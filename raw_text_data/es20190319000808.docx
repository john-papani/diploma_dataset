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0ABB760" w14:textId="77777777" w:rsidR="00720F21" w:rsidRPr="00720F21" w:rsidRDefault="00720F21" w:rsidP="00720F21">
      <w:pPr>
        <w:spacing w:after="0" w:line="360" w:lineRule="auto"/>
        <w:rPr>
          <w:ins w:id="0" w:author="Φλούδα Χριστίνα" w:date="2019-03-28T12:53:00Z"/>
          <w:rFonts w:eastAsia="Times New Roman"/>
          <w:szCs w:val="24"/>
          <w:lang w:eastAsia="en-US"/>
        </w:rPr>
      </w:pPr>
      <w:bookmarkStart w:id="1" w:name="_GoBack"/>
      <w:bookmarkEnd w:id="1"/>
      <w:ins w:id="2" w:author="Φλούδα Χριστίνα" w:date="2019-03-28T12:53:00Z">
        <w:r w:rsidRPr="00720F21">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ins>
    </w:p>
    <w:p w14:paraId="76A692B2" w14:textId="77777777" w:rsidR="00720F21" w:rsidRPr="00720F21" w:rsidRDefault="00720F21" w:rsidP="00720F21">
      <w:pPr>
        <w:spacing w:after="0" w:line="360" w:lineRule="auto"/>
        <w:rPr>
          <w:ins w:id="3" w:author="Φλούδα Χριστίνα" w:date="2019-03-28T12:53:00Z"/>
          <w:rFonts w:eastAsia="Times New Roman"/>
          <w:szCs w:val="24"/>
          <w:lang w:eastAsia="en-US"/>
        </w:rPr>
      </w:pPr>
    </w:p>
    <w:p w14:paraId="6F56B909" w14:textId="77777777" w:rsidR="00720F21" w:rsidRPr="00720F21" w:rsidRDefault="00720F21" w:rsidP="00720F21">
      <w:pPr>
        <w:spacing w:after="0" w:line="360" w:lineRule="auto"/>
        <w:rPr>
          <w:ins w:id="4" w:author="Φλούδα Χριστίνα" w:date="2019-03-28T12:53:00Z"/>
          <w:rFonts w:eastAsia="Times New Roman"/>
          <w:szCs w:val="24"/>
          <w:lang w:eastAsia="en-US"/>
        </w:rPr>
      </w:pPr>
      <w:ins w:id="5" w:author="Φλούδα Χριστίνα" w:date="2019-03-28T12:53:00Z">
        <w:r w:rsidRPr="00720F21">
          <w:rPr>
            <w:rFonts w:eastAsia="Times New Roman"/>
            <w:szCs w:val="24"/>
            <w:lang w:eastAsia="en-US"/>
          </w:rPr>
          <w:t>ΠΙΝΑΚΑΣ ΠΕΡΙΕΧΟΜΕΝΩΝ</w:t>
        </w:r>
      </w:ins>
    </w:p>
    <w:p w14:paraId="6D059091" w14:textId="77777777" w:rsidR="00720F21" w:rsidRPr="00720F21" w:rsidRDefault="00720F21" w:rsidP="00720F21">
      <w:pPr>
        <w:spacing w:after="0" w:line="360" w:lineRule="auto"/>
        <w:rPr>
          <w:ins w:id="6" w:author="Φλούδα Χριστίνα" w:date="2019-03-28T12:53:00Z"/>
          <w:rFonts w:eastAsia="Times New Roman"/>
          <w:szCs w:val="24"/>
          <w:lang w:eastAsia="en-US"/>
        </w:rPr>
      </w:pPr>
      <w:ins w:id="7" w:author="Φλούδα Χριστίνα" w:date="2019-03-28T12:53:00Z">
        <w:r w:rsidRPr="00720F21">
          <w:rPr>
            <w:rFonts w:eastAsia="Times New Roman"/>
            <w:szCs w:val="24"/>
            <w:lang w:eastAsia="en-US"/>
          </w:rPr>
          <w:t xml:space="preserve">ΙΖ΄ ΠΕΡΙΟΔΟΣ </w:t>
        </w:r>
      </w:ins>
    </w:p>
    <w:p w14:paraId="09880616" w14:textId="77777777" w:rsidR="00720F21" w:rsidRPr="00720F21" w:rsidRDefault="00720F21" w:rsidP="00720F21">
      <w:pPr>
        <w:spacing w:after="0" w:line="360" w:lineRule="auto"/>
        <w:rPr>
          <w:ins w:id="8" w:author="Φλούδα Χριστίνα" w:date="2019-03-28T12:53:00Z"/>
          <w:rFonts w:eastAsia="Times New Roman"/>
          <w:szCs w:val="24"/>
          <w:lang w:eastAsia="en-US"/>
        </w:rPr>
      </w:pPr>
      <w:ins w:id="9" w:author="Φλούδα Χριστίνα" w:date="2019-03-28T12:53:00Z">
        <w:r w:rsidRPr="00720F21">
          <w:rPr>
            <w:rFonts w:eastAsia="Times New Roman"/>
            <w:szCs w:val="24"/>
            <w:lang w:eastAsia="en-US"/>
          </w:rPr>
          <w:t>ΠΡΟΕΔΡΕΥΟΜΕΝΗΣ ΚΟΙΝΟΒΟΥΛΕΥΤΙΚΗΣ ΔΗΜΟΚΡΑΤΙΑΣ</w:t>
        </w:r>
      </w:ins>
    </w:p>
    <w:p w14:paraId="425E33C3" w14:textId="77777777" w:rsidR="00720F21" w:rsidRPr="00720F21" w:rsidRDefault="00720F21" w:rsidP="00720F21">
      <w:pPr>
        <w:spacing w:after="0" w:line="360" w:lineRule="auto"/>
        <w:rPr>
          <w:ins w:id="10" w:author="Φλούδα Χριστίνα" w:date="2019-03-28T12:53:00Z"/>
          <w:rFonts w:eastAsia="Times New Roman"/>
          <w:szCs w:val="24"/>
          <w:lang w:eastAsia="en-US"/>
        </w:rPr>
      </w:pPr>
      <w:ins w:id="11" w:author="Φλούδα Χριστίνα" w:date="2019-03-28T12:53:00Z">
        <w:r w:rsidRPr="00720F21">
          <w:rPr>
            <w:rFonts w:eastAsia="Times New Roman"/>
            <w:szCs w:val="24"/>
            <w:lang w:eastAsia="en-US"/>
          </w:rPr>
          <w:t>ΣΥΝΟΔΟΣ Δ΄</w:t>
        </w:r>
      </w:ins>
    </w:p>
    <w:p w14:paraId="32F49B67" w14:textId="77777777" w:rsidR="00720F21" w:rsidRPr="00720F21" w:rsidRDefault="00720F21" w:rsidP="00720F21">
      <w:pPr>
        <w:spacing w:after="0" w:line="360" w:lineRule="auto"/>
        <w:rPr>
          <w:ins w:id="12" w:author="Φλούδα Χριστίνα" w:date="2019-03-28T12:53:00Z"/>
          <w:rFonts w:eastAsia="Times New Roman"/>
          <w:szCs w:val="24"/>
          <w:lang w:eastAsia="en-US"/>
        </w:rPr>
      </w:pPr>
    </w:p>
    <w:p w14:paraId="6CFA96E8" w14:textId="77777777" w:rsidR="00720F21" w:rsidRPr="00720F21" w:rsidRDefault="00720F21" w:rsidP="00720F21">
      <w:pPr>
        <w:spacing w:after="0" w:line="360" w:lineRule="auto"/>
        <w:rPr>
          <w:ins w:id="13" w:author="Φλούδα Χριστίνα" w:date="2019-03-28T12:53:00Z"/>
          <w:rFonts w:eastAsia="Times New Roman"/>
          <w:szCs w:val="24"/>
          <w:lang w:eastAsia="en-US"/>
        </w:rPr>
      </w:pPr>
      <w:ins w:id="14" w:author="Φλούδα Χριστίνα" w:date="2019-03-28T12:53:00Z">
        <w:r w:rsidRPr="00720F21">
          <w:rPr>
            <w:rFonts w:eastAsia="Times New Roman"/>
            <w:szCs w:val="24"/>
            <w:lang w:eastAsia="en-US"/>
          </w:rPr>
          <w:t xml:space="preserve">ΣΥΝΕΔΡΙΑΣΗ </w:t>
        </w:r>
        <w:proofErr w:type="spellStart"/>
        <w:r w:rsidRPr="00720F21">
          <w:rPr>
            <w:rFonts w:eastAsia="Times New Roman"/>
            <w:szCs w:val="24"/>
            <w:lang w:eastAsia="en-US"/>
          </w:rPr>
          <w:t>ϟΖ</w:t>
        </w:r>
        <w:proofErr w:type="spellEnd"/>
        <w:r w:rsidRPr="00720F21">
          <w:rPr>
            <w:rFonts w:eastAsia="Times New Roman"/>
            <w:szCs w:val="24"/>
            <w:lang w:eastAsia="en-US"/>
          </w:rPr>
          <w:t>΄</w:t>
        </w:r>
      </w:ins>
    </w:p>
    <w:p w14:paraId="647C2FF9" w14:textId="77777777" w:rsidR="00720F21" w:rsidRPr="00720F21" w:rsidRDefault="00720F21" w:rsidP="00720F21">
      <w:pPr>
        <w:spacing w:after="0" w:line="360" w:lineRule="auto"/>
        <w:rPr>
          <w:ins w:id="15" w:author="Φλούδα Χριστίνα" w:date="2019-03-28T12:53:00Z"/>
          <w:rFonts w:eastAsia="Times New Roman"/>
          <w:szCs w:val="24"/>
          <w:lang w:eastAsia="en-US"/>
        </w:rPr>
      </w:pPr>
      <w:ins w:id="16" w:author="Φλούδα Χριστίνα" w:date="2019-03-28T12:53:00Z">
        <w:r w:rsidRPr="00720F21">
          <w:rPr>
            <w:rFonts w:eastAsia="Times New Roman"/>
            <w:szCs w:val="24"/>
            <w:lang w:eastAsia="en-US"/>
          </w:rPr>
          <w:t>Τρίτη  19 Μαρτίου 2019</w:t>
        </w:r>
      </w:ins>
    </w:p>
    <w:p w14:paraId="0B4960AA" w14:textId="77777777" w:rsidR="00720F21" w:rsidRPr="00720F21" w:rsidRDefault="00720F21" w:rsidP="00720F21">
      <w:pPr>
        <w:spacing w:after="0" w:line="360" w:lineRule="auto"/>
        <w:rPr>
          <w:ins w:id="17" w:author="Φλούδα Χριστίνα" w:date="2019-03-28T12:53:00Z"/>
          <w:rFonts w:eastAsia="Times New Roman"/>
          <w:szCs w:val="24"/>
          <w:lang w:eastAsia="en-US"/>
        </w:rPr>
      </w:pPr>
    </w:p>
    <w:p w14:paraId="190E213E" w14:textId="77777777" w:rsidR="00720F21" w:rsidRPr="00720F21" w:rsidRDefault="00720F21" w:rsidP="00720F21">
      <w:pPr>
        <w:spacing w:after="0" w:line="360" w:lineRule="auto"/>
        <w:rPr>
          <w:ins w:id="18" w:author="Φλούδα Χριστίνα" w:date="2019-03-28T12:53:00Z"/>
          <w:rFonts w:eastAsia="Times New Roman"/>
          <w:szCs w:val="24"/>
          <w:lang w:eastAsia="en-US"/>
        </w:rPr>
      </w:pPr>
      <w:ins w:id="19" w:author="Φλούδα Χριστίνα" w:date="2019-03-28T12:53:00Z">
        <w:r w:rsidRPr="00720F21">
          <w:rPr>
            <w:rFonts w:eastAsia="Times New Roman"/>
            <w:szCs w:val="24"/>
            <w:lang w:eastAsia="en-US"/>
          </w:rPr>
          <w:t>ΘΕΜΑΤΑ</w:t>
        </w:r>
      </w:ins>
    </w:p>
    <w:p w14:paraId="4E1E05F0" w14:textId="77777777" w:rsidR="00720F21" w:rsidRPr="00720F21" w:rsidRDefault="00720F21" w:rsidP="00720F21">
      <w:pPr>
        <w:spacing w:after="0" w:line="360" w:lineRule="auto"/>
        <w:rPr>
          <w:ins w:id="20" w:author="Φλούδα Χριστίνα" w:date="2019-03-28T12:53:00Z"/>
          <w:rFonts w:eastAsia="Times New Roman"/>
          <w:szCs w:val="24"/>
          <w:lang w:eastAsia="en-US"/>
        </w:rPr>
      </w:pPr>
      <w:ins w:id="21" w:author="Φλούδα Χριστίνα" w:date="2019-03-28T12:53:00Z">
        <w:r w:rsidRPr="00720F21">
          <w:rPr>
            <w:rFonts w:eastAsia="Times New Roman"/>
            <w:szCs w:val="24"/>
            <w:lang w:eastAsia="en-US"/>
          </w:rPr>
          <w:t xml:space="preserve"> </w:t>
        </w:r>
        <w:r w:rsidRPr="00720F21">
          <w:rPr>
            <w:rFonts w:eastAsia="Times New Roman"/>
            <w:szCs w:val="24"/>
            <w:lang w:eastAsia="en-US"/>
          </w:rPr>
          <w:br/>
          <w:t xml:space="preserve">Α. ΕΙΔΙΚΑ ΘΕΜΑΤΑ </w:t>
        </w:r>
        <w:r w:rsidRPr="00720F21">
          <w:rPr>
            <w:rFonts w:eastAsia="Times New Roman"/>
            <w:szCs w:val="24"/>
            <w:lang w:eastAsia="en-US"/>
          </w:rPr>
          <w:br/>
          <w:t>1. Ανακοινώνεται ότι τη συνεδρίαση παρακολουθούν μαθητές το Γενικό Λύκειο Νεάπολης Λασιθίου, το 1ο Γυμνάσιο Βύρωνα, μαθητές του προγράμματος «</w:t>
        </w:r>
        <w:proofErr w:type="spellStart"/>
        <w:r w:rsidRPr="00720F21">
          <w:rPr>
            <w:rFonts w:eastAsia="Times New Roman"/>
            <w:szCs w:val="24"/>
            <w:lang w:eastAsia="en-US"/>
          </w:rPr>
          <w:t>Erasmus</w:t>
        </w:r>
        <w:proofErr w:type="spellEnd"/>
        <w:r w:rsidRPr="00720F21">
          <w:rPr>
            <w:rFonts w:eastAsia="Times New Roman"/>
            <w:szCs w:val="24"/>
            <w:lang w:eastAsia="en-US"/>
          </w:rPr>
          <w:t xml:space="preserve">», της σχολής </w:t>
        </w:r>
        <w:proofErr w:type="spellStart"/>
        <w:r w:rsidRPr="00720F21">
          <w:rPr>
            <w:rFonts w:eastAsia="Times New Roman"/>
            <w:szCs w:val="24"/>
            <w:lang w:eastAsia="en-US"/>
          </w:rPr>
          <w:t>Χατζηβέη</w:t>
        </w:r>
        <w:proofErr w:type="spellEnd"/>
        <w:r w:rsidRPr="00720F21">
          <w:rPr>
            <w:rFonts w:eastAsia="Times New Roman"/>
            <w:szCs w:val="24"/>
            <w:lang w:eastAsia="en-US"/>
          </w:rPr>
          <w:t xml:space="preserve">, το Γυμνάσιο και </w:t>
        </w:r>
        <w:proofErr w:type="spellStart"/>
        <w:r w:rsidRPr="00720F21">
          <w:rPr>
            <w:rFonts w:eastAsia="Times New Roman"/>
            <w:szCs w:val="24"/>
            <w:lang w:eastAsia="en-US"/>
          </w:rPr>
          <w:t>λυκειακές</w:t>
        </w:r>
        <w:proofErr w:type="spellEnd"/>
        <w:r w:rsidRPr="00720F21">
          <w:rPr>
            <w:rFonts w:eastAsia="Times New Roman"/>
            <w:szCs w:val="24"/>
            <w:lang w:eastAsia="en-US"/>
          </w:rPr>
          <w:t xml:space="preserve"> τάξεις των Λειψών, το 2ο Γυμνάσιο </w:t>
        </w:r>
        <w:proofErr w:type="spellStart"/>
        <w:r w:rsidRPr="00720F21">
          <w:rPr>
            <w:rFonts w:eastAsia="Times New Roman"/>
            <w:szCs w:val="24"/>
            <w:lang w:eastAsia="en-US"/>
          </w:rPr>
          <w:t>Ζεφυρίου</w:t>
        </w:r>
        <w:proofErr w:type="spellEnd"/>
        <w:r w:rsidRPr="00720F21">
          <w:rPr>
            <w:rFonts w:eastAsia="Times New Roman"/>
            <w:szCs w:val="24"/>
            <w:lang w:eastAsia="en-US"/>
          </w:rPr>
          <w:t xml:space="preserve">, το 1ο Δημοτικό Σχολείο </w:t>
        </w:r>
        <w:proofErr w:type="spellStart"/>
        <w:r w:rsidRPr="00720F21">
          <w:rPr>
            <w:rFonts w:eastAsia="Times New Roman"/>
            <w:szCs w:val="24"/>
            <w:lang w:eastAsia="en-US"/>
          </w:rPr>
          <w:t>Φιλύρου</w:t>
        </w:r>
        <w:proofErr w:type="spellEnd"/>
        <w:r w:rsidRPr="00720F21">
          <w:rPr>
            <w:rFonts w:eastAsia="Times New Roman"/>
            <w:szCs w:val="24"/>
            <w:lang w:eastAsia="en-US"/>
          </w:rPr>
          <w:t xml:space="preserve"> Θεσσαλονίκης, το 27ο Δημοτικό Σχολείο Βόλου, το Λύκειο της Δανίας SONDERBORG STATSSKOLE, το 2ο Δημοτικό Σχολείο Μεσσήνης, το 7ο Γενικό Λύκειο Πάτρας, τα Γυμνάσια Νεστορίου, Βογατσικού και </w:t>
        </w:r>
        <w:proofErr w:type="spellStart"/>
        <w:r w:rsidRPr="00720F21">
          <w:rPr>
            <w:rFonts w:eastAsia="Times New Roman"/>
            <w:szCs w:val="24"/>
            <w:lang w:eastAsia="en-US"/>
          </w:rPr>
          <w:t>Κορησού</w:t>
        </w:r>
        <w:proofErr w:type="spellEnd"/>
        <w:r w:rsidRPr="00720F21">
          <w:rPr>
            <w:rFonts w:eastAsia="Times New Roman"/>
            <w:szCs w:val="24"/>
            <w:lang w:eastAsia="en-US"/>
          </w:rPr>
          <w:t xml:space="preserve"> Καστοριάς και το Γυμνάσιο </w:t>
        </w:r>
        <w:proofErr w:type="spellStart"/>
        <w:r w:rsidRPr="00720F21">
          <w:rPr>
            <w:rFonts w:eastAsia="Times New Roman"/>
            <w:szCs w:val="24"/>
            <w:lang w:eastAsia="en-US"/>
          </w:rPr>
          <w:t>Απερίου</w:t>
        </w:r>
        <w:proofErr w:type="spellEnd"/>
        <w:r w:rsidRPr="00720F21">
          <w:rPr>
            <w:rFonts w:eastAsia="Times New Roman"/>
            <w:szCs w:val="24"/>
            <w:lang w:eastAsia="en-US"/>
          </w:rPr>
          <w:t xml:space="preserve"> Καρπάθου, σελ. </w:t>
        </w:r>
        <w:r w:rsidRPr="00720F21">
          <w:rPr>
            <w:rFonts w:eastAsia="Times New Roman"/>
            <w:szCs w:val="24"/>
            <w:lang w:eastAsia="en-US"/>
          </w:rPr>
          <w:br/>
          <w:t xml:space="preserve">2. Επί διαδικαστικού θέματος, σελ. </w:t>
        </w:r>
        <w:r w:rsidRPr="00720F21">
          <w:rPr>
            <w:rFonts w:eastAsia="Times New Roman"/>
            <w:szCs w:val="24"/>
            <w:lang w:eastAsia="en-US"/>
          </w:rPr>
          <w:br/>
          <w:t xml:space="preserve"> </w:t>
        </w:r>
        <w:r w:rsidRPr="00720F21">
          <w:rPr>
            <w:rFonts w:eastAsia="Times New Roman"/>
            <w:szCs w:val="24"/>
            <w:lang w:eastAsia="en-US"/>
          </w:rPr>
          <w:br/>
          <w:t xml:space="preserve">Β. ΝΟΜΟΘΕΤΙΚΗ ΕΡΓΑΣΙΑ </w:t>
        </w:r>
        <w:r w:rsidRPr="00720F21">
          <w:rPr>
            <w:rFonts w:eastAsia="Times New Roman"/>
            <w:szCs w:val="24"/>
            <w:lang w:eastAsia="en-US"/>
          </w:rPr>
          <w:br/>
          <w:t xml:space="preserve">1. Συζήτηση και ψήφιση επί της αρχής, των άρθρων, των τροπολογιών  (εκτός της υπ' </w:t>
        </w:r>
        <w:proofErr w:type="spellStart"/>
        <w:r w:rsidRPr="00720F21">
          <w:rPr>
            <w:rFonts w:eastAsia="Times New Roman"/>
            <w:szCs w:val="24"/>
            <w:lang w:eastAsia="en-US"/>
          </w:rPr>
          <w:t>αριθμ</w:t>
        </w:r>
        <w:proofErr w:type="spellEnd"/>
        <w:r w:rsidRPr="00720F21">
          <w:rPr>
            <w:rFonts w:eastAsia="Times New Roman"/>
            <w:szCs w:val="24"/>
            <w:lang w:eastAsia="en-US"/>
          </w:rPr>
          <w:t xml:space="preserve">. τροπολογίας 2043/101 για την οποία έχει κατατεθεί ονομαστική ψηφοφορία) και του συνόλου του σχεδίου νόμου του Υπουργείου Εσωτερικών: «Προώθηση της ουσιαστικής ισότητας των φύλων, πρόληψη και καταπολέμηση της </w:t>
        </w:r>
        <w:proofErr w:type="spellStart"/>
        <w:r w:rsidRPr="00720F21">
          <w:rPr>
            <w:rFonts w:eastAsia="Times New Roman"/>
            <w:szCs w:val="24"/>
            <w:lang w:eastAsia="en-US"/>
          </w:rPr>
          <w:t>έμφυλης</w:t>
        </w:r>
        <w:proofErr w:type="spellEnd"/>
        <w:r w:rsidRPr="00720F21">
          <w:rPr>
            <w:rFonts w:eastAsia="Times New Roman"/>
            <w:szCs w:val="24"/>
            <w:lang w:eastAsia="en-US"/>
          </w:rPr>
          <w:t xml:space="preserve"> βίας - Ρυθμίσεις για την απονομή Ιθαγένειας - Διατάξεις σχετικές με τις εκλογές στην Τοπική Αυτοδιοίκηση - Λοιπές διατάξεις αρμοδιότητας ΥΠΕΣ», σελ. </w:t>
        </w:r>
        <w:r w:rsidRPr="00720F21">
          <w:rPr>
            <w:rFonts w:eastAsia="Times New Roman"/>
            <w:szCs w:val="24"/>
            <w:lang w:eastAsia="en-US"/>
          </w:rPr>
          <w:br/>
          <w:t xml:space="preserve">2. Αίτηση ονομαστικής ψηφοφορίας από τη Δημοκρατική Συμπαράταξη επί της υπ’ αριθμόν 2043/101 τροπολογίας του νομοσχεδίου του Υπουργείου Εσωτερικών, σελ. </w:t>
        </w:r>
        <w:r w:rsidRPr="00720F21">
          <w:rPr>
            <w:rFonts w:eastAsia="Times New Roman"/>
            <w:szCs w:val="24"/>
            <w:lang w:eastAsia="en-US"/>
          </w:rPr>
          <w:br/>
          <w:t xml:space="preserve"> </w:t>
        </w:r>
        <w:r w:rsidRPr="00720F21">
          <w:rPr>
            <w:rFonts w:eastAsia="Times New Roman"/>
            <w:szCs w:val="24"/>
            <w:lang w:eastAsia="en-US"/>
          </w:rPr>
          <w:br/>
          <w:t>ΠΡΟΕΔΡΕΥΟΝΤΕΣ</w:t>
        </w:r>
      </w:ins>
    </w:p>
    <w:p w14:paraId="70D6ADCA" w14:textId="77777777" w:rsidR="00720F21" w:rsidRPr="00720F21" w:rsidRDefault="00720F21" w:rsidP="00720F21">
      <w:pPr>
        <w:spacing w:after="0" w:line="360" w:lineRule="auto"/>
        <w:rPr>
          <w:ins w:id="22" w:author="Φλούδα Χριστίνα" w:date="2019-03-28T12:53:00Z"/>
          <w:rFonts w:eastAsia="Times New Roman"/>
          <w:szCs w:val="24"/>
          <w:lang w:eastAsia="en-US"/>
        </w:rPr>
      </w:pPr>
      <w:ins w:id="23" w:author="Φλούδα Χριστίνα" w:date="2019-03-28T12:53:00Z">
        <w:r w:rsidRPr="00720F21">
          <w:rPr>
            <w:rFonts w:eastAsia="Times New Roman"/>
            <w:szCs w:val="24"/>
            <w:lang w:eastAsia="en-US"/>
          </w:rPr>
          <w:t>ΓΕΩΡΓΙΑΔΗΣ Μ. , σελ.</w:t>
        </w:r>
        <w:r w:rsidRPr="00720F21">
          <w:rPr>
            <w:rFonts w:eastAsia="Times New Roman"/>
            <w:szCs w:val="24"/>
            <w:lang w:eastAsia="en-US"/>
          </w:rPr>
          <w:br/>
          <w:t>ΚΟΥΡΑΚΗΣ Α. , σελ.</w:t>
        </w:r>
      </w:ins>
    </w:p>
    <w:p w14:paraId="76D603E8" w14:textId="77777777" w:rsidR="00720F21" w:rsidRPr="00720F21" w:rsidRDefault="00720F21" w:rsidP="00720F21">
      <w:pPr>
        <w:spacing w:after="0" w:line="360" w:lineRule="auto"/>
        <w:rPr>
          <w:ins w:id="24" w:author="Φλούδα Χριστίνα" w:date="2019-03-28T12:53:00Z"/>
          <w:rFonts w:eastAsia="Times New Roman"/>
          <w:szCs w:val="24"/>
          <w:lang w:eastAsia="en-US"/>
        </w:rPr>
      </w:pPr>
      <w:ins w:id="25" w:author="Φλούδα Χριστίνα" w:date="2019-03-28T12:53:00Z">
        <w:r w:rsidRPr="00720F21">
          <w:rPr>
            <w:rFonts w:eastAsia="Times New Roman"/>
            <w:szCs w:val="24"/>
            <w:lang w:eastAsia="en-US"/>
          </w:rPr>
          <w:t>ΚΡΕΜΑΣΤΙΝΟΣ Δ. , σελ.</w:t>
        </w:r>
        <w:r w:rsidRPr="00720F21">
          <w:rPr>
            <w:rFonts w:eastAsia="Times New Roman"/>
            <w:szCs w:val="24"/>
            <w:lang w:eastAsia="en-US"/>
          </w:rPr>
          <w:br/>
          <w:t>ΛΑΜΠΡΟΥΛΗΣ Γ. , σελ.</w:t>
        </w:r>
        <w:r w:rsidRPr="00720F21">
          <w:rPr>
            <w:rFonts w:eastAsia="Times New Roman"/>
            <w:szCs w:val="24"/>
            <w:lang w:eastAsia="en-US"/>
          </w:rPr>
          <w:br/>
          <w:t>ΧΡΙΣΤΟΔΟΥΛΟΠΟΥΛΟΥ Α. , σελ.</w:t>
        </w:r>
        <w:r w:rsidRPr="00720F21">
          <w:rPr>
            <w:rFonts w:eastAsia="Times New Roman"/>
            <w:szCs w:val="24"/>
            <w:lang w:eastAsia="en-US"/>
          </w:rPr>
          <w:br/>
        </w:r>
        <w:r w:rsidRPr="00720F21">
          <w:rPr>
            <w:rFonts w:eastAsia="Times New Roman"/>
            <w:szCs w:val="24"/>
            <w:lang w:eastAsia="en-US"/>
          </w:rPr>
          <w:br/>
        </w:r>
      </w:ins>
    </w:p>
    <w:p w14:paraId="0B60E048" w14:textId="77777777" w:rsidR="00720F21" w:rsidRPr="00720F21" w:rsidRDefault="00720F21" w:rsidP="00720F21">
      <w:pPr>
        <w:spacing w:after="0" w:line="360" w:lineRule="auto"/>
        <w:rPr>
          <w:ins w:id="26" w:author="Φλούδα Χριστίνα" w:date="2019-03-28T12:53:00Z"/>
          <w:rFonts w:eastAsia="Times New Roman"/>
          <w:szCs w:val="24"/>
          <w:lang w:eastAsia="en-US"/>
        </w:rPr>
      </w:pPr>
      <w:ins w:id="27" w:author="Φλούδα Χριστίνα" w:date="2019-03-28T12:53:00Z">
        <w:r w:rsidRPr="00720F21">
          <w:rPr>
            <w:rFonts w:eastAsia="Times New Roman"/>
            <w:szCs w:val="24"/>
            <w:lang w:eastAsia="en-US"/>
          </w:rPr>
          <w:t>ΟΜΙΛΗΤΕΣ</w:t>
        </w:r>
      </w:ins>
    </w:p>
    <w:p w14:paraId="449EF1B6" w14:textId="1E88ED85" w:rsidR="00720F21" w:rsidRDefault="00720F21" w:rsidP="00720F21">
      <w:pPr>
        <w:spacing w:after="0" w:line="600" w:lineRule="auto"/>
        <w:ind w:firstLine="720"/>
        <w:jc w:val="center"/>
        <w:rPr>
          <w:ins w:id="28" w:author="Φλούδα Χριστίνα" w:date="2019-03-28T12:53:00Z"/>
          <w:rFonts w:eastAsia="Times New Roman" w:cs="Times New Roman"/>
          <w:szCs w:val="24"/>
        </w:rPr>
      </w:pPr>
      <w:ins w:id="29" w:author="Φλούδα Χριστίνα" w:date="2019-03-28T12:53:00Z">
        <w:r w:rsidRPr="00720F21">
          <w:rPr>
            <w:rFonts w:eastAsia="Times New Roman"/>
            <w:szCs w:val="24"/>
            <w:lang w:eastAsia="en-US"/>
          </w:rPr>
          <w:br/>
          <w:t>Α. Επί διαδικαστικού θέματος:</w:t>
        </w:r>
        <w:r w:rsidRPr="00720F21">
          <w:rPr>
            <w:rFonts w:eastAsia="Times New Roman"/>
            <w:szCs w:val="24"/>
            <w:lang w:eastAsia="en-US"/>
          </w:rPr>
          <w:br/>
          <w:t>ΓΕΩΡΓΙΑΔΗΣ Μ. , σελ.</w:t>
        </w:r>
        <w:r w:rsidRPr="00720F21">
          <w:rPr>
            <w:rFonts w:eastAsia="Times New Roman"/>
            <w:szCs w:val="24"/>
            <w:lang w:eastAsia="en-US"/>
          </w:rPr>
          <w:br/>
          <w:t>ΗΛΙΟΠΟΥΛΟΣ Π. , σελ.</w:t>
        </w:r>
        <w:r w:rsidRPr="00720F21">
          <w:rPr>
            <w:rFonts w:eastAsia="Times New Roman"/>
            <w:szCs w:val="24"/>
            <w:lang w:eastAsia="en-US"/>
          </w:rPr>
          <w:br/>
          <w:t>ΚΑΣΙΜΑΤΗ Ε. , σελ.</w:t>
        </w:r>
        <w:r w:rsidRPr="00720F21">
          <w:rPr>
            <w:rFonts w:eastAsia="Times New Roman"/>
            <w:szCs w:val="24"/>
            <w:lang w:eastAsia="en-US"/>
          </w:rPr>
          <w:br/>
          <w:t>ΚΟΥΡΑΚΗΣ Α. , σελ.</w:t>
        </w:r>
        <w:r w:rsidRPr="00720F21">
          <w:rPr>
            <w:rFonts w:eastAsia="Times New Roman"/>
            <w:szCs w:val="24"/>
            <w:lang w:eastAsia="en-US"/>
          </w:rPr>
          <w:br/>
          <w:t>ΚΡΕΜΑΣΤΙΝΟΣ Δ. , σελ.</w:t>
        </w:r>
        <w:r w:rsidRPr="00720F21">
          <w:rPr>
            <w:rFonts w:eastAsia="Times New Roman"/>
            <w:szCs w:val="24"/>
            <w:lang w:eastAsia="en-US"/>
          </w:rPr>
          <w:br/>
          <w:t>ΛΑΜΠΡΟΥΛΗΣ Γ. , σελ.</w:t>
        </w:r>
        <w:r w:rsidRPr="00720F21">
          <w:rPr>
            <w:rFonts w:eastAsia="Times New Roman"/>
            <w:szCs w:val="24"/>
            <w:lang w:eastAsia="en-US"/>
          </w:rPr>
          <w:br/>
          <w:t>ΧΡΙΣΤΟΔΟΥΛΟΠΟΥΛΟΥ Α. , σελ.</w:t>
        </w:r>
        <w:r w:rsidRPr="00720F21">
          <w:rPr>
            <w:rFonts w:eastAsia="Times New Roman"/>
            <w:szCs w:val="24"/>
            <w:lang w:eastAsia="en-US"/>
          </w:rPr>
          <w:br/>
        </w:r>
        <w:r w:rsidRPr="00720F21">
          <w:rPr>
            <w:rFonts w:eastAsia="Times New Roman"/>
            <w:szCs w:val="24"/>
            <w:lang w:eastAsia="en-US"/>
          </w:rPr>
          <w:br/>
          <w:t>Β. Επί του σχεδίου νόμου του Υπουργείου Εσωτερικών:</w:t>
        </w:r>
        <w:r w:rsidRPr="00720F21">
          <w:rPr>
            <w:rFonts w:eastAsia="Times New Roman"/>
            <w:szCs w:val="24"/>
            <w:lang w:eastAsia="en-US"/>
          </w:rPr>
          <w:br/>
          <w:t>ΑΜΑΝΑΤΙΔΗΣ Ι. , σελ.</w:t>
        </w:r>
        <w:r w:rsidRPr="00720F21">
          <w:rPr>
            <w:rFonts w:eastAsia="Times New Roman"/>
            <w:szCs w:val="24"/>
            <w:lang w:eastAsia="en-US"/>
          </w:rPr>
          <w:br/>
          <w:t>ΒΑΓΙΩΝΑΚΗ Ε. , σελ.</w:t>
        </w:r>
        <w:r w:rsidRPr="00720F21">
          <w:rPr>
            <w:rFonts w:eastAsia="Times New Roman"/>
            <w:szCs w:val="24"/>
            <w:lang w:eastAsia="en-US"/>
          </w:rPr>
          <w:br/>
          <w:t>ΒΑΚΗ Φ. , σελ.</w:t>
        </w:r>
        <w:r w:rsidRPr="00720F21">
          <w:rPr>
            <w:rFonts w:eastAsia="Times New Roman"/>
            <w:szCs w:val="24"/>
            <w:lang w:eastAsia="en-US"/>
          </w:rPr>
          <w:br/>
          <w:t>ΒΑΡΒΙΤΣΙΩΤΗΣ Μ. , σελ.</w:t>
        </w:r>
        <w:r w:rsidRPr="00720F21">
          <w:rPr>
            <w:rFonts w:eastAsia="Times New Roman"/>
            <w:szCs w:val="24"/>
            <w:lang w:eastAsia="en-US"/>
          </w:rPr>
          <w:br/>
          <w:t>ΒΑΣΙΛΕΙΑΔΗΣ Γ. , σελ.</w:t>
        </w:r>
        <w:r w:rsidRPr="00720F21">
          <w:rPr>
            <w:rFonts w:eastAsia="Times New Roman"/>
            <w:szCs w:val="24"/>
            <w:lang w:eastAsia="en-US"/>
          </w:rPr>
          <w:br/>
          <w:t>ΒΟΡΙΔΗΣ Μ. , σελ.</w:t>
        </w:r>
        <w:r w:rsidRPr="00720F21">
          <w:rPr>
            <w:rFonts w:eastAsia="Times New Roman"/>
            <w:szCs w:val="24"/>
            <w:lang w:eastAsia="en-US"/>
          </w:rPr>
          <w:br/>
          <w:t>ΒΟΥΛΤΕΨΗ Σ. , σελ.</w:t>
        </w:r>
        <w:r w:rsidRPr="00720F21">
          <w:rPr>
            <w:rFonts w:eastAsia="Times New Roman"/>
            <w:szCs w:val="24"/>
            <w:lang w:eastAsia="en-US"/>
          </w:rPr>
          <w:br/>
          <w:t>ΓΑΒΡΟΓΛΟΥ Κ. , σελ.</w:t>
        </w:r>
        <w:r w:rsidRPr="00720F21">
          <w:rPr>
            <w:rFonts w:eastAsia="Times New Roman"/>
            <w:szCs w:val="24"/>
            <w:lang w:eastAsia="en-US"/>
          </w:rPr>
          <w:br/>
          <w:t>ΓΑΚΗΣ Δ. , σελ.</w:t>
        </w:r>
        <w:r w:rsidRPr="00720F21">
          <w:rPr>
            <w:rFonts w:eastAsia="Times New Roman"/>
            <w:szCs w:val="24"/>
            <w:lang w:eastAsia="en-US"/>
          </w:rPr>
          <w:br/>
          <w:t>ΓΕΡΜΕΝΗΣ Γ. , σελ.</w:t>
        </w:r>
        <w:r w:rsidRPr="00720F21">
          <w:rPr>
            <w:rFonts w:eastAsia="Times New Roman"/>
            <w:szCs w:val="24"/>
            <w:lang w:eastAsia="en-US"/>
          </w:rPr>
          <w:br/>
          <w:t>ΓΕΩΡΓΑΝΤΑΣ Γ. , σελ.</w:t>
        </w:r>
        <w:r w:rsidRPr="00720F21">
          <w:rPr>
            <w:rFonts w:eastAsia="Times New Roman"/>
            <w:szCs w:val="24"/>
            <w:lang w:eastAsia="en-US"/>
          </w:rPr>
          <w:br/>
          <w:t>ΓΕΩΡΓΙΑΔΗΣ Σ. , σελ.</w:t>
        </w:r>
        <w:r w:rsidRPr="00720F21">
          <w:rPr>
            <w:rFonts w:eastAsia="Times New Roman"/>
            <w:szCs w:val="24"/>
            <w:lang w:eastAsia="en-US"/>
          </w:rPr>
          <w:br/>
          <w:t>ΓΚΙΟΛΑΣ Ι. , σελ.</w:t>
        </w:r>
        <w:r w:rsidRPr="00720F21">
          <w:rPr>
            <w:rFonts w:eastAsia="Times New Roman"/>
            <w:szCs w:val="24"/>
            <w:lang w:eastAsia="en-US"/>
          </w:rPr>
          <w:br/>
          <w:t>ΓΡΕΓΟΣ Α. , σελ.</w:t>
        </w:r>
        <w:r w:rsidRPr="00720F21">
          <w:rPr>
            <w:rFonts w:eastAsia="Times New Roman"/>
            <w:szCs w:val="24"/>
            <w:lang w:eastAsia="en-US"/>
          </w:rPr>
          <w:br/>
          <w:t>ΓΡΗΓΟΡΑΚΟΣ Λ. , σελ.</w:t>
        </w:r>
        <w:r w:rsidRPr="00720F21">
          <w:rPr>
            <w:rFonts w:eastAsia="Times New Roman"/>
            <w:szCs w:val="24"/>
            <w:lang w:eastAsia="en-US"/>
          </w:rPr>
          <w:br/>
          <w:t>ΔΕΛΗΣ Ι. , σελ.</w:t>
        </w:r>
        <w:r w:rsidRPr="00720F21">
          <w:rPr>
            <w:rFonts w:eastAsia="Times New Roman"/>
            <w:szCs w:val="24"/>
            <w:lang w:eastAsia="en-US"/>
          </w:rPr>
          <w:br/>
          <w:t>ΔΕΝΔΙΑΣ Ν. , σελ.</w:t>
        </w:r>
        <w:r w:rsidRPr="00720F21">
          <w:rPr>
            <w:rFonts w:eastAsia="Times New Roman"/>
            <w:szCs w:val="24"/>
            <w:lang w:eastAsia="en-US"/>
          </w:rPr>
          <w:br/>
          <w:t>ΗΛΙΟΠΟΥΛΟΣ Π. , σελ.</w:t>
        </w:r>
        <w:r w:rsidRPr="00720F21">
          <w:rPr>
            <w:rFonts w:eastAsia="Times New Roman"/>
            <w:szCs w:val="24"/>
            <w:lang w:eastAsia="en-US"/>
          </w:rPr>
          <w:br/>
          <w:t>ΘΕΛΕΡΙΤΗ Μ. , σελ.</w:t>
        </w:r>
        <w:r w:rsidRPr="00720F21">
          <w:rPr>
            <w:rFonts w:eastAsia="Times New Roman"/>
            <w:szCs w:val="24"/>
            <w:lang w:eastAsia="en-US"/>
          </w:rPr>
          <w:br/>
          <w:t>ΚΑΒΒΑΔΙΑ Ι. , σελ.</w:t>
        </w:r>
        <w:r w:rsidRPr="00720F21">
          <w:rPr>
            <w:rFonts w:eastAsia="Times New Roman"/>
            <w:szCs w:val="24"/>
            <w:lang w:eastAsia="en-US"/>
          </w:rPr>
          <w:br/>
          <w:t>ΚΑΜΑΤΕΡΟΣ Η. , σελ.</w:t>
        </w:r>
        <w:r w:rsidRPr="00720F21">
          <w:rPr>
            <w:rFonts w:eastAsia="Times New Roman"/>
            <w:szCs w:val="24"/>
            <w:lang w:eastAsia="en-US"/>
          </w:rPr>
          <w:br/>
          <w:t>ΚΑΡΑΓΙΑΝΝΙΔΗΣ Χ. , σελ.</w:t>
        </w:r>
        <w:r w:rsidRPr="00720F21">
          <w:rPr>
            <w:rFonts w:eastAsia="Times New Roman"/>
            <w:szCs w:val="24"/>
            <w:lang w:eastAsia="en-US"/>
          </w:rPr>
          <w:br/>
          <w:t>ΚΑΡΡΑΣ Γ. , σελ.</w:t>
        </w:r>
        <w:r w:rsidRPr="00720F21">
          <w:rPr>
            <w:rFonts w:eastAsia="Times New Roman"/>
            <w:szCs w:val="24"/>
            <w:lang w:eastAsia="en-US"/>
          </w:rPr>
          <w:br/>
          <w:t>ΚΑΣΙΔΙΑΡΗΣ Η. , σελ.</w:t>
        </w:r>
        <w:r w:rsidRPr="00720F21">
          <w:rPr>
            <w:rFonts w:eastAsia="Times New Roman"/>
            <w:szCs w:val="24"/>
            <w:lang w:eastAsia="en-US"/>
          </w:rPr>
          <w:br/>
          <w:t>ΚΑΣΙΜΑΤΗ Ε. , σελ.</w:t>
        </w:r>
        <w:r w:rsidRPr="00720F21">
          <w:rPr>
            <w:rFonts w:eastAsia="Times New Roman"/>
            <w:szCs w:val="24"/>
            <w:lang w:eastAsia="en-US"/>
          </w:rPr>
          <w:br/>
          <w:t>ΚΕΓΚΕΡΟΓΛΟΥ Β. , σελ.</w:t>
        </w:r>
        <w:r w:rsidRPr="00720F21">
          <w:rPr>
            <w:rFonts w:eastAsia="Times New Roman"/>
            <w:szCs w:val="24"/>
            <w:lang w:eastAsia="en-US"/>
          </w:rPr>
          <w:br/>
          <w:t>ΚΕΛΛΑΣ Χ. , σελ.</w:t>
        </w:r>
        <w:r w:rsidRPr="00720F21">
          <w:rPr>
            <w:rFonts w:eastAsia="Times New Roman"/>
            <w:szCs w:val="24"/>
            <w:lang w:eastAsia="en-US"/>
          </w:rPr>
          <w:br/>
          <w:t>ΚΟΖΟΜΠΟΛΗ - ΑΜΑΝΑΤΙΔΗ Π. , σελ.</w:t>
        </w:r>
        <w:r w:rsidRPr="00720F21">
          <w:rPr>
            <w:rFonts w:eastAsia="Times New Roman"/>
            <w:szCs w:val="24"/>
            <w:lang w:eastAsia="en-US"/>
          </w:rPr>
          <w:br/>
          <w:t>ΚΟΥΤΣΟΥΚΟΣ Γ. , σελ.</w:t>
        </w:r>
        <w:r w:rsidRPr="00720F21">
          <w:rPr>
            <w:rFonts w:eastAsia="Times New Roman"/>
            <w:szCs w:val="24"/>
            <w:lang w:eastAsia="en-US"/>
          </w:rPr>
          <w:br/>
          <w:t>ΚΩΝΣΤΑΝΤΟΠΟΥΛΟΣ Δ. , σελ.</w:t>
        </w:r>
        <w:r w:rsidRPr="00720F21">
          <w:rPr>
            <w:rFonts w:eastAsia="Times New Roman"/>
            <w:szCs w:val="24"/>
            <w:lang w:eastAsia="en-US"/>
          </w:rPr>
          <w:br/>
          <w:t>ΛΑΓΟΣ Ι. , σελ.</w:t>
        </w:r>
        <w:r w:rsidRPr="00720F21">
          <w:rPr>
            <w:rFonts w:eastAsia="Times New Roman"/>
            <w:szCs w:val="24"/>
            <w:lang w:eastAsia="en-US"/>
          </w:rPr>
          <w:br/>
          <w:t>ΜΕΓΑΛΟΟΙΚΟΝΟΜΟΥ Θ. , σελ.</w:t>
        </w:r>
        <w:r w:rsidRPr="00720F21">
          <w:rPr>
            <w:rFonts w:eastAsia="Times New Roman"/>
            <w:szCs w:val="24"/>
            <w:lang w:eastAsia="en-US"/>
          </w:rPr>
          <w:br/>
          <w:t>ΜΟΡΦΙΔΗΣ Κ. , σελ.</w:t>
        </w:r>
        <w:r w:rsidRPr="00720F21">
          <w:rPr>
            <w:rFonts w:eastAsia="Times New Roman"/>
            <w:szCs w:val="24"/>
            <w:lang w:eastAsia="en-US"/>
          </w:rPr>
          <w:br/>
          <w:t>ΜΟΥΣΤΑΦΑ Μ. , σελ.</w:t>
        </w:r>
        <w:r w:rsidRPr="00720F21">
          <w:rPr>
            <w:rFonts w:eastAsia="Times New Roman"/>
            <w:szCs w:val="24"/>
            <w:lang w:eastAsia="en-US"/>
          </w:rPr>
          <w:br/>
          <w:t>ΜΠΑΛΩΜΕΝΑΚΗΣ Α. , σελ.</w:t>
        </w:r>
        <w:r w:rsidRPr="00720F21">
          <w:rPr>
            <w:rFonts w:eastAsia="Times New Roman"/>
            <w:szCs w:val="24"/>
            <w:lang w:eastAsia="en-US"/>
          </w:rPr>
          <w:br/>
          <w:t>ΜΠΟΛΑΡΗΣ Μ. , σελ.</w:t>
        </w:r>
        <w:r w:rsidRPr="00720F21">
          <w:rPr>
            <w:rFonts w:eastAsia="Times New Roman"/>
            <w:szCs w:val="24"/>
            <w:lang w:eastAsia="en-US"/>
          </w:rPr>
          <w:br/>
          <w:t>ΠΑΛΛΗΣ Γ. , σελ.</w:t>
        </w:r>
        <w:r w:rsidRPr="00720F21">
          <w:rPr>
            <w:rFonts w:eastAsia="Times New Roman"/>
            <w:szCs w:val="24"/>
            <w:lang w:eastAsia="en-US"/>
          </w:rPr>
          <w:br/>
          <w:t>ΠΑΠΑΗΛΙΟΥ Γ. , σελ.</w:t>
        </w:r>
        <w:r w:rsidRPr="00720F21">
          <w:rPr>
            <w:rFonts w:eastAsia="Times New Roman"/>
            <w:szCs w:val="24"/>
            <w:lang w:eastAsia="en-US"/>
          </w:rPr>
          <w:br/>
          <w:t>ΠΡΑΤΣΟΛΗΣ Α. , σελ.</w:t>
        </w:r>
        <w:r w:rsidRPr="00720F21">
          <w:rPr>
            <w:rFonts w:eastAsia="Times New Roman"/>
            <w:szCs w:val="24"/>
            <w:lang w:eastAsia="en-US"/>
          </w:rPr>
          <w:br/>
          <w:t>ΣΑΡΙΔΗΣ Ι. , σελ.</w:t>
        </w:r>
        <w:r w:rsidRPr="00720F21">
          <w:rPr>
            <w:rFonts w:eastAsia="Times New Roman"/>
            <w:szCs w:val="24"/>
            <w:lang w:eastAsia="en-US"/>
          </w:rPr>
          <w:br/>
          <w:t>ΣΕΒΑΣΤΑΚΗΣ Δ. , σελ.</w:t>
        </w:r>
        <w:r w:rsidRPr="00720F21">
          <w:rPr>
            <w:rFonts w:eastAsia="Times New Roman"/>
            <w:szCs w:val="24"/>
            <w:lang w:eastAsia="en-US"/>
          </w:rPr>
          <w:br/>
          <w:t>ΣΚΟΥΡΛΕΤΗΣ Π. , σελ.</w:t>
        </w:r>
        <w:r w:rsidRPr="00720F21">
          <w:rPr>
            <w:rFonts w:eastAsia="Times New Roman"/>
            <w:szCs w:val="24"/>
            <w:lang w:eastAsia="en-US"/>
          </w:rPr>
          <w:br/>
          <w:t>ΣΠΑΡΤΙΝΟΣ Κ. , σελ.</w:t>
        </w:r>
        <w:r w:rsidRPr="00720F21">
          <w:rPr>
            <w:rFonts w:eastAsia="Times New Roman"/>
            <w:szCs w:val="24"/>
            <w:lang w:eastAsia="en-US"/>
          </w:rPr>
          <w:br/>
          <w:t>ΣΤΑΜΑΤΑΚΗ Ε. , σελ.</w:t>
        </w:r>
        <w:r w:rsidRPr="00720F21">
          <w:rPr>
            <w:rFonts w:eastAsia="Times New Roman"/>
            <w:szCs w:val="24"/>
            <w:lang w:eastAsia="en-US"/>
          </w:rPr>
          <w:br/>
          <w:t>ΣΥΡΙΓΟΣ Α. , σελ.</w:t>
        </w:r>
        <w:r w:rsidRPr="00720F21">
          <w:rPr>
            <w:rFonts w:eastAsia="Times New Roman"/>
            <w:szCs w:val="24"/>
            <w:lang w:eastAsia="en-US"/>
          </w:rPr>
          <w:br/>
          <w:t>ΦΩΤΙΟΥ Θ. , σελ.</w:t>
        </w:r>
        <w:r w:rsidRPr="00720F21">
          <w:rPr>
            <w:rFonts w:eastAsia="Times New Roman"/>
            <w:szCs w:val="24"/>
            <w:lang w:eastAsia="en-US"/>
          </w:rPr>
          <w:br/>
          <w:t>ΧΑΡΙΤΣΗΣ Α. , σελ.</w:t>
        </w:r>
        <w:r w:rsidRPr="00720F21">
          <w:rPr>
            <w:rFonts w:eastAsia="Times New Roman"/>
            <w:szCs w:val="24"/>
            <w:lang w:eastAsia="en-US"/>
          </w:rPr>
          <w:br/>
          <w:t>ΧΡΙΣΤΟΦΙΛΟΠΟΥΛΟΥ Π. , σελ.</w:t>
        </w:r>
        <w:r w:rsidRPr="00720F21">
          <w:rPr>
            <w:rFonts w:eastAsia="Times New Roman"/>
            <w:szCs w:val="24"/>
            <w:lang w:eastAsia="en-US"/>
          </w:rPr>
          <w:br/>
          <w:t>ΧΡΥΣΟΒΕΛΩΝΗ Μ. , σελ.</w:t>
        </w:r>
        <w:r w:rsidRPr="00720F21">
          <w:rPr>
            <w:rFonts w:eastAsia="Times New Roman"/>
            <w:szCs w:val="24"/>
            <w:lang w:eastAsia="en-US"/>
          </w:rPr>
          <w:br/>
          <w:t>ΨΥΧΟΓΙΟΣ Γ. , σελ.</w:t>
        </w:r>
        <w:r w:rsidRPr="00720F21">
          <w:rPr>
            <w:rFonts w:eastAsia="Times New Roman"/>
            <w:szCs w:val="24"/>
            <w:lang w:eastAsia="en-US"/>
          </w:rPr>
          <w:br/>
        </w:r>
        <w:r w:rsidRPr="00720F21">
          <w:rPr>
            <w:rFonts w:eastAsia="Times New Roman"/>
            <w:szCs w:val="24"/>
            <w:lang w:eastAsia="en-US"/>
          </w:rPr>
          <w:br/>
          <w:t>Γ. ΠΑΡΕΜΒΑΣΕΙΣ:</w:t>
        </w:r>
        <w:r w:rsidRPr="00720F21">
          <w:rPr>
            <w:rFonts w:eastAsia="Times New Roman"/>
            <w:szCs w:val="24"/>
            <w:lang w:eastAsia="en-US"/>
          </w:rPr>
          <w:br/>
          <w:t>ΘΗΒΑΙΟΣ Ν. , σελ.</w:t>
        </w:r>
        <w:r w:rsidRPr="00720F21">
          <w:rPr>
            <w:rFonts w:eastAsia="Times New Roman"/>
            <w:szCs w:val="24"/>
            <w:lang w:eastAsia="en-US"/>
          </w:rPr>
          <w:br/>
          <w:t>ΚΑΤΣΗΣ Μ. , σελ.</w:t>
        </w:r>
        <w:r w:rsidRPr="00720F21">
          <w:rPr>
            <w:rFonts w:eastAsia="Times New Roman"/>
            <w:szCs w:val="24"/>
            <w:lang w:eastAsia="en-US"/>
          </w:rPr>
          <w:br/>
        </w:r>
      </w:ins>
    </w:p>
    <w:p w14:paraId="03A72FF1" w14:textId="400CC2EE" w:rsidR="00E615E6" w:rsidRDefault="00720F21">
      <w:pPr>
        <w:spacing w:after="0" w:line="600" w:lineRule="auto"/>
        <w:ind w:firstLine="720"/>
        <w:jc w:val="center"/>
        <w:rPr>
          <w:rFonts w:eastAsia="Times New Roman" w:cs="Times New Roman"/>
          <w:szCs w:val="24"/>
        </w:rPr>
      </w:pPr>
      <w:r>
        <w:rPr>
          <w:rFonts w:eastAsia="Times New Roman" w:cs="Times New Roman"/>
          <w:szCs w:val="24"/>
        </w:rPr>
        <w:t>ΠΡΑΚΤΙΚΑ ΒΟΥΛΗΣ</w:t>
      </w:r>
    </w:p>
    <w:p w14:paraId="03A72FF2" w14:textId="77777777" w:rsidR="00E615E6" w:rsidRDefault="00720F21">
      <w:pPr>
        <w:spacing w:after="0" w:line="600" w:lineRule="auto"/>
        <w:ind w:firstLine="720"/>
        <w:jc w:val="center"/>
        <w:rPr>
          <w:rFonts w:eastAsia="Times New Roman" w:cs="Times New Roman"/>
          <w:szCs w:val="24"/>
        </w:rPr>
      </w:pPr>
      <w:r>
        <w:rPr>
          <w:rFonts w:eastAsia="Times New Roman" w:cs="Times New Roman"/>
          <w:szCs w:val="24"/>
        </w:rPr>
        <w:t>Ι</w:t>
      </w:r>
      <w:r>
        <w:rPr>
          <w:rFonts w:eastAsia="Times New Roman" w:cs="Times New Roman"/>
          <w:szCs w:val="24"/>
          <w:lang w:val="en-US"/>
        </w:rPr>
        <w:t>Z</w:t>
      </w:r>
      <w:r>
        <w:rPr>
          <w:rFonts w:eastAsia="Times New Roman" w:cs="Times New Roman"/>
          <w:szCs w:val="24"/>
        </w:rPr>
        <w:t>΄ ΠΕΡΙΟΔΟΣ</w:t>
      </w:r>
    </w:p>
    <w:p w14:paraId="03A72FF3" w14:textId="77777777" w:rsidR="00E615E6" w:rsidRDefault="00720F21">
      <w:pPr>
        <w:spacing w:after="0" w:line="600" w:lineRule="auto"/>
        <w:ind w:firstLine="720"/>
        <w:jc w:val="center"/>
        <w:rPr>
          <w:rFonts w:eastAsia="Times New Roman" w:cs="Times New Roman"/>
          <w:szCs w:val="24"/>
        </w:rPr>
      </w:pPr>
      <w:r>
        <w:rPr>
          <w:rFonts w:eastAsia="Times New Roman" w:cs="Times New Roman"/>
          <w:szCs w:val="24"/>
        </w:rPr>
        <w:t>ΠΡΟΕΔΡΕΥΟΜΕΝΗΣ ΚΟΙΝΟΒΟΥΛΕΥΤΙΚΗΣ ΔΗΜΟΚΡΑΤΙΑΣ</w:t>
      </w:r>
    </w:p>
    <w:p w14:paraId="03A72FF4" w14:textId="77777777" w:rsidR="00E615E6" w:rsidRDefault="00720F21">
      <w:pPr>
        <w:spacing w:after="0" w:line="600" w:lineRule="auto"/>
        <w:ind w:firstLine="720"/>
        <w:jc w:val="center"/>
        <w:rPr>
          <w:rFonts w:eastAsia="Times New Roman" w:cs="Times New Roman"/>
          <w:szCs w:val="24"/>
        </w:rPr>
      </w:pPr>
      <w:r>
        <w:rPr>
          <w:rFonts w:eastAsia="Times New Roman" w:cs="Times New Roman"/>
          <w:szCs w:val="24"/>
        </w:rPr>
        <w:t>ΣΥΝΟΔΟΣ Δ΄</w:t>
      </w:r>
    </w:p>
    <w:p w14:paraId="03A72FF5" w14:textId="77777777" w:rsidR="00E615E6" w:rsidRDefault="00720F21">
      <w:pPr>
        <w:spacing w:after="0" w:line="600" w:lineRule="auto"/>
        <w:ind w:firstLine="720"/>
        <w:jc w:val="center"/>
        <w:rPr>
          <w:rFonts w:eastAsia="Times New Roman" w:cs="Times New Roman"/>
          <w:szCs w:val="24"/>
        </w:rPr>
      </w:pPr>
      <w:r w:rsidRPr="00E16CEA">
        <w:rPr>
          <w:rFonts w:eastAsia="Times New Roman" w:cs="Times New Roman"/>
          <w:szCs w:val="24"/>
        </w:rPr>
        <w:t xml:space="preserve">ΣΥΝΕΔΡΙΑΣΗ </w:t>
      </w:r>
      <w:proofErr w:type="spellStart"/>
      <w:r w:rsidRPr="00E16CEA">
        <w:rPr>
          <w:rFonts w:eastAsia="Times New Roman"/>
          <w:szCs w:val="24"/>
        </w:rPr>
        <w:t>ϟ</w:t>
      </w:r>
      <w:r>
        <w:rPr>
          <w:rFonts w:eastAsia="Times New Roman"/>
          <w:szCs w:val="24"/>
        </w:rPr>
        <w:t>Ζ</w:t>
      </w:r>
      <w:proofErr w:type="spellEnd"/>
      <w:r w:rsidRPr="00E16CEA">
        <w:rPr>
          <w:rFonts w:eastAsia="Times New Roman" w:cs="Times New Roman"/>
          <w:szCs w:val="24"/>
        </w:rPr>
        <w:t>΄</w:t>
      </w:r>
    </w:p>
    <w:p w14:paraId="03A72FF6" w14:textId="77777777" w:rsidR="00E615E6" w:rsidRDefault="00720F21">
      <w:pPr>
        <w:spacing w:after="0" w:line="600" w:lineRule="auto"/>
        <w:ind w:firstLine="720"/>
        <w:jc w:val="center"/>
        <w:rPr>
          <w:rFonts w:eastAsia="Times New Roman" w:cs="Times New Roman"/>
          <w:szCs w:val="24"/>
        </w:rPr>
      </w:pPr>
      <w:r>
        <w:rPr>
          <w:rFonts w:eastAsia="Times New Roman" w:cs="Times New Roman"/>
          <w:szCs w:val="24"/>
        </w:rPr>
        <w:t>Τρίτη 19 Μαρτίου 2019</w:t>
      </w:r>
    </w:p>
    <w:p w14:paraId="03A72FF7" w14:textId="77777777" w:rsidR="00E615E6" w:rsidRDefault="00720F21">
      <w:pPr>
        <w:spacing w:after="0" w:line="600" w:lineRule="auto"/>
        <w:ind w:firstLine="720"/>
        <w:jc w:val="both"/>
        <w:rPr>
          <w:rFonts w:eastAsia="Times New Roman" w:cs="Times New Roman"/>
          <w:szCs w:val="24"/>
        </w:rPr>
      </w:pPr>
      <w:r>
        <w:rPr>
          <w:rFonts w:eastAsia="Times New Roman" w:cs="Times New Roman"/>
          <w:szCs w:val="24"/>
        </w:rPr>
        <w:t>Αθήνα, σήμερ</w:t>
      </w:r>
      <w:r>
        <w:rPr>
          <w:rFonts w:eastAsia="Times New Roman" w:cs="Times New Roman"/>
          <w:szCs w:val="24"/>
        </w:rPr>
        <w:t>α</w:t>
      </w:r>
      <w:r>
        <w:rPr>
          <w:rFonts w:eastAsia="Times New Roman" w:cs="Times New Roman"/>
          <w:szCs w:val="24"/>
        </w:rPr>
        <w:t xml:space="preserve"> στις 19 Μαρτίου 2019, ημέρα Τρίτη και ώρα 10.22΄</w:t>
      </w:r>
      <w:r>
        <w:rPr>
          <w:rFonts w:eastAsia="Times New Roman" w:cs="Times New Roman"/>
          <w:szCs w:val="24"/>
        </w:rPr>
        <w:t>,</w:t>
      </w:r>
      <w:r>
        <w:rPr>
          <w:rFonts w:eastAsia="Times New Roman" w:cs="Times New Roman"/>
          <w:szCs w:val="24"/>
        </w:rPr>
        <w:t xml:space="preserve"> συνήλθε στην Αίθουσα</w:t>
      </w:r>
      <w:r>
        <w:rPr>
          <w:rFonts w:eastAsia="Times New Roman" w:cs="Times New Roman"/>
          <w:szCs w:val="24"/>
        </w:rPr>
        <w:t xml:space="preserve"> των</w:t>
      </w:r>
      <w:r>
        <w:rPr>
          <w:rFonts w:eastAsia="Times New Roman" w:cs="Times New Roman"/>
          <w:szCs w:val="24"/>
        </w:rPr>
        <w:t xml:space="preserve"> συνεδριάσεων του Βουλευτηρίου η Βουλή σε ολομέλεια για να συνεδριάσει υπό την προεδρία της Γ΄ Αντιπροέδρου αυτής κ</w:t>
      </w:r>
      <w:r>
        <w:rPr>
          <w:rFonts w:eastAsia="Times New Roman" w:cs="Times New Roman"/>
          <w:szCs w:val="24"/>
        </w:rPr>
        <w:t>.</w:t>
      </w:r>
      <w:r>
        <w:rPr>
          <w:rFonts w:eastAsia="Times New Roman" w:cs="Times New Roman"/>
          <w:szCs w:val="24"/>
        </w:rPr>
        <w:t xml:space="preserve"> </w:t>
      </w:r>
      <w:r w:rsidRPr="00047273">
        <w:rPr>
          <w:rFonts w:eastAsia="Times New Roman" w:cs="Times New Roman"/>
          <w:b/>
          <w:szCs w:val="24"/>
        </w:rPr>
        <w:t>ΑΝΑΣΤΑΣΙΑΣ ΧΡΙΣΤΟΔΟΥΛΟΠΟΥΛΟΥ</w:t>
      </w:r>
      <w:r>
        <w:rPr>
          <w:rFonts w:eastAsia="Times New Roman" w:cs="Times New Roman"/>
          <w:szCs w:val="24"/>
        </w:rPr>
        <w:t>.</w:t>
      </w:r>
    </w:p>
    <w:p w14:paraId="03A72FF8" w14:textId="77777777" w:rsidR="00E615E6" w:rsidRDefault="00720F21">
      <w:pPr>
        <w:tabs>
          <w:tab w:val="left" w:pos="2738"/>
          <w:tab w:val="center" w:pos="4753"/>
          <w:tab w:val="left" w:pos="5723"/>
        </w:tabs>
        <w:spacing w:after="0" w:line="600" w:lineRule="auto"/>
        <w:ind w:firstLine="720"/>
        <w:jc w:val="both"/>
        <w:rPr>
          <w:rFonts w:eastAsia="Times New Roman" w:cs="Times New Roman"/>
          <w:szCs w:val="24"/>
        </w:rPr>
      </w:pPr>
      <w:r w:rsidRPr="005E7E74">
        <w:rPr>
          <w:rFonts w:eastAsia="Times New Roman"/>
          <w:b/>
          <w:szCs w:val="24"/>
        </w:rPr>
        <w:t>ΠΡΟΕΔΡΕΥΟΥΣΑ (Αναστασία Χριστοδουλοπούλου):</w:t>
      </w:r>
      <w:r>
        <w:rPr>
          <w:rFonts w:eastAsia="Times New Roman"/>
          <w:b/>
          <w:szCs w:val="24"/>
        </w:rPr>
        <w:t xml:space="preserve"> </w:t>
      </w:r>
      <w:r>
        <w:rPr>
          <w:rFonts w:eastAsia="Times New Roman" w:cs="Times New Roman"/>
          <w:szCs w:val="24"/>
        </w:rPr>
        <w:t>Κυρίες και κύριοι συνάδελφοι, αρχίζει η συνεδρίαση.</w:t>
      </w:r>
    </w:p>
    <w:p w14:paraId="03A72FF9" w14:textId="77777777" w:rsidR="00E615E6" w:rsidRDefault="00720F21">
      <w:pPr>
        <w:tabs>
          <w:tab w:val="left" w:pos="2738"/>
          <w:tab w:val="center" w:pos="4753"/>
          <w:tab w:val="left" w:pos="5723"/>
        </w:tabs>
        <w:spacing w:after="0" w:line="600" w:lineRule="auto"/>
        <w:ind w:firstLine="720"/>
        <w:jc w:val="both"/>
        <w:rPr>
          <w:rFonts w:eastAsia="Times New Roman"/>
          <w:color w:val="212121"/>
          <w:szCs w:val="24"/>
        </w:rPr>
      </w:pPr>
      <w:r>
        <w:rPr>
          <w:rFonts w:eastAsia="Times New Roman"/>
          <w:color w:val="212121"/>
          <w:szCs w:val="24"/>
        </w:rPr>
        <w:t>Εισερχόμ</w:t>
      </w:r>
      <w:r>
        <w:rPr>
          <w:rFonts w:eastAsia="Times New Roman"/>
          <w:color w:val="212121"/>
          <w:szCs w:val="24"/>
        </w:rPr>
        <w:t xml:space="preserve">αστε </w:t>
      </w:r>
      <w:r w:rsidRPr="00C40DCD">
        <w:rPr>
          <w:rFonts w:eastAsia="Times New Roman"/>
          <w:color w:val="212121"/>
          <w:szCs w:val="24"/>
        </w:rPr>
        <w:t xml:space="preserve">στην ημερήσια διάταξη </w:t>
      </w:r>
      <w:r>
        <w:rPr>
          <w:rFonts w:eastAsia="Times New Roman"/>
          <w:color w:val="212121"/>
          <w:szCs w:val="24"/>
        </w:rPr>
        <w:t>της</w:t>
      </w:r>
    </w:p>
    <w:p w14:paraId="03A72FFA" w14:textId="77777777" w:rsidR="00E615E6" w:rsidRDefault="00720F21">
      <w:pPr>
        <w:tabs>
          <w:tab w:val="left" w:pos="2738"/>
          <w:tab w:val="center" w:pos="4753"/>
          <w:tab w:val="left" w:pos="5723"/>
        </w:tabs>
        <w:spacing w:after="0" w:line="600" w:lineRule="auto"/>
        <w:ind w:firstLine="720"/>
        <w:jc w:val="center"/>
        <w:rPr>
          <w:rFonts w:eastAsia="Times New Roman"/>
          <w:color w:val="212121"/>
          <w:szCs w:val="24"/>
        </w:rPr>
      </w:pPr>
      <w:r>
        <w:rPr>
          <w:rFonts w:eastAsia="Times New Roman"/>
          <w:b/>
          <w:color w:val="212121"/>
          <w:szCs w:val="24"/>
        </w:rPr>
        <w:t>ΝΟΜΟΘΕΤΙΚΗΣ ΕΡΓΑΣΙΑΣ</w:t>
      </w:r>
    </w:p>
    <w:p w14:paraId="03A72FFB" w14:textId="77777777" w:rsidR="00E615E6" w:rsidRDefault="00720F21">
      <w:pPr>
        <w:tabs>
          <w:tab w:val="left" w:pos="2738"/>
          <w:tab w:val="center" w:pos="4753"/>
          <w:tab w:val="left" w:pos="5723"/>
        </w:tabs>
        <w:spacing w:after="0" w:line="600" w:lineRule="auto"/>
        <w:ind w:firstLine="720"/>
        <w:jc w:val="both"/>
        <w:rPr>
          <w:rFonts w:eastAsia="Times New Roman"/>
          <w:color w:val="212121"/>
          <w:szCs w:val="24"/>
        </w:rPr>
      </w:pPr>
      <w:r>
        <w:rPr>
          <w:rFonts w:eastAsia="Times New Roman"/>
          <w:color w:val="212121"/>
          <w:szCs w:val="24"/>
        </w:rPr>
        <w:t>Μ</w:t>
      </w:r>
      <w:r w:rsidRPr="00C40DCD">
        <w:rPr>
          <w:rFonts w:eastAsia="Times New Roman"/>
          <w:color w:val="212121"/>
          <w:szCs w:val="24"/>
        </w:rPr>
        <w:t>όνη συζήτηση και ψήφιση επί της αρχής</w:t>
      </w:r>
      <w:r>
        <w:rPr>
          <w:rFonts w:eastAsia="Times New Roman"/>
          <w:color w:val="212121"/>
          <w:szCs w:val="24"/>
        </w:rPr>
        <w:t>,</w:t>
      </w:r>
      <w:r w:rsidRPr="00C40DCD">
        <w:rPr>
          <w:rFonts w:eastAsia="Times New Roman"/>
          <w:color w:val="212121"/>
          <w:szCs w:val="24"/>
        </w:rPr>
        <w:t xml:space="preserve"> των άρθρων και του συνόλου του σχεδίου νόμου του Υπουργείου Εσωτερι</w:t>
      </w:r>
      <w:r w:rsidRPr="00C40DCD">
        <w:rPr>
          <w:rFonts w:eastAsia="Times New Roman"/>
          <w:color w:val="212121"/>
          <w:szCs w:val="24"/>
        </w:rPr>
        <w:lastRenderedPageBreak/>
        <w:t>κών</w:t>
      </w:r>
      <w:r>
        <w:rPr>
          <w:rFonts w:eastAsia="Times New Roman"/>
          <w:color w:val="212121"/>
          <w:szCs w:val="24"/>
        </w:rPr>
        <w:t>:</w:t>
      </w:r>
      <w:r w:rsidRPr="00C40DCD">
        <w:rPr>
          <w:rFonts w:eastAsia="Times New Roman"/>
          <w:color w:val="212121"/>
          <w:szCs w:val="24"/>
        </w:rPr>
        <w:t xml:space="preserve"> </w:t>
      </w:r>
      <w:r>
        <w:rPr>
          <w:rFonts w:eastAsia="Times New Roman"/>
          <w:color w:val="212121"/>
          <w:szCs w:val="24"/>
        </w:rPr>
        <w:t>«Π</w:t>
      </w:r>
      <w:r w:rsidRPr="00C40DCD">
        <w:rPr>
          <w:rFonts w:eastAsia="Times New Roman"/>
          <w:color w:val="212121"/>
          <w:szCs w:val="24"/>
        </w:rPr>
        <w:t>ροώθηση της ουσιαστικής ισότητας των φύλων</w:t>
      </w:r>
      <w:r>
        <w:rPr>
          <w:rFonts w:eastAsia="Times New Roman"/>
          <w:color w:val="212121"/>
          <w:szCs w:val="24"/>
        </w:rPr>
        <w:t xml:space="preserve">, </w:t>
      </w:r>
      <w:r w:rsidRPr="00C40DCD">
        <w:rPr>
          <w:rFonts w:eastAsia="Times New Roman"/>
          <w:color w:val="212121"/>
          <w:szCs w:val="24"/>
        </w:rPr>
        <w:t xml:space="preserve">πρόληψη και καταπολέμηση της </w:t>
      </w:r>
      <w:proofErr w:type="spellStart"/>
      <w:r w:rsidRPr="00C40DCD">
        <w:rPr>
          <w:rFonts w:eastAsia="Times New Roman"/>
          <w:color w:val="212121"/>
          <w:szCs w:val="24"/>
        </w:rPr>
        <w:t>έμφυλης</w:t>
      </w:r>
      <w:proofErr w:type="spellEnd"/>
      <w:r w:rsidRPr="00C40DCD">
        <w:rPr>
          <w:rFonts w:eastAsia="Times New Roman"/>
          <w:color w:val="212121"/>
          <w:szCs w:val="24"/>
        </w:rPr>
        <w:t xml:space="preserve"> βίας</w:t>
      </w:r>
      <w:r>
        <w:rPr>
          <w:rFonts w:eastAsia="Times New Roman"/>
          <w:color w:val="212121"/>
          <w:szCs w:val="24"/>
        </w:rPr>
        <w:t xml:space="preserve"> -</w:t>
      </w:r>
      <w:r w:rsidRPr="00C40DCD">
        <w:rPr>
          <w:rFonts w:eastAsia="Times New Roman"/>
          <w:color w:val="212121"/>
          <w:szCs w:val="24"/>
        </w:rPr>
        <w:t xml:space="preserve"> </w:t>
      </w:r>
      <w:r>
        <w:rPr>
          <w:rFonts w:eastAsia="Times New Roman"/>
          <w:color w:val="212121"/>
          <w:szCs w:val="24"/>
        </w:rPr>
        <w:t>Ρυθμίσεις για την απονομή Ι</w:t>
      </w:r>
      <w:r w:rsidRPr="00C40DCD">
        <w:rPr>
          <w:rFonts w:eastAsia="Times New Roman"/>
          <w:color w:val="212121"/>
          <w:szCs w:val="24"/>
        </w:rPr>
        <w:t>θαγένειας</w:t>
      </w:r>
      <w:r>
        <w:rPr>
          <w:rFonts w:eastAsia="Times New Roman"/>
          <w:color w:val="212121"/>
          <w:szCs w:val="24"/>
        </w:rPr>
        <w:t xml:space="preserve"> - Δ</w:t>
      </w:r>
      <w:r w:rsidRPr="00C40DCD">
        <w:rPr>
          <w:rFonts w:eastAsia="Times New Roman"/>
          <w:color w:val="212121"/>
          <w:szCs w:val="24"/>
        </w:rPr>
        <w:t>ιατάξει</w:t>
      </w:r>
      <w:r>
        <w:rPr>
          <w:rFonts w:eastAsia="Times New Roman"/>
          <w:color w:val="212121"/>
          <w:szCs w:val="24"/>
        </w:rPr>
        <w:t>ς σχετικές με τις εκλογές στην Τ</w:t>
      </w:r>
      <w:r w:rsidRPr="00C40DCD">
        <w:rPr>
          <w:rFonts w:eastAsia="Times New Roman"/>
          <w:color w:val="212121"/>
          <w:szCs w:val="24"/>
        </w:rPr>
        <w:t xml:space="preserve">οπική </w:t>
      </w:r>
      <w:r>
        <w:rPr>
          <w:rFonts w:eastAsia="Times New Roman"/>
          <w:color w:val="212121"/>
          <w:szCs w:val="24"/>
        </w:rPr>
        <w:t>Α</w:t>
      </w:r>
      <w:r w:rsidRPr="00C40DCD">
        <w:rPr>
          <w:rFonts w:eastAsia="Times New Roman"/>
          <w:color w:val="212121"/>
          <w:szCs w:val="24"/>
        </w:rPr>
        <w:t>υτοδιοίκηση</w:t>
      </w:r>
      <w:r>
        <w:rPr>
          <w:rFonts w:eastAsia="Times New Roman"/>
          <w:color w:val="212121"/>
          <w:szCs w:val="24"/>
        </w:rPr>
        <w:t xml:space="preserve"> - Λ</w:t>
      </w:r>
      <w:r w:rsidRPr="00C40DCD">
        <w:rPr>
          <w:rFonts w:eastAsia="Times New Roman"/>
          <w:color w:val="212121"/>
          <w:szCs w:val="24"/>
        </w:rPr>
        <w:t>οιπές διατάξεις αρμοδιότητας Υ</w:t>
      </w:r>
      <w:r>
        <w:rPr>
          <w:rFonts w:eastAsia="Times New Roman"/>
          <w:color w:val="212121"/>
          <w:szCs w:val="24"/>
        </w:rPr>
        <w:t>ΠΕΣ».</w:t>
      </w:r>
    </w:p>
    <w:p w14:paraId="03A72FFC" w14:textId="77777777" w:rsidR="00E615E6" w:rsidRDefault="00720F21">
      <w:pPr>
        <w:tabs>
          <w:tab w:val="left" w:pos="2738"/>
          <w:tab w:val="center" w:pos="4753"/>
          <w:tab w:val="left" w:pos="5723"/>
        </w:tabs>
        <w:spacing w:after="0" w:line="600" w:lineRule="auto"/>
        <w:ind w:firstLine="720"/>
        <w:jc w:val="both"/>
        <w:rPr>
          <w:rFonts w:eastAsia="Times New Roman"/>
          <w:color w:val="212121"/>
          <w:szCs w:val="24"/>
        </w:rPr>
      </w:pPr>
      <w:r>
        <w:rPr>
          <w:rFonts w:eastAsia="Times New Roman"/>
          <w:color w:val="212121"/>
          <w:szCs w:val="24"/>
        </w:rPr>
        <w:t>Η Διάσκεψη των Π</w:t>
      </w:r>
      <w:r w:rsidRPr="00C40DCD">
        <w:rPr>
          <w:rFonts w:eastAsia="Times New Roman"/>
          <w:color w:val="212121"/>
          <w:szCs w:val="24"/>
        </w:rPr>
        <w:t>ροέδρων α</w:t>
      </w:r>
      <w:r>
        <w:rPr>
          <w:rFonts w:eastAsia="Times New Roman"/>
          <w:color w:val="212121"/>
          <w:szCs w:val="24"/>
        </w:rPr>
        <w:t>ποφάσισε</w:t>
      </w:r>
      <w:r>
        <w:rPr>
          <w:rFonts w:eastAsia="Times New Roman"/>
          <w:color w:val="212121"/>
          <w:szCs w:val="24"/>
        </w:rPr>
        <w:t xml:space="preserve"> </w:t>
      </w:r>
      <w:r>
        <w:rPr>
          <w:rFonts w:eastAsia="Times New Roman"/>
          <w:color w:val="212121"/>
          <w:szCs w:val="24"/>
        </w:rPr>
        <w:t>στη συνεδρίασ</w:t>
      </w:r>
      <w:r>
        <w:rPr>
          <w:rFonts w:eastAsia="Times New Roman"/>
          <w:color w:val="212121"/>
          <w:szCs w:val="24"/>
        </w:rPr>
        <w:t>ή της στις</w:t>
      </w:r>
      <w:r>
        <w:rPr>
          <w:rFonts w:eastAsia="Times New Roman"/>
          <w:color w:val="212121"/>
          <w:szCs w:val="24"/>
        </w:rPr>
        <w:t xml:space="preserve"> 18 </w:t>
      </w:r>
      <w:r w:rsidRPr="00C40DCD">
        <w:rPr>
          <w:rFonts w:eastAsia="Times New Roman"/>
          <w:color w:val="212121"/>
          <w:szCs w:val="24"/>
        </w:rPr>
        <w:t>Μαρτίου 2019</w:t>
      </w:r>
      <w:r>
        <w:rPr>
          <w:rFonts w:eastAsia="Times New Roman"/>
          <w:color w:val="212121"/>
          <w:szCs w:val="24"/>
        </w:rPr>
        <w:t>,</w:t>
      </w:r>
      <w:r w:rsidRPr="00C40DCD">
        <w:rPr>
          <w:rFonts w:eastAsia="Times New Roman"/>
          <w:color w:val="212121"/>
          <w:szCs w:val="24"/>
        </w:rPr>
        <w:t xml:space="preserve"> η συζήτηση του νομοσχεδίου να πραγματοποιηθε</w:t>
      </w:r>
      <w:r w:rsidRPr="00C40DCD">
        <w:rPr>
          <w:rFonts w:eastAsia="Times New Roman"/>
          <w:color w:val="212121"/>
          <w:szCs w:val="24"/>
        </w:rPr>
        <w:t>ί σε μία συνεδρίαση ενιαία επί της αρχής</w:t>
      </w:r>
      <w:r>
        <w:rPr>
          <w:rFonts w:eastAsia="Times New Roman"/>
          <w:color w:val="212121"/>
          <w:szCs w:val="24"/>
        </w:rPr>
        <w:t xml:space="preserve">, επί των άρθρων </w:t>
      </w:r>
      <w:r w:rsidRPr="00C40DCD">
        <w:rPr>
          <w:rFonts w:eastAsia="Times New Roman"/>
          <w:color w:val="212121"/>
          <w:szCs w:val="24"/>
        </w:rPr>
        <w:t>και επί των τροπολογιών</w:t>
      </w:r>
      <w:r>
        <w:rPr>
          <w:rFonts w:eastAsia="Times New Roman"/>
          <w:color w:val="212121"/>
          <w:szCs w:val="24"/>
        </w:rPr>
        <w:t xml:space="preserve">. </w:t>
      </w:r>
    </w:p>
    <w:p w14:paraId="03A72FFD" w14:textId="77777777" w:rsidR="00E615E6" w:rsidRDefault="00720F21">
      <w:pPr>
        <w:tabs>
          <w:tab w:val="left" w:pos="2738"/>
          <w:tab w:val="center" w:pos="4753"/>
          <w:tab w:val="left" w:pos="5723"/>
        </w:tabs>
        <w:spacing w:after="0" w:line="600" w:lineRule="auto"/>
        <w:ind w:firstLine="720"/>
        <w:jc w:val="both"/>
        <w:rPr>
          <w:rFonts w:eastAsia="Times New Roman"/>
          <w:color w:val="212121"/>
          <w:szCs w:val="24"/>
        </w:rPr>
      </w:pPr>
      <w:r>
        <w:rPr>
          <w:rFonts w:eastAsia="Times New Roman"/>
          <w:color w:val="212121"/>
          <w:szCs w:val="24"/>
        </w:rPr>
        <w:t xml:space="preserve">Το </w:t>
      </w:r>
      <w:r>
        <w:rPr>
          <w:rFonts w:eastAsia="Times New Roman"/>
          <w:color w:val="212121"/>
          <w:szCs w:val="24"/>
        </w:rPr>
        <w:t>Σ</w:t>
      </w:r>
      <w:r w:rsidRPr="00C40DCD">
        <w:rPr>
          <w:rFonts w:eastAsia="Times New Roman"/>
          <w:color w:val="212121"/>
          <w:szCs w:val="24"/>
        </w:rPr>
        <w:t>ώμα</w:t>
      </w:r>
      <w:r>
        <w:rPr>
          <w:rFonts w:eastAsia="Times New Roman"/>
          <w:color w:val="212121"/>
          <w:szCs w:val="24"/>
        </w:rPr>
        <w:t xml:space="preserve"> συμφωνεί</w:t>
      </w:r>
      <w:r>
        <w:rPr>
          <w:rFonts w:eastAsia="Times New Roman"/>
          <w:color w:val="212121"/>
          <w:szCs w:val="24"/>
        </w:rPr>
        <w:t>;</w:t>
      </w:r>
    </w:p>
    <w:p w14:paraId="03A72FFE" w14:textId="77777777" w:rsidR="00E615E6" w:rsidRDefault="00720F21">
      <w:pPr>
        <w:tabs>
          <w:tab w:val="left" w:pos="2738"/>
          <w:tab w:val="center" w:pos="4753"/>
          <w:tab w:val="left" w:pos="5723"/>
        </w:tabs>
        <w:spacing w:after="0" w:line="600" w:lineRule="auto"/>
        <w:ind w:firstLine="720"/>
        <w:jc w:val="both"/>
        <w:rPr>
          <w:rFonts w:eastAsia="Times New Roman"/>
          <w:color w:val="212121"/>
          <w:szCs w:val="24"/>
        </w:rPr>
      </w:pPr>
      <w:r>
        <w:rPr>
          <w:rFonts w:eastAsia="Times New Roman"/>
          <w:b/>
          <w:color w:val="212121"/>
          <w:szCs w:val="24"/>
        </w:rPr>
        <w:t xml:space="preserve">ΠΟΛΛΟΙ ΒΟΥΛΕΥΤΕΣ: </w:t>
      </w:r>
      <w:r>
        <w:rPr>
          <w:rFonts w:eastAsia="Times New Roman"/>
          <w:color w:val="212121"/>
          <w:szCs w:val="24"/>
        </w:rPr>
        <w:t xml:space="preserve">Μάλιστα, μάλιστα. </w:t>
      </w:r>
    </w:p>
    <w:p w14:paraId="03A72FFF" w14:textId="77777777" w:rsidR="00E615E6" w:rsidRDefault="00720F21">
      <w:pPr>
        <w:tabs>
          <w:tab w:val="left" w:pos="2738"/>
          <w:tab w:val="center" w:pos="4753"/>
          <w:tab w:val="left" w:pos="5723"/>
        </w:tabs>
        <w:spacing w:after="0" w:line="600" w:lineRule="auto"/>
        <w:ind w:firstLine="720"/>
        <w:jc w:val="both"/>
        <w:rPr>
          <w:rFonts w:eastAsia="Times New Roman"/>
          <w:szCs w:val="24"/>
        </w:rPr>
      </w:pPr>
      <w:r w:rsidRPr="005E7E74">
        <w:rPr>
          <w:rFonts w:eastAsia="Times New Roman"/>
          <w:b/>
          <w:szCs w:val="24"/>
        </w:rPr>
        <w:t>ΠΡΟΕΔΡΕΥΟΥΣΑ (Αναστασία Χριστοδουλοπούλου):</w:t>
      </w:r>
      <w:r>
        <w:rPr>
          <w:rFonts w:eastAsia="Times New Roman"/>
          <w:b/>
          <w:szCs w:val="24"/>
        </w:rPr>
        <w:t xml:space="preserve"> </w:t>
      </w:r>
      <w:r>
        <w:rPr>
          <w:rFonts w:eastAsia="Times New Roman"/>
          <w:szCs w:val="24"/>
        </w:rPr>
        <w:t xml:space="preserve">Το Σώμα </w:t>
      </w:r>
      <w:proofErr w:type="spellStart"/>
      <w:r>
        <w:rPr>
          <w:rFonts w:eastAsia="Times New Roman"/>
          <w:szCs w:val="24"/>
        </w:rPr>
        <w:t>συνεφώνησε</w:t>
      </w:r>
      <w:proofErr w:type="spellEnd"/>
      <w:r>
        <w:rPr>
          <w:rFonts w:eastAsia="Times New Roman"/>
          <w:szCs w:val="24"/>
        </w:rPr>
        <w:t xml:space="preserve">. </w:t>
      </w:r>
    </w:p>
    <w:p w14:paraId="03A73000" w14:textId="77777777" w:rsidR="00E615E6" w:rsidRDefault="00720F21">
      <w:pPr>
        <w:tabs>
          <w:tab w:val="left" w:pos="2738"/>
          <w:tab w:val="center" w:pos="4753"/>
          <w:tab w:val="left" w:pos="5723"/>
        </w:tabs>
        <w:spacing w:after="0" w:line="600" w:lineRule="auto"/>
        <w:ind w:firstLine="720"/>
        <w:jc w:val="both"/>
        <w:rPr>
          <w:rFonts w:eastAsia="Times New Roman"/>
          <w:color w:val="212121"/>
          <w:szCs w:val="24"/>
        </w:rPr>
      </w:pPr>
      <w:r>
        <w:rPr>
          <w:rFonts w:eastAsia="Times New Roman"/>
          <w:color w:val="212121"/>
          <w:szCs w:val="24"/>
        </w:rPr>
        <w:t>Π</w:t>
      </w:r>
      <w:r w:rsidRPr="00C40DCD">
        <w:rPr>
          <w:rFonts w:eastAsia="Times New Roman"/>
          <w:color w:val="212121"/>
          <w:szCs w:val="24"/>
        </w:rPr>
        <w:t xml:space="preserve">ριν </w:t>
      </w:r>
      <w:r>
        <w:rPr>
          <w:rFonts w:eastAsia="Times New Roman"/>
          <w:color w:val="212121"/>
          <w:szCs w:val="24"/>
        </w:rPr>
        <w:t xml:space="preserve">να </w:t>
      </w:r>
      <w:r w:rsidRPr="00C40DCD">
        <w:rPr>
          <w:rFonts w:eastAsia="Times New Roman"/>
          <w:color w:val="212121"/>
          <w:szCs w:val="24"/>
        </w:rPr>
        <w:t>δώσω το</w:t>
      </w:r>
      <w:r>
        <w:rPr>
          <w:rFonts w:eastAsia="Times New Roman"/>
          <w:color w:val="212121"/>
          <w:szCs w:val="24"/>
        </w:rPr>
        <w:t>ν</w:t>
      </w:r>
      <w:r w:rsidRPr="00C40DCD">
        <w:rPr>
          <w:rFonts w:eastAsia="Times New Roman"/>
          <w:color w:val="212121"/>
          <w:szCs w:val="24"/>
        </w:rPr>
        <w:t xml:space="preserve"> λόγο στ</w:t>
      </w:r>
      <w:r>
        <w:rPr>
          <w:rFonts w:eastAsia="Times New Roman"/>
          <w:color w:val="212121"/>
          <w:szCs w:val="24"/>
        </w:rPr>
        <w:t xml:space="preserve">ην </w:t>
      </w:r>
      <w:r>
        <w:rPr>
          <w:rFonts w:eastAsia="Times New Roman"/>
          <w:color w:val="212121"/>
          <w:szCs w:val="24"/>
        </w:rPr>
        <w:t>ε</w:t>
      </w:r>
      <w:r w:rsidRPr="00C40DCD">
        <w:rPr>
          <w:rFonts w:eastAsia="Times New Roman"/>
          <w:color w:val="212121"/>
          <w:szCs w:val="24"/>
        </w:rPr>
        <w:t>ισηγήτρια</w:t>
      </w:r>
      <w:r>
        <w:rPr>
          <w:rFonts w:eastAsia="Times New Roman"/>
          <w:color w:val="212121"/>
          <w:szCs w:val="24"/>
        </w:rPr>
        <w:t xml:space="preserve"> του ΣΥΡΙΖΑ, θα δώσω για πέντε</w:t>
      </w:r>
      <w:r w:rsidRPr="00C40DCD">
        <w:rPr>
          <w:rFonts w:eastAsia="Times New Roman"/>
          <w:color w:val="212121"/>
          <w:szCs w:val="24"/>
        </w:rPr>
        <w:t xml:space="preserve"> λεπτά το</w:t>
      </w:r>
      <w:r>
        <w:rPr>
          <w:rFonts w:eastAsia="Times New Roman"/>
          <w:color w:val="212121"/>
          <w:szCs w:val="24"/>
        </w:rPr>
        <w:t>ν</w:t>
      </w:r>
      <w:r w:rsidRPr="00C40DCD">
        <w:rPr>
          <w:rFonts w:eastAsia="Times New Roman"/>
          <w:color w:val="212121"/>
          <w:szCs w:val="24"/>
        </w:rPr>
        <w:t xml:space="preserve"> λόγο στον κύριο Υπουργό</w:t>
      </w:r>
      <w:r>
        <w:rPr>
          <w:rFonts w:eastAsia="Times New Roman"/>
          <w:color w:val="212121"/>
          <w:szCs w:val="24"/>
        </w:rPr>
        <w:t>,</w:t>
      </w:r>
      <w:r w:rsidRPr="00C40DCD">
        <w:rPr>
          <w:rFonts w:eastAsia="Times New Roman"/>
          <w:color w:val="212121"/>
          <w:szCs w:val="24"/>
        </w:rPr>
        <w:t xml:space="preserve"> για </w:t>
      </w:r>
      <w:r>
        <w:rPr>
          <w:rFonts w:eastAsia="Times New Roman"/>
          <w:color w:val="212121"/>
          <w:szCs w:val="24"/>
        </w:rPr>
        <w:t xml:space="preserve">να τοποθετηθεί για </w:t>
      </w:r>
      <w:r w:rsidRPr="00C40DCD">
        <w:rPr>
          <w:rFonts w:eastAsia="Times New Roman"/>
          <w:color w:val="212121"/>
          <w:szCs w:val="24"/>
        </w:rPr>
        <w:t xml:space="preserve">τις </w:t>
      </w:r>
      <w:r>
        <w:rPr>
          <w:rFonts w:eastAsia="Times New Roman"/>
          <w:color w:val="212121"/>
          <w:szCs w:val="24"/>
        </w:rPr>
        <w:t xml:space="preserve">δικές του </w:t>
      </w:r>
      <w:r w:rsidRPr="00C40DCD">
        <w:rPr>
          <w:rFonts w:eastAsia="Times New Roman"/>
          <w:color w:val="212121"/>
          <w:szCs w:val="24"/>
        </w:rPr>
        <w:t>τροπολογίες</w:t>
      </w:r>
      <w:r>
        <w:rPr>
          <w:rFonts w:eastAsia="Times New Roman"/>
          <w:color w:val="212121"/>
          <w:szCs w:val="24"/>
        </w:rPr>
        <w:t>.</w:t>
      </w:r>
    </w:p>
    <w:p w14:paraId="03A73001" w14:textId="77777777" w:rsidR="00E615E6" w:rsidRDefault="00720F21">
      <w:pPr>
        <w:tabs>
          <w:tab w:val="left" w:pos="2738"/>
          <w:tab w:val="center" w:pos="4753"/>
          <w:tab w:val="left" w:pos="5723"/>
        </w:tabs>
        <w:spacing w:after="0" w:line="600" w:lineRule="auto"/>
        <w:ind w:firstLine="720"/>
        <w:jc w:val="both"/>
        <w:rPr>
          <w:rFonts w:eastAsia="Times New Roman"/>
          <w:color w:val="212121"/>
          <w:szCs w:val="24"/>
        </w:rPr>
      </w:pPr>
      <w:r>
        <w:rPr>
          <w:rFonts w:eastAsia="Times New Roman"/>
          <w:color w:val="212121"/>
          <w:szCs w:val="24"/>
        </w:rPr>
        <w:t xml:space="preserve">Ορίστε, κύριε </w:t>
      </w:r>
      <w:proofErr w:type="spellStart"/>
      <w:r>
        <w:rPr>
          <w:rFonts w:eastAsia="Times New Roman"/>
          <w:color w:val="212121"/>
          <w:szCs w:val="24"/>
        </w:rPr>
        <w:t>Χαρίτση</w:t>
      </w:r>
      <w:proofErr w:type="spellEnd"/>
      <w:r>
        <w:rPr>
          <w:rFonts w:eastAsia="Times New Roman"/>
          <w:color w:val="212121"/>
          <w:szCs w:val="24"/>
        </w:rPr>
        <w:t xml:space="preserve">, έχετε τον λόγο. </w:t>
      </w:r>
    </w:p>
    <w:p w14:paraId="03A73002" w14:textId="77777777" w:rsidR="00E615E6" w:rsidRDefault="00720F21">
      <w:pPr>
        <w:tabs>
          <w:tab w:val="left" w:pos="2738"/>
          <w:tab w:val="center" w:pos="4753"/>
          <w:tab w:val="left" w:pos="5723"/>
        </w:tabs>
        <w:spacing w:after="0" w:line="600" w:lineRule="auto"/>
        <w:ind w:firstLine="720"/>
        <w:jc w:val="both"/>
        <w:rPr>
          <w:rFonts w:eastAsia="Times New Roman"/>
          <w:color w:val="212121"/>
          <w:szCs w:val="24"/>
        </w:rPr>
      </w:pPr>
      <w:r w:rsidRPr="00803B82">
        <w:rPr>
          <w:rFonts w:eastAsia="Times New Roman"/>
          <w:b/>
          <w:color w:val="212121"/>
          <w:szCs w:val="24"/>
        </w:rPr>
        <w:t>ΑΛΕΞ</w:t>
      </w:r>
      <w:r>
        <w:rPr>
          <w:rFonts w:eastAsia="Times New Roman"/>
          <w:b/>
          <w:color w:val="212121"/>
          <w:szCs w:val="24"/>
        </w:rPr>
        <w:t>ΗΣ</w:t>
      </w:r>
      <w:r w:rsidRPr="00803B82">
        <w:rPr>
          <w:rFonts w:eastAsia="Times New Roman"/>
          <w:b/>
          <w:color w:val="212121"/>
          <w:szCs w:val="24"/>
        </w:rPr>
        <w:t xml:space="preserve"> </w:t>
      </w:r>
      <w:r w:rsidRPr="00803B82">
        <w:rPr>
          <w:rFonts w:eastAsia="Times New Roman"/>
          <w:b/>
          <w:color w:val="212121"/>
          <w:szCs w:val="24"/>
        </w:rPr>
        <w:t xml:space="preserve">ΧΑΡΙΤΣΗΣ (Υπουργός Εσωτερικών): </w:t>
      </w:r>
      <w:r>
        <w:rPr>
          <w:rFonts w:eastAsia="Times New Roman"/>
          <w:color w:val="212121"/>
          <w:szCs w:val="24"/>
        </w:rPr>
        <w:t xml:space="preserve">Ευχαριστώ, κυρία Πρόεδρε. </w:t>
      </w:r>
    </w:p>
    <w:p w14:paraId="03A73003" w14:textId="77777777" w:rsidR="00E615E6" w:rsidRDefault="00720F21">
      <w:pPr>
        <w:tabs>
          <w:tab w:val="left" w:pos="2738"/>
          <w:tab w:val="center" w:pos="4753"/>
          <w:tab w:val="left" w:pos="5723"/>
        </w:tabs>
        <w:spacing w:after="0" w:line="600" w:lineRule="auto"/>
        <w:ind w:firstLine="720"/>
        <w:jc w:val="both"/>
        <w:rPr>
          <w:rFonts w:eastAsia="Times New Roman"/>
          <w:color w:val="212121"/>
          <w:szCs w:val="24"/>
        </w:rPr>
      </w:pPr>
      <w:r>
        <w:rPr>
          <w:rFonts w:eastAsia="Times New Roman"/>
          <w:color w:val="212121"/>
          <w:szCs w:val="24"/>
        </w:rPr>
        <w:lastRenderedPageBreak/>
        <w:t>Κυρίες και κύριοι Β</w:t>
      </w:r>
      <w:r w:rsidRPr="00C40DCD">
        <w:rPr>
          <w:rFonts w:eastAsia="Times New Roman"/>
          <w:color w:val="212121"/>
          <w:szCs w:val="24"/>
        </w:rPr>
        <w:t>ουλευτές</w:t>
      </w:r>
      <w:r>
        <w:rPr>
          <w:rFonts w:eastAsia="Times New Roman"/>
          <w:color w:val="212121"/>
          <w:szCs w:val="24"/>
        </w:rPr>
        <w:t>, θα ήθ</w:t>
      </w:r>
      <w:r>
        <w:rPr>
          <w:rFonts w:eastAsia="Times New Roman"/>
          <w:color w:val="212121"/>
          <w:szCs w:val="24"/>
        </w:rPr>
        <w:t>ελα ν</w:t>
      </w:r>
      <w:r w:rsidRPr="00C40DCD">
        <w:rPr>
          <w:rFonts w:eastAsia="Times New Roman"/>
          <w:color w:val="212121"/>
          <w:szCs w:val="24"/>
        </w:rPr>
        <w:t>α παρουσιάσω δύο τροπολογίες που καταθέτει το Υπουργείο Εσωτερικών</w:t>
      </w:r>
      <w:r>
        <w:rPr>
          <w:rFonts w:eastAsia="Times New Roman"/>
          <w:color w:val="212121"/>
          <w:szCs w:val="24"/>
        </w:rPr>
        <w:t xml:space="preserve">. </w:t>
      </w:r>
      <w:r w:rsidRPr="00C40DCD">
        <w:rPr>
          <w:rFonts w:eastAsia="Times New Roman"/>
          <w:color w:val="212121"/>
          <w:szCs w:val="24"/>
        </w:rPr>
        <w:t>Αν δεν κάνω λάθος</w:t>
      </w:r>
      <w:r>
        <w:rPr>
          <w:rFonts w:eastAsia="Times New Roman"/>
          <w:color w:val="212121"/>
          <w:szCs w:val="24"/>
        </w:rPr>
        <w:t>,</w:t>
      </w:r>
      <w:r w:rsidRPr="00C40DCD">
        <w:rPr>
          <w:rFonts w:eastAsia="Times New Roman"/>
          <w:color w:val="212121"/>
          <w:szCs w:val="24"/>
        </w:rPr>
        <w:t xml:space="preserve"> έχουν φτάσει στα χέρια σας από χθες</w:t>
      </w:r>
      <w:r>
        <w:rPr>
          <w:rFonts w:eastAsia="Times New Roman"/>
          <w:color w:val="212121"/>
          <w:szCs w:val="24"/>
        </w:rPr>
        <w:t>.</w:t>
      </w:r>
    </w:p>
    <w:p w14:paraId="03A73004" w14:textId="77777777" w:rsidR="00E615E6" w:rsidRDefault="00720F21">
      <w:pPr>
        <w:tabs>
          <w:tab w:val="left" w:pos="2738"/>
          <w:tab w:val="center" w:pos="4753"/>
          <w:tab w:val="left" w:pos="5723"/>
        </w:tabs>
        <w:spacing w:after="0" w:line="600" w:lineRule="auto"/>
        <w:ind w:firstLine="720"/>
        <w:jc w:val="both"/>
        <w:rPr>
          <w:rFonts w:eastAsia="Times New Roman"/>
          <w:color w:val="212121"/>
          <w:szCs w:val="24"/>
        </w:rPr>
      </w:pPr>
      <w:r>
        <w:rPr>
          <w:rFonts w:eastAsia="Times New Roman"/>
          <w:color w:val="212121"/>
          <w:szCs w:val="24"/>
        </w:rPr>
        <w:t>Η</w:t>
      </w:r>
      <w:r w:rsidRPr="00C40DCD">
        <w:rPr>
          <w:rFonts w:eastAsia="Times New Roman"/>
          <w:color w:val="212121"/>
          <w:szCs w:val="24"/>
        </w:rPr>
        <w:t xml:space="preserve"> πρώτη τροπολογία που είναι </w:t>
      </w:r>
      <w:r>
        <w:rPr>
          <w:rFonts w:eastAsia="Times New Roman"/>
          <w:color w:val="212121"/>
          <w:szCs w:val="24"/>
        </w:rPr>
        <w:t>η με γενικό αριθμό 2044 -α</w:t>
      </w:r>
      <w:r w:rsidRPr="00C40DCD">
        <w:rPr>
          <w:rFonts w:eastAsia="Times New Roman"/>
          <w:color w:val="212121"/>
          <w:szCs w:val="24"/>
        </w:rPr>
        <w:t>ν δεν κάνω λάθος</w:t>
      </w:r>
      <w:r>
        <w:rPr>
          <w:rFonts w:eastAsia="Times New Roman"/>
          <w:color w:val="212121"/>
          <w:szCs w:val="24"/>
        </w:rPr>
        <w:t>- περιλαμβάνει</w:t>
      </w:r>
      <w:r w:rsidRPr="00C40DCD">
        <w:rPr>
          <w:rFonts w:eastAsia="Times New Roman"/>
          <w:color w:val="212121"/>
          <w:szCs w:val="24"/>
        </w:rPr>
        <w:t xml:space="preserve"> δύο ρυθμίσεις</w:t>
      </w:r>
      <w:r>
        <w:rPr>
          <w:rFonts w:eastAsia="Times New Roman"/>
          <w:color w:val="212121"/>
          <w:szCs w:val="24"/>
        </w:rPr>
        <w:t xml:space="preserve">. </w:t>
      </w:r>
    </w:p>
    <w:p w14:paraId="03A73005" w14:textId="77777777" w:rsidR="00E615E6" w:rsidRDefault="00720F21">
      <w:pPr>
        <w:tabs>
          <w:tab w:val="left" w:pos="2738"/>
          <w:tab w:val="center" w:pos="4753"/>
          <w:tab w:val="left" w:pos="5723"/>
        </w:tabs>
        <w:spacing w:after="0" w:line="600" w:lineRule="auto"/>
        <w:ind w:firstLine="720"/>
        <w:jc w:val="both"/>
        <w:rPr>
          <w:rFonts w:eastAsia="Times New Roman"/>
          <w:color w:val="212121"/>
          <w:szCs w:val="24"/>
        </w:rPr>
      </w:pPr>
      <w:r>
        <w:rPr>
          <w:rFonts w:eastAsia="Times New Roman"/>
          <w:color w:val="212121"/>
          <w:szCs w:val="24"/>
        </w:rPr>
        <w:t xml:space="preserve">Η </w:t>
      </w:r>
      <w:r w:rsidRPr="00C40DCD">
        <w:rPr>
          <w:rFonts w:eastAsia="Times New Roman"/>
          <w:color w:val="212121"/>
          <w:szCs w:val="24"/>
        </w:rPr>
        <w:t>πρώτη αφορ</w:t>
      </w:r>
      <w:r>
        <w:rPr>
          <w:rFonts w:eastAsia="Times New Roman"/>
          <w:color w:val="212121"/>
          <w:szCs w:val="24"/>
        </w:rPr>
        <w:t xml:space="preserve">ά στον βαθμό </w:t>
      </w:r>
      <w:r>
        <w:rPr>
          <w:rFonts w:eastAsia="Times New Roman"/>
          <w:color w:val="212121"/>
          <w:szCs w:val="24"/>
        </w:rPr>
        <w:t xml:space="preserve">ευθύνης υπαλλήλων </w:t>
      </w:r>
      <w:r>
        <w:rPr>
          <w:rFonts w:eastAsia="Times New Roman"/>
          <w:color w:val="212121"/>
          <w:szCs w:val="24"/>
        </w:rPr>
        <w:t>ο</w:t>
      </w:r>
      <w:r w:rsidRPr="00C40DCD">
        <w:rPr>
          <w:rFonts w:eastAsia="Times New Roman"/>
          <w:color w:val="212121"/>
          <w:szCs w:val="24"/>
        </w:rPr>
        <w:t>ικονομικών υπηρεσιώ</w:t>
      </w:r>
      <w:r w:rsidRPr="00C40DCD">
        <w:rPr>
          <w:rFonts w:eastAsia="Times New Roman"/>
          <w:color w:val="212121"/>
          <w:szCs w:val="24"/>
        </w:rPr>
        <w:t>ν ΟΤΑ</w:t>
      </w:r>
      <w:r>
        <w:rPr>
          <w:rFonts w:eastAsia="Times New Roman"/>
          <w:color w:val="212121"/>
          <w:szCs w:val="24"/>
        </w:rPr>
        <w:t>. Ό</w:t>
      </w:r>
      <w:r w:rsidRPr="00C40DCD">
        <w:rPr>
          <w:rFonts w:eastAsia="Times New Roman"/>
          <w:color w:val="212121"/>
          <w:szCs w:val="24"/>
        </w:rPr>
        <w:t>πως γνωρίζετε</w:t>
      </w:r>
      <w:r>
        <w:rPr>
          <w:rFonts w:eastAsia="Times New Roman"/>
          <w:color w:val="212121"/>
          <w:szCs w:val="24"/>
        </w:rPr>
        <w:t>, μετά τη μεταφορά αρμοδιοτήτων των Υπηρεσιών Δ</w:t>
      </w:r>
      <w:r w:rsidRPr="00C40DCD">
        <w:rPr>
          <w:rFonts w:eastAsia="Times New Roman"/>
          <w:color w:val="212121"/>
          <w:szCs w:val="24"/>
        </w:rPr>
        <w:t>η</w:t>
      </w:r>
      <w:r>
        <w:rPr>
          <w:rFonts w:eastAsia="Times New Roman"/>
          <w:color w:val="212121"/>
          <w:szCs w:val="24"/>
        </w:rPr>
        <w:t>μοσιονομικού Ε</w:t>
      </w:r>
      <w:r w:rsidRPr="00C40DCD">
        <w:rPr>
          <w:rFonts w:eastAsia="Times New Roman"/>
          <w:color w:val="212121"/>
          <w:szCs w:val="24"/>
        </w:rPr>
        <w:t>λ</w:t>
      </w:r>
      <w:r>
        <w:rPr>
          <w:rFonts w:eastAsia="Times New Roman"/>
          <w:color w:val="212121"/>
          <w:szCs w:val="24"/>
        </w:rPr>
        <w:t>έγχου και των Ειδικών Λογιστηρίων στις Οικονομικές Υ</w:t>
      </w:r>
      <w:r w:rsidRPr="00C40DCD">
        <w:rPr>
          <w:rFonts w:eastAsia="Times New Roman"/>
          <w:color w:val="212121"/>
          <w:szCs w:val="24"/>
        </w:rPr>
        <w:t xml:space="preserve">πηρεσίες των ΟΤΑ </w:t>
      </w:r>
      <w:r>
        <w:rPr>
          <w:rFonts w:eastAsia="Times New Roman"/>
          <w:color w:val="212121"/>
          <w:szCs w:val="24"/>
        </w:rPr>
        <w:t>Α</w:t>
      </w:r>
      <w:r>
        <w:rPr>
          <w:rFonts w:eastAsia="Times New Roman"/>
          <w:color w:val="212121"/>
          <w:szCs w:val="24"/>
        </w:rPr>
        <w:t>΄</w:t>
      </w:r>
      <w:r w:rsidRPr="00C40DCD">
        <w:rPr>
          <w:rFonts w:eastAsia="Times New Roman"/>
          <w:color w:val="212121"/>
          <w:szCs w:val="24"/>
        </w:rPr>
        <w:t xml:space="preserve"> και </w:t>
      </w:r>
      <w:r>
        <w:rPr>
          <w:rFonts w:eastAsia="Times New Roman"/>
          <w:color w:val="212121"/>
          <w:szCs w:val="24"/>
        </w:rPr>
        <w:t>Β</w:t>
      </w:r>
      <w:r>
        <w:rPr>
          <w:rFonts w:eastAsia="Times New Roman"/>
          <w:color w:val="212121"/>
          <w:szCs w:val="24"/>
        </w:rPr>
        <w:t>΄ β</w:t>
      </w:r>
      <w:r w:rsidRPr="00C40DCD">
        <w:rPr>
          <w:rFonts w:eastAsia="Times New Roman"/>
          <w:color w:val="212121"/>
          <w:szCs w:val="24"/>
        </w:rPr>
        <w:t>αθμού</w:t>
      </w:r>
      <w:r>
        <w:rPr>
          <w:rFonts w:eastAsia="Times New Roman"/>
          <w:color w:val="212121"/>
          <w:szCs w:val="24"/>
        </w:rPr>
        <w:t>,</w:t>
      </w:r>
      <w:r w:rsidRPr="00C40DCD">
        <w:rPr>
          <w:rFonts w:eastAsia="Times New Roman"/>
          <w:color w:val="212121"/>
          <w:szCs w:val="24"/>
        </w:rPr>
        <w:t xml:space="preserve"> κρίνεται αναγκαία η επέ</w:t>
      </w:r>
      <w:r>
        <w:rPr>
          <w:rFonts w:eastAsia="Times New Roman"/>
          <w:color w:val="212121"/>
          <w:szCs w:val="24"/>
        </w:rPr>
        <w:t xml:space="preserve">κταση </w:t>
      </w:r>
      <w:r>
        <w:rPr>
          <w:rFonts w:eastAsia="Times New Roman"/>
          <w:color w:val="212121"/>
          <w:szCs w:val="24"/>
        </w:rPr>
        <w:t xml:space="preserve">και στους υπαλλήλους των </w:t>
      </w:r>
      <w:r>
        <w:rPr>
          <w:rFonts w:eastAsia="Times New Roman"/>
          <w:color w:val="212121"/>
          <w:szCs w:val="24"/>
        </w:rPr>
        <w:t>υ</w:t>
      </w:r>
      <w:r>
        <w:rPr>
          <w:rFonts w:eastAsia="Times New Roman"/>
          <w:color w:val="212121"/>
          <w:szCs w:val="24"/>
        </w:rPr>
        <w:t>πηρεσιών αυτών, των Οργανισμών Τοπικής Α</w:t>
      </w:r>
      <w:r w:rsidRPr="00C40DCD">
        <w:rPr>
          <w:rFonts w:eastAsia="Times New Roman"/>
          <w:color w:val="212121"/>
          <w:szCs w:val="24"/>
        </w:rPr>
        <w:t>υτοδιοίκησης</w:t>
      </w:r>
      <w:r>
        <w:rPr>
          <w:rFonts w:eastAsia="Times New Roman"/>
          <w:color w:val="212121"/>
          <w:szCs w:val="24"/>
        </w:rPr>
        <w:t>,</w:t>
      </w:r>
      <w:r w:rsidRPr="00C40DCD">
        <w:rPr>
          <w:rFonts w:eastAsia="Times New Roman"/>
          <w:color w:val="212121"/>
          <w:szCs w:val="24"/>
        </w:rPr>
        <w:t xml:space="preserve"> </w:t>
      </w:r>
      <w:r>
        <w:rPr>
          <w:rFonts w:eastAsia="Times New Roman"/>
          <w:color w:val="212121"/>
          <w:szCs w:val="24"/>
        </w:rPr>
        <w:t>της πρόβλεψης</w:t>
      </w:r>
      <w:r w:rsidRPr="00C40DCD">
        <w:rPr>
          <w:rFonts w:eastAsia="Times New Roman"/>
          <w:color w:val="212121"/>
          <w:szCs w:val="24"/>
        </w:rPr>
        <w:t xml:space="preserve"> που ισχύει ως προς </w:t>
      </w:r>
      <w:r>
        <w:rPr>
          <w:rFonts w:eastAsia="Times New Roman"/>
          <w:color w:val="212121"/>
          <w:szCs w:val="24"/>
        </w:rPr>
        <w:t xml:space="preserve">την </w:t>
      </w:r>
      <w:r w:rsidRPr="00C40DCD">
        <w:rPr>
          <w:rFonts w:eastAsia="Times New Roman"/>
          <w:color w:val="212121"/>
          <w:szCs w:val="24"/>
        </w:rPr>
        <w:t>ιδιότ</w:t>
      </w:r>
      <w:r>
        <w:rPr>
          <w:rFonts w:eastAsia="Times New Roman"/>
          <w:color w:val="212121"/>
          <w:szCs w:val="24"/>
        </w:rPr>
        <w:t>ητα του δημόσι</w:t>
      </w:r>
      <w:r w:rsidRPr="00C40DCD">
        <w:rPr>
          <w:rFonts w:eastAsia="Times New Roman"/>
          <w:color w:val="212121"/>
          <w:szCs w:val="24"/>
        </w:rPr>
        <w:t>ου υπόλογου και ως προς το μέτρο ευθύνης για τους υπαλλήλους που μέχρι τώρα ασκού</w:t>
      </w:r>
      <w:r>
        <w:rPr>
          <w:rFonts w:eastAsia="Times New Roman"/>
          <w:color w:val="212121"/>
          <w:szCs w:val="24"/>
        </w:rPr>
        <w:t>σαν αυτές τις αρμοδιότητες, των Υπηρεσι</w:t>
      </w:r>
      <w:r>
        <w:rPr>
          <w:rFonts w:eastAsia="Times New Roman"/>
          <w:color w:val="212121"/>
          <w:szCs w:val="24"/>
        </w:rPr>
        <w:t>ών Δημοσιονομικού Ε</w:t>
      </w:r>
      <w:r w:rsidRPr="00C40DCD">
        <w:rPr>
          <w:rFonts w:eastAsia="Times New Roman"/>
          <w:color w:val="212121"/>
          <w:szCs w:val="24"/>
        </w:rPr>
        <w:t>λέγχου</w:t>
      </w:r>
      <w:r>
        <w:rPr>
          <w:rFonts w:eastAsia="Times New Roman"/>
          <w:color w:val="212121"/>
          <w:szCs w:val="24"/>
        </w:rPr>
        <w:t>.</w:t>
      </w:r>
    </w:p>
    <w:p w14:paraId="03A73006" w14:textId="77777777" w:rsidR="00E615E6" w:rsidRDefault="00720F21">
      <w:pPr>
        <w:tabs>
          <w:tab w:val="left" w:pos="2738"/>
          <w:tab w:val="center" w:pos="4753"/>
          <w:tab w:val="left" w:pos="5723"/>
        </w:tabs>
        <w:spacing w:after="0" w:line="600" w:lineRule="auto"/>
        <w:ind w:firstLine="720"/>
        <w:jc w:val="both"/>
        <w:rPr>
          <w:rFonts w:eastAsia="Times New Roman"/>
          <w:color w:val="212121"/>
          <w:szCs w:val="24"/>
        </w:rPr>
      </w:pPr>
      <w:r>
        <w:rPr>
          <w:rFonts w:eastAsia="Times New Roman"/>
          <w:color w:val="212121"/>
          <w:szCs w:val="24"/>
        </w:rPr>
        <w:t>Μ</w:t>
      </w:r>
      <w:r w:rsidRPr="00C40DCD">
        <w:rPr>
          <w:rFonts w:eastAsia="Times New Roman"/>
          <w:color w:val="212121"/>
          <w:szCs w:val="24"/>
        </w:rPr>
        <w:t>ε αυτή τη ρύθμιση</w:t>
      </w:r>
      <w:r>
        <w:rPr>
          <w:rFonts w:eastAsia="Times New Roman"/>
          <w:color w:val="212121"/>
          <w:szCs w:val="24"/>
        </w:rPr>
        <w:t>,</w:t>
      </w:r>
      <w:r w:rsidRPr="00C40DCD">
        <w:rPr>
          <w:rFonts w:eastAsia="Times New Roman"/>
          <w:color w:val="212121"/>
          <w:szCs w:val="24"/>
        </w:rPr>
        <w:t xml:space="preserve"> λοιπόν</w:t>
      </w:r>
      <w:r>
        <w:rPr>
          <w:rFonts w:eastAsia="Times New Roman"/>
          <w:color w:val="212121"/>
          <w:szCs w:val="24"/>
        </w:rPr>
        <w:t>,</w:t>
      </w:r>
      <w:r w:rsidRPr="00C40DCD">
        <w:rPr>
          <w:rFonts w:eastAsia="Times New Roman"/>
          <w:color w:val="212121"/>
          <w:szCs w:val="24"/>
        </w:rPr>
        <w:t xml:space="preserve"> προβλέπεται ότι οι υπάλληλοι των </w:t>
      </w:r>
      <w:r w:rsidRPr="00C40DCD">
        <w:rPr>
          <w:rFonts w:eastAsia="Times New Roman"/>
          <w:color w:val="212121"/>
          <w:szCs w:val="24"/>
        </w:rPr>
        <w:t>οικονομικών υπηρεσιών</w:t>
      </w:r>
      <w:r w:rsidRPr="00C40DCD">
        <w:rPr>
          <w:rFonts w:eastAsia="Times New Roman"/>
          <w:color w:val="212121"/>
          <w:szCs w:val="24"/>
        </w:rPr>
        <w:t xml:space="preserve"> των ΟΤΑ και των νομικών προσώπων αυτών</w:t>
      </w:r>
      <w:r>
        <w:rPr>
          <w:rFonts w:eastAsia="Times New Roman"/>
          <w:color w:val="212121"/>
          <w:szCs w:val="24"/>
        </w:rPr>
        <w:t>,</w:t>
      </w:r>
      <w:r w:rsidRPr="00C40DCD">
        <w:rPr>
          <w:rFonts w:eastAsia="Times New Roman"/>
          <w:color w:val="212121"/>
          <w:szCs w:val="24"/>
        </w:rPr>
        <w:t xml:space="preserve"> καθώς και </w:t>
      </w:r>
      <w:r>
        <w:rPr>
          <w:rFonts w:eastAsia="Times New Roman"/>
          <w:color w:val="212121"/>
          <w:szCs w:val="24"/>
        </w:rPr>
        <w:t xml:space="preserve">οι </w:t>
      </w:r>
      <w:r w:rsidRPr="00C40DCD">
        <w:rPr>
          <w:rFonts w:eastAsia="Times New Roman"/>
          <w:color w:val="212121"/>
          <w:szCs w:val="24"/>
        </w:rPr>
        <w:t xml:space="preserve">υπάλληλοι που ασκούν καθήκοντα </w:t>
      </w:r>
      <w:r w:rsidRPr="00C40DCD">
        <w:rPr>
          <w:rFonts w:eastAsia="Times New Roman"/>
          <w:color w:val="212121"/>
          <w:szCs w:val="24"/>
        </w:rPr>
        <w:lastRenderedPageBreak/>
        <w:t xml:space="preserve">τα οποία σχετίζονται με τις αρμοδιότητες των </w:t>
      </w:r>
      <w:r w:rsidRPr="00C40DCD">
        <w:rPr>
          <w:rFonts w:eastAsia="Times New Roman"/>
          <w:color w:val="212121"/>
          <w:szCs w:val="24"/>
        </w:rPr>
        <w:t xml:space="preserve">οικονομικών </w:t>
      </w:r>
      <w:r w:rsidRPr="00C40DCD">
        <w:rPr>
          <w:rFonts w:eastAsia="Times New Roman"/>
          <w:color w:val="212121"/>
          <w:szCs w:val="24"/>
        </w:rPr>
        <w:t>υπηρεσιών</w:t>
      </w:r>
      <w:r>
        <w:rPr>
          <w:rFonts w:eastAsia="Times New Roman"/>
          <w:color w:val="212121"/>
          <w:szCs w:val="24"/>
        </w:rPr>
        <w:t xml:space="preserve">, </w:t>
      </w:r>
      <w:r w:rsidRPr="00C40DCD">
        <w:rPr>
          <w:rFonts w:eastAsia="Times New Roman"/>
          <w:color w:val="212121"/>
          <w:szCs w:val="24"/>
        </w:rPr>
        <w:t>δεν θεωρούνται δημόσιοι υπόλογοι και ευθύνονται μόνο για δόλο και βαριά αμέλεια</w:t>
      </w:r>
      <w:r>
        <w:rPr>
          <w:rFonts w:eastAsia="Times New Roman"/>
          <w:color w:val="212121"/>
          <w:szCs w:val="24"/>
        </w:rPr>
        <w:t xml:space="preserve">. Αυτοί οι υπάλληλοι έχουν </w:t>
      </w:r>
      <w:r w:rsidRPr="00C40DCD">
        <w:rPr>
          <w:rFonts w:eastAsia="Times New Roman"/>
          <w:color w:val="212121"/>
          <w:szCs w:val="24"/>
        </w:rPr>
        <w:t>επιβαρυνθεί με</w:t>
      </w:r>
      <w:r>
        <w:rPr>
          <w:rFonts w:eastAsia="Times New Roman"/>
          <w:color w:val="212121"/>
          <w:szCs w:val="24"/>
        </w:rPr>
        <w:t xml:space="preserve"> πολύ σημαντικές αρμοδιότητες. Ε</w:t>
      </w:r>
      <w:r w:rsidRPr="00C40DCD">
        <w:rPr>
          <w:rFonts w:eastAsia="Times New Roman"/>
          <w:color w:val="212121"/>
          <w:szCs w:val="24"/>
        </w:rPr>
        <w:t>ίναι πάρα πολύ σημαντικό</w:t>
      </w:r>
      <w:r>
        <w:rPr>
          <w:rFonts w:eastAsia="Times New Roman"/>
          <w:color w:val="212121"/>
          <w:szCs w:val="24"/>
        </w:rPr>
        <w:t>, λοιπόν,</w:t>
      </w:r>
      <w:r w:rsidRPr="00C40DCD">
        <w:rPr>
          <w:rFonts w:eastAsia="Times New Roman"/>
          <w:color w:val="212121"/>
          <w:szCs w:val="24"/>
        </w:rPr>
        <w:t xml:space="preserve"> και για αυτό περνάμε αυτή τη ρύθμιση</w:t>
      </w:r>
      <w:r>
        <w:rPr>
          <w:rFonts w:eastAsia="Times New Roman"/>
          <w:color w:val="212121"/>
          <w:szCs w:val="24"/>
        </w:rPr>
        <w:t>,</w:t>
      </w:r>
      <w:r w:rsidRPr="00C40DCD">
        <w:rPr>
          <w:rFonts w:eastAsia="Times New Roman"/>
          <w:color w:val="212121"/>
          <w:szCs w:val="24"/>
        </w:rPr>
        <w:t xml:space="preserve"> για να μη θεωρούνται </w:t>
      </w:r>
      <w:r w:rsidRPr="00C40DCD">
        <w:rPr>
          <w:rFonts w:eastAsia="Times New Roman"/>
          <w:color w:val="212121"/>
          <w:szCs w:val="24"/>
        </w:rPr>
        <w:t>δημόσιοι υπόλογοι</w:t>
      </w:r>
      <w:r>
        <w:rPr>
          <w:rFonts w:eastAsia="Times New Roman"/>
          <w:color w:val="212121"/>
          <w:szCs w:val="24"/>
        </w:rPr>
        <w:t>.</w:t>
      </w:r>
      <w:r w:rsidRPr="00C40DCD">
        <w:rPr>
          <w:rFonts w:eastAsia="Times New Roman"/>
          <w:color w:val="212121"/>
          <w:szCs w:val="24"/>
        </w:rPr>
        <w:t xml:space="preserve"> </w:t>
      </w:r>
    </w:p>
    <w:p w14:paraId="03A73007" w14:textId="77777777" w:rsidR="00E615E6" w:rsidRDefault="00720F21">
      <w:pPr>
        <w:tabs>
          <w:tab w:val="left" w:pos="2738"/>
          <w:tab w:val="center" w:pos="4753"/>
          <w:tab w:val="left" w:pos="5723"/>
        </w:tabs>
        <w:spacing w:after="0" w:line="600" w:lineRule="auto"/>
        <w:ind w:firstLine="720"/>
        <w:jc w:val="both"/>
        <w:rPr>
          <w:rFonts w:eastAsia="Times New Roman"/>
          <w:color w:val="212121"/>
          <w:szCs w:val="24"/>
        </w:rPr>
      </w:pPr>
      <w:r w:rsidRPr="00C40DCD">
        <w:rPr>
          <w:rFonts w:eastAsia="Times New Roman"/>
          <w:color w:val="212121"/>
          <w:szCs w:val="24"/>
        </w:rPr>
        <w:t>Αυτή είναι η πρώτη ρύθμιση της εν λόγω τροπολογίας</w:t>
      </w:r>
      <w:r>
        <w:rPr>
          <w:rFonts w:eastAsia="Times New Roman"/>
          <w:color w:val="212121"/>
          <w:szCs w:val="24"/>
        </w:rPr>
        <w:t>.</w:t>
      </w:r>
    </w:p>
    <w:p w14:paraId="03A73008" w14:textId="77777777" w:rsidR="00E615E6" w:rsidRDefault="00720F21">
      <w:pPr>
        <w:tabs>
          <w:tab w:val="left" w:pos="2738"/>
          <w:tab w:val="center" w:pos="4753"/>
          <w:tab w:val="left" w:pos="5723"/>
        </w:tabs>
        <w:spacing w:after="0" w:line="600" w:lineRule="auto"/>
        <w:ind w:firstLine="720"/>
        <w:jc w:val="both"/>
        <w:rPr>
          <w:rFonts w:eastAsia="Times New Roman"/>
          <w:color w:val="212121"/>
          <w:szCs w:val="24"/>
        </w:rPr>
      </w:pPr>
      <w:r>
        <w:rPr>
          <w:rFonts w:eastAsia="Times New Roman"/>
          <w:color w:val="212121"/>
          <w:szCs w:val="24"/>
        </w:rPr>
        <w:t>Η</w:t>
      </w:r>
      <w:r w:rsidRPr="00C40DCD">
        <w:rPr>
          <w:rFonts w:eastAsia="Times New Roman"/>
          <w:color w:val="212121"/>
          <w:szCs w:val="24"/>
        </w:rPr>
        <w:t xml:space="preserve"> δεύτερη ρύθμιση </w:t>
      </w:r>
      <w:r>
        <w:rPr>
          <w:rFonts w:eastAsia="Times New Roman"/>
          <w:color w:val="212121"/>
          <w:szCs w:val="24"/>
        </w:rPr>
        <w:t>-</w:t>
      </w:r>
      <w:r w:rsidRPr="00C40DCD">
        <w:rPr>
          <w:rFonts w:eastAsia="Times New Roman"/>
          <w:color w:val="212121"/>
          <w:szCs w:val="24"/>
        </w:rPr>
        <w:t xml:space="preserve">κατά τη γνώμη </w:t>
      </w:r>
      <w:r>
        <w:rPr>
          <w:rFonts w:eastAsia="Times New Roman"/>
          <w:color w:val="212121"/>
          <w:szCs w:val="24"/>
        </w:rPr>
        <w:t>μας, ε</w:t>
      </w:r>
      <w:r w:rsidRPr="00C40DCD">
        <w:rPr>
          <w:rFonts w:eastAsia="Times New Roman"/>
          <w:color w:val="212121"/>
          <w:szCs w:val="24"/>
        </w:rPr>
        <w:t xml:space="preserve">πίσης σημαντική για </w:t>
      </w:r>
      <w:r>
        <w:rPr>
          <w:rFonts w:eastAsia="Times New Roman"/>
          <w:color w:val="212121"/>
          <w:szCs w:val="24"/>
        </w:rPr>
        <w:t>τις δεκατρείς π</w:t>
      </w:r>
      <w:r w:rsidRPr="00C40DCD">
        <w:rPr>
          <w:rFonts w:eastAsia="Times New Roman"/>
          <w:color w:val="212121"/>
          <w:szCs w:val="24"/>
        </w:rPr>
        <w:t>εριφέρειες και για τους υπαλλήλους αυτών</w:t>
      </w:r>
      <w:r>
        <w:rPr>
          <w:rFonts w:eastAsia="Times New Roman"/>
          <w:color w:val="212121"/>
          <w:szCs w:val="24"/>
        </w:rPr>
        <w:t xml:space="preserve">- αφορά στη </w:t>
      </w:r>
      <w:r w:rsidRPr="00C40DCD">
        <w:rPr>
          <w:rFonts w:eastAsia="Times New Roman"/>
          <w:color w:val="212121"/>
          <w:szCs w:val="24"/>
        </w:rPr>
        <w:t>δυνατότητα αναδρομικής ισχύος αποφάσεων έγκρισης αμοιβής γ</w:t>
      </w:r>
      <w:r w:rsidRPr="00C40DCD">
        <w:rPr>
          <w:rFonts w:eastAsia="Times New Roman"/>
          <w:color w:val="212121"/>
          <w:szCs w:val="24"/>
        </w:rPr>
        <w:t>ια υπερωριακή απασχόληση</w:t>
      </w:r>
      <w:r>
        <w:rPr>
          <w:rFonts w:eastAsia="Times New Roman"/>
          <w:color w:val="212121"/>
          <w:szCs w:val="24"/>
        </w:rPr>
        <w:t>,</w:t>
      </w:r>
      <w:r w:rsidRPr="00C40DCD">
        <w:rPr>
          <w:rFonts w:eastAsia="Times New Roman"/>
          <w:color w:val="212121"/>
          <w:szCs w:val="24"/>
        </w:rPr>
        <w:t xml:space="preserve"> σε περίπτωση που αυτή αναφέρεται σε δραστηριότητες οι οποίες δεν θα μπορούσαν να έχουν προβλεφθεί και προϋπολογιστεί κατά το</w:t>
      </w:r>
      <w:r>
        <w:rPr>
          <w:rFonts w:eastAsia="Times New Roman"/>
          <w:color w:val="212121"/>
          <w:szCs w:val="24"/>
        </w:rPr>
        <w:t>ν</w:t>
      </w:r>
      <w:r w:rsidRPr="00C40DCD">
        <w:rPr>
          <w:rFonts w:eastAsia="Times New Roman"/>
          <w:color w:val="212121"/>
          <w:szCs w:val="24"/>
        </w:rPr>
        <w:t xml:space="preserve"> χρόνο έκδοσης των σχετικών εγκριτικών αποφάσεων</w:t>
      </w:r>
      <w:r>
        <w:rPr>
          <w:rFonts w:eastAsia="Times New Roman"/>
          <w:color w:val="212121"/>
          <w:szCs w:val="24"/>
        </w:rPr>
        <w:t>.</w:t>
      </w:r>
    </w:p>
    <w:p w14:paraId="03A73009" w14:textId="77777777" w:rsidR="00E615E6" w:rsidRDefault="00720F21">
      <w:pPr>
        <w:tabs>
          <w:tab w:val="left" w:pos="2738"/>
          <w:tab w:val="center" w:pos="4753"/>
          <w:tab w:val="left" w:pos="5723"/>
        </w:tabs>
        <w:spacing w:after="0" w:line="600" w:lineRule="auto"/>
        <w:ind w:firstLine="720"/>
        <w:jc w:val="both"/>
        <w:rPr>
          <w:rFonts w:eastAsia="Times New Roman"/>
          <w:color w:val="212121"/>
          <w:szCs w:val="24"/>
        </w:rPr>
      </w:pPr>
      <w:r>
        <w:rPr>
          <w:rFonts w:eastAsia="Times New Roman"/>
          <w:color w:val="212121"/>
          <w:szCs w:val="24"/>
        </w:rPr>
        <w:t>Γ</w:t>
      </w:r>
      <w:r w:rsidRPr="00C40DCD">
        <w:rPr>
          <w:rFonts w:eastAsia="Times New Roman"/>
          <w:color w:val="212121"/>
          <w:szCs w:val="24"/>
        </w:rPr>
        <w:t xml:space="preserve">νωρίζετε πάρα πολύ καλά ότι στις περιφέρειες υπάρχουν </w:t>
      </w:r>
      <w:r w:rsidRPr="00C40DCD">
        <w:rPr>
          <w:rFonts w:eastAsia="Times New Roman"/>
          <w:color w:val="212121"/>
          <w:szCs w:val="24"/>
        </w:rPr>
        <w:t>αρμοδιότητες οι οποίες έχουν να κάνουν πολλές φορές με έκτακτες συνθήκες που δημιουργούνται</w:t>
      </w:r>
      <w:r>
        <w:rPr>
          <w:rFonts w:eastAsia="Times New Roman"/>
          <w:color w:val="212121"/>
          <w:szCs w:val="24"/>
        </w:rPr>
        <w:t xml:space="preserve">, με έκτακτα γεγονότα. </w:t>
      </w:r>
      <w:r>
        <w:rPr>
          <w:rFonts w:eastAsia="Times New Roman"/>
          <w:color w:val="212121"/>
          <w:szCs w:val="24"/>
          <w:lang w:val="en-US"/>
        </w:rPr>
        <w:t>M</w:t>
      </w:r>
      <w:r w:rsidRPr="00C40DCD">
        <w:rPr>
          <w:rFonts w:eastAsia="Times New Roman"/>
          <w:color w:val="212121"/>
          <w:szCs w:val="24"/>
        </w:rPr>
        <w:t>ε αυτή την έννοια</w:t>
      </w:r>
      <w:r w:rsidRPr="007D5E41">
        <w:rPr>
          <w:rFonts w:eastAsia="Times New Roman"/>
          <w:color w:val="212121"/>
          <w:szCs w:val="24"/>
        </w:rPr>
        <w:t>,</w:t>
      </w:r>
      <w:r w:rsidRPr="00C40DCD">
        <w:rPr>
          <w:rFonts w:eastAsia="Times New Roman"/>
          <w:color w:val="212121"/>
          <w:szCs w:val="24"/>
        </w:rPr>
        <w:t xml:space="preserve"> είναι σημαντικό οι εργαζόμενοι να έχουν τη </w:t>
      </w:r>
      <w:r w:rsidRPr="00C40DCD">
        <w:rPr>
          <w:rFonts w:eastAsia="Times New Roman"/>
          <w:color w:val="212121"/>
          <w:szCs w:val="24"/>
        </w:rPr>
        <w:lastRenderedPageBreak/>
        <w:t>δυνατότητα να πληρωθούν νυχτερινή αποζημίωση και υπερωριακή απασχόληση</w:t>
      </w:r>
      <w:r>
        <w:rPr>
          <w:rFonts w:eastAsia="Times New Roman"/>
          <w:color w:val="212121"/>
          <w:szCs w:val="24"/>
        </w:rPr>
        <w:t>. Α</w:t>
      </w:r>
      <w:r w:rsidRPr="00C40DCD">
        <w:rPr>
          <w:rFonts w:eastAsia="Times New Roman"/>
          <w:color w:val="212121"/>
          <w:szCs w:val="24"/>
        </w:rPr>
        <w:t xml:space="preserve">κόμα </w:t>
      </w:r>
      <w:r w:rsidRPr="00C40DCD">
        <w:rPr>
          <w:rFonts w:eastAsia="Times New Roman"/>
          <w:color w:val="212121"/>
          <w:szCs w:val="24"/>
        </w:rPr>
        <w:t>και αυτό δεν έχει αρχικώς προϋπολογιστεί</w:t>
      </w:r>
      <w:r>
        <w:rPr>
          <w:rFonts w:eastAsia="Times New Roman"/>
          <w:color w:val="212121"/>
          <w:szCs w:val="24"/>
        </w:rPr>
        <w:t>,</w:t>
      </w:r>
      <w:r w:rsidRPr="00C40DCD">
        <w:rPr>
          <w:rFonts w:eastAsia="Times New Roman"/>
          <w:color w:val="212121"/>
          <w:szCs w:val="24"/>
        </w:rPr>
        <w:t xml:space="preserve"> όταν μιλάμε για δραστηριότητες που έχουν να κάνουν για παράδειγμα με τον εκχιονισμό</w:t>
      </w:r>
      <w:r>
        <w:rPr>
          <w:rFonts w:eastAsia="Times New Roman"/>
          <w:color w:val="212121"/>
          <w:szCs w:val="24"/>
        </w:rPr>
        <w:t>,</w:t>
      </w:r>
      <w:r w:rsidRPr="00C40DCD">
        <w:rPr>
          <w:rFonts w:eastAsia="Times New Roman"/>
          <w:color w:val="212121"/>
          <w:szCs w:val="24"/>
        </w:rPr>
        <w:t xml:space="preserve"> με την αντιμετώπιση φυσικών καταστροφών</w:t>
      </w:r>
      <w:r>
        <w:rPr>
          <w:rFonts w:eastAsia="Times New Roman"/>
          <w:color w:val="212121"/>
          <w:szCs w:val="24"/>
        </w:rPr>
        <w:t>. Ε</w:t>
      </w:r>
      <w:r w:rsidRPr="00C40DCD">
        <w:rPr>
          <w:rFonts w:eastAsia="Times New Roman"/>
          <w:color w:val="212121"/>
          <w:szCs w:val="24"/>
        </w:rPr>
        <w:t>ίναι σημαντικό να τους δίνουμε αυτή τη δυνατότητα και αυτό κάνουμε με τη συγκεκριμένη ρ</w:t>
      </w:r>
      <w:r w:rsidRPr="00C40DCD">
        <w:rPr>
          <w:rFonts w:eastAsia="Times New Roman"/>
          <w:color w:val="212121"/>
          <w:szCs w:val="24"/>
        </w:rPr>
        <w:t>ύθμιση</w:t>
      </w:r>
      <w:r>
        <w:rPr>
          <w:rFonts w:eastAsia="Times New Roman"/>
          <w:color w:val="212121"/>
          <w:szCs w:val="24"/>
        </w:rPr>
        <w:t>.</w:t>
      </w:r>
    </w:p>
    <w:p w14:paraId="03A7300A" w14:textId="77777777" w:rsidR="00E615E6" w:rsidRDefault="00720F21">
      <w:pPr>
        <w:tabs>
          <w:tab w:val="left" w:pos="2738"/>
          <w:tab w:val="center" w:pos="4753"/>
          <w:tab w:val="left" w:pos="5723"/>
        </w:tabs>
        <w:spacing w:after="0" w:line="600" w:lineRule="auto"/>
        <w:ind w:firstLine="720"/>
        <w:jc w:val="both"/>
        <w:rPr>
          <w:rFonts w:eastAsia="Times New Roman"/>
          <w:color w:val="212121"/>
          <w:szCs w:val="24"/>
        </w:rPr>
      </w:pPr>
      <w:r>
        <w:rPr>
          <w:rFonts w:eastAsia="Times New Roman"/>
          <w:color w:val="212121"/>
          <w:szCs w:val="24"/>
        </w:rPr>
        <w:t>Αυτές είναι οι δύο ρυθμίσεις, λ</w:t>
      </w:r>
      <w:r w:rsidRPr="00C40DCD">
        <w:rPr>
          <w:rFonts w:eastAsia="Times New Roman"/>
          <w:color w:val="212121"/>
          <w:szCs w:val="24"/>
        </w:rPr>
        <w:t>οιπόν</w:t>
      </w:r>
      <w:r>
        <w:rPr>
          <w:rFonts w:eastAsia="Times New Roman"/>
          <w:color w:val="212121"/>
          <w:szCs w:val="24"/>
        </w:rPr>
        <w:t>, της σχετικής τρο</w:t>
      </w:r>
      <w:r w:rsidRPr="00C40DCD">
        <w:rPr>
          <w:rFonts w:eastAsia="Times New Roman"/>
          <w:color w:val="212121"/>
          <w:szCs w:val="24"/>
        </w:rPr>
        <w:t>πολογίας</w:t>
      </w:r>
      <w:r w:rsidRPr="00265741">
        <w:rPr>
          <w:rFonts w:eastAsia="Times New Roman"/>
          <w:color w:val="212121"/>
          <w:szCs w:val="24"/>
        </w:rPr>
        <w:t>.</w:t>
      </w:r>
    </w:p>
    <w:p w14:paraId="03A7300B" w14:textId="77777777" w:rsidR="00E615E6" w:rsidRDefault="00720F21">
      <w:pPr>
        <w:tabs>
          <w:tab w:val="left" w:pos="2738"/>
          <w:tab w:val="center" w:pos="4753"/>
          <w:tab w:val="left" w:pos="5723"/>
        </w:tabs>
        <w:spacing w:after="0" w:line="600" w:lineRule="auto"/>
        <w:ind w:firstLine="720"/>
        <w:jc w:val="both"/>
        <w:rPr>
          <w:rFonts w:eastAsia="Times New Roman"/>
          <w:color w:val="212121"/>
          <w:szCs w:val="24"/>
        </w:rPr>
      </w:pPr>
      <w:r>
        <w:rPr>
          <w:rFonts w:eastAsia="Times New Roman"/>
          <w:color w:val="212121"/>
          <w:szCs w:val="24"/>
        </w:rPr>
        <w:t>Η</w:t>
      </w:r>
      <w:r w:rsidRPr="00C40DCD">
        <w:rPr>
          <w:rFonts w:eastAsia="Times New Roman"/>
          <w:color w:val="212121"/>
          <w:szCs w:val="24"/>
        </w:rPr>
        <w:t xml:space="preserve"> δεύτερη τροπολογία αφορά </w:t>
      </w:r>
      <w:r>
        <w:rPr>
          <w:rFonts w:eastAsia="Times New Roman"/>
          <w:color w:val="212121"/>
          <w:szCs w:val="24"/>
        </w:rPr>
        <w:t>-και είναι, επίσης, συναφή</w:t>
      </w:r>
      <w:r w:rsidRPr="00C40DCD">
        <w:rPr>
          <w:rFonts w:eastAsia="Times New Roman"/>
          <w:color w:val="212121"/>
          <w:szCs w:val="24"/>
        </w:rPr>
        <w:t>ς με το περιεχόμενο του νομοσχεδίου που συζητάμε σήμερα</w:t>
      </w:r>
      <w:r>
        <w:rPr>
          <w:rFonts w:eastAsia="Times New Roman"/>
          <w:color w:val="212121"/>
          <w:szCs w:val="24"/>
        </w:rPr>
        <w:t>,</w:t>
      </w:r>
      <w:r w:rsidRPr="00C40DCD">
        <w:rPr>
          <w:rFonts w:eastAsia="Times New Roman"/>
          <w:color w:val="212121"/>
          <w:szCs w:val="24"/>
        </w:rPr>
        <w:t xml:space="preserve"> με το </w:t>
      </w:r>
      <w:r>
        <w:rPr>
          <w:rFonts w:eastAsia="Times New Roman"/>
          <w:color w:val="212121"/>
          <w:szCs w:val="24"/>
        </w:rPr>
        <w:t>τρίτο του μέρος,</w:t>
      </w:r>
      <w:r w:rsidRPr="00C40DCD">
        <w:rPr>
          <w:rFonts w:eastAsia="Times New Roman"/>
          <w:color w:val="212121"/>
          <w:szCs w:val="24"/>
        </w:rPr>
        <w:t xml:space="preserve"> για να ακριβολογώ</w:t>
      </w:r>
      <w:r>
        <w:rPr>
          <w:rFonts w:eastAsia="Times New Roman"/>
          <w:color w:val="212121"/>
          <w:szCs w:val="24"/>
        </w:rPr>
        <w:t>-</w:t>
      </w:r>
      <w:r w:rsidRPr="00C40DCD">
        <w:rPr>
          <w:rFonts w:eastAsia="Times New Roman"/>
          <w:color w:val="212121"/>
          <w:szCs w:val="24"/>
        </w:rPr>
        <w:t xml:space="preserve"> στις εκλογικές διατάξεις και περ</w:t>
      </w:r>
      <w:r w:rsidRPr="00C40DCD">
        <w:rPr>
          <w:rFonts w:eastAsia="Times New Roman"/>
          <w:color w:val="212121"/>
          <w:szCs w:val="24"/>
        </w:rPr>
        <w:t>ιλαμβάνει τρεις ρυθμίσεις</w:t>
      </w:r>
      <w:r>
        <w:rPr>
          <w:rFonts w:eastAsia="Times New Roman"/>
          <w:color w:val="212121"/>
          <w:szCs w:val="24"/>
        </w:rPr>
        <w:t xml:space="preserve">. </w:t>
      </w:r>
    </w:p>
    <w:p w14:paraId="03A7300C" w14:textId="77777777" w:rsidR="00E615E6" w:rsidRDefault="00720F21">
      <w:pPr>
        <w:tabs>
          <w:tab w:val="left" w:pos="2738"/>
          <w:tab w:val="center" w:pos="4753"/>
          <w:tab w:val="left" w:pos="5723"/>
        </w:tabs>
        <w:spacing w:after="0" w:line="600" w:lineRule="auto"/>
        <w:ind w:firstLine="720"/>
        <w:jc w:val="both"/>
        <w:rPr>
          <w:rFonts w:eastAsia="Times New Roman"/>
          <w:color w:val="212121"/>
          <w:szCs w:val="24"/>
        </w:rPr>
      </w:pPr>
      <w:r>
        <w:rPr>
          <w:rFonts w:eastAsia="Times New Roman"/>
          <w:color w:val="212121"/>
          <w:szCs w:val="24"/>
        </w:rPr>
        <w:t>Η πρώτη σχετίζεται με τη δυνατότητα</w:t>
      </w:r>
      <w:r w:rsidRPr="00C40DCD">
        <w:rPr>
          <w:rFonts w:eastAsia="Times New Roman"/>
          <w:color w:val="212121"/>
          <w:szCs w:val="24"/>
        </w:rPr>
        <w:t xml:space="preserve"> να χωριστούν τα εκλογικά τμήματα</w:t>
      </w:r>
      <w:r>
        <w:rPr>
          <w:rFonts w:eastAsia="Times New Roman"/>
          <w:color w:val="212121"/>
          <w:szCs w:val="24"/>
        </w:rPr>
        <w:t xml:space="preserve">, να υπάρξει, δηλαδή, μια </w:t>
      </w:r>
      <w:r w:rsidRPr="00C40DCD">
        <w:rPr>
          <w:rFonts w:eastAsia="Times New Roman"/>
          <w:color w:val="212121"/>
          <w:szCs w:val="24"/>
        </w:rPr>
        <w:t>κατάτμηση των εκλογικών τμημάτων</w:t>
      </w:r>
      <w:r>
        <w:rPr>
          <w:rFonts w:eastAsia="Times New Roman"/>
          <w:color w:val="212121"/>
          <w:szCs w:val="24"/>
        </w:rPr>
        <w:t>. Γ</w:t>
      </w:r>
      <w:r w:rsidRPr="00C40DCD">
        <w:rPr>
          <w:rFonts w:eastAsia="Times New Roman"/>
          <w:color w:val="212121"/>
          <w:szCs w:val="24"/>
        </w:rPr>
        <w:t xml:space="preserve">νωρίζετε πάρα πολύ καλά ότι οι εκλογές </w:t>
      </w:r>
      <w:r>
        <w:rPr>
          <w:rFonts w:eastAsia="Times New Roman"/>
          <w:color w:val="212121"/>
          <w:szCs w:val="24"/>
        </w:rPr>
        <w:t xml:space="preserve">της </w:t>
      </w:r>
      <w:r w:rsidRPr="00C40DCD">
        <w:rPr>
          <w:rFonts w:eastAsia="Times New Roman"/>
          <w:color w:val="212121"/>
          <w:szCs w:val="24"/>
        </w:rPr>
        <w:t>26</w:t>
      </w:r>
      <w:r w:rsidRPr="00861CD4">
        <w:rPr>
          <w:rFonts w:eastAsia="Times New Roman"/>
          <w:color w:val="212121"/>
          <w:szCs w:val="24"/>
          <w:vertAlign w:val="superscript"/>
        </w:rPr>
        <w:t>ης</w:t>
      </w:r>
      <w:r>
        <w:rPr>
          <w:rFonts w:eastAsia="Times New Roman"/>
          <w:color w:val="212121"/>
          <w:szCs w:val="24"/>
        </w:rPr>
        <w:t xml:space="preserve"> </w:t>
      </w:r>
      <w:r w:rsidRPr="00C40DCD">
        <w:rPr>
          <w:rFonts w:eastAsia="Times New Roman"/>
          <w:color w:val="212121"/>
          <w:szCs w:val="24"/>
        </w:rPr>
        <w:t>Μαΐου 2019 για πρώτη φορά περιλαμβάνουν τέσσερις τα</w:t>
      </w:r>
      <w:r w:rsidRPr="00C40DCD">
        <w:rPr>
          <w:rFonts w:eastAsia="Times New Roman"/>
          <w:color w:val="212121"/>
          <w:szCs w:val="24"/>
        </w:rPr>
        <w:t>υτόχρονες εκλογικές διαδικασίες</w:t>
      </w:r>
      <w:r>
        <w:rPr>
          <w:rFonts w:eastAsia="Times New Roman"/>
          <w:color w:val="212121"/>
          <w:szCs w:val="24"/>
        </w:rPr>
        <w:t>,</w:t>
      </w:r>
      <w:r w:rsidRPr="00C40DCD">
        <w:rPr>
          <w:rFonts w:eastAsia="Times New Roman"/>
          <w:color w:val="212121"/>
          <w:szCs w:val="24"/>
        </w:rPr>
        <w:t xml:space="preserve"> οι οποίες εξακολουθούν</w:t>
      </w:r>
      <w:r>
        <w:rPr>
          <w:rFonts w:eastAsia="Times New Roman"/>
          <w:color w:val="212121"/>
          <w:szCs w:val="24"/>
        </w:rPr>
        <w:t>,</w:t>
      </w:r>
      <w:r w:rsidRPr="00C40DCD">
        <w:rPr>
          <w:rFonts w:eastAsia="Times New Roman"/>
          <w:color w:val="212121"/>
          <w:szCs w:val="24"/>
        </w:rPr>
        <w:t xml:space="preserve"> βεβαίως</w:t>
      </w:r>
      <w:r>
        <w:rPr>
          <w:rFonts w:eastAsia="Times New Roman"/>
          <w:color w:val="212121"/>
          <w:szCs w:val="24"/>
        </w:rPr>
        <w:t>,</w:t>
      </w:r>
      <w:r w:rsidRPr="00C40DCD">
        <w:rPr>
          <w:rFonts w:eastAsia="Times New Roman"/>
          <w:color w:val="212121"/>
          <w:szCs w:val="24"/>
        </w:rPr>
        <w:t xml:space="preserve"> </w:t>
      </w:r>
      <w:r>
        <w:rPr>
          <w:rFonts w:eastAsia="Times New Roman"/>
          <w:color w:val="212121"/>
          <w:szCs w:val="24"/>
        </w:rPr>
        <w:t xml:space="preserve">να διατηρούν τον αυτοτελή τους χαρακτήρα ως διακριτές </w:t>
      </w:r>
      <w:r>
        <w:rPr>
          <w:rFonts w:eastAsia="Times New Roman"/>
          <w:color w:val="212121"/>
          <w:szCs w:val="24"/>
        </w:rPr>
        <w:lastRenderedPageBreak/>
        <w:t>εκλογικές διαδικασίες. Σ</w:t>
      </w:r>
      <w:r w:rsidRPr="00C40DCD">
        <w:rPr>
          <w:rFonts w:eastAsia="Times New Roman"/>
          <w:color w:val="212121"/>
          <w:szCs w:val="24"/>
        </w:rPr>
        <w:t xml:space="preserve">υμπίπτει χρονικά η διεξαγωγή </w:t>
      </w:r>
      <w:r>
        <w:rPr>
          <w:rFonts w:eastAsia="Times New Roman"/>
          <w:color w:val="212121"/>
          <w:szCs w:val="24"/>
        </w:rPr>
        <w:t>αυτών των</w:t>
      </w:r>
      <w:r w:rsidRPr="00C40DCD">
        <w:rPr>
          <w:rFonts w:eastAsia="Times New Roman"/>
          <w:color w:val="212121"/>
          <w:szCs w:val="24"/>
        </w:rPr>
        <w:t xml:space="preserve"> διαδικασιών την ίδια ημέρα</w:t>
      </w:r>
      <w:r>
        <w:rPr>
          <w:rFonts w:eastAsia="Times New Roman"/>
          <w:color w:val="212121"/>
          <w:szCs w:val="24"/>
        </w:rPr>
        <w:t xml:space="preserve">. </w:t>
      </w:r>
    </w:p>
    <w:p w14:paraId="03A7300D" w14:textId="77777777" w:rsidR="00E615E6" w:rsidRDefault="00720F21">
      <w:pPr>
        <w:tabs>
          <w:tab w:val="left" w:pos="2738"/>
          <w:tab w:val="center" w:pos="4753"/>
          <w:tab w:val="left" w:pos="5723"/>
        </w:tabs>
        <w:spacing w:after="0" w:line="600" w:lineRule="auto"/>
        <w:ind w:firstLine="720"/>
        <w:jc w:val="both"/>
        <w:rPr>
          <w:rFonts w:eastAsia="Times New Roman"/>
          <w:color w:val="212121"/>
          <w:szCs w:val="24"/>
        </w:rPr>
      </w:pPr>
      <w:r>
        <w:rPr>
          <w:rFonts w:eastAsia="Times New Roman"/>
          <w:color w:val="212121"/>
          <w:szCs w:val="24"/>
        </w:rPr>
        <w:t xml:space="preserve">Με το </w:t>
      </w:r>
      <w:r w:rsidRPr="00C40DCD">
        <w:rPr>
          <w:rFonts w:eastAsia="Times New Roman"/>
          <w:color w:val="212121"/>
          <w:szCs w:val="24"/>
        </w:rPr>
        <w:t>δεδομένο</w:t>
      </w:r>
      <w:r>
        <w:rPr>
          <w:rFonts w:eastAsia="Times New Roman"/>
          <w:color w:val="212121"/>
          <w:szCs w:val="24"/>
        </w:rPr>
        <w:t>,</w:t>
      </w:r>
      <w:r w:rsidRPr="00C40DCD">
        <w:rPr>
          <w:rFonts w:eastAsia="Times New Roman"/>
          <w:color w:val="212121"/>
          <w:szCs w:val="24"/>
        </w:rPr>
        <w:t xml:space="preserve"> λοιπόν</w:t>
      </w:r>
      <w:r>
        <w:rPr>
          <w:rFonts w:eastAsia="Times New Roman"/>
          <w:color w:val="212121"/>
          <w:szCs w:val="24"/>
        </w:rPr>
        <w:t>, ότι έχουμε για πρώτη</w:t>
      </w:r>
      <w:r>
        <w:rPr>
          <w:rFonts w:eastAsia="Times New Roman"/>
          <w:color w:val="212121"/>
          <w:szCs w:val="24"/>
        </w:rPr>
        <w:t xml:space="preserve"> φορά σ</w:t>
      </w:r>
      <w:r w:rsidRPr="00C40DCD">
        <w:rPr>
          <w:rFonts w:eastAsia="Times New Roman"/>
          <w:color w:val="212121"/>
          <w:szCs w:val="24"/>
        </w:rPr>
        <w:t>τα εκλογικά χρονικά την ταυτόχρονη διεξαγωγή αυτών των τεσσάρων διαφορετικών κα</w:t>
      </w:r>
      <w:r>
        <w:rPr>
          <w:rFonts w:eastAsia="Times New Roman"/>
          <w:color w:val="212121"/>
          <w:szCs w:val="24"/>
        </w:rPr>
        <w:t>λπ</w:t>
      </w:r>
      <w:r w:rsidRPr="00C40DCD">
        <w:rPr>
          <w:rFonts w:eastAsia="Times New Roman"/>
          <w:color w:val="212121"/>
          <w:szCs w:val="24"/>
        </w:rPr>
        <w:t xml:space="preserve">ών και μάλιστα όλων με </w:t>
      </w:r>
      <w:proofErr w:type="spellStart"/>
      <w:r w:rsidRPr="00C40DCD">
        <w:rPr>
          <w:rFonts w:eastAsia="Times New Roman"/>
          <w:color w:val="212121"/>
          <w:szCs w:val="24"/>
        </w:rPr>
        <w:t>σταυροδοσία</w:t>
      </w:r>
      <w:proofErr w:type="spellEnd"/>
      <w:r>
        <w:rPr>
          <w:rFonts w:eastAsia="Times New Roman"/>
          <w:color w:val="212121"/>
          <w:szCs w:val="24"/>
        </w:rPr>
        <w:t>,</w:t>
      </w:r>
      <w:r w:rsidRPr="00C40DCD">
        <w:rPr>
          <w:rFonts w:eastAsia="Times New Roman"/>
          <w:color w:val="212121"/>
          <w:szCs w:val="24"/>
        </w:rPr>
        <w:t xml:space="preserve"> με τη σχετική τροπολογία δίνεται η ευ</w:t>
      </w:r>
      <w:r>
        <w:rPr>
          <w:rFonts w:eastAsia="Times New Roman"/>
          <w:color w:val="212121"/>
          <w:szCs w:val="24"/>
        </w:rPr>
        <w:t>χέρει</w:t>
      </w:r>
      <w:r w:rsidRPr="00C40DCD">
        <w:rPr>
          <w:rFonts w:eastAsia="Times New Roman"/>
          <w:color w:val="212121"/>
          <w:szCs w:val="24"/>
        </w:rPr>
        <w:t>α στον Υπουργό Εσωτερικών</w:t>
      </w:r>
      <w:r>
        <w:rPr>
          <w:rFonts w:eastAsia="Times New Roman"/>
          <w:color w:val="212121"/>
          <w:szCs w:val="24"/>
        </w:rPr>
        <w:t>,</w:t>
      </w:r>
      <w:r w:rsidRPr="00C40DCD">
        <w:rPr>
          <w:rFonts w:eastAsia="Times New Roman"/>
          <w:color w:val="212121"/>
          <w:szCs w:val="24"/>
        </w:rPr>
        <w:t xml:space="preserve"> για λόγους διευκόλυνσης των εκλογέων</w:t>
      </w:r>
      <w:r>
        <w:rPr>
          <w:rFonts w:eastAsia="Times New Roman"/>
          <w:color w:val="212121"/>
          <w:szCs w:val="24"/>
        </w:rPr>
        <w:t>,</w:t>
      </w:r>
      <w:r w:rsidRPr="00C40DCD">
        <w:rPr>
          <w:rFonts w:eastAsia="Times New Roman"/>
          <w:color w:val="212121"/>
          <w:szCs w:val="24"/>
        </w:rPr>
        <w:t xml:space="preserve"> να προχωρήσει</w:t>
      </w:r>
      <w:r>
        <w:rPr>
          <w:rFonts w:eastAsia="Times New Roman"/>
          <w:color w:val="212121"/>
          <w:szCs w:val="24"/>
        </w:rPr>
        <w:t>,</w:t>
      </w:r>
      <w:r w:rsidRPr="00C40DCD">
        <w:rPr>
          <w:rFonts w:eastAsia="Times New Roman"/>
          <w:color w:val="212121"/>
          <w:szCs w:val="24"/>
        </w:rPr>
        <w:t xml:space="preserve"> εφόσον </w:t>
      </w:r>
      <w:r w:rsidRPr="00C40DCD">
        <w:rPr>
          <w:rFonts w:eastAsia="Times New Roman"/>
          <w:color w:val="212121"/>
          <w:szCs w:val="24"/>
        </w:rPr>
        <w:t xml:space="preserve">αυτό κριθεί απαραίτητο </w:t>
      </w:r>
      <w:r>
        <w:rPr>
          <w:rFonts w:eastAsia="Times New Roman"/>
          <w:color w:val="212121"/>
          <w:szCs w:val="24"/>
        </w:rPr>
        <w:t>-</w:t>
      </w:r>
      <w:r w:rsidRPr="00C40DCD">
        <w:rPr>
          <w:rFonts w:eastAsia="Times New Roman"/>
          <w:color w:val="212121"/>
          <w:szCs w:val="24"/>
        </w:rPr>
        <w:t xml:space="preserve">επαναλαμβάνω και πάλι </w:t>
      </w:r>
      <w:r>
        <w:rPr>
          <w:rFonts w:eastAsia="Times New Roman"/>
          <w:color w:val="212121"/>
          <w:szCs w:val="24"/>
        </w:rPr>
        <w:t xml:space="preserve">ότι </w:t>
      </w:r>
      <w:r w:rsidRPr="00C40DCD">
        <w:rPr>
          <w:rFonts w:eastAsia="Times New Roman"/>
          <w:color w:val="212121"/>
          <w:szCs w:val="24"/>
        </w:rPr>
        <w:t>είναι δυνητική η πρόβλεψη της τροπολογίας</w:t>
      </w:r>
      <w:r>
        <w:rPr>
          <w:rFonts w:eastAsia="Times New Roman"/>
          <w:color w:val="212121"/>
          <w:szCs w:val="24"/>
        </w:rPr>
        <w:t xml:space="preserve">- </w:t>
      </w:r>
      <w:r w:rsidRPr="00C40DCD">
        <w:rPr>
          <w:rFonts w:eastAsia="Times New Roman"/>
          <w:color w:val="212121"/>
          <w:szCs w:val="24"/>
        </w:rPr>
        <w:t>να προχωρήσει σε κα</w:t>
      </w:r>
      <w:r>
        <w:rPr>
          <w:rFonts w:eastAsia="Times New Roman"/>
          <w:color w:val="212121"/>
          <w:szCs w:val="24"/>
        </w:rPr>
        <w:t>τάτμηση και σε δημιουργία χωριστώ</w:t>
      </w:r>
      <w:r w:rsidRPr="00C40DCD">
        <w:rPr>
          <w:rFonts w:eastAsia="Times New Roman"/>
          <w:color w:val="212121"/>
          <w:szCs w:val="24"/>
        </w:rPr>
        <w:t>ν εκλογικών τμημάτων</w:t>
      </w:r>
      <w:r>
        <w:rPr>
          <w:rFonts w:eastAsia="Times New Roman"/>
          <w:color w:val="212121"/>
          <w:szCs w:val="24"/>
        </w:rPr>
        <w:t>,</w:t>
      </w:r>
      <w:r w:rsidRPr="00C40DCD">
        <w:rPr>
          <w:rFonts w:eastAsia="Times New Roman"/>
          <w:color w:val="212121"/>
          <w:szCs w:val="24"/>
        </w:rPr>
        <w:t xml:space="preserve"> </w:t>
      </w:r>
      <w:r>
        <w:rPr>
          <w:rFonts w:eastAsia="Times New Roman"/>
          <w:color w:val="212121"/>
          <w:szCs w:val="24"/>
        </w:rPr>
        <w:t>έτσι ώστε ο εκλογέας να ψηφίζει</w:t>
      </w:r>
      <w:r w:rsidRPr="00C40DCD">
        <w:rPr>
          <w:rFonts w:eastAsia="Times New Roman"/>
          <w:color w:val="212121"/>
          <w:szCs w:val="24"/>
        </w:rPr>
        <w:t xml:space="preserve"> σε δύο διαδοχικά εκλογικά τμήματα από δύο κάλπες στο καθέ</w:t>
      </w:r>
      <w:r w:rsidRPr="00C40DCD">
        <w:rPr>
          <w:rFonts w:eastAsia="Times New Roman"/>
          <w:color w:val="212121"/>
          <w:szCs w:val="24"/>
        </w:rPr>
        <w:t>να</w:t>
      </w:r>
      <w:r>
        <w:rPr>
          <w:rFonts w:eastAsia="Times New Roman"/>
          <w:color w:val="212121"/>
          <w:szCs w:val="24"/>
        </w:rPr>
        <w:t xml:space="preserve">. </w:t>
      </w:r>
    </w:p>
    <w:p w14:paraId="03A7300E" w14:textId="77777777" w:rsidR="00E615E6" w:rsidRDefault="00720F21">
      <w:pPr>
        <w:tabs>
          <w:tab w:val="left" w:pos="2738"/>
          <w:tab w:val="center" w:pos="4753"/>
          <w:tab w:val="left" w:pos="5723"/>
        </w:tabs>
        <w:spacing w:after="0" w:line="600" w:lineRule="auto"/>
        <w:ind w:firstLine="720"/>
        <w:jc w:val="both"/>
        <w:rPr>
          <w:rFonts w:eastAsia="Times New Roman"/>
          <w:color w:val="212121"/>
          <w:szCs w:val="24"/>
        </w:rPr>
      </w:pPr>
      <w:r>
        <w:rPr>
          <w:rFonts w:eastAsia="Times New Roman"/>
          <w:color w:val="212121"/>
          <w:szCs w:val="24"/>
        </w:rPr>
        <w:t xml:space="preserve">Με αυτόν τον </w:t>
      </w:r>
      <w:r w:rsidRPr="00C40DCD">
        <w:rPr>
          <w:rFonts w:eastAsia="Times New Roman"/>
          <w:color w:val="212121"/>
          <w:szCs w:val="24"/>
        </w:rPr>
        <w:t>τρόπο θωρακίζεται η εκλογική διαδικασία για την απρόσκοπτη και ομαλή διεξαγωγή των εκλογών</w:t>
      </w:r>
      <w:r>
        <w:rPr>
          <w:rFonts w:eastAsia="Times New Roman"/>
          <w:color w:val="212121"/>
          <w:szCs w:val="24"/>
        </w:rPr>
        <w:t>. Αφ</w:t>
      </w:r>
      <w:r>
        <w:rPr>
          <w:rFonts w:eastAsia="Times New Roman"/>
          <w:color w:val="212121"/>
          <w:szCs w:val="24"/>
        </w:rPr>
        <w:t xml:space="preserve">’ </w:t>
      </w:r>
      <w:r>
        <w:rPr>
          <w:rFonts w:eastAsia="Times New Roman"/>
          <w:color w:val="212121"/>
          <w:szCs w:val="24"/>
        </w:rPr>
        <w:t>ενός αποφεύγονται</w:t>
      </w:r>
      <w:r w:rsidRPr="00C40DCD">
        <w:rPr>
          <w:rFonts w:eastAsia="Times New Roman"/>
          <w:color w:val="212121"/>
          <w:szCs w:val="24"/>
        </w:rPr>
        <w:t xml:space="preserve"> μεγάλες καθυστερήσεις</w:t>
      </w:r>
      <w:r>
        <w:rPr>
          <w:rFonts w:eastAsia="Times New Roman"/>
          <w:color w:val="212121"/>
          <w:szCs w:val="24"/>
        </w:rPr>
        <w:t>, όπως θα συνέβαινε αν</w:t>
      </w:r>
      <w:r w:rsidRPr="00C40DCD">
        <w:rPr>
          <w:rFonts w:eastAsia="Times New Roman"/>
          <w:color w:val="212121"/>
          <w:szCs w:val="24"/>
        </w:rPr>
        <w:t xml:space="preserve"> είχαμε τέσσερις κάλπες ανά εκλογικό τμήμα και αφ</w:t>
      </w:r>
      <w:r>
        <w:rPr>
          <w:rFonts w:eastAsia="Times New Roman"/>
          <w:color w:val="212121"/>
          <w:szCs w:val="24"/>
        </w:rPr>
        <w:t xml:space="preserve">’ </w:t>
      </w:r>
      <w:r w:rsidRPr="00C40DCD">
        <w:rPr>
          <w:rFonts w:eastAsia="Times New Roman"/>
          <w:color w:val="212121"/>
          <w:szCs w:val="24"/>
        </w:rPr>
        <w:t xml:space="preserve">ετέρου </w:t>
      </w:r>
      <w:r>
        <w:rPr>
          <w:rFonts w:eastAsia="Times New Roman"/>
          <w:color w:val="212121"/>
          <w:szCs w:val="24"/>
        </w:rPr>
        <w:t>-</w:t>
      </w:r>
      <w:r w:rsidRPr="00C40DCD">
        <w:rPr>
          <w:rFonts w:eastAsia="Times New Roman"/>
          <w:color w:val="212121"/>
          <w:szCs w:val="24"/>
        </w:rPr>
        <w:t xml:space="preserve">και αυτό για </w:t>
      </w:r>
      <w:r>
        <w:rPr>
          <w:rFonts w:eastAsia="Times New Roman"/>
          <w:color w:val="212121"/>
          <w:szCs w:val="24"/>
        </w:rPr>
        <w:t>εμά</w:t>
      </w:r>
      <w:r w:rsidRPr="00C40DCD">
        <w:rPr>
          <w:rFonts w:eastAsia="Times New Roman"/>
          <w:color w:val="212121"/>
          <w:szCs w:val="24"/>
        </w:rPr>
        <w:t>ς είνα</w:t>
      </w:r>
      <w:r w:rsidRPr="00C40DCD">
        <w:rPr>
          <w:rFonts w:eastAsia="Times New Roman"/>
          <w:color w:val="212121"/>
          <w:szCs w:val="24"/>
        </w:rPr>
        <w:t>ι πολύ σημαντικό</w:t>
      </w:r>
      <w:r>
        <w:rPr>
          <w:rFonts w:eastAsia="Times New Roman"/>
          <w:color w:val="212121"/>
          <w:szCs w:val="24"/>
        </w:rPr>
        <w:t>-</w:t>
      </w:r>
      <w:r w:rsidRPr="00C40DCD">
        <w:rPr>
          <w:rFonts w:eastAsia="Times New Roman"/>
          <w:color w:val="212121"/>
          <w:szCs w:val="24"/>
        </w:rPr>
        <w:t xml:space="preserve"> διευκολύνονται οι δικαστικοί αντιπρόσωποι</w:t>
      </w:r>
      <w:r>
        <w:rPr>
          <w:rFonts w:eastAsia="Times New Roman"/>
          <w:color w:val="212121"/>
          <w:szCs w:val="24"/>
        </w:rPr>
        <w:t>,</w:t>
      </w:r>
      <w:r w:rsidRPr="00C40DCD">
        <w:rPr>
          <w:rFonts w:eastAsia="Times New Roman"/>
          <w:color w:val="212121"/>
          <w:szCs w:val="24"/>
        </w:rPr>
        <w:t xml:space="preserve"> αλλά και όλο το προσωπικό</w:t>
      </w:r>
      <w:r>
        <w:rPr>
          <w:rFonts w:eastAsia="Times New Roman"/>
          <w:color w:val="212121"/>
          <w:szCs w:val="24"/>
        </w:rPr>
        <w:t>,</w:t>
      </w:r>
      <w:r w:rsidRPr="00C40DCD">
        <w:rPr>
          <w:rFonts w:eastAsia="Times New Roman"/>
          <w:color w:val="212121"/>
          <w:szCs w:val="24"/>
        </w:rPr>
        <w:t xml:space="preserve"> οι εργαζόμενοι οι οποίοι εμπλέκονται στην εκλογική διαδικασία</w:t>
      </w:r>
      <w:r>
        <w:rPr>
          <w:rFonts w:eastAsia="Times New Roman"/>
          <w:color w:val="212121"/>
          <w:szCs w:val="24"/>
        </w:rPr>
        <w:t>,</w:t>
      </w:r>
      <w:r w:rsidRPr="00C40DCD">
        <w:rPr>
          <w:rFonts w:eastAsia="Times New Roman"/>
          <w:color w:val="212121"/>
          <w:szCs w:val="24"/>
        </w:rPr>
        <w:t xml:space="preserve"> έτσι ώστε να </w:t>
      </w:r>
      <w:r w:rsidRPr="00C40DCD">
        <w:rPr>
          <w:rFonts w:eastAsia="Times New Roman"/>
          <w:color w:val="212121"/>
          <w:szCs w:val="24"/>
        </w:rPr>
        <w:lastRenderedPageBreak/>
        <w:t>εργαστούν εκείνη την ημέρα κάτω από συνθήκες εύρυθμης λειτουργίας του όλου συστήματος</w:t>
      </w:r>
      <w:r>
        <w:rPr>
          <w:rFonts w:eastAsia="Times New Roman"/>
          <w:color w:val="212121"/>
          <w:szCs w:val="24"/>
        </w:rPr>
        <w:t>,</w:t>
      </w:r>
      <w:r w:rsidRPr="00C40DCD">
        <w:rPr>
          <w:rFonts w:eastAsia="Times New Roman"/>
          <w:color w:val="212121"/>
          <w:szCs w:val="24"/>
        </w:rPr>
        <w:t xml:space="preserve"> χωρίς</w:t>
      </w:r>
      <w:r w:rsidRPr="00C40DCD">
        <w:rPr>
          <w:rFonts w:eastAsia="Times New Roman"/>
          <w:color w:val="212121"/>
          <w:szCs w:val="24"/>
        </w:rPr>
        <w:t xml:space="preserve"> απρόοπτα και χωρίς εντάσεις</w:t>
      </w:r>
      <w:r>
        <w:rPr>
          <w:rFonts w:eastAsia="Times New Roman"/>
          <w:color w:val="212121"/>
          <w:szCs w:val="24"/>
        </w:rPr>
        <w:t>. Α</w:t>
      </w:r>
      <w:r w:rsidRPr="00C40DCD">
        <w:rPr>
          <w:rFonts w:eastAsia="Times New Roman"/>
          <w:color w:val="212121"/>
          <w:szCs w:val="24"/>
        </w:rPr>
        <w:t>υτή είναι η πρώτη ρύθμιση</w:t>
      </w:r>
      <w:r>
        <w:rPr>
          <w:rFonts w:eastAsia="Times New Roman"/>
          <w:color w:val="212121"/>
          <w:szCs w:val="24"/>
        </w:rPr>
        <w:t>.</w:t>
      </w:r>
    </w:p>
    <w:p w14:paraId="03A7300F" w14:textId="77777777" w:rsidR="00E615E6" w:rsidRDefault="00720F21">
      <w:pPr>
        <w:spacing w:after="0" w:line="600" w:lineRule="auto"/>
        <w:ind w:firstLine="720"/>
        <w:jc w:val="both"/>
        <w:rPr>
          <w:rFonts w:eastAsia="Times New Roman" w:cs="Times New Roman"/>
          <w:szCs w:val="24"/>
        </w:rPr>
      </w:pPr>
      <w:r>
        <w:rPr>
          <w:rFonts w:eastAsia="Times New Roman" w:cs="Times New Roman"/>
          <w:szCs w:val="24"/>
        </w:rPr>
        <w:t xml:space="preserve">Η δεύτερη ρύθμιση αφορά στην πρόβλεψη να προτιμηθούν δημόσιοι υπάλληλοι πτυχιούχοι </w:t>
      </w:r>
      <w:r>
        <w:rPr>
          <w:rFonts w:eastAsia="Times New Roman" w:cs="Times New Roman"/>
          <w:szCs w:val="24"/>
        </w:rPr>
        <w:t>ν</w:t>
      </w:r>
      <w:r>
        <w:rPr>
          <w:rFonts w:eastAsia="Times New Roman" w:cs="Times New Roman"/>
          <w:szCs w:val="24"/>
        </w:rPr>
        <w:t xml:space="preserve">ομικής σε περίπτωση που χρειαστεί να συμπληρώσουν τον κατάλογο των δικαστικών αντιπροσώπων. </w:t>
      </w:r>
    </w:p>
    <w:p w14:paraId="03A73010" w14:textId="77777777" w:rsidR="00E615E6" w:rsidRDefault="00720F21">
      <w:pPr>
        <w:spacing w:after="0" w:line="600" w:lineRule="auto"/>
        <w:ind w:firstLine="720"/>
        <w:jc w:val="both"/>
        <w:rPr>
          <w:rFonts w:eastAsia="Times New Roman" w:cs="Times New Roman"/>
          <w:szCs w:val="24"/>
        </w:rPr>
      </w:pPr>
      <w:r>
        <w:rPr>
          <w:rFonts w:eastAsia="Times New Roman" w:cs="Times New Roman"/>
          <w:szCs w:val="24"/>
        </w:rPr>
        <w:t>Να διευκρινίσω εδώ, ε</w:t>
      </w:r>
      <w:r>
        <w:rPr>
          <w:rFonts w:eastAsia="Times New Roman" w:cs="Times New Roman"/>
          <w:szCs w:val="24"/>
        </w:rPr>
        <w:t xml:space="preserve">πειδή είδα και κάποια δημοσιεύματα, τα οποία, δυστυχώς, δεν ανταποκρίνονται στην πραγματικότητα, ότι η πρόβλεψη για χρησιμοποίηση και δημοσίων υπαλλήλων ως δικαστικών αντιπροσώπων στην εκλογική διαδικασία ήδη προβλέπεται, με το </w:t>
      </w:r>
      <w:r>
        <w:rPr>
          <w:rFonts w:eastAsia="Times New Roman" w:cs="Times New Roman"/>
          <w:szCs w:val="24"/>
        </w:rPr>
        <w:t>προεδρικό διάταγμα</w:t>
      </w:r>
      <w:r>
        <w:rPr>
          <w:rFonts w:eastAsia="Times New Roman" w:cs="Times New Roman"/>
          <w:szCs w:val="24"/>
        </w:rPr>
        <w:t xml:space="preserve"> για την ε</w:t>
      </w:r>
      <w:r>
        <w:rPr>
          <w:rFonts w:eastAsia="Times New Roman" w:cs="Times New Roman"/>
          <w:szCs w:val="24"/>
        </w:rPr>
        <w:t>κλογική νομοθεσία, ως εναλλακτική. Επαναλαμβάνω ότι το μόνο που αλλάζει με τη συγκεκριμένη ρύθμιση, είναι ότι σε περίπτωση που χρειαστεί να μπουν ως δικαστικοί αντιπρόσωποι και δημόσιοι υπάλληλοι δίνεται προτεραιότητα σε εκείνους τους δημοσίους υπαλλήλους,</w:t>
      </w:r>
      <w:r>
        <w:rPr>
          <w:rFonts w:eastAsia="Times New Roman" w:cs="Times New Roman"/>
          <w:szCs w:val="24"/>
        </w:rPr>
        <w:t xml:space="preserve"> οι οποίοι είναι απόφοιτοι νομικών σχολών, γιατί θεωρούμε ότι υπάρχει πολύ μεγαλύτερη συνάφεια, αν θέλετε με τις διαδικασίες που προβλέπονται κατά τις εκλογές. </w:t>
      </w:r>
    </w:p>
    <w:p w14:paraId="03A73011" w14:textId="77777777" w:rsidR="00E615E6" w:rsidRDefault="00720F21">
      <w:pPr>
        <w:spacing w:after="0" w:line="600" w:lineRule="auto"/>
        <w:ind w:firstLine="720"/>
        <w:jc w:val="both"/>
        <w:rPr>
          <w:rFonts w:eastAsia="Times New Roman" w:cs="Times New Roman"/>
          <w:szCs w:val="24"/>
        </w:rPr>
      </w:pPr>
      <w:r>
        <w:rPr>
          <w:rFonts w:eastAsia="Times New Roman" w:cs="Times New Roman"/>
          <w:szCs w:val="24"/>
        </w:rPr>
        <w:lastRenderedPageBreak/>
        <w:t>Είναι, νομίζω, μία ρύθμιση πολύ λογική. Και επαναλαμβάνω, ότι αυτό θα συμβεί σε περίπτωση που χ</w:t>
      </w:r>
      <w:r>
        <w:rPr>
          <w:rFonts w:eastAsia="Times New Roman" w:cs="Times New Roman"/>
          <w:szCs w:val="24"/>
        </w:rPr>
        <w:t xml:space="preserve">ρειαστεί. Θέλουμε να είμαστε προετοιμασμένοι, έτσι ώστε να αξιοποιήσουμε αυτά τα στελέχη της </w:t>
      </w:r>
      <w:r>
        <w:rPr>
          <w:rFonts w:eastAsia="Times New Roman" w:cs="Times New Roman"/>
          <w:szCs w:val="24"/>
        </w:rPr>
        <w:t>δημόσιας διοίκησης</w:t>
      </w:r>
      <w:r>
        <w:rPr>
          <w:rFonts w:eastAsia="Times New Roman" w:cs="Times New Roman"/>
          <w:szCs w:val="24"/>
        </w:rPr>
        <w:t xml:space="preserve"> που προέρχονται από το</w:t>
      </w:r>
      <w:r>
        <w:rPr>
          <w:rFonts w:eastAsia="Times New Roman" w:cs="Times New Roman"/>
          <w:szCs w:val="24"/>
        </w:rPr>
        <w:t>ν</w:t>
      </w:r>
      <w:r>
        <w:rPr>
          <w:rFonts w:eastAsia="Times New Roman" w:cs="Times New Roman"/>
          <w:szCs w:val="24"/>
        </w:rPr>
        <w:t xml:space="preserve"> νομικό κλάδο.</w:t>
      </w:r>
    </w:p>
    <w:p w14:paraId="03A73012" w14:textId="77777777" w:rsidR="00E615E6" w:rsidRDefault="00720F21">
      <w:pPr>
        <w:spacing w:after="0" w:line="600" w:lineRule="auto"/>
        <w:ind w:firstLine="720"/>
        <w:jc w:val="both"/>
        <w:rPr>
          <w:rFonts w:eastAsia="Times New Roman" w:cs="Times New Roman"/>
          <w:szCs w:val="24"/>
        </w:rPr>
      </w:pPr>
      <w:r>
        <w:rPr>
          <w:rFonts w:eastAsia="Times New Roman" w:cs="Times New Roman"/>
          <w:szCs w:val="24"/>
        </w:rPr>
        <w:t>Η τρίτη ρύθμιση της εν λόγω τροπολογίας αφορά στην κατάργηση του κωλύματος ανάμεσα σε Βουλευτή και υποψήφι</w:t>
      </w:r>
      <w:r>
        <w:rPr>
          <w:rFonts w:eastAsia="Times New Roman" w:cs="Times New Roman"/>
          <w:szCs w:val="24"/>
        </w:rPr>
        <w:t xml:space="preserve">ο Ευρωβουλευτή. Δίνεται πλέον η δυνατότητα στους Βουλευτές να ανακηρύσσονται υποψήφιοι και να εκλέγονται μέλη του Ευρωπαϊκού Κοινοβουλίου, χωρίς προηγουμένως να χρειαστεί να παραιτηθούν από το βουλευτικό τους αξίωμα. Προφανώς είναι ευνόητο ότι εφόσον ένας </w:t>
      </w:r>
      <w:r>
        <w:rPr>
          <w:rFonts w:eastAsia="Times New Roman" w:cs="Times New Roman"/>
          <w:szCs w:val="24"/>
        </w:rPr>
        <w:t xml:space="preserve">Βουλευτής εκλεγεί στις </w:t>
      </w:r>
      <w:r>
        <w:rPr>
          <w:rFonts w:eastAsia="Times New Roman" w:cs="Times New Roman"/>
          <w:szCs w:val="24"/>
        </w:rPr>
        <w:t>ε</w:t>
      </w:r>
      <w:r>
        <w:rPr>
          <w:rFonts w:eastAsia="Times New Roman" w:cs="Times New Roman"/>
          <w:szCs w:val="24"/>
        </w:rPr>
        <w:t>υρωεκλογές, δεν μπορεί να αναλάβει ως μέλος του Ευρωπαϊκού Κοινοβουλίου αν δεν παραιτηθεί …</w:t>
      </w:r>
    </w:p>
    <w:p w14:paraId="03A73013" w14:textId="77777777" w:rsidR="00E615E6" w:rsidRDefault="00720F21">
      <w:pPr>
        <w:spacing w:after="0" w:line="600" w:lineRule="auto"/>
        <w:ind w:firstLine="720"/>
        <w:jc w:val="both"/>
        <w:rPr>
          <w:rFonts w:eastAsia="Times New Roman" w:cs="Times New Roman"/>
          <w:szCs w:val="24"/>
        </w:rPr>
      </w:pPr>
      <w:r>
        <w:rPr>
          <w:rFonts w:eastAsia="Times New Roman" w:cs="Times New Roman"/>
          <w:b/>
          <w:szCs w:val="24"/>
        </w:rPr>
        <w:t>ΣΟΦΙΑ ΒΟΥΛΤΕΨΗ</w:t>
      </w:r>
      <w:r w:rsidRPr="001E39F9">
        <w:rPr>
          <w:rFonts w:eastAsia="Times New Roman" w:cs="Times New Roman"/>
          <w:b/>
          <w:szCs w:val="24"/>
        </w:rPr>
        <w:t>:</w:t>
      </w:r>
      <w:r w:rsidRPr="001E39F9">
        <w:rPr>
          <w:rFonts w:eastAsia="Times New Roman" w:cs="Times New Roman"/>
          <w:szCs w:val="24"/>
        </w:rPr>
        <w:t xml:space="preserve"> </w:t>
      </w:r>
      <w:r>
        <w:rPr>
          <w:rFonts w:eastAsia="Times New Roman" w:cs="Times New Roman"/>
          <w:szCs w:val="24"/>
        </w:rPr>
        <w:t>Εγώ λέω να αφήσετε την Κουντουρά και στα δύο</w:t>
      </w:r>
      <w:r>
        <w:rPr>
          <w:rFonts w:eastAsia="Times New Roman" w:cs="Times New Roman"/>
          <w:szCs w:val="24"/>
        </w:rPr>
        <w:t>!</w:t>
      </w:r>
    </w:p>
    <w:p w14:paraId="03A73014" w14:textId="77777777" w:rsidR="00E615E6" w:rsidRDefault="00720F21">
      <w:pPr>
        <w:spacing w:after="0" w:line="600" w:lineRule="auto"/>
        <w:ind w:firstLine="720"/>
        <w:jc w:val="both"/>
        <w:rPr>
          <w:rFonts w:eastAsia="Times New Roman" w:cs="Times New Roman"/>
          <w:b/>
          <w:szCs w:val="24"/>
        </w:rPr>
      </w:pPr>
      <w:r>
        <w:rPr>
          <w:rFonts w:eastAsia="Times New Roman" w:cs="Times New Roman"/>
          <w:b/>
          <w:szCs w:val="24"/>
        </w:rPr>
        <w:t>ΑΛΕΞ</w:t>
      </w:r>
      <w:r>
        <w:rPr>
          <w:rFonts w:eastAsia="Times New Roman" w:cs="Times New Roman"/>
          <w:b/>
          <w:szCs w:val="24"/>
        </w:rPr>
        <w:t>ΗΣ</w:t>
      </w:r>
      <w:r>
        <w:rPr>
          <w:rFonts w:eastAsia="Times New Roman" w:cs="Times New Roman"/>
          <w:b/>
          <w:szCs w:val="24"/>
        </w:rPr>
        <w:t xml:space="preserve"> ΧΑΡΙΤΣΗΣ (Υπουργός Εσωτερικών)</w:t>
      </w:r>
      <w:r w:rsidRPr="001E39F9">
        <w:rPr>
          <w:rFonts w:eastAsia="Times New Roman" w:cs="Times New Roman"/>
          <w:b/>
          <w:szCs w:val="24"/>
        </w:rPr>
        <w:t>:</w:t>
      </w:r>
      <w:r w:rsidRPr="001E39F9">
        <w:rPr>
          <w:rFonts w:eastAsia="Times New Roman" w:cs="Times New Roman"/>
          <w:szCs w:val="24"/>
        </w:rPr>
        <w:t xml:space="preserve"> </w:t>
      </w:r>
      <w:r>
        <w:rPr>
          <w:rFonts w:eastAsia="Times New Roman" w:cs="Times New Roman"/>
          <w:szCs w:val="24"/>
        </w:rPr>
        <w:t xml:space="preserve">Θα με αφήσετε, κυρία </w:t>
      </w:r>
      <w:proofErr w:type="spellStart"/>
      <w:r>
        <w:rPr>
          <w:rFonts w:eastAsia="Times New Roman" w:cs="Times New Roman"/>
          <w:szCs w:val="24"/>
        </w:rPr>
        <w:t>Βούλτεψη</w:t>
      </w:r>
      <w:proofErr w:type="spellEnd"/>
      <w:r>
        <w:rPr>
          <w:rFonts w:eastAsia="Times New Roman" w:cs="Times New Roman"/>
          <w:szCs w:val="24"/>
        </w:rPr>
        <w:t xml:space="preserve">, να </w:t>
      </w:r>
      <w:r>
        <w:rPr>
          <w:rFonts w:eastAsia="Times New Roman" w:cs="Times New Roman"/>
          <w:szCs w:val="24"/>
        </w:rPr>
        <w:t>παρουσιάσω την τροπολογία; Α</w:t>
      </w:r>
      <w:r>
        <w:rPr>
          <w:rFonts w:eastAsia="Times New Roman" w:cs="Times New Roman"/>
          <w:szCs w:val="24"/>
        </w:rPr>
        <w:lastRenderedPageBreak/>
        <w:t>φήστε με και μετά θα έχετε τη δυνατότητα να σχολιάσετε ό,τι θέλετε στην ομιλία σας. Αφήστε με, όμως, να παρουσιάσω την τροπολογία, σας παρακαλώ πάρα πολύ.</w:t>
      </w:r>
    </w:p>
    <w:p w14:paraId="03A73015" w14:textId="77777777" w:rsidR="00E615E6" w:rsidRDefault="00720F21">
      <w:pPr>
        <w:spacing w:after="0" w:line="600" w:lineRule="auto"/>
        <w:ind w:firstLine="720"/>
        <w:jc w:val="both"/>
        <w:rPr>
          <w:rFonts w:eastAsia="Times New Roman" w:cs="Times New Roman"/>
          <w:szCs w:val="24"/>
        </w:rPr>
      </w:pPr>
      <w:r>
        <w:rPr>
          <w:rFonts w:eastAsia="Times New Roman" w:cs="Times New Roman"/>
          <w:b/>
          <w:szCs w:val="24"/>
        </w:rPr>
        <w:t>ΣΟΦΙΑ ΒΟΥΛΤΕΨΗ</w:t>
      </w:r>
      <w:r w:rsidRPr="001E39F9">
        <w:rPr>
          <w:rFonts w:eastAsia="Times New Roman" w:cs="Times New Roman"/>
          <w:b/>
          <w:szCs w:val="24"/>
        </w:rPr>
        <w:t>:</w:t>
      </w:r>
      <w:r>
        <w:rPr>
          <w:rFonts w:eastAsia="Times New Roman" w:cs="Times New Roman"/>
          <w:szCs w:val="24"/>
        </w:rPr>
        <w:t xml:space="preserve"> Την ξέρουμε. Δεν χρειάζεται.</w:t>
      </w:r>
    </w:p>
    <w:p w14:paraId="03A73016" w14:textId="77777777" w:rsidR="00E615E6" w:rsidRDefault="00720F21">
      <w:pPr>
        <w:spacing w:after="0" w:line="600" w:lineRule="auto"/>
        <w:ind w:firstLine="720"/>
        <w:jc w:val="both"/>
        <w:rPr>
          <w:rFonts w:eastAsia="Times New Roman" w:cs="Times New Roman"/>
          <w:szCs w:val="24"/>
        </w:rPr>
      </w:pPr>
      <w:r>
        <w:rPr>
          <w:rFonts w:eastAsia="Times New Roman" w:cs="Times New Roman"/>
          <w:b/>
          <w:szCs w:val="24"/>
        </w:rPr>
        <w:t>ΑΛΕΞΗΣ</w:t>
      </w:r>
      <w:r>
        <w:rPr>
          <w:rFonts w:eastAsia="Times New Roman" w:cs="Times New Roman"/>
          <w:b/>
          <w:szCs w:val="24"/>
        </w:rPr>
        <w:t xml:space="preserve"> ΧΑΡΙΤΣΗΣ (Υπουργός Εσ</w:t>
      </w:r>
      <w:r>
        <w:rPr>
          <w:rFonts w:eastAsia="Times New Roman" w:cs="Times New Roman"/>
          <w:b/>
          <w:szCs w:val="24"/>
        </w:rPr>
        <w:t>ωτερικών)</w:t>
      </w:r>
      <w:r w:rsidRPr="001E39F9">
        <w:rPr>
          <w:rFonts w:eastAsia="Times New Roman" w:cs="Times New Roman"/>
          <w:b/>
          <w:szCs w:val="24"/>
        </w:rPr>
        <w:t>:</w:t>
      </w:r>
      <w:r w:rsidRPr="001E39F9">
        <w:rPr>
          <w:rFonts w:eastAsia="Times New Roman" w:cs="Times New Roman"/>
          <w:szCs w:val="24"/>
        </w:rPr>
        <w:t xml:space="preserve"> </w:t>
      </w:r>
      <w:r>
        <w:rPr>
          <w:rFonts w:eastAsia="Times New Roman" w:cs="Times New Roman"/>
          <w:szCs w:val="24"/>
        </w:rPr>
        <w:t>Εγώ την κατέθεσα εγκαίρως την τροπολογία για να την ξέρετε. Ενημέρωσα και τους συναδέλφους σας. Μπορεί να σας το πει και ο συνάδελφός σας. Αφήστε με, όμως, να παρουσιάσω την τροπολογία, σας παρακαλώ πάρα πολύ.</w:t>
      </w:r>
    </w:p>
    <w:p w14:paraId="03A73017" w14:textId="77777777" w:rsidR="00E615E6" w:rsidRDefault="00720F21">
      <w:pPr>
        <w:spacing w:after="0" w:line="600" w:lineRule="auto"/>
        <w:ind w:firstLine="720"/>
        <w:jc w:val="both"/>
        <w:rPr>
          <w:rFonts w:eastAsia="Times New Roman" w:cs="Times New Roman"/>
          <w:szCs w:val="24"/>
        </w:rPr>
      </w:pPr>
      <w:r>
        <w:rPr>
          <w:rFonts w:eastAsia="Times New Roman" w:cs="Times New Roman"/>
          <w:b/>
          <w:szCs w:val="24"/>
        </w:rPr>
        <w:t>ΣΟΦΙΑ ΒΟΥΛΤΕΨΗ</w:t>
      </w:r>
      <w:r w:rsidRPr="001E39F9">
        <w:rPr>
          <w:rFonts w:eastAsia="Times New Roman" w:cs="Times New Roman"/>
          <w:b/>
          <w:szCs w:val="24"/>
        </w:rPr>
        <w:t>:</w:t>
      </w:r>
      <w:r>
        <w:rPr>
          <w:rFonts w:eastAsia="Times New Roman" w:cs="Times New Roman"/>
          <w:szCs w:val="24"/>
        </w:rPr>
        <w:t xml:space="preserve"> Ναι, παρακαλώ!</w:t>
      </w:r>
    </w:p>
    <w:p w14:paraId="03A73018" w14:textId="77777777" w:rsidR="00E615E6" w:rsidRDefault="00720F21">
      <w:pPr>
        <w:spacing w:after="0" w:line="600" w:lineRule="auto"/>
        <w:ind w:firstLine="720"/>
        <w:jc w:val="both"/>
        <w:rPr>
          <w:rFonts w:eastAsia="Times New Roman" w:cs="Times New Roman"/>
          <w:szCs w:val="24"/>
        </w:rPr>
      </w:pPr>
      <w:r>
        <w:rPr>
          <w:rFonts w:eastAsia="Times New Roman" w:cs="Times New Roman"/>
          <w:b/>
          <w:szCs w:val="24"/>
        </w:rPr>
        <w:t>ΑΛΕΞ</w:t>
      </w:r>
      <w:r>
        <w:rPr>
          <w:rFonts w:eastAsia="Times New Roman" w:cs="Times New Roman"/>
          <w:b/>
          <w:szCs w:val="24"/>
        </w:rPr>
        <w:t>ΗΣ</w:t>
      </w:r>
      <w:r>
        <w:rPr>
          <w:rFonts w:eastAsia="Times New Roman" w:cs="Times New Roman"/>
          <w:b/>
          <w:szCs w:val="24"/>
        </w:rPr>
        <w:t xml:space="preserve"> ΧΑΡΙΤΣΗΣ (Υπουργός Εσωτερικών)</w:t>
      </w:r>
      <w:r w:rsidRPr="001E39F9">
        <w:rPr>
          <w:rFonts w:eastAsia="Times New Roman" w:cs="Times New Roman"/>
          <w:b/>
          <w:szCs w:val="24"/>
        </w:rPr>
        <w:t>:</w:t>
      </w:r>
      <w:r w:rsidRPr="001E39F9">
        <w:rPr>
          <w:rFonts w:eastAsia="Times New Roman" w:cs="Times New Roman"/>
          <w:szCs w:val="24"/>
        </w:rPr>
        <w:t xml:space="preserve"> </w:t>
      </w:r>
      <w:r>
        <w:rPr>
          <w:rFonts w:eastAsia="Times New Roman" w:cs="Times New Roman"/>
          <w:szCs w:val="24"/>
        </w:rPr>
        <w:t>Ευχαριστώ πολύ!</w:t>
      </w:r>
    </w:p>
    <w:p w14:paraId="03A73019" w14:textId="77777777" w:rsidR="00E615E6" w:rsidRDefault="00720F21">
      <w:pPr>
        <w:spacing w:after="0" w:line="600" w:lineRule="auto"/>
        <w:ind w:firstLine="720"/>
        <w:jc w:val="both"/>
        <w:rPr>
          <w:rFonts w:eastAsia="Times New Roman" w:cs="Times New Roman"/>
          <w:szCs w:val="24"/>
        </w:rPr>
      </w:pPr>
      <w:r>
        <w:rPr>
          <w:rFonts w:eastAsia="Times New Roman" w:cs="Times New Roman"/>
          <w:szCs w:val="24"/>
        </w:rPr>
        <w:t xml:space="preserve">Είναι ευνόητο, λοιπόν, ότι από τη στιγμή που θα εκλεγεί στις </w:t>
      </w:r>
      <w:r>
        <w:rPr>
          <w:rFonts w:eastAsia="Times New Roman" w:cs="Times New Roman"/>
          <w:szCs w:val="24"/>
        </w:rPr>
        <w:t>ε</w:t>
      </w:r>
      <w:r>
        <w:rPr>
          <w:rFonts w:eastAsia="Times New Roman" w:cs="Times New Roman"/>
          <w:szCs w:val="24"/>
        </w:rPr>
        <w:t>υρωεκλογές ένας Βουλευτής, δεν μπορεί να αναλάβει ως μέλος του Ευρωπαϊκού Κοινοβουλίου, αν προηγουμένως δεν παραιτηθεί από τη βουλευτική του έδ</w:t>
      </w:r>
      <w:r>
        <w:rPr>
          <w:rFonts w:eastAsia="Times New Roman" w:cs="Times New Roman"/>
          <w:szCs w:val="24"/>
        </w:rPr>
        <w:t>ρα. Γνωρίζετε πάρα πολύ καλά ότι με το άρθρο 56 του Συντάγματος προβλέπεται ως προϋπόθεση για την ανακήρυξη συγκεκριμένων κατηγοριών δημοσίων λειτουργών και υπαλλήλων ως υποψηφίων</w:t>
      </w:r>
      <w:r>
        <w:rPr>
          <w:rFonts w:eastAsia="Times New Roman" w:cs="Times New Roman"/>
          <w:b/>
          <w:szCs w:val="24"/>
        </w:rPr>
        <w:t xml:space="preserve"> </w:t>
      </w:r>
      <w:r>
        <w:rPr>
          <w:rFonts w:eastAsia="Times New Roman" w:cs="Times New Roman"/>
          <w:szCs w:val="24"/>
        </w:rPr>
        <w:t xml:space="preserve">Βουλευτών η </w:t>
      </w:r>
      <w:r>
        <w:rPr>
          <w:rFonts w:eastAsia="Times New Roman" w:cs="Times New Roman"/>
          <w:szCs w:val="24"/>
        </w:rPr>
        <w:lastRenderedPageBreak/>
        <w:t>προηγούμενη παραίτησή τους από το δημόσιο λειτούργημα, έτσι ώστε</w:t>
      </w:r>
      <w:r>
        <w:rPr>
          <w:rFonts w:eastAsia="Times New Roman" w:cs="Times New Roman"/>
          <w:szCs w:val="24"/>
        </w:rPr>
        <w:t xml:space="preserve"> να μην υπάρχει η παραμικρή υπόνοια, η παραμικρή, αν θέλετε, σκέψη ότι μπορεί ως υποψήφιοι να επηρεαστούν από το λειτούργημα το οποίο ασκούσαν μέχρι τότε. </w:t>
      </w:r>
    </w:p>
    <w:p w14:paraId="03A7301A" w14:textId="77777777" w:rsidR="00E615E6" w:rsidRDefault="00720F21">
      <w:pPr>
        <w:spacing w:after="0" w:line="600" w:lineRule="auto"/>
        <w:ind w:firstLine="720"/>
        <w:jc w:val="both"/>
        <w:rPr>
          <w:rFonts w:eastAsia="Times New Roman" w:cs="Times New Roman"/>
          <w:szCs w:val="24"/>
        </w:rPr>
      </w:pPr>
      <w:r>
        <w:rPr>
          <w:rFonts w:eastAsia="Times New Roman" w:cs="Times New Roman"/>
          <w:szCs w:val="24"/>
        </w:rPr>
        <w:t>Το ίδιο κώλυμα, προφανώς, ισχύει και για όσους θέτουν υποψηφιότητα ως μέλη του Ευρωπαϊκού Κοινοβουλί</w:t>
      </w:r>
      <w:r>
        <w:rPr>
          <w:rFonts w:eastAsia="Times New Roman" w:cs="Times New Roman"/>
          <w:szCs w:val="24"/>
        </w:rPr>
        <w:t>ου. Όμως, η ιδιότητα του Βουλευτή διαφοροποιείται ουσιωδώς από εκείνη του δημοσίου λειτουργού ή του υπαλλήλου, καθώς η άσκηση των σχετικών καθηκόντων δεν προϋποθέτει πολιτική ουδετερότητα, αλλά, αντιθέτως, συνιστά πολιτική πράξη. Γι’ αυτό και η παραίτηση τ</w:t>
      </w:r>
      <w:r>
        <w:rPr>
          <w:rFonts w:eastAsia="Times New Roman" w:cs="Times New Roman"/>
          <w:szCs w:val="24"/>
        </w:rPr>
        <w:t xml:space="preserve">ου Βουλευτή από το αξίωμα στο οποίο εξελέγη με τη λαϊκή ψήφο, διαφοροποιείται από την παραίτηση δημόσιου λειτουργού ή υπαλλήλου. Για αυτό, άλλωστε, το σχετικό κώλυμα, όπως γνωρίζετε πάρα πολύ καλά, έχει ήδη καταργηθεί για τις </w:t>
      </w:r>
      <w:proofErr w:type="spellStart"/>
      <w:r>
        <w:rPr>
          <w:rFonts w:eastAsia="Times New Roman" w:cs="Times New Roman"/>
          <w:szCs w:val="24"/>
        </w:rPr>
        <w:t>αυτοδιοικητικές</w:t>
      </w:r>
      <w:proofErr w:type="spellEnd"/>
      <w:r>
        <w:rPr>
          <w:rFonts w:eastAsia="Times New Roman" w:cs="Times New Roman"/>
          <w:szCs w:val="24"/>
        </w:rPr>
        <w:t xml:space="preserve"> εκλογές. Καταρ</w:t>
      </w:r>
      <w:r>
        <w:rPr>
          <w:rFonts w:eastAsia="Times New Roman" w:cs="Times New Roman"/>
          <w:szCs w:val="24"/>
        </w:rPr>
        <w:t xml:space="preserve">γείται, λοιπόν, με τη συγκεκριμένη τροπολογία και για τις ευρωπαϊκές εκλογές, ώστε να υπάρχει μια ομοιογένεια στον τρόπο που ο νομοθέτης αντιμετωπίζει τα σχετικά κωλύματα. Άλλωστε, αντίστοιχη ρύθμιση, αντίστοιχο </w:t>
      </w:r>
      <w:r>
        <w:rPr>
          <w:rFonts w:eastAsia="Times New Roman" w:cs="Times New Roman"/>
          <w:szCs w:val="24"/>
        </w:rPr>
        <w:lastRenderedPageBreak/>
        <w:t xml:space="preserve">κώλυμα δεν έχει θεσπιστεί στις περισσότερες </w:t>
      </w:r>
      <w:r>
        <w:rPr>
          <w:rFonts w:eastAsia="Times New Roman" w:cs="Times New Roman"/>
          <w:szCs w:val="24"/>
        </w:rPr>
        <w:t xml:space="preserve">χώρες της Ευρωπαϊκής Ένωσης. </w:t>
      </w:r>
    </w:p>
    <w:p w14:paraId="03A7301B" w14:textId="77777777" w:rsidR="00E615E6" w:rsidRDefault="00720F21">
      <w:pPr>
        <w:spacing w:after="0" w:line="600" w:lineRule="auto"/>
        <w:ind w:firstLine="720"/>
        <w:jc w:val="both"/>
        <w:rPr>
          <w:rFonts w:eastAsia="Times New Roman" w:cs="Times New Roman"/>
          <w:szCs w:val="24"/>
        </w:rPr>
      </w:pPr>
      <w:r>
        <w:rPr>
          <w:rFonts w:eastAsia="Times New Roman" w:cs="Times New Roman"/>
          <w:szCs w:val="24"/>
        </w:rPr>
        <w:t>Αυτές είναι, κυρία Πρόεδρε, οι δύο τροπολογίες τις οποίες καταθέτουμε ως Υπουργείο Εσωτερικών στο παρόν νομοσχέδιο και ζητώ από τους Βουλευτές να τις στηρίξουν με την ψήφο τους.</w:t>
      </w:r>
    </w:p>
    <w:p w14:paraId="03A7301C" w14:textId="77777777" w:rsidR="00E615E6" w:rsidRDefault="00720F21">
      <w:pPr>
        <w:spacing w:after="0" w:line="600" w:lineRule="auto"/>
        <w:ind w:firstLine="720"/>
        <w:jc w:val="both"/>
        <w:rPr>
          <w:rFonts w:eastAsia="Times New Roman" w:cs="Times New Roman"/>
          <w:szCs w:val="24"/>
        </w:rPr>
      </w:pPr>
      <w:r>
        <w:rPr>
          <w:rFonts w:eastAsia="Times New Roman" w:cs="Times New Roman"/>
          <w:szCs w:val="24"/>
        </w:rPr>
        <w:t>Σας ευχαριστώ πολύ.</w:t>
      </w:r>
    </w:p>
    <w:p w14:paraId="03A7301D" w14:textId="77777777" w:rsidR="00E615E6" w:rsidRDefault="00720F21">
      <w:pPr>
        <w:spacing w:after="0" w:line="600" w:lineRule="auto"/>
        <w:ind w:firstLine="720"/>
        <w:jc w:val="both"/>
        <w:rPr>
          <w:rFonts w:eastAsia="Times New Roman" w:cs="Times New Roman"/>
          <w:szCs w:val="24"/>
        </w:rPr>
      </w:pPr>
      <w:r w:rsidRPr="00536E1D">
        <w:rPr>
          <w:rFonts w:eastAsia="Times New Roman" w:cs="Times New Roman"/>
          <w:b/>
          <w:szCs w:val="24"/>
        </w:rPr>
        <w:t>ΠΡΟΕΔΡΕΥΟΥΣΑ (Αναστασία Χρισ</w:t>
      </w:r>
      <w:r w:rsidRPr="00536E1D">
        <w:rPr>
          <w:rFonts w:eastAsia="Times New Roman" w:cs="Times New Roman"/>
          <w:b/>
          <w:szCs w:val="24"/>
        </w:rPr>
        <w:t>τοδουλοπούλου)</w:t>
      </w:r>
      <w:r w:rsidRPr="00B60DA7">
        <w:rPr>
          <w:rFonts w:eastAsia="Times New Roman" w:cs="Times New Roman"/>
          <w:b/>
          <w:szCs w:val="24"/>
        </w:rPr>
        <w:t>:</w:t>
      </w:r>
      <w:r>
        <w:rPr>
          <w:rFonts w:eastAsia="Times New Roman" w:cs="Times New Roman"/>
          <w:b/>
          <w:szCs w:val="24"/>
        </w:rPr>
        <w:t xml:space="preserve"> </w:t>
      </w:r>
      <w:r>
        <w:rPr>
          <w:rFonts w:eastAsia="Times New Roman" w:cs="Times New Roman"/>
          <w:szCs w:val="24"/>
        </w:rPr>
        <w:t>Ευχαριστούμε, κύριε Υπουργέ.</w:t>
      </w:r>
    </w:p>
    <w:p w14:paraId="03A7301E" w14:textId="77777777" w:rsidR="00E615E6" w:rsidRDefault="00720F21">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έχω την τιμή να ανακοινώσω στο Σώμα ότι τη συνεδρίασή μας παρακολουθούν από τα άνω δυτικά θεωρεία, αφού </w:t>
      </w:r>
      <w:r>
        <w:rPr>
          <w:rFonts w:eastAsia="Times New Roman" w:cs="Times New Roman"/>
          <w:szCs w:val="24"/>
        </w:rPr>
        <w:t xml:space="preserve">προηγουμένως </w:t>
      </w:r>
      <w:r>
        <w:rPr>
          <w:rFonts w:eastAsia="Times New Roman" w:cs="Times New Roman"/>
          <w:szCs w:val="24"/>
        </w:rPr>
        <w:t xml:space="preserve">ξεναγήθηκαν στην έκθεση της αίθουσας «ΕΛΕΥΘΕΡΙΟΣ ΒΕΝΙΖΕΛΟΣ» και </w:t>
      </w:r>
      <w:r>
        <w:rPr>
          <w:rFonts w:eastAsia="Times New Roman" w:cs="Times New Roman"/>
          <w:szCs w:val="24"/>
        </w:rPr>
        <w:t xml:space="preserve">ενημερώθηκαν για την ιστορία του κτηρίου και τον τρόπο οργάνωσης και λειτουργίας της Βουλής, είκοσι εννέα μαθητές και μαθήτριες και τέσσερις εκπαιδευτικοί συνοδοί τους από το Γενικό Λύκειο Αγίου </w:t>
      </w:r>
      <w:proofErr w:type="spellStart"/>
      <w:r>
        <w:rPr>
          <w:rFonts w:eastAsia="Times New Roman" w:cs="Times New Roman"/>
          <w:szCs w:val="24"/>
        </w:rPr>
        <w:t>Κ</w:t>
      </w:r>
      <w:r>
        <w:rPr>
          <w:rFonts w:eastAsia="Times New Roman" w:cs="Times New Roman"/>
          <w:szCs w:val="24"/>
        </w:rPr>
        <w:t>η</w:t>
      </w:r>
      <w:r>
        <w:rPr>
          <w:rFonts w:eastAsia="Times New Roman" w:cs="Times New Roman"/>
          <w:szCs w:val="24"/>
        </w:rPr>
        <w:t>ρ</w:t>
      </w:r>
      <w:r>
        <w:rPr>
          <w:rFonts w:eastAsia="Times New Roman" w:cs="Times New Roman"/>
          <w:szCs w:val="24"/>
        </w:rPr>
        <w:t>ύ</w:t>
      </w:r>
      <w:r>
        <w:rPr>
          <w:rFonts w:eastAsia="Times New Roman" w:cs="Times New Roman"/>
          <w:szCs w:val="24"/>
        </w:rPr>
        <w:t>κου</w:t>
      </w:r>
      <w:proofErr w:type="spellEnd"/>
      <w:r>
        <w:rPr>
          <w:rFonts w:eastAsia="Times New Roman" w:cs="Times New Roman"/>
          <w:szCs w:val="24"/>
        </w:rPr>
        <w:t xml:space="preserve"> Ικαρίας και από το 57</w:t>
      </w:r>
      <w:r w:rsidRPr="00B60DA7">
        <w:rPr>
          <w:rFonts w:eastAsia="Times New Roman" w:cs="Times New Roman"/>
          <w:szCs w:val="24"/>
          <w:vertAlign w:val="superscript"/>
        </w:rPr>
        <w:t>ο</w:t>
      </w:r>
      <w:r>
        <w:rPr>
          <w:rFonts w:eastAsia="Times New Roman" w:cs="Times New Roman"/>
          <w:szCs w:val="24"/>
        </w:rPr>
        <w:t xml:space="preserve"> Γενικό Λύκειο Αθ</w:t>
      </w:r>
      <w:r>
        <w:rPr>
          <w:rFonts w:eastAsia="Times New Roman" w:cs="Times New Roman"/>
          <w:szCs w:val="24"/>
        </w:rPr>
        <w:t>ηνών</w:t>
      </w:r>
      <w:r>
        <w:rPr>
          <w:rFonts w:eastAsia="Times New Roman" w:cs="Times New Roman"/>
          <w:szCs w:val="24"/>
        </w:rPr>
        <w:t>, καθώς κα</w:t>
      </w:r>
      <w:r>
        <w:rPr>
          <w:rFonts w:eastAsia="Times New Roman" w:cs="Times New Roman"/>
          <w:szCs w:val="24"/>
        </w:rPr>
        <w:t xml:space="preserve">ι τριάντα έξι μαθήτριες και μαθητές και τρεις εκπαιδευτικοί συνοδοί τους από το Γενικό Λύκειο Νεάπολης Λασιθίου. </w:t>
      </w:r>
    </w:p>
    <w:p w14:paraId="03A7301F" w14:textId="77777777" w:rsidR="00E615E6" w:rsidRDefault="00720F21">
      <w:pPr>
        <w:tabs>
          <w:tab w:val="left" w:pos="4290"/>
        </w:tabs>
        <w:spacing w:after="0" w:line="600" w:lineRule="auto"/>
        <w:ind w:firstLine="720"/>
        <w:jc w:val="both"/>
        <w:rPr>
          <w:rFonts w:eastAsia="Times New Roman" w:cs="Times New Roman"/>
          <w:szCs w:val="24"/>
        </w:rPr>
      </w:pPr>
      <w:r>
        <w:rPr>
          <w:rFonts w:eastAsia="Times New Roman" w:cs="Times New Roman"/>
          <w:szCs w:val="24"/>
        </w:rPr>
        <w:t xml:space="preserve">Η Βουλή </w:t>
      </w:r>
      <w:r>
        <w:rPr>
          <w:rFonts w:eastAsia="Times New Roman" w:cs="Times New Roman"/>
          <w:szCs w:val="24"/>
        </w:rPr>
        <w:t>σάς</w:t>
      </w:r>
      <w:r>
        <w:rPr>
          <w:rFonts w:eastAsia="Times New Roman" w:cs="Times New Roman"/>
          <w:szCs w:val="24"/>
        </w:rPr>
        <w:t xml:space="preserve"> καλωσορίζει.</w:t>
      </w:r>
    </w:p>
    <w:p w14:paraId="03A73020" w14:textId="77777777" w:rsidR="00E615E6" w:rsidRDefault="00720F21">
      <w:pPr>
        <w:spacing w:after="0" w:line="600" w:lineRule="auto"/>
        <w:ind w:firstLine="709"/>
        <w:jc w:val="center"/>
        <w:rPr>
          <w:rFonts w:eastAsia="Times New Roman" w:cs="Times New Roman"/>
          <w:szCs w:val="24"/>
        </w:rPr>
      </w:pPr>
      <w:r>
        <w:rPr>
          <w:rFonts w:eastAsia="Times New Roman" w:cs="Times New Roman"/>
          <w:szCs w:val="24"/>
        </w:rPr>
        <w:lastRenderedPageBreak/>
        <w:t>(Χειροκροτήματα απ</w:t>
      </w:r>
      <w:r>
        <w:rPr>
          <w:rFonts w:eastAsia="Times New Roman" w:cs="Times New Roman"/>
          <w:szCs w:val="24"/>
        </w:rPr>
        <w:t>’</w:t>
      </w:r>
      <w:r>
        <w:rPr>
          <w:rFonts w:eastAsia="Times New Roman" w:cs="Times New Roman"/>
          <w:szCs w:val="24"/>
        </w:rPr>
        <w:t xml:space="preserve"> όλες τις πτέρυγες της Βουλής)</w:t>
      </w:r>
    </w:p>
    <w:p w14:paraId="03A73021" w14:textId="77777777" w:rsidR="00E615E6" w:rsidRDefault="00720F21">
      <w:pPr>
        <w:spacing w:after="0" w:line="600" w:lineRule="auto"/>
        <w:ind w:firstLine="720"/>
        <w:jc w:val="both"/>
        <w:rPr>
          <w:rFonts w:eastAsia="Times New Roman" w:cs="Times New Roman"/>
          <w:szCs w:val="24"/>
        </w:rPr>
      </w:pPr>
      <w:r>
        <w:rPr>
          <w:rFonts w:eastAsia="Times New Roman" w:cs="Times New Roman"/>
          <w:szCs w:val="24"/>
        </w:rPr>
        <w:t>Η διαδικασία είναι η γνωστή. Μόλις ολοκληρωθεί και η ομιλία του δεύτερου εισηγητή θα κλείσει το σύστημα. Οπότε όσοι θέλουν, με το που ξεκινήσει ο πρώτος εισηγητής, μπορούν να εγγράφονται στον κατάλογο, γιατί θα ανοίξει το σύστημα. Ο χρόνος είναι προσδιορισ</w:t>
      </w:r>
      <w:r>
        <w:rPr>
          <w:rFonts w:eastAsia="Times New Roman" w:cs="Times New Roman"/>
          <w:szCs w:val="24"/>
        </w:rPr>
        <w:t xml:space="preserve">μένος σύμφωνα με τον Κανονισμό. </w:t>
      </w:r>
      <w:r>
        <w:rPr>
          <w:rFonts w:eastAsia="Times New Roman" w:cs="Times New Roman"/>
          <w:szCs w:val="24"/>
        </w:rPr>
        <w:t>Ε</w:t>
      </w:r>
      <w:r>
        <w:rPr>
          <w:rFonts w:eastAsia="Times New Roman" w:cs="Times New Roman"/>
          <w:szCs w:val="24"/>
        </w:rPr>
        <w:t xml:space="preserve">ίναι δεκαπέντε λεπτά και έχετε και δευτερολογία </w:t>
      </w:r>
      <w:proofErr w:type="spellStart"/>
      <w:r>
        <w:rPr>
          <w:rFonts w:eastAsia="Times New Roman" w:cs="Times New Roman"/>
          <w:szCs w:val="24"/>
        </w:rPr>
        <w:t>επτάμισι</w:t>
      </w:r>
      <w:proofErr w:type="spellEnd"/>
      <w:r>
        <w:rPr>
          <w:rFonts w:eastAsia="Times New Roman" w:cs="Times New Roman"/>
          <w:szCs w:val="24"/>
        </w:rPr>
        <w:t xml:space="preserve"> λεπτά. </w:t>
      </w:r>
    </w:p>
    <w:p w14:paraId="03A73022" w14:textId="77777777" w:rsidR="00E615E6" w:rsidRDefault="00720F21">
      <w:pPr>
        <w:spacing w:after="0" w:line="600" w:lineRule="auto"/>
        <w:ind w:firstLine="720"/>
        <w:jc w:val="both"/>
        <w:rPr>
          <w:rFonts w:eastAsia="Times New Roman" w:cs="Times New Roman"/>
          <w:szCs w:val="24"/>
        </w:rPr>
      </w:pPr>
      <w:r>
        <w:rPr>
          <w:rFonts w:eastAsia="Times New Roman" w:cs="Times New Roman"/>
          <w:szCs w:val="24"/>
        </w:rPr>
        <w:t>Πράγματι το νομοσχέδιο είναι μεγάλο και διαφορετικό και ίσως ο χρόνος δεν επαρκεί. Οπότε έχετε τη δυνατότητα ενοποίησης του χρόνου, αν θέλετε. Όμως, θα υπάρξε</w:t>
      </w:r>
      <w:r>
        <w:rPr>
          <w:rFonts w:eastAsia="Times New Roman" w:cs="Times New Roman"/>
          <w:szCs w:val="24"/>
        </w:rPr>
        <w:t xml:space="preserve">ι και μια μικρή ανοχή από τη μεριά του Προεδρείου, προκειμένου να εκφράσετε εμπεριστατωμένα τις απόψεις σας. </w:t>
      </w:r>
    </w:p>
    <w:p w14:paraId="03A73023" w14:textId="77777777" w:rsidR="00E615E6" w:rsidRDefault="00720F21">
      <w:pPr>
        <w:spacing w:after="0" w:line="600" w:lineRule="auto"/>
        <w:ind w:firstLine="720"/>
        <w:jc w:val="both"/>
        <w:rPr>
          <w:rFonts w:eastAsia="Times New Roman" w:cs="Times New Roman"/>
          <w:szCs w:val="24"/>
        </w:rPr>
      </w:pPr>
      <w:r>
        <w:rPr>
          <w:rFonts w:eastAsia="Times New Roman" w:cs="Times New Roman"/>
          <w:szCs w:val="24"/>
        </w:rPr>
        <w:t>Καλώ την κ</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Θελερίτη</w:t>
      </w:r>
      <w:proofErr w:type="spellEnd"/>
      <w:r>
        <w:rPr>
          <w:rFonts w:eastAsia="Times New Roman" w:cs="Times New Roman"/>
          <w:szCs w:val="24"/>
        </w:rPr>
        <w:t xml:space="preserve"> από τον ΣΥΡΙΖΑ. Εγώ βάζω τα δεκαπέντε λεπτά και θα δούμε πώς θα εξελιχθεί. </w:t>
      </w:r>
    </w:p>
    <w:p w14:paraId="03A73024" w14:textId="77777777" w:rsidR="00E615E6" w:rsidRDefault="00720F21">
      <w:pPr>
        <w:spacing w:after="0" w:line="600" w:lineRule="auto"/>
        <w:ind w:firstLine="720"/>
        <w:jc w:val="both"/>
        <w:rPr>
          <w:rFonts w:eastAsia="Times New Roman" w:cs="Times New Roman"/>
          <w:szCs w:val="24"/>
        </w:rPr>
      </w:pPr>
      <w:r>
        <w:rPr>
          <w:rFonts w:eastAsia="Times New Roman" w:cs="Times New Roman"/>
          <w:szCs w:val="24"/>
        </w:rPr>
        <w:t xml:space="preserve">Ορίστε, κυρία </w:t>
      </w:r>
      <w:proofErr w:type="spellStart"/>
      <w:r>
        <w:rPr>
          <w:rFonts w:eastAsia="Times New Roman" w:cs="Times New Roman"/>
          <w:szCs w:val="24"/>
        </w:rPr>
        <w:t>Θελερίτη</w:t>
      </w:r>
      <w:proofErr w:type="spellEnd"/>
      <w:r>
        <w:rPr>
          <w:rFonts w:eastAsia="Times New Roman" w:cs="Times New Roman"/>
          <w:szCs w:val="24"/>
        </w:rPr>
        <w:t>, έχετε τον λόγο.</w:t>
      </w:r>
    </w:p>
    <w:p w14:paraId="03A73025" w14:textId="77777777" w:rsidR="00E615E6" w:rsidRDefault="00720F21">
      <w:pPr>
        <w:spacing w:after="0" w:line="600" w:lineRule="auto"/>
        <w:ind w:firstLine="720"/>
        <w:jc w:val="both"/>
        <w:rPr>
          <w:rFonts w:eastAsia="Times New Roman" w:cs="Times New Roman"/>
          <w:szCs w:val="24"/>
        </w:rPr>
      </w:pPr>
      <w:r>
        <w:rPr>
          <w:rFonts w:eastAsia="Times New Roman" w:cs="Times New Roman"/>
          <w:b/>
          <w:szCs w:val="24"/>
        </w:rPr>
        <w:t>ΜΑΡΙΑ ΘΕΛ</w:t>
      </w:r>
      <w:r>
        <w:rPr>
          <w:rFonts w:eastAsia="Times New Roman" w:cs="Times New Roman"/>
          <w:b/>
          <w:szCs w:val="24"/>
        </w:rPr>
        <w:t>ΕΡΙΤΗ</w:t>
      </w:r>
      <w:r w:rsidRPr="00001305">
        <w:rPr>
          <w:rFonts w:eastAsia="Times New Roman" w:cs="Times New Roman"/>
          <w:b/>
          <w:szCs w:val="24"/>
        </w:rPr>
        <w:t>:</w:t>
      </w:r>
      <w:r>
        <w:rPr>
          <w:rFonts w:eastAsia="Times New Roman" w:cs="Times New Roman"/>
          <w:szCs w:val="24"/>
        </w:rPr>
        <w:t xml:space="preserve"> Ευχαριστώ, κυρία Πρόεδρε.</w:t>
      </w:r>
    </w:p>
    <w:p w14:paraId="03A73026" w14:textId="77777777" w:rsidR="00E615E6" w:rsidRDefault="00720F21">
      <w:pPr>
        <w:spacing w:after="0" w:line="600" w:lineRule="auto"/>
        <w:ind w:firstLine="720"/>
        <w:jc w:val="both"/>
        <w:rPr>
          <w:rFonts w:eastAsia="Times New Roman" w:cs="Times New Roman"/>
          <w:szCs w:val="24"/>
        </w:rPr>
      </w:pPr>
      <w:r>
        <w:rPr>
          <w:rFonts w:eastAsia="Times New Roman" w:cs="Times New Roman"/>
          <w:szCs w:val="24"/>
        </w:rPr>
        <w:t xml:space="preserve">Αγαπητές </w:t>
      </w:r>
      <w:proofErr w:type="spellStart"/>
      <w:r>
        <w:rPr>
          <w:rFonts w:eastAsia="Times New Roman" w:cs="Times New Roman"/>
          <w:szCs w:val="24"/>
        </w:rPr>
        <w:t>συναδέλφισσες</w:t>
      </w:r>
      <w:proofErr w:type="spellEnd"/>
      <w:r>
        <w:rPr>
          <w:rFonts w:eastAsia="Times New Roman" w:cs="Times New Roman"/>
          <w:szCs w:val="24"/>
        </w:rPr>
        <w:t xml:space="preserve"> και συνάδελφοι -μιας και θα πρέπει να χρησιμοποιούμε και εμείς σεξιστικό λόγο, χρησιμοποιώ θηλυκό γένος- η Κυβέρνηση εισάγει σήμερα για συζήτηση </w:t>
      </w:r>
      <w:r>
        <w:rPr>
          <w:rFonts w:eastAsia="Times New Roman" w:cs="Times New Roman"/>
          <w:szCs w:val="24"/>
        </w:rPr>
        <w:lastRenderedPageBreak/>
        <w:t>στη Βουλή ένα σχέδιο νόμου, το οποίο κατοχυρώνει την ου</w:t>
      </w:r>
      <w:r>
        <w:rPr>
          <w:rFonts w:eastAsia="Times New Roman" w:cs="Times New Roman"/>
          <w:szCs w:val="24"/>
        </w:rPr>
        <w:t xml:space="preserve">σιαστική ισότητα, πέρα από </w:t>
      </w:r>
      <w:proofErr w:type="spellStart"/>
      <w:r>
        <w:rPr>
          <w:rFonts w:eastAsia="Times New Roman" w:cs="Times New Roman"/>
          <w:szCs w:val="24"/>
        </w:rPr>
        <w:t>έμφυλους</w:t>
      </w:r>
      <w:proofErr w:type="spellEnd"/>
      <w:r>
        <w:rPr>
          <w:rFonts w:eastAsia="Times New Roman" w:cs="Times New Roman"/>
          <w:szCs w:val="24"/>
        </w:rPr>
        <w:t xml:space="preserve"> διαχωρισμούς και διακρίσεις, σε όλα τα πεδία της δημόσιας, κοινωνικής και οικονομικής ζωής, βελτιώνει την ποιότητα των ρυθμίσεων που αφορούν την πολιτογράφηση και την κτήση ιθαγένειας, με στόχο να δημιουργηθεί ένα νομοθε</w:t>
      </w:r>
      <w:r>
        <w:rPr>
          <w:rFonts w:eastAsia="Times New Roman" w:cs="Times New Roman"/>
          <w:szCs w:val="24"/>
        </w:rPr>
        <w:t>τικό πλαίσιο που θα είναι ενιαίο, ομοιογενές, διαφανές και ταχύτερο. Επίσης, ρυθμίζει θέματα εκλογικού συστήματος και -μετά από την τροπολογία- εκλογικής διαδικασίας, καθώς και διευκολύνσεις στη σχέση μεταξύ πολιτών και δήμων και διατάξεις που βελτιώνουν τ</w:t>
      </w:r>
      <w:r>
        <w:rPr>
          <w:rFonts w:eastAsia="Times New Roman" w:cs="Times New Roman"/>
          <w:szCs w:val="24"/>
        </w:rPr>
        <w:t xml:space="preserve">ην εργασιακή θέση του προσωπικού των ΟΤΑ. </w:t>
      </w:r>
    </w:p>
    <w:p w14:paraId="03A73027" w14:textId="77777777" w:rsidR="00E615E6" w:rsidRDefault="00720F21">
      <w:pPr>
        <w:spacing w:after="0" w:line="600" w:lineRule="auto"/>
        <w:ind w:firstLine="720"/>
        <w:jc w:val="both"/>
        <w:rPr>
          <w:rFonts w:eastAsia="Times New Roman" w:cs="Times New Roman"/>
          <w:szCs w:val="24"/>
        </w:rPr>
      </w:pPr>
      <w:r>
        <w:rPr>
          <w:rFonts w:eastAsia="Times New Roman" w:cs="Times New Roman"/>
          <w:szCs w:val="24"/>
        </w:rPr>
        <w:t xml:space="preserve">Η ισότητα, λοιπόν, έχει τον πρώτο λόγο στο σχέδιο νόμου που θα συζητήσουμε σήμερα. </w:t>
      </w:r>
    </w:p>
    <w:p w14:paraId="03A73028" w14:textId="77777777" w:rsidR="00E615E6" w:rsidRDefault="00720F21">
      <w:pPr>
        <w:spacing w:after="0" w:line="600" w:lineRule="auto"/>
        <w:ind w:firstLine="720"/>
        <w:jc w:val="both"/>
        <w:rPr>
          <w:rFonts w:eastAsia="Times New Roman" w:cs="Times New Roman"/>
          <w:szCs w:val="24"/>
        </w:rPr>
      </w:pPr>
      <w:r>
        <w:rPr>
          <w:rFonts w:eastAsia="Times New Roman" w:cs="Times New Roman"/>
          <w:szCs w:val="24"/>
        </w:rPr>
        <w:t>Γιατί επιλέξαμε τον τίτλο «</w:t>
      </w:r>
      <w:r>
        <w:rPr>
          <w:rFonts w:eastAsia="Times New Roman" w:cs="Times New Roman"/>
          <w:szCs w:val="24"/>
        </w:rPr>
        <w:t>ο</w:t>
      </w:r>
      <w:r>
        <w:rPr>
          <w:rFonts w:eastAsia="Times New Roman" w:cs="Times New Roman"/>
          <w:szCs w:val="24"/>
        </w:rPr>
        <w:t>νομαστική ισότητα»; Εκτός του ότι αποτελεί μια από τις τρεις βασικές αρχές στις οποίες στηρίζεται η δ</w:t>
      </w:r>
      <w:r>
        <w:rPr>
          <w:rFonts w:eastAsia="Times New Roman" w:cs="Times New Roman"/>
          <w:szCs w:val="24"/>
        </w:rPr>
        <w:t xml:space="preserve">ιεθνής σύμβαση των Ηνωμένων Εθνών για την εξάλειψη όλων των μορφών διακρίσεων κατά των γυναικών, είναι αυτή που θέτει το πλαίσιο και την υποχρέωση της πολιτείας και </w:t>
      </w:r>
      <w:r>
        <w:rPr>
          <w:rFonts w:eastAsia="Times New Roman" w:cs="Times New Roman"/>
          <w:szCs w:val="24"/>
        </w:rPr>
        <w:lastRenderedPageBreak/>
        <w:t xml:space="preserve">των ιδιωτικών φορέων να δημιουργήσουν ένα κατάλληλο περιβάλλον που να αίρει τα εμπόδια και </w:t>
      </w:r>
      <w:r>
        <w:rPr>
          <w:rFonts w:eastAsia="Times New Roman" w:cs="Times New Roman"/>
          <w:szCs w:val="24"/>
        </w:rPr>
        <w:t>τους περιορισμούς για την ισότητα των φύλων και να απαιτεί νόμους και πολιτικές προκειμένου να λαμβάνεται υπ</w:t>
      </w:r>
      <w:r>
        <w:rPr>
          <w:rFonts w:eastAsia="Times New Roman" w:cs="Times New Roman"/>
          <w:szCs w:val="24"/>
        </w:rPr>
        <w:t xml:space="preserve">’ </w:t>
      </w:r>
      <w:proofErr w:type="spellStart"/>
      <w:r>
        <w:rPr>
          <w:rFonts w:eastAsia="Times New Roman" w:cs="Times New Roman"/>
          <w:szCs w:val="24"/>
        </w:rPr>
        <w:t>όψ</w:t>
      </w:r>
      <w:r>
        <w:rPr>
          <w:rFonts w:eastAsia="Times New Roman" w:cs="Times New Roman"/>
          <w:szCs w:val="24"/>
        </w:rPr>
        <w:t>ιν</w:t>
      </w:r>
      <w:proofErr w:type="spellEnd"/>
      <w:r>
        <w:rPr>
          <w:rFonts w:eastAsia="Times New Roman" w:cs="Times New Roman"/>
          <w:szCs w:val="24"/>
        </w:rPr>
        <w:t xml:space="preserve"> η διάσταση του φύλου. </w:t>
      </w:r>
    </w:p>
    <w:p w14:paraId="03A73029" w14:textId="77777777" w:rsidR="00E615E6" w:rsidRDefault="00720F21">
      <w:pPr>
        <w:spacing w:after="0" w:line="600" w:lineRule="auto"/>
        <w:ind w:firstLine="720"/>
        <w:jc w:val="both"/>
        <w:rPr>
          <w:rFonts w:eastAsia="Times New Roman" w:cs="Times New Roman"/>
          <w:szCs w:val="24"/>
        </w:rPr>
      </w:pPr>
      <w:r>
        <w:rPr>
          <w:rFonts w:eastAsia="Times New Roman" w:cs="Times New Roman"/>
          <w:szCs w:val="24"/>
        </w:rPr>
        <w:t xml:space="preserve">Τι κάνει, δηλαδή, με άλλα λόγια αυτός ο νόμος-πλαίσιο; Έρχεται να δημιουργήσει τις βάσεις και τις προϋποθέσεις για να </w:t>
      </w:r>
      <w:r>
        <w:rPr>
          <w:rFonts w:eastAsia="Times New Roman" w:cs="Times New Roman"/>
          <w:szCs w:val="24"/>
        </w:rPr>
        <w:t xml:space="preserve">εφαρμοστεί η ουσιαστική ισότητα των φύλων και για να υπάρξει πραγματική άρση των </w:t>
      </w:r>
      <w:proofErr w:type="spellStart"/>
      <w:r>
        <w:rPr>
          <w:rFonts w:eastAsia="Times New Roman" w:cs="Times New Roman"/>
          <w:szCs w:val="24"/>
        </w:rPr>
        <w:t>έμφυλων</w:t>
      </w:r>
      <w:proofErr w:type="spellEnd"/>
      <w:r>
        <w:rPr>
          <w:rFonts w:eastAsia="Times New Roman" w:cs="Times New Roman"/>
          <w:szCs w:val="24"/>
        </w:rPr>
        <w:t xml:space="preserve"> διακρίσεων σε όλα τα πεδία της δημόσιας, κοινωνικής και οικονομικής ζωής.</w:t>
      </w:r>
    </w:p>
    <w:p w14:paraId="03A7302A" w14:textId="77777777" w:rsidR="00E615E6" w:rsidRDefault="00720F21">
      <w:pPr>
        <w:spacing w:after="0" w:line="600" w:lineRule="auto"/>
        <w:ind w:firstLine="720"/>
        <w:jc w:val="both"/>
        <w:rPr>
          <w:rFonts w:eastAsia="Times New Roman" w:cs="Times New Roman"/>
          <w:szCs w:val="24"/>
        </w:rPr>
      </w:pPr>
      <w:r>
        <w:rPr>
          <w:rFonts w:eastAsia="Times New Roman" w:cs="Times New Roman"/>
          <w:szCs w:val="24"/>
        </w:rPr>
        <w:t>Πρόκειται για νομοθετικό ακτιβισμό, όπως ανέφερε ο συνάδελφος της Αξιωματικής Αντιπολίτευσης,</w:t>
      </w:r>
      <w:r>
        <w:rPr>
          <w:rFonts w:eastAsia="Times New Roman" w:cs="Times New Roman"/>
          <w:szCs w:val="24"/>
        </w:rPr>
        <w:t xml:space="preserve"> αν και δεν θα είχαμε πρόβλημα να νομοθετήσουμε αιτήματα φορέων; Νομίζω ότι δεν έχει γίνει κατανοητό τι κάνει ακριβώς αυτός ο νόμος-πλαίσιο. Ας δούμε τι κάνει.</w:t>
      </w:r>
    </w:p>
    <w:p w14:paraId="03A7302B" w14:textId="77777777" w:rsidR="00E615E6" w:rsidRDefault="00720F21">
      <w:pPr>
        <w:spacing w:after="0" w:line="600" w:lineRule="auto"/>
        <w:ind w:firstLine="720"/>
        <w:jc w:val="both"/>
        <w:rPr>
          <w:rFonts w:eastAsia="Times New Roman" w:cs="Times New Roman"/>
          <w:szCs w:val="24"/>
        </w:rPr>
      </w:pPr>
      <w:r>
        <w:rPr>
          <w:rFonts w:eastAsia="Times New Roman" w:cs="Times New Roman"/>
          <w:szCs w:val="24"/>
        </w:rPr>
        <w:t>Γιατί, λοιπόν, εμείς τον χρειαζόμαστε; Διότι παρά τις διεθνείς και ευρωπαϊκές πρωτοβουλίες και σ</w:t>
      </w:r>
      <w:r>
        <w:rPr>
          <w:rFonts w:eastAsia="Times New Roman" w:cs="Times New Roman"/>
          <w:szCs w:val="24"/>
        </w:rPr>
        <w:t xml:space="preserve">υνθήκες και προγράμματα δράσης για την ισότητα των φύλων και παρά την πρόοδο που έχει συντελεστεί και την Ευρώπη αλλά και στη χώρα μας, σε </w:t>
      </w:r>
      <w:r>
        <w:rPr>
          <w:rFonts w:eastAsia="Times New Roman" w:cs="Times New Roman"/>
          <w:szCs w:val="24"/>
        </w:rPr>
        <w:lastRenderedPageBreak/>
        <w:t>μια σειρά τομείς ως προς την ισότητα των φύλων και τη βελτίωση, θα λέγαμε, της θέσης των γυναικών, τα στοιχεία -και τ</w:t>
      </w:r>
      <w:r>
        <w:rPr>
          <w:rFonts w:eastAsia="Times New Roman" w:cs="Times New Roman"/>
          <w:szCs w:val="24"/>
        </w:rPr>
        <w:t>α ποσοτικά και τα στατιστικά, αλλά και τα ποιοτικά δεδομένα- μας δείχνουν ότι παρά την καθαρά τυπική νομική προσέγγιση, δεν είναι επαρκής αυτή η νομική προσέγγιση, δεν επαρκεί</w:t>
      </w:r>
      <w:r>
        <w:rPr>
          <w:rFonts w:eastAsia="Times New Roman" w:cs="Times New Roman"/>
          <w:szCs w:val="24"/>
        </w:rPr>
        <w:t>,</w:t>
      </w:r>
      <w:r>
        <w:rPr>
          <w:rFonts w:eastAsia="Times New Roman" w:cs="Times New Roman"/>
          <w:szCs w:val="24"/>
        </w:rPr>
        <w:t xml:space="preserve"> δηλαδή, για να επιτευχθεί η </w:t>
      </w:r>
      <w:r>
        <w:rPr>
          <w:rFonts w:eastAsia="Times New Roman" w:cs="Times New Roman"/>
          <w:szCs w:val="24"/>
          <w:lang w:val="en-GB"/>
        </w:rPr>
        <w:t>de</w:t>
      </w:r>
      <w:r w:rsidRPr="00551E26">
        <w:rPr>
          <w:rFonts w:eastAsia="Times New Roman" w:cs="Times New Roman"/>
          <w:szCs w:val="24"/>
        </w:rPr>
        <w:t xml:space="preserve"> </w:t>
      </w:r>
      <w:r>
        <w:rPr>
          <w:rFonts w:eastAsia="Times New Roman" w:cs="Times New Roman"/>
          <w:szCs w:val="24"/>
          <w:lang w:val="en-GB"/>
        </w:rPr>
        <w:t>facto</w:t>
      </w:r>
      <w:r>
        <w:rPr>
          <w:rFonts w:eastAsia="Times New Roman" w:cs="Times New Roman"/>
          <w:szCs w:val="24"/>
        </w:rPr>
        <w:t xml:space="preserve"> ισότητα μεταξύ ανδρών και γυναικών. </w:t>
      </w:r>
    </w:p>
    <w:p w14:paraId="03A7302C" w14:textId="77777777" w:rsidR="00E615E6" w:rsidRDefault="00720F21">
      <w:pPr>
        <w:spacing w:after="0" w:line="600" w:lineRule="auto"/>
        <w:ind w:firstLine="720"/>
        <w:jc w:val="both"/>
        <w:rPr>
          <w:rFonts w:eastAsia="Times New Roman" w:cs="Times New Roman"/>
          <w:szCs w:val="24"/>
        </w:rPr>
      </w:pPr>
      <w:r>
        <w:rPr>
          <w:rFonts w:eastAsia="Times New Roman" w:cs="Times New Roman"/>
          <w:szCs w:val="24"/>
        </w:rPr>
        <w:t xml:space="preserve">Εδώ </w:t>
      </w:r>
      <w:r>
        <w:rPr>
          <w:rFonts w:eastAsia="Times New Roman" w:cs="Times New Roman"/>
          <w:szCs w:val="24"/>
        </w:rPr>
        <w:t>αναφέρω ενδεικτικά κάποια στοιχεία που η Διοικήτρια του ΟΑΕΔ</w:t>
      </w:r>
      <w:r>
        <w:rPr>
          <w:rFonts w:eastAsia="Times New Roman" w:cs="Times New Roman"/>
          <w:szCs w:val="24"/>
        </w:rPr>
        <w:t xml:space="preserve"> </w:t>
      </w:r>
      <w:r>
        <w:rPr>
          <w:rFonts w:eastAsia="Times New Roman" w:cs="Times New Roman"/>
          <w:szCs w:val="24"/>
        </w:rPr>
        <w:t>κ</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Καραμεσίνη</w:t>
      </w:r>
      <w:proofErr w:type="spellEnd"/>
      <w:r>
        <w:rPr>
          <w:rFonts w:eastAsia="Times New Roman" w:cs="Times New Roman"/>
          <w:szCs w:val="24"/>
        </w:rPr>
        <w:t xml:space="preserve"> Μαρία σε συνέντευξή της στις 18 Μαρτίου 2019 στο ραδιοφωνικό σταθμό «Κόκκινο» είπε</w:t>
      </w:r>
      <w:r w:rsidRPr="00551E26">
        <w:rPr>
          <w:rFonts w:eastAsia="Times New Roman" w:cs="Times New Roman"/>
          <w:szCs w:val="24"/>
        </w:rPr>
        <w:t>:</w:t>
      </w:r>
      <w:r>
        <w:rPr>
          <w:rFonts w:eastAsia="Times New Roman" w:cs="Times New Roman"/>
          <w:szCs w:val="24"/>
        </w:rPr>
        <w:t xml:space="preserve"> «Το 75% του συνολικού όγκου της μη αμειβόμενης εργασίας στο σπίτι επιτελείται από γυναίκες.</w:t>
      </w:r>
      <w:r>
        <w:rPr>
          <w:rFonts w:eastAsia="Times New Roman" w:cs="Times New Roman"/>
          <w:szCs w:val="24"/>
        </w:rPr>
        <w:t xml:space="preserve"> </w:t>
      </w:r>
      <w:r>
        <w:rPr>
          <w:rFonts w:eastAsia="Times New Roman" w:cs="Times New Roman"/>
          <w:szCs w:val="24"/>
        </w:rPr>
        <w:t>Η ανε</w:t>
      </w:r>
      <w:r>
        <w:rPr>
          <w:rFonts w:eastAsia="Times New Roman" w:cs="Times New Roman"/>
          <w:szCs w:val="24"/>
        </w:rPr>
        <w:t>ργία στις γυναίκες ανέρχεται στο 23%, ενώ στους άνδρες είναι στο 14%. Για εργασία ίσης αξίας οι γυναίκες αμείβονται με το 78% των αμοιβών των ανδρών».</w:t>
      </w:r>
    </w:p>
    <w:p w14:paraId="03A7302D" w14:textId="77777777" w:rsidR="00E615E6" w:rsidRDefault="00720F21">
      <w:pPr>
        <w:spacing w:after="0" w:line="600" w:lineRule="auto"/>
        <w:ind w:firstLine="720"/>
        <w:jc w:val="both"/>
        <w:rPr>
          <w:rFonts w:eastAsia="Times New Roman" w:cs="Times New Roman"/>
          <w:szCs w:val="24"/>
        </w:rPr>
      </w:pPr>
      <w:r>
        <w:rPr>
          <w:rFonts w:eastAsia="Times New Roman" w:cs="Times New Roman"/>
          <w:szCs w:val="24"/>
        </w:rPr>
        <w:t>Στη Βουλή -και αυτό είναι πάρα πολύ ενδεικτικό- το 81,7% είναι άνδρες έναντι του 18,3% που είναι γυναίκες</w:t>
      </w:r>
      <w:r>
        <w:rPr>
          <w:rFonts w:eastAsia="Times New Roman" w:cs="Times New Roman"/>
          <w:szCs w:val="24"/>
        </w:rPr>
        <w:t xml:space="preserve">. </w:t>
      </w:r>
    </w:p>
    <w:p w14:paraId="03A7302E" w14:textId="77777777" w:rsidR="00E615E6" w:rsidRDefault="00720F21">
      <w:pPr>
        <w:spacing w:after="0" w:line="600" w:lineRule="auto"/>
        <w:ind w:firstLine="720"/>
        <w:jc w:val="both"/>
        <w:rPr>
          <w:rFonts w:eastAsia="Times New Roman" w:cs="Times New Roman"/>
          <w:szCs w:val="24"/>
        </w:rPr>
      </w:pPr>
      <w:r>
        <w:rPr>
          <w:rFonts w:eastAsia="Times New Roman" w:cs="Times New Roman"/>
          <w:szCs w:val="24"/>
        </w:rPr>
        <w:t xml:space="preserve">Όλα αυτά τα στοιχεία και πολλά άλλα που δεν μπορούμε να αναφέρουμε λόγω έλλειψης χρόνου, υποδεικνύουν πως είναι </w:t>
      </w:r>
      <w:r>
        <w:rPr>
          <w:rFonts w:eastAsia="Times New Roman" w:cs="Times New Roman"/>
          <w:szCs w:val="24"/>
        </w:rPr>
        <w:lastRenderedPageBreak/>
        <w:t>αναγκαίο να έχουμε ενίσχυση πολιτικών και μέτρων, προκειμένου να μπορέσουμε να κάνουμε πραγματικότητα την ουσιαστική ισότητα των φύλων.</w:t>
      </w:r>
    </w:p>
    <w:p w14:paraId="03A7302F" w14:textId="77777777" w:rsidR="00E615E6" w:rsidRDefault="00720F21">
      <w:pPr>
        <w:spacing w:after="0" w:line="600" w:lineRule="auto"/>
        <w:ind w:firstLine="720"/>
        <w:jc w:val="both"/>
        <w:rPr>
          <w:rFonts w:eastAsia="Times New Roman" w:cs="Times New Roman"/>
          <w:szCs w:val="24"/>
        </w:rPr>
      </w:pPr>
      <w:r>
        <w:rPr>
          <w:rFonts w:eastAsia="Times New Roman" w:cs="Times New Roman"/>
          <w:szCs w:val="24"/>
        </w:rPr>
        <w:t>Τι κά</w:t>
      </w:r>
      <w:r>
        <w:rPr>
          <w:rFonts w:eastAsia="Times New Roman" w:cs="Times New Roman"/>
          <w:szCs w:val="24"/>
        </w:rPr>
        <w:t>νουμε εμείς; Ερχόμαστε με αυτό το νομοσχέδιο και εισάγουμε ένα αυτοτελές θεσμικό πλαίσιο για την ουσιαστική ισότητα των φύλων, όπου προβλέπονται πολιτικές, μέτρα και δράσεις, που θα εξασφαλίζουν την εφαρμογή αυτής της ίσης μεταχείρισης και των ίσων ευκαιρι</w:t>
      </w:r>
      <w:r>
        <w:rPr>
          <w:rFonts w:eastAsia="Times New Roman" w:cs="Times New Roman"/>
          <w:szCs w:val="24"/>
        </w:rPr>
        <w:t xml:space="preserve">ών οριζόντια, σε όλα τα πεδία των δημόσιων πολιτικών, στην εκπαίδευση, στην κοινωνική πολιτική, στην υγεία, στην απασχόληση </w:t>
      </w:r>
      <w:proofErr w:type="spellStart"/>
      <w:r>
        <w:rPr>
          <w:rFonts w:eastAsia="Times New Roman" w:cs="Times New Roman"/>
          <w:szCs w:val="24"/>
        </w:rPr>
        <w:t>κ</w:t>
      </w:r>
      <w:r>
        <w:rPr>
          <w:rFonts w:eastAsia="Times New Roman" w:cs="Times New Roman"/>
          <w:szCs w:val="24"/>
        </w:rPr>
        <w:t>.</w:t>
      </w:r>
      <w:r>
        <w:rPr>
          <w:rFonts w:eastAsia="Times New Roman" w:cs="Times New Roman"/>
          <w:szCs w:val="24"/>
        </w:rPr>
        <w:t>ο</w:t>
      </w:r>
      <w:r>
        <w:rPr>
          <w:rFonts w:eastAsia="Times New Roman" w:cs="Times New Roman"/>
          <w:szCs w:val="24"/>
        </w:rPr>
        <w:t>.</w:t>
      </w:r>
      <w:r>
        <w:rPr>
          <w:rFonts w:eastAsia="Times New Roman" w:cs="Times New Roman"/>
          <w:szCs w:val="24"/>
        </w:rPr>
        <w:t>κ.</w:t>
      </w:r>
      <w:proofErr w:type="spellEnd"/>
      <w:r>
        <w:rPr>
          <w:rFonts w:eastAsia="Times New Roman" w:cs="Times New Roman"/>
          <w:szCs w:val="24"/>
        </w:rPr>
        <w:t>.</w:t>
      </w:r>
    </w:p>
    <w:p w14:paraId="03A73030" w14:textId="77777777" w:rsidR="00E615E6" w:rsidRDefault="00720F21">
      <w:pPr>
        <w:spacing w:after="0" w:line="600" w:lineRule="auto"/>
        <w:ind w:firstLine="720"/>
        <w:jc w:val="both"/>
        <w:rPr>
          <w:rFonts w:eastAsia="Times New Roman" w:cs="Times New Roman"/>
          <w:szCs w:val="24"/>
        </w:rPr>
      </w:pPr>
      <w:r>
        <w:rPr>
          <w:rFonts w:eastAsia="Times New Roman" w:cs="Times New Roman"/>
          <w:szCs w:val="24"/>
        </w:rPr>
        <w:t>Τι σημαίνει αυτό; Ότι κάθε Υπουργείο σχεδιάζει τις πολιτικές, τις δράσεις και τα μέτρα και ανάλογα έρχεται με μία έκθεση προ</w:t>
      </w:r>
      <w:r>
        <w:rPr>
          <w:rFonts w:eastAsia="Times New Roman" w:cs="Times New Roman"/>
          <w:szCs w:val="24"/>
        </w:rPr>
        <w:t xml:space="preserve">όδου και βλέπει από αυτόν τον σχεδιασμό τι τελικά έχει καταφέρει, ποια είναι, δηλαδή, η πρόοδος στην εξάλειψη των διακρίσεων με βάση το φύλο. </w:t>
      </w:r>
    </w:p>
    <w:p w14:paraId="03A73031" w14:textId="77777777" w:rsidR="00E615E6" w:rsidRDefault="00720F21">
      <w:pPr>
        <w:spacing w:after="0" w:line="600" w:lineRule="auto"/>
        <w:ind w:firstLine="720"/>
        <w:jc w:val="both"/>
        <w:rPr>
          <w:rFonts w:eastAsia="Times New Roman" w:cs="Times New Roman"/>
          <w:szCs w:val="24"/>
        </w:rPr>
      </w:pPr>
      <w:r>
        <w:rPr>
          <w:rFonts w:eastAsia="Times New Roman" w:cs="Times New Roman"/>
          <w:szCs w:val="24"/>
        </w:rPr>
        <w:t>Αρκεί αυτό; Όχι. Δημιουργούνται και -θα έλεγα- ενισχύονται μηχανισμοί και στο</w:t>
      </w:r>
      <w:r>
        <w:rPr>
          <w:rFonts w:eastAsia="Times New Roman" w:cs="Times New Roman"/>
          <w:szCs w:val="24"/>
        </w:rPr>
        <w:t>ν</w:t>
      </w:r>
      <w:r>
        <w:rPr>
          <w:rFonts w:eastAsia="Times New Roman" w:cs="Times New Roman"/>
          <w:szCs w:val="24"/>
        </w:rPr>
        <w:t xml:space="preserve"> σχεδιασμό και στην υποστήριξη και </w:t>
      </w:r>
      <w:r>
        <w:rPr>
          <w:rFonts w:eastAsia="Times New Roman" w:cs="Times New Roman"/>
          <w:szCs w:val="24"/>
        </w:rPr>
        <w:t xml:space="preserve">στην παρακολούθηση και στην αξιολόγηση της εφαρμογής αυτών των πολιτικών. </w:t>
      </w:r>
    </w:p>
    <w:p w14:paraId="03A73032" w14:textId="77777777" w:rsidR="00E615E6" w:rsidRDefault="00720F21">
      <w:pPr>
        <w:spacing w:after="0" w:line="600" w:lineRule="auto"/>
        <w:ind w:firstLine="720"/>
        <w:jc w:val="both"/>
        <w:rPr>
          <w:rFonts w:eastAsia="Times New Roman" w:cs="Times New Roman"/>
          <w:szCs w:val="24"/>
        </w:rPr>
      </w:pPr>
      <w:r>
        <w:rPr>
          <w:rFonts w:eastAsia="Times New Roman" w:cs="Times New Roman"/>
          <w:szCs w:val="24"/>
        </w:rPr>
        <w:lastRenderedPageBreak/>
        <w:t xml:space="preserve">Είναι </w:t>
      </w:r>
      <w:proofErr w:type="spellStart"/>
      <w:r>
        <w:rPr>
          <w:rFonts w:eastAsia="Times New Roman" w:cs="Times New Roman"/>
          <w:szCs w:val="24"/>
        </w:rPr>
        <w:t>συριζαίικη</w:t>
      </w:r>
      <w:proofErr w:type="spellEnd"/>
      <w:r>
        <w:rPr>
          <w:rFonts w:eastAsia="Times New Roman" w:cs="Times New Roman"/>
          <w:szCs w:val="24"/>
        </w:rPr>
        <w:t xml:space="preserve"> εμμονή αυτή η δημιουργία μηχανισμών και δομών; Φυσικά και όχι. Διότι σε παγκόσμιο -για να μην πω σε ευρωπαϊκό- επίπεδο όταν σχεδιάζεις, κάνεις χάραξη πολιτικών, επι</w:t>
      </w:r>
      <w:r>
        <w:rPr>
          <w:rFonts w:eastAsia="Times New Roman" w:cs="Times New Roman"/>
          <w:szCs w:val="24"/>
        </w:rPr>
        <w:t>λέγεις εργαλεία και μηχανισμούς βάσει των οποίων θα εφαρμόσεις αυτές τις πολιτικές σου.</w:t>
      </w:r>
    </w:p>
    <w:p w14:paraId="03A73033" w14:textId="77777777" w:rsidR="00E615E6" w:rsidRDefault="00720F21">
      <w:pPr>
        <w:spacing w:after="0" w:line="600" w:lineRule="auto"/>
        <w:ind w:firstLine="720"/>
        <w:jc w:val="both"/>
        <w:rPr>
          <w:rFonts w:eastAsia="Times New Roman" w:cs="Times New Roman"/>
          <w:szCs w:val="24"/>
        </w:rPr>
      </w:pPr>
      <w:r>
        <w:rPr>
          <w:rFonts w:eastAsia="Times New Roman" w:cs="Times New Roman"/>
          <w:szCs w:val="24"/>
        </w:rPr>
        <w:t xml:space="preserve">Άρα το νομοσχέδιο τι έρχεται να κάνει; Δημιουργεί στα τρία επίπεδα διοίκησης αυτούς τους μηχανισμούς ή -για να είμαστε αντικειμενικοί- ενισχύει τους ήδη υφιστάμενους. </w:t>
      </w:r>
    </w:p>
    <w:p w14:paraId="03A73034" w14:textId="77777777" w:rsidR="00E615E6" w:rsidRDefault="00720F21">
      <w:pPr>
        <w:spacing w:after="0" w:line="600" w:lineRule="auto"/>
        <w:ind w:firstLine="720"/>
        <w:jc w:val="both"/>
        <w:rPr>
          <w:rFonts w:eastAsia="Times New Roman" w:cs="Times New Roman"/>
          <w:szCs w:val="24"/>
        </w:rPr>
      </w:pPr>
      <w:r>
        <w:rPr>
          <w:rFonts w:eastAsia="Times New Roman" w:cs="Times New Roman"/>
          <w:szCs w:val="24"/>
        </w:rPr>
        <w:t>Σε κεντρικό επίπεδο, δηλαδή, δημιουργεί το Κεντρικό Συμβούλιο Ισότητας Φύλων, ένα γνωμοδοτικό και συμβουλευτικό Όργανο στη Γραμματεία Ισότητας, ενισχύει με αρμοδιότητες τη Γραμματεία Ισότητας και δίνει έναν πιο ερευνητικό ρόλο στο ΚΕΘΙ. Σε περιφερειακό και</w:t>
      </w:r>
      <w:r>
        <w:rPr>
          <w:rFonts w:eastAsia="Times New Roman" w:cs="Times New Roman"/>
          <w:szCs w:val="24"/>
        </w:rPr>
        <w:t xml:space="preserve"> τοπικό επίπεδο ενισχύει τις αρμοδιότητες των περιφερειακών και δημοτικών επιτροπών ισότητας που είχαν δημιουργηθεί με τον «Καλλικράτη», οι οποίες, όμως, όπως ξέρουμε πολύ καλά όσοι ασχολούμαστε, δεν λειτούργησαν ουσιαστικά. </w:t>
      </w:r>
    </w:p>
    <w:p w14:paraId="03A73035" w14:textId="77777777" w:rsidR="00E615E6" w:rsidRDefault="00720F21">
      <w:pPr>
        <w:spacing w:after="0" w:line="600" w:lineRule="auto"/>
        <w:ind w:firstLine="720"/>
        <w:jc w:val="both"/>
        <w:rPr>
          <w:rFonts w:eastAsia="Times New Roman" w:cs="Times New Roman"/>
          <w:szCs w:val="24"/>
        </w:rPr>
      </w:pPr>
      <w:r>
        <w:rPr>
          <w:rFonts w:eastAsia="Times New Roman" w:cs="Times New Roman"/>
          <w:szCs w:val="24"/>
        </w:rPr>
        <w:t xml:space="preserve">Στις περιφέρειες, πέρα από το </w:t>
      </w:r>
      <w:r>
        <w:rPr>
          <w:rFonts w:eastAsia="Times New Roman" w:cs="Times New Roman"/>
          <w:szCs w:val="24"/>
        </w:rPr>
        <w:t xml:space="preserve">ότι τις ενισχύει με επιπλέον αρμοδιότητες, δημιουργεί ένα αυτοτελές Γραφείο Ισότητας για να </w:t>
      </w:r>
      <w:r>
        <w:rPr>
          <w:rFonts w:eastAsia="Times New Roman" w:cs="Times New Roman"/>
          <w:szCs w:val="24"/>
        </w:rPr>
        <w:lastRenderedPageBreak/>
        <w:t>δώσει ένα στελεχικό δυναμικό, έτσι ώστε να εφαρμοστούν πολιτικές οριζόντιες στην περιφέρεια, στις πολιτικές περιφερειακές, αλλά και να ενισχυθεί η λειτουργία της Επ</w:t>
      </w:r>
      <w:r>
        <w:rPr>
          <w:rFonts w:eastAsia="Times New Roman" w:cs="Times New Roman"/>
          <w:szCs w:val="24"/>
        </w:rPr>
        <w:t>ιτροπής Ισότητας στην περιφέρεια και, ταυτόχρονα, δημιουργεί και Γραφεία Ισότητας σε ΚΕΔΕ και ΕΝΠΕ, εφαρμόζει, δηλαδή, πολιτικές που είχαν ξεκινήσει με προγράμματα.</w:t>
      </w:r>
    </w:p>
    <w:p w14:paraId="03A73036" w14:textId="77777777" w:rsidR="00E615E6" w:rsidRDefault="00720F21">
      <w:pPr>
        <w:spacing w:after="0" w:line="600" w:lineRule="auto"/>
        <w:ind w:firstLine="720"/>
        <w:jc w:val="both"/>
        <w:rPr>
          <w:rFonts w:eastAsia="Times New Roman" w:cs="Times New Roman"/>
          <w:szCs w:val="24"/>
        </w:rPr>
      </w:pPr>
      <w:r>
        <w:rPr>
          <w:rFonts w:eastAsia="Times New Roman" w:cs="Times New Roman"/>
          <w:szCs w:val="24"/>
        </w:rPr>
        <w:t>Δεύτερον, θεσπίζει την αύξηση του ποσοστού, του αριθμού των υποψηφίων ανά φύλο από 30% σε 4</w:t>
      </w:r>
      <w:r>
        <w:rPr>
          <w:rFonts w:eastAsia="Times New Roman" w:cs="Times New Roman"/>
          <w:szCs w:val="24"/>
        </w:rPr>
        <w:t>0% ανά εκλογική περιφέρεια για τις βουλευτικές εκλογές. Και νομίζω πως με νομοτεχνικές βελτιώσεις θα μπορούμε να πούμε ότι έρχεται η εφαρμογή αυτού του μέτρου και στις ευρωπαϊκές εκλογές.</w:t>
      </w:r>
    </w:p>
    <w:p w14:paraId="03A73037" w14:textId="77777777" w:rsidR="00E615E6" w:rsidRDefault="00720F21">
      <w:pPr>
        <w:spacing w:after="0" w:line="600" w:lineRule="auto"/>
        <w:ind w:firstLine="720"/>
        <w:jc w:val="both"/>
        <w:rPr>
          <w:rFonts w:eastAsia="Times New Roman" w:cs="Times New Roman"/>
          <w:szCs w:val="24"/>
        </w:rPr>
      </w:pPr>
      <w:r>
        <w:rPr>
          <w:rFonts w:eastAsia="Times New Roman" w:cs="Times New Roman"/>
          <w:szCs w:val="24"/>
        </w:rPr>
        <w:t xml:space="preserve">Πρόκειται, λοιπόν, γι’ αυτό που λέμε όλοι και όλες, για ένα θετικό, </w:t>
      </w:r>
      <w:r>
        <w:rPr>
          <w:rFonts w:eastAsia="Times New Roman" w:cs="Times New Roman"/>
          <w:szCs w:val="24"/>
        </w:rPr>
        <w:t>δηλαδή, μέτρο, που παρεμβαίνει στην εκλογική διαδικασία, με στόχο να ενισχύσει την παρουσία των γυναικών στην πολιτική ζωή.</w:t>
      </w:r>
    </w:p>
    <w:p w14:paraId="03A73038" w14:textId="77777777" w:rsidR="00E615E6" w:rsidRDefault="00720F21">
      <w:pPr>
        <w:spacing w:after="0" w:line="600" w:lineRule="auto"/>
        <w:ind w:firstLine="720"/>
        <w:jc w:val="both"/>
        <w:rPr>
          <w:rFonts w:eastAsia="Times New Roman" w:cs="Times New Roman"/>
          <w:szCs w:val="24"/>
        </w:rPr>
      </w:pPr>
      <w:r>
        <w:rPr>
          <w:rFonts w:eastAsia="Times New Roman" w:cs="Times New Roman"/>
          <w:szCs w:val="24"/>
        </w:rPr>
        <w:t>Επίσης, θεσπίζονται κυρώσεις για τη μη συμμόρφωση στην εκπροσώπηση του φύλου 30%, δηλαδή στη σύνθεση των συλλογικών οργάνων της διοί</w:t>
      </w:r>
      <w:r>
        <w:rPr>
          <w:rFonts w:eastAsia="Times New Roman" w:cs="Times New Roman"/>
          <w:szCs w:val="24"/>
        </w:rPr>
        <w:t xml:space="preserve">κησης. Αυτή είναι η διαφορά, όχι ότι έρχεται να το εφαρμόσει, αλλά να επιβάλει κυρώσεις όταν δεν </w:t>
      </w:r>
      <w:r>
        <w:rPr>
          <w:rFonts w:eastAsia="Times New Roman" w:cs="Times New Roman"/>
          <w:szCs w:val="24"/>
        </w:rPr>
        <w:lastRenderedPageBreak/>
        <w:t>εφαρμόζεται. Ακόμα, θεσμοθετεί και κατοχυρώνει το δίκτυο των δομών για την πρόληψη και καταπολέμηση της βίας. Στην ουσία, δηλαδή, θεσμοθετεί τη συνέχιση των εξ</w:t>
      </w:r>
      <w:r>
        <w:rPr>
          <w:rFonts w:eastAsia="Times New Roman" w:cs="Times New Roman"/>
          <w:szCs w:val="24"/>
        </w:rPr>
        <w:t xml:space="preserve">ήντα δύο δομών που έχουν δημιουργηθεί σήμερα σε πανελλαδικό επίπεδο, αλλά επιτρέπει και τη δημιουργία νέων για την ψυχοκοινωνική στήριξη, τη νομική συμβουλευτική και την ασφαλή φιλοξενία των γυναικών θυμάτων </w:t>
      </w:r>
      <w:proofErr w:type="spellStart"/>
      <w:r>
        <w:rPr>
          <w:rFonts w:eastAsia="Times New Roman" w:cs="Times New Roman"/>
          <w:szCs w:val="24"/>
        </w:rPr>
        <w:t>έμφυλης</w:t>
      </w:r>
      <w:proofErr w:type="spellEnd"/>
      <w:r>
        <w:rPr>
          <w:rFonts w:eastAsia="Times New Roman" w:cs="Times New Roman"/>
          <w:szCs w:val="24"/>
        </w:rPr>
        <w:t xml:space="preserve"> βίας και των παιδιών τους, δηλαδή συμβου</w:t>
      </w:r>
      <w:r>
        <w:rPr>
          <w:rFonts w:eastAsia="Times New Roman" w:cs="Times New Roman"/>
          <w:szCs w:val="24"/>
        </w:rPr>
        <w:t xml:space="preserve">λευτικά κέντρα, ξενώνες φιλοξενίας και πανελλαδική γραμμή </w:t>
      </w:r>
      <w:r>
        <w:rPr>
          <w:rFonts w:eastAsia="Times New Roman" w:cs="Times New Roman"/>
          <w:szCs w:val="24"/>
          <w:lang w:val="en-US"/>
        </w:rPr>
        <w:t>SOS</w:t>
      </w:r>
      <w:r>
        <w:rPr>
          <w:rFonts w:eastAsia="Times New Roman" w:cs="Times New Roman"/>
          <w:szCs w:val="24"/>
        </w:rPr>
        <w:t xml:space="preserve"> εικοσιτετράωρης λειτουργίας. </w:t>
      </w:r>
    </w:p>
    <w:p w14:paraId="03A73039" w14:textId="77777777" w:rsidR="00E615E6" w:rsidRDefault="00720F21">
      <w:pPr>
        <w:spacing w:after="0" w:line="600" w:lineRule="auto"/>
        <w:ind w:firstLine="720"/>
        <w:jc w:val="both"/>
        <w:rPr>
          <w:rFonts w:eastAsia="Times New Roman" w:cs="Times New Roman"/>
          <w:szCs w:val="24"/>
        </w:rPr>
      </w:pPr>
      <w:r>
        <w:rPr>
          <w:rFonts w:eastAsia="Times New Roman" w:cs="Times New Roman"/>
          <w:szCs w:val="24"/>
        </w:rPr>
        <w:t>Δεν θα αναφερθώ στο πώς γίνεται η ένταξη του φύλου στις δημόσιες πολιτικές και στον ιδιωτικό βίο και στην απασχόληση. Θα αναφέρω μόνο δύο σημεία. Στις δημόσιες πολι</w:t>
      </w:r>
      <w:r>
        <w:rPr>
          <w:rFonts w:eastAsia="Times New Roman" w:cs="Times New Roman"/>
          <w:szCs w:val="24"/>
        </w:rPr>
        <w:t xml:space="preserve">τικές, για παράδειγμα, εντάσσεται αυτή η διάσταση και στους προϋπολογισμούς. Άρα δεν αρκεί να σχεδιάσεις και να έχεις μέτρα, αλλά πρέπει να τα έχεις κοστολογήσει. Και αξιολογείσαι για το κατά </w:t>
      </w:r>
      <w:r w:rsidRPr="00AB2C72">
        <w:rPr>
          <w:rFonts w:eastAsia="Times New Roman" w:cs="Times New Roman"/>
          <w:szCs w:val="24"/>
        </w:rPr>
        <w:t>πόσο</w:t>
      </w:r>
      <w:r>
        <w:rPr>
          <w:rFonts w:eastAsia="Times New Roman" w:cs="Times New Roman"/>
          <w:szCs w:val="24"/>
        </w:rPr>
        <w:t xml:space="preserve"> τα έχεις εφαρμόσει αυτά. </w:t>
      </w:r>
    </w:p>
    <w:p w14:paraId="03A7303A" w14:textId="77777777" w:rsidR="00E615E6" w:rsidRDefault="00720F21">
      <w:pPr>
        <w:spacing w:after="0" w:line="600" w:lineRule="auto"/>
        <w:ind w:firstLine="720"/>
        <w:jc w:val="both"/>
        <w:rPr>
          <w:rFonts w:eastAsia="Times New Roman" w:cs="Times New Roman"/>
          <w:szCs w:val="24"/>
        </w:rPr>
      </w:pPr>
      <w:r>
        <w:rPr>
          <w:rFonts w:eastAsia="Times New Roman" w:cs="Times New Roman"/>
          <w:szCs w:val="24"/>
        </w:rPr>
        <w:t xml:space="preserve">Επίσης, όσον αφορά στον ιδιωτικό </w:t>
      </w:r>
      <w:r>
        <w:rPr>
          <w:rFonts w:eastAsia="Times New Roman" w:cs="Times New Roman"/>
          <w:szCs w:val="24"/>
        </w:rPr>
        <w:t xml:space="preserve">τομέα θα πω ενδεικτικά ένα παράδειγμα, την επιβράβευση των επιχειρήσεων για </w:t>
      </w:r>
      <w:r>
        <w:rPr>
          <w:rFonts w:eastAsia="Times New Roman" w:cs="Times New Roman"/>
          <w:szCs w:val="24"/>
        </w:rPr>
        <w:lastRenderedPageBreak/>
        <w:t xml:space="preserve">την ανάπτυξη δράσεων προώθησης της ουσιαστικής ισότητας των φύλων. </w:t>
      </w:r>
    </w:p>
    <w:p w14:paraId="03A7303B" w14:textId="77777777" w:rsidR="00E615E6" w:rsidRDefault="00720F21">
      <w:pPr>
        <w:spacing w:after="0" w:line="600" w:lineRule="auto"/>
        <w:ind w:firstLine="720"/>
        <w:jc w:val="both"/>
        <w:rPr>
          <w:rFonts w:eastAsia="Times New Roman" w:cs="Times New Roman"/>
          <w:szCs w:val="24"/>
        </w:rPr>
      </w:pPr>
      <w:r>
        <w:rPr>
          <w:rFonts w:eastAsia="Times New Roman" w:cs="Times New Roman"/>
          <w:szCs w:val="24"/>
        </w:rPr>
        <w:t>Θα ολοκληρώσω το πρώτο κεφάλαιο για την ουσιαστική ισότητα, λέγοντας ότι στις δράσεις και στα μέτρα συμπεριλαμβά</w:t>
      </w:r>
      <w:r>
        <w:rPr>
          <w:rFonts w:eastAsia="Times New Roman" w:cs="Times New Roman"/>
          <w:szCs w:val="24"/>
        </w:rPr>
        <w:t>νεται η πρόβλεψη μέτρων όσον αφορά τα ΜΜΕ με τη θέσπιση κανόνων δεοντολογίας, έτσι ώστε να τηρείται η ισότητα -αναφέρομαι και στους κώδικες δεοντολογίας που καταρτίζονται από το Εθνικό Συμβούλιο Ραδιοτηλεόρασης- έτσι ώστε να μπορέσουμε να συμβάλουμε όσο το</w:t>
      </w:r>
      <w:r>
        <w:rPr>
          <w:rFonts w:eastAsia="Times New Roman" w:cs="Times New Roman"/>
          <w:szCs w:val="24"/>
        </w:rPr>
        <w:t xml:space="preserve"> δυνατόν περισσότερο στην εξάλειψη των στερεοτύπων λόγω φύλου στον συγκεκριμένο χώρο. </w:t>
      </w:r>
    </w:p>
    <w:p w14:paraId="03A7303C" w14:textId="77777777" w:rsidR="00E615E6" w:rsidRDefault="00720F21">
      <w:pPr>
        <w:spacing w:after="0" w:line="600" w:lineRule="auto"/>
        <w:ind w:firstLine="720"/>
        <w:jc w:val="both"/>
        <w:rPr>
          <w:rFonts w:eastAsia="Times New Roman" w:cs="Times New Roman"/>
          <w:szCs w:val="24"/>
        </w:rPr>
      </w:pPr>
      <w:r>
        <w:rPr>
          <w:rFonts w:eastAsia="Times New Roman" w:cs="Times New Roman"/>
          <w:szCs w:val="24"/>
        </w:rPr>
        <w:t xml:space="preserve">Έρχομαι στο δεύτερο σημείο που αφορά τα θέματα ιθαγένειας. </w:t>
      </w:r>
    </w:p>
    <w:p w14:paraId="03A7303D" w14:textId="77777777" w:rsidR="00E615E6" w:rsidRDefault="00720F21">
      <w:pPr>
        <w:spacing w:after="0" w:line="600" w:lineRule="auto"/>
        <w:ind w:firstLine="720"/>
        <w:jc w:val="both"/>
        <w:rPr>
          <w:rFonts w:eastAsia="Times New Roman" w:cs="Times New Roman"/>
          <w:szCs w:val="24"/>
        </w:rPr>
      </w:pPr>
      <w:r>
        <w:rPr>
          <w:rFonts w:eastAsia="Times New Roman" w:cs="Times New Roman"/>
          <w:szCs w:val="24"/>
        </w:rPr>
        <w:t xml:space="preserve">Ένα ζήτημα που μας απασχόλησε εντόνως και πρόσφατα στο </w:t>
      </w:r>
      <w:r>
        <w:rPr>
          <w:rFonts w:eastAsia="Times New Roman" w:cs="Times New Roman"/>
          <w:szCs w:val="24"/>
        </w:rPr>
        <w:t>ε</w:t>
      </w:r>
      <w:r>
        <w:rPr>
          <w:rFonts w:eastAsia="Times New Roman" w:cs="Times New Roman"/>
          <w:szCs w:val="24"/>
        </w:rPr>
        <w:t xml:space="preserve">λληνικό Κοινοβούλιο, όπως θα θυμάστε, με την κατά τη </w:t>
      </w:r>
      <w:r>
        <w:rPr>
          <w:rFonts w:eastAsia="Times New Roman" w:cs="Times New Roman"/>
          <w:szCs w:val="24"/>
        </w:rPr>
        <w:t xml:space="preserve">γνώμη μου ατελέσφορη απόπειρα παραποίησης των υφιστάμενων όρων που είναι κατοχυρωμένοι διεθνώς, ήταν το εξής: Τι είναι η ιθαγένεια και ποιοι αποκτούν ιθαγένεια. Το αναλύσαμε αρκετά στην </w:t>
      </w:r>
      <w:r>
        <w:rPr>
          <w:rFonts w:eastAsia="Times New Roman" w:cs="Times New Roman"/>
          <w:szCs w:val="24"/>
        </w:rPr>
        <w:t>ε</w:t>
      </w:r>
      <w:r>
        <w:rPr>
          <w:rFonts w:eastAsia="Times New Roman" w:cs="Times New Roman"/>
          <w:szCs w:val="24"/>
        </w:rPr>
        <w:t xml:space="preserve">πιτροπή. Θεωρώ, λοιπόν, ότι με βάση αυτόν τον </w:t>
      </w:r>
      <w:r>
        <w:rPr>
          <w:rFonts w:eastAsia="Times New Roman" w:cs="Times New Roman"/>
          <w:szCs w:val="24"/>
        </w:rPr>
        <w:lastRenderedPageBreak/>
        <w:t>ορισμό, το ότι «</w:t>
      </w:r>
      <w:r>
        <w:rPr>
          <w:rFonts w:eastAsia="Times New Roman" w:cs="Times New Roman"/>
          <w:szCs w:val="24"/>
          <w:lang w:val="en-US"/>
        </w:rPr>
        <w:t>nationa</w:t>
      </w:r>
      <w:r>
        <w:rPr>
          <w:rFonts w:eastAsia="Times New Roman" w:cs="Times New Roman"/>
          <w:szCs w:val="24"/>
          <w:lang w:val="en-US"/>
        </w:rPr>
        <w:t>lity</w:t>
      </w:r>
      <w:r>
        <w:rPr>
          <w:rFonts w:eastAsia="Times New Roman" w:cs="Times New Roman"/>
          <w:szCs w:val="24"/>
        </w:rPr>
        <w:t>»</w:t>
      </w:r>
      <w:r w:rsidRPr="005373F3">
        <w:rPr>
          <w:rFonts w:eastAsia="Times New Roman" w:cs="Times New Roman"/>
          <w:szCs w:val="24"/>
        </w:rPr>
        <w:t xml:space="preserve"> </w:t>
      </w:r>
      <w:r>
        <w:rPr>
          <w:rFonts w:eastAsia="Times New Roman" w:cs="Times New Roman"/>
          <w:szCs w:val="24"/>
        </w:rPr>
        <w:t xml:space="preserve">είναι η ιθαγένεια, άρα η ιθαγένεια αποκτιέται και δεν δημιουργείται μόνο με βάση το γένος, και με βάση τους νόμους που είχαμε ψηφίσει για την απόκτηση της ιθαγένειας, επειδή εντοπίστηκαν σημαντικές </w:t>
      </w:r>
      <w:r w:rsidRPr="009E1FC0">
        <w:rPr>
          <w:rFonts w:eastAsia="Times New Roman" w:cs="Times New Roman"/>
          <w:szCs w:val="24"/>
        </w:rPr>
        <w:t>δυσλειτουργίες</w:t>
      </w:r>
      <w:r>
        <w:rPr>
          <w:rFonts w:eastAsia="Times New Roman" w:cs="Times New Roman"/>
          <w:szCs w:val="24"/>
        </w:rPr>
        <w:t xml:space="preserve"> στην εφαρμογή των διατάξεων για την πολιτογράφηση και για την κτήση της ιθαγένειας -μάλιστα ψηφίσαμε και τη σύσταση Ειδικής Γραμματείας Ιθαγένειας</w:t>
      </w:r>
      <w:r>
        <w:rPr>
          <w:rFonts w:eastAsia="Times New Roman" w:cs="Times New Roman"/>
          <w:szCs w:val="24"/>
        </w:rPr>
        <w:t>,</w:t>
      </w:r>
      <w:r>
        <w:rPr>
          <w:rFonts w:eastAsia="Times New Roman" w:cs="Times New Roman"/>
          <w:szCs w:val="24"/>
        </w:rPr>
        <w:t xml:space="preserve"> για να διευκολυνθεί αυτή η διαδικασία- θεωρώ ότι ερχόμαστε με αυτό το σχέδιο νόμου και κάνουμε τρεις σοβαρέ</w:t>
      </w:r>
      <w:r>
        <w:rPr>
          <w:rFonts w:eastAsia="Times New Roman" w:cs="Times New Roman"/>
          <w:szCs w:val="24"/>
        </w:rPr>
        <w:t>ς τομές.</w:t>
      </w:r>
    </w:p>
    <w:p w14:paraId="03A7303E" w14:textId="77777777" w:rsidR="00E615E6" w:rsidRDefault="00720F21">
      <w:pPr>
        <w:spacing w:after="0" w:line="600" w:lineRule="auto"/>
        <w:ind w:firstLine="720"/>
        <w:jc w:val="both"/>
        <w:rPr>
          <w:rFonts w:eastAsia="Times New Roman" w:cs="Times New Roman"/>
          <w:szCs w:val="24"/>
        </w:rPr>
      </w:pPr>
      <w:r>
        <w:rPr>
          <w:rFonts w:eastAsia="Times New Roman" w:cs="Times New Roman"/>
          <w:szCs w:val="24"/>
        </w:rPr>
        <w:t xml:space="preserve">Η μία είναι η </w:t>
      </w:r>
      <w:proofErr w:type="spellStart"/>
      <w:r>
        <w:rPr>
          <w:rFonts w:eastAsia="Times New Roman" w:cs="Times New Roman"/>
          <w:szCs w:val="24"/>
        </w:rPr>
        <w:t>ομογενοποίηση</w:t>
      </w:r>
      <w:proofErr w:type="spellEnd"/>
      <w:r>
        <w:rPr>
          <w:rFonts w:eastAsia="Times New Roman" w:cs="Times New Roman"/>
          <w:szCs w:val="24"/>
        </w:rPr>
        <w:t>, όπως είπα, των διαδικασιών. Αυτό επιτυγχάνεται και με την αναμόρφωση του τεστ πολιτογράφησης, όπου πέραν του ειδικού τεστ γλώσσας θα απαντούν οι υποψήφιοι και σε ερωτήσεις από ένα σύνολο ερωτήσεων που θα είναι καταχωρι</w:t>
      </w:r>
      <w:r>
        <w:rPr>
          <w:rFonts w:eastAsia="Times New Roman" w:cs="Times New Roman"/>
          <w:szCs w:val="24"/>
        </w:rPr>
        <w:t>σμένες ηλεκτρονικά. Θεσμοθετείται το ειδικό πανελλαδικό ενιαίο τεστ για τη γνώση της ελληνικής γλώσσας. Αντιλαμβάνεστε ότι προσπαθούμε να αντιμετωπίσουμε οποιαδήποτε υποκειμενικότητα. Επίσης, είναι παρά πολύ σημαντικό ότι δίνουμε έμφαση στις ευάλωτες κοινω</w:t>
      </w:r>
      <w:r>
        <w:rPr>
          <w:rFonts w:eastAsia="Times New Roman" w:cs="Times New Roman"/>
          <w:szCs w:val="24"/>
        </w:rPr>
        <w:t xml:space="preserve">νικές ομάδες, </w:t>
      </w:r>
      <w:r>
        <w:rPr>
          <w:rFonts w:eastAsia="Times New Roman" w:cs="Times New Roman"/>
          <w:szCs w:val="24"/>
        </w:rPr>
        <w:lastRenderedPageBreak/>
        <w:t xml:space="preserve">ώστε να μπορούν να αποκτήσουν την ιθαγένεια χωρίς τη διαδικασία αυτή που προβλέπεται, αλλά με πολύ αυστηρά κριτήρια για τον καθορισμό της έννοιας της «ευάλωτης» ομάδας, δηλαδή ποιοι είναι αυτοί που μπορούν να υπαχθούν σε αυτές τις διατάξεις. </w:t>
      </w:r>
    </w:p>
    <w:p w14:paraId="03A7303F" w14:textId="77777777" w:rsidR="00E615E6" w:rsidRDefault="00720F21">
      <w:pPr>
        <w:spacing w:after="0" w:line="600" w:lineRule="auto"/>
        <w:ind w:firstLine="720"/>
        <w:jc w:val="both"/>
        <w:rPr>
          <w:rFonts w:eastAsia="Times New Roman" w:cs="Times New Roman"/>
          <w:szCs w:val="24"/>
        </w:rPr>
      </w:pPr>
      <w:r>
        <w:rPr>
          <w:rFonts w:eastAsia="Times New Roman" w:cs="Times New Roman"/>
          <w:szCs w:val="24"/>
        </w:rPr>
        <w:t>Άρα στόχος μας είναι, όσο μπορούμε, μέσα από αυτό το ομοιογενές, ενιαίο και ταχύτερο περιβάλλον να μειώσουμε τον αριθμό των διοικητικών και δικαστικών προσφυγών, καθώς και τον φόρτο της διοίκησης και των δικαστηρίων.</w:t>
      </w:r>
    </w:p>
    <w:p w14:paraId="03A73040" w14:textId="77777777" w:rsidR="00E615E6" w:rsidRDefault="00720F21">
      <w:pPr>
        <w:spacing w:after="0" w:line="600" w:lineRule="auto"/>
        <w:ind w:firstLine="720"/>
        <w:jc w:val="both"/>
        <w:rPr>
          <w:rFonts w:eastAsia="Times New Roman" w:cs="Times New Roman"/>
          <w:szCs w:val="24"/>
        </w:rPr>
      </w:pPr>
      <w:r>
        <w:rPr>
          <w:rFonts w:eastAsia="Times New Roman" w:cs="Times New Roman"/>
          <w:szCs w:val="24"/>
        </w:rPr>
        <w:t>Δεν θα επεκταθώ περισσότερο σε αυτό. Δ</w:t>
      </w:r>
      <w:r>
        <w:rPr>
          <w:rFonts w:eastAsia="Times New Roman" w:cs="Times New Roman"/>
          <w:szCs w:val="24"/>
        </w:rPr>
        <w:t>ύ</w:t>
      </w:r>
      <w:r>
        <w:rPr>
          <w:rFonts w:eastAsia="Times New Roman" w:cs="Times New Roman"/>
          <w:szCs w:val="24"/>
        </w:rPr>
        <w:t xml:space="preserve">ο ειδικές ρυθμίσεις έχουν τη σημασία τους. Η μία είναι οι ειδικές ρυθμίσεις για την επίλυση του θέματος της ιθαγένειας των </w:t>
      </w:r>
      <w:proofErr w:type="spellStart"/>
      <w:r>
        <w:rPr>
          <w:rFonts w:eastAsia="Times New Roman" w:cs="Times New Roman"/>
          <w:szCs w:val="24"/>
        </w:rPr>
        <w:t>Ρομά</w:t>
      </w:r>
      <w:proofErr w:type="spellEnd"/>
      <w:r>
        <w:rPr>
          <w:rFonts w:eastAsia="Times New Roman" w:cs="Times New Roman"/>
          <w:szCs w:val="24"/>
        </w:rPr>
        <w:t xml:space="preserve"> και η δεύτερη είναι οι ρυθμίσεις για την κτήση ιθαγένειας των ομογενών από τις χώρες της πρώην Σοβιετικής Ένωσης. Είμαστε κράτο</w:t>
      </w:r>
      <w:r>
        <w:rPr>
          <w:rFonts w:eastAsia="Times New Roman" w:cs="Times New Roman"/>
          <w:szCs w:val="24"/>
        </w:rPr>
        <w:t xml:space="preserve">ς δικαίου και ως κράτος δικαίου οφείλουμε να αποδώσουμε την ιθαγένεια στη συγκεκριμένη κατηγορία προσώπων, δίνοντας το δικαίωμά τους στην προσωπικότητα. </w:t>
      </w:r>
    </w:p>
    <w:p w14:paraId="03A73041" w14:textId="77777777" w:rsidR="00E615E6" w:rsidRDefault="00720F21">
      <w:pPr>
        <w:spacing w:after="0" w:line="600" w:lineRule="auto"/>
        <w:ind w:firstLine="720"/>
        <w:jc w:val="both"/>
        <w:rPr>
          <w:rFonts w:eastAsia="Times New Roman" w:cs="Times New Roman"/>
          <w:szCs w:val="24"/>
        </w:rPr>
      </w:pPr>
      <w:r>
        <w:rPr>
          <w:rFonts w:eastAsia="Times New Roman" w:cs="Times New Roman"/>
          <w:szCs w:val="24"/>
        </w:rPr>
        <w:t xml:space="preserve">Έρχομαι στο τρίτο μέρος που αφορά θέματα της </w:t>
      </w:r>
      <w:r>
        <w:rPr>
          <w:rFonts w:eastAsia="Times New Roman" w:cs="Times New Roman"/>
          <w:szCs w:val="24"/>
        </w:rPr>
        <w:t>τοπικής αυτοδιοίκηση</w:t>
      </w:r>
      <w:r>
        <w:rPr>
          <w:rFonts w:eastAsia="Times New Roman" w:cs="Times New Roman"/>
          <w:szCs w:val="24"/>
        </w:rPr>
        <w:t>ς.</w:t>
      </w:r>
    </w:p>
    <w:p w14:paraId="03A73042" w14:textId="77777777" w:rsidR="00E615E6" w:rsidRDefault="00720F21">
      <w:pPr>
        <w:spacing w:after="0" w:line="600" w:lineRule="auto"/>
        <w:ind w:firstLine="720"/>
        <w:jc w:val="both"/>
        <w:rPr>
          <w:rFonts w:eastAsia="Times New Roman" w:cs="Times New Roman"/>
          <w:szCs w:val="24"/>
        </w:rPr>
      </w:pPr>
      <w:r>
        <w:rPr>
          <w:rFonts w:eastAsia="Times New Roman" w:cs="Times New Roman"/>
          <w:szCs w:val="24"/>
        </w:rPr>
        <w:lastRenderedPageBreak/>
        <w:t>Πριν αναφερθώ στις διατάξεις του ν</w:t>
      </w:r>
      <w:r>
        <w:rPr>
          <w:rFonts w:eastAsia="Times New Roman" w:cs="Times New Roman"/>
          <w:szCs w:val="24"/>
        </w:rPr>
        <w:t xml:space="preserve">ομοσχεδίου, θα ήθελα να τονίσω ότι αυτή η Κυβέρνηση είναι νομίζω φανερό με ποιον τρόπο στηρίζει την </w:t>
      </w:r>
      <w:r>
        <w:rPr>
          <w:rFonts w:eastAsia="Times New Roman" w:cs="Times New Roman"/>
          <w:szCs w:val="24"/>
        </w:rPr>
        <w:t>τοπική αυτοδιοίκησ</w:t>
      </w:r>
      <w:r>
        <w:rPr>
          <w:rFonts w:eastAsia="Times New Roman" w:cs="Times New Roman"/>
          <w:szCs w:val="24"/>
        </w:rPr>
        <w:t xml:space="preserve">η. Είναι, δηλαδή, κεντρική της επιλογή η στήριξη προς την </w:t>
      </w:r>
      <w:r>
        <w:rPr>
          <w:rFonts w:eastAsia="Times New Roman" w:cs="Times New Roman"/>
          <w:szCs w:val="24"/>
        </w:rPr>
        <w:t>τοπική αυτοδιοίκησ</w:t>
      </w:r>
      <w:r>
        <w:rPr>
          <w:rFonts w:eastAsia="Times New Roman" w:cs="Times New Roman"/>
          <w:szCs w:val="24"/>
        </w:rPr>
        <w:t>η. Αυτό το έχει εκφράσει -θα λέγαμε- ιδιαίτερα με την αύξηση τ</w:t>
      </w:r>
      <w:r>
        <w:rPr>
          <w:rFonts w:eastAsia="Times New Roman" w:cs="Times New Roman"/>
          <w:szCs w:val="24"/>
        </w:rPr>
        <w:t xml:space="preserve">ης χρηματοδότησης μέσα από νέα εργαλεία, όπως είναι </w:t>
      </w:r>
      <w:r>
        <w:rPr>
          <w:rFonts w:eastAsia="Times New Roman" w:cs="Times New Roman"/>
          <w:szCs w:val="24"/>
        </w:rPr>
        <w:t>τ</w:t>
      </w:r>
      <w:r>
        <w:rPr>
          <w:rFonts w:eastAsia="Times New Roman" w:cs="Times New Roman"/>
          <w:szCs w:val="24"/>
        </w:rPr>
        <w:t>ο «</w:t>
      </w:r>
      <w:r>
        <w:rPr>
          <w:rFonts w:eastAsia="Times New Roman" w:cs="Times New Roman"/>
          <w:szCs w:val="24"/>
        </w:rPr>
        <w:t>ΦΙΛΟΔΗΜΟΣ</w:t>
      </w:r>
      <w:r>
        <w:rPr>
          <w:rFonts w:eastAsia="Times New Roman" w:cs="Times New Roman"/>
          <w:szCs w:val="24"/>
        </w:rPr>
        <w:t xml:space="preserve">», που όλοι γνωρίζουμε ότι έδωσε περισσότερα από 2 δισεκατομμύρια ευρώ στους ΟΤΑ, αλλά και από χιλιάδες άλλες </w:t>
      </w:r>
      <w:proofErr w:type="spellStart"/>
      <w:r>
        <w:rPr>
          <w:rFonts w:eastAsia="Times New Roman" w:cs="Times New Roman"/>
          <w:szCs w:val="24"/>
        </w:rPr>
        <w:t>στοχευμένες</w:t>
      </w:r>
      <w:proofErr w:type="spellEnd"/>
      <w:r>
        <w:rPr>
          <w:rFonts w:eastAsia="Times New Roman" w:cs="Times New Roman"/>
          <w:szCs w:val="24"/>
        </w:rPr>
        <w:t xml:space="preserve"> νέες προσλήψεις μόνιμου προσωπικού, καθώς  και από την απόπειρα που κ</w:t>
      </w:r>
      <w:r>
        <w:rPr>
          <w:rFonts w:eastAsia="Times New Roman" w:cs="Times New Roman"/>
          <w:szCs w:val="24"/>
        </w:rPr>
        <w:t>άνει για την αναβάθμιση των υπηρεσιών προς τους πολίτες.</w:t>
      </w:r>
    </w:p>
    <w:p w14:paraId="03A73043" w14:textId="77777777" w:rsidR="00E615E6" w:rsidRDefault="00720F21">
      <w:pPr>
        <w:spacing w:after="0" w:line="600" w:lineRule="auto"/>
        <w:ind w:firstLine="720"/>
        <w:jc w:val="both"/>
        <w:rPr>
          <w:rFonts w:eastAsia="Times New Roman" w:cs="Times New Roman"/>
          <w:szCs w:val="24"/>
        </w:rPr>
      </w:pPr>
      <w:r>
        <w:rPr>
          <w:rFonts w:eastAsia="Times New Roman" w:cs="Times New Roman"/>
          <w:szCs w:val="24"/>
        </w:rPr>
        <w:t xml:space="preserve">Ποιες είναι οι κύριες αλλαγές όσον αφορά τις εκλογικές διαδικασίες; Οι θεσμικές αλλαγές βελτιώνουν το εκλογικό σύστημα </w:t>
      </w:r>
      <w:r>
        <w:rPr>
          <w:rFonts w:eastAsia="Times New Roman" w:cs="Times New Roman"/>
          <w:szCs w:val="24"/>
        </w:rPr>
        <w:t xml:space="preserve">του </w:t>
      </w:r>
      <w:r>
        <w:rPr>
          <w:rFonts w:eastAsia="Times New Roman" w:cs="Times New Roman"/>
          <w:szCs w:val="24"/>
        </w:rPr>
        <w:t>«</w:t>
      </w:r>
      <w:r>
        <w:rPr>
          <w:rFonts w:eastAsia="Times New Roman" w:cs="Times New Roman"/>
          <w:szCs w:val="24"/>
        </w:rPr>
        <w:t>ΚΛΕΙΣΘΕΝΗ</w:t>
      </w:r>
      <w:r>
        <w:rPr>
          <w:rFonts w:eastAsia="Times New Roman" w:cs="Times New Roman"/>
          <w:szCs w:val="24"/>
        </w:rPr>
        <w:t>», με βάση τα αιτήματα που υπήρχαν από τους συλλογικούς φορείς της</w:t>
      </w:r>
      <w:r>
        <w:rPr>
          <w:rFonts w:eastAsia="Times New Roman" w:cs="Times New Roman"/>
          <w:szCs w:val="24"/>
        </w:rPr>
        <w:t xml:space="preserve"> </w:t>
      </w:r>
      <w:r>
        <w:rPr>
          <w:rFonts w:eastAsia="Times New Roman" w:cs="Times New Roman"/>
          <w:szCs w:val="24"/>
        </w:rPr>
        <w:t>τοπικής αυτοδιοίκησης</w:t>
      </w:r>
      <w:r>
        <w:rPr>
          <w:rFonts w:eastAsia="Times New Roman" w:cs="Times New Roman"/>
          <w:szCs w:val="24"/>
        </w:rPr>
        <w:t>, δηλαδή ΚΕΔΕ και ΕΝΠΕ -το είχε ανακοινώσει και ο Υπουργός Εσωτερικών στο συνέδριο της ΚΕΔΕ- αλλά, ταυτόχρονα, τροποποιούνται και μια σειρά από διατάξεις που έχουν να κάνουν με την καθιέρωση της απλή αναλογικής.</w:t>
      </w:r>
      <w:r>
        <w:rPr>
          <w:rFonts w:eastAsia="Times New Roman"/>
          <w:szCs w:val="24"/>
        </w:rPr>
        <w:t xml:space="preserve"> </w:t>
      </w:r>
    </w:p>
    <w:p w14:paraId="03A73044" w14:textId="77777777" w:rsidR="00E615E6" w:rsidRDefault="00720F21">
      <w:pPr>
        <w:spacing w:after="0" w:line="600" w:lineRule="auto"/>
        <w:ind w:firstLine="720"/>
        <w:jc w:val="both"/>
        <w:rPr>
          <w:rFonts w:eastAsia="Times New Roman"/>
          <w:szCs w:val="24"/>
        </w:rPr>
      </w:pPr>
      <w:r>
        <w:rPr>
          <w:rFonts w:eastAsia="Times New Roman"/>
          <w:szCs w:val="24"/>
        </w:rPr>
        <w:lastRenderedPageBreak/>
        <w:t xml:space="preserve">Το πιο σημαντικό για </w:t>
      </w:r>
      <w:r>
        <w:rPr>
          <w:rFonts w:eastAsia="Times New Roman"/>
          <w:szCs w:val="24"/>
        </w:rPr>
        <w:t xml:space="preserve">να μείνει είναι δύο σημεία, η αύξηση δηλαδή του αριθμού των υποψηφίων στα ψηφοδέλτια κατά 50% σε σχέση με τον συνολικό αριθμό των εδρών του </w:t>
      </w:r>
      <w:r>
        <w:rPr>
          <w:rFonts w:eastAsia="Times New Roman"/>
          <w:szCs w:val="24"/>
        </w:rPr>
        <w:t>δημοτικού συμβουλίου</w:t>
      </w:r>
      <w:r>
        <w:rPr>
          <w:rFonts w:eastAsia="Times New Roman"/>
          <w:szCs w:val="24"/>
        </w:rPr>
        <w:t xml:space="preserve"> και η κατάργηση του επικεφαλής συνδυασμών για τα </w:t>
      </w:r>
      <w:r>
        <w:rPr>
          <w:rFonts w:eastAsia="Times New Roman"/>
          <w:szCs w:val="24"/>
        </w:rPr>
        <w:t>συμβούλια κοινότητας</w:t>
      </w:r>
      <w:r>
        <w:rPr>
          <w:rFonts w:eastAsia="Times New Roman"/>
          <w:szCs w:val="24"/>
        </w:rPr>
        <w:t xml:space="preserve">, δηλαδή </w:t>
      </w:r>
      <w:r>
        <w:rPr>
          <w:rFonts w:eastAsia="Times New Roman"/>
          <w:szCs w:val="24"/>
        </w:rPr>
        <w:t>πρόεδρος</w:t>
      </w:r>
      <w:r>
        <w:rPr>
          <w:rFonts w:eastAsia="Times New Roman"/>
          <w:szCs w:val="24"/>
        </w:rPr>
        <w:t xml:space="preserve"> της οικε</w:t>
      </w:r>
      <w:r>
        <w:rPr>
          <w:rFonts w:eastAsia="Times New Roman"/>
          <w:szCs w:val="24"/>
        </w:rPr>
        <w:t xml:space="preserve">ίας </w:t>
      </w:r>
      <w:r>
        <w:rPr>
          <w:rFonts w:eastAsia="Times New Roman"/>
          <w:szCs w:val="24"/>
        </w:rPr>
        <w:t>κοινό</w:t>
      </w:r>
      <w:r>
        <w:rPr>
          <w:rFonts w:eastAsia="Times New Roman"/>
          <w:szCs w:val="24"/>
        </w:rPr>
        <w:t>τητας αναδεικνύεται απευθείας ο πρώτος στους σταυρούς προτίμησης υποψήφιος σύμβουλος, αφού ο συνδυασμός του έχει λάβει ποσοστό μεγαλύτερο του 50%. Αν δεν υπάρχει πλειοψηφία αυτού του συνδυασμού, από τους δύο πρώτους των συνδυασμών μπορεί με έμμεση</w:t>
      </w:r>
      <w:r>
        <w:rPr>
          <w:rFonts w:eastAsia="Times New Roman"/>
          <w:szCs w:val="24"/>
        </w:rPr>
        <w:t xml:space="preserve"> εκλογή ένας από τους δύο να εκλέγεται </w:t>
      </w:r>
      <w:r>
        <w:rPr>
          <w:rFonts w:eastAsia="Times New Roman"/>
          <w:szCs w:val="24"/>
        </w:rPr>
        <w:t>πρόεδρος</w:t>
      </w:r>
      <w:r>
        <w:rPr>
          <w:rFonts w:eastAsia="Times New Roman"/>
          <w:szCs w:val="24"/>
        </w:rPr>
        <w:t xml:space="preserve"> μέσα από το τοπικό </w:t>
      </w:r>
      <w:r>
        <w:rPr>
          <w:rFonts w:eastAsia="Times New Roman"/>
          <w:szCs w:val="24"/>
        </w:rPr>
        <w:t>συμβούλιο</w:t>
      </w:r>
      <w:r>
        <w:rPr>
          <w:rFonts w:eastAsia="Times New Roman"/>
          <w:szCs w:val="24"/>
        </w:rPr>
        <w:t xml:space="preserve">. </w:t>
      </w:r>
    </w:p>
    <w:p w14:paraId="03A73045" w14:textId="77777777" w:rsidR="00E615E6" w:rsidRDefault="00720F21">
      <w:pPr>
        <w:tabs>
          <w:tab w:val="left" w:pos="709"/>
          <w:tab w:val="center" w:pos="4753"/>
        </w:tabs>
        <w:spacing w:after="0" w:line="600" w:lineRule="auto"/>
        <w:ind w:firstLine="709"/>
        <w:contextualSpacing/>
        <w:jc w:val="both"/>
        <w:rPr>
          <w:rFonts w:eastAsia="Times New Roman"/>
          <w:szCs w:val="24"/>
        </w:rPr>
      </w:pPr>
      <w:r>
        <w:rPr>
          <w:rFonts w:eastAsia="Times New Roman"/>
          <w:szCs w:val="24"/>
        </w:rPr>
        <w:tab/>
        <w:t xml:space="preserve">Το δεύτερο σημείο είναι η διευκόλυνση της υποβολής υποψηφιοτήτων από ικανά στελέχη και με εμπειρία στην </w:t>
      </w:r>
      <w:r>
        <w:rPr>
          <w:rFonts w:eastAsia="Times New Roman"/>
          <w:szCs w:val="24"/>
        </w:rPr>
        <w:t>τοπική αυτοδιοίκηση</w:t>
      </w:r>
      <w:r>
        <w:rPr>
          <w:rFonts w:eastAsia="Times New Roman"/>
          <w:szCs w:val="24"/>
        </w:rPr>
        <w:t>, όπου μέσα από την άρση χρονικών περιορισμών στα κωλ</w:t>
      </w:r>
      <w:r>
        <w:rPr>
          <w:rFonts w:eastAsia="Times New Roman"/>
          <w:szCs w:val="24"/>
        </w:rPr>
        <w:t>ύματα υποψηφιότητας δεν μπορούν να το κάνουν. Στην ουσία, δηλαδή, τι γίνεται; Αίρονται τα ασυμβίβαστα του «</w:t>
      </w:r>
      <w:r>
        <w:rPr>
          <w:rFonts w:eastAsia="Times New Roman"/>
          <w:szCs w:val="24"/>
        </w:rPr>
        <w:t>ΚΛΕΙΣΘΕΝΗ</w:t>
      </w:r>
      <w:r>
        <w:rPr>
          <w:rFonts w:eastAsia="Times New Roman"/>
          <w:szCs w:val="24"/>
        </w:rPr>
        <w:t xml:space="preserve">» που προβλέπουν παραίτηση δεκαοκτώ μήνες πριν από τις εκλογές, όπως ξέρουμε, γιατί αντιλαμβάνεστε ότι ο νόμος </w:t>
      </w:r>
      <w:r>
        <w:rPr>
          <w:rFonts w:eastAsia="Times New Roman"/>
          <w:szCs w:val="24"/>
        </w:rPr>
        <w:lastRenderedPageBreak/>
        <w:t>ψηφίστηκε πριν από οκτώ μήνες</w:t>
      </w:r>
      <w:r>
        <w:rPr>
          <w:rFonts w:eastAsia="Times New Roman"/>
          <w:szCs w:val="24"/>
        </w:rPr>
        <w:t xml:space="preserve"> και άρα να δώσουμε τη δυνατότητα σε στελέχη που έχουν εμπειρία και διαχειρίζονται θέση ευθύνης, να μπορούν να συμμετέχουν, να έχουν το δικαίωμα του </w:t>
      </w:r>
      <w:proofErr w:type="spellStart"/>
      <w:r>
        <w:rPr>
          <w:rFonts w:eastAsia="Times New Roman"/>
          <w:szCs w:val="24"/>
        </w:rPr>
        <w:t>εκλέγεσθαι</w:t>
      </w:r>
      <w:proofErr w:type="spellEnd"/>
      <w:r>
        <w:rPr>
          <w:rFonts w:eastAsia="Times New Roman"/>
          <w:szCs w:val="24"/>
        </w:rPr>
        <w:t xml:space="preserve"> σ</w:t>
      </w:r>
      <w:r>
        <w:rPr>
          <w:rFonts w:eastAsia="Times New Roman"/>
          <w:szCs w:val="24"/>
        </w:rPr>
        <w:t xml:space="preserve">ε </w:t>
      </w:r>
      <w:r>
        <w:rPr>
          <w:rFonts w:eastAsia="Times New Roman"/>
          <w:szCs w:val="24"/>
        </w:rPr>
        <w:t xml:space="preserve">αυτές τις </w:t>
      </w:r>
      <w:proofErr w:type="spellStart"/>
      <w:r>
        <w:rPr>
          <w:rFonts w:eastAsia="Times New Roman"/>
          <w:szCs w:val="24"/>
        </w:rPr>
        <w:t>αυτοδιοικητικές</w:t>
      </w:r>
      <w:proofErr w:type="spellEnd"/>
      <w:r>
        <w:rPr>
          <w:rFonts w:eastAsia="Times New Roman"/>
          <w:szCs w:val="24"/>
        </w:rPr>
        <w:t xml:space="preserve"> εκλογές. </w:t>
      </w:r>
    </w:p>
    <w:p w14:paraId="03A73046" w14:textId="77777777" w:rsidR="00E615E6" w:rsidRDefault="00720F21">
      <w:pPr>
        <w:tabs>
          <w:tab w:val="left" w:pos="709"/>
          <w:tab w:val="center" w:pos="4753"/>
        </w:tabs>
        <w:spacing w:after="0" w:line="600" w:lineRule="auto"/>
        <w:ind w:firstLine="709"/>
        <w:contextualSpacing/>
        <w:jc w:val="both"/>
        <w:rPr>
          <w:rFonts w:eastAsia="Times New Roman"/>
          <w:szCs w:val="24"/>
        </w:rPr>
      </w:pPr>
      <w:r>
        <w:rPr>
          <w:rFonts w:eastAsia="Times New Roman"/>
          <w:szCs w:val="24"/>
        </w:rPr>
        <w:tab/>
        <w:t>Το άλλο σημείο που θα ήθελα να αναφερθώ αφορά το προσωπι</w:t>
      </w:r>
      <w:r>
        <w:rPr>
          <w:rFonts w:eastAsia="Times New Roman"/>
          <w:szCs w:val="24"/>
        </w:rPr>
        <w:t xml:space="preserve">κό της </w:t>
      </w:r>
      <w:r>
        <w:rPr>
          <w:rFonts w:eastAsia="Times New Roman"/>
          <w:szCs w:val="24"/>
        </w:rPr>
        <w:t>τοπικής αυτοδιοίκησης</w:t>
      </w:r>
      <w:r>
        <w:rPr>
          <w:rFonts w:eastAsia="Times New Roman"/>
          <w:szCs w:val="24"/>
        </w:rPr>
        <w:t xml:space="preserve">. Θα μπορούσαμε να τα ταξινομήσουμε ως εξής, να πούμε ότι το πρώτο σκέλος των ρυθμίσεων αφορά αυτήν την ισονομία και την ισότητα που πρέπει να υπάρξει μεταξύ υπαλλήλων </w:t>
      </w:r>
      <w:r>
        <w:rPr>
          <w:rFonts w:eastAsia="Times New Roman"/>
          <w:szCs w:val="24"/>
        </w:rPr>
        <w:t>τοπικής αυτοδιοίκησης</w:t>
      </w:r>
      <w:r>
        <w:rPr>
          <w:rFonts w:eastAsia="Times New Roman"/>
          <w:szCs w:val="24"/>
        </w:rPr>
        <w:t xml:space="preserve"> και δημόσιου τομέα, δηλαδή έχουμε έρθε</w:t>
      </w:r>
      <w:r>
        <w:rPr>
          <w:rFonts w:eastAsia="Times New Roman"/>
          <w:szCs w:val="24"/>
        </w:rPr>
        <w:t>ι εδώ, έχουμε ψηφίσει νόμους που αφορούν αλλαγή πειθαρχικών δικαίων, αλλαγή του Υπαλληλικού Κώδικα κ.λπ. στο δημόσιο, άρα αυτές τις διατάξεις ερχόμαστε και τις εφαρμόζουμε και στον Κώδικα Κατάστασης Δημοτικών και Κοινοτικών Υπαλλήλων. Επίσης, υιοθετούμε πά</w:t>
      </w:r>
      <w:r>
        <w:rPr>
          <w:rFonts w:eastAsia="Times New Roman"/>
          <w:szCs w:val="24"/>
        </w:rPr>
        <w:t xml:space="preserve">λι αυτό που έχει υιοθετηθεί και στον νόμο για το δημόσιο, δηλαδή κίνητρα για το προσωπικό της </w:t>
      </w:r>
      <w:r>
        <w:rPr>
          <w:rFonts w:eastAsia="Times New Roman"/>
          <w:szCs w:val="24"/>
        </w:rPr>
        <w:t>αυτοδιοίκησης</w:t>
      </w:r>
      <w:r>
        <w:rPr>
          <w:rFonts w:eastAsia="Times New Roman"/>
          <w:szCs w:val="24"/>
        </w:rPr>
        <w:t xml:space="preserve">, ιδιαίτερα για την εκπαίδευσή τους, αλλά εναρμονίζεται και το σύστημα επιλογής προϊσταμένων έτσι όπως ισχύει στο δημόσιο. Νομίζω ότι υιοθετούμε και </w:t>
      </w:r>
      <w:r>
        <w:rPr>
          <w:rFonts w:eastAsia="Times New Roman"/>
          <w:szCs w:val="24"/>
        </w:rPr>
        <w:t>μ</w:t>
      </w:r>
      <w:r>
        <w:rPr>
          <w:rFonts w:eastAsia="Times New Roman"/>
          <w:szCs w:val="24"/>
        </w:rPr>
        <w:t>ε</w:t>
      </w:r>
      <w:r>
        <w:rPr>
          <w:rFonts w:eastAsia="Times New Roman"/>
          <w:szCs w:val="24"/>
        </w:rPr>
        <w:t xml:space="preserve"> αυτόν τον τρόπο ένα δίκαιο σύστημα διαχείρισης </w:t>
      </w:r>
      <w:r>
        <w:rPr>
          <w:rFonts w:eastAsia="Times New Roman"/>
          <w:szCs w:val="24"/>
        </w:rPr>
        <w:lastRenderedPageBreak/>
        <w:t xml:space="preserve">του ανθρώπινου δυναμικού με ρυθμίσεις που αφορούν την επαγγελματική τους εξέλιξη και την κινητικότητα. </w:t>
      </w:r>
    </w:p>
    <w:p w14:paraId="03A73047" w14:textId="77777777" w:rsidR="00E615E6" w:rsidRDefault="00720F21">
      <w:pPr>
        <w:tabs>
          <w:tab w:val="left" w:pos="709"/>
          <w:tab w:val="center" w:pos="4753"/>
        </w:tabs>
        <w:spacing w:after="0" w:line="600" w:lineRule="auto"/>
        <w:ind w:firstLine="709"/>
        <w:contextualSpacing/>
        <w:jc w:val="both"/>
        <w:rPr>
          <w:rFonts w:eastAsia="Times New Roman"/>
          <w:szCs w:val="24"/>
        </w:rPr>
      </w:pPr>
      <w:r>
        <w:rPr>
          <w:rFonts w:eastAsia="Times New Roman"/>
          <w:szCs w:val="24"/>
        </w:rPr>
        <w:tab/>
        <w:t xml:space="preserve">(Στο σημείο αυτό </w:t>
      </w:r>
      <w:r>
        <w:rPr>
          <w:rFonts w:eastAsia="Times New Roman"/>
          <w:szCs w:val="24"/>
        </w:rPr>
        <w:t>κ</w:t>
      </w:r>
      <w:r>
        <w:rPr>
          <w:rFonts w:eastAsia="Times New Roman"/>
          <w:szCs w:val="24"/>
        </w:rPr>
        <w:t>τυπάει το κουδούνι λήξεως του χρόνου ομιλίας της κυρίας Βουλευτού)</w:t>
      </w:r>
    </w:p>
    <w:p w14:paraId="03A73048" w14:textId="77777777" w:rsidR="00E615E6" w:rsidRDefault="00720F21">
      <w:pPr>
        <w:tabs>
          <w:tab w:val="left" w:pos="709"/>
          <w:tab w:val="center" w:pos="4753"/>
        </w:tabs>
        <w:spacing w:after="0" w:line="600" w:lineRule="auto"/>
        <w:ind w:firstLine="709"/>
        <w:contextualSpacing/>
        <w:jc w:val="both"/>
        <w:rPr>
          <w:rFonts w:eastAsia="Times New Roman"/>
          <w:szCs w:val="24"/>
        </w:rPr>
      </w:pPr>
      <w:r>
        <w:rPr>
          <w:rFonts w:eastAsia="Times New Roman"/>
          <w:szCs w:val="24"/>
        </w:rPr>
        <w:tab/>
        <w:t xml:space="preserve">Το δεύτερο που </w:t>
      </w:r>
      <w:r>
        <w:rPr>
          <w:rFonts w:eastAsia="Times New Roman"/>
          <w:szCs w:val="24"/>
        </w:rPr>
        <w:t>θα το έβαζα μ</w:t>
      </w:r>
      <w:r>
        <w:rPr>
          <w:rFonts w:eastAsia="Times New Roman"/>
          <w:szCs w:val="24"/>
        </w:rPr>
        <w:t>ε</w:t>
      </w:r>
      <w:r>
        <w:rPr>
          <w:rFonts w:eastAsia="Times New Roman"/>
          <w:szCs w:val="24"/>
        </w:rPr>
        <w:t xml:space="preserve"> έναν τίτλο είναι η αποκατάσταση των αδικιών που έχουμε και στην </w:t>
      </w:r>
      <w:r>
        <w:rPr>
          <w:rFonts w:eastAsia="Times New Roman"/>
          <w:szCs w:val="24"/>
        </w:rPr>
        <w:t>τοπική αυτοδιοίκηση</w:t>
      </w:r>
      <w:r>
        <w:rPr>
          <w:rFonts w:eastAsia="Times New Roman"/>
          <w:szCs w:val="24"/>
        </w:rPr>
        <w:t>. Θα έλεγα ότι οι δύο διατάξεις, που είναι πολύ σημαντικές, είναι ότι εντάσσεται το πρόγραμμα «Βοήθεια στο Σπίτι» στις μόνιμες οργανικές μονάδες των δήμων και όλοι γνωρίζουμε ότι μετά από προκήρυξη που θα γίνει κ.λπ. θα έρθουν αυτοί οι άνθρωποι και θα εργά</w:t>
      </w:r>
      <w:r>
        <w:rPr>
          <w:rFonts w:eastAsia="Times New Roman"/>
          <w:szCs w:val="24"/>
        </w:rPr>
        <w:t xml:space="preserve">ζονται, δηλαδή θα είναι μέσα στο </w:t>
      </w:r>
      <w:r>
        <w:rPr>
          <w:rFonts w:eastAsia="Times New Roman"/>
          <w:szCs w:val="24"/>
          <w:lang w:val="en-US"/>
        </w:rPr>
        <w:t>corpus</w:t>
      </w:r>
      <w:r w:rsidRPr="00712C4B">
        <w:rPr>
          <w:rFonts w:eastAsia="Times New Roman"/>
          <w:szCs w:val="24"/>
        </w:rPr>
        <w:t xml:space="preserve"> </w:t>
      </w:r>
      <w:r>
        <w:rPr>
          <w:rFonts w:eastAsia="Times New Roman"/>
          <w:szCs w:val="24"/>
        </w:rPr>
        <w:t xml:space="preserve">της </w:t>
      </w:r>
      <w:r>
        <w:rPr>
          <w:rFonts w:eastAsia="Times New Roman"/>
          <w:szCs w:val="24"/>
        </w:rPr>
        <w:t>τοπικής αυτοδιοίκηση</w:t>
      </w:r>
      <w:r>
        <w:rPr>
          <w:rFonts w:eastAsia="Times New Roman"/>
          <w:szCs w:val="24"/>
        </w:rPr>
        <w:t>ς.</w:t>
      </w:r>
    </w:p>
    <w:p w14:paraId="03A73049" w14:textId="77777777" w:rsidR="00E615E6" w:rsidRDefault="00720F21">
      <w:pPr>
        <w:tabs>
          <w:tab w:val="left" w:pos="709"/>
          <w:tab w:val="center" w:pos="4753"/>
        </w:tabs>
        <w:spacing w:after="0" w:line="600" w:lineRule="auto"/>
        <w:ind w:firstLine="709"/>
        <w:contextualSpacing/>
        <w:jc w:val="both"/>
        <w:rPr>
          <w:rFonts w:eastAsia="Times New Roman"/>
          <w:szCs w:val="24"/>
        </w:rPr>
      </w:pPr>
      <w:r>
        <w:rPr>
          <w:rFonts w:eastAsia="Times New Roman"/>
          <w:szCs w:val="24"/>
        </w:rPr>
        <w:tab/>
        <w:t>Κάτι άλλο είναι η αποκατάσταση των σχολικών φυλάκων που είχαν μετατεθεί στα νοσοκομεία. Είναι μια δίκαιη αποκατάσταση που είχαμε κάνει και με τους δημοτικούς αστυνομικούς που είχαν μετατεθ</w:t>
      </w:r>
      <w:r>
        <w:rPr>
          <w:rFonts w:eastAsia="Times New Roman"/>
          <w:szCs w:val="24"/>
        </w:rPr>
        <w:t xml:space="preserve">εί στις φυλακές. Έρχονται τώρα στην </w:t>
      </w:r>
      <w:r>
        <w:rPr>
          <w:rFonts w:eastAsia="Times New Roman"/>
          <w:szCs w:val="24"/>
        </w:rPr>
        <w:t>τοπική αυτοδιοίκηση</w:t>
      </w:r>
      <w:r>
        <w:rPr>
          <w:rFonts w:eastAsia="Times New Roman"/>
          <w:szCs w:val="24"/>
        </w:rPr>
        <w:t xml:space="preserve"> για να καλύψουν βασικές ανάγκες και στις υπηρεσίες της </w:t>
      </w:r>
      <w:r>
        <w:rPr>
          <w:rFonts w:eastAsia="Times New Roman"/>
          <w:szCs w:val="24"/>
        </w:rPr>
        <w:t>τοπικής αυτοδιοίκησης</w:t>
      </w:r>
      <w:r>
        <w:rPr>
          <w:rFonts w:eastAsia="Times New Roman"/>
          <w:szCs w:val="24"/>
        </w:rPr>
        <w:t xml:space="preserve">. </w:t>
      </w:r>
    </w:p>
    <w:p w14:paraId="03A7304A" w14:textId="77777777" w:rsidR="00E615E6" w:rsidRDefault="00720F21">
      <w:pPr>
        <w:tabs>
          <w:tab w:val="left" w:pos="709"/>
          <w:tab w:val="center" w:pos="4753"/>
        </w:tabs>
        <w:spacing w:after="0" w:line="600" w:lineRule="auto"/>
        <w:ind w:firstLine="709"/>
        <w:contextualSpacing/>
        <w:jc w:val="both"/>
        <w:rPr>
          <w:rFonts w:eastAsia="Times New Roman"/>
          <w:szCs w:val="24"/>
        </w:rPr>
      </w:pPr>
      <w:r>
        <w:rPr>
          <w:rFonts w:eastAsia="Times New Roman"/>
          <w:szCs w:val="24"/>
        </w:rPr>
        <w:lastRenderedPageBreak/>
        <w:tab/>
        <w:t xml:space="preserve">Έρχομαι τώρα στο επίμαχο θέμα της αναστολής προσλήψεων πριν από τη διεξαγωγή των εκλογών στην </w:t>
      </w:r>
      <w:r>
        <w:rPr>
          <w:rFonts w:eastAsia="Times New Roman"/>
          <w:szCs w:val="24"/>
        </w:rPr>
        <w:t>τοπική αυτοδιοίκηση</w:t>
      </w:r>
      <w:r>
        <w:rPr>
          <w:rFonts w:eastAsia="Times New Roman"/>
          <w:szCs w:val="24"/>
        </w:rPr>
        <w:t xml:space="preserve">, όπου </w:t>
      </w:r>
      <w:r>
        <w:rPr>
          <w:rFonts w:eastAsia="Times New Roman"/>
          <w:szCs w:val="24"/>
        </w:rPr>
        <w:t xml:space="preserve">γνωρίζουμε και από τις επιτροπές ότι η Αντιπολίτευση προφανώς επηρεαζόμενη από τις δικές τις πρακτικές, επιχειρεί να μας προσάψει ότι οι προσλήψεις αυτές γίνονται για προεκλογικούς λόγους. </w:t>
      </w:r>
    </w:p>
    <w:p w14:paraId="03A7304B" w14:textId="77777777" w:rsidR="00E615E6" w:rsidRDefault="00720F21">
      <w:pPr>
        <w:tabs>
          <w:tab w:val="left" w:pos="709"/>
          <w:tab w:val="center" w:pos="4753"/>
        </w:tabs>
        <w:spacing w:after="0" w:line="600" w:lineRule="auto"/>
        <w:ind w:firstLine="709"/>
        <w:contextualSpacing/>
        <w:jc w:val="both"/>
        <w:rPr>
          <w:rFonts w:eastAsia="Times New Roman"/>
          <w:szCs w:val="24"/>
        </w:rPr>
      </w:pPr>
      <w:r>
        <w:rPr>
          <w:rFonts w:eastAsia="Times New Roman"/>
          <w:szCs w:val="24"/>
        </w:rPr>
        <w:tab/>
        <w:t xml:space="preserve">Θα ήθελα, λοιπόν, να τονίσω </w:t>
      </w:r>
      <w:r>
        <w:rPr>
          <w:rFonts w:eastAsia="Times New Roman"/>
          <w:szCs w:val="24"/>
        </w:rPr>
        <w:t>-</w:t>
      </w:r>
      <w:r>
        <w:rPr>
          <w:rFonts w:eastAsia="Times New Roman"/>
          <w:szCs w:val="24"/>
        </w:rPr>
        <w:t>για να ακουστεί και στον ελληνικό λα</w:t>
      </w:r>
      <w:r>
        <w:rPr>
          <w:rFonts w:eastAsia="Times New Roman"/>
          <w:szCs w:val="24"/>
        </w:rPr>
        <w:t xml:space="preserve">ό- ότι πρόκειται καθαρά για την πλήρωση κενών θέσεων που προκύπτουν από ανάγκες. Εξάλλου, υιοθετήσαμε και πρόσφατα με τον νόμο που έφερε το Υπουργείο Διοικητικής Ανασυγκρότησης τον προγραμματισμό των προσλήψεων και άρα ακολουθούμε αυτό. </w:t>
      </w:r>
    </w:p>
    <w:p w14:paraId="03A7304C" w14:textId="77777777" w:rsidR="00E615E6" w:rsidRDefault="00720F21">
      <w:pPr>
        <w:tabs>
          <w:tab w:val="left" w:pos="709"/>
          <w:tab w:val="center" w:pos="4753"/>
        </w:tabs>
        <w:spacing w:after="0" w:line="600" w:lineRule="auto"/>
        <w:ind w:firstLine="709"/>
        <w:contextualSpacing/>
        <w:jc w:val="both"/>
        <w:rPr>
          <w:rFonts w:eastAsia="Times New Roman"/>
          <w:szCs w:val="24"/>
        </w:rPr>
      </w:pPr>
      <w:r>
        <w:rPr>
          <w:rFonts w:eastAsia="Times New Roman"/>
          <w:szCs w:val="24"/>
        </w:rPr>
        <w:tab/>
        <w:t>Επομένως για όπου</w:t>
      </w:r>
      <w:r>
        <w:rPr>
          <w:rFonts w:eastAsia="Times New Roman"/>
          <w:szCs w:val="24"/>
        </w:rPr>
        <w:t xml:space="preserve"> υπάρχουν κενές θέσεις και ανάγκες και ιδιαίτερα για εποχικές θέσεις και θέσεις ζωτικής ανάγκης για τις υπηρεσίες, ώστε να μπορεί να λειτουργήσει η </w:t>
      </w:r>
      <w:r>
        <w:rPr>
          <w:rFonts w:eastAsia="Times New Roman"/>
          <w:szCs w:val="24"/>
        </w:rPr>
        <w:t>τοπική αυτοδιοίκηση</w:t>
      </w:r>
      <w:r>
        <w:rPr>
          <w:rFonts w:eastAsia="Times New Roman"/>
          <w:szCs w:val="24"/>
        </w:rPr>
        <w:t xml:space="preserve">, επειδή το χρονικό διάστημα που διαμεσολαβεί ανάμεσα στις </w:t>
      </w:r>
      <w:proofErr w:type="spellStart"/>
      <w:r>
        <w:rPr>
          <w:rFonts w:eastAsia="Times New Roman"/>
          <w:szCs w:val="24"/>
        </w:rPr>
        <w:t>αυτοδιοικητικές</w:t>
      </w:r>
      <w:proofErr w:type="spellEnd"/>
      <w:r>
        <w:rPr>
          <w:rFonts w:eastAsia="Times New Roman"/>
          <w:szCs w:val="24"/>
        </w:rPr>
        <w:t xml:space="preserve"> εκλογές και στ</w:t>
      </w:r>
      <w:r>
        <w:rPr>
          <w:rFonts w:eastAsia="Times New Roman"/>
          <w:szCs w:val="24"/>
        </w:rPr>
        <w:t xml:space="preserve">ην εγκατάσταση των νέων δημοτικών αρχών είναι πολύ μεγάλο </w:t>
      </w:r>
      <w:r>
        <w:rPr>
          <w:rFonts w:eastAsia="Times New Roman"/>
          <w:szCs w:val="24"/>
        </w:rPr>
        <w:t>-</w:t>
      </w:r>
      <w:r>
        <w:rPr>
          <w:rFonts w:eastAsia="Times New Roman"/>
          <w:szCs w:val="24"/>
        </w:rPr>
        <w:t>ξέρετε ότι η εγκατάσταση των δημοτικών αρχών θα γίνει την 1</w:t>
      </w:r>
      <w:r w:rsidRPr="008B00BD">
        <w:rPr>
          <w:rFonts w:eastAsia="Times New Roman"/>
          <w:szCs w:val="24"/>
          <w:vertAlign w:val="superscript"/>
        </w:rPr>
        <w:t xml:space="preserve">η </w:t>
      </w:r>
      <w:r>
        <w:rPr>
          <w:rFonts w:eastAsia="Times New Roman"/>
          <w:szCs w:val="24"/>
        </w:rPr>
        <w:t xml:space="preserve">Σεπτεμβρίου- ως εκ </w:t>
      </w:r>
      <w:r>
        <w:rPr>
          <w:rFonts w:eastAsia="Times New Roman"/>
          <w:szCs w:val="24"/>
        </w:rPr>
        <w:lastRenderedPageBreak/>
        <w:t>τούτου πρέπει να ρυθμίσουμε τη λειτουργία της. Και γι’ αυτό για υπηρεσίες πυροπροστασίας, ναυαγοσωστικής κάλυψης, παι</w:t>
      </w:r>
      <w:r>
        <w:rPr>
          <w:rFonts w:eastAsia="Times New Roman"/>
          <w:szCs w:val="24"/>
        </w:rPr>
        <w:t xml:space="preserve">δικούς σταθμούς, φροντίδα ηλικιωμένων, καθαριότητα, πρέπει να γίνουν αυτές οι προσλήψεις, με δεδομένο ότι έχουμε μια σημαντική έλλειψη προσωπικού, δηλαδή </w:t>
      </w:r>
      <w:proofErr w:type="spellStart"/>
      <w:r>
        <w:rPr>
          <w:rFonts w:eastAsia="Times New Roman"/>
          <w:szCs w:val="24"/>
        </w:rPr>
        <w:t>υποστελέχωση</w:t>
      </w:r>
      <w:proofErr w:type="spellEnd"/>
      <w:r>
        <w:rPr>
          <w:rFonts w:eastAsia="Times New Roman"/>
          <w:szCs w:val="24"/>
        </w:rPr>
        <w:t xml:space="preserve"> των ΟΤΑ λόγω των </w:t>
      </w:r>
      <w:proofErr w:type="spellStart"/>
      <w:r>
        <w:rPr>
          <w:rFonts w:eastAsia="Times New Roman"/>
          <w:szCs w:val="24"/>
        </w:rPr>
        <w:t>μνημονιακών</w:t>
      </w:r>
      <w:proofErr w:type="spellEnd"/>
      <w:r>
        <w:rPr>
          <w:rFonts w:eastAsia="Times New Roman"/>
          <w:szCs w:val="24"/>
        </w:rPr>
        <w:t xml:space="preserve"> πολιτικών που είχαν εφαρμοστεί και που εμείς καταφέραμε ευτυ</w:t>
      </w:r>
      <w:r>
        <w:rPr>
          <w:rFonts w:eastAsia="Times New Roman"/>
          <w:szCs w:val="24"/>
        </w:rPr>
        <w:t xml:space="preserve">χώς το «ένα προς πέντε» να το κάνουμε «ένα προς ένα». </w:t>
      </w:r>
    </w:p>
    <w:p w14:paraId="03A7304D" w14:textId="77777777" w:rsidR="00E615E6" w:rsidRDefault="00720F21">
      <w:pPr>
        <w:tabs>
          <w:tab w:val="left" w:pos="709"/>
          <w:tab w:val="center" w:pos="4753"/>
        </w:tabs>
        <w:spacing w:after="0" w:line="600" w:lineRule="auto"/>
        <w:ind w:firstLine="709"/>
        <w:contextualSpacing/>
        <w:jc w:val="both"/>
        <w:rPr>
          <w:rFonts w:eastAsia="Times New Roman"/>
          <w:szCs w:val="24"/>
        </w:rPr>
      </w:pPr>
      <w:r>
        <w:rPr>
          <w:rFonts w:eastAsia="Times New Roman"/>
          <w:szCs w:val="24"/>
        </w:rPr>
        <w:tab/>
        <w:t xml:space="preserve">Άρα, λοιπόν, στην ίδια λογική προβλέπεται επίσης ότι πρόκειται για διορισμούς, για προσλήψεις στις ανταποδοτικές υπηρεσίες των δήμων και για καθαρά εποχικές υπηρεσιακές ανάγκες. Επίσης, πρόκειται για </w:t>
      </w:r>
      <w:r>
        <w:rPr>
          <w:rFonts w:eastAsia="Times New Roman"/>
          <w:szCs w:val="24"/>
        </w:rPr>
        <w:t xml:space="preserve">προσλήψεις και διορισμούς που διενεργούνται με κριτήρια ΑΣΕΠ και έχουν δημοσιευτεί οι προκηρύξεις πριν την προκήρυξη των </w:t>
      </w:r>
      <w:proofErr w:type="spellStart"/>
      <w:r>
        <w:rPr>
          <w:rFonts w:eastAsia="Times New Roman"/>
          <w:szCs w:val="24"/>
        </w:rPr>
        <w:t>αυτοδιοικητικών</w:t>
      </w:r>
      <w:proofErr w:type="spellEnd"/>
      <w:r>
        <w:rPr>
          <w:rFonts w:eastAsia="Times New Roman"/>
          <w:szCs w:val="24"/>
        </w:rPr>
        <w:t xml:space="preserve"> εκλογών. Εδώ αναφερόμαστε και στην εξαίρεση της 3Κ, γιατί για πρώτη φορά όλοι γνωρίζουμε ότι μετά από πολλά χρόνια επιτ</w:t>
      </w:r>
      <w:r>
        <w:rPr>
          <w:rFonts w:eastAsia="Times New Roman"/>
          <w:szCs w:val="24"/>
        </w:rPr>
        <w:t>έλους θα έχουμε μόνιμο προσωπικό στην καθαριότητα και θα έχουμε και πολύ θετικές συνέπειες στο να μην έχουμε εργατικά ατυχήματα κ.λπ</w:t>
      </w:r>
      <w:r>
        <w:rPr>
          <w:rFonts w:eastAsia="Times New Roman"/>
          <w:szCs w:val="24"/>
        </w:rPr>
        <w:t>.</w:t>
      </w:r>
      <w:r>
        <w:rPr>
          <w:rFonts w:eastAsia="Times New Roman"/>
          <w:szCs w:val="24"/>
        </w:rPr>
        <w:t>.</w:t>
      </w:r>
    </w:p>
    <w:p w14:paraId="03A7304E" w14:textId="77777777" w:rsidR="00E615E6" w:rsidRDefault="00720F21">
      <w:pPr>
        <w:tabs>
          <w:tab w:val="left" w:pos="709"/>
          <w:tab w:val="center" w:pos="4753"/>
        </w:tabs>
        <w:spacing w:after="0" w:line="600" w:lineRule="auto"/>
        <w:ind w:firstLine="709"/>
        <w:contextualSpacing/>
        <w:jc w:val="both"/>
        <w:rPr>
          <w:rFonts w:eastAsia="Times New Roman"/>
          <w:szCs w:val="24"/>
        </w:rPr>
      </w:pPr>
      <w:r>
        <w:rPr>
          <w:rFonts w:eastAsia="Times New Roman"/>
          <w:szCs w:val="24"/>
        </w:rPr>
        <w:lastRenderedPageBreak/>
        <w:tab/>
        <w:t>Θα αφήσω το υπόλοιπο της ομιλίας μου για τη δευτερολογία μου. Θεωρώ ότι αυτό το σχέδιο νόμου επιλύει σημαντικά θέματα κα</w:t>
      </w:r>
      <w:r>
        <w:rPr>
          <w:rFonts w:eastAsia="Times New Roman"/>
          <w:szCs w:val="24"/>
        </w:rPr>
        <w:t xml:space="preserve">ι για την ουσιαστική ισότητα των φύλων, όπου τελικά βάζει τα θεμέλια για να υπάρχει πραγματική ισότητα, αλλά και επιλύει ζητήματα και δυσλειτουργίες απόκτησης ιθαγένειας που οι δύο νόμοι που είχαν ψηφιστεί δεν μπόρεσαν να επιλύσουν. </w:t>
      </w:r>
    </w:p>
    <w:p w14:paraId="03A7304F" w14:textId="77777777" w:rsidR="00E615E6" w:rsidRDefault="00720F21">
      <w:pPr>
        <w:tabs>
          <w:tab w:val="left" w:pos="709"/>
          <w:tab w:val="center" w:pos="4753"/>
        </w:tabs>
        <w:spacing w:after="0" w:line="600" w:lineRule="auto"/>
        <w:ind w:firstLine="709"/>
        <w:contextualSpacing/>
        <w:jc w:val="both"/>
        <w:rPr>
          <w:rFonts w:eastAsia="Times New Roman"/>
          <w:szCs w:val="24"/>
        </w:rPr>
      </w:pPr>
      <w:r>
        <w:rPr>
          <w:rFonts w:eastAsia="Times New Roman"/>
          <w:szCs w:val="24"/>
        </w:rPr>
        <w:tab/>
        <w:t>Τρίτον, νομίζω ότι έρ</w:t>
      </w:r>
      <w:r>
        <w:rPr>
          <w:rFonts w:eastAsia="Times New Roman"/>
          <w:szCs w:val="24"/>
        </w:rPr>
        <w:t xml:space="preserve">χεται να επιλύσει ζωτικά ζητήματα της </w:t>
      </w:r>
      <w:r>
        <w:rPr>
          <w:rFonts w:eastAsia="Times New Roman"/>
          <w:szCs w:val="24"/>
        </w:rPr>
        <w:t>τοπικής αυτοδιοίκησης</w:t>
      </w:r>
      <w:r>
        <w:rPr>
          <w:rFonts w:eastAsia="Times New Roman"/>
          <w:szCs w:val="24"/>
        </w:rPr>
        <w:t xml:space="preserve"> με την αλλαγή του </w:t>
      </w:r>
      <w:r w:rsidRPr="006C3C43">
        <w:rPr>
          <w:rFonts w:eastAsia="Times New Roman"/>
          <w:szCs w:val="24"/>
        </w:rPr>
        <w:t>εκλογικού συστήματος</w:t>
      </w:r>
      <w:r>
        <w:rPr>
          <w:rFonts w:eastAsia="Times New Roman"/>
          <w:szCs w:val="24"/>
        </w:rPr>
        <w:t xml:space="preserve"> και την καθιέρωση της απλής αναλογικής, έτσι ώστε και στο επίπεδο του εκλογικού συστήματος, αλλά και των εκλογικών διαδικασιών </w:t>
      </w:r>
      <w:r>
        <w:rPr>
          <w:rFonts w:eastAsia="Times New Roman"/>
          <w:szCs w:val="24"/>
        </w:rPr>
        <w:t>-</w:t>
      </w:r>
      <w:r>
        <w:rPr>
          <w:rFonts w:eastAsia="Times New Roman"/>
          <w:szCs w:val="24"/>
        </w:rPr>
        <w:t>εδώ αναφέρομαι στην τροπολογί</w:t>
      </w:r>
      <w:r>
        <w:rPr>
          <w:rFonts w:eastAsia="Times New Roman"/>
          <w:szCs w:val="24"/>
        </w:rPr>
        <w:t xml:space="preserve">α που παρουσίασε ο Υπουργός- να μπορεί να γίνει η εκλογική διαδικασία χωρίς να υπάρχει </w:t>
      </w:r>
      <w:proofErr w:type="spellStart"/>
      <w:r>
        <w:rPr>
          <w:rFonts w:eastAsia="Times New Roman"/>
          <w:szCs w:val="24"/>
        </w:rPr>
        <w:t>επιφόρτωση</w:t>
      </w:r>
      <w:proofErr w:type="spellEnd"/>
      <w:r>
        <w:rPr>
          <w:rFonts w:eastAsia="Times New Roman"/>
          <w:szCs w:val="24"/>
        </w:rPr>
        <w:t xml:space="preserve"> στους πολίτες, δηλαδή ουρές κ.λπ., αλλά ούτε στους δικαστικούς υπαλλήλους, φροντίζοντας να μπορούν να κάνουν πολύ καλά το έργο τους. Έτσι, αυτή η τροπολογία μ</w:t>
      </w:r>
      <w:r>
        <w:rPr>
          <w:rFonts w:eastAsia="Times New Roman"/>
          <w:szCs w:val="24"/>
        </w:rPr>
        <w:t>ε την κατάτμηση των εκλογικών τμημάτων βοηθάει στο να μπορεί να διεξαχθεί μ</w:t>
      </w:r>
      <w:r>
        <w:rPr>
          <w:rFonts w:eastAsia="Times New Roman"/>
          <w:szCs w:val="24"/>
        </w:rPr>
        <w:t>ε</w:t>
      </w:r>
      <w:r>
        <w:rPr>
          <w:rFonts w:eastAsia="Times New Roman"/>
          <w:szCs w:val="24"/>
        </w:rPr>
        <w:t xml:space="preserve"> έναν άρτιο τρόπο η εκλογική διαδικασία. </w:t>
      </w:r>
    </w:p>
    <w:p w14:paraId="03A73050" w14:textId="77777777" w:rsidR="00E615E6" w:rsidRDefault="00720F21">
      <w:pPr>
        <w:tabs>
          <w:tab w:val="left" w:pos="709"/>
          <w:tab w:val="center" w:pos="4753"/>
        </w:tabs>
        <w:spacing w:after="0" w:line="600" w:lineRule="auto"/>
        <w:ind w:firstLine="709"/>
        <w:contextualSpacing/>
        <w:jc w:val="both"/>
        <w:rPr>
          <w:rFonts w:eastAsia="Times New Roman"/>
          <w:szCs w:val="24"/>
        </w:rPr>
      </w:pPr>
      <w:r>
        <w:rPr>
          <w:rFonts w:eastAsia="Times New Roman"/>
          <w:szCs w:val="24"/>
        </w:rPr>
        <w:t>Ευχαριστώ πολύ.</w:t>
      </w:r>
    </w:p>
    <w:p w14:paraId="03A73051" w14:textId="77777777" w:rsidR="00E615E6" w:rsidRDefault="00720F21">
      <w:pPr>
        <w:tabs>
          <w:tab w:val="left" w:pos="709"/>
          <w:tab w:val="center" w:pos="4753"/>
        </w:tabs>
        <w:spacing w:after="0" w:line="600" w:lineRule="auto"/>
        <w:ind w:firstLine="709"/>
        <w:contextualSpacing/>
        <w:jc w:val="center"/>
        <w:rPr>
          <w:rFonts w:eastAsia="Times New Roman"/>
          <w:szCs w:val="24"/>
        </w:rPr>
      </w:pPr>
      <w:r>
        <w:rPr>
          <w:rFonts w:eastAsia="Times New Roman"/>
          <w:szCs w:val="24"/>
        </w:rPr>
        <w:t>(Χειροκροτήματα από την πτέρυγα του ΣΥΡΙΖΑ)</w:t>
      </w:r>
    </w:p>
    <w:p w14:paraId="03A73052" w14:textId="77777777" w:rsidR="00E615E6" w:rsidRDefault="00720F21">
      <w:pPr>
        <w:tabs>
          <w:tab w:val="left" w:pos="709"/>
          <w:tab w:val="center" w:pos="4753"/>
        </w:tabs>
        <w:spacing w:after="0" w:line="600" w:lineRule="auto"/>
        <w:ind w:firstLine="709"/>
        <w:contextualSpacing/>
        <w:jc w:val="both"/>
        <w:rPr>
          <w:rFonts w:eastAsia="Times New Roman"/>
          <w:szCs w:val="24"/>
        </w:rPr>
      </w:pPr>
      <w:r>
        <w:rPr>
          <w:rFonts w:eastAsia="Times New Roman"/>
          <w:szCs w:val="24"/>
        </w:rPr>
        <w:lastRenderedPageBreak/>
        <w:tab/>
      </w:r>
      <w:r w:rsidRPr="00D34D9D">
        <w:rPr>
          <w:rFonts w:eastAsia="Times New Roman"/>
          <w:b/>
          <w:szCs w:val="24"/>
        </w:rPr>
        <w:t>ΠΡΟΕΔΡΕΥΟΥΣΑ (Αναστασία Χριστοδουλοπούλου):</w:t>
      </w:r>
      <w:r>
        <w:rPr>
          <w:rFonts w:eastAsia="Times New Roman"/>
          <w:szCs w:val="24"/>
        </w:rPr>
        <w:t xml:space="preserve"> Γίνεται γνωστό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w:t>
      </w:r>
      <w:r>
        <w:rPr>
          <w:rFonts w:eastAsia="Times New Roman"/>
          <w:szCs w:val="24"/>
        </w:rPr>
        <w:t>ουλής, σαράντα δύο μαθήτριες και μαθητές και δεκαπέντε συνοδοί εκπαιδευτικοί από το 1</w:t>
      </w:r>
      <w:r w:rsidRPr="00BD597A">
        <w:rPr>
          <w:rFonts w:eastAsia="Times New Roman"/>
          <w:szCs w:val="24"/>
          <w:vertAlign w:val="superscript"/>
        </w:rPr>
        <w:t>ο</w:t>
      </w:r>
      <w:r>
        <w:rPr>
          <w:rFonts w:eastAsia="Times New Roman"/>
          <w:szCs w:val="24"/>
        </w:rPr>
        <w:t xml:space="preserve"> Γυμνάσιο Βύρωνα, καθώς και μαθητές του προγράμματος «</w:t>
      </w:r>
      <w:r>
        <w:rPr>
          <w:rFonts w:eastAsia="Times New Roman"/>
          <w:szCs w:val="24"/>
          <w:lang w:val="en-US"/>
        </w:rPr>
        <w:t>ERASMUS</w:t>
      </w:r>
      <w:r>
        <w:rPr>
          <w:rFonts w:eastAsia="Times New Roman"/>
          <w:szCs w:val="24"/>
        </w:rPr>
        <w:t>»</w:t>
      </w:r>
      <w:r w:rsidRPr="00BD597A">
        <w:rPr>
          <w:rFonts w:eastAsia="Times New Roman"/>
          <w:szCs w:val="24"/>
        </w:rPr>
        <w:t>.</w:t>
      </w:r>
    </w:p>
    <w:p w14:paraId="03A73053" w14:textId="77777777" w:rsidR="00E615E6" w:rsidRDefault="00720F21">
      <w:pPr>
        <w:tabs>
          <w:tab w:val="left" w:pos="709"/>
          <w:tab w:val="center" w:pos="4753"/>
        </w:tabs>
        <w:spacing w:after="0" w:line="600" w:lineRule="auto"/>
        <w:ind w:firstLine="709"/>
        <w:contextualSpacing/>
        <w:jc w:val="both"/>
        <w:rPr>
          <w:rFonts w:eastAsia="Times New Roman"/>
          <w:szCs w:val="24"/>
        </w:rPr>
      </w:pPr>
      <w:r>
        <w:rPr>
          <w:rFonts w:eastAsia="Times New Roman"/>
          <w:szCs w:val="24"/>
        </w:rPr>
        <w:t>Η Βουλή σάς καλωσορίζει.</w:t>
      </w:r>
    </w:p>
    <w:p w14:paraId="03A73054" w14:textId="77777777" w:rsidR="00E615E6" w:rsidRDefault="00720F21">
      <w:pPr>
        <w:tabs>
          <w:tab w:val="left" w:pos="709"/>
          <w:tab w:val="center" w:pos="4753"/>
        </w:tabs>
        <w:spacing w:after="0" w:line="600" w:lineRule="auto"/>
        <w:ind w:firstLine="709"/>
        <w:contextualSpacing/>
        <w:jc w:val="center"/>
        <w:rPr>
          <w:rFonts w:eastAsia="Times New Roman"/>
          <w:szCs w:val="24"/>
        </w:rPr>
      </w:pPr>
      <w:r>
        <w:rPr>
          <w:rFonts w:eastAsia="Times New Roman"/>
          <w:szCs w:val="24"/>
        </w:rPr>
        <w:t>(Χειροκροτήματα απ</w:t>
      </w:r>
      <w:r>
        <w:rPr>
          <w:rFonts w:eastAsia="Times New Roman"/>
          <w:szCs w:val="24"/>
        </w:rPr>
        <w:t>’</w:t>
      </w:r>
      <w:r>
        <w:rPr>
          <w:rFonts w:eastAsia="Times New Roman"/>
          <w:szCs w:val="24"/>
        </w:rPr>
        <w:t xml:space="preserve"> όλες τις πτέρυγες της Βουλής)</w:t>
      </w:r>
    </w:p>
    <w:p w14:paraId="03A73055" w14:textId="77777777" w:rsidR="00E615E6" w:rsidRDefault="00720F21">
      <w:pPr>
        <w:tabs>
          <w:tab w:val="left" w:pos="709"/>
          <w:tab w:val="center" w:pos="4753"/>
        </w:tabs>
        <w:spacing w:after="0" w:line="600" w:lineRule="auto"/>
        <w:ind w:firstLine="709"/>
        <w:contextualSpacing/>
        <w:jc w:val="both"/>
        <w:rPr>
          <w:rFonts w:eastAsia="Times New Roman"/>
          <w:szCs w:val="24"/>
        </w:rPr>
      </w:pPr>
      <w:r>
        <w:rPr>
          <w:rFonts w:eastAsia="Times New Roman"/>
          <w:szCs w:val="24"/>
        </w:rPr>
        <w:tab/>
        <w:t xml:space="preserve">Θα σας κάνω πάλι μια </w:t>
      </w:r>
      <w:r>
        <w:rPr>
          <w:rFonts w:eastAsia="Times New Roman"/>
          <w:szCs w:val="24"/>
        </w:rPr>
        <w:t>επισήμανση για τον χρόνο, δεδομένου ότι πριν κλείσει ο κατάλογος είχαν ήδη γραφτεί τριάντα ομιλητές. Αυτό σημαίνει ότι θα χρειαστούμε ένα πεντάωρο με εξάωρο μόνο για τους ομιλητές.</w:t>
      </w:r>
    </w:p>
    <w:p w14:paraId="03A73056" w14:textId="77777777" w:rsidR="00E615E6" w:rsidRDefault="00720F21">
      <w:pPr>
        <w:tabs>
          <w:tab w:val="left" w:pos="709"/>
          <w:tab w:val="center" w:pos="4753"/>
        </w:tabs>
        <w:spacing w:after="0" w:line="600" w:lineRule="auto"/>
        <w:ind w:firstLine="709"/>
        <w:contextualSpacing/>
        <w:jc w:val="both"/>
        <w:rPr>
          <w:rFonts w:eastAsia="Times New Roman"/>
          <w:szCs w:val="24"/>
        </w:rPr>
      </w:pPr>
      <w:r>
        <w:rPr>
          <w:rFonts w:eastAsia="Times New Roman"/>
          <w:szCs w:val="24"/>
        </w:rPr>
        <w:t>Καλώ τώρα στο Βήμα τον κ. Βορίδη, εισηγητή της Νέας Δημοκρατίας.</w:t>
      </w:r>
    </w:p>
    <w:p w14:paraId="03A73057" w14:textId="77777777" w:rsidR="00E615E6" w:rsidRDefault="00720F21">
      <w:pPr>
        <w:tabs>
          <w:tab w:val="left" w:pos="709"/>
          <w:tab w:val="center" w:pos="4753"/>
        </w:tabs>
        <w:spacing w:after="0" w:line="600" w:lineRule="auto"/>
        <w:ind w:firstLine="709"/>
        <w:contextualSpacing/>
        <w:jc w:val="both"/>
        <w:rPr>
          <w:rFonts w:eastAsia="Times New Roman"/>
          <w:szCs w:val="24"/>
        </w:rPr>
      </w:pPr>
      <w:r>
        <w:rPr>
          <w:rFonts w:eastAsia="Times New Roman"/>
          <w:szCs w:val="24"/>
        </w:rPr>
        <w:t>Ορίστε, κύ</w:t>
      </w:r>
      <w:r>
        <w:rPr>
          <w:rFonts w:eastAsia="Times New Roman"/>
          <w:szCs w:val="24"/>
        </w:rPr>
        <w:t>ριε Βορίδη, έχετε τον λόγο.</w:t>
      </w:r>
    </w:p>
    <w:p w14:paraId="03A73058" w14:textId="77777777" w:rsidR="00E615E6" w:rsidRDefault="00720F21">
      <w:pPr>
        <w:tabs>
          <w:tab w:val="left" w:pos="709"/>
          <w:tab w:val="center" w:pos="4753"/>
        </w:tabs>
        <w:spacing w:after="0" w:line="600" w:lineRule="auto"/>
        <w:ind w:firstLine="709"/>
        <w:contextualSpacing/>
        <w:jc w:val="both"/>
        <w:rPr>
          <w:rFonts w:eastAsia="Times New Roman"/>
          <w:szCs w:val="24"/>
        </w:rPr>
      </w:pPr>
      <w:r w:rsidRPr="00804CC5">
        <w:rPr>
          <w:rFonts w:eastAsia="Times New Roman"/>
          <w:b/>
          <w:szCs w:val="24"/>
        </w:rPr>
        <w:lastRenderedPageBreak/>
        <w:t>ΜΑΥΡΟΥΔΗΣ ΒΟΡΙΔΗΣ:</w:t>
      </w:r>
      <w:r>
        <w:rPr>
          <w:rFonts w:eastAsia="Times New Roman"/>
          <w:szCs w:val="24"/>
        </w:rPr>
        <w:t xml:space="preserve"> Ευχαριστώ πολύ, κυρία Πρόεδρε.</w:t>
      </w:r>
    </w:p>
    <w:p w14:paraId="03A73059" w14:textId="77777777" w:rsidR="00E615E6" w:rsidRDefault="00720F21">
      <w:pPr>
        <w:tabs>
          <w:tab w:val="left" w:pos="709"/>
          <w:tab w:val="center" w:pos="4753"/>
        </w:tabs>
        <w:spacing w:after="0" w:line="600" w:lineRule="auto"/>
        <w:ind w:firstLine="709"/>
        <w:contextualSpacing/>
        <w:jc w:val="both"/>
        <w:rPr>
          <w:rFonts w:eastAsia="Times New Roman"/>
          <w:szCs w:val="24"/>
        </w:rPr>
      </w:pPr>
      <w:r>
        <w:rPr>
          <w:rFonts w:eastAsia="Times New Roman"/>
          <w:szCs w:val="24"/>
        </w:rPr>
        <w:tab/>
        <w:t>Σ</w:t>
      </w:r>
      <w:r>
        <w:rPr>
          <w:rFonts w:eastAsia="Times New Roman"/>
          <w:szCs w:val="24"/>
        </w:rPr>
        <w:t>ε</w:t>
      </w:r>
      <w:r>
        <w:rPr>
          <w:rFonts w:eastAsia="Times New Roman"/>
          <w:szCs w:val="24"/>
        </w:rPr>
        <w:t xml:space="preserve"> ένα νομοσχέδιο το οποίο αναφέρεται σε τόσα πολλά θέματα, προφανώς θα άξιζε μια καλύτερη τύχη απ’ αυτή που τελικώς επεφύλαξε ο Υπουργός στο νομοσχέδιό του, διότι προφανώς σ’ α</w:t>
      </w:r>
      <w:r>
        <w:rPr>
          <w:rFonts w:eastAsia="Times New Roman"/>
          <w:szCs w:val="24"/>
        </w:rPr>
        <w:t xml:space="preserve">υτό το νομοσχέδιο, το μείζον, στο οποίο δεν αναφέρθηκε η εισηγήτρια της Πλειοψηφίας, είναι η «τροπολογία Κουντουρά». Αυτό είναι αυτό το οποίο πρέπει να συζητηθεί. </w:t>
      </w:r>
      <w:r>
        <w:rPr>
          <w:rFonts w:eastAsia="Times New Roman"/>
          <w:szCs w:val="24"/>
        </w:rPr>
        <w:tab/>
      </w:r>
    </w:p>
    <w:p w14:paraId="03A7305A" w14:textId="77777777" w:rsidR="00E615E6" w:rsidRDefault="00720F21">
      <w:pPr>
        <w:tabs>
          <w:tab w:val="left" w:pos="709"/>
          <w:tab w:val="center" w:pos="4753"/>
        </w:tabs>
        <w:spacing w:after="0" w:line="600" w:lineRule="auto"/>
        <w:ind w:firstLine="709"/>
        <w:contextualSpacing/>
        <w:jc w:val="both"/>
        <w:rPr>
          <w:rFonts w:eastAsia="Times New Roman"/>
          <w:szCs w:val="24"/>
        </w:rPr>
      </w:pPr>
      <w:r>
        <w:rPr>
          <w:rFonts w:eastAsia="Times New Roman"/>
          <w:szCs w:val="24"/>
        </w:rPr>
        <w:tab/>
        <w:t xml:space="preserve">Ενώ συνήθως, ξέρετε, τα νομοσχέδια παίρνουν το όνομα του Υπουργού που τα εισηγείται, αυτό </w:t>
      </w:r>
      <w:r>
        <w:rPr>
          <w:rFonts w:eastAsia="Times New Roman"/>
          <w:szCs w:val="24"/>
        </w:rPr>
        <w:t xml:space="preserve">θα μείνει, επειδή χαρακτηρίζει πια το σύνολο, αντί για «νομοσχέδιο </w:t>
      </w:r>
      <w:proofErr w:type="spellStart"/>
      <w:r>
        <w:rPr>
          <w:rFonts w:eastAsia="Times New Roman"/>
          <w:szCs w:val="24"/>
        </w:rPr>
        <w:t>Χαρίτση</w:t>
      </w:r>
      <w:proofErr w:type="spellEnd"/>
      <w:r>
        <w:rPr>
          <w:rFonts w:eastAsia="Times New Roman"/>
          <w:szCs w:val="24"/>
        </w:rPr>
        <w:t xml:space="preserve">», ως το «νομοσχέδιο Κουντουρά». Άρα, λοιπόν, αυτό που αξίζει να συζητηθεί και δημιουργεί σειρά ζητημάτων </w:t>
      </w:r>
      <w:r>
        <w:rPr>
          <w:rFonts w:eastAsia="Times New Roman"/>
          <w:szCs w:val="24"/>
        </w:rPr>
        <w:t>-</w:t>
      </w:r>
      <w:r>
        <w:rPr>
          <w:rFonts w:eastAsia="Times New Roman"/>
          <w:szCs w:val="24"/>
        </w:rPr>
        <w:t>και απ’ αυτό θα ξεκινήσω, γιατί είναι πολύ μεγάλο θέμα σε πολλά επίπεδα- εί</w:t>
      </w:r>
      <w:r>
        <w:rPr>
          <w:rFonts w:eastAsia="Times New Roman"/>
          <w:szCs w:val="24"/>
        </w:rPr>
        <w:t>ναι οι ρυθμίσεις της τροπολογίας.</w:t>
      </w:r>
    </w:p>
    <w:p w14:paraId="03A7305B" w14:textId="77777777" w:rsidR="00E615E6" w:rsidRDefault="00720F21">
      <w:pPr>
        <w:spacing w:after="0" w:line="600" w:lineRule="auto"/>
        <w:ind w:firstLine="720"/>
        <w:jc w:val="both"/>
        <w:rPr>
          <w:rFonts w:eastAsia="Times New Roman" w:cs="Times New Roman"/>
          <w:szCs w:val="24"/>
        </w:rPr>
      </w:pPr>
      <w:r>
        <w:rPr>
          <w:rFonts w:eastAsia="Times New Roman" w:cs="Times New Roman"/>
          <w:szCs w:val="24"/>
        </w:rPr>
        <w:t>Τι κάνει αυτή η τροπολογία; Τι έρχεται και λέει στο Σώμα η Κυβέρνηση με αυτή την τροπολογία; Λέει ότι θα γίνουν τέσσερις εκλογές μαζί. Ποιες είναι αυτές οι τέσσερις εκλογές; Οι ευρω</w:t>
      </w:r>
      <w:r>
        <w:rPr>
          <w:rFonts w:eastAsia="Times New Roman" w:cs="Times New Roman"/>
          <w:szCs w:val="24"/>
        </w:rPr>
        <w:lastRenderedPageBreak/>
        <w:t>εκλογές, οι εκλογές της περιφερειακής αυτ</w:t>
      </w:r>
      <w:r>
        <w:rPr>
          <w:rFonts w:eastAsia="Times New Roman" w:cs="Times New Roman"/>
          <w:szCs w:val="24"/>
        </w:rPr>
        <w:t xml:space="preserve">οδιοίκησης, της αυτοδιοίκησης </w:t>
      </w:r>
      <w:r>
        <w:rPr>
          <w:rFonts w:eastAsia="Times New Roman" w:cs="Times New Roman"/>
          <w:szCs w:val="24"/>
        </w:rPr>
        <w:t>Β</w:t>
      </w:r>
      <w:r>
        <w:rPr>
          <w:rFonts w:eastAsia="Times New Roman" w:cs="Times New Roman"/>
          <w:szCs w:val="24"/>
        </w:rPr>
        <w:t xml:space="preserve">΄ βαθμού και οι εκλογές για την αυτοδιοίκηση </w:t>
      </w:r>
      <w:r>
        <w:rPr>
          <w:rFonts w:eastAsia="Times New Roman" w:cs="Times New Roman"/>
          <w:szCs w:val="24"/>
        </w:rPr>
        <w:t>Α</w:t>
      </w:r>
      <w:r>
        <w:rPr>
          <w:rFonts w:eastAsia="Times New Roman" w:cs="Times New Roman"/>
          <w:szCs w:val="24"/>
        </w:rPr>
        <w:t>΄ βαθμού, όπου όμως ξεχωριστή κάλπη υπάρχει και για τα τοπικά συμβούλια. Αυτές είναι οι τέσσερις εκλογές.</w:t>
      </w:r>
    </w:p>
    <w:p w14:paraId="03A7305C" w14:textId="77777777" w:rsidR="00E615E6" w:rsidRDefault="00720F21">
      <w:pPr>
        <w:spacing w:after="0" w:line="600" w:lineRule="auto"/>
        <w:ind w:firstLine="720"/>
        <w:jc w:val="both"/>
        <w:rPr>
          <w:rFonts w:eastAsia="Times New Roman" w:cs="Times New Roman"/>
          <w:szCs w:val="24"/>
        </w:rPr>
      </w:pPr>
      <w:r>
        <w:rPr>
          <w:rFonts w:eastAsia="Times New Roman" w:cs="Times New Roman"/>
          <w:szCs w:val="24"/>
        </w:rPr>
        <w:t xml:space="preserve">Επειδή θα γίνουν τέσσερις εκλογές, πρέπει να γίνουν τα εξής: Τα εκλογικά </w:t>
      </w:r>
      <w:r>
        <w:rPr>
          <w:rFonts w:eastAsia="Times New Roman" w:cs="Times New Roman"/>
          <w:szCs w:val="24"/>
        </w:rPr>
        <w:t>τμήματα από είκοσι τρεις χιλιάδες να σπάσουν στα δύο, δηλαδή να γίνουν σαράντα έξι χιλιάδες και επειδή θα γίνουν σαράντα έξι χιλιάδες τα εκλογικά τμήματα, προφανώς δημιουργείται και ζήτημα με τους δικαστικούς αντιπροσώπους. Άρα πρέπει να υπάρξει και μια πρ</w:t>
      </w:r>
      <w:r>
        <w:rPr>
          <w:rFonts w:eastAsia="Times New Roman" w:cs="Times New Roman"/>
          <w:szCs w:val="24"/>
        </w:rPr>
        <w:t>όβλεψη για το τι θα συμβεί, εάν δεν επαρκούν οι δικαστικοί αντιπρόσωποι και άρα να οι ρυθμίσεις που πρέπει να γίνουν. Κρατώ το θέμα Κουντουρά για αργότερα, γιατί αυτό είναι το κερασάκι στην τούρτα. Όμως, ας μείνουμε σε αυτά.</w:t>
      </w:r>
    </w:p>
    <w:p w14:paraId="03A7305D" w14:textId="77777777" w:rsidR="00E615E6" w:rsidRDefault="00720F21">
      <w:pPr>
        <w:spacing w:after="0" w:line="600" w:lineRule="auto"/>
        <w:ind w:firstLine="720"/>
        <w:jc w:val="both"/>
        <w:rPr>
          <w:rFonts w:eastAsia="Times New Roman" w:cs="Times New Roman"/>
          <w:szCs w:val="24"/>
        </w:rPr>
      </w:pPr>
      <w:r>
        <w:rPr>
          <w:rFonts w:eastAsia="Times New Roman" w:cs="Times New Roman"/>
          <w:szCs w:val="24"/>
        </w:rPr>
        <w:t xml:space="preserve">Γιατί χρειάζεται να γίνουν όλα </w:t>
      </w:r>
      <w:r>
        <w:rPr>
          <w:rFonts w:eastAsia="Times New Roman" w:cs="Times New Roman"/>
          <w:szCs w:val="24"/>
        </w:rPr>
        <w:t xml:space="preserve">αυτά; Διότι υπάρχει μια βασική επιλογή που έχει ήδη κάνει η Κυβέρνηση. Αυτά όλα δεν ήταν αναπόδραστα μήτε νομοτελειακά. Πηγάζουν από κυβερνητικές επιλογές. Ποιες είναι οι κυβερνητικές επιλογές; Δύο. Η μία </w:t>
      </w:r>
      <w:r>
        <w:rPr>
          <w:rFonts w:eastAsia="Times New Roman" w:cs="Times New Roman"/>
          <w:szCs w:val="24"/>
        </w:rPr>
        <w:lastRenderedPageBreak/>
        <w:t>απόφαση είναι να υπάρχει χωριστή κάλπη για τα τοπικ</w:t>
      </w:r>
      <w:r>
        <w:rPr>
          <w:rFonts w:eastAsia="Times New Roman" w:cs="Times New Roman"/>
          <w:szCs w:val="24"/>
        </w:rPr>
        <w:t xml:space="preserve">ά συμβούλια. Μάλιστα, έκανε μια διατύπωση ο κύριος Υπουργός: «Διακριτές εκλογικές διαδικασίες», είπε, πράγμα το οποίο κατευθείαν μας βάζει και στον χώρο της συνταγματικής νομιμότητας αυτών των διαδικασιών, της τέταρτης δηλαδή, της διακρίσεως δημοτικών και </w:t>
      </w:r>
      <w:r>
        <w:rPr>
          <w:rFonts w:eastAsia="Times New Roman" w:cs="Times New Roman"/>
          <w:szCs w:val="24"/>
        </w:rPr>
        <w:t>τοπικών, διότι δεν μπορεί να είναι διακριτές διαδικασίες, γιατί αυτό γεννά ζήτημα άλλου βαθμού αυτοδιοίκησης.</w:t>
      </w:r>
    </w:p>
    <w:p w14:paraId="03A7305E" w14:textId="77777777" w:rsidR="00E615E6" w:rsidRDefault="00720F21">
      <w:pPr>
        <w:spacing w:after="0" w:line="600" w:lineRule="auto"/>
        <w:ind w:firstLine="720"/>
        <w:jc w:val="both"/>
        <w:rPr>
          <w:rFonts w:eastAsia="Times New Roman" w:cs="Times New Roman"/>
          <w:szCs w:val="24"/>
        </w:rPr>
      </w:pPr>
      <w:r>
        <w:rPr>
          <w:rFonts w:eastAsia="Times New Roman" w:cs="Times New Roman"/>
          <w:szCs w:val="24"/>
        </w:rPr>
        <w:t>Όμως, αφήνω τη συζήτηση αυτή και λέω ότι αυτό είναι μια επιλογή που έκανε η Κυβέρνηση. Δεν ήταν έτσι, εσείς το επιλέξατε.</w:t>
      </w:r>
    </w:p>
    <w:p w14:paraId="03A7305F" w14:textId="77777777" w:rsidR="00E615E6" w:rsidRDefault="00720F21">
      <w:pPr>
        <w:spacing w:after="0" w:line="600" w:lineRule="auto"/>
        <w:ind w:firstLine="720"/>
        <w:jc w:val="both"/>
        <w:rPr>
          <w:rFonts w:eastAsia="Times New Roman" w:cs="Times New Roman"/>
          <w:szCs w:val="24"/>
        </w:rPr>
      </w:pPr>
      <w:r>
        <w:rPr>
          <w:rFonts w:eastAsia="Times New Roman" w:cs="Times New Roman"/>
          <w:szCs w:val="24"/>
        </w:rPr>
        <w:t>Κάνατε και μια δεύτερη ε</w:t>
      </w:r>
      <w:r>
        <w:rPr>
          <w:rFonts w:eastAsia="Times New Roman" w:cs="Times New Roman"/>
          <w:szCs w:val="24"/>
        </w:rPr>
        <w:t xml:space="preserve">πιλογή επί ημερών του κ. Σκουρλέτη, την οποία είχαμε τη χαρά να συζητήσουμε πάλι τότε εδώ, όταν επιλέξατε μετά από παλινωδίες ως προς τον χρόνο των </w:t>
      </w:r>
      <w:proofErr w:type="spellStart"/>
      <w:r>
        <w:rPr>
          <w:rFonts w:eastAsia="Times New Roman" w:cs="Times New Roman"/>
          <w:szCs w:val="24"/>
        </w:rPr>
        <w:t>αυτοδιοικητικών</w:t>
      </w:r>
      <w:proofErr w:type="spellEnd"/>
      <w:r>
        <w:rPr>
          <w:rFonts w:eastAsia="Times New Roman" w:cs="Times New Roman"/>
          <w:szCs w:val="24"/>
        </w:rPr>
        <w:t xml:space="preserve"> εκλογών να μετακινήσετε τον χρόνο των </w:t>
      </w:r>
      <w:proofErr w:type="spellStart"/>
      <w:r>
        <w:rPr>
          <w:rFonts w:eastAsia="Times New Roman" w:cs="Times New Roman"/>
          <w:szCs w:val="24"/>
        </w:rPr>
        <w:t>αυτοδιοικητικών</w:t>
      </w:r>
      <w:proofErr w:type="spellEnd"/>
      <w:r>
        <w:rPr>
          <w:rFonts w:eastAsia="Times New Roman" w:cs="Times New Roman"/>
          <w:szCs w:val="24"/>
        </w:rPr>
        <w:t xml:space="preserve"> εκλογών από εκεί που ήταν αρχικά και ν</w:t>
      </w:r>
      <w:r>
        <w:rPr>
          <w:rFonts w:eastAsia="Times New Roman" w:cs="Times New Roman"/>
          <w:szCs w:val="24"/>
        </w:rPr>
        <w:t>α τον κάνετε να συμπίπτει με τις ευρωπαϊκές εκλογές και όχι γενικώς εκείνη την περίοδο, όχι δηλαδή ευρωπαϊκές εκλογές, όπου θα μπορούσε</w:t>
      </w:r>
      <w:r>
        <w:rPr>
          <w:rFonts w:eastAsia="Times New Roman" w:cs="Times New Roman"/>
          <w:szCs w:val="24"/>
        </w:rPr>
        <w:t>,</w:t>
      </w:r>
      <w:r>
        <w:rPr>
          <w:rFonts w:eastAsia="Times New Roman" w:cs="Times New Roman"/>
          <w:szCs w:val="24"/>
        </w:rPr>
        <w:t xml:space="preserve"> παραδείγματος χάρ</w:t>
      </w:r>
      <w:r>
        <w:rPr>
          <w:rFonts w:eastAsia="Times New Roman" w:cs="Times New Roman"/>
          <w:szCs w:val="24"/>
        </w:rPr>
        <w:t>ιν,</w:t>
      </w:r>
      <w:r>
        <w:rPr>
          <w:rFonts w:eastAsia="Times New Roman" w:cs="Times New Roman"/>
          <w:szCs w:val="24"/>
        </w:rPr>
        <w:t xml:space="preserve"> να επιλέξετε να είναι ο δεύτερος γύρος των </w:t>
      </w:r>
      <w:proofErr w:type="spellStart"/>
      <w:r>
        <w:rPr>
          <w:rFonts w:eastAsia="Times New Roman" w:cs="Times New Roman"/>
          <w:szCs w:val="24"/>
        </w:rPr>
        <w:t>αυτοδιοικητικών</w:t>
      </w:r>
      <w:proofErr w:type="spellEnd"/>
      <w:r>
        <w:rPr>
          <w:rFonts w:eastAsia="Times New Roman" w:cs="Times New Roman"/>
          <w:szCs w:val="24"/>
        </w:rPr>
        <w:t xml:space="preserve"> εκλογών στις ευρωπαϊκές εκλογές, </w:t>
      </w:r>
      <w:r>
        <w:rPr>
          <w:rFonts w:eastAsia="Times New Roman" w:cs="Times New Roman"/>
          <w:szCs w:val="24"/>
        </w:rPr>
        <w:lastRenderedPageBreak/>
        <w:t>αλλά ε</w:t>
      </w:r>
      <w:r>
        <w:rPr>
          <w:rFonts w:eastAsia="Times New Roman" w:cs="Times New Roman"/>
          <w:szCs w:val="24"/>
        </w:rPr>
        <w:t xml:space="preserve">πιλέξατε να είναι ο πρώτος γύρος των </w:t>
      </w:r>
      <w:proofErr w:type="spellStart"/>
      <w:r>
        <w:rPr>
          <w:rFonts w:eastAsia="Times New Roman" w:cs="Times New Roman"/>
          <w:szCs w:val="24"/>
        </w:rPr>
        <w:t>αυτοδιοικητικών</w:t>
      </w:r>
      <w:proofErr w:type="spellEnd"/>
      <w:r>
        <w:rPr>
          <w:rFonts w:eastAsia="Times New Roman" w:cs="Times New Roman"/>
          <w:szCs w:val="24"/>
        </w:rPr>
        <w:t xml:space="preserve"> εκλογών μαζί με τις ευρωπαϊκές εκλογές, πρώτος γύρος ο οποίος προφανώς έχει μεγαλύτερο εκλογικό βάρος. Γιατί; Διότι στον πρώτο γύρο έχουμε καταμέτρηση σταυρών και στην περιφέρεια και στον δήμο και στα το</w:t>
      </w:r>
      <w:r>
        <w:rPr>
          <w:rFonts w:eastAsia="Times New Roman" w:cs="Times New Roman"/>
          <w:szCs w:val="24"/>
        </w:rPr>
        <w:t xml:space="preserve">πικά και στο ευρωπαϊκό ψηφοδέλτιο, άρα έναν όγκο εκλογικής εργασίας που πρέπει να γίνει, ενώ ο δεύτερος γύρος των </w:t>
      </w:r>
      <w:proofErr w:type="spellStart"/>
      <w:r>
        <w:rPr>
          <w:rFonts w:eastAsia="Times New Roman" w:cs="Times New Roman"/>
          <w:szCs w:val="24"/>
        </w:rPr>
        <w:t>αυτοδιοικητικών</w:t>
      </w:r>
      <w:proofErr w:type="spellEnd"/>
      <w:r>
        <w:rPr>
          <w:rFonts w:eastAsia="Times New Roman" w:cs="Times New Roman"/>
          <w:szCs w:val="24"/>
        </w:rPr>
        <w:t xml:space="preserve"> εκλογών θα αφορά μόνο όσους υποψηφίους περιφερειάρχες, υποψηφίους δημάρχους δεν κατόρθωσαν να πάρουν το «50%+1» του πρώτου γύρ</w:t>
      </w:r>
      <w:r>
        <w:rPr>
          <w:rFonts w:eastAsia="Times New Roman" w:cs="Times New Roman"/>
          <w:szCs w:val="24"/>
        </w:rPr>
        <w:t xml:space="preserve">ου. Σε κάθε περίπτωση, ο δεύτερος </w:t>
      </w:r>
      <w:proofErr w:type="spellStart"/>
      <w:r>
        <w:rPr>
          <w:rFonts w:eastAsia="Times New Roman" w:cs="Times New Roman"/>
          <w:szCs w:val="24"/>
        </w:rPr>
        <w:t>αυτοδιοικητικός</w:t>
      </w:r>
      <w:proofErr w:type="spellEnd"/>
      <w:r>
        <w:rPr>
          <w:rFonts w:eastAsia="Times New Roman" w:cs="Times New Roman"/>
          <w:szCs w:val="24"/>
        </w:rPr>
        <w:t xml:space="preserve"> γύρος δεν έχει καταμετρήσεις σταυρών. Έχει μόνο καταμετρήσεις ψηφοδελτίων για τους περιφερειάρχες, τους δύο εξ όλων των ψηφοδελτίων.</w:t>
      </w:r>
    </w:p>
    <w:p w14:paraId="03A73060" w14:textId="77777777" w:rsidR="00E615E6" w:rsidRDefault="00720F21">
      <w:pPr>
        <w:spacing w:after="0" w:line="600" w:lineRule="auto"/>
        <w:ind w:firstLine="720"/>
        <w:jc w:val="both"/>
        <w:rPr>
          <w:rFonts w:eastAsia="Times New Roman" w:cs="Times New Roman"/>
          <w:szCs w:val="24"/>
        </w:rPr>
      </w:pPr>
      <w:r>
        <w:rPr>
          <w:rFonts w:eastAsia="Times New Roman" w:cs="Times New Roman"/>
          <w:szCs w:val="24"/>
        </w:rPr>
        <w:t>Εσείς όλα αυτά δεν τα σκεφτήκατε. Αναρωτιέμαι: Δεν τα σκεφτήκατε ή τα σκε</w:t>
      </w:r>
      <w:r>
        <w:rPr>
          <w:rFonts w:eastAsia="Times New Roman" w:cs="Times New Roman"/>
          <w:szCs w:val="24"/>
        </w:rPr>
        <w:t>φτήκατε και έτσι επιλέξατε και υπάρχει ένας νους, ο οποίος τι κάνει; Προτάσσει τα εκλογομαγειρέματα του κ. Τσίπρα έναντι, στην πραγματικότητα, της αρτιότητας της εκλογικής διαδικασίας. Θα πει κάποιος: Κακόπιστη η Αντιπολίτευση. Ναι;</w:t>
      </w:r>
    </w:p>
    <w:p w14:paraId="03A73061" w14:textId="77777777" w:rsidR="00E615E6" w:rsidRDefault="00720F21">
      <w:pPr>
        <w:spacing w:after="0" w:line="600" w:lineRule="auto"/>
        <w:ind w:firstLine="720"/>
        <w:jc w:val="both"/>
        <w:rPr>
          <w:rFonts w:eastAsia="Times New Roman" w:cs="Times New Roman"/>
          <w:szCs w:val="24"/>
        </w:rPr>
      </w:pPr>
      <w:r>
        <w:rPr>
          <w:rFonts w:eastAsia="Times New Roman" w:cs="Times New Roman"/>
          <w:szCs w:val="24"/>
        </w:rPr>
        <w:lastRenderedPageBreak/>
        <w:t>Ακούστε, για να είμαστε</w:t>
      </w:r>
      <w:r>
        <w:rPr>
          <w:rFonts w:eastAsia="Times New Roman" w:cs="Times New Roman"/>
          <w:szCs w:val="24"/>
        </w:rPr>
        <w:t xml:space="preserve"> καλόπιστοι. Υπάρχει ένας εύκολος τρόπος να μη γίνουν τα είκοσι τρεις χιλιάδες τμήματα σαράντα έξι χιλιάδες και να μη μπούμε στη συζήτηση αν χρειαστεί να επιλέγονται δημόσιοι υπάλληλοι με ή χωρίς πτυχίο νομικής, προϊστάμενοι ή όχι, προκειμένου να αποτελέσο</w:t>
      </w:r>
      <w:r>
        <w:rPr>
          <w:rFonts w:eastAsia="Times New Roman" w:cs="Times New Roman"/>
          <w:szCs w:val="24"/>
        </w:rPr>
        <w:t>υν συμπληρωματικούς δικαστικούς αντιπροσώπους.</w:t>
      </w:r>
    </w:p>
    <w:p w14:paraId="03A73062" w14:textId="77777777" w:rsidR="00E615E6" w:rsidRDefault="00720F21">
      <w:pPr>
        <w:spacing w:after="0" w:line="600" w:lineRule="auto"/>
        <w:ind w:firstLine="720"/>
        <w:jc w:val="both"/>
        <w:rPr>
          <w:rFonts w:eastAsia="Times New Roman" w:cs="Times New Roman"/>
          <w:szCs w:val="24"/>
        </w:rPr>
      </w:pPr>
      <w:r>
        <w:rPr>
          <w:rFonts w:eastAsia="Times New Roman" w:cs="Times New Roman"/>
          <w:szCs w:val="24"/>
        </w:rPr>
        <w:t xml:space="preserve">Ο εύκολος τρόπος είναι ότι βάζετε την πρώτη ημερομηνία μόνο τις </w:t>
      </w:r>
      <w:proofErr w:type="spellStart"/>
      <w:r>
        <w:rPr>
          <w:rFonts w:eastAsia="Times New Roman" w:cs="Times New Roman"/>
          <w:szCs w:val="24"/>
        </w:rPr>
        <w:t>αυτοδιοικητικές</w:t>
      </w:r>
      <w:proofErr w:type="spellEnd"/>
      <w:r>
        <w:rPr>
          <w:rFonts w:eastAsia="Times New Roman" w:cs="Times New Roman"/>
          <w:szCs w:val="24"/>
        </w:rPr>
        <w:t xml:space="preserve"> εκλογές του πρώτου γύρου, οπότε έχουμε τρεις κάλπες έτσι όπως το έχετε κάνει, περιφερειακή, δημοτικές και τοπικό -άνετα γίνεται α</w:t>
      </w:r>
      <w:r>
        <w:rPr>
          <w:rFonts w:eastAsia="Times New Roman" w:cs="Times New Roman"/>
          <w:szCs w:val="24"/>
        </w:rPr>
        <w:t xml:space="preserve">υτό- και στον δεύτερο γύρο των </w:t>
      </w:r>
      <w:proofErr w:type="spellStart"/>
      <w:r>
        <w:rPr>
          <w:rFonts w:eastAsia="Times New Roman" w:cs="Times New Roman"/>
          <w:szCs w:val="24"/>
        </w:rPr>
        <w:t>αυτοδιοικητικών</w:t>
      </w:r>
      <w:proofErr w:type="spellEnd"/>
      <w:r>
        <w:rPr>
          <w:rFonts w:eastAsia="Times New Roman" w:cs="Times New Roman"/>
          <w:szCs w:val="24"/>
        </w:rPr>
        <w:t xml:space="preserve"> εκλογών βάζετε τις ευρωεκλογές μαζί. Εύκολο, καθαρό, δεν χρειάζεται το είκοσι τρεις χιλιάδες να γίνει σαράντα έξι, δεν χρειαζόμαστε πρόσθετους υπαλλήλους και γλιτώνουμε και κα</w:t>
      </w:r>
      <w:r>
        <w:rPr>
          <w:rFonts w:eastAsia="Times New Roman" w:cs="Times New Roman"/>
          <w:szCs w:val="24"/>
        </w:rPr>
        <w:t>μ</w:t>
      </w:r>
      <w:r>
        <w:rPr>
          <w:rFonts w:eastAsia="Times New Roman" w:cs="Times New Roman"/>
          <w:szCs w:val="24"/>
        </w:rPr>
        <w:t xml:space="preserve">μιά εκατοστή εκατομμύρια από τον </w:t>
      </w:r>
      <w:r>
        <w:rPr>
          <w:rFonts w:eastAsia="Times New Roman" w:cs="Times New Roman"/>
          <w:szCs w:val="24"/>
        </w:rPr>
        <w:t>φορολογούμενο. Διότι το είκοσι τρεις χιλιάδες αν γίνει σαράντα έξι χιλιάδες, είναι διπλασιασμός των εξόδων σε αμοιβές δικαστικών αντιπροσώπων, εφορευτικών επιτροπών, συν όλο το κόστος.</w:t>
      </w:r>
    </w:p>
    <w:p w14:paraId="03A73063" w14:textId="77777777" w:rsidR="00E615E6" w:rsidRDefault="00720F21">
      <w:pPr>
        <w:spacing w:after="0" w:line="600" w:lineRule="auto"/>
        <w:ind w:firstLine="720"/>
        <w:jc w:val="both"/>
        <w:rPr>
          <w:rFonts w:eastAsia="Times New Roman" w:cs="Times New Roman"/>
          <w:szCs w:val="24"/>
        </w:rPr>
      </w:pPr>
      <w:r>
        <w:rPr>
          <w:rFonts w:eastAsia="Times New Roman" w:cs="Times New Roman"/>
          <w:szCs w:val="24"/>
        </w:rPr>
        <w:t>Είναι τόσο εύκολο και απλό αυτό να γίνει, που θα αναρωτηθεί κανείς γιατ</w:t>
      </w:r>
      <w:r>
        <w:rPr>
          <w:rFonts w:eastAsia="Times New Roman" w:cs="Times New Roman"/>
          <w:szCs w:val="24"/>
        </w:rPr>
        <w:t xml:space="preserve">ί να μη γίνει. Γιατί δεν το σκέφτηκε η Κυβέρνηση </w:t>
      </w:r>
      <w:r>
        <w:rPr>
          <w:rFonts w:eastAsia="Times New Roman" w:cs="Times New Roman"/>
          <w:szCs w:val="24"/>
        </w:rPr>
        <w:lastRenderedPageBreak/>
        <w:t>αυτό το εύκολο πράγμα; Δεν είναι αδαής ουδείς εκ των παρισταμένων και στα μπροστινά και στα πίσω κυβερνητικά έδρανα. Έχουν εμπειρία εκλογικών διαδικασιών και βάθους. Ειδικά δε στο εκλογομαγείρεμα είναι εξαιρ</w:t>
      </w:r>
      <w:r>
        <w:rPr>
          <w:rFonts w:eastAsia="Times New Roman" w:cs="Times New Roman"/>
          <w:szCs w:val="24"/>
        </w:rPr>
        <w:t xml:space="preserve">ετικοί. Γιατί; Ένας είναι ο λόγος. Είναι εύκολος και απλός. Ανησυχείτε για την εκλογική συντριβή σας στον πρώτο γύρο των </w:t>
      </w:r>
      <w:proofErr w:type="spellStart"/>
      <w:r>
        <w:rPr>
          <w:rFonts w:eastAsia="Times New Roman" w:cs="Times New Roman"/>
          <w:szCs w:val="24"/>
        </w:rPr>
        <w:t>αυτοδιοικητικών</w:t>
      </w:r>
      <w:proofErr w:type="spellEnd"/>
      <w:r>
        <w:rPr>
          <w:rFonts w:eastAsia="Times New Roman" w:cs="Times New Roman"/>
          <w:szCs w:val="24"/>
        </w:rPr>
        <w:t xml:space="preserve"> εκλογών και επειδή δεν θέλετε να πάτε στις ευρωεκλογές, έχοντας συντριβεί στις </w:t>
      </w:r>
      <w:proofErr w:type="spellStart"/>
      <w:r>
        <w:rPr>
          <w:rFonts w:eastAsia="Times New Roman" w:cs="Times New Roman"/>
          <w:szCs w:val="24"/>
        </w:rPr>
        <w:t>αυτοδιοικητικές</w:t>
      </w:r>
      <w:proofErr w:type="spellEnd"/>
      <w:r>
        <w:rPr>
          <w:rFonts w:eastAsia="Times New Roman" w:cs="Times New Roman"/>
          <w:szCs w:val="24"/>
        </w:rPr>
        <w:t xml:space="preserve"> με αυτό το πολιτικό δεδο</w:t>
      </w:r>
      <w:r>
        <w:rPr>
          <w:rFonts w:eastAsia="Times New Roman" w:cs="Times New Roman"/>
          <w:szCs w:val="24"/>
        </w:rPr>
        <w:t>μένο, αλλάζετε όλον τον σχεδιασμό, διπλασιάζετε τα τμήματα, ξοδεύετε 100 εκατομμύρια ευρώ, υπονομεύετε την ακεραιότητα της διαδικασίας για να εξυπηρετήσετε το εκλογομαγείρεμα.</w:t>
      </w:r>
    </w:p>
    <w:p w14:paraId="03A73064" w14:textId="77777777" w:rsidR="00E615E6" w:rsidRDefault="00720F21">
      <w:pPr>
        <w:spacing w:after="0" w:line="600" w:lineRule="auto"/>
        <w:ind w:firstLine="720"/>
        <w:jc w:val="both"/>
        <w:rPr>
          <w:rFonts w:eastAsia="Times New Roman" w:cs="Times New Roman"/>
          <w:szCs w:val="24"/>
        </w:rPr>
      </w:pPr>
      <w:r>
        <w:rPr>
          <w:rFonts w:eastAsia="Times New Roman" w:cs="Times New Roman"/>
          <w:szCs w:val="24"/>
        </w:rPr>
        <w:t xml:space="preserve">Λοιπόν, για να είμαστε </w:t>
      </w:r>
      <w:proofErr w:type="spellStart"/>
      <w:r>
        <w:rPr>
          <w:rFonts w:eastAsia="Times New Roman" w:cs="Times New Roman"/>
          <w:szCs w:val="24"/>
        </w:rPr>
        <w:t>συνεννοημένοι</w:t>
      </w:r>
      <w:proofErr w:type="spellEnd"/>
      <w:r>
        <w:rPr>
          <w:rFonts w:eastAsia="Times New Roman" w:cs="Times New Roman"/>
          <w:szCs w:val="24"/>
        </w:rPr>
        <w:t>, εμείς σε αυτό δεν συμπράττουμε. Αυτό είναι</w:t>
      </w:r>
      <w:r>
        <w:rPr>
          <w:rFonts w:eastAsia="Times New Roman" w:cs="Times New Roman"/>
          <w:szCs w:val="24"/>
        </w:rPr>
        <w:t xml:space="preserve"> μια απόφαση που θα πάρετε μόνοι σας, με πλήρη επίγνωση του τι κάνετε. Διότι αυτό κάνετε. Διότι έχετε δυνατότητες να κάνετε το άλλο, που είναι εύκολο, απλό και καθαρό και δεν το κάνετε, γιατί βλέπετε αυτό που έρχεται, εκτός και αν εκτός από αυτό υπάρχει κα</w:t>
      </w:r>
      <w:r>
        <w:rPr>
          <w:rFonts w:eastAsia="Times New Roman" w:cs="Times New Roman"/>
          <w:szCs w:val="24"/>
        </w:rPr>
        <w:t xml:space="preserve">ι μια άλλη σκέψη, να βάλετε και τις βουλευτικές εκλογές μαζί, κάπου εκεί. Όμως, χθες μας το </w:t>
      </w:r>
      <w:r>
        <w:rPr>
          <w:rFonts w:eastAsia="Times New Roman" w:cs="Times New Roman"/>
          <w:szCs w:val="24"/>
        </w:rPr>
        <w:lastRenderedPageBreak/>
        <w:t>διέψευσε αυτό ο κύριος Πρωθυπουργός, αν είναι να τον πιστέψουμε. Δεν θα βρει και πολλούς στην Ελλάδα που να τον πιστεύουν πια. Αυτό είναι ένα ζήτημα. Επομένως οι δη</w:t>
      </w:r>
      <w:r>
        <w:rPr>
          <w:rFonts w:eastAsia="Times New Roman" w:cs="Times New Roman"/>
          <w:szCs w:val="24"/>
        </w:rPr>
        <w:t>λώσεις δεν έχουν κα</w:t>
      </w:r>
      <w:r>
        <w:rPr>
          <w:rFonts w:eastAsia="Times New Roman" w:cs="Times New Roman"/>
          <w:szCs w:val="24"/>
        </w:rPr>
        <w:t>μ</w:t>
      </w:r>
      <w:r>
        <w:rPr>
          <w:rFonts w:eastAsia="Times New Roman" w:cs="Times New Roman"/>
          <w:szCs w:val="24"/>
        </w:rPr>
        <w:t>μιά σημασία.</w:t>
      </w:r>
    </w:p>
    <w:p w14:paraId="03A73065" w14:textId="77777777" w:rsidR="00E615E6" w:rsidRDefault="00720F21">
      <w:pPr>
        <w:spacing w:after="0" w:line="600" w:lineRule="auto"/>
        <w:ind w:firstLine="720"/>
        <w:jc w:val="both"/>
        <w:rPr>
          <w:rFonts w:eastAsia="Times New Roman" w:cs="Times New Roman"/>
          <w:szCs w:val="24"/>
        </w:rPr>
      </w:pPr>
      <w:r>
        <w:rPr>
          <w:rFonts w:eastAsia="Times New Roman" w:cs="Times New Roman"/>
          <w:szCs w:val="24"/>
        </w:rPr>
        <w:t xml:space="preserve">Όμως, αν, εν πάση </w:t>
      </w:r>
      <w:proofErr w:type="spellStart"/>
      <w:r>
        <w:rPr>
          <w:rFonts w:eastAsia="Times New Roman" w:cs="Times New Roman"/>
          <w:szCs w:val="24"/>
        </w:rPr>
        <w:t>περιπτώσει</w:t>
      </w:r>
      <w:proofErr w:type="spellEnd"/>
      <w:r>
        <w:rPr>
          <w:rFonts w:eastAsia="Times New Roman" w:cs="Times New Roman"/>
          <w:szCs w:val="24"/>
        </w:rPr>
        <w:t xml:space="preserve">, θέλετε ένα </w:t>
      </w:r>
      <w:proofErr w:type="spellStart"/>
      <w:r>
        <w:rPr>
          <w:rFonts w:eastAsia="Times New Roman" w:cs="Times New Roman"/>
          <w:szCs w:val="24"/>
        </w:rPr>
        <w:t>πρόκριμα</w:t>
      </w:r>
      <w:proofErr w:type="spellEnd"/>
      <w:r>
        <w:rPr>
          <w:rFonts w:eastAsia="Times New Roman" w:cs="Times New Roman"/>
          <w:szCs w:val="24"/>
        </w:rPr>
        <w:t xml:space="preserve"> αξιοπιστίας ότι πράγματι το εννοείτε και δεν πρόκειται να </w:t>
      </w:r>
      <w:proofErr w:type="spellStart"/>
      <w:r>
        <w:rPr>
          <w:rFonts w:eastAsia="Times New Roman" w:cs="Times New Roman"/>
          <w:szCs w:val="24"/>
        </w:rPr>
        <w:t>συμπέσουν</w:t>
      </w:r>
      <w:proofErr w:type="spellEnd"/>
      <w:r>
        <w:rPr>
          <w:rFonts w:eastAsia="Times New Roman" w:cs="Times New Roman"/>
          <w:szCs w:val="24"/>
        </w:rPr>
        <w:t xml:space="preserve"> οι εκλογές, «ιδού η Ρόδος, ιδού και το πήδημα»</w:t>
      </w:r>
      <w:r>
        <w:rPr>
          <w:rFonts w:eastAsia="Times New Roman" w:cs="Times New Roman"/>
          <w:szCs w:val="24"/>
        </w:rPr>
        <w:t>!</w:t>
      </w:r>
      <w:r>
        <w:rPr>
          <w:rFonts w:eastAsia="Times New Roman" w:cs="Times New Roman"/>
          <w:szCs w:val="24"/>
        </w:rPr>
        <w:t xml:space="preserve"> Απλή λύση, πρώτος γύρος, πρώτη Κυριακή, μόνο </w:t>
      </w:r>
      <w:proofErr w:type="spellStart"/>
      <w:r>
        <w:rPr>
          <w:rFonts w:eastAsia="Times New Roman" w:cs="Times New Roman"/>
          <w:szCs w:val="24"/>
        </w:rPr>
        <w:t>αυτοδιοικητι</w:t>
      </w:r>
      <w:r>
        <w:rPr>
          <w:rFonts w:eastAsia="Times New Roman" w:cs="Times New Roman"/>
          <w:szCs w:val="24"/>
        </w:rPr>
        <w:t>κές</w:t>
      </w:r>
      <w:proofErr w:type="spellEnd"/>
      <w:r>
        <w:rPr>
          <w:rFonts w:eastAsia="Times New Roman" w:cs="Times New Roman"/>
          <w:szCs w:val="24"/>
        </w:rPr>
        <w:t xml:space="preserve"> με τρεις κάλπες, δεύτερη Κυριακή, δεύτερος γύρος </w:t>
      </w:r>
      <w:proofErr w:type="spellStart"/>
      <w:r>
        <w:rPr>
          <w:rFonts w:eastAsia="Times New Roman" w:cs="Times New Roman"/>
          <w:szCs w:val="24"/>
        </w:rPr>
        <w:t>αυτοδιοικητικών</w:t>
      </w:r>
      <w:proofErr w:type="spellEnd"/>
      <w:r>
        <w:rPr>
          <w:rFonts w:eastAsia="Times New Roman" w:cs="Times New Roman"/>
          <w:szCs w:val="24"/>
        </w:rPr>
        <w:t xml:space="preserve"> συν ευρωεκλογές. Εύκολο, απλό, καθαρό, χωρίς κόστος.</w:t>
      </w:r>
    </w:p>
    <w:p w14:paraId="03A73066" w14:textId="77777777" w:rsidR="00E615E6" w:rsidRDefault="00720F21">
      <w:pPr>
        <w:spacing w:after="0" w:line="600" w:lineRule="auto"/>
        <w:ind w:firstLine="720"/>
        <w:jc w:val="both"/>
        <w:rPr>
          <w:rFonts w:eastAsia="Times New Roman" w:cs="Times New Roman"/>
          <w:szCs w:val="24"/>
        </w:rPr>
      </w:pPr>
      <w:r>
        <w:rPr>
          <w:rFonts w:eastAsia="Times New Roman" w:cs="Times New Roman"/>
          <w:szCs w:val="24"/>
        </w:rPr>
        <w:t xml:space="preserve">Έρχομαι στην </w:t>
      </w:r>
      <w:proofErr w:type="spellStart"/>
      <w:r>
        <w:rPr>
          <w:rFonts w:eastAsia="Times New Roman" w:cs="Times New Roman"/>
          <w:szCs w:val="24"/>
        </w:rPr>
        <w:t>ωραιοτάτη</w:t>
      </w:r>
      <w:proofErr w:type="spellEnd"/>
      <w:r>
        <w:rPr>
          <w:rFonts w:eastAsia="Times New Roman" w:cs="Times New Roman"/>
          <w:szCs w:val="24"/>
        </w:rPr>
        <w:t xml:space="preserve"> «τροπολογία Κουντουρά». Κοιτάξτε τώρα τι πρέπει να γίνει. Πρέπει να αλλάξει σαράντα μέρες, δύο μήνες πριν. Είμα</w:t>
      </w:r>
      <w:r>
        <w:rPr>
          <w:rFonts w:eastAsia="Times New Roman" w:cs="Times New Roman"/>
          <w:szCs w:val="24"/>
        </w:rPr>
        <w:t xml:space="preserve">στε περίπου δύο μήνες προ των ευρωπαϊκών εκλογών. Προ των σαράντα ημερών ξεκινά τυπικώς η προεκλογική περίοδος για τις ευρωπαϊκές εκλογές. Έρχεσθε να αλλάξετε </w:t>
      </w:r>
      <w:r>
        <w:rPr>
          <w:rFonts w:eastAsia="Times New Roman" w:cs="Times New Roman"/>
          <w:szCs w:val="24"/>
        </w:rPr>
        <w:t>την</w:t>
      </w:r>
      <w:r>
        <w:rPr>
          <w:rFonts w:eastAsia="Times New Roman" w:cs="Times New Roman"/>
          <w:szCs w:val="24"/>
        </w:rPr>
        <w:t xml:space="preserve"> εκλογική νομοθεσία, η οποία προβλέπει το συγκεκριμένο κώλυμα είκοσι μέρες προ της ενάρξεως τη</w:t>
      </w:r>
      <w:r>
        <w:rPr>
          <w:rFonts w:eastAsia="Times New Roman" w:cs="Times New Roman"/>
          <w:szCs w:val="24"/>
        </w:rPr>
        <w:t>ς προεκλογικής περιόδου. Μειδιούσε η Αίθουσα, όταν παρουσίασε την τροπολογία ο Υπουργός.</w:t>
      </w:r>
    </w:p>
    <w:p w14:paraId="03A73067" w14:textId="77777777" w:rsidR="00E615E6" w:rsidRDefault="00720F21">
      <w:pPr>
        <w:spacing w:after="0" w:line="600" w:lineRule="auto"/>
        <w:ind w:firstLine="720"/>
        <w:jc w:val="both"/>
        <w:rPr>
          <w:rFonts w:eastAsia="Times New Roman" w:cs="Times New Roman"/>
          <w:szCs w:val="24"/>
        </w:rPr>
      </w:pPr>
      <w:r>
        <w:rPr>
          <w:rFonts w:eastAsia="Times New Roman" w:cs="Times New Roman"/>
          <w:szCs w:val="24"/>
        </w:rPr>
        <w:lastRenderedPageBreak/>
        <w:t xml:space="preserve">Ευλόγως μειδιούσε! Διότι τώρα πώς θα δικαιολογήσετε, κύριοι συνάδελφοι </w:t>
      </w:r>
      <w:r>
        <w:rPr>
          <w:rFonts w:eastAsia="Times New Roman" w:cs="Times New Roman"/>
          <w:szCs w:val="24"/>
        </w:rPr>
        <w:t>-</w:t>
      </w:r>
      <w:r>
        <w:rPr>
          <w:rFonts w:eastAsia="Times New Roman" w:cs="Times New Roman"/>
          <w:szCs w:val="24"/>
        </w:rPr>
        <w:t xml:space="preserve">πολλοί συνάδελφοι, όσοι καταλαβαίνουν τι έκανε ο Υπουργός- και το αξιοθρήνητο υπό μία έννοια του πράγματος; Και είναι αξιοθρήνητο, διότι εδώ καθυποτάσσεται η εκλογική νομοθεσία, η οποία έχει τη λογική </w:t>
      </w:r>
      <w:r>
        <w:rPr>
          <w:rFonts w:eastAsia="Times New Roman" w:cs="Times New Roman"/>
          <w:szCs w:val="24"/>
        </w:rPr>
        <w:t>-</w:t>
      </w:r>
      <w:r>
        <w:rPr>
          <w:rFonts w:eastAsia="Times New Roman" w:cs="Times New Roman"/>
          <w:szCs w:val="24"/>
        </w:rPr>
        <w:t>και, μάλιστα, εγώ θα σας έλεγα ότι είναι μια λογική πο</w:t>
      </w:r>
      <w:r>
        <w:rPr>
          <w:rFonts w:eastAsia="Times New Roman" w:cs="Times New Roman"/>
          <w:szCs w:val="24"/>
        </w:rPr>
        <w:t>υ εσείς κατ’ εξοχήν θα έπρεπε να την υποστηρίζετε- ότι δεν μπορεί ο Βουλευτής να είναι και υποψήφιος Ευρωβουλευτής. Αυτό έλεγε η εκλογική νομοθεσία. Γιατί το έλεγε αυτό η εκλογική νομοθεσία; Το έλεγε για λόγους που εσείς έχετε επικαλεστεί εκατό φορές σε άλ</w:t>
      </w:r>
      <w:r>
        <w:rPr>
          <w:rFonts w:eastAsia="Times New Roman" w:cs="Times New Roman"/>
          <w:szCs w:val="24"/>
        </w:rPr>
        <w:t xml:space="preserve">λα ζητήματα, </w:t>
      </w:r>
      <w:r>
        <w:rPr>
          <w:rFonts w:eastAsia="Times New Roman" w:cs="Times New Roman"/>
          <w:szCs w:val="24"/>
        </w:rPr>
        <w:t xml:space="preserve">δηλαδή </w:t>
      </w:r>
      <w:r>
        <w:rPr>
          <w:rFonts w:eastAsia="Times New Roman" w:cs="Times New Roman"/>
          <w:szCs w:val="24"/>
        </w:rPr>
        <w:t>επειδή στην πραγματικότητα δεν μπορεί να φαλκιδεύεται η ανταγωνιστικότητα της διαδικασίας από ένα προνόμιο που έχει ο Βουλευτής έναντι άλλων συνυποψηφίων του, όταν έχουμε σταυρό προτίμησης και δεν έχουμε λίστα, όπως είναι η περίπτωση τω</w:t>
      </w:r>
      <w:r>
        <w:rPr>
          <w:rFonts w:eastAsia="Times New Roman" w:cs="Times New Roman"/>
          <w:szCs w:val="24"/>
        </w:rPr>
        <w:t xml:space="preserve">ν </w:t>
      </w:r>
      <w:r>
        <w:rPr>
          <w:rFonts w:eastAsia="Times New Roman" w:cs="Times New Roman"/>
          <w:szCs w:val="24"/>
        </w:rPr>
        <w:t>ε</w:t>
      </w:r>
      <w:r>
        <w:rPr>
          <w:rFonts w:eastAsia="Times New Roman" w:cs="Times New Roman"/>
          <w:szCs w:val="24"/>
        </w:rPr>
        <w:t>υρωεκλογών, για λόγους ισοτιμίας της υποψηφιότητας.</w:t>
      </w:r>
    </w:p>
    <w:p w14:paraId="03A73068" w14:textId="77777777" w:rsidR="00E615E6" w:rsidRDefault="00720F21">
      <w:pPr>
        <w:spacing w:after="0" w:line="600" w:lineRule="auto"/>
        <w:ind w:firstLine="720"/>
        <w:jc w:val="both"/>
        <w:rPr>
          <w:rFonts w:eastAsia="Times New Roman" w:cs="Times New Roman"/>
          <w:szCs w:val="24"/>
        </w:rPr>
      </w:pPr>
      <w:r>
        <w:rPr>
          <w:rFonts w:eastAsia="Times New Roman" w:cs="Times New Roman"/>
          <w:szCs w:val="24"/>
        </w:rPr>
        <w:t>Ε</w:t>
      </w:r>
      <w:r>
        <w:rPr>
          <w:rFonts w:eastAsia="Times New Roman" w:cs="Times New Roman"/>
          <w:szCs w:val="24"/>
        </w:rPr>
        <w:t>σείς</w:t>
      </w:r>
      <w:r>
        <w:rPr>
          <w:rFonts w:eastAsia="Times New Roman" w:cs="Times New Roman"/>
          <w:szCs w:val="24"/>
        </w:rPr>
        <w:t>, λοιπόν,</w:t>
      </w:r>
      <w:r>
        <w:rPr>
          <w:rFonts w:eastAsia="Times New Roman" w:cs="Times New Roman"/>
          <w:szCs w:val="24"/>
        </w:rPr>
        <w:t xml:space="preserve"> που είστε οι κήνσορες της ισότητας ως αριστεροί, θα έπρεπε να είστε λάβροι για το ζήτημα αυτό. Όμως, τώρα την ανάγκην </w:t>
      </w:r>
      <w:proofErr w:type="spellStart"/>
      <w:r>
        <w:rPr>
          <w:rFonts w:eastAsia="Times New Roman" w:cs="Times New Roman"/>
          <w:szCs w:val="24"/>
        </w:rPr>
        <w:t>φιλοτιμίαν</w:t>
      </w:r>
      <w:proofErr w:type="spellEnd"/>
      <w:r>
        <w:rPr>
          <w:rFonts w:eastAsia="Times New Roman" w:cs="Times New Roman"/>
          <w:szCs w:val="24"/>
        </w:rPr>
        <w:t xml:space="preserve"> ποιο</w:t>
      </w:r>
      <w:r>
        <w:rPr>
          <w:rFonts w:eastAsia="Times New Roman" w:cs="Times New Roman"/>
          <w:szCs w:val="24"/>
        </w:rPr>
        <w:t>ύμε</w:t>
      </w:r>
      <w:r>
        <w:rPr>
          <w:rFonts w:eastAsia="Times New Roman" w:cs="Times New Roman"/>
          <w:szCs w:val="24"/>
        </w:rPr>
        <w:t>νοι, άμα παραιτηθεί η κ</w:t>
      </w:r>
      <w:r>
        <w:rPr>
          <w:rFonts w:eastAsia="Times New Roman" w:cs="Times New Roman"/>
          <w:szCs w:val="24"/>
        </w:rPr>
        <w:t>.</w:t>
      </w:r>
      <w:r>
        <w:rPr>
          <w:rFonts w:eastAsia="Times New Roman" w:cs="Times New Roman"/>
          <w:szCs w:val="24"/>
        </w:rPr>
        <w:t xml:space="preserve"> </w:t>
      </w:r>
      <w:r>
        <w:rPr>
          <w:rFonts w:eastAsia="Times New Roman" w:cs="Times New Roman"/>
          <w:szCs w:val="24"/>
        </w:rPr>
        <w:lastRenderedPageBreak/>
        <w:t>Κουντουρά από Βουλευτής, νομίζω ότι έρχεται ένας άλλος των ΑΝΕΛ στο Κοινοβούλιο. Πώς το λένε το όνομά του, δεν θυμάμαι, αλλά αυτός είναι πιστός στον Πρόεδρο Πάνο. Είναι πιστός στον Πρόεδρο Καμμένο και, άρα, έχουμε θέμα αν η Κυβέρνηση επιβιώνει. Και επειδή</w:t>
      </w:r>
      <w:r>
        <w:rPr>
          <w:rFonts w:eastAsia="Times New Roman" w:cs="Times New Roman"/>
          <w:szCs w:val="24"/>
        </w:rPr>
        <w:t xml:space="preserve"> ντε και καλά πρέπει να επιβιώσει η Κυβέρνηση, δεν πειράζει, ας αλλάξουμε και την εκλογική νομοθεσία είκοσι μέρες προ της ενάρξεως της προεκλογικής περιόδου, γιατί πρέπει να εξυπηρετηθεί ο εκλογικός σχεδιασμός του κ. Τσίπρα!</w:t>
      </w:r>
    </w:p>
    <w:p w14:paraId="03A73069" w14:textId="77777777" w:rsidR="00E615E6" w:rsidRDefault="00720F21">
      <w:pPr>
        <w:spacing w:after="0" w:line="600" w:lineRule="auto"/>
        <w:ind w:firstLine="720"/>
        <w:jc w:val="both"/>
        <w:rPr>
          <w:rFonts w:eastAsia="Times New Roman" w:cs="Times New Roman"/>
          <w:szCs w:val="24"/>
        </w:rPr>
      </w:pPr>
      <w:r>
        <w:rPr>
          <w:rFonts w:eastAsia="Times New Roman" w:cs="Times New Roman"/>
          <w:szCs w:val="24"/>
        </w:rPr>
        <w:t>Αυτό το λέμε θεσμική ακεραιότητ</w:t>
      </w:r>
      <w:r>
        <w:rPr>
          <w:rFonts w:eastAsia="Times New Roman" w:cs="Times New Roman"/>
          <w:szCs w:val="24"/>
        </w:rPr>
        <w:t xml:space="preserve">α. Αυτό το λέμε σεβασμό στην ανταγωνιστικότητα της διαδικασίας. Λέμε ότι η Αριστερά είναι προσηλωμένη στην ακεραιότητα των εκλογικών διαδικασιών. Δηλαδή, η αλλαγή της εκλογικής νομοθεσίας είκοσι μέρες για να ταιριάξουν τα σχέδια του κ. Τσίπρα, με </w:t>
      </w:r>
      <w:proofErr w:type="spellStart"/>
      <w:r>
        <w:rPr>
          <w:rFonts w:eastAsia="Times New Roman" w:cs="Times New Roman"/>
          <w:szCs w:val="24"/>
        </w:rPr>
        <w:t>συγχωρείτ</w:t>
      </w:r>
      <w:r>
        <w:rPr>
          <w:rFonts w:eastAsia="Times New Roman" w:cs="Times New Roman"/>
          <w:szCs w:val="24"/>
        </w:rPr>
        <w:t>ε</w:t>
      </w:r>
      <w:proofErr w:type="spellEnd"/>
      <w:r>
        <w:rPr>
          <w:rFonts w:eastAsia="Times New Roman" w:cs="Times New Roman"/>
          <w:szCs w:val="24"/>
        </w:rPr>
        <w:t xml:space="preserve"> αλλά είναι πράγματα τα οποία δεν γίνονται πουθενά! Μόνο εδώ, μόνο στον καιρό σας! Πουθενά! Κανείς δεν αλλάζει τον εκλογικό νόμο είκοσι μέρες προ των εκλογών! Γιατί; Διότι έχετε τα προβλήματά σας.</w:t>
      </w:r>
    </w:p>
    <w:p w14:paraId="03A7306A" w14:textId="77777777" w:rsidR="00E615E6" w:rsidRDefault="00720F21">
      <w:pPr>
        <w:spacing w:after="0" w:line="600" w:lineRule="auto"/>
        <w:ind w:firstLine="720"/>
        <w:jc w:val="both"/>
        <w:rPr>
          <w:rFonts w:eastAsia="Times New Roman" w:cs="Times New Roman"/>
          <w:szCs w:val="24"/>
        </w:rPr>
      </w:pPr>
      <w:r>
        <w:rPr>
          <w:rFonts w:eastAsia="Times New Roman" w:cs="Times New Roman"/>
          <w:szCs w:val="24"/>
        </w:rPr>
        <w:t xml:space="preserve">Άρα, λοιπόν, γίνεται παρεμπιπτόντως, για να ικανοποιηθούν </w:t>
      </w:r>
      <w:r>
        <w:rPr>
          <w:rFonts w:eastAsia="Times New Roman" w:cs="Times New Roman"/>
          <w:szCs w:val="24"/>
        </w:rPr>
        <w:t>εδώ προσωπικά προβλήματα. Θα είχατε και μια απλή λύση, έτσι δεν είναι; Μπορούσατε να πείτε στην κ</w:t>
      </w:r>
      <w:r>
        <w:rPr>
          <w:rFonts w:eastAsia="Times New Roman" w:cs="Times New Roman"/>
          <w:szCs w:val="24"/>
        </w:rPr>
        <w:t>.</w:t>
      </w:r>
      <w:r>
        <w:rPr>
          <w:rFonts w:eastAsia="Times New Roman" w:cs="Times New Roman"/>
          <w:szCs w:val="24"/>
        </w:rPr>
        <w:t xml:space="preserve"> Κουντουρά</w:t>
      </w:r>
      <w:r>
        <w:rPr>
          <w:rFonts w:eastAsia="Times New Roman" w:cs="Times New Roman"/>
          <w:szCs w:val="24"/>
        </w:rPr>
        <w:t>:</w:t>
      </w:r>
      <w:r>
        <w:rPr>
          <w:rFonts w:eastAsia="Times New Roman" w:cs="Times New Roman"/>
          <w:szCs w:val="24"/>
        </w:rPr>
        <w:t xml:space="preserve"> </w:t>
      </w:r>
      <w:r>
        <w:rPr>
          <w:rFonts w:eastAsia="Times New Roman" w:cs="Times New Roman"/>
          <w:szCs w:val="24"/>
        </w:rPr>
        <w:lastRenderedPageBreak/>
        <w:t>«</w:t>
      </w:r>
      <w:r>
        <w:rPr>
          <w:rFonts w:eastAsia="Times New Roman" w:cs="Times New Roman"/>
          <w:szCs w:val="24"/>
        </w:rPr>
        <w:t>μ</w:t>
      </w:r>
      <w:r>
        <w:rPr>
          <w:rFonts w:eastAsia="Times New Roman" w:cs="Times New Roman"/>
          <w:szCs w:val="24"/>
        </w:rPr>
        <w:t>ην κατεβαίνεις». Δεν είναι και τόσο τρομερό! Θα μπορούσε να μη βάλει υποψηφιότητα η κ</w:t>
      </w:r>
      <w:r>
        <w:rPr>
          <w:rFonts w:eastAsia="Times New Roman" w:cs="Times New Roman"/>
          <w:szCs w:val="24"/>
        </w:rPr>
        <w:t>.</w:t>
      </w:r>
      <w:r>
        <w:rPr>
          <w:rFonts w:eastAsia="Times New Roman" w:cs="Times New Roman"/>
          <w:szCs w:val="24"/>
        </w:rPr>
        <w:t xml:space="preserve"> Κουντουρά και να παραμείνει στο Κοινοβούλιο. Δεν θα έχανε</w:t>
      </w:r>
      <w:r>
        <w:rPr>
          <w:rFonts w:eastAsia="Times New Roman" w:cs="Times New Roman"/>
          <w:szCs w:val="24"/>
        </w:rPr>
        <w:t xml:space="preserve"> κι η Βενετιά βελόνι, άμα δεν γίνει Ευρωβουλευτής η κ</w:t>
      </w:r>
      <w:r>
        <w:rPr>
          <w:rFonts w:eastAsia="Times New Roman" w:cs="Times New Roman"/>
          <w:szCs w:val="24"/>
        </w:rPr>
        <w:t>.</w:t>
      </w:r>
      <w:r>
        <w:rPr>
          <w:rFonts w:eastAsia="Times New Roman" w:cs="Times New Roman"/>
          <w:szCs w:val="24"/>
        </w:rPr>
        <w:t xml:space="preserve"> Κουντουρά! Αλλά όχι! Και το χατίρι της κ</w:t>
      </w:r>
      <w:r>
        <w:rPr>
          <w:rFonts w:eastAsia="Times New Roman" w:cs="Times New Roman"/>
          <w:szCs w:val="24"/>
        </w:rPr>
        <w:t>.</w:t>
      </w:r>
      <w:r>
        <w:rPr>
          <w:rFonts w:eastAsia="Times New Roman" w:cs="Times New Roman"/>
          <w:szCs w:val="24"/>
        </w:rPr>
        <w:t xml:space="preserve"> Κουντουρά, αλλά και η Κυβέρνηση </w:t>
      </w:r>
      <w:proofErr w:type="spellStart"/>
      <w:r>
        <w:rPr>
          <w:rFonts w:eastAsia="Times New Roman" w:cs="Times New Roman"/>
          <w:szCs w:val="24"/>
        </w:rPr>
        <w:t>κυβέρνηση</w:t>
      </w:r>
      <w:proofErr w:type="spellEnd"/>
      <w:r>
        <w:rPr>
          <w:rFonts w:eastAsia="Times New Roman" w:cs="Times New Roman"/>
          <w:szCs w:val="24"/>
        </w:rPr>
        <w:t xml:space="preserve">! Και να έχουμε κι αυτόν που θέλουμε και δεν πειράζει, «γαία </w:t>
      </w:r>
      <w:proofErr w:type="spellStart"/>
      <w:r>
        <w:rPr>
          <w:rFonts w:eastAsia="Times New Roman" w:cs="Times New Roman"/>
          <w:szCs w:val="24"/>
        </w:rPr>
        <w:t>πυρί</w:t>
      </w:r>
      <w:proofErr w:type="spellEnd"/>
      <w:r>
        <w:rPr>
          <w:rFonts w:eastAsia="Times New Roman" w:cs="Times New Roman"/>
          <w:szCs w:val="24"/>
        </w:rPr>
        <w:t xml:space="preserve"> </w:t>
      </w:r>
      <w:proofErr w:type="spellStart"/>
      <w:r>
        <w:rPr>
          <w:rFonts w:eastAsia="Times New Roman" w:cs="Times New Roman"/>
          <w:szCs w:val="24"/>
        </w:rPr>
        <w:t>μειχθήτω</w:t>
      </w:r>
      <w:proofErr w:type="spellEnd"/>
      <w:r>
        <w:rPr>
          <w:rFonts w:eastAsia="Times New Roman" w:cs="Times New Roman"/>
          <w:szCs w:val="24"/>
        </w:rPr>
        <w:t>», κατά τα λοιπά.</w:t>
      </w:r>
    </w:p>
    <w:p w14:paraId="03A7306B" w14:textId="77777777" w:rsidR="00E615E6" w:rsidRDefault="00720F21">
      <w:pPr>
        <w:spacing w:after="0" w:line="600" w:lineRule="auto"/>
        <w:ind w:firstLine="720"/>
        <w:jc w:val="both"/>
        <w:rPr>
          <w:rFonts w:eastAsia="Times New Roman" w:cs="Times New Roman"/>
          <w:szCs w:val="24"/>
        </w:rPr>
      </w:pPr>
      <w:r>
        <w:rPr>
          <w:rFonts w:eastAsia="Times New Roman" w:cs="Times New Roman"/>
          <w:szCs w:val="24"/>
        </w:rPr>
        <w:t>Αυτή είναι η τροπολογία κα</w:t>
      </w:r>
      <w:r>
        <w:rPr>
          <w:rFonts w:eastAsia="Times New Roman" w:cs="Times New Roman"/>
          <w:szCs w:val="24"/>
        </w:rPr>
        <w:t>ι, δυστυχώς, κυρία Πρόεδρε, για την ανάπτυξή της κατανάλωσα το μεγαλύτερο μέρος της εισηγήσεώς μου.</w:t>
      </w:r>
    </w:p>
    <w:p w14:paraId="03A7306C" w14:textId="77777777" w:rsidR="00E615E6" w:rsidRDefault="00720F21">
      <w:pPr>
        <w:spacing w:after="0" w:line="600" w:lineRule="auto"/>
        <w:ind w:firstLine="720"/>
        <w:jc w:val="both"/>
        <w:rPr>
          <w:rFonts w:eastAsia="Times New Roman" w:cs="Times New Roman"/>
          <w:szCs w:val="24"/>
        </w:rPr>
      </w:pPr>
      <w:r>
        <w:rPr>
          <w:rFonts w:eastAsia="Times New Roman" w:cs="Times New Roman"/>
          <w:szCs w:val="24"/>
        </w:rPr>
        <w:t xml:space="preserve">Συνοπτικώς τώρα, λοιπόν, στα υπόλοιπα, γιατί η αλήθεια είναι ότι αυτό είναι το μείζον. Το κάνατε «νομοσχέδιο Κουντουρά». Δεν φταίω εγώ σ’ αυτό. </w:t>
      </w:r>
    </w:p>
    <w:p w14:paraId="03A7306D" w14:textId="77777777" w:rsidR="00E615E6" w:rsidRDefault="00720F21">
      <w:pPr>
        <w:spacing w:after="0" w:line="600" w:lineRule="auto"/>
        <w:ind w:firstLine="720"/>
        <w:jc w:val="both"/>
        <w:rPr>
          <w:rFonts w:eastAsia="Times New Roman" w:cs="Times New Roman"/>
          <w:szCs w:val="24"/>
        </w:rPr>
      </w:pPr>
      <w:r>
        <w:rPr>
          <w:rFonts w:eastAsia="Times New Roman" w:cs="Times New Roman"/>
          <w:b/>
          <w:szCs w:val="24"/>
        </w:rPr>
        <w:t>ΑΛΕΞΗΣ</w:t>
      </w:r>
      <w:r>
        <w:rPr>
          <w:rFonts w:eastAsia="Times New Roman" w:cs="Times New Roman"/>
          <w:b/>
          <w:szCs w:val="24"/>
        </w:rPr>
        <w:t xml:space="preserve"> ΧΑΡΙ</w:t>
      </w:r>
      <w:r>
        <w:rPr>
          <w:rFonts w:eastAsia="Times New Roman" w:cs="Times New Roman"/>
          <w:b/>
          <w:szCs w:val="24"/>
        </w:rPr>
        <w:t xml:space="preserve">ΤΣΗΣ (Υπουργός Εσωτερικών): </w:t>
      </w:r>
      <w:r>
        <w:rPr>
          <w:rFonts w:eastAsia="Times New Roman" w:cs="Times New Roman"/>
          <w:szCs w:val="24"/>
        </w:rPr>
        <w:t>Δεν είναι έτσι. Θα σας απαντήσουμε.</w:t>
      </w:r>
    </w:p>
    <w:p w14:paraId="03A7306E" w14:textId="77777777" w:rsidR="00E615E6" w:rsidRDefault="00720F21">
      <w:pPr>
        <w:spacing w:after="0" w:line="600" w:lineRule="auto"/>
        <w:ind w:firstLine="720"/>
        <w:jc w:val="both"/>
        <w:rPr>
          <w:rFonts w:eastAsia="Times New Roman" w:cs="Times New Roman"/>
          <w:szCs w:val="24"/>
        </w:rPr>
      </w:pPr>
      <w:r w:rsidRPr="00860D13">
        <w:rPr>
          <w:rFonts w:eastAsia="Times New Roman" w:cs="Times New Roman"/>
          <w:b/>
          <w:szCs w:val="24"/>
        </w:rPr>
        <w:t>ΜΑΥΡΟΥΔΗΣ ΒΟΡΙΔΗΣ:</w:t>
      </w:r>
      <w:r>
        <w:rPr>
          <w:rFonts w:eastAsia="Times New Roman" w:cs="Times New Roman"/>
          <w:szCs w:val="24"/>
        </w:rPr>
        <w:t xml:space="preserve"> Εσείς επιλέξατε να το κάνετε «νομοσχέδιο Κουντουρά». Έχει ενδιαφέροντα πράγματα το νομοσχέδιο για να αντιπαρατεθεί κανείς.</w:t>
      </w:r>
    </w:p>
    <w:p w14:paraId="03A7306F" w14:textId="77777777" w:rsidR="00E615E6" w:rsidRDefault="00720F21">
      <w:pPr>
        <w:spacing w:after="0" w:line="600" w:lineRule="auto"/>
        <w:ind w:firstLine="720"/>
        <w:jc w:val="both"/>
        <w:rPr>
          <w:rFonts w:eastAsia="Times New Roman" w:cs="Times New Roman"/>
          <w:szCs w:val="24"/>
        </w:rPr>
      </w:pPr>
      <w:r>
        <w:rPr>
          <w:rFonts w:eastAsia="Times New Roman" w:cs="Times New Roman"/>
          <w:szCs w:val="24"/>
        </w:rPr>
        <w:lastRenderedPageBreak/>
        <w:t xml:space="preserve">Τι είναι, όμως, κατά τα λοιπά αυτό το νομοσχέδιο; </w:t>
      </w:r>
      <w:r>
        <w:rPr>
          <w:rFonts w:eastAsia="Times New Roman" w:cs="Times New Roman"/>
          <w:szCs w:val="24"/>
        </w:rPr>
        <w:t xml:space="preserve">Είναι νομοθετικός ακτιβισμός του ΣΥΡΙΖΑ στα θέματα ισότητας των φύλων. Είναι επικίνδυνος δε νομοθετικός ακτιβισμός, όπως επισημαίνεται και τούτο γιατί ενώ στην πραγματικότητα δεν έχει παρά ένα μέτρο θετικής διακρίσεως που προωθεί την ισότητα των φύλων, το </w:t>
      </w:r>
      <w:r>
        <w:rPr>
          <w:rFonts w:eastAsia="Times New Roman" w:cs="Times New Roman"/>
          <w:szCs w:val="24"/>
        </w:rPr>
        <w:t xml:space="preserve">οποίο θα ψηφίσουμε </w:t>
      </w:r>
      <w:r>
        <w:rPr>
          <w:rFonts w:eastAsia="Times New Roman" w:cs="Times New Roman"/>
          <w:szCs w:val="24"/>
        </w:rPr>
        <w:t>-</w:t>
      </w:r>
      <w:r>
        <w:rPr>
          <w:rFonts w:eastAsia="Times New Roman" w:cs="Times New Roman"/>
          <w:szCs w:val="24"/>
        </w:rPr>
        <w:t>και αυτό είναι η ποσόστωση, αυτό είναι το μόνο συγκεκριμένο μέτρο- κατά τα λοιπά υπάρχουν βερμπαλισμοί, διακηρύξεις, γενικολογίες και γραφειοκρατική δομή.</w:t>
      </w:r>
    </w:p>
    <w:p w14:paraId="03A73070" w14:textId="77777777" w:rsidR="00E615E6" w:rsidRDefault="00720F21">
      <w:pPr>
        <w:spacing w:after="0" w:line="600" w:lineRule="auto"/>
        <w:ind w:firstLine="720"/>
        <w:jc w:val="both"/>
        <w:rPr>
          <w:rFonts w:eastAsia="Times New Roman" w:cs="Times New Roman"/>
          <w:szCs w:val="24"/>
        </w:rPr>
      </w:pPr>
      <w:r>
        <w:rPr>
          <w:rFonts w:eastAsia="Times New Roman" w:cs="Times New Roman"/>
          <w:szCs w:val="24"/>
        </w:rPr>
        <w:t>Όμως, προσέξτε πού είναι ο κίνδυνος. Υπάρχει ένας κίνδυνος πια και στους ίδιους τ</w:t>
      </w:r>
      <w:r>
        <w:rPr>
          <w:rFonts w:eastAsia="Times New Roman" w:cs="Times New Roman"/>
          <w:szCs w:val="24"/>
        </w:rPr>
        <w:t xml:space="preserve">ους ορισμούς. Σας το επεσήμανα στην </w:t>
      </w:r>
      <w:r>
        <w:rPr>
          <w:rFonts w:eastAsia="Times New Roman" w:cs="Times New Roman"/>
          <w:szCs w:val="24"/>
        </w:rPr>
        <w:t>ε</w:t>
      </w:r>
      <w:r>
        <w:rPr>
          <w:rFonts w:eastAsia="Times New Roman" w:cs="Times New Roman"/>
          <w:szCs w:val="24"/>
        </w:rPr>
        <w:t>πιτροπή και επισημαίνει τώρα και ο Σύνδεσμος για τα Δικαιώματα της Γυναίκας ακριβώς την παρατήρηση την οποία σας έκανα. Σας το επισημαίνει και η Επιστημονική Επιτροπή της Βουλής. Δηλαδή, είναι ένα ζήτημα οι πολιτικές γι</w:t>
      </w:r>
      <w:r>
        <w:rPr>
          <w:rFonts w:eastAsia="Times New Roman" w:cs="Times New Roman"/>
          <w:szCs w:val="24"/>
        </w:rPr>
        <w:t xml:space="preserve">α την ισότητα των φύλων και είναι ένα άλλο ζήτημα οι πολιτικές για την εξάλειψη των διακρίσεων λόγω σεξουαλικού προσανατολισμού ή </w:t>
      </w:r>
      <w:r>
        <w:rPr>
          <w:rFonts w:eastAsia="Times New Roman" w:cs="Times New Roman"/>
          <w:szCs w:val="24"/>
        </w:rPr>
        <w:lastRenderedPageBreak/>
        <w:t>ταυτότητας φύλου. Δεν είναι ίδιες πολιτικές. Είναι απολύτως θεμιτά ακολουθούμενες και οι δύο, αλλά δεν είναι ταυτόσημες και δε</w:t>
      </w:r>
      <w:r>
        <w:rPr>
          <w:rFonts w:eastAsia="Times New Roman" w:cs="Times New Roman"/>
          <w:szCs w:val="24"/>
        </w:rPr>
        <w:t xml:space="preserve">ν πρέπει να συγχέονται. Είναι δύο διαφορετικά πράγματα. </w:t>
      </w:r>
    </w:p>
    <w:p w14:paraId="03A73071" w14:textId="77777777" w:rsidR="00E615E6" w:rsidRDefault="00720F21">
      <w:pPr>
        <w:spacing w:after="0" w:line="600" w:lineRule="auto"/>
        <w:ind w:firstLine="720"/>
        <w:jc w:val="both"/>
        <w:rPr>
          <w:rFonts w:eastAsia="Times New Roman" w:cs="Times New Roman"/>
          <w:szCs w:val="24"/>
        </w:rPr>
      </w:pPr>
      <w:r>
        <w:rPr>
          <w:rFonts w:eastAsia="Times New Roman" w:cs="Times New Roman"/>
          <w:szCs w:val="24"/>
        </w:rPr>
        <w:t>Σας λέει ακόμα η Επιστημονική Επιτροπή ότι αυτό το οποίο κάνετε στο άρθρο 2 με τους ορισμούς, δημιουργεί περαιτέρω κινδύνους συγχύσεως, διότι πολλοί εξ αυτών των ορισμών έχουν ήδη ενσωματωθεί σε άλλα</w:t>
      </w:r>
      <w:r>
        <w:rPr>
          <w:rFonts w:eastAsia="Times New Roman" w:cs="Times New Roman"/>
          <w:szCs w:val="24"/>
        </w:rPr>
        <w:t xml:space="preserve"> κανονιστικά κείμενα </w:t>
      </w:r>
      <w:r>
        <w:rPr>
          <w:rFonts w:eastAsia="Times New Roman" w:cs="Times New Roman"/>
          <w:szCs w:val="24"/>
        </w:rPr>
        <w:t>-</w:t>
      </w:r>
      <w:r>
        <w:rPr>
          <w:rFonts w:eastAsia="Times New Roman" w:cs="Times New Roman"/>
          <w:szCs w:val="24"/>
        </w:rPr>
        <w:t xml:space="preserve">είναι συνήθως ενσωματώσεις </w:t>
      </w:r>
      <w:r>
        <w:rPr>
          <w:rFonts w:eastAsia="Times New Roman" w:cs="Times New Roman"/>
          <w:szCs w:val="24"/>
        </w:rPr>
        <w:t>ο</w:t>
      </w:r>
      <w:r>
        <w:rPr>
          <w:rFonts w:eastAsia="Times New Roman" w:cs="Times New Roman"/>
          <w:szCs w:val="24"/>
        </w:rPr>
        <w:t>δηγιών σε άλλα κανονιστικά κείμενα- και τώρα υπάρχει κίνδυνος διαφορετικών ερμηνειών με την πολλαπλότητα των ορισμών που χρησιμοποιείτε.</w:t>
      </w:r>
    </w:p>
    <w:p w14:paraId="03A73072" w14:textId="77777777" w:rsidR="00E615E6" w:rsidRDefault="00720F21">
      <w:pPr>
        <w:spacing w:after="0" w:line="600" w:lineRule="auto"/>
        <w:ind w:firstLine="720"/>
        <w:jc w:val="both"/>
        <w:rPr>
          <w:rFonts w:eastAsia="Times New Roman" w:cs="Times New Roman"/>
          <w:szCs w:val="24"/>
        </w:rPr>
      </w:pPr>
      <w:r>
        <w:rPr>
          <w:rFonts w:eastAsia="Times New Roman" w:cs="Times New Roman"/>
          <w:szCs w:val="24"/>
        </w:rPr>
        <w:t>Στο ειδικό αυτό ζήτημα σας επεσήμανα ότι δεν μπορεί να λες ότι υπάρχο</w:t>
      </w:r>
      <w:r>
        <w:rPr>
          <w:rFonts w:eastAsia="Times New Roman" w:cs="Times New Roman"/>
          <w:szCs w:val="24"/>
        </w:rPr>
        <w:t xml:space="preserve">υν θετικά μέτρα που είναι πράξεις και αποφάσεις που λαμβάνονται από τη </w:t>
      </w:r>
      <w:r>
        <w:rPr>
          <w:rFonts w:eastAsia="Times New Roman" w:cs="Times New Roman"/>
          <w:szCs w:val="24"/>
        </w:rPr>
        <w:t>δ</w:t>
      </w:r>
      <w:r>
        <w:rPr>
          <w:rFonts w:eastAsia="Times New Roman" w:cs="Times New Roman"/>
          <w:szCs w:val="24"/>
        </w:rPr>
        <w:t xml:space="preserve">ιοίκηση και που αποσκοπούν στην εξάλειψη των </w:t>
      </w:r>
      <w:proofErr w:type="spellStart"/>
      <w:r>
        <w:rPr>
          <w:rFonts w:eastAsia="Times New Roman" w:cs="Times New Roman"/>
          <w:szCs w:val="24"/>
        </w:rPr>
        <w:t>εμφύλων</w:t>
      </w:r>
      <w:proofErr w:type="spellEnd"/>
      <w:r>
        <w:rPr>
          <w:rFonts w:eastAsia="Times New Roman" w:cs="Times New Roman"/>
          <w:szCs w:val="24"/>
        </w:rPr>
        <w:t xml:space="preserve"> ανισοτήτων </w:t>
      </w:r>
      <w:r>
        <w:rPr>
          <w:rFonts w:eastAsia="Times New Roman" w:cs="Times New Roman"/>
          <w:szCs w:val="24"/>
        </w:rPr>
        <w:t>-</w:t>
      </w:r>
      <w:r>
        <w:rPr>
          <w:rFonts w:eastAsia="Times New Roman" w:cs="Times New Roman"/>
          <w:szCs w:val="24"/>
        </w:rPr>
        <w:t>αυτή είναι η θετική διάκριση, εντάσσεται εκεί μέσα για παράδειγμα η ποσόστωση- και να λες ταυτόχρονα ότι για τη λήψη τω</w:t>
      </w:r>
      <w:r>
        <w:rPr>
          <w:rFonts w:eastAsia="Times New Roman" w:cs="Times New Roman"/>
          <w:szCs w:val="24"/>
        </w:rPr>
        <w:t xml:space="preserve">ν μέτρων της περιπτώσεως 2 του προηγούμενου άρθρου, δηλαδή αυτών των μέτρων, λαμβάνονται υπ’ </w:t>
      </w:r>
      <w:proofErr w:type="spellStart"/>
      <w:r>
        <w:rPr>
          <w:rFonts w:eastAsia="Times New Roman" w:cs="Times New Roman"/>
          <w:szCs w:val="24"/>
        </w:rPr>
        <w:t>όψιν</w:t>
      </w:r>
      <w:proofErr w:type="spellEnd"/>
      <w:r>
        <w:rPr>
          <w:rFonts w:eastAsia="Times New Roman" w:cs="Times New Roman"/>
          <w:szCs w:val="24"/>
        </w:rPr>
        <w:t xml:space="preserve"> πραγματικά χαρακτηριστικά και καταστάσεις που </w:t>
      </w:r>
      <w:r>
        <w:rPr>
          <w:rFonts w:eastAsia="Times New Roman" w:cs="Times New Roman"/>
          <w:szCs w:val="24"/>
        </w:rPr>
        <w:lastRenderedPageBreak/>
        <w:t>συνδέονται με το φύλο, τον σεξουαλικό προσανατολισμό και την ταυτότητα φύλου!</w:t>
      </w:r>
    </w:p>
    <w:p w14:paraId="03A73073" w14:textId="77777777" w:rsidR="00E615E6" w:rsidRDefault="00720F21">
      <w:pPr>
        <w:spacing w:after="0" w:line="600" w:lineRule="auto"/>
        <w:ind w:firstLine="720"/>
        <w:jc w:val="both"/>
        <w:rPr>
          <w:rFonts w:eastAsia="Times New Roman" w:cs="Times New Roman"/>
          <w:szCs w:val="24"/>
        </w:rPr>
      </w:pPr>
      <w:r>
        <w:rPr>
          <w:rFonts w:eastAsia="Times New Roman" w:cs="Times New Roman"/>
          <w:szCs w:val="24"/>
        </w:rPr>
        <w:t>Άρα ο συνδυασμός των δύο διατάξεων</w:t>
      </w:r>
      <w:r>
        <w:rPr>
          <w:rFonts w:eastAsia="Times New Roman" w:cs="Times New Roman"/>
          <w:szCs w:val="24"/>
        </w:rPr>
        <w:t xml:space="preserve"> </w:t>
      </w:r>
      <w:r>
        <w:rPr>
          <w:rFonts w:eastAsia="Times New Roman" w:cs="Times New Roman"/>
          <w:szCs w:val="24"/>
        </w:rPr>
        <w:t>-</w:t>
      </w:r>
      <w:r>
        <w:rPr>
          <w:rFonts w:eastAsia="Times New Roman" w:cs="Times New Roman"/>
          <w:szCs w:val="24"/>
        </w:rPr>
        <w:t>άρθρο 3, παράγραφος 2 και άρθρο 2 με τον ορισμό για τα θετικά μέτρα- λέει ότι μπορεί να λαμβάνονται θετικές διακρίσεις για λόγους σεξουαλικού προσανατολισμού και ταυτότητας φύλου. Για παράδειγμα, λοιπόν, εδώ θα μπορούσε να ληφθεί ως θετικό μέτρο η ποσόστ</w:t>
      </w:r>
      <w:r>
        <w:rPr>
          <w:rFonts w:eastAsia="Times New Roman" w:cs="Times New Roman"/>
          <w:szCs w:val="24"/>
        </w:rPr>
        <w:t xml:space="preserve">ωση για </w:t>
      </w:r>
      <w:proofErr w:type="spellStart"/>
      <w:r>
        <w:rPr>
          <w:rFonts w:eastAsia="Times New Roman" w:cs="Times New Roman"/>
          <w:szCs w:val="24"/>
        </w:rPr>
        <w:t>διεμφυλικά</w:t>
      </w:r>
      <w:proofErr w:type="spellEnd"/>
      <w:r>
        <w:rPr>
          <w:rFonts w:eastAsia="Times New Roman" w:cs="Times New Roman"/>
          <w:szCs w:val="24"/>
        </w:rPr>
        <w:t xml:space="preserve"> άτομα; Αυτές είναι οι συγχύσεις που δημιουργεί αυτού του τύπου ο ορισμός. Σας επισημαίνεται, επαναλαμβάνω </w:t>
      </w:r>
      <w:r>
        <w:rPr>
          <w:rFonts w:eastAsia="Times New Roman" w:cs="Times New Roman"/>
          <w:szCs w:val="24"/>
        </w:rPr>
        <w:t>-</w:t>
      </w:r>
      <w:r>
        <w:rPr>
          <w:rFonts w:eastAsia="Times New Roman" w:cs="Times New Roman"/>
          <w:szCs w:val="24"/>
        </w:rPr>
        <w:t>όχι από εμάς που μπορείτε να πείτε ότι έχουμε μία συντηρητική σκοπιά στο ζήτημα αυτό- από συνδέσμους για τα δικαιώματα των γυναικώ</w:t>
      </w:r>
      <w:r>
        <w:rPr>
          <w:rFonts w:eastAsia="Times New Roman" w:cs="Times New Roman"/>
          <w:szCs w:val="24"/>
        </w:rPr>
        <w:t>ν ότι αυτό είναι λάθος. Μάλιστα, σας λένε ότι συνιστά οπισθοχώρηση.</w:t>
      </w:r>
    </w:p>
    <w:p w14:paraId="03A73074" w14:textId="77777777" w:rsidR="00E615E6" w:rsidRDefault="00720F21">
      <w:pPr>
        <w:spacing w:after="0" w:line="600" w:lineRule="auto"/>
        <w:ind w:firstLine="720"/>
        <w:jc w:val="both"/>
        <w:rPr>
          <w:rFonts w:eastAsia="Times New Roman" w:cs="Times New Roman"/>
          <w:szCs w:val="24"/>
        </w:rPr>
      </w:pPr>
      <w:r>
        <w:rPr>
          <w:rFonts w:eastAsia="Times New Roman" w:cs="Times New Roman"/>
          <w:szCs w:val="24"/>
        </w:rPr>
        <w:t>Κατά τα λοιπά, υπάρχουν διάφορες ρυθμίσεις, οι οποίες προφανώς είναι σημαντικές. Για μένα, ένα από τα μεγαλύτερα ζητήματα τα οποία θα έπρεπε να αντιμετωπιστούν με πολύ συστηματικό τρόπο, ε</w:t>
      </w:r>
      <w:r>
        <w:rPr>
          <w:rFonts w:eastAsia="Times New Roman" w:cs="Times New Roman"/>
          <w:szCs w:val="24"/>
        </w:rPr>
        <w:t xml:space="preserve">ίναι το ζήτημα της ενδοοικογενειακής βίας. Θεωρώ ότι είναι ένα τεράστιο και κεφαλαιώδες θέμα. Θεωρώ ότι απασχολεί πολύ, ότι υπάρχει ένα μη φανερό του κομμάτι και ότι </w:t>
      </w:r>
      <w:r>
        <w:rPr>
          <w:rFonts w:eastAsia="Times New Roman" w:cs="Times New Roman"/>
          <w:szCs w:val="24"/>
        </w:rPr>
        <w:lastRenderedPageBreak/>
        <w:t xml:space="preserve">πάρα πολλές γυναίκες που υφίστανται αυτή τη βία δεν έχουν καν δυνατότητα επιλογής για τον </w:t>
      </w:r>
      <w:r>
        <w:rPr>
          <w:rFonts w:eastAsia="Times New Roman" w:cs="Times New Roman"/>
          <w:szCs w:val="24"/>
        </w:rPr>
        <w:t xml:space="preserve">εαυτό τους, διότι η επιλογή τού να φύγουν από μία τέτοιου είδους σχέση, δεσμό ή γάμο </w:t>
      </w:r>
      <w:r>
        <w:rPr>
          <w:rFonts w:eastAsia="Times New Roman" w:cs="Times New Roman"/>
          <w:szCs w:val="24"/>
        </w:rPr>
        <w:t>-</w:t>
      </w:r>
      <w:r>
        <w:rPr>
          <w:rFonts w:eastAsia="Times New Roman" w:cs="Times New Roman"/>
          <w:szCs w:val="24"/>
        </w:rPr>
        <w:t xml:space="preserve">πλέον η </w:t>
      </w:r>
      <w:proofErr w:type="spellStart"/>
      <w:r>
        <w:rPr>
          <w:rFonts w:eastAsia="Times New Roman" w:cs="Times New Roman"/>
          <w:szCs w:val="24"/>
        </w:rPr>
        <w:t>ενδοικογενειακή</w:t>
      </w:r>
      <w:proofErr w:type="spellEnd"/>
      <w:r>
        <w:rPr>
          <w:rFonts w:eastAsia="Times New Roman" w:cs="Times New Roman"/>
          <w:szCs w:val="24"/>
        </w:rPr>
        <w:t xml:space="preserve"> βία αφορά και τους συντρόφους, δεν αφορά μόνο όσους βρίσκονται σε γάμο- μπορεί να αφορά επιλογές που επηρεάζουν τα τέκνα τους, τα παιδιά τους. Οι </w:t>
      </w:r>
      <w:r>
        <w:rPr>
          <w:rFonts w:eastAsia="Times New Roman" w:cs="Times New Roman"/>
          <w:szCs w:val="24"/>
        </w:rPr>
        <w:t xml:space="preserve">γυναίκες που δεν έχουν χρήματα και δεν μπορούν να φύγουν, που με το να έχουν μαζί τους τα παιδιά τους δεν μπορούν να υποστηριχθούν, κάθονται και υφίστανται ένα απίστευτο μαρτύριο εξαιτίας ακριβώς της ευάλωτης θέσης στην οποία βρίσκονται. </w:t>
      </w:r>
    </w:p>
    <w:p w14:paraId="03A73075" w14:textId="77777777" w:rsidR="00E615E6" w:rsidRDefault="00720F21">
      <w:pPr>
        <w:spacing w:after="0" w:line="600" w:lineRule="auto"/>
        <w:ind w:firstLine="720"/>
        <w:jc w:val="both"/>
        <w:rPr>
          <w:rFonts w:eastAsia="Times New Roman" w:cs="Times New Roman"/>
          <w:szCs w:val="24"/>
        </w:rPr>
      </w:pPr>
      <w:r>
        <w:rPr>
          <w:rFonts w:eastAsia="Times New Roman" w:cs="Times New Roman"/>
          <w:szCs w:val="24"/>
        </w:rPr>
        <w:t>Γίνεται εδώ μία ν</w:t>
      </w:r>
      <w:r>
        <w:rPr>
          <w:rFonts w:eastAsia="Times New Roman" w:cs="Times New Roman"/>
          <w:szCs w:val="24"/>
        </w:rPr>
        <w:t xml:space="preserve">ομική τακτοποίηση </w:t>
      </w:r>
      <w:r>
        <w:rPr>
          <w:rFonts w:eastAsia="Times New Roman" w:cs="Times New Roman"/>
          <w:szCs w:val="24"/>
        </w:rPr>
        <w:t>-</w:t>
      </w:r>
      <w:r>
        <w:rPr>
          <w:rFonts w:eastAsia="Times New Roman" w:cs="Times New Roman"/>
          <w:szCs w:val="24"/>
        </w:rPr>
        <w:t>διότι κάτι περισσότερο δεν γίνεται- σε θεσμούς που αφορούν την αντιμετώπιση της ενδοοικογενειακής βίας, όπως είναι οι ξενώνες, οι γραμμές, τα συμβουλευτικά κέντρα. Όλα αυτά είναι πράγματα που λειτουργούν. Εδώ απλώς γίνεται μια νομική τακ</w:t>
      </w:r>
      <w:r>
        <w:rPr>
          <w:rFonts w:eastAsia="Times New Roman" w:cs="Times New Roman"/>
          <w:szCs w:val="24"/>
        </w:rPr>
        <w:t xml:space="preserve">τοποίηση. Έχω και μια επιφύλαξη που την έχω πει, ότι δηλαδή ενδεχομένως το πλαίσιο με το οποίο ρυθμίζεται να λειτουργήσουν είναι υπερβολικά βαρύ, </w:t>
      </w:r>
      <w:proofErr w:type="spellStart"/>
      <w:r>
        <w:rPr>
          <w:rFonts w:eastAsia="Times New Roman" w:cs="Times New Roman"/>
          <w:szCs w:val="24"/>
        </w:rPr>
        <w:t>κοστοβόρο</w:t>
      </w:r>
      <w:proofErr w:type="spellEnd"/>
      <w:r>
        <w:rPr>
          <w:rFonts w:eastAsia="Times New Roman" w:cs="Times New Roman"/>
          <w:szCs w:val="24"/>
        </w:rPr>
        <w:t xml:space="preserve"> και απαιτητικό. Τελικώς </w:t>
      </w:r>
      <w:r>
        <w:rPr>
          <w:rFonts w:eastAsia="Times New Roman" w:cs="Times New Roman"/>
          <w:szCs w:val="24"/>
        </w:rPr>
        <w:t>-</w:t>
      </w:r>
      <w:r>
        <w:rPr>
          <w:rFonts w:eastAsia="Times New Roman" w:cs="Times New Roman"/>
          <w:szCs w:val="24"/>
        </w:rPr>
        <w:t>διότι αυτό είναι το σημα</w:t>
      </w:r>
      <w:r>
        <w:rPr>
          <w:rFonts w:eastAsia="Times New Roman" w:cs="Times New Roman"/>
          <w:szCs w:val="24"/>
        </w:rPr>
        <w:lastRenderedPageBreak/>
        <w:t>ντικό- αυτό είναι μία αρμοδιότητα η οποία βρίσκεται</w:t>
      </w:r>
      <w:r>
        <w:rPr>
          <w:rFonts w:eastAsia="Times New Roman" w:cs="Times New Roman"/>
          <w:szCs w:val="24"/>
        </w:rPr>
        <w:t xml:space="preserve"> στους δήμους, χωρίς εδώ να υπάρχει ούτε </w:t>
      </w:r>
      <w:r>
        <w:rPr>
          <w:rFonts w:eastAsia="Times New Roman" w:cs="Times New Roman"/>
          <w:szCs w:val="24"/>
        </w:rPr>
        <w:t>1</w:t>
      </w:r>
      <w:r>
        <w:rPr>
          <w:rFonts w:eastAsia="Times New Roman" w:cs="Times New Roman"/>
          <w:szCs w:val="24"/>
        </w:rPr>
        <w:t xml:space="preserve"> ευρώ για την υποστήριξή της. Ναι μεν, δηλαδή, τακτοποιείται νομικά, αλλά στη λειτουργία του, στο πού θα βρεθούν τα χρήματα, δεν υπάρχει ούτε ένα πενηνταράκι! Άρα, λοιπόν, αυτό παραμένει ένα μεγάλο ζήτημα και ένα κ</w:t>
      </w:r>
      <w:r>
        <w:rPr>
          <w:rFonts w:eastAsia="Times New Roman" w:cs="Times New Roman"/>
          <w:szCs w:val="24"/>
        </w:rPr>
        <w:t>ενό.</w:t>
      </w:r>
    </w:p>
    <w:p w14:paraId="03A73076" w14:textId="77777777" w:rsidR="00E615E6" w:rsidRDefault="00720F21">
      <w:pPr>
        <w:spacing w:after="0" w:line="600" w:lineRule="auto"/>
        <w:ind w:firstLine="720"/>
        <w:jc w:val="both"/>
        <w:rPr>
          <w:rFonts w:eastAsia="Times New Roman" w:cs="Times New Roman"/>
          <w:szCs w:val="24"/>
        </w:rPr>
      </w:pPr>
      <w:r>
        <w:rPr>
          <w:rFonts w:eastAsia="Times New Roman" w:cs="Times New Roman"/>
          <w:szCs w:val="24"/>
        </w:rPr>
        <w:t xml:space="preserve">Το δεύτερο το οποίο κάνετε </w:t>
      </w:r>
      <w:r>
        <w:rPr>
          <w:rFonts w:eastAsia="Times New Roman" w:cs="Times New Roman"/>
          <w:szCs w:val="24"/>
        </w:rPr>
        <w:t>-</w:t>
      </w:r>
      <w:r>
        <w:rPr>
          <w:rFonts w:eastAsia="Times New Roman" w:cs="Times New Roman"/>
          <w:szCs w:val="24"/>
        </w:rPr>
        <w:t xml:space="preserve">και το οποίο είναι πολύ βαρύ ιδεολογικό σας- είναι ότι διευκολύνετε τη λήψη της ιθαγένειας. Και ενώ το βασικό κριτήριο το οποίο πρέπει να πρυτανεύει σε κάθε τέτοιου είδους απόφαση για την ιθαγένεια είναι η διαπίστωση του </w:t>
      </w:r>
      <w:r>
        <w:rPr>
          <w:rFonts w:eastAsia="Times New Roman" w:cs="Times New Roman"/>
          <w:szCs w:val="24"/>
        </w:rPr>
        <w:t>ισχυρού δεσμού του αιτούντα με το κράτος από το οποίο θέλει να λάβει την ιθαγένεια, εδώ υπάρχουν ρυθμίσεις οι οποίες είναι στα όρια του εξωφρενικού.</w:t>
      </w:r>
    </w:p>
    <w:p w14:paraId="03A73077" w14:textId="77777777" w:rsidR="00E615E6" w:rsidRDefault="00720F21">
      <w:pPr>
        <w:spacing w:after="0" w:line="600" w:lineRule="auto"/>
        <w:ind w:firstLine="720"/>
        <w:jc w:val="both"/>
        <w:rPr>
          <w:rFonts w:eastAsia="Times New Roman" w:cs="Times New Roman"/>
          <w:szCs w:val="24"/>
        </w:rPr>
      </w:pPr>
      <w:r>
        <w:rPr>
          <w:rFonts w:eastAsia="Times New Roman" w:cs="Times New Roman"/>
          <w:szCs w:val="24"/>
        </w:rPr>
        <w:t>Δεν έχω χρόνο να μιλήσω πολύ γι</w:t>
      </w:r>
      <w:r>
        <w:rPr>
          <w:rFonts w:eastAsia="Times New Roman" w:cs="Times New Roman"/>
          <w:szCs w:val="24"/>
        </w:rPr>
        <w:t>’</w:t>
      </w:r>
      <w:r>
        <w:rPr>
          <w:rFonts w:eastAsia="Times New Roman" w:cs="Times New Roman"/>
          <w:szCs w:val="24"/>
        </w:rPr>
        <w:t xml:space="preserve"> αυτό, ίσως δοθεί η δυνατότητα αργότερα. Θα πω δύο πράγματα μόνο από αυτά π</w:t>
      </w:r>
      <w:r>
        <w:rPr>
          <w:rFonts w:eastAsia="Times New Roman" w:cs="Times New Roman"/>
          <w:szCs w:val="24"/>
        </w:rPr>
        <w:t>ου βρίσκω πιο εμβληματικά.</w:t>
      </w:r>
    </w:p>
    <w:p w14:paraId="03A73078" w14:textId="77777777" w:rsidR="00E615E6" w:rsidRDefault="00720F21">
      <w:pPr>
        <w:spacing w:after="0" w:line="600" w:lineRule="auto"/>
        <w:ind w:firstLine="720"/>
        <w:jc w:val="both"/>
        <w:rPr>
          <w:rFonts w:eastAsia="Times New Roman" w:cs="Times New Roman"/>
          <w:szCs w:val="24"/>
        </w:rPr>
      </w:pPr>
      <w:r>
        <w:rPr>
          <w:rFonts w:eastAsia="Times New Roman" w:cs="Times New Roman"/>
          <w:szCs w:val="24"/>
        </w:rPr>
        <w:t>Πρώτον, θεσπίζεται η δυνατότητα να λαμβάνουν ιθαγένεια οι νεκροί. Οι νεκροί! Άρα, λοιπόν, επειδή σας βλέπω να εξανίστασθε…</w:t>
      </w:r>
    </w:p>
    <w:p w14:paraId="03A73079" w14:textId="77777777" w:rsidR="00E615E6" w:rsidRDefault="00720F21">
      <w:pPr>
        <w:spacing w:after="0" w:line="600" w:lineRule="auto"/>
        <w:ind w:firstLine="720"/>
        <w:jc w:val="both"/>
        <w:rPr>
          <w:rFonts w:eastAsia="Times New Roman" w:cs="Times New Roman"/>
          <w:szCs w:val="24"/>
        </w:rPr>
      </w:pPr>
      <w:r>
        <w:rPr>
          <w:rFonts w:eastAsia="Times New Roman" w:cs="Times New Roman"/>
          <w:b/>
          <w:szCs w:val="24"/>
        </w:rPr>
        <w:lastRenderedPageBreak/>
        <w:t>ΑΛΕΞΗΣ</w:t>
      </w:r>
      <w:r w:rsidRPr="00DD3995">
        <w:rPr>
          <w:rFonts w:eastAsia="Times New Roman" w:cs="Times New Roman"/>
          <w:b/>
          <w:szCs w:val="24"/>
        </w:rPr>
        <w:t xml:space="preserve"> ΧΑΡΙΤΣΗΣ (Υπουργός Εσωτερικών):</w:t>
      </w:r>
      <w:r>
        <w:rPr>
          <w:rFonts w:eastAsia="Times New Roman" w:cs="Times New Roman"/>
          <w:szCs w:val="24"/>
        </w:rPr>
        <w:t xml:space="preserve"> Τρεις φορές τα είπαμε.</w:t>
      </w:r>
    </w:p>
    <w:p w14:paraId="03A7307A" w14:textId="77777777" w:rsidR="00E615E6" w:rsidRDefault="00720F21">
      <w:pPr>
        <w:spacing w:after="0" w:line="600" w:lineRule="auto"/>
        <w:ind w:firstLine="720"/>
        <w:jc w:val="both"/>
        <w:rPr>
          <w:rFonts w:eastAsia="Times New Roman" w:cs="Times New Roman"/>
          <w:szCs w:val="24"/>
        </w:rPr>
      </w:pPr>
      <w:r w:rsidRPr="00DD3995">
        <w:rPr>
          <w:rFonts w:eastAsia="Times New Roman" w:cs="Times New Roman"/>
          <w:b/>
          <w:szCs w:val="24"/>
        </w:rPr>
        <w:t>ΜΑΥΡΟΥΔΗΣ ΒΟΡΙΔΗΣ:</w:t>
      </w:r>
      <w:r>
        <w:rPr>
          <w:rFonts w:eastAsia="Times New Roman" w:cs="Times New Roman"/>
          <w:szCs w:val="24"/>
        </w:rPr>
        <w:t xml:space="preserve"> Τι να κάνουμε; Το συζητάμ</w:t>
      </w:r>
      <w:r>
        <w:rPr>
          <w:rFonts w:eastAsia="Times New Roman" w:cs="Times New Roman"/>
          <w:szCs w:val="24"/>
        </w:rPr>
        <w:t>ε γιατί δεν το έχετε αλλάξει. Μόλις το αλλάξετε, θα σταματήσουμε να το συζητάμε.</w:t>
      </w:r>
    </w:p>
    <w:p w14:paraId="03A7307B" w14:textId="77777777" w:rsidR="00E615E6" w:rsidRDefault="00720F21">
      <w:pPr>
        <w:spacing w:after="0" w:line="600" w:lineRule="auto"/>
        <w:ind w:firstLine="720"/>
        <w:jc w:val="both"/>
        <w:rPr>
          <w:rFonts w:eastAsia="Times New Roman" w:cs="Times New Roman"/>
          <w:szCs w:val="24"/>
        </w:rPr>
      </w:pPr>
      <w:r>
        <w:rPr>
          <w:rFonts w:eastAsia="Times New Roman" w:cs="Times New Roman"/>
          <w:szCs w:val="24"/>
        </w:rPr>
        <w:t xml:space="preserve">Όποιος επιθυμεί τη διαπίστωση καθορισμού της ελληνικής ιθαγένειας αυτού του ιδίου ή προσώπου που απεβίωσε </w:t>
      </w:r>
      <w:r>
        <w:rPr>
          <w:rFonts w:eastAsia="Times New Roman" w:cs="Times New Roman"/>
          <w:szCs w:val="24"/>
        </w:rPr>
        <w:t>-</w:t>
      </w:r>
      <w:r>
        <w:rPr>
          <w:rFonts w:eastAsia="Times New Roman" w:cs="Times New Roman"/>
          <w:szCs w:val="24"/>
        </w:rPr>
        <w:t>άρα θα καθοριστεί η ιθαγένεια προσώπου που απεβίωσε- για τον καθορισ</w:t>
      </w:r>
      <w:r>
        <w:rPr>
          <w:rFonts w:eastAsia="Times New Roman" w:cs="Times New Roman"/>
          <w:szCs w:val="24"/>
        </w:rPr>
        <w:t xml:space="preserve">μό της ιθαγένειας του οποίου ο αιτών είχε έννομο συμφέρον. Δηλαδή, τι; Απεβίωσε. Πρέπει να πάρει την ιθαγένεια για να πάρω και εγώ την ιθαγένεια. Αυτό είναι αυτός που έχει έννομο συμφέρον. Πάμε να δώσουμε ιθαγένεια στον νεκρό. </w:t>
      </w:r>
    </w:p>
    <w:p w14:paraId="03A7307C" w14:textId="77777777" w:rsidR="00E615E6" w:rsidRDefault="00720F21">
      <w:pPr>
        <w:spacing w:after="0" w:line="600" w:lineRule="auto"/>
        <w:ind w:firstLine="720"/>
        <w:jc w:val="both"/>
        <w:rPr>
          <w:rFonts w:eastAsia="Times New Roman" w:cs="Times New Roman"/>
          <w:szCs w:val="24"/>
        </w:rPr>
      </w:pPr>
      <w:r>
        <w:rPr>
          <w:rFonts w:eastAsia="Times New Roman" w:cs="Times New Roman"/>
          <w:szCs w:val="24"/>
        </w:rPr>
        <w:t>Και ρώτησα τον κύριο Υπουργό</w:t>
      </w:r>
      <w:r>
        <w:rPr>
          <w:rFonts w:eastAsia="Times New Roman" w:cs="Times New Roman"/>
          <w:szCs w:val="24"/>
        </w:rPr>
        <w:t>, π</w:t>
      </w:r>
      <w:r>
        <w:rPr>
          <w:rFonts w:eastAsia="Times New Roman" w:cs="Times New Roman"/>
          <w:szCs w:val="24"/>
        </w:rPr>
        <w:t xml:space="preserve">όσες γενιές πίσω λέτε; Δεκαπέντε; Πόσες γενιές πίσω; Να βρούμε κάποιον ο οποίος κάποτε είχε έναν μακρινό του ανιόντα ο οποίος είχε την ελληνική ιθαγένεια. Επομένως να πάμε τώρα εν συνεχεία να ζητήσουμε για όλους αυτούς τους αποβιώσαντες να παίρνουν την </w:t>
      </w:r>
      <w:r>
        <w:rPr>
          <w:rFonts w:eastAsia="Times New Roman" w:cs="Times New Roman"/>
          <w:szCs w:val="24"/>
        </w:rPr>
        <w:t>ιθαγένεια. Κανένας περιορισμός.</w:t>
      </w:r>
    </w:p>
    <w:p w14:paraId="03A7307D" w14:textId="77777777" w:rsidR="00E615E6" w:rsidRDefault="00720F21">
      <w:pPr>
        <w:spacing w:after="0" w:line="600" w:lineRule="auto"/>
        <w:ind w:firstLine="720"/>
        <w:jc w:val="both"/>
        <w:rPr>
          <w:rFonts w:eastAsia="Times New Roman" w:cs="Times New Roman"/>
          <w:szCs w:val="24"/>
        </w:rPr>
      </w:pPr>
      <w:r>
        <w:rPr>
          <w:rFonts w:eastAsia="Times New Roman" w:cs="Times New Roman"/>
          <w:szCs w:val="24"/>
        </w:rPr>
        <w:lastRenderedPageBreak/>
        <w:t>Και, μάλιστα, πώς μπορεί να αποδειχθεί αυτό; Ακούστε</w:t>
      </w:r>
      <w:r>
        <w:rPr>
          <w:rFonts w:eastAsia="Times New Roman" w:cs="Times New Roman"/>
          <w:szCs w:val="24"/>
        </w:rPr>
        <w:t>.</w:t>
      </w:r>
      <w:r>
        <w:rPr>
          <w:rFonts w:eastAsia="Times New Roman" w:cs="Times New Roman"/>
          <w:szCs w:val="24"/>
        </w:rPr>
        <w:t xml:space="preserve"> Με έμμεση μνεία ληξιαρχικών ή </w:t>
      </w:r>
      <w:proofErr w:type="spellStart"/>
      <w:r>
        <w:rPr>
          <w:rFonts w:eastAsia="Times New Roman" w:cs="Times New Roman"/>
          <w:szCs w:val="24"/>
        </w:rPr>
        <w:t>δημοτολογικών</w:t>
      </w:r>
      <w:proofErr w:type="spellEnd"/>
      <w:r>
        <w:rPr>
          <w:rFonts w:eastAsia="Times New Roman" w:cs="Times New Roman"/>
          <w:szCs w:val="24"/>
        </w:rPr>
        <w:t xml:space="preserve"> γεγονότων. Ούτε καν με το ληξιαρχείο, ούτε καν με το δημοτολόγιο. Κάπου σε κάποιο έγγραφο να αναφέρεται ότι υπάρχει κάτι από λ</w:t>
      </w:r>
      <w:r>
        <w:rPr>
          <w:rFonts w:eastAsia="Times New Roman" w:cs="Times New Roman"/>
          <w:szCs w:val="24"/>
        </w:rPr>
        <w:t>ηξιαρχείο και δημοτολόγιο.</w:t>
      </w:r>
    </w:p>
    <w:p w14:paraId="03A7307E" w14:textId="77777777" w:rsidR="00E615E6" w:rsidRDefault="00720F21">
      <w:pPr>
        <w:spacing w:after="0" w:line="600" w:lineRule="auto"/>
        <w:ind w:firstLine="720"/>
        <w:jc w:val="both"/>
        <w:rPr>
          <w:rFonts w:eastAsia="Times New Roman" w:cs="Times New Roman"/>
          <w:szCs w:val="24"/>
        </w:rPr>
      </w:pPr>
      <w:r>
        <w:rPr>
          <w:rFonts w:eastAsia="Times New Roman" w:cs="Times New Roman"/>
          <w:szCs w:val="24"/>
        </w:rPr>
        <w:t xml:space="preserve">Υποκλίνομαι στη διάταξη. Τη βρίσκω ευρηματική και μοναδική. Δεν νομίζω ότι μπορούσε κανείς να το φανταστεί. Είναι το «πρώτη φορά </w:t>
      </w:r>
      <w:r>
        <w:rPr>
          <w:rFonts w:eastAsia="Times New Roman" w:cs="Times New Roman"/>
          <w:szCs w:val="24"/>
        </w:rPr>
        <w:t>α</w:t>
      </w:r>
      <w:r>
        <w:rPr>
          <w:rFonts w:eastAsia="Times New Roman" w:cs="Times New Roman"/>
          <w:szCs w:val="24"/>
        </w:rPr>
        <w:t xml:space="preserve">ριστερά» και στην ιθαγένεια. </w:t>
      </w:r>
    </w:p>
    <w:p w14:paraId="03A7307F" w14:textId="77777777" w:rsidR="00E615E6" w:rsidRDefault="00720F21">
      <w:pPr>
        <w:spacing w:after="0" w:line="600" w:lineRule="auto"/>
        <w:ind w:firstLine="720"/>
        <w:jc w:val="both"/>
        <w:rPr>
          <w:rFonts w:eastAsia="Times New Roman" w:cs="Times New Roman"/>
          <w:szCs w:val="24"/>
        </w:rPr>
      </w:pPr>
      <w:r>
        <w:rPr>
          <w:rFonts w:eastAsia="Times New Roman" w:cs="Times New Roman"/>
          <w:szCs w:val="24"/>
        </w:rPr>
        <w:t>Το δε δεύτερο, το οποίο επίσης είναι σημαντικό για την ιθαγένεια, είν</w:t>
      </w:r>
      <w:r>
        <w:rPr>
          <w:rFonts w:eastAsia="Times New Roman" w:cs="Times New Roman"/>
          <w:szCs w:val="24"/>
        </w:rPr>
        <w:t xml:space="preserve">αι για κάποιον που έχει ιθαγένεια, έρχεται δημόσια υπηρεσία που αμφισβητεί αιτιολογημένα την ιθαγένεια προσώπου </w:t>
      </w:r>
      <w:r>
        <w:rPr>
          <w:rFonts w:eastAsia="Times New Roman" w:cs="Times New Roman"/>
          <w:szCs w:val="24"/>
        </w:rPr>
        <w:t>-</w:t>
      </w:r>
      <w:r>
        <w:rPr>
          <w:rFonts w:eastAsia="Times New Roman" w:cs="Times New Roman"/>
          <w:szCs w:val="24"/>
        </w:rPr>
        <w:t xml:space="preserve">δεν γίνεται εύκολα αυτό, δηλαδή η δημόσια υπηρεσία να έρθει να την αμφισβητήσει- και </w:t>
      </w:r>
      <w:r>
        <w:rPr>
          <w:rFonts w:eastAsia="Times New Roman" w:cs="Times New Roman"/>
          <w:szCs w:val="24"/>
        </w:rPr>
        <w:t>-</w:t>
      </w:r>
      <w:r>
        <w:rPr>
          <w:rFonts w:eastAsia="Times New Roman" w:cs="Times New Roman"/>
          <w:szCs w:val="24"/>
        </w:rPr>
        <w:t>προσέξτε!- πρέπει επ’ αυτού να απαντήσει ο Υπουργός Εσωτε</w:t>
      </w:r>
      <w:r>
        <w:rPr>
          <w:rFonts w:eastAsia="Times New Roman" w:cs="Times New Roman"/>
          <w:szCs w:val="24"/>
        </w:rPr>
        <w:t xml:space="preserve">ρικών ύστερα από σύμφωνη γνώμη του Συμβουλίου Ιθαγενείας. Τάσσεται </w:t>
      </w:r>
      <w:r w:rsidRPr="00CC1CD2">
        <w:rPr>
          <w:rFonts w:eastAsia="Times New Roman" w:cs="Times New Roman"/>
          <w:szCs w:val="24"/>
        </w:rPr>
        <w:t>εννεάμηνος π</w:t>
      </w:r>
      <w:r>
        <w:rPr>
          <w:rFonts w:eastAsia="Times New Roman" w:cs="Times New Roman"/>
          <w:szCs w:val="24"/>
        </w:rPr>
        <w:t>ροθεσμία απαντήσεως του Συμβουλίου Ιθαγενείας και του Υπουργού Εσωτερικών και εάν μέσα στο εννεάμηνο δεν γίνει</w:t>
      </w:r>
      <w:r>
        <w:rPr>
          <w:rFonts w:eastAsia="Times New Roman" w:cs="Times New Roman"/>
          <w:szCs w:val="24"/>
        </w:rPr>
        <w:t>,</w:t>
      </w:r>
      <w:r>
        <w:rPr>
          <w:rFonts w:eastAsia="Times New Roman" w:cs="Times New Roman"/>
          <w:szCs w:val="24"/>
        </w:rPr>
        <w:t xml:space="preserve"> απορρίπτονται οι αιτιάσεις της διοικήσεως. </w:t>
      </w:r>
    </w:p>
    <w:p w14:paraId="03A73080" w14:textId="77777777" w:rsidR="00E615E6" w:rsidRDefault="00720F21">
      <w:pPr>
        <w:spacing w:after="0" w:line="600" w:lineRule="auto"/>
        <w:ind w:firstLine="720"/>
        <w:jc w:val="both"/>
        <w:rPr>
          <w:rFonts w:eastAsia="Times New Roman" w:cs="Times New Roman"/>
          <w:szCs w:val="24"/>
        </w:rPr>
      </w:pPr>
      <w:r>
        <w:rPr>
          <w:rFonts w:eastAsia="Times New Roman" w:cs="Times New Roman"/>
          <w:szCs w:val="24"/>
        </w:rPr>
        <w:lastRenderedPageBreak/>
        <w:t>Άρα, λοιπόν, εκ της α</w:t>
      </w:r>
      <w:r>
        <w:rPr>
          <w:rFonts w:eastAsia="Times New Roman" w:cs="Times New Roman"/>
          <w:szCs w:val="24"/>
        </w:rPr>
        <w:t xml:space="preserve">δρανείας και κατά πλάσμα δικαίου διατηρεί αυτός την ιθαγένειά του. Να μην εξετάζονται και να μην υπάρχει και επαρκής χρόνος, οπότε διά της αδρανείας θα παίρνουν ιθαγένεια. </w:t>
      </w:r>
    </w:p>
    <w:p w14:paraId="03A73081" w14:textId="77777777" w:rsidR="00E615E6" w:rsidRDefault="00720F21">
      <w:pPr>
        <w:spacing w:after="0" w:line="600" w:lineRule="auto"/>
        <w:ind w:firstLine="720"/>
        <w:jc w:val="both"/>
        <w:rPr>
          <w:rFonts w:eastAsia="Times New Roman" w:cs="Times New Roman"/>
          <w:szCs w:val="24"/>
        </w:rPr>
      </w:pPr>
      <w:r>
        <w:rPr>
          <w:rFonts w:eastAsia="Times New Roman" w:cs="Times New Roman"/>
          <w:b/>
          <w:szCs w:val="24"/>
        </w:rPr>
        <w:t>ΑΛΕΞΗΣ</w:t>
      </w:r>
      <w:r>
        <w:rPr>
          <w:rFonts w:eastAsia="Times New Roman" w:cs="Times New Roman"/>
          <w:b/>
          <w:szCs w:val="24"/>
        </w:rPr>
        <w:t xml:space="preserve"> ΧΑΡΙΤΣΗΣ (Υπουργός Εσωτερικών):</w:t>
      </w:r>
      <w:r>
        <w:rPr>
          <w:rFonts w:eastAsia="Times New Roman" w:cs="Times New Roman"/>
          <w:szCs w:val="24"/>
        </w:rPr>
        <w:t xml:space="preserve"> Ποιος είπε να μην εξετάζονται;</w:t>
      </w:r>
    </w:p>
    <w:p w14:paraId="03A73082" w14:textId="77777777" w:rsidR="00E615E6" w:rsidRDefault="00720F21">
      <w:pPr>
        <w:spacing w:after="0" w:line="600" w:lineRule="auto"/>
        <w:ind w:firstLine="720"/>
        <w:jc w:val="both"/>
        <w:rPr>
          <w:rFonts w:eastAsia="Times New Roman" w:cs="Times New Roman"/>
          <w:szCs w:val="24"/>
        </w:rPr>
      </w:pPr>
      <w:r>
        <w:rPr>
          <w:rFonts w:eastAsia="Times New Roman" w:cs="Times New Roman"/>
          <w:b/>
          <w:szCs w:val="24"/>
        </w:rPr>
        <w:t>ΜΑΥΡΟΥΔΗΣ ΒΟΡ</w:t>
      </w:r>
      <w:r>
        <w:rPr>
          <w:rFonts w:eastAsia="Times New Roman" w:cs="Times New Roman"/>
          <w:b/>
          <w:szCs w:val="24"/>
        </w:rPr>
        <w:t>ΙΔΗΣ:</w:t>
      </w:r>
      <w:r>
        <w:rPr>
          <w:rFonts w:eastAsia="Times New Roman" w:cs="Times New Roman"/>
          <w:szCs w:val="24"/>
        </w:rPr>
        <w:t xml:space="preserve"> Έρχομαι στο άλλο κομμάτι. Καταψηφίζουμε όλα τα σχετικά των εκλογικών διαδικασιών, γιατί αφορούν την απλή αναλογική. Έχω πει ότι δεν μας απασχολεί πάρα πολύ αυτό το ζήτημα, γιατί μόλις εκλεγούμε θα την καταργήσουμε την απλή αναλογική και επομένως όλα </w:t>
      </w:r>
      <w:r>
        <w:rPr>
          <w:rFonts w:eastAsia="Times New Roman" w:cs="Times New Roman"/>
          <w:szCs w:val="24"/>
        </w:rPr>
        <w:t xml:space="preserve">αυτά, «αλλάζω και </w:t>
      </w:r>
      <w:proofErr w:type="spellStart"/>
      <w:r>
        <w:rPr>
          <w:rFonts w:eastAsia="Times New Roman" w:cs="Times New Roman"/>
          <w:szCs w:val="24"/>
        </w:rPr>
        <w:t>ξαναλλάζω</w:t>
      </w:r>
      <w:proofErr w:type="spellEnd"/>
      <w:r>
        <w:rPr>
          <w:rFonts w:eastAsia="Times New Roman" w:cs="Times New Roman"/>
          <w:szCs w:val="24"/>
        </w:rPr>
        <w:t xml:space="preserve"> και κάνουμε και ράνουμε…</w:t>
      </w:r>
    </w:p>
    <w:p w14:paraId="03A73083" w14:textId="77777777" w:rsidR="00E615E6" w:rsidRDefault="00720F21">
      <w:pPr>
        <w:spacing w:after="0" w:line="600" w:lineRule="auto"/>
        <w:ind w:firstLine="720"/>
        <w:jc w:val="both"/>
        <w:rPr>
          <w:rFonts w:eastAsia="Times New Roman" w:cs="Times New Roman"/>
          <w:szCs w:val="24"/>
        </w:rPr>
      </w:pPr>
      <w:r w:rsidRPr="00CC1CD2">
        <w:rPr>
          <w:rFonts w:eastAsia="Times New Roman" w:cs="Times New Roman"/>
          <w:b/>
          <w:szCs w:val="24"/>
        </w:rPr>
        <w:t>ΜΑΡΙΟΣ ΚΑΤΣΗΣ:</w:t>
      </w:r>
      <w:r>
        <w:rPr>
          <w:rFonts w:eastAsia="Times New Roman" w:cs="Times New Roman"/>
          <w:szCs w:val="24"/>
        </w:rPr>
        <w:t xml:space="preserve"> Αν!</w:t>
      </w:r>
    </w:p>
    <w:p w14:paraId="03A73084" w14:textId="77777777" w:rsidR="00E615E6" w:rsidRDefault="00720F21">
      <w:pPr>
        <w:spacing w:after="0" w:line="600" w:lineRule="auto"/>
        <w:ind w:firstLine="720"/>
        <w:jc w:val="both"/>
        <w:rPr>
          <w:rFonts w:eastAsia="Times New Roman" w:cs="Times New Roman"/>
          <w:szCs w:val="24"/>
        </w:rPr>
      </w:pPr>
      <w:r>
        <w:rPr>
          <w:rFonts w:eastAsia="Times New Roman" w:cs="Times New Roman"/>
          <w:b/>
          <w:szCs w:val="24"/>
        </w:rPr>
        <w:t>ΜΑΥΡΟΥΔΗΣ ΒΟΡΙΔΗΣ:</w:t>
      </w:r>
      <w:r>
        <w:rPr>
          <w:rFonts w:eastAsia="Times New Roman" w:cs="Times New Roman"/>
          <w:szCs w:val="24"/>
        </w:rPr>
        <w:t xml:space="preserve"> Όταν, δεν είναι αν. </w:t>
      </w:r>
      <w:proofErr w:type="spellStart"/>
      <w:r>
        <w:rPr>
          <w:rFonts w:eastAsia="Times New Roman" w:cs="Times New Roman"/>
          <w:szCs w:val="24"/>
        </w:rPr>
        <w:t>Ε</w:t>
      </w:r>
      <w:r>
        <w:rPr>
          <w:rFonts w:eastAsia="Times New Roman" w:cs="Times New Roman"/>
          <w:szCs w:val="24"/>
        </w:rPr>
        <w:t>κρίθη</w:t>
      </w:r>
      <w:proofErr w:type="spellEnd"/>
      <w:r>
        <w:rPr>
          <w:rFonts w:eastAsia="Times New Roman" w:cs="Times New Roman"/>
          <w:szCs w:val="24"/>
        </w:rPr>
        <w:t xml:space="preserve"> αυτό. </w:t>
      </w:r>
    </w:p>
    <w:p w14:paraId="03A73085" w14:textId="77777777" w:rsidR="00E615E6" w:rsidRDefault="00720F21">
      <w:pPr>
        <w:spacing w:after="0" w:line="600" w:lineRule="auto"/>
        <w:ind w:firstLine="720"/>
        <w:jc w:val="both"/>
        <w:rPr>
          <w:rFonts w:eastAsia="Times New Roman" w:cs="Times New Roman"/>
          <w:szCs w:val="24"/>
        </w:rPr>
      </w:pPr>
      <w:r w:rsidRPr="0065356B">
        <w:rPr>
          <w:rFonts w:eastAsia="Times New Roman" w:cs="Times New Roman"/>
          <w:b/>
          <w:szCs w:val="24"/>
        </w:rPr>
        <w:t>ΠΡΟΕΔΡΕΥΟΥΣΑ (Αναστασία Χριστοδουλοπούλου):</w:t>
      </w:r>
      <w:r>
        <w:rPr>
          <w:rFonts w:eastAsia="Times New Roman" w:cs="Times New Roman"/>
          <w:szCs w:val="24"/>
        </w:rPr>
        <w:t xml:space="preserve"> Κύριε Βορίδη, έχετε καλύψει και τη δευτερολογία και την ανοχή μου.</w:t>
      </w:r>
    </w:p>
    <w:p w14:paraId="03A73086" w14:textId="77777777" w:rsidR="00E615E6" w:rsidRDefault="00720F21">
      <w:pPr>
        <w:spacing w:after="0" w:line="600" w:lineRule="auto"/>
        <w:ind w:firstLine="720"/>
        <w:jc w:val="both"/>
        <w:rPr>
          <w:rFonts w:eastAsia="Times New Roman" w:cs="Times New Roman"/>
          <w:szCs w:val="24"/>
        </w:rPr>
      </w:pPr>
      <w:r>
        <w:rPr>
          <w:rFonts w:eastAsia="Times New Roman" w:cs="Times New Roman"/>
          <w:b/>
          <w:szCs w:val="24"/>
        </w:rPr>
        <w:lastRenderedPageBreak/>
        <w:t>ΜΑΥΡΟΥΔΗΣ ΒΟΡΙΔΗΣ:</w:t>
      </w:r>
      <w:r>
        <w:rPr>
          <w:rFonts w:eastAsia="Times New Roman" w:cs="Times New Roman"/>
          <w:szCs w:val="24"/>
        </w:rPr>
        <w:t xml:space="preserve"> Έχετε δίκιο. Θα μου δώσετε δύο λεπτά για να κλείσω;</w:t>
      </w:r>
    </w:p>
    <w:p w14:paraId="03A73087" w14:textId="77777777" w:rsidR="00E615E6" w:rsidRDefault="00720F21">
      <w:pPr>
        <w:spacing w:after="0" w:line="600" w:lineRule="auto"/>
        <w:ind w:firstLine="720"/>
        <w:jc w:val="both"/>
        <w:rPr>
          <w:rFonts w:eastAsia="Times New Roman" w:cs="Times New Roman"/>
          <w:szCs w:val="24"/>
        </w:rPr>
      </w:pPr>
      <w:r w:rsidRPr="0065356B">
        <w:rPr>
          <w:rFonts w:eastAsia="Times New Roman" w:cs="Times New Roman"/>
          <w:b/>
          <w:szCs w:val="24"/>
        </w:rPr>
        <w:t>ΠΡΟΕΔΡΕΥΟΥΣΑ (Αναστασία Χριστοδουλοπούλου):</w:t>
      </w:r>
      <w:r>
        <w:rPr>
          <w:rFonts w:eastAsia="Times New Roman" w:cs="Times New Roman"/>
          <w:szCs w:val="24"/>
        </w:rPr>
        <w:t xml:space="preserve"> Κλείστε, κύριε Βορίδη.</w:t>
      </w:r>
    </w:p>
    <w:p w14:paraId="03A73088" w14:textId="77777777" w:rsidR="00E615E6" w:rsidRDefault="00720F21">
      <w:pPr>
        <w:spacing w:after="0" w:line="600" w:lineRule="auto"/>
        <w:ind w:firstLine="720"/>
        <w:jc w:val="both"/>
        <w:rPr>
          <w:rFonts w:eastAsia="Times New Roman" w:cs="Times New Roman"/>
          <w:szCs w:val="24"/>
        </w:rPr>
      </w:pPr>
      <w:r>
        <w:rPr>
          <w:rFonts w:eastAsia="Times New Roman" w:cs="Times New Roman"/>
          <w:b/>
          <w:szCs w:val="24"/>
        </w:rPr>
        <w:t>ΜΑΥΡΟΥΔΗΣ ΒΟΡΙΔΗΣ:</w:t>
      </w:r>
      <w:r>
        <w:rPr>
          <w:rFonts w:eastAsia="Times New Roman" w:cs="Times New Roman"/>
          <w:szCs w:val="24"/>
        </w:rPr>
        <w:t xml:space="preserve"> Ευχαριστώ πολύ, κυρία Πρόεδρε. </w:t>
      </w:r>
    </w:p>
    <w:p w14:paraId="03A73089" w14:textId="77777777" w:rsidR="00E615E6" w:rsidRDefault="00720F21">
      <w:pPr>
        <w:spacing w:after="0" w:line="600" w:lineRule="auto"/>
        <w:ind w:firstLine="720"/>
        <w:jc w:val="both"/>
        <w:rPr>
          <w:rFonts w:eastAsia="Times New Roman" w:cs="Times New Roman"/>
          <w:szCs w:val="24"/>
        </w:rPr>
      </w:pPr>
      <w:r>
        <w:rPr>
          <w:rFonts w:eastAsia="Times New Roman" w:cs="Times New Roman"/>
          <w:szCs w:val="24"/>
        </w:rPr>
        <w:t>Και έρχομαι στο τελευταίο το οποίο είναι οι διευθετήσεις -για να το πω κομψά, μη χρησ</w:t>
      </w:r>
      <w:r>
        <w:rPr>
          <w:rFonts w:eastAsia="Times New Roman" w:cs="Times New Roman"/>
          <w:szCs w:val="24"/>
        </w:rPr>
        <w:t xml:space="preserve">ιμοποιώντας τον οθωμανικό όρο- οι διευθετήσεις ΣΥΡΙΖΑ. </w:t>
      </w:r>
      <w:proofErr w:type="spellStart"/>
      <w:r>
        <w:rPr>
          <w:rFonts w:eastAsia="Times New Roman" w:cs="Times New Roman"/>
          <w:szCs w:val="24"/>
        </w:rPr>
        <w:t>Εμβληματικότερη</w:t>
      </w:r>
      <w:proofErr w:type="spellEnd"/>
      <w:r>
        <w:rPr>
          <w:rFonts w:eastAsia="Times New Roman" w:cs="Times New Roman"/>
          <w:szCs w:val="24"/>
        </w:rPr>
        <w:t xml:space="preserve"> όλων είναι ότι προεκλογικά αποφάσισαν να καταργήσουν την απαγόρευση προσλήψεων προ των εκλογών για να προχωρήσουν σε προσλήψεις. </w:t>
      </w:r>
    </w:p>
    <w:p w14:paraId="03A7308A" w14:textId="77777777" w:rsidR="00E615E6" w:rsidRDefault="00720F21">
      <w:pPr>
        <w:spacing w:after="0" w:line="600" w:lineRule="auto"/>
        <w:ind w:firstLine="720"/>
        <w:jc w:val="both"/>
        <w:rPr>
          <w:rFonts w:eastAsia="Times New Roman" w:cs="Times New Roman"/>
          <w:szCs w:val="24"/>
        </w:rPr>
      </w:pPr>
      <w:r>
        <w:rPr>
          <w:rFonts w:eastAsia="Times New Roman" w:cs="Times New Roman"/>
          <w:szCs w:val="24"/>
        </w:rPr>
        <w:t>Θα σας πει εν συνεχεία ο Υπουργός: «Μα, ο διαγωνισμός έ</w:t>
      </w:r>
      <w:r>
        <w:rPr>
          <w:rFonts w:eastAsia="Times New Roman" w:cs="Times New Roman"/>
          <w:szCs w:val="24"/>
        </w:rPr>
        <w:t>χει γίνει». Μπράβο! Και ποιος σας είπε, καλέ μου συνάδελφε, ότι η απαγόρευση αφορούσε τον χρόνο του διαγωνισμού; Γιατί αν το ήθελε αυτό η διάταξη, ξέρετε τι θα έλεγε; Θα έλεγε να μη γίνονται διαγωνισμοί κατά τη διάρκεια της προεκλογικής περιόδου. Η διάταξη</w:t>
      </w:r>
      <w:r>
        <w:rPr>
          <w:rFonts w:eastAsia="Times New Roman" w:cs="Times New Roman"/>
          <w:szCs w:val="24"/>
        </w:rPr>
        <w:t xml:space="preserve"> δεν λέει αυτό. Η διάταξη λέει να μη γίνονται προσλήψεις κατά τη διάρκεια της προεκλογικής περιόδου. Και γιατί να μη γίνονται προσλήψεις; Για να μη φαλκιδεύεται το αποτέλεσμα, </w:t>
      </w:r>
      <w:r>
        <w:rPr>
          <w:rFonts w:eastAsia="Times New Roman" w:cs="Times New Roman"/>
          <w:szCs w:val="24"/>
        </w:rPr>
        <w:lastRenderedPageBreak/>
        <w:t>η σκέψη και η κρίση του εκλογικού σώματος. Γιατί η στιγμή της συνάψεως της συμβά</w:t>
      </w:r>
      <w:r>
        <w:rPr>
          <w:rFonts w:eastAsia="Times New Roman" w:cs="Times New Roman"/>
          <w:szCs w:val="24"/>
        </w:rPr>
        <w:t xml:space="preserve">σεως εργασίας είναι αυτή που έχει σημασία για τον εργαζόμενο, όχι ο διαγωνισμός. </w:t>
      </w:r>
    </w:p>
    <w:p w14:paraId="03A7308B" w14:textId="77777777" w:rsidR="00E615E6" w:rsidRDefault="00720F21">
      <w:pPr>
        <w:spacing w:after="0" w:line="600" w:lineRule="auto"/>
        <w:ind w:firstLine="720"/>
        <w:jc w:val="both"/>
        <w:rPr>
          <w:rFonts w:eastAsia="Times New Roman" w:cs="Times New Roman"/>
          <w:szCs w:val="24"/>
        </w:rPr>
      </w:pPr>
      <w:r>
        <w:rPr>
          <w:rFonts w:eastAsia="Times New Roman" w:cs="Times New Roman"/>
          <w:szCs w:val="24"/>
        </w:rPr>
        <w:t xml:space="preserve">Λέει ο Υπουργός: «Μα, τι θα γίνει; Υπάρχουν επείγουσες ανάγκες». Μάλιστα. Σας </w:t>
      </w:r>
      <w:proofErr w:type="spellStart"/>
      <w:r>
        <w:rPr>
          <w:rFonts w:eastAsia="Times New Roman" w:cs="Times New Roman"/>
          <w:szCs w:val="24"/>
        </w:rPr>
        <w:t>επρότεινα</w:t>
      </w:r>
      <w:proofErr w:type="spellEnd"/>
      <w:r>
        <w:rPr>
          <w:rFonts w:eastAsia="Times New Roman" w:cs="Times New Roman"/>
          <w:szCs w:val="24"/>
        </w:rPr>
        <w:t>, λοιπόν, για τις επείγουσες ανάγκες να κάνετε εξαίρεση για συγκεκριμένες ειδικότητες</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για τις οποίες υπάρχουν επείγουσες ανάγκες, όπως έχει γίνει στο παρελθόν. Φυσικά, όχι. Άρα προσλήψεις προεκλογικές. </w:t>
      </w:r>
    </w:p>
    <w:p w14:paraId="03A7308C" w14:textId="77777777" w:rsidR="00E615E6" w:rsidRDefault="00720F21">
      <w:pPr>
        <w:spacing w:after="0" w:line="600" w:lineRule="auto"/>
        <w:ind w:firstLine="720"/>
        <w:jc w:val="both"/>
        <w:rPr>
          <w:rFonts w:eastAsia="Times New Roman" w:cs="Times New Roman"/>
          <w:szCs w:val="24"/>
        </w:rPr>
      </w:pPr>
      <w:r>
        <w:rPr>
          <w:rFonts w:eastAsia="Times New Roman" w:cs="Times New Roman"/>
          <w:szCs w:val="24"/>
        </w:rPr>
        <w:t xml:space="preserve">Νομίζω ότι αυτό το νομοσχέδιο είναι η επιτομή της </w:t>
      </w:r>
      <w:proofErr w:type="spellStart"/>
      <w:r>
        <w:rPr>
          <w:rFonts w:eastAsia="Times New Roman" w:cs="Times New Roman"/>
          <w:szCs w:val="24"/>
        </w:rPr>
        <w:t>συριζαικής</w:t>
      </w:r>
      <w:proofErr w:type="spellEnd"/>
      <w:r>
        <w:rPr>
          <w:rFonts w:eastAsia="Times New Roman" w:cs="Times New Roman"/>
          <w:szCs w:val="24"/>
        </w:rPr>
        <w:t xml:space="preserve"> πολιτικής σε μία σειρά θεμάτων. Νομοθετικός ακτιβισμός, περιφρόνηση των θεσμών</w:t>
      </w:r>
      <w:r>
        <w:rPr>
          <w:rFonts w:eastAsia="Times New Roman" w:cs="Times New Roman"/>
          <w:szCs w:val="24"/>
        </w:rPr>
        <w:t xml:space="preserve"> για να εξυπηρετηθούν </w:t>
      </w:r>
      <w:proofErr w:type="spellStart"/>
      <w:r>
        <w:rPr>
          <w:rFonts w:eastAsia="Times New Roman" w:cs="Times New Roman"/>
          <w:szCs w:val="24"/>
        </w:rPr>
        <w:t>μικροεκλογικά</w:t>
      </w:r>
      <w:proofErr w:type="spellEnd"/>
      <w:r>
        <w:rPr>
          <w:rFonts w:eastAsia="Times New Roman" w:cs="Times New Roman"/>
          <w:szCs w:val="24"/>
        </w:rPr>
        <w:t xml:space="preserve"> συμφέροντα, προσλήψεις και διευθετήσεις προεκλογικές και φυσικά -βαριά ιδεολογικό ζήτημα- η περιφρόνηση απέναντι στον ιερό θεσμό της ιθαγένειας και στον τρόπο με τον οποίο αυτή πρέπει να απονέμεται. </w:t>
      </w:r>
    </w:p>
    <w:p w14:paraId="03A7308D" w14:textId="77777777" w:rsidR="00E615E6" w:rsidRDefault="00720F21">
      <w:pPr>
        <w:spacing w:after="0" w:line="600" w:lineRule="auto"/>
        <w:ind w:firstLine="720"/>
        <w:jc w:val="both"/>
        <w:rPr>
          <w:rFonts w:eastAsia="Times New Roman" w:cs="Times New Roman"/>
          <w:szCs w:val="24"/>
        </w:rPr>
      </w:pPr>
      <w:r>
        <w:rPr>
          <w:rFonts w:eastAsia="Times New Roman" w:cs="Times New Roman"/>
          <w:szCs w:val="24"/>
        </w:rPr>
        <w:t>Εννοείται ότι καταψη</w:t>
      </w:r>
      <w:r>
        <w:rPr>
          <w:rFonts w:eastAsia="Times New Roman" w:cs="Times New Roman"/>
          <w:szCs w:val="24"/>
        </w:rPr>
        <w:t>φίζουμε με αφοσίωση το νομοσχέδιο.</w:t>
      </w:r>
    </w:p>
    <w:p w14:paraId="03A7308E" w14:textId="77777777" w:rsidR="00E615E6" w:rsidRDefault="00720F21">
      <w:pPr>
        <w:spacing w:after="0" w:line="600" w:lineRule="auto"/>
        <w:ind w:firstLine="720"/>
        <w:jc w:val="center"/>
        <w:rPr>
          <w:rFonts w:eastAsia="Times New Roman" w:cs="Times New Roman"/>
          <w:szCs w:val="24"/>
        </w:rPr>
      </w:pPr>
      <w:r w:rsidRPr="004C44BD">
        <w:rPr>
          <w:rFonts w:eastAsia="Times New Roman" w:cs="Times New Roman"/>
          <w:szCs w:val="24"/>
        </w:rPr>
        <w:t>(Χειροκροτήματα από την πτέρυγα της Νέας Δημοκρατίας)</w:t>
      </w:r>
    </w:p>
    <w:p w14:paraId="03A7308F" w14:textId="77777777" w:rsidR="00E615E6" w:rsidRDefault="00720F21">
      <w:pPr>
        <w:spacing w:after="0" w:line="600" w:lineRule="auto"/>
        <w:ind w:firstLine="720"/>
        <w:jc w:val="both"/>
        <w:rPr>
          <w:rFonts w:eastAsia="Times New Roman" w:cs="Times New Roman"/>
          <w:szCs w:val="24"/>
        </w:rPr>
      </w:pPr>
      <w:r w:rsidRPr="0065356B">
        <w:rPr>
          <w:rFonts w:eastAsia="Times New Roman" w:cs="Times New Roman"/>
          <w:b/>
          <w:szCs w:val="24"/>
        </w:rPr>
        <w:lastRenderedPageBreak/>
        <w:t>ΠΡΟΕΔΡΕΥΟΥΣΑ (Αναστασία Χριστοδουλοπούλου):</w:t>
      </w:r>
      <w:r>
        <w:rPr>
          <w:rFonts w:eastAsia="Times New Roman" w:cs="Times New Roman"/>
          <w:szCs w:val="24"/>
        </w:rPr>
        <w:t xml:space="preserve"> Είκοσι επτά λεπτά, κύριε Βορίδη. Το σημειώνω εδώ και για τον επόμενο </w:t>
      </w:r>
      <w:proofErr w:type="spellStart"/>
      <w:r>
        <w:rPr>
          <w:rFonts w:eastAsia="Times New Roman" w:cs="Times New Roman"/>
          <w:szCs w:val="24"/>
        </w:rPr>
        <w:t>Προεδρεύοντα</w:t>
      </w:r>
      <w:proofErr w:type="spellEnd"/>
      <w:r>
        <w:rPr>
          <w:rFonts w:eastAsia="Times New Roman" w:cs="Times New Roman"/>
          <w:szCs w:val="24"/>
        </w:rPr>
        <w:t>.</w:t>
      </w:r>
    </w:p>
    <w:p w14:paraId="03A73090" w14:textId="77777777" w:rsidR="00E615E6" w:rsidRDefault="00720F21">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w:t>
      </w:r>
      <w:r w:rsidRPr="00A85555">
        <w:rPr>
          <w:rFonts w:eastAsia="Times New Roman" w:cs="Times New Roman"/>
          <w:szCs w:val="24"/>
        </w:rPr>
        <w:t>συνάδελφοι, έχω την τι</w:t>
      </w:r>
      <w:r w:rsidRPr="00A85555">
        <w:rPr>
          <w:rFonts w:eastAsia="Times New Roman" w:cs="Times New Roman"/>
          <w:szCs w:val="24"/>
        </w:rPr>
        <w:t xml:space="preserve">μή να ανακοινώσω στο Σώμα ότι τη συνεδρίασή μας παρακολουθούν από τα άνω δυτικά θεωρεία, αφού προηγουμένως </w:t>
      </w:r>
      <w:r>
        <w:rPr>
          <w:rFonts w:eastAsia="Times New Roman" w:cs="Times New Roman"/>
          <w:szCs w:val="24"/>
        </w:rPr>
        <w:t>συμμετείχαν στο Εκπαιδευτικό Πρόγραμμα «Εργαστήρι Δημοκρατίας» που οργανώνει το Ίδρυμα</w:t>
      </w:r>
      <w:r w:rsidRPr="00A85555">
        <w:rPr>
          <w:rFonts w:eastAsia="Times New Roman" w:cs="Times New Roman"/>
          <w:szCs w:val="24"/>
        </w:rPr>
        <w:t xml:space="preserve"> της Βουλής, </w:t>
      </w:r>
      <w:r>
        <w:rPr>
          <w:rFonts w:eastAsia="Times New Roman" w:cs="Times New Roman"/>
          <w:szCs w:val="24"/>
        </w:rPr>
        <w:t>είκοσι πέντε μαθήτριες και μαθητές και ένας συνοδό</w:t>
      </w:r>
      <w:r>
        <w:rPr>
          <w:rFonts w:eastAsia="Times New Roman" w:cs="Times New Roman"/>
          <w:szCs w:val="24"/>
        </w:rPr>
        <w:t xml:space="preserve">ς εκπαιδευτικός από τη Σχολή </w:t>
      </w:r>
      <w:proofErr w:type="spellStart"/>
      <w:r>
        <w:rPr>
          <w:rFonts w:eastAsia="Times New Roman" w:cs="Times New Roman"/>
          <w:szCs w:val="24"/>
        </w:rPr>
        <w:t>Χατζήβεη</w:t>
      </w:r>
      <w:proofErr w:type="spellEnd"/>
      <w:r>
        <w:rPr>
          <w:rFonts w:eastAsia="Times New Roman" w:cs="Times New Roman"/>
          <w:szCs w:val="24"/>
        </w:rPr>
        <w:t>.</w:t>
      </w:r>
    </w:p>
    <w:p w14:paraId="03A73091" w14:textId="77777777" w:rsidR="00E615E6" w:rsidRDefault="00720F21">
      <w:pPr>
        <w:spacing w:after="0" w:line="600" w:lineRule="auto"/>
        <w:ind w:firstLine="720"/>
        <w:jc w:val="both"/>
        <w:rPr>
          <w:rFonts w:eastAsia="Times New Roman" w:cs="Times New Roman"/>
          <w:szCs w:val="24"/>
        </w:rPr>
      </w:pPr>
      <w:r w:rsidRPr="00A85555">
        <w:rPr>
          <w:rFonts w:eastAsia="Times New Roman" w:cs="Times New Roman"/>
          <w:szCs w:val="24"/>
        </w:rPr>
        <w:t xml:space="preserve">Η Βουλή </w:t>
      </w:r>
      <w:r>
        <w:rPr>
          <w:rFonts w:eastAsia="Times New Roman" w:cs="Times New Roman"/>
          <w:szCs w:val="24"/>
        </w:rPr>
        <w:t>σάς</w:t>
      </w:r>
      <w:r w:rsidRPr="00A85555">
        <w:rPr>
          <w:rFonts w:eastAsia="Times New Roman" w:cs="Times New Roman"/>
          <w:szCs w:val="24"/>
        </w:rPr>
        <w:t xml:space="preserve"> καλωσορίζει. </w:t>
      </w:r>
    </w:p>
    <w:p w14:paraId="03A73092" w14:textId="77777777" w:rsidR="00E615E6" w:rsidRDefault="00720F21">
      <w:pPr>
        <w:spacing w:after="0" w:line="600" w:lineRule="auto"/>
        <w:ind w:firstLine="709"/>
        <w:jc w:val="center"/>
        <w:rPr>
          <w:rFonts w:eastAsia="Times New Roman" w:cs="Times New Roman"/>
          <w:szCs w:val="24"/>
        </w:rPr>
      </w:pPr>
      <w:r>
        <w:rPr>
          <w:rFonts w:eastAsia="Times New Roman" w:cs="Times New Roman"/>
          <w:szCs w:val="24"/>
        </w:rPr>
        <w:t>(Χειροκροτήματα απ</w:t>
      </w:r>
      <w:r w:rsidRPr="00371BA6">
        <w:rPr>
          <w:rFonts w:eastAsia="Times New Roman" w:cs="Times New Roman"/>
          <w:szCs w:val="24"/>
        </w:rPr>
        <w:t>’</w:t>
      </w:r>
      <w:r w:rsidRPr="00A85555">
        <w:rPr>
          <w:rFonts w:eastAsia="Times New Roman" w:cs="Times New Roman"/>
          <w:szCs w:val="24"/>
        </w:rPr>
        <w:t xml:space="preserve"> όλες τις πτέρυγες της Βουλής)</w:t>
      </w:r>
    </w:p>
    <w:p w14:paraId="03A73093" w14:textId="77777777" w:rsidR="00E615E6" w:rsidRDefault="00720F21">
      <w:pPr>
        <w:spacing w:after="0" w:line="600" w:lineRule="auto"/>
        <w:ind w:firstLine="720"/>
        <w:jc w:val="both"/>
        <w:rPr>
          <w:rFonts w:eastAsia="Times New Roman" w:cs="Times New Roman"/>
          <w:szCs w:val="24"/>
        </w:rPr>
      </w:pPr>
      <w:r>
        <w:rPr>
          <w:rFonts w:eastAsia="Times New Roman" w:cs="Times New Roman"/>
          <w:szCs w:val="24"/>
        </w:rPr>
        <w:t xml:space="preserve">Η εισηγήτρια της Δημοκρατικής Συμπαράταξης κ. </w:t>
      </w:r>
      <w:proofErr w:type="spellStart"/>
      <w:r>
        <w:rPr>
          <w:rFonts w:eastAsia="Times New Roman" w:cs="Times New Roman"/>
          <w:szCs w:val="24"/>
        </w:rPr>
        <w:t>Χριστοφιλοπούλου</w:t>
      </w:r>
      <w:proofErr w:type="spellEnd"/>
      <w:r>
        <w:rPr>
          <w:rFonts w:eastAsia="Times New Roman" w:cs="Times New Roman"/>
          <w:szCs w:val="24"/>
        </w:rPr>
        <w:t xml:space="preserve"> έχει τον λόγο.</w:t>
      </w:r>
    </w:p>
    <w:p w14:paraId="03A73094" w14:textId="77777777" w:rsidR="00E615E6" w:rsidRDefault="00720F21">
      <w:pPr>
        <w:spacing w:after="0" w:line="600" w:lineRule="auto"/>
        <w:ind w:firstLine="720"/>
        <w:jc w:val="both"/>
        <w:rPr>
          <w:rFonts w:eastAsia="Times New Roman" w:cs="Times New Roman"/>
          <w:szCs w:val="24"/>
        </w:rPr>
      </w:pPr>
      <w:r w:rsidRPr="007A4B88">
        <w:rPr>
          <w:rFonts w:eastAsia="Times New Roman" w:cs="Times New Roman"/>
          <w:b/>
          <w:szCs w:val="24"/>
        </w:rPr>
        <w:t>ΠΑΡΑΣΚΕΥΗ ΧΡΙΣΤΟΦΙΛΟΠΟΥΛΟΥ:</w:t>
      </w:r>
      <w:r>
        <w:rPr>
          <w:rFonts w:eastAsia="Times New Roman" w:cs="Times New Roman"/>
          <w:szCs w:val="24"/>
        </w:rPr>
        <w:t xml:space="preserve"> Ευχαριστώ, κυρία Πρόεδρε.</w:t>
      </w:r>
    </w:p>
    <w:p w14:paraId="03A73095" w14:textId="77777777" w:rsidR="00E615E6" w:rsidRDefault="00720F21">
      <w:pPr>
        <w:spacing w:after="0" w:line="600" w:lineRule="auto"/>
        <w:ind w:firstLine="720"/>
        <w:jc w:val="both"/>
        <w:rPr>
          <w:rFonts w:eastAsia="Times New Roman" w:cs="Times New Roman"/>
          <w:szCs w:val="24"/>
        </w:rPr>
      </w:pPr>
      <w:r>
        <w:rPr>
          <w:rFonts w:eastAsia="Times New Roman" w:cs="Times New Roman"/>
          <w:szCs w:val="24"/>
        </w:rPr>
        <w:t>Κύριε Υπο</w:t>
      </w:r>
      <w:r>
        <w:rPr>
          <w:rFonts w:eastAsia="Times New Roman" w:cs="Times New Roman"/>
          <w:szCs w:val="24"/>
        </w:rPr>
        <w:t>υργέ, είναι κρίμα η συζήτηση αυτού του νομοσχεδίου με τα κακά του και τα καλά του, με τα θετικά του και τα αρνητικά του σημεία, να επισκιάζεται από την ωμή και κυνική συναλλαγή που εμπεριέχεται στην τροπολογία Τσίπρα.</w:t>
      </w:r>
    </w:p>
    <w:p w14:paraId="03A73096" w14:textId="77777777" w:rsidR="00E615E6" w:rsidRDefault="00720F21">
      <w:pPr>
        <w:spacing w:after="0" w:line="600" w:lineRule="auto"/>
        <w:ind w:firstLine="720"/>
        <w:jc w:val="both"/>
        <w:rPr>
          <w:rFonts w:eastAsia="Times New Roman" w:cs="Times New Roman"/>
          <w:szCs w:val="24"/>
        </w:rPr>
      </w:pPr>
      <w:r>
        <w:rPr>
          <w:rFonts w:eastAsia="Times New Roman" w:cs="Times New Roman"/>
          <w:szCs w:val="24"/>
        </w:rPr>
        <w:lastRenderedPageBreak/>
        <w:t>Και όχι, κύριε Βορίδη, δεν είναι τροπο</w:t>
      </w:r>
      <w:r>
        <w:rPr>
          <w:rFonts w:eastAsia="Times New Roman" w:cs="Times New Roman"/>
          <w:szCs w:val="24"/>
        </w:rPr>
        <w:t xml:space="preserve">λογία Κουντουρά. Είναι τροπολογία Τσίπρα στο νομοσχέδιο </w:t>
      </w:r>
      <w:proofErr w:type="spellStart"/>
      <w:r>
        <w:rPr>
          <w:rFonts w:eastAsia="Times New Roman" w:cs="Times New Roman"/>
          <w:szCs w:val="24"/>
        </w:rPr>
        <w:t>Χαρίτση</w:t>
      </w:r>
      <w:proofErr w:type="spellEnd"/>
      <w:r>
        <w:rPr>
          <w:rFonts w:eastAsia="Times New Roman" w:cs="Times New Roman"/>
          <w:szCs w:val="24"/>
        </w:rPr>
        <w:t xml:space="preserve">. Με </w:t>
      </w:r>
      <w:proofErr w:type="spellStart"/>
      <w:r>
        <w:rPr>
          <w:rFonts w:eastAsia="Times New Roman" w:cs="Times New Roman"/>
          <w:szCs w:val="24"/>
        </w:rPr>
        <w:t>συγχωρείτε</w:t>
      </w:r>
      <w:proofErr w:type="spellEnd"/>
      <w:r>
        <w:rPr>
          <w:rFonts w:eastAsia="Times New Roman" w:cs="Times New Roman"/>
          <w:szCs w:val="24"/>
        </w:rPr>
        <w:t xml:space="preserve">, δηλαδή, κάποιοι είναι λίγο πιο ίσοι από τους άλλους; Γιατί; Γιατί θέλουμε να διατηρήσουμε μία πλασματική δεδηλωμένη ΣΥΡΙΖΑ, ολίγον πρώην ΑΝΕΛ, ολίγον ακροδεξιά ή </w:t>
      </w:r>
      <w:proofErr w:type="spellStart"/>
      <w:r>
        <w:rPr>
          <w:rFonts w:eastAsia="Times New Roman" w:cs="Times New Roman"/>
          <w:szCs w:val="24"/>
        </w:rPr>
        <w:t>κ</w:t>
      </w:r>
      <w:r>
        <w:rPr>
          <w:rFonts w:eastAsia="Times New Roman" w:cs="Times New Roman"/>
          <w:szCs w:val="24"/>
        </w:rPr>
        <w:t>αραμανλική</w:t>
      </w:r>
      <w:proofErr w:type="spellEnd"/>
      <w:r>
        <w:rPr>
          <w:rFonts w:eastAsia="Times New Roman" w:cs="Times New Roman"/>
          <w:szCs w:val="24"/>
        </w:rPr>
        <w:t xml:space="preserve"> </w:t>
      </w:r>
      <w:r>
        <w:rPr>
          <w:rFonts w:eastAsia="Times New Roman" w:cs="Times New Roman"/>
          <w:szCs w:val="24"/>
        </w:rPr>
        <w:t>Δ</w:t>
      </w:r>
      <w:r>
        <w:rPr>
          <w:rFonts w:eastAsia="Times New Roman" w:cs="Times New Roman"/>
          <w:szCs w:val="24"/>
        </w:rPr>
        <w:t>ε</w:t>
      </w:r>
      <w:r>
        <w:rPr>
          <w:rFonts w:eastAsia="Times New Roman" w:cs="Times New Roman"/>
          <w:szCs w:val="24"/>
        </w:rPr>
        <w:t xml:space="preserve">ξιά; Γι’ αυτό αλλάζουμε τον εκλογικό νόμο λίγο πριν ξεκινήσει η προεκλογική περίοδος; Είναι αυτό θεσμική συνέπεια; Είναι αυτό τιμή προς τους θεσμούς; Αυτό είναι ωμή και κυνική συναλλαγή, είναι ένα πάρε-δώσε και με την κ. Κουντουρά, ενδεχομένως τον κ. </w:t>
      </w:r>
      <w:proofErr w:type="spellStart"/>
      <w:r>
        <w:rPr>
          <w:rFonts w:eastAsia="Times New Roman" w:cs="Times New Roman"/>
          <w:szCs w:val="24"/>
        </w:rPr>
        <w:t>Δανέλ</w:t>
      </w:r>
      <w:r>
        <w:rPr>
          <w:rFonts w:eastAsia="Times New Roman" w:cs="Times New Roman"/>
          <w:szCs w:val="24"/>
        </w:rPr>
        <w:t>λη</w:t>
      </w:r>
      <w:proofErr w:type="spellEnd"/>
      <w:r>
        <w:rPr>
          <w:rFonts w:eastAsia="Times New Roman" w:cs="Times New Roman"/>
          <w:szCs w:val="24"/>
        </w:rPr>
        <w:t xml:space="preserve"> και δεν ξέρω σε ποιους άλλους έχει τάξει. </w:t>
      </w:r>
    </w:p>
    <w:p w14:paraId="03A73097" w14:textId="77777777" w:rsidR="00E615E6" w:rsidRDefault="00720F21">
      <w:pPr>
        <w:spacing w:after="0" w:line="600" w:lineRule="auto"/>
        <w:ind w:firstLine="720"/>
        <w:jc w:val="both"/>
        <w:rPr>
          <w:rFonts w:eastAsia="Times New Roman" w:cs="Times New Roman"/>
          <w:szCs w:val="24"/>
        </w:rPr>
      </w:pPr>
      <w:r>
        <w:rPr>
          <w:rFonts w:eastAsia="Times New Roman" w:cs="Times New Roman"/>
          <w:szCs w:val="24"/>
        </w:rPr>
        <w:t xml:space="preserve">Κάτσε ψήφιζε τώρα. Ψήφισε την εθνικά επιζήμια Συμφωνία των Πρεσπών, ψήφισε ό,τι σου φέρνουμε εδώ πέρα για να έχουμε δεδηλωμένη και εδώ, μην ανησυχείς θα έχεις και την υποψηφιότητά σου στο </w:t>
      </w:r>
      <w:proofErr w:type="spellStart"/>
      <w:r>
        <w:rPr>
          <w:rFonts w:eastAsia="Times New Roman" w:cs="Times New Roman"/>
          <w:szCs w:val="24"/>
        </w:rPr>
        <w:t>ευρωψηφοδέλτιο</w:t>
      </w:r>
      <w:proofErr w:type="spellEnd"/>
      <w:r>
        <w:rPr>
          <w:rFonts w:eastAsia="Times New Roman" w:cs="Times New Roman"/>
          <w:szCs w:val="24"/>
        </w:rPr>
        <w:t xml:space="preserve"> εξασφαλ</w:t>
      </w:r>
      <w:r>
        <w:rPr>
          <w:rFonts w:eastAsia="Times New Roman" w:cs="Times New Roman"/>
          <w:szCs w:val="24"/>
        </w:rPr>
        <w:t>ισμένη. Αυτά φέρνετε</w:t>
      </w:r>
      <w:r>
        <w:rPr>
          <w:rFonts w:eastAsia="Times New Roman" w:cs="Times New Roman"/>
          <w:szCs w:val="24"/>
        </w:rPr>
        <w:t>,</w:t>
      </w:r>
      <w:r>
        <w:rPr>
          <w:rFonts w:eastAsia="Times New Roman" w:cs="Times New Roman"/>
          <w:szCs w:val="24"/>
        </w:rPr>
        <w:t xml:space="preserve"> κύριε Υπουργέ, αυτά σας δίνει ο Πρωθυπουργός και αυτά φέρνετε. </w:t>
      </w:r>
    </w:p>
    <w:p w14:paraId="03A73098" w14:textId="77777777" w:rsidR="00E615E6" w:rsidRDefault="00720F21">
      <w:pPr>
        <w:spacing w:after="0" w:line="600" w:lineRule="auto"/>
        <w:ind w:firstLine="720"/>
        <w:jc w:val="both"/>
        <w:rPr>
          <w:rFonts w:eastAsia="Times New Roman" w:cs="Times New Roman"/>
          <w:szCs w:val="24"/>
        </w:rPr>
      </w:pPr>
      <w:r>
        <w:rPr>
          <w:rFonts w:eastAsia="Times New Roman" w:cs="Times New Roman"/>
          <w:szCs w:val="24"/>
        </w:rPr>
        <w:t>Και</w:t>
      </w:r>
      <w:r>
        <w:rPr>
          <w:rFonts w:eastAsia="Times New Roman" w:cs="Times New Roman"/>
          <w:szCs w:val="24"/>
        </w:rPr>
        <w:t>,</w:t>
      </w:r>
      <w:r>
        <w:rPr>
          <w:rFonts w:eastAsia="Times New Roman" w:cs="Times New Roman"/>
          <w:szCs w:val="24"/>
        </w:rPr>
        <w:t xml:space="preserve"> επιπλέον, για να τοποθετηθώ και στο άλλο σημείο της τροπολογίας, ενώ φαίνεται εύλογο -γιατί πρέπει να υπάρξουν σοβαρές διαδικασίες και βεβαίως η </w:t>
      </w:r>
      <w:r>
        <w:rPr>
          <w:rFonts w:eastAsia="Times New Roman" w:cs="Times New Roman"/>
          <w:szCs w:val="24"/>
        </w:rPr>
        <w:t xml:space="preserve">διακομματική </w:t>
      </w:r>
      <w:r>
        <w:rPr>
          <w:rFonts w:eastAsia="Times New Roman" w:cs="Times New Roman"/>
          <w:szCs w:val="24"/>
        </w:rPr>
        <w:t>επιτροπή</w:t>
      </w:r>
      <w:r>
        <w:rPr>
          <w:rFonts w:eastAsia="Times New Roman" w:cs="Times New Roman"/>
          <w:szCs w:val="24"/>
        </w:rPr>
        <w:t xml:space="preserve"> </w:t>
      </w:r>
      <w:r>
        <w:rPr>
          <w:rFonts w:eastAsia="Times New Roman" w:cs="Times New Roman"/>
          <w:szCs w:val="24"/>
        </w:rPr>
        <w:lastRenderedPageBreak/>
        <w:t>πρέπει να επιληφθεί όλων των ζητημάτων- το να προτάσσονται οι ΠΕ Νομικής ως δημόσιοι υπάλληλοι, από την άλλη εξηγήστε μου γιατί πρέπει να γίνει κατάτμηση των εκλογικών τμημάτων και δεν μπορούν να πολλαπλασιαστούν.</w:t>
      </w:r>
    </w:p>
    <w:p w14:paraId="03A73099" w14:textId="77777777" w:rsidR="00E615E6" w:rsidRDefault="00720F21">
      <w:pPr>
        <w:spacing w:after="0" w:line="600" w:lineRule="auto"/>
        <w:ind w:firstLine="720"/>
        <w:jc w:val="both"/>
        <w:rPr>
          <w:rFonts w:eastAsia="Times New Roman" w:cs="Times New Roman"/>
          <w:szCs w:val="24"/>
        </w:rPr>
      </w:pPr>
      <w:r>
        <w:rPr>
          <w:rFonts w:eastAsia="Times New Roman" w:cs="Times New Roman"/>
          <w:szCs w:val="24"/>
        </w:rPr>
        <w:t>Η Νέα Δημοκρατία σ</w:t>
      </w:r>
      <w:r>
        <w:rPr>
          <w:rFonts w:eastAsia="Times New Roman" w:cs="Times New Roman"/>
          <w:szCs w:val="24"/>
        </w:rPr>
        <w:t>ά</w:t>
      </w:r>
      <w:r>
        <w:rPr>
          <w:rFonts w:eastAsia="Times New Roman" w:cs="Times New Roman"/>
          <w:szCs w:val="24"/>
        </w:rPr>
        <w:t>ς προτείνει μί</w:t>
      </w:r>
      <w:r>
        <w:rPr>
          <w:rFonts w:eastAsia="Times New Roman" w:cs="Times New Roman"/>
          <w:szCs w:val="24"/>
        </w:rPr>
        <w:t xml:space="preserve">α άλλη λύση. Εγώ σας προτείνω το εξής: Γιατί να μην πολλαπλασιάσουμε τα τμήματα, έτσι ώστε και οι </w:t>
      </w:r>
      <w:r>
        <w:rPr>
          <w:rFonts w:eastAsia="Times New Roman" w:cs="Times New Roman"/>
          <w:szCs w:val="24"/>
        </w:rPr>
        <w:t>δικηγορικοί σύλλογοι</w:t>
      </w:r>
      <w:r>
        <w:rPr>
          <w:rFonts w:eastAsia="Times New Roman" w:cs="Times New Roman"/>
          <w:szCs w:val="24"/>
        </w:rPr>
        <w:t xml:space="preserve"> της χώρας</w:t>
      </w:r>
      <w:r>
        <w:rPr>
          <w:rFonts w:eastAsia="Times New Roman" w:cs="Times New Roman"/>
          <w:szCs w:val="24"/>
        </w:rPr>
        <w:t>,</w:t>
      </w:r>
      <w:r>
        <w:rPr>
          <w:rFonts w:eastAsia="Times New Roman" w:cs="Times New Roman"/>
          <w:szCs w:val="24"/>
        </w:rPr>
        <w:t xml:space="preserve"> που βάζουν τις ενστάσεις </w:t>
      </w:r>
      <w:r>
        <w:rPr>
          <w:rFonts w:eastAsia="Times New Roman" w:cs="Times New Roman"/>
          <w:szCs w:val="24"/>
        </w:rPr>
        <w:t>τους,</w:t>
      </w:r>
      <w:r>
        <w:rPr>
          <w:rFonts w:eastAsia="Times New Roman" w:cs="Times New Roman"/>
          <w:szCs w:val="24"/>
        </w:rPr>
        <w:t xml:space="preserve"> να είναι καλυμμένοι, γιατί θα έχουμε λιγότερους εκλογείς ανά εκλογικό τμήμα</w:t>
      </w:r>
      <w:r>
        <w:rPr>
          <w:rFonts w:eastAsia="Times New Roman" w:cs="Times New Roman"/>
          <w:szCs w:val="24"/>
        </w:rPr>
        <w:t>.</w:t>
      </w:r>
      <w:r>
        <w:rPr>
          <w:rFonts w:eastAsia="Times New Roman" w:cs="Times New Roman"/>
          <w:szCs w:val="24"/>
        </w:rPr>
        <w:t xml:space="preserve"> </w:t>
      </w:r>
      <w:r>
        <w:rPr>
          <w:rFonts w:eastAsia="Times New Roman" w:cs="Times New Roman"/>
          <w:szCs w:val="24"/>
        </w:rPr>
        <w:t>Έτσι θ</w:t>
      </w:r>
      <w:r>
        <w:rPr>
          <w:rFonts w:eastAsia="Times New Roman" w:cs="Times New Roman"/>
          <w:szCs w:val="24"/>
        </w:rPr>
        <w:t>α υπάρξει απ</w:t>
      </w:r>
      <w:r>
        <w:rPr>
          <w:rFonts w:eastAsia="Times New Roman" w:cs="Times New Roman"/>
          <w:szCs w:val="24"/>
        </w:rPr>
        <w:t xml:space="preserve">ρόσκοπτη διαδικασία, χωρίς αυτά τα κολπάκια και τα τερτίπια που παραπέμπουν στο ότι δύο και δύο κάλπες εύκολα γίνονται τρεις και δύο κάλπες, εάν ο </w:t>
      </w:r>
      <w:r>
        <w:rPr>
          <w:rFonts w:eastAsia="Times New Roman" w:cs="Times New Roman"/>
          <w:szCs w:val="24"/>
        </w:rPr>
        <w:t>«</w:t>
      </w:r>
      <w:r>
        <w:rPr>
          <w:rFonts w:eastAsia="Times New Roman" w:cs="Times New Roman"/>
          <w:szCs w:val="24"/>
        </w:rPr>
        <w:t>ηγέτης</w:t>
      </w:r>
      <w:r>
        <w:rPr>
          <w:rFonts w:eastAsia="Times New Roman" w:cs="Times New Roman"/>
          <w:szCs w:val="24"/>
        </w:rPr>
        <w:t>»,</w:t>
      </w:r>
      <w:r>
        <w:rPr>
          <w:rFonts w:eastAsia="Times New Roman" w:cs="Times New Roman"/>
          <w:szCs w:val="24"/>
        </w:rPr>
        <w:t xml:space="preserve"> </w:t>
      </w:r>
      <w:r>
        <w:rPr>
          <w:rFonts w:eastAsia="Times New Roman" w:cs="Times New Roman"/>
          <w:szCs w:val="24"/>
        </w:rPr>
        <w:t>«α</w:t>
      </w:r>
      <w:r>
        <w:rPr>
          <w:rFonts w:eastAsia="Times New Roman" w:cs="Times New Roman"/>
          <w:szCs w:val="24"/>
        </w:rPr>
        <w:t>ρχηγός</w:t>
      </w:r>
      <w:r>
        <w:rPr>
          <w:rFonts w:eastAsia="Times New Roman" w:cs="Times New Roman"/>
          <w:szCs w:val="24"/>
        </w:rPr>
        <w:t>»</w:t>
      </w:r>
      <w:r>
        <w:rPr>
          <w:rFonts w:eastAsia="Times New Roman" w:cs="Times New Roman"/>
          <w:szCs w:val="24"/>
        </w:rPr>
        <w:t xml:space="preserve">, </w:t>
      </w:r>
      <w:r>
        <w:rPr>
          <w:rFonts w:eastAsia="Times New Roman" w:cs="Times New Roman"/>
          <w:szCs w:val="24"/>
        </w:rPr>
        <w:t>«</w:t>
      </w:r>
      <w:r>
        <w:rPr>
          <w:rFonts w:eastAsia="Times New Roman" w:cs="Times New Roman"/>
          <w:szCs w:val="24"/>
        </w:rPr>
        <w:t>χαρισματικός</w:t>
      </w:r>
      <w:r>
        <w:rPr>
          <w:rFonts w:eastAsia="Times New Roman" w:cs="Times New Roman"/>
          <w:szCs w:val="24"/>
        </w:rPr>
        <w:t>»</w:t>
      </w:r>
      <w:r>
        <w:rPr>
          <w:rFonts w:eastAsia="Times New Roman" w:cs="Times New Roman"/>
          <w:szCs w:val="24"/>
        </w:rPr>
        <w:t xml:space="preserve"> και διάφορα άλλα τέτοια, Πρωθυπουργός</w:t>
      </w:r>
      <w:r>
        <w:rPr>
          <w:rFonts w:eastAsia="Times New Roman" w:cs="Times New Roman"/>
          <w:szCs w:val="24"/>
        </w:rPr>
        <w:t>,</w:t>
      </w:r>
      <w:r>
        <w:rPr>
          <w:rFonts w:eastAsia="Times New Roman" w:cs="Times New Roman"/>
          <w:szCs w:val="24"/>
        </w:rPr>
        <w:t xml:space="preserve"> που φέρνει αυτές τις τροπολογίες τ</w:t>
      </w:r>
      <w:r>
        <w:rPr>
          <w:rFonts w:eastAsia="Times New Roman" w:cs="Times New Roman"/>
          <w:szCs w:val="24"/>
        </w:rPr>
        <w:t xml:space="preserve">ης ωμής και κυνικής παρέμβασης, αποφασίσει, όπως είπε, να </w:t>
      </w:r>
      <w:r>
        <w:rPr>
          <w:rFonts w:eastAsia="Times New Roman" w:cs="Times New Roman"/>
          <w:szCs w:val="24"/>
        </w:rPr>
        <w:t>«</w:t>
      </w:r>
      <w:r>
        <w:rPr>
          <w:rFonts w:eastAsia="Times New Roman" w:cs="Times New Roman"/>
          <w:szCs w:val="24"/>
        </w:rPr>
        <w:t>γαργαληθεί</w:t>
      </w:r>
      <w:r>
        <w:rPr>
          <w:rFonts w:eastAsia="Times New Roman" w:cs="Times New Roman"/>
          <w:szCs w:val="24"/>
        </w:rPr>
        <w:t>»</w:t>
      </w:r>
      <w:r>
        <w:rPr>
          <w:rFonts w:eastAsia="Times New Roman" w:cs="Times New Roman"/>
          <w:szCs w:val="24"/>
        </w:rPr>
        <w:t xml:space="preserve"> και να κάνει εκλογές τον Μάιο;</w:t>
      </w:r>
    </w:p>
    <w:p w14:paraId="03A7309A" w14:textId="77777777" w:rsidR="00E615E6" w:rsidRDefault="00720F21">
      <w:pPr>
        <w:spacing w:after="0" w:line="600" w:lineRule="auto"/>
        <w:ind w:firstLine="720"/>
        <w:jc w:val="both"/>
        <w:rPr>
          <w:rFonts w:eastAsia="Times New Roman" w:cs="Times New Roman"/>
          <w:szCs w:val="24"/>
        </w:rPr>
      </w:pPr>
      <w:r>
        <w:rPr>
          <w:rFonts w:eastAsia="Times New Roman" w:cs="Times New Roman"/>
          <w:szCs w:val="24"/>
        </w:rPr>
        <w:t xml:space="preserve">Αυτά φέρνετε σε ένα νομοσχέδιο στο οποίο θα μπορούσε να γίνει συζήτηση και να υπάρξουν συγκρούσεις και αντιφάσεις μεταξύ των </w:t>
      </w:r>
      <w:r>
        <w:rPr>
          <w:rFonts w:eastAsia="Times New Roman" w:cs="Times New Roman"/>
          <w:szCs w:val="24"/>
        </w:rPr>
        <w:t>κ</w:t>
      </w:r>
      <w:r>
        <w:rPr>
          <w:rFonts w:eastAsia="Times New Roman" w:cs="Times New Roman"/>
          <w:szCs w:val="24"/>
        </w:rPr>
        <w:t>ομμάτων, για να δημιουργηθεί</w:t>
      </w:r>
      <w:r>
        <w:rPr>
          <w:rFonts w:eastAsia="Times New Roman" w:cs="Times New Roman"/>
          <w:szCs w:val="24"/>
        </w:rPr>
        <w:t xml:space="preserve"> μία γόνιμη συζήτηση. </w:t>
      </w:r>
      <w:r>
        <w:rPr>
          <w:rFonts w:eastAsia="Times New Roman" w:cs="Times New Roman"/>
          <w:szCs w:val="24"/>
        </w:rPr>
        <w:lastRenderedPageBreak/>
        <w:t xml:space="preserve">Ορισμένα από τα άρθρα </w:t>
      </w:r>
      <w:r>
        <w:rPr>
          <w:rFonts w:eastAsia="Times New Roman" w:cs="Times New Roman"/>
          <w:szCs w:val="24"/>
        </w:rPr>
        <w:t>-</w:t>
      </w:r>
      <w:r>
        <w:rPr>
          <w:rFonts w:eastAsia="Times New Roman" w:cs="Times New Roman"/>
          <w:szCs w:val="24"/>
        </w:rPr>
        <w:t xml:space="preserve">θα το δείτε, το είδατε και στην </w:t>
      </w:r>
      <w:r>
        <w:rPr>
          <w:rFonts w:eastAsia="Times New Roman" w:cs="Times New Roman"/>
          <w:szCs w:val="24"/>
        </w:rPr>
        <w:t>ε</w:t>
      </w:r>
      <w:r>
        <w:rPr>
          <w:rFonts w:eastAsia="Times New Roman" w:cs="Times New Roman"/>
          <w:szCs w:val="24"/>
        </w:rPr>
        <w:t>πιτροπή- εμείς ως Κίνημα Αλλαγής θα τα υπερψηφίσουμε, αλλά η συζήτηση ήδη στρέφεται αλλού.</w:t>
      </w:r>
    </w:p>
    <w:p w14:paraId="03A7309B" w14:textId="77777777" w:rsidR="00E615E6" w:rsidRDefault="00720F21">
      <w:pPr>
        <w:spacing w:after="0" w:line="600" w:lineRule="auto"/>
        <w:ind w:firstLine="720"/>
        <w:contextualSpacing/>
        <w:jc w:val="both"/>
        <w:rPr>
          <w:rFonts w:eastAsia="Times New Roman" w:cs="Times New Roman"/>
          <w:szCs w:val="24"/>
        </w:rPr>
      </w:pPr>
      <w:r>
        <w:rPr>
          <w:rFonts w:eastAsia="Times New Roman" w:cs="Times New Roman"/>
          <w:szCs w:val="24"/>
        </w:rPr>
        <w:t xml:space="preserve">Και ήδη το σημαντικό για εμάς, κορυφαίο θέμα της ισότητας των φύλων, μπαίνει σε δεύτερη μοίρα, γιατί συζητάμε τι; Συζητάμε αυτά, τα τερτίπια. Γιατί το πικρό ποτήρι της ήττας θα το πιείτε όλο, ό,τι τερτίπι και να κάνετε. Δεν πάτε να κάνετε κατατμήσεις, δεν </w:t>
      </w:r>
      <w:r>
        <w:rPr>
          <w:rFonts w:eastAsia="Times New Roman" w:cs="Times New Roman"/>
          <w:szCs w:val="24"/>
        </w:rPr>
        <w:t xml:space="preserve">πάτε να κάνετε άλλα, η ήττα θα έρθει και θα είναι συντριπτική. </w:t>
      </w:r>
    </w:p>
    <w:p w14:paraId="03A7309C" w14:textId="77777777" w:rsidR="00E615E6" w:rsidRDefault="00720F21">
      <w:pPr>
        <w:spacing w:after="0" w:line="600" w:lineRule="auto"/>
        <w:ind w:firstLine="720"/>
        <w:contextualSpacing/>
        <w:jc w:val="both"/>
        <w:rPr>
          <w:rFonts w:eastAsia="Times New Roman" w:cs="Times New Roman"/>
          <w:szCs w:val="24"/>
        </w:rPr>
      </w:pPr>
      <w:r>
        <w:rPr>
          <w:rFonts w:eastAsia="Times New Roman" w:cs="Times New Roman"/>
          <w:szCs w:val="24"/>
        </w:rPr>
        <w:t>Τώρα</w:t>
      </w:r>
      <w:r>
        <w:rPr>
          <w:rFonts w:eastAsia="Times New Roman" w:cs="Times New Roman"/>
          <w:szCs w:val="24"/>
        </w:rPr>
        <w:t>,</w:t>
      </w:r>
      <w:r>
        <w:rPr>
          <w:rFonts w:eastAsia="Times New Roman" w:cs="Times New Roman"/>
          <w:szCs w:val="24"/>
        </w:rPr>
        <w:t xml:space="preserve"> βεβαίως</w:t>
      </w:r>
      <w:r>
        <w:rPr>
          <w:rFonts w:eastAsia="Times New Roman" w:cs="Times New Roman"/>
          <w:szCs w:val="24"/>
        </w:rPr>
        <w:t>,</w:t>
      </w:r>
      <w:r>
        <w:rPr>
          <w:rFonts w:eastAsia="Times New Roman" w:cs="Times New Roman"/>
          <w:szCs w:val="24"/>
        </w:rPr>
        <w:t xml:space="preserve"> και το ίδιο το νομοσχέδιο </w:t>
      </w:r>
      <w:r>
        <w:rPr>
          <w:rFonts w:eastAsia="Times New Roman" w:cs="Times New Roman"/>
          <w:szCs w:val="24"/>
        </w:rPr>
        <w:t>-</w:t>
      </w:r>
      <w:r>
        <w:rPr>
          <w:rFonts w:eastAsia="Times New Roman" w:cs="Times New Roman"/>
          <w:szCs w:val="24"/>
        </w:rPr>
        <w:t xml:space="preserve">και σας το είχαμε πει στην </w:t>
      </w:r>
      <w:r>
        <w:rPr>
          <w:rFonts w:eastAsia="Times New Roman" w:cs="Times New Roman"/>
          <w:szCs w:val="24"/>
        </w:rPr>
        <w:t>ε</w:t>
      </w:r>
      <w:r>
        <w:rPr>
          <w:rFonts w:eastAsia="Times New Roman" w:cs="Times New Roman"/>
          <w:szCs w:val="24"/>
        </w:rPr>
        <w:t>πιτροπή- περιλαμβάνει και άλλες διατάξεις της τελευταίας στιγμής. Αρχίζω από αυτές που είναι το τελευταίο μέρος του νομοσχ</w:t>
      </w:r>
      <w:r>
        <w:rPr>
          <w:rFonts w:eastAsia="Times New Roman" w:cs="Times New Roman"/>
          <w:szCs w:val="24"/>
        </w:rPr>
        <w:t xml:space="preserve">εδίου: «Αυτές είναι βελτιώσεις του </w:t>
      </w:r>
      <w:r>
        <w:rPr>
          <w:rFonts w:eastAsia="Times New Roman" w:cs="Times New Roman"/>
          <w:szCs w:val="24"/>
        </w:rPr>
        <w:t>«ΚΛΕΙΣΘΕΝΗ»</w:t>
      </w:r>
      <w:r>
        <w:rPr>
          <w:rFonts w:eastAsia="Times New Roman" w:cs="Times New Roman"/>
          <w:szCs w:val="24"/>
        </w:rPr>
        <w:t>», μας είπατε. Μας είπατε ό</w:t>
      </w:r>
      <w:r w:rsidRPr="00155EB1">
        <w:rPr>
          <w:rFonts w:eastAsia="Times New Roman" w:cs="Times New Roman"/>
          <w:szCs w:val="24"/>
        </w:rPr>
        <w:t>τι τι</w:t>
      </w:r>
      <w:r>
        <w:rPr>
          <w:rFonts w:eastAsia="Times New Roman" w:cs="Times New Roman"/>
          <w:szCs w:val="24"/>
        </w:rPr>
        <w:t>ς ζήτησαν οι δήμαρχοι και τι</w:t>
      </w:r>
      <w:r w:rsidRPr="00155EB1">
        <w:rPr>
          <w:rFonts w:eastAsia="Times New Roman" w:cs="Times New Roman"/>
          <w:szCs w:val="24"/>
        </w:rPr>
        <w:t>ς δεχτήκατε</w:t>
      </w:r>
      <w:r>
        <w:rPr>
          <w:rFonts w:eastAsia="Times New Roman" w:cs="Times New Roman"/>
          <w:szCs w:val="24"/>
        </w:rPr>
        <w:t xml:space="preserve">. </w:t>
      </w:r>
    </w:p>
    <w:p w14:paraId="03A7309D" w14:textId="77777777" w:rsidR="00E615E6" w:rsidRDefault="00720F21">
      <w:pPr>
        <w:spacing w:after="0" w:line="600" w:lineRule="auto"/>
        <w:ind w:firstLine="720"/>
        <w:contextualSpacing/>
        <w:jc w:val="both"/>
        <w:rPr>
          <w:rFonts w:eastAsia="Times New Roman" w:cs="Times New Roman"/>
          <w:szCs w:val="24"/>
        </w:rPr>
      </w:pPr>
      <w:r>
        <w:rPr>
          <w:rFonts w:eastAsia="Times New Roman" w:cs="Times New Roman"/>
          <w:szCs w:val="24"/>
        </w:rPr>
        <w:t>Μα,</w:t>
      </w:r>
      <w:r w:rsidRPr="00155EB1">
        <w:rPr>
          <w:rFonts w:eastAsia="Times New Roman" w:cs="Times New Roman"/>
          <w:szCs w:val="24"/>
        </w:rPr>
        <w:t xml:space="preserve"> αυτό ακριβώς αποδεικνύει </w:t>
      </w:r>
      <w:r>
        <w:rPr>
          <w:rFonts w:eastAsia="Times New Roman" w:cs="Times New Roman"/>
          <w:szCs w:val="24"/>
        </w:rPr>
        <w:t>ότι ο «</w:t>
      </w:r>
      <w:r>
        <w:rPr>
          <w:rFonts w:eastAsia="Times New Roman" w:cs="Times New Roman"/>
          <w:szCs w:val="24"/>
        </w:rPr>
        <w:t>ΚΛΕΙΣΘΕΝΗΣ</w:t>
      </w:r>
      <w:r>
        <w:rPr>
          <w:rFonts w:eastAsia="Times New Roman" w:cs="Times New Roman"/>
          <w:szCs w:val="24"/>
        </w:rPr>
        <w:t xml:space="preserve">» </w:t>
      </w:r>
      <w:r w:rsidRPr="00155EB1">
        <w:rPr>
          <w:rFonts w:eastAsia="Times New Roman" w:cs="Times New Roman"/>
          <w:szCs w:val="24"/>
        </w:rPr>
        <w:t>ήταν όχι μόνο ένα</w:t>
      </w:r>
      <w:r>
        <w:rPr>
          <w:rFonts w:eastAsia="Times New Roman" w:cs="Times New Roman"/>
          <w:szCs w:val="24"/>
        </w:rPr>
        <w:t xml:space="preserve"> κακό νομοθέτημα ενός λάθους ανα</w:t>
      </w:r>
      <w:r w:rsidRPr="00155EB1">
        <w:rPr>
          <w:rFonts w:eastAsia="Times New Roman" w:cs="Times New Roman"/>
          <w:szCs w:val="24"/>
        </w:rPr>
        <w:t>λογ</w:t>
      </w:r>
      <w:r>
        <w:rPr>
          <w:rFonts w:eastAsia="Times New Roman" w:cs="Times New Roman"/>
          <w:szCs w:val="24"/>
        </w:rPr>
        <w:t>ι</w:t>
      </w:r>
      <w:r w:rsidRPr="00155EB1">
        <w:rPr>
          <w:rFonts w:eastAsia="Times New Roman" w:cs="Times New Roman"/>
          <w:szCs w:val="24"/>
        </w:rPr>
        <w:t>κότερου συστήματος</w:t>
      </w:r>
      <w:r>
        <w:rPr>
          <w:rFonts w:eastAsia="Times New Roman" w:cs="Times New Roman"/>
          <w:szCs w:val="24"/>
        </w:rPr>
        <w:t>,</w:t>
      </w:r>
      <w:r w:rsidRPr="00155EB1">
        <w:rPr>
          <w:rFonts w:eastAsia="Times New Roman" w:cs="Times New Roman"/>
          <w:szCs w:val="24"/>
        </w:rPr>
        <w:t xml:space="preserve"> που θα προκαλέσ</w:t>
      </w:r>
      <w:r w:rsidRPr="00155EB1">
        <w:rPr>
          <w:rFonts w:eastAsia="Times New Roman" w:cs="Times New Roman"/>
          <w:szCs w:val="24"/>
        </w:rPr>
        <w:t>ει χάος στην αυτοδιοίκηση</w:t>
      </w:r>
      <w:r>
        <w:rPr>
          <w:rFonts w:eastAsia="Times New Roman" w:cs="Times New Roman"/>
          <w:szCs w:val="24"/>
        </w:rPr>
        <w:t xml:space="preserve">, αλλά </w:t>
      </w:r>
      <w:r>
        <w:rPr>
          <w:rFonts w:eastAsia="Times New Roman" w:cs="Times New Roman"/>
          <w:szCs w:val="24"/>
        </w:rPr>
        <w:lastRenderedPageBreak/>
        <w:t>ο «</w:t>
      </w:r>
      <w:r>
        <w:rPr>
          <w:rFonts w:eastAsia="Times New Roman" w:cs="Times New Roman"/>
          <w:szCs w:val="24"/>
        </w:rPr>
        <w:t>Κ</w:t>
      </w:r>
      <w:r w:rsidRPr="00155EB1">
        <w:rPr>
          <w:rFonts w:eastAsia="Times New Roman" w:cs="Times New Roman"/>
          <w:szCs w:val="24"/>
        </w:rPr>
        <w:t>ΛΕΙΣΘΕΝΗΣ</w:t>
      </w:r>
      <w:r>
        <w:rPr>
          <w:rFonts w:eastAsia="Times New Roman" w:cs="Times New Roman"/>
          <w:szCs w:val="24"/>
        </w:rPr>
        <w:t xml:space="preserve">» ήταν και ένα </w:t>
      </w:r>
      <w:proofErr w:type="spellStart"/>
      <w:r>
        <w:rPr>
          <w:rFonts w:eastAsia="Times New Roman" w:cs="Times New Roman"/>
          <w:szCs w:val="24"/>
        </w:rPr>
        <w:t>γο</w:t>
      </w:r>
      <w:r w:rsidRPr="00155EB1">
        <w:rPr>
          <w:rFonts w:eastAsia="Times New Roman" w:cs="Times New Roman"/>
          <w:szCs w:val="24"/>
        </w:rPr>
        <w:t>νατο</w:t>
      </w:r>
      <w:r>
        <w:rPr>
          <w:rFonts w:eastAsia="Times New Roman" w:cs="Times New Roman"/>
          <w:szCs w:val="24"/>
        </w:rPr>
        <w:t>γ</w:t>
      </w:r>
      <w:r w:rsidRPr="00155EB1">
        <w:rPr>
          <w:rFonts w:eastAsia="Times New Roman" w:cs="Times New Roman"/>
          <w:szCs w:val="24"/>
        </w:rPr>
        <w:t>ράφημα</w:t>
      </w:r>
      <w:proofErr w:type="spellEnd"/>
      <w:r>
        <w:rPr>
          <w:rFonts w:eastAsia="Times New Roman" w:cs="Times New Roman"/>
          <w:szCs w:val="24"/>
        </w:rPr>
        <w:t xml:space="preserve">, κύριε Υπουργέ, </w:t>
      </w:r>
      <w:r w:rsidRPr="00155EB1">
        <w:rPr>
          <w:rFonts w:eastAsia="Times New Roman" w:cs="Times New Roman"/>
          <w:szCs w:val="24"/>
        </w:rPr>
        <w:t>γιατί φέρατε τώρα σειρά τροποποιήσεων</w:t>
      </w:r>
      <w:r>
        <w:rPr>
          <w:rFonts w:eastAsia="Times New Roman" w:cs="Times New Roman"/>
          <w:szCs w:val="24"/>
        </w:rPr>
        <w:t>,</w:t>
      </w:r>
      <w:r w:rsidRPr="00155EB1">
        <w:rPr>
          <w:rFonts w:eastAsia="Times New Roman" w:cs="Times New Roman"/>
          <w:szCs w:val="24"/>
        </w:rPr>
        <w:t xml:space="preserve"> νομοτεχνικών και ουσιαστικών</w:t>
      </w:r>
      <w:r>
        <w:rPr>
          <w:rFonts w:eastAsia="Times New Roman" w:cs="Times New Roman"/>
          <w:szCs w:val="24"/>
        </w:rPr>
        <w:t xml:space="preserve">, αφού </w:t>
      </w:r>
      <w:r w:rsidRPr="00155EB1">
        <w:rPr>
          <w:rFonts w:eastAsia="Times New Roman" w:cs="Times New Roman"/>
          <w:szCs w:val="24"/>
        </w:rPr>
        <w:t xml:space="preserve">ακριβώς </w:t>
      </w:r>
      <w:r>
        <w:rPr>
          <w:rFonts w:eastAsia="Times New Roman" w:cs="Times New Roman"/>
          <w:szCs w:val="24"/>
        </w:rPr>
        <w:t>δ</w:t>
      </w:r>
      <w:r w:rsidRPr="00155EB1">
        <w:rPr>
          <w:rFonts w:eastAsia="Times New Roman" w:cs="Times New Roman"/>
          <w:szCs w:val="24"/>
        </w:rPr>
        <w:t>εν λειτουργούσε αυτό το νομοσχέδιο</w:t>
      </w:r>
      <w:r>
        <w:rPr>
          <w:rFonts w:eastAsia="Times New Roman" w:cs="Times New Roman"/>
          <w:szCs w:val="24"/>
        </w:rPr>
        <w:t>,</w:t>
      </w:r>
      <w:r w:rsidRPr="00155EB1">
        <w:rPr>
          <w:rFonts w:eastAsia="Times New Roman" w:cs="Times New Roman"/>
          <w:szCs w:val="24"/>
        </w:rPr>
        <w:t xml:space="preserve"> που τόσο </w:t>
      </w:r>
      <w:r>
        <w:rPr>
          <w:rFonts w:eastAsia="Times New Roman" w:cs="Times New Roman"/>
          <w:szCs w:val="24"/>
        </w:rPr>
        <w:t xml:space="preserve">πομπωδώς, </w:t>
      </w:r>
      <w:r w:rsidRPr="00155EB1">
        <w:rPr>
          <w:rFonts w:eastAsia="Times New Roman" w:cs="Times New Roman"/>
          <w:szCs w:val="24"/>
        </w:rPr>
        <w:t xml:space="preserve">ο προκάτοχός </w:t>
      </w:r>
      <w:r>
        <w:rPr>
          <w:rFonts w:eastAsia="Times New Roman" w:cs="Times New Roman"/>
          <w:szCs w:val="24"/>
        </w:rPr>
        <w:t>σας,</w:t>
      </w:r>
      <w:r w:rsidRPr="00155EB1">
        <w:rPr>
          <w:rFonts w:eastAsia="Times New Roman" w:cs="Times New Roman"/>
          <w:szCs w:val="24"/>
        </w:rPr>
        <w:t xml:space="preserve"> ο κ</w:t>
      </w:r>
      <w:r>
        <w:rPr>
          <w:rFonts w:eastAsia="Times New Roman" w:cs="Times New Roman"/>
          <w:szCs w:val="24"/>
        </w:rPr>
        <w:t>.</w:t>
      </w:r>
      <w:r w:rsidRPr="00155EB1">
        <w:rPr>
          <w:rFonts w:eastAsia="Times New Roman" w:cs="Times New Roman"/>
          <w:szCs w:val="24"/>
        </w:rPr>
        <w:t xml:space="preserve"> Σκουρλέτης</w:t>
      </w:r>
      <w:r>
        <w:rPr>
          <w:rFonts w:eastAsia="Times New Roman" w:cs="Times New Roman"/>
          <w:szCs w:val="24"/>
        </w:rPr>
        <w:t>,</w:t>
      </w:r>
      <w:r w:rsidRPr="00155EB1">
        <w:rPr>
          <w:rFonts w:eastAsia="Times New Roman" w:cs="Times New Roman"/>
          <w:szCs w:val="24"/>
        </w:rPr>
        <w:t xml:space="preserve"> έφερε και </w:t>
      </w:r>
      <w:r>
        <w:rPr>
          <w:rFonts w:eastAsia="Times New Roman" w:cs="Times New Roman"/>
          <w:szCs w:val="24"/>
        </w:rPr>
        <w:t xml:space="preserve">για </w:t>
      </w:r>
      <w:r w:rsidRPr="00155EB1">
        <w:rPr>
          <w:rFonts w:eastAsia="Times New Roman" w:cs="Times New Roman"/>
          <w:szCs w:val="24"/>
        </w:rPr>
        <w:t xml:space="preserve">το οποίο νομοσχέδιο συνολικά ο κόσμος </w:t>
      </w:r>
      <w:r>
        <w:rPr>
          <w:rFonts w:eastAsia="Times New Roman" w:cs="Times New Roman"/>
          <w:szCs w:val="24"/>
        </w:rPr>
        <w:t xml:space="preserve">της </w:t>
      </w:r>
      <w:r w:rsidRPr="00155EB1">
        <w:rPr>
          <w:rFonts w:eastAsia="Times New Roman" w:cs="Times New Roman"/>
          <w:szCs w:val="24"/>
        </w:rPr>
        <w:t>αυτοδιοίκησης είναι απέναντι</w:t>
      </w:r>
      <w:r>
        <w:rPr>
          <w:rFonts w:eastAsia="Times New Roman" w:cs="Times New Roman"/>
          <w:szCs w:val="24"/>
        </w:rPr>
        <w:t>.</w:t>
      </w:r>
      <w:r w:rsidRPr="00155EB1">
        <w:rPr>
          <w:rFonts w:eastAsia="Times New Roman" w:cs="Times New Roman"/>
          <w:szCs w:val="24"/>
        </w:rPr>
        <w:t xml:space="preserve"> </w:t>
      </w:r>
      <w:r>
        <w:rPr>
          <w:rFonts w:eastAsia="Times New Roman" w:cs="Times New Roman"/>
          <w:szCs w:val="24"/>
        </w:rPr>
        <w:t>Κ</w:t>
      </w:r>
      <w:r w:rsidRPr="00155EB1">
        <w:rPr>
          <w:rFonts w:eastAsia="Times New Roman" w:cs="Times New Roman"/>
          <w:szCs w:val="24"/>
        </w:rPr>
        <w:t>αι θέλω η κ</w:t>
      </w:r>
      <w:r>
        <w:rPr>
          <w:rFonts w:eastAsia="Times New Roman" w:cs="Times New Roman"/>
          <w:szCs w:val="24"/>
        </w:rPr>
        <w:t>.</w:t>
      </w:r>
      <w:r w:rsidRPr="00155EB1">
        <w:rPr>
          <w:rFonts w:eastAsia="Times New Roman" w:cs="Times New Roman"/>
          <w:szCs w:val="24"/>
        </w:rPr>
        <w:t xml:space="preserve"> </w:t>
      </w:r>
      <w:proofErr w:type="spellStart"/>
      <w:r>
        <w:rPr>
          <w:rFonts w:eastAsia="Times New Roman" w:cs="Times New Roman"/>
          <w:szCs w:val="24"/>
        </w:rPr>
        <w:t>Θελερίτη</w:t>
      </w:r>
      <w:proofErr w:type="spellEnd"/>
      <w:r>
        <w:rPr>
          <w:rFonts w:eastAsia="Times New Roman" w:cs="Times New Roman"/>
          <w:szCs w:val="24"/>
        </w:rPr>
        <w:t xml:space="preserve"> σ</w:t>
      </w:r>
      <w:r w:rsidRPr="00155EB1">
        <w:rPr>
          <w:rFonts w:eastAsia="Times New Roman" w:cs="Times New Roman"/>
          <w:szCs w:val="24"/>
        </w:rPr>
        <w:t>τη δευτερολογία</w:t>
      </w:r>
      <w:r>
        <w:rPr>
          <w:rFonts w:eastAsia="Times New Roman" w:cs="Times New Roman"/>
          <w:szCs w:val="24"/>
        </w:rPr>
        <w:t xml:space="preserve"> της να</w:t>
      </w:r>
      <w:r w:rsidRPr="00155EB1">
        <w:rPr>
          <w:rFonts w:eastAsia="Times New Roman" w:cs="Times New Roman"/>
          <w:szCs w:val="24"/>
        </w:rPr>
        <w:t xml:space="preserve"> μου πει μία αρμοδιότητα</w:t>
      </w:r>
      <w:r>
        <w:rPr>
          <w:rFonts w:eastAsia="Times New Roman" w:cs="Times New Roman"/>
          <w:szCs w:val="24"/>
        </w:rPr>
        <w:t xml:space="preserve"> με π</w:t>
      </w:r>
      <w:r w:rsidRPr="00155EB1">
        <w:rPr>
          <w:rFonts w:eastAsia="Times New Roman" w:cs="Times New Roman"/>
          <w:szCs w:val="24"/>
        </w:rPr>
        <w:t xml:space="preserve">όρους που παίρνει αυτοδιοίκηση επί των ημερών </w:t>
      </w:r>
      <w:r>
        <w:rPr>
          <w:rFonts w:eastAsia="Times New Roman" w:cs="Times New Roman"/>
          <w:szCs w:val="24"/>
        </w:rPr>
        <w:t>σας.</w:t>
      </w:r>
    </w:p>
    <w:p w14:paraId="03A7309E" w14:textId="77777777" w:rsidR="00E615E6" w:rsidRDefault="00720F21">
      <w:pPr>
        <w:spacing w:after="0" w:line="600" w:lineRule="auto"/>
        <w:ind w:firstLine="720"/>
        <w:contextualSpacing/>
        <w:jc w:val="both"/>
        <w:rPr>
          <w:rFonts w:eastAsia="Times New Roman" w:cs="Times New Roman"/>
          <w:szCs w:val="24"/>
        </w:rPr>
      </w:pPr>
      <w:r>
        <w:rPr>
          <w:rFonts w:eastAsia="Times New Roman" w:cs="Times New Roman"/>
          <w:szCs w:val="24"/>
        </w:rPr>
        <w:t>Κ</w:t>
      </w:r>
      <w:r w:rsidRPr="00155EB1">
        <w:rPr>
          <w:rFonts w:eastAsia="Times New Roman" w:cs="Times New Roman"/>
          <w:szCs w:val="24"/>
        </w:rPr>
        <w:t xml:space="preserve">αι μη με κοιτάει και η πλευρά </w:t>
      </w:r>
      <w:r w:rsidRPr="00155EB1">
        <w:rPr>
          <w:rFonts w:eastAsia="Times New Roman" w:cs="Times New Roman"/>
          <w:szCs w:val="24"/>
        </w:rPr>
        <w:t xml:space="preserve">της </w:t>
      </w:r>
      <w:r>
        <w:rPr>
          <w:rFonts w:eastAsia="Times New Roman" w:cs="Times New Roman"/>
          <w:szCs w:val="24"/>
        </w:rPr>
        <w:t>Α</w:t>
      </w:r>
      <w:r w:rsidRPr="00155EB1">
        <w:rPr>
          <w:rFonts w:eastAsia="Times New Roman" w:cs="Times New Roman"/>
          <w:szCs w:val="24"/>
        </w:rPr>
        <w:t xml:space="preserve">ξιωματικής </w:t>
      </w:r>
      <w:r>
        <w:rPr>
          <w:rFonts w:eastAsia="Times New Roman" w:cs="Times New Roman"/>
          <w:szCs w:val="24"/>
        </w:rPr>
        <w:t>Α</w:t>
      </w:r>
      <w:r w:rsidRPr="00155EB1">
        <w:rPr>
          <w:rFonts w:eastAsia="Times New Roman" w:cs="Times New Roman"/>
          <w:szCs w:val="24"/>
        </w:rPr>
        <w:t>ντιπολίτευσης</w:t>
      </w:r>
      <w:r>
        <w:rPr>
          <w:rFonts w:eastAsia="Times New Roman" w:cs="Times New Roman"/>
          <w:szCs w:val="24"/>
        </w:rPr>
        <w:t>,</w:t>
      </w:r>
      <w:r w:rsidRPr="00155EB1">
        <w:rPr>
          <w:rFonts w:eastAsia="Times New Roman" w:cs="Times New Roman"/>
          <w:szCs w:val="24"/>
        </w:rPr>
        <w:t xml:space="preserve"> διότι ποτέ</w:t>
      </w:r>
      <w:r>
        <w:rPr>
          <w:rFonts w:eastAsia="Times New Roman" w:cs="Times New Roman"/>
          <w:szCs w:val="24"/>
        </w:rPr>
        <w:t xml:space="preserve"> </w:t>
      </w:r>
      <w:r w:rsidRPr="00155EB1">
        <w:rPr>
          <w:rFonts w:eastAsia="Times New Roman" w:cs="Times New Roman"/>
          <w:szCs w:val="24"/>
        </w:rPr>
        <w:t>κανένα από τα νομοσχέδια μεταρρύθμιση</w:t>
      </w:r>
      <w:r>
        <w:rPr>
          <w:rFonts w:eastAsia="Times New Roman" w:cs="Times New Roman"/>
          <w:szCs w:val="24"/>
        </w:rPr>
        <w:t>ς της</w:t>
      </w:r>
      <w:r w:rsidRPr="00155EB1">
        <w:rPr>
          <w:rFonts w:eastAsia="Times New Roman" w:cs="Times New Roman"/>
          <w:szCs w:val="24"/>
        </w:rPr>
        <w:t xml:space="preserve"> αυτοδιοίκηση</w:t>
      </w:r>
      <w:r>
        <w:rPr>
          <w:rFonts w:eastAsia="Times New Roman" w:cs="Times New Roman"/>
          <w:szCs w:val="24"/>
        </w:rPr>
        <w:t>ς</w:t>
      </w:r>
      <w:r w:rsidRPr="00155EB1">
        <w:rPr>
          <w:rFonts w:eastAsia="Times New Roman" w:cs="Times New Roman"/>
          <w:szCs w:val="24"/>
        </w:rPr>
        <w:t xml:space="preserve"> που έφερε το ΠΑΣΟΚ</w:t>
      </w:r>
      <w:r>
        <w:rPr>
          <w:rFonts w:eastAsia="Times New Roman" w:cs="Times New Roman"/>
          <w:szCs w:val="24"/>
        </w:rPr>
        <w:t xml:space="preserve"> δ</w:t>
      </w:r>
      <w:r w:rsidRPr="00155EB1">
        <w:rPr>
          <w:rFonts w:eastAsia="Times New Roman" w:cs="Times New Roman"/>
          <w:szCs w:val="24"/>
        </w:rPr>
        <w:t>εν ψηφίστηκε από τη Νέα Δημοκρατία</w:t>
      </w:r>
      <w:r>
        <w:rPr>
          <w:rFonts w:eastAsia="Times New Roman" w:cs="Times New Roman"/>
          <w:szCs w:val="24"/>
        </w:rPr>
        <w:t>. Α</w:t>
      </w:r>
      <w:r w:rsidRPr="00155EB1">
        <w:rPr>
          <w:rFonts w:eastAsia="Times New Roman" w:cs="Times New Roman"/>
          <w:szCs w:val="24"/>
        </w:rPr>
        <w:t>λλά μετά</w:t>
      </w:r>
      <w:r>
        <w:rPr>
          <w:rFonts w:eastAsia="Times New Roman" w:cs="Times New Roman"/>
          <w:szCs w:val="24"/>
        </w:rPr>
        <w:t>, β</w:t>
      </w:r>
      <w:r w:rsidRPr="00155EB1">
        <w:rPr>
          <w:rFonts w:eastAsia="Times New Roman" w:cs="Times New Roman"/>
          <w:szCs w:val="24"/>
        </w:rPr>
        <w:t>εβαίως</w:t>
      </w:r>
      <w:r>
        <w:rPr>
          <w:rFonts w:eastAsia="Times New Roman" w:cs="Times New Roman"/>
          <w:szCs w:val="24"/>
        </w:rPr>
        <w:t>,</w:t>
      </w:r>
      <w:r w:rsidRPr="00155EB1">
        <w:rPr>
          <w:rFonts w:eastAsia="Times New Roman" w:cs="Times New Roman"/>
          <w:szCs w:val="24"/>
        </w:rPr>
        <w:t xml:space="preserve"> υπάρχει συναίνεση</w:t>
      </w:r>
      <w:r>
        <w:rPr>
          <w:rFonts w:eastAsia="Times New Roman" w:cs="Times New Roman"/>
          <w:szCs w:val="24"/>
        </w:rPr>
        <w:t>,</w:t>
      </w:r>
      <w:r w:rsidRPr="00155EB1">
        <w:rPr>
          <w:rFonts w:eastAsia="Times New Roman" w:cs="Times New Roman"/>
          <w:szCs w:val="24"/>
        </w:rPr>
        <w:t xml:space="preserve"> εκ των υστέρων. </w:t>
      </w:r>
    </w:p>
    <w:p w14:paraId="03A7309F" w14:textId="77777777" w:rsidR="00E615E6" w:rsidRDefault="00720F21">
      <w:pPr>
        <w:spacing w:after="0" w:line="600" w:lineRule="auto"/>
        <w:ind w:firstLine="720"/>
        <w:contextualSpacing/>
        <w:jc w:val="both"/>
        <w:rPr>
          <w:rFonts w:eastAsia="Times New Roman" w:cs="Times New Roman"/>
          <w:szCs w:val="24"/>
        </w:rPr>
      </w:pPr>
      <w:r>
        <w:rPr>
          <w:rFonts w:eastAsia="Times New Roman" w:cs="Times New Roman"/>
          <w:szCs w:val="24"/>
        </w:rPr>
        <w:t>Όμως, αφού έχουμε πει αυτά τα</w:t>
      </w:r>
      <w:r>
        <w:rPr>
          <w:rFonts w:eastAsia="Times New Roman" w:cs="Times New Roman"/>
          <w:szCs w:val="24"/>
        </w:rPr>
        <w:t>,</w:t>
      </w:r>
      <w:r>
        <w:rPr>
          <w:rFonts w:eastAsia="Times New Roman" w:cs="Times New Roman"/>
          <w:szCs w:val="24"/>
        </w:rPr>
        <w:t xml:space="preserve"> δ</w:t>
      </w:r>
      <w:r w:rsidRPr="00155EB1">
        <w:rPr>
          <w:rFonts w:eastAsia="Times New Roman" w:cs="Times New Roman"/>
          <w:szCs w:val="24"/>
        </w:rPr>
        <w:t>υστυχώς</w:t>
      </w:r>
      <w:r>
        <w:rPr>
          <w:rFonts w:eastAsia="Times New Roman" w:cs="Times New Roman"/>
          <w:szCs w:val="24"/>
        </w:rPr>
        <w:t>,</w:t>
      </w:r>
      <w:r w:rsidRPr="00155EB1">
        <w:rPr>
          <w:rFonts w:eastAsia="Times New Roman" w:cs="Times New Roman"/>
          <w:szCs w:val="24"/>
        </w:rPr>
        <w:t xml:space="preserve"> πολ</w:t>
      </w:r>
      <w:r w:rsidRPr="00155EB1">
        <w:rPr>
          <w:rFonts w:eastAsia="Times New Roman" w:cs="Times New Roman"/>
          <w:szCs w:val="24"/>
        </w:rPr>
        <w:t>ύ δύσκολα</w:t>
      </w:r>
      <w:r>
        <w:rPr>
          <w:rFonts w:eastAsia="Times New Roman" w:cs="Times New Roman"/>
          <w:szCs w:val="24"/>
        </w:rPr>
        <w:t>,</w:t>
      </w:r>
      <w:r w:rsidRPr="00155EB1">
        <w:rPr>
          <w:rFonts w:eastAsia="Times New Roman" w:cs="Times New Roman"/>
          <w:szCs w:val="24"/>
        </w:rPr>
        <w:t xml:space="preserve"> που καταδεικνύουν ότι ούτε τους θεσμούς σέβεστε</w:t>
      </w:r>
      <w:r>
        <w:rPr>
          <w:rFonts w:eastAsia="Times New Roman" w:cs="Times New Roman"/>
          <w:szCs w:val="24"/>
        </w:rPr>
        <w:t>, αλλά το</w:t>
      </w:r>
      <w:r w:rsidRPr="00155EB1">
        <w:rPr>
          <w:rFonts w:eastAsia="Times New Roman" w:cs="Times New Roman"/>
          <w:szCs w:val="24"/>
        </w:rPr>
        <w:t xml:space="preserve"> μόνο που σας ενδιαφέρει είναι η επικοινωνιακή στρατηγική και το πώς θα πάτε εσείς καλύτερα σε εκλογές </w:t>
      </w:r>
      <w:r>
        <w:rPr>
          <w:rFonts w:eastAsia="Times New Roman" w:cs="Times New Roman"/>
          <w:szCs w:val="24"/>
        </w:rPr>
        <w:t>-</w:t>
      </w:r>
      <w:r w:rsidRPr="00155EB1">
        <w:rPr>
          <w:rFonts w:eastAsia="Times New Roman" w:cs="Times New Roman"/>
          <w:szCs w:val="24"/>
        </w:rPr>
        <w:t>νομίζετε</w:t>
      </w:r>
      <w:r>
        <w:rPr>
          <w:rFonts w:eastAsia="Times New Roman" w:cs="Times New Roman"/>
          <w:szCs w:val="24"/>
        </w:rPr>
        <w:t xml:space="preserve">- </w:t>
      </w:r>
      <w:r w:rsidRPr="00155EB1">
        <w:rPr>
          <w:rFonts w:eastAsia="Times New Roman" w:cs="Times New Roman"/>
          <w:szCs w:val="24"/>
        </w:rPr>
        <w:t>τα ου</w:t>
      </w:r>
      <w:r w:rsidRPr="00155EB1">
        <w:rPr>
          <w:rFonts w:eastAsia="Times New Roman" w:cs="Times New Roman"/>
          <w:szCs w:val="24"/>
        </w:rPr>
        <w:lastRenderedPageBreak/>
        <w:t>σιαστικά θέματα τα αφήνετε πίσω</w:t>
      </w:r>
      <w:r>
        <w:rPr>
          <w:rFonts w:eastAsia="Times New Roman" w:cs="Times New Roman"/>
          <w:szCs w:val="24"/>
        </w:rPr>
        <w:t>. Και τα</w:t>
      </w:r>
      <w:r w:rsidRPr="00155EB1">
        <w:rPr>
          <w:rFonts w:eastAsia="Times New Roman" w:cs="Times New Roman"/>
          <w:szCs w:val="24"/>
        </w:rPr>
        <w:t xml:space="preserve"> ουσιαστικά θέματα είναι τα θέμ</w:t>
      </w:r>
      <w:r w:rsidRPr="00155EB1">
        <w:rPr>
          <w:rFonts w:eastAsia="Times New Roman" w:cs="Times New Roman"/>
          <w:szCs w:val="24"/>
        </w:rPr>
        <w:t>ατα της καθημερινότητας και τα θέματα των μεγάλων αξιών</w:t>
      </w:r>
      <w:r>
        <w:rPr>
          <w:rFonts w:eastAsia="Times New Roman" w:cs="Times New Roman"/>
          <w:szCs w:val="24"/>
        </w:rPr>
        <w:t>,</w:t>
      </w:r>
      <w:r w:rsidRPr="00155EB1">
        <w:rPr>
          <w:rFonts w:eastAsia="Times New Roman" w:cs="Times New Roman"/>
          <w:szCs w:val="24"/>
        </w:rPr>
        <w:t xml:space="preserve"> που διέπουν </w:t>
      </w:r>
      <w:r>
        <w:rPr>
          <w:rFonts w:eastAsia="Times New Roman" w:cs="Times New Roman"/>
          <w:szCs w:val="24"/>
        </w:rPr>
        <w:t xml:space="preserve">το πώς βιώνουμε </w:t>
      </w:r>
      <w:r w:rsidRPr="00155EB1">
        <w:rPr>
          <w:rFonts w:eastAsia="Times New Roman" w:cs="Times New Roman"/>
          <w:szCs w:val="24"/>
        </w:rPr>
        <w:t xml:space="preserve">αυτή την καθημερινότητα. </w:t>
      </w:r>
    </w:p>
    <w:p w14:paraId="03A730A0" w14:textId="77777777" w:rsidR="00E615E6" w:rsidRDefault="00720F21">
      <w:pPr>
        <w:spacing w:after="0" w:line="600" w:lineRule="auto"/>
        <w:ind w:firstLine="720"/>
        <w:contextualSpacing/>
        <w:jc w:val="both"/>
        <w:rPr>
          <w:rFonts w:eastAsia="Times New Roman" w:cs="Times New Roman"/>
          <w:szCs w:val="24"/>
        </w:rPr>
      </w:pPr>
      <w:r w:rsidRPr="00155EB1">
        <w:rPr>
          <w:rFonts w:eastAsia="Times New Roman" w:cs="Times New Roman"/>
          <w:szCs w:val="24"/>
        </w:rPr>
        <w:t>Και έ</w:t>
      </w:r>
      <w:r>
        <w:rPr>
          <w:rFonts w:eastAsia="Times New Roman" w:cs="Times New Roman"/>
          <w:szCs w:val="24"/>
        </w:rPr>
        <w:t>ρχομαι</w:t>
      </w:r>
      <w:r w:rsidRPr="00155EB1">
        <w:rPr>
          <w:rFonts w:eastAsia="Times New Roman" w:cs="Times New Roman"/>
          <w:szCs w:val="24"/>
        </w:rPr>
        <w:t xml:space="preserve"> στο μεγάλο και κορυφαίο ζήτημα της ισότητας των φύλων</w:t>
      </w:r>
      <w:r>
        <w:rPr>
          <w:rFonts w:eastAsia="Times New Roman" w:cs="Times New Roman"/>
          <w:szCs w:val="24"/>
        </w:rPr>
        <w:t>.</w:t>
      </w:r>
      <w:r w:rsidRPr="00155EB1">
        <w:rPr>
          <w:rFonts w:eastAsia="Times New Roman" w:cs="Times New Roman"/>
          <w:szCs w:val="24"/>
        </w:rPr>
        <w:t xml:space="preserve"> </w:t>
      </w:r>
      <w:r>
        <w:rPr>
          <w:rFonts w:eastAsia="Times New Roman" w:cs="Times New Roman"/>
          <w:szCs w:val="24"/>
        </w:rPr>
        <w:t xml:space="preserve">Κοιτάξτε, </w:t>
      </w:r>
      <w:r w:rsidRPr="00155EB1">
        <w:rPr>
          <w:rFonts w:eastAsia="Times New Roman" w:cs="Times New Roman"/>
          <w:szCs w:val="24"/>
        </w:rPr>
        <w:t>κυρίες και κύριοι συνάδελφοι</w:t>
      </w:r>
      <w:r>
        <w:rPr>
          <w:rFonts w:eastAsia="Times New Roman" w:cs="Times New Roman"/>
          <w:szCs w:val="24"/>
        </w:rPr>
        <w:t>,</w:t>
      </w:r>
      <w:r w:rsidRPr="00155EB1">
        <w:rPr>
          <w:rFonts w:eastAsia="Times New Roman" w:cs="Times New Roman"/>
          <w:szCs w:val="24"/>
        </w:rPr>
        <w:t xml:space="preserve"> είναι αλήθεια ότι η χώρα έχει μία </w:t>
      </w:r>
      <w:r>
        <w:rPr>
          <w:rFonts w:eastAsia="Times New Roman" w:cs="Times New Roman"/>
          <w:szCs w:val="24"/>
        </w:rPr>
        <w:t>σ</w:t>
      </w:r>
      <w:r w:rsidRPr="00155EB1">
        <w:rPr>
          <w:rFonts w:eastAsia="Times New Roman" w:cs="Times New Roman"/>
          <w:szCs w:val="24"/>
        </w:rPr>
        <w:t xml:space="preserve">υνταγματική και νομική πανοπλία </w:t>
      </w:r>
      <w:r>
        <w:rPr>
          <w:rFonts w:eastAsia="Times New Roman" w:cs="Times New Roman"/>
          <w:szCs w:val="24"/>
        </w:rPr>
        <w:t>-</w:t>
      </w:r>
      <w:r w:rsidRPr="00155EB1">
        <w:rPr>
          <w:rFonts w:eastAsia="Times New Roman" w:cs="Times New Roman"/>
          <w:szCs w:val="24"/>
        </w:rPr>
        <w:t>και αυτό το αναγνωρίζει το νομοσχέδιο</w:t>
      </w:r>
      <w:r>
        <w:rPr>
          <w:rFonts w:eastAsia="Times New Roman" w:cs="Times New Roman"/>
          <w:szCs w:val="24"/>
        </w:rPr>
        <w:t>-</w:t>
      </w:r>
      <w:r w:rsidRPr="00155EB1">
        <w:rPr>
          <w:rFonts w:eastAsia="Times New Roman" w:cs="Times New Roman"/>
          <w:szCs w:val="24"/>
        </w:rPr>
        <w:t xml:space="preserve"> σε ό</w:t>
      </w:r>
      <w:r>
        <w:rPr>
          <w:rFonts w:eastAsia="Times New Roman" w:cs="Times New Roman"/>
          <w:szCs w:val="24"/>
        </w:rPr>
        <w:t>,</w:t>
      </w:r>
      <w:r w:rsidRPr="00155EB1">
        <w:rPr>
          <w:rFonts w:eastAsia="Times New Roman" w:cs="Times New Roman"/>
          <w:szCs w:val="24"/>
        </w:rPr>
        <w:t>τι αφορά τα ζητήματα ισότητας των φύλων</w:t>
      </w:r>
      <w:r>
        <w:rPr>
          <w:rFonts w:eastAsia="Times New Roman" w:cs="Times New Roman"/>
          <w:szCs w:val="24"/>
        </w:rPr>
        <w:t>. Ε</w:t>
      </w:r>
      <w:r w:rsidRPr="00155EB1">
        <w:rPr>
          <w:rFonts w:eastAsia="Times New Roman" w:cs="Times New Roman"/>
          <w:szCs w:val="24"/>
        </w:rPr>
        <w:t>ίναι ένα πλήρες</w:t>
      </w:r>
      <w:r>
        <w:rPr>
          <w:rFonts w:eastAsia="Times New Roman" w:cs="Times New Roman"/>
          <w:szCs w:val="24"/>
        </w:rPr>
        <w:t xml:space="preserve"> θεσμικό π</w:t>
      </w:r>
      <w:r w:rsidRPr="00155EB1">
        <w:rPr>
          <w:rFonts w:eastAsia="Times New Roman" w:cs="Times New Roman"/>
          <w:szCs w:val="24"/>
        </w:rPr>
        <w:t xml:space="preserve">λαίσιο από τις συνταγματικές ρυθμίσεις </w:t>
      </w:r>
      <w:r>
        <w:rPr>
          <w:rFonts w:eastAsia="Times New Roman" w:cs="Times New Roman"/>
          <w:szCs w:val="24"/>
        </w:rPr>
        <w:t>-</w:t>
      </w:r>
      <w:r w:rsidRPr="00155EB1">
        <w:rPr>
          <w:rFonts w:eastAsia="Times New Roman" w:cs="Times New Roman"/>
          <w:szCs w:val="24"/>
        </w:rPr>
        <w:t>και όχι μόνο το άρθρο 4</w:t>
      </w:r>
      <w:r>
        <w:rPr>
          <w:rFonts w:eastAsia="Times New Roman" w:cs="Times New Roman"/>
          <w:szCs w:val="24"/>
        </w:rPr>
        <w:t>- τη</w:t>
      </w:r>
      <w:r w:rsidRPr="00155EB1">
        <w:rPr>
          <w:rFonts w:eastAsia="Times New Roman" w:cs="Times New Roman"/>
          <w:szCs w:val="24"/>
        </w:rPr>
        <w:t xml:space="preserve"> νομοθ</w:t>
      </w:r>
      <w:r>
        <w:rPr>
          <w:rFonts w:eastAsia="Times New Roman" w:cs="Times New Roman"/>
          <w:szCs w:val="24"/>
        </w:rPr>
        <w:t xml:space="preserve">έτηση </w:t>
      </w:r>
      <w:r w:rsidRPr="00155EB1">
        <w:rPr>
          <w:rFonts w:eastAsia="Times New Roman" w:cs="Times New Roman"/>
          <w:szCs w:val="24"/>
        </w:rPr>
        <w:t>του οικογενειακού δικαίου</w:t>
      </w:r>
      <w:r>
        <w:rPr>
          <w:rFonts w:eastAsia="Times New Roman" w:cs="Times New Roman"/>
          <w:szCs w:val="24"/>
        </w:rPr>
        <w:t>,</w:t>
      </w:r>
      <w:r w:rsidRPr="00155EB1">
        <w:rPr>
          <w:rFonts w:eastAsia="Times New Roman" w:cs="Times New Roman"/>
          <w:szCs w:val="24"/>
        </w:rPr>
        <w:t xml:space="preserve"> των δύ</w:t>
      </w:r>
      <w:r w:rsidRPr="00155EB1">
        <w:rPr>
          <w:rFonts w:eastAsia="Times New Roman" w:cs="Times New Roman"/>
          <w:szCs w:val="24"/>
        </w:rPr>
        <w:t>ο</w:t>
      </w:r>
      <w:r>
        <w:rPr>
          <w:rFonts w:eastAsia="Times New Roman" w:cs="Times New Roman"/>
          <w:szCs w:val="24"/>
        </w:rPr>
        <w:t>-τριών νόμων</w:t>
      </w:r>
      <w:r w:rsidRPr="00155EB1">
        <w:rPr>
          <w:rFonts w:eastAsia="Times New Roman" w:cs="Times New Roman"/>
          <w:szCs w:val="24"/>
        </w:rPr>
        <w:t xml:space="preserve"> για την απασχόληση</w:t>
      </w:r>
      <w:r>
        <w:rPr>
          <w:rFonts w:eastAsia="Times New Roman" w:cs="Times New Roman"/>
          <w:szCs w:val="24"/>
        </w:rPr>
        <w:t>,</w:t>
      </w:r>
      <w:r w:rsidRPr="00155EB1">
        <w:rPr>
          <w:rFonts w:eastAsia="Times New Roman" w:cs="Times New Roman"/>
          <w:szCs w:val="24"/>
        </w:rPr>
        <w:t xml:space="preserve"> των νόμων </w:t>
      </w:r>
      <w:r>
        <w:rPr>
          <w:rFonts w:eastAsia="Times New Roman" w:cs="Times New Roman"/>
          <w:szCs w:val="24"/>
        </w:rPr>
        <w:t>για τη βία, τελικά τη Σ</w:t>
      </w:r>
      <w:r w:rsidRPr="00155EB1">
        <w:rPr>
          <w:rFonts w:eastAsia="Times New Roman" w:cs="Times New Roman"/>
          <w:szCs w:val="24"/>
        </w:rPr>
        <w:t>ύμβαση της Κωνσταντινούπολης</w:t>
      </w:r>
      <w:r>
        <w:rPr>
          <w:rFonts w:eastAsia="Times New Roman" w:cs="Times New Roman"/>
          <w:szCs w:val="24"/>
        </w:rPr>
        <w:t>,</w:t>
      </w:r>
      <w:r w:rsidRPr="00155EB1">
        <w:rPr>
          <w:rFonts w:eastAsia="Times New Roman" w:cs="Times New Roman"/>
          <w:szCs w:val="24"/>
        </w:rPr>
        <w:t xml:space="preserve"> το τελευταίο νομοθέτημα</w:t>
      </w:r>
      <w:r>
        <w:rPr>
          <w:rFonts w:eastAsia="Times New Roman" w:cs="Times New Roman"/>
          <w:szCs w:val="24"/>
        </w:rPr>
        <w:t xml:space="preserve">. Άρα </w:t>
      </w:r>
      <w:r w:rsidRPr="00155EB1">
        <w:rPr>
          <w:rFonts w:eastAsia="Times New Roman" w:cs="Times New Roman"/>
          <w:szCs w:val="24"/>
        </w:rPr>
        <w:t>δεν μας λείπει η νομική ισότητα</w:t>
      </w:r>
      <w:r>
        <w:rPr>
          <w:rFonts w:eastAsia="Times New Roman" w:cs="Times New Roman"/>
          <w:szCs w:val="24"/>
        </w:rPr>
        <w:t>. Μ</w:t>
      </w:r>
      <w:r w:rsidRPr="00155EB1">
        <w:rPr>
          <w:rFonts w:eastAsia="Times New Roman" w:cs="Times New Roman"/>
          <w:szCs w:val="24"/>
        </w:rPr>
        <w:t xml:space="preserve">ας λείπει </w:t>
      </w:r>
      <w:r>
        <w:rPr>
          <w:rFonts w:eastAsia="Times New Roman" w:cs="Times New Roman"/>
          <w:szCs w:val="24"/>
        </w:rPr>
        <w:t>η</w:t>
      </w:r>
      <w:r w:rsidRPr="00155EB1">
        <w:rPr>
          <w:rFonts w:eastAsia="Times New Roman" w:cs="Times New Roman"/>
          <w:szCs w:val="24"/>
        </w:rPr>
        <w:t xml:space="preserve"> ισότητα στην πράξη</w:t>
      </w:r>
      <w:r>
        <w:rPr>
          <w:rFonts w:eastAsia="Times New Roman" w:cs="Times New Roman"/>
          <w:szCs w:val="24"/>
        </w:rPr>
        <w:t>.</w:t>
      </w:r>
      <w:r w:rsidRPr="00155EB1">
        <w:rPr>
          <w:rFonts w:eastAsia="Times New Roman" w:cs="Times New Roman"/>
          <w:szCs w:val="24"/>
        </w:rPr>
        <w:t xml:space="preserve"> Και επειδή τα περισσότερα που συμπεριλαμβάνονται στα άρθρα αυτά </w:t>
      </w:r>
      <w:r w:rsidRPr="00155EB1">
        <w:rPr>
          <w:rFonts w:eastAsia="Times New Roman" w:cs="Times New Roman"/>
          <w:szCs w:val="24"/>
        </w:rPr>
        <w:t xml:space="preserve">της ισότητας </w:t>
      </w:r>
      <w:r>
        <w:rPr>
          <w:rFonts w:eastAsia="Times New Roman" w:cs="Times New Roman"/>
          <w:szCs w:val="24"/>
        </w:rPr>
        <w:t>ε</w:t>
      </w:r>
      <w:r w:rsidRPr="00155EB1">
        <w:rPr>
          <w:rFonts w:eastAsia="Times New Roman" w:cs="Times New Roman"/>
          <w:szCs w:val="24"/>
        </w:rPr>
        <w:t xml:space="preserve">ίναι πράγματα που </w:t>
      </w:r>
      <w:r>
        <w:rPr>
          <w:rFonts w:eastAsia="Times New Roman" w:cs="Times New Roman"/>
          <w:szCs w:val="24"/>
        </w:rPr>
        <w:t>-</w:t>
      </w:r>
      <w:r w:rsidRPr="00155EB1">
        <w:rPr>
          <w:rFonts w:eastAsia="Times New Roman" w:cs="Times New Roman"/>
          <w:szCs w:val="24"/>
        </w:rPr>
        <w:t>το λέτε και εσείς μέσα</w:t>
      </w:r>
      <w:r>
        <w:rPr>
          <w:rFonts w:eastAsia="Times New Roman" w:cs="Times New Roman"/>
          <w:szCs w:val="24"/>
        </w:rPr>
        <w:t>-</w:t>
      </w:r>
      <w:r w:rsidRPr="00155EB1">
        <w:rPr>
          <w:rFonts w:eastAsia="Times New Roman" w:cs="Times New Roman"/>
          <w:szCs w:val="24"/>
        </w:rPr>
        <w:t xml:space="preserve"> λειτουργούν στην έννομη τάξη</w:t>
      </w:r>
      <w:r w:rsidRPr="0013039B">
        <w:rPr>
          <w:rFonts w:eastAsia="Times New Roman" w:cs="Times New Roman"/>
          <w:szCs w:val="24"/>
        </w:rPr>
        <w:t>,</w:t>
      </w:r>
      <w:r>
        <w:rPr>
          <w:rFonts w:eastAsia="Times New Roman" w:cs="Times New Roman"/>
          <w:szCs w:val="24"/>
        </w:rPr>
        <w:t xml:space="preserve"> π</w:t>
      </w:r>
      <w:r w:rsidRPr="00155EB1">
        <w:rPr>
          <w:rFonts w:eastAsia="Times New Roman" w:cs="Times New Roman"/>
          <w:szCs w:val="24"/>
        </w:rPr>
        <w:t>αραδείγματος χάριν</w:t>
      </w:r>
      <w:r>
        <w:rPr>
          <w:rFonts w:eastAsia="Times New Roman" w:cs="Times New Roman"/>
          <w:szCs w:val="24"/>
        </w:rPr>
        <w:t>,</w:t>
      </w:r>
      <w:r w:rsidRPr="00155EB1">
        <w:rPr>
          <w:rFonts w:eastAsia="Times New Roman" w:cs="Times New Roman"/>
          <w:szCs w:val="24"/>
        </w:rPr>
        <w:t xml:space="preserve"> η ενσωμάτωση της διάστασης του φύλου</w:t>
      </w:r>
      <w:r>
        <w:rPr>
          <w:rFonts w:eastAsia="Times New Roman" w:cs="Times New Roman"/>
          <w:szCs w:val="24"/>
        </w:rPr>
        <w:t>,</w:t>
      </w:r>
      <w:r w:rsidRPr="00155EB1">
        <w:rPr>
          <w:rFonts w:eastAsia="Times New Roman" w:cs="Times New Roman"/>
          <w:szCs w:val="24"/>
        </w:rPr>
        <w:t xml:space="preserve"> το </w:t>
      </w:r>
      <w:r>
        <w:rPr>
          <w:rFonts w:eastAsia="Times New Roman" w:cs="Times New Roman"/>
          <w:szCs w:val="24"/>
          <w:lang w:val="en-US"/>
        </w:rPr>
        <w:t>main</w:t>
      </w:r>
      <w:r w:rsidRPr="0013039B">
        <w:rPr>
          <w:rFonts w:eastAsia="Times New Roman" w:cs="Times New Roman"/>
          <w:szCs w:val="24"/>
        </w:rPr>
        <w:t xml:space="preserve"> </w:t>
      </w:r>
      <w:proofErr w:type="spellStart"/>
      <w:r w:rsidRPr="00155EB1">
        <w:rPr>
          <w:rFonts w:eastAsia="Times New Roman" w:cs="Times New Roman"/>
          <w:szCs w:val="24"/>
        </w:rPr>
        <w:t>streaming</w:t>
      </w:r>
      <w:proofErr w:type="spellEnd"/>
      <w:r w:rsidRPr="0013039B">
        <w:rPr>
          <w:rFonts w:eastAsia="Times New Roman" w:cs="Times New Roman"/>
          <w:szCs w:val="24"/>
        </w:rPr>
        <w:t xml:space="preserve">, </w:t>
      </w:r>
      <w:r>
        <w:rPr>
          <w:rFonts w:eastAsia="Times New Roman" w:cs="Times New Roman"/>
          <w:szCs w:val="24"/>
        </w:rPr>
        <w:t>τ</w:t>
      </w:r>
      <w:r w:rsidRPr="00155EB1">
        <w:rPr>
          <w:rFonts w:eastAsia="Times New Roman" w:cs="Times New Roman"/>
          <w:szCs w:val="24"/>
        </w:rPr>
        <w:t>ο ζήτημα είναι πώς θα κάνουμε καλύτερα</w:t>
      </w:r>
      <w:r>
        <w:rPr>
          <w:rFonts w:eastAsia="Times New Roman" w:cs="Times New Roman"/>
          <w:szCs w:val="24"/>
        </w:rPr>
        <w:t>,</w:t>
      </w:r>
      <w:r w:rsidRPr="00155EB1">
        <w:rPr>
          <w:rFonts w:eastAsia="Times New Roman" w:cs="Times New Roman"/>
          <w:szCs w:val="24"/>
        </w:rPr>
        <w:t xml:space="preserve"> να λειτουργήσει αυτό στην πράξη</w:t>
      </w:r>
      <w:r>
        <w:rPr>
          <w:rFonts w:eastAsia="Times New Roman" w:cs="Times New Roman"/>
          <w:szCs w:val="24"/>
        </w:rPr>
        <w:t>.</w:t>
      </w:r>
    </w:p>
    <w:p w14:paraId="03A730A1" w14:textId="77777777" w:rsidR="00E615E6" w:rsidRDefault="00720F21">
      <w:pPr>
        <w:spacing w:after="0" w:line="600" w:lineRule="auto"/>
        <w:ind w:firstLine="720"/>
        <w:contextualSpacing/>
        <w:jc w:val="both"/>
        <w:rPr>
          <w:rFonts w:eastAsia="Times New Roman" w:cs="Times New Roman"/>
          <w:szCs w:val="24"/>
        </w:rPr>
      </w:pPr>
      <w:r>
        <w:rPr>
          <w:rFonts w:eastAsia="Times New Roman" w:cs="Times New Roman"/>
          <w:szCs w:val="24"/>
        </w:rPr>
        <w:t>Έχω να κάνω τρεις</w:t>
      </w:r>
      <w:r w:rsidRPr="00155EB1">
        <w:rPr>
          <w:rFonts w:eastAsia="Times New Roman" w:cs="Times New Roman"/>
          <w:szCs w:val="24"/>
        </w:rPr>
        <w:t xml:space="preserve"> επισημάνσεις</w:t>
      </w:r>
      <w:r>
        <w:rPr>
          <w:rFonts w:eastAsia="Times New Roman" w:cs="Times New Roman"/>
          <w:szCs w:val="24"/>
        </w:rPr>
        <w:t>:</w:t>
      </w:r>
    </w:p>
    <w:p w14:paraId="03A730A2" w14:textId="77777777" w:rsidR="00E615E6" w:rsidRDefault="00720F21">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 xml:space="preserve">Η πρώτη </w:t>
      </w:r>
      <w:r w:rsidRPr="00155EB1">
        <w:rPr>
          <w:rFonts w:eastAsia="Times New Roman" w:cs="Times New Roman"/>
          <w:szCs w:val="24"/>
        </w:rPr>
        <w:t>είναι ότι πράγματι</w:t>
      </w:r>
      <w:r>
        <w:rPr>
          <w:rFonts w:eastAsia="Times New Roman" w:cs="Times New Roman"/>
          <w:szCs w:val="24"/>
        </w:rPr>
        <w:t xml:space="preserve"> -και σας το </w:t>
      </w:r>
      <w:r w:rsidRPr="00155EB1">
        <w:rPr>
          <w:rFonts w:eastAsia="Times New Roman" w:cs="Times New Roman"/>
          <w:szCs w:val="24"/>
        </w:rPr>
        <w:t xml:space="preserve">επεσήμαναν και δύο φορείς που δεν </w:t>
      </w:r>
      <w:r>
        <w:rPr>
          <w:rFonts w:eastAsia="Times New Roman" w:cs="Times New Roman"/>
          <w:szCs w:val="24"/>
        </w:rPr>
        <w:t>ήρθαν στη διαβούλευση και ήταν κ</w:t>
      </w:r>
      <w:r w:rsidRPr="00155EB1">
        <w:rPr>
          <w:rFonts w:eastAsia="Times New Roman" w:cs="Times New Roman"/>
          <w:szCs w:val="24"/>
        </w:rPr>
        <w:t xml:space="preserve">ρίμα που δεν κάνατε διαβούλευση πριν </w:t>
      </w:r>
      <w:r>
        <w:rPr>
          <w:rFonts w:eastAsia="Times New Roman" w:cs="Times New Roman"/>
          <w:szCs w:val="24"/>
        </w:rPr>
        <w:t xml:space="preserve">γι’ </w:t>
      </w:r>
      <w:r w:rsidRPr="00155EB1">
        <w:rPr>
          <w:rFonts w:eastAsia="Times New Roman" w:cs="Times New Roman"/>
          <w:szCs w:val="24"/>
        </w:rPr>
        <w:t>αυτό το ζήτημα</w:t>
      </w:r>
      <w:r>
        <w:rPr>
          <w:rFonts w:eastAsia="Times New Roman" w:cs="Times New Roman"/>
          <w:szCs w:val="24"/>
        </w:rPr>
        <w:t>-</w:t>
      </w:r>
      <w:r w:rsidRPr="00155EB1">
        <w:rPr>
          <w:rFonts w:eastAsia="Times New Roman" w:cs="Times New Roman"/>
          <w:szCs w:val="24"/>
        </w:rPr>
        <w:t xml:space="preserve"> </w:t>
      </w:r>
      <w:r>
        <w:rPr>
          <w:rFonts w:eastAsia="Times New Roman" w:cs="Times New Roman"/>
          <w:szCs w:val="24"/>
        </w:rPr>
        <w:t>ο</w:t>
      </w:r>
      <w:r w:rsidRPr="00155EB1">
        <w:rPr>
          <w:rFonts w:eastAsia="Times New Roman" w:cs="Times New Roman"/>
          <w:szCs w:val="24"/>
        </w:rPr>
        <w:t xml:space="preserve">ι </w:t>
      </w:r>
      <w:r>
        <w:rPr>
          <w:rFonts w:eastAsia="Times New Roman" w:cs="Times New Roman"/>
          <w:szCs w:val="24"/>
        </w:rPr>
        <w:t>ορισμοί</w:t>
      </w:r>
      <w:r w:rsidRPr="00155EB1">
        <w:rPr>
          <w:rFonts w:eastAsia="Times New Roman" w:cs="Times New Roman"/>
          <w:szCs w:val="24"/>
        </w:rPr>
        <w:t xml:space="preserve"> </w:t>
      </w:r>
      <w:r>
        <w:rPr>
          <w:rFonts w:eastAsia="Times New Roman" w:cs="Times New Roman"/>
          <w:szCs w:val="24"/>
        </w:rPr>
        <w:t xml:space="preserve">του νομοσχεδίου </w:t>
      </w:r>
      <w:r w:rsidRPr="00155EB1">
        <w:rPr>
          <w:rFonts w:eastAsia="Times New Roman" w:cs="Times New Roman"/>
          <w:szCs w:val="24"/>
        </w:rPr>
        <w:t xml:space="preserve">μπορεί να είναι διαφορετικοί από τους ορισμούς που </w:t>
      </w:r>
      <w:r w:rsidRPr="00155EB1">
        <w:rPr>
          <w:rFonts w:eastAsia="Times New Roman" w:cs="Times New Roman"/>
          <w:szCs w:val="24"/>
        </w:rPr>
        <w:t>εμπεριέχονται στα υπόλοιπα νομοθετήματα</w:t>
      </w:r>
      <w:r>
        <w:rPr>
          <w:rFonts w:eastAsia="Times New Roman" w:cs="Times New Roman"/>
          <w:szCs w:val="24"/>
        </w:rPr>
        <w:t xml:space="preserve"> </w:t>
      </w:r>
      <w:r w:rsidRPr="00155EB1">
        <w:rPr>
          <w:rFonts w:eastAsia="Times New Roman" w:cs="Times New Roman"/>
          <w:szCs w:val="24"/>
        </w:rPr>
        <w:t>τα οποία υπάρχουν</w:t>
      </w:r>
      <w:r>
        <w:rPr>
          <w:rFonts w:eastAsia="Times New Roman" w:cs="Times New Roman"/>
          <w:szCs w:val="24"/>
        </w:rPr>
        <w:t xml:space="preserve">. Άρα </w:t>
      </w:r>
      <w:r w:rsidRPr="00155EB1">
        <w:rPr>
          <w:rFonts w:eastAsia="Times New Roman" w:cs="Times New Roman"/>
          <w:szCs w:val="24"/>
        </w:rPr>
        <w:t xml:space="preserve">εκεί μπαίνει </w:t>
      </w:r>
      <w:r>
        <w:rPr>
          <w:rFonts w:eastAsia="Times New Roman" w:cs="Times New Roman"/>
          <w:szCs w:val="24"/>
        </w:rPr>
        <w:t>ένα θέμα ν</w:t>
      </w:r>
      <w:r w:rsidRPr="00155EB1">
        <w:rPr>
          <w:rFonts w:eastAsia="Times New Roman" w:cs="Times New Roman"/>
          <w:szCs w:val="24"/>
        </w:rPr>
        <w:t>ομικής ασάφειας ή πολλαπλών νομικών ορισμών</w:t>
      </w:r>
      <w:r>
        <w:rPr>
          <w:rFonts w:eastAsia="Times New Roman" w:cs="Times New Roman"/>
          <w:szCs w:val="24"/>
        </w:rPr>
        <w:t>.</w:t>
      </w:r>
    </w:p>
    <w:p w14:paraId="03A730A3" w14:textId="77777777" w:rsidR="00E615E6" w:rsidRDefault="00720F21">
      <w:pPr>
        <w:spacing w:after="0" w:line="600" w:lineRule="auto"/>
        <w:ind w:firstLine="720"/>
        <w:contextualSpacing/>
        <w:jc w:val="both"/>
        <w:rPr>
          <w:rFonts w:eastAsia="Times New Roman" w:cs="Times New Roman"/>
          <w:szCs w:val="24"/>
        </w:rPr>
      </w:pPr>
      <w:r>
        <w:rPr>
          <w:rFonts w:eastAsia="Times New Roman" w:cs="Times New Roman"/>
          <w:szCs w:val="24"/>
        </w:rPr>
        <w:t>Τ</w:t>
      </w:r>
      <w:r w:rsidRPr="00155EB1">
        <w:rPr>
          <w:rFonts w:eastAsia="Times New Roman" w:cs="Times New Roman"/>
          <w:szCs w:val="24"/>
        </w:rPr>
        <w:t>ο δεύτερο ζήτημα και πάλι είναι ότι η αυτή η συρροή νομοθετημάτων μπορεί να έχει και άλλου είδους επικαλύψεις και προβλήματα</w:t>
      </w:r>
      <w:r>
        <w:rPr>
          <w:rFonts w:eastAsia="Times New Roman" w:cs="Times New Roman"/>
          <w:szCs w:val="24"/>
        </w:rPr>
        <w:t>. Θ</w:t>
      </w:r>
      <w:r w:rsidRPr="00155EB1">
        <w:rPr>
          <w:rFonts w:eastAsia="Times New Roman" w:cs="Times New Roman"/>
          <w:szCs w:val="24"/>
        </w:rPr>
        <w:t>έλει</w:t>
      </w:r>
      <w:r>
        <w:rPr>
          <w:rFonts w:eastAsia="Times New Roman" w:cs="Times New Roman"/>
          <w:szCs w:val="24"/>
        </w:rPr>
        <w:t>, λ</w:t>
      </w:r>
      <w:r w:rsidRPr="00155EB1">
        <w:rPr>
          <w:rFonts w:eastAsia="Times New Roman" w:cs="Times New Roman"/>
          <w:szCs w:val="24"/>
        </w:rPr>
        <w:t>οιπόν</w:t>
      </w:r>
      <w:r>
        <w:rPr>
          <w:rFonts w:eastAsia="Times New Roman" w:cs="Times New Roman"/>
          <w:szCs w:val="24"/>
        </w:rPr>
        <w:t>, κάποια στιγμή ν</w:t>
      </w:r>
      <w:r w:rsidRPr="00155EB1">
        <w:rPr>
          <w:rFonts w:eastAsia="Times New Roman" w:cs="Times New Roman"/>
          <w:szCs w:val="24"/>
        </w:rPr>
        <w:t>α πάμε σ</w:t>
      </w:r>
      <w:r>
        <w:rPr>
          <w:rFonts w:eastAsia="Times New Roman" w:cs="Times New Roman"/>
          <w:szCs w:val="24"/>
        </w:rPr>
        <w:t>ε</w:t>
      </w:r>
      <w:r w:rsidRPr="00155EB1">
        <w:rPr>
          <w:rFonts w:eastAsia="Times New Roman" w:cs="Times New Roman"/>
          <w:szCs w:val="24"/>
        </w:rPr>
        <w:t xml:space="preserve"> κωδικοποίηση</w:t>
      </w:r>
      <w:r>
        <w:rPr>
          <w:rFonts w:eastAsia="Times New Roman" w:cs="Times New Roman"/>
          <w:szCs w:val="24"/>
        </w:rPr>
        <w:t xml:space="preserve">. Αυτό πιστεύω ότι είναι ένα επόμενο βήμα, η κωδικοποίηση. </w:t>
      </w:r>
    </w:p>
    <w:p w14:paraId="03A730A4" w14:textId="77777777" w:rsidR="00E615E6" w:rsidRDefault="00720F21">
      <w:pPr>
        <w:spacing w:after="0" w:line="600" w:lineRule="auto"/>
        <w:ind w:firstLine="720"/>
        <w:contextualSpacing/>
        <w:jc w:val="both"/>
        <w:rPr>
          <w:rFonts w:eastAsia="Times New Roman" w:cs="Times New Roman"/>
          <w:szCs w:val="24"/>
        </w:rPr>
      </w:pPr>
      <w:r>
        <w:rPr>
          <w:rFonts w:eastAsia="Times New Roman" w:cs="Times New Roman"/>
          <w:szCs w:val="24"/>
        </w:rPr>
        <w:t>Δεύτερο σημείο, ο</w:t>
      </w:r>
      <w:r w:rsidRPr="00155EB1">
        <w:rPr>
          <w:rFonts w:eastAsia="Times New Roman" w:cs="Times New Roman"/>
          <w:szCs w:val="24"/>
        </w:rPr>
        <w:t>ι ξενώνες</w:t>
      </w:r>
      <w:r>
        <w:rPr>
          <w:rFonts w:eastAsia="Times New Roman" w:cs="Times New Roman"/>
          <w:szCs w:val="24"/>
        </w:rPr>
        <w:t>,</w:t>
      </w:r>
      <w:r w:rsidRPr="00155EB1">
        <w:rPr>
          <w:rFonts w:eastAsia="Times New Roman" w:cs="Times New Roman"/>
          <w:szCs w:val="24"/>
        </w:rPr>
        <w:t xml:space="preserve"> οι οποίοι υπάρχουν</w:t>
      </w:r>
      <w:r>
        <w:rPr>
          <w:rFonts w:eastAsia="Times New Roman" w:cs="Times New Roman"/>
          <w:szCs w:val="24"/>
        </w:rPr>
        <w:t>. Τους ενδυναμώνετε</w:t>
      </w:r>
      <w:r>
        <w:rPr>
          <w:rFonts w:eastAsia="Times New Roman" w:cs="Times New Roman"/>
          <w:szCs w:val="24"/>
        </w:rPr>
        <w:t>,</w:t>
      </w:r>
      <w:r>
        <w:rPr>
          <w:rFonts w:eastAsia="Times New Roman" w:cs="Times New Roman"/>
          <w:szCs w:val="24"/>
        </w:rPr>
        <w:t xml:space="preserve"> </w:t>
      </w:r>
      <w:r>
        <w:rPr>
          <w:rFonts w:eastAsia="Times New Roman" w:cs="Times New Roman"/>
          <w:szCs w:val="24"/>
        </w:rPr>
        <w:t>τ</w:t>
      </w:r>
      <w:r>
        <w:rPr>
          <w:rFonts w:eastAsia="Times New Roman" w:cs="Times New Roman"/>
          <w:szCs w:val="24"/>
        </w:rPr>
        <w:t xml:space="preserve">ους δίνετε </w:t>
      </w:r>
      <w:r w:rsidRPr="00155EB1">
        <w:rPr>
          <w:rFonts w:eastAsia="Times New Roman" w:cs="Times New Roman"/>
          <w:szCs w:val="24"/>
        </w:rPr>
        <w:t>στην αυτοδιοίκηση</w:t>
      </w:r>
      <w:r>
        <w:rPr>
          <w:rFonts w:eastAsia="Times New Roman" w:cs="Times New Roman"/>
          <w:szCs w:val="24"/>
        </w:rPr>
        <w:t xml:space="preserve">. </w:t>
      </w:r>
      <w:r>
        <w:rPr>
          <w:rFonts w:eastAsia="Times New Roman" w:cs="Times New Roman"/>
          <w:szCs w:val="24"/>
        </w:rPr>
        <w:t>Το ίδιο σ</w:t>
      </w:r>
      <w:r>
        <w:rPr>
          <w:rFonts w:eastAsia="Times New Roman" w:cs="Times New Roman"/>
          <w:szCs w:val="24"/>
        </w:rPr>
        <w:t xml:space="preserve">τα </w:t>
      </w:r>
      <w:r>
        <w:rPr>
          <w:rFonts w:eastAsia="Times New Roman" w:cs="Times New Roman"/>
          <w:szCs w:val="24"/>
        </w:rPr>
        <w:t>συμβουλευτικά κ</w:t>
      </w:r>
      <w:r w:rsidRPr="00155EB1">
        <w:rPr>
          <w:rFonts w:eastAsia="Times New Roman" w:cs="Times New Roman"/>
          <w:szCs w:val="24"/>
        </w:rPr>
        <w:t>έντρα</w:t>
      </w:r>
      <w:r w:rsidRPr="00155EB1">
        <w:rPr>
          <w:rFonts w:eastAsia="Times New Roman" w:cs="Times New Roman"/>
          <w:szCs w:val="24"/>
        </w:rPr>
        <w:t xml:space="preserve"> </w:t>
      </w:r>
      <w:r>
        <w:rPr>
          <w:rFonts w:eastAsia="Times New Roman" w:cs="Times New Roman"/>
          <w:szCs w:val="24"/>
        </w:rPr>
        <w:t>γυναικών</w:t>
      </w:r>
      <w:r>
        <w:rPr>
          <w:rFonts w:eastAsia="Times New Roman" w:cs="Times New Roman"/>
          <w:szCs w:val="24"/>
        </w:rPr>
        <w:t>.</w:t>
      </w:r>
      <w:r w:rsidRPr="00155EB1">
        <w:rPr>
          <w:rFonts w:eastAsia="Times New Roman" w:cs="Times New Roman"/>
          <w:szCs w:val="24"/>
        </w:rPr>
        <w:t xml:space="preserve"> </w:t>
      </w:r>
      <w:r>
        <w:rPr>
          <w:rFonts w:eastAsia="Times New Roman" w:cs="Times New Roman"/>
          <w:szCs w:val="24"/>
        </w:rPr>
        <w:t>Ε</w:t>
      </w:r>
      <w:r w:rsidRPr="00155EB1">
        <w:rPr>
          <w:rFonts w:eastAsia="Times New Roman" w:cs="Times New Roman"/>
          <w:szCs w:val="24"/>
        </w:rPr>
        <w:t>ίναι θέμα</w:t>
      </w:r>
      <w:r>
        <w:rPr>
          <w:rFonts w:eastAsia="Times New Roman" w:cs="Times New Roman"/>
          <w:szCs w:val="24"/>
        </w:rPr>
        <w:t>, όμως,</w:t>
      </w:r>
      <w:r w:rsidRPr="00155EB1">
        <w:rPr>
          <w:rFonts w:eastAsia="Times New Roman" w:cs="Times New Roman"/>
          <w:szCs w:val="24"/>
        </w:rPr>
        <w:t xml:space="preserve"> οι πόροι </w:t>
      </w:r>
      <w:r>
        <w:rPr>
          <w:rFonts w:eastAsia="Times New Roman" w:cs="Times New Roman"/>
          <w:szCs w:val="24"/>
        </w:rPr>
        <w:t xml:space="preserve">και </w:t>
      </w:r>
      <w:r w:rsidRPr="00155EB1">
        <w:rPr>
          <w:rFonts w:eastAsia="Times New Roman" w:cs="Times New Roman"/>
          <w:szCs w:val="24"/>
        </w:rPr>
        <w:t xml:space="preserve">είναι θέμα </w:t>
      </w:r>
      <w:r>
        <w:rPr>
          <w:rFonts w:eastAsia="Times New Roman" w:cs="Times New Roman"/>
          <w:szCs w:val="24"/>
        </w:rPr>
        <w:t xml:space="preserve">και η </w:t>
      </w:r>
      <w:r w:rsidRPr="00155EB1">
        <w:rPr>
          <w:rFonts w:eastAsia="Times New Roman" w:cs="Times New Roman"/>
          <w:szCs w:val="24"/>
        </w:rPr>
        <w:t>στελέχωση</w:t>
      </w:r>
      <w:r>
        <w:rPr>
          <w:rFonts w:eastAsia="Times New Roman" w:cs="Times New Roman"/>
          <w:szCs w:val="24"/>
        </w:rPr>
        <w:t>. Κ</w:t>
      </w:r>
      <w:r w:rsidRPr="00155EB1">
        <w:rPr>
          <w:rFonts w:eastAsia="Times New Roman" w:cs="Times New Roman"/>
          <w:szCs w:val="24"/>
        </w:rPr>
        <w:t>αι ξέρετε πάρα πολύ καλά ότι δεν είναι απλώς μία επιταγή του νόμου</w:t>
      </w:r>
      <w:r>
        <w:rPr>
          <w:rFonts w:eastAsia="Times New Roman" w:cs="Times New Roman"/>
          <w:szCs w:val="24"/>
        </w:rPr>
        <w:t xml:space="preserve"> η μεταβίβαση αρμοδιοτήτων με πόρους</w:t>
      </w:r>
      <w:r>
        <w:rPr>
          <w:rFonts w:eastAsia="Times New Roman" w:cs="Times New Roman"/>
          <w:szCs w:val="24"/>
        </w:rPr>
        <w:t>, είναι σ</w:t>
      </w:r>
      <w:r w:rsidRPr="00155EB1">
        <w:rPr>
          <w:rFonts w:eastAsia="Times New Roman" w:cs="Times New Roman"/>
          <w:szCs w:val="24"/>
        </w:rPr>
        <w:t xml:space="preserve">υνταγματική επιταγή </w:t>
      </w:r>
      <w:r>
        <w:rPr>
          <w:rFonts w:eastAsia="Times New Roman" w:cs="Times New Roman"/>
          <w:szCs w:val="24"/>
        </w:rPr>
        <w:t>κ</w:t>
      </w:r>
      <w:r w:rsidRPr="00155EB1">
        <w:rPr>
          <w:rFonts w:eastAsia="Times New Roman" w:cs="Times New Roman"/>
          <w:szCs w:val="24"/>
        </w:rPr>
        <w:t xml:space="preserve">αι μάλιστα αγώγιμη από πλευράς </w:t>
      </w:r>
      <w:r>
        <w:rPr>
          <w:rFonts w:eastAsia="Times New Roman" w:cs="Times New Roman"/>
          <w:szCs w:val="24"/>
        </w:rPr>
        <w:t>ΟΤΑ. Κ</w:t>
      </w:r>
      <w:r w:rsidRPr="00155EB1">
        <w:rPr>
          <w:rFonts w:eastAsia="Times New Roman" w:cs="Times New Roman"/>
          <w:szCs w:val="24"/>
        </w:rPr>
        <w:t>αι υπάρχει και νομολογία του</w:t>
      </w:r>
      <w:r w:rsidRPr="00155EB1">
        <w:rPr>
          <w:rFonts w:eastAsia="Times New Roman" w:cs="Times New Roman"/>
          <w:szCs w:val="24"/>
        </w:rPr>
        <w:t xml:space="preserve"> Συμβουλίου της </w:t>
      </w:r>
      <w:r w:rsidRPr="00155EB1">
        <w:rPr>
          <w:rFonts w:eastAsia="Times New Roman" w:cs="Times New Roman"/>
          <w:szCs w:val="24"/>
        </w:rPr>
        <w:lastRenderedPageBreak/>
        <w:t>Επικρατείας που λέει ότι κα</w:t>
      </w:r>
      <w:r>
        <w:rPr>
          <w:rFonts w:eastAsia="Times New Roman" w:cs="Times New Roman"/>
          <w:szCs w:val="24"/>
        </w:rPr>
        <w:t>μ</w:t>
      </w:r>
      <w:r w:rsidRPr="00155EB1">
        <w:rPr>
          <w:rFonts w:eastAsia="Times New Roman" w:cs="Times New Roman"/>
          <w:szCs w:val="24"/>
        </w:rPr>
        <w:t>μία αρμοδιότητα δεν μπορεί να μεταβιβαστεί χωρίς τους αντίστοιχους πόρους</w:t>
      </w:r>
      <w:r>
        <w:rPr>
          <w:rFonts w:eastAsia="Times New Roman" w:cs="Times New Roman"/>
          <w:szCs w:val="24"/>
        </w:rPr>
        <w:t>. Ε</w:t>
      </w:r>
      <w:r w:rsidRPr="00155EB1">
        <w:rPr>
          <w:rFonts w:eastAsia="Times New Roman" w:cs="Times New Roman"/>
          <w:szCs w:val="24"/>
        </w:rPr>
        <w:t>δώ</w:t>
      </w:r>
      <w:r>
        <w:rPr>
          <w:rFonts w:eastAsia="Times New Roman" w:cs="Times New Roman"/>
          <w:szCs w:val="24"/>
        </w:rPr>
        <w:t>, λοιπόν -και σωστά- και η ίδια η αυτοδιοίκηση σ</w:t>
      </w:r>
      <w:r>
        <w:rPr>
          <w:rFonts w:eastAsia="Times New Roman" w:cs="Times New Roman"/>
          <w:szCs w:val="24"/>
        </w:rPr>
        <w:t>α</w:t>
      </w:r>
      <w:r w:rsidRPr="00155EB1">
        <w:rPr>
          <w:rFonts w:eastAsia="Times New Roman" w:cs="Times New Roman"/>
          <w:szCs w:val="24"/>
        </w:rPr>
        <w:t xml:space="preserve">ς επισημαίνει ότι για να λειτουργήσουν οι ξενώνες χρειάζεται </w:t>
      </w:r>
      <w:r>
        <w:rPr>
          <w:rFonts w:eastAsia="Times New Roman" w:cs="Times New Roman"/>
          <w:szCs w:val="24"/>
        </w:rPr>
        <w:t xml:space="preserve">να δώσουμε </w:t>
      </w:r>
      <w:r w:rsidRPr="00155EB1">
        <w:rPr>
          <w:rFonts w:eastAsia="Times New Roman" w:cs="Times New Roman"/>
          <w:szCs w:val="24"/>
        </w:rPr>
        <w:t xml:space="preserve">τα εργαλεία στην αυτοδιοίκηση </w:t>
      </w:r>
      <w:r>
        <w:rPr>
          <w:rFonts w:eastAsia="Times New Roman" w:cs="Times New Roman"/>
          <w:szCs w:val="24"/>
        </w:rPr>
        <w:t xml:space="preserve">για </w:t>
      </w:r>
      <w:r w:rsidRPr="00155EB1">
        <w:rPr>
          <w:rFonts w:eastAsia="Times New Roman" w:cs="Times New Roman"/>
          <w:szCs w:val="24"/>
        </w:rPr>
        <w:t>να στελ</w:t>
      </w:r>
      <w:r>
        <w:rPr>
          <w:rFonts w:eastAsia="Times New Roman" w:cs="Times New Roman"/>
          <w:szCs w:val="24"/>
        </w:rPr>
        <w:t xml:space="preserve">εχώσει και τους ξενώνες και τα </w:t>
      </w:r>
      <w:r>
        <w:rPr>
          <w:rFonts w:eastAsia="Times New Roman" w:cs="Times New Roman"/>
          <w:szCs w:val="24"/>
        </w:rPr>
        <w:t>σ</w:t>
      </w:r>
      <w:r w:rsidRPr="00155EB1">
        <w:rPr>
          <w:rFonts w:eastAsia="Times New Roman" w:cs="Times New Roman"/>
          <w:szCs w:val="24"/>
        </w:rPr>
        <w:t xml:space="preserve">υμβουλευτικά </w:t>
      </w:r>
      <w:r>
        <w:rPr>
          <w:rFonts w:eastAsia="Times New Roman" w:cs="Times New Roman"/>
          <w:szCs w:val="24"/>
        </w:rPr>
        <w:t>κ</w:t>
      </w:r>
      <w:r w:rsidRPr="00155EB1">
        <w:rPr>
          <w:rFonts w:eastAsia="Times New Roman" w:cs="Times New Roman"/>
          <w:szCs w:val="24"/>
        </w:rPr>
        <w:t>έντρα</w:t>
      </w:r>
      <w:r w:rsidRPr="00155EB1">
        <w:rPr>
          <w:rFonts w:eastAsia="Times New Roman" w:cs="Times New Roman"/>
          <w:szCs w:val="24"/>
        </w:rPr>
        <w:t xml:space="preserve"> της ισότητας</w:t>
      </w:r>
      <w:r>
        <w:rPr>
          <w:rFonts w:eastAsia="Times New Roman" w:cs="Times New Roman"/>
          <w:szCs w:val="24"/>
        </w:rPr>
        <w:t xml:space="preserve">. </w:t>
      </w:r>
    </w:p>
    <w:p w14:paraId="03A730A5" w14:textId="77777777" w:rsidR="00E615E6" w:rsidRDefault="00720F21">
      <w:pPr>
        <w:spacing w:after="0" w:line="600" w:lineRule="auto"/>
        <w:ind w:firstLine="720"/>
        <w:contextualSpacing/>
        <w:jc w:val="both"/>
        <w:rPr>
          <w:rFonts w:eastAsia="Times New Roman" w:cs="Times New Roman"/>
          <w:szCs w:val="24"/>
        </w:rPr>
      </w:pPr>
      <w:r>
        <w:rPr>
          <w:rFonts w:eastAsia="Times New Roman" w:cs="Times New Roman"/>
          <w:szCs w:val="24"/>
        </w:rPr>
        <w:t>Κοιτάξτε, τ</w:t>
      </w:r>
      <w:r w:rsidRPr="00155EB1">
        <w:rPr>
          <w:rFonts w:eastAsia="Times New Roman" w:cs="Times New Roman"/>
          <w:szCs w:val="24"/>
        </w:rPr>
        <w:t xml:space="preserve">η γυναίκα η οποία </w:t>
      </w:r>
      <w:proofErr w:type="spellStart"/>
      <w:r w:rsidRPr="00155EB1">
        <w:rPr>
          <w:rFonts w:eastAsia="Times New Roman" w:cs="Times New Roman"/>
          <w:szCs w:val="24"/>
        </w:rPr>
        <w:t>παρενοχλείται</w:t>
      </w:r>
      <w:proofErr w:type="spellEnd"/>
      <w:r w:rsidRPr="00155EB1">
        <w:rPr>
          <w:rFonts w:eastAsia="Times New Roman" w:cs="Times New Roman"/>
          <w:szCs w:val="24"/>
        </w:rPr>
        <w:t xml:space="preserve"> στην εργασία της και έχει πρόβλημα να το πει</w:t>
      </w:r>
      <w:r>
        <w:rPr>
          <w:rFonts w:eastAsia="Times New Roman" w:cs="Times New Roman"/>
          <w:szCs w:val="24"/>
        </w:rPr>
        <w:t>, γ</w:t>
      </w:r>
      <w:r w:rsidRPr="00155EB1">
        <w:rPr>
          <w:rFonts w:eastAsia="Times New Roman" w:cs="Times New Roman"/>
          <w:szCs w:val="24"/>
        </w:rPr>
        <w:t>ιατί φοβάται ότι θα χάσει τη δουλειά της ή θα αντιμετωπίσε</w:t>
      </w:r>
      <w:r w:rsidRPr="00155EB1">
        <w:rPr>
          <w:rFonts w:eastAsia="Times New Roman" w:cs="Times New Roman"/>
          <w:szCs w:val="24"/>
        </w:rPr>
        <w:t>ι υποβ</w:t>
      </w:r>
      <w:r>
        <w:rPr>
          <w:rFonts w:eastAsia="Times New Roman" w:cs="Times New Roman"/>
          <w:szCs w:val="24"/>
        </w:rPr>
        <w:t>άθμιση,</w:t>
      </w:r>
      <w:r w:rsidRPr="00155EB1">
        <w:rPr>
          <w:rFonts w:eastAsia="Times New Roman" w:cs="Times New Roman"/>
          <w:szCs w:val="24"/>
        </w:rPr>
        <w:t xml:space="preserve"> τη γυναίκα η οποία δεν βρίσκει δουλειά</w:t>
      </w:r>
      <w:r>
        <w:rPr>
          <w:rFonts w:eastAsia="Times New Roman" w:cs="Times New Roman"/>
          <w:szCs w:val="24"/>
        </w:rPr>
        <w:t>,</w:t>
      </w:r>
      <w:r w:rsidRPr="00155EB1">
        <w:rPr>
          <w:rFonts w:eastAsia="Times New Roman" w:cs="Times New Roman"/>
          <w:szCs w:val="24"/>
        </w:rPr>
        <w:t xml:space="preserve"> είναι η πρώτη που απολύεται</w:t>
      </w:r>
      <w:r>
        <w:rPr>
          <w:rFonts w:eastAsia="Times New Roman" w:cs="Times New Roman"/>
          <w:szCs w:val="24"/>
        </w:rPr>
        <w:t xml:space="preserve"> ή απο</w:t>
      </w:r>
      <w:r w:rsidRPr="00155EB1">
        <w:rPr>
          <w:rFonts w:eastAsia="Times New Roman" w:cs="Times New Roman"/>
          <w:szCs w:val="24"/>
        </w:rPr>
        <w:t>λύεται και στη λοχεία ακόμα</w:t>
      </w:r>
      <w:r>
        <w:rPr>
          <w:rFonts w:eastAsia="Times New Roman" w:cs="Times New Roman"/>
          <w:szCs w:val="24"/>
        </w:rPr>
        <w:t>,</w:t>
      </w:r>
      <w:r w:rsidRPr="00155EB1">
        <w:rPr>
          <w:rFonts w:eastAsia="Times New Roman" w:cs="Times New Roman"/>
          <w:szCs w:val="24"/>
        </w:rPr>
        <w:t xml:space="preserve"> θα πρέπει να δούμε πως στην πράξη θα τη βοηθήσουμε</w:t>
      </w:r>
      <w:r>
        <w:rPr>
          <w:rFonts w:eastAsia="Times New Roman" w:cs="Times New Roman"/>
          <w:szCs w:val="24"/>
        </w:rPr>
        <w:t>. Κ</w:t>
      </w:r>
      <w:r w:rsidRPr="00155EB1">
        <w:rPr>
          <w:rFonts w:eastAsia="Times New Roman" w:cs="Times New Roman"/>
          <w:szCs w:val="24"/>
        </w:rPr>
        <w:t>αι δεν φτάνει μόνο το να νομοθετήσουμε αυτά</w:t>
      </w:r>
      <w:r>
        <w:rPr>
          <w:rFonts w:eastAsia="Times New Roman" w:cs="Times New Roman"/>
          <w:szCs w:val="24"/>
        </w:rPr>
        <w:t>,</w:t>
      </w:r>
      <w:r w:rsidRPr="00155EB1">
        <w:rPr>
          <w:rFonts w:eastAsia="Times New Roman" w:cs="Times New Roman"/>
          <w:szCs w:val="24"/>
        </w:rPr>
        <w:t xml:space="preserve"> που νομοθετούμε</w:t>
      </w:r>
      <w:r>
        <w:rPr>
          <w:rFonts w:eastAsia="Times New Roman" w:cs="Times New Roman"/>
          <w:szCs w:val="24"/>
        </w:rPr>
        <w:t>. Χ</w:t>
      </w:r>
      <w:r w:rsidRPr="00155EB1">
        <w:rPr>
          <w:rFonts w:eastAsia="Times New Roman" w:cs="Times New Roman"/>
          <w:szCs w:val="24"/>
        </w:rPr>
        <w:t>ρειάζεται εγρήγορση όλου</w:t>
      </w:r>
      <w:r w:rsidRPr="00155EB1">
        <w:rPr>
          <w:rFonts w:eastAsia="Times New Roman" w:cs="Times New Roman"/>
          <w:szCs w:val="24"/>
        </w:rPr>
        <w:t xml:space="preserve"> του πολιτικού συστήματος</w:t>
      </w:r>
      <w:r>
        <w:rPr>
          <w:rFonts w:eastAsia="Times New Roman" w:cs="Times New Roman"/>
          <w:szCs w:val="24"/>
        </w:rPr>
        <w:t>,</w:t>
      </w:r>
      <w:r w:rsidRPr="00155EB1">
        <w:rPr>
          <w:rFonts w:eastAsia="Times New Roman" w:cs="Times New Roman"/>
          <w:szCs w:val="24"/>
        </w:rPr>
        <w:t xml:space="preserve"> όχι μόνο του γυναικείου δυναμικού των κομμάτων του συνταγματικού τόξου</w:t>
      </w:r>
      <w:r>
        <w:rPr>
          <w:rFonts w:eastAsia="Times New Roman" w:cs="Times New Roman"/>
          <w:szCs w:val="24"/>
        </w:rPr>
        <w:t>,</w:t>
      </w:r>
      <w:r w:rsidRPr="00155EB1">
        <w:rPr>
          <w:rFonts w:eastAsia="Times New Roman" w:cs="Times New Roman"/>
          <w:szCs w:val="24"/>
        </w:rPr>
        <w:t xml:space="preserve"> αλλά και </w:t>
      </w:r>
      <w:r>
        <w:rPr>
          <w:rFonts w:eastAsia="Times New Roman" w:cs="Times New Roman"/>
          <w:szCs w:val="24"/>
        </w:rPr>
        <w:t>πέρα</w:t>
      </w:r>
      <w:r w:rsidRPr="00155EB1">
        <w:rPr>
          <w:rFonts w:eastAsia="Times New Roman" w:cs="Times New Roman"/>
          <w:szCs w:val="24"/>
        </w:rPr>
        <w:t xml:space="preserve"> από αυτό</w:t>
      </w:r>
      <w:r>
        <w:rPr>
          <w:rFonts w:eastAsia="Times New Roman" w:cs="Times New Roman"/>
          <w:szCs w:val="24"/>
        </w:rPr>
        <w:t>,</w:t>
      </w:r>
      <w:r w:rsidRPr="00155EB1">
        <w:rPr>
          <w:rFonts w:eastAsia="Times New Roman" w:cs="Times New Roman"/>
          <w:szCs w:val="24"/>
        </w:rPr>
        <w:t xml:space="preserve"> μέσα στην κοινωνία</w:t>
      </w:r>
      <w:r>
        <w:rPr>
          <w:rFonts w:eastAsia="Times New Roman" w:cs="Times New Roman"/>
          <w:szCs w:val="24"/>
        </w:rPr>
        <w:t>,</w:t>
      </w:r>
      <w:r w:rsidRPr="00155EB1">
        <w:rPr>
          <w:rFonts w:eastAsia="Times New Roman" w:cs="Times New Roman"/>
          <w:szCs w:val="24"/>
        </w:rPr>
        <w:t xml:space="preserve"> μέσα στους φορείς</w:t>
      </w:r>
      <w:r>
        <w:rPr>
          <w:rFonts w:eastAsia="Times New Roman" w:cs="Times New Roman"/>
          <w:szCs w:val="24"/>
        </w:rPr>
        <w:t>. Χ</w:t>
      </w:r>
      <w:r w:rsidRPr="00155EB1">
        <w:rPr>
          <w:rFonts w:eastAsia="Times New Roman" w:cs="Times New Roman"/>
          <w:szCs w:val="24"/>
        </w:rPr>
        <w:t>ρειάζεται</w:t>
      </w:r>
      <w:r>
        <w:rPr>
          <w:rFonts w:eastAsia="Times New Roman" w:cs="Times New Roman"/>
          <w:szCs w:val="24"/>
        </w:rPr>
        <w:t>,</w:t>
      </w:r>
      <w:r w:rsidRPr="00155EB1">
        <w:rPr>
          <w:rFonts w:eastAsia="Times New Roman" w:cs="Times New Roman"/>
          <w:szCs w:val="24"/>
        </w:rPr>
        <w:t xml:space="preserve"> λοιπόν </w:t>
      </w:r>
      <w:r>
        <w:rPr>
          <w:rFonts w:eastAsia="Times New Roman" w:cs="Times New Roman"/>
          <w:szCs w:val="24"/>
        </w:rPr>
        <w:t>-</w:t>
      </w:r>
      <w:r w:rsidRPr="00155EB1">
        <w:rPr>
          <w:rFonts w:eastAsia="Times New Roman" w:cs="Times New Roman"/>
          <w:szCs w:val="24"/>
        </w:rPr>
        <w:t>και πριν καλό θα ήταν να κάνετε διαβούλευση και τώρα</w:t>
      </w:r>
      <w:r>
        <w:rPr>
          <w:rFonts w:eastAsia="Times New Roman" w:cs="Times New Roman"/>
          <w:szCs w:val="24"/>
        </w:rPr>
        <w:t xml:space="preserve">- και </w:t>
      </w:r>
      <w:r w:rsidRPr="00155EB1">
        <w:rPr>
          <w:rFonts w:eastAsia="Times New Roman" w:cs="Times New Roman"/>
          <w:szCs w:val="24"/>
        </w:rPr>
        <w:t>κοινωνικός διάλο</w:t>
      </w:r>
      <w:r w:rsidRPr="00155EB1">
        <w:rPr>
          <w:rFonts w:eastAsia="Times New Roman" w:cs="Times New Roman"/>
          <w:szCs w:val="24"/>
        </w:rPr>
        <w:t>γος</w:t>
      </w:r>
      <w:r>
        <w:rPr>
          <w:rFonts w:eastAsia="Times New Roman" w:cs="Times New Roman"/>
          <w:szCs w:val="24"/>
        </w:rPr>
        <w:t>. Χ</w:t>
      </w:r>
      <w:r w:rsidRPr="00155EB1">
        <w:rPr>
          <w:rFonts w:eastAsia="Times New Roman" w:cs="Times New Roman"/>
          <w:szCs w:val="24"/>
        </w:rPr>
        <w:t>ρειάζεται μία πολύ σοβαρή προσπάθεια</w:t>
      </w:r>
      <w:r>
        <w:rPr>
          <w:rFonts w:eastAsia="Times New Roman" w:cs="Times New Roman"/>
          <w:szCs w:val="24"/>
        </w:rPr>
        <w:t>.</w:t>
      </w:r>
    </w:p>
    <w:p w14:paraId="03A730A6" w14:textId="77777777" w:rsidR="00E615E6" w:rsidRDefault="00720F21">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Επόμενο σημείο, άρθρο 16. Όχι, κ</w:t>
      </w:r>
      <w:r w:rsidRPr="00155EB1">
        <w:rPr>
          <w:rFonts w:eastAsia="Times New Roman" w:cs="Times New Roman"/>
          <w:szCs w:val="24"/>
        </w:rPr>
        <w:t>ύριε Υπουργέ</w:t>
      </w:r>
      <w:r>
        <w:rPr>
          <w:rFonts w:eastAsia="Times New Roman" w:cs="Times New Roman"/>
          <w:szCs w:val="24"/>
        </w:rPr>
        <w:t xml:space="preserve">! </w:t>
      </w:r>
      <w:r w:rsidRPr="00155EB1">
        <w:rPr>
          <w:rFonts w:eastAsia="Times New Roman" w:cs="Times New Roman"/>
          <w:szCs w:val="24"/>
        </w:rPr>
        <w:t>Όχι</w:t>
      </w:r>
      <w:r>
        <w:rPr>
          <w:rFonts w:eastAsia="Times New Roman" w:cs="Times New Roman"/>
          <w:szCs w:val="24"/>
        </w:rPr>
        <w:t xml:space="preserve">! Αφού ο </w:t>
      </w:r>
      <w:r w:rsidRPr="00155EB1">
        <w:rPr>
          <w:rFonts w:eastAsia="Times New Roman" w:cs="Times New Roman"/>
          <w:szCs w:val="24"/>
        </w:rPr>
        <w:t>νόμος τότε</w:t>
      </w:r>
      <w:r>
        <w:rPr>
          <w:rFonts w:eastAsia="Times New Roman" w:cs="Times New Roman"/>
          <w:szCs w:val="24"/>
        </w:rPr>
        <w:t>,</w:t>
      </w:r>
      <w:r w:rsidRPr="00155EB1">
        <w:rPr>
          <w:rFonts w:eastAsia="Times New Roman" w:cs="Times New Roman"/>
          <w:szCs w:val="24"/>
        </w:rPr>
        <w:t xml:space="preserve"> της Βάσως Παπανδρέου</w:t>
      </w:r>
      <w:r>
        <w:rPr>
          <w:rFonts w:eastAsia="Times New Roman" w:cs="Times New Roman"/>
          <w:szCs w:val="24"/>
        </w:rPr>
        <w:t>,</w:t>
      </w:r>
      <w:r w:rsidRPr="00155EB1">
        <w:rPr>
          <w:rFonts w:eastAsia="Times New Roman" w:cs="Times New Roman"/>
          <w:szCs w:val="24"/>
        </w:rPr>
        <w:t xml:space="preserve"> για το </w:t>
      </w:r>
      <w:r>
        <w:rPr>
          <w:rFonts w:eastAsia="Times New Roman" w:cs="Times New Roman"/>
          <w:szCs w:val="24"/>
        </w:rPr>
        <w:t>1/3</w:t>
      </w:r>
      <w:r w:rsidRPr="00155EB1">
        <w:rPr>
          <w:rFonts w:eastAsia="Times New Roman" w:cs="Times New Roman"/>
          <w:szCs w:val="24"/>
        </w:rPr>
        <w:t xml:space="preserve"> σε κάθε </w:t>
      </w:r>
      <w:r>
        <w:rPr>
          <w:rFonts w:eastAsia="Times New Roman" w:cs="Times New Roman"/>
          <w:szCs w:val="24"/>
        </w:rPr>
        <w:t>σ</w:t>
      </w:r>
      <w:r w:rsidRPr="00155EB1">
        <w:rPr>
          <w:rFonts w:eastAsia="Times New Roman" w:cs="Times New Roman"/>
          <w:szCs w:val="24"/>
        </w:rPr>
        <w:t>υμβούλιο</w:t>
      </w:r>
      <w:r>
        <w:rPr>
          <w:rFonts w:eastAsia="Times New Roman" w:cs="Times New Roman"/>
          <w:szCs w:val="24"/>
        </w:rPr>
        <w:t>, λέει ότι π</w:t>
      </w:r>
      <w:r w:rsidRPr="00155EB1">
        <w:rPr>
          <w:rFonts w:eastAsia="Times New Roman" w:cs="Times New Roman"/>
          <w:szCs w:val="24"/>
        </w:rPr>
        <w:t xml:space="preserve">ρέπει να είναι το </w:t>
      </w:r>
      <w:r>
        <w:rPr>
          <w:rFonts w:eastAsia="Times New Roman" w:cs="Times New Roman"/>
          <w:szCs w:val="24"/>
        </w:rPr>
        <w:t>1/3</w:t>
      </w:r>
      <w:r w:rsidRPr="00155EB1">
        <w:rPr>
          <w:rFonts w:eastAsia="Times New Roman" w:cs="Times New Roman"/>
          <w:szCs w:val="24"/>
        </w:rPr>
        <w:t xml:space="preserve"> γυναίκες</w:t>
      </w:r>
      <w:r>
        <w:rPr>
          <w:rFonts w:eastAsia="Times New Roman" w:cs="Times New Roman"/>
          <w:szCs w:val="24"/>
        </w:rPr>
        <w:t>,</w:t>
      </w:r>
      <w:r w:rsidRPr="00155EB1">
        <w:rPr>
          <w:rFonts w:eastAsia="Times New Roman" w:cs="Times New Roman"/>
          <w:szCs w:val="24"/>
        </w:rPr>
        <w:t xml:space="preserve"> προφανώς είναι παράνομη </w:t>
      </w:r>
      <w:r>
        <w:rPr>
          <w:rFonts w:eastAsia="Times New Roman" w:cs="Times New Roman"/>
          <w:szCs w:val="24"/>
        </w:rPr>
        <w:t xml:space="preserve">η </w:t>
      </w:r>
      <w:r w:rsidRPr="00155EB1">
        <w:rPr>
          <w:rFonts w:eastAsia="Times New Roman" w:cs="Times New Roman"/>
          <w:szCs w:val="24"/>
        </w:rPr>
        <w:t xml:space="preserve">οποιαδήποτε συγκρότηση του </w:t>
      </w:r>
      <w:r>
        <w:rPr>
          <w:rFonts w:eastAsia="Times New Roman" w:cs="Times New Roman"/>
          <w:szCs w:val="24"/>
        </w:rPr>
        <w:t>σ</w:t>
      </w:r>
      <w:r w:rsidRPr="00155EB1">
        <w:rPr>
          <w:rFonts w:eastAsia="Times New Roman" w:cs="Times New Roman"/>
          <w:szCs w:val="24"/>
        </w:rPr>
        <w:t>υμβουλίου</w:t>
      </w:r>
      <w:r>
        <w:rPr>
          <w:rFonts w:eastAsia="Times New Roman" w:cs="Times New Roman"/>
          <w:szCs w:val="24"/>
        </w:rPr>
        <w:t>,</w:t>
      </w:r>
      <w:r w:rsidRPr="00155EB1">
        <w:rPr>
          <w:rFonts w:eastAsia="Times New Roman" w:cs="Times New Roman"/>
          <w:szCs w:val="24"/>
        </w:rPr>
        <w:t xml:space="preserve"> χω</w:t>
      </w:r>
      <w:r>
        <w:rPr>
          <w:rFonts w:eastAsia="Times New Roman" w:cs="Times New Roman"/>
          <w:szCs w:val="24"/>
        </w:rPr>
        <w:t>ρίς να έχει κατά το 1/3</w:t>
      </w:r>
      <w:r w:rsidRPr="00155EB1">
        <w:rPr>
          <w:rFonts w:eastAsia="Times New Roman" w:cs="Times New Roman"/>
          <w:szCs w:val="24"/>
        </w:rPr>
        <w:t xml:space="preserve"> γυναίκες</w:t>
      </w:r>
      <w:r>
        <w:rPr>
          <w:rFonts w:eastAsia="Times New Roman" w:cs="Times New Roman"/>
          <w:szCs w:val="24"/>
        </w:rPr>
        <w:t>.</w:t>
      </w:r>
      <w:r>
        <w:rPr>
          <w:rFonts w:eastAsia="Times New Roman" w:cs="Times New Roman"/>
          <w:szCs w:val="24"/>
        </w:rPr>
        <w:t xml:space="preserve"> Δεν χρειάζεται να το επαναλάβετε!</w:t>
      </w:r>
    </w:p>
    <w:p w14:paraId="03A730A7" w14:textId="77777777" w:rsidR="00E615E6" w:rsidRDefault="00720F21">
      <w:pPr>
        <w:spacing w:after="0" w:line="600" w:lineRule="auto"/>
        <w:ind w:firstLine="720"/>
        <w:contextualSpacing/>
        <w:jc w:val="both"/>
        <w:rPr>
          <w:rFonts w:eastAsia="Times New Roman" w:cs="Times New Roman"/>
          <w:szCs w:val="24"/>
        </w:rPr>
      </w:pPr>
      <w:r>
        <w:rPr>
          <w:rFonts w:eastAsia="Times New Roman" w:cs="Times New Roman"/>
          <w:szCs w:val="24"/>
        </w:rPr>
        <w:t>Κ</w:t>
      </w:r>
      <w:r w:rsidRPr="00155EB1">
        <w:rPr>
          <w:rFonts w:eastAsia="Times New Roman" w:cs="Times New Roman"/>
          <w:szCs w:val="24"/>
        </w:rPr>
        <w:t>αι</w:t>
      </w:r>
      <w:r>
        <w:rPr>
          <w:rFonts w:eastAsia="Times New Roman" w:cs="Times New Roman"/>
          <w:szCs w:val="24"/>
        </w:rPr>
        <w:t>,</w:t>
      </w:r>
      <w:r w:rsidRPr="00155EB1">
        <w:rPr>
          <w:rFonts w:eastAsia="Times New Roman" w:cs="Times New Roman"/>
          <w:szCs w:val="24"/>
        </w:rPr>
        <w:t xml:space="preserve"> δεύτερον</w:t>
      </w:r>
      <w:r>
        <w:rPr>
          <w:rFonts w:eastAsia="Times New Roman" w:cs="Times New Roman"/>
          <w:szCs w:val="24"/>
        </w:rPr>
        <w:t>,</w:t>
      </w:r>
      <w:r w:rsidRPr="00155EB1">
        <w:rPr>
          <w:rFonts w:eastAsia="Times New Roman" w:cs="Times New Roman"/>
          <w:szCs w:val="24"/>
        </w:rPr>
        <w:t xml:space="preserve"> ζήτησα και σ</w:t>
      </w:r>
      <w:r>
        <w:rPr>
          <w:rFonts w:eastAsia="Times New Roman" w:cs="Times New Roman"/>
          <w:szCs w:val="24"/>
        </w:rPr>
        <w:t xml:space="preserve">την </w:t>
      </w:r>
      <w:r>
        <w:rPr>
          <w:rFonts w:eastAsia="Times New Roman" w:cs="Times New Roman"/>
          <w:szCs w:val="24"/>
        </w:rPr>
        <w:t>ε</w:t>
      </w:r>
      <w:r w:rsidRPr="00155EB1">
        <w:rPr>
          <w:rFonts w:eastAsia="Times New Roman" w:cs="Times New Roman"/>
          <w:szCs w:val="24"/>
        </w:rPr>
        <w:t>πιτροπή να μας εξηγήσετε</w:t>
      </w:r>
      <w:r>
        <w:rPr>
          <w:rFonts w:eastAsia="Times New Roman" w:cs="Times New Roman"/>
          <w:szCs w:val="24"/>
        </w:rPr>
        <w:t>,</w:t>
      </w:r>
      <w:r w:rsidRPr="00155EB1">
        <w:rPr>
          <w:rFonts w:eastAsia="Times New Roman" w:cs="Times New Roman"/>
          <w:szCs w:val="24"/>
        </w:rPr>
        <w:t xml:space="preserve"> γιατί εξαιρείτ</w:t>
      </w:r>
      <w:r>
        <w:rPr>
          <w:rFonts w:eastAsia="Times New Roman" w:cs="Times New Roman"/>
          <w:szCs w:val="24"/>
        </w:rPr>
        <w:t>ε</w:t>
      </w:r>
      <w:r w:rsidRPr="00155EB1">
        <w:rPr>
          <w:rFonts w:eastAsia="Times New Roman" w:cs="Times New Roman"/>
          <w:szCs w:val="24"/>
        </w:rPr>
        <w:t xml:space="preserve"> το Υπουργείο Εθνικής Αμύνης από αυτό</w:t>
      </w:r>
      <w:r>
        <w:rPr>
          <w:rFonts w:eastAsia="Times New Roman" w:cs="Times New Roman"/>
          <w:szCs w:val="24"/>
        </w:rPr>
        <w:t>, ενώ ο αρχικός νόμος του 2000, δεν τ</w:t>
      </w:r>
      <w:r>
        <w:rPr>
          <w:rFonts w:eastAsia="Times New Roman" w:cs="Times New Roman"/>
          <w:szCs w:val="24"/>
        </w:rPr>
        <w:t>ο εξαιρούσε. Θ</w:t>
      </w:r>
      <w:r w:rsidRPr="00155EB1">
        <w:rPr>
          <w:rFonts w:eastAsia="Times New Roman" w:cs="Times New Roman"/>
          <w:szCs w:val="24"/>
        </w:rPr>
        <w:t>α μπορούσα να δω άλλες βελτιώσεις ενδεχομένως</w:t>
      </w:r>
      <w:r>
        <w:rPr>
          <w:rFonts w:eastAsia="Times New Roman" w:cs="Times New Roman"/>
          <w:szCs w:val="24"/>
        </w:rPr>
        <w:t>,</w:t>
      </w:r>
      <w:r w:rsidRPr="00155EB1">
        <w:rPr>
          <w:rFonts w:eastAsia="Times New Roman" w:cs="Times New Roman"/>
          <w:szCs w:val="24"/>
        </w:rPr>
        <w:t xml:space="preserve"> αν είχατε κάτι να προτείνετε</w:t>
      </w:r>
      <w:r>
        <w:rPr>
          <w:rFonts w:eastAsia="Times New Roman" w:cs="Times New Roman"/>
          <w:szCs w:val="24"/>
        </w:rPr>
        <w:t>,</w:t>
      </w:r>
      <w:r w:rsidRPr="00155EB1">
        <w:rPr>
          <w:rFonts w:eastAsia="Times New Roman" w:cs="Times New Roman"/>
          <w:szCs w:val="24"/>
        </w:rPr>
        <w:t xml:space="preserve"> δεν βλέπω </w:t>
      </w:r>
      <w:r>
        <w:rPr>
          <w:rFonts w:eastAsia="Times New Roman" w:cs="Times New Roman"/>
          <w:szCs w:val="24"/>
        </w:rPr>
        <w:t xml:space="preserve">όμως, σε </w:t>
      </w:r>
      <w:r w:rsidRPr="00155EB1">
        <w:rPr>
          <w:rFonts w:eastAsia="Times New Roman" w:cs="Times New Roman"/>
          <w:szCs w:val="24"/>
        </w:rPr>
        <w:t>αυτό το άρθρο κάποια βελτίωση</w:t>
      </w:r>
      <w:r>
        <w:rPr>
          <w:rFonts w:eastAsia="Times New Roman" w:cs="Times New Roman"/>
          <w:szCs w:val="24"/>
        </w:rPr>
        <w:t>. Α</w:t>
      </w:r>
      <w:r w:rsidRPr="00155EB1">
        <w:rPr>
          <w:rFonts w:eastAsia="Times New Roman" w:cs="Times New Roman"/>
          <w:szCs w:val="24"/>
        </w:rPr>
        <w:t>ντίθετα</w:t>
      </w:r>
      <w:r>
        <w:rPr>
          <w:rFonts w:eastAsia="Times New Roman" w:cs="Times New Roman"/>
          <w:szCs w:val="24"/>
        </w:rPr>
        <w:t xml:space="preserve"> ε</w:t>
      </w:r>
      <w:r w:rsidRPr="00155EB1">
        <w:rPr>
          <w:rFonts w:eastAsia="Times New Roman" w:cs="Times New Roman"/>
          <w:szCs w:val="24"/>
        </w:rPr>
        <w:t>μείς βλέπουμε οπισθοδρόμηση στο άρθρο 16</w:t>
      </w:r>
      <w:r>
        <w:rPr>
          <w:rFonts w:eastAsia="Times New Roman" w:cs="Times New Roman"/>
          <w:szCs w:val="24"/>
        </w:rPr>
        <w:t>.</w:t>
      </w:r>
    </w:p>
    <w:p w14:paraId="03A730A8" w14:textId="77777777" w:rsidR="00E615E6" w:rsidRDefault="00720F21">
      <w:pPr>
        <w:spacing w:after="0" w:line="600" w:lineRule="auto"/>
        <w:ind w:firstLine="720"/>
        <w:contextualSpacing/>
        <w:jc w:val="both"/>
        <w:rPr>
          <w:rFonts w:eastAsia="Times New Roman" w:cs="Times New Roman"/>
          <w:szCs w:val="24"/>
        </w:rPr>
      </w:pPr>
      <w:r>
        <w:rPr>
          <w:rFonts w:eastAsia="Times New Roman" w:cs="Times New Roman"/>
          <w:szCs w:val="24"/>
        </w:rPr>
        <w:t>Για την ποσόστωση είναι το μεγάλο «ναι»,</w:t>
      </w:r>
      <w:r w:rsidRPr="00155EB1">
        <w:rPr>
          <w:rFonts w:eastAsia="Times New Roman" w:cs="Times New Roman"/>
          <w:szCs w:val="24"/>
        </w:rPr>
        <w:t xml:space="preserve"> διότι από το 33,3</w:t>
      </w:r>
      <w:r>
        <w:rPr>
          <w:rFonts w:eastAsia="Times New Roman" w:cs="Times New Roman"/>
          <w:szCs w:val="24"/>
        </w:rPr>
        <w:t>%</w:t>
      </w:r>
      <w:r w:rsidRPr="00155EB1">
        <w:rPr>
          <w:rFonts w:eastAsia="Times New Roman" w:cs="Times New Roman"/>
          <w:szCs w:val="24"/>
        </w:rPr>
        <w:t xml:space="preserve"> πηγ</w:t>
      </w:r>
      <w:r w:rsidRPr="00155EB1">
        <w:rPr>
          <w:rFonts w:eastAsia="Times New Roman" w:cs="Times New Roman"/>
          <w:szCs w:val="24"/>
        </w:rPr>
        <w:t>αίνουμε στο 40%</w:t>
      </w:r>
      <w:r>
        <w:rPr>
          <w:rFonts w:eastAsia="Times New Roman" w:cs="Times New Roman"/>
          <w:szCs w:val="24"/>
        </w:rPr>
        <w:t>. Κ</w:t>
      </w:r>
      <w:r w:rsidRPr="00155EB1">
        <w:rPr>
          <w:rFonts w:eastAsia="Times New Roman" w:cs="Times New Roman"/>
          <w:szCs w:val="24"/>
        </w:rPr>
        <w:t>αι</w:t>
      </w:r>
      <w:r>
        <w:rPr>
          <w:rFonts w:eastAsia="Times New Roman" w:cs="Times New Roman"/>
          <w:szCs w:val="24"/>
        </w:rPr>
        <w:t>,</w:t>
      </w:r>
      <w:r w:rsidRPr="00155EB1">
        <w:rPr>
          <w:rFonts w:eastAsia="Times New Roman" w:cs="Times New Roman"/>
          <w:szCs w:val="24"/>
        </w:rPr>
        <w:t xml:space="preserve"> </w:t>
      </w:r>
      <w:r>
        <w:rPr>
          <w:rFonts w:eastAsia="Times New Roman" w:cs="Times New Roman"/>
          <w:szCs w:val="24"/>
        </w:rPr>
        <w:t>β</w:t>
      </w:r>
      <w:r w:rsidRPr="00155EB1">
        <w:rPr>
          <w:rFonts w:eastAsia="Times New Roman" w:cs="Times New Roman"/>
          <w:szCs w:val="24"/>
        </w:rPr>
        <w:t>εβαίως</w:t>
      </w:r>
      <w:r>
        <w:rPr>
          <w:rFonts w:eastAsia="Times New Roman" w:cs="Times New Roman"/>
          <w:szCs w:val="24"/>
        </w:rPr>
        <w:t>,</w:t>
      </w:r>
      <w:r w:rsidRPr="00155EB1">
        <w:rPr>
          <w:rFonts w:eastAsia="Times New Roman" w:cs="Times New Roman"/>
          <w:szCs w:val="24"/>
        </w:rPr>
        <w:t xml:space="preserve"> το στηρίζουμε</w:t>
      </w:r>
      <w:r>
        <w:rPr>
          <w:rFonts w:eastAsia="Times New Roman" w:cs="Times New Roman"/>
          <w:szCs w:val="24"/>
        </w:rPr>
        <w:t xml:space="preserve">. </w:t>
      </w:r>
    </w:p>
    <w:p w14:paraId="03A730A9" w14:textId="77777777" w:rsidR="00E615E6" w:rsidRDefault="00720F21">
      <w:pPr>
        <w:spacing w:after="0" w:line="600" w:lineRule="auto"/>
        <w:ind w:firstLine="720"/>
        <w:contextualSpacing/>
        <w:jc w:val="both"/>
        <w:rPr>
          <w:rFonts w:eastAsia="Times New Roman" w:cs="Times New Roman"/>
          <w:szCs w:val="24"/>
        </w:rPr>
      </w:pPr>
      <w:r>
        <w:rPr>
          <w:rFonts w:eastAsia="Times New Roman" w:cs="Times New Roman"/>
          <w:szCs w:val="24"/>
        </w:rPr>
        <w:t>Κ</w:t>
      </w:r>
      <w:r w:rsidRPr="00155EB1">
        <w:rPr>
          <w:rFonts w:eastAsia="Times New Roman" w:cs="Times New Roman"/>
          <w:szCs w:val="24"/>
        </w:rPr>
        <w:t>αι τελειώνω λέγοντας</w:t>
      </w:r>
      <w:r>
        <w:rPr>
          <w:rFonts w:eastAsia="Times New Roman" w:cs="Times New Roman"/>
          <w:szCs w:val="24"/>
        </w:rPr>
        <w:t>,</w:t>
      </w:r>
      <w:r w:rsidRPr="00155EB1">
        <w:rPr>
          <w:rFonts w:eastAsia="Times New Roman" w:cs="Times New Roman"/>
          <w:szCs w:val="24"/>
        </w:rPr>
        <w:t xml:space="preserve"> σ</w:t>
      </w:r>
      <w:r>
        <w:rPr>
          <w:rFonts w:eastAsia="Times New Roman" w:cs="Times New Roman"/>
          <w:szCs w:val="24"/>
        </w:rPr>
        <w:t>ε ό,τι αφορά τα θέματα ισότητας,</w:t>
      </w:r>
      <w:r w:rsidRPr="00155EB1">
        <w:rPr>
          <w:rFonts w:eastAsia="Times New Roman" w:cs="Times New Roman"/>
          <w:szCs w:val="24"/>
        </w:rPr>
        <w:t xml:space="preserve"> ό</w:t>
      </w:r>
      <w:r>
        <w:rPr>
          <w:rFonts w:eastAsia="Times New Roman" w:cs="Times New Roman"/>
          <w:szCs w:val="24"/>
        </w:rPr>
        <w:t>τι κ</w:t>
      </w:r>
      <w:r w:rsidRPr="00155EB1">
        <w:rPr>
          <w:rFonts w:eastAsia="Times New Roman" w:cs="Times New Roman"/>
          <w:szCs w:val="24"/>
        </w:rPr>
        <w:t>αλό θα ήταν</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όπως είπα και </w:t>
      </w:r>
      <w:r w:rsidRPr="00155EB1">
        <w:rPr>
          <w:rFonts w:eastAsia="Times New Roman" w:cs="Times New Roman"/>
          <w:szCs w:val="24"/>
        </w:rPr>
        <w:t>πριν</w:t>
      </w:r>
      <w:r>
        <w:rPr>
          <w:rFonts w:eastAsia="Times New Roman" w:cs="Times New Roman"/>
          <w:szCs w:val="24"/>
        </w:rPr>
        <w:t>-</w:t>
      </w:r>
      <w:r w:rsidRPr="00155EB1">
        <w:rPr>
          <w:rFonts w:eastAsia="Times New Roman" w:cs="Times New Roman"/>
          <w:szCs w:val="24"/>
        </w:rPr>
        <w:t xml:space="preserve"> να υπάρξει μία παρακολούθηση της εφαρμογής</w:t>
      </w:r>
      <w:r>
        <w:rPr>
          <w:rFonts w:eastAsia="Times New Roman" w:cs="Times New Roman"/>
          <w:szCs w:val="24"/>
        </w:rPr>
        <w:t>. Τ</w:t>
      </w:r>
      <w:r w:rsidRPr="00155EB1">
        <w:rPr>
          <w:rFonts w:eastAsia="Times New Roman" w:cs="Times New Roman"/>
          <w:szCs w:val="24"/>
        </w:rPr>
        <w:t xml:space="preserve">ο είχα πει και στην </w:t>
      </w:r>
      <w:r>
        <w:rPr>
          <w:rFonts w:eastAsia="Times New Roman" w:cs="Times New Roman"/>
          <w:szCs w:val="24"/>
        </w:rPr>
        <w:t>ε</w:t>
      </w:r>
      <w:r w:rsidRPr="00155EB1">
        <w:rPr>
          <w:rFonts w:eastAsia="Times New Roman" w:cs="Times New Roman"/>
          <w:szCs w:val="24"/>
        </w:rPr>
        <w:t>πιτροπή</w:t>
      </w:r>
      <w:r>
        <w:rPr>
          <w:rFonts w:eastAsia="Times New Roman" w:cs="Times New Roman"/>
          <w:szCs w:val="24"/>
        </w:rPr>
        <w:t>. Για την Ε</w:t>
      </w:r>
      <w:r w:rsidRPr="00155EB1">
        <w:rPr>
          <w:rFonts w:eastAsia="Times New Roman" w:cs="Times New Roman"/>
          <w:szCs w:val="24"/>
        </w:rPr>
        <w:t xml:space="preserve">πιτροπή </w:t>
      </w:r>
      <w:r>
        <w:rPr>
          <w:rFonts w:eastAsia="Times New Roman" w:cs="Times New Roman"/>
          <w:szCs w:val="24"/>
        </w:rPr>
        <w:t>Ι</w:t>
      </w:r>
      <w:r w:rsidRPr="00155EB1">
        <w:rPr>
          <w:rFonts w:eastAsia="Times New Roman" w:cs="Times New Roman"/>
          <w:szCs w:val="24"/>
        </w:rPr>
        <w:t xml:space="preserve">σότητας της </w:t>
      </w:r>
      <w:r>
        <w:rPr>
          <w:rFonts w:eastAsia="Times New Roman" w:cs="Times New Roman"/>
          <w:szCs w:val="24"/>
        </w:rPr>
        <w:t>Βουλής κα</w:t>
      </w:r>
      <w:r>
        <w:rPr>
          <w:rFonts w:eastAsia="Times New Roman" w:cs="Times New Roman"/>
          <w:szCs w:val="24"/>
        </w:rPr>
        <w:t>ι την</w:t>
      </w:r>
      <w:r w:rsidRPr="00155EB1">
        <w:rPr>
          <w:rFonts w:eastAsia="Times New Roman" w:cs="Times New Roman"/>
          <w:szCs w:val="24"/>
        </w:rPr>
        <w:t xml:space="preserve"> </w:t>
      </w:r>
      <w:r>
        <w:rPr>
          <w:rFonts w:eastAsia="Times New Roman" w:cs="Times New Roman"/>
          <w:szCs w:val="24"/>
        </w:rPr>
        <w:t>Επιτροπή Δ</w:t>
      </w:r>
      <w:r w:rsidRPr="00155EB1">
        <w:rPr>
          <w:rFonts w:eastAsia="Times New Roman" w:cs="Times New Roman"/>
          <w:szCs w:val="24"/>
        </w:rPr>
        <w:t xml:space="preserve">ημόσιας </w:t>
      </w:r>
      <w:r>
        <w:rPr>
          <w:rFonts w:eastAsia="Times New Roman" w:cs="Times New Roman"/>
          <w:szCs w:val="24"/>
        </w:rPr>
        <w:t>Δ</w:t>
      </w:r>
      <w:r w:rsidRPr="00155EB1">
        <w:rPr>
          <w:rFonts w:eastAsia="Times New Roman" w:cs="Times New Roman"/>
          <w:szCs w:val="24"/>
        </w:rPr>
        <w:t>ιοίκησης καλό θα ήταν</w:t>
      </w:r>
      <w:r>
        <w:rPr>
          <w:rFonts w:eastAsia="Times New Roman" w:cs="Times New Roman"/>
          <w:szCs w:val="24"/>
        </w:rPr>
        <w:t xml:space="preserve"> </w:t>
      </w:r>
      <w:r>
        <w:rPr>
          <w:rFonts w:eastAsia="Times New Roman" w:cs="Times New Roman"/>
          <w:szCs w:val="24"/>
        </w:rPr>
        <w:t>-</w:t>
      </w:r>
      <w:r>
        <w:rPr>
          <w:rFonts w:eastAsia="Times New Roman" w:cs="Times New Roman"/>
          <w:szCs w:val="24"/>
        </w:rPr>
        <w:t>είναι και ο Π</w:t>
      </w:r>
      <w:r w:rsidRPr="00155EB1">
        <w:rPr>
          <w:rFonts w:eastAsia="Times New Roman" w:cs="Times New Roman"/>
          <w:szCs w:val="24"/>
        </w:rPr>
        <w:t>ρόεδρος εδώ</w:t>
      </w:r>
      <w:r>
        <w:rPr>
          <w:rFonts w:eastAsia="Times New Roman" w:cs="Times New Roman"/>
          <w:szCs w:val="24"/>
        </w:rPr>
        <w:t>-</w:t>
      </w:r>
      <w:r w:rsidRPr="00155EB1">
        <w:rPr>
          <w:rFonts w:eastAsia="Times New Roman" w:cs="Times New Roman"/>
          <w:szCs w:val="24"/>
        </w:rPr>
        <w:t xml:space="preserve"> να υπάρξουν </w:t>
      </w:r>
      <w:r w:rsidRPr="00155EB1">
        <w:rPr>
          <w:rFonts w:eastAsia="Times New Roman" w:cs="Times New Roman"/>
          <w:szCs w:val="24"/>
        </w:rPr>
        <w:lastRenderedPageBreak/>
        <w:t>κάποιες διαδικασίες κοινοβουλευτικές</w:t>
      </w:r>
      <w:r>
        <w:rPr>
          <w:rFonts w:eastAsia="Times New Roman" w:cs="Times New Roman"/>
          <w:szCs w:val="24"/>
        </w:rPr>
        <w:t>,</w:t>
      </w:r>
      <w:r w:rsidRPr="00155EB1">
        <w:rPr>
          <w:rFonts w:eastAsia="Times New Roman" w:cs="Times New Roman"/>
          <w:szCs w:val="24"/>
        </w:rPr>
        <w:t xml:space="preserve"> ούτως ώστε μετά από διαστήματα </w:t>
      </w:r>
      <w:r>
        <w:rPr>
          <w:rFonts w:eastAsia="Times New Roman" w:cs="Times New Roman"/>
          <w:szCs w:val="24"/>
        </w:rPr>
        <w:t>-</w:t>
      </w:r>
      <w:r w:rsidRPr="00155EB1">
        <w:rPr>
          <w:rFonts w:eastAsia="Times New Roman" w:cs="Times New Roman"/>
          <w:szCs w:val="24"/>
        </w:rPr>
        <w:t>και πριν και μετά τις εκλογές</w:t>
      </w:r>
      <w:r>
        <w:rPr>
          <w:rFonts w:eastAsia="Times New Roman" w:cs="Times New Roman"/>
          <w:szCs w:val="24"/>
        </w:rPr>
        <w:t>- να θεσμοθετηθεί αυτό ως</w:t>
      </w:r>
      <w:r w:rsidRPr="00155EB1">
        <w:rPr>
          <w:rFonts w:eastAsia="Times New Roman" w:cs="Times New Roman"/>
          <w:szCs w:val="24"/>
        </w:rPr>
        <w:t xml:space="preserve"> κοινοβουλευτική διαδικασία</w:t>
      </w:r>
      <w:r>
        <w:rPr>
          <w:rFonts w:eastAsia="Times New Roman" w:cs="Times New Roman"/>
          <w:szCs w:val="24"/>
        </w:rPr>
        <w:t>,</w:t>
      </w:r>
      <w:r w:rsidRPr="00155EB1">
        <w:rPr>
          <w:rFonts w:eastAsia="Times New Roman" w:cs="Times New Roman"/>
          <w:szCs w:val="24"/>
        </w:rPr>
        <w:t xml:space="preserve"> να υπάρχει μία παρακολούθηση αυτών των σχεδίων ισότητας από τη Βουλή</w:t>
      </w:r>
      <w:r>
        <w:rPr>
          <w:rFonts w:eastAsia="Times New Roman" w:cs="Times New Roman"/>
          <w:szCs w:val="24"/>
        </w:rPr>
        <w:t>,</w:t>
      </w:r>
      <w:r w:rsidRPr="00155EB1">
        <w:rPr>
          <w:rFonts w:eastAsia="Times New Roman" w:cs="Times New Roman"/>
          <w:szCs w:val="24"/>
        </w:rPr>
        <w:t xml:space="preserve"> έτσι ώστε πολιτικά </w:t>
      </w:r>
      <w:r>
        <w:rPr>
          <w:rFonts w:eastAsia="Times New Roman" w:cs="Times New Roman"/>
          <w:szCs w:val="24"/>
        </w:rPr>
        <w:t>τ</w:t>
      </w:r>
      <w:r w:rsidRPr="00155EB1">
        <w:rPr>
          <w:rFonts w:eastAsia="Times New Roman" w:cs="Times New Roman"/>
          <w:szCs w:val="24"/>
        </w:rPr>
        <w:t xml:space="preserve">ο ζήτημα της ισότητας να σηκώνεται </w:t>
      </w:r>
      <w:r>
        <w:rPr>
          <w:rFonts w:eastAsia="Times New Roman" w:cs="Times New Roman"/>
          <w:szCs w:val="24"/>
        </w:rPr>
        <w:t xml:space="preserve">στην </w:t>
      </w:r>
      <w:r w:rsidRPr="00155EB1">
        <w:rPr>
          <w:rFonts w:eastAsia="Times New Roman" w:cs="Times New Roman"/>
          <w:szCs w:val="24"/>
        </w:rPr>
        <w:t>ατζέντα</w:t>
      </w:r>
      <w:r>
        <w:rPr>
          <w:rFonts w:eastAsia="Times New Roman" w:cs="Times New Roman"/>
          <w:szCs w:val="24"/>
        </w:rPr>
        <w:t>.</w:t>
      </w:r>
    </w:p>
    <w:p w14:paraId="03A730AA" w14:textId="77777777" w:rsidR="00E615E6" w:rsidRDefault="00720F21">
      <w:pPr>
        <w:spacing w:after="0" w:line="600" w:lineRule="auto"/>
        <w:ind w:firstLine="720"/>
        <w:contextualSpacing/>
        <w:jc w:val="both"/>
        <w:rPr>
          <w:rFonts w:eastAsia="Times New Roman" w:cs="Times New Roman"/>
          <w:szCs w:val="24"/>
        </w:rPr>
      </w:pPr>
      <w:r>
        <w:rPr>
          <w:rFonts w:eastAsia="Times New Roman" w:cs="Times New Roman"/>
          <w:szCs w:val="24"/>
        </w:rPr>
        <w:t>Π</w:t>
      </w:r>
      <w:r w:rsidRPr="00155EB1">
        <w:rPr>
          <w:rFonts w:eastAsia="Times New Roman" w:cs="Times New Roman"/>
          <w:szCs w:val="24"/>
        </w:rPr>
        <w:t xml:space="preserve">ερνάω τώρα σε ένα ζήτημα στο οποίο αρχικά είχαμε κάθε πρόθεση να συμφωνήσουμε σε αρκετά </w:t>
      </w:r>
      <w:r>
        <w:rPr>
          <w:rFonts w:eastAsia="Times New Roman" w:cs="Times New Roman"/>
          <w:szCs w:val="24"/>
        </w:rPr>
        <w:t xml:space="preserve">σχετικά με </w:t>
      </w:r>
      <w:r w:rsidRPr="00155EB1">
        <w:rPr>
          <w:rFonts w:eastAsia="Times New Roman" w:cs="Times New Roman"/>
          <w:szCs w:val="24"/>
        </w:rPr>
        <w:t>την ιθαγένεια</w:t>
      </w:r>
      <w:r>
        <w:rPr>
          <w:rFonts w:eastAsia="Times New Roman" w:cs="Times New Roman"/>
          <w:szCs w:val="24"/>
        </w:rPr>
        <w:t>, κ</w:t>
      </w:r>
      <w:r w:rsidRPr="00155EB1">
        <w:rPr>
          <w:rFonts w:eastAsia="Times New Roman" w:cs="Times New Roman"/>
          <w:szCs w:val="24"/>
        </w:rPr>
        <w:t>ύριε Υπουργέ</w:t>
      </w:r>
      <w:r>
        <w:rPr>
          <w:rFonts w:eastAsia="Times New Roman" w:cs="Times New Roman"/>
          <w:szCs w:val="24"/>
        </w:rPr>
        <w:t>,</w:t>
      </w:r>
      <w:r w:rsidRPr="00155EB1">
        <w:rPr>
          <w:rFonts w:eastAsia="Times New Roman" w:cs="Times New Roman"/>
          <w:szCs w:val="24"/>
        </w:rPr>
        <w:t xml:space="preserve"> αλλά δυστυχώς εδώ είναι λίγο μπλεγμένα τα πράγματα</w:t>
      </w:r>
      <w:r>
        <w:rPr>
          <w:rFonts w:eastAsia="Times New Roman" w:cs="Times New Roman"/>
          <w:szCs w:val="24"/>
        </w:rPr>
        <w:t xml:space="preserve">. Κοιτάξτε, πέρα από τη </w:t>
      </w:r>
      <w:r w:rsidRPr="00155EB1">
        <w:rPr>
          <w:rFonts w:eastAsia="Times New Roman" w:cs="Times New Roman"/>
          <w:szCs w:val="24"/>
        </w:rPr>
        <w:t xml:space="preserve">βελτίωση που φέρατε στο θέμα των </w:t>
      </w:r>
      <w:proofErr w:type="spellStart"/>
      <w:r w:rsidRPr="00155EB1">
        <w:rPr>
          <w:rFonts w:eastAsia="Times New Roman" w:cs="Times New Roman"/>
          <w:szCs w:val="24"/>
        </w:rPr>
        <w:t>Ρομά</w:t>
      </w:r>
      <w:proofErr w:type="spellEnd"/>
      <w:r w:rsidRPr="00155EB1">
        <w:rPr>
          <w:rFonts w:eastAsia="Times New Roman" w:cs="Times New Roman"/>
          <w:szCs w:val="24"/>
        </w:rPr>
        <w:t xml:space="preserve"> </w:t>
      </w:r>
      <w:r>
        <w:rPr>
          <w:rFonts w:eastAsia="Times New Roman" w:cs="Times New Roman"/>
          <w:szCs w:val="24"/>
        </w:rPr>
        <w:t>-</w:t>
      </w:r>
      <w:r w:rsidRPr="00155EB1">
        <w:rPr>
          <w:rFonts w:eastAsia="Times New Roman" w:cs="Times New Roman"/>
          <w:szCs w:val="24"/>
        </w:rPr>
        <w:t>και είναι βελτίωση</w:t>
      </w:r>
      <w:r>
        <w:rPr>
          <w:rFonts w:eastAsia="Times New Roman" w:cs="Times New Roman"/>
          <w:szCs w:val="24"/>
        </w:rPr>
        <w:t xml:space="preserve"> και</w:t>
      </w:r>
      <w:r w:rsidRPr="00155EB1">
        <w:rPr>
          <w:rFonts w:eastAsia="Times New Roman" w:cs="Times New Roman"/>
          <w:szCs w:val="24"/>
        </w:rPr>
        <w:t xml:space="preserve"> εκεί είναι κάποια εξειδίκευση</w:t>
      </w:r>
      <w:r>
        <w:rPr>
          <w:rFonts w:eastAsia="Times New Roman" w:cs="Times New Roman"/>
          <w:szCs w:val="24"/>
        </w:rPr>
        <w:t xml:space="preserve">- θέλω </w:t>
      </w:r>
      <w:r w:rsidRPr="00155EB1">
        <w:rPr>
          <w:rFonts w:eastAsia="Times New Roman" w:cs="Times New Roman"/>
          <w:szCs w:val="24"/>
        </w:rPr>
        <w:t xml:space="preserve">να επισημάνω το γεγονός </w:t>
      </w:r>
      <w:r>
        <w:rPr>
          <w:rFonts w:eastAsia="Times New Roman" w:cs="Times New Roman"/>
          <w:szCs w:val="24"/>
        </w:rPr>
        <w:t>ότι -</w:t>
      </w:r>
      <w:r w:rsidRPr="00155EB1">
        <w:rPr>
          <w:rFonts w:eastAsia="Times New Roman" w:cs="Times New Roman"/>
          <w:szCs w:val="24"/>
        </w:rPr>
        <w:t>άκουσα και την κ</w:t>
      </w:r>
      <w:r>
        <w:rPr>
          <w:rFonts w:eastAsia="Times New Roman" w:cs="Times New Roman"/>
          <w:szCs w:val="24"/>
        </w:rPr>
        <w:t>.</w:t>
      </w:r>
      <w:r w:rsidRPr="00155EB1">
        <w:rPr>
          <w:rFonts w:eastAsia="Times New Roman" w:cs="Times New Roman"/>
          <w:szCs w:val="24"/>
        </w:rPr>
        <w:t xml:space="preserve"> </w:t>
      </w:r>
      <w:proofErr w:type="spellStart"/>
      <w:r>
        <w:rPr>
          <w:rFonts w:eastAsia="Times New Roman" w:cs="Times New Roman"/>
          <w:szCs w:val="24"/>
        </w:rPr>
        <w:t>Θ</w:t>
      </w:r>
      <w:r w:rsidRPr="00155EB1">
        <w:rPr>
          <w:rFonts w:eastAsia="Times New Roman" w:cs="Times New Roman"/>
          <w:szCs w:val="24"/>
        </w:rPr>
        <w:t>ελερίτη</w:t>
      </w:r>
      <w:proofErr w:type="spellEnd"/>
      <w:r w:rsidRPr="00155EB1">
        <w:rPr>
          <w:rFonts w:eastAsia="Times New Roman" w:cs="Times New Roman"/>
          <w:szCs w:val="24"/>
        </w:rPr>
        <w:t xml:space="preserve"> και τον κ</w:t>
      </w:r>
      <w:r>
        <w:rPr>
          <w:rFonts w:eastAsia="Times New Roman" w:cs="Times New Roman"/>
          <w:szCs w:val="24"/>
        </w:rPr>
        <w:t>. Βορ</w:t>
      </w:r>
      <w:r>
        <w:rPr>
          <w:rFonts w:eastAsia="Times New Roman" w:cs="Times New Roman"/>
          <w:szCs w:val="24"/>
        </w:rPr>
        <w:t xml:space="preserve">ίδη και οι δύο λένε ότι </w:t>
      </w:r>
      <w:r w:rsidRPr="00155EB1">
        <w:rPr>
          <w:rFonts w:eastAsia="Times New Roman" w:cs="Times New Roman"/>
          <w:szCs w:val="24"/>
        </w:rPr>
        <w:t>εδώ διευκολύνουμε</w:t>
      </w:r>
      <w:r>
        <w:rPr>
          <w:rFonts w:eastAsia="Times New Roman" w:cs="Times New Roman"/>
          <w:szCs w:val="24"/>
        </w:rPr>
        <w:t xml:space="preserve"> την πολιτογράφηση</w:t>
      </w:r>
      <w:r>
        <w:rPr>
          <w:rFonts w:eastAsia="Times New Roman" w:cs="Times New Roman"/>
          <w:szCs w:val="24"/>
        </w:rPr>
        <w:t>,</w:t>
      </w:r>
      <w:r w:rsidRPr="00155EB1">
        <w:rPr>
          <w:rFonts w:eastAsia="Times New Roman" w:cs="Times New Roman"/>
          <w:szCs w:val="24"/>
        </w:rPr>
        <w:t xml:space="preserve"> ο κ</w:t>
      </w:r>
      <w:r>
        <w:rPr>
          <w:rFonts w:eastAsia="Times New Roman" w:cs="Times New Roman"/>
          <w:szCs w:val="24"/>
        </w:rPr>
        <w:t>.</w:t>
      </w:r>
      <w:r w:rsidRPr="00155EB1">
        <w:rPr>
          <w:rFonts w:eastAsia="Times New Roman" w:cs="Times New Roman"/>
          <w:szCs w:val="24"/>
        </w:rPr>
        <w:t xml:space="preserve"> Βορίδης αρνητικά</w:t>
      </w:r>
      <w:r>
        <w:rPr>
          <w:rFonts w:eastAsia="Times New Roman" w:cs="Times New Roman"/>
          <w:szCs w:val="24"/>
        </w:rPr>
        <w:t>,</w:t>
      </w:r>
      <w:r w:rsidRPr="00155EB1">
        <w:rPr>
          <w:rFonts w:eastAsia="Times New Roman" w:cs="Times New Roman"/>
          <w:szCs w:val="24"/>
        </w:rPr>
        <w:t xml:space="preserve"> η κ</w:t>
      </w:r>
      <w:r>
        <w:rPr>
          <w:rFonts w:eastAsia="Times New Roman" w:cs="Times New Roman"/>
          <w:szCs w:val="24"/>
        </w:rPr>
        <w:t>.</w:t>
      </w:r>
      <w:r w:rsidRPr="00155EB1">
        <w:rPr>
          <w:rFonts w:eastAsia="Times New Roman" w:cs="Times New Roman"/>
          <w:szCs w:val="24"/>
        </w:rPr>
        <w:t xml:space="preserve"> </w:t>
      </w:r>
      <w:proofErr w:type="spellStart"/>
      <w:r>
        <w:rPr>
          <w:rFonts w:eastAsia="Times New Roman" w:cs="Times New Roman"/>
          <w:szCs w:val="24"/>
        </w:rPr>
        <w:t>Θελερίτη</w:t>
      </w:r>
      <w:proofErr w:type="spellEnd"/>
      <w:r w:rsidRPr="00155EB1">
        <w:rPr>
          <w:rFonts w:eastAsia="Times New Roman" w:cs="Times New Roman"/>
          <w:szCs w:val="24"/>
        </w:rPr>
        <w:t xml:space="preserve"> θετικά</w:t>
      </w:r>
      <w:r>
        <w:rPr>
          <w:rFonts w:eastAsia="Times New Roman" w:cs="Times New Roman"/>
          <w:szCs w:val="24"/>
        </w:rPr>
        <w:t>-</w:t>
      </w:r>
      <w:r w:rsidRPr="00155EB1">
        <w:rPr>
          <w:rFonts w:eastAsia="Times New Roman" w:cs="Times New Roman"/>
          <w:szCs w:val="24"/>
        </w:rPr>
        <w:t xml:space="preserve"> </w:t>
      </w:r>
      <w:r>
        <w:rPr>
          <w:rFonts w:eastAsia="Times New Roman" w:cs="Times New Roman"/>
          <w:szCs w:val="24"/>
        </w:rPr>
        <w:t xml:space="preserve">είναι σαφές </w:t>
      </w:r>
      <w:r w:rsidRPr="00155EB1">
        <w:rPr>
          <w:rFonts w:eastAsia="Times New Roman" w:cs="Times New Roman"/>
          <w:szCs w:val="24"/>
        </w:rPr>
        <w:t>προς τα πο</w:t>
      </w:r>
      <w:r>
        <w:rPr>
          <w:rFonts w:eastAsia="Times New Roman" w:cs="Times New Roman"/>
          <w:szCs w:val="24"/>
        </w:rPr>
        <w:t>ύ</w:t>
      </w:r>
      <w:r w:rsidRPr="00155EB1">
        <w:rPr>
          <w:rFonts w:eastAsia="Times New Roman" w:cs="Times New Roman"/>
          <w:szCs w:val="24"/>
        </w:rPr>
        <w:t xml:space="preserve"> είμαστε εμείς</w:t>
      </w:r>
      <w:r>
        <w:rPr>
          <w:rFonts w:eastAsia="Times New Roman" w:cs="Times New Roman"/>
          <w:szCs w:val="24"/>
        </w:rPr>
        <w:t>. Α</w:t>
      </w:r>
      <w:r w:rsidRPr="00155EB1">
        <w:rPr>
          <w:rFonts w:eastAsia="Times New Roman" w:cs="Times New Roman"/>
          <w:szCs w:val="24"/>
        </w:rPr>
        <w:t>λλά</w:t>
      </w:r>
      <w:r>
        <w:rPr>
          <w:rFonts w:eastAsia="Times New Roman" w:cs="Times New Roman"/>
          <w:szCs w:val="24"/>
        </w:rPr>
        <w:t xml:space="preserve"> εγώ θα σας πω: Έχετε επίγνωση ότι</w:t>
      </w:r>
      <w:r w:rsidRPr="00155EB1">
        <w:rPr>
          <w:rFonts w:eastAsia="Times New Roman" w:cs="Times New Roman"/>
          <w:szCs w:val="24"/>
        </w:rPr>
        <w:t xml:space="preserve"> αυτό που φέρατε</w:t>
      </w:r>
      <w:r>
        <w:rPr>
          <w:rFonts w:eastAsia="Times New Roman" w:cs="Times New Roman"/>
          <w:szCs w:val="24"/>
        </w:rPr>
        <w:t>,</w:t>
      </w:r>
      <w:r w:rsidRPr="00155EB1">
        <w:rPr>
          <w:rFonts w:eastAsia="Times New Roman" w:cs="Times New Roman"/>
          <w:szCs w:val="24"/>
        </w:rPr>
        <w:t xml:space="preserve"> καθυστερεί πολύ </w:t>
      </w:r>
      <w:r>
        <w:rPr>
          <w:rFonts w:eastAsia="Times New Roman" w:cs="Times New Roman"/>
          <w:szCs w:val="24"/>
        </w:rPr>
        <w:t>τις διαδικασίες</w:t>
      </w:r>
      <w:r w:rsidRPr="00155EB1">
        <w:rPr>
          <w:rFonts w:eastAsia="Times New Roman" w:cs="Times New Roman"/>
          <w:szCs w:val="24"/>
        </w:rPr>
        <w:t xml:space="preserve"> </w:t>
      </w:r>
      <w:r>
        <w:rPr>
          <w:rFonts w:eastAsia="Times New Roman" w:cs="Times New Roman"/>
          <w:szCs w:val="24"/>
        </w:rPr>
        <w:t>ή μας εξαπατάτε; Τι από</w:t>
      </w:r>
      <w:r>
        <w:rPr>
          <w:rFonts w:eastAsia="Times New Roman" w:cs="Times New Roman"/>
          <w:szCs w:val="24"/>
        </w:rPr>
        <w:t xml:space="preserve"> τα δύο γίνεται; Δ</w:t>
      </w:r>
      <w:r w:rsidRPr="00155EB1">
        <w:rPr>
          <w:rFonts w:eastAsia="Times New Roman" w:cs="Times New Roman"/>
          <w:szCs w:val="24"/>
        </w:rPr>
        <w:t>ιότι</w:t>
      </w:r>
      <w:r>
        <w:rPr>
          <w:rFonts w:eastAsia="Times New Roman" w:cs="Times New Roman"/>
          <w:szCs w:val="24"/>
        </w:rPr>
        <w:t>,</w:t>
      </w:r>
      <w:r w:rsidRPr="00155EB1">
        <w:rPr>
          <w:rFonts w:eastAsia="Times New Roman" w:cs="Times New Roman"/>
          <w:szCs w:val="24"/>
        </w:rPr>
        <w:t xml:space="preserve"> ναι μεν</w:t>
      </w:r>
      <w:r>
        <w:rPr>
          <w:rFonts w:eastAsia="Times New Roman" w:cs="Times New Roman"/>
          <w:szCs w:val="24"/>
        </w:rPr>
        <w:t>,</w:t>
      </w:r>
      <w:r w:rsidRPr="00155EB1">
        <w:rPr>
          <w:rFonts w:eastAsia="Times New Roman" w:cs="Times New Roman"/>
          <w:szCs w:val="24"/>
        </w:rPr>
        <w:t xml:space="preserve"> οι βελτιώσεις που </w:t>
      </w:r>
      <w:r>
        <w:rPr>
          <w:rFonts w:eastAsia="Times New Roman" w:cs="Times New Roman"/>
          <w:szCs w:val="24"/>
        </w:rPr>
        <w:t>φέρατε, κ</w:t>
      </w:r>
      <w:r w:rsidRPr="00155EB1">
        <w:rPr>
          <w:rFonts w:eastAsia="Times New Roman" w:cs="Times New Roman"/>
          <w:szCs w:val="24"/>
        </w:rPr>
        <w:t>ύριε Υπουργέ</w:t>
      </w:r>
      <w:r>
        <w:rPr>
          <w:rFonts w:eastAsia="Times New Roman" w:cs="Times New Roman"/>
          <w:szCs w:val="24"/>
        </w:rPr>
        <w:t>,</w:t>
      </w:r>
      <w:r w:rsidRPr="00155EB1">
        <w:rPr>
          <w:rFonts w:eastAsia="Times New Roman" w:cs="Times New Roman"/>
          <w:szCs w:val="24"/>
        </w:rPr>
        <w:t xml:space="preserve"> στη διαδικασία της πολιτογράφησης είναι βελτιώσεις σε ό</w:t>
      </w:r>
      <w:r>
        <w:rPr>
          <w:rFonts w:eastAsia="Times New Roman" w:cs="Times New Roman"/>
          <w:szCs w:val="24"/>
        </w:rPr>
        <w:t>,</w:t>
      </w:r>
      <w:r w:rsidRPr="00155EB1">
        <w:rPr>
          <w:rFonts w:eastAsia="Times New Roman" w:cs="Times New Roman"/>
          <w:szCs w:val="24"/>
        </w:rPr>
        <w:t xml:space="preserve">τι αφορά τη συνταγματικότητα της </w:t>
      </w:r>
      <w:r>
        <w:rPr>
          <w:rFonts w:eastAsia="Times New Roman" w:cs="Times New Roman"/>
          <w:szCs w:val="24"/>
        </w:rPr>
        <w:t xml:space="preserve">διάταξης </w:t>
      </w:r>
      <w:r w:rsidRPr="00155EB1">
        <w:rPr>
          <w:rFonts w:eastAsia="Times New Roman" w:cs="Times New Roman"/>
          <w:szCs w:val="24"/>
        </w:rPr>
        <w:t xml:space="preserve">και τη </w:t>
      </w:r>
      <w:r>
        <w:rPr>
          <w:rFonts w:eastAsia="Times New Roman" w:cs="Times New Roman"/>
          <w:szCs w:val="24"/>
        </w:rPr>
        <w:t xml:space="preserve">σχετική </w:t>
      </w:r>
      <w:r w:rsidRPr="00155EB1">
        <w:rPr>
          <w:rFonts w:eastAsia="Times New Roman" w:cs="Times New Roman"/>
          <w:szCs w:val="24"/>
        </w:rPr>
        <w:t>υπουργική απόφαση</w:t>
      </w:r>
      <w:r>
        <w:rPr>
          <w:rFonts w:eastAsia="Times New Roman" w:cs="Times New Roman"/>
          <w:szCs w:val="24"/>
        </w:rPr>
        <w:t>, α</w:t>
      </w:r>
      <w:r w:rsidRPr="00155EB1">
        <w:rPr>
          <w:rFonts w:eastAsia="Times New Roman" w:cs="Times New Roman"/>
          <w:szCs w:val="24"/>
        </w:rPr>
        <w:t xml:space="preserve">λλά </w:t>
      </w:r>
      <w:r w:rsidRPr="00155EB1">
        <w:rPr>
          <w:rFonts w:eastAsia="Times New Roman" w:cs="Times New Roman"/>
          <w:szCs w:val="24"/>
        </w:rPr>
        <w:lastRenderedPageBreak/>
        <w:t xml:space="preserve">για να δούμε την ίδια τη διαδικασία που </w:t>
      </w:r>
      <w:r w:rsidRPr="00155EB1">
        <w:rPr>
          <w:rFonts w:eastAsia="Times New Roman" w:cs="Times New Roman"/>
          <w:szCs w:val="24"/>
        </w:rPr>
        <w:t>βάζετε</w:t>
      </w:r>
      <w:r>
        <w:rPr>
          <w:rFonts w:eastAsia="Times New Roman" w:cs="Times New Roman"/>
          <w:szCs w:val="24"/>
        </w:rPr>
        <w:t>. Η ίδια η</w:t>
      </w:r>
      <w:r w:rsidRPr="00155EB1">
        <w:rPr>
          <w:rFonts w:eastAsia="Times New Roman" w:cs="Times New Roman"/>
          <w:szCs w:val="24"/>
        </w:rPr>
        <w:t xml:space="preserve"> διαδικασία σημαίνει επιβράδυνση</w:t>
      </w:r>
      <w:r>
        <w:rPr>
          <w:rFonts w:eastAsia="Times New Roman" w:cs="Times New Roman"/>
          <w:szCs w:val="24"/>
        </w:rPr>
        <w:t>. Ε</w:t>
      </w:r>
      <w:r w:rsidRPr="00155EB1">
        <w:rPr>
          <w:rFonts w:eastAsia="Times New Roman" w:cs="Times New Roman"/>
          <w:szCs w:val="24"/>
        </w:rPr>
        <w:t>ίναι απλά μαθηματικά</w:t>
      </w:r>
      <w:r>
        <w:rPr>
          <w:rFonts w:eastAsia="Times New Roman" w:cs="Times New Roman"/>
          <w:szCs w:val="24"/>
        </w:rPr>
        <w:t xml:space="preserve">. </w:t>
      </w:r>
    </w:p>
    <w:p w14:paraId="03A730AB" w14:textId="77777777" w:rsidR="00E615E6" w:rsidRDefault="00720F21">
      <w:pPr>
        <w:spacing w:after="0" w:line="600" w:lineRule="auto"/>
        <w:ind w:firstLine="720"/>
        <w:contextualSpacing/>
        <w:jc w:val="both"/>
        <w:rPr>
          <w:rFonts w:eastAsia="Times New Roman" w:cs="Times New Roman"/>
          <w:szCs w:val="24"/>
        </w:rPr>
      </w:pPr>
      <w:r>
        <w:rPr>
          <w:rFonts w:eastAsia="Times New Roman" w:cs="Times New Roman"/>
          <w:szCs w:val="24"/>
        </w:rPr>
        <w:t>Η</w:t>
      </w:r>
      <w:r w:rsidRPr="00155EB1">
        <w:rPr>
          <w:rFonts w:eastAsia="Times New Roman" w:cs="Times New Roman"/>
          <w:szCs w:val="24"/>
        </w:rPr>
        <w:t xml:space="preserve"> σημερινή </w:t>
      </w:r>
      <w:r w:rsidRPr="00155EB1">
        <w:rPr>
          <w:rFonts w:eastAsia="Times New Roman" w:cs="Times New Roman"/>
          <w:szCs w:val="24"/>
        </w:rPr>
        <w:t>συνέντευξ</w:t>
      </w:r>
      <w:r>
        <w:rPr>
          <w:rFonts w:eastAsia="Times New Roman" w:cs="Times New Roman"/>
          <w:szCs w:val="24"/>
        </w:rPr>
        <w:t>η</w:t>
      </w:r>
      <w:r w:rsidRPr="00155EB1">
        <w:rPr>
          <w:rFonts w:eastAsia="Times New Roman" w:cs="Times New Roman"/>
          <w:szCs w:val="24"/>
        </w:rPr>
        <w:t xml:space="preserve"> της </w:t>
      </w:r>
      <w:r>
        <w:rPr>
          <w:rFonts w:eastAsia="Times New Roman" w:cs="Times New Roman"/>
          <w:szCs w:val="24"/>
        </w:rPr>
        <w:t>Επιτροπής Π</w:t>
      </w:r>
      <w:r w:rsidRPr="00155EB1">
        <w:rPr>
          <w:rFonts w:eastAsia="Times New Roman" w:cs="Times New Roman"/>
          <w:szCs w:val="24"/>
        </w:rPr>
        <w:t>ολιτογράφησης</w:t>
      </w:r>
      <w:r>
        <w:rPr>
          <w:rFonts w:eastAsia="Times New Roman" w:cs="Times New Roman"/>
          <w:szCs w:val="24"/>
        </w:rPr>
        <w:t>,</w:t>
      </w:r>
      <w:r w:rsidRPr="00155EB1">
        <w:rPr>
          <w:rFonts w:eastAsia="Times New Roman" w:cs="Times New Roman"/>
          <w:szCs w:val="24"/>
        </w:rPr>
        <w:t xml:space="preserve"> κυρίες και κύριοι συνάδελφοι</w:t>
      </w:r>
      <w:r>
        <w:rPr>
          <w:rFonts w:eastAsia="Times New Roman" w:cs="Times New Roman"/>
          <w:szCs w:val="24"/>
        </w:rPr>
        <w:t>, θέλει π</w:t>
      </w:r>
      <w:r w:rsidRPr="00155EB1">
        <w:rPr>
          <w:rFonts w:eastAsia="Times New Roman" w:cs="Times New Roman"/>
          <w:szCs w:val="24"/>
        </w:rPr>
        <w:t xml:space="preserve">ερίπου μισή ώρα </w:t>
      </w:r>
      <w:r>
        <w:rPr>
          <w:rFonts w:eastAsia="Times New Roman" w:cs="Times New Roman"/>
          <w:szCs w:val="24"/>
        </w:rPr>
        <w:t>-</w:t>
      </w:r>
      <w:r w:rsidRPr="00155EB1">
        <w:rPr>
          <w:rFonts w:eastAsia="Times New Roman" w:cs="Times New Roman"/>
          <w:szCs w:val="24"/>
        </w:rPr>
        <w:t xml:space="preserve">λέει </w:t>
      </w:r>
      <w:r>
        <w:rPr>
          <w:rFonts w:eastAsia="Times New Roman" w:cs="Times New Roman"/>
          <w:szCs w:val="24"/>
        </w:rPr>
        <w:t xml:space="preserve">η </w:t>
      </w:r>
      <w:r w:rsidRPr="00155EB1">
        <w:rPr>
          <w:rFonts w:eastAsia="Times New Roman" w:cs="Times New Roman"/>
          <w:szCs w:val="24"/>
        </w:rPr>
        <w:t>πράξη</w:t>
      </w:r>
      <w:r>
        <w:rPr>
          <w:rFonts w:eastAsia="Times New Roman" w:cs="Times New Roman"/>
          <w:szCs w:val="24"/>
        </w:rPr>
        <w:t>-</w:t>
      </w:r>
      <w:r w:rsidRPr="00155EB1">
        <w:rPr>
          <w:rFonts w:eastAsia="Times New Roman" w:cs="Times New Roman"/>
          <w:szCs w:val="24"/>
        </w:rPr>
        <w:t xml:space="preserve"> </w:t>
      </w:r>
      <w:r>
        <w:rPr>
          <w:rFonts w:eastAsia="Times New Roman" w:cs="Times New Roman"/>
          <w:szCs w:val="24"/>
        </w:rPr>
        <w:t>ανά</w:t>
      </w:r>
      <w:r w:rsidRPr="00155EB1">
        <w:rPr>
          <w:rFonts w:eastAsia="Times New Roman" w:cs="Times New Roman"/>
          <w:szCs w:val="24"/>
        </w:rPr>
        <w:t xml:space="preserve"> εξεταζόμενο</w:t>
      </w:r>
      <w:r>
        <w:rPr>
          <w:rFonts w:eastAsia="Times New Roman" w:cs="Times New Roman"/>
          <w:szCs w:val="24"/>
        </w:rPr>
        <w:t>. Εάν πάμε σε αυτό που προτείνετε</w:t>
      </w:r>
      <w:r>
        <w:rPr>
          <w:rFonts w:eastAsia="Times New Roman" w:cs="Times New Roman"/>
          <w:szCs w:val="24"/>
        </w:rPr>
        <w:t xml:space="preserve">, </w:t>
      </w:r>
      <w:r>
        <w:rPr>
          <w:rFonts w:eastAsia="Times New Roman" w:cs="Times New Roman"/>
          <w:szCs w:val="24"/>
        </w:rPr>
        <w:t>που</w:t>
      </w:r>
      <w:r w:rsidRPr="00155EB1">
        <w:rPr>
          <w:rFonts w:eastAsia="Times New Roman" w:cs="Times New Roman"/>
          <w:szCs w:val="24"/>
        </w:rPr>
        <w:t xml:space="preserve"> είναι η </w:t>
      </w:r>
      <w:r w:rsidRPr="00155EB1">
        <w:rPr>
          <w:rFonts w:eastAsia="Times New Roman" w:cs="Times New Roman"/>
          <w:szCs w:val="24"/>
        </w:rPr>
        <w:t>εξέταση της ελληνικής γλώσσας</w:t>
      </w:r>
      <w:r>
        <w:rPr>
          <w:rFonts w:eastAsia="Times New Roman" w:cs="Times New Roman"/>
          <w:szCs w:val="24"/>
        </w:rPr>
        <w:t>,</w:t>
      </w:r>
      <w:r w:rsidRPr="00155EB1">
        <w:rPr>
          <w:rFonts w:eastAsia="Times New Roman" w:cs="Times New Roman"/>
          <w:szCs w:val="24"/>
        </w:rPr>
        <w:t xml:space="preserve"> πάμε σε </w:t>
      </w:r>
      <w:r>
        <w:rPr>
          <w:rFonts w:eastAsia="Times New Roman" w:cs="Times New Roman"/>
          <w:szCs w:val="24"/>
        </w:rPr>
        <w:t>δύο</w:t>
      </w:r>
      <w:r w:rsidRPr="00155EB1">
        <w:rPr>
          <w:rFonts w:eastAsia="Times New Roman" w:cs="Times New Roman"/>
          <w:szCs w:val="24"/>
        </w:rPr>
        <w:t xml:space="preserve"> ώρες τουλάχιστον</w:t>
      </w:r>
      <w:r>
        <w:rPr>
          <w:rFonts w:eastAsia="Times New Roman" w:cs="Times New Roman"/>
          <w:szCs w:val="24"/>
        </w:rPr>
        <w:t>. Ε</w:t>
      </w:r>
      <w:r w:rsidRPr="00155EB1">
        <w:rPr>
          <w:rFonts w:eastAsia="Times New Roman" w:cs="Times New Roman"/>
          <w:szCs w:val="24"/>
        </w:rPr>
        <w:t xml:space="preserve">ίναι μία διαδικασία που είναι </w:t>
      </w:r>
      <w:r>
        <w:rPr>
          <w:rFonts w:eastAsia="Times New Roman" w:cs="Times New Roman"/>
          <w:szCs w:val="24"/>
        </w:rPr>
        <w:t>δύο</w:t>
      </w:r>
      <w:r w:rsidRPr="00155EB1">
        <w:rPr>
          <w:rFonts w:eastAsia="Times New Roman" w:cs="Times New Roman"/>
          <w:szCs w:val="24"/>
        </w:rPr>
        <w:t xml:space="preserve"> ώρες τουλάχιστον</w:t>
      </w:r>
      <w:r>
        <w:rPr>
          <w:rFonts w:eastAsia="Times New Roman" w:cs="Times New Roman"/>
          <w:szCs w:val="24"/>
        </w:rPr>
        <w:t>! Εκε</w:t>
      </w:r>
      <w:r w:rsidRPr="00155EB1">
        <w:rPr>
          <w:rFonts w:eastAsia="Times New Roman" w:cs="Times New Roman"/>
          <w:szCs w:val="24"/>
        </w:rPr>
        <w:t>ί</w:t>
      </w:r>
      <w:r>
        <w:rPr>
          <w:rFonts w:eastAsia="Times New Roman" w:cs="Times New Roman"/>
          <w:szCs w:val="24"/>
        </w:rPr>
        <w:t>,</w:t>
      </w:r>
      <w:r w:rsidRPr="00155EB1">
        <w:rPr>
          <w:rFonts w:eastAsia="Times New Roman" w:cs="Times New Roman"/>
          <w:szCs w:val="24"/>
        </w:rPr>
        <w:t xml:space="preserve"> λοιπόν</w:t>
      </w:r>
      <w:r>
        <w:rPr>
          <w:rFonts w:eastAsia="Times New Roman" w:cs="Times New Roman"/>
          <w:szCs w:val="24"/>
        </w:rPr>
        <w:t>, που η Επιτροπή Π</w:t>
      </w:r>
      <w:r w:rsidRPr="00155EB1">
        <w:rPr>
          <w:rFonts w:eastAsia="Times New Roman" w:cs="Times New Roman"/>
          <w:szCs w:val="24"/>
        </w:rPr>
        <w:t xml:space="preserve">ολιτογράφησης </w:t>
      </w:r>
      <w:r>
        <w:rPr>
          <w:rFonts w:eastAsia="Times New Roman" w:cs="Times New Roman"/>
          <w:szCs w:val="24"/>
        </w:rPr>
        <w:t>σ</w:t>
      </w:r>
      <w:r w:rsidRPr="00155EB1">
        <w:rPr>
          <w:rFonts w:eastAsia="Times New Roman" w:cs="Times New Roman"/>
          <w:szCs w:val="24"/>
        </w:rPr>
        <w:t>ήμερα</w:t>
      </w:r>
      <w:r>
        <w:rPr>
          <w:rFonts w:eastAsia="Times New Roman" w:cs="Times New Roman"/>
          <w:szCs w:val="24"/>
        </w:rPr>
        <w:t>,</w:t>
      </w:r>
      <w:r w:rsidRPr="00155EB1">
        <w:rPr>
          <w:rFonts w:eastAsia="Times New Roman" w:cs="Times New Roman"/>
          <w:szCs w:val="24"/>
        </w:rPr>
        <w:t xml:space="preserve"> που έχουμε ήδη πολλές καθυστερήσεις</w:t>
      </w:r>
      <w:r>
        <w:rPr>
          <w:rFonts w:eastAsia="Times New Roman" w:cs="Times New Roman"/>
          <w:szCs w:val="24"/>
        </w:rPr>
        <w:t>,</w:t>
      </w:r>
      <w:r w:rsidRPr="00155EB1">
        <w:rPr>
          <w:rFonts w:eastAsia="Times New Roman" w:cs="Times New Roman"/>
          <w:szCs w:val="24"/>
        </w:rPr>
        <w:t xml:space="preserve"> </w:t>
      </w:r>
      <w:r>
        <w:rPr>
          <w:rFonts w:eastAsia="Times New Roman" w:cs="Times New Roman"/>
          <w:szCs w:val="24"/>
        </w:rPr>
        <w:t xml:space="preserve">εξετάζει οκτώ έως δέκα </w:t>
      </w:r>
      <w:r w:rsidRPr="00155EB1">
        <w:rPr>
          <w:rFonts w:eastAsia="Times New Roman" w:cs="Times New Roman"/>
          <w:szCs w:val="24"/>
        </w:rPr>
        <w:t>αιτούντες</w:t>
      </w:r>
      <w:r>
        <w:rPr>
          <w:rFonts w:eastAsia="Times New Roman" w:cs="Times New Roman"/>
          <w:szCs w:val="24"/>
        </w:rPr>
        <w:t>,</w:t>
      </w:r>
      <w:r w:rsidRPr="00155EB1">
        <w:rPr>
          <w:rFonts w:eastAsia="Times New Roman" w:cs="Times New Roman"/>
          <w:szCs w:val="24"/>
        </w:rPr>
        <w:t xml:space="preserve"> θα πά</w:t>
      </w:r>
      <w:r>
        <w:rPr>
          <w:rFonts w:eastAsia="Times New Roman" w:cs="Times New Roman"/>
          <w:szCs w:val="24"/>
        </w:rPr>
        <w:t>ει να εξετάσει</w:t>
      </w:r>
      <w:r>
        <w:rPr>
          <w:rFonts w:eastAsia="Times New Roman" w:cs="Times New Roman"/>
          <w:szCs w:val="24"/>
        </w:rPr>
        <w:t xml:space="preserve"> το α</w:t>
      </w:r>
      <w:r w:rsidRPr="00155EB1">
        <w:rPr>
          <w:rFonts w:eastAsia="Times New Roman" w:cs="Times New Roman"/>
          <w:szCs w:val="24"/>
        </w:rPr>
        <w:t>ντίστοιχο διάστημα</w:t>
      </w:r>
      <w:r>
        <w:rPr>
          <w:rFonts w:eastAsia="Times New Roman" w:cs="Times New Roman"/>
          <w:szCs w:val="24"/>
        </w:rPr>
        <w:t>,</w:t>
      </w:r>
      <w:r w:rsidRPr="00155EB1">
        <w:rPr>
          <w:rFonts w:eastAsia="Times New Roman" w:cs="Times New Roman"/>
          <w:szCs w:val="24"/>
        </w:rPr>
        <w:t xml:space="preserve"> δύο έως τρεις αιτούντες</w:t>
      </w:r>
      <w:r>
        <w:rPr>
          <w:rFonts w:eastAsia="Times New Roman" w:cs="Times New Roman"/>
          <w:szCs w:val="24"/>
        </w:rPr>
        <w:t>. Άρα,</w:t>
      </w:r>
      <w:r w:rsidRPr="00155EB1">
        <w:rPr>
          <w:rFonts w:eastAsia="Times New Roman" w:cs="Times New Roman"/>
          <w:szCs w:val="24"/>
        </w:rPr>
        <w:t xml:space="preserve"> μιλάμε για σοβαρή επιβράδυνση</w:t>
      </w:r>
      <w:r>
        <w:rPr>
          <w:rFonts w:eastAsia="Times New Roman" w:cs="Times New Roman"/>
          <w:szCs w:val="24"/>
        </w:rPr>
        <w:t xml:space="preserve">. </w:t>
      </w:r>
    </w:p>
    <w:p w14:paraId="03A730AC" w14:textId="77777777" w:rsidR="00E615E6" w:rsidRDefault="00720F21">
      <w:pPr>
        <w:spacing w:after="0" w:line="600" w:lineRule="auto"/>
        <w:ind w:firstLine="720"/>
        <w:contextualSpacing/>
        <w:jc w:val="both"/>
        <w:rPr>
          <w:rFonts w:eastAsia="Times New Roman" w:cs="Times New Roman"/>
          <w:szCs w:val="24"/>
        </w:rPr>
      </w:pPr>
      <w:r>
        <w:rPr>
          <w:rFonts w:eastAsia="Times New Roman" w:cs="Times New Roman"/>
          <w:szCs w:val="24"/>
        </w:rPr>
        <w:t>Και ποιοι θα διενεργούν την εξέταση; Η Επιτροπή Π</w:t>
      </w:r>
      <w:r w:rsidRPr="00155EB1">
        <w:rPr>
          <w:rFonts w:eastAsia="Times New Roman" w:cs="Times New Roman"/>
          <w:szCs w:val="24"/>
        </w:rPr>
        <w:t>ολιτογράφησης</w:t>
      </w:r>
      <w:r>
        <w:rPr>
          <w:rFonts w:eastAsia="Times New Roman" w:cs="Times New Roman"/>
          <w:szCs w:val="24"/>
        </w:rPr>
        <w:t>; Μ</w:t>
      </w:r>
      <w:r w:rsidRPr="00155EB1">
        <w:rPr>
          <w:rFonts w:eastAsia="Times New Roman" w:cs="Times New Roman"/>
          <w:szCs w:val="24"/>
        </w:rPr>
        <w:t xml:space="preserve">ε ποια εξειδίκευση και ποια </w:t>
      </w:r>
      <w:r>
        <w:rPr>
          <w:rFonts w:eastAsia="Times New Roman" w:cs="Times New Roman"/>
          <w:szCs w:val="24"/>
        </w:rPr>
        <w:t xml:space="preserve">εχέγγυα; Αυτό που κάνετε –λυπάμαι που θα το πω- είναι η </w:t>
      </w:r>
      <w:proofErr w:type="spellStart"/>
      <w:r>
        <w:rPr>
          <w:rFonts w:eastAsia="Times New Roman" w:cs="Times New Roman"/>
          <w:szCs w:val="24"/>
        </w:rPr>
        <w:t>σ</w:t>
      </w:r>
      <w:r w:rsidRPr="00155EB1">
        <w:rPr>
          <w:rFonts w:eastAsia="Times New Roman" w:cs="Times New Roman"/>
          <w:szCs w:val="24"/>
        </w:rPr>
        <w:t>υριζαί</w:t>
      </w:r>
      <w:r>
        <w:rPr>
          <w:rFonts w:eastAsia="Times New Roman" w:cs="Times New Roman"/>
          <w:szCs w:val="24"/>
        </w:rPr>
        <w:t>ικη</w:t>
      </w:r>
      <w:proofErr w:type="spellEnd"/>
      <w:r>
        <w:rPr>
          <w:rFonts w:eastAsia="Times New Roman" w:cs="Times New Roman"/>
          <w:szCs w:val="24"/>
        </w:rPr>
        <w:t xml:space="preserve"> </w:t>
      </w:r>
      <w:r w:rsidRPr="00155EB1">
        <w:rPr>
          <w:rFonts w:eastAsia="Times New Roman" w:cs="Times New Roman"/>
          <w:szCs w:val="24"/>
        </w:rPr>
        <w:t>εκδοχή το</w:t>
      </w:r>
      <w:r w:rsidRPr="00155EB1">
        <w:rPr>
          <w:rFonts w:eastAsia="Times New Roman" w:cs="Times New Roman"/>
          <w:szCs w:val="24"/>
        </w:rPr>
        <w:t>υ ακροδεξιού</w:t>
      </w:r>
      <w:r>
        <w:rPr>
          <w:rFonts w:eastAsia="Times New Roman" w:cs="Times New Roman"/>
          <w:szCs w:val="24"/>
        </w:rPr>
        <w:t>: «Δ</w:t>
      </w:r>
      <w:r w:rsidRPr="00155EB1">
        <w:rPr>
          <w:rFonts w:eastAsia="Times New Roman" w:cs="Times New Roman"/>
          <w:szCs w:val="24"/>
        </w:rPr>
        <w:t>εν θα γίνεις Έλληνας ποτέ</w:t>
      </w:r>
      <w:r>
        <w:rPr>
          <w:rFonts w:eastAsia="Times New Roman" w:cs="Times New Roman"/>
          <w:szCs w:val="24"/>
        </w:rPr>
        <w:t>», γιατί ε</w:t>
      </w:r>
      <w:r w:rsidRPr="00155EB1">
        <w:rPr>
          <w:rFonts w:eastAsia="Times New Roman" w:cs="Times New Roman"/>
          <w:szCs w:val="24"/>
        </w:rPr>
        <w:t xml:space="preserve">ίναι σαφέστατο </w:t>
      </w:r>
      <w:r>
        <w:rPr>
          <w:rFonts w:eastAsia="Times New Roman" w:cs="Times New Roman"/>
          <w:szCs w:val="24"/>
        </w:rPr>
        <w:t xml:space="preserve">ότι θα </w:t>
      </w:r>
      <w:r w:rsidRPr="00155EB1">
        <w:rPr>
          <w:rFonts w:eastAsia="Times New Roman" w:cs="Times New Roman"/>
          <w:szCs w:val="24"/>
        </w:rPr>
        <w:t>υπάρχουν καθυστερήσεις</w:t>
      </w:r>
      <w:r>
        <w:rPr>
          <w:rFonts w:eastAsia="Times New Roman" w:cs="Times New Roman"/>
          <w:szCs w:val="24"/>
        </w:rPr>
        <w:t>.</w:t>
      </w:r>
    </w:p>
    <w:p w14:paraId="03A730AD" w14:textId="77777777" w:rsidR="00E615E6" w:rsidRDefault="00720F21">
      <w:pPr>
        <w:tabs>
          <w:tab w:val="left" w:pos="6168"/>
        </w:tabs>
        <w:spacing w:after="0" w:line="600" w:lineRule="auto"/>
        <w:ind w:firstLine="720"/>
        <w:jc w:val="both"/>
        <w:rPr>
          <w:rFonts w:eastAsia="Times New Roman" w:cs="Times New Roman"/>
          <w:szCs w:val="24"/>
        </w:rPr>
      </w:pPr>
      <w:r w:rsidRPr="00353DE7">
        <w:rPr>
          <w:rFonts w:eastAsia="Times New Roman" w:cs="Times New Roman"/>
          <w:szCs w:val="24"/>
        </w:rPr>
        <w:t>Επίσης</w:t>
      </w:r>
      <w:r w:rsidRPr="00D3372F">
        <w:rPr>
          <w:rFonts w:eastAsia="Times New Roman" w:cs="Times New Roman"/>
          <w:szCs w:val="24"/>
        </w:rPr>
        <w:t>,</w:t>
      </w:r>
      <w:r w:rsidRPr="00353DE7">
        <w:rPr>
          <w:rFonts w:eastAsia="Times New Roman" w:cs="Times New Roman"/>
          <w:szCs w:val="24"/>
        </w:rPr>
        <w:t xml:space="preserve"> για αυτούς που θα πρέπει να </w:t>
      </w:r>
      <w:r>
        <w:rPr>
          <w:rFonts w:eastAsia="Times New Roman" w:cs="Times New Roman"/>
          <w:szCs w:val="24"/>
        </w:rPr>
        <w:t xml:space="preserve">πάρουν </w:t>
      </w:r>
      <w:r w:rsidRPr="00353DE7">
        <w:rPr>
          <w:rFonts w:eastAsia="Times New Roman" w:cs="Times New Roman"/>
          <w:szCs w:val="24"/>
        </w:rPr>
        <w:t xml:space="preserve">το Β1 για να </w:t>
      </w:r>
      <w:r>
        <w:rPr>
          <w:rFonts w:eastAsia="Times New Roman" w:cs="Times New Roman"/>
          <w:szCs w:val="24"/>
        </w:rPr>
        <w:t xml:space="preserve">έρθουν έτοιμοι, οι επόμενες εξετάσεις έχουν προγραμματιστεί </w:t>
      </w:r>
      <w:r w:rsidRPr="00353DE7">
        <w:rPr>
          <w:rFonts w:eastAsia="Times New Roman" w:cs="Times New Roman"/>
          <w:szCs w:val="24"/>
        </w:rPr>
        <w:t>για το</w:t>
      </w:r>
      <w:r>
        <w:rPr>
          <w:rFonts w:eastAsia="Times New Roman" w:cs="Times New Roman"/>
          <w:szCs w:val="24"/>
        </w:rPr>
        <w:t>ν</w:t>
      </w:r>
      <w:r w:rsidRPr="00353DE7">
        <w:rPr>
          <w:rFonts w:eastAsia="Times New Roman" w:cs="Times New Roman"/>
          <w:szCs w:val="24"/>
        </w:rPr>
        <w:t xml:space="preserve"> Μάιο και η προθεσμία υποβολής αίτησης λήγει σε λίγες </w:t>
      </w:r>
      <w:r w:rsidRPr="00353DE7">
        <w:rPr>
          <w:rFonts w:eastAsia="Times New Roman" w:cs="Times New Roman"/>
          <w:szCs w:val="24"/>
        </w:rPr>
        <w:lastRenderedPageBreak/>
        <w:t>μέρες</w:t>
      </w:r>
      <w:r>
        <w:rPr>
          <w:rFonts w:eastAsia="Times New Roman" w:cs="Times New Roman"/>
          <w:szCs w:val="24"/>
        </w:rPr>
        <w:t>.</w:t>
      </w:r>
      <w:r w:rsidRPr="00353DE7">
        <w:rPr>
          <w:rFonts w:eastAsia="Times New Roman" w:cs="Times New Roman"/>
          <w:szCs w:val="24"/>
        </w:rPr>
        <w:t xml:space="preserve"> Υπάρχουν </w:t>
      </w:r>
      <w:r>
        <w:rPr>
          <w:rFonts w:eastAsia="Times New Roman" w:cs="Times New Roman"/>
          <w:szCs w:val="24"/>
        </w:rPr>
        <w:t>δεκατέσσερα</w:t>
      </w:r>
      <w:r w:rsidRPr="00353DE7">
        <w:rPr>
          <w:rFonts w:eastAsia="Times New Roman" w:cs="Times New Roman"/>
          <w:szCs w:val="24"/>
        </w:rPr>
        <w:t xml:space="preserve"> εξεταστικά κέντρα για όλη τη χώρα</w:t>
      </w:r>
      <w:r>
        <w:rPr>
          <w:rFonts w:eastAsia="Times New Roman" w:cs="Times New Roman"/>
          <w:szCs w:val="24"/>
        </w:rPr>
        <w:t xml:space="preserve"> και υπάρχει και παράβολο, κυρίες και κύριοι</w:t>
      </w:r>
      <w:r w:rsidRPr="00353DE7">
        <w:rPr>
          <w:rFonts w:eastAsia="Times New Roman" w:cs="Times New Roman"/>
          <w:szCs w:val="24"/>
        </w:rPr>
        <w:t xml:space="preserve"> συνάδελφοι</w:t>
      </w:r>
      <w:r>
        <w:rPr>
          <w:rFonts w:eastAsia="Times New Roman" w:cs="Times New Roman"/>
          <w:szCs w:val="24"/>
        </w:rPr>
        <w:t>.</w:t>
      </w:r>
      <w:r w:rsidRPr="00353DE7">
        <w:rPr>
          <w:rFonts w:eastAsia="Times New Roman" w:cs="Times New Roman"/>
          <w:szCs w:val="24"/>
        </w:rPr>
        <w:t xml:space="preserve"> Έχετε ρωτήσει πόσοι μπορούν να εξυπηρετηθούν από τα κέντρα αυτά </w:t>
      </w:r>
      <w:r>
        <w:rPr>
          <w:rFonts w:eastAsia="Times New Roman" w:cs="Times New Roman"/>
          <w:szCs w:val="24"/>
        </w:rPr>
        <w:t xml:space="preserve">και </w:t>
      </w:r>
      <w:r w:rsidRPr="00353DE7">
        <w:rPr>
          <w:rFonts w:eastAsia="Times New Roman" w:cs="Times New Roman"/>
          <w:szCs w:val="24"/>
        </w:rPr>
        <w:t>πόσοι θα μπορέσο</w:t>
      </w:r>
      <w:r w:rsidRPr="00353DE7">
        <w:rPr>
          <w:rFonts w:eastAsia="Times New Roman" w:cs="Times New Roman"/>
          <w:szCs w:val="24"/>
        </w:rPr>
        <w:t>υν να δώσουν εξετάσεις</w:t>
      </w:r>
      <w:r>
        <w:rPr>
          <w:rFonts w:eastAsia="Times New Roman" w:cs="Times New Roman"/>
          <w:szCs w:val="24"/>
        </w:rPr>
        <w:t>; Υπάρχουν</w:t>
      </w:r>
      <w:r w:rsidRPr="00353DE7">
        <w:rPr>
          <w:rFonts w:eastAsia="Times New Roman" w:cs="Times New Roman"/>
          <w:szCs w:val="24"/>
        </w:rPr>
        <w:t xml:space="preserve"> μα</w:t>
      </w:r>
      <w:r>
        <w:rPr>
          <w:rFonts w:eastAsia="Times New Roman" w:cs="Times New Roman"/>
          <w:szCs w:val="24"/>
        </w:rPr>
        <w:t xml:space="preserve">θήματα για εκμάθηση της γλώσσας και θα ανοίξουν και </w:t>
      </w:r>
      <w:r w:rsidRPr="00353DE7">
        <w:rPr>
          <w:rFonts w:eastAsia="Times New Roman" w:cs="Times New Roman"/>
          <w:szCs w:val="24"/>
        </w:rPr>
        <w:t>φροντιστήρια για αυτό</w:t>
      </w:r>
      <w:r>
        <w:rPr>
          <w:rFonts w:eastAsia="Times New Roman" w:cs="Times New Roman"/>
          <w:szCs w:val="24"/>
        </w:rPr>
        <w:t>.</w:t>
      </w:r>
      <w:r w:rsidRPr="00353DE7">
        <w:rPr>
          <w:rFonts w:eastAsia="Times New Roman" w:cs="Times New Roman"/>
          <w:szCs w:val="24"/>
        </w:rPr>
        <w:t xml:space="preserve"> Πότε θα μπορέσετε να κάνετε αυτό το υβρίδιο ελληνομάθειας μεταξύ Α1 και Β1 για να γίνουν εξετάσεις</w:t>
      </w:r>
      <w:r>
        <w:rPr>
          <w:rFonts w:eastAsia="Times New Roman" w:cs="Times New Roman"/>
          <w:szCs w:val="24"/>
        </w:rPr>
        <w:t>;</w:t>
      </w:r>
      <w:r w:rsidRPr="00353DE7">
        <w:rPr>
          <w:rFonts w:eastAsia="Times New Roman" w:cs="Times New Roman"/>
          <w:szCs w:val="24"/>
        </w:rPr>
        <w:t xml:space="preserve"> Τι λένε οι αρμόδιοι φορείς</w:t>
      </w:r>
      <w:r>
        <w:rPr>
          <w:rFonts w:eastAsia="Times New Roman" w:cs="Times New Roman"/>
          <w:szCs w:val="24"/>
        </w:rPr>
        <w:t>;</w:t>
      </w:r>
      <w:r w:rsidRPr="00353DE7">
        <w:rPr>
          <w:rFonts w:eastAsia="Times New Roman" w:cs="Times New Roman"/>
          <w:szCs w:val="24"/>
        </w:rPr>
        <w:t xml:space="preserve"> Έχετε συνεννοηθεί</w:t>
      </w:r>
      <w:r>
        <w:rPr>
          <w:rFonts w:eastAsia="Times New Roman" w:cs="Times New Roman"/>
          <w:szCs w:val="24"/>
        </w:rPr>
        <w:t>;</w:t>
      </w:r>
    </w:p>
    <w:p w14:paraId="03A730AE" w14:textId="77777777" w:rsidR="00E615E6" w:rsidRDefault="00720F21">
      <w:pPr>
        <w:tabs>
          <w:tab w:val="left" w:pos="6168"/>
        </w:tabs>
        <w:spacing w:after="0" w:line="600" w:lineRule="auto"/>
        <w:ind w:firstLine="720"/>
        <w:jc w:val="both"/>
        <w:rPr>
          <w:rFonts w:eastAsia="Times New Roman" w:cs="Times New Roman"/>
          <w:szCs w:val="24"/>
        </w:rPr>
      </w:pPr>
      <w:r w:rsidRPr="00353DE7">
        <w:rPr>
          <w:rFonts w:eastAsia="Times New Roman" w:cs="Times New Roman"/>
          <w:szCs w:val="24"/>
        </w:rPr>
        <w:t>Όσον αφορά</w:t>
      </w:r>
      <w:r>
        <w:rPr>
          <w:rFonts w:eastAsia="Times New Roman" w:cs="Times New Roman"/>
          <w:szCs w:val="24"/>
        </w:rPr>
        <w:t>,</w:t>
      </w:r>
      <w:r w:rsidRPr="00353DE7">
        <w:rPr>
          <w:rFonts w:eastAsia="Times New Roman" w:cs="Times New Roman"/>
          <w:szCs w:val="24"/>
        </w:rPr>
        <w:t xml:space="preserve"> δε</w:t>
      </w:r>
      <w:r>
        <w:rPr>
          <w:rFonts w:eastAsia="Times New Roman" w:cs="Times New Roman"/>
          <w:szCs w:val="24"/>
        </w:rPr>
        <w:t>,</w:t>
      </w:r>
      <w:r w:rsidRPr="00353DE7">
        <w:rPr>
          <w:rFonts w:eastAsia="Times New Roman" w:cs="Times New Roman"/>
          <w:szCs w:val="24"/>
        </w:rPr>
        <w:t xml:space="preserve"> τους μεγαλύτερους και τους ηλικιωμένους</w:t>
      </w:r>
      <w:r>
        <w:rPr>
          <w:rFonts w:eastAsia="Times New Roman" w:cs="Times New Roman"/>
          <w:szCs w:val="24"/>
        </w:rPr>
        <w:t>,</w:t>
      </w:r>
      <w:r w:rsidRPr="00353DE7">
        <w:rPr>
          <w:rFonts w:eastAsia="Times New Roman" w:cs="Times New Roman"/>
          <w:szCs w:val="24"/>
        </w:rPr>
        <w:t xml:space="preserve"> εκεί τους κάνατε τη χάρη και χαμηλώνετε στο επίπεδο Α2</w:t>
      </w:r>
      <w:r>
        <w:rPr>
          <w:rFonts w:eastAsia="Times New Roman" w:cs="Times New Roman"/>
          <w:szCs w:val="24"/>
        </w:rPr>
        <w:t xml:space="preserve">, με αυτό, δηλαδή, που </w:t>
      </w:r>
      <w:r w:rsidRPr="00353DE7">
        <w:rPr>
          <w:rFonts w:eastAsia="Times New Roman" w:cs="Times New Roman"/>
          <w:szCs w:val="24"/>
        </w:rPr>
        <w:t>αποδεικνύει την κοινωνική ένταξη για αυτούς που διαμένουν στη χώρα για μακρό διάστημα</w:t>
      </w:r>
      <w:r>
        <w:rPr>
          <w:rFonts w:eastAsia="Times New Roman" w:cs="Times New Roman"/>
          <w:szCs w:val="24"/>
        </w:rPr>
        <w:t>.</w:t>
      </w:r>
      <w:r w:rsidRPr="00353DE7">
        <w:rPr>
          <w:rFonts w:eastAsia="Times New Roman" w:cs="Times New Roman"/>
          <w:szCs w:val="24"/>
        </w:rPr>
        <w:t xml:space="preserve"> Αν κάποιος θεωρήσει </w:t>
      </w:r>
      <w:r>
        <w:rPr>
          <w:rFonts w:eastAsia="Times New Roman" w:cs="Times New Roman"/>
          <w:szCs w:val="24"/>
        </w:rPr>
        <w:t xml:space="preserve">θελκτική </w:t>
      </w:r>
      <w:r w:rsidRPr="00353DE7">
        <w:rPr>
          <w:rFonts w:eastAsia="Times New Roman" w:cs="Times New Roman"/>
          <w:szCs w:val="24"/>
        </w:rPr>
        <w:t>αυτήν</w:t>
      </w:r>
      <w:r w:rsidRPr="00353DE7">
        <w:rPr>
          <w:rFonts w:eastAsia="Times New Roman" w:cs="Times New Roman"/>
          <w:szCs w:val="24"/>
        </w:rPr>
        <w:t xml:space="preserve"> την επιεική μεταχείριση και είναι εβδομήντα ετών σήμερα</w:t>
      </w:r>
      <w:r>
        <w:rPr>
          <w:rFonts w:eastAsia="Times New Roman" w:cs="Times New Roman"/>
          <w:szCs w:val="24"/>
        </w:rPr>
        <w:t>,</w:t>
      </w:r>
      <w:r w:rsidRPr="00353DE7">
        <w:rPr>
          <w:rFonts w:eastAsia="Times New Roman" w:cs="Times New Roman"/>
          <w:szCs w:val="24"/>
        </w:rPr>
        <w:t xml:space="preserve"> κυρίες και κύριοι συνάδελφοι</w:t>
      </w:r>
      <w:r>
        <w:rPr>
          <w:rFonts w:eastAsia="Times New Roman" w:cs="Times New Roman"/>
          <w:szCs w:val="24"/>
        </w:rPr>
        <w:t>,</w:t>
      </w:r>
      <w:r w:rsidRPr="00353DE7">
        <w:rPr>
          <w:rFonts w:eastAsia="Times New Roman" w:cs="Times New Roman"/>
          <w:szCs w:val="24"/>
        </w:rPr>
        <w:t xml:space="preserve"> θα δώσει 550 ευρώ παράβολο και θα πάρει ιθαγένεια γύρω στα </w:t>
      </w:r>
      <w:r>
        <w:rPr>
          <w:rFonts w:eastAsia="Times New Roman" w:cs="Times New Roman"/>
          <w:szCs w:val="24"/>
        </w:rPr>
        <w:t>ογδόντα</w:t>
      </w:r>
      <w:r w:rsidRPr="00353DE7">
        <w:rPr>
          <w:rFonts w:eastAsia="Times New Roman" w:cs="Times New Roman"/>
          <w:szCs w:val="24"/>
        </w:rPr>
        <w:t xml:space="preserve"> </w:t>
      </w:r>
      <w:r>
        <w:rPr>
          <w:rFonts w:eastAsia="Times New Roman" w:cs="Times New Roman"/>
          <w:szCs w:val="24"/>
        </w:rPr>
        <w:t xml:space="preserve">έτη. Θα έχει, πάντως, κάτι να περιμένει στη </w:t>
      </w:r>
      <w:r w:rsidRPr="00353DE7">
        <w:rPr>
          <w:rFonts w:eastAsia="Times New Roman" w:cs="Times New Roman"/>
          <w:szCs w:val="24"/>
        </w:rPr>
        <w:t>ζωή του</w:t>
      </w:r>
      <w:r>
        <w:rPr>
          <w:rFonts w:eastAsia="Times New Roman" w:cs="Times New Roman"/>
          <w:szCs w:val="24"/>
        </w:rPr>
        <w:t>!</w:t>
      </w:r>
    </w:p>
    <w:p w14:paraId="03A730AF" w14:textId="77777777" w:rsidR="00E615E6" w:rsidRDefault="00720F21">
      <w:pPr>
        <w:tabs>
          <w:tab w:val="left" w:pos="6168"/>
        </w:tabs>
        <w:spacing w:after="0" w:line="600" w:lineRule="auto"/>
        <w:ind w:firstLine="720"/>
        <w:jc w:val="both"/>
        <w:rPr>
          <w:rFonts w:eastAsia="Times New Roman" w:cs="Times New Roman"/>
          <w:szCs w:val="24"/>
        </w:rPr>
      </w:pPr>
      <w:r w:rsidRPr="00353DE7">
        <w:rPr>
          <w:rFonts w:eastAsia="Times New Roman" w:cs="Times New Roman"/>
          <w:szCs w:val="24"/>
        </w:rPr>
        <w:lastRenderedPageBreak/>
        <w:t>Όσον αφορά το δεύτερο θέμα</w:t>
      </w:r>
      <w:r>
        <w:rPr>
          <w:rFonts w:eastAsia="Times New Roman" w:cs="Times New Roman"/>
          <w:szCs w:val="24"/>
        </w:rPr>
        <w:t>,</w:t>
      </w:r>
      <w:r w:rsidRPr="00353DE7">
        <w:rPr>
          <w:rFonts w:eastAsia="Times New Roman" w:cs="Times New Roman"/>
          <w:szCs w:val="24"/>
        </w:rPr>
        <w:t xml:space="preserve"> την απόρριψη της αίτ</w:t>
      </w:r>
      <w:r w:rsidRPr="00353DE7">
        <w:rPr>
          <w:rFonts w:eastAsia="Times New Roman" w:cs="Times New Roman"/>
          <w:szCs w:val="24"/>
        </w:rPr>
        <w:t>ησης σε περίπτωση απουσίας</w:t>
      </w:r>
      <w:r>
        <w:rPr>
          <w:rFonts w:eastAsia="Times New Roman" w:cs="Times New Roman"/>
          <w:szCs w:val="24"/>
        </w:rPr>
        <w:t>,</w:t>
      </w:r>
      <w:r w:rsidRPr="00353DE7">
        <w:rPr>
          <w:rFonts w:eastAsia="Times New Roman" w:cs="Times New Roman"/>
          <w:szCs w:val="24"/>
        </w:rPr>
        <w:t xml:space="preserve"> εκεί δεν αλλάζετε τίποτα</w:t>
      </w:r>
      <w:r>
        <w:rPr>
          <w:rFonts w:eastAsia="Times New Roman" w:cs="Times New Roman"/>
          <w:szCs w:val="24"/>
        </w:rPr>
        <w:t>.</w:t>
      </w:r>
      <w:r w:rsidRPr="00353DE7">
        <w:rPr>
          <w:rFonts w:eastAsia="Times New Roman" w:cs="Times New Roman"/>
          <w:szCs w:val="24"/>
        </w:rPr>
        <w:t xml:space="preserve"> Λυπάμαι</w:t>
      </w:r>
      <w:r>
        <w:rPr>
          <w:rFonts w:eastAsia="Times New Roman" w:cs="Times New Roman"/>
          <w:szCs w:val="24"/>
        </w:rPr>
        <w:t>,</w:t>
      </w:r>
      <w:r w:rsidRPr="00353DE7">
        <w:rPr>
          <w:rFonts w:eastAsia="Times New Roman" w:cs="Times New Roman"/>
          <w:szCs w:val="24"/>
        </w:rPr>
        <w:t xml:space="preserve"> κύριε </w:t>
      </w:r>
      <w:r>
        <w:rPr>
          <w:rFonts w:eastAsia="Times New Roman" w:cs="Times New Roman"/>
          <w:szCs w:val="24"/>
        </w:rPr>
        <w:t xml:space="preserve">Υπουργέ, αλλά η </w:t>
      </w:r>
      <w:r w:rsidRPr="00353DE7">
        <w:rPr>
          <w:rFonts w:eastAsia="Times New Roman" w:cs="Times New Roman"/>
          <w:szCs w:val="24"/>
        </w:rPr>
        <w:t>νομοτεχνική σας βελτίωση είναι μία κοροϊδία</w:t>
      </w:r>
      <w:r>
        <w:rPr>
          <w:rFonts w:eastAsia="Times New Roman" w:cs="Times New Roman"/>
          <w:szCs w:val="24"/>
        </w:rPr>
        <w:t>.</w:t>
      </w:r>
      <w:r w:rsidRPr="00353DE7">
        <w:rPr>
          <w:rFonts w:eastAsia="Times New Roman" w:cs="Times New Roman"/>
          <w:szCs w:val="24"/>
        </w:rPr>
        <w:t xml:space="preserve"> </w:t>
      </w:r>
    </w:p>
    <w:p w14:paraId="03A730B0" w14:textId="77777777" w:rsidR="00E615E6" w:rsidRDefault="00720F21">
      <w:pPr>
        <w:tabs>
          <w:tab w:val="left" w:pos="6168"/>
        </w:tabs>
        <w:spacing w:after="0" w:line="600" w:lineRule="auto"/>
        <w:ind w:firstLine="720"/>
        <w:jc w:val="both"/>
        <w:rPr>
          <w:rFonts w:eastAsia="Times New Roman" w:cs="Times New Roman"/>
          <w:szCs w:val="24"/>
        </w:rPr>
      </w:pPr>
      <w:r w:rsidRPr="00353DE7">
        <w:rPr>
          <w:rFonts w:eastAsia="Times New Roman" w:cs="Times New Roman"/>
          <w:szCs w:val="24"/>
        </w:rPr>
        <w:t>Για να συνεννοηθούμε</w:t>
      </w:r>
      <w:r>
        <w:rPr>
          <w:rFonts w:eastAsia="Times New Roman" w:cs="Times New Roman"/>
          <w:szCs w:val="24"/>
        </w:rPr>
        <w:t>, σας λέμε ότι εμείς δ</w:t>
      </w:r>
      <w:r w:rsidRPr="00353DE7">
        <w:rPr>
          <w:rFonts w:eastAsia="Times New Roman" w:cs="Times New Roman"/>
          <w:szCs w:val="24"/>
        </w:rPr>
        <w:t>εν πιστεύουμε ότι όποιος δ</w:t>
      </w:r>
      <w:r>
        <w:rPr>
          <w:rFonts w:eastAsia="Times New Roman" w:cs="Times New Roman"/>
          <w:szCs w:val="24"/>
        </w:rPr>
        <w:t xml:space="preserve">εν έχει δεσμούς με τη χώρα αυτή, </w:t>
      </w:r>
      <w:r w:rsidRPr="00353DE7">
        <w:rPr>
          <w:rFonts w:eastAsia="Times New Roman" w:cs="Times New Roman"/>
          <w:szCs w:val="24"/>
        </w:rPr>
        <w:t xml:space="preserve">πρέπει να </w:t>
      </w:r>
      <w:r>
        <w:rPr>
          <w:rFonts w:eastAsia="Times New Roman" w:cs="Times New Roman"/>
          <w:szCs w:val="24"/>
        </w:rPr>
        <w:t xml:space="preserve">έχει ιθαγένεια. Καθαρά </w:t>
      </w:r>
      <w:r w:rsidRPr="00353DE7">
        <w:rPr>
          <w:rFonts w:eastAsia="Times New Roman" w:cs="Times New Roman"/>
          <w:szCs w:val="24"/>
        </w:rPr>
        <w:t>πράγματα</w:t>
      </w:r>
      <w:r>
        <w:rPr>
          <w:rFonts w:eastAsia="Times New Roman" w:cs="Times New Roman"/>
          <w:szCs w:val="24"/>
        </w:rPr>
        <w:t>.</w:t>
      </w:r>
      <w:r w:rsidRPr="00353DE7">
        <w:rPr>
          <w:rFonts w:eastAsia="Times New Roman" w:cs="Times New Roman"/>
          <w:szCs w:val="24"/>
        </w:rPr>
        <w:t xml:space="preserve"> Όσοι</w:t>
      </w:r>
      <w:r>
        <w:rPr>
          <w:rFonts w:eastAsia="Times New Roman" w:cs="Times New Roman"/>
          <w:szCs w:val="24"/>
        </w:rPr>
        <w:t>,</w:t>
      </w:r>
      <w:r w:rsidRPr="00353DE7">
        <w:rPr>
          <w:rFonts w:eastAsia="Times New Roman" w:cs="Times New Roman"/>
          <w:szCs w:val="24"/>
        </w:rPr>
        <w:t xml:space="preserve"> </w:t>
      </w:r>
      <w:r>
        <w:rPr>
          <w:rFonts w:eastAsia="Times New Roman" w:cs="Times New Roman"/>
          <w:szCs w:val="24"/>
        </w:rPr>
        <w:t>όμως,</w:t>
      </w:r>
      <w:r w:rsidRPr="00353DE7">
        <w:rPr>
          <w:rFonts w:eastAsia="Times New Roman" w:cs="Times New Roman"/>
          <w:szCs w:val="24"/>
        </w:rPr>
        <w:t xml:space="preserve"> έχουν καταθέσει αίτηση και ζουν στην Ελλάδα πολύ περισσότερα χρόνια </w:t>
      </w:r>
      <w:r>
        <w:rPr>
          <w:rFonts w:eastAsia="Times New Roman" w:cs="Times New Roman"/>
          <w:szCs w:val="24"/>
        </w:rPr>
        <w:t xml:space="preserve">απ’ όσο </w:t>
      </w:r>
      <w:r w:rsidRPr="00353DE7">
        <w:rPr>
          <w:rFonts w:eastAsia="Times New Roman" w:cs="Times New Roman"/>
          <w:szCs w:val="24"/>
        </w:rPr>
        <w:t>προβλέπεται</w:t>
      </w:r>
      <w:r>
        <w:rPr>
          <w:rFonts w:eastAsia="Times New Roman" w:cs="Times New Roman"/>
          <w:szCs w:val="24"/>
        </w:rPr>
        <w:t>,</w:t>
      </w:r>
      <w:r w:rsidRPr="00353DE7">
        <w:rPr>
          <w:rFonts w:eastAsia="Times New Roman" w:cs="Times New Roman"/>
          <w:szCs w:val="24"/>
        </w:rPr>
        <w:t xml:space="preserve"> δικαιούνται να το κάνουν</w:t>
      </w:r>
      <w:r>
        <w:rPr>
          <w:rFonts w:eastAsia="Times New Roman" w:cs="Times New Roman"/>
          <w:szCs w:val="24"/>
        </w:rPr>
        <w:t>.</w:t>
      </w:r>
    </w:p>
    <w:p w14:paraId="03A730B1" w14:textId="77777777" w:rsidR="00E615E6" w:rsidRDefault="00720F21">
      <w:pPr>
        <w:spacing w:after="0"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της κυρίας Βουλευτού)</w:t>
      </w:r>
    </w:p>
    <w:p w14:paraId="03A730B2" w14:textId="77777777" w:rsidR="00E615E6" w:rsidRDefault="00720F21">
      <w:pPr>
        <w:spacing w:after="0" w:line="600" w:lineRule="auto"/>
        <w:ind w:firstLine="720"/>
        <w:jc w:val="both"/>
        <w:rPr>
          <w:rFonts w:eastAsia="Times New Roman" w:cs="Times New Roman"/>
          <w:szCs w:val="24"/>
        </w:rPr>
      </w:pPr>
      <w:r>
        <w:rPr>
          <w:rFonts w:eastAsia="Times New Roman" w:cs="Times New Roman"/>
          <w:szCs w:val="24"/>
        </w:rPr>
        <w:t>Κυρία Πρόεδ</w:t>
      </w:r>
      <w:r>
        <w:rPr>
          <w:rFonts w:eastAsia="Times New Roman" w:cs="Times New Roman"/>
          <w:szCs w:val="24"/>
        </w:rPr>
        <w:t xml:space="preserve">ρε, θα χρειαστώ κι εγώ για λίγο την ανοχή σας. </w:t>
      </w:r>
    </w:p>
    <w:p w14:paraId="03A730B3" w14:textId="77777777" w:rsidR="00E615E6" w:rsidRDefault="00720F21">
      <w:pPr>
        <w:tabs>
          <w:tab w:val="left" w:pos="6168"/>
        </w:tabs>
        <w:spacing w:after="0" w:line="600" w:lineRule="auto"/>
        <w:ind w:firstLine="720"/>
        <w:jc w:val="both"/>
        <w:rPr>
          <w:rFonts w:eastAsia="Times New Roman" w:cs="Times New Roman"/>
          <w:szCs w:val="24"/>
        </w:rPr>
      </w:pPr>
      <w:r>
        <w:rPr>
          <w:rFonts w:eastAsia="Times New Roman" w:cs="Times New Roman"/>
          <w:szCs w:val="24"/>
        </w:rPr>
        <w:t xml:space="preserve">Ο νόμος, λοιπόν, δίνει αυτό το </w:t>
      </w:r>
      <w:r w:rsidRPr="00353DE7">
        <w:rPr>
          <w:rFonts w:eastAsia="Times New Roman" w:cs="Times New Roman"/>
          <w:szCs w:val="24"/>
        </w:rPr>
        <w:t>δικαίωμα στους αλλοδαπούς</w:t>
      </w:r>
      <w:r>
        <w:rPr>
          <w:rFonts w:eastAsia="Times New Roman" w:cs="Times New Roman"/>
          <w:szCs w:val="24"/>
        </w:rPr>
        <w:t>.</w:t>
      </w:r>
      <w:r w:rsidRPr="00353DE7">
        <w:rPr>
          <w:rFonts w:eastAsia="Times New Roman" w:cs="Times New Roman"/>
          <w:szCs w:val="24"/>
        </w:rPr>
        <w:t xml:space="preserve"> Αν</w:t>
      </w:r>
      <w:r>
        <w:rPr>
          <w:rFonts w:eastAsia="Times New Roman" w:cs="Times New Roman"/>
          <w:szCs w:val="24"/>
        </w:rPr>
        <w:t>,</w:t>
      </w:r>
      <w:r w:rsidRPr="00353DE7">
        <w:rPr>
          <w:rFonts w:eastAsia="Times New Roman" w:cs="Times New Roman"/>
          <w:szCs w:val="24"/>
        </w:rPr>
        <w:t xml:space="preserve"> </w:t>
      </w:r>
      <w:r>
        <w:rPr>
          <w:rFonts w:eastAsia="Times New Roman" w:cs="Times New Roman"/>
          <w:szCs w:val="24"/>
        </w:rPr>
        <w:t>όμως, απουσιάσ</w:t>
      </w:r>
      <w:r w:rsidRPr="00353DE7">
        <w:rPr>
          <w:rFonts w:eastAsia="Times New Roman" w:cs="Times New Roman"/>
          <w:szCs w:val="24"/>
        </w:rPr>
        <w:t>ουν συγκεκριμένα χρονικά διαστήματα</w:t>
      </w:r>
      <w:r>
        <w:rPr>
          <w:rFonts w:eastAsia="Times New Roman" w:cs="Times New Roman"/>
          <w:szCs w:val="24"/>
        </w:rPr>
        <w:t>,</w:t>
      </w:r>
      <w:r w:rsidRPr="00353DE7">
        <w:rPr>
          <w:rFonts w:eastAsia="Times New Roman" w:cs="Times New Roman"/>
          <w:szCs w:val="24"/>
        </w:rPr>
        <w:t xml:space="preserve"> μετά από αυτά</w:t>
      </w:r>
      <w:r>
        <w:rPr>
          <w:rFonts w:eastAsia="Times New Roman" w:cs="Times New Roman"/>
          <w:szCs w:val="24"/>
        </w:rPr>
        <w:t>,</w:t>
      </w:r>
      <w:r w:rsidRPr="00353DE7">
        <w:rPr>
          <w:rFonts w:eastAsia="Times New Roman" w:cs="Times New Roman"/>
          <w:szCs w:val="24"/>
        </w:rPr>
        <w:t xml:space="preserve"> ενώ συναλλάσσονται με τη </w:t>
      </w:r>
      <w:r>
        <w:rPr>
          <w:rFonts w:eastAsia="Times New Roman" w:cs="Times New Roman"/>
          <w:szCs w:val="24"/>
        </w:rPr>
        <w:t>δ</w:t>
      </w:r>
      <w:r w:rsidRPr="00353DE7">
        <w:rPr>
          <w:rFonts w:eastAsia="Times New Roman" w:cs="Times New Roman"/>
          <w:szCs w:val="24"/>
        </w:rPr>
        <w:t>ιοίκηση</w:t>
      </w:r>
      <w:r>
        <w:rPr>
          <w:rFonts w:eastAsia="Times New Roman" w:cs="Times New Roman"/>
          <w:szCs w:val="24"/>
        </w:rPr>
        <w:t>,</w:t>
      </w:r>
      <w:r w:rsidRPr="00353DE7">
        <w:rPr>
          <w:rFonts w:eastAsia="Times New Roman" w:cs="Times New Roman"/>
          <w:szCs w:val="24"/>
        </w:rPr>
        <w:t xml:space="preserve"> δεν μπορούν να </w:t>
      </w:r>
      <w:proofErr w:type="spellStart"/>
      <w:r w:rsidRPr="00353DE7">
        <w:rPr>
          <w:rFonts w:eastAsia="Times New Roman" w:cs="Times New Roman"/>
          <w:szCs w:val="24"/>
        </w:rPr>
        <w:t>πολιτογραφηθούν</w:t>
      </w:r>
      <w:proofErr w:type="spellEnd"/>
      <w:r>
        <w:rPr>
          <w:rFonts w:eastAsia="Times New Roman" w:cs="Times New Roman"/>
          <w:szCs w:val="24"/>
        </w:rPr>
        <w:t xml:space="preserve">. </w:t>
      </w:r>
    </w:p>
    <w:p w14:paraId="03A730B4" w14:textId="77777777" w:rsidR="00E615E6" w:rsidRDefault="00720F21">
      <w:pPr>
        <w:tabs>
          <w:tab w:val="left" w:pos="6168"/>
        </w:tabs>
        <w:spacing w:after="0" w:line="600" w:lineRule="auto"/>
        <w:ind w:firstLine="720"/>
        <w:jc w:val="both"/>
        <w:rPr>
          <w:rFonts w:eastAsia="Times New Roman" w:cs="Times New Roman"/>
          <w:szCs w:val="24"/>
        </w:rPr>
      </w:pPr>
      <w:r>
        <w:rPr>
          <w:rFonts w:eastAsia="Times New Roman" w:cs="Times New Roman"/>
          <w:szCs w:val="24"/>
        </w:rPr>
        <w:lastRenderedPageBreak/>
        <w:t xml:space="preserve">Ειλικρινά σας λέω ότι αυτό που κάνετε είναι πολύ ανησυχητικό και ενοχλητικό. </w:t>
      </w:r>
      <w:r w:rsidRPr="00353DE7">
        <w:rPr>
          <w:rFonts w:eastAsia="Times New Roman" w:cs="Times New Roman"/>
          <w:szCs w:val="24"/>
        </w:rPr>
        <w:t>Από τη μία</w:t>
      </w:r>
      <w:r>
        <w:rPr>
          <w:rFonts w:eastAsia="Times New Roman" w:cs="Times New Roman"/>
          <w:szCs w:val="24"/>
        </w:rPr>
        <w:t xml:space="preserve"> επιβραδύνετε </w:t>
      </w:r>
      <w:r w:rsidRPr="00353DE7">
        <w:rPr>
          <w:rFonts w:eastAsia="Times New Roman" w:cs="Times New Roman"/>
          <w:szCs w:val="24"/>
        </w:rPr>
        <w:t>κι άλλο τις διαδικασίες και από την άλλη</w:t>
      </w:r>
      <w:r>
        <w:rPr>
          <w:rFonts w:eastAsia="Times New Roman" w:cs="Times New Roman"/>
          <w:szCs w:val="24"/>
        </w:rPr>
        <w:t>,</w:t>
      </w:r>
      <w:r w:rsidRPr="00353DE7">
        <w:rPr>
          <w:rFonts w:eastAsia="Times New Roman" w:cs="Times New Roman"/>
          <w:szCs w:val="24"/>
        </w:rPr>
        <w:t xml:space="preserve"> </w:t>
      </w:r>
      <w:r>
        <w:rPr>
          <w:rFonts w:eastAsia="Times New Roman" w:cs="Times New Roman"/>
          <w:szCs w:val="24"/>
        </w:rPr>
        <w:t>καταδιώκετε</w:t>
      </w:r>
      <w:r w:rsidRPr="00353DE7">
        <w:rPr>
          <w:rFonts w:eastAsia="Times New Roman" w:cs="Times New Roman"/>
          <w:szCs w:val="24"/>
        </w:rPr>
        <w:t xml:space="preserve"> τα θύματα των καθυστερήσεων</w:t>
      </w:r>
      <w:r>
        <w:rPr>
          <w:rFonts w:eastAsia="Times New Roman" w:cs="Times New Roman"/>
          <w:szCs w:val="24"/>
        </w:rPr>
        <w:t>.</w:t>
      </w:r>
      <w:r w:rsidRPr="00353DE7">
        <w:rPr>
          <w:rFonts w:eastAsia="Times New Roman" w:cs="Times New Roman"/>
          <w:szCs w:val="24"/>
        </w:rPr>
        <w:t xml:space="preserve"> </w:t>
      </w:r>
    </w:p>
    <w:p w14:paraId="03A730B5" w14:textId="77777777" w:rsidR="00E615E6" w:rsidRDefault="00720F21">
      <w:pPr>
        <w:tabs>
          <w:tab w:val="left" w:pos="6168"/>
        </w:tabs>
        <w:spacing w:after="0" w:line="600" w:lineRule="auto"/>
        <w:ind w:firstLine="720"/>
        <w:jc w:val="both"/>
        <w:rPr>
          <w:rFonts w:eastAsia="Times New Roman" w:cs="Times New Roman"/>
          <w:szCs w:val="24"/>
        </w:rPr>
      </w:pPr>
      <w:r w:rsidRPr="00353DE7">
        <w:rPr>
          <w:rFonts w:eastAsia="Times New Roman" w:cs="Times New Roman"/>
          <w:szCs w:val="24"/>
        </w:rPr>
        <w:t>Υπάρχει κόσμος</w:t>
      </w:r>
      <w:r>
        <w:rPr>
          <w:rFonts w:eastAsia="Times New Roman" w:cs="Times New Roman"/>
          <w:szCs w:val="24"/>
        </w:rPr>
        <w:t>, κ</w:t>
      </w:r>
      <w:r w:rsidRPr="00353DE7">
        <w:rPr>
          <w:rFonts w:eastAsia="Times New Roman" w:cs="Times New Roman"/>
          <w:szCs w:val="24"/>
        </w:rPr>
        <w:t>ύριε Υπουργέ</w:t>
      </w:r>
      <w:r>
        <w:rPr>
          <w:rFonts w:eastAsia="Times New Roman" w:cs="Times New Roman"/>
          <w:szCs w:val="24"/>
        </w:rPr>
        <w:t>,</w:t>
      </w:r>
      <w:r w:rsidRPr="00353DE7">
        <w:rPr>
          <w:rFonts w:eastAsia="Times New Roman" w:cs="Times New Roman"/>
          <w:szCs w:val="24"/>
        </w:rPr>
        <w:t xml:space="preserve"> που κατέθεσε αίτηση το 2013 και ακόμη πε</w:t>
      </w:r>
      <w:r w:rsidRPr="00353DE7">
        <w:rPr>
          <w:rFonts w:eastAsia="Times New Roman" w:cs="Times New Roman"/>
          <w:szCs w:val="24"/>
        </w:rPr>
        <w:t>ριμένει</w:t>
      </w:r>
      <w:r>
        <w:rPr>
          <w:rFonts w:eastAsia="Times New Roman" w:cs="Times New Roman"/>
          <w:szCs w:val="24"/>
        </w:rPr>
        <w:t>.</w:t>
      </w:r>
      <w:r w:rsidRPr="00353DE7">
        <w:rPr>
          <w:rFonts w:eastAsia="Times New Roman" w:cs="Times New Roman"/>
          <w:szCs w:val="24"/>
        </w:rPr>
        <w:t xml:space="preserve"> Τώρα λέτε ότι αν πήγε αυτός ο άνθρωπος να δουλέψει δύο χρόνια στη Γερμανία</w:t>
      </w:r>
      <w:r>
        <w:rPr>
          <w:rFonts w:eastAsia="Times New Roman" w:cs="Times New Roman"/>
          <w:szCs w:val="24"/>
        </w:rPr>
        <w:t>,</w:t>
      </w:r>
      <w:r w:rsidRPr="00353DE7">
        <w:rPr>
          <w:rFonts w:eastAsia="Times New Roman" w:cs="Times New Roman"/>
          <w:szCs w:val="24"/>
        </w:rPr>
        <w:t xml:space="preserve"> ως επί μακρόν διαμένων θα απορριφθεί το </w:t>
      </w:r>
      <w:r w:rsidRPr="00353DE7">
        <w:rPr>
          <w:rFonts w:eastAsia="Times New Roman" w:cs="Times New Roman"/>
          <w:szCs w:val="24"/>
        </w:rPr>
        <w:t>αίτημ</w:t>
      </w:r>
      <w:r>
        <w:rPr>
          <w:rFonts w:eastAsia="Times New Roman" w:cs="Times New Roman"/>
          <w:szCs w:val="24"/>
        </w:rPr>
        <w:t>ά</w:t>
      </w:r>
      <w:r w:rsidRPr="00353DE7">
        <w:rPr>
          <w:rFonts w:eastAsia="Times New Roman" w:cs="Times New Roman"/>
          <w:szCs w:val="24"/>
        </w:rPr>
        <w:t xml:space="preserve"> </w:t>
      </w:r>
      <w:r w:rsidRPr="00353DE7">
        <w:rPr>
          <w:rFonts w:eastAsia="Times New Roman" w:cs="Times New Roman"/>
          <w:szCs w:val="24"/>
        </w:rPr>
        <w:t>του</w:t>
      </w:r>
      <w:r>
        <w:rPr>
          <w:rFonts w:eastAsia="Times New Roman" w:cs="Times New Roman"/>
          <w:szCs w:val="24"/>
        </w:rPr>
        <w:t>.</w:t>
      </w:r>
      <w:r w:rsidRPr="00353DE7">
        <w:rPr>
          <w:rFonts w:eastAsia="Times New Roman" w:cs="Times New Roman"/>
          <w:szCs w:val="24"/>
        </w:rPr>
        <w:t xml:space="preserve"> Με </w:t>
      </w:r>
      <w:proofErr w:type="spellStart"/>
      <w:r w:rsidRPr="00353DE7">
        <w:rPr>
          <w:rFonts w:eastAsia="Times New Roman" w:cs="Times New Roman"/>
          <w:szCs w:val="24"/>
        </w:rPr>
        <w:t>συγχωρείτε</w:t>
      </w:r>
      <w:proofErr w:type="spellEnd"/>
      <w:r>
        <w:rPr>
          <w:rFonts w:eastAsia="Times New Roman" w:cs="Times New Roman"/>
          <w:szCs w:val="24"/>
        </w:rPr>
        <w:t>,</w:t>
      </w:r>
      <w:r w:rsidRPr="00353DE7">
        <w:rPr>
          <w:rFonts w:eastAsia="Times New Roman" w:cs="Times New Roman"/>
          <w:szCs w:val="24"/>
        </w:rPr>
        <w:t xml:space="preserve"> αυτό είναι και σαδιστικό και απάνθρωπο</w:t>
      </w:r>
      <w:r>
        <w:rPr>
          <w:rFonts w:eastAsia="Times New Roman" w:cs="Times New Roman"/>
          <w:szCs w:val="24"/>
        </w:rPr>
        <w:t>.</w:t>
      </w:r>
      <w:r w:rsidRPr="00353DE7">
        <w:rPr>
          <w:rFonts w:eastAsia="Times New Roman" w:cs="Times New Roman"/>
          <w:szCs w:val="24"/>
        </w:rPr>
        <w:t xml:space="preserve"> Και </w:t>
      </w:r>
      <w:r>
        <w:rPr>
          <w:rFonts w:eastAsia="Times New Roman" w:cs="Times New Roman"/>
          <w:szCs w:val="24"/>
        </w:rPr>
        <w:t xml:space="preserve">αυτά </w:t>
      </w:r>
      <w:r w:rsidRPr="00353DE7">
        <w:rPr>
          <w:rFonts w:eastAsia="Times New Roman" w:cs="Times New Roman"/>
          <w:szCs w:val="24"/>
        </w:rPr>
        <w:t xml:space="preserve">σας τα είπαν και οι φορείς στην </w:t>
      </w:r>
      <w:r>
        <w:rPr>
          <w:rFonts w:eastAsia="Times New Roman" w:cs="Times New Roman"/>
          <w:szCs w:val="24"/>
        </w:rPr>
        <w:t>ε</w:t>
      </w:r>
      <w:r w:rsidRPr="00353DE7">
        <w:rPr>
          <w:rFonts w:eastAsia="Times New Roman" w:cs="Times New Roman"/>
          <w:szCs w:val="24"/>
        </w:rPr>
        <w:t>πιτροπή</w:t>
      </w:r>
      <w:r>
        <w:rPr>
          <w:rFonts w:eastAsia="Times New Roman" w:cs="Times New Roman"/>
          <w:szCs w:val="24"/>
        </w:rPr>
        <w:t>.</w:t>
      </w:r>
      <w:r w:rsidRPr="00353DE7">
        <w:rPr>
          <w:rFonts w:eastAsia="Times New Roman" w:cs="Times New Roman"/>
          <w:szCs w:val="24"/>
        </w:rPr>
        <w:t xml:space="preserve"> Παρακαλούμε θ</w:t>
      </w:r>
      <w:r w:rsidRPr="00353DE7">
        <w:rPr>
          <w:rFonts w:eastAsia="Times New Roman" w:cs="Times New Roman"/>
          <w:szCs w:val="24"/>
        </w:rPr>
        <w:t>ερμά</w:t>
      </w:r>
      <w:r>
        <w:rPr>
          <w:rFonts w:eastAsia="Times New Roman" w:cs="Times New Roman"/>
          <w:szCs w:val="24"/>
        </w:rPr>
        <w:t>,</w:t>
      </w:r>
      <w:r w:rsidRPr="00353DE7">
        <w:rPr>
          <w:rFonts w:eastAsia="Times New Roman" w:cs="Times New Roman"/>
          <w:szCs w:val="24"/>
        </w:rPr>
        <w:t xml:space="preserve"> αλλάξτε αυτές τις διατάξεις</w:t>
      </w:r>
      <w:r>
        <w:rPr>
          <w:rFonts w:eastAsia="Times New Roman" w:cs="Times New Roman"/>
          <w:szCs w:val="24"/>
        </w:rPr>
        <w:t>.</w:t>
      </w:r>
      <w:r w:rsidRPr="00353DE7">
        <w:rPr>
          <w:rFonts w:eastAsia="Times New Roman" w:cs="Times New Roman"/>
          <w:szCs w:val="24"/>
        </w:rPr>
        <w:t xml:space="preserve"> Διότι είναι πολύ πρόσφατη ιστορία </w:t>
      </w:r>
      <w:r>
        <w:rPr>
          <w:rFonts w:eastAsia="Times New Roman" w:cs="Times New Roman"/>
          <w:szCs w:val="24"/>
        </w:rPr>
        <w:t>-</w:t>
      </w:r>
      <w:r w:rsidRPr="00353DE7">
        <w:rPr>
          <w:rFonts w:eastAsia="Times New Roman" w:cs="Times New Roman"/>
          <w:szCs w:val="24"/>
        </w:rPr>
        <w:t>ξέρετε</w:t>
      </w:r>
      <w:r>
        <w:rPr>
          <w:rFonts w:eastAsia="Times New Roman" w:cs="Times New Roman"/>
          <w:szCs w:val="24"/>
        </w:rPr>
        <w:t>- της διένεξης</w:t>
      </w:r>
      <w:r w:rsidRPr="00353DE7">
        <w:rPr>
          <w:rFonts w:eastAsia="Times New Roman" w:cs="Times New Roman"/>
          <w:szCs w:val="24"/>
        </w:rPr>
        <w:t xml:space="preserve"> του Υπουργείου με τον διεθνώς αναγνωρισμένο συγγραφέα </w:t>
      </w:r>
      <w:proofErr w:type="spellStart"/>
      <w:r>
        <w:rPr>
          <w:rFonts w:eastAsia="Times New Roman" w:cs="Times New Roman"/>
          <w:szCs w:val="24"/>
        </w:rPr>
        <w:t>Γκαζ</w:t>
      </w:r>
      <w:r w:rsidRPr="00353DE7">
        <w:rPr>
          <w:rFonts w:eastAsia="Times New Roman" w:cs="Times New Roman"/>
          <w:szCs w:val="24"/>
        </w:rPr>
        <w:t>μέντ</w:t>
      </w:r>
      <w:proofErr w:type="spellEnd"/>
      <w:r w:rsidRPr="00353DE7">
        <w:rPr>
          <w:rFonts w:eastAsia="Times New Roman" w:cs="Times New Roman"/>
          <w:szCs w:val="24"/>
        </w:rPr>
        <w:t xml:space="preserve"> Καπλάνι</w:t>
      </w:r>
      <w:r>
        <w:rPr>
          <w:rFonts w:eastAsia="Times New Roman" w:cs="Times New Roman"/>
          <w:szCs w:val="24"/>
        </w:rPr>
        <w:t>.</w:t>
      </w:r>
      <w:r w:rsidRPr="00353DE7">
        <w:rPr>
          <w:rFonts w:eastAsia="Times New Roman" w:cs="Times New Roman"/>
          <w:szCs w:val="24"/>
        </w:rPr>
        <w:t xml:space="preserve"> Και δεν θέλω να σκεφτώ</w:t>
      </w:r>
      <w:r>
        <w:rPr>
          <w:rFonts w:eastAsia="Times New Roman" w:cs="Times New Roman"/>
          <w:szCs w:val="24"/>
        </w:rPr>
        <w:t>, κύριε Υπουργέ, ότι η επιμονή σας</w:t>
      </w:r>
      <w:r w:rsidRPr="00353DE7">
        <w:rPr>
          <w:rFonts w:eastAsia="Times New Roman" w:cs="Times New Roman"/>
          <w:szCs w:val="24"/>
        </w:rPr>
        <w:t xml:space="preserve"> έχει σχέση με την ανάγκη να δικαιολογήσετε τη συμπεριφορά του Υπουργείου απέναντι σε έναν άνθρωπο που έχει τιμήσει τα ελληνικά γράμματα</w:t>
      </w:r>
      <w:r>
        <w:rPr>
          <w:rFonts w:eastAsia="Times New Roman" w:cs="Times New Roman"/>
          <w:szCs w:val="24"/>
        </w:rPr>
        <w:t xml:space="preserve"> και βρέθηκε</w:t>
      </w:r>
      <w:r w:rsidRPr="00353DE7">
        <w:rPr>
          <w:rFonts w:eastAsia="Times New Roman" w:cs="Times New Roman"/>
          <w:szCs w:val="24"/>
        </w:rPr>
        <w:t xml:space="preserve"> στο εξωτερικό ακριβώς για αυτό</w:t>
      </w:r>
      <w:r>
        <w:rPr>
          <w:rFonts w:eastAsia="Times New Roman" w:cs="Times New Roman"/>
          <w:szCs w:val="24"/>
        </w:rPr>
        <w:t>ν</w:t>
      </w:r>
      <w:r w:rsidRPr="00353DE7">
        <w:rPr>
          <w:rFonts w:eastAsia="Times New Roman" w:cs="Times New Roman"/>
          <w:szCs w:val="24"/>
        </w:rPr>
        <w:t xml:space="preserve"> το</w:t>
      </w:r>
      <w:r>
        <w:rPr>
          <w:rFonts w:eastAsia="Times New Roman" w:cs="Times New Roman"/>
          <w:szCs w:val="24"/>
        </w:rPr>
        <w:t>ν</w:t>
      </w:r>
      <w:r w:rsidRPr="00353DE7">
        <w:rPr>
          <w:rFonts w:eastAsia="Times New Roman" w:cs="Times New Roman"/>
          <w:szCs w:val="24"/>
        </w:rPr>
        <w:t xml:space="preserve"> λόγο</w:t>
      </w:r>
      <w:r>
        <w:rPr>
          <w:rFonts w:eastAsia="Times New Roman" w:cs="Times New Roman"/>
          <w:szCs w:val="24"/>
        </w:rPr>
        <w:t>.</w:t>
      </w:r>
      <w:r w:rsidRPr="00353DE7">
        <w:rPr>
          <w:rFonts w:eastAsia="Times New Roman" w:cs="Times New Roman"/>
          <w:szCs w:val="24"/>
        </w:rPr>
        <w:t xml:space="preserve"> </w:t>
      </w:r>
    </w:p>
    <w:p w14:paraId="03A730B6" w14:textId="77777777" w:rsidR="00E615E6" w:rsidRDefault="00720F21">
      <w:pPr>
        <w:tabs>
          <w:tab w:val="left" w:pos="6168"/>
        </w:tabs>
        <w:spacing w:after="0" w:line="600" w:lineRule="auto"/>
        <w:ind w:firstLine="720"/>
        <w:jc w:val="both"/>
        <w:rPr>
          <w:rFonts w:eastAsia="Times New Roman" w:cs="Times New Roman"/>
          <w:szCs w:val="24"/>
        </w:rPr>
      </w:pPr>
      <w:r w:rsidRPr="00353DE7">
        <w:rPr>
          <w:rFonts w:eastAsia="Times New Roman" w:cs="Times New Roman"/>
          <w:szCs w:val="24"/>
        </w:rPr>
        <w:lastRenderedPageBreak/>
        <w:t>Αν αύριο</w:t>
      </w:r>
      <w:r>
        <w:rPr>
          <w:rFonts w:eastAsia="Times New Roman" w:cs="Times New Roman"/>
          <w:szCs w:val="24"/>
        </w:rPr>
        <w:t>,</w:t>
      </w:r>
      <w:r w:rsidRPr="00353DE7">
        <w:rPr>
          <w:rFonts w:eastAsia="Times New Roman" w:cs="Times New Roman"/>
          <w:szCs w:val="24"/>
        </w:rPr>
        <w:t xml:space="preserve"> κυρίες και κύριοι συνάδελφοι</w:t>
      </w:r>
      <w:r>
        <w:rPr>
          <w:rFonts w:eastAsia="Times New Roman" w:cs="Times New Roman"/>
          <w:szCs w:val="24"/>
        </w:rPr>
        <w:t>,</w:t>
      </w:r>
      <w:r w:rsidRPr="00353DE7">
        <w:rPr>
          <w:rFonts w:eastAsia="Times New Roman" w:cs="Times New Roman"/>
          <w:szCs w:val="24"/>
        </w:rPr>
        <w:t xml:space="preserve"> υπάρχει ένας άλλος Καπλά</w:t>
      </w:r>
      <w:r w:rsidRPr="00353DE7">
        <w:rPr>
          <w:rFonts w:eastAsia="Times New Roman" w:cs="Times New Roman"/>
          <w:szCs w:val="24"/>
        </w:rPr>
        <w:t>νι</w:t>
      </w:r>
      <w:r>
        <w:rPr>
          <w:rFonts w:eastAsia="Times New Roman" w:cs="Times New Roman"/>
          <w:szCs w:val="24"/>
        </w:rPr>
        <w:t>, θα ξέρει</w:t>
      </w:r>
      <w:r w:rsidRPr="00353DE7">
        <w:rPr>
          <w:rFonts w:eastAsia="Times New Roman" w:cs="Times New Roman"/>
          <w:szCs w:val="24"/>
        </w:rPr>
        <w:t xml:space="preserve"> αυτός ή αυτή ότι τα φτερά τους </w:t>
      </w:r>
      <w:r>
        <w:rPr>
          <w:rFonts w:eastAsia="Times New Roman" w:cs="Times New Roman"/>
          <w:szCs w:val="24"/>
        </w:rPr>
        <w:t xml:space="preserve">είναι </w:t>
      </w:r>
      <w:r w:rsidRPr="00353DE7">
        <w:rPr>
          <w:rFonts w:eastAsia="Times New Roman" w:cs="Times New Roman"/>
          <w:szCs w:val="24"/>
        </w:rPr>
        <w:t>κομμένα</w:t>
      </w:r>
      <w:r>
        <w:rPr>
          <w:rFonts w:eastAsia="Times New Roman" w:cs="Times New Roman"/>
          <w:szCs w:val="24"/>
        </w:rPr>
        <w:t>, ότι δεν μπορεί να ονειρεύεται π</w:t>
      </w:r>
      <w:r w:rsidRPr="00353DE7">
        <w:rPr>
          <w:rFonts w:eastAsia="Times New Roman" w:cs="Times New Roman"/>
          <w:szCs w:val="24"/>
        </w:rPr>
        <w:t>ανεπιστήμια του εξωτερικού</w:t>
      </w:r>
      <w:r>
        <w:rPr>
          <w:rFonts w:eastAsia="Times New Roman" w:cs="Times New Roman"/>
          <w:szCs w:val="24"/>
        </w:rPr>
        <w:t>,</w:t>
      </w:r>
      <w:r w:rsidRPr="00353DE7">
        <w:rPr>
          <w:rFonts w:eastAsia="Times New Roman" w:cs="Times New Roman"/>
          <w:szCs w:val="24"/>
        </w:rPr>
        <w:t xml:space="preserve"> δεν μπορεί να κάνει μεταπτυχιακά ή οτιδήποτε άλλο και δεν μπορεί να ονειρεύεται διεθνή καριέρα</w:t>
      </w:r>
      <w:r>
        <w:rPr>
          <w:rFonts w:eastAsia="Times New Roman" w:cs="Times New Roman"/>
          <w:szCs w:val="24"/>
        </w:rPr>
        <w:t>.</w:t>
      </w:r>
      <w:r w:rsidRPr="00353DE7">
        <w:rPr>
          <w:rFonts w:eastAsia="Times New Roman" w:cs="Times New Roman"/>
          <w:szCs w:val="24"/>
        </w:rPr>
        <w:t xml:space="preserve"> Αυτά είναι αδιανόητα πράγματα</w:t>
      </w:r>
      <w:r>
        <w:rPr>
          <w:rFonts w:eastAsia="Times New Roman" w:cs="Times New Roman"/>
          <w:szCs w:val="24"/>
        </w:rPr>
        <w:t>!</w:t>
      </w:r>
      <w:r w:rsidRPr="00353DE7">
        <w:rPr>
          <w:rFonts w:eastAsia="Times New Roman" w:cs="Times New Roman"/>
          <w:szCs w:val="24"/>
        </w:rPr>
        <w:t xml:space="preserve"> </w:t>
      </w:r>
      <w:r w:rsidRPr="00353DE7">
        <w:rPr>
          <w:rFonts w:eastAsia="Times New Roman" w:cs="Times New Roman"/>
          <w:szCs w:val="24"/>
        </w:rPr>
        <w:t>Άλλαξ</w:t>
      </w:r>
      <w:r>
        <w:rPr>
          <w:rFonts w:eastAsia="Times New Roman" w:cs="Times New Roman"/>
          <w:szCs w:val="24"/>
        </w:rPr>
        <w:t>έ</w:t>
      </w:r>
      <w:r w:rsidRPr="00353DE7">
        <w:rPr>
          <w:rFonts w:eastAsia="Times New Roman" w:cs="Times New Roman"/>
          <w:szCs w:val="24"/>
        </w:rPr>
        <w:t xml:space="preserve"> </w:t>
      </w:r>
      <w:r>
        <w:rPr>
          <w:rFonts w:eastAsia="Times New Roman" w:cs="Times New Roman"/>
          <w:szCs w:val="24"/>
        </w:rPr>
        <w:t>τα!</w:t>
      </w:r>
    </w:p>
    <w:p w14:paraId="03A730B7" w14:textId="77777777" w:rsidR="00E615E6" w:rsidRDefault="00720F21">
      <w:pPr>
        <w:tabs>
          <w:tab w:val="left" w:pos="6168"/>
        </w:tabs>
        <w:spacing w:after="0" w:line="600" w:lineRule="auto"/>
        <w:ind w:firstLine="720"/>
        <w:jc w:val="both"/>
        <w:rPr>
          <w:rFonts w:eastAsia="Times New Roman" w:cs="Times New Roman"/>
          <w:szCs w:val="24"/>
        </w:rPr>
      </w:pPr>
      <w:r w:rsidRPr="00353DE7">
        <w:rPr>
          <w:rFonts w:eastAsia="Times New Roman" w:cs="Times New Roman"/>
          <w:szCs w:val="24"/>
        </w:rPr>
        <w:t>Τέλος</w:t>
      </w:r>
      <w:r>
        <w:rPr>
          <w:rFonts w:eastAsia="Times New Roman" w:cs="Times New Roman"/>
          <w:szCs w:val="24"/>
        </w:rPr>
        <w:t xml:space="preserve">, επειδή </w:t>
      </w:r>
      <w:r w:rsidRPr="00353DE7">
        <w:rPr>
          <w:rFonts w:eastAsia="Times New Roman" w:cs="Times New Roman"/>
          <w:szCs w:val="24"/>
        </w:rPr>
        <w:t xml:space="preserve">αναφέρθηκα στις ρυθμίσεις του </w:t>
      </w:r>
      <w:r>
        <w:rPr>
          <w:rFonts w:eastAsia="Times New Roman" w:cs="Times New Roman"/>
          <w:szCs w:val="24"/>
        </w:rPr>
        <w:t>«</w:t>
      </w:r>
      <w:r w:rsidRPr="00353DE7">
        <w:rPr>
          <w:rFonts w:eastAsia="Times New Roman" w:cs="Times New Roman"/>
          <w:szCs w:val="24"/>
        </w:rPr>
        <w:t>Κ</w:t>
      </w:r>
      <w:r w:rsidRPr="00353DE7">
        <w:rPr>
          <w:rFonts w:eastAsia="Times New Roman" w:cs="Times New Roman"/>
          <w:szCs w:val="24"/>
        </w:rPr>
        <w:t>ΛΕΙΣΘΕΝΗ</w:t>
      </w:r>
      <w:r>
        <w:rPr>
          <w:rFonts w:eastAsia="Times New Roman" w:cs="Times New Roman"/>
          <w:szCs w:val="24"/>
        </w:rPr>
        <w:t>»,</w:t>
      </w:r>
      <w:r w:rsidRPr="00353DE7">
        <w:rPr>
          <w:rFonts w:eastAsia="Times New Roman" w:cs="Times New Roman"/>
          <w:szCs w:val="24"/>
        </w:rPr>
        <w:t xml:space="preserve"> θέλω να μου επιτρέψετε να αναφερθώ επισταμένως </w:t>
      </w:r>
      <w:r>
        <w:rPr>
          <w:rFonts w:eastAsia="Times New Roman" w:cs="Times New Roman"/>
          <w:szCs w:val="24"/>
        </w:rPr>
        <w:t>-και μου κάνει εντύπωση που η</w:t>
      </w:r>
      <w:r w:rsidRPr="00353DE7">
        <w:rPr>
          <w:rFonts w:eastAsia="Times New Roman" w:cs="Times New Roman"/>
          <w:szCs w:val="24"/>
        </w:rPr>
        <w:t xml:space="preserve"> Αξιωματική Αντιπολίτευση δεν τοποθετήθηκε</w:t>
      </w:r>
      <w:r>
        <w:rPr>
          <w:rFonts w:eastAsia="Times New Roman" w:cs="Times New Roman"/>
          <w:szCs w:val="24"/>
        </w:rPr>
        <w:t>,</w:t>
      </w:r>
      <w:r w:rsidRPr="00353DE7">
        <w:rPr>
          <w:rFonts w:eastAsia="Times New Roman" w:cs="Times New Roman"/>
          <w:szCs w:val="24"/>
        </w:rPr>
        <w:t xml:space="preserve"> ούτε όμως και η Συμπολίτευση σε αυτό το θέμα</w:t>
      </w:r>
      <w:r>
        <w:rPr>
          <w:rFonts w:eastAsia="Times New Roman" w:cs="Times New Roman"/>
          <w:szCs w:val="24"/>
        </w:rPr>
        <w:t>-</w:t>
      </w:r>
      <w:r w:rsidRPr="00353DE7">
        <w:rPr>
          <w:rFonts w:eastAsia="Times New Roman" w:cs="Times New Roman"/>
          <w:szCs w:val="24"/>
        </w:rPr>
        <w:t xml:space="preserve"> στο </w:t>
      </w:r>
      <w:r>
        <w:rPr>
          <w:rFonts w:eastAsia="Times New Roman" w:cs="Times New Roman"/>
          <w:szCs w:val="24"/>
        </w:rPr>
        <w:t>περίφημο Ε</w:t>
      </w:r>
      <w:r w:rsidRPr="00353DE7">
        <w:rPr>
          <w:rFonts w:eastAsia="Times New Roman" w:cs="Times New Roman"/>
          <w:szCs w:val="24"/>
        </w:rPr>
        <w:t>θνικό Εκλογικό Δίκτ</w:t>
      </w:r>
      <w:r w:rsidRPr="00353DE7">
        <w:rPr>
          <w:rFonts w:eastAsia="Times New Roman" w:cs="Times New Roman"/>
          <w:szCs w:val="24"/>
        </w:rPr>
        <w:t>υο της Παρακολούθησης του Διαδικτύου</w:t>
      </w:r>
      <w:r>
        <w:rPr>
          <w:rFonts w:eastAsia="Times New Roman" w:cs="Times New Roman"/>
          <w:szCs w:val="24"/>
        </w:rPr>
        <w:t>.</w:t>
      </w:r>
      <w:r w:rsidRPr="00353DE7">
        <w:rPr>
          <w:rFonts w:eastAsia="Times New Roman" w:cs="Times New Roman"/>
          <w:szCs w:val="24"/>
        </w:rPr>
        <w:t xml:space="preserve"> </w:t>
      </w:r>
    </w:p>
    <w:p w14:paraId="03A730B8" w14:textId="77777777" w:rsidR="00E615E6" w:rsidRDefault="00720F21">
      <w:pPr>
        <w:tabs>
          <w:tab w:val="left" w:pos="6168"/>
        </w:tabs>
        <w:spacing w:after="0" w:line="600" w:lineRule="auto"/>
        <w:ind w:firstLine="720"/>
        <w:jc w:val="both"/>
        <w:rPr>
          <w:rFonts w:eastAsia="Times New Roman" w:cs="Times New Roman"/>
          <w:szCs w:val="24"/>
        </w:rPr>
      </w:pPr>
      <w:r w:rsidRPr="00353DE7">
        <w:rPr>
          <w:rFonts w:eastAsia="Times New Roman" w:cs="Times New Roman"/>
          <w:szCs w:val="24"/>
        </w:rPr>
        <w:t xml:space="preserve">Σας τα </w:t>
      </w:r>
      <w:r>
        <w:rPr>
          <w:rFonts w:eastAsia="Times New Roman" w:cs="Times New Roman"/>
          <w:szCs w:val="24"/>
        </w:rPr>
        <w:t xml:space="preserve">είπαμε </w:t>
      </w:r>
      <w:r w:rsidRPr="00353DE7">
        <w:rPr>
          <w:rFonts w:eastAsia="Times New Roman" w:cs="Times New Roman"/>
          <w:szCs w:val="24"/>
        </w:rPr>
        <w:t xml:space="preserve">και στην </w:t>
      </w:r>
      <w:r>
        <w:rPr>
          <w:rFonts w:eastAsia="Times New Roman" w:cs="Times New Roman"/>
          <w:szCs w:val="24"/>
        </w:rPr>
        <w:t>ε</w:t>
      </w:r>
      <w:r w:rsidRPr="00353DE7">
        <w:rPr>
          <w:rFonts w:eastAsia="Times New Roman" w:cs="Times New Roman"/>
          <w:szCs w:val="24"/>
        </w:rPr>
        <w:t>πιτροπή</w:t>
      </w:r>
      <w:r>
        <w:rPr>
          <w:rFonts w:eastAsia="Times New Roman" w:cs="Times New Roman"/>
          <w:szCs w:val="24"/>
        </w:rPr>
        <w:t>,</w:t>
      </w:r>
      <w:r w:rsidRPr="00353DE7">
        <w:rPr>
          <w:rFonts w:eastAsia="Times New Roman" w:cs="Times New Roman"/>
          <w:szCs w:val="24"/>
        </w:rPr>
        <w:t xml:space="preserve"> </w:t>
      </w:r>
      <w:r>
        <w:rPr>
          <w:rFonts w:eastAsia="Times New Roman" w:cs="Times New Roman"/>
          <w:szCs w:val="24"/>
        </w:rPr>
        <w:t>κ</w:t>
      </w:r>
      <w:r w:rsidRPr="00353DE7">
        <w:rPr>
          <w:rFonts w:eastAsia="Times New Roman" w:cs="Times New Roman"/>
          <w:szCs w:val="24"/>
        </w:rPr>
        <w:t>ύριε Υπουργέ</w:t>
      </w:r>
      <w:r>
        <w:rPr>
          <w:rFonts w:eastAsia="Times New Roman" w:cs="Times New Roman"/>
          <w:szCs w:val="24"/>
        </w:rPr>
        <w:t>.</w:t>
      </w:r>
      <w:r w:rsidRPr="00353DE7">
        <w:rPr>
          <w:rFonts w:eastAsia="Times New Roman" w:cs="Times New Roman"/>
          <w:szCs w:val="24"/>
        </w:rPr>
        <w:t xml:space="preserve"> </w:t>
      </w:r>
      <w:r>
        <w:rPr>
          <w:rFonts w:eastAsia="Times New Roman" w:cs="Times New Roman"/>
          <w:szCs w:val="24"/>
        </w:rPr>
        <w:t xml:space="preserve">Εάν </w:t>
      </w:r>
      <w:r w:rsidRPr="00353DE7">
        <w:rPr>
          <w:rFonts w:eastAsia="Times New Roman" w:cs="Times New Roman"/>
          <w:szCs w:val="24"/>
        </w:rPr>
        <w:t xml:space="preserve">αυτή η </w:t>
      </w:r>
      <w:r>
        <w:rPr>
          <w:rFonts w:eastAsia="Times New Roman" w:cs="Times New Roman"/>
          <w:szCs w:val="24"/>
        </w:rPr>
        <w:t>ε</w:t>
      </w:r>
      <w:r w:rsidRPr="00353DE7">
        <w:rPr>
          <w:rFonts w:eastAsia="Times New Roman" w:cs="Times New Roman"/>
          <w:szCs w:val="24"/>
        </w:rPr>
        <w:t>πιτροπή</w:t>
      </w:r>
      <w:r w:rsidRPr="00353DE7">
        <w:rPr>
          <w:rFonts w:eastAsia="Times New Roman" w:cs="Times New Roman"/>
          <w:szCs w:val="24"/>
        </w:rPr>
        <w:t xml:space="preserve"> για την παρακολούθηση του </w:t>
      </w:r>
      <w:r>
        <w:rPr>
          <w:rFonts w:eastAsia="Times New Roman" w:cs="Times New Roman"/>
          <w:szCs w:val="24"/>
        </w:rPr>
        <w:t xml:space="preserve">ίντερνετ </w:t>
      </w:r>
      <w:r w:rsidRPr="00353DE7">
        <w:rPr>
          <w:rFonts w:eastAsia="Times New Roman" w:cs="Times New Roman"/>
          <w:szCs w:val="24"/>
        </w:rPr>
        <w:t xml:space="preserve">και των διαδικτυακών και των κοινωνικών μέσων </w:t>
      </w:r>
      <w:r>
        <w:rPr>
          <w:rFonts w:eastAsia="Times New Roman" w:cs="Times New Roman"/>
          <w:szCs w:val="24"/>
        </w:rPr>
        <w:t xml:space="preserve">δεν </w:t>
      </w:r>
      <w:r w:rsidRPr="00353DE7">
        <w:rPr>
          <w:rFonts w:eastAsia="Times New Roman" w:cs="Times New Roman"/>
          <w:szCs w:val="24"/>
        </w:rPr>
        <w:t>συγκροτηθεί</w:t>
      </w:r>
      <w:r>
        <w:rPr>
          <w:rFonts w:eastAsia="Times New Roman" w:cs="Times New Roman"/>
          <w:szCs w:val="24"/>
        </w:rPr>
        <w:t xml:space="preserve"> -όχι όπως το προβλέπετε, </w:t>
      </w:r>
      <w:r w:rsidRPr="00353DE7">
        <w:rPr>
          <w:rFonts w:eastAsia="Times New Roman" w:cs="Times New Roman"/>
          <w:szCs w:val="24"/>
        </w:rPr>
        <w:t xml:space="preserve">καθαρά κρατικά και </w:t>
      </w:r>
      <w:r w:rsidRPr="00353DE7">
        <w:rPr>
          <w:rFonts w:eastAsia="Times New Roman" w:cs="Times New Roman"/>
          <w:szCs w:val="24"/>
        </w:rPr>
        <w:t>ελεγχόμενα απ</w:t>
      </w:r>
      <w:r>
        <w:rPr>
          <w:rFonts w:eastAsia="Times New Roman" w:cs="Times New Roman"/>
          <w:szCs w:val="24"/>
        </w:rPr>
        <w:t>ό τ</w:t>
      </w:r>
      <w:r w:rsidRPr="00353DE7">
        <w:rPr>
          <w:rFonts w:eastAsia="Times New Roman" w:cs="Times New Roman"/>
          <w:szCs w:val="24"/>
        </w:rPr>
        <w:t xml:space="preserve">ην εκάστοτε </w:t>
      </w:r>
      <w:r>
        <w:rPr>
          <w:rFonts w:eastAsia="Times New Roman" w:cs="Times New Roman"/>
          <w:szCs w:val="24"/>
        </w:rPr>
        <w:t>κ</w:t>
      </w:r>
      <w:r w:rsidRPr="00353DE7">
        <w:rPr>
          <w:rFonts w:eastAsia="Times New Roman" w:cs="Times New Roman"/>
          <w:szCs w:val="24"/>
        </w:rPr>
        <w:t>υβέρνηση</w:t>
      </w:r>
      <w:r>
        <w:rPr>
          <w:rFonts w:eastAsia="Times New Roman" w:cs="Times New Roman"/>
          <w:szCs w:val="24"/>
        </w:rPr>
        <w:t>- όπως πρέπει -</w:t>
      </w:r>
      <w:r w:rsidRPr="00353DE7">
        <w:rPr>
          <w:rFonts w:eastAsia="Times New Roman" w:cs="Times New Roman"/>
          <w:szCs w:val="24"/>
        </w:rPr>
        <w:t xml:space="preserve">γιατί μιλάμε </w:t>
      </w:r>
      <w:r>
        <w:rPr>
          <w:rFonts w:eastAsia="Times New Roman" w:cs="Times New Roman"/>
          <w:szCs w:val="24"/>
        </w:rPr>
        <w:t xml:space="preserve">για </w:t>
      </w:r>
      <w:r w:rsidRPr="00353DE7">
        <w:rPr>
          <w:rFonts w:eastAsia="Times New Roman" w:cs="Times New Roman"/>
          <w:szCs w:val="24"/>
        </w:rPr>
        <w:t xml:space="preserve">προεκλογική περίοδο και η σύσταση </w:t>
      </w:r>
      <w:r>
        <w:rPr>
          <w:rFonts w:eastAsia="Times New Roman" w:cs="Times New Roman"/>
          <w:szCs w:val="24"/>
        </w:rPr>
        <w:t xml:space="preserve">της </w:t>
      </w:r>
      <w:r w:rsidRPr="00353DE7">
        <w:rPr>
          <w:rFonts w:eastAsia="Times New Roman" w:cs="Times New Roman"/>
          <w:szCs w:val="24"/>
        </w:rPr>
        <w:t xml:space="preserve">Ευρωπαϊκής Επιτροπής </w:t>
      </w:r>
      <w:r>
        <w:rPr>
          <w:rFonts w:eastAsia="Times New Roman" w:cs="Times New Roman"/>
          <w:szCs w:val="24"/>
        </w:rPr>
        <w:t xml:space="preserve">έχει να </w:t>
      </w:r>
      <w:r>
        <w:rPr>
          <w:rFonts w:eastAsia="Times New Roman" w:cs="Times New Roman"/>
          <w:szCs w:val="24"/>
        </w:rPr>
        <w:lastRenderedPageBreak/>
        <w:t xml:space="preserve">κάνει ακριβώς </w:t>
      </w:r>
      <w:r w:rsidRPr="00353DE7">
        <w:rPr>
          <w:rFonts w:eastAsia="Times New Roman" w:cs="Times New Roman"/>
          <w:szCs w:val="24"/>
        </w:rPr>
        <w:t>με εκλογές</w:t>
      </w:r>
      <w:r>
        <w:rPr>
          <w:rFonts w:eastAsia="Times New Roman" w:cs="Times New Roman"/>
          <w:szCs w:val="24"/>
        </w:rPr>
        <w:t>-</w:t>
      </w:r>
      <w:r w:rsidRPr="00353DE7">
        <w:rPr>
          <w:rFonts w:eastAsia="Times New Roman" w:cs="Times New Roman"/>
          <w:szCs w:val="24"/>
        </w:rPr>
        <w:t xml:space="preserve"> </w:t>
      </w:r>
      <w:r>
        <w:rPr>
          <w:rFonts w:eastAsia="Times New Roman" w:cs="Times New Roman"/>
          <w:szCs w:val="24"/>
        </w:rPr>
        <w:t xml:space="preserve">δημιουργείται, κυρίες και κύριοι συνάδελφοι, </w:t>
      </w:r>
      <w:r w:rsidRPr="00353DE7">
        <w:rPr>
          <w:rFonts w:eastAsia="Times New Roman" w:cs="Times New Roman"/>
          <w:szCs w:val="24"/>
        </w:rPr>
        <w:t xml:space="preserve">μία κρατική εστία παρακολούθησης και ελέγχου του </w:t>
      </w:r>
      <w:r w:rsidRPr="00353DE7">
        <w:rPr>
          <w:rFonts w:eastAsia="Times New Roman" w:cs="Times New Roman"/>
          <w:szCs w:val="24"/>
        </w:rPr>
        <w:t>πολιτικού λόγου και της προεκλογικής δραστηριότητας</w:t>
      </w:r>
      <w:r>
        <w:rPr>
          <w:rFonts w:eastAsia="Times New Roman" w:cs="Times New Roman"/>
          <w:szCs w:val="24"/>
        </w:rPr>
        <w:t>.</w:t>
      </w:r>
      <w:r w:rsidRPr="00353DE7">
        <w:rPr>
          <w:rFonts w:eastAsia="Times New Roman" w:cs="Times New Roman"/>
          <w:szCs w:val="24"/>
        </w:rPr>
        <w:t xml:space="preserve"> Σας καλούμε</w:t>
      </w:r>
      <w:r>
        <w:rPr>
          <w:rFonts w:eastAsia="Times New Roman" w:cs="Times New Roman"/>
          <w:szCs w:val="24"/>
        </w:rPr>
        <w:t>, λοιπόν,</w:t>
      </w:r>
      <w:r w:rsidRPr="00353DE7">
        <w:rPr>
          <w:rFonts w:eastAsia="Times New Roman" w:cs="Times New Roman"/>
          <w:szCs w:val="24"/>
        </w:rPr>
        <w:t xml:space="preserve"> να το αποσύρετε ή να το αλλάξετε</w:t>
      </w:r>
      <w:r>
        <w:rPr>
          <w:rFonts w:eastAsia="Times New Roman" w:cs="Times New Roman"/>
          <w:szCs w:val="24"/>
        </w:rPr>
        <w:t xml:space="preserve">, εν </w:t>
      </w:r>
      <w:r w:rsidRPr="00353DE7">
        <w:rPr>
          <w:rFonts w:eastAsia="Times New Roman" w:cs="Times New Roman"/>
          <w:szCs w:val="24"/>
        </w:rPr>
        <w:t xml:space="preserve">πάση </w:t>
      </w:r>
      <w:proofErr w:type="spellStart"/>
      <w:r w:rsidRPr="00353DE7">
        <w:rPr>
          <w:rFonts w:eastAsia="Times New Roman" w:cs="Times New Roman"/>
          <w:szCs w:val="24"/>
        </w:rPr>
        <w:t>περιπτώσει</w:t>
      </w:r>
      <w:proofErr w:type="spellEnd"/>
      <w:r>
        <w:rPr>
          <w:rFonts w:eastAsia="Times New Roman" w:cs="Times New Roman"/>
          <w:szCs w:val="24"/>
        </w:rPr>
        <w:t>,</w:t>
      </w:r>
      <w:r w:rsidRPr="00353DE7">
        <w:rPr>
          <w:rFonts w:eastAsia="Times New Roman" w:cs="Times New Roman"/>
          <w:szCs w:val="24"/>
        </w:rPr>
        <w:t xml:space="preserve"> γιατί αλλιώς θα κατηγορηθείτε</w:t>
      </w:r>
      <w:r>
        <w:rPr>
          <w:rFonts w:eastAsia="Times New Roman" w:cs="Times New Roman"/>
          <w:szCs w:val="24"/>
        </w:rPr>
        <w:t xml:space="preserve"> -</w:t>
      </w:r>
      <w:r w:rsidRPr="00353DE7">
        <w:rPr>
          <w:rFonts w:eastAsia="Times New Roman" w:cs="Times New Roman"/>
          <w:szCs w:val="24"/>
        </w:rPr>
        <w:t>όπως κατηγορεί</w:t>
      </w:r>
      <w:r>
        <w:rPr>
          <w:rFonts w:eastAsia="Times New Roman" w:cs="Times New Roman"/>
          <w:szCs w:val="24"/>
        </w:rPr>
        <w:t>στε-</w:t>
      </w:r>
      <w:r w:rsidRPr="00353DE7">
        <w:rPr>
          <w:rFonts w:eastAsia="Times New Roman" w:cs="Times New Roman"/>
          <w:szCs w:val="24"/>
        </w:rPr>
        <w:t xml:space="preserve"> για τη χειραγώγηση της εκλογικής διαδικασίας</w:t>
      </w:r>
      <w:r>
        <w:rPr>
          <w:rFonts w:eastAsia="Times New Roman" w:cs="Times New Roman"/>
          <w:szCs w:val="24"/>
        </w:rPr>
        <w:t>.</w:t>
      </w:r>
    </w:p>
    <w:p w14:paraId="03A730B9" w14:textId="77777777" w:rsidR="00E615E6" w:rsidRDefault="00720F21">
      <w:pPr>
        <w:tabs>
          <w:tab w:val="left" w:pos="6168"/>
        </w:tabs>
        <w:spacing w:after="0" w:line="600" w:lineRule="auto"/>
        <w:ind w:firstLine="720"/>
        <w:jc w:val="both"/>
        <w:rPr>
          <w:rFonts w:eastAsia="Times New Roman" w:cs="Times New Roman"/>
          <w:szCs w:val="24"/>
        </w:rPr>
      </w:pPr>
      <w:r w:rsidRPr="00353DE7">
        <w:rPr>
          <w:rFonts w:eastAsia="Times New Roman" w:cs="Times New Roman"/>
          <w:szCs w:val="24"/>
        </w:rPr>
        <w:t>Και τέλος</w:t>
      </w:r>
      <w:r>
        <w:rPr>
          <w:rFonts w:eastAsia="Times New Roman" w:cs="Times New Roman"/>
          <w:szCs w:val="24"/>
        </w:rPr>
        <w:t>,</w:t>
      </w:r>
      <w:r w:rsidRPr="00353DE7">
        <w:rPr>
          <w:rFonts w:eastAsia="Times New Roman" w:cs="Times New Roman"/>
          <w:szCs w:val="24"/>
        </w:rPr>
        <w:t xml:space="preserve"> σε ό</w:t>
      </w:r>
      <w:r>
        <w:rPr>
          <w:rFonts w:eastAsia="Times New Roman" w:cs="Times New Roman"/>
          <w:szCs w:val="24"/>
        </w:rPr>
        <w:t>,</w:t>
      </w:r>
      <w:r w:rsidRPr="00353DE7">
        <w:rPr>
          <w:rFonts w:eastAsia="Times New Roman" w:cs="Times New Roman"/>
          <w:szCs w:val="24"/>
        </w:rPr>
        <w:t>τι αφορά τις προ</w:t>
      </w:r>
      <w:r w:rsidRPr="00353DE7">
        <w:rPr>
          <w:rFonts w:eastAsia="Times New Roman" w:cs="Times New Roman"/>
          <w:szCs w:val="24"/>
        </w:rPr>
        <w:t>σλήψεις και τις διευθετήσεις</w:t>
      </w:r>
      <w:r>
        <w:rPr>
          <w:rFonts w:eastAsia="Times New Roman" w:cs="Times New Roman"/>
          <w:szCs w:val="24"/>
        </w:rPr>
        <w:t>,</w:t>
      </w:r>
      <w:r w:rsidRPr="00353DE7">
        <w:rPr>
          <w:rFonts w:eastAsia="Times New Roman" w:cs="Times New Roman"/>
          <w:szCs w:val="24"/>
        </w:rPr>
        <w:t xml:space="preserve"> εμείς αναγνωρίζουμε το γεγονός ότι οι πυροσβέστες </w:t>
      </w:r>
      <w:r>
        <w:rPr>
          <w:rFonts w:eastAsia="Times New Roman" w:cs="Times New Roman"/>
          <w:szCs w:val="24"/>
        </w:rPr>
        <w:t xml:space="preserve">ή οι </w:t>
      </w:r>
      <w:r w:rsidRPr="00353DE7">
        <w:rPr>
          <w:rFonts w:eastAsia="Times New Roman" w:cs="Times New Roman"/>
          <w:szCs w:val="24"/>
        </w:rPr>
        <w:t>ναυαγοσώστες είναι εποχικές ανάγκες</w:t>
      </w:r>
      <w:r>
        <w:rPr>
          <w:rFonts w:eastAsia="Times New Roman" w:cs="Times New Roman"/>
          <w:szCs w:val="24"/>
        </w:rPr>
        <w:t>, αλλά σ</w:t>
      </w:r>
      <w:r w:rsidRPr="00353DE7">
        <w:rPr>
          <w:rFonts w:eastAsia="Times New Roman" w:cs="Times New Roman"/>
          <w:szCs w:val="24"/>
        </w:rPr>
        <w:t>ας καλούμε να γίνετε πιο συγκεκριμένοι στις αντίστοιχες ρυθμίσεις</w:t>
      </w:r>
      <w:r>
        <w:rPr>
          <w:rFonts w:eastAsia="Times New Roman" w:cs="Times New Roman"/>
          <w:szCs w:val="24"/>
        </w:rPr>
        <w:t>,</w:t>
      </w:r>
      <w:r w:rsidRPr="00353DE7">
        <w:rPr>
          <w:rFonts w:eastAsia="Times New Roman" w:cs="Times New Roman"/>
          <w:szCs w:val="24"/>
        </w:rPr>
        <w:t xml:space="preserve"> έτσι ώστε εσείς οι ίδιοι να άρετε αυτό</w:t>
      </w:r>
      <w:r>
        <w:rPr>
          <w:rFonts w:eastAsia="Times New Roman" w:cs="Times New Roman"/>
          <w:szCs w:val="24"/>
        </w:rPr>
        <w:t>,</w:t>
      </w:r>
      <w:r w:rsidRPr="00353DE7">
        <w:rPr>
          <w:rFonts w:eastAsia="Times New Roman" w:cs="Times New Roman"/>
          <w:szCs w:val="24"/>
        </w:rPr>
        <w:t xml:space="preserve"> στο οποίο έχετε υποβά</w:t>
      </w:r>
      <w:r w:rsidRPr="00353DE7">
        <w:rPr>
          <w:rFonts w:eastAsia="Times New Roman" w:cs="Times New Roman"/>
          <w:szCs w:val="24"/>
        </w:rPr>
        <w:t xml:space="preserve">λει τον εαυτό </w:t>
      </w:r>
      <w:r>
        <w:rPr>
          <w:rFonts w:eastAsia="Times New Roman" w:cs="Times New Roman"/>
          <w:szCs w:val="24"/>
        </w:rPr>
        <w:t>σας,</w:t>
      </w:r>
      <w:r w:rsidRPr="00353DE7">
        <w:rPr>
          <w:rFonts w:eastAsia="Times New Roman" w:cs="Times New Roman"/>
          <w:szCs w:val="24"/>
        </w:rPr>
        <w:t xml:space="preserve"> ότι σας κατηγορ</w:t>
      </w:r>
      <w:r>
        <w:rPr>
          <w:rFonts w:eastAsia="Times New Roman" w:cs="Times New Roman"/>
          <w:szCs w:val="24"/>
        </w:rPr>
        <w:t>ούμε, με κάποια βάση, ότι φέρνετε</w:t>
      </w:r>
      <w:r w:rsidRPr="00353DE7">
        <w:rPr>
          <w:rFonts w:eastAsia="Times New Roman" w:cs="Times New Roman"/>
          <w:szCs w:val="24"/>
        </w:rPr>
        <w:t xml:space="preserve"> τελευταία στιγμή διευθετήσεις και ρυθμίσεις προσλήψεων </w:t>
      </w:r>
      <w:r>
        <w:rPr>
          <w:rFonts w:eastAsia="Times New Roman" w:cs="Times New Roman"/>
          <w:szCs w:val="24"/>
        </w:rPr>
        <w:t>λίγο πριν την</w:t>
      </w:r>
      <w:r w:rsidRPr="00353DE7">
        <w:rPr>
          <w:rFonts w:eastAsia="Times New Roman" w:cs="Times New Roman"/>
          <w:szCs w:val="24"/>
        </w:rPr>
        <w:t xml:space="preserve"> </w:t>
      </w:r>
      <w:r w:rsidRPr="00353DE7">
        <w:rPr>
          <w:rFonts w:eastAsia="Times New Roman" w:cs="Times New Roman"/>
          <w:szCs w:val="24"/>
        </w:rPr>
        <w:t>εκλογική διαδικασία</w:t>
      </w:r>
      <w:r>
        <w:rPr>
          <w:rFonts w:eastAsia="Times New Roman" w:cs="Times New Roman"/>
          <w:szCs w:val="24"/>
        </w:rPr>
        <w:t>.</w:t>
      </w:r>
    </w:p>
    <w:p w14:paraId="03A730BA" w14:textId="77777777" w:rsidR="00E615E6" w:rsidRDefault="00720F21">
      <w:pPr>
        <w:tabs>
          <w:tab w:val="left" w:pos="6168"/>
        </w:tabs>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όπως είπα και στην αρχή, δ</w:t>
      </w:r>
      <w:r w:rsidRPr="00353DE7">
        <w:rPr>
          <w:rFonts w:eastAsia="Times New Roman" w:cs="Times New Roman"/>
          <w:szCs w:val="24"/>
        </w:rPr>
        <w:t>υστυχώς παρά τις κάποιες θετικές ρυθμίσεις</w:t>
      </w:r>
      <w:r w:rsidRPr="00353DE7">
        <w:rPr>
          <w:rFonts w:eastAsia="Times New Roman" w:cs="Times New Roman"/>
          <w:szCs w:val="24"/>
        </w:rPr>
        <w:t xml:space="preserve"> που έχει αυτό το νομοσχέδιο ιδιαίτερα στα </w:t>
      </w:r>
      <w:r>
        <w:rPr>
          <w:rFonts w:eastAsia="Times New Roman" w:cs="Times New Roman"/>
          <w:szCs w:val="24"/>
        </w:rPr>
        <w:t xml:space="preserve">ζητήματα της ισότητας των φύλων, </w:t>
      </w:r>
      <w:r w:rsidRPr="00353DE7">
        <w:rPr>
          <w:rFonts w:eastAsia="Times New Roman" w:cs="Times New Roman"/>
          <w:szCs w:val="24"/>
        </w:rPr>
        <w:t>είμαστε υποχρεωμένοι</w:t>
      </w:r>
      <w:r>
        <w:rPr>
          <w:rFonts w:eastAsia="Times New Roman" w:cs="Times New Roman"/>
          <w:szCs w:val="24"/>
        </w:rPr>
        <w:t xml:space="preserve"> να καταψηφίσουμε εντόνως,</w:t>
      </w:r>
      <w:r w:rsidRPr="00353DE7">
        <w:rPr>
          <w:rFonts w:eastAsia="Times New Roman" w:cs="Times New Roman"/>
          <w:szCs w:val="24"/>
        </w:rPr>
        <w:t xml:space="preserve"> να διαμαρτυρηθούμε και να καταγγείλουμε την τ</w:t>
      </w:r>
      <w:r>
        <w:rPr>
          <w:rFonts w:eastAsia="Times New Roman" w:cs="Times New Roman"/>
          <w:szCs w:val="24"/>
        </w:rPr>
        <w:t>ρ</w:t>
      </w:r>
      <w:r w:rsidRPr="00353DE7">
        <w:rPr>
          <w:rFonts w:eastAsia="Times New Roman" w:cs="Times New Roman"/>
          <w:szCs w:val="24"/>
        </w:rPr>
        <w:t xml:space="preserve">οπολογία Τσίπρα για τις </w:t>
      </w:r>
      <w:r w:rsidRPr="00353DE7">
        <w:rPr>
          <w:rFonts w:eastAsia="Times New Roman" w:cs="Times New Roman"/>
          <w:szCs w:val="24"/>
        </w:rPr>
        <w:lastRenderedPageBreak/>
        <w:t>συναλλαγές</w:t>
      </w:r>
      <w:r>
        <w:rPr>
          <w:rFonts w:eastAsia="Times New Roman" w:cs="Times New Roman"/>
          <w:szCs w:val="24"/>
        </w:rPr>
        <w:t>.</w:t>
      </w:r>
      <w:r w:rsidRPr="00353DE7">
        <w:rPr>
          <w:rFonts w:eastAsia="Times New Roman" w:cs="Times New Roman"/>
          <w:szCs w:val="24"/>
        </w:rPr>
        <w:t xml:space="preserve"> Και </w:t>
      </w:r>
      <w:r>
        <w:rPr>
          <w:rFonts w:eastAsia="Times New Roman" w:cs="Times New Roman"/>
          <w:szCs w:val="24"/>
        </w:rPr>
        <w:t>β</w:t>
      </w:r>
      <w:r w:rsidRPr="00353DE7">
        <w:rPr>
          <w:rFonts w:eastAsia="Times New Roman" w:cs="Times New Roman"/>
          <w:szCs w:val="24"/>
        </w:rPr>
        <w:t>εβαίως</w:t>
      </w:r>
      <w:r>
        <w:rPr>
          <w:rFonts w:eastAsia="Times New Roman" w:cs="Times New Roman"/>
          <w:szCs w:val="24"/>
        </w:rPr>
        <w:t>,</w:t>
      </w:r>
      <w:r w:rsidRPr="00353DE7">
        <w:rPr>
          <w:rFonts w:eastAsia="Times New Roman" w:cs="Times New Roman"/>
          <w:szCs w:val="24"/>
        </w:rPr>
        <w:t xml:space="preserve"> επιφυλασσόμαστε και μένουμε στο </w:t>
      </w:r>
      <w:r>
        <w:rPr>
          <w:rFonts w:eastAsia="Times New Roman" w:cs="Times New Roman"/>
          <w:szCs w:val="24"/>
        </w:rPr>
        <w:t>«</w:t>
      </w:r>
      <w:r>
        <w:rPr>
          <w:rFonts w:eastAsia="Times New Roman" w:cs="Times New Roman"/>
          <w:szCs w:val="24"/>
        </w:rPr>
        <w:t>παρών</w:t>
      </w:r>
      <w:r>
        <w:rPr>
          <w:rFonts w:eastAsia="Times New Roman" w:cs="Times New Roman"/>
          <w:szCs w:val="24"/>
        </w:rPr>
        <w:t>»</w:t>
      </w:r>
      <w:r w:rsidRPr="00353DE7">
        <w:rPr>
          <w:rFonts w:eastAsia="Times New Roman" w:cs="Times New Roman"/>
          <w:szCs w:val="24"/>
        </w:rPr>
        <w:t xml:space="preserve"> για το νομοσχέδιο</w:t>
      </w:r>
      <w:r>
        <w:rPr>
          <w:rFonts w:eastAsia="Times New Roman" w:cs="Times New Roman"/>
          <w:szCs w:val="24"/>
        </w:rPr>
        <w:t>.</w:t>
      </w:r>
    </w:p>
    <w:p w14:paraId="03A730BB" w14:textId="77777777" w:rsidR="00E615E6" w:rsidRDefault="00720F21">
      <w:pPr>
        <w:tabs>
          <w:tab w:val="left" w:pos="6168"/>
        </w:tabs>
        <w:spacing w:after="0" w:line="600" w:lineRule="auto"/>
        <w:ind w:firstLine="720"/>
        <w:jc w:val="both"/>
        <w:rPr>
          <w:rFonts w:eastAsia="Times New Roman" w:cs="Times New Roman"/>
          <w:szCs w:val="24"/>
        </w:rPr>
      </w:pPr>
      <w:r w:rsidRPr="00353DE7">
        <w:rPr>
          <w:rFonts w:eastAsia="Times New Roman" w:cs="Times New Roman"/>
          <w:szCs w:val="24"/>
        </w:rPr>
        <w:t>Ευχαριστώ πάρα πολύ</w:t>
      </w:r>
      <w:r>
        <w:rPr>
          <w:rFonts w:eastAsia="Times New Roman" w:cs="Times New Roman"/>
          <w:szCs w:val="24"/>
        </w:rPr>
        <w:t>.</w:t>
      </w:r>
    </w:p>
    <w:p w14:paraId="03A730BC" w14:textId="77777777" w:rsidR="00E615E6" w:rsidRDefault="00720F21">
      <w:pPr>
        <w:tabs>
          <w:tab w:val="left" w:pos="6168"/>
        </w:tabs>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Δημοκρατικής Συμπαράταξης)</w:t>
      </w:r>
    </w:p>
    <w:p w14:paraId="03A730BD" w14:textId="77777777" w:rsidR="00E615E6" w:rsidRDefault="00720F21">
      <w:pPr>
        <w:tabs>
          <w:tab w:val="left" w:pos="6168"/>
        </w:tabs>
        <w:spacing w:after="0" w:line="600" w:lineRule="auto"/>
        <w:ind w:firstLine="720"/>
        <w:jc w:val="both"/>
        <w:rPr>
          <w:rFonts w:eastAsia="Times New Roman" w:cs="Times New Roman"/>
          <w:szCs w:val="24"/>
        </w:rPr>
      </w:pPr>
      <w:r w:rsidRPr="000637CE">
        <w:rPr>
          <w:rFonts w:eastAsia="Times New Roman" w:cs="Times New Roman"/>
          <w:b/>
          <w:szCs w:val="24"/>
        </w:rPr>
        <w:t xml:space="preserve">ΠΡΟΕΔΡΕΥΟΥΣΑ </w:t>
      </w:r>
      <w:r w:rsidRPr="009236DF">
        <w:rPr>
          <w:rFonts w:eastAsia="Times New Roman" w:cs="Times New Roman"/>
          <w:b/>
          <w:szCs w:val="24"/>
        </w:rPr>
        <w:t>(</w:t>
      </w:r>
      <w:r>
        <w:rPr>
          <w:rFonts w:eastAsia="Times New Roman" w:cs="Times New Roman"/>
          <w:b/>
          <w:szCs w:val="24"/>
        </w:rPr>
        <w:t xml:space="preserve">Αναστασία Χριστοδουλοπούλου): </w:t>
      </w:r>
      <w:r>
        <w:rPr>
          <w:rFonts w:eastAsia="Times New Roman" w:cs="Times New Roman"/>
          <w:szCs w:val="24"/>
        </w:rPr>
        <w:t xml:space="preserve">Κυρίες και κύριοι συνάδελφοι, θα ήθελα να σας ενημερώσω ότι έχουν γραφτεί τριάντα οχτώ ομιλητές. </w:t>
      </w:r>
    </w:p>
    <w:p w14:paraId="03A730BE" w14:textId="77777777" w:rsidR="00E615E6" w:rsidRDefault="00720F21">
      <w:pPr>
        <w:tabs>
          <w:tab w:val="left" w:pos="6168"/>
        </w:tabs>
        <w:spacing w:after="0" w:line="600" w:lineRule="auto"/>
        <w:ind w:firstLine="720"/>
        <w:jc w:val="both"/>
        <w:rPr>
          <w:rFonts w:eastAsia="Times New Roman" w:cs="Times New Roman"/>
          <w:szCs w:val="24"/>
        </w:rPr>
      </w:pPr>
      <w:r>
        <w:rPr>
          <w:rFonts w:eastAsia="Times New Roman" w:cs="Times New Roman"/>
          <w:szCs w:val="24"/>
        </w:rPr>
        <w:t xml:space="preserve">Τον λόγο </w:t>
      </w:r>
      <w:r>
        <w:rPr>
          <w:rFonts w:eastAsia="Times New Roman" w:cs="Times New Roman"/>
          <w:szCs w:val="24"/>
        </w:rPr>
        <w:t xml:space="preserve">έχει ο </w:t>
      </w:r>
      <w:r>
        <w:rPr>
          <w:rFonts w:eastAsia="Times New Roman" w:cs="Times New Roman"/>
          <w:szCs w:val="24"/>
        </w:rPr>
        <w:t xml:space="preserve">ειδικός αγορητής </w:t>
      </w:r>
      <w:r>
        <w:rPr>
          <w:rFonts w:eastAsia="Times New Roman" w:cs="Times New Roman"/>
          <w:szCs w:val="24"/>
        </w:rPr>
        <w:t xml:space="preserve">της Χρυσής Αυγής κ. Παναγιώτης Ηλιόπουλος για δεκαπέντε λεπτά. </w:t>
      </w:r>
    </w:p>
    <w:p w14:paraId="03A730BF" w14:textId="77777777" w:rsidR="00E615E6" w:rsidRDefault="00720F21">
      <w:pPr>
        <w:tabs>
          <w:tab w:val="left" w:pos="6168"/>
        </w:tabs>
        <w:spacing w:after="0" w:line="600" w:lineRule="auto"/>
        <w:ind w:firstLine="720"/>
        <w:jc w:val="both"/>
        <w:rPr>
          <w:rFonts w:eastAsia="Times New Roman" w:cs="Times New Roman"/>
          <w:szCs w:val="24"/>
        </w:rPr>
      </w:pPr>
      <w:r>
        <w:rPr>
          <w:rFonts w:eastAsia="Times New Roman" w:cs="Times New Roman"/>
          <w:b/>
          <w:szCs w:val="24"/>
        </w:rPr>
        <w:t xml:space="preserve">ΠΑΝΑΓΙΩΤΗΣ ΗΛΙΟΠΟΥΛΟΣ: </w:t>
      </w:r>
      <w:r w:rsidRPr="00353DE7">
        <w:rPr>
          <w:rFonts w:eastAsia="Times New Roman" w:cs="Times New Roman"/>
          <w:szCs w:val="24"/>
        </w:rPr>
        <w:t>Ευχαριστώ</w:t>
      </w:r>
      <w:r>
        <w:rPr>
          <w:rFonts w:eastAsia="Times New Roman" w:cs="Times New Roman"/>
          <w:szCs w:val="24"/>
        </w:rPr>
        <w:t>,</w:t>
      </w:r>
      <w:r w:rsidRPr="00353DE7">
        <w:rPr>
          <w:rFonts w:eastAsia="Times New Roman" w:cs="Times New Roman"/>
          <w:szCs w:val="24"/>
        </w:rPr>
        <w:t xml:space="preserve"> </w:t>
      </w:r>
      <w:r>
        <w:rPr>
          <w:rFonts w:eastAsia="Times New Roman" w:cs="Times New Roman"/>
          <w:szCs w:val="24"/>
        </w:rPr>
        <w:t>κ</w:t>
      </w:r>
      <w:r w:rsidRPr="00353DE7">
        <w:rPr>
          <w:rFonts w:eastAsia="Times New Roman" w:cs="Times New Roman"/>
          <w:szCs w:val="24"/>
        </w:rPr>
        <w:t>υρία Πρόεδρε</w:t>
      </w:r>
      <w:r>
        <w:rPr>
          <w:rFonts w:eastAsia="Times New Roman" w:cs="Times New Roman"/>
          <w:szCs w:val="24"/>
        </w:rPr>
        <w:t>.</w:t>
      </w:r>
    </w:p>
    <w:p w14:paraId="03A730C0" w14:textId="77777777" w:rsidR="00E615E6" w:rsidRDefault="00720F21">
      <w:pPr>
        <w:tabs>
          <w:tab w:val="left" w:pos="6168"/>
        </w:tabs>
        <w:spacing w:after="0" w:line="600" w:lineRule="auto"/>
        <w:ind w:firstLine="720"/>
        <w:jc w:val="both"/>
        <w:rPr>
          <w:rFonts w:eastAsia="Times New Roman" w:cs="Times New Roman"/>
          <w:szCs w:val="24"/>
        </w:rPr>
      </w:pPr>
      <w:r>
        <w:rPr>
          <w:rFonts w:eastAsia="Times New Roman" w:cs="Times New Roman"/>
          <w:szCs w:val="24"/>
        </w:rPr>
        <w:t>Πρόκειται για</w:t>
      </w:r>
      <w:r w:rsidRPr="00353DE7">
        <w:rPr>
          <w:rFonts w:eastAsia="Times New Roman" w:cs="Times New Roman"/>
          <w:szCs w:val="24"/>
        </w:rPr>
        <w:t xml:space="preserve"> ένα νομοσχέδιο</w:t>
      </w:r>
      <w:r>
        <w:rPr>
          <w:rFonts w:eastAsia="Times New Roman" w:cs="Times New Roman"/>
          <w:szCs w:val="24"/>
        </w:rPr>
        <w:t xml:space="preserve"> που</w:t>
      </w:r>
      <w:r w:rsidRPr="00353DE7">
        <w:rPr>
          <w:rFonts w:eastAsia="Times New Roman" w:cs="Times New Roman"/>
          <w:szCs w:val="24"/>
        </w:rPr>
        <w:t xml:space="preserve"> περιλαμβάνει όλες τις ιδεοληψίες του ΣΥΡΙΖΑ</w:t>
      </w:r>
      <w:r>
        <w:rPr>
          <w:rFonts w:eastAsia="Times New Roman" w:cs="Times New Roman"/>
          <w:szCs w:val="24"/>
        </w:rPr>
        <w:t>.</w:t>
      </w:r>
      <w:r w:rsidRPr="00353DE7">
        <w:rPr>
          <w:rFonts w:eastAsia="Times New Roman" w:cs="Times New Roman"/>
          <w:szCs w:val="24"/>
        </w:rPr>
        <w:t xml:space="preserve"> Μάλλον</w:t>
      </w:r>
      <w:r>
        <w:rPr>
          <w:rFonts w:eastAsia="Times New Roman" w:cs="Times New Roman"/>
          <w:szCs w:val="24"/>
        </w:rPr>
        <w:t>,</w:t>
      </w:r>
      <w:r w:rsidRPr="00353DE7">
        <w:rPr>
          <w:rFonts w:eastAsia="Times New Roman" w:cs="Times New Roman"/>
          <w:szCs w:val="24"/>
        </w:rPr>
        <w:t xml:space="preserve"> όχι </w:t>
      </w:r>
      <w:r>
        <w:rPr>
          <w:rFonts w:eastAsia="Times New Roman" w:cs="Times New Roman"/>
          <w:szCs w:val="24"/>
        </w:rPr>
        <w:t>όλες.</w:t>
      </w:r>
      <w:r w:rsidRPr="00353DE7">
        <w:rPr>
          <w:rFonts w:eastAsia="Times New Roman" w:cs="Times New Roman"/>
          <w:szCs w:val="24"/>
        </w:rPr>
        <w:t xml:space="preserve"> Έχει κι </w:t>
      </w:r>
      <w:r>
        <w:rPr>
          <w:rFonts w:eastAsia="Times New Roman" w:cs="Times New Roman"/>
          <w:szCs w:val="24"/>
        </w:rPr>
        <w:t>άλλες. Μ</w:t>
      </w:r>
      <w:r w:rsidRPr="00353DE7">
        <w:rPr>
          <w:rFonts w:eastAsia="Times New Roman" w:cs="Times New Roman"/>
          <w:szCs w:val="24"/>
        </w:rPr>
        <w:t xml:space="preserve">ε </w:t>
      </w:r>
      <w:r>
        <w:rPr>
          <w:rFonts w:eastAsia="Times New Roman" w:cs="Times New Roman"/>
          <w:szCs w:val="24"/>
        </w:rPr>
        <w:t>όσους</w:t>
      </w:r>
      <w:r>
        <w:rPr>
          <w:rFonts w:eastAsia="Times New Roman" w:cs="Times New Roman"/>
          <w:szCs w:val="24"/>
        </w:rPr>
        <w:t xml:space="preserve"> μιλούσα</w:t>
      </w:r>
      <w:r w:rsidRPr="00353DE7">
        <w:rPr>
          <w:rFonts w:eastAsia="Times New Roman" w:cs="Times New Roman"/>
          <w:szCs w:val="24"/>
        </w:rPr>
        <w:t xml:space="preserve"> τις τελευταίες ημέρες</w:t>
      </w:r>
      <w:r>
        <w:rPr>
          <w:rFonts w:eastAsia="Times New Roman" w:cs="Times New Roman"/>
          <w:szCs w:val="24"/>
        </w:rPr>
        <w:t>,</w:t>
      </w:r>
      <w:r w:rsidRPr="00353DE7">
        <w:rPr>
          <w:rFonts w:eastAsia="Times New Roman" w:cs="Times New Roman"/>
          <w:szCs w:val="24"/>
        </w:rPr>
        <w:t xml:space="preserve"> </w:t>
      </w:r>
      <w:r>
        <w:rPr>
          <w:rFonts w:eastAsia="Times New Roman" w:cs="Times New Roman"/>
          <w:szCs w:val="24"/>
        </w:rPr>
        <w:t xml:space="preserve">που είχαν </w:t>
      </w:r>
      <w:r w:rsidRPr="00353DE7">
        <w:rPr>
          <w:rFonts w:eastAsia="Times New Roman" w:cs="Times New Roman"/>
          <w:szCs w:val="24"/>
        </w:rPr>
        <w:t xml:space="preserve">παρακολουθήσει τα βίντεο από τις </w:t>
      </w:r>
      <w:r>
        <w:rPr>
          <w:rFonts w:eastAsia="Times New Roman" w:cs="Times New Roman"/>
          <w:szCs w:val="24"/>
        </w:rPr>
        <w:t>ε</w:t>
      </w:r>
      <w:r w:rsidRPr="00353DE7">
        <w:rPr>
          <w:rFonts w:eastAsia="Times New Roman" w:cs="Times New Roman"/>
          <w:szCs w:val="24"/>
        </w:rPr>
        <w:t>πιτροπές</w:t>
      </w:r>
      <w:r>
        <w:rPr>
          <w:rFonts w:eastAsia="Times New Roman" w:cs="Times New Roman"/>
          <w:szCs w:val="24"/>
        </w:rPr>
        <w:t>,</w:t>
      </w:r>
      <w:r w:rsidRPr="00353DE7">
        <w:rPr>
          <w:rFonts w:eastAsia="Times New Roman" w:cs="Times New Roman"/>
          <w:szCs w:val="24"/>
        </w:rPr>
        <w:t xml:space="preserve"> </w:t>
      </w:r>
      <w:r>
        <w:rPr>
          <w:rFonts w:eastAsia="Times New Roman" w:cs="Times New Roman"/>
          <w:szCs w:val="24"/>
        </w:rPr>
        <w:t xml:space="preserve">μου είπαν ότι </w:t>
      </w:r>
      <w:r w:rsidRPr="00353DE7">
        <w:rPr>
          <w:rFonts w:eastAsia="Times New Roman" w:cs="Times New Roman"/>
          <w:szCs w:val="24"/>
        </w:rPr>
        <w:t>τρόμαξαν</w:t>
      </w:r>
      <w:r>
        <w:rPr>
          <w:rFonts w:eastAsia="Times New Roman" w:cs="Times New Roman"/>
          <w:szCs w:val="24"/>
        </w:rPr>
        <w:t>.</w:t>
      </w:r>
      <w:r w:rsidRPr="00353DE7">
        <w:rPr>
          <w:rFonts w:eastAsia="Times New Roman" w:cs="Times New Roman"/>
          <w:szCs w:val="24"/>
        </w:rPr>
        <w:t xml:space="preserve"> Νόμιζαν ότι δεν συμβαίνει αυτό στο </w:t>
      </w:r>
      <w:r>
        <w:rPr>
          <w:rFonts w:eastAsia="Times New Roman" w:cs="Times New Roman"/>
          <w:szCs w:val="24"/>
        </w:rPr>
        <w:t>ε</w:t>
      </w:r>
      <w:r w:rsidRPr="00353DE7">
        <w:rPr>
          <w:rFonts w:eastAsia="Times New Roman" w:cs="Times New Roman"/>
          <w:szCs w:val="24"/>
        </w:rPr>
        <w:t xml:space="preserve">λληνικό </w:t>
      </w:r>
      <w:r w:rsidRPr="00353DE7">
        <w:rPr>
          <w:rFonts w:eastAsia="Times New Roman" w:cs="Times New Roman"/>
          <w:szCs w:val="24"/>
        </w:rPr>
        <w:t>Κοινοβούλιο</w:t>
      </w:r>
      <w:r>
        <w:rPr>
          <w:rFonts w:eastAsia="Times New Roman" w:cs="Times New Roman"/>
          <w:szCs w:val="24"/>
        </w:rPr>
        <w:t>,</w:t>
      </w:r>
      <w:r w:rsidRPr="00353DE7">
        <w:rPr>
          <w:rFonts w:eastAsia="Times New Roman" w:cs="Times New Roman"/>
          <w:szCs w:val="24"/>
        </w:rPr>
        <w:t xml:space="preserve"> η τόσο ξεδιάντροπη αλλοίωση του ελληνικού πληθυσμού</w:t>
      </w:r>
      <w:r>
        <w:rPr>
          <w:rFonts w:eastAsia="Times New Roman" w:cs="Times New Roman"/>
          <w:szCs w:val="24"/>
        </w:rPr>
        <w:t>.</w:t>
      </w:r>
      <w:r w:rsidRPr="00353DE7">
        <w:rPr>
          <w:rFonts w:eastAsia="Times New Roman" w:cs="Times New Roman"/>
          <w:szCs w:val="24"/>
        </w:rPr>
        <w:t xml:space="preserve"> Αναγκαζόμουν και τους έδειχνα στο κι</w:t>
      </w:r>
      <w:r w:rsidRPr="00353DE7">
        <w:rPr>
          <w:rFonts w:eastAsia="Times New Roman" w:cs="Times New Roman"/>
          <w:szCs w:val="24"/>
        </w:rPr>
        <w:t>νητό</w:t>
      </w:r>
      <w:r>
        <w:rPr>
          <w:rFonts w:eastAsia="Times New Roman" w:cs="Times New Roman"/>
          <w:szCs w:val="24"/>
        </w:rPr>
        <w:t>,</w:t>
      </w:r>
      <w:r w:rsidRPr="00353DE7">
        <w:rPr>
          <w:rFonts w:eastAsia="Times New Roman" w:cs="Times New Roman"/>
          <w:szCs w:val="24"/>
        </w:rPr>
        <w:t xml:space="preserve"> </w:t>
      </w:r>
      <w:r>
        <w:rPr>
          <w:rFonts w:eastAsia="Times New Roman" w:cs="Times New Roman"/>
          <w:szCs w:val="24"/>
        </w:rPr>
        <w:t xml:space="preserve">από το </w:t>
      </w:r>
      <w:r>
        <w:rPr>
          <w:rFonts w:eastAsia="Times New Roman" w:cs="Times New Roman"/>
          <w:szCs w:val="24"/>
          <w:lang w:val="en-US"/>
        </w:rPr>
        <w:t>site</w:t>
      </w:r>
      <w:r w:rsidRPr="005E2874">
        <w:rPr>
          <w:rFonts w:eastAsia="Times New Roman" w:cs="Times New Roman"/>
          <w:szCs w:val="24"/>
        </w:rPr>
        <w:t xml:space="preserve"> </w:t>
      </w:r>
      <w:r>
        <w:rPr>
          <w:rFonts w:eastAsia="Times New Roman" w:cs="Times New Roman"/>
          <w:szCs w:val="24"/>
        </w:rPr>
        <w:t xml:space="preserve">της Βουλής, </w:t>
      </w:r>
      <w:r w:rsidRPr="00353DE7">
        <w:rPr>
          <w:rFonts w:eastAsia="Times New Roman" w:cs="Times New Roman"/>
          <w:szCs w:val="24"/>
        </w:rPr>
        <w:t xml:space="preserve">κάποια από τα </w:t>
      </w:r>
      <w:r w:rsidRPr="00353DE7">
        <w:rPr>
          <w:rFonts w:eastAsia="Times New Roman" w:cs="Times New Roman"/>
          <w:szCs w:val="24"/>
        </w:rPr>
        <w:lastRenderedPageBreak/>
        <w:t>άρθρα για να πειστούν</w:t>
      </w:r>
      <w:r>
        <w:rPr>
          <w:rFonts w:eastAsia="Times New Roman" w:cs="Times New Roman"/>
          <w:szCs w:val="24"/>
        </w:rPr>
        <w:t xml:space="preserve">. </w:t>
      </w:r>
      <w:r w:rsidRPr="00353DE7">
        <w:rPr>
          <w:rFonts w:eastAsia="Times New Roman" w:cs="Times New Roman"/>
          <w:szCs w:val="24"/>
        </w:rPr>
        <w:t xml:space="preserve">Μου </w:t>
      </w:r>
      <w:r>
        <w:rPr>
          <w:rFonts w:eastAsia="Times New Roman" w:cs="Times New Roman"/>
          <w:szCs w:val="24"/>
        </w:rPr>
        <w:t>έλεγαν: «</w:t>
      </w:r>
      <w:r w:rsidRPr="00353DE7">
        <w:rPr>
          <w:rFonts w:eastAsia="Times New Roman" w:cs="Times New Roman"/>
          <w:szCs w:val="24"/>
        </w:rPr>
        <w:t xml:space="preserve">Δεν γίνεται Έλληνες Βουλευτές </w:t>
      </w:r>
      <w:r>
        <w:rPr>
          <w:rFonts w:eastAsia="Times New Roman" w:cs="Times New Roman"/>
          <w:szCs w:val="24"/>
        </w:rPr>
        <w:t>να ψηφίζ</w:t>
      </w:r>
      <w:r w:rsidRPr="00353DE7">
        <w:rPr>
          <w:rFonts w:eastAsia="Times New Roman" w:cs="Times New Roman"/>
          <w:szCs w:val="24"/>
        </w:rPr>
        <w:t>ουν τέτοια πράγματα</w:t>
      </w:r>
      <w:r>
        <w:rPr>
          <w:rFonts w:eastAsia="Times New Roman" w:cs="Times New Roman"/>
          <w:szCs w:val="24"/>
        </w:rPr>
        <w:t>,</w:t>
      </w:r>
      <w:r w:rsidRPr="00353DE7">
        <w:rPr>
          <w:rFonts w:eastAsia="Times New Roman" w:cs="Times New Roman"/>
          <w:szCs w:val="24"/>
        </w:rPr>
        <w:t xml:space="preserve"> να ψηφίζουν νόμους για την αλλοίωση του ελληνικού έθνους</w:t>
      </w:r>
      <w:r>
        <w:rPr>
          <w:rFonts w:eastAsia="Times New Roman" w:cs="Times New Roman"/>
          <w:szCs w:val="24"/>
        </w:rPr>
        <w:t>».</w:t>
      </w:r>
      <w:r w:rsidRPr="00353DE7">
        <w:rPr>
          <w:rFonts w:eastAsia="Times New Roman" w:cs="Times New Roman"/>
          <w:szCs w:val="24"/>
        </w:rPr>
        <w:t xml:space="preserve"> </w:t>
      </w:r>
      <w:r>
        <w:rPr>
          <w:rFonts w:eastAsia="Times New Roman" w:cs="Times New Roman"/>
          <w:szCs w:val="24"/>
        </w:rPr>
        <w:t>Και τους έλεγα: «Κ</w:t>
      </w:r>
      <w:r w:rsidRPr="00353DE7">
        <w:rPr>
          <w:rFonts w:eastAsia="Times New Roman" w:cs="Times New Roman"/>
          <w:szCs w:val="24"/>
        </w:rPr>
        <w:t>αι</w:t>
      </w:r>
      <w:r>
        <w:rPr>
          <w:rFonts w:eastAsia="Times New Roman" w:cs="Times New Roman"/>
          <w:szCs w:val="24"/>
        </w:rPr>
        <w:t>,</w:t>
      </w:r>
      <w:r w:rsidRPr="00353DE7">
        <w:rPr>
          <w:rFonts w:eastAsia="Times New Roman" w:cs="Times New Roman"/>
          <w:szCs w:val="24"/>
        </w:rPr>
        <w:t xml:space="preserve"> </w:t>
      </w:r>
      <w:r>
        <w:rPr>
          <w:rFonts w:eastAsia="Times New Roman" w:cs="Times New Roman"/>
          <w:szCs w:val="24"/>
        </w:rPr>
        <w:t>όμως,</w:t>
      </w:r>
      <w:r w:rsidRPr="00353DE7">
        <w:rPr>
          <w:rFonts w:eastAsia="Times New Roman" w:cs="Times New Roman"/>
          <w:szCs w:val="24"/>
        </w:rPr>
        <w:t xml:space="preserve"> συμβαίνει και αυτό</w:t>
      </w:r>
      <w:r>
        <w:rPr>
          <w:rFonts w:eastAsia="Times New Roman" w:cs="Times New Roman"/>
          <w:szCs w:val="24"/>
        </w:rPr>
        <w:t xml:space="preserve">». </w:t>
      </w:r>
    </w:p>
    <w:p w14:paraId="03A730C1" w14:textId="77777777" w:rsidR="00E615E6" w:rsidRDefault="00720F21">
      <w:pPr>
        <w:tabs>
          <w:tab w:val="left" w:pos="6168"/>
        </w:tabs>
        <w:spacing w:after="0" w:line="600" w:lineRule="auto"/>
        <w:ind w:firstLine="720"/>
        <w:jc w:val="both"/>
        <w:rPr>
          <w:rFonts w:eastAsia="Times New Roman" w:cs="Times New Roman"/>
          <w:szCs w:val="24"/>
        </w:rPr>
      </w:pPr>
      <w:r>
        <w:rPr>
          <w:rFonts w:eastAsia="Times New Roman" w:cs="Times New Roman"/>
          <w:szCs w:val="24"/>
        </w:rPr>
        <w:t>Ξεκινάω,</w:t>
      </w:r>
      <w:r w:rsidRPr="00353DE7">
        <w:rPr>
          <w:rFonts w:eastAsia="Times New Roman" w:cs="Times New Roman"/>
          <w:szCs w:val="24"/>
        </w:rPr>
        <w:t xml:space="preserve"> </w:t>
      </w:r>
      <w:r>
        <w:rPr>
          <w:rFonts w:eastAsia="Times New Roman" w:cs="Times New Roman"/>
          <w:szCs w:val="24"/>
        </w:rPr>
        <w:t>όμως,</w:t>
      </w:r>
      <w:r w:rsidRPr="00353DE7">
        <w:rPr>
          <w:rFonts w:eastAsia="Times New Roman" w:cs="Times New Roman"/>
          <w:szCs w:val="24"/>
        </w:rPr>
        <w:t xml:space="preserve"> από την αρχή του νομοσχεδίου για την ισότητα των φύλων</w:t>
      </w:r>
      <w:r>
        <w:rPr>
          <w:rFonts w:eastAsia="Times New Roman" w:cs="Times New Roman"/>
          <w:szCs w:val="24"/>
        </w:rPr>
        <w:t xml:space="preserve">. </w:t>
      </w:r>
    </w:p>
    <w:p w14:paraId="03A730C2" w14:textId="77777777" w:rsidR="00E615E6" w:rsidRDefault="00720F21">
      <w:pPr>
        <w:tabs>
          <w:tab w:val="left" w:pos="6168"/>
        </w:tabs>
        <w:spacing w:after="0" w:line="600" w:lineRule="auto"/>
        <w:ind w:firstLine="720"/>
        <w:jc w:val="both"/>
        <w:rPr>
          <w:rFonts w:eastAsia="Times New Roman" w:cs="Times New Roman"/>
          <w:szCs w:val="24"/>
        </w:rPr>
      </w:pPr>
      <w:r>
        <w:rPr>
          <w:rFonts w:eastAsia="Times New Roman" w:cs="Times New Roman"/>
          <w:szCs w:val="24"/>
        </w:rPr>
        <w:t>Η</w:t>
      </w:r>
      <w:r w:rsidRPr="00353DE7">
        <w:rPr>
          <w:rFonts w:eastAsia="Times New Roman" w:cs="Times New Roman"/>
          <w:szCs w:val="24"/>
        </w:rPr>
        <w:t xml:space="preserve"> ισότητα των φύλων είναι κατοχυρωμένη και από το Σύνταγμα </w:t>
      </w:r>
      <w:r>
        <w:rPr>
          <w:rFonts w:eastAsia="Times New Roman" w:cs="Times New Roman"/>
          <w:szCs w:val="24"/>
        </w:rPr>
        <w:t>και από τους νόμους του κ</w:t>
      </w:r>
      <w:r w:rsidRPr="00353DE7">
        <w:rPr>
          <w:rFonts w:eastAsia="Times New Roman" w:cs="Times New Roman"/>
          <w:szCs w:val="24"/>
        </w:rPr>
        <w:t>ράτους</w:t>
      </w:r>
      <w:r>
        <w:rPr>
          <w:rFonts w:eastAsia="Times New Roman" w:cs="Times New Roman"/>
          <w:szCs w:val="24"/>
        </w:rPr>
        <w:t>.</w:t>
      </w:r>
      <w:r w:rsidRPr="00353DE7">
        <w:rPr>
          <w:rFonts w:eastAsia="Times New Roman" w:cs="Times New Roman"/>
          <w:szCs w:val="24"/>
        </w:rPr>
        <w:t xml:space="preserve"> Δεν χρειαζόταν</w:t>
      </w:r>
      <w:r>
        <w:rPr>
          <w:rFonts w:eastAsia="Times New Roman" w:cs="Times New Roman"/>
          <w:szCs w:val="24"/>
        </w:rPr>
        <w:t>,</w:t>
      </w:r>
      <w:r w:rsidRPr="00353DE7">
        <w:rPr>
          <w:rFonts w:eastAsia="Times New Roman" w:cs="Times New Roman"/>
          <w:szCs w:val="24"/>
        </w:rPr>
        <w:t xml:space="preserve"> λοιπόν</w:t>
      </w:r>
      <w:r>
        <w:rPr>
          <w:rFonts w:eastAsia="Times New Roman" w:cs="Times New Roman"/>
          <w:szCs w:val="24"/>
        </w:rPr>
        <w:t>, να νομοθετείτε</w:t>
      </w:r>
      <w:r w:rsidRPr="00353DE7">
        <w:rPr>
          <w:rFonts w:eastAsia="Times New Roman" w:cs="Times New Roman"/>
          <w:szCs w:val="24"/>
        </w:rPr>
        <w:t xml:space="preserve"> συνεχώς </w:t>
      </w:r>
      <w:r>
        <w:rPr>
          <w:rFonts w:eastAsia="Times New Roman" w:cs="Times New Roman"/>
          <w:szCs w:val="24"/>
        </w:rPr>
        <w:t xml:space="preserve">για τη </w:t>
      </w:r>
      <w:r w:rsidRPr="00353DE7">
        <w:rPr>
          <w:rFonts w:eastAsia="Times New Roman" w:cs="Times New Roman"/>
          <w:szCs w:val="24"/>
        </w:rPr>
        <w:t>δήθεν ισότητα των φύλων</w:t>
      </w:r>
      <w:r>
        <w:rPr>
          <w:rFonts w:eastAsia="Times New Roman" w:cs="Times New Roman"/>
          <w:szCs w:val="24"/>
        </w:rPr>
        <w:t>,</w:t>
      </w:r>
      <w:r w:rsidRPr="00353DE7">
        <w:rPr>
          <w:rFonts w:eastAsia="Times New Roman" w:cs="Times New Roman"/>
          <w:szCs w:val="24"/>
        </w:rPr>
        <w:t xml:space="preserve"> εάν</w:t>
      </w:r>
      <w:r>
        <w:rPr>
          <w:rFonts w:eastAsia="Times New Roman" w:cs="Times New Roman"/>
          <w:szCs w:val="24"/>
        </w:rPr>
        <w:t>,</w:t>
      </w:r>
      <w:r w:rsidRPr="00353DE7">
        <w:rPr>
          <w:rFonts w:eastAsia="Times New Roman" w:cs="Times New Roman"/>
          <w:szCs w:val="24"/>
        </w:rPr>
        <w:t xml:space="preserve"> βέβαια</w:t>
      </w:r>
      <w:r>
        <w:rPr>
          <w:rFonts w:eastAsia="Times New Roman" w:cs="Times New Roman"/>
          <w:szCs w:val="24"/>
        </w:rPr>
        <w:t>,</w:t>
      </w:r>
      <w:r w:rsidRPr="00353DE7">
        <w:rPr>
          <w:rFonts w:eastAsia="Times New Roman" w:cs="Times New Roman"/>
          <w:szCs w:val="24"/>
        </w:rPr>
        <w:t xml:space="preserve"> </w:t>
      </w:r>
      <w:r>
        <w:rPr>
          <w:rFonts w:eastAsia="Times New Roman" w:cs="Times New Roman"/>
          <w:szCs w:val="24"/>
        </w:rPr>
        <w:t>είχαμε ν</w:t>
      </w:r>
      <w:r>
        <w:rPr>
          <w:rFonts w:eastAsia="Times New Roman" w:cs="Times New Roman"/>
          <w:szCs w:val="24"/>
        </w:rPr>
        <w:t xml:space="preserve">α κάνουμε με τα δύο φύλα, </w:t>
      </w:r>
      <w:r w:rsidRPr="00353DE7">
        <w:rPr>
          <w:rFonts w:eastAsia="Times New Roman" w:cs="Times New Roman"/>
          <w:szCs w:val="24"/>
        </w:rPr>
        <w:t>τον άντρα και τη γυναίκα</w:t>
      </w:r>
      <w:r>
        <w:rPr>
          <w:rFonts w:eastAsia="Times New Roman" w:cs="Times New Roman"/>
          <w:szCs w:val="24"/>
        </w:rPr>
        <w:t>.</w:t>
      </w:r>
    </w:p>
    <w:p w14:paraId="03A730C3" w14:textId="77777777" w:rsidR="00E615E6" w:rsidRDefault="00720F21">
      <w:pPr>
        <w:tabs>
          <w:tab w:val="left" w:pos="6168"/>
        </w:tabs>
        <w:spacing w:after="0" w:line="600" w:lineRule="auto"/>
        <w:ind w:firstLine="720"/>
        <w:jc w:val="both"/>
        <w:rPr>
          <w:rFonts w:eastAsia="Times New Roman" w:cs="Times New Roman"/>
          <w:szCs w:val="24"/>
        </w:rPr>
      </w:pPr>
      <w:r>
        <w:rPr>
          <w:rFonts w:eastAsia="Times New Roman" w:cs="Times New Roman"/>
          <w:szCs w:val="24"/>
        </w:rPr>
        <w:t>Εσείς,</w:t>
      </w:r>
      <w:r w:rsidRPr="00353DE7">
        <w:rPr>
          <w:rFonts w:eastAsia="Times New Roman" w:cs="Times New Roman"/>
          <w:szCs w:val="24"/>
        </w:rPr>
        <w:t xml:space="preserve"> </w:t>
      </w:r>
      <w:r>
        <w:rPr>
          <w:rFonts w:eastAsia="Times New Roman" w:cs="Times New Roman"/>
          <w:szCs w:val="24"/>
        </w:rPr>
        <w:t>όμως, δεν νομοθετείτε</w:t>
      </w:r>
      <w:r w:rsidRPr="00353DE7">
        <w:rPr>
          <w:rFonts w:eastAsia="Times New Roman" w:cs="Times New Roman"/>
          <w:szCs w:val="24"/>
        </w:rPr>
        <w:t xml:space="preserve"> για αυτά τα δύο φύλα</w:t>
      </w:r>
      <w:r>
        <w:rPr>
          <w:rFonts w:eastAsia="Times New Roman" w:cs="Times New Roman"/>
          <w:szCs w:val="24"/>
        </w:rPr>
        <w:t>,</w:t>
      </w:r>
      <w:r w:rsidRPr="00353DE7">
        <w:rPr>
          <w:rFonts w:eastAsia="Times New Roman" w:cs="Times New Roman"/>
          <w:szCs w:val="24"/>
        </w:rPr>
        <w:t xml:space="preserve"> τα οποία τόσο αρμονικά </w:t>
      </w:r>
      <w:r>
        <w:rPr>
          <w:rFonts w:eastAsia="Times New Roman" w:cs="Times New Roman"/>
          <w:szCs w:val="24"/>
        </w:rPr>
        <w:t>έχει φτιάξει η φύση. Νομοθετείτε</w:t>
      </w:r>
      <w:r w:rsidRPr="00353DE7">
        <w:rPr>
          <w:rFonts w:eastAsia="Times New Roman" w:cs="Times New Roman"/>
          <w:szCs w:val="24"/>
        </w:rPr>
        <w:t xml:space="preserve"> </w:t>
      </w:r>
      <w:r>
        <w:rPr>
          <w:rFonts w:eastAsia="Times New Roman" w:cs="Times New Roman"/>
          <w:szCs w:val="24"/>
        </w:rPr>
        <w:t>για τα φύ</w:t>
      </w:r>
      <w:r w:rsidRPr="00353DE7">
        <w:rPr>
          <w:rFonts w:eastAsia="Times New Roman" w:cs="Times New Roman"/>
          <w:szCs w:val="24"/>
        </w:rPr>
        <w:t>λα</w:t>
      </w:r>
      <w:r>
        <w:rPr>
          <w:rFonts w:eastAsia="Times New Roman" w:cs="Times New Roman"/>
          <w:szCs w:val="24"/>
        </w:rPr>
        <w:t>,</w:t>
      </w:r>
      <w:r w:rsidRPr="00353DE7">
        <w:rPr>
          <w:rFonts w:eastAsia="Times New Roman" w:cs="Times New Roman"/>
          <w:szCs w:val="24"/>
        </w:rPr>
        <w:t xml:space="preserve"> τα οποία έχετε </w:t>
      </w:r>
      <w:r w:rsidRPr="00353DE7">
        <w:rPr>
          <w:rFonts w:eastAsia="Times New Roman" w:cs="Times New Roman"/>
          <w:szCs w:val="24"/>
        </w:rPr>
        <w:t>εισ</w:t>
      </w:r>
      <w:r>
        <w:rPr>
          <w:rFonts w:eastAsia="Times New Roman" w:cs="Times New Roman"/>
          <w:szCs w:val="24"/>
        </w:rPr>
        <w:t>α</w:t>
      </w:r>
      <w:r w:rsidRPr="00353DE7">
        <w:rPr>
          <w:rFonts w:eastAsia="Times New Roman" w:cs="Times New Roman"/>
          <w:szCs w:val="24"/>
        </w:rPr>
        <w:t>γ</w:t>
      </w:r>
      <w:r>
        <w:rPr>
          <w:rFonts w:eastAsia="Times New Roman" w:cs="Times New Roman"/>
          <w:szCs w:val="24"/>
        </w:rPr>
        <w:t>άγει</w:t>
      </w:r>
      <w:r w:rsidRPr="00353DE7">
        <w:rPr>
          <w:rFonts w:eastAsia="Times New Roman" w:cs="Times New Roman"/>
          <w:szCs w:val="24"/>
        </w:rPr>
        <w:t xml:space="preserve"> </w:t>
      </w:r>
      <w:r w:rsidRPr="00353DE7">
        <w:rPr>
          <w:rFonts w:eastAsia="Times New Roman" w:cs="Times New Roman"/>
          <w:szCs w:val="24"/>
        </w:rPr>
        <w:t>εσείς τα τελευταία χρόνια</w:t>
      </w:r>
      <w:r>
        <w:rPr>
          <w:rFonts w:eastAsia="Times New Roman" w:cs="Times New Roman"/>
          <w:szCs w:val="24"/>
        </w:rPr>
        <w:t xml:space="preserve">, φύλα </w:t>
      </w:r>
      <w:r w:rsidRPr="00353DE7">
        <w:rPr>
          <w:rFonts w:eastAsia="Times New Roman" w:cs="Times New Roman"/>
          <w:szCs w:val="24"/>
        </w:rPr>
        <w:t>τα οποία δεν τα εγκρίνει φύ</w:t>
      </w:r>
      <w:r w:rsidRPr="00353DE7">
        <w:rPr>
          <w:rFonts w:eastAsia="Times New Roman" w:cs="Times New Roman"/>
          <w:szCs w:val="24"/>
        </w:rPr>
        <w:t>ση</w:t>
      </w:r>
      <w:r>
        <w:rPr>
          <w:rFonts w:eastAsia="Times New Roman" w:cs="Times New Roman"/>
          <w:szCs w:val="24"/>
        </w:rPr>
        <w:t>.</w:t>
      </w:r>
      <w:r w:rsidRPr="00353DE7">
        <w:rPr>
          <w:rFonts w:eastAsia="Times New Roman" w:cs="Times New Roman"/>
          <w:szCs w:val="24"/>
        </w:rPr>
        <w:t xml:space="preserve"> Ούτε εμείς βέβαια τα εγκρίνουμε</w:t>
      </w:r>
      <w:r>
        <w:rPr>
          <w:rFonts w:eastAsia="Times New Roman" w:cs="Times New Roman"/>
          <w:szCs w:val="24"/>
        </w:rPr>
        <w:t>.</w:t>
      </w:r>
      <w:r w:rsidRPr="00353DE7">
        <w:rPr>
          <w:rFonts w:eastAsia="Times New Roman" w:cs="Times New Roman"/>
          <w:szCs w:val="24"/>
        </w:rPr>
        <w:t xml:space="preserve"> Θέλετε </w:t>
      </w:r>
      <w:r>
        <w:rPr>
          <w:rFonts w:eastAsia="Times New Roman" w:cs="Times New Roman"/>
          <w:szCs w:val="24"/>
        </w:rPr>
        <w:t xml:space="preserve">να κάνετε μία κοινωνία </w:t>
      </w:r>
      <w:proofErr w:type="spellStart"/>
      <w:r>
        <w:rPr>
          <w:rFonts w:eastAsia="Times New Roman" w:cs="Times New Roman"/>
          <w:szCs w:val="24"/>
        </w:rPr>
        <w:t>μαζ</w:t>
      </w:r>
      <w:r w:rsidRPr="00353DE7">
        <w:rPr>
          <w:rFonts w:eastAsia="Times New Roman" w:cs="Times New Roman"/>
          <w:szCs w:val="24"/>
        </w:rPr>
        <w:t>ανθρώπων</w:t>
      </w:r>
      <w:proofErr w:type="spellEnd"/>
      <w:r>
        <w:rPr>
          <w:rFonts w:eastAsia="Times New Roman" w:cs="Times New Roman"/>
          <w:szCs w:val="24"/>
        </w:rPr>
        <w:t>,</w:t>
      </w:r>
      <w:r w:rsidRPr="00353DE7">
        <w:rPr>
          <w:rFonts w:eastAsia="Times New Roman" w:cs="Times New Roman"/>
          <w:szCs w:val="24"/>
        </w:rPr>
        <w:t xml:space="preserve"> χωρίς οικογένεια</w:t>
      </w:r>
      <w:r>
        <w:rPr>
          <w:rFonts w:eastAsia="Times New Roman" w:cs="Times New Roman"/>
          <w:szCs w:val="24"/>
        </w:rPr>
        <w:t>,</w:t>
      </w:r>
      <w:r w:rsidRPr="00353DE7">
        <w:rPr>
          <w:rFonts w:eastAsia="Times New Roman" w:cs="Times New Roman"/>
          <w:szCs w:val="24"/>
        </w:rPr>
        <w:t xml:space="preserve"> χωρίς πατρίδα</w:t>
      </w:r>
      <w:r>
        <w:rPr>
          <w:rFonts w:eastAsia="Times New Roman" w:cs="Times New Roman"/>
          <w:szCs w:val="24"/>
        </w:rPr>
        <w:t>,</w:t>
      </w:r>
      <w:r w:rsidRPr="00353DE7">
        <w:rPr>
          <w:rFonts w:eastAsia="Times New Roman" w:cs="Times New Roman"/>
          <w:szCs w:val="24"/>
        </w:rPr>
        <w:t xml:space="preserve"> χωρίς θρησκεία</w:t>
      </w:r>
      <w:r>
        <w:rPr>
          <w:rFonts w:eastAsia="Times New Roman" w:cs="Times New Roman"/>
          <w:szCs w:val="24"/>
        </w:rPr>
        <w:t xml:space="preserve"> κ</w:t>
      </w:r>
      <w:r w:rsidRPr="00353DE7">
        <w:rPr>
          <w:rFonts w:eastAsia="Times New Roman" w:cs="Times New Roman"/>
          <w:szCs w:val="24"/>
        </w:rPr>
        <w:t>αι βέβαια</w:t>
      </w:r>
      <w:r>
        <w:rPr>
          <w:rFonts w:eastAsia="Times New Roman" w:cs="Times New Roman"/>
          <w:szCs w:val="24"/>
        </w:rPr>
        <w:t xml:space="preserve"> -</w:t>
      </w:r>
      <w:r w:rsidRPr="00353DE7">
        <w:rPr>
          <w:rFonts w:eastAsia="Times New Roman" w:cs="Times New Roman"/>
          <w:szCs w:val="24"/>
        </w:rPr>
        <w:t>από ό</w:t>
      </w:r>
      <w:r>
        <w:rPr>
          <w:rFonts w:eastAsia="Times New Roman" w:cs="Times New Roman"/>
          <w:szCs w:val="24"/>
        </w:rPr>
        <w:t>,</w:t>
      </w:r>
      <w:r w:rsidRPr="00353DE7">
        <w:rPr>
          <w:rFonts w:eastAsia="Times New Roman" w:cs="Times New Roman"/>
          <w:szCs w:val="24"/>
        </w:rPr>
        <w:t>τι φαίνεται και από το παρόν νομοσχέδιο</w:t>
      </w:r>
      <w:r>
        <w:rPr>
          <w:rFonts w:eastAsia="Times New Roman" w:cs="Times New Roman"/>
          <w:szCs w:val="24"/>
        </w:rPr>
        <w:t xml:space="preserve">- </w:t>
      </w:r>
      <w:r w:rsidRPr="00353DE7">
        <w:rPr>
          <w:rFonts w:eastAsia="Times New Roman" w:cs="Times New Roman"/>
          <w:szCs w:val="24"/>
        </w:rPr>
        <w:t xml:space="preserve">χωρίς </w:t>
      </w:r>
      <w:r>
        <w:rPr>
          <w:rFonts w:eastAsia="Times New Roman" w:cs="Times New Roman"/>
          <w:szCs w:val="24"/>
        </w:rPr>
        <w:t xml:space="preserve">φύλο. Θέλετε να κάνετε μία </w:t>
      </w:r>
      <w:r>
        <w:rPr>
          <w:rFonts w:eastAsia="Times New Roman" w:cs="Times New Roman"/>
          <w:szCs w:val="24"/>
        </w:rPr>
        <w:lastRenderedPageBreak/>
        <w:t xml:space="preserve">μάζα ανθρώπων, η οποία </w:t>
      </w:r>
      <w:r w:rsidRPr="00353DE7">
        <w:rPr>
          <w:rFonts w:eastAsia="Times New Roman" w:cs="Times New Roman"/>
          <w:szCs w:val="24"/>
        </w:rPr>
        <w:t xml:space="preserve">σίγουρα θα </w:t>
      </w:r>
      <w:r w:rsidRPr="00353DE7">
        <w:rPr>
          <w:rFonts w:eastAsia="Times New Roman" w:cs="Times New Roman"/>
          <w:szCs w:val="24"/>
        </w:rPr>
        <w:t>κυβερνάται καλύτερα από αυτούς που θέλουν να μας εξουσιάζουν</w:t>
      </w:r>
      <w:r>
        <w:rPr>
          <w:rFonts w:eastAsia="Times New Roman" w:cs="Times New Roman"/>
          <w:szCs w:val="24"/>
        </w:rPr>
        <w:t>.</w:t>
      </w:r>
    </w:p>
    <w:p w14:paraId="03A730C4" w14:textId="77777777" w:rsidR="00E615E6" w:rsidRDefault="00720F21">
      <w:pPr>
        <w:tabs>
          <w:tab w:val="left" w:pos="6168"/>
        </w:tabs>
        <w:spacing w:after="0" w:line="600" w:lineRule="auto"/>
        <w:ind w:firstLine="720"/>
        <w:jc w:val="both"/>
        <w:rPr>
          <w:rFonts w:eastAsia="Times New Roman" w:cs="Times New Roman"/>
          <w:szCs w:val="24"/>
        </w:rPr>
      </w:pPr>
      <w:r>
        <w:rPr>
          <w:rFonts w:eastAsia="Times New Roman" w:cs="Times New Roman"/>
          <w:szCs w:val="24"/>
        </w:rPr>
        <w:t>Βλέπουμε,</w:t>
      </w:r>
      <w:r w:rsidRPr="00353DE7">
        <w:rPr>
          <w:rFonts w:eastAsia="Times New Roman" w:cs="Times New Roman"/>
          <w:szCs w:val="24"/>
        </w:rPr>
        <w:t xml:space="preserve"> λοιπόν</w:t>
      </w:r>
      <w:r>
        <w:rPr>
          <w:rFonts w:eastAsia="Times New Roman" w:cs="Times New Roman"/>
          <w:szCs w:val="24"/>
        </w:rPr>
        <w:t>,</w:t>
      </w:r>
      <w:r w:rsidRPr="00353DE7">
        <w:rPr>
          <w:rFonts w:eastAsia="Times New Roman" w:cs="Times New Roman"/>
          <w:szCs w:val="24"/>
        </w:rPr>
        <w:t xml:space="preserve"> ότι στα πρώτα άρθρα γεμίζετε </w:t>
      </w:r>
      <w:r>
        <w:rPr>
          <w:rFonts w:eastAsia="Times New Roman" w:cs="Times New Roman"/>
          <w:szCs w:val="24"/>
        </w:rPr>
        <w:t>ε</w:t>
      </w:r>
      <w:r w:rsidRPr="00353DE7">
        <w:rPr>
          <w:rFonts w:eastAsia="Times New Roman" w:cs="Times New Roman"/>
          <w:szCs w:val="24"/>
        </w:rPr>
        <w:t>πιτροπές και υποεπιτροπές ολόκληρη την Ελλάδα</w:t>
      </w:r>
      <w:r>
        <w:rPr>
          <w:rFonts w:eastAsia="Times New Roman" w:cs="Times New Roman"/>
          <w:szCs w:val="24"/>
        </w:rPr>
        <w:t>, τις</w:t>
      </w:r>
      <w:r w:rsidRPr="00353DE7">
        <w:rPr>
          <w:rFonts w:eastAsia="Times New Roman" w:cs="Times New Roman"/>
          <w:szCs w:val="24"/>
        </w:rPr>
        <w:t xml:space="preserve"> περιφέρειες</w:t>
      </w:r>
      <w:r>
        <w:rPr>
          <w:rFonts w:eastAsia="Times New Roman" w:cs="Times New Roman"/>
          <w:szCs w:val="24"/>
        </w:rPr>
        <w:t>, τους</w:t>
      </w:r>
      <w:r w:rsidRPr="00353DE7">
        <w:rPr>
          <w:rFonts w:eastAsia="Times New Roman" w:cs="Times New Roman"/>
          <w:szCs w:val="24"/>
        </w:rPr>
        <w:t xml:space="preserve"> δήμους</w:t>
      </w:r>
      <w:r>
        <w:rPr>
          <w:rFonts w:eastAsia="Times New Roman" w:cs="Times New Roman"/>
          <w:szCs w:val="24"/>
        </w:rPr>
        <w:t xml:space="preserve"> κ.λπ.</w:t>
      </w:r>
      <w:r>
        <w:rPr>
          <w:rFonts w:eastAsia="Times New Roman" w:cs="Times New Roman"/>
          <w:szCs w:val="24"/>
        </w:rPr>
        <w:t>.</w:t>
      </w:r>
      <w:r w:rsidRPr="00353DE7">
        <w:rPr>
          <w:rFonts w:eastAsia="Times New Roman" w:cs="Times New Roman"/>
          <w:szCs w:val="24"/>
        </w:rPr>
        <w:t xml:space="preserve"> Όλες </w:t>
      </w:r>
      <w:r>
        <w:rPr>
          <w:rFonts w:eastAsia="Times New Roman" w:cs="Times New Roman"/>
          <w:szCs w:val="24"/>
        </w:rPr>
        <w:t>οι δομές του κ</w:t>
      </w:r>
      <w:r w:rsidRPr="00353DE7">
        <w:rPr>
          <w:rFonts w:eastAsia="Times New Roman" w:cs="Times New Roman"/>
          <w:szCs w:val="24"/>
        </w:rPr>
        <w:t xml:space="preserve">ράτους γεμίζουν </w:t>
      </w:r>
      <w:r>
        <w:rPr>
          <w:rFonts w:eastAsia="Times New Roman" w:cs="Times New Roman"/>
          <w:szCs w:val="24"/>
        </w:rPr>
        <w:t>ε</w:t>
      </w:r>
      <w:r w:rsidRPr="00353DE7">
        <w:rPr>
          <w:rFonts w:eastAsia="Times New Roman" w:cs="Times New Roman"/>
          <w:szCs w:val="24"/>
        </w:rPr>
        <w:t>πιτροπές</w:t>
      </w:r>
      <w:r>
        <w:rPr>
          <w:rFonts w:eastAsia="Times New Roman" w:cs="Times New Roman"/>
          <w:szCs w:val="24"/>
        </w:rPr>
        <w:t>,</w:t>
      </w:r>
      <w:r w:rsidRPr="00353DE7">
        <w:rPr>
          <w:rFonts w:eastAsia="Times New Roman" w:cs="Times New Roman"/>
          <w:szCs w:val="24"/>
        </w:rPr>
        <w:t xml:space="preserve"> οι οποίες </w:t>
      </w:r>
      <w:r>
        <w:rPr>
          <w:rFonts w:eastAsia="Times New Roman" w:cs="Times New Roman"/>
          <w:szCs w:val="24"/>
        </w:rPr>
        <w:t>-</w:t>
      </w:r>
      <w:r w:rsidRPr="00353DE7">
        <w:rPr>
          <w:rFonts w:eastAsia="Times New Roman" w:cs="Times New Roman"/>
          <w:szCs w:val="24"/>
        </w:rPr>
        <w:t>δήθεν</w:t>
      </w:r>
      <w:r>
        <w:rPr>
          <w:rFonts w:eastAsia="Times New Roman" w:cs="Times New Roman"/>
          <w:szCs w:val="24"/>
        </w:rPr>
        <w:t>-</w:t>
      </w:r>
      <w:r w:rsidRPr="00353DE7">
        <w:rPr>
          <w:rFonts w:eastAsia="Times New Roman" w:cs="Times New Roman"/>
          <w:szCs w:val="24"/>
        </w:rPr>
        <w:t xml:space="preserve"> θα προάγουν την ισότητα των φύλων</w:t>
      </w:r>
      <w:r>
        <w:rPr>
          <w:rFonts w:eastAsia="Times New Roman" w:cs="Times New Roman"/>
          <w:szCs w:val="24"/>
        </w:rPr>
        <w:t xml:space="preserve">. </w:t>
      </w:r>
    </w:p>
    <w:p w14:paraId="03A730C5" w14:textId="77777777" w:rsidR="00E615E6" w:rsidRDefault="00720F21">
      <w:pPr>
        <w:tabs>
          <w:tab w:val="left" w:pos="6168"/>
        </w:tabs>
        <w:spacing w:after="0" w:line="600" w:lineRule="auto"/>
        <w:ind w:firstLine="720"/>
        <w:jc w:val="both"/>
        <w:rPr>
          <w:rFonts w:eastAsia="Times New Roman" w:cs="Times New Roman"/>
          <w:szCs w:val="24"/>
        </w:rPr>
      </w:pPr>
      <w:r>
        <w:rPr>
          <w:rFonts w:eastAsia="Times New Roman" w:cs="Times New Roman"/>
          <w:szCs w:val="24"/>
        </w:rPr>
        <w:t>Βλέπουμε τη</w:t>
      </w:r>
      <w:r w:rsidRPr="00353DE7">
        <w:rPr>
          <w:rFonts w:eastAsia="Times New Roman" w:cs="Times New Roman"/>
          <w:szCs w:val="24"/>
        </w:rPr>
        <w:t xml:space="preserve"> διάσταση του φύλου</w:t>
      </w:r>
      <w:r>
        <w:rPr>
          <w:rFonts w:eastAsia="Times New Roman" w:cs="Times New Roman"/>
          <w:szCs w:val="24"/>
        </w:rPr>
        <w:t>,</w:t>
      </w:r>
      <w:r w:rsidRPr="00353DE7">
        <w:rPr>
          <w:rFonts w:eastAsia="Times New Roman" w:cs="Times New Roman"/>
          <w:szCs w:val="24"/>
        </w:rPr>
        <w:t xml:space="preserve"> έτσι όπως </w:t>
      </w:r>
      <w:r>
        <w:rPr>
          <w:rFonts w:eastAsia="Times New Roman" w:cs="Times New Roman"/>
          <w:szCs w:val="24"/>
        </w:rPr>
        <w:t>τη λέτε,</w:t>
      </w:r>
      <w:r w:rsidRPr="00353DE7">
        <w:rPr>
          <w:rFonts w:eastAsia="Times New Roman" w:cs="Times New Roman"/>
          <w:szCs w:val="24"/>
        </w:rPr>
        <w:t xml:space="preserve"> και στον προϋπολογισμό</w:t>
      </w:r>
      <w:r>
        <w:rPr>
          <w:rFonts w:eastAsia="Times New Roman" w:cs="Times New Roman"/>
          <w:szCs w:val="24"/>
        </w:rPr>
        <w:t>.</w:t>
      </w:r>
      <w:r w:rsidRPr="00353DE7">
        <w:rPr>
          <w:rFonts w:eastAsia="Times New Roman" w:cs="Times New Roman"/>
          <w:szCs w:val="24"/>
        </w:rPr>
        <w:t xml:space="preserve"> Κάποια άρθρα είναι εντελώς ακαταλαβίστικα</w:t>
      </w:r>
      <w:r>
        <w:rPr>
          <w:rFonts w:eastAsia="Times New Roman" w:cs="Times New Roman"/>
          <w:szCs w:val="24"/>
        </w:rPr>
        <w:t>,</w:t>
      </w:r>
      <w:r w:rsidRPr="005E2874">
        <w:rPr>
          <w:rFonts w:eastAsia="Times New Roman" w:cs="Times New Roman"/>
          <w:szCs w:val="24"/>
        </w:rPr>
        <w:t xml:space="preserve"> </w:t>
      </w:r>
      <w:r w:rsidRPr="00353DE7">
        <w:rPr>
          <w:rFonts w:eastAsia="Times New Roman" w:cs="Times New Roman"/>
          <w:szCs w:val="24"/>
        </w:rPr>
        <w:t>όπως το άρθρο 11</w:t>
      </w:r>
      <w:r>
        <w:rPr>
          <w:rFonts w:eastAsia="Times New Roman" w:cs="Times New Roman"/>
          <w:szCs w:val="24"/>
        </w:rPr>
        <w:t>,</w:t>
      </w:r>
      <w:r w:rsidRPr="00353DE7">
        <w:rPr>
          <w:rFonts w:eastAsia="Times New Roman" w:cs="Times New Roman"/>
          <w:szCs w:val="24"/>
        </w:rPr>
        <w:t xml:space="preserve"> </w:t>
      </w:r>
      <w:r>
        <w:rPr>
          <w:rFonts w:eastAsia="Times New Roman" w:cs="Times New Roman"/>
          <w:szCs w:val="24"/>
        </w:rPr>
        <w:t>όπου δ</w:t>
      </w:r>
      <w:r w:rsidRPr="00353DE7">
        <w:rPr>
          <w:rFonts w:eastAsia="Times New Roman" w:cs="Times New Roman"/>
          <w:szCs w:val="24"/>
        </w:rPr>
        <w:t xml:space="preserve">εν </w:t>
      </w:r>
      <w:r>
        <w:rPr>
          <w:rFonts w:eastAsia="Times New Roman" w:cs="Times New Roman"/>
          <w:szCs w:val="24"/>
        </w:rPr>
        <w:t>μπορούμε να καταλάβουμε τ</w:t>
      </w:r>
      <w:r w:rsidRPr="00353DE7">
        <w:rPr>
          <w:rFonts w:eastAsia="Times New Roman" w:cs="Times New Roman"/>
          <w:szCs w:val="24"/>
        </w:rPr>
        <w:t>ι θέλετε να πείτε</w:t>
      </w:r>
      <w:r>
        <w:rPr>
          <w:rFonts w:eastAsia="Times New Roman" w:cs="Times New Roman"/>
          <w:szCs w:val="24"/>
        </w:rPr>
        <w:t>.</w:t>
      </w:r>
      <w:r w:rsidRPr="00353DE7">
        <w:rPr>
          <w:rFonts w:eastAsia="Times New Roman" w:cs="Times New Roman"/>
          <w:szCs w:val="24"/>
        </w:rPr>
        <w:t xml:space="preserve"> Για τις </w:t>
      </w:r>
      <w:r>
        <w:rPr>
          <w:rFonts w:eastAsia="Times New Roman" w:cs="Times New Roman"/>
          <w:szCs w:val="24"/>
        </w:rPr>
        <w:t>ε</w:t>
      </w:r>
      <w:r w:rsidRPr="00353DE7">
        <w:rPr>
          <w:rFonts w:eastAsia="Times New Roman" w:cs="Times New Roman"/>
          <w:szCs w:val="24"/>
        </w:rPr>
        <w:t>πιτροπές τα είπαμε</w:t>
      </w:r>
      <w:r>
        <w:rPr>
          <w:rFonts w:eastAsia="Times New Roman" w:cs="Times New Roman"/>
          <w:szCs w:val="24"/>
        </w:rPr>
        <w:t>.</w:t>
      </w:r>
    </w:p>
    <w:p w14:paraId="03A730C6" w14:textId="77777777" w:rsidR="00E615E6" w:rsidRDefault="00720F21">
      <w:pPr>
        <w:tabs>
          <w:tab w:val="left" w:pos="6168"/>
        </w:tabs>
        <w:spacing w:after="0" w:line="600" w:lineRule="auto"/>
        <w:ind w:firstLine="720"/>
        <w:jc w:val="both"/>
        <w:rPr>
          <w:rFonts w:eastAsia="Times New Roman" w:cs="Times New Roman"/>
          <w:szCs w:val="24"/>
        </w:rPr>
      </w:pPr>
      <w:r w:rsidRPr="00353DE7">
        <w:rPr>
          <w:rFonts w:eastAsia="Times New Roman" w:cs="Times New Roman"/>
          <w:szCs w:val="24"/>
        </w:rPr>
        <w:t>Σ</w:t>
      </w:r>
      <w:r w:rsidRPr="00353DE7">
        <w:rPr>
          <w:rFonts w:eastAsia="Times New Roman" w:cs="Times New Roman"/>
          <w:szCs w:val="24"/>
        </w:rPr>
        <w:t xml:space="preserve">το </w:t>
      </w:r>
      <w:r>
        <w:rPr>
          <w:rFonts w:eastAsia="Times New Roman" w:cs="Times New Roman"/>
          <w:szCs w:val="24"/>
        </w:rPr>
        <w:t xml:space="preserve">άρθρο 12 λέει ότι </w:t>
      </w:r>
      <w:r w:rsidRPr="00353DE7">
        <w:rPr>
          <w:rFonts w:eastAsia="Times New Roman" w:cs="Times New Roman"/>
          <w:szCs w:val="24"/>
        </w:rPr>
        <w:t>η ένταξη της διάστασης του φύλου είναι υποχρεωτική και στη σύνταξη διοικητικών εγγράφων</w:t>
      </w:r>
      <w:r>
        <w:rPr>
          <w:rFonts w:eastAsia="Times New Roman" w:cs="Times New Roman"/>
          <w:szCs w:val="24"/>
        </w:rPr>
        <w:t>.</w:t>
      </w:r>
      <w:r w:rsidRPr="00353DE7">
        <w:rPr>
          <w:rFonts w:eastAsia="Times New Roman" w:cs="Times New Roman"/>
          <w:szCs w:val="24"/>
        </w:rPr>
        <w:t xml:space="preserve"> Ούτε </w:t>
      </w:r>
      <w:r>
        <w:rPr>
          <w:rFonts w:eastAsia="Times New Roman" w:cs="Times New Roman"/>
          <w:szCs w:val="24"/>
        </w:rPr>
        <w:t>εδώ μπορούμε να καταλάβουμε τ</w:t>
      </w:r>
      <w:r w:rsidRPr="00353DE7">
        <w:rPr>
          <w:rFonts w:eastAsia="Times New Roman" w:cs="Times New Roman"/>
          <w:szCs w:val="24"/>
        </w:rPr>
        <w:t>ι θέλετε να πείτε</w:t>
      </w:r>
      <w:r>
        <w:rPr>
          <w:rFonts w:eastAsia="Times New Roman" w:cs="Times New Roman"/>
          <w:szCs w:val="24"/>
        </w:rPr>
        <w:t>.</w:t>
      </w:r>
      <w:r w:rsidRPr="00353DE7">
        <w:rPr>
          <w:rFonts w:eastAsia="Times New Roman" w:cs="Times New Roman"/>
          <w:szCs w:val="24"/>
        </w:rPr>
        <w:t xml:space="preserve"> Όλα τα έγγραφα</w:t>
      </w:r>
      <w:r>
        <w:rPr>
          <w:rFonts w:eastAsia="Times New Roman" w:cs="Times New Roman"/>
          <w:szCs w:val="24"/>
        </w:rPr>
        <w:t>,</w:t>
      </w:r>
      <w:r w:rsidRPr="00353DE7">
        <w:rPr>
          <w:rFonts w:eastAsia="Times New Roman" w:cs="Times New Roman"/>
          <w:szCs w:val="24"/>
        </w:rPr>
        <w:t xml:space="preserve"> τα κρατικά</w:t>
      </w:r>
      <w:r>
        <w:rPr>
          <w:rFonts w:eastAsia="Times New Roman" w:cs="Times New Roman"/>
          <w:szCs w:val="24"/>
        </w:rPr>
        <w:t>,</w:t>
      </w:r>
      <w:r w:rsidRPr="00353DE7">
        <w:rPr>
          <w:rFonts w:eastAsia="Times New Roman" w:cs="Times New Roman"/>
          <w:szCs w:val="24"/>
        </w:rPr>
        <w:t xml:space="preserve"> μέχρι στιγμής</w:t>
      </w:r>
      <w:r>
        <w:rPr>
          <w:rFonts w:eastAsia="Times New Roman" w:cs="Times New Roman"/>
          <w:szCs w:val="24"/>
        </w:rPr>
        <w:t xml:space="preserve"> -</w:t>
      </w:r>
      <w:r w:rsidRPr="00353DE7">
        <w:rPr>
          <w:rFonts w:eastAsia="Times New Roman" w:cs="Times New Roman"/>
          <w:szCs w:val="24"/>
        </w:rPr>
        <w:t>από όσο ξέ</w:t>
      </w:r>
      <w:r>
        <w:rPr>
          <w:rFonts w:eastAsia="Times New Roman" w:cs="Times New Roman"/>
          <w:szCs w:val="24"/>
        </w:rPr>
        <w:t>ρουμε εμείς, ε</w:t>
      </w:r>
      <w:r w:rsidRPr="00353DE7">
        <w:rPr>
          <w:rFonts w:eastAsia="Times New Roman" w:cs="Times New Roman"/>
          <w:szCs w:val="24"/>
        </w:rPr>
        <w:t xml:space="preserve">κτός αν ξέρετε κάποια άλλα έγγραφα </w:t>
      </w:r>
      <w:r>
        <w:rPr>
          <w:rFonts w:eastAsia="Times New Roman" w:cs="Times New Roman"/>
          <w:szCs w:val="24"/>
        </w:rPr>
        <w:t>εσείς- μιλούσαν</w:t>
      </w:r>
      <w:r w:rsidRPr="00353DE7">
        <w:rPr>
          <w:rFonts w:eastAsia="Times New Roman" w:cs="Times New Roman"/>
          <w:szCs w:val="24"/>
        </w:rPr>
        <w:t xml:space="preserve"> στο </w:t>
      </w:r>
      <w:r>
        <w:rPr>
          <w:rFonts w:eastAsia="Times New Roman" w:cs="Times New Roman"/>
          <w:szCs w:val="24"/>
        </w:rPr>
        <w:t>φύλο που απευθύνονταν,</w:t>
      </w:r>
      <w:r w:rsidRPr="00353DE7">
        <w:rPr>
          <w:rFonts w:eastAsia="Times New Roman" w:cs="Times New Roman"/>
          <w:szCs w:val="24"/>
        </w:rPr>
        <w:t xml:space="preserve"> στον </w:t>
      </w:r>
      <w:r>
        <w:rPr>
          <w:rFonts w:eastAsia="Times New Roman" w:cs="Times New Roman"/>
          <w:szCs w:val="24"/>
        </w:rPr>
        <w:t>«</w:t>
      </w:r>
      <w:r w:rsidRPr="00353DE7">
        <w:rPr>
          <w:rFonts w:eastAsia="Times New Roman" w:cs="Times New Roman"/>
          <w:szCs w:val="24"/>
        </w:rPr>
        <w:t>κύριο τάδε</w:t>
      </w:r>
      <w:r>
        <w:rPr>
          <w:rFonts w:eastAsia="Times New Roman" w:cs="Times New Roman"/>
          <w:szCs w:val="24"/>
        </w:rPr>
        <w:t>»</w:t>
      </w:r>
      <w:r w:rsidRPr="00353DE7">
        <w:rPr>
          <w:rFonts w:eastAsia="Times New Roman" w:cs="Times New Roman"/>
          <w:szCs w:val="24"/>
        </w:rPr>
        <w:t xml:space="preserve"> στην </w:t>
      </w:r>
      <w:r>
        <w:rPr>
          <w:rFonts w:eastAsia="Times New Roman" w:cs="Times New Roman"/>
          <w:szCs w:val="24"/>
        </w:rPr>
        <w:t>«</w:t>
      </w:r>
      <w:r w:rsidRPr="00353DE7">
        <w:rPr>
          <w:rFonts w:eastAsia="Times New Roman" w:cs="Times New Roman"/>
          <w:szCs w:val="24"/>
        </w:rPr>
        <w:t>κυρία τάδε</w:t>
      </w:r>
      <w:r>
        <w:rPr>
          <w:rFonts w:eastAsia="Times New Roman" w:cs="Times New Roman"/>
          <w:szCs w:val="24"/>
        </w:rPr>
        <w:t>».</w:t>
      </w:r>
      <w:r w:rsidRPr="00353DE7">
        <w:rPr>
          <w:rFonts w:eastAsia="Times New Roman" w:cs="Times New Roman"/>
          <w:szCs w:val="24"/>
        </w:rPr>
        <w:t xml:space="preserve"> Δεν μπορούμ</w:t>
      </w:r>
      <w:r>
        <w:rPr>
          <w:rFonts w:eastAsia="Times New Roman" w:cs="Times New Roman"/>
          <w:szCs w:val="24"/>
        </w:rPr>
        <w:t>ε να καταλάβουμε τι νομοθετείτε</w:t>
      </w:r>
      <w:r w:rsidRPr="00353DE7">
        <w:rPr>
          <w:rFonts w:eastAsia="Times New Roman" w:cs="Times New Roman"/>
          <w:szCs w:val="24"/>
        </w:rPr>
        <w:t xml:space="preserve"> με αυτό το άρθρο</w:t>
      </w:r>
      <w:r>
        <w:rPr>
          <w:rFonts w:eastAsia="Times New Roman" w:cs="Times New Roman"/>
          <w:szCs w:val="24"/>
        </w:rPr>
        <w:t>.</w:t>
      </w:r>
    </w:p>
    <w:p w14:paraId="03A730C7" w14:textId="77777777" w:rsidR="00E615E6" w:rsidRDefault="00720F21">
      <w:pPr>
        <w:tabs>
          <w:tab w:val="left" w:pos="6168"/>
        </w:tabs>
        <w:spacing w:after="0" w:line="600" w:lineRule="auto"/>
        <w:ind w:firstLine="720"/>
        <w:jc w:val="both"/>
        <w:rPr>
          <w:rFonts w:eastAsia="Times New Roman" w:cs="Times New Roman"/>
          <w:szCs w:val="24"/>
        </w:rPr>
      </w:pPr>
      <w:r>
        <w:rPr>
          <w:rFonts w:eastAsia="Times New Roman" w:cs="Times New Roman"/>
          <w:szCs w:val="24"/>
        </w:rPr>
        <w:t>Στο άρθρο 15</w:t>
      </w:r>
      <w:r w:rsidRPr="00353DE7">
        <w:rPr>
          <w:rFonts w:eastAsia="Times New Roman" w:cs="Times New Roman"/>
          <w:szCs w:val="24"/>
        </w:rPr>
        <w:t xml:space="preserve"> λέτε για την ποσόστωση των γυναικών στα ψηφοδέλτια</w:t>
      </w:r>
      <w:r>
        <w:rPr>
          <w:rFonts w:eastAsia="Times New Roman" w:cs="Times New Roman"/>
          <w:szCs w:val="24"/>
        </w:rPr>
        <w:t>.</w:t>
      </w:r>
      <w:r w:rsidRPr="00353DE7">
        <w:rPr>
          <w:rFonts w:eastAsia="Times New Roman" w:cs="Times New Roman"/>
          <w:szCs w:val="24"/>
        </w:rPr>
        <w:t xml:space="preserve"> </w:t>
      </w:r>
      <w:r>
        <w:rPr>
          <w:rFonts w:eastAsia="Times New Roman" w:cs="Times New Roman"/>
          <w:szCs w:val="24"/>
        </w:rPr>
        <w:t xml:space="preserve">Το </w:t>
      </w:r>
      <w:r w:rsidRPr="00353DE7">
        <w:rPr>
          <w:rFonts w:eastAsia="Times New Roman" w:cs="Times New Roman"/>
          <w:szCs w:val="24"/>
        </w:rPr>
        <w:t>είπαμε και σ</w:t>
      </w:r>
      <w:r w:rsidRPr="00353DE7">
        <w:rPr>
          <w:rFonts w:eastAsia="Times New Roman" w:cs="Times New Roman"/>
          <w:szCs w:val="24"/>
        </w:rPr>
        <w:t xml:space="preserve">την </w:t>
      </w:r>
      <w:r>
        <w:rPr>
          <w:rFonts w:eastAsia="Times New Roman" w:cs="Times New Roman"/>
          <w:szCs w:val="24"/>
        </w:rPr>
        <w:t>ε</w:t>
      </w:r>
      <w:r w:rsidRPr="00353DE7">
        <w:rPr>
          <w:rFonts w:eastAsia="Times New Roman" w:cs="Times New Roman"/>
          <w:szCs w:val="24"/>
        </w:rPr>
        <w:t>πιτροπή</w:t>
      </w:r>
      <w:r>
        <w:rPr>
          <w:rFonts w:eastAsia="Times New Roman" w:cs="Times New Roman"/>
          <w:szCs w:val="24"/>
        </w:rPr>
        <w:t>.</w:t>
      </w:r>
      <w:r w:rsidRPr="00353DE7">
        <w:rPr>
          <w:rFonts w:eastAsia="Times New Roman" w:cs="Times New Roman"/>
          <w:szCs w:val="24"/>
        </w:rPr>
        <w:t xml:space="preserve"> Αυτό το άρθρο δεν </w:t>
      </w:r>
      <w:r w:rsidRPr="00353DE7">
        <w:rPr>
          <w:rFonts w:eastAsia="Times New Roman" w:cs="Times New Roman"/>
          <w:szCs w:val="24"/>
        </w:rPr>
        <w:lastRenderedPageBreak/>
        <w:t>ευνοεί τις γυναίκες</w:t>
      </w:r>
      <w:r>
        <w:rPr>
          <w:rFonts w:eastAsia="Times New Roman" w:cs="Times New Roman"/>
          <w:szCs w:val="24"/>
        </w:rPr>
        <w:t>.</w:t>
      </w:r>
      <w:r w:rsidRPr="00353DE7">
        <w:rPr>
          <w:rFonts w:eastAsia="Times New Roman" w:cs="Times New Roman"/>
          <w:szCs w:val="24"/>
        </w:rPr>
        <w:t xml:space="preserve"> Είναι εναντίον των γυναικών</w:t>
      </w:r>
      <w:r>
        <w:rPr>
          <w:rFonts w:eastAsia="Times New Roman" w:cs="Times New Roman"/>
          <w:szCs w:val="24"/>
        </w:rPr>
        <w:t>.</w:t>
      </w:r>
      <w:r w:rsidRPr="00353DE7">
        <w:rPr>
          <w:rFonts w:eastAsia="Times New Roman" w:cs="Times New Roman"/>
          <w:szCs w:val="24"/>
        </w:rPr>
        <w:t xml:space="preserve"> Δεν </w:t>
      </w:r>
      <w:r>
        <w:rPr>
          <w:rFonts w:eastAsia="Times New Roman" w:cs="Times New Roman"/>
          <w:szCs w:val="24"/>
        </w:rPr>
        <w:t>μπορείτε να επιβάλλετε</w:t>
      </w:r>
      <w:r w:rsidRPr="00353DE7">
        <w:rPr>
          <w:rFonts w:eastAsia="Times New Roman" w:cs="Times New Roman"/>
          <w:szCs w:val="24"/>
        </w:rPr>
        <w:t xml:space="preserve"> μέσω της ποσόστωσης και μέσω νόμων να ασχοληθούν κάποιες κυρίες με την πολιτική</w:t>
      </w:r>
      <w:r>
        <w:rPr>
          <w:rFonts w:eastAsia="Times New Roman" w:cs="Times New Roman"/>
          <w:szCs w:val="24"/>
        </w:rPr>
        <w:t>,</w:t>
      </w:r>
      <w:r w:rsidRPr="00353DE7">
        <w:rPr>
          <w:rFonts w:eastAsia="Times New Roman" w:cs="Times New Roman"/>
          <w:szCs w:val="24"/>
        </w:rPr>
        <w:t xml:space="preserve"> με τα κοινά</w:t>
      </w:r>
      <w:r>
        <w:rPr>
          <w:rFonts w:eastAsia="Times New Roman" w:cs="Times New Roman"/>
          <w:szCs w:val="24"/>
        </w:rPr>
        <w:t>.</w:t>
      </w:r>
      <w:r w:rsidRPr="00353DE7">
        <w:rPr>
          <w:rFonts w:eastAsia="Times New Roman" w:cs="Times New Roman"/>
          <w:szCs w:val="24"/>
        </w:rPr>
        <w:t xml:space="preserve"> Όταν </w:t>
      </w:r>
      <w:r>
        <w:rPr>
          <w:rFonts w:eastAsia="Times New Roman" w:cs="Times New Roman"/>
          <w:szCs w:val="24"/>
        </w:rPr>
        <w:t>τους το επιβάλλετε, το μόνο που κάνετε στους</w:t>
      </w:r>
      <w:r w:rsidRPr="00353DE7">
        <w:rPr>
          <w:rFonts w:eastAsia="Times New Roman" w:cs="Times New Roman"/>
          <w:szCs w:val="24"/>
        </w:rPr>
        <w:t xml:space="preserve"> επι</w:t>
      </w:r>
      <w:r w:rsidRPr="00353DE7">
        <w:rPr>
          <w:rFonts w:eastAsia="Times New Roman" w:cs="Times New Roman"/>
          <w:szCs w:val="24"/>
        </w:rPr>
        <w:t xml:space="preserve">κεφαλής των συνδυασμών </w:t>
      </w:r>
      <w:r>
        <w:rPr>
          <w:rFonts w:eastAsia="Times New Roman" w:cs="Times New Roman"/>
          <w:szCs w:val="24"/>
        </w:rPr>
        <w:t xml:space="preserve">είναι </w:t>
      </w:r>
      <w:r w:rsidRPr="00353DE7">
        <w:rPr>
          <w:rFonts w:eastAsia="Times New Roman" w:cs="Times New Roman"/>
          <w:szCs w:val="24"/>
        </w:rPr>
        <w:t>να ψάχνουν απεγνωσμένα να βρούνε γυναίκες υποψηφίους</w:t>
      </w:r>
      <w:r>
        <w:rPr>
          <w:rFonts w:eastAsia="Times New Roman" w:cs="Times New Roman"/>
          <w:szCs w:val="24"/>
        </w:rPr>
        <w:t>.</w:t>
      </w:r>
      <w:r w:rsidRPr="00353DE7">
        <w:rPr>
          <w:rFonts w:eastAsia="Times New Roman" w:cs="Times New Roman"/>
          <w:szCs w:val="24"/>
        </w:rPr>
        <w:t xml:space="preserve"> Έτσι</w:t>
      </w:r>
      <w:r>
        <w:rPr>
          <w:rFonts w:eastAsia="Times New Roman" w:cs="Times New Roman"/>
          <w:szCs w:val="24"/>
        </w:rPr>
        <w:t>,</w:t>
      </w:r>
      <w:r w:rsidRPr="00353DE7">
        <w:rPr>
          <w:rFonts w:eastAsia="Times New Roman" w:cs="Times New Roman"/>
          <w:szCs w:val="24"/>
        </w:rPr>
        <w:t xml:space="preserve"> κατεβάζουν άσχετες κυρίες</w:t>
      </w:r>
      <w:r>
        <w:rPr>
          <w:rFonts w:eastAsia="Times New Roman" w:cs="Times New Roman"/>
          <w:szCs w:val="24"/>
        </w:rPr>
        <w:t xml:space="preserve"> -</w:t>
      </w:r>
      <w:r w:rsidRPr="00353DE7">
        <w:rPr>
          <w:rFonts w:eastAsia="Times New Roman" w:cs="Times New Roman"/>
          <w:szCs w:val="24"/>
        </w:rPr>
        <w:t xml:space="preserve">τις ξαδέρφες </w:t>
      </w:r>
      <w:r>
        <w:rPr>
          <w:rFonts w:eastAsia="Times New Roman" w:cs="Times New Roman"/>
          <w:szCs w:val="24"/>
        </w:rPr>
        <w:t xml:space="preserve">τους, </w:t>
      </w:r>
      <w:r w:rsidRPr="00353DE7">
        <w:rPr>
          <w:rFonts w:eastAsia="Times New Roman" w:cs="Times New Roman"/>
          <w:szCs w:val="24"/>
        </w:rPr>
        <w:t xml:space="preserve">τις θείες </w:t>
      </w:r>
      <w:r>
        <w:rPr>
          <w:rFonts w:eastAsia="Times New Roman" w:cs="Times New Roman"/>
          <w:szCs w:val="24"/>
        </w:rPr>
        <w:t>τους- απλά για να γεμίζ</w:t>
      </w:r>
      <w:r w:rsidRPr="00353DE7">
        <w:rPr>
          <w:rFonts w:eastAsia="Times New Roman" w:cs="Times New Roman"/>
          <w:szCs w:val="24"/>
        </w:rPr>
        <w:t>ουν τα ψηφοδέλτια</w:t>
      </w:r>
      <w:r>
        <w:rPr>
          <w:rFonts w:eastAsia="Times New Roman" w:cs="Times New Roman"/>
          <w:szCs w:val="24"/>
        </w:rPr>
        <w:t>.</w:t>
      </w:r>
      <w:r w:rsidRPr="00353DE7">
        <w:rPr>
          <w:rFonts w:eastAsia="Times New Roman" w:cs="Times New Roman"/>
          <w:szCs w:val="24"/>
        </w:rPr>
        <w:t xml:space="preserve"> Και αυτό φέρνει σε μειονεκτική θέση τις ίδιες τις υποψήφιες που </w:t>
      </w:r>
      <w:r>
        <w:rPr>
          <w:rFonts w:eastAsia="Times New Roman" w:cs="Times New Roman"/>
          <w:szCs w:val="24"/>
        </w:rPr>
        <w:t>-</w:t>
      </w:r>
      <w:r w:rsidRPr="00353DE7">
        <w:rPr>
          <w:rFonts w:eastAsia="Times New Roman" w:cs="Times New Roman"/>
          <w:szCs w:val="24"/>
        </w:rPr>
        <w:t>δήθε</w:t>
      </w:r>
      <w:r w:rsidRPr="00353DE7">
        <w:rPr>
          <w:rFonts w:eastAsia="Times New Roman" w:cs="Times New Roman"/>
          <w:szCs w:val="24"/>
        </w:rPr>
        <w:t>ν</w:t>
      </w:r>
      <w:r>
        <w:rPr>
          <w:rFonts w:eastAsia="Times New Roman" w:cs="Times New Roman"/>
          <w:szCs w:val="24"/>
        </w:rPr>
        <w:t>-</w:t>
      </w:r>
      <w:r w:rsidRPr="00353DE7">
        <w:rPr>
          <w:rFonts w:eastAsia="Times New Roman" w:cs="Times New Roman"/>
          <w:szCs w:val="24"/>
        </w:rPr>
        <w:t xml:space="preserve"> εσε</w:t>
      </w:r>
      <w:r>
        <w:rPr>
          <w:rFonts w:eastAsia="Times New Roman" w:cs="Times New Roman"/>
          <w:szCs w:val="24"/>
        </w:rPr>
        <w:t>ίς θέλετε να ευνοήσετ</w:t>
      </w:r>
      <w:r w:rsidRPr="00353DE7">
        <w:rPr>
          <w:rFonts w:eastAsia="Times New Roman" w:cs="Times New Roman"/>
          <w:szCs w:val="24"/>
        </w:rPr>
        <w:t>ε</w:t>
      </w:r>
      <w:r>
        <w:rPr>
          <w:rFonts w:eastAsia="Times New Roman" w:cs="Times New Roman"/>
          <w:szCs w:val="24"/>
        </w:rPr>
        <w:t>.</w:t>
      </w:r>
    </w:p>
    <w:p w14:paraId="03A730C8" w14:textId="77777777" w:rsidR="00E615E6" w:rsidRDefault="00720F21">
      <w:pPr>
        <w:tabs>
          <w:tab w:val="left" w:pos="6168"/>
        </w:tabs>
        <w:spacing w:after="0" w:line="600" w:lineRule="auto"/>
        <w:ind w:firstLine="720"/>
        <w:jc w:val="both"/>
        <w:rPr>
          <w:rFonts w:eastAsia="Times New Roman" w:cs="Times New Roman"/>
          <w:szCs w:val="24"/>
        </w:rPr>
      </w:pPr>
      <w:r>
        <w:rPr>
          <w:rFonts w:eastAsia="Times New Roman" w:cs="Times New Roman"/>
          <w:szCs w:val="24"/>
        </w:rPr>
        <w:t>Βέβαια,</w:t>
      </w:r>
      <w:r w:rsidRPr="00353DE7">
        <w:rPr>
          <w:rFonts w:eastAsia="Times New Roman" w:cs="Times New Roman"/>
          <w:szCs w:val="24"/>
        </w:rPr>
        <w:t xml:space="preserve"> με την ανακοίνωση του ψηφοδελτίου του ΣΥΡΙΖΑ </w:t>
      </w:r>
      <w:r>
        <w:rPr>
          <w:rFonts w:eastAsia="Times New Roman" w:cs="Times New Roman"/>
          <w:szCs w:val="24"/>
        </w:rPr>
        <w:t xml:space="preserve">βλέπουμε ότι προφανώς στο μέλλον </w:t>
      </w:r>
      <w:r w:rsidRPr="00353DE7">
        <w:rPr>
          <w:rFonts w:eastAsia="Times New Roman" w:cs="Times New Roman"/>
          <w:szCs w:val="24"/>
        </w:rPr>
        <w:t xml:space="preserve">θα </w:t>
      </w:r>
      <w:r>
        <w:rPr>
          <w:rFonts w:eastAsia="Times New Roman" w:cs="Times New Roman"/>
          <w:szCs w:val="24"/>
        </w:rPr>
        <w:t xml:space="preserve">νομοθετήσετε </w:t>
      </w:r>
      <w:r w:rsidRPr="00353DE7">
        <w:rPr>
          <w:rFonts w:eastAsia="Times New Roman" w:cs="Times New Roman"/>
          <w:szCs w:val="24"/>
        </w:rPr>
        <w:t>και για άλλες ποσοστώσεις</w:t>
      </w:r>
      <w:r>
        <w:rPr>
          <w:rFonts w:eastAsia="Times New Roman" w:cs="Times New Roman"/>
          <w:szCs w:val="24"/>
        </w:rPr>
        <w:t>,</w:t>
      </w:r>
      <w:r w:rsidRPr="00353DE7">
        <w:rPr>
          <w:rFonts w:eastAsia="Times New Roman" w:cs="Times New Roman"/>
          <w:szCs w:val="24"/>
        </w:rPr>
        <w:t xml:space="preserve"> γιατί είδαμε μέσα </w:t>
      </w:r>
      <w:r>
        <w:rPr>
          <w:rFonts w:eastAsia="Times New Roman" w:cs="Times New Roman"/>
          <w:szCs w:val="24"/>
        </w:rPr>
        <w:t xml:space="preserve">Αφγανούς, γκέι </w:t>
      </w:r>
      <w:r w:rsidRPr="00353DE7">
        <w:rPr>
          <w:rFonts w:eastAsia="Times New Roman" w:cs="Times New Roman"/>
          <w:szCs w:val="24"/>
        </w:rPr>
        <w:t>και διάφορους λοιπούς τέτοιους</w:t>
      </w:r>
      <w:r>
        <w:rPr>
          <w:rFonts w:eastAsia="Times New Roman" w:cs="Times New Roman"/>
          <w:szCs w:val="24"/>
        </w:rPr>
        <w:t>,</w:t>
      </w:r>
      <w:r w:rsidRPr="00353DE7">
        <w:rPr>
          <w:rFonts w:eastAsia="Times New Roman" w:cs="Times New Roman"/>
          <w:szCs w:val="24"/>
        </w:rPr>
        <w:t xml:space="preserve"> το</w:t>
      </w:r>
      <w:r>
        <w:rPr>
          <w:rFonts w:eastAsia="Times New Roman" w:cs="Times New Roman"/>
          <w:szCs w:val="24"/>
        </w:rPr>
        <w:t>υς οποίους εσείς τους έχετε πε</w:t>
      </w:r>
      <w:r>
        <w:rPr>
          <w:rFonts w:eastAsia="Times New Roman" w:cs="Times New Roman"/>
          <w:szCs w:val="24"/>
        </w:rPr>
        <w:t>ρί πολλού.</w:t>
      </w:r>
      <w:r w:rsidRPr="00353DE7">
        <w:rPr>
          <w:rFonts w:eastAsia="Times New Roman" w:cs="Times New Roman"/>
          <w:szCs w:val="24"/>
        </w:rPr>
        <w:t xml:space="preserve"> </w:t>
      </w:r>
    </w:p>
    <w:p w14:paraId="03A730C9" w14:textId="77777777" w:rsidR="00E615E6" w:rsidRDefault="00720F21">
      <w:pPr>
        <w:spacing w:after="0" w:line="600" w:lineRule="auto"/>
        <w:ind w:firstLine="720"/>
        <w:jc w:val="both"/>
        <w:rPr>
          <w:rFonts w:eastAsia="Times New Roman" w:cs="Times New Roman"/>
          <w:szCs w:val="24"/>
        </w:rPr>
      </w:pPr>
      <w:r w:rsidRPr="004857C2">
        <w:rPr>
          <w:rFonts w:eastAsia="Times New Roman" w:cs="Times New Roman"/>
          <w:szCs w:val="24"/>
        </w:rPr>
        <w:t>Φανταζόμαστε</w:t>
      </w:r>
      <w:r>
        <w:rPr>
          <w:rFonts w:eastAsia="Times New Roman" w:cs="Times New Roman"/>
          <w:szCs w:val="24"/>
        </w:rPr>
        <w:t>,</w:t>
      </w:r>
      <w:r w:rsidRPr="004857C2">
        <w:rPr>
          <w:rFonts w:eastAsia="Times New Roman" w:cs="Times New Roman"/>
          <w:szCs w:val="24"/>
        </w:rPr>
        <w:t xml:space="preserve"> λοιπόν</w:t>
      </w:r>
      <w:r>
        <w:rPr>
          <w:rFonts w:eastAsia="Times New Roman" w:cs="Times New Roman"/>
          <w:szCs w:val="24"/>
        </w:rPr>
        <w:t>,</w:t>
      </w:r>
      <w:r w:rsidRPr="004857C2">
        <w:rPr>
          <w:rFonts w:eastAsia="Times New Roman" w:cs="Times New Roman"/>
          <w:szCs w:val="24"/>
        </w:rPr>
        <w:t xml:space="preserve"> ότι σε κάποιο </w:t>
      </w:r>
      <w:r>
        <w:rPr>
          <w:rFonts w:eastAsia="Times New Roman" w:cs="Times New Roman"/>
          <w:szCs w:val="24"/>
        </w:rPr>
        <w:t>επόμενο</w:t>
      </w:r>
      <w:r w:rsidRPr="004857C2">
        <w:rPr>
          <w:rFonts w:eastAsia="Times New Roman" w:cs="Times New Roman"/>
          <w:szCs w:val="24"/>
        </w:rPr>
        <w:t xml:space="preserve"> νομοσχέδιο</w:t>
      </w:r>
      <w:r>
        <w:rPr>
          <w:rFonts w:eastAsia="Times New Roman" w:cs="Times New Roman"/>
          <w:szCs w:val="24"/>
        </w:rPr>
        <w:t>,</w:t>
      </w:r>
      <w:r w:rsidRPr="004857C2">
        <w:rPr>
          <w:rFonts w:eastAsia="Times New Roman" w:cs="Times New Roman"/>
          <w:szCs w:val="24"/>
        </w:rPr>
        <w:t xml:space="preserve"> αν είσαστε </w:t>
      </w:r>
      <w:r>
        <w:rPr>
          <w:rFonts w:eastAsia="Times New Roman" w:cs="Times New Roman"/>
          <w:szCs w:val="24"/>
        </w:rPr>
        <w:t>-</w:t>
      </w:r>
      <w:r w:rsidRPr="004857C2">
        <w:rPr>
          <w:rFonts w:eastAsia="Times New Roman" w:cs="Times New Roman"/>
          <w:szCs w:val="24"/>
        </w:rPr>
        <w:t>που το απεύχομαι</w:t>
      </w:r>
      <w:r>
        <w:rPr>
          <w:rFonts w:eastAsia="Times New Roman" w:cs="Times New Roman"/>
          <w:szCs w:val="24"/>
        </w:rPr>
        <w:t>-</w:t>
      </w:r>
      <w:r w:rsidRPr="004857C2">
        <w:rPr>
          <w:rFonts w:eastAsia="Times New Roman" w:cs="Times New Roman"/>
          <w:szCs w:val="24"/>
        </w:rPr>
        <w:t xml:space="preserve"> Κυβέρνηση σε λίγο καιρό</w:t>
      </w:r>
      <w:r>
        <w:rPr>
          <w:rFonts w:eastAsia="Times New Roman" w:cs="Times New Roman"/>
          <w:szCs w:val="24"/>
        </w:rPr>
        <w:t>,</w:t>
      </w:r>
      <w:r w:rsidRPr="004857C2">
        <w:rPr>
          <w:rFonts w:eastAsia="Times New Roman" w:cs="Times New Roman"/>
          <w:szCs w:val="24"/>
        </w:rPr>
        <w:t xml:space="preserve"> θα βάλετε ποσόστωση </w:t>
      </w:r>
      <w:r>
        <w:rPr>
          <w:rFonts w:eastAsia="Times New Roman" w:cs="Times New Roman"/>
          <w:szCs w:val="24"/>
        </w:rPr>
        <w:t>για</w:t>
      </w:r>
      <w:r w:rsidRPr="004857C2">
        <w:rPr>
          <w:rFonts w:eastAsia="Times New Roman" w:cs="Times New Roman"/>
          <w:szCs w:val="24"/>
        </w:rPr>
        <w:t xml:space="preserve"> λαθρομετανάστες</w:t>
      </w:r>
      <w:r>
        <w:rPr>
          <w:rFonts w:eastAsia="Times New Roman" w:cs="Times New Roman"/>
          <w:szCs w:val="24"/>
        </w:rPr>
        <w:t>.</w:t>
      </w:r>
      <w:r w:rsidRPr="004857C2">
        <w:rPr>
          <w:rFonts w:eastAsia="Times New Roman" w:cs="Times New Roman"/>
          <w:szCs w:val="24"/>
        </w:rPr>
        <w:t xml:space="preserve"> Είναι το επόμενο βήμα</w:t>
      </w:r>
      <w:r>
        <w:rPr>
          <w:rFonts w:eastAsia="Times New Roman" w:cs="Times New Roman"/>
          <w:szCs w:val="24"/>
        </w:rPr>
        <w:t>.</w:t>
      </w:r>
      <w:r w:rsidRPr="004857C2">
        <w:rPr>
          <w:rFonts w:eastAsia="Times New Roman" w:cs="Times New Roman"/>
          <w:szCs w:val="24"/>
        </w:rPr>
        <w:t xml:space="preserve"> Θα πρέπει κάθε ψηφοδέλτιο να έχει και</w:t>
      </w:r>
      <w:r>
        <w:rPr>
          <w:rFonts w:eastAsia="Times New Roman" w:cs="Times New Roman"/>
          <w:szCs w:val="24"/>
        </w:rPr>
        <w:t xml:space="preserve"> ξένους μέσα σ</w:t>
      </w:r>
      <w:r w:rsidRPr="004857C2">
        <w:rPr>
          <w:rFonts w:eastAsia="Times New Roman" w:cs="Times New Roman"/>
          <w:szCs w:val="24"/>
        </w:rPr>
        <w:t xml:space="preserve">την αντίστοιχη </w:t>
      </w:r>
      <w:r w:rsidRPr="004857C2">
        <w:rPr>
          <w:rFonts w:eastAsia="Times New Roman" w:cs="Times New Roman"/>
          <w:szCs w:val="24"/>
        </w:rPr>
        <w:t>ποσόστωση</w:t>
      </w:r>
      <w:r>
        <w:rPr>
          <w:rFonts w:eastAsia="Times New Roman" w:cs="Times New Roman"/>
          <w:szCs w:val="24"/>
        </w:rPr>
        <w:t>.</w:t>
      </w:r>
      <w:r w:rsidRPr="004857C2">
        <w:rPr>
          <w:rFonts w:eastAsia="Times New Roman" w:cs="Times New Roman"/>
          <w:szCs w:val="24"/>
        </w:rPr>
        <w:t xml:space="preserve"> </w:t>
      </w:r>
    </w:p>
    <w:p w14:paraId="03A730CA" w14:textId="77777777" w:rsidR="00E615E6" w:rsidRDefault="00720F21">
      <w:pPr>
        <w:spacing w:after="0" w:line="600" w:lineRule="auto"/>
        <w:ind w:firstLine="720"/>
        <w:jc w:val="both"/>
        <w:rPr>
          <w:rFonts w:eastAsia="Times New Roman" w:cs="Times New Roman"/>
          <w:szCs w:val="24"/>
        </w:rPr>
      </w:pPr>
      <w:r w:rsidRPr="004857C2">
        <w:rPr>
          <w:rFonts w:eastAsia="Times New Roman" w:cs="Times New Roman"/>
          <w:szCs w:val="24"/>
        </w:rPr>
        <w:lastRenderedPageBreak/>
        <w:t xml:space="preserve">Με αυτές τις κινήσεις που κάνετε και με τις </w:t>
      </w:r>
      <w:proofErr w:type="spellStart"/>
      <w:r w:rsidRPr="004857C2">
        <w:rPr>
          <w:rFonts w:eastAsia="Times New Roman" w:cs="Times New Roman"/>
          <w:szCs w:val="24"/>
        </w:rPr>
        <w:t>ελληνοποιήσεις</w:t>
      </w:r>
      <w:proofErr w:type="spellEnd"/>
      <w:r w:rsidRPr="004857C2">
        <w:rPr>
          <w:rFonts w:eastAsia="Times New Roman" w:cs="Times New Roman"/>
          <w:szCs w:val="24"/>
        </w:rPr>
        <w:t xml:space="preserve"> </w:t>
      </w:r>
      <w:r>
        <w:rPr>
          <w:rFonts w:eastAsia="Times New Roman" w:cs="Times New Roman"/>
          <w:szCs w:val="24"/>
        </w:rPr>
        <w:t>που θα</w:t>
      </w:r>
      <w:r w:rsidRPr="004857C2">
        <w:rPr>
          <w:rFonts w:eastAsia="Times New Roman" w:cs="Times New Roman"/>
          <w:szCs w:val="24"/>
        </w:rPr>
        <w:t xml:space="preserve"> πούμε στο επόμενο </w:t>
      </w:r>
      <w:r>
        <w:rPr>
          <w:rFonts w:eastAsia="Times New Roman" w:cs="Times New Roman"/>
          <w:szCs w:val="24"/>
        </w:rPr>
        <w:t>τμήμα</w:t>
      </w:r>
      <w:r w:rsidRPr="004857C2">
        <w:rPr>
          <w:rFonts w:eastAsia="Times New Roman" w:cs="Times New Roman"/>
          <w:szCs w:val="24"/>
        </w:rPr>
        <w:t xml:space="preserve"> του νομοσχεδίου</w:t>
      </w:r>
      <w:r>
        <w:rPr>
          <w:rFonts w:eastAsia="Times New Roman" w:cs="Times New Roman"/>
          <w:szCs w:val="24"/>
        </w:rPr>
        <w:t>,</w:t>
      </w:r>
      <w:r w:rsidRPr="004857C2">
        <w:rPr>
          <w:rFonts w:eastAsia="Times New Roman" w:cs="Times New Roman"/>
          <w:szCs w:val="24"/>
        </w:rPr>
        <w:t xml:space="preserve"> θέλετε να προσελκύσετε τους ψηφοφ</w:t>
      </w:r>
      <w:r>
        <w:rPr>
          <w:rFonts w:eastAsia="Times New Roman" w:cs="Times New Roman"/>
          <w:szCs w:val="24"/>
        </w:rPr>
        <w:t>όρους αυτούς</w:t>
      </w:r>
      <w:r w:rsidRPr="004857C2">
        <w:rPr>
          <w:rFonts w:eastAsia="Times New Roman" w:cs="Times New Roman"/>
          <w:szCs w:val="24"/>
        </w:rPr>
        <w:t xml:space="preserve"> τους οποίους </w:t>
      </w:r>
      <w:r>
        <w:rPr>
          <w:rFonts w:eastAsia="Times New Roman" w:cs="Times New Roman"/>
          <w:szCs w:val="24"/>
        </w:rPr>
        <w:t>θεωρείτε «</w:t>
      </w:r>
      <w:r w:rsidRPr="004857C2">
        <w:rPr>
          <w:rFonts w:eastAsia="Times New Roman" w:cs="Times New Roman"/>
          <w:szCs w:val="24"/>
        </w:rPr>
        <w:t>δική σας πελατεία</w:t>
      </w:r>
      <w:r>
        <w:rPr>
          <w:rFonts w:eastAsia="Times New Roman" w:cs="Times New Roman"/>
          <w:szCs w:val="24"/>
        </w:rPr>
        <w:t>»,</w:t>
      </w:r>
      <w:r w:rsidRPr="004857C2">
        <w:rPr>
          <w:rFonts w:eastAsia="Times New Roman" w:cs="Times New Roman"/>
          <w:szCs w:val="24"/>
        </w:rPr>
        <w:t xml:space="preserve"> γιατί έτσι λειτουργείτε σε κάθε νομοθέτημα</w:t>
      </w:r>
      <w:r>
        <w:rPr>
          <w:rFonts w:eastAsia="Times New Roman" w:cs="Times New Roman"/>
          <w:szCs w:val="24"/>
        </w:rPr>
        <w:t xml:space="preserve">. Και </w:t>
      </w:r>
      <w:r w:rsidRPr="004857C2">
        <w:rPr>
          <w:rFonts w:eastAsia="Times New Roman" w:cs="Times New Roman"/>
          <w:szCs w:val="24"/>
        </w:rPr>
        <w:t xml:space="preserve">όχι μόνο </w:t>
      </w:r>
      <w:r>
        <w:rPr>
          <w:rFonts w:eastAsia="Times New Roman" w:cs="Times New Roman"/>
          <w:szCs w:val="24"/>
        </w:rPr>
        <w:t>εσείς, αλλά</w:t>
      </w:r>
      <w:r w:rsidRPr="004857C2">
        <w:rPr>
          <w:rFonts w:eastAsia="Times New Roman" w:cs="Times New Roman"/>
          <w:szCs w:val="24"/>
        </w:rPr>
        <w:t xml:space="preserve"> και οι προηγούμενοι</w:t>
      </w:r>
      <w:r>
        <w:rPr>
          <w:rFonts w:eastAsia="Times New Roman" w:cs="Times New Roman"/>
          <w:szCs w:val="24"/>
        </w:rPr>
        <w:t>.</w:t>
      </w:r>
      <w:r w:rsidRPr="004857C2">
        <w:rPr>
          <w:rFonts w:eastAsia="Times New Roman" w:cs="Times New Roman"/>
          <w:szCs w:val="24"/>
        </w:rPr>
        <w:t xml:space="preserve"> </w:t>
      </w:r>
      <w:r>
        <w:rPr>
          <w:rFonts w:eastAsia="Times New Roman" w:cs="Times New Roman"/>
          <w:szCs w:val="24"/>
        </w:rPr>
        <w:t>Χωρίζετε την πελατεία σας και λέτε: «</w:t>
      </w:r>
      <w:r w:rsidRPr="004857C2">
        <w:rPr>
          <w:rFonts w:eastAsia="Times New Roman" w:cs="Times New Roman"/>
          <w:szCs w:val="24"/>
        </w:rPr>
        <w:t xml:space="preserve">Τώρα </w:t>
      </w:r>
      <w:r>
        <w:rPr>
          <w:rFonts w:eastAsia="Times New Roman" w:cs="Times New Roman"/>
          <w:szCs w:val="24"/>
        </w:rPr>
        <w:t>θα ευνοήσου</w:t>
      </w:r>
      <w:r w:rsidRPr="004857C2">
        <w:rPr>
          <w:rFonts w:eastAsia="Times New Roman" w:cs="Times New Roman"/>
          <w:szCs w:val="24"/>
        </w:rPr>
        <w:t>με το δικό μας το κοινό</w:t>
      </w:r>
      <w:r>
        <w:rPr>
          <w:rFonts w:eastAsia="Times New Roman" w:cs="Times New Roman"/>
          <w:szCs w:val="24"/>
        </w:rPr>
        <w:t>, μήπως και αρπάξουμε την ψήφο».</w:t>
      </w:r>
      <w:r w:rsidRPr="004857C2">
        <w:rPr>
          <w:rFonts w:eastAsia="Times New Roman" w:cs="Times New Roman"/>
          <w:szCs w:val="24"/>
        </w:rPr>
        <w:t xml:space="preserve"> Είσαστε αρπακτικά της ψήφου</w:t>
      </w:r>
      <w:r>
        <w:rPr>
          <w:rFonts w:eastAsia="Times New Roman" w:cs="Times New Roman"/>
          <w:szCs w:val="24"/>
        </w:rPr>
        <w:t>, γιατί δεν νομοθετείτε</w:t>
      </w:r>
      <w:r w:rsidRPr="004857C2">
        <w:rPr>
          <w:rFonts w:eastAsia="Times New Roman" w:cs="Times New Roman"/>
          <w:szCs w:val="24"/>
        </w:rPr>
        <w:t xml:space="preserve"> σύμφωνα με το συμφέρον του έθνους</w:t>
      </w:r>
      <w:r>
        <w:rPr>
          <w:rFonts w:eastAsia="Times New Roman" w:cs="Times New Roman"/>
          <w:szCs w:val="24"/>
        </w:rPr>
        <w:t>, αλλά σ</w:t>
      </w:r>
      <w:r w:rsidRPr="004857C2">
        <w:rPr>
          <w:rFonts w:eastAsia="Times New Roman" w:cs="Times New Roman"/>
          <w:szCs w:val="24"/>
        </w:rPr>
        <w:t>ύμφωνα με τις</w:t>
      </w:r>
      <w:r w:rsidRPr="004857C2">
        <w:rPr>
          <w:rFonts w:eastAsia="Times New Roman" w:cs="Times New Roman"/>
          <w:szCs w:val="24"/>
        </w:rPr>
        <w:t xml:space="preserve"> επικείμενες εκλογές</w:t>
      </w:r>
      <w:r>
        <w:rPr>
          <w:rFonts w:eastAsia="Times New Roman" w:cs="Times New Roman"/>
          <w:szCs w:val="24"/>
        </w:rPr>
        <w:t>.</w:t>
      </w:r>
      <w:r w:rsidRPr="004857C2">
        <w:rPr>
          <w:rFonts w:eastAsia="Times New Roman" w:cs="Times New Roman"/>
          <w:szCs w:val="24"/>
        </w:rPr>
        <w:t xml:space="preserve"> Κάθε κυβέρνηση νομοθετεί έτσι</w:t>
      </w:r>
      <w:r>
        <w:rPr>
          <w:rFonts w:eastAsia="Times New Roman" w:cs="Times New Roman"/>
          <w:szCs w:val="24"/>
        </w:rPr>
        <w:t>. Οπότε ποιο είναι το δικό σας κοινό; Κάτι γκέι,</w:t>
      </w:r>
      <w:r w:rsidRPr="004857C2">
        <w:rPr>
          <w:rFonts w:eastAsia="Times New Roman" w:cs="Times New Roman"/>
          <w:szCs w:val="24"/>
        </w:rPr>
        <w:t xml:space="preserve"> </w:t>
      </w:r>
      <w:proofErr w:type="spellStart"/>
      <w:r w:rsidRPr="004857C2">
        <w:rPr>
          <w:rFonts w:eastAsia="Times New Roman" w:cs="Times New Roman"/>
          <w:szCs w:val="24"/>
        </w:rPr>
        <w:t>τρανσέξουαλ</w:t>
      </w:r>
      <w:proofErr w:type="spellEnd"/>
      <w:r>
        <w:rPr>
          <w:rFonts w:eastAsia="Times New Roman" w:cs="Times New Roman"/>
          <w:szCs w:val="24"/>
        </w:rPr>
        <w:t>,</w:t>
      </w:r>
      <w:r w:rsidRPr="004857C2">
        <w:rPr>
          <w:rFonts w:eastAsia="Times New Roman" w:cs="Times New Roman"/>
          <w:szCs w:val="24"/>
        </w:rPr>
        <w:t xml:space="preserve"> κάτι λαθρομετανάστες του</w:t>
      </w:r>
      <w:r>
        <w:rPr>
          <w:rFonts w:eastAsia="Times New Roman" w:cs="Times New Roman"/>
          <w:szCs w:val="24"/>
        </w:rPr>
        <w:t>ς</w:t>
      </w:r>
      <w:r w:rsidRPr="004857C2">
        <w:rPr>
          <w:rFonts w:eastAsia="Times New Roman" w:cs="Times New Roman"/>
          <w:szCs w:val="24"/>
        </w:rPr>
        <w:t xml:space="preserve"> οποίου</w:t>
      </w:r>
      <w:r>
        <w:rPr>
          <w:rFonts w:eastAsia="Times New Roman" w:cs="Times New Roman"/>
          <w:szCs w:val="24"/>
        </w:rPr>
        <w:t>ς</w:t>
      </w:r>
      <w:r w:rsidRPr="004857C2">
        <w:rPr>
          <w:rFonts w:eastAsia="Times New Roman" w:cs="Times New Roman"/>
          <w:szCs w:val="24"/>
        </w:rPr>
        <w:t xml:space="preserve"> </w:t>
      </w:r>
      <w:proofErr w:type="spellStart"/>
      <w:r>
        <w:rPr>
          <w:rFonts w:eastAsia="Times New Roman" w:cs="Times New Roman"/>
          <w:szCs w:val="24"/>
        </w:rPr>
        <w:t>ελληνοποιείτε</w:t>
      </w:r>
      <w:proofErr w:type="spellEnd"/>
      <w:r>
        <w:rPr>
          <w:rFonts w:eastAsia="Times New Roman" w:cs="Times New Roman"/>
          <w:szCs w:val="24"/>
        </w:rPr>
        <w:t>.</w:t>
      </w:r>
      <w:r w:rsidRPr="004857C2">
        <w:rPr>
          <w:rFonts w:eastAsia="Times New Roman" w:cs="Times New Roman"/>
          <w:szCs w:val="24"/>
        </w:rPr>
        <w:t xml:space="preserve"> Νομίζετε ότι με την αύξηση της ποσόστωσης των γυναικών</w:t>
      </w:r>
      <w:r>
        <w:rPr>
          <w:rFonts w:eastAsia="Times New Roman" w:cs="Times New Roman"/>
          <w:szCs w:val="24"/>
        </w:rPr>
        <w:t>,</w:t>
      </w:r>
      <w:r w:rsidRPr="004857C2">
        <w:rPr>
          <w:rFonts w:eastAsia="Times New Roman" w:cs="Times New Roman"/>
          <w:szCs w:val="24"/>
        </w:rPr>
        <w:t xml:space="preserve"> θα κερδίσετε και το γυναικείο κοινό</w:t>
      </w:r>
      <w:r>
        <w:rPr>
          <w:rFonts w:eastAsia="Times New Roman" w:cs="Times New Roman"/>
          <w:szCs w:val="24"/>
        </w:rPr>
        <w:t>.</w:t>
      </w:r>
      <w:r w:rsidRPr="004857C2">
        <w:rPr>
          <w:rFonts w:eastAsia="Times New Roman" w:cs="Times New Roman"/>
          <w:szCs w:val="24"/>
        </w:rPr>
        <w:t xml:space="preserve"> Κ</w:t>
      </w:r>
      <w:r w:rsidRPr="004857C2">
        <w:rPr>
          <w:rFonts w:eastAsia="Times New Roman" w:cs="Times New Roman"/>
          <w:szCs w:val="24"/>
        </w:rPr>
        <w:t>άνετε πολύ μεγάλο λάθος</w:t>
      </w:r>
      <w:r>
        <w:rPr>
          <w:rFonts w:eastAsia="Times New Roman" w:cs="Times New Roman"/>
          <w:szCs w:val="24"/>
        </w:rPr>
        <w:t>.</w:t>
      </w:r>
      <w:r w:rsidRPr="004857C2">
        <w:rPr>
          <w:rFonts w:eastAsia="Times New Roman" w:cs="Times New Roman"/>
          <w:szCs w:val="24"/>
        </w:rPr>
        <w:t xml:space="preserve"> </w:t>
      </w:r>
    </w:p>
    <w:p w14:paraId="03A730CB" w14:textId="77777777" w:rsidR="00E615E6" w:rsidRDefault="00720F21">
      <w:pPr>
        <w:spacing w:after="0" w:line="600" w:lineRule="auto"/>
        <w:ind w:firstLine="720"/>
        <w:jc w:val="both"/>
        <w:rPr>
          <w:rFonts w:eastAsia="Times New Roman" w:cs="Times New Roman"/>
          <w:szCs w:val="24"/>
        </w:rPr>
      </w:pPr>
      <w:r>
        <w:rPr>
          <w:rFonts w:eastAsia="Times New Roman" w:cs="Times New Roman"/>
          <w:szCs w:val="24"/>
        </w:rPr>
        <w:t xml:space="preserve">Και στο άρθρο 17 </w:t>
      </w:r>
      <w:r w:rsidRPr="004857C2">
        <w:rPr>
          <w:rFonts w:eastAsia="Times New Roman" w:cs="Times New Roman"/>
          <w:szCs w:val="24"/>
        </w:rPr>
        <w:t>όλη αυτή</w:t>
      </w:r>
      <w:r>
        <w:rPr>
          <w:rFonts w:eastAsia="Times New Roman" w:cs="Times New Roman"/>
          <w:szCs w:val="24"/>
        </w:rPr>
        <w:t>ν</w:t>
      </w:r>
      <w:r w:rsidRPr="004857C2">
        <w:rPr>
          <w:rFonts w:eastAsia="Times New Roman" w:cs="Times New Roman"/>
          <w:szCs w:val="24"/>
        </w:rPr>
        <w:t xml:space="preserve"> την </w:t>
      </w:r>
      <w:r>
        <w:rPr>
          <w:rFonts w:eastAsia="Times New Roman" w:cs="Times New Roman"/>
          <w:szCs w:val="24"/>
        </w:rPr>
        <w:t>ισότητα των φύλων θέλετε να την προπαγανδίσε</w:t>
      </w:r>
      <w:r w:rsidRPr="004857C2">
        <w:rPr>
          <w:rFonts w:eastAsia="Times New Roman" w:cs="Times New Roman"/>
          <w:szCs w:val="24"/>
        </w:rPr>
        <w:t>τε</w:t>
      </w:r>
      <w:r>
        <w:rPr>
          <w:rFonts w:eastAsia="Times New Roman" w:cs="Times New Roman"/>
          <w:szCs w:val="24"/>
        </w:rPr>
        <w:t xml:space="preserve"> και</w:t>
      </w:r>
      <w:r w:rsidRPr="004857C2">
        <w:rPr>
          <w:rFonts w:eastAsia="Times New Roman" w:cs="Times New Roman"/>
          <w:szCs w:val="24"/>
        </w:rPr>
        <w:t xml:space="preserve"> στα σχολεία</w:t>
      </w:r>
      <w:r>
        <w:rPr>
          <w:rFonts w:eastAsia="Times New Roman" w:cs="Times New Roman"/>
          <w:szCs w:val="24"/>
        </w:rPr>
        <w:t>.</w:t>
      </w:r>
      <w:r w:rsidRPr="004857C2">
        <w:rPr>
          <w:rFonts w:eastAsia="Times New Roman" w:cs="Times New Roman"/>
          <w:szCs w:val="24"/>
        </w:rPr>
        <w:t xml:space="preserve"> </w:t>
      </w:r>
      <w:r>
        <w:rPr>
          <w:rFonts w:eastAsia="Times New Roman" w:cs="Times New Roman"/>
          <w:szCs w:val="24"/>
        </w:rPr>
        <w:t xml:space="preserve">Είναι </w:t>
      </w:r>
      <w:r w:rsidRPr="004857C2">
        <w:rPr>
          <w:rFonts w:eastAsia="Times New Roman" w:cs="Times New Roman"/>
          <w:szCs w:val="24"/>
        </w:rPr>
        <w:t>άκρως επικίνδυνο το άρθρο 17</w:t>
      </w:r>
      <w:r>
        <w:rPr>
          <w:rFonts w:eastAsia="Times New Roman" w:cs="Times New Roman"/>
          <w:szCs w:val="24"/>
        </w:rPr>
        <w:t>, γ</w:t>
      </w:r>
      <w:r w:rsidRPr="004857C2">
        <w:rPr>
          <w:rFonts w:eastAsia="Times New Roman" w:cs="Times New Roman"/>
          <w:szCs w:val="24"/>
        </w:rPr>
        <w:t xml:space="preserve">ιατί </w:t>
      </w:r>
      <w:r>
        <w:rPr>
          <w:rFonts w:eastAsia="Times New Roman" w:cs="Times New Roman"/>
          <w:szCs w:val="24"/>
        </w:rPr>
        <w:t xml:space="preserve">-το </w:t>
      </w:r>
      <w:r w:rsidRPr="004857C2">
        <w:rPr>
          <w:rFonts w:eastAsia="Times New Roman" w:cs="Times New Roman"/>
          <w:szCs w:val="24"/>
        </w:rPr>
        <w:t>ξαναλέω</w:t>
      </w:r>
      <w:r>
        <w:rPr>
          <w:rFonts w:eastAsia="Times New Roman" w:cs="Times New Roman"/>
          <w:szCs w:val="24"/>
        </w:rPr>
        <w:t>-</w:t>
      </w:r>
      <w:r w:rsidRPr="004857C2">
        <w:rPr>
          <w:rFonts w:eastAsia="Times New Roman" w:cs="Times New Roman"/>
          <w:szCs w:val="24"/>
        </w:rPr>
        <w:t xml:space="preserve"> δεν μιλάμε για την ισότητα των φύλων και </w:t>
      </w:r>
      <w:r>
        <w:rPr>
          <w:rFonts w:eastAsia="Times New Roman" w:cs="Times New Roman"/>
          <w:szCs w:val="24"/>
        </w:rPr>
        <w:t>εννοούμε άντρα-</w:t>
      </w:r>
      <w:r w:rsidRPr="004857C2">
        <w:rPr>
          <w:rFonts w:eastAsia="Times New Roman" w:cs="Times New Roman"/>
          <w:szCs w:val="24"/>
        </w:rPr>
        <w:t>γυναίκα</w:t>
      </w:r>
      <w:r>
        <w:rPr>
          <w:rFonts w:eastAsia="Times New Roman" w:cs="Times New Roman"/>
          <w:szCs w:val="24"/>
        </w:rPr>
        <w:t xml:space="preserve">. Το τονίζω για </w:t>
      </w:r>
      <w:r w:rsidRPr="004857C2">
        <w:rPr>
          <w:rFonts w:eastAsia="Times New Roman" w:cs="Times New Roman"/>
          <w:szCs w:val="24"/>
        </w:rPr>
        <w:t>τους φίλους που μας βλέπουν από το κανάλι της Βουλής</w:t>
      </w:r>
      <w:r>
        <w:rPr>
          <w:rFonts w:eastAsia="Times New Roman" w:cs="Times New Roman"/>
          <w:szCs w:val="24"/>
        </w:rPr>
        <w:t>,</w:t>
      </w:r>
      <w:r w:rsidRPr="004857C2">
        <w:rPr>
          <w:rFonts w:eastAsia="Times New Roman" w:cs="Times New Roman"/>
          <w:szCs w:val="24"/>
        </w:rPr>
        <w:t xml:space="preserve"> γιατί μόνο </w:t>
      </w:r>
      <w:r w:rsidRPr="004857C2">
        <w:rPr>
          <w:rFonts w:eastAsia="Times New Roman" w:cs="Times New Roman"/>
          <w:szCs w:val="24"/>
        </w:rPr>
        <w:lastRenderedPageBreak/>
        <w:t xml:space="preserve">εκεί έχουμε </w:t>
      </w:r>
      <w:r>
        <w:rPr>
          <w:rFonts w:eastAsia="Times New Roman" w:cs="Times New Roman"/>
          <w:szCs w:val="24"/>
        </w:rPr>
        <w:t>βήμα.</w:t>
      </w:r>
      <w:r w:rsidRPr="004857C2">
        <w:rPr>
          <w:rFonts w:eastAsia="Times New Roman" w:cs="Times New Roman"/>
          <w:szCs w:val="24"/>
        </w:rPr>
        <w:t xml:space="preserve"> Μιλάμε </w:t>
      </w:r>
      <w:r>
        <w:rPr>
          <w:rFonts w:eastAsia="Times New Roman" w:cs="Times New Roman"/>
          <w:szCs w:val="24"/>
        </w:rPr>
        <w:t>για όλα τα φύλα τα οποία έχετε εφεύρει εσείς και είναι παρά φύση.</w:t>
      </w:r>
      <w:r w:rsidRPr="004857C2">
        <w:rPr>
          <w:rFonts w:eastAsia="Times New Roman" w:cs="Times New Roman"/>
          <w:szCs w:val="24"/>
        </w:rPr>
        <w:t xml:space="preserve"> Και λέει εδώ πέρα</w:t>
      </w:r>
      <w:r>
        <w:rPr>
          <w:rFonts w:eastAsia="Times New Roman" w:cs="Times New Roman"/>
          <w:szCs w:val="24"/>
        </w:rPr>
        <w:t>:</w:t>
      </w:r>
      <w:r w:rsidRPr="004857C2">
        <w:rPr>
          <w:rFonts w:eastAsia="Times New Roman" w:cs="Times New Roman"/>
          <w:szCs w:val="24"/>
        </w:rPr>
        <w:t xml:space="preserve"> Προώθηση της ισότητας των φύλων μέσα στην εκπαιδευτική διαδικασία</w:t>
      </w:r>
      <w:r>
        <w:rPr>
          <w:rFonts w:eastAsia="Times New Roman" w:cs="Times New Roman"/>
          <w:szCs w:val="24"/>
        </w:rPr>
        <w:t>, κ</w:t>
      </w:r>
      <w:r w:rsidRPr="004857C2">
        <w:rPr>
          <w:rFonts w:eastAsia="Times New Roman" w:cs="Times New Roman"/>
          <w:szCs w:val="24"/>
        </w:rPr>
        <w:t xml:space="preserve">αθώς ο χώρος </w:t>
      </w:r>
      <w:r>
        <w:rPr>
          <w:rFonts w:eastAsia="Times New Roman" w:cs="Times New Roman"/>
          <w:szCs w:val="24"/>
        </w:rPr>
        <w:t>της</w:t>
      </w:r>
      <w:r w:rsidRPr="004857C2">
        <w:rPr>
          <w:rFonts w:eastAsia="Times New Roman" w:cs="Times New Roman"/>
          <w:szCs w:val="24"/>
        </w:rPr>
        <w:t xml:space="preserve"> εκπαίδευση</w:t>
      </w:r>
      <w:r>
        <w:rPr>
          <w:rFonts w:eastAsia="Times New Roman" w:cs="Times New Roman"/>
          <w:szCs w:val="24"/>
        </w:rPr>
        <w:t>ς</w:t>
      </w:r>
      <w:r w:rsidRPr="004857C2">
        <w:rPr>
          <w:rFonts w:eastAsia="Times New Roman" w:cs="Times New Roman"/>
          <w:szCs w:val="24"/>
        </w:rPr>
        <w:t xml:space="preserve"> συνιστά προνομιακό πεδίο για την καλλιέργεια μιας ισχυρής </w:t>
      </w:r>
      <w:r>
        <w:rPr>
          <w:rFonts w:eastAsia="Times New Roman" w:cs="Times New Roman"/>
          <w:szCs w:val="24"/>
        </w:rPr>
        <w:t>π</w:t>
      </w:r>
      <w:r w:rsidRPr="004857C2">
        <w:rPr>
          <w:rFonts w:eastAsia="Times New Roman" w:cs="Times New Roman"/>
          <w:szCs w:val="24"/>
        </w:rPr>
        <w:t>ροοδευτικής αντίληψης για την εξάλειψη παντός είδους ανισοτήτων</w:t>
      </w:r>
      <w:r>
        <w:rPr>
          <w:rFonts w:eastAsia="Times New Roman" w:cs="Times New Roman"/>
          <w:szCs w:val="24"/>
        </w:rPr>
        <w:t>.</w:t>
      </w:r>
      <w:r w:rsidRPr="004857C2">
        <w:rPr>
          <w:rFonts w:eastAsia="Times New Roman" w:cs="Times New Roman"/>
          <w:szCs w:val="24"/>
        </w:rPr>
        <w:t xml:space="preserve"> Καταλάβατε τι σας λέω</w:t>
      </w:r>
      <w:r>
        <w:rPr>
          <w:rFonts w:eastAsia="Times New Roman" w:cs="Times New Roman"/>
          <w:szCs w:val="24"/>
        </w:rPr>
        <w:t>;</w:t>
      </w:r>
      <w:r w:rsidRPr="004857C2">
        <w:rPr>
          <w:rFonts w:eastAsia="Times New Roman" w:cs="Times New Roman"/>
          <w:szCs w:val="24"/>
        </w:rPr>
        <w:t xml:space="preserve"> Είναι </w:t>
      </w:r>
      <w:r>
        <w:rPr>
          <w:rFonts w:eastAsia="Times New Roman" w:cs="Times New Roman"/>
          <w:szCs w:val="24"/>
        </w:rPr>
        <w:t xml:space="preserve">αυτά που νομοθετείτε </w:t>
      </w:r>
      <w:r w:rsidRPr="004857C2">
        <w:rPr>
          <w:rFonts w:eastAsia="Times New Roman" w:cs="Times New Roman"/>
          <w:szCs w:val="24"/>
        </w:rPr>
        <w:t xml:space="preserve">με τις ιδεοληψίες </w:t>
      </w:r>
      <w:r>
        <w:rPr>
          <w:rFonts w:eastAsia="Times New Roman" w:cs="Times New Roman"/>
          <w:szCs w:val="24"/>
        </w:rPr>
        <w:t>σας.</w:t>
      </w:r>
      <w:r w:rsidRPr="004857C2">
        <w:rPr>
          <w:rFonts w:eastAsia="Times New Roman" w:cs="Times New Roman"/>
          <w:szCs w:val="24"/>
        </w:rPr>
        <w:t xml:space="preserve"> </w:t>
      </w:r>
    </w:p>
    <w:p w14:paraId="03A730CC" w14:textId="77777777" w:rsidR="00E615E6" w:rsidRDefault="00720F21">
      <w:pPr>
        <w:spacing w:after="0" w:line="600" w:lineRule="auto"/>
        <w:ind w:firstLine="720"/>
        <w:jc w:val="both"/>
        <w:rPr>
          <w:rFonts w:eastAsia="Times New Roman" w:cs="Times New Roman"/>
          <w:szCs w:val="24"/>
        </w:rPr>
      </w:pPr>
      <w:r w:rsidRPr="004857C2">
        <w:rPr>
          <w:rFonts w:eastAsia="Times New Roman" w:cs="Times New Roman"/>
          <w:szCs w:val="24"/>
        </w:rPr>
        <w:t>Και</w:t>
      </w:r>
      <w:r>
        <w:rPr>
          <w:rFonts w:eastAsia="Times New Roman" w:cs="Times New Roman"/>
          <w:szCs w:val="24"/>
        </w:rPr>
        <w:t>,</w:t>
      </w:r>
      <w:r w:rsidRPr="004857C2">
        <w:rPr>
          <w:rFonts w:eastAsia="Times New Roman" w:cs="Times New Roman"/>
          <w:szCs w:val="24"/>
        </w:rPr>
        <w:t xml:space="preserve"> βέβαια</w:t>
      </w:r>
      <w:r>
        <w:rPr>
          <w:rFonts w:eastAsia="Times New Roman" w:cs="Times New Roman"/>
          <w:szCs w:val="24"/>
        </w:rPr>
        <w:t>, θα κάνουν</w:t>
      </w:r>
      <w:r w:rsidRPr="004857C2">
        <w:rPr>
          <w:rFonts w:eastAsia="Times New Roman" w:cs="Times New Roman"/>
          <w:szCs w:val="24"/>
        </w:rPr>
        <w:t xml:space="preserve"> πάρτι οι αριστεριστ</w:t>
      </w:r>
      <w:r w:rsidRPr="004857C2">
        <w:rPr>
          <w:rFonts w:eastAsia="Times New Roman" w:cs="Times New Roman"/>
          <w:szCs w:val="24"/>
        </w:rPr>
        <w:t>ές</w:t>
      </w:r>
      <w:r>
        <w:rPr>
          <w:rFonts w:eastAsia="Times New Roman" w:cs="Times New Roman"/>
          <w:szCs w:val="24"/>
        </w:rPr>
        <w:t xml:space="preserve"> καθηγητές και δάσκαλοι,</w:t>
      </w:r>
      <w:r w:rsidRPr="004857C2">
        <w:rPr>
          <w:rFonts w:eastAsia="Times New Roman" w:cs="Times New Roman"/>
          <w:szCs w:val="24"/>
        </w:rPr>
        <w:t xml:space="preserve"> που παίρνουν 80</w:t>
      </w:r>
      <w:r>
        <w:rPr>
          <w:rFonts w:eastAsia="Times New Roman" w:cs="Times New Roman"/>
          <w:szCs w:val="24"/>
        </w:rPr>
        <w:t xml:space="preserve">% και </w:t>
      </w:r>
      <w:r w:rsidRPr="004857C2">
        <w:rPr>
          <w:rFonts w:eastAsia="Times New Roman" w:cs="Times New Roman"/>
          <w:szCs w:val="24"/>
        </w:rPr>
        <w:t>90</w:t>
      </w:r>
      <w:r>
        <w:rPr>
          <w:rFonts w:eastAsia="Times New Roman" w:cs="Times New Roman"/>
          <w:szCs w:val="24"/>
        </w:rPr>
        <w:t xml:space="preserve">% στις εκλογές, </w:t>
      </w:r>
      <w:r w:rsidRPr="004857C2">
        <w:rPr>
          <w:rFonts w:eastAsia="Times New Roman" w:cs="Times New Roman"/>
          <w:szCs w:val="24"/>
        </w:rPr>
        <w:t xml:space="preserve">με </w:t>
      </w:r>
      <w:r>
        <w:rPr>
          <w:rFonts w:eastAsia="Times New Roman" w:cs="Times New Roman"/>
          <w:szCs w:val="24"/>
        </w:rPr>
        <w:t>όλα αυτά τα νομοθετήματα και με όλες</w:t>
      </w:r>
      <w:r w:rsidRPr="004857C2">
        <w:rPr>
          <w:rFonts w:eastAsia="Times New Roman" w:cs="Times New Roman"/>
          <w:szCs w:val="24"/>
        </w:rPr>
        <w:t xml:space="preserve"> αυτές τις εγκυκλίους που τους στέλνετε συνέχεια</w:t>
      </w:r>
      <w:r>
        <w:rPr>
          <w:rFonts w:eastAsia="Times New Roman" w:cs="Times New Roman"/>
          <w:szCs w:val="24"/>
        </w:rPr>
        <w:t>.</w:t>
      </w:r>
      <w:r w:rsidRPr="004857C2">
        <w:rPr>
          <w:rFonts w:eastAsia="Times New Roman" w:cs="Times New Roman"/>
          <w:szCs w:val="24"/>
        </w:rPr>
        <w:t xml:space="preserve"> Έχω και εγώ </w:t>
      </w:r>
      <w:r>
        <w:rPr>
          <w:rFonts w:eastAsia="Times New Roman" w:cs="Times New Roman"/>
          <w:szCs w:val="24"/>
        </w:rPr>
        <w:t>παιδιά</w:t>
      </w:r>
      <w:r w:rsidRPr="004857C2">
        <w:rPr>
          <w:rFonts w:eastAsia="Times New Roman" w:cs="Times New Roman"/>
          <w:szCs w:val="24"/>
        </w:rPr>
        <w:t xml:space="preserve"> </w:t>
      </w:r>
      <w:r>
        <w:rPr>
          <w:rFonts w:eastAsia="Times New Roman" w:cs="Times New Roman"/>
          <w:szCs w:val="24"/>
        </w:rPr>
        <w:t>σ</w:t>
      </w:r>
      <w:r w:rsidRPr="004857C2">
        <w:rPr>
          <w:rFonts w:eastAsia="Times New Roman" w:cs="Times New Roman"/>
          <w:szCs w:val="24"/>
        </w:rPr>
        <w:t>το σχολείο</w:t>
      </w:r>
      <w:r>
        <w:rPr>
          <w:rFonts w:eastAsia="Times New Roman" w:cs="Times New Roman"/>
          <w:szCs w:val="24"/>
        </w:rPr>
        <w:t>.</w:t>
      </w:r>
      <w:r w:rsidRPr="004857C2">
        <w:rPr>
          <w:rFonts w:eastAsia="Times New Roman" w:cs="Times New Roman"/>
          <w:szCs w:val="24"/>
        </w:rPr>
        <w:t xml:space="preserve"> </w:t>
      </w:r>
      <w:r>
        <w:rPr>
          <w:rFonts w:eastAsia="Times New Roman" w:cs="Times New Roman"/>
          <w:szCs w:val="24"/>
        </w:rPr>
        <w:t>Κ</w:t>
      </w:r>
      <w:r w:rsidRPr="004857C2">
        <w:rPr>
          <w:rFonts w:eastAsia="Times New Roman" w:cs="Times New Roman"/>
          <w:szCs w:val="24"/>
        </w:rPr>
        <w:t>αι κάθε φορά</w:t>
      </w:r>
      <w:r>
        <w:rPr>
          <w:rFonts w:eastAsia="Times New Roman" w:cs="Times New Roman"/>
          <w:szCs w:val="24"/>
        </w:rPr>
        <w:t>,</w:t>
      </w:r>
      <w:r w:rsidRPr="004857C2">
        <w:rPr>
          <w:rFonts w:eastAsia="Times New Roman" w:cs="Times New Roman"/>
          <w:szCs w:val="24"/>
        </w:rPr>
        <w:t xml:space="preserve"> </w:t>
      </w:r>
      <w:r>
        <w:rPr>
          <w:rFonts w:eastAsia="Times New Roman" w:cs="Times New Roman"/>
          <w:szCs w:val="24"/>
        </w:rPr>
        <w:t xml:space="preserve">ενώ </w:t>
      </w:r>
      <w:r w:rsidRPr="004857C2">
        <w:rPr>
          <w:rFonts w:eastAsia="Times New Roman" w:cs="Times New Roman"/>
          <w:szCs w:val="24"/>
        </w:rPr>
        <w:t>πιστεύω ότι το έχετε τερματίσει</w:t>
      </w:r>
      <w:r>
        <w:rPr>
          <w:rFonts w:eastAsia="Times New Roman" w:cs="Times New Roman"/>
          <w:szCs w:val="24"/>
        </w:rPr>
        <w:t xml:space="preserve">, έχετε </w:t>
      </w:r>
      <w:r w:rsidRPr="004857C2">
        <w:rPr>
          <w:rFonts w:eastAsia="Times New Roman" w:cs="Times New Roman"/>
          <w:szCs w:val="24"/>
        </w:rPr>
        <w:t>και κάτι πα</w:t>
      </w:r>
      <w:r w:rsidRPr="004857C2">
        <w:rPr>
          <w:rFonts w:eastAsia="Times New Roman" w:cs="Times New Roman"/>
          <w:szCs w:val="24"/>
        </w:rPr>
        <w:t>ραπάνω να κάνετε</w:t>
      </w:r>
      <w:r>
        <w:rPr>
          <w:rFonts w:eastAsia="Times New Roman" w:cs="Times New Roman"/>
          <w:szCs w:val="24"/>
        </w:rPr>
        <w:t>, μ</w:t>
      </w:r>
      <w:r w:rsidRPr="004857C2">
        <w:rPr>
          <w:rFonts w:eastAsia="Times New Roman" w:cs="Times New Roman"/>
          <w:szCs w:val="24"/>
        </w:rPr>
        <w:t>ε τ</w:t>
      </w:r>
      <w:r>
        <w:rPr>
          <w:rFonts w:eastAsia="Times New Roman" w:cs="Times New Roman"/>
          <w:szCs w:val="24"/>
        </w:rPr>
        <w:t>ις εθνικές εορτές που καταργείτε</w:t>
      </w:r>
      <w:r w:rsidRPr="004857C2">
        <w:rPr>
          <w:rFonts w:eastAsia="Times New Roman" w:cs="Times New Roman"/>
          <w:szCs w:val="24"/>
        </w:rPr>
        <w:t xml:space="preserve"> τα πατριωτικά τραγούδια</w:t>
      </w:r>
      <w:r>
        <w:rPr>
          <w:rFonts w:eastAsia="Times New Roman" w:cs="Times New Roman"/>
          <w:szCs w:val="24"/>
        </w:rPr>
        <w:t>,</w:t>
      </w:r>
      <w:r w:rsidRPr="004857C2">
        <w:rPr>
          <w:rFonts w:eastAsia="Times New Roman" w:cs="Times New Roman"/>
          <w:szCs w:val="24"/>
        </w:rPr>
        <w:t xml:space="preserve"> </w:t>
      </w:r>
      <w:r>
        <w:rPr>
          <w:rFonts w:eastAsia="Times New Roman" w:cs="Times New Roman"/>
          <w:szCs w:val="24"/>
        </w:rPr>
        <w:t xml:space="preserve">με </w:t>
      </w:r>
      <w:r w:rsidRPr="004857C2">
        <w:rPr>
          <w:rFonts w:eastAsia="Times New Roman" w:cs="Times New Roman"/>
          <w:szCs w:val="24"/>
        </w:rPr>
        <w:t>τ</w:t>
      </w:r>
      <w:r>
        <w:rPr>
          <w:rFonts w:eastAsia="Times New Roman" w:cs="Times New Roman"/>
          <w:szCs w:val="24"/>
        </w:rPr>
        <w:t>ις εκδηλώσει</w:t>
      </w:r>
      <w:r w:rsidRPr="004857C2">
        <w:rPr>
          <w:rFonts w:eastAsia="Times New Roman" w:cs="Times New Roman"/>
          <w:szCs w:val="24"/>
        </w:rPr>
        <w:t>ς</w:t>
      </w:r>
      <w:r>
        <w:rPr>
          <w:rFonts w:eastAsia="Times New Roman" w:cs="Times New Roman"/>
          <w:szCs w:val="24"/>
        </w:rPr>
        <w:t xml:space="preserve"> όπου που καθιερώνετε άλλες</w:t>
      </w:r>
      <w:r w:rsidRPr="004857C2">
        <w:rPr>
          <w:rFonts w:eastAsia="Times New Roman" w:cs="Times New Roman"/>
          <w:szCs w:val="24"/>
        </w:rPr>
        <w:t xml:space="preserve"> σχολικές εορτές</w:t>
      </w:r>
      <w:r>
        <w:rPr>
          <w:rFonts w:eastAsia="Times New Roman" w:cs="Times New Roman"/>
          <w:szCs w:val="24"/>
        </w:rPr>
        <w:t>. Κάθε χρόνο βλέπουμε κ</w:t>
      </w:r>
      <w:r w:rsidRPr="004857C2">
        <w:rPr>
          <w:rFonts w:eastAsia="Times New Roman" w:cs="Times New Roman"/>
          <w:szCs w:val="24"/>
        </w:rPr>
        <w:t>ι άλλες οι</w:t>
      </w:r>
      <w:r>
        <w:rPr>
          <w:rFonts w:eastAsia="Times New Roman" w:cs="Times New Roman"/>
          <w:szCs w:val="24"/>
        </w:rPr>
        <w:t xml:space="preserve"> οποίες έχουν να κάνουν με την ι</w:t>
      </w:r>
      <w:r w:rsidRPr="004857C2">
        <w:rPr>
          <w:rFonts w:eastAsia="Times New Roman" w:cs="Times New Roman"/>
          <w:szCs w:val="24"/>
        </w:rPr>
        <w:t xml:space="preserve">δεολογία </w:t>
      </w:r>
      <w:r>
        <w:rPr>
          <w:rFonts w:eastAsia="Times New Roman" w:cs="Times New Roman"/>
          <w:szCs w:val="24"/>
        </w:rPr>
        <w:t>σας.</w:t>
      </w:r>
      <w:r w:rsidRPr="004857C2">
        <w:rPr>
          <w:rFonts w:eastAsia="Times New Roman" w:cs="Times New Roman"/>
          <w:szCs w:val="24"/>
        </w:rPr>
        <w:t xml:space="preserve"> </w:t>
      </w:r>
    </w:p>
    <w:p w14:paraId="03A730CD" w14:textId="77777777" w:rsidR="00E615E6" w:rsidRDefault="00720F21">
      <w:pPr>
        <w:spacing w:after="0" w:line="600" w:lineRule="auto"/>
        <w:ind w:firstLine="720"/>
        <w:jc w:val="both"/>
        <w:rPr>
          <w:rFonts w:eastAsia="Times New Roman" w:cs="Times New Roman"/>
          <w:szCs w:val="24"/>
        </w:rPr>
      </w:pPr>
      <w:r w:rsidRPr="004857C2">
        <w:rPr>
          <w:rFonts w:eastAsia="Times New Roman" w:cs="Times New Roman"/>
          <w:szCs w:val="24"/>
        </w:rPr>
        <w:t xml:space="preserve">Στο άρθρο 18 λέτε </w:t>
      </w:r>
      <w:r>
        <w:rPr>
          <w:rFonts w:eastAsia="Times New Roman" w:cs="Times New Roman"/>
          <w:szCs w:val="24"/>
        </w:rPr>
        <w:t xml:space="preserve">για την ένταξη </w:t>
      </w:r>
      <w:r w:rsidRPr="004857C2">
        <w:rPr>
          <w:rFonts w:eastAsia="Times New Roman" w:cs="Times New Roman"/>
          <w:szCs w:val="24"/>
        </w:rPr>
        <w:t>της</w:t>
      </w:r>
      <w:r w:rsidRPr="004857C2">
        <w:rPr>
          <w:rFonts w:eastAsia="Times New Roman" w:cs="Times New Roman"/>
          <w:szCs w:val="24"/>
        </w:rPr>
        <w:t xml:space="preserve"> διάστασης </w:t>
      </w:r>
      <w:r>
        <w:rPr>
          <w:rFonts w:eastAsia="Times New Roman" w:cs="Times New Roman"/>
          <w:szCs w:val="24"/>
        </w:rPr>
        <w:t>του φύ</w:t>
      </w:r>
      <w:r w:rsidRPr="004857C2">
        <w:rPr>
          <w:rFonts w:eastAsia="Times New Roman" w:cs="Times New Roman"/>
          <w:szCs w:val="24"/>
        </w:rPr>
        <w:t>λου στη δημόσια υγεία</w:t>
      </w:r>
      <w:r>
        <w:rPr>
          <w:rFonts w:eastAsia="Times New Roman" w:cs="Times New Roman"/>
          <w:szCs w:val="24"/>
        </w:rPr>
        <w:t>. Δεν μπορώ να καταλάβω κι εδώ τι εννο</w:t>
      </w:r>
      <w:r>
        <w:rPr>
          <w:rFonts w:eastAsia="Times New Roman" w:cs="Times New Roman"/>
          <w:szCs w:val="24"/>
        </w:rPr>
        <w:lastRenderedPageBreak/>
        <w:t>είτε. Π</w:t>
      </w:r>
      <w:r w:rsidRPr="004857C2">
        <w:rPr>
          <w:rFonts w:eastAsia="Times New Roman" w:cs="Times New Roman"/>
          <w:szCs w:val="24"/>
        </w:rPr>
        <w:t>ραγματικά</w:t>
      </w:r>
      <w:r>
        <w:rPr>
          <w:rFonts w:eastAsia="Times New Roman" w:cs="Times New Roman"/>
          <w:szCs w:val="24"/>
        </w:rPr>
        <w:t xml:space="preserve">! </w:t>
      </w:r>
      <w:r w:rsidRPr="004857C2">
        <w:rPr>
          <w:rFonts w:eastAsia="Times New Roman" w:cs="Times New Roman"/>
          <w:szCs w:val="24"/>
        </w:rPr>
        <w:t>Θα μπορούσαμε</w:t>
      </w:r>
      <w:r>
        <w:rPr>
          <w:rFonts w:eastAsia="Times New Roman" w:cs="Times New Roman"/>
          <w:szCs w:val="24"/>
        </w:rPr>
        <w:t>, όμως, εδώ στο θέμα της υγείας</w:t>
      </w:r>
      <w:r w:rsidRPr="004857C2">
        <w:rPr>
          <w:rFonts w:eastAsia="Times New Roman" w:cs="Times New Roman"/>
          <w:szCs w:val="24"/>
        </w:rPr>
        <w:t xml:space="preserve"> να πούμε κάτι άλλο</w:t>
      </w:r>
      <w:r>
        <w:rPr>
          <w:rFonts w:eastAsia="Times New Roman" w:cs="Times New Roman"/>
          <w:szCs w:val="24"/>
        </w:rPr>
        <w:t>. Θα μπορούσαμε να πούμε να έχουν</w:t>
      </w:r>
      <w:r w:rsidRPr="004857C2">
        <w:rPr>
          <w:rFonts w:eastAsia="Times New Roman" w:cs="Times New Roman"/>
          <w:szCs w:val="24"/>
        </w:rPr>
        <w:t xml:space="preserve"> δωρεάν όλες τις προγεννητικές εξετάσεις </w:t>
      </w:r>
      <w:r>
        <w:rPr>
          <w:rFonts w:eastAsia="Times New Roman" w:cs="Times New Roman"/>
          <w:szCs w:val="24"/>
        </w:rPr>
        <w:t xml:space="preserve">οι </w:t>
      </w:r>
      <w:r w:rsidRPr="004857C2">
        <w:rPr>
          <w:rFonts w:eastAsia="Times New Roman" w:cs="Times New Roman"/>
          <w:szCs w:val="24"/>
        </w:rPr>
        <w:t>Ελληνίδες</w:t>
      </w:r>
      <w:r>
        <w:rPr>
          <w:rFonts w:eastAsia="Times New Roman" w:cs="Times New Roman"/>
          <w:szCs w:val="24"/>
        </w:rPr>
        <w:t xml:space="preserve"> -το τονίζω κ</w:t>
      </w:r>
      <w:r w:rsidRPr="004857C2">
        <w:rPr>
          <w:rFonts w:eastAsia="Times New Roman" w:cs="Times New Roman"/>
          <w:szCs w:val="24"/>
        </w:rPr>
        <w:t xml:space="preserve">ι ας είμαι ενάντια στους νόμους </w:t>
      </w:r>
      <w:r>
        <w:rPr>
          <w:rFonts w:eastAsia="Times New Roman" w:cs="Times New Roman"/>
          <w:szCs w:val="24"/>
        </w:rPr>
        <w:t>σας-</w:t>
      </w:r>
      <w:r w:rsidRPr="004857C2">
        <w:rPr>
          <w:rFonts w:eastAsia="Times New Roman" w:cs="Times New Roman"/>
          <w:szCs w:val="24"/>
        </w:rPr>
        <w:t xml:space="preserve"> μέλλουσες μητέρες</w:t>
      </w:r>
      <w:r>
        <w:rPr>
          <w:rFonts w:eastAsia="Times New Roman" w:cs="Times New Roman"/>
          <w:szCs w:val="24"/>
        </w:rPr>
        <w:t xml:space="preserve">, </w:t>
      </w:r>
      <w:r w:rsidRPr="004857C2">
        <w:rPr>
          <w:rFonts w:eastAsia="Times New Roman" w:cs="Times New Roman"/>
          <w:szCs w:val="24"/>
        </w:rPr>
        <w:t>να έχου</w:t>
      </w:r>
      <w:r>
        <w:rPr>
          <w:rFonts w:eastAsia="Times New Roman" w:cs="Times New Roman"/>
          <w:szCs w:val="24"/>
        </w:rPr>
        <w:t>ν</w:t>
      </w:r>
      <w:r w:rsidRPr="004857C2">
        <w:rPr>
          <w:rFonts w:eastAsia="Times New Roman" w:cs="Times New Roman"/>
          <w:szCs w:val="24"/>
        </w:rPr>
        <w:t xml:space="preserve"> </w:t>
      </w:r>
      <w:r>
        <w:rPr>
          <w:rFonts w:eastAsia="Times New Roman" w:cs="Times New Roman"/>
          <w:szCs w:val="24"/>
        </w:rPr>
        <w:t>δωρεάν</w:t>
      </w:r>
      <w:r w:rsidRPr="004857C2">
        <w:rPr>
          <w:rFonts w:eastAsia="Times New Roman" w:cs="Times New Roman"/>
          <w:szCs w:val="24"/>
        </w:rPr>
        <w:t xml:space="preserve"> τον τοκετό</w:t>
      </w:r>
      <w:r>
        <w:rPr>
          <w:rFonts w:eastAsia="Times New Roman" w:cs="Times New Roman"/>
          <w:szCs w:val="24"/>
        </w:rPr>
        <w:t xml:space="preserve">. Επειδή το </w:t>
      </w:r>
      <w:r w:rsidRPr="004857C2">
        <w:rPr>
          <w:rFonts w:eastAsia="Times New Roman" w:cs="Times New Roman"/>
          <w:szCs w:val="24"/>
        </w:rPr>
        <w:t xml:space="preserve">άρθρο μιλάει </w:t>
      </w:r>
      <w:r>
        <w:rPr>
          <w:rFonts w:eastAsia="Times New Roman" w:cs="Times New Roman"/>
          <w:szCs w:val="24"/>
        </w:rPr>
        <w:t>για υγεία, εκεί να</w:t>
      </w:r>
      <w:r w:rsidRPr="004857C2">
        <w:rPr>
          <w:rFonts w:eastAsia="Times New Roman" w:cs="Times New Roman"/>
          <w:szCs w:val="24"/>
        </w:rPr>
        <w:t xml:space="preserve"> δείτε ισότητα</w:t>
      </w:r>
      <w:r>
        <w:rPr>
          <w:rFonts w:eastAsia="Times New Roman" w:cs="Times New Roman"/>
          <w:szCs w:val="24"/>
        </w:rPr>
        <w:t>!</w:t>
      </w:r>
      <w:r w:rsidRPr="004857C2">
        <w:rPr>
          <w:rFonts w:eastAsia="Times New Roman" w:cs="Times New Roman"/>
          <w:szCs w:val="24"/>
        </w:rPr>
        <w:t xml:space="preserve"> </w:t>
      </w:r>
      <w:r>
        <w:rPr>
          <w:rFonts w:eastAsia="Times New Roman" w:cs="Times New Roman"/>
          <w:szCs w:val="24"/>
        </w:rPr>
        <w:t>Α</w:t>
      </w:r>
      <w:r w:rsidRPr="004857C2">
        <w:rPr>
          <w:rFonts w:eastAsia="Times New Roman" w:cs="Times New Roman"/>
          <w:szCs w:val="24"/>
        </w:rPr>
        <w:t>υτή</w:t>
      </w:r>
      <w:r>
        <w:rPr>
          <w:rFonts w:eastAsia="Times New Roman" w:cs="Times New Roman"/>
          <w:szCs w:val="24"/>
        </w:rPr>
        <w:t>ν</w:t>
      </w:r>
      <w:r w:rsidRPr="004857C2">
        <w:rPr>
          <w:rFonts w:eastAsia="Times New Roman" w:cs="Times New Roman"/>
          <w:szCs w:val="24"/>
        </w:rPr>
        <w:t xml:space="preserve"> τη</w:t>
      </w:r>
      <w:r>
        <w:rPr>
          <w:rFonts w:eastAsia="Times New Roman" w:cs="Times New Roman"/>
          <w:szCs w:val="24"/>
        </w:rPr>
        <w:t>ν</w:t>
      </w:r>
      <w:r w:rsidRPr="004857C2">
        <w:rPr>
          <w:rFonts w:eastAsia="Times New Roman" w:cs="Times New Roman"/>
          <w:szCs w:val="24"/>
        </w:rPr>
        <w:t xml:space="preserve"> στιγμή οι Ελληνίδες μητέρες και οι μέλλουσες μητέρες δεν είναι ίσ</w:t>
      </w:r>
      <w:r>
        <w:rPr>
          <w:rFonts w:eastAsia="Times New Roman" w:cs="Times New Roman"/>
          <w:szCs w:val="24"/>
        </w:rPr>
        <w:t>ες</w:t>
      </w:r>
      <w:r w:rsidRPr="004857C2">
        <w:rPr>
          <w:rFonts w:eastAsia="Times New Roman" w:cs="Times New Roman"/>
          <w:szCs w:val="24"/>
        </w:rPr>
        <w:t xml:space="preserve"> απέναντι στις δομές του </w:t>
      </w:r>
      <w:r>
        <w:rPr>
          <w:rFonts w:eastAsia="Times New Roman" w:cs="Times New Roman"/>
          <w:szCs w:val="24"/>
        </w:rPr>
        <w:t>κ</w:t>
      </w:r>
      <w:r w:rsidRPr="004857C2">
        <w:rPr>
          <w:rFonts w:eastAsia="Times New Roman" w:cs="Times New Roman"/>
          <w:szCs w:val="24"/>
        </w:rPr>
        <w:t>ράτους</w:t>
      </w:r>
      <w:r>
        <w:rPr>
          <w:rFonts w:eastAsia="Times New Roman" w:cs="Times New Roman"/>
          <w:szCs w:val="24"/>
        </w:rPr>
        <w:t>,</w:t>
      </w:r>
      <w:r w:rsidRPr="004857C2">
        <w:rPr>
          <w:rFonts w:eastAsia="Times New Roman" w:cs="Times New Roman"/>
          <w:szCs w:val="24"/>
        </w:rPr>
        <w:t xml:space="preserve"> γιατ</w:t>
      </w:r>
      <w:r w:rsidRPr="004857C2">
        <w:rPr>
          <w:rFonts w:eastAsia="Times New Roman" w:cs="Times New Roman"/>
          <w:szCs w:val="24"/>
        </w:rPr>
        <w:t xml:space="preserve">ί έρχεται ο κάθε λαθρομετανάστης που δεν </w:t>
      </w:r>
      <w:r>
        <w:rPr>
          <w:rFonts w:eastAsia="Times New Roman" w:cs="Times New Roman"/>
          <w:szCs w:val="24"/>
        </w:rPr>
        <w:t>δηλώνει</w:t>
      </w:r>
      <w:r w:rsidRPr="004857C2">
        <w:rPr>
          <w:rFonts w:eastAsia="Times New Roman" w:cs="Times New Roman"/>
          <w:szCs w:val="24"/>
        </w:rPr>
        <w:t xml:space="preserve"> τίποτα</w:t>
      </w:r>
      <w:r>
        <w:rPr>
          <w:rFonts w:eastAsia="Times New Roman" w:cs="Times New Roman"/>
          <w:szCs w:val="24"/>
        </w:rPr>
        <w:t xml:space="preserve"> και</w:t>
      </w:r>
      <w:r w:rsidRPr="004857C2">
        <w:rPr>
          <w:rFonts w:eastAsia="Times New Roman" w:cs="Times New Roman"/>
          <w:szCs w:val="24"/>
        </w:rPr>
        <w:t xml:space="preserve"> κ</w:t>
      </w:r>
      <w:r>
        <w:rPr>
          <w:rFonts w:eastAsia="Times New Roman" w:cs="Times New Roman"/>
          <w:szCs w:val="24"/>
        </w:rPr>
        <w:t>άνει όλους τ</w:t>
      </w:r>
      <w:r w:rsidRPr="004857C2">
        <w:rPr>
          <w:rFonts w:eastAsia="Times New Roman" w:cs="Times New Roman"/>
          <w:szCs w:val="24"/>
        </w:rPr>
        <w:t>ους ελέγχους δωρεάν</w:t>
      </w:r>
      <w:r>
        <w:rPr>
          <w:rFonts w:eastAsia="Times New Roman" w:cs="Times New Roman"/>
          <w:szCs w:val="24"/>
        </w:rPr>
        <w:t>.</w:t>
      </w:r>
      <w:r w:rsidRPr="004857C2">
        <w:rPr>
          <w:rFonts w:eastAsia="Times New Roman" w:cs="Times New Roman"/>
          <w:szCs w:val="24"/>
        </w:rPr>
        <w:t xml:space="preserve"> Θα τα δείτε </w:t>
      </w:r>
      <w:r>
        <w:rPr>
          <w:rFonts w:eastAsia="Times New Roman" w:cs="Times New Roman"/>
          <w:szCs w:val="24"/>
        </w:rPr>
        <w:t>σ</w:t>
      </w:r>
      <w:r w:rsidRPr="004857C2">
        <w:rPr>
          <w:rFonts w:eastAsia="Times New Roman" w:cs="Times New Roman"/>
          <w:szCs w:val="24"/>
        </w:rPr>
        <w:t xml:space="preserve">ε </w:t>
      </w:r>
      <w:proofErr w:type="spellStart"/>
      <w:r w:rsidRPr="004857C2">
        <w:rPr>
          <w:rFonts w:eastAsia="Times New Roman" w:cs="Times New Roman"/>
          <w:szCs w:val="24"/>
        </w:rPr>
        <w:t>ταμπελάκι</w:t>
      </w:r>
      <w:r>
        <w:rPr>
          <w:rFonts w:eastAsia="Times New Roman" w:cs="Times New Roman"/>
          <w:szCs w:val="24"/>
        </w:rPr>
        <w:t>α</w:t>
      </w:r>
      <w:proofErr w:type="spellEnd"/>
      <w:r w:rsidRPr="004857C2">
        <w:rPr>
          <w:rFonts w:eastAsia="Times New Roman" w:cs="Times New Roman"/>
          <w:szCs w:val="24"/>
        </w:rPr>
        <w:t xml:space="preserve"> αυτά στα νοσοκομεία</w:t>
      </w:r>
      <w:r>
        <w:rPr>
          <w:rFonts w:eastAsia="Times New Roman" w:cs="Times New Roman"/>
          <w:szCs w:val="24"/>
        </w:rPr>
        <w:t>.</w:t>
      </w:r>
      <w:r w:rsidRPr="004857C2">
        <w:rPr>
          <w:rFonts w:eastAsia="Times New Roman" w:cs="Times New Roman"/>
          <w:szCs w:val="24"/>
        </w:rPr>
        <w:t xml:space="preserve"> </w:t>
      </w:r>
      <w:r>
        <w:rPr>
          <w:rFonts w:eastAsia="Times New Roman" w:cs="Times New Roman"/>
          <w:szCs w:val="24"/>
        </w:rPr>
        <w:t>Π</w:t>
      </w:r>
      <w:r w:rsidRPr="004857C2">
        <w:rPr>
          <w:rFonts w:eastAsia="Times New Roman" w:cs="Times New Roman"/>
          <w:szCs w:val="24"/>
        </w:rPr>
        <w:t>ηγαίνετε σε ένα δημόσιο νοσοκομείο</w:t>
      </w:r>
      <w:r>
        <w:rPr>
          <w:rFonts w:eastAsia="Times New Roman" w:cs="Times New Roman"/>
          <w:szCs w:val="24"/>
        </w:rPr>
        <w:t>.</w:t>
      </w:r>
      <w:r w:rsidRPr="004857C2">
        <w:rPr>
          <w:rFonts w:eastAsia="Times New Roman" w:cs="Times New Roman"/>
          <w:szCs w:val="24"/>
        </w:rPr>
        <w:t xml:space="preserve"> Για τους λαθρομετανάστες όλα </w:t>
      </w:r>
      <w:r>
        <w:rPr>
          <w:rFonts w:eastAsia="Times New Roman" w:cs="Times New Roman"/>
          <w:szCs w:val="24"/>
        </w:rPr>
        <w:t xml:space="preserve">είναι </w:t>
      </w:r>
      <w:r w:rsidRPr="004857C2">
        <w:rPr>
          <w:rFonts w:eastAsia="Times New Roman" w:cs="Times New Roman"/>
          <w:szCs w:val="24"/>
        </w:rPr>
        <w:t xml:space="preserve">δωρεάν και </w:t>
      </w:r>
      <w:r>
        <w:rPr>
          <w:rFonts w:eastAsia="Times New Roman" w:cs="Times New Roman"/>
          <w:szCs w:val="24"/>
        </w:rPr>
        <w:t xml:space="preserve">πάει η </w:t>
      </w:r>
      <w:r w:rsidRPr="004857C2">
        <w:rPr>
          <w:rFonts w:eastAsia="Times New Roman" w:cs="Times New Roman"/>
          <w:szCs w:val="24"/>
        </w:rPr>
        <w:t>Ελληνίδα μητέρα και πρέπε</w:t>
      </w:r>
      <w:r w:rsidRPr="004857C2">
        <w:rPr>
          <w:rFonts w:eastAsia="Times New Roman" w:cs="Times New Roman"/>
          <w:szCs w:val="24"/>
        </w:rPr>
        <w:t>ι να πάει σε ιδιωτικό νοσοκομείο</w:t>
      </w:r>
      <w:r>
        <w:rPr>
          <w:rFonts w:eastAsia="Times New Roman" w:cs="Times New Roman"/>
          <w:szCs w:val="24"/>
        </w:rPr>
        <w:t>,</w:t>
      </w:r>
      <w:r w:rsidRPr="004857C2">
        <w:rPr>
          <w:rFonts w:eastAsia="Times New Roman" w:cs="Times New Roman"/>
          <w:szCs w:val="24"/>
        </w:rPr>
        <w:t xml:space="preserve"> γιατί στο δημόσιο της δίνουνε σειρά μετά από μήνες</w:t>
      </w:r>
      <w:r>
        <w:rPr>
          <w:rFonts w:eastAsia="Times New Roman" w:cs="Times New Roman"/>
          <w:szCs w:val="24"/>
        </w:rPr>
        <w:t>.</w:t>
      </w:r>
      <w:r w:rsidRPr="004857C2">
        <w:rPr>
          <w:rFonts w:eastAsia="Times New Roman" w:cs="Times New Roman"/>
          <w:szCs w:val="24"/>
        </w:rPr>
        <w:t xml:space="preserve"> Αυτή </w:t>
      </w:r>
      <w:r>
        <w:rPr>
          <w:rFonts w:eastAsia="Times New Roman" w:cs="Times New Roman"/>
          <w:szCs w:val="24"/>
        </w:rPr>
        <w:t>είναι</w:t>
      </w:r>
      <w:r w:rsidRPr="004857C2">
        <w:rPr>
          <w:rFonts w:eastAsia="Times New Roman" w:cs="Times New Roman"/>
          <w:szCs w:val="24"/>
        </w:rPr>
        <w:t xml:space="preserve"> ανισότητα εναντίον </w:t>
      </w:r>
      <w:r>
        <w:rPr>
          <w:rFonts w:eastAsia="Times New Roman" w:cs="Times New Roman"/>
          <w:szCs w:val="24"/>
        </w:rPr>
        <w:t>ό</w:t>
      </w:r>
      <w:r w:rsidRPr="004857C2">
        <w:rPr>
          <w:rFonts w:eastAsia="Times New Roman" w:cs="Times New Roman"/>
          <w:szCs w:val="24"/>
        </w:rPr>
        <w:t>χι των γυναικών</w:t>
      </w:r>
      <w:r>
        <w:rPr>
          <w:rFonts w:eastAsia="Times New Roman" w:cs="Times New Roman"/>
          <w:szCs w:val="24"/>
        </w:rPr>
        <w:t>, αλλά</w:t>
      </w:r>
      <w:r w:rsidRPr="004857C2">
        <w:rPr>
          <w:rFonts w:eastAsia="Times New Roman" w:cs="Times New Roman"/>
          <w:szCs w:val="24"/>
        </w:rPr>
        <w:t xml:space="preserve"> εναντίον των Ελληνίδων γυναικών</w:t>
      </w:r>
      <w:r>
        <w:rPr>
          <w:rFonts w:eastAsia="Times New Roman" w:cs="Times New Roman"/>
          <w:szCs w:val="24"/>
        </w:rPr>
        <w:t>.</w:t>
      </w:r>
      <w:r w:rsidRPr="004857C2">
        <w:rPr>
          <w:rFonts w:eastAsia="Times New Roman" w:cs="Times New Roman"/>
          <w:szCs w:val="24"/>
        </w:rPr>
        <w:t xml:space="preserve"> Γιατί </w:t>
      </w:r>
      <w:r>
        <w:rPr>
          <w:rFonts w:eastAsia="Times New Roman" w:cs="Times New Roman"/>
          <w:szCs w:val="24"/>
        </w:rPr>
        <w:t>μισείτε</w:t>
      </w:r>
      <w:r w:rsidRPr="004857C2">
        <w:rPr>
          <w:rFonts w:eastAsia="Times New Roman" w:cs="Times New Roman"/>
          <w:szCs w:val="24"/>
        </w:rPr>
        <w:t xml:space="preserve"> καθετί </w:t>
      </w:r>
      <w:r>
        <w:rPr>
          <w:rFonts w:eastAsia="Times New Roman" w:cs="Times New Roman"/>
          <w:szCs w:val="24"/>
        </w:rPr>
        <w:t>εθνικό, μισείτε καθετί ελληνικό και το αποδεικνύετε.</w:t>
      </w:r>
      <w:r w:rsidRPr="004857C2">
        <w:rPr>
          <w:rFonts w:eastAsia="Times New Roman" w:cs="Times New Roman"/>
          <w:szCs w:val="24"/>
        </w:rPr>
        <w:t xml:space="preserve"> </w:t>
      </w:r>
    </w:p>
    <w:p w14:paraId="03A730CE" w14:textId="77777777" w:rsidR="00E615E6" w:rsidRDefault="00720F21">
      <w:pPr>
        <w:spacing w:after="0" w:line="600" w:lineRule="auto"/>
        <w:ind w:firstLine="720"/>
        <w:jc w:val="both"/>
        <w:rPr>
          <w:rFonts w:eastAsia="Times New Roman" w:cs="Times New Roman"/>
          <w:szCs w:val="24"/>
        </w:rPr>
      </w:pPr>
      <w:r w:rsidRPr="004857C2">
        <w:rPr>
          <w:rFonts w:eastAsia="Times New Roman" w:cs="Times New Roman"/>
          <w:szCs w:val="24"/>
        </w:rPr>
        <w:t>Εμείς</w:t>
      </w:r>
      <w:r>
        <w:rPr>
          <w:rFonts w:eastAsia="Times New Roman" w:cs="Times New Roman"/>
          <w:szCs w:val="24"/>
        </w:rPr>
        <w:t>,</w:t>
      </w:r>
      <w:r w:rsidRPr="004857C2">
        <w:rPr>
          <w:rFonts w:eastAsia="Times New Roman" w:cs="Times New Roman"/>
          <w:szCs w:val="24"/>
        </w:rPr>
        <w:t xml:space="preserve"> </w:t>
      </w:r>
      <w:r>
        <w:rPr>
          <w:rFonts w:eastAsia="Times New Roman" w:cs="Times New Roman"/>
          <w:szCs w:val="24"/>
        </w:rPr>
        <w:t>λο</w:t>
      </w:r>
      <w:r>
        <w:rPr>
          <w:rFonts w:eastAsia="Times New Roman" w:cs="Times New Roman"/>
          <w:szCs w:val="24"/>
        </w:rPr>
        <w:t xml:space="preserve">ιπόν, </w:t>
      </w:r>
      <w:r w:rsidRPr="004857C2">
        <w:rPr>
          <w:rFonts w:eastAsia="Times New Roman" w:cs="Times New Roman"/>
          <w:szCs w:val="24"/>
        </w:rPr>
        <w:t>αφού λέτε για την υγεία</w:t>
      </w:r>
      <w:r>
        <w:rPr>
          <w:rFonts w:eastAsia="Times New Roman" w:cs="Times New Roman"/>
          <w:szCs w:val="24"/>
        </w:rPr>
        <w:t>,</w:t>
      </w:r>
      <w:r w:rsidRPr="004857C2">
        <w:rPr>
          <w:rFonts w:eastAsia="Times New Roman" w:cs="Times New Roman"/>
          <w:szCs w:val="24"/>
        </w:rPr>
        <w:t xml:space="preserve"> λέμε </w:t>
      </w:r>
      <w:r>
        <w:rPr>
          <w:rFonts w:eastAsia="Times New Roman" w:cs="Times New Roman"/>
          <w:szCs w:val="24"/>
        </w:rPr>
        <w:t>το εξής: Τ</w:t>
      </w:r>
      <w:r w:rsidRPr="004857C2">
        <w:rPr>
          <w:rFonts w:eastAsia="Times New Roman" w:cs="Times New Roman"/>
          <w:szCs w:val="24"/>
        </w:rPr>
        <w:t>α πάντα για την Ελληνίδα μητέρα να είναι δωρεάν</w:t>
      </w:r>
      <w:r>
        <w:rPr>
          <w:rFonts w:eastAsia="Times New Roman" w:cs="Times New Roman"/>
          <w:szCs w:val="24"/>
        </w:rPr>
        <w:t xml:space="preserve"> ακόμα </w:t>
      </w:r>
      <w:r w:rsidRPr="004857C2">
        <w:rPr>
          <w:rFonts w:eastAsia="Times New Roman" w:cs="Times New Roman"/>
          <w:szCs w:val="24"/>
        </w:rPr>
        <w:t xml:space="preserve">και </w:t>
      </w:r>
      <w:r>
        <w:rPr>
          <w:rFonts w:eastAsia="Times New Roman" w:cs="Times New Roman"/>
          <w:szCs w:val="24"/>
        </w:rPr>
        <w:t xml:space="preserve">όταν γεννηθεί το παιδάκι -και οι παιδίατροι και οι </w:t>
      </w:r>
      <w:r w:rsidRPr="004857C2">
        <w:rPr>
          <w:rFonts w:eastAsia="Times New Roman" w:cs="Times New Roman"/>
          <w:szCs w:val="24"/>
        </w:rPr>
        <w:t>παιδικοί σταθμοί</w:t>
      </w:r>
      <w:r>
        <w:rPr>
          <w:rFonts w:eastAsia="Times New Roman" w:cs="Times New Roman"/>
          <w:szCs w:val="24"/>
        </w:rPr>
        <w:t>-</w:t>
      </w:r>
      <w:r w:rsidRPr="004857C2">
        <w:rPr>
          <w:rFonts w:eastAsia="Times New Roman" w:cs="Times New Roman"/>
          <w:szCs w:val="24"/>
        </w:rPr>
        <w:t xml:space="preserve"> για </w:t>
      </w:r>
      <w:r w:rsidRPr="004857C2">
        <w:rPr>
          <w:rFonts w:eastAsia="Times New Roman" w:cs="Times New Roman"/>
          <w:szCs w:val="24"/>
        </w:rPr>
        <w:lastRenderedPageBreak/>
        <w:t>να μπορεί να εργαστεί η Ελληνίδα μητέρα</w:t>
      </w:r>
      <w:r>
        <w:rPr>
          <w:rFonts w:eastAsia="Times New Roman" w:cs="Times New Roman"/>
          <w:szCs w:val="24"/>
        </w:rPr>
        <w:t>. Και το τονίζω αυτό. Αντ’</w:t>
      </w:r>
      <w:r w:rsidRPr="004857C2">
        <w:rPr>
          <w:rFonts w:eastAsia="Times New Roman" w:cs="Times New Roman"/>
          <w:szCs w:val="24"/>
        </w:rPr>
        <w:t xml:space="preserve"> αυτού είναι τα πάντα δωρεάν για τους λαθρομετανάστες</w:t>
      </w:r>
      <w:r>
        <w:rPr>
          <w:rFonts w:eastAsia="Times New Roman" w:cs="Times New Roman"/>
          <w:szCs w:val="24"/>
        </w:rPr>
        <w:t>.</w:t>
      </w:r>
      <w:r w:rsidRPr="004857C2">
        <w:rPr>
          <w:rFonts w:eastAsia="Times New Roman" w:cs="Times New Roman"/>
          <w:szCs w:val="24"/>
        </w:rPr>
        <w:t xml:space="preserve"> Η Ελληνίδα μητέρα</w:t>
      </w:r>
      <w:r>
        <w:rPr>
          <w:rFonts w:eastAsia="Times New Roman" w:cs="Times New Roman"/>
          <w:szCs w:val="24"/>
        </w:rPr>
        <w:t xml:space="preserve"> -γιατί γι’</w:t>
      </w:r>
      <w:r w:rsidRPr="004857C2">
        <w:rPr>
          <w:rFonts w:eastAsia="Times New Roman" w:cs="Times New Roman"/>
          <w:szCs w:val="24"/>
        </w:rPr>
        <w:t xml:space="preserve"> αυτή μιλάμε</w:t>
      </w:r>
      <w:r>
        <w:rPr>
          <w:rFonts w:eastAsia="Times New Roman" w:cs="Times New Roman"/>
          <w:szCs w:val="24"/>
        </w:rPr>
        <w:t>,</w:t>
      </w:r>
      <w:r w:rsidRPr="004857C2">
        <w:rPr>
          <w:rFonts w:eastAsia="Times New Roman" w:cs="Times New Roman"/>
          <w:szCs w:val="24"/>
        </w:rPr>
        <w:t xml:space="preserve"> αυτή υπερασπιζόμαστε εμείς</w:t>
      </w:r>
      <w:r>
        <w:rPr>
          <w:rFonts w:eastAsia="Times New Roman" w:cs="Times New Roman"/>
          <w:szCs w:val="24"/>
        </w:rPr>
        <w:t>,</w:t>
      </w:r>
      <w:r w:rsidRPr="004857C2">
        <w:rPr>
          <w:rFonts w:eastAsia="Times New Roman" w:cs="Times New Roman"/>
          <w:szCs w:val="24"/>
        </w:rPr>
        <w:t xml:space="preserve"> αυτ</w:t>
      </w:r>
      <w:r>
        <w:rPr>
          <w:rFonts w:eastAsia="Times New Roman" w:cs="Times New Roman"/>
          <w:szCs w:val="24"/>
        </w:rPr>
        <w:t>ή</w:t>
      </w:r>
      <w:r w:rsidRPr="004857C2">
        <w:rPr>
          <w:rFonts w:eastAsia="Times New Roman" w:cs="Times New Roman"/>
          <w:szCs w:val="24"/>
        </w:rPr>
        <w:t xml:space="preserve"> είναι στο </w:t>
      </w:r>
      <w:r>
        <w:rPr>
          <w:rFonts w:eastAsia="Times New Roman" w:cs="Times New Roman"/>
          <w:szCs w:val="24"/>
          <w:lang w:val="en"/>
        </w:rPr>
        <w:t>DNA</w:t>
      </w:r>
      <w:r>
        <w:rPr>
          <w:rFonts w:eastAsia="Times New Roman" w:cs="Times New Roman"/>
          <w:szCs w:val="24"/>
        </w:rPr>
        <w:t>,</w:t>
      </w:r>
      <w:r w:rsidRPr="004857C2">
        <w:rPr>
          <w:rFonts w:eastAsia="Times New Roman" w:cs="Times New Roman"/>
          <w:szCs w:val="24"/>
        </w:rPr>
        <w:t xml:space="preserve"> στον πυρήνα της ιδεολογίας </w:t>
      </w:r>
      <w:r>
        <w:rPr>
          <w:rFonts w:eastAsia="Times New Roman" w:cs="Times New Roman"/>
          <w:szCs w:val="24"/>
        </w:rPr>
        <w:t>μας-</w:t>
      </w:r>
      <w:r w:rsidRPr="004857C2">
        <w:rPr>
          <w:rFonts w:eastAsia="Times New Roman" w:cs="Times New Roman"/>
          <w:szCs w:val="24"/>
        </w:rPr>
        <w:t xml:space="preserve"> αναγκάζεται να δουλέψει δύο και τρεις </w:t>
      </w:r>
      <w:r>
        <w:rPr>
          <w:rFonts w:eastAsia="Times New Roman" w:cs="Times New Roman"/>
          <w:szCs w:val="24"/>
        </w:rPr>
        <w:t>δουλειές</w:t>
      </w:r>
      <w:r w:rsidRPr="004857C2">
        <w:rPr>
          <w:rFonts w:eastAsia="Times New Roman" w:cs="Times New Roman"/>
          <w:szCs w:val="24"/>
        </w:rPr>
        <w:t xml:space="preserve"> για να τα βγάλει πέρα</w:t>
      </w:r>
      <w:r>
        <w:rPr>
          <w:rFonts w:eastAsia="Times New Roman" w:cs="Times New Roman"/>
          <w:szCs w:val="24"/>
        </w:rPr>
        <w:t>. Επίσης, τ</w:t>
      </w:r>
      <w:r>
        <w:rPr>
          <w:rFonts w:eastAsia="Times New Roman" w:cs="Times New Roman"/>
          <w:szCs w:val="24"/>
        </w:rPr>
        <w:t xml:space="preserve">α νέα </w:t>
      </w:r>
      <w:r>
        <w:rPr>
          <w:rFonts w:eastAsia="Times New Roman" w:cs="Times New Roman"/>
          <w:szCs w:val="24"/>
        </w:rPr>
        <w:t>Ελληνόπουλα</w:t>
      </w:r>
      <w:r>
        <w:rPr>
          <w:rFonts w:eastAsia="Times New Roman" w:cs="Times New Roman"/>
          <w:szCs w:val="24"/>
        </w:rPr>
        <w:t xml:space="preserve"> που θέλουν να τεκνοποιήσουν, αναγκάζονται να γυρίσουν στο πατρικό του</w:t>
      </w:r>
      <w:r w:rsidRPr="004857C2">
        <w:rPr>
          <w:rFonts w:eastAsia="Times New Roman" w:cs="Times New Roman"/>
          <w:szCs w:val="24"/>
        </w:rPr>
        <w:t>ς σπίτι</w:t>
      </w:r>
      <w:r>
        <w:rPr>
          <w:rFonts w:eastAsia="Times New Roman" w:cs="Times New Roman"/>
          <w:szCs w:val="24"/>
        </w:rPr>
        <w:t xml:space="preserve"> γ</w:t>
      </w:r>
      <w:r w:rsidRPr="004857C2">
        <w:rPr>
          <w:rFonts w:eastAsia="Times New Roman" w:cs="Times New Roman"/>
          <w:szCs w:val="24"/>
        </w:rPr>
        <w:t>ιατί δεν έχουν τα χρήματα</w:t>
      </w:r>
      <w:r>
        <w:rPr>
          <w:rFonts w:eastAsia="Times New Roman" w:cs="Times New Roman"/>
          <w:szCs w:val="24"/>
        </w:rPr>
        <w:t>.</w:t>
      </w:r>
      <w:r w:rsidRPr="004857C2">
        <w:rPr>
          <w:rFonts w:eastAsia="Times New Roman" w:cs="Times New Roman"/>
          <w:szCs w:val="24"/>
        </w:rPr>
        <w:t xml:space="preserve"> </w:t>
      </w:r>
    </w:p>
    <w:p w14:paraId="03A730CF" w14:textId="77777777" w:rsidR="00E615E6" w:rsidRDefault="00720F21">
      <w:pPr>
        <w:spacing w:after="0" w:line="600" w:lineRule="auto"/>
        <w:ind w:firstLine="720"/>
        <w:jc w:val="both"/>
        <w:rPr>
          <w:rFonts w:eastAsia="Times New Roman" w:cs="Times New Roman"/>
          <w:szCs w:val="24"/>
        </w:rPr>
      </w:pPr>
      <w:r w:rsidRPr="004857C2">
        <w:rPr>
          <w:rFonts w:eastAsia="Times New Roman" w:cs="Times New Roman"/>
          <w:szCs w:val="24"/>
        </w:rPr>
        <w:t>Όλα αυτά</w:t>
      </w:r>
      <w:r>
        <w:rPr>
          <w:rFonts w:eastAsia="Times New Roman" w:cs="Times New Roman"/>
          <w:szCs w:val="24"/>
        </w:rPr>
        <w:t xml:space="preserve">, όμως, δεν σας </w:t>
      </w:r>
      <w:r w:rsidRPr="004857C2">
        <w:rPr>
          <w:rFonts w:eastAsia="Times New Roman" w:cs="Times New Roman"/>
          <w:szCs w:val="24"/>
        </w:rPr>
        <w:t xml:space="preserve">επηρεάζουν </w:t>
      </w:r>
      <w:r>
        <w:rPr>
          <w:rFonts w:eastAsia="Times New Roman" w:cs="Times New Roman"/>
          <w:szCs w:val="24"/>
        </w:rPr>
        <w:t>σ</w:t>
      </w:r>
      <w:r w:rsidRPr="004857C2">
        <w:rPr>
          <w:rFonts w:eastAsia="Times New Roman" w:cs="Times New Roman"/>
          <w:szCs w:val="24"/>
        </w:rPr>
        <w:t xml:space="preserve">τα </w:t>
      </w:r>
      <w:r w:rsidRPr="004857C2">
        <w:rPr>
          <w:rFonts w:eastAsia="Times New Roman" w:cs="Times New Roman"/>
          <w:szCs w:val="24"/>
        </w:rPr>
        <w:t>νομοθετήματ</w:t>
      </w:r>
      <w:r>
        <w:rPr>
          <w:rFonts w:eastAsia="Times New Roman" w:cs="Times New Roman"/>
          <w:szCs w:val="24"/>
        </w:rPr>
        <w:t>ά</w:t>
      </w:r>
      <w:r w:rsidRPr="004857C2">
        <w:rPr>
          <w:rFonts w:eastAsia="Times New Roman" w:cs="Times New Roman"/>
          <w:szCs w:val="24"/>
        </w:rPr>
        <w:t xml:space="preserve"> </w:t>
      </w:r>
      <w:r>
        <w:rPr>
          <w:rFonts w:eastAsia="Times New Roman" w:cs="Times New Roman"/>
          <w:szCs w:val="24"/>
        </w:rPr>
        <w:t xml:space="preserve">σας. Εσάς </w:t>
      </w:r>
      <w:r w:rsidRPr="004857C2">
        <w:rPr>
          <w:rFonts w:eastAsia="Times New Roman" w:cs="Times New Roman"/>
          <w:szCs w:val="24"/>
        </w:rPr>
        <w:t xml:space="preserve">σας ενδιαφέρει να έχει </w:t>
      </w:r>
      <w:r>
        <w:rPr>
          <w:rFonts w:eastAsia="Times New Roman" w:cs="Times New Roman"/>
          <w:szCs w:val="24"/>
        </w:rPr>
        <w:t xml:space="preserve">ο λαθρομετανάστης </w:t>
      </w:r>
      <w:r w:rsidRPr="004857C2">
        <w:rPr>
          <w:rFonts w:eastAsia="Times New Roman" w:cs="Times New Roman"/>
          <w:szCs w:val="24"/>
        </w:rPr>
        <w:t>δωρεάν στέγαση</w:t>
      </w:r>
      <w:r>
        <w:rPr>
          <w:rFonts w:eastAsia="Times New Roman" w:cs="Times New Roman"/>
          <w:szCs w:val="24"/>
        </w:rPr>
        <w:t>,</w:t>
      </w:r>
      <w:r w:rsidRPr="004857C2">
        <w:rPr>
          <w:rFonts w:eastAsia="Times New Roman" w:cs="Times New Roman"/>
          <w:szCs w:val="24"/>
        </w:rPr>
        <w:t xml:space="preserve"> δωρεάν φως</w:t>
      </w:r>
      <w:r>
        <w:rPr>
          <w:rFonts w:eastAsia="Times New Roman" w:cs="Times New Roman"/>
          <w:szCs w:val="24"/>
        </w:rPr>
        <w:t>,</w:t>
      </w:r>
      <w:r w:rsidRPr="004857C2">
        <w:rPr>
          <w:rFonts w:eastAsia="Times New Roman" w:cs="Times New Roman"/>
          <w:szCs w:val="24"/>
        </w:rPr>
        <w:t xml:space="preserve"> ν</w:t>
      </w:r>
      <w:r w:rsidRPr="004857C2">
        <w:rPr>
          <w:rFonts w:eastAsia="Times New Roman" w:cs="Times New Roman"/>
          <w:szCs w:val="24"/>
        </w:rPr>
        <w:t>ερό</w:t>
      </w:r>
      <w:r>
        <w:rPr>
          <w:rFonts w:eastAsia="Times New Roman" w:cs="Times New Roman"/>
          <w:szCs w:val="24"/>
        </w:rPr>
        <w:t>,</w:t>
      </w:r>
      <w:r w:rsidRPr="004857C2">
        <w:rPr>
          <w:rFonts w:eastAsia="Times New Roman" w:cs="Times New Roman"/>
          <w:szCs w:val="24"/>
        </w:rPr>
        <w:t xml:space="preserve"> τηλέφωνο</w:t>
      </w:r>
      <w:r>
        <w:rPr>
          <w:rFonts w:eastAsia="Times New Roman" w:cs="Times New Roman"/>
          <w:szCs w:val="24"/>
        </w:rPr>
        <w:t>,</w:t>
      </w:r>
      <w:r w:rsidRPr="004857C2">
        <w:rPr>
          <w:rFonts w:eastAsia="Times New Roman" w:cs="Times New Roman"/>
          <w:szCs w:val="24"/>
        </w:rPr>
        <w:t xml:space="preserve"> </w:t>
      </w:r>
      <w:r>
        <w:rPr>
          <w:rFonts w:eastAsia="Times New Roman" w:cs="Times New Roman"/>
          <w:szCs w:val="24"/>
        </w:rPr>
        <w:t xml:space="preserve">καθώς και </w:t>
      </w:r>
      <w:r w:rsidRPr="004857C2">
        <w:rPr>
          <w:rFonts w:eastAsia="Times New Roman" w:cs="Times New Roman"/>
          <w:szCs w:val="24"/>
        </w:rPr>
        <w:t>προπληρωμένη κάρτα με 400 ευρώ για να πηγαίν</w:t>
      </w:r>
      <w:r>
        <w:rPr>
          <w:rFonts w:eastAsia="Times New Roman" w:cs="Times New Roman"/>
          <w:szCs w:val="24"/>
        </w:rPr>
        <w:t>ει να ψωνίζει</w:t>
      </w:r>
      <w:r w:rsidRPr="004857C2">
        <w:rPr>
          <w:rFonts w:eastAsia="Times New Roman" w:cs="Times New Roman"/>
          <w:szCs w:val="24"/>
        </w:rPr>
        <w:t xml:space="preserve"> ο κάθε λαθρομετανάστη</w:t>
      </w:r>
      <w:r>
        <w:rPr>
          <w:rFonts w:eastAsia="Times New Roman" w:cs="Times New Roman"/>
          <w:szCs w:val="24"/>
        </w:rPr>
        <w:t>ς και να μην δουλεύει.</w:t>
      </w:r>
      <w:r w:rsidRPr="004857C2">
        <w:rPr>
          <w:rFonts w:eastAsia="Times New Roman" w:cs="Times New Roman"/>
          <w:szCs w:val="24"/>
        </w:rPr>
        <w:t xml:space="preserve"> Και </w:t>
      </w:r>
      <w:r>
        <w:rPr>
          <w:rFonts w:eastAsia="Times New Roman" w:cs="Times New Roman"/>
          <w:szCs w:val="24"/>
        </w:rPr>
        <w:t>ό</w:t>
      </w:r>
      <w:r w:rsidRPr="004857C2">
        <w:rPr>
          <w:rFonts w:eastAsia="Times New Roman" w:cs="Times New Roman"/>
          <w:szCs w:val="24"/>
        </w:rPr>
        <w:t xml:space="preserve">ταν βλέπουν τον Έλληνα να σηκώνεται </w:t>
      </w:r>
      <w:r>
        <w:rPr>
          <w:rFonts w:eastAsia="Times New Roman" w:cs="Times New Roman"/>
          <w:szCs w:val="24"/>
        </w:rPr>
        <w:t>στις 6.00΄</w:t>
      </w:r>
      <w:r w:rsidRPr="004857C2">
        <w:rPr>
          <w:rFonts w:eastAsia="Times New Roman" w:cs="Times New Roman"/>
          <w:szCs w:val="24"/>
        </w:rPr>
        <w:t xml:space="preserve"> το πρωί να πάει να δουλέψει</w:t>
      </w:r>
      <w:r>
        <w:rPr>
          <w:rFonts w:eastAsia="Times New Roman" w:cs="Times New Roman"/>
          <w:szCs w:val="24"/>
        </w:rPr>
        <w:t>,</w:t>
      </w:r>
      <w:r w:rsidRPr="004857C2">
        <w:rPr>
          <w:rFonts w:eastAsia="Times New Roman" w:cs="Times New Roman"/>
          <w:szCs w:val="24"/>
        </w:rPr>
        <w:t xml:space="preserve"> θα τον κοροϊδεύουν</w:t>
      </w:r>
      <w:r>
        <w:rPr>
          <w:rFonts w:eastAsia="Times New Roman" w:cs="Times New Roman"/>
          <w:szCs w:val="24"/>
        </w:rPr>
        <w:t>,</w:t>
      </w:r>
      <w:r w:rsidRPr="004857C2">
        <w:rPr>
          <w:rFonts w:eastAsia="Times New Roman" w:cs="Times New Roman"/>
          <w:szCs w:val="24"/>
        </w:rPr>
        <w:t xml:space="preserve"> γιατί αυτοί δεν έχουν δουλέψ</w:t>
      </w:r>
      <w:r w:rsidRPr="004857C2">
        <w:rPr>
          <w:rFonts w:eastAsia="Times New Roman" w:cs="Times New Roman"/>
          <w:szCs w:val="24"/>
        </w:rPr>
        <w:t xml:space="preserve">ει ποτέ από τότε που τους έχετε φέρει μέσα στην πατρίδα </w:t>
      </w:r>
      <w:r>
        <w:rPr>
          <w:rFonts w:eastAsia="Times New Roman" w:cs="Times New Roman"/>
          <w:szCs w:val="24"/>
        </w:rPr>
        <w:t>μας.</w:t>
      </w:r>
      <w:r w:rsidRPr="004857C2">
        <w:rPr>
          <w:rFonts w:eastAsia="Times New Roman" w:cs="Times New Roman"/>
          <w:szCs w:val="24"/>
        </w:rPr>
        <w:t xml:space="preserve"> </w:t>
      </w:r>
    </w:p>
    <w:p w14:paraId="03A730D0" w14:textId="77777777" w:rsidR="00E615E6" w:rsidRDefault="00720F21">
      <w:pPr>
        <w:spacing w:after="0" w:line="600" w:lineRule="auto"/>
        <w:ind w:firstLine="720"/>
        <w:jc w:val="both"/>
        <w:rPr>
          <w:rFonts w:eastAsia="Times New Roman" w:cs="Times New Roman"/>
          <w:szCs w:val="24"/>
        </w:rPr>
      </w:pPr>
      <w:r w:rsidRPr="004857C2">
        <w:rPr>
          <w:rFonts w:eastAsia="Times New Roman" w:cs="Times New Roman"/>
          <w:szCs w:val="24"/>
        </w:rPr>
        <w:t xml:space="preserve">Το μόνο έργο που προσφέρουν οι λαθρομετανάστες στην πατρίδα </w:t>
      </w:r>
      <w:r>
        <w:rPr>
          <w:rFonts w:eastAsia="Times New Roman" w:cs="Times New Roman"/>
          <w:szCs w:val="24"/>
        </w:rPr>
        <w:t>μας,</w:t>
      </w:r>
      <w:r w:rsidRPr="004857C2">
        <w:rPr>
          <w:rFonts w:eastAsia="Times New Roman" w:cs="Times New Roman"/>
          <w:szCs w:val="24"/>
        </w:rPr>
        <w:t xml:space="preserve"> είναι </w:t>
      </w:r>
      <w:r>
        <w:rPr>
          <w:rFonts w:eastAsia="Times New Roman" w:cs="Times New Roman"/>
          <w:szCs w:val="24"/>
        </w:rPr>
        <w:t xml:space="preserve">η </w:t>
      </w:r>
      <w:r w:rsidRPr="004857C2">
        <w:rPr>
          <w:rFonts w:eastAsia="Times New Roman" w:cs="Times New Roman"/>
          <w:szCs w:val="24"/>
        </w:rPr>
        <w:t>εγκληματικότητα σε κάθε της μορφή</w:t>
      </w:r>
      <w:r>
        <w:rPr>
          <w:rFonts w:eastAsia="Times New Roman" w:cs="Times New Roman"/>
          <w:szCs w:val="24"/>
        </w:rPr>
        <w:t>,</w:t>
      </w:r>
      <w:r w:rsidRPr="004857C2">
        <w:rPr>
          <w:rFonts w:eastAsia="Times New Roman" w:cs="Times New Roman"/>
          <w:szCs w:val="24"/>
        </w:rPr>
        <w:t xml:space="preserve"> από τις ληστείες</w:t>
      </w:r>
      <w:r>
        <w:rPr>
          <w:rFonts w:eastAsia="Times New Roman" w:cs="Times New Roman"/>
          <w:szCs w:val="24"/>
        </w:rPr>
        <w:t>,</w:t>
      </w:r>
      <w:r w:rsidRPr="004857C2">
        <w:rPr>
          <w:rFonts w:eastAsia="Times New Roman" w:cs="Times New Roman"/>
          <w:szCs w:val="24"/>
        </w:rPr>
        <w:t xml:space="preserve"> τους βιασμούς</w:t>
      </w:r>
      <w:r>
        <w:rPr>
          <w:rFonts w:eastAsia="Times New Roman" w:cs="Times New Roman"/>
          <w:szCs w:val="24"/>
        </w:rPr>
        <w:t>,</w:t>
      </w:r>
      <w:r w:rsidRPr="004857C2">
        <w:rPr>
          <w:rFonts w:eastAsia="Times New Roman" w:cs="Times New Roman"/>
          <w:szCs w:val="24"/>
        </w:rPr>
        <w:t xml:space="preserve"> τις δολοφονίες</w:t>
      </w:r>
      <w:r>
        <w:rPr>
          <w:rFonts w:eastAsia="Times New Roman" w:cs="Times New Roman"/>
          <w:szCs w:val="24"/>
        </w:rPr>
        <w:t>.</w:t>
      </w:r>
      <w:r w:rsidRPr="004857C2">
        <w:rPr>
          <w:rFonts w:eastAsia="Times New Roman" w:cs="Times New Roman"/>
          <w:szCs w:val="24"/>
        </w:rPr>
        <w:t xml:space="preserve"> Αυτό είναι το μόνο </w:t>
      </w:r>
      <w:r w:rsidRPr="004857C2">
        <w:rPr>
          <w:rFonts w:eastAsia="Times New Roman" w:cs="Times New Roman"/>
          <w:szCs w:val="24"/>
        </w:rPr>
        <w:lastRenderedPageBreak/>
        <w:t xml:space="preserve">έργο που </w:t>
      </w:r>
      <w:r>
        <w:rPr>
          <w:rFonts w:eastAsia="Times New Roman" w:cs="Times New Roman"/>
          <w:szCs w:val="24"/>
        </w:rPr>
        <w:t>προσφέρουν οι</w:t>
      </w:r>
      <w:r w:rsidRPr="004857C2">
        <w:rPr>
          <w:rFonts w:eastAsia="Times New Roman" w:cs="Times New Roman"/>
          <w:szCs w:val="24"/>
        </w:rPr>
        <w:t xml:space="preserve"> λαθρομετανάστες στη δύσμοιρη πατρίδα </w:t>
      </w:r>
      <w:r>
        <w:rPr>
          <w:rFonts w:eastAsia="Times New Roman" w:cs="Times New Roman"/>
          <w:szCs w:val="24"/>
        </w:rPr>
        <w:t>μας.</w:t>
      </w:r>
      <w:r w:rsidRPr="004857C2">
        <w:rPr>
          <w:rFonts w:eastAsia="Times New Roman" w:cs="Times New Roman"/>
          <w:szCs w:val="24"/>
        </w:rPr>
        <w:t xml:space="preserve"> Και</w:t>
      </w:r>
      <w:r>
        <w:rPr>
          <w:rFonts w:eastAsia="Times New Roman" w:cs="Times New Roman"/>
          <w:szCs w:val="24"/>
        </w:rPr>
        <w:t>,</w:t>
      </w:r>
      <w:r w:rsidRPr="004857C2">
        <w:rPr>
          <w:rFonts w:eastAsia="Times New Roman" w:cs="Times New Roman"/>
          <w:szCs w:val="24"/>
        </w:rPr>
        <w:t xml:space="preserve"> βέβαια</w:t>
      </w:r>
      <w:r>
        <w:rPr>
          <w:rFonts w:eastAsia="Times New Roman" w:cs="Times New Roman"/>
          <w:szCs w:val="24"/>
        </w:rPr>
        <w:t>,</w:t>
      </w:r>
      <w:r w:rsidRPr="004857C2">
        <w:rPr>
          <w:rFonts w:eastAsia="Times New Roman" w:cs="Times New Roman"/>
          <w:szCs w:val="24"/>
        </w:rPr>
        <w:t xml:space="preserve"> ο ξένος </w:t>
      </w:r>
      <w:r>
        <w:rPr>
          <w:rFonts w:eastAsia="Times New Roman" w:cs="Times New Roman"/>
          <w:szCs w:val="24"/>
        </w:rPr>
        <w:t xml:space="preserve">που </w:t>
      </w:r>
      <w:r w:rsidRPr="004857C2">
        <w:rPr>
          <w:rFonts w:eastAsia="Times New Roman" w:cs="Times New Roman"/>
          <w:szCs w:val="24"/>
        </w:rPr>
        <w:t xml:space="preserve">σηκώνεται το πρωί με την ησυχία του να πιει τον καφέ του και να πάει στο σούπερ </w:t>
      </w:r>
      <w:proofErr w:type="spellStart"/>
      <w:r w:rsidRPr="004857C2">
        <w:rPr>
          <w:rFonts w:eastAsia="Times New Roman" w:cs="Times New Roman"/>
          <w:szCs w:val="24"/>
        </w:rPr>
        <w:t>μάρκετ</w:t>
      </w:r>
      <w:proofErr w:type="spellEnd"/>
      <w:r w:rsidRPr="004857C2">
        <w:rPr>
          <w:rFonts w:eastAsia="Times New Roman" w:cs="Times New Roman"/>
          <w:szCs w:val="24"/>
        </w:rPr>
        <w:t xml:space="preserve"> να ψωνίσ</w:t>
      </w:r>
      <w:r>
        <w:rPr>
          <w:rFonts w:eastAsia="Times New Roman" w:cs="Times New Roman"/>
          <w:szCs w:val="24"/>
        </w:rPr>
        <w:t>ει</w:t>
      </w:r>
      <w:r w:rsidRPr="004857C2">
        <w:rPr>
          <w:rFonts w:eastAsia="Times New Roman" w:cs="Times New Roman"/>
          <w:szCs w:val="24"/>
        </w:rPr>
        <w:t xml:space="preserve"> δωρε</w:t>
      </w:r>
      <w:r>
        <w:rPr>
          <w:rFonts w:eastAsia="Times New Roman" w:cs="Times New Roman"/>
          <w:szCs w:val="24"/>
        </w:rPr>
        <w:t xml:space="preserve">άν, κοροϊδεύει τον Έλληνα που σηκώνεται στις </w:t>
      </w:r>
      <w:r w:rsidRPr="004857C2">
        <w:rPr>
          <w:rFonts w:eastAsia="Times New Roman" w:cs="Times New Roman"/>
          <w:szCs w:val="24"/>
        </w:rPr>
        <w:t>6</w:t>
      </w:r>
      <w:r>
        <w:rPr>
          <w:rFonts w:eastAsia="Times New Roman" w:cs="Times New Roman"/>
          <w:szCs w:val="24"/>
        </w:rPr>
        <w:t>.</w:t>
      </w:r>
      <w:r w:rsidRPr="004857C2">
        <w:rPr>
          <w:rFonts w:eastAsia="Times New Roman" w:cs="Times New Roman"/>
          <w:szCs w:val="24"/>
        </w:rPr>
        <w:t>00</w:t>
      </w:r>
      <w:r>
        <w:rPr>
          <w:rFonts w:eastAsia="Times New Roman" w:cs="Times New Roman"/>
          <w:szCs w:val="24"/>
        </w:rPr>
        <w:t>΄</w:t>
      </w:r>
      <w:r w:rsidRPr="004857C2">
        <w:rPr>
          <w:rFonts w:eastAsia="Times New Roman" w:cs="Times New Roman"/>
          <w:szCs w:val="24"/>
        </w:rPr>
        <w:t xml:space="preserve"> το πρωί </w:t>
      </w:r>
      <w:r>
        <w:rPr>
          <w:rFonts w:eastAsia="Times New Roman" w:cs="Times New Roman"/>
          <w:szCs w:val="24"/>
        </w:rPr>
        <w:t xml:space="preserve">για </w:t>
      </w:r>
      <w:r w:rsidRPr="004857C2">
        <w:rPr>
          <w:rFonts w:eastAsia="Times New Roman" w:cs="Times New Roman"/>
          <w:szCs w:val="24"/>
        </w:rPr>
        <w:t>να πά</w:t>
      </w:r>
      <w:r>
        <w:rPr>
          <w:rFonts w:eastAsia="Times New Roman" w:cs="Times New Roman"/>
          <w:szCs w:val="24"/>
        </w:rPr>
        <w:t>ει</w:t>
      </w:r>
      <w:r w:rsidRPr="004857C2">
        <w:rPr>
          <w:rFonts w:eastAsia="Times New Roman" w:cs="Times New Roman"/>
          <w:szCs w:val="24"/>
        </w:rPr>
        <w:t xml:space="preserve"> να</w:t>
      </w:r>
      <w:r w:rsidRPr="004857C2">
        <w:rPr>
          <w:rFonts w:eastAsia="Times New Roman" w:cs="Times New Roman"/>
          <w:szCs w:val="24"/>
        </w:rPr>
        <w:t xml:space="preserve"> βγάλ</w:t>
      </w:r>
      <w:r>
        <w:rPr>
          <w:rFonts w:eastAsia="Times New Roman" w:cs="Times New Roman"/>
          <w:szCs w:val="24"/>
        </w:rPr>
        <w:t>ει</w:t>
      </w:r>
      <w:r w:rsidRPr="004857C2">
        <w:rPr>
          <w:rFonts w:eastAsia="Times New Roman" w:cs="Times New Roman"/>
          <w:szCs w:val="24"/>
        </w:rPr>
        <w:t xml:space="preserve"> τα 380 και 400 </w:t>
      </w:r>
      <w:r>
        <w:rPr>
          <w:rFonts w:eastAsia="Times New Roman" w:cs="Times New Roman"/>
          <w:szCs w:val="24"/>
        </w:rPr>
        <w:t>ευρώ.</w:t>
      </w:r>
    </w:p>
    <w:p w14:paraId="03A730D1" w14:textId="77777777" w:rsidR="00E615E6" w:rsidRDefault="00720F21">
      <w:pPr>
        <w:spacing w:after="0" w:line="600" w:lineRule="auto"/>
        <w:ind w:firstLine="720"/>
        <w:jc w:val="both"/>
        <w:rPr>
          <w:rFonts w:eastAsia="Times New Roman" w:cs="Times New Roman"/>
          <w:szCs w:val="24"/>
        </w:rPr>
      </w:pPr>
      <w:r w:rsidRPr="004857C2">
        <w:rPr>
          <w:rFonts w:eastAsia="Times New Roman" w:cs="Times New Roman"/>
          <w:szCs w:val="24"/>
        </w:rPr>
        <w:t xml:space="preserve">Εμείς οι Έλληνες </w:t>
      </w:r>
      <w:r>
        <w:rPr>
          <w:rFonts w:eastAsia="Times New Roman" w:cs="Times New Roman"/>
          <w:szCs w:val="24"/>
        </w:rPr>
        <w:t xml:space="preserve">έχουμε </w:t>
      </w:r>
      <w:r w:rsidRPr="004857C2">
        <w:rPr>
          <w:rFonts w:eastAsia="Times New Roman" w:cs="Times New Roman"/>
          <w:szCs w:val="24"/>
        </w:rPr>
        <w:t>μόνο υποχρεώσεις και οι άλλοι</w:t>
      </w:r>
      <w:r>
        <w:rPr>
          <w:rFonts w:eastAsia="Times New Roman" w:cs="Times New Roman"/>
          <w:szCs w:val="24"/>
        </w:rPr>
        <w:t>,</w:t>
      </w:r>
      <w:r w:rsidRPr="004857C2">
        <w:rPr>
          <w:rFonts w:eastAsia="Times New Roman" w:cs="Times New Roman"/>
          <w:szCs w:val="24"/>
        </w:rPr>
        <w:t xml:space="preserve"> βέβαια</w:t>
      </w:r>
      <w:r>
        <w:rPr>
          <w:rFonts w:eastAsia="Times New Roman" w:cs="Times New Roman"/>
          <w:szCs w:val="24"/>
        </w:rPr>
        <w:t>,</w:t>
      </w:r>
      <w:r w:rsidRPr="004857C2">
        <w:rPr>
          <w:rFonts w:eastAsia="Times New Roman" w:cs="Times New Roman"/>
          <w:szCs w:val="24"/>
        </w:rPr>
        <w:t xml:space="preserve"> μόνο δικαιώματα</w:t>
      </w:r>
      <w:r>
        <w:rPr>
          <w:rFonts w:eastAsia="Times New Roman" w:cs="Times New Roman"/>
          <w:szCs w:val="24"/>
        </w:rPr>
        <w:t>.</w:t>
      </w:r>
      <w:r w:rsidRPr="004857C2">
        <w:rPr>
          <w:rFonts w:eastAsia="Times New Roman" w:cs="Times New Roman"/>
          <w:szCs w:val="24"/>
        </w:rPr>
        <w:t xml:space="preserve"> </w:t>
      </w:r>
      <w:r>
        <w:rPr>
          <w:rFonts w:eastAsia="Times New Roman" w:cs="Times New Roman"/>
          <w:szCs w:val="24"/>
        </w:rPr>
        <w:t>Δ</w:t>
      </w:r>
      <w:r w:rsidRPr="004857C2">
        <w:rPr>
          <w:rFonts w:eastAsia="Times New Roman" w:cs="Times New Roman"/>
          <w:szCs w:val="24"/>
        </w:rPr>
        <w:t>ικαιώματα</w:t>
      </w:r>
      <w:r>
        <w:rPr>
          <w:rFonts w:eastAsia="Times New Roman" w:cs="Times New Roman"/>
          <w:szCs w:val="24"/>
        </w:rPr>
        <w:t xml:space="preserve"> και δικαιώματα! </w:t>
      </w:r>
      <w:r w:rsidRPr="004857C2">
        <w:rPr>
          <w:rFonts w:eastAsia="Times New Roman" w:cs="Times New Roman"/>
          <w:szCs w:val="24"/>
        </w:rPr>
        <w:t>Είσαστε εδώ πέρα πέντε χρόνια</w:t>
      </w:r>
      <w:r>
        <w:rPr>
          <w:rFonts w:eastAsia="Times New Roman" w:cs="Times New Roman"/>
          <w:szCs w:val="24"/>
        </w:rPr>
        <w:t xml:space="preserve"> και ψηφίζετε μόνο δικαιώματα για τους λαθρομετανάστες. </w:t>
      </w:r>
      <w:r w:rsidRPr="004857C2">
        <w:rPr>
          <w:rFonts w:eastAsia="Times New Roman" w:cs="Times New Roman"/>
          <w:szCs w:val="24"/>
        </w:rPr>
        <w:t>Κάποια δικαιώματα για τους Έλληνες</w:t>
      </w:r>
      <w:r>
        <w:rPr>
          <w:rFonts w:eastAsia="Times New Roman" w:cs="Times New Roman"/>
          <w:szCs w:val="24"/>
        </w:rPr>
        <w:t>,</w:t>
      </w:r>
      <w:r w:rsidRPr="004857C2">
        <w:rPr>
          <w:rFonts w:eastAsia="Times New Roman" w:cs="Times New Roman"/>
          <w:szCs w:val="24"/>
        </w:rPr>
        <w:t xml:space="preserve"> για τα νέα </w:t>
      </w:r>
      <w:r>
        <w:rPr>
          <w:rFonts w:eastAsia="Times New Roman" w:cs="Times New Roman"/>
          <w:szCs w:val="24"/>
        </w:rPr>
        <w:t>Ε</w:t>
      </w:r>
      <w:r w:rsidRPr="004857C2">
        <w:rPr>
          <w:rFonts w:eastAsia="Times New Roman" w:cs="Times New Roman"/>
          <w:szCs w:val="24"/>
        </w:rPr>
        <w:t xml:space="preserve">λληνοπούλα </w:t>
      </w:r>
      <w:r w:rsidRPr="004857C2">
        <w:rPr>
          <w:rFonts w:eastAsia="Times New Roman" w:cs="Times New Roman"/>
          <w:szCs w:val="24"/>
        </w:rPr>
        <w:t>π</w:t>
      </w:r>
      <w:r>
        <w:rPr>
          <w:rFonts w:eastAsia="Times New Roman" w:cs="Times New Roman"/>
          <w:szCs w:val="24"/>
        </w:rPr>
        <w:t xml:space="preserve">ου θέλουν </w:t>
      </w:r>
      <w:r w:rsidRPr="004857C2">
        <w:rPr>
          <w:rFonts w:eastAsia="Times New Roman" w:cs="Times New Roman"/>
          <w:szCs w:val="24"/>
        </w:rPr>
        <w:t>να τεκνοποιή</w:t>
      </w:r>
      <w:r>
        <w:rPr>
          <w:rFonts w:eastAsia="Times New Roman" w:cs="Times New Roman"/>
          <w:szCs w:val="24"/>
        </w:rPr>
        <w:t>σουν, δεν έχω δει να νομοθετείτε.</w:t>
      </w:r>
      <w:r w:rsidRPr="004857C2">
        <w:rPr>
          <w:rFonts w:eastAsia="Times New Roman" w:cs="Times New Roman"/>
          <w:szCs w:val="24"/>
        </w:rPr>
        <w:t xml:space="preserve"> </w:t>
      </w:r>
    </w:p>
    <w:p w14:paraId="03A730D2" w14:textId="77777777" w:rsidR="00E615E6" w:rsidRDefault="00720F21">
      <w:pPr>
        <w:spacing w:after="0" w:line="600" w:lineRule="auto"/>
        <w:ind w:firstLine="720"/>
        <w:jc w:val="both"/>
        <w:rPr>
          <w:rFonts w:eastAsia="Times New Roman" w:cs="Times New Roman"/>
          <w:szCs w:val="24"/>
        </w:rPr>
      </w:pPr>
      <w:r w:rsidRPr="004857C2">
        <w:rPr>
          <w:rFonts w:eastAsia="Times New Roman" w:cs="Times New Roman"/>
          <w:szCs w:val="24"/>
        </w:rPr>
        <w:t>Και αφού είσαστε και τόσο φανατικοί του Ισλάμ</w:t>
      </w:r>
      <w:r>
        <w:rPr>
          <w:rFonts w:eastAsia="Times New Roman" w:cs="Times New Roman"/>
          <w:szCs w:val="24"/>
        </w:rPr>
        <w:t xml:space="preserve"> -γ</w:t>
      </w:r>
      <w:r w:rsidRPr="004857C2">
        <w:rPr>
          <w:rFonts w:eastAsia="Times New Roman" w:cs="Times New Roman"/>
          <w:szCs w:val="24"/>
        </w:rPr>
        <w:t>ιατί είσαστε</w:t>
      </w:r>
      <w:r>
        <w:rPr>
          <w:rFonts w:eastAsia="Times New Roman" w:cs="Times New Roman"/>
          <w:szCs w:val="24"/>
        </w:rPr>
        <w:t xml:space="preserve">- δείτε εκεί τη θέση </w:t>
      </w:r>
      <w:r>
        <w:rPr>
          <w:rFonts w:eastAsia="Times New Roman" w:cs="Times New Roman"/>
          <w:szCs w:val="24"/>
        </w:rPr>
        <w:t xml:space="preserve">που </w:t>
      </w:r>
      <w:r>
        <w:rPr>
          <w:rFonts w:eastAsia="Times New Roman" w:cs="Times New Roman"/>
          <w:szCs w:val="24"/>
        </w:rPr>
        <w:t>έχει η</w:t>
      </w:r>
      <w:r w:rsidRPr="004857C2">
        <w:rPr>
          <w:rFonts w:eastAsia="Times New Roman" w:cs="Times New Roman"/>
          <w:szCs w:val="24"/>
        </w:rPr>
        <w:t xml:space="preserve"> γυναίκα πριν τους φέρετε όλους αυτούς εδώ μέσα</w:t>
      </w:r>
      <w:r>
        <w:rPr>
          <w:rFonts w:eastAsia="Times New Roman" w:cs="Times New Roman"/>
          <w:szCs w:val="24"/>
        </w:rPr>
        <w:t>.</w:t>
      </w:r>
      <w:r w:rsidRPr="004857C2">
        <w:rPr>
          <w:rFonts w:eastAsia="Times New Roman" w:cs="Times New Roman"/>
          <w:szCs w:val="24"/>
        </w:rPr>
        <w:t xml:space="preserve"> Δείτε τη θέση της γυναίκας στο Ισλ</w:t>
      </w:r>
      <w:r w:rsidRPr="004857C2">
        <w:rPr>
          <w:rFonts w:eastAsia="Times New Roman" w:cs="Times New Roman"/>
          <w:szCs w:val="24"/>
        </w:rPr>
        <w:t>άμ</w:t>
      </w:r>
      <w:r>
        <w:rPr>
          <w:rFonts w:eastAsia="Times New Roman" w:cs="Times New Roman"/>
          <w:szCs w:val="24"/>
        </w:rPr>
        <w:t>.</w:t>
      </w:r>
      <w:r w:rsidRPr="004857C2">
        <w:rPr>
          <w:rFonts w:eastAsia="Times New Roman" w:cs="Times New Roman"/>
          <w:szCs w:val="24"/>
        </w:rPr>
        <w:t xml:space="preserve"> Γιατί όλα τα έχετε φέρει έτσι</w:t>
      </w:r>
      <w:r>
        <w:rPr>
          <w:rFonts w:eastAsia="Times New Roman" w:cs="Times New Roman"/>
          <w:szCs w:val="24"/>
        </w:rPr>
        <w:t>,</w:t>
      </w:r>
      <w:r w:rsidRPr="004857C2">
        <w:rPr>
          <w:rFonts w:eastAsia="Times New Roman" w:cs="Times New Roman"/>
          <w:szCs w:val="24"/>
        </w:rPr>
        <w:t xml:space="preserve"> </w:t>
      </w:r>
      <w:r>
        <w:rPr>
          <w:rFonts w:eastAsia="Times New Roman" w:cs="Times New Roman"/>
          <w:szCs w:val="24"/>
        </w:rPr>
        <w:t>ούτως ώστε με</w:t>
      </w:r>
      <w:r w:rsidRPr="004857C2">
        <w:rPr>
          <w:rFonts w:eastAsia="Times New Roman" w:cs="Times New Roman"/>
          <w:szCs w:val="24"/>
        </w:rPr>
        <w:t xml:space="preserve"> την υποτιθέμενη ισότητα των φύλων περνάτε και την ιθαγένεια</w:t>
      </w:r>
      <w:r>
        <w:rPr>
          <w:rFonts w:eastAsia="Times New Roman" w:cs="Times New Roman"/>
          <w:szCs w:val="24"/>
        </w:rPr>
        <w:t>.</w:t>
      </w:r>
      <w:r w:rsidRPr="004857C2">
        <w:rPr>
          <w:rFonts w:eastAsia="Times New Roman" w:cs="Times New Roman"/>
          <w:szCs w:val="24"/>
        </w:rPr>
        <w:t xml:space="preserve"> </w:t>
      </w:r>
    </w:p>
    <w:p w14:paraId="03A730D3" w14:textId="77777777" w:rsidR="00E615E6" w:rsidRDefault="00720F21">
      <w:pPr>
        <w:spacing w:after="0" w:line="600" w:lineRule="auto"/>
        <w:ind w:firstLine="720"/>
        <w:jc w:val="both"/>
        <w:rPr>
          <w:rFonts w:eastAsia="Times New Roman" w:cs="Times New Roman"/>
          <w:szCs w:val="24"/>
        </w:rPr>
      </w:pPr>
      <w:r>
        <w:rPr>
          <w:rFonts w:eastAsia="Times New Roman" w:cs="Times New Roman"/>
          <w:szCs w:val="24"/>
        </w:rPr>
        <w:t xml:space="preserve">Μπαίνοντας, λοιπόν, στο δεύτερο μέρος, που είναι για </w:t>
      </w:r>
      <w:r w:rsidRPr="004857C2">
        <w:rPr>
          <w:rFonts w:eastAsia="Times New Roman" w:cs="Times New Roman"/>
          <w:szCs w:val="24"/>
        </w:rPr>
        <w:t xml:space="preserve">τη διευκόλυνση της απόδοσης </w:t>
      </w:r>
      <w:r>
        <w:rPr>
          <w:rFonts w:eastAsia="Times New Roman" w:cs="Times New Roman"/>
          <w:szCs w:val="24"/>
        </w:rPr>
        <w:t xml:space="preserve">της </w:t>
      </w:r>
      <w:r w:rsidRPr="004857C2">
        <w:rPr>
          <w:rFonts w:eastAsia="Times New Roman" w:cs="Times New Roman"/>
          <w:szCs w:val="24"/>
        </w:rPr>
        <w:t>ιθαγένειας</w:t>
      </w:r>
      <w:r>
        <w:rPr>
          <w:rFonts w:eastAsia="Times New Roman" w:cs="Times New Roman"/>
          <w:szCs w:val="24"/>
        </w:rPr>
        <w:t xml:space="preserve"> -</w:t>
      </w:r>
      <w:r w:rsidRPr="004857C2">
        <w:rPr>
          <w:rFonts w:eastAsia="Times New Roman" w:cs="Times New Roman"/>
          <w:szCs w:val="24"/>
        </w:rPr>
        <w:t>εκεί που τρομάζει όλος ο ελληνικός λαός</w:t>
      </w:r>
      <w:r>
        <w:rPr>
          <w:rFonts w:eastAsia="Times New Roman" w:cs="Times New Roman"/>
          <w:szCs w:val="24"/>
        </w:rPr>
        <w:t>-</w:t>
      </w:r>
      <w:r w:rsidRPr="004857C2">
        <w:rPr>
          <w:rFonts w:eastAsia="Times New Roman" w:cs="Times New Roman"/>
          <w:szCs w:val="24"/>
        </w:rPr>
        <w:t xml:space="preserve"> θα ξεκι</w:t>
      </w:r>
      <w:r w:rsidRPr="004857C2">
        <w:rPr>
          <w:rFonts w:eastAsia="Times New Roman" w:cs="Times New Roman"/>
          <w:szCs w:val="24"/>
        </w:rPr>
        <w:t>νήσω με μία αμερικανική έκφραση</w:t>
      </w:r>
      <w:r>
        <w:rPr>
          <w:rFonts w:eastAsia="Times New Roman" w:cs="Times New Roman"/>
          <w:szCs w:val="24"/>
        </w:rPr>
        <w:t xml:space="preserve">, </w:t>
      </w:r>
      <w:r>
        <w:rPr>
          <w:rFonts w:eastAsia="Times New Roman" w:cs="Times New Roman"/>
          <w:szCs w:val="24"/>
        </w:rPr>
        <w:lastRenderedPageBreak/>
        <w:t>μ</w:t>
      </w:r>
      <w:r w:rsidRPr="004857C2">
        <w:rPr>
          <w:rFonts w:eastAsia="Times New Roman" w:cs="Times New Roman"/>
          <w:szCs w:val="24"/>
        </w:rPr>
        <w:t xml:space="preserve">ιας που είσαστε </w:t>
      </w:r>
      <w:r>
        <w:rPr>
          <w:rFonts w:eastAsia="Times New Roman" w:cs="Times New Roman"/>
          <w:szCs w:val="24"/>
        </w:rPr>
        <w:t>τόσο αμερικανόφι</w:t>
      </w:r>
      <w:r w:rsidRPr="004857C2">
        <w:rPr>
          <w:rFonts w:eastAsia="Times New Roman" w:cs="Times New Roman"/>
          <w:szCs w:val="24"/>
        </w:rPr>
        <w:t xml:space="preserve">λοι εσείς </w:t>
      </w:r>
      <w:r>
        <w:rPr>
          <w:rFonts w:eastAsia="Times New Roman" w:cs="Times New Roman"/>
          <w:szCs w:val="24"/>
        </w:rPr>
        <w:t>της Νέας Δημοκρατίας -</w:t>
      </w:r>
      <w:r w:rsidRPr="004857C2">
        <w:rPr>
          <w:rFonts w:eastAsia="Times New Roman" w:cs="Times New Roman"/>
          <w:szCs w:val="24"/>
        </w:rPr>
        <w:t>ήσασταν και παραμένετε</w:t>
      </w:r>
      <w:r>
        <w:rPr>
          <w:rFonts w:eastAsia="Times New Roman" w:cs="Times New Roman"/>
          <w:szCs w:val="24"/>
        </w:rPr>
        <w:t>-</w:t>
      </w:r>
      <w:r w:rsidRPr="004857C2">
        <w:rPr>
          <w:rFonts w:eastAsia="Times New Roman" w:cs="Times New Roman"/>
          <w:szCs w:val="24"/>
        </w:rPr>
        <w:t xml:space="preserve"> και εσείς </w:t>
      </w:r>
      <w:r>
        <w:rPr>
          <w:rFonts w:eastAsia="Times New Roman" w:cs="Times New Roman"/>
          <w:szCs w:val="24"/>
        </w:rPr>
        <w:t xml:space="preserve">οι Αριστεροί </w:t>
      </w:r>
      <w:r w:rsidRPr="004857C2">
        <w:rPr>
          <w:rFonts w:eastAsia="Times New Roman" w:cs="Times New Roman"/>
          <w:szCs w:val="24"/>
        </w:rPr>
        <w:t xml:space="preserve">είσαστε </w:t>
      </w:r>
      <w:r>
        <w:rPr>
          <w:rFonts w:eastAsia="Times New Roman" w:cs="Times New Roman"/>
          <w:szCs w:val="24"/>
        </w:rPr>
        <w:t>οι νέοι φίλοι των Αμερικάνων.</w:t>
      </w:r>
      <w:r w:rsidRPr="004857C2">
        <w:rPr>
          <w:rFonts w:eastAsia="Times New Roman" w:cs="Times New Roman"/>
          <w:szCs w:val="24"/>
        </w:rPr>
        <w:t xml:space="preserve"> Θα </w:t>
      </w:r>
      <w:r>
        <w:rPr>
          <w:rFonts w:eastAsia="Times New Roman" w:cs="Times New Roman"/>
          <w:szCs w:val="24"/>
        </w:rPr>
        <w:t>σας</w:t>
      </w:r>
      <w:r w:rsidRPr="004857C2">
        <w:rPr>
          <w:rFonts w:eastAsia="Times New Roman" w:cs="Times New Roman"/>
          <w:szCs w:val="24"/>
        </w:rPr>
        <w:t xml:space="preserve"> απαντήσω </w:t>
      </w:r>
      <w:r>
        <w:rPr>
          <w:rFonts w:eastAsia="Times New Roman" w:cs="Times New Roman"/>
          <w:szCs w:val="24"/>
        </w:rPr>
        <w:t xml:space="preserve">με </w:t>
      </w:r>
      <w:r w:rsidRPr="004857C2">
        <w:rPr>
          <w:rFonts w:eastAsia="Times New Roman" w:cs="Times New Roman"/>
          <w:szCs w:val="24"/>
        </w:rPr>
        <w:t>μία έκφραση που χρησιμοποιούσαν σε μ</w:t>
      </w:r>
      <w:r>
        <w:rPr>
          <w:rFonts w:eastAsia="Times New Roman" w:cs="Times New Roman"/>
          <w:szCs w:val="24"/>
        </w:rPr>
        <w:t>ι</w:t>
      </w:r>
      <w:r w:rsidRPr="004857C2">
        <w:rPr>
          <w:rFonts w:eastAsia="Times New Roman" w:cs="Times New Roman"/>
          <w:szCs w:val="24"/>
        </w:rPr>
        <w:t xml:space="preserve">α προηγούμενη </w:t>
      </w:r>
      <w:r w:rsidRPr="004857C2">
        <w:rPr>
          <w:rFonts w:eastAsia="Times New Roman" w:cs="Times New Roman"/>
          <w:szCs w:val="24"/>
        </w:rPr>
        <w:t>προεκλογική εκστρατεία</w:t>
      </w:r>
      <w:r>
        <w:rPr>
          <w:rFonts w:eastAsia="Times New Roman" w:cs="Times New Roman"/>
          <w:szCs w:val="24"/>
        </w:rPr>
        <w:t>,</w:t>
      </w:r>
      <w:r w:rsidRPr="004857C2">
        <w:rPr>
          <w:rFonts w:eastAsia="Times New Roman" w:cs="Times New Roman"/>
          <w:szCs w:val="24"/>
        </w:rPr>
        <w:t xml:space="preserve"> παραφράζοντας την</w:t>
      </w:r>
      <w:r>
        <w:rPr>
          <w:rFonts w:eastAsia="Times New Roman" w:cs="Times New Roman"/>
          <w:szCs w:val="24"/>
        </w:rPr>
        <w:t>:</w:t>
      </w:r>
      <w:r w:rsidRPr="004857C2">
        <w:rPr>
          <w:rFonts w:eastAsia="Times New Roman" w:cs="Times New Roman"/>
          <w:szCs w:val="24"/>
        </w:rPr>
        <w:t xml:space="preserve"> </w:t>
      </w:r>
      <w:r>
        <w:rPr>
          <w:rFonts w:eastAsia="Times New Roman" w:cs="Times New Roman"/>
          <w:szCs w:val="24"/>
        </w:rPr>
        <w:t>«</w:t>
      </w:r>
      <w:r w:rsidRPr="004857C2">
        <w:rPr>
          <w:rFonts w:eastAsia="Times New Roman" w:cs="Times New Roman"/>
          <w:szCs w:val="24"/>
        </w:rPr>
        <w:t>Είναι το δημογραφικό</w:t>
      </w:r>
      <w:r>
        <w:rPr>
          <w:rFonts w:eastAsia="Times New Roman" w:cs="Times New Roman"/>
          <w:szCs w:val="24"/>
        </w:rPr>
        <w:t>,</w:t>
      </w:r>
      <w:r w:rsidRPr="004857C2">
        <w:rPr>
          <w:rFonts w:eastAsia="Times New Roman" w:cs="Times New Roman"/>
          <w:szCs w:val="24"/>
        </w:rPr>
        <w:t xml:space="preserve"> ηλίθιε</w:t>
      </w:r>
      <w:r>
        <w:rPr>
          <w:rFonts w:eastAsia="Times New Roman" w:cs="Times New Roman"/>
          <w:szCs w:val="24"/>
        </w:rPr>
        <w:t>».</w:t>
      </w:r>
      <w:r w:rsidRPr="004857C2">
        <w:rPr>
          <w:rFonts w:eastAsia="Times New Roman" w:cs="Times New Roman"/>
          <w:szCs w:val="24"/>
        </w:rPr>
        <w:t xml:space="preserve"> </w:t>
      </w:r>
      <w:r>
        <w:rPr>
          <w:rFonts w:eastAsia="Times New Roman" w:cs="Times New Roman"/>
          <w:szCs w:val="24"/>
        </w:rPr>
        <w:t>«</w:t>
      </w:r>
      <w:r w:rsidRPr="004857C2">
        <w:rPr>
          <w:rFonts w:eastAsia="Times New Roman" w:cs="Times New Roman"/>
          <w:szCs w:val="24"/>
        </w:rPr>
        <w:t>Είναι το δημογραφικό</w:t>
      </w:r>
      <w:r>
        <w:rPr>
          <w:rFonts w:eastAsia="Times New Roman" w:cs="Times New Roman"/>
          <w:szCs w:val="24"/>
        </w:rPr>
        <w:t>,</w:t>
      </w:r>
      <w:r w:rsidRPr="004857C2">
        <w:rPr>
          <w:rFonts w:eastAsia="Times New Roman" w:cs="Times New Roman"/>
          <w:szCs w:val="24"/>
        </w:rPr>
        <w:t xml:space="preserve"> ηλίθι</w:t>
      </w:r>
      <w:r>
        <w:rPr>
          <w:rFonts w:eastAsia="Times New Roman" w:cs="Times New Roman"/>
          <w:szCs w:val="24"/>
        </w:rPr>
        <w:t>ε,</w:t>
      </w:r>
      <w:r w:rsidRPr="004857C2">
        <w:rPr>
          <w:rFonts w:eastAsia="Times New Roman" w:cs="Times New Roman"/>
          <w:szCs w:val="24"/>
        </w:rPr>
        <w:t xml:space="preserve"> που θα καταστρέψει την πατρίδα </w:t>
      </w:r>
      <w:r>
        <w:rPr>
          <w:rFonts w:eastAsia="Times New Roman" w:cs="Times New Roman"/>
          <w:szCs w:val="24"/>
        </w:rPr>
        <w:t>μας». «</w:t>
      </w:r>
      <w:r w:rsidRPr="004857C2">
        <w:rPr>
          <w:rFonts w:eastAsia="Times New Roman" w:cs="Times New Roman"/>
          <w:szCs w:val="24"/>
        </w:rPr>
        <w:t>Είναι το δημογραφικό</w:t>
      </w:r>
      <w:r>
        <w:rPr>
          <w:rFonts w:eastAsia="Times New Roman" w:cs="Times New Roman"/>
          <w:szCs w:val="24"/>
        </w:rPr>
        <w:t>,</w:t>
      </w:r>
      <w:r w:rsidRPr="004857C2">
        <w:rPr>
          <w:rFonts w:eastAsia="Times New Roman" w:cs="Times New Roman"/>
          <w:szCs w:val="24"/>
        </w:rPr>
        <w:t xml:space="preserve"> </w:t>
      </w:r>
      <w:r>
        <w:rPr>
          <w:rFonts w:eastAsia="Times New Roman" w:cs="Times New Roman"/>
          <w:szCs w:val="24"/>
        </w:rPr>
        <w:t>ηλίθιε,</w:t>
      </w:r>
      <w:r w:rsidRPr="004857C2">
        <w:rPr>
          <w:rFonts w:eastAsia="Times New Roman" w:cs="Times New Roman"/>
          <w:szCs w:val="24"/>
        </w:rPr>
        <w:t xml:space="preserve"> που θα καταστρέψει τον κοινωνικό και </w:t>
      </w:r>
      <w:r>
        <w:rPr>
          <w:rFonts w:eastAsia="Times New Roman" w:cs="Times New Roman"/>
          <w:szCs w:val="24"/>
        </w:rPr>
        <w:t>ε</w:t>
      </w:r>
      <w:r w:rsidRPr="004857C2">
        <w:rPr>
          <w:rFonts w:eastAsia="Times New Roman" w:cs="Times New Roman"/>
          <w:szCs w:val="24"/>
        </w:rPr>
        <w:t xml:space="preserve">θνικό ιστό της πατρίδας </w:t>
      </w:r>
      <w:r>
        <w:rPr>
          <w:rFonts w:eastAsia="Times New Roman" w:cs="Times New Roman"/>
          <w:szCs w:val="24"/>
        </w:rPr>
        <w:t>μας».</w:t>
      </w:r>
      <w:r w:rsidRPr="004857C2">
        <w:rPr>
          <w:rFonts w:eastAsia="Times New Roman" w:cs="Times New Roman"/>
          <w:szCs w:val="24"/>
        </w:rPr>
        <w:t xml:space="preserve"> Αυτό είναι το </w:t>
      </w:r>
      <w:r w:rsidRPr="004857C2">
        <w:rPr>
          <w:rFonts w:eastAsia="Times New Roman" w:cs="Times New Roman"/>
          <w:szCs w:val="24"/>
        </w:rPr>
        <w:t>πρόβλημα που πρέπει να κοιτάξουμε</w:t>
      </w:r>
      <w:r>
        <w:rPr>
          <w:rFonts w:eastAsia="Times New Roman" w:cs="Times New Roman"/>
          <w:szCs w:val="24"/>
        </w:rPr>
        <w:t>.</w:t>
      </w:r>
      <w:r w:rsidRPr="004857C2">
        <w:rPr>
          <w:rFonts w:eastAsia="Times New Roman" w:cs="Times New Roman"/>
          <w:szCs w:val="24"/>
        </w:rPr>
        <w:t xml:space="preserve"> Και το δημογραφικό δεν λύνεται με κα</w:t>
      </w:r>
      <w:r>
        <w:rPr>
          <w:rFonts w:eastAsia="Times New Roman" w:cs="Times New Roman"/>
          <w:szCs w:val="24"/>
        </w:rPr>
        <w:t>μ</w:t>
      </w:r>
      <w:r w:rsidRPr="004857C2">
        <w:rPr>
          <w:rFonts w:eastAsia="Times New Roman" w:cs="Times New Roman"/>
          <w:szCs w:val="24"/>
        </w:rPr>
        <w:t>μία πιστο</w:t>
      </w:r>
      <w:r>
        <w:rPr>
          <w:rFonts w:eastAsia="Times New Roman" w:cs="Times New Roman"/>
          <w:szCs w:val="24"/>
        </w:rPr>
        <w:t>ποίηση, με κα</w:t>
      </w:r>
      <w:r>
        <w:rPr>
          <w:rFonts w:eastAsia="Times New Roman" w:cs="Times New Roman"/>
          <w:szCs w:val="24"/>
        </w:rPr>
        <w:t>μ</w:t>
      </w:r>
      <w:r>
        <w:rPr>
          <w:rFonts w:eastAsia="Times New Roman" w:cs="Times New Roman"/>
          <w:szCs w:val="24"/>
        </w:rPr>
        <w:t xml:space="preserve">μία ένταξη </w:t>
      </w:r>
      <w:r w:rsidRPr="004857C2">
        <w:rPr>
          <w:rFonts w:eastAsia="Times New Roman" w:cs="Times New Roman"/>
          <w:szCs w:val="24"/>
        </w:rPr>
        <w:t xml:space="preserve">λαθρομεταναστών στην πατρίδα </w:t>
      </w:r>
      <w:r>
        <w:rPr>
          <w:rFonts w:eastAsia="Times New Roman" w:cs="Times New Roman"/>
          <w:szCs w:val="24"/>
        </w:rPr>
        <w:t xml:space="preserve">μας. Όσο κι αν </w:t>
      </w:r>
      <w:r w:rsidRPr="004857C2">
        <w:rPr>
          <w:rFonts w:eastAsia="Times New Roman" w:cs="Times New Roman"/>
          <w:szCs w:val="24"/>
        </w:rPr>
        <w:t>προσπαθείτε να τους κάνετε Έλληνες</w:t>
      </w:r>
      <w:r>
        <w:rPr>
          <w:rFonts w:eastAsia="Times New Roman" w:cs="Times New Roman"/>
          <w:szCs w:val="24"/>
        </w:rPr>
        <w:t>,</w:t>
      </w:r>
      <w:r w:rsidRPr="004857C2">
        <w:rPr>
          <w:rFonts w:eastAsia="Times New Roman" w:cs="Times New Roman"/>
          <w:szCs w:val="24"/>
        </w:rPr>
        <w:t xml:space="preserve"> Έλληνες δεν γίνονται</w:t>
      </w:r>
      <w:r>
        <w:rPr>
          <w:rFonts w:eastAsia="Times New Roman" w:cs="Times New Roman"/>
          <w:szCs w:val="24"/>
        </w:rPr>
        <w:t>.</w:t>
      </w:r>
      <w:r w:rsidRPr="004857C2">
        <w:rPr>
          <w:rFonts w:eastAsia="Times New Roman" w:cs="Times New Roman"/>
          <w:szCs w:val="24"/>
        </w:rPr>
        <w:t xml:space="preserve"> Το είπε και πριν </w:t>
      </w:r>
      <w:r>
        <w:rPr>
          <w:rFonts w:eastAsia="Times New Roman" w:cs="Times New Roman"/>
          <w:szCs w:val="24"/>
        </w:rPr>
        <w:t xml:space="preserve">η </w:t>
      </w:r>
      <w:r>
        <w:rPr>
          <w:rFonts w:eastAsia="Times New Roman" w:cs="Times New Roman"/>
          <w:szCs w:val="24"/>
        </w:rPr>
        <w:t>ε</w:t>
      </w:r>
      <w:r w:rsidRPr="004857C2">
        <w:rPr>
          <w:rFonts w:eastAsia="Times New Roman" w:cs="Times New Roman"/>
          <w:szCs w:val="24"/>
        </w:rPr>
        <w:t xml:space="preserve">ισηγήτρια </w:t>
      </w:r>
      <w:r w:rsidRPr="004857C2">
        <w:rPr>
          <w:rFonts w:eastAsia="Times New Roman" w:cs="Times New Roman"/>
          <w:szCs w:val="24"/>
        </w:rPr>
        <w:t>του ΠΑΣΟΚ</w:t>
      </w:r>
      <w:r>
        <w:rPr>
          <w:rFonts w:eastAsia="Times New Roman" w:cs="Times New Roman"/>
          <w:szCs w:val="24"/>
        </w:rPr>
        <w:t>. Είπε, ν</w:t>
      </w:r>
      <w:r>
        <w:rPr>
          <w:rFonts w:eastAsia="Times New Roman" w:cs="Times New Roman"/>
          <w:szCs w:val="24"/>
        </w:rPr>
        <w:t xml:space="preserve">α </w:t>
      </w:r>
      <w:r w:rsidRPr="004857C2">
        <w:rPr>
          <w:rFonts w:eastAsia="Times New Roman" w:cs="Times New Roman"/>
          <w:szCs w:val="24"/>
        </w:rPr>
        <w:t>χρησιμοποιείτ</w:t>
      </w:r>
      <w:r>
        <w:rPr>
          <w:rFonts w:eastAsia="Times New Roman" w:cs="Times New Roman"/>
          <w:szCs w:val="24"/>
        </w:rPr>
        <w:t>ε</w:t>
      </w:r>
      <w:r w:rsidRPr="004857C2">
        <w:rPr>
          <w:rFonts w:eastAsia="Times New Roman" w:cs="Times New Roman"/>
          <w:szCs w:val="24"/>
        </w:rPr>
        <w:t xml:space="preserve"> </w:t>
      </w:r>
      <w:r>
        <w:rPr>
          <w:rFonts w:eastAsia="Times New Roman" w:cs="Times New Roman"/>
          <w:szCs w:val="24"/>
        </w:rPr>
        <w:t xml:space="preserve">έκφραση της ακροδεξιάς. </w:t>
      </w:r>
      <w:r w:rsidRPr="004857C2">
        <w:rPr>
          <w:rFonts w:eastAsia="Times New Roman" w:cs="Times New Roman"/>
          <w:szCs w:val="24"/>
        </w:rPr>
        <w:t>Δεν είναι της ακροδεξιάς</w:t>
      </w:r>
      <w:r>
        <w:rPr>
          <w:rFonts w:eastAsia="Times New Roman" w:cs="Times New Roman"/>
          <w:szCs w:val="24"/>
        </w:rPr>
        <w:t>.</w:t>
      </w:r>
      <w:r w:rsidRPr="004857C2">
        <w:rPr>
          <w:rFonts w:eastAsia="Times New Roman" w:cs="Times New Roman"/>
          <w:szCs w:val="24"/>
        </w:rPr>
        <w:t xml:space="preserve"> </w:t>
      </w:r>
      <w:r>
        <w:rPr>
          <w:rFonts w:eastAsia="Times New Roman" w:cs="Times New Roman"/>
          <w:szCs w:val="24"/>
        </w:rPr>
        <w:t>Ε</w:t>
      </w:r>
      <w:r w:rsidRPr="004857C2">
        <w:rPr>
          <w:rFonts w:eastAsia="Times New Roman" w:cs="Times New Roman"/>
          <w:szCs w:val="24"/>
        </w:rPr>
        <w:t>ίναι της φύσης</w:t>
      </w:r>
      <w:r>
        <w:rPr>
          <w:rFonts w:eastAsia="Times New Roman" w:cs="Times New Roman"/>
          <w:szCs w:val="24"/>
        </w:rPr>
        <w:t>.</w:t>
      </w:r>
      <w:r w:rsidRPr="004857C2">
        <w:rPr>
          <w:rFonts w:eastAsia="Times New Roman" w:cs="Times New Roman"/>
          <w:szCs w:val="24"/>
        </w:rPr>
        <w:t xml:space="preserve"> Έλληνας γ</w:t>
      </w:r>
      <w:r>
        <w:rPr>
          <w:rFonts w:eastAsia="Times New Roman" w:cs="Times New Roman"/>
          <w:szCs w:val="24"/>
        </w:rPr>
        <w:t>εννιέσαι, δ</w:t>
      </w:r>
      <w:r w:rsidRPr="004857C2">
        <w:rPr>
          <w:rFonts w:eastAsia="Times New Roman" w:cs="Times New Roman"/>
          <w:szCs w:val="24"/>
        </w:rPr>
        <w:t>εν γίνεσαι</w:t>
      </w:r>
      <w:r>
        <w:rPr>
          <w:rFonts w:eastAsia="Times New Roman" w:cs="Times New Roman"/>
          <w:szCs w:val="24"/>
        </w:rPr>
        <w:t>.</w:t>
      </w:r>
      <w:r w:rsidRPr="004857C2">
        <w:rPr>
          <w:rFonts w:eastAsia="Times New Roman" w:cs="Times New Roman"/>
          <w:szCs w:val="24"/>
        </w:rPr>
        <w:t xml:space="preserve"> Ξέρετε τι σημαίνει ιθαγένεια</w:t>
      </w:r>
      <w:r>
        <w:rPr>
          <w:rFonts w:eastAsia="Times New Roman" w:cs="Times New Roman"/>
          <w:szCs w:val="24"/>
        </w:rPr>
        <w:t>;</w:t>
      </w:r>
      <w:r w:rsidRPr="004857C2">
        <w:rPr>
          <w:rFonts w:eastAsia="Times New Roman" w:cs="Times New Roman"/>
          <w:szCs w:val="24"/>
        </w:rPr>
        <w:t xml:space="preserve"> Ευθύς και </w:t>
      </w:r>
      <w:r>
        <w:rPr>
          <w:rFonts w:eastAsia="Times New Roman" w:cs="Times New Roman"/>
          <w:szCs w:val="24"/>
        </w:rPr>
        <w:t xml:space="preserve">γένος, </w:t>
      </w:r>
      <w:r w:rsidRPr="004857C2">
        <w:rPr>
          <w:rFonts w:eastAsia="Times New Roman" w:cs="Times New Roman"/>
          <w:szCs w:val="24"/>
        </w:rPr>
        <w:t xml:space="preserve">από </w:t>
      </w:r>
      <w:r>
        <w:rPr>
          <w:rFonts w:eastAsia="Times New Roman" w:cs="Times New Roman"/>
          <w:szCs w:val="24"/>
        </w:rPr>
        <w:t>εκεί</w:t>
      </w:r>
      <w:r w:rsidRPr="004857C2">
        <w:rPr>
          <w:rFonts w:eastAsia="Times New Roman" w:cs="Times New Roman"/>
          <w:szCs w:val="24"/>
        </w:rPr>
        <w:t xml:space="preserve"> προέρχεται</w:t>
      </w:r>
      <w:r>
        <w:rPr>
          <w:rFonts w:eastAsia="Times New Roman" w:cs="Times New Roman"/>
          <w:szCs w:val="24"/>
        </w:rPr>
        <w:t>.</w:t>
      </w:r>
      <w:r w:rsidRPr="004857C2">
        <w:rPr>
          <w:rFonts w:eastAsia="Times New Roman" w:cs="Times New Roman"/>
          <w:szCs w:val="24"/>
        </w:rPr>
        <w:t xml:space="preserve"> Τι σημαίνει αυτό</w:t>
      </w:r>
      <w:r>
        <w:rPr>
          <w:rFonts w:eastAsia="Times New Roman" w:cs="Times New Roman"/>
          <w:szCs w:val="24"/>
        </w:rPr>
        <w:t>,</w:t>
      </w:r>
      <w:r w:rsidRPr="004857C2">
        <w:rPr>
          <w:rFonts w:eastAsia="Times New Roman" w:cs="Times New Roman"/>
          <w:szCs w:val="24"/>
        </w:rPr>
        <w:t xml:space="preserve"> λοιπόν</w:t>
      </w:r>
      <w:r>
        <w:rPr>
          <w:rFonts w:eastAsia="Times New Roman" w:cs="Times New Roman"/>
          <w:szCs w:val="24"/>
        </w:rPr>
        <w:t>;</w:t>
      </w:r>
      <w:r w:rsidRPr="004857C2">
        <w:rPr>
          <w:rFonts w:eastAsia="Times New Roman" w:cs="Times New Roman"/>
          <w:szCs w:val="24"/>
        </w:rPr>
        <w:t xml:space="preserve"> Ότι δεν γίνεται οι απόγονοι των Μογγόλων και τ</w:t>
      </w:r>
      <w:r>
        <w:rPr>
          <w:rFonts w:eastAsia="Times New Roman" w:cs="Times New Roman"/>
          <w:szCs w:val="24"/>
        </w:rPr>
        <w:t>ων</w:t>
      </w:r>
      <w:r w:rsidRPr="004857C2">
        <w:rPr>
          <w:rFonts w:eastAsia="Times New Roman" w:cs="Times New Roman"/>
          <w:szCs w:val="24"/>
        </w:rPr>
        <w:t xml:space="preserve"> κάθε </w:t>
      </w:r>
      <w:r>
        <w:rPr>
          <w:rFonts w:eastAsia="Times New Roman" w:cs="Times New Roman"/>
          <w:szCs w:val="24"/>
        </w:rPr>
        <w:t>νέγρων,</w:t>
      </w:r>
      <w:r w:rsidRPr="004857C2">
        <w:rPr>
          <w:rFonts w:eastAsia="Times New Roman" w:cs="Times New Roman"/>
          <w:szCs w:val="24"/>
        </w:rPr>
        <w:t xml:space="preserve"> </w:t>
      </w:r>
      <w:r>
        <w:rPr>
          <w:rFonts w:eastAsia="Times New Roman" w:cs="Times New Roman"/>
          <w:szCs w:val="24"/>
        </w:rPr>
        <w:t xml:space="preserve">οι </w:t>
      </w:r>
      <w:r w:rsidRPr="004857C2">
        <w:rPr>
          <w:rFonts w:eastAsia="Times New Roman" w:cs="Times New Roman"/>
          <w:szCs w:val="24"/>
        </w:rPr>
        <w:t xml:space="preserve">Ασιάτες </w:t>
      </w:r>
      <w:r>
        <w:rPr>
          <w:rFonts w:eastAsia="Times New Roman" w:cs="Times New Roman"/>
          <w:szCs w:val="24"/>
        </w:rPr>
        <w:t xml:space="preserve">και οι Νιγηριανοί που φέρνετε να γίνουν Έλληνες με ένα τεστ. </w:t>
      </w:r>
      <w:r w:rsidRPr="004857C2">
        <w:rPr>
          <w:rFonts w:eastAsia="Times New Roman" w:cs="Times New Roman"/>
          <w:szCs w:val="24"/>
        </w:rPr>
        <w:t>Δεν το καταλαβαίνετε</w:t>
      </w:r>
      <w:r>
        <w:rPr>
          <w:rFonts w:eastAsia="Times New Roman" w:cs="Times New Roman"/>
          <w:szCs w:val="24"/>
        </w:rPr>
        <w:t xml:space="preserve">; </w:t>
      </w:r>
    </w:p>
    <w:p w14:paraId="03A730D4" w14:textId="77777777" w:rsidR="00E615E6" w:rsidRDefault="00720F21">
      <w:pPr>
        <w:spacing w:after="0" w:line="600" w:lineRule="auto"/>
        <w:ind w:firstLine="720"/>
        <w:jc w:val="both"/>
        <w:rPr>
          <w:rFonts w:eastAsia="Times New Roman" w:cs="Times New Roman"/>
          <w:szCs w:val="24"/>
        </w:rPr>
      </w:pPr>
      <w:r>
        <w:rPr>
          <w:rFonts w:eastAsia="Times New Roman" w:cs="Times New Roman"/>
          <w:szCs w:val="24"/>
        </w:rPr>
        <w:t>Τα πάντα όλα για τους</w:t>
      </w:r>
      <w:r w:rsidRPr="004857C2">
        <w:rPr>
          <w:rFonts w:eastAsia="Times New Roman" w:cs="Times New Roman"/>
          <w:szCs w:val="24"/>
        </w:rPr>
        <w:t xml:space="preserve"> λαθρομετανάστες</w:t>
      </w:r>
      <w:r>
        <w:rPr>
          <w:rFonts w:eastAsia="Times New Roman" w:cs="Times New Roman"/>
          <w:szCs w:val="24"/>
        </w:rPr>
        <w:t>!</w:t>
      </w:r>
      <w:r w:rsidRPr="004857C2">
        <w:rPr>
          <w:rFonts w:eastAsia="Times New Roman" w:cs="Times New Roman"/>
          <w:szCs w:val="24"/>
        </w:rPr>
        <w:t xml:space="preserve"> </w:t>
      </w:r>
    </w:p>
    <w:p w14:paraId="03A730D5" w14:textId="77777777" w:rsidR="00E615E6" w:rsidRDefault="00720F21">
      <w:pPr>
        <w:spacing w:after="0" w:line="600" w:lineRule="auto"/>
        <w:ind w:firstLine="720"/>
        <w:jc w:val="both"/>
        <w:rPr>
          <w:rFonts w:eastAsia="Times New Roman" w:cs="Times New Roman"/>
          <w:szCs w:val="24"/>
        </w:rPr>
      </w:pPr>
      <w:r w:rsidRPr="004857C2">
        <w:rPr>
          <w:rFonts w:eastAsia="Times New Roman" w:cs="Times New Roman"/>
          <w:szCs w:val="24"/>
        </w:rPr>
        <w:lastRenderedPageBreak/>
        <w:t>Μιλούσα με μία κυρία</w:t>
      </w:r>
      <w:r>
        <w:rPr>
          <w:rFonts w:eastAsia="Times New Roman" w:cs="Times New Roman"/>
          <w:szCs w:val="24"/>
        </w:rPr>
        <w:t xml:space="preserve"> η οποία θα έπρεπε</w:t>
      </w:r>
      <w:r w:rsidRPr="004857C2">
        <w:rPr>
          <w:rFonts w:eastAsia="Times New Roman" w:cs="Times New Roman"/>
          <w:szCs w:val="24"/>
        </w:rPr>
        <w:t xml:space="preserve"> κανονικά </w:t>
      </w:r>
      <w:r>
        <w:rPr>
          <w:rFonts w:eastAsia="Times New Roman" w:cs="Times New Roman"/>
          <w:szCs w:val="24"/>
        </w:rPr>
        <w:t>να</w:t>
      </w:r>
      <w:r w:rsidRPr="004857C2">
        <w:rPr>
          <w:rFonts w:eastAsia="Times New Roman" w:cs="Times New Roman"/>
          <w:szCs w:val="24"/>
        </w:rPr>
        <w:t xml:space="preserve"> λαμβάνει σύνταξη χηρείας και</w:t>
      </w:r>
      <w:r>
        <w:rPr>
          <w:rFonts w:eastAsia="Times New Roman" w:cs="Times New Roman"/>
          <w:szCs w:val="24"/>
        </w:rPr>
        <w:t>,</w:t>
      </w:r>
      <w:r w:rsidRPr="004857C2">
        <w:rPr>
          <w:rFonts w:eastAsia="Times New Roman" w:cs="Times New Roman"/>
          <w:szCs w:val="24"/>
        </w:rPr>
        <w:t xml:space="preserve"> βέβαια</w:t>
      </w:r>
      <w:r>
        <w:rPr>
          <w:rFonts w:eastAsia="Times New Roman" w:cs="Times New Roman"/>
          <w:szCs w:val="24"/>
        </w:rPr>
        <w:t>,</w:t>
      </w:r>
      <w:r w:rsidRPr="004857C2">
        <w:rPr>
          <w:rFonts w:eastAsia="Times New Roman" w:cs="Times New Roman"/>
          <w:szCs w:val="24"/>
        </w:rPr>
        <w:t xml:space="preserve"> δεν λαμβάνει τίπ</w:t>
      </w:r>
      <w:r w:rsidRPr="004857C2">
        <w:rPr>
          <w:rFonts w:eastAsia="Times New Roman" w:cs="Times New Roman"/>
          <w:szCs w:val="24"/>
        </w:rPr>
        <w:t>οτα</w:t>
      </w:r>
      <w:r>
        <w:rPr>
          <w:rFonts w:eastAsia="Times New Roman" w:cs="Times New Roman"/>
          <w:szCs w:val="24"/>
        </w:rPr>
        <w:t>.</w:t>
      </w:r>
      <w:r w:rsidRPr="004857C2">
        <w:rPr>
          <w:rFonts w:eastAsia="Times New Roman" w:cs="Times New Roman"/>
          <w:szCs w:val="24"/>
        </w:rPr>
        <w:t xml:space="preserve"> Ο σύζυγός της έχει αποβιώσει και η συγκεκριμένη κυρία</w:t>
      </w:r>
      <w:r>
        <w:rPr>
          <w:rFonts w:eastAsia="Times New Roman" w:cs="Times New Roman"/>
          <w:szCs w:val="24"/>
        </w:rPr>
        <w:t xml:space="preserve"> -</w:t>
      </w:r>
      <w:r w:rsidRPr="004857C2">
        <w:rPr>
          <w:rFonts w:eastAsia="Times New Roman" w:cs="Times New Roman"/>
          <w:szCs w:val="24"/>
        </w:rPr>
        <w:t xml:space="preserve">όπως </w:t>
      </w:r>
      <w:r>
        <w:rPr>
          <w:rFonts w:eastAsia="Times New Roman" w:cs="Times New Roman"/>
          <w:szCs w:val="24"/>
        </w:rPr>
        <w:t xml:space="preserve">και </w:t>
      </w:r>
      <w:r w:rsidRPr="004857C2">
        <w:rPr>
          <w:rFonts w:eastAsia="Times New Roman" w:cs="Times New Roman"/>
          <w:szCs w:val="24"/>
        </w:rPr>
        <w:t>όλες οι κυρίες</w:t>
      </w:r>
      <w:r>
        <w:rPr>
          <w:rFonts w:eastAsia="Times New Roman" w:cs="Times New Roman"/>
          <w:szCs w:val="24"/>
        </w:rPr>
        <w:t>-</w:t>
      </w:r>
      <w:r w:rsidRPr="004857C2">
        <w:rPr>
          <w:rFonts w:eastAsia="Times New Roman" w:cs="Times New Roman"/>
          <w:szCs w:val="24"/>
        </w:rPr>
        <w:t xml:space="preserve"> δεν μπορούν να λάβουν κα</w:t>
      </w:r>
      <w:r>
        <w:rPr>
          <w:rFonts w:eastAsia="Times New Roman" w:cs="Times New Roman"/>
          <w:szCs w:val="24"/>
        </w:rPr>
        <w:t>μ</w:t>
      </w:r>
      <w:r w:rsidRPr="004857C2">
        <w:rPr>
          <w:rFonts w:eastAsia="Times New Roman" w:cs="Times New Roman"/>
          <w:szCs w:val="24"/>
        </w:rPr>
        <w:t>μία σύνταξη</w:t>
      </w:r>
      <w:r>
        <w:rPr>
          <w:rFonts w:eastAsia="Times New Roman" w:cs="Times New Roman"/>
          <w:szCs w:val="24"/>
        </w:rPr>
        <w:t>,</w:t>
      </w:r>
      <w:r w:rsidRPr="004857C2">
        <w:rPr>
          <w:rFonts w:eastAsia="Times New Roman" w:cs="Times New Roman"/>
          <w:szCs w:val="24"/>
        </w:rPr>
        <w:t xml:space="preserve"> παρ</w:t>
      </w:r>
      <w:r>
        <w:rPr>
          <w:rFonts w:eastAsia="Times New Roman" w:cs="Times New Roman"/>
          <w:szCs w:val="24"/>
        </w:rPr>
        <w:t xml:space="preserve">’ </w:t>
      </w:r>
      <w:r w:rsidRPr="004857C2">
        <w:rPr>
          <w:rFonts w:eastAsia="Times New Roman" w:cs="Times New Roman"/>
          <w:szCs w:val="24"/>
        </w:rPr>
        <w:t xml:space="preserve">όλο που πλήρωναν τόσα χρόνια τις εισφορές </w:t>
      </w:r>
      <w:r>
        <w:rPr>
          <w:rFonts w:eastAsia="Times New Roman" w:cs="Times New Roman"/>
          <w:szCs w:val="24"/>
        </w:rPr>
        <w:t>τους.</w:t>
      </w:r>
    </w:p>
    <w:p w14:paraId="03A730D6" w14:textId="77777777" w:rsidR="00E615E6" w:rsidRDefault="00720F21">
      <w:pPr>
        <w:spacing w:after="0" w:line="600" w:lineRule="auto"/>
        <w:ind w:firstLine="720"/>
        <w:jc w:val="both"/>
        <w:rPr>
          <w:rFonts w:eastAsia="Times New Roman" w:cs="Times New Roman"/>
          <w:szCs w:val="24"/>
        </w:rPr>
      </w:pPr>
      <w:r>
        <w:rPr>
          <w:rFonts w:eastAsia="Times New Roman" w:cs="Times New Roman"/>
          <w:szCs w:val="24"/>
        </w:rPr>
        <w:t xml:space="preserve">Ανοίγετε την </w:t>
      </w:r>
      <w:proofErr w:type="spellStart"/>
      <w:r>
        <w:rPr>
          <w:rFonts w:eastAsia="Times New Roman" w:cs="Times New Roman"/>
          <w:szCs w:val="24"/>
        </w:rPr>
        <w:t>κερκόπορτα</w:t>
      </w:r>
      <w:proofErr w:type="spellEnd"/>
      <w:r w:rsidRPr="004857C2">
        <w:rPr>
          <w:rFonts w:eastAsia="Times New Roman" w:cs="Times New Roman"/>
          <w:szCs w:val="24"/>
        </w:rPr>
        <w:t xml:space="preserve"> για την άλωση του </w:t>
      </w:r>
      <w:r>
        <w:rPr>
          <w:rFonts w:eastAsia="Times New Roman" w:cs="Times New Roman"/>
          <w:szCs w:val="24"/>
        </w:rPr>
        <w:t>Ε</w:t>
      </w:r>
      <w:r w:rsidRPr="004857C2">
        <w:rPr>
          <w:rFonts w:eastAsia="Times New Roman" w:cs="Times New Roman"/>
          <w:szCs w:val="24"/>
        </w:rPr>
        <w:t xml:space="preserve">λληνισμού </w:t>
      </w:r>
      <w:r w:rsidRPr="004857C2">
        <w:rPr>
          <w:rFonts w:eastAsia="Times New Roman" w:cs="Times New Roman"/>
          <w:szCs w:val="24"/>
        </w:rPr>
        <w:t>με όλα αυτά που κάνετε</w:t>
      </w:r>
      <w:r>
        <w:rPr>
          <w:rFonts w:eastAsia="Times New Roman" w:cs="Times New Roman"/>
          <w:szCs w:val="24"/>
        </w:rPr>
        <w:t>.</w:t>
      </w:r>
      <w:r w:rsidRPr="004857C2">
        <w:rPr>
          <w:rFonts w:eastAsia="Times New Roman" w:cs="Times New Roman"/>
          <w:szCs w:val="24"/>
        </w:rPr>
        <w:t xml:space="preserve"> </w:t>
      </w:r>
    </w:p>
    <w:p w14:paraId="03A730D7" w14:textId="77777777" w:rsidR="00E615E6" w:rsidRDefault="00720F21">
      <w:pPr>
        <w:spacing w:after="0" w:line="600" w:lineRule="auto"/>
        <w:ind w:firstLine="720"/>
        <w:jc w:val="both"/>
        <w:rPr>
          <w:rFonts w:eastAsia="Times New Roman" w:cs="Times New Roman"/>
          <w:szCs w:val="24"/>
        </w:rPr>
      </w:pPr>
      <w:r w:rsidRPr="004857C2">
        <w:rPr>
          <w:rFonts w:eastAsia="Times New Roman" w:cs="Times New Roman"/>
          <w:szCs w:val="24"/>
        </w:rPr>
        <w:t>Στ</w:t>
      </w:r>
      <w:r w:rsidRPr="004857C2">
        <w:rPr>
          <w:rFonts w:eastAsia="Times New Roman" w:cs="Times New Roman"/>
          <w:szCs w:val="24"/>
        </w:rPr>
        <w:t xml:space="preserve">ο άρθρο 47 </w:t>
      </w:r>
      <w:r>
        <w:rPr>
          <w:rFonts w:eastAsia="Times New Roman" w:cs="Times New Roman"/>
          <w:szCs w:val="24"/>
        </w:rPr>
        <w:t>έχουν</w:t>
      </w:r>
      <w:r w:rsidRPr="004857C2">
        <w:rPr>
          <w:rFonts w:eastAsia="Times New Roman" w:cs="Times New Roman"/>
          <w:szCs w:val="24"/>
        </w:rPr>
        <w:t xml:space="preserve"> ίση μεταχείριση στην πρόσληψη για το </w:t>
      </w:r>
      <w:r>
        <w:rPr>
          <w:rFonts w:eastAsia="Times New Roman" w:cs="Times New Roman"/>
          <w:szCs w:val="24"/>
        </w:rPr>
        <w:t xml:space="preserve">δημόσιο </w:t>
      </w:r>
      <w:r>
        <w:rPr>
          <w:rFonts w:eastAsia="Times New Roman" w:cs="Times New Roman"/>
          <w:szCs w:val="24"/>
        </w:rPr>
        <w:t>αυτοί</w:t>
      </w:r>
      <w:r w:rsidRPr="004857C2">
        <w:rPr>
          <w:rFonts w:eastAsia="Times New Roman" w:cs="Times New Roman"/>
          <w:szCs w:val="24"/>
        </w:rPr>
        <w:t xml:space="preserve"> που </w:t>
      </w:r>
      <w:proofErr w:type="spellStart"/>
      <w:r w:rsidRPr="004857C2">
        <w:rPr>
          <w:rFonts w:eastAsia="Times New Roman" w:cs="Times New Roman"/>
          <w:szCs w:val="24"/>
        </w:rPr>
        <w:t>πολιτογρα</w:t>
      </w:r>
      <w:r>
        <w:rPr>
          <w:rFonts w:eastAsia="Times New Roman" w:cs="Times New Roman"/>
          <w:szCs w:val="24"/>
        </w:rPr>
        <w:t>φούνται</w:t>
      </w:r>
      <w:proofErr w:type="spellEnd"/>
      <w:r>
        <w:rPr>
          <w:rFonts w:eastAsia="Times New Roman" w:cs="Times New Roman"/>
          <w:szCs w:val="24"/>
        </w:rPr>
        <w:t xml:space="preserve"> </w:t>
      </w:r>
      <w:r w:rsidRPr="004857C2">
        <w:rPr>
          <w:rFonts w:eastAsia="Times New Roman" w:cs="Times New Roman"/>
          <w:szCs w:val="24"/>
        </w:rPr>
        <w:t>τώρα Έλληνες με τους γηγενείς Έλληνες</w:t>
      </w:r>
      <w:r>
        <w:rPr>
          <w:rFonts w:eastAsia="Times New Roman" w:cs="Times New Roman"/>
          <w:szCs w:val="24"/>
        </w:rPr>
        <w:t>. Δεν υπάρχει</w:t>
      </w:r>
      <w:r w:rsidRPr="004857C2">
        <w:rPr>
          <w:rFonts w:eastAsia="Times New Roman" w:cs="Times New Roman"/>
          <w:szCs w:val="24"/>
        </w:rPr>
        <w:t xml:space="preserve"> κα</w:t>
      </w:r>
      <w:r>
        <w:rPr>
          <w:rFonts w:eastAsia="Times New Roman" w:cs="Times New Roman"/>
          <w:szCs w:val="24"/>
        </w:rPr>
        <w:t>μ</w:t>
      </w:r>
      <w:r w:rsidRPr="004857C2">
        <w:rPr>
          <w:rFonts w:eastAsia="Times New Roman" w:cs="Times New Roman"/>
          <w:szCs w:val="24"/>
        </w:rPr>
        <w:t>μία</w:t>
      </w:r>
      <w:r>
        <w:rPr>
          <w:rFonts w:eastAsia="Times New Roman" w:cs="Times New Roman"/>
          <w:szCs w:val="24"/>
        </w:rPr>
        <w:t>, μα κα</w:t>
      </w:r>
      <w:r>
        <w:rPr>
          <w:rFonts w:eastAsia="Times New Roman" w:cs="Times New Roman"/>
          <w:szCs w:val="24"/>
        </w:rPr>
        <w:t>μ</w:t>
      </w:r>
      <w:r>
        <w:rPr>
          <w:rFonts w:eastAsia="Times New Roman" w:cs="Times New Roman"/>
          <w:szCs w:val="24"/>
        </w:rPr>
        <w:t>μία</w:t>
      </w:r>
      <w:r w:rsidRPr="004857C2">
        <w:rPr>
          <w:rFonts w:eastAsia="Times New Roman" w:cs="Times New Roman"/>
          <w:szCs w:val="24"/>
        </w:rPr>
        <w:t xml:space="preserve"> διάκριση υπέρ των Ελλήνων</w:t>
      </w:r>
      <w:r>
        <w:rPr>
          <w:rFonts w:eastAsia="Times New Roman" w:cs="Times New Roman"/>
          <w:szCs w:val="24"/>
        </w:rPr>
        <w:t>.</w:t>
      </w:r>
      <w:r w:rsidRPr="004857C2">
        <w:rPr>
          <w:rFonts w:eastAsia="Times New Roman" w:cs="Times New Roman"/>
          <w:szCs w:val="24"/>
        </w:rPr>
        <w:t xml:space="preserve"> Δηλαδή</w:t>
      </w:r>
      <w:r>
        <w:rPr>
          <w:rFonts w:eastAsia="Times New Roman" w:cs="Times New Roman"/>
          <w:szCs w:val="24"/>
        </w:rPr>
        <w:t xml:space="preserve">, ακόμα και στο </w:t>
      </w:r>
      <w:r>
        <w:rPr>
          <w:rFonts w:eastAsia="Times New Roman" w:cs="Times New Roman"/>
          <w:szCs w:val="24"/>
        </w:rPr>
        <w:t>δ</w:t>
      </w:r>
      <w:r w:rsidRPr="004857C2">
        <w:rPr>
          <w:rFonts w:eastAsia="Times New Roman" w:cs="Times New Roman"/>
          <w:szCs w:val="24"/>
        </w:rPr>
        <w:t xml:space="preserve">ημόσιο </w:t>
      </w:r>
      <w:r w:rsidRPr="004857C2">
        <w:rPr>
          <w:rFonts w:eastAsia="Times New Roman" w:cs="Times New Roman"/>
          <w:szCs w:val="24"/>
        </w:rPr>
        <w:t>αυτός ο Νιγηριανός που έδωσε ένα τεστ και</w:t>
      </w:r>
      <w:r w:rsidRPr="004857C2">
        <w:rPr>
          <w:rFonts w:eastAsia="Times New Roman" w:cs="Times New Roman"/>
          <w:szCs w:val="24"/>
        </w:rPr>
        <w:t xml:space="preserve"> 550 ευρώ</w:t>
      </w:r>
      <w:r>
        <w:rPr>
          <w:rFonts w:eastAsia="Times New Roman" w:cs="Times New Roman"/>
          <w:szCs w:val="24"/>
        </w:rPr>
        <w:t>,</w:t>
      </w:r>
      <w:r w:rsidRPr="004857C2">
        <w:rPr>
          <w:rFonts w:eastAsia="Times New Roman" w:cs="Times New Roman"/>
          <w:szCs w:val="24"/>
        </w:rPr>
        <w:t xml:space="preserve"> θα μπορεί</w:t>
      </w:r>
      <w:r>
        <w:rPr>
          <w:rFonts w:eastAsia="Times New Roman" w:cs="Times New Roman"/>
          <w:szCs w:val="24"/>
        </w:rPr>
        <w:t xml:space="preserve"> να προσλαμβάνεται κανονικότατα. Το ΠΑΣΟΚ, μάλιστα, θ</w:t>
      </w:r>
      <w:r w:rsidRPr="004857C2">
        <w:rPr>
          <w:rFonts w:eastAsia="Times New Roman" w:cs="Times New Roman"/>
          <w:szCs w:val="24"/>
        </w:rPr>
        <w:t xml:space="preserve">έλει και </w:t>
      </w:r>
      <w:r>
        <w:rPr>
          <w:rFonts w:eastAsia="Times New Roman" w:cs="Times New Roman"/>
          <w:szCs w:val="24"/>
        </w:rPr>
        <w:t>επίσπευση όλων αυτών των διαδικασιών, α</w:t>
      </w:r>
      <w:r w:rsidRPr="004857C2">
        <w:rPr>
          <w:rFonts w:eastAsia="Times New Roman" w:cs="Times New Roman"/>
          <w:szCs w:val="24"/>
        </w:rPr>
        <w:t>πό ό</w:t>
      </w:r>
      <w:r>
        <w:rPr>
          <w:rFonts w:eastAsia="Times New Roman" w:cs="Times New Roman"/>
          <w:szCs w:val="24"/>
        </w:rPr>
        <w:t>,</w:t>
      </w:r>
      <w:r w:rsidRPr="004857C2">
        <w:rPr>
          <w:rFonts w:eastAsia="Times New Roman" w:cs="Times New Roman"/>
          <w:szCs w:val="24"/>
        </w:rPr>
        <w:t>τι μας είπε</w:t>
      </w:r>
      <w:r>
        <w:rPr>
          <w:rFonts w:eastAsia="Times New Roman" w:cs="Times New Roman"/>
          <w:szCs w:val="24"/>
        </w:rPr>
        <w:t>,</w:t>
      </w:r>
      <w:r w:rsidRPr="004857C2">
        <w:rPr>
          <w:rFonts w:eastAsia="Times New Roman" w:cs="Times New Roman"/>
          <w:szCs w:val="24"/>
        </w:rPr>
        <w:t xml:space="preserve"> γιατί εσείς </w:t>
      </w:r>
      <w:r>
        <w:rPr>
          <w:rFonts w:eastAsia="Times New Roman" w:cs="Times New Roman"/>
          <w:szCs w:val="24"/>
        </w:rPr>
        <w:t xml:space="preserve">-λέει- </w:t>
      </w:r>
      <w:r w:rsidRPr="004857C2">
        <w:rPr>
          <w:rFonts w:eastAsia="Times New Roman" w:cs="Times New Roman"/>
          <w:szCs w:val="24"/>
        </w:rPr>
        <w:t>τα κάνετε πολύ αργά</w:t>
      </w:r>
      <w:r>
        <w:rPr>
          <w:rFonts w:eastAsia="Times New Roman" w:cs="Times New Roman"/>
          <w:szCs w:val="24"/>
        </w:rPr>
        <w:t>.</w:t>
      </w:r>
      <w:r w:rsidRPr="004857C2">
        <w:rPr>
          <w:rFonts w:eastAsia="Times New Roman" w:cs="Times New Roman"/>
          <w:szCs w:val="24"/>
        </w:rPr>
        <w:t xml:space="preserve"> </w:t>
      </w:r>
      <w:r>
        <w:rPr>
          <w:rFonts w:eastAsia="Times New Roman" w:cs="Times New Roman"/>
          <w:szCs w:val="24"/>
        </w:rPr>
        <w:t>Π</w:t>
      </w:r>
      <w:r w:rsidRPr="004857C2">
        <w:rPr>
          <w:rFonts w:eastAsia="Times New Roman" w:cs="Times New Roman"/>
          <w:szCs w:val="24"/>
        </w:rPr>
        <w:t>όσο πιο γρήγορα να τα κάνετε από ένα απλό τεστ</w:t>
      </w:r>
      <w:r>
        <w:rPr>
          <w:rFonts w:eastAsia="Times New Roman" w:cs="Times New Roman"/>
          <w:szCs w:val="24"/>
        </w:rPr>
        <w:t>;</w:t>
      </w:r>
      <w:r w:rsidRPr="004857C2">
        <w:rPr>
          <w:rFonts w:eastAsia="Times New Roman" w:cs="Times New Roman"/>
          <w:szCs w:val="24"/>
        </w:rPr>
        <w:t xml:space="preserve"> </w:t>
      </w:r>
    </w:p>
    <w:p w14:paraId="03A730D8" w14:textId="77777777" w:rsidR="00E615E6" w:rsidRDefault="00720F21">
      <w:pPr>
        <w:spacing w:after="0" w:line="600" w:lineRule="auto"/>
        <w:ind w:firstLine="720"/>
        <w:jc w:val="both"/>
        <w:rPr>
          <w:rFonts w:eastAsia="Times New Roman" w:cs="Times New Roman"/>
          <w:szCs w:val="24"/>
        </w:rPr>
      </w:pPr>
      <w:r w:rsidRPr="004857C2">
        <w:rPr>
          <w:rFonts w:eastAsia="Times New Roman" w:cs="Times New Roman"/>
          <w:szCs w:val="24"/>
        </w:rPr>
        <w:t>Είναι πάρα πολλά τα άρθρα</w:t>
      </w:r>
      <w:r>
        <w:rPr>
          <w:rFonts w:eastAsia="Times New Roman" w:cs="Times New Roman"/>
          <w:szCs w:val="24"/>
        </w:rPr>
        <w:t xml:space="preserve">. </w:t>
      </w:r>
    </w:p>
    <w:p w14:paraId="03A730D9" w14:textId="77777777" w:rsidR="00E615E6" w:rsidRDefault="00720F21">
      <w:pPr>
        <w:spacing w:after="0" w:line="600" w:lineRule="auto"/>
        <w:ind w:firstLine="720"/>
        <w:jc w:val="both"/>
        <w:rPr>
          <w:rFonts w:eastAsia="Times New Roman" w:cs="Times New Roman"/>
          <w:szCs w:val="24"/>
        </w:rPr>
      </w:pPr>
      <w:r>
        <w:rPr>
          <w:rFonts w:eastAsia="Times New Roman" w:cs="Times New Roman"/>
          <w:szCs w:val="24"/>
        </w:rPr>
        <w:t xml:space="preserve">Θέλω να πω </w:t>
      </w:r>
      <w:r w:rsidRPr="004857C2">
        <w:rPr>
          <w:rFonts w:eastAsia="Times New Roman" w:cs="Times New Roman"/>
          <w:szCs w:val="24"/>
        </w:rPr>
        <w:t>λίγο για τη Νέα Δημοκρατία</w:t>
      </w:r>
      <w:r>
        <w:rPr>
          <w:rFonts w:eastAsia="Times New Roman" w:cs="Times New Roman"/>
          <w:szCs w:val="24"/>
        </w:rPr>
        <w:t>, γ</w:t>
      </w:r>
      <w:r w:rsidRPr="004857C2">
        <w:rPr>
          <w:rFonts w:eastAsia="Times New Roman" w:cs="Times New Roman"/>
          <w:szCs w:val="24"/>
        </w:rPr>
        <w:t xml:space="preserve">ιατί η Νέα Δημοκρατία δεν διαφέρει σε τίποτα </w:t>
      </w:r>
      <w:r>
        <w:rPr>
          <w:rFonts w:eastAsia="Times New Roman" w:cs="Times New Roman"/>
          <w:szCs w:val="24"/>
        </w:rPr>
        <w:t>σ</w:t>
      </w:r>
      <w:r w:rsidRPr="004857C2">
        <w:rPr>
          <w:rFonts w:eastAsia="Times New Roman" w:cs="Times New Roman"/>
          <w:szCs w:val="24"/>
        </w:rPr>
        <w:t>ε αυτή</w:t>
      </w:r>
      <w:r>
        <w:rPr>
          <w:rFonts w:eastAsia="Times New Roman" w:cs="Times New Roman"/>
          <w:szCs w:val="24"/>
        </w:rPr>
        <w:t>ν</w:t>
      </w:r>
      <w:r w:rsidRPr="004857C2">
        <w:rPr>
          <w:rFonts w:eastAsia="Times New Roman" w:cs="Times New Roman"/>
          <w:szCs w:val="24"/>
        </w:rPr>
        <w:t xml:space="preserve"> την πολιτική </w:t>
      </w:r>
      <w:r>
        <w:rPr>
          <w:rFonts w:eastAsia="Times New Roman" w:cs="Times New Roman"/>
          <w:szCs w:val="24"/>
        </w:rPr>
        <w:t>με εσάς.</w:t>
      </w:r>
      <w:r w:rsidRPr="004857C2">
        <w:rPr>
          <w:rFonts w:eastAsia="Times New Roman" w:cs="Times New Roman"/>
          <w:szCs w:val="24"/>
        </w:rPr>
        <w:t xml:space="preserve"> </w:t>
      </w:r>
      <w:r w:rsidRPr="004857C2">
        <w:rPr>
          <w:rFonts w:eastAsia="Times New Roman" w:cs="Times New Roman"/>
          <w:szCs w:val="24"/>
        </w:rPr>
        <w:lastRenderedPageBreak/>
        <w:t xml:space="preserve">Ο </w:t>
      </w:r>
      <w:r>
        <w:rPr>
          <w:rFonts w:eastAsia="Times New Roman" w:cs="Times New Roman"/>
          <w:szCs w:val="24"/>
        </w:rPr>
        <w:t>κ.</w:t>
      </w:r>
      <w:r w:rsidRPr="004857C2">
        <w:rPr>
          <w:rFonts w:eastAsia="Times New Roman" w:cs="Times New Roman"/>
          <w:szCs w:val="24"/>
        </w:rPr>
        <w:t xml:space="preserve"> Βορίδης είπε στην </w:t>
      </w:r>
      <w:r>
        <w:rPr>
          <w:rFonts w:eastAsia="Times New Roman" w:cs="Times New Roman"/>
          <w:szCs w:val="24"/>
        </w:rPr>
        <w:t>ε</w:t>
      </w:r>
      <w:r w:rsidRPr="004857C2">
        <w:rPr>
          <w:rFonts w:eastAsia="Times New Roman" w:cs="Times New Roman"/>
          <w:szCs w:val="24"/>
        </w:rPr>
        <w:t xml:space="preserve">πιτροπή </w:t>
      </w:r>
      <w:r w:rsidRPr="004857C2">
        <w:rPr>
          <w:rFonts w:eastAsia="Times New Roman" w:cs="Times New Roman"/>
          <w:szCs w:val="24"/>
        </w:rPr>
        <w:t>ότι θα μπορούσαμε να το συζητήσουμε το θέμα της ιθαγένειας</w:t>
      </w:r>
      <w:r>
        <w:rPr>
          <w:rFonts w:eastAsia="Times New Roman" w:cs="Times New Roman"/>
          <w:szCs w:val="24"/>
        </w:rPr>
        <w:t>,</w:t>
      </w:r>
      <w:r w:rsidRPr="004857C2">
        <w:rPr>
          <w:rFonts w:eastAsia="Times New Roman" w:cs="Times New Roman"/>
          <w:szCs w:val="24"/>
        </w:rPr>
        <w:t xml:space="preserve"> αν το </w:t>
      </w:r>
      <w:r>
        <w:rPr>
          <w:rFonts w:eastAsia="Times New Roman" w:cs="Times New Roman"/>
          <w:szCs w:val="24"/>
        </w:rPr>
        <w:t xml:space="preserve">είχατε φέρει </w:t>
      </w:r>
      <w:r w:rsidRPr="004857C2">
        <w:rPr>
          <w:rFonts w:eastAsia="Times New Roman" w:cs="Times New Roman"/>
          <w:szCs w:val="24"/>
        </w:rPr>
        <w:t>κάπως διαφορετικά</w:t>
      </w:r>
      <w:r>
        <w:rPr>
          <w:rFonts w:eastAsia="Times New Roman" w:cs="Times New Roman"/>
          <w:szCs w:val="24"/>
        </w:rPr>
        <w:t>.</w:t>
      </w:r>
      <w:r w:rsidRPr="004857C2">
        <w:rPr>
          <w:rFonts w:eastAsia="Times New Roman" w:cs="Times New Roman"/>
          <w:szCs w:val="24"/>
        </w:rPr>
        <w:t xml:space="preserve"> Απλά ήταν</w:t>
      </w:r>
      <w:r w:rsidRPr="004857C2">
        <w:rPr>
          <w:rFonts w:eastAsia="Times New Roman" w:cs="Times New Roman"/>
          <w:szCs w:val="24"/>
        </w:rPr>
        <w:t xml:space="preserve"> μ</w:t>
      </w:r>
      <w:r>
        <w:rPr>
          <w:rFonts w:eastAsia="Times New Roman" w:cs="Times New Roman"/>
          <w:szCs w:val="24"/>
        </w:rPr>
        <w:t xml:space="preserve">ία πρόφαση για να το καταψηφίσετε εσείς της </w:t>
      </w:r>
      <w:r w:rsidRPr="004857C2">
        <w:rPr>
          <w:rFonts w:eastAsia="Times New Roman" w:cs="Times New Roman"/>
          <w:szCs w:val="24"/>
        </w:rPr>
        <w:t>Νέα</w:t>
      </w:r>
      <w:r>
        <w:rPr>
          <w:rFonts w:eastAsia="Times New Roman" w:cs="Times New Roman"/>
          <w:szCs w:val="24"/>
        </w:rPr>
        <w:t>ς</w:t>
      </w:r>
      <w:r w:rsidRPr="004857C2">
        <w:rPr>
          <w:rFonts w:eastAsia="Times New Roman" w:cs="Times New Roman"/>
          <w:szCs w:val="24"/>
        </w:rPr>
        <w:t xml:space="preserve"> Δημοκρατία</w:t>
      </w:r>
      <w:r>
        <w:rPr>
          <w:rFonts w:eastAsia="Times New Roman" w:cs="Times New Roman"/>
          <w:szCs w:val="24"/>
        </w:rPr>
        <w:t>ς</w:t>
      </w:r>
      <w:r w:rsidRPr="004857C2">
        <w:rPr>
          <w:rFonts w:eastAsia="Times New Roman" w:cs="Times New Roman"/>
          <w:szCs w:val="24"/>
        </w:rPr>
        <w:t xml:space="preserve"> και να μην εκτεθεί</w:t>
      </w:r>
      <w:r>
        <w:rPr>
          <w:rFonts w:eastAsia="Times New Roman" w:cs="Times New Roman"/>
          <w:szCs w:val="24"/>
        </w:rPr>
        <w:t>τε</w:t>
      </w:r>
      <w:r w:rsidRPr="004857C2">
        <w:rPr>
          <w:rFonts w:eastAsia="Times New Roman" w:cs="Times New Roman"/>
          <w:szCs w:val="24"/>
        </w:rPr>
        <w:t xml:space="preserve"> στα μάτια των ψηφοφόρων </w:t>
      </w:r>
      <w:r>
        <w:rPr>
          <w:rFonts w:eastAsia="Times New Roman" w:cs="Times New Roman"/>
          <w:szCs w:val="24"/>
        </w:rPr>
        <w:t xml:space="preserve">σας. Εκτός αν είπατε κάτι άλλο. </w:t>
      </w:r>
    </w:p>
    <w:p w14:paraId="03A730DA" w14:textId="77777777" w:rsidR="00E615E6" w:rsidRDefault="00720F21">
      <w:pPr>
        <w:spacing w:after="0" w:line="600" w:lineRule="auto"/>
        <w:ind w:firstLine="720"/>
        <w:jc w:val="both"/>
        <w:rPr>
          <w:rFonts w:eastAsia="Times New Roman" w:cs="Times New Roman"/>
          <w:szCs w:val="24"/>
        </w:rPr>
      </w:pPr>
      <w:r w:rsidRPr="004857C2">
        <w:rPr>
          <w:rFonts w:eastAsia="Times New Roman" w:cs="Times New Roman"/>
          <w:szCs w:val="24"/>
        </w:rPr>
        <w:t xml:space="preserve">Η Νέα Δημοκρατία τονίζει με κάθε τρόπο </w:t>
      </w:r>
      <w:r>
        <w:rPr>
          <w:rFonts w:eastAsia="Times New Roman" w:cs="Times New Roman"/>
          <w:szCs w:val="24"/>
        </w:rPr>
        <w:t>-</w:t>
      </w:r>
      <w:r w:rsidRPr="004857C2">
        <w:rPr>
          <w:rFonts w:eastAsia="Times New Roman" w:cs="Times New Roman"/>
          <w:szCs w:val="24"/>
        </w:rPr>
        <w:t>και</w:t>
      </w:r>
      <w:r>
        <w:rPr>
          <w:rFonts w:eastAsia="Times New Roman" w:cs="Times New Roman"/>
          <w:szCs w:val="24"/>
        </w:rPr>
        <w:t>,</w:t>
      </w:r>
      <w:r w:rsidRPr="004857C2">
        <w:rPr>
          <w:rFonts w:eastAsia="Times New Roman" w:cs="Times New Roman"/>
          <w:szCs w:val="24"/>
        </w:rPr>
        <w:t xml:space="preserve"> μάλιστα</w:t>
      </w:r>
      <w:r>
        <w:rPr>
          <w:rFonts w:eastAsia="Times New Roman" w:cs="Times New Roman"/>
          <w:szCs w:val="24"/>
        </w:rPr>
        <w:t>,</w:t>
      </w:r>
      <w:r w:rsidRPr="004857C2">
        <w:rPr>
          <w:rFonts w:eastAsia="Times New Roman" w:cs="Times New Roman"/>
          <w:szCs w:val="24"/>
        </w:rPr>
        <w:t xml:space="preserve"> με τον Αρχηγό </w:t>
      </w:r>
      <w:r>
        <w:rPr>
          <w:rFonts w:eastAsia="Times New Roman" w:cs="Times New Roman"/>
          <w:szCs w:val="24"/>
        </w:rPr>
        <w:t>της-</w:t>
      </w:r>
      <w:r w:rsidRPr="004857C2">
        <w:rPr>
          <w:rFonts w:eastAsia="Times New Roman" w:cs="Times New Roman"/>
          <w:szCs w:val="24"/>
        </w:rPr>
        <w:t xml:space="preserve"> ότι θα επιδοτήσει τους λαθρομετανάστες </w:t>
      </w:r>
      <w:r>
        <w:rPr>
          <w:rFonts w:eastAsia="Times New Roman" w:cs="Times New Roman"/>
          <w:szCs w:val="24"/>
        </w:rPr>
        <w:t>π</w:t>
      </w:r>
      <w:r w:rsidRPr="004857C2">
        <w:rPr>
          <w:rFonts w:eastAsia="Times New Roman" w:cs="Times New Roman"/>
          <w:szCs w:val="24"/>
        </w:rPr>
        <w:t>ου</w:t>
      </w:r>
      <w:r w:rsidRPr="004857C2">
        <w:rPr>
          <w:rFonts w:eastAsia="Times New Roman" w:cs="Times New Roman"/>
          <w:szCs w:val="24"/>
        </w:rPr>
        <w:t xml:space="preserve"> γεννούν στην πατρίδα </w:t>
      </w:r>
      <w:r>
        <w:rPr>
          <w:rFonts w:eastAsia="Times New Roman" w:cs="Times New Roman"/>
          <w:szCs w:val="24"/>
        </w:rPr>
        <w:t>μας.</w:t>
      </w:r>
      <w:r w:rsidRPr="004857C2">
        <w:rPr>
          <w:rFonts w:eastAsia="Times New Roman" w:cs="Times New Roman"/>
          <w:szCs w:val="24"/>
        </w:rPr>
        <w:t xml:space="preserve"> Το </w:t>
      </w:r>
      <w:r>
        <w:rPr>
          <w:rFonts w:eastAsia="Times New Roman" w:cs="Times New Roman"/>
          <w:szCs w:val="24"/>
        </w:rPr>
        <w:t>λέει κάθε εβδομάδα. Τον π</w:t>
      </w:r>
      <w:r w:rsidRPr="004857C2">
        <w:rPr>
          <w:rFonts w:eastAsia="Times New Roman" w:cs="Times New Roman"/>
          <w:szCs w:val="24"/>
        </w:rPr>
        <w:t>αρακολουθώ τον κ</w:t>
      </w:r>
      <w:r>
        <w:rPr>
          <w:rFonts w:eastAsia="Times New Roman" w:cs="Times New Roman"/>
          <w:szCs w:val="24"/>
        </w:rPr>
        <w:t>.</w:t>
      </w:r>
      <w:r w:rsidRPr="004857C2">
        <w:rPr>
          <w:rFonts w:eastAsia="Times New Roman" w:cs="Times New Roman"/>
          <w:szCs w:val="24"/>
        </w:rPr>
        <w:t xml:space="preserve"> Μητσοτάκη</w:t>
      </w:r>
      <w:r>
        <w:rPr>
          <w:rFonts w:eastAsia="Times New Roman" w:cs="Times New Roman"/>
          <w:szCs w:val="24"/>
        </w:rPr>
        <w:t>.</w:t>
      </w:r>
      <w:r w:rsidRPr="004857C2">
        <w:rPr>
          <w:rFonts w:eastAsia="Times New Roman" w:cs="Times New Roman"/>
          <w:szCs w:val="24"/>
        </w:rPr>
        <w:t xml:space="preserve"> </w:t>
      </w:r>
      <w:r>
        <w:rPr>
          <w:rFonts w:eastAsia="Times New Roman" w:cs="Times New Roman"/>
          <w:szCs w:val="24"/>
        </w:rPr>
        <w:t>Λέει, λοιπόν, το εξής: «</w:t>
      </w:r>
      <w:r w:rsidRPr="004857C2">
        <w:rPr>
          <w:rFonts w:eastAsia="Times New Roman" w:cs="Times New Roman"/>
          <w:szCs w:val="24"/>
        </w:rPr>
        <w:t>Θα δίνουμε 2.000 ευρώ σε κάθε παιδί που γεννιέται στην Ελλάδα</w:t>
      </w:r>
      <w:r>
        <w:rPr>
          <w:rFonts w:eastAsia="Times New Roman" w:cs="Times New Roman"/>
          <w:szCs w:val="24"/>
        </w:rPr>
        <w:t>». Ξαναβάζω το βίντεο και λέει: «Σε κάθε παιδί</w:t>
      </w:r>
      <w:r w:rsidRPr="004857C2">
        <w:rPr>
          <w:rFonts w:eastAsia="Times New Roman" w:cs="Times New Roman"/>
          <w:szCs w:val="24"/>
        </w:rPr>
        <w:t xml:space="preserve"> που γεννιέται στην Ελλάδα</w:t>
      </w:r>
      <w:r>
        <w:rPr>
          <w:rFonts w:eastAsia="Times New Roman" w:cs="Times New Roman"/>
          <w:szCs w:val="24"/>
        </w:rPr>
        <w:t>».</w:t>
      </w:r>
      <w:r w:rsidRPr="004857C2">
        <w:rPr>
          <w:rFonts w:eastAsia="Times New Roman" w:cs="Times New Roman"/>
          <w:szCs w:val="24"/>
        </w:rPr>
        <w:t xml:space="preserve"> Την άλλη εβδ</w:t>
      </w:r>
      <w:r w:rsidRPr="004857C2">
        <w:rPr>
          <w:rFonts w:eastAsia="Times New Roman" w:cs="Times New Roman"/>
          <w:szCs w:val="24"/>
        </w:rPr>
        <w:t>ομάδα</w:t>
      </w:r>
      <w:r>
        <w:rPr>
          <w:rFonts w:eastAsia="Times New Roman" w:cs="Times New Roman"/>
          <w:szCs w:val="24"/>
        </w:rPr>
        <w:t xml:space="preserve"> λέει πάλι:</w:t>
      </w:r>
      <w:r w:rsidRPr="004857C2">
        <w:rPr>
          <w:rFonts w:eastAsia="Times New Roman" w:cs="Times New Roman"/>
          <w:szCs w:val="24"/>
        </w:rPr>
        <w:t xml:space="preserve"> </w:t>
      </w:r>
      <w:r>
        <w:rPr>
          <w:rFonts w:eastAsia="Times New Roman" w:cs="Times New Roman"/>
          <w:szCs w:val="24"/>
        </w:rPr>
        <w:t>«</w:t>
      </w:r>
      <w:r w:rsidRPr="004857C2">
        <w:rPr>
          <w:rFonts w:eastAsia="Times New Roman" w:cs="Times New Roman"/>
          <w:szCs w:val="24"/>
        </w:rPr>
        <w:t>Σε κάθε παιδί που γεννιέται στην Ελλάδα</w:t>
      </w:r>
      <w:r>
        <w:rPr>
          <w:rFonts w:eastAsia="Times New Roman" w:cs="Times New Roman"/>
          <w:szCs w:val="24"/>
        </w:rPr>
        <w:t>».</w:t>
      </w:r>
      <w:r w:rsidRPr="004857C2">
        <w:rPr>
          <w:rFonts w:eastAsia="Times New Roman" w:cs="Times New Roman"/>
          <w:szCs w:val="24"/>
        </w:rPr>
        <w:t xml:space="preserve"> </w:t>
      </w:r>
    </w:p>
    <w:p w14:paraId="03A730DB" w14:textId="77777777" w:rsidR="00E615E6" w:rsidRDefault="00720F21">
      <w:pPr>
        <w:spacing w:after="0" w:line="600" w:lineRule="auto"/>
        <w:ind w:firstLine="720"/>
        <w:jc w:val="both"/>
        <w:rPr>
          <w:rFonts w:eastAsia="Times New Roman" w:cs="Times New Roman"/>
          <w:szCs w:val="24"/>
        </w:rPr>
      </w:pPr>
      <w:r w:rsidRPr="004857C2">
        <w:rPr>
          <w:rFonts w:eastAsia="Times New Roman" w:cs="Times New Roman"/>
          <w:szCs w:val="24"/>
        </w:rPr>
        <w:t xml:space="preserve">Έχετε δει </w:t>
      </w:r>
      <w:r>
        <w:rPr>
          <w:rFonts w:eastAsia="Times New Roman" w:cs="Times New Roman"/>
          <w:szCs w:val="24"/>
        </w:rPr>
        <w:t>εσείς της Νέας Δημοκρατίας τι παιδιά γε</w:t>
      </w:r>
      <w:r w:rsidRPr="004857C2">
        <w:rPr>
          <w:rFonts w:eastAsia="Times New Roman" w:cs="Times New Roman"/>
          <w:szCs w:val="24"/>
        </w:rPr>
        <w:t>ννιούνται στην Ελλάδα</w:t>
      </w:r>
      <w:r>
        <w:rPr>
          <w:rFonts w:eastAsia="Times New Roman" w:cs="Times New Roman"/>
          <w:szCs w:val="24"/>
        </w:rPr>
        <w:t>;</w:t>
      </w:r>
      <w:r w:rsidRPr="004857C2">
        <w:rPr>
          <w:rFonts w:eastAsia="Times New Roman" w:cs="Times New Roman"/>
          <w:szCs w:val="24"/>
        </w:rPr>
        <w:t xml:space="preserve"> Έχετε </w:t>
      </w:r>
      <w:r>
        <w:rPr>
          <w:rFonts w:eastAsia="Times New Roman" w:cs="Times New Roman"/>
          <w:szCs w:val="24"/>
        </w:rPr>
        <w:t xml:space="preserve">δει </w:t>
      </w:r>
      <w:r w:rsidRPr="004857C2">
        <w:rPr>
          <w:rFonts w:eastAsia="Times New Roman" w:cs="Times New Roman"/>
          <w:szCs w:val="24"/>
        </w:rPr>
        <w:t xml:space="preserve">το ποσοστό των </w:t>
      </w:r>
      <w:r>
        <w:rPr>
          <w:rFonts w:eastAsia="Times New Roman" w:cs="Times New Roman"/>
          <w:szCs w:val="24"/>
        </w:rPr>
        <w:t>Ε</w:t>
      </w:r>
      <w:r w:rsidRPr="004857C2">
        <w:rPr>
          <w:rFonts w:eastAsia="Times New Roman" w:cs="Times New Roman"/>
          <w:szCs w:val="24"/>
        </w:rPr>
        <w:t xml:space="preserve">λληνόπουλων </w:t>
      </w:r>
      <w:r w:rsidRPr="004857C2">
        <w:rPr>
          <w:rFonts w:eastAsia="Times New Roman" w:cs="Times New Roman"/>
          <w:szCs w:val="24"/>
        </w:rPr>
        <w:t>σε σχέση με τα παιδιά των λαθρομεταναστών</w:t>
      </w:r>
      <w:r>
        <w:rPr>
          <w:rFonts w:eastAsia="Times New Roman" w:cs="Times New Roman"/>
          <w:szCs w:val="24"/>
        </w:rPr>
        <w:t xml:space="preserve">, που θέλετε να τους επιδοτείτε </w:t>
      </w:r>
      <w:r w:rsidRPr="004857C2">
        <w:rPr>
          <w:rFonts w:eastAsia="Times New Roman" w:cs="Times New Roman"/>
          <w:szCs w:val="24"/>
        </w:rPr>
        <w:t xml:space="preserve">και με δυο </w:t>
      </w:r>
      <w:r w:rsidRPr="004857C2">
        <w:rPr>
          <w:rFonts w:eastAsia="Times New Roman" w:cs="Times New Roman"/>
          <w:szCs w:val="24"/>
        </w:rPr>
        <w:t>χιλιάρικα</w:t>
      </w:r>
      <w:r>
        <w:rPr>
          <w:rFonts w:eastAsia="Times New Roman" w:cs="Times New Roman"/>
          <w:szCs w:val="24"/>
        </w:rPr>
        <w:t xml:space="preserve">; Όχι, βέβαια. Κι αν το </w:t>
      </w:r>
      <w:r w:rsidRPr="004857C2">
        <w:rPr>
          <w:rFonts w:eastAsia="Times New Roman" w:cs="Times New Roman"/>
          <w:szCs w:val="24"/>
        </w:rPr>
        <w:t>έχετε δει</w:t>
      </w:r>
      <w:r>
        <w:rPr>
          <w:rFonts w:eastAsia="Times New Roman" w:cs="Times New Roman"/>
          <w:szCs w:val="24"/>
        </w:rPr>
        <w:t>,</w:t>
      </w:r>
      <w:r w:rsidRPr="004857C2">
        <w:rPr>
          <w:rFonts w:eastAsia="Times New Roman" w:cs="Times New Roman"/>
          <w:szCs w:val="24"/>
        </w:rPr>
        <w:t xml:space="preserve"> </w:t>
      </w:r>
      <w:r w:rsidRPr="004857C2">
        <w:rPr>
          <w:rFonts w:eastAsia="Times New Roman" w:cs="Times New Roman"/>
          <w:szCs w:val="24"/>
        </w:rPr>
        <w:lastRenderedPageBreak/>
        <w:t>είσαστε τόσο φιλε</w:t>
      </w:r>
      <w:r>
        <w:rPr>
          <w:rFonts w:eastAsia="Times New Roman" w:cs="Times New Roman"/>
          <w:szCs w:val="24"/>
        </w:rPr>
        <w:t xml:space="preserve">λεύθεροι που δεν σας ενδιαφέρει. </w:t>
      </w:r>
      <w:r w:rsidRPr="004857C2">
        <w:rPr>
          <w:rFonts w:eastAsia="Times New Roman" w:cs="Times New Roman"/>
          <w:szCs w:val="24"/>
        </w:rPr>
        <w:t xml:space="preserve">Σας ενδιαφέρει να γεννάει </w:t>
      </w:r>
      <w:r>
        <w:rPr>
          <w:rFonts w:eastAsia="Times New Roman" w:cs="Times New Roman"/>
          <w:szCs w:val="24"/>
        </w:rPr>
        <w:t xml:space="preserve">όποιος κι αν </w:t>
      </w:r>
      <w:r w:rsidRPr="004857C2">
        <w:rPr>
          <w:rFonts w:eastAsia="Times New Roman" w:cs="Times New Roman"/>
          <w:szCs w:val="24"/>
        </w:rPr>
        <w:t xml:space="preserve">έρχεται στην πατρίδα </w:t>
      </w:r>
      <w:r>
        <w:rPr>
          <w:rFonts w:eastAsia="Times New Roman" w:cs="Times New Roman"/>
          <w:szCs w:val="24"/>
        </w:rPr>
        <w:t>μας, α</w:t>
      </w:r>
      <w:r w:rsidRPr="004857C2">
        <w:rPr>
          <w:rFonts w:eastAsia="Times New Roman" w:cs="Times New Roman"/>
          <w:szCs w:val="24"/>
        </w:rPr>
        <w:t>κόμη</w:t>
      </w:r>
      <w:r>
        <w:rPr>
          <w:rFonts w:eastAsia="Times New Roman" w:cs="Times New Roman"/>
          <w:szCs w:val="24"/>
        </w:rPr>
        <w:t xml:space="preserve"> κ</w:t>
      </w:r>
      <w:r w:rsidRPr="004857C2">
        <w:rPr>
          <w:rFonts w:eastAsia="Times New Roman" w:cs="Times New Roman"/>
          <w:szCs w:val="24"/>
        </w:rPr>
        <w:t>ι αν αυτός δεν είναι Έλληνας.</w:t>
      </w:r>
    </w:p>
    <w:p w14:paraId="03A730DC" w14:textId="77777777" w:rsidR="00E615E6" w:rsidRDefault="00720F21">
      <w:pPr>
        <w:spacing w:after="0" w:line="600" w:lineRule="auto"/>
        <w:ind w:firstLine="720"/>
        <w:jc w:val="both"/>
        <w:rPr>
          <w:rFonts w:eastAsia="Times New Roman"/>
          <w:color w:val="000000" w:themeColor="text1"/>
          <w:szCs w:val="24"/>
        </w:rPr>
      </w:pPr>
      <w:r>
        <w:rPr>
          <w:rFonts w:eastAsia="Times New Roman"/>
          <w:color w:val="000000" w:themeColor="text1"/>
          <w:szCs w:val="24"/>
        </w:rPr>
        <w:t>Ε</w:t>
      </w:r>
      <w:r w:rsidRPr="00CA3657">
        <w:rPr>
          <w:rFonts w:eastAsia="Times New Roman"/>
          <w:color w:val="000000" w:themeColor="text1"/>
          <w:szCs w:val="24"/>
        </w:rPr>
        <w:t>μείς</w:t>
      </w:r>
      <w:r>
        <w:rPr>
          <w:rFonts w:eastAsia="Times New Roman"/>
          <w:color w:val="000000" w:themeColor="text1"/>
          <w:szCs w:val="24"/>
        </w:rPr>
        <w:t>, λ</w:t>
      </w:r>
      <w:r w:rsidRPr="00CA3657">
        <w:rPr>
          <w:rFonts w:eastAsia="Times New Roman"/>
          <w:color w:val="000000" w:themeColor="text1"/>
          <w:szCs w:val="24"/>
        </w:rPr>
        <w:t>οιπόν</w:t>
      </w:r>
      <w:r>
        <w:rPr>
          <w:rFonts w:eastAsia="Times New Roman"/>
          <w:color w:val="000000" w:themeColor="text1"/>
          <w:szCs w:val="24"/>
        </w:rPr>
        <w:t>,</w:t>
      </w:r>
      <w:r w:rsidRPr="00CA3657">
        <w:rPr>
          <w:rFonts w:eastAsia="Times New Roman"/>
          <w:color w:val="000000" w:themeColor="text1"/>
          <w:szCs w:val="24"/>
        </w:rPr>
        <w:t xml:space="preserve"> </w:t>
      </w:r>
      <w:r>
        <w:rPr>
          <w:rFonts w:eastAsia="Times New Roman"/>
          <w:color w:val="000000" w:themeColor="text1"/>
          <w:szCs w:val="24"/>
        </w:rPr>
        <w:t>είμαστε</w:t>
      </w:r>
      <w:r w:rsidRPr="00CA3657">
        <w:rPr>
          <w:rFonts w:eastAsia="Times New Roman"/>
          <w:color w:val="000000" w:themeColor="text1"/>
          <w:szCs w:val="24"/>
        </w:rPr>
        <w:t xml:space="preserve"> απέναντι στη Νέα Δημοκρατία που τροφο</w:t>
      </w:r>
      <w:r w:rsidRPr="00CA3657">
        <w:rPr>
          <w:rFonts w:eastAsia="Times New Roman"/>
          <w:color w:val="000000" w:themeColor="text1"/>
          <w:szCs w:val="24"/>
        </w:rPr>
        <w:t>δοτεί</w:t>
      </w:r>
      <w:r>
        <w:rPr>
          <w:rFonts w:eastAsia="Times New Roman"/>
          <w:color w:val="000000" w:themeColor="text1"/>
          <w:szCs w:val="24"/>
        </w:rPr>
        <w:t xml:space="preserve">, που επιδοτεί τις </w:t>
      </w:r>
      <w:r w:rsidRPr="00CA3657">
        <w:rPr>
          <w:rFonts w:eastAsia="Times New Roman"/>
          <w:color w:val="000000" w:themeColor="text1"/>
          <w:szCs w:val="24"/>
        </w:rPr>
        <w:t>γεννήσ</w:t>
      </w:r>
      <w:r>
        <w:rPr>
          <w:rFonts w:eastAsia="Times New Roman"/>
          <w:color w:val="000000" w:themeColor="text1"/>
          <w:szCs w:val="24"/>
        </w:rPr>
        <w:t>ει</w:t>
      </w:r>
      <w:r w:rsidRPr="00CA3657">
        <w:rPr>
          <w:rFonts w:eastAsia="Times New Roman"/>
          <w:color w:val="000000" w:themeColor="text1"/>
          <w:szCs w:val="24"/>
        </w:rPr>
        <w:t>ς λαθρομεταναστών</w:t>
      </w:r>
      <w:r>
        <w:rPr>
          <w:rFonts w:eastAsia="Times New Roman"/>
          <w:color w:val="000000" w:themeColor="text1"/>
          <w:szCs w:val="24"/>
        </w:rPr>
        <w:t xml:space="preserve">. Από τη στιγμή που </w:t>
      </w:r>
      <w:r w:rsidRPr="00CA3657">
        <w:rPr>
          <w:rFonts w:eastAsia="Times New Roman"/>
          <w:color w:val="000000" w:themeColor="text1"/>
          <w:szCs w:val="24"/>
        </w:rPr>
        <w:t xml:space="preserve">υπερτερούν </w:t>
      </w:r>
      <w:r>
        <w:rPr>
          <w:rFonts w:eastAsia="Times New Roman"/>
          <w:color w:val="000000" w:themeColor="text1"/>
          <w:szCs w:val="24"/>
        </w:rPr>
        <w:t xml:space="preserve">οι γεννήσεις </w:t>
      </w:r>
      <w:r w:rsidRPr="00CA3657">
        <w:rPr>
          <w:rFonts w:eastAsia="Times New Roman"/>
          <w:color w:val="000000" w:themeColor="text1"/>
          <w:szCs w:val="24"/>
        </w:rPr>
        <w:t xml:space="preserve">λαθρομεταναστών στην πατρίδα </w:t>
      </w:r>
      <w:r>
        <w:rPr>
          <w:rFonts w:eastAsia="Times New Roman"/>
          <w:color w:val="000000" w:themeColor="text1"/>
          <w:szCs w:val="24"/>
        </w:rPr>
        <w:t xml:space="preserve">μας, αυτό μας λέει η Νέα Δημοκρατία, ότι «Θα </w:t>
      </w:r>
      <w:r w:rsidRPr="00CA3657">
        <w:rPr>
          <w:rFonts w:eastAsia="Times New Roman"/>
          <w:color w:val="000000" w:themeColor="text1"/>
          <w:szCs w:val="24"/>
        </w:rPr>
        <w:t>επιδ</w:t>
      </w:r>
      <w:r>
        <w:rPr>
          <w:rFonts w:eastAsia="Times New Roman"/>
          <w:color w:val="000000" w:themeColor="text1"/>
          <w:szCs w:val="24"/>
        </w:rPr>
        <w:t xml:space="preserve">οτώ τους </w:t>
      </w:r>
      <w:r w:rsidRPr="00CA3657">
        <w:rPr>
          <w:rFonts w:eastAsia="Times New Roman"/>
          <w:color w:val="000000" w:themeColor="text1"/>
          <w:szCs w:val="24"/>
        </w:rPr>
        <w:t xml:space="preserve">λαθρομετανάστες </w:t>
      </w:r>
      <w:r>
        <w:rPr>
          <w:rFonts w:eastAsia="Times New Roman"/>
          <w:color w:val="000000" w:themeColor="text1"/>
          <w:szCs w:val="24"/>
        </w:rPr>
        <w:t>ν</w:t>
      </w:r>
      <w:r w:rsidRPr="00CA3657">
        <w:rPr>
          <w:rFonts w:eastAsia="Times New Roman"/>
          <w:color w:val="000000" w:themeColor="text1"/>
          <w:szCs w:val="24"/>
        </w:rPr>
        <w:t>α γ</w:t>
      </w:r>
      <w:r>
        <w:rPr>
          <w:rFonts w:eastAsia="Times New Roman"/>
          <w:color w:val="000000" w:themeColor="text1"/>
          <w:szCs w:val="24"/>
        </w:rPr>
        <w:t xml:space="preserve">εννούν </w:t>
      </w:r>
      <w:r w:rsidRPr="00CA3657">
        <w:rPr>
          <w:rFonts w:eastAsia="Times New Roman"/>
          <w:color w:val="000000" w:themeColor="text1"/>
          <w:szCs w:val="24"/>
        </w:rPr>
        <w:t xml:space="preserve">στην πατρίδα </w:t>
      </w:r>
      <w:r>
        <w:rPr>
          <w:rFonts w:eastAsia="Times New Roman"/>
          <w:color w:val="000000" w:themeColor="text1"/>
          <w:szCs w:val="24"/>
        </w:rPr>
        <w:t>μας, γιατί εξυπηρετώ το κεφάλαιο και</w:t>
      </w:r>
      <w:r>
        <w:rPr>
          <w:rFonts w:eastAsia="Times New Roman"/>
          <w:color w:val="000000" w:themeColor="text1"/>
          <w:szCs w:val="24"/>
        </w:rPr>
        <w:t xml:space="preserve"> θέλω εργατικά χέρια». Το ίδιο εξυπηρετεί και η Αριστερά και η Δεξιά. Όλοι το ίδιο εξυπηρετείτε. Ακόμα και το ΚΚΕ.</w:t>
      </w:r>
      <w:r w:rsidRPr="00CA3657">
        <w:rPr>
          <w:rFonts w:eastAsia="Times New Roman"/>
          <w:color w:val="000000" w:themeColor="text1"/>
          <w:szCs w:val="24"/>
        </w:rPr>
        <w:t xml:space="preserve"> </w:t>
      </w:r>
    </w:p>
    <w:p w14:paraId="03A730DD" w14:textId="77777777" w:rsidR="00E615E6" w:rsidRDefault="00720F21">
      <w:pPr>
        <w:spacing w:after="0" w:line="600" w:lineRule="auto"/>
        <w:ind w:firstLine="720"/>
        <w:jc w:val="both"/>
        <w:rPr>
          <w:rFonts w:eastAsia="Times New Roman"/>
          <w:color w:val="000000" w:themeColor="text1"/>
          <w:szCs w:val="24"/>
        </w:rPr>
      </w:pPr>
      <w:r>
        <w:rPr>
          <w:rFonts w:eastAsia="Times New Roman"/>
          <w:color w:val="000000" w:themeColor="text1"/>
          <w:szCs w:val="24"/>
        </w:rPr>
        <w:t xml:space="preserve">Ο </w:t>
      </w:r>
      <w:r w:rsidRPr="00CA3657">
        <w:rPr>
          <w:rFonts w:eastAsia="Times New Roman"/>
          <w:color w:val="000000" w:themeColor="text1"/>
          <w:szCs w:val="24"/>
        </w:rPr>
        <w:t>κ</w:t>
      </w:r>
      <w:r>
        <w:rPr>
          <w:rFonts w:eastAsia="Times New Roman"/>
          <w:color w:val="000000" w:themeColor="text1"/>
          <w:szCs w:val="24"/>
        </w:rPr>
        <w:t>.</w:t>
      </w:r>
      <w:r w:rsidRPr="00CA3657">
        <w:rPr>
          <w:rFonts w:eastAsia="Times New Roman"/>
          <w:color w:val="000000" w:themeColor="text1"/>
          <w:szCs w:val="24"/>
        </w:rPr>
        <w:t xml:space="preserve"> Μητσοτάκης βρέθηκε την </w:t>
      </w:r>
      <w:r>
        <w:rPr>
          <w:rFonts w:eastAsia="Times New Roman"/>
          <w:color w:val="000000" w:themeColor="text1"/>
          <w:szCs w:val="24"/>
        </w:rPr>
        <w:t>προηγούμενη εβδομάδα στη Θράκη. Κ</w:t>
      </w:r>
      <w:r w:rsidRPr="00CA3657">
        <w:rPr>
          <w:rFonts w:eastAsia="Times New Roman"/>
          <w:color w:val="000000" w:themeColor="text1"/>
          <w:szCs w:val="24"/>
        </w:rPr>
        <w:t xml:space="preserve">αι τι </w:t>
      </w:r>
      <w:r>
        <w:rPr>
          <w:rFonts w:eastAsia="Times New Roman"/>
          <w:color w:val="000000" w:themeColor="text1"/>
          <w:szCs w:val="24"/>
        </w:rPr>
        <w:t>είχε να πει γ</w:t>
      </w:r>
      <w:r w:rsidRPr="00CA3657">
        <w:rPr>
          <w:rFonts w:eastAsia="Times New Roman"/>
          <w:color w:val="000000" w:themeColor="text1"/>
          <w:szCs w:val="24"/>
        </w:rPr>
        <w:t>ια όλα αυτά που συμβαίνουν</w:t>
      </w:r>
      <w:r>
        <w:rPr>
          <w:rFonts w:eastAsia="Times New Roman"/>
          <w:color w:val="000000" w:themeColor="text1"/>
          <w:szCs w:val="24"/>
        </w:rPr>
        <w:t>; Ό</w:t>
      </w:r>
      <w:r w:rsidRPr="00CA3657">
        <w:rPr>
          <w:rFonts w:eastAsia="Times New Roman"/>
          <w:color w:val="000000" w:themeColor="text1"/>
          <w:szCs w:val="24"/>
        </w:rPr>
        <w:t xml:space="preserve">τι θα συστήσει </w:t>
      </w:r>
      <w:r>
        <w:rPr>
          <w:rFonts w:eastAsia="Times New Roman"/>
          <w:color w:val="000000" w:themeColor="text1"/>
          <w:szCs w:val="24"/>
        </w:rPr>
        <w:t>-</w:t>
      </w:r>
      <w:r w:rsidRPr="00CA3657">
        <w:rPr>
          <w:rFonts w:eastAsia="Times New Roman"/>
          <w:color w:val="000000" w:themeColor="text1"/>
          <w:szCs w:val="24"/>
        </w:rPr>
        <w:t>λέει</w:t>
      </w:r>
      <w:r>
        <w:rPr>
          <w:rFonts w:eastAsia="Times New Roman"/>
          <w:color w:val="000000" w:themeColor="text1"/>
          <w:szCs w:val="24"/>
        </w:rPr>
        <w:t>-</w:t>
      </w:r>
      <w:r w:rsidRPr="00CA3657">
        <w:rPr>
          <w:rFonts w:eastAsia="Times New Roman"/>
          <w:color w:val="000000" w:themeColor="text1"/>
          <w:szCs w:val="24"/>
        </w:rPr>
        <w:t xml:space="preserve"> </w:t>
      </w:r>
      <w:r>
        <w:rPr>
          <w:rFonts w:eastAsia="Times New Roman"/>
          <w:color w:val="000000" w:themeColor="text1"/>
          <w:szCs w:val="24"/>
        </w:rPr>
        <w:t xml:space="preserve">μουσουλμανικό συμβούλιο παρά τω </w:t>
      </w:r>
      <w:proofErr w:type="spellStart"/>
      <w:r>
        <w:rPr>
          <w:rFonts w:eastAsia="Times New Roman"/>
          <w:color w:val="000000" w:themeColor="text1"/>
          <w:szCs w:val="24"/>
        </w:rPr>
        <w:t>Π</w:t>
      </w:r>
      <w:r w:rsidRPr="00CA3657">
        <w:rPr>
          <w:rFonts w:eastAsia="Times New Roman"/>
          <w:color w:val="000000" w:themeColor="text1"/>
          <w:szCs w:val="24"/>
        </w:rPr>
        <w:t>ρωθυπουργώ</w:t>
      </w:r>
      <w:proofErr w:type="spellEnd"/>
      <w:r>
        <w:rPr>
          <w:rFonts w:eastAsia="Times New Roman"/>
          <w:color w:val="000000" w:themeColor="text1"/>
          <w:szCs w:val="24"/>
        </w:rPr>
        <w:t>.</w:t>
      </w:r>
      <w:r w:rsidRPr="00CA3657">
        <w:rPr>
          <w:rFonts w:eastAsia="Times New Roman"/>
          <w:color w:val="000000" w:themeColor="text1"/>
          <w:szCs w:val="24"/>
        </w:rPr>
        <w:t xml:space="preserve"> Αυτό μας έλειπε στην Ελλάδα</w:t>
      </w:r>
      <w:r>
        <w:rPr>
          <w:rFonts w:eastAsia="Times New Roman"/>
          <w:color w:val="000000" w:themeColor="text1"/>
          <w:szCs w:val="24"/>
        </w:rPr>
        <w:t>, λ</w:t>
      </w:r>
      <w:r w:rsidRPr="00CA3657">
        <w:rPr>
          <w:rFonts w:eastAsia="Times New Roman"/>
          <w:color w:val="000000" w:themeColor="text1"/>
          <w:szCs w:val="24"/>
        </w:rPr>
        <w:t>οιπόν</w:t>
      </w:r>
      <w:r>
        <w:rPr>
          <w:rFonts w:eastAsia="Times New Roman"/>
          <w:color w:val="000000" w:themeColor="text1"/>
          <w:szCs w:val="24"/>
        </w:rPr>
        <w:t>, το μ</w:t>
      </w:r>
      <w:r w:rsidRPr="00CA3657">
        <w:rPr>
          <w:rFonts w:eastAsia="Times New Roman"/>
          <w:color w:val="000000" w:themeColor="text1"/>
          <w:szCs w:val="24"/>
        </w:rPr>
        <w:t>ουσουλμανικ</w:t>
      </w:r>
      <w:r>
        <w:rPr>
          <w:rFonts w:eastAsia="Times New Roman"/>
          <w:color w:val="000000" w:themeColor="text1"/>
          <w:szCs w:val="24"/>
        </w:rPr>
        <w:t>ό σ</w:t>
      </w:r>
      <w:r w:rsidRPr="00CA3657">
        <w:rPr>
          <w:rFonts w:eastAsia="Times New Roman"/>
          <w:color w:val="000000" w:themeColor="text1"/>
          <w:szCs w:val="24"/>
        </w:rPr>
        <w:t>υμβούλ</w:t>
      </w:r>
      <w:r>
        <w:rPr>
          <w:rFonts w:eastAsia="Times New Roman"/>
          <w:color w:val="000000" w:themeColor="text1"/>
          <w:szCs w:val="24"/>
        </w:rPr>
        <w:t xml:space="preserve">ιο παρά τω </w:t>
      </w:r>
      <w:proofErr w:type="spellStart"/>
      <w:r w:rsidRPr="00CA3657">
        <w:rPr>
          <w:rFonts w:eastAsia="Times New Roman"/>
          <w:color w:val="000000" w:themeColor="text1"/>
          <w:szCs w:val="24"/>
        </w:rPr>
        <w:t>Πρωθυπουργ</w:t>
      </w:r>
      <w:r>
        <w:rPr>
          <w:rFonts w:eastAsia="Times New Roman"/>
          <w:color w:val="000000" w:themeColor="text1"/>
          <w:szCs w:val="24"/>
        </w:rPr>
        <w:t>ώ</w:t>
      </w:r>
      <w:proofErr w:type="spellEnd"/>
      <w:r>
        <w:rPr>
          <w:rFonts w:eastAsia="Times New Roman"/>
          <w:color w:val="000000" w:themeColor="text1"/>
          <w:szCs w:val="24"/>
        </w:rPr>
        <w:t>. Είπε και άλλα πράγματα. Δεν δ</w:t>
      </w:r>
      <w:r w:rsidRPr="00CA3657">
        <w:rPr>
          <w:rFonts w:eastAsia="Times New Roman"/>
          <w:color w:val="000000" w:themeColor="text1"/>
          <w:szCs w:val="24"/>
        </w:rPr>
        <w:t xml:space="preserve">ιαβάζω </w:t>
      </w:r>
      <w:r>
        <w:rPr>
          <w:rFonts w:eastAsia="Times New Roman"/>
          <w:color w:val="000000" w:themeColor="text1"/>
          <w:szCs w:val="24"/>
        </w:rPr>
        <w:t xml:space="preserve">τώρα </w:t>
      </w:r>
      <w:r w:rsidRPr="00CA3657">
        <w:rPr>
          <w:rFonts w:eastAsia="Times New Roman"/>
          <w:color w:val="000000" w:themeColor="text1"/>
          <w:szCs w:val="24"/>
        </w:rPr>
        <w:t xml:space="preserve">ακριβώς τη </w:t>
      </w:r>
      <w:r w:rsidRPr="00CA3657">
        <w:rPr>
          <w:rFonts w:eastAsia="Times New Roman"/>
          <w:color w:val="000000" w:themeColor="text1"/>
          <w:szCs w:val="24"/>
        </w:rPr>
        <w:t>δήλωσ</w:t>
      </w:r>
      <w:r>
        <w:rPr>
          <w:rFonts w:eastAsia="Times New Roman"/>
          <w:color w:val="000000" w:themeColor="text1"/>
          <w:szCs w:val="24"/>
        </w:rPr>
        <w:t>ή</w:t>
      </w:r>
      <w:r w:rsidRPr="00CA3657">
        <w:rPr>
          <w:rFonts w:eastAsia="Times New Roman"/>
          <w:color w:val="000000" w:themeColor="text1"/>
          <w:szCs w:val="24"/>
        </w:rPr>
        <w:t xml:space="preserve"> </w:t>
      </w:r>
      <w:r w:rsidRPr="00CA3657">
        <w:rPr>
          <w:rFonts w:eastAsia="Times New Roman"/>
          <w:color w:val="000000" w:themeColor="text1"/>
          <w:szCs w:val="24"/>
        </w:rPr>
        <w:t>του</w:t>
      </w:r>
      <w:r>
        <w:rPr>
          <w:rFonts w:eastAsia="Times New Roman"/>
          <w:color w:val="000000" w:themeColor="text1"/>
          <w:szCs w:val="24"/>
        </w:rPr>
        <w:t>. Μπορώ να την καταθέσω μετά στα Π</w:t>
      </w:r>
      <w:r w:rsidRPr="00CA3657">
        <w:rPr>
          <w:rFonts w:eastAsia="Times New Roman"/>
          <w:color w:val="000000" w:themeColor="text1"/>
          <w:szCs w:val="24"/>
        </w:rPr>
        <w:t>ρακτικά</w:t>
      </w:r>
      <w:r>
        <w:rPr>
          <w:rFonts w:eastAsia="Times New Roman"/>
          <w:color w:val="000000" w:themeColor="text1"/>
          <w:szCs w:val="24"/>
        </w:rPr>
        <w:t>, α</w:t>
      </w:r>
      <w:r w:rsidRPr="00CA3657">
        <w:rPr>
          <w:rFonts w:eastAsia="Times New Roman"/>
          <w:color w:val="000000" w:themeColor="text1"/>
          <w:szCs w:val="24"/>
        </w:rPr>
        <w:t>ν και υπάρχει στο δι</w:t>
      </w:r>
      <w:r w:rsidRPr="00CA3657">
        <w:rPr>
          <w:rFonts w:eastAsia="Times New Roman"/>
          <w:color w:val="000000" w:themeColor="text1"/>
          <w:szCs w:val="24"/>
        </w:rPr>
        <w:t>αδίκτυο</w:t>
      </w:r>
      <w:r>
        <w:rPr>
          <w:rFonts w:eastAsia="Times New Roman"/>
          <w:color w:val="000000" w:themeColor="text1"/>
          <w:szCs w:val="24"/>
        </w:rPr>
        <w:t>. Ε</w:t>
      </w:r>
      <w:r w:rsidRPr="00CA3657">
        <w:rPr>
          <w:rFonts w:eastAsia="Times New Roman"/>
          <w:color w:val="000000" w:themeColor="text1"/>
          <w:szCs w:val="24"/>
        </w:rPr>
        <w:t xml:space="preserve">ίπε ότι η μητρική γλώσσα </w:t>
      </w:r>
      <w:r>
        <w:rPr>
          <w:rFonts w:eastAsia="Times New Roman"/>
          <w:color w:val="000000" w:themeColor="text1"/>
          <w:szCs w:val="24"/>
        </w:rPr>
        <w:t xml:space="preserve">στη Θράκη των </w:t>
      </w:r>
      <w:proofErr w:type="spellStart"/>
      <w:r>
        <w:rPr>
          <w:rFonts w:eastAsia="Times New Roman"/>
          <w:color w:val="000000" w:themeColor="text1"/>
          <w:szCs w:val="24"/>
        </w:rPr>
        <w:t>Πομάκων</w:t>
      </w:r>
      <w:proofErr w:type="spellEnd"/>
      <w:r>
        <w:rPr>
          <w:rFonts w:eastAsia="Times New Roman"/>
          <w:color w:val="000000" w:themeColor="text1"/>
          <w:szCs w:val="24"/>
        </w:rPr>
        <w:t xml:space="preserve"> </w:t>
      </w:r>
      <w:r w:rsidRPr="00CA3657">
        <w:rPr>
          <w:rFonts w:eastAsia="Times New Roman"/>
          <w:color w:val="000000" w:themeColor="text1"/>
          <w:szCs w:val="24"/>
        </w:rPr>
        <w:t xml:space="preserve">είναι τα </w:t>
      </w:r>
      <w:r w:rsidRPr="00CA3657">
        <w:rPr>
          <w:rFonts w:eastAsia="Times New Roman"/>
          <w:color w:val="000000" w:themeColor="text1"/>
          <w:szCs w:val="24"/>
        </w:rPr>
        <w:lastRenderedPageBreak/>
        <w:t>τουρκικά και πρέπει να τη μαθ</w:t>
      </w:r>
      <w:r>
        <w:rPr>
          <w:rFonts w:eastAsia="Times New Roman"/>
          <w:color w:val="000000" w:themeColor="text1"/>
          <w:szCs w:val="24"/>
        </w:rPr>
        <w:t>αίνουμε στα</w:t>
      </w:r>
      <w:r w:rsidRPr="00CA3657">
        <w:rPr>
          <w:rFonts w:eastAsia="Times New Roman"/>
          <w:color w:val="000000" w:themeColor="text1"/>
          <w:szCs w:val="24"/>
        </w:rPr>
        <w:t xml:space="preserve"> δίγλωσσα σχολεία</w:t>
      </w:r>
      <w:r>
        <w:rPr>
          <w:rFonts w:eastAsia="Times New Roman"/>
          <w:color w:val="000000" w:themeColor="text1"/>
          <w:szCs w:val="24"/>
        </w:rPr>
        <w:t>. Α</w:t>
      </w:r>
      <w:r w:rsidRPr="00CA3657">
        <w:rPr>
          <w:rFonts w:eastAsia="Times New Roman"/>
          <w:color w:val="000000" w:themeColor="text1"/>
          <w:szCs w:val="24"/>
        </w:rPr>
        <w:t xml:space="preserve">υτά που </w:t>
      </w:r>
      <w:r>
        <w:rPr>
          <w:rFonts w:eastAsia="Times New Roman"/>
          <w:color w:val="000000" w:themeColor="text1"/>
          <w:szCs w:val="24"/>
        </w:rPr>
        <w:t xml:space="preserve">ωρυόμαστε </w:t>
      </w:r>
      <w:r w:rsidRPr="00CA3657">
        <w:rPr>
          <w:rFonts w:eastAsia="Times New Roman"/>
          <w:color w:val="000000" w:themeColor="text1"/>
          <w:szCs w:val="24"/>
        </w:rPr>
        <w:t>εμείς ότι δεν πρέπει να γίνουν</w:t>
      </w:r>
      <w:r>
        <w:rPr>
          <w:rFonts w:eastAsia="Times New Roman"/>
          <w:color w:val="000000" w:themeColor="text1"/>
          <w:szCs w:val="24"/>
        </w:rPr>
        <w:t>, η</w:t>
      </w:r>
      <w:r w:rsidRPr="00CA3657">
        <w:rPr>
          <w:rFonts w:eastAsia="Times New Roman"/>
          <w:color w:val="000000" w:themeColor="text1"/>
          <w:szCs w:val="24"/>
        </w:rPr>
        <w:t xml:space="preserve"> Νέα Δημοκρατία </w:t>
      </w:r>
      <w:r>
        <w:rPr>
          <w:rFonts w:eastAsia="Times New Roman"/>
          <w:color w:val="000000" w:themeColor="text1"/>
          <w:szCs w:val="24"/>
        </w:rPr>
        <w:t xml:space="preserve">είπε ότι </w:t>
      </w:r>
      <w:r w:rsidRPr="00CA3657">
        <w:rPr>
          <w:rFonts w:eastAsia="Times New Roman"/>
          <w:color w:val="000000" w:themeColor="text1"/>
          <w:szCs w:val="24"/>
        </w:rPr>
        <w:t xml:space="preserve">θα τα εφαρμόσει </w:t>
      </w:r>
      <w:r>
        <w:rPr>
          <w:rFonts w:eastAsia="Times New Roman"/>
          <w:color w:val="000000" w:themeColor="text1"/>
          <w:szCs w:val="24"/>
        </w:rPr>
        <w:t>και ά</w:t>
      </w:r>
      <w:r w:rsidRPr="00CA3657">
        <w:rPr>
          <w:rFonts w:eastAsia="Times New Roman"/>
          <w:color w:val="000000" w:themeColor="text1"/>
          <w:szCs w:val="24"/>
        </w:rPr>
        <w:t>μεσα</w:t>
      </w:r>
      <w:r>
        <w:rPr>
          <w:rFonts w:eastAsia="Times New Roman"/>
          <w:color w:val="000000" w:themeColor="text1"/>
          <w:szCs w:val="24"/>
        </w:rPr>
        <w:t>, ό</w:t>
      </w:r>
      <w:r w:rsidRPr="00CA3657">
        <w:rPr>
          <w:rFonts w:eastAsia="Times New Roman"/>
          <w:color w:val="000000" w:themeColor="text1"/>
          <w:szCs w:val="24"/>
        </w:rPr>
        <w:t>ταν πάρει την εξουσία</w:t>
      </w:r>
      <w:r>
        <w:rPr>
          <w:rFonts w:eastAsia="Times New Roman"/>
          <w:color w:val="000000" w:themeColor="text1"/>
          <w:szCs w:val="24"/>
        </w:rPr>
        <w:t>.</w:t>
      </w:r>
    </w:p>
    <w:p w14:paraId="03A730DE" w14:textId="77777777" w:rsidR="00E615E6" w:rsidRDefault="00720F21">
      <w:pPr>
        <w:spacing w:after="0" w:line="600" w:lineRule="auto"/>
        <w:ind w:firstLine="720"/>
        <w:jc w:val="both"/>
        <w:rPr>
          <w:rFonts w:eastAsia="Times New Roman"/>
          <w:color w:val="000000" w:themeColor="text1"/>
          <w:szCs w:val="24"/>
        </w:rPr>
      </w:pPr>
      <w:r>
        <w:rPr>
          <w:rFonts w:eastAsia="Times New Roman"/>
          <w:color w:val="000000" w:themeColor="text1"/>
          <w:szCs w:val="24"/>
        </w:rPr>
        <w:t>Τώρ</w:t>
      </w:r>
      <w:r>
        <w:rPr>
          <w:rFonts w:eastAsia="Times New Roman"/>
          <w:color w:val="000000" w:themeColor="text1"/>
          <w:szCs w:val="24"/>
        </w:rPr>
        <w:t>α που είπα για τα δίγλωσσα, έ</w:t>
      </w:r>
      <w:r w:rsidRPr="00CA3657">
        <w:rPr>
          <w:rFonts w:eastAsia="Times New Roman"/>
          <w:color w:val="000000" w:themeColor="text1"/>
          <w:szCs w:val="24"/>
        </w:rPr>
        <w:t>χετε γεμίσει τα σχολεία</w:t>
      </w:r>
      <w:r w:rsidRPr="00D34CF6">
        <w:rPr>
          <w:rFonts w:eastAsia="Times New Roman"/>
          <w:color w:val="000000" w:themeColor="text1"/>
          <w:szCs w:val="24"/>
        </w:rPr>
        <w:t xml:space="preserve"> </w:t>
      </w:r>
      <w:r>
        <w:rPr>
          <w:rFonts w:eastAsia="Times New Roman"/>
          <w:color w:val="000000" w:themeColor="text1"/>
          <w:szCs w:val="24"/>
        </w:rPr>
        <w:t>με παιδιά λαθρομεταναστών. Τ</w:t>
      </w:r>
      <w:r w:rsidRPr="00CA3657">
        <w:rPr>
          <w:rFonts w:eastAsia="Times New Roman"/>
          <w:color w:val="000000" w:themeColor="text1"/>
          <w:szCs w:val="24"/>
        </w:rPr>
        <w:t>ο είδα στη Σάμο και αλλού</w:t>
      </w:r>
      <w:r>
        <w:rPr>
          <w:rFonts w:eastAsia="Times New Roman"/>
          <w:color w:val="000000" w:themeColor="text1"/>
          <w:szCs w:val="24"/>
        </w:rPr>
        <w:t>. Και α</w:t>
      </w:r>
      <w:r w:rsidRPr="00CA3657">
        <w:rPr>
          <w:rFonts w:eastAsia="Times New Roman"/>
          <w:color w:val="000000" w:themeColor="text1"/>
          <w:szCs w:val="24"/>
        </w:rPr>
        <w:t>ντιδρούν οι γονείς</w:t>
      </w:r>
      <w:r>
        <w:rPr>
          <w:rFonts w:eastAsia="Times New Roman"/>
          <w:color w:val="000000" w:themeColor="text1"/>
          <w:szCs w:val="24"/>
        </w:rPr>
        <w:t>.</w:t>
      </w:r>
      <w:r w:rsidRPr="00CA3657">
        <w:rPr>
          <w:rFonts w:eastAsia="Times New Roman"/>
          <w:color w:val="000000" w:themeColor="text1"/>
          <w:szCs w:val="24"/>
        </w:rPr>
        <w:t xml:space="preserve"> </w:t>
      </w:r>
      <w:r>
        <w:rPr>
          <w:rFonts w:eastAsia="Times New Roman"/>
          <w:color w:val="000000" w:themeColor="text1"/>
          <w:szCs w:val="24"/>
        </w:rPr>
        <w:t>Κ</w:t>
      </w:r>
      <w:r w:rsidRPr="00CA3657">
        <w:rPr>
          <w:rFonts w:eastAsia="Times New Roman"/>
          <w:color w:val="000000" w:themeColor="text1"/>
          <w:szCs w:val="24"/>
        </w:rPr>
        <w:t>αι</w:t>
      </w:r>
      <w:r>
        <w:rPr>
          <w:rFonts w:eastAsia="Times New Roman"/>
          <w:color w:val="000000" w:themeColor="text1"/>
          <w:szCs w:val="24"/>
        </w:rPr>
        <w:t>,</w:t>
      </w:r>
      <w:r w:rsidRPr="00CA3657">
        <w:rPr>
          <w:rFonts w:eastAsia="Times New Roman"/>
          <w:color w:val="000000" w:themeColor="text1"/>
          <w:szCs w:val="24"/>
        </w:rPr>
        <w:t xml:space="preserve"> βεβαίω</w:t>
      </w:r>
      <w:r>
        <w:rPr>
          <w:rFonts w:eastAsia="Times New Roman"/>
          <w:color w:val="000000" w:themeColor="text1"/>
          <w:szCs w:val="24"/>
        </w:rPr>
        <w:t xml:space="preserve">ς, όσοι </w:t>
      </w:r>
      <w:r w:rsidRPr="00CA3657">
        <w:rPr>
          <w:rFonts w:eastAsia="Times New Roman"/>
          <w:color w:val="000000" w:themeColor="text1"/>
          <w:szCs w:val="24"/>
        </w:rPr>
        <w:t>γονείς αντιδρούν</w:t>
      </w:r>
      <w:r>
        <w:rPr>
          <w:rFonts w:eastAsia="Times New Roman"/>
          <w:color w:val="000000" w:themeColor="text1"/>
          <w:szCs w:val="24"/>
        </w:rPr>
        <w:t>,</w:t>
      </w:r>
      <w:r w:rsidRPr="00CA3657">
        <w:rPr>
          <w:rFonts w:eastAsia="Times New Roman"/>
          <w:color w:val="000000" w:themeColor="text1"/>
          <w:szCs w:val="24"/>
        </w:rPr>
        <w:t xml:space="preserve"> </w:t>
      </w:r>
      <w:r>
        <w:rPr>
          <w:rFonts w:eastAsia="Times New Roman"/>
          <w:color w:val="000000" w:themeColor="text1"/>
          <w:szCs w:val="24"/>
        </w:rPr>
        <w:t xml:space="preserve">τους κανονίζετε εσείς </w:t>
      </w:r>
      <w:r w:rsidRPr="00CA3657">
        <w:rPr>
          <w:rFonts w:eastAsia="Times New Roman"/>
          <w:color w:val="000000" w:themeColor="text1"/>
          <w:szCs w:val="24"/>
        </w:rPr>
        <w:t xml:space="preserve">στη </w:t>
      </w:r>
      <w:r>
        <w:rPr>
          <w:rFonts w:eastAsia="Times New Roman"/>
          <w:color w:val="000000" w:themeColor="text1"/>
          <w:szCs w:val="24"/>
        </w:rPr>
        <w:t>δ</w:t>
      </w:r>
      <w:r w:rsidRPr="00CA3657">
        <w:rPr>
          <w:rFonts w:eastAsia="Times New Roman"/>
          <w:color w:val="000000" w:themeColor="text1"/>
          <w:szCs w:val="24"/>
        </w:rPr>
        <w:t>ικαιοσύνη</w:t>
      </w:r>
      <w:r>
        <w:rPr>
          <w:rFonts w:eastAsia="Times New Roman"/>
          <w:color w:val="000000" w:themeColor="text1"/>
          <w:szCs w:val="24"/>
        </w:rPr>
        <w:t xml:space="preserve">. Έχετε </w:t>
      </w:r>
      <w:r w:rsidRPr="00CA3657">
        <w:rPr>
          <w:rFonts w:eastAsia="Times New Roman"/>
          <w:color w:val="000000" w:themeColor="text1"/>
          <w:szCs w:val="24"/>
        </w:rPr>
        <w:t xml:space="preserve">τον τρόπο </w:t>
      </w:r>
      <w:r>
        <w:rPr>
          <w:rFonts w:eastAsia="Times New Roman"/>
          <w:color w:val="000000" w:themeColor="text1"/>
          <w:szCs w:val="24"/>
        </w:rPr>
        <w:t>πλέον. Ε</w:t>
      </w:r>
      <w:r w:rsidRPr="00CA3657">
        <w:rPr>
          <w:rFonts w:eastAsia="Times New Roman"/>
          <w:color w:val="000000" w:themeColor="text1"/>
          <w:szCs w:val="24"/>
        </w:rPr>
        <w:t>λέγχετ</w:t>
      </w:r>
      <w:r>
        <w:rPr>
          <w:rFonts w:eastAsia="Times New Roman"/>
          <w:color w:val="000000" w:themeColor="text1"/>
          <w:szCs w:val="24"/>
        </w:rPr>
        <w:t>ε</w:t>
      </w:r>
      <w:r w:rsidRPr="00CA3657">
        <w:rPr>
          <w:rFonts w:eastAsia="Times New Roman"/>
          <w:color w:val="000000" w:themeColor="text1"/>
          <w:szCs w:val="24"/>
        </w:rPr>
        <w:t xml:space="preserve"> και τη </w:t>
      </w:r>
      <w:r>
        <w:rPr>
          <w:rFonts w:eastAsia="Times New Roman"/>
          <w:color w:val="000000" w:themeColor="text1"/>
          <w:szCs w:val="24"/>
        </w:rPr>
        <w:t>δ</w:t>
      </w:r>
      <w:r w:rsidRPr="00CA3657">
        <w:rPr>
          <w:rFonts w:eastAsia="Times New Roman"/>
          <w:color w:val="000000" w:themeColor="text1"/>
          <w:szCs w:val="24"/>
        </w:rPr>
        <w:t>ικαιοσύνη</w:t>
      </w:r>
      <w:r>
        <w:rPr>
          <w:rFonts w:eastAsia="Times New Roman"/>
          <w:color w:val="000000" w:themeColor="text1"/>
          <w:szCs w:val="24"/>
        </w:rPr>
        <w:t xml:space="preserve">. Έχουν γεμίσει τα σχολεία, λοιπόν, με παιδιά λαθρομεταναστών, τα οποία και καθυστερούν τη μάθηση και </w:t>
      </w:r>
      <w:r w:rsidRPr="00CA3657">
        <w:rPr>
          <w:rFonts w:eastAsia="Times New Roman"/>
          <w:color w:val="000000" w:themeColor="text1"/>
          <w:szCs w:val="24"/>
        </w:rPr>
        <w:t>εστίες είναι για διάφορες ασθένειες</w:t>
      </w:r>
      <w:r>
        <w:rPr>
          <w:rFonts w:eastAsia="Times New Roman"/>
          <w:color w:val="000000" w:themeColor="text1"/>
          <w:szCs w:val="24"/>
        </w:rPr>
        <w:t>, α</w:t>
      </w:r>
      <w:r w:rsidRPr="00CA3657">
        <w:rPr>
          <w:rFonts w:eastAsia="Times New Roman"/>
          <w:color w:val="000000" w:themeColor="text1"/>
          <w:szCs w:val="24"/>
        </w:rPr>
        <w:t xml:space="preserve">πό τη στιγμή που έρχονται </w:t>
      </w:r>
      <w:r>
        <w:rPr>
          <w:rFonts w:eastAsia="Times New Roman"/>
          <w:color w:val="000000" w:themeColor="text1"/>
          <w:szCs w:val="24"/>
        </w:rPr>
        <w:t xml:space="preserve">από εκεί που μένουν, από τα </w:t>
      </w:r>
      <w:r>
        <w:rPr>
          <w:rFonts w:eastAsia="Times New Roman"/>
          <w:color w:val="000000" w:themeColor="text1"/>
          <w:szCs w:val="24"/>
          <w:lang w:val="en-US"/>
        </w:rPr>
        <w:t>hot</w:t>
      </w:r>
      <w:r w:rsidRPr="00CD14B6">
        <w:rPr>
          <w:rFonts w:eastAsia="Times New Roman"/>
          <w:color w:val="000000" w:themeColor="text1"/>
          <w:szCs w:val="24"/>
        </w:rPr>
        <w:t xml:space="preserve"> </w:t>
      </w:r>
      <w:r>
        <w:rPr>
          <w:rFonts w:eastAsia="Times New Roman"/>
          <w:color w:val="000000" w:themeColor="text1"/>
          <w:szCs w:val="24"/>
          <w:lang w:val="en-US"/>
        </w:rPr>
        <w:t>spots</w:t>
      </w:r>
      <w:r w:rsidRPr="00CD14B6">
        <w:rPr>
          <w:rFonts w:eastAsia="Times New Roman"/>
          <w:color w:val="000000" w:themeColor="text1"/>
          <w:szCs w:val="24"/>
        </w:rPr>
        <w:t>.</w:t>
      </w:r>
    </w:p>
    <w:p w14:paraId="03A730DF" w14:textId="77777777" w:rsidR="00E615E6" w:rsidRDefault="00720F21">
      <w:pPr>
        <w:spacing w:after="0" w:line="600" w:lineRule="auto"/>
        <w:ind w:firstLine="720"/>
        <w:jc w:val="both"/>
        <w:rPr>
          <w:rFonts w:eastAsia="Times New Roman"/>
          <w:color w:val="000000" w:themeColor="text1"/>
          <w:szCs w:val="24"/>
        </w:rPr>
      </w:pPr>
      <w:r>
        <w:rPr>
          <w:rFonts w:eastAsia="Times New Roman"/>
          <w:color w:val="000000" w:themeColor="text1"/>
          <w:szCs w:val="24"/>
        </w:rPr>
        <w:t xml:space="preserve">Πέρα από αυτό, </w:t>
      </w:r>
      <w:r w:rsidRPr="00CA3657">
        <w:rPr>
          <w:rFonts w:eastAsia="Times New Roman"/>
          <w:color w:val="000000" w:themeColor="text1"/>
          <w:szCs w:val="24"/>
        </w:rPr>
        <w:t xml:space="preserve">οι άνθρωποι </w:t>
      </w:r>
      <w:r>
        <w:rPr>
          <w:rFonts w:eastAsia="Times New Roman"/>
          <w:color w:val="000000" w:themeColor="text1"/>
          <w:szCs w:val="24"/>
        </w:rPr>
        <w:t xml:space="preserve">αυτοί </w:t>
      </w:r>
      <w:r w:rsidRPr="00CA3657">
        <w:rPr>
          <w:rFonts w:eastAsia="Times New Roman"/>
          <w:color w:val="000000" w:themeColor="text1"/>
          <w:szCs w:val="24"/>
        </w:rPr>
        <w:t>δεν θέλου</w:t>
      </w:r>
      <w:r w:rsidRPr="00CA3657">
        <w:rPr>
          <w:rFonts w:eastAsia="Times New Roman"/>
          <w:color w:val="000000" w:themeColor="text1"/>
          <w:szCs w:val="24"/>
        </w:rPr>
        <w:t xml:space="preserve">ν </w:t>
      </w:r>
      <w:r>
        <w:rPr>
          <w:rFonts w:eastAsia="Times New Roman"/>
          <w:color w:val="000000" w:themeColor="text1"/>
          <w:szCs w:val="24"/>
        </w:rPr>
        <w:t xml:space="preserve">να </w:t>
      </w:r>
      <w:r w:rsidRPr="00CA3657">
        <w:rPr>
          <w:rFonts w:eastAsia="Times New Roman"/>
          <w:color w:val="000000" w:themeColor="text1"/>
          <w:szCs w:val="24"/>
        </w:rPr>
        <w:t>ενσωματωθούν στο</w:t>
      </w:r>
      <w:r>
        <w:rPr>
          <w:rFonts w:eastAsia="Times New Roman"/>
          <w:color w:val="000000" w:themeColor="text1"/>
          <w:szCs w:val="24"/>
        </w:rPr>
        <w:t>ν</w:t>
      </w:r>
      <w:r w:rsidRPr="00CA3657">
        <w:rPr>
          <w:rFonts w:eastAsia="Times New Roman"/>
          <w:color w:val="000000" w:themeColor="text1"/>
          <w:szCs w:val="24"/>
        </w:rPr>
        <w:t xml:space="preserve"> δυτικό τρόπο ζωής</w:t>
      </w:r>
      <w:r>
        <w:rPr>
          <w:rFonts w:eastAsia="Times New Roman"/>
          <w:color w:val="000000" w:themeColor="text1"/>
          <w:szCs w:val="24"/>
        </w:rPr>
        <w:t xml:space="preserve">. Έρχονται </w:t>
      </w:r>
      <w:r w:rsidRPr="00CA3657">
        <w:rPr>
          <w:rFonts w:eastAsia="Times New Roman"/>
          <w:color w:val="000000" w:themeColor="text1"/>
          <w:szCs w:val="24"/>
        </w:rPr>
        <w:t>στην Ευρώπη</w:t>
      </w:r>
      <w:r>
        <w:rPr>
          <w:rFonts w:eastAsia="Times New Roman"/>
          <w:color w:val="000000" w:themeColor="text1"/>
          <w:szCs w:val="24"/>
        </w:rPr>
        <w:t>,</w:t>
      </w:r>
      <w:r w:rsidRPr="00CA3657">
        <w:rPr>
          <w:rFonts w:eastAsia="Times New Roman"/>
          <w:color w:val="000000" w:themeColor="text1"/>
          <w:szCs w:val="24"/>
        </w:rPr>
        <w:t xml:space="preserve"> έρχονται στην Ελλάδα για να την αλλάξουν</w:t>
      </w:r>
      <w:r>
        <w:rPr>
          <w:rFonts w:eastAsia="Times New Roman"/>
          <w:color w:val="000000" w:themeColor="text1"/>
          <w:szCs w:val="24"/>
        </w:rPr>
        <w:t>. Γι’</w:t>
      </w:r>
      <w:r w:rsidRPr="00CA3657">
        <w:rPr>
          <w:rFonts w:eastAsia="Times New Roman"/>
          <w:color w:val="000000" w:themeColor="text1"/>
          <w:szCs w:val="24"/>
        </w:rPr>
        <w:t xml:space="preserve"> αυτό θέλουν να έχουν </w:t>
      </w:r>
      <w:r>
        <w:rPr>
          <w:rFonts w:eastAsia="Times New Roman"/>
          <w:color w:val="000000" w:themeColor="text1"/>
          <w:szCs w:val="24"/>
        </w:rPr>
        <w:t xml:space="preserve">τη </w:t>
      </w:r>
      <w:proofErr w:type="spellStart"/>
      <w:r>
        <w:rPr>
          <w:rFonts w:eastAsia="Times New Roman"/>
          <w:color w:val="000000" w:themeColor="text1"/>
          <w:szCs w:val="24"/>
        </w:rPr>
        <w:t>σαρία</w:t>
      </w:r>
      <w:proofErr w:type="spellEnd"/>
      <w:r>
        <w:rPr>
          <w:rFonts w:eastAsia="Times New Roman"/>
          <w:color w:val="000000" w:themeColor="text1"/>
          <w:szCs w:val="24"/>
        </w:rPr>
        <w:t xml:space="preserve">, να έχουν </w:t>
      </w:r>
      <w:r w:rsidRPr="00CA3657">
        <w:rPr>
          <w:rFonts w:eastAsia="Times New Roman"/>
          <w:color w:val="000000" w:themeColor="text1"/>
          <w:szCs w:val="24"/>
        </w:rPr>
        <w:t>τους δικούς τους νόμους</w:t>
      </w:r>
      <w:r>
        <w:rPr>
          <w:rFonts w:eastAsia="Times New Roman"/>
          <w:color w:val="000000" w:themeColor="text1"/>
          <w:szCs w:val="24"/>
        </w:rPr>
        <w:t>. Αυτό</w:t>
      </w:r>
      <w:r w:rsidRPr="00CA3657">
        <w:rPr>
          <w:rFonts w:eastAsia="Times New Roman"/>
          <w:color w:val="000000" w:themeColor="text1"/>
          <w:szCs w:val="24"/>
        </w:rPr>
        <w:t xml:space="preserve"> που επικρατεί στο Ισλάμ</w:t>
      </w:r>
      <w:r>
        <w:rPr>
          <w:rFonts w:eastAsia="Times New Roman"/>
          <w:color w:val="000000" w:themeColor="text1"/>
          <w:szCs w:val="24"/>
        </w:rPr>
        <w:t xml:space="preserve">, θέλουν να το επιβάλλουν και στην Ευρώπη. </w:t>
      </w:r>
      <w:r>
        <w:rPr>
          <w:rFonts w:eastAsia="Times New Roman"/>
          <w:color w:val="000000" w:themeColor="text1"/>
          <w:szCs w:val="24"/>
        </w:rPr>
        <w:lastRenderedPageBreak/>
        <w:t>Δ</w:t>
      </w:r>
      <w:r w:rsidRPr="00CA3657">
        <w:rPr>
          <w:rFonts w:eastAsia="Times New Roman"/>
          <w:color w:val="000000" w:themeColor="text1"/>
          <w:szCs w:val="24"/>
        </w:rPr>
        <w:t xml:space="preserve">εν </w:t>
      </w:r>
      <w:r>
        <w:rPr>
          <w:rFonts w:eastAsia="Times New Roman"/>
          <w:color w:val="000000" w:themeColor="text1"/>
          <w:szCs w:val="24"/>
        </w:rPr>
        <w:t>έρχοντ</w:t>
      </w:r>
      <w:r>
        <w:rPr>
          <w:rFonts w:eastAsia="Times New Roman"/>
          <w:color w:val="000000" w:themeColor="text1"/>
          <w:szCs w:val="24"/>
        </w:rPr>
        <w:t xml:space="preserve">αι να ενσωματωθούν </w:t>
      </w:r>
      <w:r w:rsidRPr="00CA3657">
        <w:rPr>
          <w:rFonts w:eastAsia="Times New Roman"/>
          <w:color w:val="000000" w:themeColor="text1"/>
          <w:szCs w:val="24"/>
        </w:rPr>
        <w:t>στην Ευρώπη</w:t>
      </w:r>
      <w:r>
        <w:rPr>
          <w:rFonts w:eastAsia="Times New Roman"/>
          <w:color w:val="000000" w:themeColor="text1"/>
          <w:szCs w:val="24"/>
        </w:rPr>
        <w:t xml:space="preserve">. Έρχονται να αλλάξουν </w:t>
      </w:r>
      <w:r w:rsidRPr="00CA3657">
        <w:rPr>
          <w:rFonts w:eastAsia="Times New Roman"/>
          <w:color w:val="000000" w:themeColor="text1"/>
          <w:szCs w:val="24"/>
        </w:rPr>
        <w:t>την Ευρώπη</w:t>
      </w:r>
      <w:r>
        <w:rPr>
          <w:rFonts w:eastAsia="Times New Roman"/>
          <w:color w:val="000000" w:themeColor="text1"/>
          <w:szCs w:val="24"/>
        </w:rPr>
        <w:t xml:space="preserve">, έρχονται να </w:t>
      </w:r>
      <w:r w:rsidRPr="00CA3657">
        <w:rPr>
          <w:rFonts w:eastAsia="Times New Roman"/>
          <w:color w:val="000000" w:themeColor="text1"/>
          <w:szCs w:val="24"/>
        </w:rPr>
        <w:t>κάνου</w:t>
      </w:r>
      <w:r>
        <w:rPr>
          <w:rFonts w:eastAsia="Times New Roman"/>
          <w:color w:val="000000" w:themeColor="text1"/>
          <w:szCs w:val="24"/>
        </w:rPr>
        <w:t xml:space="preserve">ν μια μουσουλμανική </w:t>
      </w:r>
      <w:r w:rsidRPr="00CA3657">
        <w:rPr>
          <w:rFonts w:eastAsia="Times New Roman"/>
          <w:color w:val="000000" w:themeColor="text1"/>
          <w:szCs w:val="24"/>
        </w:rPr>
        <w:t xml:space="preserve">Ευρώπη και </w:t>
      </w:r>
      <w:r>
        <w:rPr>
          <w:rFonts w:eastAsia="Times New Roman"/>
          <w:color w:val="000000" w:themeColor="text1"/>
          <w:szCs w:val="24"/>
        </w:rPr>
        <w:t xml:space="preserve">γι’ αυτό όλος </w:t>
      </w:r>
      <w:r w:rsidRPr="00CA3657">
        <w:rPr>
          <w:rFonts w:eastAsia="Times New Roman"/>
          <w:color w:val="000000" w:themeColor="text1"/>
          <w:szCs w:val="24"/>
        </w:rPr>
        <w:t>ο κόσμος</w:t>
      </w:r>
      <w:r>
        <w:rPr>
          <w:rFonts w:eastAsia="Times New Roman"/>
          <w:color w:val="000000" w:themeColor="text1"/>
          <w:szCs w:val="24"/>
        </w:rPr>
        <w:t>,</w:t>
      </w:r>
      <w:r w:rsidRPr="00CA3657">
        <w:rPr>
          <w:rFonts w:eastAsia="Times New Roman"/>
          <w:color w:val="000000" w:themeColor="text1"/>
          <w:szCs w:val="24"/>
        </w:rPr>
        <w:t xml:space="preserve"> όλη η Ευρώπη αντιδρά</w:t>
      </w:r>
      <w:r>
        <w:rPr>
          <w:rFonts w:eastAsia="Times New Roman"/>
          <w:color w:val="000000" w:themeColor="text1"/>
          <w:szCs w:val="24"/>
        </w:rPr>
        <w:t>.</w:t>
      </w:r>
    </w:p>
    <w:p w14:paraId="03A730E0" w14:textId="77777777" w:rsidR="00E615E6" w:rsidRDefault="00720F21">
      <w:pPr>
        <w:spacing w:after="0" w:line="600" w:lineRule="auto"/>
        <w:ind w:firstLine="720"/>
        <w:jc w:val="both"/>
        <w:rPr>
          <w:rFonts w:eastAsia="Times New Roman"/>
          <w:color w:val="000000" w:themeColor="text1"/>
          <w:szCs w:val="24"/>
        </w:rPr>
      </w:pPr>
      <w:r>
        <w:rPr>
          <w:rFonts w:eastAsia="Times New Roman"/>
          <w:color w:val="000000" w:themeColor="text1"/>
          <w:szCs w:val="24"/>
        </w:rPr>
        <w:t xml:space="preserve">Γι’ </w:t>
      </w:r>
      <w:r w:rsidRPr="00CA3657">
        <w:rPr>
          <w:rFonts w:eastAsia="Times New Roman"/>
          <w:color w:val="000000" w:themeColor="text1"/>
          <w:szCs w:val="24"/>
        </w:rPr>
        <w:t>αυτό</w:t>
      </w:r>
      <w:r>
        <w:rPr>
          <w:rFonts w:eastAsia="Times New Roman"/>
          <w:color w:val="000000" w:themeColor="text1"/>
          <w:szCs w:val="24"/>
        </w:rPr>
        <w:t xml:space="preserve">, αυτό που σας </w:t>
      </w:r>
      <w:r w:rsidRPr="00CA3657">
        <w:rPr>
          <w:rFonts w:eastAsia="Times New Roman"/>
          <w:color w:val="000000" w:themeColor="text1"/>
          <w:szCs w:val="24"/>
        </w:rPr>
        <w:t>φο</w:t>
      </w:r>
      <w:r>
        <w:rPr>
          <w:rFonts w:eastAsia="Times New Roman"/>
          <w:color w:val="000000" w:themeColor="text1"/>
          <w:szCs w:val="24"/>
        </w:rPr>
        <w:t>β</w:t>
      </w:r>
      <w:r w:rsidRPr="00CA3657">
        <w:rPr>
          <w:rFonts w:eastAsia="Times New Roman"/>
          <w:color w:val="000000" w:themeColor="text1"/>
          <w:szCs w:val="24"/>
        </w:rPr>
        <w:t>ίζει είναι η άνοδος</w:t>
      </w:r>
      <w:r>
        <w:rPr>
          <w:rFonts w:eastAsia="Times New Roman"/>
          <w:color w:val="000000" w:themeColor="text1"/>
          <w:szCs w:val="24"/>
        </w:rPr>
        <w:t xml:space="preserve"> -</w:t>
      </w:r>
      <w:r w:rsidRPr="00CA3657">
        <w:rPr>
          <w:rFonts w:eastAsia="Times New Roman"/>
          <w:color w:val="000000" w:themeColor="text1"/>
          <w:szCs w:val="24"/>
        </w:rPr>
        <w:t>όπως τη λέτε</w:t>
      </w:r>
      <w:r>
        <w:rPr>
          <w:rFonts w:eastAsia="Times New Roman"/>
          <w:color w:val="000000" w:themeColor="text1"/>
          <w:szCs w:val="24"/>
        </w:rPr>
        <w:t xml:space="preserve">- της </w:t>
      </w:r>
      <w:r>
        <w:rPr>
          <w:rFonts w:eastAsia="Times New Roman"/>
          <w:color w:val="000000" w:themeColor="text1"/>
          <w:szCs w:val="24"/>
        </w:rPr>
        <w:t>α</w:t>
      </w:r>
      <w:r w:rsidRPr="00CA3657">
        <w:rPr>
          <w:rFonts w:eastAsia="Times New Roman"/>
          <w:color w:val="000000" w:themeColor="text1"/>
          <w:szCs w:val="24"/>
        </w:rPr>
        <w:t>κροδεξιάς</w:t>
      </w:r>
      <w:r>
        <w:rPr>
          <w:rFonts w:eastAsia="Times New Roman"/>
          <w:color w:val="000000" w:themeColor="text1"/>
          <w:szCs w:val="24"/>
        </w:rPr>
        <w:t>.</w:t>
      </w:r>
    </w:p>
    <w:p w14:paraId="03A730E1" w14:textId="77777777" w:rsidR="00E615E6" w:rsidRDefault="00720F21">
      <w:pPr>
        <w:spacing w:after="0" w:line="600" w:lineRule="auto"/>
        <w:ind w:firstLine="720"/>
        <w:jc w:val="both"/>
        <w:rPr>
          <w:rFonts w:eastAsia="Times New Roman"/>
          <w:color w:val="000000" w:themeColor="text1"/>
          <w:szCs w:val="24"/>
        </w:rPr>
      </w:pPr>
      <w:r>
        <w:rPr>
          <w:rFonts w:eastAsia="Times New Roman"/>
          <w:color w:val="000000" w:themeColor="text1"/>
          <w:szCs w:val="24"/>
        </w:rPr>
        <w:t>Ε</w:t>
      </w:r>
      <w:r w:rsidRPr="00CA3657">
        <w:rPr>
          <w:rFonts w:eastAsia="Times New Roman"/>
          <w:color w:val="000000" w:themeColor="text1"/>
          <w:szCs w:val="24"/>
        </w:rPr>
        <w:t xml:space="preserve">ίναι πάρα πολλά τα </w:t>
      </w:r>
      <w:r w:rsidRPr="00CA3657">
        <w:rPr>
          <w:rFonts w:eastAsia="Times New Roman"/>
          <w:color w:val="000000" w:themeColor="text1"/>
          <w:szCs w:val="24"/>
        </w:rPr>
        <w:t>άρθρα</w:t>
      </w:r>
      <w:r>
        <w:rPr>
          <w:rFonts w:eastAsia="Times New Roman"/>
          <w:color w:val="000000" w:themeColor="text1"/>
          <w:szCs w:val="24"/>
        </w:rPr>
        <w:t>.</w:t>
      </w:r>
      <w:r w:rsidRPr="00CA3657">
        <w:rPr>
          <w:rFonts w:eastAsia="Times New Roman"/>
          <w:color w:val="000000" w:themeColor="text1"/>
          <w:szCs w:val="24"/>
        </w:rPr>
        <w:t xml:space="preserve"> Θα μιλήσω και στη δευτερολογία</w:t>
      </w:r>
      <w:r>
        <w:rPr>
          <w:rFonts w:eastAsia="Times New Roman"/>
          <w:color w:val="000000" w:themeColor="text1"/>
          <w:szCs w:val="24"/>
        </w:rPr>
        <w:t>. Είναι, όμως, κάποια</w:t>
      </w:r>
      <w:r w:rsidRPr="00CA3657">
        <w:rPr>
          <w:rFonts w:eastAsia="Times New Roman"/>
          <w:color w:val="000000" w:themeColor="text1"/>
          <w:szCs w:val="24"/>
        </w:rPr>
        <w:t xml:space="preserve"> άρθρ</w:t>
      </w:r>
      <w:r>
        <w:rPr>
          <w:rFonts w:eastAsia="Times New Roman"/>
          <w:color w:val="000000" w:themeColor="text1"/>
          <w:szCs w:val="24"/>
        </w:rPr>
        <w:t>α -10</w:t>
      </w:r>
      <w:r w:rsidRPr="00CA3657">
        <w:rPr>
          <w:rFonts w:eastAsia="Times New Roman"/>
          <w:color w:val="000000" w:themeColor="text1"/>
          <w:szCs w:val="24"/>
        </w:rPr>
        <w:t>4</w:t>
      </w:r>
      <w:r>
        <w:rPr>
          <w:rFonts w:eastAsia="Times New Roman"/>
          <w:color w:val="000000" w:themeColor="text1"/>
          <w:szCs w:val="24"/>
        </w:rPr>
        <w:t xml:space="preserve"> με 107- στα οποία λέτε τα εξής: Διαρθρώνεται </w:t>
      </w:r>
      <w:r w:rsidRPr="00CA3657">
        <w:rPr>
          <w:rFonts w:eastAsia="Times New Roman"/>
          <w:color w:val="000000" w:themeColor="text1"/>
          <w:szCs w:val="24"/>
        </w:rPr>
        <w:t xml:space="preserve">το </w:t>
      </w:r>
      <w:r>
        <w:rPr>
          <w:rFonts w:eastAsia="Times New Roman"/>
          <w:color w:val="000000" w:themeColor="text1"/>
          <w:szCs w:val="24"/>
        </w:rPr>
        <w:t>υ</w:t>
      </w:r>
      <w:r w:rsidRPr="00CA3657">
        <w:rPr>
          <w:rFonts w:eastAsia="Times New Roman"/>
          <w:color w:val="000000" w:themeColor="text1"/>
          <w:szCs w:val="24"/>
        </w:rPr>
        <w:t xml:space="preserve">πηρεσιακό </w:t>
      </w:r>
      <w:r>
        <w:rPr>
          <w:rFonts w:eastAsia="Times New Roman"/>
          <w:color w:val="000000" w:themeColor="text1"/>
          <w:szCs w:val="24"/>
        </w:rPr>
        <w:t xml:space="preserve">επιτελείο </w:t>
      </w:r>
      <w:r>
        <w:rPr>
          <w:rFonts w:eastAsia="Times New Roman"/>
          <w:color w:val="000000" w:themeColor="text1"/>
          <w:szCs w:val="24"/>
        </w:rPr>
        <w:t xml:space="preserve">του Υπουργείου στον </w:t>
      </w:r>
      <w:r w:rsidRPr="00CA3657">
        <w:rPr>
          <w:rFonts w:eastAsia="Times New Roman"/>
          <w:color w:val="000000" w:themeColor="text1"/>
          <w:szCs w:val="24"/>
        </w:rPr>
        <w:t>τομέα</w:t>
      </w:r>
      <w:r>
        <w:rPr>
          <w:rFonts w:eastAsia="Times New Roman"/>
          <w:color w:val="000000" w:themeColor="text1"/>
          <w:szCs w:val="24"/>
        </w:rPr>
        <w:t xml:space="preserve"> τη</w:t>
      </w:r>
      <w:r w:rsidRPr="00CA3657">
        <w:rPr>
          <w:rFonts w:eastAsia="Times New Roman"/>
          <w:color w:val="000000" w:themeColor="text1"/>
          <w:szCs w:val="24"/>
        </w:rPr>
        <w:t xml:space="preserve">ς </w:t>
      </w:r>
      <w:r>
        <w:rPr>
          <w:rFonts w:eastAsia="Times New Roman"/>
          <w:color w:val="000000" w:themeColor="text1"/>
          <w:szCs w:val="24"/>
        </w:rPr>
        <w:t>Η</w:t>
      </w:r>
      <w:r w:rsidRPr="00CA3657">
        <w:rPr>
          <w:rFonts w:eastAsia="Times New Roman"/>
          <w:color w:val="000000" w:themeColor="text1"/>
          <w:szCs w:val="24"/>
        </w:rPr>
        <w:t xml:space="preserve">λεκτρονικής </w:t>
      </w:r>
      <w:r>
        <w:rPr>
          <w:rFonts w:eastAsia="Times New Roman"/>
          <w:color w:val="000000" w:themeColor="text1"/>
          <w:szCs w:val="24"/>
        </w:rPr>
        <w:t>Δ</w:t>
      </w:r>
      <w:r w:rsidRPr="00CA3657">
        <w:rPr>
          <w:rFonts w:eastAsia="Times New Roman"/>
          <w:color w:val="000000" w:themeColor="text1"/>
          <w:szCs w:val="24"/>
        </w:rPr>
        <w:t>ιακυβέρνησης</w:t>
      </w:r>
      <w:r>
        <w:rPr>
          <w:rFonts w:eastAsia="Times New Roman"/>
          <w:color w:val="000000" w:themeColor="text1"/>
          <w:szCs w:val="24"/>
        </w:rPr>
        <w:t xml:space="preserve">. Τέλος πάντων, </w:t>
      </w:r>
      <w:r w:rsidRPr="00CA3657">
        <w:rPr>
          <w:rFonts w:eastAsia="Times New Roman"/>
          <w:color w:val="000000" w:themeColor="text1"/>
          <w:szCs w:val="24"/>
        </w:rPr>
        <w:t>για να μην τα πολυλογούμε</w:t>
      </w:r>
      <w:r>
        <w:rPr>
          <w:rFonts w:eastAsia="Times New Roman"/>
          <w:color w:val="000000" w:themeColor="text1"/>
          <w:szCs w:val="24"/>
        </w:rPr>
        <w:t>,</w:t>
      </w:r>
      <w:r w:rsidRPr="00CA3657">
        <w:rPr>
          <w:rFonts w:eastAsia="Times New Roman"/>
          <w:color w:val="000000" w:themeColor="text1"/>
          <w:szCs w:val="24"/>
        </w:rPr>
        <w:t xml:space="preserve"> </w:t>
      </w:r>
      <w:r>
        <w:rPr>
          <w:rFonts w:eastAsia="Times New Roman"/>
          <w:color w:val="000000" w:themeColor="text1"/>
          <w:szCs w:val="24"/>
        </w:rPr>
        <w:t xml:space="preserve">πρόκειται για </w:t>
      </w:r>
      <w:r w:rsidRPr="00CA3657">
        <w:rPr>
          <w:rFonts w:eastAsia="Times New Roman"/>
          <w:color w:val="000000" w:themeColor="text1"/>
          <w:szCs w:val="24"/>
        </w:rPr>
        <w:t>μ</w:t>
      </w:r>
      <w:r>
        <w:rPr>
          <w:rFonts w:eastAsia="Times New Roman"/>
          <w:color w:val="000000" w:themeColor="text1"/>
          <w:szCs w:val="24"/>
        </w:rPr>
        <w:t xml:space="preserve">ια </w:t>
      </w:r>
      <w:r>
        <w:rPr>
          <w:rFonts w:eastAsia="Times New Roman"/>
          <w:color w:val="000000" w:themeColor="text1"/>
          <w:szCs w:val="24"/>
        </w:rPr>
        <w:t>επιτροπή που φτιάχνετε,</w:t>
      </w:r>
      <w:r w:rsidRPr="00CA3657">
        <w:rPr>
          <w:rFonts w:eastAsia="Times New Roman"/>
          <w:color w:val="000000" w:themeColor="text1"/>
          <w:szCs w:val="24"/>
        </w:rPr>
        <w:t xml:space="preserve"> η οποία θα κοστίζει 128.000 ευρώ το</w:t>
      </w:r>
      <w:r>
        <w:rPr>
          <w:rFonts w:eastAsia="Times New Roman"/>
          <w:color w:val="000000" w:themeColor="text1"/>
          <w:szCs w:val="24"/>
        </w:rPr>
        <w:t>ν</w:t>
      </w:r>
      <w:r w:rsidRPr="00CA3657">
        <w:rPr>
          <w:rFonts w:eastAsia="Times New Roman"/>
          <w:color w:val="000000" w:themeColor="text1"/>
          <w:szCs w:val="24"/>
        </w:rPr>
        <w:t xml:space="preserve"> χρόνο</w:t>
      </w:r>
      <w:r>
        <w:rPr>
          <w:rFonts w:eastAsia="Times New Roman"/>
          <w:color w:val="000000" w:themeColor="text1"/>
          <w:szCs w:val="24"/>
        </w:rPr>
        <w:t>,</w:t>
      </w:r>
      <w:r w:rsidRPr="00CA3657">
        <w:rPr>
          <w:rFonts w:eastAsia="Times New Roman"/>
          <w:color w:val="000000" w:themeColor="text1"/>
          <w:szCs w:val="24"/>
        </w:rPr>
        <w:t xml:space="preserve"> για να ελέγχει το διαδίκτυο</w:t>
      </w:r>
      <w:r>
        <w:rPr>
          <w:rFonts w:eastAsia="Times New Roman"/>
          <w:color w:val="000000" w:themeColor="text1"/>
          <w:szCs w:val="24"/>
        </w:rPr>
        <w:t xml:space="preserve">, να ελέγχει το τι γράφεται και </w:t>
      </w:r>
      <w:r w:rsidRPr="00CA3657">
        <w:rPr>
          <w:rFonts w:eastAsia="Times New Roman"/>
          <w:color w:val="000000" w:themeColor="text1"/>
          <w:szCs w:val="24"/>
        </w:rPr>
        <w:t>το τι λέγεται στο διαδίκτυο</w:t>
      </w:r>
      <w:r>
        <w:rPr>
          <w:rFonts w:eastAsia="Times New Roman"/>
          <w:color w:val="000000" w:themeColor="text1"/>
          <w:szCs w:val="24"/>
        </w:rPr>
        <w:t>.</w:t>
      </w:r>
    </w:p>
    <w:p w14:paraId="03A730E2" w14:textId="77777777" w:rsidR="00E615E6" w:rsidRDefault="00720F21">
      <w:pPr>
        <w:spacing w:after="0" w:line="600" w:lineRule="auto"/>
        <w:ind w:firstLine="720"/>
        <w:jc w:val="both"/>
        <w:rPr>
          <w:rFonts w:eastAsia="Times New Roman"/>
          <w:color w:val="000000" w:themeColor="text1"/>
          <w:szCs w:val="24"/>
        </w:rPr>
      </w:pPr>
      <w:r>
        <w:rPr>
          <w:rFonts w:eastAsia="Times New Roman"/>
          <w:color w:val="000000" w:themeColor="text1"/>
          <w:szCs w:val="24"/>
        </w:rPr>
        <w:t xml:space="preserve">Το είπαμε </w:t>
      </w:r>
      <w:r w:rsidRPr="00CA3657">
        <w:rPr>
          <w:rFonts w:eastAsia="Times New Roman"/>
          <w:color w:val="000000" w:themeColor="text1"/>
          <w:szCs w:val="24"/>
        </w:rPr>
        <w:t>και στ</w:t>
      </w:r>
      <w:r>
        <w:rPr>
          <w:rFonts w:eastAsia="Times New Roman"/>
          <w:color w:val="000000" w:themeColor="text1"/>
          <w:szCs w:val="24"/>
        </w:rPr>
        <w:t>ην</w:t>
      </w:r>
      <w:r w:rsidRPr="00CA3657">
        <w:rPr>
          <w:rFonts w:eastAsia="Times New Roman"/>
          <w:color w:val="000000" w:themeColor="text1"/>
          <w:szCs w:val="24"/>
        </w:rPr>
        <w:t xml:space="preserve"> </w:t>
      </w:r>
      <w:r>
        <w:rPr>
          <w:rFonts w:eastAsia="Times New Roman"/>
          <w:color w:val="000000" w:themeColor="text1"/>
          <w:szCs w:val="24"/>
        </w:rPr>
        <w:t>ε</w:t>
      </w:r>
      <w:r w:rsidRPr="00CA3657">
        <w:rPr>
          <w:rFonts w:eastAsia="Times New Roman"/>
          <w:color w:val="000000" w:themeColor="text1"/>
          <w:szCs w:val="24"/>
        </w:rPr>
        <w:t>πιτροπή</w:t>
      </w:r>
      <w:r>
        <w:rPr>
          <w:rFonts w:eastAsia="Times New Roman"/>
          <w:color w:val="000000" w:themeColor="text1"/>
          <w:szCs w:val="24"/>
        </w:rPr>
        <w:t>. Δεν χρειάζεται να τα κάνετε ό</w:t>
      </w:r>
      <w:r w:rsidRPr="00CA3657">
        <w:rPr>
          <w:rFonts w:eastAsia="Times New Roman"/>
          <w:color w:val="000000" w:themeColor="text1"/>
          <w:szCs w:val="24"/>
        </w:rPr>
        <w:t>λα αυτά</w:t>
      </w:r>
      <w:r>
        <w:rPr>
          <w:rFonts w:eastAsia="Times New Roman"/>
          <w:color w:val="000000" w:themeColor="text1"/>
          <w:szCs w:val="24"/>
        </w:rPr>
        <w:t>. Η</w:t>
      </w:r>
      <w:r w:rsidRPr="00CA3657">
        <w:rPr>
          <w:rFonts w:eastAsia="Times New Roman"/>
          <w:color w:val="000000" w:themeColor="text1"/>
          <w:szCs w:val="24"/>
        </w:rPr>
        <w:t xml:space="preserve"> φίμωση του διαδικτύου απέναντι </w:t>
      </w:r>
      <w:r w:rsidRPr="00CA3657">
        <w:rPr>
          <w:rFonts w:eastAsia="Times New Roman"/>
          <w:color w:val="000000" w:themeColor="text1"/>
          <w:szCs w:val="24"/>
        </w:rPr>
        <w:t>σε αυτό που σας ενοχλεί</w:t>
      </w:r>
      <w:r>
        <w:rPr>
          <w:rFonts w:eastAsia="Times New Roman"/>
          <w:color w:val="000000" w:themeColor="text1"/>
          <w:szCs w:val="24"/>
        </w:rPr>
        <w:t>,</w:t>
      </w:r>
      <w:r w:rsidRPr="00CA3657">
        <w:rPr>
          <w:rFonts w:eastAsia="Times New Roman"/>
          <w:color w:val="000000" w:themeColor="text1"/>
          <w:szCs w:val="24"/>
        </w:rPr>
        <w:t xml:space="preserve"> απέναντι </w:t>
      </w:r>
      <w:r>
        <w:rPr>
          <w:rFonts w:eastAsia="Times New Roman"/>
          <w:color w:val="000000" w:themeColor="text1"/>
          <w:szCs w:val="24"/>
        </w:rPr>
        <w:t xml:space="preserve">σε </w:t>
      </w:r>
      <w:r w:rsidRPr="00CA3657">
        <w:rPr>
          <w:rFonts w:eastAsia="Times New Roman"/>
          <w:color w:val="000000" w:themeColor="text1"/>
          <w:szCs w:val="24"/>
        </w:rPr>
        <w:t>αυτ</w:t>
      </w:r>
      <w:r>
        <w:rPr>
          <w:rFonts w:eastAsia="Times New Roman"/>
          <w:color w:val="000000" w:themeColor="text1"/>
          <w:szCs w:val="24"/>
        </w:rPr>
        <w:t>ό</w:t>
      </w:r>
      <w:r w:rsidRPr="00CA3657">
        <w:rPr>
          <w:rFonts w:eastAsia="Times New Roman"/>
          <w:color w:val="000000" w:themeColor="text1"/>
          <w:szCs w:val="24"/>
        </w:rPr>
        <w:t xml:space="preserve"> που σ</w:t>
      </w:r>
      <w:r>
        <w:rPr>
          <w:rFonts w:eastAsia="Times New Roman"/>
          <w:color w:val="000000" w:themeColor="text1"/>
          <w:szCs w:val="24"/>
        </w:rPr>
        <w:t>ας</w:t>
      </w:r>
      <w:r w:rsidRPr="00CA3657">
        <w:rPr>
          <w:rFonts w:eastAsia="Times New Roman"/>
          <w:color w:val="000000" w:themeColor="text1"/>
          <w:szCs w:val="24"/>
        </w:rPr>
        <w:t xml:space="preserve"> τρομάζει</w:t>
      </w:r>
      <w:r>
        <w:rPr>
          <w:rFonts w:eastAsia="Times New Roman"/>
          <w:color w:val="000000" w:themeColor="text1"/>
          <w:szCs w:val="24"/>
        </w:rPr>
        <w:t>,</w:t>
      </w:r>
      <w:r w:rsidRPr="00CA3657">
        <w:rPr>
          <w:rFonts w:eastAsia="Times New Roman"/>
          <w:color w:val="000000" w:themeColor="text1"/>
          <w:szCs w:val="24"/>
        </w:rPr>
        <w:t xml:space="preserve"> απέναντι στον κίνδυνο </w:t>
      </w:r>
      <w:r>
        <w:rPr>
          <w:rFonts w:eastAsia="Times New Roman"/>
          <w:color w:val="000000" w:themeColor="text1"/>
          <w:szCs w:val="24"/>
        </w:rPr>
        <w:t xml:space="preserve">-έτσι όπως τον θεωρείτε εσείς- </w:t>
      </w:r>
      <w:r w:rsidRPr="00CA3657">
        <w:rPr>
          <w:rFonts w:eastAsia="Times New Roman"/>
          <w:color w:val="000000" w:themeColor="text1"/>
          <w:szCs w:val="24"/>
        </w:rPr>
        <w:t>για αυτά που σχεδιάζετ</w:t>
      </w:r>
      <w:r>
        <w:rPr>
          <w:rFonts w:eastAsia="Times New Roman"/>
          <w:color w:val="000000" w:themeColor="text1"/>
          <w:szCs w:val="24"/>
        </w:rPr>
        <w:t xml:space="preserve">ε να </w:t>
      </w:r>
      <w:r w:rsidRPr="00CA3657">
        <w:rPr>
          <w:rFonts w:eastAsia="Times New Roman"/>
          <w:color w:val="000000" w:themeColor="text1"/>
          <w:szCs w:val="24"/>
        </w:rPr>
        <w:t>πρ</w:t>
      </w:r>
      <w:r>
        <w:rPr>
          <w:rFonts w:eastAsia="Times New Roman"/>
          <w:color w:val="000000" w:themeColor="text1"/>
          <w:szCs w:val="24"/>
        </w:rPr>
        <w:t>ά</w:t>
      </w:r>
      <w:r w:rsidRPr="00CA3657">
        <w:rPr>
          <w:rFonts w:eastAsia="Times New Roman"/>
          <w:color w:val="000000" w:themeColor="text1"/>
          <w:szCs w:val="24"/>
        </w:rPr>
        <w:t>ξετε στην Ελλάδα και στην Ευρώπη</w:t>
      </w:r>
      <w:r>
        <w:rPr>
          <w:rFonts w:eastAsia="Times New Roman"/>
          <w:color w:val="000000" w:themeColor="text1"/>
          <w:szCs w:val="24"/>
        </w:rPr>
        <w:t xml:space="preserve">, </w:t>
      </w:r>
      <w:r w:rsidRPr="00CA3657">
        <w:rPr>
          <w:rFonts w:eastAsia="Times New Roman"/>
          <w:color w:val="000000" w:themeColor="text1"/>
          <w:szCs w:val="24"/>
        </w:rPr>
        <w:t>υπάρχει</w:t>
      </w:r>
      <w:r>
        <w:rPr>
          <w:rFonts w:eastAsia="Times New Roman"/>
          <w:color w:val="000000" w:themeColor="text1"/>
          <w:szCs w:val="24"/>
        </w:rPr>
        <w:t>. Η</w:t>
      </w:r>
      <w:r w:rsidRPr="00CA3657">
        <w:rPr>
          <w:rFonts w:eastAsia="Times New Roman"/>
          <w:color w:val="000000" w:themeColor="text1"/>
          <w:szCs w:val="24"/>
        </w:rPr>
        <w:t xml:space="preserve"> φίμωση </w:t>
      </w:r>
      <w:r w:rsidRPr="00CA3657">
        <w:rPr>
          <w:rFonts w:eastAsia="Times New Roman"/>
          <w:color w:val="000000" w:themeColor="text1"/>
          <w:szCs w:val="24"/>
        </w:rPr>
        <w:t>στ</w:t>
      </w:r>
      <w:r>
        <w:rPr>
          <w:rFonts w:eastAsia="Times New Roman"/>
          <w:color w:val="000000" w:themeColor="text1"/>
          <w:szCs w:val="24"/>
        </w:rPr>
        <w:t>ι</w:t>
      </w:r>
      <w:r w:rsidRPr="00CA3657">
        <w:rPr>
          <w:rFonts w:eastAsia="Times New Roman"/>
          <w:color w:val="000000" w:themeColor="text1"/>
          <w:szCs w:val="24"/>
        </w:rPr>
        <w:t>ς</w:t>
      </w:r>
      <w:r w:rsidRPr="00CA3657">
        <w:rPr>
          <w:rFonts w:eastAsia="Times New Roman"/>
          <w:color w:val="000000" w:themeColor="text1"/>
          <w:szCs w:val="24"/>
        </w:rPr>
        <w:t xml:space="preserve"> </w:t>
      </w:r>
      <w:r>
        <w:rPr>
          <w:rFonts w:eastAsia="Times New Roman"/>
          <w:color w:val="000000" w:themeColor="text1"/>
          <w:szCs w:val="24"/>
        </w:rPr>
        <w:lastRenderedPageBreak/>
        <w:t xml:space="preserve">πεντακόσιες </w:t>
      </w:r>
      <w:r>
        <w:rPr>
          <w:rFonts w:eastAsia="Times New Roman"/>
          <w:color w:val="000000" w:themeColor="text1"/>
          <w:szCs w:val="24"/>
        </w:rPr>
        <w:t>χ</w:t>
      </w:r>
      <w:r w:rsidRPr="00CA3657">
        <w:rPr>
          <w:rFonts w:eastAsia="Times New Roman"/>
          <w:color w:val="000000" w:themeColor="text1"/>
          <w:szCs w:val="24"/>
        </w:rPr>
        <w:t>ιλιάδες και πλέον φίλους της Χρυσής Αυγής ε</w:t>
      </w:r>
      <w:r w:rsidRPr="00CA3657">
        <w:rPr>
          <w:rFonts w:eastAsia="Times New Roman"/>
          <w:color w:val="000000" w:themeColor="text1"/>
          <w:szCs w:val="24"/>
        </w:rPr>
        <w:t>ίναι υπαρκτή</w:t>
      </w:r>
      <w:r>
        <w:rPr>
          <w:rFonts w:eastAsia="Times New Roman"/>
          <w:color w:val="000000" w:themeColor="text1"/>
          <w:szCs w:val="24"/>
        </w:rPr>
        <w:t>,</w:t>
      </w:r>
      <w:r w:rsidRPr="00CA3657">
        <w:rPr>
          <w:rFonts w:eastAsia="Times New Roman"/>
          <w:color w:val="000000" w:themeColor="text1"/>
          <w:szCs w:val="24"/>
        </w:rPr>
        <w:t xml:space="preserve"> είναι δεδομένη</w:t>
      </w:r>
      <w:r>
        <w:rPr>
          <w:rFonts w:eastAsia="Times New Roman"/>
          <w:color w:val="000000" w:themeColor="text1"/>
          <w:szCs w:val="24"/>
        </w:rPr>
        <w:t xml:space="preserve">. </w:t>
      </w:r>
    </w:p>
    <w:p w14:paraId="03A730E3" w14:textId="77777777" w:rsidR="00E615E6" w:rsidRDefault="00720F21">
      <w:pPr>
        <w:spacing w:after="0" w:line="600" w:lineRule="auto"/>
        <w:ind w:firstLine="720"/>
        <w:jc w:val="both"/>
        <w:rPr>
          <w:rFonts w:eastAsia="Times New Roman"/>
          <w:color w:val="000000" w:themeColor="text1"/>
          <w:szCs w:val="24"/>
        </w:rPr>
      </w:pPr>
      <w:r>
        <w:rPr>
          <w:rFonts w:eastAsia="Times New Roman"/>
          <w:color w:val="000000" w:themeColor="text1"/>
          <w:szCs w:val="24"/>
        </w:rPr>
        <w:t xml:space="preserve">Έδωσα και στην </w:t>
      </w:r>
      <w:r>
        <w:rPr>
          <w:rFonts w:eastAsia="Times New Roman"/>
          <w:color w:val="000000" w:themeColor="text1"/>
          <w:szCs w:val="24"/>
        </w:rPr>
        <w:t>επιτροπή</w:t>
      </w:r>
      <w:r w:rsidRPr="00CA3657">
        <w:rPr>
          <w:rFonts w:eastAsia="Times New Roman"/>
          <w:color w:val="000000" w:themeColor="text1"/>
          <w:szCs w:val="24"/>
        </w:rPr>
        <w:t xml:space="preserve"> το κινητό το δικό μου να το πάρετε ξεκλείδωτο και να δείτε αν μπορείτε να το χρησιμοποιήσετε σαν Παναγιώτης Ηλιόπουλος</w:t>
      </w:r>
      <w:r>
        <w:rPr>
          <w:rFonts w:eastAsia="Times New Roman"/>
          <w:color w:val="000000" w:themeColor="text1"/>
          <w:szCs w:val="24"/>
        </w:rPr>
        <w:t>. Δ</w:t>
      </w:r>
      <w:r w:rsidRPr="00CA3657">
        <w:rPr>
          <w:rFonts w:eastAsia="Times New Roman"/>
          <w:color w:val="000000" w:themeColor="text1"/>
          <w:szCs w:val="24"/>
        </w:rPr>
        <w:t>εν θα μπορέσετε</w:t>
      </w:r>
      <w:r>
        <w:rPr>
          <w:rFonts w:eastAsia="Times New Roman"/>
          <w:color w:val="000000" w:themeColor="text1"/>
          <w:szCs w:val="24"/>
        </w:rPr>
        <w:t>. Ε</w:t>
      </w:r>
      <w:r w:rsidRPr="00CA3657">
        <w:rPr>
          <w:rFonts w:eastAsia="Times New Roman"/>
          <w:color w:val="000000" w:themeColor="text1"/>
          <w:szCs w:val="24"/>
        </w:rPr>
        <w:t>ίμαστε αποκλεισμένοι από παντού</w:t>
      </w:r>
      <w:r>
        <w:rPr>
          <w:rFonts w:eastAsia="Times New Roman"/>
          <w:color w:val="000000" w:themeColor="text1"/>
          <w:szCs w:val="24"/>
        </w:rPr>
        <w:t>. Μ</w:t>
      </w:r>
      <w:r w:rsidRPr="00CA3657">
        <w:rPr>
          <w:rFonts w:eastAsia="Times New Roman"/>
          <w:color w:val="000000" w:themeColor="text1"/>
          <w:szCs w:val="24"/>
        </w:rPr>
        <w:t>ας έχ</w:t>
      </w:r>
      <w:r>
        <w:rPr>
          <w:rFonts w:eastAsia="Times New Roman"/>
          <w:color w:val="000000" w:themeColor="text1"/>
          <w:szCs w:val="24"/>
        </w:rPr>
        <w:t xml:space="preserve">ετε φιμωμένους </w:t>
      </w:r>
      <w:r w:rsidRPr="00CA3657">
        <w:rPr>
          <w:rFonts w:eastAsia="Times New Roman"/>
          <w:color w:val="000000" w:themeColor="text1"/>
          <w:szCs w:val="24"/>
        </w:rPr>
        <w:t xml:space="preserve">από όλα </w:t>
      </w:r>
      <w:r w:rsidRPr="00CA3657">
        <w:rPr>
          <w:rFonts w:eastAsia="Times New Roman"/>
          <w:color w:val="000000" w:themeColor="text1"/>
          <w:szCs w:val="24"/>
        </w:rPr>
        <w:t>τα μέσα πανελλήνιας εμβέλειας</w:t>
      </w:r>
      <w:r>
        <w:rPr>
          <w:rFonts w:eastAsia="Times New Roman"/>
          <w:color w:val="000000" w:themeColor="text1"/>
          <w:szCs w:val="24"/>
        </w:rPr>
        <w:t xml:space="preserve">. Μας έχετε φιμωμένους από </w:t>
      </w:r>
      <w:r w:rsidRPr="00CA3657">
        <w:rPr>
          <w:rFonts w:eastAsia="Times New Roman"/>
          <w:color w:val="000000" w:themeColor="text1"/>
          <w:szCs w:val="24"/>
        </w:rPr>
        <w:t>τα τοπικά μέσα</w:t>
      </w:r>
      <w:r>
        <w:rPr>
          <w:rFonts w:eastAsia="Times New Roman"/>
          <w:color w:val="000000" w:themeColor="text1"/>
          <w:szCs w:val="24"/>
        </w:rPr>
        <w:t>. Μ</w:t>
      </w:r>
      <w:r w:rsidRPr="00CA3657">
        <w:rPr>
          <w:rFonts w:eastAsia="Times New Roman"/>
          <w:color w:val="000000" w:themeColor="text1"/>
          <w:szCs w:val="24"/>
        </w:rPr>
        <w:t xml:space="preserve">ας έχετε αποκλείσει και </w:t>
      </w:r>
      <w:r>
        <w:rPr>
          <w:rFonts w:eastAsia="Times New Roman"/>
          <w:color w:val="000000" w:themeColor="text1"/>
          <w:szCs w:val="24"/>
        </w:rPr>
        <w:t xml:space="preserve">από </w:t>
      </w:r>
      <w:r w:rsidRPr="00CA3657">
        <w:rPr>
          <w:rFonts w:eastAsia="Times New Roman"/>
          <w:color w:val="000000" w:themeColor="text1"/>
          <w:szCs w:val="24"/>
        </w:rPr>
        <w:t>το διαδίκτυο</w:t>
      </w:r>
      <w:r>
        <w:rPr>
          <w:rFonts w:eastAsia="Times New Roman"/>
          <w:color w:val="000000" w:themeColor="text1"/>
          <w:szCs w:val="24"/>
        </w:rPr>
        <w:t>.</w:t>
      </w:r>
    </w:p>
    <w:p w14:paraId="03A730E4" w14:textId="77777777" w:rsidR="00E615E6" w:rsidRDefault="00720F21">
      <w:pPr>
        <w:spacing w:after="0" w:line="600" w:lineRule="auto"/>
        <w:ind w:firstLine="720"/>
        <w:jc w:val="both"/>
        <w:rPr>
          <w:rFonts w:eastAsia="Times New Roman"/>
          <w:color w:val="000000" w:themeColor="text1"/>
          <w:szCs w:val="24"/>
        </w:rPr>
      </w:pPr>
      <w:r>
        <w:rPr>
          <w:rFonts w:eastAsia="Times New Roman"/>
          <w:color w:val="000000" w:themeColor="text1"/>
          <w:szCs w:val="24"/>
        </w:rPr>
        <w:t xml:space="preserve">Δεν πειράζει, όμως. </w:t>
      </w:r>
      <w:r w:rsidRPr="00CA3657">
        <w:rPr>
          <w:rFonts w:eastAsia="Times New Roman"/>
          <w:color w:val="000000" w:themeColor="text1"/>
          <w:szCs w:val="24"/>
        </w:rPr>
        <w:t xml:space="preserve">Όποιος θέλει να </w:t>
      </w:r>
      <w:r>
        <w:rPr>
          <w:rFonts w:eastAsia="Times New Roman"/>
          <w:color w:val="000000" w:themeColor="text1"/>
          <w:szCs w:val="24"/>
        </w:rPr>
        <w:t xml:space="preserve">μάθει, όποιος θέλει να </w:t>
      </w:r>
      <w:r w:rsidRPr="00CA3657">
        <w:rPr>
          <w:rFonts w:eastAsia="Times New Roman"/>
          <w:color w:val="000000" w:themeColor="text1"/>
          <w:szCs w:val="24"/>
        </w:rPr>
        <w:t xml:space="preserve">ακούσει τις θέσεις </w:t>
      </w:r>
      <w:r>
        <w:rPr>
          <w:rFonts w:eastAsia="Times New Roman"/>
          <w:color w:val="000000" w:themeColor="text1"/>
          <w:szCs w:val="24"/>
        </w:rPr>
        <w:t>μας, μπορεί να το κάνει. Θ</w:t>
      </w:r>
      <w:r w:rsidRPr="00CA3657">
        <w:rPr>
          <w:rFonts w:eastAsia="Times New Roman"/>
          <w:color w:val="000000" w:themeColor="text1"/>
          <w:szCs w:val="24"/>
        </w:rPr>
        <w:t xml:space="preserve">α </w:t>
      </w:r>
      <w:r>
        <w:rPr>
          <w:rFonts w:eastAsia="Times New Roman"/>
          <w:color w:val="000000" w:themeColor="text1"/>
          <w:szCs w:val="24"/>
        </w:rPr>
        <w:t xml:space="preserve">βρει τον τρόπο </w:t>
      </w:r>
      <w:r w:rsidRPr="00CA3657">
        <w:rPr>
          <w:rFonts w:eastAsia="Times New Roman"/>
          <w:color w:val="000000" w:themeColor="text1"/>
          <w:szCs w:val="24"/>
        </w:rPr>
        <w:t>να το κάνει</w:t>
      </w:r>
      <w:r>
        <w:rPr>
          <w:rFonts w:eastAsia="Times New Roman"/>
          <w:color w:val="000000" w:themeColor="text1"/>
          <w:szCs w:val="24"/>
        </w:rPr>
        <w:t>. Θα βρει</w:t>
      </w:r>
      <w:r>
        <w:rPr>
          <w:rFonts w:eastAsia="Times New Roman"/>
          <w:color w:val="000000" w:themeColor="text1"/>
          <w:szCs w:val="24"/>
        </w:rPr>
        <w:t xml:space="preserve"> τον τρόπο μέσω </w:t>
      </w:r>
      <w:r w:rsidRPr="00CA3657">
        <w:rPr>
          <w:rFonts w:eastAsia="Times New Roman"/>
          <w:color w:val="000000" w:themeColor="text1"/>
          <w:szCs w:val="24"/>
        </w:rPr>
        <w:t>της Χρυσής Αυγής να χτυπήσει αυτό το σύστημα που προωθεί αυτά τα νέα ήθη</w:t>
      </w:r>
      <w:r>
        <w:rPr>
          <w:rFonts w:eastAsia="Times New Roman"/>
          <w:color w:val="000000" w:themeColor="text1"/>
          <w:szCs w:val="24"/>
        </w:rPr>
        <w:t>,</w:t>
      </w:r>
      <w:r w:rsidRPr="00CA3657">
        <w:rPr>
          <w:rFonts w:eastAsia="Times New Roman"/>
          <w:color w:val="000000" w:themeColor="text1"/>
          <w:szCs w:val="24"/>
        </w:rPr>
        <w:t xml:space="preserve"> αυτή</w:t>
      </w:r>
      <w:r>
        <w:rPr>
          <w:rFonts w:eastAsia="Times New Roman"/>
          <w:color w:val="000000" w:themeColor="text1"/>
          <w:szCs w:val="24"/>
        </w:rPr>
        <w:t>ν</w:t>
      </w:r>
      <w:r w:rsidRPr="00CA3657">
        <w:rPr>
          <w:rFonts w:eastAsia="Times New Roman"/>
          <w:color w:val="000000" w:themeColor="text1"/>
          <w:szCs w:val="24"/>
        </w:rPr>
        <w:t xml:space="preserve"> την πολιτική της παγκοσμιοποίησης</w:t>
      </w:r>
      <w:r>
        <w:rPr>
          <w:rFonts w:eastAsia="Times New Roman"/>
          <w:color w:val="000000" w:themeColor="text1"/>
          <w:szCs w:val="24"/>
        </w:rPr>
        <w:t xml:space="preserve">. Θα βρεθεί. Όταν θέλει η φύση να αντιδράσει, μπορεί να βρει το κενό και </w:t>
      </w:r>
      <w:r w:rsidRPr="00CA3657">
        <w:rPr>
          <w:rFonts w:eastAsia="Times New Roman"/>
          <w:color w:val="000000" w:themeColor="text1"/>
          <w:szCs w:val="24"/>
        </w:rPr>
        <w:t>να το χρησιμοποιήσει και να αντιδράσει</w:t>
      </w:r>
      <w:r>
        <w:rPr>
          <w:rFonts w:eastAsia="Times New Roman"/>
          <w:color w:val="000000" w:themeColor="text1"/>
          <w:szCs w:val="24"/>
        </w:rPr>
        <w:t>, γ</w:t>
      </w:r>
      <w:r w:rsidRPr="00CA3657">
        <w:rPr>
          <w:rFonts w:eastAsia="Times New Roman"/>
          <w:color w:val="000000" w:themeColor="text1"/>
          <w:szCs w:val="24"/>
        </w:rPr>
        <w:t xml:space="preserve">ιατί η Χρυσή </w:t>
      </w:r>
      <w:r w:rsidRPr="00CA3657">
        <w:rPr>
          <w:rFonts w:eastAsia="Times New Roman"/>
          <w:color w:val="000000" w:themeColor="text1"/>
          <w:szCs w:val="24"/>
        </w:rPr>
        <w:t xml:space="preserve">Αυγή </w:t>
      </w:r>
      <w:r>
        <w:rPr>
          <w:rFonts w:eastAsia="Times New Roman"/>
          <w:color w:val="000000" w:themeColor="text1"/>
          <w:szCs w:val="24"/>
        </w:rPr>
        <w:t>είναι μια πρόνοια</w:t>
      </w:r>
      <w:r w:rsidRPr="00CA3657">
        <w:rPr>
          <w:rFonts w:eastAsia="Times New Roman"/>
          <w:color w:val="000000" w:themeColor="text1"/>
          <w:szCs w:val="24"/>
        </w:rPr>
        <w:t xml:space="preserve"> της φύσης μπροστά σε αυτά που έ</w:t>
      </w:r>
      <w:r>
        <w:rPr>
          <w:rFonts w:eastAsia="Times New Roman"/>
          <w:color w:val="000000" w:themeColor="text1"/>
          <w:szCs w:val="24"/>
        </w:rPr>
        <w:t>ρ</w:t>
      </w:r>
      <w:r w:rsidRPr="00CA3657">
        <w:rPr>
          <w:rFonts w:eastAsia="Times New Roman"/>
          <w:color w:val="000000" w:themeColor="text1"/>
          <w:szCs w:val="24"/>
        </w:rPr>
        <w:t>χ</w:t>
      </w:r>
      <w:r>
        <w:rPr>
          <w:rFonts w:eastAsia="Times New Roman"/>
          <w:color w:val="000000" w:themeColor="text1"/>
          <w:szCs w:val="24"/>
        </w:rPr>
        <w:t>ονται. Δ</w:t>
      </w:r>
      <w:r w:rsidRPr="00CA3657">
        <w:rPr>
          <w:rFonts w:eastAsia="Times New Roman"/>
          <w:color w:val="000000" w:themeColor="text1"/>
          <w:szCs w:val="24"/>
        </w:rPr>
        <w:t xml:space="preserve">εν </w:t>
      </w:r>
      <w:r>
        <w:rPr>
          <w:rFonts w:eastAsia="Times New Roman"/>
          <w:color w:val="000000" w:themeColor="text1"/>
          <w:szCs w:val="24"/>
        </w:rPr>
        <w:t xml:space="preserve">θέλει η φύση να συμβούν όλα </w:t>
      </w:r>
      <w:r w:rsidRPr="00CA3657">
        <w:rPr>
          <w:rFonts w:eastAsia="Times New Roman"/>
          <w:color w:val="000000" w:themeColor="text1"/>
          <w:szCs w:val="24"/>
        </w:rPr>
        <w:t>αυτά που σχεδιάζετ</w:t>
      </w:r>
      <w:r>
        <w:rPr>
          <w:rFonts w:eastAsia="Times New Roman"/>
          <w:color w:val="000000" w:themeColor="text1"/>
          <w:szCs w:val="24"/>
        </w:rPr>
        <w:t>ε</w:t>
      </w:r>
      <w:r w:rsidRPr="00CA3657">
        <w:rPr>
          <w:rFonts w:eastAsia="Times New Roman"/>
          <w:color w:val="000000" w:themeColor="text1"/>
          <w:szCs w:val="24"/>
        </w:rPr>
        <w:t xml:space="preserve"> να κάνετε</w:t>
      </w:r>
      <w:r>
        <w:rPr>
          <w:rFonts w:eastAsia="Times New Roman"/>
          <w:color w:val="000000" w:themeColor="text1"/>
          <w:szCs w:val="24"/>
        </w:rPr>
        <w:t>,</w:t>
      </w:r>
      <w:r w:rsidRPr="00CA3657">
        <w:rPr>
          <w:rFonts w:eastAsia="Times New Roman"/>
          <w:color w:val="000000" w:themeColor="text1"/>
          <w:szCs w:val="24"/>
        </w:rPr>
        <w:t xml:space="preserve"> αυτή η παγκοσμιοποίηση</w:t>
      </w:r>
      <w:r>
        <w:rPr>
          <w:rFonts w:eastAsia="Times New Roman"/>
          <w:color w:val="000000" w:themeColor="text1"/>
          <w:szCs w:val="24"/>
        </w:rPr>
        <w:t>,</w:t>
      </w:r>
      <w:r w:rsidRPr="00CA3657">
        <w:rPr>
          <w:rFonts w:eastAsia="Times New Roman"/>
          <w:color w:val="000000" w:themeColor="text1"/>
          <w:szCs w:val="24"/>
        </w:rPr>
        <w:t xml:space="preserve"> αυτός ο π</w:t>
      </w:r>
      <w:r>
        <w:rPr>
          <w:rFonts w:eastAsia="Times New Roman"/>
          <w:color w:val="000000" w:themeColor="text1"/>
          <w:szCs w:val="24"/>
        </w:rPr>
        <w:t>ολτός και ο κόσμος θα αντιδράσει.</w:t>
      </w:r>
    </w:p>
    <w:p w14:paraId="03A730E5" w14:textId="77777777" w:rsidR="00E615E6" w:rsidRDefault="00720F21">
      <w:pPr>
        <w:spacing w:after="0" w:line="600" w:lineRule="auto"/>
        <w:ind w:firstLine="720"/>
        <w:jc w:val="both"/>
        <w:rPr>
          <w:rFonts w:eastAsia="Times New Roman"/>
          <w:color w:val="000000" w:themeColor="text1"/>
          <w:szCs w:val="24"/>
        </w:rPr>
      </w:pPr>
      <w:r>
        <w:rPr>
          <w:rFonts w:eastAsia="Times New Roman"/>
          <w:color w:val="000000" w:themeColor="text1"/>
          <w:szCs w:val="24"/>
        </w:rPr>
        <w:lastRenderedPageBreak/>
        <w:t xml:space="preserve">Εσείς, λοιπόν, </w:t>
      </w:r>
      <w:r w:rsidRPr="00CA3657">
        <w:rPr>
          <w:rFonts w:eastAsia="Times New Roman"/>
          <w:color w:val="000000" w:themeColor="text1"/>
          <w:szCs w:val="24"/>
        </w:rPr>
        <w:t>είστε οι φασίστες</w:t>
      </w:r>
      <w:r>
        <w:rPr>
          <w:rFonts w:eastAsia="Times New Roman"/>
          <w:color w:val="000000" w:themeColor="text1"/>
          <w:szCs w:val="24"/>
        </w:rPr>
        <w:t xml:space="preserve">. Μας αποκλείετε από </w:t>
      </w:r>
      <w:r w:rsidRPr="00CA3657">
        <w:rPr>
          <w:rFonts w:eastAsia="Times New Roman"/>
          <w:color w:val="000000" w:themeColor="text1"/>
          <w:szCs w:val="24"/>
        </w:rPr>
        <w:t>παντού</w:t>
      </w:r>
      <w:r>
        <w:rPr>
          <w:rFonts w:eastAsia="Times New Roman"/>
          <w:color w:val="000000" w:themeColor="text1"/>
          <w:szCs w:val="24"/>
        </w:rPr>
        <w:t>. Εσ</w:t>
      </w:r>
      <w:r>
        <w:rPr>
          <w:rFonts w:eastAsia="Times New Roman"/>
          <w:color w:val="000000" w:themeColor="text1"/>
          <w:szCs w:val="24"/>
        </w:rPr>
        <w:t xml:space="preserve">είς, λοιπόν, </w:t>
      </w:r>
      <w:r w:rsidRPr="00CA3657">
        <w:rPr>
          <w:rFonts w:eastAsia="Times New Roman"/>
          <w:color w:val="000000" w:themeColor="text1"/>
          <w:szCs w:val="24"/>
        </w:rPr>
        <w:t>είσ</w:t>
      </w:r>
      <w:r>
        <w:rPr>
          <w:rFonts w:eastAsia="Times New Roman"/>
          <w:color w:val="000000" w:themeColor="text1"/>
          <w:szCs w:val="24"/>
        </w:rPr>
        <w:t>τε οι μεγαλύτεροι ρατσιστές εναντίον των Ελλήνων, β</w:t>
      </w:r>
      <w:r w:rsidRPr="00CA3657">
        <w:rPr>
          <w:rFonts w:eastAsia="Times New Roman"/>
          <w:color w:val="000000" w:themeColor="text1"/>
          <w:szCs w:val="24"/>
        </w:rPr>
        <w:t>έβαια</w:t>
      </w:r>
      <w:r>
        <w:rPr>
          <w:rFonts w:eastAsia="Times New Roman"/>
          <w:color w:val="000000" w:themeColor="text1"/>
          <w:szCs w:val="24"/>
        </w:rPr>
        <w:t>. Ε</w:t>
      </w:r>
      <w:r w:rsidRPr="00CA3657">
        <w:rPr>
          <w:rFonts w:eastAsia="Times New Roman"/>
          <w:color w:val="000000" w:themeColor="text1"/>
          <w:szCs w:val="24"/>
        </w:rPr>
        <w:t>μείς φέρνουμε το φως</w:t>
      </w:r>
      <w:r>
        <w:rPr>
          <w:rFonts w:eastAsia="Times New Roman"/>
          <w:color w:val="000000" w:themeColor="text1"/>
          <w:szCs w:val="24"/>
        </w:rPr>
        <w:t>,</w:t>
      </w:r>
      <w:r w:rsidRPr="00CA3657">
        <w:rPr>
          <w:rFonts w:eastAsia="Times New Roman"/>
          <w:color w:val="000000" w:themeColor="text1"/>
          <w:szCs w:val="24"/>
        </w:rPr>
        <w:t xml:space="preserve"> φέρνουμε τη </w:t>
      </w:r>
      <w:r>
        <w:rPr>
          <w:rFonts w:eastAsia="Times New Roman"/>
          <w:color w:val="000000" w:themeColor="text1"/>
          <w:szCs w:val="24"/>
        </w:rPr>
        <w:t>δ</w:t>
      </w:r>
      <w:r w:rsidRPr="00CA3657">
        <w:rPr>
          <w:rFonts w:eastAsia="Times New Roman"/>
          <w:color w:val="000000" w:themeColor="text1"/>
          <w:szCs w:val="24"/>
        </w:rPr>
        <w:t>ικαιοσύνη</w:t>
      </w:r>
      <w:r>
        <w:rPr>
          <w:rFonts w:eastAsia="Times New Roman"/>
          <w:color w:val="000000" w:themeColor="text1"/>
          <w:szCs w:val="24"/>
        </w:rPr>
        <w:t xml:space="preserve">, φέρνουμε τη </w:t>
      </w:r>
      <w:r>
        <w:rPr>
          <w:rFonts w:eastAsia="Times New Roman"/>
          <w:color w:val="000000" w:themeColor="text1"/>
          <w:szCs w:val="24"/>
        </w:rPr>
        <w:t>νέμεση</w:t>
      </w:r>
      <w:r>
        <w:rPr>
          <w:rFonts w:eastAsia="Times New Roman"/>
          <w:color w:val="000000" w:themeColor="text1"/>
          <w:szCs w:val="24"/>
        </w:rPr>
        <w:t xml:space="preserve">, φέρνουμε τη </w:t>
      </w:r>
      <w:r>
        <w:rPr>
          <w:rFonts w:eastAsia="Times New Roman"/>
          <w:color w:val="000000" w:themeColor="text1"/>
          <w:szCs w:val="24"/>
        </w:rPr>
        <w:t>χ</w:t>
      </w:r>
      <w:r w:rsidRPr="00CA3657">
        <w:rPr>
          <w:rFonts w:eastAsia="Times New Roman"/>
          <w:color w:val="000000" w:themeColor="text1"/>
          <w:szCs w:val="24"/>
        </w:rPr>
        <w:t xml:space="preserve">ρυσή </w:t>
      </w:r>
      <w:r>
        <w:rPr>
          <w:rFonts w:eastAsia="Times New Roman"/>
          <w:color w:val="000000" w:themeColor="text1"/>
          <w:szCs w:val="24"/>
        </w:rPr>
        <w:t xml:space="preserve">αυγή </w:t>
      </w:r>
      <w:r>
        <w:rPr>
          <w:rFonts w:eastAsia="Times New Roman"/>
          <w:color w:val="000000" w:themeColor="text1"/>
          <w:szCs w:val="24"/>
        </w:rPr>
        <w:t xml:space="preserve">του </w:t>
      </w:r>
      <w:r>
        <w:rPr>
          <w:rFonts w:eastAsia="Times New Roman"/>
          <w:color w:val="000000" w:themeColor="text1"/>
          <w:szCs w:val="24"/>
        </w:rPr>
        <w:t>Ε</w:t>
      </w:r>
      <w:r>
        <w:rPr>
          <w:rFonts w:eastAsia="Times New Roman"/>
          <w:color w:val="000000" w:themeColor="text1"/>
          <w:szCs w:val="24"/>
        </w:rPr>
        <w:t>λληνισμού</w:t>
      </w:r>
      <w:r>
        <w:rPr>
          <w:rFonts w:eastAsia="Times New Roman"/>
          <w:color w:val="000000" w:themeColor="text1"/>
          <w:szCs w:val="24"/>
        </w:rPr>
        <w:t>.</w:t>
      </w:r>
    </w:p>
    <w:p w14:paraId="03A730E6" w14:textId="77777777" w:rsidR="00E615E6" w:rsidRDefault="00720F21">
      <w:pPr>
        <w:spacing w:after="0" w:line="600" w:lineRule="auto"/>
        <w:ind w:firstLine="720"/>
        <w:jc w:val="both"/>
        <w:rPr>
          <w:rFonts w:eastAsia="Times New Roman"/>
          <w:color w:val="000000" w:themeColor="text1"/>
          <w:szCs w:val="24"/>
        </w:rPr>
      </w:pPr>
      <w:r>
        <w:rPr>
          <w:rFonts w:eastAsia="Times New Roman"/>
          <w:color w:val="000000" w:themeColor="text1"/>
          <w:szCs w:val="24"/>
        </w:rPr>
        <w:t>Ε</w:t>
      </w:r>
      <w:r w:rsidRPr="00CA3657">
        <w:rPr>
          <w:rFonts w:eastAsia="Times New Roman"/>
          <w:color w:val="000000" w:themeColor="text1"/>
          <w:szCs w:val="24"/>
        </w:rPr>
        <w:t>υχαριστώ</w:t>
      </w:r>
      <w:r>
        <w:rPr>
          <w:rFonts w:eastAsia="Times New Roman"/>
          <w:color w:val="000000" w:themeColor="text1"/>
          <w:szCs w:val="24"/>
        </w:rPr>
        <w:t>.</w:t>
      </w:r>
    </w:p>
    <w:p w14:paraId="03A730E7" w14:textId="77777777" w:rsidR="00E615E6" w:rsidRDefault="00720F21">
      <w:pPr>
        <w:spacing w:after="0" w:line="600" w:lineRule="auto"/>
        <w:ind w:firstLine="720"/>
        <w:jc w:val="center"/>
        <w:rPr>
          <w:rFonts w:eastAsia="Times New Roman"/>
          <w:color w:val="000000" w:themeColor="text1"/>
          <w:szCs w:val="24"/>
        </w:rPr>
      </w:pPr>
      <w:r>
        <w:rPr>
          <w:rFonts w:eastAsia="Times New Roman"/>
          <w:color w:val="000000" w:themeColor="text1"/>
          <w:szCs w:val="24"/>
        </w:rPr>
        <w:t>(Χειροκροτήματα από την πτέρυγα της Χρυσής Αυγής)</w:t>
      </w:r>
    </w:p>
    <w:p w14:paraId="03A730E8" w14:textId="77777777" w:rsidR="00E615E6" w:rsidRDefault="00720F21">
      <w:pPr>
        <w:spacing w:after="0" w:line="600" w:lineRule="auto"/>
        <w:ind w:firstLine="720"/>
        <w:jc w:val="both"/>
        <w:rPr>
          <w:rFonts w:eastAsia="Times New Roman"/>
          <w:color w:val="000000" w:themeColor="text1"/>
          <w:szCs w:val="24"/>
        </w:rPr>
      </w:pPr>
      <w:r w:rsidRPr="00AF5E21">
        <w:rPr>
          <w:rFonts w:eastAsia="Times New Roman"/>
          <w:b/>
          <w:color w:val="000000" w:themeColor="text1"/>
          <w:szCs w:val="24"/>
        </w:rPr>
        <w:t xml:space="preserve">ΠΡΟΕΔΡΕΥΟΥΣΑ </w:t>
      </w:r>
      <w:r w:rsidRPr="00AF5E21">
        <w:rPr>
          <w:rFonts w:eastAsia="Times New Roman"/>
          <w:b/>
          <w:color w:val="000000" w:themeColor="text1"/>
          <w:szCs w:val="24"/>
        </w:rPr>
        <w:t>(Αναστασία Χριστοδουλοπούλου):</w:t>
      </w:r>
      <w:r>
        <w:rPr>
          <w:rFonts w:eastAsia="Times New Roman"/>
          <w:color w:val="000000" w:themeColor="text1"/>
          <w:szCs w:val="24"/>
        </w:rPr>
        <w:t xml:space="preserve"> Κύριε Ηλιόπουλε, </w:t>
      </w:r>
      <w:r w:rsidRPr="00CA3657">
        <w:rPr>
          <w:rFonts w:eastAsia="Times New Roman"/>
          <w:color w:val="000000" w:themeColor="text1"/>
          <w:szCs w:val="24"/>
        </w:rPr>
        <w:t>όπως βλέπετε κα</w:t>
      </w:r>
      <w:r>
        <w:rPr>
          <w:rFonts w:eastAsia="Times New Roman"/>
          <w:color w:val="000000" w:themeColor="text1"/>
          <w:szCs w:val="24"/>
        </w:rPr>
        <w:t xml:space="preserve">νείς δεν σας φιμώνει. Παρά τον </w:t>
      </w:r>
      <w:r>
        <w:rPr>
          <w:rFonts w:eastAsia="Times New Roman"/>
          <w:color w:val="000000" w:themeColor="text1"/>
          <w:szCs w:val="24"/>
        </w:rPr>
        <w:t xml:space="preserve">κανονισμό </w:t>
      </w:r>
      <w:r>
        <w:rPr>
          <w:rFonts w:eastAsia="Times New Roman"/>
          <w:color w:val="000000" w:themeColor="text1"/>
          <w:szCs w:val="24"/>
        </w:rPr>
        <w:t xml:space="preserve">της </w:t>
      </w:r>
      <w:r w:rsidRPr="00CA3657">
        <w:rPr>
          <w:rFonts w:eastAsia="Times New Roman"/>
          <w:color w:val="000000" w:themeColor="text1"/>
          <w:szCs w:val="24"/>
        </w:rPr>
        <w:t>δεοντολογίας</w:t>
      </w:r>
      <w:r>
        <w:rPr>
          <w:rFonts w:eastAsia="Times New Roman"/>
          <w:color w:val="000000" w:themeColor="text1"/>
          <w:szCs w:val="24"/>
        </w:rPr>
        <w:t xml:space="preserve">, έτσι κάνετε κήρυγμα μίσους και </w:t>
      </w:r>
      <w:r w:rsidRPr="00CA3657">
        <w:rPr>
          <w:rFonts w:eastAsia="Times New Roman"/>
          <w:color w:val="000000" w:themeColor="text1"/>
          <w:szCs w:val="24"/>
        </w:rPr>
        <w:t>παρακολουθούν και παιδιά</w:t>
      </w:r>
      <w:r>
        <w:rPr>
          <w:rFonts w:eastAsia="Times New Roman"/>
          <w:color w:val="000000" w:themeColor="text1"/>
          <w:szCs w:val="24"/>
        </w:rPr>
        <w:t>.</w:t>
      </w:r>
    </w:p>
    <w:p w14:paraId="03A730E9" w14:textId="77777777" w:rsidR="00E615E6" w:rsidRDefault="00720F21">
      <w:pPr>
        <w:spacing w:after="0" w:line="600" w:lineRule="auto"/>
        <w:ind w:firstLine="720"/>
        <w:jc w:val="both"/>
        <w:rPr>
          <w:rFonts w:eastAsia="Times New Roman"/>
          <w:color w:val="000000" w:themeColor="text1"/>
          <w:szCs w:val="24"/>
        </w:rPr>
      </w:pPr>
      <w:r w:rsidRPr="00AF5E21">
        <w:rPr>
          <w:rFonts w:eastAsia="Times New Roman"/>
          <w:b/>
          <w:color w:val="000000" w:themeColor="text1"/>
          <w:szCs w:val="24"/>
        </w:rPr>
        <w:t>ΠΑΝΑΓΙΩΤΗΣ ΗΛΙΟΠΟΥΛΟΣ:</w:t>
      </w:r>
      <w:r>
        <w:rPr>
          <w:rFonts w:eastAsia="Times New Roman"/>
          <w:color w:val="000000" w:themeColor="text1"/>
          <w:szCs w:val="24"/>
        </w:rPr>
        <w:t xml:space="preserve"> Κυρία Πρόεδρε, έρχομαι λίγο στο μικρόφωνο.</w:t>
      </w:r>
    </w:p>
    <w:p w14:paraId="03A730EA" w14:textId="77777777" w:rsidR="00E615E6" w:rsidRDefault="00720F21">
      <w:pPr>
        <w:spacing w:after="0" w:line="600" w:lineRule="auto"/>
        <w:ind w:firstLine="720"/>
        <w:jc w:val="both"/>
        <w:rPr>
          <w:rFonts w:eastAsia="Times New Roman"/>
          <w:color w:val="000000" w:themeColor="text1"/>
          <w:szCs w:val="24"/>
        </w:rPr>
      </w:pPr>
      <w:r>
        <w:rPr>
          <w:rFonts w:eastAsia="Times New Roman"/>
          <w:b/>
          <w:color w:val="000000" w:themeColor="text1"/>
          <w:szCs w:val="24"/>
        </w:rPr>
        <w:t>ΠΡΟΕΔΡΕΥΟΥΣ</w:t>
      </w:r>
      <w:r>
        <w:rPr>
          <w:rFonts w:eastAsia="Times New Roman"/>
          <w:b/>
          <w:color w:val="000000" w:themeColor="text1"/>
          <w:szCs w:val="24"/>
        </w:rPr>
        <w:t>Α (Αναστασία Χριστοδουλοπούλου):</w:t>
      </w:r>
      <w:r>
        <w:rPr>
          <w:rFonts w:eastAsia="Times New Roman"/>
          <w:color w:val="000000" w:themeColor="text1"/>
          <w:szCs w:val="24"/>
        </w:rPr>
        <w:t xml:space="preserve"> Δεν θα μου απαντήσετε. </w:t>
      </w:r>
    </w:p>
    <w:p w14:paraId="03A730EB" w14:textId="77777777" w:rsidR="00E615E6" w:rsidRDefault="00720F21">
      <w:pPr>
        <w:spacing w:after="0" w:line="600" w:lineRule="auto"/>
        <w:ind w:firstLine="720"/>
        <w:jc w:val="both"/>
        <w:rPr>
          <w:rFonts w:eastAsia="Times New Roman"/>
          <w:color w:val="000000" w:themeColor="text1"/>
          <w:szCs w:val="24"/>
        </w:rPr>
      </w:pPr>
      <w:r>
        <w:rPr>
          <w:rFonts w:eastAsia="Times New Roman"/>
          <w:b/>
          <w:color w:val="000000" w:themeColor="text1"/>
          <w:szCs w:val="24"/>
        </w:rPr>
        <w:t>ΠΑΝΑΓΙΩΤΗΣ ΗΛΙΟΠΟΥΛΟΣ:</w:t>
      </w:r>
      <w:r>
        <w:rPr>
          <w:rFonts w:eastAsia="Times New Roman"/>
          <w:color w:val="000000" w:themeColor="text1"/>
          <w:szCs w:val="24"/>
        </w:rPr>
        <w:t xml:space="preserve"> Όχι, θέλω να σας απαντήσω.</w:t>
      </w:r>
    </w:p>
    <w:p w14:paraId="03A730EC" w14:textId="77777777" w:rsidR="00E615E6" w:rsidRDefault="00720F21">
      <w:pPr>
        <w:spacing w:after="0" w:line="600" w:lineRule="auto"/>
        <w:ind w:firstLine="720"/>
        <w:jc w:val="both"/>
        <w:rPr>
          <w:rFonts w:eastAsia="Times New Roman"/>
          <w:color w:val="000000" w:themeColor="text1"/>
          <w:szCs w:val="24"/>
        </w:rPr>
      </w:pPr>
      <w:r>
        <w:rPr>
          <w:rFonts w:eastAsia="Times New Roman"/>
          <w:b/>
          <w:color w:val="000000" w:themeColor="text1"/>
          <w:szCs w:val="24"/>
        </w:rPr>
        <w:t>ΠΡΟΕΔΡΕΥΟΥΣΑ (Αναστασία Χριστοδουλοπούλου):</w:t>
      </w:r>
      <w:r>
        <w:rPr>
          <w:rFonts w:eastAsia="Times New Roman"/>
          <w:color w:val="000000" w:themeColor="text1"/>
          <w:szCs w:val="24"/>
        </w:rPr>
        <w:t xml:space="preserve"> Δεν κάνω διάλογο μαζί σας. Τέλειωσε.</w:t>
      </w:r>
    </w:p>
    <w:p w14:paraId="03A730ED" w14:textId="77777777" w:rsidR="00E615E6" w:rsidRDefault="00720F21">
      <w:pPr>
        <w:spacing w:after="0" w:line="600" w:lineRule="auto"/>
        <w:ind w:firstLine="720"/>
        <w:jc w:val="both"/>
        <w:rPr>
          <w:rFonts w:eastAsia="Times New Roman"/>
          <w:color w:val="000000" w:themeColor="text1"/>
          <w:szCs w:val="24"/>
        </w:rPr>
      </w:pPr>
      <w:r>
        <w:rPr>
          <w:rFonts w:eastAsia="Times New Roman"/>
          <w:b/>
          <w:color w:val="000000" w:themeColor="text1"/>
          <w:szCs w:val="24"/>
        </w:rPr>
        <w:lastRenderedPageBreak/>
        <w:t>ΠΑΝΑΓΙΩΤΗΣ ΗΛΙΟΠΟΥΛΟΣ:</w:t>
      </w:r>
      <w:r>
        <w:rPr>
          <w:rFonts w:eastAsia="Times New Roman"/>
          <w:color w:val="000000" w:themeColor="text1"/>
          <w:szCs w:val="24"/>
        </w:rPr>
        <w:t xml:space="preserve"> Δεν θέλω ούτε εγώ να κάνω διάλογο. Ήμουν συγκ</w:t>
      </w:r>
      <w:r>
        <w:rPr>
          <w:rFonts w:eastAsia="Times New Roman"/>
          <w:color w:val="000000" w:themeColor="text1"/>
          <w:szCs w:val="24"/>
        </w:rPr>
        <w:t>εκριμένος στην ομιλία μου, κυρία Πρόεδρε. Μισό λεπτό.</w:t>
      </w:r>
    </w:p>
    <w:p w14:paraId="03A730EE" w14:textId="77777777" w:rsidR="00E615E6" w:rsidRDefault="00720F21">
      <w:pPr>
        <w:spacing w:after="0" w:line="600" w:lineRule="auto"/>
        <w:ind w:firstLine="720"/>
        <w:jc w:val="both"/>
        <w:rPr>
          <w:rFonts w:ascii="Times New Roman" w:eastAsia="Times New Roman" w:hAnsi="Times New Roman" w:cs="Times New Roman"/>
          <w:szCs w:val="24"/>
        </w:rPr>
      </w:pPr>
      <w:r>
        <w:rPr>
          <w:rFonts w:eastAsia="Times New Roman"/>
          <w:b/>
          <w:color w:val="000000" w:themeColor="text1"/>
          <w:szCs w:val="24"/>
        </w:rPr>
        <w:t>ΠΡΟΕΔΡΕΥΟΥΣΑ (Αναστασία Χριστοδουλοπούλου):</w:t>
      </w:r>
      <w:r>
        <w:rPr>
          <w:rFonts w:eastAsia="Times New Roman"/>
          <w:color w:val="000000" w:themeColor="text1"/>
          <w:szCs w:val="24"/>
        </w:rPr>
        <w:t xml:space="preserve"> </w:t>
      </w:r>
      <w:r>
        <w:rPr>
          <w:rFonts w:eastAsia="Times New Roman" w:cs="Times New Roman"/>
          <w:szCs w:val="24"/>
        </w:rPr>
        <w:t xml:space="preserve">Κυρίες και κύριοι συνάδελφοι, έχω την τιμή να ανακοινώσω στο Σώμα ότι τη συνεδρίασή μας παρακολουθούν από τα άνω δυτικά θεωρεία, αφού </w:t>
      </w:r>
      <w:r>
        <w:rPr>
          <w:rFonts w:eastAsia="Times New Roman" w:cs="Times New Roman"/>
          <w:szCs w:val="24"/>
        </w:rPr>
        <w:t xml:space="preserve">προηγουμένως </w:t>
      </w:r>
      <w:r>
        <w:rPr>
          <w:rFonts w:eastAsia="Times New Roman" w:cs="Times New Roman"/>
          <w:szCs w:val="24"/>
        </w:rPr>
        <w:t>ξεναγήθηκαν</w:t>
      </w:r>
      <w:r>
        <w:rPr>
          <w:rFonts w:eastAsia="Times New Roman" w:cs="Times New Roman"/>
          <w:szCs w:val="24"/>
        </w:rPr>
        <w:t xml:space="preserve"> στην έκθεση της </w:t>
      </w:r>
      <w:r>
        <w:rPr>
          <w:rFonts w:eastAsia="Times New Roman" w:cs="Times New Roman"/>
          <w:szCs w:val="24"/>
        </w:rPr>
        <w:t xml:space="preserve">αίθουσας </w:t>
      </w:r>
      <w:r>
        <w:rPr>
          <w:rFonts w:eastAsia="Times New Roman" w:cs="Times New Roman"/>
          <w:szCs w:val="24"/>
        </w:rPr>
        <w:t xml:space="preserve">«ΕΛΕΥΘΕΡΙΟΣ ΒΕΝΙΖΕΛΟΣ» και ενημερώθηκαν για την ιστορία του κτηρίου και τον τρόπο οργάνωσης και λειτουργίας της Βουλής, είκοσι πέντε μαθήτριες και μαθητές και τέσσερις </w:t>
      </w:r>
      <w:r>
        <w:rPr>
          <w:rFonts w:eastAsia="Times New Roman" w:cs="Times New Roman"/>
          <w:szCs w:val="24"/>
        </w:rPr>
        <w:t>εκπαιδευτικοί-</w:t>
      </w:r>
      <w:r>
        <w:rPr>
          <w:rFonts w:eastAsia="Times New Roman" w:cs="Times New Roman"/>
          <w:szCs w:val="24"/>
        </w:rPr>
        <w:t xml:space="preserve">συνοδοί από το Γυμνάσιο και τις </w:t>
      </w:r>
      <w:proofErr w:type="spellStart"/>
      <w:r>
        <w:rPr>
          <w:rFonts w:eastAsia="Times New Roman" w:cs="Times New Roman"/>
          <w:szCs w:val="24"/>
        </w:rPr>
        <w:t>λυκειακές</w:t>
      </w:r>
      <w:proofErr w:type="spellEnd"/>
      <w:r>
        <w:rPr>
          <w:rFonts w:eastAsia="Times New Roman" w:cs="Times New Roman"/>
          <w:szCs w:val="24"/>
        </w:rPr>
        <w:t xml:space="preserve"> τάξεις των Λειψών και το </w:t>
      </w:r>
      <w:r>
        <w:rPr>
          <w:rFonts w:eastAsia="Times New Roman"/>
          <w:color w:val="000000" w:themeColor="text1"/>
          <w:szCs w:val="24"/>
        </w:rPr>
        <w:t xml:space="preserve">2ο Γυμνάσιο </w:t>
      </w:r>
      <w:proofErr w:type="spellStart"/>
      <w:r>
        <w:rPr>
          <w:rFonts w:eastAsia="Times New Roman"/>
          <w:color w:val="000000" w:themeColor="text1"/>
          <w:szCs w:val="24"/>
        </w:rPr>
        <w:t>Ζεφυρίου</w:t>
      </w:r>
      <w:proofErr w:type="spellEnd"/>
      <w:r>
        <w:rPr>
          <w:rFonts w:eastAsia="Times New Roman" w:cs="Times New Roman"/>
          <w:szCs w:val="24"/>
        </w:rPr>
        <w:t xml:space="preserve">. </w:t>
      </w:r>
    </w:p>
    <w:p w14:paraId="03A730EF" w14:textId="77777777" w:rsidR="00E615E6" w:rsidRDefault="00720F21">
      <w:pPr>
        <w:spacing w:after="0" w:line="600" w:lineRule="auto"/>
        <w:ind w:firstLine="720"/>
        <w:jc w:val="both"/>
        <w:rPr>
          <w:rFonts w:eastAsia="Times New Roman" w:cs="Times New Roman"/>
          <w:szCs w:val="24"/>
        </w:rPr>
      </w:pPr>
      <w:r>
        <w:rPr>
          <w:rFonts w:eastAsia="Times New Roman" w:cs="Times New Roman"/>
          <w:szCs w:val="24"/>
        </w:rPr>
        <w:t>Η Βουλή το</w:t>
      </w:r>
      <w:r>
        <w:rPr>
          <w:rFonts w:eastAsia="Times New Roman" w:cs="Times New Roman"/>
          <w:szCs w:val="24"/>
        </w:rPr>
        <w:t>ύ</w:t>
      </w:r>
      <w:r>
        <w:rPr>
          <w:rFonts w:eastAsia="Times New Roman" w:cs="Times New Roman"/>
          <w:szCs w:val="24"/>
        </w:rPr>
        <w:t>ς καλωσορίζει.</w:t>
      </w:r>
    </w:p>
    <w:p w14:paraId="03A730F0" w14:textId="77777777" w:rsidR="00E615E6" w:rsidRDefault="00720F21">
      <w:pPr>
        <w:spacing w:after="0" w:line="600" w:lineRule="auto"/>
        <w:ind w:firstLine="720"/>
        <w:jc w:val="center"/>
        <w:rPr>
          <w:rFonts w:eastAsia="Times New Roman" w:cs="Times New Roman"/>
          <w:szCs w:val="24"/>
        </w:rPr>
      </w:pPr>
      <w:r>
        <w:rPr>
          <w:rFonts w:eastAsia="Times New Roman" w:cs="Times New Roman"/>
          <w:szCs w:val="24"/>
        </w:rPr>
        <w:t>(Χειροκροτήματα απ</w:t>
      </w:r>
      <w:r>
        <w:rPr>
          <w:rFonts w:eastAsia="Times New Roman" w:cs="Times New Roman"/>
          <w:szCs w:val="24"/>
        </w:rPr>
        <w:t>’</w:t>
      </w:r>
      <w:r>
        <w:rPr>
          <w:rFonts w:eastAsia="Times New Roman" w:cs="Times New Roman"/>
          <w:szCs w:val="24"/>
        </w:rPr>
        <w:t xml:space="preserve"> όλες τις πτέρυγες της Βουλής)</w:t>
      </w:r>
    </w:p>
    <w:p w14:paraId="03A730F1" w14:textId="77777777" w:rsidR="00E615E6" w:rsidRDefault="00720F21">
      <w:pPr>
        <w:spacing w:after="0" w:line="600" w:lineRule="auto"/>
        <w:ind w:firstLine="720"/>
        <w:jc w:val="both"/>
        <w:rPr>
          <w:rFonts w:eastAsia="Times New Roman"/>
          <w:color w:val="000000" w:themeColor="text1"/>
          <w:szCs w:val="24"/>
        </w:rPr>
      </w:pPr>
      <w:r>
        <w:rPr>
          <w:rFonts w:eastAsia="Times New Roman"/>
          <w:color w:val="000000" w:themeColor="text1"/>
          <w:szCs w:val="24"/>
        </w:rPr>
        <w:t xml:space="preserve">Καθίστε </w:t>
      </w:r>
      <w:r>
        <w:rPr>
          <w:rFonts w:eastAsia="Times New Roman"/>
          <w:color w:val="000000" w:themeColor="text1"/>
          <w:szCs w:val="24"/>
        </w:rPr>
        <w:t>να ακούσετε και τον επόμενο ομιλητή, για να μη μείνετε με λάθος εντυπώσεις.</w:t>
      </w:r>
    </w:p>
    <w:p w14:paraId="03A730F2" w14:textId="77777777" w:rsidR="00E615E6" w:rsidRDefault="00720F21">
      <w:pPr>
        <w:spacing w:after="0" w:line="600" w:lineRule="auto"/>
        <w:ind w:firstLine="720"/>
        <w:jc w:val="both"/>
        <w:rPr>
          <w:rFonts w:eastAsia="Times New Roman"/>
          <w:color w:val="000000" w:themeColor="text1"/>
          <w:szCs w:val="24"/>
        </w:rPr>
      </w:pPr>
      <w:r>
        <w:rPr>
          <w:rFonts w:eastAsia="Times New Roman"/>
          <w:b/>
          <w:color w:val="000000" w:themeColor="text1"/>
          <w:szCs w:val="24"/>
        </w:rPr>
        <w:t>ΠΑΝΑΓΙ</w:t>
      </w:r>
      <w:r>
        <w:rPr>
          <w:rFonts w:eastAsia="Times New Roman"/>
          <w:b/>
          <w:color w:val="000000" w:themeColor="text1"/>
          <w:szCs w:val="24"/>
        </w:rPr>
        <w:t>ΩΤΗΣ ΗΛΙΟΠΟΥΛΟΣ:</w:t>
      </w:r>
      <w:r>
        <w:rPr>
          <w:rFonts w:eastAsia="Times New Roman"/>
          <w:color w:val="000000" w:themeColor="text1"/>
          <w:szCs w:val="24"/>
        </w:rPr>
        <w:t xml:space="preserve"> Κυρία Πρόεδρε, είπα ότι η μοναδική φωνή που έχουμε είναι μέσα από το </w:t>
      </w:r>
      <w:r>
        <w:rPr>
          <w:rFonts w:eastAsia="Times New Roman"/>
          <w:color w:val="000000" w:themeColor="text1"/>
          <w:szCs w:val="24"/>
        </w:rPr>
        <w:t xml:space="preserve">ελληνικό </w:t>
      </w:r>
      <w:r>
        <w:rPr>
          <w:rFonts w:eastAsia="Times New Roman"/>
          <w:color w:val="000000" w:themeColor="text1"/>
          <w:szCs w:val="24"/>
        </w:rPr>
        <w:t>Κοινοβούλιο…</w:t>
      </w:r>
    </w:p>
    <w:p w14:paraId="03A730F3" w14:textId="77777777" w:rsidR="00E615E6" w:rsidRDefault="00720F21">
      <w:pPr>
        <w:spacing w:after="0" w:line="600" w:lineRule="auto"/>
        <w:ind w:firstLine="720"/>
        <w:jc w:val="both"/>
        <w:rPr>
          <w:rFonts w:eastAsia="Times New Roman"/>
          <w:color w:val="000000" w:themeColor="text1"/>
          <w:szCs w:val="24"/>
        </w:rPr>
      </w:pPr>
      <w:r>
        <w:rPr>
          <w:rFonts w:eastAsia="Times New Roman"/>
          <w:b/>
          <w:color w:val="000000" w:themeColor="text1"/>
          <w:szCs w:val="24"/>
        </w:rPr>
        <w:lastRenderedPageBreak/>
        <w:t>ΠΡΟΕΔΡΕΥΟΥΣΑ (Αναστασία Χριστοδουλοπούλου):</w:t>
      </w:r>
      <w:r>
        <w:rPr>
          <w:rFonts w:eastAsia="Times New Roman"/>
          <w:color w:val="000000" w:themeColor="text1"/>
          <w:szCs w:val="24"/>
        </w:rPr>
        <w:t xml:space="preserve"> Αφήστε τα τώρα, κύριε Ηλιόπουλε. Σας παρακαλώ. </w:t>
      </w:r>
    </w:p>
    <w:p w14:paraId="03A730F4" w14:textId="77777777" w:rsidR="00E615E6" w:rsidRDefault="00720F21">
      <w:pPr>
        <w:spacing w:after="0" w:line="600" w:lineRule="auto"/>
        <w:ind w:firstLine="720"/>
        <w:jc w:val="both"/>
        <w:rPr>
          <w:rFonts w:eastAsia="Times New Roman"/>
          <w:color w:val="000000" w:themeColor="text1"/>
          <w:szCs w:val="24"/>
        </w:rPr>
      </w:pPr>
      <w:r>
        <w:rPr>
          <w:rFonts w:eastAsia="Times New Roman"/>
          <w:b/>
          <w:color w:val="000000" w:themeColor="text1"/>
          <w:szCs w:val="24"/>
        </w:rPr>
        <w:t>ΠΑΝΑΓΙΩΤΗΣ ΗΛΙΟΠΟΥΛΟΣ:</w:t>
      </w:r>
      <w:r>
        <w:rPr>
          <w:rFonts w:eastAsia="Times New Roman"/>
          <w:color w:val="000000" w:themeColor="text1"/>
          <w:szCs w:val="24"/>
        </w:rPr>
        <w:t xml:space="preserve"> …που και εδώ μας φιμώνετε με όλου</w:t>
      </w:r>
      <w:r>
        <w:rPr>
          <w:rFonts w:eastAsia="Times New Roman"/>
          <w:color w:val="000000" w:themeColor="text1"/>
          <w:szCs w:val="24"/>
        </w:rPr>
        <w:t>ς αυτούς τους κανονισμούς που έχετε βγάλει και αποκλείετε την τρίτη πολιτική δύναμη με τους διάφορους κανονισμούς και αντιρατσιστικούς νόμους. Θα λέμε αυτό που θέλουμε.</w:t>
      </w:r>
    </w:p>
    <w:p w14:paraId="03A730F5" w14:textId="77777777" w:rsidR="00E615E6" w:rsidRDefault="00720F21">
      <w:pPr>
        <w:spacing w:after="0" w:line="600" w:lineRule="auto"/>
        <w:ind w:firstLine="720"/>
        <w:jc w:val="both"/>
        <w:rPr>
          <w:rFonts w:eastAsia="Times New Roman"/>
          <w:color w:val="000000" w:themeColor="text1"/>
          <w:szCs w:val="24"/>
        </w:rPr>
      </w:pPr>
      <w:r>
        <w:rPr>
          <w:rFonts w:eastAsia="Times New Roman"/>
          <w:b/>
          <w:color w:val="000000" w:themeColor="text1"/>
          <w:szCs w:val="24"/>
        </w:rPr>
        <w:t>ΠΡΟΕΔΡΕΥΟΥΣΑ (Αναστασία Χριστοδουλοπούλου):</w:t>
      </w:r>
      <w:r>
        <w:rPr>
          <w:rFonts w:eastAsia="Times New Roman"/>
          <w:color w:val="000000" w:themeColor="text1"/>
          <w:szCs w:val="24"/>
        </w:rPr>
        <w:t xml:space="preserve"> Εντάξει.</w:t>
      </w:r>
    </w:p>
    <w:p w14:paraId="03A730F6" w14:textId="77777777" w:rsidR="00E615E6" w:rsidRDefault="00720F21">
      <w:pPr>
        <w:spacing w:after="0" w:line="600" w:lineRule="auto"/>
        <w:ind w:firstLine="720"/>
        <w:jc w:val="both"/>
        <w:rPr>
          <w:rFonts w:eastAsia="Times New Roman"/>
          <w:color w:val="000000" w:themeColor="text1"/>
          <w:szCs w:val="24"/>
        </w:rPr>
      </w:pPr>
      <w:r>
        <w:rPr>
          <w:rFonts w:eastAsia="Times New Roman"/>
          <w:color w:val="000000" w:themeColor="text1"/>
          <w:szCs w:val="24"/>
        </w:rPr>
        <w:t xml:space="preserve">Παρακαλώ τον λόγο έχει ο </w:t>
      </w:r>
      <w:r>
        <w:rPr>
          <w:rFonts w:eastAsia="Times New Roman"/>
          <w:color w:val="000000" w:themeColor="text1"/>
          <w:szCs w:val="24"/>
        </w:rPr>
        <w:t>ε</w:t>
      </w:r>
      <w:r>
        <w:rPr>
          <w:rFonts w:eastAsia="Times New Roman"/>
          <w:color w:val="000000" w:themeColor="text1"/>
          <w:szCs w:val="24"/>
        </w:rPr>
        <w:t>ισηγητής</w:t>
      </w:r>
      <w:r>
        <w:rPr>
          <w:rFonts w:eastAsia="Times New Roman"/>
          <w:color w:val="000000" w:themeColor="text1"/>
          <w:szCs w:val="24"/>
        </w:rPr>
        <w:t xml:space="preserve"> του Κομμουνιστικού Κόμματος Ελλάδας κ. Ιωάννης Δελής.</w:t>
      </w:r>
    </w:p>
    <w:p w14:paraId="03A730F7" w14:textId="77777777" w:rsidR="00E615E6" w:rsidRDefault="00720F21">
      <w:pPr>
        <w:spacing w:after="0" w:line="600" w:lineRule="auto"/>
        <w:ind w:firstLine="720"/>
        <w:jc w:val="both"/>
        <w:rPr>
          <w:rFonts w:eastAsia="Times New Roman"/>
          <w:color w:val="000000" w:themeColor="text1"/>
          <w:szCs w:val="24"/>
        </w:rPr>
      </w:pPr>
      <w:r>
        <w:rPr>
          <w:rFonts w:eastAsia="Times New Roman"/>
          <w:color w:val="000000" w:themeColor="text1"/>
          <w:szCs w:val="24"/>
        </w:rPr>
        <w:t>Ελάτε λίγο γρήγορα να ακούσουν και τα παιδιά κάτι άλλο.</w:t>
      </w:r>
    </w:p>
    <w:p w14:paraId="03A730F8" w14:textId="77777777" w:rsidR="00E615E6" w:rsidRDefault="00720F21">
      <w:pPr>
        <w:spacing w:after="0" w:line="600" w:lineRule="auto"/>
        <w:ind w:firstLine="720"/>
        <w:jc w:val="both"/>
        <w:rPr>
          <w:rFonts w:eastAsia="Times New Roman"/>
          <w:color w:val="000000" w:themeColor="text1"/>
          <w:szCs w:val="24"/>
        </w:rPr>
      </w:pPr>
      <w:r w:rsidRPr="00AF5E21">
        <w:rPr>
          <w:rFonts w:eastAsia="Times New Roman"/>
          <w:b/>
          <w:color w:val="000000" w:themeColor="text1"/>
          <w:szCs w:val="24"/>
        </w:rPr>
        <w:t>ΙΩΑΝΝΗΣ ΔΕΛΗΣ:</w:t>
      </w:r>
      <w:r>
        <w:rPr>
          <w:rFonts w:eastAsia="Times New Roman"/>
          <w:color w:val="000000" w:themeColor="text1"/>
          <w:szCs w:val="24"/>
        </w:rPr>
        <w:t xml:space="preserve"> Ευχαριστώ πολύ, κυρία Πρόεδρε.</w:t>
      </w:r>
    </w:p>
    <w:p w14:paraId="03A730F9" w14:textId="77777777" w:rsidR="00E615E6" w:rsidRDefault="00720F21">
      <w:pPr>
        <w:spacing w:after="0" w:line="600" w:lineRule="auto"/>
        <w:ind w:firstLine="720"/>
        <w:jc w:val="both"/>
        <w:rPr>
          <w:rFonts w:eastAsia="Times New Roman"/>
          <w:color w:val="000000" w:themeColor="text1"/>
          <w:szCs w:val="24"/>
        </w:rPr>
      </w:pPr>
      <w:r>
        <w:rPr>
          <w:rFonts w:eastAsia="Times New Roman"/>
          <w:color w:val="000000" w:themeColor="text1"/>
          <w:szCs w:val="24"/>
        </w:rPr>
        <w:t xml:space="preserve">Το σημερινό νομοσχέδιο και κυρίως το πρώτο του </w:t>
      </w:r>
      <w:r w:rsidRPr="00CA3657">
        <w:rPr>
          <w:rFonts w:eastAsia="Times New Roman"/>
          <w:color w:val="000000" w:themeColor="text1"/>
          <w:szCs w:val="24"/>
        </w:rPr>
        <w:t>κομμάτι από τα τρία</w:t>
      </w:r>
      <w:r>
        <w:rPr>
          <w:rFonts w:eastAsia="Times New Roman"/>
          <w:color w:val="000000" w:themeColor="text1"/>
          <w:szCs w:val="24"/>
        </w:rPr>
        <w:t>,</w:t>
      </w:r>
      <w:r w:rsidRPr="00CA3657">
        <w:rPr>
          <w:rFonts w:eastAsia="Times New Roman"/>
          <w:color w:val="000000" w:themeColor="text1"/>
          <w:szCs w:val="24"/>
        </w:rPr>
        <w:t xml:space="preserve"> αυτό που μιλάει για την προώθησ</w:t>
      </w:r>
      <w:r w:rsidRPr="00CA3657">
        <w:rPr>
          <w:rFonts w:eastAsia="Times New Roman"/>
          <w:color w:val="000000" w:themeColor="text1"/>
          <w:szCs w:val="24"/>
        </w:rPr>
        <w:t>η της ουσιαστικής ισότητας των φύλων</w:t>
      </w:r>
      <w:r>
        <w:rPr>
          <w:rFonts w:eastAsia="Times New Roman"/>
          <w:color w:val="000000" w:themeColor="text1"/>
          <w:szCs w:val="24"/>
        </w:rPr>
        <w:t>,</w:t>
      </w:r>
      <w:r w:rsidRPr="00CA3657">
        <w:rPr>
          <w:rFonts w:eastAsia="Times New Roman"/>
          <w:color w:val="000000" w:themeColor="text1"/>
          <w:szCs w:val="24"/>
        </w:rPr>
        <w:t xml:space="preserve"> αποτελεί </w:t>
      </w:r>
      <w:r>
        <w:rPr>
          <w:rFonts w:eastAsia="Times New Roman"/>
          <w:color w:val="000000" w:themeColor="text1"/>
          <w:szCs w:val="24"/>
        </w:rPr>
        <w:t xml:space="preserve">τυπικότατο </w:t>
      </w:r>
      <w:r w:rsidRPr="00CA3657">
        <w:rPr>
          <w:rFonts w:eastAsia="Times New Roman"/>
          <w:color w:val="000000" w:themeColor="text1"/>
          <w:szCs w:val="24"/>
        </w:rPr>
        <w:t>δείγμα της πολιτικής τακτικής του ΣΥΡΙΖΑ</w:t>
      </w:r>
      <w:r>
        <w:rPr>
          <w:rFonts w:eastAsia="Times New Roman"/>
          <w:color w:val="000000" w:themeColor="text1"/>
          <w:szCs w:val="24"/>
        </w:rPr>
        <w:t>. Π</w:t>
      </w:r>
      <w:r w:rsidRPr="00CA3657">
        <w:rPr>
          <w:rFonts w:eastAsia="Times New Roman"/>
          <w:color w:val="000000" w:themeColor="text1"/>
          <w:szCs w:val="24"/>
        </w:rPr>
        <w:t xml:space="preserve">ροκειμένου να εξυπηρετήσει τις προεκλογικές </w:t>
      </w:r>
      <w:r>
        <w:rPr>
          <w:rFonts w:eastAsia="Times New Roman"/>
          <w:color w:val="000000" w:themeColor="text1"/>
          <w:szCs w:val="24"/>
        </w:rPr>
        <w:t xml:space="preserve">του </w:t>
      </w:r>
      <w:r w:rsidRPr="00CA3657">
        <w:rPr>
          <w:rFonts w:eastAsia="Times New Roman"/>
          <w:color w:val="000000" w:themeColor="text1"/>
          <w:szCs w:val="24"/>
        </w:rPr>
        <w:t>σκοπιμότητες</w:t>
      </w:r>
      <w:r>
        <w:rPr>
          <w:rFonts w:eastAsia="Times New Roman"/>
          <w:color w:val="000000" w:themeColor="text1"/>
          <w:szCs w:val="24"/>
        </w:rPr>
        <w:t>,</w:t>
      </w:r>
      <w:r w:rsidRPr="00CA3657">
        <w:rPr>
          <w:rFonts w:eastAsia="Times New Roman"/>
          <w:color w:val="000000" w:themeColor="text1"/>
          <w:szCs w:val="24"/>
        </w:rPr>
        <w:t xml:space="preserve"> προβάλλεται ως απόδειξη του κοινωνικού προφίλ του ΣΥΡΙΖΑ και αξιοποιείται</w:t>
      </w:r>
      <w:r>
        <w:rPr>
          <w:rFonts w:eastAsia="Times New Roman"/>
          <w:color w:val="000000" w:themeColor="text1"/>
          <w:szCs w:val="24"/>
        </w:rPr>
        <w:t>, β</w:t>
      </w:r>
      <w:r w:rsidRPr="00CA3657">
        <w:rPr>
          <w:rFonts w:eastAsia="Times New Roman"/>
          <w:color w:val="000000" w:themeColor="text1"/>
          <w:szCs w:val="24"/>
        </w:rPr>
        <w:t>εβαίως</w:t>
      </w:r>
      <w:r>
        <w:rPr>
          <w:rFonts w:eastAsia="Times New Roman"/>
          <w:color w:val="000000" w:themeColor="text1"/>
          <w:szCs w:val="24"/>
        </w:rPr>
        <w:t>,</w:t>
      </w:r>
      <w:r w:rsidRPr="00CA3657">
        <w:rPr>
          <w:rFonts w:eastAsia="Times New Roman"/>
          <w:color w:val="000000" w:themeColor="text1"/>
          <w:szCs w:val="24"/>
        </w:rPr>
        <w:t xml:space="preserve"> στην κατα</w:t>
      </w:r>
      <w:r w:rsidRPr="00CA3657">
        <w:rPr>
          <w:rFonts w:eastAsia="Times New Roman"/>
          <w:color w:val="000000" w:themeColor="text1"/>
          <w:szCs w:val="24"/>
        </w:rPr>
        <w:t xml:space="preserve">σκευή του γνωστού </w:t>
      </w:r>
      <w:r>
        <w:rPr>
          <w:rFonts w:eastAsia="Times New Roman"/>
          <w:color w:val="000000" w:themeColor="text1"/>
          <w:szCs w:val="24"/>
        </w:rPr>
        <w:t xml:space="preserve">πλαστού </w:t>
      </w:r>
      <w:r w:rsidRPr="00CA3657">
        <w:rPr>
          <w:rFonts w:eastAsia="Times New Roman"/>
          <w:color w:val="000000" w:themeColor="text1"/>
          <w:szCs w:val="24"/>
        </w:rPr>
        <w:t>διπολικού σκηνικού</w:t>
      </w:r>
      <w:r>
        <w:rPr>
          <w:rFonts w:eastAsia="Times New Roman"/>
          <w:color w:val="000000" w:themeColor="text1"/>
          <w:szCs w:val="24"/>
        </w:rPr>
        <w:t xml:space="preserve">. Είναι </w:t>
      </w:r>
      <w:r>
        <w:rPr>
          <w:rFonts w:eastAsia="Times New Roman"/>
          <w:color w:val="000000" w:themeColor="text1"/>
          <w:szCs w:val="24"/>
        </w:rPr>
        <w:lastRenderedPageBreak/>
        <w:t xml:space="preserve">πλαστός ο διπολισμός, </w:t>
      </w:r>
      <w:r w:rsidRPr="00CA3657">
        <w:rPr>
          <w:rFonts w:eastAsia="Times New Roman"/>
          <w:color w:val="000000" w:themeColor="text1"/>
          <w:szCs w:val="24"/>
        </w:rPr>
        <w:t>γιατί ενώ αφορά σε πολιτικές δυνάμεις αστικές</w:t>
      </w:r>
      <w:r>
        <w:rPr>
          <w:rFonts w:eastAsia="Times New Roman"/>
          <w:color w:val="000000" w:themeColor="text1"/>
          <w:szCs w:val="24"/>
        </w:rPr>
        <w:t>,</w:t>
      </w:r>
      <w:r w:rsidRPr="00CA3657">
        <w:rPr>
          <w:rFonts w:eastAsia="Times New Roman"/>
          <w:color w:val="000000" w:themeColor="text1"/>
          <w:szCs w:val="24"/>
        </w:rPr>
        <w:t xml:space="preserve"> οι οποίες βρίσκονται στην υπηρεσία του καπιταλιστικού συστήματος και το διαχειρίζονται ενα</w:t>
      </w:r>
      <w:r>
        <w:rPr>
          <w:rFonts w:eastAsia="Times New Roman"/>
          <w:color w:val="000000" w:themeColor="text1"/>
          <w:szCs w:val="24"/>
        </w:rPr>
        <w:t xml:space="preserve">λλάξ, </w:t>
      </w:r>
      <w:r w:rsidRPr="00CA3657">
        <w:rPr>
          <w:rFonts w:eastAsia="Times New Roman"/>
          <w:color w:val="000000" w:themeColor="text1"/>
          <w:szCs w:val="24"/>
        </w:rPr>
        <w:t>επιχειρείται αυτές οι δυνάμεις</w:t>
      </w:r>
      <w:r>
        <w:rPr>
          <w:rFonts w:eastAsia="Times New Roman"/>
          <w:color w:val="000000" w:themeColor="text1"/>
          <w:szCs w:val="24"/>
        </w:rPr>
        <w:t xml:space="preserve"> -</w:t>
      </w:r>
      <w:r w:rsidRPr="00CA3657">
        <w:rPr>
          <w:rFonts w:eastAsia="Times New Roman"/>
          <w:color w:val="000000" w:themeColor="text1"/>
          <w:szCs w:val="24"/>
        </w:rPr>
        <w:t xml:space="preserve">στις </w:t>
      </w:r>
      <w:r w:rsidRPr="00CA3657">
        <w:rPr>
          <w:rFonts w:eastAsia="Times New Roman"/>
          <w:color w:val="000000" w:themeColor="text1"/>
          <w:szCs w:val="24"/>
        </w:rPr>
        <w:t>οποίες</w:t>
      </w:r>
      <w:r>
        <w:rPr>
          <w:rFonts w:eastAsia="Times New Roman"/>
          <w:color w:val="000000" w:themeColor="text1"/>
          <w:szCs w:val="24"/>
        </w:rPr>
        <w:t>, μ</w:t>
      </w:r>
      <w:r w:rsidRPr="00CA3657">
        <w:rPr>
          <w:rFonts w:eastAsia="Times New Roman"/>
          <w:color w:val="000000" w:themeColor="text1"/>
          <w:szCs w:val="24"/>
        </w:rPr>
        <w:t>άλιστα</w:t>
      </w:r>
      <w:r>
        <w:rPr>
          <w:rFonts w:eastAsia="Times New Roman"/>
          <w:color w:val="000000" w:themeColor="text1"/>
          <w:szCs w:val="24"/>
        </w:rPr>
        <w:t>,</w:t>
      </w:r>
      <w:r w:rsidRPr="00CA3657">
        <w:rPr>
          <w:rFonts w:eastAsia="Times New Roman"/>
          <w:color w:val="000000" w:themeColor="text1"/>
          <w:szCs w:val="24"/>
        </w:rPr>
        <w:t xml:space="preserve"> τώρα τελευταία το πήγαινε-έλα </w:t>
      </w:r>
      <w:r>
        <w:rPr>
          <w:rFonts w:eastAsia="Times New Roman"/>
          <w:color w:val="000000" w:themeColor="text1"/>
          <w:szCs w:val="24"/>
        </w:rPr>
        <w:t xml:space="preserve">Βουλευτών </w:t>
      </w:r>
      <w:r w:rsidRPr="00CA3657">
        <w:rPr>
          <w:rFonts w:eastAsia="Times New Roman"/>
          <w:color w:val="000000" w:themeColor="text1"/>
          <w:szCs w:val="24"/>
        </w:rPr>
        <w:t>θυμίζει στάση το</w:t>
      </w:r>
      <w:r>
        <w:rPr>
          <w:rFonts w:eastAsia="Times New Roman"/>
          <w:color w:val="000000" w:themeColor="text1"/>
          <w:szCs w:val="24"/>
        </w:rPr>
        <w:t xml:space="preserve">υ μετρό- </w:t>
      </w:r>
      <w:r w:rsidRPr="00CA3657">
        <w:rPr>
          <w:rFonts w:eastAsia="Times New Roman"/>
          <w:color w:val="000000" w:themeColor="text1"/>
          <w:szCs w:val="24"/>
        </w:rPr>
        <w:t xml:space="preserve">να εμφανίζονται </w:t>
      </w:r>
      <w:r>
        <w:rPr>
          <w:rFonts w:eastAsia="Times New Roman"/>
          <w:color w:val="000000" w:themeColor="text1"/>
          <w:szCs w:val="24"/>
        </w:rPr>
        <w:t xml:space="preserve">τάχα ως πρόοδος </w:t>
      </w:r>
      <w:r w:rsidRPr="00CA3657">
        <w:rPr>
          <w:rFonts w:eastAsia="Times New Roman"/>
          <w:color w:val="000000" w:themeColor="text1"/>
          <w:szCs w:val="24"/>
        </w:rPr>
        <w:t>και συντήρηση</w:t>
      </w:r>
      <w:r>
        <w:rPr>
          <w:rFonts w:eastAsia="Times New Roman"/>
          <w:color w:val="000000" w:themeColor="text1"/>
          <w:szCs w:val="24"/>
        </w:rPr>
        <w:t>,</w:t>
      </w:r>
      <w:r w:rsidRPr="00CA3657">
        <w:rPr>
          <w:rFonts w:eastAsia="Times New Roman"/>
          <w:color w:val="000000" w:themeColor="text1"/>
          <w:szCs w:val="24"/>
        </w:rPr>
        <w:t xml:space="preserve"> με στόχο τον εγκλωβισμό </w:t>
      </w:r>
      <w:r>
        <w:rPr>
          <w:rFonts w:eastAsia="Times New Roman"/>
          <w:color w:val="000000" w:themeColor="text1"/>
          <w:szCs w:val="24"/>
        </w:rPr>
        <w:t>λαϊ</w:t>
      </w:r>
      <w:r w:rsidRPr="00CA3657">
        <w:rPr>
          <w:rFonts w:eastAsia="Times New Roman"/>
          <w:color w:val="000000" w:themeColor="text1"/>
          <w:szCs w:val="24"/>
        </w:rPr>
        <w:t xml:space="preserve">κών </w:t>
      </w:r>
      <w:r>
        <w:rPr>
          <w:rFonts w:eastAsia="Times New Roman"/>
          <w:color w:val="000000" w:themeColor="text1"/>
          <w:szCs w:val="24"/>
        </w:rPr>
        <w:t>δ</w:t>
      </w:r>
      <w:r w:rsidRPr="00CA3657">
        <w:rPr>
          <w:rFonts w:eastAsia="Times New Roman"/>
          <w:color w:val="000000" w:themeColor="text1"/>
          <w:szCs w:val="24"/>
        </w:rPr>
        <w:t>υνάμεων στα όρια της αντιλαϊκής πολιτικής</w:t>
      </w:r>
      <w:r>
        <w:rPr>
          <w:rFonts w:eastAsia="Times New Roman"/>
          <w:color w:val="000000" w:themeColor="text1"/>
          <w:szCs w:val="24"/>
        </w:rPr>
        <w:t>,</w:t>
      </w:r>
      <w:r w:rsidRPr="00CA3657">
        <w:rPr>
          <w:rFonts w:eastAsia="Times New Roman"/>
          <w:color w:val="000000" w:themeColor="text1"/>
          <w:szCs w:val="24"/>
        </w:rPr>
        <w:t xml:space="preserve"> η οποία εφαρμόζεται πάντα</w:t>
      </w:r>
      <w:r>
        <w:rPr>
          <w:rFonts w:eastAsia="Times New Roman"/>
          <w:color w:val="000000" w:themeColor="text1"/>
          <w:szCs w:val="24"/>
        </w:rPr>
        <w:t>,</w:t>
      </w:r>
      <w:r w:rsidRPr="00CA3657">
        <w:rPr>
          <w:rFonts w:eastAsia="Times New Roman"/>
          <w:color w:val="000000" w:themeColor="text1"/>
          <w:szCs w:val="24"/>
        </w:rPr>
        <w:t xml:space="preserve"> σταθερά</w:t>
      </w:r>
      <w:r>
        <w:rPr>
          <w:rFonts w:eastAsia="Times New Roman"/>
          <w:color w:val="000000" w:themeColor="text1"/>
          <w:szCs w:val="24"/>
        </w:rPr>
        <w:t>,</w:t>
      </w:r>
      <w:r w:rsidRPr="00CA3657">
        <w:rPr>
          <w:rFonts w:eastAsia="Times New Roman"/>
          <w:color w:val="000000" w:themeColor="text1"/>
          <w:szCs w:val="24"/>
        </w:rPr>
        <w:t xml:space="preserve"> ανεξάρτητα από τ</w:t>
      </w:r>
      <w:r w:rsidRPr="00CA3657">
        <w:rPr>
          <w:rFonts w:eastAsia="Times New Roman"/>
          <w:color w:val="000000" w:themeColor="text1"/>
          <w:szCs w:val="24"/>
        </w:rPr>
        <w:t>ον οδηγό που κρατάει το τιμόνι της κυβερνητικής εξουσίας</w:t>
      </w:r>
      <w:r>
        <w:rPr>
          <w:rFonts w:eastAsia="Times New Roman"/>
          <w:color w:val="000000" w:themeColor="text1"/>
          <w:szCs w:val="24"/>
        </w:rPr>
        <w:t>.</w:t>
      </w:r>
    </w:p>
    <w:p w14:paraId="03A730FA" w14:textId="77777777" w:rsidR="00E615E6" w:rsidRDefault="00720F21">
      <w:pPr>
        <w:spacing w:after="0" w:line="600" w:lineRule="auto"/>
        <w:ind w:firstLine="720"/>
        <w:jc w:val="both"/>
        <w:rPr>
          <w:rFonts w:eastAsia="Times New Roman"/>
          <w:color w:val="000000" w:themeColor="text1"/>
          <w:szCs w:val="24"/>
        </w:rPr>
      </w:pPr>
      <w:r>
        <w:rPr>
          <w:rFonts w:eastAsia="Times New Roman"/>
          <w:color w:val="000000" w:themeColor="text1"/>
          <w:szCs w:val="24"/>
        </w:rPr>
        <w:t>Το τσουβάλιασμα, όμως, κύρ</w:t>
      </w:r>
      <w:r w:rsidRPr="00CA3657">
        <w:rPr>
          <w:rFonts w:eastAsia="Times New Roman"/>
          <w:color w:val="000000" w:themeColor="text1"/>
          <w:szCs w:val="24"/>
        </w:rPr>
        <w:t>ιε Υπουργέ και κυρία Υπουργέ</w:t>
      </w:r>
      <w:r>
        <w:rPr>
          <w:rFonts w:eastAsia="Times New Roman"/>
          <w:color w:val="000000" w:themeColor="text1"/>
          <w:szCs w:val="24"/>
        </w:rPr>
        <w:t>,</w:t>
      </w:r>
      <w:r w:rsidRPr="00CA3657">
        <w:rPr>
          <w:rFonts w:eastAsia="Times New Roman"/>
          <w:color w:val="000000" w:themeColor="text1"/>
          <w:szCs w:val="24"/>
        </w:rPr>
        <w:t xml:space="preserve"> του ζητήματος της ισότητας των φύλων</w:t>
      </w:r>
      <w:r>
        <w:rPr>
          <w:rFonts w:eastAsia="Times New Roman"/>
          <w:color w:val="000000" w:themeColor="text1"/>
          <w:szCs w:val="24"/>
        </w:rPr>
        <w:t>,</w:t>
      </w:r>
      <w:r w:rsidRPr="00CA3657">
        <w:rPr>
          <w:rFonts w:eastAsia="Times New Roman"/>
          <w:color w:val="000000" w:themeColor="text1"/>
          <w:szCs w:val="24"/>
        </w:rPr>
        <w:t xml:space="preserve"> αφ</w:t>
      </w:r>
      <w:r>
        <w:rPr>
          <w:rFonts w:eastAsia="Times New Roman"/>
          <w:color w:val="000000" w:themeColor="text1"/>
          <w:szCs w:val="24"/>
        </w:rPr>
        <w:t xml:space="preserve">’ </w:t>
      </w:r>
      <w:r w:rsidRPr="00CA3657">
        <w:rPr>
          <w:rFonts w:eastAsia="Times New Roman"/>
          <w:color w:val="000000" w:themeColor="text1"/>
          <w:szCs w:val="24"/>
        </w:rPr>
        <w:t>ενός με την απονομή της ιθαγένειας</w:t>
      </w:r>
      <w:r>
        <w:rPr>
          <w:rFonts w:eastAsia="Times New Roman"/>
          <w:color w:val="000000" w:themeColor="text1"/>
          <w:szCs w:val="24"/>
        </w:rPr>
        <w:t>,</w:t>
      </w:r>
      <w:r w:rsidRPr="00CA3657">
        <w:rPr>
          <w:rFonts w:eastAsia="Times New Roman"/>
          <w:color w:val="000000" w:themeColor="text1"/>
          <w:szCs w:val="24"/>
        </w:rPr>
        <w:t xml:space="preserve"> </w:t>
      </w:r>
      <w:r>
        <w:rPr>
          <w:rFonts w:eastAsia="Times New Roman"/>
          <w:color w:val="000000" w:themeColor="text1"/>
          <w:szCs w:val="24"/>
        </w:rPr>
        <w:t>αφ</w:t>
      </w:r>
      <w:r>
        <w:rPr>
          <w:rFonts w:eastAsia="Times New Roman"/>
          <w:color w:val="000000" w:themeColor="text1"/>
          <w:szCs w:val="24"/>
        </w:rPr>
        <w:t xml:space="preserve">’ </w:t>
      </w:r>
      <w:r>
        <w:rPr>
          <w:rFonts w:eastAsia="Times New Roman"/>
          <w:color w:val="000000" w:themeColor="text1"/>
          <w:szCs w:val="24"/>
        </w:rPr>
        <w:t xml:space="preserve">ετέρου με διάσπαρτες </w:t>
      </w:r>
      <w:r w:rsidRPr="00CA3657">
        <w:rPr>
          <w:rFonts w:eastAsia="Times New Roman"/>
          <w:color w:val="000000" w:themeColor="text1"/>
          <w:szCs w:val="24"/>
        </w:rPr>
        <w:t>ρυθμίσεις για τις εκλογές στην τοπική δ</w:t>
      </w:r>
      <w:r w:rsidRPr="00CA3657">
        <w:rPr>
          <w:rFonts w:eastAsia="Times New Roman"/>
          <w:color w:val="000000" w:themeColor="text1"/>
          <w:szCs w:val="24"/>
        </w:rPr>
        <w:t>ιοίκηση</w:t>
      </w:r>
      <w:r>
        <w:rPr>
          <w:rFonts w:eastAsia="Times New Roman"/>
          <w:color w:val="000000" w:themeColor="text1"/>
          <w:szCs w:val="24"/>
        </w:rPr>
        <w:t xml:space="preserve"> ή</w:t>
      </w:r>
      <w:r w:rsidRPr="00CA3657">
        <w:rPr>
          <w:rFonts w:eastAsia="Times New Roman"/>
          <w:color w:val="000000" w:themeColor="text1"/>
          <w:szCs w:val="24"/>
        </w:rPr>
        <w:t xml:space="preserve"> για πλήθος αρμοδιοτήτων του Υπουργείου Εσωτερικών</w:t>
      </w:r>
      <w:r>
        <w:rPr>
          <w:rFonts w:eastAsia="Times New Roman"/>
          <w:color w:val="000000" w:themeColor="text1"/>
          <w:szCs w:val="24"/>
        </w:rPr>
        <w:t xml:space="preserve">, σε ένα </w:t>
      </w:r>
      <w:r w:rsidRPr="00CA3657">
        <w:rPr>
          <w:rFonts w:eastAsia="Times New Roman"/>
          <w:color w:val="000000" w:themeColor="text1"/>
          <w:szCs w:val="24"/>
        </w:rPr>
        <w:t>νομοσχέδιο</w:t>
      </w:r>
      <w:r>
        <w:rPr>
          <w:rFonts w:eastAsia="Times New Roman"/>
          <w:color w:val="000000" w:themeColor="text1"/>
          <w:szCs w:val="24"/>
        </w:rPr>
        <w:t>,</w:t>
      </w:r>
      <w:r w:rsidRPr="00CA3657">
        <w:rPr>
          <w:rFonts w:eastAsia="Times New Roman"/>
          <w:color w:val="000000" w:themeColor="text1"/>
          <w:szCs w:val="24"/>
        </w:rPr>
        <w:t xml:space="preserve"> φανερώνει</w:t>
      </w:r>
      <w:r>
        <w:rPr>
          <w:rFonts w:eastAsia="Times New Roman"/>
          <w:color w:val="000000" w:themeColor="text1"/>
          <w:szCs w:val="24"/>
        </w:rPr>
        <w:t xml:space="preserve"> -</w:t>
      </w:r>
      <w:r w:rsidRPr="00CA3657">
        <w:rPr>
          <w:rFonts w:eastAsia="Times New Roman"/>
          <w:color w:val="000000" w:themeColor="text1"/>
          <w:szCs w:val="24"/>
        </w:rPr>
        <w:t>όπως και να το κάνουμε</w:t>
      </w:r>
      <w:r>
        <w:rPr>
          <w:rFonts w:eastAsia="Times New Roman"/>
          <w:color w:val="000000" w:themeColor="text1"/>
          <w:szCs w:val="24"/>
        </w:rPr>
        <w:t>- και την αξία που δίνει τ</w:t>
      </w:r>
      <w:r w:rsidRPr="00CA3657">
        <w:rPr>
          <w:rFonts w:eastAsia="Times New Roman"/>
          <w:color w:val="000000" w:themeColor="text1"/>
          <w:szCs w:val="24"/>
        </w:rPr>
        <w:t>ελικά ο ΣΥΡΙΖΑ στο ζήτημα της γυναικείας ισοτιμίας</w:t>
      </w:r>
      <w:r>
        <w:rPr>
          <w:rFonts w:eastAsia="Times New Roman"/>
          <w:color w:val="000000" w:themeColor="text1"/>
          <w:szCs w:val="24"/>
        </w:rPr>
        <w:t>.</w:t>
      </w:r>
    </w:p>
    <w:p w14:paraId="03A730FB" w14:textId="77777777" w:rsidR="00E615E6" w:rsidRDefault="00720F21">
      <w:pPr>
        <w:spacing w:after="0" w:line="600" w:lineRule="auto"/>
        <w:ind w:firstLine="720"/>
        <w:jc w:val="both"/>
        <w:rPr>
          <w:rFonts w:eastAsia="Times New Roman"/>
          <w:color w:val="000000" w:themeColor="text1"/>
          <w:szCs w:val="24"/>
        </w:rPr>
      </w:pPr>
      <w:r>
        <w:rPr>
          <w:rFonts w:eastAsia="Times New Roman"/>
          <w:color w:val="000000" w:themeColor="text1"/>
          <w:szCs w:val="24"/>
        </w:rPr>
        <w:t>Ω</w:t>
      </w:r>
      <w:r w:rsidRPr="00CA3657">
        <w:rPr>
          <w:rFonts w:eastAsia="Times New Roman"/>
          <w:color w:val="000000" w:themeColor="text1"/>
          <w:szCs w:val="24"/>
        </w:rPr>
        <w:t>ς νόμο-πλαίσιο για τη</w:t>
      </w:r>
      <w:r>
        <w:rPr>
          <w:rFonts w:eastAsia="Times New Roman"/>
          <w:color w:val="000000" w:themeColor="text1"/>
          <w:szCs w:val="24"/>
        </w:rPr>
        <w:t xml:space="preserve"> γυναικεία ισότητα το</w:t>
      </w:r>
      <w:r w:rsidRPr="00CA3657">
        <w:rPr>
          <w:rFonts w:eastAsia="Times New Roman"/>
          <w:color w:val="000000" w:themeColor="text1"/>
          <w:szCs w:val="24"/>
        </w:rPr>
        <w:t>ν παρουσιάζει</w:t>
      </w:r>
      <w:r>
        <w:rPr>
          <w:rFonts w:eastAsia="Times New Roman"/>
          <w:color w:val="000000" w:themeColor="text1"/>
          <w:szCs w:val="24"/>
        </w:rPr>
        <w:t xml:space="preserve"> η Κ</w:t>
      </w:r>
      <w:r w:rsidRPr="00CA3657">
        <w:rPr>
          <w:rFonts w:eastAsia="Times New Roman"/>
          <w:color w:val="000000" w:themeColor="text1"/>
          <w:szCs w:val="24"/>
        </w:rPr>
        <w:t>υβέρν</w:t>
      </w:r>
      <w:r w:rsidRPr="00CA3657">
        <w:rPr>
          <w:rFonts w:eastAsia="Times New Roman"/>
          <w:color w:val="000000" w:themeColor="text1"/>
          <w:szCs w:val="24"/>
        </w:rPr>
        <w:t>ηση</w:t>
      </w:r>
      <w:r>
        <w:rPr>
          <w:rFonts w:eastAsia="Times New Roman"/>
          <w:color w:val="000000" w:themeColor="text1"/>
          <w:szCs w:val="24"/>
        </w:rPr>
        <w:t>, ο οποίος,</w:t>
      </w:r>
      <w:r w:rsidRPr="00CA3657">
        <w:rPr>
          <w:rFonts w:eastAsia="Times New Roman"/>
          <w:color w:val="000000" w:themeColor="text1"/>
          <w:szCs w:val="24"/>
        </w:rPr>
        <w:t xml:space="preserve"> </w:t>
      </w:r>
      <w:r>
        <w:rPr>
          <w:rFonts w:eastAsia="Times New Roman"/>
          <w:color w:val="000000" w:themeColor="text1"/>
          <w:szCs w:val="24"/>
        </w:rPr>
        <w:t>όμως,</w:t>
      </w:r>
      <w:r w:rsidRPr="00CA3657">
        <w:rPr>
          <w:rFonts w:eastAsia="Times New Roman"/>
          <w:color w:val="000000" w:themeColor="text1"/>
          <w:szCs w:val="24"/>
        </w:rPr>
        <w:t xml:space="preserve"> </w:t>
      </w:r>
      <w:r w:rsidRPr="00CA3657">
        <w:rPr>
          <w:rFonts w:eastAsia="Times New Roman"/>
          <w:color w:val="000000" w:themeColor="text1"/>
          <w:szCs w:val="24"/>
        </w:rPr>
        <w:t>στ</w:t>
      </w:r>
      <w:r>
        <w:rPr>
          <w:rFonts w:eastAsia="Times New Roman"/>
          <w:color w:val="000000" w:themeColor="text1"/>
          <w:szCs w:val="24"/>
        </w:rPr>
        <w:t>ο</w:t>
      </w:r>
      <w:r w:rsidRPr="00CA3657">
        <w:rPr>
          <w:rFonts w:eastAsia="Times New Roman"/>
          <w:color w:val="000000" w:themeColor="text1"/>
          <w:szCs w:val="24"/>
        </w:rPr>
        <w:t xml:space="preserve"> πλαίσι</w:t>
      </w:r>
      <w:r>
        <w:rPr>
          <w:rFonts w:eastAsia="Times New Roman"/>
          <w:color w:val="000000" w:themeColor="text1"/>
          <w:szCs w:val="24"/>
        </w:rPr>
        <w:t>ο</w:t>
      </w:r>
      <w:r w:rsidRPr="00CA3657">
        <w:rPr>
          <w:rFonts w:eastAsia="Times New Roman"/>
          <w:color w:val="000000" w:themeColor="text1"/>
          <w:szCs w:val="24"/>
        </w:rPr>
        <w:t xml:space="preserve"> της πρακτικής της Ευρωπαϊκής Ένωσης για τέτοια σημαντικά κοινωνικά ζητήματα </w:t>
      </w:r>
      <w:r w:rsidRPr="00CA3657">
        <w:rPr>
          <w:rFonts w:eastAsia="Times New Roman"/>
          <w:color w:val="000000" w:themeColor="text1"/>
          <w:szCs w:val="24"/>
        </w:rPr>
        <w:lastRenderedPageBreak/>
        <w:t>εξαντλ</w:t>
      </w:r>
      <w:r>
        <w:rPr>
          <w:rFonts w:eastAsia="Times New Roman"/>
          <w:color w:val="000000" w:themeColor="text1"/>
          <w:szCs w:val="24"/>
        </w:rPr>
        <w:t>εί</w:t>
      </w:r>
      <w:r w:rsidRPr="00CA3657">
        <w:rPr>
          <w:rFonts w:eastAsia="Times New Roman"/>
          <w:color w:val="000000" w:themeColor="text1"/>
          <w:szCs w:val="24"/>
        </w:rPr>
        <w:t>τα</w:t>
      </w:r>
      <w:r>
        <w:rPr>
          <w:rFonts w:eastAsia="Times New Roman"/>
          <w:color w:val="000000" w:themeColor="text1"/>
          <w:szCs w:val="24"/>
        </w:rPr>
        <w:t xml:space="preserve">ι, </w:t>
      </w:r>
      <w:r w:rsidRPr="00CA3657">
        <w:rPr>
          <w:rFonts w:eastAsia="Times New Roman"/>
          <w:color w:val="000000" w:themeColor="text1"/>
          <w:szCs w:val="24"/>
        </w:rPr>
        <w:t>τελικά</w:t>
      </w:r>
      <w:r>
        <w:rPr>
          <w:rFonts w:eastAsia="Times New Roman"/>
          <w:color w:val="000000" w:themeColor="text1"/>
          <w:szCs w:val="24"/>
        </w:rPr>
        <w:t>,</w:t>
      </w:r>
      <w:r w:rsidRPr="00CA3657">
        <w:rPr>
          <w:rFonts w:eastAsia="Times New Roman"/>
          <w:color w:val="000000" w:themeColor="text1"/>
          <w:szCs w:val="24"/>
        </w:rPr>
        <w:t xml:space="preserve"> </w:t>
      </w:r>
      <w:r>
        <w:rPr>
          <w:rFonts w:eastAsia="Times New Roman"/>
          <w:color w:val="000000" w:themeColor="text1"/>
          <w:szCs w:val="24"/>
        </w:rPr>
        <w:t xml:space="preserve">ή </w:t>
      </w:r>
      <w:r w:rsidRPr="00CA3657">
        <w:rPr>
          <w:rFonts w:eastAsia="Times New Roman"/>
          <w:color w:val="000000" w:themeColor="text1"/>
          <w:szCs w:val="24"/>
        </w:rPr>
        <w:t>στη θεσμοθέτηση θεσμικών οργάνων και επιτροπών</w:t>
      </w:r>
      <w:r>
        <w:rPr>
          <w:rFonts w:eastAsia="Times New Roman"/>
          <w:color w:val="000000" w:themeColor="text1"/>
          <w:szCs w:val="24"/>
        </w:rPr>
        <w:t xml:space="preserve">, όπου, βεβαίως, οι διάφορες ΜΚΟ </w:t>
      </w:r>
      <w:r w:rsidRPr="00CA3657">
        <w:rPr>
          <w:rFonts w:eastAsia="Times New Roman"/>
          <w:color w:val="000000" w:themeColor="text1"/>
          <w:szCs w:val="24"/>
        </w:rPr>
        <w:t xml:space="preserve">έχουν </w:t>
      </w:r>
      <w:r>
        <w:rPr>
          <w:rFonts w:eastAsia="Times New Roman"/>
          <w:color w:val="000000" w:themeColor="text1"/>
          <w:szCs w:val="24"/>
        </w:rPr>
        <w:t xml:space="preserve">μόνιμο στασίδι </w:t>
      </w:r>
      <w:r w:rsidRPr="00CA3657">
        <w:rPr>
          <w:rFonts w:eastAsia="Times New Roman"/>
          <w:color w:val="000000" w:themeColor="text1"/>
          <w:szCs w:val="24"/>
        </w:rPr>
        <w:t>και στη διατύπωση διακ</w:t>
      </w:r>
      <w:r>
        <w:rPr>
          <w:rFonts w:eastAsia="Times New Roman"/>
          <w:color w:val="000000" w:themeColor="text1"/>
          <w:szCs w:val="24"/>
        </w:rPr>
        <w:t xml:space="preserve">ηρυκτικών αρχών -θετικών </w:t>
      </w:r>
      <w:r w:rsidRPr="00CA3657">
        <w:rPr>
          <w:rFonts w:eastAsia="Times New Roman"/>
          <w:color w:val="000000" w:themeColor="text1"/>
          <w:szCs w:val="24"/>
        </w:rPr>
        <w:t>ορισμένες φορές</w:t>
      </w:r>
      <w:r>
        <w:rPr>
          <w:rFonts w:eastAsia="Times New Roman"/>
          <w:color w:val="000000" w:themeColor="text1"/>
          <w:szCs w:val="24"/>
        </w:rPr>
        <w:t>,</w:t>
      </w:r>
      <w:r w:rsidRPr="00CA3657">
        <w:rPr>
          <w:rFonts w:eastAsia="Times New Roman"/>
          <w:color w:val="000000" w:themeColor="text1"/>
          <w:szCs w:val="24"/>
        </w:rPr>
        <w:t xml:space="preserve"> αλλά συνήθως χωρίς την ανά</w:t>
      </w:r>
      <w:r>
        <w:rPr>
          <w:rFonts w:eastAsia="Times New Roman"/>
          <w:color w:val="000000" w:themeColor="text1"/>
          <w:szCs w:val="24"/>
        </w:rPr>
        <w:t xml:space="preserve">λογη </w:t>
      </w:r>
      <w:r w:rsidRPr="00CA3657">
        <w:rPr>
          <w:rFonts w:eastAsia="Times New Roman"/>
          <w:color w:val="000000" w:themeColor="text1"/>
          <w:szCs w:val="24"/>
        </w:rPr>
        <w:t>στήριξη με πρακτικά μέτρα</w:t>
      </w:r>
      <w:r>
        <w:rPr>
          <w:rFonts w:eastAsia="Times New Roman"/>
          <w:color w:val="000000" w:themeColor="text1"/>
          <w:szCs w:val="24"/>
        </w:rPr>
        <w:t>-</w:t>
      </w:r>
      <w:r w:rsidRPr="00CA3657">
        <w:rPr>
          <w:rFonts w:eastAsia="Times New Roman"/>
          <w:color w:val="000000" w:themeColor="text1"/>
          <w:szCs w:val="24"/>
        </w:rPr>
        <w:t xml:space="preserve"> </w:t>
      </w:r>
      <w:r>
        <w:rPr>
          <w:rFonts w:eastAsia="Times New Roman"/>
          <w:color w:val="000000" w:themeColor="text1"/>
          <w:szCs w:val="24"/>
        </w:rPr>
        <w:t xml:space="preserve">ή </w:t>
      </w:r>
      <w:r w:rsidRPr="00CA3657">
        <w:rPr>
          <w:rFonts w:eastAsia="Times New Roman"/>
          <w:color w:val="000000" w:themeColor="text1"/>
          <w:szCs w:val="24"/>
        </w:rPr>
        <w:t>σ</w:t>
      </w:r>
      <w:r>
        <w:rPr>
          <w:rFonts w:eastAsia="Times New Roman"/>
          <w:color w:val="000000" w:themeColor="text1"/>
          <w:szCs w:val="24"/>
        </w:rPr>
        <w:t xml:space="preserve">ε ευχολόγια, όπως </w:t>
      </w:r>
      <w:r w:rsidRPr="00CA3657">
        <w:rPr>
          <w:rFonts w:eastAsia="Times New Roman"/>
          <w:color w:val="000000" w:themeColor="text1"/>
          <w:szCs w:val="24"/>
        </w:rPr>
        <w:t xml:space="preserve">παραδείγματος </w:t>
      </w:r>
      <w:r w:rsidRPr="00CA3657">
        <w:rPr>
          <w:rFonts w:eastAsia="Times New Roman"/>
          <w:color w:val="000000" w:themeColor="text1"/>
          <w:szCs w:val="24"/>
        </w:rPr>
        <w:t>χάρ</w:t>
      </w:r>
      <w:r>
        <w:rPr>
          <w:rFonts w:eastAsia="Times New Roman"/>
          <w:color w:val="000000" w:themeColor="text1"/>
          <w:szCs w:val="24"/>
        </w:rPr>
        <w:t>ιν</w:t>
      </w:r>
      <w:r>
        <w:rPr>
          <w:rFonts w:eastAsia="Times New Roman"/>
          <w:color w:val="000000" w:themeColor="text1"/>
          <w:szCs w:val="24"/>
        </w:rPr>
        <w:t>,</w:t>
      </w:r>
      <w:r w:rsidRPr="00CA3657">
        <w:rPr>
          <w:rFonts w:eastAsia="Times New Roman"/>
          <w:color w:val="000000" w:themeColor="text1"/>
          <w:szCs w:val="24"/>
        </w:rPr>
        <w:t xml:space="preserve"> για συμβάσεις </w:t>
      </w:r>
      <w:r>
        <w:rPr>
          <w:rFonts w:eastAsia="Times New Roman"/>
          <w:color w:val="000000" w:themeColor="text1"/>
          <w:szCs w:val="24"/>
        </w:rPr>
        <w:t xml:space="preserve">αυτοδέσμευσης </w:t>
      </w:r>
      <w:r w:rsidRPr="00CA3657">
        <w:rPr>
          <w:rFonts w:eastAsia="Times New Roman"/>
          <w:color w:val="000000" w:themeColor="text1"/>
          <w:szCs w:val="24"/>
        </w:rPr>
        <w:t>και κανόνες αυτορρύθμισης για</w:t>
      </w:r>
      <w:r>
        <w:rPr>
          <w:rFonts w:eastAsia="Times New Roman"/>
          <w:color w:val="000000" w:themeColor="text1"/>
          <w:szCs w:val="24"/>
        </w:rPr>
        <w:t xml:space="preserve"> </w:t>
      </w:r>
      <w:r w:rsidRPr="00CA3657">
        <w:rPr>
          <w:rFonts w:eastAsia="Times New Roman"/>
          <w:color w:val="000000" w:themeColor="text1"/>
          <w:szCs w:val="24"/>
        </w:rPr>
        <w:t>τ</w:t>
      </w:r>
      <w:r>
        <w:rPr>
          <w:rFonts w:eastAsia="Times New Roman"/>
          <w:color w:val="000000" w:themeColor="text1"/>
          <w:szCs w:val="24"/>
        </w:rPr>
        <w:t xml:space="preserve">ην </w:t>
      </w:r>
      <w:r w:rsidRPr="00CA3657">
        <w:rPr>
          <w:rFonts w:eastAsia="Times New Roman"/>
          <w:color w:val="000000" w:themeColor="text1"/>
          <w:szCs w:val="24"/>
        </w:rPr>
        <w:t>προβολή</w:t>
      </w:r>
      <w:r>
        <w:rPr>
          <w:rFonts w:eastAsia="Times New Roman"/>
          <w:color w:val="000000" w:themeColor="text1"/>
          <w:szCs w:val="24"/>
        </w:rPr>
        <w:t xml:space="preserve">, λόγου </w:t>
      </w:r>
      <w:r>
        <w:rPr>
          <w:rFonts w:eastAsia="Times New Roman"/>
          <w:color w:val="000000" w:themeColor="text1"/>
          <w:szCs w:val="24"/>
        </w:rPr>
        <w:t>χάριν</w:t>
      </w:r>
      <w:r>
        <w:rPr>
          <w:rFonts w:eastAsia="Times New Roman"/>
          <w:color w:val="000000" w:themeColor="text1"/>
          <w:szCs w:val="24"/>
        </w:rPr>
        <w:t xml:space="preserve">, </w:t>
      </w:r>
      <w:r w:rsidRPr="00CA3657">
        <w:rPr>
          <w:rFonts w:eastAsia="Times New Roman"/>
          <w:color w:val="000000" w:themeColor="text1"/>
          <w:szCs w:val="24"/>
        </w:rPr>
        <w:t>της γυναικείας ισότητας από τα</w:t>
      </w:r>
      <w:r w:rsidRPr="00CA3657">
        <w:rPr>
          <w:rFonts w:eastAsia="Times New Roman"/>
          <w:color w:val="000000" w:themeColor="text1"/>
          <w:szCs w:val="24"/>
        </w:rPr>
        <w:t xml:space="preserve"> </w:t>
      </w:r>
      <w:r>
        <w:rPr>
          <w:rFonts w:eastAsia="Times New Roman"/>
          <w:color w:val="000000" w:themeColor="text1"/>
          <w:szCs w:val="24"/>
        </w:rPr>
        <w:t>μ</w:t>
      </w:r>
      <w:r w:rsidRPr="00CA3657">
        <w:rPr>
          <w:rFonts w:eastAsia="Times New Roman"/>
          <w:color w:val="000000" w:themeColor="text1"/>
          <w:szCs w:val="24"/>
        </w:rPr>
        <w:t xml:space="preserve">έσα </w:t>
      </w:r>
      <w:r>
        <w:rPr>
          <w:rFonts w:eastAsia="Times New Roman"/>
          <w:color w:val="000000" w:themeColor="text1"/>
          <w:szCs w:val="24"/>
        </w:rPr>
        <w:t>μ</w:t>
      </w:r>
      <w:r w:rsidRPr="00CA3657">
        <w:rPr>
          <w:rFonts w:eastAsia="Times New Roman"/>
          <w:color w:val="000000" w:themeColor="text1"/>
          <w:szCs w:val="24"/>
        </w:rPr>
        <w:t xml:space="preserve">αζικής </w:t>
      </w:r>
      <w:r>
        <w:rPr>
          <w:rFonts w:eastAsia="Times New Roman"/>
          <w:color w:val="000000" w:themeColor="text1"/>
          <w:szCs w:val="24"/>
        </w:rPr>
        <w:t>ε</w:t>
      </w:r>
      <w:r w:rsidRPr="00CA3657">
        <w:rPr>
          <w:rFonts w:eastAsia="Times New Roman"/>
          <w:color w:val="000000" w:themeColor="text1"/>
          <w:szCs w:val="24"/>
        </w:rPr>
        <w:t>νημέρωσης</w:t>
      </w:r>
      <w:r>
        <w:rPr>
          <w:rFonts w:eastAsia="Times New Roman"/>
          <w:color w:val="000000" w:themeColor="text1"/>
          <w:szCs w:val="24"/>
        </w:rPr>
        <w:t>,</w:t>
      </w:r>
      <w:r w:rsidRPr="00CA3657">
        <w:rPr>
          <w:rFonts w:eastAsia="Times New Roman"/>
          <w:color w:val="000000" w:themeColor="text1"/>
          <w:szCs w:val="24"/>
        </w:rPr>
        <w:t xml:space="preserve"> δηλαδή τα τηλεοπτικά κανάλια</w:t>
      </w:r>
      <w:r>
        <w:rPr>
          <w:rFonts w:eastAsia="Times New Roman"/>
          <w:color w:val="000000" w:themeColor="text1"/>
          <w:szCs w:val="24"/>
        </w:rPr>
        <w:t>,</w:t>
      </w:r>
      <w:r w:rsidRPr="00CA3657">
        <w:rPr>
          <w:rFonts w:eastAsia="Times New Roman"/>
          <w:color w:val="000000" w:themeColor="text1"/>
          <w:szCs w:val="24"/>
        </w:rPr>
        <w:t xml:space="preserve"> τα οποία κάθε βράδυ</w:t>
      </w:r>
      <w:r>
        <w:rPr>
          <w:rFonts w:eastAsia="Times New Roman"/>
          <w:color w:val="000000" w:themeColor="text1"/>
          <w:szCs w:val="24"/>
        </w:rPr>
        <w:t>,</w:t>
      </w:r>
      <w:r w:rsidRPr="00CA3657">
        <w:rPr>
          <w:rFonts w:eastAsia="Times New Roman"/>
          <w:color w:val="000000" w:themeColor="text1"/>
          <w:szCs w:val="24"/>
        </w:rPr>
        <w:t xml:space="preserve"> ως γνωστόν</w:t>
      </w:r>
      <w:r>
        <w:rPr>
          <w:rFonts w:eastAsia="Times New Roman"/>
          <w:color w:val="000000" w:themeColor="text1"/>
          <w:szCs w:val="24"/>
        </w:rPr>
        <w:t xml:space="preserve">, προάγουν </w:t>
      </w:r>
      <w:r w:rsidRPr="00CA3657">
        <w:rPr>
          <w:rFonts w:eastAsia="Times New Roman"/>
          <w:color w:val="000000" w:themeColor="text1"/>
          <w:szCs w:val="24"/>
        </w:rPr>
        <w:t xml:space="preserve">τη γυναικεία προσωπικότητα </w:t>
      </w:r>
      <w:r>
        <w:rPr>
          <w:rFonts w:eastAsia="Times New Roman"/>
          <w:color w:val="000000" w:themeColor="text1"/>
          <w:szCs w:val="24"/>
        </w:rPr>
        <w:t>-</w:t>
      </w:r>
      <w:r w:rsidRPr="00CA3657">
        <w:rPr>
          <w:rFonts w:eastAsia="Times New Roman"/>
          <w:color w:val="000000" w:themeColor="text1"/>
          <w:szCs w:val="24"/>
        </w:rPr>
        <w:t>μαζί και την ανδρική</w:t>
      </w:r>
      <w:r>
        <w:rPr>
          <w:rFonts w:eastAsia="Times New Roman"/>
          <w:color w:val="000000" w:themeColor="text1"/>
          <w:szCs w:val="24"/>
        </w:rPr>
        <w:t xml:space="preserve">, βεβαίως- </w:t>
      </w:r>
      <w:r w:rsidRPr="00CA3657">
        <w:rPr>
          <w:rFonts w:eastAsia="Times New Roman"/>
          <w:color w:val="000000" w:themeColor="text1"/>
          <w:szCs w:val="24"/>
        </w:rPr>
        <w:t xml:space="preserve">σε εκπομπές τύπου </w:t>
      </w:r>
      <w:r>
        <w:rPr>
          <w:rFonts w:eastAsia="Times New Roman"/>
          <w:color w:val="000000" w:themeColor="text1"/>
          <w:szCs w:val="24"/>
        </w:rPr>
        <w:t>«</w:t>
      </w:r>
      <w:r>
        <w:rPr>
          <w:rFonts w:eastAsia="Times New Roman"/>
          <w:color w:val="000000" w:themeColor="text1"/>
          <w:szCs w:val="24"/>
          <w:lang w:val="en-US"/>
        </w:rPr>
        <w:t>Power</w:t>
      </w:r>
      <w:r w:rsidRPr="00D04C40">
        <w:rPr>
          <w:rFonts w:eastAsia="Times New Roman"/>
          <w:color w:val="000000" w:themeColor="text1"/>
          <w:szCs w:val="24"/>
        </w:rPr>
        <w:t xml:space="preserve"> </w:t>
      </w:r>
      <w:r>
        <w:rPr>
          <w:rFonts w:eastAsia="Times New Roman"/>
          <w:color w:val="000000" w:themeColor="text1"/>
          <w:szCs w:val="24"/>
          <w:lang w:val="en-US"/>
        </w:rPr>
        <w:t>of</w:t>
      </w:r>
      <w:r w:rsidRPr="00D04C40">
        <w:rPr>
          <w:rFonts w:eastAsia="Times New Roman"/>
          <w:color w:val="000000" w:themeColor="text1"/>
          <w:szCs w:val="24"/>
        </w:rPr>
        <w:t xml:space="preserve"> </w:t>
      </w:r>
      <w:r>
        <w:rPr>
          <w:rFonts w:eastAsia="Times New Roman"/>
          <w:color w:val="000000" w:themeColor="text1"/>
          <w:szCs w:val="24"/>
          <w:lang w:val="en-US"/>
        </w:rPr>
        <w:t>love</w:t>
      </w:r>
      <w:r>
        <w:rPr>
          <w:rFonts w:eastAsia="Times New Roman"/>
          <w:color w:val="000000" w:themeColor="text1"/>
          <w:szCs w:val="24"/>
        </w:rPr>
        <w:t>»</w:t>
      </w:r>
      <w:r w:rsidRPr="00D04C40">
        <w:rPr>
          <w:rFonts w:eastAsia="Times New Roman"/>
          <w:color w:val="000000" w:themeColor="text1"/>
          <w:szCs w:val="24"/>
        </w:rPr>
        <w:t xml:space="preserve"> </w:t>
      </w:r>
      <w:r>
        <w:rPr>
          <w:rFonts w:eastAsia="Times New Roman"/>
          <w:color w:val="000000" w:themeColor="text1"/>
          <w:szCs w:val="24"/>
        </w:rPr>
        <w:t>ή «</w:t>
      </w:r>
      <w:r>
        <w:rPr>
          <w:rFonts w:eastAsia="Times New Roman"/>
          <w:color w:val="000000" w:themeColor="text1"/>
          <w:szCs w:val="24"/>
          <w:lang w:val="en-US"/>
        </w:rPr>
        <w:t>Next</w:t>
      </w:r>
      <w:r w:rsidRPr="00D04C40">
        <w:rPr>
          <w:rFonts w:eastAsia="Times New Roman"/>
          <w:color w:val="000000" w:themeColor="text1"/>
          <w:szCs w:val="24"/>
        </w:rPr>
        <w:t xml:space="preserve"> </w:t>
      </w:r>
      <w:r>
        <w:rPr>
          <w:rFonts w:eastAsia="Times New Roman"/>
          <w:color w:val="000000" w:themeColor="text1"/>
          <w:szCs w:val="24"/>
          <w:lang w:val="en-US"/>
        </w:rPr>
        <w:t>top</w:t>
      </w:r>
      <w:r w:rsidRPr="00D04C40">
        <w:rPr>
          <w:rFonts w:eastAsia="Times New Roman"/>
          <w:color w:val="000000" w:themeColor="text1"/>
          <w:szCs w:val="24"/>
        </w:rPr>
        <w:t xml:space="preserve"> </w:t>
      </w:r>
      <w:r>
        <w:rPr>
          <w:rFonts w:eastAsia="Times New Roman"/>
          <w:color w:val="000000" w:themeColor="text1"/>
          <w:szCs w:val="24"/>
          <w:lang w:val="en-US"/>
        </w:rPr>
        <w:t>model</w:t>
      </w:r>
      <w:r>
        <w:rPr>
          <w:rFonts w:eastAsia="Times New Roman"/>
          <w:color w:val="000000" w:themeColor="text1"/>
          <w:szCs w:val="24"/>
        </w:rPr>
        <w:t>»</w:t>
      </w:r>
      <w:r w:rsidRPr="00D04C40">
        <w:rPr>
          <w:rFonts w:eastAsia="Times New Roman"/>
          <w:color w:val="000000" w:themeColor="text1"/>
          <w:szCs w:val="24"/>
        </w:rPr>
        <w:t>.</w:t>
      </w:r>
    </w:p>
    <w:p w14:paraId="03A730FC" w14:textId="77777777" w:rsidR="00E615E6" w:rsidRDefault="00720F21">
      <w:pPr>
        <w:spacing w:after="0" w:line="600" w:lineRule="auto"/>
        <w:ind w:firstLine="720"/>
        <w:jc w:val="both"/>
        <w:rPr>
          <w:rFonts w:eastAsia="Times New Roman"/>
          <w:color w:val="000000" w:themeColor="text1"/>
          <w:szCs w:val="24"/>
        </w:rPr>
      </w:pPr>
      <w:r>
        <w:rPr>
          <w:rFonts w:eastAsia="Times New Roman"/>
          <w:color w:val="000000" w:themeColor="text1"/>
          <w:szCs w:val="24"/>
        </w:rPr>
        <w:t xml:space="preserve">Από την άλλη, η δημόσια και κρατική ΕΡΤ -το </w:t>
      </w:r>
      <w:r>
        <w:rPr>
          <w:rFonts w:eastAsia="Times New Roman"/>
          <w:color w:val="000000" w:themeColor="text1"/>
          <w:szCs w:val="24"/>
        </w:rPr>
        <w:t>τονίζουμε- έθαψε</w:t>
      </w:r>
      <w:r w:rsidRPr="00CA3657">
        <w:rPr>
          <w:rFonts w:eastAsia="Times New Roman"/>
          <w:color w:val="000000" w:themeColor="text1"/>
          <w:szCs w:val="24"/>
        </w:rPr>
        <w:t xml:space="preserve"> κυριολεκτικά τη</w:t>
      </w:r>
      <w:r>
        <w:rPr>
          <w:rFonts w:eastAsia="Times New Roman"/>
          <w:color w:val="000000" w:themeColor="text1"/>
          <w:szCs w:val="24"/>
        </w:rPr>
        <w:t xml:space="preserve"> μεγάλη συγκέντρωση τη</w:t>
      </w:r>
      <w:r w:rsidRPr="00CA3657">
        <w:rPr>
          <w:rFonts w:eastAsia="Times New Roman"/>
          <w:color w:val="000000" w:themeColor="text1"/>
          <w:szCs w:val="24"/>
        </w:rPr>
        <w:t>ς Ομοσπονδίας Γυναικών Ελλάδας</w:t>
      </w:r>
      <w:r>
        <w:rPr>
          <w:rFonts w:eastAsia="Times New Roman"/>
          <w:color w:val="000000" w:themeColor="text1"/>
          <w:szCs w:val="24"/>
        </w:rPr>
        <w:t>, τη</w:t>
      </w:r>
      <w:r>
        <w:rPr>
          <w:rFonts w:eastAsia="Times New Roman"/>
          <w:color w:val="000000" w:themeColor="text1"/>
          <w:szCs w:val="24"/>
        </w:rPr>
        <w:t>ν</w:t>
      </w:r>
      <w:r>
        <w:rPr>
          <w:rFonts w:eastAsia="Times New Roman"/>
          <w:color w:val="000000" w:themeColor="text1"/>
          <w:szCs w:val="24"/>
        </w:rPr>
        <w:t xml:space="preserve"> ΟΓΕ, π</w:t>
      </w:r>
      <w:r w:rsidRPr="00CA3657">
        <w:rPr>
          <w:rFonts w:eastAsia="Times New Roman"/>
          <w:color w:val="000000" w:themeColor="text1"/>
          <w:szCs w:val="24"/>
        </w:rPr>
        <w:t xml:space="preserve">ου είναι η πιο μαζική και </w:t>
      </w:r>
      <w:r>
        <w:rPr>
          <w:rFonts w:eastAsia="Times New Roman"/>
          <w:color w:val="000000" w:themeColor="text1"/>
          <w:szCs w:val="24"/>
        </w:rPr>
        <w:t xml:space="preserve">η πιο μαχητική γυναικεία </w:t>
      </w:r>
      <w:r>
        <w:rPr>
          <w:rFonts w:eastAsia="Times New Roman"/>
          <w:color w:val="000000" w:themeColor="text1"/>
          <w:szCs w:val="24"/>
        </w:rPr>
        <w:t>οργάνωση</w:t>
      </w:r>
      <w:r>
        <w:rPr>
          <w:rFonts w:eastAsia="Times New Roman"/>
          <w:color w:val="000000" w:themeColor="text1"/>
          <w:szCs w:val="24"/>
        </w:rPr>
        <w:t xml:space="preserve">, </w:t>
      </w:r>
      <w:r w:rsidRPr="00CA3657">
        <w:rPr>
          <w:rFonts w:eastAsia="Times New Roman"/>
          <w:color w:val="000000" w:themeColor="text1"/>
          <w:szCs w:val="24"/>
        </w:rPr>
        <w:t xml:space="preserve">που έγινε στην Αθήνα και σε άλλες πόλεις στις 8 </w:t>
      </w:r>
      <w:r>
        <w:rPr>
          <w:rFonts w:eastAsia="Times New Roman"/>
          <w:color w:val="000000" w:themeColor="text1"/>
          <w:szCs w:val="24"/>
        </w:rPr>
        <w:t xml:space="preserve">του </w:t>
      </w:r>
      <w:r w:rsidRPr="00CA3657">
        <w:rPr>
          <w:rFonts w:eastAsia="Times New Roman"/>
          <w:color w:val="000000" w:themeColor="text1"/>
          <w:szCs w:val="24"/>
        </w:rPr>
        <w:t>Μ</w:t>
      </w:r>
      <w:r>
        <w:rPr>
          <w:rFonts w:eastAsia="Times New Roman"/>
          <w:color w:val="000000" w:themeColor="text1"/>
          <w:szCs w:val="24"/>
        </w:rPr>
        <w:t>ά</w:t>
      </w:r>
      <w:r w:rsidRPr="00CA3657">
        <w:rPr>
          <w:rFonts w:eastAsia="Times New Roman"/>
          <w:color w:val="000000" w:themeColor="text1"/>
          <w:szCs w:val="24"/>
        </w:rPr>
        <w:t>ρτ</w:t>
      </w:r>
      <w:r>
        <w:rPr>
          <w:rFonts w:eastAsia="Times New Roman"/>
          <w:color w:val="000000" w:themeColor="text1"/>
          <w:szCs w:val="24"/>
        </w:rPr>
        <w:t>η, την</w:t>
      </w:r>
      <w:r w:rsidRPr="00CA3657">
        <w:rPr>
          <w:rFonts w:eastAsia="Times New Roman"/>
          <w:color w:val="000000" w:themeColor="text1"/>
          <w:szCs w:val="24"/>
        </w:rPr>
        <w:t xml:space="preserve"> </w:t>
      </w:r>
      <w:r>
        <w:rPr>
          <w:rFonts w:eastAsia="Times New Roman"/>
          <w:color w:val="000000" w:themeColor="text1"/>
          <w:szCs w:val="24"/>
        </w:rPr>
        <w:t>«Η</w:t>
      </w:r>
      <w:r w:rsidRPr="00CA3657">
        <w:rPr>
          <w:rFonts w:eastAsia="Times New Roman"/>
          <w:color w:val="000000" w:themeColor="text1"/>
          <w:szCs w:val="24"/>
        </w:rPr>
        <w:t>μέρα της γυναίκας</w:t>
      </w:r>
      <w:r>
        <w:rPr>
          <w:rFonts w:eastAsia="Times New Roman"/>
          <w:color w:val="000000" w:themeColor="text1"/>
          <w:szCs w:val="24"/>
        </w:rPr>
        <w:t xml:space="preserve">». </w:t>
      </w:r>
    </w:p>
    <w:p w14:paraId="03A730FD" w14:textId="77777777" w:rsidR="00E615E6" w:rsidRDefault="00720F21">
      <w:pPr>
        <w:spacing w:after="0" w:line="600" w:lineRule="auto"/>
        <w:ind w:firstLine="720"/>
        <w:jc w:val="both"/>
        <w:rPr>
          <w:rFonts w:eastAsia="Times New Roman"/>
          <w:color w:val="000000" w:themeColor="text1"/>
          <w:szCs w:val="24"/>
        </w:rPr>
      </w:pPr>
      <w:r>
        <w:rPr>
          <w:rFonts w:eastAsia="Times New Roman"/>
          <w:color w:val="000000" w:themeColor="text1"/>
          <w:szCs w:val="24"/>
        </w:rPr>
        <w:t>Διότι, ξ</w:t>
      </w:r>
      <w:r w:rsidRPr="00CA3657">
        <w:rPr>
          <w:rFonts w:eastAsia="Times New Roman"/>
          <w:color w:val="000000" w:themeColor="text1"/>
          <w:szCs w:val="24"/>
        </w:rPr>
        <w:t>έρετε</w:t>
      </w:r>
      <w:r>
        <w:rPr>
          <w:rFonts w:eastAsia="Times New Roman"/>
          <w:color w:val="000000" w:themeColor="text1"/>
          <w:szCs w:val="24"/>
        </w:rPr>
        <w:t xml:space="preserve">, </w:t>
      </w:r>
      <w:r w:rsidRPr="00CA3657">
        <w:rPr>
          <w:rFonts w:eastAsia="Times New Roman"/>
          <w:color w:val="000000" w:themeColor="text1"/>
          <w:szCs w:val="24"/>
        </w:rPr>
        <w:t>καλή είναι η διακήρυξη για την ισότιμη συμμετοχή της γυναίκας στην εργασία</w:t>
      </w:r>
      <w:r>
        <w:rPr>
          <w:rFonts w:eastAsia="Times New Roman"/>
          <w:color w:val="000000" w:themeColor="text1"/>
          <w:szCs w:val="24"/>
        </w:rPr>
        <w:t>,</w:t>
      </w:r>
      <w:r w:rsidRPr="00CA3657">
        <w:rPr>
          <w:rFonts w:eastAsia="Times New Roman"/>
          <w:color w:val="000000" w:themeColor="text1"/>
          <w:szCs w:val="24"/>
        </w:rPr>
        <w:t xml:space="preserve"> στην πράξη</w:t>
      </w:r>
      <w:r>
        <w:rPr>
          <w:rFonts w:eastAsia="Times New Roman"/>
          <w:color w:val="000000" w:themeColor="text1"/>
          <w:szCs w:val="24"/>
        </w:rPr>
        <w:t>,</w:t>
      </w:r>
      <w:r w:rsidRPr="00CA3657">
        <w:rPr>
          <w:rFonts w:eastAsia="Times New Roman"/>
          <w:color w:val="000000" w:themeColor="text1"/>
          <w:szCs w:val="24"/>
        </w:rPr>
        <w:t xml:space="preserve"> </w:t>
      </w:r>
      <w:r>
        <w:rPr>
          <w:rFonts w:eastAsia="Times New Roman"/>
          <w:color w:val="000000" w:themeColor="text1"/>
          <w:szCs w:val="24"/>
        </w:rPr>
        <w:t xml:space="preserve">όμως, αυτό το </w:t>
      </w:r>
      <w:r w:rsidRPr="00CA3657">
        <w:rPr>
          <w:rFonts w:eastAsia="Times New Roman"/>
          <w:color w:val="000000" w:themeColor="text1"/>
          <w:szCs w:val="24"/>
        </w:rPr>
        <w:t>δικαίωμα της γυναίκας</w:t>
      </w:r>
      <w:r>
        <w:rPr>
          <w:rFonts w:eastAsia="Times New Roman"/>
          <w:color w:val="000000" w:themeColor="text1"/>
          <w:szCs w:val="24"/>
        </w:rPr>
        <w:t xml:space="preserve"> -</w:t>
      </w:r>
      <w:r w:rsidRPr="00CA3657">
        <w:rPr>
          <w:rFonts w:eastAsia="Times New Roman"/>
          <w:color w:val="000000" w:themeColor="text1"/>
          <w:szCs w:val="24"/>
        </w:rPr>
        <w:t>όπως και κάθε ανθρώπου</w:t>
      </w:r>
      <w:r>
        <w:rPr>
          <w:rFonts w:eastAsia="Times New Roman"/>
          <w:color w:val="000000" w:themeColor="text1"/>
          <w:szCs w:val="24"/>
        </w:rPr>
        <w:t>-</w:t>
      </w:r>
      <w:r w:rsidRPr="00CA3657">
        <w:rPr>
          <w:rFonts w:eastAsia="Times New Roman"/>
          <w:color w:val="000000" w:themeColor="text1"/>
          <w:szCs w:val="24"/>
        </w:rPr>
        <w:t xml:space="preserve"> ακυρώνεται</w:t>
      </w:r>
      <w:r>
        <w:rPr>
          <w:rFonts w:eastAsia="Times New Roman"/>
          <w:color w:val="000000" w:themeColor="text1"/>
          <w:szCs w:val="24"/>
        </w:rPr>
        <w:t xml:space="preserve">, </w:t>
      </w:r>
      <w:r>
        <w:rPr>
          <w:rFonts w:eastAsia="Times New Roman"/>
          <w:color w:val="000000" w:themeColor="text1"/>
          <w:szCs w:val="24"/>
        </w:rPr>
        <w:lastRenderedPageBreak/>
        <w:t>κ</w:t>
      </w:r>
      <w:r w:rsidRPr="00CA3657">
        <w:rPr>
          <w:rFonts w:eastAsia="Times New Roman"/>
          <w:color w:val="000000" w:themeColor="text1"/>
          <w:szCs w:val="24"/>
        </w:rPr>
        <w:t>ατ</w:t>
      </w:r>
      <w:r>
        <w:rPr>
          <w:rFonts w:eastAsia="Times New Roman"/>
          <w:color w:val="000000" w:themeColor="text1"/>
          <w:szCs w:val="24"/>
        </w:rPr>
        <w:t xml:space="preserve">’ </w:t>
      </w:r>
      <w:r w:rsidRPr="00CA3657">
        <w:rPr>
          <w:rFonts w:eastAsia="Times New Roman"/>
          <w:color w:val="000000" w:themeColor="text1"/>
          <w:szCs w:val="24"/>
        </w:rPr>
        <w:t>αρχ</w:t>
      </w:r>
      <w:r>
        <w:rPr>
          <w:rFonts w:eastAsia="Times New Roman"/>
          <w:color w:val="000000" w:themeColor="text1"/>
          <w:szCs w:val="24"/>
        </w:rPr>
        <w:t>άς</w:t>
      </w:r>
      <w:r>
        <w:rPr>
          <w:rFonts w:eastAsia="Times New Roman"/>
          <w:color w:val="000000" w:themeColor="text1"/>
          <w:szCs w:val="24"/>
        </w:rPr>
        <w:t>,</w:t>
      </w:r>
      <w:r w:rsidRPr="00CA3657">
        <w:rPr>
          <w:rFonts w:eastAsia="Times New Roman"/>
          <w:color w:val="000000" w:themeColor="text1"/>
          <w:szCs w:val="24"/>
        </w:rPr>
        <w:t xml:space="preserve"> μέσα στην καπιταλιστική πραγματικότητα της ανεργίας</w:t>
      </w:r>
      <w:r>
        <w:rPr>
          <w:rFonts w:eastAsia="Times New Roman"/>
          <w:color w:val="000000" w:themeColor="text1"/>
          <w:szCs w:val="24"/>
        </w:rPr>
        <w:t>,</w:t>
      </w:r>
      <w:r w:rsidRPr="00CA3657">
        <w:rPr>
          <w:rFonts w:eastAsia="Times New Roman"/>
          <w:color w:val="000000" w:themeColor="text1"/>
          <w:szCs w:val="24"/>
        </w:rPr>
        <w:t xml:space="preserve"> </w:t>
      </w:r>
      <w:r>
        <w:rPr>
          <w:rFonts w:eastAsia="Times New Roman"/>
          <w:color w:val="000000" w:themeColor="text1"/>
          <w:szCs w:val="24"/>
        </w:rPr>
        <w:t>ενώ για τη γυναίκα εμποδίζετ</w:t>
      </w:r>
      <w:r>
        <w:rPr>
          <w:rFonts w:eastAsia="Times New Roman"/>
          <w:color w:val="000000" w:themeColor="text1"/>
          <w:szCs w:val="24"/>
        </w:rPr>
        <w:t>αι ε</w:t>
      </w:r>
      <w:r w:rsidRPr="00CA3657">
        <w:rPr>
          <w:rFonts w:eastAsia="Times New Roman"/>
          <w:color w:val="000000" w:themeColor="text1"/>
          <w:szCs w:val="24"/>
        </w:rPr>
        <w:t>πιπλέον και από το</w:t>
      </w:r>
      <w:r>
        <w:rPr>
          <w:rFonts w:eastAsia="Times New Roman"/>
          <w:color w:val="000000" w:themeColor="text1"/>
          <w:szCs w:val="24"/>
        </w:rPr>
        <w:t xml:space="preserve">ν βαρύ ρόλο </w:t>
      </w:r>
      <w:r w:rsidRPr="00CA3657">
        <w:rPr>
          <w:rFonts w:eastAsia="Times New Roman"/>
          <w:color w:val="000000" w:themeColor="text1"/>
          <w:szCs w:val="24"/>
        </w:rPr>
        <w:t>που επωμίζεται στο σπίτι</w:t>
      </w:r>
      <w:r>
        <w:rPr>
          <w:rFonts w:eastAsia="Times New Roman"/>
          <w:color w:val="000000" w:themeColor="text1"/>
          <w:szCs w:val="24"/>
        </w:rPr>
        <w:t>.</w:t>
      </w:r>
    </w:p>
    <w:p w14:paraId="03A730FE" w14:textId="77777777" w:rsidR="00E615E6" w:rsidRDefault="00720F21">
      <w:pPr>
        <w:tabs>
          <w:tab w:val="left" w:pos="2738"/>
          <w:tab w:val="center" w:pos="4753"/>
          <w:tab w:val="left" w:pos="5723"/>
        </w:tabs>
        <w:spacing w:after="0" w:line="600" w:lineRule="auto"/>
        <w:ind w:firstLine="720"/>
        <w:jc w:val="both"/>
        <w:rPr>
          <w:rFonts w:eastAsia="Times New Roman"/>
          <w:color w:val="212121"/>
          <w:szCs w:val="24"/>
        </w:rPr>
      </w:pPr>
      <w:r>
        <w:rPr>
          <w:rFonts w:eastAsia="Times New Roman"/>
          <w:color w:val="212121"/>
          <w:szCs w:val="24"/>
        </w:rPr>
        <w:t>Και α</w:t>
      </w:r>
      <w:r w:rsidRPr="00333C92">
        <w:rPr>
          <w:rFonts w:eastAsia="Times New Roman"/>
          <w:color w:val="212121"/>
          <w:szCs w:val="24"/>
        </w:rPr>
        <w:t xml:space="preserve">σφαλώς </w:t>
      </w:r>
      <w:r>
        <w:rPr>
          <w:rFonts w:eastAsia="Times New Roman"/>
          <w:color w:val="212121"/>
          <w:szCs w:val="24"/>
        </w:rPr>
        <w:t>-</w:t>
      </w:r>
      <w:r w:rsidRPr="00333C92">
        <w:rPr>
          <w:rFonts w:eastAsia="Times New Roman"/>
          <w:color w:val="212121"/>
          <w:szCs w:val="24"/>
        </w:rPr>
        <w:t>πρώτοι εμείς το λέμε</w:t>
      </w:r>
      <w:r>
        <w:rPr>
          <w:rFonts w:eastAsia="Times New Roman"/>
          <w:color w:val="212121"/>
          <w:szCs w:val="24"/>
        </w:rPr>
        <w:t>-</w:t>
      </w:r>
      <w:r w:rsidRPr="00333C92">
        <w:rPr>
          <w:rFonts w:eastAsia="Times New Roman"/>
          <w:color w:val="212121"/>
          <w:szCs w:val="24"/>
        </w:rPr>
        <w:t xml:space="preserve"> απαιτείται η ουσιαστική συμμετοχή της γυναίκας στην κοινωνική δράση έξω από τα περιορισμένα όρια της οικογένειας</w:t>
      </w:r>
      <w:r>
        <w:rPr>
          <w:rFonts w:eastAsia="Times New Roman"/>
          <w:color w:val="212121"/>
          <w:szCs w:val="24"/>
        </w:rPr>
        <w:t>,</w:t>
      </w:r>
      <w:r w:rsidRPr="00333C92">
        <w:rPr>
          <w:rFonts w:eastAsia="Times New Roman"/>
          <w:color w:val="212121"/>
          <w:szCs w:val="24"/>
        </w:rPr>
        <w:t xml:space="preserve"> με τη συμμετοχή της στην πολιτική και πριν </w:t>
      </w:r>
      <w:r>
        <w:rPr>
          <w:rFonts w:eastAsia="Times New Roman"/>
          <w:color w:val="212121"/>
          <w:szCs w:val="24"/>
        </w:rPr>
        <w:t xml:space="preserve">από </w:t>
      </w:r>
      <w:r>
        <w:rPr>
          <w:rFonts w:eastAsia="Times New Roman"/>
          <w:color w:val="212121"/>
          <w:szCs w:val="24"/>
        </w:rPr>
        <w:t>όλα</w:t>
      </w:r>
      <w:r w:rsidRPr="00333C92">
        <w:rPr>
          <w:rFonts w:eastAsia="Times New Roman"/>
          <w:color w:val="212121"/>
          <w:szCs w:val="24"/>
        </w:rPr>
        <w:t xml:space="preserve"> στο εργατικό</w:t>
      </w:r>
      <w:r>
        <w:rPr>
          <w:rFonts w:eastAsia="Times New Roman"/>
          <w:color w:val="212121"/>
          <w:szCs w:val="24"/>
        </w:rPr>
        <w:t>, στο λ</w:t>
      </w:r>
      <w:r w:rsidRPr="00333C92">
        <w:rPr>
          <w:rFonts w:eastAsia="Times New Roman"/>
          <w:color w:val="212121"/>
          <w:szCs w:val="24"/>
        </w:rPr>
        <w:t>αϊκό κίνημα</w:t>
      </w:r>
      <w:r>
        <w:rPr>
          <w:rFonts w:eastAsia="Times New Roman"/>
          <w:color w:val="212121"/>
          <w:szCs w:val="24"/>
        </w:rPr>
        <w:t xml:space="preserve">. </w:t>
      </w:r>
    </w:p>
    <w:p w14:paraId="03A730FF" w14:textId="77777777" w:rsidR="00E615E6" w:rsidRDefault="00720F21">
      <w:pPr>
        <w:tabs>
          <w:tab w:val="left" w:pos="2738"/>
          <w:tab w:val="center" w:pos="4753"/>
          <w:tab w:val="left" w:pos="5723"/>
        </w:tabs>
        <w:spacing w:after="0" w:line="600" w:lineRule="auto"/>
        <w:ind w:firstLine="720"/>
        <w:jc w:val="both"/>
        <w:rPr>
          <w:rFonts w:eastAsia="Times New Roman"/>
          <w:color w:val="212121"/>
          <w:szCs w:val="24"/>
        </w:rPr>
      </w:pPr>
      <w:r>
        <w:rPr>
          <w:rFonts w:eastAsia="Times New Roman"/>
          <w:color w:val="212121"/>
          <w:szCs w:val="24"/>
        </w:rPr>
        <w:t>Γ</w:t>
      </w:r>
      <w:r w:rsidRPr="00333C92">
        <w:rPr>
          <w:rFonts w:eastAsia="Times New Roman"/>
          <w:color w:val="212121"/>
          <w:szCs w:val="24"/>
        </w:rPr>
        <w:t>ια αυτό</w:t>
      </w:r>
      <w:r>
        <w:rPr>
          <w:rFonts w:eastAsia="Times New Roman"/>
          <w:color w:val="212121"/>
          <w:szCs w:val="24"/>
        </w:rPr>
        <w:t>,</w:t>
      </w:r>
      <w:r w:rsidRPr="00333C92">
        <w:rPr>
          <w:rFonts w:eastAsia="Times New Roman"/>
          <w:color w:val="212121"/>
          <w:szCs w:val="24"/>
        </w:rPr>
        <w:t xml:space="preserve"> </w:t>
      </w:r>
      <w:r>
        <w:rPr>
          <w:rFonts w:eastAsia="Times New Roman"/>
          <w:color w:val="212121"/>
          <w:szCs w:val="24"/>
        </w:rPr>
        <w:t>όμως,</w:t>
      </w:r>
      <w:r w:rsidRPr="00333C92">
        <w:rPr>
          <w:rFonts w:eastAsia="Times New Roman"/>
          <w:color w:val="212121"/>
          <w:szCs w:val="24"/>
        </w:rPr>
        <w:t xml:space="preserve"> όπως δείχνει η ζωή</w:t>
      </w:r>
      <w:r>
        <w:rPr>
          <w:rFonts w:eastAsia="Times New Roman"/>
          <w:color w:val="212121"/>
          <w:szCs w:val="24"/>
        </w:rPr>
        <w:t>, όσο κι</w:t>
      </w:r>
      <w:r w:rsidRPr="00333C92">
        <w:rPr>
          <w:rFonts w:eastAsia="Times New Roman"/>
          <w:color w:val="212121"/>
          <w:szCs w:val="24"/>
        </w:rPr>
        <w:t xml:space="preserve"> αν βοηθούν</w:t>
      </w:r>
      <w:r>
        <w:rPr>
          <w:rFonts w:eastAsia="Times New Roman"/>
          <w:color w:val="212121"/>
          <w:szCs w:val="24"/>
        </w:rPr>
        <w:t>,</w:t>
      </w:r>
      <w:r w:rsidRPr="00333C92">
        <w:rPr>
          <w:rFonts w:eastAsia="Times New Roman"/>
          <w:color w:val="212121"/>
          <w:szCs w:val="24"/>
        </w:rPr>
        <w:t xml:space="preserve"> δεν αρκούν οι ποσοστώσεις γ</w:t>
      </w:r>
      <w:r>
        <w:rPr>
          <w:rFonts w:eastAsia="Times New Roman"/>
          <w:color w:val="212121"/>
          <w:szCs w:val="24"/>
        </w:rPr>
        <w:t>ια τη</w:t>
      </w:r>
      <w:r w:rsidRPr="00333C92">
        <w:rPr>
          <w:rFonts w:eastAsia="Times New Roman"/>
          <w:color w:val="212121"/>
          <w:szCs w:val="24"/>
        </w:rPr>
        <w:t xml:space="preserve"> γυναικεία συμμετοχή που θεσπίζονται κατά καιρούς</w:t>
      </w:r>
      <w:r>
        <w:rPr>
          <w:rFonts w:eastAsia="Times New Roman"/>
          <w:color w:val="212121"/>
          <w:szCs w:val="24"/>
        </w:rPr>
        <w:t>,</w:t>
      </w:r>
      <w:r w:rsidRPr="00333C92">
        <w:rPr>
          <w:rFonts w:eastAsia="Times New Roman"/>
          <w:color w:val="212121"/>
          <w:szCs w:val="24"/>
        </w:rPr>
        <w:t xml:space="preserve"> όπως και στο σημερινό νομοσχέδιο</w:t>
      </w:r>
      <w:r>
        <w:rPr>
          <w:rFonts w:eastAsia="Times New Roman"/>
          <w:color w:val="212121"/>
          <w:szCs w:val="24"/>
        </w:rPr>
        <w:t>.</w:t>
      </w:r>
    </w:p>
    <w:p w14:paraId="03A73100" w14:textId="77777777" w:rsidR="00E615E6" w:rsidRDefault="00720F21">
      <w:pPr>
        <w:tabs>
          <w:tab w:val="left" w:pos="2738"/>
          <w:tab w:val="center" w:pos="4753"/>
          <w:tab w:val="left" w:pos="5723"/>
        </w:tabs>
        <w:spacing w:after="0" w:line="600" w:lineRule="auto"/>
        <w:ind w:firstLine="720"/>
        <w:jc w:val="both"/>
        <w:rPr>
          <w:rFonts w:eastAsia="Times New Roman"/>
          <w:color w:val="212121"/>
          <w:szCs w:val="24"/>
        </w:rPr>
      </w:pPr>
      <w:r w:rsidRPr="00333C92">
        <w:rPr>
          <w:rFonts w:eastAsia="Times New Roman"/>
          <w:color w:val="212121"/>
          <w:szCs w:val="24"/>
        </w:rPr>
        <w:t>Εδώ</w:t>
      </w:r>
      <w:r>
        <w:rPr>
          <w:rFonts w:eastAsia="Times New Roman"/>
          <w:color w:val="212121"/>
          <w:szCs w:val="24"/>
        </w:rPr>
        <w:t>,</w:t>
      </w:r>
      <w:r w:rsidRPr="00333C92">
        <w:rPr>
          <w:rFonts w:eastAsia="Times New Roman"/>
          <w:color w:val="212121"/>
          <w:szCs w:val="24"/>
        </w:rPr>
        <w:t xml:space="preserve"> </w:t>
      </w:r>
      <w:r>
        <w:rPr>
          <w:rFonts w:eastAsia="Times New Roman"/>
          <w:color w:val="212121"/>
          <w:szCs w:val="24"/>
        </w:rPr>
        <w:t xml:space="preserve">όμως, </w:t>
      </w:r>
      <w:r w:rsidRPr="00333C92">
        <w:rPr>
          <w:rFonts w:eastAsia="Times New Roman"/>
          <w:color w:val="212121"/>
          <w:szCs w:val="24"/>
        </w:rPr>
        <w:t xml:space="preserve">οφείλουμε ως </w:t>
      </w:r>
      <w:r>
        <w:rPr>
          <w:rFonts w:eastAsia="Times New Roman"/>
          <w:color w:val="212121"/>
          <w:szCs w:val="24"/>
        </w:rPr>
        <w:t>ΚΚΕ</w:t>
      </w:r>
      <w:r w:rsidRPr="00333C92">
        <w:rPr>
          <w:rFonts w:eastAsia="Times New Roman"/>
          <w:color w:val="212121"/>
          <w:szCs w:val="24"/>
        </w:rPr>
        <w:t xml:space="preserve"> μία διευκρίνηση και</w:t>
      </w:r>
      <w:r w:rsidRPr="00333C92">
        <w:rPr>
          <w:rFonts w:eastAsia="Times New Roman"/>
          <w:color w:val="212121"/>
          <w:szCs w:val="24"/>
        </w:rPr>
        <w:t xml:space="preserve"> μία εξήγηση</w:t>
      </w:r>
      <w:r>
        <w:rPr>
          <w:rFonts w:eastAsia="Times New Roman"/>
          <w:color w:val="212121"/>
          <w:szCs w:val="24"/>
        </w:rPr>
        <w:t>. Ό</w:t>
      </w:r>
      <w:r w:rsidRPr="00333C92">
        <w:rPr>
          <w:rFonts w:eastAsia="Times New Roman"/>
          <w:color w:val="212121"/>
          <w:szCs w:val="24"/>
        </w:rPr>
        <w:t xml:space="preserve">ταν το </w:t>
      </w:r>
      <w:r>
        <w:rPr>
          <w:rFonts w:eastAsia="Times New Roman"/>
          <w:color w:val="212121"/>
          <w:szCs w:val="24"/>
        </w:rPr>
        <w:t xml:space="preserve">ΚΚΕ </w:t>
      </w:r>
      <w:r w:rsidRPr="00333C92">
        <w:rPr>
          <w:rFonts w:eastAsia="Times New Roman"/>
          <w:color w:val="212121"/>
          <w:szCs w:val="24"/>
        </w:rPr>
        <w:t>αναφέρεται στη γυναικεία ανισοτιμία</w:t>
      </w:r>
      <w:r>
        <w:rPr>
          <w:rFonts w:eastAsia="Times New Roman"/>
          <w:color w:val="212121"/>
          <w:szCs w:val="24"/>
        </w:rPr>
        <w:t>, δεν μιλά ούτε γενικά, ούτε αταξικά. Δεν μιλά,</w:t>
      </w:r>
      <w:r w:rsidRPr="00333C92">
        <w:rPr>
          <w:rFonts w:eastAsia="Times New Roman"/>
          <w:color w:val="212121"/>
          <w:szCs w:val="24"/>
        </w:rPr>
        <w:t xml:space="preserve"> όπως τ</w:t>
      </w:r>
      <w:r>
        <w:rPr>
          <w:rFonts w:eastAsia="Times New Roman"/>
          <w:color w:val="212121"/>
          <w:szCs w:val="24"/>
        </w:rPr>
        <w:t>α υπόλοιπα αστικά κόμματα, για μι</w:t>
      </w:r>
      <w:r w:rsidRPr="00333C92">
        <w:rPr>
          <w:rFonts w:eastAsia="Times New Roman"/>
          <w:color w:val="212121"/>
          <w:szCs w:val="24"/>
        </w:rPr>
        <w:t>α εντελώς αφηρημένη</w:t>
      </w:r>
      <w:r>
        <w:rPr>
          <w:rFonts w:eastAsia="Times New Roman"/>
          <w:color w:val="212121"/>
          <w:szCs w:val="24"/>
        </w:rPr>
        <w:t>,</w:t>
      </w:r>
      <w:r w:rsidRPr="00333C92">
        <w:rPr>
          <w:rFonts w:eastAsia="Times New Roman"/>
          <w:color w:val="212121"/>
          <w:szCs w:val="24"/>
        </w:rPr>
        <w:t xml:space="preserve"> θεωρητική έννοια της γυναίκας</w:t>
      </w:r>
      <w:r>
        <w:rPr>
          <w:rFonts w:eastAsia="Times New Roman"/>
          <w:color w:val="212121"/>
          <w:szCs w:val="24"/>
        </w:rPr>
        <w:t>,</w:t>
      </w:r>
      <w:r w:rsidRPr="00333C92">
        <w:rPr>
          <w:rFonts w:eastAsia="Times New Roman"/>
          <w:color w:val="212121"/>
          <w:szCs w:val="24"/>
        </w:rPr>
        <w:t xml:space="preserve"> </w:t>
      </w:r>
      <w:r>
        <w:rPr>
          <w:rFonts w:eastAsia="Times New Roman"/>
          <w:color w:val="212121"/>
          <w:szCs w:val="24"/>
        </w:rPr>
        <w:t>αλλά</w:t>
      </w:r>
      <w:r w:rsidRPr="00333C92">
        <w:rPr>
          <w:rFonts w:eastAsia="Times New Roman"/>
          <w:color w:val="212121"/>
          <w:szCs w:val="24"/>
        </w:rPr>
        <w:t xml:space="preserve"> εννοεί και μιλά πολύ συγκεκριμένα για τις γυναίκες </w:t>
      </w:r>
      <w:r w:rsidRPr="00333C92">
        <w:rPr>
          <w:rFonts w:eastAsia="Times New Roman"/>
          <w:color w:val="212121"/>
          <w:szCs w:val="24"/>
        </w:rPr>
        <w:t>των εργατικών και λαϊκών οικογενειών και για τα νέα λαϊκά κορίτσια που ζουν στο πετσί τους τη διπλή</w:t>
      </w:r>
      <w:r>
        <w:rPr>
          <w:rFonts w:eastAsia="Times New Roman"/>
          <w:color w:val="212121"/>
          <w:szCs w:val="24"/>
        </w:rPr>
        <w:t xml:space="preserve"> καταπίεση και εκμετάλλευση και </w:t>
      </w:r>
      <w:r w:rsidRPr="00333C92">
        <w:rPr>
          <w:rFonts w:eastAsia="Times New Roman"/>
          <w:color w:val="212121"/>
          <w:szCs w:val="24"/>
        </w:rPr>
        <w:t>την ταξική</w:t>
      </w:r>
      <w:r>
        <w:rPr>
          <w:rFonts w:eastAsia="Times New Roman"/>
          <w:color w:val="212121"/>
          <w:szCs w:val="24"/>
        </w:rPr>
        <w:t>,</w:t>
      </w:r>
      <w:r w:rsidRPr="00333C92">
        <w:rPr>
          <w:rFonts w:eastAsia="Times New Roman"/>
          <w:color w:val="212121"/>
          <w:szCs w:val="24"/>
        </w:rPr>
        <w:t xml:space="preserve"> αλλά και το </w:t>
      </w:r>
      <w:r>
        <w:rPr>
          <w:rFonts w:eastAsia="Times New Roman"/>
          <w:color w:val="212121"/>
          <w:szCs w:val="24"/>
        </w:rPr>
        <w:t>παρακλάδι</w:t>
      </w:r>
      <w:r w:rsidRPr="00333C92">
        <w:rPr>
          <w:rFonts w:eastAsia="Times New Roman"/>
          <w:color w:val="212121"/>
          <w:szCs w:val="24"/>
        </w:rPr>
        <w:t xml:space="preserve"> </w:t>
      </w:r>
      <w:r>
        <w:rPr>
          <w:rFonts w:eastAsia="Times New Roman"/>
          <w:color w:val="212121"/>
          <w:szCs w:val="24"/>
        </w:rPr>
        <w:t>της,</w:t>
      </w:r>
      <w:r w:rsidRPr="00333C92">
        <w:rPr>
          <w:rFonts w:eastAsia="Times New Roman"/>
          <w:color w:val="212121"/>
          <w:szCs w:val="24"/>
        </w:rPr>
        <w:t xml:space="preserve"> </w:t>
      </w:r>
      <w:r>
        <w:rPr>
          <w:rFonts w:eastAsia="Times New Roman"/>
          <w:color w:val="212121"/>
          <w:szCs w:val="24"/>
        </w:rPr>
        <w:t>τ</w:t>
      </w:r>
      <w:r w:rsidRPr="00333C92">
        <w:rPr>
          <w:rFonts w:eastAsia="Times New Roman"/>
          <w:color w:val="212121"/>
          <w:szCs w:val="24"/>
        </w:rPr>
        <w:t>η φυλετική</w:t>
      </w:r>
      <w:r>
        <w:rPr>
          <w:rFonts w:eastAsia="Times New Roman"/>
          <w:color w:val="212121"/>
          <w:szCs w:val="24"/>
        </w:rPr>
        <w:t xml:space="preserve">. </w:t>
      </w:r>
    </w:p>
    <w:p w14:paraId="03A73101" w14:textId="77777777" w:rsidR="00E615E6" w:rsidRDefault="00720F21">
      <w:pPr>
        <w:tabs>
          <w:tab w:val="left" w:pos="2738"/>
          <w:tab w:val="center" w:pos="4753"/>
          <w:tab w:val="left" w:pos="5723"/>
        </w:tabs>
        <w:spacing w:after="0" w:line="600" w:lineRule="auto"/>
        <w:ind w:firstLine="720"/>
        <w:jc w:val="both"/>
        <w:rPr>
          <w:rFonts w:eastAsia="Times New Roman"/>
          <w:color w:val="212121"/>
          <w:szCs w:val="24"/>
        </w:rPr>
      </w:pPr>
      <w:r>
        <w:rPr>
          <w:rFonts w:eastAsia="Times New Roman"/>
          <w:color w:val="212121"/>
          <w:szCs w:val="24"/>
        </w:rPr>
        <w:lastRenderedPageBreak/>
        <w:t xml:space="preserve">Διότι </w:t>
      </w:r>
      <w:r w:rsidRPr="00333C92">
        <w:rPr>
          <w:rFonts w:eastAsia="Times New Roman"/>
          <w:color w:val="212121"/>
          <w:szCs w:val="24"/>
        </w:rPr>
        <w:t>παρά το ότι τυπικά η ανισοτιμία της γυναίκας έχει καταργηθεί</w:t>
      </w:r>
      <w:r>
        <w:rPr>
          <w:rFonts w:eastAsia="Times New Roman"/>
          <w:color w:val="212121"/>
          <w:szCs w:val="24"/>
        </w:rPr>
        <w:t>, ωστό</w:t>
      </w:r>
      <w:r>
        <w:rPr>
          <w:rFonts w:eastAsia="Times New Roman"/>
          <w:color w:val="212121"/>
          <w:szCs w:val="24"/>
        </w:rPr>
        <w:t>σο αυτή μπορεί μι</w:t>
      </w:r>
      <w:r w:rsidRPr="00333C92">
        <w:rPr>
          <w:rFonts w:eastAsia="Times New Roman"/>
          <w:color w:val="212121"/>
          <w:szCs w:val="24"/>
        </w:rPr>
        <w:t>α χαρά και κρύβεται κάτω από τις ελαστικές εργασιακές σχέσεις που κάνουν θραύση στις γυναίκες</w:t>
      </w:r>
      <w:r>
        <w:rPr>
          <w:rFonts w:eastAsia="Times New Roman"/>
          <w:color w:val="212121"/>
          <w:szCs w:val="24"/>
        </w:rPr>
        <w:t>,</w:t>
      </w:r>
      <w:r w:rsidRPr="00333C92">
        <w:rPr>
          <w:rFonts w:eastAsia="Times New Roman"/>
          <w:color w:val="212121"/>
          <w:szCs w:val="24"/>
        </w:rPr>
        <w:t xml:space="preserve"> ενώ δεν είναι και λίγες οι φορές που αυτή η ανισοτιμία ισχύει στην π</w:t>
      </w:r>
      <w:r>
        <w:rPr>
          <w:rFonts w:eastAsia="Times New Roman"/>
          <w:color w:val="212121"/>
          <w:szCs w:val="24"/>
        </w:rPr>
        <w:t>ράξη ακόμα και για τους μισθούς ή</w:t>
      </w:r>
      <w:r w:rsidRPr="00333C92">
        <w:rPr>
          <w:rFonts w:eastAsia="Times New Roman"/>
          <w:color w:val="212121"/>
          <w:szCs w:val="24"/>
        </w:rPr>
        <w:t xml:space="preserve"> τα μεροκάματα</w:t>
      </w:r>
      <w:r>
        <w:rPr>
          <w:rFonts w:eastAsia="Times New Roman"/>
          <w:color w:val="212121"/>
          <w:szCs w:val="24"/>
        </w:rPr>
        <w:t>.</w:t>
      </w:r>
    </w:p>
    <w:p w14:paraId="03A73102" w14:textId="77777777" w:rsidR="00E615E6" w:rsidRDefault="00720F21">
      <w:pPr>
        <w:tabs>
          <w:tab w:val="left" w:pos="2738"/>
          <w:tab w:val="center" w:pos="4753"/>
          <w:tab w:val="left" w:pos="5723"/>
        </w:tabs>
        <w:spacing w:after="0" w:line="600" w:lineRule="auto"/>
        <w:ind w:firstLine="720"/>
        <w:jc w:val="both"/>
        <w:rPr>
          <w:rFonts w:eastAsia="Times New Roman"/>
          <w:color w:val="212121"/>
          <w:szCs w:val="24"/>
        </w:rPr>
      </w:pPr>
      <w:r>
        <w:rPr>
          <w:rFonts w:eastAsia="Times New Roman"/>
          <w:color w:val="212121"/>
          <w:szCs w:val="24"/>
        </w:rPr>
        <w:t>Πώς, λ</w:t>
      </w:r>
      <w:r w:rsidRPr="00333C92">
        <w:rPr>
          <w:rFonts w:eastAsia="Times New Roman"/>
          <w:color w:val="212121"/>
          <w:szCs w:val="24"/>
        </w:rPr>
        <w:t>οιπόν</w:t>
      </w:r>
      <w:r>
        <w:rPr>
          <w:rFonts w:eastAsia="Times New Roman"/>
          <w:color w:val="212121"/>
          <w:szCs w:val="24"/>
        </w:rPr>
        <w:t>,</w:t>
      </w:r>
      <w:r w:rsidRPr="00333C92">
        <w:rPr>
          <w:rFonts w:eastAsia="Times New Roman"/>
          <w:color w:val="212121"/>
          <w:szCs w:val="24"/>
        </w:rPr>
        <w:t xml:space="preserve"> ο καπιταλισμός</w:t>
      </w:r>
      <w:r w:rsidRPr="00333C92">
        <w:rPr>
          <w:rFonts w:eastAsia="Times New Roman"/>
          <w:color w:val="212121"/>
          <w:szCs w:val="24"/>
        </w:rPr>
        <w:t xml:space="preserve"> </w:t>
      </w:r>
      <w:r>
        <w:rPr>
          <w:rFonts w:eastAsia="Times New Roman"/>
          <w:color w:val="212121"/>
          <w:szCs w:val="24"/>
        </w:rPr>
        <w:t xml:space="preserve">να μην </w:t>
      </w:r>
      <w:r w:rsidRPr="00333C92">
        <w:rPr>
          <w:rFonts w:eastAsia="Times New Roman"/>
          <w:color w:val="212121"/>
          <w:szCs w:val="24"/>
        </w:rPr>
        <w:t xml:space="preserve">αξιοποιεί </w:t>
      </w:r>
      <w:r>
        <w:rPr>
          <w:rFonts w:eastAsia="Times New Roman"/>
          <w:color w:val="212121"/>
          <w:szCs w:val="24"/>
        </w:rPr>
        <w:t>αυτή</w:t>
      </w:r>
      <w:r>
        <w:rPr>
          <w:rFonts w:eastAsia="Times New Roman"/>
          <w:color w:val="212121"/>
          <w:szCs w:val="24"/>
        </w:rPr>
        <w:t>ν</w:t>
      </w:r>
      <w:r>
        <w:rPr>
          <w:rFonts w:eastAsia="Times New Roman"/>
          <w:color w:val="212121"/>
          <w:szCs w:val="24"/>
        </w:rPr>
        <w:t xml:space="preserve"> </w:t>
      </w:r>
      <w:r w:rsidRPr="00333C92">
        <w:rPr>
          <w:rFonts w:eastAsia="Times New Roman"/>
          <w:color w:val="212121"/>
          <w:szCs w:val="24"/>
        </w:rPr>
        <w:t>την ανισοτιμία</w:t>
      </w:r>
      <w:r>
        <w:rPr>
          <w:rFonts w:eastAsia="Times New Roman"/>
          <w:color w:val="212121"/>
          <w:szCs w:val="24"/>
        </w:rPr>
        <w:t>,</w:t>
      </w:r>
      <w:r w:rsidRPr="00333C92">
        <w:rPr>
          <w:rFonts w:eastAsia="Times New Roman"/>
          <w:color w:val="212121"/>
          <w:szCs w:val="24"/>
        </w:rPr>
        <w:t xml:space="preserve"> όταν αυτή οδηγεί σε φθηνότερη εργασία και άρα</w:t>
      </w:r>
      <w:r>
        <w:rPr>
          <w:rFonts w:eastAsia="Times New Roman"/>
          <w:color w:val="212121"/>
          <w:szCs w:val="24"/>
        </w:rPr>
        <w:t xml:space="preserve">, </w:t>
      </w:r>
      <w:r w:rsidRPr="00333C92">
        <w:rPr>
          <w:rFonts w:eastAsia="Times New Roman"/>
          <w:color w:val="212121"/>
          <w:szCs w:val="24"/>
        </w:rPr>
        <w:t>γίνεται πολύτιμη πηγή και πρόσθετου κέρδους για το κεφάλαιο</w:t>
      </w:r>
      <w:r>
        <w:rPr>
          <w:rFonts w:eastAsia="Times New Roman"/>
          <w:color w:val="212121"/>
          <w:szCs w:val="24"/>
        </w:rPr>
        <w:t>;</w:t>
      </w:r>
      <w:r w:rsidRPr="00333C92">
        <w:rPr>
          <w:rFonts w:eastAsia="Times New Roman"/>
          <w:color w:val="212121"/>
          <w:szCs w:val="24"/>
        </w:rPr>
        <w:t xml:space="preserve"> </w:t>
      </w:r>
    </w:p>
    <w:p w14:paraId="03A73103" w14:textId="77777777" w:rsidR="00E615E6" w:rsidRDefault="00720F21">
      <w:pPr>
        <w:tabs>
          <w:tab w:val="left" w:pos="2738"/>
          <w:tab w:val="center" w:pos="4753"/>
          <w:tab w:val="left" w:pos="5723"/>
        </w:tabs>
        <w:spacing w:after="0" w:line="600" w:lineRule="auto"/>
        <w:ind w:firstLine="720"/>
        <w:jc w:val="both"/>
        <w:rPr>
          <w:rFonts w:eastAsia="Times New Roman"/>
          <w:color w:val="212121"/>
          <w:szCs w:val="24"/>
        </w:rPr>
      </w:pPr>
      <w:r w:rsidRPr="00333C92">
        <w:rPr>
          <w:rFonts w:eastAsia="Times New Roman"/>
          <w:color w:val="212121"/>
          <w:szCs w:val="24"/>
        </w:rPr>
        <w:t>Να</w:t>
      </w:r>
      <w:r>
        <w:rPr>
          <w:rFonts w:eastAsia="Times New Roman"/>
          <w:color w:val="212121"/>
          <w:szCs w:val="24"/>
        </w:rPr>
        <w:t>,</w:t>
      </w:r>
      <w:r w:rsidRPr="00333C92">
        <w:rPr>
          <w:rFonts w:eastAsia="Times New Roman"/>
          <w:color w:val="212121"/>
          <w:szCs w:val="24"/>
        </w:rPr>
        <w:t xml:space="preserve"> λοιπόν</w:t>
      </w:r>
      <w:r>
        <w:rPr>
          <w:rFonts w:eastAsia="Times New Roman"/>
          <w:color w:val="212121"/>
          <w:szCs w:val="24"/>
        </w:rPr>
        <w:t>,</w:t>
      </w:r>
      <w:r w:rsidRPr="00333C92">
        <w:rPr>
          <w:rFonts w:eastAsia="Times New Roman"/>
          <w:color w:val="212121"/>
          <w:szCs w:val="24"/>
        </w:rPr>
        <w:t xml:space="preserve"> γιατί η γυναικεία ανισοτιμία είναι διαχρονική και εκδηλώνεται σε όλα τ</w:t>
      </w:r>
      <w:r>
        <w:rPr>
          <w:rFonts w:eastAsia="Times New Roman"/>
          <w:color w:val="212121"/>
          <w:szCs w:val="24"/>
        </w:rPr>
        <w:t>α εκμεταλλευτικά</w:t>
      </w:r>
      <w:r w:rsidRPr="00333C92">
        <w:rPr>
          <w:rFonts w:eastAsia="Times New Roman"/>
          <w:color w:val="212121"/>
          <w:szCs w:val="24"/>
        </w:rPr>
        <w:t xml:space="preserve"> κοινωνικά συστήματα</w:t>
      </w:r>
      <w:r>
        <w:rPr>
          <w:rFonts w:eastAsia="Times New Roman"/>
          <w:color w:val="212121"/>
          <w:szCs w:val="24"/>
        </w:rPr>
        <w:t>, να γ</w:t>
      </w:r>
      <w:r w:rsidRPr="00333C92">
        <w:rPr>
          <w:rFonts w:eastAsia="Times New Roman"/>
          <w:color w:val="212121"/>
          <w:szCs w:val="24"/>
        </w:rPr>
        <w:t>ιατί δεν αντιμετωπίζεται ριζικά ούτε στον καπιταλισμό</w:t>
      </w:r>
      <w:r>
        <w:rPr>
          <w:rFonts w:eastAsia="Times New Roman"/>
          <w:color w:val="212121"/>
          <w:szCs w:val="24"/>
        </w:rPr>
        <w:t>! Διότι</w:t>
      </w:r>
      <w:r w:rsidRPr="00333C92">
        <w:rPr>
          <w:rFonts w:eastAsia="Times New Roman"/>
          <w:color w:val="212121"/>
          <w:szCs w:val="24"/>
        </w:rPr>
        <w:t xml:space="preserve"> η ρίζα της είναι τόσο βαθιά όσο και η ταξική εκμετάλλευση</w:t>
      </w:r>
      <w:r>
        <w:rPr>
          <w:rFonts w:eastAsia="Times New Roman"/>
          <w:color w:val="212121"/>
          <w:szCs w:val="24"/>
        </w:rPr>
        <w:t xml:space="preserve">. </w:t>
      </w:r>
    </w:p>
    <w:p w14:paraId="03A73104" w14:textId="77777777" w:rsidR="00E615E6" w:rsidRDefault="00720F21">
      <w:pPr>
        <w:tabs>
          <w:tab w:val="left" w:pos="2738"/>
          <w:tab w:val="center" w:pos="4753"/>
          <w:tab w:val="left" w:pos="5723"/>
        </w:tabs>
        <w:spacing w:after="0" w:line="600" w:lineRule="auto"/>
        <w:ind w:firstLine="720"/>
        <w:jc w:val="both"/>
        <w:rPr>
          <w:rFonts w:eastAsia="Times New Roman"/>
          <w:color w:val="212121"/>
          <w:szCs w:val="24"/>
        </w:rPr>
      </w:pPr>
      <w:r>
        <w:rPr>
          <w:rFonts w:eastAsia="Times New Roman"/>
          <w:color w:val="212121"/>
          <w:szCs w:val="24"/>
        </w:rPr>
        <w:t>Α</w:t>
      </w:r>
      <w:r w:rsidRPr="00333C92">
        <w:rPr>
          <w:rFonts w:eastAsia="Times New Roman"/>
          <w:color w:val="212121"/>
          <w:szCs w:val="24"/>
        </w:rPr>
        <w:t xml:space="preserve">ν έτσι </w:t>
      </w:r>
      <w:proofErr w:type="spellStart"/>
      <w:r w:rsidRPr="00333C92">
        <w:rPr>
          <w:rFonts w:eastAsia="Times New Roman"/>
          <w:color w:val="212121"/>
          <w:szCs w:val="24"/>
        </w:rPr>
        <w:t>ειδωθεί</w:t>
      </w:r>
      <w:proofErr w:type="spellEnd"/>
      <w:r w:rsidRPr="00333C92">
        <w:rPr>
          <w:rFonts w:eastAsia="Times New Roman"/>
          <w:color w:val="212121"/>
          <w:szCs w:val="24"/>
        </w:rPr>
        <w:t xml:space="preserve"> το γυναικείο ζήτημα</w:t>
      </w:r>
      <w:r>
        <w:rPr>
          <w:rFonts w:eastAsia="Times New Roman"/>
          <w:color w:val="212121"/>
          <w:szCs w:val="24"/>
        </w:rPr>
        <w:t>,</w:t>
      </w:r>
      <w:r w:rsidRPr="00333C92">
        <w:rPr>
          <w:rFonts w:eastAsia="Times New Roman"/>
          <w:color w:val="212121"/>
          <w:szCs w:val="24"/>
        </w:rPr>
        <w:t xml:space="preserve"> τότε πιο εύκολα θα δουν οι γυναίκες του λαού ότι δεν είναι τα στερεότυπα</w:t>
      </w:r>
      <w:r w:rsidRPr="00333C92">
        <w:rPr>
          <w:rFonts w:eastAsia="Times New Roman"/>
          <w:color w:val="212121"/>
          <w:szCs w:val="24"/>
        </w:rPr>
        <w:t xml:space="preserve"> οι πρωταρχικές αιτίες της δικής τους ανισοτιμίας</w:t>
      </w:r>
      <w:r>
        <w:rPr>
          <w:rFonts w:eastAsia="Times New Roman"/>
          <w:color w:val="212121"/>
          <w:szCs w:val="24"/>
        </w:rPr>
        <w:t>, όπως τους πιπιλίζουν κ</w:t>
      </w:r>
      <w:r w:rsidRPr="00333C92">
        <w:rPr>
          <w:rFonts w:eastAsia="Times New Roman"/>
          <w:color w:val="212121"/>
          <w:szCs w:val="24"/>
        </w:rPr>
        <w:t xml:space="preserve">άθε μέρα τα </w:t>
      </w:r>
      <w:r>
        <w:rPr>
          <w:rFonts w:eastAsia="Times New Roman"/>
          <w:color w:val="212121"/>
          <w:szCs w:val="24"/>
        </w:rPr>
        <w:t>«</w:t>
      </w:r>
      <w:r w:rsidRPr="00333C92">
        <w:rPr>
          <w:rFonts w:eastAsia="Times New Roman"/>
          <w:color w:val="212121"/>
          <w:szCs w:val="24"/>
        </w:rPr>
        <w:t>παπαγαλάκια</w:t>
      </w:r>
      <w:r>
        <w:rPr>
          <w:rFonts w:eastAsia="Times New Roman"/>
          <w:color w:val="212121"/>
          <w:szCs w:val="24"/>
        </w:rPr>
        <w:t>»</w:t>
      </w:r>
      <w:r w:rsidRPr="00333C92">
        <w:rPr>
          <w:rFonts w:eastAsia="Times New Roman"/>
          <w:color w:val="212121"/>
          <w:szCs w:val="24"/>
        </w:rPr>
        <w:t xml:space="preserve"> του συστήματος</w:t>
      </w:r>
      <w:r>
        <w:rPr>
          <w:rFonts w:eastAsia="Times New Roman"/>
          <w:color w:val="212121"/>
          <w:szCs w:val="24"/>
        </w:rPr>
        <w:t>,</w:t>
      </w:r>
      <w:r w:rsidRPr="00333C92">
        <w:rPr>
          <w:rFonts w:eastAsia="Times New Roman"/>
          <w:color w:val="212121"/>
          <w:szCs w:val="24"/>
        </w:rPr>
        <w:t xml:space="preserve"> αλλά ότι και αυτά τα απαράδεκτα στερεότυπα είναι και τα ίδ</w:t>
      </w:r>
      <w:r>
        <w:rPr>
          <w:rFonts w:eastAsia="Times New Roman"/>
          <w:color w:val="212121"/>
          <w:szCs w:val="24"/>
        </w:rPr>
        <w:t>ια παράγωγα και αντανακλάσεις της ανισότιμη</w:t>
      </w:r>
      <w:r w:rsidRPr="00333C92">
        <w:rPr>
          <w:rFonts w:eastAsia="Times New Roman"/>
          <w:color w:val="212121"/>
          <w:szCs w:val="24"/>
        </w:rPr>
        <w:t>ς θέσης της γυναίκας στον καπιταλ</w:t>
      </w:r>
      <w:r>
        <w:rPr>
          <w:rFonts w:eastAsia="Times New Roman"/>
          <w:color w:val="212121"/>
          <w:szCs w:val="24"/>
        </w:rPr>
        <w:t>ισμό. Π</w:t>
      </w:r>
      <w:r w:rsidRPr="00333C92">
        <w:rPr>
          <w:rFonts w:eastAsia="Times New Roman"/>
          <w:color w:val="212121"/>
          <w:szCs w:val="24"/>
        </w:rPr>
        <w:t>άνε πακέτο μαζί του</w:t>
      </w:r>
      <w:r>
        <w:rPr>
          <w:rFonts w:eastAsia="Times New Roman"/>
          <w:color w:val="212121"/>
          <w:szCs w:val="24"/>
        </w:rPr>
        <w:t xml:space="preserve">. </w:t>
      </w:r>
    </w:p>
    <w:p w14:paraId="03A73105" w14:textId="77777777" w:rsidR="00E615E6" w:rsidRDefault="00720F21">
      <w:pPr>
        <w:tabs>
          <w:tab w:val="left" w:pos="2738"/>
          <w:tab w:val="center" w:pos="4753"/>
          <w:tab w:val="left" w:pos="5723"/>
        </w:tabs>
        <w:spacing w:after="0" w:line="600" w:lineRule="auto"/>
        <w:ind w:firstLine="720"/>
        <w:jc w:val="both"/>
        <w:rPr>
          <w:rFonts w:eastAsia="Times New Roman"/>
          <w:color w:val="212121"/>
          <w:szCs w:val="24"/>
        </w:rPr>
      </w:pPr>
      <w:r>
        <w:rPr>
          <w:rFonts w:eastAsia="Times New Roman"/>
          <w:color w:val="212121"/>
          <w:szCs w:val="24"/>
        </w:rPr>
        <w:lastRenderedPageBreak/>
        <w:t>Γ</w:t>
      </w:r>
      <w:r w:rsidRPr="00333C92">
        <w:rPr>
          <w:rFonts w:eastAsia="Times New Roman"/>
          <w:color w:val="212121"/>
          <w:szCs w:val="24"/>
        </w:rPr>
        <w:t xml:space="preserve">ια αυτό και όταν το </w:t>
      </w:r>
      <w:r>
        <w:rPr>
          <w:rFonts w:eastAsia="Times New Roman"/>
          <w:color w:val="212121"/>
          <w:szCs w:val="24"/>
        </w:rPr>
        <w:t>ΚΚΕ</w:t>
      </w:r>
      <w:r w:rsidRPr="00333C92">
        <w:rPr>
          <w:rFonts w:eastAsia="Times New Roman"/>
          <w:color w:val="212121"/>
          <w:szCs w:val="24"/>
        </w:rPr>
        <w:t xml:space="preserve"> τοποθετείται και κάνει κριτική για νομοσχέδια σαν το σημερινό και μιλά για την ισότιμη συμμετοχή της γυναίκας στην κοινωνική εργασία</w:t>
      </w:r>
      <w:r>
        <w:rPr>
          <w:rFonts w:eastAsia="Times New Roman"/>
          <w:color w:val="212121"/>
          <w:szCs w:val="24"/>
        </w:rPr>
        <w:t>,</w:t>
      </w:r>
      <w:r w:rsidRPr="00333C92">
        <w:rPr>
          <w:rFonts w:eastAsia="Times New Roman"/>
          <w:color w:val="212121"/>
          <w:szCs w:val="24"/>
        </w:rPr>
        <w:t xml:space="preserve"> στην κοινωνική ζωή</w:t>
      </w:r>
      <w:r>
        <w:rPr>
          <w:rFonts w:eastAsia="Times New Roman"/>
          <w:color w:val="212121"/>
          <w:szCs w:val="24"/>
        </w:rPr>
        <w:t>,</w:t>
      </w:r>
      <w:r w:rsidRPr="00333C92">
        <w:rPr>
          <w:rFonts w:eastAsia="Times New Roman"/>
          <w:color w:val="212121"/>
          <w:szCs w:val="24"/>
        </w:rPr>
        <w:t xml:space="preserve"> τονίζει πρώτα από όλα τους αναγκαίους όρους και εκείνες</w:t>
      </w:r>
      <w:r w:rsidRPr="00333C92">
        <w:rPr>
          <w:rFonts w:eastAsia="Times New Roman"/>
          <w:color w:val="212121"/>
          <w:szCs w:val="24"/>
        </w:rPr>
        <w:t xml:space="preserve"> τις προϋποθέσεις οι οπο</w:t>
      </w:r>
      <w:r>
        <w:rPr>
          <w:rFonts w:eastAsia="Times New Roman"/>
          <w:color w:val="212121"/>
          <w:szCs w:val="24"/>
        </w:rPr>
        <w:t xml:space="preserve">ίες μπορούν και να εξασφαλίσουν </w:t>
      </w:r>
      <w:r w:rsidRPr="00333C92">
        <w:rPr>
          <w:rFonts w:eastAsia="Times New Roman"/>
          <w:color w:val="212121"/>
          <w:szCs w:val="24"/>
        </w:rPr>
        <w:t>πραγματικά την ολόπλευρη κοινωνική ανάπτυξη της γυναίκας</w:t>
      </w:r>
      <w:r>
        <w:rPr>
          <w:rFonts w:eastAsia="Times New Roman"/>
          <w:color w:val="212121"/>
          <w:szCs w:val="24"/>
        </w:rPr>
        <w:t xml:space="preserve">, </w:t>
      </w:r>
      <w:r w:rsidRPr="00333C92">
        <w:rPr>
          <w:rFonts w:eastAsia="Times New Roman"/>
          <w:color w:val="212121"/>
          <w:szCs w:val="24"/>
        </w:rPr>
        <w:t>την ισοτιμία της και την απελευθέρωσή της από τα διπλά κοινωνικά της δεσμά και τα ταξικά και τα φυλετικά</w:t>
      </w:r>
      <w:r>
        <w:rPr>
          <w:rFonts w:eastAsia="Times New Roman"/>
          <w:color w:val="212121"/>
          <w:szCs w:val="24"/>
        </w:rPr>
        <w:t>.</w:t>
      </w:r>
    </w:p>
    <w:p w14:paraId="03A73106" w14:textId="77777777" w:rsidR="00E615E6" w:rsidRDefault="00720F21">
      <w:pPr>
        <w:tabs>
          <w:tab w:val="left" w:pos="2738"/>
          <w:tab w:val="center" w:pos="4753"/>
          <w:tab w:val="left" w:pos="5723"/>
        </w:tabs>
        <w:spacing w:after="0" w:line="600" w:lineRule="auto"/>
        <w:ind w:firstLine="720"/>
        <w:jc w:val="both"/>
        <w:rPr>
          <w:rFonts w:eastAsia="Times New Roman"/>
          <w:color w:val="212121"/>
          <w:szCs w:val="24"/>
        </w:rPr>
      </w:pPr>
      <w:r>
        <w:rPr>
          <w:rFonts w:eastAsia="Times New Roman"/>
          <w:color w:val="212121"/>
          <w:szCs w:val="24"/>
        </w:rPr>
        <w:t>Μιλά δ</w:t>
      </w:r>
      <w:r w:rsidRPr="00333C92">
        <w:rPr>
          <w:rFonts w:eastAsia="Times New Roman"/>
          <w:color w:val="212121"/>
          <w:szCs w:val="24"/>
        </w:rPr>
        <w:t>ηλαδή για πολύ συγκεκριμένα πρ</w:t>
      </w:r>
      <w:r w:rsidRPr="00333C92">
        <w:rPr>
          <w:rFonts w:eastAsia="Times New Roman"/>
          <w:color w:val="212121"/>
          <w:szCs w:val="24"/>
        </w:rPr>
        <w:t xml:space="preserve">ακτικά μέτρα </w:t>
      </w:r>
      <w:r>
        <w:rPr>
          <w:rFonts w:eastAsia="Times New Roman"/>
          <w:color w:val="212121"/>
          <w:szCs w:val="24"/>
        </w:rPr>
        <w:t>το ΚΚΕ, τα</w:t>
      </w:r>
      <w:r w:rsidRPr="00333C92">
        <w:rPr>
          <w:rFonts w:eastAsia="Times New Roman"/>
          <w:color w:val="212121"/>
          <w:szCs w:val="24"/>
        </w:rPr>
        <w:t xml:space="preserve"> οποία θα στηρίξουν την ισοτιμία της γυναίκας</w:t>
      </w:r>
      <w:r>
        <w:rPr>
          <w:rFonts w:eastAsia="Times New Roman"/>
          <w:color w:val="212121"/>
          <w:szCs w:val="24"/>
        </w:rPr>
        <w:t xml:space="preserve">. Μιλά </w:t>
      </w:r>
      <w:r w:rsidRPr="00333C92">
        <w:rPr>
          <w:rFonts w:eastAsia="Times New Roman"/>
          <w:color w:val="212121"/>
          <w:szCs w:val="24"/>
        </w:rPr>
        <w:t>για τα δικαιώματα της γυναίκας</w:t>
      </w:r>
      <w:r>
        <w:rPr>
          <w:rFonts w:eastAsia="Times New Roman"/>
          <w:color w:val="212121"/>
          <w:szCs w:val="24"/>
        </w:rPr>
        <w:t xml:space="preserve">. Και δεν μιλά, όπως το </w:t>
      </w:r>
      <w:r w:rsidRPr="00333C92">
        <w:rPr>
          <w:rFonts w:eastAsia="Times New Roman"/>
          <w:color w:val="212121"/>
          <w:szCs w:val="24"/>
        </w:rPr>
        <w:t>νομοσχέδιο και η Ευρωπαϊκή Ένωση</w:t>
      </w:r>
      <w:r>
        <w:rPr>
          <w:rFonts w:eastAsia="Times New Roman"/>
          <w:color w:val="212121"/>
          <w:szCs w:val="24"/>
        </w:rPr>
        <w:t>,</w:t>
      </w:r>
      <w:r w:rsidRPr="00333C92">
        <w:rPr>
          <w:rFonts w:eastAsia="Times New Roman"/>
          <w:color w:val="212121"/>
          <w:szCs w:val="24"/>
        </w:rPr>
        <w:t xml:space="preserve"> για τις λεγόμενες ίσες ευκαιρίες</w:t>
      </w:r>
      <w:r>
        <w:rPr>
          <w:rFonts w:eastAsia="Times New Roman"/>
          <w:color w:val="212121"/>
          <w:szCs w:val="24"/>
        </w:rPr>
        <w:t>. Λ</w:t>
      </w:r>
      <w:r w:rsidRPr="00333C92">
        <w:rPr>
          <w:rFonts w:eastAsia="Times New Roman"/>
          <w:color w:val="212121"/>
          <w:szCs w:val="24"/>
        </w:rPr>
        <w:t>ίγες είναι αυτές</w:t>
      </w:r>
      <w:r>
        <w:rPr>
          <w:rFonts w:eastAsia="Times New Roman"/>
          <w:color w:val="212121"/>
          <w:szCs w:val="24"/>
        </w:rPr>
        <w:t>,</w:t>
      </w:r>
      <w:r w:rsidRPr="00333C92">
        <w:rPr>
          <w:rFonts w:eastAsia="Times New Roman"/>
          <w:color w:val="212121"/>
          <w:szCs w:val="24"/>
        </w:rPr>
        <w:t xml:space="preserve"> βέβαια</w:t>
      </w:r>
      <w:r>
        <w:rPr>
          <w:rFonts w:eastAsia="Times New Roman"/>
          <w:color w:val="212121"/>
          <w:szCs w:val="24"/>
        </w:rPr>
        <w:t>, στον καπιταλισμό και ό</w:t>
      </w:r>
      <w:r w:rsidRPr="00333C92">
        <w:rPr>
          <w:rFonts w:eastAsia="Times New Roman"/>
          <w:color w:val="212121"/>
          <w:szCs w:val="24"/>
        </w:rPr>
        <w:t>ποιος προλ</w:t>
      </w:r>
      <w:r w:rsidRPr="00333C92">
        <w:rPr>
          <w:rFonts w:eastAsia="Times New Roman"/>
          <w:color w:val="212121"/>
          <w:szCs w:val="24"/>
        </w:rPr>
        <w:t>άβε</w:t>
      </w:r>
      <w:r>
        <w:rPr>
          <w:rFonts w:eastAsia="Times New Roman"/>
          <w:color w:val="212121"/>
          <w:szCs w:val="24"/>
        </w:rPr>
        <w:t>ι να τι</w:t>
      </w:r>
      <w:r w:rsidRPr="00333C92">
        <w:rPr>
          <w:rFonts w:eastAsia="Times New Roman"/>
          <w:color w:val="212121"/>
          <w:szCs w:val="24"/>
        </w:rPr>
        <w:t>ς αρπάξει</w:t>
      </w:r>
      <w:r>
        <w:rPr>
          <w:rFonts w:eastAsia="Times New Roman"/>
          <w:color w:val="212121"/>
          <w:szCs w:val="24"/>
        </w:rPr>
        <w:t>.</w:t>
      </w:r>
    </w:p>
    <w:p w14:paraId="03A73107" w14:textId="77777777" w:rsidR="00E615E6" w:rsidRDefault="00720F21">
      <w:pPr>
        <w:tabs>
          <w:tab w:val="left" w:pos="2738"/>
          <w:tab w:val="center" w:pos="4753"/>
          <w:tab w:val="left" w:pos="5723"/>
        </w:tabs>
        <w:spacing w:after="0" w:line="600" w:lineRule="auto"/>
        <w:ind w:firstLine="720"/>
        <w:jc w:val="both"/>
        <w:rPr>
          <w:rFonts w:eastAsia="Times New Roman"/>
          <w:color w:val="212121"/>
          <w:szCs w:val="24"/>
        </w:rPr>
      </w:pPr>
      <w:r>
        <w:rPr>
          <w:rFonts w:eastAsia="Times New Roman"/>
          <w:color w:val="212121"/>
          <w:szCs w:val="24"/>
        </w:rPr>
        <w:t>Τ</w:t>
      </w:r>
      <w:r w:rsidRPr="00333C92">
        <w:rPr>
          <w:rFonts w:eastAsia="Times New Roman"/>
          <w:color w:val="212121"/>
          <w:szCs w:val="24"/>
        </w:rPr>
        <w:t xml:space="preserve">ο </w:t>
      </w:r>
      <w:r>
        <w:rPr>
          <w:rFonts w:eastAsia="Times New Roman"/>
          <w:color w:val="212121"/>
          <w:szCs w:val="24"/>
        </w:rPr>
        <w:t xml:space="preserve">ΚΚΕ μιλά </w:t>
      </w:r>
      <w:r w:rsidRPr="00333C92">
        <w:rPr>
          <w:rFonts w:eastAsia="Times New Roman"/>
          <w:color w:val="212121"/>
          <w:szCs w:val="24"/>
        </w:rPr>
        <w:t xml:space="preserve">και παλεύει για την εξάλειψη της ανεργίας και το δικαίωμα όλων των ανθρώπων </w:t>
      </w:r>
      <w:r>
        <w:rPr>
          <w:rFonts w:eastAsia="Times New Roman"/>
          <w:color w:val="212121"/>
          <w:szCs w:val="24"/>
        </w:rPr>
        <w:t>-</w:t>
      </w:r>
      <w:r w:rsidRPr="00333C92">
        <w:rPr>
          <w:rFonts w:eastAsia="Times New Roman"/>
          <w:color w:val="212121"/>
          <w:szCs w:val="24"/>
        </w:rPr>
        <w:t>και των γυναικών και των ανδρών</w:t>
      </w:r>
      <w:r>
        <w:rPr>
          <w:rFonts w:eastAsia="Times New Roman"/>
          <w:color w:val="212121"/>
          <w:szCs w:val="24"/>
        </w:rPr>
        <w:t>-</w:t>
      </w:r>
      <w:r w:rsidRPr="00333C92">
        <w:rPr>
          <w:rFonts w:eastAsia="Times New Roman"/>
          <w:color w:val="212121"/>
          <w:szCs w:val="24"/>
        </w:rPr>
        <w:t xml:space="preserve"> στην εργασία ως βασικό κοινωνικό δικαίωμα</w:t>
      </w:r>
      <w:r>
        <w:rPr>
          <w:rFonts w:eastAsia="Times New Roman"/>
          <w:color w:val="212121"/>
          <w:szCs w:val="24"/>
        </w:rPr>
        <w:t>, με την ισότιμη συμμετοχή, β</w:t>
      </w:r>
      <w:r w:rsidRPr="00333C92">
        <w:rPr>
          <w:rFonts w:eastAsia="Times New Roman"/>
          <w:color w:val="212121"/>
          <w:szCs w:val="24"/>
        </w:rPr>
        <w:t>εβαίως</w:t>
      </w:r>
      <w:r>
        <w:rPr>
          <w:rFonts w:eastAsia="Times New Roman"/>
          <w:color w:val="212121"/>
          <w:szCs w:val="24"/>
        </w:rPr>
        <w:t>,</w:t>
      </w:r>
      <w:r w:rsidRPr="00333C92">
        <w:rPr>
          <w:rFonts w:eastAsia="Times New Roman"/>
          <w:color w:val="212121"/>
          <w:szCs w:val="24"/>
        </w:rPr>
        <w:t xml:space="preserve"> των γυναικών στην εργασία</w:t>
      </w:r>
      <w:r>
        <w:rPr>
          <w:rFonts w:eastAsia="Times New Roman"/>
          <w:color w:val="212121"/>
          <w:szCs w:val="24"/>
        </w:rPr>
        <w:t>,</w:t>
      </w:r>
      <w:r w:rsidRPr="00333C92">
        <w:rPr>
          <w:rFonts w:eastAsia="Times New Roman"/>
          <w:color w:val="212121"/>
          <w:szCs w:val="24"/>
        </w:rPr>
        <w:t xml:space="preserve"> με </w:t>
      </w:r>
      <w:r w:rsidRPr="00333C92">
        <w:rPr>
          <w:rFonts w:eastAsia="Times New Roman"/>
          <w:color w:val="212121"/>
          <w:szCs w:val="24"/>
        </w:rPr>
        <w:lastRenderedPageBreak/>
        <w:t>σταθε</w:t>
      </w:r>
      <w:r w:rsidRPr="00333C92">
        <w:rPr>
          <w:rFonts w:eastAsia="Times New Roman"/>
          <w:color w:val="212121"/>
          <w:szCs w:val="24"/>
        </w:rPr>
        <w:t>ρή δουλειά</w:t>
      </w:r>
      <w:r>
        <w:rPr>
          <w:rFonts w:eastAsia="Times New Roman"/>
          <w:color w:val="212121"/>
          <w:szCs w:val="24"/>
        </w:rPr>
        <w:t>,</w:t>
      </w:r>
      <w:r w:rsidRPr="00333C92">
        <w:rPr>
          <w:rFonts w:eastAsia="Times New Roman"/>
          <w:color w:val="212121"/>
          <w:szCs w:val="24"/>
        </w:rPr>
        <w:t xml:space="preserve"> με σταθερό ημερήσιο ωράριο εργασίας</w:t>
      </w:r>
      <w:r>
        <w:rPr>
          <w:rFonts w:eastAsia="Times New Roman"/>
          <w:color w:val="212121"/>
          <w:szCs w:val="24"/>
        </w:rPr>
        <w:t>,</w:t>
      </w:r>
      <w:r w:rsidRPr="00333C92">
        <w:rPr>
          <w:rFonts w:eastAsia="Times New Roman"/>
          <w:color w:val="212121"/>
          <w:szCs w:val="24"/>
        </w:rPr>
        <w:t xml:space="preserve"> λιγότερες ώρες δουλειάς</w:t>
      </w:r>
      <w:r>
        <w:rPr>
          <w:rFonts w:eastAsia="Times New Roman"/>
          <w:color w:val="212121"/>
          <w:szCs w:val="24"/>
        </w:rPr>
        <w:t>,</w:t>
      </w:r>
      <w:r w:rsidRPr="00333C92">
        <w:rPr>
          <w:rFonts w:eastAsia="Times New Roman"/>
          <w:color w:val="212121"/>
          <w:szCs w:val="24"/>
        </w:rPr>
        <w:t xml:space="preserve"> με μισθούς για να </w:t>
      </w:r>
      <w:r>
        <w:rPr>
          <w:rFonts w:eastAsia="Times New Roman"/>
          <w:color w:val="212121"/>
          <w:szCs w:val="24"/>
        </w:rPr>
        <w:t>ζει σήμερα</w:t>
      </w:r>
      <w:r w:rsidRPr="00333C92">
        <w:rPr>
          <w:rFonts w:eastAsia="Times New Roman"/>
          <w:color w:val="212121"/>
          <w:szCs w:val="24"/>
        </w:rPr>
        <w:t xml:space="preserve"> σαν άνθρωπος και όχι με αυτούς τους τωρινούς της φτώχειας</w:t>
      </w:r>
      <w:r>
        <w:rPr>
          <w:rFonts w:eastAsia="Times New Roman"/>
          <w:color w:val="212121"/>
          <w:szCs w:val="24"/>
        </w:rPr>
        <w:t xml:space="preserve">. </w:t>
      </w:r>
    </w:p>
    <w:p w14:paraId="03A73108" w14:textId="77777777" w:rsidR="00E615E6" w:rsidRDefault="00720F21">
      <w:pPr>
        <w:tabs>
          <w:tab w:val="left" w:pos="2738"/>
          <w:tab w:val="center" w:pos="4753"/>
          <w:tab w:val="left" w:pos="5723"/>
        </w:tabs>
        <w:spacing w:after="0" w:line="600" w:lineRule="auto"/>
        <w:ind w:firstLine="720"/>
        <w:jc w:val="both"/>
        <w:rPr>
          <w:rFonts w:eastAsia="Times New Roman"/>
          <w:color w:val="212121"/>
          <w:szCs w:val="24"/>
        </w:rPr>
      </w:pPr>
      <w:r>
        <w:rPr>
          <w:rFonts w:eastAsia="Times New Roman"/>
          <w:color w:val="212121"/>
          <w:szCs w:val="24"/>
        </w:rPr>
        <w:t>Μιλά το ΚΚΕ, ε</w:t>
      </w:r>
      <w:r w:rsidRPr="00333C92">
        <w:rPr>
          <w:rFonts w:eastAsia="Times New Roman"/>
          <w:color w:val="212121"/>
          <w:szCs w:val="24"/>
        </w:rPr>
        <w:t xml:space="preserve">πίσης και παλεύει για το δικαίωμα της γυναίκας </w:t>
      </w:r>
      <w:r>
        <w:rPr>
          <w:rFonts w:eastAsia="Times New Roman"/>
          <w:color w:val="212121"/>
          <w:szCs w:val="24"/>
        </w:rPr>
        <w:t xml:space="preserve">να έχει την ολόπλευρη προστασία της κοινωνίας στον κρίσιμο </w:t>
      </w:r>
      <w:r w:rsidRPr="00333C92">
        <w:rPr>
          <w:rFonts w:eastAsia="Times New Roman"/>
          <w:color w:val="212121"/>
          <w:szCs w:val="24"/>
        </w:rPr>
        <w:t>αναπαραγωγικό της ρόλο</w:t>
      </w:r>
      <w:r>
        <w:rPr>
          <w:rFonts w:eastAsia="Times New Roman"/>
          <w:color w:val="212121"/>
          <w:szCs w:val="24"/>
        </w:rPr>
        <w:t>,</w:t>
      </w:r>
      <w:r w:rsidRPr="00333C92">
        <w:rPr>
          <w:rFonts w:eastAsia="Times New Roman"/>
          <w:color w:val="212121"/>
          <w:szCs w:val="24"/>
        </w:rPr>
        <w:t xml:space="preserve"> με άδειες μητρότητας ίδιες για όλες τις εργαζόμενες</w:t>
      </w:r>
      <w:r>
        <w:rPr>
          <w:rFonts w:eastAsia="Times New Roman"/>
          <w:color w:val="212121"/>
          <w:szCs w:val="24"/>
        </w:rPr>
        <w:t>,</w:t>
      </w:r>
      <w:r w:rsidRPr="00333C92">
        <w:rPr>
          <w:rFonts w:eastAsia="Times New Roman"/>
          <w:color w:val="212121"/>
          <w:szCs w:val="24"/>
        </w:rPr>
        <w:t xml:space="preserve"> με βάση τις ανάγκες της μητέρας και του βρέφους και όχι των επιχειρήσεων</w:t>
      </w:r>
      <w:r>
        <w:rPr>
          <w:rFonts w:eastAsia="Times New Roman"/>
          <w:color w:val="212121"/>
          <w:szCs w:val="24"/>
        </w:rPr>
        <w:t>,</w:t>
      </w:r>
      <w:r w:rsidRPr="00333C92">
        <w:rPr>
          <w:rFonts w:eastAsia="Times New Roman"/>
          <w:color w:val="212121"/>
          <w:szCs w:val="24"/>
        </w:rPr>
        <w:t xml:space="preserve"> με προστασία της εγκύου</w:t>
      </w:r>
      <w:r>
        <w:rPr>
          <w:rFonts w:eastAsia="Times New Roman"/>
          <w:color w:val="212121"/>
          <w:szCs w:val="24"/>
        </w:rPr>
        <w:t>,</w:t>
      </w:r>
      <w:r w:rsidRPr="00333C92">
        <w:rPr>
          <w:rFonts w:eastAsia="Times New Roman"/>
          <w:color w:val="212121"/>
          <w:szCs w:val="24"/>
        </w:rPr>
        <w:t xml:space="preserve"> της λεχώνας από την α</w:t>
      </w:r>
      <w:r w:rsidRPr="00333C92">
        <w:rPr>
          <w:rFonts w:eastAsia="Times New Roman"/>
          <w:color w:val="212121"/>
          <w:szCs w:val="24"/>
        </w:rPr>
        <w:t>πόλυση</w:t>
      </w:r>
      <w:r>
        <w:rPr>
          <w:rFonts w:eastAsia="Times New Roman"/>
          <w:color w:val="212121"/>
          <w:szCs w:val="24"/>
        </w:rPr>
        <w:t>,</w:t>
      </w:r>
      <w:r w:rsidRPr="00333C92">
        <w:rPr>
          <w:rFonts w:eastAsia="Times New Roman"/>
          <w:color w:val="212121"/>
          <w:szCs w:val="24"/>
        </w:rPr>
        <w:t xml:space="preserve"> που δεν θα είναι μόνο στα χαρτιά και από την άλλη με τα </w:t>
      </w:r>
      <w:r>
        <w:rPr>
          <w:rFonts w:eastAsia="Times New Roman"/>
          <w:color w:val="212121"/>
          <w:szCs w:val="24"/>
        </w:rPr>
        <w:t>«</w:t>
      </w:r>
      <w:r w:rsidRPr="00333C92">
        <w:rPr>
          <w:rFonts w:eastAsia="Times New Roman"/>
          <w:color w:val="212121"/>
          <w:szCs w:val="24"/>
        </w:rPr>
        <w:t>παραθυράκια</w:t>
      </w:r>
      <w:r>
        <w:rPr>
          <w:rFonts w:eastAsia="Times New Roman"/>
          <w:color w:val="212121"/>
          <w:szCs w:val="24"/>
        </w:rPr>
        <w:t>»</w:t>
      </w:r>
      <w:r w:rsidRPr="00333C92">
        <w:rPr>
          <w:rFonts w:eastAsia="Times New Roman"/>
          <w:color w:val="212121"/>
          <w:szCs w:val="24"/>
        </w:rPr>
        <w:t xml:space="preserve"> των νόμων σας οι εργοδότες από πίσω να απολύουν αβέρτα ακόμα και εγκύους</w:t>
      </w:r>
      <w:r>
        <w:rPr>
          <w:rFonts w:eastAsia="Times New Roman"/>
          <w:color w:val="212121"/>
          <w:szCs w:val="24"/>
        </w:rPr>
        <w:t>, με το να δίνεται επίδομα άδεια</w:t>
      </w:r>
      <w:r w:rsidRPr="00333C92">
        <w:rPr>
          <w:rFonts w:eastAsia="Times New Roman"/>
          <w:color w:val="212121"/>
          <w:szCs w:val="24"/>
        </w:rPr>
        <w:t>ς μητρότητας πριν και μετά τον τοκετό και στις αυτοαπασχολούμενες</w:t>
      </w:r>
      <w:r>
        <w:rPr>
          <w:rFonts w:eastAsia="Times New Roman"/>
          <w:color w:val="212121"/>
          <w:szCs w:val="24"/>
        </w:rPr>
        <w:t>,</w:t>
      </w:r>
      <w:r w:rsidRPr="00333C92">
        <w:rPr>
          <w:rFonts w:eastAsia="Times New Roman"/>
          <w:color w:val="212121"/>
          <w:szCs w:val="24"/>
        </w:rPr>
        <w:t xml:space="preserve"> τις αγρ</w:t>
      </w:r>
      <w:r w:rsidRPr="00333C92">
        <w:rPr>
          <w:rFonts w:eastAsia="Times New Roman"/>
          <w:color w:val="212121"/>
          <w:szCs w:val="24"/>
        </w:rPr>
        <w:t>ότισσες και αυτός ο χρόνος να υπολογίζεται ως συντάξιμος και χωρίς ασφαλιστικές εισφορές</w:t>
      </w:r>
      <w:r>
        <w:rPr>
          <w:rFonts w:eastAsia="Times New Roman"/>
          <w:color w:val="212121"/>
          <w:szCs w:val="24"/>
        </w:rPr>
        <w:t xml:space="preserve"> -ε</w:t>
      </w:r>
      <w:r w:rsidRPr="00333C92">
        <w:rPr>
          <w:rFonts w:eastAsia="Times New Roman"/>
          <w:color w:val="212121"/>
          <w:szCs w:val="24"/>
        </w:rPr>
        <w:t xml:space="preserve">ίναι και τροπολογία του </w:t>
      </w:r>
      <w:r>
        <w:rPr>
          <w:rFonts w:eastAsia="Times New Roman"/>
          <w:color w:val="212121"/>
          <w:szCs w:val="24"/>
        </w:rPr>
        <w:t xml:space="preserve">ΚΚΕ που </w:t>
      </w:r>
      <w:r w:rsidRPr="00333C92">
        <w:rPr>
          <w:rFonts w:eastAsia="Times New Roman"/>
          <w:color w:val="212121"/>
          <w:szCs w:val="24"/>
        </w:rPr>
        <w:t>έχει καταθέσει για αυτό το ζήτημα</w:t>
      </w:r>
      <w:r>
        <w:rPr>
          <w:rFonts w:eastAsia="Times New Roman"/>
          <w:color w:val="212121"/>
          <w:szCs w:val="24"/>
        </w:rPr>
        <w:t>-</w:t>
      </w:r>
      <w:r w:rsidRPr="00333C92">
        <w:rPr>
          <w:rFonts w:eastAsia="Times New Roman"/>
          <w:color w:val="212121"/>
          <w:szCs w:val="24"/>
        </w:rPr>
        <w:t xml:space="preserve"> με το να δίνεται το επίδομα τοκετού σε όλες τις γυναίκες κ</w:t>
      </w:r>
      <w:r>
        <w:rPr>
          <w:rFonts w:eastAsia="Times New Roman"/>
          <w:color w:val="212121"/>
          <w:szCs w:val="24"/>
        </w:rPr>
        <w:t>αι όχι μόνο σε αυτές που γεννούν</w:t>
      </w:r>
      <w:r w:rsidRPr="00333C92">
        <w:rPr>
          <w:rFonts w:eastAsia="Times New Roman"/>
          <w:color w:val="212121"/>
          <w:szCs w:val="24"/>
        </w:rPr>
        <w:t xml:space="preserve"> στο σπί</w:t>
      </w:r>
      <w:r w:rsidRPr="00333C92">
        <w:rPr>
          <w:rFonts w:eastAsia="Times New Roman"/>
          <w:color w:val="212121"/>
          <w:szCs w:val="24"/>
        </w:rPr>
        <w:t xml:space="preserve">τι </w:t>
      </w:r>
      <w:r>
        <w:rPr>
          <w:rFonts w:eastAsia="Times New Roman"/>
          <w:color w:val="212121"/>
          <w:szCs w:val="24"/>
        </w:rPr>
        <w:t>τους,</w:t>
      </w:r>
      <w:r w:rsidRPr="00333C92">
        <w:rPr>
          <w:rFonts w:eastAsia="Times New Roman"/>
          <w:color w:val="212121"/>
          <w:szCs w:val="24"/>
        </w:rPr>
        <w:t xml:space="preserve"> λες και βρισκόμαστε στο</w:t>
      </w:r>
      <w:r>
        <w:rPr>
          <w:rFonts w:eastAsia="Times New Roman"/>
          <w:color w:val="212121"/>
          <w:szCs w:val="24"/>
        </w:rPr>
        <w:t>ν 19</w:t>
      </w:r>
      <w:r w:rsidRPr="000E6D23">
        <w:rPr>
          <w:rFonts w:eastAsia="Times New Roman"/>
          <w:color w:val="212121"/>
          <w:szCs w:val="24"/>
          <w:vertAlign w:val="superscript"/>
        </w:rPr>
        <w:t>ο</w:t>
      </w:r>
      <w:r>
        <w:rPr>
          <w:rFonts w:eastAsia="Times New Roman"/>
          <w:color w:val="212121"/>
          <w:szCs w:val="24"/>
        </w:rPr>
        <w:t xml:space="preserve"> </w:t>
      </w:r>
      <w:r w:rsidRPr="00333C92">
        <w:rPr>
          <w:rFonts w:eastAsia="Times New Roman"/>
          <w:color w:val="212121"/>
          <w:szCs w:val="24"/>
        </w:rPr>
        <w:t>αιώνα</w:t>
      </w:r>
      <w:r>
        <w:rPr>
          <w:rFonts w:eastAsia="Times New Roman"/>
          <w:color w:val="212121"/>
          <w:szCs w:val="24"/>
        </w:rPr>
        <w:t xml:space="preserve"> -κ</w:t>
      </w:r>
      <w:r w:rsidRPr="00333C92">
        <w:rPr>
          <w:rFonts w:eastAsia="Times New Roman"/>
          <w:color w:val="212121"/>
          <w:szCs w:val="24"/>
        </w:rPr>
        <w:t>αι για αυτό έχουμε καταθέσει τροπολογία στο σημερινό νομοσχέδιο</w:t>
      </w:r>
      <w:r>
        <w:rPr>
          <w:rFonts w:eastAsia="Times New Roman"/>
          <w:color w:val="212121"/>
          <w:szCs w:val="24"/>
        </w:rPr>
        <w:t>-</w:t>
      </w:r>
      <w:r w:rsidRPr="00333C92">
        <w:rPr>
          <w:rFonts w:eastAsia="Times New Roman"/>
          <w:color w:val="212121"/>
          <w:szCs w:val="24"/>
        </w:rPr>
        <w:t xml:space="preserve"> με σύνταξη αξιοπρεπή </w:t>
      </w:r>
      <w:r w:rsidRPr="00333C92">
        <w:rPr>
          <w:rFonts w:eastAsia="Times New Roman"/>
          <w:color w:val="212121"/>
          <w:szCs w:val="24"/>
        </w:rPr>
        <w:lastRenderedPageBreak/>
        <w:t xml:space="preserve">πέντε χρόνια νωρίτερα </w:t>
      </w:r>
      <w:r>
        <w:rPr>
          <w:rFonts w:eastAsia="Times New Roman"/>
          <w:color w:val="212121"/>
          <w:szCs w:val="24"/>
        </w:rPr>
        <w:t>-</w:t>
      </w:r>
      <w:r w:rsidRPr="00333C92">
        <w:rPr>
          <w:rFonts w:eastAsia="Times New Roman"/>
          <w:color w:val="212121"/>
          <w:szCs w:val="24"/>
        </w:rPr>
        <w:t>λέμε εμείς</w:t>
      </w:r>
      <w:r>
        <w:rPr>
          <w:rFonts w:eastAsia="Times New Roman"/>
          <w:color w:val="212121"/>
          <w:szCs w:val="24"/>
        </w:rPr>
        <w:t>-</w:t>
      </w:r>
      <w:r w:rsidRPr="00333C92">
        <w:rPr>
          <w:rFonts w:eastAsia="Times New Roman"/>
          <w:color w:val="212121"/>
          <w:szCs w:val="24"/>
        </w:rPr>
        <w:t xml:space="preserve"> για τις γυναίκες από τους άντρες</w:t>
      </w:r>
      <w:r>
        <w:rPr>
          <w:rFonts w:eastAsia="Times New Roman"/>
          <w:color w:val="212121"/>
          <w:szCs w:val="24"/>
        </w:rPr>
        <w:t>,</w:t>
      </w:r>
      <w:r w:rsidRPr="00333C92">
        <w:rPr>
          <w:rFonts w:eastAsia="Times New Roman"/>
          <w:color w:val="212121"/>
          <w:szCs w:val="24"/>
        </w:rPr>
        <w:t xml:space="preserve"> στα </w:t>
      </w:r>
      <w:r>
        <w:rPr>
          <w:rFonts w:eastAsia="Times New Roman"/>
          <w:color w:val="212121"/>
          <w:szCs w:val="24"/>
        </w:rPr>
        <w:t>πενήντα πέντε</w:t>
      </w:r>
      <w:r w:rsidRPr="00333C92">
        <w:rPr>
          <w:rFonts w:eastAsia="Times New Roman"/>
          <w:color w:val="212121"/>
          <w:szCs w:val="24"/>
        </w:rPr>
        <w:t xml:space="preserve"> χρόνια και στα </w:t>
      </w:r>
      <w:r>
        <w:rPr>
          <w:rFonts w:eastAsia="Times New Roman"/>
          <w:color w:val="212121"/>
          <w:szCs w:val="24"/>
        </w:rPr>
        <w:t>πενήντα</w:t>
      </w:r>
      <w:r w:rsidRPr="00333C92">
        <w:rPr>
          <w:rFonts w:eastAsia="Times New Roman"/>
          <w:color w:val="212121"/>
          <w:szCs w:val="24"/>
        </w:rPr>
        <w:t xml:space="preserve"> για όσες εργάζ</w:t>
      </w:r>
      <w:r w:rsidRPr="00333C92">
        <w:rPr>
          <w:rFonts w:eastAsia="Times New Roman"/>
          <w:color w:val="212121"/>
          <w:szCs w:val="24"/>
        </w:rPr>
        <w:t>ονται σε βαριές και ανθυγιεινές εργασίες</w:t>
      </w:r>
      <w:r>
        <w:rPr>
          <w:rFonts w:eastAsia="Times New Roman"/>
          <w:color w:val="212121"/>
          <w:szCs w:val="24"/>
        </w:rPr>
        <w:t>.</w:t>
      </w:r>
    </w:p>
    <w:p w14:paraId="03A73109" w14:textId="77777777" w:rsidR="00E615E6" w:rsidRDefault="00720F21">
      <w:pPr>
        <w:tabs>
          <w:tab w:val="left" w:pos="2738"/>
          <w:tab w:val="center" w:pos="4753"/>
          <w:tab w:val="left" w:pos="5723"/>
        </w:tabs>
        <w:spacing w:after="0" w:line="600" w:lineRule="auto"/>
        <w:ind w:firstLine="720"/>
        <w:jc w:val="both"/>
        <w:rPr>
          <w:rFonts w:eastAsia="Times New Roman"/>
          <w:color w:val="212121"/>
          <w:szCs w:val="24"/>
        </w:rPr>
      </w:pPr>
      <w:r w:rsidRPr="00333C92">
        <w:rPr>
          <w:rFonts w:eastAsia="Times New Roman"/>
          <w:color w:val="212121"/>
          <w:szCs w:val="24"/>
        </w:rPr>
        <w:t>Και μη μου πείτε</w:t>
      </w:r>
      <w:r>
        <w:rPr>
          <w:rFonts w:eastAsia="Times New Roman"/>
          <w:color w:val="212121"/>
          <w:szCs w:val="24"/>
        </w:rPr>
        <w:t>,</w:t>
      </w:r>
      <w:r w:rsidRPr="00333C92">
        <w:rPr>
          <w:rFonts w:eastAsia="Times New Roman"/>
          <w:color w:val="212121"/>
          <w:szCs w:val="24"/>
        </w:rPr>
        <w:t xml:space="preserve"> όπως λέει η Ευρωπαϊκή Ένωση</w:t>
      </w:r>
      <w:r>
        <w:rPr>
          <w:rFonts w:eastAsia="Times New Roman"/>
          <w:color w:val="212121"/>
          <w:szCs w:val="24"/>
        </w:rPr>
        <w:t>,</w:t>
      </w:r>
      <w:r w:rsidRPr="00333C92">
        <w:rPr>
          <w:rFonts w:eastAsia="Times New Roman"/>
          <w:color w:val="212121"/>
          <w:szCs w:val="24"/>
        </w:rPr>
        <w:t xml:space="preserve"> ότι έτσι παραβιάζεται </w:t>
      </w:r>
      <w:r>
        <w:rPr>
          <w:rFonts w:eastAsia="Times New Roman"/>
          <w:color w:val="212121"/>
          <w:szCs w:val="24"/>
        </w:rPr>
        <w:t xml:space="preserve">τάχα </w:t>
      </w:r>
      <w:r w:rsidRPr="00333C92">
        <w:rPr>
          <w:rFonts w:eastAsia="Times New Roman"/>
          <w:color w:val="212121"/>
          <w:szCs w:val="24"/>
        </w:rPr>
        <w:t xml:space="preserve">η ισονομία και </w:t>
      </w:r>
      <w:r>
        <w:rPr>
          <w:rFonts w:eastAsia="Times New Roman"/>
          <w:color w:val="212121"/>
          <w:szCs w:val="24"/>
        </w:rPr>
        <w:t xml:space="preserve">η </w:t>
      </w:r>
      <w:r w:rsidRPr="00333C92">
        <w:rPr>
          <w:rFonts w:eastAsia="Times New Roman"/>
          <w:color w:val="212121"/>
          <w:szCs w:val="24"/>
        </w:rPr>
        <w:t>ισότητα και ότι έτσι οι γυναίκες αποκτούν προνόμια</w:t>
      </w:r>
      <w:r>
        <w:rPr>
          <w:rFonts w:eastAsia="Times New Roman"/>
          <w:color w:val="212121"/>
          <w:szCs w:val="24"/>
        </w:rPr>
        <w:t xml:space="preserve">. Διότι </w:t>
      </w:r>
      <w:r w:rsidRPr="00333C92">
        <w:rPr>
          <w:rFonts w:eastAsia="Times New Roman"/>
          <w:color w:val="212121"/>
          <w:szCs w:val="24"/>
        </w:rPr>
        <w:t>αυτή η διαφορά στη συνταξιοδότηση των γυναικών</w:t>
      </w:r>
      <w:r>
        <w:rPr>
          <w:rFonts w:eastAsia="Times New Roman"/>
          <w:color w:val="212121"/>
          <w:szCs w:val="24"/>
        </w:rPr>
        <w:t>,</w:t>
      </w:r>
      <w:r w:rsidRPr="00333C92">
        <w:rPr>
          <w:rFonts w:eastAsia="Times New Roman"/>
          <w:color w:val="212121"/>
          <w:szCs w:val="24"/>
        </w:rPr>
        <w:t xml:space="preserve"> που οφείλει να υπ</w:t>
      </w:r>
      <w:r w:rsidRPr="00333C92">
        <w:rPr>
          <w:rFonts w:eastAsia="Times New Roman"/>
          <w:color w:val="212121"/>
          <w:szCs w:val="24"/>
        </w:rPr>
        <w:t>άρχει</w:t>
      </w:r>
      <w:r>
        <w:rPr>
          <w:rFonts w:eastAsia="Times New Roman"/>
          <w:color w:val="212121"/>
          <w:szCs w:val="24"/>
        </w:rPr>
        <w:t>,</w:t>
      </w:r>
      <w:r w:rsidRPr="00333C92">
        <w:rPr>
          <w:rFonts w:eastAsia="Times New Roman"/>
          <w:color w:val="212121"/>
          <w:szCs w:val="24"/>
        </w:rPr>
        <w:t xml:space="preserve"> δεν είναι προνόμιο</w:t>
      </w:r>
      <w:r>
        <w:rPr>
          <w:rFonts w:eastAsia="Times New Roman"/>
          <w:color w:val="212121"/>
          <w:szCs w:val="24"/>
        </w:rPr>
        <w:t>. Ε</w:t>
      </w:r>
      <w:r w:rsidRPr="00333C92">
        <w:rPr>
          <w:rFonts w:eastAsia="Times New Roman"/>
          <w:color w:val="212121"/>
          <w:szCs w:val="24"/>
        </w:rPr>
        <w:t xml:space="preserve">ίναι η ελάχιστη ανταπόδοση της κοινωνίας στη γυναίκα για τον αναπαραγωγικό της ρόλο και τις ανάγκες </w:t>
      </w:r>
      <w:r>
        <w:rPr>
          <w:rFonts w:eastAsia="Times New Roman"/>
          <w:color w:val="212121"/>
          <w:szCs w:val="24"/>
        </w:rPr>
        <w:t>της,</w:t>
      </w:r>
      <w:r w:rsidRPr="00333C92">
        <w:rPr>
          <w:rFonts w:eastAsia="Times New Roman"/>
          <w:color w:val="212121"/>
          <w:szCs w:val="24"/>
        </w:rPr>
        <w:t xml:space="preserve"> που προκύπτουν από αυτόν το</w:t>
      </w:r>
      <w:r>
        <w:rPr>
          <w:rFonts w:eastAsia="Times New Roman"/>
          <w:color w:val="212121"/>
          <w:szCs w:val="24"/>
        </w:rPr>
        <w:t>ν</w:t>
      </w:r>
      <w:r w:rsidRPr="00333C92">
        <w:rPr>
          <w:rFonts w:eastAsia="Times New Roman"/>
          <w:color w:val="212121"/>
          <w:szCs w:val="24"/>
        </w:rPr>
        <w:t xml:space="preserve"> ρόλο</w:t>
      </w:r>
      <w:r>
        <w:rPr>
          <w:rFonts w:eastAsia="Times New Roman"/>
          <w:color w:val="212121"/>
          <w:szCs w:val="24"/>
        </w:rPr>
        <w:t>. Α</w:t>
      </w:r>
      <w:r w:rsidRPr="00333C92">
        <w:rPr>
          <w:rFonts w:eastAsia="Times New Roman"/>
          <w:color w:val="212121"/>
          <w:szCs w:val="24"/>
        </w:rPr>
        <w:t>πό εδώ πηγάζει και η οφειλόμενη κοινωνική αναγνώριση και προστασία της μητρότητας</w:t>
      </w:r>
      <w:r>
        <w:rPr>
          <w:rFonts w:eastAsia="Times New Roman"/>
          <w:color w:val="212121"/>
          <w:szCs w:val="24"/>
        </w:rPr>
        <w:t>.</w:t>
      </w:r>
    </w:p>
    <w:p w14:paraId="03A7310A" w14:textId="77777777" w:rsidR="00E615E6" w:rsidRDefault="00720F21">
      <w:pPr>
        <w:tabs>
          <w:tab w:val="left" w:pos="2738"/>
          <w:tab w:val="center" w:pos="4753"/>
          <w:tab w:val="left" w:pos="5723"/>
        </w:tabs>
        <w:spacing w:after="0" w:line="600" w:lineRule="auto"/>
        <w:ind w:firstLine="720"/>
        <w:jc w:val="both"/>
        <w:rPr>
          <w:rFonts w:eastAsia="Times New Roman"/>
          <w:color w:val="212121"/>
          <w:szCs w:val="24"/>
        </w:rPr>
      </w:pPr>
      <w:r>
        <w:rPr>
          <w:rFonts w:eastAsia="Times New Roman"/>
          <w:color w:val="212121"/>
          <w:szCs w:val="24"/>
        </w:rPr>
        <w:t>Τ</w:t>
      </w:r>
      <w:r w:rsidRPr="00333C92">
        <w:rPr>
          <w:rFonts w:eastAsia="Times New Roman"/>
          <w:color w:val="212121"/>
          <w:szCs w:val="24"/>
        </w:rPr>
        <w:t>ι β</w:t>
      </w:r>
      <w:r w:rsidRPr="00333C92">
        <w:rPr>
          <w:rFonts w:eastAsia="Times New Roman"/>
          <w:color w:val="212121"/>
          <w:szCs w:val="24"/>
        </w:rPr>
        <w:t>λέπουμε</w:t>
      </w:r>
      <w:r>
        <w:rPr>
          <w:rFonts w:eastAsia="Times New Roman"/>
          <w:color w:val="212121"/>
          <w:szCs w:val="24"/>
        </w:rPr>
        <w:t>,</w:t>
      </w:r>
      <w:r w:rsidRPr="00333C92">
        <w:rPr>
          <w:rFonts w:eastAsia="Times New Roman"/>
          <w:color w:val="212121"/>
          <w:szCs w:val="24"/>
        </w:rPr>
        <w:t xml:space="preserve"> </w:t>
      </w:r>
      <w:r>
        <w:rPr>
          <w:rFonts w:eastAsia="Times New Roman"/>
          <w:color w:val="212121"/>
          <w:szCs w:val="24"/>
        </w:rPr>
        <w:t>όμως,</w:t>
      </w:r>
      <w:r w:rsidRPr="00333C92">
        <w:rPr>
          <w:rFonts w:eastAsia="Times New Roman"/>
          <w:color w:val="212121"/>
          <w:szCs w:val="24"/>
        </w:rPr>
        <w:t xml:space="preserve"> σήμερα στην Ευρωπαϊκή Ένωση και στη χώρα </w:t>
      </w:r>
      <w:r>
        <w:rPr>
          <w:rFonts w:eastAsia="Times New Roman"/>
          <w:color w:val="212121"/>
          <w:szCs w:val="24"/>
        </w:rPr>
        <w:t>μας; Στον</w:t>
      </w:r>
      <w:r w:rsidRPr="00333C92">
        <w:rPr>
          <w:rFonts w:eastAsia="Times New Roman"/>
          <w:color w:val="212121"/>
          <w:szCs w:val="24"/>
        </w:rPr>
        <w:t xml:space="preserve"> βωμό μιας υποτιθέμε</w:t>
      </w:r>
      <w:r>
        <w:rPr>
          <w:rFonts w:eastAsia="Times New Roman"/>
          <w:color w:val="212121"/>
          <w:szCs w:val="24"/>
        </w:rPr>
        <w:t>νης ισότητας των φύλων να παίρνονται</w:t>
      </w:r>
      <w:r w:rsidRPr="00333C92">
        <w:rPr>
          <w:rFonts w:eastAsia="Times New Roman"/>
          <w:color w:val="212121"/>
          <w:szCs w:val="24"/>
        </w:rPr>
        <w:t xml:space="preserve"> αμπάριζα και όσες θετικές ρυθμίσεις είχαν απομείνει για τις γυναίκες</w:t>
      </w:r>
      <w:r>
        <w:rPr>
          <w:rFonts w:eastAsia="Times New Roman"/>
          <w:color w:val="212121"/>
          <w:szCs w:val="24"/>
        </w:rPr>
        <w:t xml:space="preserve">, </w:t>
      </w:r>
      <w:r w:rsidRPr="00333C92">
        <w:rPr>
          <w:rFonts w:eastAsia="Times New Roman"/>
          <w:color w:val="212121"/>
          <w:szCs w:val="24"/>
        </w:rPr>
        <w:t xml:space="preserve">όπως η απαγόρευση της νυχτερινής εργασίας σε βιομηχανικούς </w:t>
      </w:r>
      <w:r w:rsidRPr="00333C92">
        <w:rPr>
          <w:rFonts w:eastAsia="Times New Roman"/>
          <w:color w:val="212121"/>
          <w:szCs w:val="24"/>
        </w:rPr>
        <w:t>κλάδους</w:t>
      </w:r>
      <w:r>
        <w:rPr>
          <w:rFonts w:eastAsia="Times New Roman"/>
          <w:color w:val="212121"/>
          <w:szCs w:val="24"/>
        </w:rPr>
        <w:t xml:space="preserve"> ή οι ά</w:t>
      </w:r>
      <w:r w:rsidRPr="00333C92">
        <w:rPr>
          <w:rFonts w:eastAsia="Times New Roman"/>
          <w:color w:val="212121"/>
          <w:szCs w:val="24"/>
        </w:rPr>
        <w:t>δειες της μητρότητας</w:t>
      </w:r>
      <w:r>
        <w:rPr>
          <w:rFonts w:eastAsia="Times New Roman"/>
          <w:color w:val="212121"/>
          <w:szCs w:val="24"/>
        </w:rPr>
        <w:t>.</w:t>
      </w:r>
    </w:p>
    <w:p w14:paraId="03A7310B" w14:textId="77777777" w:rsidR="00E615E6" w:rsidRDefault="00720F21">
      <w:pPr>
        <w:tabs>
          <w:tab w:val="left" w:pos="2738"/>
          <w:tab w:val="center" w:pos="4753"/>
          <w:tab w:val="left" w:pos="5723"/>
        </w:tabs>
        <w:spacing w:after="0" w:line="600" w:lineRule="auto"/>
        <w:ind w:firstLine="720"/>
        <w:jc w:val="both"/>
        <w:rPr>
          <w:rFonts w:eastAsia="Times New Roman"/>
          <w:color w:val="212121"/>
          <w:szCs w:val="24"/>
        </w:rPr>
      </w:pPr>
      <w:r>
        <w:rPr>
          <w:rFonts w:eastAsia="Times New Roman"/>
          <w:color w:val="212121"/>
          <w:szCs w:val="24"/>
        </w:rPr>
        <w:t xml:space="preserve">Τι εννοεί, όμως, άραγε, </w:t>
      </w:r>
      <w:r w:rsidRPr="00333C92">
        <w:rPr>
          <w:rFonts w:eastAsia="Times New Roman"/>
          <w:color w:val="212121"/>
          <w:szCs w:val="24"/>
        </w:rPr>
        <w:t>το νομοσχέδιο</w:t>
      </w:r>
      <w:r>
        <w:rPr>
          <w:rFonts w:eastAsia="Times New Roman"/>
          <w:color w:val="212121"/>
          <w:szCs w:val="24"/>
        </w:rPr>
        <w:t>, όταν μιλά για ίσες ε</w:t>
      </w:r>
      <w:r w:rsidRPr="00333C92">
        <w:rPr>
          <w:rFonts w:eastAsia="Times New Roman"/>
          <w:color w:val="212121"/>
          <w:szCs w:val="24"/>
        </w:rPr>
        <w:t>υκαιρίες σε κάθε έκφανση του δημόσιου και ιδιωτικού βίου</w:t>
      </w:r>
      <w:r>
        <w:rPr>
          <w:rFonts w:eastAsia="Times New Roman"/>
          <w:color w:val="212121"/>
          <w:szCs w:val="24"/>
        </w:rPr>
        <w:t xml:space="preserve">; </w:t>
      </w:r>
      <w:r>
        <w:rPr>
          <w:rFonts w:eastAsia="Times New Roman"/>
          <w:color w:val="212121"/>
          <w:szCs w:val="24"/>
        </w:rPr>
        <w:lastRenderedPageBreak/>
        <w:t>Π</w:t>
      </w:r>
      <w:r w:rsidRPr="00333C92">
        <w:rPr>
          <w:rFonts w:eastAsia="Times New Roman"/>
          <w:color w:val="212121"/>
          <w:szCs w:val="24"/>
        </w:rPr>
        <w:t xml:space="preserve">οιες είναι </w:t>
      </w:r>
      <w:r>
        <w:rPr>
          <w:rFonts w:eastAsia="Times New Roman"/>
          <w:color w:val="212121"/>
          <w:szCs w:val="24"/>
        </w:rPr>
        <w:t>-</w:t>
      </w:r>
      <w:r w:rsidRPr="00333C92">
        <w:rPr>
          <w:rFonts w:eastAsia="Times New Roman"/>
          <w:color w:val="212121"/>
          <w:szCs w:val="24"/>
        </w:rPr>
        <w:t>τέλος πάντων</w:t>
      </w:r>
      <w:r>
        <w:rPr>
          <w:rFonts w:eastAsia="Times New Roman"/>
          <w:color w:val="212121"/>
          <w:szCs w:val="24"/>
        </w:rPr>
        <w:t>-</w:t>
      </w:r>
      <w:r w:rsidRPr="00333C92">
        <w:rPr>
          <w:rFonts w:eastAsia="Times New Roman"/>
          <w:color w:val="212121"/>
          <w:szCs w:val="24"/>
        </w:rPr>
        <w:t xml:space="preserve"> αυτές οι ίσες ευκαιρίες που προσφέρονται στις σημερινές γυναίκες</w:t>
      </w:r>
      <w:r>
        <w:rPr>
          <w:rFonts w:eastAsia="Times New Roman"/>
          <w:color w:val="212121"/>
          <w:szCs w:val="24"/>
        </w:rPr>
        <w:t xml:space="preserve">; </w:t>
      </w:r>
    </w:p>
    <w:p w14:paraId="03A7310C" w14:textId="77777777" w:rsidR="00E615E6" w:rsidRDefault="00720F21">
      <w:pPr>
        <w:tabs>
          <w:tab w:val="left" w:pos="2738"/>
          <w:tab w:val="center" w:pos="4753"/>
          <w:tab w:val="left" w:pos="5723"/>
        </w:tabs>
        <w:spacing w:after="0" w:line="600" w:lineRule="auto"/>
        <w:ind w:firstLine="720"/>
        <w:jc w:val="both"/>
        <w:rPr>
          <w:rFonts w:eastAsia="Times New Roman"/>
          <w:color w:val="212121"/>
          <w:szCs w:val="24"/>
        </w:rPr>
      </w:pPr>
      <w:r>
        <w:rPr>
          <w:rFonts w:eastAsia="Times New Roman"/>
          <w:color w:val="212121"/>
          <w:szCs w:val="24"/>
        </w:rPr>
        <w:t>Μα, πο</w:t>
      </w:r>
      <w:r w:rsidRPr="00333C92">
        <w:rPr>
          <w:rFonts w:eastAsia="Times New Roman"/>
          <w:color w:val="212121"/>
          <w:szCs w:val="24"/>
        </w:rPr>
        <w:t>ιες</w:t>
      </w:r>
      <w:r w:rsidRPr="00333C92">
        <w:rPr>
          <w:rFonts w:eastAsia="Times New Roman"/>
          <w:color w:val="212121"/>
          <w:szCs w:val="24"/>
        </w:rPr>
        <w:t xml:space="preserve"> άλλες από τις ευέλικτες άδειες μητρότητας</w:t>
      </w:r>
      <w:r>
        <w:rPr>
          <w:rFonts w:eastAsia="Times New Roman"/>
          <w:color w:val="212121"/>
          <w:szCs w:val="24"/>
        </w:rPr>
        <w:t>, από τις εργασιακές σχέσεις-</w:t>
      </w:r>
      <w:r w:rsidRPr="00333C92">
        <w:rPr>
          <w:rFonts w:eastAsia="Times New Roman"/>
          <w:color w:val="212121"/>
          <w:szCs w:val="24"/>
        </w:rPr>
        <w:t xml:space="preserve">λάστιχο που οδηγούν πολλές νέες μητέρες </w:t>
      </w:r>
      <w:r>
        <w:rPr>
          <w:rFonts w:eastAsia="Times New Roman"/>
          <w:color w:val="212121"/>
          <w:szCs w:val="24"/>
        </w:rPr>
        <w:t xml:space="preserve">στο </w:t>
      </w:r>
      <w:r w:rsidRPr="00333C92">
        <w:rPr>
          <w:rFonts w:eastAsia="Times New Roman"/>
          <w:color w:val="212121"/>
          <w:szCs w:val="24"/>
        </w:rPr>
        <w:t>να χάνουν το επίδομα της άδειας μητρότητας</w:t>
      </w:r>
      <w:r>
        <w:rPr>
          <w:rFonts w:eastAsia="Times New Roman"/>
          <w:color w:val="212121"/>
          <w:szCs w:val="24"/>
        </w:rPr>
        <w:t>,</w:t>
      </w:r>
      <w:r w:rsidRPr="00333C92">
        <w:rPr>
          <w:rFonts w:eastAsia="Times New Roman"/>
          <w:color w:val="212121"/>
          <w:szCs w:val="24"/>
        </w:rPr>
        <w:t xml:space="preserve"> αφού έτσι είναι αδύνατο για μ</w:t>
      </w:r>
      <w:r>
        <w:rPr>
          <w:rFonts w:eastAsia="Times New Roman"/>
          <w:color w:val="212121"/>
          <w:szCs w:val="24"/>
        </w:rPr>
        <w:t>ια μητέρα ν</w:t>
      </w:r>
      <w:r w:rsidRPr="00333C92">
        <w:rPr>
          <w:rFonts w:eastAsia="Times New Roman"/>
          <w:color w:val="212121"/>
          <w:szCs w:val="24"/>
        </w:rPr>
        <w:t xml:space="preserve">α συμπληρώσει </w:t>
      </w:r>
      <w:r>
        <w:rPr>
          <w:rFonts w:eastAsia="Times New Roman"/>
          <w:color w:val="212121"/>
          <w:szCs w:val="24"/>
        </w:rPr>
        <w:t>διακόσια</w:t>
      </w:r>
      <w:r w:rsidRPr="00333C92">
        <w:rPr>
          <w:rFonts w:eastAsia="Times New Roman"/>
          <w:color w:val="212121"/>
          <w:szCs w:val="24"/>
        </w:rPr>
        <w:t xml:space="preserve"> ένσημα που απαιτούνται για να πάρε</w:t>
      </w:r>
      <w:r w:rsidRPr="00333C92">
        <w:rPr>
          <w:rFonts w:eastAsia="Times New Roman"/>
          <w:color w:val="212121"/>
          <w:szCs w:val="24"/>
        </w:rPr>
        <w:t>ι αυτό το επίδομα</w:t>
      </w:r>
      <w:r>
        <w:rPr>
          <w:rFonts w:eastAsia="Times New Roman"/>
          <w:color w:val="212121"/>
          <w:szCs w:val="24"/>
        </w:rPr>
        <w:t>;</w:t>
      </w:r>
      <w:r w:rsidRPr="00333C92">
        <w:rPr>
          <w:rFonts w:eastAsia="Times New Roman"/>
          <w:color w:val="212121"/>
          <w:szCs w:val="24"/>
        </w:rPr>
        <w:t xml:space="preserve"> </w:t>
      </w:r>
      <w:r>
        <w:rPr>
          <w:rFonts w:eastAsia="Times New Roman"/>
          <w:color w:val="212121"/>
          <w:szCs w:val="24"/>
        </w:rPr>
        <w:t>Κ</w:t>
      </w:r>
      <w:r w:rsidRPr="00333C92">
        <w:rPr>
          <w:rFonts w:eastAsia="Times New Roman"/>
          <w:color w:val="212121"/>
          <w:szCs w:val="24"/>
        </w:rPr>
        <w:t>αι για αυτό έχουμε καταθέσει τροπολογία</w:t>
      </w:r>
      <w:r>
        <w:rPr>
          <w:rFonts w:eastAsia="Times New Roman"/>
          <w:color w:val="212121"/>
          <w:szCs w:val="24"/>
        </w:rPr>
        <w:t>.</w:t>
      </w:r>
      <w:r w:rsidRPr="00333C92">
        <w:rPr>
          <w:rFonts w:eastAsia="Times New Roman"/>
          <w:color w:val="212121"/>
          <w:szCs w:val="24"/>
        </w:rPr>
        <w:t xml:space="preserve"> Ποιες άλλες από τις ίσες ευκαιρίες στη</w:t>
      </w:r>
      <w:r>
        <w:rPr>
          <w:rFonts w:eastAsia="Times New Roman"/>
          <w:color w:val="212121"/>
          <w:szCs w:val="24"/>
        </w:rPr>
        <w:t>ν πρόωρη απόλυση πριν τον Ιούνη, που έχουν ε</w:t>
      </w:r>
      <w:r w:rsidRPr="00333C92">
        <w:rPr>
          <w:rFonts w:eastAsia="Times New Roman"/>
          <w:color w:val="212121"/>
          <w:szCs w:val="24"/>
        </w:rPr>
        <w:t>πίσης και όλες οι αναπληρώτριες γυναίκες εκπαιδευτικοί με επαπειλούμενη εγκυμοσύνη</w:t>
      </w:r>
      <w:r>
        <w:rPr>
          <w:rFonts w:eastAsia="Times New Roman"/>
          <w:color w:val="212121"/>
          <w:szCs w:val="24"/>
        </w:rPr>
        <w:t>;</w:t>
      </w:r>
      <w:r w:rsidRPr="00333C92">
        <w:rPr>
          <w:rFonts w:eastAsia="Times New Roman"/>
          <w:color w:val="212121"/>
          <w:szCs w:val="24"/>
        </w:rPr>
        <w:t xml:space="preserve"> Ποιες </w:t>
      </w:r>
      <w:r>
        <w:rPr>
          <w:rFonts w:eastAsia="Times New Roman"/>
          <w:color w:val="212121"/>
          <w:szCs w:val="24"/>
        </w:rPr>
        <w:t>άλλες,</w:t>
      </w:r>
      <w:r w:rsidRPr="00333C92">
        <w:rPr>
          <w:rFonts w:eastAsia="Times New Roman"/>
          <w:color w:val="212121"/>
          <w:szCs w:val="24"/>
        </w:rPr>
        <w:t xml:space="preserve"> τέλος</w:t>
      </w:r>
      <w:r>
        <w:rPr>
          <w:rFonts w:eastAsia="Times New Roman"/>
          <w:color w:val="212121"/>
          <w:szCs w:val="24"/>
        </w:rPr>
        <w:t>,</w:t>
      </w:r>
      <w:r w:rsidRPr="00333C92">
        <w:rPr>
          <w:rFonts w:eastAsia="Times New Roman"/>
          <w:color w:val="212121"/>
          <w:szCs w:val="24"/>
        </w:rPr>
        <w:t xml:space="preserve"> από τις ί</w:t>
      </w:r>
      <w:r w:rsidRPr="00333C92">
        <w:rPr>
          <w:rFonts w:eastAsia="Times New Roman"/>
          <w:color w:val="212121"/>
          <w:szCs w:val="24"/>
        </w:rPr>
        <w:t xml:space="preserve">σες ευκαιρίες που έχουν στις απολύσεις τους πολλές </w:t>
      </w:r>
      <w:r>
        <w:rPr>
          <w:rFonts w:eastAsia="Times New Roman"/>
          <w:color w:val="212121"/>
          <w:szCs w:val="24"/>
        </w:rPr>
        <w:t xml:space="preserve">νέες </w:t>
      </w:r>
      <w:r w:rsidRPr="00333C92">
        <w:rPr>
          <w:rFonts w:eastAsia="Times New Roman"/>
          <w:color w:val="212121"/>
          <w:szCs w:val="24"/>
        </w:rPr>
        <w:t>γυναίκες</w:t>
      </w:r>
      <w:r>
        <w:rPr>
          <w:rFonts w:eastAsia="Times New Roman"/>
          <w:color w:val="212121"/>
          <w:szCs w:val="24"/>
        </w:rPr>
        <w:t>,</w:t>
      </w:r>
      <w:r w:rsidRPr="00333C92">
        <w:rPr>
          <w:rFonts w:eastAsia="Times New Roman"/>
          <w:color w:val="212121"/>
          <w:szCs w:val="24"/>
        </w:rPr>
        <w:t xml:space="preserve"> που αψηφώντας τον εκβιασμό των εργοδοτών τους έμειναν </w:t>
      </w:r>
      <w:proofErr w:type="spellStart"/>
      <w:r w:rsidRPr="00333C92">
        <w:rPr>
          <w:rFonts w:eastAsia="Times New Roman"/>
          <w:color w:val="212121"/>
          <w:szCs w:val="24"/>
        </w:rPr>
        <w:t>έγκυες</w:t>
      </w:r>
      <w:proofErr w:type="spellEnd"/>
      <w:r w:rsidRPr="00333C92">
        <w:rPr>
          <w:rFonts w:eastAsia="Times New Roman"/>
          <w:color w:val="212121"/>
          <w:szCs w:val="24"/>
        </w:rPr>
        <w:t xml:space="preserve"> και τόλμησαν </w:t>
      </w:r>
      <w:r>
        <w:rPr>
          <w:rFonts w:eastAsia="Times New Roman"/>
          <w:color w:val="212121"/>
          <w:szCs w:val="24"/>
        </w:rPr>
        <w:t>-</w:t>
      </w:r>
      <w:proofErr w:type="spellStart"/>
      <w:r w:rsidRPr="00333C92">
        <w:rPr>
          <w:rFonts w:eastAsia="Times New Roman"/>
          <w:color w:val="212121"/>
          <w:szCs w:val="24"/>
        </w:rPr>
        <w:t>άκουσον</w:t>
      </w:r>
      <w:proofErr w:type="spellEnd"/>
      <w:r w:rsidRPr="00333C92">
        <w:rPr>
          <w:rFonts w:eastAsia="Times New Roman"/>
          <w:color w:val="212121"/>
          <w:szCs w:val="24"/>
        </w:rPr>
        <w:t xml:space="preserve"> </w:t>
      </w:r>
      <w:proofErr w:type="spellStart"/>
      <w:r w:rsidRPr="00333C92">
        <w:rPr>
          <w:rFonts w:eastAsia="Times New Roman"/>
          <w:color w:val="212121"/>
          <w:szCs w:val="24"/>
        </w:rPr>
        <w:t>άκουσον</w:t>
      </w:r>
      <w:proofErr w:type="spellEnd"/>
      <w:r>
        <w:rPr>
          <w:rFonts w:eastAsia="Times New Roman"/>
          <w:color w:val="212121"/>
          <w:szCs w:val="24"/>
        </w:rPr>
        <w:t>!-</w:t>
      </w:r>
      <w:r w:rsidRPr="00333C92">
        <w:rPr>
          <w:rFonts w:eastAsia="Times New Roman"/>
          <w:color w:val="212121"/>
          <w:szCs w:val="24"/>
        </w:rPr>
        <w:t xml:space="preserve"> και έβαλαν τη γέννηση των παιδιών τους πάνω από την επιχείρηση όπου εργάζονται</w:t>
      </w:r>
      <w:r>
        <w:rPr>
          <w:rFonts w:eastAsia="Times New Roman"/>
          <w:color w:val="212121"/>
          <w:szCs w:val="24"/>
        </w:rPr>
        <w:t>, ε</w:t>
      </w:r>
      <w:r w:rsidRPr="00333C92">
        <w:rPr>
          <w:rFonts w:eastAsia="Times New Roman"/>
          <w:color w:val="212121"/>
          <w:szCs w:val="24"/>
        </w:rPr>
        <w:t>νώ όλο και περισ</w:t>
      </w:r>
      <w:r w:rsidRPr="00333C92">
        <w:rPr>
          <w:rFonts w:eastAsia="Times New Roman"/>
          <w:color w:val="212121"/>
          <w:szCs w:val="24"/>
        </w:rPr>
        <w:t xml:space="preserve">σότερο προβάλλεται αυτό το αντιδραστικό φρούτο της </w:t>
      </w:r>
      <w:proofErr w:type="spellStart"/>
      <w:r w:rsidRPr="00333C92">
        <w:rPr>
          <w:rFonts w:eastAsia="Times New Roman"/>
          <w:color w:val="212121"/>
          <w:szCs w:val="24"/>
        </w:rPr>
        <w:t>κρυοσυντήρησης</w:t>
      </w:r>
      <w:proofErr w:type="spellEnd"/>
      <w:r>
        <w:rPr>
          <w:rFonts w:eastAsia="Times New Roman"/>
          <w:color w:val="212121"/>
          <w:szCs w:val="24"/>
        </w:rPr>
        <w:t>,</w:t>
      </w:r>
      <w:r w:rsidRPr="00333C92">
        <w:rPr>
          <w:rFonts w:eastAsia="Times New Roman"/>
          <w:color w:val="212121"/>
          <w:szCs w:val="24"/>
        </w:rPr>
        <w:t xml:space="preserve"> σύμφωνα με το οποίο οι νέες γυναίκες έχουν την </w:t>
      </w:r>
      <w:r w:rsidRPr="00333C92">
        <w:rPr>
          <w:rFonts w:eastAsia="Times New Roman"/>
          <w:color w:val="212121"/>
          <w:szCs w:val="24"/>
        </w:rPr>
        <w:lastRenderedPageBreak/>
        <w:t>ευκαιρία να βάλουν κυριολεκτικά στο ψυγείο τη χαρά της μητρότητας</w:t>
      </w:r>
      <w:r>
        <w:rPr>
          <w:rFonts w:eastAsia="Times New Roman"/>
          <w:color w:val="212121"/>
          <w:szCs w:val="24"/>
        </w:rPr>
        <w:t>,</w:t>
      </w:r>
      <w:r w:rsidRPr="00333C92">
        <w:rPr>
          <w:rFonts w:eastAsia="Times New Roman"/>
          <w:color w:val="212121"/>
          <w:szCs w:val="24"/>
        </w:rPr>
        <w:t xml:space="preserve"> για να μη</w:t>
      </w:r>
      <w:r>
        <w:rPr>
          <w:rFonts w:eastAsia="Times New Roman"/>
          <w:color w:val="212121"/>
          <w:szCs w:val="24"/>
        </w:rPr>
        <w:t xml:space="preserve"> θιχτούν, β</w:t>
      </w:r>
      <w:r w:rsidRPr="00333C92">
        <w:rPr>
          <w:rFonts w:eastAsia="Times New Roman"/>
          <w:color w:val="212121"/>
          <w:szCs w:val="24"/>
        </w:rPr>
        <w:t>έβαια</w:t>
      </w:r>
      <w:r>
        <w:rPr>
          <w:rFonts w:eastAsia="Times New Roman"/>
          <w:color w:val="212121"/>
          <w:szCs w:val="24"/>
        </w:rPr>
        <w:t>,</w:t>
      </w:r>
      <w:r w:rsidRPr="00333C92">
        <w:rPr>
          <w:rFonts w:eastAsia="Times New Roman"/>
          <w:color w:val="212121"/>
          <w:szCs w:val="24"/>
        </w:rPr>
        <w:t xml:space="preserve"> πάντα τα συμφέροντα των επιχειρήσεων</w:t>
      </w:r>
      <w:r>
        <w:rPr>
          <w:rFonts w:eastAsia="Times New Roman"/>
          <w:color w:val="212121"/>
          <w:szCs w:val="24"/>
        </w:rPr>
        <w:t>;</w:t>
      </w:r>
    </w:p>
    <w:p w14:paraId="03A7310D" w14:textId="77777777" w:rsidR="00E615E6" w:rsidRDefault="00720F21">
      <w:pPr>
        <w:tabs>
          <w:tab w:val="left" w:pos="2738"/>
          <w:tab w:val="center" w:pos="4753"/>
          <w:tab w:val="left" w:pos="5723"/>
        </w:tabs>
        <w:spacing w:after="0" w:line="600" w:lineRule="auto"/>
        <w:ind w:firstLine="720"/>
        <w:jc w:val="both"/>
        <w:rPr>
          <w:rFonts w:eastAsia="Times New Roman"/>
          <w:color w:val="212121"/>
          <w:szCs w:val="24"/>
        </w:rPr>
      </w:pPr>
      <w:r>
        <w:rPr>
          <w:rFonts w:eastAsia="Times New Roman"/>
          <w:color w:val="212121"/>
          <w:szCs w:val="24"/>
        </w:rPr>
        <w:t>Και όταν η</w:t>
      </w:r>
      <w:r>
        <w:rPr>
          <w:rFonts w:eastAsia="Times New Roman"/>
          <w:color w:val="212121"/>
          <w:szCs w:val="24"/>
        </w:rPr>
        <w:t xml:space="preserve"> Κυβέρνηση μιλά</w:t>
      </w:r>
      <w:r w:rsidRPr="00333C92">
        <w:rPr>
          <w:rFonts w:eastAsia="Times New Roman"/>
          <w:color w:val="212121"/>
          <w:szCs w:val="24"/>
        </w:rPr>
        <w:t xml:space="preserve"> στο άρθρο 18 για την ένταξη της διάστασης του φύλου στη δημόσια υγεία</w:t>
      </w:r>
      <w:r>
        <w:rPr>
          <w:rFonts w:eastAsia="Times New Roman"/>
          <w:color w:val="212121"/>
          <w:szCs w:val="24"/>
        </w:rPr>
        <w:t>, εννοεί α</w:t>
      </w:r>
      <w:r w:rsidRPr="00333C92">
        <w:rPr>
          <w:rFonts w:eastAsia="Times New Roman"/>
          <w:color w:val="212121"/>
          <w:szCs w:val="24"/>
        </w:rPr>
        <w:t>πλώς τη συλλογή και επεξεργασία στοιχείων</w:t>
      </w:r>
      <w:r>
        <w:rPr>
          <w:rFonts w:eastAsia="Times New Roman"/>
          <w:color w:val="212121"/>
          <w:szCs w:val="24"/>
        </w:rPr>
        <w:t>,</w:t>
      </w:r>
      <w:r w:rsidRPr="00333C92">
        <w:rPr>
          <w:rFonts w:eastAsia="Times New Roman"/>
          <w:color w:val="212121"/>
          <w:szCs w:val="24"/>
        </w:rPr>
        <w:t xml:space="preserve"> στατιστικές αναλύσεις</w:t>
      </w:r>
      <w:r>
        <w:rPr>
          <w:rFonts w:eastAsia="Times New Roman"/>
          <w:color w:val="212121"/>
          <w:szCs w:val="24"/>
        </w:rPr>
        <w:t xml:space="preserve">, επιμορφώσεις, </w:t>
      </w:r>
      <w:r w:rsidRPr="00333C92">
        <w:rPr>
          <w:rFonts w:eastAsia="Times New Roman"/>
          <w:color w:val="212121"/>
          <w:szCs w:val="24"/>
        </w:rPr>
        <w:t>ενώ την ίδια στιγμή στις δομές πρωτοβάθμιας φροντίδας υγείας</w:t>
      </w:r>
      <w:r>
        <w:rPr>
          <w:rFonts w:eastAsia="Times New Roman"/>
          <w:color w:val="212121"/>
          <w:szCs w:val="24"/>
        </w:rPr>
        <w:t xml:space="preserve"> απουσιάζουν σχεδόν α</w:t>
      </w:r>
      <w:r>
        <w:rPr>
          <w:rFonts w:eastAsia="Times New Roman"/>
          <w:color w:val="212121"/>
          <w:szCs w:val="24"/>
        </w:rPr>
        <w:t>πό παντού ο</w:t>
      </w:r>
      <w:r w:rsidRPr="00333C92">
        <w:rPr>
          <w:rFonts w:eastAsia="Times New Roman"/>
          <w:color w:val="212121"/>
          <w:szCs w:val="24"/>
        </w:rPr>
        <w:t>ι γυναικολόγοι</w:t>
      </w:r>
      <w:r>
        <w:rPr>
          <w:rFonts w:eastAsia="Times New Roman"/>
          <w:color w:val="212121"/>
          <w:szCs w:val="24"/>
        </w:rPr>
        <w:t>,</w:t>
      </w:r>
      <w:r w:rsidRPr="00333C92">
        <w:rPr>
          <w:rFonts w:eastAsia="Times New Roman"/>
          <w:color w:val="212121"/>
          <w:szCs w:val="24"/>
        </w:rPr>
        <w:t xml:space="preserve"> για παράδειγμα</w:t>
      </w:r>
      <w:r>
        <w:rPr>
          <w:rFonts w:eastAsia="Times New Roman"/>
          <w:color w:val="212121"/>
          <w:szCs w:val="24"/>
        </w:rPr>
        <w:t xml:space="preserve">. </w:t>
      </w:r>
    </w:p>
    <w:p w14:paraId="03A7310E" w14:textId="77777777" w:rsidR="00E615E6" w:rsidRDefault="00720F21">
      <w:pPr>
        <w:tabs>
          <w:tab w:val="left" w:pos="2738"/>
          <w:tab w:val="center" w:pos="4753"/>
          <w:tab w:val="left" w:pos="5723"/>
        </w:tabs>
        <w:spacing w:after="0" w:line="600" w:lineRule="auto"/>
        <w:ind w:firstLine="720"/>
        <w:jc w:val="both"/>
        <w:rPr>
          <w:rFonts w:eastAsia="Times New Roman"/>
          <w:color w:val="212121"/>
          <w:szCs w:val="24"/>
        </w:rPr>
      </w:pPr>
      <w:r>
        <w:rPr>
          <w:rFonts w:eastAsia="Times New Roman"/>
          <w:color w:val="212121"/>
          <w:szCs w:val="24"/>
        </w:rPr>
        <w:t>Πού και πώς να τη δουν αυτή</w:t>
      </w:r>
      <w:r>
        <w:rPr>
          <w:rFonts w:eastAsia="Times New Roman"/>
          <w:color w:val="212121"/>
          <w:szCs w:val="24"/>
        </w:rPr>
        <w:t>ν</w:t>
      </w:r>
      <w:r>
        <w:rPr>
          <w:rFonts w:eastAsia="Times New Roman"/>
          <w:color w:val="212121"/>
          <w:szCs w:val="24"/>
        </w:rPr>
        <w:t xml:space="preserve"> </w:t>
      </w:r>
      <w:r w:rsidRPr="00333C92">
        <w:rPr>
          <w:rFonts w:eastAsia="Times New Roman"/>
          <w:color w:val="212121"/>
          <w:szCs w:val="24"/>
        </w:rPr>
        <w:t xml:space="preserve">την ένταξη της διάστασης του φύλου τους </w:t>
      </w:r>
      <w:r>
        <w:rPr>
          <w:rFonts w:eastAsia="Times New Roman"/>
          <w:color w:val="212121"/>
          <w:szCs w:val="24"/>
        </w:rPr>
        <w:t>σ</w:t>
      </w:r>
      <w:r w:rsidRPr="00333C92">
        <w:rPr>
          <w:rFonts w:eastAsia="Times New Roman"/>
          <w:color w:val="212121"/>
          <w:szCs w:val="24"/>
        </w:rPr>
        <w:t>τη δημόσια υγεία εκείνες οι γυναίκες που τρέχουν με την ψυχή στο στόμα όλη μέρα και μετά περιμένουν για ώρες στην αναμονή</w:t>
      </w:r>
      <w:r>
        <w:rPr>
          <w:rFonts w:eastAsia="Times New Roman"/>
          <w:color w:val="212121"/>
          <w:szCs w:val="24"/>
        </w:rPr>
        <w:t>,</w:t>
      </w:r>
      <w:r w:rsidRPr="00333C92">
        <w:rPr>
          <w:rFonts w:eastAsia="Times New Roman"/>
          <w:color w:val="212121"/>
          <w:szCs w:val="24"/>
        </w:rPr>
        <w:t xml:space="preserve"> για να </w:t>
      </w:r>
      <w:r>
        <w:rPr>
          <w:rFonts w:eastAsia="Times New Roman"/>
          <w:color w:val="212121"/>
          <w:szCs w:val="24"/>
        </w:rPr>
        <w:t>ακριβο</w:t>
      </w:r>
      <w:r w:rsidRPr="00333C92">
        <w:rPr>
          <w:rFonts w:eastAsia="Times New Roman"/>
          <w:color w:val="212121"/>
          <w:szCs w:val="24"/>
        </w:rPr>
        <w:t xml:space="preserve">πληρώσουν </w:t>
      </w:r>
      <w:r>
        <w:rPr>
          <w:rFonts w:eastAsia="Times New Roman"/>
          <w:color w:val="212121"/>
          <w:szCs w:val="24"/>
        </w:rPr>
        <w:t>-</w:t>
      </w:r>
      <w:r w:rsidRPr="00333C92">
        <w:rPr>
          <w:rFonts w:eastAsia="Times New Roman"/>
          <w:color w:val="212121"/>
          <w:szCs w:val="24"/>
        </w:rPr>
        <w:t>και από πάνω</w:t>
      </w:r>
      <w:r>
        <w:rPr>
          <w:rFonts w:eastAsia="Times New Roman"/>
          <w:color w:val="212121"/>
          <w:szCs w:val="24"/>
        </w:rPr>
        <w:t>,</w:t>
      </w:r>
      <w:r w:rsidRPr="00333C92">
        <w:rPr>
          <w:rFonts w:eastAsia="Times New Roman"/>
          <w:color w:val="212121"/>
          <w:szCs w:val="24"/>
        </w:rPr>
        <w:t xml:space="preserve"> λέμε εμείς</w:t>
      </w:r>
      <w:r>
        <w:rPr>
          <w:rFonts w:eastAsia="Times New Roman"/>
          <w:color w:val="212121"/>
          <w:szCs w:val="24"/>
        </w:rPr>
        <w:t xml:space="preserve">- </w:t>
      </w:r>
      <w:r w:rsidRPr="00333C92">
        <w:rPr>
          <w:rFonts w:eastAsia="Times New Roman"/>
          <w:color w:val="212121"/>
          <w:szCs w:val="24"/>
        </w:rPr>
        <w:t>τις αναγκαίες ιατρικές επισκέψεις</w:t>
      </w:r>
      <w:r>
        <w:rPr>
          <w:rFonts w:eastAsia="Times New Roman"/>
          <w:color w:val="212121"/>
          <w:szCs w:val="24"/>
        </w:rPr>
        <w:t>,</w:t>
      </w:r>
      <w:r w:rsidRPr="00333C92">
        <w:rPr>
          <w:rFonts w:eastAsia="Times New Roman"/>
          <w:color w:val="212121"/>
          <w:szCs w:val="24"/>
        </w:rPr>
        <w:t xml:space="preserve"> τις διαγνωστικές εξετάσεις</w:t>
      </w:r>
      <w:r>
        <w:rPr>
          <w:rFonts w:eastAsia="Times New Roman"/>
          <w:color w:val="212121"/>
          <w:szCs w:val="24"/>
        </w:rPr>
        <w:t>,</w:t>
      </w:r>
      <w:r w:rsidRPr="00333C92">
        <w:rPr>
          <w:rFonts w:eastAsia="Times New Roman"/>
          <w:color w:val="212121"/>
          <w:szCs w:val="24"/>
        </w:rPr>
        <w:t xml:space="preserve"> τα φάρμακα</w:t>
      </w:r>
      <w:r>
        <w:rPr>
          <w:rFonts w:eastAsia="Times New Roman"/>
          <w:color w:val="212121"/>
          <w:szCs w:val="24"/>
        </w:rPr>
        <w:t>,</w:t>
      </w:r>
      <w:r w:rsidRPr="00333C92">
        <w:rPr>
          <w:rFonts w:eastAsia="Times New Roman"/>
          <w:color w:val="212121"/>
          <w:szCs w:val="24"/>
        </w:rPr>
        <w:t xml:space="preserve"> τον προγεννητικό έλεγχο</w:t>
      </w:r>
      <w:r>
        <w:rPr>
          <w:rFonts w:eastAsia="Times New Roman"/>
          <w:color w:val="212121"/>
          <w:szCs w:val="24"/>
        </w:rPr>
        <w:t>,</w:t>
      </w:r>
      <w:r w:rsidRPr="00333C92">
        <w:rPr>
          <w:rFonts w:eastAsia="Times New Roman"/>
          <w:color w:val="212121"/>
          <w:szCs w:val="24"/>
        </w:rPr>
        <w:t xml:space="preserve"> τον παιδικό σταθμό</w:t>
      </w:r>
      <w:r>
        <w:rPr>
          <w:rFonts w:eastAsia="Times New Roman"/>
          <w:color w:val="212121"/>
          <w:szCs w:val="24"/>
        </w:rPr>
        <w:t>,</w:t>
      </w:r>
      <w:r w:rsidRPr="00333C92">
        <w:rPr>
          <w:rFonts w:eastAsia="Times New Roman"/>
          <w:color w:val="212121"/>
          <w:szCs w:val="24"/>
        </w:rPr>
        <w:t xml:space="preserve"> τη δημιουργ</w:t>
      </w:r>
      <w:r>
        <w:rPr>
          <w:rFonts w:eastAsia="Times New Roman"/>
          <w:color w:val="212121"/>
          <w:szCs w:val="24"/>
        </w:rPr>
        <w:t xml:space="preserve">ική απασχόληση των παιδιών τους, </w:t>
      </w:r>
      <w:r w:rsidRPr="00333C92">
        <w:rPr>
          <w:rFonts w:eastAsia="Times New Roman"/>
          <w:color w:val="212121"/>
          <w:szCs w:val="24"/>
        </w:rPr>
        <w:t>το εμβόλιο</w:t>
      </w:r>
      <w:r>
        <w:rPr>
          <w:rFonts w:eastAsia="Times New Roman"/>
          <w:color w:val="212121"/>
          <w:szCs w:val="24"/>
        </w:rPr>
        <w:t xml:space="preserve">, τη </w:t>
      </w:r>
      <w:proofErr w:type="spellStart"/>
      <w:r>
        <w:rPr>
          <w:rFonts w:eastAsia="Times New Roman"/>
          <w:color w:val="212121"/>
          <w:szCs w:val="24"/>
        </w:rPr>
        <w:t>λογοθεραπεία</w:t>
      </w:r>
      <w:proofErr w:type="spellEnd"/>
      <w:r>
        <w:rPr>
          <w:rFonts w:eastAsia="Times New Roman"/>
          <w:color w:val="212121"/>
          <w:szCs w:val="24"/>
        </w:rPr>
        <w:t xml:space="preserve">, </w:t>
      </w:r>
      <w:r w:rsidRPr="00333C92">
        <w:rPr>
          <w:rFonts w:eastAsia="Times New Roman"/>
          <w:color w:val="212121"/>
          <w:szCs w:val="24"/>
        </w:rPr>
        <w:t xml:space="preserve">την </w:t>
      </w:r>
      <w:proofErr w:type="spellStart"/>
      <w:r w:rsidRPr="00333C92">
        <w:rPr>
          <w:rFonts w:eastAsia="Times New Roman"/>
          <w:color w:val="212121"/>
          <w:szCs w:val="24"/>
        </w:rPr>
        <w:t>εργοθεραπεία</w:t>
      </w:r>
      <w:proofErr w:type="spellEnd"/>
      <w:r>
        <w:rPr>
          <w:rFonts w:eastAsia="Times New Roman"/>
          <w:color w:val="212121"/>
          <w:szCs w:val="24"/>
        </w:rPr>
        <w:t>,</w:t>
      </w:r>
      <w:r w:rsidRPr="00333C92">
        <w:rPr>
          <w:rFonts w:eastAsia="Times New Roman"/>
          <w:color w:val="212121"/>
          <w:szCs w:val="24"/>
        </w:rPr>
        <w:t xml:space="preserve"> τη ψυχολ</w:t>
      </w:r>
      <w:r w:rsidRPr="00333C92">
        <w:rPr>
          <w:rFonts w:eastAsia="Times New Roman"/>
          <w:color w:val="212121"/>
          <w:szCs w:val="24"/>
        </w:rPr>
        <w:t>ογική στήριξη</w:t>
      </w:r>
      <w:r>
        <w:rPr>
          <w:rFonts w:eastAsia="Times New Roman"/>
          <w:color w:val="212121"/>
          <w:szCs w:val="24"/>
        </w:rPr>
        <w:t xml:space="preserve"> -ά</w:t>
      </w:r>
      <w:r w:rsidRPr="00333C92">
        <w:rPr>
          <w:rFonts w:eastAsia="Times New Roman"/>
          <w:color w:val="212121"/>
          <w:szCs w:val="24"/>
        </w:rPr>
        <w:t>κρη δεν έχει</w:t>
      </w:r>
      <w:r>
        <w:rPr>
          <w:rFonts w:eastAsia="Times New Roman"/>
          <w:color w:val="212121"/>
          <w:szCs w:val="24"/>
        </w:rPr>
        <w:t>,</w:t>
      </w:r>
      <w:r w:rsidRPr="00333C92">
        <w:rPr>
          <w:rFonts w:eastAsia="Times New Roman"/>
          <w:color w:val="212121"/>
          <w:szCs w:val="24"/>
        </w:rPr>
        <w:t xml:space="preserve"> τελειωμό δεν έχει ο κατάλογος</w:t>
      </w:r>
      <w:r>
        <w:rPr>
          <w:rFonts w:eastAsia="Times New Roman"/>
          <w:color w:val="212121"/>
          <w:szCs w:val="24"/>
        </w:rPr>
        <w:t>-</w:t>
      </w:r>
      <w:r w:rsidRPr="00333C92">
        <w:rPr>
          <w:rFonts w:eastAsia="Times New Roman"/>
          <w:color w:val="212121"/>
          <w:szCs w:val="24"/>
        </w:rPr>
        <w:t xml:space="preserve"> τη φροντίδα των ηλικιωμένων</w:t>
      </w:r>
      <w:r>
        <w:rPr>
          <w:rFonts w:eastAsia="Times New Roman"/>
          <w:color w:val="212121"/>
          <w:szCs w:val="24"/>
        </w:rPr>
        <w:t>,</w:t>
      </w:r>
      <w:r w:rsidRPr="00333C92">
        <w:rPr>
          <w:rFonts w:eastAsia="Times New Roman"/>
          <w:color w:val="212121"/>
          <w:szCs w:val="24"/>
        </w:rPr>
        <w:t xml:space="preserve"> των αναπήρων</w:t>
      </w:r>
      <w:r>
        <w:rPr>
          <w:rFonts w:eastAsia="Times New Roman"/>
          <w:color w:val="212121"/>
          <w:szCs w:val="24"/>
        </w:rPr>
        <w:t>,</w:t>
      </w:r>
      <w:r w:rsidRPr="00333C92">
        <w:rPr>
          <w:rFonts w:eastAsia="Times New Roman"/>
          <w:color w:val="212121"/>
          <w:szCs w:val="24"/>
        </w:rPr>
        <w:t xml:space="preserve"> όλα όσα θα έπρεπε</w:t>
      </w:r>
      <w:r>
        <w:rPr>
          <w:rFonts w:eastAsia="Times New Roman"/>
          <w:color w:val="212121"/>
          <w:szCs w:val="24"/>
        </w:rPr>
        <w:t>,</w:t>
      </w:r>
      <w:r w:rsidRPr="00333C92">
        <w:rPr>
          <w:rFonts w:eastAsia="Times New Roman"/>
          <w:color w:val="212121"/>
          <w:szCs w:val="24"/>
        </w:rPr>
        <w:t xml:space="preserve"> δηλαδή</w:t>
      </w:r>
      <w:r>
        <w:rPr>
          <w:rFonts w:eastAsia="Times New Roman"/>
          <w:color w:val="212121"/>
          <w:szCs w:val="24"/>
        </w:rPr>
        <w:t>,</w:t>
      </w:r>
      <w:r w:rsidRPr="00333C92">
        <w:rPr>
          <w:rFonts w:eastAsia="Times New Roman"/>
          <w:color w:val="212121"/>
          <w:szCs w:val="24"/>
        </w:rPr>
        <w:t xml:space="preserve"> </w:t>
      </w:r>
      <w:r w:rsidRPr="00333C92">
        <w:rPr>
          <w:rFonts w:eastAsia="Times New Roman"/>
          <w:color w:val="212121"/>
          <w:szCs w:val="24"/>
        </w:rPr>
        <w:lastRenderedPageBreak/>
        <w:t>να παρέχει δωρεάν μία επί της ουσίας δημόσια υγεία με τη λειτουργία υπηρεσιών νοσηλείας και φροντίδας στο ίδιο το σπίτ</w:t>
      </w:r>
      <w:r>
        <w:rPr>
          <w:rFonts w:eastAsia="Times New Roman"/>
          <w:color w:val="212121"/>
          <w:szCs w:val="24"/>
        </w:rPr>
        <w:t>ι και μ</w:t>
      </w:r>
      <w:r>
        <w:rPr>
          <w:rFonts w:eastAsia="Times New Roman"/>
          <w:color w:val="212121"/>
          <w:szCs w:val="24"/>
        </w:rPr>
        <w:t>ε χρηματοδότηση από τον κ</w:t>
      </w:r>
      <w:r w:rsidRPr="00333C92">
        <w:rPr>
          <w:rFonts w:eastAsia="Times New Roman"/>
          <w:color w:val="212121"/>
          <w:szCs w:val="24"/>
        </w:rPr>
        <w:t>ρατικό προϋπολογισμό</w:t>
      </w:r>
      <w:r>
        <w:rPr>
          <w:rFonts w:eastAsia="Times New Roman"/>
          <w:color w:val="212121"/>
          <w:szCs w:val="24"/>
        </w:rPr>
        <w:t>;</w:t>
      </w:r>
    </w:p>
    <w:p w14:paraId="03A7310F" w14:textId="77777777" w:rsidR="00E615E6" w:rsidRDefault="00720F21">
      <w:pPr>
        <w:tabs>
          <w:tab w:val="left" w:pos="2738"/>
          <w:tab w:val="center" w:pos="4753"/>
          <w:tab w:val="left" w:pos="5723"/>
        </w:tabs>
        <w:spacing w:after="0" w:line="600" w:lineRule="auto"/>
        <w:ind w:firstLine="720"/>
        <w:jc w:val="both"/>
        <w:rPr>
          <w:rFonts w:eastAsia="Times New Roman"/>
          <w:color w:val="212121"/>
          <w:szCs w:val="24"/>
        </w:rPr>
      </w:pPr>
      <w:r>
        <w:rPr>
          <w:rFonts w:eastAsia="Times New Roman"/>
          <w:color w:val="212121"/>
          <w:szCs w:val="24"/>
        </w:rPr>
        <w:t>Τ</w:t>
      </w:r>
      <w:r w:rsidRPr="00333C92">
        <w:rPr>
          <w:rFonts w:eastAsia="Times New Roman"/>
          <w:color w:val="212121"/>
          <w:szCs w:val="24"/>
        </w:rPr>
        <w:t>έλος</w:t>
      </w:r>
      <w:r>
        <w:rPr>
          <w:rFonts w:eastAsia="Times New Roman"/>
          <w:color w:val="212121"/>
          <w:szCs w:val="24"/>
        </w:rPr>
        <w:t>,</w:t>
      </w:r>
      <w:r w:rsidRPr="00333C92">
        <w:rPr>
          <w:rFonts w:eastAsia="Times New Roman"/>
          <w:color w:val="212121"/>
          <w:szCs w:val="24"/>
        </w:rPr>
        <w:t xml:space="preserve"> τι προσφέρει</w:t>
      </w:r>
      <w:r>
        <w:rPr>
          <w:rFonts w:eastAsia="Times New Roman"/>
          <w:color w:val="212121"/>
          <w:szCs w:val="24"/>
        </w:rPr>
        <w:t>,</w:t>
      </w:r>
      <w:r w:rsidRPr="00333C92">
        <w:rPr>
          <w:rFonts w:eastAsia="Times New Roman"/>
          <w:color w:val="212121"/>
          <w:szCs w:val="24"/>
        </w:rPr>
        <w:t xml:space="preserve"> άραγε</w:t>
      </w:r>
      <w:r>
        <w:rPr>
          <w:rFonts w:eastAsia="Times New Roman"/>
          <w:color w:val="212121"/>
          <w:szCs w:val="24"/>
        </w:rPr>
        <w:t>,</w:t>
      </w:r>
      <w:r w:rsidRPr="00333C92">
        <w:rPr>
          <w:rFonts w:eastAsia="Times New Roman"/>
          <w:color w:val="212121"/>
          <w:szCs w:val="24"/>
        </w:rPr>
        <w:t xml:space="preserve"> αυτή η ένταξη της διάστασης του φύλου στη δημόσια υγεία σε πολλά νέα ζε</w:t>
      </w:r>
      <w:r>
        <w:rPr>
          <w:rFonts w:eastAsia="Times New Roman"/>
          <w:color w:val="212121"/>
          <w:szCs w:val="24"/>
        </w:rPr>
        <w:t>υγάρια που πέφτουν υποχρεωτικά, μ</w:t>
      </w:r>
      <w:r w:rsidRPr="00333C92">
        <w:rPr>
          <w:rFonts w:eastAsia="Times New Roman"/>
          <w:color w:val="212121"/>
          <w:szCs w:val="24"/>
        </w:rPr>
        <w:t>ιας και δεν έχουν άλλη επιλογή</w:t>
      </w:r>
      <w:r>
        <w:rPr>
          <w:rFonts w:eastAsia="Times New Roman"/>
          <w:color w:val="212121"/>
          <w:szCs w:val="24"/>
        </w:rPr>
        <w:t>,</w:t>
      </w:r>
      <w:r w:rsidRPr="00333C92">
        <w:rPr>
          <w:rFonts w:eastAsia="Times New Roman"/>
          <w:color w:val="212121"/>
          <w:szCs w:val="24"/>
        </w:rPr>
        <w:t xml:space="preserve"> στα πανάκριβα δίχτυα των εμπόρων της ιατρικώς</w:t>
      </w:r>
      <w:r w:rsidRPr="00333C92">
        <w:rPr>
          <w:rFonts w:eastAsia="Times New Roman"/>
          <w:color w:val="212121"/>
          <w:szCs w:val="24"/>
        </w:rPr>
        <w:t xml:space="preserve"> υποβοηθούμενης αναπαραγωγής</w:t>
      </w:r>
      <w:r>
        <w:rPr>
          <w:rFonts w:eastAsia="Times New Roman"/>
          <w:color w:val="212121"/>
          <w:szCs w:val="24"/>
        </w:rPr>
        <w:t xml:space="preserve">; </w:t>
      </w:r>
    </w:p>
    <w:p w14:paraId="03A73110" w14:textId="77777777" w:rsidR="00E615E6" w:rsidRDefault="00720F21">
      <w:pPr>
        <w:tabs>
          <w:tab w:val="left" w:pos="2738"/>
          <w:tab w:val="center" w:pos="4753"/>
          <w:tab w:val="left" w:pos="5723"/>
        </w:tabs>
        <w:spacing w:after="0" w:line="600" w:lineRule="auto"/>
        <w:ind w:firstLine="720"/>
        <w:jc w:val="both"/>
        <w:rPr>
          <w:rFonts w:eastAsia="Times New Roman"/>
          <w:color w:val="212121"/>
          <w:szCs w:val="24"/>
        </w:rPr>
      </w:pPr>
      <w:r>
        <w:rPr>
          <w:rFonts w:eastAsia="Times New Roman"/>
          <w:color w:val="212121"/>
          <w:szCs w:val="24"/>
        </w:rPr>
        <w:t>Κ</w:t>
      </w:r>
      <w:r w:rsidRPr="00333C92">
        <w:rPr>
          <w:rFonts w:eastAsia="Times New Roman"/>
          <w:color w:val="212121"/>
          <w:szCs w:val="24"/>
        </w:rPr>
        <w:t>αλή</w:t>
      </w:r>
      <w:r>
        <w:rPr>
          <w:rFonts w:eastAsia="Times New Roman"/>
          <w:color w:val="212121"/>
          <w:szCs w:val="24"/>
        </w:rPr>
        <w:t xml:space="preserve"> -</w:t>
      </w:r>
      <w:r w:rsidRPr="00333C92">
        <w:rPr>
          <w:rFonts w:eastAsia="Times New Roman"/>
          <w:color w:val="212121"/>
          <w:szCs w:val="24"/>
        </w:rPr>
        <w:t>δεν λέμε</w:t>
      </w:r>
      <w:r>
        <w:rPr>
          <w:rFonts w:eastAsia="Times New Roman"/>
          <w:color w:val="212121"/>
          <w:szCs w:val="24"/>
        </w:rPr>
        <w:t>-</w:t>
      </w:r>
      <w:r w:rsidRPr="00333C92">
        <w:rPr>
          <w:rFonts w:eastAsia="Times New Roman"/>
          <w:color w:val="212121"/>
          <w:szCs w:val="24"/>
        </w:rPr>
        <w:t xml:space="preserve"> θα την ψηφίσουμε τη θεσμοθέτηση της άδειας από την εργασία για αυτό</w:t>
      </w:r>
      <w:r>
        <w:rPr>
          <w:rFonts w:eastAsia="Times New Roman"/>
          <w:color w:val="212121"/>
          <w:szCs w:val="24"/>
        </w:rPr>
        <w:t>,</w:t>
      </w:r>
      <w:r w:rsidRPr="00333C92">
        <w:rPr>
          <w:rFonts w:eastAsia="Times New Roman"/>
          <w:color w:val="212121"/>
          <w:szCs w:val="24"/>
        </w:rPr>
        <w:t xml:space="preserve"> αλλά το κύριο</w:t>
      </w:r>
      <w:r>
        <w:rPr>
          <w:rFonts w:eastAsia="Times New Roman"/>
          <w:color w:val="212121"/>
          <w:szCs w:val="24"/>
        </w:rPr>
        <w:t>,</w:t>
      </w:r>
      <w:r w:rsidRPr="00333C92">
        <w:rPr>
          <w:rFonts w:eastAsia="Times New Roman"/>
          <w:color w:val="212121"/>
          <w:szCs w:val="24"/>
        </w:rPr>
        <w:t xml:space="preserve"> η ίδια η διαδικασία μένει ακάλυπτη από το κρά</w:t>
      </w:r>
      <w:r>
        <w:rPr>
          <w:rFonts w:eastAsia="Times New Roman"/>
          <w:color w:val="212121"/>
          <w:szCs w:val="24"/>
        </w:rPr>
        <w:t>τος και γίνεται και αυτή άλλη μι</w:t>
      </w:r>
      <w:r w:rsidRPr="00333C92">
        <w:rPr>
          <w:rFonts w:eastAsia="Times New Roman"/>
          <w:color w:val="212121"/>
          <w:szCs w:val="24"/>
        </w:rPr>
        <w:t>α ατομική ευθύνη</w:t>
      </w:r>
      <w:r>
        <w:rPr>
          <w:rFonts w:eastAsia="Times New Roman"/>
          <w:color w:val="212121"/>
          <w:szCs w:val="24"/>
        </w:rPr>
        <w:t>.</w:t>
      </w:r>
    </w:p>
    <w:p w14:paraId="03A73111" w14:textId="77777777" w:rsidR="00E615E6" w:rsidRDefault="00720F21">
      <w:pPr>
        <w:tabs>
          <w:tab w:val="left" w:pos="2738"/>
          <w:tab w:val="center" w:pos="4753"/>
          <w:tab w:val="left" w:pos="5723"/>
        </w:tabs>
        <w:spacing w:after="0" w:line="600" w:lineRule="auto"/>
        <w:ind w:firstLine="720"/>
        <w:jc w:val="both"/>
        <w:rPr>
          <w:rFonts w:eastAsia="Times New Roman"/>
          <w:color w:val="212121"/>
          <w:szCs w:val="24"/>
        </w:rPr>
      </w:pPr>
      <w:r>
        <w:rPr>
          <w:rFonts w:eastAsia="Times New Roman"/>
          <w:color w:val="212121"/>
          <w:szCs w:val="24"/>
        </w:rPr>
        <w:t>Καλές, λ</w:t>
      </w:r>
      <w:r w:rsidRPr="00333C92">
        <w:rPr>
          <w:rFonts w:eastAsia="Times New Roman"/>
          <w:color w:val="212121"/>
          <w:szCs w:val="24"/>
        </w:rPr>
        <w:t>οιπόν</w:t>
      </w:r>
      <w:r>
        <w:rPr>
          <w:rFonts w:eastAsia="Times New Roman"/>
          <w:color w:val="212121"/>
          <w:szCs w:val="24"/>
        </w:rPr>
        <w:t>,</w:t>
      </w:r>
      <w:r w:rsidRPr="00333C92">
        <w:rPr>
          <w:rFonts w:eastAsia="Times New Roman"/>
          <w:color w:val="212121"/>
          <w:szCs w:val="24"/>
        </w:rPr>
        <w:t xml:space="preserve"> οι διακηρύξεις </w:t>
      </w:r>
      <w:r w:rsidRPr="00333C92">
        <w:rPr>
          <w:rFonts w:eastAsia="Times New Roman"/>
          <w:color w:val="212121"/>
          <w:szCs w:val="24"/>
        </w:rPr>
        <w:t>ενάντια στις κοινωνικές διακρίσεις</w:t>
      </w:r>
      <w:r>
        <w:rPr>
          <w:rFonts w:eastAsia="Times New Roman"/>
          <w:color w:val="212121"/>
          <w:szCs w:val="24"/>
        </w:rPr>
        <w:t>,</w:t>
      </w:r>
      <w:r w:rsidRPr="00333C92">
        <w:rPr>
          <w:rFonts w:eastAsia="Times New Roman"/>
          <w:color w:val="212121"/>
          <w:szCs w:val="24"/>
        </w:rPr>
        <w:t xml:space="preserve"> χρειάζονται όμως και έμπρακτη εφαρμογή με κρατικές υποδομές και υπηρεσίες για την κοινωνική</w:t>
      </w:r>
      <w:r>
        <w:rPr>
          <w:rFonts w:eastAsia="Times New Roman"/>
          <w:color w:val="212121"/>
          <w:szCs w:val="24"/>
        </w:rPr>
        <w:t xml:space="preserve"> στήριξη και προστασία όλων όσοι</w:t>
      </w:r>
      <w:r w:rsidRPr="00333C92">
        <w:rPr>
          <w:rFonts w:eastAsia="Times New Roman"/>
          <w:color w:val="212121"/>
          <w:szCs w:val="24"/>
        </w:rPr>
        <w:t xml:space="preserve"> υφίστανται τέτοιες διακρίσεις</w:t>
      </w:r>
      <w:r>
        <w:rPr>
          <w:rFonts w:eastAsia="Times New Roman"/>
          <w:color w:val="212121"/>
          <w:szCs w:val="24"/>
        </w:rPr>
        <w:t xml:space="preserve">. </w:t>
      </w:r>
    </w:p>
    <w:p w14:paraId="03A73112" w14:textId="77777777" w:rsidR="00E615E6" w:rsidRDefault="00720F21">
      <w:pPr>
        <w:tabs>
          <w:tab w:val="left" w:pos="2738"/>
          <w:tab w:val="center" w:pos="4753"/>
          <w:tab w:val="left" w:pos="5723"/>
        </w:tabs>
        <w:spacing w:after="0" w:line="600" w:lineRule="auto"/>
        <w:ind w:firstLine="720"/>
        <w:jc w:val="both"/>
        <w:rPr>
          <w:rFonts w:eastAsia="Times New Roman"/>
          <w:color w:val="212121"/>
          <w:szCs w:val="24"/>
        </w:rPr>
      </w:pPr>
      <w:r>
        <w:rPr>
          <w:rFonts w:eastAsia="Times New Roman"/>
          <w:color w:val="212121"/>
          <w:szCs w:val="24"/>
        </w:rPr>
        <w:t>Α</w:t>
      </w:r>
      <w:r w:rsidRPr="00333C92">
        <w:rPr>
          <w:rFonts w:eastAsia="Times New Roman"/>
          <w:color w:val="212121"/>
          <w:szCs w:val="24"/>
        </w:rPr>
        <w:t xml:space="preserve">κόμα και ορισμένες θετικές αναφορές που υπήρχαν στο αρχικό σχέδιο νόμου </w:t>
      </w:r>
      <w:r>
        <w:rPr>
          <w:rFonts w:eastAsia="Times New Roman"/>
          <w:color w:val="212121"/>
          <w:szCs w:val="24"/>
        </w:rPr>
        <w:t>-που έχει μι</w:t>
      </w:r>
      <w:r w:rsidRPr="00333C92">
        <w:rPr>
          <w:rFonts w:eastAsia="Times New Roman"/>
          <w:color w:val="212121"/>
          <w:szCs w:val="24"/>
        </w:rPr>
        <w:t>α ιστορία ενός χρόνου περίπου</w:t>
      </w:r>
      <w:r>
        <w:rPr>
          <w:rFonts w:eastAsia="Times New Roman"/>
          <w:color w:val="212121"/>
          <w:szCs w:val="24"/>
        </w:rPr>
        <w:t xml:space="preserve">- </w:t>
      </w:r>
      <w:r>
        <w:rPr>
          <w:rFonts w:eastAsia="Times New Roman"/>
          <w:color w:val="212121"/>
          <w:szCs w:val="24"/>
        </w:rPr>
        <w:lastRenderedPageBreak/>
        <w:t>για τις άμεσ</w:t>
      </w:r>
      <w:r w:rsidRPr="00333C92">
        <w:rPr>
          <w:rFonts w:eastAsia="Times New Roman"/>
          <w:color w:val="212121"/>
          <w:szCs w:val="24"/>
        </w:rPr>
        <w:t>ες διακρίσεις δεν υπάρχουν πια στο σημερινό νομοσχέδιο</w:t>
      </w:r>
      <w:r>
        <w:rPr>
          <w:rFonts w:eastAsia="Times New Roman"/>
          <w:color w:val="212121"/>
          <w:szCs w:val="24"/>
        </w:rPr>
        <w:t>,</w:t>
      </w:r>
      <w:r w:rsidRPr="00333C92">
        <w:rPr>
          <w:rFonts w:eastAsia="Times New Roman"/>
          <w:color w:val="212121"/>
          <w:szCs w:val="24"/>
        </w:rPr>
        <w:t xml:space="preserve"> όπως εκείνη η αναφορά που υπήρχε και αφαιρέθηκε για διακρίσεις ιδί</w:t>
      </w:r>
      <w:r>
        <w:rPr>
          <w:rFonts w:eastAsia="Times New Roman"/>
          <w:color w:val="212121"/>
          <w:szCs w:val="24"/>
        </w:rPr>
        <w:t>ως λόγω</w:t>
      </w:r>
      <w:r>
        <w:rPr>
          <w:rFonts w:eastAsia="Times New Roman"/>
          <w:color w:val="212121"/>
          <w:szCs w:val="24"/>
        </w:rPr>
        <w:t xml:space="preserve"> εγκυμοσύνης ή μητρότητας, ή η αναφορά στην ε</w:t>
      </w:r>
      <w:r w:rsidRPr="00333C92">
        <w:rPr>
          <w:rFonts w:eastAsia="Times New Roman"/>
          <w:color w:val="212121"/>
          <w:szCs w:val="24"/>
        </w:rPr>
        <w:t>θνι</w:t>
      </w:r>
      <w:r>
        <w:rPr>
          <w:rFonts w:eastAsia="Times New Roman"/>
          <w:color w:val="212121"/>
          <w:szCs w:val="24"/>
        </w:rPr>
        <w:t>κή γ</w:t>
      </w:r>
      <w:r w:rsidRPr="00333C92">
        <w:rPr>
          <w:rFonts w:eastAsia="Times New Roman"/>
          <w:color w:val="212121"/>
          <w:szCs w:val="24"/>
        </w:rPr>
        <w:t>ενική συλλογική σύμβαση εργασίας</w:t>
      </w:r>
      <w:r>
        <w:rPr>
          <w:rFonts w:eastAsia="Times New Roman"/>
          <w:color w:val="212121"/>
          <w:szCs w:val="24"/>
        </w:rPr>
        <w:t xml:space="preserve">, </w:t>
      </w:r>
      <w:r w:rsidRPr="00333C92">
        <w:rPr>
          <w:rFonts w:eastAsia="Times New Roman"/>
          <w:color w:val="212121"/>
          <w:szCs w:val="24"/>
        </w:rPr>
        <w:t>παρά την κυβερνητική προπαγάνδα για τις συλλογικές συμβάσεις</w:t>
      </w:r>
      <w:r>
        <w:rPr>
          <w:rFonts w:eastAsia="Times New Roman"/>
          <w:color w:val="212121"/>
          <w:szCs w:val="24"/>
        </w:rPr>
        <w:t>.</w:t>
      </w:r>
    </w:p>
    <w:p w14:paraId="03A73113" w14:textId="77777777" w:rsidR="00E615E6" w:rsidRDefault="00720F21">
      <w:pPr>
        <w:spacing w:after="0" w:line="600" w:lineRule="auto"/>
        <w:jc w:val="both"/>
        <w:rPr>
          <w:rFonts w:eastAsia="Times New Roman" w:cs="Times New Roman"/>
          <w:szCs w:val="24"/>
        </w:rPr>
      </w:pPr>
      <w:r>
        <w:rPr>
          <w:rFonts w:eastAsia="Times New Roman" w:cs="Times New Roman"/>
          <w:szCs w:val="24"/>
        </w:rPr>
        <w:t xml:space="preserve">Να τι πρέπει να έχουν στο νου τους όλες οι γυναίκες όταν θα ψηφίζουν σε λίγο καιρό, τον Μάη. </w:t>
      </w:r>
    </w:p>
    <w:p w14:paraId="03A73114" w14:textId="77777777" w:rsidR="00E615E6" w:rsidRDefault="00720F21">
      <w:pPr>
        <w:spacing w:after="0" w:line="600" w:lineRule="auto"/>
        <w:ind w:firstLine="720"/>
        <w:jc w:val="both"/>
        <w:rPr>
          <w:rFonts w:eastAsia="Times New Roman" w:cs="Times New Roman"/>
          <w:szCs w:val="24"/>
        </w:rPr>
      </w:pPr>
      <w:r>
        <w:rPr>
          <w:rFonts w:eastAsia="Times New Roman" w:cs="Times New Roman"/>
          <w:szCs w:val="24"/>
        </w:rPr>
        <w:t xml:space="preserve">Ας δούμε άλλη </w:t>
      </w:r>
      <w:r>
        <w:rPr>
          <w:rFonts w:eastAsia="Times New Roman" w:cs="Times New Roman"/>
          <w:szCs w:val="24"/>
        </w:rPr>
        <w:t xml:space="preserve">μια βασική πλευρά αυτής της ουσιαστικής ισότητας, έτσι όπως την εννοεί το ΚΚΕ. Μιλάμε για το δικαίωμα της γυναίκας να μην περνά όλη της τη ζωή μόνο με την φροντίδα πότε των παιδιών, πότε των ηλικιωμένων, ή και των αναπήρων. Για να ικανοποιηθεί, όμως, αυτή </w:t>
      </w:r>
      <w:r>
        <w:rPr>
          <w:rFonts w:eastAsia="Times New Roman" w:cs="Times New Roman"/>
          <w:szCs w:val="24"/>
        </w:rPr>
        <w:t>η ανάγκη της γυναίκας και να το δει στην πράξη χρειάζονται δωρεάν και σύγχρονοι κρατικοί βρεφονηπιακοί σταθμοί για όλα τα παιδιά, χωρίς προϋποθέσεις και όρους, κάτι βεβαίως που είναι πρωταρχικά ωφέλιμο και αναγκαίο για τα ίδια τα παιδιά και την ψυχοσωματικ</w:t>
      </w:r>
      <w:r>
        <w:rPr>
          <w:rFonts w:eastAsia="Times New Roman" w:cs="Times New Roman"/>
          <w:szCs w:val="24"/>
        </w:rPr>
        <w:t xml:space="preserve">ή τους ανάπτυξη. Χρειάζονται υπηρεσίες για τις ανάγκες των ηλικιωμένων μελών της οικογένειας, μελών με χρόνιες παθήσεις, ειδικές ανάγκες. </w:t>
      </w:r>
      <w:r>
        <w:rPr>
          <w:rFonts w:eastAsia="Times New Roman" w:cs="Times New Roman"/>
          <w:szCs w:val="24"/>
        </w:rPr>
        <w:lastRenderedPageBreak/>
        <w:t xml:space="preserve">Μόνο έτσι μπορεί να εξασφαλιστεί στην πράξη η ισότιμη συμμετοχή της γυναίκας στην κοινωνική ζωή και δράση. </w:t>
      </w:r>
    </w:p>
    <w:p w14:paraId="03A73115" w14:textId="77777777" w:rsidR="00E615E6" w:rsidRDefault="00720F21">
      <w:pPr>
        <w:spacing w:after="0" w:line="600" w:lineRule="auto"/>
        <w:ind w:firstLine="720"/>
        <w:jc w:val="both"/>
        <w:rPr>
          <w:rFonts w:eastAsia="Times New Roman" w:cs="Times New Roman"/>
          <w:szCs w:val="24"/>
        </w:rPr>
      </w:pPr>
      <w:r>
        <w:rPr>
          <w:rFonts w:eastAsia="Times New Roman" w:cs="Times New Roman"/>
          <w:szCs w:val="24"/>
        </w:rPr>
        <w:t>Και όλες α</w:t>
      </w:r>
      <w:r>
        <w:rPr>
          <w:rFonts w:eastAsia="Times New Roman" w:cs="Times New Roman"/>
          <w:szCs w:val="24"/>
        </w:rPr>
        <w:t xml:space="preserve">υτές οι πλευρές της ζωής της γυναίκας, το δικαίωμά της δηλαδή στη μητρότητα, στην εργασία, στον ελεύθερο χρόνο, δεν είναι ούτε αντικρουόμενες ούτε αντιφατικές. Μια τέτοια αντιδραστική στην ουσία θεώρηση έχει για αυτές η Ευρωπαϊκή Ένωση και ο καπιταλισμός, </w:t>
      </w:r>
      <w:r>
        <w:rPr>
          <w:rFonts w:eastAsia="Times New Roman" w:cs="Times New Roman"/>
          <w:szCs w:val="24"/>
        </w:rPr>
        <w:t>που οδηγεί τη μια πλευρά της ζωής της γυναίκας ενάντια στην άλλη. Και γι’ αυτό τις προβάλλει αυτές τις πλευρές αποσπασμένες, ξεκομμένες τη μια από την άλλη, κατακερματίζοντας την προσωπικότητα και τη ζωή της γυναίκας και προσπαθώντας, όπως λέει, να τις ενα</w:t>
      </w:r>
      <w:r>
        <w:rPr>
          <w:rFonts w:eastAsia="Times New Roman" w:cs="Times New Roman"/>
          <w:szCs w:val="24"/>
        </w:rPr>
        <w:t xml:space="preserve">ρμονίσει, να τις συμφιλιώσει με τη λοταρία των </w:t>
      </w:r>
      <w:r>
        <w:rPr>
          <w:rFonts w:eastAsia="Times New Roman" w:cs="Times New Roman"/>
          <w:szCs w:val="24"/>
          <w:lang w:val="en-US"/>
        </w:rPr>
        <w:t>voucher</w:t>
      </w:r>
      <w:r>
        <w:rPr>
          <w:rFonts w:eastAsia="Times New Roman" w:cs="Times New Roman"/>
          <w:szCs w:val="24"/>
        </w:rPr>
        <w:t>, έχοντας πάντα στο μυαλό της τα κέρδη των επιχειρήσεων.</w:t>
      </w:r>
    </w:p>
    <w:p w14:paraId="03A73116" w14:textId="77777777" w:rsidR="00E615E6" w:rsidRDefault="00720F21">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 xml:space="preserve">κτυπάει </w:t>
      </w:r>
      <w:r>
        <w:rPr>
          <w:rFonts w:eastAsia="Times New Roman" w:cs="Times New Roman"/>
          <w:szCs w:val="24"/>
        </w:rPr>
        <w:t>το κουδούνι λήξεως του χρόνου ομιλίας του κυρίου Βουλευτή)</w:t>
      </w:r>
    </w:p>
    <w:p w14:paraId="03A73117" w14:textId="77777777" w:rsidR="00E615E6" w:rsidRDefault="00720F21">
      <w:pPr>
        <w:spacing w:after="0" w:line="600" w:lineRule="auto"/>
        <w:ind w:firstLine="720"/>
        <w:jc w:val="both"/>
        <w:rPr>
          <w:rFonts w:eastAsia="Times New Roman" w:cs="Times New Roman"/>
          <w:szCs w:val="24"/>
        </w:rPr>
      </w:pPr>
      <w:r>
        <w:rPr>
          <w:rFonts w:eastAsia="Times New Roman" w:cs="Times New Roman"/>
          <w:szCs w:val="24"/>
        </w:rPr>
        <w:t xml:space="preserve">Για το ΚΚΕ η μητρότητα, η εργασία, ο ελεύθερος δημιουργικός </w:t>
      </w:r>
      <w:r>
        <w:rPr>
          <w:rFonts w:eastAsia="Times New Roman" w:cs="Times New Roman"/>
          <w:szCs w:val="24"/>
        </w:rPr>
        <w:t>χρόνος κάθε γυναίκας δεν είναι ούτε αντικρουόμενα ούτε ασυμβίβαστα. Αντίθετα, όλα αυτά και πρέπει και μπορούν να δέ</w:t>
      </w:r>
      <w:r>
        <w:rPr>
          <w:rFonts w:eastAsia="Times New Roman" w:cs="Times New Roman"/>
          <w:szCs w:val="24"/>
        </w:rPr>
        <w:lastRenderedPageBreak/>
        <w:t>νουν αρμονικά και να συμπληρώνουν το ένα το άλλο, συμβάλλοντας στη συγκρότηση μιας ολοκληρωμένης γυναικείας προσωπικότητας. Στο κάτω-κάτω, εν</w:t>
      </w:r>
      <w:r>
        <w:rPr>
          <w:rFonts w:eastAsia="Times New Roman" w:cs="Times New Roman"/>
          <w:szCs w:val="24"/>
        </w:rPr>
        <w:t>ιαία δικαιώματα αποτελούν όλα αυτά. Και μια κοινωνία οφείλει να τα εξασφαλίζει ισότιμα για όλα τα μέλη της. Η καπιταλιστική κοινωνία, βεβαίως, ούτε μπορεί ούτε και θέλει να το πετύχει αυτό. Αντίθετα, σε χώρες σε προηγούμενες δεκαετίες με χαμηλότερο επίπεδο</w:t>
      </w:r>
      <w:r>
        <w:rPr>
          <w:rFonts w:eastAsia="Times New Roman" w:cs="Times New Roman"/>
          <w:szCs w:val="24"/>
        </w:rPr>
        <w:t xml:space="preserve"> οικονομικής ανάπτυξης αυτό μπόρεσε και έγινε πράξη. Και έγινε πράξη γιατί αυτές οι χώρες ήταν σοσιαλιστικές και η οικονομία τους, όπως και η κοινωνία τους, οργανώνονταν όχι για το κέρδος, άλλα για να ικανοποιούνται οι ανθρώπινες ανάγκες.</w:t>
      </w:r>
    </w:p>
    <w:p w14:paraId="03A73118" w14:textId="77777777" w:rsidR="00E615E6" w:rsidRDefault="00720F21">
      <w:pPr>
        <w:spacing w:after="0" w:line="600" w:lineRule="auto"/>
        <w:ind w:firstLine="720"/>
        <w:jc w:val="both"/>
        <w:rPr>
          <w:rFonts w:eastAsia="Times New Roman" w:cs="Times New Roman"/>
          <w:szCs w:val="24"/>
        </w:rPr>
      </w:pPr>
      <w:r>
        <w:rPr>
          <w:rFonts w:eastAsia="Times New Roman" w:cs="Times New Roman"/>
          <w:szCs w:val="24"/>
        </w:rPr>
        <w:t xml:space="preserve">Έρχομαι τώρα για </w:t>
      </w:r>
      <w:r>
        <w:rPr>
          <w:rFonts w:eastAsia="Times New Roman" w:cs="Times New Roman"/>
          <w:szCs w:val="24"/>
        </w:rPr>
        <w:t>ένα τελευταίο σχόλιο σχετικά με την απονομή «Σημάτων Ισότητας» σε επιχειρήσεις του δημόσιου και ιδιωτικού τομέα που θεσπίζει αυτό το νομοσχέδιο ως επιβράβευση –έτσι λέει- για την προώθηση της ισότητας των φύλων. «Σήματα Ισότητας» σε επιχειρήσεις, λοιπόν, γ</w:t>
      </w:r>
      <w:r>
        <w:rPr>
          <w:rFonts w:eastAsia="Times New Roman" w:cs="Times New Roman"/>
          <w:szCs w:val="24"/>
        </w:rPr>
        <w:t xml:space="preserve">ια την προώθηση της ισότητας των φύλων, ιδέα την οποία τις προάλλες ο κ. Βορίδης βρήκε συμπαθητική και τη διάταξη θετική, την οποία και ψηφίζει, όπως δήλωσε. Βλέπετε, μπροστά στις επιχειρήσεις και </w:t>
      </w:r>
      <w:r>
        <w:rPr>
          <w:rFonts w:eastAsia="Times New Roman" w:cs="Times New Roman"/>
          <w:szCs w:val="24"/>
        </w:rPr>
        <w:lastRenderedPageBreak/>
        <w:t>στις ανάγκες τους οι διαχωριστικές σας γραμμές εξαφανίζοντα</w:t>
      </w:r>
      <w:r>
        <w:rPr>
          <w:rFonts w:eastAsia="Times New Roman" w:cs="Times New Roman"/>
          <w:szCs w:val="24"/>
        </w:rPr>
        <w:t>ι. Εμφανίζονται ως διά μαγείας όταν πρόκειται για την κ. Κουντουρά. Για αυτά, λοιπόν, τα «Σήματα Ισότητας» έχουμε κάποιες σκέψεις.</w:t>
      </w:r>
    </w:p>
    <w:p w14:paraId="03A73119" w14:textId="77777777" w:rsidR="00E615E6" w:rsidRDefault="00720F21">
      <w:pPr>
        <w:spacing w:after="0" w:line="600" w:lineRule="auto"/>
        <w:ind w:firstLine="720"/>
        <w:jc w:val="both"/>
        <w:rPr>
          <w:rFonts w:eastAsia="Times New Roman" w:cs="Times New Roman"/>
          <w:szCs w:val="24"/>
        </w:rPr>
      </w:pPr>
      <w:r>
        <w:rPr>
          <w:rFonts w:eastAsia="Times New Roman" w:cs="Times New Roman"/>
          <w:szCs w:val="24"/>
        </w:rPr>
        <w:t xml:space="preserve">Λόγου </w:t>
      </w:r>
      <w:r>
        <w:rPr>
          <w:rFonts w:eastAsia="Times New Roman" w:cs="Times New Roman"/>
          <w:szCs w:val="24"/>
        </w:rPr>
        <w:t>χάριν</w:t>
      </w:r>
      <w:r>
        <w:rPr>
          <w:rFonts w:eastAsia="Times New Roman" w:cs="Times New Roman"/>
          <w:szCs w:val="24"/>
        </w:rPr>
        <w:t xml:space="preserve">, το πρώτο </w:t>
      </w:r>
      <w:r w:rsidRPr="00F55F13">
        <w:rPr>
          <w:rFonts w:eastAsia="Times New Roman" w:cs="Times New Roman"/>
          <w:szCs w:val="24"/>
        </w:rPr>
        <w:t>«Σήμα Ισότητας»</w:t>
      </w:r>
      <w:r>
        <w:rPr>
          <w:rFonts w:eastAsia="Times New Roman" w:cs="Times New Roman"/>
          <w:szCs w:val="24"/>
        </w:rPr>
        <w:t xml:space="preserve"> δικαιούται νομίζουμε να το πάρει μετά τα τελευταία της κατορθώματα η </w:t>
      </w:r>
      <w:r>
        <w:rPr>
          <w:rFonts w:eastAsia="Times New Roman" w:cs="Times New Roman"/>
          <w:szCs w:val="24"/>
        </w:rPr>
        <w:t xml:space="preserve">διοίκηση </w:t>
      </w:r>
      <w:r>
        <w:rPr>
          <w:rFonts w:eastAsia="Times New Roman" w:cs="Times New Roman"/>
          <w:szCs w:val="24"/>
        </w:rPr>
        <w:t>των κατασ</w:t>
      </w:r>
      <w:r>
        <w:rPr>
          <w:rFonts w:eastAsia="Times New Roman" w:cs="Times New Roman"/>
          <w:szCs w:val="24"/>
        </w:rPr>
        <w:t>τημάτων «</w:t>
      </w:r>
      <w:proofErr w:type="spellStart"/>
      <w:r>
        <w:rPr>
          <w:rFonts w:eastAsia="Times New Roman" w:cs="Times New Roman"/>
          <w:szCs w:val="24"/>
        </w:rPr>
        <w:t>My</w:t>
      </w:r>
      <w:proofErr w:type="spellEnd"/>
      <w:r>
        <w:rPr>
          <w:rFonts w:eastAsia="Times New Roman" w:cs="Times New Roman"/>
          <w:szCs w:val="24"/>
        </w:rPr>
        <w:t xml:space="preserve"> Market», η οποία καλεί το προσωπικό της, χωρίς διακρίσεις πάντα, να χαμογελά στους πελάτες από ευτυχία γιατί πληρώνεται με 300 ευρώ.</w:t>
      </w:r>
    </w:p>
    <w:p w14:paraId="03A7311A" w14:textId="77777777" w:rsidR="00E615E6" w:rsidRDefault="00720F21">
      <w:pPr>
        <w:spacing w:after="0" w:line="600" w:lineRule="auto"/>
        <w:ind w:firstLine="720"/>
        <w:jc w:val="both"/>
        <w:rPr>
          <w:rFonts w:eastAsia="Times New Roman" w:cs="Times New Roman"/>
          <w:szCs w:val="24"/>
        </w:rPr>
      </w:pPr>
      <w:r>
        <w:rPr>
          <w:rFonts w:eastAsia="Times New Roman" w:cs="Times New Roman"/>
          <w:szCs w:val="24"/>
        </w:rPr>
        <w:t xml:space="preserve">Το δεύτερο «Σήμα Ισότητας» μάλλον πρέπει να πάει στο Υπουργείο Παιδείας που απολύει γυναίκες εκπαιδευτικούς με </w:t>
      </w:r>
      <w:r>
        <w:rPr>
          <w:rFonts w:eastAsia="Times New Roman" w:cs="Times New Roman"/>
          <w:szCs w:val="24"/>
        </w:rPr>
        <w:t xml:space="preserve">επαπειλούμενη εγκυμοσύνη στο πλαίσιο εφαρμογής προφανώς του </w:t>
      </w:r>
      <w:r>
        <w:rPr>
          <w:rFonts w:eastAsia="Times New Roman" w:cs="Times New Roman"/>
          <w:szCs w:val="24"/>
          <w:lang w:val="en-US"/>
        </w:rPr>
        <w:t>gender</w:t>
      </w:r>
      <w:r w:rsidRPr="00F61407">
        <w:rPr>
          <w:rFonts w:eastAsia="Times New Roman" w:cs="Times New Roman"/>
          <w:szCs w:val="24"/>
        </w:rPr>
        <w:t xml:space="preserve"> </w:t>
      </w:r>
      <w:r>
        <w:rPr>
          <w:rFonts w:eastAsia="Times New Roman" w:cs="Times New Roman"/>
          <w:szCs w:val="24"/>
          <w:lang w:val="en-US"/>
        </w:rPr>
        <w:t>main</w:t>
      </w:r>
      <w:r w:rsidRPr="00F61407">
        <w:rPr>
          <w:rFonts w:eastAsia="Times New Roman" w:cs="Times New Roman"/>
          <w:szCs w:val="24"/>
        </w:rPr>
        <w:t xml:space="preserve"> </w:t>
      </w:r>
      <w:r>
        <w:rPr>
          <w:rFonts w:eastAsia="Times New Roman" w:cs="Times New Roman"/>
          <w:szCs w:val="24"/>
          <w:lang w:val="en-US"/>
        </w:rPr>
        <w:t>streaming</w:t>
      </w:r>
      <w:r w:rsidRPr="004165C6">
        <w:rPr>
          <w:rFonts w:eastAsia="Times New Roman" w:cs="Times New Roman"/>
          <w:szCs w:val="24"/>
        </w:rPr>
        <w:t xml:space="preserve">, </w:t>
      </w:r>
      <w:r>
        <w:rPr>
          <w:rFonts w:eastAsia="Times New Roman" w:cs="Times New Roman"/>
          <w:szCs w:val="24"/>
        </w:rPr>
        <w:t>ως παράδειγμα</w:t>
      </w:r>
      <w:r w:rsidRPr="0064743B">
        <w:rPr>
          <w:rFonts w:eastAsia="Times New Roman" w:cs="Times New Roman"/>
          <w:szCs w:val="24"/>
        </w:rPr>
        <w:t>,</w:t>
      </w:r>
      <w:r>
        <w:rPr>
          <w:rFonts w:eastAsia="Times New Roman" w:cs="Times New Roman"/>
          <w:szCs w:val="24"/>
        </w:rPr>
        <w:t xml:space="preserve"> δηλαδή ενσωμάτωσης της διάστασης του φύλου στις δημόσιες πολιτικές. </w:t>
      </w:r>
    </w:p>
    <w:p w14:paraId="03A7311B" w14:textId="77777777" w:rsidR="00E615E6" w:rsidRDefault="00720F21">
      <w:pPr>
        <w:spacing w:after="0" w:line="600" w:lineRule="auto"/>
        <w:ind w:firstLine="720"/>
        <w:jc w:val="both"/>
        <w:rPr>
          <w:rFonts w:eastAsia="Times New Roman" w:cs="Times New Roman"/>
          <w:szCs w:val="24"/>
        </w:rPr>
      </w:pPr>
      <w:r>
        <w:rPr>
          <w:rFonts w:eastAsia="Times New Roman" w:cs="Times New Roman"/>
          <w:szCs w:val="24"/>
        </w:rPr>
        <w:t>Για το τρίτο βραβείο μάλλον θα γίνει σκληρή μάχη ανάμεσα στα ιδιωτικά κανάλια –</w:t>
      </w:r>
      <w:r>
        <w:rPr>
          <w:rFonts w:eastAsia="Times New Roman" w:cs="Times New Roman"/>
          <w:szCs w:val="24"/>
        </w:rPr>
        <w:t>«</w:t>
      </w:r>
      <w:r w:rsidRPr="004165C6">
        <w:rPr>
          <w:rFonts w:eastAsia="Times New Roman" w:cs="Times New Roman"/>
          <w:szCs w:val="24"/>
        </w:rPr>
        <w:t>ΣΚΑΙ</w:t>
      </w:r>
      <w:r>
        <w:rPr>
          <w:rFonts w:eastAsia="Times New Roman" w:cs="Times New Roman"/>
          <w:szCs w:val="24"/>
        </w:rPr>
        <w:t>»</w:t>
      </w:r>
      <w:r w:rsidRPr="004165C6">
        <w:rPr>
          <w:rFonts w:eastAsia="Times New Roman" w:cs="Times New Roman"/>
          <w:szCs w:val="24"/>
        </w:rPr>
        <w:t>, κ</w:t>
      </w:r>
      <w:r>
        <w:rPr>
          <w:rFonts w:eastAsia="Times New Roman" w:cs="Times New Roman"/>
          <w:szCs w:val="24"/>
        </w:rPr>
        <w:t>.</w:t>
      </w:r>
      <w:r w:rsidRPr="004165C6">
        <w:rPr>
          <w:rFonts w:eastAsia="Times New Roman" w:cs="Times New Roman"/>
          <w:szCs w:val="24"/>
        </w:rPr>
        <w:t>λπ</w:t>
      </w:r>
      <w:r>
        <w:rPr>
          <w:rFonts w:eastAsia="Times New Roman" w:cs="Times New Roman"/>
          <w:szCs w:val="24"/>
        </w:rPr>
        <w:t>.</w:t>
      </w:r>
      <w:r w:rsidRPr="004165C6">
        <w:rPr>
          <w:rFonts w:eastAsia="Times New Roman" w:cs="Times New Roman"/>
          <w:szCs w:val="24"/>
        </w:rPr>
        <w:t>- που με τα γνωστ</w:t>
      </w:r>
      <w:r>
        <w:rPr>
          <w:rFonts w:eastAsia="Times New Roman" w:cs="Times New Roman"/>
          <w:szCs w:val="24"/>
        </w:rPr>
        <w:t xml:space="preserve">ά τους </w:t>
      </w:r>
      <w:r>
        <w:rPr>
          <w:rFonts w:eastAsia="Times New Roman" w:cs="Times New Roman"/>
          <w:szCs w:val="24"/>
          <w:lang w:val="en-US"/>
        </w:rPr>
        <w:t>reality</w:t>
      </w:r>
      <w:r w:rsidRPr="004165C6">
        <w:rPr>
          <w:rFonts w:eastAsia="Times New Roman" w:cs="Times New Roman"/>
          <w:szCs w:val="24"/>
        </w:rPr>
        <w:t xml:space="preserve"> </w:t>
      </w:r>
      <w:r>
        <w:rPr>
          <w:rFonts w:eastAsia="Times New Roman" w:cs="Times New Roman"/>
          <w:szCs w:val="24"/>
        </w:rPr>
        <w:t xml:space="preserve">κάθε βράδυ, στη ζώνη της πιο υψηλής τηλεθέασης, σέβονται και προάγουν τη γυναικεία προσωπικότητα, ου μην και την ανθρώπινη αξιοπρέπεια. </w:t>
      </w:r>
    </w:p>
    <w:p w14:paraId="03A7311C" w14:textId="77777777" w:rsidR="00E615E6" w:rsidRDefault="00720F21">
      <w:pPr>
        <w:spacing w:after="0" w:line="600" w:lineRule="auto"/>
        <w:ind w:firstLine="720"/>
        <w:jc w:val="both"/>
        <w:rPr>
          <w:rFonts w:eastAsia="Times New Roman" w:cs="Times New Roman"/>
          <w:szCs w:val="24"/>
        </w:rPr>
      </w:pPr>
      <w:r>
        <w:rPr>
          <w:rFonts w:eastAsia="Times New Roman" w:cs="Times New Roman"/>
          <w:szCs w:val="24"/>
        </w:rPr>
        <w:lastRenderedPageBreak/>
        <w:t xml:space="preserve">Περνάω στις διατάξεις του νομοσχεδίου για την ιθαγένεια. Λίγες, πολύ λίγες είναι οι </w:t>
      </w:r>
      <w:r>
        <w:rPr>
          <w:rFonts w:eastAsia="Times New Roman" w:cs="Times New Roman"/>
          <w:szCs w:val="24"/>
        </w:rPr>
        <w:t>αμιγώς θετικές.</w:t>
      </w:r>
    </w:p>
    <w:p w14:paraId="03A7311D" w14:textId="77777777" w:rsidR="00E615E6" w:rsidRDefault="00720F21">
      <w:pPr>
        <w:spacing w:after="0" w:line="600" w:lineRule="auto"/>
        <w:ind w:firstLine="720"/>
        <w:jc w:val="both"/>
        <w:rPr>
          <w:rFonts w:eastAsia="Times New Roman" w:cs="Times New Roman"/>
          <w:szCs w:val="24"/>
        </w:rPr>
      </w:pPr>
      <w:r>
        <w:rPr>
          <w:rFonts w:eastAsia="Times New Roman" w:cs="Times New Roman"/>
          <w:szCs w:val="24"/>
        </w:rPr>
        <w:t>Η πρόβλεψη του τριακοστού πρώτου άρθρου για τα παιδιά με αναπηρία δεύτερης γενιάς μεταναστών που γεννήθηκαν ή μεγάλωσαν στην Ελλάδα είναι θετική ασφαλώς, γιατί τα εξαιρεί από την υποχρέωση φοίτησης σε σχολείο. Θολώνει, όμως, λίγο από τα ασα</w:t>
      </w:r>
      <w:r>
        <w:rPr>
          <w:rFonts w:eastAsia="Times New Roman" w:cs="Times New Roman"/>
          <w:szCs w:val="24"/>
        </w:rPr>
        <w:t>φή πιστοποιητικά που απαιτούνται, ενώ και το όριο του ποσοστού αναπηρίας πρέπει να πέσει. Πρέπει να ξαναπάει, μάλλον, στο 67% από το 80% που πήγε τα τελευταία χρόνια. Και φυσικά, και τα παιδιά αυτά και οι οικογένειές τους να έχουν την κρατική στήριξη, όπως</w:t>
      </w:r>
      <w:r>
        <w:rPr>
          <w:rFonts w:eastAsia="Times New Roman" w:cs="Times New Roman"/>
          <w:szCs w:val="24"/>
        </w:rPr>
        <w:t xml:space="preserve"> και όλα τα παιδιά. </w:t>
      </w:r>
    </w:p>
    <w:p w14:paraId="03A7311E" w14:textId="77777777" w:rsidR="00E615E6" w:rsidRDefault="00720F21">
      <w:pPr>
        <w:spacing w:after="0" w:line="600" w:lineRule="auto"/>
        <w:ind w:firstLine="720"/>
        <w:jc w:val="both"/>
        <w:rPr>
          <w:rFonts w:eastAsia="Times New Roman" w:cs="Times New Roman"/>
          <w:szCs w:val="24"/>
        </w:rPr>
      </w:pPr>
      <w:r>
        <w:rPr>
          <w:rFonts w:eastAsia="Times New Roman" w:cs="Times New Roman"/>
          <w:szCs w:val="24"/>
        </w:rPr>
        <w:t>Μπορεί να μειώνεται λίγο το παράβολο της αίτησης πολιτογράφησης από 700 ευρώ σε 550 ευρώ. Ωστόσο και πάλι, παραμένει υψηλό. Είναι το δεύτερο υψηλότερο στην Ευρωπαϊκή Ένωση. Εσείς το λέτε στην αιτιολογική έκθεση, ενώ μπαίνει και ένα νέο</w:t>
      </w:r>
      <w:r>
        <w:rPr>
          <w:rFonts w:eastAsia="Times New Roman" w:cs="Times New Roman"/>
          <w:szCs w:val="24"/>
        </w:rPr>
        <w:t xml:space="preserve"> παράβολο-χαράτσι 100 ευρώ για την υποβολή αντιρρήσεων στο Συμβούλιο Ιθαγένειας. </w:t>
      </w:r>
    </w:p>
    <w:p w14:paraId="03A7311F" w14:textId="77777777" w:rsidR="00E615E6" w:rsidRDefault="00720F21">
      <w:pPr>
        <w:spacing w:after="0" w:line="600" w:lineRule="auto"/>
        <w:ind w:firstLine="720"/>
        <w:jc w:val="both"/>
        <w:rPr>
          <w:rFonts w:eastAsia="Times New Roman" w:cs="Times New Roman"/>
          <w:szCs w:val="24"/>
        </w:rPr>
      </w:pPr>
      <w:r>
        <w:rPr>
          <w:rFonts w:eastAsia="Times New Roman" w:cs="Times New Roman"/>
          <w:szCs w:val="24"/>
        </w:rPr>
        <w:lastRenderedPageBreak/>
        <w:t>Σύμφωνα με το άρθρο 32, γίνεται υποχρεωτικό στη διαδικασία πολιτογράφησης το τεστ πιστοποίησης γνώσης της ελληνικής γλώσσας όσο και των υπόλοιπων προϋποθέσεων –Ελληνική Ιστορ</w:t>
      </w:r>
      <w:r>
        <w:rPr>
          <w:rFonts w:eastAsia="Times New Roman" w:cs="Times New Roman"/>
          <w:szCs w:val="24"/>
        </w:rPr>
        <w:t>ία και Πολιτισμός- με την Κυβέρνηση να ισχυρίζεται ότι απαλλάσσει τη διαδικασία από υποκειμενισμούς. Αντιφάσκοντας, όμως, την ίδια στιγμή με τον εαυτό της, όλα όσα αφορούν αυτή</w:t>
      </w:r>
      <w:r>
        <w:rPr>
          <w:rFonts w:eastAsia="Times New Roman" w:cs="Times New Roman"/>
          <w:szCs w:val="24"/>
        </w:rPr>
        <w:t>ν</w:t>
      </w:r>
      <w:r>
        <w:rPr>
          <w:rFonts w:eastAsia="Times New Roman" w:cs="Times New Roman"/>
          <w:szCs w:val="24"/>
        </w:rPr>
        <w:t xml:space="preserve"> τη διαδικασία τα παραπέμπει στην κρίση του εκάστοτε Υπουργού. Αυτό το επισημαί</w:t>
      </w:r>
      <w:r>
        <w:rPr>
          <w:rFonts w:eastAsia="Times New Roman" w:cs="Times New Roman"/>
          <w:szCs w:val="24"/>
        </w:rPr>
        <w:t xml:space="preserve">νει και η Εθνική Επιτροπή για τα </w:t>
      </w:r>
      <w:r>
        <w:rPr>
          <w:rFonts w:eastAsia="Times New Roman" w:cs="Times New Roman"/>
          <w:szCs w:val="24"/>
        </w:rPr>
        <w:t xml:space="preserve">Δικαιώματα </w:t>
      </w:r>
      <w:r>
        <w:rPr>
          <w:rFonts w:eastAsia="Times New Roman" w:cs="Times New Roman"/>
          <w:szCs w:val="24"/>
        </w:rPr>
        <w:t xml:space="preserve">του </w:t>
      </w:r>
      <w:r>
        <w:rPr>
          <w:rFonts w:eastAsia="Times New Roman" w:cs="Times New Roman"/>
          <w:szCs w:val="24"/>
        </w:rPr>
        <w:t>Ανθρώπου</w:t>
      </w:r>
      <w:r>
        <w:rPr>
          <w:rFonts w:eastAsia="Times New Roman" w:cs="Times New Roman"/>
          <w:szCs w:val="24"/>
        </w:rPr>
        <w:t>, ενώ προβληματισμός υπάρχει και για την υποχρέωση των αιτούντων πολιτογράφηση να προσκομίζουν πιστοποιητικά επάρκειας γνώσης της ελληνικής γλώσσας, το οποίο βεβαίως και θα αγοράζουν υποχρεωτικά από τ</w:t>
      </w:r>
      <w:r>
        <w:rPr>
          <w:rFonts w:eastAsia="Times New Roman" w:cs="Times New Roman"/>
          <w:szCs w:val="24"/>
        </w:rPr>
        <w:t xml:space="preserve">ην εκπαιδευτική αγορά που υπάρχει, αφού δημόσιο σύστημα διδασκαλίας της ελληνικής γλώσσας για τους μετανάστες που ζουν και δουλεύουν στη χώρα μας δεν υπάρχει ακόμα. Και ας το ζητάει το ΚΚΕ. Και οι οργανώσεις των μεταναστών βεβαίως το ζητούν. </w:t>
      </w:r>
    </w:p>
    <w:p w14:paraId="03A73120" w14:textId="77777777" w:rsidR="00E615E6" w:rsidRDefault="00720F21">
      <w:pPr>
        <w:spacing w:after="0" w:line="600" w:lineRule="auto"/>
        <w:ind w:firstLine="720"/>
        <w:jc w:val="both"/>
        <w:rPr>
          <w:rFonts w:eastAsia="Times New Roman" w:cs="Times New Roman"/>
          <w:szCs w:val="24"/>
        </w:rPr>
      </w:pPr>
      <w:r>
        <w:rPr>
          <w:rFonts w:eastAsia="Times New Roman" w:cs="Times New Roman"/>
          <w:szCs w:val="24"/>
        </w:rPr>
        <w:t>Σημειώνουμε α</w:t>
      </w:r>
      <w:r>
        <w:rPr>
          <w:rFonts w:eastAsia="Times New Roman" w:cs="Times New Roman"/>
          <w:szCs w:val="24"/>
        </w:rPr>
        <w:t xml:space="preserve">κόμα την προβληματικότητα ορισμένων διατάξεων, όπως τα απαιτούμενα εκκαθαριστικά Εφορίας για </w:t>
      </w:r>
      <w:r>
        <w:rPr>
          <w:rFonts w:eastAsia="Times New Roman" w:cs="Times New Roman"/>
          <w:szCs w:val="24"/>
        </w:rPr>
        <w:lastRenderedPageBreak/>
        <w:t>όλα τα χρόνια διαμονής του αιτούντα και όχι μόνο του τελευταίου, όπως ίσχυε ως τώρα, την απόρριψη ή την αναστολή της αίτησης του αιτούντα πολιτογράφηση ακόμα και γ</w:t>
      </w:r>
      <w:r>
        <w:rPr>
          <w:rFonts w:eastAsia="Times New Roman" w:cs="Times New Roman"/>
          <w:szCs w:val="24"/>
        </w:rPr>
        <w:t>ια τη νόμιμη απουσία του από τη χώρα μας για ένα διάστημα, αλλά και το γεγονός ότι παραμένουν άθικτες, δυστυχώς, οι παλαιότερες διατάξεις για τα λεγόμενα ποινικά κωλύματα των αιτούντων πολιτογράφηση, όπου τσουβαλιάζονται κυριολεκτικά σοβαρά εγκλήματα με άλ</w:t>
      </w:r>
      <w:r>
        <w:rPr>
          <w:rFonts w:eastAsia="Times New Roman" w:cs="Times New Roman"/>
          <w:szCs w:val="24"/>
        </w:rPr>
        <w:t>λα αδικήματα ήσσονος σημασίας, όπως η συκοφαντική δυσφήμηση ή η αντίσταση κατά της αρχής. Επιστημονικοί φορείς, όπως η Ελληνική Ένωση για τα Δικαιώματα του Ανθρώπου, προτείνουν την εκλογίκευση αυτής της διάταξης, κύριε Υπουργέ, περί ποινικών κωλυμάτων, ώστ</w:t>
      </w:r>
      <w:r>
        <w:rPr>
          <w:rFonts w:eastAsia="Times New Roman" w:cs="Times New Roman"/>
          <w:szCs w:val="24"/>
        </w:rPr>
        <w:t xml:space="preserve">ε να μην αισθάνονται όμηροι αυτοί οι μετανάστες ότι αν κινητοποιηθούν, παραδείγματος </w:t>
      </w:r>
      <w:r>
        <w:rPr>
          <w:rFonts w:eastAsia="Times New Roman" w:cs="Times New Roman"/>
          <w:szCs w:val="24"/>
        </w:rPr>
        <w:t>χάριν</w:t>
      </w:r>
      <w:r>
        <w:rPr>
          <w:rFonts w:eastAsia="Times New Roman" w:cs="Times New Roman"/>
          <w:szCs w:val="24"/>
        </w:rPr>
        <w:t xml:space="preserve">, δεν θα μπορέσουν ποτέ να αποκτήσουν την ελληνική ιθαγένεια. Όσον αφορά στη διαδικασία καθορισμού ιθαγένειας </w:t>
      </w:r>
      <w:proofErr w:type="spellStart"/>
      <w:r>
        <w:rPr>
          <w:rFonts w:eastAsia="Times New Roman" w:cs="Times New Roman"/>
          <w:szCs w:val="24"/>
        </w:rPr>
        <w:t>ανιθαγενών</w:t>
      </w:r>
      <w:proofErr w:type="spellEnd"/>
      <w:r>
        <w:rPr>
          <w:rFonts w:eastAsia="Times New Roman" w:cs="Times New Roman"/>
          <w:szCs w:val="24"/>
        </w:rPr>
        <w:t xml:space="preserve">, </w:t>
      </w:r>
      <w:proofErr w:type="spellStart"/>
      <w:r>
        <w:rPr>
          <w:rFonts w:eastAsia="Times New Roman" w:cs="Times New Roman"/>
          <w:szCs w:val="24"/>
        </w:rPr>
        <w:t>Ρομά</w:t>
      </w:r>
      <w:proofErr w:type="spellEnd"/>
      <w:r>
        <w:rPr>
          <w:rFonts w:eastAsia="Times New Roman" w:cs="Times New Roman"/>
          <w:szCs w:val="24"/>
        </w:rPr>
        <w:t xml:space="preserve"> με μακρά παρουσία στην Ελλάδα, και αυτή</w:t>
      </w:r>
      <w:r>
        <w:rPr>
          <w:rFonts w:eastAsia="Times New Roman" w:cs="Times New Roman"/>
          <w:szCs w:val="24"/>
        </w:rPr>
        <w:t xml:space="preserve"> παραπέμπεται αδικαιολόγητα σε υπουργικές αποφάσεις. Ο κάθε άνθρωπος ασφαλώς θα πρέπει να έχει ιθαγένεια και φυσικά οι </w:t>
      </w:r>
      <w:proofErr w:type="spellStart"/>
      <w:r>
        <w:rPr>
          <w:rFonts w:eastAsia="Times New Roman" w:cs="Times New Roman"/>
          <w:szCs w:val="24"/>
        </w:rPr>
        <w:t>Ρομά</w:t>
      </w:r>
      <w:proofErr w:type="spellEnd"/>
      <w:r>
        <w:rPr>
          <w:rFonts w:eastAsia="Times New Roman" w:cs="Times New Roman"/>
          <w:szCs w:val="24"/>
        </w:rPr>
        <w:t xml:space="preserve">, που εξαιτίας </w:t>
      </w:r>
      <w:r>
        <w:rPr>
          <w:rFonts w:eastAsia="Times New Roman" w:cs="Times New Roman"/>
          <w:szCs w:val="24"/>
        </w:rPr>
        <w:lastRenderedPageBreak/>
        <w:t xml:space="preserve">του κοινωνικού τους αποκλεισμού αντιμετωπίζουν πολύ σοβαρά προβλήματα. </w:t>
      </w:r>
    </w:p>
    <w:p w14:paraId="03A73121" w14:textId="77777777" w:rsidR="00E615E6" w:rsidRDefault="00720F21">
      <w:pPr>
        <w:spacing w:after="0" w:line="600" w:lineRule="auto"/>
        <w:ind w:firstLine="720"/>
        <w:jc w:val="both"/>
        <w:rPr>
          <w:rFonts w:eastAsia="Times New Roman" w:cs="Times New Roman"/>
          <w:szCs w:val="24"/>
        </w:rPr>
      </w:pPr>
      <w:r>
        <w:rPr>
          <w:rFonts w:eastAsia="Times New Roman" w:cs="Times New Roman"/>
          <w:szCs w:val="24"/>
        </w:rPr>
        <w:t>Για τις υπόλοιπες διατάξεις σχετικά με τις δημ</w:t>
      </w:r>
      <w:r>
        <w:rPr>
          <w:rFonts w:eastAsia="Times New Roman" w:cs="Times New Roman"/>
          <w:szCs w:val="24"/>
        </w:rPr>
        <w:t xml:space="preserve">οτικές εκλογές, τις τροποποιήσεις του </w:t>
      </w:r>
      <w:r>
        <w:rPr>
          <w:rFonts w:eastAsia="Times New Roman" w:cs="Times New Roman"/>
          <w:szCs w:val="24"/>
        </w:rPr>
        <w:t>«</w:t>
      </w:r>
      <w:r>
        <w:rPr>
          <w:rFonts w:eastAsia="Times New Roman" w:cs="Times New Roman"/>
          <w:szCs w:val="24"/>
        </w:rPr>
        <w:t>ΚΑΛΛΙΚΡΑΤΗ</w:t>
      </w:r>
      <w:r>
        <w:rPr>
          <w:rFonts w:eastAsia="Times New Roman" w:cs="Times New Roman"/>
          <w:szCs w:val="24"/>
        </w:rPr>
        <w:t>»</w:t>
      </w:r>
      <w:r>
        <w:rPr>
          <w:rFonts w:eastAsia="Times New Roman" w:cs="Times New Roman"/>
          <w:szCs w:val="24"/>
        </w:rPr>
        <w:t xml:space="preserve">, του </w:t>
      </w:r>
      <w:r>
        <w:rPr>
          <w:rFonts w:eastAsia="Times New Roman" w:cs="Times New Roman"/>
          <w:szCs w:val="24"/>
        </w:rPr>
        <w:t>«</w:t>
      </w:r>
      <w:r>
        <w:rPr>
          <w:rFonts w:eastAsia="Times New Roman" w:cs="Times New Roman"/>
          <w:szCs w:val="24"/>
        </w:rPr>
        <w:t>ΚΛΕΙΣΘΕΝΗ</w:t>
      </w:r>
      <w:r>
        <w:rPr>
          <w:rFonts w:eastAsia="Times New Roman" w:cs="Times New Roman"/>
          <w:szCs w:val="24"/>
        </w:rPr>
        <w:t>»</w:t>
      </w:r>
      <w:r>
        <w:rPr>
          <w:rFonts w:eastAsia="Times New Roman" w:cs="Times New Roman"/>
          <w:szCs w:val="24"/>
        </w:rPr>
        <w:t xml:space="preserve">, ώστε να ξεπεραστούν αντιφάσεις και δυσκολίες στην εφαρμογή τους, ιδίως του </w:t>
      </w:r>
      <w:r>
        <w:rPr>
          <w:rFonts w:eastAsia="Times New Roman" w:cs="Times New Roman"/>
          <w:szCs w:val="24"/>
        </w:rPr>
        <w:t>«</w:t>
      </w:r>
      <w:r>
        <w:rPr>
          <w:rFonts w:eastAsia="Times New Roman" w:cs="Times New Roman"/>
          <w:szCs w:val="24"/>
        </w:rPr>
        <w:t>ΚΛΕΙΣΘΕΝΗ</w:t>
      </w:r>
      <w:r>
        <w:rPr>
          <w:rFonts w:eastAsia="Times New Roman" w:cs="Times New Roman"/>
          <w:szCs w:val="24"/>
        </w:rPr>
        <w:t>»</w:t>
      </w:r>
      <w:r>
        <w:rPr>
          <w:rFonts w:eastAsia="Times New Roman" w:cs="Times New Roman"/>
          <w:szCs w:val="24"/>
        </w:rPr>
        <w:t>, θεωρούμε ότι είναι απαραίτητο να μειωθεί ο υποχρεωτικός αριθμός των υποψηφίων μιας κοινότητας στο 6</w:t>
      </w:r>
      <w:r>
        <w:rPr>
          <w:rFonts w:eastAsia="Times New Roman" w:cs="Times New Roman"/>
          <w:szCs w:val="24"/>
        </w:rPr>
        <w:t xml:space="preserve">0% των μελών του συμβουλίου της, ο επικεφαλής της να ορίζεται από τον συνδυασμό του και η ποσόστωση του 40% για τις γυναίκες να αφορά στο σύνολο της επικράτειας και όχι σε κάθε εκλογική περιφέρεια. </w:t>
      </w:r>
    </w:p>
    <w:p w14:paraId="03A73122" w14:textId="77777777" w:rsidR="00E615E6" w:rsidRDefault="00720F21">
      <w:pPr>
        <w:spacing w:after="0" w:line="600" w:lineRule="auto"/>
        <w:ind w:firstLine="720"/>
        <w:jc w:val="both"/>
        <w:rPr>
          <w:rFonts w:eastAsia="Times New Roman" w:cs="Times New Roman"/>
          <w:szCs w:val="24"/>
        </w:rPr>
      </w:pPr>
      <w:r>
        <w:rPr>
          <w:rFonts w:eastAsia="Times New Roman" w:cs="Times New Roman"/>
          <w:szCs w:val="24"/>
        </w:rPr>
        <w:t>Κλείνω με ένα μικρό σχόλιο για την επίμαχη τροπολογία που</w:t>
      </w:r>
      <w:r>
        <w:rPr>
          <w:rFonts w:eastAsia="Times New Roman" w:cs="Times New Roman"/>
          <w:szCs w:val="24"/>
        </w:rPr>
        <w:t xml:space="preserve"> ήρθε σήμερα το πρωί και συγκεκριμένα για το τμήμα της εκείνο που αφαιρεί τα κωλύματα των Βουλευτών στο να είναι υποψήφιοι στις ευρωεκλογές και η οποία προκαλεί, βεβαίως, τόσο πολύ μεγάλο θόρυβο. </w:t>
      </w:r>
    </w:p>
    <w:p w14:paraId="03A73123" w14:textId="77777777" w:rsidR="00E615E6" w:rsidRDefault="00720F21">
      <w:pPr>
        <w:spacing w:after="0" w:line="600" w:lineRule="auto"/>
        <w:ind w:firstLine="720"/>
        <w:jc w:val="both"/>
        <w:rPr>
          <w:rFonts w:eastAsia="Times New Roman" w:cs="Times New Roman"/>
          <w:szCs w:val="24"/>
        </w:rPr>
      </w:pPr>
      <w:r>
        <w:rPr>
          <w:rFonts w:eastAsia="Times New Roman" w:cs="Times New Roman"/>
          <w:szCs w:val="24"/>
        </w:rPr>
        <w:t>Είναι δυνατόν, ρωτάμε, την τελευταία στιγμή, δέκα ημέρες πρ</w:t>
      </w:r>
      <w:r>
        <w:rPr>
          <w:rFonts w:eastAsia="Times New Roman" w:cs="Times New Roman"/>
          <w:szCs w:val="24"/>
        </w:rPr>
        <w:t xml:space="preserve">ιν την ανακήρυξη των υποψηφίων των ευρωεκλογών –γιατί αυτό θα γίνει στις 2 του Απρίλη- να κατατίθενται τροπολογίες </w:t>
      </w:r>
      <w:r>
        <w:rPr>
          <w:rFonts w:eastAsia="Times New Roman" w:cs="Times New Roman"/>
          <w:szCs w:val="24"/>
        </w:rPr>
        <w:lastRenderedPageBreak/>
        <w:t>που να αλλάζουν τους εκλογικούς κανόνες ανάλογα με το πώς βολεύει κάθε φορά τον καθένα; Δεν μπαίνουμε στην ουσία. Για τους λόγους αυτούς, δεν</w:t>
      </w:r>
      <w:r>
        <w:rPr>
          <w:rFonts w:eastAsia="Times New Roman" w:cs="Times New Roman"/>
          <w:szCs w:val="24"/>
        </w:rPr>
        <w:t xml:space="preserve"> μπορούμε να την ψηφίσουμε και θα μείνουμε, βεβαίως, στο «</w:t>
      </w:r>
      <w:r>
        <w:rPr>
          <w:rFonts w:eastAsia="Times New Roman" w:cs="Times New Roman"/>
          <w:szCs w:val="24"/>
        </w:rPr>
        <w:t>παρών</w:t>
      </w:r>
      <w:r>
        <w:rPr>
          <w:rFonts w:eastAsia="Times New Roman" w:cs="Times New Roman"/>
          <w:szCs w:val="24"/>
        </w:rPr>
        <w:t xml:space="preserve">». </w:t>
      </w:r>
    </w:p>
    <w:p w14:paraId="03A73124" w14:textId="77777777" w:rsidR="00E615E6" w:rsidRDefault="00720F21">
      <w:pPr>
        <w:spacing w:after="0" w:line="600" w:lineRule="auto"/>
        <w:ind w:firstLine="720"/>
        <w:jc w:val="both"/>
        <w:rPr>
          <w:rFonts w:eastAsia="Times New Roman" w:cs="Times New Roman"/>
          <w:szCs w:val="24"/>
        </w:rPr>
      </w:pPr>
      <w:r>
        <w:rPr>
          <w:rFonts w:eastAsia="Times New Roman" w:cs="Times New Roman"/>
          <w:szCs w:val="24"/>
        </w:rPr>
        <w:t xml:space="preserve">Την τροπολογία τώρα που αφορά τη διαγραφή των χρεών των λαϊκών νοικοκυριών στους δήμους –ένα εξαιρετικά σοβαρό ζήτημα- θα την αναπτύξουμε στη δευτερολογία μας. </w:t>
      </w:r>
    </w:p>
    <w:p w14:paraId="03A73125" w14:textId="77777777" w:rsidR="00E615E6" w:rsidRDefault="00720F21">
      <w:pPr>
        <w:spacing w:after="0"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03A73126" w14:textId="77777777" w:rsidR="00E615E6" w:rsidRDefault="00720F21">
      <w:pPr>
        <w:spacing w:after="0" w:line="600" w:lineRule="auto"/>
        <w:ind w:firstLine="720"/>
        <w:jc w:val="both"/>
        <w:rPr>
          <w:rFonts w:eastAsia="Times New Roman" w:cs="Times New Roman"/>
          <w:szCs w:val="24"/>
        </w:rPr>
      </w:pPr>
      <w:r>
        <w:rPr>
          <w:rFonts w:eastAsia="Times New Roman" w:cs="Times New Roman"/>
          <w:b/>
          <w:szCs w:val="24"/>
        </w:rPr>
        <w:t>ΠΡΟΕΔΡΕΥΟΥΣ</w:t>
      </w:r>
      <w:r>
        <w:rPr>
          <w:rFonts w:eastAsia="Times New Roman" w:cs="Times New Roman"/>
          <w:b/>
          <w:szCs w:val="24"/>
        </w:rPr>
        <w:t xml:space="preserve">Α (Αναστασία Χριστοδουλοπούλου): </w:t>
      </w:r>
      <w:r>
        <w:rPr>
          <w:rFonts w:eastAsia="Times New Roman" w:cs="Times New Roman"/>
          <w:szCs w:val="24"/>
        </w:rPr>
        <w:t xml:space="preserve">Δευτερολογία τώρα, κύριε Δελή, δεν έχετε. Μιλάτε είκοσι τρία λεπτά. Να υπολογίζετε τον χρόνο. </w:t>
      </w:r>
    </w:p>
    <w:p w14:paraId="03A73127" w14:textId="77777777" w:rsidR="00E615E6" w:rsidRDefault="00720F21">
      <w:pPr>
        <w:spacing w:after="0" w:line="600" w:lineRule="auto"/>
        <w:ind w:firstLine="720"/>
        <w:jc w:val="both"/>
        <w:rPr>
          <w:rFonts w:eastAsia="Times New Roman" w:cs="Times New Roman"/>
          <w:szCs w:val="24"/>
        </w:rPr>
      </w:pPr>
      <w:r>
        <w:rPr>
          <w:rFonts w:eastAsia="Times New Roman" w:cs="Times New Roman"/>
          <w:b/>
          <w:szCs w:val="24"/>
        </w:rPr>
        <w:t xml:space="preserve">ΙΩΑΝΝΗΣ ΔΕΛΗΣ: </w:t>
      </w:r>
      <w:r>
        <w:rPr>
          <w:rFonts w:eastAsia="Times New Roman" w:cs="Times New Roman"/>
          <w:szCs w:val="24"/>
        </w:rPr>
        <w:t xml:space="preserve">Αυτό το είπατε μόνο για μένα, όμως. </w:t>
      </w:r>
    </w:p>
    <w:p w14:paraId="03A73128" w14:textId="77777777" w:rsidR="00E615E6" w:rsidRDefault="00720F21">
      <w:pPr>
        <w:spacing w:after="0"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Σε όλους. Ξέρουν και αυτοί που θ</w:t>
      </w:r>
      <w:r>
        <w:rPr>
          <w:rFonts w:eastAsia="Times New Roman" w:cs="Times New Roman"/>
          <w:szCs w:val="24"/>
        </w:rPr>
        <w:t>έλουν να έχουν δευτερολογία μίλησαν δ</w:t>
      </w:r>
      <w:r>
        <w:rPr>
          <w:rFonts w:eastAsia="Times New Roman" w:cs="Times New Roman"/>
          <w:szCs w:val="24"/>
        </w:rPr>
        <w:t>ε</w:t>
      </w:r>
      <w:r>
        <w:rPr>
          <w:rFonts w:eastAsia="Times New Roman" w:cs="Times New Roman"/>
          <w:szCs w:val="24"/>
        </w:rPr>
        <w:t xml:space="preserve">καοκτώ λεπτά. Οι άλλοι τελείωσαν. </w:t>
      </w:r>
    </w:p>
    <w:p w14:paraId="03A73129" w14:textId="77777777" w:rsidR="00E615E6" w:rsidRDefault="00720F21">
      <w:pPr>
        <w:spacing w:after="0" w:line="600" w:lineRule="auto"/>
        <w:ind w:firstLine="720"/>
        <w:jc w:val="both"/>
        <w:rPr>
          <w:rFonts w:eastAsia="Times New Roman" w:cs="Times New Roman"/>
          <w:szCs w:val="24"/>
        </w:rPr>
      </w:pPr>
      <w:r>
        <w:rPr>
          <w:rFonts w:eastAsia="Times New Roman" w:cs="Times New Roman"/>
          <w:szCs w:val="24"/>
        </w:rPr>
        <w:t xml:space="preserve">Τώρα θα μιλήσει ο τελευταίος εισηγητής ο κ. </w:t>
      </w:r>
      <w:proofErr w:type="spellStart"/>
      <w:r>
        <w:rPr>
          <w:rFonts w:eastAsia="Times New Roman" w:cs="Times New Roman"/>
          <w:szCs w:val="24"/>
        </w:rPr>
        <w:t>Σαρίδης</w:t>
      </w:r>
      <w:proofErr w:type="spellEnd"/>
      <w:r>
        <w:rPr>
          <w:rFonts w:eastAsia="Times New Roman" w:cs="Times New Roman"/>
          <w:szCs w:val="24"/>
        </w:rPr>
        <w:t xml:space="preserve"> από την Ένωση Κεντρώων.</w:t>
      </w:r>
    </w:p>
    <w:p w14:paraId="03A7312A" w14:textId="77777777" w:rsidR="00E615E6" w:rsidRDefault="00720F21">
      <w:pPr>
        <w:spacing w:after="0" w:line="600" w:lineRule="auto"/>
        <w:ind w:firstLine="720"/>
        <w:jc w:val="both"/>
        <w:rPr>
          <w:rFonts w:eastAsia="Times New Roman" w:cs="Times New Roman"/>
          <w:szCs w:val="24"/>
        </w:rPr>
      </w:pPr>
      <w:r>
        <w:rPr>
          <w:rFonts w:eastAsia="Times New Roman" w:cs="Times New Roman"/>
          <w:b/>
          <w:szCs w:val="24"/>
        </w:rPr>
        <w:t xml:space="preserve">ΙΩΑΝΝΗΣ ΣΑΡΙΔΗΣ: </w:t>
      </w:r>
      <w:r>
        <w:rPr>
          <w:rFonts w:eastAsia="Times New Roman" w:cs="Times New Roman"/>
          <w:szCs w:val="24"/>
        </w:rPr>
        <w:t>Ευχαριστώ, κυρία Πρόεδρε.</w:t>
      </w:r>
    </w:p>
    <w:p w14:paraId="03A7312B" w14:textId="77777777" w:rsidR="00E615E6" w:rsidRDefault="00720F21">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Κυρίες και κύριοι συνάδελφοι, για τις τροπολογίες θα μιλήσουμε </w:t>
      </w:r>
      <w:r>
        <w:rPr>
          <w:rFonts w:eastAsia="Times New Roman" w:cs="Times New Roman"/>
          <w:szCs w:val="24"/>
        </w:rPr>
        <w:t>στη δευτερολογία μας. Καθόσον περιμένουμε, μπορεί ενδεχομένως να έρθουν και άλλες τροπολογίες. Αυτή</w:t>
      </w:r>
      <w:r>
        <w:rPr>
          <w:rFonts w:eastAsia="Times New Roman" w:cs="Times New Roman"/>
          <w:szCs w:val="24"/>
        </w:rPr>
        <w:t>ν</w:t>
      </w:r>
      <w:r>
        <w:rPr>
          <w:rFonts w:eastAsia="Times New Roman" w:cs="Times New Roman"/>
          <w:szCs w:val="24"/>
        </w:rPr>
        <w:t xml:space="preserve"> την στιγμή έχουμε να δούμε πέντε υπουργικές, επτά βουλευτικές από τον ΣΥΡΙΖΑ, γύρω στις οκτώ βουλευτικές από τα υπόλοιπα κόμματα.</w:t>
      </w:r>
    </w:p>
    <w:p w14:paraId="03A7312C" w14:textId="77777777" w:rsidR="00E615E6" w:rsidRDefault="00720F21">
      <w:pPr>
        <w:spacing w:after="0" w:line="600" w:lineRule="auto"/>
        <w:ind w:firstLine="720"/>
        <w:jc w:val="both"/>
        <w:rPr>
          <w:rFonts w:eastAsia="Times New Roman" w:cs="Times New Roman"/>
          <w:b/>
          <w:szCs w:val="24"/>
        </w:rPr>
      </w:pPr>
      <w:r>
        <w:rPr>
          <w:rFonts w:eastAsia="Times New Roman" w:cs="Times New Roman"/>
          <w:szCs w:val="24"/>
        </w:rPr>
        <w:t>Κύριε Υπουργέ, δείξτε και</w:t>
      </w:r>
      <w:r>
        <w:rPr>
          <w:rFonts w:eastAsia="Times New Roman" w:cs="Times New Roman"/>
          <w:szCs w:val="24"/>
        </w:rPr>
        <w:t xml:space="preserve"> μια προσοχή στις τροπολογίες των υπολοίπων κομμάτων και του Κινήματος Αλλαγής και του ΚΚΕ. Είναι σε σοβαρό δρόμο οι τροπολογίες αυτές. Δείτε και κάτι άλλο με συμπάθεια, όχι μόνο του ΣΥΡΙΖΑ.</w:t>
      </w:r>
      <w:r w:rsidRPr="001902BD">
        <w:rPr>
          <w:rFonts w:eastAsia="Times New Roman" w:cs="Times New Roman"/>
          <w:szCs w:val="24"/>
        </w:rPr>
        <w:t xml:space="preserve"> </w:t>
      </w:r>
    </w:p>
    <w:p w14:paraId="03A7312D" w14:textId="77777777" w:rsidR="00E615E6" w:rsidRDefault="00720F21">
      <w:pPr>
        <w:spacing w:after="0" w:line="600" w:lineRule="auto"/>
        <w:ind w:firstLine="720"/>
        <w:jc w:val="both"/>
        <w:rPr>
          <w:rFonts w:eastAsia="Times New Roman" w:cs="Times New Roman"/>
          <w:szCs w:val="24"/>
        </w:rPr>
      </w:pPr>
      <w:r>
        <w:rPr>
          <w:rFonts w:eastAsia="Times New Roman" w:cs="Times New Roman"/>
          <w:szCs w:val="24"/>
        </w:rPr>
        <w:t xml:space="preserve">Θα ξεκινήσω την εισήγησή μου με μία λυπηρή διαπίστωση. Δυστυχώς </w:t>
      </w:r>
      <w:r>
        <w:rPr>
          <w:rFonts w:eastAsia="Times New Roman" w:cs="Times New Roman"/>
          <w:szCs w:val="24"/>
        </w:rPr>
        <w:t xml:space="preserve">και η σημερινή υπό συζήτηση νομοθετική πρωτοβουλία της Κυβέρνησης στερείται μιας ξεκάθαρης, ενιαίας </w:t>
      </w:r>
      <w:r w:rsidRPr="009F6F33">
        <w:rPr>
          <w:rFonts w:eastAsia="Times New Roman" w:cs="Times New Roman"/>
          <w:szCs w:val="24"/>
        </w:rPr>
        <w:t>συνεκτικής</w:t>
      </w:r>
      <w:r>
        <w:rPr>
          <w:rFonts w:eastAsia="Times New Roman" w:cs="Times New Roman"/>
          <w:b/>
          <w:szCs w:val="24"/>
        </w:rPr>
        <w:t xml:space="preserve"> </w:t>
      </w:r>
      <w:r>
        <w:rPr>
          <w:rFonts w:eastAsia="Times New Roman" w:cs="Times New Roman"/>
          <w:szCs w:val="24"/>
        </w:rPr>
        <w:t>αρχής που να δίνει νόημα και ουσία στα όσα νομοθετούμε σήμερα. Για μια ακόμη φορά, κόντρα σε όλους τους κανόνες ορθής νομοθέτησης, υποχρεωνόμαστε</w:t>
      </w:r>
      <w:r>
        <w:rPr>
          <w:rFonts w:eastAsia="Times New Roman" w:cs="Times New Roman"/>
          <w:szCs w:val="24"/>
        </w:rPr>
        <w:t xml:space="preserve"> να αντιμετωπίσουμε από τη μια πλευρά την παντελή έλλειψη κυβερνητικού προγραμματισμού, όσον αφορά τις σχέσεις της Κυβέρνησης με </w:t>
      </w:r>
      <w:r>
        <w:rPr>
          <w:rFonts w:eastAsia="Times New Roman" w:cs="Times New Roman"/>
          <w:szCs w:val="24"/>
        </w:rPr>
        <w:lastRenderedPageBreak/>
        <w:t xml:space="preserve">τη Βουλή των Ελλήνων και από την άλλη τα αποτελέσματα της υπό πίεσης νομοθέτησης. </w:t>
      </w:r>
    </w:p>
    <w:p w14:paraId="03A7312E" w14:textId="77777777" w:rsidR="00E615E6" w:rsidRDefault="00720F21">
      <w:pPr>
        <w:spacing w:after="0" w:line="600" w:lineRule="auto"/>
        <w:ind w:firstLine="720"/>
        <w:jc w:val="both"/>
        <w:rPr>
          <w:rFonts w:eastAsia="Times New Roman" w:cs="Times New Roman"/>
          <w:szCs w:val="24"/>
        </w:rPr>
      </w:pPr>
      <w:r>
        <w:rPr>
          <w:rFonts w:eastAsia="Times New Roman" w:cs="Times New Roman"/>
          <w:szCs w:val="24"/>
        </w:rPr>
        <w:t>Με λίγα λόγια, μπορεί να βγήκαμε, κυρίες και</w:t>
      </w:r>
      <w:r>
        <w:rPr>
          <w:rFonts w:eastAsia="Times New Roman" w:cs="Times New Roman"/>
          <w:szCs w:val="24"/>
        </w:rPr>
        <w:t xml:space="preserve"> κύριοι συνάδελφοι, τυπικά από τα μνημόνια, αλλά τελικά ποτέ δεν καταφέραμε να απαλλαχτούμε από τον δικό μας κακό εαυτό, να ξεφύγουμε από τη δική μας επιπολαιότητα, από τη δική μας προχειρότητα, από τη δική μας βαρβαρότητα. Συνεχίζουμε, λοιπόν, να νομοθετο</w:t>
      </w:r>
      <w:r>
        <w:rPr>
          <w:rFonts w:eastAsia="Times New Roman" w:cs="Times New Roman"/>
          <w:szCs w:val="24"/>
        </w:rPr>
        <w:t xml:space="preserve">ύμε, λες και είμαστε εντός των μνημονίων. </w:t>
      </w:r>
    </w:p>
    <w:p w14:paraId="03A7312F" w14:textId="77777777" w:rsidR="00E615E6" w:rsidRDefault="00720F21">
      <w:pPr>
        <w:spacing w:after="0" w:line="600" w:lineRule="auto"/>
        <w:ind w:firstLine="720"/>
        <w:jc w:val="both"/>
        <w:rPr>
          <w:rFonts w:eastAsia="Times New Roman" w:cs="Times New Roman"/>
          <w:szCs w:val="24"/>
        </w:rPr>
      </w:pPr>
      <w:r>
        <w:rPr>
          <w:rFonts w:eastAsia="Times New Roman" w:cs="Times New Roman"/>
          <w:szCs w:val="24"/>
        </w:rPr>
        <w:t>Πώς περιμένετε, λοιπόν, κύριε Υπουργέ, να πιστέψουν οι Έλληνες πως πράγματι έχει κάτι αλλάξει, πως κάτι κινήθηκε προς έναν καλύτερο δρόμο, προς ένα καλύτερο αύριο, πως η έξοδος από τα μνημόνια είναι ουσιαστική και</w:t>
      </w:r>
      <w:r>
        <w:rPr>
          <w:rFonts w:eastAsia="Times New Roman" w:cs="Times New Roman"/>
          <w:szCs w:val="24"/>
        </w:rPr>
        <w:t xml:space="preserve"> όχι μόνο στα χαρτιά μας; Αν δεν αλλάξει ο τρόπος που λειτουργούμε εδώ μέσα, αν δεν ξεκινήσουμε να σεβόμαστε στ’ αλήθεια και όχι μόνο στα λόγια τη νομοθετική διαδικασία και τους κανόνες της δημοκρατίας, τότε λυπάμαι, αλλά κα</w:t>
      </w:r>
      <w:r>
        <w:rPr>
          <w:rFonts w:eastAsia="Times New Roman" w:cs="Times New Roman"/>
          <w:szCs w:val="24"/>
        </w:rPr>
        <w:t>μ</w:t>
      </w:r>
      <w:r>
        <w:rPr>
          <w:rFonts w:eastAsia="Times New Roman" w:cs="Times New Roman"/>
          <w:szCs w:val="24"/>
        </w:rPr>
        <w:t>μία ουσιαστική πρόοδος δεν θα ε</w:t>
      </w:r>
      <w:r>
        <w:rPr>
          <w:rFonts w:eastAsia="Times New Roman" w:cs="Times New Roman"/>
          <w:szCs w:val="24"/>
        </w:rPr>
        <w:t xml:space="preserve">πέλθει, κανένα τολμηρό βήμα προς τα μπρος δεν θα καταφέρουμε να κάνουμε, αλλά αντιθέτως θα πρέπει να συνηθίσουμε σε αυτήν την άθλια κατάσταση, θα πρέπει να μάθουμε να αρκούμαστε στα </w:t>
      </w:r>
      <w:r>
        <w:rPr>
          <w:rFonts w:eastAsia="Times New Roman" w:cs="Times New Roman"/>
          <w:szCs w:val="24"/>
        </w:rPr>
        <w:lastRenderedPageBreak/>
        <w:t xml:space="preserve">λίγα ψίχουλα ελευθερίας και θα έχουμε χάσει το παιχνίδι της </w:t>
      </w:r>
      <w:proofErr w:type="spellStart"/>
      <w:r>
        <w:rPr>
          <w:rFonts w:eastAsia="Times New Roman" w:cs="Times New Roman"/>
          <w:szCs w:val="24"/>
        </w:rPr>
        <w:t>πατρίδος</w:t>
      </w:r>
      <w:proofErr w:type="spellEnd"/>
      <w:r>
        <w:rPr>
          <w:rFonts w:eastAsia="Times New Roman" w:cs="Times New Roman"/>
          <w:szCs w:val="24"/>
        </w:rPr>
        <w:t xml:space="preserve"> για τ</w:t>
      </w:r>
      <w:r>
        <w:rPr>
          <w:rFonts w:eastAsia="Times New Roman" w:cs="Times New Roman"/>
          <w:szCs w:val="24"/>
        </w:rPr>
        <w:t xml:space="preserve">ο μέλλον των παιδιών μας. </w:t>
      </w:r>
    </w:p>
    <w:p w14:paraId="03A73130" w14:textId="77777777" w:rsidR="00E615E6" w:rsidRDefault="00720F21">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οι μεγάλες αλλαγές σε μία δημοκρατία ξεκινούν από τους νόμους που αυτή ψηφίζει και όχι από εξαγγελίες, υποσχέσεις και δηλώσεις. Το σημερινό νομοσχέδιο έρχεται να προστεθεί σε μία σειρά νομοθετημάτων </w:t>
      </w:r>
      <w:r>
        <w:rPr>
          <w:rFonts w:eastAsia="Times New Roman" w:cs="Times New Roman"/>
          <w:szCs w:val="24"/>
        </w:rPr>
        <w:t xml:space="preserve">που αγνοούν, αντιτίθενται και καταστρατηγούν κάθε έννοια χρηστής νομοθέτησης και κατά κανόνα ορθής νομοθέτησης. Αυτός είναι και ο βασικός λόγος που εμείς ως Ένωση Κεντρώων θα καταψηφίσουμε επί της αρχής το συγκεκριμένο νομοσχέδιο. </w:t>
      </w:r>
    </w:p>
    <w:p w14:paraId="03A73131" w14:textId="77777777" w:rsidR="00E615E6" w:rsidRDefault="00720F21">
      <w:pPr>
        <w:spacing w:after="0" w:line="600" w:lineRule="auto"/>
        <w:ind w:firstLine="720"/>
        <w:jc w:val="both"/>
        <w:rPr>
          <w:rFonts w:eastAsia="Times New Roman" w:cs="Times New Roman"/>
          <w:szCs w:val="24"/>
        </w:rPr>
      </w:pPr>
      <w:r>
        <w:rPr>
          <w:rFonts w:eastAsia="Times New Roman" w:cs="Times New Roman"/>
          <w:szCs w:val="24"/>
        </w:rPr>
        <w:t>Το σημερινό νομοσχέδιο τ</w:t>
      </w:r>
      <w:r>
        <w:rPr>
          <w:rFonts w:eastAsia="Times New Roman" w:cs="Times New Roman"/>
          <w:szCs w:val="24"/>
        </w:rPr>
        <w:t>ου Υπουργείου Εσωτερικών έχει έναν πομπώδη, αλλά και κενό περιεχομένου τίτλο, κατά την άποψη της Ένωσης Κεντρώων. Θα ξεκινήσω από όσα προβλέπονται στο πρώτο μέρος του νομοσχεδίου σχετικά με την προώθηση της ουσιαστικής ισότητας μεταξύ των φύλων, ταυτόχρονα</w:t>
      </w:r>
      <w:r>
        <w:rPr>
          <w:rFonts w:eastAsia="Times New Roman" w:cs="Times New Roman"/>
          <w:szCs w:val="24"/>
        </w:rPr>
        <w:t xml:space="preserve"> με την ενίσχυση της πρόληψης και της καταπολέμησης της </w:t>
      </w:r>
      <w:proofErr w:type="spellStart"/>
      <w:r>
        <w:rPr>
          <w:rFonts w:eastAsia="Times New Roman" w:cs="Times New Roman"/>
          <w:szCs w:val="24"/>
        </w:rPr>
        <w:t>έμφυλης</w:t>
      </w:r>
      <w:proofErr w:type="spellEnd"/>
      <w:r>
        <w:rPr>
          <w:rFonts w:eastAsia="Times New Roman" w:cs="Times New Roman"/>
          <w:szCs w:val="24"/>
        </w:rPr>
        <w:t xml:space="preserve"> βίας. </w:t>
      </w:r>
    </w:p>
    <w:p w14:paraId="03A73132" w14:textId="77777777" w:rsidR="00E615E6" w:rsidRDefault="00720F21">
      <w:pPr>
        <w:spacing w:after="0" w:line="600" w:lineRule="auto"/>
        <w:ind w:firstLine="720"/>
        <w:jc w:val="both"/>
        <w:rPr>
          <w:rFonts w:eastAsia="Times New Roman" w:cs="Times New Roman"/>
          <w:szCs w:val="24"/>
        </w:rPr>
      </w:pPr>
      <w:r>
        <w:rPr>
          <w:rFonts w:eastAsia="Times New Roman" w:cs="Times New Roman"/>
          <w:szCs w:val="24"/>
        </w:rPr>
        <w:t xml:space="preserve">Πράγματι είναι αλήθεια πως κανένας λογικός άνθρωπος δεν θα μπορούσε να έχει αντίρρηση στα ζητήματα που αφορούν </w:t>
      </w:r>
      <w:r>
        <w:rPr>
          <w:rFonts w:eastAsia="Times New Roman" w:cs="Times New Roman"/>
          <w:szCs w:val="24"/>
        </w:rPr>
        <w:lastRenderedPageBreak/>
        <w:t>την αρχή της ισότητας των φύλων, η οποία άλλωστε προβλέπεται στο Σύνταγμα της Ελλάδος ήδη από το 1975 στην παράγραφο 4 του άρθρου 2. Δυστυχώς όμω</w:t>
      </w:r>
      <w:r>
        <w:rPr>
          <w:rFonts w:eastAsia="Times New Roman" w:cs="Times New Roman"/>
          <w:szCs w:val="24"/>
        </w:rPr>
        <w:t xml:space="preserve">ς είναι σαν να ρίχνουμε νερό σε ένα βαρέλι δίχως πάτο. Για ποια ουσιαστική ισότητα μιλάμε, για ποια ουσιαστική ισότητα έχουμε δικαίωμα να μιλάμε, όταν σε άλλη νομοθετική πρωτοβουλία της ίδιας Κυβέρνησης η οποία θα έρθει αργότερα στη Βουλή, προβλέπεται η </w:t>
      </w:r>
      <w:proofErr w:type="spellStart"/>
      <w:r>
        <w:rPr>
          <w:rFonts w:eastAsia="Times New Roman" w:cs="Times New Roman"/>
          <w:szCs w:val="24"/>
        </w:rPr>
        <w:t>αυ</w:t>
      </w:r>
      <w:r>
        <w:rPr>
          <w:rFonts w:eastAsia="Times New Roman" w:cs="Times New Roman"/>
          <w:szCs w:val="24"/>
        </w:rPr>
        <w:t>στηροποίηση</w:t>
      </w:r>
      <w:proofErr w:type="spellEnd"/>
      <w:r>
        <w:rPr>
          <w:rFonts w:eastAsia="Times New Roman" w:cs="Times New Roman"/>
          <w:szCs w:val="24"/>
        </w:rPr>
        <w:t xml:space="preserve"> του ορισμού του βιασμού, χωρίς κα</w:t>
      </w:r>
      <w:r>
        <w:rPr>
          <w:rFonts w:eastAsia="Times New Roman" w:cs="Times New Roman"/>
          <w:szCs w:val="24"/>
        </w:rPr>
        <w:t>μ</w:t>
      </w:r>
      <w:r>
        <w:rPr>
          <w:rFonts w:eastAsia="Times New Roman" w:cs="Times New Roman"/>
          <w:szCs w:val="24"/>
        </w:rPr>
        <w:t>μία απολύτως αναφορά στην έννοια της συναίνεσης;</w:t>
      </w:r>
    </w:p>
    <w:p w14:paraId="03A73133" w14:textId="77777777" w:rsidR="00E615E6" w:rsidRDefault="00720F21">
      <w:pPr>
        <w:spacing w:after="0" w:line="600" w:lineRule="auto"/>
        <w:ind w:firstLine="720"/>
        <w:jc w:val="both"/>
        <w:rPr>
          <w:rFonts w:eastAsia="Times New Roman" w:cs="Times New Roman"/>
          <w:szCs w:val="24"/>
        </w:rPr>
      </w:pPr>
      <w:r>
        <w:rPr>
          <w:rFonts w:eastAsia="Times New Roman" w:cs="Times New Roman"/>
          <w:szCs w:val="24"/>
        </w:rPr>
        <w:t>Να πώς αποδεικνύεται, αγαπητοί συνάδελφοι, η έλλειψη προγραμματισμού στην οποία αναφέρθηκα νωρίτερα, από την πλευρά της Κυβέρνησης. Και τα τριάντα άρθρα του πρώτ</w:t>
      </w:r>
      <w:r>
        <w:rPr>
          <w:rFonts w:eastAsia="Times New Roman" w:cs="Times New Roman"/>
          <w:szCs w:val="24"/>
        </w:rPr>
        <w:t>ου μέρους του νομοσχεδίου, όσο σωστά και αν είναι, καθίστανται αυτομάτως άσχετα στην πράξη, λίγα, μικρά, ανεπαρκή, αφού η ουσία τους καταστρατηγείται από την αδυναμία της Κυβέρνησης να αντιληφθεί ότι για να έχουν νόημα τα όσα όμορφα, αλλά ανεδαφικά, κατά τ</w:t>
      </w:r>
      <w:r>
        <w:rPr>
          <w:rFonts w:eastAsia="Times New Roman" w:cs="Times New Roman"/>
          <w:szCs w:val="24"/>
        </w:rPr>
        <w:t xml:space="preserve">ην άποψή μας, είπε η συνάδελφος εισηγήτρια του ΣΥΡΙΖΑ περί ουσιαστικής ισότητας μεταξύ των φύλων και αποτελεσματικής καταπολέμησης της </w:t>
      </w:r>
      <w:proofErr w:type="spellStart"/>
      <w:r>
        <w:rPr>
          <w:rFonts w:eastAsia="Times New Roman" w:cs="Times New Roman"/>
          <w:szCs w:val="24"/>
        </w:rPr>
        <w:t>έμφυλης</w:t>
      </w:r>
      <w:proofErr w:type="spellEnd"/>
      <w:r>
        <w:rPr>
          <w:rFonts w:eastAsia="Times New Roman" w:cs="Times New Roman"/>
          <w:szCs w:val="24"/>
        </w:rPr>
        <w:t xml:space="preserve"> βίας, θα έπρεπε </w:t>
      </w:r>
      <w:r>
        <w:rPr>
          <w:rFonts w:eastAsia="Times New Roman" w:cs="Times New Roman"/>
          <w:szCs w:val="24"/>
        </w:rPr>
        <w:lastRenderedPageBreak/>
        <w:t>πρώτα να έχουμε καταλήξει στο ζήτημα της αναθεώρησης του νομικού ορισμού του βιασμού, στο οποίο δ</w:t>
      </w:r>
      <w:r>
        <w:rPr>
          <w:rFonts w:eastAsia="Times New Roman" w:cs="Times New Roman"/>
          <w:szCs w:val="24"/>
        </w:rPr>
        <w:t>εν έχουμε ακόμα καταλήξει. Μια τρύπα, λοιπόν, στο νερό στο πρώτο μέρος του νομοσχεδίου!</w:t>
      </w:r>
    </w:p>
    <w:p w14:paraId="03A73134" w14:textId="77777777" w:rsidR="00E615E6" w:rsidRDefault="00720F21">
      <w:pPr>
        <w:spacing w:after="0" w:line="600" w:lineRule="auto"/>
        <w:ind w:firstLine="720"/>
        <w:jc w:val="both"/>
        <w:rPr>
          <w:rFonts w:eastAsia="Times New Roman" w:cs="Times New Roman"/>
          <w:szCs w:val="24"/>
        </w:rPr>
      </w:pPr>
      <w:r>
        <w:rPr>
          <w:rFonts w:eastAsia="Times New Roman" w:cs="Times New Roman"/>
          <w:szCs w:val="24"/>
        </w:rPr>
        <w:t>Μπορούμε να μιλάμε, λοιπόν, όσο θέλουμε εμείς εδώ στην Ελλάδα για τα δικαιώματα των γυναικών, επικαλούμενοι αυθαίρετα νούμερα, μετρήσεις, ποσοστά, αριθμούς, αλλά πώς να</w:t>
      </w:r>
      <w:r>
        <w:rPr>
          <w:rFonts w:eastAsia="Times New Roman" w:cs="Times New Roman"/>
          <w:szCs w:val="24"/>
        </w:rPr>
        <w:t xml:space="preserve"> μας πάρει πράγματι κανείς στα σοβαρά, όταν σε ολόκληρο τον πολιτισμένο κόσμο η συζήτηση γι’ αυτό το θέμα επικεντρώνεται στην εκ νέου διατύπωση του νομικού ορισμού του βιασμού με βάση τη μη ύπαρξη συναίνεσης, ενώ αντίθετα εδώ στην Ελλάδα η πρόταση του Υπου</w:t>
      </w:r>
      <w:r>
        <w:rPr>
          <w:rFonts w:eastAsia="Times New Roman" w:cs="Times New Roman"/>
          <w:szCs w:val="24"/>
        </w:rPr>
        <w:t>ργείου Δικαιοσύνης, αυτή που πρόσφατα βγήκε στη δημόσια διαβούλευση σχετικά με την τροποποίηση του άρθρου 336 του Ποινικού Κώδικα, όχι μόνο δεν αναφέρει την ανάγκη συναίνεσης ως προϋπόθεση, αλλά αντιθέτως επιχειρεί να αλλάξει την προϋπόθεση της γενικής δια</w:t>
      </w:r>
      <w:r>
        <w:rPr>
          <w:rFonts w:eastAsia="Times New Roman" w:cs="Times New Roman"/>
          <w:szCs w:val="24"/>
        </w:rPr>
        <w:t xml:space="preserve">τύπωσης περί απειλής σπουδαίου και άμεσου κινδύνου σε σωματική βία ή απειλή σοβαρού και άμεσου κινδύνου ζωής. </w:t>
      </w:r>
    </w:p>
    <w:p w14:paraId="03A73135" w14:textId="77777777" w:rsidR="00E615E6" w:rsidRDefault="00720F21">
      <w:pPr>
        <w:spacing w:after="0" w:line="600" w:lineRule="auto"/>
        <w:ind w:firstLine="720"/>
        <w:jc w:val="both"/>
        <w:rPr>
          <w:rFonts w:eastAsia="Times New Roman" w:cs="Times New Roman"/>
          <w:szCs w:val="24"/>
        </w:rPr>
      </w:pPr>
      <w:r>
        <w:rPr>
          <w:rFonts w:eastAsia="Times New Roman" w:cs="Times New Roman"/>
          <w:szCs w:val="24"/>
        </w:rPr>
        <w:lastRenderedPageBreak/>
        <w:t>Κυρίες και κύριοι συνάδελφοι, με λίγα λόγια, όλα όσα ισχυρίζεστε πως κατοχυρώνονται στα τριάντα πρώτα άρθρα του συγκεκριμένου νομοσχεδίου σχετικά</w:t>
      </w:r>
      <w:r>
        <w:rPr>
          <w:rFonts w:eastAsia="Times New Roman" w:cs="Times New Roman"/>
          <w:szCs w:val="24"/>
        </w:rPr>
        <w:t xml:space="preserve"> με την ισότητα των δύο φύλων, αναιρούνται από αυτό που μόλις σας είπα. Αν δεν αλλάξει ο ορισμός του βιασμού, όλα τα υπόλοιπα είναι δευτερεύοντα και δεν μπορούμε να δεχτούμε το ενδιαφέρον σας ως ειλικρινές, ως αποτελεσματικό, εκτός και αν διαφωνείτε με τη </w:t>
      </w:r>
      <w:r>
        <w:rPr>
          <w:rFonts w:eastAsia="Times New Roman" w:cs="Times New Roman"/>
          <w:szCs w:val="24"/>
        </w:rPr>
        <w:t xml:space="preserve">διαπίστωση πως η βία δεν έχει μόνο μία μορφή και αν για κάποιον λόγο πιστεύετε πως η βία </w:t>
      </w:r>
      <w:r w:rsidRPr="00E641C7">
        <w:rPr>
          <w:rFonts w:eastAsia="Times New Roman" w:cs="Times New Roman"/>
          <w:szCs w:val="24"/>
        </w:rPr>
        <w:t>αφήνει</w:t>
      </w:r>
      <w:r>
        <w:rPr>
          <w:rFonts w:eastAsia="Times New Roman" w:cs="Times New Roman"/>
          <w:szCs w:val="24"/>
        </w:rPr>
        <w:t xml:space="preserve"> πάντα κάποια εμφανή σημάδια. Δυστυχώς, αγαπητοί συνάδελφοι, η βία δεν αφήνει πάντα ορατά, εμφανή και διακριτά σημάδια.</w:t>
      </w:r>
    </w:p>
    <w:p w14:paraId="03A73136" w14:textId="77777777" w:rsidR="00E615E6" w:rsidRDefault="00720F21">
      <w:pPr>
        <w:spacing w:after="0" w:line="600" w:lineRule="auto"/>
        <w:ind w:firstLine="720"/>
        <w:jc w:val="both"/>
        <w:rPr>
          <w:rFonts w:eastAsia="Times New Roman" w:cs="Times New Roman"/>
          <w:szCs w:val="24"/>
        </w:rPr>
      </w:pPr>
      <w:r>
        <w:rPr>
          <w:rFonts w:eastAsia="Times New Roman" w:cs="Times New Roman"/>
          <w:szCs w:val="24"/>
        </w:rPr>
        <w:t xml:space="preserve">Για ποια ισότητα των φύλων θα μιλήσουμε, </w:t>
      </w:r>
      <w:r>
        <w:rPr>
          <w:rFonts w:eastAsia="Times New Roman" w:cs="Times New Roman"/>
          <w:szCs w:val="24"/>
        </w:rPr>
        <w:t xml:space="preserve">λοιπόν, αν δεν βρίσκουμε το θάρρος να το κάνουμε από αυτό εδώ το Βήμα, από αυτήν εδώ την Αίθουσα προς την κατεύθυνση που έδειξε ο Άρειος Πάγος με δύο αποφάσεις του, με τις οποίες έκρινε πως δεν απαιτείται αντίσταση του θύματος κατά τον βιασμό. Και στις </w:t>
      </w:r>
      <w:r>
        <w:rPr>
          <w:rFonts w:eastAsia="Times New Roman" w:cs="Times New Roman"/>
          <w:szCs w:val="24"/>
        </w:rPr>
        <w:t>επι</w:t>
      </w:r>
      <w:r>
        <w:rPr>
          <w:rFonts w:eastAsia="Times New Roman" w:cs="Times New Roman"/>
          <w:szCs w:val="24"/>
        </w:rPr>
        <w:t>τροπές</w:t>
      </w:r>
      <w:r>
        <w:rPr>
          <w:rFonts w:eastAsia="Times New Roman" w:cs="Times New Roman"/>
          <w:szCs w:val="24"/>
        </w:rPr>
        <w:t xml:space="preserve"> η εισηγήτρια του ΣΥΡΙΖΑ επικαλέστηκε την περίφημη Σύμβαση της Κωνσταντινούπολης για την καταπολέμηση της Βίας κατά των Γυναικών, ένα κείμενο που επικυρώθηκε έναν </w:t>
      </w:r>
      <w:r>
        <w:rPr>
          <w:rFonts w:eastAsia="Times New Roman" w:cs="Times New Roman"/>
          <w:szCs w:val="24"/>
        </w:rPr>
        <w:lastRenderedPageBreak/>
        <w:t>χρόνο πριν και με τη δική μας ψήφο, με την ψήφο της Βουλής των Ελλήνων. Δεν μας είπε, ό</w:t>
      </w:r>
      <w:r>
        <w:rPr>
          <w:rFonts w:eastAsia="Times New Roman" w:cs="Times New Roman"/>
          <w:szCs w:val="24"/>
        </w:rPr>
        <w:t xml:space="preserve">μως, τίποτα για το βασικότερο σημείο της, για την κυριότερη πρόβλεψή της που αφορά ακριβώς τον εκ νέου ορισμό του βιασμού με μοναδικό κριτήριο την απουσία της συναίνεσης. Μηδέν εις το </w:t>
      </w:r>
      <w:proofErr w:type="spellStart"/>
      <w:r>
        <w:rPr>
          <w:rFonts w:eastAsia="Times New Roman" w:cs="Times New Roman"/>
          <w:szCs w:val="24"/>
        </w:rPr>
        <w:t>πηλίκον</w:t>
      </w:r>
      <w:proofErr w:type="spellEnd"/>
      <w:r>
        <w:rPr>
          <w:rFonts w:eastAsia="Times New Roman" w:cs="Times New Roman"/>
          <w:szCs w:val="24"/>
        </w:rPr>
        <w:t>, λοιπόν, αγαπητοί συνάδελφοι του ΣΥΡΙΖΑ!</w:t>
      </w:r>
    </w:p>
    <w:p w14:paraId="03A73137" w14:textId="77777777" w:rsidR="00E615E6" w:rsidRDefault="00720F21">
      <w:pPr>
        <w:spacing w:after="0" w:line="600" w:lineRule="auto"/>
        <w:ind w:firstLine="720"/>
        <w:jc w:val="both"/>
        <w:rPr>
          <w:rFonts w:eastAsia="Times New Roman" w:cs="Times New Roman"/>
          <w:szCs w:val="24"/>
        </w:rPr>
      </w:pPr>
      <w:r>
        <w:rPr>
          <w:rFonts w:eastAsia="Times New Roman" w:cs="Times New Roman"/>
          <w:szCs w:val="24"/>
        </w:rPr>
        <w:t>Προχωρώ τώρα στον σχολι</w:t>
      </w:r>
      <w:r>
        <w:rPr>
          <w:rFonts w:eastAsia="Times New Roman" w:cs="Times New Roman"/>
          <w:szCs w:val="24"/>
        </w:rPr>
        <w:t xml:space="preserve">ασμό του δευτέρου μέρους του νομοσχεδίου που ισχυρίζεστε ότι ρυθμίζει τις διαδικασίες για την απονομή της ιθαγένειας. </w:t>
      </w:r>
    </w:p>
    <w:p w14:paraId="03A73138" w14:textId="77777777" w:rsidR="00E615E6" w:rsidRDefault="00720F21">
      <w:pPr>
        <w:spacing w:after="0" w:line="600" w:lineRule="auto"/>
        <w:ind w:firstLine="720"/>
        <w:jc w:val="both"/>
        <w:rPr>
          <w:rFonts w:eastAsia="Times New Roman" w:cs="Times New Roman"/>
          <w:szCs w:val="24"/>
        </w:rPr>
      </w:pPr>
      <w:r>
        <w:rPr>
          <w:rFonts w:eastAsia="Times New Roman" w:cs="Times New Roman"/>
          <w:szCs w:val="24"/>
        </w:rPr>
        <w:t>Εάν πράγματι σας ενδιέφερε να λύσετε το συγκεκριμένο θέμα και τα συγκεκριμένα και γνωστά σε όλους μας προβλήματα, θα είχατε φέρει πολύ νω</w:t>
      </w:r>
      <w:r>
        <w:rPr>
          <w:rFonts w:eastAsia="Times New Roman" w:cs="Times New Roman"/>
          <w:szCs w:val="24"/>
        </w:rPr>
        <w:t>ρίτερα τις συγκεκριμένες διατάξεις, το συγκεκριμένο νομοσχέδιο -ένα νομοσχέδιο ολόκληρο είναι από μόνο του αυτό- και όχι λίγο πριν τις εκλογές και θα το είχατε φέρει ως ενιαίο, αυτοτελές νομοσχέδιο και θα επιχειρούσατε να λύσετε πολλά προβλήματα μέσα από τ</w:t>
      </w:r>
      <w:r>
        <w:rPr>
          <w:rFonts w:eastAsia="Times New Roman" w:cs="Times New Roman"/>
          <w:szCs w:val="24"/>
        </w:rPr>
        <w:t xml:space="preserve">η διαδικασία του διαλόγου που γίνεται στις Επιτροπές της Βουλής κατά τη συζήτηση του νομοσχεδίου. Το φέρατε, όμως, κυριολεκτικά την τελευταία στιγμή με </w:t>
      </w:r>
      <w:r>
        <w:rPr>
          <w:rFonts w:eastAsia="Times New Roman" w:cs="Times New Roman"/>
          <w:szCs w:val="24"/>
        </w:rPr>
        <w:lastRenderedPageBreak/>
        <w:t xml:space="preserve">μία </w:t>
      </w:r>
      <w:proofErr w:type="spellStart"/>
      <w:r>
        <w:rPr>
          <w:rFonts w:eastAsia="Times New Roman" w:cs="Times New Roman"/>
          <w:szCs w:val="24"/>
        </w:rPr>
        <w:t>εμβαλωματική</w:t>
      </w:r>
      <w:proofErr w:type="spellEnd"/>
      <w:r>
        <w:rPr>
          <w:rFonts w:eastAsia="Times New Roman" w:cs="Times New Roman"/>
          <w:szCs w:val="24"/>
        </w:rPr>
        <w:t xml:space="preserve"> προσθήκη δεκαεννέα άρθρων στο νομοσχέδιο για την ισότητα των φύλων.</w:t>
      </w:r>
    </w:p>
    <w:p w14:paraId="03A73139" w14:textId="77777777" w:rsidR="00E615E6" w:rsidRDefault="00720F21">
      <w:pPr>
        <w:spacing w:after="0" w:line="600" w:lineRule="auto"/>
        <w:ind w:firstLine="720"/>
        <w:jc w:val="both"/>
        <w:rPr>
          <w:rFonts w:eastAsia="Times New Roman" w:cs="Times New Roman"/>
          <w:szCs w:val="24"/>
        </w:rPr>
      </w:pPr>
      <w:r w:rsidRPr="00352CBC">
        <w:rPr>
          <w:rFonts w:eastAsia="Times New Roman" w:cs="Times New Roman"/>
          <w:szCs w:val="24"/>
        </w:rPr>
        <w:t>(</w:t>
      </w:r>
      <w:r>
        <w:rPr>
          <w:rFonts w:eastAsia="Times New Roman" w:cs="Times New Roman"/>
          <w:szCs w:val="24"/>
        </w:rPr>
        <w:t>Στο σημείο αυτό τη</w:t>
      </w:r>
      <w:r>
        <w:rPr>
          <w:rFonts w:eastAsia="Times New Roman" w:cs="Times New Roman"/>
          <w:szCs w:val="24"/>
        </w:rPr>
        <w:t xml:space="preserve">ν Προεδρική Έδρα καταλαμβάνει ο </w:t>
      </w:r>
      <w:r>
        <w:rPr>
          <w:rFonts w:eastAsia="Times New Roman" w:cs="Times New Roman"/>
          <w:szCs w:val="24"/>
        </w:rPr>
        <w:t>Ζ</w:t>
      </w:r>
      <w:r>
        <w:rPr>
          <w:rFonts w:eastAsia="Times New Roman" w:cs="Times New Roman"/>
          <w:szCs w:val="24"/>
        </w:rPr>
        <w:t xml:space="preserve">΄ Αντιπρόεδρος της Βουλής κ. </w:t>
      </w:r>
      <w:r w:rsidRPr="00503E16">
        <w:rPr>
          <w:rFonts w:eastAsia="Times New Roman" w:cs="Times New Roman"/>
          <w:b/>
          <w:szCs w:val="24"/>
        </w:rPr>
        <w:t>ΜΑΡΙΟΣ ΓΕΩΡΓΙΑΔΗΣ</w:t>
      </w:r>
      <w:r>
        <w:rPr>
          <w:rFonts w:eastAsia="Times New Roman" w:cs="Times New Roman"/>
          <w:szCs w:val="24"/>
        </w:rPr>
        <w:t>)</w:t>
      </w:r>
    </w:p>
    <w:p w14:paraId="03A7313A" w14:textId="77777777" w:rsidR="00E615E6" w:rsidRDefault="00720F21">
      <w:pPr>
        <w:spacing w:after="0" w:line="600" w:lineRule="auto"/>
        <w:ind w:firstLine="720"/>
        <w:jc w:val="both"/>
        <w:rPr>
          <w:rFonts w:eastAsia="Times New Roman" w:cs="Times New Roman"/>
          <w:szCs w:val="24"/>
        </w:rPr>
      </w:pPr>
      <w:r>
        <w:rPr>
          <w:rFonts w:eastAsia="Times New Roman" w:cs="Times New Roman"/>
          <w:szCs w:val="24"/>
        </w:rPr>
        <w:t xml:space="preserve">Είμαστε πολύ επιφυλακτικοί απέναντι σε όλα </w:t>
      </w:r>
      <w:r>
        <w:rPr>
          <w:rFonts w:eastAsia="Times New Roman" w:cs="Times New Roman"/>
          <w:szCs w:val="24"/>
        </w:rPr>
        <w:t>αυτά που</w:t>
      </w:r>
      <w:r>
        <w:rPr>
          <w:rFonts w:eastAsia="Times New Roman" w:cs="Times New Roman"/>
          <w:szCs w:val="24"/>
        </w:rPr>
        <w:t xml:space="preserve"> προτείνετε γιατί οι αλλαγές που επιχειρείτε να κάνετε, σε συνδυασμό με τον προεκλογικό χρόνο που τις παρουσιάζετε, δεν αφήν</w:t>
      </w:r>
      <w:r>
        <w:rPr>
          <w:rFonts w:eastAsia="Times New Roman" w:cs="Times New Roman"/>
          <w:szCs w:val="24"/>
        </w:rPr>
        <w:t>ουν και πολλά περιθώρια παρερμηνείας. Επιδιώκετε την απόλυτη ανατροπή των όσων ίσχυαν μέχρι σήμερα στον Κώδικα της Ελληνικής Ιθαγένειας. Και το κάνετε αυτό χωρίς να έχετε πρώτα εξασφαλίσει τη συναίνεση σε ό,τι αφορά τους στοιχειώδεις κανόνες και διαδικασίε</w:t>
      </w:r>
      <w:r>
        <w:rPr>
          <w:rFonts w:eastAsia="Times New Roman" w:cs="Times New Roman"/>
          <w:szCs w:val="24"/>
        </w:rPr>
        <w:t xml:space="preserve">ς σχετικά με τον καθορισμό της ελληνικής ιθαγένειας. </w:t>
      </w:r>
    </w:p>
    <w:p w14:paraId="03A7313B" w14:textId="77777777" w:rsidR="00E615E6" w:rsidRDefault="00720F21">
      <w:pPr>
        <w:spacing w:after="0" w:line="600" w:lineRule="auto"/>
        <w:ind w:firstLine="720"/>
        <w:jc w:val="both"/>
        <w:rPr>
          <w:rFonts w:eastAsia="Times New Roman" w:cs="Times New Roman"/>
          <w:szCs w:val="24"/>
        </w:rPr>
      </w:pPr>
      <w:r>
        <w:rPr>
          <w:rFonts w:eastAsia="Times New Roman" w:cs="Times New Roman"/>
          <w:szCs w:val="24"/>
        </w:rPr>
        <w:t>Ο τρόπος δε με τον οποίο επιχειρείτε σήμερα να παρακάμψετε το κενό αυτό δίνοντας στον εκάστοτε Υπουργό τη δύναμη να αποφασίζει αυτός από μόνος του για το ποιος είναι Έλληνας τελικά ή όχι μέσω του καθορι</w:t>
      </w:r>
      <w:r>
        <w:rPr>
          <w:rFonts w:eastAsia="Times New Roman" w:cs="Times New Roman"/>
          <w:szCs w:val="24"/>
        </w:rPr>
        <w:t>σμού του περιεχομένου μιας εξέτασης, εμάς μας βρίσκει κάθετα αντίθετους.</w:t>
      </w:r>
    </w:p>
    <w:p w14:paraId="03A7313C" w14:textId="77777777" w:rsidR="00E615E6" w:rsidRDefault="00720F21">
      <w:pPr>
        <w:spacing w:after="0" w:line="600" w:lineRule="auto"/>
        <w:ind w:firstLine="720"/>
        <w:jc w:val="both"/>
        <w:rPr>
          <w:rFonts w:eastAsia="Times New Roman"/>
          <w:szCs w:val="24"/>
        </w:rPr>
      </w:pPr>
      <w:r>
        <w:rPr>
          <w:rFonts w:eastAsia="Times New Roman"/>
          <w:szCs w:val="24"/>
        </w:rPr>
        <w:lastRenderedPageBreak/>
        <w:t xml:space="preserve">Με τις απαράδεκτες εξουσιοδοτήσεις που ζητάνε κάθε τρεις και λίγο οι Υπουργοί της Κυβέρνησης και τις παίρνουν αδιαμαρτύρητα απ’ αυτήν τη Βουλή, τις παίρνουν αδιαμαρτύρητα από τους </w:t>
      </w:r>
      <w:r>
        <w:rPr>
          <w:rFonts w:eastAsia="Times New Roman"/>
          <w:szCs w:val="24"/>
        </w:rPr>
        <w:t>Βουλευτές της Συμπολίτευσης για να μπορούν στην πραγματικότητα να ξεπερνούν την Αντιπολίτευση και να νομοθετούν μόνοι τους οι Υπουργοί, να κάνουν ό,τι θέλουν, όποτε θέλουν, όταν το θέλουν, ακυρώνουν τον λόγο ύπαρξης της Βουλής.</w:t>
      </w:r>
    </w:p>
    <w:p w14:paraId="03A7313D" w14:textId="77777777" w:rsidR="00E615E6" w:rsidRDefault="00720F21">
      <w:pPr>
        <w:spacing w:after="0" w:line="600" w:lineRule="auto"/>
        <w:ind w:firstLine="720"/>
        <w:jc w:val="both"/>
        <w:rPr>
          <w:rFonts w:eastAsia="Times New Roman"/>
          <w:szCs w:val="24"/>
        </w:rPr>
      </w:pPr>
      <w:r>
        <w:rPr>
          <w:rFonts w:eastAsia="Times New Roman"/>
          <w:szCs w:val="24"/>
        </w:rPr>
        <w:t>Φέρνετε, λοιπόν, κυριολεκτικ</w:t>
      </w:r>
      <w:r>
        <w:rPr>
          <w:rFonts w:eastAsia="Times New Roman"/>
          <w:szCs w:val="24"/>
        </w:rPr>
        <w:t>ά τα πάνω-κάτω στον Κώδικα της Ελληνικής Ιθαγένειας και αυτό το κάνετε με υπουργικές αποφάσεις. Το αν αυτή η ανατροπή είναι υπέρ του δημοσίου συμφέροντος, υπέρ της διασφάλισης των ανθρωπίνων δικαιωμάτων, υπέρ της εύρυθμης λειτουργίας της διαδικασίας πολιτο</w:t>
      </w:r>
      <w:r>
        <w:rPr>
          <w:rFonts w:eastAsia="Times New Roman"/>
          <w:szCs w:val="24"/>
        </w:rPr>
        <w:t xml:space="preserve">γράφησης, μένει να το δούμε και να το κρίνουμε εκ του αποτελέσματος. </w:t>
      </w:r>
    </w:p>
    <w:p w14:paraId="03A7313E" w14:textId="77777777" w:rsidR="00E615E6" w:rsidRDefault="00720F21">
      <w:pPr>
        <w:spacing w:after="0" w:line="600" w:lineRule="auto"/>
        <w:ind w:firstLine="720"/>
        <w:jc w:val="both"/>
        <w:rPr>
          <w:rFonts w:eastAsia="Times New Roman"/>
          <w:szCs w:val="24"/>
        </w:rPr>
      </w:pPr>
      <w:r>
        <w:rPr>
          <w:rFonts w:eastAsia="Times New Roman"/>
          <w:szCs w:val="24"/>
        </w:rPr>
        <w:t xml:space="preserve">Έπειτα από μια προσεκτική μελέτη των άρθρων 31 και 49 γίνεται φανερό ότι έχετε αντιληφθεί κι εσείς οι ίδιοι ότι οι σοβαρές αδυναμίες του προηγούμενου δικού σας νόμου, του </w:t>
      </w:r>
      <w:r>
        <w:rPr>
          <w:rFonts w:eastAsia="Times New Roman"/>
          <w:szCs w:val="24"/>
        </w:rPr>
        <w:lastRenderedPageBreak/>
        <w:t>ν.</w:t>
      </w:r>
      <w:r>
        <w:rPr>
          <w:rFonts w:eastAsia="Times New Roman"/>
          <w:szCs w:val="24"/>
        </w:rPr>
        <w:t>4332/2015, πρ</w:t>
      </w:r>
      <w:r>
        <w:rPr>
          <w:rFonts w:eastAsia="Times New Roman"/>
          <w:szCs w:val="24"/>
        </w:rPr>
        <w:t xml:space="preserve">οστέθηκαν στις </w:t>
      </w:r>
      <w:proofErr w:type="spellStart"/>
      <w:r>
        <w:rPr>
          <w:rFonts w:eastAsia="Times New Roman"/>
          <w:szCs w:val="24"/>
        </w:rPr>
        <w:t>προϋπάρχουσες</w:t>
      </w:r>
      <w:proofErr w:type="spellEnd"/>
      <w:r>
        <w:rPr>
          <w:rFonts w:eastAsia="Times New Roman"/>
          <w:szCs w:val="24"/>
        </w:rPr>
        <w:t xml:space="preserve"> δυσλειτουργίες που παρουσιάστηκαν ήδη με την εφαρμογή του </w:t>
      </w:r>
      <w:r>
        <w:rPr>
          <w:rFonts w:eastAsia="Times New Roman"/>
          <w:szCs w:val="24"/>
        </w:rPr>
        <w:t>ν.</w:t>
      </w:r>
      <w:r>
        <w:rPr>
          <w:rFonts w:eastAsia="Times New Roman"/>
          <w:szCs w:val="24"/>
        </w:rPr>
        <w:t xml:space="preserve">3838/2010. Στη διαπίστωση του προβλήματος τα καταφέρατε πράγματι μια χαρά. Τη λύση, όμως, του προβλήματος, απ’ ό,τι φαίνεται, δεν την έχετε βρει. </w:t>
      </w:r>
    </w:p>
    <w:p w14:paraId="03A7313F" w14:textId="77777777" w:rsidR="00E615E6" w:rsidRDefault="00720F21">
      <w:pPr>
        <w:spacing w:after="0" w:line="600" w:lineRule="auto"/>
        <w:ind w:firstLine="720"/>
        <w:jc w:val="both"/>
        <w:rPr>
          <w:rFonts w:eastAsia="Times New Roman"/>
          <w:szCs w:val="24"/>
        </w:rPr>
      </w:pPr>
      <w:r>
        <w:rPr>
          <w:rFonts w:eastAsia="Times New Roman"/>
          <w:szCs w:val="24"/>
        </w:rPr>
        <w:t>Σ’ αυτό το σημείο θα</w:t>
      </w:r>
      <w:r>
        <w:rPr>
          <w:rFonts w:eastAsia="Times New Roman"/>
          <w:szCs w:val="24"/>
        </w:rPr>
        <w:t xml:space="preserve"> ήθελα να τονίσω ότι μας βρίσκουν απολύτως σύμφωνους οι προβλεπόμενες προσθήκες των προτεινόμενων αλλαγών που σκοπεύουν στην εναρμόνιση του </w:t>
      </w:r>
      <w:r>
        <w:rPr>
          <w:rFonts w:eastAsia="Times New Roman"/>
          <w:szCs w:val="24"/>
        </w:rPr>
        <w:t>Εθνικού Δικαίου</w:t>
      </w:r>
      <w:r>
        <w:rPr>
          <w:rFonts w:eastAsia="Times New Roman"/>
          <w:szCs w:val="24"/>
        </w:rPr>
        <w:t xml:space="preserve"> με τις απαιτήσεις της σύμβασης του ΟΗΕ για τα δικαιώματα των ατόμων με αναπηρίες, αλλά και με τις πρ</w:t>
      </w:r>
      <w:r>
        <w:rPr>
          <w:rFonts w:eastAsia="Times New Roman"/>
          <w:szCs w:val="24"/>
        </w:rPr>
        <w:t>οβλέψεις της ευρωπαϊκής νομοθεσίας περί ίσης μεταχείρισης και εξάλειψης των διακρίσεων λόγω ηλικίας και χρόνιας πάθησης. Κατά τα άλλα και το δεύτερο μέρος του νομοσχεδίου δεν πείθει ούτε για τη σοβαρότητα, ούτε για την αποτελεσματικότητά του.</w:t>
      </w:r>
    </w:p>
    <w:p w14:paraId="03A73140" w14:textId="77777777" w:rsidR="00E615E6" w:rsidRDefault="00720F21">
      <w:pPr>
        <w:spacing w:after="0" w:line="600" w:lineRule="auto"/>
        <w:ind w:firstLine="720"/>
        <w:jc w:val="both"/>
        <w:rPr>
          <w:rFonts w:eastAsia="Times New Roman"/>
          <w:szCs w:val="24"/>
        </w:rPr>
      </w:pPr>
      <w:r w:rsidRPr="00F0452A">
        <w:rPr>
          <w:rFonts w:eastAsia="Times New Roman"/>
          <w:szCs w:val="24"/>
        </w:rPr>
        <w:t>Το τρίτο μέρο</w:t>
      </w:r>
      <w:r w:rsidRPr="00F0452A">
        <w:rPr>
          <w:rFonts w:eastAsia="Times New Roman"/>
          <w:szCs w:val="24"/>
        </w:rPr>
        <w:t>ς του υπό</w:t>
      </w:r>
      <w:r>
        <w:rPr>
          <w:rFonts w:eastAsia="Times New Roman"/>
          <w:szCs w:val="24"/>
        </w:rPr>
        <w:t xml:space="preserve"> συζήτηση νομοσχεδίου έχει τον παραπλανητικό τίτλο «Διατάξεις σχετικές με τις εκλογές στην </w:t>
      </w:r>
      <w:r>
        <w:rPr>
          <w:rFonts w:eastAsia="Times New Roman"/>
          <w:szCs w:val="24"/>
        </w:rPr>
        <w:t>τοπική αυτοδιοίκηση</w:t>
      </w:r>
      <w:r>
        <w:rPr>
          <w:rFonts w:eastAsia="Times New Roman"/>
          <w:szCs w:val="24"/>
        </w:rPr>
        <w:t>». Ήδη ο τίτλος από μόνος του, σε συνδυασμό με τη χρονική περίοδο, με τη χρονική συγκυρία, μάς προϊδεάζει για το ποιες είναι οι πραγματικ</w:t>
      </w:r>
      <w:r>
        <w:rPr>
          <w:rFonts w:eastAsia="Times New Roman"/>
          <w:szCs w:val="24"/>
        </w:rPr>
        <w:t xml:space="preserve">ές προθέσεις της συγκεκριμένης </w:t>
      </w:r>
      <w:r>
        <w:rPr>
          <w:rFonts w:eastAsia="Times New Roman"/>
          <w:szCs w:val="24"/>
        </w:rPr>
        <w:lastRenderedPageBreak/>
        <w:t xml:space="preserve">πολιτικής απόφασης να αλλάξουμε την εκλογική διαδικασία είκοσι μέρες πριν την έναρξη της προεκλογικής περιόδου. </w:t>
      </w:r>
    </w:p>
    <w:p w14:paraId="03A73141" w14:textId="77777777" w:rsidR="00E615E6" w:rsidRDefault="00720F21">
      <w:pPr>
        <w:spacing w:after="0" w:line="600" w:lineRule="auto"/>
        <w:ind w:firstLine="720"/>
        <w:jc w:val="both"/>
        <w:rPr>
          <w:rFonts w:eastAsia="Times New Roman"/>
          <w:szCs w:val="24"/>
        </w:rPr>
      </w:pPr>
      <w:r>
        <w:rPr>
          <w:rFonts w:eastAsia="Times New Roman"/>
          <w:szCs w:val="24"/>
        </w:rPr>
        <w:t xml:space="preserve">Είναι μεγάλο λάθος αυτό το μήνυμα που στέλνετε, κύριοι της Κυβέρνησης, μέσα απ’ αυτήν εδώ την Αίθουσα. Στέλνετε </w:t>
      </w:r>
      <w:r>
        <w:rPr>
          <w:rFonts w:eastAsia="Times New Roman"/>
          <w:szCs w:val="24"/>
        </w:rPr>
        <w:t xml:space="preserve">το λάθος μήνυμα προς τους πολίτες ότι όλα δήθεν είναι εντάξει και ότι είναι σωστό το να αποτελεί η εκλογική διαδικασία πεδίο άσκησης κομματικών προνομίων και ότι οι εκλογές μπορούν να γίνονται μ’ έναν τρόπο που να εξυπηρετεί κομματικούς και όχι πολιτικούς </w:t>
      </w:r>
      <w:r>
        <w:rPr>
          <w:rFonts w:eastAsia="Times New Roman"/>
          <w:szCs w:val="24"/>
        </w:rPr>
        <w:t xml:space="preserve">σκοπούς. </w:t>
      </w:r>
    </w:p>
    <w:p w14:paraId="03A73142" w14:textId="77777777" w:rsidR="00E615E6" w:rsidRDefault="00720F21">
      <w:pPr>
        <w:spacing w:after="0" w:line="600" w:lineRule="auto"/>
        <w:ind w:firstLine="720"/>
        <w:jc w:val="both"/>
        <w:rPr>
          <w:rFonts w:eastAsia="Times New Roman"/>
          <w:szCs w:val="24"/>
        </w:rPr>
      </w:pPr>
      <w:r>
        <w:rPr>
          <w:rFonts w:eastAsia="Times New Roman"/>
          <w:szCs w:val="24"/>
        </w:rPr>
        <w:t xml:space="preserve">Ο τρόπος </w:t>
      </w:r>
      <w:r>
        <w:rPr>
          <w:rFonts w:eastAsia="Times New Roman"/>
          <w:szCs w:val="24"/>
        </w:rPr>
        <w:t xml:space="preserve">τον οποίο </w:t>
      </w:r>
      <w:r>
        <w:rPr>
          <w:rFonts w:eastAsia="Times New Roman"/>
          <w:szCs w:val="24"/>
        </w:rPr>
        <w:t>νομοθετούμε έχει επιπτώσεις στη λειτουργία της δημοκρατίας. Πόσοι πολίτες πιστεύετε ότι θα παραιτηθούν, θα αποστασιοποιηθούν και θα αδιαφορήσουν για τα κοινά από σήμερα και στο εξής εξαιτίας ακριβώς αυτής της κυνικής διαχείριση</w:t>
      </w:r>
      <w:r>
        <w:rPr>
          <w:rFonts w:eastAsia="Times New Roman"/>
          <w:szCs w:val="24"/>
        </w:rPr>
        <w:t xml:space="preserve">ς των μικροπολιτικών επιδιώξεων των κομματικών σας στελεχών; Πόσοι; Με πόσους είσαστε αρκετοί αν θα δηλώσουν αποχή, αν δεν κατέβουν στις εκλογές; Πόσοι Έλληνες θα οδηγηθούν σήμερα στο συμπέρασμα ότι αφού το παιχνίδι είναι στημένο και από πριν ξεπουλημένο, </w:t>
      </w:r>
      <w:r>
        <w:rPr>
          <w:rFonts w:eastAsia="Times New Roman"/>
          <w:szCs w:val="24"/>
        </w:rPr>
        <w:t>όπως λέει και ένα γνω</w:t>
      </w:r>
      <w:r>
        <w:rPr>
          <w:rFonts w:eastAsia="Times New Roman"/>
          <w:szCs w:val="24"/>
        </w:rPr>
        <w:lastRenderedPageBreak/>
        <w:t xml:space="preserve">στό τραγούδι, τότε δεν έχει κανένα απολύτως νόημα να σηκωθούν από τους καναπέδες τους και να πάνε να ψηφίσουν για να αλλάξουν αυτήν την κατάσταση, γιατί αυτή η κατάσταση θα παραμείνει η ίδια, όσα χρόνια και αν περάσουν; </w:t>
      </w:r>
    </w:p>
    <w:p w14:paraId="03A73143" w14:textId="77777777" w:rsidR="00E615E6" w:rsidRDefault="00720F21">
      <w:pPr>
        <w:spacing w:after="0" w:line="600" w:lineRule="auto"/>
        <w:ind w:firstLine="720"/>
        <w:jc w:val="both"/>
        <w:rPr>
          <w:rFonts w:eastAsia="Times New Roman"/>
          <w:szCs w:val="24"/>
        </w:rPr>
      </w:pPr>
      <w:r>
        <w:rPr>
          <w:rFonts w:eastAsia="Times New Roman"/>
          <w:szCs w:val="24"/>
        </w:rPr>
        <w:t xml:space="preserve">Ενισχύετε την </w:t>
      </w:r>
      <w:r>
        <w:rPr>
          <w:rFonts w:eastAsia="Times New Roman"/>
          <w:szCs w:val="24"/>
        </w:rPr>
        <w:t>αποχή σήμερα μ’ αυτήν τη φιλοσοφία, την οποία προσπαθείτε να περάσετε στο τρίτο μέρος του νομοσχεδίου. Ενισχύετε την αποχή. Αυτό κάνετε. Αν σας ενδιέφερε στ’ αλήθεια η ενίσχυση της δημοκρατίας και των θεσμών της, τότε αυτά που προτείνατε θα είχαν στόχο την</w:t>
      </w:r>
      <w:r>
        <w:rPr>
          <w:rFonts w:eastAsia="Times New Roman"/>
          <w:szCs w:val="24"/>
        </w:rPr>
        <w:t xml:space="preserve"> αντιμετώπιση του τραγικού φαινομένου της αποχής εν</w:t>
      </w:r>
      <w:r>
        <w:rPr>
          <w:rFonts w:eastAsia="Times New Roman"/>
          <w:szCs w:val="24"/>
        </w:rPr>
        <w:t xml:space="preserve"> </w:t>
      </w:r>
      <w:r>
        <w:rPr>
          <w:rFonts w:eastAsia="Times New Roman"/>
          <w:szCs w:val="24"/>
        </w:rPr>
        <w:t xml:space="preserve">όψει των επικείμενων εκλογών που έρχονται είτε σε ευρωπαϊκό επίπεδο είτε σε εθνικό και όχι την εξυπηρέτηση προσωπικών και </w:t>
      </w:r>
      <w:proofErr w:type="spellStart"/>
      <w:r>
        <w:rPr>
          <w:rFonts w:eastAsia="Times New Roman"/>
          <w:szCs w:val="24"/>
        </w:rPr>
        <w:t>μικροεκλογικών</w:t>
      </w:r>
      <w:proofErr w:type="spellEnd"/>
      <w:r>
        <w:rPr>
          <w:rFonts w:eastAsia="Times New Roman"/>
          <w:szCs w:val="24"/>
        </w:rPr>
        <w:t xml:space="preserve"> συμφερόντων. Με τα όσα πράττουμε σήμερα εμείς, διώχνουμε κόσμο από </w:t>
      </w:r>
      <w:r>
        <w:rPr>
          <w:rFonts w:eastAsia="Times New Roman"/>
          <w:szCs w:val="24"/>
        </w:rPr>
        <w:t>τις κάλπες. Η απαξίωση δε της εκλογικής διαδικασίας με τις τροπολογίες της τελευταίας στιγμής, με νομοθέτηση «στο πόδι» διατάξεων που ανοίγουν δρόμους στους λίγους και εκλεκτούς, ενώ ταυτόχρονα κλείνουν πόρτες στους πολλούς, δεν βοηθούν τη δημοκρατία.</w:t>
      </w:r>
    </w:p>
    <w:p w14:paraId="03A73144" w14:textId="77777777" w:rsidR="00E615E6" w:rsidRDefault="00720F21">
      <w:pPr>
        <w:spacing w:after="0" w:line="600" w:lineRule="auto"/>
        <w:ind w:firstLine="720"/>
        <w:jc w:val="both"/>
        <w:rPr>
          <w:rFonts w:eastAsia="Times New Roman"/>
          <w:szCs w:val="24"/>
        </w:rPr>
      </w:pPr>
      <w:r>
        <w:rPr>
          <w:rFonts w:eastAsia="Times New Roman"/>
          <w:szCs w:val="24"/>
        </w:rPr>
        <w:lastRenderedPageBreak/>
        <w:t>(Στο</w:t>
      </w:r>
      <w:r>
        <w:rPr>
          <w:rFonts w:eastAsia="Times New Roman"/>
          <w:szCs w:val="24"/>
        </w:rPr>
        <w:t xml:space="preserve"> σημείο αυτό </w:t>
      </w:r>
      <w:r>
        <w:rPr>
          <w:rFonts w:eastAsia="Times New Roman"/>
          <w:szCs w:val="24"/>
        </w:rPr>
        <w:t xml:space="preserve">κτυπάει </w:t>
      </w:r>
      <w:r>
        <w:rPr>
          <w:rFonts w:eastAsia="Times New Roman"/>
          <w:szCs w:val="24"/>
        </w:rPr>
        <w:t>το κουδούνι λήξεως του χρόνου ομιλίας του κυρίου Βουλευτή)</w:t>
      </w:r>
    </w:p>
    <w:p w14:paraId="03A73145" w14:textId="77777777" w:rsidR="00E615E6" w:rsidRDefault="00720F21">
      <w:pPr>
        <w:spacing w:after="0" w:line="600" w:lineRule="auto"/>
        <w:ind w:firstLine="720"/>
        <w:jc w:val="both"/>
        <w:rPr>
          <w:rFonts w:eastAsia="Times New Roman"/>
          <w:szCs w:val="24"/>
        </w:rPr>
      </w:pPr>
      <w:r>
        <w:rPr>
          <w:rFonts w:eastAsia="Times New Roman"/>
          <w:szCs w:val="24"/>
        </w:rPr>
        <w:t xml:space="preserve">Θα ήθελα να κάνω ένα σχόλιο σχετικά με το </w:t>
      </w:r>
      <w:proofErr w:type="spellStart"/>
      <w:r>
        <w:rPr>
          <w:rFonts w:eastAsia="Times New Roman"/>
          <w:szCs w:val="24"/>
        </w:rPr>
        <w:t>διακύβευμα</w:t>
      </w:r>
      <w:proofErr w:type="spellEnd"/>
      <w:r>
        <w:rPr>
          <w:rFonts w:eastAsia="Times New Roman"/>
          <w:szCs w:val="24"/>
        </w:rPr>
        <w:t xml:space="preserve"> των επικείμενων εκλογών και θα κρατήσω και λίγο χρόνο για τη δευτερολογία μου για να αναφερθώ στις τροπολογίες.</w:t>
      </w:r>
    </w:p>
    <w:p w14:paraId="03A73146" w14:textId="77777777" w:rsidR="00E615E6" w:rsidRDefault="00720F21">
      <w:pPr>
        <w:spacing w:after="0" w:line="600" w:lineRule="auto"/>
        <w:ind w:firstLine="720"/>
        <w:jc w:val="both"/>
        <w:rPr>
          <w:rFonts w:eastAsia="Times New Roman"/>
          <w:szCs w:val="24"/>
        </w:rPr>
      </w:pPr>
      <w:r>
        <w:rPr>
          <w:rFonts w:eastAsia="Times New Roman"/>
          <w:szCs w:val="24"/>
        </w:rPr>
        <w:t>Η Κυβέρνηση</w:t>
      </w:r>
      <w:r>
        <w:rPr>
          <w:rFonts w:eastAsia="Times New Roman"/>
          <w:szCs w:val="24"/>
        </w:rPr>
        <w:t xml:space="preserve"> ισχυρίζεται πως το δίλημμα των εκλογών είναι το αν θέλουμε να πάμε μπροστά ή αν θέλουμε να γυρίσουμε πίσω, το αν επιθυμούμε την πρόοδο ή την οπισθοδρόμηση. Η Αξιωματική Αντιπολίτευση από την άλλη πλευρά επιδιώκει να δώσει χαρακτήρα δημοψηφίσματος στις εκλ</w:t>
      </w:r>
      <w:r>
        <w:rPr>
          <w:rFonts w:eastAsia="Times New Roman"/>
          <w:szCs w:val="24"/>
        </w:rPr>
        <w:t xml:space="preserve">ογές με το ερώτημα για το αν είναι ο ΣΥΡΙΖΑ επικίνδυνος για τη χώρα ή όχι. </w:t>
      </w:r>
    </w:p>
    <w:p w14:paraId="03A73147" w14:textId="77777777" w:rsidR="00E615E6" w:rsidRDefault="00720F21">
      <w:pPr>
        <w:spacing w:after="0" w:line="600" w:lineRule="auto"/>
        <w:ind w:firstLine="720"/>
        <w:jc w:val="both"/>
        <w:rPr>
          <w:rFonts w:eastAsia="Times New Roman"/>
          <w:szCs w:val="24"/>
        </w:rPr>
      </w:pPr>
      <w:r>
        <w:rPr>
          <w:rFonts w:eastAsia="Times New Roman"/>
          <w:szCs w:val="24"/>
        </w:rPr>
        <w:t xml:space="preserve">Κυρίες και κύριοι συνάδελφοι –απευθύνομαι σε όλους, ανεξαρτήτως πτέρυγας- και τα δύο αυτά κομματικά αφηγήματα -και το κομματικό αφήγημα της Κυβέρνησης και το κομματικό αφήγημα της </w:t>
      </w:r>
      <w:r>
        <w:rPr>
          <w:rFonts w:eastAsia="Times New Roman"/>
          <w:szCs w:val="24"/>
        </w:rPr>
        <w:t>Αξιωματικής Αντιπολίτευσης- τα ακούει βερεσέ ο ελληνικός λαός. Οι επικείμενες εκλογές θα κρίνουν το αν θα έχουμε δημοκρατία και ειρήνη σ’ αυτήν τη χώρα και όχι το ποιος από τους δύο έκλεψε περισσότερα, το ποιος από τους δύο εξαπά</w:t>
      </w:r>
      <w:r>
        <w:rPr>
          <w:rFonts w:eastAsia="Times New Roman"/>
          <w:szCs w:val="24"/>
        </w:rPr>
        <w:lastRenderedPageBreak/>
        <w:t xml:space="preserve">τησε λιγότερο, ούτε για το </w:t>
      </w:r>
      <w:r>
        <w:rPr>
          <w:rFonts w:eastAsia="Times New Roman"/>
          <w:szCs w:val="24"/>
        </w:rPr>
        <w:t>ποιος από τους δύο έχει τους καλύτερους επικοινωνιολόγους για να μπορέσει να περάσει τις θέσεις του στον ελληνικό λαό. Αυτό που θα κληθούν να αποφασίσουν οι Έλληνες είναι για το αν θα παραμείνουν στο ίδιο έργο θεατές και αν θα περιμένουν να δουν το τέλος α</w:t>
      </w:r>
      <w:r>
        <w:rPr>
          <w:rFonts w:eastAsia="Times New Roman"/>
          <w:szCs w:val="24"/>
        </w:rPr>
        <w:t>υτής της φαρσοκωμωδίας που αποκαλούμε «πολιτική πόλωση», γνωρίζοντας ότι αυτό το τέλος θα είναι ταυτόχρονα και το τέλος της δημοκρατίας και της ειρήνης σ’ αυτόν εδώ τον τόπο.</w:t>
      </w:r>
    </w:p>
    <w:p w14:paraId="03A73148" w14:textId="77777777" w:rsidR="00E615E6" w:rsidRDefault="00720F21">
      <w:pPr>
        <w:spacing w:after="0" w:line="600" w:lineRule="auto"/>
        <w:ind w:firstLine="720"/>
        <w:jc w:val="both"/>
        <w:rPr>
          <w:rFonts w:eastAsia="Times New Roman"/>
          <w:szCs w:val="24"/>
        </w:rPr>
      </w:pPr>
      <w:r>
        <w:rPr>
          <w:rFonts w:eastAsia="Times New Roman"/>
          <w:szCs w:val="24"/>
        </w:rPr>
        <w:t>Σας ευχαριστώ πολύ.</w:t>
      </w:r>
    </w:p>
    <w:p w14:paraId="03A73149" w14:textId="77777777" w:rsidR="00E615E6" w:rsidRDefault="00720F21">
      <w:pPr>
        <w:spacing w:after="0" w:line="600" w:lineRule="auto"/>
        <w:ind w:firstLine="720"/>
        <w:jc w:val="both"/>
        <w:rPr>
          <w:rFonts w:eastAsia="Times New Roman"/>
          <w:szCs w:val="24"/>
        </w:rPr>
      </w:pPr>
      <w:r w:rsidRPr="007976D7">
        <w:rPr>
          <w:rFonts w:eastAsia="Times New Roman"/>
          <w:b/>
          <w:szCs w:val="24"/>
        </w:rPr>
        <w:t>ΠΡΟΕΔΡΕΥΩΝ (Μάριος Γεωργιάδης):</w:t>
      </w:r>
      <w:r>
        <w:rPr>
          <w:rFonts w:eastAsia="Times New Roman"/>
          <w:szCs w:val="24"/>
        </w:rPr>
        <w:t xml:space="preserve"> Ευχαριστούμε τον κ. </w:t>
      </w:r>
      <w:proofErr w:type="spellStart"/>
      <w:r>
        <w:rPr>
          <w:rFonts w:eastAsia="Times New Roman"/>
          <w:szCs w:val="24"/>
        </w:rPr>
        <w:t>Σαρίδη</w:t>
      </w:r>
      <w:proofErr w:type="spellEnd"/>
      <w:r>
        <w:rPr>
          <w:rFonts w:eastAsia="Times New Roman"/>
          <w:szCs w:val="24"/>
        </w:rPr>
        <w:t>.</w:t>
      </w:r>
    </w:p>
    <w:p w14:paraId="03A7314A" w14:textId="77777777" w:rsidR="00E615E6" w:rsidRDefault="00720F21">
      <w:pPr>
        <w:spacing w:after="0" w:line="600" w:lineRule="auto"/>
        <w:ind w:firstLine="720"/>
        <w:jc w:val="both"/>
        <w:rPr>
          <w:rFonts w:eastAsia="Times New Roman"/>
          <w:szCs w:val="24"/>
        </w:rPr>
      </w:pPr>
      <w:r>
        <w:rPr>
          <w:rFonts w:eastAsia="Times New Roman"/>
          <w:szCs w:val="24"/>
        </w:rPr>
        <w:t>Θ</w:t>
      </w:r>
      <w:r>
        <w:rPr>
          <w:rFonts w:eastAsia="Times New Roman"/>
          <w:szCs w:val="24"/>
        </w:rPr>
        <w:t>α</w:t>
      </w:r>
      <w:r>
        <w:rPr>
          <w:rFonts w:eastAsia="Times New Roman"/>
          <w:szCs w:val="24"/>
        </w:rPr>
        <w:t xml:space="preserve"> δώσω τον λόγο στον Υφυπουργό Εξωτερικών κ. </w:t>
      </w:r>
      <w:proofErr w:type="spellStart"/>
      <w:r>
        <w:rPr>
          <w:rFonts w:eastAsia="Times New Roman"/>
          <w:szCs w:val="24"/>
        </w:rPr>
        <w:t>Μπόλαρη</w:t>
      </w:r>
      <w:proofErr w:type="spellEnd"/>
      <w:r>
        <w:rPr>
          <w:rFonts w:eastAsia="Times New Roman"/>
          <w:szCs w:val="24"/>
        </w:rPr>
        <w:t xml:space="preserve"> για να αναπτύξει μια τροπολογία.</w:t>
      </w:r>
    </w:p>
    <w:p w14:paraId="03A7314B" w14:textId="77777777" w:rsidR="00E615E6" w:rsidRDefault="00720F21">
      <w:pPr>
        <w:spacing w:after="0" w:line="600" w:lineRule="auto"/>
        <w:ind w:firstLine="720"/>
        <w:jc w:val="both"/>
        <w:rPr>
          <w:rFonts w:eastAsia="Times New Roman"/>
          <w:szCs w:val="24"/>
        </w:rPr>
      </w:pPr>
      <w:r>
        <w:rPr>
          <w:rFonts w:eastAsia="Times New Roman"/>
          <w:szCs w:val="24"/>
        </w:rPr>
        <w:t>Ορίστε, κύριε Υπουργέ, έχετε τον λόγο.</w:t>
      </w:r>
    </w:p>
    <w:p w14:paraId="03A7314C" w14:textId="77777777" w:rsidR="00E615E6" w:rsidRDefault="00720F21">
      <w:pPr>
        <w:spacing w:after="0" w:line="600" w:lineRule="auto"/>
        <w:ind w:firstLine="720"/>
        <w:jc w:val="both"/>
        <w:rPr>
          <w:rFonts w:eastAsia="Times New Roman"/>
          <w:szCs w:val="24"/>
        </w:rPr>
      </w:pPr>
      <w:r w:rsidRPr="007976D7">
        <w:rPr>
          <w:rFonts w:eastAsia="Times New Roman"/>
          <w:b/>
          <w:szCs w:val="24"/>
        </w:rPr>
        <w:t>ΜΑΡΚΟΣ ΜΠΟΛΑΡΗΣ (Υφυπουργός Εξωτερικών):</w:t>
      </w:r>
      <w:r w:rsidRPr="008B5673">
        <w:rPr>
          <w:rFonts w:eastAsia="Times New Roman"/>
          <w:szCs w:val="24"/>
        </w:rPr>
        <w:t xml:space="preserve"> </w:t>
      </w:r>
      <w:r>
        <w:rPr>
          <w:rFonts w:eastAsia="Times New Roman"/>
          <w:szCs w:val="24"/>
        </w:rPr>
        <w:t>Ευχαριστώ πολύ, κύριε Πρόεδρε.</w:t>
      </w:r>
    </w:p>
    <w:p w14:paraId="03A7314D" w14:textId="77777777" w:rsidR="00E615E6" w:rsidRDefault="00720F21">
      <w:pPr>
        <w:spacing w:after="0" w:line="600" w:lineRule="auto"/>
        <w:ind w:firstLine="720"/>
        <w:jc w:val="both"/>
        <w:rPr>
          <w:rFonts w:eastAsia="Times New Roman"/>
          <w:szCs w:val="24"/>
        </w:rPr>
      </w:pPr>
      <w:r>
        <w:rPr>
          <w:rFonts w:eastAsia="Times New Roman"/>
          <w:szCs w:val="24"/>
        </w:rPr>
        <w:t>Κυρίες και κύριοι συνάδελφοι, η τροπολογία που κατατέθηκε έ</w:t>
      </w:r>
      <w:r>
        <w:rPr>
          <w:rFonts w:eastAsia="Times New Roman"/>
          <w:szCs w:val="24"/>
        </w:rPr>
        <w:t xml:space="preserve">χει δύο μέρη. Το πρώτο είναι το κομμάτι που έρχεται να </w:t>
      </w:r>
      <w:r>
        <w:rPr>
          <w:rFonts w:eastAsia="Times New Roman"/>
          <w:szCs w:val="24"/>
        </w:rPr>
        <w:lastRenderedPageBreak/>
        <w:t>συμπληρώσει τα μέτρα που έχουν ήδη ληφθεί για την πλήρη διασφάλιση της ακώλυτης συμμετοχής των Ελλήνων πολιτών στις ευρωεκλογές και των Ελλήνων πολιτών που διαμένουν στο Ηνωμένο Βασίλειο. Συνεπώς, η τρ</w:t>
      </w:r>
      <w:r>
        <w:rPr>
          <w:rFonts w:eastAsia="Times New Roman"/>
          <w:szCs w:val="24"/>
        </w:rPr>
        <w:t>οπολογία εξασφαλίζει ότι άσχετα από το αν η Μεγάλη Βρετανία παραμείνει στην Ευρωπαϊκή Ένωση ή όχι, οι Έλληνες πολίτες θα ασκήσουν κανονικά το εκλογικό τους δικαίωμα και γι’ αυτόν τον λόγο έχει ενισχυθεί το προξενικό γραφείο στην πρεσβεία του Λονδίνου με πρ</w:t>
      </w:r>
      <w:r>
        <w:rPr>
          <w:rFonts w:eastAsia="Times New Roman"/>
          <w:szCs w:val="24"/>
        </w:rPr>
        <w:t>οσωπικό -έναν διπλωματικό και δύο διοικητικούς υπαλλήλους- και ταυτόχρονα έχει ανοίξει πύλη εγγραφής για να εγγραφούν οι Έλληνες πολίτες-κάτοικοι της Μεγάλης Βρετανίας στους εκλογικούς καταλόγους. Μάλιστα, με τη σημερινή τροπολογία τούς δίνουμε τη δυνατότη</w:t>
      </w:r>
      <w:r>
        <w:rPr>
          <w:rFonts w:eastAsia="Times New Roman"/>
          <w:szCs w:val="24"/>
        </w:rPr>
        <w:t>τα να εγγραφούν μέχρι και τις 10 του Απρίλη.</w:t>
      </w:r>
    </w:p>
    <w:p w14:paraId="03A7314E" w14:textId="77777777" w:rsidR="00E615E6" w:rsidRDefault="00720F21">
      <w:pPr>
        <w:tabs>
          <w:tab w:val="left" w:pos="709"/>
          <w:tab w:val="center" w:pos="4753"/>
        </w:tabs>
        <w:spacing w:after="0" w:line="600" w:lineRule="auto"/>
        <w:ind w:firstLine="720"/>
        <w:contextualSpacing/>
        <w:jc w:val="both"/>
        <w:rPr>
          <w:rFonts w:eastAsia="Times New Roman"/>
          <w:szCs w:val="24"/>
        </w:rPr>
      </w:pPr>
      <w:r>
        <w:rPr>
          <w:rFonts w:eastAsia="Times New Roman"/>
          <w:szCs w:val="24"/>
        </w:rPr>
        <w:tab/>
      </w:r>
      <w:r>
        <w:rPr>
          <w:rFonts w:eastAsia="Times New Roman"/>
          <w:szCs w:val="24"/>
        </w:rPr>
        <w:t>Υπάρχει και ένα δεύτερο κομμάτι στην τροπολογία, το οποίο αφορά τη διαχείριση των Βρετανών πολιτών στην Ελλάδα σε περίπτωση που θα έχουμε άτακτη έξοδο. Ελπίζουμε πως δεν θα χρειαστεί, αλλά η χώρα πρέπει να είναι προετοιμασμένη γι’ αυτό το ενδεχόμενο. Το έν</w:t>
      </w:r>
      <w:r>
        <w:rPr>
          <w:rFonts w:eastAsia="Times New Roman"/>
          <w:szCs w:val="24"/>
        </w:rPr>
        <w:t xml:space="preserve">α αφορά ρυθμίσεις για τη διαμονή των </w:t>
      </w:r>
      <w:r>
        <w:rPr>
          <w:rFonts w:eastAsia="Times New Roman"/>
          <w:szCs w:val="24"/>
        </w:rPr>
        <w:lastRenderedPageBreak/>
        <w:t xml:space="preserve">Βρετανών πολιτών. Το αντιμετωπίζει σε τρεις κατηγορίες, αυτούς που είναι σήμερα στην Ελλάδα, αυτούς που πιθανόν να έρθουν μέχρι το τέλος του χρόνου, αλλά και όσους θα εγκατασταθούν στη συνέχεια. Έχει τρεις κατηγορίες η </w:t>
      </w:r>
      <w:r>
        <w:rPr>
          <w:rFonts w:eastAsia="Times New Roman"/>
          <w:szCs w:val="24"/>
        </w:rPr>
        <w:t>τροπολογία. Υπάρχει διαχείριση για την αντιμετώπιση από πλευράς της Ελλάδας των τουριστών που θέλουν να έρθουν στην Ελλάδα σχετικά με τις βίζες που θα χρειαστούν και τη διευκόλυνσή τους, για να είναι ανώδυνη για την ελληνική οικονομία και τον ελληνικό τουρ</w:t>
      </w:r>
      <w:r>
        <w:rPr>
          <w:rFonts w:eastAsia="Times New Roman"/>
          <w:szCs w:val="24"/>
        </w:rPr>
        <w:t xml:space="preserve">ισμό η προσέλευση από πλευράς των Βρετανών τουριστών. </w:t>
      </w:r>
    </w:p>
    <w:p w14:paraId="03A7314F" w14:textId="77777777" w:rsidR="00E615E6" w:rsidRDefault="00720F21">
      <w:pPr>
        <w:tabs>
          <w:tab w:val="left" w:pos="709"/>
          <w:tab w:val="center" w:pos="4753"/>
        </w:tabs>
        <w:spacing w:after="0" w:line="600" w:lineRule="auto"/>
        <w:ind w:firstLine="720"/>
        <w:contextualSpacing/>
        <w:jc w:val="both"/>
        <w:rPr>
          <w:rFonts w:eastAsia="Times New Roman"/>
          <w:szCs w:val="24"/>
        </w:rPr>
      </w:pPr>
      <w:r>
        <w:rPr>
          <w:rFonts w:eastAsia="Times New Roman"/>
          <w:szCs w:val="24"/>
        </w:rPr>
        <w:tab/>
        <w:t xml:space="preserve">Υπάρχουν και διατάξεις οι οποίες αφορούν τη διαχείριση δικαιωμάτων Βρετανών πολιτών και νομικών προσώπων, εταιρειών, που έχουν έδρα το Ηνωμένο Βασίλειο και δραστηριοποιούνται στην Ελλάδα, ώστε να μην </w:t>
      </w:r>
      <w:r>
        <w:rPr>
          <w:rFonts w:eastAsia="Times New Roman"/>
          <w:szCs w:val="24"/>
        </w:rPr>
        <w:t xml:space="preserve">υπάρξει κάποια δυσμενής συνέπεια. </w:t>
      </w:r>
    </w:p>
    <w:p w14:paraId="03A73150" w14:textId="77777777" w:rsidR="00E615E6" w:rsidRDefault="00720F21">
      <w:pPr>
        <w:tabs>
          <w:tab w:val="left" w:pos="709"/>
          <w:tab w:val="center" w:pos="4753"/>
        </w:tabs>
        <w:spacing w:after="0" w:line="600" w:lineRule="auto"/>
        <w:ind w:firstLine="720"/>
        <w:contextualSpacing/>
        <w:jc w:val="both"/>
        <w:rPr>
          <w:rFonts w:eastAsia="Times New Roman"/>
          <w:szCs w:val="24"/>
        </w:rPr>
      </w:pPr>
      <w:r>
        <w:rPr>
          <w:rFonts w:eastAsia="Times New Roman"/>
          <w:szCs w:val="24"/>
        </w:rPr>
        <w:tab/>
        <w:t xml:space="preserve">Αυτονόητο είναι ότι αν υπογραφεί η συμφωνία μεταξύ της Ευρωπαϊκής Ένωσης και της Βρετανίας, υπερισχύουν οι διατάξεις αυτής της συμφωνίας. Η τροπολογία είναι για να αντιμετωπιστεί έκτακτο γεγονός, το οποίο όλοι </w:t>
      </w:r>
      <w:proofErr w:type="spellStart"/>
      <w:r>
        <w:rPr>
          <w:rFonts w:eastAsia="Times New Roman"/>
          <w:szCs w:val="24"/>
        </w:rPr>
        <w:t>απευχόμεθα</w:t>
      </w:r>
      <w:proofErr w:type="spellEnd"/>
      <w:r>
        <w:rPr>
          <w:rFonts w:eastAsia="Times New Roman"/>
          <w:szCs w:val="24"/>
        </w:rPr>
        <w:t>.</w:t>
      </w:r>
    </w:p>
    <w:p w14:paraId="03A73151" w14:textId="77777777" w:rsidR="00E615E6" w:rsidRDefault="00720F21">
      <w:pPr>
        <w:tabs>
          <w:tab w:val="left" w:pos="709"/>
          <w:tab w:val="center" w:pos="4753"/>
        </w:tabs>
        <w:spacing w:after="0" w:line="600" w:lineRule="auto"/>
        <w:ind w:firstLine="720"/>
        <w:contextualSpacing/>
        <w:jc w:val="both"/>
        <w:rPr>
          <w:rFonts w:eastAsia="Times New Roman"/>
          <w:szCs w:val="24"/>
        </w:rPr>
      </w:pPr>
      <w:r>
        <w:rPr>
          <w:rFonts w:eastAsia="Times New Roman"/>
          <w:szCs w:val="24"/>
        </w:rPr>
        <w:t>Ε</w:t>
      </w:r>
      <w:r>
        <w:rPr>
          <w:rFonts w:eastAsia="Times New Roman"/>
          <w:szCs w:val="24"/>
        </w:rPr>
        <w:t>υχαριστώ πολύ, κύριε Πρόεδρε.</w:t>
      </w:r>
    </w:p>
    <w:p w14:paraId="03A73152" w14:textId="77777777" w:rsidR="00E615E6" w:rsidRDefault="00720F21">
      <w:pPr>
        <w:tabs>
          <w:tab w:val="left" w:pos="709"/>
          <w:tab w:val="center" w:pos="4753"/>
        </w:tabs>
        <w:spacing w:after="0" w:line="600" w:lineRule="auto"/>
        <w:ind w:firstLine="720"/>
        <w:contextualSpacing/>
        <w:jc w:val="both"/>
        <w:rPr>
          <w:rFonts w:eastAsia="Times New Roman"/>
          <w:szCs w:val="24"/>
        </w:rPr>
      </w:pPr>
      <w:r>
        <w:rPr>
          <w:rFonts w:eastAsia="Times New Roman"/>
          <w:szCs w:val="24"/>
        </w:rPr>
        <w:lastRenderedPageBreak/>
        <w:tab/>
      </w:r>
      <w:r w:rsidRPr="007976D7">
        <w:rPr>
          <w:rFonts w:eastAsia="Times New Roman"/>
          <w:b/>
          <w:szCs w:val="24"/>
        </w:rPr>
        <w:t>ΠΡΟΕΔΡΕΥΩΝ (Μάριος Γεωργιάδης):</w:t>
      </w:r>
      <w:r>
        <w:rPr>
          <w:rFonts w:eastAsia="Times New Roman"/>
          <w:szCs w:val="24"/>
        </w:rPr>
        <w:t xml:space="preserve"> Ευχαριστούμε τον κύριο Υπουργό.</w:t>
      </w:r>
    </w:p>
    <w:p w14:paraId="03A73153" w14:textId="77777777" w:rsidR="00E615E6" w:rsidRDefault="00720F21">
      <w:pPr>
        <w:tabs>
          <w:tab w:val="left" w:pos="709"/>
          <w:tab w:val="center" w:pos="4753"/>
        </w:tabs>
        <w:spacing w:after="0" w:line="600" w:lineRule="auto"/>
        <w:ind w:firstLine="720"/>
        <w:contextualSpacing/>
        <w:jc w:val="both"/>
        <w:rPr>
          <w:rFonts w:eastAsia="Times New Roman"/>
          <w:szCs w:val="24"/>
        </w:rPr>
      </w:pPr>
      <w:r>
        <w:rPr>
          <w:rFonts w:eastAsia="Times New Roman"/>
          <w:szCs w:val="24"/>
        </w:rPr>
        <w:tab/>
        <w:t xml:space="preserve">Ο Υπουργός Εσωτερικών κ. </w:t>
      </w:r>
      <w:proofErr w:type="spellStart"/>
      <w:r>
        <w:rPr>
          <w:rFonts w:eastAsia="Times New Roman"/>
          <w:szCs w:val="24"/>
        </w:rPr>
        <w:t>Χαρίτσης</w:t>
      </w:r>
      <w:proofErr w:type="spellEnd"/>
      <w:r>
        <w:rPr>
          <w:rFonts w:eastAsia="Times New Roman"/>
          <w:szCs w:val="24"/>
        </w:rPr>
        <w:t xml:space="preserve"> έχει τον λόγο για κάποιες τροπολογίες. Θα σας δώσω πέντε λεπτά, κύριε Υπουργέ. Αν χρειαστείτε παραπάνω χρόνο, θα είναι στη </w:t>
      </w:r>
      <w:r>
        <w:rPr>
          <w:rFonts w:eastAsia="Times New Roman"/>
          <w:szCs w:val="24"/>
        </w:rPr>
        <w:t>διάθεσή σας.</w:t>
      </w:r>
    </w:p>
    <w:p w14:paraId="03A73154" w14:textId="77777777" w:rsidR="00E615E6" w:rsidRDefault="00720F21">
      <w:pPr>
        <w:tabs>
          <w:tab w:val="left" w:pos="709"/>
          <w:tab w:val="center" w:pos="4753"/>
        </w:tabs>
        <w:spacing w:after="0" w:line="600" w:lineRule="auto"/>
        <w:ind w:firstLine="720"/>
        <w:contextualSpacing/>
        <w:jc w:val="both"/>
        <w:rPr>
          <w:rFonts w:eastAsia="Times New Roman"/>
          <w:szCs w:val="24"/>
        </w:rPr>
      </w:pPr>
      <w:r>
        <w:rPr>
          <w:rFonts w:eastAsia="Times New Roman"/>
          <w:szCs w:val="24"/>
        </w:rPr>
        <w:tab/>
      </w:r>
      <w:r w:rsidRPr="007976D7">
        <w:rPr>
          <w:rFonts w:eastAsia="Times New Roman"/>
          <w:b/>
          <w:szCs w:val="24"/>
        </w:rPr>
        <w:t>ΑΛΕΞ</w:t>
      </w:r>
      <w:r>
        <w:rPr>
          <w:rFonts w:eastAsia="Times New Roman"/>
          <w:b/>
          <w:szCs w:val="24"/>
        </w:rPr>
        <w:t>Η</w:t>
      </w:r>
      <w:r w:rsidRPr="007976D7">
        <w:rPr>
          <w:rFonts w:eastAsia="Times New Roman"/>
          <w:b/>
          <w:szCs w:val="24"/>
        </w:rPr>
        <w:t>Σ ΧΑΡΙΤΣΗΣ (Υπουργός Εσωτερικών):</w:t>
      </w:r>
      <w:r>
        <w:rPr>
          <w:rFonts w:eastAsia="Times New Roman"/>
          <w:szCs w:val="24"/>
        </w:rPr>
        <w:t xml:space="preserve"> Δεν θα χρειαστώ παραπάνω χρόνο, κύριε Πρόεδρε. Είμαι ολιγόλογος. </w:t>
      </w:r>
    </w:p>
    <w:p w14:paraId="03A73155" w14:textId="77777777" w:rsidR="00E615E6" w:rsidRDefault="00720F21">
      <w:pPr>
        <w:tabs>
          <w:tab w:val="left" w:pos="709"/>
          <w:tab w:val="center" w:pos="4753"/>
        </w:tabs>
        <w:spacing w:after="0" w:line="600" w:lineRule="auto"/>
        <w:ind w:firstLine="720"/>
        <w:contextualSpacing/>
        <w:jc w:val="both"/>
        <w:rPr>
          <w:rFonts w:eastAsia="Times New Roman"/>
          <w:szCs w:val="24"/>
        </w:rPr>
      </w:pPr>
      <w:r>
        <w:rPr>
          <w:rFonts w:eastAsia="Times New Roman"/>
          <w:szCs w:val="24"/>
        </w:rPr>
        <w:tab/>
        <w:t xml:space="preserve">Έτσι κι αλλιώς, εγώ θα ακολουθήσω το αντίστροφο σχήμα απ’ αυτό που ακολούθησε ο κ. Βορίδης στην ομιλία του. Θα μιλήσω τώρα λίγο για τις </w:t>
      </w:r>
      <w:r>
        <w:rPr>
          <w:rFonts w:eastAsia="Times New Roman"/>
          <w:szCs w:val="24"/>
        </w:rPr>
        <w:t>τροπολογίες και στη συνέχεια θα κάνω μια αναλυτική παρουσίαση του νομοσχεδίου στην κεντρική ομιλία μου.</w:t>
      </w:r>
    </w:p>
    <w:p w14:paraId="03A73156" w14:textId="77777777" w:rsidR="00E615E6" w:rsidRDefault="00720F21">
      <w:pPr>
        <w:spacing w:after="0" w:line="600" w:lineRule="auto"/>
        <w:ind w:firstLine="720"/>
        <w:jc w:val="both"/>
        <w:rPr>
          <w:rFonts w:eastAsia="Times New Roman" w:cs="Times New Roman"/>
          <w:szCs w:val="24"/>
        </w:rPr>
      </w:pPr>
      <w:r>
        <w:rPr>
          <w:rFonts w:eastAsia="Times New Roman" w:cs="Times New Roman"/>
          <w:szCs w:val="24"/>
        </w:rPr>
        <w:t>Κατ’ αρχάς, θα ήθελα να πω ότι δεν άκουσα καμ</w:t>
      </w:r>
      <w:r>
        <w:rPr>
          <w:rFonts w:eastAsia="Times New Roman" w:cs="Times New Roman"/>
          <w:szCs w:val="24"/>
        </w:rPr>
        <w:t>μία</w:t>
      </w:r>
      <w:r>
        <w:rPr>
          <w:rFonts w:eastAsia="Times New Roman" w:cs="Times New Roman"/>
          <w:szCs w:val="24"/>
        </w:rPr>
        <w:t xml:space="preserve"> αναφορά –και το λέω ως θετικό αυτό- στην τροπολογία την οποία καταθέσαμε για τους εργαζομένους στους ΟΤ</w:t>
      </w:r>
      <w:r>
        <w:rPr>
          <w:rFonts w:eastAsia="Times New Roman" w:cs="Times New Roman"/>
          <w:szCs w:val="24"/>
        </w:rPr>
        <w:t xml:space="preserve">Α, εκτός κι αν υπάρξει συνέχεια από τους Βουλευτές της Αντιπολίτευσης. Θέλω να ελπίζω ότι είναι μια τροπολογία η οποία θα υποστηριχθεί και από τα κόμματα της Αντιπολίτευσης. </w:t>
      </w:r>
    </w:p>
    <w:p w14:paraId="03A73157" w14:textId="77777777" w:rsidR="00E615E6" w:rsidRDefault="00720F21">
      <w:pPr>
        <w:spacing w:after="0" w:line="600" w:lineRule="auto"/>
        <w:ind w:firstLine="720"/>
        <w:jc w:val="both"/>
        <w:rPr>
          <w:rFonts w:eastAsia="Times New Roman" w:cs="Times New Roman"/>
          <w:szCs w:val="24"/>
        </w:rPr>
      </w:pPr>
      <w:r>
        <w:rPr>
          <w:rFonts w:eastAsia="Times New Roman" w:cs="Times New Roman"/>
          <w:szCs w:val="24"/>
        </w:rPr>
        <w:lastRenderedPageBreak/>
        <w:t>Εμείς πάντως από τη μεριά μας θα συνεχίσουμε αυτήν την προσπάθεια την οποία έχουμ</w:t>
      </w:r>
      <w:r>
        <w:rPr>
          <w:rFonts w:eastAsia="Times New Roman" w:cs="Times New Roman"/>
          <w:szCs w:val="24"/>
        </w:rPr>
        <w:t>ε ξεκινήσει για την ενίσχυση των εργαζομένων στους ΟΤΑ. Αυτό κάνουμε και με τη συγκεκριμένη τροπολογία.</w:t>
      </w:r>
    </w:p>
    <w:p w14:paraId="03A73158" w14:textId="77777777" w:rsidR="00E615E6" w:rsidRDefault="00720F21">
      <w:pPr>
        <w:spacing w:after="0" w:line="600" w:lineRule="auto"/>
        <w:ind w:firstLine="720"/>
        <w:jc w:val="both"/>
        <w:rPr>
          <w:rFonts w:eastAsia="Times New Roman" w:cs="Times New Roman"/>
          <w:szCs w:val="24"/>
        </w:rPr>
      </w:pPr>
      <w:r>
        <w:rPr>
          <w:rFonts w:eastAsia="Times New Roman" w:cs="Times New Roman"/>
          <w:szCs w:val="24"/>
        </w:rPr>
        <w:t>Τώρα, ως προς την τροπολογία για τα εκλογικά, ακούσαμε και τον εισηγητή της Αξιωματικής Αντιπολίτευσης, τον κ. Βορίδη, να μιλάει πάλι για κάποιον ιθύνον</w:t>
      </w:r>
      <w:r>
        <w:rPr>
          <w:rFonts w:eastAsia="Times New Roman" w:cs="Times New Roman"/>
          <w:szCs w:val="24"/>
        </w:rPr>
        <w:t>τα νου, για κάποια συνωμοσία η οποία εξυφαίνεται σε κάποια κέντρα εξουσίας.</w:t>
      </w:r>
    </w:p>
    <w:p w14:paraId="03A73159" w14:textId="77777777" w:rsidR="00E615E6" w:rsidRDefault="00720F21">
      <w:pPr>
        <w:spacing w:after="0" w:line="600" w:lineRule="auto"/>
        <w:ind w:firstLine="720"/>
        <w:jc w:val="both"/>
        <w:rPr>
          <w:rFonts w:eastAsia="Times New Roman" w:cs="Times New Roman"/>
          <w:szCs w:val="24"/>
        </w:rPr>
      </w:pPr>
      <w:r>
        <w:rPr>
          <w:rFonts w:eastAsia="Times New Roman" w:cs="Times New Roman"/>
          <w:szCs w:val="24"/>
        </w:rPr>
        <w:t>Δεν ισχύουν αυτά, κύριε Βορίδη. Τα πράγματα είναι πολύ πιο απλά από αυτό. Πριν, όμως, μπω στην ουσία, θα μου επιτρέψετε να πω κάτι, επειδή χρησιμοποιήσατε και μία έκφραση η οποία ν</w:t>
      </w:r>
      <w:r>
        <w:rPr>
          <w:rFonts w:eastAsia="Times New Roman" w:cs="Times New Roman"/>
          <w:szCs w:val="24"/>
        </w:rPr>
        <w:t xml:space="preserve">οιώθω ότι κάπως με προκαλεί. Μιλήσατε για τη συντριβή που επέρχεται στις </w:t>
      </w:r>
      <w:proofErr w:type="spellStart"/>
      <w:r>
        <w:rPr>
          <w:rFonts w:eastAsia="Times New Roman" w:cs="Times New Roman"/>
          <w:szCs w:val="24"/>
        </w:rPr>
        <w:t>αυτοδιοικητικές</w:t>
      </w:r>
      <w:proofErr w:type="spellEnd"/>
      <w:r>
        <w:rPr>
          <w:rFonts w:eastAsia="Times New Roman" w:cs="Times New Roman"/>
          <w:szCs w:val="24"/>
        </w:rPr>
        <w:t xml:space="preserve"> εκλογές για τις δυνάμεις που αναφέρονται στον χώρο του ΣΥΡΙΖΑ. Σας συνιστώ να μην προεξοφλείτε συντριβή. Δείτε τι δηλώνουν ακόμα και σήμερα </w:t>
      </w:r>
      <w:proofErr w:type="spellStart"/>
      <w:r>
        <w:rPr>
          <w:rFonts w:eastAsia="Times New Roman" w:cs="Times New Roman"/>
          <w:szCs w:val="24"/>
        </w:rPr>
        <w:t>αυτοδιοικητικοί</w:t>
      </w:r>
      <w:proofErr w:type="spellEnd"/>
      <w:r>
        <w:rPr>
          <w:rFonts w:eastAsia="Times New Roman" w:cs="Times New Roman"/>
          <w:szCs w:val="24"/>
        </w:rPr>
        <w:t xml:space="preserve"> παράγοντες,</w:t>
      </w:r>
      <w:r>
        <w:rPr>
          <w:rFonts w:eastAsia="Times New Roman" w:cs="Times New Roman"/>
          <w:szCs w:val="24"/>
        </w:rPr>
        <w:t xml:space="preserve"> δήμαρχοι, περιφερειάρχες που </w:t>
      </w:r>
      <w:proofErr w:type="spellStart"/>
      <w:r>
        <w:rPr>
          <w:rFonts w:eastAsia="Times New Roman" w:cs="Times New Roman"/>
          <w:szCs w:val="24"/>
        </w:rPr>
        <w:t>πρόσκεινται</w:t>
      </w:r>
      <w:proofErr w:type="spellEnd"/>
      <w:r>
        <w:rPr>
          <w:rFonts w:eastAsia="Times New Roman" w:cs="Times New Roman"/>
          <w:szCs w:val="24"/>
        </w:rPr>
        <w:t xml:space="preserve"> και στον δικό σας πολιτικό χώρο, όχι στον δικό μας –έτσι κι αλλιώς, η πλειοψηφία σήμερα ανήκει πράγματι στον δικό σας χώρο- δείτε τι λέτε για την πολιτική που ακολουθούμε για τις </w:t>
      </w:r>
      <w:r>
        <w:rPr>
          <w:rFonts w:eastAsia="Times New Roman" w:cs="Times New Roman"/>
          <w:szCs w:val="24"/>
        </w:rPr>
        <w:lastRenderedPageBreak/>
        <w:t>προσλήψεις, δείτε τι λένε για την π</w:t>
      </w:r>
      <w:r>
        <w:rPr>
          <w:rFonts w:eastAsia="Times New Roman" w:cs="Times New Roman"/>
          <w:szCs w:val="24"/>
        </w:rPr>
        <w:t xml:space="preserve">ολιτική που ακολουθούμε για τις χρηματοδοτήσεις των ΟΤΑ. Νομίζω ότι αναφορικά με τα σενάρια περί συντριβής θα εκπλαγείτε τελικά δυσάρεστα. Θα είναι δυσάρεστα για σας, ευχάριστα για μας βεβαίως με τα αποτελέσματα που θα έχουμε τον Μάιο στις </w:t>
      </w:r>
      <w:proofErr w:type="spellStart"/>
      <w:r>
        <w:rPr>
          <w:rFonts w:eastAsia="Times New Roman" w:cs="Times New Roman"/>
          <w:szCs w:val="24"/>
        </w:rPr>
        <w:t>αυτοδιοικητικές</w:t>
      </w:r>
      <w:proofErr w:type="spellEnd"/>
      <w:r>
        <w:rPr>
          <w:rFonts w:eastAsia="Times New Roman" w:cs="Times New Roman"/>
          <w:szCs w:val="24"/>
        </w:rPr>
        <w:t xml:space="preserve"> </w:t>
      </w:r>
      <w:r>
        <w:rPr>
          <w:rFonts w:eastAsia="Times New Roman" w:cs="Times New Roman"/>
          <w:szCs w:val="24"/>
        </w:rPr>
        <w:t>εκλογές.</w:t>
      </w:r>
    </w:p>
    <w:p w14:paraId="03A7315A" w14:textId="77777777" w:rsidR="00E615E6" w:rsidRDefault="00720F21">
      <w:pPr>
        <w:spacing w:after="0" w:line="600" w:lineRule="auto"/>
        <w:ind w:firstLine="720"/>
        <w:jc w:val="both"/>
        <w:rPr>
          <w:rFonts w:eastAsia="Times New Roman" w:cs="Times New Roman"/>
          <w:szCs w:val="24"/>
        </w:rPr>
      </w:pPr>
      <w:r>
        <w:rPr>
          <w:rFonts w:eastAsia="Times New Roman" w:cs="Times New Roman"/>
          <w:szCs w:val="24"/>
        </w:rPr>
        <w:t>Ως προς την ουσία της τροπολογίας, κοιτάξτε, νομίζω ότι ήταν σαφές και από τις τοποθετήσεις που ακούστηκαν από όλους τους εισηγητές της Αντιπολίτευσης ότι εδώ μιλάμε για μια διαδικασία η οποία είναι σύνθετη και πολύπλοκη. Αυτό, λοιπόν, το οποίο εμ</w:t>
      </w:r>
      <w:r>
        <w:rPr>
          <w:rFonts w:eastAsia="Times New Roman" w:cs="Times New Roman"/>
          <w:szCs w:val="24"/>
        </w:rPr>
        <w:t xml:space="preserve">είς πράττουμε σήμερα με τη συγκεκριμένη τροπολογία είναι ακριβώς δυνητικά να έχουμε όλες τις επιλογές ανοιχτές –εννοώ τις τεχνικές επιλογές- εφ’ όσον χρειαστεί αύξηση των εκλογικών τμημάτων ή κατάτμηση των εκλογικών τμημάτων. </w:t>
      </w:r>
    </w:p>
    <w:p w14:paraId="03A7315B" w14:textId="77777777" w:rsidR="00E615E6" w:rsidRDefault="00720F21">
      <w:pPr>
        <w:spacing w:after="0" w:line="600" w:lineRule="auto"/>
        <w:ind w:firstLine="720"/>
        <w:jc w:val="both"/>
        <w:rPr>
          <w:rFonts w:eastAsia="Times New Roman" w:cs="Times New Roman"/>
          <w:szCs w:val="24"/>
        </w:rPr>
      </w:pPr>
      <w:r>
        <w:rPr>
          <w:rFonts w:eastAsia="Times New Roman" w:cs="Times New Roman"/>
          <w:szCs w:val="24"/>
        </w:rPr>
        <w:t>Πραγματικά, μου κάνει εντύπωσ</w:t>
      </w:r>
      <w:r>
        <w:rPr>
          <w:rFonts w:eastAsia="Times New Roman" w:cs="Times New Roman"/>
          <w:szCs w:val="24"/>
        </w:rPr>
        <w:t>η, γιατί είστε και έγκριτος νομικός. Διαφωνείτε να προκρίνονται οι νομικοί ΠΕ από τους δημοσίους υπαλλήλους, εφ’ όσον χρειαστεί να αξιοποιηθούν ως δικαστικοί αντιπρόσωποι έναντι άλλων ειδικοτήτων που δεν έχουν καμία σχέση με τη συγκεκριμένη διαδικασία; Διό</w:t>
      </w:r>
      <w:r>
        <w:rPr>
          <w:rFonts w:eastAsia="Times New Roman" w:cs="Times New Roman"/>
          <w:szCs w:val="24"/>
        </w:rPr>
        <w:t xml:space="preserve">τι αυτό κάνει η συγκεκριμένη ρύθμιση. Νομίζω ότι και για λόγους συναδελφικής </w:t>
      </w:r>
      <w:r>
        <w:rPr>
          <w:rFonts w:eastAsia="Times New Roman" w:cs="Times New Roman"/>
          <w:szCs w:val="24"/>
        </w:rPr>
        <w:lastRenderedPageBreak/>
        <w:t xml:space="preserve">αλληλεγγύης προς τους νομικούς θα πρέπει να συμφωνήσετε με αυτή τη ρύθμιση. </w:t>
      </w:r>
    </w:p>
    <w:p w14:paraId="03A7315C" w14:textId="77777777" w:rsidR="00E615E6" w:rsidRDefault="00720F21">
      <w:pPr>
        <w:spacing w:after="0" w:line="600" w:lineRule="auto"/>
        <w:ind w:firstLine="720"/>
        <w:jc w:val="both"/>
        <w:rPr>
          <w:rFonts w:eastAsia="Times New Roman" w:cs="Times New Roman"/>
          <w:szCs w:val="24"/>
        </w:rPr>
      </w:pPr>
      <w:r>
        <w:rPr>
          <w:rFonts w:eastAsia="Times New Roman" w:cs="Times New Roman"/>
          <w:szCs w:val="24"/>
        </w:rPr>
        <w:t>Αυτό κάνουμε, λοιπόν, δηλαδή κρατούμε όλες τις τεχνικές επιλογές ανοιχτές, έτσι ώστε η διαδικασία αυτή</w:t>
      </w:r>
      <w:r>
        <w:rPr>
          <w:rFonts w:eastAsia="Times New Roman" w:cs="Times New Roman"/>
          <w:szCs w:val="24"/>
        </w:rPr>
        <w:t xml:space="preserve"> στις 26 Μαΐου και στις 2 Ιουνίου των τεσσάρων καλπών να διεξαχθεί με τον αρτιότερο τεχνικά δυνατό τρόπο.</w:t>
      </w:r>
    </w:p>
    <w:p w14:paraId="03A7315D" w14:textId="77777777" w:rsidR="00E615E6" w:rsidRDefault="00720F21">
      <w:pPr>
        <w:spacing w:after="0" w:line="600" w:lineRule="auto"/>
        <w:ind w:firstLine="720"/>
        <w:jc w:val="both"/>
        <w:rPr>
          <w:rFonts w:eastAsia="Times New Roman" w:cs="Times New Roman"/>
          <w:szCs w:val="24"/>
        </w:rPr>
      </w:pPr>
      <w:r>
        <w:rPr>
          <w:rFonts w:eastAsia="Times New Roman" w:cs="Times New Roman"/>
          <w:szCs w:val="24"/>
        </w:rPr>
        <w:t>Σε σχέση, βεβαίως, με την τρίτη ρύθμιση της συγκεκριμένης τροπολογίας για το εκλογικό κώλυμα, όπου δώσατε και το μεγαλύτερο βάρος, επιτρέψτε μου να πω</w:t>
      </w:r>
      <w:r>
        <w:rPr>
          <w:rFonts w:eastAsia="Times New Roman" w:cs="Times New Roman"/>
          <w:szCs w:val="24"/>
        </w:rPr>
        <w:t xml:space="preserve"> ότι κι εδώ είναι άνθρακες ο θησαυρός, κατά τη γνώμη μου, γιατί μερικές φορές μπερδεύεστε. Νομίζετε ότι</w:t>
      </w:r>
      <w:r w:rsidRPr="00767DD3">
        <w:rPr>
          <w:rFonts w:eastAsia="Times New Roman" w:cs="Times New Roman"/>
          <w:szCs w:val="24"/>
        </w:rPr>
        <w:t xml:space="preserve"> </w:t>
      </w:r>
      <w:r>
        <w:rPr>
          <w:rFonts w:eastAsia="Times New Roman" w:cs="Times New Roman"/>
          <w:szCs w:val="24"/>
        </w:rPr>
        <w:t>είστε σε δικαστική αίθουσα και αγορεύετε ως νομικός, ως συνήγορος. Μπερδεύετε την επαγγελματική σας ιδιότητα με την πολιτική ιδιότητα του Βουλευτή.</w:t>
      </w:r>
    </w:p>
    <w:p w14:paraId="03A7315E" w14:textId="77777777" w:rsidR="00E615E6" w:rsidRDefault="00720F21">
      <w:pPr>
        <w:spacing w:after="0" w:line="600" w:lineRule="auto"/>
        <w:ind w:firstLine="720"/>
        <w:jc w:val="both"/>
        <w:rPr>
          <w:rFonts w:eastAsia="Times New Roman" w:cs="Times New Roman"/>
          <w:szCs w:val="24"/>
        </w:rPr>
      </w:pPr>
      <w:r>
        <w:rPr>
          <w:rFonts w:eastAsia="Times New Roman" w:cs="Times New Roman"/>
          <w:szCs w:val="24"/>
        </w:rPr>
        <w:t>Επει</w:t>
      </w:r>
      <w:r>
        <w:rPr>
          <w:rFonts w:eastAsia="Times New Roman" w:cs="Times New Roman"/>
          <w:szCs w:val="24"/>
        </w:rPr>
        <w:t>δή, λοιπόν, είπατε ότι ποτέ, πουθενά, κανείς δεν προχώρησε σε τέτοιου τύπου αλλαγή λίγο πριν τις εκλογές, σας λέω για τον ν.4255/2014 που συνιστά συνολική αλλαγή του εκλογικού νόμου. Έγινε, λοιπόν, αυτό. Το «ποτέ και πουθενά» έγινε εδώ, σ' αυτήν την Αίθουσ</w:t>
      </w:r>
      <w:r>
        <w:rPr>
          <w:rFonts w:eastAsia="Times New Roman" w:cs="Times New Roman"/>
          <w:szCs w:val="24"/>
        </w:rPr>
        <w:t xml:space="preserve">α, ακριβώς πριν από πέντε χρόνια. Η κατάθεση του νομοσχεδίου έγινε στις 27 Μαρτίου 2014. </w:t>
      </w:r>
      <w:r>
        <w:rPr>
          <w:rFonts w:eastAsia="Times New Roman" w:cs="Times New Roman"/>
          <w:szCs w:val="24"/>
        </w:rPr>
        <w:lastRenderedPageBreak/>
        <w:t xml:space="preserve">Στις </w:t>
      </w:r>
      <w:r>
        <w:rPr>
          <w:rFonts w:eastAsia="Times New Roman" w:cs="Times New Roman"/>
          <w:szCs w:val="24"/>
        </w:rPr>
        <w:t>ε</w:t>
      </w:r>
      <w:r>
        <w:rPr>
          <w:rFonts w:eastAsia="Times New Roman" w:cs="Times New Roman"/>
          <w:szCs w:val="24"/>
        </w:rPr>
        <w:t xml:space="preserve">πιτροπές οι συζητήσεις ήταν 1-3 Απριλίου 2014 και η ψήφισή του στην Ολομέλεια έγινε στις 9 και 10 Απριλίου 2014. Το ΦΕΚ έχει ημερομηνία 11 Απριλίου 2014, με τις </w:t>
      </w:r>
      <w:r>
        <w:rPr>
          <w:rFonts w:eastAsia="Times New Roman" w:cs="Times New Roman"/>
          <w:szCs w:val="24"/>
        </w:rPr>
        <w:t>ε</w:t>
      </w:r>
      <w:r>
        <w:rPr>
          <w:rFonts w:eastAsia="Times New Roman" w:cs="Times New Roman"/>
          <w:szCs w:val="24"/>
        </w:rPr>
        <w:t xml:space="preserve">υρωεκλογές τότε με μία μέρα διαφορά από ό,τι φέτος, στις 25 Μαΐου του 2014. </w:t>
      </w:r>
    </w:p>
    <w:p w14:paraId="03A7315F" w14:textId="77777777" w:rsidR="00E615E6" w:rsidRDefault="00720F21">
      <w:pPr>
        <w:spacing w:after="0" w:line="600" w:lineRule="auto"/>
        <w:ind w:firstLine="720"/>
        <w:jc w:val="both"/>
        <w:rPr>
          <w:rFonts w:eastAsia="Times New Roman" w:cs="Times New Roman"/>
          <w:szCs w:val="24"/>
        </w:rPr>
      </w:pPr>
      <w:r>
        <w:rPr>
          <w:rFonts w:eastAsia="Times New Roman" w:cs="Times New Roman"/>
          <w:szCs w:val="24"/>
        </w:rPr>
        <w:t>Μιλάμε –επαναλαμβάνω- για μείζονα αλλαγή, γιατί τότε όπως θυμάστε πάρα πολύ καλά, άλλαξε και το εκλογικό σύστημα.</w:t>
      </w:r>
      <w:r w:rsidRPr="005A7F0E">
        <w:rPr>
          <w:rFonts w:eastAsia="Times New Roman" w:cs="Times New Roman"/>
          <w:szCs w:val="24"/>
        </w:rPr>
        <w:t xml:space="preserve"> </w:t>
      </w:r>
      <w:r>
        <w:rPr>
          <w:rFonts w:eastAsia="Times New Roman" w:cs="Times New Roman"/>
          <w:szCs w:val="24"/>
        </w:rPr>
        <w:t>Πήγαμε από τη λίστα στον σταυρό.</w:t>
      </w:r>
    </w:p>
    <w:p w14:paraId="03A73160" w14:textId="77777777" w:rsidR="00E615E6" w:rsidRDefault="00720F21">
      <w:pPr>
        <w:spacing w:after="0" w:line="600" w:lineRule="auto"/>
        <w:ind w:firstLine="720"/>
        <w:jc w:val="both"/>
        <w:rPr>
          <w:rFonts w:eastAsia="Times New Roman" w:cs="Times New Roman"/>
          <w:szCs w:val="24"/>
        </w:rPr>
      </w:pPr>
      <w:r>
        <w:rPr>
          <w:rFonts w:eastAsia="Times New Roman" w:cs="Times New Roman"/>
          <w:b/>
          <w:szCs w:val="24"/>
        </w:rPr>
        <w:t xml:space="preserve">ΜΑΥΡΟΥΔΗΣ ΒΟΡΙΔΗΣ: </w:t>
      </w:r>
      <w:r>
        <w:rPr>
          <w:rFonts w:eastAsia="Times New Roman" w:cs="Times New Roman"/>
          <w:szCs w:val="24"/>
        </w:rPr>
        <w:t>Για τον σταυ</w:t>
      </w:r>
      <w:r>
        <w:rPr>
          <w:rFonts w:eastAsia="Times New Roman" w:cs="Times New Roman"/>
          <w:szCs w:val="24"/>
        </w:rPr>
        <w:t>ρό μιλάτε;</w:t>
      </w:r>
    </w:p>
    <w:p w14:paraId="03A73161" w14:textId="77777777" w:rsidR="00E615E6" w:rsidRDefault="00720F21">
      <w:pPr>
        <w:spacing w:after="0" w:line="600" w:lineRule="auto"/>
        <w:ind w:firstLine="720"/>
        <w:jc w:val="both"/>
        <w:rPr>
          <w:rFonts w:eastAsia="Times New Roman" w:cs="Times New Roman"/>
          <w:szCs w:val="24"/>
        </w:rPr>
      </w:pPr>
      <w:r>
        <w:rPr>
          <w:rFonts w:eastAsia="Times New Roman" w:cs="Times New Roman"/>
          <w:b/>
          <w:szCs w:val="24"/>
        </w:rPr>
        <w:t xml:space="preserve">ΝΙΚΟΛΑΟΣ </w:t>
      </w:r>
      <w:r>
        <w:rPr>
          <w:rFonts w:eastAsia="Times New Roman" w:cs="Times New Roman"/>
          <w:b/>
          <w:szCs w:val="24"/>
        </w:rPr>
        <w:t xml:space="preserve">– ΓΕΩΡΓΙΟΣ </w:t>
      </w:r>
      <w:r>
        <w:rPr>
          <w:rFonts w:eastAsia="Times New Roman" w:cs="Times New Roman"/>
          <w:b/>
          <w:szCs w:val="24"/>
        </w:rPr>
        <w:t xml:space="preserve">ΔΕΝΔΙΑΣ: </w:t>
      </w:r>
      <w:r>
        <w:rPr>
          <w:rFonts w:eastAsia="Times New Roman" w:cs="Times New Roman"/>
          <w:szCs w:val="24"/>
        </w:rPr>
        <w:t>Δεν υπήρξε συναίνεση τότε;</w:t>
      </w:r>
    </w:p>
    <w:p w14:paraId="03A73162" w14:textId="77777777" w:rsidR="00E615E6" w:rsidRDefault="00720F21">
      <w:pPr>
        <w:spacing w:after="0" w:line="600" w:lineRule="auto"/>
        <w:ind w:firstLine="720"/>
        <w:jc w:val="both"/>
        <w:rPr>
          <w:rFonts w:eastAsia="Times New Roman" w:cs="Times New Roman"/>
          <w:szCs w:val="24"/>
        </w:rPr>
      </w:pPr>
      <w:r>
        <w:rPr>
          <w:rFonts w:eastAsia="Times New Roman" w:cs="Times New Roman"/>
          <w:b/>
          <w:szCs w:val="24"/>
        </w:rPr>
        <w:t>ΑΛΕΞ</w:t>
      </w:r>
      <w:r>
        <w:rPr>
          <w:rFonts w:eastAsia="Times New Roman" w:cs="Times New Roman"/>
          <w:b/>
          <w:szCs w:val="24"/>
        </w:rPr>
        <w:t>Η</w:t>
      </w:r>
      <w:r>
        <w:rPr>
          <w:rFonts w:eastAsia="Times New Roman" w:cs="Times New Roman"/>
          <w:b/>
          <w:szCs w:val="24"/>
        </w:rPr>
        <w:t>Σ ΧΑΡΙΤΣΗΣ (Υπουργός Εσωτερικών):</w:t>
      </w:r>
      <w:r>
        <w:rPr>
          <w:rFonts w:eastAsia="Times New Roman" w:cs="Times New Roman"/>
          <w:szCs w:val="24"/>
        </w:rPr>
        <w:t xml:space="preserve"> Όχι, εγώ απαντώ, κύριε </w:t>
      </w:r>
      <w:proofErr w:type="spellStart"/>
      <w:r>
        <w:rPr>
          <w:rFonts w:eastAsia="Times New Roman" w:cs="Times New Roman"/>
          <w:szCs w:val="24"/>
        </w:rPr>
        <w:t>Δένδια</w:t>
      </w:r>
      <w:proofErr w:type="spellEnd"/>
      <w:r>
        <w:rPr>
          <w:rFonts w:eastAsia="Times New Roman" w:cs="Times New Roman"/>
          <w:szCs w:val="24"/>
        </w:rPr>
        <w:t>, στο επιχείρημα του συναδέλφου σας ότι αυτά ποτέ και πουθενά δεν έχουν γίνει.</w:t>
      </w:r>
    </w:p>
    <w:p w14:paraId="03A73163" w14:textId="77777777" w:rsidR="00E615E6" w:rsidRDefault="00720F21">
      <w:pPr>
        <w:spacing w:after="0" w:line="600" w:lineRule="auto"/>
        <w:ind w:firstLine="720"/>
        <w:jc w:val="both"/>
        <w:rPr>
          <w:rFonts w:eastAsia="Times New Roman" w:cs="Times New Roman"/>
          <w:szCs w:val="24"/>
        </w:rPr>
      </w:pPr>
      <w:r>
        <w:rPr>
          <w:rFonts w:eastAsia="Times New Roman" w:cs="Times New Roman"/>
          <w:szCs w:val="24"/>
        </w:rPr>
        <w:t>Εμείς προχωρούμε σε μια ελάσσονα αλλαγή. Δ</w:t>
      </w:r>
      <w:r>
        <w:rPr>
          <w:rFonts w:eastAsia="Times New Roman" w:cs="Times New Roman"/>
          <w:szCs w:val="24"/>
        </w:rPr>
        <w:t>εν κάνουμε συνολική αλλαγή του εκλογικού συστήματος, όπως κάνατε εσείς τότε και βεβαίως το κάνουμε πιο έγκαιρα απ' ό,τι εσείς. Βεβαίως, το «άνθρακες ο θησαυρός» παραπέμπει και στο γεγονός ότι, πρώτον, αυτό το κώλυμα, όπως είπα και στην αρχική μου τοποθέτησ</w:t>
      </w:r>
      <w:r>
        <w:rPr>
          <w:rFonts w:eastAsia="Times New Roman" w:cs="Times New Roman"/>
          <w:szCs w:val="24"/>
        </w:rPr>
        <w:t xml:space="preserve">η, δεν ισχύει έτσι κι αλλιώς στις </w:t>
      </w:r>
      <w:proofErr w:type="spellStart"/>
      <w:r>
        <w:rPr>
          <w:rFonts w:eastAsia="Times New Roman" w:cs="Times New Roman"/>
          <w:szCs w:val="24"/>
        </w:rPr>
        <w:t>αυτοδιοικητικές</w:t>
      </w:r>
      <w:proofErr w:type="spellEnd"/>
      <w:r>
        <w:rPr>
          <w:rFonts w:eastAsia="Times New Roman" w:cs="Times New Roman"/>
          <w:szCs w:val="24"/>
        </w:rPr>
        <w:t xml:space="preserve"> </w:t>
      </w:r>
      <w:r>
        <w:rPr>
          <w:rFonts w:eastAsia="Times New Roman" w:cs="Times New Roman"/>
          <w:szCs w:val="24"/>
        </w:rPr>
        <w:lastRenderedPageBreak/>
        <w:t>εκλογές. Δεύτερον, δεν ισχύει και στις περισσότερες ευρωπαϊκές χώρες ένα αντίστοιχο κώλυμα.</w:t>
      </w:r>
    </w:p>
    <w:p w14:paraId="03A73164" w14:textId="77777777" w:rsidR="00E615E6" w:rsidRDefault="00720F21">
      <w:pPr>
        <w:spacing w:after="0" w:line="600" w:lineRule="auto"/>
        <w:ind w:firstLine="720"/>
        <w:jc w:val="both"/>
        <w:rPr>
          <w:rFonts w:eastAsia="Times New Roman" w:cs="Times New Roman"/>
          <w:szCs w:val="24"/>
        </w:rPr>
      </w:pPr>
      <w:r>
        <w:rPr>
          <w:rFonts w:eastAsia="Times New Roman" w:cs="Times New Roman"/>
          <w:szCs w:val="24"/>
        </w:rPr>
        <w:t xml:space="preserve">Θα ήθελα να πω και μία τελευταία κουβέντα, αν μου επιτρέπετε, γιατί υπερέβην τον χρόνο, όσον αφορά το </w:t>
      </w:r>
      <w:proofErr w:type="spellStart"/>
      <w:r>
        <w:rPr>
          <w:rFonts w:eastAsia="Times New Roman" w:cs="Times New Roman"/>
          <w:szCs w:val="24"/>
          <w:lang w:val="en-US"/>
        </w:rPr>
        <w:t>Brexit</w:t>
      </w:r>
      <w:proofErr w:type="spellEnd"/>
      <w:r>
        <w:rPr>
          <w:rFonts w:eastAsia="Times New Roman" w:cs="Times New Roman"/>
          <w:szCs w:val="24"/>
        </w:rPr>
        <w:t>. Κοιτ</w:t>
      </w:r>
      <w:r>
        <w:rPr>
          <w:rFonts w:eastAsia="Times New Roman" w:cs="Times New Roman"/>
          <w:szCs w:val="24"/>
        </w:rPr>
        <w:t xml:space="preserve">άξτε, επειδή το παρουσίασε πολύ ορθά ο συνάδερφός μου κ. </w:t>
      </w:r>
      <w:proofErr w:type="spellStart"/>
      <w:r>
        <w:rPr>
          <w:rFonts w:eastAsia="Times New Roman" w:cs="Times New Roman"/>
          <w:szCs w:val="24"/>
        </w:rPr>
        <w:t>Μπόλαρης</w:t>
      </w:r>
      <w:proofErr w:type="spellEnd"/>
      <w:r>
        <w:rPr>
          <w:rFonts w:eastAsia="Times New Roman" w:cs="Times New Roman"/>
          <w:szCs w:val="24"/>
        </w:rPr>
        <w:t xml:space="preserve"> πριν από λίγο, το κόμμα σας, η Νέα Δημοκρατία, έχει εκδώσει τρεις ανακοινώσεις τις τελευταίες δεκαπέντε ημέρες γι' αυτό το θέμα.</w:t>
      </w:r>
    </w:p>
    <w:p w14:paraId="03A73165" w14:textId="77777777" w:rsidR="00E615E6" w:rsidRDefault="00720F21">
      <w:pPr>
        <w:spacing w:after="0" w:line="600" w:lineRule="auto"/>
        <w:ind w:firstLine="720"/>
        <w:jc w:val="both"/>
        <w:rPr>
          <w:rFonts w:eastAsia="Times New Roman" w:cs="Times New Roman"/>
          <w:szCs w:val="24"/>
        </w:rPr>
      </w:pPr>
      <w:r>
        <w:rPr>
          <w:rFonts w:eastAsia="Times New Roman" w:cs="Times New Roman"/>
          <w:b/>
          <w:szCs w:val="24"/>
        </w:rPr>
        <w:t xml:space="preserve">ΜΑΥΡΟΥΔΗΣ ΒΟΡΙΔΗΣ: </w:t>
      </w:r>
      <w:r>
        <w:rPr>
          <w:rFonts w:eastAsia="Times New Roman" w:cs="Times New Roman"/>
          <w:szCs w:val="24"/>
        </w:rPr>
        <w:t>Γι’ αυτό φέρατε τη ρύθμιση.</w:t>
      </w:r>
    </w:p>
    <w:p w14:paraId="03A73166" w14:textId="77777777" w:rsidR="00E615E6" w:rsidRDefault="00720F21">
      <w:pPr>
        <w:spacing w:after="0" w:line="600" w:lineRule="auto"/>
        <w:ind w:firstLine="720"/>
        <w:jc w:val="both"/>
        <w:rPr>
          <w:rFonts w:eastAsia="Times New Roman" w:cs="Times New Roman"/>
          <w:szCs w:val="24"/>
        </w:rPr>
      </w:pPr>
      <w:r>
        <w:rPr>
          <w:rFonts w:eastAsia="Times New Roman" w:cs="Times New Roman"/>
          <w:b/>
          <w:szCs w:val="24"/>
        </w:rPr>
        <w:t>ΑΛΕΞ</w:t>
      </w:r>
      <w:r>
        <w:rPr>
          <w:rFonts w:eastAsia="Times New Roman" w:cs="Times New Roman"/>
          <w:b/>
          <w:szCs w:val="24"/>
        </w:rPr>
        <w:t>Η</w:t>
      </w:r>
      <w:r>
        <w:rPr>
          <w:rFonts w:eastAsia="Times New Roman" w:cs="Times New Roman"/>
          <w:b/>
          <w:szCs w:val="24"/>
        </w:rPr>
        <w:t>Σ</w:t>
      </w:r>
      <w:r>
        <w:rPr>
          <w:rFonts w:eastAsia="Times New Roman" w:cs="Times New Roman"/>
          <w:b/>
          <w:szCs w:val="24"/>
        </w:rPr>
        <w:t xml:space="preserve"> ΧΑΡΙΤΣΗΣ (Υπουργός Εσωτερικών): </w:t>
      </w:r>
      <w:r>
        <w:rPr>
          <w:rFonts w:eastAsia="Times New Roman" w:cs="Times New Roman"/>
          <w:szCs w:val="24"/>
        </w:rPr>
        <w:t>Αλήθεια; Θεωρείτε ότι φέραμε τη ρύθμιση, επειδή μας προκάλεσε η Νέα Δημοκρατία;</w:t>
      </w:r>
    </w:p>
    <w:p w14:paraId="03A73167" w14:textId="77777777" w:rsidR="00E615E6" w:rsidRDefault="00720F21">
      <w:pPr>
        <w:spacing w:after="0" w:line="600" w:lineRule="auto"/>
        <w:ind w:firstLine="720"/>
        <w:jc w:val="both"/>
        <w:rPr>
          <w:rFonts w:eastAsia="Times New Roman" w:cs="Times New Roman"/>
          <w:szCs w:val="24"/>
        </w:rPr>
      </w:pPr>
      <w:r>
        <w:rPr>
          <w:rFonts w:eastAsia="Times New Roman" w:cs="Times New Roman"/>
          <w:b/>
          <w:szCs w:val="24"/>
        </w:rPr>
        <w:t xml:space="preserve">ΜΑΥΡΟΥΔΗΣ ΒΟΡΙΔΗΣ: </w:t>
      </w:r>
      <w:r>
        <w:rPr>
          <w:rFonts w:eastAsia="Times New Roman" w:cs="Times New Roman"/>
          <w:szCs w:val="24"/>
        </w:rPr>
        <w:t>Βεβαίως.</w:t>
      </w:r>
    </w:p>
    <w:p w14:paraId="03A73168" w14:textId="77777777" w:rsidR="00E615E6" w:rsidRDefault="00720F21">
      <w:pPr>
        <w:spacing w:after="0" w:line="600" w:lineRule="auto"/>
        <w:ind w:firstLine="720"/>
        <w:jc w:val="both"/>
        <w:rPr>
          <w:rFonts w:eastAsia="Times New Roman" w:cs="Times New Roman"/>
          <w:szCs w:val="24"/>
        </w:rPr>
      </w:pPr>
      <w:r>
        <w:rPr>
          <w:rFonts w:eastAsia="Times New Roman" w:cs="Times New Roman"/>
          <w:b/>
          <w:szCs w:val="24"/>
        </w:rPr>
        <w:t>ΑΛΕΞ</w:t>
      </w:r>
      <w:r>
        <w:rPr>
          <w:rFonts w:eastAsia="Times New Roman" w:cs="Times New Roman"/>
          <w:b/>
          <w:szCs w:val="24"/>
        </w:rPr>
        <w:t>Η</w:t>
      </w:r>
      <w:r>
        <w:rPr>
          <w:rFonts w:eastAsia="Times New Roman" w:cs="Times New Roman"/>
          <w:b/>
          <w:szCs w:val="24"/>
        </w:rPr>
        <w:t xml:space="preserve">Σ ΧΑΡΙΤΣΗΣ (Υπουργός Εσωτερικών): </w:t>
      </w:r>
      <w:r>
        <w:rPr>
          <w:rFonts w:eastAsia="Times New Roman" w:cs="Times New Roman"/>
          <w:szCs w:val="24"/>
        </w:rPr>
        <w:t>Κύριε Βορίδη, είστε πιο σοβαρός απ’ αυτό τώρα.</w:t>
      </w:r>
    </w:p>
    <w:p w14:paraId="03A73169" w14:textId="77777777" w:rsidR="00E615E6" w:rsidRDefault="00720F21">
      <w:pPr>
        <w:spacing w:after="0" w:line="600" w:lineRule="auto"/>
        <w:ind w:firstLine="720"/>
        <w:jc w:val="both"/>
        <w:rPr>
          <w:rFonts w:eastAsia="Times New Roman" w:cs="Times New Roman"/>
          <w:szCs w:val="24"/>
        </w:rPr>
      </w:pPr>
      <w:r>
        <w:rPr>
          <w:rFonts w:eastAsia="Times New Roman" w:cs="Times New Roman"/>
          <w:b/>
          <w:szCs w:val="24"/>
        </w:rPr>
        <w:t xml:space="preserve">ΜΑΥΡΟΥΔΗΣ ΒΟΡΙΔΗΣ: </w:t>
      </w:r>
      <w:proofErr w:type="spellStart"/>
      <w:r>
        <w:rPr>
          <w:rFonts w:eastAsia="Times New Roman" w:cs="Times New Roman"/>
          <w:szCs w:val="24"/>
        </w:rPr>
        <w:t>Εσύρθητε</w:t>
      </w:r>
      <w:proofErr w:type="spellEnd"/>
      <w:r>
        <w:rPr>
          <w:rFonts w:eastAsia="Times New Roman" w:cs="Times New Roman"/>
          <w:szCs w:val="24"/>
        </w:rPr>
        <w:t>!</w:t>
      </w:r>
    </w:p>
    <w:p w14:paraId="03A7316A" w14:textId="77777777" w:rsidR="00E615E6" w:rsidRDefault="00720F21">
      <w:pPr>
        <w:spacing w:after="0" w:line="600" w:lineRule="auto"/>
        <w:ind w:firstLine="720"/>
        <w:jc w:val="both"/>
        <w:rPr>
          <w:rFonts w:eastAsia="Times New Roman" w:cs="Times New Roman"/>
          <w:szCs w:val="24"/>
        </w:rPr>
      </w:pPr>
      <w:r>
        <w:rPr>
          <w:rFonts w:eastAsia="Times New Roman" w:cs="Times New Roman"/>
          <w:b/>
          <w:szCs w:val="24"/>
        </w:rPr>
        <w:t>ΑΛΕΞ</w:t>
      </w:r>
      <w:r>
        <w:rPr>
          <w:rFonts w:eastAsia="Times New Roman" w:cs="Times New Roman"/>
          <w:b/>
          <w:szCs w:val="24"/>
        </w:rPr>
        <w:t>Η</w:t>
      </w:r>
      <w:r>
        <w:rPr>
          <w:rFonts w:eastAsia="Times New Roman" w:cs="Times New Roman"/>
          <w:b/>
          <w:szCs w:val="24"/>
        </w:rPr>
        <w:t>Σ ΧΑΡΙΤΣΗΣ (Υπουργός Εσωτερικών):</w:t>
      </w:r>
      <w:r>
        <w:rPr>
          <w:rFonts w:eastAsia="Times New Roman" w:cs="Times New Roman"/>
          <w:szCs w:val="24"/>
        </w:rPr>
        <w:t xml:space="preserve"> Πραγματικά αδικείτε τον εαυτό σας με αυτά τα οποία λέτε.</w:t>
      </w:r>
    </w:p>
    <w:p w14:paraId="03A7316B" w14:textId="77777777" w:rsidR="00E615E6" w:rsidRDefault="00720F21">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ΜΑΡΚΟΣ ΜΠΟΛΑΡΗΣ (Υφυπουργός Εξωτερικών): </w:t>
      </w:r>
      <w:r>
        <w:rPr>
          <w:rFonts w:eastAsia="Times New Roman" w:cs="Times New Roman"/>
          <w:szCs w:val="24"/>
        </w:rPr>
        <w:t>Ιδιαζόντως!</w:t>
      </w:r>
    </w:p>
    <w:p w14:paraId="03A7316C" w14:textId="77777777" w:rsidR="00E615E6" w:rsidRDefault="00720F21">
      <w:pPr>
        <w:spacing w:after="0" w:line="600" w:lineRule="auto"/>
        <w:ind w:firstLine="720"/>
        <w:jc w:val="both"/>
        <w:rPr>
          <w:rFonts w:eastAsia="Times New Roman" w:cs="Times New Roman"/>
          <w:szCs w:val="24"/>
        </w:rPr>
      </w:pPr>
      <w:r>
        <w:rPr>
          <w:rFonts w:eastAsia="Times New Roman" w:cs="Times New Roman"/>
          <w:b/>
          <w:szCs w:val="24"/>
        </w:rPr>
        <w:t>ΑΛΕΞ</w:t>
      </w:r>
      <w:r>
        <w:rPr>
          <w:rFonts w:eastAsia="Times New Roman" w:cs="Times New Roman"/>
          <w:b/>
          <w:szCs w:val="24"/>
        </w:rPr>
        <w:t>Η</w:t>
      </w:r>
      <w:r>
        <w:rPr>
          <w:rFonts w:eastAsia="Times New Roman" w:cs="Times New Roman"/>
          <w:b/>
          <w:szCs w:val="24"/>
        </w:rPr>
        <w:t xml:space="preserve">Σ ΧΑΡΙΤΣΗΣ (Υπουργός Εσωτερικών): </w:t>
      </w:r>
      <w:r>
        <w:rPr>
          <w:rFonts w:eastAsia="Times New Roman" w:cs="Times New Roman"/>
          <w:szCs w:val="24"/>
        </w:rPr>
        <w:t>Υπήρξαν, λοιπόν, τρεις ανακοινώσεις της Νέας Δημοκρατίας. Μάλιστα, ε</w:t>
      </w:r>
      <w:r>
        <w:rPr>
          <w:rFonts w:eastAsia="Times New Roman" w:cs="Times New Roman"/>
          <w:szCs w:val="24"/>
        </w:rPr>
        <w:t>πιτρέψτε μου να πω ότι η τελευταία πραγματικά ήτανε και μνημειώδης. Θα μείνει στα πολιτικά χρονικά της χώρας μας, καθώς μιλάει για το γεγονός ότι η απόφαση του βρετανικού κοινοβουλίου να ζητήσει παράταση εκθέτει την ελληνική Κυβέρνηση.</w:t>
      </w:r>
    </w:p>
    <w:p w14:paraId="03A7316D" w14:textId="77777777" w:rsidR="00E615E6" w:rsidRDefault="00720F21">
      <w:pPr>
        <w:spacing w:after="0" w:line="600" w:lineRule="auto"/>
        <w:ind w:firstLine="720"/>
        <w:jc w:val="both"/>
        <w:rPr>
          <w:rFonts w:eastAsia="Times New Roman" w:cs="Times New Roman"/>
          <w:szCs w:val="24"/>
        </w:rPr>
      </w:pPr>
      <w:r>
        <w:rPr>
          <w:rFonts w:eastAsia="Times New Roman" w:cs="Times New Roman"/>
          <w:szCs w:val="24"/>
        </w:rPr>
        <w:t>Είμαι βέβαιος ότι στ</w:t>
      </w:r>
      <w:r>
        <w:rPr>
          <w:rFonts w:eastAsia="Times New Roman" w:cs="Times New Roman"/>
          <w:szCs w:val="24"/>
        </w:rPr>
        <w:t>ο βρετανικό κοινοβούλιο ξυπνάνε και κοιμούνται με το πώς θα εκθέσουν την Κυβέρνηση του ΣΥΡΙΖΑ! Δεν έχουν άλλο πρόβλημα αυτήν την περίοδο να συζητήσουν!</w:t>
      </w:r>
    </w:p>
    <w:p w14:paraId="03A7316E" w14:textId="77777777" w:rsidR="00E615E6" w:rsidRDefault="00720F21">
      <w:pPr>
        <w:spacing w:after="0" w:line="600" w:lineRule="auto"/>
        <w:ind w:firstLine="720"/>
        <w:jc w:val="both"/>
        <w:rPr>
          <w:rFonts w:eastAsia="Times New Roman" w:cs="Times New Roman"/>
          <w:szCs w:val="24"/>
        </w:rPr>
      </w:pPr>
      <w:r>
        <w:rPr>
          <w:rFonts w:eastAsia="Times New Roman" w:cs="Times New Roman"/>
          <w:szCs w:val="24"/>
        </w:rPr>
        <w:t xml:space="preserve">Για να είμαστε σοβαροί, λοιπόν, η Κυβέρνηση προχωρά σε μία συνολική ρύθμιση των θεμάτων που αφορούν το </w:t>
      </w:r>
      <w:proofErr w:type="spellStart"/>
      <w:r>
        <w:rPr>
          <w:rFonts w:eastAsia="Times New Roman" w:cs="Times New Roman"/>
          <w:szCs w:val="24"/>
          <w:lang w:val="en-US"/>
        </w:rPr>
        <w:t>B</w:t>
      </w:r>
      <w:r>
        <w:rPr>
          <w:rFonts w:eastAsia="Times New Roman" w:cs="Times New Roman"/>
          <w:szCs w:val="24"/>
          <w:lang w:val="en-US"/>
        </w:rPr>
        <w:t>rexit</w:t>
      </w:r>
      <w:proofErr w:type="spellEnd"/>
      <w:r>
        <w:rPr>
          <w:rFonts w:eastAsia="Times New Roman" w:cs="Times New Roman"/>
          <w:szCs w:val="24"/>
        </w:rPr>
        <w:t xml:space="preserve">, γιατί βεβαίως το </w:t>
      </w:r>
      <w:proofErr w:type="spellStart"/>
      <w:r>
        <w:rPr>
          <w:rFonts w:eastAsia="Times New Roman" w:cs="Times New Roman"/>
          <w:szCs w:val="24"/>
          <w:lang w:val="en-US"/>
        </w:rPr>
        <w:t>Brexit</w:t>
      </w:r>
      <w:proofErr w:type="spellEnd"/>
      <w:r>
        <w:rPr>
          <w:rFonts w:eastAsia="Times New Roman" w:cs="Times New Roman"/>
          <w:szCs w:val="24"/>
        </w:rPr>
        <w:t xml:space="preserve"> επηρεάζει και τους Έλληνες εκλογείς που διαμένουν μονίμως στη Μεγάλη Βρετανία. Όμως υπάρχουν και μια σειρά από άλλα ζητήματα τα οποία τα παρουσίασε ο συνάδε</w:t>
      </w:r>
      <w:r>
        <w:rPr>
          <w:rFonts w:eastAsia="Times New Roman" w:cs="Times New Roman"/>
          <w:szCs w:val="24"/>
        </w:rPr>
        <w:t>λ</w:t>
      </w:r>
      <w:r>
        <w:rPr>
          <w:rFonts w:eastAsia="Times New Roman" w:cs="Times New Roman"/>
          <w:szCs w:val="24"/>
        </w:rPr>
        <w:t>φός μου.</w:t>
      </w:r>
    </w:p>
    <w:p w14:paraId="03A7316F" w14:textId="77777777" w:rsidR="00E615E6" w:rsidRDefault="00720F21">
      <w:pPr>
        <w:spacing w:after="0" w:line="600" w:lineRule="auto"/>
        <w:ind w:firstLine="720"/>
        <w:jc w:val="both"/>
        <w:rPr>
          <w:rFonts w:eastAsia="Times New Roman" w:cs="Times New Roman"/>
          <w:szCs w:val="24"/>
        </w:rPr>
      </w:pPr>
      <w:r>
        <w:rPr>
          <w:rFonts w:eastAsia="Times New Roman" w:cs="Times New Roman"/>
          <w:szCs w:val="24"/>
        </w:rPr>
        <w:lastRenderedPageBreak/>
        <w:t>Λίγο περισσότερη σοβαρότητα σ' αυτά τα ζητήματα, σας παρακα</w:t>
      </w:r>
      <w:r>
        <w:rPr>
          <w:rFonts w:eastAsia="Times New Roman" w:cs="Times New Roman"/>
          <w:szCs w:val="24"/>
        </w:rPr>
        <w:t>λώ πάρα πολύ. Όλη η Ευρώπη αυτή τη στιγμή ασχολείται με το πώς θα επιλύσει αυτό το πολύπλοκο και πρωτοφανές θέμα. Μην το χρησιμοποιείτε και αυτό για μικροκομματικούς λόγους.</w:t>
      </w:r>
    </w:p>
    <w:p w14:paraId="03A73170" w14:textId="77777777" w:rsidR="00E615E6" w:rsidRDefault="00720F21">
      <w:pPr>
        <w:spacing w:after="0" w:line="600" w:lineRule="auto"/>
        <w:ind w:firstLine="720"/>
        <w:jc w:val="both"/>
        <w:rPr>
          <w:rFonts w:eastAsia="Times New Roman" w:cs="Times New Roman"/>
          <w:szCs w:val="24"/>
        </w:rPr>
      </w:pPr>
      <w:r>
        <w:rPr>
          <w:rFonts w:eastAsia="Times New Roman" w:cs="Times New Roman"/>
          <w:szCs w:val="24"/>
        </w:rPr>
        <w:t>Ευχαριστώ, κύριε Πρόεδρε.</w:t>
      </w:r>
    </w:p>
    <w:p w14:paraId="03A73171" w14:textId="77777777" w:rsidR="00E615E6" w:rsidRDefault="00720F21">
      <w:pPr>
        <w:spacing w:after="0" w:line="600" w:lineRule="auto"/>
        <w:ind w:firstLine="720"/>
        <w:jc w:val="center"/>
        <w:rPr>
          <w:rFonts w:eastAsia="Times New Roman" w:cs="Times New Roman"/>
          <w:szCs w:val="24"/>
        </w:rPr>
      </w:pPr>
      <w:r w:rsidRPr="00C851ED">
        <w:rPr>
          <w:rFonts w:eastAsia="Times New Roman" w:cs="Times New Roman"/>
          <w:szCs w:val="24"/>
        </w:rPr>
        <w:t>(Χειροκροτήματα από την πτέρυγα του ΣΥΡΙΖΑ)</w:t>
      </w:r>
    </w:p>
    <w:p w14:paraId="03A73172" w14:textId="77777777" w:rsidR="00E615E6" w:rsidRDefault="00720F21">
      <w:pPr>
        <w:spacing w:after="0" w:line="600" w:lineRule="auto"/>
        <w:ind w:firstLine="720"/>
        <w:jc w:val="both"/>
        <w:rPr>
          <w:rFonts w:eastAsia="Times New Roman" w:cs="Times New Roman"/>
          <w:szCs w:val="24"/>
        </w:rPr>
      </w:pPr>
      <w:r>
        <w:rPr>
          <w:rFonts w:eastAsia="Times New Roman" w:cs="Times New Roman"/>
          <w:b/>
          <w:szCs w:val="24"/>
        </w:rPr>
        <w:t>ΜΑΥΡΟΥΔΗΣ ΒΟ</w:t>
      </w:r>
      <w:r>
        <w:rPr>
          <w:rFonts w:eastAsia="Times New Roman" w:cs="Times New Roman"/>
          <w:b/>
          <w:szCs w:val="24"/>
        </w:rPr>
        <w:t xml:space="preserve">ΡΙΔΗΣ: </w:t>
      </w:r>
      <w:r>
        <w:rPr>
          <w:rFonts w:eastAsia="Times New Roman" w:cs="Times New Roman"/>
          <w:szCs w:val="24"/>
        </w:rPr>
        <w:t>Δεν μπορούμε να σας ξεπεράσουμε.</w:t>
      </w:r>
    </w:p>
    <w:p w14:paraId="03A73173" w14:textId="77777777" w:rsidR="00E615E6" w:rsidRDefault="00720F21">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Ευχαριστούμε τον κύριο Υπουργό.</w:t>
      </w:r>
    </w:p>
    <w:p w14:paraId="03A73174" w14:textId="77777777" w:rsidR="00E615E6" w:rsidRDefault="00720F21">
      <w:pPr>
        <w:spacing w:after="0" w:line="600" w:lineRule="auto"/>
        <w:ind w:firstLine="720"/>
        <w:jc w:val="both"/>
        <w:rPr>
          <w:rFonts w:eastAsia="Times New Roman" w:cs="Times New Roman"/>
          <w:szCs w:val="24"/>
        </w:rPr>
      </w:pPr>
      <w:r>
        <w:rPr>
          <w:rFonts w:eastAsia="Times New Roman" w:cs="Times New Roman"/>
          <w:szCs w:val="24"/>
        </w:rPr>
        <w:t>Ξεκινάμε, λοιπόν, τη λίστα των ομιλητών.</w:t>
      </w:r>
    </w:p>
    <w:p w14:paraId="03A73175" w14:textId="77777777" w:rsidR="00E615E6" w:rsidRDefault="00720F21">
      <w:pPr>
        <w:spacing w:after="0" w:line="600" w:lineRule="auto"/>
        <w:ind w:firstLine="720"/>
        <w:jc w:val="both"/>
        <w:rPr>
          <w:rFonts w:eastAsia="Times New Roman" w:cs="Times New Roman"/>
          <w:szCs w:val="24"/>
        </w:rPr>
      </w:pPr>
      <w:r>
        <w:rPr>
          <w:rFonts w:eastAsia="Times New Roman" w:cs="Times New Roman"/>
          <w:szCs w:val="24"/>
        </w:rPr>
        <w:t>Κύριοι συνάδελφοι, έχουν εγγραφεί σαράντα ομιλητές. Υπολογίζουμε ότι θα πάμε περίπου μέχρι τις επτά ή οκτώ η ώρ</w:t>
      </w:r>
      <w:r>
        <w:rPr>
          <w:rFonts w:eastAsia="Times New Roman" w:cs="Times New Roman"/>
          <w:szCs w:val="24"/>
        </w:rPr>
        <w:t xml:space="preserve">α το απόγευμα σίγουρα. Οπότε και για τον δικό σας προγραμματισμό, παρακαλώ και τους Κοινοβουλευτικούς Εκπροσώπους να δηλώσουν σιγά-σιγά πότε περίπου θέλουν να τοποθετηθούν, για να βγάλουμε και την αντίστοιχη σειρά. Θα μιλάνε τουλάχιστον </w:t>
      </w:r>
      <w:r>
        <w:rPr>
          <w:rFonts w:eastAsia="Times New Roman" w:cs="Times New Roman"/>
          <w:szCs w:val="24"/>
        </w:rPr>
        <w:lastRenderedPageBreak/>
        <w:t xml:space="preserve">τρεις ομιλητές και </w:t>
      </w:r>
      <w:r>
        <w:rPr>
          <w:rFonts w:eastAsia="Times New Roman" w:cs="Times New Roman"/>
          <w:szCs w:val="24"/>
        </w:rPr>
        <w:t>θα έχουμε κάποια εναλλαγή με τους Κοινοβουλευτικούς.</w:t>
      </w:r>
    </w:p>
    <w:p w14:paraId="03A73176" w14:textId="77777777" w:rsidR="00E615E6" w:rsidRDefault="00720F21">
      <w:pPr>
        <w:spacing w:after="0" w:line="600" w:lineRule="auto"/>
        <w:ind w:firstLine="720"/>
        <w:jc w:val="both"/>
        <w:rPr>
          <w:rFonts w:eastAsia="Times New Roman" w:cs="Times New Roman"/>
          <w:szCs w:val="24"/>
        </w:rPr>
      </w:pPr>
      <w:r>
        <w:rPr>
          <w:rFonts w:eastAsia="Times New Roman" w:cs="Times New Roman"/>
          <w:szCs w:val="24"/>
        </w:rPr>
        <w:t>Ξεκινάμε με τον κ. Σκουρλέτη από την Κοινοβουλευτική Ομάδα του ΣΥΡΙΖΑ. Ακολουθεί ο κ. Γεωργαντάς από τη Νέα Δημοκρατία και ο κ. Καρράς από τη Δημοκρατική Συμπαράταξη.</w:t>
      </w:r>
    </w:p>
    <w:p w14:paraId="03A73177" w14:textId="77777777" w:rsidR="00E615E6" w:rsidRDefault="00720F21">
      <w:pPr>
        <w:spacing w:after="0" w:line="600" w:lineRule="auto"/>
        <w:ind w:firstLine="720"/>
        <w:jc w:val="both"/>
        <w:rPr>
          <w:rFonts w:eastAsia="Times New Roman" w:cs="Times New Roman"/>
          <w:szCs w:val="24"/>
        </w:rPr>
      </w:pPr>
      <w:r>
        <w:rPr>
          <w:rFonts w:eastAsia="Times New Roman" w:cs="Times New Roman"/>
          <w:szCs w:val="24"/>
        </w:rPr>
        <w:t>Ορίστε, κύριε συνάδελφε, έχετε πέντε</w:t>
      </w:r>
      <w:r>
        <w:rPr>
          <w:rFonts w:eastAsia="Times New Roman" w:cs="Times New Roman"/>
          <w:szCs w:val="24"/>
        </w:rPr>
        <w:t xml:space="preserve"> λεπτά στη διάθεσή σας.</w:t>
      </w:r>
    </w:p>
    <w:p w14:paraId="03A73178" w14:textId="77777777" w:rsidR="00E615E6" w:rsidRDefault="00720F21">
      <w:pPr>
        <w:spacing w:after="0" w:line="600" w:lineRule="auto"/>
        <w:ind w:firstLine="720"/>
        <w:jc w:val="both"/>
        <w:rPr>
          <w:rFonts w:eastAsia="Times New Roman" w:cs="Times New Roman"/>
          <w:szCs w:val="24"/>
        </w:rPr>
      </w:pPr>
      <w:r>
        <w:rPr>
          <w:rFonts w:eastAsia="Times New Roman" w:cs="Times New Roman"/>
          <w:b/>
          <w:szCs w:val="24"/>
        </w:rPr>
        <w:t xml:space="preserve">ΠΑΝΑΓΙΩΤΗΣ (ΠΑΝΟΣ) ΣΚΟΥΡΛΕΤΗΣ: </w:t>
      </w:r>
      <w:r>
        <w:rPr>
          <w:rFonts w:eastAsia="Times New Roman" w:cs="Times New Roman"/>
          <w:szCs w:val="24"/>
        </w:rPr>
        <w:t>Ευχαριστώ, κύριε Πρόεδρε.</w:t>
      </w:r>
    </w:p>
    <w:p w14:paraId="03A73179" w14:textId="77777777" w:rsidR="00E615E6" w:rsidRDefault="00720F21">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νομίζω πως πραγματικά σήμερα έχουμε στα χέρια μας ένα εμβληματικό νομοσχέδιο που αναφέρεται στα θέματα της ισότητας των δύο φύλων και όχι μόνο. Κ</w:t>
      </w:r>
      <w:r>
        <w:rPr>
          <w:rFonts w:eastAsia="Times New Roman" w:cs="Times New Roman"/>
          <w:szCs w:val="24"/>
        </w:rPr>
        <w:t xml:space="preserve">υρίως, όμως, αυτό το νομοσχέδιο δεν είναι το πρώτο που μας απασχολεί σ’ αυτή τη Βουλή. Έρχεται σαν συνέχεια άλλων σημαντικότατων νομοθετημάτων που συζητήσαμε εδώ. Σας θυμίζω την ψήφιση της </w:t>
      </w:r>
      <w:r>
        <w:rPr>
          <w:rFonts w:eastAsia="Times New Roman" w:cs="Times New Roman"/>
          <w:szCs w:val="24"/>
        </w:rPr>
        <w:t>σ</w:t>
      </w:r>
      <w:r>
        <w:rPr>
          <w:rFonts w:eastAsia="Times New Roman" w:cs="Times New Roman"/>
          <w:szCs w:val="24"/>
        </w:rPr>
        <w:t>ύμβασης της Κω</w:t>
      </w:r>
      <w:r>
        <w:rPr>
          <w:rFonts w:eastAsia="Times New Roman" w:cs="Times New Roman"/>
          <w:szCs w:val="24"/>
        </w:rPr>
        <w:t>ν</w:t>
      </w:r>
      <w:r>
        <w:rPr>
          <w:rFonts w:eastAsia="Times New Roman" w:cs="Times New Roman"/>
          <w:szCs w:val="24"/>
        </w:rPr>
        <w:t>σταντινούπολης κατά της βίας των γυναικών, την προσ</w:t>
      </w:r>
      <w:r>
        <w:rPr>
          <w:rFonts w:eastAsia="Times New Roman" w:cs="Times New Roman"/>
          <w:szCs w:val="24"/>
        </w:rPr>
        <w:t xml:space="preserve">πάθεια που έγινε όλα αυτά τα δύσκολα χρόνια στήριξης των δομών για την βία εις βάρος των </w:t>
      </w:r>
      <w:r>
        <w:rPr>
          <w:rFonts w:eastAsia="Times New Roman" w:cs="Times New Roman"/>
          <w:szCs w:val="24"/>
        </w:rPr>
        <w:lastRenderedPageBreak/>
        <w:t>γυναικών, όλη αυτήν την εξαιρετική δουλειά που έγινε από τη Γενική Γραμματεία Ισότητας των Φύλων.</w:t>
      </w:r>
    </w:p>
    <w:p w14:paraId="03A7317A" w14:textId="77777777" w:rsidR="00E615E6" w:rsidRDefault="00720F21">
      <w:pPr>
        <w:spacing w:after="0" w:line="600" w:lineRule="auto"/>
        <w:ind w:firstLine="720"/>
        <w:jc w:val="both"/>
        <w:rPr>
          <w:rFonts w:eastAsia="Times New Roman" w:cs="Times New Roman"/>
          <w:szCs w:val="24"/>
        </w:rPr>
      </w:pPr>
      <w:r>
        <w:rPr>
          <w:rFonts w:eastAsia="Times New Roman" w:cs="Times New Roman"/>
          <w:szCs w:val="24"/>
        </w:rPr>
        <w:t>Όλα αυτά, βέβαια, χωρίς καμιά έκπληξη, αποκαλέστηκαν από τον εισηγητή</w:t>
      </w:r>
      <w:r>
        <w:rPr>
          <w:rFonts w:eastAsia="Times New Roman" w:cs="Times New Roman"/>
          <w:szCs w:val="24"/>
        </w:rPr>
        <w:t xml:space="preserve"> της Νέας Δημοκρατίας ως νομοθετικός ακτιβισμός.</w:t>
      </w:r>
    </w:p>
    <w:p w14:paraId="03A7317B" w14:textId="77777777" w:rsidR="00E615E6" w:rsidRDefault="00720F21">
      <w:pPr>
        <w:spacing w:after="0" w:line="600" w:lineRule="auto"/>
        <w:ind w:firstLine="720"/>
        <w:jc w:val="both"/>
        <w:rPr>
          <w:rFonts w:eastAsia="Times New Roman" w:cs="Times New Roman"/>
          <w:szCs w:val="24"/>
        </w:rPr>
      </w:pPr>
      <w:r>
        <w:rPr>
          <w:rFonts w:eastAsia="Times New Roman" w:cs="Times New Roman"/>
          <w:szCs w:val="24"/>
        </w:rPr>
        <w:t>Εμένα δεν με εκπλήσσει αυτό, κύριε Βορίδη, γιατί θυμάμαι πάρα πολύ καλά ποιες ήταν οι επίσημες τοποθετήσεις σας γύρω από όλα αυτά τα ζητήματα που αφορούν τα θέματα των διακρίσεων των σχέσεων των δύο φύλων. Α</w:t>
      </w:r>
      <w:r>
        <w:rPr>
          <w:rFonts w:eastAsia="Times New Roman" w:cs="Times New Roman"/>
          <w:szCs w:val="24"/>
        </w:rPr>
        <w:t>π</w:t>
      </w:r>
      <w:r>
        <w:rPr>
          <w:rFonts w:eastAsia="Times New Roman" w:cs="Times New Roman"/>
          <w:szCs w:val="24"/>
        </w:rPr>
        <w:t>ό</w:t>
      </w:r>
      <w:r>
        <w:rPr>
          <w:rFonts w:eastAsia="Times New Roman" w:cs="Times New Roman"/>
          <w:szCs w:val="24"/>
        </w:rPr>
        <w:t xml:space="preserve"> όταν υπήρξατε κυβέρνηση κ</w:t>
      </w:r>
      <w:r>
        <w:rPr>
          <w:rFonts w:eastAsia="Times New Roman" w:cs="Times New Roman"/>
          <w:szCs w:val="24"/>
        </w:rPr>
        <w:t>α</w:t>
      </w:r>
      <w:r>
        <w:rPr>
          <w:rFonts w:eastAsia="Times New Roman" w:cs="Times New Roman"/>
          <w:szCs w:val="24"/>
        </w:rPr>
        <w:t xml:space="preserve">ι όταν ήσασταν στην Αντιπολίτευση, δεν έχετε να επιδείξετε τίποτα μετά το 1974, ούτε ένα μέτρο ψηφισμένο, μία πρόταση, σ’ αυτό εδώ το Κοινοβούλιο, το οποίο να συμβάλει και να απαντά σε αυτήν την πραγματικότητα, σε έναν κόσμο ο </w:t>
      </w:r>
      <w:r>
        <w:rPr>
          <w:rFonts w:eastAsia="Times New Roman" w:cs="Times New Roman"/>
          <w:szCs w:val="24"/>
        </w:rPr>
        <w:t>οποίος κατά βάση εξακολουθεί και είναι ανδροκρατικός. Και αυτό δεν αφορά γυναίκες στελέχη από αυτόν το χώρο, τα οποία έχουν συμβάλει στο γυναικείο κίνημα, αλλά τον επίσημό σας λόγο, ο οποίος είναι απόλυτα παραδοσιακός.</w:t>
      </w:r>
    </w:p>
    <w:p w14:paraId="03A7317C" w14:textId="77777777" w:rsidR="00E615E6" w:rsidRDefault="00720F21">
      <w:pPr>
        <w:spacing w:after="0" w:line="600" w:lineRule="auto"/>
        <w:ind w:firstLine="720"/>
        <w:jc w:val="both"/>
        <w:rPr>
          <w:rFonts w:eastAsia="Times New Roman" w:cs="Times New Roman"/>
          <w:szCs w:val="24"/>
        </w:rPr>
      </w:pPr>
      <w:r>
        <w:rPr>
          <w:rFonts w:eastAsia="Times New Roman" w:cs="Times New Roman"/>
          <w:szCs w:val="24"/>
        </w:rPr>
        <w:t>Άρα</w:t>
      </w:r>
      <w:r>
        <w:rPr>
          <w:rFonts w:eastAsia="Times New Roman" w:cs="Times New Roman"/>
          <w:szCs w:val="24"/>
        </w:rPr>
        <w:t xml:space="preserve"> για άλλη μια φορά επιβεβαιώσατε ότι είστε οι εκφραστές ό,τι πιο συντηρητικού υπάρχει σε αυτήν την κοινωνία.</w:t>
      </w:r>
    </w:p>
    <w:p w14:paraId="03A7317D" w14:textId="77777777" w:rsidR="00E615E6" w:rsidRDefault="00720F21">
      <w:pPr>
        <w:spacing w:after="0" w:line="600" w:lineRule="auto"/>
        <w:ind w:firstLine="720"/>
        <w:jc w:val="both"/>
        <w:rPr>
          <w:rFonts w:eastAsia="Times New Roman" w:cs="Times New Roman"/>
          <w:szCs w:val="24"/>
        </w:rPr>
      </w:pPr>
      <w:r>
        <w:rPr>
          <w:rFonts w:eastAsia="Times New Roman" w:cs="Times New Roman"/>
          <w:szCs w:val="24"/>
        </w:rPr>
        <w:lastRenderedPageBreak/>
        <w:t xml:space="preserve">Σας ενοχλεί, λοιπόν –και το αποκαλέσατε «νομοθετικό ακτιβισμό»- αυτό το νομοσχέδιο. Πολλοί, μάλιστα, λένε ότι η αύξηση της υποχρεωτικής ποσόστωσης </w:t>
      </w:r>
      <w:r>
        <w:rPr>
          <w:rFonts w:eastAsia="Times New Roman" w:cs="Times New Roman"/>
          <w:szCs w:val="24"/>
        </w:rPr>
        <w:t>κατά 40% στα ψηφοδέλτια θα έπρεπε να προβλεπόταν όπως ήταν παλαιότερα</w:t>
      </w:r>
      <w:r w:rsidRPr="00337707">
        <w:rPr>
          <w:rFonts w:eastAsia="Times New Roman" w:cs="Times New Roman"/>
          <w:szCs w:val="24"/>
        </w:rPr>
        <w:t xml:space="preserve">, </w:t>
      </w:r>
      <w:r>
        <w:rPr>
          <w:rFonts w:eastAsia="Times New Roman" w:cs="Times New Roman"/>
          <w:szCs w:val="24"/>
        </w:rPr>
        <w:t>δηλαδή στο σύνολο της επικράτειας και όχι ανά νομό.</w:t>
      </w:r>
    </w:p>
    <w:p w14:paraId="03A7317E" w14:textId="77777777" w:rsidR="00E615E6" w:rsidRDefault="00720F21">
      <w:pPr>
        <w:spacing w:after="0" w:line="600" w:lineRule="auto"/>
        <w:ind w:firstLine="720"/>
        <w:jc w:val="both"/>
        <w:rPr>
          <w:rFonts w:eastAsia="Times New Roman" w:cs="Times New Roman"/>
          <w:szCs w:val="24"/>
        </w:rPr>
      </w:pPr>
      <w:r>
        <w:rPr>
          <w:rFonts w:eastAsia="Times New Roman" w:cs="Times New Roman"/>
          <w:szCs w:val="24"/>
        </w:rPr>
        <w:t>Νομίζω ότι αυτό είναι μια λάθος κριτική η οποία ασκείται. Διότι ακριβώς σε εκείνες τις περιοχές που αφορούν κυρίως την ελληνική περιφ</w:t>
      </w:r>
      <w:r>
        <w:rPr>
          <w:rFonts w:eastAsia="Times New Roman" w:cs="Times New Roman"/>
          <w:szCs w:val="24"/>
        </w:rPr>
        <w:t>έρεια υπάρχει η ανάγκη θεσμοθέτησης ενός τέτοιου μέτρου που να δίνει στην πράξη τη δυνατότητα έκφρασης όλων εκείνων των γυναικείων στελεχών, είτε αφορά πολιτικά στελέχη είτε τις περιφερειακές εκλογές, που ξέρουμε πόσο πιο δυσμενές είναι το πλαίσιο αυτό στη</w:t>
      </w:r>
      <w:r>
        <w:rPr>
          <w:rFonts w:eastAsia="Times New Roman" w:cs="Times New Roman"/>
          <w:szCs w:val="24"/>
        </w:rPr>
        <w:t>ν ελληνική περιφέρεια. Άρα νομίζω ότι σωστά προβλέπεται αυτή η διάταξη.</w:t>
      </w:r>
    </w:p>
    <w:p w14:paraId="03A7317F" w14:textId="77777777" w:rsidR="00E615E6" w:rsidRDefault="00720F21">
      <w:pPr>
        <w:spacing w:after="0" w:line="600" w:lineRule="auto"/>
        <w:ind w:firstLine="720"/>
        <w:jc w:val="both"/>
        <w:rPr>
          <w:rFonts w:eastAsia="Times New Roman" w:cs="Times New Roman"/>
          <w:szCs w:val="24"/>
        </w:rPr>
      </w:pPr>
      <w:r>
        <w:rPr>
          <w:rFonts w:eastAsia="Times New Roman" w:cs="Times New Roman"/>
          <w:szCs w:val="24"/>
        </w:rPr>
        <w:t xml:space="preserve">Ειλικρινά, θέλω για άλλη μια φορά να υπογραμμίσω ότι σε αυτή την προσπάθεια, αυτή η πολιτική βρίσκει τη στήριξή της από όλο το φάσμα των γυναικών του πολιτικού κόσμου, γιατί κυρίως το </w:t>
      </w:r>
      <w:r>
        <w:rPr>
          <w:rFonts w:eastAsia="Times New Roman" w:cs="Times New Roman"/>
          <w:szCs w:val="24"/>
        </w:rPr>
        <w:t xml:space="preserve">γυναικείο ζήτημα δεν παύει να είναι και ένα </w:t>
      </w:r>
      <w:proofErr w:type="spellStart"/>
      <w:r>
        <w:rPr>
          <w:rFonts w:eastAsia="Times New Roman" w:cs="Times New Roman"/>
          <w:szCs w:val="24"/>
        </w:rPr>
        <w:t>διαταξικό</w:t>
      </w:r>
      <w:proofErr w:type="spellEnd"/>
      <w:r>
        <w:rPr>
          <w:rFonts w:eastAsia="Times New Roman" w:cs="Times New Roman"/>
          <w:szCs w:val="24"/>
        </w:rPr>
        <w:t xml:space="preserve"> ζήτημα, το οποίο απασχολεί οριζόντια την ελληνική κοινωνία.</w:t>
      </w:r>
    </w:p>
    <w:p w14:paraId="03A73180" w14:textId="77777777" w:rsidR="00E615E6" w:rsidRDefault="00720F21">
      <w:pPr>
        <w:spacing w:after="0" w:line="600" w:lineRule="auto"/>
        <w:ind w:firstLine="720"/>
        <w:jc w:val="both"/>
        <w:rPr>
          <w:rFonts w:eastAsia="Times New Roman" w:cs="Times New Roman"/>
          <w:szCs w:val="24"/>
        </w:rPr>
      </w:pPr>
      <w:r>
        <w:rPr>
          <w:rFonts w:eastAsia="Times New Roman" w:cs="Times New Roman"/>
          <w:szCs w:val="24"/>
        </w:rPr>
        <w:lastRenderedPageBreak/>
        <w:t xml:space="preserve">Άκουσα τις παρεμβάσεις για τα θέματα της ιθαγένειας. Εδώ για άλλη μια φορά έχουμε μια υποχώρηση του ευρωπαϊσμού της Νέας Δημοκρατίας. Εδώ δεν </w:t>
      </w:r>
      <w:r>
        <w:rPr>
          <w:rFonts w:eastAsia="Times New Roman" w:cs="Times New Roman"/>
          <w:szCs w:val="24"/>
        </w:rPr>
        <w:t>κοιτάμε τι συμβαίνει στην Ευρώπη. Κοιτάμε τι απηχεί τις συντηρητικές μας απόψεις. Διότι και σε αυτόν τον τομέα ουδέποτε τολμήσατε να είστε τολμηροί. Ουδέποτε κοιτάξατε την ευρωπαϊκή πραγματικότητα και τώρα, πράγματι, μετά από χρόνια, επί των ημερών αυτής τ</w:t>
      </w:r>
      <w:r>
        <w:rPr>
          <w:rFonts w:eastAsia="Times New Roman" w:cs="Times New Roman"/>
          <w:szCs w:val="24"/>
        </w:rPr>
        <w:t>ης Κυβέρνησης και όχι μόνο με τις συγκεκριμένες ρυθμίσεις, αλλά και τις προηγούμενες και αυτές οι οποίες είχαν θεσμοθετηθεί και τα προηγούμενα χρόνια, γίνονται βήματα και αποκτούμε για πρώτη φορά ένα ομοιόβαθμο επίπεδο αντιμετώπισης των ζητημάτων που αφορο</w:t>
      </w:r>
      <w:r>
        <w:rPr>
          <w:rFonts w:eastAsia="Times New Roman" w:cs="Times New Roman"/>
          <w:szCs w:val="24"/>
        </w:rPr>
        <w:t>ύν την ιθαγένεια, όπως είναι σε όλες τις προηγμένες ευρωπαϊκές δημοκρατίες.</w:t>
      </w:r>
    </w:p>
    <w:p w14:paraId="03A73181" w14:textId="77777777" w:rsidR="00E615E6" w:rsidRDefault="00720F21">
      <w:pPr>
        <w:spacing w:after="0" w:line="600" w:lineRule="auto"/>
        <w:ind w:firstLine="720"/>
        <w:jc w:val="both"/>
        <w:rPr>
          <w:rFonts w:eastAsia="Times New Roman" w:cs="Times New Roman"/>
          <w:szCs w:val="24"/>
        </w:rPr>
      </w:pPr>
      <w:r>
        <w:rPr>
          <w:rFonts w:eastAsia="Times New Roman" w:cs="Times New Roman"/>
          <w:szCs w:val="24"/>
        </w:rPr>
        <w:t xml:space="preserve">Ο δικός σας, όμως, ευρωπαϊσμός φαίνεται ότι μοιάζει περισσότερο με αυτόν του κ. </w:t>
      </w:r>
      <w:proofErr w:type="spellStart"/>
      <w:r>
        <w:rPr>
          <w:rFonts w:eastAsia="Times New Roman" w:cs="Times New Roman"/>
          <w:szCs w:val="24"/>
        </w:rPr>
        <w:t>Όρμπαν</w:t>
      </w:r>
      <w:proofErr w:type="spellEnd"/>
      <w:r>
        <w:rPr>
          <w:rFonts w:eastAsia="Times New Roman" w:cs="Times New Roman"/>
          <w:szCs w:val="24"/>
        </w:rPr>
        <w:t xml:space="preserve"> και του κ. </w:t>
      </w:r>
      <w:proofErr w:type="spellStart"/>
      <w:r>
        <w:rPr>
          <w:rFonts w:eastAsia="Times New Roman" w:cs="Times New Roman"/>
          <w:szCs w:val="24"/>
        </w:rPr>
        <w:t>Σαλβίνι</w:t>
      </w:r>
      <w:proofErr w:type="spellEnd"/>
      <w:r>
        <w:rPr>
          <w:rFonts w:eastAsia="Times New Roman" w:cs="Times New Roman"/>
          <w:szCs w:val="24"/>
        </w:rPr>
        <w:t>, ανεξάρτητα του ό,τι καμ</w:t>
      </w:r>
      <w:r>
        <w:rPr>
          <w:rFonts w:eastAsia="Times New Roman" w:cs="Times New Roman"/>
          <w:szCs w:val="24"/>
        </w:rPr>
        <w:t>μία</w:t>
      </w:r>
      <w:r>
        <w:rPr>
          <w:rFonts w:eastAsia="Times New Roman" w:cs="Times New Roman"/>
          <w:szCs w:val="24"/>
        </w:rPr>
        <w:t xml:space="preserve"> φορά αναγκάζεται να λέει ο Αρχηγός σας.</w:t>
      </w:r>
    </w:p>
    <w:p w14:paraId="03A73182" w14:textId="77777777" w:rsidR="00E615E6" w:rsidRDefault="00720F21">
      <w:pPr>
        <w:spacing w:after="0" w:line="600" w:lineRule="auto"/>
        <w:ind w:firstLine="720"/>
        <w:jc w:val="both"/>
        <w:rPr>
          <w:rFonts w:eastAsia="Times New Roman" w:cs="Times New Roman"/>
          <w:szCs w:val="24"/>
        </w:rPr>
      </w:pPr>
      <w:r>
        <w:rPr>
          <w:rFonts w:eastAsia="Times New Roman" w:cs="Times New Roman"/>
          <w:szCs w:val="24"/>
        </w:rPr>
        <w:t>Δεν θα</w:t>
      </w:r>
      <w:r>
        <w:rPr>
          <w:rFonts w:eastAsia="Times New Roman" w:cs="Times New Roman"/>
          <w:szCs w:val="24"/>
        </w:rPr>
        <w:t xml:space="preserve"> σταθώ καθόλου σε αυτό το οποίο με μεγάλη ευκολία υιοθετήσατε. Τα διαβάζουμε σε όλα αυτά τα δημοσιογραφικά, φιλικά προς εσάς, μέσα το τελευταίο διάστημα. Μαδάτε αυτή τη </w:t>
      </w:r>
      <w:r>
        <w:rPr>
          <w:rFonts w:eastAsia="Times New Roman" w:cs="Times New Roman"/>
          <w:szCs w:val="24"/>
        </w:rPr>
        <w:lastRenderedPageBreak/>
        <w:t>μαργαρίτα των εκλογών από τις αρχές του Σεπτεμβρίου του 2015, θα γίνουν-δεν θα γίνουν ε</w:t>
      </w:r>
      <w:r>
        <w:rPr>
          <w:rFonts w:eastAsia="Times New Roman" w:cs="Times New Roman"/>
          <w:szCs w:val="24"/>
        </w:rPr>
        <w:t>κλογές. Μας λέτε για σχεδιασμούς, για αιφνιδιασμούς, πολλαπλά σενάρια.</w:t>
      </w:r>
    </w:p>
    <w:p w14:paraId="03A73183" w14:textId="77777777" w:rsidR="00E615E6" w:rsidRDefault="00720F21">
      <w:pPr>
        <w:spacing w:after="0" w:line="600" w:lineRule="auto"/>
        <w:ind w:firstLine="720"/>
        <w:jc w:val="both"/>
        <w:rPr>
          <w:rFonts w:eastAsia="Times New Roman" w:cs="Times New Roman"/>
          <w:szCs w:val="24"/>
        </w:rPr>
      </w:pPr>
      <w:r>
        <w:rPr>
          <w:rFonts w:eastAsia="Times New Roman" w:cs="Times New Roman"/>
          <w:szCs w:val="24"/>
        </w:rPr>
        <w:t>Προσέξτε: Εδώ χρειάζεται να υπάρχει μια σοβαρότητα.</w:t>
      </w:r>
    </w:p>
    <w:p w14:paraId="03A73184" w14:textId="77777777" w:rsidR="00E615E6" w:rsidRDefault="00720F21">
      <w:pPr>
        <w:spacing w:after="0" w:line="600" w:lineRule="auto"/>
        <w:ind w:firstLine="720"/>
        <w:jc w:val="both"/>
        <w:rPr>
          <w:rFonts w:eastAsia="Times New Roman" w:cs="Times New Roman"/>
          <w:szCs w:val="24"/>
        </w:rPr>
      </w:pPr>
      <w:r>
        <w:rPr>
          <w:rFonts w:eastAsia="Times New Roman" w:cs="Times New Roman"/>
          <w:szCs w:val="24"/>
        </w:rPr>
        <w:t xml:space="preserve">Θα μιλήσω, λοιπόν, για αυτά τα οποία θεωρώ εξαιρετικά σοβαρά σε σχέση με την παρέμβασή σας, κύριε Βορίδη. Και αυτό ποιο είναι; Είναι </w:t>
      </w:r>
      <w:r>
        <w:rPr>
          <w:rFonts w:eastAsia="Times New Roman" w:cs="Times New Roman"/>
          <w:szCs w:val="24"/>
        </w:rPr>
        <w:t>η ομολογία σας: Εάν βγούμε -δεν θα βγείτε- θα καταργήσουμε την απλή αναλογική.</w:t>
      </w:r>
    </w:p>
    <w:p w14:paraId="03A73185" w14:textId="77777777" w:rsidR="00E615E6" w:rsidRDefault="00720F21">
      <w:pPr>
        <w:spacing w:after="0" w:line="600" w:lineRule="auto"/>
        <w:ind w:firstLine="720"/>
        <w:jc w:val="both"/>
        <w:rPr>
          <w:rFonts w:eastAsia="Times New Roman" w:cs="Times New Roman"/>
          <w:szCs w:val="24"/>
        </w:rPr>
      </w:pPr>
      <w:r>
        <w:rPr>
          <w:rFonts w:eastAsia="Times New Roman" w:cs="Times New Roman"/>
          <w:szCs w:val="24"/>
        </w:rPr>
        <w:t xml:space="preserve">Εγώ χαίρομαι ειλικρινά που για άλλη μια φορά υπερασπίζεστε ό,τι πιο συντηρητικό υπήρξε στον </w:t>
      </w:r>
      <w:proofErr w:type="spellStart"/>
      <w:r>
        <w:rPr>
          <w:rFonts w:eastAsia="Times New Roman" w:cs="Times New Roman"/>
          <w:szCs w:val="24"/>
        </w:rPr>
        <w:t>αυτοδιοικητικό</w:t>
      </w:r>
      <w:proofErr w:type="spellEnd"/>
      <w:r>
        <w:rPr>
          <w:rFonts w:eastAsia="Times New Roman" w:cs="Times New Roman"/>
          <w:szCs w:val="24"/>
        </w:rPr>
        <w:t xml:space="preserve"> χώρο, ένα εκλογικό σύστημα παραμορφωτικό. Αυτό το </w:t>
      </w:r>
      <w:proofErr w:type="spellStart"/>
      <w:r>
        <w:rPr>
          <w:rFonts w:eastAsia="Times New Roman" w:cs="Times New Roman"/>
          <w:szCs w:val="24"/>
        </w:rPr>
        <w:t>αυτοδιοικητικό</w:t>
      </w:r>
      <w:proofErr w:type="spellEnd"/>
      <w:r>
        <w:rPr>
          <w:rFonts w:eastAsia="Times New Roman" w:cs="Times New Roman"/>
          <w:szCs w:val="24"/>
        </w:rPr>
        <w:t xml:space="preserve"> σας κ</w:t>
      </w:r>
      <w:r>
        <w:rPr>
          <w:rFonts w:eastAsia="Times New Roman" w:cs="Times New Roman"/>
          <w:szCs w:val="24"/>
        </w:rPr>
        <w:t xml:space="preserve">ατεστημένο τρέμει, υποχωρεί και θα πάρει το αντίστοιχο μήνυμα στις </w:t>
      </w:r>
      <w:proofErr w:type="spellStart"/>
      <w:r>
        <w:rPr>
          <w:rFonts w:eastAsia="Times New Roman" w:cs="Times New Roman"/>
          <w:szCs w:val="24"/>
        </w:rPr>
        <w:t>αυτοδιοικητικές</w:t>
      </w:r>
      <w:proofErr w:type="spellEnd"/>
      <w:r>
        <w:rPr>
          <w:rFonts w:eastAsia="Times New Roman" w:cs="Times New Roman"/>
          <w:szCs w:val="24"/>
        </w:rPr>
        <w:t xml:space="preserve"> εκλογές που έρχονται.</w:t>
      </w:r>
    </w:p>
    <w:p w14:paraId="03A73186" w14:textId="77777777" w:rsidR="00E615E6" w:rsidRDefault="00720F21">
      <w:pPr>
        <w:spacing w:after="0" w:line="600" w:lineRule="auto"/>
        <w:ind w:firstLine="720"/>
        <w:jc w:val="both"/>
        <w:rPr>
          <w:rFonts w:eastAsia="Times New Roman" w:cs="Times New Roman"/>
          <w:szCs w:val="24"/>
        </w:rPr>
      </w:pPr>
      <w:r>
        <w:rPr>
          <w:rFonts w:eastAsia="Times New Roman" w:cs="Times New Roman"/>
          <w:szCs w:val="24"/>
        </w:rPr>
        <w:t>Αυτά, λοιπόν, τα οποία στο όνομα δήθεν της υποστήριξης της αυτοδιοίκησης υπηρετήσατε όλο το προηγούμενο διάστημα, πλησιάζουν στο τέλος τους. Μια μεγάλη</w:t>
      </w:r>
      <w:r>
        <w:rPr>
          <w:rFonts w:eastAsia="Times New Roman" w:cs="Times New Roman"/>
          <w:szCs w:val="24"/>
        </w:rPr>
        <w:t xml:space="preserve"> δημοκρατική τομή γίνεται πράξη, μια τομή που θα αναγκάσει τους εκπροσώπους της αυτοδιοίκησης όχι να κρύβονται πίσω από ψεύτικες, πλαστές </w:t>
      </w:r>
      <w:r>
        <w:rPr>
          <w:rFonts w:eastAsia="Times New Roman" w:cs="Times New Roman"/>
          <w:szCs w:val="24"/>
        </w:rPr>
        <w:lastRenderedPageBreak/>
        <w:t>πλειοψηφίες, αλλά να τοποθετούνται με συγκεκριμένες προτάσεις, να καταθέτουν προγράμματα για τις τοπικές κοινωνίες και</w:t>
      </w:r>
      <w:r>
        <w:rPr>
          <w:rFonts w:eastAsia="Times New Roman" w:cs="Times New Roman"/>
          <w:szCs w:val="24"/>
        </w:rPr>
        <w:t xml:space="preserve"> να αναγκάζονται να συνδιαλέγονται και να αναζητούν τον κοινό τόπο εκεί που υπάρχει.</w:t>
      </w:r>
    </w:p>
    <w:p w14:paraId="03A73187" w14:textId="77777777" w:rsidR="00E615E6" w:rsidRDefault="00720F21">
      <w:pPr>
        <w:spacing w:after="0" w:line="600" w:lineRule="auto"/>
        <w:ind w:firstLine="720"/>
        <w:jc w:val="both"/>
        <w:rPr>
          <w:rFonts w:eastAsia="Times New Roman" w:cs="Times New Roman"/>
          <w:szCs w:val="24"/>
        </w:rPr>
      </w:pPr>
      <w:r>
        <w:rPr>
          <w:rFonts w:eastAsia="Times New Roman" w:cs="Times New Roman"/>
          <w:szCs w:val="24"/>
        </w:rPr>
        <w:t>Όμως εκείνο για το οποίο πραγματικά σας χαίρομαι είναι ότι είστε ειλικρινά απέναντι στον κόσμο της εργασίας. Δεν υπάρχει μεγαλύτερη απόδειξη από την πραγματικά απόλυτα δια</w:t>
      </w:r>
      <w:r>
        <w:rPr>
          <w:rFonts w:eastAsia="Times New Roman" w:cs="Times New Roman"/>
          <w:szCs w:val="24"/>
        </w:rPr>
        <w:t>χρονική, συνεπή σας στάση ενάντια στους μόνιμους διορισμούς στην καθαριότητα. Δώσατε μια μάχη -έναν χρόνο έχει κλείσει που έγινε αυτός ο διαγωνισμός- όταν υπήρχε και η κρίση τότε με την απεργία στην καθαριότητα για να δώσετε αυτή την υπηρεσία στους ιδιώτες</w:t>
      </w:r>
      <w:r>
        <w:rPr>
          <w:rFonts w:eastAsia="Times New Roman" w:cs="Times New Roman"/>
          <w:szCs w:val="24"/>
        </w:rPr>
        <w:t>, διότι αντιλαμβάνεστε τους δήμους ως ανώνυμες εταιρείες. Αυτή είναι η άποψή σας γύρω από τον κοινωνικό χαρακτήρα της τοπικής αυτοδιοίκησης.</w:t>
      </w:r>
    </w:p>
    <w:p w14:paraId="03A73188" w14:textId="77777777" w:rsidR="00E615E6" w:rsidRDefault="00720F21">
      <w:pPr>
        <w:spacing w:after="0" w:line="600" w:lineRule="auto"/>
        <w:ind w:firstLine="720"/>
        <w:jc w:val="both"/>
        <w:rPr>
          <w:rFonts w:eastAsia="Times New Roman" w:cs="Times New Roman"/>
          <w:szCs w:val="24"/>
        </w:rPr>
      </w:pPr>
      <w:r>
        <w:rPr>
          <w:rFonts w:eastAsia="Times New Roman" w:cs="Times New Roman"/>
          <w:szCs w:val="24"/>
        </w:rPr>
        <w:t>Έρχεστε σήμερα και έναν διαγωνισμό που ακριβώς είχε ολοκληρωθεί έναν χρόνο πριν και για λόγους που σχετίζονται με τ</w:t>
      </w:r>
      <w:r>
        <w:rPr>
          <w:rFonts w:eastAsia="Times New Roman" w:cs="Times New Roman"/>
          <w:szCs w:val="24"/>
        </w:rPr>
        <w:t>η λειτουργία του ΑΣΕΠ -παρά τις προσπάθειές σας έχετε εισβάλει στο ΑΣΕΠ- προσπαθήσατε πολλαπλώς να τον υπονομεύ</w:t>
      </w:r>
      <w:r>
        <w:rPr>
          <w:rFonts w:eastAsia="Times New Roman" w:cs="Times New Roman"/>
          <w:szCs w:val="24"/>
        </w:rPr>
        <w:lastRenderedPageBreak/>
        <w:t xml:space="preserve">σετε, διασύρατε μια ανεξάρτητη </w:t>
      </w:r>
      <w:r>
        <w:rPr>
          <w:rFonts w:eastAsia="Times New Roman" w:cs="Times New Roman"/>
          <w:szCs w:val="24"/>
        </w:rPr>
        <w:t>α</w:t>
      </w:r>
      <w:r>
        <w:rPr>
          <w:rFonts w:eastAsia="Times New Roman" w:cs="Times New Roman"/>
          <w:szCs w:val="24"/>
        </w:rPr>
        <w:t>ρχή, διότι σας ενοχλεί το γεγονός ότι θωρακίσαμε τους δήμους, ότι δώσαμε τη δυνατότητα με τις δικές τους δυνάμεις</w:t>
      </w:r>
      <w:r>
        <w:rPr>
          <w:rFonts w:eastAsia="Times New Roman" w:cs="Times New Roman"/>
          <w:szCs w:val="24"/>
        </w:rPr>
        <w:t>, σπάζοντας το καθεστώς της ομηρίας εργαζομένων, που εσείς διογκώσατε, όταν ήσασταν στην κυβέρνηση μέσα από τους χιλιάδες συμβασιούχους που υπήρχαν τόσα χρόνια. Διότι θέλετε όμηρους εργαζόμενους για να τους έχετε κάθε φορά υπό πίεση πριν πάμε στις εκλογές.</w:t>
      </w:r>
    </w:p>
    <w:p w14:paraId="03A73189" w14:textId="77777777" w:rsidR="00E615E6" w:rsidRDefault="00720F21">
      <w:pPr>
        <w:spacing w:after="0" w:line="600" w:lineRule="auto"/>
        <w:ind w:firstLine="720"/>
        <w:jc w:val="both"/>
        <w:rPr>
          <w:rFonts w:eastAsia="Times New Roman" w:cs="Times New Roman"/>
          <w:szCs w:val="24"/>
        </w:rPr>
      </w:pPr>
      <w:r>
        <w:rPr>
          <w:rFonts w:eastAsia="Times New Roman" w:cs="Times New Roman"/>
          <w:szCs w:val="24"/>
        </w:rPr>
        <w:t>Ακριβώς, δηλαδή, συμβαίνει τώρα το αντίθετο για το οποίο μας κατηγορείτε. Εμείς διασφαλίζουμε μόνιμες, σταθερές θέσεις εργασίας και είμαστε πραγματικά υπερήφανοι, ότι επί των ημερών μας, μετά από μια δεκαετία, έγινε ο μεγαλύτερος διαγωνισμός για μόνιμες θ</w:t>
      </w:r>
      <w:r>
        <w:rPr>
          <w:rFonts w:eastAsia="Times New Roman" w:cs="Times New Roman"/>
          <w:szCs w:val="24"/>
        </w:rPr>
        <w:t>έσεις εργασίας στην καθαριότητα.</w:t>
      </w:r>
    </w:p>
    <w:p w14:paraId="03A7318A" w14:textId="77777777" w:rsidR="00E615E6" w:rsidRDefault="00720F21">
      <w:pPr>
        <w:spacing w:after="0" w:line="600" w:lineRule="auto"/>
        <w:ind w:firstLine="720"/>
        <w:jc w:val="both"/>
        <w:rPr>
          <w:rFonts w:eastAsia="Times New Roman" w:cs="Times New Roman"/>
          <w:szCs w:val="24"/>
        </w:rPr>
      </w:pPr>
      <w:r>
        <w:rPr>
          <w:rFonts w:eastAsia="Times New Roman" w:cs="Times New Roman"/>
          <w:szCs w:val="24"/>
        </w:rPr>
        <w:t xml:space="preserve">Σας ενοχλεί, βεβαίως και </w:t>
      </w:r>
      <w:proofErr w:type="spellStart"/>
      <w:r>
        <w:rPr>
          <w:rFonts w:eastAsia="Times New Roman" w:cs="Times New Roman"/>
          <w:szCs w:val="24"/>
        </w:rPr>
        <w:t>στεναχωρεί</w:t>
      </w:r>
      <w:proofErr w:type="spellEnd"/>
      <w:r>
        <w:rPr>
          <w:rFonts w:eastAsia="Times New Roman" w:cs="Times New Roman"/>
          <w:szCs w:val="24"/>
        </w:rPr>
        <w:t xml:space="preserve"> κυρίως τα ιδιωτικά συμφέροντα τα οποία θέλετε να εξυπηρετήσετε. Λυπάμαι, αλλά απομονωθήκατε από τους ίδιους τους </w:t>
      </w:r>
      <w:proofErr w:type="spellStart"/>
      <w:r>
        <w:rPr>
          <w:rFonts w:eastAsia="Times New Roman" w:cs="Times New Roman"/>
          <w:szCs w:val="24"/>
        </w:rPr>
        <w:t>αυτοδιοικητικούς</w:t>
      </w:r>
      <w:proofErr w:type="spellEnd"/>
      <w:r>
        <w:rPr>
          <w:rFonts w:eastAsia="Times New Roman" w:cs="Times New Roman"/>
          <w:szCs w:val="24"/>
        </w:rPr>
        <w:t xml:space="preserve"> ανθρώπους, οι οποίοι </w:t>
      </w:r>
      <w:proofErr w:type="spellStart"/>
      <w:r>
        <w:rPr>
          <w:rFonts w:eastAsia="Times New Roman" w:cs="Times New Roman"/>
          <w:szCs w:val="24"/>
        </w:rPr>
        <w:t>πρόσκεινται</w:t>
      </w:r>
      <w:proofErr w:type="spellEnd"/>
      <w:r>
        <w:rPr>
          <w:rFonts w:eastAsia="Times New Roman" w:cs="Times New Roman"/>
          <w:szCs w:val="24"/>
        </w:rPr>
        <w:t xml:space="preserve"> στον δικό σας χώρο. Είδα</w:t>
      </w:r>
      <w:r>
        <w:rPr>
          <w:rFonts w:eastAsia="Times New Roman" w:cs="Times New Roman"/>
          <w:szCs w:val="24"/>
        </w:rPr>
        <w:t xml:space="preserve">τε τι θέση πήρε η ΚΕΔΕ. Σας το είπε πριν από λίγο ο Υπουργός, ο κ. </w:t>
      </w:r>
      <w:proofErr w:type="spellStart"/>
      <w:r>
        <w:rPr>
          <w:rFonts w:eastAsia="Times New Roman" w:cs="Times New Roman"/>
          <w:szCs w:val="24"/>
        </w:rPr>
        <w:t>Χαρίτσης</w:t>
      </w:r>
      <w:proofErr w:type="spellEnd"/>
      <w:r>
        <w:rPr>
          <w:rFonts w:eastAsia="Times New Roman" w:cs="Times New Roman"/>
          <w:szCs w:val="24"/>
        </w:rPr>
        <w:t xml:space="preserve">. Δεν σας ακολούθησε σε αυτό. Συμφωνεί με την τροπολογία. Ναι, λοιπόν, οι δήμοι πρέπει να είναι ισχυροί, πρέπει να </w:t>
      </w:r>
      <w:r>
        <w:rPr>
          <w:rFonts w:eastAsia="Times New Roman" w:cs="Times New Roman"/>
          <w:szCs w:val="24"/>
        </w:rPr>
        <w:lastRenderedPageBreak/>
        <w:t>είναι στα πόδια σας. Τι να κάνουμε; Κάποια στιγμή ο νεοφιλελευθερι</w:t>
      </w:r>
      <w:r>
        <w:rPr>
          <w:rFonts w:eastAsia="Times New Roman" w:cs="Times New Roman"/>
          <w:szCs w:val="24"/>
        </w:rPr>
        <w:t>σμός αποκαλύπτεται και κάποιοι του γυρνούν την πλάτη.</w:t>
      </w:r>
    </w:p>
    <w:p w14:paraId="03A7318B" w14:textId="77777777" w:rsidR="00E615E6" w:rsidRDefault="00720F21">
      <w:pPr>
        <w:spacing w:after="0" w:line="600" w:lineRule="auto"/>
        <w:ind w:firstLine="720"/>
        <w:jc w:val="both"/>
        <w:rPr>
          <w:rFonts w:eastAsia="Times New Roman" w:cs="Times New Roman"/>
          <w:szCs w:val="24"/>
        </w:rPr>
      </w:pPr>
      <w:r>
        <w:rPr>
          <w:rFonts w:eastAsia="Times New Roman" w:cs="Times New Roman"/>
          <w:szCs w:val="24"/>
        </w:rPr>
        <w:t>Σας ευχαριστώ.</w:t>
      </w:r>
    </w:p>
    <w:p w14:paraId="03A7318C" w14:textId="77777777" w:rsidR="00E615E6" w:rsidRDefault="00720F21">
      <w:pPr>
        <w:spacing w:after="0" w:line="600" w:lineRule="auto"/>
        <w:jc w:val="center"/>
        <w:rPr>
          <w:rFonts w:eastAsia="Times New Roman" w:cs="Times New Roman"/>
          <w:szCs w:val="24"/>
        </w:rPr>
      </w:pPr>
      <w:r w:rsidRPr="001F37D9">
        <w:rPr>
          <w:rFonts w:eastAsia="Times New Roman" w:cs="Times New Roman"/>
          <w:szCs w:val="24"/>
        </w:rPr>
        <w:t>(Χειροκροτήματα από την πτέρυγα του ΣΥΡΙΖΑ)</w:t>
      </w:r>
    </w:p>
    <w:p w14:paraId="03A7318D" w14:textId="77777777" w:rsidR="00E615E6" w:rsidRDefault="00720F21">
      <w:pPr>
        <w:spacing w:after="0" w:line="600" w:lineRule="auto"/>
        <w:ind w:firstLine="720"/>
        <w:jc w:val="both"/>
        <w:rPr>
          <w:rFonts w:eastAsia="Times New Roman" w:cs="Times New Roman"/>
          <w:szCs w:val="24"/>
        </w:rPr>
      </w:pPr>
      <w:r w:rsidRPr="003A2408">
        <w:rPr>
          <w:rFonts w:eastAsia="Times New Roman" w:cs="Times New Roman"/>
          <w:b/>
          <w:szCs w:val="24"/>
        </w:rPr>
        <w:t>ΠΡΟΕΔΡΕΥΩΝ (Μάριος Γεωργιάδης):</w:t>
      </w:r>
      <w:r w:rsidRPr="003A2408">
        <w:rPr>
          <w:rFonts w:eastAsia="Times New Roman" w:cs="Times New Roman"/>
          <w:szCs w:val="24"/>
        </w:rPr>
        <w:t xml:space="preserve"> </w:t>
      </w:r>
      <w:r>
        <w:rPr>
          <w:rFonts w:eastAsia="Times New Roman" w:cs="Times New Roman"/>
          <w:szCs w:val="24"/>
        </w:rPr>
        <w:t>Ευχαριστούμε τον κ. Σκουρλέτη.</w:t>
      </w:r>
    </w:p>
    <w:p w14:paraId="03A7318E" w14:textId="77777777" w:rsidR="00E615E6" w:rsidRDefault="00720F21">
      <w:pPr>
        <w:spacing w:after="0" w:line="600" w:lineRule="auto"/>
        <w:ind w:firstLine="720"/>
        <w:jc w:val="both"/>
        <w:rPr>
          <w:rFonts w:eastAsia="Times New Roman" w:cs="Times New Roman"/>
          <w:szCs w:val="24"/>
        </w:rPr>
      </w:pPr>
      <w:r>
        <w:rPr>
          <w:rFonts w:eastAsia="Times New Roman" w:cs="Times New Roman"/>
          <w:szCs w:val="24"/>
        </w:rPr>
        <w:t>Τον λόγο έχει ο κ. Γεωργαντάς από την Κοινοβουλευτική Ομάδα της Νέας Δημοκρατίας</w:t>
      </w:r>
      <w:r>
        <w:rPr>
          <w:rFonts w:eastAsia="Times New Roman" w:cs="Times New Roman"/>
          <w:szCs w:val="24"/>
        </w:rPr>
        <w:t xml:space="preserve"> για επτά λεπτά.</w:t>
      </w:r>
    </w:p>
    <w:p w14:paraId="03A7318F" w14:textId="77777777" w:rsidR="00E615E6" w:rsidRDefault="00720F21">
      <w:pPr>
        <w:spacing w:after="0" w:line="600" w:lineRule="auto"/>
        <w:ind w:firstLine="720"/>
        <w:jc w:val="both"/>
        <w:rPr>
          <w:rFonts w:eastAsia="Times New Roman" w:cs="Times New Roman"/>
          <w:szCs w:val="24"/>
        </w:rPr>
      </w:pPr>
      <w:r>
        <w:rPr>
          <w:rFonts w:eastAsia="Times New Roman" w:cs="Times New Roman"/>
          <w:b/>
          <w:szCs w:val="24"/>
        </w:rPr>
        <w:t>ΓΕΩΡΓΙΟΣ ΓΕΩΡΓΑΝΤΑΣ:</w:t>
      </w:r>
      <w:r>
        <w:rPr>
          <w:rFonts w:eastAsia="Times New Roman" w:cs="Times New Roman"/>
          <w:szCs w:val="24"/>
        </w:rPr>
        <w:t xml:space="preserve"> Ευχαριστώ, κύριε Πρόεδρε.</w:t>
      </w:r>
    </w:p>
    <w:p w14:paraId="03A73190" w14:textId="77777777" w:rsidR="00E615E6" w:rsidRDefault="00720F21">
      <w:pPr>
        <w:spacing w:after="0" w:line="600" w:lineRule="auto"/>
        <w:ind w:firstLine="720"/>
        <w:jc w:val="both"/>
        <w:rPr>
          <w:rFonts w:eastAsia="Times New Roman" w:cs="Times New Roman"/>
          <w:szCs w:val="24"/>
        </w:rPr>
      </w:pPr>
      <w:r>
        <w:rPr>
          <w:rFonts w:eastAsia="Times New Roman" w:cs="Times New Roman"/>
          <w:szCs w:val="24"/>
        </w:rPr>
        <w:t>Ας αναφερθούμε πρώτα σε αυτό στο οποίο αναφέρθηκε τελευταία ο κ. Σκουρλέτης. Όταν έρχεται μια πρόβλεψη περί άρσης ουσιαστικά της απαγόρευσης προσλήψεων πριν από την εκλογική διαδικασία στην αυ</w:t>
      </w:r>
      <w:r>
        <w:rPr>
          <w:rFonts w:eastAsia="Times New Roman" w:cs="Times New Roman"/>
          <w:szCs w:val="24"/>
        </w:rPr>
        <w:t>τοδιοίκηση, πρέπει πρώτα να μας πουν τι δεδομένα έχουμε, για να δούμε εάν πρέπει και αν είναι μέσα στους επείγοντες λόγους που υπάρχουν γενικότερα στο νομοθετικό μας πλαίσιο, έτσι ώστε να αποδεχθούμε εμείς αυτή την εξαίρεση.</w:t>
      </w:r>
    </w:p>
    <w:p w14:paraId="03A73191" w14:textId="77777777" w:rsidR="00E615E6" w:rsidRDefault="00720F21">
      <w:pPr>
        <w:spacing w:after="0" w:line="600" w:lineRule="auto"/>
        <w:ind w:firstLine="720"/>
        <w:jc w:val="both"/>
        <w:rPr>
          <w:rFonts w:eastAsia="Times New Roman" w:cs="Times New Roman"/>
          <w:szCs w:val="24"/>
        </w:rPr>
      </w:pPr>
      <w:r>
        <w:rPr>
          <w:rFonts w:eastAsia="Times New Roman" w:cs="Times New Roman"/>
          <w:szCs w:val="24"/>
        </w:rPr>
        <w:t xml:space="preserve">Έχουν βγει τα αποτελέσματα της </w:t>
      </w:r>
      <w:r>
        <w:rPr>
          <w:rFonts w:eastAsia="Times New Roman" w:cs="Times New Roman"/>
          <w:szCs w:val="24"/>
        </w:rPr>
        <w:t>3Κ, κύριε Υπουργέ; Νομοθετούμε επί ενός ενδεχομένου;</w:t>
      </w:r>
    </w:p>
    <w:p w14:paraId="03A73192" w14:textId="77777777" w:rsidR="00E615E6" w:rsidRDefault="00720F21">
      <w:pPr>
        <w:spacing w:after="0" w:line="600" w:lineRule="auto"/>
        <w:ind w:firstLine="720"/>
        <w:jc w:val="both"/>
        <w:rPr>
          <w:rFonts w:eastAsia="Times New Roman" w:cs="Times New Roman"/>
          <w:szCs w:val="24"/>
        </w:rPr>
      </w:pPr>
      <w:r>
        <w:rPr>
          <w:rFonts w:eastAsia="Times New Roman" w:cs="Times New Roman"/>
          <w:szCs w:val="24"/>
        </w:rPr>
        <w:lastRenderedPageBreak/>
        <w:t xml:space="preserve">Δηλαδή, ακούστε τώρα, κύριοι συνάδελφοι, τι κάνουμε. Τα αποτελέσματα της 3Κ, ακριβώς επειδή είναι ένας πολύ μεγάλος διαγωνισμός, ακριβώς επειδή, δυστυχώς, το ξεκίνημά του έγινε με τον πρόχειρο τρόπο τον </w:t>
      </w:r>
      <w:r>
        <w:rPr>
          <w:rFonts w:eastAsia="Times New Roman" w:cs="Times New Roman"/>
          <w:szCs w:val="24"/>
        </w:rPr>
        <w:t>οποίο επέλεξε η Κυβέρνηση, δηλαδή βγήκαν οι προσωρινοί πίνακες χωρίς κανέναν έλεγχο των εγγράφων, των πιστοποιητικών και των βεβαιώσεων, έχει πάρα πολλά ζητήματα και το επιστημονικό προσωπικό του ΑΣΕΠ δεν έχει κατορθώσει να βγάλει μέχρι σήμερα τα αποτελέσμ</w:t>
      </w:r>
      <w:r>
        <w:rPr>
          <w:rFonts w:eastAsia="Times New Roman" w:cs="Times New Roman"/>
          <w:szCs w:val="24"/>
        </w:rPr>
        <w:t>ατα. Θα τα βγάλει.</w:t>
      </w:r>
    </w:p>
    <w:p w14:paraId="03A73193" w14:textId="77777777" w:rsidR="00E615E6" w:rsidRDefault="00720F21">
      <w:pPr>
        <w:spacing w:after="0" w:line="600" w:lineRule="auto"/>
        <w:ind w:firstLine="720"/>
        <w:jc w:val="both"/>
        <w:rPr>
          <w:rFonts w:eastAsia="Times New Roman" w:cs="Times New Roman"/>
          <w:szCs w:val="24"/>
        </w:rPr>
      </w:pPr>
      <w:r>
        <w:rPr>
          <w:rFonts w:eastAsia="Times New Roman" w:cs="Times New Roman"/>
          <w:szCs w:val="24"/>
        </w:rPr>
        <w:t>Όταν βγάλει τα αποτελέσματα, όταν δηλαδή βγουν οι οριστικοί πίνακες, τότε θα τεθεί, αν τεθεί, ζήτημα αν πρέπει τότε να κάνουμε την εξαίρεση ή όχι από την απαγόρευση που ο νομοθέτης έχει θέσει ακριβώς για τέτοιες περιπτώσεις.</w:t>
      </w:r>
    </w:p>
    <w:p w14:paraId="03A73194" w14:textId="77777777" w:rsidR="00E615E6" w:rsidRDefault="00720F21">
      <w:pPr>
        <w:spacing w:after="0" w:line="600" w:lineRule="auto"/>
        <w:ind w:firstLine="720"/>
        <w:jc w:val="both"/>
        <w:rPr>
          <w:rFonts w:eastAsia="Times New Roman" w:cs="Times New Roman"/>
          <w:szCs w:val="24"/>
        </w:rPr>
      </w:pPr>
      <w:r>
        <w:rPr>
          <w:rFonts w:eastAsia="Times New Roman" w:cs="Times New Roman"/>
          <w:szCs w:val="24"/>
        </w:rPr>
        <w:t xml:space="preserve">Εσείς έχετε </w:t>
      </w:r>
      <w:r>
        <w:rPr>
          <w:rFonts w:eastAsia="Times New Roman" w:cs="Times New Roman"/>
          <w:szCs w:val="24"/>
        </w:rPr>
        <w:t>συνεννοηθεί με την ανεξάρτητη Αρχή του ΑΣΕΠ για το πότε θα βγουν τα οριστικά αποτελέσματα ενός τέτοιου μεγάλου διαγωνισμού, αντικειμενικού και διαφανούς; Να μας το πείτε. Είναι ανεξάρτητη Αρχή το ΑΣΕΠ ή δεν είναι; Έβγαλε αποτελέσματα στην 3Κ το ΑΣΕΠ, ναι ή</w:t>
      </w:r>
      <w:r>
        <w:rPr>
          <w:rFonts w:eastAsia="Times New Roman" w:cs="Times New Roman"/>
          <w:szCs w:val="24"/>
        </w:rPr>
        <w:t xml:space="preserve"> όχι; Όχι.</w:t>
      </w:r>
    </w:p>
    <w:p w14:paraId="03A73195" w14:textId="77777777" w:rsidR="00E615E6" w:rsidRDefault="00720F21">
      <w:pPr>
        <w:spacing w:after="0" w:line="600" w:lineRule="auto"/>
        <w:ind w:firstLine="720"/>
        <w:jc w:val="both"/>
        <w:rPr>
          <w:rFonts w:eastAsia="Times New Roman" w:cs="Times New Roman"/>
          <w:szCs w:val="24"/>
        </w:rPr>
      </w:pPr>
      <w:r>
        <w:rPr>
          <w:rFonts w:eastAsia="Times New Roman" w:cs="Times New Roman"/>
          <w:szCs w:val="24"/>
        </w:rPr>
        <w:lastRenderedPageBreak/>
        <w:t>Όταν έρθουν τα οριστικά αποτελέσματα της 3Κ και θέλετε εδώ να θέσετε ζήτημα εξαίρεσης από την απαγόρευση των προσλήψεων, τότε να έρθετε να το συζητήσουμε, να μας πείτε ποιοι είναι οι επείγοντες λόγοι και να δούμε αν συνταχθούμε ή όχι. Τώρα επί π</w:t>
      </w:r>
      <w:r>
        <w:rPr>
          <w:rFonts w:eastAsia="Times New Roman" w:cs="Times New Roman"/>
          <w:szCs w:val="24"/>
        </w:rPr>
        <w:t>οιου θέματος ακριβώς συζητάμε; Εγώ δεν το έχω κατανοήσει. Δεν έχουμε αντικείμενο. Αυτό είναι το ένα.</w:t>
      </w:r>
    </w:p>
    <w:p w14:paraId="03A73196" w14:textId="77777777" w:rsidR="00E615E6" w:rsidRDefault="00720F21">
      <w:pPr>
        <w:spacing w:after="0" w:line="600" w:lineRule="auto"/>
        <w:ind w:firstLine="720"/>
        <w:jc w:val="both"/>
        <w:rPr>
          <w:rFonts w:eastAsia="Times New Roman" w:cs="Times New Roman"/>
          <w:szCs w:val="24"/>
        </w:rPr>
      </w:pPr>
      <w:r>
        <w:rPr>
          <w:rFonts w:eastAsia="Times New Roman" w:cs="Times New Roman"/>
          <w:szCs w:val="24"/>
        </w:rPr>
        <w:t>Παρακαλώ, κύριε Υπουργέ, να τοποθετηθείτε επ’ αυτού. Δεν μπορεί υπό πίεση το ΑΣΕΠ…</w:t>
      </w:r>
    </w:p>
    <w:p w14:paraId="03A73197" w14:textId="77777777" w:rsidR="00E615E6" w:rsidRDefault="00720F21">
      <w:pPr>
        <w:spacing w:after="0" w:line="600" w:lineRule="auto"/>
        <w:ind w:firstLine="720"/>
        <w:jc w:val="both"/>
        <w:rPr>
          <w:rFonts w:eastAsia="Times New Roman" w:cs="Times New Roman"/>
          <w:szCs w:val="24"/>
        </w:rPr>
      </w:pPr>
      <w:r w:rsidRPr="00421295">
        <w:rPr>
          <w:rFonts w:eastAsia="Times New Roman" w:cs="Times New Roman"/>
          <w:b/>
          <w:szCs w:val="24"/>
        </w:rPr>
        <w:t>ΑΛΕΞ</w:t>
      </w:r>
      <w:r>
        <w:rPr>
          <w:rFonts w:eastAsia="Times New Roman" w:cs="Times New Roman"/>
          <w:b/>
          <w:szCs w:val="24"/>
        </w:rPr>
        <w:t>Η</w:t>
      </w:r>
      <w:r w:rsidRPr="00421295">
        <w:rPr>
          <w:rFonts w:eastAsia="Times New Roman" w:cs="Times New Roman"/>
          <w:b/>
          <w:szCs w:val="24"/>
        </w:rPr>
        <w:t>Σ ΧΑΡΙΤΣΗΣ (Υπουργός Εσωτερικών):</w:t>
      </w:r>
      <w:r w:rsidRPr="00421295">
        <w:rPr>
          <w:rFonts w:eastAsia="Times New Roman" w:cs="Times New Roman"/>
          <w:szCs w:val="24"/>
        </w:rPr>
        <w:t xml:space="preserve"> </w:t>
      </w:r>
      <w:r>
        <w:rPr>
          <w:rFonts w:eastAsia="Times New Roman" w:cs="Times New Roman"/>
          <w:szCs w:val="24"/>
        </w:rPr>
        <w:t>Άρα</w:t>
      </w:r>
      <w:r>
        <w:rPr>
          <w:rFonts w:eastAsia="Times New Roman" w:cs="Times New Roman"/>
          <w:szCs w:val="24"/>
        </w:rPr>
        <w:t xml:space="preserve"> μας λέτε να το νομοθετήσουμε εκ των υστέρων.</w:t>
      </w:r>
    </w:p>
    <w:p w14:paraId="03A73198" w14:textId="77777777" w:rsidR="00E615E6" w:rsidRDefault="00720F21">
      <w:pPr>
        <w:spacing w:after="0" w:line="600" w:lineRule="auto"/>
        <w:ind w:firstLine="720"/>
        <w:jc w:val="both"/>
        <w:rPr>
          <w:rFonts w:eastAsia="Times New Roman" w:cs="Times New Roman"/>
          <w:szCs w:val="24"/>
        </w:rPr>
      </w:pPr>
      <w:r>
        <w:rPr>
          <w:rFonts w:eastAsia="Times New Roman" w:cs="Times New Roman"/>
          <w:b/>
          <w:szCs w:val="24"/>
        </w:rPr>
        <w:t>ΓΕΩΡΓΙΟΣ ΓΕΩΡΓΑΝΤΑΣ:</w:t>
      </w:r>
      <w:r>
        <w:rPr>
          <w:rFonts w:eastAsia="Times New Roman" w:cs="Times New Roman"/>
          <w:szCs w:val="24"/>
        </w:rPr>
        <w:t xml:space="preserve"> Όχι εκ των υστέρων. Υπό πίεση το ΑΣΕΠ λειτουργεί αυτή τη στιγμή επί ενός τόσο σοβαρού ζητήματος, το οποίο έχει να κάνει με τη μοίρα και με την τύχη </w:t>
      </w:r>
      <w:proofErr w:type="spellStart"/>
      <w:r>
        <w:rPr>
          <w:rFonts w:eastAsia="Times New Roman" w:cs="Times New Roman"/>
          <w:szCs w:val="24"/>
        </w:rPr>
        <w:t>οκτώμισι</w:t>
      </w:r>
      <w:proofErr w:type="spellEnd"/>
      <w:r>
        <w:rPr>
          <w:rFonts w:eastAsia="Times New Roman" w:cs="Times New Roman"/>
          <w:szCs w:val="24"/>
        </w:rPr>
        <w:t xml:space="preserve"> χιλιάδων ανθρώπων, οι οποίοι θα </w:t>
      </w:r>
      <w:r>
        <w:rPr>
          <w:rFonts w:eastAsia="Times New Roman" w:cs="Times New Roman"/>
          <w:szCs w:val="24"/>
        </w:rPr>
        <w:t>είναι στους οριστικούς πίνακες; Υπό πίεση το ΑΣΕΠ πρέπει να εκδώσει τα αποτελέσματα; Δηλαδή, αν τα εκδώσει τρεις μήνες μετά ή σε μια εβδομάδα δεν το ξέρει κανείς.</w:t>
      </w:r>
    </w:p>
    <w:p w14:paraId="03A73199" w14:textId="77777777" w:rsidR="00E615E6" w:rsidRDefault="00720F21">
      <w:pPr>
        <w:spacing w:after="0" w:line="600" w:lineRule="auto"/>
        <w:ind w:firstLine="709"/>
        <w:jc w:val="center"/>
        <w:rPr>
          <w:rFonts w:eastAsia="Times New Roman" w:cs="Times New Roman"/>
          <w:szCs w:val="24"/>
        </w:rPr>
      </w:pPr>
      <w:r w:rsidRPr="004E60FA">
        <w:rPr>
          <w:rFonts w:eastAsia="Times New Roman" w:cs="Times New Roman"/>
          <w:szCs w:val="24"/>
        </w:rPr>
        <w:t xml:space="preserve">(Θόρυβος </w:t>
      </w:r>
      <w:r w:rsidRPr="001F37D9">
        <w:rPr>
          <w:rFonts w:eastAsia="Times New Roman" w:cs="Times New Roman"/>
          <w:szCs w:val="24"/>
        </w:rPr>
        <w:t>από την πτέρυγα του ΣΥΡΙΖΑ)</w:t>
      </w:r>
    </w:p>
    <w:p w14:paraId="03A7319A" w14:textId="77777777" w:rsidR="00E615E6" w:rsidRDefault="00720F21">
      <w:pPr>
        <w:spacing w:after="0" w:line="600" w:lineRule="auto"/>
        <w:ind w:firstLine="720"/>
        <w:jc w:val="both"/>
        <w:rPr>
          <w:rFonts w:eastAsia="Times New Roman" w:cs="Times New Roman"/>
          <w:szCs w:val="24"/>
        </w:rPr>
      </w:pPr>
      <w:r w:rsidRPr="003A2408">
        <w:rPr>
          <w:rFonts w:eastAsia="Times New Roman" w:cs="Times New Roman"/>
          <w:b/>
          <w:szCs w:val="24"/>
        </w:rPr>
        <w:lastRenderedPageBreak/>
        <w:t>ΠΡΟΕΔΡΕΥΩΝ (Μάριος Γεωργιάδης):</w:t>
      </w:r>
      <w:r w:rsidRPr="003A2408">
        <w:rPr>
          <w:rFonts w:eastAsia="Times New Roman" w:cs="Times New Roman"/>
          <w:szCs w:val="24"/>
        </w:rPr>
        <w:t xml:space="preserve"> </w:t>
      </w:r>
      <w:r>
        <w:rPr>
          <w:rFonts w:eastAsia="Times New Roman" w:cs="Times New Roman"/>
          <w:szCs w:val="24"/>
        </w:rPr>
        <w:t xml:space="preserve">Κύριοι συνάδελφοι, σας </w:t>
      </w:r>
      <w:r>
        <w:rPr>
          <w:rFonts w:eastAsia="Times New Roman" w:cs="Times New Roman"/>
          <w:szCs w:val="24"/>
        </w:rPr>
        <w:t>παρακαλώ!</w:t>
      </w:r>
    </w:p>
    <w:p w14:paraId="03A7319B" w14:textId="77777777" w:rsidR="00E615E6" w:rsidRDefault="00720F21">
      <w:pPr>
        <w:spacing w:after="0" w:line="600" w:lineRule="auto"/>
        <w:ind w:firstLine="720"/>
        <w:jc w:val="both"/>
        <w:rPr>
          <w:rFonts w:eastAsia="Times New Roman" w:cs="Times New Roman"/>
          <w:szCs w:val="24"/>
        </w:rPr>
      </w:pPr>
      <w:r>
        <w:rPr>
          <w:rFonts w:eastAsia="Times New Roman" w:cs="Times New Roman"/>
          <w:b/>
          <w:szCs w:val="24"/>
        </w:rPr>
        <w:t>ΓΕΩΡΓΙΟΣ ΓΕΩΡΓΑΝΤΑΣ:</w:t>
      </w:r>
      <w:r>
        <w:rPr>
          <w:rFonts w:eastAsia="Times New Roman" w:cs="Times New Roman"/>
          <w:szCs w:val="24"/>
        </w:rPr>
        <w:t xml:space="preserve"> Αναφέρετε σαν εξαίρεση την 3Κ μέσα στο άρθρο σας. Ποια 3Κ; Έχουμε αποτελέσματα της 3Κ; Όταν έχουμε τα οριστικά αποτελέσματα της 3Κ -μέχρι τότε έχετε φροντίσει με βάση τη δική σας ρύθμιση να υπάρχει μια αόριστη διάρκεια- θα ξέ</w:t>
      </w:r>
      <w:r>
        <w:rPr>
          <w:rFonts w:eastAsia="Times New Roman" w:cs="Times New Roman"/>
          <w:szCs w:val="24"/>
        </w:rPr>
        <w:t>ρουμε επί ποιου θέματος μιλάμε.</w:t>
      </w:r>
    </w:p>
    <w:p w14:paraId="03A7319C" w14:textId="77777777" w:rsidR="00E615E6" w:rsidRDefault="00720F21">
      <w:pPr>
        <w:spacing w:after="0" w:line="600" w:lineRule="auto"/>
        <w:ind w:firstLine="720"/>
        <w:jc w:val="both"/>
        <w:rPr>
          <w:rFonts w:eastAsia="Times New Roman" w:cs="Times New Roman"/>
          <w:szCs w:val="24"/>
        </w:rPr>
      </w:pPr>
      <w:r>
        <w:rPr>
          <w:rFonts w:eastAsia="Times New Roman" w:cs="Times New Roman"/>
          <w:szCs w:val="24"/>
        </w:rPr>
        <w:t>Με δική σας τροπολογία, κατά παράβαση κάθε γενικής και ειδικής διάταξης, οι προσωρινοί πίνακες ισχύουν έως ότου βγουν τα οριστικά αποτελέσματα του ΑΣΕΠ. Άρα αυτή τη στιγμή οι δήμοι δεν έχουν κενό. Δεν χρειάζονται κάποιον επι</w:t>
      </w:r>
      <w:r>
        <w:rPr>
          <w:rFonts w:eastAsia="Times New Roman" w:cs="Times New Roman"/>
          <w:szCs w:val="24"/>
        </w:rPr>
        <w:t xml:space="preserve">πλέον. Δουλεύουν αυτή τη στιγμή στους δήμους αυτοί που είναι με τα προσωρινά αποτελέσματα, τους προσωρινούς πίνακες. Όταν βγουν τα οριστικά αποτελέσματα, όταν η ανεξάρτητη Αρχή του ΑΣΕΠ τα βγάλει επισήμως, τότε, αν θέλετε κάποια εξαίρεση, να έρθετε να μας </w:t>
      </w:r>
      <w:r>
        <w:rPr>
          <w:rFonts w:eastAsia="Times New Roman" w:cs="Times New Roman"/>
          <w:szCs w:val="24"/>
        </w:rPr>
        <w:t>πείτε γιατί και πώς.</w:t>
      </w:r>
    </w:p>
    <w:p w14:paraId="03A7319D" w14:textId="77777777" w:rsidR="00E615E6" w:rsidRDefault="00720F21">
      <w:pPr>
        <w:spacing w:after="0" w:line="600" w:lineRule="auto"/>
        <w:ind w:firstLine="720"/>
        <w:jc w:val="both"/>
        <w:rPr>
          <w:rFonts w:eastAsia="Times New Roman" w:cs="Times New Roman"/>
          <w:szCs w:val="24"/>
        </w:rPr>
      </w:pPr>
      <w:r>
        <w:rPr>
          <w:rFonts w:eastAsia="Times New Roman" w:cs="Times New Roman"/>
          <w:szCs w:val="24"/>
        </w:rPr>
        <w:t>Αυτή τη στιγμή δεν υπάρχει κανένα ζήτημα επείγον, το οποίο να πρέπει να λυθεί με τη δική σας σημερινή παρέμβαση.</w:t>
      </w:r>
    </w:p>
    <w:p w14:paraId="03A7319E" w14:textId="77777777" w:rsidR="00E615E6" w:rsidRDefault="00720F21">
      <w:pPr>
        <w:spacing w:after="0" w:line="600" w:lineRule="auto"/>
        <w:ind w:firstLine="720"/>
        <w:jc w:val="both"/>
        <w:rPr>
          <w:rFonts w:eastAsia="Times New Roman" w:cs="Times New Roman"/>
          <w:szCs w:val="24"/>
        </w:rPr>
      </w:pPr>
      <w:r>
        <w:rPr>
          <w:rFonts w:eastAsia="Times New Roman" w:cs="Times New Roman"/>
          <w:szCs w:val="24"/>
        </w:rPr>
        <w:lastRenderedPageBreak/>
        <w:t xml:space="preserve">Σε σχέση με την τροπολογία που φέρατε για τις εκλογές, πραγματικά με ξεπερνάει το να έρχεται η Κυβέρνηση και να προσπαθεί </w:t>
      </w:r>
      <w:r>
        <w:rPr>
          <w:rFonts w:eastAsia="Times New Roman" w:cs="Times New Roman"/>
          <w:szCs w:val="24"/>
        </w:rPr>
        <w:t xml:space="preserve">με μια τέτοια τροπολογία, η οποία έρχεται δύο μήνες πριν από τις </w:t>
      </w:r>
      <w:proofErr w:type="spellStart"/>
      <w:r>
        <w:rPr>
          <w:rFonts w:eastAsia="Times New Roman" w:cs="Times New Roman"/>
          <w:szCs w:val="24"/>
        </w:rPr>
        <w:t>αυτοδιοικητικές</w:t>
      </w:r>
      <w:proofErr w:type="spellEnd"/>
      <w:r>
        <w:rPr>
          <w:rFonts w:eastAsia="Times New Roman" w:cs="Times New Roman"/>
          <w:szCs w:val="24"/>
        </w:rPr>
        <w:t xml:space="preserve"> εκλογές να λύσει ένα ζήτημα και τεχνικό και ουσιαστικό, το οποίο δημιούργησε η ίδια και να ζητάει τη συναίνεση του Σώματος και την επικύρωση από το Σώμα σε μια διαδικασία η οπ</w:t>
      </w:r>
      <w:r>
        <w:rPr>
          <w:rFonts w:eastAsia="Times New Roman" w:cs="Times New Roman"/>
          <w:szCs w:val="24"/>
        </w:rPr>
        <w:t xml:space="preserve">οία δεν έπρεπε να μας απασχολεί, έπρεπε να είναι λυμένη. </w:t>
      </w:r>
    </w:p>
    <w:p w14:paraId="03A7319F" w14:textId="77777777" w:rsidR="00E615E6" w:rsidRDefault="00720F21">
      <w:pPr>
        <w:spacing w:after="0" w:line="600" w:lineRule="auto"/>
        <w:ind w:firstLine="720"/>
        <w:jc w:val="both"/>
        <w:rPr>
          <w:rFonts w:eastAsia="Times New Roman" w:cs="Times New Roman"/>
          <w:szCs w:val="24"/>
        </w:rPr>
      </w:pPr>
      <w:r>
        <w:rPr>
          <w:rFonts w:eastAsia="Times New Roman" w:cs="Times New Roman"/>
          <w:szCs w:val="24"/>
        </w:rPr>
        <w:t xml:space="preserve">Εσείς αλλάξατε την ημερομηνία των </w:t>
      </w:r>
      <w:proofErr w:type="spellStart"/>
      <w:r>
        <w:rPr>
          <w:rFonts w:eastAsia="Times New Roman" w:cs="Times New Roman"/>
          <w:szCs w:val="24"/>
        </w:rPr>
        <w:t>αυτοδιοικητικών</w:t>
      </w:r>
      <w:proofErr w:type="spellEnd"/>
      <w:r>
        <w:rPr>
          <w:rFonts w:eastAsia="Times New Roman" w:cs="Times New Roman"/>
          <w:szCs w:val="24"/>
        </w:rPr>
        <w:t xml:space="preserve"> εκλογών. Εσείς ξεχωρίσατε τις εκλογές για τα τοπικά συμβούλια και εσείς θελήσατε για τις δικές πολιτικές σκοπιμότητες να γίνουν οι εκλογές σε τέσσερ</w:t>
      </w:r>
      <w:r>
        <w:rPr>
          <w:rFonts w:eastAsia="Times New Roman" w:cs="Times New Roman"/>
          <w:szCs w:val="24"/>
        </w:rPr>
        <w:t>ις κάλπες μέσα σε μία ημέρα. Και τώρα ο ελληνικός λαός ακούει το σοβαρό επιχείρημα, ξέρετε, τέσσερις κάλπες μέσα σε μια αίθουσα, την ίδια μέρα, δημιουργούν ζητήματα στην εκλογική διαδικασία. Αυτό, ως νέο μας το λέτε; Προέκυψε τώρα; Το είδατε τώρα; Το διαπι</w:t>
      </w:r>
      <w:r>
        <w:rPr>
          <w:rFonts w:eastAsia="Times New Roman" w:cs="Times New Roman"/>
          <w:szCs w:val="24"/>
        </w:rPr>
        <w:t xml:space="preserve">στώσατε τώρα; Δεν το λέγαμε τόσο καιρό; Δεν ήταν γνωστό αυτό; Και τώρα έρχεστε με τεχνάσματα, τα οποία κινούνται στα όρια και του τύπου και της </w:t>
      </w:r>
      <w:r>
        <w:rPr>
          <w:rFonts w:eastAsia="Times New Roman" w:cs="Times New Roman"/>
          <w:szCs w:val="24"/>
        </w:rPr>
        <w:lastRenderedPageBreak/>
        <w:t xml:space="preserve">ουσίας που πρέπει μια εκλογική διαδικασία να διέπει και ζητάτε να ξεχωρίσουμε αυτές τις διαδικασίες. </w:t>
      </w:r>
    </w:p>
    <w:p w14:paraId="03A731A0" w14:textId="77777777" w:rsidR="00E615E6" w:rsidRDefault="00720F21">
      <w:pPr>
        <w:spacing w:after="0" w:line="600" w:lineRule="auto"/>
        <w:ind w:firstLine="720"/>
        <w:jc w:val="both"/>
        <w:rPr>
          <w:rFonts w:eastAsia="Times New Roman" w:cs="Times New Roman"/>
          <w:szCs w:val="24"/>
        </w:rPr>
      </w:pPr>
      <w:r>
        <w:rPr>
          <w:rFonts w:eastAsia="Times New Roman" w:cs="Times New Roman"/>
          <w:szCs w:val="24"/>
        </w:rPr>
        <w:t>Σας είπε π</w:t>
      </w:r>
      <w:r>
        <w:rPr>
          <w:rFonts w:eastAsia="Times New Roman" w:cs="Times New Roman"/>
          <w:szCs w:val="24"/>
        </w:rPr>
        <w:t xml:space="preserve">ολύ καλά ο κύριος </w:t>
      </w:r>
      <w:r>
        <w:rPr>
          <w:rFonts w:eastAsia="Times New Roman" w:cs="Times New Roman"/>
          <w:szCs w:val="24"/>
        </w:rPr>
        <w:t>ε</w:t>
      </w:r>
      <w:r>
        <w:rPr>
          <w:rFonts w:eastAsia="Times New Roman" w:cs="Times New Roman"/>
          <w:szCs w:val="24"/>
        </w:rPr>
        <w:t xml:space="preserve">ισηγητής μας ότι υπάρχει δυνατότητα να συμβεί αυτό και να ξεχωρίσουμε τις δύο διαφορετικές εκλογικές διαδικασίες. Άλλη η διαδικασία των ευρωεκλογών, άλλη η διαδικασία των </w:t>
      </w:r>
      <w:proofErr w:type="spellStart"/>
      <w:r>
        <w:rPr>
          <w:rFonts w:eastAsia="Times New Roman" w:cs="Times New Roman"/>
          <w:szCs w:val="24"/>
        </w:rPr>
        <w:t>αυτοδιοικητικών</w:t>
      </w:r>
      <w:proofErr w:type="spellEnd"/>
      <w:r>
        <w:rPr>
          <w:rFonts w:eastAsia="Times New Roman" w:cs="Times New Roman"/>
          <w:szCs w:val="24"/>
        </w:rPr>
        <w:t xml:space="preserve"> εκλογών. Μπορούμε, λοιπόν, πολύ εύκολα να συναινέσ</w:t>
      </w:r>
      <w:r>
        <w:rPr>
          <w:rFonts w:eastAsia="Times New Roman" w:cs="Times New Roman"/>
          <w:szCs w:val="24"/>
        </w:rPr>
        <w:t>ουμε και να αποφασίσουμε, έτσι ώστε και ο εκλογέας, τον οποίο πρέπει να σεβαστούμε και να του δώσουμε τη δυνατότητα να ψηφίσει και με συνθήκες καλές, αλλά και με μυαλό καθαρό, να έχει τη δυνατότητα να το κάνει και να διατηρήσουμε κάτι που στη χώρα τα τελευ</w:t>
      </w:r>
      <w:r>
        <w:rPr>
          <w:rFonts w:eastAsia="Times New Roman" w:cs="Times New Roman"/>
          <w:szCs w:val="24"/>
        </w:rPr>
        <w:t>ταία χρόνια δεν αμφισβητήθηκε ποτέ από κανέναν, την αξιοπιστία της εκλογικής διαδικασίας.</w:t>
      </w:r>
    </w:p>
    <w:p w14:paraId="03A731A1" w14:textId="77777777" w:rsidR="00E615E6" w:rsidRDefault="00720F21">
      <w:pPr>
        <w:spacing w:after="0" w:line="600" w:lineRule="auto"/>
        <w:ind w:firstLine="720"/>
        <w:jc w:val="both"/>
        <w:rPr>
          <w:rFonts w:eastAsia="Times New Roman" w:cs="Times New Roman"/>
          <w:szCs w:val="24"/>
        </w:rPr>
      </w:pPr>
      <w:r>
        <w:rPr>
          <w:rFonts w:eastAsia="Times New Roman" w:cs="Times New Roman"/>
          <w:szCs w:val="24"/>
        </w:rPr>
        <w:t>Όποια παρέμβαση της τελευταίας στιγμής σε μια διαδικασία η οποία έχει καταγραφεί στη συνείδηση του κόσμου ως πραγματικά αξιόπιστη, όταν γίνεται με τον τρόπο που γίνετ</w:t>
      </w:r>
      <w:r>
        <w:rPr>
          <w:rFonts w:eastAsia="Times New Roman" w:cs="Times New Roman"/>
          <w:szCs w:val="24"/>
        </w:rPr>
        <w:t xml:space="preserve">αι, στον χρόνο που γίνεται, καταλαβαίνετε ότι δεν υπηρετεί τον σκοπό τον οποίο καλούμαστε όλοι εδώ να ενισχύσουμε σε σχέση με την αξιοπιστία της εκλογικής διαδικασίας. </w:t>
      </w:r>
    </w:p>
    <w:p w14:paraId="03A731A2" w14:textId="77777777" w:rsidR="00E615E6" w:rsidRDefault="00720F21">
      <w:pPr>
        <w:spacing w:after="0" w:line="600" w:lineRule="auto"/>
        <w:ind w:firstLine="720"/>
        <w:jc w:val="both"/>
        <w:rPr>
          <w:rFonts w:eastAsia="Times New Roman" w:cs="Times New Roman"/>
          <w:szCs w:val="24"/>
        </w:rPr>
      </w:pPr>
      <w:r>
        <w:rPr>
          <w:rFonts w:eastAsia="Times New Roman" w:cs="Times New Roman"/>
          <w:szCs w:val="24"/>
        </w:rPr>
        <w:lastRenderedPageBreak/>
        <w:t>Και βεβαίως, να σημειώσω ότι πάρα πολύ σημαντικός παράγων που πρέπει να αιτιολογηθεί στ</w:t>
      </w:r>
      <w:r>
        <w:rPr>
          <w:rFonts w:eastAsia="Times New Roman" w:cs="Times New Roman"/>
          <w:szCs w:val="24"/>
        </w:rPr>
        <w:t>ο λαό είναι και η οικονομική επιβάρυνση της επιλογής της δικής σας. Μιας επιλογής η οποία και επιβαρύνει τον Έλληνα φορολογούμενο και δεν ξέρω από ποια αδιέξοδα τελικά προσπαθεί να σας βγάλει. Νομίζω ότι δεν είναι εικόνα ενός ευρωπαϊκού κράτους δύο μήνες π</w:t>
      </w:r>
      <w:r>
        <w:rPr>
          <w:rFonts w:eastAsia="Times New Roman" w:cs="Times New Roman"/>
          <w:szCs w:val="24"/>
        </w:rPr>
        <w:t xml:space="preserve">ριν τις </w:t>
      </w:r>
      <w:proofErr w:type="spellStart"/>
      <w:r>
        <w:rPr>
          <w:rFonts w:eastAsia="Times New Roman" w:cs="Times New Roman"/>
          <w:szCs w:val="24"/>
        </w:rPr>
        <w:t>αυτοδιοικητικές</w:t>
      </w:r>
      <w:proofErr w:type="spellEnd"/>
      <w:r>
        <w:rPr>
          <w:rFonts w:eastAsia="Times New Roman" w:cs="Times New Roman"/>
          <w:szCs w:val="24"/>
        </w:rPr>
        <w:t xml:space="preserve"> εκλογές να έχουμε σωρεία άρθρων επί του ίδιου του νομοσχεδίου και τροπολογιών, που να αλλάζουν τους κανόνες της εκλογικής διαδικασίας και σε σχέση με αυτούς που ενδιαφέρονται να είναι υποψήφιοι και σε σχέση με τον τρόπο με τον οποίο</w:t>
      </w:r>
      <w:r>
        <w:rPr>
          <w:rFonts w:eastAsia="Times New Roman" w:cs="Times New Roman"/>
          <w:szCs w:val="24"/>
        </w:rPr>
        <w:t xml:space="preserve"> θα γίνει η ψηφοφορία την ημέρα της εκλογής. Αυτό σίγουρα δεν </w:t>
      </w:r>
      <w:proofErr w:type="spellStart"/>
      <w:r>
        <w:rPr>
          <w:rFonts w:eastAsia="Times New Roman" w:cs="Times New Roman"/>
          <w:szCs w:val="24"/>
        </w:rPr>
        <w:t>περιποιεί</w:t>
      </w:r>
      <w:proofErr w:type="spellEnd"/>
      <w:r>
        <w:rPr>
          <w:rFonts w:eastAsia="Times New Roman" w:cs="Times New Roman"/>
          <w:szCs w:val="24"/>
        </w:rPr>
        <w:t xml:space="preserve"> τιμή σε κανέναν από εμάς. </w:t>
      </w:r>
    </w:p>
    <w:p w14:paraId="03A731A3" w14:textId="77777777" w:rsidR="00E615E6" w:rsidRDefault="00720F21">
      <w:pPr>
        <w:spacing w:after="0" w:line="600" w:lineRule="auto"/>
        <w:ind w:firstLine="720"/>
        <w:jc w:val="both"/>
        <w:rPr>
          <w:rFonts w:eastAsia="Times New Roman" w:cs="Times New Roman"/>
          <w:szCs w:val="24"/>
        </w:rPr>
      </w:pPr>
      <w:r>
        <w:rPr>
          <w:rFonts w:eastAsia="Times New Roman" w:cs="Times New Roman"/>
          <w:szCs w:val="24"/>
        </w:rPr>
        <w:t>Θέλω να αναφερθώ και σε ένα ακόμη άρθρο. Δυστυχώς, λίγα μόνο προλαβαίνω, είναι πραγματικά ένα μεγάλο νομοσχέδιο, αλλά δεν υπάρχει δυνατότητα να αναφερθώ σε ό</w:t>
      </w:r>
      <w:r>
        <w:rPr>
          <w:rFonts w:eastAsia="Times New Roman" w:cs="Times New Roman"/>
          <w:szCs w:val="24"/>
        </w:rPr>
        <w:t>λα. Είναι το άρθρο 40, που βάζει μια καινούργια, καινοτόμα ρύθμιση στον τρόπο απόκτησης της ιθαγένειας.</w:t>
      </w:r>
    </w:p>
    <w:p w14:paraId="03A731A4" w14:textId="77777777" w:rsidR="00E615E6" w:rsidRDefault="00720F21">
      <w:pPr>
        <w:spacing w:after="0" w:line="600" w:lineRule="auto"/>
        <w:ind w:firstLine="720"/>
        <w:jc w:val="both"/>
        <w:rPr>
          <w:rFonts w:eastAsia="Times New Roman" w:cs="Times New Roman"/>
          <w:szCs w:val="24"/>
        </w:rPr>
      </w:pPr>
      <w:r>
        <w:rPr>
          <w:rFonts w:eastAsia="Times New Roman" w:cs="Times New Roman"/>
          <w:szCs w:val="24"/>
        </w:rPr>
        <w:t xml:space="preserve">Εκεί, λοιπόν, όπως ακούστηκε από πολλούς, για πρώτη φορά έχουμε τη δυνατότητα για έναν ο οποίος δεν βρίσκεται εν </w:t>
      </w:r>
      <w:r>
        <w:rPr>
          <w:rFonts w:eastAsia="Times New Roman" w:cs="Times New Roman"/>
          <w:szCs w:val="24"/>
        </w:rPr>
        <w:lastRenderedPageBreak/>
        <w:t>ζωή, να ζητήσει κάποιος να του αναγνωρι</w:t>
      </w:r>
      <w:r>
        <w:rPr>
          <w:rFonts w:eastAsia="Times New Roman" w:cs="Times New Roman"/>
          <w:szCs w:val="24"/>
        </w:rPr>
        <w:t>στεί η ελληνική ιθαγένεια όταν έχει έννομο συμφέρον για να το πράξει αυτό. Βεβαίως, η Επιστημονική Υπηρεσία της Βουλής στο συγκεκριμένο αυτό ζήτημα δεν τοποθετήθηκε με λεπτομέρεια, αλλά υπάρχουν ζητήματα τα οποία έχουν να κάνουν και με την ίδια τη νομική φ</w:t>
      </w:r>
      <w:r>
        <w:rPr>
          <w:rFonts w:eastAsia="Times New Roman" w:cs="Times New Roman"/>
          <w:szCs w:val="24"/>
        </w:rPr>
        <w:t>ύση μιας τέτοιας διάταξης και θα σας πω τι εννοώ. Υπάρχουν αποφάσεις των ελληνικών δικαστηρίων, των διοικητικών ανωτάτων ελληνικών δικαστηρίων, τα οποία σε αιτήματα τέτοιου είδους, ακριβώς σαν αυτό που έρχεται να λύσει δήθεν αυτή η ρύθμιση, έχουν αποφανθεί</w:t>
      </w:r>
      <w:r>
        <w:rPr>
          <w:rFonts w:eastAsia="Times New Roman" w:cs="Times New Roman"/>
          <w:szCs w:val="24"/>
        </w:rPr>
        <w:t xml:space="preserve"> ότι ο θανών δεν είναι υποκείμενο δικαιωμάτων και υποχρεώσεων, ώστε να αποκτήσει ιθαγένεια και άρα, δεν μπορεί κανείς να διακριβώσει ιθαγένεια σε έναν ο οποίος έχει πεθάνει. </w:t>
      </w:r>
    </w:p>
    <w:p w14:paraId="03A731A5" w14:textId="77777777" w:rsidR="00E615E6" w:rsidRDefault="00720F21">
      <w:pPr>
        <w:spacing w:after="0" w:line="600" w:lineRule="auto"/>
        <w:ind w:firstLine="720"/>
        <w:jc w:val="both"/>
        <w:rPr>
          <w:rFonts w:eastAsia="Times New Roman" w:cs="Times New Roman"/>
          <w:szCs w:val="24"/>
        </w:rPr>
      </w:pPr>
      <w:r>
        <w:rPr>
          <w:rFonts w:eastAsia="Times New Roman" w:cs="Times New Roman"/>
          <w:szCs w:val="24"/>
        </w:rPr>
        <w:t>Αυτό το λένε τα διοικητικά δικαστήρια της χώρας μας και μάλιστα το έχουν πει πολλ</w:t>
      </w:r>
      <w:r>
        <w:rPr>
          <w:rFonts w:eastAsia="Times New Roman" w:cs="Times New Roman"/>
          <w:szCs w:val="24"/>
        </w:rPr>
        <w:t>ές φορές και με πολλούς τρόπους.</w:t>
      </w:r>
    </w:p>
    <w:p w14:paraId="03A731A6" w14:textId="77777777" w:rsidR="00E615E6" w:rsidRDefault="00720F21">
      <w:pPr>
        <w:spacing w:after="0" w:line="600" w:lineRule="auto"/>
        <w:ind w:firstLine="720"/>
        <w:jc w:val="both"/>
        <w:rPr>
          <w:rFonts w:eastAsia="Times New Roman" w:cs="Times New Roman"/>
          <w:szCs w:val="24"/>
        </w:rPr>
      </w:pPr>
      <w:r>
        <w:rPr>
          <w:rFonts w:eastAsia="Times New Roman" w:cs="Times New Roman"/>
          <w:szCs w:val="24"/>
        </w:rPr>
        <w:t>Έξω από αυτό το καθαρά νομικό μέρος, όμως, αυτής της υπόθεσης, αυτό το οποίο από ό,τι καταλαβαίνετε δημιουργεί μείζονα ζητήματα, δεν είναι μόνο ότι για πρώτη φορά και χωρίς εμείς να καταλάβουμε και να μας γίνει κατανοητό απ</w:t>
      </w:r>
      <w:r>
        <w:rPr>
          <w:rFonts w:eastAsia="Times New Roman" w:cs="Times New Roman"/>
          <w:szCs w:val="24"/>
        </w:rPr>
        <w:t xml:space="preserve">ό την άλλη </w:t>
      </w:r>
      <w:r>
        <w:rPr>
          <w:rFonts w:eastAsia="Times New Roman" w:cs="Times New Roman"/>
          <w:szCs w:val="24"/>
        </w:rPr>
        <w:lastRenderedPageBreak/>
        <w:t xml:space="preserve">πλευρά από ποιον λόγο, από ποιες πιέσεις, από ποια αιτήματα, από ποια ανάγκη έρχεται η Κυβέρνηση να καλύψει δήθεν αυτό το κενό, αλλά θα ήθελα να ακούσω τον κύριο Υπουργό να μου πει «Έχω στο Υπουργείο μου διακόσια, πεντακόσια, χίλια αιτήματα από </w:t>
      </w:r>
      <w:r>
        <w:rPr>
          <w:rFonts w:eastAsia="Times New Roman" w:cs="Times New Roman"/>
          <w:szCs w:val="24"/>
        </w:rPr>
        <w:t xml:space="preserve">ανθρώπους οι οποίοι με αυτόν ή με τον άλλον τρόπο έχασαν την ιθαγένειά τους και να δούμε αν πράγματι αυτή η διαδικασία βοηθάει σε αυτό ή οτιδήποτε άλλο». </w:t>
      </w:r>
    </w:p>
    <w:p w14:paraId="03A731A7" w14:textId="77777777" w:rsidR="00E615E6" w:rsidRDefault="00720F21">
      <w:pPr>
        <w:spacing w:after="0" w:line="600" w:lineRule="auto"/>
        <w:ind w:firstLine="720"/>
        <w:jc w:val="both"/>
        <w:rPr>
          <w:rFonts w:eastAsia="Times New Roman" w:cs="Times New Roman"/>
          <w:szCs w:val="24"/>
        </w:rPr>
      </w:pPr>
      <w:r>
        <w:rPr>
          <w:rFonts w:eastAsia="Times New Roman" w:cs="Times New Roman"/>
          <w:szCs w:val="24"/>
        </w:rPr>
        <w:t>Εγώ όταν βλέπω μια τέτοια νομοθετική πρωτοβουλία θα ήθελα πραγματικά να δω ποια ανάγκη καλύπτει και α</w:t>
      </w:r>
      <w:r>
        <w:rPr>
          <w:rFonts w:eastAsia="Times New Roman" w:cs="Times New Roman"/>
          <w:szCs w:val="24"/>
        </w:rPr>
        <w:t xml:space="preserve">πό πού έγινε η όχληση. Γιατί δεν είναι μόνο ότι είναι καινοτόμος ο τρόπος για την απόκτηση μέσω του </w:t>
      </w:r>
      <w:proofErr w:type="spellStart"/>
      <w:r>
        <w:rPr>
          <w:rFonts w:eastAsia="Times New Roman" w:cs="Times New Roman"/>
          <w:szCs w:val="24"/>
        </w:rPr>
        <w:t>θανόντα</w:t>
      </w:r>
      <w:proofErr w:type="spellEnd"/>
      <w:r>
        <w:rPr>
          <w:rFonts w:eastAsia="Times New Roman" w:cs="Times New Roman"/>
          <w:szCs w:val="24"/>
        </w:rPr>
        <w:t xml:space="preserve">, είναι ότι και τα μέσα που μπορούν να χρησιμοποιηθούν για την απόδειξη αυτής της ελληνικής ιθαγένειας, είναι με τρόπο ο οποίος δεν συμβαδίζει μέχρι </w:t>
      </w:r>
      <w:r>
        <w:rPr>
          <w:rFonts w:eastAsia="Times New Roman" w:cs="Times New Roman"/>
          <w:szCs w:val="24"/>
        </w:rPr>
        <w:t>τώρα με τα αποδεικτικά στοιχεία τα οποία ζητούνται σε παρόμοιες περιπτώσεις, αλλά ακριβώς δίνει τη δυνατότητα με πολύ έμμεσο τρόπο -και δεν ξέρω με πόσο νομιμοποιημένο τρόπο- τελικώς να οδηγείται σε μια τέτοια κρίση η ελληνική πολιτεία.</w:t>
      </w:r>
    </w:p>
    <w:p w14:paraId="03A731A8" w14:textId="77777777" w:rsidR="00E615E6" w:rsidRDefault="00720F21">
      <w:pPr>
        <w:spacing w:after="0" w:line="600" w:lineRule="auto"/>
        <w:ind w:firstLine="720"/>
        <w:jc w:val="both"/>
        <w:rPr>
          <w:rFonts w:eastAsia="Times New Roman" w:cs="Times New Roman"/>
          <w:szCs w:val="24"/>
        </w:rPr>
      </w:pPr>
      <w:r>
        <w:rPr>
          <w:rFonts w:eastAsia="Times New Roman" w:cs="Times New Roman"/>
          <w:szCs w:val="24"/>
        </w:rPr>
        <w:t xml:space="preserve">Κύριοι συνάδελφοι, </w:t>
      </w:r>
      <w:r>
        <w:rPr>
          <w:rFonts w:eastAsia="Times New Roman" w:cs="Times New Roman"/>
          <w:szCs w:val="24"/>
        </w:rPr>
        <w:t xml:space="preserve">τελικώς από αυτό το νομοσχέδιο δεν νομίζω ότι θα μείνουν πολλά στη μνήμη ούτε τη δική σας ούτε </w:t>
      </w:r>
      <w:r>
        <w:rPr>
          <w:rFonts w:eastAsia="Times New Roman" w:cs="Times New Roman"/>
          <w:szCs w:val="24"/>
        </w:rPr>
        <w:lastRenderedPageBreak/>
        <w:t>και του ελληνικού λαού. Ίσως, τελικά, μείνουν μόνο δυο πράγματα. Η προσπάθειά σας να αλλοιώσετε το μήνυμα του ελληνικού λαού στις επερχόμενες εκλογές, το οποίο ό</w:t>
      </w:r>
      <w:r>
        <w:rPr>
          <w:rFonts w:eastAsia="Times New Roman" w:cs="Times New Roman"/>
          <w:szCs w:val="24"/>
        </w:rPr>
        <w:t>μως θα είναι ξεκάθαρο σε κάθε κάλπη, όποτε και αν γίνουν εκλογές. Και το άλλο το οποίο θα μείνει στη μνήμη του ελληνικού λαού είναι ότι έχουμε και την τροπολογία «Κουντουρά».</w:t>
      </w:r>
    </w:p>
    <w:p w14:paraId="03A731A9" w14:textId="77777777" w:rsidR="00E615E6" w:rsidRDefault="00720F21">
      <w:pPr>
        <w:spacing w:after="0" w:line="600" w:lineRule="auto"/>
        <w:ind w:firstLine="720"/>
        <w:jc w:val="both"/>
        <w:rPr>
          <w:rFonts w:eastAsia="Times New Roman" w:cs="Times New Roman"/>
          <w:szCs w:val="24"/>
        </w:rPr>
      </w:pPr>
      <w:r>
        <w:rPr>
          <w:rFonts w:eastAsia="Times New Roman" w:cs="Times New Roman"/>
          <w:szCs w:val="24"/>
        </w:rPr>
        <w:t>Να είστε καλά, κύριοι συνάδελφοι, καλή αντάμωση στα τμήματα!</w:t>
      </w:r>
    </w:p>
    <w:p w14:paraId="03A731AA" w14:textId="77777777" w:rsidR="00E615E6" w:rsidRDefault="00720F21">
      <w:pPr>
        <w:spacing w:after="0" w:line="600" w:lineRule="auto"/>
        <w:ind w:firstLine="720"/>
        <w:jc w:val="center"/>
        <w:rPr>
          <w:rFonts w:eastAsia="Times New Roman" w:cs="Times New Roman"/>
          <w:szCs w:val="24"/>
        </w:rPr>
      </w:pPr>
      <w:r w:rsidRPr="008A3319">
        <w:rPr>
          <w:rFonts w:eastAsia="Times New Roman" w:cs="Times New Roman"/>
          <w:szCs w:val="24"/>
        </w:rPr>
        <w:t xml:space="preserve">(Χειροκροτήματα από </w:t>
      </w:r>
      <w:r w:rsidRPr="008A3319">
        <w:rPr>
          <w:rFonts w:eastAsia="Times New Roman" w:cs="Times New Roman"/>
          <w:szCs w:val="24"/>
        </w:rPr>
        <w:t>την πτέρυγα της Νέας Δημοκρατίας)</w:t>
      </w:r>
    </w:p>
    <w:p w14:paraId="03A731AB" w14:textId="77777777" w:rsidR="00E615E6" w:rsidRDefault="00720F21">
      <w:pPr>
        <w:spacing w:after="0" w:line="600" w:lineRule="auto"/>
        <w:ind w:firstLine="720"/>
        <w:jc w:val="both"/>
        <w:rPr>
          <w:rFonts w:eastAsia="Times New Roman" w:cs="Times New Roman"/>
          <w:szCs w:val="24"/>
        </w:rPr>
      </w:pPr>
      <w:r w:rsidRPr="005D0EA1">
        <w:rPr>
          <w:rFonts w:eastAsia="Times New Roman" w:cs="Times New Roman"/>
          <w:b/>
          <w:szCs w:val="24"/>
        </w:rPr>
        <w:t>ΠΡΟΕΔΡΕΥΩΝ (</w:t>
      </w:r>
      <w:r>
        <w:rPr>
          <w:rFonts w:eastAsia="Times New Roman" w:cs="Times New Roman"/>
          <w:b/>
          <w:szCs w:val="24"/>
        </w:rPr>
        <w:t>Μάριος Γεωργιάδης</w:t>
      </w:r>
      <w:r w:rsidRPr="005D0EA1">
        <w:rPr>
          <w:rFonts w:eastAsia="Times New Roman" w:cs="Times New Roman"/>
          <w:b/>
          <w:szCs w:val="24"/>
        </w:rPr>
        <w:t>)</w:t>
      </w:r>
      <w:r w:rsidRPr="00283746">
        <w:rPr>
          <w:rFonts w:eastAsia="Times New Roman" w:cs="Times New Roman"/>
          <w:b/>
          <w:szCs w:val="24"/>
        </w:rPr>
        <w:t>:</w:t>
      </w:r>
      <w:r>
        <w:rPr>
          <w:rFonts w:eastAsia="Times New Roman" w:cs="Times New Roman"/>
          <w:szCs w:val="24"/>
        </w:rPr>
        <w:t xml:space="preserve"> Ευχαριστούμε τον κ. Γεωργαντά.</w:t>
      </w:r>
    </w:p>
    <w:p w14:paraId="03A731AC" w14:textId="77777777" w:rsidR="00E615E6" w:rsidRDefault="00720F21">
      <w:pPr>
        <w:spacing w:after="0" w:line="600" w:lineRule="auto"/>
        <w:ind w:firstLine="720"/>
        <w:jc w:val="both"/>
        <w:rPr>
          <w:rFonts w:eastAsia="Times New Roman" w:cs="Times New Roman"/>
          <w:szCs w:val="24"/>
        </w:rPr>
      </w:pPr>
      <w:r>
        <w:rPr>
          <w:rFonts w:eastAsia="Times New Roman" w:cs="Times New Roman"/>
          <w:szCs w:val="24"/>
        </w:rPr>
        <w:t>Ο κύριος Υπουργός έχει τον λόγο για ένα λεπτό.</w:t>
      </w:r>
    </w:p>
    <w:p w14:paraId="03A731AD" w14:textId="77777777" w:rsidR="00E615E6" w:rsidRDefault="00720F21">
      <w:pPr>
        <w:spacing w:after="0" w:line="600" w:lineRule="auto"/>
        <w:ind w:firstLine="720"/>
        <w:jc w:val="both"/>
        <w:rPr>
          <w:rFonts w:eastAsia="Times New Roman" w:cs="Times New Roman"/>
          <w:szCs w:val="24"/>
        </w:rPr>
      </w:pPr>
      <w:r>
        <w:rPr>
          <w:rFonts w:eastAsia="Times New Roman" w:cs="Times New Roman"/>
          <w:b/>
          <w:szCs w:val="24"/>
        </w:rPr>
        <w:t>ΑΛΕΞ</w:t>
      </w:r>
      <w:r>
        <w:rPr>
          <w:rFonts w:eastAsia="Times New Roman" w:cs="Times New Roman"/>
          <w:b/>
          <w:szCs w:val="24"/>
        </w:rPr>
        <w:t>ΗΣ</w:t>
      </w:r>
      <w:r>
        <w:rPr>
          <w:rFonts w:eastAsia="Times New Roman" w:cs="Times New Roman"/>
          <w:b/>
          <w:szCs w:val="24"/>
        </w:rPr>
        <w:t xml:space="preserve"> ΧΑΡΙΤΣΗΣ (Υπουργός Εσωτερικών)</w:t>
      </w:r>
      <w:r w:rsidRPr="00283746">
        <w:rPr>
          <w:rFonts w:eastAsia="Times New Roman" w:cs="Times New Roman"/>
          <w:b/>
          <w:szCs w:val="24"/>
        </w:rPr>
        <w:t>:</w:t>
      </w:r>
      <w:r>
        <w:rPr>
          <w:rFonts w:eastAsia="Times New Roman" w:cs="Times New Roman"/>
          <w:szCs w:val="24"/>
        </w:rPr>
        <w:t xml:space="preserve"> Για ένα λεπτό μόνο, κύριε Πρόεδρε.</w:t>
      </w:r>
    </w:p>
    <w:p w14:paraId="03A731AE" w14:textId="77777777" w:rsidR="00E615E6" w:rsidRDefault="00720F21">
      <w:pPr>
        <w:spacing w:after="0" w:line="600" w:lineRule="auto"/>
        <w:ind w:firstLine="720"/>
        <w:jc w:val="both"/>
        <w:rPr>
          <w:rFonts w:eastAsia="Times New Roman" w:cs="Times New Roman"/>
          <w:szCs w:val="24"/>
        </w:rPr>
      </w:pPr>
      <w:r>
        <w:rPr>
          <w:rFonts w:eastAsia="Times New Roman" w:cs="Times New Roman"/>
          <w:szCs w:val="24"/>
        </w:rPr>
        <w:t xml:space="preserve">Για την ιθαγένεια θα τα πω αναλυτικά </w:t>
      </w:r>
      <w:r>
        <w:rPr>
          <w:rFonts w:eastAsia="Times New Roman" w:cs="Times New Roman"/>
          <w:szCs w:val="24"/>
        </w:rPr>
        <w:t xml:space="preserve">στην ομιλία μου. Απλώς ένα σχόλιο θα κάνω στο τελευταίο που είπε ο κ. Γεωργαντάς. Επί των ημερών σας, κύριε Γεωργαντά, δόθηκαν ιθαγένειες ανατρέχοντας σε παππούδες και γιαγιάδες αρκετές φορές, </w:t>
      </w:r>
      <w:r>
        <w:rPr>
          <w:rFonts w:eastAsia="Times New Roman" w:cs="Times New Roman"/>
          <w:szCs w:val="24"/>
        </w:rPr>
        <w:lastRenderedPageBreak/>
        <w:t xml:space="preserve">αλλά μόνο σε περιπτώσεις ποδοσφαιριστών, </w:t>
      </w:r>
      <w:proofErr w:type="spellStart"/>
      <w:r>
        <w:rPr>
          <w:rFonts w:eastAsia="Times New Roman" w:cs="Times New Roman"/>
          <w:szCs w:val="24"/>
        </w:rPr>
        <w:t>μπα</w:t>
      </w:r>
      <w:r>
        <w:rPr>
          <w:rFonts w:eastAsia="Times New Roman" w:cs="Times New Roman"/>
          <w:szCs w:val="24"/>
        </w:rPr>
        <w:t>σ</w:t>
      </w:r>
      <w:r>
        <w:rPr>
          <w:rFonts w:eastAsia="Times New Roman" w:cs="Times New Roman"/>
          <w:szCs w:val="24"/>
        </w:rPr>
        <w:t>κετμπολιστών</w:t>
      </w:r>
      <w:proofErr w:type="spellEnd"/>
      <w:r>
        <w:rPr>
          <w:rFonts w:eastAsia="Times New Roman" w:cs="Times New Roman"/>
          <w:szCs w:val="24"/>
        </w:rPr>
        <w:t>. Εμεί</w:t>
      </w:r>
      <w:r>
        <w:rPr>
          <w:rFonts w:eastAsia="Times New Roman" w:cs="Times New Roman"/>
          <w:szCs w:val="24"/>
        </w:rPr>
        <w:t>ς θέλουμε να συστηματοποιήσουμε τη διαδικασία και να αφορά όλους τους πολίτες που δικαιούνται να αποκτήσουν αυτή την ιθαγένεια.</w:t>
      </w:r>
    </w:p>
    <w:p w14:paraId="03A731AF" w14:textId="77777777" w:rsidR="00E615E6" w:rsidRDefault="00720F21">
      <w:pPr>
        <w:spacing w:after="0" w:line="600" w:lineRule="auto"/>
        <w:ind w:firstLine="720"/>
        <w:jc w:val="both"/>
        <w:rPr>
          <w:rFonts w:eastAsia="Times New Roman" w:cs="Times New Roman"/>
          <w:szCs w:val="24"/>
        </w:rPr>
      </w:pPr>
      <w:r>
        <w:rPr>
          <w:rFonts w:eastAsia="Times New Roman" w:cs="Times New Roman"/>
          <w:szCs w:val="24"/>
        </w:rPr>
        <w:t>Θα πω, όμως, αναλυτικά τι συμβαίνει σε αυτή την περίπτωση, στην ομιλία μου. Αλλά θέλω να κάνω ένα σχόλιο για την 3Κ. Γιατί νομίζ</w:t>
      </w:r>
      <w:r>
        <w:rPr>
          <w:rFonts w:eastAsia="Times New Roman" w:cs="Times New Roman"/>
          <w:szCs w:val="24"/>
        </w:rPr>
        <w:t>ω –και δεν το λέω προβοκατόρικα, ειλικρινά το πιστεύω- ότι τα μπερδέψατε λίγο. Ειλικρινά, δηλαδή, τι μας λέτε; Να έρθουμε και να νομοθετήσουμε αναδρομικά όταν βγουν οι οριστικοί πίνακες; Αυτό μας λέτε; Αυτό είναι ορθή διαδικασία νομοθέτησης;</w:t>
      </w:r>
    </w:p>
    <w:p w14:paraId="03A731B0" w14:textId="77777777" w:rsidR="00E615E6" w:rsidRDefault="00720F21">
      <w:pPr>
        <w:spacing w:after="0" w:line="600" w:lineRule="auto"/>
        <w:ind w:firstLine="720"/>
        <w:jc w:val="both"/>
        <w:rPr>
          <w:rFonts w:eastAsia="Times New Roman" w:cs="Times New Roman"/>
          <w:szCs w:val="24"/>
        </w:rPr>
      </w:pPr>
      <w:r>
        <w:rPr>
          <w:rFonts w:eastAsia="Times New Roman" w:cs="Times New Roman"/>
          <w:szCs w:val="24"/>
        </w:rPr>
        <w:t>Είναι βέβαιο –</w:t>
      </w:r>
      <w:r>
        <w:rPr>
          <w:rFonts w:eastAsia="Times New Roman" w:cs="Times New Roman"/>
          <w:szCs w:val="24"/>
        </w:rPr>
        <w:t>το γνωρίζετε πάρα πολύ καλά, γιατί έχετε επικοινωνία και με το ΑΣΕΠ- ότι οι οριστικοί πίνακες θα εκδοθούν εντός του επόμενου εξαμήνου, γιατί για εξάμηνο μιλάμε. Άρα αυτό το οποίο πρέπει να γίνει, ακριβώς για να μπορεί το ΑΣΕΠ να λειτουργεί εύρυθμα, απρόσκο</w:t>
      </w:r>
      <w:r>
        <w:rPr>
          <w:rFonts w:eastAsia="Times New Roman" w:cs="Times New Roman"/>
          <w:szCs w:val="24"/>
        </w:rPr>
        <w:t xml:space="preserve">πτα να κάνουν τη δουλειά τους τα στελέχη του, είναι να έρθουμε να νομοθετήσουμε τώρα αυτό το οποίο κάνουμε, δηλαδή την εξαίρεση από την αναστολή των </w:t>
      </w:r>
      <w:r>
        <w:rPr>
          <w:rFonts w:eastAsia="Times New Roman" w:cs="Times New Roman"/>
          <w:szCs w:val="24"/>
        </w:rPr>
        <w:lastRenderedPageBreak/>
        <w:t>προσλήψεων και αυτό το διάστημα του εξαμήνου. Διότι, βεβαίως, δεν μπορώ να φανταστώ ότι εσείς θέλετε τώρα ν</w:t>
      </w:r>
      <w:r>
        <w:rPr>
          <w:rFonts w:eastAsia="Times New Roman" w:cs="Times New Roman"/>
          <w:szCs w:val="24"/>
        </w:rPr>
        <w:t>α μείνουν οι δήμοι με τους προσωρινούς πίνακες, αυτούς που είπατε στην αρχή της ομιλίας σας ότι κακώς εκδόθηκαν, για άλλο ένα εξάμηνο. Αυτό θέλετε;</w:t>
      </w:r>
    </w:p>
    <w:p w14:paraId="03A731B1" w14:textId="77777777" w:rsidR="00E615E6" w:rsidRDefault="00720F21">
      <w:pPr>
        <w:spacing w:after="0" w:line="600" w:lineRule="auto"/>
        <w:ind w:firstLine="720"/>
        <w:jc w:val="both"/>
        <w:rPr>
          <w:rFonts w:eastAsia="Times New Roman" w:cs="Times New Roman"/>
          <w:szCs w:val="24"/>
        </w:rPr>
      </w:pPr>
      <w:r>
        <w:rPr>
          <w:rFonts w:eastAsia="Times New Roman" w:cs="Times New Roman"/>
          <w:szCs w:val="24"/>
        </w:rPr>
        <w:t>Εμείς λέμε –είμαστε ξεκάθαροι σε αυτό και περιμένω και από εσάς μια ξεκάθαρη τοποθέτηση- ότι πρέπει στις υπη</w:t>
      </w:r>
      <w:r>
        <w:rPr>
          <w:rFonts w:eastAsia="Times New Roman" w:cs="Times New Roman"/>
          <w:szCs w:val="24"/>
        </w:rPr>
        <w:t>ρεσίες καθαριότητας των δήμων να πάει το συντομότερο δυνατόν μόνιμο προσωπικό. Είναι ζήτημα ορθής λειτουργίας αυτών των κρίσιμων υπηρεσιών της αυτοδιοίκησης. Είναι ζήτημα για τους ίδιους τους εργαζόμενους να έχουν περάσει από εκπαίδευση για υγιεινή και ασφ</w:t>
      </w:r>
      <w:r>
        <w:rPr>
          <w:rFonts w:eastAsia="Times New Roman" w:cs="Times New Roman"/>
          <w:szCs w:val="24"/>
        </w:rPr>
        <w:t>άλεια, για να μην έχουμε εργατικά ατυχήματα, όπως δυστυχώς έχουμε όλα τα προηγούμενα χρόνια. Είναι ζήτημα το οποίο για εμάς είναι πάρα πολύ κρίσιμο.</w:t>
      </w:r>
    </w:p>
    <w:p w14:paraId="03A731B2" w14:textId="77777777" w:rsidR="00E615E6" w:rsidRDefault="00720F21">
      <w:pPr>
        <w:spacing w:after="0" w:line="600" w:lineRule="auto"/>
        <w:contextualSpacing/>
        <w:jc w:val="both"/>
        <w:rPr>
          <w:rFonts w:eastAsia="Times New Roman" w:cs="Times New Roman"/>
          <w:szCs w:val="24"/>
        </w:rPr>
      </w:pPr>
      <w:r>
        <w:rPr>
          <w:rFonts w:eastAsia="Times New Roman" w:cs="Times New Roman"/>
          <w:szCs w:val="24"/>
        </w:rPr>
        <w:t xml:space="preserve">Επιτρέψτε μου να κλείσω με αυτό το σχόλιο, επειδή το είπατε στην </w:t>
      </w:r>
      <w:r>
        <w:rPr>
          <w:rFonts w:eastAsia="Times New Roman" w:cs="Times New Roman"/>
          <w:szCs w:val="24"/>
        </w:rPr>
        <w:t>ε</w:t>
      </w:r>
      <w:r>
        <w:rPr>
          <w:rFonts w:eastAsia="Times New Roman" w:cs="Times New Roman"/>
          <w:szCs w:val="24"/>
        </w:rPr>
        <w:t xml:space="preserve">πιτροπή, ότι ο μύχιος πόθος είναι να μην </w:t>
      </w:r>
      <w:r>
        <w:rPr>
          <w:rFonts w:eastAsia="Times New Roman" w:cs="Times New Roman"/>
          <w:szCs w:val="24"/>
        </w:rPr>
        <w:t xml:space="preserve">πιστωθεί η σημερινή Κυβέρνηση αυτήν την πολύ μεγάλη επιτυχία του συγκεκριμένου διαγωνισμού των </w:t>
      </w:r>
      <w:proofErr w:type="spellStart"/>
      <w:r>
        <w:rPr>
          <w:rFonts w:eastAsia="Times New Roman" w:cs="Times New Roman"/>
          <w:szCs w:val="24"/>
        </w:rPr>
        <w:t>οκτώμισι</w:t>
      </w:r>
      <w:proofErr w:type="spellEnd"/>
      <w:r>
        <w:rPr>
          <w:rFonts w:eastAsia="Times New Roman" w:cs="Times New Roman"/>
          <w:szCs w:val="24"/>
        </w:rPr>
        <w:t xml:space="preserve"> χιλιάδων θέσεων και προσ</w:t>
      </w:r>
      <w:r>
        <w:rPr>
          <w:rFonts w:eastAsia="Times New Roman" w:cs="Times New Roman"/>
          <w:szCs w:val="24"/>
        </w:rPr>
        <w:lastRenderedPageBreak/>
        <w:t>λήψεων στις υπηρεσίες καθαριότητας, αυτή την οποία εσείς πολεμήσατε όλον τον προηγούμενο χρόνο λυσσαλέα. Δεν θα γίνει αυτό. Η ση</w:t>
      </w:r>
      <w:r>
        <w:rPr>
          <w:rFonts w:eastAsia="Times New Roman" w:cs="Times New Roman"/>
          <w:szCs w:val="24"/>
        </w:rPr>
        <w:t>μερινή Κυβέρνηση θα πιστωθεί αυτή την επιτυχία.</w:t>
      </w:r>
    </w:p>
    <w:p w14:paraId="03A731B3" w14:textId="77777777" w:rsidR="00E615E6" w:rsidRDefault="00720F21">
      <w:pPr>
        <w:spacing w:after="0" w:line="600" w:lineRule="auto"/>
        <w:ind w:firstLine="720"/>
        <w:contextualSpacing/>
        <w:jc w:val="both"/>
        <w:rPr>
          <w:rFonts w:eastAsia="Times New Roman" w:cs="Times New Roman"/>
          <w:szCs w:val="24"/>
        </w:rPr>
      </w:pPr>
      <w:r w:rsidRPr="00A83229">
        <w:rPr>
          <w:rFonts w:eastAsia="Times New Roman" w:cs="Times New Roman"/>
          <w:b/>
          <w:szCs w:val="24"/>
        </w:rPr>
        <w:t xml:space="preserve">ΜΑΥΡΟΥΔΗΣ ΒΟΡΙΔΗΣ: </w:t>
      </w:r>
      <w:r w:rsidRPr="00A83229">
        <w:rPr>
          <w:rFonts w:eastAsia="Times New Roman" w:cs="Times New Roman"/>
          <w:szCs w:val="24"/>
        </w:rPr>
        <w:t>Τώρα συνεννοηθήκαμε. Ομιλείς την αλήθεια!</w:t>
      </w:r>
    </w:p>
    <w:p w14:paraId="03A731B4" w14:textId="77777777" w:rsidR="00E615E6" w:rsidRDefault="00720F21">
      <w:pPr>
        <w:spacing w:after="0" w:line="600" w:lineRule="auto"/>
        <w:ind w:firstLine="720"/>
        <w:contextualSpacing/>
        <w:jc w:val="both"/>
        <w:rPr>
          <w:rFonts w:eastAsia="Times New Roman" w:cs="Times New Roman"/>
          <w:szCs w:val="24"/>
        </w:rPr>
      </w:pPr>
      <w:r w:rsidRPr="00A83229">
        <w:rPr>
          <w:rFonts w:eastAsia="Times New Roman" w:cs="Times New Roman"/>
          <w:b/>
          <w:szCs w:val="24"/>
        </w:rPr>
        <w:t>ΑΛΕΞ</w:t>
      </w:r>
      <w:r>
        <w:rPr>
          <w:rFonts w:eastAsia="Times New Roman" w:cs="Times New Roman"/>
          <w:b/>
          <w:szCs w:val="24"/>
        </w:rPr>
        <w:t>Η</w:t>
      </w:r>
      <w:r w:rsidRPr="00A83229">
        <w:rPr>
          <w:rFonts w:eastAsia="Times New Roman" w:cs="Times New Roman"/>
          <w:b/>
          <w:szCs w:val="24"/>
        </w:rPr>
        <w:t xml:space="preserve">Σ ΧΑΡΙΤΣΗΣ (Υπουργός Εσωτερικών): </w:t>
      </w:r>
      <w:r>
        <w:rPr>
          <w:rFonts w:eastAsia="Times New Roman" w:cs="Times New Roman"/>
          <w:szCs w:val="24"/>
        </w:rPr>
        <w:t xml:space="preserve">Και βεβαίως, θα χάσετε και τις εκλογές. Και η επόμενη κυβέρνηση, η Κυβέρνηση του ΣΥΡΙΖΑ, θα προχωρήσει σε </w:t>
      </w:r>
      <w:r>
        <w:rPr>
          <w:rFonts w:eastAsia="Times New Roman" w:cs="Times New Roman"/>
          <w:szCs w:val="24"/>
        </w:rPr>
        <w:t>νέες προσλήψεις, εκεί που οι δήμοι και οι περιφέρειες έχουν πολύ μεγάλη ανάγκη.</w:t>
      </w:r>
    </w:p>
    <w:p w14:paraId="03A731B5" w14:textId="77777777" w:rsidR="00E615E6" w:rsidRDefault="00720F21">
      <w:pPr>
        <w:spacing w:after="0" w:line="600" w:lineRule="auto"/>
        <w:ind w:firstLine="720"/>
        <w:contextualSpacing/>
        <w:jc w:val="both"/>
        <w:rPr>
          <w:rFonts w:eastAsia="Times New Roman" w:cs="Times New Roman"/>
          <w:szCs w:val="24"/>
        </w:rPr>
      </w:pPr>
      <w:r>
        <w:rPr>
          <w:rFonts w:eastAsia="Times New Roman" w:cs="Times New Roman"/>
          <w:szCs w:val="24"/>
        </w:rPr>
        <w:t>Σας ευχαριστώ.</w:t>
      </w:r>
    </w:p>
    <w:p w14:paraId="03A731B6" w14:textId="77777777" w:rsidR="00E615E6" w:rsidRDefault="00720F21">
      <w:pPr>
        <w:spacing w:after="0" w:line="600" w:lineRule="auto"/>
        <w:ind w:firstLine="720"/>
        <w:contextualSpacing/>
        <w:jc w:val="both"/>
        <w:rPr>
          <w:rFonts w:eastAsia="Times New Roman" w:cs="Times New Roman"/>
          <w:szCs w:val="24"/>
        </w:rPr>
      </w:pPr>
      <w:r w:rsidRPr="00A83229">
        <w:rPr>
          <w:rFonts w:eastAsia="Times New Roman" w:cs="Times New Roman"/>
          <w:b/>
          <w:szCs w:val="24"/>
        </w:rPr>
        <w:t>ΠΡΟΕΔΡΕΥΩΝ (Μάριος Γεωργιάδης):</w:t>
      </w:r>
      <w:r w:rsidRPr="00A83229">
        <w:rPr>
          <w:rFonts w:eastAsia="Times New Roman" w:cs="Times New Roman"/>
          <w:szCs w:val="24"/>
        </w:rPr>
        <w:t xml:space="preserve"> </w:t>
      </w:r>
      <w:r>
        <w:rPr>
          <w:rFonts w:eastAsia="Times New Roman" w:cs="Times New Roman"/>
          <w:szCs w:val="24"/>
        </w:rPr>
        <w:t>Ευχαριστούμε τον κύριο Υπουργό.</w:t>
      </w:r>
    </w:p>
    <w:p w14:paraId="03A731B7" w14:textId="77777777" w:rsidR="00E615E6" w:rsidRDefault="00720F21">
      <w:pPr>
        <w:spacing w:after="0" w:line="600" w:lineRule="auto"/>
        <w:ind w:firstLine="720"/>
        <w:contextualSpacing/>
        <w:jc w:val="both"/>
        <w:rPr>
          <w:rFonts w:eastAsia="Times New Roman" w:cs="Times New Roman"/>
          <w:szCs w:val="24"/>
        </w:rPr>
      </w:pPr>
      <w:r>
        <w:rPr>
          <w:rFonts w:eastAsia="Times New Roman" w:cs="Times New Roman"/>
          <w:szCs w:val="24"/>
        </w:rPr>
        <w:t xml:space="preserve">Τον λόγο </w:t>
      </w:r>
      <w:r>
        <w:rPr>
          <w:rFonts w:eastAsia="Times New Roman" w:cs="Times New Roman"/>
          <w:szCs w:val="24"/>
        </w:rPr>
        <w:t xml:space="preserve">θα λάβει τώρα </w:t>
      </w:r>
      <w:r>
        <w:rPr>
          <w:rFonts w:eastAsia="Times New Roman" w:cs="Times New Roman"/>
          <w:szCs w:val="24"/>
        </w:rPr>
        <w:t>ο κ. Καρράς από τη Δημοκρατική Συμπαράταξη, για επτά λεπτά.</w:t>
      </w:r>
      <w:r w:rsidRPr="00A202BB">
        <w:rPr>
          <w:rFonts w:eastAsia="Times New Roman" w:cs="Times New Roman"/>
          <w:szCs w:val="24"/>
        </w:rPr>
        <w:t xml:space="preserve"> </w:t>
      </w:r>
      <w:r>
        <w:rPr>
          <w:rFonts w:eastAsia="Times New Roman" w:cs="Times New Roman"/>
          <w:szCs w:val="24"/>
        </w:rPr>
        <w:t>Αμέσως μετά ακ</w:t>
      </w:r>
      <w:r>
        <w:rPr>
          <w:rFonts w:eastAsia="Times New Roman" w:cs="Times New Roman"/>
          <w:szCs w:val="24"/>
        </w:rPr>
        <w:t>ολουθεί ο κ. Λαγός,</w:t>
      </w:r>
      <w:r>
        <w:rPr>
          <w:rFonts w:eastAsia="Times New Roman" w:cs="Times New Roman"/>
          <w:szCs w:val="24"/>
        </w:rPr>
        <w:t xml:space="preserve"> ο</w:t>
      </w:r>
      <w:r>
        <w:rPr>
          <w:rFonts w:eastAsia="Times New Roman" w:cs="Times New Roman"/>
          <w:szCs w:val="24"/>
        </w:rPr>
        <w:t xml:space="preserve"> Κοινοβουλευτικός Εκπρόσωπος της Χρυσής Αυγής.</w:t>
      </w:r>
    </w:p>
    <w:p w14:paraId="03A731B8" w14:textId="77777777" w:rsidR="00E615E6" w:rsidRDefault="00720F21">
      <w:pPr>
        <w:spacing w:after="0" w:line="600" w:lineRule="auto"/>
        <w:ind w:firstLine="720"/>
        <w:contextualSpacing/>
        <w:jc w:val="both"/>
        <w:rPr>
          <w:rFonts w:eastAsia="Times New Roman" w:cs="Times New Roman"/>
          <w:szCs w:val="24"/>
        </w:rPr>
      </w:pPr>
      <w:r>
        <w:rPr>
          <w:rFonts w:eastAsia="Times New Roman" w:cs="Times New Roman"/>
          <w:szCs w:val="24"/>
        </w:rPr>
        <w:t>Ορίστε, κύριε Καρρά, έχετε τον λόγο.</w:t>
      </w:r>
    </w:p>
    <w:p w14:paraId="03A731B9" w14:textId="77777777" w:rsidR="00E615E6" w:rsidRDefault="00720F21">
      <w:pPr>
        <w:spacing w:after="0" w:line="600" w:lineRule="auto"/>
        <w:ind w:firstLine="720"/>
        <w:contextualSpacing/>
        <w:jc w:val="both"/>
        <w:rPr>
          <w:rFonts w:eastAsia="Times New Roman" w:cs="Times New Roman"/>
          <w:szCs w:val="24"/>
        </w:rPr>
      </w:pPr>
      <w:r w:rsidRPr="00A83229">
        <w:rPr>
          <w:rFonts w:eastAsia="Times New Roman" w:cs="Times New Roman"/>
          <w:b/>
          <w:szCs w:val="24"/>
        </w:rPr>
        <w:t>ΓΕΩΡΓΙΟΣ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ΔΗΜΗΤΡΙΟΣ</w:t>
      </w:r>
      <w:r w:rsidRPr="00A83229">
        <w:rPr>
          <w:rFonts w:eastAsia="Times New Roman" w:cs="Times New Roman"/>
          <w:b/>
          <w:szCs w:val="24"/>
        </w:rPr>
        <w:t xml:space="preserve"> ΚΑΡΡΑΣ:</w:t>
      </w:r>
      <w:r>
        <w:rPr>
          <w:rFonts w:eastAsia="Times New Roman" w:cs="Times New Roman"/>
          <w:szCs w:val="24"/>
        </w:rPr>
        <w:t xml:space="preserve">  Κύριε Πρόεδρε, η ομιλία Βουλευτή στην Ολομέλεια του δίνει το δικαίωμα να προ</w:t>
      </w:r>
      <w:r>
        <w:rPr>
          <w:rFonts w:eastAsia="Times New Roman" w:cs="Times New Roman"/>
          <w:szCs w:val="24"/>
        </w:rPr>
        <w:lastRenderedPageBreak/>
        <w:t xml:space="preserve">χωρεί και σε σχολιασμούς πέραν ακόμη και του κείμενου νομοσχεδίου, το οποίο συζητιέται, ούτως ώστε να σχηματίζει και ο ελληνικός λαός την άποψή του τι </w:t>
      </w:r>
      <w:r>
        <w:rPr>
          <w:rFonts w:eastAsia="Times New Roman" w:cs="Times New Roman"/>
          <w:szCs w:val="24"/>
        </w:rPr>
        <w:t xml:space="preserve">γενικότερα </w:t>
      </w:r>
      <w:r>
        <w:rPr>
          <w:rFonts w:eastAsia="Times New Roman" w:cs="Times New Roman"/>
          <w:szCs w:val="24"/>
        </w:rPr>
        <w:t>τεκταίνεται εντό</w:t>
      </w:r>
      <w:r>
        <w:rPr>
          <w:rFonts w:eastAsia="Times New Roman" w:cs="Times New Roman"/>
          <w:szCs w:val="24"/>
        </w:rPr>
        <w:t xml:space="preserve">ς της Αιθούσης. Ο Βουλευτής έχει το δικαίωμα του </w:t>
      </w:r>
      <w:r>
        <w:rPr>
          <w:rFonts w:eastAsia="Times New Roman" w:cs="Times New Roman"/>
          <w:szCs w:val="24"/>
        </w:rPr>
        <w:t>κ</w:t>
      </w:r>
      <w:r>
        <w:rPr>
          <w:rFonts w:eastAsia="Times New Roman" w:cs="Times New Roman"/>
          <w:szCs w:val="24"/>
        </w:rPr>
        <w:t xml:space="preserve">οινοβουλευτικού </w:t>
      </w:r>
      <w:r>
        <w:rPr>
          <w:rFonts w:eastAsia="Times New Roman" w:cs="Times New Roman"/>
          <w:szCs w:val="24"/>
        </w:rPr>
        <w:t>ε</w:t>
      </w:r>
      <w:r>
        <w:rPr>
          <w:rFonts w:eastAsia="Times New Roman" w:cs="Times New Roman"/>
          <w:szCs w:val="24"/>
        </w:rPr>
        <w:t>λέγχου, ούτως ώστε να φέρνει ζητήματα προς συζήτηση με τον αρμόδιο Υπουργό, να αντιμετωπίζονται, να επιλύονται</w:t>
      </w:r>
      <w:r>
        <w:rPr>
          <w:rFonts w:eastAsia="Times New Roman" w:cs="Times New Roman"/>
          <w:szCs w:val="24"/>
        </w:rPr>
        <w:t xml:space="preserve"> αλλά και να ασκείται κριτική στην κυβέρνηση</w:t>
      </w:r>
      <w:r>
        <w:rPr>
          <w:rFonts w:eastAsia="Times New Roman" w:cs="Times New Roman"/>
          <w:szCs w:val="24"/>
        </w:rPr>
        <w:t>.</w:t>
      </w:r>
    </w:p>
    <w:p w14:paraId="03A731BA" w14:textId="77777777" w:rsidR="00E615E6" w:rsidRDefault="00720F21">
      <w:pPr>
        <w:spacing w:after="0" w:line="600" w:lineRule="auto"/>
        <w:ind w:firstLine="720"/>
        <w:contextualSpacing/>
        <w:jc w:val="both"/>
        <w:rPr>
          <w:rFonts w:eastAsia="Times New Roman" w:cs="Times New Roman"/>
          <w:szCs w:val="24"/>
        </w:rPr>
      </w:pPr>
      <w:r>
        <w:rPr>
          <w:rFonts w:eastAsia="Times New Roman" w:cs="Times New Roman"/>
          <w:szCs w:val="24"/>
        </w:rPr>
        <w:t>Δυστυχώς, όμως, επειδή το τελευτα</w:t>
      </w:r>
      <w:r>
        <w:rPr>
          <w:rFonts w:eastAsia="Times New Roman" w:cs="Times New Roman"/>
          <w:szCs w:val="24"/>
        </w:rPr>
        <w:t xml:space="preserve">ίο διάστημα </w:t>
      </w:r>
      <w:r>
        <w:rPr>
          <w:rFonts w:eastAsia="Times New Roman" w:cs="Times New Roman"/>
          <w:szCs w:val="24"/>
        </w:rPr>
        <w:t xml:space="preserve">έχω </w:t>
      </w:r>
      <w:r>
        <w:rPr>
          <w:rFonts w:eastAsia="Times New Roman" w:cs="Times New Roman"/>
          <w:szCs w:val="24"/>
        </w:rPr>
        <w:t>γίνει μάρτυρας μιας απαξιώσεως του ρόλου του Βουλευτή</w:t>
      </w:r>
      <w:r>
        <w:rPr>
          <w:rFonts w:eastAsia="Times New Roman" w:cs="Times New Roman"/>
          <w:szCs w:val="24"/>
        </w:rPr>
        <w:t xml:space="preserve"> και</w:t>
      </w:r>
      <w:r>
        <w:rPr>
          <w:rFonts w:eastAsia="Times New Roman" w:cs="Times New Roman"/>
          <w:szCs w:val="24"/>
        </w:rPr>
        <w:t xml:space="preserve"> είμαι υποχρεωμένος να το αναφέρω, κύριε Πρόεδρε, για να σημειωθεί και στα Πρακτικά, για το</w:t>
      </w:r>
      <w:r>
        <w:rPr>
          <w:rFonts w:eastAsia="Times New Roman" w:cs="Times New Roman"/>
          <w:szCs w:val="24"/>
        </w:rPr>
        <w:t>ν</w:t>
      </w:r>
      <w:r>
        <w:rPr>
          <w:rFonts w:eastAsia="Times New Roman" w:cs="Times New Roman"/>
          <w:szCs w:val="24"/>
        </w:rPr>
        <w:t xml:space="preserve"> λόγο ότι επί κρίσιμων ερωτήσεων που έχω απευθύνει προς την Κυβέρνηση και ιδιαίτερα στον Υπ</w:t>
      </w:r>
      <w:r>
        <w:rPr>
          <w:rFonts w:eastAsia="Times New Roman" w:cs="Times New Roman"/>
          <w:szCs w:val="24"/>
        </w:rPr>
        <w:t xml:space="preserve">ουργό, κ. </w:t>
      </w:r>
      <w:proofErr w:type="spellStart"/>
      <w:r>
        <w:rPr>
          <w:rFonts w:eastAsia="Times New Roman" w:cs="Times New Roman"/>
          <w:szCs w:val="24"/>
        </w:rPr>
        <w:t>Τσακαλώτο</w:t>
      </w:r>
      <w:proofErr w:type="spellEnd"/>
      <w:r>
        <w:rPr>
          <w:rFonts w:eastAsia="Times New Roman" w:cs="Times New Roman"/>
          <w:szCs w:val="24"/>
        </w:rPr>
        <w:t xml:space="preserve">, επί εννέα συνεχείς διαδοχικές συνεδριάσεις, έχει προφασιστεί φόρτο εργασίας και δεν έχει καταδεχθεί να απαντήσει. Ήταν ο κ. </w:t>
      </w:r>
      <w:proofErr w:type="spellStart"/>
      <w:r>
        <w:rPr>
          <w:rFonts w:eastAsia="Times New Roman" w:cs="Times New Roman"/>
          <w:szCs w:val="24"/>
        </w:rPr>
        <w:t>Βούτσης</w:t>
      </w:r>
      <w:proofErr w:type="spellEnd"/>
      <w:r>
        <w:rPr>
          <w:rFonts w:eastAsia="Times New Roman" w:cs="Times New Roman"/>
          <w:szCs w:val="24"/>
        </w:rPr>
        <w:t xml:space="preserve"> εδώ προηγουμένως, στον οποίο έχω απευθύνει και σχετική επιστολή διαμαρτυρόμενος. Δυστυχώς, δεν έχω πάρε</w:t>
      </w:r>
      <w:r>
        <w:rPr>
          <w:rFonts w:eastAsia="Times New Roman" w:cs="Times New Roman"/>
          <w:szCs w:val="24"/>
        </w:rPr>
        <w:t>ι κα</w:t>
      </w:r>
      <w:r>
        <w:rPr>
          <w:rFonts w:eastAsia="Times New Roman" w:cs="Times New Roman"/>
          <w:szCs w:val="24"/>
        </w:rPr>
        <w:t>μ</w:t>
      </w:r>
      <w:r>
        <w:rPr>
          <w:rFonts w:eastAsia="Times New Roman" w:cs="Times New Roman"/>
          <w:szCs w:val="24"/>
        </w:rPr>
        <w:t xml:space="preserve">μία απάντηση ούτε από τον Πρόεδρο της Βουλής. </w:t>
      </w:r>
    </w:p>
    <w:p w14:paraId="03A731BB" w14:textId="77777777" w:rsidR="00E615E6" w:rsidRDefault="00720F21">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 xml:space="preserve">Ας προχωρήσουμε όμως παραπέρα, σε σχέση με το συζητούμενο νομοσχέδιο. Υπάρχει και </w:t>
      </w:r>
      <w:r>
        <w:rPr>
          <w:rFonts w:eastAsia="Times New Roman" w:cs="Times New Roman"/>
          <w:szCs w:val="24"/>
        </w:rPr>
        <w:t xml:space="preserve">εδώ </w:t>
      </w:r>
      <w:r>
        <w:rPr>
          <w:rFonts w:eastAsia="Times New Roman" w:cs="Times New Roman"/>
          <w:szCs w:val="24"/>
        </w:rPr>
        <w:t>αντίστοιχο θέμα</w:t>
      </w:r>
      <w:r>
        <w:rPr>
          <w:rFonts w:eastAsia="Times New Roman" w:cs="Times New Roman"/>
          <w:szCs w:val="24"/>
        </w:rPr>
        <w:t xml:space="preserve"> αποφυγής από τους Υπουργούς του κοινοβουλευτικού ελέγχου</w:t>
      </w:r>
      <w:r>
        <w:rPr>
          <w:rFonts w:eastAsia="Times New Roman" w:cs="Times New Roman"/>
          <w:szCs w:val="24"/>
        </w:rPr>
        <w:t xml:space="preserve">. Προ μηνών απηύθυνα ερώτηση και στον Υπουργό </w:t>
      </w:r>
      <w:r>
        <w:rPr>
          <w:rFonts w:eastAsia="Times New Roman" w:cs="Times New Roman"/>
          <w:szCs w:val="24"/>
        </w:rPr>
        <w:t>Εσωτερικών και στους συναρμόδιους Υπουργούς πώς θα διαχειριστούν το θέμα της μεταφοράς των μαθητών των Καλλιτεχνικών και των Μουσικών Σχολείων, δικαίωμ</w:t>
      </w:r>
      <w:r>
        <w:rPr>
          <w:rFonts w:eastAsia="Times New Roman" w:cs="Times New Roman"/>
          <w:szCs w:val="24"/>
        </w:rPr>
        <w:t>ά τους το οποίο</w:t>
      </w:r>
      <w:r>
        <w:rPr>
          <w:rFonts w:eastAsia="Times New Roman" w:cs="Times New Roman"/>
          <w:szCs w:val="24"/>
        </w:rPr>
        <w:t xml:space="preserve"> λήγει τέλος του Ιουνίου 2019. Μάλιστα, πρέπει να θυμίσω </w:t>
      </w:r>
      <w:r>
        <w:rPr>
          <w:rFonts w:eastAsia="Times New Roman" w:cs="Times New Roman"/>
          <w:szCs w:val="24"/>
        </w:rPr>
        <w:t xml:space="preserve">ότι </w:t>
      </w:r>
      <w:r>
        <w:rPr>
          <w:rFonts w:eastAsia="Times New Roman" w:cs="Times New Roman"/>
          <w:szCs w:val="24"/>
        </w:rPr>
        <w:t>έρχεται μία διάταξη εδώ -το ά</w:t>
      </w:r>
      <w:r>
        <w:rPr>
          <w:rFonts w:eastAsia="Times New Roman" w:cs="Times New Roman"/>
          <w:szCs w:val="24"/>
        </w:rPr>
        <w:t xml:space="preserve">ρθρο 101 στο νομοθέτημα- όπου λέει τα εξής: Νομιμοποιώ τη μεταφορά των μαθητών </w:t>
      </w:r>
      <w:r>
        <w:rPr>
          <w:rFonts w:eastAsia="Times New Roman" w:cs="Times New Roman"/>
          <w:szCs w:val="24"/>
        </w:rPr>
        <w:t xml:space="preserve">τω καλλιτεχνικών σχολείων </w:t>
      </w:r>
      <w:r>
        <w:rPr>
          <w:rFonts w:eastAsia="Times New Roman" w:cs="Times New Roman"/>
          <w:szCs w:val="24"/>
        </w:rPr>
        <w:t>μέχρι 30</w:t>
      </w:r>
      <w:r>
        <w:rPr>
          <w:rFonts w:eastAsia="Times New Roman" w:cs="Times New Roman"/>
          <w:szCs w:val="24"/>
        </w:rPr>
        <w:t>-</w:t>
      </w:r>
      <w:r>
        <w:rPr>
          <w:rFonts w:eastAsia="Times New Roman" w:cs="Times New Roman"/>
          <w:szCs w:val="24"/>
        </w:rPr>
        <w:t>6</w:t>
      </w:r>
      <w:r>
        <w:rPr>
          <w:rFonts w:eastAsia="Times New Roman" w:cs="Times New Roman"/>
          <w:szCs w:val="24"/>
        </w:rPr>
        <w:t>-</w:t>
      </w:r>
      <w:r>
        <w:rPr>
          <w:rFonts w:eastAsia="Times New Roman" w:cs="Times New Roman"/>
          <w:szCs w:val="24"/>
        </w:rPr>
        <w:t xml:space="preserve">2019. Και από κει και πέρα σιωπή. </w:t>
      </w:r>
    </w:p>
    <w:p w14:paraId="03A731BC" w14:textId="77777777" w:rsidR="00E615E6" w:rsidRDefault="00720F21">
      <w:pPr>
        <w:spacing w:after="0" w:line="600" w:lineRule="auto"/>
        <w:ind w:firstLine="720"/>
        <w:contextualSpacing/>
        <w:jc w:val="both"/>
        <w:rPr>
          <w:rFonts w:eastAsia="Times New Roman" w:cs="Times New Roman"/>
          <w:szCs w:val="24"/>
        </w:rPr>
      </w:pPr>
      <w:r>
        <w:rPr>
          <w:rFonts w:eastAsia="Times New Roman" w:cs="Times New Roman"/>
          <w:szCs w:val="24"/>
        </w:rPr>
        <w:t xml:space="preserve">Είναι μία αδικία, η οποία γίνεται αυτή τη στιγμή, και θέλω να θυμίσω το εξής: Από το 2015 οι μαθητές των </w:t>
      </w:r>
      <w:r>
        <w:rPr>
          <w:rFonts w:eastAsia="Times New Roman" w:cs="Times New Roman"/>
          <w:szCs w:val="24"/>
        </w:rPr>
        <w:t>Μουσικών και Καλλιτεχνικών Σχολείων, επειδή μεταφέρουν ογκώδη αντικείμενα -είτε μουσικά όργανα, είτε βεστιάρια, είτε καβαλέτα ζωγραφικής- μεταφέρονται με δαπάνες της περιφέρειας χωρίς χιλιομετρικούς περιορισμούς. Αυτό ίσχυσε μέχρι το 2018. Και ξαφνικά το 2</w:t>
      </w:r>
      <w:r>
        <w:rPr>
          <w:rFonts w:eastAsia="Times New Roman" w:cs="Times New Roman"/>
          <w:szCs w:val="24"/>
        </w:rPr>
        <w:t xml:space="preserve">018 επιχειρήθηκε μία διάκριση με Υπουργική Απόφαση και </w:t>
      </w:r>
      <w:r>
        <w:rPr>
          <w:rFonts w:eastAsia="Times New Roman" w:cs="Times New Roman"/>
          <w:szCs w:val="24"/>
        </w:rPr>
        <w:lastRenderedPageBreak/>
        <w:t xml:space="preserve">εξαιρέθηκαν της μεταφοράς οι μαθητές των Καλλιτεχνικών Σχολείων. </w:t>
      </w:r>
    </w:p>
    <w:p w14:paraId="03A731BD" w14:textId="77777777" w:rsidR="00E615E6" w:rsidRDefault="00720F21">
      <w:pPr>
        <w:spacing w:after="0" w:line="600" w:lineRule="auto"/>
        <w:ind w:firstLine="720"/>
        <w:contextualSpacing/>
        <w:jc w:val="both"/>
        <w:rPr>
          <w:rFonts w:eastAsia="Times New Roman" w:cs="Times New Roman"/>
          <w:szCs w:val="24"/>
        </w:rPr>
      </w:pPr>
      <w:r>
        <w:rPr>
          <w:rFonts w:eastAsia="Times New Roman" w:cs="Times New Roman"/>
          <w:szCs w:val="24"/>
        </w:rPr>
        <w:t>Σήμερα, λοιπόν, στο άρθρο 101 του νομοσχεδίου τίθεται μία διάταξη, η οποία νομιμοποιεί τη μεταφορά τους μέχρι 30</w:t>
      </w:r>
      <w:r>
        <w:rPr>
          <w:rFonts w:eastAsia="Times New Roman" w:cs="Times New Roman"/>
          <w:szCs w:val="24"/>
        </w:rPr>
        <w:t>-</w:t>
      </w:r>
      <w:r>
        <w:rPr>
          <w:rFonts w:eastAsia="Times New Roman" w:cs="Times New Roman"/>
          <w:szCs w:val="24"/>
        </w:rPr>
        <w:t>6</w:t>
      </w:r>
      <w:r>
        <w:rPr>
          <w:rFonts w:eastAsia="Times New Roman" w:cs="Times New Roman"/>
          <w:szCs w:val="24"/>
        </w:rPr>
        <w:t>-</w:t>
      </w:r>
      <w:r>
        <w:rPr>
          <w:rFonts w:eastAsia="Times New Roman" w:cs="Times New Roman"/>
          <w:szCs w:val="24"/>
        </w:rPr>
        <w:t>2019 και τους εξαιρε</w:t>
      </w:r>
      <w:r>
        <w:rPr>
          <w:rFonts w:eastAsia="Times New Roman" w:cs="Times New Roman"/>
          <w:szCs w:val="24"/>
        </w:rPr>
        <w:t xml:space="preserve">ί για το </w:t>
      </w:r>
      <w:r>
        <w:rPr>
          <w:rFonts w:eastAsia="Times New Roman" w:cs="Times New Roman"/>
          <w:szCs w:val="24"/>
        </w:rPr>
        <w:t>μέλλον</w:t>
      </w:r>
      <w:r>
        <w:rPr>
          <w:rFonts w:eastAsia="Times New Roman" w:cs="Times New Roman"/>
          <w:szCs w:val="24"/>
        </w:rPr>
        <w:t xml:space="preserve">. </w:t>
      </w:r>
    </w:p>
    <w:p w14:paraId="03A731BE" w14:textId="77777777" w:rsidR="00E615E6" w:rsidRDefault="00720F21">
      <w:pPr>
        <w:spacing w:after="0" w:line="600" w:lineRule="auto"/>
        <w:ind w:firstLine="720"/>
        <w:contextualSpacing/>
        <w:jc w:val="both"/>
        <w:rPr>
          <w:rFonts w:eastAsia="Times New Roman" w:cs="Times New Roman"/>
          <w:szCs w:val="24"/>
        </w:rPr>
      </w:pPr>
      <w:r>
        <w:rPr>
          <w:rFonts w:eastAsia="Times New Roman" w:cs="Times New Roman"/>
          <w:szCs w:val="24"/>
        </w:rPr>
        <w:t>Επειδή είχαμε υποβάλει μία ερώτηση προ μηνών στους αρμόδιους Υπουργούς</w:t>
      </w:r>
      <w:r w:rsidRPr="00250CF3">
        <w:rPr>
          <w:rFonts w:eastAsia="Times New Roman" w:cs="Times New Roman"/>
          <w:szCs w:val="24"/>
        </w:rPr>
        <w:t>,</w:t>
      </w:r>
      <w:r>
        <w:rPr>
          <w:rFonts w:eastAsia="Times New Roman" w:cs="Times New Roman"/>
          <w:szCs w:val="24"/>
        </w:rPr>
        <w:t xml:space="preserve"> </w:t>
      </w:r>
      <w:r>
        <w:rPr>
          <w:rFonts w:eastAsia="Times New Roman" w:cs="Times New Roman"/>
          <w:szCs w:val="24"/>
        </w:rPr>
        <w:t>που έμεινε αναπάντητη. Α</w:t>
      </w:r>
      <w:r>
        <w:rPr>
          <w:rFonts w:eastAsia="Times New Roman" w:cs="Times New Roman"/>
          <w:szCs w:val="24"/>
        </w:rPr>
        <w:t>ναγκάστηκα</w:t>
      </w:r>
      <w:r>
        <w:rPr>
          <w:rFonts w:eastAsia="Times New Roman" w:cs="Times New Roman"/>
          <w:szCs w:val="24"/>
        </w:rPr>
        <w:t xml:space="preserve">, λοιπόν, </w:t>
      </w:r>
      <w:r>
        <w:rPr>
          <w:rFonts w:eastAsia="Times New Roman" w:cs="Times New Roman"/>
          <w:szCs w:val="24"/>
        </w:rPr>
        <w:t xml:space="preserve">να πάρω την πρωτοβουλία και να προσυπογράψουν οι συνάδελφοί της Κοινοβουλευτικής Ομάδας της Δημοκρατικής Συμπαράταξης μία </w:t>
      </w:r>
      <w:r>
        <w:rPr>
          <w:rFonts w:eastAsia="Times New Roman" w:cs="Times New Roman"/>
          <w:szCs w:val="24"/>
        </w:rPr>
        <w:t xml:space="preserve">τροπολογία, κύριε Υπουργέ, όπου ζητούμε την αποκατάσταση μιας αδικίας, η οποία συνίσταται στο εξής: Οι μαθητές των Μουσικών Σχολείων και των Διαπολιτισμικών μεταφέρονται -και σωστά- από τις </w:t>
      </w:r>
      <w:r>
        <w:rPr>
          <w:rFonts w:eastAsia="Times New Roman" w:cs="Times New Roman"/>
          <w:szCs w:val="24"/>
        </w:rPr>
        <w:t>π</w:t>
      </w:r>
      <w:r>
        <w:rPr>
          <w:rFonts w:eastAsia="Times New Roman" w:cs="Times New Roman"/>
          <w:szCs w:val="24"/>
        </w:rPr>
        <w:t>εριφέρειες για το</w:t>
      </w:r>
      <w:r>
        <w:rPr>
          <w:rFonts w:eastAsia="Times New Roman" w:cs="Times New Roman"/>
          <w:szCs w:val="24"/>
        </w:rPr>
        <w:t>ν</w:t>
      </w:r>
      <w:r>
        <w:rPr>
          <w:rFonts w:eastAsia="Times New Roman" w:cs="Times New Roman"/>
          <w:szCs w:val="24"/>
        </w:rPr>
        <w:t xml:space="preserve"> λόγο ότι μεταφέρουν ογκώδη αντικείμενα. Των Μουσικών Σχολείων, για παράδειγμα, μεταφέρουν τα μουσικά όργανά τους από το σπίτι τους. Αντίστοιχα </w:t>
      </w:r>
      <w:proofErr w:type="spellStart"/>
      <w:r>
        <w:rPr>
          <w:rFonts w:eastAsia="Times New Roman" w:cs="Times New Roman"/>
          <w:szCs w:val="24"/>
        </w:rPr>
        <w:t>βαρέα</w:t>
      </w:r>
      <w:proofErr w:type="spellEnd"/>
      <w:r>
        <w:rPr>
          <w:rFonts w:eastAsia="Times New Roman" w:cs="Times New Roman"/>
          <w:szCs w:val="24"/>
        </w:rPr>
        <w:t xml:space="preserve"> αντικείμενα, όμως, μεταφέρονται και από τους μαθητές των Καλλιτεχνικών Σχολείων. Της Σχολής Ηθοποιίας - Κι</w:t>
      </w:r>
      <w:r>
        <w:rPr>
          <w:rFonts w:eastAsia="Times New Roman" w:cs="Times New Roman"/>
          <w:szCs w:val="24"/>
        </w:rPr>
        <w:t xml:space="preserve">νηματογράφου πρέπει να μεταφέρουν το βεστιάριο τους, διότι δεν διαθέτει το κράτος ανάλογο εξοπλισμό. Όταν είναι των </w:t>
      </w:r>
      <w:r>
        <w:rPr>
          <w:rFonts w:eastAsia="Times New Roman" w:cs="Times New Roman"/>
          <w:szCs w:val="24"/>
        </w:rPr>
        <w:lastRenderedPageBreak/>
        <w:t xml:space="preserve">εικαστικών, ζωγραφικής, γλυπτικής πρέπει να μεταφέρουν το καβαλέτο, τις μπογιές τους. Με τη διάταξη, λοιπόν, του </w:t>
      </w:r>
      <w:r>
        <w:rPr>
          <w:rFonts w:eastAsia="Times New Roman" w:cs="Times New Roman"/>
          <w:szCs w:val="24"/>
        </w:rPr>
        <w:t>άρθρου</w:t>
      </w:r>
      <w:r>
        <w:rPr>
          <w:rFonts w:eastAsia="Times New Roman" w:cs="Times New Roman"/>
          <w:szCs w:val="24"/>
        </w:rPr>
        <w:t xml:space="preserve"> 101, με την οποία πε</w:t>
      </w:r>
      <w:r>
        <w:rPr>
          <w:rFonts w:eastAsia="Times New Roman" w:cs="Times New Roman"/>
          <w:szCs w:val="24"/>
        </w:rPr>
        <w:t xml:space="preserve">ριορίζετε τη χρονική διάρκεια της μεταφοράς, θα πρέπει από την 1η Σεπτεμβρίου, από το νέο σχολικό έτος, τα παιδιά να μεταφέρουν στην πλάτη τους όλα αυτά τα </w:t>
      </w:r>
      <w:proofErr w:type="spellStart"/>
      <w:r>
        <w:rPr>
          <w:rFonts w:eastAsia="Times New Roman" w:cs="Times New Roman"/>
          <w:szCs w:val="24"/>
        </w:rPr>
        <w:t>βαρέα</w:t>
      </w:r>
      <w:proofErr w:type="spellEnd"/>
      <w:r>
        <w:rPr>
          <w:rFonts w:eastAsia="Times New Roman" w:cs="Times New Roman"/>
          <w:szCs w:val="24"/>
        </w:rPr>
        <w:t xml:space="preserve"> αντικείμενα, χωρίς να έχουν δικαίωμα μεταφοράς από τα λεωφορεία που διαθέτουν οι περιφέρειες ή</w:t>
      </w:r>
      <w:r>
        <w:rPr>
          <w:rFonts w:eastAsia="Times New Roman" w:cs="Times New Roman"/>
          <w:szCs w:val="24"/>
        </w:rPr>
        <w:t xml:space="preserve"> οι δήμοι.</w:t>
      </w:r>
    </w:p>
    <w:p w14:paraId="03A731BF" w14:textId="77777777" w:rsidR="00E615E6" w:rsidRDefault="00720F21">
      <w:pPr>
        <w:spacing w:after="0" w:line="600" w:lineRule="auto"/>
        <w:ind w:firstLine="720"/>
        <w:contextualSpacing/>
        <w:jc w:val="both"/>
        <w:rPr>
          <w:rFonts w:eastAsia="Times New Roman" w:cs="Times New Roman"/>
          <w:szCs w:val="24"/>
        </w:rPr>
      </w:pPr>
      <w:r>
        <w:rPr>
          <w:rFonts w:eastAsia="Times New Roman" w:cs="Times New Roman"/>
          <w:szCs w:val="24"/>
        </w:rPr>
        <w:t xml:space="preserve">Μάλιστα, αν θέλετε, έχουμε προχωρήσει και σε συμβιβαστική </w:t>
      </w:r>
      <w:r>
        <w:rPr>
          <w:rFonts w:eastAsia="Times New Roman" w:cs="Times New Roman"/>
          <w:szCs w:val="24"/>
        </w:rPr>
        <w:t xml:space="preserve">πρόταση για τη </w:t>
      </w:r>
      <w:r>
        <w:rPr>
          <w:rFonts w:eastAsia="Times New Roman" w:cs="Times New Roman"/>
          <w:szCs w:val="24"/>
        </w:rPr>
        <w:t xml:space="preserve">λύση του ζητήματος αυτού. Με την τροπολογία δεν ζητάμε τη συνολική μεταφορά. </w:t>
      </w:r>
      <w:proofErr w:type="spellStart"/>
      <w:r>
        <w:rPr>
          <w:rFonts w:eastAsia="Times New Roman" w:cs="Times New Roman"/>
          <w:szCs w:val="24"/>
        </w:rPr>
        <w:t>Δεχόμεθα</w:t>
      </w:r>
      <w:proofErr w:type="spellEnd"/>
      <w:r>
        <w:rPr>
          <w:rFonts w:eastAsia="Times New Roman" w:cs="Times New Roman"/>
          <w:szCs w:val="24"/>
        </w:rPr>
        <w:t xml:space="preserve"> κάποιον χιλιομετρικό περιορισμό. Αν, για παράδειγμα, είναι χίλια πεντακόσια μέτρα από </w:t>
      </w:r>
      <w:r>
        <w:rPr>
          <w:rFonts w:eastAsia="Times New Roman" w:cs="Times New Roman"/>
          <w:szCs w:val="24"/>
        </w:rPr>
        <w:t xml:space="preserve">το σπίτι του μαθητή, να τα μεταφέρει με ίδια μέσα. Είναι κοντά. Όταν όμως, είναι μαθητής </w:t>
      </w:r>
      <w:r>
        <w:rPr>
          <w:rFonts w:eastAsia="Times New Roman" w:cs="Times New Roman"/>
          <w:szCs w:val="24"/>
        </w:rPr>
        <w:t>γ</w:t>
      </w:r>
      <w:r>
        <w:rPr>
          <w:rFonts w:eastAsia="Times New Roman" w:cs="Times New Roman"/>
          <w:szCs w:val="24"/>
        </w:rPr>
        <w:t xml:space="preserve">υμνασίου και πηγαίνει </w:t>
      </w:r>
      <w:r>
        <w:rPr>
          <w:rFonts w:eastAsia="Times New Roman" w:cs="Times New Roman"/>
          <w:szCs w:val="24"/>
        </w:rPr>
        <w:t xml:space="preserve">στο σχολείο </w:t>
      </w:r>
      <w:r>
        <w:rPr>
          <w:rFonts w:eastAsia="Times New Roman" w:cs="Times New Roman"/>
          <w:szCs w:val="24"/>
        </w:rPr>
        <w:t>τρία ή πέντε χιλιόμετρα μακριά από το σπίτι του, όχι μόνο είναι μεγάλοι οι κίνδυνοι που αντιμετωπίζει ένα παιδί στα δώδεκα ή στα δεκ</w:t>
      </w:r>
      <w:r>
        <w:rPr>
          <w:rFonts w:eastAsia="Times New Roman" w:cs="Times New Roman"/>
          <w:szCs w:val="24"/>
        </w:rPr>
        <w:t xml:space="preserve">ατρία να μετακινείται μόνο του στο δρόμο είτε από το σπίτι του προς το σχολείο, είτε από το σχολείο προς το σπίτι του, αλλά οπωσδήποτε καταπονείται, διότι τα αντικείμενα πρέπει να τα μεταφέρει καθημερινά και κουράζεται. Και ξέρετε </w:t>
      </w:r>
      <w:r>
        <w:rPr>
          <w:rFonts w:eastAsia="Times New Roman" w:cs="Times New Roman"/>
          <w:szCs w:val="24"/>
        </w:rPr>
        <w:lastRenderedPageBreak/>
        <w:t>ότι αυτό αποτελεί, τελικά</w:t>
      </w:r>
      <w:r>
        <w:rPr>
          <w:rFonts w:eastAsia="Times New Roman" w:cs="Times New Roman"/>
          <w:szCs w:val="24"/>
        </w:rPr>
        <w:t>, ένα αντικίνητρο φοίτησης</w:t>
      </w:r>
      <w:r>
        <w:rPr>
          <w:rFonts w:eastAsia="Times New Roman" w:cs="Times New Roman"/>
          <w:szCs w:val="24"/>
        </w:rPr>
        <w:t xml:space="preserve"> στο καλλιτεχνικό σχολείο.</w:t>
      </w:r>
    </w:p>
    <w:p w14:paraId="03A731C0" w14:textId="77777777" w:rsidR="00E615E6" w:rsidRDefault="00720F21">
      <w:pPr>
        <w:spacing w:after="0" w:line="600" w:lineRule="auto"/>
        <w:ind w:firstLine="720"/>
        <w:contextualSpacing/>
        <w:jc w:val="both"/>
        <w:rPr>
          <w:rFonts w:eastAsia="Times New Roman" w:cs="Times New Roman"/>
          <w:szCs w:val="24"/>
        </w:rPr>
      </w:pPr>
      <w:r>
        <w:rPr>
          <w:rFonts w:eastAsia="Times New Roman" w:cs="Times New Roman"/>
          <w:szCs w:val="24"/>
        </w:rPr>
        <w:t>Ζητάμε, λοιπόν, να ενισχύσουμε τα Καλλιτεχνικά Σχολεία -είναι πλέον θέμα πολιτισμού- που στην Ελλάδα -να θυμίσω- είναι επτά, κύριε Υπουργέ. Δεν είναι περισσότερα. Είναι λίγα. Και αν δεχτεί κανείς ότι πρέ</w:t>
      </w:r>
      <w:r>
        <w:rPr>
          <w:rFonts w:eastAsia="Times New Roman" w:cs="Times New Roman"/>
          <w:szCs w:val="24"/>
        </w:rPr>
        <w:t xml:space="preserve">πει να μεταφέρονται κατά τον ίδιο τρόπο που μεταφέρονται οι μαθητές των Μουσικών Σχολείων, δεν έχει και δημοσιονομική επίπτωση, διότι η διάθεση των μέσων </w:t>
      </w:r>
      <w:r>
        <w:rPr>
          <w:rFonts w:eastAsia="Times New Roman" w:cs="Times New Roman"/>
          <w:szCs w:val="24"/>
        </w:rPr>
        <w:t xml:space="preserve">μεταφοράς </w:t>
      </w:r>
      <w:r>
        <w:rPr>
          <w:rFonts w:eastAsia="Times New Roman" w:cs="Times New Roman"/>
          <w:szCs w:val="24"/>
        </w:rPr>
        <w:t xml:space="preserve">γίνεται. Δεν έχει μία επιβάρυνση στον κρατικό προϋπολογισμό. Δεν θέλω να κάνω </w:t>
      </w:r>
      <w:r>
        <w:rPr>
          <w:rFonts w:eastAsia="Times New Roman" w:cs="Times New Roman"/>
          <w:szCs w:val="24"/>
        </w:rPr>
        <w:t xml:space="preserve">διαφορετικό </w:t>
      </w:r>
      <w:r>
        <w:rPr>
          <w:rFonts w:eastAsia="Times New Roman" w:cs="Times New Roman"/>
          <w:szCs w:val="24"/>
        </w:rPr>
        <w:t>σχ</w:t>
      </w:r>
      <w:r>
        <w:rPr>
          <w:rFonts w:eastAsia="Times New Roman" w:cs="Times New Roman"/>
          <w:szCs w:val="24"/>
        </w:rPr>
        <w:t xml:space="preserve">όλιο. Ενδεχόμενα από παραδρομή ξέφυγε στην απόφαση του 2018 και δεν </w:t>
      </w:r>
      <w:proofErr w:type="spellStart"/>
      <w:r>
        <w:rPr>
          <w:rFonts w:eastAsia="Times New Roman" w:cs="Times New Roman"/>
          <w:szCs w:val="24"/>
        </w:rPr>
        <w:t>περιελήφθησαν</w:t>
      </w:r>
      <w:proofErr w:type="spellEnd"/>
      <w:r>
        <w:rPr>
          <w:rFonts w:eastAsia="Times New Roman" w:cs="Times New Roman"/>
          <w:szCs w:val="24"/>
        </w:rPr>
        <w:t xml:space="preserve"> τα Καλλιτεχνικά Σχολεία. </w:t>
      </w:r>
    </w:p>
    <w:p w14:paraId="03A731C1" w14:textId="77777777" w:rsidR="00E615E6" w:rsidRDefault="00720F21">
      <w:pPr>
        <w:spacing w:after="0" w:line="600" w:lineRule="auto"/>
        <w:ind w:firstLine="720"/>
        <w:contextualSpacing/>
        <w:jc w:val="both"/>
        <w:rPr>
          <w:rFonts w:eastAsia="Times New Roman" w:cs="Times New Roman"/>
          <w:szCs w:val="24"/>
        </w:rPr>
      </w:pPr>
      <w:r>
        <w:rPr>
          <w:rFonts w:eastAsia="Times New Roman" w:cs="Times New Roman"/>
          <w:szCs w:val="24"/>
        </w:rPr>
        <w:t xml:space="preserve">Επιμένουμε, λοιπόν, σε αυτό. Έχουμε υπογράψει </w:t>
      </w:r>
      <w:r>
        <w:rPr>
          <w:rFonts w:eastAsia="Times New Roman" w:cs="Times New Roman"/>
          <w:szCs w:val="24"/>
        </w:rPr>
        <w:t xml:space="preserve">την τροπολογία </w:t>
      </w:r>
      <w:r>
        <w:rPr>
          <w:rFonts w:eastAsia="Times New Roman" w:cs="Times New Roman"/>
          <w:szCs w:val="24"/>
        </w:rPr>
        <w:t>όλοι οι συνάδελφοι από την πλευρά της Δημοκρατικής Συμπαράταξης που ανήκουμε στην Διαρκ</w:t>
      </w:r>
      <w:r>
        <w:rPr>
          <w:rFonts w:eastAsia="Times New Roman" w:cs="Times New Roman"/>
          <w:szCs w:val="24"/>
        </w:rPr>
        <w:t xml:space="preserve">ή Επιτροπή Δημόσιας Διοίκησης και Εσωτερικών, όπως και στην Επιτροπή Μορφωτικών Υποθέσεων, διότι μας το έχουν θέσει και οι </w:t>
      </w:r>
      <w:r>
        <w:rPr>
          <w:rFonts w:eastAsia="Times New Roman" w:cs="Times New Roman"/>
          <w:szCs w:val="24"/>
        </w:rPr>
        <w:t>ε</w:t>
      </w:r>
      <w:r>
        <w:rPr>
          <w:rFonts w:eastAsia="Times New Roman" w:cs="Times New Roman"/>
          <w:szCs w:val="24"/>
        </w:rPr>
        <w:t xml:space="preserve">νώσεις των </w:t>
      </w:r>
      <w:r>
        <w:rPr>
          <w:rFonts w:eastAsia="Times New Roman" w:cs="Times New Roman"/>
          <w:szCs w:val="24"/>
        </w:rPr>
        <w:t>γ</w:t>
      </w:r>
      <w:r>
        <w:rPr>
          <w:rFonts w:eastAsia="Times New Roman" w:cs="Times New Roman"/>
          <w:szCs w:val="24"/>
        </w:rPr>
        <w:t xml:space="preserve">ονέων αυτό το ζήτημα, κύριε Υπουργέ. Θεωρούμε ότι είναι αδικία. Ζητούμε να κάνετε δεκτή την τροπολογία αυτή, την οποία </w:t>
      </w:r>
      <w:r>
        <w:rPr>
          <w:rFonts w:eastAsia="Times New Roman" w:cs="Times New Roman"/>
          <w:szCs w:val="24"/>
        </w:rPr>
        <w:lastRenderedPageBreak/>
        <w:t>έ</w:t>
      </w:r>
      <w:r>
        <w:rPr>
          <w:rFonts w:eastAsia="Times New Roman" w:cs="Times New Roman"/>
          <w:szCs w:val="24"/>
        </w:rPr>
        <w:t xml:space="preserve">χουμε καταθέσει. Επαναλαμβάνω ότι δεν έχει δημοσιονομική επίπτωση. Οι περιφέρειες διαθέτουν τα λεωφορεία για τη μεταφορά των μαθητών των λοιπών σχολείων. Οι κεντρικοί αυτοτελείς πόροι, που διαθέτει το Υπουργείο Εσωτερικών προς τις </w:t>
      </w:r>
      <w:r>
        <w:rPr>
          <w:rFonts w:eastAsia="Times New Roman" w:cs="Times New Roman"/>
          <w:szCs w:val="24"/>
        </w:rPr>
        <w:t>π</w:t>
      </w:r>
      <w:r>
        <w:rPr>
          <w:rFonts w:eastAsia="Times New Roman" w:cs="Times New Roman"/>
          <w:szCs w:val="24"/>
        </w:rPr>
        <w:t>εριφέρειες, καλύπτουν το</w:t>
      </w:r>
      <w:r>
        <w:rPr>
          <w:rFonts w:eastAsia="Times New Roman" w:cs="Times New Roman"/>
          <w:szCs w:val="24"/>
        </w:rPr>
        <w:t xml:space="preserve"> ποσό αυτό. </w:t>
      </w:r>
    </w:p>
    <w:p w14:paraId="03A731C2" w14:textId="77777777" w:rsidR="00E615E6" w:rsidRDefault="00720F21">
      <w:pPr>
        <w:spacing w:after="0" w:line="600" w:lineRule="auto"/>
        <w:ind w:firstLine="720"/>
        <w:contextualSpacing/>
        <w:jc w:val="both"/>
        <w:rPr>
          <w:rFonts w:eastAsia="Times New Roman" w:cs="Times New Roman"/>
          <w:szCs w:val="24"/>
        </w:rPr>
      </w:pPr>
      <w:r>
        <w:rPr>
          <w:rFonts w:eastAsia="Times New Roman" w:cs="Times New Roman"/>
          <w:szCs w:val="24"/>
        </w:rPr>
        <w:t xml:space="preserve">Επομένως, θα πρέπει να αποκατασταθεί -και το λέω επίμονα, αν θέλετε, κύριε Πρόεδρε- η αδικία αυτή, γιατί θεωρώ ότι στο τέλος τα παιδάκια αυτά, τα οποία πρέπει να έχουν τη στοργή μας, θα εγκαταλείψουν τις σπουδές τους. </w:t>
      </w:r>
    </w:p>
    <w:p w14:paraId="03A731C3" w14:textId="77777777" w:rsidR="00E615E6" w:rsidRDefault="00720F21">
      <w:pPr>
        <w:spacing w:after="0" w:line="600" w:lineRule="auto"/>
        <w:ind w:firstLine="720"/>
        <w:contextualSpacing/>
        <w:jc w:val="both"/>
        <w:rPr>
          <w:rFonts w:eastAsia="Times New Roman" w:cs="Times New Roman"/>
          <w:szCs w:val="24"/>
        </w:rPr>
      </w:pPr>
      <w:r>
        <w:rPr>
          <w:rFonts w:eastAsia="Times New Roman" w:cs="Times New Roman"/>
          <w:szCs w:val="24"/>
        </w:rPr>
        <w:t>Και γιατί θα εγκαταλείψο</w:t>
      </w:r>
      <w:r>
        <w:rPr>
          <w:rFonts w:eastAsia="Times New Roman" w:cs="Times New Roman"/>
          <w:szCs w:val="24"/>
        </w:rPr>
        <w:t xml:space="preserve">υν, κύριε Υπουργέ, τις σπουδές τους; Διότι δεν μπορούν να ξυπνούν στις επτά το πρωί, να παίρνουν στην πλάτη το καβαλέτο ή το βεστιάριο και να το μεταφέρουν με τα πόδια τους παιδάκια δώδεκα, δεκατριών χρόνων, που είναι του </w:t>
      </w:r>
      <w:r>
        <w:rPr>
          <w:rFonts w:eastAsia="Times New Roman" w:cs="Times New Roman"/>
          <w:szCs w:val="24"/>
        </w:rPr>
        <w:t>γ</w:t>
      </w:r>
      <w:r>
        <w:rPr>
          <w:rFonts w:eastAsia="Times New Roman" w:cs="Times New Roman"/>
          <w:szCs w:val="24"/>
        </w:rPr>
        <w:t>υμνασίου. Διότι υπάρχουν και Γυμν</w:t>
      </w:r>
      <w:r>
        <w:rPr>
          <w:rFonts w:eastAsia="Times New Roman" w:cs="Times New Roman"/>
          <w:szCs w:val="24"/>
        </w:rPr>
        <w:t>άσια Καλλιτεχνικά και Λύκεια Καλλιτεχνικά. Και τα μεγαλύτερα παιδιά θα βαρεθούν. Επομένως, θα χάσουμε και ένα κομμάτι ακόμα όπου μπορούμε να προσφέρουμε εκπαίδευση πολιτισμού, εκπαίδευση ποιοτική, εξαιτίας μιας στρ</w:t>
      </w:r>
      <w:r>
        <w:rPr>
          <w:rFonts w:eastAsia="Times New Roman" w:cs="Times New Roman"/>
          <w:szCs w:val="24"/>
        </w:rPr>
        <w:t>εβλής</w:t>
      </w:r>
      <w:r>
        <w:rPr>
          <w:rFonts w:eastAsia="Times New Roman" w:cs="Times New Roman"/>
          <w:szCs w:val="24"/>
        </w:rPr>
        <w:t xml:space="preserve"> ρύθμισης.</w:t>
      </w:r>
    </w:p>
    <w:p w14:paraId="03A731C4" w14:textId="77777777" w:rsidR="00E615E6" w:rsidRDefault="00720F21">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Δεν θα αναφερθώ σε άλλα ζη</w:t>
      </w:r>
      <w:r>
        <w:rPr>
          <w:rFonts w:eastAsia="Times New Roman" w:cs="Times New Roman"/>
          <w:szCs w:val="24"/>
        </w:rPr>
        <w:t>τήματα του νομοσχεδίου, κύριε Υπουργέ, διότι έχουν εξαντληθεί από πλευράς των συναδέλφων της Κοινοβουλευτικής Ομάδας. Παραμένω, όμως, επίμονος και ζητώ την αποδοχή της τροπολογίας αυτής, γιατί θεωρώ ότι πρέπει να δίνουμε στη νεολαία τη στοργή μας και τη βο</w:t>
      </w:r>
      <w:r>
        <w:rPr>
          <w:rFonts w:eastAsia="Times New Roman" w:cs="Times New Roman"/>
          <w:szCs w:val="24"/>
        </w:rPr>
        <w:t>ήθειά μας. Εδώ, μάλιστα, -το επαναλαμβάνω κατά κόρον- δεν έχουμε δημοσιονομική επίπτωση, διότι οι πόροι των ΚΑΠ, κύριε Υπουργέ -το γνωρίζετε καλύτερα από μένα- διατίθενται για το σκοπό αυτόν. Νομίζω ότι πρέπει να την αποδεχθείτε.</w:t>
      </w:r>
    </w:p>
    <w:p w14:paraId="03A731C5" w14:textId="77777777" w:rsidR="00E615E6" w:rsidRDefault="00720F21">
      <w:pPr>
        <w:spacing w:after="0" w:line="600" w:lineRule="auto"/>
        <w:ind w:firstLine="720"/>
        <w:contextualSpacing/>
        <w:jc w:val="both"/>
        <w:rPr>
          <w:rFonts w:eastAsia="Times New Roman" w:cs="Times New Roman"/>
          <w:szCs w:val="24"/>
        </w:rPr>
      </w:pPr>
      <w:r>
        <w:rPr>
          <w:rFonts w:eastAsia="Times New Roman" w:cs="Times New Roman"/>
          <w:szCs w:val="24"/>
        </w:rPr>
        <w:t>Κύριε Πρόεδρε, ευχαριστώ.</w:t>
      </w:r>
    </w:p>
    <w:p w14:paraId="03A731C6" w14:textId="77777777" w:rsidR="00E615E6" w:rsidRDefault="00720F21">
      <w:pPr>
        <w:spacing w:after="0" w:line="600" w:lineRule="auto"/>
        <w:ind w:firstLine="720"/>
        <w:contextualSpacing/>
        <w:jc w:val="both"/>
        <w:rPr>
          <w:rFonts w:eastAsia="Times New Roman" w:cs="Times New Roman"/>
          <w:szCs w:val="24"/>
        </w:rPr>
      </w:pPr>
      <w:r>
        <w:rPr>
          <w:rFonts w:eastAsia="Times New Roman" w:cs="Times New Roman"/>
          <w:b/>
          <w:szCs w:val="24"/>
        </w:rPr>
        <w:t>ΠΡΟΕΔΡΕΥΩΝ (Μάριος Γεωργιάδης):</w:t>
      </w:r>
      <w:r>
        <w:rPr>
          <w:rFonts w:eastAsia="Times New Roman" w:cs="Times New Roman"/>
          <w:szCs w:val="24"/>
        </w:rPr>
        <w:t xml:space="preserve">  Ευχαριστούμε τον κ. Καρρά.</w:t>
      </w:r>
    </w:p>
    <w:p w14:paraId="03A731C7" w14:textId="77777777" w:rsidR="00E615E6" w:rsidRDefault="00720F21">
      <w:pPr>
        <w:spacing w:after="0" w:line="600" w:lineRule="auto"/>
        <w:ind w:firstLine="720"/>
        <w:contextualSpacing/>
        <w:jc w:val="both"/>
        <w:rPr>
          <w:rFonts w:eastAsia="Times New Roman" w:cs="Times New Roman"/>
          <w:szCs w:val="24"/>
        </w:rPr>
      </w:pPr>
      <w:r>
        <w:rPr>
          <w:rFonts w:eastAsia="Times New Roman" w:cs="Times New Roman"/>
          <w:szCs w:val="24"/>
        </w:rPr>
        <w:t>Τον λόγο έχει ο κ. Λαγός, Κοινοβουλευτικός Εκπρόσωπος της Χρυσής Αυγής, για δώδεκα λεπτά. Αμέσως, μετά τον λόγο θα λάβει ο κ. Γερμενής από την Κοινοβουλευτική Ομάδα της Χρυσής Αυγής.</w:t>
      </w:r>
    </w:p>
    <w:p w14:paraId="03A731C8" w14:textId="77777777" w:rsidR="00E615E6" w:rsidRDefault="00720F21">
      <w:pPr>
        <w:spacing w:after="0" w:line="600" w:lineRule="auto"/>
        <w:ind w:firstLine="720"/>
        <w:contextualSpacing/>
        <w:jc w:val="both"/>
        <w:rPr>
          <w:rFonts w:eastAsia="Times New Roman" w:cs="Times New Roman"/>
          <w:szCs w:val="24"/>
        </w:rPr>
      </w:pPr>
      <w:r>
        <w:rPr>
          <w:rFonts w:eastAsia="Times New Roman" w:cs="Times New Roman"/>
          <w:szCs w:val="24"/>
        </w:rPr>
        <w:t>Ορίστε, έχετε</w:t>
      </w:r>
      <w:r>
        <w:rPr>
          <w:rFonts w:eastAsia="Times New Roman" w:cs="Times New Roman"/>
          <w:szCs w:val="24"/>
        </w:rPr>
        <w:t xml:space="preserve"> τον λόγο.</w:t>
      </w:r>
    </w:p>
    <w:p w14:paraId="03A731C9" w14:textId="77777777" w:rsidR="00E615E6" w:rsidRDefault="00720F21">
      <w:pPr>
        <w:spacing w:after="0" w:line="600" w:lineRule="auto"/>
        <w:ind w:firstLine="720"/>
        <w:contextualSpacing/>
        <w:jc w:val="both"/>
        <w:rPr>
          <w:rFonts w:eastAsia="Times New Roman" w:cs="Times New Roman"/>
          <w:szCs w:val="24"/>
        </w:rPr>
      </w:pPr>
      <w:r w:rsidRPr="002E08AE">
        <w:rPr>
          <w:rFonts w:eastAsia="Times New Roman" w:cs="Times New Roman"/>
          <w:b/>
          <w:szCs w:val="24"/>
        </w:rPr>
        <w:t xml:space="preserve">ΙΩΑΝΝΗΣ ΛΑΓΟΣ: </w:t>
      </w:r>
      <w:r>
        <w:rPr>
          <w:rFonts w:eastAsia="Times New Roman" w:cs="Times New Roman"/>
          <w:szCs w:val="24"/>
        </w:rPr>
        <w:t xml:space="preserve">Θα σταθώ επιγραμματικά σε δύο άρθρα του συγκεκριμένου νομοσχεδίου, που φυσικά η Χρυσή Αυγή </w:t>
      </w:r>
      <w:r>
        <w:rPr>
          <w:rFonts w:eastAsia="Times New Roman" w:cs="Times New Roman"/>
          <w:szCs w:val="24"/>
        </w:rPr>
        <w:lastRenderedPageBreak/>
        <w:t xml:space="preserve">καταψηφίζει, όπως και όλα τα άλλα που φέρνει η Κυβέρνηση ΣΥΡΙΖΑ, όπου έμεινε μόνη της μετά τους </w:t>
      </w:r>
      <w:r>
        <w:rPr>
          <w:rFonts w:eastAsia="Times New Roman" w:cs="Times New Roman"/>
          <w:szCs w:val="24"/>
        </w:rPr>
        <w:t>«</w:t>
      </w:r>
      <w:r>
        <w:rPr>
          <w:rFonts w:eastAsia="Times New Roman" w:cs="Times New Roman"/>
          <w:szCs w:val="24"/>
        </w:rPr>
        <w:t>ΣΥΡΙΖΑΝΕΛ</w:t>
      </w:r>
      <w:r>
        <w:rPr>
          <w:rFonts w:eastAsia="Times New Roman" w:cs="Times New Roman"/>
          <w:szCs w:val="24"/>
        </w:rPr>
        <w:t>»</w:t>
      </w:r>
      <w:r>
        <w:rPr>
          <w:rFonts w:eastAsia="Times New Roman" w:cs="Times New Roman"/>
          <w:szCs w:val="24"/>
        </w:rPr>
        <w:t xml:space="preserve">, έστω για τα μάτια του κόσμου. </w:t>
      </w:r>
      <w:r>
        <w:rPr>
          <w:rFonts w:eastAsia="Times New Roman" w:cs="Times New Roman"/>
          <w:szCs w:val="24"/>
        </w:rPr>
        <w:t>Και καταψηφίζουμε ό,τι φέρνει, γιατί θεωρούμε -και το έχουμε εξηγήσει- ότι η Κυβέρνηση ΣΥΡΙΖΑ αυτή τη στιγμή δεν έχει καμία σχέση με την πραγματικότητα, δεν εκπροσωπεί την πλειοψηφία του ελληνικού λαού. Αυτό είναι δεδομένο. Τα ποσοστά της είναι πολύ χαμηλά</w:t>
      </w:r>
      <w:r>
        <w:rPr>
          <w:rFonts w:eastAsia="Times New Roman" w:cs="Times New Roman"/>
          <w:szCs w:val="24"/>
        </w:rPr>
        <w:t xml:space="preserve">. Επίσης, μέσα στο </w:t>
      </w:r>
      <w:r>
        <w:rPr>
          <w:rFonts w:eastAsia="Times New Roman" w:cs="Times New Roman"/>
          <w:szCs w:val="24"/>
        </w:rPr>
        <w:t>ε</w:t>
      </w:r>
      <w:r>
        <w:rPr>
          <w:rFonts w:eastAsia="Times New Roman" w:cs="Times New Roman"/>
          <w:szCs w:val="24"/>
        </w:rPr>
        <w:t>λληνικό Κοινοβούλιο έχει χάσει την πλειοψηφία, έχει χάσει επί της ουσίας τη δεδηλωμένη και προσπαθεί, δωροδοκώντας ουσιαστικά τους Βουλευτές και δίνοντάς τους κάποια προνόμια, είτε με υπουργικές θέσεις, ή τάζοντας τους θέσεις Ευρωβουλευ</w:t>
      </w:r>
      <w:r>
        <w:rPr>
          <w:rFonts w:eastAsia="Times New Roman" w:cs="Times New Roman"/>
          <w:szCs w:val="24"/>
        </w:rPr>
        <w:t xml:space="preserve">τών, ή τάζοντας τους θέσεις στα ψηφοδέλτια Επικρατείας, να τους κρατήσει κοντά της και να κρατήσουν την καρέκλα τους για άλλους τέσσερις μήνες. Αυτή είναι η πραγματικότητα. </w:t>
      </w:r>
    </w:p>
    <w:p w14:paraId="03A731CA" w14:textId="77777777" w:rsidR="00E615E6" w:rsidRDefault="00720F21">
      <w:pPr>
        <w:spacing w:after="0" w:line="600" w:lineRule="auto"/>
        <w:ind w:firstLine="720"/>
        <w:contextualSpacing/>
        <w:jc w:val="both"/>
        <w:rPr>
          <w:rFonts w:eastAsia="Times New Roman" w:cs="Times New Roman"/>
          <w:szCs w:val="24"/>
        </w:rPr>
      </w:pPr>
      <w:r>
        <w:rPr>
          <w:rFonts w:eastAsia="Times New Roman" w:cs="Times New Roman"/>
          <w:szCs w:val="24"/>
        </w:rPr>
        <w:t xml:space="preserve">Άρα εμείς δεν στηρίζουμε με τίποτα αυτή την Κυβέρνηση και δεν ψηφίζουμε τίποτα το </w:t>
      </w:r>
      <w:r>
        <w:rPr>
          <w:rFonts w:eastAsia="Times New Roman" w:cs="Times New Roman"/>
          <w:szCs w:val="24"/>
        </w:rPr>
        <w:t>οποίο φέρνει, για να ξεκαθαρίσουμε απέναντι στον ελληνικό λαό τι γίνεται.</w:t>
      </w:r>
    </w:p>
    <w:p w14:paraId="03A731CB" w14:textId="77777777" w:rsidR="00E615E6" w:rsidRDefault="00720F21">
      <w:pPr>
        <w:spacing w:after="0" w:line="600" w:lineRule="auto"/>
        <w:ind w:firstLine="720"/>
        <w:contextualSpacing/>
        <w:jc w:val="both"/>
        <w:rPr>
          <w:rFonts w:eastAsia="Times New Roman" w:cs="Times New Roman"/>
          <w:szCs w:val="24"/>
        </w:rPr>
      </w:pPr>
      <w:r>
        <w:rPr>
          <w:rFonts w:eastAsia="Times New Roman" w:cs="Times New Roman"/>
          <w:szCs w:val="24"/>
        </w:rPr>
        <w:t xml:space="preserve">Θα σταθώ, λοιπόν, στο άρθρο 17. Το άρθρο 17 βλέπουμε ότι είναι ένα επαίσχυντο άρθρο, το οποίο έχει να κάνει με την </w:t>
      </w:r>
      <w:r>
        <w:rPr>
          <w:rFonts w:eastAsia="Times New Roman" w:cs="Times New Roman"/>
          <w:szCs w:val="24"/>
        </w:rPr>
        <w:lastRenderedPageBreak/>
        <w:t>προπαγάνδα που έχει ήδη ξεκινήσει και γίνεται στα σχολεία μας, αλλά</w:t>
      </w:r>
      <w:r>
        <w:rPr>
          <w:rFonts w:eastAsia="Times New Roman" w:cs="Times New Roman"/>
          <w:szCs w:val="24"/>
        </w:rPr>
        <w:t xml:space="preserve"> που, δυστυχώς πλέον, γίνεται όλο και με αυξανόμενο ρυθμό και με μεγαλύτερη ένταση. </w:t>
      </w:r>
    </w:p>
    <w:p w14:paraId="03A731CC" w14:textId="77777777" w:rsidR="00E615E6" w:rsidRDefault="00720F21">
      <w:pPr>
        <w:spacing w:after="0" w:line="600" w:lineRule="auto"/>
        <w:ind w:firstLine="720"/>
        <w:contextualSpacing/>
        <w:jc w:val="both"/>
        <w:rPr>
          <w:rFonts w:eastAsia="Times New Roman" w:cs="Times New Roman"/>
          <w:szCs w:val="24"/>
        </w:rPr>
      </w:pPr>
      <w:r>
        <w:rPr>
          <w:rFonts w:eastAsia="Times New Roman" w:cs="Times New Roman"/>
          <w:szCs w:val="24"/>
        </w:rPr>
        <w:t xml:space="preserve">Ξεκινάμε, λοιπόν, από τα παιδάκια του </w:t>
      </w:r>
      <w:r>
        <w:rPr>
          <w:rFonts w:eastAsia="Times New Roman" w:cs="Times New Roman"/>
          <w:szCs w:val="24"/>
        </w:rPr>
        <w:t>δ</w:t>
      </w:r>
      <w:r>
        <w:rPr>
          <w:rFonts w:eastAsia="Times New Roman" w:cs="Times New Roman"/>
          <w:szCs w:val="24"/>
        </w:rPr>
        <w:t>ημοτικού και τα εξαναγκάζουμε, τα μαθαίνουμε ότι δεν υπάρχουν μόνο δύο φύλα απλά, αλλά υπάρχουν και διάφορα άλλα φύλα, υπάρχει και τ</w:t>
      </w:r>
      <w:r>
        <w:rPr>
          <w:rFonts w:eastAsia="Times New Roman" w:cs="Times New Roman"/>
          <w:szCs w:val="24"/>
        </w:rPr>
        <w:t xml:space="preserve">ο «το». Υπάρχει ο άντρας, η γυναίκα, υπάρχει και το «το». Εξελισσόμαστε </w:t>
      </w:r>
      <w:r>
        <w:rPr>
          <w:rFonts w:eastAsia="Times New Roman" w:cs="Times New Roman"/>
          <w:szCs w:val="24"/>
        </w:rPr>
        <w:t xml:space="preserve">ως </w:t>
      </w:r>
      <w:r>
        <w:rPr>
          <w:rFonts w:eastAsia="Times New Roman" w:cs="Times New Roman"/>
          <w:szCs w:val="24"/>
        </w:rPr>
        <w:t xml:space="preserve">άνθρωποι. </w:t>
      </w:r>
      <w:r>
        <w:rPr>
          <w:rFonts w:eastAsia="Times New Roman" w:cs="Times New Roman"/>
          <w:szCs w:val="24"/>
        </w:rPr>
        <w:t>Ως</w:t>
      </w:r>
      <w:r>
        <w:rPr>
          <w:rFonts w:eastAsia="Times New Roman" w:cs="Times New Roman"/>
          <w:szCs w:val="24"/>
        </w:rPr>
        <w:t xml:space="preserve"> ανθρώπινο είδος εξελισσόμαστε. Δεν θα μείνουμε στάσιμοι στον άντρα και τη γυναίκα. Δεν είμαστε πρωτόγονοι. Εδώ η κοινωνία πάει μπροστά. Ακούτε, λοιπόν, που φτάνουμε.</w:t>
      </w:r>
    </w:p>
    <w:p w14:paraId="03A731CD" w14:textId="77777777" w:rsidR="00E615E6" w:rsidRDefault="00720F21">
      <w:pPr>
        <w:tabs>
          <w:tab w:val="left" w:pos="6168"/>
        </w:tabs>
        <w:spacing w:after="0" w:line="600" w:lineRule="auto"/>
        <w:ind w:firstLine="720"/>
        <w:jc w:val="both"/>
        <w:rPr>
          <w:rFonts w:eastAsia="Times New Roman" w:cs="Times New Roman"/>
          <w:szCs w:val="24"/>
        </w:rPr>
      </w:pPr>
      <w:r>
        <w:rPr>
          <w:rFonts w:eastAsia="Times New Roman" w:cs="Times New Roman"/>
          <w:szCs w:val="24"/>
        </w:rPr>
        <w:t>Πηγαίνουμε, λοιπόν,</w:t>
      </w:r>
      <w:r w:rsidRPr="00506B7A">
        <w:rPr>
          <w:rFonts w:eastAsia="Times New Roman" w:cs="Times New Roman"/>
          <w:szCs w:val="24"/>
        </w:rPr>
        <w:t xml:space="preserve"> στα παιδάκια </w:t>
      </w:r>
      <w:r>
        <w:rPr>
          <w:rFonts w:eastAsia="Times New Roman" w:cs="Times New Roman"/>
          <w:szCs w:val="24"/>
        </w:rPr>
        <w:t xml:space="preserve">αυτά και τα εξαναγκάζουμε </w:t>
      </w:r>
      <w:r w:rsidRPr="00506B7A">
        <w:rPr>
          <w:rFonts w:eastAsia="Times New Roman" w:cs="Times New Roman"/>
          <w:szCs w:val="24"/>
        </w:rPr>
        <w:t xml:space="preserve">από τις πολύ τρυφερές ηλικίες των </w:t>
      </w:r>
      <w:r>
        <w:rPr>
          <w:rFonts w:eastAsia="Times New Roman" w:cs="Times New Roman"/>
          <w:szCs w:val="24"/>
        </w:rPr>
        <w:t xml:space="preserve">επτά, των οκτώ, των εννέα ετών </w:t>
      </w:r>
      <w:r w:rsidRPr="00506B7A">
        <w:rPr>
          <w:rFonts w:eastAsia="Times New Roman" w:cs="Times New Roman"/>
          <w:szCs w:val="24"/>
        </w:rPr>
        <w:t xml:space="preserve">να </w:t>
      </w:r>
      <w:r>
        <w:rPr>
          <w:rFonts w:eastAsia="Times New Roman" w:cs="Times New Roman"/>
          <w:szCs w:val="24"/>
        </w:rPr>
        <w:t xml:space="preserve">μάθουν ότι </w:t>
      </w:r>
      <w:r w:rsidRPr="00506B7A">
        <w:rPr>
          <w:rFonts w:eastAsia="Times New Roman" w:cs="Times New Roman"/>
          <w:szCs w:val="24"/>
        </w:rPr>
        <w:t>υπάρχει και ένα ουδέτερο φύλο και ό</w:t>
      </w:r>
      <w:r>
        <w:rPr>
          <w:rFonts w:eastAsia="Times New Roman" w:cs="Times New Roman"/>
          <w:szCs w:val="24"/>
        </w:rPr>
        <w:t>,</w:t>
      </w:r>
      <w:r w:rsidRPr="00506B7A">
        <w:rPr>
          <w:rFonts w:eastAsia="Times New Roman" w:cs="Times New Roman"/>
          <w:szCs w:val="24"/>
        </w:rPr>
        <w:t>τι άλλο γίνεται</w:t>
      </w:r>
      <w:r>
        <w:rPr>
          <w:rFonts w:eastAsia="Times New Roman" w:cs="Times New Roman"/>
          <w:szCs w:val="24"/>
        </w:rPr>
        <w:t>.</w:t>
      </w:r>
      <w:r w:rsidRPr="00506B7A">
        <w:rPr>
          <w:rFonts w:eastAsia="Times New Roman" w:cs="Times New Roman"/>
          <w:szCs w:val="24"/>
        </w:rPr>
        <w:t xml:space="preserve"> </w:t>
      </w:r>
      <w:r>
        <w:rPr>
          <w:rFonts w:eastAsia="Times New Roman" w:cs="Times New Roman"/>
          <w:szCs w:val="24"/>
        </w:rPr>
        <w:t>Το οποιο</w:t>
      </w:r>
      <w:r w:rsidRPr="00506B7A">
        <w:rPr>
          <w:rFonts w:eastAsia="Times New Roman" w:cs="Times New Roman"/>
          <w:szCs w:val="24"/>
        </w:rPr>
        <w:t>δήπ</w:t>
      </w:r>
      <w:r>
        <w:rPr>
          <w:rFonts w:eastAsia="Times New Roman" w:cs="Times New Roman"/>
          <w:szCs w:val="24"/>
        </w:rPr>
        <w:t xml:space="preserve">οτε, πραγματικά, ανώμαλο -γιατί ό,τι </w:t>
      </w:r>
      <w:r w:rsidRPr="00506B7A">
        <w:rPr>
          <w:rFonts w:eastAsia="Times New Roman" w:cs="Times New Roman"/>
          <w:szCs w:val="24"/>
        </w:rPr>
        <w:t xml:space="preserve">δεν είναι ομαλό </w:t>
      </w:r>
      <w:r w:rsidRPr="00506B7A">
        <w:rPr>
          <w:rFonts w:eastAsia="Times New Roman" w:cs="Times New Roman"/>
          <w:szCs w:val="24"/>
        </w:rPr>
        <w:t>με τη φύση</w:t>
      </w:r>
      <w:r>
        <w:rPr>
          <w:rFonts w:eastAsia="Times New Roman" w:cs="Times New Roman"/>
          <w:szCs w:val="24"/>
        </w:rPr>
        <w:t>,</w:t>
      </w:r>
      <w:r w:rsidRPr="00506B7A">
        <w:rPr>
          <w:rFonts w:eastAsia="Times New Roman" w:cs="Times New Roman"/>
          <w:szCs w:val="24"/>
        </w:rPr>
        <w:t xml:space="preserve"> είναι ανώμαλο</w:t>
      </w:r>
      <w:r>
        <w:rPr>
          <w:rFonts w:eastAsia="Times New Roman" w:cs="Times New Roman"/>
          <w:szCs w:val="24"/>
        </w:rPr>
        <w:t xml:space="preserve">- κοιτάμε πλέον σιγά - </w:t>
      </w:r>
      <w:r w:rsidRPr="00506B7A">
        <w:rPr>
          <w:rFonts w:eastAsia="Times New Roman" w:cs="Times New Roman"/>
          <w:szCs w:val="24"/>
        </w:rPr>
        <w:t>σιγά να το</w:t>
      </w:r>
      <w:r>
        <w:rPr>
          <w:rFonts w:eastAsia="Times New Roman" w:cs="Times New Roman"/>
          <w:szCs w:val="24"/>
        </w:rPr>
        <w:t>ν φέρουμε</w:t>
      </w:r>
      <w:r w:rsidRPr="00506B7A">
        <w:rPr>
          <w:rFonts w:eastAsia="Times New Roman" w:cs="Times New Roman"/>
          <w:szCs w:val="24"/>
        </w:rPr>
        <w:t xml:space="preserve"> κοντά και να δείξουμε ότι είναι </w:t>
      </w:r>
      <w:r>
        <w:rPr>
          <w:rFonts w:eastAsia="Times New Roman" w:cs="Times New Roman"/>
          <w:szCs w:val="24"/>
        </w:rPr>
        <w:t xml:space="preserve">αυτό </w:t>
      </w:r>
      <w:r w:rsidRPr="00506B7A">
        <w:rPr>
          <w:rFonts w:eastAsia="Times New Roman" w:cs="Times New Roman"/>
          <w:szCs w:val="24"/>
        </w:rPr>
        <w:t>το σωστό</w:t>
      </w:r>
      <w:r>
        <w:rPr>
          <w:rFonts w:eastAsia="Times New Roman" w:cs="Times New Roman"/>
          <w:szCs w:val="24"/>
        </w:rPr>
        <w:t>.</w:t>
      </w:r>
      <w:r w:rsidRPr="00506B7A">
        <w:rPr>
          <w:rFonts w:eastAsia="Times New Roman" w:cs="Times New Roman"/>
          <w:szCs w:val="24"/>
        </w:rPr>
        <w:t xml:space="preserve"> Έτσι</w:t>
      </w:r>
      <w:r>
        <w:rPr>
          <w:rFonts w:eastAsia="Times New Roman" w:cs="Times New Roman"/>
          <w:szCs w:val="24"/>
        </w:rPr>
        <w:t>,</w:t>
      </w:r>
      <w:r w:rsidRPr="00506B7A">
        <w:rPr>
          <w:rFonts w:eastAsia="Times New Roman" w:cs="Times New Roman"/>
          <w:szCs w:val="24"/>
        </w:rPr>
        <w:t xml:space="preserve"> όσοι μένουμε να λέμε τα πατροπαράδοτα</w:t>
      </w:r>
      <w:r>
        <w:rPr>
          <w:rFonts w:eastAsia="Times New Roman" w:cs="Times New Roman"/>
          <w:szCs w:val="24"/>
        </w:rPr>
        <w:t xml:space="preserve">, </w:t>
      </w:r>
      <w:r w:rsidRPr="00506B7A">
        <w:rPr>
          <w:rFonts w:eastAsia="Times New Roman" w:cs="Times New Roman"/>
          <w:szCs w:val="24"/>
        </w:rPr>
        <w:t xml:space="preserve">αυτά </w:t>
      </w:r>
      <w:r>
        <w:rPr>
          <w:rFonts w:eastAsia="Times New Roman" w:cs="Times New Roman"/>
          <w:szCs w:val="24"/>
        </w:rPr>
        <w:t xml:space="preserve">με τα οποία έχουμε </w:t>
      </w:r>
      <w:r w:rsidRPr="00506B7A">
        <w:rPr>
          <w:rFonts w:eastAsia="Times New Roman" w:cs="Times New Roman"/>
          <w:szCs w:val="24"/>
        </w:rPr>
        <w:t>μεγαλώσει</w:t>
      </w:r>
      <w:r>
        <w:rPr>
          <w:rFonts w:eastAsia="Times New Roman" w:cs="Times New Roman"/>
          <w:szCs w:val="24"/>
        </w:rPr>
        <w:t>, έχουμε</w:t>
      </w:r>
      <w:r w:rsidRPr="00506B7A">
        <w:rPr>
          <w:rFonts w:eastAsia="Times New Roman" w:cs="Times New Roman"/>
          <w:szCs w:val="24"/>
        </w:rPr>
        <w:t xml:space="preserve"> γεννηθεί </w:t>
      </w:r>
      <w:r>
        <w:rPr>
          <w:rFonts w:eastAsia="Times New Roman" w:cs="Times New Roman"/>
          <w:szCs w:val="24"/>
        </w:rPr>
        <w:t xml:space="preserve">και έχουμε μάθει, </w:t>
      </w:r>
      <w:r>
        <w:rPr>
          <w:rFonts w:eastAsia="Times New Roman" w:cs="Times New Roman"/>
          <w:szCs w:val="24"/>
        </w:rPr>
        <w:lastRenderedPageBreak/>
        <w:t>θεωρούμαστε οπισθοδρομικοί,</w:t>
      </w:r>
      <w:r w:rsidRPr="00506B7A">
        <w:rPr>
          <w:rFonts w:eastAsia="Times New Roman" w:cs="Times New Roman"/>
          <w:szCs w:val="24"/>
        </w:rPr>
        <w:t xml:space="preserve"> φασίστες</w:t>
      </w:r>
      <w:r>
        <w:rPr>
          <w:rFonts w:eastAsia="Times New Roman" w:cs="Times New Roman"/>
          <w:szCs w:val="24"/>
        </w:rPr>
        <w:t>,</w:t>
      </w:r>
      <w:r w:rsidRPr="00506B7A">
        <w:rPr>
          <w:rFonts w:eastAsia="Times New Roman" w:cs="Times New Roman"/>
          <w:szCs w:val="24"/>
        </w:rPr>
        <w:t xml:space="preserve"> ρατσιστές</w:t>
      </w:r>
      <w:r>
        <w:rPr>
          <w:rFonts w:eastAsia="Times New Roman" w:cs="Times New Roman"/>
          <w:szCs w:val="24"/>
        </w:rPr>
        <w:t>,</w:t>
      </w:r>
      <w:r w:rsidRPr="00506B7A">
        <w:rPr>
          <w:rFonts w:eastAsia="Times New Roman" w:cs="Times New Roman"/>
          <w:szCs w:val="24"/>
        </w:rPr>
        <w:t xml:space="preserve"> </w:t>
      </w:r>
      <w:r>
        <w:rPr>
          <w:rFonts w:eastAsia="Times New Roman" w:cs="Times New Roman"/>
          <w:szCs w:val="24"/>
        </w:rPr>
        <w:t xml:space="preserve">αντίθετα με εσάς τους δημοκράτες </w:t>
      </w:r>
      <w:r w:rsidRPr="00506B7A">
        <w:rPr>
          <w:rFonts w:eastAsia="Times New Roman" w:cs="Times New Roman"/>
          <w:szCs w:val="24"/>
        </w:rPr>
        <w:t>και τους ανοιχτόμυαλους</w:t>
      </w:r>
      <w:r>
        <w:rPr>
          <w:rFonts w:eastAsia="Times New Roman" w:cs="Times New Roman"/>
          <w:szCs w:val="24"/>
        </w:rPr>
        <w:t>,</w:t>
      </w:r>
      <w:r w:rsidRPr="00506B7A">
        <w:rPr>
          <w:rFonts w:eastAsia="Times New Roman" w:cs="Times New Roman"/>
          <w:szCs w:val="24"/>
        </w:rPr>
        <w:t xml:space="preserve"> οι οποίοι </w:t>
      </w:r>
      <w:r>
        <w:rPr>
          <w:rFonts w:eastAsia="Times New Roman" w:cs="Times New Roman"/>
          <w:szCs w:val="24"/>
        </w:rPr>
        <w:t>δέχεστε το «</w:t>
      </w:r>
      <w:r w:rsidRPr="00506B7A">
        <w:rPr>
          <w:rFonts w:eastAsia="Times New Roman" w:cs="Times New Roman"/>
          <w:szCs w:val="24"/>
        </w:rPr>
        <w:t>το</w:t>
      </w:r>
      <w:r>
        <w:rPr>
          <w:rFonts w:eastAsia="Times New Roman" w:cs="Times New Roman"/>
          <w:szCs w:val="24"/>
        </w:rPr>
        <w:t>» ως φύλο, δέχεστε</w:t>
      </w:r>
      <w:r w:rsidRPr="00506B7A">
        <w:rPr>
          <w:rFonts w:eastAsia="Times New Roman" w:cs="Times New Roman"/>
          <w:szCs w:val="24"/>
        </w:rPr>
        <w:t xml:space="preserve"> η Ελλάδα να γίνει μία μουσουλμανική </w:t>
      </w:r>
      <w:r>
        <w:rPr>
          <w:rFonts w:eastAsia="Times New Roman" w:cs="Times New Roman"/>
          <w:szCs w:val="24"/>
        </w:rPr>
        <w:t>χ</w:t>
      </w:r>
      <w:r w:rsidRPr="00506B7A">
        <w:rPr>
          <w:rFonts w:eastAsia="Times New Roman" w:cs="Times New Roman"/>
          <w:szCs w:val="24"/>
        </w:rPr>
        <w:t>ώρα</w:t>
      </w:r>
      <w:r>
        <w:rPr>
          <w:rFonts w:eastAsia="Times New Roman" w:cs="Times New Roman"/>
          <w:szCs w:val="24"/>
        </w:rPr>
        <w:t>,</w:t>
      </w:r>
      <w:r w:rsidRPr="00506B7A">
        <w:rPr>
          <w:rFonts w:eastAsia="Times New Roman" w:cs="Times New Roman"/>
          <w:szCs w:val="24"/>
        </w:rPr>
        <w:t xml:space="preserve"> στην οποία ο κάθε λαθρομετανάστη</w:t>
      </w:r>
      <w:r>
        <w:rPr>
          <w:rFonts w:eastAsia="Times New Roman" w:cs="Times New Roman"/>
          <w:szCs w:val="24"/>
        </w:rPr>
        <w:t>ς, ο</w:t>
      </w:r>
      <w:r w:rsidRPr="00506B7A">
        <w:rPr>
          <w:rFonts w:eastAsia="Times New Roman" w:cs="Times New Roman"/>
          <w:szCs w:val="24"/>
        </w:rPr>
        <w:t xml:space="preserve"> </w:t>
      </w:r>
      <w:r>
        <w:rPr>
          <w:rFonts w:eastAsia="Times New Roman" w:cs="Times New Roman"/>
          <w:szCs w:val="24"/>
        </w:rPr>
        <w:t xml:space="preserve">οποίος </w:t>
      </w:r>
      <w:r w:rsidRPr="00506B7A">
        <w:rPr>
          <w:rFonts w:eastAsia="Times New Roman" w:cs="Times New Roman"/>
          <w:szCs w:val="24"/>
        </w:rPr>
        <w:t xml:space="preserve">παράνομα έχει εισέλθει μέσα στη χώρα </w:t>
      </w:r>
      <w:r>
        <w:rPr>
          <w:rFonts w:eastAsia="Times New Roman" w:cs="Times New Roman"/>
          <w:szCs w:val="24"/>
        </w:rPr>
        <w:t>μας,</w:t>
      </w:r>
      <w:r w:rsidRPr="00506B7A">
        <w:rPr>
          <w:rFonts w:eastAsia="Times New Roman" w:cs="Times New Roman"/>
          <w:szCs w:val="24"/>
        </w:rPr>
        <w:t xml:space="preserve"> μπορε</w:t>
      </w:r>
      <w:r w:rsidRPr="00506B7A">
        <w:rPr>
          <w:rFonts w:eastAsia="Times New Roman" w:cs="Times New Roman"/>
          <w:szCs w:val="24"/>
        </w:rPr>
        <w:t xml:space="preserve">ί να έχει </w:t>
      </w:r>
      <w:r>
        <w:rPr>
          <w:rFonts w:eastAsia="Times New Roman" w:cs="Times New Roman"/>
          <w:szCs w:val="24"/>
        </w:rPr>
        <w:t xml:space="preserve">χίλια δύο </w:t>
      </w:r>
      <w:r w:rsidRPr="00506B7A">
        <w:rPr>
          <w:rFonts w:eastAsia="Times New Roman" w:cs="Times New Roman"/>
          <w:szCs w:val="24"/>
        </w:rPr>
        <w:t>δικαιώματα</w:t>
      </w:r>
      <w:r>
        <w:rPr>
          <w:rFonts w:eastAsia="Times New Roman" w:cs="Times New Roman"/>
          <w:szCs w:val="24"/>
        </w:rPr>
        <w:t>,</w:t>
      </w:r>
      <w:r w:rsidRPr="00506B7A">
        <w:rPr>
          <w:rFonts w:eastAsia="Times New Roman" w:cs="Times New Roman"/>
          <w:szCs w:val="24"/>
        </w:rPr>
        <w:t xml:space="preserve"> σε αντίθεση με τους Έλληνες πολίτες</w:t>
      </w:r>
      <w:r>
        <w:rPr>
          <w:rFonts w:eastAsia="Times New Roman" w:cs="Times New Roman"/>
          <w:szCs w:val="24"/>
        </w:rPr>
        <w:t xml:space="preserve">. </w:t>
      </w:r>
    </w:p>
    <w:p w14:paraId="03A731CE" w14:textId="77777777" w:rsidR="00E615E6" w:rsidRDefault="00720F21">
      <w:pPr>
        <w:tabs>
          <w:tab w:val="left" w:pos="6168"/>
        </w:tabs>
        <w:spacing w:after="0" w:line="600" w:lineRule="auto"/>
        <w:ind w:firstLine="720"/>
        <w:jc w:val="both"/>
        <w:rPr>
          <w:rFonts w:eastAsia="Times New Roman" w:cs="Times New Roman"/>
          <w:szCs w:val="24"/>
        </w:rPr>
      </w:pPr>
      <w:r>
        <w:rPr>
          <w:rFonts w:eastAsia="Times New Roman" w:cs="Times New Roman"/>
          <w:szCs w:val="24"/>
        </w:rPr>
        <w:t xml:space="preserve">Ας </w:t>
      </w:r>
      <w:r w:rsidRPr="00506B7A">
        <w:rPr>
          <w:rFonts w:eastAsia="Times New Roman" w:cs="Times New Roman"/>
          <w:szCs w:val="24"/>
        </w:rPr>
        <w:t>είναι έτσι</w:t>
      </w:r>
      <w:r>
        <w:rPr>
          <w:rFonts w:eastAsia="Times New Roman" w:cs="Times New Roman"/>
          <w:szCs w:val="24"/>
        </w:rPr>
        <w:t>. Ξέρετε πολύ καλά ότι η ελληνική κοινωνία</w:t>
      </w:r>
      <w:r w:rsidRPr="00506B7A">
        <w:rPr>
          <w:rFonts w:eastAsia="Times New Roman" w:cs="Times New Roman"/>
          <w:szCs w:val="24"/>
        </w:rPr>
        <w:t xml:space="preserve"> </w:t>
      </w:r>
      <w:r>
        <w:rPr>
          <w:rFonts w:eastAsia="Times New Roman" w:cs="Times New Roman"/>
          <w:szCs w:val="24"/>
        </w:rPr>
        <w:t xml:space="preserve">σας έχει πλέον στο περιθώριο. Όποτε γίνουν οι εκλογές -στις </w:t>
      </w:r>
      <w:r w:rsidRPr="00506B7A">
        <w:rPr>
          <w:rFonts w:eastAsia="Times New Roman" w:cs="Times New Roman"/>
          <w:szCs w:val="24"/>
        </w:rPr>
        <w:t xml:space="preserve">26 Μαΐου θα γίνουν αναγκαστικά οι </w:t>
      </w:r>
      <w:r>
        <w:rPr>
          <w:rFonts w:eastAsia="Times New Roman" w:cs="Times New Roman"/>
          <w:szCs w:val="24"/>
        </w:rPr>
        <w:t>ε</w:t>
      </w:r>
      <w:r w:rsidRPr="00506B7A">
        <w:rPr>
          <w:rFonts w:eastAsia="Times New Roman" w:cs="Times New Roman"/>
          <w:szCs w:val="24"/>
        </w:rPr>
        <w:t>υρωεκλογές</w:t>
      </w:r>
      <w:r>
        <w:rPr>
          <w:rFonts w:eastAsia="Times New Roman" w:cs="Times New Roman"/>
          <w:szCs w:val="24"/>
        </w:rPr>
        <w:t>-</w:t>
      </w:r>
      <w:r w:rsidRPr="00506B7A">
        <w:rPr>
          <w:rFonts w:eastAsia="Times New Roman" w:cs="Times New Roman"/>
          <w:szCs w:val="24"/>
        </w:rPr>
        <w:t xml:space="preserve"> θα δ</w:t>
      </w:r>
      <w:r>
        <w:rPr>
          <w:rFonts w:eastAsia="Times New Roman" w:cs="Times New Roman"/>
          <w:szCs w:val="24"/>
        </w:rPr>
        <w:t>είτε τα ποσοστά που</w:t>
      </w:r>
      <w:r>
        <w:rPr>
          <w:rFonts w:eastAsia="Times New Roman" w:cs="Times New Roman"/>
          <w:szCs w:val="24"/>
        </w:rPr>
        <w:t xml:space="preserve"> έχετε στην ε</w:t>
      </w:r>
      <w:r w:rsidRPr="00506B7A">
        <w:rPr>
          <w:rFonts w:eastAsia="Times New Roman" w:cs="Times New Roman"/>
          <w:szCs w:val="24"/>
        </w:rPr>
        <w:t>λληνική κοινωνία</w:t>
      </w:r>
      <w:r>
        <w:rPr>
          <w:rFonts w:eastAsia="Times New Roman" w:cs="Times New Roman"/>
          <w:szCs w:val="24"/>
        </w:rPr>
        <w:t>.</w:t>
      </w:r>
      <w:r w:rsidRPr="00506B7A">
        <w:rPr>
          <w:rFonts w:eastAsia="Times New Roman" w:cs="Times New Roman"/>
          <w:szCs w:val="24"/>
        </w:rPr>
        <w:t xml:space="preserve"> Θα </w:t>
      </w:r>
      <w:r>
        <w:rPr>
          <w:rFonts w:eastAsia="Times New Roman" w:cs="Times New Roman"/>
          <w:szCs w:val="24"/>
        </w:rPr>
        <w:t>δείτε πόσο, πραγματικά, σας λατρεύει ο</w:t>
      </w:r>
      <w:r w:rsidRPr="00506B7A">
        <w:rPr>
          <w:rFonts w:eastAsia="Times New Roman" w:cs="Times New Roman"/>
          <w:szCs w:val="24"/>
        </w:rPr>
        <w:t xml:space="preserve"> ελληνικός λαός</w:t>
      </w:r>
      <w:r>
        <w:rPr>
          <w:rFonts w:eastAsia="Times New Roman" w:cs="Times New Roman"/>
          <w:szCs w:val="24"/>
        </w:rPr>
        <w:t>.</w:t>
      </w:r>
      <w:r w:rsidRPr="00506B7A">
        <w:rPr>
          <w:rFonts w:eastAsia="Times New Roman" w:cs="Times New Roman"/>
          <w:szCs w:val="24"/>
        </w:rPr>
        <w:t xml:space="preserve"> Εξάλλου</w:t>
      </w:r>
      <w:r>
        <w:rPr>
          <w:rFonts w:eastAsia="Times New Roman" w:cs="Times New Roman"/>
          <w:szCs w:val="24"/>
        </w:rPr>
        <w:t xml:space="preserve">, το βλέπετε σιγά - </w:t>
      </w:r>
      <w:r w:rsidRPr="00506B7A">
        <w:rPr>
          <w:rFonts w:eastAsia="Times New Roman" w:cs="Times New Roman"/>
          <w:szCs w:val="24"/>
        </w:rPr>
        <w:t>σιγά</w:t>
      </w:r>
      <w:r>
        <w:rPr>
          <w:rFonts w:eastAsia="Times New Roman" w:cs="Times New Roman"/>
          <w:szCs w:val="24"/>
        </w:rPr>
        <w:t>. Για να κάνετε μία απλή επίσκεψη σε καφενείο, π</w:t>
      </w:r>
      <w:r w:rsidRPr="00506B7A">
        <w:rPr>
          <w:rFonts w:eastAsia="Times New Roman" w:cs="Times New Roman"/>
          <w:szCs w:val="24"/>
        </w:rPr>
        <w:t>ηγαίνετε</w:t>
      </w:r>
      <w:r>
        <w:rPr>
          <w:rFonts w:eastAsia="Times New Roman" w:cs="Times New Roman"/>
          <w:szCs w:val="24"/>
        </w:rPr>
        <w:t xml:space="preserve"> </w:t>
      </w:r>
      <w:r w:rsidRPr="00506B7A">
        <w:rPr>
          <w:rFonts w:eastAsia="Times New Roman" w:cs="Times New Roman"/>
          <w:szCs w:val="24"/>
        </w:rPr>
        <w:t xml:space="preserve">με συνοδεία </w:t>
      </w:r>
      <w:r>
        <w:rPr>
          <w:rFonts w:eastAsia="Times New Roman" w:cs="Times New Roman"/>
          <w:szCs w:val="24"/>
        </w:rPr>
        <w:t xml:space="preserve">από διμοιρίες των ΜΑΤ και </w:t>
      </w:r>
      <w:r w:rsidRPr="00506B7A">
        <w:rPr>
          <w:rFonts w:eastAsia="Times New Roman" w:cs="Times New Roman"/>
          <w:szCs w:val="24"/>
        </w:rPr>
        <w:t>πάνοπλων αστυνομικών</w:t>
      </w:r>
      <w:r>
        <w:rPr>
          <w:rFonts w:eastAsia="Times New Roman" w:cs="Times New Roman"/>
          <w:szCs w:val="24"/>
        </w:rPr>
        <w:t xml:space="preserve">. Εσείς είστε οι </w:t>
      </w:r>
      <w:r>
        <w:rPr>
          <w:rFonts w:eastAsia="Times New Roman" w:cs="Times New Roman"/>
          <w:szCs w:val="24"/>
        </w:rPr>
        <w:t>δημοκράτες που θα καταργούσατε</w:t>
      </w:r>
      <w:r w:rsidRPr="00506B7A">
        <w:rPr>
          <w:rFonts w:eastAsia="Times New Roman" w:cs="Times New Roman"/>
          <w:szCs w:val="24"/>
        </w:rPr>
        <w:t xml:space="preserve"> τα ΜΑΤ</w:t>
      </w:r>
      <w:r>
        <w:rPr>
          <w:rFonts w:eastAsia="Times New Roman" w:cs="Times New Roman"/>
          <w:szCs w:val="24"/>
        </w:rPr>
        <w:t xml:space="preserve">. Εσείς ήσασταν εναντίον </w:t>
      </w:r>
      <w:r w:rsidRPr="00506B7A">
        <w:rPr>
          <w:rFonts w:eastAsia="Times New Roman" w:cs="Times New Roman"/>
          <w:szCs w:val="24"/>
        </w:rPr>
        <w:t>της κρατικής καταστολής και βίας</w:t>
      </w:r>
      <w:r>
        <w:rPr>
          <w:rFonts w:eastAsia="Times New Roman" w:cs="Times New Roman"/>
          <w:szCs w:val="24"/>
        </w:rPr>
        <w:t>;</w:t>
      </w:r>
      <w:r w:rsidRPr="00506B7A">
        <w:rPr>
          <w:rFonts w:eastAsia="Times New Roman" w:cs="Times New Roman"/>
          <w:szCs w:val="24"/>
        </w:rPr>
        <w:t xml:space="preserve"> </w:t>
      </w:r>
      <w:r>
        <w:rPr>
          <w:rFonts w:eastAsia="Times New Roman" w:cs="Times New Roman"/>
          <w:szCs w:val="24"/>
        </w:rPr>
        <w:t xml:space="preserve">Εσάς που δεν σας </w:t>
      </w:r>
      <w:r w:rsidRPr="00506B7A">
        <w:rPr>
          <w:rFonts w:eastAsia="Times New Roman" w:cs="Times New Roman"/>
          <w:szCs w:val="24"/>
        </w:rPr>
        <w:t>άρεσαν αυτά</w:t>
      </w:r>
      <w:r>
        <w:rPr>
          <w:rFonts w:eastAsia="Times New Roman" w:cs="Times New Roman"/>
          <w:szCs w:val="24"/>
        </w:rPr>
        <w:t>,</w:t>
      </w:r>
      <w:r w:rsidRPr="00506B7A">
        <w:rPr>
          <w:rFonts w:eastAsia="Times New Roman" w:cs="Times New Roman"/>
          <w:szCs w:val="24"/>
        </w:rPr>
        <w:t xml:space="preserve"> ψάχνετε τώρα να κάνετε και άλλες </w:t>
      </w:r>
      <w:r>
        <w:rPr>
          <w:rFonts w:eastAsia="Times New Roman" w:cs="Times New Roman"/>
          <w:szCs w:val="24"/>
        </w:rPr>
        <w:t xml:space="preserve">διμοιρίες. Θέλετε κι άλλες </w:t>
      </w:r>
      <w:r w:rsidRPr="00506B7A">
        <w:rPr>
          <w:rFonts w:eastAsia="Times New Roman" w:cs="Times New Roman"/>
          <w:szCs w:val="24"/>
        </w:rPr>
        <w:t>διμοιρίες μαζί</w:t>
      </w:r>
      <w:r>
        <w:rPr>
          <w:rFonts w:eastAsia="Times New Roman" w:cs="Times New Roman"/>
          <w:szCs w:val="24"/>
        </w:rPr>
        <w:t xml:space="preserve">. Δεν σας φτάνουν αυτές που έχετε. Πού να σας φτάσουν; </w:t>
      </w:r>
      <w:r w:rsidRPr="00506B7A">
        <w:rPr>
          <w:rFonts w:eastAsia="Times New Roman" w:cs="Times New Roman"/>
          <w:szCs w:val="24"/>
        </w:rPr>
        <w:t xml:space="preserve"> </w:t>
      </w:r>
      <w:r w:rsidRPr="00506B7A">
        <w:rPr>
          <w:rFonts w:eastAsia="Times New Roman" w:cs="Times New Roman"/>
          <w:szCs w:val="24"/>
        </w:rPr>
        <w:t>Έτσι κι αλλιώς</w:t>
      </w:r>
      <w:r>
        <w:rPr>
          <w:rFonts w:eastAsia="Times New Roman" w:cs="Times New Roman"/>
          <w:szCs w:val="24"/>
        </w:rPr>
        <w:t>,</w:t>
      </w:r>
      <w:r w:rsidRPr="00506B7A">
        <w:rPr>
          <w:rFonts w:eastAsia="Times New Roman" w:cs="Times New Roman"/>
          <w:szCs w:val="24"/>
        </w:rPr>
        <w:t xml:space="preserve"> οι διμοιρίες των ΜΑΤ δεν κάνουν τίποτα άλλο</w:t>
      </w:r>
      <w:r>
        <w:rPr>
          <w:rFonts w:eastAsia="Times New Roman" w:cs="Times New Roman"/>
          <w:szCs w:val="24"/>
        </w:rPr>
        <w:t>.</w:t>
      </w:r>
      <w:r w:rsidRPr="00506B7A">
        <w:rPr>
          <w:rFonts w:eastAsia="Times New Roman" w:cs="Times New Roman"/>
          <w:szCs w:val="24"/>
        </w:rPr>
        <w:t xml:space="preserve"> Δεν προστατεύουν τους απλούς </w:t>
      </w:r>
      <w:r w:rsidRPr="00506B7A">
        <w:rPr>
          <w:rFonts w:eastAsia="Times New Roman" w:cs="Times New Roman"/>
          <w:szCs w:val="24"/>
        </w:rPr>
        <w:lastRenderedPageBreak/>
        <w:t>Έλληνες πολίτες</w:t>
      </w:r>
      <w:r>
        <w:rPr>
          <w:rFonts w:eastAsia="Times New Roman" w:cs="Times New Roman"/>
          <w:szCs w:val="24"/>
        </w:rPr>
        <w:t>.</w:t>
      </w:r>
      <w:r w:rsidRPr="00506B7A">
        <w:rPr>
          <w:rFonts w:eastAsia="Times New Roman" w:cs="Times New Roman"/>
          <w:szCs w:val="24"/>
        </w:rPr>
        <w:t xml:space="preserve"> Η δουλειά τους είναι </w:t>
      </w:r>
      <w:r>
        <w:rPr>
          <w:rFonts w:eastAsia="Times New Roman" w:cs="Times New Roman"/>
          <w:szCs w:val="24"/>
        </w:rPr>
        <w:t>να περιφρουρούν ε</w:t>
      </w:r>
      <w:r w:rsidRPr="00506B7A">
        <w:rPr>
          <w:rFonts w:eastAsia="Times New Roman" w:cs="Times New Roman"/>
          <w:szCs w:val="24"/>
        </w:rPr>
        <w:t>σάς</w:t>
      </w:r>
      <w:r>
        <w:rPr>
          <w:rFonts w:eastAsia="Times New Roman" w:cs="Times New Roman"/>
          <w:szCs w:val="24"/>
        </w:rPr>
        <w:t>,</w:t>
      </w:r>
      <w:r w:rsidRPr="00506B7A">
        <w:rPr>
          <w:rFonts w:eastAsia="Times New Roman" w:cs="Times New Roman"/>
          <w:szCs w:val="24"/>
        </w:rPr>
        <w:t xml:space="preserve"> τις οικογένειές </w:t>
      </w:r>
      <w:r>
        <w:rPr>
          <w:rFonts w:eastAsia="Times New Roman" w:cs="Times New Roman"/>
          <w:szCs w:val="24"/>
        </w:rPr>
        <w:t>σας,</w:t>
      </w:r>
      <w:r w:rsidRPr="00506B7A">
        <w:rPr>
          <w:rFonts w:eastAsia="Times New Roman" w:cs="Times New Roman"/>
          <w:szCs w:val="24"/>
        </w:rPr>
        <w:t xml:space="preserve"> τα σπίτια σας μόνο</w:t>
      </w:r>
      <w:r>
        <w:rPr>
          <w:rFonts w:eastAsia="Times New Roman" w:cs="Times New Roman"/>
          <w:szCs w:val="24"/>
        </w:rPr>
        <w:t>,</w:t>
      </w:r>
      <w:r w:rsidRPr="00506B7A">
        <w:rPr>
          <w:rFonts w:eastAsia="Times New Roman" w:cs="Times New Roman"/>
          <w:szCs w:val="24"/>
        </w:rPr>
        <w:t xml:space="preserve"> ώστε να μπορείτε να πιείτε </w:t>
      </w:r>
      <w:r>
        <w:rPr>
          <w:rFonts w:eastAsia="Times New Roman" w:cs="Times New Roman"/>
          <w:szCs w:val="24"/>
        </w:rPr>
        <w:t xml:space="preserve">κανέναν καφέ έξω, </w:t>
      </w:r>
      <w:r w:rsidRPr="00506B7A">
        <w:rPr>
          <w:rFonts w:eastAsia="Times New Roman" w:cs="Times New Roman"/>
          <w:szCs w:val="24"/>
        </w:rPr>
        <w:t xml:space="preserve">γιατί δεν μπορείτε </w:t>
      </w:r>
      <w:r>
        <w:rPr>
          <w:rFonts w:eastAsia="Times New Roman" w:cs="Times New Roman"/>
          <w:szCs w:val="24"/>
        </w:rPr>
        <w:t>ν</w:t>
      </w:r>
      <w:r>
        <w:rPr>
          <w:rFonts w:eastAsia="Times New Roman" w:cs="Times New Roman"/>
          <w:szCs w:val="24"/>
        </w:rPr>
        <w:t xml:space="preserve">α πάτε από </w:t>
      </w:r>
      <w:r w:rsidRPr="00506B7A">
        <w:rPr>
          <w:rFonts w:eastAsia="Times New Roman" w:cs="Times New Roman"/>
          <w:szCs w:val="24"/>
        </w:rPr>
        <w:t>το σπίτι σας ούτε στο περίπτερο</w:t>
      </w:r>
      <w:r>
        <w:rPr>
          <w:rFonts w:eastAsia="Times New Roman" w:cs="Times New Roman"/>
          <w:szCs w:val="24"/>
        </w:rPr>
        <w:t>.</w:t>
      </w:r>
      <w:r w:rsidRPr="00506B7A">
        <w:rPr>
          <w:rFonts w:eastAsia="Times New Roman" w:cs="Times New Roman"/>
          <w:szCs w:val="24"/>
        </w:rPr>
        <w:t xml:space="preserve"> </w:t>
      </w:r>
      <w:r>
        <w:rPr>
          <w:rFonts w:eastAsia="Times New Roman" w:cs="Times New Roman"/>
          <w:szCs w:val="24"/>
        </w:rPr>
        <w:t xml:space="preserve">Κάντε και </w:t>
      </w:r>
      <w:r w:rsidRPr="00506B7A">
        <w:rPr>
          <w:rFonts w:eastAsia="Times New Roman" w:cs="Times New Roman"/>
          <w:szCs w:val="24"/>
        </w:rPr>
        <w:t xml:space="preserve">άλλες </w:t>
      </w:r>
      <w:r>
        <w:rPr>
          <w:rFonts w:eastAsia="Times New Roman" w:cs="Times New Roman"/>
          <w:szCs w:val="24"/>
        </w:rPr>
        <w:t xml:space="preserve">διμοιρίες ΜΑΤ, λοιπόν, εσείς οι </w:t>
      </w:r>
      <w:r>
        <w:rPr>
          <w:rFonts w:eastAsia="Times New Roman" w:cs="Times New Roman"/>
          <w:szCs w:val="24"/>
        </w:rPr>
        <w:t>α</w:t>
      </w:r>
      <w:r>
        <w:rPr>
          <w:rFonts w:eastAsia="Times New Roman" w:cs="Times New Roman"/>
          <w:szCs w:val="24"/>
        </w:rPr>
        <w:t xml:space="preserve">ριστεροί. </w:t>
      </w:r>
      <w:r w:rsidRPr="00506B7A">
        <w:rPr>
          <w:rFonts w:eastAsia="Times New Roman" w:cs="Times New Roman"/>
          <w:szCs w:val="24"/>
        </w:rPr>
        <w:t>Αριστερά ΜΑΤ είναι αυτά</w:t>
      </w:r>
      <w:r>
        <w:rPr>
          <w:rFonts w:eastAsia="Times New Roman" w:cs="Times New Roman"/>
          <w:szCs w:val="24"/>
        </w:rPr>
        <w:t>,</w:t>
      </w:r>
      <w:r w:rsidRPr="00506B7A">
        <w:rPr>
          <w:rFonts w:eastAsia="Times New Roman" w:cs="Times New Roman"/>
          <w:szCs w:val="24"/>
        </w:rPr>
        <w:t xml:space="preserve"> δημοκρατικά</w:t>
      </w:r>
      <w:r>
        <w:rPr>
          <w:rFonts w:eastAsia="Times New Roman" w:cs="Times New Roman"/>
          <w:szCs w:val="24"/>
        </w:rPr>
        <w:t>.</w:t>
      </w:r>
      <w:r w:rsidRPr="00506B7A">
        <w:rPr>
          <w:rFonts w:eastAsia="Times New Roman" w:cs="Times New Roman"/>
          <w:szCs w:val="24"/>
        </w:rPr>
        <w:t xml:space="preserve"> Είναι </w:t>
      </w:r>
      <w:r>
        <w:rPr>
          <w:rFonts w:eastAsia="Times New Roman" w:cs="Times New Roman"/>
          <w:szCs w:val="24"/>
        </w:rPr>
        <w:t xml:space="preserve">τα ΜΑΤ </w:t>
      </w:r>
      <w:r w:rsidRPr="00506B7A">
        <w:rPr>
          <w:rFonts w:eastAsia="Times New Roman" w:cs="Times New Roman"/>
          <w:szCs w:val="24"/>
        </w:rPr>
        <w:t xml:space="preserve">της </w:t>
      </w:r>
      <w:r>
        <w:rPr>
          <w:rFonts w:eastAsia="Times New Roman" w:cs="Times New Roman"/>
          <w:szCs w:val="24"/>
        </w:rPr>
        <w:t>α</w:t>
      </w:r>
      <w:r w:rsidRPr="00506B7A">
        <w:rPr>
          <w:rFonts w:eastAsia="Times New Roman" w:cs="Times New Roman"/>
          <w:szCs w:val="24"/>
        </w:rPr>
        <w:t>ριστερής Κυβέρνησης</w:t>
      </w:r>
      <w:r>
        <w:rPr>
          <w:rFonts w:eastAsia="Times New Roman" w:cs="Times New Roman"/>
          <w:szCs w:val="24"/>
        </w:rPr>
        <w:t xml:space="preserve">. Τα λέμε αυτά, </w:t>
      </w:r>
      <w:r w:rsidRPr="00506B7A">
        <w:rPr>
          <w:rFonts w:eastAsia="Times New Roman" w:cs="Times New Roman"/>
          <w:szCs w:val="24"/>
        </w:rPr>
        <w:t>για να τα βλέπει ο ελληνικός λαός</w:t>
      </w:r>
      <w:r>
        <w:rPr>
          <w:rFonts w:eastAsia="Times New Roman" w:cs="Times New Roman"/>
          <w:szCs w:val="24"/>
        </w:rPr>
        <w:t xml:space="preserve"> και να καταλαβαίνει τ</w:t>
      </w:r>
      <w:r w:rsidRPr="00506B7A">
        <w:rPr>
          <w:rFonts w:eastAsia="Times New Roman" w:cs="Times New Roman"/>
          <w:szCs w:val="24"/>
        </w:rPr>
        <w:t>ι ψήφισ</w:t>
      </w:r>
      <w:r w:rsidRPr="00506B7A">
        <w:rPr>
          <w:rFonts w:eastAsia="Times New Roman" w:cs="Times New Roman"/>
          <w:szCs w:val="24"/>
        </w:rPr>
        <w:t>ε</w:t>
      </w:r>
      <w:r>
        <w:rPr>
          <w:rFonts w:eastAsia="Times New Roman" w:cs="Times New Roman"/>
          <w:szCs w:val="24"/>
        </w:rPr>
        <w:t>, γ</w:t>
      </w:r>
      <w:r w:rsidRPr="00506B7A">
        <w:rPr>
          <w:rFonts w:eastAsia="Times New Roman" w:cs="Times New Roman"/>
          <w:szCs w:val="24"/>
        </w:rPr>
        <w:t>ιατί και αυτός έχεις ευθύνες του</w:t>
      </w:r>
      <w:r>
        <w:rPr>
          <w:rFonts w:eastAsia="Times New Roman" w:cs="Times New Roman"/>
          <w:szCs w:val="24"/>
        </w:rPr>
        <w:t>.</w:t>
      </w:r>
      <w:r w:rsidRPr="00506B7A">
        <w:rPr>
          <w:rFonts w:eastAsia="Times New Roman" w:cs="Times New Roman"/>
          <w:szCs w:val="24"/>
        </w:rPr>
        <w:t xml:space="preserve"> </w:t>
      </w:r>
      <w:r>
        <w:rPr>
          <w:rFonts w:eastAsia="Times New Roman" w:cs="Times New Roman"/>
          <w:szCs w:val="24"/>
        </w:rPr>
        <w:t>Μην τον βγάλ</w:t>
      </w:r>
      <w:r w:rsidRPr="00506B7A">
        <w:rPr>
          <w:rFonts w:eastAsia="Times New Roman" w:cs="Times New Roman"/>
          <w:szCs w:val="24"/>
        </w:rPr>
        <w:t>ουμε άμοιρο ευθυνών τον ελληνικό λαό</w:t>
      </w:r>
      <w:r>
        <w:rPr>
          <w:rFonts w:eastAsia="Times New Roman" w:cs="Times New Roman"/>
          <w:szCs w:val="24"/>
        </w:rPr>
        <w:t>.</w:t>
      </w:r>
      <w:r w:rsidRPr="00506B7A">
        <w:rPr>
          <w:rFonts w:eastAsia="Times New Roman" w:cs="Times New Roman"/>
          <w:szCs w:val="24"/>
        </w:rPr>
        <w:t xml:space="preserve"> </w:t>
      </w:r>
      <w:r>
        <w:rPr>
          <w:rFonts w:eastAsia="Times New Roman" w:cs="Times New Roman"/>
          <w:szCs w:val="24"/>
        </w:rPr>
        <w:t xml:space="preserve">Πρέπει να βλέπει τι </w:t>
      </w:r>
      <w:r w:rsidRPr="00506B7A">
        <w:rPr>
          <w:rFonts w:eastAsia="Times New Roman" w:cs="Times New Roman"/>
          <w:szCs w:val="24"/>
        </w:rPr>
        <w:t>γίνεται</w:t>
      </w:r>
      <w:r>
        <w:rPr>
          <w:rFonts w:eastAsia="Times New Roman" w:cs="Times New Roman"/>
          <w:szCs w:val="24"/>
        </w:rPr>
        <w:t>.</w:t>
      </w:r>
      <w:r w:rsidRPr="00506B7A">
        <w:rPr>
          <w:rFonts w:eastAsia="Times New Roman" w:cs="Times New Roman"/>
          <w:szCs w:val="24"/>
        </w:rPr>
        <w:t xml:space="preserve"> </w:t>
      </w:r>
    </w:p>
    <w:p w14:paraId="03A731CF" w14:textId="77777777" w:rsidR="00E615E6" w:rsidRDefault="00720F21">
      <w:pPr>
        <w:tabs>
          <w:tab w:val="left" w:pos="6168"/>
        </w:tabs>
        <w:spacing w:after="0" w:line="600" w:lineRule="auto"/>
        <w:ind w:firstLine="720"/>
        <w:jc w:val="both"/>
        <w:rPr>
          <w:rFonts w:eastAsia="Times New Roman" w:cs="Times New Roman"/>
          <w:szCs w:val="24"/>
        </w:rPr>
      </w:pPr>
      <w:r>
        <w:rPr>
          <w:rFonts w:eastAsia="Times New Roman" w:cs="Times New Roman"/>
          <w:szCs w:val="24"/>
        </w:rPr>
        <w:t xml:space="preserve">Επίσης, ο </w:t>
      </w:r>
      <w:r w:rsidRPr="00506B7A">
        <w:rPr>
          <w:rFonts w:eastAsia="Times New Roman" w:cs="Times New Roman"/>
          <w:szCs w:val="24"/>
        </w:rPr>
        <w:t xml:space="preserve">ελληνικός λαός </w:t>
      </w:r>
      <w:r>
        <w:rPr>
          <w:rFonts w:eastAsia="Times New Roman" w:cs="Times New Roman"/>
          <w:szCs w:val="24"/>
        </w:rPr>
        <w:t xml:space="preserve">πρέπει </w:t>
      </w:r>
      <w:r w:rsidRPr="00506B7A">
        <w:rPr>
          <w:rFonts w:eastAsia="Times New Roman" w:cs="Times New Roman"/>
          <w:szCs w:val="24"/>
        </w:rPr>
        <w:t xml:space="preserve">να μαθαίνει ότι του φέρεστε </w:t>
      </w:r>
      <w:r>
        <w:rPr>
          <w:rFonts w:eastAsia="Times New Roman" w:cs="Times New Roman"/>
          <w:szCs w:val="24"/>
        </w:rPr>
        <w:t xml:space="preserve">κατ’ αυτόν τον τρόπο </w:t>
      </w:r>
      <w:r w:rsidRPr="00506B7A">
        <w:rPr>
          <w:rFonts w:eastAsia="Times New Roman" w:cs="Times New Roman"/>
          <w:szCs w:val="24"/>
        </w:rPr>
        <w:t>ακόμα και τώρα που έχετε την ανάγκη του</w:t>
      </w:r>
      <w:r>
        <w:rPr>
          <w:rFonts w:eastAsia="Times New Roman" w:cs="Times New Roman"/>
          <w:szCs w:val="24"/>
        </w:rPr>
        <w:t>, γιατί θέλετε</w:t>
      </w:r>
      <w:r w:rsidRPr="00506B7A">
        <w:rPr>
          <w:rFonts w:eastAsia="Times New Roman" w:cs="Times New Roman"/>
          <w:szCs w:val="24"/>
        </w:rPr>
        <w:t xml:space="preserve"> να </w:t>
      </w:r>
      <w:r w:rsidRPr="00506B7A">
        <w:rPr>
          <w:rFonts w:eastAsia="Times New Roman" w:cs="Times New Roman"/>
          <w:szCs w:val="24"/>
        </w:rPr>
        <w:t>σας ψηφίσει</w:t>
      </w:r>
      <w:r>
        <w:rPr>
          <w:rFonts w:eastAsia="Times New Roman" w:cs="Times New Roman"/>
          <w:szCs w:val="24"/>
        </w:rPr>
        <w:t>.</w:t>
      </w:r>
      <w:r w:rsidRPr="00506B7A">
        <w:rPr>
          <w:rFonts w:eastAsia="Times New Roman" w:cs="Times New Roman"/>
          <w:szCs w:val="24"/>
        </w:rPr>
        <w:t xml:space="preserve"> Φανταστείτε σε λίγο χρονικό διάστημα</w:t>
      </w:r>
      <w:r>
        <w:rPr>
          <w:rFonts w:eastAsia="Times New Roman" w:cs="Times New Roman"/>
          <w:szCs w:val="24"/>
        </w:rPr>
        <w:t>,</w:t>
      </w:r>
      <w:r w:rsidRPr="00506B7A">
        <w:rPr>
          <w:rFonts w:eastAsia="Times New Roman" w:cs="Times New Roman"/>
          <w:szCs w:val="24"/>
        </w:rPr>
        <w:t xml:space="preserve"> με τις εκατοντάδες χιλιάδες νόμιμες άδειες παραμονής και δικαίωμα ψήφου στους λαθρομετανάστες που </w:t>
      </w:r>
      <w:r>
        <w:rPr>
          <w:rFonts w:eastAsia="Times New Roman" w:cs="Times New Roman"/>
          <w:szCs w:val="24"/>
        </w:rPr>
        <w:t>δίνετε, πόση σημασία θα δίνε</w:t>
      </w:r>
      <w:r w:rsidRPr="00506B7A">
        <w:rPr>
          <w:rFonts w:eastAsia="Times New Roman" w:cs="Times New Roman"/>
          <w:szCs w:val="24"/>
        </w:rPr>
        <w:t>τε στον Έλληνα πολίτη</w:t>
      </w:r>
      <w:r>
        <w:rPr>
          <w:rFonts w:eastAsia="Times New Roman" w:cs="Times New Roman"/>
          <w:szCs w:val="24"/>
        </w:rPr>
        <w:t>.</w:t>
      </w:r>
      <w:r w:rsidRPr="00506B7A">
        <w:rPr>
          <w:rFonts w:eastAsia="Times New Roman" w:cs="Times New Roman"/>
          <w:szCs w:val="24"/>
        </w:rPr>
        <w:t xml:space="preserve"> Είναι συγκεκριμένα </w:t>
      </w:r>
      <w:r>
        <w:rPr>
          <w:rFonts w:eastAsia="Times New Roman" w:cs="Times New Roman"/>
          <w:szCs w:val="24"/>
        </w:rPr>
        <w:t xml:space="preserve">αυτά </w:t>
      </w:r>
      <w:r w:rsidRPr="00506B7A">
        <w:rPr>
          <w:rFonts w:eastAsia="Times New Roman" w:cs="Times New Roman"/>
          <w:szCs w:val="24"/>
        </w:rPr>
        <w:t>τα πράγματα</w:t>
      </w:r>
      <w:r>
        <w:rPr>
          <w:rFonts w:eastAsia="Times New Roman" w:cs="Times New Roman"/>
          <w:szCs w:val="24"/>
        </w:rPr>
        <w:t>.</w:t>
      </w:r>
      <w:r w:rsidRPr="00506B7A">
        <w:rPr>
          <w:rFonts w:eastAsia="Times New Roman" w:cs="Times New Roman"/>
          <w:szCs w:val="24"/>
        </w:rPr>
        <w:t xml:space="preserve"> </w:t>
      </w:r>
      <w:r>
        <w:rPr>
          <w:rFonts w:eastAsia="Times New Roman" w:cs="Times New Roman"/>
          <w:szCs w:val="24"/>
        </w:rPr>
        <w:t xml:space="preserve">Ας αφυπνιστούν οι </w:t>
      </w:r>
      <w:r>
        <w:rPr>
          <w:rFonts w:eastAsia="Times New Roman" w:cs="Times New Roman"/>
          <w:szCs w:val="24"/>
        </w:rPr>
        <w:t>Έλληνες και ας</w:t>
      </w:r>
      <w:r w:rsidRPr="00506B7A">
        <w:rPr>
          <w:rFonts w:eastAsia="Times New Roman" w:cs="Times New Roman"/>
          <w:szCs w:val="24"/>
        </w:rPr>
        <w:t xml:space="preserve"> αγωνιστούν να ρίξουν αυτή</w:t>
      </w:r>
      <w:r>
        <w:rPr>
          <w:rFonts w:eastAsia="Times New Roman" w:cs="Times New Roman"/>
          <w:szCs w:val="24"/>
        </w:rPr>
        <w:t xml:space="preserve">ν τη σάπια Κυβέρνηση. </w:t>
      </w:r>
    </w:p>
    <w:p w14:paraId="03A731D0" w14:textId="77777777" w:rsidR="00E615E6" w:rsidRDefault="00720F21">
      <w:pPr>
        <w:tabs>
          <w:tab w:val="left" w:pos="6168"/>
        </w:tabs>
        <w:spacing w:after="0" w:line="600" w:lineRule="auto"/>
        <w:ind w:firstLine="720"/>
        <w:jc w:val="both"/>
        <w:rPr>
          <w:rFonts w:eastAsia="Times New Roman" w:cs="Times New Roman"/>
          <w:szCs w:val="24"/>
        </w:rPr>
      </w:pPr>
      <w:r>
        <w:rPr>
          <w:rFonts w:eastAsia="Times New Roman" w:cs="Times New Roman"/>
          <w:szCs w:val="24"/>
        </w:rPr>
        <w:t xml:space="preserve">Στο άρθρο </w:t>
      </w:r>
      <w:r w:rsidRPr="00506B7A">
        <w:rPr>
          <w:rFonts w:eastAsia="Times New Roman" w:cs="Times New Roman"/>
          <w:szCs w:val="24"/>
        </w:rPr>
        <w:t>17</w:t>
      </w:r>
      <w:r>
        <w:rPr>
          <w:rFonts w:eastAsia="Times New Roman" w:cs="Times New Roman"/>
          <w:szCs w:val="24"/>
        </w:rPr>
        <w:t xml:space="preserve">, λοιπόν, </w:t>
      </w:r>
      <w:r w:rsidRPr="00506B7A">
        <w:rPr>
          <w:rFonts w:eastAsia="Times New Roman" w:cs="Times New Roman"/>
          <w:szCs w:val="24"/>
        </w:rPr>
        <w:t>βλέπουμε αυτό</w:t>
      </w:r>
      <w:r>
        <w:rPr>
          <w:rFonts w:eastAsia="Times New Roman" w:cs="Times New Roman"/>
          <w:szCs w:val="24"/>
        </w:rPr>
        <w:t>.</w:t>
      </w:r>
    </w:p>
    <w:p w14:paraId="03A731D1" w14:textId="77777777" w:rsidR="00E615E6" w:rsidRDefault="00720F21">
      <w:pPr>
        <w:tabs>
          <w:tab w:val="left" w:pos="6168"/>
        </w:tabs>
        <w:spacing w:after="0" w:line="600" w:lineRule="auto"/>
        <w:ind w:firstLine="720"/>
        <w:jc w:val="both"/>
        <w:rPr>
          <w:rFonts w:eastAsia="Times New Roman" w:cs="Times New Roman"/>
          <w:szCs w:val="24"/>
        </w:rPr>
      </w:pPr>
      <w:r w:rsidRPr="00506B7A">
        <w:rPr>
          <w:rFonts w:eastAsia="Times New Roman" w:cs="Times New Roman"/>
          <w:szCs w:val="24"/>
        </w:rPr>
        <w:lastRenderedPageBreak/>
        <w:t>Το άρθρο 47</w:t>
      </w:r>
      <w:r>
        <w:rPr>
          <w:rFonts w:eastAsia="Times New Roman" w:cs="Times New Roman"/>
          <w:szCs w:val="24"/>
        </w:rPr>
        <w:t xml:space="preserve"> έρχεται σε συνέχεια με</w:t>
      </w:r>
      <w:r w:rsidRPr="00506B7A">
        <w:rPr>
          <w:rFonts w:eastAsia="Times New Roman" w:cs="Times New Roman"/>
          <w:szCs w:val="24"/>
        </w:rPr>
        <w:t xml:space="preserve"> αυτά που έλεγα προηγουμένως </w:t>
      </w:r>
      <w:r>
        <w:rPr>
          <w:rFonts w:eastAsia="Times New Roman" w:cs="Times New Roman"/>
          <w:szCs w:val="24"/>
        </w:rPr>
        <w:t>για τους λαθρομετανάστες, οι οποίοι</w:t>
      </w:r>
      <w:r w:rsidRPr="00506B7A">
        <w:rPr>
          <w:rFonts w:eastAsia="Times New Roman" w:cs="Times New Roman"/>
          <w:szCs w:val="24"/>
        </w:rPr>
        <w:t xml:space="preserve"> </w:t>
      </w:r>
      <w:r>
        <w:rPr>
          <w:rFonts w:eastAsia="Times New Roman" w:cs="Times New Roman"/>
          <w:szCs w:val="24"/>
        </w:rPr>
        <w:t xml:space="preserve">αποκτούν </w:t>
      </w:r>
      <w:r w:rsidRPr="00506B7A">
        <w:rPr>
          <w:rFonts w:eastAsia="Times New Roman" w:cs="Times New Roman"/>
          <w:szCs w:val="24"/>
        </w:rPr>
        <w:t>πολλά δικαιώματα</w:t>
      </w:r>
      <w:r>
        <w:rPr>
          <w:rFonts w:eastAsia="Times New Roman" w:cs="Times New Roman"/>
          <w:szCs w:val="24"/>
        </w:rPr>
        <w:t>,</w:t>
      </w:r>
      <w:r w:rsidRPr="00506B7A">
        <w:rPr>
          <w:rFonts w:eastAsia="Times New Roman" w:cs="Times New Roman"/>
          <w:szCs w:val="24"/>
        </w:rPr>
        <w:t xml:space="preserve"> περισσότερα </w:t>
      </w:r>
      <w:r>
        <w:rPr>
          <w:rFonts w:eastAsia="Times New Roman" w:cs="Times New Roman"/>
          <w:szCs w:val="24"/>
        </w:rPr>
        <w:t xml:space="preserve">από </w:t>
      </w:r>
      <w:r w:rsidRPr="00506B7A">
        <w:rPr>
          <w:rFonts w:eastAsia="Times New Roman" w:cs="Times New Roman"/>
          <w:szCs w:val="24"/>
        </w:rPr>
        <w:t>τους Έλληνες</w:t>
      </w:r>
      <w:r>
        <w:rPr>
          <w:rFonts w:eastAsia="Times New Roman" w:cs="Times New Roman"/>
          <w:szCs w:val="24"/>
        </w:rPr>
        <w:t xml:space="preserve">. </w:t>
      </w:r>
      <w:r>
        <w:rPr>
          <w:rFonts w:eastAsia="Times New Roman" w:cs="Times New Roman"/>
          <w:szCs w:val="24"/>
        </w:rPr>
        <w:t xml:space="preserve">Μπαίνουν, λοιπόν, </w:t>
      </w:r>
      <w:r w:rsidRPr="00506B7A">
        <w:rPr>
          <w:rFonts w:eastAsia="Times New Roman" w:cs="Times New Roman"/>
          <w:szCs w:val="24"/>
        </w:rPr>
        <w:t xml:space="preserve">παράνομα </w:t>
      </w:r>
      <w:r>
        <w:rPr>
          <w:rFonts w:eastAsia="Times New Roman" w:cs="Times New Roman"/>
          <w:szCs w:val="24"/>
        </w:rPr>
        <w:t xml:space="preserve">από </w:t>
      </w:r>
      <w:r w:rsidRPr="00506B7A">
        <w:rPr>
          <w:rFonts w:eastAsia="Times New Roman" w:cs="Times New Roman"/>
          <w:szCs w:val="24"/>
        </w:rPr>
        <w:t xml:space="preserve">τα σύνορά </w:t>
      </w:r>
      <w:r>
        <w:rPr>
          <w:rFonts w:eastAsia="Times New Roman" w:cs="Times New Roman"/>
          <w:szCs w:val="24"/>
        </w:rPr>
        <w:t>μας,</w:t>
      </w:r>
      <w:r w:rsidRPr="00506B7A">
        <w:rPr>
          <w:rFonts w:eastAsia="Times New Roman" w:cs="Times New Roman"/>
          <w:szCs w:val="24"/>
        </w:rPr>
        <w:t xml:space="preserve"> δεν ρωτάνε κανένα</w:t>
      </w:r>
      <w:r>
        <w:rPr>
          <w:rFonts w:eastAsia="Times New Roman" w:cs="Times New Roman"/>
          <w:szCs w:val="24"/>
        </w:rPr>
        <w:t>ν,</w:t>
      </w:r>
      <w:r w:rsidRPr="00506B7A">
        <w:rPr>
          <w:rFonts w:eastAsia="Times New Roman" w:cs="Times New Roman"/>
          <w:szCs w:val="24"/>
        </w:rPr>
        <w:t xml:space="preserve"> έρχονται</w:t>
      </w:r>
      <w:r>
        <w:rPr>
          <w:rFonts w:eastAsia="Times New Roman" w:cs="Times New Roman"/>
          <w:szCs w:val="24"/>
        </w:rPr>
        <w:t>, ληστεύουν, βιάζουν, σκοτώνουν και δεν τους πιάνει κανείς για να πάνε φυλακή. Και αν τους πιάσει κανείς, όμως, ξέρουν ότι με τον νόμο του Παρασκευόπουλου θα αφεθούν ελεύθεροι με δικ</w:t>
      </w:r>
      <w:r>
        <w:rPr>
          <w:rFonts w:eastAsia="Times New Roman" w:cs="Times New Roman"/>
          <w:szCs w:val="24"/>
        </w:rPr>
        <w:t xml:space="preserve">αιώματα. Τρομερός νόμος! Αυτός </w:t>
      </w:r>
      <w:r w:rsidRPr="00506B7A">
        <w:rPr>
          <w:rFonts w:eastAsia="Times New Roman" w:cs="Times New Roman"/>
          <w:szCs w:val="24"/>
        </w:rPr>
        <w:t>ο άνθρωπος θα έπρεπε ν</w:t>
      </w:r>
      <w:r>
        <w:rPr>
          <w:rFonts w:eastAsia="Times New Roman" w:cs="Times New Roman"/>
          <w:szCs w:val="24"/>
        </w:rPr>
        <w:t>α διωχθεί κανονικά, να καθίσει στο σκαμνί και να εξηγήσει π</w:t>
      </w:r>
      <w:r w:rsidRPr="00506B7A">
        <w:rPr>
          <w:rFonts w:eastAsia="Times New Roman" w:cs="Times New Roman"/>
          <w:szCs w:val="24"/>
        </w:rPr>
        <w:t>ώς είναι δυνατόν με το</w:t>
      </w:r>
      <w:r>
        <w:rPr>
          <w:rFonts w:eastAsia="Times New Roman" w:cs="Times New Roman"/>
          <w:szCs w:val="24"/>
        </w:rPr>
        <w:t>ν</w:t>
      </w:r>
      <w:r w:rsidRPr="00506B7A">
        <w:rPr>
          <w:rFonts w:eastAsia="Times New Roman" w:cs="Times New Roman"/>
          <w:szCs w:val="24"/>
        </w:rPr>
        <w:t xml:space="preserve"> νόμο του </w:t>
      </w:r>
      <w:r>
        <w:rPr>
          <w:rFonts w:eastAsia="Times New Roman" w:cs="Times New Roman"/>
          <w:szCs w:val="24"/>
        </w:rPr>
        <w:t xml:space="preserve">να έχει αποφυλακίσει ειδεχθείς δολοφόνους, οι οποίοι όχι μόνο δεν έχουν </w:t>
      </w:r>
      <w:proofErr w:type="spellStart"/>
      <w:r>
        <w:rPr>
          <w:rFonts w:eastAsia="Times New Roman" w:cs="Times New Roman"/>
          <w:szCs w:val="24"/>
        </w:rPr>
        <w:t>μεταμελήσει</w:t>
      </w:r>
      <w:proofErr w:type="spellEnd"/>
      <w:r>
        <w:rPr>
          <w:rFonts w:eastAsia="Times New Roman" w:cs="Times New Roman"/>
          <w:szCs w:val="24"/>
        </w:rPr>
        <w:t xml:space="preserve"> γι’ αυτά που έχουν κάνει, α</w:t>
      </w:r>
      <w:r>
        <w:rPr>
          <w:rFonts w:eastAsia="Times New Roman" w:cs="Times New Roman"/>
          <w:szCs w:val="24"/>
        </w:rPr>
        <w:t>λλά απεναντίας κάνουν τα ίδια και χειρότερα. Διότι ξέρουν πολύ καλά ότι κι αν έχουν κάνει και πέντε και οχτώ και επτά και έξι δολοφονίες, θα τους βάλουν μέσα για δύο ή τρία χρόνια και εν συνεχεία θα αφεθούν ελεύθεροι με δικαιώματα. Όλοι αυτοί έχουν δικαιώμ</w:t>
      </w:r>
      <w:r>
        <w:rPr>
          <w:rFonts w:eastAsia="Times New Roman" w:cs="Times New Roman"/>
          <w:szCs w:val="24"/>
        </w:rPr>
        <w:t xml:space="preserve">ατα.  </w:t>
      </w:r>
    </w:p>
    <w:p w14:paraId="03A731D2" w14:textId="77777777" w:rsidR="00E615E6" w:rsidRDefault="00720F21">
      <w:pPr>
        <w:tabs>
          <w:tab w:val="left" w:pos="6168"/>
        </w:tabs>
        <w:spacing w:after="0" w:line="600" w:lineRule="auto"/>
        <w:ind w:firstLine="720"/>
        <w:jc w:val="both"/>
        <w:rPr>
          <w:rFonts w:eastAsia="Times New Roman" w:cs="Times New Roman"/>
          <w:szCs w:val="24"/>
        </w:rPr>
      </w:pPr>
      <w:r>
        <w:rPr>
          <w:rFonts w:eastAsia="Times New Roman" w:cs="Times New Roman"/>
          <w:szCs w:val="24"/>
        </w:rPr>
        <w:t xml:space="preserve">Αυτός που δεν έχει δικαιώματα ξέρετε ποιος είναι; </w:t>
      </w:r>
      <w:r w:rsidRPr="00506B7A">
        <w:rPr>
          <w:rFonts w:eastAsia="Times New Roman" w:cs="Times New Roman"/>
          <w:szCs w:val="24"/>
        </w:rPr>
        <w:t>Ο Έλληνας απλός πολίτης που είναι στο σπίτι του</w:t>
      </w:r>
      <w:r>
        <w:rPr>
          <w:rFonts w:eastAsia="Times New Roman" w:cs="Times New Roman"/>
          <w:szCs w:val="24"/>
        </w:rPr>
        <w:t xml:space="preserve">, </w:t>
      </w:r>
      <w:r w:rsidRPr="00506B7A">
        <w:rPr>
          <w:rFonts w:eastAsia="Times New Roman" w:cs="Times New Roman"/>
          <w:szCs w:val="24"/>
        </w:rPr>
        <w:t xml:space="preserve">που </w:t>
      </w:r>
      <w:r>
        <w:rPr>
          <w:rFonts w:eastAsia="Times New Roman" w:cs="Times New Roman"/>
          <w:szCs w:val="24"/>
        </w:rPr>
        <w:t>κάθεται με τ</w:t>
      </w:r>
      <w:r w:rsidRPr="00506B7A">
        <w:rPr>
          <w:rFonts w:eastAsia="Times New Roman" w:cs="Times New Roman"/>
          <w:szCs w:val="24"/>
        </w:rPr>
        <w:t>ην οι</w:t>
      </w:r>
      <w:r>
        <w:rPr>
          <w:rFonts w:eastAsia="Times New Roman" w:cs="Times New Roman"/>
          <w:szCs w:val="24"/>
        </w:rPr>
        <w:t>κογένειά του και ξαφνικά βλέπει</w:t>
      </w:r>
      <w:r w:rsidRPr="00506B7A">
        <w:rPr>
          <w:rFonts w:eastAsia="Times New Roman" w:cs="Times New Roman"/>
          <w:szCs w:val="24"/>
        </w:rPr>
        <w:t xml:space="preserve"> </w:t>
      </w:r>
      <w:r>
        <w:rPr>
          <w:rFonts w:eastAsia="Times New Roman" w:cs="Times New Roman"/>
          <w:szCs w:val="24"/>
        </w:rPr>
        <w:t>στις 2.</w:t>
      </w:r>
      <w:r w:rsidRPr="00506B7A">
        <w:rPr>
          <w:rFonts w:eastAsia="Times New Roman" w:cs="Times New Roman"/>
          <w:szCs w:val="24"/>
        </w:rPr>
        <w:t>00</w:t>
      </w:r>
      <w:r>
        <w:rPr>
          <w:rFonts w:eastAsia="Times New Roman" w:cs="Times New Roman"/>
          <w:szCs w:val="24"/>
        </w:rPr>
        <w:t>΄</w:t>
      </w:r>
      <w:r>
        <w:rPr>
          <w:rFonts w:eastAsia="Times New Roman" w:cs="Times New Roman"/>
          <w:szCs w:val="24"/>
        </w:rPr>
        <w:t xml:space="preserve">, </w:t>
      </w:r>
      <w:r w:rsidRPr="00506B7A">
        <w:rPr>
          <w:rFonts w:eastAsia="Times New Roman" w:cs="Times New Roman"/>
          <w:szCs w:val="24"/>
        </w:rPr>
        <w:t xml:space="preserve">στις </w:t>
      </w:r>
      <w:r>
        <w:rPr>
          <w:rFonts w:eastAsia="Times New Roman" w:cs="Times New Roman"/>
          <w:szCs w:val="24"/>
        </w:rPr>
        <w:t>3.00</w:t>
      </w:r>
      <w:r>
        <w:rPr>
          <w:rFonts w:eastAsia="Times New Roman" w:cs="Times New Roman"/>
          <w:szCs w:val="24"/>
        </w:rPr>
        <w:t>΄</w:t>
      </w:r>
      <w:r>
        <w:rPr>
          <w:rFonts w:eastAsia="Times New Roman" w:cs="Times New Roman"/>
          <w:szCs w:val="24"/>
        </w:rPr>
        <w:t xml:space="preserve">, ακόμα </w:t>
      </w:r>
      <w:r>
        <w:rPr>
          <w:rFonts w:eastAsia="Times New Roman" w:cs="Times New Roman"/>
          <w:szCs w:val="24"/>
        </w:rPr>
        <w:lastRenderedPageBreak/>
        <w:t>και στις 15.00</w:t>
      </w:r>
      <w:r>
        <w:rPr>
          <w:rFonts w:eastAsia="Times New Roman" w:cs="Times New Roman"/>
          <w:szCs w:val="24"/>
        </w:rPr>
        <w:t>΄</w:t>
      </w:r>
      <w:r>
        <w:rPr>
          <w:rFonts w:eastAsia="Times New Roman" w:cs="Times New Roman"/>
          <w:szCs w:val="24"/>
        </w:rPr>
        <w:t xml:space="preserve"> το μεσημέρι -</w:t>
      </w:r>
      <w:r w:rsidRPr="00506B7A">
        <w:rPr>
          <w:rFonts w:eastAsia="Times New Roman" w:cs="Times New Roman"/>
          <w:szCs w:val="24"/>
        </w:rPr>
        <w:t>γιατί έχουν αποθρασυνθεί πλέον οι πάντ</w:t>
      </w:r>
      <w:r w:rsidRPr="00506B7A">
        <w:rPr>
          <w:rFonts w:eastAsia="Times New Roman" w:cs="Times New Roman"/>
          <w:szCs w:val="24"/>
        </w:rPr>
        <w:t>ες</w:t>
      </w:r>
      <w:r>
        <w:rPr>
          <w:rFonts w:eastAsia="Times New Roman" w:cs="Times New Roman"/>
          <w:szCs w:val="24"/>
        </w:rPr>
        <w:t xml:space="preserve">- να μπαίνουν με </w:t>
      </w:r>
      <w:proofErr w:type="spellStart"/>
      <w:r w:rsidRPr="00506B7A">
        <w:rPr>
          <w:rFonts w:eastAsia="Times New Roman" w:cs="Times New Roman"/>
          <w:szCs w:val="24"/>
        </w:rPr>
        <w:t>καλάσνικοφ</w:t>
      </w:r>
      <w:proofErr w:type="spellEnd"/>
      <w:r>
        <w:rPr>
          <w:rFonts w:eastAsia="Times New Roman" w:cs="Times New Roman"/>
          <w:szCs w:val="24"/>
        </w:rPr>
        <w:t>,</w:t>
      </w:r>
      <w:r w:rsidRPr="00506B7A">
        <w:rPr>
          <w:rFonts w:eastAsia="Times New Roman" w:cs="Times New Roman"/>
          <w:szCs w:val="24"/>
        </w:rPr>
        <w:t xml:space="preserve"> με όπλα</w:t>
      </w:r>
      <w:r>
        <w:rPr>
          <w:rFonts w:eastAsia="Times New Roman" w:cs="Times New Roman"/>
          <w:szCs w:val="24"/>
        </w:rPr>
        <w:t>, με</w:t>
      </w:r>
      <w:r w:rsidRPr="00506B7A">
        <w:rPr>
          <w:rFonts w:eastAsia="Times New Roman" w:cs="Times New Roman"/>
          <w:szCs w:val="24"/>
        </w:rPr>
        <w:t xml:space="preserve"> μαχαίρια</w:t>
      </w:r>
      <w:r>
        <w:rPr>
          <w:rFonts w:eastAsia="Times New Roman" w:cs="Times New Roman"/>
          <w:szCs w:val="24"/>
        </w:rPr>
        <w:t xml:space="preserve"> στο σπίτι του, να τον ληστεύουν και να τον απειλούν. Και του λέει ο πρώην Υπουργός Προστασίας του Πολίτη: «</w:t>
      </w:r>
      <w:r w:rsidRPr="00506B7A">
        <w:rPr>
          <w:rFonts w:eastAsia="Times New Roman" w:cs="Times New Roman"/>
          <w:szCs w:val="24"/>
        </w:rPr>
        <w:t>Έλα</w:t>
      </w:r>
      <w:r>
        <w:rPr>
          <w:rFonts w:eastAsia="Times New Roman" w:cs="Times New Roman"/>
          <w:szCs w:val="24"/>
        </w:rPr>
        <w:t>,</w:t>
      </w:r>
      <w:r w:rsidRPr="00506B7A">
        <w:rPr>
          <w:rFonts w:eastAsia="Times New Roman" w:cs="Times New Roman"/>
          <w:szCs w:val="24"/>
        </w:rPr>
        <w:t xml:space="preserve"> ρε και εσύ</w:t>
      </w:r>
      <w:r>
        <w:rPr>
          <w:rFonts w:eastAsia="Times New Roman" w:cs="Times New Roman"/>
          <w:szCs w:val="24"/>
        </w:rPr>
        <w:t>;</w:t>
      </w:r>
      <w:r w:rsidRPr="00506B7A">
        <w:rPr>
          <w:rFonts w:eastAsia="Times New Roman" w:cs="Times New Roman"/>
          <w:szCs w:val="24"/>
        </w:rPr>
        <w:t xml:space="preserve"> </w:t>
      </w:r>
      <w:r>
        <w:rPr>
          <w:rFonts w:eastAsia="Times New Roman" w:cs="Times New Roman"/>
          <w:szCs w:val="24"/>
        </w:rPr>
        <w:t>Τ</w:t>
      </w:r>
      <w:r w:rsidRPr="00506B7A">
        <w:rPr>
          <w:rFonts w:eastAsia="Times New Roman" w:cs="Times New Roman"/>
          <w:szCs w:val="24"/>
        </w:rPr>
        <w:t xml:space="preserve">ι κάνεις ότι </w:t>
      </w:r>
      <w:r>
        <w:rPr>
          <w:rFonts w:eastAsia="Times New Roman" w:cs="Times New Roman"/>
          <w:szCs w:val="24"/>
        </w:rPr>
        <w:t xml:space="preserve">ξύπνησες; Κάνε ότι </w:t>
      </w:r>
      <w:r w:rsidRPr="00506B7A">
        <w:rPr>
          <w:rFonts w:eastAsia="Times New Roman" w:cs="Times New Roman"/>
          <w:szCs w:val="24"/>
        </w:rPr>
        <w:t>κοιμάσαι να φύγουν οι άνθρωποι</w:t>
      </w:r>
      <w:r>
        <w:rPr>
          <w:rFonts w:eastAsia="Times New Roman" w:cs="Times New Roman"/>
          <w:szCs w:val="24"/>
        </w:rPr>
        <w:t>». Αυτή είναι η π</w:t>
      </w:r>
      <w:r>
        <w:rPr>
          <w:rFonts w:eastAsia="Times New Roman" w:cs="Times New Roman"/>
          <w:szCs w:val="24"/>
        </w:rPr>
        <w:t>ολιτική</w:t>
      </w:r>
      <w:r w:rsidRPr="00506B7A">
        <w:rPr>
          <w:rFonts w:eastAsia="Times New Roman" w:cs="Times New Roman"/>
          <w:szCs w:val="24"/>
        </w:rPr>
        <w:t xml:space="preserve"> του ΣΥΡΙΖΑ</w:t>
      </w:r>
      <w:r>
        <w:rPr>
          <w:rFonts w:eastAsia="Times New Roman" w:cs="Times New Roman"/>
          <w:szCs w:val="24"/>
        </w:rPr>
        <w:t xml:space="preserve">. Αυτή είναι η </w:t>
      </w:r>
      <w:r w:rsidRPr="00506B7A">
        <w:rPr>
          <w:rFonts w:eastAsia="Times New Roman" w:cs="Times New Roman"/>
          <w:szCs w:val="24"/>
        </w:rPr>
        <w:t xml:space="preserve">πολιτική των </w:t>
      </w:r>
      <w:r>
        <w:rPr>
          <w:rFonts w:eastAsia="Times New Roman" w:cs="Times New Roman"/>
          <w:szCs w:val="24"/>
        </w:rPr>
        <w:t>α</w:t>
      </w:r>
      <w:r w:rsidRPr="00506B7A">
        <w:rPr>
          <w:rFonts w:eastAsia="Times New Roman" w:cs="Times New Roman"/>
          <w:szCs w:val="24"/>
        </w:rPr>
        <w:t>ριστερών</w:t>
      </w:r>
      <w:r>
        <w:rPr>
          <w:rFonts w:eastAsia="Times New Roman" w:cs="Times New Roman"/>
          <w:szCs w:val="24"/>
        </w:rPr>
        <w:t>,</w:t>
      </w:r>
      <w:r w:rsidRPr="00506B7A">
        <w:rPr>
          <w:rFonts w:eastAsia="Times New Roman" w:cs="Times New Roman"/>
          <w:szCs w:val="24"/>
        </w:rPr>
        <w:t xml:space="preserve"> </w:t>
      </w:r>
      <w:r>
        <w:rPr>
          <w:rFonts w:eastAsia="Times New Roman" w:cs="Times New Roman"/>
          <w:szCs w:val="24"/>
        </w:rPr>
        <w:t>οι οποίοι σέβονται</w:t>
      </w:r>
      <w:r w:rsidRPr="00506B7A">
        <w:rPr>
          <w:rFonts w:eastAsia="Times New Roman" w:cs="Times New Roman"/>
          <w:szCs w:val="24"/>
        </w:rPr>
        <w:t xml:space="preserve"> τα δικαιώματα των ανθρώπων</w:t>
      </w:r>
      <w:r>
        <w:rPr>
          <w:rFonts w:eastAsia="Times New Roman" w:cs="Times New Roman"/>
          <w:szCs w:val="24"/>
        </w:rPr>
        <w:t xml:space="preserve">. Δεν σέβονται τα δικαιώματα όλων των ανθρώπων, αλλά των </w:t>
      </w:r>
      <w:r w:rsidRPr="00506B7A">
        <w:rPr>
          <w:rFonts w:eastAsia="Times New Roman" w:cs="Times New Roman"/>
          <w:szCs w:val="24"/>
        </w:rPr>
        <w:t>λαθρομεταναστών</w:t>
      </w:r>
      <w:r>
        <w:rPr>
          <w:rFonts w:eastAsia="Times New Roman" w:cs="Times New Roman"/>
          <w:szCs w:val="24"/>
        </w:rPr>
        <w:t xml:space="preserve">. Τα δικαιώματα </w:t>
      </w:r>
      <w:r w:rsidRPr="00506B7A">
        <w:rPr>
          <w:rFonts w:eastAsia="Times New Roman" w:cs="Times New Roman"/>
          <w:szCs w:val="24"/>
        </w:rPr>
        <w:t xml:space="preserve">των Ελλήνων το </w:t>
      </w:r>
      <w:r>
        <w:rPr>
          <w:rFonts w:eastAsia="Times New Roman" w:cs="Times New Roman"/>
          <w:szCs w:val="24"/>
        </w:rPr>
        <w:t xml:space="preserve">αφήνουν </w:t>
      </w:r>
      <w:r w:rsidRPr="00506B7A">
        <w:rPr>
          <w:rFonts w:eastAsia="Times New Roman" w:cs="Times New Roman"/>
          <w:szCs w:val="24"/>
        </w:rPr>
        <w:t>λίγο πιο πίσω</w:t>
      </w:r>
      <w:r>
        <w:rPr>
          <w:rFonts w:eastAsia="Times New Roman" w:cs="Times New Roman"/>
          <w:szCs w:val="24"/>
        </w:rPr>
        <w:t>.</w:t>
      </w:r>
    </w:p>
    <w:p w14:paraId="03A731D3" w14:textId="77777777" w:rsidR="00E615E6" w:rsidRDefault="00720F21">
      <w:pPr>
        <w:tabs>
          <w:tab w:val="left" w:pos="6168"/>
        </w:tabs>
        <w:spacing w:after="0" w:line="600" w:lineRule="auto"/>
        <w:ind w:firstLine="720"/>
        <w:jc w:val="both"/>
        <w:rPr>
          <w:rFonts w:eastAsia="Times New Roman" w:cs="Times New Roman"/>
          <w:szCs w:val="24"/>
        </w:rPr>
      </w:pPr>
      <w:r>
        <w:rPr>
          <w:rFonts w:eastAsia="Times New Roman" w:cs="Times New Roman"/>
          <w:szCs w:val="24"/>
        </w:rPr>
        <w:t xml:space="preserve">Στο άρθρο 47, λοιπόν, οι λαθρομετανάστες, οι οποίοι παράνομα έχουν περάσει τα σύνορα μας, </w:t>
      </w:r>
      <w:r w:rsidRPr="00506B7A">
        <w:rPr>
          <w:rFonts w:eastAsia="Times New Roman" w:cs="Times New Roman"/>
          <w:szCs w:val="24"/>
        </w:rPr>
        <w:t>έχουν δικαίωμα πλέον</w:t>
      </w:r>
      <w:r>
        <w:rPr>
          <w:rFonts w:eastAsia="Times New Roman" w:cs="Times New Roman"/>
          <w:szCs w:val="24"/>
        </w:rPr>
        <w:t>,</w:t>
      </w:r>
      <w:r w:rsidRPr="00506B7A">
        <w:rPr>
          <w:rFonts w:eastAsia="Times New Roman" w:cs="Times New Roman"/>
          <w:szCs w:val="24"/>
        </w:rPr>
        <w:t xml:space="preserve"> αφού παράνομα μπήκαν</w:t>
      </w:r>
      <w:r>
        <w:rPr>
          <w:rFonts w:eastAsia="Times New Roman" w:cs="Times New Roman"/>
          <w:szCs w:val="24"/>
        </w:rPr>
        <w:t>,</w:t>
      </w:r>
      <w:r w:rsidRPr="00506B7A">
        <w:rPr>
          <w:rFonts w:eastAsia="Times New Roman" w:cs="Times New Roman"/>
          <w:szCs w:val="24"/>
        </w:rPr>
        <w:t xml:space="preserve"> παράνομα έκατσαν</w:t>
      </w:r>
      <w:r>
        <w:rPr>
          <w:rFonts w:eastAsia="Times New Roman" w:cs="Times New Roman"/>
          <w:szCs w:val="24"/>
        </w:rPr>
        <w:t>,</w:t>
      </w:r>
      <w:r w:rsidRPr="00506B7A">
        <w:rPr>
          <w:rFonts w:eastAsia="Times New Roman" w:cs="Times New Roman"/>
          <w:szCs w:val="24"/>
        </w:rPr>
        <w:t xml:space="preserve"> παράνομα </w:t>
      </w:r>
      <w:r>
        <w:rPr>
          <w:rFonts w:eastAsia="Times New Roman" w:cs="Times New Roman"/>
          <w:szCs w:val="24"/>
        </w:rPr>
        <w:t xml:space="preserve">πληρώθηκαν και δεν εκδιώχθηκαν με τις </w:t>
      </w:r>
      <w:r w:rsidRPr="00506B7A">
        <w:rPr>
          <w:rFonts w:eastAsia="Times New Roman" w:cs="Times New Roman"/>
          <w:szCs w:val="24"/>
        </w:rPr>
        <w:t>στις κλωτσιές από την πατρίδα μας</w:t>
      </w:r>
      <w:r>
        <w:rPr>
          <w:rFonts w:eastAsia="Times New Roman" w:cs="Times New Roman"/>
          <w:szCs w:val="24"/>
        </w:rPr>
        <w:t>,</w:t>
      </w:r>
      <w:r w:rsidRPr="00506B7A">
        <w:rPr>
          <w:rFonts w:eastAsia="Times New Roman" w:cs="Times New Roman"/>
          <w:szCs w:val="24"/>
        </w:rPr>
        <w:t xml:space="preserve"> χωρίς </w:t>
      </w:r>
      <w:r>
        <w:rPr>
          <w:rFonts w:eastAsia="Times New Roman" w:cs="Times New Roman"/>
          <w:szCs w:val="24"/>
        </w:rPr>
        <w:t>καν να περνάει τ</w:t>
      </w:r>
      <w:r>
        <w:rPr>
          <w:rFonts w:eastAsia="Times New Roman" w:cs="Times New Roman"/>
          <w:szCs w:val="24"/>
        </w:rPr>
        <w:t xml:space="preserve">ο ένα </w:t>
      </w:r>
      <w:r w:rsidRPr="00506B7A">
        <w:rPr>
          <w:rFonts w:eastAsia="Times New Roman" w:cs="Times New Roman"/>
          <w:szCs w:val="24"/>
        </w:rPr>
        <w:t>έτος που ίσχυε μέχρι τώρα</w:t>
      </w:r>
      <w:r>
        <w:rPr>
          <w:rFonts w:eastAsia="Times New Roman" w:cs="Times New Roman"/>
          <w:szCs w:val="24"/>
        </w:rPr>
        <w:t>,</w:t>
      </w:r>
      <w:r w:rsidRPr="00506B7A">
        <w:rPr>
          <w:rFonts w:eastAsia="Times New Roman" w:cs="Times New Roman"/>
          <w:szCs w:val="24"/>
        </w:rPr>
        <w:t xml:space="preserve"> </w:t>
      </w:r>
      <w:r>
        <w:rPr>
          <w:rFonts w:eastAsia="Times New Roman" w:cs="Times New Roman"/>
          <w:szCs w:val="24"/>
        </w:rPr>
        <w:t xml:space="preserve">να προσληφθούν και </w:t>
      </w:r>
      <w:r w:rsidRPr="00506B7A">
        <w:rPr>
          <w:rFonts w:eastAsia="Times New Roman" w:cs="Times New Roman"/>
          <w:szCs w:val="24"/>
        </w:rPr>
        <w:t xml:space="preserve">στο </w:t>
      </w:r>
      <w:r>
        <w:rPr>
          <w:rFonts w:eastAsia="Times New Roman" w:cs="Times New Roman"/>
          <w:szCs w:val="24"/>
        </w:rPr>
        <w:t>δ</w:t>
      </w:r>
      <w:r w:rsidRPr="00506B7A">
        <w:rPr>
          <w:rFonts w:eastAsia="Times New Roman" w:cs="Times New Roman"/>
          <w:szCs w:val="24"/>
        </w:rPr>
        <w:t>ημόσιο</w:t>
      </w:r>
      <w:r>
        <w:rPr>
          <w:rFonts w:eastAsia="Times New Roman" w:cs="Times New Roman"/>
          <w:szCs w:val="24"/>
        </w:rPr>
        <w:t>.</w:t>
      </w:r>
      <w:r w:rsidRPr="00506B7A">
        <w:rPr>
          <w:rFonts w:eastAsia="Times New Roman" w:cs="Times New Roman"/>
          <w:szCs w:val="24"/>
        </w:rPr>
        <w:t xml:space="preserve"> Εάν αυτό δεν είναι αλλοίωση του κοινωνικού ιστού</w:t>
      </w:r>
      <w:r>
        <w:rPr>
          <w:rFonts w:eastAsia="Times New Roman" w:cs="Times New Roman"/>
          <w:szCs w:val="24"/>
        </w:rPr>
        <w:t>,</w:t>
      </w:r>
      <w:r w:rsidRPr="00506B7A">
        <w:rPr>
          <w:rFonts w:eastAsia="Times New Roman" w:cs="Times New Roman"/>
          <w:szCs w:val="24"/>
        </w:rPr>
        <w:t xml:space="preserve"> της συνοχής του ελληνικού πληθυσμού της </w:t>
      </w:r>
      <w:r>
        <w:rPr>
          <w:rFonts w:eastAsia="Times New Roman" w:cs="Times New Roman"/>
          <w:szCs w:val="24"/>
        </w:rPr>
        <w:t xml:space="preserve">και </w:t>
      </w:r>
      <w:r w:rsidRPr="00506B7A">
        <w:rPr>
          <w:rFonts w:eastAsia="Times New Roman" w:cs="Times New Roman"/>
          <w:szCs w:val="24"/>
        </w:rPr>
        <w:t xml:space="preserve">πατρίδας </w:t>
      </w:r>
      <w:r>
        <w:rPr>
          <w:rFonts w:eastAsia="Times New Roman" w:cs="Times New Roman"/>
          <w:szCs w:val="24"/>
        </w:rPr>
        <w:t>μας,</w:t>
      </w:r>
      <w:r w:rsidRPr="00506B7A">
        <w:rPr>
          <w:rFonts w:eastAsia="Times New Roman" w:cs="Times New Roman"/>
          <w:szCs w:val="24"/>
        </w:rPr>
        <w:t xml:space="preserve"> πείτε μου τι είναι</w:t>
      </w:r>
      <w:r>
        <w:rPr>
          <w:rFonts w:eastAsia="Times New Roman" w:cs="Times New Roman"/>
          <w:szCs w:val="24"/>
        </w:rPr>
        <w:t>.</w:t>
      </w:r>
      <w:r w:rsidRPr="00506B7A">
        <w:rPr>
          <w:rFonts w:eastAsia="Times New Roman" w:cs="Times New Roman"/>
          <w:szCs w:val="24"/>
        </w:rPr>
        <w:t xml:space="preserve"> Δηλαδή</w:t>
      </w:r>
      <w:r>
        <w:rPr>
          <w:rFonts w:eastAsia="Times New Roman" w:cs="Times New Roman"/>
          <w:szCs w:val="24"/>
        </w:rPr>
        <w:t>,</w:t>
      </w:r>
      <w:r w:rsidRPr="00506B7A">
        <w:rPr>
          <w:rFonts w:eastAsia="Times New Roman" w:cs="Times New Roman"/>
          <w:szCs w:val="24"/>
        </w:rPr>
        <w:t xml:space="preserve"> με </w:t>
      </w:r>
      <w:r>
        <w:rPr>
          <w:rFonts w:eastAsia="Times New Roman" w:cs="Times New Roman"/>
          <w:szCs w:val="24"/>
        </w:rPr>
        <w:t xml:space="preserve">το </w:t>
      </w:r>
      <w:r>
        <w:rPr>
          <w:rFonts w:eastAsia="Times New Roman" w:cs="Times New Roman"/>
          <w:szCs w:val="24"/>
        </w:rPr>
        <w:lastRenderedPageBreak/>
        <w:t xml:space="preserve">ζόρι εσείς θέλετε να φέρετε </w:t>
      </w:r>
      <w:r w:rsidRPr="00506B7A">
        <w:rPr>
          <w:rFonts w:eastAsia="Times New Roman" w:cs="Times New Roman"/>
          <w:szCs w:val="24"/>
        </w:rPr>
        <w:t>εκατ</w:t>
      </w:r>
      <w:r>
        <w:rPr>
          <w:rFonts w:eastAsia="Times New Roman" w:cs="Times New Roman"/>
          <w:szCs w:val="24"/>
        </w:rPr>
        <w:t xml:space="preserve">οντάδες χιλιάδες </w:t>
      </w:r>
      <w:r>
        <w:rPr>
          <w:rFonts w:eastAsia="Times New Roman" w:cs="Times New Roman"/>
          <w:szCs w:val="24"/>
        </w:rPr>
        <w:t>λαθρομεταναστών,</w:t>
      </w:r>
      <w:r w:rsidRPr="00506B7A">
        <w:rPr>
          <w:rFonts w:eastAsia="Times New Roman" w:cs="Times New Roman"/>
          <w:szCs w:val="24"/>
        </w:rPr>
        <w:t xml:space="preserve"> οι οποίοι </w:t>
      </w:r>
      <w:r>
        <w:rPr>
          <w:rFonts w:eastAsia="Times New Roman" w:cs="Times New Roman"/>
          <w:szCs w:val="24"/>
        </w:rPr>
        <w:t xml:space="preserve">κατά τύχη </w:t>
      </w:r>
      <w:r w:rsidRPr="00506B7A">
        <w:rPr>
          <w:rFonts w:eastAsia="Times New Roman" w:cs="Times New Roman"/>
          <w:szCs w:val="24"/>
        </w:rPr>
        <w:t>εί</w:t>
      </w:r>
      <w:r>
        <w:rPr>
          <w:rFonts w:eastAsia="Times New Roman" w:cs="Times New Roman"/>
          <w:szCs w:val="24"/>
        </w:rPr>
        <w:t xml:space="preserve">ναι όλοι </w:t>
      </w:r>
      <w:r w:rsidRPr="00506B7A">
        <w:rPr>
          <w:rFonts w:eastAsia="Times New Roman" w:cs="Times New Roman"/>
          <w:szCs w:val="24"/>
        </w:rPr>
        <w:t xml:space="preserve">μουσουλμάνοι και να </w:t>
      </w:r>
      <w:r>
        <w:rPr>
          <w:rFonts w:eastAsia="Times New Roman" w:cs="Times New Roman"/>
          <w:szCs w:val="24"/>
        </w:rPr>
        <w:t xml:space="preserve">αλλοιώσετε </w:t>
      </w:r>
      <w:r w:rsidRPr="00506B7A">
        <w:rPr>
          <w:rFonts w:eastAsia="Times New Roman" w:cs="Times New Roman"/>
          <w:szCs w:val="24"/>
        </w:rPr>
        <w:t>την Ελλάδα</w:t>
      </w:r>
      <w:r>
        <w:rPr>
          <w:rFonts w:eastAsia="Times New Roman" w:cs="Times New Roman"/>
          <w:szCs w:val="24"/>
        </w:rPr>
        <w:t>,</w:t>
      </w:r>
      <w:r w:rsidRPr="00506B7A">
        <w:rPr>
          <w:rFonts w:eastAsia="Times New Roman" w:cs="Times New Roman"/>
          <w:szCs w:val="24"/>
        </w:rPr>
        <w:t xml:space="preserve"> η οποία πατρο</w:t>
      </w:r>
      <w:r>
        <w:rPr>
          <w:rFonts w:eastAsia="Times New Roman" w:cs="Times New Roman"/>
          <w:szCs w:val="24"/>
        </w:rPr>
        <w:t>παράδοτα είναι μία χριστιανική ο</w:t>
      </w:r>
      <w:r w:rsidRPr="00506B7A">
        <w:rPr>
          <w:rFonts w:eastAsia="Times New Roman" w:cs="Times New Roman"/>
          <w:szCs w:val="24"/>
        </w:rPr>
        <w:t>ρθόδοξη χώρα</w:t>
      </w:r>
      <w:r>
        <w:rPr>
          <w:rFonts w:eastAsia="Times New Roman" w:cs="Times New Roman"/>
          <w:szCs w:val="24"/>
        </w:rPr>
        <w:t xml:space="preserve">, όπου </w:t>
      </w:r>
      <w:r w:rsidRPr="00506B7A">
        <w:rPr>
          <w:rFonts w:eastAsia="Times New Roman" w:cs="Times New Roman"/>
          <w:szCs w:val="24"/>
        </w:rPr>
        <w:t>από όλ</w:t>
      </w:r>
      <w:r>
        <w:rPr>
          <w:rFonts w:eastAsia="Times New Roman" w:cs="Times New Roman"/>
          <w:szCs w:val="24"/>
        </w:rPr>
        <w:t xml:space="preserve">ες σχεδόν τις </w:t>
      </w:r>
      <w:r>
        <w:rPr>
          <w:rFonts w:eastAsia="Times New Roman" w:cs="Times New Roman"/>
          <w:szCs w:val="24"/>
        </w:rPr>
        <w:t>ε</w:t>
      </w:r>
      <w:r>
        <w:rPr>
          <w:rFonts w:eastAsia="Times New Roman" w:cs="Times New Roman"/>
          <w:szCs w:val="24"/>
        </w:rPr>
        <w:t xml:space="preserve">υρωπαϊκές χώρες ήταν </w:t>
      </w:r>
      <w:r w:rsidRPr="00506B7A">
        <w:rPr>
          <w:rFonts w:eastAsia="Times New Roman" w:cs="Times New Roman"/>
          <w:szCs w:val="24"/>
        </w:rPr>
        <w:t>η πιο συμπαγής από την μάζα του κόσμου που διαμένει</w:t>
      </w:r>
      <w:r>
        <w:rPr>
          <w:rFonts w:eastAsia="Times New Roman" w:cs="Times New Roman"/>
          <w:szCs w:val="24"/>
        </w:rPr>
        <w:t xml:space="preserve"> εδώ. Δ</w:t>
      </w:r>
      <w:r w:rsidRPr="00506B7A">
        <w:rPr>
          <w:rFonts w:eastAsia="Times New Roman" w:cs="Times New Roman"/>
          <w:szCs w:val="24"/>
        </w:rPr>
        <w:t>ε</w:t>
      </w:r>
      <w:r w:rsidRPr="00506B7A">
        <w:rPr>
          <w:rFonts w:eastAsia="Times New Roman" w:cs="Times New Roman"/>
          <w:szCs w:val="24"/>
        </w:rPr>
        <w:t>ν είχαμε ποτέ διαφορές</w:t>
      </w:r>
      <w:r>
        <w:rPr>
          <w:rFonts w:eastAsia="Times New Roman" w:cs="Times New Roman"/>
          <w:szCs w:val="24"/>
        </w:rPr>
        <w:t>.</w:t>
      </w:r>
      <w:r w:rsidRPr="00506B7A">
        <w:rPr>
          <w:rFonts w:eastAsia="Times New Roman" w:cs="Times New Roman"/>
          <w:szCs w:val="24"/>
        </w:rPr>
        <w:t xml:space="preserve"> Δεν είμαστε </w:t>
      </w:r>
      <w:r>
        <w:rPr>
          <w:rFonts w:eastAsia="Times New Roman" w:cs="Times New Roman"/>
          <w:szCs w:val="24"/>
        </w:rPr>
        <w:t xml:space="preserve">σαν </w:t>
      </w:r>
      <w:r w:rsidRPr="00506B7A">
        <w:rPr>
          <w:rFonts w:eastAsia="Times New Roman" w:cs="Times New Roman"/>
          <w:szCs w:val="24"/>
        </w:rPr>
        <w:t>την Ισπανία με τους Βάσκους</w:t>
      </w:r>
      <w:r>
        <w:rPr>
          <w:rFonts w:eastAsia="Times New Roman" w:cs="Times New Roman"/>
          <w:szCs w:val="24"/>
        </w:rPr>
        <w:t>,</w:t>
      </w:r>
      <w:r w:rsidRPr="00506B7A">
        <w:rPr>
          <w:rFonts w:eastAsia="Times New Roman" w:cs="Times New Roman"/>
          <w:szCs w:val="24"/>
        </w:rPr>
        <w:t xml:space="preserve"> σαν την Ιρλανδία με την Αγγλία </w:t>
      </w:r>
      <w:r>
        <w:rPr>
          <w:rFonts w:eastAsia="Times New Roman" w:cs="Times New Roman"/>
          <w:szCs w:val="24"/>
        </w:rPr>
        <w:t xml:space="preserve">και </w:t>
      </w:r>
      <w:r w:rsidRPr="00506B7A">
        <w:rPr>
          <w:rFonts w:eastAsia="Times New Roman" w:cs="Times New Roman"/>
          <w:szCs w:val="24"/>
        </w:rPr>
        <w:t xml:space="preserve">με τον </w:t>
      </w:r>
      <w:r>
        <w:rPr>
          <w:rFonts w:eastAsia="Times New Roman" w:cs="Times New Roman"/>
          <w:szCs w:val="24"/>
          <w:lang w:val="en-US"/>
        </w:rPr>
        <w:t>IRA</w:t>
      </w:r>
      <w:r w:rsidRPr="00417B07">
        <w:rPr>
          <w:rFonts w:eastAsia="Times New Roman" w:cs="Times New Roman"/>
          <w:szCs w:val="24"/>
        </w:rPr>
        <w:t xml:space="preserve"> </w:t>
      </w:r>
      <w:r>
        <w:rPr>
          <w:rFonts w:eastAsia="Times New Roman" w:cs="Times New Roman"/>
          <w:szCs w:val="24"/>
        </w:rPr>
        <w:t xml:space="preserve">και σαν την </w:t>
      </w:r>
      <w:r w:rsidRPr="00506B7A">
        <w:rPr>
          <w:rFonts w:eastAsia="Times New Roman" w:cs="Times New Roman"/>
          <w:szCs w:val="24"/>
        </w:rPr>
        <w:t>Ισπανία με το</w:t>
      </w:r>
      <w:r>
        <w:rPr>
          <w:rFonts w:eastAsia="Times New Roman" w:cs="Times New Roman"/>
          <w:szCs w:val="24"/>
        </w:rPr>
        <w:t>ν ΕΤΑ.</w:t>
      </w:r>
      <w:r w:rsidRPr="00506B7A">
        <w:rPr>
          <w:rFonts w:eastAsia="Times New Roman" w:cs="Times New Roman"/>
          <w:szCs w:val="24"/>
        </w:rPr>
        <w:t xml:space="preserve"> </w:t>
      </w:r>
      <w:r>
        <w:rPr>
          <w:rFonts w:eastAsia="Times New Roman" w:cs="Times New Roman"/>
          <w:szCs w:val="24"/>
        </w:rPr>
        <w:t xml:space="preserve">Δεν έχουμε τέτοια </w:t>
      </w:r>
      <w:r w:rsidRPr="00506B7A">
        <w:rPr>
          <w:rFonts w:eastAsia="Times New Roman" w:cs="Times New Roman"/>
          <w:szCs w:val="24"/>
        </w:rPr>
        <w:t>προβλήματα εμείς εδώ πέρα</w:t>
      </w:r>
      <w:r>
        <w:rPr>
          <w:rFonts w:eastAsia="Times New Roman" w:cs="Times New Roman"/>
          <w:szCs w:val="24"/>
        </w:rPr>
        <w:t>.</w:t>
      </w:r>
      <w:r w:rsidRPr="00506B7A">
        <w:rPr>
          <w:rFonts w:eastAsia="Times New Roman" w:cs="Times New Roman"/>
          <w:szCs w:val="24"/>
        </w:rPr>
        <w:t xml:space="preserve"> </w:t>
      </w:r>
      <w:r>
        <w:rPr>
          <w:rFonts w:eastAsia="Times New Roman" w:cs="Times New Roman"/>
          <w:szCs w:val="24"/>
        </w:rPr>
        <w:t>Όμως</w:t>
      </w:r>
      <w:r w:rsidRPr="00506B7A">
        <w:rPr>
          <w:rFonts w:eastAsia="Times New Roman" w:cs="Times New Roman"/>
          <w:szCs w:val="24"/>
        </w:rPr>
        <w:t xml:space="preserve"> εσε</w:t>
      </w:r>
      <w:r>
        <w:rPr>
          <w:rFonts w:eastAsia="Times New Roman" w:cs="Times New Roman"/>
          <w:szCs w:val="24"/>
        </w:rPr>
        <w:t xml:space="preserve">ίς θέλετε να δημιουργήσετε τέτοια προβλήματα σιγά – </w:t>
      </w:r>
      <w:r w:rsidRPr="00506B7A">
        <w:rPr>
          <w:rFonts w:eastAsia="Times New Roman" w:cs="Times New Roman"/>
          <w:szCs w:val="24"/>
        </w:rPr>
        <w:t>σιγά</w:t>
      </w:r>
      <w:r>
        <w:rPr>
          <w:rFonts w:eastAsia="Times New Roman" w:cs="Times New Roman"/>
          <w:szCs w:val="24"/>
        </w:rPr>
        <w:t>,</w:t>
      </w:r>
      <w:r w:rsidRPr="00506B7A">
        <w:rPr>
          <w:rFonts w:eastAsia="Times New Roman" w:cs="Times New Roman"/>
          <w:szCs w:val="24"/>
        </w:rPr>
        <w:t xml:space="preserve"> φέρνοντας τους όλους </w:t>
      </w:r>
      <w:r>
        <w:rPr>
          <w:rFonts w:eastAsia="Times New Roman" w:cs="Times New Roman"/>
          <w:szCs w:val="24"/>
        </w:rPr>
        <w:t>αυτούς.</w:t>
      </w:r>
    </w:p>
    <w:p w14:paraId="03A731D4" w14:textId="77777777" w:rsidR="00E615E6" w:rsidRDefault="00720F21">
      <w:pPr>
        <w:tabs>
          <w:tab w:val="left" w:pos="6168"/>
        </w:tabs>
        <w:spacing w:after="0" w:line="600" w:lineRule="auto"/>
        <w:ind w:firstLine="720"/>
        <w:jc w:val="both"/>
        <w:rPr>
          <w:rFonts w:eastAsia="Times New Roman" w:cs="Times New Roman"/>
          <w:szCs w:val="24"/>
        </w:rPr>
      </w:pPr>
      <w:r>
        <w:rPr>
          <w:rFonts w:eastAsia="Times New Roman" w:cs="Times New Roman"/>
          <w:szCs w:val="24"/>
        </w:rPr>
        <w:t xml:space="preserve">Βλέπουμε, </w:t>
      </w:r>
      <w:r w:rsidRPr="00506B7A">
        <w:rPr>
          <w:rFonts w:eastAsia="Times New Roman" w:cs="Times New Roman"/>
          <w:szCs w:val="24"/>
        </w:rPr>
        <w:t>λοιπόν</w:t>
      </w:r>
      <w:r>
        <w:rPr>
          <w:rFonts w:eastAsia="Times New Roman" w:cs="Times New Roman"/>
          <w:szCs w:val="24"/>
        </w:rPr>
        <w:t>,</w:t>
      </w:r>
      <w:r w:rsidRPr="00506B7A">
        <w:rPr>
          <w:rFonts w:eastAsia="Times New Roman" w:cs="Times New Roman"/>
          <w:szCs w:val="24"/>
        </w:rPr>
        <w:t xml:space="preserve"> </w:t>
      </w:r>
      <w:r>
        <w:rPr>
          <w:rFonts w:eastAsia="Times New Roman" w:cs="Times New Roman"/>
          <w:szCs w:val="24"/>
        </w:rPr>
        <w:t>τ</w:t>
      </w:r>
      <w:r w:rsidRPr="00506B7A">
        <w:rPr>
          <w:rFonts w:eastAsia="Times New Roman" w:cs="Times New Roman"/>
          <w:szCs w:val="24"/>
        </w:rPr>
        <w:t xml:space="preserve">η Νέα Δημοκρατία </w:t>
      </w:r>
      <w:r>
        <w:rPr>
          <w:rFonts w:eastAsia="Times New Roman" w:cs="Times New Roman"/>
          <w:szCs w:val="24"/>
        </w:rPr>
        <w:t xml:space="preserve">να μην </w:t>
      </w:r>
      <w:r w:rsidRPr="00506B7A">
        <w:rPr>
          <w:rFonts w:eastAsia="Times New Roman" w:cs="Times New Roman"/>
          <w:szCs w:val="24"/>
        </w:rPr>
        <w:t xml:space="preserve">αντιτίθεται </w:t>
      </w:r>
      <w:r>
        <w:rPr>
          <w:rFonts w:eastAsia="Times New Roman" w:cs="Times New Roman"/>
          <w:szCs w:val="24"/>
        </w:rPr>
        <w:t xml:space="preserve">στην ουσία σε αυτό. Και το ερώτημα είναι: Αφού παίρνουν δικαίωμα </w:t>
      </w:r>
      <w:r w:rsidRPr="00506B7A">
        <w:rPr>
          <w:rFonts w:eastAsia="Times New Roman" w:cs="Times New Roman"/>
          <w:szCs w:val="24"/>
        </w:rPr>
        <w:t>ψήφου</w:t>
      </w:r>
      <w:r>
        <w:rPr>
          <w:rFonts w:eastAsia="Times New Roman" w:cs="Times New Roman"/>
          <w:szCs w:val="24"/>
        </w:rPr>
        <w:t xml:space="preserve"> τόσοι</w:t>
      </w:r>
      <w:r w:rsidRPr="00506B7A">
        <w:rPr>
          <w:rFonts w:eastAsia="Times New Roman" w:cs="Times New Roman"/>
          <w:szCs w:val="24"/>
        </w:rPr>
        <w:t xml:space="preserve"> </w:t>
      </w:r>
      <w:r>
        <w:rPr>
          <w:rFonts w:eastAsia="Times New Roman" w:cs="Times New Roman"/>
          <w:szCs w:val="24"/>
        </w:rPr>
        <w:t xml:space="preserve">πολλοί </w:t>
      </w:r>
      <w:r w:rsidRPr="00506B7A">
        <w:rPr>
          <w:rFonts w:eastAsia="Times New Roman" w:cs="Times New Roman"/>
          <w:szCs w:val="24"/>
        </w:rPr>
        <w:t>λαθρομετανάστες</w:t>
      </w:r>
      <w:r>
        <w:rPr>
          <w:rFonts w:eastAsia="Times New Roman" w:cs="Times New Roman"/>
          <w:szCs w:val="24"/>
        </w:rPr>
        <w:t>,</w:t>
      </w:r>
      <w:r w:rsidRPr="00506B7A">
        <w:rPr>
          <w:rFonts w:eastAsia="Times New Roman" w:cs="Times New Roman"/>
          <w:szCs w:val="24"/>
        </w:rPr>
        <w:t xml:space="preserve"> οι ο</w:t>
      </w:r>
      <w:r>
        <w:rPr>
          <w:rFonts w:eastAsia="Times New Roman" w:cs="Times New Roman"/>
          <w:szCs w:val="24"/>
        </w:rPr>
        <w:t>ποίοι προφανέστατα δεν θα ψηφίσουν τη</w:t>
      </w:r>
      <w:r w:rsidRPr="00506B7A">
        <w:rPr>
          <w:rFonts w:eastAsia="Times New Roman" w:cs="Times New Roman"/>
          <w:szCs w:val="24"/>
        </w:rPr>
        <w:t xml:space="preserve"> Νέα Δημοκρατία</w:t>
      </w:r>
      <w:r>
        <w:rPr>
          <w:rFonts w:eastAsia="Times New Roman" w:cs="Times New Roman"/>
          <w:szCs w:val="24"/>
        </w:rPr>
        <w:t>, αλλά θα ψηφ</w:t>
      </w:r>
      <w:r>
        <w:rPr>
          <w:rFonts w:eastAsia="Times New Roman" w:cs="Times New Roman"/>
          <w:szCs w:val="24"/>
        </w:rPr>
        <w:t>ίσουν «το</w:t>
      </w:r>
      <w:r>
        <w:rPr>
          <w:rFonts w:eastAsia="Times New Roman" w:cs="Times New Roman"/>
          <w:szCs w:val="24"/>
        </w:rPr>
        <w:t>ν</w:t>
      </w:r>
      <w:r w:rsidRPr="00506B7A">
        <w:rPr>
          <w:rFonts w:eastAsia="Times New Roman" w:cs="Times New Roman"/>
          <w:szCs w:val="24"/>
        </w:rPr>
        <w:t xml:space="preserve"> Αλέξη</w:t>
      </w:r>
      <w:r>
        <w:rPr>
          <w:rFonts w:eastAsia="Times New Roman" w:cs="Times New Roman"/>
          <w:szCs w:val="24"/>
        </w:rPr>
        <w:t>»</w:t>
      </w:r>
      <w:r w:rsidRPr="00506B7A">
        <w:rPr>
          <w:rFonts w:eastAsia="Times New Roman" w:cs="Times New Roman"/>
          <w:szCs w:val="24"/>
        </w:rPr>
        <w:t xml:space="preserve"> που τους δίνει και επιδόματα</w:t>
      </w:r>
      <w:r>
        <w:rPr>
          <w:rFonts w:eastAsia="Times New Roman" w:cs="Times New Roman"/>
          <w:szCs w:val="24"/>
        </w:rPr>
        <w:t>,</w:t>
      </w:r>
      <w:r w:rsidRPr="00506B7A">
        <w:rPr>
          <w:rFonts w:eastAsia="Times New Roman" w:cs="Times New Roman"/>
          <w:szCs w:val="24"/>
        </w:rPr>
        <w:t xml:space="preserve"> που τους χαϊδεύει κιόλας</w:t>
      </w:r>
      <w:r>
        <w:rPr>
          <w:rFonts w:eastAsia="Times New Roman" w:cs="Times New Roman"/>
          <w:szCs w:val="24"/>
        </w:rPr>
        <w:t>,</w:t>
      </w:r>
      <w:r w:rsidRPr="00506B7A">
        <w:rPr>
          <w:rFonts w:eastAsia="Times New Roman" w:cs="Times New Roman"/>
          <w:szCs w:val="24"/>
        </w:rPr>
        <w:t xml:space="preserve"> που τους </w:t>
      </w:r>
      <w:r>
        <w:rPr>
          <w:rFonts w:eastAsia="Times New Roman" w:cs="Times New Roman"/>
          <w:szCs w:val="24"/>
        </w:rPr>
        <w:t xml:space="preserve">βάζει στο </w:t>
      </w:r>
      <w:proofErr w:type="spellStart"/>
      <w:r>
        <w:rPr>
          <w:rFonts w:eastAsia="Times New Roman" w:cs="Times New Roman"/>
          <w:szCs w:val="24"/>
        </w:rPr>
        <w:t>ε</w:t>
      </w:r>
      <w:r w:rsidRPr="00506B7A">
        <w:rPr>
          <w:rFonts w:eastAsia="Times New Roman" w:cs="Times New Roman"/>
          <w:szCs w:val="24"/>
        </w:rPr>
        <w:t>υρωψηφοδέλτιο</w:t>
      </w:r>
      <w:proofErr w:type="spellEnd"/>
      <w:r w:rsidRPr="00506B7A">
        <w:rPr>
          <w:rFonts w:eastAsia="Times New Roman" w:cs="Times New Roman"/>
          <w:szCs w:val="24"/>
        </w:rPr>
        <w:t xml:space="preserve"> του και </w:t>
      </w:r>
      <w:r>
        <w:rPr>
          <w:rFonts w:eastAsia="Times New Roman" w:cs="Times New Roman"/>
          <w:szCs w:val="24"/>
        </w:rPr>
        <w:t xml:space="preserve">θα τους παραχωρεί σιγά - </w:t>
      </w:r>
      <w:r w:rsidRPr="00506B7A">
        <w:rPr>
          <w:rFonts w:eastAsia="Times New Roman" w:cs="Times New Roman"/>
          <w:szCs w:val="24"/>
        </w:rPr>
        <w:t>σιγά πολλά πράγματα</w:t>
      </w:r>
      <w:r>
        <w:rPr>
          <w:rFonts w:eastAsia="Times New Roman" w:cs="Times New Roman"/>
          <w:szCs w:val="24"/>
        </w:rPr>
        <w:t>,</w:t>
      </w:r>
      <w:r w:rsidRPr="00506B7A">
        <w:rPr>
          <w:rFonts w:eastAsia="Times New Roman" w:cs="Times New Roman"/>
          <w:szCs w:val="24"/>
        </w:rPr>
        <w:t xml:space="preserve"> γιατί </w:t>
      </w:r>
      <w:r>
        <w:rPr>
          <w:rFonts w:eastAsia="Times New Roman" w:cs="Times New Roman"/>
          <w:szCs w:val="24"/>
        </w:rPr>
        <w:t xml:space="preserve">δεν αντιδράει η Νέα </w:t>
      </w:r>
      <w:r w:rsidRPr="00506B7A">
        <w:rPr>
          <w:rFonts w:eastAsia="Times New Roman" w:cs="Times New Roman"/>
          <w:szCs w:val="24"/>
        </w:rPr>
        <w:lastRenderedPageBreak/>
        <w:t>Δημοκρατία</w:t>
      </w:r>
      <w:r>
        <w:rPr>
          <w:rFonts w:eastAsia="Times New Roman" w:cs="Times New Roman"/>
          <w:szCs w:val="24"/>
        </w:rPr>
        <w:t>;</w:t>
      </w:r>
      <w:r w:rsidRPr="00506B7A">
        <w:rPr>
          <w:rFonts w:eastAsia="Times New Roman" w:cs="Times New Roman"/>
          <w:szCs w:val="24"/>
        </w:rPr>
        <w:t xml:space="preserve"> </w:t>
      </w:r>
      <w:r>
        <w:rPr>
          <w:rFonts w:eastAsia="Times New Roman" w:cs="Times New Roman"/>
          <w:szCs w:val="24"/>
        </w:rPr>
        <w:t xml:space="preserve">Μα, πολύ απλά </w:t>
      </w:r>
      <w:r w:rsidRPr="00506B7A">
        <w:rPr>
          <w:rFonts w:eastAsia="Times New Roman" w:cs="Times New Roman"/>
          <w:szCs w:val="24"/>
        </w:rPr>
        <w:t>γιατί η Νέα Δημοκρατία είναι ακριβώς το ίδ</w:t>
      </w:r>
      <w:r w:rsidRPr="00506B7A">
        <w:rPr>
          <w:rFonts w:eastAsia="Times New Roman" w:cs="Times New Roman"/>
          <w:szCs w:val="24"/>
        </w:rPr>
        <w:t>ιο πράγμα</w:t>
      </w:r>
      <w:r>
        <w:rPr>
          <w:rFonts w:eastAsia="Times New Roman" w:cs="Times New Roman"/>
          <w:szCs w:val="24"/>
        </w:rPr>
        <w:t>.</w:t>
      </w:r>
      <w:r w:rsidRPr="00506B7A">
        <w:rPr>
          <w:rFonts w:eastAsia="Times New Roman" w:cs="Times New Roman"/>
          <w:szCs w:val="24"/>
        </w:rPr>
        <w:t xml:space="preserve"> Είναι η άλλη όψη του ίδιου νομίσματος</w:t>
      </w:r>
      <w:r>
        <w:rPr>
          <w:rFonts w:eastAsia="Times New Roman" w:cs="Times New Roman"/>
          <w:szCs w:val="24"/>
        </w:rPr>
        <w:t>.</w:t>
      </w:r>
      <w:r w:rsidRPr="00506B7A">
        <w:rPr>
          <w:rFonts w:eastAsia="Times New Roman" w:cs="Times New Roman"/>
          <w:szCs w:val="24"/>
        </w:rPr>
        <w:t xml:space="preserve"> Είναι μέσα στο παιχνίδι αυτό που γίνεται</w:t>
      </w:r>
      <w:r>
        <w:rPr>
          <w:rFonts w:eastAsia="Times New Roman" w:cs="Times New Roman"/>
          <w:szCs w:val="24"/>
        </w:rPr>
        <w:t>.</w:t>
      </w:r>
      <w:r w:rsidRPr="00506B7A">
        <w:rPr>
          <w:rFonts w:eastAsia="Times New Roman" w:cs="Times New Roman"/>
          <w:szCs w:val="24"/>
        </w:rPr>
        <w:t xml:space="preserve"> </w:t>
      </w:r>
    </w:p>
    <w:p w14:paraId="03A731D5" w14:textId="77777777" w:rsidR="00E615E6" w:rsidRDefault="00720F21">
      <w:pPr>
        <w:tabs>
          <w:tab w:val="left" w:pos="6168"/>
        </w:tabs>
        <w:spacing w:after="0" w:line="600" w:lineRule="auto"/>
        <w:ind w:firstLine="720"/>
        <w:jc w:val="both"/>
        <w:rPr>
          <w:rFonts w:eastAsia="Times New Roman" w:cs="Times New Roman"/>
          <w:szCs w:val="24"/>
        </w:rPr>
      </w:pPr>
      <w:r w:rsidRPr="00506B7A">
        <w:rPr>
          <w:rFonts w:eastAsia="Times New Roman" w:cs="Times New Roman"/>
          <w:szCs w:val="24"/>
        </w:rPr>
        <w:t>Άλλωστε</w:t>
      </w:r>
      <w:r>
        <w:rPr>
          <w:rFonts w:eastAsia="Times New Roman" w:cs="Times New Roman"/>
          <w:szCs w:val="24"/>
        </w:rPr>
        <w:t>, μ</w:t>
      </w:r>
      <w:r w:rsidRPr="00506B7A">
        <w:rPr>
          <w:rFonts w:eastAsia="Times New Roman" w:cs="Times New Roman"/>
          <w:szCs w:val="24"/>
        </w:rPr>
        <w:t xml:space="preserve">ην ξεχνάμε ότι </w:t>
      </w:r>
      <w:r>
        <w:rPr>
          <w:rFonts w:eastAsia="Times New Roman" w:cs="Times New Roman"/>
          <w:szCs w:val="24"/>
        </w:rPr>
        <w:t>φ</w:t>
      </w:r>
      <w:r w:rsidRPr="00506B7A">
        <w:rPr>
          <w:rFonts w:eastAsia="Times New Roman" w:cs="Times New Roman"/>
          <w:szCs w:val="24"/>
        </w:rPr>
        <w:t xml:space="preserve">τάσαμε στην Ελλάδα το θέμα </w:t>
      </w:r>
      <w:r>
        <w:rPr>
          <w:rFonts w:eastAsia="Times New Roman" w:cs="Times New Roman"/>
          <w:szCs w:val="24"/>
        </w:rPr>
        <w:t xml:space="preserve">το </w:t>
      </w:r>
      <w:proofErr w:type="spellStart"/>
      <w:r>
        <w:rPr>
          <w:rFonts w:eastAsia="Times New Roman" w:cs="Times New Roman"/>
          <w:szCs w:val="24"/>
        </w:rPr>
        <w:t>λαθρο</w:t>
      </w:r>
      <w:r w:rsidRPr="00506B7A">
        <w:rPr>
          <w:rFonts w:eastAsia="Times New Roman" w:cs="Times New Roman"/>
          <w:szCs w:val="24"/>
        </w:rPr>
        <w:t>μεταναστευτικό</w:t>
      </w:r>
      <w:proofErr w:type="spellEnd"/>
      <w:r>
        <w:rPr>
          <w:rFonts w:eastAsia="Times New Roman" w:cs="Times New Roman"/>
          <w:szCs w:val="24"/>
        </w:rPr>
        <w:t>,</w:t>
      </w:r>
      <w:r w:rsidRPr="00506B7A">
        <w:rPr>
          <w:rFonts w:eastAsia="Times New Roman" w:cs="Times New Roman"/>
          <w:szCs w:val="24"/>
        </w:rPr>
        <w:t xml:space="preserve"> που είναι </w:t>
      </w:r>
      <w:r>
        <w:rPr>
          <w:rFonts w:eastAsia="Times New Roman" w:cs="Times New Roman"/>
          <w:szCs w:val="24"/>
        </w:rPr>
        <w:t xml:space="preserve">καίριο -από την Ελλάδα είναι </w:t>
      </w:r>
      <w:r w:rsidRPr="00506B7A">
        <w:rPr>
          <w:rFonts w:eastAsia="Times New Roman" w:cs="Times New Roman"/>
          <w:szCs w:val="24"/>
        </w:rPr>
        <w:t>η κυρία εισροή λαθρομεταναστών σε όλη την Ευρώπ</w:t>
      </w:r>
      <w:r w:rsidRPr="00506B7A">
        <w:rPr>
          <w:rFonts w:eastAsia="Times New Roman" w:cs="Times New Roman"/>
          <w:szCs w:val="24"/>
        </w:rPr>
        <w:t>η</w:t>
      </w:r>
      <w:r>
        <w:rPr>
          <w:rFonts w:eastAsia="Times New Roman" w:cs="Times New Roman"/>
          <w:szCs w:val="24"/>
        </w:rPr>
        <w:t>-</w:t>
      </w:r>
      <w:r w:rsidRPr="00506B7A">
        <w:rPr>
          <w:rFonts w:eastAsia="Times New Roman" w:cs="Times New Roman"/>
          <w:szCs w:val="24"/>
        </w:rPr>
        <w:t xml:space="preserve"> να μην το διαχειρίζεται η ελληνική Κυβέρνηση </w:t>
      </w:r>
      <w:r>
        <w:rPr>
          <w:rFonts w:eastAsia="Times New Roman" w:cs="Times New Roman"/>
          <w:szCs w:val="24"/>
        </w:rPr>
        <w:t>-</w:t>
      </w:r>
      <w:r w:rsidRPr="00506B7A">
        <w:rPr>
          <w:rFonts w:eastAsia="Times New Roman" w:cs="Times New Roman"/>
          <w:szCs w:val="24"/>
        </w:rPr>
        <w:t>και αυτό είναι κοινά αποδεκτό πλέον</w:t>
      </w:r>
      <w:r>
        <w:rPr>
          <w:rFonts w:eastAsia="Times New Roman" w:cs="Times New Roman"/>
          <w:szCs w:val="24"/>
        </w:rPr>
        <w:t>-</w:t>
      </w:r>
      <w:r w:rsidRPr="00506B7A">
        <w:rPr>
          <w:rFonts w:eastAsia="Times New Roman" w:cs="Times New Roman"/>
          <w:szCs w:val="24"/>
        </w:rPr>
        <w:t xml:space="preserve"> </w:t>
      </w:r>
      <w:r>
        <w:rPr>
          <w:rFonts w:eastAsia="Times New Roman" w:cs="Times New Roman"/>
          <w:szCs w:val="24"/>
        </w:rPr>
        <w:t xml:space="preserve">αλλά οι ΜΚΟ. Είναι γύρω στις </w:t>
      </w:r>
      <w:proofErr w:type="spellStart"/>
      <w:r>
        <w:rPr>
          <w:rFonts w:eastAsia="Times New Roman" w:cs="Times New Roman"/>
          <w:szCs w:val="24"/>
        </w:rPr>
        <w:t>εκατόν</w:t>
      </w:r>
      <w:proofErr w:type="spellEnd"/>
      <w:r>
        <w:rPr>
          <w:rFonts w:eastAsia="Times New Roman" w:cs="Times New Roman"/>
          <w:szCs w:val="24"/>
        </w:rPr>
        <w:t xml:space="preserve"> εβδομήντα δύο ΜΚΟ, οι οποίες </w:t>
      </w:r>
      <w:r w:rsidRPr="00506B7A">
        <w:rPr>
          <w:rFonts w:eastAsia="Times New Roman" w:cs="Times New Roman"/>
          <w:szCs w:val="24"/>
        </w:rPr>
        <w:t xml:space="preserve">αποφασίζουν </w:t>
      </w:r>
      <w:r>
        <w:rPr>
          <w:rFonts w:eastAsia="Times New Roman" w:cs="Times New Roman"/>
          <w:szCs w:val="24"/>
        </w:rPr>
        <w:t>ποιοι λαθρομετανάστες θα μπουν, πόσο θα κάτσουν, σε ποια σπίτια θα μείνουν και δεν τους ξέρει</w:t>
      </w:r>
      <w:r>
        <w:rPr>
          <w:rFonts w:eastAsia="Times New Roman" w:cs="Times New Roman"/>
          <w:szCs w:val="24"/>
        </w:rPr>
        <w:t xml:space="preserve"> κανείς πουθενά. Στις περιοχές που είμαι εγώ, στον Πειραιά, ξέρω πολύ καλά ότι υπάρχουν πολυκατοικίες </w:t>
      </w:r>
      <w:r w:rsidRPr="00506B7A">
        <w:rPr>
          <w:rFonts w:eastAsia="Times New Roman" w:cs="Times New Roman"/>
          <w:szCs w:val="24"/>
        </w:rPr>
        <w:t xml:space="preserve">αυτή τη στιγμή </w:t>
      </w:r>
      <w:r>
        <w:rPr>
          <w:rFonts w:eastAsia="Times New Roman" w:cs="Times New Roman"/>
          <w:szCs w:val="24"/>
        </w:rPr>
        <w:t>στις οποίες διαμένουν μ</w:t>
      </w:r>
      <w:r w:rsidRPr="00506B7A">
        <w:rPr>
          <w:rFonts w:eastAsia="Times New Roman" w:cs="Times New Roman"/>
          <w:szCs w:val="24"/>
        </w:rPr>
        <w:t>όνο λαθρομετανάστες</w:t>
      </w:r>
      <w:r>
        <w:rPr>
          <w:rFonts w:eastAsia="Times New Roman" w:cs="Times New Roman"/>
          <w:szCs w:val="24"/>
        </w:rPr>
        <w:t>.</w:t>
      </w:r>
      <w:r w:rsidRPr="00506B7A">
        <w:rPr>
          <w:rFonts w:eastAsia="Times New Roman" w:cs="Times New Roman"/>
          <w:szCs w:val="24"/>
        </w:rPr>
        <w:t xml:space="preserve"> Στη Λέσβο </w:t>
      </w:r>
      <w:r>
        <w:rPr>
          <w:rFonts w:eastAsia="Times New Roman" w:cs="Times New Roman"/>
          <w:szCs w:val="24"/>
        </w:rPr>
        <w:t xml:space="preserve">και στη Χίο, </w:t>
      </w:r>
      <w:r w:rsidRPr="00506B7A">
        <w:rPr>
          <w:rFonts w:eastAsia="Times New Roman" w:cs="Times New Roman"/>
          <w:szCs w:val="24"/>
        </w:rPr>
        <w:t>επειδή έχω μιλήσει με ανθρώπους</w:t>
      </w:r>
      <w:r>
        <w:rPr>
          <w:rFonts w:eastAsia="Times New Roman" w:cs="Times New Roman"/>
          <w:szCs w:val="24"/>
        </w:rPr>
        <w:t>,</w:t>
      </w:r>
      <w:r w:rsidRPr="00506B7A">
        <w:rPr>
          <w:rFonts w:eastAsia="Times New Roman" w:cs="Times New Roman"/>
          <w:szCs w:val="24"/>
        </w:rPr>
        <w:t xml:space="preserve"> </w:t>
      </w:r>
      <w:r>
        <w:rPr>
          <w:rFonts w:eastAsia="Times New Roman" w:cs="Times New Roman"/>
          <w:szCs w:val="24"/>
        </w:rPr>
        <w:t xml:space="preserve">μου </w:t>
      </w:r>
      <w:r w:rsidRPr="00506B7A">
        <w:rPr>
          <w:rFonts w:eastAsia="Times New Roman" w:cs="Times New Roman"/>
          <w:szCs w:val="24"/>
        </w:rPr>
        <w:t>έχουν πει ότι δεν ξέρουν τον αριθμό</w:t>
      </w:r>
      <w:r w:rsidRPr="00506B7A">
        <w:rPr>
          <w:rFonts w:eastAsia="Times New Roman" w:cs="Times New Roman"/>
          <w:szCs w:val="24"/>
        </w:rPr>
        <w:t xml:space="preserve"> λαθρομεταναστών</w:t>
      </w:r>
      <w:r>
        <w:rPr>
          <w:rFonts w:eastAsia="Times New Roman" w:cs="Times New Roman"/>
          <w:szCs w:val="24"/>
        </w:rPr>
        <w:t>,</w:t>
      </w:r>
      <w:r w:rsidRPr="00506B7A">
        <w:rPr>
          <w:rFonts w:eastAsia="Times New Roman" w:cs="Times New Roman"/>
          <w:szCs w:val="24"/>
        </w:rPr>
        <w:t xml:space="preserve"> γιατί πάνε οι </w:t>
      </w:r>
      <w:r>
        <w:rPr>
          <w:rFonts w:eastAsia="Times New Roman" w:cs="Times New Roman"/>
          <w:szCs w:val="24"/>
        </w:rPr>
        <w:t xml:space="preserve">ΜΚΟ, </w:t>
      </w:r>
      <w:r w:rsidRPr="00506B7A">
        <w:rPr>
          <w:rFonts w:eastAsia="Times New Roman" w:cs="Times New Roman"/>
          <w:szCs w:val="24"/>
        </w:rPr>
        <w:t>οι ανθρωπιστές επί πληρωμή</w:t>
      </w:r>
      <w:r>
        <w:rPr>
          <w:rFonts w:eastAsia="Times New Roman" w:cs="Times New Roman"/>
          <w:szCs w:val="24"/>
        </w:rPr>
        <w:t xml:space="preserve">, και τους παίρνουν, </w:t>
      </w:r>
      <w:r w:rsidRPr="00506B7A">
        <w:rPr>
          <w:rFonts w:eastAsia="Times New Roman" w:cs="Times New Roman"/>
          <w:szCs w:val="24"/>
        </w:rPr>
        <w:t xml:space="preserve">τα τσιράκια </w:t>
      </w:r>
      <w:r>
        <w:rPr>
          <w:rFonts w:eastAsia="Times New Roman" w:cs="Times New Roman"/>
          <w:szCs w:val="24"/>
        </w:rPr>
        <w:t xml:space="preserve">αυτά του </w:t>
      </w:r>
      <w:proofErr w:type="spellStart"/>
      <w:r>
        <w:rPr>
          <w:rFonts w:eastAsia="Times New Roman" w:cs="Times New Roman"/>
          <w:szCs w:val="24"/>
        </w:rPr>
        <w:t>Σόρος</w:t>
      </w:r>
      <w:proofErr w:type="spellEnd"/>
      <w:r>
        <w:rPr>
          <w:rFonts w:eastAsia="Times New Roman" w:cs="Times New Roman"/>
          <w:szCs w:val="24"/>
        </w:rPr>
        <w:t xml:space="preserve">. Μάλιστα, προηγουμένως έλεγα ότι μέσα σε αυτές τις ΜΚΟ υπάρχει και η αδελφή του Αρχηγού της Νέας Δημοκρατίας. Με ΜΚΟ του </w:t>
      </w:r>
      <w:proofErr w:type="spellStart"/>
      <w:r>
        <w:rPr>
          <w:rFonts w:eastAsia="Times New Roman" w:cs="Times New Roman"/>
          <w:szCs w:val="24"/>
        </w:rPr>
        <w:t>Σόρος</w:t>
      </w:r>
      <w:proofErr w:type="spellEnd"/>
      <w:r>
        <w:rPr>
          <w:rFonts w:eastAsia="Times New Roman" w:cs="Times New Roman"/>
          <w:szCs w:val="24"/>
        </w:rPr>
        <w:t xml:space="preserve">. Τους παίρνουν, λοιπόν, μέσα, </w:t>
      </w:r>
      <w:r w:rsidRPr="00506B7A">
        <w:rPr>
          <w:rFonts w:eastAsia="Times New Roman" w:cs="Times New Roman"/>
          <w:szCs w:val="24"/>
        </w:rPr>
        <w:t xml:space="preserve">τους δίνουν </w:t>
      </w:r>
      <w:r w:rsidRPr="00506B7A">
        <w:rPr>
          <w:rFonts w:eastAsia="Times New Roman" w:cs="Times New Roman"/>
          <w:szCs w:val="24"/>
        </w:rPr>
        <w:lastRenderedPageBreak/>
        <w:t>κονδύλια</w:t>
      </w:r>
      <w:r>
        <w:rPr>
          <w:rFonts w:eastAsia="Times New Roman" w:cs="Times New Roman"/>
          <w:szCs w:val="24"/>
        </w:rPr>
        <w:t>, τους βάζουν</w:t>
      </w:r>
      <w:r w:rsidRPr="00506B7A">
        <w:rPr>
          <w:rFonts w:eastAsia="Times New Roman" w:cs="Times New Roman"/>
          <w:szCs w:val="24"/>
        </w:rPr>
        <w:t xml:space="preserve"> σε πολυκατοικίες και</w:t>
      </w:r>
      <w:r>
        <w:rPr>
          <w:rFonts w:eastAsia="Times New Roman" w:cs="Times New Roman"/>
          <w:szCs w:val="24"/>
        </w:rPr>
        <w:t xml:space="preserve"> σε σπίτια και τους έχουν ε</w:t>
      </w:r>
      <w:r w:rsidRPr="00506B7A">
        <w:rPr>
          <w:rFonts w:eastAsia="Times New Roman" w:cs="Times New Roman"/>
          <w:szCs w:val="24"/>
        </w:rPr>
        <w:t>ντά</w:t>
      </w:r>
      <w:r w:rsidRPr="00506B7A">
        <w:rPr>
          <w:rFonts w:eastAsia="Times New Roman" w:cs="Times New Roman"/>
          <w:szCs w:val="24"/>
        </w:rPr>
        <w:t xml:space="preserve">ξει </w:t>
      </w:r>
      <w:r>
        <w:rPr>
          <w:rFonts w:eastAsia="Times New Roman" w:cs="Times New Roman"/>
          <w:szCs w:val="24"/>
        </w:rPr>
        <w:t xml:space="preserve">στον </w:t>
      </w:r>
      <w:r w:rsidRPr="00506B7A">
        <w:rPr>
          <w:rFonts w:eastAsia="Times New Roman" w:cs="Times New Roman"/>
          <w:szCs w:val="24"/>
        </w:rPr>
        <w:t>κοινωνικό ιστό της Ελλάδος χω</w:t>
      </w:r>
      <w:r>
        <w:rPr>
          <w:rFonts w:eastAsia="Times New Roman" w:cs="Times New Roman"/>
          <w:szCs w:val="24"/>
        </w:rPr>
        <w:t>ρίς κανείς αυτή στιγμή να καταλα</w:t>
      </w:r>
      <w:r w:rsidRPr="00506B7A">
        <w:rPr>
          <w:rFonts w:eastAsia="Times New Roman" w:cs="Times New Roman"/>
          <w:szCs w:val="24"/>
        </w:rPr>
        <w:t>β</w:t>
      </w:r>
      <w:r>
        <w:rPr>
          <w:rFonts w:eastAsia="Times New Roman" w:cs="Times New Roman"/>
          <w:szCs w:val="24"/>
        </w:rPr>
        <w:t>αίνει</w:t>
      </w:r>
      <w:r w:rsidRPr="00506B7A">
        <w:rPr>
          <w:rFonts w:eastAsia="Times New Roman" w:cs="Times New Roman"/>
          <w:szCs w:val="24"/>
        </w:rPr>
        <w:t xml:space="preserve"> τι συμβαίνει</w:t>
      </w:r>
      <w:r>
        <w:rPr>
          <w:rFonts w:eastAsia="Times New Roman" w:cs="Times New Roman"/>
          <w:szCs w:val="24"/>
        </w:rPr>
        <w:t>.</w:t>
      </w:r>
      <w:r w:rsidRPr="00506B7A">
        <w:rPr>
          <w:rFonts w:eastAsia="Times New Roman" w:cs="Times New Roman"/>
          <w:szCs w:val="24"/>
        </w:rPr>
        <w:t xml:space="preserve"> Αυτή είναι η δημοκρατία</w:t>
      </w:r>
      <w:r>
        <w:rPr>
          <w:rFonts w:eastAsia="Times New Roman" w:cs="Times New Roman"/>
          <w:szCs w:val="24"/>
        </w:rPr>
        <w:t xml:space="preserve">. </w:t>
      </w:r>
    </w:p>
    <w:p w14:paraId="03A731D6" w14:textId="77777777" w:rsidR="00E615E6" w:rsidRDefault="00720F21">
      <w:pPr>
        <w:tabs>
          <w:tab w:val="left" w:pos="6168"/>
        </w:tabs>
        <w:spacing w:after="0" w:line="600" w:lineRule="auto"/>
        <w:ind w:firstLine="720"/>
        <w:jc w:val="both"/>
        <w:rPr>
          <w:rFonts w:eastAsia="Times New Roman" w:cs="Times New Roman"/>
          <w:szCs w:val="24"/>
        </w:rPr>
      </w:pPr>
      <w:r>
        <w:rPr>
          <w:rFonts w:eastAsia="Times New Roman" w:cs="Times New Roman"/>
          <w:szCs w:val="24"/>
        </w:rPr>
        <w:t>Όσο</w:t>
      </w:r>
      <w:r>
        <w:rPr>
          <w:rFonts w:eastAsia="Times New Roman" w:cs="Times New Roman"/>
          <w:szCs w:val="24"/>
        </w:rPr>
        <w:t>,</w:t>
      </w:r>
      <w:r w:rsidRPr="00506B7A">
        <w:rPr>
          <w:rFonts w:eastAsia="Times New Roman" w:cs="Times New Roman"/>
          <w:szCs w:val="24"/>
        </w:rPr>
        <w:t xml:space="preserve"> </w:t>
      </w:r>
      <w:r>
        <w:rPr>
          <w:rFonts w:eastAsia="Times New Roman" w:cs="Times New Roman"/>
          <w:szCs w:val="24"/>
        </w:rPr>
        <w:t>όμως, και να μάχεστε γ</w:t>
      </w:r>
      <w:r w:rsidRPr="00506B7A">
        <w:rPr>
          <w:rFonts w:eastAsia="Times New Roman" w:cs="Times New Roman"/>
          <w:szCs w:val="24"/>
        </w:rPr>
        <w:t>ια αυτό</w:t>
      </w:r>
      <w:r>
        <w:rPr>
          <w:rFonts w:eastAsia="Times New Roman" w:cs="Times New Roman"/>
          <w:szCs w:val="24"/>
        </w:rPr>
        <w:t>,</w:t>
      </w:r>
      <w:r w:rsidRPr="00506B7A">
        <w:rPr>
          <w:rFonts w:eastAsia="Times New Roman" w:cs="Times New Roman"/>
          <w:szCs w:val="24"/>
        </w:rPr>
        <w:t xml:space="preserve"> η </w:t>
      </w:r>
      <w:proofErr w:type="spellStart"/>
      <w:r w:rsidRPr="00506B7A">
        <w:rPr>
          <w:rFonts w:eastAsia="Times New Roman" w:cs="Times New Roman"/>
          <w:szCs w:val="24"/>
        </w:rPr>
        <w:t>πολυπολιτισμικότητα</w:t>
      </w:r>
      <w:proofErr w:type="spellEnd"/>
      <w:r w:rsidRPr="00506B7A">
        <w:rPr>
          <w:rFonts w:eastAsia="Times New Roman" w:cs="Times New Roman"/>
          <w:szCs w:val="24"/>
        </w:rPr>
        <w:t xml:space="preserve"> στην Ελλάδα δεν θα περάσει</w:t>
      </w:r>
      <w:r>
        <w:rPr>
          <w:rFonts w:eastAsia="Times New Roman" w:cs="Times New Roman"/>
          <w:szCs w:val="24"/>
        </w:rPr>
        <w:t>.</w:t>
      </w:r>
      <w:r w:rsidRPr="00506B7A">
        <w:rPr>
          <w:rFonts w:eastAsia="Times New Roman" w:cs="Times New Roman"/>
          <w:szCs w:val="24"/>
        </w:rPr>
        <w:t xml:space="preserve"> Εμείς θα αντιδράσουμε</w:t>
      </w:r>
      <w:r>
        <w:rPr>
          <w:rFonts w:eastAsia="Times New Roman" w:cs="Times New Roman"/>
          <w:szCs w:val="24"/>
        </w:rPr>
        <w:t>.</w:t>
      </w:r>
      <w:r w:rsidRPr="00506B7A">
        <w:rPr>
          <w:rFonts w:eastAsia="Times New Roman" w:cs="Times New Roman"/>
          <w:szCs w:val="24"/>
        </w:rPr>
        <w:t xml:space="preserve"> </w:t>
      </w:r>
      <w:r>
        <w:rPr>
          <w:rFonts w:eastAsia="Times New Roman" w:cs="Times New Roman"/>
          <w:szCs w:val="24"/>
        </w:rPr>
        <w:t xml:space="preserve">Θα αντιμαχόμαστε σε αυτό </w:t>
      </w:r>
      <w:r w:rsidRPr="00506B7A">
        <w:rPr>
          <w:rFonts w:eastAsia="Times New Roman" w:cs="Times New Roman"/>
          <w:szCs w:val="24"/>
        </w:rPr>
        <w:t>μέχρι</w:t>
      </w:r>
      <w:r w:rsidRPr="00506B7A">
        <w:rPr>
          <w:rFonts w:eastAsia="Times New Roman" w:cs="Times New Roman"/>
          <w:szCs w:val="24"/>
        </w:rPr>
        <w:t xml:space="preserve"> τέλους</w:t>
      </w:r>
      <w:r>
        <w:rPr>
          <w:rFonts w:eastAsia="Times New Roman" w:cs="Times New Roman"/>
          <w:szCs w:val="24"/>
        </w:rPr>
        <w:t>. Και σιγά - σιγά καταφέρνουμε -ενώ μας έχετε φιμώσει από παντού, την ψυχή μας, όμως, και την καρδιά μας δεν την έχετε φιμώσει- στο πεζοδρόμιο, στον δρόμο, στα καφενεία, στις γειτονιές να είμαστε δίπλα σ</w:t>
      </w:r>
      <w:r w:rsidRPr="00506B7A">
        <w:rPr>
          <w:rFonts w:eastAsia="Times New Roman" w:cs="Times New Roman"/>
          <w:szCs w:val="24"/>
        </w:rPr>
        <w:t>τους Έλληνες πολίτες και να τους λέμε τ</w:t>
      </w:r>
      <w:r>
        <w:rPr>
          <w:rFonts w:eastAsia="Times New Roman" w:cs="Times New Roman"/>
          <w:szCs w:val="24"/>
        </w:rPr>
        <w:t>ην αλήθ</w:t>
      </w:r>
      <w:r>
        <w:rPr>
          <w:rFonts w:eastAsia="Times New Roman" w:cs="Times New Roman"/>
          <w:szCs w:val="24"/>
        </w:rPr>
        <w:t>εια. Και αφυπνίζονται π</w:t>
      </w:r>
      <w:r w:rsidRPr="00506B7A">
        <w:rPr>
          <w:rFonts w:eastAsia="Times New Roman" w:cs="Times New Roman"/>
          <w:szCs w:val="24"/>
        </w:rPr>
        <w:t xml:space="preserve">ολλοί από </w:t>
      </w:r>
      <w:r>
        <w:rPr>
          <w:rFonts w:eastAsia="Times New Roman" w:cs="Times New Roman"/>
          <w:szCs w:val="24"/>
        </w:rPr>
        <w:t>αυτούς.</w:t>
      </w:r>
    </w:p>
    <w:p w14:paraId="03A731D7" w14:textId="77777777" w:rsidR="00E615E6" w:rsidRDefault="00720F21">
      <w:pPr>
        <w:tabs>
          <w:tab w:val="left" w:pos="6168"/>
        </w:tabs>
        <w:spacing w:after="0" w:line="600" w:lineRule="auto"/>
        <w:ind w:firstLine="720"/>
        <w:jc w:val="both"/>
        <w:rPr>
          <w:rFonts w:eastAsia="Times New Roman" w:cs="Times New Roman"/>
          <w:szCs w:val="24"/>
        </w:rPr>
      </w:pPr>
      <w:r w:rsidRPr="00506B7A">
        <w:rPr>
          <w:rFonts w:eastAsia="Times New Roman" w:cs="Times New Roman"/>
          <w:szCs w:val="24"/>
        </w:rPr>
        <w:t xml:space="preserve">Και να σας πω ότι σε αυτό συμφωνούμε με </w:t>
      </w:r>
      <w:r>
        <w:rPr>
          <w:rFonts w:eastAsia="Times New Roman" w:cs="Times New Roman"/>
          <w:szCs w:val="24"/>
        </w:rPr>
        <w:t>την Κ</w:t>
      </w:r>
      <w:r w:rsidRPr="00506B7A">
        <w:rPr>
          <w:rFonts w:eastAsia="Times New Roman" w:cs="Times New Roman"/>
          <w:szCs w:val="24"/>
        </w:rPr>
        <w:t>υβέρνηση ΣΥΡΙΖΑ</w:t>
      </w:r>
      <w:r>
        <w:rPr>
          <w:rFonts w:eastAsia="Times New Roman" w:cs="Times New Roman"/>
          <w:szCs w:val="24"/>
        </w:rPr>
        <w:t>, τη Νέα Δημοκρατία</w:t>
      </w:r>
      <w:r w:rsidRPr="00506B7A">
        <w:rPr>
          <w:rFonts w:eastAsia="Times New Roman" w:cs="Times New Roman"/>
          <w:szCs w:val="24"/>
        </w:rPr>
        <w:t xml:space="preserve"> και </w:t>
      </w:r>
      <w:r>
        <w:rPr>
          <w:rFonts w:eastAsia="Times New Roman" w:cs="Times New Roman"/>
          <w:szCs w:val="24"/>
        </w:rPr>
        <w:t>όλους τους υπόλοιπους οι οποίοι συντάσσονται σε αυτό. Ο φόβος σας, ο εφιάλτης σας για τις επερχόμενες Ευρωεκλογές, η άνοδος, δηλαδή</w:t>
      </w:r>
      <w:r>
        <w:rPr>
          <w:rFonts w:eastAsia="Times New Roman" w:cs="Times New Roman"/>
          <w:szCs w:val="24"/>
        </w:rPr>
        <w:t xml:space="preserve">, του «τέρατος της Ακροδεξιάς» που μιλάει για πατρίδα, ορθοδοξία, για αγάπη προς τον συμπολίτη μας -είναι τρομακτικά πράγματα αυτά και δεν πρέπει να λέγονται!- </w:t>
      </w:r>
      <w:r w:rsidRPr="00506B7A">
        <w:rPr>
          <w:rFonts w:eastAsia="Times New Roman" w:cs="Times New Roman"/>
          <w:szCs w:val="24"/>
        </w:rPr>
        <w:t>θα πραγματοποιηθεί</w:t>
      </w:r>
      <w:r>
        <w:rPr>
          <w:rFonts w:eastAsia="Times New Roman" w:cs="Times New Roman"/>
          <w:szCs w:val="24"/>
        </w:rPr>
        <w:t>.</w:t>
      </w:r>
      <w:r w:rsidRPr="00506B7A">
        <w:rPr>
          <w:rFonts w:eastAsia="Times New Roman" w:cs="Times New Roman"/>
          <w:szCs w:val="24"/>
        </w:rPr>
        <w:t xml:space="preserve"> Τα ποσοστά των </w:t>
      </w:r>
      <w:r w:rsidRPr="00506B7A">
        <w:rPr>
          <w:rFonts w:eastAsia="Times New Roman" w:cs="Times New Roman"/>
          <w:szCs w:val="24"/>
        </w:rPr>
        <w:lastRenderedPageBreak/>
        <w:t>Ακροδεξιών πατριωτικών κομμάτων σε όλη την Ευρώπη θα είναι πά</w:t>
      </w:r>
      <w:r w:rsidRPr="00506B7A">
        <w:rPr>
          <w:rFonts w:eastAsia="Times New Roman" w:cs="Times New Roman"/>
          <w:szCs w:val="24"/>
        </w:rPr>
        <w:t xml:space="preserve">ρα πολύ </w:t>
      </w:r>
      <w:r>
        <w:rPr>
          <w:rFonts w:eastAsia="Times New Roman" w:cs="Times New Roman"/>
          <w:szCs w:val="24"/>
        </w:rPr>
        <w:t>υ</w:t>
      </w:r>
      <w:r w:rsidRPr="00506B7A">
        <w:rPr>
          <w:rFonts w:eastAsia="Times New Roman" w:cs="Times New Roman"/>
          <w:szCs w:val="24"/>
        </w:rPr>
        <w:t>ψηλά</w:t>
      </w:r>
      <w:r>
        <w:rPr>
          <w:rFonts w:eastAsia="Times New Roman" w:cs="Times New Roman"/>
          <w:szCs w:val="24"/>
        </w:rPr>
        <w:t xml:space="preserve"> κ</w:t>
      </w:r>
      <w:r w:rsidRPr="00506B7A">
        <w:rPr>
          <w:rFonts w:eastAsia="Times New Roman" w:cs="Times New Roman"/>
          <w:szCs w:val="24"/>
        </w:rPr>
        <w:t>αι φυσικά και της Χρυσής Αυγής</w:t>
      </w:r>
      <w:r>
        <w:rPr>
          <w:rFonts w:eastAsia="Times New Roman" w:cs="Times New Roman"/>
          <w:szCs w:val="24"/>
        </w:rPr>
        <w:t xml:space="preserve">. Ο φόβος σας έρχεται. Θα γίνει εφιάλτης. Έχετε δύο μήνες ακόμη να πάρετε </w:t>
      </w:r>
      <w:r w:rsidRPr="00506B7A">
        <w:rPr>
          <w:rFonts w:eastAsia="Times New Roman" w:cs="Times New Roman"/>
          <w:szCs w:val="24"/>
        </w:rPr>
        <w:t xml:space="preserve">τα χάπια </w:t>
      </w:r>
      <w:r>
        <w:rPr>
          <w:rFonts w:eastAsia="Times New Roman" w:cs="Times New Roman"/>
          <w:szCs w:val="24"/>
        </w:rPr>
        <w:t>σας, ν</w:t>
      </w:r>
      <w:r w:rsidRPr="00506B7A">
        <w:rPr>
          <w:rFonts w:eastAsia="Times New Roman" w:cs="Times New Roman"/>
          <w:szCs w:val="24"/>
        </w:rPr>
        <w:t xml:space="preserve">α </w:t>
      </w:r>
      <w:r>
        <w:rPr>
          <w:rFonts w:eastAsia="Times New Roman" w:cs="Times New Roman"/>
          <w:szCs w:val="24"/>
        </w:rPr>
        <w:t>ηρεμήσετε, ν</w:t>
      </w:r>
      <w:r w:rsidRPr="00506B7A">
        <w:rPr>
          <w:rFonts w:eastAsia="Times New Roman" w:cs="Times New Roman"/>
          <w:szCs w:val="24"/>
        </w:rPr>
        <w:t>α μη σας έρθει απότομα</w:t>
      </w:r>
      <w:r>
        <w:rPr>
          <w:rFonts w:eastAsia="Times New Roman" w:cs="Times New Roman"/>
          <w:szCs w:val="24"/>
        </w:rPr>
        <w:t>.</w:t>
      </w:r>
      <w:r w:rsidRPr="00506B7A">
        <w:rPr>
          <w:rFonts w:eastAsia="Times New Roman" w:cs="Times New Roman"/>
          <w:szCs w:val="24"/>
        </w:rPr>
        <w:t xml:space="preserve"> Θα δείτε τι έχει να γίνει </w:t>
      </w:r>
      <w:r>
        <w:rPr>
          <w:rFonts w:eastAsia="Times New Roman" w:cs="Times New Roman"/>
          <w:szCs w:val="24"/>
        </w:rPr>
        <w:t>στις 26 Μαΐου και στις</w:t>
      </w:r>
      <w:r w:rsidRPr="00506B7A">
        <w:rPr>
          <w:rFonts w:eastAsia="Times New Roman" w:cs="Times New Roman"/>
          <w:szCs w:val="24"/>
        </w:rPr>
        <w:t xml:space="preserve"> </w:t>
      </w:r>
      <w:proofErr w:type="spellStart"/>
      <w:r w:rsidRPr="00506B7A">
        <w:rPr>
          <w:rFonts w:eastAsia="Times New Roman" w:cs="Times New Roman"/>
          <w:szCs w:val="24"/>
        </w:rPr>
        <w:t>αυτοδιοικητικές</w:t>
      </w:r>
      <w:proofErr w:type="spellEnd"/>
      <w:r w:rsidRPr="00506B7A">
        <w:rPr>
          <w:rFonts w:eastAsia="Times New Roman" w:cs="Times New Roman"/>
          <w:szCs w:val="24"/>
        </w:rPr>
        <w:t xml:space="preserve"> εκλογές </w:t>
      </w:r>
      <w:r>
        <w:rPr>
          <w:rFonts w:eastAsia="Times New Roman" w:cs="Times New Roman"/>
          <w:szCs w:val="24"/>
        </w:rPr>
        <w:t xml:space="preserve">στην </w:t>
      </w:r>
      <w:r w:rsidRPr="00506B7A">
        <w:rPr>
          <w:rFonts w:eastAsia="Times New Roman" w:cs="Times New Roman"/>
          <w:szCs w:val="24"/>
        </w:rPr>
        <w:t>Αθήνα</w:t>
      </w:r>
      <w:r>
        <w:rPr>
          <w:rFonts w:eastAsia="Times New Roman" w:cs="Times New Roman"/>
          <w:szCs w:val="24"/>
        </w:rPr>
        <w:t>,</w:t>
      </w:r>
      <w:r>
        <w:rPr>
          <w:rFonts w:eastAsia="Times New Roman" w:cs="Times New Roman"/>
          <w:szCs w:val="24"/>
        </w:rPr>
        <w:t xml:space="preserve"> τη</w:t>
      </w:r>
      <w:r w:rsidRPr="00506B7A">
        <w:rPr>
          <w:rFonts w:eastAsia="Times New Roman" w:cs="Times New Roman"/>
          <w:szCs w:val="24"/>
        </w:rPr>
        <w:t xml:space="preserve"> Θεσσαλονίκη</w:t>
      </w:r>
      <w:r>
        <w:rPr>
          <w:rFonts w:eastAsia="Times New Roman" w:cs="Times New Roman"/>
          <w:szCs w:val="24"/>
        </w:rPr>
        <w:t xml:space="preserve">, τον </w:t>
      </w:r>
      <w:r w:rsidRPr="00506B7A">
        <w:rPr>
          <w:rFonts w:eastAsia="Times New Roman" w:cs="Times New Roman"/>
          <w:szCs w:val="24"/>
        </w:rPr>
        <w:t>Πειραιά</w:t>
      </w:r>
      <w:r>
        <w:rPr>
          <w:rFonts w:eastAsia="Times New Roman" w:cs="Times New Roman"/>
          <w:szCs w:val="24"/>
        </w:rPr>
        <w:t>,</w:t>
      </w:r>
      <w:r w:rsidRPr="00506B7A">
        <w:rPr>
          <w:rFonts w:eastAsia="Times New Roman" w:cs="Times New Roman"/>
          <w:szCs w:val="24"/>
        </w:rPr>
        <w:t xml:space="preserve"> όπου κατεβαίνει η Χρυσή Αυγή</w:t>
      </w:r>
      <w:r>
        <w:rPr>
          <w:rFonts w:eastAsia="Times New Roman" w:cs="Times New Roman"/>
          <w:szCs w:val="24"/>
        </w:rPr>
        <w:t>,</w:t>
      </w:r>
      <w:r w:rsidRPr="00506B7A">
        <w:rPr>
          <w:rFonts w:eastAsia="Times New Roman" w:cs="Times New Roman"/>
          <w:szCs w:val="24"/>
        </w:rPr>
        <w:t xml:space="preserve"> αλλά και σε όλους του</w:t>
      </w:r>
      <w:r>
        <w:rPr>
          <w:rFonts w:eastAsia="Times New Roman" w:cs="Times New Roman"/>
          <w:szCs w:val="24"/>
        </w:rPr>
        <w:t>ς άλλους δήμους που κατεβαίνουμε.</w:t>
      </w:r>
      <w:r w:rsidRPr="00506B7A">
        <w:rPr>
          <w:rFonts w:eastAsia="Times New Roman" w:cs="Times New Roman"/>
          <w:szCs w:val="24"/>
        </w:rPr>
        <w:t xml:space="preserve"> Εκεί</w:t>
      </w:r>
      <w:r>
        <w:rPr>
          <w:rFonts w:eastAsia="Times New Roman" w:cs="Times New Roman"/>
          <w:szCs w:val="24"/>
        </w:rPr>
        <w:t>,</w:t>
      </w:r>
      <w:r w:rsidRPr="00506B7A">
        <w:rPr>
          <w:rFonts w:eastAsia="Times New Roman" w:cs="Times New Roman"/>
          <w:szCs w:val="24"/>
        </w:rPr>
        <w:t xml:space="preserve"> θα δείτε σιγά</w:t>
      </w:r>
      <w:r>
        <w:rPr>
          <w:rFonts w:eastAsia="Times New Roman" w:cs="Times New Roman"/>
          <w:szCs w:val="24"/>
        </w:rPr>
        <w:t xml:space="preserve"> -</w:t>
      </w:r>
      <w:r w:rsidRPr="00506B7A">
        <w:rPr>
          <w:rFonts w:eastAsia="Times New Roman" w:cs="Times New Roman"/>
          <w:szCs w:val="24"/>
        </w:rPr>
        <w:t xml:space="preserve"> σιγά τι συμβαίνει</w:t>
      </w:r>
      <w:r>
        <w:rPr>
          <w:rFonts w:eastAsia="Times New Roman" w:cs="Times New Roman"/>
          <w:szCs w:val="24"/>
        </w:rPr>
        <w:t>.</w:t>
      </w:r>
      <w:r w:rsidRPr="00506B7A">
        <w:rPr>
          <w:rFonts w:eastAsia="Times New Roman" w:cs="Times New Roman"/>
          <w:szCs w:val="24"/>
        </w:rPr>
        <w:t xml:space="preserve"> Και </w:t>
      </w:r>
      <w:r>
        <w:rPr>
          <w:rFonts w:eastAsia="Times New Roman" w:cs="Times New Roman"/>
          <w:szCs w:val="24"/>
        </w:rPr>
        <w:t>έρχονται μετά από λίγους μήνες φ</w:t>
      </w:r>
      <w:r w:rsidRPr="00506B7A">
        <w:rPr>
          <w:rFonts w:eastAsia="Times New Roman" w:cs="Times New Roman"/>
          <w:szCs w:val="24"/>
        </w:rPr>
        <w:t xml:space="preserve">υσικά και οι </w:t>
      </w:r>
      <w:r>
        <w:rPr>
          <w:rFonts w:eastAsia="Times New Roman" w:cs="Times New Roman"/>
          <w:szCs w:val="24"/>
        </w:rPr>
        <w:t>β</w:t>
      </w:r>
      <w:r w:rsidRPr="00506B7A">
        <w:rPr>
          <w:rFonts w:eastAsia="Times New Roman" w:cs="Times New Roman"/>
          <w:szCs w:val="24"/>
        </w:rPr>
        <w:t>ουλευτικές εκλογές</w:t>
      </w:r>
      <w:r>
        <w:rPr>
          <w:rFonts w:eastAsia="Times New Roman" w:cs="Times New Roman"/>
          <w:szCs w:val="24"/>
        </w:rPr>
        <w:t>.</w:t>
      </w:r>
      <w:r w:rsidRPr="00506B7A">
        <w:rPr>
          <w:rFonts w:eastAsia="Times New Roman" w:cs="Times New Roman"/>
          <w:szCs w:val="24"/>
        </w:rPr>
        <w:t xml:space="preserve"> Θα </w:t>
      </w:r>
      <w:r>
        <w:rPr>
          <w:rFonts w:eastAsia="Times New Roman" w:cs="Times New Roman"/>
          <w:szCs w:val="24"/>
        </w:rPr>
        <w:t xml:space="preserve">τα δούμε όλα σιγά – </w:t>
      </w:r>
      <w:r w:rsidRPr="00506B7A">
        <w:rPr>
          <w:rFonts w:eastAsia="Times New Roman" w:cs="Times New Roman"/>
          <w:szCs w:val="24"/>
        </w:rPr>
        <w:t>σιγά</w:t>
      </w:r>
      <w:r>
        <w:rPr>
          <w:rFonts w:eastAsia="Times New Roman" w:cs="Times New Roman"/>
          <w:szCs w:val="24"/>
        </w:rPr>
        <w:t xml:space="preserve"> και θ</w:t>
      </w:r>
      <w:r w:rsidRPr="00506B7A">
        <w:rPr>
          <w:rFonts w:eastAsia="Times New Roman" w:cs="Times New Roman"/>
          <w:szCs w:val="24"/>
        </w:rPr>
        <w:t xml:space="preserve">α δούμε την απήχηση </w:t>
      </w:r>
      <w:r>
        <w:rPr>
          <w:rFonts w:eastAsia="Times New Roman" w:cs="Times New Roman"/>
          <w:szCs w:val="24"/>
        </w:rPr>
        <w:t xml:space="preserve">που έχετε εσείς στην ελληνική </w:t>
      </w:r>
      <w:r w:rsidRPr="00506B7A">
        <w:rPr>
          <w:rFonts w:eastAsia="Times New Roman" w:cs="Times New Roman"/>
          <w:szCs w:val="24"/>
        </w:rPr>
        <w:t>κοινωνία και η Χρυσή Αυγή</w:t>
      </w:r>
      <w:r>
        <w:rPr>
          <w:rFonts w:eastAsia="Times New Roman" w:cs="Times New Roman"/>
          <w:szCs w:val="24"/>
        </w:rPr>
        <w:t>.</w:t>
      </w:r>
    </w:p>
    <w:p w14:paraId="03A731D8" w14:textId="77777777" w:rsidR="00E615E6" w:rsidRDefault="00720F21">
      <w:pPr>
        <w:tabs>
          <w:tab w:val="left" w:pos="6168"/>
        </w:tabs>
        <w:spacing w:after="0" w:line="600" w:lineRule="auto"/>
        <w:ind w:firstLine="720"/>
        <w:jc w:val="both"/>
        <w:rPr>
          <w:rFonts w:eastAsia="Times New Roman" w:cs="Times New Roman"/>
          <w:szCs w:val="24"/>
        </w:rPr>
      </w:pPr>
      <w:r>
        <w:rPr>
          <w:rFonts w:eastAsia="Times New Roman" w:cs="Times New Roman"/>
          <w:szCs w:val="24"/>
        </w:rPr>
        <w:t>Θέλω να αναφερθώ και σε δυο, τρία άλλα ζητήματα</w:t>
      </w:r>
      <w:r w:rsidRPr="00506B7A">
        <w:rPr>
          <w:rFonts w:eastAsia="Times New Roman" w:cs="Times New Roman"/>
          <w:szCs w:val="24"/>
        </w:rPr>
        <w:t xml:space="preserve"> </w:t>
      </w:r>
      <w:r>
        <w:rPr>
          <w:rFonts w:eastAsia="Times New Roman" w:cs="Times New Roman"/>
          <w:szCs w:val="24"/>
        </w:rPr>
        <w:t>που έχουν να κάνουν με την καθημερινότητα και με</w:t>
      </w:r>
      <w:r w:rsidRPr="00506B7A">
        <w:rPr>
          <w:rFonts w:eastAsia="Times New Roman" w:cs="Times New Roman"/>
          <w:szCs w:val="24"/>
        </w:rPr>
        <w:t xml:space="preserve"> γενικά θέματα</w:t>
      </w:r>
      <w:r>
        <w:rPr>
          <w:rFonts w:eastAsia="Times New Roman" w:cs="Times New Roman"/>
          <w:szCs w:val="24"/>
        </w:rPr>
        <w:t>,</w:t>
      </w:r>
      <w:r w:rsidRPr="00506B7A">
        <w:rPr>
          <w:rFonts w:eastAsia="Times New Roman" w:cs="Times New Roman"/>
          <w:szCs w:val="24"/>
        </w:rPr>
        <w:t xml:space="preserve"> τα οποία δεν </w:t>
      </w:r>
      <w:proofErr w:type="spellStart"/>
      <w:r>
        <w:rPr>
          <w:rFonts w:eastAsia="Times New Roman" w:cs="Times New Roman"/>
          <w:szCs w:val="24"/>
        </w:rPr>
        <w:t>πολυ</w:t>
      </w:r>
      <w:r w:rsidRPr="00506B7A">
        <w:rPr>
          <w:rFonts w:eastAsia="Times New Roman" w:cs="Times New Roman"/>
          <w:szCs w:val="24"/>
        </w:rPr>
        <w:t>αναφέρονται</w:t>
      </w:r>
      <w:proofErr w:type="spellEnd"/>
      <w:r w:rsidRPr="00506B7A">
        <w:rPr>
          <w:rFonts w:eastAsia="Times New Roman" w:cs="Times New Roman"/>
          <w:szCs w:val="24"/>
        </w:rPr>
        <w:t xml:space="preserve"> </w:t>
      </w:r>
      <w:r>
        <w:rPr>
          <w:rFonts w:eastAsia="Times New Roman" w:cs="Times New Roman"/>
          <w:szCs w:val="24"/>
        </w:rPr>
        <w:t xml:space="preserve">μέσα </w:t>
      </w:r>
      <w:r w:rsidRPr="00506B7A">
        <w:rPr>
          <w:rFonts w:eastAsia="Times New Roman" w:cs="Times New Roman"/>
          <w:szCs w:val="24"/>
        </w:rPr>
        <w:t>στο Κοινοβούλιο</w:t>
      </w:r>
      <w:r>
        <w:rPr>
          <w:rFonts w:eastAsia="Times New Roman" w:cs="Times New Roman"/>
          <w:szCs w:val="24"/>
        </w:rPr>
        <w:t>, πλην Χρυσή</w:t>
      </w:r>
      <w:r>
        <w:rPr>
          <w:rFonts w:eastAsia="Times New Roman" w:cs="Times New Roman"/>
          <w:szCs w:val="24"/>
        </w:rPr>
        <w:t xml:space="preserve">ς Αυγής. </w:t>
      </w:r>
    </w:p>
    <w:p w14:paraId="03A731D9" w14:textId="77777777" w:rsidR="00E615E6" w:rsidRDefault="00720F21">
      <w:pPr>
        <w:tabs>
          <w:tab w:val="left" w:pos="6168"/>
        </w:tabs>
        <w:spacing w:after="0" w:line="600" w:lineRule="auto"/>
        <w:ind w:firstLine="720"/>
        <w:jc w:val="both"/>
        <w:rPr>
          <w:rFonts w:eastAsia="Times New Roman" w:cs="Times New Roman"/>
          <w:szCs w:val="24"/>
        </w:rPr>
      </w:pPr>
      <w:r w:rsidRPr="00506B7A">
        <w:rPr>
          <w:rFonts w:eastAsia="Times New Roman" w:cs="Times New Roman"/>
          <w:szCs w:val="24"/>
        </w:rPr>
        <w:t xml:space="preserve"> </w:t>
      </w:r>
      <w:r>
        <w:rPr>
          <w:rFonts w:eastAsia="Times New Roman" w:cs="Times New Roman"/>
          <w:szCs w:val="24"/>
        </w:rPr>
        <w:t xml:space="preserve">Λέγαμε προηγουμένως για τη σύμπραξη Νέας Δημοκρατίας-ΣΥΡΙΖΑ, στο ότι είναι όλοι αυτοί μαζί το συνταγματικό τόξο και είναι </w:t>
      </w:r>
      <w:r w:rsidRPr="00506B7A">
        <w:rPr>
          <w:rFonts w:eastAsia="Times New Roman" w:cs="Times New Roman"/>
          <w:szCs w:val="24"/>
        </w:rPr>
        <w:t xml:space="preserve">απέναντι σε </w:t>
      </w:r>
      <w:r>
        <w:rPr>
          <w:rFonts w:eastAsia="Times New Roman" w:cs="Times New Roman"/>
          <w:szCs w:val="24"/>
        </w:rPr>
        <w:t>ε</w:t>
      </w:r>
      <w:r w:rsidRPr="00506B7A">
        <w:rPr>
          <w:rFonts w:eastAsia="Times New Roman" w:cs="Times New Roman"/>
          <w:szCs w:val="24"/>
        </w:rPr>
        <w:t>μάς</w:t>
      </w:r>
      <w:r>
        <w:rPr>
          <w:rFonts w:eastAsia="Times New Roman" w:cs="Times New Roman"/>
          <w:szCs w:val="24"/>
        </w:rPr>
        <w:t xml:space="preserve">. Καταρχάς, να σας τονίσω κάτι: </w:t>
      </w:r>
      <w:r w:rsidRPr="00506B7A">
        <w:rPr>
          <w:rFonts w:eastAsia="Times New Roman" w:cs="Times New Roman"/>
          <w:szCs w:val="24"/>
        </w:rPr>
        <w:t xml:space="preserve">Αυτό </w:t>
      </w:r>
      <w:r w:rsidRPr="00506B7A">
        <w:rPr>
          <w:rFonts w:eastAsia="Times New Roman" w:cs="Times New Roman"/>
          <w:szCs w:val="24"/>
        </w:rPr>
        <w:lastRenderedPageBreak/>
        <w:t xml:space="preserve">το γεγονός ότι όλοι </w:t>
      </w:r>
      <w:r>
        <w:rPr>
          <w:rFonts w:eastAsia="Times New Roman" w:cs="Times New Roman"/>
          <w:szCs w:val="24"/>
        </w:rPr>
        <w:t>εσείς</w:t>
      </w:r>
      <w:r w:rsidRPr="00506B7A">
        <w:rPr>
          <w:rFonts w:eastAsia="Times New Roman" w:cs="Times New Roman"/>
          <w:szCs w:val="24"/>
        </w:rPr>
        <w:t xml:space="preserve"> </w:t>
      </w:r>
      <w:r>
        <w:rPr>
          <w:rFonts w:eastAsia="Times New Roman" w:cs="Times New Roman"/>
          <w:szCs w:val="24"/>
        </w:rPr>
        <w:t xml:space="preserve">συντάσσεστε </w:t>
      </w:r>
      <w:r w:rsidRPr="00506B7A">
        <w:rPr>
          <w:rFonts w:eastAsia="Times New Roman" w:cs="Times New Roman"/>
          <w:szCs w:val="24"/>
        </w:rPr>
        <w:t>και λέτε ότι είμαστε απέναντι Χρ</w:t>
      </w:r>
      <w:r w:rsidRPr="00506B7A">
        <w:rPr>
          <w:rFonts w:eastAsia="Times New Roman" w:cs="Times New Roman"/>
          <w:szCs w:val="24"/>
        </w:rPr>
        <w:t>υσή Αυγή</w:t>
      </w:r>
      <w:r>
        <w:rPr>
          <w:rFonts w:eastAsia="Times New Roman" w:cs="Times New Roman"/>
          <w:szCs w:val="24"/>
        </w:rPr>
        <w:t>,</w:t>
      </w:r>
      <w:r w:rsidRPr="00506B7A">
        <w:rPr>
          <w:rFonts w:eastAsia="Times New Roman" w:cs="Times New Roman"/>
          <w:szCs w:val="24"/>
        </w:rPr>
        <w:t xml:space="preserve"> για </w:t>
      </w:r>
      <w:r>
        <w:rPr>
          <w:rFonts w:eastAsia="Times New Roman" w:cs="Times New Roman"/>
          <w:szCs w:val="24"/>
        </w:rPr>
        <w:t>ε</w:t>
      </w:r>
      <w:r w:rsidRPr="00506B7A">
        <w:rPr>
          <w:rFonts w:eastAsia="Times New Roman" w:cs="Times New Roman"/>
          <w:szCs w:val="24"/>
        </w:rPr>
        <w:t>μάς είναι ο μεγαλύτερος τίτλος τιμής</w:t>
      </w:r>
      <w:r>
        <w:rPr>
          <w:rFonts w:eastAsia="Times New Roman" w:cs="Times New Roman"/>
          <w:szCs w:val="24"/>
        </w:rPr>
        <w:t>.</w:t>
      </w:r>
      <w:r w:rsidRPr="00506B7A">
        <w:rPr>
          <w:rFonts w:eastAsia="Times New Roman" w:cs="Times New Roman"/>
          <w:szCs w:val="24"/>
        </w:rPr>
        <w:t xml:space="preserve"> Χαιρόμαστε</w:t>
      </w:r>
      <w:r>
        <w:rPr>
          <w:rFonts w:eastAsia="Times New Roman" w:cs="Times New Roman"/>
          <w:szCs w:val="24"/>
        </w:rPr>
        <w:t>,</w:t>
      </w:r>
      <w:r w:rsidRPr="00506B7A">
        <w:rPr>
          <w:rFonts w:eastAsia="Times New Roman" w:cs="Times New Roman"/>
          <w:szCs w:val="24"/>
        </w:rPr>
        <w:t xml:space="preserve"> είμαστε υπερήφανοι</w:t>
      </w:r>
      <w:r>
        <w:rPr>
          <w:rFonts w:eastAsia="Times New Roman" w:cs="Times New Roman"/>
          <w:szCs w:val="24"/>
        </w:rPr>
        <w:t xml:space="preserve"> </w:t>
      </w:r>
      <w:r w:rsidRPr="00506B7A">
        <w:rPr>
          <w:rFonts w:eastAsia="Times New Roman" w:cs="Times New Roman"/>
          <w:szCs w:val="24"/>
        </w:rPr>
        <w:t xml:space="preserve">που είμαστε εμείς απέναντι </w:t>
      </w:r>
      <w:r>
        <w:rPr>
          <w:rFonts w:eastAsia="Times New Roman" w:cs="Times New Roman"/>
          <w:szCs w:val="24"/>
        </w:rPr>
        <w:t>σας.</w:t>
      </w:r>
      <w:r w:rsidRPr="00506B7A">
        <w:rPr>
          <w:rFonts w:eastAsia="Times New Roman" w:cs="Times New Roman"/>
          <w:szCs w:val="24"/>
        </w:rPr>
        <w:t xml:space="preserve"> </w:t>
      </w:r>
      <w:r>
        <w:rPr>
          <w:rFonts w:eastAsia="Times New Roman" w:cs="Times New Roman"/>
          <w:szCs w:val="24"/>
        </w:rPr>
        <w:t>Σ</w:t>
      </w:r>
      <w:r w:rsidRPr="00506B7A">
        <w:rPr>
          <w:rFonts w:eastAsia="Times New Roman" w:cs="Times New Roman"/>
          <w:szCs w:val="24"/>
        </w:rPr>
        <w:t xml:space="preserve">ε αυτό εδώ το </w:t>
      </w:r>
      <w:r>
        <w:rPr>
          <w:rFonts w:eastAsia="Times New Roman" w:cs="Times New Roman"/>
          <w:szCs w:val="24"/>
        </w:rPr>
        <w:t>ε</w:t>
      </w:r>
      <w:r w:rsidRPr="00506B7A">
        <w:rPr>
          <w:rFonts w:eastAsia="Times New Roman" w:cs="Times New Roman"/>
          <w:szCs w:val="24"/>
        </w:rPr>
        <w:t>λληνικό Κοινοβούλιο</w:t>
      </w:r>
      <w:r>
        <w:rPr>
          <w:rFonts w:eastAsia="Times New Roman" w:cs="Times New Roman"/>
          <w:szCs w:val="24"/>
        </w:rPr>
        <w:t xml:space="preserve">, σε </w:t>
      </w:r>
      <w:r w:rsidRPr="00506B7A">
        <w:rPr>
          <w:rFonts w:eastAsia="Times New Roman" w:cs="Times New Roman"/>
          <w:szCs w:val="24"/>
        </w:rPr>
        <w:t xml:space="preserve">αυτό το Κοινοβούλιο που </w:t>
      </w:r>
      <w:r>
        <w:rPr>
          <w:rFonts w:eastAsia="Times New Roman" w:cs="Times New Roman"/>
          <w:szCs w:val="24"/>
        </w:rPr>
        <w:t>οι Έλληνες εθνικιστές και πατριώτες δεν έχουν</w:t>
      </w:r>
      <w:r w:rsidRPr="00506B7A">
        <w:rPr>
          <w:rFonts w:eastAsia="Times New Roman" w:cs="Times New Roman"/>
          <w:szCs w:val="24"/>
        </w:rPr>
        <w:t xml:space="preserve"> δικαίωμα να μιλάνε για </w:t>
      </w:r>
      <w:r>
        <w:rPr>
          <w:rFonts w:eastAsia="Times New Roman" w:cs="Times New Roman"/>
          <w:szCs w:val="24"/>
        </w:rPr>
        <w:t>ε</w:t>
      </w:r>
      <w:r w:rsidRPr="00506B7A">
        <w:rPr>
          <w:rFonts w:eastAsia="Times New Roman" w:cs="Times New Roman"/>
          <w:szCs w:val="24"/>
        </w:rPr>
        <w:t>σάς</w:t>
      </w:r>
      <w:r>
        <w:rPr>
          <w:rFonts w:eastAsia="Times New Roman" w:cs="Times New Roman"/>
          <w:szCs w:val="24"/>
        </w:rPr>
        <w:t>,</w:t>
      </w:r>
      <w:r w:rsidRPr="00506B7A">
        <w:rPr>
          <w:rFonts w:eastAsia="Times New Roman" w:cs="Times New Roman"/>
          <w:szCs w:val="24"/>
        </w:rPr>
        <w:t xml:space="preserve"> χ</w:t>
      </w:r>
      <w:r w:rsidRPr="00506B7A">
        <w:rPr>
          <w:rFonts w:eastAsia="Times New Roman" w:cs="Times New Roman"/>
          <w:szCs w:val="24"/>
        </w:rPr>
        <w:t xml:space="preserve">αιρόμαστε που </w:t>
      </w:r>
      <w:r>
        <w:rPr>
          <w:rFonts w:eastAsia="Times New Roman" w:cs="Times New Roman"/>
          <w:szCs w:val="24"/>
        </w:rPr>
        <w:t>είμαστε</w:t>
      </w:r>
      <w:r w:rsidRPr="00506B7A">
        <w:rPr>
          <w:rFonts w:eastAsia="Times New Roman" w:cs="Times New Roman"/>
          <w:szCs w:val="24"/>
        </w:rPr>
        <w:t xml:space="preserve"> ο μοναδικός </w:t>
      </w:r>
      <w:r>
        <w:rPr>
          <w:rFonts w:eastAsia="Times New Roman" w:cs="Times New Roman"/>
          <w:szCs w:val="24"/>
        </w:rPr>
        <w:t xml:space="preserve">εχθρός σας. Είναι τιμή μας </w:t>
      </w:r>
      <w:r w:rsidRPr="00506B7A">
        <w:rPr>
          <w:rFonts w:eastAsia="Times New Roman" w:cs="Times New Roman"/>
          <w:szCs w:val="24"/>
        </w:rPr>
        <w:t>και σας υποσχόμαστε ότι μέχρι τέλο</w:t>
      </w:r>
      <w:r>
        <w:rPr>
          <w:rFonts w:eastAsia="Times New Roman" w:cs="Times New Roman"/>
          <w:szCs w:val="24"/>
        </w:rPr>
        <w:t>υς αυτοί</w:t>
      </w:r>
      <w:r w:rsidRPr="00506B7A">
        <w:rPr>
          <w:rFonts w:eastAsia="Times New Roman" w:cs="Times New Roman"/>
          <w:szCs w:val="24"/>
        </w:rPr>
        <w:t xml:space="preserve"> θα είμαστε</w:t>
      </w:r>
      <w:r>
        <w:rPr>
          <w:rFonts w:eastAsia="Times New Roman" w:cs="Times New Roman"/>
          <w:szCs w:val="24"/>
        </w:rPr>
        <w:t xml:space="preserve">: οι εχθροί αυτού του </w:t>
      </w:r>
      <w:proofErr w:type="spellStart"/>
      <w:r>
        <w:rPr>
          <w:rFonts w:eastAsia="Times New Roman" w:cs="Times New Roman"/>
          <w:szCs w:val="24"/>
        </w:rPr>
        <w:t>κλεπτοκρατικού</w:t>
      </w:r>
      <w:proofErr w:type="spellEnd"/>
      <w:r>
        <w:rPr>
          <w:rFonts w:eastAsia="Times New Roman" w:cs="Times New Roman"/>
          <w:szCs w:val="24"/>
        </w:rPr>
        <w:t xml:space="preserve"> τόξου, που κλέψατε, λεηλατήσατε, ισοπεδώσατε τον Έλληνα. Εμείς θα είμαστε εδώ να τον υπερασπιστούμε. Πολε</w:t>
      </w:r>
      <w:r>
        <w:rPr>
          <w:rFonts w:eastAsia="Times New Roman" w:cs="Times New Roman"/>
          <w:szCs w:val="24"/>
        </w:rPr>
        <w:t xml:space="preserve">μήστε μας όπως </w:t>
      </w:r>
      <w:r w:rsidRPr="00506B7A">
        <w:rPr>
          <w:rFonts w:eastAsia="Times New Roman" w:cs="Times New Roman"/>
          <w:szCs w:val="24"/>
        </w:rPr>
        <w:t>μπορείτε</w:t>
      </w:r>
      <w:r>
        <w:rPr>
          <w:rFonts w:eastAsia="Times New Roman" w:cs="Times New Roman"/>
          <w:szCs w:val="24"/>
        </w:rPr>
        <w:t xml:space="preserve">. Θα σας πολεμήσουμε κι εμείς με όλες τις δυνάμεις μας. </w:t>
      </w:r>
      <w:r w:rsidRPr="00506B7A">
        <w:rPr>
          <w:rFonts w:eastAsia="Times New Roman" w:cs="Times New Roman"/>
          <w:szCs w:val="24"/>
        </w:rPr>
        <w:t xml:space="preserve"> </w:t>
      </w:r>
    </w:p>
    <w:p w14:paraId="03A731DA" w14:textId="77777777" w:rsidR="00E615E6" w:rsidRDefault="00720F21">
      <w:pPr>
        <w:tabs>
          <w:tab w:val="left" w:pos="6168"/>
        </w:tabs>
        <w:spacing w:after="0" w:line="600" w:lineRule="auto"/>
        <w:ind w:firstLine="720"/>
        <w:jc w:val="both"/>
        <w:rPr>
          <w:rFonts w:eastAsia="Times New Roman" w:cs="Times New Roman"/>
          <w:szCs w:val="24"/>
        </w:rPr>
      </w:pPr>
      <w:r>
        <w:rPr>
          <w:rFonts w:eastAsia="Times New Roman" w:cs="Times New Roman"/>
          <w:szCs w:val="24"/>
        </w:rPr>
        <w:t xml:space="preserve">Ας πω, λοιπόν, κάτι που ίσως να μην έχει γίνει πολύ γνωστό. </w:t>
      </w:r>
    </w:p>
    <w:p w14:paraId="03A731DB" w14:textId="77777777" w:rsidR="00E615E6" w:rsidRDefault="00720F21">
      <w:pPr>
        <w:tabs>
          <w:tab w:val="left" w:pos="6168"/>
        </w:tabs>
        <w:spacing w:after="0" w:line="600" w:lineRule="auto"/>
        <w:ind w:firstLine="720"/>
        <w:jc w:val="both"/>
        <w:rPr>
          <w:rFonts w:eastAsia="Times New Roman" w:cs="Times New Roman"/>
          <w:szCs w:val="24"/>
        </w:rPr>
      </w:pPr>
      <w:r>
        <w:rPr>
          <w:rFonts w:eastAsia="Times New Roman" w:cs="Times New Roman"/>
          <w:szCs w:val="24"/>
        </w:rPr>
        <w:t xml:space="preserve">Πριν από λίγες ημέρες -την περασμένη Τετάρτη </w:t>
      </w:r>
      <w:r w:rsidRPr="00506B7A">
        <w:rPr>
          <w:rFonts w:eastAsia="Times New Roman" w:cs="Times New Roman"/>
          <w:szCs w:val="24"/>
        </w:rPr>
        <w:t>νομίζω</w:t>
      </w:r>
      <w:r>
        <w:rPr>
          <w:rFonts w:eastAsia="Times New Roman" w:cs="Times New Roman"/>
          <w:szCs w:val="24"/>
        </w:rPr>
        <w:t xml:space="preserve">- στο </w:t>
      </w:r>
      <w:r w:rsidRPr="00506B7A">
        <w:rPr>
          <w:rFonts w:eastAsia="Times New Roman" w:cs="Times New Roman"/>
          <w:szCs w:val="24"/>
        </w:rPr>
        <w:t xml:space="preserve"> Ευρωκοινοβούλιο υπήρχε ένα ψήφισμα καταδίκης της Τουρκία</w:t>
      </w:r>
      <w:r w:rsidRPr="00506B7A">
        <w:rPr>
          <w:rFonts w:eastAsia="Times New Roman" w:cs="Times New Roman"/>
          <w:szCs w:val="24"/>
        </w:rPr>
        <w:t>ς από τους Ευρωβουλευτές</w:t>
      </w:r>
      <w:r>
        <w:rPr>
          <w:rFonts w:eastAsia="Times New Roman" w:cs="Times New Roman"/>
          <w:szCs w:val="24"/>
        </w:rPr>
        <w:t>.</w:t>
      </w:r>
      <w:r w:rsidRPr="00506B7A">
        <w:rPr>
          <w:rFonts w:eastAsia="Times New Roman" w:cs="Times New Roman"/>
          <w:szCs w:val="24"/>
        </w:rPr>
        <w:t xml:space="preserve"> Το ψήφισμα αυτό </w:t>
      </w:r>
      <w:r>
        <w:rPr>
          <w:rFonts w:eastAsia="Times New Roman" w:cs="Times New Roman"/>
          <w:szCs w:val="24"/>
        </w:rPr>
        <w:t xml:space="preserve">το ψήφισε η συντριπτική πλειοψηφία </w:t>
      </w:r>
      <w:r w:rsidRPr="00506B7A">
        <w:rPr>
          <w:rFonts w:eastAsia="Times New Roman" w:cs="Times New Roman"/>
          <w:szCs w:val="24"/>
        </w:rPr>
        <w:t xml:space="preserve">των Ευρωπαίων Βουλευτών και είχε να κάνει με το να σταματήσει να συζητείται πλέον το θέμα </w:t>
      </w:r>
      <w:r w:rsidRPr="00506B7A">
        <w:rPr>
          <w:rFonts w:eastAsia="Times New Roman" w:cs="Times New Roman"/>
          <w:szCs w:val="24"/>
        </w:rPr>
        <w:lastRenderedPageBreak/>
        <w:t>ένταξης της Τουρκίας στην Ευρωπαϊκή Ένωση</w:t>
      </w:r>
      <w:r>
        <w:rPr>
          <w:rFonts w:eastAsia="Times New Roman" w:cs="Times New Roman"/>
          <w:szCs w:val="24"/>
        </w:rPr>
        <w:t>, κάτι πάρα πολύ καλό και πάρα πολύ θετικό φυσικ</w:t>
      </w:r>
      <w:r>
        <w:rPr>
          <w:rFonts w:eastAsia="Times New Roman" w:cs="Times New Roman"/>
          <w:szCs w:val="24"/>
        </w:rPr>
        <w:t xml:space="preserve">ά. Δεν το ψήφισαν </w:t>
      </w:r>
      <w:proofErr w:type="spellStart"/>
      <w:r>
        <w:rPr>
          <w:rFonts w:eastAsia="Times New Roman" w:cs="Times New Roman"/>
          <w:szCs w:val="24"/>
        </w:rPr>
        <w:t>εκατόν</w:t>
      </w:r>
      <w:proofErr w:type="spellEnd"/>
      <w:r>
        <w:rPr>
          <w:rFonts w:eastAsia="Times New Roman" w:cs="Times New Roman"/>
          <w:szCs w:val="24"/>
        </w:rPr>
        <w:t xml:space="preserve"> εννέα </w:t>
      </w:r>
      <w:r w:rsidRPr="00506B7A">
        <w:rPr>
          <w:rFonts w:eastAsia="Times New Roman" w:cs="Times New Roman"/>
          <w:szCs w:val="24"/>
        </w:rPr>
        <w:t>Βουλευτές</w:t>
      </w:r>
      <w:r>
        <w:rPr>
          <w:rFonts w:eastAsia="Times New Roman" w:cs="Times New Roman"/>
          <w:szCs w:val="24"/>
        </w:rPr>
        <w:t xml:space="preserve">. Οι </w:t>
      </w:r>
      <w:r w:rsidRPr="00506B7A">
        <w:rPr>
          <w:rFonts w:eastAsia="Times New Roman" w:cs="Times New Roman"/>
          <w:szCs w:val="24"/>
        </w:rPr>
        <w:t xml:space="preserve"> </w:t>
      </w:r>
      <w:r>
        <w:rPr>
          <w:rFonts w:eastAsia="Times New Roman" w:cs="Times New Roman"/>
          <w:szCs w:val="24"/>
        </w:rPr>
        <w:t>υπόλοιποι</w:t>
      </w:r>
      <w:r w:rsidRPr="00506B7A">
        <w:rPr>
          <w:rFonts w:eastAsia="Times New Roman" w:cs="Times New Roman"/>
          <w:szCs w:val="24"/>
        </w:rPr>
        <w:t xml:space="preserve"> το ψήφισαν </w:t>
      </w:r>
      <w:r>
        <w:rPr>
          <w:rFonts w:eastAsia="Times New Roman" w:cs="Times New Roman"/>
          <w:szCs w:val="24"/>
        </w:rPr>
        <w:t xml:space="preserve">ή απείχαν. Στους </w:t>
      </w:r>
      <w:proofErr w:type="spellStart"/>
      <w:r>
        <w:rPr>
          <w:rFonts w:eastAsia="Times New Roman" w:cs="Times New Roman"/>
          <w:szCs w:val="24"/>
        </w:rPr>
        <w:t>εκατόν</w:t>
      </w:r>
      <w:proofErr w:type="spellEnd"/>
      <w:r>
        <w:rPr>
          <w:rFonts w:eastAsia="Times New Roman" w:cs="Times New Roman"/>
          <w:szCs w:val="24"/>
        </w:rPr>
        <w:t xml:space="preserve"> εννέα</w:t>
      </w:r>
      <w:r w:rsidRPr="00506B7A">
        <w:rPr>
          <w:rFonts w:eastAsia="Times New Roman" w:cs="Times New Roman"/>
          <w:szCs w:val="24"/>
        </w:rPr>
        <w:t xml:space="preserve"> Βουλευτές που δεν το ψήφισαν</w:t>
      </w:r>
      <w:r>
        <w:rPr>
          <w:rFonts w:eastAsia="Times New Roman" w:cs="Times New Roman"/>
          <w:szCs w:val="24"/>
        </w:rPr>
        <w:t>,</w:t>
      </w:r>
      <w:r w:rsidRPr="00506B7A">
        <w:rPr>
          <w:rFonts w:eastAsia="Times New Roman" w:cs="Times New Roman"/>
          <w:szCs w:val="24"/>
        </w:rPr>
        <w:t xml:space="preserve"> </w:t>
      </w:r>
      <w:r>
        <w:rPr>
          <w:rFonts w:eastAsia="Times New Roman" w:cs="Times New Roman"/>
          <w:szCs w:val="24"/>
        </w:rPr>
        <w:t>ξέρετε ποιοι ήταν; Ήταν οι Έλληνες</w:t>
      </w:r>
      <w:r w:rsidRPr="00506B7A">
        <w:rPr>
          <w:rFonts w:eastAsia="Times New Roman" w:cs="Times New Roman"/>
          <w:szCs w:val="24"/>
        </w:rPr>
        <w:t xml:space="preserve"> Βουλευτές</w:t>
      </w:r>
      <w:r>
        <w:rPr>
          <w:rFonts w:eastAsia="Times New Roman" w:cs="Times New Roman"/>
          <w:szCs w:val="24"/>
        </w:rPr>
        <w:t xml:space="preserve"> από το</w:t>
      </w:r>
      <w:r w:rsidRPr="00506B7A">
        <w:rPr>
          <w:rFonts w:eastAsia="Times New Roman" w:cs="Times New Roman"/>
          <w:szCs w:val="24"/>
        </w:rPr>
        <w:t xml:space="preserve"> ΣΥΡΙΖΑ</w:t>
      </w:r>
      <w:r>
        <w:rPr>
          <w:rFonts w:eastAsia="Times New Roman" w:cs="Times New Roman"/>
          <w:szCs w:val="24"/>
        </w:rPr>
        <w:t>, το</w:t>
      </w:r>
      <w:r w:rsidRPr="00506B7A">
        <w:rPr>
          <w:rFonts w:eastAsia="Times New Roman" w:cs="Times New Roman"/>
          <w:szCs w:val="24"/>
        </w:rPr>
        <w:t xml:space="preserve"> Ποτάμι και </w:t>
      </w:r>
      <w:r>
        <w:rPr>
          <w:rFonts w:eastAsia="Times New Roman" w:cs="Times New Roman"/>
          <w:szCs w:val="24"/>
        </w:rPr>
        <w:t xml:space="preserve">τη </w:t>
      </w:r>
      <w:r w:rsidRPr="00506B7A">
        <w:rPr>
          <w:rFonts w:eastAsia="Times New Roman" w:cs="Times New Roman"/>
          <w:szCs w:val="24"/>
        </w:rPr>
        <w:t>Νέα Δημοκρατία</w:t>
      </w:r>
      <w:r>
        <w:rPr>
          <w:rFonts w:eastAsia="Times New Roman" w:cs="Times New Roman"/>
          <w:szCs w:val="24"/>
        </w:rPr>
        <w:t xml:space="preserve">, αυτοί οι </w:t>
      </w:r>
      <w:proofErr w:type="spellStart"/>
      <w:r>
        <w:rPr>
          <w:rFonts w:eastAsia="Times New Roman" w:cs="Times New Roman"/>
          <w:szCs w:val="24"/>
        </w:rPr>
        <w:t>πατριωτάρες</w:t>
      </w:r>
      <w:proofErr w:type="spellEnd"/>
      <w:r>
        <w:rPr>
          <w:rFonts w:eastAsia="Times New Roman" w:cs="Times New Roman"/>
          <w:szCs w:val="24"/>
        </w:rPr>
        <w:t xml:space="preserve"> της Νέας Δημοκρατίας που αγκαλιά με τον ΣΥΡΙΖΑ πούλησαν τη Μακεδονία μας. </w:t>
      </w:r>
      <w:r w:rsidRPr="00506B7A">
        <w:rPr>
          <w:rFonts w:eastAsia="Times New Roman" w:cs="Times New Roman"/>
          <w:szCs w:val="24"/>
        </w:rPr>
        <w:t xml:space="preserve"> </w:t>
      </w:r>
    </w:p>
    <w:p w14:paraId="03A731DC" w14:textId="77777777" w:rsidR="00E615E6" w:rsidRDefault="00720F21">
      <w:pPr>
        <w:tabs>
          <w:tab w:val="left" w:pos="6168"/>
        </w:tabs>
        <w:spacing w:after="0" w:line="600" w:lineRule="auto"/>
        <w:ind w:firstLine="720"/>
        <w:jc w:val="both"/>
        <w:rPr>
          <w:rFonts w:eastAsia="Times New Roman" w:cs="Times New Roman"/>
          <w:szCs w:val="24"/>
        </w:rPr>
      </w:pPr>
      <w:r>
        <w:rPr>
          <w:rFonts w:eastAsia="Times New Roman" w:cs="Times New Roman"/>
          <w:szCs w:val="24"/>
        </w:rPr>
        <w:t>Ακούστε, λ</w:t>
      </w:r>
      <w:r w:rsidRPr="00506B7A">
        <w:rPr>
          <w:rFonts w:eastAsia="Times New Roman" w:cs="Times New Roman"/>
          <w:szCs w:val="24"/>
        </w:rPr>
        <w:t>οιπόν</w:t>
      </w:r>
      <w:r>
        <w:rPr>
          <w:rFonts w:eastAsia="Times New Roman" w:cs="Times New Roman"/>
          <w:szCs w:val="24"/>
        </w:rPr>
        <w:t>, για το ψήφισμα αυτό τ</w:t>
      </w:r>
      <w:r w:rsidRPr="00506B7A">
        <w:rPr>
          <w:rFonts w:eastAsia="Times New Roman" w:cs="Times New Roman"/>
          <w:szCs w:val="24"/>
        </w:rPr>
        <w:t xml:space="preserve">ι έλεγε το </w:t>
      </w:r>
      <w:r>
        <w:rPr>
          <w:rFonts w:eastAsia="Times New Roman" w:cs="Times New Roman"/>
          <w:szCs w:val="24"/>
        </w:rPr>
        <w:t>Ε</w:t>
      </w:r>
      <w:r w:rsidRPr="00506B7A">
        <w:rPr>
          <w:rFonts w:eastAsia="Times New Roman" w:cs="Times New Roman"/>
          <w:szCs w:val="24"/>
        </w:rPr>
        <w:t xml:space="preserve">υρωπαϊκό Κοινοβούλιο και </w:t>
      </w:r>
      <w:r>
        <w:rPr>
          <w:rFonts w:eastAsia="Times New Roman" w:cs="Times New Roman"/>
          <w:szCs w:val="24"/>
        </w:rPr>
        <w:t xml:space="preserve">σε τι </w:t>
      </w:r>
      <w:r w:rsidRPr="00506B7A">
        <w:rPr>
          <w:rFonts w:eastAsia="Times New Roman" w:cs="Times New Roman"/>
          <w:szCs w:val="24"/>
        </w:rPr>
        <w:t>δεν δέχτηκε να συνταχθεί το συνταγματικό τόξο</w:t>
      </w:r>
      <w:r>
        <w:rPr>
          <w:rFonts w:eastAsia="Times New Roman" w:cs="Times New Roman"/>
          <w:szCs w:val="24"/>
        </w:rPr>
        <w:t>,</w:t>
      </w:r>
      <w:r w:rsidRPr="00506B7A">
        <w:rPr>
          <w:rFonts w:eastAsia="Times New Roman" w:cs="Times New Roman"/>
          <w:szCs w:val="24"/>
        </w:rPr>
        <w:t xml:space="preserve"> το </w:t>
      </w:r>
      <w:proofErr w:type="spellStart"/>
      <w:r w:rsidRPr="00506B7A">
        <w:rPr>
          <w:rFonts w:eastAsia="Times New Roman" w:cs="Times New Roman"/>
          <w:szCs w:val="24"/>
        </w:rPr>
        <w:t>παρεάκι</w:t>
      </w:r>
      <w:proofErr w:type="spellEnd"/>
      <w:r w:rsidRPr="00506B7A">
        <w:rPr>
          <w:rFonts w:eastAsia="Times New Roman" w:cs="Times New Roman"/>
          <w:szCs w:val="24"/>
        </w:rPr>
        <w:t xml:space="preserve"> σας εδώ πέρα</w:t>
      </w:r>
      <w:r>
        <w:rPr>
          <w:rFonts w:eastAsia="Times New Roman" w:cs="Times New Roman"/>
          <w:szCs w:val="24"/>
        </w:rPr>
        <w:t>.</w:t>
      </w:r>
      <w:r w:rsidRPr="00506B7A">
        <w:rPr>
          <w:rFonts w:eastAsia="Times New Roman" w:cs="Times New Roman"/>
          <w:szCs w:val="24"/>
        </w:rPr>
        <w:t xml:space="preserve"> Έλεγ</w:t>
      </w:r>
      <w:r w:rsidRPr="00506B7A">
        <w:rPr>
          <w:rFonts w:eastAsia="Times New Roman" w:cs="Times New Roman"/>
          <w:szCs w:val="24"/>
        </w:rPr>
        <w:t>ε</w:t>
      </w:r>
      <w:r>
        <w:rPr>
          <w:rFonts w:eastAsia="Times New Roman" w:cs="Times New Roman"/>
          <w:szCs w:val="24"/>
        </w:rPr>
        <w:t>,</w:t>
      </w:r>
      <w:r w:rsidRPr="00506B7A">
        <w:rPr>
          <w:rFonts w:eastAsia="Times New Roman" w:cs="Times New Roman"/>
          <w:szCs w:val="24"/>
        </w:rPr>
        <w:t xml:space="preserve"> </w:t>
      </w:r>
      <w:r>
        <w:rPr>
          <w:rFonts w:eastAsia="Times New Roman" w:cs="Times New Roman"/>
          <w:szCs w:val="24"/>
        </w:rPr>
        <w:t>λ</w:t>
      </w:r>
      <w:r w:rsidRPr="00506B7A">
        <w:rPr>
          <w:rFonts w:eastAsia="Times New Roman" w:cs="Times New Roman"/>
          <w:szCs w:val="24"/>
        </w:rPr>
        <w:t>οιπόν</w:t>
      </w:r>
      <w:r>
        <w:rPr>
          <w:rFonts w:eastAsia="Times New Roman" w:cs="Times New Roman"/>
          <w:szCs w:val="24"/>
        </w:rPr>
        <w:t>,</w:t>
      </w:r>
      <w:r w:rsidRPr="00506B7A">
        <w:rPr>
          <w:rFonts w:eastAsia="Times New Roman" w:cs="Times New Roman"/>
          <w:szCs w:val="24"/>
        </w:rPr>
        <w:t xml:space="preserve"> η απόφαση αυτή</w:t>
      </w:r>
      <w:r>
        <w:rPr>
          <w:rFonts w:eastAsia="Times New Roman" w:cs="Times New Roman"/>
          <w:szCs w:val="24"/>
        </w:rPr>
        <w:t>:</w:t>
      </w:r>
      <w:r w:rsidRPr="00506B7A">
        <w:rPr>
          <w:rFonts w:eastAsia="Times New Roman" w:cs="Times New Roman"/>
          <w:szCs w:val="24"/>
        </w:rPr>
        <w:t xml:space="preserve"> Η Τουρκία θα </w:t>
      </w:r>
      <w:r>
        <w:rPr>
          <w:rFonts w:eastAsia="Times New Roman" w:cs="Times New Roman"/>
          <w:szCs w:val="24"/>
        </w:rPr>
        <w:t xml:space="preserve">έπρεπε </w:t>
      </w:r>
      <w:r w:rsidRPr="00506B7A">
        <w:rPr>
          <w:rFonts w:eastAsia="Times New Roman" w:cs="Times New Roman"/>
          <w:szCs w:val="24"/>
        </w:rPr>
        <w:t xml:space="preserve">να σεβαστεί τη σχέση με τους γείτονές </w:t>
      </w:r>
      <w:r>
        <w:rPr>
          <w:rFonts w:eastAsia="Times New Roman" w:cs="Times New Roman"/>
          <w:szCs w:val="24"/>
        </w:rPr>
        <w:t>της, ό</w:t>
      </w:r>
      <w:r w:rsidRPr="00506B7A">
        <w:rPr>
          <w:rFonts w:eastAsia="Times New Roman" w:cs="Times New Roman"/>
          <w:szCs w:val="24"/>
        </w:rPr>
        <w:t>σον αφορά τα χερσαία και θαλάσσια σύνορα και τον εναέριο χώρο</w:t>
      </w:r>
      <w:r>
        <w:rPr>
          <w:rFonts w:eastAsia="Times New Roman" w:cs="Times New Roman"/>
          <w:szCs w:val="24"/>
        </w:rPr>
        <w:t>, σ</w:t>
      </w:r>
      <w:r w:rsidRPr="00506B7A">
        <w:rPr>
          <w:rFonts w:eastAsia="Times New Roman" w:cs="Times New Roman"/>
          <w:szCs w:val="24"/>
        </w:rPr>
        <w:t>ύμφωνα με τις διατάξεις του χάρτη του ΟΗΕ και με το διεθνές δίκαιο</w:t>
      </w:r>
      <w:r>
        <w:rPr>
          <w:rFonts w:eastAsia="Times New Roman" w:cs="Times New Roman"/>
          <w:szCs w:val="24"/>
        </w:rPr>
        <w:t>.</w:t>
      </w:r>
      <w:r w:rsidRPr="00506B7A">
        <w:rPr>
          <w:rFonts w:eastAsia="Times New Roman" w:cs="Times New Roman"/>
          <w:szCs w:val="24"/>
        </w:rPr>
        <w:t xml:space="preserve"> </w:t>
      </w:r>
      <w:r>
        <w:rPr>
          <w:rFonts w:eastAsia="Times New Roman" w:cs="Times New Roman"/>
          <w:szCs w:val="24"/>
        </w:rPr>
        <w:t>Επαναλαμβάνει, λέει,</w:t>
      </w:r>
      <w:r w:rsidRPr="00506B7A">
        <w:rPr>
          <w:rFonts w:eastAsia="Times New Roman" w:cs="Times New Roman"/>
          <w:szCs w:val="24"/>
        </w:rPr>
        <w:t xml:space="preserve"> την έκκλησή </w:t>
      </w:r>
      <w:r w:rsidRPr="00506B7A">
        <w:rPr>
          <w:rFonts w:eastAsia="Times New Roman" w:cs="Times New Roman"/>
          <w:szCs w:val="24"/>
        </w:rPr>
        <w:t xml:space="preserve">του προς την τουρκική </w:t>
      </w:r>
      <w:r>
        <w:rPr>
          <w:rFonts w:eastAsia="Times New Roman" w:cs="Times New Roman"/>
          <w:szCs w:val="24"/>
        </w:rPr>
        <w:t>κ</w:t>
      </w:r>
      <w:r w:rsidRPr="00506B7A">
        <w:rPr>
          <w:rFonts w:eastAsia="Times New Roman" w:cs="Times New Roman"/>
          <w:szCs w:val="24"/>
        </w:rPr>
        <w:t>υβέρνηση να υπογράψει και να κυρώσει τη Σύμβαση των Ηνωμένων Εθνών για το δίκαιο της θάλασσας</w:t>
      </w:r>
      <w:r>
        <w:rPr>
          <w:rFonts w:eastAsia="Times New Roman" w:cs="Times New Roman"/>
          <w:szCs w:val="24"/>
        </w:rPr>
        <w:t>.</w:t>
      </w:r>
      <w:r w:rsidRPr="00506B7A">
        <w:rPr>
          <w:rFonts w:eastAsia="Times New Roman" w:cs="Times New Roman"/>
          <w:szCs w:val="24"/>
        </w:rPr>
        <w:t xml:space="preserve"> </w:t>
      </w:r>
    </w:p>
    <w:p w14:paraId="03A731DD" w14:textId="77777777" w:rsidR="00E615E6" w:rsidRDefault="00720F21">
      <w:pPr>
        <w:tabs>
          <w:tab w:val="left" w:pos="6168"/>
        </w:tabs>
        <w:spacing w:after="0" w:line="600" w:lineRule="auto"/>
        <w:ind w:firstLine="720"/>
        <w:jc w:val="both"/>
        <w:rPr>
          <w:rFonts w:eastAsia="Times New Roman" w:cs="Times New Roman"/>
          <w:szCs w:val="24"/>
        </w:rPr>
      </w:pPr>
      <w:r w:rsidRPr="00506B7A">
        <w:rPr>
          <w:rFonts w:eastAsia="Times New Roman" w:cs="Times New Roman"/>
          <w:szCs w:val="24"/>
        </w:rPr>
        <w:t xml:space="preserve">Ακούστε </w:t>
      </w:r>
      <w:r>
        <w:rPr>
          <w:rFonts w:eastAsia="Times New Roman" w:cs="Times New Roman"/>
          <w:szCs w:val="24"/>
        </w:rPr>
        <w:t>εδώ τ</w:t>
      </w:r>
      <w:r w:rsidRPr="00506B7A">
        <w:rPr>
          <w:rFonts w:eastAsia="Times New Roman" w:cs="Times New Roman"/>
          <w:szCs w:val="24"/>
        </w:rPr>
        <w:t xml:space="preserve">ι δεν έχουν υπογράψει οι Έλληνες </w:t>
      </w:r>
      <w:r>
        <w:rPr>
          <w:rFonts w:eastAsia="Times New Roman" w:cs="Times New Roman"/>
          <w:szCs w:val="24"/>
        </w:rPr>
        <w:t>Βουλευτές!</w:t>
      </w:r>
    </w:p>
    <w:p w14:paraId="03A731DE" w14:textId="77777777" w:rsidR="00E615E6" w:rsidRDefault="00720F21">
      <w:pPr>
        <w:spacing w:after="0" w:line="600" w:lineRule="auto"/>
        <w:ind w:firstLine="720"/>
        <w:jc w:val="both"/>
        <w:rPr>
          <w:rFonts w:eastAsia="Times New Roman" w:cs="Times New Roman"/>
          <w:szCs w:val="24"/>
        </w:rPr>
      </w:pPr>
      <w:r>
        <w:rPr>
          <w:rFonts w:eastAsia="Times New Roman" w:cs="Times New Roman"/>
          <w:szCs w:val="24"/>
        </w:rPr>
        <w:lastRenderedPageBreak/>
        <w:t>Συνεχίζω: Προτρέπει την κ</w:t>
      </w:r>
      <w:r w:rsidRPr="00760044">
        <w:rPr>
          <w:rFonts w:eastAsia="Times New Roman" w:cs="Times New Roman"/>
          <w:szCs w:val="24"/>
        </w:rPr>
        <w:t xml:space="preserve">υβέρνηση </w:t>
      </w:r>
      <w:r>
        <w:rPr>
          <w:rFonts w:eastAsia="Times New Roman" w:cs="Times New Roman"/>
          <w:szCs w:val="24"/>
        </w:rPr>
        <w:t xml:space="preserve">της </w:t>
      </w:r>
      <w:r w:rsidRPr="00760044">
        <w:rPr>
          <w:rFonts w:eastAsia="Times New Roman" w:cs="Times New Roman"/>
          <w:szCs w:val="24"/>
        </w:rPr>
        <w:t xml:space="preserve">Τουρκίας να θέσει τέλος </w:t>
      </w:r>
      <w:r>
        <w:rPr>
          <w:rFonts w:eastAsia="Times New Roman" w:cs="Times New Roman"/>
          <w:szCs w:val="24"/>
        </w:rPr>
        <w:t>σ</w:t>
      </w:r>
      <w:r w:rsidRPr="00760044">
        <w:rPr>
          <w:rFonts w:eastAsia="Times New Roman" w:cs="Times New Roman"/>
          <w:szCs w:val="24"/>
        </w:rPr>
        <w:t>τις επαναλαμβανόμ</w:t>
      </w:r>
      <w:r w:rsidRPr="00760044">
        <w:rPr>
          <w:rFonts w:eastAsia="Times New Roman" w:cs="Times New Roman"/>
          <w:szCs w:val="24"/>
        </w:rPr>
        <w:t xml:space="preserve">ενες παραβιάσεις του εναέριου χώρου και των χωρικών υδάτων της Ελλάδας και να σεβαστεί την εδαφική ακεραιότητα και την </w:t>
      </w:r>
      <w:r>
        <w:rPr>
          <w:rFonts w:eastAsia="Times New Roman" w:cs="Times New Roman"/>
          <w:szCs w:val="24"/>
        </w:rPr>
        <w:t xml:space="preserve">κυριαρχία όλων των γειτόνων της. Θεωρεί λυπηρό </w:t>
      </w:r>
      <w:r w:rsidRPr="00760044">
        <w:rPr>
          <w:rFonts w:eastAsia="Times New Roman" w:cs="Times New Roman"/>
          <w:szCs w:val="24"/>
        </w:rPr>
        <w:t xml:space="preserve">το γεγονός ότι δεν έχει ανακληθεί ακόμα </w:t>
      </w:r>
      <w:r>
        <w:rPr>
          <w:rFonts w:eastAsia="Times New Roman" w:cs="Times New Roman"/>
          <w:szCs w:val="24"/>
        </w:rPr>
        <w:t xml:space="preserve">η απειλή του </w:t>
      </w:r>
      <w:r>
        <w:rPr>
          <w:rFonts w:eastAsia="Times New Roman" w:cs="Times New Roman"/>
          <w:szCs w:val="24"/>
          <w:lang w:val="en-US"/>
        </w:rPr>
        <w:t>casus</w:t>
      </w:r>
      <w:r w:rsidRPr="00760044">
        <w:rPr>
          <w:rFonts w:eastAsia="Times New Roman" w:cs="Times New Roman"/>
          <w:szCs w:val="24"/>
        </w:rPr>
        <w:t xml:space="preserve"> </w:t>
      </w:r>
      <w:r>
        <w:rPr>
          <w:rFonts w:eastAsia="Times New Roman" w:cs="Times New Roman"/>
          <w:szCs w:val="24"/>
          <w:lang w:val="en-US"/>
        </w:rPr>
        <w:t>belli</w:t>
      </w:r>
      <w:r>
        <w:rPr>
          <w:rFonts w:eastAsia="Times New Roman" w:cs="Times New Roman"/>
          <w:szCs w:val="24"/>
        </w:rPr>
        <w:t>,</w:t>
      </w:r>
      <w:r w:rsidRPr="00760044">
        <w:rPr>
          <w:rFonts w:eastAsia="Times New Roman" w:cs="Times New Roman"/>
          <w:szCs w:val="24"/>
        </w:rPr>
        <w:t xml:space="preserve"> που έχει κηρύξει η μεγάλ</w:t>
      </w:r>
      <w:r w:rsidRPr="00760044">
        <w:rPr>
          <w:rFonts w:eastAsia="Times New Roman" w:cs="Times New Roman"/>
          <w:szCs w:val="24"/>
        </w:rPr>
        <w:t>η τουρκική εθνοσυνέλευση κατά της Ελλάδος</w:t>
      </w:r>
      <w:r>
        <w:rPr>
          <w:rFonts w:eastAsia="Times New Roman" w:cs="Times New Roman"/>
          <w:szCs w:val="24"/>
        </w:rPr>
        <w:t>.</w:t>
      </w:r>
      <w:r w:rsidRPr="00760044">
        <w:rPr>
          <w:rFonts w:eastAsia="Times New Roman" w:cs="Times New Roman"/>
          <w:szCs w:val="24"/>
        </w:rPr>
        <w:t xml:space="preserve"> </w:t>
      </w:r>
      <w:r>
        <w:rPr>
          <w:rFonts w:eastAsia="Times New Roman" w:cs="Times New Roman"/>
          <w:szCs w:val="24"/>
        </w:rPr>
        <w:t>Τα ακούτε; Τα ακούνε οι Έλληνες πολίτες;</w:t>
      </w:r>
    </w:p>
    <w:p w14:paraId="03A731DF" w14:textId="77777777" w:rsidR="00E615E6" w:rsidRDefault="00720F21">
      <w:pPr>
        <w:spacing w:after="0" w:line="600" w:lineRule="auto"/>
        <w:ind w:firstLine="720"/>
        <w:jc w:val="both"/>
        <w:rPr>
          <w:rFonts w:eastAsia="Times New Roman" w:cs="Times New Roman"/>
          <w:szCs w:val="24"/>
        </w:rPr>
      </w:pPr>
      <w:r>
        <w:rPr>
          <w:rFonts w:eastAsia="Times New Roman" w:cs="Times New Roman"/>
          <w:szCs w:val="24"/>
        </w:rPr>
        <w:t>Και σ</w:t>
      </w:r>
      <w:r w:rsidRPr="00760044">
        <w:rPr>
          <w:rFonts w:eastAsia="Times New Roman" w:cs="Times New Roman"/>
          <w:szCs w:val="24"/>
        </w:rPr>
        <w:t xml:space="preserve">υνεχίζει και μιλάει για την Κύπρο και λέει ότι </w:t>
      </w:r>
      <w:r>
        <w:rPr>
          <w:rFonts w:eastAsia="Times New Roman" w:cs="Times New Roman"/>
          <w:szCs w:val="24"/>
        </w:rPr>
        <w:t xml:space="preserve">καλεί την </w:t>
      </w:r>
      <w:r w:rsidRPr="00760044">
        <w:rPr>
          <w:rFonts w:eastAsia="Times New Roman" w:cs="Times New Roman"/>
          <w:szCs w:val="24"/>
        </w:rPr>
        <w:t>Τουρκία να αρχίσει να αποσύρει τα στρατεύματά της από την Κύπρο</w:t>
      </w:r>
      <w:r>
        <w:rPr>
          <w:rFonts w:eastAsia="Times New Roman" w:cs="Times New Roman"/>
          <w:szCs w:val="24"/>
        </w:rPr>
        <w:t xml:space="preserve">, να μεταβιβάσει </w:t>
      </w:r>
      <w:r w:rsidRPr="00760044">
        <w:rPr>
          <w:rFonts w:eastAsia="Times New Roman" w:cs="Times New Roman"/>
          <w:szCs w:val="24"/>
        </w:rPr>
        <w:t xml:space="preserve">του </w:t>
      </w:r>
      <w:r>
        <w:rPr>
          <w:rFonts w:eastAsia="Times New Roman" w:cs="Times New Roman"/>
          <w:szCs w:val="24"/>
        </w:rPr>
        <w:t xml:space="preserve">περίκλειστη </w:t>
      </w:r>
      <w:r w:rsidRPr="00760044">
        <w:rPr>
          <w:rFonts w:eastAsia="Times New Roman" w:cs="Times New Roman"/>
          <w:szCs w:val="24"/>
        </w:rPr>
        <w:t xml:space="preserve">περιοχή της </w:t>
      </w:r>
      <w:r w:rsidRPr="00760044">
        <w:rPr>
          <w:rFonts w:eastAsia="Times New Roman" w:cs="Times New Roman"/>
          <w:szCs w:val="24"/>
        </w:rPr>
        <w:t>Αμμοχώστου στη διοίκηση των Ηνωμένων Εθνών</w:t>
      </w:r>
      <w:r>
        <w:rPr>
          <w:rFonts w:eastAsia="Times New Roman" w:cs="Times New Roman"/>
          <w:szCs w:val="24"/>
        </w:rPr>
        <w:t>, σύμφωνα με την απόφαση</w:t>
      </w:r>
      <w:r w:rsidRPr="00760044">
        <w:rPr>
          <w:rFonts w:eastAsia="Times New Roman" w:cs="Times New Roman"/>
          <w:szCs w:val="24"/>
        </w:rPr>
        <w:t xml:space="preserve"> 550 του Συμβουλίου Ασφαλείας του ΟΗΕ και να απόσχει από ενέργειες που αλλοιώνου</w:t>
      </w:r>
      <w:r>
        <w:rPr>
          <w:rFonts w:eastAsia="Times New Roman" w:cs="Times New Roman"/>
          <w:szCs w:val="24"/>
        </w:rPr>
        <w:t xml:space="preserve">ν τη δημογραφική ισορροπία του </w:t>
      </w:r>
      <w:r>
        <w:rPr>
          <w:rFonts w:eastAsia="Times New Roman" w:cs="Times New Roman"/>
          <w:szCs w:val="24"/>
        </w:rPr>
        <w:t>ν</w:t>
      </w:r>
      <w:r w:rsidRPr="00760044">
        <w:rPr>
          <w:rFonts w:eastAsia="Times New Roman" w:cs="Times New Roman"/>
          <w:szCs w:val="24"/>
        </w:rPr>
        <w:t>ησιού</w:t>
      </w:r>
      <w:r>
        <w:rPr>
          <w:rFonts w:eastAsia="Times New Roman" w:cs="Times New Roman"/>
          <w:szCs w:val="24"/>
        </w:rPr>
        <w:t>,</w:t>
      </w:r>
      <w:r w:rsidRPr="00760044">
        <w:rPr>
          <w:rFonts w:eastAsia="Times New Roman" w:cs="Times New Roman"/>
          <w:szCs w:val="24"/>
        </w:rPr>
        <w:t xml:space="preserve"> μέσω της εφαρμογ</w:t>
      </w:r>
      <w:r>
        <w:rPr>
          <w:rFonts w:eastAsia="Times New Roman" w:cs="Times New Roman"/>
          <w:szCs w:val="24"/>
        </w:rPr>
        <w:t>ής πολιτικής παράνομων εποικισμών.</w:t>
      </w:r>
      <w:r w:rsidRPr="00760044">
        <w:rPr>
          <w:rFonts w:eastAsia="Times New Roman" w:cs="Times New Roman"/>
          <w:szCs w:val="24"/>
        </w:rPr>
        <w:t xml:space="preserve"> </w:t>
      </w:r>
    </w:p>
    <w:p w14:paraId="03A731E0" w14:textId="77777777" w:rsidR="00E615E6" w:rsidRDefault="00720F21">
      <w:pPr>
        <w:spacing w:after="0" w:line="600" w:lineRule="auto"/>
        <w:ind w:firstLine="720"/>
        <w:jc w:val="both"/>
        <w:rPr>
          <w:rFonts w:eastAsia="Times New Roman" w:cs="Times New Roman"/>
          <w:szCs w:val="24"/>
        </w:rPr>
      </w:pPr>
      <w:r w:rsidRPr="00760044">
        <w:rPr>
          <w:rFonts w:eastAsia="Times New Roman" w:cs="Times New Roman"/>
          <w:szCs w:val="24"/>
        </w:rPr>
        <w:t xml:space="preserve">Αυτά </w:t>
      </w:r>
      <w:r>
        <w:rPr>
          <w:rFonts w:eastAsia="Times New Roman" w:cs="Times New Roman"/>
          <w:szCs w:val="24"/>
        </w:rPr>
        <w:t xml:space="preserve">τα έχουν </w:t>
      </w:r>
      <w:r w:rsidRPr="00760044">
        <w:rPr>
          <w:rFonts w:eastAsia="Times New Roman" w:cs="Times New Roman"/>
          <w:szCs w:val="24"/>
        </w:rPr>
        <w:t>δεχτε</w:t>
      </w:r>
      <w:r w:rsidRPr="00760044">
        <w:rPr>
          <w:rFonts w:eastAsia="Times New Roman" w:cs="Times New Roman"/>
          <w:szCs w:val="24"/>
        </w:rPr>
        <w:t>ί Βουλευτές από Γερμανία</w:t>
      </w:r>
      <w:r>
        <w:rPr>
          <w:rFonts w:eastAsia="Times New Roman" w:cs="Times New Roman"/>
          <w:szCs w:val="24"/>
        </w:rPr>
        <w:t>,</w:t>
      </w:r>
      <w:r w:rsidRPr="00760044">
        <w:rPr>
          <w:rFonts w:eastAsia="Times New Roman" w:cs="Times New Roman"/>
          <w:szCs w:val="24"/>
        </w:rPr>
        <w:t xml:space="preserve"> από Ιταλία</w:t>
      </w:r>
      <w:r>
        <w:rPr>
          <w:rFonts w:eastAsia="Times New Roman" w:cs="Times New Roman"/>
          <w:szCs w:val="24"/>
        </w:rPr>
        <w:t>, από</w:t>
      </w:r>
      <w:r w:rsidRPr="00760044">
        <w:rPr>
          <w:rFonts w:eastAsia="Times New Roman" w:cs="Times New Roman"/>
          <w:szCs w:val="24"/>
        </w:rPr>
        <w:t xml:space="preserve"> Ισπανία</w:t>
      </w:r>
      <w:r>
        <w:rPr>
          <w:rFonts w:eastAsia="Times New Roman" w:cs="Times New Roman"/>
          <w:szCs w:val="24"/>
        </w:rPr>
        <w:t>, από</w:t>
      </w:r>
      <w:r w:rsidRPr="00760044">
        <w:rPr>
          <w:rFonts w:eastAsia="Times New Roman" w:cs="Times New Roman"/>
          <w:szCs w:val="24"/>
        </w:rPr>
        <w:t xml:space="preserve"> Αγγλία και </w:t>
      </w:r>
      <w:r>
        <w:rPr>
          <w:rFonts w:eastAsia="Times New Roman" w:cs="Times New Roman"/>
          <w:szCs w:val="24"/>
        </w:rPr>
        <w:t>δεν τα έχει δεχτεί η</w:t>
      </w:r>
      <w:r w:rsidRPr="00760044">
        <w:rPr>
          <w:rFonts w:eastAsia="Times New Roman" w:cs="Times New Roman"/>
          <w:szCs w:val="24"/>
        </w:rPr>
        <w:t xml:space="preserve"> Ελλάδα</w:t>
      </w:r>
      <w:r>
        <w:rPr>
          <w:rFonts w:eastAsia="Times New Roman" w:cs="Times New Roman"/>
          <w:szCs w:val="24"/>
        </w:rPr>
        <w:t xml:space="preserve">. </w:t>
      </w:r>
      <w:r>
        <w:rPr>
          <w:rFonts w:eastAsia="Times New Roman" w:cs="Times New Roman"/>
          <w:szCs w:val="24"/>
        </w:rPr>
        <w:lastRenderedPageBreak/>
        <w:t>Μετά, όταν σας λέμε προδότες, παρεξηγείστε; Προδότες</w:t>
      </w:r>
      <w:r w:rsidRPr="00760044">
        <w:rPr>
          <w:rFonts w:eastAsia="Times New Roman" w:cs="Times New Roman"/>
          <w:szCs w:val="24"/>
        </w:rPr>
        <w:t xml:space="preserve"> είσαστε</w:t>
      </w:r>
      <w:r>
        <w:rPr>
          <w:rFonts w:eastAsia="Times New Roman" w:cs="Times New Roman"/>
          <w:szCs w:val="24"/>
        </w:rPr>
        <w:t>, αγκαλιά! Και, μάλιστα, βγήκε ο Ευρω</w:t>
      </w:r>
      <w:r w:rsidRPr="00760044">
        <w:rPr>
          <w:rFonts w:eastAsia="Times New Roman" w:cs="Times New Roman"/>
          <w:szCs w:val="24"/>
        </w:rPr>
        <w:t>βουλευτής του ΣΥΡΙΖΑ</w:t>
      </w:r>
      <w:r>
        <w:rPr>
          <w:rFonts w:eastAsia="Times New Roman" w:cs="Times New Roman"/>
          <w:szCs w:val="24"/>
        </w:rPr>
        <w:t>,</w:t>
      </w:r>
      <w:r w:rsidRPr="00760044">
        <w:rPr>
          <w:rFonts w:eastAsia="Times New Roman" w:cs="Times New Roman"/>
          <w:szCs w:val="24"/>
        </w:rPr>
        <w:t xml:space="preserve"> </w:t>
      </w:r>
      <w:r>
        <w:rPr>
          <w:rFonts w:eastAsia="Times New Roman" w:cs="Times New Roman"/>
          <w:szCs w:val="24"/>
        </w:rPr>
        <w:t xml:space="preserve">ο </w:t>
      </w:r>
      <w:proofErr w:type="spellStart"/>
      <w:r>
        <w:rPr>
          <w:rFonts w:eastAsia="Times New Roman" w:cs="Times New Roman"/>
          <w:szCs w:val="24"/>
        </w:rPr>
        <w:t>Κούλογλου</w:t>
      </w:r>
      <w:proofErr w:type="spellEnd"/>
      <w:r>
        <w:rPr>
          <w:rFonts w:eastAsia="Times New Roman" w:cs="Times New Roman"/>
          <w:szCs w:val="24"/>
        </w:rPr>
        <w:t xml:space="preserve">, </w:t>
      </w:r>
      <w:r w:rsidRPr="00760044">
        <w:rPr>
          <w:rFonts w:eastAsia="Times New Roman" w:cs="Times New Roman"/>
          <w:szCs w:val="24"/>
        </w:rPr>
        <w:t xml:space="preserve">και έδωσε </w:t>
      </w:r>
      <w:r>
        <w:rPr>
          <w:rFonts w:eastAsia="Times New Roman" w:cs="Times New Roman"/>
          <w:szCs w:val="24"/>
        </w:rPr>
        <w:t>σ</w:t>
      </w:r>
      <w:r w:rsidRPr="00760044">
        <w:rPr>
          <w:rFonts w:eastAsia="Times New Roman" w:cs="Times New Roman"/>
          <w:szCs w:val="24"/>
        </w:rPr>
        <w:t xml:space="preserve">υγχαρητήρια </w:t>
      </w:r>
      <w:r>
        <w:rPr>
          <w:rFonts w:eastAsia="Times New Roman" w:cs="Times New Roman"/>
          <w:szCs w:val="24"/>
        </w:rPr>
        <w:t>στην Ε</w:t>
      </w:r>
      <w:r>
        <w:rPr>
          <w:rFonts w:eastAsia="Times New Roman" w:cs="Times New Roman"/>
          <w:szCs w:val="24"/>
        </w:rPr>
        <w:t>υρω</w:t>
      </w:r>
      <w:r w:rsidRPr="00760044">
        <w:rPr>
          <w:rFonts w:eastAsia="Times New Roman" w:cs="Times New Roman"/>
          <w:szCs w:val="24"/>
        </w:rPr>
        <w:t>βουλευτή της Νέας Δημοκρατίας</w:t>
      </w:r>
      <w:r>
        <w:rPr>
          <w:rFonts w:eastAsia="Times New Roman" w:cs="Times New Roman"/>
          <w:szCs w:val="24"/>
        </w:rPr>
        <w:t>,</w:t>
      </w:r>
      <w:r w:rsidRPr="00760044">
        <w:rPr>
          <w:rFonts w:eastAsia="Times New Roman" w:cs="Times New Roman"/>
          <w:szCs w:val="24"/>
        </w:rPr>
        <w:t xml:space="preserve"> </w:t>
      </w:r>
      <w:r>
        <w:rPr>
          <w:rFonts w:eastAsia="Times New Roman" w:cs="Times New Roman"/>
          <w:szCs w:val="24"/>
        </w:rPr>
        <w:t>τη Σπυράκη,</w:t>
      </w:r>
      <w:r w:rsidRPr="00760044">
        <w:rPr>
          <w:rFonts w:eastAsia="Times New Roman" w:cs="Times New Roman"/>
          <w:szCs w:val="24"/>
        </w:rPr>
        <w:t xml:space="preserve"> η οποία ήταν εκείνη τη μέρα</w:t>
      </w:r>
      <w:r>
        <w:rPr>
          <w:rFonts w:eastAsia="Times New Roman" w:cs="Times New Roman"/>
          <w:szCs w:val="24"/>
        </w:rPr>
        <w:t xml:space="preserve"> εκεί και καταψήφισε αυτό</w:t>
      </w:r>
      <w:r w:rsidRPr="00760044">
        <w:rPr>
          <w:rFonts w:eastAsia="Times New Roman" w:cs="Times New Roman"/>
          <w:szCs w:val="24"/>
        </w:rPr>
        <w:t xml:space="preserve"> το ψήφισμα</w:t>
      </w:r>
      <w:r>
        <w:rPr>
          <w:rFonts w:eastAsia="Times New Roman" w:cs="Times New Roman"/>
          <w:szCs w:val="24"/>
        </w:rPr>
        <w:t>.</w:t>
      </w:r>
      <w:r w:rsidRPr="00760044">
        <w:rPr>
          <w:rFonts w:eastAsia="Times New Roman" w:cs="Times New Roman"/>
          <w:szCs w:val="24"/>
        </w:rPr>
        <w:t xml:space="preserve"> </w:t>
      </w:r>
    </w:p>
    <w:p w14:paraId="03A731E1" w14:textId="77777777" w:rsidR="00E615E6" w:rsidRDefault="00720F21">
      <w:pPr>
        <w:spacing w:after="0" w:line="600" w:lineRule="auto"/>
        <w:ind w:firstLine="720"/>
        <w:jc w:val="both"/>
        <w:rPr>
          <w:rFonts w:eastAsia="Times New Roman" w:cs="Times New Roman"/>
          <w:szCs w:val="24"/>
        </w:rPr>
      </w:pPr>
      <w:r w:rsidRPr="00760044">
        <w:rPr>
          <w:rFonts w:eastAsia="Times New Roman" w:cs="Times New Roman"/>
          <w:szCs w:val="24"/>
        </w:rPr>
        <w:t xml:space="preserve">Σας </w:t>
      </w:r>
      <w:r>
        <w:rPr>
          <w:rFonts w:eastAsia="Times New Roman" w:cs="Times New Roman"/>
          <w:szCs w:val="24"/>
        </w:rPr>
        <w:t xml:space="preserve">αξίζει, λοιπόν, η </w:t>
      </w:r>
      <w:r w:rsidRPr="00760044">
        <w:rPr>
          <w:rFonts w:eastAsia="Times New Roman" w:cs="Times New Roman"/>
          <w:szCs w:val="24"/>
        </w:rPr>
        <w:t xml:space="preserve">απαξίωση και το </w:t>
      </w:r>
      <w:r>
        <w:rPr>
          <w:rFonts w:eastAsia="Times New Roman" w:cs="Times New Roman"/>
          <w:szCs w:val="24"/>
        </w:rPr>
        <w:t>φτύσιμο από τον ελληνικό λαό.</w:t>
      </w:r>
      <w:r w:rsidRPr="00760044">
        <w:rPr>
          <w:rFonts w:eastAsia="Times New Roman" w:cs="Times New Roman"/>
          <w:szCs w:val="24"/>
        </w:rPr>
        <w:t xml:space="preserve"> Είστε </w:t>
      </w:r>
      <w:r>
        <w:rPr>
          <w:rFonts w:eastAsia="Times New Roman" w:cs="Times New Roman"/>
          <w:szCs w:val="24"/>
        </w:rPr>
        <w:t>προδότες. Θα σας το λέμε συνέχεια και σας αποδεικνύουμε γιατί.</w:t>
      </w:r>
      <w:r w:rsidRPr="00760044">
        <w:rPr>
          <w:rFonts w:eastAsia="Times New Roman" w:cs="Times New Roman"/>
          <w:szCs w:val="24"/>
        </w:rPr>
        <w:t xml:space="preserve"> </w:t>
      </w:r>
    </w:p>
    <w:p w14:paraId="03A731E2" w14:textId="77777777" w:rsidR="00E615E6" w:rsidRDefault="00720F21">
      <w:pPr>
        <w:spacing w:after="0" w:line="600" w:lineRule="auto"/>
        <w:ind w:firstLine="720"/>
        <w:jc w:val="both"/>
        <w:rPr>
          <w:rFonts w:eastAsia="Times New Roman" w:cs="Times New Roman"/>
          <w:szCs w:val="24"/>
        </w:rPr>
      </w:pPr>
      <w:r>
        <w:rPr>
          <w:rFonts w:eastAsia="Times New Roman" w:cs="Times New Roman"/>
          <w:szCs w:val="24"/>
        </w:rPr>
        <w:t>Παρακα</w:t>
      </w:r>
      <w:r>
        <w:rPr>
          <w:rFonts w:eastAsia="Times New Roman" w:cs="Times New Roman"/>
          <w:szCs w:val="24"/>
        </w:rPr>
        <w:t xml:space="preserve">λώ, το καταθέτω για τα Πρακτικά, για όσους </w:t>
      </w:r>
      <w:r w:rsidRPr="00760044">
        <w:rPr>
          <w:rFonts w:eastAsia="Times New Roman" w:cs="Times New Roman"/>
          <w:szCs w:val="24"/>
        </w:rPr>
        <w:t xml:space="preserve">έχουν </w:t>
      </w:r>
      <w:r>
        <w:rPr>
          <w:rFonts w:eastAsia="Times New Roman" w:cs="Times New Roman"/>
          <w:szCs w:val="24"/>
        </w:rPr>
        <w:t>κάποια αμφιβολία, να το πάρουν, να διαβάσουν και να δο</w:t>
      </w:r>
      <w:r>
        <w:rPr>
          <w:rFonts w:eastAsia="Times New Roman" w:cs="Times New Roman"/>
          <w:szCs w:val="24"/>
        </w:rPr>
        <w:t>υ</w:t>
      </w:r>
      <w:r>
        <w:rPr>
          <w:rFonts w:eastAsia="Times New Roman" w:cs="Times New Roman"/>
          <w:szCs w:val="24"/>
        </w:rPr>
        <w:t>ν</w:t>
      </w:r>
      <w:r w:rsidRPr="00760044">
        <w:rPr>
          <w:rFonts w:eastAsia="Times New Roman" w:cs="Times New Roman"/>
          <w:szCs w:val="24"/>
        </w:rPr>
        <w:t xml:space="preserve"> τι </w:t>
      </w:r>
      <w:r>
        <w:rPr>
          <w:rFonts w:eastAsia="Times New Roman" w:cs="Times New Roman"/>
          <w:szCs w:val="24"/>
        </w:rPr>
        <w:t>δεν</w:t>
      </w:r>
      <w:r w:rsidRPr="00760044">
        <w:rPr>
          <w:rFonts w:eastAsia="Times New Roman" w:cs="Times New Roman"/>
          <w:szCs w:val="24"/>
        </w:rPr>
        <w:t xml:space="preserve"> ψηφ</w:t>
      </w:r>
      <w:r>
        <w:rPr>
          <w:rFonts w:eastAsia="Times New Roman" w:cs="Times New Roman"/>
          <w:szCs w:val="24"/>
        </w:rPr>
        <w:t>ίσα</w:t>
      </w:r>
      <w:r w:rsidRPr="00760044">
        <w:rPr>
          <w:rFonts w:eastAsia="Times New Roman" w:cs="Times New Roman"/>
          <w:szCs w:val="24"/>
        </w:rPr>
        <w:t>τε</w:t>
      </w:r>
      <w:r>
        <w:rPr>
          <w:rFonts w:eastAsia="Times New Roman" w:cs="Times New Roman"/>
          <w:szCs w:val="24"/>
        </w:rPr>
        <w:t>. Αυτοί είσαστε.</w:t>
      </w:r>
    </w:p>
    <w:p w14:paraId="03A731E3" w14:textId="77777777" w:rsidR="00E615E6" w:rsidRDefault="00720F21">
      <w:pPr>
        <w:tabs>
          <w:tab w:val="left" w:pos="2820"/>
        </w:tabs>
        <w:spacing w:after="0" w:line="600" w:lineRule="auto"/>
        <w:ind w:firstLine="720"/>
        <w:jc w:val="both"/>
        <w:rPr>
          <w:rFonts w:eastAsia="Times New Roman"/>
          <w:szCs w:val="24"/>
        </w:rPr>
      </w:pPr>
      <w:r>
        <w:rPr>
          <w:rFonts w:eastAsia="Times New Roman" w:cs="Times New Roman"/>
          <w:szCs w:val="24"/>
        </w:rPr>
        <w:t>(Στο σημείο αυτό ο Βουλευτής κ. Ιωάννης Λαγός καταθέτει για τα Πρακτικά το προαναφερθέν έγγραφο, το οποίο βρίσκεται στ</w:t>
      </w:r>
      <w:r>
        <w:rPr>
          <w:rFonts w:eastAsia="Times New Roman" w:cs="Times New Roman"/>
          <w:szCs w:val="24"/>
        </w:rPr>
        <w:t>ο αρχείο του Τμήματος Γραμματείας της Διεύθυνσης Στενογραφίας και Πρακτικών της Βουλής)</w:t>
      </w:r>
    </w:p>
    <w:p w14:paraId="03A731E4" w14:textId="77777777" w:rsidR="00E615E6" w:rsidRDefault="00720F21">
      <w:pPr>
        <w:spacing w:after="0" w:line="600" w:lineRule="auto"/>
        <w:ind w:firstLine="720"/>
        <w:jc w:val="both"/>
        <w:rPr>
          <w:rFonts w:eastAsia="Times New Roman" w:cs="Times New Roman"/>
          <w:szCs w:val="24"/>
        </w:rPr>
      </w:pPr>
      <w:r>
        <w:rPr>
          <w:rFonts w:eastAsia="Times New Roman" w:cs="Times New Roman"/>
          <w:szCs w:val="24"/>
        </w:rPr>
        <w:t xml:space="preserve">Και η </w:t>
      </w:r>
      <w:r w:rsidRPr="00760044">
        <w:rPr>
          <w:rFonts w:eastAsia="Times New Roman" w:cs="Times New Roman"/>
          <w:szCs w:val="24"/>
        </w:rPr>
        <w:t>δήλωση του Μητσοτάκη</w:t>
      </w:r>
      <w:r>
        <w:rPr>
          <w:rFonts w:eastAsia="Times New Roman" w:cs="Times New Roman"/>
          <w:szCs w:val="24"/>
        </w:rPr>
        <w:t>, του Αρχηγού της Νέας Δημοκρατίας,</w:t>
      </w:r>
      <w:r w:rsidRPr="00760044">
        <w:rPr>
          <w:rFonts w:eastAsia="Times New Roman" w:cs="Times New Roman"/>
          <w:szCs w:val="24"/>
        </w:rPr>
        <w:t xml:space="preserve"> </w:t>
      </w:r>
      <w:r>
        <w:rPr>
          <w:rFonts w:eastAsia="Times New Roman" w:cs="Times New Roman"/>
          <w:szCs w:val="24"/>
        </w:rPr>
        <w:t xml:space="preserve">έρχεται εν συνεχεία να κολλήσει με αυτό. Πήγε πριν από </w:t>
      </w:r>
      <w:r w:rsidRPr="00760044">
        <w:rPr>
          <w:rFonts w:eastAsia="Times New Roman" w:cs="Times New Roman"/>
          <w:szCs w:val="24"/>
        </w:rPr>
        <w:t xml:space="preserve">λίγες μέρες </w:t>
      </w:r>
      <w:r>
        <w:rPr>
          <w:rFonts w:eastAsia="Times New Roman" w:cs="Times New Roman"/>
          <w:szCs w:val="24"/>
        </w:rPr>
        <w:t>στη Θράκη -περνάνε</w:t>
      </w:r>
      <w:r w:rsidRPr="00760044">
        <w:rPr>
          <w:rFonts w:eastAsia="Times New Roman" w:cs="Times New Roman"/>
          <w:szCs w:val="24"/>
        </w:rPr>
        <w:t xml:space="preserve"> </w:t>
      </w:r>
      <w:r>
        <w:rPr>
          <w:rFonts w:eastAsia="Times New Roman" w:cs="Times New Roman"/>
          <w:szCs w:val="24"/>
        </w:rPr>
        <w:t xml:space="preserve">όποτε είναι </w:t>
      </w:r>
      <w:r w:rsidRPr="00760044">
        <w:rPr>
          <w:rFonts w:eastAsia="Times New Roman" w:cs="Times New Roman"/>
          <w:szCs w:val="24"/>
        </w:rPr>
        <w:t xml:space="preserve">καμία </w:t>
      </w:r>
      <w:r>
        <w:rPr>
          <w:rFonts w:eastAsia="Times New Roman" w:cs="Times New Roman"/>
          <w:szCs w:val="24"/>
        </w:rPr>
        <w:t>προεκλογική</w:t>
      </w:r>
      <w:r w:rsidRPr="00760044">
        <w:rPr>
          <w:rFonts w:eastAsia="Times New Roman" w:cs="Times New Roman"/>
          <w:szCs w:val="24"/>
        </w:rPr>
        <w:t xml:space="preserve"> περίοδος </w:t>
      </w:r>
      <w:r>
        <w:rPr>
          <w:rFonts w:eastAsia="Times New Roman" w:cs="Times New Roman"/>
          <w:szCs w:val="24"/>
        </w:rPr>
        <w:t xml:space="preserve">για να δουν, </w:t>
      </w:r>
      <w:r w:rsidRPr="00760044">
        <w:rPr>
          <w:rFonts w:eastAsia="Times New Roman" w:cs="Times New Roman"/>
          <w:szCs w:val="24"/>
        </w:rPr>
        <w:t>δεν ξέρουν τίποτα</w:t>
      </w:r>
      <w:r>
        <w:rPr>
          <w:rFonts w:eastAsia="Times New Roman" w:cs="Times New Roman"/>
          <w:szCs w:val="24"/>
        </w:rPr>
        <w:t>-</w:t>
      </w:r>
      <w:r w:rsidRPr="00760044">
        <w:rPr>
          <w:rFonts w:eastAsia="Times New Roman" w:cs="Times New Roman"/>
          <w:szCs w:val="24"/>
        </w:rPr>
        <w:t xml:space="preserve"> και </w:t>
      </w:r>
      <w:r>
        <w:rPr>
          <w:rFonts w:eastAsia="Times New Roman" w:cs="Times New Roman"/>
          <w:szCs w:val="24"/>
        </w:rPr>
        <w:t xml:space="preserve">τόλμησε </w:t>
      </w:r>
      <w:r>
        <w:rPr>
          <w:rFonts w:eastAsia="Times New Roman" w:cs="Times New Roman"/>
          <w:szCs w:val="24"/>
        </w:rPr>
        <w:lastRenderedPageBreak/>
        <w:t>να πει ο αθεόφοβος -ή είναι άσχετος και δεν γνωρίζει καν τ</w:t>
      </w:r>
      <w:r w:rsidRPr="00760044">
        <w:rPr>
          <w:rFonts w:eastAsia="Times New Roman" w:cs="Times New Roman"/>
          <w:szCs w:val="24"/>
        </w:rPr>
        <w:t xml:space="preserve">ι </w:t>
      </w:r>
      <w:r>
        <w:rPr>
          <w:rFonts w:eastAsia="Times New Roman" w:cs="Times New Roman"/>
          <w:szCs w:val="24"/>
        </w:rPr>
        <w:t>γίνεται</w:t>
      </w:r>
      <w:r w:rsidRPr="00760044">
        <w:rPr>
          <w:rFonts w:eastAsia="Times New Roman" w:cs="Times New Roman"/>
          <w:szCs w:val="24"/>
        </w:rPr>
        <w:t xml:space="preserve"> στα </w:t>
      </w:r>
      <w:proofErr w:type="spellStart"/>
      <w:r w:rsidRPr="00760044">
        <w:rPr>
          <w:rFonts w:eastAsia="Times New Roman" w:cs="Times New Roman"/>
          <w:szCs w:val="24"/>
        </w:rPr>
        <w:t>Πομακοχώρια</w:t>
      </w:r>
      <w:proofErr w:type="spellEnd"/>
      <w:r w:rsidRPr="00760044">
        <w:rPr>
          <w:rFonts w:eastAsia="Times New Roman" w:cs="Times New Roman"/>
          <w:szCs w:val="24"/>
        </w:rPr>
        <w:t xml:space="preserve"> </w:t>
      </w:r>
      <w:r>
        <w:rPr>
          <w:rFonts w:eastAsia="Times New Roman" w:cs="Times New Roman"/>
          <w:szCs w:val="24"/>
        </w:rPr>
        <w:t xml:space="preserve">με τους Έλληνες </w:t>
      </w:r>
      <w:proofErr w:type="spellStart"/>
      <w:r>
        <w:rPr>
          <w:rFonts w:eastAsia="Times New Roman" w:cs="Times New Roman"/>
          <w:szCs w:val="24"/>
        </w:rPr>
        <w:t>Πομάκους</w:t>
      </w:r>
      <w:proofErr w:type="spellEnd"/>
      <w:r w:rsidRPr="00760044">
        <w:rPr>
          <w:rFonts w:eastAsia="Times New Roman" w:cs="Times New Roman"/>
          <w:szCs w:val="24"/>
        </w:rPr>
        <w:t xml:space="preserve"> </w:t>
      </w:r>
      <w:r>
        <w:rPr>
          <w:rFonts w:eastAsia="Times New Roman" w:cs="Times New Roman"/>
          <w:szCs w:val="24"/>
        </w:rPr>
        <w:t>μουσουλμάνους, ή</w:t>
      </w:r>
      <w:r w:rsidRPr="00760044">
        <w:rPr>
          <w:rFonts w:eastAsia="Times New Roman" w:cs="Times New Roman"/>
          <w:szCs w:val="24"/>
        </w:rPr>
        <w:t xml:space="preserve"> είναι προδότης που είπε αυτό</w:t>
      </w:r>
      <w:r>
        <w:rPr>
          <w:rFonts w:eastAsia="Times New Roman" w:cs="Times New Roman"/>
          <w:szCs w:val="24"/>
        </w:rPr>
        <w:t>-</w:t>
      </w:r>
      <w:r w:rsidRPr="00760044">
        <w:rPr>
          <w:rFonts w:eastAsia="Times New Roman" w:cs="Times New Roman"/>
          <w:szCs w:val="24"/>
        </w:rPr>
        <w:t xml:space="preserve"> </w:t>
      </w:r>
      <w:r>
        <w:rPr>
          <w:rFonts w:eastAsia="Times New Roman" w:cs="Times New Roman"/>
          <w:szCs w:val="24"/>
        </w:rPr>
        <w:t>«</w:t>
      </w:r>
      <w:r w:rsidRPr="00760044">
        <w:rPr>
          <w:rFonts w:eastAsia="Times New Roman" w:cs="Times New Roman"/>
          <w:szCs w:val="24"/>
        </w:rPr>
        <w:t xml:space="preserve">Η μητρική γλώσσα των Ελλήνων μουσουλμάνων είναι η </w:t>
      </w:r>
      <w:r>
        <w:rPr>
          <w:rFonts w:eastAsia="Times New Roman" w:cs="Times New Roman"/>
          <w:szCs w:val="24"/>
        </w:rPr>
        <w:t>τ</w:t>
      </w:r>
      <w:r w:rsidRPr="00760044">
        <w:rPr>
          <w:rFonts w:eastAsia="Times New Roman" w:cs="Times New Roman"/>
          <w:szCs w:val="24"/>
        </w:rPr>
        <w:t>ουρκική</w:t>
      </w:r>
      <w:r>
        <w:rPr>
          <w:rFonts w:eastAsia="Times New Roman" w:cs="Times New Roman"/>
          <w:szCs w:val="24"/>
        </w:rPr>
        <w:t>».</w:t>
      </w:r>
      <w:r w:rsidRPr="00760044">
        <w:rPr>
          <w:rFonts w:eastAsia="Times New Roman" w:cs="Times New Roman"/>
          <w:szCs w:val="24"/>
        </w:rPr>
        <w:t xml:space="preserve"> </w:t>
      </w:r>
      <w:r>
        <w:rPr>
          <w:rFonts w:eastAsia="Times New Roman" w:cs="Times New Roman"/>
          <w:szCs w:val="24"/>
        </w:rPr>
        <w:t>Και δεν τον στηλίτευσε κανείς.</w:t>
      </w:r>
    </w:p>
    <w:p w14:paraId="03A731E5" w14:textId="77777777" w:rsidR="00E615E6" w:rsidRDefault="00720F21">
      <w:pPr>
        <w:spacing w:after="0" w:line="600" w:lineRule="auto"/>
        <w:ind w:firstLine="720"/>
        <w:jc w:val="both"/>
        <w:rPr>
          <w:rFonts w:eastAsia="Times New Roman" w:cs="Times New Roman"/>
          <w:szCs w:val="24"/>
        </w:rPr>
      </w:pPr>
      <w:r w:rsidRPr="00760044">
        <w:rPr>
          <w:rFonts w:eastAsia="Times New Roman" w:cs="Times New Roman"/>
          <w:szCs w:val="24"/>
        </w:rPr>
        <w:t>Το μυαλό σου και μ</w:t>
      </w:r>
      <w:r>
        <w:rPr>
          <w:rFonts w:eastAsia="Times New Roman" w:cs="Times New Roman"/>
          <w:szCs w:val="24"/>
        </w:rPr>
        <w:t>ία λί</w:t>
      </w:r>
      <w:r w:rsidRPr="00760044">
        <w:rPr>
          <w:rFonts w:eastAsia="Times New Roman" w:cs="Times New Roman"/>
          <w:szCs w:val="24"/>
        </w:rPr>
        <w:t>ρα</w:t>
      </w:r>
      <w:r>
        <w:rPr>
          <w:rFonts w:eastAsia="Times New Roman" w:cs="Times New Roman"/>
          <w:szCs w:val="24"/>
        </w:rPr>
        <w:t>, Μητσοτάκη!</w:t>
      </w:r>
      <w:r w:rsidRPr="00760044">
        <w:rPr>
          <w:rFonts w:eastAsia="Times New Roman" w:cs="Times New Roman"/>
          <w:szCs w:val="24"/>
        </w:rPr>
        <w:t xml:space="preserve"> </w:t>
      </w:r>
      <w:r>
        <w:rPr>
          <w:rFonts w:eastAsia="Times New Roman" w:cs="Times New Roman"/>
          <w:szCs w:val="24"/>
        </w:rPr>
        <w:t xml:space="preserve">Έχεις μιλήσει με </w:t>
      </w:r>
      <w:proofErr w:type="spellStart"/>
      <w:r>
        <w:rPr>
          <w:rFonts w:eastAsia="Times New Roman" w:cs="Times New Roman"/>
          <w:szCs w:val="24"/>
        </w:rPr>
        <w:t>Πομάκους</w:t>
      </w:r>
      <w:proofErr w:type="spellEnd"/>
      <w:r>
        <w:rPr>
          <w:rFonts w:eastAsia="Times New Roman" w:cs="Times New Roman"/>
          <w:szCs w:val="24"/>
        </w:rPr>
        <w:t xml:space="preserve"> Έλληνες; Οι άνθρωποι δίνουν μάχη </w:t>
      </w:r>
      <w:r w:rsidRPr="00760044">
        <w:rPr>
          <w:rFonts w:eastAsia="Times New Roman" w:cs="Times New Roman"/>
          <w:szCs w:val="24"/>
        </w:rPr>
        <w:t xml:space="preserve">και φωνάζουν ότι στα σχολεία </w:t>
      </w:r>
      <w:r>
        <w:rPr>
          <w:rFonts w:eastAsia="Times New Roman" w:cs="Times New Roman"/>
          <w:szCs w:val="24"/>
        </w:rPr>
        <w:t>τ</w:t>
      </w:r>
      <w:r w:rsidRPr="00760044">
        <w:rPr>
          <w:rFonts w:eastAsia="Times New Roman" w:cs="Times New Roman"/>
          <w:szCs w:val="24"/>
        </w:rPr>
        <w:t xml:space="preserve">α παιδιά τους </w:t>
      </w:r>
      <w:r>
        <w:rPr>
          <w:rFonts w:eastAsia="Times New Roman" w:cs="Times New Roman"/>
          <w:szCs w:val="24"/>
        </w:rPr>
        <w:t xml:space="preserve">θέλουν </w:t>
      </w:r>
      <w:r w:rsidRPr="00760044">
        <w:rPr>
          <w:rFonts w:eastAsia="Times New Roman" w:cs="Times New Roman"/>
          <w:szCs w:val="24"/>
        </w:rPr>
        <w:t xml:space="preserve">να μάθουν τα </w:t>
      </w:r>
      <w:proofErr w:type="spellStart"/>
      <w:r>
        <w:rPr>
          <w:rFonts w:eastAsia="Times New Roman" w:cs="Times New Roman"/>
          <w:szCs w:val="24"/>
        </w:rPr>
        <w:t>πομ</w:t>
      </w:r>
      <w:r>
        <w:rPr>
          <w:rFonts w:eastAsia="Times New Roman" w:cs="Times New Roman"/>
          <w:szCs w:val="24"/>
        </w:rPr>
        <w:t>άκικα</w:t>
      </w:r>
      <w:proofErr w:type="spellEnd"/>
      <w:r w:rsidRPr="00760044">
        <w:rPr>
          <w:rFonts w:eastAsia="Times New Roman" w:cs="Times New Roman"/>
          <w:szCs w:val="24"/>
        </w:rPr>
        <w:t xml:space="preserve"> και τα ελληνικά</w:t>
      </w:r>
      <w:r>
        <w:rPr>
          <w:rFonts w:eastAsia="Times New Roman" w:cs="Times New Roman"/>
          <w:szCs w:val="24"/>
        </w:rPr>
        <w:t>.</w:t>
      </w:r>
      <w:r w:rsidRPr="00760044">
        <w:rPr>
          <w:rFonts w:eastAsia="Times New Roman" w:cs="Times New Roman"/>
          <w:szCs w:val="24"/>
        </w:rPr>
        <w:t xml:space="preserve"> Και το </w:t>
      </w:r>
      <w:r>
        <w:rPr>
          <w:rFonts w:eastAsia="Times New Roman" w:cs="Times New Roman"/>
          <w:szCs w:val="24"/>
        </w:rPr>
        <w:t xml:space="preserve">ξεφτιλισμένο ανθελληνικό κράτος τους οδηγεί </w:t>
      </w:r>
      <w:r w:rsidRPr="00760044">
        <w:rPr>
          <w:rFonts w:eastAsia="Times New Roman" w:cs="Times New Roman"/>
          <w:szCs w:val="24"/>
        </w:rPr>
        <w:t>στην αγκαλιά της Τουρκίας</w:t>
      </w:r>
      <w:r>
        <w:rPr>
          <w:rFonts w:eastAsia="Times New Roman" w:cs="Times New Roman"/>
          <w:szCs w:val="24"/>
        </w:rPr>
        <w:t>.</w:t>
      </w:r>
      <w:r w:rsidRPr="00760044">
        <w:rPr>
          <w:rFonts w:eastAsia="Times New Roman" w:cs="Times New Roman"/>
          <w:szCs w:val="24"/>
        </w:rPr>
        <w:t xml:space="preserve"> Και </w:t>
      </w:r>
      <w:r>
        <w:rPr>
          <w:rFonts w:eastAsia="Times New Roman" w:cs="Times New Roman"/>
          <w:szCs w:val="24"/>
        </w:rPr>
        <w:t xml:space="preserve">βγαίνει ο </w:t>
      </w:r>
      <w:r w:rsidRPr="00760044">
        <w:rPr>
          <w:rFonts w:eastAsia="Times New Roman" w:cs="Times New Roman"/>
          <w:szCs w:val="24"/>
        </w:rPr>
        <w:t xml:space="preserve">Αρχηγός </w:t>
      </w:r>
      <w:r>
        <w:rPr>
          <w:rFonts w:eastAsia="Times New Roman" w:cs="Times New Roman"/>
          <w:szCs w:val="24"/>
        </w:rPr>
        <w:t xml:space="preserve">της </w:t>
      </w:r>
      <w:r w:rsidRPr="00760044">
        <w:rPr>
          <w:rFonts w:eastAsia="Times New Roman" w:cs="Times New Roman"/>
          <w:szCs w:val="24"/>
        </w:rPr>
        <w:t>Αξιωματικής Αντιπολίτευσης</w:t>
      </w:r>
      <w:r>
        <w:rPr>
          <w:rFonts w:eastAsia="Times New Roman" w:cs="Times New Roman"/>
          <w:szCs w:val="24"/>
        </w:rPr>
        <w:t>,</w:t>
      </w:r>
      <w:r w:rsidRPr="00760044">
        <w:rPr>
          <w:rFonts w:eastAsia="Times New Roman" w:cs="Times New Roman"/>
          <w:szCs w:val="24"/>
        </w:rPr>
        <w:t xml:space="preserve"> που δήθεν </w:t>
      </w:r>
      <w:r>
        <w:rPr>
          <w:rFonts w:eastAsia="Times New Roman" w:cs="Times New Roman"/>
          <w:szCs w:val="24"/>
        </w:rPr>
        <w:t xml:space="preserve">παριστάνουν τους </w:t>
      </w:r>
      <w:r w:rsidRPr="00760044">
        <w:rPr>
          <w:rFonts w:eastAsia="Times New Roman" w:cs="Times New Roman"/>
          <w:szCs w:val="24"/>
        </w:rPr>
        <w:t>πατριώτες</w:t>
      </w:r>
      <w:r>
        <w:rPr>
          <w:rFonts w:eastAsia="Times New Roman" w:cs="Times New Roman"/>
          <w:szCs w:val="24"/>
        </w:rPr>
        <w:t xml:space="preserve"> -</w:t>
      </w:r>
      <w:r w:rsidRPr="00760044">
        <w:rPr>
          <w:rFonts w:eastAsia="Times New Roman" w:cs="Times New Roman"/>
          <w:szCs w:val="24"/>
        </w:rPr>
        <w:t xml:space="preserve">γιατί </w:t>
      </w:r>
      <w:r>
        <w:rPr>
          <w:rFonts w:eastAsia="Times New Roman" w:cs="Times New Roman"/>
          <w:szCs w:val="24"/>
        </w:rPr>
        <w:t xml:space="preserve">από </w:t>
      </w:r>
      <w:r w:rsidRPr="00760044">
        <w:rPr>
          <w:rFonts w:eastAsia="Times New Roman" w:cs="Times New Roman"/>
          <w:szCs w:val="24"/>
        </w:rPr>
        <w:t>το</w:t>
      </w:r>
      <w:r>
        <w:rPr>
          <w:rFonts w:eastAsia="Times New Roman" w:cs="Times New Roman"/>
          <w:szCs w:val="24"/>
        </w:rPr>
        <w:t>ν</w:t>
      </w:r>
      <w:r w:rsidRPr="00760044">
        <w:rPr>
          <w:rFonts w:eastAsia="Times New Roman" w:cs="Times New Roman"/>
          <w:szCs w:val="24"/>
        </w:rPr>
        <w:t xml:space="preserve"> ΣΥΡΙΖΑ δεν έχουμε κα</w:t>
      </w:r>
      <w:r>
        <w:rPr>
          <w:rFonts w:eastAsia="Times New Roman" w:cs="Times New Roman"/>
          <w:szCs w:val="24"/>
        </w:rPr>
        <w:t>μ</w:t>
      </w:r>
      <w:r w:rsidRPr="00760044">
        <w:rPr>
          <w:rFonts w:eastAsia="Times New Roman" w:cs="Times New Roman"/>
          <w:szCs w:val="24"/>
        </w:rPr>
        <w:t>μία άλλη απαίτηση</w:t>
      </w:r>
      <w:r>
        <w:rPr>
          <w:rFonts w:eastAsia="Times New Roman" w:cs="Times New Roman"/>
          <w:szCs w:val="24"/>
        </w:rPr>
        <w:t>, αυτοί</w:t>
      </w:r>
      <w:r w:rsidRPr="00760044">
        <w:rPr>
          <w:rFonts w:eastAsia="Times New Roman" w:cs="Times New Roman"/>
          <w:szCs w:val="24"/>
        </w:rPr>
        <w:t xml:space="preserve"> είν</w:t>
      </w:r>
      <w:r w:rsidRPr="00760044">
        <w:rPr>
          <w:rFonts w:eastAsia="Times New Roman" w:cs="Times New Roman"/>
          <w:szCs w:val="24"/>
        </w:rPr>
        <w:t>αι</w:t>
      </w:r>
      <w:r>
        <w:rPr>
          <w:rFonts w:eastAsia="Times New Roman" w:cs="Times New Roman"/>
          <w:szCs w:val="24"/>
        </w:rPr>
        <w:t>-</w:t>
      </w:r>
      <w:r w:rsidRPr="00760044">
        <w:rPr>
          <w:rFonts w:eastAsia="Times New Roman" w:cs="Times New Roman"/>
          <w:szCs w:val="24"/>
        </w:rPr>
        <w:t xml:space="preserve"> και </w:t>
      </w:r>
      <w:r>
        <w:rPr>
          <w:rFonts w:eastAsia="Times New Roman" w:cs="Times New Roman"/>
          <w:szCs w:val="24"/>
        </w:rPr>
        <w:t xml:space="preserve">τολμάει να λέει αυτά τα </w:t>
      </w:r>
      <w:r w:rsidRPr="00760044">
        <w:rPr>
          <w:rFonts w:eastAsia="Times New Roman" w:cs="Times New Roman"/>
          <w:szCs w:val="24"/>
        </w:rPr>
        <w:t>πράγματα</w:t>
      </w:r>
      <w:r>
        <w:rPr>
          <w:rFonts w:eastAsia="Times New Roman" w:cs="Times New Roman"/>
          <w:szCs w:val="24"/>
        </w:rPr>
        <w:t>.</w:t>
      </w:r>
    </w:p>
    <w:p w14:paraId="03A731E6" w14:textId="77777777" w:rsidR="00E615E6" w:rsidRDefault="00720F21">
      <w:pPr>
        <w:spacing w:after="0" w:line="600" w:lineRule="auto"/>
        <w:ind w:firstLine="720"/>
        <w:jc w:val="both"/>
        <w:rPr>
          <w:rFonts w:eastAsia="Times New Roman" w:cs="Times New Roman"/>
          <w:szCs w:val="24"/>
        </w:rPr>
      </w:pPr>
      <w:r>
        <w:rPr>
          <w:rFonts w:eastAsia="Times New Roman" w:cs="Times New Roman"/>
          <w:szCs w:val="24"/>
        </w:rPr>
        <w:t xml:space="preserve">Ιδού, λοιπόν, ο φόβος σας και το τρόμος </w:t>
      </w:r>
      <w:r w:rsidRPr="00760044">
        <w:rPr>
          <w:rFonts w:eastAsia="Times New Roman" w:cs="Times New Roman"/>
          <w:szCs w:val="24"/>
        </w:rPr>
        <w:t>σας για τη Χρυσή Αυγή</w:t>
      </w:r>
      <w:r>
        <w:rPr>
          <w:rFonts w:eastAsia="Times New Roman" w:cs="Times New Roman"/>
          <w:szCs w:val="24"/>
        </w:rPr>
        <w:t>.</w:t>
      </w:r>
      <w:r w:rsidRPr="00760044">
        <w:rPr>
          <w:rFonts w:eastAsia="Times New Roman" w:cs="Times New Roman"/>
          <w:szCs w:val="24"/>
        </w:rPr>
        <w:t xml:space="preserve"> </w:t>
      </w:r>
      <w:r>
        <w:rPr>
          <w:rFonts w:eastAsia="Times New Roman" w:cs="Times New Roman"/>
          <w:szCs w:val="24"/>
        </w:rPr>
        <w:t>Σ</w:t>
      </w:r>
      <w:r w:rsidRPr="00760044">
        <w:rPr>
          <w:rFonts w:eastAsia="Times New Roman" w:cs="Times New Roman"/>
          <w:szCs w:val="24"/>
        </w:rPr>
        <w:t xml:space="preserve">ας </w:t>
      </w:r>
      <w:r>
        <w:rPr>
          <w:rFonts w:eastAsia="Times New Roman" w:cs="Times New Roman"/>
          <w:szCs w:val="24"/>
        </w:rPr>
        <w:t>ξεμπροστιάζουμε. Είμαστε συγκεκριμένοι στο τι λέμ</w:t>
      </w:r>
      <w:r w:rsidRPr="00760044">
        <w:rPr>
          <w:rFonts w:eastAsia="Times New Roman" w:cs="Times New Roman"/>
          <w:szCs w:val="24"/>
        </w:rPr>
        <w:t>ε</w:t>
      </w:r>
      <w:r>
        <w:rPr>
          <w:rFonts w:eastAsia="Times New Roman" w:cs="Times New Roman"/>
          <w:szCs w:val="24"/>
        </w:rPr>
        <w:t xml:space="preserve">, έχουμε </w:t>
      </w:r>
      <w:r w:rsidRPr="00760044">
        <w:rPr>
          <w:rFonts w:eastAsia="Times New Roman" w:cs="Times New Roman"/>
          <w:szCs w:val="24"/>
        </w:rPr>
        <w:t>θέσεις και απόψεις</w:t>
      </w:r>
      <w:r>
        <w:rPr>
          <w:rFonts w:eastAsia="Times New Roman" w:cs="Times New Roman"/>
          <w:szCs w:val="24"/>
        </w:rPr>
        <w:t>.</w:t>
      </w:r>
      <w:r w:rsidRPr="00760044">
        <w:rPr>
          <w:rFonts w:eastAsia="Times New Roman" w:cs="Times New Roman"/>
          <w:szCs w:val="24"/>
        </w:rPr>
        <w:t xml:space="preserve"> </w:t>
      </w:r>
      <w:r>
        <w:rPr>
          <w:rFonts w:eastAsia="Times New Roman" w:cs="Times New Roman"/>
          <w:szCs w:val="24"/>
        </w:rPr>
        <w:t>Και μακάρι να ερχόταν ένας</w:t>
      </w:r>
      <w:r w:rsidRPr="00760044">
        <w:rPr>
          <w:rFonts w:eastAsia="Times New Roman" w:cs="Times New Roman"/>
          <w:szCs w:val="24"/>
        </w:rPr>
        <w:t xml:space="preserve"> Βουλευτής της Νέας Δημοκρατίας να πηγαίνα</w:t>
      </w:r>
      <w:r w:rsidRPr="00760044">
        <w:rPr>
          <w:rFonts w:eastAsia="Times New Roman" w:cs="Times New Roman"/>
          <w:szCs w:val="24"/>
        </w:rPr>
        <w:t xml:space="preserve">με </w:t>
      </w:r>
      <w:proofErr w:type="spellStart"/>
      <w:r>
        <w:rPr>
          <w:rFonts w:eastAsia="Times New Roman" w:cs="Times New Roman"/>
          <w:szCs w:val="24"/>
        </w:rPr>
        <w:t>παρεΐτσα</w:t>
      </w:r>
      <w:proofErr w:type="spellEnd"/>
      <w:r>
        <w:rPr>
          <w:rFonts w:eastAsia="Times New Roman" w:cs="Times New Roman"/>
          <w:szCs w:val="24"/>
        </w:rPr>
        <w:t xml:space="preserve"> μι</w:t>
      </w:r>
      <w:r w:rsidRPr="00760044">
        <w:rPr>
          <w:rFonts w:eastAsia="Times New Roman" w:cs="Times New Roman"/>
          <w:szCs w:val="24"/>
        </w:rPr>
        <w:t>α μέρα</w:t>
      </w:r>
      <w:r>
        <w:rPr>
          <w:rFonts w:eastAsia="Times New Roman" w:cs="Times New Roman"/>
          <w:szCs w:val="24"/>
        </w:rPr>
        <w:t xml:space="preserve"> στα </w:t>
      </w:r>
      <w:proofErr w:type="spellStart"/>
      <w:r>
        <w:rPr>
          <w:rFonts w:eastAsia="Times New Roman" w:cs="Times New Roman"/>
          <w:szCs w:val="24"/>
        </w:rPr>
        <w:t>Πομακοχώρια</w:t>
      </w:r>
      <w:proofErr w:type="spellEnd"/>
      <w:r>
        <w:rPr>
          <w:rFonts w:eastAsia="Times New Roman" w:cs="Times New Roman"/>
          <w:szCs w:val="24"/>
        </w:rPr>
        <w:t xml:space="preserve">, για </w:t>
      </w:r>
      <w:r w:rsidRPr="00760044">
        <w:rPr>
          <w:rFonts w:eastAsia="Times New Roman" w:cs="Times New Roman"/>
          <w:szCs w:val="24"/>
        </w:rPr>
        <w:t xml:space="preserve">να δούμε πώς </w:t>
      </w:r>
      <w:r>
        <w:rPr>
          <w:rFonts w:eastAsia="Times New Roman" w:cs="Times New Roman"/>
          <w:szCs w:val="24"/>
        </w:rPr>
        <w:t>θα σας</w:t>
      </w:r>
      <w:r w:rsidRPr="00760044">
        <w:rPr>
          <w:rFonts w:eastAsia="Times New Roman" w:cs="Times New Roman"/>
          <w:szCs w:val="24"/>
        </w:rPr>
        <w:t xml:space="preserve"> αντιμετωπίσουμε</w:t>
      </w:r>
      <w:r>
        <w:rPr>
          <w:rFonts w:eastAsia="Times New Roman" w:cs="Times New Roman"/>
          <w:szCs w:val="24"/>
        </w:rPr>
        <w:t xml:space="preserve">. </w:t>
      </w:r>
    </w:p>
    <w:p w14:paraId="03A731E7" w14:textId="77777777" w:rsidR="00E615E6" w:rsidRDefault="00720F21">
      <w:pPr>
        <w:spacing w:after="0" w:line="600" w:lineRule="auto"/>
        <w:ind w:firstLine="720"/>
        <w:jc w:val="both"/>
        <w:rPr>
          <w:rFonts w:eastAsia="Times New Roman" w:cs="Times New Roman"/>
          <w:szCs w:val="24"/>
        </w:rPr>
      </w:pPr>
      <w:r>
        <w:rPr>
          <w:rFonts w:eastAsia="Times New Roman" w:cs="Times New Roman"/>
          <w:szCs w:val="24"/>
        </w:rPr>
        <w:lastRenderedPageBreak/>
        <w:t xml:space="preserve">Είστε αισχροί, ελεεινοί, καπηλεύεστε </w:t>
      </w:r>
      <w:r w:rsidRPr="00760044">
        <w:rPr>
          <w:rFonts w:eastAsia="Times New Roman" w:cs="Times New Roman"/>
          <w:szCs w:val="24"/>
        </w:rPr>
        <w:t xml:space="preserve">την Ελλάδα και την </w:t>
      </w:r>
      <w:r>
        <w:rPr>
          <w:rFonts w:eastAsia="Times New Roman" w:cs="Times New Roman"/>
          <w:szCs w:val="24"/>
        </w:rPr>
        <w:t xml:space="preserve">πολεμάτε με </w:t>
      </w:r>
      <w:r w:rsidRPr="00760044">
        <w:rPr>
          <w:rFonts w:eastAsia="Times New Roman" w:cs="Times New Roman"/>
          <w:szCs w:val="24"/>
        </w:rPr>
        <w:t>οποιοδήποτε τρόπο</w:t>
      </w:r>
      <w:r>
        <w:rPr>
          <w:rFonts w:eastAsia="Times New Roman" w:cs="Times New Roman"/>
          <w:szCs w:val="24"/>
        </w:rPr>
        <w:t>.</w:t>
      </w:r>
      <w:r w:rsidRPr="00760044">
        <w:rPr>
          <w:rFonts w:eastAsia="Times New Roman" w:cs="Times New Roman"/>
          <w:szCs w:val="24"/>
        </w:rPr>
        <w:t xml:space="preserve"> </w:t>
      </w:r>
      <w:r>
        <w:rPr>
          <w:rFonts w:eastAsia="Times New Roman" w:cs="Times New Roman"/>
          <w:szCs w:val="24"/>
        </w:rPr>
        <w:t>Είστε</w:t>
      </w:r>
      <w:r w:rsidRPr="00760044">
        <w:rPr>
          <w:rFonts w:eastAsia="Times New Roman" w:cs="Times New Roman"/>
          <w:szCs w:val="24"/>
        </w:rPr>
        <w:t xml:space="preserve"> σε αγαστή συνεργασία με την Αριστερά</w:t>
      </w:r>
      <w:r>
        <w:rPr>
          <w:rFonts w:eastAsia="Times New Roman" w:cs="Times New Roman"/>
          <w:szCs w:val="24"/>
        </w:rPr>
        <w:t xml:space="preserve"> που εκπροσωπεί ο ΣΥΡΙΖΑ τώρα, που εκπροσωπεί το ΚΚΕ. Αγκαλιασμένοι πηγαίνετε και γι’ αυτό μισείτε την πατριωτική παράταξη της Χρυσής Αυγής. </w:t>
      </w:r>
      <w:r w:rsidRPr="00760044">
        <w:rPr>
          <w:rFonts w:eastAsia="Times New Roman" w:cs="Times New Roman"/>
          <w:szCs w:val="24"/>
        </w:rPr>
        <w:t>Θα είμαστε εδώ</w:t>
      </w:r>
      <w:r>
        <w:rPr>
          <w:rFonts w:eastAsia="Times New Roman" w:cs="Times New Roman"/>
          <w:szCs w:val="24"/>
        </w:rPr>
        <w:t>, θα σας κυνηγήσουμε μέχρι τέλους, θα τα λέμε</w:t>
      </w:r>
      <w:r w:rsidRPr="00760044">
        <w:rPr>
          <w:rFonts w:eastAsia="Times New Roman" w:cs="Times New Roman"/>
          <w:szCs w:val="24"/>
        </w:rPr>
        <w:t xml:space="preserve"> στον </w:t>
      </w:r>
      <w:r>
        <w:rPr>
          <w:rFonts w:eastAsia="Times New Roman" w:cs="Times New Roman"/>
          <w:szCs w:val="24"/>
        </w:rPr>
        <w:t>ελληνικό λαό και θα αναμετρηθούμε όταν έρθει η ώρα</w:t>
      </w:r>
      <w:r>
        <w:rPr>
          <w:rFonts w:eastAsia="Times New Roman" w:cs="Times New Roman"/>
          <w:szCs w:val="24"/>
        </w:rPr>
        <w:t xml:space="preserve">. </w:t>
      </w:r>
    </w:p>
    <w:p w14:paraId="03A731E8" w14:textId="77777777" w:rsidR="00E615E6" w:rsidRDefault="00720F21">
      <w:pPr>
        <w:tabs>
          <w:tab w:val="left" w:pos="2820"/>
        </w:tabs>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Χρυσής Αυγής)</w:t>
      </w:r>
    </w:p>
    <w:p w14:paraId="03A731E9" w14:textId="77777777" w:rsidR="00E615E6" w:rsidRDefault="00720F21">
      <w:pPr>
        <w:tabs>
          <w:tab w:val="left" w:pos="2820"/>
        </w:tabs>
        <w:spacing w:after="0" w:line="600" w:lineRule="auto"/>
        <w:ind w:firstLine="720"/>
        <w:jc w:val="both"/>
        <w:rPr>
          <w:rFonts w:eastAsia="Times New Roman"/>
          <w:szCs w:val="24"/>
        </w:rPr>
      </w:pPr>
      <w:r w:rsidRPr="004239BA">
        <w:rPr>
          <w:rFonts w:eastAsia="Times New Roman"/>
          <w:b/>
          <w:szCs w:val="24"/>
        </w:rPr>
        <w:t>ΠΡΟΕΔΡΕΥΩΝ (Μάριος Γεωργιάδης):</w:t>
      </w:r>
      <w:r w:rsidRPr="004239BA">
        <w:rPr>
          <w:rFonts w:eastAsia="Times New Roman"/>
          <w:szCs w:val="24"/>
        </w:rPr>
        <w:t xml:space="preserve"> Κ</w:t>
      </w:r>
      <w:r>
        <w:rPr>
          <w:rFonts w:eastAsia="Times New Roman"/>
          <w:szCs w:val="24"/>
        </w:rPr>
        <w:t>ύριε Γερμενή, έχετε τον λόγο.</w:t>
      </w:r>
    </w:p>
    <w:p w14:paraId="03A731EA" w14:textId="77777777" w:rsidR="00E615E6" w:rsidRDefault="00720F21">
      <w:pPr>
        <w:tabs>
          <w:tab w:val="left" w:pos="2820"/>
        </w:tabs>
        <w:spacing w:after="0" w:line="600" w:lineRule="auto"/>
        <w:ind w:firstLine="720"/>
        <w:jc w:val="both"/>
        <w:rPr>
          <w:rFonts w:eastAsia="Times New Roman" w:cs="Times New Roman"/>
          <w:szCs w:val="24"/>
        </w:rPr>
      </w:pPr>
      <w:r>
        <w:rPr>
          <w:rFonts w:eastAsia="Times New Roman"/>
          <w:b/>
          <w:szCs w:val="24"/>
        </w:rPr>
        <w:t xml:space="preserve">ΓΕΩΡΓΙΟΣ ΓΕΡΜΕΝΗΣ: </w:t>
      </w:r>
      <w:r w:rsidRPr="00760044">
        <w:rPr>
          <w:rFonts w:eastAsia="Times New Roman" w:cs="Times New Roman"/>
          <w:szCs w:val="24"/>
        </w:rPr>
        <w:t xml:space="preserve">Πρόκειται για ένα ακόμα </w:t>
      </w:r>
      <w:r>
        <w:rPr>
          <w:rFonts w:eastAsia="Times New Roman" w:cs="Times New Roman"/>
          <w:szCs w:val="24"/>
        </w:rPr>
        <w:t xml:space="preserve">νομοθέτημα που χαρακτηρίζεται </w:t>
      </w:r>
      <w:r w:rsidRPr="00760044">
        <w:rPr>
          <w:rFonts w:eastAsia="Times New Roman" w:cs="Times New Roman"/>
          <w:szCs w:val="24"/>
        </w:rPr>
        <w:t xml:space="preserve">από την κακή </w:t>
      </w:r>
      <w:r>
        <w:rPr>
          <w:rFonts w:eastAsia="Times New Roman" w:cs="Times New Roman"/>
          <w:szCs w:val="24"/>
        </w:rPr>
        <w:t xml:space="preserve">διάρθρωση, </w:t>
      </w:r>
      <w:r w:rsidRPr="00760044">
        <w:rPr>
          <w:rFonts w:eastAsia="Times New Roman" w:cs="Times New Roman"/>
          <w:szCs w:val="24"/>
        </w:rPr>
        <w:t xml:space="preserve">από την εξυπηρέτηση των </w:t>
      </w:r>
      <w:r>
        <w:rPr>
          <w:rFonts w:eastAsia="Times New Roman" w:cs="Times New Roman"/>
          <w:szCs w:val="24"/>
        </w:rPr>
        <w:t xml:space="preserve">μελλοντικών σας </w:t>
      </w:r>
      <w:r w:rsidRPr="00760044">
        <w:rPr>
          <w:rFonts w:eastAsia="Times New Roman" w:cs="Times New Roman"/>
          <w:szCs w:val="24"/>
        </w:rPr>
        <w:t>σκο</w:t>
      </w:r>
      <w:r w:rsidRPr="00760044">
        <w:rPr>
          <w:rFonts w:eastAsia="Times New Roman" w:cs="Times New Roman"/>
          <w:szCs w:val="24"/>
        </w:rPr>
        <w:t>πιμοτήτων και τρίτον από την εξυπηρέτηση των εκλογικών σας αναγκών</w:t>
      </w:r>
      <w:r>
        <w:rPr>
          <w:rFonts w:eastAsia="Times New Roman" w:cs="Times New Roman"/>
          <w:szCs w:val="24"/>
        </w:rPr>
        <w:t xml:space="preserve">. </w:t>
      </w:r>
    </w:p>
    <w:p w14:paraId="03A731EB" w14:textId="77777777" w:rsidR="00E615E6" w:rsidRDefault="00720F21">
      <w:pPr>
        <w:tabs>
          <w:tab w:val="left" w:pos="2820"/>
        </w:tabs>
        <w:spacing w:after="0" w:line="600" w:lineRule="auto"/>
        <w:ind w:firstLine="720"/>
        <w:jc w:val="both"/>
        <w:rPr>
          <w:rFonts w:eastAsia="Times New Roman" w:cs="Times New Roman"/>
          <w:szCs w:val="24"/>
        </w:rPr>
      </w:pPr>
      <w:r>
        <w:rPr>
          <w:rFonts w:eastAsia="Times New Roman" w:cs="Times New Roman"/>
          <w:szCs w:val="24"/>
        </w:rPr>
        <w:t>Αυτό το νομοσχέδιο που χ</w:t>
      </w:r>
      <w:r w:rsidRPr="00760044">
        <w:rPr>
          <w:rFonts w:eastAsia="Times New Roman" w:cs="Times New Roman"/>
          <w:szCs w:val="24"/>
        </w:rPr>
        <w:t>ωρίζεται σε τρία μέρη</w:t>
      </w:r>
      <w:r>
        <w:rPr>
          <w:rFonts w:eastAsia="Times New Roman" w:cs="Times New Roman"/>
          <w:szCs w:val="24"/>
        </w:rPr>
        <w:t>,</w:t>
      </w:r>
      <w:r w:rsidRPr="00760044">
        <w:rPr>
          <w:rFonts w:eastAsia="Times New Roman" w:cs="Times New Roman"/>
          <w:szCs w:val="24"/>
        </w:rPr>
        <w:t xml:space="preserve"> έχει </w:t>
      </w:r>
      <w:r>
        <w:rPr>
          <w:rFonts w:eastAsia="Times New Roman" w:cs="Times New Roman"/>
          <w:szCs w:val="24"/>
        </w:rPr>
        <w:t xml:space="preserve">σκοπό </w:t>
      </w:r>
      <w:r w:rsidRPr="00760044">
        <w:rPr>
          <w:rFonts w:eastAsia="Times New Roman" w:cs="Times New Roman"/>
          <w:szCs w:val="24"/>
        </w:rPr>
        <w:t>κυρίως να διαλύσει το εκλογικό σύστημα που μέχρι τώρα όλοι γνωρίζαμε</w:t>
      </w:r>
      <w:r>
        <w:rPr>
          <w:rFonts w:eastAsia="Times New Roman" w:cs="Times New Roman"/>
          <w:szCs w:val="24"/>
        </w:rPr>
        <w:t>, να διαλύσει τους θεσμούς του κ</w:t>
      </w:r>
      <w:r w:rsidRPr="00760044">
        <w:rPr>
          <w:rFonts w:eastAsia="Times New Roman" w:cs="Times New Roman"/>
          <w:szCs w:val="24"/>
        </w:rPr>
        <w:t>ράτους</w:t>
      </w:r>
      <w:r>
        <w:rPr>
          <w:rFonts w:eastAsia="Times New Roman" w:cs="Times New Roman"/>
          <w:szCs w:val="24"/>
        </w:rPr>
        <w:t>-έθνους.</w:t>
      </w:r>
      <w:r w:rsidRPr="00760044">
        <w:rPr>
          <w:rFonts w:eastAsia="Times New Roman" w:cs="Times New Roman"/>
          <w:szCs w:val="24"/>
        </w:rPr>
        <w:t xml:space="preserve"> </w:t>
      </w:r>
    </w:p>
    <w:p w14:paraId="03A731EC" w14:textId="77777777" w:rsidR="00E615E6" w:rsidRDefault="00720F21">
      <w:pPr>
        <w:tabs>
          <w:tab w:val="left" w:pos="2820"/>
        </w:tabs>
        <w:spacing w:after="0" w:line="600" w:lineRule="auto"/>
        <w:ind w:firstLine="720"/>
        <w:jc w:val="both"/>
        <w:rPr>
          <w:rFonts w:eastAsia="Times New Roman" w:cs="Times New Roman"/>
          <w:szCs w:val="24"/>
        </w:rPr>
      </w:pPr>
      <w:r w:rsidRPr="00760044">
        <w:rPr>
          <w:rFonts w:eastAsia="Times New Roman" w:cs="Times New Roman"/>
          <w:szCs w:val="24"/>
        </w:rPr>
        <w:t>Για να γίνω π</w:t>
      </w:r>
      <w:r w:rsidRPr="00760044">
        <w:rPr>
          <w:rFonts w:eastAsia="Times New Roman" w:cs="Times New Roman"/>
          <w:szCs w:val="24"/>
        </w:rPr>
        <w:t>ιο συγκεκριμένος</w:t>
      </w:r>
      <w:r>
        <w:rPr>
          <w:rFonts w:eastAsia="Times New Roman" w:cs="Times New Roman"/>
          <w:szCs w:val="24"/>
        </w:rPr>
        <w:t>,</w:t>
      </w:r>
      <w:r w:rsidRPr="00760044">
        <w:rPr>
          <w:rFonts w:eastAsia="Times New Roman" w:cs="Times New Roman"/>
          <w:szCs w:val="24"/>
        </w:rPr>
        <w:t xml:space="preserve"> </w:t>
      </w:r>
      <w:r>
        <w:rPr>
          <w:rFonts w:eastAsia="Times New Roman" w:cs="Times New Roman"/>
          <w:szCs w:val="24"/>
        </w:rPr>
        <w:t>σ</w:t>
      </w:r>
      <w:r w:rsidRPr="00760044">
        <w:rPr>
          <w:rFonts w:eastAsia="Times New Roman" w:cs="Times New Roman"/>
          <w:szCs w:val="24"/>
        </w:rPr>
        <w:t xml:space="preserve">το πρώτο </w:t>
      </w:r>
      <w:r>
        <w:rPr>
          <w:rFonts w:eastAsia="Times New Roman" w:cs="Times New Roman"/>
          <w:szCs w:val="24"/>
        </w:rPr>
        <w:t xml:space="preserve">μέρος </w:t>
      </w:r>
      <w:r w:rsidRPr="00760044">
        <w:rPr>
          <w:rFonts w:eastAsia="Times New Roman" w:cs="Times New Roman"/>
          <w:szCs w:val="24"/>
        </w:rPr>
        <w:t>περιέχ</w:t>
      </w:r>
      <w:r>
        <w:rPr>
          <w:rFonts w:eastAsia="Times New Roman" w:cs="Times New Roman"/>
          <w:szCs w:val="24"/>
        </w:rPr>
        <w:t>ον</w:t>
      </w:r>
      <w:r w:rsidRPr="00760044">
        <w:rPr>
          <w:rFonts w:eastAsia="Times New Roman" w:cs="Times New Roman"/>
          <w:szCs w:val="24"/>
        </w:rPr>
        <w:t xml:space="preserve">ται διατάξεις </w:t>
      </w:r>
      <w:r>
        <w:rPr>
          <w:rFonts w:eastAsia="Times New Roman" w:cs="Times New Roman"/>
          <w:szCs w:val="24"/>
        </w:rPr>
        <w:t xml:space="preserve">δήθεν για την </w:t>
      </w:r>
      <w:r w:rsidRPr="00760044">
        <w:rPr>
          <w:rFonts w:eastAsia="Times New Roman" w:cs="Times New Roman"/>
          <w:szCs w:val="24"/>
        </w:rPr>
        <w:t xml:space="preserve">καταπολέμηση των διακρίσεων με </w:t>
      </w:r>
      <w:r w:rsidRPr="00760044">
        <w:rPr>
          <w:rFonts w:eastAsia="Times New Roman" w:cs="Times New Roman"/>
          <w:szCs w:val="24"/>
        </w:rPr>
        <w:lastRenderedPageBreak/>
        <w:t>βάση το φύλο</w:t>
      </w:r>
      <w:r>
        <w:rPr>
          <w:rFonts w:eastAsia="Times New Roman" w:cs="Times New Roman"/>
          <w:szCs w:val="24"/>
        </w:rPr>
        <w:t>. Το δεύτερο μέρος</w:t>
      </w:r>
      <w:r w:rsidRPr="00760044">
        <w:rPr>
          <w:rFonts w:eastAsia="Times New Roman" w:cs="Times New Roman"/>
          <w:szCs w:val="24"/>
        </w:rPr>
        <w:t xml:space="preserve"> ασχολείται με την απονομή ιθαγένειας</w:t>
      </w:r>
      <w:r>
        <w:rPr>
          <w:rFonts w:eastAsia="Times New Roman" w:cs="Times New Roman"/>
          <w:szCs w:val="24"/>
        </w:rPr>
        <w:t xml:space="preserve">, ενώ </w:t>
      </w:r>
      <w:r w:rsidRPr="00760044">
        <w:rPr>
          <w:rFonts w:eastAsia="Times New Roman" w:cs="Times New Roman"/>
          <w:szCs w:val="24"/>
        </w:rPr>
        <w:t xml:space="preserve">το τρίτο μέρος </w:t>
      </w:r>
      <w:r>
        <w:rPr>
          <w:rFonts w:eastAsia="Times New Roman" w:cs="Times New Roman"/>
          <w:szCs w:val="24"/>
        </w:rPr>
        <w:t xml:space="preserve">έχει </w:t>
      </w:r>
      <w:r w:rsidRPr="00760044">
        <w:rPr>
          <w:rFonts w:eastAsia="Times New Roman" w:cs="Times New Roman"/>
          <w:szCs w:val="24"/>
        </w:rPr>
        <w:t>τις διατάξεις που τροποποιούν τον εκλογικό νόμο</w:t>
      </w:r>
      <w:r>
        <w:rPr>
          <w:rFonts w:eastAsia="Times New Roman" w:cs="Times New Roman"/>
          <w:szCs w:val="24"/>
        </w:rPr>
        <w:t>.</w:t>
      </w:r>
      <w:r w:rsidRPr="00760044">
        <w:rPr>
          <w:rFonts w:eastAsia="Times New Roman" w:cs="Times New Roman"/>
          <w:szCs w:val="24"/>
        </w:rPr>
        <w:t xml:space="preserve"> Άρα όπως προκ</w:t>
      </w:r>
      <w:r w:rsidRPr="00760044">
        <w:rPr>
          <w:rFonts w:eastAsia="Times New Roman" w:cs="Times New Roman"/>
          <w:szCs w:val="24"/>
        </w:rPr>
        <w:t>ύπτει από αυτά που ανέφερα</w:t>
      </w:r>
      <w:r>
        <w:rPr>
          <w:rFonts w:eastAsia="Times New Roman" w:cs="Times New Roman"/>
          <w:szCs w:val="24"/>
        </w:rPr>
        <w:t>,</w:t>
      </w:r>
      <w:r w:rsidRPr="00760044">
        <w:rPr>
          <w:rFonts w:eastAsia="Times New Roman" w:cs="Times New Roman"/>
          <w:szCs w:val="24"/>
        </w:rPr>
        <w:t xml:space="preserve"> μιλάμε για ένα πολυνομοσχέδιο με άσχετες διατάξεις μεταξύ </w:t>
      </w:r>
      <w:r>
        <w:rPr>
          <w:rFonts w:eastAsia="Times New Roman" w:cs="Times New Roman"/>
          <w:szCs w:val="24"/>
        </w:rPr>
        <w:t>τους.</w:t>
      </w:r>
      <w:r w:rsidRPr="00760044">
        <w:rPr>
          <w:rFonts w:eastAsia="Times New Roman" w:cs="Times New Roman"/>
          <w:szCs w:val="24"/>
        </w:rPr>
        <w:t xml:space="preserve"> </w:t>
      </w:r>
    </w:p>
    <w:p w14:paraId="03A731ED" w14:textId="77777777" w:rsidR="00E615E6" w:rsidRDefault="00720F21">
      <w:pPr>
        <w:tabs>
          <w:tab w:val="left" w:pos="2820"/>
        </w:tabs>
        <w:spacing w:after="0" w:line="600" w:lineRule="auto"/>
        <w:ind w:firstLine="720"/>
        <w:jc w:val="both"/>
        <w:rPr>
          <w:rFonts w:eastAsia="Times New Roman" w:cs="Times New Roman"/>
          <w:szCs w:val="24"/>
        </w:rPr>
      </w:pPr>
      <w:r>
        <w:rPr>
          <w:rFonts w:eastAsia="Times New Roman" w:cs="Times New Roman"/>
          <w:szCs w:val="24"/>
        </w:rPr>
        <w:t xml:space="preserve">Νομοθετούμε </w:t>
      </w:r>
      <w:r w:rsidRPr="00760044">
        <w:rPr>
          <w:rFonts w:eastAsia="Times New Roman" w:cs="Times New Roman"/>
          <w:szCs w:val="24"/>
        </w:rPr>
        <w:t>σήμερα</w:t>
      </w:r>
      <w:r>
        <w:rPr>
          <w:rFonts w:eastAsia="Times New Roman" w:cs="Times New Roman"/>
          <w:szCs w:val="24"/>
        </w:rPr>
        <w:t>,</w:t>
      </w:r>
      <w:r w:rsidRPr="00760044">
        <w:rPr>
          <w:rFonts w:eastAsia="Times New Roman" w:cs="Times New Roman"/>
          <w:szCs w:val="24"/>
        </w:rPr>
        <w:t xml:space="preserve"> λοιπόν</w:t>
      </w:r>
      <w:r>
        <w:rPr>
          <w:rFonts w:eastAsia="Times New Roman" w:cs="Times New Roman"/>
          <w:szCs w:val="24"/>
        </w:rPr>
        <w:t>,</w:t>
      </w:r>
      <w:r w:rsidRPr="00760044">
        <w:rPr>
          <w:rFonts w:eastAsia="Times New Roman" w:cs="Times New Roman"/>
          <w:szCs w:val="24"/>
        </w:rPr>
        <w:t xml:space="preserve"> για το ευρύτερο </w:t>
      </w:r>
      <w:r>
        <w:rPr>
          <w:rFonts w:eastAsia="Times New Roman" w:cs="Times New Roman"/>
          <w:szCs w:val="24"/>
        </w:rPr>
        <w:t>π</w:t>
      </w:r>
      <w:r w:rsidRPr="00760044">
        <w:rPr>
          <w:rFonts w:eastAsia="Times New Roman" w:cs="Times New Roman"/>
          <w:szCs w:val="24"/>
        </w:rPr>
        <w:t xml:space="preserve">λαίσιο στο δημόσιο τομέα και για την </w:t>
      </w:r>
      <w:r>
        <w:rPr>
          <w:rFonts w:eastAsia="Times New Roman" w:cs="Times New Roman"/>
          <w:szCs w:val="24"/>
        </w:rPr>
        <w:t>ε</w:t>
      </w:r>
      <w:r w:rsidRPr="00760044">
        <w:rPr>
          <w:rFonts w:eastAsia="Times New Roman" w:cs="Times New Roman"/>
          <w:szCs w:val="24"/>
        </w:rPr>
        <w:t>λληνική έννομη τάξη</w:t>
      </w:r>
      <w:r>
        <w:rPr>
          <w:rFonts w:eastAsia="Times New Roman" w:cs="Times New Roman"/>
          <w:szCs w:val="24"/>
        </w:rPr>
        <w:t>, μια ακατανόητη</w:t>
      </w:r>
      <w:r w:rsidRPr="00760044">
        <w:rPr>
          <w:rFonts w:eastAsia="Times New Roman" w:cs="Times New Roman"/>
          <w:szCs w:val="24"/>
        </w:rPr>
        <w:t xml:space="preserve"> </w:t>
      </w:r>
      <w:r>
        <w:rPr>
          <w:rFonts w:eastAsia="Times New Roman" w:cs="Times New Roman"/>
          <w:szCs w:val="24"/>
        </w:rPr>
        <w:t>έννοια για την πλειοψηφία του λαού. Μιλάω</w:t>
      </w:r>
      <w:r w:rsidRPr="00760044">
        <w:rPr>
          <w:rFonts w:eastAsia="Times New Roman" w:cs="Times New Roman"/>
          <w:szCs w:val="24"/>
        </w:rPr>
        <w:t xml:space="preserve"> για το θεώρημα της λεγόμενης</w:t>
      </w:r>
      <w:r>
        <w:rPr>
          <w:rFonts w:eastAsia="Times New Roman" w:cs="Times New Roman"/>
          <w:szCs w:val="24"/>
        </w:rPr>
        <w:t>,</w:t>
      </w:r>
      <w:r w:rsidRPr="00760044">
        <w:rPr>
          <w:rFonts w:eastAsia="Times New Roman" w:cs="Times New Roman"/>
          <w:szCs w:val="24"/>
        </w:rPr>
        <w:t xml:space="preserve"> όπως αναφέρεται</w:t>
      </w:r>
      <w:r>
        <w:rPr>
          <w:rFonts w:eastAsia="Times New Roman" w:cs="Times New Roman"/>
          <w:szCs w:val="24"/>
        </w:rPr>
        <w:t>,</w:t>
      </w:r>
      <w:r w:rsidRPr="00760044">
        <w:rPr>
          <w:rFonts w:eastAsia="Times New Roman" w:cs="Times New Roman"/>
          <w:szCs w:val="24"/>
        </w:rPr>
        <w:t xml:space="preserve"> </w:t>
      </w:r>
      <w:r>
        <w:rPr>
          <w:rFonts w:eastAsia="Times New Roman" w:cs="Times New Roman"/>
          <w:szCs w:val="24"/>
        </w:rPr>
        <w:t>«</w:t>
      </w:r>
      <w:r w:rsidRPr="00760044">
        <w:rPr>
          <w:rFonts w:eastAsia="Times New Roman" w:cs="Times New Roman"/>
          <w:szCs w:val="24"/>
        </w:rPr>
        <w:t>διάστασης του φύλου</w:t>
      </w:r>
      <w:r>
        <w:rPr>
          <w:rFonts w:eastAsia="Times New Roman" w:cs="Times New Roman"/>
          <w:szCs w:val="24"/>
        </w:rPr>
        <w:t>».</w:t>
      </w:r>
      <w:r w:rsidRPr="00760044">
        <w:rPr>
          <w:rFonts w:eastAsia="Times New Roman" w:cs="Times New Roman"/>
          <w:szCs w:val="24"/>
        </w:rPr>
        <w:t xml:space="preserve"> Μαθαίνουμε </w:t>
      </w:r>
      <w:r>
        <w:rPr>
          <w:rFonts w:eastAsia="Times New Roman" w:cs="Times New Roman"/>
          <w:szCs w:val="24"/>
        </w:rPr>
        <w:t>νέες λέξεις σ’</w:t>
      </w:r>
      <w:r w:rsidRPr="00760044">
        <w:rPr>
          <w:rFonts w:eastAsia="Times New Roman" w:cs="Times New Roman"/>
          <w:szCs w:val="24"/>
        </w:rPr>
        <w:t xml:space="preserve"> αυτό εδώ το </w:t>
      </w:r>
      <w:r>
        <w:rPr>
          <w:rFonts w:eastAsia="Times New Roman" w:cs="Times New Roman"/>
          <w:szCs w:val="24"/>
        </w:rPr>
        <w:t>«</w:t>
      </w:r>
      <w:r w:rsidRPr="00760044">
        <w:rPr>
          <w:rFonts w:eastAsia="Times New Roman" w:cs="Times New Roman"/>
          <w:szCs w:val="24"/>
        </w:rPr>
        <w:t>ελληνικό</w:t>
      </w:r>
      <w:r>
        <w:rPr>
          <w:rFonts w:eastAsia="Times New Roman" w:cs="Times New Roman"/>
          <w:szCs w:val="24"/>
        </w:rPr>
        <w:t>» Κοινοβούλιο.</w:t>
      </w:r>
      <w:r w:rsidRPr="00760044">
        <w:rPr>
          <w:rFonts w:eastAsia="Times New Roman" w:cs="Times New Roman"/>
          <w:szCs w:val="24"/>
        </w:rPr>
        <w:t xml:space="preserve"> </w:t>
      </w:r>
    </w:p>
    <w:p w14:paraId="03A731EE" w14:textId="77777777" w:rsidR="00E615E6" w:rsidRDefault="00720F21">
      <w:pPr>
        <w:tabs>
          <w:tab w:val="left" w:pos="2820"/>
        </w:tabs>
        <w:spacing w:after="0" w:line="600" w:lineRule="auto"/>
        <w:ind w:firstLine="720"/>
        <w:jc w:val="both"/>
        <w:rPr>
          <w:rFonts w:eastAsia="Times New Roman" w:cs="Times New Roman"/>
          <w:szCs w:val="24"/>
        </w:rPr>
      </w:pPr>
      <w:r w:rsidRPr="00760044">
        <w:rPr>
          <w:rFonts w:eastAsia="Times New Roman" w:cs="Times New Roman"/>
          <w:szCs w:val="24"/>
        </w:rPr>
        <w:t xml:space="preserve">Στο </w:t>
      </w:r>
      <w:r>
        <w:rPr>
          <w:rFonts w:eastAsia="Times New Roman" w:cs="Times New Roman"/>
          <w:szCs w:val="24"/>
        </w:rPr>
        <w:t>άρθρο 2 περιέ</w:t>
      </w:r>
      <w:r w:rsidRPr="00760044">
        <w:rPr>
          <w:rFonts w:eastAsia="Times New Roman" w:cs="Times New Roman"/>
          <w:szCs w:val="24"/>
        </w:rPr>
        <w:t xml:space="preserve">χονται οι διατάξεις </w:t>
      </w:r>
      <w:r>
        <w:rPr>
          <w:rFonts w:eastAsia="Times New Roman" w:cs="Times New Roman"/>
          <w:szCs w:val="24"/>
        </w:rPr>
        <w:t>που αποδεικνύουν ότι το προστατευόμενο αγαθό</w:t>
      </w:r>
      <w:r w:rsidRPr="00760044">
        <w:rPr>
          <w:rFonts w:eastAsia="Times New Roman" w:cs="Times New Roman"/>
          <w:szCs w:val="24"/>
        </w:rPr>
        <w:t xml:space="preserve"> δεν είναι </w:t>
      </w:r>
      <w:r>
        <w:rPr>
          <w:rFonts w:eastAsia="Times New Roman" w:cs="Times New Roman"/>
          <w:szCs w:val="24"/>
        </w:rPr>
        <w:t xml:space="preserve">η </w:t>
      </w:r>
      <w:r w:rsidRPr="00760044">
        <w:rPr>
          <w:rFonts w:eastAsia="Times New Roman" w:cs="Times New Roman"/>
          <w:szCs w:val="24"/>
        </w:rPr>
        <w:t>υπόληψη και η αξία της γυναί</w:t>
      </w:r>
      <w:r w:rsidRPr="00760044">
        <w:rPr>
          <w:rFonts w:eastAsia="Times New Roman" w:cs="Times New Roman"/>
          <w:szCs w:val="24"/>
        </w:rPr>
        <w:t>κας</w:t>
      </w:r>
      <w:r>
        <w:rPr>
          <w:rFonts w:eastAsia="Times New Roman" w:cs="Times New Roman"/>
          <w:szCs w:val="24"/>
        </w:rPr>
        <w:t>.</w:t>
      </w:r>
      <w:r w:rsidRPr="00760044">
        <w:rPr>
          <w:rFonts w:eastAsia="Times New Roman" w:cs="Times New Roman"/>
          <w:szCs w:val="24"/>
        </w:rPr>
        <w:t xml:space="preserve"> </w:t>
      </w:r>
      <w:r>
        <w:rPr>
          <w:rFonts w:eastAsia="Times New Roman" w:cs="Times New Roman"/>
          <w:szCs w:val="24"/>
        </w:rPr>
        <w:t>Α</w:t>
      </w:r>
      <w:r w:rsidRPr="00760044">
        <w:rPr>
          <w:rFonts w:eastAsia="Times New Roman" w:cs="Times New Roman"/>
          <w:szCs w:val="24"/>
        </w:rPr>
        <w:t xml:space="preserve">ναφέρομαι στους όρους </w:t>
      </w:r>
      <w:r>
        <w:rPr>
          <w:rFonts w:eastAsia="Times New Roman" w:cs="Times New Roman"/>
          <w:szCs w:val="24"/>
        </w:rPr>
        <w:t>«</w:t>
      </w:r>
      <w:r w:rsidRPr="00760044">
        <w:rPr>
          <w:rFonts w:eastAsia="Times New Roman" w:cs="Times New Roman"/>
          <w:szCs w:val="24"/>
        </w:rPr>
        <w:t>πολλαπλή διάκριση με βάση το φύλο</w:t>
      </w:r>
      <w:r>
        <w:rPr>
          <w:rFonts w:eastAsia="Times New Roman" w:cs="Times New Roman"/>
          <w:szCs w:val="24"/>
        </w:rPr>
        <w:t>»</w:t>
      </w:r>
      <w:r w:rsidRPr="00760044">
        <w:rPr>
          <w:rFonts w:eastAsia="Times New Roman" w:cs="Times New Roman"/>
          <w:szCs w:val="24"/>
        </w:rPr>
        <w:t xml:space="preserve"> και στον όρο </w:t>
      </w:r>
      <w:r>
        <w:rPr>
          <w:rFonts w:eastAsia="Times New Roman" w:cs="Times New Roman"/>
          <w:szCs w:val="24"/>
        </w:rPr>
        <w:t>«</w:t>
      </w:r>
      <w:proofErr w:type="spellStart"/>
      <w:r w:rsidRPr="00760044">
        <w:rPr>
          <w:rFonts w:eastAsia="Times New Roman" w:cs="Times New Roman"/>
          <w:szCs w:val="24"/>
        </w:rPr>
        <w:t>έμφυλη</w:t>
      </w:r>
      <w:proofErr w:type="spellEnd"/>
      <w:r w:rsidRPr="00760044">
        <w:rPr>
          <w:rFonts w:eastAsia="Times New Roman" w:cs="Times New Roman"/>
          <w:szCs w:val="24"/>
        </w:rPr>
        <w:t xml:space="preserve"> </w:t>
      </w:r>
      <w:r>
        <w:rPr>
          <w:rFonts w:eastAsia="Times New Roman" w:cs="Times New Roman"/>
          <w:szCs w:val="24"/>
        </w:rPr>
        <w:t>διάκριση».</w:t>
      </w:r>
      <w:r w:rsidRPr="00760044">
        <w:rPr>
          <w:rFonts w:eastAsia="Times New Roman" w:cs="Times New Roman"/>
          <w:szCs w:val="24"/>
        </w:rPr>
        <w:t xml:space="preserve"> Σύμφωνα με αυτούς τους όρους</w:t>
      </w:r>
      <w:r>
        <w:rPr>
          <w:rFonts w:eastAsia="Times New Roman" w:cs="Times New Roman"/>
          <w:szCs w:val="24"/>
        </w:rPr>
        <w:t xml:space="preserve">, </w:t>
      </w:r>
      <w:proofErr w:type="spellStart"/>
      <w:r>
        <w:rPr>
          <w:rFonts w:eastAsia="Times New Roman" w:cs="Times New Roman"/>
          <w:szCs w:val="24"/>
        </w:rPr>
        <w:t>έμφυλη</w:t>
      </w:r>
      <w:proofErr w:type="spellEnd"/>
      <w:r>
        <w:rPr>
          <w:rFonts w:eastAsia="Times New Roman" w:cs="Times New Roman"/>
          <w:szCs w:val="24"/>
        </w:rPr>
        <w:t xml:space="preserve"> και</w:t>
      </w:r>
      <w:r w:rsidRPr="00760044">
        <w:rPr>
          <w:rFonts w:eastAsia="Times New Roman" w:cs="Times New Roman"/>
          <w:szCs w:val="24"/>
        </w:rPr>
        <w:t xml:space="preserve"> πολλαπλή διάκριση αποτελεί η σωματική</w:t>
      </w:r>
      <w:r>
        <w:rPr>
          <w:rFonts w:eastAsia="Times New Roman" w:cs="Times New Roman"/>
          <w:szCs w:val="24"/>
        </w:rPr>
        <w:t>,</w:t>
      </w:r>
      <w:r w:rsidRPr="00760044">
        <w:rPr>
          <w:rFonts w:eastAsia="Times New Roman" w:cs="Times New Roman"/>
          <w:szCs w:val="24"/>
        </w:rPr>
        <w:t xml:space="preserve"> </w:t>
      </w:r>
      <w:r>
        <w:rPr>
          <w:rFonts w:eastAsia="Times New Roman" w:cs="Times New Roman"/>
          <w:szCs w:val="24"/>
        </w:rPr>
        <w:t xml:space="preserve">η </w:t>
      </w:r>
      <w:r w:rsidRPr="00760044">
        <w:rPr>
          <w:rFonts w:eastAsia="Times New Roman" w:cs="Times New Roman"/>
          <w:szCs w:val="24"/>
        </w:rPr>
        <w:t>ψυχολογική</w:t>
      </w:r>
      <w:r>
        <w:rPr>
          <w:rFonts w:eastAsia="Times New Roman" w:cs="Times New Roman"/>
          <w:szCs w:val="24"/>
        </w:rPr>
        <w:t xml:space="preserve"> ή</w:t>
      </w:r>
      <w:r w:rsidRPr="00760044">
        <w:rPr>
          <w:rFonts w:eastAsia="Times New Roman" w:cs="Times New Roman"/>
          <w:szCs w:val="24"/>
        </w:rPr>
        <w:t xml:space="preserve"> η λεκτική συμπεριφορά μεταξύ της οποίας υποβαθμίζονται τα άτομα μ</w:t>
      </w:r>
      <w:r w:rsidRPr="00760044">
        <w:rPr>
          <w:rFonts w:eastAsia="Times New Roman" w:cs="Times New Roman"/>
          <w:szCs w:val="24"/>
        </w:rPr>
        <w:t xml:space="preserve">ε βάση το φύλο </w:t>
      </w:r>
      <w:r>
        <w:rPr>
          <w:rFonts w:eastAsia="Times New Roman" w:cs="Times New Roman"/>
          <w:szCs w:val="24"/>
        </w:rPr>
        <w:t>τους,</w:t>
      </w:r>
      <w:r w:rsidRPr="00760044">
        <w:rPr>
          <w:rFonts w:eastAsia="Times New Roman" w:cs="Times New Roman"/>
          <w:szCs w:val="24"/>
        </w:rPr>
        <w:t xml:space="preserve"> το</w:t>
      </w:r>
      <w:r>
        <w:rPr>
          <w:rFonts w:eastAsia="Times New Roman" w:cs="Times New Roman"/>
          <w:szCs w:val="24"/>
        </w:rPr>
        <w:t>ν</w:t>
      </w:r>
      <w:r w:rsidRPr="00760044">
        <w:rPr>
          <w:rFonts w:eastAsia="Times New Roman" w:cs="Times New Roman"/>
          <w:szCs w:val="24"/>
        </w:rPr>
        <w:t xml:space="preserve"> σεξουαλικό προσανατολισμό και την ταυτότητα του φύλου </w:t>
      </w:r>
      <w:r>
        <w:rPr>
          <w:rFonts w:eastAsia="Times New Roman" w:cs="Times New Roman"/>
          <w:szCs w:val="24"/>
        </w:rPr>
        <w:t>τους,</w:t>
      </w:r>
      <w:r w:rsidRPr="00760044">
        <w:rPr>
          <w:rFonts w:eastAsia="Times New Roman" w:cs="Times New Roman"/>
          <w:szCs w:val="24"/>
        </w:rPr>
        <w:t xml:space="preserve"> καθώς και την εθνική</w:t>
      </w:r>
      <w:r>
        <w:rPr>
          <w:rFonts w:eastAsia="Times New Roman" w:cs="Times New Roman"/>
          <w:szCs w:val="24"/>
        </w:rPr>
        <w:t>,</w:t>
      </w:r>
      <w:r w:rsidRPr="00760044">
        <w:rPr>
          <w:rFonts w:eastAsia="Times New Roman" w:cs="Times New Roman"/>
          <w:szCs w:val="24"/>
        </w:rPr>
        <w:t xml:space="preserve"> </w:t>
      </w:r>
      <w:proofErr w:type="spellStart"/>
      <w:r w:rsidRPr="00760044">
        <w:rPr>
          <w:rFonts w:eastAsia="Times New Roman" w:cs="Times New Roman"/>
          <w:szCs w:val="24"/>
        </w:rPr>
        <w:t>εθνοτική</w:t>
      </w:r>
      <w:proofErr w:type="spellEnd"/>
      <w:r w:rsidRPr="00760044">
        <w:rPr>
          <w:rFonts w:eastAsia="Times New Roman" w:cs="Times New Roman"/>
          <w:szCs w:val="24"/>
        </w:rPr>
        <w:t xml:space="preserve"> </w:t>
      </w:r>
      <w:r>
        <w:rPr>
          <w:rFonts w:eastAsia="Times New Roman" w:cs="Times New Roman"/>
          <w:szCs w:val="24"/>
        </w:rPr>
        <w:t>ή</w:t>
      </w:r>
      <w:r w:rsidRPr="00760044">
        <w:rPr>
          <w:rFonts w:eastAsia="Times New Roman" w:cs="Times New Roman"/>
          <w:szCs w:val="24"/>
        </w:rPr>
        <w:t xml:space="preserve"> κοινωνική προέλευση</w:t>
      </w:r>
      <w:r>
        <w:rPr>
          <w:rFonts w:eastAsia="Times New Roman" w:cs="Times New Roman"/>
          <w:szCs w:val="24"/>
        </w:rPr>
        <w:t>.</w:t>
      </w:r>
    </w:p>
    <w:p w14:paraId="03A731EF" w14:textId="77777777" w:rsidR="00E615E6" w:rsidRDefault="00720F21">
      <w:pPr>
        <w:tabs>
          <w:tab w:val="left" w:pos="2820"/>
        </w:tabs>
        <w:spacing w:after="0" w:line="600" w:lineRule="auto"/>
        <w:ind w:firstLine="720"/>
        <w:jc w:val="both"/>
        <w:rPr>
          <w:rFonts w:eastAsia="Times New Roman" w:cs="Times New Roman"/>
          <w:szCs w:val="24"/>
        </w:rPr>
      </w:pPr>
      <w:r>
        <w:rPr>
          <w:rFonts w:eastAsia="Times New Roman" w:cs="Times New Roman"/>
          <w:szCs w:val="24"/>
        </w:rPr>
        <w:lastRenderedPageBreak/>
        <w:t>Αυτό που μπορεί να καταλάβει</w:t>
      </w:r>
      <w:r w:rsidRPr="00760044">
        <w:rPr>
          <w:rFonts w:eastAsia="Times New Roman" w:cs="Times New Roman"/>
          <w:szCs w:val="24"/>
        </w:rPr>
        <w:t xml:space="preserve"> ο μέσος πολίτης είναι </w:t>
      </w:r>
      <w:r>
        <w:rPr>
          <w:rFonts w:eastAsia="Times New Roman" w:cs="Times New Roman"/>
          <w:szCs w:val="24"/>
        </w:rPr>
        <w:t xml:space="preserve">ότι </w:t>
      </w:r>
      <w:r w:rsidRPr="00760044">
        <w:rPr>
          <w:rFonts w:eastAsia="Times New Roman" w:cs="Times New Roman"/>
          <w:szCs w:val="24"/>
        </w:rPr>
        <w:t xml:space="preserve">ο σκοπός της </w:t>
      </w:r>
      <w:r>
        <w:rPr>
          <w:rFonts w:eastAsia="Times New Roman" w:cs="Times New Roman"/>
          <w:szCs w:val="24"/>
        </w:rPr>
        <w:t>εισ</w:t>
      </w:r>
      <w:r w:rsidRPr="00760044">
        <w:rPr>
          <w:rFonts w:eastAsia="Times New Roman" w:cs="Times New Roman"/>
          <w:szCs w:val="24"/>
        </w:rPr>
        <w:t xml:space="preserve">αγωγής αυτών των όρων </w:t>
      </w:r>
      <w:r>
        <w:rPr>
          <w:rFonts w:eastAsia="Times New Roman" w:cs="Times New Roman"/>
          <w:szCs w:val="24"/>
        </w:rPr>
        <w:t>δεν είναι άλλος από τη ρ</w:t>
      </w:r>
      <w:r>
        <w:rPr>
          <w:rFonts w:eastAsia="Times New Roman" w:cs="Times New Roman"/>
          <w:szCs w:val="24"/>
        </w:rPr>
        <w:t>ιζική</w:t>
      </w:r>
      <w:r w:rsidRPr="00760044">
        <w:rPr>
          <w:rFonts w:eastAsia="Times New Roman" w:cs="Times New Roman"/>
          <w:szCs w:val="24"/>
        </w:rPr>
        <w:t xml:space="preserve"> μετάλλαξη των κοινωνικών αντιλήψεων και την εισαγωγή νέων </w:t>
      </w:r>
      <w:r>
        <w:rPr>
          <w:rFonts w:eastAsia="Times New Roman" w:cs="Times New Roman"/>
          <w:szCs w:val="24"/>
        </w:rPr>
        <w:t>ηθ</w:t>
      </w:r>
      <w:r w:rsidRPr="00760044">
        <w:rPr>
          <w:rFonts w:eastAsia="Times New Roman" w:cs="Times New Roman"/>
          <w:szCs w:val="24"/>
        </w:rPr>
        <w:t>ών</w:t>
      </w:r>
      <w:r>
        <w:rPr>
          <w:rFonts w:eastAsia="Times New Roman" w:cs="Times New Roman"/>
          <w:szCs w:val="24"/>
        </w:rPr>
        <w:t>,</w:t>
      </w:r>
      <w:r w:rsidRPr="00760044">
        <w:rPr>
          <w:rFonts w:eastAsia="Times New Roman" w:cs="Times New Roman"/>
          <w:szCs w:val="24"/>
        </w:rPr>
        <w:t xml:space="preserve"> τα οποία</w:t>
      </w:r>
      <w:r>
        <w:rPr>
          <w:rFonts w:eastAsia="Times New Roman" w:cs="Times New Roman"/>
          <w:szCs w:val="24"/>
        </w:rPr>
        <w:t>,</w:t>
      </w:r>
      <w:r w:rsidRPr="00760044">
        <w:rPr>
          <w:rFonts w:eastAsia="Times New Roman" w:cs="Times New Roman"/>
          <w:szCs w:val="24"/>
        </w:rPr>
        <w:t xml:space="preserve"> </w:t>
      </w:r>
      <w:r>
        <w:rPr>
          <w:rFonts w:eastAsia="Times New Roman" w:cs="Times New Roman"/>
          <w:szCs w:val="24"/>
        </w:rPr>
        <w:t>όμως,</w:t>
      </w:r>
      <w:r w:rsidRPr="00760044">
        <w:rPr>
          <w:rFonts w:eastAsia="Times New Roman" w:cs="Times New Roman"/>
          <w:szCs w:val="24"/>
        </w:rPr>
        <w:t xml:space="preserve"> σε κα</w:t>
      </w:r>
      <w:r>
        <w:rPr>
          <w:rFonts w:eastAsia="Times New Roman" w:cs="Times New Roman"/>
          <w:szCs w:val="24"/>
        </w:rPr>
        <w:t>μ</w:t>
      </w:r>
      <w:r w:rsidRPr="00760044">
        <w:rPr>
          <w:rFonts w:eastAsia="Times New Roman" w:cs="Times New Roman"/>
          <w:szCs w:val="24"/>
        </w:rPr>
        <w:t>μία περίπτωση</w:t>
      </w:r>
      <w:r>
        <w:rPr>
          <w:rFonts w:eastAsia="Times New Roman" w:cs="Times New Roman"/>
          <w:szCs w:val="24"/>
        </w:rPr>
        <w:t>,</w:t>
      </w:r>
      <w:r w:rsidRPr="00760044">
        <w:rPr>
          <w:rFonts w:eastAsia="Times New Roman" w:cs="Times New Roman"/>
          <w:szCs w:val="24"/>
        </w:rPr>
        <w:t xml:space="preserve"> δεν συνιστούν πρόοδο για την πατρίδα μας και τη διασφάλιση της κοινωνικής συνοχής</w:t>
      </w:r>
      <w:r>
        <w:rPr>
          <w:rFonts w:eastAsia="Times New Roman" w:cs="Times New Roman"/>
          <w:szCs w:val="24"/>
        </w:rPr>
        <w:t>.</w:t>
      </w:r>
      <w:r w:rsidRPr="00760044">
        <w:rPr>
          <w:rFonts w:eastAsia="Times New Roman" w:cs="Times New Roman"/>
          <w:szCs w:val="24"/>
        </w:rPr>
        <w:t xml:space="preserve"> Αντίθετα</w:t>
      </w:r>
      <w:r>
        <w:rPr>
          <w:rFonts w:eastAsia="Times New Roman" w:cs="Times New Roman"/>
          <w:szCs w:val="24"/>
        </w:rPr>
        <w:t>,</w:t>
      </w:r>
      <w:r w:rsidRPr="00760044">
        <w:rPr>
          <w:rFonts w:eastAsia="Times New Roman" w:cs="Times New Roman"/>
          <w:szCs w:val="24"/>
        </w:rPr>
        <w:t xml:space="preserve"> </w:t>
      </w:r>
      <w:r>
        <w:rPr>
          <w:rFonts w:eastAsia="Times New Roman" w:cs="Times New Roman"/>
          <w:szCs w:val="24"/>
        </w:rPr>
        <w:t>αναδεικνύουν</w:t>
      </w:r>
      <w:r w:rsidRPr="00760044">
        <w:rPr>
          <w:rFonts w:eastAsia="Times New Roman" w:cs="Times New Roman"/>
          <w:szCs w:val="24"/>
        </w:rPr>
        <w:t xml:space="preserve"> την ηθική κατάπτωση</w:t>
      </w:r>
      <w:r>
        <w:rPr>
          <w:rFonts w:eastAsia="Times New Roman" w:cs="Times New Roman"/>
          <w:szCs w:val="24"/>
        </w:rPr>
        <w:t>,</w:t>
      </w:r>
      <w:r w:rsidRPr="00760044">
        <w:rPr>
          <w:rFonts w:eastAsia="Times New Roman" w:cs="Times New Roman"/>
          <w:szCs w:val="24"/>
        </w:rPr>
        <w:t xml:space="preserve"> προκαλούν τον </w:t>
      </w:r>
      <w:r>
        <w:rPr>
          <w:rFonts w:eastAsia="Times New Roman" w:cs="Times New Roman"/>
          <w:szCs w:val="24"/>
        </w:rPr>
        <w:t>κοινωνικ</w:t>
      </w:r>
      <w:r>
        <w:rPr>
          <w:rFonts w:eastAsia="Times New Roman" w:cs="Times New Roman"/>
          <w:szCs w:val="24"/>
        </w:rPr>
        <w:t>ό διχασμό, α</w:t>
      </w:r>
      <w:r w:rsidRPr="00760044">
        <w:rPr>
          <w:rFonts w:eastAsia="Times New Roman" w:cs="Times New Roman"/>
          <w:szCs w:val="24"/>
        </w:rPr>
        <w:t>κόμη και εντός των δημοσίων υπηρεσιών</w:t>
      </w:r>
      <w:r>
        <w:rPr>
          <w:rFonts w:eastAsia="Times New Roman" w:cs="Times New Roman"/>
          <w:szCs w:val="24"/>
        </w:rPr>
        <w:t>.</w:t>
      </w:r>
      <w:r w:rsidRPr="00760044">
        <w:rPr>
          <w:rFonts w:eastAsia="Times New Roman" w:cs="Times New Roman"/>
          <w:szCs w:val="24"/>
        </w:rPr>
        <w:t xml:space="preserve"> </w:t>
      </w:r>
    </w:p>
    <w:p w14:paraId="03A731F0" w14:textId="77777777" w:rsidR="00E615E6" w:rsidRDefault="00720F21">
      <w:pPr>
        <w:tabs>
          <w:tab w:val="left" w:pos="2820"/>
        </w:tabs>
        <w:spacing w:after="0" w:line="600" w:lineRule="auto"/>
        <w:ind w:firstLine="720"/>
        <w:jc w:val="both"/>
        <w:rPr>
          <w:rFonts w:eastAsia="Times New Roman" w:cs="Times New Roman"/>
          <w:szCs w:val="24"/>
        </w:rPr>
      </w:pPr>
      <w:r>
        <w:rPr>
          <w:rFonts w:eastAsia="Times New Roman" w:cs="Times New Roman"/>
          <w:szCs w:val="24"/>
        </w:rPr>
        <w:t xml:space="preserve">Από εκεί και πέρα, έχουμε τη διάρθρωση των υπηρεσιών στο </w:t>
      </w:r>
      <w:r>
        <w:rPr>
          <w:rFonts w:eastAsia="Times New Roman" w:cs="Times New Roman"/>
          <w:szCs w:val="24"/>
        </w:rPr>
        <w:t>δ</w:t>
      </w:r>
      <w:r>
        <w:rPr>
          <w:rFonts w:eastAsia="Times New Roman" w:cs="Times New Roman"/>
          <w:szCs w:val="24"/>
        </w:rPr>
        <w:t>ημόσιο και στις</w:t>
      </w:r>
      <w:r w:rsidRPr="00760044">
        <w:rPr>
          <w:rFonts w:eastAsia="Times New Roman" w:cs="Times New Roman"/>
          <w:szCs w:val="24"/>
        </w:rPr>
        <w:t xml:space="preserve"> υπηρεσίες </w:t>
      </w:r>
      <w:r>
        <w:rPr>
          <w:rFonts w:eastAsia="Times New Roman" w:cs="Times New Roman"/>
          <w:szCs w:val="24"/>
        </w:rPr>
        <w:t>τ</w:t>
      </w:r>
      <w:r w:rsidRPr="00760044">
        <w:rPr>
          <w:rFonts w:eastAsia="Times New Roman" w:cs="Times New Roman"/>
          <w:szCs w:val="24"/>
        </w:rPr>
        <w:t xml:space="preserve">οπικής </w:t>
      </w:r>
      <w:r>
        <w:rPr>
          <w:rFonts w:eastAsia="Times New Roman" w:cs="Times New Roman"/>
          <w:szCs w:val="24"/>
        </w:rPr>
        <w:t>α</w:t>
      </w:r>
      <w:r w:rsidRPr="00760044">
        <w:rPr>
          <w:rFonts w:eastAsia="Times New Roman" w:cs="Times New Roman"/>
          <w:szCs w:val="24"/>
        </w:rPr>
        <w:t>υτοδιοίκησης</w:t>
      </w:r>
      <w:r>
        <w:rPr>
          <w:rFonts w:eastAsia="Times New Roman" w:cs="Times New Roman"/>
          <w:szCs w:val="24"/>
        </w:rPr>
        <w:t>,</w:t>
      </w:r>
      <w:r w:rsidRPr="00760044">
        <w:rPr>
          <w:rFonts w:eastAsia="Times New Roman" w:cs="Times New Roman"/>
          <w:szCs w:val="24"/>
        </w:rPr>
        <w:t xml:space="preserve"> κατά το μοντέλο </w:t>
      </w:r>
      <w:r>
        <w:rPr>
          <w:rFonts w:eastAsia="Times New Roman" w:cs="Times New Roman"/>
          <w:szCs w:val="24"/>
        </w:rPr>
        <w:t xml:space="preserve">που προτείνει η </w:t>
      </w:r>
      <w:r w:rsidRPr="00760044">
        <w:rPr>
          <w:rFonts w:eastAsia="Times New Roman" w:cs="Times New Roman"/>
          <w:szCs w:val="24"/>
        </w:rPr>
        <w:t>συγκεκριμένη Κυβέρνηση</w:t>
      </w:r>
      <w:r>
        <w:rPr>
          <w:rFonts w:eastAsia="Times New Roman" w:cs="Times New Roman"/>
          <w:szCs w:val="24"/>
        </w:rPr>
        <w:t>,</w:t>
      </w:r>
      <w:r w:rsidRPr="00760044">
        <w:rPr>
          <w:rFonts w:eastAsia="Times New Roman" w:cs="Times New Roman"/>
          <w:szCs w:val="24"/>
        </w:rPr>
        <w:t xml:space="preserve"> </w:t>
      </w:r>
      <w:r>
        <w:rPr>
          <w:rFonts w:eastAsia="Times New Roman" w:cs="Times New Roman"/>
          <w:szCs w:val="24"/>
        </w:rPr>
        <w:t xml:space="preserve">που θα </w:t>
      </w:r>
      <w:r w:rsidRPr="00760044">
        <w:rPr>
          <w:rFonts w:eastAsia="Times New Roman" w:cs="Times New Roman"/>
          <w:szCs w:val="24"/>
        </w:rPr>
        <w:t xml:space="preserve">λειτουργούν για την προώθηση για </w:t>
      </w:r>
      <w:r w:rsidRPr="00760044">
        <w:rPr>
          <w:rFonts w:eastAsia="Times New Roman" w:cs="Times New Roman"/>
          <w:szCs w:val="24"/>
        </w:rPr>
        <w:t>την εξυπηρέτηση αυτού του άχρηστου θεσμού</w:t>
      </w:r>
      <w:r>
        <w:rPr>
          <w:rFonts w:eastAsia="Times New Roman" w:cs="Times New Roman"/>
          <w:szCs w:val="24"/>
        </w:rPr>
        <w:t>.</w:t>
      </w:r>
      <w:r w:rsidRPr="00760044">
        <w:rPr>
          <w:rFonts w:eastAsia="Times New Roman" w:cs="Times New Roman"/>
          <w:szCs w:val="24"/>
        </w:rPr>
        <w:t xml:space="preserve"> </w:t>
      </w:r>
    </w:p>
    <w:p w14:paraId="03A731F1" w14:textId="77777777" w:rsidR="00E615E6" w:rsidRDefault="00720F21">
      <w:pPr>
        <w:tabs>
          <w:tab w:val="left" w:pos="2820"/>
        </w:tabs>
        <w:spacing w:after="0" w:line="600" w:lineRule="auto"/>
        <w:ind w:firstLine="720"/>
        <w:jc w:val="both"/>
        <w:rPr>
          <w:rFonts w:eastAsia="Times New Roman" w:cs="Times New Roman"/>
          <w:szCs w:val="24"/>
        </w:rPr>
      </w:pPr>
      <w:r w:rsidRPr="00760044">
        <w:rPr>
          <w:rFonts w:eastAsia="Times New Roman" w:cs="Times New Roman"/>
          <w:szCs w:val="24"/>
        </w:rPr>
        <w:t>Πέρα</w:t>
      </w:r>
      <w:r>
        <w:rPr>
          <w:rFonts w:eastAsia="Times New Roman" w:cs="Times New Roman"/>
          <w:szCs w:val="24"/>
        </w:rPr>
        <w:t>ν</w:t>
      </w:r>
      <w:r w:rsidRPr="00760044">
        <w:rPr>
          <w:rFonts w:eastAsia="Times New Roman" w:cs="Times New Roman"/>
          <w:szCs w:val="24"/>
        </w:rPr>
        <w:t xml:space="preserve"> τούτου</w:t>
      </w:r>
      <w:r>
        <w:rPr>
          <w:rFonts w:eastAsia="Times New Roman" w:cs="Times New Roman"/>
          <w:szCs w:val="24"/>
        </w:rPr>
        <w:t>,</w:t>
      </w:r>
      <w:r w:rsidRPr="00760044">
        <w:rPr>
          <w:rFonts w:eastAsia="Times New Roman" w:cs="Times New Roman"/>
          <w:szCs w:val="24"/>
        </w:rPr>
        <w:t xml:space="preserve"> επιδεινώνε</w:t>
      </w:r>
      <w:r>
        <w:rPr>
          <w:rFonts w:eastAsia="Times New Roman" w:cs="Times New Roman"/>
          <w:szCs w:val="24"/>
        </w:rPr>
        <w:t>ται</w:t>
      </w:r>
      <w:r w:rsidRPr="00760044">
        <w:rPr>
          <w:rFonts w:eastAsia="Times New Roman" w:cs="Times New Roman"/>
          <w:szCs w:val="24"/>
        </w:rPr>
        <w:t xml:space="preserve"> το πρόβλημα της γραφειοκρατίας εξαιτίας της λειτουργίας διαφορετικών υπηρεσιών</w:t>
      </w:r>
      <w:r>
        <w:rPr>
          <w:rFonts w:eastAsia="Times New Roman" w:cs="Times New Roman"/>
          <w:szCs w:val="24"/>
        </w:rPr>
        <w:t>,</w:t>
      </w:r>
      <w:r w:rsidRPr="00760044">
        <w:rPr>
          <w:rFonts w:eastAsia="Times New Roman" w:cs="Times New Roman"/>
          <w:szCs w:val="24"/>
        </w:rPr>
        <w:t xml:space="preserve"> που</w:t>
      </w:r>
      <w:r>
        <w:rPr>
          <w:rFonts w:eastAsia="Times New Roman" w:cs="Times New Roman"/>
          <w:szCs w:val="24"/>
        </w:rPr>
        <w:t>,</w:t>
      </w:r>
      <w:r w:rsidRPr="00760044">
        <w:rPr>
          <w:rFonts w:eastAsia="Times New Roman" w:cs="Times New Roman"/>
          <w:szCs w:val="24"/>
        </w:rPr>
        <w:t xml:space="preserve"> </w:t>
      </w:r>
      <w:r>
        <w:rPr>
          <w:rFonts w:eastAsia="Times New Roman" w:cs="Times New Roman"/>
          <w:szCs w:val="24"/>
        </w:rPr>
        <w:t>όμως,</w:t>
      </w:r>
      <w:r w:rsidRPr="00760044">
        <w:rPr>
          <w:rFonts w:eastAsia="Times New Roman" w:cs="Times New Roman"/>
          <w:szCs w:val="24"/>
        </w:rPr>
        <w:t xml:space="preserve"> έχουν τον ίδιο σκοπό</w:t>
      </w:r>
      <w:r>
        <w:rPr>
          <w:rFonts w:eastAsia="Times New Roman" w:cs="Times New Roman"/>
          <w:szCs w:val="24"/>
        </w:rPr>
        <w:t>.</w:t>
      </w:r>
    </w:p>
    <w:p w14:paraId="03A731F2" w14:textId="77777777" w:rsidR="00E615E6" w:rsidRDefault="00720F21">
      <w:pPr>
        <w:tabs>
          <w:tab w:val="left" w:pos="2820"/>
        </w:tabs>
        <w:spacing w:after="0" w:line="600" w:lineRule="auto"/>
        <w:ind w:firstLine="720"/>
        <w:jc w:val="both"/>
        <w:rPr>
          <w:rFonts w:eastAsia="Times New Roman" w:cs="Times New Roman"/>
          <w:szCs w:val="24"/>
        </w:rPr>
      </w:pPr>
      <w:r>
        <w:rPr>
          <w:rFonts w:eastAsia="Times New Roman" w:cs="Times New Roman"/>
          <w:szCs w:val="24"/>
        </w:rPr>
        <w:t>Σε αυτό το σημείο είναι απαραίτητο</w:t>
      </w:r>
      <w:r w:rsidRPr="00760044">
        <w:rPr>
          <w:rFonts w:eastAsia="Times New Roman" w:cs="Times New Roman"/>
          <w:szCs w:val="24"/>
        </w:rPr>
        <w:t xml:space="preserve"> να τονίσουμε ότι η αξία της γυναίκας</w:t>
      </w:r>
      <w:r>
        <w:rPr>
          <w:rFonts w:eastAsia="Times New Roman" w:cs="Times New Roman"/>
          <w:szCs w:val="24"/>
        </w:rPr>
        <w:t xml:space="preserve">, η κοινωνική της θέση, </w:t>
      </w:r>
      <w:r w:rsidRPr="00760044">
        <w:rPr>
          <w:rFonts w:eastAsia="Times New Roman" w:cs="Times New Roman"/>
          <w:szCs w:val="24"/>
        </w:rPr>
        <w:t xml:space="preserve">έχει προ πολλού διασφαλιστεί στην </w:t>
      </w:r>
      <w:r>
        <w:rPr>
          <w:rFonts w:eastAsia="Times New Roman" w:cs="Times New Roman"/>
          <w:szCs w:val="24"/>
        </w:rPr>
        <w:t>ε</w:t>
      </w:r>
      <w:r w:rsidRPr="00760044">
        <w:rPr>
          <w:rFonts w:eastAsia="Times New Roman" w:cs="Times New Roman"/>
          <w:szCs w:val="24"/>
        </w:rPr>
        <w:t xml:space="preserve">λληνική κοινωνία και κανείς δεν μπορεί να το </w:t>
      </w:r>
      <w:r w:rsidRPr="00760044">
        <w:rPr>
          <w:rFonts w:eastAsia="Times New Roman" w:cs="Times New Roman"/>
          <w:szCs w:val="24"/>
        </w:rPr>
        <w:lastRenderedPageBreak/>
        <w:t>αμφισβητήσει</w:t>
      </w:r>
      <w:r>
        <w:rPr>
          <w:rFonts w:eastAsia="Times New Roman" w:cs="Times New Roman"/>
          <w:szCs w:val="24"/>
        </w:rPr>
        <w:t>.</w:t>
      </w:r>
      <w:r w:rsidRPr="00760044">
        <w:rPr>
          <w:rFonts w:eastAsia="Times New Roman" w:cs="Times New Roman"/>
          <w:szCs w:val="24"/>
        </w:rPr>
        <w:t xml:space="preserve"> Ως </w:t>
      </w:r>
      <w:r>
        <w:rPr>
          <w:rFonts w:eastAsia="Times New Roman" w:cs="Times New Roman"/>
          <w:szCs w:val="24"/>
        </w:rPr>
        <w:t>εκ τούτου, ε</w:t>
      </w:r>
      <w:r w:rsidRPr="00760044">
        <w:rPr>
          <w:rFonts w:eastAsia="Times New Roman" w:cs="Times New Roman"/>
          <w:szCs w:val="24"/>
        </w:rPr>
        <w:t>ίναι προφανές ότι η Κυβέρνησή σας αυτό που σκοπεύει να πετύχει με αυτό το νομοσχέδιο</w:t>
      </w:r>
      <w:r>
        <w:rPr>
          <w:rFonts w:eastAsia="Times New Roman" w:cs="Times New Roman"/>
          <w:szCs w:val="24"/>
        </w:rPr>
        <w:t>,</w:t>
      </w:r>
      <w:r w:rsidRPr="00760044">
        <w:rPr>
          <w:rFonts w:eastAsia="Times New Roman" w:cs="Times New Roman"/>
          <w:szCs w:val="24"/>
        </w:rPr>
        <w:t xml:space="preserve"> είναι να ικανοποιήσει τα αμφιλεγόμενα</w:t>
      </w:r>
      <w:r w:rsidRPr="00760044">
        <w:rPr>
          <w:rFonts w:eastAsia="Times New Roman" w:cs="Times New Roman"/>
          <w:szCs w:val="24"/>
        </w:rPr>
        <w:t xml:space="preserve"> αιτήματα των ατόμων με σεξουαλικές ιδιαιτερότητες</w:t>
      </w:r>
      <w:r>
        <w:rPr>
          <w:rFonts w:eastAsia="Times New Roman" w:cs="Times New Roman"/>
          <w:szCs w:val="24"/>
        </w:rPr>
        <w:t>, κ</w:t>
      </w:r>
      <w:r w:rsidRPr="00760044">
        <w:rPr>
          <w:rFonts w:eastAsia="Times New Roman" w:cs="Times New Roman"/>
          <w:szCs w:val="24"/>
        </w:rPr>
        <w:t>αθώς</w:t>
      </w:r>
      <w:r>
        <w:rPr>
          <w:rFonts w:eastAsia="Times New Roman" w:cs="Times New Roman"/>
          <w:szCs w:val="24"/>
        </w:rPr>
        <w:t>,</w:t>
      </w:r>
      <w:r w:rsidRPr="00760044">
        <w:rPr>
          <w:rFonts w:eastAsia="Times New Roman" w:cs="Times New Roman"/>
          <w:szCs w:val="24"/>
        </w:rPr>
        <w:t xml:space="preserve"> </w:t>
      </w:r>
      <w:r>
        <w:rPr>
          <w:rFonts w:eastAsia="Times New Roman" w:cs="Times New Roman"/>
          <w:szCs w:val="24"/>
        </w:rPr>
        <w:t>επίσης,</w:t>
      </w:r>
      <w:r w:rsidRPr="00760044">
        <w:rPr>
          <w:rFonts w:eastAsia="Times New Roman" w:cs="Times New Roman"/>
          <w:szCs w:val="24"/>
        </w:rPr>
        <w:t xml:space="preserve"> και των μεταναστών</w:t>
      </w:r>
      <w:r>
        <w:rPr>
          <w:rFonts w:eastAsia="Times New Roman" w:cs="Times New Roman"/>
          <w:szCs w:val="24"/>
        </w:rPr>
        <w:t>.</w:t>
      </w:r>
    </w:p>
    <w:p w14:paraId="03A731F3" w14:textId="77777777" w:rsidR="00E615E6" w:rsidRDefault="00720F21">
      <w:pPr>
        <w:tabs>
          <w:tab w:val="left" w:pos="2820"/>
        </w:tabs>
        <w:spacing w:after="0" w:line="600" w:lineRule="auto"/>
        <w:ind w:firstLine="720"/>
        <w:jc w:val="both"/>
        <w:rPr>
          <w:rFonts w:eastAsia="Times New Roman" w:cs="Times New Roman"/>
          <w:szCs w:val="24"/>
        </w:rPr>
      </w:pPr>
      <w:r>
        <w:rPr>
          <w:rFonts w:eastAsia="Times New Roman" w:cs="Times New Roman"/>
          <w:szCs w:val="24"/>
        </w:rPr>
        <w:t>Δεν μπορώ να αφήσω ασχολίαστο</w:t>
      </w:r>
      <w:r w:rsidRPr="00760044">
        <w:rPr>
          <w:rFonts w:eastAsia="Times New Roman" w:cs="Times New Roman"/>
          <w:szCs w:val="24"/>
        </w:rPr>
        <w:t xml:space="preserve"> το άρθρο 17</w:t>
      </w:r>
      <w:r>
        <w:rPr>
          <w:rFonts w:eastAsia="Times New Roman" w:cs="Times New Roman"/>
          <w:szCs w:val="24"/>
        </w:rPr>
        <w:t>, δεδομένου ότι</w:t>
      </w:r>
      <w:r w:rsidRPr="00760044">
        <w:rPr>
          <w:rFonts w:eastAsia="Times New Roman" w:cs="Times New Roman"/>
          <w:szCs w:val="24"/>
        </w:rPr>
        <w:t xml:space="preserve"> πρόκειται για μία πολύ επικίνδυνη διάταξη</w:t>
      </w:r>
      <w:r>
        <w:rPr>
          <w:rFonts w:eastAsia="Times New Roman" w:cs="Times New Roman"/>
          <w:szCs w:val="24"/>
        </w:rPr>
        <w:t>, α</w:t>
      </w:r>
      <w:r w:rsidRPr="00760044">
        <w:rPr>
          <w:rFonts w:eastAsia="Times New Roman" w:cs="Times New Roman"/>
          <w:szCs w:val="24"/>
        </w:rPr>
        <w:t>φού με ύπουλο τρόπ</w:t>
      </w:r>
      <w:r>
        <w:rPr>
          <w:rFonts w:eastAsia="Times New Roman" w:cs="Times New Roman"/>
          <w:szCs w:val="24"/>
        </w:rPr>
        <w:t xml:space="preserve">ο </w:t>
      </w:r>
      <w:r w:rsidRPr="00760044">
        <w:rPr>
          <w:rFonts w:eastAsia="Times New Roman" w:cs="Times New Roman"/>
          <w:szCs w:val="24"/>
        </w:rPr>
        <w:t>εισάγεται στην εκπαίδευση</w:t>
      </w:r>
      <w:r>
        <w:rPr>
          <w:rFonts w:eastAsia="Times New Roman" w:cs="Times New Roman"/>
          <w:szCs w:val="24"/>
        </w:rPr>
        <w:t xml:space="preserve"> η προπαγάνδα</w:t>
      </w:r>
      <w:r w:rsidRPr="00760044">
        <w:rPr>
          <w:rFonts w:eastAsia="Times New Roman" w:cs="Times New Roman"/>
          <w:szCs w:val="24"/>
        </w:rPr>
        <w:t xml:space="preserve"> του εκμηδ</w:t>
      </w:r>
      <w:r w:rsidRPr="00760044">
        <w:rPr>
          <w:rFonts w:eastAsia="Times New Roman" w:cs="Times New Roman"/>
          <w:szCs w:val="24"/>
        </w:rPr>
        <w:t>ενισμού και της απαξί</w:t>
      </w:r>
      <w:r>
        <w:rPr>
          <w:rFonts w:eastAsia="Times New Roman" w:cs="Times New Roman"/>
          <w:szCs w:val="24"/>
        </w:rPr>
        <w:t>ωσης της φυσιολογικής θεώρησης α</w:t>
      </w:r>
      <w:r w:rsidRPr="00760044">
        <w:rPr>
          <w:rFonts w:eastAsia="Times New Roman" w:cs="Times New Roman"/>
          <w:szCs w:val="24"/>
        </w:rPr>
        <w:t>ναφορικά με τα δύο φύλα</w:t>
      </w:r>
      <w:r>
        <w:rPr>
          <w:rFonts w:eastAsia="Times New Roman" w:cs="Times New Roman"/>
          <w:szCs w:val="24"/>
        </w:rPr>
        <w:t>. Μας λέτε, δηλαδή, ότι θα διδάσκετε</w:t>
      </w:r>
      <w:r w:rsidRPr="00760044">
        <w:rPr>
          <w:rFonts w:eastAsia="Times New Roman" w:cs="Times New Roman"/>
          <w:szCs w:val="24"/>
        </w:rPr>
        <w:t xml:space="preserve"> τα παιδιά μας ανακρίβειες και ψεύδη τη στιγμή που βρίσκονται στην πιο τρυφερή τους ηλικία</w:t>
      </w:r>
      <w:r>
        <w:rPr>
          <w:rFonts w:eastAsia="Times New Roman" w:cs="Times New Roman"/>
          <w:szCs w:val="24"/>
        </w:rPr>
        <w:t>.</w:t>
      </w:r>
      <w:r w:rsidRPr="00760044">
        <w:rPr>
          <w:rFonts w:eastAsia="Times New Roman" w:cs="Times New Roman"/>
          <w:szCs w:val="24"/>
        </w:rPr>
        <w:t xml:space="preserve"> Εμείς σας λέμε ότι θέλετε να </w:t>
      </w:r>
      <w:r>
        <w:rPr>
          <w:rFonts w:eastAsia="Times New Roman" w:cs="Times New Roman"/>
          <w:szCs w:val="24"/>
        </w:rPr>
        <w:t>ποτίσετε</w:t>
      </w:r>
      <w:r w:rsidRPr="00760044">
        <w:rPr>
          <w:rFonts w:eastAsia="Times New Roman" w:cs="Times New Roman"/>
          <w:szCs w:val="24"/>
        </w:rPr>
        <w:t xml:space="preserve"> τη νεολαία μας</w:t>
      </w:r>
      <w:r w:rsidRPr="00760044">
        <w:rPr>
          <w:rFonts w:eastAsia="Times New Roman" w:cs="Times New Roman"/>
          <w:szCs w:val="24"/>
        </w:rPr>
        <w:t xml:space="preserve"> με το δηλητήριο της ανηθικότητας και του παραλογισμού</w:t>
      </w:r>
      <w:r>
        <w:rPr>
          <w:rFonts w:eastAsia="Times New Roman" w:cs="Times New Roman"/>
          <w:szCs w:val="24"/>
        </w:rPr>
        <w:t>.</w:t>
      </w:r>
      <w:r w:rsidRPr="00760044">
        <w:rPr>
          <w:rFonts w:eastAsia="Times New Roman" w:cs="Times New Roman"/>
          <w:szCs w:val="24"/>
        </w:rPr>
        <w:t xml:space="preserve"> </w:t>
      </w:r>
    </w:p>
    <w:p w14:paraId="03A731F4" w14:textId="77777777" w:rsidR="00E615E6" w:rsidRDefault="00720F21">
      <w:pPr>
        <w:tabs>
          <w:tab w:val="left" w:pos="2820"/>
        </w:tabs>
        <w:spacing w:after="0" w:line="600" w:lineRule="auto"/>
        <w:ind w:firstLine="720"/>
        <w:jc w:val="both"/>
        <w:rPr>
          <w:rFonts w:eastAsia="Times New Roman" w:cs="Times New Roman"/>
          <w:szCs w:val="24"/>
        </w:rPr>
      </w:pPr>
      <w:r w:rsidRPr="00760044">
        <w:rPr>
          <w:rFonts w:eastAsia="Times New Roman" w:cs="Times New Roman"/>
          <w:szCs w:val="24"/>
        </w:rPr>
        <w:t xml:space="preserve">Στο </w:t>
      </w:r>
      <w:r>
        <w:rPr>
          <w:rFonts w:eastAsia="Times New Roman" w:cs="Times New Roman"/>
          <w:szCs w:val="24"/>
        </w:rPr>
        <w:t>δεύτερο μέρος κάνετ</w:t>
      </w:r>
      <w:r w:rsidRPr="00760044">
        <w:rPr>
          <w:rFonts w:eastAsia="Times New Roman" w:cs="Times New Roman"/>
          <w:szCs w:val="24"/>
        </w:rPr>
        <w:t xml:space="preserve">ε πραγματικότητα αυτά </w:t>
      </w:r>
      <w:r>
        <w:rPr>
          <w:rFonts w:eastAsia="Times New Roman" w:cs="Times New Roman"/>
          <w:szCs w:val="24"/>
        </w:rPr>
        <w:t xml:space="preserve">που </w:t>
      </w:r>
      <w:r w:rsidRPr="00760044">
        <w:rPr>
          <w:rFonts w:eastAsia="Times New Roman" w:cs="Times New Roman"/>
          <w:szCs w:val="24"/>
        </w:rPr>
        <w:t>η Χρυσή Αυγή έχει καταγγείλει εδώ και πάρα πολλά χρόνια</w:t>
      </w:r>
      <w:r>
        <w:rPr>
          <w:rFonts w:eastAsia="Times New Roman" w:cs="Times New Roman"/>
          <w:szCs w:val="24"/>
        </w:rPr>
        <w:t>.</w:t>
      </w:r>
      <w:r w:rsidRPr="00760044">
        <w:rPr>
          <w:rFonts w:eastAsia="Times New Roman" w:cs="Times New Roman"/>
          <w:szCs w:val="24"/>
        </w:rPr>
        <w:t xml:space="preserve"> Μιλάω</w:t>
      </w:r>
      <w:r>
        <w:rPr>
          <w:rFonts w:eastAsia="Times New Roman" w:cs="Times New Roman"/>
          <w:szCs w:val="24"/>
        </w:rPr>
        <w:t>,</w:t>
      </w:r>
      <w:r w:rsidRPr="00760044">
        <w:rPr>
          <w:rFonts w:eastAsia="Times New Roman" w:cs="Times New Roman"/>
          <w:szCs w:val="24"/>
        </w:rPr>
        <w:t xml:space="preserve"> φυσικά</w:t>
      </w:r>
      <w:r>
        <w:rPr>
          <w:rFonts w:eastAsia="Times New Roman" w:cs="Times New Roman"/>
          <w:szCs w:val="24"/>
        </w:rPr>
        <w:t>,</w:t>
      </w:r>
      <w:r w:rsidRPr="00760044">
        <w:rPr>
          <w:rFonts w:eastAsia="Times New Roman" w:cs="Times New Roman"/>
          <w:szCs w:val="24"/>
        </w:rPr>
        <w:t xml:space="preserve"> για τη </w:t>
      </w:r>
      <w:proofErr w:type="spellStart"/>
      <w:r w:rsidRPr="00760044">
        <w:rPr>
          <w:rFonts w:eastAsia="Times New Roman" w:cs="Times New Roman"/>
          <w:szCs w:val="24"/>
        </w:rPr>
        <w:t>στοχευμένη</w:t>
      </w:r>
      <w:proofErr w:type="spellEnd"/>
      <w:r w:rsidRPr="00760044">
        <w:rPr>
          <w:rFonts w:eastAsia="Times New Roman" w:cs="Times New Roman"/>
          <w:szCs w:val="24"/>
        </w:rPr>
        <w:t xml:space="preserve"> τροποποίηση του κώδικα ιθαγένειας</w:t>
      </w:r>
      <w:r>
        <w:rPr>
          <w:rFonts w:eastAsia="Times New Roman" w:cs="Times New Roman"/>
          <w:szCs w:val="24"/>
        </w:rPr>
        <w:t>,</w:t>
      </w:r>
      <w:r w:rsidRPr="00760044">
        <w:rPr>
          <w:rFonts w:eastAsia="Times New Roman" w:cs="Times New Roman"/>
          <w:szCs w:val="24"/>
        </w:rPr>
        <w:t xml:space="preserve"> από την οποία προκύπτει η απλοποίηση των διαδικασιών απονομής ιθαγένειας σε όλους τους αλλοδαπούς που έχουν μπει παρ</w:t>
      </w:r>
      <w:r>
        <w:rPr>
          <w:rFonts w:eastAsia="Times New Roman" w:cs="Times New Roman"/>
          <w:szCs w:val="24"/>
        </w:rPr>
        <w:t xml:space="preserve">άνομα στην Ελλάδα τα τελευταία τριάντα χρόνια. </w:t>
      </w:r>
      <w:r w:rsidRPr="00760044">
        <w:rPr>
          <w:rFonts w:eastAsia="Times New Roman" w:cs="Times New Roman"/>
          <w:szCs w:val="24"/>
        </w:rPr>
        <w:t xml:space="preserve">Με </w:t>
      </w:r>
      <w:r w:rsidRPr="00760044">
        <w:rPr>
          <w:rFonts w:eastAsia="Times New Roman" w:cs="Times New Roman"/>
          <w:szCs w:val="24"/>
        </w:rPr>
        <w:lastRenderedPageBreak/>
        <w:t>αυτό</w:t>
      </w:r>
      <w:r>
        <w:rPr>
          <w:rFonts w:eastAsia="Times New Roman" w:cs="Times New Roman"/>
          <w:szCs w:val="24"/>
        </w:rPr>
        <w:t>ν</w:t>
      </w:r>
      <w:r w:rsidRPr="00760044">
        <w:rPr>
          <w:rFonts w:eastAsia="Times New Roman" w:cs="Times New Roman"/>
          <w:szCs w:val="24"/>
        </w:rPr>
        <w:t xml:space="preserve"> τον τρόπο θα </w:t>
      </w:r>
      <w:proofErr w:type="spellStart"/>
      <w:r>
        <w:rPr>
          <w:rFonts w:eastAsia="Times New Roman" w:cs="Times New Roman"/>
          <w:szCs w:val="24"/>
        </w:rPr>
        <w:t>πολιτογραφηθούν</w:t>
      </w:r>
      <w:proofErr w:type="spellEnd"/>
      <w:r w:rsidRPr="00760044">
        <w:rPr>
          <w:rFonts w:eastAsia="Times New Roman" w:cs="Times New Roman"/>
          <w:szCs w:val="24"/>
        </w:rPr>
        <w:t xml:space="preserve"> ως Έλληνες δεκάδες χιλιάδες αλλοδαποί</w:t>
      </w:r>
      <w:r>
        <w:rPr>
          <w:rFonts w:eastAsia="Times New Roman" w:cs="Times New Roman"/>
          <w:szCs w:val="24"/>
        </w:rPr>
        <w:t>,</w:t>
      </w:r>
      <w:r w:rsidRPr="00760044">
        <w:rPr>
          <w:rFonts w:eastAsia="Times New Roman" w:cs="Times New Roman"/>
          <w:szCs w:val="24"/>
        </w:rPr>
        <w:t xml:space="preserve"> οι οποίοι ούτε </w:t>
      </w:r>
      <w:r w:rsidRPr="00760044">
        <w:rPr>
          <w:rFonts w:eastAsia="Times New Roman" w:cs="Times New Roman"/>
          <w:szCs w:val="24"/>
        </w:rPr>
        <w:t>στην Ελλάδα γεννήθηκαν ούτε έλαβαν ελληνική παιδεία</w:t>
      </w:r>
      <w:r>
        <w:rPr>
          <w:rFonts w:eastAsia="Times New Roman" w:cs="Times New Roman"/>
          <w:szCs w:val="24"/>
        </w:rPr>
        <w:t>.</w:t>
      </w:r>
      <w:r w:rsidRPr="00760044">
        <w:rPr>
          <w:rFonts w:eastAsia="Times New Roman" w:cs="Times New Roman"/>
          <w:szCs w:val="24"/>
        </w:rPr>
        <w:t xml:space="preserve"> </w:t>
      </w:r>
    </w:p>
    <w:p w14:paraId="03A731F5" w14:textId="77777777" w:rsidR="00E615E6" w:rsidRDefault="00720F21">
      <w:pPr>
        <w:tabs>
          <w:tab w:val="left" w:pos="2820"/>
        </w:tabs>
        <w:spacing w:after="0" w:line="600" w:lineRule="auto"/>
        <w:ind w:firstLine="720"/>
        <w:jc w:val="both"/>
        <w:rPr>
          <w:rFonts w:eastAsia="Times New Roman" w:cs="Times New Roman"/>
          <w:szCs w:val="24"/>
        </w:rPr>
      </w:pPr>
      <w:r w:rsidRPr="00760044">
        <w:rPr>
          <w:rFonts w:eastAsia="Times New Roman" w:cs="Times New Roman"/>
          <w:szCs w:val="24"/>
        </w:rPr>
        <w:t xml:space="preserve">Μόνο το 2017 </w:t>
      </w:r>
      <w:r>
        <w:rPr>
          <w:rFonts w:eastAsia="Times New Roman" w:cs="Times New Roman"/>
          <w:szCs w:val="24"/>
        </w:rPr>
        <w:t>τριάντα πέντε χιλιάδες</w:t>
      </w:r>
      <w:r w:rsidRPr="00760044">
        <w:rPr>
          <w:rFonts w:eastAsia="Times New Roman" w:cs="Times New Roman"/>
          <w:szCs w:val="24"/>
        </w:rPr>
        <w:t xml:space="preserve"> ξένοι έλαβαν την ελληνική ιθαγένεια με γραφειοκρατικές διαδικασίες</w:t>
      </w:r>
      <w:r>
        <w:rPr>
          <w:rFonts w:eastAsia="Times New Roman" w:cs="Times New Roman"/>
          <w:szCs w:val="24"/>
        </w:rPr>
        <w:t xml:space="preserve">. Και </w:t>
      </w:r>
      <w:r w:rsidRPr="00760044">
        <w:rPr>
          <w:rFonts w:eastAsia="Times New Roman" w:cs="Times New Roman"/>
          <w:szCs w:val="24"/>
        </w:rPr>
        <w:t>ο αριθμός αυξάνεται συνεχώς</w:t>
      </w:r>
      <w:r>
        <w:rPr>
          <w:rFonts w:eastAsia="Times New Roman" w:cs="Times New Roman"/>
          <w:szCs w:val="24"/>
        </w:rPr>
        <w:t>.</w:t>
      </w:r>
      <w:r w:rsidRPr="00760044">
        <w:rPr>
          <w:rFonts w:eastAsia="Times New Roman" w:cs="Times New Roman"/>
          <w:szCs w:val="24"/>
        </w:rPr>
        <w:t xml:space="preserve"> Αξίζει να σημειωθεί ότι σύμφωνα με τα στοιχεία που δίνει η </w:t>
      </w:r>
      <w:r>
        <w:rPr>
          <w:rFonts w:eastAsia="Times New Roman" w:cs="Times New Roman"/>
          <w:szCs w:val="24"/>
          <w:lang w:val="en-US"/>
        </w:rPr>
        <w:t>EUROST</w:t>
      </w:r>
      <w:r>
        <w:rPr>
          <w:rFonts w:eastAsia="Times New Roman" w:cs="Times New Roman"/>
          <w:szCs w:val="24"/>
          <w:lang w:val="en-US"/>
        </w:rPr>
        <w:t>AT</w:t>
      </w:r>
      <w:r>
        <w:rPr>
          <w:rFonts w:eastAsia="Times New Roman" w:cs="Times New Roman"/>
          <w:szCs w:val="24"/>
        </w:rPr>
        <w:t>,</w:t>
      </w:r>
      <w:r w:rsidRPr="00760044">
        <w:rPr>
          <w:rFonts w:eastAsia="Times New Roman" w:cs="Times New Roman"/>
          <w:szCs w:val="24"/>
        </w:rPr>
        <w:t xml:space="preserve"> για το 2017 υπολογίζεται</w:t>
      </w:r>
      <w:r>
        <w:rPr>
          <w:rFonts w:eastAsia="Times New Roman" w:cs="Times New Roman"/>
          <w:szCs w:val="24"/>
        </w:rPr>
        <w:t xml:space="preserve"> ότι είκοσι πέντε</w:t>
      </w:r>
      <w:r w:rsidRPr="00760044">
        <w:rPr>
          <w:rFonts w:eastAsia="Times New Roman" w:cs="Times New Roman"/>
          <w:szCs w:val="24"/>
        </w:rPr>
        <w:t xml:space="preserve"> εκατομμύρια αλλοδαπών από Αφρική και Ασία διαμένουν στην Ευρώπη</w:t>
      </w:r>
      <w:r>
        <w:rPr>
          <w:rFonts w:eastAsia="Times New Roman" w:cs="Times New Roman"/>
          <w:szCs w:val="24"/>
        </w:rPr>
        <w:t>.</w:t>
      </w:r>
      <w:r w:rsidRPr="00760044">
        <w:rPr>
          <w:rFonts w:eastAsia="Times New Roman" w:cs="Times New Roman"/>
          <w:szCs w:val="24"/>
        </w:rPr>
        <w:t xml:space="preserve"> Άρα έχουμε ως πραγματικό στοιχείο ότι το σύνολο των πληθυσμών αυ</w:t>
      </w:r>
      <w:r>
        <w:rPr>
          <w:rFonts w:eastAsia="Times New Roman" w:cs="Times New Roman"/>
          <w:szCs w:val="24"/>
        </w:rPr>
        <w:t>τών των ανθρώπων είναι διπλάσιο</w:t>
      </w:r>
      <w:r w:rsidRPr="00760044">
        <w:rPr>
          <w:rFonts w:eastAsia="Times New Roman" w:cs="Times New Roman"/>
          <w:szCs w:val="24"/>
        </w:rPr>
        <w:t xml:space="preserve"> του πληθυσμού της Ελλάδος</w:t>
      </w:r>
      <w:r>
        <w:rPr>
          <w:rFonts w:eastAsia="Times New Roman" w:cs="Times New Roman"/>
          <w:szCs w:val="24"/>
        </w:rPr>
        <w:t>. Η Χρυσή Αυγή</w:t>
      </w:r>
      <w:r w:rsidRPr="00760044">
        <w:rPr>
          <w:rFonts w:eastAsia="Times New Roman" w:cs="Times New Roman"/>
          <w:szCs w:val="24"/>
        </w:rPr>
        <w:t xml:space="preserve"> δικαιώνετ</w:t>
      </w:r>
      <w:r w:rsidRPr="00760044">
        <w:rPr>
          <w:rFonts w:eastAsia="Times New Roman" w:cs="Times New Roman"/>
          <w:szCs w:val="24"/>
        </w:rPr>
        <w:t>αι και σε αυτό το μείζον ζήτημα.</w:t>
      </w:r>
    </w:p>
    <w:p w14:paraId="03A731F6" w14:textId="77777777" w:rsidR="00E615E6" w:rsidRDefault="00720F21">
      <w:pPr>
        <w:spacing w:after="0" w:line="600" w:lineRule="auto"/>
        <w:ind w:firstLine="720"/>
        <w:jc w:val="both"/>
        <w:rPr>
          <w:rFonts w:eastAsia="Times New Roman"/>
          <w:szCs w:val="24"/>
        </w:rPr>
      </w:pPr>
      <w:r>
        <w:rPr>
          <w:rFonts w:eastAsia="Times New Roman"/>
          <w:szCs w:val="24"/>
        </w:rPr>
        <w:t>Κ</w:t>
      </w:r>
      <w:r w:rsidRPr="00E12A74">
        <w:rPr>
          <w:rFonts w:eastAsia="Times New Roman"/>
          <w:szCs w:val="24"/>
        </w:rPr>
        <w:t>αι μιλάω</w:t>
      </w:r>
      <w:r>
        <w:rPr>
          <w:rFonts w:eastAsia="Times New Roman"/>
          <w:szCs w:val="24"/>
        </w:rPr>
        <w:t>,</w:t>
      </w:r>
      <w:r w:rsidRPr="00E12A74">
        <w:rPr>
          <w:rFonts w:eastAsia="Times New Roman"/>
          <w:szCs w:val="24"/>
        </w:rPr>
        <w:t xml:space="preserve"> φυσικά</w:t>
      </w:r>
      <w:r>
        <w:rPr>
          <w:rFonts w:eastAsia="Times New Roman"/>
          <w:szCs w:val="24"/>
        </w:rPr>
        <w:t>,</w:t>
      </w:r>
      <w:r w:rsidRPr="00E12A74">
        <w:rPr>
          <w:rFonts w:eastAsia="Times New Roman"/>
          <w:szCs w:val="24"/>
        </w:rPr>
        <w:t xml:space="preserve"> για την πληθυσμιακή αλλοίωση της Ευρώπης γενικότερα</w:t>
      </w:r>
      <w:r>
        <w:rPr>
          <w:rFonts w:eastAsia="Times New Roman"/>
          <w:szCs w:val="24"/>
        </w:rPr>
        <w:t>,</w:t>
      </w:r>
      <w:r w:rsidRPr="00E12A74">
        <w:rPr>
          <w:rFonts w:eastAsia="Times New Roman"/>
          <w:szCs w:val="24"/>
        </w:rPr>
        <w:t xml:space="preserve"> την οποία</w:t>
      </w:r>
      <w:r>
        <w:rPr>
          <w:rFonts w:eastAsia="Times New Roman"/>
          <w:szCs w:val="24"/>
        </w:rPr>
        <w:t>,</w:t>
      </w:r>
      <w:r w:rsidRPr="00E12A74">
        <w:rPr>
          <w:rFonts w:eastAsia="Times New Roman"/>
          <w:szCs w:val="24"/>
        </w:rPr>
        <w:t xml:space="preserve"> όπως όλοι </w:t>
      </w:r>
      <w:r>
        <w:rPr>
          <w:rFonts w:eastAsia="Times New Roman"/>
          <w:szCs w:val="24"/>
        </w:rPr>
        <w:t xml:space="preserve">εδώ </w:t>
      </w:r>
      <w:r w:rsidRPr="00E12A74">
        <w:rPr>
          <w:rFonts w:eastAsia="Times New Roman"/>
          <w:szCs w:val="24"/>
        </w:rPr>
        <w:t>γνωρίζετε</w:t>
      </w:r>
      <w:r>
        <w:rPr>
          <w:rFonts w:eastAsia="Times New Roman"/>
          <w:szCs w:val="24"/>
        </w:rPr>
        <w:t>,</w:t>
      </w:r>
      <w:r w:rsidRPr="00E12A74">
        <w:rPr>
          <w:rFonts w:eastAsia="Times New Roman"/>
          <w:szCs w:val="24"/>
        </w:rPr>
        <w:t xml:space="preserve"> την επι</w:t>
      </w:r>
      <w:r>
        <w:rPr>
          <w:rFonts w:eastAsia="Times New Roman"/>
          <w:szCs w:val="24"/>
        </w:rPr>
        <w:t xml:space="preserve">θυμούν </w:t>
      </w:r>
      <w:r w:rsidRPr="00E12A74">
        <w:rPr>
          <w:rFonts w:eastAsia="Times New Roman"/>
          <w:szCs w:val="24"/>
        </w:rPr>
        <w:t>συγκεκριμένα κέντρα εξουσίας που εμείς έχου</w:t>
      </w:r>
      <w:r>
        <w:rPr>
          <w:rFonts w:eastAsia="Times New Roman"/>
          <w:szCs w:val="24"/>
        </w:rPr>
        <w:t xml:space="preserve">με καταγγείλει </w:t>
      </w:r>
      <w:r w:rsidRPr="00E12A74">
        <w:rPr>
          <w:rFonts w:eastAsia="Times New Roman"/>
          <w:szCs w:val="24"/>
        </w:rPr>
        <w:t>πολλές φορές</w:t>
      </w:r>
      <w:r>
        <w:rPr>
          <w:rFonts w:eastAsia="Times New Roman"/>
          <w:szCs w:val="24"/>
        </w:rPr>
        <w:t xml:space="preserve"> από αυτό εδώ το Β</w:t>
      </w:r>
      <w:r w:rsidRPr="00E12A74">
        <w:rPr>
          <w:rFonts w:eastAsia="Times New Roman"/>
          <w:szCs w:val="24"/>
        </w:rPr>
        <w:t>ήμα</w:t>
      </w:r>
      <w:r>
        <w:rPr>
          <w:rFonts w:eastAsia="Times New Roman"/>
          <w:szCs w:val="24"/>
        </w:rPr>
        <w:t>.</w:t>
      </w:r>
    </w:p>
    <w:p w14:paraId="03A731F7" w14:textId="77777777" w:rsidR="00E615E6" w:rsidRDefault="00720F21">
      <w:pPr>
        <w:spacing w:after="0" w:line="600" w:lineRule="auto"/>
        <w:ind w:firstLine="720"/>
        <w:jc w:val="both"/>
        <w:rPr>
          <w:rFonts w:eastAsia="Times New Roman"/>
          <w:szCs w:val="24"/>
        </w:rPr>
      </w:pPr>
      <w:r>
        <w:rPr>
          <w:rFonts w:eastAsia="Times New Roman"/>
          <w:szCs w:val="24"/>
        </w:rPr>
        <w:t>Η</w:t>
      </w:r>
      <w:r w:rsidRPr="00E12A74">
        <w:rPr>
          <w:rFonts w:eastAsia="Times New Roman"/>
          <w:szCs w:val="24"/>
        </w:rPr>
        <w:t xml:space="preserve"> πολιτ</w:t>
      </w:r>
      <w:r>
        <w:rPr>
          <w:rFonts w:eastAsia="Times New Roman"/>
          <w:szCs w:val="24"/>
        </w:rPr>
        <w:t>ο</w:t>
      </w:r>
      <w:r>
        <w:rPr>
          <w:rFonts w:eastAsia="Times New Roman"/>
          <w:szCs w:val="24"/>
        </w:rPr>
        <w:t>γ</w:t>
      </w:r>
      <w:r w:rsidRPr="00E12A74">
        <w:rPr>
          <w:rFonts w:eastAsia="Times New Roman"/>
          <w:szCs w:val="24"/>
        </w:rPr>
        <w:t>ράφηση των αλλοδαπών θα έχει ανοίξει και την πόρτα</w:t>
      </w:r>
      <w:r>
        <w:rPr>
          <w:rFonts w:eastAsia="Times New Roman"/>
          <w:szCs w:val="24"/>
        </w:rPr>
        <w:t>,</w:t>
      </w:r>
      <w:r w:rsidRPr="00E12A74">
        <w:rPr>
          <w:rFonts w:eastAsia="Times New Roman"/>
          <w:szCs w:val="24"/>
        </w:rPr>
        <w:t xml:space="preserve"> έτσι ώστε να μπορούν να διοριστούν οι συγκεκριμένοι </w:t>
      </w:r>
      <w:r w:rsidRPr="00E12A74">
        <w:rPr>
          <w:rFonts w:eastAsia="Times New Roman"/>
          <w:szCs w:val="24"/>
        </w:rPr>
        <w:lastRenderedPageBreak/>
        <w:t xml:space="preserve">μετανάστες </w:t>
      </w:r>
      <w:r>
        <w:rPr>
          <w:rFonts w:eastAsia="Times New Roman"/>
          <w:szCs w:val="24"/>
        </w:rPr>
        <w:t>–</w:t>
      </w:r>
      <w:r w:rsidRPr="00E12A74">
        <w:rPr>
          <w:rFonts w:eastAsia="Times New Roman"/>
          <w:szCs w:val="24"/>
        </w:rPr>
        <w:t>παρά</w:t>
      </w:r>
      <w:r>
        <w:rPr>
          <w:rFonts w:eastAsia="Times New Roman"/>
          <w:szCs w:val="24"/>
        </w:rPr>
        <w:t xml:space="preserve">νομοι λαθρομετανάστες λέμε εμείς- στον </w:t>
      </w:r>
      <w:r w:rsidRPr="00E12A74">
        <w:rPr>
          <w:rFonts w:eastAsia="Times New Roman"/>
          <w:szCs w:val="24"/>
        </w:rPr>
        <w:t>δημόσιο τομέα</w:t>
      </w:r>
      <w:r>
        <w:rPr>
          <w:rFonts w:eastAsia="Times New Roman"/>
          <w:szCs w:val="24"/>
        </w:rPr>
        <w:t>.</w:t>
      </w:r>
      <w:r w:rsidRPr="00E12A74">
        <w:rPr>
          <w:rFonts w:eastAsia="Times New Roman"/>
          <w:szCs w:val="24"/>
        </w:rPr>
        <w:t xml:space="preserve"> Αν αυτό δεν αποτελεί ιδιότυπο τύπο ρατσισμού σε βάρος του γηγενούς πληθυσμού των </w:t>
      </w:r>
      <w:r w:rsidRPr="00E12A74">
        <w:rPr>
          <w:rFonts w:eastAsia="Times New Roman"/>
          <w:szCs w:val="24"/>
        </w:rPr>
        <w:t>Ελλήνων</w:t>
      </w:r>
      <w:r>
        <w:rPr>
          <w:rFonts w:eastAsia="Times New Roman"/>
          <w:szCs w:val="24"/>
        </w:rPr>
        <w:t>, τ</w:t>
      </w:r>
      <w:r w:rsidRPr="00E12A74">
        <w:rPr>
          <w:rFonts w:eastAsia="Times New Roman"/>
          <w:szCs w:val="24"/>
        </w:rPr>
        <w:t>ότε τι είναι</w:t>
      </w:r>
      <w:r>
        <w:rPr>
          <w:rFonts w:eastAsia="Times New Roman"/>
          <w:szCs w:val="24"/>
        </w:rPr>
        <w:t>;</w:t>
      </w:r>
    </w:p>
    <w:p w14:paraId="03A731F8" w14:textId="77777777" w:rsidR="00E615E6" w:rsidRDefault="00720F21">
      <w:pPr>
        <w:spacing w:after="0" w:line="600" w:lineRule="auto"/>
        <w:ind w:firstLine="720"/>
        <w:jc w:val="both"/>
        <w:rPr>
          <w:rFonts w:eastAsia="Times New Roman"/>
          <w:szCs w:val="24"/>
        </w:rPr>
      </w:pPr>
      <w:r>
        <w:rPr>
          <w:rFonts w:eastAsia="Times New Roman"/>
          <w:szCs w:val="24"/>
        </w:rPr>
        <w:t xml:space="preserve">(Στο σημείο αυτό </w:t>
      </w:r>
      <w:r>
        <w:rPr>
          <w:rFonts w:eastAsia="Times New Roman"/>
          <w:szCs w:val="24"/>
        </w:rPr>
        <w:t>κ</w:t>
      </w:r>
      <w:r>
        <w:rPr>
          <w:rFonts w:eastAsia="Times New Roman"/>
          <w:szCs w:val="24"/>
        </w:rPr>
        <w:t>τυπάει το κουδούνι λήξεως του χρόνου ομιλίας του κυρίου Βουλευτή)</w:t>
      </w:r>
    </w:p>
    <w:p w14:paraId="03A731F9" w14:textId="77777777" w:rsidR="00E615E6" w:rsidRDefault="00720F21">
      <w:pPr>
        <w:spacing w:after="0" w:line="600" w:lineRule="auto"/>
        <w:ind w:firstLine="720"/>
        <w:jc w:val="both"/>
        <w:rPr>
          <w:rFonts w:eastAsia="Times New Roman"/>
          <w:szCs w:val="24"/>
        </w:rPr>
      </w:pPr>
      <w:r>
        <w:rPr>
          <w:rFonts w:eastAsia="Times New Roman"/>
          <w:szCs w:val="24"/>
        </w:rPr>
        <w:t>Σ</w:t>
      </w:r>
      <w:r w:rsidRPr="00E12A74">
        <w:rPr>
          <w:rFonts w:eastAsia="Times New Roman"/>
          <w:szCs w:val="24"/>
        </w:rPr>
        <w:t>ε κάθε περίπτωση</w:t>
      </w:r>
      <w:r>
        <w:rPr>
          <w:rFonts w:eastAsia="Times New Roman"/>
          <w:szCs w:val="24"/>
        </w:rPr>
        <w:t>, ε</w:t>
      </w:r>
      <w:r w:rsidRPr="00E12A74">
        <w:rPr>
          <w:rFonts w:eastAsia="Times New Roman"/>
          <w:szCs w:val="24"/>
        </w:rPr>
        <w:t>μείς είμαστε αντίθετοι στο συγκεκριμένο νομοσχέδιο</w:t>
      </w:r>
      <w:r>
        <w:rPr>
          <w:rFonts w:eastAsia="Times New Roman"/>
          <w:szCs w:val="24"/>
        </w:rPr>
        <w:t>,</w:t>
      </w:r>
      <w:r w:rsidRPr="00E12A74">
        <w:rPr>
          <w:rFonts w:eastAsia="Times New Roman"/>
          <w:szCs w:val="24"/>
        </w:rPr>
        <w:t xml:space="preserve"> θα το καταψηφίσουμε και θα αγωνιστούμε </w:t>
      </w:r>
      <w:r>
        <w:rPr>
          <w:rFonts w:eastAsia="Times New Roman"/>
          <w:szCs w:val="24"/>
        </w:rPr>
        <w:t xml:space="preserve">προς όλες τις κατευθύνσεις με όποιο βήμα μας δίνεται, με </w:t>
      </w:r>
      <w:r w:rsidRPr="00E12A74">
        <w:rPr>
          <w:rFonts w:eastAsia="Times New Roman"/>
          <w:szCs w:val="24"/>
        </w:rPr>
        <w:t>τις περιφερειακές εκλογές</w:t>
      </w:r>
      <w:r>
        <w:rPr>
          <w:rFonts w:eastAsia="Times New Roman"/>
          <w:szCs w:val="24"/>
        </w:rPr>
        <w:t xml:space="preserve">, με τις ευρωεκλογές, για </w:t>
      </w:r>
      <w:r w:rsidRPr="00E12A74">
        <w:rPr>
          <w:rFonts w:eastAsia="Times New Roman"/>
          <w:szCs w:val="24"/>
        </w:rPr>
        <w:t xml:space="preserve">να είμαστε παντού και να χτυπάμε με κάθε τρόπο τα </w:t>
      </w:r>
      <w:r>
        <w:rPr>
          <w:rFonts w:eastAsia="Times New Roman"/>
          <w:szCs w:val="24"/>
        </w:rPr>
        <w:t xml:space="preserve">ύπουλα και </w:t>
      </w:r>
      <w:r w:rsidRPr="00E12A74">
        <w:rPr>
          <w:rFonts w:eastAsia="Times New Roman"/>
          <w:szCs w:val="24"/>
        </w:rPr>
        <w:t>προ</w:t>
      </w:r>
      <w:r>
        <w:rPr>
          <w:rFonts w:eastAsia="Times New Roman"/>
          <w:szCs w:val="24"/>
        </w:rPr>
        <w:t>δοτικά νομοσχέδια που φέρνει η Κ</w:t>
      </w:r>
      <w:r w:rsidRPr="00E12A74">
        <w:rPr>
          <w:rFonts w:eastAsia="Times New Roman"/>
          <w:szCs w:val="24"/>
        </w:rPr>
        <w:t>υβέρνηση</w:t>
      </w:r>
      <w:r>
        <w:rPr>
          <w:rFonts w:eastAsia="Times New Roman"/>
          <w:szCs w:val="24"/>
        </w:rPr>
        <w:t xml:space="preserve">, στα οποία συμπράττει και η Αντιπολίτευση. </w:t>
      </w:r>
    </w:p>
    <w:p w14:paraId="03A731FA" w14:textId="77777777" w:rsidR="00E615E6" w:rsidRDefault="00720F21">
      <w:pPr>
        <w:spacing w:after="0" w:line="600" w:lineRule="auto"/>
        <w:ind w:firstLine="720"/>
        <w:jc w:val="both"/>
        <w:rPr>
          <w:rFonts w:eastAsia="Times New Roman"/>
          <w:szCs w:val="24"/>
        </w:rPr>
      </w:pPr>
      <w:r>
        <w:rPr>
          <w:rFonts w:eastAsia="Times New Roman"/>
          <w:szCs w:val="24"/>
        </w:rPr>
        <w:t>Ο</w:t>
      </w:r>
      <w:r w:rsidRPr="00E12A74">
        <w:rPr>
          <w:rFonts w:eastAsia="Times New Roman"/>
          <w:szCs w:val="24"/>
        </w:rPr>
        <w:t xml:space="preserve"> ρόλος της Χρυσής Αυγής είναι να φέρει </w:t>
      </w:r>
      <w:r>
        <w:rPr>
          <w:rFonts w:eastAsia="Times New Roman"/>
          <w:szCs w:val="24"/>
        </w:rPr>
        <w:t>ένας έθνος-κράτος</w:t>
      </w:r>
      <w:r w:rsidRPr="00E12A74">
        <w:rPr>
          <w:rFonts w:eastAsia="Times New Roman"/>
          <w:szCs w:val="24"/>
        </w:rPr>
        <w:t xml:space="preserve"> που να μπορεί να ανταπεξέλθει απέναντι στη νέα τάξη πραγμάτων</w:t>
      </w:r>
      <w:r>
        <w:rPr>
          <w:rFonts w:eastAsia="Times New Roman"/>
          <w:szCs w:val="24"/>
        </w:rPr>
        <w:t xml:space="preserve"> ενάντια στη συρρίκνωση του </w:t>
      </w:r>
      <w:r>
        <w:rPr>
          <w:rFonts w:eastAsia="Times New Roman"/>
          <w:szCs w:val="24"/>
        </w:rPr>
        <w:t>Ε</w:t>
      </w:r>
      <w:r w:rsidRPr="00E12A74">
        <w:rPr>
          <w:rFonts w:eastAsia="Times New Roman"/>
          <w:szCs w:val="24"/>
        </w:rPr>
        <w:t xml:space="preserve">υρωπαίου </w:t>
      </w:r>
      <w:r>
        <w:rPr>
          <w:rFonts w:eastAsia="Times New Roman"/>
          <w:szCs w:val="24"/>
        </w:rPr>
        <w:t>π</w:t>
      </w:r>
      <w:r w:rsidRPr="00E12A74">
        <w:rPr>
          <w:rFonts w:eastAsia="Times New Roman"/>
          <w:szCs w:val="24"/>
        </w:rPr>
        <w:t>ολίτη</w:t>
      </w:r>
      <w:r>
        <w:rPr>
          <w:rFonts w:eastAsia="Times New Roman"/>
          <w:szCs w:val="24"/>
        </w:rPr>
        <w:t>,</w:t>
      </w:r>
      <w:r w:rsidRPr="00E12A74">
        <w:rPr>
          <w:rFonts w:eastAsia="Times New Roman"/>
          <w:szCs w:val="24"/>
        </w:rPr>
        <w:t xml:space="preserve"> ενάντι</w:t>
      </w:r>
      <w:r>
        <w:rPr>
          <w:rFonts w:eastAsia="Times New Roman"/>
          <w:szCs w:val="24"/>
        </w:rPr>
        <w:t>α στη συρρίκνωση</w:t>
      </w:r>
      <w:r w:rsidRPr="00E12A74">
        <w:rPr>
          <w:rFonts w:eastAsia="Times New Roman"/>
          <w:szCs w:val="24"/>
        </w:rPr>
        <w:t xml:space="preserve"> του </w:t>
      </w:r>
      <w:r>
        <w:rPr>
          <w:rFonts w:eastAsia="Times New Roman"/>
          <w:szCs w:val="24"/>
        </w:rPr>
        <w:t>χ</w:t>
      </w:r>
      <w:r w:rsidRPr="00E12A74">
        <w:rPr>
          <w:rFonts w:eastAsia="Times New Roman"/>
          <w:szCs w:val="24"/>
        </w:rPr>
        <w:t>ριστιανού ορθόδοξου πληθυσμού κ</w:t>
      </w:r>
      <w:r>
        <w:rPr>
          <w:rFonts w:eastAsia="Times New Roman"/>
          <w:szCs w:val="24"/>
        </w:rPr>
        <w:t>αι αγωνιζόμαστε για να φύγετε μ</w:t>
      </w:r>
      <w:r>
        <w:rPr>
          <w:rFonts w:eastAsia="Times New Roman"/>
          <w:szCs w:val="24"/>
        </w:rPr>
        <w:t>ι</w:t>
      </w:r>
      <w:r w:rsidRPr="00E12A74">
        <w:rPr>
          <w:rFonts w:eastAsia="Times New Roman"/>
          <w:szCs w:val="24"/>
        </w:rPr>
        <w:t xml:space="preserve">α ώρα αρχύτερα </w:t>
      </w:r>
      <w:r>
        <w:rPr>
          <w:rFonts w:eastAsia="Times New Roman"/>
          <w:szCs w:val="24"/>
        </w:rPr>
        <w:t xml:space="preserve">και από το ελληνικό Κοινοβούλιο, </w:t>
      </w:r>
      <w:r w:rsidRPr="00E12A74">
        <w:rPr>
          <w:rFonts w:eastAsia="Times New Roman"/>
          <w:szCs w:val="24"/>
        </w:rPr>
        <w:t xml:space="preserve">αλλά και γενικότερα από το πολιτικό </w:t>
      </w:r>
      <w:r>
        <w:rPr>
          <w:rFonts w:eastAsia="Times New Roman"/>
          <w:szCs w:val="24"/>
        </w:rPr>
        <w:t>κατεστημένο.</w:t>
      </w:r>
    </w:p>
    <w:p w14:paraId="03A731FB" w14:textId="77777777" w:rsidR="00E615E6" w:rsidRDefault="00720F21">
      <w:pPr>
        <w:spacing w:after="0" w:line="600" w:lineRule="auto"/>
        <w:ind w:firstLine="720"/>
        <w:jc w:val="both"/>
        <w:rPr>
          <w:rFonts w:eastAsia="Times New Roman"/>
          <w:szCs w:val="24"/>
        </w:rPr>
      </w:pPr>
      <w:r>
        <w:rPr>
          <w:rFonts w:eastAsia="Times New Roman"/>
          <w:szCs w:val="24"/>
        </w:rPr>
        <w:lastRenderedPageBreak/>
        <w:t>Ε</w:t>
      </w:r>
      <w:r w:rsidRPr="00E12A74">
        <w:rPr>
          <w:rFonts w:eastAsia="Times New Roman"/>
          <w:szCs w:val="24"/>
        </w:rPr>
        <w:t>υχαριστώ πολύ</w:t>
      </w:r>
      <w:r>
        <w:rPr>
          <w:rFonts w:eastAsia="Times New Roman"/>
          <w:szCs w:val="24"/>
        </w:rPr>
        <w:t>.</w:t>
      </w:r>
    </w:p>
    <w:p w14:paraId="03A731FC" w14:textId="77777777" w:rsidR="00E615E6" w:rsidRDefault="00720F21">
      <w:pPr>
        <w:spacing w:after="0" w:line="600" w:lineRule="auto"/>
        <w:ind w:firstLine="720"/>
        <w:jc w:val="center"/>
        <w:rPr>
          <w:rFonts w:eastAsia="Times New Roman"/>
          <w:szCs w:val="24"/>
        </w:rPr>
      </w:pPr>
      <w:r>
        <w:rPr>
          <w:rFonts w:eastAsia="Times New Roman"/>
          <w:szCs w:val="24"/>
        </w:rPr>
        <w:t>(Χειροκροτήματα από την πτέρυγα της Χρυσής Αυγής)</w:t>
      </w:r>
    </w:p>
    <w:p w14:paraId="03A731FD" w14:textId="77777777" w:rsidR="00E615E6" w:rsidRDefault="00720F21">
      <w:pPr>
        <w:spacing w:after="0" w:line="600" w:lineRule="auto"/>
        <w:ind w:firstLine="720"/>
        <w:jc w:val="both"/>
        <w:rPr>
          <w:rFonts w:eastAsia="Times New Roman"/>
          <w:szCs w:val="24"/>
        </w:rPr>
      </w:pPr>
      <w:r w:rsidRPr="00ED272D">
        <w:rPr>
          <w:rFonts w:eastAsia="Times New Roman"/>
          <w:b/>
          <w:szCs w:val="24"/>
        </w:rPr>
        <w:t>ΠΡΟΕΔΡΕΥΩΝ (Μάριος Γεωργιάδης):</w:t>
      </w:r>
      <w:r>
        <w:rPr>
          <w:rFonts w:eastAsia="Times New Roman"/>
          <w:szCs w:val="24"/>
        </w:rPr>
        <w:t xml:space="preserve"> Τ</w:t>
      </w:r>
      <w:r w:rsidRPr="00E12A74">
        <w:rPr>
          <w:rFonts w:eastAsia="Times New Roman"/>
          <w:szCs w:val="24"/>
        </w:rPr>
        <w:t>ο</w:t>
      </w:r>
      <w:r>
        <w:rPr>
          <w:rFonts w:eastAsia="Times New Roman"/>
          <w:szCs w:val="24"/>
        </w:rPr>
        <w:t>ν</w:t>
      </w:r>
      <w:r w:rsidRPr="00E12A74">
        <w:rPr>
          <w:rFonts w:eastAsia="Times New Roman"/>
          <w:szCs w:val="24"/>
        </w:rPr>
        <w:t xml:space="preserve"> λόγο έχει για </w:t>
      </w:r>
      <w:r>
        <w:rPr>
          <w:rFonts w:eastAsia="Times New Roman"/>
          <w:szCs w:val="24"/>
        </w:rPr>
        <w:t>επτά</w:t>
      </w:r>
      <w:r w:rsidRPr="00E12A74">
        <w:rPr>
          <w:rFonts w:eastAsia="Times New Roman"/>
          <w:szCs w:val="24"/>
        </w:rPr>
        <w:t xml:space="preserve"> λεπτά </w:t>
      </w:r>
      <w:r>
        <w:rPr>
          <w:rFonts w:eastAsia="Times New Roman"/>
          <w:szCs w:val="24"/>
        </w:rPr>
        <w:t>ο κ.</w:t>
      </w:r>
      <w:r w:rsidRPr="00E12A74">
        <w:rPr>
          <w:rFonts w:eastAsia="Times New Roman"/>
          <w:szCs w:val="24"/>
        </w:rPr>
        <w:t xml:space="preserve"> </w:t>
      </w:r>
      <w:proofErr w:type="spellStart"/>
      <w:r>
        <w:rPr>
          <w:rFonts w:eastAsia="Times New Roman"/>
          <w:szCs w:val="24"/>
        </w:rPr>
        <w:t>Σπαρτινός</w:t>
      </w:r>
      <w:proofErr w:type="spellEnd"/>
      <w:r>
        <w:rPr>
          <w:rFonts w:eastAsia="Times New Roman"/>
          <w:szCs w:val="24"/>
        </w:rPr>
        <w:t xml:space="preserve"> </w:t>
      </w:r>
      <w:r w:rsidRPr="00E12A74">
        <w:rPr>
          <w:rFonts w:eastAsia="Times New Roman"/>
          <w:szCs w:val="24"/>
        </w:rPr>
        <w:t xml:space="preserve">από την </w:t>
      </w:r>
      <w:r>
        <w:rPr>
          <w:rFonts w:eastAsia="Times New Roman"/>
          <w:szCs w:val="24"/>
        </w:rPr>
        <w:t>Κ</w:t>
      </w:r>
      <w:r>
        <w:rPr>
          <w:rFonts w:eastAsia="Times New Roman"/>
          <w:szCs w:val="24"/>
        </w:rPr>
        <w:t xml:space="preserve">οινοβουλευτική </w:t>
      </w:r>
      <w:r>
        <w:rPr>
          <w:rFonts w:eastAsia="Times New Roman"/>
          <w:szCs w:val="24"/>
        </w:rPr>
        <w:t>Ο</w:t>
      </w:r>
      <w:r w:rsidRPr="00E12A74">
        <w:rPr>
          <w:rFonts w:eastAsia="Times New Roman"/>
          <w:szCs w:val="24"/>
        </w:rPr>
        <w:t xml:space="preserve">μάδα του ΣΥΡΙΖΑ και αμέσως μετά </w:t>
      </w:r>
      <w:r>
        <w:rPr>
          <w:rFonts w:eastAsia="Times New Roman"/>
          <w:szCs w:val="24"/>
        </w:rPr>
        <w:t xml:space="preserve">ο Κοινοβουλευτικός </w:t>
      </w:r>
      <w:r w:rsidRPr="00E12A74">
        <w:rPr>
          <w:rFonts w:eastAsia="Times New Roman"/>
          <w:szCs w:val="24"/>
        </w:rPr>
        <w:t xml:space="preserve">Εκπρόσωπος </w:t>
      </w:r>
      <w:r>
        <w:rPr>
          <w:rFonts w:eastAsia="Times New Roman"/>
          <w:szCs w:val="24"/>
        </w:rPr>
        <w:t xml:space="preserve">της </w:t>
      </w:r>
      <w:r w:rsidRPr="00E12A74">
        <w:rPr>
          <w:rFonts w:eastAsia="Times New Roman"/>
          <w:szCs w:val="24"/>
        </w:rPr>
        <w:t>Νέας Δημοκρατίας</w:t>
      </w:r>
      <w:r>
        <w:rPr>
          <w:rFonts w:eastAsia="Times New Roman"/>
          <w:szCs w:val="24"/>
        </w:rPr>
        <w:t xml:space="preserve">, ο κ. </w:t>
      </w:r>
      <w:proofErr w:type="spellStart"/>
      <w:r>
        <w:rPr>
          <w:rFonts w:eastAsia="Times New Roman"/>
          <w:szCs w:val="24"/>
        </w:rPr>
        <w:t>Δ</w:t>
      </w:r>
      <w:r w:rsidRPr="00E12A74">
        <w:rPr>
          <w:rFonts w:eastAsia="Times New Roman"/>
          <w:szCs w:val="24"/>
        </w:rPr>
        <w:t>ένδιας</w:t>
      </w:r>
      <w:proofErr w:type="spellEnd"/>
      <w:r>
        <w:rPr>
          <w:rFonts w:eastAsia="Times New Roman"/>
          <w:szCs w:val="24"/>
        </w:rPr>
        <w:t>.</w:t>
      </w:r>
    </w:p>
    <w:p w14:paraId="03A731FE" w14:textId="77777777" w:rsidR="00E615E6" w:rsidRDefault="00720F21">
      <w:pPr>
        <w:spacing w:after="0" w:line="600" w:lineRule="auto"/>
        <w:ind w:firstLine="720"/>
        <w:jc w:val="both"/>
        <w:rPr>
          <w:rFonts w:eastAsia="Times New Roman"/>
          <w:szCs w:val="24"/>
        </w:rPr>
      </w:pPr>
      <w:r>
        <w:rPr>
          <w:rFonts w:eastAsia="Times New Roman"/>
          <w:szCs w:val="24"/>
        </w:rPr>
        <w:t>Ορίστε, έχετε τον λόγο.</w:t>
      </w:r>
    </w:p>
    <w:p w14:paraId="03A731FF" w14:textId="77777777" w:rsidR="00E615E6" w:rsidRDefault="00720F21">
      <w:pPr>
        <w:spacing w:after="0" w:line="600" w:lineRule="auto"/>
        <w:ind w:firstLine="720"/>
        <w:jc w:val="both"/>
        <w:rPr>
          <w:rFonts w:eastAsia="Times New Roman"/>
          <w:szCs w:val="24"/>
        </w:rPr>
      </w:pPr>
      <w:r w:rsidRPr="00ED272D">
        <w:rPr>
          <w:rFonts w:eastAsia="Times New Roman"/>
          <w:b/>
          <w:szCs w:val="24"/>
        </w:rPr>
        <w:t>ΚΩΝΣΤΑΝΤΙΝΟΣ ΣΠΑΡΤΙΝΟΣ:</w:t>
      </w:r>
      <w:r>
        <w:rPr>
          <w:rFonts w:eastAsia="Times New Roman"/>
          <w:szCs w:val="24"/>
        </w:rPr>
        <w:t xml:space="preserve"> Ευχαριστώ, κύριε Πρόεδρε.</w:t>
      </w:r>
    </w:p>
    <w:p w14:paraId="03A73200" w14:textId="77777777" w:rsidR="00E615E6" w:rsidRDefault="00720F21">
      <w:pPr>
        <w:spacing w:after="0" w:line="600" w:lineRule="auto"/>
        <w:ind w:firstLine="720"/>
        <w:jc w:val="both"/>
        <w:rPr>
          <w:rFonts w:eastAsia="Times New Roman"/>
          <w:szCs w:val="24"/>
        </w:rPr>
      </w:pPr>
      <w:r>
        <w:rPr>
          <w:rFonts w:eastAsia="Times New Roman"/>
          <w:szCs w:val="24"/>
        </w:rPr>
        <w:t>Κυρία Υφυπουργέ, κ</w:t>
      </w:r>
      <w:r w:rsidRPr="00E12A74">
        <w:rPr>
          <w:rFonts w:eastAsia="Times New Roman"/>
          <w:szCs w:val="24"/>
        </w:rPr>
        <w:t>υρίες και κύριοι συνάδελφοι</w:t>
      </w:r>
      <w:r>
        <w:rPr>
          <w:rFonts w:eastAsia="Times New Roman"/>
          <w:szCs w:val="24"/>
        </w:rPr>
        <w:t xml:space="preserve">, επιτρέψτε μου πριν </w:t>
      </w:r>
      <w:r w:rsidRPr="00E12A74">
        <w:rPr>
          <w:rFonts w:eastAsia="Times New Roman"/>
          <w:szCs w:val="24"/>
        </w:rPr>
        <w:t xml:space="preserve"> α</w:t>
      </w:r>
      <w:r w:rsidRPr="00E12A74">
        <w:rPr>
          <w:rFonts w:eastAsia="Times New Roman"/>
          <w:szCs w:val="24"/>
        </w:rPr>
        <w:t>ναφερθώ στην ουσία του νομοσχεδίου</w:t>
      </w:r>
      <w:r>
        <w:rPr>
          <w:rFonts w:eastAsia="Times New Roman"/>
          <w:szCs w:val="24"/>
        </w:rPr>
        <w:t>,</w:t>
      </w:r>
      <w:r w:rsidRPr="00E12A74">
        <w:rPr>
          <w:rFonts w:eastAsia="Times New Roman"/>
          <w:szCs w:val="24"/>
        </w:rPr>
        <w:t xml:space="preserve"> να κάνω </w:t>
      </w:r>
      <w:r>
        <w:rPr>
          <w:rFonts w:eastAsia="Times New Roman"/>
          <w:szCs w:val="24"/>
        </w:rPr>
        <w:t>μια</w:t>
      </w:r>
      <w:r w:rsidRPr="00E12A74">
        <w:rPr>
          <w:rFonts w:eastAsia="Times New Roman"/>
          <w:szCs w:val="24"/>
        </w:rPr>
        <w:t xml:space="preserve"> γενικότερη αναφορά στη σημερινή συγκυρία</w:t>
      </w:r>
      <w:r>
        <w:rPr>
          <w:rFonts w:eastAsia="Times New Roman"/>
          <w:szCs w:val="24"/>
        </w:rPr>
        <w:t>.</w:t>
      </w:r>
    </w:p>
    <w:p w14:paraId="03A73201" w14:textId="77777777" w:rsidR="00E615E6" w:rsidRDefault="00720F21">
      <w:pPr>
        <w:spacing w:after="0" w:line="600" w:lineRule="auto"/>
        <w:ind w:firstLine="720"/>
        <w:jc w:val="both"/>
        <w:rPr>
          <w:rFonts w:eastAsia="Times New Roman"/>
          <w:szCs w:val="24"/>
        </w:rPr>
      </w:pPr>
      <w:r>
        <w:rPr>
          <w:rFonts w:eastAsia="Times New Roman"/>
          <w:szCs w:val="24"/>
        </w:rPr>
        <w:t xml:space="preserve">Ζούμε </w:t>
      </w:r>
      <w:r w:rsidRPr="00E12A74">
        <w:rPr>
          <w:rFonts w:eastAsia="Times New Roman"/>
          <w:szCs w:val="24"/>
        </w:rPr>
        <w:t xml:space="preserve">σε </w:t>
      </w:r>
      <w:r>
        <w:rPr>
          <w:rFonts w:eastAsia="Times New Roman"/>
          <w:szCs w:val="24"/>
        </w:rPr>
        <w:t>μια</w:t>
      </w:r>
      <w:r w:rsidRPr="00E12A74">
        <w:rPr>
          <w:rFonts w:eastAsia="Times New Roman"/>
          <w:szCs w:val="24"/>
        </w:rPr>
        <w:t xml:space="preserve"> περίοδο</w:t>
      </w:r>
      <w:r>
        <w:rPr>
          <w:rFonts w:eastAsia="Times New Roman"/>
          <w:szCs w:val="24"/>
        </w:rPr>
        <w:t>,</w:t>
      </w:r>
      <w:r w:rsidRPr="00E12A74">
        <w:rPr>
          <w:rFonts w:eastAsia="Times New Roman"/>
          <w:szCs w:val="24"/>
        </w:rPr>
        <w:t xml:space="preserve"> όπου ενώ σε πολλές χώρες της Ευρώπης και όλου του κόσμου</w:t>
      </w:r>
      <w:r>
        <w:rPr>
          <w:rFonts w:eastAsia="Times New Roman"/>
          <w:szCs w:val="24"/>
        </w:rPr>
        <w:t>, ο</w:t>
      </w:r>
      <w:r w:rsidRPr="00E12A74">
        <w:rPr>
          <w:rFonts w:eastAsia="Times New Roman"/>
          <w:szCs w:val="24"/>
        </w:rPr>
        <w:t xml:space="preserve"> ακροδεξιός λόγος</w:t>
      </w:r>
      <w:r>
        <w:rPr>
          <w:rFonts w:eastAsia="Times New Roman"/>
          <w:szCs w:val="24"/>
        </w:rPr>
        <w:t>,</w:t>
      </w:r>
      <w:r w:rsidRPr="00E12A74">
        <w:rPr>
          <w:rFonts w:eastAsia="Times New Roman"/>
          <w:szCs w:val="24"/>
        </w:rPr>
        <w:t xml:space="preserve"> η μισαλλοδοξία και γενικά ο συντηρητισμός επιδιώκουν να καταλάβουν το επίκεντρο της δημόσιας σφαίρας και να επανακάμψουν επιθετικά</w:t>
      </w:r>
      <w:r>
        <w:rPr>
          <w:rFonts w:eastAsia="Times New Roman"/>
          <w:szCs w:val="24"/>
        </w:rPr>
        <w:t>,</w:t>
      </w:r>
      <w:r w:rsidRPr="00E12A74">
        <w:rPr>
          <w:rFonts w:eastAsia="Times New Roman"/>
          <w:szCs w:val="24"/>
        </w:rPr>
        <w:t xml:space="preserve"> υπάρχουν ακόμα διάσπαρτα γαλατικά χωριά</w:t>
      </w:r>
      <w:r>
        <w:rPr>
          <w:rFonts w:eastAsia="Times New Roman"/>
          <w:szCs w:val="24"/>
        </w:rPr>
        <w:t xml:space="preserve"> σ</w:t>
      </w:r>
      <w:r w:rsidRPr="00E12A74">
        <w:rPr>
          <w:rFonts w:eastAsia="Times New Roman"/>
          <w:szCs w:val="24"/>
        </w:rPr>
        <w:t xml:space="preserve">ε </w:t>
      </w:r>
      <w:r>
        <w:rPr>
          <w:rFonts w:eastAsia="Times New Roman"/>
          <w:szCs w:val="24"/>
        </w:rPr>
        <w:t>μια</w:t>
      </w:r>
      <w:r w:rsidRPr="00E12A74">
        <w:rPr>
          <w:rFonts w:eastAsia="Times New Roman"/>
          <w:szCs w:val="24"/>
        </w:rPr>
        <w:t xml:space="preserve"> ελπιδοφόρα πορεία πια </w:t>
      </w:r>
      <w:r>
        <w:rPr>
          <w:rFonts w:eastAsia="Times New Roman"/>
          <w:szCs w:val="24"/>
        </w:rPr>
        <w:t>σ</w:t>
      </w:r>
      <w:r w:rsidRPr="00E12A74">
        <w:rPr>
          <w:rFonts w:eastAsia="Times New Roman"/>
          <w:szCs w:val="24"/>
        </w:rPr>
        <w:t>ήμερα συνεννόησης και συ</w:t>
      </w:r>
      <w:r>
        <w:rPr>
          <w:rFonts w:eastAsia="Times New Roman"/>
          <w:szCs w:val="24"/>
        </w:rPr>
        <w:t xml:space="preserve">μπόρευσης </w:t>
      </w:r>
      <w:r w:rsidRPr="00E12A74">
        <w:rPr>
          <w:rFonts w:eastAsia="Times New Roman"/>
          <w:szCs w:val="24"/>
        </w:rPr>
        <w:t>ό</w:t>
      </w:r>
      <w:r w:rsidRPr="00E12A74">
        <w:rPr>
          <w:rFonts w:eastAsia="Times New Roman"/>
          <w:szCs w:val="24"/>
        </w:rPr>
        <w:lastRenderedPageBreak/>
        <w:t>που φυσάει κόντρα</w:t>
      </w:r>
      <w:r>
        <w:rPr>
          <w:rFonts w:eastAsia="Times New Roman"/>
          <w:szCs w:val="24"/>
        </w:rPr>
        <w:t>,</w:t>
      </w:r>
      <w:r>
        <w:rPr>
          <w:rFonts w:eastAsia="Times New Roman"/>
          <w:szCs w:val="24"/>
        </w:rPr>
        <w:t xml:space="preserve"> κόντρα στον σ</w:t>
      </w:r>
      <w:r w:rsidRPr="00E12A74">
        <w:rPr>
          <w:rFonts w:eastAsia="Times New Roman"/>
          <w:szCs w:val="24"/>
        </w:rPr>
        <w:t>εξισμ</w:t>
      </w:r>
      <w:r>
        <w:rPr>
          <w:rFonts w:eastAsia="Times New Roman"/>
          <w:szCs w:val="24"/>
        </w:rPr>
        <w:t xml:space="preserve">ό, </w:t>
      </w:r>
      <w:r w:rsidRPr="00E12A74">
        <w:rPr>
          <w:rFonts w:eastAsia="Times New Roman"/>
          <w:szCs w:val="24"/>
        </w:rPr>
        <w:t>κ</w:t>
      </w:r>
      <w:r>
        <w:rPr>
          <w:rFonts w:eastAsia="Times New Roman"/>
          <w:szCs w:val="24"/>
        </w:rPr>
        <w:t>όντρα στον ρατσισμό, κόντρα</w:t>
      </w:r>
      <w:r w:rsidRPr="00E12A74">
        <w:rPr>
          <w:rFonts w:eastAsia="Times New Roman"/>
          <w:szCs w:val="24"/>
        </w:rPr>
        <w:t xml:space="preserve"> στην ξενοφοβία και κόντρα στην κατά</w:t>
      </w:r>
      <w:r>
        <w:rPr>
          <w:rFonts w:eastAsia="Times New Roman"/>
          <w:szCs w:val="24"/>
        </w:rPr>
        <w:t>λυση</w:t>
      </w:r>
      <w:r w:rsidRPr="00E12A74">
        <w:rPr>
          <w:rFonts w:eastAsia="Times New Roman"/>
          <w:szCs w:val="24"/>
        </w:rPr>
        <w:t xml:space="preserve"> του</w:t>
      </w:r>
      <w:r>
        <w:rPr>
          <w:rFonts w:eastAsia="Times New Roman"/>
          <w:szCs w:val="24"/>
        </w:rPr>
        <w:t xml:space="preserve"> κοινωνικού κράτους και της όποιας π</w:t>
      </w:r>
      <w:r w:rsidRPr="00E12A74">
        <w:rPr>
          <w:rFonts w:eastAsia="Times New Roman"/>
          <w:szCs w:val="24"/>
        </w:rPr>
        <w:t>ροοδευτικής κατάκτησ</w:t>
      </w:r>
      <w:r>
        <w:rPr>
          <w:rFonts w:eastAsia="Times New Roman"/>
          <w:szCs w:val="24"/>
        </w:rPr>
        <w:t>η</w:t>
      </w:r>
      <w:r w:rsidRPr="00E12A74">
        <w:rPr>
          <w:rFonts w:eastAsia="Times New Roman"/>
          <w:szCs w:val="24"/>
        </w:rPr>
        <w:t xml:space="preserve">ς έχουν επιτύχει οι λαοί και ο δικός μας </w:t>
      </w:r>
      <w:r>
        <w:rPr>
          <w:rFonts w:eastAsia="Times New Roman"/>
          <w:szCs w:val="24"/>
        </w:rPr>
        <w:t>λαός.</w:t>
      </w:r>
    </w:p>
    <w:p w14:paraId="03A73202" w14:textId="77777777" w:rsidR="00E615E6" w:rsidRDefault="00720F21">
      <w:pPr>
        <w:spacing w:after="0" w:line="600" w:lineRule="auto"/>
        <w:ind w:firstLine="720"/>
        <w:jc w:val="both"/>
        <w:rPr>
          <w:rFonts w:eastAsia="Times New Roman"/>
          <w:szCs w:val="24"/>
        </w:rPr>
      </w:pPr>
      <w:r>
        <w:rPr>
          <w:rFonts w:eastAsia="Times New Roman"/>
          <w:szCs w:val="24"/>
        </w:rPr>
        <w:t xml:space="preserve">Βλέπετε, οι ακραίες </w:t>
      </w:r>
      <w:r w:rsidRPr="00E12A74">
        <w:rPr>
          <w:rFonts w:eastAsia="Times New Roman"/>
          <w:szCs w:val="24"/>
        </w:rPr>
        <w:t xml:space="preserve">πολιτικές απόψεις της </w:t>
      </w:r>
      <w:r>
        <w:rPr>
          <w:rFonts w:eastAsia="Times New Roman"/>
          <w:szCs w:val="24"/>
        </w:rPr>
        <w:t>Δ</w:t>
      </w:r>
      <w:r w:rsidRPr="00E12A74">
        <w:rPr>
          <w:rFonts w:eastAsia="Times New Roman"/>
          <w:szCs w:val="24"/>
        </w:rPr>
        <w:t xml:space="preserve">εξιάς τυχαίνει </w:t>
      </w:r>
      <w:r w:rsidRPr="00E12A74">
        <w:rPr>
          <w:rFonts w:eastAsia="Times New Roman"/>
          <w:szCs w:val="24"/>
        </w:rPr>
        <w:t xml:space="preserve">να </w:t>
      </w:r>
      <w:r>
        <w:rPr>
          <w:rFonts w:eastAsia="Times New Roman"/>
          <w:szCs w:val="24"/>
        </w:rPr>
        <w:t>ε</w:t>
      </w:r>
      <w:r w:rsidRPr="00E12A74">
        <w:rPr>
          <w:rFonts w:eastAsia="Times New Roman"/>
          <w:szCs w:val="24"/>
        </w:rPr>
        <w:t xml:space="preserve">ίναι ακραίες </w:t>
      </w:r>
      <w:r>
        <w:rPr>
          <w:rFonts w:eastAsia="Times New Roman"/>
          <w:szCs w:val="24"/>
        </w:rPr>
        <w:t>κ</w:t>
      </w:r>
      <w:r w:rsidRPr="00E12A74">
        <w:rPr>
          <w:rFonts w:eastAsia="Times New Roman"/>
          <w:szCs w:val="24"/>
        </w:rPr>
        <w:t xml:space="preserve">αι όσον αφορά στη διαχείριση των κοινωνικών και </w:t>
      </w:r>
      <w:r>
        <w:rPr>
          <w:rFonts w:eastAsia="Times New Roman"/>
          <w:szCs w:val="24"/>
        </w:rPr>
        <w:t>ο</w:t>
      </w:r>
      <w:r w:rsidRPr="00E12A74">
        <w:rPr>
          <w:rFonts w:eastAsia="Times New Roman"/>
          <w:szCs w:val="24"/>
        </w:rPr>
        <w:t>ικονομικών προβλημάτων</w:t>
      </w:r>
      <w:r>
        <w:rPr>
          <w:rFonts w:eastAsia="Times New Roman"/>
          <w:szCs w:val="24"/>
        </w:rPr>
        <w:t xml:space="preserve">. </w:t>
      </w:r>
    </w:p>
    <w:p w14:paraId="03A73203" w14:textId="77777777" w:rsidR="00E615E6" w:rsidRDefault="00720F21">
      <w:pPr>
        <w:spacing w:after="0" w:line="600" w:lineRule="auto"/>
        <w:ind w:firstLine="720"/>
        <w:jc w:val="both"/>
        <w:rPr>
          <w:rFonts w:eastAsia="Times New Roman"/>
          <w:szCs w:val="24"/>
        </w:rPr>
      </w:pPr>
      <w:r>
        <w:rPr>
          <w:rFonts w:eastAsia="Times New Roman"/>
          <w:szCs w:val="24"/>
        </w:rPr>
        <w:t>Φ</w:t>
      </w:r>
      <w:r w:rsidRPr="00E12A74">
        <w:rPr>
          <w:rFonts w:eastAsia="Times New Roman"/>
          <w:szCs w:val="24"/>
        </w:rPr>
        <w:t>υσικά</w:t>
      </w:r>
      <w:r>
        <w:rPr>
          <w:rFonts w:eastAsia="Times New Roman"/>
          <w:szCs w:val="24"/>
        </w:rPr>
        <w:t>,</w:t>
      </w:r>
      <w:r w:rsidRPr="00E12A74">
        <w:rPr>
          <w:rFonts w:eastAsia="Times New Roman"/>
          <w:szCs w:val="24"/>
        </w:rPr>
        <w:t xml:space="preserve"> η κοινωνία μας δεν έχει μείνει ανεπηρέαστη από τις </w:t>
      </w:r>
      <w:proofErr w:type="spellStart"/>
      <w:r w:rsidRPr="00E12A74">
        <w:rPr>
          <w:rFonts w:eastAsia="Times New Roman"/>
          <w:szCs w:val="24"/>
        </w:rPr>
        <w:t>μνημονιακές</w:t>
      </w:r>
      <w:proofErr w:type="spellEnd"/>
      <w:r w:rsidRPr="00E12A74">
        <w:rPr>
          <w:rFonts w:eastAsia="Times New Roman"/>
          <w:szCs w:val="24"/>
        </w:rPr>
        <w:t xml:space="preserve"> πολιτικές και την άνοδο του συντηρητισμού</w:t>
      </w:r>
      <w:r>
        <w:rPr>
          <w:rFonts w:eastAsia="Times New Roman"/>
          <w:szCs w:val="24"/>
        </w:rPr>
        <w:t>.</w:t>
      </w:r>
      <w:r w:rsidRPr="00E12A74">
        <w:rPr>
          <w:rFonts w:eastAsia="Times New Roman"/>
          <w:szCs w:val="24"/>
        </w:rPr>
        <w:t xml:space="preserve"> Δεν είναι τυχαίο</w:t>
      </w:r>
      <w:r>
        <w:rPr>
          <w:rFonts w:eastAsia="Times New Roman"/>
          <w:szCs w:val="24"/>
        </w:rPr>
        <w:t>,</w:t>
      </w:r>
      <w:r w:rsidRPr="00E12A74">
        <w:rPr>
          <w:rFonts w:eastAsia="Times New Roman"/>
          <w:szCs w:val="24"/>
        </w:rPr>
        <w:t xml:space="preserve"> άλλωστε</w:t>
      </w:r>
      <w:r>
        <w:rPr>
          <w:rFonts w:eastAsia="Times New Roman"/>
          <w:szCs w:val="24"/>
        </w:rPr>
        <w:t>,</w:t>
      </w:r>
      <w:r w:rsidRPr="00E12A74">
        <w:rPr>
          <w:rFonts w:eastAsia="Times New Roman"/>
          <w:szCs w:val="24"/>
        </w:rPr>
        <w:t xml:space="preserve"> που οι ακροδεξιές παραφ</w:t>
      </w:r>
      <w:r w:rsidRPr="00E12A74">
        <w:rPr>
          <w:rFonts w:eastAsia="Times New Roman"/>
          <w:szCs w:val="24"/>
        </w:rPr>
        <w:t>υάδες</w:t>
      </w:r>
      <w:r>
        <w:rPr>
          <w:rFonts w:eastAsia="Times New Roman"/>
          <w:szCs w:val="24"/>
        </w:rPr>
        <w:t>,</w:t>
      </w:r>
      <w:r w:rsidRPr="00E12A74">
        <w:rPr>
          <w:rFonts w:eastAsia="Times New Roman"/>
          <w:szCs w:val="24"/>
        </w:rPr>
        <w:t xml:space="preserve"> εξασκούμ</w:t>
      </w:r>
      <w:r>
        <w:rPr>
          <w:rFonts w:eastAsia="Times New Roman"/>
          <w:szCs w:val="24"/>
        </w:rPr>
        <w:t xml:space="preserve">ενες </w:t>
      </w:r>
      <w:r w:rsidRPr="00E12A74">
        <w:rPr>
          <w:rFonts w:eastAsia="Times New Roman"/>
          <w:szCs w:val="24"/>
        </w:rPr>
        <w:t>στο προσφιλές σπορ της πατριδοκαπηλίας</w:t>
      </w:r>
      <w:r>
        <w:rPr>
          <w:rFonts w:eastAsia="Times New Roman"/>
          <w:szCs w:val="24"/>
        </w:rPr>
        <w:t>,</w:t>
      </w:r>
      <w:r w:rsidRPr="00E12A74">
        <w:rPr>
          <w:rFonts w:eastAsia="Times New Roman"/>
          <w:szCs w:val="24"/>
        </w:rPr>
        <w:t xml:space="preserve"> συνωστίζονται σήμερα στα δεξιά της Νέας Δημοκρατίας</w:t>
      </w:r>
      <w:r>
        <w:rPr>
          <w:rFonts w:eastAsia="Times New Roman"/>
          <w:szCs w:val="24"/>
        </w:rPr>
        <w:t>,</w:t>
      </w:r>
      <w:r w:rsidRPr="00E12A74">
        <w:rPr>
          <w:rFonts w:eastAsia="Times New Roman"/>
          <w:szCs w:val="24"/>
        </w:rPr>
        <w:t xml:space="preserve"> αλλά όχι μόνο</w:t>
      </w:r>
      <w:r>
        <w:rPr>
          <w:rFonts w:eastAsia="Times New Roman"/>
          <w:szCs w:val="24"/>
        </w:rPr>
        <w:t>,</w:t>
      </w:r>
      <w:r w:rsidRPr="00E12A74">
        <w:rPr>
          <w:rFonts w:eastAsia="Times New Roman"/>
          <w:szCs w:val="24"/>
        </w:rPr>
        <w:t xml:space="preserve"> και εντός </w:t>
      </w:r>
      <w:r>
        <w:rPr>
          <w:rFonts w:eastAsia="Times New Roman"/>
          <w:szCs w:val="24"/>
        </w:rPr>
        <w:t>της</w:t>
      </w:r>
      <w:r w:rsidRPr="00E12A74">
        <w:rPr>
          <w:rFonts w:eastAsia="Times New Roman"/>
          <w:szCs w:val="24"/>
        </w:rPr>
        <w:t xml:space="preserve"> προσδοκώντας να λάβουν σημαίνουσα θέση την επόμενη μέρα π</w:t>
      </w:r>
      <w:r>
        <w:rPr>
          <w:rFonts w:eastAsia="Times New Roman"/>
          <w:szCs w:val="24"/>
        </w:rPr>
        <w:t>ου φαντασιώνονται ότι πλησιάζει.</w:t>
      </w:r>
    </w:p>
    <w:p w14:paraId="03A73204" w14:textId="77777777" w:rsidR="00E615E6" w:rsidRDefault="00720F21">
      <w:pPr>
        <w:spacing w:after="0" w:line="600" w:lineRule="auto"/>
        <w:ind w:firstLine="720"/>
        <w:jc w:val="both"/>
        <w:rPr>
          <w:rFonts w:eastAsia="Times New Roman"/>
          <w:szCs w:val="24"/>
        </w:rPr>
      </w:pPr>
      <w:r>
        <w:rPr>
          <w:rFonts w:eastAsia="Times New Roman"/>
          <w:szCs w:val="24"/>
        </w:rPr>
        <w:t>Π</w:t>
      </w:r>
      <w:r w:rsidRPr="00E12A74">
        <w:rPr>
          <w:rFonts w:eastAsia="Times New Roman"/>
          <w:szCs w:val="24"/>
        </w:rPr>
        <w:t>αρ</w:t>
      </w:r>
      <w:r>
        <w:rPr>
          <w:rFonts w:eastAsia="Times New Roman"/>
          <w:szCs w:val="24"/>
        </w:rPr>
        <w:t xml:space="preserve">’ </w:t>
      </w:r>
      <w:r w:rsidRPr="00E12A74">
        <w:rPr>
          <w:rFonts w:eastAsia="Times New Roman"/>
          <w:szCs w:val="24"/>
        </w:rPr>
        <w:t>όλα αυτά στην Ελλάδ</w:t>
      </w:r>
      <w:r w:rsidRPr="00E12A74">
        <w:rPr>
          <w:rFonts w:eastAsia="Times New Roman"/>
          <w:szCs w:val="24"/>
        </w:rPr>
        <w:t>α και παρά την πρωτοφανή νεοφιλελε</w:t>
      </w:r>
      <w:r>
        <w:rPr>
          <w:rFonts w:eastAsia="Times New Roman"/>
          <w:szCs w:val="24"/>
        </w:rPr>
        <w:t>ύθερη</w:t>
      </w:r>
      <w:r w:rsidRPr="00E12A74">
        <w:rPr>
          <w:rFonts w:eastAsia="Times New Roman"/>
          <w:szCs w:val="24"/>
        </w:rPr>
        <w:t xml:space="preserve"> επ</w:t>
      </w:r>
      <w:r>
        <w:rPr>
          <w:rFonts w:eastAsia="Times New Roman"/>
          <w:szCs w:val="24"/>
        </w:rPr>
        <w:t>έλαση που έλαβε χ</w:t>
      </w:r>
      <w:r w:rsidRPr="00E12A74">
        <w:rPr>
          <w:rFonts w:eastAsia="Times New Roman"/>
          <w:szCs w:val="24"/>
        </w:rPr>
        <w:t>ώρα στην κοινωνική και οικονομική ζωή του τόπου από τις προηγούμενες κυβερνήσεις</w:t>
      </w:r>
      <w:r>
        <w:rPr>
          <w:rFonts w:eastAsia="Times New Roman"/>
          <w:szCs w:val="24"/>
        </w:rPr>
        <w:t>, με</w:t>
      </w:r>
      <w:r w:rsidRPr="00E12A74">
        <w:rPr>
          <w:rFonts w:eastAsia="Times New Roman"/>
          <w:szCs w:val="24"/>
        </w:rPr>
        <w:t xml:space="preserve"> </w:t>
      </w:r>
      <w:r w:rsidRPr="00E12A74">
        <w:rPr>
          <w:rFonts w:eastAsia="Times New Roman"/>
          <w:szCs w:val="24"/>
        </w:rPr>
        <w:lastRenderedPageBreak/>
        <w:t>χιλιάδες νοικοκυριά να εξαθλιώνονται</w:t>
      </w:r>
      <w:r>
        <w:rPr>
          <w:rFonts w:eastAsia="Times New Roman"/>
          <w:szCs w:val="24"/>
        </w:rPr>
        <w:t>,</w:t>
      </w:r>
      <w:r w:rsidRPr="00E12A74">
        <w:rPr>
          <w:rFonts w:eastAsia="Times New Roman"/>
          <w:szCs w:val="24"/>
        </w:rPr>
        <w:t xml:space="preserve"> με απολύσεις και γενικότερα </w:t>
      </w:r>
      <w:r>
        <w:rPr>
          <w:rFonts w:eastAsia="Times New Roman"/>
          <w:szCs w:val="24"/>
        </w:rPr>
        <w:t>με μια</w:t>
      </w:r>
      <w:r w:rsidRPr="00E12A74">
        <w:rPr>
          <w:rFonts w:eastAsia="Times New Roman"/>
          <w:szCs w:val="24"/>
        </w:rPr>
        <w:t xml:space="preserve"> απόπειρα διάλυσης του κοινωνικού ιστού</w:t>
      </w:r>
      <w:r>
        <w:rPr>
          <w:rFonts w:eastAsia="Times New Roman"/>
          <w:szCs w:val="24"/>
        </w:rPr>
        <w:t>,</w:t>
      </w:r>
      <w:r w:rsidRPr="00E12A74">
        <w:rPr>
          <w:rFonts w:eastAsia="Times New Roman"/>
          <w:szCs w:val="24"/>
        </w:rPr>
        <w:t xml:space="preserve"> ο ελληνικός λαός όχι μόνο αντέδρασε</w:t>
      </w:r>
      <w:r>
        <w:rPr>
          <w:rFonts w:eastAsia="Times New Roman"/>
          <w:szCs w:val="24"/>
        </w:rPr>
        <w:t>,</w:t>
      </w:r>
      <w:r w:rsidRPr="00E12A74">
        <w:rPr>
          <w:rFonts w:eastAsia="Times New Roman"/>
          <w:szCs w:val="24"/>
        </w:rPr>
        <w:t xml:space="preserve"> αλλά αντέδρασε προοδευτικά</w:t>
      </w:r>
      <w:r>
        <w:rPr>
          <w:rFonts w:eastAsia="Times New Roman"/>
          <w:szCs w:val="24"/>
        </w:rPr>
        <w:t>.</w:t>
      </w:r>
    </w:p>
    <w:p w14:paraId="03A73205" w14:textId="77777777" w:rsidR="00E615E6" w:rsidRDefault="00720F21">
      <w:pPr>
        <w:spacing w:after="0" w:line="600" w:lineRule="auto"/>
        <w:ind w:firstLine="720"/>
        <w:jc w:val="both"/>
        <w:rPr>
          <w:rFonts w:eastAsia="Times New Roman"/>
          <w:szCs w:val="24"/>
        </w:rPr>
      </w:pPr>
      <w:r>
        <w:rPr>
          <w:rFonts w:eastAsia="Times New Roman"/>
          <w:szCs w:val="24"/>
        </w:rPr>
        <w:t>Δεν είναι αμελητέο</w:t>
      </w:r>
      <w:r w:rsidRPr="00E12A74">
        <w:rPr>
          <w:rFonts w:eastAsia="Times New Roman"/>
          <w:szCs w:val="24"/>
        </w:rPr>
        <w:t xml:space="preserve"> το γεγονός πως </w:t>
      </w:r>
      <w:r>
        <w:rPr>
          <w:rFonts w:eastAsia="Times New Roman"/>
          <w:szCs w:val="24"/>
        </w:rPr>
        <w:t xml:space="preserve">ενώ </w:t>
      </w:r>
      <w:r w:rsidRPr="00E12A74">
        <w:rPr>
          <w:rFonts w:eastAsia="Times New Roman"/>
          <w:szCs w:val="24"/>
        </w:rPr>
        <w:t>ο ελληνικός λαός βίωνε αυτή</w:t>
      </w:r>
      <w:r>
        <w:rPr>
          <w:rFonts w:eastAsia="Times New Roman"/>
          <w:szCs w:val="24"/>
        </w:rPr>
        <w:t>ν</w:t>
      </w:r>
      <w:r w:rsidRPr="00E12A74">
        <w:rPr>
          <w:rFonts w:eastAsia="Times New Roman"/>
          <w:szCs w:val="24"/>
        </w:rPr>
        <w:t xml:space="preserve"> τη μεγάλη οικονομική καταστροφή και</w:t>
      </w:r>
      <w:r>
        <w:rPr>
          <w:rFonts w:eastAsia="Times New Roman"/>
          <w:szCs w:val="24"/>
        </w:rPr>
        <w:t>,</w:t>
      </w:r>
      <w:r w:rsidRPr="00E12A74">
        <w:rPr>
          <w:rFonts w:eastAsia="Times New Roman"/>
          <w:szCs w:val="24"/>
        </w:rPr>
        <w:t xml:space="preserve"> παράλληλα</w:t>
      </w:r>
      <w:r>
        <w:rPr>
          <w:rFonts w:eastAsia="Times New Roman"/>
          <w:szCs w:val="24"/>
        </w:rPr>
        <w:t>,</w:t>
      </w:r>
      <w:r w:rsidRPr="00E12A74">
        <w:rPr>
          <w:rFonts w:eastAsia="Times New Roman"/>
          <w:szCs w:val="24"/>
        </w:rPr>
        <w:t xml:space="preserve"> την έλ</w:t>
      </w:r>
      <w:r>
        <w:rPr>
          <w:rFonts w:eastAsia="Times New Roman"/>
          <w:szCs w:val="24"/>
        </w:rPr>
        <w:t>ευση</w:t>
      </w:r>
      <w:r w:rsidRPr="00E12A74">
        <w:rPr>
          <w:rFonts w:eastAsia="Times New Roman"/>
          <w:szCs w:val="24"/>
        </w:rPr>
        <w:t xml:space="preserve"> χιλιάδων ξεριζωμένων ανθρώπων από τον πόλεμο</w:t>
      </w:r>
      <w:r>
        <w:rPr>
          <w:rFonts w:eastAsia="Times New Roman"/>
          <w:szCs w:val="24"/>
        </w:rPr>
        <w:t xml:space="preserve">, εντούτοις </w:t>
      </w:r>
      <w:r w:rsidRPr="00E12A74">
        <w:rPr>
          <w:rFonts w:eastAsia="Times New Roman"/>
          <w:szCs w:val="24"/>
        </w:rPr>
        <w:t xml:space="preserve">στην </w:t>
      </w:r>
      <w:r w:rsidRPr="00E12A74">
        <w:rPr>
          <w:rFonts w:eastAsia="Times New Roman"/>
          <w:szCs w:val="24"/>
        </w:rPr>
        <w:t>πλειονότητά του δεν αντέδρασε σπασμωδικά και φοβικά</w:t>
      </w:r>
      <w:r>
        <w:rPr>
          <w:rFonts w:eastAsia="Times New Roman"/>
          <w:szCs w:val="24"/>
        </w:rPr>
        <w:t>. Α</w:t>
      </w:r>
      <w:r w:rsidRPr="00E12A74">
        <w:rPr>
          <w:rFonts w:eastAsia="Times New Roman"/>
          <w:szCs w:val="24"/>
        </w:rPr>
        <w:t>ντίθετα</w:t>
      </w:r>
      <w:r>
        <w:rPr>
          <w:rFonts w:eastAsia="Times New Roman"/>
          <w:szCs w:val="24"/>
        </w:rPr>
        <w:t>,</w:t>
      </w:r>
      <w:r w:rsidRPr="00E12A74">
        <w:rPr>
          <w:rFonts w:eastAsia="Times New Roman"/>
          <w:szCs w:val="24"/>
        </w:rPr>
        <w:t xml:space="preserve"> κάνοντας στροφή στα α</w:t>
      </w:r>
      <w:r>
        <w:rPr>
          <w:rFonts w:eastAsia="Times New Roman"/>
          <w:szCs w:val="24"/>
        </w:rPr>
        <w:t xml:space="preserve">ριστερά, επιζήτησε </w:t>
      </w:r>
      <w:r w:rsidRPr="00E12A74">
        <w:rPr>
          <w:rFonts w:eastAsia="Times New Roman"/>
          <w:szCs w:val="24"/>
        </w:rPr>
        <w:t>προοδευτικές λύσεις στα προβλήματά του</w:t>
      </w:r>
      <w:r>
        <w:rPr>
          <w:rFonts w:eastAsia="Times New Roman"/>
          <w:szCs w:val="24"/>
        </w:rPr>
        <w:t>.</w:t>
      </w:r>
    </w:p>
    <w:p w14:paraId="03A73206" w14:textId="77777777" w:rsidR="00E615E6" w:rsidRDefault="00720F21">
      <w:pPr>
        <w:spacing w:after="0" w:line="600" w:lineRule="auto"/>
        <w:ind w:firstLine="720"/>
        <w:jc w:val="both"/>
        <w:rPr>
          <w:rFonts w:eastAsia="Times New Roman"/>
          <w:szCs w:val="24"/>
        </w:rPr>
      </w:pPr>
      <w:r>
        <w:rPr>
          <w:rFonts w:eastAsia="Times New Roman"/>
          <w:szCs w:val="24"/>
        </w:rPr>
        <w:t>Δεν πρέπει κανείς</w:t>
      </w:r>
      <w:r w:rsidRPr="00E12A74">
        <w:rPr>
          <w:rFonts w:eastAsia="Times New Roman"/>
          <w:szCs w:val="24"/>
        </w:rPr>
        <w:t xml:space="preserve"> να υποτιμήσει το μέ</w:t>
      </w:r>
      <w:r>
        <w:rPr>
          <w:rFonts w:eastAsia="Times New Roman"/>
          <w:szCs w:val="24"/>
        </w:rPr>
        <w:t>γεθος και τη σημαντικότητα της προοδευτικής α</w:t>
      </w:r>
      <w:r w:rsidRPr="00E12A74">
        <w:rPr>
          <w:rFonts w:eastAsia="Times New Roman"/>
          <w:szCs w:val="24"/>
        </w:rPr>
        <w:t xml:space="preserve">υτής κατεύθυνσης του λαού </w:t>
      </w:r>
      <w:r>
        <w:rPr>
          <w:rFonts w:eastAsia="Times New Roman"/>
          <w:szCs w:val="24"/>
        </w:rPr>
        <w:t>μας,</w:t>
      </w:r>
      <w:r w:rsidRPr="00E12A74">
        <w:rPr>
          <w:rFonts w:eastAsia="Times New Roman"/>
          <w:szCs w:val="24"/>
        </w:rPr>
        <w:t xml:space="preserve"> </w:t>
      </w:r>
      <w:r w:rsidRPr="00E12A74">
        <w:rPr>
          <w:rFonts w:eastAsia="Times New Roman"/>
          <w:szCs w:val="24"/>
        </w:rPr>
        <w:t>πράγμα που έχει να κάνει εκτός των άλλων</w:t>
      </w:r>
      <w:r>
        <w:rPr>
          <w:rFonts w:eastAsia="Times New Roman"/>
          <w:szCs w:val="24"/>
        </w:rPr>
        <w:t>,</w:t>
      </w:r>
      <w:r w:rsidRPr="00E12A74">
        <w:rPr>
          <w:rFonts w:eastAsia="Times New Roman"/>
          <w:szCs w:val="24"/>
        </w:rPr>
        <w:t xml:space="preserve"> και με τις βαθιές αγωνιστικές και </w:t>
      </w:r>
      <w:r>
        <w:rPr>
          <w:rFonts w:eastAsia="Times New Roman"/>
          <w:szCs w:val="24"/>
        </w:rPr>
        <w:t>ουμανι</w:t>
      </w:r>
      <w:r w:rsidRPr="00E12A74">
        <w:rPr>
          <w:rFonts w:eastAsia="Times New Roman"/>
          <w:szCs w:val="24"/>
        </w:rPr>
        <w:t xml:space="preserve">στικές ρίζες </w:t>
      </w:r>
      <w:r>
        <w:rPr>
          <w:rFonts w:eastAsia="Times New Roman"/>
          <w:szCs w:val="24"/>
        </w:rPr>
        <w:t xml:space="preserve">του. Αυτή η </w:t>
      </w:r>
      <w:r w:rsidRPr="00E12A74">
        <w:rPr>
          <w:rFonts w:eastAsia="Times New Roman"/>
          <w:szCs w:val="24"/>
        </w:rPr>
        <w:t xml:space="preserve">κατεύθυνση σήμερα μορφοποιείται πλέον στο πολιτικό επίπεδο σε </w:t>
      </w:r>
      <w:r>
        <w:rPr>
          <w:rFonts w:eastAsia="Times New Roman"/>
          <w:szCs w:val="24"/>
        </w:rPr>
        <w:t>μια</w:t>
      </w:r>
      <w:r w:rsidRPr="00E12A74">
        <w:rPr>
          <w:rFonts w:eastAsia="Times New Roman"/>
          <w:szCs w:val="24"/>
        </w:rPr>
        <w:t xml:space="preserve"> πλατ</w:t>
      </w:r>
      <w:r>
        <w:rPr>
          <w:rFonts w:eastAsia="Times New Roman"/>
          <w:szCs w:val="24"/>
        </w:rPr>
        <w:t>ιά π</w:t>
      </w:r>
      <w:r w:rsidRPr="00E12A74">
        <w:rPr>
          <w:rFonts w:eastAsia="Times New Roman"/>
          <w:szCs w:val="24"/>
        </w:rPr>
        <w:t>ροοδευτική συμμαχία κόντ</w:t>
      </w:r>
      <w:r>
        <w:rPr>
          <w:rFonts w:eastAsia="Times New Roman"/>
          <w:szCs w:val="24"/>
        </w:rPr>
        <w:t>ρ</w:t>
      </w:r>
      <w:r w:rsidRPr="00E12A74">
        <w:rPr>
          <w:rFonts w:eastAsia="Times New Roman"/>
          <w:szCs w:val="24"/>
        </w:rPr>
        <w:t>α στο</w:t>
      </w:r>
      <w:r>
        <w:rPr>
          <w:rFonts w:eastAsia="Times New Roman"/>
          <w:szCs w:val="24"/>
        </w:rPr>
        <w:t xml:space="preserve">ν νεοφιλελευθερισμό, την πατριδοκαπηλία, την </w:t>
      </w:r>
      <w:r w:rsidRPr="00E12A74">
        <w:rPr>
          <w:rFonts w:eastAsia="Times New Roman"/>
          <w:szCs w:val="24"/>
        </w:rPr>
        <w:t xml:space="preserve">ακροδεξιά σε όλες τις εκφάνσεις </w:t>
      </w:r>
      <w:r>
        <w:rPr>
          <w:rFonts w:eastAsia="Times New Roman"/>
          <w:szCs w:val="24"/>
        </w:rPr>
        <w:t>της.</w:t>
      </w:r>
    </w:p>
    <w:p w14:paraId="03A73207" w14:textId="77777777" w:rsidR="00E615E6" w:rsidRDefault="00720F21">
      <w:pPr>
        <w:spacing w:after="0" w:line="600" w:lineRule="auto"/>
        <w:ind w:firstLine="720"/>
        <w:jc w:val="both"/>
        <w:rPr>
          <w:rFonts w:eastAsia="Times New Roman"/>
          <w:szCs w:val="24"/>
        </w:rPr>
      </w:pPr>
      <w:r>
        <w:rPr>
          <w:rFonts w:eastAsia="Times New Roman"/>
          <w:szCs w:val="24"/>
        </w:rPr>
        <w:t>Σ</w:t>
      </w:r>
      <w:r w:rsidRPr="00E12A74">
        <w:rPr>
          <w:rFonts w:eastAsia="Times New Roman"/>
          <w:szCs w:val="24"/>
        </w:rPr>
        <w:t>το πλαίσιο επιβεβαίωσης</w:t>
      </w:r>
      <w:r>
        <w:rPr>
          <w:rFonts w:eastAsia="Times New Roman"/>
          <w:szCs w:val="24"/>
        </w:rPr>
        <w:t>, λ</w:t>
      </w:r>
      <w:r w:rsidRPr="00E12A74">
        <w:rPr>
          <w:rFonts w:eastAsia="Times New Roman"/>
          <w:szCs w:val="24"/>
        </w:rPr>
        <w:t>οιπόν</w:t>
      </w:r>
      <w:r>
        <w:rPr>
          <w:rFonts w:eastAsia="Times New Roman"/>
          <w:szCs w:val="24"/>
        </w:rPr>
        <w:t>,</w:t>
      </w:r>
      <w:r w:rsidRPr="00E12A74">
        <w:rPr>
          <w:rFonts w:eastAsia="Times New Roman"/>
          <w:szCs w:val="24"/>
        </w:rPr>
        <w:t xml:space="preserve"> αυτής της πορείας</w:t>
      </w:r>
      <w:r>
        <w:rPr>
          <w:rFonts w:eastAsia="Times New Roman"/>
          <w:szCs w:val="24"/>
        </w:rPr>
        <w:t>, η Κ</w:t>
      </w:r>
      <w:r w:rsidRPr="00E12A74">
        <w:rPr>
          <w:rFonts w:eastAsia="Times New Roman"/>
          <w:szCs w:val="24"/>
        </w:rPr>
        <w:t>υβέρνηση κατα</w:t>
      </w:r>
      <w:r>
        <w:rPr>
          <w:rFonts w:eastAsia="Times New Roman"/>
          <w:szCs w:val="24"/>
        </w:rPr>
        <w:t>θ</w:t>
      </w:r>
      <w:r w:rsidRPr="00E12A74">
        <w:rPr>
          <w:rFonts w:eastAsia="Times New Roman"/>
          <w:szCs w:val="24"/>
        </w:rPr>
        <w:t>έ</w:t>
      </w:r>
      <w:r>
        <w:rPr>
          <w:rFonts w:eastAsia="Times New Roman"/>
          <w:szCs w:val="24"/>
        </w:rPr>
        <w:t>τει και</w:t>
      </w:r>
      <w:r w:rsidRPr="00E12A74">
        <w:rPr>
          <w:rFonts w:eastAsia="Times New Roman"/>
          <w:szCs w:val="24"/>
        </w:rPr>
        <w:t xml:space="preserve"> το </w:t>
      </w:r>
      <w:r>
        <w:rPr>
          <w:rFonts w:eastAsia="Times New Roman"/>
          <w:szCs w:val="24"/>
        </w:rPr>
        <w:t xml:space="preserve">παρόν </w:t>
      </w:r>
      <w:r w:rsidRPr="00E12A74">
        <w:rPr>
          <w:rFonts w:eastAsia="Times New Roman"/>
          <w:szCs w:val="24"/>
        </w:rPr>
        <w:t>νομοσχέδιο εστιασμένο</w:t>
      </w:r>
      <w:r>
        <w:rPr>
          <w:rFonts w:eastAsia="Times New Roman"/>
          <w:szCs w:val="24"/>
        </w:rPr>
        <w:t xml:space="preserve"> σ</w:t>
      </w:r>
      <w:r w:rsidRPr="00E12A74">
        <w:rPr>
          <w:rFonts w:eastAsia="Times New Roman"/>
          <w:szCs w:val="24"/>
        </w:rPr>
        <w:t xml:space="preserve">τα </w:t>
      </w:r>
      <w:r w:rsidRPr="00E12A74">
        <w:rPr>
          <w:rFonts w:eastAsia="Times New Roman"/>
          <w:szCs w:val="24"/>
        </w:rPr>
        <w:lastRenderedPageBreak/>
        <w:t>ανθρώπινα δικαιώματα για την προώθηση και εμπέδωση της ουσιαστικής ισότητας των φύλων και την πρόληψη και</w:t>
      </w:r>
      <w:r w:rsidRPr="00E12A74">
        <w:rPr>
          <w:rFonts w:eastAsia="Times New Roman"/>
          <w:szCs w:val="24"/>
        </w:rPr>
        <w:t xml:space="preserve"> καταπολέμηση της </w:t>
      </w:r>
      <w:proofErr w:type="spellStart"/>
      <w:r w:rsidRPr="00E12A74">
        <w:rPr>
          <w:rFonts w:eastAsia="Times New Roman"/>
          <w:szCs w:val="24"/>
        </w:rPr>
        <w:t>έμφυλης</w:t>
      </w:r>
      <w:proofErr w:type="spellEnd"/>
      <w:r w:rsidRPr="00E12A74">
        <w:rPr>
          <w:rFonts w:eastAsia="Times New Roman"/>
          <w:szCs w:val="24"/>
        </w:rPr>
        <w:t xml:space="preserve"> βίας</w:t>
      </w:r>
      <w:r>
        <w:rPr>
          <w:rFonts w:eastAsia="Times New Roman"/>
          <w:szCs w:val="24"/>
        </w:rPr>
        <w:t>, α</w:t>
      </w:r>
      <w:r w:rsidRPr="00E12A74">
        <w:rPr>
          <w:rFonts w:eastAsia="Times New Roman"/>
          <w:szCs w:val="24"/>
        </w:rPr>
        <w:t>φού έχει ήδη α</w:t>
      </w:r>
      <w:r>
        <w:rPr>
          <w:rFonts w:eastAsia="Times New Roman"/>
          <w:szCs w:val="24"/>
        </w:rPr>
        <w:t>γγίξει στο παρελθόν ευαίσθητα</w:t>
      </w:r>
      <w:r w:rsidRPr="00E12A74">
        <w:rPr>
          <w:rFonts w:eastAsia="Times New Roman"/>
          <w:szCs w:val="24"/>
        </w:rPr>
        <w:t xml:space="preserve"> έως τώρα ζητήματα</w:t>
      </w:r>
      <w:r>
        <w:rPr>
          <w:rFonts w:eastAsia="Times New Roman"/>
          <w:szCs w:val="24"/>
        </w:rPr>
        <w:t>,</w:t>
      </w:r>
      <w:r w:rsidRPr="00E12A74">
        <w:rPr>
          <w:rFonts w:eastAsia="Times New Roman"/>
          <w:szCs w:val="24"/>
        </w:rPr>
        <w:t xml:space="preserve"> όπως το σύμφωνο συμβίωσης ή τη δυνατότητα αναδοχής τέκνων </w:t>
      </w:r>
      <w:r>
        <w:rPr>
          <w:rFonts w:eastAsia="Times New Roman"/>
          <w:szCs w:val="24"/>
        </w:rPr>
        <w:t xml:space="preserve">και </w:t>
      </w:r>
      <w:r w:rsidRPr="00E12A74">
        <w:rPr>
          <w:rFonts w:eastAsia="Times New Roman"/>
          <w:szCs w:val="24"/>
        </w:rPr>
        <w:t>από ομόφυλα ζευγάρια</w:t>
      </w:r>
      <w:r>
        <w:rPr>
          <w:rFonts w:eastAsia="Times New Roman"/>
          <w:szCs w:val="24"/>
        </w:rPr>
        <w:t>,</w:t>
      </w:r>
      <w:r w:rsidRPr="00E12A74">
        <w:rPr>
          <w:rFonts w:eastAsia="Times New Roman"/>
          <w:szCs w:val="24"/>
        </w:rPr>
        <w:t xml:space="preserve"> καθώς και τη δ</w:t>
      </w:r>
      <w:r>
        <w:rPr>
          <w:rFonts w:eastAsia="Times New Roman"/>
          <w:szCs w:val="24"/>
        </w:rPr>
        <w:t>υνατότητα ν</w:t>
      </w:r>
      <w:r w:rsidRPr="00E12A74">
        <w:rPr>
          <w:rFonts w:eastAsia="Times New Roman"/>
          <w:szCs w:val="24"/>
        </w:rPr>
        <w:t>ομικής αναγνώρισης της ταυτότητας φύλου</w:t>
      </w:r>
      <w:r>
        <w:rPr>
          <w:rFonts w:eastAsia="Times New Roman"/>
          <w:szCs w:val="24"/>
        </w:rPr>
        <w:t>.</w:t>
      </w:r>
    </w:p>
    <w:p w14:paraId="03A73208" w14:textId="77777777" w:rsidR="00E615E6" w:rsidRDefault="00720F21">
      <w:pPr>
        <w:spacing w:after="0" w:line="600" w:lineRule="auto"/>
        <w:ind w:firstLine="720"/>
        <w:jc w:val="both"/>
        <w:rPr>
          <w:rFonts w:eastAsia="Times New Roman"/>
          <w:szCs w:val="24"/>
        </w:rPr>
      </w:pPr>
      <w:r>
        <w:rPr>
          <w:rFonts w:eastAsia="Times New Roman"/>
          <w:szCs w:val="24"/>
        </w:rPr>
        <w:t>Σ</w:t>
      </w:r>
      <w:r w:rsidRPr="00E12A74">
        <w:rPr>
          <w:rFonts w:eastAsia="Times New Roman"/>
          <w:szCs w:val="24"/>
        </w:rPr>
        <w:t>τόχος του</w:t>
      </w:r>
      <w:r w:rsidRPr="00E12A74">
        <w:rPr>
          <w:rFonts w:eastAsia="Times New Roman"/>
          <w:szCs w:val="24"/>
        </w:rPr>
        <w:t xml:space="preserve"> σημερινού νομοσχεδίου είναι να δημι</w:t>
      </w:r>
      <w:r>
        <w:rPr>
          <w:rFonts w:eastAsia="Times New Roman"/>
          <w:szCs w:val="24"/>
        </w:rPr>
        <w:t>ουργηθεί ένα αυτοτελές θεσμικό π</w:t>
      </w:r>
      <w:r w:rsidRPr="00E12A74">
        <w:rPr>
          <w:rFonts w:eastAsia="Times New Roman"/>
          <w:szCs w:val="24"/>
        </w:rPr>
        <w:t xml:space="preserve">λαίσιο για την ουσιαστική υλοποίηση της ισότητας των φύλων και την άρση των </w:t>
      </w:r>
      <w:proofErr w:type="spellStart"/>
      <w:r w:rsidRPr="00E12A74">
        <w:rPr>
          <w:rFonts w:eastAsia="Times New Roman"/>
          <w:szCs w:val="24"/>
        </w:rPr>
        <w:t>έμφυλων</w:t>
      </w:r>
      <w:proofErr w:type="spellEnd"/>
      <w:r w:rsidRPr="00E12A74">
        <w:rPr>
          <w:rFonts w:eastAsia="Times New Roman"/>
          <w:szCs w:val="24"/>
        </w:rPr>
        <w:t xml:space="preserve"> διακρίσεων σε όλους τους τομείς της δημόσιας κοινωνικής και οικονομικής ζωής με το</w:t>
      </w:r>
      <w:r>
        <w:rPr>
          <w:rFonts w:eastAsia="Times New Roman"/>
          <w:szCs w:val="24"/>
        </w:rPr>
        <w:t>ν</w:t>
      </w:r>
      <w:r w:rsidRPr="00E12A74">
        <w:rPr>
          <w:rFonts w:eastAsia="Times New Roman"/>
          <w:szCs w:val="24"/>
        </w:rPr>
        <w:t xml:space="preserve"> σχεδιασμό πολιτικών </w:t>
      </w:r>
      <w:r w:rsidRPr="00E12A74">
        <w:rPr>
          <w:rFonts w:eastAsia="Times New Roman"/>
          <w:szCs w:val="24"/>
        </w:rPr>
        <w:t>μέτρων και δράσεων εκ μέρους της πολιτείας και με τη συνδρομή πάντα σε αυτή</w:t>
      </w:r>
      <w:r>
        <w:rPr>
          <w:rFonts w:eastAsia="Times New Roman"/>
          <w:szCs w:val="24"/>
        </w:rPr>
        <w:t>ν</w:t>
      </w:r>
      <w:r w:rsidRPr="00E12A74">
        <w:rPr>
          <w:rFonts w:eastAsia="Times New Roman"/>
          <w:szCs w:val="24"/>
        </w:rPr>
        <w:t xml:space="preserve"> την προσπάθεια της κοινωνίας των πολιτών</w:t>
      </w:r>
      <w:r>
        <w:rPr>
          <w:rFonts w:eastAsia="Times New Roman"/>
          <w:szCs w:val="24"/>
        </w:rPr>
        <w:t>.</w:t>
      </w:r>
    </w:p>
    <w:p w14:paraId="03A73209" w14:textId="77777777" w:rsidR="00E615E6" w:rsidRDefault="00720F21">
      <w:pPr>
        <w:spacing w:after="0" w:line="600" w:lineRule="auto"/>
        <w:ind w:firstLine="720"/>
        <w:jc w:val="both"/>
        <w:rPr>
          <w:rFonts w:eastAsia="Times New Roman"/>
          <w:szCs w:val="24"/>
        </w:rPr>
      </w:pPr>
      <w:r>
        <w:rPr>
          <w:rFonts w:eastAsia="Times New Roman"/>
          <w:szCs w:val="24"/>
        </w:rPr>
        <w:t>Γ</w:t>
      </w:r>
      <w:r w:rsidRPr="00E12A74">
        <w:rPr>
          <w:rFonts w:eastAsia="Times New Roman"/>
          <w:szCs w:val="24"/>
        </w:rPr>
        <w:t>ια το</w:t>
      </w:r>
      <w:r>
        <w:rPr>
          <w:rFonts w:eastAsia="Times New Roman"/>
          <w:szCs w:val="24"/>
        </w:rPr>
        <w:t>ν</w:t>
      </w:r>
      <w:r w:rsidRPr="00E12A74">
        <w:rPr>
          <w:rFonts w:eastAsia="Times New Roman"/>
          <w:szCs w:val="24"/>
        </w:rPr>
        <w:t xml:space="preserve"> σκοπό αυτό προβλέπεται η λειτουργία ενός ολοκληρωμένου δικτύου δομών και υπηρεσιών</w:t>
      </w:r>
      <w:r>
        <w:rPr>
          <w:rFonts w:eastAsia="Times New Roman"/>
          <w:szCs w:val="24"/>
        </w:rPr>
        <w:t>,</w:t>
      </w:r>
      <w:r w:rsidRPr="00E12A74">
        <w:rPr>
          <w:rFonts w:eastAsia="Times New Roman"/>
          <w:szCs w:val="24"/>
        </w:rPr>
        <w:t xml:space="preserve"> όπως τα συμβουλευτικά κέντρα γυναικών</w:t>
      </w:r>
      <w:r>
        <w:rPr>
          <w:rFonts w:eastAsia="Times New Roman"/>
          <w:szCs w:val="24"/>
        </w:rPr>
        <w:t>, οι ξεν</w:t>
      </w:r>
      <w:r>
        <w:rPr>
          <w:rFonts w:eastAsia="Times New Roman"/>
          <w:szCs w:val="24"/>
        </w:rPr>
        <w:t>ώνες φιλοξενίας κακοποιημένων γ</w:t>
      </w:r>
      <w:r w:rsidRPr="00E12A74">
        <w:rPr>
          <w:rFonts w:eastAsia="Times New Roman"/>
          <w:szCs w:val="24"/>
        </w:rPr>
        <w:t>υναικών</w:t>
      </w:r>
      <w:r>
        <w:rPr>
          <w:rFonts w:eastAsia="Times New Roman"/>
          <w:szCs w:val="24"/>
        </w:rPr>
        <w:t xml:space="preserve">, η εικοσιτετράωρη </w:t>
      </w:r>
      <w:r w:rsidRPr="00E12A74">
        <w:rPr>
          <w:rFonts w:eastAsia="Times New Roman"/>
          <w:szCs w:val="24"/>
        </w:rPr>
        <w:t xml:space="preserve">τηλεφωνική γραμμή </w:t>
      </w:r>
      <w:r>
        <w:rPr>
          <w:rFonts w:eastAsia="Times New Roman"/>
          <w:szCs w:val="24"/>
          <w:lang w:val="en-US"/>
        </w:rPr>
        <w:t>SOS</w:t>
      </w:r>
      <w:r>
        <w:rPr>
          <w:rFonts w:eastAsia="Times New Roman"/>
          <w:szCs w:val="24"/>
        </w:rPr>
        <w:t xml:space="preserve">, τα αυτοτελή γραφεία </w:t>
      </w:r>
      <w:r w:rsidRPr="00E12A74">
        <w:rPr>
          <w:rFonts w:eastAsia="Times New Roman"/>
          <w:szCs w:val="24"/>
        </w:rPr>
        <w:t xml:space="preserve">ισότητας και </w:t>
      </w:r>
      <w:r>
        <w:rPr>
          <w:rFonts w:eastAsia="Times New Roman"/>
          <w:szCs w:val="24"/>
        </w:rPr>
        <w:t>οι επιτροπέ</w:t>
      </w:r>
      <w:r w:rsidRPr="00E12A74">
        <w:rPr>
          <w:rFonts w:eastAsia="Times New Roman"/>
          <w:szCs w:val="24"/>
        </w:rPr>
        <w:t xml:space="preserve">ς ισότητας στους δήμους </w:t>
      </w:r>
      <w:r w:rsidRPr="00E12A74">
        <w:rPr>
          <w:rFonts w:eastAsia="Times New Roman"/>
          <w:szCs w:val="24"/>
        </w:rPr>
        <w:lastRenderedPageBreak/>
        <w:t>και τις περιφέρειες</w:t>
      </w:r>
      <w:r>
        <w:rPr>
          <w:rFonts w:eastAsia="Times New Roman"/>
          <w:szCs w:val="24"/>
        </w:rPr>
        <w:t>,</w:t>
      </w:r>
      <w:r w:rsidRPr="00E12A74">
        <w:rPr>
          <w:rFonts w:eastAsia="Times New Roman"/>
          <w:szCs w:val="24"/>
        </w:rPr>
        <w:t xml:space="preserve"> με αντικείμενο</w:t>
      </w:r>
      <w:r>
        <w:rPr>
          <w:rFonts w:eastAsia="Times New Roman"/>
          <w:szCs w:val="24"/>
        </w:rPr>
        <w:t>, μ</w:t>
      </w:r>
      <w:r w:rsidRPr="00E12A74">
        <w:rPr>
          <w:rFonts w:eastAsia="Times New Roman"/>
          <w:szCs w:val="24"/>
        </w:rPr>
        <w:t>εταξύ άλλων</w:t>
      </w:r>
      <w:r>
        <w:rPr>
          <w:rFonts w:eastAsia="Times New Roman"/>
          <w:szCs w:val="24"/>
        </w:rPr>
        <w:t>,</w:t>
      </w:r>
      <w:r w:rsidRPr="00E12A74">
        <w:rPr>
          <w:rFonts w:eastAsia="Times New Roman"/>
          <w:szCs w:val="24"/>
        </w:rPr>
        <w:t xml:space="preserve"> την προσφορά ψυχοκοινωνικής στήριξης</w:t>
      </w:r>
      <w:r>
        <w:rPr>
          <w:rFonts w:eastAsia="Times New Roman"/>
          <w:szCs w:val="24"/>
        </w:rPr>
        <w:t>,</w:t>
      </w:r>
      <w:r w:rsidRPr="00E12A74">
        <w:rPr>
          <w:rFonts w:eastAsia="Times New Roman"/>
          <w:szCs w:val="24"/>
        </w:rPr>
        <w:t xml:space="preserve"> </w:t>
      </w:r>
      <w:r>
        <w:rPr>
          <w:rFonts w:eastAsia="Times New Roman"/>
          <w:szCs w:val="24"/>
        </w:rPr>
        <w:t>ν</w:t>
      </w:r>
      <w:r w:rsidRPr="00E12A74">
        <w:rPr>
          <w:rFonts w:eastAsia="Times New Roman"/>
          <w:szCs w:val="24"/>
        </w:rPr>
        <w:t xml:space="preserve">ομικής </w:t>
      </w:r>
      <w:r w:rsidRPr="00E12A74">
        <w:rPr>
          <w:rFonts w:eastAsia="Times New Roman"/>
          <w:szCs w:val="24"/>
        </w:rPr>
        <w:t>συμβουλευτικής</w:t>
      </w:r>
      <w:r>
        <w:rPr>
          <w:rFonts w:eastAsia="Times New Roman"/>
          <w:szCs w:val="24"/>
        </w:rPr>
        <w:t>,</w:t>
      </w:r>
      <w:r w:rsidRPr="00E12A74">
        <w:rPr>
          <w:rFonts w:eastAsia="Times New Roman"/>
          <w:szCs w:val="24"/>
        </w:rPr>
        <w:t xml:space="preserve"> αλλά και ασφαλούς διαμονή</w:t>
      </w:r>
      <w:r>
        <w:rPr>
          <w:rFonts w:eastAsia="Times New Roman"/>
          <w:szCs w:val="24"/>
        </w:rPr>
        <w:t>ς στις γυναίκες-θύματα βίας.</w:t>
      </w:r>
    </w:p>
    <w:p w14:paraId="03A7320A" w14:textId="77777777" w:rsidR="00E615E6" w:rsidRDefault="00720F21">
      <w:pPr>
        <w:spacing w:after="0" w:line="600" w:lineRule="auto"/>
        <w:ind w:firstLine="720"/>
        <w:jc w:val="both"/>
        <w:rPr>
          <w:rFonts w:eastAsia="Times New Roman"/>
          <w:szCs w:val="24"/>
        </w:rPr>
      </w:pPr>
      <w:r w:rsidRPr="00E12A74">
        <w:rPr>
          <w:rFonts w:eastAsia="Times New Roman"/>
          <w:szCs w:val="24"/>
        </w:rPr>
        <w:t>Εξάλλου</w:t>
      </w:r>
      <w:r>
        <w:rPr>
          <w:rFonts w:eastAsia="Times New Roman"/>
          <w:szCs w:val="24"/>
        </w:rPr>
        <w:t>,</w:t>
      </w:r>
      <w:r w:rsidRPr="00E12A74">
        <w:rPr>
          <w:rFonts w:eastAsia="Times New Roman"/>
          <w:szCs w:val="24"/>
        </w:rPr>
        <w:t xml:space="preserve"> προωθείται η πε</w:t>
      </w:r>
      <w:r>
        <w:rPr>
          <w:rFonts w:eastAsia="Times New Roman"/>
          <w:szCs w:val="24"/>
        </w:rPr>
        <w:t xml:space="preserve">ραιτέρω ενθάρρυνση </w:t>
      </w:r>
      <w:r w:rsidRPr="00E12A74">
        <w:rPr>
          <w:rFonts w:eastAsia="Times New Roman"/>
          <w:szCs w:val="24"/>
        </w:rPr>
        <w:t>της ενεργού</w:t>
      </w:r>
      <w:r>
        <w:rPr>
          <w:rFonts w:eastAsia="Times New Roman"/>
          <w:szCs w:val="24"/>
        </w:rPr>
        <w:t>ς</w:t>
      </w:r>
      <w:r w:rsidRPr="00E12A74">
        <w:rPr>
          <w:rFonts w:eastAsia="Times New Roman"/>
          <w:szCs w:val="24"/>
        </w:rPr>
        <w:t xml:space="preserve"> συμμετοχής των γυναικών στην πολιτική ζωή του τόπου με την ενίσχυση τ</w:t>
      </w:r>
      <w:r>
        <w:rPr>
          <w:rFonts w:eastAsia="Times New Roman"/>
          <w:szCs w:val="24"/>
        </w:rPr>
        <w:t>ης εκπροσώπησής τους στα κοινά κ</w:t>
      </w:r>
      <w:r w:rsidRPr="00E12A74">
        <w:rPr>
          <w:rFonts w:eastAsia="Times New Roman"/>
          <w:szCs w:val="24"/>
        </w:rPr>
        <w:t>αι</w:t>
      </w:r>
      <w:r>
        <w:rPr>
          <w:rFonts w:eastAsia="Times New Roman"/>
          <w:szCs w:val="24"/>
        </w:rPr>
        <w:t>,</w:t>
      </w:r>
      <w:r w:rsidRPr="00E12A74">
        <w:rPr>
          <w:rFonts w:eastAsia="Times New Roman"/>
          <w:szCs w:val="24"/>
        </w:rPr>
        <w:t xml:space="preserve"> ειδικότερα</w:t>
      </w:r>
      <w:r>
        <w:rPr>
          <w:rFonts w:eastAsia="Times New Roman"/>
          <w:szCs w:val="24"/>
        </w:rPr>
        <w:t>,</w:t>
      </w:r>
      <w:r w:rsidRPr="00E12A74">
        <w:rPr>
          <w:rFonts w:eastAsia="Times New Roman"/>
          <w:szCs w:val="24"/>
        </w:rPr>
        <w:t xml:space="preserve"> στη συγκρότησ</w:t>
      </w:r>
      <w:r w:rsidRPr="00E12A74">
        <w:rPr>
          <w:rFonts w:eastAsia="Times New Roman"/>
          <w:szCs w:val="24"/>
        </w:rPr>
        <w:t>η των συλλογικών οργάνων της διοίκησης ως προϋπόθεση για τη νόμιμη συγκρότησ</w:t>
      </w:r>
      <w:r>
        <w:rPr>
          <w:rFonts w:eastAsia="Times New Roman"/>
          <w:szCs w:val="24"/>
        </w:rPr>
        <w:t>ή</w:t>
      </w:r>
      <w:r w:rsidRPr="00E12A74">
        <w:rPr>
          <w:rFonts w:eastAsia="Times New Roman"/>
          <w:szCs w:val="24"/>
        </w:rPr>
        <w:t xml:space="preserve"> </w:t>
      </w:r>
      <w:r>
        <w:rPr>
          <w:rFonts w:eastAsia="Times New Roman"/>
          <w:szCs w:val="24"/>
        </w:rPr>
        <w:t>τους.</w:t>
      </w:r>
    </w:p>
    <w:p w14:paraId="03A7320B" w14:textId="77777777" w:rsidR="00E615E6" w:rsidRDefault="00720F21">
      <w:pPr>
        <w:spacing w:after="0" w:line="600" w:lineRule="auto"/>
        <w:ind w:firstLine="720"/>
        <w:jc w:val="both"/>
        <w:rPr>
          <w:rFonts w:eastAsia="Times New Roman"/>
          <w:szCs w:val="24"/>
        </w:rPr>
      </w:pPr>
      <w:r w:rsidRPr="00E12A74">
        <w:rPr>
          <w:rFonts w:eastAsia="Times New Roman"/>
          <w:szCs w:val="24"/>
        </w:rPr>
        <w:t>Ακόμη και στους τομείς της υγείας</w:t>
      </w:r>
      <w:r>
        <w:rPr>
          <w:rFonts w:eastAsia="Times New Roman"/>
          <w:szCs w:val="24"/>
        </w:rPr>
        <w:t>,</w:t>
      </w:r>
      <w:r w:rsidRPr="00E12A74">
        <w:rPr>
          <w:rFonts w:eastAsia="Times New Roman"/>
          <w:szCs w:val="24"/>
        </w:rPr>
        <w:t xml:space="preserve"> της εκπαίδευσης</w:t>
      </w:r>
      <w:r>
        <w:rPr>
          <w:rFonts w:eastAsia="Times New Roman"/>
          <w:szCs w:val="24"/>
        </w:rPr>
        <w:t>,</w:t>
      </w:r>
      <w:r w:rsidRPr="00E12A74">
        <w:rPr>
          <w:rFonts w:eastAsia="Times New Roman"/>
          <w:szCs w:val="24"/>
        </w:rPr>
        <w:t xml:space="preserve"> της κοινωνικής αλληλεγγύης εντάσσεται η διάσταση του φύλου στο</w:t>
      </w:r>
      <w:r>
        <w:rPr>
          <w:rFonts w:eastAsia="Times New Roman"/>
          <w:szCs w:val="24"/>
        </w:rPr>
        <w:t>ν</w:t>
      </w:r>
      <w:r w:rsidRPr="00E12A74">
        <w:rPr>
          <w:rFonts w:eastAsia="Times New Roman"/>
          <w:szCs w:val="24"/>
        </w:rPr>
        <w:t xml:space="preserve"> σχεδιασμό</w:t>
      </w:r>
      <w:r>
        <w:rPr>
          <w:rFonts w:eastAsia="Times New Roman"/>
          <w:szCs w:val="24"/>
        </w:rPr>
        <w:t>,</w:t>
      </w:r>
      <w:r w:rsidRPr="00E12A74">
        <w:rPr>
          <w:rFonts w:eastAsia="Times New Roman"/>
          <w:szCs w:val="24"/>
        </w:rPr>
        <w:t xml:space="preserve"> την εφαρμογή και την αξιολόγηση των δημόσιων </w:t>
      </w:r>
      <w:r w:rsidRPr="00E12A74">
        <w:rPr>
          <w:rFonts w:eastAsia="Times New Roman"/>
          <w:szCs w:val="24"/>
        </w:rPr>
        <w:t>πολιτικών</w:t>
      </w:r>
      <w:r>
        <w:rPr>
          <w:rFonts w:eastAsia="Times New Roman"/>
          <w:szCs w:val="24"/>
        </w:rPr>
        <w:t xml:space="preserve">, ενώ στον τομέα των </w:t>
      </w:r>
      <w:r>
        <w:rPr>
          <w:rFonts w:eastAsia="Times New Roman"/>
          <w:szCs w:val="24"/>
        </w:rPr>
        <w:t>μ</w:t>
      </w:r>
      <w:r w:rsidRPr="00E12A74">
        <w:rPr>
          <w:rFonts w:eastAsia="Times New Roman"/>
          <w:szCs w:val="24"/>
        </w:rPr>
        <w:t xml:space="preserve">αζικών </w:t>
      </w:r>
      <w:r>
        <w:rPr>
          <w:rFonts w:eastAsia="Times New Roman"/>
          <w:szCs w:val="24"/>
        </w:rPr>
        <w:t>μ</w:t>
      </w:r>
      <w:r w:rsidRPr="00E12A74">
        <w:rPr>
          <w:rFonts w:eastAsia="Times New Roman"/>
          <w:szCs w:val="24"/>
        </w:rPr>
        <w:t xml:space="preserve">έσων </w:t>
      </w:r>
      <w:r>
        <w:rPr>
          <w:rFonts w:eastAsia="Times New Roman"/>
          <w:szCs w:val="24"/>
        </w:rPr>
        <w:t>ε</w:t>
      </w:r>
      <w:r w:rsidRPr="00E12A74">
        <w:rPr>
          <w:rFonts w:eastAsia="Times New Roman"/>
          <w:szCs w:val="24"/>
        </w:rPr>
        <w:t>νημέρωσης</w:t>
      </w:r>
      <w:r w:rsidRPr="00E12A74">
        <w:rPr>
          <w:rFonts w:eastAsia="Times New Roman"/>
          <w:szCs w:val="24"/>
        </w:rPr>
        <w:t xml:space="preserve"> και της διαφήμισης προωθούνται ρυθμίσεις που αποβλέπουν στην εξάλειψη των στερεοτύπων που σχετίζονται με την </w:t>
      </w:r>
      <w:proofErr w:type="spellStart"/>
      <w:r w:rsidRPr="00E12A74">
        <w:rPr>
          <w:rFonts w:eastAsia="Times New Roman"/>
          <w:szCs w:val="24"/>
        </w:rPr>
        <w:t>έμφυλη</w:t>
      </w:r>
      <w:proofErr w:type="spellEnd"/>
      <w:r w:rsidRPr="00E12A74">
        <w:rPr>
          <w:rFonts w:eastAsia="Times New Roman"/>
          <w:szCs w:val="24"/>
        </w:rPr>
        <w:t xml:space="preserve"> διάκριση και συχνά προσβάλλουν τον πολιτισμό </w:t>
      </w:r>
      <w:r>
        <w:rPr>
          <w:rFonts w:eastAsia="Times New Roman"/>
          <w:szCs w:val="24"/>
        </w:rPr>
        <w:t>μας.</w:t>
      </w:r>
    </w:p>
    <w:p w14:paraId="03A7320C" w14:textId="77777777" w:rsidR="00E615E6" w:rsidRDefault="00720F21">
      <w:pPr>
        <w:spacing w:after="0" w:line="600" w:lineRule="auto"/>
        <w:ind w:firstLine="720"/>
        <w:jc w:val="both"/>
        <w:rPr>
          <w:rFonts w:eastAsia="Times New Roman"/>
          <w:szCs w:val="24"/>
        </w:rPr>
      </w:pPr>
      <w:r>
        <w:rPr>
          <w:rFonts w:eastAsia="Times New Roman"/>
          <w:szCs w:val="24"/>
        </w:rPr>
        <w:t>Επίσης,</w:t>
      </w:r>
      <w:r w:rsidRPr="00E12A74">
        <w:rPr>
          <w:rFonts w:eastAsia="Times New Roman"/>
          <w:szCs w:val="24"/>
        </w:rPr>
        <w:t xml:space="preserve"> σε άλλες ρυθμίσεις του νομο</w:t>
      </w:r>
      <w:r>
        <w:rPr>
          <w:rFonts w:eastAsia="Times New Roman"/>
          <w:szCs w:val="24"/>
        </w:rPr>
        <w:t>σχεδίου προβλέπεται η χορήγηση άδει</w:t>
      </w:r>
      <w:r w:rsidRPr="00E12A74">
        <w:rPr>
          <w:rFonts w:eastAsia="Times New Roman"/>
          <w:szCs w:val="24"/>
        </w:rPr>
        <w:t xml:space="preserve">ας μετά αποδοχών </w:t>
      </w:r>
      <w:r>
        <w:rPr>
          <w:rFonts w:eastAsia="Times New Roman"/>
          <w:szCs w:val="24"/>
        </w:rPr>
        <w:t>επτά</w:t>
      </w:r>
      <w:r w:rsidRPr="00E12A74">
        <w:rPr>
          <w:rFonts w:eastAsia="Times New Roman"/>
          <w:szCs w:val="24"/>
        </w:rPr>
        <w:t xml:space="preserve"> ημερών στις εργαζόμενες που εφαρμόζουν μεθόδους ιατρικά υποβοηθούμενης α</w:t>
      </w:r>
      <w:r w:rsidRPr="00E12A74">
        <w:rPr>
          <w:rFonts w:eastAsia="Times New Roman"/>
          <w:szCs w:val="24"/>
        </w:rPr>
        <w:lastRenderedPageBreak/>
        <w:t>ναπαραγωγής</w:t>
      </w:r>
      <w:r>
        <w:rPr>
          <w:rFonts w:eastAsia="Times New Roman"/>
          <w:szCs w:val="24"/>
        </w:rPr>
        <w:t>,</w:t>
      </w:r>
      <w:r w:rsidRPr="00E12A74">
        <w:rPr>
          <w:rFonts w:eastAsia="Times New Roman"/>
          <w:szCs w:val="24"/>
        </w:rPr>
        <w:t xml:space="preserve"> ενώ επιλύονται χρονίζοντα προβλήματα εργασιακής επισφάλειας των εργαζομένων του προγράμματος </w:t>
      </w:r>
      <w:r>
        <w:rPr>
          <w:rFonts w:eastAsia="Times New Roman"/>
          <w:szCs w:val="24"/>
        </w:rPr>
        <w:t>«Βοήθεια στο Σ</w:t>
      </w:r>
      <w:r w:rsidRPr="00E12A74">
        <w:rPr>
          <w:rFonts w:eastAsia="Times New Roman"/>
          <w:szCs w:val="24"/>
        </w:rPr>
        <w:t>πίτι</w:t>
      </w:r>
      <w:r>
        <w:rPr>
          <w:rFonts w:eastAsia="Times New Roman"/>
          <w:szCs w:val="24"/>
        </w:rPr>
        <w:t>»,</w:t>
      </w:r>
      <w:r w:rsidRPr="00E12A74">
        <w:rPr>
          <w:rFonts w:eastAsia="Times New Roman"/>
          <w:szCs w:val="24"/>
        </w:rPr>
        <w:t xml:space="preserve"> </w:t>
      </w:r>
      <w:r w:rsidRPr="00E12A74">
        <w:rPr>
          <w:rFonts w:eastAsia="Times New Roman"/>
          <w:szCs w:val="24"/>
        </w:rPr>
        <w:t xml:space="preserve">καθώς διευρύνεται το πεδίο εφαρμογής και οι δήμοι δύνανται να τροποποιήσουν τους οργανισμούς εσωτερικής υπηρεσίας </w:t>
      </w:r>
      <w:r>
        <w:rPr>
          <w:rFonts w:eastAsia="Times New Roman"/>
          <w:szCs w:val="24"/>
        </w:rPr>
        <w:t>τους,</w:t>
      </w:r>
      <w:r w:rsidRPr="00E12A74">
        <w:rPr>
          <w:rFonts w:eastAsia="Times New Roman"/>
          <w:szCs w:val="24"/>
        </w:rPr>
        <w:t xml:space="preserve"> συστήνοντας αντίστοιχες οργανικές θέσεις προσωπικού και για τους εργαζόμενους που απασχολούνται στο πρόγραμμα</w:t>
      </w:r>
      <w:r>
        <w:rPr>
          <w:rFonts w:eastAsia="Times New Roman"/>
          <w:szCs w:val="24"/>
        </w:rPr>
        <w:t>.</w:t>
      </w:r>
    </w:p>
    <w:p w14:paraId="03A7320D" w14:textId="77777777" w:rsidR="00E615E6" w:rsidRDefault="00720F21">
      <w:pPr>
        <w:spacing w:after="0" w:line="600" w:lineRule="auto"/>
        <w:ind w:firstLine="720"/>
        <w:jc w:val="both"/>
        <w:rPr>
          <w:rFonts w:eastAsia="Times New Roman"/>
          <w:szCs w:val="24"/>
        </w:rPr>
      </w:pPr>
      <w:r>
        <w:rPr>
          <w:rFonts w:eastAsia="Times New Roman"/>
          <w:szCs w:val="24"/>
        </w:rPr>
        <w:t>Τ</w:t>
      </w:r>
      <w:r w:rsidRPr="00E12A74">
        <w:rPr>
          <w:rFonts w:eastAsia="Times New Roman"/>
          <w:szCs w:val="24"/>
        </w:rPr>
        <w:t>έλος</w:t>
      </w:r>
      <w:r>
        <w:rPr>
          <w:rFonts w:eastAsia="Times New Roman"/>
          <w:szCs w:val="24"/>
        </w:rPr>
        <w:t>,</w:t>
      </w:r>
      <w:r w:rsidRPr="00E12A74">
        <w:rPr>
          <w:rFonts w:eastAsia="Times New Roman"/>
          <w:szCs w:val="24"/>
        </w:rPr>
        <w:t xml:space="preserve"> σειρά διατάξεων τρ</w:t>
      </w:r>
      <w:r w:rsidRPr="00E12A74">
        <w:rPr>
          <w:rFonts w:eastAsia="Times New Roman"/>
          <w:szCs w:val="24"/>
        </w:rPr>
        <w:t>οποποιούν τον κώδικα ιθαγένειας με σ</w:t>
      </w:r>
      <w:r>
        <w:rPr>
          <w:rFonts w:eastAsia="Times New Roman"/>
          <w:szCs w:val="24"/>
        </w:rPr>
        <w:t xml:space="preserve">κοπό τον </w:t>
      </w:r>
      <w:proofErr w:type="spellStart"/>
      <w:r>
        <w:rPr>
          <w:rFonts w:eastAsia="Times New Roman"/>
          <w:szCs w:val="24"/>
        </w:rPr>
        <w:t>εξορθολογισμό</w:t>
      </w:r>
      <w:proofErr w:type="spellEnd"/>
      <w:r>
        <w:rPr>
          <w:rFonts w:eastAsia="Times New Roman"/>
          <w:szCs w:val="24"/>
        </w:rPr>
        <w:t xml:space="preserve"> του πλαισίου απόκτησης της ελληνικής ιθαγένειας και την αποφυγή</w:t>
      </w:r>
      <w:r w:rsidRPr="00E12A74">
        <w:rPr>
          <w:rFonts w:eastAsia="Times New Roman"/>
          <w:szCs w:val="24"/>
        </w:rPr>
        <w:t xml:space="preserve"> της γραφειοκρατίας</w:t>
      </w:r>
      <w:r>
        <w:rPr>
          <w:rFonts w:eastAsia="Times New Roman"/>
          <w:szCs w:val="24"/>
        </w:rPr>
        <w:t>,</w:t>
      </w:r>
      <w:r w:rsidRPr="00E12A74">
        <w:rPr>
          <w:rFonts w:eastAsia="Times New Roman"/>
          <w:szCs w:val="24"/>
        </w:rPr>
        <w:t xml:space="preserve"> των καθυστερήσεων και της ταλαιπωρίας των αιτούντων που μέχρι σήμερα από τις προηγούμενες κυβερνήσεις γινόταν απο</w:t>
      </w:r>
      <w:r w:rsidRPr="00E12A74">
        <w:rPr>
          <w:rFonts w:eastAsia="Times New Roman"/>
          <w:szCs w:val="24"/>
        </w:rPr>
        <w:t>λύτως σκόπιμα</w:t>
      </w:r>
      <w:r>
        <w:rPr>
          <w:rFonts w:eastAsia="Times New Roman"/>
          <w:szCs w:val="24"/>
        </w:rPr>
        <w:t>.</w:t>
      </w:r>
    </w:p>
    <w:p w14:paraId="03A7320E" w14:textId="77777777" w:rsidR="00E615E6" w:rsidRDefault="00720F21">
      <w:pPr>
        <w:spacing w:after="0" w:line="600" w:lineRule="auto"/>
        <w:ind w:firstLine="720"/>
        <w:jc w:val="both"/>
        <w:rPr>
          <w:rFonts w:eastAsia="Times New Roman"/>
          <w:szCs w:val="24"/>
        </w:rPr>
      </w:pPr>
      <w:r>
        <w:rPr>
          <w:rFonts w:eastAsia="Times New Roman"/>
          <w:szCs w:val="24"/>
        </w:rPr>
        <w:t>Ρυθμίζονται δε κα</w:t>
      </w:r>
      <w:r w:rsidRPr="00E12A74">
        <w:rPr>
          <w:rFonts w:eastAsia="Times New Roman"/>
          <w:szCs w:val="24"/>
        </w:rPr>
        <w:t>ι ζητήματα σχετικά με το προσωπικό των ΟΤΑ</w:t>
      </w:r>
      <w:r>
        <w:rPr>
          <w:rFonts w:eastAsia="Times New Roman"/>
          <w:szCs w:val="24"/>
        </w:rPr>
        <w:t>,</w:t>
      </w:r>
      <w:r w:rsidRPr="00E12A74">
        <w:rPr>
          <w:rFonts w:eastAsia="Times New Roman"/>
          <w:szCs w:val="24"/>
        </w:rPr>
        <w:t xml:space="preserve"> όπως η απρόσκοπτη ολοκλήρωση των προσλήψεων σε ανταποδοτικές </w:t>
      </w:r>
      <w:r>
        <w:rPr>
          <w:rFonts w:eastAsia="Times New Roman"/>
          <w:szCs w:val="24"/>
        </w:rPr>
        <w:t>υπηρ</w:t>
      </w:r>
      <w:r w:rsidRPr="00E12A74">
        <w:rPr>
          <w:rFonts w:eastAsia="Times New Roman"/>
          <w:szCs w:val="24"/>
        </w:rPr>
        <w:t>εσίες</w:t>
      </w:r>
      <w:r>
        <w:rPr>
          <w:rFonts w:eastAsia="Times New Roman"/>
          <w:szCs w:val="24"/>
        </w:rPr>
        <w:t>. Μ</w:t>
      </w:r>
      <w:r w:rsidRPr="00E12A74">
        <w:rPr>
          <w:rFonts w:eastAsia="Times New Roman"/>
          <w:szCs w:val="24"/>
        </w:rPr>
        <w:t>ε την προκήρυξη 3</w:t>
      </w:r>
      <w:r>
        <w:rPr>
          <w:rFonts w:eastAsia="Times New Roman"/>
          <w:szCs w:val="24"/>
        </w:rPr>
        <w:t>Κ/</w:t>
      </w:r>
      <w:r w:rsidRPr="00E12A74">
        <w:rPr>
          <w:rFonts w:eastAsia="Times New Roman"/>
          <w:szCs w:val="24"/>
        </w:rPr>
        <w:t>2018 η πρόσληψη εποχικού προσωπικού</w:t>
      </w:r>
      <w:r>
        <w:rPr>
          <w:rFonts w:eastAsia="Times New Roman"/>
          <w:szCs w:val="24"/>
        </w:rPr>
        <w:t>,</w:t>
      </w:r>
      <w:r w:rsidRPr="00E12A74">
        <w:rPr>
          <w:rFonts w:eastAsia="Times New Roman"/>
          <w:szCs w:val="24"/>
        </w:rPr>
        <w:t xml:space="preserve"> καθώς και η εξαίρεση από την αναστολή των υπηρεσιακών μεταβολών λόγω εκλογών</w:t>
      </w:r>
      <w:r>
        <w:rPr>
          <w:rFonts w:eastAsia="Times New Roman"/>
          <w:szCs w:val="24"/>
        </w:rPr>
        <w:t>, η ε</w:t>
      </w:r>
      <w:r w:rsidRPr="00E12A74">
        <w:rPr>
          <w:rFonts w:eastAsia="Times New Roman"/>
          <w:szCs w:val="24"/>
        </w:rPr>
        <w:t xml:space="preserve">πιστροφή των δημοτικών αστυνομικών από τα καταστήματα </w:t>
      </w:r>
      <w:r w:rsidRPr="00E12A74">
        <w:rPr>
          <w:rFonts w:eastAsia="Times New Roman"/>
          <w:szCs w:val="24"/>
        </w:rPr>
        <w:lastRenderedPageBreak/>
        <w:t>κράτησης</w:t>
      </w:r>
      <w:r>
        <w:rPr>
          <w:rFonts w:eastAsia="Times New Roman"/>
          <w:szCs w:val="24"/>
        </w:rPr>
        <w:t>,</w:t>
      </w:r>
      <w:r w:rsidRPr="00E12A74">
        <w:rPr>
          <w:rFonts w:eastAsia="Times New Roman"/>
          <w:szCs w:val="24"/>
        </w:rPr>
        <w:t xml:space="preserve"> αποκαθίστ</w:t>
      </w:r>
      <w:r>
        <w:rPr>
          <w:rFonts w:eastAsia="Times New Roman"/>
          <w:szCs w:val="24"/>
        </w:rPr>
        <w:t xml:space="preserve">αται </w:t>
      </w:r>
      <w:r w:rsidRPr="00E12A74">
        <w:rPr>
          <w:rFonts w:eastAsia="Times New Roman"/>
          <w:szCs w:val="24"/>
        </w:rPr>
        <w:t xml:space="preserve">έτσι και η τελευταία μεγάλη αδικία που μας είχε αφήσει </w:t>
      </w:r>
      <w:r>
        <w:rPr>
          <w:rFonts w:eastAsia="Times New Roman"/>
          <w:szCs w:val="24"/>
        </w:rPr>
        <w:t>προίκα</w:t>
      </w:r>
      <w:r w:rsidRPr="00E12A74">
        <w:rPr>
          <w:rFonts w:eastAsia="Times New Roman"/>
          <w:szCs w:val="24"/>
        </w:rPr>
        <w:t xml:space="preserve"> η περίοδος </w:t>
      </w:r>
      <w:r>
        <w:rPr>
          <w:rFonts w:eastAsia="Times New Roman"/>
          <w:szCs w:val="24"/>
        </w:rPr>
        <w:t xml:space="preserve">Κυριάκου Μητσοτάκη στο </w:t>
      </w:r>
      <w:r>
        <w:rPr>
          <w:rFonts w:eastAsia="Times New Roman"/>
          <w:szCs w:val="24"/>
        </w:rPr>
        <w:t>Υ</w:t>
      </w:r>
      <w:r w:rsidRPr="00E12A74">
        <w:rPr>
          <w:rFonts w:eastAsia="Times New Roman"/>
          <w:szCs w:val="24"/>
        </w:rPr>
        <w:t>πουργείο Διοικητικής Ανασυγκρότησης</w:t>
      </w:r>
      <w:r>
        <w:rPr>
          <w:rFonts w:eastAsia="Times New Roman"/>
          <w:szCs w:val="24"/>
        </w:rPr>
        <w:t>.</w:t>
      </w:r>
    </w:p>
    <w:p w14:paraId="03A7320F" w14:textId="77777777" w:rsidR="00E615E6" w:rsidRDefault="00720F21">
      <w:pPr>
        <w:spacing w:after="0" w:line="600" w:lineRule="auto"/>
        <w:ind w:firstLine="720"/>
        <w:jc w:val="both"/>
        <w:rPr>
          <w:rFonts w:eastAsia="Times New Roman"/>
          <w:szCs w:val="24"/>
        </w:rPr>
      </w:pPr>
      <w:r>
        <w:rPr>
          <w:rFonts w:eastAsia="Times New Roman"/>
          <w:szCs w:val="24"/>
        </w:rPr>
        <w:t>Τ</w:t>
      </w:r>
      <w:r w:rsidRPr="00E12A74">
        <w:rPr>
          <w:rFonts w:eastAsia="Times New Roman"/>
          <w:szCs w:val="24"/>
        </w:rPr>
        <w:t>ελειώνοντας</w:t>
      </w:r>
      <w:r>
        <w:rPr>
          <w:rFonts w:eastAsia="Times New Roman"/>
          <w:szCs w:val="24"/>
        </w:rPr>
        <w:t>,</w:t>
      </w:r>
      <w:r w:rsidRPr="00E12A74">
        <w:rPr>
          <w:rFonts w:eastAsia="Times New Roman"/>
          <w:szCs w:val="24"/>
        </w:rPr>
        <w:t xml:space="preserve"> κυρίες και κύριοι συνάδελφοι</w:t>
      </w:r>
      <w:r>
        <w:rPr>
          <w:rFonts w:eastAsia="Times New Roman"/>
          <w:szCs w:val="24"/>
        </w:rPr>
        <w:t>,</w:t>
      </w:r>
      <w:r w:rsidRPr="00E12A74">
        <w:rPr>
          <w:rFonts w:eastAsia="Times New Roman"/>
          <w:szCs w:val="24"/>
        </w:rPr>
        <w:t xml:space="preserve"> θέλω να πω </w:t>
      </w:r>
      <w:r>
        <w:rPr>
          <w:rFonts w:eastAsia="Times New Roman"/>
          <w:szCs w:val="24"/>
        </w:rPr>
        <w:t>ότι για ένα μεγάλο διάστημα η Κ</w:t>
      </w:r>
      <w:r w:rsidRPr="00E12A74">
        <w:rPr>
          <w:rFonts w:eastAsia="Times New Roman"/>
          <w:szCs w:val="24"/>
        </w:rPr>
        <w:t>υβέρνηση</w:t>
      </w:r>
      <w:r>
        <w:rPr>
          <w:rFonts w:eastAsia="Times New Roman"/>
          <w:szCs w:val="24"/>
        </w:rPr>
        <w:t>,</w:t>
      </w:r>
      <w:r w:rsidRPr="00E12A74">
        <w:rPr>
          <w:rFonts w:eastAsia="Times New Roman"/>
          <w:szCs w:val="24"/>
        </w:rPr>
        <w:t xml:space="preserve"> προσπαθώντας να </w:t>
      </w:r>
      <w:r>
        <w:rPr>
          <w:rFonts w:eastAsia="Times New Roman"/>
          <w:szCs w:val="24"/>
        </w:rPr>
        <w:t>αμβλύνει</w:t>
      </w:r>
      <w:r w:rsidRPr="00E12A74">
        <w:rPr>
          <w:rFonts w:eastAsia="Times New Roman"/>
          <w:szCs w:val="24"/>
        </w:rPr>
        <w:t xml:space="preserve"> ή να εξισορροπήσει το βαρύ φορτίο των </w:t>
      </w:r>
      <w:proofErr w:type="spellStart"/>
      <w:r w:rsidRPr="00E12A74">
        <w:rPr>
          <w:rFonts w:eastAsia="Times New Roman"/>
          <w:szCs w:val="24"/>
        </w:rPr>
        <w:t>μνημονιακών</w:t>
      </w:r>
      <w:proofErr w:type="spellEnd"/>
      <w:r w:rsidRPr="00E12A74">
        <w:rPr>
          <w:rFonts w:eastAsia="Times New Roman"/>
          <w:szCs w:val="24"/>
        </w:rPr>
        <w:t xml:space="preserve"> δεσμεύσεων</w:t>
      </w:r>
      <w:r>
        <w:rPr>
          <w:rFonts w:eastAsia="Times New Roman"/>
          <w:szCs w:val="24"/>
        </w:rPr>
        <w:t>,</w:t>
      </w:r>
      <w:r w:rsidRPr="00E12A74">
        <w:rPr>
          <w:rFonts w:eastAsia="Times New Roman"/>
          <w:szCs w:val="24"/>
        </w:rPr>
        <w:t xml:space="preserve"> που κατά κύριο λόγο </w:t>
      </w:r>
      <w:r>
        <w:rPr>
          <w:rFonts w:eastAsia="Times New Roman"/>
          <w:szCs w:val="24"/>
        </w:rPr>
        <w:t xml:space="preserve">μας </w:t>
      </w:r>
      <w:r w:rsidRPr="00E12A74">
        <w:rPr>
          <w:rFonts w:eastAsia="Times New Roman"/>
          <w:szCs w:val="24"/>
        </w:rPr>
        <w:t>είχαν φορτώ</w:t>
      </w:r>
      <w:r w:rsidRPr="00E12A74">
        <w:rPr>
          <w:rFonts w:eastAsia="Times New Roman"/>
          <w:szCs w:val="24"/>
        </w:rPr>
        <w:t>σει οι προηγούμενες κυβερνήσεις</w:t>
      </w:r>
      <w:r>
        <w:rPr>
          <w:rFonts w:eastAsia="Times New Roman"/>
          <w:szCs w:val="24"/>
        </w:rPr>
        <w:t>,</w:t>
      </w:r>
      <w:r w:rsidRPr="00E12A74">
        <w:rPr>
          <w:rFonts w:eastAsia="Times New Roman"/>
          <w:szCs w:val="24"/>
        </w:rPr>
        <w:t xml:space="preserve"> εφάρμοζε αυτό που είχαμε ονομάσει </w:t>
      </w:r>
      <w:r>
        <w:rPr>
          <w:rFonts w:eastAsia="Times New Roman"/>
          <w:szCs w:val="24"/>
        </w:rPr>
        <w:t>«Παράλληλο Π</w:t>
      </w:r>
      <w:r w:rsidRPr="00E12A74">
        <w:rPr>
          <w:rFonts w:eastAsia="Times New Roman"/>
          <w:szCs w:val="24"/>
        </w:rPr>
        <w:t>ρόγραμμα</w:t>
      </w:r>
      <w:r>
        <w:rPr>
          <w:rFonts w:eastAsia="Times New Roman"/>
          <w:szCs w:val="24"/>
        </w:rPr>
        <w:t>». Μ</w:t>
      </w:r>
      <w:r w:rsidRPr="00E12A74">
        <w:rPr>
          <w:rFonts w:eastAsia="Times New Roman"/>
          <w:szCs w:val="24"/>
        </w:rPr>
        <w:t xml:space="preserve">ετά τον Αύγουστο του 2018 με </w:t>
      </w:r>
      <w:r>
        <w:rPr>
          <w:rFonts w:eastAsia="Times New Roman"/>
          <w:szCs w:val="24"/>
        </w:rPr>
        <w:t>μια</w:t>
      </w:r>
      <w:r w:rsidRPr="00E12A74">
        <w:rPr>
          <w:rFonts w:eastAsia="Times New Roman"/>
          <w:szCs w:val="24"/>
        </w:rPr>
        <w:t xml:space="preserve"> σειρά νομοθετημάτων</w:t>
      </w:r>
      <w:r>
        <w:rPr>
          <w:rFonts w:eastAsia="Times New Roman"/>
          <w:szCs w:val="24"/>
        </w:rPr>
        <w:t>,</w:t>
      </w:r>
      <w:r w:rsidRPr="00E12A74">
        <w:rPr>
          <w:rFonts w:eastAsia="Times New Roman"/>
          <w:szCs w:val="24"/>
        </w:rPr>
        <w:t xml:space="preserve"> μεταξύ των οποίων και το σημερινό</w:t>
      </w:r>
      <w:r>
        <w:rPr>
          <w:rFonts w:eastAsia="Times New Roman"/>
          <w:szCs w:val="24"/>
        </w:rPr>
        <w:t>,</w:t>
      </w:r>
      <w:r w:rsidRPr="00E12A74">
        <w:rPr>
          <w:rFonts w:eastAsia="Times New Roman"/>
          <w:szCs w:val="24"/>
        </w:rPr>
        <w:t xml:space="preserve"> το </w:t>
      </w:r>
      <w:r>
        <w:rPr>
          <w:rFonts w:eastAsia="Times New Roman"/>
          <w:szCs w:val="24"/>
        </w:rPr>
        <w:t>«</w:t>
      </w:r>
      <w:r w:rsidRPr="00E12A74">
        <w:rPr>
          <w:rFonts w:eastAsia="Times New Roman"/>
          <w:szCs w:val="24"/>
        </w:rPr>
        <w:t>Παράλληλο Πρόγραμμα</w:t>
      </w:r>
      <w:r>
        <w:rPr>
          <w:rFonts w:eastAsia="Times New Roman"/>
          <w:szCs w:val="24"/>
        </w:rPr>
        <w:t>»</w:t>
      </w:r>
      <w:r w:rsidRPr="00E12A74">
        <w:rPr>
          <w:rFonts w:eastAsia="Times New Roman"/>
          <w:szCs w:val="24"/>
        </w:rPr>
        <w:t xml:space="preserve"> </w:t>
      </w:r>
      <w:r>
        <w:rPr>
          <w:rFonts w:eastAsia="Times New Roman"/>
          <w:szCs w:val="24"/>
        </w:rPr>
        <w:t xml:space="preserve">δεν είναι πια παρακολούθημα των </w:t>
      </w:r>
      <w:proofErr w:type="spellStart"/>
      <w:r>
        <w:rPr>
          <w:rFonts w:eastAsia="Times New Roman"/>
          <w:szCs w:val="24"/>
        </w:rPr>
        <w:t>μνημονιακών</w:t>
      </w:r>
      <w:proofErr w:type="spellEnd"/>
      <w:r>
        <w:rPr>
          <w:rFonts w:eastAsia="Times New Roman"/>
          <w:szCs w:val="24"/>
        </w:rPr>
        <w:t xml:space="preserve"> πολιτικ</w:t>
      </w:r>
      <w:r>
        <w:rPr>
          <w:rFonts w:eastAsia="Times New Roman"/>
          <w:szCs w:val="24"/>
        </w:rPr>
        <w:t>ών,</w:t>
      </w:r>
      <w:r w:rsidRPr="00E12A74">
        <w:rPr>
          <w:rFonts w:eastAsia="Times New Roman"/>
          <w:szCs w:val="24"/>
        </w:rPr>
        <w:t xml:space="preserve"> αλλά καταλαμβάνει </w:t>
      </w:r>
      <w:r>
        <w:rPr>
          <w:rFonts w:eastAsia="Times New Roman"/>
          <w:szCs w:val="24"/>
        </w:rPr>
        <w:t xml:space="preserve">τον </w:t>
      </w:r>
      <w:r w:rsidRPr="00E12A74">
        <w:rPr>
          <w:rFonts w:eastAsia="Times New Roman"/>
          <w:szCs w:val="24"/>
        </w:rPr>
        <w:t>κεντρικό χώρο των πολιτικ</w:t>
      </w:r>
      <w:r>
        <w:rPr>
          <w:rFonts w:eastAsia="Times New Roman"/>
          <w:szCs w:val="24"/>
        </w:rPr>
        <w:t>ών και νομοθετικών επιλογών μας.</w:t>
      </w:r>
    </w:p>
    <w:p w14:paraId="03A73210" w14:textId="77777777" w:rsidR="00E615E6" w:rsidRDefault="00720F21">
      <w:pPr>
        <w:spacing w:after="0" w:line="600" w:lineRule="auto"/>
        <w:ind w:firstLine="720"/>
        <w:jc w:val="both"/>
        <w:rPr>
          <w:rFonts w:eastAsia="Times New Roman"/>
          <w:szCs w:val="24"/>
        </w:rPr>
      </w:pPr>
      <w:r w:rsidRPr="00E12A74">
        <w:rPr>
          <w:rFonts w:eastAsia="Times New Roman"/>
          <w:szCs w:val="24"/>
        </w:rPr>
        <w:t>Σας ευχαριστώ</w:t>
      </w:r>
      <w:r>
        <w:rPr>
          <w:rFonts w:eastAsia="Times New Roman"/>
          <w:szCs w:val="24"/>
        </w:rPr>
        <w:t>.</w:t>
      </w:r>
    </w:p>
    <w:p w14:paraId="03A73211" w14:textId="77777777" w:rsidR="00E615E6" w:rsidRDefault="00720F21">
      <w:pPr>
        <w:spacing w:after="0" w:line="600" w:lineRule="auto"/>
        <w:ind w:firstLine="720"/>
        <w:jc w:val="center"/>
        <w:rPr>
          <w:rFonts w:eastAsia="Times New Roman"/>
          <w:szCs w:val="24"/>
        </w:rPr>
      </w:pPr>
      <w:r>
        <w:rPr>
          <w:rFonts w:eastAsia="Times New Roman"/>
          <w:szCs w:val="24"/>
        </w:rPr>
        <w:t>(Χειροκροτήματα από την πτέρυγα του ΣΥΡΙΖΑ)</w:t>
      </w:r>
    </w:p>
    <w:p w14:paraId="03A73212" w14:textId="77777777" w:rsidR="00E615E6" w:rsidRDefault="00720F21">
      <w:pPr>
        <w:spacing w:after="0" w:line="600" w:lineRule="auto"/>
        <w:ind w:firstLine="720"/>
        <w:jc w:val="both"/>
        <w:rPr>
          <w:rFonts w:eastAsia="Times New Roman"/>
          <w:szCs w:val="24"/>
        </w:rPr>
      </w:pPr>
      <w:r w:rsidRPr="002A5E00">
        <w:rPr>
          <w:rFonts w:eastAsia="Times New Roman"/>
          <w:b/>
          <w:szCs w:val="24"/>
        </w:rPr>
        <w:t>ΠΡΟΕΔΡΕΥΩΝ (Μάριος Γεωργιάδης):</w:t>
      </w:r>
      <w:r>
        <w:rPr>
          <w:rFonts w:eastAsia="Times New Roman"/>
          <w:b/>
          <w:szCs w:val="24"/>
        </w:rPr>
        <w:t xml:space="preserve"> </w:t>
      </w:r>
      <w:r>
        <w:rPr>
          <w:rFonts w:eastAsia="Times New Roman"/>
          <w:szCs w:val="24"/>
        </w:rPr>
        <w:t xml:space="preserve">Ευχαριστούμε τον κ. </w:t>
      </w:r>
      <w:proofErr w:type="spellStart"/>
      <w:r>
        <w:rPr>
          <w:rFonts w:eastAsia="Times New Roman"/>
          <w:szCs w:val="24"/>
        </w:rPr>
        <w:t>Σπαρτινό</w:t>
      </w:r>
      <w:proofErr w:type="spellEnd"/>
      <w:r>
        <w:rPr>
          <w:rFonts w:eastAsia="Times New Roman"/>
          <w:szCs w:val="24"/>
        </w:rPr>
        <w:t>.</w:t>
      </w:r>
    </w:p>
    <w:p w14:paraId="03A73213" w14:textId="77777777" w:rsidR="00E615E6" w:rsidRDefault="00720F21">
      <w:pPr>
        <w:spacing w:after="0" w:line="600" w:lineRule="auto"/>
        <w:ind w:firstLine="720"/>
        <w:jc w:val="both"/>
        <w:rPr>
          <w:rFonts w:eastAsia="Times New Roman"/>
          <w:szCs w:val="24"/>
        </w:rPr>
      </w:pPr>
      <w:r w:rsidRPr="001E7F61">
        <w:rPr>
          <w:rFonts w:eastAsia="Times New Roman"/>
          <w:szCs w:val="24"/>
        </w:rPr>
        <w:t>Κυρίες και κύριοι συνάδελφοι, έχω την τιμή να ανακο</w:t>
      </w:r>
      <w:r w:rsidRPr="001E7F61">
        <w:rPr>
          <w:rFonts w:eastAsia="Times New Roman"/>
          <w:szCs w:val="24"/>
        </w:rPr>
        <w:t xml:space="preserve">ινώσω στο Σώμα ότι τη συνεδρίασή μας παρακολουθούν από τα </w:t>
      </w:r>
      <w:r w:rsidRPr="001E7F61">
        <w:rPr>
          <w:rFonts w:eastAsia="Times New Roman"/>
          <w:szCs w:val="24"/>
        </w:rPr>
        <w:lastRenderedPageBreak/>
        <w:t xml:space="preserve">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w:t>
      </w:r>
      <w:r>
        <w:rPr>
          <w:rFonts w:eastAsia="Times New Roman"/>
          <w:szCs w:val="24"/>
        </w:rPr>
        <w:t>τρι</w:t>
      </w:r>
      <w:r>
        <w:rPr>
          <w:rFonts w:eastAsia="Times New Roman"/>
          <w:szCs w:val="24"/>
        </w:rPr>
        <w:t xml:space="preserve">άντα δύο μαθήτριες και μαθητές </w:t>
      </w:r>
      <w:r w:rsidRPr="001E7F61">
        <w:rPr>
          <w:rFonts w:eastAsia="Times New Roman"/>
          <w:szCs w:val="24"/>
        </w:rPr>
        <w:t xml:space="preserve">και </w:t>
      </w:r>
      <w:r>
        <w:rPr>
          <w:rFonts w:eastAsia="Times New Roman"/>
          <w:szCs w:val="24"/>
        </w:rPr>
        <w:t xml:space="preserve">τρεις </w:t>
      </w:r>
      <w:r w:rsidRPr="001E7F61">
        <w:rPr>
          <w:rFonts w:eastAsia="Times New Roman"/>
          <w:szCs w:val="24"/>
        </w:rPr>
        <w:t xml:space="preserve">συνοδοί </w:t>
      </w:r>
      <w:r>
        <w:rPr>
          <w:rFonts w:eastAsia="Times New Roman"/>
          <w:szCs w:val="24"/>
        </w:rPr>
        <w:t>εκπαιδευτικοί από το 1</w:t>
      </w:r>
      <w:r w:rsidRPr="008428C0">
        <w:rPr>
          <w:rFonts w:eastAsia="Times New Roman"/>
          <w:szCs w:val="24"/>
          <w:vertAlign w:val="superscript"/>
        </w:rPr>
        <w:t>ο</w:t>
      </w:r>
      <w:r>
        <w:rPr>
          <w:rFonts w:eastAsia="Times New Roman"/>
          <w:szCs w:val="24"/>
        </w:rPr>
        <w:t xml:space="preserve"> Δημοτικό Σχολείο </w:t>
      </w:r>
      <w:proofErr w:type="spellStart"/>
      <w:r>
        <w:rPr>
          <w:rFonts w:eastAsia="Times New Roman"/>
          <w:szCs w:val="24"/>
        </w:rPr>
        <w:t>Φιλύρου</w:t>
      </w:r>
      <w:proofErr w:type="spellEnd"/>
      <w:r>
        <w:rPr>
          <w:rFonts w:eastAsia="Times New Roman"/>
          <w:szCs w:val="24"/>
        </w:rPr>
        <w:t xml:space="preserve"> Θεσσαλονίκης</w:t>
      </w:r>
      <w:r w:rsidRPr="001E7F61">
        <w:rPr>
          <w:rFonts w:eastAsia="Times New Roman"/>
          <w:szCs w:val="24"/>
        </w:rPr>
        <w:t xml:space="preserve">. </w:t>
      </w:r>
    </w:p>
    <w:p w14:paraId="03A73214" w14:textId="77777777" w:rsidR="00E615E6" w:rsidRDefault="00720F21">
      <w:pPr>
        <w:spacing w:after="0" w:line="600" w:lineRule="auto"/>
        <w:ind w:firstLine="720"/>
        <w:jc w:val="both"/>
        <w:rPr>
          <w:rFonts w:eastAsia="Times New Roman"/>
          <w:szCs w:val="24"/>
        </w:rPr>
      </w:pPr>
      <w:r>
        <w:rPr>
          <w:rFonts w:eastAsia="Times New Roman"/>
          <w:szCs w:val="24"/>
        </w:rPr>
        <w:t>Η Βουλή σά</w:t>
      </w:r>
      <w:r w:rsidRPr="001E7F61">
        <w:rPr>
          <w:rFonts w:eastAsia="Times New Roman"/>
          <w:szCs w:val="24"/>
        </w:rPr>
        <w:t xml:space="preserve">ς καλωσορίζει. </w:t>
      </w:r>
    </w:p>
    <w:p w14:paraId="03A73215" w14:textId="77777777" w:rsidR="00E615E6" w:rsidRDefault="00720F21">
      <w:pPr>
        <w:spacing w:after="0" w:line="600" w:lineRule="auto"/>
        <w:ind w:firstLine="720"/>
        <w:jc w:val="center"/>
        <w:rPr>
          <w:rFonts w:eastAsia="Times New Roman"/>
          <w:szCs w:val="24"/>
        </w:rPr>
      </w:pPr>
      <w:r>
        <w:rPr>
          <w:rFonts w:eastAsia="Times New Roman"/>
          <w:szCs w:val="24"/>
        </w:rPr>
        <w:t>(Χειροκροτήματα απ</w:t>
      </w:r>
      <w:r>
        <w:rPr>
          <w:rFonts w:eastAsia="Times New Roman"/>
          <w:szCs w:val="24"/>
        </w:rPr>
        <w:t>’</w:t>
      </w:r>
      <w:r w:rsidRPr="001E7F61">
        <w:rPr>
          <w:rFonts w:eastAsia="Times New Roman"/>
          <w:szCs w:val="24"/>
        </w:rPr>
        <w:t xml:space="preserve"> όλες τις πτέρυγες της Βουλής)</w:t>
      </w:r>
    </w:p>
    <w:p w14:paraId="03A73216" w14:textId="77777777" w:rsidR="00E615E6" w:rsidRDefault="00720F21">
      <w:pPr>
        <w:spacing w:after="0" w:line="600" w:lineRule="auto"/>
        <w:ind w:firstLine="720"/>
        <w:jc w:val="both"/>
        <w:rPr>
          <w:rFonts w:eastAsia="Times New Roman"/>
          <w:szCs w:val="24"/>
        </w:rPr>
      </w:pPr>
      <w:r>
        <w:rPr>
          <w:rFonts w:eastAsia="Times New Roman"/>
          <w:szCs w:val="24"/>
        </w:rPr>
        <w:t xml:space="preserve">Ο κ. </w:t>
      </w:r>
      <w:proofErr w:type="spellStart"/>
      <w:r>
        <w:rPr>
          <w:rFonts w:eastAsia="Times New Roman"/>
          <w:szCs w:val="24"/>
        </w:rPr>
        <w:t>Δένδιας</w:t>
      </w:r>
      <w:proofErr w:type="spellEnd"/>
      <w:r>
        <w:rPr>
          <w:rFonts w:eastAsia="Times New Roman"/>
          <w:szCs w:val="24"/>
        </w:rPr>
        <w:t xml:space="preserve">, Κοινοβουλευτικός Εκπρόσωπος της Νέας Δημοκρατίας, έχει τον λόγο για δώδεκα λεπτά. </w:t>
      </w:r>
    </w:p>
    <w:p w14:paraId="03A73217" w14:textId="77777777" w:rsidR="00E615E6" w:rsidRDefault="00720F21">
      <w:pPr>
        <w:spacing w:after="0" w:line="600" w:lineRule="auto"/>
        <w:ind w:firstLine="720"/>
        <w:jc w:val="both"/>
        <w:rPr>
          <w:rFonts w:eastAsia="Times New Roman"/>
          <w:szCs w:val="24"/>
        </w:rPr>
      </w:pPr>
      <w:r>
        <w:rPr>
          <w:rFonts w:eastAsia="Times New Roman"/>
          <w:b/>
          <w:szCs w:val="24"/>
        </w:rPr>
        <w:t>ΝΙΚΟΛΑΟΣ</w:t>
      </w:r>
      <w:r>
        <w:rPr>
          <w:rFonts w:eastAsia="Times New Roman"/>
          <w:b/>
          <w:szCs w:val="24"/>
        </w:rPr>
        <w:t xml:space="preserve"> - </w:t>
      </w:r>
      <w:r>
        <w:rPr>
          <w:rFonts w:eastAsia="Times New Roman"/>
          <w:b/>
          <w:szCs w:val="24"/>
        </w:rPr>
        <w:t xml:space="preserve">ΓΕΩΡΓΙΟΣ ΔΕΝΔΙΑΣ: </w:t>
      </w:r>
      <w:r>
        <w:rPr>
          <w:rFonts w:eastAsia="Times New Roman"/>
          <w:szCs w:val="24"/>
        </w:rPr>
        <w:t xml:space="preserve">Σας ευχαριστώ πολύ, κύριε Πρόεδρε. </w:t>
      </w:r>
    </w:p>
    <w:p w14:paraId="03A73218" w14:textId="77777777" w:rsidR="00E615E6" w:rsidRDefault="00720F21">
      <w:pPr>
        <w:spacing w:after="0" w:line="600" w:lineRule="auto"/>
        <w:ind w:firstLine="720"/>
        <w:jc w:val="both"/>
        <w:rPr>
          <w:rFonts w:eastAsia="Times New Roman"/>
          <w:color w:val="212121"/>
          <w:szCs w:val="24"/>
        </w:rPr>
      </w:pPr>
      <w:r>
        <w:rPr>
          <w:rFonts w:eastAsia="Times New Roman"/>
          <w:color w:val="212121"/>
          <w:szCs w:val="24"/>
        </w:rPr>
        <w:t>Κύριε Υπουργέ,</w:t>
      </w:r>
      <w:r w:rsidRPr="008428C0">
        <w:rPr>
          <w:rFonts w:eastAsia="Times New Roman"/>
          <w:color w:val="212121"/>
          <w:szCs w:val="24"/>
        </w:rPr>
        <w:t xml:space="preserve"> κυρίες </w:t>
      </w:r>
      <w:r>
        <w:rPr>
          <w:rFonts w:eastAsia="Times New Roman"/>
          <w:color w:val="212121"/>
          <w:szCs w:val="24"/>
        </w:rPr>
        <w:t xml:space="preserve">και </w:t>
      </w:r>
      <w:r w:rsidRPr="008428C0">
        <w:rPr>
          <w:rFonts w:eastAsia="Times New Roman"/>
          <w:color w:val="212121"/>
          <w:szCs w:val="24"/>
        </w:rPr>
        <w:t>κύριοι συνάδελφοι</w:t>
      </w:r>
      <w:r>
        <w:rPr>
          <w:rFonts w:eastAsia="Times New Roman"/>
          <w:color w:val="212121"/>
          <w:szCs w:val="24"/>
        </w:rPr>
        <w:t>, θα κάνω μια κ</w:t>
      </w:r>
      <w:r w:rsidRPr="008428C0">
        <w:rPr>
          <w:rFonts w:eastAsia="Times New Roman"/>
          <w:color w:val="212121"/>
          <w:szCs w:val="24"/>
        </w:rPr>
        <w:t>αταρχήν γενική τοποθέτηση εξαιτίας δ</w:t>
      </w:r>
      <w:r w:rsidRPr="008428C0">
        <w:rPr>
          <w:rFonts w:eastAsia="Times New Roman"/>
          <w:color w:val="212121"/>
          <w:szCs w:val="24"/>
        </w:rPr>
        <w:t>ιαφόρων που ακούγονται όχι μόν</w:t>
      </w:r>
      <w:r>
        <w:rPr>
          <w:rFonts w:eastAsia="Times New Roman"/>
          <w:color w:val="212121"/>
          <w:szCs w:val="24"/>
        </w:rPr>
        <w:t xml:space="preserve">ο σήμερα, αλλά </w:t>
      </w:r>
      <w:r w:rsidRPr="008428C0">
        <w:rPr>
          <w:rFonts w:eastAsia="Times New Roman"/>
          <w:color w:val="212121"/>
          <w:szCs w:val="24"/>
        </w:rPr>
        <w:t>και το</w:t>
      </w:r>
      <w:r>
        <w:rPr>
          <w:rFonts w:eastAsia="Times New Roman"/>
          <w:color w:val="212121"/>
          <w:szCs w:val="24"/>
        </w:rPr>
        <w:t>ν τελευταίο καιρό στην Α</w:t>
      </w:r>
      <w:r w:rsidRPr="008428C0">
        <w:rPr>
          <w:rFonts w:eastAsia="Times New Roman"/>
          <w:color w:val="212121"/>
          <w:szCs w:val="24"/>
        </w:rPr>
        <w:t>ίθουσα από την πλευρά τ</w:t>
      </w:r>
      <w:r>
        <w:rPr>
          <w:rFonts w:eastAsia="Times New Roman"/>
          <w:color w:val="212121"/>
          <w:szCs w:val="24"/>
        </w:rPr>
        <w:t xml:space="preserve">ων συναδέλφων της κυβερνητικής </w:t>
      </w:r>
      <w:r>
        <w:rPr>
          <w:rFonts w:eastAsia="Times New Roman"/>
          <w:color w:val="212121"/>
          <w:szCs w:val="24"/>
        </w:rPr>
        <w:t>π</w:t>
      </w:r>
      <w:r w:rsidRPr="008428C0">
        <w:rPr>
          <w:rFonts w:eastAsia="Times New Roman"/>
          <w:color w:val="212121"/>
          <w:szCs w:val="24"/>
        </w:rPr>
        <w:t>λειοψηφίας</w:t>
      </w:r>
      <w:r>
        <w:rPr>
          <w:rFonts w:eastAsia="Times New Roman"/>
          <w:color w:val="212121"/>
          <w:szCs w:val="24"/>
        </w:rPr>
        <w:t>, τα οποία, όμως, υπο</w:t>
      </w:r>
      <w:r w:rsidRPr="008428C0">
        <w:rPr>
          <w:rFonts w:eastAsia="Times New Roman"/>
          <w:color w:val="212121"/>
          <w:szCs w:val="24"/>
        </w:rPr>
        <w:t xml:space="preserve">δηλώνουν </w:t>
      </w:r>
      <w:r>
        <w:rPr>
          <w:rFonts w:eastAsia="Times New Roman"/>
          <w:color w:val="212121"/>
          <w:szCs w:val="24"/>
        </w:rPr>
        <w:t xml:space="preserve">–νομίζω- είτε μια </w:t>
      </w:r>
      <w:r w:rsidRPr="008428C0">
        <w:rPr>
          <w:rFonts w:eastAsia="Times New Roman"/>
          <w:color w:val="212121"/>
          <w:szCs w:val="24"/>
        </w:rPr>
        <w:t xml:space="preserve">εθελούσια σύγχυση </w:t>
      </w:r>
      <w:r>
        <w:rPr>
          <w:rFonts w:eastAsia="Times New Roman"/>
          <w:color w:val="212121"/>
          <w:szCs w:val="24"/>
        </w:rPr>
        <w:t>είτε μι</w:t>
      </w:r>
      <w:r w:rsidRPr="008428C0">
        <w:rPr>
          <w:rFonts w:eastAsia="Times New Roman"/>
          <w:color w:val="212121"/>
          <w:szCs w:val="24"/>
        </w:rPr>
        <w:t>α αθέλητη σύγχυση</w:t>
      </w:r>
      <w:r>
        <w:rPr>
          <w:rFonts w:eastAsia="Times New Roman"/>
          <w:color w:val="212121"/>
          <w:szCs w:val="24"/>
        </w:rPr>
        <w:t>,</w:t>
      </w:r>
      <w:r w:rsidRPr="008428C0">
        <w:rPr>
          <w:rFonts w:eastAsia="Times New Roman"/>
          <w:color w:val="212121"/>
          <w:szCs w:val="24"/>
        </w:rPr>
        <w:t xml:space="preserve"> αλλά πάντως αυτονόητη σύ</w:t>
      </w:r>
      <w:r w:rsidRPr="008428C0">
        <w:rPr>
          <w:rFonts w:eastAsia="Times New Roman"/>
          <w:color w:val="212121"/>
          <w:szCs w:val="24"/>
        </w:rPr>
        <w:t>γχυση</w:t>
      </w:r>
      <w:r>
        <w:rPr>
          <w:rFonts w:eastAsia="Times New Roman"/>
          <w:color w:val="212121"/>
          <w:szCs w:val="24"/>
        </w:rPr>
        <w:t>.</w:t>
      </w:r>
      <w:r w:rsidRPr="008428C0">
        <w:rPr>
          <w:rFonts w:eastAsia="Times New Roman"/>
          <w:color w:val="212121"/>
          <w:szCs w:val="24"/>
        </w:rPr>
        <w:t xml:space="preserve"> </w:t>
      </w:r>
    </w:p>
    <w:p w14:paraId="03A73219" w14:textId="77777777" w:rsidR="00E615E6" w:rsidRDefault="00720F21">
      <w:pPr>
        <w:spacing w:after="0" w:line="600" w:lineRule="auto"/>
        <w:ind w:firstLine="720"/>
        <w:jc w:val="both"/>
        <w:rPr>
          <w:rFonts w:eastAsia="Times New Roman"/>
          <w:color w:val="212121"/>
          <w:szCs w:val="24"/>
        </w:rPr>
      </w:pPr>
      <w:r>
        <w:rPr>
          <w:rFonts w:eastAsia="Times New Roman"/>
          <w:color w:val="212121"/>
          <w:szCs w:val="24"/>
        </w:rPr>
        <w:lastRenderedPageBreak/>
        <w:t>Πρ</w:t>
      </w:r>
      <w:r w:rsidRPr="008428C0">
        <w:rPr>
          <w:rFonts w:eastAsia="Times New Roman"/>
          <w:color w:val="212121"/>
          <w:szCs w:val="24"/>
        </w:rPr>
        <w:t>οσπαθούν να τεμαχίσουν το πολιτικό σκηνικό σε δύο απόψεις</w:t>
      </w:r>
      <w:r>
        <w:rPr>
          <w:rFonts w:eastAsia="Times New Roman"/>
          <w:color w:val="212121"/>
          <w:szCs w:val="24"/>
        </w:rPr>
        <w:t xml:space="preserve">. Η </w:t>
      </w:r>
      <w:r w:rsidRPr="008428C0">
        <w:rPr>
          <w:rFonts w:eastAsia="Times New Roman"/>
          <w:color w:val="212121"/>
          <w:szCs w:val="24"/>
        </w:rPr>
        <w:t>μία άποψη</w:t>
      </w:r>
      <w:r>
        <w:rPr>
          <w:rFonts w:eastAsia="Times New Roman"/>
          <w:color w:val="212121"/>
          <w:szCs w:val="24"/>
        </w:rPr>
        <w:t>,</w:t>
      </w:r>
      <w:r w:rsidRPr="008428C0">
        <w:rPr>
          <w:rFonts w:eastAsia="Times New Roman"/>
          <w:color w:val="212121"/>
          <w:szCs w:val="24"/>
        </w:rPr>
        <w:t xml:space="preserve"> την οποία χαρακτηρίζουν ευγενή</w:t>
      </w:r>
      <w:r>
        <w:rPr>
          <w:rFonts w:eastAsia="Times New Roman"/>
          <w:color w:val="212121"/>
          <w:szCs w:val="24"/>
        </w:rPr>
        <w:t>, π</w:t>
      </w:r>
      <w:r w:rsidRPr="008428C0">
        <w:rPr>
          <w:rFonts w:eastAsia="Times New Roman"/>
          <w:color w:val="212121"/>
          <w:szCs w:val="24"/>
        </w:rPr>
        <w:t>ροοδευτική</w:t>
      </w:r>
      <w:r>
        <w:rPr>
          <w:rFonts w:eastAsia="Times New Roman"/>
          <w:color w:val="212121"/>
          <w:szCs w:val="24"/>
        </w:rPr>
        <w:t>,</w:t>
      </w:r>
      <w:r w:rsidRPr="008428C0">
        <w:rPr>
          <w:rFonts w:eastAsia="Times New Roman"/>
          <w:color w:val="212121"/>
          <w:szCs w:val="24"/>
        </w:rPr>
        <w:t xml:space="preserve"> ουμανιστική</w:t>
      </w:r>
      <w:r>
        <w:rPr>
          <w:rFonts w:eastAsia="Times New Roman"/>
          <w:color w:val="212121"/>
          <w:szCs w:val="24"/>
        </w:rPr>
        <w:t>,</w:t>
      </w:r>
      <w:r w:rsidRPr="008428C0">
        <w:rPr>
          <w:rFonts w:eastAsia="Times New Roman"/>
          <w:color w:val="212121"/>
          <w:szCs w:val="24"/>
        </w:rPr>
        <w:t xml:space="preserve"> συνυφασμένη </w:t>
      </w:r>
      <w:r>
        <w:rPr>
          <w:rFonts w:eastAsia="Times New Roman"/>
          <w:color w:val="212121"/>
          <w:szCs w:val="24"/>
        </w:rPr>
        <w:t xml:space="preserve">με τα ανθρώπινα δικαιώματα, </w:t>
      </w:r>
      <w:r w:rsidRPr="008428C0">
        <w:rPr>
          <w:rFonts w:eastAsia="Times New Roman"/>
          <w:color w:val="212121"/>
          <w:szCs w:val="24"/>
        </w:rPr>
        <w:t>είναι πάντα η δική τους άποψη</w:t>
      </w:r>
      <w:r>
        <w:rPr>
          <w:rFonts w:eastAsia="Times New Roman"/>
          <w:color w:val="212121"/>
          <w:szCs w:val="24"/>
        </w:rPr>
        <w:t xml:space="preserve">, </w:t>
      </w:r>
      <w:r w:rsidRPr="008428C0">
        <w:rPr>
          <w:rFonts w:eastAsia="Times New Roman"/>
          <w:color w:val="212121"/>
          <w:szCs w:val="24"/>
        </w:rPr>
        <w:t>ό</w:t>
      </w:r>
      <w:r>
        <w:rPr>
          <w:rFonts w:eastAsia="Times New Roman"/>
          <w:color w:val="212121"/>
          <w:szCs w:val="24"/>
        </w:rPr>
        <w:t>,</w:t>
      </w:r>
      <w:r w:rsidRPr="008428C0">
        <w:rPr>
          <w:rFonts w:eastAsia="Times New Roman"/>
          <w:color w:val="212121"/>
          <w:szCs w:val="24"/>
        </w:rPr>
        <w:t>τι και να λέει το νομοθέτημα το οποίο υποστ</w:t>
      </w:r>
      <w:r w:rsidRPr="008428C0">
        <w:rPr>
          <w:rFonts w:eastAsia="Times New Roman"/>
          <w:color w:val="212121"/>
          <w:szCs w:val="24"/>
        </w:rPr>
        <w:t xml:space="preserve">ηρίζουν </w:t>
      </w:r>
      <w:r>
        <w:rPr>
          <w:rFonts w:eastAsia="Times New Roman"/>
          <w:color w:val="212121"/>
          <w:szCs w:val="24"/>
        </w:rPr>
        <w:t>ή εισηγείται η Κ</w:t>
      </w:r>
      <w:r w:rsidRPr="008428C0">
        <w:rPr>
          <w:rFonts w:eastAsia="Times New Roman"/>
          <w:color w:val="212121"/>
          <w:szCs w:val="24"/>
        </w:rPr>
        <w:t>υβέρνηση</w:t>
      </w:r>
      <w:r>
        <w:rPr>
          <w:rFonts w:eastAsia="Times New Roman"/>
          <w:color w:val="212121"/>
          <w:szCs w:val="24"/>
        </w:rPr>
        <w:t>. Κ</w:t>
      </w:r>
      <w:r w:rsidRPr="008428C0">
        <w:rPr>
          <w:rFonts w:eastAsia="Times New Roman"/>
          <w:color w:val="212121"/>
          <w:szCs w:val="24"/>
        </w:rPr>
        <w:t>αι η άλλη</w:t>
      </w:r>
      <w:r>
        <w:rPr>
          <w:rFonts w:eastAsia="Times New Roman"/>
          <w:color w:val="212121"/>
          <w:szCs w:val="24"/>
        </w:rPr>
        <w:t xml:space="preserve"> είναι αυτή </w:t>
      </w:r>
      <w:r w:rsidRPr="008428C0">
        <w:rPr>
          <w:rFonts w:eastAsia="Times New Roman"/>
          <w:color w:val="212121"/>
          <w:szCs w:val="24"/>
        </w:rPr>
        <w:t xml:space="preserve">η οποία αδιακρίτως </w:t>
      </w:r>
      <w:r>
        <w:rPr>
          <w:rFonts w:eastAsia="Times New Roman"/>
          <w:color w:val="212121"/>
          <w:szCs w:val="24"/>
        </w:rPr>
        <w:t>-</w:t>
      </w:r>
      <w:r w:rsidRPr="008428C0">
        <w:rPr>
          <w:rFonts w:eastAsia="Times New Roman"/>
          <w:color w:val="212121"/>
          <w:szCs w:val="24"/>
        </w:rPr>
        <w:t>και κατά τούτο</w:t>
      </w:r>
      <w:r>
        <w:rPr>
          <w:rFonts w:eastAsia="Times New Roman"/>
          <w:color w:val="212121"/>
          <w:szCs w:val="24"/>
        </w:rPr>
        <w:t xml:space="preserve">, κυρίες και κύριοι συνάδελφοι, </w:t>
      </w:r>
      <w:r w:rsidRPr="008428C0">
        <w:rPr>
          <w:rFonts w:eastAsia="Times New Roman"/>
          <w:color w:val="212121"/>
          <w:szCs w:val="24"/>
        </w:rPr>
        <w:t>εξαιρετικά επικίνδυνα</w:t>
      </w:r>
      <w:r>
        <w:rPr>
          <w:rFonts w:eastAsia="Times New Roman"/>
          <w:color w:val="212121"/>
          <w:szCs w:val="24"/>
        </w:rPr>
        <w:t>- τσουβαλιάζ</w:t>
      </w:r>
      <w:r w:rsidRPr="008428C0">
        <w:rPr>
          <w:rFonts w:eastAsia="Times New Roman"/>
          <w:color w:val="212121"/>
          <w:szCs w:val="24"/>
        </w:rPr>
        <w:t>ει διάφορα πράγματα</w:t>
      </w:r>
      <w:r>
        <w:rPr>
          <w:rFonts w:eastAsia="Times New Roman"/>
          <w:color w:val="212121"/>
          <w:szCs w:val="24"/>
        </w:rPr>
        <w:t xml:space="preserve">, </w:t>
      </w:r>
      <w:r w:rsidRPr="008428C0">
        <w:rPr>
          <w:rFonts w:eastAsia="Times New Roman"/>
          <w:color w:val="212121"/>
          <w:szCs w:val="24"/>
        </w:rPr>
        <w:t>νεοφιλελευθερισμό</w:t>
      </w:r>
      <w:r>
        <w:rPr>
          <w:rFonts w:eastAsia="Times New Roman"/>
          <w:color w:val="212121"/>
          <w:szCs w:val="24"/>
        </w:rPr>
        <w:t>,</w:t>
      </w:r>
      <w:r w:rsidRPr="008428C0">
        <w:rPr>
          <w:rFonts w:eastAsia="Times New Roman"/>
          <w:color w:val="212121"/>
          <w:szCs w:val="24"/>
        </w:rPr>
        <w:t xml:space="preserve"> ακροδεξιά</w:t>
      </w:r>
      <w:r>
        <w:rPr>
          <w:rFonts w:eastAsia="Times New Roman"/>
          <w:color w:val="212121"/>
          <w:szCs w:val="24"/>
        </w:rPr>
        <w:t>,</w:t>
      </w:r>
      <w:r w:rsidRPr="008428C0">
        <w:rPr>
          <w:rFonts w:eastAsia="Times New Roman"/>
          <w:color w:val="212121"/>
          <w:szCs w:val="24"/>
        </w:rPr>
        <w:t xml:space="preserve"> συντηρητισμό</w:t>
      </w:r>
      <w:r>
        <w:rPr>
          <w:rFonts w:eastAsia="Times New Roman"/>
          <w:color w:val="212121"/>
          <w:szCs w:val="24"/>
        </w:rPr>
        <w:t xml:space="preserve">, ό,τι </w:t>
      </w:r>
      <w:r w:rsidRPr="008428C0">
        <w:rPr>
          <w:rFonts w:eastAsia="Times New Roman"/>
          <w:color w:val="212121"/>
          <w:szCs w:val="24"/>
        </w:rPr>
        <w:t>μπορεί να φανταστεί κανένας</w:t>
      </w:r>
      <w:r>
        <w:rPr>
          <w:rFonts w:eastAsia="Times New Roman"/>
          <w:color w:val="212121"/>
          <w:szCs w:val="24"/>
        </w:rPr>
        <w:t xml:space="preserve">. </w:t>
      </w:r>
      <w:r>
        <w:rPr>
          <w:rFonts w:eastAsia="Times New Roman"/>
          <w:color w:val="212121"/>
          <w:szCs w:val="24"/>
        </w:rPr>
        <w:t>Και αυτή η</w:t>
      </w:r>
      <w:r w:rsidRPr="008428C0">
        <w:rPr>
          <w:rFonts w:eastAsia="Times New Roman"/>
          <w:color w:val="212121"/>
          <w:szCs w:val="24"/>
        </w:rPr>
        <w:t xml:space="preserve"> διάκριση προσπαθεί να εμφανιστεί ως </w:t>
      </w:r>
      <w:r>
        <w:rPr>
          <w:rFonts w:eastAsia="Times New Roman"/>
          <w:color w:val="212121"/>
          <w:szCs w:val="24"/>
        </w:rPr>
        <w:t>η κυρίαρχη διάκριση α</w:t>
      </w:r>
      <w:r w:rsidRPr="008428C0">
        <w:rPr>
          <w:rFonts w:eastAsia="Times New Roman"/>
          <w:color w:val="212121"/>
          <w:szCs w:val="24"/>
        </w:rPr>
        <w:t>πέναντι στην οποία οι Έλληνες πολίτες πρέπει να τοποθετηθούν</w:t>
      </w:r>
      <w:r>
        <w:rPr>
          <w:rFonts w:eastAsia="Times New Roman"/>
          <w:color w:val="212121"/>
          <w:szCs w:val="24"/>
        </w:rPr>
        <w:t>.</w:t>
      </w:r>
    </w:p>
    <w:p w14:paraId="03A7321A" w14:textId="77777777" w:rsidR="00E615E6" w:rsidRDefault="00720F21">
      <w:pPr>
        <w:spacing w:after="0" w:line="600" w:lineRule="auto"/>
        <w:ind w:firstLine="720"/>
        <w:jc w:val="both"/>
        <w:rPr>
          <w:rFonts w:eastAsia="Times New Roman"/>
          <w:color w:val="212121"/>
          <w:szCs w:val="24"/>
        </w:rPr>
      </w:pPr>
      <w:r>
        <w:rPr>
          <w:rFonts w:eastAsia="Times New Roman"/>
          <w:color w:val="212121"/>
          <w:szCs w:val="24"/>
        </w:rPr>
        <w:t>Επ’ αυτού, λ</w:t>
      </w:r>
      <w:r w:rsidRPr="008428C0">
        <w:rPr>
          <w:rFonts w:eastAsia="Times New Roman"/>
          <w:color w:val="212121"/>
          <w:szCs w:val="24"/>
        </w:rPr>
        <w:t>οιπόν</w:t>
      </w:r>
      <w:r>
        <w:rPr>
          <w:rFonts w:eastAsia="Times New Roman"/>
          <w:color w:val="212121"/>
          <w:szCs w:val="24"/>
        </w:rPr>
        <w:t>, πρέπει να υπάρξει μι</w:t>
      </w:r>
      <w:r w:rsidRPr="008428C0">
        <w:rPr>
          <w:rFonts w:eastAsia="Times New Roman"/>
          <w:color w:val="212121"/>
          <w:szCs w:val="24"/>
        </w:rPr>
        <w:t>α απλή και σαφής κατανόηση</w:t>
      </w:r>
      <w:r>
        <w:rPr>
          <w:rFonts w:eastAsia="Times New Roman"/>
          <w:color w:val="212121"/>
          <w:szCs w:val="24"/>
        </w:rPr>
        <w:t>. Η</w:t>
      </w:r>
      <w:r w:rsidRPr="008428C0">
        <w:rPr>
          <w:rFonts w:eastAsia="Times New Roman"/>
          <w:color w:val="212121"/>
          <w:szCs w:val="24"/>
        </w:rPr>
        <w:t xml:space="preserve"> πρώτη και κυρίαρχη </w:t>
      </w:r>
      <w:r>
        <w:rPr>
          <w:rFonts w:eastAsia="Times New Roman"/>
          <w:color w:val="212121"/>
          <w:szCs w:val="24"/>
        </w:rPr>
        <w:t>αντιμετώπιση αυτής</w:t>
      </w:r>
      <w:r w:rsidRPr="008428C0">
        <w:rPr>
          <w:rFonts w:eastAsia="Times New Roman"/>
          <w:color w:val="212121"/>
          <w:szCs w:val="24"/>
        </w:rPr>
        <w:t xml:space="preserve"> της κατανόησης είνα</w:t>
      </w:r>
      <w:r w:rsidRPr="008428C0">
        <w:rPr>
          <w:rFonts w:eastAsia="Times New Roman"/>
          <w:color w:val="212121"/>
          <w:szCs w:val="24"/>
        </w:rPr>
        <w:t>ι ότι ο ΣΥΡΙΖΑ δεν είναι προοδευτικός</w:t>
      </w:r>
      <w:r>
        <w:rPr>
          <w:rFonts w:eastAsia="Times New Roman"/>
          <w:color w:val="212121"/>
          <w:szCs w:val="24"/>
        </w:rPr>
        <w:t xml:space="preserve">. Και εν πάση </w:t>
      </w:r>
      <w:proofErr w:type="spellStart"/>
      <w:r>
        <w:rPr>
          <w:rFonts w:eastAsia="Times New Roman"/>
          <w:color w:val="212121"/>
          <w:szCs w:val="24"/>
        </w:rPr>
        <w:t>περιπτώσει</w:t>
      </w:r>
      <w:proofErr w:type="spellEnd"/>
      <w:r>
        <w:rPr>
          <w:rFonts w:eastAsia="Times New Roman"/>
          <w:color w:val="212121"/>
          <w:szCs w:val="24"/>
        </w:rPr>
        <w:t>, κ</w:t>
      </w:r>
      <w:r w:rsidRPr="008428C0">
        <w:rPr>
          <w:rFonts w:eastAsia="Times New Roman"/>
          <w:color w:val="212121"/>
          <w:szCs w:val="24"/>
        </w:rPr>
        <w:t>ανείς δεν μπορεί να προσβά</w:t>
      </w:r>
      <w:r>
        <w:rPr>
          <w:rFonts w:eastAsia="Times New Roman"/>
          <w:color w:val="212121"/>
          <w:szCs w:val="24"/>
        </w:rPr>
        <w:t>λ</w:t>
      </w:r>
      <w:r w:rsidRPr="008428C0">
        <w:rPr>
          <w:rFonts w:eastAsia="Times New Roman"/>
          <w:color w:val="212121"/>
          <w:szCs w:val="24"/>
        </w:rPr>
        <w:t xml:space="preserve">λει τη λογική </w:t>
      </w:r>
      <w:r>
        <w:rPr>
          <w:rFonts w:eastAsia="Times New Roman"/>
          <w:color w:val="212121"/>
          <w:szCs w:val="24"/>
        </w:rPr>
        <w:t xml:space="preserve">μας, </w:t>
      </w:r>
      <w:r w:rsidRPr="008428C0">
        <w:rPr>
          <w:rFonts w:eastAsia="Times New Roman"/>
          <w:color w:val="212121"/>
          <w:szCs w:val="24"/>
        </w:rPr>
        <w:t xml:space="preserve">ισχυριζόμενος </w:t>
      </w:r>
      <w:r>
        <w:rPr>
          <w:rFonts w:eastAsia="Times New Roman"/>
          <w:color w:val="212121"/>
          <w:szCs w:val="24"/>
        </w:rPr>
        <w:t>-</w:t>
      </w:r>
      <w:r w:rsidRPr="008428C0">
        <w:rPr>
          <w:rFonts w:eastAsia="Times New Roman"/>
          <w:color w:val="212121"/>
          <w:szCs w:val="24"/>
        </w:rPr>
        <w:t>έστω και εμμέσως</w:t>
      </w:r>
      <w:r>
        <w:rPr>
          <w:rFonts w:eastAsia="Times New Roman"/>
          <w:color w:val="212121"/>
          <w:szCs w:val="24"/>
        </w:rPr>
        <w:t>- πως ό,</w:t>
      </w:r>
      <w:r w:rsidRPr="008428C0">
        <w:rPr>
          <w:rFonts w:eastAsia="Times New Roman"/>
          <w:color w:val="212121"/>
          <w:szCs w:val="24"/>
        </w:rPr>
        <w:t xml:space="preserve">τι εισηγείται </w:t>
      </w:r>
      <w:r>
        <w:rPr>
          <w:rFonts w:eastAsia="Times New Roman"/>
          <w:color w:val="212121"/>
          <w:szCs w:val="24"/>
        </w:rPr>
        <w:t>η Κ</w:t>
      </w:r>
      <w:r w:rsidRPr="008428C0">
        <w:rPr>
          <w:rFonts w:eastAsia="Times New Roman"/>
          <w:color w:val="212121"/>
          <w:szCs w:val="24"/>
        </w:rPr>
        <w:t xml:space="preserve">υβέρνηση είναι </w:t>
      </w:r>
      <w:r>
        <w:rPr>
          <w:rFonts w:eastAsia="Times New Roman"/>
          <w:color w:val="212121"/>
          <w:szCs w:val="24"/>
          <w:lang w:val="en-US"/>
        </w:rPr>
        <w:t>a</w:t>
      </w:r>
      <w:r w:rsidRPr="006174AD">
        <w:rPr>
          <w:rFonts w:eastAsia="Times New Roman"/>
          <w:color w:val="212121"/>
          <w:szCs w:val="24"/>
        </w:rPr>
        <w:t xml:space="preserve"> </w:t>
      </w:r>
      <w:r>
        <w:rPr>
          <w:rFonts w:eastAsia="Times New Roman"/>
          <w:color w:val="212121"/>
          <w:szCs w:val="24"/>
          <w:lang w:val="en-US"/>
        </w:rPr>
        <w:t>priori</w:t>
      </w:r>
      <w:r w:rsidRPr="008428C0">
        <w:rPr>
          <w:rFonts w:eastAsia="Times New Roman"/>
          <w:color w:val="212121"/>
          <w:szCs w:val="24"/>
        </w:rPr>
        <w:t xml:space="preserve"> προοδευτικό</w:t>
      </w:r>
      <w:r w:rsidRPr="006174AD">
        <w:rPr>
          <w:rFonts w:eastAsia="Times New Roman"/>
          <w:color w:val="212121"/>
          <w:szCs w:val="24"/>
        </w:rPr>
        <w:t>.</w:t>
      </w:r>
    </w:p>
    <w:p w14:paraId="03A7321B" w14:textId="77777777" w:rsidR="00E615E6" w:rsidRDefault="00720F21">
      <w:pPr>
        <w:spacing w:after="0" w:line="600" w:lineRule="auto"/>
        <w:ind w:firstLine="720"/>
        <w:jc w:val="both"/>
        <w:rPr>
          <w:rFonts w:eastAsia="Times New Roman"/>
          <w:color w:val="212121"/>
          <w:szCs w:val="24"/>
        </w:rPr>
      </w:pPr>
      <w:r w:rsidRPr="008428C0">
        <w:rPr>
          <w:rFonts w:eastAsia="Times New Roman"/>
          <w:color w:val="212121"/>
          <w:szCs w:val="24"/>
        </w:rPr>
        <w:lastRenderedPageBreak/>
        <w:t>Θα σας πρότεινα</w:t>
      </w:r>
      <w:r>
        <w:rPr>
          <w:rFonts w:eastAsia="Times New Roman"/>
          <w:color w:val="212121"/>
          <w:szCs w:val="24"/>
        </w:rPr>
        <w:t xml:space="preserve"> δε, αγαπητές και α</w:t>
      </w:r>
      <w:r w:rsidRPr="008428C0">
        <w:rPr>
          <w:rFonts w:eastAsia="Times New Roman"/>
          <w:color w:val="212121"/>
          <w:szCs w:val="24"/>
        </w:rPr>
        <w:t>γαπητοί συνάδελφοι</w:t>
      </w:r>
      <w:r>
        <w:rPr>
          <w:rFonts w:eastAsia="Times New Roman"/>
          <w:color w:val="212121"/>
          <w:szCs w:val="24"/>
        </w:rPr>
        <w:t>,</w:t>
      </w:r>
      <w:r w:rsidRPr="008428C0">
        <w:rPr>
          <w:rFonts w:eastAsia="Times New Roman"/>
          <w:color w:val="212121"/>
          <w:szCs w:val="24"/>
        </w:rPr>
        <w:t xml:space="preserve"> να είμαστε και ιδιαίτερα προσεκτικοί και στην κατανόηση των λέξεων</w:t>
      </w:r>
      <w:r>
        <w:rPr>
          <w:rFonts w:eastAsia="Times New Roman"/>
          <w:color w:val="212121"/>
          <w:szCs w:val="24"/>
        </w:rPr>
        <w:t>. Η</w:t>
      </w:r>
      <w:r w:rsidRPr="008428C0">
        <w:rPr>
          <w:rFonts w:eastAsia="Times New Roman"/>
          <w:color w:val="212121"/>
          <w:szCs w:val="24"/>
        </w:rPr>
        <w:t xml:space="preserve"> λέξη </w:t>
      </w:r>
      <w:r>
        <w:rPr>
          <w:rFonts w:eastAsia="Times New Roman"/>
          <w:color w:val="212121"/>
          <w:szCs w:val="24"/>
        </w:rPr>
        <w:t>«</w:t>
      </w:r>
      <w:r w:rsidRPr="008428C0">
        <w:rPr>
          <w:rFonts w:eastAsia="Times New Roman"/>
          <w:color w:val="212121"/>
          <w:szCs w:val="24"/>
        </w:rPr>
        <w:t>συντηρητικός</w:t>
      </w:r>
      <w:r>
        <w:rPr>
          <w:rFonts w:eastAsia="Times New Roman"/>
          <w:color w:val="212121"/>
          <w:szCs w:val="24"/>
        </w:rPr>
        <w:t>»</w:t>
      </w:r>
      <w:r w:rsidRPr="008428C0">
        <w:rPr>
          <w:rFonts w:eastAsia="Times New Roman"/>
          <w:color w:val="212121"/>
          <w:szCs w:val="24"/>
        </w:rPr>
        <w:t xml:space="preserve"> δεν είναι αρνητική λέξη και δεν είναι αντίθετη του </w:t>
      </w:r>
      <w:r>
        <w:rPr>
          <w:rFonts w:eastAsia="Times New Roman"/>
          <w:color w:val="212121"/>
          <w:szCs w:val="24"/>
        </w:rPr>
        <w:t>«</w:t>
      </w:r>
      <w:r w:rsidRPr="008428C0">
        <w:rPr>
          <w:rFonts w:eastAsia="Times New Roman"/>
          <w:color w:val="212121"/>
          <w:szCs w:val="24"/>
        </w:rPr>
        <w:t>προοδευτικός</w:t>
      </w:r>
      <w:r>
        <w:rPr>
          <w:rFonts w:eastAsia="Times New Roman"/>
          <w:color w:val="212121"/>
          <w:szCs w:val="24"/>
        </w:rPr>
        <w:t>». Η</w:t>
      </w:r>
      <w:r w:rsidRPr="008428C0">
        <w:rPr>
          <w:rFonts w:eastAsia="Times New Roman"/>
          <w:color w:val="212121"/>
          <w:szCs w:val="24"/>
        </w:rPr>
        <w:t xml:space="preserve"> αντίθετη του </w:t>
      </w:r>
      <w:r>
        <w:rPr>
          <w:rFonts w:eastAsia="Times New Roman"/>
          <w:color w:val="212121"/>
          <w:szCs w:val="24"/>
        </w:rPr>
        <w:t>«</w:t>
      </w:r>
      <w:r w:rsidRPr="008428C0">
        <w:rPr>
          <w:rFonts w:eastAsia="Times New Roman"/>
          <w:color w:val="212121"/>
          <w:szCs w:val="24"/>
        </w:rPr>
        <w:t>προοδευτικός</w:t>
      </w:r>
      <w:r>
        <w:rPr>
          <w:rFonts w:eastAsia="Times New Roman"/>
          <w:color w:val="212121"/>
          <w:szCs w:val="24"/>
        </w:rPr>
        <w:t xml:space="preserve">», κυρίες και κύριοι συνάδελφοι, </w:t>
      </w:r>
      <w:r w:rsidRPr="008428C0">
        <w:rPr>
          <w:rFonts w:eastAsia="Times New Roman"/>
          <w:color w:val="212121"/>
          <w:szCs w:val="24"/>
        </w:rPr>
        <w:t xml:space="preserve">είναι </w:t>
      </w:r>
      <w:r>
        <w:rPr>
          <w:rFonts w:eastAsia="Times New Roman"/>
          <w:color w:val="212121"/>
          <w:szCs w:val="24"/>
        </w:rPr>
        <w:t>η λέξη «</w:t>
      </w:r>
      <w:r w:rsidRPr="008428C0">
        <w:rPr>
          <w:rFonts w:eastAsia="Times New Roman"/>
          <w:color w:val="212121"/>
          <w:szCs w:val="24"/>
        </w:rPr>
        <w:t>οπισθοδρομικός</w:t>
      </w:r>
      <w:r>
        <w:rPr>
          <w:rFonts w:eastAsia="Times New Roman"/>
          <w:color w:val="212121"/>
          <w:szCs w:val="24"/>
        </w:rPr>
        <w:t>». Η</w:t>
      </w:r>
      <w:r w:rsidRPr="008428C0">
        <w:rPr>
          <w:rFonts w:eastAsia="Times New Roman"/>
          <w:color w:val="212121"/>
          <w:szCs w:val="24"/>
        </w:rPr>
        <w:t xml:space="preserve"> αντί</w:t>
      </w:r>
      <w:r w:rsidRPr="008428C0">
        <w:rPr>
          <w:rFonts w:eastAsia="Times New Roman"/>
          <w:color w:val="212121"/>
          <w:szCs w:val="24"/>
        </w:rPr>
        <w:t xml:space="preserve">θετη λέξη της </w:t>
      </w:r>
      <w:r>
        <w:rPr>
          <w:rFonts w:eastAsia="Times New Roman"/>
          <w:color w:val="212121"/>
          <w:szCs w:val="24"/>
        </w:rPr>
        <w:t>«</w:t>
      </w:r>
      <w:r w:rsidRPr="008428C0">
        <w:rPr>
          <w:rFonts w:eastAsia="Times New Roman"/>
          <w:color w:val="212121"/>
          <w:szCs w:val="24"/>
        </w:rPr>
        <w:t>συντήρησης</w:t>
      </w:r>
      <w:r>
        <w:rPr>
          <w:rFonts w:eastAsia="Times New Roman"/>
          <w:color w:val="212121"/>
          <w:szCs w:val="24"/>
        </w:rPr>
        <w:t>»</w:t>
      </w:r>
      <w:r w:rsidRPr="008428C0">
        <w:rPr>
          <w:rFonts w:eastAsia="Times New Roman"/>
          <w:color w:val="212121"/>
          <w:szCs w:val="24"/>
        </w:rPr>
        <w:t xml:space="preserve"> είναι η </w:t>
      </w:r>
      <w:r>
        <w:rPr>
          <w:rFonts w:eastAsia="Times New Roman"/>
          <w:color w:val="212121"/>
          <w:szCs w:val="24"/>
        </w:rPr>
        <w:t>«</w:t>
      </w:r>
      <w:r w:rsidRPr="008428C0">
        <w:rPr>
          <w:rFonts w:eastAsia="Times New Roman"/>
          <w:color w:val="212121"/>
          <w:szCs w:val="24"/>
        </w:rPr>
        <w:t>σήψη</w:t>
      </w:r>
      <w:r>
        <w:rPr>
          <w:rFonts w:eastAsia="Times New Roman"/>
          <w:color w:val="212121"/>
          <w:szCs w:val="24"/>
        </w:rPr>
        <w:t>». Κ</w:t>
      </w:r>
      <w:r w:rsidRPr="008428C0">
        <w:rPr>
          <w:rFonts w:eastAsia="Times New Roman"/>
          <w:color w:val="212121"/>
          <w:szCs w:val="24"/>
        </w:rPr>
        <w:t>αι το κακό είναι η σήψη</w:t>
      </w:r>
      <w:r>
        <w:rPr>
          <w:rFonts w:eastAsia="Times New Roman"/>
          <w:color w:val="212121"/>
          <w:szCs w:val="24"/>
        </w:rPr>
        <w:t>, ό</w:t>
      </w:r>
      <w:r w:rsidRPr="008428C0">
        <w:rPr>
          <w:rFonts w:eastAsia="Times New Roman"/>
          <w:color w:val="212121"/>
          <w:szCs w:val="24"/>
        </w:rPr>
        <w:t xml:space="preserve">χι </w:t>
      </w:r>
      <w:r>
        <w:rPr>
          <w:rFonts w:eastAsia="Times New Roman"/>
          <w:color w:val="212121"/>
          <w:szCs w:val="24"/>
        </w:rPr>
        <w:t>η συντήρηση. Η συντήρηση είναι θετικό. Και π</w:t>
      </w:r>
      <w:r w:rsidRPr="008428C0">
        <w:rPr>
          <w:rFonts w:eastAsia="Times New Roman"/>
          <w:color w:val="212121"/>
          <w:szCs w:val="24"/>
        </w:rPr>
        <w:t>άντως</w:t>
      </w:r>
      <w:r>
        <w:rPr>
          <w:rFonts w:eastAsia="Times New Roman"/>
          <w:color w:val="212121"/>
          <w:szCs w:val="24"/>
        </w:rPr>
        <w:t>,</w:t>
      </w:r>
      <w:r w:rsidRPr="008428C0">
        <w:rPr>
          <w:rFonts w:eastAsia="Times New Roman"/>
          <w:color w:val="212121"/>
          <w:szCs w:val="24"/>
        </w:rPr>
        <w:t xml:space="preserve"> το κορυφαία κακό είναι το τσουβάλ</w:t>
      </w:r>
      <w:r>
        <w:rPr>
          <w:rFonts w:eastAsia="Times New Roman"/>
          <w:color w:val="212121"/>
          <w:szCs w:val="24"/>
        </w:rPr>
        <w:t xml:space="preserve">ιασμα. Ο </w:t>
      </w:r>
      <w:r w:rsidRPr="008428C0">
        <w:rPr>
          <w:rFonts w:eastAsia="Times New Roman"/>
          <w:color w:val="212121"/>
          <w:szCs w:val="24"/>
        </w:rPr>
        <w:t>νεοφιλελευθερισμό</w:t>
      </w:r>
      <w:r>
        <w:rPr>
          <w:rFonts w:eastAsia="Times New Roman"/>
          <w:color w:val="212121"/>
          <w:szCs w:val="24"/>
        </w:rPr>
        <w:t>ς</w:t>
      </w:r>
      <w:r w:rsidRPr="008428C0">
        <w:rPr>
          <w:rFonts w:eastAsia="Times New Roman"/>
          <w:color w:val="212121"/>
          <w:szCs w:val="24"/>
        </w:rPr>
        <w:t xml:space="preserve"> </w:t>
      </w:r>
      <w:r>
        <w:rPr>
          <w:rFonts w:eastAsia="Times New Roman"/>
          <w:color w:val="212121"/>
          <w:szCs w:val="24"/>
        </w:rPr>
        <w:t xml:space="preserve">–για </w:t>
      </w:r>
      <w:r w:rsidRPr="008428C0">
        <w:rPr>
          <w:rFonts w:eastAsia="Times New Roman"/>
          <w:color w:val="212121"/>
          <w:szCs w:val="24"/>
        </w:rPr>
        <w:t>να είμαστε ιστορικά και</w:t>
      </w:r>
      <w:r>
        <w:rPr>
          <w:rFonts w:eastAsia="Times New Roman"/>
          <w:color w:val="212121"/>
          <w:szCs w:val="24"/>
        </w:rPr>
        <w:t xml:space="preserve"> σοβαρά και οικονομικά εξηγημένοι- </w:t>
      </w:r>
      <w:r w:rsidRPr="008428C0">
        <w:rPr>
          <w:rFonts w:eastAsia="Times New Roman"/>
          <w:color w:val="212121"/>
          <w:szCs w:val="24"/>
        </w:rPr>
        <w:t>ουδέποτε</w:t>
      </w:r>
      <w:r w:rsidRPr="008428C0">
        <w:rPr>
          <w:rFonts w:eastAsia="Times New Roman"/>
          <w:color w:val="212121"/>
          <w:szCs w:val="24"/>
        </w:rPr>
        <w:t xml:space="preserve"> υπήρξε στην Ελλάδα</w:t>
      </w:r>
      <w:r>
        <w:rPr>
          <w:rFonts w:eastAsia="Times New Roman"/>
          <w:color w:val="212121"/>
          <w:szCs w:val="24"/>
        </w:rPr>
        <w:t>,</w:t>
      </w:r>
      <w:r w:rsidRPr="008428C0">
        <w:rPr>
          <w:rFonts w:eastAsia="Times New Roman"/>
          <w:color w:val="212121"/>
          <w:szCs w:val="24"/>
        </w:rPr>
        <w:t xml:space="preserve"> ουδέποτε</w:t>
      </w:r>
      <w:r>
        <w:rPr>
          <w:rFonts w:eastAsia="Times New Roman"/>
          <w:color w:val="212121"/>
          <w:szCs w:val="24"/>
        </w:rPr>
        <w:t>, τελεία. Οι</w:t>
      </w:r>
      <w:r w:rsidRPr="008428C0">
        <w:rPr>
          <w:rFonts w:eastAsia="Times New Roman"/>
          <w:color w:val="212121"/>
          <w:szCs w:val="24"/>
        </w:rPr>
        <w:t xml:space="preserve"> </w:t>
      </w:r>
      <w:r>
        <w:rPr>
          <w:rFonts w:eastAsia="Times New Roman"/>
          <w:color w:val="212121"/>
          <w:szCs w:val="24"/>
        </w:rPr>
        <w:t>ελληνικές κεντροδεξιές κυβερνήσει</w:t>
      </w:r>
      <w:r w:rsidRPr="008428C0">
        <w:rPr>
          <w:rFonts w:eastAsia="Times New Roman"/>
          <w:color w:val="212121"/>
          <w:szCs w:val="24"/>
        </w:rPr>
        <w:t>ς μπορούν να κατηγορηθούν για κρατισμό</w:t>
      </w:r>
      <w:r>
        <w:rPr>
          <w:rFonts w:eastAsia="Times New Roman"/>
          <w:color w:val="212121"/>
          <w:szCs w:val="24"/>
        </w:rPr>
        <w:t>,</w:t>
      </w:r>
      <w:r w:rsidRPr="008428C0">
        <w:rPr>
          <w:rFonts w:eastAsia="Times New Roman"/>
          <w:color w:val="212121"/>
          <w:szCs w:val="24"/>
        </w:rPr>
        <w:t xml:space="preserve"> δεν μπορούν να κατηγορηθούν για νεοφιλελευθερισμό</w:t>
      </w:r>
      <w:r>
        <w:rPr>
          <w:rFonts w:eastAsia="Times New Roman"/>
          <w:color w:val="212121"/>
          <w:szCs w:val="24"/>
        </w:rPr>
        <w:t>. Δεν το έκαναν. Ο κ. Μάνος τι</w:t>
      </w:r>
      <w:r w:rsidRPr="008428C0">
        <w:rPr>
          <w:rFonts w:eastAsia="Times New Roman"/>
          <w:color w:val="212121"/>
          <w:szCs w:val="24"/>
        </w:rPr>
        <w:t>ς κατηγορεί για αυτό</w:t>
      </w:r>
      <w:r>
        <w:rPr>
          <w:rFonts w:eastAsia="Times New Roman"/>
          <w:color w:val="212121"/>
          <w:szCs w:val="24"/>
        </w:rPr>
        <w:t>.</w:t>
      </w:r>
      <w:r w:rsidRPr="008428C0">
        <w:rPr>
          <w:rFonts w:eastAsia="Times New Roman"/>
          <w:color w:val="212121"/>
          <w:szCs w:val="24"/>
        </w:rPr>
        <w:t xml:space="preserve"> Έτσι είναι</w:t>
      </w:r>
      <w:r>
        <w:rPr>
          <w:rFonts w:eastAsia="Times New Roman"/>
          <w:color w:val="212121"/>
          <w:szCs w:val="24"/>
        </w:rPr>
        <w:t>,</w:t>
      </w:r>
      <w:r w:rsidRPr="008428C0">
        <w:rPr>
          <w:rFonts w:eastAsia="Times New Roman"/>
          <w:color w:val="212121"/>
          <w:szCs w:val="24"/>
        </w:rPr>
        <w:t xml:space="preserve"> δεν έχει σημασία τι μας αρέσ</w:t>
      </w:r>
      <w:r w:rsidRPr="008428C0">
        <w:rPr>
          <w:rFonts w:eastAsia="Times New Roman"/>
          <w:color w:val="212121"/>
          <w:szCs w:val="24"/>
        </w:rPr>
        <w:t>ει</w:t>
      </w:r>
      <w:r>
        <w:rPr>
          <w:rFonts w:eastAsia="Times New Roman"/>
          <w:color w:val="212121"/>
          <w:szCs w:val="24"/>
        </w:rPr>
        <w:t>, δεν έχει έννοια να προσπαθήσουμε</w:t>
      </w:r>
      <w:r w:rsidRPr="008428C0">
        <w:rPr>
          <w:rFonts w:eastAsia="Times New Roman"/>
          <w:color w:val="212121"/>
          <w:szCs w:val="24"/>
        </w:rPr>
        <w:t xml:space="preserve"> να </w:t>
      </w:r>
      <w:proofErr w:type="spellStart"/>
      <w:r>
        <w:rPr>
          <w:rFonts w:eastAsia="Times New Roman"/>
          <w:color w:val="212121"/>
          <w:szCs w:val="24"/>
        </w:rPr>
        <w:t>ετεροπροσδιορίσουμε</w:t>
      </w:r>
      <w:proofErr w:type="spellEnd"/>
      <w:r>
        <w:rPr>
          <w:rFonts w:eastAsia="Times New Roman"/>
          <w:color w:val="212121"/>
          <w:szCs w:val="24"/>
        </w:rPr>
        <w:t xml:space="preserve"> τον άλλον. </w:t>
      </w:r>
    </w:p>
    <w:p w14:paraId="03A7321C" w14:textId="77777777" w:rsidR="00E615E6" w:rsidRDefault="00720F21">
      <w:pPr>
        <w:spacing w:after="0" w:line="600" w:lineRule="auto"/>
        <w:ind w:firstLine="720"/>
        <w:jc w:val="both"/>
        <w:rPr>
          <w:rFonts w:eastAsia="Times New Roman"/>
          <w:color w:val="212121"/>
          <w:szCs w:val="24"/>
        </w:rPr>
      </w:pPr>
      <w:r>
        <w:rPr>
          <w:rFonts w:eastAsia="Times New Roman"/>
          <w:color w:val="212121"/>
          <w:szCs w:val="24"/>
        </w:rPr>
        <w:t>Θ</w:t>
      </w:r>
      <w:r w:rsidRPr="008428C0">
        <w:rPr>
          <w:rFonts w:eastAsia="Times New Roman"/>
          <w:color w:val="212121"/>
          <w:szCs w:val="24"/>
        </w:rPr>
        <w:t xml:space="preserve">έλετε να πείτε στη Νέα Δημοκρατία ότι στην ιστορική της πορεία </w:t>
      </w:r>
      <w:r>
        <w:rPr>
          <w:rFonts w:eastAsia="Times New Roman"/>
          <w:color w:val="212121"/>
          <w:szCs w:val="24"/>
        </w:rPr>
        <w:t>εξάσκησε</w:t>
      </w:r>
      <w:r w:rsidRPr="008428C0">
        <w:rPr>
          <w:rFonts w:eastAsia="Times New Roman"/>
          <w:color w:val="212121"/>
          <w:szCs w:val="24"/>
        </w:rPr>
        <w:t xml:space="preserve"> κρατισμό</w:t>
      </w:r>
      <w:r>
        <w:rPr>
          <w:rFonts w:eastAsia="Times New Roman"/>
          <w:color w:val="212121"/>
          <w:szCs w:val="24"/>
        </w:rPr>
        <w:t>; Να το συζητήσω μαζί σας</w:t>
      </w:r>
      <w:r w:rsidRPr="008428C0">
        <w:rPr>
          <w:rFonts w:eastAsia="Times New Roman"/>
          <w:color w:val="212121"/>
          <w:szCs w:val="24"/>
        </w:rPr>
        <w:t xml:space="preserve"> </w:t>
      </w:r>
      <w:r>
        <w:rPr>
          <w:rFonts w:eastAsia="Times New Roman"/>
          <w:color w:val="212121"/>
          <w:szCs w:val="24"/>
        </w:rPr>
        <w:t>ε</w:t>
      </w:r>
      <w:r w:rsidRPr="008428C0">
        <w:rPr>
          <w:rFonts w:eastAsia="Times New Roman"/>
          <w:color w:val="212121"/>
          <w:szCs w:val="24"/>
        </w:rPr>
        <w:t>υχαρίστως</w:t>
      </w:r>
      <w:r>
        <w:rPr>
          <w:rFonts w:eastAsia="Times New Roman"/>
          <w:color w:val="212121"/>
          <w:szCs w:val="24"/>
        </w:rPr>
        <w:t>,</w:t>
      </w:r>
      <w:r w:rsidRPr="008428C0">
        <w:rPr>
          <w:rFonts w:eastAsia="Times New Roman"/>
          <w:color w:val="212121"/>
          <w:szCs w:val="24"/>
        </w:rPr>
        <w:t xml:space="preserve"> να το πείτε</w:t>
      </w:r>
      <w:r>
        <w:rPr>
          <w:rFonts w:eastAsia="Times New Roman"/>
          <w:color w:val="212121"/>
          <w:szCs w:val="24"/>
        </w:rPr>
        <w:t xml:space="preserve">. </w:t>
      </w:r>
      <w:r w:rsidRPr="008428C0">
        <w:rPr>
          <w:rFonts w:eastAsia="Times New Roman"/>
          <w:color w:val="212121"/>
          <w:szCs w:val="24"/>
        </w:rPr>
        <w:t xml:space="preserve">Αφήστε τα </w:t>
      </w:r>
      <w:r>
        <w:rPr>
          <w:rFonts w:eastAsia="Times New Roman"/>
          <w:color w:val="212121"/>
          <w:szCs w:val="24"/>
        </w:rPr>
        <w:t xml:space="preserve">περί </w:t>
      </w:r>
      <w:r w:rsidRPr="008428C0">
        <w:rPr>
          <w:rFonts w:eastAsia="Times New Roman"/>
          <w:color w:val="212121"/>
          <w:szCs w:val="24"/>
        </w:rPr>
        <w:t xml:space="preserve">νεοφιλελευθερισμού </w:t>
      </w:r>
      <w:r>
        <w:rPr>
          <w:rFonts w:eastAsia="Times New Roman"/>
          <w:color w:val="212121"/>
          <w:szCs w:val="24"/>
        </w:rPr>
        <w:t>τώρα, δεν έγιναν</w:t>
      </w:r>
      <w:r w:rsidRPr="008428C0">
        <w:rPr>
          <w:rFonts w:eastAsia="Times New Roman"/>
          <w:color w:val="212121"/>
          <w:szCs w:val="24"/>
        </w:rPr>
        <w:t xml:space="preserve"> π</w:t>
      </w:r>
      <w:r w:rsidRPr="008428C0">
        <w:rPr>
          <w:rFonts w:eastAsia="Times New Roman"/>
          <w:color w:val="212121"/>
          <w:szCs w:val="24"/>
        </w:rPr>
        <w:t>οτέ</w:t>
      </w:r>
      <w:r>
        <w:rPr>
          <w:rFonts w:eastAsia="Times New Roman"/>
          <w:color w:val="212121"/>
          <w:szCs w:val="24"/>
        </w:rPr>
        <w:t>. Υ</w:t>
      </w:r>
      <w:r w:rsidRPr="008428C0">
        <w:rPr>
          <w:rFonts w:eastAsia="Times New Roman"/>
          <w:color w:val="212121"/>
          <w:szCs w:val="24"/>
        </w:rPr>
        <w:t>πήρχε Θάτσερ στην Αγγλία</w:t>
      </w:r>
      <w:r>
        <w:rPr>
          <w:rFonts w:eastAsia="Times New Roman"/>
          <w:color w:val="212121"/>
          <w:szCs w:val="24"/>
        </w:rPr>
        <w:t>,</w:t>
      </w:r>
      <w:r w:rsidRPr="008428C0">
        <w:rPr>
          <w:rFonts w:eastAsia="Times New Roman"/>
          <w:color w:val="212121"/>
          <w:szCs w:val="24"/>
        </w:rPr>
        <w:t xml:space="preserve"> υπήρχε </w:t>
      </w:r>
      <w:proofErr w:type="spellStart"/>
      <w:r>
        <w:rPr>
          <w:rFonts w:eastAsia="Times New Roman"/>
          <w:color w:val="212121"/>
          <w:szCs w:val="24"/>
        </w:rPr>
        <w:t>Ρήγκαν</w:t>
      </w:r>
      <w:proofErr w:type="spellEnd"/>
      <w:r>
        <w:rPr>
          <w:rFonts w:eastAsia="Times New Roman"/>
          <w:color w:val="212121"/>
          <w:szCs w:val="24"/>
        </w:rPr>
        <w:t xml:space="preserve"> </w:t>
      </w:r>
      <w:r>
        <w:rPr>
          <w:rFonts w:eastAsia="Times New Roman"/>
          <w:color w:val="212121"/>
          <w:szCs w:val="24"/>
        </w:rPr>
        <w:lastRenderedPageBreak/>
        <w:t xml:space="preserve">στις </w:t>
      </w:r>
      <w:r w:rsidRPr="008428C0">
        <w:rPr>
          <w:rFonts w:eastAsia="Times New Roman"/>
          <w:color w:val="212121"/>
          <w:szCs w:val="24"/>
        </w:rPr>
        <w:t>Ηνωμένες Πολιτείες</w:t>
      </w:r>
      <w:r>
        <w:rPr>
          <w:rFonts w:eastAsia="Times New Roman"/>
          <w:color w:val="212121"/>
          <w:szCs w:val="24"/>
        </w:rPr>
        <w:t xml:space="preserve">. Αυτό το </w:t>
      </w:r>
      <w:r w:rsidRPr="008428C0">
        <w:rPr>
          <w:rFonts w:eastAsia="Times New Roman"/>
          <w:color w:val="212121"/>
          <w:szCs w:val="24"/>
        </w:rPr>
        <w:t xml:space="preserve">ρεύμα </w:t>
      </w:r>
      <w:r>
        <w:rPr>
          <w:rFonts w:eastAsia="Times New Roman"/>
          <w:color w:val="212121"/>
          <w:szCs w:val="24"/>
        </w:rPr>
        <w:t>μέσα από τη Σ</w:t>
      </w:r>
      <w:r w:rsidRPr="008428C0">
        <w:rPr>
          <w:rFonts w:eastAsia="Times New Roman"/>
          <w:color w:val="212121"/>
          <w:szCs w:val="24"/>
        </w:rPr>
        <w:t>χολή του Σικάγο αναπτύχθηκε</w:t>
      </w:r>
      <w:r>
        <w:rPr>
          <w:rFonts w:eastAsia="Times New Roman"/>
          <w:color w:val="212121"/>
          <w:szCs w:val="24"/>
        </w:rPr>
        <w:t>,</w:t>
      </w:r>
      <w:r w:rsidRPr="008428C0">
        <w:rPr>
          <w:rFonts w:eastAsia="Times New Roman"/>
          <w:color w:val="212121"/>
          <w:szCs w:val="24"/>
        </w:rPr>
        <w:t xml:space="preserve"> ήκμασε και </w:t>
      </w:r>
      <w:proofErr w:type="spellStart"/>
      <w:r w:rsidRPr="008428C0">
        <w:rPr>
          <w:rFonts w:eastAsia="Times New Roman"/>
          <w:color w:val="212121"/>
          <w:szCs w:val="24"/>
        </w:rPr>
        <w:t>παρήκμασε</w:t>
      </w:r>
      <w:proofErr w:type="spellEnd"/>
      <w:r>
        <w:rPr>
          <w:rFonts w:eastAsia="Times New Roman"/>
          <w:color w:val="212121"/>
          <w:szCs w:val="24"/>
        </w:rPr>
        <w:t>. Δ</w:t>
      </w:r>
      <w:r w:rsidRPr="008428C0">
        <w:rPr>
          <w:rFonts w:eastAsia="Times New Roman"/>
          <w:color w:val="212121"/>
          <w:szCs w:val="24"/>
        </w:rPr>
        <w:t>εν μας αφορά</w:t>
      </w:r>
      <w:r>
        <w:rPr>
          <w:rFonts w:eastAsia="Times New Roman"/>
          <w:color w:val="212121"/>
          <w:szCs w:val="24"/>
        </w:rPr>
        <w:t>,</w:t>
      </w:r>
      <w:r w:rsidRPr="008428C0">
        <w:rPr>
          <w:rFonts w:eastAsia="Times New Roman"/>
          <w:color w:val="212121"/>
          <w:szCs w:val="24"/>
        </w:rPr>
        <w:t xml:space="preserve"> </w:t>
      </w:r>
      <w:r>
        <w:rPr>
          <w:rFonts w:eastAsia="Times New Roman"/>
          <w:color w:val="212121"/>
          <w:szCs w:val="24"/>
        </w:rPr>
        <w:t>όμως,</w:t>
      </w:r>
      <w:r w:rsidRPr="008428C0">
        <w:rPr>
          <w:rFonts w:eastAsia="Times New Roman"/>
          <w:color w:val="212121"/>
          <w:szCs w:val="24"/>
        </w:rPr>
        <w:t xml:space="preserve"> δεν υπήρξε στην Ελλάδα</w:t>
      </w:r>
      <w:r>
        <w:rPr>
          <w:rFonts w:eastAsia="Times New Roman"/>
          <w:color w:val="212121"/>
          <w:szCs w:val="24"/>
        </w:rPr>
        <w:t xml:space="preserve">. Να μπορούμε, κυρίες και κύριοι συνάδελφοι, λίγο </w:t>
      </w:r>
      <w:r w:rsidRPr="008428C0">
        <w:rPr>
          <w:rFonts w:eastAsia="Times New Roman"/>
          <w:color w:val="212121"/>
          <w:szCs w:val="24"/>
        </w:rPr>
        <w:t>να συνεννοούμα</w:t>
      </w:r>
      <w:r w:rsidRPr="008428C0">
        <w:rPr>
          <w:rFonts w:eastAsia="Times New Roman"/>
          <w:color w:val="212121"/>
          <w:szCs w:val="24"/>
        </w:rPr>
        <w:t>στε</w:t>
      </w:r>
      <w:r>
        <w:rPr>
          <w:rFonts w:eastAsia="Times New Roman"/>
          <w:color w:val="212121"/>
          <w:szCs w:val="24"/>
        </w:rPr>
        <w:t xml:space="preserve"> με τα πράγματα. </w:t>
      </w:r>
    </w:p>
    <w:p w14:paraId="03A7321D" w14:textId="77777777" w:rsidR="00E615E6" w:rsidRDefault="00720F21">
      <w:pPr>
        <w:spacing w:after="0" w:line="600" w:lineRule="auto"/>
        <w:ind w:firstLine="720"/>
        <w:jc w:val="both"/>
        <w:rPr>
          <w:rFonts w:eastAsia="Times New Roman"/>
          <w:color w:val="212121"/>
          <w:szCs w:val="24"/>
        </w:rPr>
      </w:pPr>
      <w:r>
        <w:rPr>
          <w:rFonts w:eastAsia="Times New Roman"/>
          <w:color w:val="212121"/>
          <w:szCs w:val="24"/>
        </w:rPr>
        <w:t>Κ</w:t>
      </w:r>
      <w:r w:rsidRPr="008428C0">
        <w:rPr>
          <w:rFonts w:eastAsia="Times New Roman"/>
          <w:color w:val="212121"/>
          <w:szCs w:val="24"/>
        </w:rPr>
        <w:t xml:space="preserve">αι επίσης </w:t>
      </w:r>
      <w:r>
        <w:rPr>
          <w:rFonts w:eastAsia="Times New Roman"/>
          <w:color w:val="212121"/>
          <w:szCs w:val="24"/>
        </w:rPr>
        <w:t>-</w:t>
      </w:r>
      <w:r w:rsidRPr="008428C0">
        <w:rPr>
          <w:rFonts w:eastAsia="Times New Roman"/>
          <w:color w:val="212121"/>
          <w:szCs w:val="24"/>
        </w:rPr>
        <w:t>για το</w:t>
      </w:r>
      <w:r>
        <w:rPr>
          <w:rFonts w:eastAsia="Times New Roman"/>
          <w:color w:val="212121"/>
          <w:szCs w:val="24"/>
        </w:rPr>
        <w:t>ν</w:t>
      </w:r>
      <w:r w:rsidRPr="008428C0">
        <w:rPr>
          <w:rFonts w:eastAsia="Times New Roman"/>
          <w:color w:val="212121"/>
          <w:szCs w:val="24"/>
        </w:rPr>
        <w:t xml:space="preserve"> Θεό και προσοχή</w:t>
      </w:r>
      <w:r>
        <w:rPr>
          <w:rFonts w:eastAsia="Times New Roman"/>
          <w:color w:val="212121"/>
          <w:szCs w:val="24"/>
        </w:rPr>
        <w:t>!- μην τσουβαλιάζετε! Διότι έτσι, τι κάνετε; Δίνετε</w:t>
      </w:r>
      <w:r w:rsidRPr="008428C0">
        <w:rPr>
          <w:rFonts w:eastAsia="Times New Roman"/>
          <w:color w:val="212121"/>
          <w:szCs w:val="24"/>
        </w:rPr>
        <w:t xml:space="preserve"> πιστοποιητικό σε </w:t>
      </w:r>
      <w:r>
        <w:rPr>
          <w:rFonts w:eastAsia="Times New Roman"/>
          <w:color w:val="212121"/>
          <w:szCs w:val="24"/>
        </w:rPr>
        <w:t>ένα ακραίο κομμάτι της ακραίας Δ</w:t>
      </w:r>
      <w:r w:rsidRPr="008428C0">
        <w:rPr>
          <w:rFonts w:eastAsia="Times New Roman"/>
          <w:color w:val="212121"/>
          <w:szCs w:val="24"/>
        </w:rPr>
        <w:t xml:space="preserve">εξιάς </w:t>
      </w:r>
      <w:r>
        <w:rPr>
          <w:rFonts w:eastAsia="Times New Roman"/>
          <w:color w:val="212121"/>
          <w:szCs w:val="24"/>
        </w:rPr>
        <w:t>–</w:t>
      </w:r>
      <w:r w:rsidRPr="008428C0">
        <w:rPr>
          <w:rFonts w:eastAsia="Times New Roman"/>
          <w:color w:val="212121"/>
          <w:szCs w:val="24"/>
        </w:rPr>
        <w:t>υπάρχει και στη</w:t>
      </w:r>
      <w:r>
        <w:rPr>
          <w:rFonts w:eastAsia="Times New Roman"/>
          <w:color w:val="212121"/>
          <w:szCs w:val="24"/>
        </w:rPr>
        <w:t>ν</w:t>
      </w:r>
      <w:r w:rsidRPr="008428C0">
        <w:rPr>
          <w:rFonts w:eastAsia="Times New Roman"/>
          <w:color w:val="212121"/>
          <w:szCs w:val="24"/>
        </w:rPr>
        <w:t xml:space="preserve"> </w:t>
      </w:r>
      <w:r>
        <w:rPr>
          <w:rFonts w:eastAsia="Times New Roman"/>
          <w:color w:val="212121"/>
          <w:szCs w:val="24"/>
        </w:rPr>
        <w:t>Αίθουσα, να</w:t>
      </w:r>
      <w:r w:rsidRPr="008428C0">
        <w:rPr>
          <w:rFonts w:eastAsia="Times New Roman"/>
          <w:color w:val="212121"/>
          <w:szCs w:val="24"/>
        </w:rPr>
        <w:t xml:space="preserve"> μην </w:t>
      </w:r>
      <w:proofErr w:type="spellStart"/>
      <w:r w:rsidRPr="008428C0">
        <w:rPr>
          <w:rFonts w:eastAsia="Times New Roman"/>
          <w:color w:val="212121"/>
          <w:szCs w:val="24"/>
        </w:rPr>
        <w:t>κοροϊδευόμαστε</w:t>
      </w:r>
      <w:proofErr w:type="spellEnd"/>
      <w:r w:rsidRPr="008428C0">
        <w:rPr>
          <w:rFonts w:eastAsia="Times New Roman"/>
          <w:color w:val="212121"/>
          <w:szCs w:val="24"/>
        </w:rPr>
        <w:t xml:space="preserve"> τώρα</w:t>
      </w:r>
      <w:r>
        <w:rPr>
          <w:rFonts w:eastAsia="Times New Roman"/>
          <w:color w:val="212121"/>
          <w:szCs w:val="24"/>
        </w:rPr>
        <w:t>-</w:t>
      </w:r>
      <w:r w:rsidRPr="008428C0">
        <w:rPr>
          <w:rFonts w:eastAsia="Times New Roman"/>
          <w:color w:val="212121"/>
          <w:szCs w:val="24"/>
        </w:rPr>
        <w:t xml:space="preserve"> βάζοντας μαζί τους</w:t>
      </w:r>
      <w:r>
        <w:rPr>
          <w:rFonts w:eastAsia="Times New Roman"/>
          <w:color w:val="212121"/>
          <w:szCs w:val="24"/>
        </w:rPr>
        <w:t xml:space="preserve"> και</w:t>
      </w:r>
      <w:r w:rsidRPr="008428C0">
        <w:rPr>
          <w:rFonts w:eastAsia="Times New Roman"/>
          <w:color w:val="212121"/>
          <w:szCs w:val="24"/>
        </w:rPr>
        <w:t xml:space="preserve"> άλλες απόψεις του συντηρητικού χώρου</w:t>
      </w:r>
      <w:r>
        <w:rPr>
          <w:rFonts w:eastAsia="Times New Roman"/>
          <w:color w:val="212121"/>
          <w:szCs w:val="24"/>
        </w:rPr>
        <w:t>,</w:t>
      </w:r>
      <w:r w:rsidRPr="008428C0">
        <w:rPr>
          <w:rFonts w:eastAsia="Times New Roman"/>
          <w:color w:val="212121"/>
          <w:szCs w:val="24"/>
        </w:rPr>
        <w:t xml:space="preserve"> οι οποίες είναι απόψεις απολύτως σεβαστές στην πολιτική συζήτηση και πρέπει να τις </w:t>
      </w:r>
      <w:r>
        <w:rPr>
          <w:rFonts w:eastAsia="Times New Roman"/>
          <w:color w:val="212121"/>
          <w:szCs w:val="24"/>
        </w:rPr>
        <w:t>σέβεστε και να απαντάτε σε αυτές</w:t>
      </w:r>
      <w:r w:rsidRPr="008428C0">
        <w:rPr>
          <w:rFonts w:eastAsia="Times New Roman"/>
          <w:color w:val="212121"/>
          <w:szCs w:val="24"/>
        </w:rPr>
        <w:t xml:space="preserve"> επί της</w:t>
      </w:r>
      <w:r>
        <w:rPr>
          <w:rFonts w:eastAsia="Times New Roman"/>
          <w:color w:val="212121"/>
          <w:szCs w:val="24"/>
        </w:rPr>
        <w:t xml:space="preserve"> ουσίας και όχι με </w:t>
      </w:r>
      <w:proofErr w:type="spellStart"/>
      <w:r>
        <w:rPr>
          <w:rFonts w:eastAsia="Times New Roman"/>
          <w:color w:val="212121"/>
          <w:szCs w:val="24"/>
        </w:rPr>
        <w:t>δαιμονοποιήσει</w:t>
      </w:r>
      <w:r w:rsidRPr="008428C0">
        <w:rPr>
          <w:rFonts w:eastAsia="Times New Roman"/>
          <w:color w:val="212121"/>
          <w:szCs w:val="24"/>
        </w:rPr>
        <w:t>ς</w:t>
      </w:r>
      <w:proofErr w:type="spellEnd"/>
      <w:r>
        <w:rPr>
          <w:rFonts w:eastAsia="Times New Roman"/>
          <w:color w:val="212121"/>
          <w:szCs w:val="24"/>
        </w:rPr>
        <w:t>. Α</w:t>
      </w:r>
      <w:r w:rsidRPr="008428C0">
        <w:rPr>
          <w:rFonts w:eastAsia="Times New Roman"/>
          <w:color w:val="212121"/>
          <w:szCs w:val="24"/>
        </w:rPr>
        <w:t>υτό για να συνε</w:t>
      </w:r>
      <w:r>
        <w:rPr>
          <w:rFonts w:eastAsia="Times New Roman"/>
          <w:color w:val="212121"/>
          <w:szCs w:val="24"/>
        </w:rPr>
        <w:t>ννοούμαστε.</w:t>
      </w:r>
    </w:p>
    <w:p w14:paraId="03A7321E" w14:textId="77777777" w:rsidR="00E615E6" w:rsidRDefault="00720F21">
      <w:pPr>
        <w:spacing w:after="0" w:line="600" w:lineRule="auto"/>
        <w:ind w:firstLine="720"/>
        <w:jc w:val="both"/>
        <w:rPr>
          <w:rFonts w:eastAsia="Times New Roman"/>
          <w:color w:val="212121"/>
          <w:szCs w:val="24"/>
        </w:rPr>
      </w:pPr>
      <w:r>
        <w:rPr>
          <w:rFonts w:eastAsia="Times New Roman"/>
          <w:color w:val="212121"/>
          <w:szCs w:val="24"/>
        </w:rPr>
        <w:t>Και σας τα λέω αυτά εν ό</w:t>
      </w:r>
      <w:r w:rsidRPr="008428C0">
        <w:rPr>
          <w:rFonts w:eastAsia="Times New Roman"/>
          <w:color w:val="212121"/>
          <w:szCs w:val="24"/>
        </w:rPr>
        <w:t>ψει τη</w:t>
      </w:r>
      <w:r w:rsidRPr="008428C0">
        <w:rPr>
          <w:rFonts w:eastAsia="Times New Roman"/>
          <w:color w:val="212121"/>
          <w:szCs w:val="24"/>
        </w:rPr>
        <w:t>ς προεκλογικής περιόδου που έρχεται</w:t>
      </w:r>
      <w:r>
        <w:rPr>
          <w:rFonts w:eastAsia="Times New Roman"/>
          <w:color w:val="212121"/>
          <w:szCs w:val="24"/>
        </w:rPr>
        <w:t>, διότι έχει σημασία ν</w:t>
      </w:r>
      <w:r w:rsidRPr="008428C0">
        <w:rPr>
          <w:rFonts w:eastAsia="Times New Roman"/>
          <w:color w:val="212121"/>
          <w:szCs w:val="24"/>
        </w:rPr>
        <w:t>α κρατηθεί ο διάλογος σε ένα επίπεδο</w:t>
      </w:r>
      <w:r>
        <w:rPr>
          <w:rFonts w:eastAsia="Times New Roman"/>
          <w:color w:val="212121"/>
          <w:szCs w:val="24"/>
        </w:rPr>
        <w:t xml:space="preserve">. Μην οδηγείται ο διάλογος σε έναν </w:t>
      </w:r>
      <w:r w:rsidRPr="008428C0">
        <w:rPr>
          <w:rFonts w:eastAsia="Times New Roman"/>
          <w:color w:val="212121"/>
          <w:szCs w:val="24"/>
        </w:rPr>
        <w:t xml:space="preserve">τρόπο διεξαγωγής του που απέχει από τη λογική και </w:t>
      </w:r>
      <w:r>
        <w:rPr>
          <w:rFonts w:eastAsia="Times New Roman"/>
          <w:color w:val="212121"/>
          <w:szCs w:val="24"/>
        </w:rPr>
        <w:t>διχάζει την κοινωνία. Α</w:t>
      </w:r>
      <w:r w:rsidRPr="008428C0">
        <w:rPr>
          <w:rFonts w:eastAsia="Times New Roman"/>
          <w:color w:val="212121"/>
          <w:szCs w:val="24"/>
        </w:rPr>
        <w:t xml:space="preserve">υτό </w:t>
      </w:r>
      <w:r>
        <w:rPr>
          <w:rFonts w:eastAsia="Times New Roman"/>
          <w:color w:val="212121"/>
          <w:szCs w:val="24"/>
        </w:rPr>
        <w:t>είναι</w:t>
      </w:r>
      <w:r w:rsidRPr="008428C0">
        <w:rPr>
          <w:rFonts w:eastAsia="Times New Roman"/>
          <w:color w:val="212121"/>
          <w:szCs w:val="24"/>
        </w:rPr>
        <w:t xml:space="preserve"> τεράστιο λάθος</w:t>
      </w:r>
      <w:r>
        <w:rPr>
          <w:rFonts w:eastAsia="Times New Roman"/>
          <w:color w:val="212121"/>
          <w:szCs w:val="24"/>
        </w:rPr>
        <w:t>.</w:t>
      </w:r>
    </w:p>
    <w:p w14:paraId="03A7321F" w14:textId="77777777" w:rsidR="00E615E6" w:rsidRDefault="00720F21">
      <w:pPr>
        <w:spacing w:after="0" w:line="600" w:lineRule="auto"/>
        <w:ind w:firstLine="720"/>
        <w:jc w:val="both"/>
        <w:rPr>
          <w:rFonts w:eastAsia="Times New Roman"/>
          <w:color w:val="212121"/>
          <w:szCs w:val="24"/>
        </w:rPr>
      </w:pPr>
      <w:r>
        <w:rPr>
          <w:rFonts w:eastAsia="Times New Roman"/>
          <w:color w:val="212121"/>
          <w:szCs w:val="24"/>
        </w:rPr>
        <w:t>Έ</w:t>
      </w:r>
      <w:r w:rsidRPr="008428C0">
        <w:rPr>
          <w:rFonts w:eastAsia="Times New Roman"/>
          <w:color w:val="212121"/>
          <w:szCs w:val="24"/>
        </w:rPr>
        <w:t>ρχομαι τώρα στο νομοθέτη</w:t>
      </w:r>
      <w:r>
        <w:rPr>
          <w:rFonts w:eastAsia="Times New Roman"/>
          <w:color w:val="212121"/>
          <w:szCs w:val="24"/>
        </w:rPr>
        <w:t xml:space="preserve">μα. </w:t>
      </w:r>
    </w:p>
    <w:p w14:paraId="03A73220" w14:textId="77777777" w:rsidR="00E615E6" w:rsidRDefault="00720F21">
      <w:pPr>
        <w:spacing w:after="0" w:line="600" w:lineRule="auto"/>
        <w:ind w:firstLine="720"/>
        <w:jc w:val="both"/>
        <w:rPr>
          <w:rFonts w:eastAsia="Times New Roman"/>
          <w:color w:val="212121"/>
          <w:szCs w:val="24"/>
        </w:rPr>
      </w:pPr>
      <w:r>
        <w:rPr>
          <w:rFonts w:eastAsia="Times New Roman"/>
          <w:color w:val="212121"/>
          <w:szCs w:val="24"/>
        </w:rPr>
        <w:lastRenderedPageBreak/>
        <w:t>Ο εισηγητής μας, κ</w:t>
      </w:r>
      <w:r w:rsidRPr="008428C0">
        <w:rPr>
          <w:rFonts w:eastAsia="Times New Roman"/>
          <w:color w:val="212121"/>
          <w:szCs w:val="24"/>
        </w:rPr>
        <w:t>ύριε Υπουργέ</w:t>
      </w:r>
      <w:r>
        <w:rPr>
          <w:rFonts w:eastAsia="Times New Roman"/>
          <w:color w:val="212121"/>
          <w:szCs w:val="24"/>
        </w:rPr>
        <w:t>,</w:t>
      </w:r>
      <w:r w:rsidRPr="008428C0">
        <w:rPr>
          <w:rFonts w:eastAsia="Times New Roman"/>
          <w:color w:val="212121"/>
          <w:szCs w:val="24"/>
        </w:rPr>
        <w:t xml:space="preserve"> νομίζω </w:t>
      </w:r>
      <w:r>
        <w:rPr>
          <w:rFonts w:eastAsia="Times New Roman"/>
          <w:color w:val="212121"/>
          <w:szCs w:val="24"/>
        </w:rPr>
        <w:t xml:space="preserve">ότι σας τα </w:t>
      </w:r>
      <w:r w:rsidRPr="008428C0">
        <w:rPr>
          <w:rFonts w:eastAsia="Times New Roman"/>
          <w:color w:val="212121"/>
          <w:szCs w:val="24"/>
        </w:rPr>
        <w:t>είπε</w:t>
      </w:r>
      <w:r>
        <w:rPr>
          <w:rFonts w:eastAsia="Times New Roman"/>
          <w:color w:val="212121"/>
          <w:szCs w:val="24"/>
        </w:rPr>
        <w:t>. Ε</w:t>
      </w:r>
      <w:r w:rsidRPr="008428C0">
        <w:rPr>
          <w:rFonts w:eastAsia="Times New Roman"/>
          <w:color w:val="212121"/>
          <w:szCs w:val="24"/>
        </w:rPr>
        <w:t xml:space="preserve">γώ λόγω μιας καθυστερημένης </w:t>
      </w:r>
      <w:r>
        <w:rPr>
          <w:rFonts w:eastAsia="Times New Roman"/>
          <w:color w:val="212121"/>
          <w:szCs w:val="24"/>
        </w:rPr>
        <w:t>άφιξης αεροπλάνου</w:t>
      </w:r>
      <w:r w:rsidRPr="008428C0">
        <w:rPr>
          <w:rFonts w:eastAsia="Times New Roman"/>
          <w:color w:val="212121"/>
          <w:szCs w:val="24"/>
        </w:rPr>
        <w:t xml:space="preserve"> δεν είχα τη χαρά να τον ακούσω</w:t>
      </w:r>
      <w:r>
        <w:rPr>
          <w:rFonts w:eastAsia="Times New Roman"/>
          <w:color w:val="212121"/>
          <w:szCs w:val="24"/>
        </w:rPr>
        <w:t>,</w:t>
      </w:r>
      <w:r w:rsidRPr="008428C0">
        <w:rPr>
          <w:rFonts w:eastAsia="Times New Roman"/>
          <w:color w:val="212121"/>
          <w:szCs w:val="24"/>
        </w:rPr>
        <w:t xml:space="preserve"> αλλά έχω δει </w:t>
      </w:r>
      <w:r>
        <w:rPr>
          <w:rFonts w:eastAsia="Times New Roman"/>
          <w:color w:val="212121"/>
          <w:szCs w:val="24"/>
        </w:rPr>
        <w:t>ήδη και στα Π</w:t>
      </w:r>
      <w:r w:rsidRPr="008428C0">
        <w:rPr>
          <w:rFonts w:eastAsia="Times New Roman"/>
          <w:color w:val="212121"/>
          <w:szCs w:val="24"/>
        </w:rPr>
        <w:t xml:space="preserve">ρακτικά </w:t>
      </w:r>
      <w:r>
        <w:rPr>
          <w:rFonts w:eastAsia="Times New Roman"/>
          <w:color w:val="212121"/>
          <w:szCs w:val="24"/>
        </w:rPr>
        <w:t xml:space="preserve">τις δύο τοποθετήσεις του. </w:t>
      </w:r>
    </w:p>
    <w:p w14:paraId="03A73221" w14:textId="77777777" w:rsidR="00E615E6" w:rsidRDefault="00720F21">
      <w:pPr>
        <w:spacing w:after="0" w:line="600" w:lineRule="auto"/>
        <w:ind w:firstLine="720"/>
        <w:jc w:val="both"/>
        <w:rPr>
          <w:rFonts w:eastAsia="Times New Roman"/>
          <w:color w:val="212121"/>
          <w:szCs w:val="24"/>
        </w:rPr>
      </w:pPr>
      <w:r>
        <w:rPr>
          <w:rFonts w:eastAsia="Times New Roman"/>
          <w:color w:val="212121"/>
          <w:szCs w:val="24"/>
        </w:rPr>
        <w:t>Όμως, ε</w:t>
      </w:r>
      <w:r w:rsidRPr="008428C0">
        <w:rPr>
          <w:rFonts w:eastAsia="Times New Roman"/>
          <w:color w:val="212121"/>
          <w:szCs w:val="24"/>
        </w:rPr>
        <w:t>γώ θα σας έλεγα το εξής</w:t>
      </w:r>
      <w:r>
        <w:rPr>
          <w:rFonts w:eastAsia="Times New Roman"/>
          <w:color w:val="212121"/>
          <w:szCs w:val="24"/>
        </w:rPr>
        <w:t xml:space="preserve">: </w:t>
      </w:r>
      <w:r w:rsidRPr="008428C0">
        <w:rPr>
          <w:rFonts w:eastAsia="Times New Roman"/>
          <w:color w:val="212121"/>
          <w:szCs w:val="24"/>
        </w:rPr>
        <w:t>Κατ</w:t>
      </w:r>
      <w:r>
        <w:rPr>
          <w:rFonts w:eastAsia="Times New Roman"/>
          <w:color w:val="212121"/>
          <w:szCs w:val="24"/>
        </w:rPr>
        <w:t xml:space="preserve">’ </w:t>
      </w:r>
      <w:r w:rsidRPr="008428C0">
        <w:rPr>
          <w:rFonts w:eastAsia="Times New Roman"/>
          <w:color w:val="212121"/>
          <w:szCs w:val="24"/>
        </w:rPr>
        <w:t>αρχ</w:t>
      </w:r>
      <w:r>
        <w:rPr>
          <w:rFonts w:eastAsia="Times New Roman"/>
          <w:color w:val="212121"/>
          <w:szCs w:val="24"/>
        </w:rPr>
        <w:t>άς</w:t>
      </w:r>
      <w:r>
        <w:rPr>
          <w:rFonts w:eastAsia="Times New Roman"/>
          <w:color w:val="212121"/>
          <w:szCs w:val="24"/>
        </w:rPr>
        <w:t>,</w:t>
      </w:r>
      <w:r w:rsidRPr="008428C0">
        <w:rPr>
          <w:rFonts w:eastAsia="Times New Roman"/>
          <w:color w:val="212121"/>
          <w:szCs w:val="24"/>
        </w:rPr>
        <w:t xml:space="preserve"> να </w:t>
      </w:r>
      <w:r>
        <w:rPr>
          <w:rFonts w:eastAsia="Times New Roman"/>
          <w:color w:val="212121"/>
          <w:szCs w:val="24"/>
        </w:rPr>
        <w:t>συμφωνήσουμε</w:t>
      </w:r>
      <w:r>
        <w:rPr>
          <w:rFonts w:eastAsia="Times New Roman"/>
          <w:color w:val="212121"/>
          <w:szCs w:val="24"/>
        </w:rPr>
        <w:t xml:space="preserve"> σε</w:t>
      </w:r>
      <w:r w:rsidRPr="008428C0">
        <w:rPr>
          <w:rFonts w:eastAsia="Times New Roman"/>
          <w:color w:val="212121"/>
          <w:szCs w:val="24"/>
        </w:rPr>
        <w:t xml:space="preserve"> ένα πράγμα</w:t>
      </w:r>
      <w:r>
        <w:rPr>
          <w:rFonts w:eastAsia="Times New Roman"/>
          <w:color w:val="212121"/>
          <w:szCs w:val="24"/>
        </w:rPr>
        <w:t>,</w:t>
      </w:r>
      <w:r w:rsidRPr="008428C0">
        <w:rPr>
          <w:rFonts w:eastAsia="Times New Roman"/>
          <w:color w:val="212121"/>
          <w:szCs w:val="24"/>
        </w:rPr>
        <w:t xml:space="preserve"> αυτό το νομοθέτημα δεν έχει αρχή</w:t>
      </w:r>
      <w:r>
        <w:rPr>
          <w:rFonts w:eastAsia="Times New Roman"/>
          <w:color w:val="212121"/>
          <w:szCs w:val="24"/>
        </w:rPr>
        <w:t>. Θέλετε να</w:t>
      </w:r>
      <w:r w:rsidRPr="008428C0">
        <w:rPr>
          <w:rFonts w:eastAsia="Times New Roman"/>
          <w:color w:val="212121"/>
          <w:szCs w:val="24"/>
        </w:rPr>
        <w:t xml:space="preserve"> μου πείτε </w:t>
      </w:r>
      <w:r>
        <w:rPr>
          <w:rFonts w:eastAsia="Times New Roman"/>
          <w:color w:val="212121"/>
          <w:szCs w:val="24"/>
        </w:rPr>
        <w:t xml:space="preserve">ότι </w:t>
      </w:r>
      <w:r w:rsidRPr="008428C0">
        <w:rPr>
          <w:rFonts w:eastAsia="Times New Roman"/>
          <w:color w:val="212121"/>
          <w:szCs w:val="24"/>
        </w:rPr>
        <w:t>έχει πολλές αρχές</w:t>
      </w:r>
      <w:r>
        <w:rPr>
          <w:rFonts w:eastAsia="Times New Roman"/>
          <w:color w:val="212121"/>
          <w:szCs w:val="24"/>
        </w:rPr>
        <w:t>;</w:t>
      </w:r>
      <w:r w:rsidRPr="008428C0">
        <w:rPr>
          <w:rFonts w:eastAsia="Times New Roman"/>
          <w:color w:val="212121"/>
          <w:szCs w:val="24"/>
        </w:rPr>
        <w:t xml:space="preserve"> Ίσως</w:t>
      </w:r>
      <w:r>
        <w:rPr>
          <w:rFonts w:eastAsia="Times New Roman"/>
          <w:color w:val="212121"/>
          <w:szCs w:val="24"/>
        </w:rPr>
        <w:t>, αλλά πάντως ο Κ</w:t>
      </w:r>
      <w:r w:rsidRPr="008428C0">
        <w:rPr>
          <w:rFonts w:eastAsia="Times New Roman"/>
          <w:color w:val="212121"/>
          <w:szCs w:val="24"/>
        </w:rPr>
        <w:t>ανονισμός αυτό δεν το προβλέπει</w:t>
      </w:r>
      <w:r>
        <w:rPr>
          <w:rFonts w:eastAsia="Times New Roman"/>
          <w:color w:val="212121"/>
          <w:szCs w:val="24"/>
        </w:rPr>
        <w:t xml:space="preserve">, </w:t>
      </w:r>
      <w:r w:rsidRPr="008428C0">
        <w:rPr>
          <w:rFonts w:eastAsia="Times New Roman"/>
          <w:color w:val="212121"/>
          <w:szCs w:val="24"/>
        </w:rPr>
        <w:t xml:space="preserve">νομοθέτημα με πολλές </w:t>
      </w:r>
      <w:r>
        <w:rPr>
          <w:rFonts w:eastAsia="Times New Roman"/>
          <w:color w:val="212121"/>
          <w:szCs w:val="24"/>
        </w:rPr>
        <w:t xml:space="preserve">αρχές. Έχει ένα </w:t>
      </w:r>
      <w:r>
        <w:rPr>
          <w:rFonts w:eastAsia="Times New Roman"/>
          <w:color w:val="212121"/>
          <w:szCs w:val="24"/>
        </w:rPr>
        <w:t>κ</w:t>
      </w:r>
      <w:r w:rsidRPr="008428C0">
        <w:rPr>
          <w:rFonts w:eastAsia="Times New Roman"/>
          <w:color w:val="212121"/>
          <w:szCs w:val="24"/>
        </w:rPr>
        <w:t>εφάλαιο</w:t>
      </w:r>
      <w:r w:rsidRPr="008428C0">
        <w:rPr>
          <w:rFonts w:eastAsia="Times New Roman"/>
          <w:color w:val="212121"/>
          <w:szCs w:val="24"/>
        </w:rPr>
        <w:t xml:space="preserve"> </w:t>
      </w:r>
      <w:r>
        <w:rPr>
          <w:rFonts w:eastAsia="Times New Roman"/>
          <w:color w:val="212121"/>
          <w:szCs w:val="24"/>
        </w:rPr>
        <w:t>για τ</w:t>
      </w:r>
      <w:r w:rsidRPr="008428C0">
        <w:rPr>
          <w:rFonts w:eastAsia="Times New Roman"/>
          <w:color w:val="212121"/>
          <w:szCs w:val="24"/>
        </w:rPr>
        <w:t xml:space="preserve">ην προώθηση της </w:t>
      </w:r>
      <w:r>
        <w:rPr>
          <w:rFonts w:eastAsia="Times New Roman"/>
          <w:color w:val="212121"/>
          <w:szCs w:val="24"/>
        </w:rPr>
        <w:t>ουσιαστικής</w:t>
      </w:r>
      <w:r w:rsidRPr="008428C0">
        <w:rPr>
          <w:rFonts w:eastAsia="Times New Roman"/>
          <w:color w:val="212121"/>
          <w:szCs w:val="24"/>
        </w:rPr>
        <w:t xml:space="preserve"> ισότητας των φύλων</w:t>
      </w:r>
      <w:r>
        <w:rPr>
          <w:rFonts w:eastAsia="Times New Roman"/>
          <w:color w:val="212121"/>
          <w:szCs w:val="24"/>
        </w:rPr>
        <w:t>, έχει ένα ά</w:t>
      </w:r>
      <w:r>
        <w:rPr>
          <w:rFonts w:eastAsia="Times New Roman"/>
          <w:color w:val="212121"/>
          <w:szCs w:val="24"/>
        </w:rPr>
        <w:t xml:space="preserve">λλο </w:t>
      </w:r>
      <w:r>
        <w:rPr>
          <w:rFonts w:eastAsia="Times New Roman"/>
          <w:color w:val="212121"/>
          <w:szCs w:val="24"/>
        </w:rPr>
        <w:t xml:space="preserve">κεφάλαιο </w:t>
      </w:r>
      <w:r>
        <w:rPr>
          <w:rFonts w:eastAsia="Times New Roman"/>
          <w:color w:val="212121"/>
          <w:szCs w:val="24"/>
        </w:rPr>
        <w:t>«Ρυθμίσεις θεμάτων Ι</w:t>
      </w:r>
      <w:r w:rsidRPr="008428C0">
        <w:rPr>
          <w:rFonts w:eastAsia="Times New Roman"/>
          <w:color w:val="212121"/>
          <w:szCs w:val="24"/>
        </w:rPr>
        <w:t>θαγένειας</w:t>
      </w:r>
      <w:r>
        <w:rPr>
          <w:rFonts w:eastAsia="Times New Roman"/>
          <w:color w:val="212121"/>
          <w:szCs w:val="24"/>
        </w:rPr>
        <w:t>»,</w:t>
      </w:r>
      <w:r w:rsidRPr="008428C0">
        <w:rPr>
          <w:rFonts w:eastAsia="Times New Roman"/>
          <w:color w:val="212121"/>
          <w:szCs w:val="24"/>
        </w:rPr>
        <w:t xml:space="preserve"> έχει </w:t>
      </w:r>
      <w:r>
        <w:rPr>
          <w:rFonts w:eastAsia="Times New Roman"/>
          <w:color w:val="212121"/>
          <w:szCs w:val="24"/>
        </w:rPr>
        <w:t xml:space="preserve">ένα τρίτο </w:t>
      </w:r>
      <w:r>
        <w:rPr>
          <w:rFonts w:eastAsia="Times New Roman"/>
          <w:color w:val="212121"/>
          <w:szCs w:val="24"/>
        </w:rPr>
        <w:t>κ</w:t>
      </w:r>
      <w:r w:rsidRPr="008428C0">
        <w:rPr>
          <w:rFonts w:eastAsia="Times New Roman"/>
          <w:color w:val="212121"/>
          <w:szCs w:val="24"/>
        </w:rPr>
        <w:t xml:space="preserve">εφάλαιο </w:t>
      </w:r>
      <w:r>
        <w:rPr>
          <w:rFonts w:eastAsia="Times New Roman"/>
          <w:color w:val="212121"/>
          <w:szCs w:val="24"/>
        </w:rPr>
        <w:t>«Διατάξεις σ</w:t>
      </w:r>
      <w:r w:rsidRPr="008428C0">
        <w:rPr>
          <w:rFonts w:eastAsia="Times New Roman"/>
          <w:color w:val="212121"/>
          <w:szCs w:val="24"/>
        </w:rPr>
        <w:t>χετικά</w:t>
      </w:r>
      <w:r>
        <w:rPr>
          <w:rFonts w:eastAsia="Times New Roman"/>
          <w:color w:val="212121"/>
          <w:szCs w:val="24"/>
        </w:rPr>
        <w:t xml:space="preserve"> με τις εκλογές στην </w:t>
      </w:r>
      <w:r>
        <w:rPr>
          <w:rFonts w:eastAsia="Times New Roman"/>
          <w:color w:val="212121"/>
          <w:szCs w:val="24"/>
        </w:rPr>
        <w:t>τοπική α</w:t>
      </w:r>
      <w:r w:rsidRPr="008428C0">
        <w:rPr>
          <w:rFonts w:eastAsia="Times New Roman"/>
          <w:color w:val="212121"/>
          <w:szCs w:val="24"/>
        </w:rPr>
        <w:t>υτοδιοίκηση</w:t>
      </w:r>
      <w:r>
        <w:rPr>
          <w:rFonts w:eastAsia="Times New Roman"/>
          <w:color w:val="212121"/>
          <w:szCs w:val="24"/>
        </w:rPr>
        <w:t>» και κάποιες άλλες διατάξεις, π</w:t>
      </w:r>
      <w:r w:rsidRPr="008428C0">
        <w:rPr>
          <w:rFonts w:eastAsia="Times New Roman"/>
          <w:color w:val="212121"/>
          <w:szCs w:val="24"/>
        </w:rPr>
        <w:t xml:space="preserve">έραν </w:t>
      </w:r>
      <w:r>
        <w:rPr>
          <w:rFonts w:eastAsia="Times New Roman"/>
          <w:color w:val="212121"/>
          <w:szCs w:val="24"/>
        </w:rPr>
        <w:t xml:space="preserve">των διατάξεων για τις εκλογές. Άρα, έχουμε τρία τελείως διαφορετικά </w:t>
      </w:r>
      <w:r>
        <w:rPr>
          <w:rFonts w:eastAsia="Times New Roman"/>
          <w:color w:val="212121"/>
          <w:szCs w:val="24"/>
        </w:rPr>
        <w:t>κ</w:t>
      </w:r>
      <w:r w:rsidRPr="008428C0">
        <w:rPr>
          <w:rFonts w:eastAsia="Times New Roman"/>
          <w:color w:val="212121"/>
          <w:szCs w:val="24"/>
        </w:rPr>
        <w:t>εφάλαια</w:t>
      </w:r>
      <w:r>
        <w:rPr>
          <w:rFonts w:eastAsia="Times New Roman"/>
          <w:color w:val="212121"/>
          <w:szCs w:val="24"/>
        </w:rPr>
        <w:t xml:space="preserve">. </w:t>
      </w:r>
    </w:p>
    <w:p w14:paraId="03A73222" w14:textId="77777777" w:rsidR="00E615E6" w:rsidRDefault="00720F21">
      <w:pPr>
        <w:spacing w:after="0" w:line="600" w:lineRule="auto"/>
        <w:ind w:firstLine="720"/>
        <w:jc w:val="both"/>
        <w:rPr>
          <w:rFonts w:eastAsia="Times New Roman"/>
          <w:color w:val="212121"/>
          <w:szCs w:val="24"/>
        </w:rPr>
      </w:pPr>
      <w:r>
        <w:rPr>
          <w:rFonts w:eastAsia="Times New Roman"/>
          <w:color w:val="212121"/>
          <w:szCs w:val="24"/>
        </w:rPr>
        <w:t>Κ</w:t>
      </w:r>
      <w:r w:rsidRPr="008428C0">
        <w:rPr>
          <w:rFonts w:eastAsia="Times New Roman"/>
          <w:color w:val="212121"/>
          <w:szCs w:val="24"/>
        </w:rPr>
        <w:t xml:space="preserve">αι επειδή έπρεπε να βάλετε και σε αυτό που λέμε </w:t>
      </w:r>
      <w:r>
        <w:rPr>
          <w:rFonts w:eastAsia="Times New Roman"/>
          <w:color w:val="212121"/>
          <w:szCs w:val="24"/>
        </w:rPr>
        <w:t>«</w:t>
      </w:r>
      <w:r w:rsidRPr="008428C0">
        <w:rPr>
          <w:rFonts w:eastAsia="Times New Roman"/>
          <w:color w:val="212121"/>
          <w:szCs w:val="24"/>
        </w:rPr>
        <w:t>τούρτα</w:t>
      </w:r>
      <w:r>
        <w:rPr>
          <w:rFonts w:eastAsia="Times New Roman"/>
          <w:color w:val="212121"/>
          <w:szCs w:val="24"/>
        </w:rPr>
        <w:t>»</w:t>
      </w:r>
      <w:r w:rsidRPr="008428C0">
        <w:rPr>
          <w:rFonts w:eastAsia="Times New Roman"/>
          <w:color w:val="212121"/>
          <w:szCs w:val="24"/>
        </w:rPr>
        <w:t xml:space="preserve"> και ένα κεράσι</w:t>
      </w:r>
      <w:r>
        <w:rPr>
          <w:rFonts w:eastAsia="Times New Roman"/>
          <w:color w:val="212121"/>
          <w:szCs w:val="24"/>
        </w:rPr>
        <w:t xml:space="preserve">, ή αν θέλετε βύσσινο, </w:t>
      </w:r>
      <w:r w:rsidRPr="008428C0">
        <w:rPr>
          <w:rFonts w:eastAsia="Times New Roman"/>
          <w:color w:val="212121"/>
          <w:szCs w:val="24"/>
        </w:rPr>
        <w:t xml:space="preserve">έρχεται </w:t>
      </w:r>
      <w:r>
        <w:rPr>
          <w:rFonts w:eastAsia="Times New Roman"/>
          <w:color w:val="212121"/>
          <w:szCs w:val="24"/>
        </w:rPr>
        <w:t xml:space="preserve">και </w:t>
      </w:r>
      <w:r w:rsidRPr="008428C0">
        <w:rPr>
          <w:rFonts w:eastAsia="Times New Roman"/>
          <w:color w:val="212121"/>
          <w:szCs w:val="24"/>
        </w:rPr>
        <w:t>η τροπολογία την οποία ονομάσαμε εμείς για λόγους ευ</w:t>
      </w:r>
      <w:r>
        <w:rPr>
          <w:rFonts w:eastAsia="Times New Roman"/>
          <w:color w:val="212121"/>
          <w:szCs w:val="24"/>
        </w:rPr>
        <w:t>φωνία</w:t>
      </w:r>
      <w:r w:rsidRPr="008428C0">
        <w:rPr>
          <w:rFonts w:eastAsia="Times New Roman"/>
          <w:color w:val="212121"/>
          <w:szCs w:val="24"/>
        </w:rPr>
        <w:t xml:space="preserve">ς </w:t>
      </w:r>
      <w:r>
        <w:rPr>
          <w:rFonts w:eastAsia="Times New Roman"/>
          <w:color w:val="212121"/>
          <w:szCs w:val="24"/>
        </w:rPr>
        <w:t>«</w:t>
      </w:r>
      <w:r w:rsidRPr="008428C0">
        <w:rPr>
          <w:rFonts w:eastAsia="Times New Roman"/>
          <w:color w:val="212121"/>
          <w:szCs w:val="24"/>
        </w:rPr>
        <w:t>τροπολογία Κουντουρά</w:t>
      </w:r>
      <w:r>
        <w:rPr>
          <w:rFonts w:eastAsia="Times New Roman"/>
          <w:color w:val="212121"/>
          <w:szCs w:val="24"/>
        </w:rPr>
        <w:t>». Μ</w:t>
      </w:r>
      <w:r w:rsidRPr="008428C0">
        <w:rPr>
          <w:rFonts w:eastAsia="Times New Roman"/>
          <w:color w:val="212121"/>
          <w:szCs w:val="24"/>
        </w:rPr>
        <w:t>πορεί να μη</w:t>
      </w:r>
      <w:r>
        <w:rPr>
          <w:rFonts w:eastAsia="Times New Roman"/>
          <w:color w:val="212121"/>
          <w:szCs w:val="24"/>
        </w:rPr>
        <w:t>ν είναι, να είναι για</w:t>
      </w:r>
      <w:r w:rsidRPr="008428C0">
        <w:rPr>
          <w:rFonts w:eastAsia="Times New Roman"/>
          <w:color w:val="212121"/>
          <w:szCs w:val="24"/>
        </w:rPr>
        <w:t xml:space="preserve"> κάποιον </w:t>
      </w:r>
      <w:r w:rsidRPr="008428C0">
        <w:rPr>
          <w:rFonts w:eastAsia="Times New Roman"/>
          <w:color w:val="212121"/>
          <w:szCs w:val="24"/>
        </w:rPr>
        <w:lastRenderedPageBreak/>
        <w:t>άλλον</w:t>
      </w:r>
      <w:r>
        <w:rPr>
          <w:rFonts w:eastAsia="Times New Roman"/>
          <w:color w:val="212121"/>
          <w:szCs w:val="24"/>
        </w:rPr>
        <w:t xml:space="preserve">. </w:t>
      </w:r>
      <w:r w:rsidRPr="008428C0">
        <w:rPr>
          <w:rFonts w:eastAsia="Times New Roman"/>
          <w:color w:val="212121"/>
          <w:szCs w:val="24"/>
        </w:rPr>
        <w:t>Αυτή είναι η κατάσ</w:t>
      </w:r>
      <w:r w:rsidRPr="008428C0">
        <w:rPr>
          <w:rFonts w:eastAsia="Times New Roman"/>
          <w:color w:val="212121"/>
          <w:szCs w:val="24"/>
        </w:rPr>
        <w:t>ταση αυτού του νομοθετήματος</w:t>
      </w:r>
      <w:r>
        <w:rPr>
          <w:rFonts w:eastAsia="Times New Roman"/>
          <w:color w:val="212121"/>
          <w:szCs w:val="24"/>
        </w:rPr>
        <w:t>, το οποίο π</w:t>
      </w:r>
      <w:r w:rsidRPr="008428C0">
        <w:rPr>
          <w:rFonts w:eastAsia="Times New Roman"/>
          <w:color w:val="212121"/>
          <w:szCs w:val="24"/>
        </w:rPr>
        <w:t xml:space="preserve">ροσπάθησε η κυβερνητική </w:t>
      </w:r>
      <w:r>
        <w:rPr>
          <w:rFonts w:eastAsia="Times New Roman"/>
          <w:color w:val="212121"/>
          <w:szCs w:val="24"/>
        </w:rPr>
        <w:t>πλευρά να μας το εμφανίσει ως μια μορφή τομή</w:t>
      </w:r>
      <w:r w:rsidRPr="008428C0">
        <w:rPr>
          <w:rFonts w:eastAsia="Times New Roman"/>
          <w:color w:val="212121"/>
          <w:szCs w:val="24"/>
        </w:rPr>
        <w:t xml:space="preserve">ς </w:t>
      </w:r>
      <w:r>
        <w:rPr>
          <w:rFonts w:eastAsia="Times New Roman"/>
          <w:color w:val="212121"/>
          <w:szCs w:val="24"/>
        </w:rPr>
        <w:t xml:space="preserve">πάλι. </w:t>
      </w:r>
    </w:p>
    <w:p w14:paraId="03A73223" w14:textId="77777777" w:rsidR="00E615E6" w:rsidRDefault="00720F21">
      <w:pPr>
        <w:spacing w:after="0" w:line="600" w:lineRule="auto"/>
        <w:ind w:firstLine="720"/>
        <w:jc w:val="both"/>
        <w:rPr>
          <w:rFonts w:eastAsia="Times New Roman"/>
          <w:color w:val="212121"/>
          <w:szCs w:val="24"/>
        </w:rPr>
      </w:pPr>
      <w:r>
        <w:rPr>
          <w:rFonts w:eastAsia="Times New Roman"/>
          <w:color w:val="212121"/>
          <w:szCs w:val="24"/>
        </w:rPr>
        <w:t xml:space="preserve">Κατ’ </w:t>
      </w:r>
      <w:r>
        <w:rPr>
          <w:rFonts w:eastAsia="Times New Roman"/>
          <w:color w:val="212121"/>
          <w:szCs w:val="24"/>
        </w:rPr>
        <w:t>αρχάς</w:t>
      </w:r>
      <w:r>
        <w:rPr>
          <w:rFonts w:eastAsia="Times New Roman"/>
          <w:color w:val="212121"/>
          <w:szCs w:val="24"/>
        </w:rPr>
        <w:t>, θα πρέπει να σχολιάσω</w:t>
      </w:r>
      <w:r w:rsidRPr="008428C0">
        <w:rPr>
          <w:rFonts w:eastAsia="Times New Roman"/>
          <w:color w:val="212121"/>
          <w:szCs w:val="24"/>
        </w:rPr>
        <w:t xml:space="preserve"> ότι κάθε φορά </w:t>
      </w:r>
      <w:r>
        <w:rPr>
          <w:rFonts w:eastAsia="Times New Roman"/>
          <w:color w:val="212121"/>
          <w:szCs w:val="24"/>
        </w:rPr>
        <w:t xml:space="preserve">–και </w:t>
      </w:r>
      <w:r w:rsidRPr="008428C0">
        <w:rPr>
          <w:rFonts w:eastAsia="Times New Roman"/>
          <w:color w:val="212121"/>
          <w:szCs w:val="24"/>
        </w:rPr>
        <w:t>αρχίζω από το τέλος</w:t>
      </w:r>
      <w:r>
        <w:rPr>
          <w:rFonts w:eastAsia="Times New Roman"/>
          <w:color w:val="212121"/>
          <w:szCs w:val="24"/>
        </w:rPr>
        <w:t xml:space="preserve">, από το θέμα που αφορά την </w:t>
      </w:r>
      <w:r>
        <w:rPr>
          <w:rFonts w:eastAsia="Times New Roman"/>
          <w:color w:val="212121"/>
          <w:szCs w:val="24"/>
        </w:rPr>
        <w:t>τοπική α</w:t>
      </w:r>
      <w:r w:rsidRPr="008428C0">
        <w:rPr>
          <w:rFonts w:eastAsia="Times New Roman"/>
          <w:color w:val="212121"/>
          <w:szCs w:val="24"/>
        </w:rPr>
        <w:t>υτοδιοίκηση</w:t>
      </w:r>
      <w:r>
        <w:rPr>
          <w:rFonts w:eastAsia="Times New Roman"/>
          <w:color w:val="212121"/>
          <w:szCs w:val="24"/>
        </w:rPr>
        <w:t>, πριν να μπω στα υπ</w:t>
      </w:r>
      <w:r>
        <w:rPr>
          <w:rFonts w:eastAsia="Times New Roman"/>
          <w:color w:val="212121"/>
          <w:szCs w:val="24"/>
        </w:rPr>
        <w:t>όλοιπα- που έρχεται</w:t>
      </w:r>
      <w:r w:rsidRPr="008428C0">
        <w:rPr>
          <w:rFonts w:eastAsia="Times New Roman"/>
          <w:color w:val="212121"/>
          <w:szCs w:val="24"/>
        </w:rPr>
        <w:t xml:space="preserve"> ένα νομοθέτημα για τη</w:t>
      </w:r>
      <w:r>
        <w:rPr>
          <w:rFonts w:eastAsia="Times New Roman"/>
          <w:color w:val="212121"/>
          <w:szCs w:val="24"/>
        </w:rPr>
        <w:t xml:space="preserve">ν </w:t>
      </w:r>
      <w:r>
        <w:rPr>
          <w:rFonts w:eastAsia="Times New Roman"/>
          <w:color w:val="212121"/>
          <w:szCs w:val="24"/>
        </w:rPr>
        <w:t>τοπική αυτοδιοίκηση</w:t>
      </w:r>
      <w:r>
        <w:rPr>
          <w:rFonts w:eastAsia="Times New Roman"/>
          <w:color w:val="212121"/>
          <w:szCs w:val="24"/>
        </w:rPr>
        <w:t xml:space="preserve"> από την πλευρά της κυβερνητικής </w:t>
      </w:r>
      <w:r>
        <w:rPr>
          <w:rFonts w:eastAsia="Times New Roman"/>
          <w:color w:val="212121"/>
          <w:szCs w:val="24"/>
        </w:rPr>
        <w:t>π</w:t>
      </w:r>
      <w:r w:rsidRPr="008428C0">
        <w:rPr>
          <w:rFonts w:eastAsia="Times New Roman"/>
          <w:color w:val="212121"/>
          <w:szCs w:val="24"/>
        </w:rPr>
        <w:t>λειοψηφίας</w:t>
      </w:r>
      <w:r>
        <w:rPr>
          <w:rFonts w:eastAsia="Times New Roman"/>
          <w:color w:val="212121"/>
          <w:szCs w:val="24"/>
        </w:rPr>
        <w:t>,</w:t>
      </w:r>
      <w:r w:rsidRPr="008428C0">
        <w:rPr>
          <w:rFonts w:eastAsia="Times New Roman"/>
          <w:color w:val="212121"/>
          <w:szCs w:val="24"/>
        </w:rPr>
        <w:t xml:space="preserve"> το συνοδεύει το χαρακτηριστικό της τομής</w:t>
      </w:r>
      <w:r>
        <w:rPr>
          <w:rFonts w:eastAsia="Times New Roman"/>
          <w:color w:val="212121"/>
          <w:szCs w:val="24"/>
        </w:rPr>
        <w:t>,</w:t>
      </w:r>
      <w:r w:rsidRPr="008428C0">
        <w:rPr>
          <w:rFonts w:eastAsia="Times New Roman"/>
          <w:color w:val="212121"/>
          <w:szCs w:val="24"/>
        </w:rPr>
        <w:t xml:space="preserve"> του κάτι </w:t>
      </w:r>
      <w:r>
        <w:rPr>
          <w:rFonts w:eastAsia="Times New Roman"/>
          <w:color w:val="212121"/>
          <w:szCs w:val="24"/>
        </w:rPr>
        <w:t>ιδιαιτέρως σημαντικού.</w:t>
      </w:r>
      <w:r w:rsidRPr="008428C0">
        <w:rPr>
          <w:rFonts w:eastAsia="Times New Roman"/>
          <w:color w:val="212121"/>
          <w:szCs w:val="24"/>
        </w:rPr>
        <w:t xml:space="preserve"> </w:t>
      </w:r>
      <w:r>
        <w:rPr>
          <w:rFonts w:eastAsia="Times New Roman"/>
          <w:color w:val="212121"/>
          <w:szCs w:val="24"/>
        </w:rPr>
        <w:t>Εά</w:t>
      </w:r>
      <w:r w:rsidRPr="008428C0">
        <w:rPr>
          <w:rFonts w:eastAsia="Times New Roman"/>
          <w:color w:val="212121"/>
          <w:szCs w:val="24"/>
        </w:rPr>
        <w:t xml:space="preserve">ν δει κανείς </w:t>
      </w:r>
      <w:r>
        <w:rPr>
          <w:rFonts w:eastAsia="Times New Roman"/>
          <w:color w:val="212121"/>
          <w:szCs w:val="24"/>
        </w:rPr>
        <w:t>π</w:t>
      </w:r>
      <w:r w:rsidRPr="008428C0">
        <w:rPr>
          <w:rFonts w:eastAsia="Times New Roman"/>
          <w:color w:val="212121"/>
          <w:szCs w:val="24"/>
        </w:rPr>
        <w:t xml:space="preserve">ριν </w:t>
      </w:r>
      <w:r>
        <w:rPr>
          <w:rFonts w:eastAsia="Times New Roman"/>
          <w:color w:val="212121"/>
          <w:szCs w:val="24"/>
        </w:rPr>
        <w:t xml:space="preserve">από </w:t>
      </w:r>
      <w:r w:rsidRPr="008428C0">
        <w:rPr>
          <w:rFonts w:eastAsia="Times New Roman"/>
          <w:color w:val="212121"/>
          <w:szCs w:val="24"/>
        </w:rPr>
        <w:t xml:space="preserve">πόσο καιρό έχουν τροποποιηθεί διατάξεις που </w:t>
      </w:r>
      <w:proofErr w:type="spellStart"/>
      <w:r>
        <w:rPr>
          <w:rFonts w:eastAsia="Times New Roman"/>
          <w:color w:val="212121"/>
          <w:szCs w:val="24"/>
        </w:rPr>
        <w:t>επανα</w:t>
      </w:r>
      <w:r w:rsidRPr="008428C0">
        <w:rPr>
          <w:rFonts w:eastAsia="Times New Roman"/>
          <w:color w:val="212121"/>
          <w:szCs w:val="24"/>
        </w:rPr>
        <w:t>τ</w:t>
      </w:r>
      <w:r w:rsidRPr="008428C0">
        <w:rPr>
          <w:rFonts w:eastAsia="Times New Roman"/>
          <w:color w:val="212121"/>
          <w:szCs w:val="24"/>
        </w:rPr>
        <w:t>ροποποιούνται</w:t>
      </w:r>
      <w:proofErr w:type="spellEnd"/>
      <w:r>
        <w:rPr>
          <w:rFonts w:eastAsia="Times New Roman"/>
          <w:color w:val="212121"/>
          <w:szCs w:val="24"/>
        </w:rPr>
        <w:t>, θα καταλήξει στο ότι η Κ</w:t>
      </w:r>
      <w:r w:rsidRPr="008428C0">
        <w:rPr>
          <w:rFonts w:eastAsia="Times New Roman"/>
          <w:color w:val="212121"/>
          <w:szCs w:val="24"/>
        </w:rPr>
        <w:t xml:space="preserve">υβέρνηση δεν έχει σαφή αντίληψη </w:t>
      </w:r>
      <w:r>
        <w:rPr>
          <w:rFonts w:eastAsia="Times New Roman"/>
          <w:color w:val="212121"/>
          <w:szCs w:val="24"/>
        </w:rPr>
        <w:t>του προς τα πού πορεύεται και του τι κάνει. Ν</w:t>
      </w:r>
      <w:r w:rsidRPr="008428C0">
        <w:rPr>
          <w:rFonts w:eastAsia="Times New Roman"/>
          <w:color w:val="212121"/>
          <w:szCs w:val="24"/>
        </w:rPr>
        <w:t xml:space="preserve">ομοθετεί και </w:t>
      </w:r>
      <w:r>
        <w:rPr>
          <w:rFonts w:eastAsia="Times New Roman"/>
          <w:color w:val="212121"/>
          <w:szCs w:val="24"/>
        </w:rPr>
        <w:t xml:space="preserve">μετά </w:t>
      </w:r>
      <w:proofErr w:type="spellStart"/>
      <w:r>
        <w:rPr>
          <w:rFonts w:eastAsia="Times New Roman"/>
          <w:color w:val="212121"/>
          <w:szCs w:val="24"/>
        </w:rPr>
        <w:t>ξανανομοθετεί</w:t>
      </w:r>
      <w:proofErr w:type="spellEnd"/>
      <w:r>
        <w:rPr>
          <w:rFonts w:eastAsia="Times New Roman"/>
          <w:color w:val="212121"/>
          <w:szCs w:val="24"/>
        </w:rPr>
        <w:t xml:space="preserve"> και μετά </w:t>
      </w:r>
      <w:proofErr w:type="spellStart"/>
      <w:r>
        <w:rPr>
          <w:rFonts w:eastAsia="Times New Roman"/>
          <w:color w:val="212121"/>
          <w:szCs w:val="24"/>
        </w:rPr>
        <w:t>ξανανομοθετεί</w:t>
      </w:r>
      <w:proofErr w:type="spellEnd"/>
      <w:r>
        <w:rPr>
          <w:rFonts w:eastAsia="Times New Roman"/>
          <w:color w:val="212121"/>
          <w:szCs w:val="24"/>
        </w:rPr>
        <w:t xml:space="preserve"> και αλλάζει και </w:t>
      </w:r>
      <w:proofErr w:type="spellStart"/>
      <w:r>
        <w:rPr>
          <w:rFonts w:eastAsia="Times New Roman"/>
          <w:color w:val="212121"/>
          <w:szCs w:val="24"/>
        </w:rPr>
        <w:t>ξανααλλάζει</w:t>
      </w:r>
      <w:proofErr w:type="spellEnd"/>
      <w:r>
        <w:rPr>
          <w:rFonts w:eastAsia="Times New Roman"/>
          <w:color w:val="212121"/>
          <w:szCs w:val="24"/>
        </w:rPr>
        <w:t xml:space="preserve"> και </w:t>
      </w:r>
      <w:proofErr w:type="spellStart"/>
      <w:r>
        <w:rPr>
          <w:rFonts w:eastAsia="Times New Roman"/>
          <w:color w:val="212121"/>
          <w:szCs w:val="24"/>
        </w:rPr>
        <w:t>ξανααλλάζει</w:t>
      </w:r>
      <w:proofErr w:type="spellEnd"/>
      <w:r w:rsidRPr="008428C0">
        <w:rPr>
          <w:rFonts w:eastAsia="Times New Roman"/>
          <w:color w:val="212121"/>
          <w:szCs w:val="24"/>
        </w:rPr>
        <w:t xml:space="preserve"> και μας </w:t>
      </w:r>
      <w:r>
        <w:rPr>
          <w:rFonts w:eastAsia="Times New Roman"/>
          <w:color w:val="212121"/>
          <w:szCs w:val="24"/>
        </w:rPr>
        <w:t xml:space="preserve">βάζει σε αυτή </w:t>
      </w:r>
      <w:r w:rsidRPr="008428C0">
        <w:rPr>
          <w:rFonts w:eastAsia="Times New Roman"/>
          <w:color w:val="212121"/>
          <w:szCs w:val="24"/>
        </w:rPr>
        <w:t xml:space="preserve">την αέναη </w:t>
      </w:r>
      <w:r w:rsidRPr="008428C0">
        <w:rPr>
          <w:rFonts w:eastAsia="Times New Roman"/>
          <w:color w:val="212121"/>
          <w:szCs w:val="24"/>
        </w:rPr>
        <w:t>διαδικασία</w:t>
      </w:r>
      <w:r>
        <w:rPr>
          <w:rFonts w:eastAsia="Times New Roman"/>
          <w:color w:val="212121"/>
          <w:szCs w:val="24"/>
        </w:rPr>
        <w:t>. Δεν κωδικοποιεί δε</w:t>
      </w:r>
      <w:r w:rsidRPr="008428C0">
        <w:rPr>
          <w:rFonts w:eastAsia="Times New Roman"/>
          <w:color w:val="212121"/>
          <w:szCs w:val="24"/>
        </w:rPr>
        <w:t xml:space="preserve"> κιόλας</w:t>
      </w:r>
      <w:r>
        <w:rPr>
          <w:rFonts w:eastAsia="Times New Roman"/>
          <w:color w:val="212121"/>
          <w:szCs w:val="24"/>
        </w:rPr>
        <w:t>. Α</w:t>
      </w:r>
      <w:r w:rsidRPr="008428C0">
        <w:rPr>
          <w:rFonts w:eastAsia="Times New Roman"/>
          <w:color w:val="212121"/>
          <w:szCs w:val="24"/>
        </w:rPr>
        <w:t>υτό πώς το αντιμετωπίζετε</w:t>
      </w:r>
      <w:r>
        <w:rPr>
          <w:rFonts w:eastAsia="Times New Roman"/>
          <w:color w:val="212121"/>
          <w:szCs w:val="24"/>
        </w:rPr>
        <w:t>; Έτσι,</w:t>
      </w:r>
      <w:r w:rsidRPr="008428C0">
        <w:rPr>
          <w:rFonts w:eastAsia="Times New Roman"/>
          <w:color w:val="212121"/>
          <w:szCs w:val="24"/>
        </w:rPr>
        <w:t xml:space="preserve"> για να μπορέσουμε να συνεννοηθούμε μεταξύ</w:t>
      </w:r>
      <w:r>
        <w:rPr>
          <w:rFonts w:eastAsia="Times New Roman"/>
          <w:color w:val="212121"/>
          <w:szCs w:val="24"/>
        </w:rPr>
        <w:t xml:space="preserve"> μας. </w:t>
      </w:r>
    </w:p>
    <w:p w14:paraId="03A73224" w14:textId="77777777" w:rsidR="00E615E6" w:rsidRDefault="00720F21">
      <w:pPr>
        <w:spacing w:after="0" w:line="600" w:lineRule="auto"/>
        <w:ind w:firstLine="720"/>
        <w:jc w:val="both"/>
        <w:rPr>
          <w:rFonts w:eastAsia="Times New Roman"/>
          <w:color w:val="212121"/>
          <w:szCs w:val="24"/>
        </w:rPr>
      </w:pPr>
      <w:r>
        <w:rPr>
          <w:rFonts w:eastAsia="Times New Roman"/>
          <w:color w:val="212121"/>
          <w:szCs w:val="24"/>
        </w:rPr>
        <w:t>Π</w:t>
      </w:r>
      <w:r w:rsidRPr="008428C0">
        <w:rPr>
          <w:rFonts w:eastAsia="Times New Roman"/>
          <w:color w:val="212121"/>
          <w:szCs w:val="24"/>
        </w:rPr>
        <w:t>άμε</w:t>
      </w:r>
      <w:r>
        <w:rPr>
          <w:rFonts w:eastAsia="Times New Roman"/>
          <w:color w:val="212121"/>
          <w:szCs w:val="24"/>
        </w:rPr>
        <w:t>,</w:t>
      </w:r>
      <w:r w:rsidRPr="008428C0">
        <w:rPr>
          <w:rFonts w:eastAsia="Times New Roman"/>
          <w:color w:val="212121"/>
          <w:szCs w:val="24"/>
        </w:rPr>
        <w:t xml:space="preserve"> </w:t>
      </w:r>
      <w:r>
        <w:rPr>
          <w:rFonts w:eastAsia="Times New Roman"/>
          <w:color w:val="212121"/>
          <w:szCs w:val="24"/>
        </w:rPr>
        <w:t xml:space="preserve">όμως, πριν να ξαναγυρίσω στις διατάξεις –για να τη βγάλω από τη συζήτηση- </w:t>
      </w:r>
      <w:r w:rsidRPr="008428C0">
        <w:rPr>
          <w:rFonts w:eastAsia="Times New Roman"/>
          <w:color w:val="212121"/>
          <w:szCs w:val="24"/>
        </w:rPr>
        <w:t xml:space="preserve">στο θέμα της τροπολογίας </w:t>
      </w:r>
      <w:r>
        <w:rPr>
          <w:rFonts w:eastAsia="Times New Roman"/>
          <w:color w:val="212121"/>
          <w:szCs w:val="24"/>
        </w:rPr>
        <w:t xml:space="preserve">με αριθμό </w:t>
      </w:r>
      <w:r w:rsidRPr="008428C0">
        <w:rPr>
          <w:rFonts w:eastAsia="Times New Roman"/>
          <w:color w:val="212121"/>
          <w:szCs w:val="24"/>
        </w:rPr>
        <w:t>24319</w:t>
      </w:r>
      <w:r>
        <w:rPr>
          <w:rFonts w:eastAsia="Times New Roman"/>
          <w:color w:val="212121"/>
          <w:szCs w:val="24"/>
        </w:rPr>
        <w:t>,</w:t>
      </w:r>
      <w:r w:rsidRPr="008428C0">
        <w:rPr>
          <w:rFonts w:eastAsia="Times New Roman"/>
          <w:color w:val="212121"/>
          <w:szCs w:val="24"/>
        </w:rPr>
        <w:t xml:space="preserve"> γνωστής ως </w:t>
      </w:r>
      <w:r>
        <w:rPr>
          <w:rFonts w:eastAsia="Times New Roman"/>
          <w:color w:val="212121"/>
          <w:szCs w:val="24"/>
        </w:rPr>
        <w:t>«</w:t>
      </w:r>
      <w:r w:rsidRPr="008428C0">
        <w:rPr>
          <w:rFonts w:eastAsia="Times New Roman"/>
          <w:color w:val="212121"/>
          <w:szCs w:val="24"/>
        </w:rPr>
        <w:t>τ</w:t>
      </w:r>
      <w:r w:rsidRPr="008428C0">
        <w:rPr>
          <w:rFonts w:eastAsia="Times New Roman"/>
          <w:color w:val="212121"/>
          <w:szCs w:val="24"/>
        </w:rPr>
        <w:t>ροπολογίας Κουντουρά</w:t>
      </w:r>
      <w:r>
        <w:rPr>
          <w:rFonts w:eastAsia="Times New Roman"/>
          <w:color w:val="212121"/>
          <w:szCs w:val="24"/>
        </w:rPr>
        <w:t xml:space="preserve">». </w:t>
      </w:r>
    </w:p>
    <w:p w14:paraId="03A73225" w14:textId="77777777" w:rsidR="00E615E6" w:rsidRDefault="00720F21">
      <w:pPr>
        <w:spacing w:after="0" w:line="600" w:lineRule="auto"/>
        <w:ind w:firstLine="720"/>
        <w:jc w:val="both"/>
        <w:rPr>
          <w:rFonts w:eastAsia="Times New Roman"/>
          <w:color w:val="212121"/>
          <w:szCs w:val="24"/>
        </w:rPr>
      </w:pPr>
      <w:r>
        <w:rPr>
          <w:rFonts w:eastAsia="Times New Roman"/>
          <w:color w:val="212121"/>
          <w:szCs w:val="24"/>
        </w:rPr>
        <w:lastRenderedPageBreak/>
        <w:t xml:space="preserve">Για να καταλάβω, κύριε Υπουργέ και κυρίες και κύριοι συνάδελφοι -εγώ είμαι ένας καλόπιστος ακροατής πάντοτε ή τουλάχιστον </w:t>
      </w:r>
      <w:r w:rsidRPr="008428C0">
        <w:rPr>
          <w:rFonts w:eastAsia="Times New Roman"/>
          <w:color w:val="212121"/>
          <w:szCs w:val="24"/>
        </w:rPr>
        <w:t>προσπαθώ</w:t>
      </w:r>
      <w:r>
        <w:rPr>
          <w:rFonts w:eastAsia="Times New Roman"/>
          <w:color w:val="212121"/>
          <w:szCs w:val="24"/>
        </w:rPr>
        <w:t>- αυτή εδώ η διάταξη</w:t>
      </w:r>
      <w:r w:rsidRPr="008428C0">
        <w:rPr>
          <w:rFonts w:eastAsia="Times New Roman"/>
          <w:color w:val="212121"/>
          <w:szCs w:val="24"/>
        </w:rPr>
        <w:t xml:space="preserve"> γιατί έρχεται</w:t>
      </w:r>
      <w:r>
        <w:rPr>
          <w:rFonts w:eastAsia="Times New Roman"/>
          <w:color w:val="212121"/>
          <w:szCs w:val="24"/>
        </w:rPr>
        <w:t>;</w:t>
      </w:r>
      <w:r w:rsidRPr="008428C0">
        <w:rPr>
          <w:rFonts w:eastAsia="Times New Roman"/>
          <w:color w:val="212121"/>
          <w:szCs w:val="24"/>
        </w:rPr>
        <w:t xml:space="preserve"> </w:t>
      </w:r>
      <w:r>
        <w:rPr>
          <w:rFonts w:eastAsia="Times New Roman"/>
          <w:color w:val="212121"/>
          <w:szCs w:val="24"/>
        </w:rPr>
        <w:t>Έρχεται διότι η Κ</w:t>
      </w:r>
      <w:r w:rsidRPr="008428C0">
        <w:rPr>
          <w:rFonts w:eastAsia="Times New Roman"/>
          <w:color w:val="212121"/>
          <w:szCs w:val="24"/>
        </w:rPr>
        <w:t xml:space="preserve">υβέρνηση από </w:t>
      </w:r>
      <w:r>
        <w:rPr>
          <w:rFonts w:eastAsia="Times New Roman"/>
          <w:color w:val="212121"/>
          <w:szCs w:val="24"/>
        </w:rPr>
        <w:t>πραγματική</w:t>
      </w:r>
      <w:r w:rsidRPr="008428C0">
        <w:rPr>
          <w:rFonts w:eastAsia="Times New Roman"/>
          <w:color w:val="212121"/>
          <w:szCs w:val="24"/>
        </w:rPr>
        <w:t xml:space="preserve"> έρευνα των αναγκών αντελή</w:t>
      </w:r>
      <w:r w:rsidRPr="008428C0">
        <w:rPr>
          <w:rFonts w:eastAsia="Times New Roman"/>
          <w:color w:val="212121"/>
          <w:szCs w:val="24"/>
        </w:rPr>
        <w:t>φθη τώρα</w:t>
      </w:r>
      <w:r>
        <w:rPr>
          <w:rFonts w:eastAsia="Times New Roman"/>
          <w:color w:val="212121"/>
          <w:szCs w:val="24"/>
        </w:rPr>
        <w:t>,</w:t>
      </w:r>
      <w:r w:rsidRPr="008428C0">
        <w:rPr>
          <w:rFonts w:eastAsia="Times New Roman"/>
          <w:color w:val="212121"/>
          <w:szCs w:val="24"/>
        </w:rPr>
        <w:t xml:space="preserve"> ελά</w:t>
      </w:r>
      <w:r>
        <w:rPr>
          <w:rFonts w:eastAsia="Times New Roman"/>
          <w:color w:val="212121"/>
          <w:szCs w:val="24"/>
        </w:rPr>
        <w:t>χιστες εβδομάδες πριν από τις ε</w:t>
      </w:r>
      <w:r w:rsidRPr="008428C0">
        <w:rPr>
          <w:rFonts w:eastAsia="Times New Roman"/>
          <w:color w:val="212121"/>
          <w:szCs w:val="24"/>
        </w:rPr>
        <w:t>υρωεκλογές</w:t>
      </w:r>
      <w:r>
        <w:rPr>
          <w:rFonts w:eastAsia="Times New Roman"/>
          <w:color w:val="212121"/>
          <w:szCs w:val="24"/>
        </w:rPr>
        <w:t>,</w:t>
      </w:r>
      <w:r w:rsidRPr="008428C0">
        <w:rPr>
          <w:rFonts w:eastAsia="Times New Roman"/>
          <w:color w:val="212121"/>
          <w:szCs w:val="24"/>
        </w:rPr>
        <w:t xml:space="preserve"> ότι απαιτείται αυτή η ρύθμιση</w:t>
      </w:r>
      <w:r>
        <w:rPr>
          <w:rFonts w:eastAsia="Times New Roman"/>
          <w:color w:val="212121"/>
          <w:szCs w:val="24"/>
        </w:rPr>
        <w:t>,</w:t>
      </w:r>
      <w:r w:rsidRPr="008428C0">
        <w:rPr>
          <w:rFonts w:eastAsia="Times New Roman"/>
          <w:color w:val="212121"/>
          <w:szCs w:val="24"/>
        </w:rPr>
        <w:t xml:space="preserve"> χω</w:t>
      </w:r>
      <w:r>
        <w:rPr>
          <w:rFonts w:eastAsia="Times New Roman"/>
          <w:color w:val="212121"/>
          <w:szCs w:val="24"/>
        </w:rPr>
        <w:t>ρίς να έχει συγκεκριμένα πρόσωπα στο μυαλό της; Σ</w:t>
      </w:r>
      <w:r w:rsidRPr="008428C0">
        <w:rPr>
          <w:rFonts w:eastAsia="Times New Roman"/>
          <w:color w:val="212121"/>
          <w:szCs w:val="24"/>
        </w:rPr>
        <w:t>ας παρακαλώ</w:t>
      </w:r>
      <w:r>
        <w:rPr>
          <w:rFonts w:eastAsia="Times New Roman"/>
          <w:color w:val="212121"/>
          <w:szCs w:val="24"/>
        </w:rPr>
        <w:t xml:space="preserve">, </w:t>
      </w:r>
      <w:r w:rsidRPr="008428C0">
        <w:rPr>
          <w:rFonts w:eastAsia="Times New Roman"/>
          <w:color w:val="212121"/>
          <w:szCs w:val="24"/>
        </w:rPr>
        <w:t>πέστε μου ειλικρινά</w:t>
      </w:r>
      <w:r>
        <w:rPr>
          <w:rFonts w:eastAsia="Times New Roman"/>
          <w:color w:val="212121"/>
          <w:szCs w:val="24"/>
        </w:rPr>
        <w:t>: Αυτή η διάταξη δεν έχει πρόσωπα</w:t>
      </w:r>
      <w:r w:rsidRPr="008428C0">
        <w:rPr>
          <w:rFonts w:eastAsia="Times New Roman"/>
          <w:color w:val="212121"/>
          <w:szCs w:val="24"/>
        </w:rPr>
        <w:t xml:space="preserve"> πίσω </w:t>
      </w:r>
      <w:r>
        <w:rPr>
          <w:rFonts w:eastAsia="Times New Roman"/>
          <w:color w:val="212121"/>
          <w:szCs w:val="24"/>
        </w:rPr>
        <w:t>της; Τη νομοθετήσατε και μας την προτείνατε αυτ</w:t>
      </w:r>
      <w:r>
        <w:rPr>
          <w:rFonts w:eastAsia="Times New Roman"/>
          <w:color w:val="212121"/>
          <w:szCs w:val="24"/>
        </w:rPr>
        <w:t xml:space="preserve">ή </w:t>
      </w:r>
      <w:r w:rsidRPr="008428C0">
        <w:rPr>
          <w:rFonts w:eastAsia="Times New Roman"/>
          <w:color w:val="212121"/>
          <w:szCs w:val="24"/>
        </w:rPr>
        <w:t>την τροπολογία</w:t>
      </w:r>
      <w:r>
        <w:rPr>
          <w:rFonts w:eastAsia="Times New Roman"/>
          <w:color w:val="212121"/>
          <w:szCs w:val="24"/>
        </w:rPr>
        <w:t>. Νο</w:t>
      </w:r>
      <w:r w:rsidRPr="008428C0">
        <w:rPr>
          <w:rFonts w:eastAsia="Times New Roman"/>
          <w:color w:val="212121"/>
          <w:szCs w:val="24"/>
        </w:rPr>
        <w:t xml:space="preserve">μίζω </w:t>
      </w:r>
      <w:r>
        <w:rPr>
          <w:rFonts w:eastAsia="Times New Roman"/>
          <w:color w:val="212121"/>
          <w:szCs w:val="24"/>
        </w:rPr>
        <w:t xml:space="preserve">ότι </w:t>
      </w:r>
      <w:r w:rsidRPr="008428C0">
        <w:rPr>
          <w:rFonts w:eastAsia="Times New Roman"/>
          <w:color w:val="212121"/>
          <w:szCs w:val="24"/>
        </w:rPr>
        <w:t xml:space="preserve">είναι εκπρόθεσμη </w:t>
      </w:r>
      <w:r>
        <w:rPr>
          <w:rFonts w:eastAsia="Times New Roman"/>
          <w:color w:val="212121"/>
          <w:szCs w:val="24"/>
        </w:rPr>
        <w:t>μάλιστα, ή κάνω λάθος; Τη νομοθετήσατε και μας την προτείνατε, χωρίς να έχετε συγκεκριμένα προσωπικά χαρακτηριστικά υποψηφίων;</w:t>
      </w:r>
    </w:p>
    <w:p w14:paraId="03A73226" w14:textId="77777777" w:rsidR="00E615E6" w:rsidRDefault="00720F21">
      <w:pPr>
        <w:spacing w:after="0" w:line="600" w:lineRule="auto"/>
        <w:ind w:firstLine="720"/>
        <w:jc w:val="both"/>
        <w:rPr>
          <w:rFonts w:eastAsia="Times New Roman"/>
          <w:color w:val="212121"/>
          <w:szCs w:val="24"/>
        </w:rPr>
      </w:pPr>
      <w:r w:rsidRPr="00160101">
        <w:rPr>
          <w:rFonts w:eastAsia="Times New Roman"/>
          <w:b/>
          <w:color w:val="212121"/>
          <w:szCs w:val="24"/>
        </w:rPr>
        <w:t>ΑΛΕΞ</w:t>
      </w:r>
      <w:r>
        <w:rPr>
          <w:rFonts w:eastAsia="Times New Roman"/>
          <w:b/>
          <w:color w:val="212121"/>
          <w:szCs w:val="24"/>
        </w:rPr>
        <w:t>ΗΣ</w:t>
      </w:r>
      <w:r w:rsidRPr="00160101">
        <w:rPr>
          <w:rFonts w:eastAsia="Times New Roman"/>
          <w:b/>
          <w:color w:val="212121"/>
          <w:szCs w:val="24"/>
        </w:rPr>
        <w:t xml:space="preserve"> </w:t>
      </w:r>
      <w:r w:rsidRPr="00160101">
        <w:rPr>
          <w:rFonts w:eastAsia="Times New Roman"/>
          <w:b/>
          <w:color w:val="212121"/>
          <w:szCs w:val="24"/>
        </w:rPr>
        <w:t xml:space="preserve">ΧΑΡΙΤΣΗΣ (Υπουργός Εσωτερικών): </w:t>
      </w:r>
      <w:r>
        <w:rPr>
          <w:rFonts w:eastAsia="Times New Roman"/>
          <w:color w:val="212121"/>
          <w:szCs w:val="24"/>
        </w:rPr>
        <w:t xml:space="preserve">Δεν είναι εκπρόθεσμη. </w:t>
      </w:r>
    </w:p>
    <w:p w14:paraId="03A73227" w14:textId="77777777" w:rsidR="00E615E6" w:rsidRDefault="00720F21">
      <w:pPr>
        <w:spacing w:after="0" w:line="600" w:lineRule="auto"/>
        <w:ind w:firstLine="720"/>
        <w:jc w:val="both"/>
        <w:rPr>
          <w:rFonts w:eastAsia="Times New Roman"/>
          <w:color w:val="212121"/>
          <w:szCs w:val="24"/>
        </w:rPr>
      </w:pPr>
      <w:r>
        <w:rPr>
          <w:rFonts w:eastAsia="Times New Roman"/>
          <w:b/>
          <w:color w:val="212121"/>
          <w:szCs w:val="24"/>
        </w:rPr>
        <w:t>ΝΙΚΟΛΑΟΣ</w:t>
      </w:r>
      <w:r w:rsidRPr="00453018">
        <w:rPr>
          <w:rFonts w:eastAsia="Times New Roman"/>
          <w:b/>
          <w:color w:val="212121"/>
          <w:szCs w:val="24"/>
        </w:rPr>
        <w:t xml:space="preserve"> - </w:t>
      </w:r>
      <w:r>
        <w:rPr>
          <w:rFonts w:eastAsia="Times New Roman"/>
          <w:b/>
          <w:color w:val="212121"/>
          <w:szCs w:val="24"/>
        </w:rPr>
        <w:t xml:space="preserve">ΓΕΩΡΓΙΟΣ ΔΕΝΔΙΑΣ: </w:t>
      </w:r>
      <w:r>
        <w:rPr>
          <w:rFonts w:eastAsia="Times New Roman"/>
          <w:color w:val="212121"/>
          <w:szCs w:val="24"/>
        </w:rPr>
        <w:t xml:space="preserve">Δεν έχει σημασία, αδιάφορο είναι. Δεν τη μάχομαι σε αυτό το επίπεδο. Δεν έχει σημασία. Έχετε δικαίωμα, άλλωστε και εκπρόθεσμες να τις δέχεστε εσείς, οπότε είναι </w:t>
      </w:r>
      <w:r w:rsidRPr="008428C0">
        <w:rPr>
          <w:rFonts w:eastAsia="Times New Roman"/>
          <w:color w:val="212121"/>
          <w:szCs w:val="24"/>
        </w:rPr>
        <w:t xml:space="preserve">δικαίωμά </w:t>
      </w:r>
      <w:r>
        <w:rPr>
          <w:rFonts w:eastAsia="Times New Roman"/>
          <w:color w:val="212121"/>
          <w:szCs w:val="24"/>
        </w:rPr>
        <w:t xml:space="preserve">σας. </w:t>
      </w:r>
    </w:p>
    <w:p w14:paraId="03A73228" w14:textId="77777777" w:rsidR="00E615E6" w:rsidRDefault="00720F21">
      <w:pPr>
        <w:spacing w:after="0" w:line="600" w:lineRule="auto"/>
        <w:ind w:firstLine="720"/>
        <w:jc w:val="both"/>
        <w:rPr>
          <w:rFonts w:eastAsia="Times New Roman"/>
          <w:color w:val="212121"/>
          <w:szCs w:val="24"/>
        </w:rPr>
      </w:pPr>
      <w:r>
        <w:rPr>
          <w:rFonts w:eastAsia="Times New Roman"/>
          <w:color w:val="212121"/>
          <w:szCs w:val="24"/>
        </w:rPr>
        <w:lastRenderedPageBreak/>
        <w:t xml:space="preserve">Όμως, ρωτώ, όταν </w:t>
      </w:r>
      <w:proofErr w:type="spellStart"/>
      <w:r>
        <w:rPr>
          <w:rFonts w:eastAsia="Times New Roman"/>
          <w:color w:val="212121"/>
          <w:szCs w:val="24"/>
        </w:rPr>
        <w:t>συνετάγη</w:t>
      </w:r>
      <w:proofErr w:type="spellEnd"/>
      <w:r>
        <w:rPr>
          <w:rFonts w:eastAsia="Times New Roman"/>
          <w:color w:val="212121"/>
          <w:szCs w:val="24"/>
        </w:rPr>
        <w:t xml:space="preserve"> αυτή η τροπολογία και ήρθε εδώ, έγιν</w:t>
      </w:r>
      <w:r>
        <w:rPr>
          <w:rFonts w:eastAsia="Times New Roman"/>
          <w:color w:val="212121"/>
          <w:szCs w:val="24"/>
        </w:rPr>
        <w:t xml:space="preserve">ε ερήμην προσώπων; Έγινε </w:t>
      </w:r>
      <w:r>
        <w:rPr>
          <w:rFonts w:eastAsia="Times New Roman"/>
          <w:color w:val="212121"/>
          <w:szCs w:val="24"/>
          <w:lang w:val="en-US"/>
        </w:rPr>
        <w:t>in</w:t>
      </w:r>
      <w:r w:rsidRPr="006C4205">
        <w:rPr>
          <w:rFonts w:eastAsia="Times New Roman"/>
          <w:color w:val="212121"/>
          <w:szCs w:val="24"/>
        </w:rPr>
        <w:t xml:space="preserve"> </w:t>
      </w:r>
      <w:proofErr w:type="spellStart"/>
      <w:r>
        <w:rPr>
          <w:rFonts w:eastAsia="Times New Roman"/>
          <w:color w:val="212121"/>
          <w:szCs w:val="24"/>
          <w:lang w:val="en-US"/>
        </w:rPr>
        <w:t>abstracto</w:t>
      </w:r>
      <w:proofErr w:type="spellEnd"/>
      <w:r w:rsidRPr="006C4205">
        <w:rPr>
          <w:rFonts w:eastAsia="Times New Roman"/>
          <w:color w:val="212121"/>
          <w:szCs w:val="24"/>
        </w:rPr>
        <w:t xml:space="preserve">, </w:t>
      </w:r>
      <w:r>
        <w:rPr>
          <w:rFonts w:eastAsia="Times New Roman"/>
          <w:color w:val="212121"/>
          <w:szCs w:val="24"/>
        </w:rPr>
        <w:t xml:space="preserve">όχι </w:t>
      </w:r>
      <w:r>
        <w:rPr>
          <w:rFonts w:eastAsia="Times New Roman"/>
          <w:color w:val="212121"/>
          <w:szCs w:val="24"/>
          <w:lang w:val="en-US"/>
        </w:rPr>
        <w:t>in</w:t>
      </w:r>
      <w:r w:rsidRPr="006C4205">
        <w:rPr>
          <w:rFonts w:eastAsia="Times New Roman"/>
          <w:color w:val="212121"/>
          <w:szCs w:val="24"/>
        </w:rPr>
        <w:t xml:space="preserve"> </w:t>
      </w:r>
      <w:proofErr w:type="spellStart"/>
      <w:r>
        <w:rPr>
          <w:rFonts w:eastAsia="Times New Roman"/>
          <w:color w:val="212121"/>
          <w:szCs w:val="24"/>
          <w:lang w:val="en-US"/>
        </w:rPr>
        <w:t>concreto</w:t>
      </w:r>
      <w:proofErr w:type="spellEnd"/>
      <w:r>
        <w:rPr>
          <w:rFonts w:eastAsia="Times New Roman"/>
          <w:color w:val="212121"/>
          <w:szCs w:val="24"/>
        </w:rPr>
        <w:t xml:space="preserve">; Όχι υπέρ συγκεκριμένου προσώπου, όχι σε μια λυσσώδη μάχη να κρατηθεί μία εικονική κοινοβουλευτική </w:t>
      </w:r>
      <w:r>
        <w:rPr>
          <w:rFonts w:eastAsia="Times New Roman"/>
          <w:color w:val="212121"/>
          <w:szCs w:val="24"/>
        </w:rPr>
        <w:t xml:space="preserve">πλειοψηφία </w:t>
      </w:r>
      <w:r>
        <w:rPr>
          <w:rFonts w:eastAsia="Times New Roman"/>
          <w:color w:val="212121"/>
          <w:szCs w:val="24"/>
        </w:rPr>
        <w:t>του ΣΥΡΙΖΑ λίγες βδομάδες ακόμα; Δεν έγινε έτσι, όπως εμείς υποψιαζόμαστε; Είμαστε εμείς οι</w:t>
      </w:r>
      <w:r>
        <w:rPr>
          <w:rFonts w:eastAsia="Times New Roman"/>
          <w:color w:val="212121"/>
          <w:szCs w:val="24"/>
        </w:rPr>
        <w:t xml:space="preserve"> κακοί και οι εξαιρετικά καχύποπτοι; Εσείς το κάνετε υπέρ της ορθής απονομής του δικαίου και της ορθής νομοθέτησης; </w:t>
      </w:r>
    </w:p>
    <w:p w14:paraId="03A73229" w14:textId="77777777" w:rsidR="00E615E6" w:rsidRDefault="00720F21">
      <w:pPr>
        <w:spacing w:after="0" w:line="600" w:lineRule="auto"/>
        <w:ind w:firstLine="720"/>
        <w:jc w:val="both"/>
        <w:rPr>
          <w:rFonts w:eastAsia="Times New Roman"/>
          <w:color w:val="212121"/>
          <w:szCs w:val="24"/>
        </w:rPr>
      </w:pPr>
      <w:r>
        <w:rPr>
          <w:rFonts w:eastAsia="Times New Roman"/>
          <w:color w:val="212121"/>
          <w:szCs w:val="24"/>
        </w:rPr>
        <w:t>Διότι, κύριε Υπουργέ, το τελευταίο επιχείρημα που περίμενα να ακούσω από εσάς είναι το επιχείρημα που απευθύνατε προηγουμένως, όταν εγερθήκ</w:t>
      </w:r>
      <w:r>
        <w:rPr>
          <w:rFonts w:eastAsia="Times New Roman"/>
          <w:color w:val="212121"/>
          <w:szCs w:val="24"/>
        </w:rPr>
        <w:t xml:space="preserve">ατε –νομίζω- επειδή κάποιος από τους εισηγητές της Αξιωματικής Αντιπολίτευσης είπε κάτι ως προς τον χρόνο μεταξύ της ρύθμισης και των εκλογών. </w:t>
      </w:r>
    </w:p>
    <w:p w14:paraId="03A7322A" w14:textId="77777777" w:rsidR="00E615E6" w:rsidRDefault="00720F21">
      <w:pPr>
        <w:spacing w:after="0" w:line="600" w:lineRule="auto"/>
        <w:ind w:firstLine="720"/>
        <w:jc w:val="both"/>
        <w:rPr>
          <w:rFonts w:eastAsia="Times New Roman"/>
          <w:color w:val="212121"/>
          <w:szCs w:val="24"/>
        </w:rPr>
      </w:pPr>
      <w:r w:rsidRPr="009E6E8A">
        <w:rPr>
          <w:rFonts w:eastAsia="Times New Roman"/>
          <w:b/>
          <w:color w:val="212121"/>
          <w:szCs w:val="24"/>
        </w:rPr>
        <w:t>ΑΛΕΞ</w:t>
      </w:r>
      <w:r>
        <w:rPr>
          <w:rFonts w:eastAsia="Times New Roman"/>
          <w:b/>
          <w:color w:val="212121"/>
          <w:szCs w:val="24"/>
        </w:rPr>
        <w:t>ΗΣ</w:t>
      </w:r>
      <w:r w:rsidRPr="009E6E8A">
        <w:rPr>
          <w:rFonts w:eastAsia="Times New Roman"/>
          <w:b/>
          <w:color w:val="212121"/>
          <w:szCs w:val="24"/>
        </w:rPr>
        <w:t xml:space="preserve"> </w:t>
      </w:r>
      <w:r w:rsidRPr="009E6E8A">
        <w:rPr>
          <w:rFonts w:eastAsia="Times New Roman"/>
          <w:b/>
          <w:color w:val="212121"/>
          <w:szCs w:val="24"/>
        </w:rPr>
        <w:t xml:space="preserve">ΧΑΡΙΤΣΗΣ (Υπουργός Εσωτερικών): </w:t>
      </w:r>
      <w:r>
        <w:rPr>
          <w:rFonts w:eastAsia="Times New Roman"/>
          <w:color w:val="212121"/>
          <w:szCs w:val="24"/>
        </w:rPr>
        <w:t xml:space="preserve">Ο εισηγητής σας το είπε. </w:t>
      </w:r>
    </w:p>
    <w:p w14:paraId="03A7322B" w14:textId="77777777" w:rsidR="00E615E6" w:rsidRDefault="00720F21">
      <w:pPr>
        <w:spacing w:after="0" w:line="600" w:lineRule="auto"/>
        <w:ind w:firstLine="720"/>
        <w:jc w:val="both"/>
        <w:rPr>
          <w:rFonts w:eastAsia="Times New Roman"/>
          <w:color w:val="212121"/>
          <w:szCs w:val="24"/>
        </w:rPr>
      </w:pPr>
      <w:r>
        <w:rPr>
          <w:rFonts w:eastAsia="Times New Roman"/>
          <w:b/>
          <w:color w:val="212121"/>
          <w:szCs w:val="24"/>
        </w:rPr>
        <w:t>ΝΙΚΟΛΑΟΣ</w:t>
      </w:r>
      <w:r>
        <w:rPr>
          <w:rFonts w:eastAsia="Times New Roman"/>
          <w:b/>
          <w:color w:val="212121"/>
          <w:szCs w:val="24"/>
        </w:rPr>
        <w:t xml:space="preserve"> - </w:t>
      </w:r>
      <w:r>
        <w:rPr>
          <w:rFonts w:eastAsia="Times New Roman"/>
          <w:b/>
          <w:color w:val="212121"/>
          <w:szCs w:val="24"/>
        </w:rPr>
        <w:t xml:space="preserve">ΓΕΩΡΓΙΟΣ ΔΕΝΔΙΑΣ: </w:t>
      </w:r>
      <w:r>
        <w:rPr>
          <w:rFonts w:eastAsia="Times New Roman"/>
          <w:color w:val="212121"/>
          <w:szCs w:val="24"/>
        </w:rPr>
        <w:t>Η ρύθμιση στην οπο</w:t>
      </w:r>
      <w:r>
        <w:rPr>
          <w:rFonts w:eastAsia="Times New Roman"/>
          <w:color w:val="212121"/>
          <w:szCs w:val="24"/>
        </w:rPr>
        <w:t xml:space="preserve">ία αναφερθήκατε είχε τη συναίνεσή μας και τη δική σας συναίνεση. Είχατε ψηφίσει. Δεν είχατε αντίρρηση για το θέμα του σταυρού στις εκλογές, ή θυμάμαι λάθος; </w:t>
      </w:r>
    </w:p>
    <w:p w14:paraId="03A7322C" w14:textId="77777777" w:rsidR="00E615E6" w:rsidRDefault="00720F21">
      <w:pPr>
        <w:spacing w:after="0" w:line="600" w:lineRule="auto"/>
        <w:ind w:firstLine="720"/>
        <w:jc w:val="both"/>
        <w:rPr>
          <w:rFonts w:eastAsia="Times New Roman"/>
          <w:color w:val="212121"/>
          <w:szCs w:val="24"/>
        </w:rPr>
      </w:pPr>
      <w:r w:rsidRPr="0032463F">
        <w:rPr>
          <w:rFonts w:eastAsia="Times New Roman"/>
          <w:b/>
          <w:color w:val="212121"/>
          <w:szCs w:val="24"/>
        </w:rPr>
        <w:lastRenderedPageBreak/>
        <w:t>ΑΛΕΞ</w:t>
      </w:r>
      <w:r>
        <w:rPr>
          <w:rFonts w:eastAsia="Times New Roman"/>
          <w:b/>
          <w:color w:val="212121"/>
          <w:szCs w:val="24"/>
        </w:rPr>
        <w:t>ΗΣ</w:t>
      </w:r>
      <w:r w:rsidRPr="0032463F">
        <w:rPr>
          <w:rFonts w:eastAsia="Times New Roman"/>
          <w:b/>
          <w:color w:val="212121"/>
          <w:szCs w:val="24"/>
        </w:rPr>
        <w:t xml:space="preserve"> </w:t>
      </w:r>
      <w:r w:rsidRPr="0032463F">
        <w:rPr>
          <w:rFonts w:eastAsia="Times New Roman"/>
          <w:b/>
          <w:color w:val="212121"/>
          <w:szCs w:val="24"/>
        </w:rPr>
        <w:t xml:space="preserve">ΧΑΡΙΤΣΗΣ (Υπουργός Εσωτερικών): </w:t>
      </w:r>
      <w:r>
        <w:rPr>
          <w:rFonts w:eastAsia="Times New Roman"/>
          <w:color w:val="212121"/>
          <w:szCs w:val="24"/>
        </w:rPr>
        <w:t xml:space="preserve">Εσείς έχετε αντίρρηση τώρα. </w:t>
      </w:r>
    </w:p>
    <w:p w14:paraId="03A7322D" w14:textId="77777777" w:rsidR="00E615E6" w:rsidRDefault="00720F21">
      <w:pPr>
        <w:spacing w:after="0" w:line="600" w:lineRule="auto"/>
        <w:ind w:firstLine="720"/>
        <w:jc w:val="both"/>
        <w:rPr>
          <w:rFonts w:eastAsia="Times New Roman"/>
          <w:color w:val="212121"/>
          <w:szCs w:val="24"/>
        </w:rPr>
      </w:pPr>
      <w:r>
        <w:rPr>
          <w:rFonts w:eastAsia="Times New Roman"/>
          <w:b/>
          <w:color w:val="212121"/>
          <w:szCs w:val="24"/>
        </w:rPr>
        <w:t>ΝΙΚΟΛΑΟΣ</w:t>
      </w:r>
      <w:r>
        <w:rPr>
          <w:rFonts w:eastAsia="Times New Roman"/>
          <w:b/>
          <w:color w:val="212121"/>
          <w:szCs w:val="24"/>
        </w:rPr>
        <w:t xml:space="preserve"> - </w:t>
      </w:r>
      <w:r>
        <w:rPr>
          <w:rFonts w:eastAsia="Times New Roman"/>
          <w:b/>
          <w:color w:val="212121"/>
          <w:szCs w:val="24"/>
        </w:rPr>
        <w:t xml:space="preserve">ΓΕΩΡΓΙΟΣ ΔΕΝΔΙΑΣ: </w:t>
      </w:r>
      <w:r>
        <w:rPr>
          <w:rFonts w:eastAsia="Times New Roman"/>
          <w:color w:val="212121"/>
          <w:szCs w:val="24"/>
        </w:rPr>
        <w:t xml:space="preserve">Εμείς έχουμε αντίρρηση. Αυτό τι σημαίνει; Σημαίνει ότι ενώ εκείνη η ρύθμιση της κυβέρνησης Σαμαρά ήταν προς θετική κατεύθυνση και είχε τη γενική συναίνεση, η δική σας ρύθμιση είναι εκ του πονηρού και όχι προς τη θετική κατεύθυνση. </w:t>
      </w:r>
    </w:p>
    <w:p w14:paraId="03A7322E" w14:textId="77777777" w:rsidR="00E615E6" w:rsidRDefault="00720F21">
      <w:pPr>
        <w:spacing w:after="0" w:line="600" w:lineRule="auto"/>
        <w:ind w:firstLine="720"/>
        <w:jc w:val="both"/>
        <w:rPr>
          <w:rFonts w:eastAsia="Times New Roman"/>
          <w:color w:val="212121"/>
          <w:szCs w:val="24"/>
        </w:rPr>
      </w:pPr>
      <w:r w:rsidRPr="0032463F">
        <w:rPr>
          <w:rFonts w:eastAsia="Times New Roman"/>
          <w:b/>
          <w:color w:val="212121"/>
          <w:szCs w:val="24"/>
        </w:rPr>
        <w:t>ΑΛΕΞ</w:t>
      </w:r>
      <w:r>
        <w:rPr>
          <w:rFonts w:eastAsia="Times New Roman"/>
          <w:b/>
          <w:color w:val="212121"/>
          <w:szCs w:val="24"/>
        </w:rPr>
        <w:t>ΗΣ</w:t>
      </w:r>
      <w:r w:rsidRPr="0032463F">
        <w:rPr>
          <w:rFonts w:eastAsia="Times New Roman"/>
          <w:b/>
          <w:color w:val="212121"/>
          <w:szCs w:val="24"/>
        </w:rPr>
        <w:t xml:space="preserve"> </w:t>
      </w:r>
      <w:r w:rsidRPr="0032463F">
        <w:rPr>
          <w:rFonts w:eastAsia="Times New Roman"/>
          <w:b/>
          <w:color w:val="212121"/>
          <w:szCs w:val="24"/>
        </w:rPr>
        <w:t>ΧΑΡΙΤΣΗΣ (Υπουργό</w:t>
      </w:r>
      <w:r w:rsidRPr="0032463F">
        <w:rPr>
          <w:rFonts w:eastAsia="Times New Roman"/>
          <w:b/>
          <w:color w:val="212121"/>
          <w:szCs w:val="24"/>
        </w:rPr>
        <w:t xml:space="preserve">ς Εσωτερικών): </w:t>
      </w:r>
      <w:r>
        <w:rPr>
          <w:rFonts w:eastAsia="Times New Roman"/>
          <w:color w:val="212121"/>
          <w:szCs w:val="24"/>
        </w:rPr>
        <w:t>Ως προς το περιεχόμενο…</w:t>
      </w:r>
    </w:p>
    <w:p w14:paraId="03A7322F" w14:textId="77777777" w:rsidR="00E615E6" w:rsidRDefault="00720F21">
      <w:pPr>
        <w:spacing w:after="0" w:line="600" w:lineRule="auto"/>
        <w:ind w:firstLine="720"/>
        <w:jc w:val="both"/>
        <w:rPr>
          <w:rFonts w:eastAsia="Times New Roman"/>
          <w:color w:val="212121"/>
          <w:szCs w:val="24"/>
        </w:rPr>
      </w:pPr>
      <w:r>
        <w:rPr>
          <w:rFonts w:eastAsia="Times New Roman"/>
          <w:b/>
          <w:color w:val="212121"/>
          <w:szCs w:val="24"/>
        </w:rPr>
        <w:t>ΝΙΚΟΛΑΟΣ</w:t>
      </w:r>
      <w:r>
        <w:rPr>
          <w:rFonts w:eastAsia="Times New Roman"/>
          <w:b/>
          <w:color w:val="212121"/>
          <w:szCs w:val="24"/>
        </w:rPr>
        <w:t xml:space="preserve"> - </w:t>
      </w:r>
      <w:r>
        <w:rPr>
          <w:rFonts w:eastAsia="Times New Roman"/>
          <w:b/>
          <w:color w:val="212121"/>
          <w:szCs w:val="24"/>
        </w:rPr>
        <w:t xml:space="preserve">ΓΕΩΡΓΙΟΣ ΔΕΝΔΙΑΣ: </w:t>
      </w:r>
      <w:r>
        <w:rPr>
          <w:rFonts w:eastAsia="Times New Roman"/>
          <w:color w:val="212121"/>
          <w:szCs w:val="24"/>
        </w:rPr>
        <w:t>Αυτό σημαίνει.</w:t>
      </w:r>
    </w:p>
    <w:p w14:paraId="03A73230" w14:textId="77777777" w:rsidR="00E615E6" w:rsidRDefault="00720F21">
      <w:pPr>
        <w:spacing w:after="0" w:line="600" w:lineRule="auto"/>
        <w:ind w:firstLine="720"/>
        <w:jc w:val="both"/>
        <w:rPr>
          <w:rFonts w:eastAsia="Times New Roman"/>
          <w:color w:val="212121"/>
          <w:szCs w:val="24"/>
        </w:rPr>
      </w:pPr>
      <w:r>
        <w:rPr>
          <w:rFonts w:eastAsia="Times New Roman"/>
          <w:color w:val="212121"/>
          <w:szCs w:val="24"/>
        </w:rPr>
        <w:t>Κύριε Υπουργέ, να σας πω τώρα, μην προσβάλλετε τη λογική μας! Μην την προσβάλλετε! Είναι κρίμα.</w:t>
      </w:r>
    </w:p>
    <w:p w14:paraId="03A73231" w14:textId="77777777" w:rsidR="00E615E6" w:rsidRDefault="00720F21">
      <w:pPr>
        <w:spacing w:after="0" w:line="600" w:lineRule="auto"/>
        <w:ind w:firstLine="720"/>
        <w:jc w:val="both"/>
        <w:rPr>
          <w:rFonts w:eastAsia="Times New Roman"/>
          <w:color w:val="212121"/>
          <w:szCs w:val="24"/>
        </w:rPr>
      </w:pPr>
      <w:r w:rsidRPr="0032463F">
        <w:rPr>
          <w:rFonts w:eastAsia="Times New Roman"/>
          <w:b/>
          <w:color w:val="212121"/>
          <w:szCs w:val="24"/>
        </w:rPr>
        <w:t>ΑΛΕΞ</w:t>
      </w:r>
      <w:r>
        <w:rPr>
          <w:rFonts w:eastAsia="Times New Roman"/>
          <w:b/>
          <w:color w:val="212121"/>
          <w:szCs w:val="24"/>
        </w:rPr>
        <w:t>ΗΣ</w:t>
      </w:r>
      <w:r w:rsidRPr="0032463F">
        <w:rPr>
          <w:rFonts w:eastAsia="Times New Roman"/>
          <w:b/>
          <w:color w:val="212121"/>
          <w:szCs w:val="24"/>
        </w:rPr>
        <w:t xml:space="preserve"> </w:t>
      </w:r>
      <w:r w:rsidRPr="0032463F">
        <w:rPr>
          <w:rFonts w:eastAsia="Times New Roman"/>
          <w:b/>
          <w:color w:val="212121"/>
          <w:szCs w:val="24"/>
        </w:rPr>
        <w:t xml:space="preserve">ΧΑΡΙΤΣΗΣ (Υπουργός Εσωτερικών): </w:t>
      </w:r>
      <w:r>
        <w:rPr>
          <w:rFonts w:eastAsia="Times New Roman"/>
          <w:color w:val="212121"/>
          <w:szCs w:val="24"/>
        </w:rPr>
        <w:t xml:space="preserve"> Συγγνώμη, δεν θα σας </w:t>
      </w:r>
      <w:proofErr w:type="spellStart"/>
      <w:r>
        <w:rPr>
          <w:rFonts w:eastAsia="Times New Roman"/>
          <w:color w:val="212121"/>
          <w:szCs w:val="24"/>
        </w:rPr>
        <w:t>ξαναδιακόψω</w:t>
      </w:r>
      <w:proofErr w:type="spellEnd"/>
      <w:r>
        <w:rPr>
          <w:rFonts w:eastAsia="Times New Roman"/>
          <w:color w:val="212121"/>
          <w:szCs w:val="24"/>
        </w:rPr>
        <w:t xml:space="preserve">. </w:t>
      </w:r>
    </w:p>
    <w:p w14:paraId="03A73232" w14:textId="77777777" w:rsidR="00E615E6" w:rsidRDefault="00720F21">
      <w:pPr>
        <w:spacing w:after="0" w:line="600" w:lineRule="auto"/>
        <w:ind w:firstLine="720"/>
        <w:jc w:val="both"/>
        <w:rPr>
          <w:rFonts w:eastAsia="Times New Roman"/>
          <w:color w:val="212121"/>
          <w:szCs w:val="24"/>
        </w:rPr>
      </w:pPr>
      <w:r>
        <w:rPr>
          <w:rFonts w:eastAsia="Times New Roman"/>
          <w:b/>
          <w:color w:val="212121"/>
          <w:szCs w:val="24"/>
        </w:rPr>
        <w:t>ΝΙΚΟΛΑΟΣ</w:t>
      </w:r>
      <w:r>
        <w:rPr>
          <w:rFonts w:eastAsia="Times New Roman"/>
          <w:b/>
          <w:color w:val="212121"/>
          <w:szCs w:val="24"/>
        </w:rPr>
        <w:t xml:space="preserve"> - </w:t>
      </w:r>
      <w:r>
        <w:rPr>
          <w:rFonts w:eastAsia="Times New Roman"/>
          <w:b/>
          <w:color w:val="212121"/>
          <w:szCs w:val="24"/>
        </w:rPr>
        <w:t xml:space="preserve">ΓΕΩΡΓΙΟΣ ΔΕΝΔΙΑΣ: </w:t>
      </w:r>
      <w:r>
        <w:rPr>
          <w:rFonts w:eastAsia="Times New Roman"/>
          <w:color w:val="212121"/>
          <w:szCs w:val="24"/>
        </w:rPr>
        <w:t xml:space="preserve">Όχι, δεν με πειράζει να με διακόπτετε. Προς Θεού! Λέω απλώς ότι και εσείς και εγώ καταλαβαίνουμε ότι αυτή είναι μια τροπολογία εκ του πονηρού. Μην την υπερασπίζεστε με αυτό το επιχείρημα! Δεν γίνεται. </w:t>
      </w:r>
    </w:p>
    <w:p w14:paraId="03A73233" w14:textId="77777777" w:rsidR="00E615E6" w:rsidRDefault="00720F21">
      <w:pPr>
        <w:spacing w:after="0" w:line="600" w:lineRule="auto"/>
        <w:ind w:firstLine="720"/>
        <w:jc w:val="both"/>
        <w:rPr>
          <w:rFonts w:eastAsia="Times New Roman"/>
          <w:color w:val="212121"/>
          <w:szCs w:val="24"/>
        </w:rPr>
      </w:pPr>
      <w:r>
        <w:rPr>
          <w:rFonts w:eastAsia="Times New Roman"/>
          <w:color w:val="212121"/>
          <w:szCs w:val="24"/>
        </w:rPr>
        <w:t>Υπάρχει το θέμα της εξαίρ</w:t>
      </w:r>
      <w:r>
        <w:rPr>
          <w:rFonts w:eastAsia="Times New Roman"/>
          <w:color w:val="212121"/>
          <w:szCs w:val="24"/>
        </w:rPr>
        <w:t xml:space="preserve">εσης αναστολής προσλήψεων. </w:t>
      </w:r>
    </w:p>
    <w:p w14:paraId="03A73234" w14:textId="77777777" w:rsidR="00E615E6" w:rsidRDefault="00720F21">
      <w:pPr>
        <w:spacing w:after="0" w:line="600" w:lineRule="auto"/>
        <w:ind w:firstLine="720"/>
        <w:jc w:val="both"/>
        <w:rPr>
          <w:rFonts w:eastAsia="Times New Roman"/>
          <w:color w:val="212121"/>
          <w:szCs w:val="24"/>
        </w:rPr>
      </w:pPr>
      <w:r>
        <w:rPr>
          <w:rFonts w:eastAsia="Times New Roman"/>
          <w:color w:val="212121"/>
          <w:szCs w:val="24"/>
        </w:rPr>
        <w:lastRenderedPageBreak/>
        <w:t>Κύριε Υπουργέ, το υπερασπιστήκατε πάρα πολύ έντονα αυτό. Να σας στενοχωρήσω λίγο; Θα σας στενοχωρήσω λίγο. Εάν το θεωρείτε τόσο σοβαρό, το ελάχιστο που έπρεπε να κάνετε είναι η διάταξη που φέρνετε να είναι σοβαρή. Λέω στον νομοτ</w:t>
      </w:r>
      <w:r>
        <w:rPr>
          <w:rFonts w:eastAsia="Times New Roman"/>
          <w:color w:val="212121"/>
          <w:szCs w:val="24"/>
        </w:rPr>
        <w:t xml:space="preserve">εχνικό σας ότι η διάταξη που φέρνετε είναι φαιδρή. </w:t>
      </w:r>
    </w:p>
    <w:p w14:paraId="03A73235" w14:textId="77777777" w:rsidR="00E615E6" w:rsidRDefault="00720F21">
      <w:pPr>
        <w:spacing w:after="0" w:line="600" w:lineRule="auto"/>
        <w:ind w:firstLine="720"/>
        <w:jc w:val="both"/>
        <w:rPr>
          <w:rFonts w:eastAsia="Times New Roman"/>
          <w:color w:val="212121"/>
          <w:szCs w:val="24"/>
        </w:rPr>
      </w:pPr>
      <w:r>
        <w:rPr>
          <w:rFonts w:eastAsia="Times New Roman"/>
          <w:color w:val="212121"/>
          <w:szCs w:val="24"/>
        </w:rPr>
        <w:t>Και εγώ χρησιμοποιώ τις κουβέντες μου εδώ με πολύ μεγάλη προσοχή, κυρίες και κύριοι συνάδελφοι και το ξέρετε και θα σας πω γιατί είναι φαιδρή. Ξέρετε τι λέει η διάταξη; Λέει «οι διορισμοί και οι προσλήψει</w:t>
      </w:r>
      <w:r>
        <w:rPr>
          <w:rFonts w:eastAsia="Times New Roman"/>
          <w:color w:val="212121"/>
          <w:szCs w:val="24"/>
        </w:rPr>
        <w:t xml:space="preserve">ς μονίμου και ιδιωτικού δικαίου αορίστου χρόνου προσωπικού στους ΟΤΑ </w:t>
      </w:r>
      <w:r>
        <w:rPr>
          <w:rFonts w:eastAsia="Times New Roman"/>
          <w:color w:val="212121"/>
          <w:szCs w:val="24"/>
        </w:rPr>
        <w:t>Α΄</w:t>
      </w:r>
      <w:r>
        <w:rPr>
          <w:rFonts w:eastAsia="Times New Roman"/>
          <w:color w:val="212121"/>
          <w:szCs w:val="24"/>
        </w:rPr>
        <w:t xml:space="preserve"> και </w:t>
      </w:r>
      <w:r>
        <w:rPr>
          <w:rFonts w:eastAsia="Times New Roman"/>
          <w:color w:val="212121"/>
          <w:szCs w:val="24"/>
        </w:rPr>
        <w:t>Β</w:t>
      </w:r>
      <w:r>
        <w:rPr>
          <w:rFonts w:eastAsia="Times New Roman"/>
          <w:color w:val="212121"/>
          <w:szCs w:val="24"/>
        </w:rPr>
        <w:t>΄ Βαθμού και τα νομικά πρόσωπα αυτών, εφ’ όσον οι προκηρύξεις για την πλήρωση των αντιστοίχων θέσεων δημοσιεύτηκαν από το ΑΣΕΠ πριν από την προκήρυξη των δημοτικών και περιφερειακ</w:t>
      </w:r>
      <w:r>
        <w:rPr>
          <w:rFonts w:eastAsia="Times New Roman"/>
          <w:color w:val="212121"/>
          <w:szCs w:val="24"/>
        </w:rPr>
        <w:t xml:space="preserve">ών εκλογών». Σωστά; </w:t>
      </w:r>
    </w:p>
    <w:p w14:paraId="03A73236" w14:textId="77777777" w:rsidR="00E615E6" w:rsidRDefault="00720F21">
      <w:pPr>
        <w:spacing w:after="0" w:line="600" w:lineRule="auto"/>
        <w:ind w:firstLine="720"/>
        <w:jc w:val="both"/>
        <w:rPr>
          <w:rFonts w:eastAsia="Times New Roman"/>
          <w:color w:val="212121"/>
          <w:szCs w:val="24"/>
        </w:rPr>
      </w:pPr>
      <w:r>
        <w:rPr>
          <w:rFonts w:eastAsia="Times New Roman"/>
          <w:color w:val="212121"/>
          <w:szCs w:val="24"/>
        </w:rPr>
        <w:t xml:space="preserve">Υπάρχει προκήρυξη των δημοτικών και περιφερειακών εκλογών, κυρίες και κύριοι συνάδελφοι; Υπάρχει τέτοια διοικητική πράξη; </w:t>
      </w:r>
    </w:p>
    <w:p w14:paraId="03A73237" w14:textId="77777777" w:rsidR="00E615E6" w:rsidRDefault="00720F21">
      <w:pPr>
        <w:spacing w:after="0" w:line="600" w:lineRule="auto"/>
        <w:ind w:firstLine="720"/>
        <w:jc w:val="both"/>
        <w:rPr>
          <w:rFonts w:eastAsia="Times New Roman"/>
          <w:szCs w:val="24"/>
        </w:rPr>
      </w:pPr>
      <w:r>
        <w:rPr>
          <w:rFonts w:eastAsia="Times New Roman"/>
          <w:color w:val="212121"/>
          <w:szCs w:val="24"/>
        </w:rPr>
        <w:t>Για πείτε μου, κύριε Υπουργέ, δεν γίνεται διά του νόμου; Ή μήπως δεν ξέρει τι λέει η Επιστημονική Επιτροπή της Β</w:t>
      </w:r>
      <w:r>
        <w:rPr>
          <w:rFonts w:eastAsia="Times New Roman"/>
          <w:color w:val="212121"/>
          <w:szCs w:val="24"/>
        </w:rPr>
        <w:t xml:space="preserve">ουλής </w:t>
      </w:r>
      <w:r>
        <w:rPr>
          <w:rFonts w:eastAsia="Times New Roman"/>
          <w:color w:val="212121"/>
          <w:szCs w:val="24"/>
        </w:rPr>
        <w:lastRenderedPageBreak/>
        <w:t xml:space="preserve">εδώ, που σας λέει ότι αυτός ο οποίος έγραψε αυτή τη διάταξη δεν ξέρει τι λέει; </w:t>
      </w:r>
    </w:p>
    <w:p w14:paraId="03A73238" w14:textId="77777777" w:rsidR="00E615E6" w:rsidRDefault="00720F21">
      <w:pPr>
        <w:spacing w:after="0" w:line="600" w:lineRule="auto"/>
        <w:ind w:firstLine="720"/>
        <w:jc w:val="both"/>
        <w:rPr>
          <w:rFonts w:eastAsia="Times New Roman" w:cs="Times New Roman"/>
          <w:szCs w:val="24"/>
        </w:rPr>
      </w:pPr>
      <w:r>
        <w:rPr>
          <w:rFonts w:eastAsia="Times New Roman" w:cs="Times New Roman"/>
          <w:szCs w:val="24"/>
        </w:rPr>
        <w:t xml:space="preserve">Ομιλείτε επί προθεσμίας μη υπαρκτής διότι δεν υπάρχει το σημείο εκκίνησής της. </w:t>
      </w:r>
      <w:r>
        <w:rPr>
          <w:rFonts w:eastAsia="Times New Roman" w:cs="Times New Roman"/>
          <w:szCs w:val="24"/>
          <w:lang w:val="en-US"/>
        </w:rPr>
        <w:t>K</w:t>
      </w:r>
      <w:r>
        <w:rPr>
          <w:rFonts w:eastAsia="Times New Roman" w:cs="Times New Roman"/>
          <w:szCs w:val="24"/>
        </w:rPr>
        <w:t>αι αυτή η διάταξη εμφανίζεται ως διάταξη κορυφαίας σημασίας εδώ. Και αγορεύει και ο Υπουργός και διάφοροι εισηγητές για το πόσο σπουδαία διάταξη είναι. Και δεν ξέρετε να τη γράψετε τη σπουδαία διάταξη. Σφάλλουμε εμείς σε κάτι; Στη διάθεσή σας πάλι να γίνει</w:t>
      </w:r>
      <w:r>
        <w:rPr>
          <w:rFonts w:eastAsia="Times New Roman" w:cs="Times New Roman"/>
          <w:szCs w:val="24"/>
        </w:rPr>
        <w:t xml:space="preserve"> το ρουσφέτι  «άντε, </w:t>
      </w:r>
      <w:proofErr w:type="spellStart"/>
      <w:r>
        <w:rPr>
          <w:rFonts w:eastAsia="Times New Roman" w:cs="Times New Roman"/>
          <w:szCs w:val="24"/>
        </w:rPr>
        <w:t>βάλ</w:t>
      </w:r>
      <w:proofErr w:type="spellEnd"/>
      <w:r>
        <w:rPr>
          <w:rFonts w:eastAsia="Times New Roman" w:cs="Times New Roman"/>
          <w:szCs w:val="24"/>
        </w:rPr>
        <w:t xml:space="preserve">’ τα όλα γρήγορα την τελευταία ημέρα», </w:t>
      </w:r>
      <w:r w:rsidRPr="001D6136">
        <w:rPr>
          <w:rFonts w:eastAsia="Times New Roman" w:cs="Times New Roman"/>
          <w:szCs w:val="24"/>
        </w:rPr>
        <w:t>και ας νομοθετούμε ό,τι θέλουμε.</w:t>
      </w:r>
      <w:r w:rsidRPr="005C7F4F">
        <w:rPr>
          <w:rFonts w:eastAsia="Times New Roman" w:cs="Times New Roman"/>
          <w:szCs w:val="24"/>
        </w:rPr>
        <w:t xml:space="preserve"> </w:t>
      </w:r>
      <w:r>
        <w:rPr>
          <w:rFonts w:eastAsia="Times New Roman" w:cs="Times New Roman"/>
          <w:szCs w:val="24"/>
        </w:rPr>
        <w:t>Υπάρχει και άλλο τέτοιο μέσα. Θα γελάσετε μετά.</w:t>
      </w:r>
    </w:p>
    <w:p w14:paraId="03A73239" w14:textId="77777777" w:rsidR="00E615E6" w:rsidRDefault="00720F21">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να καταλάβω επίσης ορισμένα άλλα πράγματα. Το άρθρο 105 για το Εθνικό Εκλογικό Δίκ</w:t>
      </w:r>
      <w:r>
        <w:rPr>
          <w:rFonts w:eastAsia="Times New Roman" w:cs="Times New Roman"/>
          <w:szCs w:val="24"/>
        </w:rPr>
        <w:t xml:space="preserve">τυο τι είναι; Είναι η προσπάθεια θεσμικής θωράκισης της πολιτείας απέναντι στα </w:t>
      </w:r>
      <w:r>
        <w:rPr>
          <w:rFonts w:eastAsia="Times New Roman" w:cs="Times New Roman"/>
          <w:szCs w:val="24"/>
          <w:lang w:val="en-US"/>
        </w:rPr>
        <w:t>fake</w:t>
      </w:r>
      <w:r w:rsidRPr="00D80F12">
        <w:rPr>
          <w:rFonts w:eastAsia="Times New Roman" w:cs="Times New Roman"/>
          <w:szCs w:val="24"/>
        </w:rPr>
        <w:t xml:space="preserve"> </w:t>
      </w:r>
      <w:r>
        <w:rPr>
          <w:rFonts w:eastAsia="Times New Roman" w:cs="Times New Roman"/>
          <w:szCs w:val="24"/>
          <w:lang w:val="en-US"/>
        </w:rPr>
        <w:t>news</w:t>
      </w:r>
      <w:r>
        <w:rPr>
          <w:rFonts w:eastAsia="Times New Roman" w:cs="Times New Roman"/>
          <w:szCs w:val="24"/>
        </w:rPr>
        <w:t xml:space="preserve"> και όλα τα απαράδεκτα που θα μπορούσαν να συμβούν από την κακή χρήση του διαδικτύου; Για να συνεννοηθούμε πάλι μεταξύ μας, η θεσμική απάντηση του ελληνικού κράτους, η </w:t>
      </w:r>
      <w:r>
        <w:rPr>
          <w:rFonts w:eastAsia="Times New Roman" w:cs="Times New Roman"/>
          <w:szCs w:val="24"/>
        </w:rPr>
        <w:t xml:space="preserve">οποία είναι απαραίτητο να υπάρξει, είναι αυτή; Δύο μήνες πριν από τις εκλογές, με έναν μήνα χρόνο υλοποίησης, η Κυβέρνηση, η οποία δεν κατάφερε σε έξι μήνες να </w:t>
      </w:r>
      <w:r>
        <w:rPr>
          <w:rFonts w:eastAsia="Times New Roman" w:cs="Times New Roman"/>
          <w:szCs w:val="24"/>
        </w:rPr>
        <w:lastRenderedPageBreak/>
        <w:t>δημιουργήσει πόρισμα για την ψήφο των Ελλήνων του εξωτερικού, θα υλοποιήσει πολιτική αντιμετώπισ</w:t>
      </w:r>
      <w:r>
        <w:rPr>
          <w:rFonts w:eastAsia="Times New Roman" w:cs="Times New Roman"/>
          <w:szCs w:val="24"/>
        </w:rPr>
        <w:t xml:space="preserve">ης των </w:t>
      </w:r>
      <w:r>
        <w:rPr>
          <w:rFonts w:eastAsia="Times New Roman" w:cs="Times New Roman"/>
          <w:szCs w:val="24"/>
          <w:lang w:val="en-US"/>
        </w:rPr>
        <w:t>fake</w:t>
      </w:r>
      <w:r>
        <w:rPr>
          <w:rFonts w:eastAsia="Times New Roman" w:cs="Times New Roman"/>
          <w:szCs w:val="24"/>
        </w:rPr>
        <w:t xml:space="preserve"> </w:t>
      </w:r>
      <w:r>
        <w:rPr>
          <w:rFonts w:eastAsia="Times New Roman" w:cs="Times New Roman"/>
          <w:szCs w:val="24"/>
          <w:lang w:val="en-US"/>
        </w:rPr>
        <w:t>news</w:t>
      </w:r>
      <w:r>
        <w:rPr>
          <w:rFonts w:eastAsia="Times New Roman" w:cs="Times New Roman"/>
          <w:szCs w:val="24"/>
        </w:rPr>
        <w:t>, για το οποίο η παγκόσμια κοινότητα προσπαθεί και μάχεται;</w:t>
      </w:r>
    </w:p>
    <w:p w14:paraId="03A7323A" w14:textId="77777777" w:rsidR="00E615E6" w:rsidRDefault="00720F21">
      <w:pPr>
        <w:spacing w:after="0" w:line="600" w:lineRule="auto"/>
        <w:ind w:firstLine="720"/>
        <w:jc w:val="both"/>
        <w:rPr>
          <w:rFonts w:eastAsia="Times New Roman" w:cs="Times New Roman"/>
          <w:szCs w:val="24"/>
        </w:rPr>
      </w:pPr>
      <w:r w:rsidRPr="00281DED">
        <w:rPr>
          <w:rFonts w:eastAsia="Times New Roman" w:cs="Times New Roman"/>
          <w:b/>
          <w:szCs w:val="24"/>
        </w:rPr>
        <w:t>ΑΛΕΞ</w:t>
      </w:r>
      <w:r>
        <w:rPr>
          <w:rFonts w:eastAsia="Times New Roman" w:cs="Times New Roman"/>
          <w:b/>
          <w:szCs w:val="24"/>
        </w:rPr>
        <w:t>ΗΣ</w:t>
      </w:r>
      <w:r w:rsidRPr="00281DED">
        <w:rPr>
          <w:rFonts w:eastAsia="Times New Roman" w:cs="Times New Roman"/>
          <w:b/>
          <w:szCs w:val="24"/>
        </w:rPr>
        <w:t xml:space="preserve"> </w:t>
      </w:r>
      <w:r w:rsidRPr="00281DED">
        <w:rPr>
          <w:rFonts w:eastAsia="Times New Roman" w:cs="Times New Roman"/>
          <w:b/>
          <w:szCs w:val="24"/>
        </w:rPr>
        <w:t>ΧΑΡΙΤΣΗΣ (Υπουργός Εσωτερικών):</w:t>
      </w:r>
      <w:r>
        <w:rPr>
          <w:rFonts w:eastAsia="Times New Roman" w:cs="Times New Roman"/>
          <w:szCs w:val="24"/>
        </w:rPr>
        <w:t xml:space="preserve"> Σε σαράντα χρόνια δεν το κάνατε αυτό.</w:t>
      </w:r>
    </w:p>
    <w:p w14:paraId="03A7323B" w14:textId="77777777" w:rsidR="00E615E6" w:rsidRDefault="00720F21">
      <w:pPr>
        <w:spacing w:after="0" w:line="600" w:lineRule="auto"/>
        <w:ind w:firstLine="720"/>
        <w:jc w:val="both"/>
        <w:rPr>
          <w:rFonts w:eastAsia="Times New Roman" w:cs="Times New Roman"/>
          <w:szCs w:val="24"/>
        </w:rPr>
      </w:pPr>
      <w:r w:rsidRPr="00281DED">
        <w:rPr>
          <w:rFonts w:eastAsia="Times New Roman" w:cs="Times New Roman"/>
          <w:b/>
          <w:szCs w:val="24"/>
        </w:rPr>
        <w:t>ΝΙΚΟΛΑΟΣ</w:t>
      </w:r>
      <w:r>
        <w:rPr>
          <w:rFonts w:eastAsia="Times New Roman" w:cs="Times New Roman"/>
          <w:b/>
          <w:szCs w:val="24"/>
        </w:rPr>
        <w:t xml:space="preserve"> - </w:t>
      </w:r>
      <w:r w:rsidRPr="00281DED">
        <w:rPr>
          <w:rFonts w:eastAsia="Times New Roman" w:cs="Times New Roman"/>
          <w:b/>
          <w:szCs w:val="24"/>
        </w:rPr>
        <w:t>ΓΕΩΡΓΙΟΣ ΔΕΝΔΙΑΣ:</w:t>
      </w:r>
      <w:r>
        <w:rPr>
          <w:rFonts w:eastAsia="Times New Roman" w:cs="Times New Roman"/>
          <w:szCs w:val="24"/>
        </w:rPr>
        <w:t xml:space="preserve"> Με </w:t>
      </w:r>
      <w:proofErr w:type="spellStart"/>
      <w:r>
        <w:rPr>
          <w:rFonts w:eastAsia="Times New Roman" w:cs="Times New Roman"/>
          <w:szCs w:val="24"/>
        </w:rPr>
        <w:t>συγχωρείτε</w:t>
      </w:r>
      <w:proofErr w:type="spellEnd"/>
      <w:r>
        <w:rPr>
          <w:rFonts w:eastAsia="Times New Roman" w:cs="Times New Roman"/>
          <w:szCs w:val="24"/>
        </w:rPr>
        <w:t>, για να καταλάβω, το πρόβλημα του διαδικτύου είναι σαράντα ε</w:t>
      </w:r>
      <w:r>
        <w:rPr>
          <w:rFonts w:eastAsia="Times New Roman" w:cs="Times New Roman"/>
          <w:szCs w:val="24"/>
        </w:rPr>
        <w:t xml:space="preserve">τών, κύριε Υπουργέ; </w:t>
      </w:r>
    </w:p>
    <w:p w14:paraId="03A7323C" w14:textId="77777777" w:rsidR="00E615E6" w:rsidRDefault="00720F21">
      <w:pPr>
        <w:spacing w:after="0" w:line="600" w:lineRule="auto"/>
        <w:ind w:firstLine="720"/>
        <w:jc w:val="both"/>
        <w:rPr>
          <w:rFonts w:eastAsia="Times New Roman" w:cs="Times New Roman"/>
          <w:szCs w:val="24"/>
        </w:rPr>
      </w:pPr>
      <w:r>
        <w:rPr>
          <w:rFonts w:eastAsia="Times New Roman" w:cs="Times New Roman"/>
          <w:b/>
          <w:szCs w:val="24"/>
        </w:rPr>
        <w:t xml:space="preserve">ΑΛΕΞΗΣ </w:t>
      </w:r>
      <w:r>
        <w:rPr>
          <w:rFonts w:eastAsia="Times New Roman" w:cs="Times New Roman"/>
          <w:b/>
          <w:szCs w:val="24"/>
        </w:rPr>
        <w:t>ΧΑΡΙΤΣΗΣ (Υπουργός Εσωτερικών):</w:t>
      </w:r>
      <w:r>
        <w:rPr>
          <w:rFonts w:eastAsia="Times New Roman" w:cs="Times New Roman"/>
          <w:szCs w:val="24"/>
        </w:rPr>
        <w:t xml:space="preserve"> Για την ψήφο των αποδήμων μιλάω.</w:t>
      </w:r>
    </w:p>
    <w:p w14:paraId="03A7323D" w14:textId="77777777" w:rsidR="00E615E6" w:rsidRDefault="00720F21">
      <w:pPr>
        <w:spacing w:after="0" w:line="600" w:lineRule="auto"/>
        <w:ind w:firstLine="720"/>
        <w:jc w:val="both"/>
        <w:rPr>
          <w:rFonts w:eastAsia="Times New Roman" w:cs="Times New Roman"/>
          <w:szCs w:val="24"/>
        </w:rPr>
      </w:pPr>
      <w:r w:rsidRPr="00281DED">
        <w:rPr>
          <w:rFonts w:eastAsia="Times New Roman" w:cs="Times New Roman"/>
          <w:b/>
          <w:szCs w:val="24"/>
        </w:rPr>
        <w:t>ΠΡΟΕΔΡΕΥΩΝ (Μάριος Γεωργιάδης):</w:t>
      </w:r>
      <w:r>
        <w:rPr>
          <w:rFonts w:eastAsia="Times New Roman" w:cs="Times New Roman"/>
          <w:szCs w:val="24"/>
        </w:rPr>
        <w:t xml:space="preserve"> Κύριε Υπουργέ, δεν ακούγεστε και ας μην ανοίγουμε διάλογο.</w:t>
      </w:r>
    </w:p>
    <w:p w14:paraId="03A7323E" w14:textId="77777777" w:rsidR="00E615E6" w:rsidRDefault="00720F21">
      <w:pPr>
        <w:spacing w:after="0" w:line="600" w:lineRule="auto"/>
        <w:ind w:firstLine="720"/>
        <w:jc w:val="both"/>
        <w:rPr>
          <w:rFonts w:eastAsia="Times New Roman" w:cs="Times New Roman"/>
          <w:szCs w:val="24"/>
        </w:rPr>
      </w:pPr>
      <w:r>
        <w:rPr>
          <w:rFonts w:eastAsia="Times New Roman" w:cs="Times New Roman"/>
          <w:b/>
          <w:szCs w:val="24"/>
        </w:rPr>
        <w:t>ΑΛΕΞΗΣ</w:t>
      </w:r>
      <w:r>
        <w:rPr>
          <w:rFonts w:eastAsia="Times New Roman" w:cs="Times New Roman"/>
          <w:b/>
          <w:szCs w:val="24"/>
        </w:rPr>
        <w:t xml:space="preserve"> ΧΑΡΙΤΣΗΣ (Υπουργός Εσωτερικών):</w:t>
      </w:r>
      <w:r>
        <w:rPr>
          <w:rFonts w:eastAsia="Times New Roman" w:cs="Times New Roman"/>
          <w:szCs w:val="24"/>
        </w:rPr>
        <w:t xml:space="preserve"> Απαντώ σε αυτά που λέτε και θα σχ</w:t>
      </w:r>
      <w:r>
        <w:rPr>
          <w:rFonts w:eastAsia="Times New Roman" w:cs="Times New Roman"/>
          <w:szCs w:val="24"/>
        </w:rPr>
        <w:t>ολιάζετε αυτά που λέω. Είπα για την ψήφο. Επί σαράντα χρόνια δεν το κάνατε αυτό.</w:t>
      </w:r>
    </w:p>
    <w:p w14:paraId="03A7323F" w14:textId="77777777" w:rsidR="00E615E6" w:rsidRDefault="00720F21">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 xml:space="preserve">Κύριε Υπουργέ, δεν ακούγεστε. Θα σας δώσω χρόνο, κύριε </w:t>
      </w:r>
      <w:proofErr w:type="spellStart"/>
      <w:r>
        <w:rPr>
          <w:rFonts w:eastAsia="Times New Roman" w:cs="Times New Roman"/>
          <w:szCs w:val="24"/>
        </w:rPr>
        <w:t>Δένδια</w:t>
      </w:r>
      <w:proofErr w:type="spellEnd"/>
      <w:r>
        <w:rPr>
          <w:rFonts w:eastAsia="Times New Roman" w:cs="Times New Roman"/>
          <w:szCs w:val="24"/>
        </w:rPr>
        <w:t>.</w:t>
      </w:r>
    </w:p>
    <w:p w14:paraId="03A73240" w14:textId="77777777" w:rsidR="00E615E6" w:rsidRDefault="00720F21">
      <w:pPr>
        <w:spacing w:after="0" w:line="600" w:lineRule="auto"/>
        <w:ind w:firstLine="720"/>
        <w:jc w:val="both"/>
        <w:rPr>
          <w:rFonts w:eastAsia="Times New Roman" w:cs="Times New Roman"/>
          <w:szCs w:val="24"/>
        </w:rPr>
      </w:pPr>
      <w:r>
        <w:rPr>
          <w:rFonts w:eastAsia="Times New Roman" w:cs="Times New Roman"/>
          <w:b/>
          <w:szCs w:val="24"/>
        </w:rPr>
        <w:t>ΝΙΚΟΛΑΟΣ</w:t>
      </w:r>
      <w:r>
        <w:rPr>
          <w:rFonts w:eastAsia="Times New Roman" w:cs="Times New Roman"/>
          <w:b/>
          <w:szCs w:val="24"/>
        </w:rPr>
        <w:t xml:space="preserve"> - </w:t>
      </w:r>
      <w:r>
        <w:rPr>
          <w:rFonts w:eastAsia="Times New Roman" w:cs="Times New Roman"/>
          <w:b/>
          <w:szCs w:val="24"/>
        </w:rPr>
        <w:t>ΓΕΩΡΓΙΟΣ ΔΕΝΔΙΑΣ:</w:t>
      </w:r>
      <w:r>
        <w:rPr>
          <w:rFonts w:eastAsia="Times New Roman" w:cs="Times New Roman"/>
          <w:szCs w:val="24"/>
        </w:rPr>
        <w:t xml:space="preserve"> Θα μου δώσετε ένα λεπτό ακόμα. Δεν με πειράζει που με διακόπτει ο Υπουργός.</w:t>
      </w:r>
    </w:p>
    <w:p w14:paraId="03A73241" w14:textId="77777777" w:rsidR="00E615E6" w:rsidRDefault="00720F21">
      <w:pPr>
        <w:spacing w:after="0" w:line="600" w:lineRule="auto"/>
        <w:ind w:firstLine="720"/>
        <w:jc w:val="both"/>
        <w:rPr>
          <w:rFonts w:eastAsia="Times New Roman" w:cs="Times New Roman"/>
          <w:szCs w:val="24"/>
        </w:rPr>
      </w:pPr>
      <w:r w:rsidRPr="00451D10">
        <w:rPr>
          <w:rFonts w:eastAsia="Times New Roman"/>
          <w:b/>
          <w:szCs w:val="24"/>
        </w:rPr>
        <w:lastRenderedPageBreak/>
        <w:t>ΑΛΕΞ</w:t>
      </w:r>
      <w:r>
        <w:rPr>
          <w:rFonts w:eastAsia="Times New Roman"/>
          <w:b/>
          <w:szCs w:val="24"/>
        </w:rPr>
        <w:t>ΗΣ</w:t>
      </w:r>
      <w:r w:rsidRPr="00451D10">
        <w:rPr>
          <w:rFonts w:eastAsia="Times New Roman"/>
          <w:b/>
          <w:szCs w:val="24"/>
        </w:rPr>
        <w:t xml:space="preserve"> ΧΑΡΙΤΣΗΣ (Υπουργός Εσωτερικών):</w:t>
      </w:r>
      <w:r w:rsidRPr="00451D10">
        <w:rPr>
          <w:rFonts w:eastAsia="Times New Roman"/>
          <w:szCs w:val="24"/>
        </w:rPr>
        <w:t xml:space="preserve"> </w:t>
      </w:r>
      <w:r>
        <w:rPr>
          <w:rFonts w:eastAsia="Times New Roman" w:cs="Times New Roman"/>
          <w:szCs w:val="24"/>
        </w:rPr>
        <w:t xml:space="preserve">Είπα ότι για την ψήφο των αποδήμων του εξωτερικού δεν το κάνατε σαράντα χρόνια. </w:t>
      </w:r>
    </w:p>
    <w:p w14:paraId="03A73242" w14:textId="77777777" w:rsidR="00E615E6" w:rsidRDefault="00720F21">
      <w:pPr>
        <w:spacing w:after="0" w:line="600" w:lineRule="auto"/>
        <w:ind w:firstLine="720"/>
        <w:jc w:val="both"/>
        <w:rPr>
          <w:rFonts w:eastAsia="Times New Roman" w:cs="Times New Roman"/>
          <w:szCs w:val="24"/>
        </w:rPr>
      </w:pPr>
      <w:r>
        <w:rPr>
          <w:rFonts w:eastAsia="Times New Roman" w:cs="Times New Roman"/>
          <w:b/>
          <w:szCs w:val="24"/>
        </w:rPr>
        <w:t>ΝΙΚΟΛΑΟΣ</w:t>
      </w:r>
      <w:r>
        <w:rPr>
          <w:rFonts w:eastAsia="Times New Roman" w:cs="Times New Roman"/>
          <w:b/>
          <w:szCs w:val="24"/>
        </w:rPr>
        <w:t xml:space="preserve"> - </w:t>
      </w:r>
      <w:r>
        <w:rPr>
          <w:rFonts w:eastAsia="Times New Roman" w:cs="Times New Roman"/>
          <w:b/>
          <w:szCs w:val="24"/>
        </w:rPr>
        <w:t>ΓΕΩΡΓΙΟΣ ΔΕΝΔΙΑΣ:</w:t>
      </w:r>
      <w:r>
        <w:rPr>
          <w:rFonts w:eastAsia="Times New Roman" w:cs="Times New Roman"/>
          <w:szCs w:val="24"/>
        </w:rPr>
        <w:t xml:space="preserve"> Κυρίες και κύριοι συνάδελφοι, </w:t>
      </w:r>
      <w:r>
        <w:rPr>
          <w:rFonts w:eastAsia="Times New Roman" w:cs="Times New Roman"/>
          <w:szCs w:val="24"/>
        </w:rPr>
        <w:t xml:space="preserve">δεν σας λέω ότι ορθώς το είχαμε κάνει. Δεν θυμάμαι, όμως, και ότι εσείς στο εκλογικό σας πρόγραμμα είχατε πει στην ελληνική κοινωνία να σας εκλέξει για να επαναλάβετε τα σφάλματά μας. Εάν σας είχε εκλέξει για να επαναλάβετε τα σφάλματά μας, τότε με </w:t>
      </w:r>
      <w:proofErr w:type="spellStart"/>
      <w:r>
        <w:rPr>
          <w:rFonts w:eastAsia="Times New Roman" w:cs="Times New Roman"/>
          <w:szCs w:val="24"/>
        </w:rPr>
        <w:t>συγχωρε</w:t>
      </w:r>
      <w:r>
        <w:rPr>
          <w:rFonts w:eastAsia="Times New Roman" w:cs="Times New Roman"/>
          <w:szCs w:val="24"/>
        </w:rPr>
        <w:t>ίτε</w:t>
      </w:r>
      <w:proofErr w:type="spellEnd"/>
      <w:r>
        <w:rPr>
          <w:rFonts w:eastAsia="Times New Roman" w:cs="Times New Roman"/>
          <w:szCs w:val="24"/>
        </w:rPr>
        <w:t>, κύριε Υπουργέ, αλλά έχω κάνει λάθος. Έχω, όμως, την εντύπωση ότι εξελέγητε για να διορθώσετε τα κακώς κείμενα. Εσείς επαναλαμβάνετε τα κακώς κείμενα και διαγράφετε και τα καλώς κείμενα.</w:t>
      </w:r>
    </w:p>
    <w:p w14:paraId="03A73243" w14:textId="77777777" w:rsidR="00E615E6" w:rsidRDefault="00720F21">
      <w:pPr>
        <w:spacing w:after="0" w:line="600" w:lineRule="auto"/>
        <w:ind w:firstLine="720"/>
        <w:jc w:val="both"/>
        <w:rPr>
          <w:rFonts w:eastAsia="Times New Roman" w:cs="Times New Roman"/>
          <w:szCs w:val="24"/>
        </w:rPr>
      </w:pPr>
      <w:r>
        <w:rPr>
          <w:rFonts w:eastAsia="Times New Roman" w:cs="Times New Roman"/>
          <w:b/>
          <w:szCs w:val="24"/>
        </w:rPr>
        <w:t xml:space="preserve">ΑΛΕΞΗΣ </w:t>
      </w:r>
      <w:r>
        <w:rPr>
          <w:rFonts w:eastAsia="Times New Roman" w:cs="Times New Roman"/>
          <w:b/>
          <w:szCs w:val="24"/>
        </w:rPr>
        <w:t>ΧΑΡΙΤΣΗΣ (Υπουργός Εσωτερικών):</w:t>
      </w:r>
      <w:r>
        <w:rPr>
          <w:rFonts w:eastAsia="Times New Roman" w:cs="Times New Roman"/>
          <w:szCs w:val="24"/>
        </w:rPr>
        <w:t xml:space="preserve"> Αυτό παλεύουμε να κάνουμε.</w:t>
      </w:r>
      <w:r>
        <w:rPr>
          <w:rFonts w:eastAsia="Times New Roman" w:cs="Times New Roman"/>
          <w:szCs w:val="24"/>
        </w:rPr>
        <w:t xml:space="preserve"> Να λύσουμε σε έξι μήνες αυτά που δεν λύσατε επί σαράντα χρόνια!</w:t>
      </w:r>
    </w:p>
    <w:p w14:paraId="03A73244" w14:textId="77777777" w:rsidR="00E615E6" w:rsidRDefault="00720F21">
      <w:pPr>
        <w:spacing w:after="0" w:line="600" w:lineRule="auto"/>
        <w:ind w:firstLine="720"/>
        <w:jc w:val="both"/>
        <w:rPr>
          <w:rFonts w:eastAsia="Times New Roman" w:cs="Times New Roman"/>
          <w:szCs w:val="24"/>
        </w:rPr>
      </w:pPr>
      <w:r>
        <w:rPr>
          <w:rFonts w:eastAsia="Times New Roman" w:cs="Times New Roman"/>
          <w:b/>
          <w:szCs w:val="24"/>
        </w:rPr>
        <w:t>ΝΙΚΟΛΑΟΣ</w:t>
      </w:r>
      <w:r>
        <w:rPr>
          <w:rFonts w:eastAsia="Times New Roman" w:cs="Times New Roman"/>
          <w:b/>
          <w:szCs w:val="24"/>
        </w:rPr>
        <w:t xml:space="preserve"> - </w:t>
      </w:r>
      <w:r>
        <w:rPr>
          <w:rFonts w:eastAsia="Times New Roman" w:cs="Times New Roman"/>
          <w:b/>
          <w:szCs w:val="24"/>
        </w:rPr>
        <w:t>ΓΕΩΡΓΙΟΣ ΔΕΝΔΙΑΣ:</w:t>
      </w:r>
      <w:r>
        <w:rPr>
          <w:rFonts w:eastAsia="Times New Roman" w:cs="Times New Roman"/>
          <w:szCs w:val="24"/>
        </w:rPr>
        <w:t xml:space="preserve"> Ποιους έξι μήνες; Πεντέμισι χρόνια κυβέρνηση είστε. Άσε που δεν θέλετε να φύγετε τώρα βέβαια και σας φαίνεται λίγος ο καιρός που πέρασε! Όπως έλεγε, όμως, ο Όμηρο</w:t>
      </w:r>
      <w:r>
        <w:rPr>
          <w:rFonts w:eastAsia="Times New Roman" w:cs="Times New Roman"/>
          <w:szCs w:val="24"/>
        </w:rPr>
        <w:t>ς, κύριε Υπουργέ, «</w:t>
      </w:r>
      <w:proofErr w:type="spellStart"/>
      <w:r>
        <w:rPr>
          <w:rFonts w:eastAsia="Times New Roman" w:cs="Times New Roman"/>
          <w:szCs w:val="24"/>
        </w:rPr>
        <w:t>έσσεται</w:t>
      </w:r>
      <w:proofErr w:type="spellEnd"/>
      <w:r>
        <w:rPr>
          <w:rFonts w:eastAsia="Times New Roman" w:cs="Times New Roman"/>
          <w:szCs w:val="24"/>
        </w:rPr>
        <w:t xml:space="preserve"> </w:t>
      </w:r>
      <w:proofErr w:type="spellStart"/>
      <w:r>
        <w:rPr>
          <w:rFonts w:eastAsia="Times New Roman" w:cs="Times New Roman"/>
          <w:szCs w:val="24"/>
        </w:rPr>
        <w:t>ήμαρ</w:t>
      </w:r>
      <w:proofErr w:type="spellEnd"/>
      <w:r>
        <w:rPr>
          <w:rFonts w:eastAsia="Times New Roman" w:cs="Times New Roman"/>
          <w:szCs w:val="24"/>
        </w:rPr>
        <w:t>».</w:t>
      </w:r>
    </w:p>
    <w:p w14:paraId="03A73245" w14:textId="77777777" w:rsidR="00E615E6" w:rsidRDefault="00720F21">
      <w:pPr>
        <w:spacing w:after="0" w:line="600" w:lineRule="auto"/>
        <w:ind w:firstLine="720"/>
        <w:jc w:val="both"/>
        <w:rPr>
          <w:rFonts w:eastAsia="Times New Roman" w:cs="Times New Roman"/>
          <w:szCs w:val="24"/>
        </w:rPr>
      </w:pPr>
      <w:r>
        <w:rPr>
          <w:rFonts w:eastAsia="Times New Roman" w:cs="Times New Roman"/>
          <w:szCs w:val="24"/>
        </w:rPr>
        <w:lastRenderedPageBreak/>
        <w:t>Για πείτε μου, μια και βλέπω ότι υπάρχει μια νομική ευαισθησία, το ότι στο άρθρο 39 καθορίζονται οι ουσιαστικές προϋποθέσεις για την πολιτογράφηση ομογενών προερχομένων από χώρες της πρώην Σοβιετικής Ένωσης μόνο με απόφαση</w:t>
      </w:r>
      <w:r>
        <w:rPr>
          <w:rFonts w:eastAsia="Times New Roman" w:cs="Times New Roman"/>
          <w:szCs w:val="24"/>
        </w:rPr>
        <w:t xml:space="preserve"> του Υπουργού, χωρίς να αναφέρονται στον νόμο, είναι συνταγματικό ή αντισυνταγματικό; </w:t>
      </w:r>
    </w:p>
    <w:p w14:paraId="03A73246" w14:textId="77777777" w:rsidR="00E615E6" w:rsidRDefault="00720F21">
      <w:pPr>
        <w:spacing w:after="0" w:line="600" w:lineRule="auto"/>
        <w:ind w:firstLine="720"/>
        <w:jc w:val="both"/>
        <w:rPr>
          <w:rFonts w:eastAsia="Times New Roman" w:cs="Times New Roman"/>
          <w:szCs w:val="24"/>
        </w:rPr>
      </w:pPr>
      <w:r>
        <w:rPr>
          <w:rFonts w:eastAsia="Times New Roman" w:cs="Times New Roman"/>
          <w:szCs w:val="24"/>
        </w:rPr>
        <w:t>Αναφέρεται στο άρθρο 39 παράγραφος 3: «Οι ουσιαστικές προϋποθέσεις πολιτογράφησης, που πρέπει να συντρέχουν στο πρόσωπο των αιτούντων ομογενών, καθορίζονται με απόφαση τ</w:t>
      </w:r>
      <w:r>
        <w:rPr>
          <w:rFonts w:eastAsia="Times New Roman" w:cs="Times New Roman"/>
          <w:szCs w:val="24"/>
        </w:rPr>
        <w:t xml:space="preserve">ου Υπουργού Εσωτερικών». Η διάταξη αυτή είναι συνταγματική ή αντισυνταγματική; Δεν είναι παράδειγμα διάταξης που διδάσκεται στις νομικές σχολές ως αντισυνταγματική διάταξη; </w:t>
      </w:r>
    </w:p>
    <w:p w14:paraId="03A73247" w14:textId="77777777" w:rsidR="00E615E6" w:rsidRDefault="00720F21">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 xml:space="preserve">κτυπάει </w:t>
      </w:r>
      <w:r>
        <w:rPr>
          <w:rFonts w:eastAsia="Times New Roman" w:cs="Times New Roman"/>
          <w:szCs w:val="24"/>
        </w:rPr>
        <w:t>το κουδούνι λήξεως του χρόνου ομιλίας του κυρίου Βουλευτή</w:t>
      </w:r>
      <w:r>
        <w:rPr>
          <w:rFonts w:eastAsia="Times New Roman" w:cs="Times New Roman"/>
          <w:szCs w:val="24"/>
        </w:rPr>
        <w:t>)</w:t>
      </w:r>
    </w:p>
    <w:p w14:paraId="03A73248" w14:textId="77777777" w:rsidR="00E615E6" w:rsidRDefault="00720F21">
      <w:pPr>
        <w:spacing w:after="0" w:line="600" w:lineRule="auto"/>
        <w:ind w:firstLine="720"/>
        <w:jc w:val="both"/>
        <w:rPr>
          <w:rFonts w:eastAsia="Times New Roman" w:cs="Times New Roman"/>
          <w:szCs w:val="24"/>
        </w:rPr>
      </w:pPr>
      <w:r>
        <w:rPr>
          <w:rFonts w:eastAsia="Times New Roman" w:cs="Times New Roman"/>
          <w:szCs w:val="24"/>
        </w:rPr>
        <w:t>Η νομική εξουσιοδότηση, κυρίες και κύριοι συνάδελφοι, δεν είναι ελεύθερη. Ο Υπουργός, έτσι όπως λέει ο νόμος αυτός, μπορεί να νομοθετήσει: Όποιος μου χαμογελάει, όποιος με κοιτάει γλυκά, όποιον τρυφερά τον βλέπω. Σοβαρά; Έτσι είναι οι νομικές εξουσιοδοτή</w:t>
      </w:r>
      <w:r>
        <w:rPr>
          <w:rFonts w:eastAsia="Times New Roman" w:cs="Times New Roman"/>
          <w:szCs w:val="24"/>
        </w:rPr>
        <w:t xml:space="preserve">σεις; Ό,τι θέλει ο Υπουργός; Πού ζούμε; </w:t>
      </w:r>
      <w:r>
        <w:rPr>
          <w:rFonts w:eastAsia="Times New Roman" w:cs="Times New Roman"/>
          <w:szCs w:val="24"/>
        </w:rPr>
        <w:lastRenderedPageBreak/>
        <w:t>Στην υπουργική δικτατορία ζούμε; Υπάρχει σωρεία αποφάσεων του Συμβουλίου της Επικρατείας επί του Συντάγματος που λένε ότι αυτές οι διατάξεις είναι αντισυνταγματικές. Και υπάρχει και σαφής παρατήρηση της Επιστημονικής</w:t>
      </w:r>
      <w:r>
        <w:rPr>
          <w:rFonts w:eastAsia="Times New Roman" w:cs="Times New Roman"/>
          <w:szCs w:val="24"/>
        </w:rPr>
        <w:t xml:space="preserve"> Επιτροπής της Βουλής. Ούτε αυτό το κοιτάμε. </w:t>
      </w:r>
    </w:p>
    <w:p w14:paraId="03A73249" w14:textId="77777777" w:rsidR="00E615E6" w:rsidRDefault="00720F21">
      <w:pPr>
        <w:spacing w:after="0" w:line="600" w:lineRule="auto"/>
        <w:ind w:firstLine="720"/>
        <w:jc w:val="both"/>
        <w:rPr>
          <w:rFonts w:eastAsia="Times New Roman" w:cs="Times New Roman"/>
          <w:szCs w:val="24"/>
        </w:rPr>
      </w:pPr>
      <w:r>
        <w:rPr>
          <w:rFonts w:eastAsia="Times New Roman" w:cs="Times New Roman"/>
          <w:szCs w:val="24"/>
        </w:rPr>
        <w:t xml:space="preserve">Καλά, να μην σχολιάσω, γιατί απ’ ό,τι βλέπω έχω λίγο – πολύ υπερβεί τον χρόνο μου και δεν θέλω να εξαντλήσω την καλοσύνη του Προέδρου, αλλά, κύριε </w:t>
      </w:r>
      <w:r w:rsidRPr="005147E3">
        <w:rPr>
          <w:rFonts w:eastAsia="Times New Roman" w:cs="Times New Roman"/>
          <w:szCs w:val="24"/>
        </w:rPr>
        <w:t>Υπουργέ,</w:t>
      </w:r>
      <w:r>
        <w:rPr>
          <w:rFonts w:eastAsia="Times New Roman" w:cs="Times New Roman"/>
          <w:szCs w:val="24"/>
        </w:rPr>
        <w:t xml:space="preserve"> μπορώ τελειώνοντας να σας παρακαλέσω και για μία διόρθ</w:t>
      </w:r>
      <w:r>
        <w:rPr>
          <w:rFonts w:eastAsia="Times New Roman" w:cs="Times New Roman"/>
          <w:szCs w:val="24"/>
        </w:rPr>
        <w:t xml:space="preserve">ωση, για να μην γίνουμε και όλοι ρεζίλι; Στο άρθρο 46, για το οποίο επίσης έχετε στοιχεία υπερηφάνειας, γράφετε το εξής: «…πρόσωπο το οποίο ανήκει στους </w:t>
      </w:r>
      <w:proofErr w:type="spellStart"/>
      <w:r>
        <w:rPr>
          <w:rFonts w:eastAsia="Times New Roman" w:cs="Times New Roman"/>
          <w:szCs w:val="24"/>
        </w:rPr>
        <w:t>Ρομά</w:t>
      </w:r>
      <w:proofErr w:type="spellEnd"/>
      <w:r>
        <w:rPr>
          <w:rFonts w:eastAsia="Times New Roman" w:cs="Times New Roman"/>
          <w:szCs w:val="24"/>
        </w:rPr>
        <w:t xml:space="preserve"> με μακρά ιστορική παρουσία στην Ελλάδα». Αυτό είναι καθορισμός ιθαγένειας </w:t>
      </w:r>
      <w:proofErr w:type="spellStart"/>
      <w:r>
        <w:rPr>
          <w:rFonts w:eastAsia="Times New Roman" w:cs="Times New Roman"/>
          <w:szCs w:val="24"/>
        </w:rPr>
        <w:t>ανιθαγενών</w:t>
      </w:r>
      <w:proofErr w:type="spellEnd"/>
      <w:r>
        <w:rPr>
          <w:rFonts w:eastAsia="Times New Roman" w:cs="Times New Roman"/>
          <w:szCs w:val="24"/>
        </w:rPr>
        <w:t xml:space="preserve">. Αναφέρεται, </w:t>
      </w:r>
      <w:r>
        <w:rPr>
          <w:rFonts w:eastAsia="Times New Roman" w:cs="Times New Roman"/>
          <w:szCs w:val="24"/>
        </w:rPr>
        <w:t xml:space="preserve">δηλαδή, σε πρόσωπο το οποίο ανήκει στους </w:t>
      </w:r>
      <w:proofErr w:type="spellStart"/>
      <w:r>
        <w:rPr>
          <w:rFonts w:eastAsia="Times New Roman" w:cs="Times New Roman"/>
          <w:szCs w:val="24"/>
        </w:rPr>
        <w:t>Ρομά</w:t>
      </w:r>
      <w:proofErr w:type="spellEnd"/>
      <w:r>
        <w:rPr>
          <w:rFonts w:eastAsia="Times New Roman" w:cs="Times New Roman"/>
          <w:szCs w:val="24"/>
        </w:rPr>
        <w:t xml:space="preserve"> -προσέξτε- είναι </w:t>
      </w:r>
      <w:proofErr w:type="spellStart"/>
      <w:r>
        <w:rPr>
          <w:rFonts w:eastAsia="Times New Roman" w:cs="Times New Roman"/>
          <w:szCs w:val="24"/>
        </w:rPr>
        <w:t>ανιθαγενής</w:t>
      </w:r>
      <w:proofErr w:type="spellEnd"/>
      <w:r>
        <w:rPr>
          <w:rFonts w:eastAsia="Times New Roman" w:cs="Times New Roman"/>
          <w:szCs w:val="24"/>
        </w:rPr>
        <w:t>, δεν έχουμε στοιχεία γι’ αυτόν, παρά πιθανόν μόνο μία ληξιαρχική πράξη γέννησης. Και πώς το διατυπώνει ο νομοθέτης; «Με μακρά ιστορική παρουσία στην Ελλάδα».</w:t>
      </w:r>
    </w:p>
    <w:p w14:paraId="03A7324A" w14:textId="77777777" w:rsidR="00E615E6" w:rsidRDefault="00720F21">
      <w:pPr>
        <w:spacing w:after="0" w:line="600" w:lineRule="auto"/>
        <w:ind w:firstLine="720"/>
        <w:jc w:val="both"/>
        <w:rPr>
          <w:rFonts w:eastAsia="Times New Roman" w:cs="Times New Roman"/>
          <w:szCs w:val="24"/>
        </w:rPr>
      </w:pPr>
      <w:r>
        <w:rPr>
          <w:rFonts w:eastAsia="Times New Roman" w:cs="Times New Roman"/>
          <w:szCs w:val="24"/>
        </w:rPr>
        <w:lastRenderedPageBreak/>
        <w:t>Κύριε Υπουργέ, έχετε μακ</w:t>
      </w:r>
      <w:r>
        <w:rPr>
          <w:rFonts w:eastAsia="Times New Roman" w:cs="Times New Roman"/>
          <w:szCs w:val="24"/>
        </w:rPr>
        <w:t xml:space="preserve">ρά ιστορική παρουσία στην Ελλάδα εσείς που έχετε όλα τα πιστοποιητικά; Έχω ιστορική παρουσία εγώ; Έχει η κ. </w:t>
      </w:r>
      <w:proofErr w:type="spellStart"/>
      <w:r>
        <w:rPr>
          <w:rFonts w:eastAsia="Times New Roman" w:cs="Times New Roman"/>
          <w:szCs w:val="24"/>
        </w:rPr>
        <w:t>Βούλτεψη</w:t>
      </w:r>
      <w:proofErr w:type="spellEnd"/>
      <w:r>
        <w:rPr>
          <w:rFonts w:eastAsia="Times New Roman" w:cs="Times New Roman"/>
          <w:szCs w:val="24"/>
        </w:rPr>
        <w:t xml:space="preserve"> ιστορική παρουσία; Για να συνεννοούμαστε τι λέξεις χρησιμοποιούμε. Φαντάζομαι, εάν θελήσω να αφήσω ελεύθερο τον εαυτό μου να σκεφτεί, ότι α</w:t>
      </w:r>
      <w:r>
        <w:rPr>
          <w:rFonts w:eastAsia="Times New Roman" w:cs="Times New Roman"/>
          <w:szCs w:val="24"/>
        </w:rPr>
        <w:t xml:space="preserve">υτό που εννοούσε εδώ ο συντάκτης είναι «με μακρό ιστορικό παρουσίας στην Ελλάδα». Φαντάζομαι ότι αν ήθελε να πει κάτι που να είχε λογική συνέπεια, αυτό θα έλεγε. </w:t>
      </w:r>
    </w:p>
    <w:p w14:paraId="03A7324B" w14:textId="77777777" w:rsidR="00E615E6" w:rsidRDefault="00720F21">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δυσχεραίνεται η παρουσία και η αναπνοή του κυρίου Υπουργού από </w:t>
      </w:r>
      <w:r>
        <w:rPr>
          <w:rFonts w:eastAsia="Times New Roman" w:cs="Times New Roman"/>
          <w:szCs w:val="24"/>
        </w:rPr>
        <w:t>ό,τι ακούω και το καταλαβαίνω αυτό γιατί σας ξαναλέω…</w:t>
      </w:r>
    </w:p>
    <w:p w14:paraId="03A7324C" w14:textId="77777777" w:rsidR="00E615E6" w:rsidRDefault="00720F21">
      <w:pPr>
        <w:spacing w:after="0" w:line="600" w:lineRule="auto"/>
        <w:ind w:firstLine="720"/>
        <w:jc w:val="both"/>
        <w:rPr>
          <w:rFonts w:eastAsia="Times New Roman" w:cs="Times New Roman"/>
          <w:szCs w:val="24"/>
        </w:rPr>
      </w:pPr>
      <w:r>
        <w:rPr>
          <w:rFonts w:eastAsia="Times New Roman" w:cs="Times New Roman"/>
          <w:b/>
          <w:szCs w:val="24"/>
        </w:rPr>
        <w:t>ΑΛΕΞΗΣ</w:t>
      </w:r>
      <w:r>
        <w:rPr>
          <w:rFonts w:eastAsia="Times New Roman" w:cs="Times New Roman"/>
          <w:b/>
          <w:szCs w:val="24"/>
        </w:rPr>
        <w:t xml:space="preserve"> ΧΑΡΙΤΣΗΣ (Υπουργός Εσωτερικών):</w:t>
      </w:r>
      <w:r>
        <w:rPr>
          <w:rFonts w:eastAsia="Times New Roman" w:cs="Times New Roman"/>
          <w:szCs w:val="24"/>
        </w:rPr>
        <w:t xml:space="preserve"> Μια χαρά είναι η αναπνοή μου. Σας ευχαριστώ που ενδιαφέρεστε για την υγεία μου! Μια χαρά είμαι!</w:t>
      </w:r>
    </w:p>
    <w:p w14:paraId="03A7324D" w14:textId="77777777" w:rsidR="00E615E6" w:rsidRDefault="00720F21">
      <w:pPr>
        <w:spacing w:after="0" w:line="600" w:lineRule="auto"/>
        <w:ind w:firstLine="720"/>
        <w:jc w:val="both"/>
        <w:rPr>
          <w:rFonts w:eastAsia="Times New Roman" w:cs="Times New Roman"/>
          <w:szCs w:val="24"/>
        </w:rPr>
      </w:pPr>
      <w:r>
        <w:rPr>
          <w:rFonts w:eastAsia="Times New Roman" w:cs="Times New Roman"/>
          <w:b/>
          <w:szCs w:val="24"/>
        </w:rPr>
        <w:t>ΝΙΚΟΛΑΟΣ</w:t>
      </w:r>
      <w:r>
        <w:rPr>
          <w:rFonts w:eastAsia="Times New Roman" w:cs="Times New Roman"/>
          <w:b/>
          <w:szCs w:val="24"/>
        </w:rPr>
        <w:t xml:space="preserve"> - </w:t>
      </w:r>
      <w:r>
        <w:rPr>
          <w:rFonts w:eastAsia="Times New Roman" w:cs="Times New Roman"/>
          <w:b/>
          <w:szCs w:val="24"/>
        </w:rPr>
        <w:t>ΓΕΩΡΓΙΟΣ ΔΕΝΔΙΑΣ:</w:t>
      </w:r>
      <w:r>
        <w:rPr>
          <w:rFonts w:eastAsia="Times New Roman" w:cs="Times New Roman"/>
          <w:szCs w:val="24"/>
        </w:rPr>
        <w:t xml:space="preserve"> Βεβαίως σε ανθρώπινο επίπεδο νοιάζομαι</w:t>
      </w:r>
      <w:r>
        <w:rPr>
          <w:rFonts w:eastAsia="Times New Roman" w:cs="Times New Roman"/>
          <w:szCs w:val="24"/>
        </w:rPr>
        <w:t xml:space="preserve"> απολύτως για την υγεία σας, όπως και για την υγεία όλων των συναδέλφων και πρέπει να σας πω, κύριε Υπουργέ, και με ένα στοιχείο εσωτερικής μελαγχολίας, όπως όταν συνευρίσκεσαι κοινωνικά με ανθρώπους τους οποίους σε </w:t>
      </w:r>
      <w:r>
        <w:rPr>
          <w:rFonts w:eastAsia="Times New Roman" w:cs="Times New Roman"/>
          <w:szCs w:val="24"/>
        </w:rPr>
        <w:lastRenderedPageBreak/>
        <w:t>λίγο καιρό δεν θα βλέπεις πια, διότι αυτ</w:t>
      </w:r>
      <w:r>
        <w:rPr>
          <w:rFonts w:eastAsia="Times New Roman" w:cs="Times New Roman"/>
          <w:szCs w:val="24"/>
        </w:rPr>
        <w:t xml:space="preserve">οί θα έχουν αναχωρήσει από το σημείο συνεύρεσης που τώρα ευρισκόμαστε. Κατά συνέπεια, ειλικρινά σας αντιμετωπίζω με ιδιαίτερη στοργή και νοιάζομαι πάρα πολύ. </w:t>
      </w:r>
    </w:p>
    <w:p w14:paraId="03A7324E" w14:textId="77777777" w:rsidR="00E615E6" w:rsidRDefault="00720F21">
      <w:pPr>
        <w:spacing w:after="0" w:line="600" w:lineRule="auto"/>
        <w:ind w:firstLine="720"/>
        <w:jc w:val="both"/>
        <w:rPr>
          <w:rFonts w:eastAsia="Times New Roman" w:cs="Times New Roman"/>
          <w:szCs w:val="24"/>
        </w:rPr>
      </w:pPr>
      <w:r>
        <w:rPr>
          <w:rFonts w:eastAsia="Times New Roman" w:cs="Times New Roman"/>
          <w:szCs w:val="24"/>
        </w:rPr>
        <w:t xml:space="preserve">Σας λέω όμως, κύριε Υπουργέ, κυρίες και κύριοι συνάδελφοι, ότι αυτό που μπορεί να γίνει σε αυτήν </w:t>
      </w:r>
      <w:r>
        <w:rPr>
          <w:rFonts w:eastAsia="Times New Roman" w:cs="Times New Roman"/>
          <w:szCs w:val="24"/>
        </w:rPr>
        <w:t>τη συγκυρία, συγκυρία τέλους μιας κυβέρνησης, είναι η εκτελεστική εξουσία, η οποία προτείνει, να σοβαρευτεί, να αντιληφθεί ότι με τον αέναο πολλαπλασιασμό των ρουσφετολογικών ρυθμίσεων αποξενώνεται πλήρως από όποια αξιοπιστία τής έχει απομείνει στο εκλογικ</w:t>
      </w:r>
      <w:r>
        <w:rPr>
          <w:rFonts w:eastAsia="Times New Roman" w:cs="Times New Roman"/>
          <w:szCs w:val="24"/>
        </w:rPr>
        <w:t xml:space="preserve">ό σώμα και να αντιληφθεί επίσης ότι η λογική του πολιτεύματος και της αστικής δημοκρατίας είναι η εναλλαγή στην εξουσία. Και αυτήν τη στιγμή αυτό το οποίο είναι προφανές ότι θα είναι η κρίση του ελληνικού λαού είναι η εναλλαγή στην εξουσία. Δεν είναι προς </w:t>
      </w:r>
      <w:r>
        <w:rPr>
          <w:rFonts w:eastAsia="Times New Roman" w:cs="Times New Roman"/>
          <w:szCs w:val="24"/>
        </w:rPr>
        <w:t>θάνατον. Τα κόμματα επιβιώνουν και στην Αντιπολίτευση και σας ευχόμαστε και σε αυτό το στάδιο της ζωής σας να τα πάτε καλά, με κάθε επιτυχία. Για κυβέρνηση, όμως, κυρίες και κύριοι συνάδελφοι, έχετε τελειώσει.</w:t>
      </w:r>
    </w:p>
    <w:p w14:paraId="03A7324F" w14:textId="77777777" w:rsidR="00E615E6" w:rsidRDefault="00720F21">
      <w:pPr>
        <w:spacing w:after="0" w:line="600" w:lineRule="auto"/>
        <w:ind w:firstLine="720"/>
        <w:jc w:val="center"/>
        <w:rPr>
          <w:rFonts w:eastAsia="Times New Roman" w:cs="Times New Roman"/>
          <w:szCs w:val="24"/>
        </w:rPr>
      </w:pPr>
      <w:r>
        <w:rPr>
          <w:rFonts w:eastAsia="Times New Roman" w:cs="Times New Roman"/>
          <w:szCs w:val="24"/>
        </w:rPr>
        <w:lastRenderedPageBreak/>
        <w:t xml:space="preserve">(Χειροκροτήματα από την πτέρυγα της Νέας </w:t>
      </w:r>
      <w:r>
        <w:rPr>
          <w:rFonts w:eastAsia="Times New Roman" w:cs="Times New Roman"/>
          <w:szCs w:val="24"/>
        </w:rPr>
        <w:t>Δημοκρατίας)</w:t>
      </w:r>
    </w:p>
    <w:p w14:paraId="03A73250" w14:textId="77777777" w:rsidR="00E615E6" w:rsidRDefault="00720F21">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 xml:space="preserve">Ευχαριστούμε τον κ. </w:t>
      </w:r>
      <w:proofErr w:type="spellStart"/>
      <w:r>
        <w:rPr>
          <w:rFonts w:eastAsia="Times New Roman" w:cs="Times New Roman"/>
          <w:szCs w:val="24"/>
        </w:rPr>
        <w:t>Δένδια</w:t>
      </w:r>
      <w:proofErr w:type="spellEnd"/>
      <w:r>
        <w:rPr>
          <w:rFonts w:eastAsia="Times New Roman" w:cs="Times New Roman"/>
          <w:szCs w:val="24"/>
        </w:rPr>
        <w:t>.</w:t>
      </w:r>
    </w:p>
    <w:p w14:paraId="03A73251" w14:textId="77777777" w:rsidR="00E615E6" w:rsidRDefault="00720F21">
      <w:pPr>
        <w:spacing w:after="0" w:line="600" w:lineRule="auto"/>
        <w:ind w:firstLine="720"/>
        <w:jc w:val="both"/>
        <w:rPr>
          <w:rFonts w:eastAsia="Times New Roman" w:cs="Times New Roman"/>
          <w:szCs w:val="24"/>
        </w:rPr>
      </w:pPr>
      <w:r>
        <w:rPr>
          <w:rFonts w:eastAsia="Times New Roman" w:cs="Times New Roman"/>
          <w:szCs w:val="24"/>
        </w:rPr>
        <w:t>Τον λόγο έχει ο κ. Παπαηλιού από την Κοινοβουλευτική Ομάδα του ΣΥΡΙΖΑ, για επτά λεπτά.</w:t>
      </w:r>
    </w:p>
    <w:p w14:paraId="03A73252" w14:textId="77777777" w:rsidR="00E615E6" w:rsidRDefault="00720F21">
      <w:pPr>
        <w:spacing w:after="0" w:line="600" w:lineRule="auto"/>
        <w:ind w:firstLine="720"/>
        <w:jc w:val="both"/>
        <w:rPr>
          <w:rFonts w:eastAsia="Times New Roman" w:cs="Times New Roman"/>
          <w:szCs w:val="24"/>
        </w:rPr>
      </w:pPr>
      <w:r w:rsidRPr="0051243C">
        <w:rPr>
          <w:rFonts w:eastAsia="Times New Roman" w:cs="Times New Roman"/>
          <w:b/>
          <w:szCs w:val="24"/>
        </w:rPr>
        <w:t>ΓΕΩΡΓΙΟΣ ΠΑΠΑΗΛΙΟΥ:</w:t>
      </w:r>
      <w:r>
        <w:rPr>
          <w:rFonts w:eastAsia="Times New Roman" w:cs="Times New Roman"/>
          <w:b/>
          <w:szCs w:val="24"/>
        </w:rPr>
        <w:t xml:space="preserve"> </w:t>
      </w:r>
      <w:r>
        <w:rPr>
          <w:rFonts w:eastAsia="Times New Roman" w:cs="Times New Roman"/>
          <w:szCs w:val="24"/>
        </w:rPr>
        <w:t>Κύριε Πρόεδρε, κυρίες και κύριοι συνάδελφοι, θα ήθελα να κάνω τρεις παρατηρή</w:t>
      </w:r>
      <w:r>
        <w:rPr>
          <w:rFonts w:eastAsia="Times New Roman" w:cs="Times New Roman"/>
          <w:szCs w:val="24"/>
        </w:rPr>
        <w:t>σεις στα όσα ειπώθηκαν από τον Κοινοβουλευτικό Εκπρόσωπο της Αξιωματικής Αντιπολίτευσης, της Νέας Δημοκρατίας, και μία τέταρτη, την οποία θέλω να προτάξω.</w:t>
      </w:r>
    </w:p>
    <w:p w14:paraId="03A73253" w14:textId="77777777" w:rsidR="00E615E6" w:rsidRDefault="00720F21">
      <w:pPr>
        <w:spacing w:after="0" w:line="600" w:lineRule="auto"/>
        <w:ind w:firstLine="720"/>
        <w:jc w:val="both"/>
        <w:rPr>
          <w:rFonts w:eastAsia="Times New Roman" w:cs="Times New Roman"/>
          <w:szCs w:val="24"/>
        </w:rPr>
      </w:pPr>
      <w:r>
        <w:rPr>
          <w:rFonts w:eastAsia="Times New Roman" w:cs="Times New Roman"/>
          <w:szCs w:val="24"/>
        </w:rPr>
        <w:t xml:space="preserve">Όταν θα γίνουν εκλογές -και θα γίνουν στην ώρα τους, κύριε </w:t>
      </w:r>
      <w:proofErr w:type="spellStart"/>
      <w:r>
        <w:rPr>
          <w:rFonts w:eastAsia="Times New Roman" w:cs="Times New Roman"/>
          <w:szCs w:val="24"/>
        </w:rPr>
        <w:t>Δένδια</w:t>
      </w:r>
      <w:proofErr w:type="spellEnd"/>
      <w:r>
        <w:rPr>
          <w:rFonts w:eastAsia="Times New Roman" w:cs="Times New Roman"/>
          <w:szCs w:val="24"/>
        </w:rPr>
        <w:t>- τότε θα εκπλαγείτε με το αποτέλεσμ</w:t>
      </w:r>
      <w:r>
        <w:rPr>
          <w:rFonts w:eastAsia="Times New Roman" w:cs="Times New Roman"/>
          <w:szCs w:val="24"/>
        </w:rPr>
        <w:t xml:space="preserve">α, αν πιστεύετε ότι η νίκη της Νέας Δημοκρατίας, έτσι όπως την </w:t>
      </w:r>
      <w:r>
        <w:rPr>
          <w:rFonts w:eastAsia="Times New Roman" w:cs="Times New Roman"/>
          <w:szCs w:val="24"/>
        </w:rPr>
        <w:t>εμφανίζετε</w:t>
      </w:r>
      <w:r>
        <w:rPr>
          <w:rFonts w:eastAsia="Times New Roman" w:cs="Times New Roman"/>
          <w:szCs w:val="24"/>
        </w:rPr>
        <w:t xml:space="preserve">, είναι </w:t>
      </w:r>
      <w:r>
        <w:rPr>
          <w:rFonts w:eastAsia="Times New Roman" w:cs="Times New Roman"/>
          <w:szCs w:val="24"/>
        </w:rPr>
        <w:t>δεδομένη</w:t>
      </w:r>
      <w:r>
        <w:rPr>
          <w:rFonts w:eastAsia="Times New Roman" w:cs="Times New Roman"/>
          <w:szCs w:val="24"/>
        </w:rPr>
        <w:t>. Ο λαός έχει και μνήμη και κρίση.</w:t>
      </w:r>
    </w:p>
    <w:p w14:paraId="03A73254" w14:textId="77777777" w:rsidR="00E615E6" w:rsidRDefault="00720F21">
      <w:pPr>
        <w:spacing w:after="0" w:line="600" w:lineRule="auto"/>
        <w:ind w:firstLine="720"/>
        <w:jc w:val="both"/>
        <w:rPr>
          <w:rFonts w:eastAsia="Times New Roman" w:cs="Times New Roman"/>
          <w:szCs w:val="24"/>
        </w:rPr>
      </w:pPr>
      <w:r>
        <w:rPr>
          <w:rFonts w:eastAsia="Times New Roman" w:cs="Times New Roman"/>
          <w:szCs w:val="24"/>
        </w:rPr>
        <w:t xml:space="preserve">Πρώτη παρατήρηση: Είπατε ότι υπάρχει σύγχυση στον χώρο του ΣΥΡΙΖΑ και της Κυβέρνησης. Νομίζω </w:t>
      </w:r>
      <w:r>
        <w:rPr>
          <w:rFonts w:eastAsia="Times New Roman" w:cs="Times New Roman"/>
          <w:szCs w:val="24"/>
        </w:rPr>
        <w:t>αντιθέτως</w:t>
      </w:r>
      <w:r>
        <w:rPr>
          <w:rFonts w:eastAsia="Times New Roman" w:cs="Times New Roman"/>
          <w:szCs w:val="24"/>
        </w:rPr>
        <w:t xml:space="preserve"> ότι υπάρχει σύγχυση στον χώρο</w:t>
      </w:r>
      <w:r>
        <w:rPr>
          <w:rFonts w:eastAsia="Times New Roman" w:cs="Times New Roman"/>
          <w:szCs w:val="24"/>
        </w:rPr>
        <w:t xml:space="preserve"> της Νέας Δημοκρατίας και αυτό προκύπτει </w:t>
      </w:r>
      <w:r>
        <w:rPr>
          <w:rFonts w:eastAsia="Times New Roman" w:cs="Times New Roman"/>
          <w:szCs w:val="24"/>
        </w:rPr>
        <w:t xml:space="preserve">κατ’ αρχάς </w:t>
      </w:r>
      <w:r>
        <w:rPr>
          <w:rFonts w:eastAsia="Times New Roman" w:cs="Times New Roman"/>
          <w:szCs w:val="24"/>
        </w:rPr>
        <w:t xml:space="preserve">από το γεγονός ότι μετά την έξοδο της </w:t>
      </w:r>
      <w:r>
        <w:rPr>
          <w:rFonts w:eastAsia="Times New Roman" w:cs="Times New Roman"/>
          <w:szCs w:val="24"/>
        </w:rPr>
        <w:lastRenderedPageBreak/>
        <w:t>χώρας από τα μνημόνια</w:t>
      </w:r>
      <w:r>
        <w:rPr>
          <w:rFonts w:eastAsia="Times New Roman" w:cs="Times New Roman"/>
          <w:szCs w:val="24"/>
        </w:rPr>
        <w:t>,</w:t>
      </w:r>
      <w:r>
        <w:rPr>
          <w:rFonts w:eastAsia="Times New Roman" w:cs="Times New Roman"/>
          <w:szCs w:val="24"/>
        </w:rPr>
        <w:t xml:space="preserve"> η πολιτική σας ταυτίζεται με τις πολιτικές λιτότητας, με τις πολιτικές των μνημονίων</w:t>
      </w:r>
      <w:r>
        <w:rPr>
          <w:rFonts w:eastAsia="Times New Roman" w:cs="Times New Roman"/>
          <w:szCs w:val="24"/>
        </w:rPr>
        <w:t>,</w:t>
      </w:r>
      <w:r>
        <w:rPr>
          <w:rFonts w:eastAsia="Times New Roman" w:cs="Times New Roman"/>
          <w:szCs w:val="24"/>
        </w:rPr>
        <w:t xml:space="preserve"> </w:t>
      </w:r>
      <w:r>
        <w:rPr>
          <w:rFonts w:eastAsia="Times New Roman" w:cs="Times New Roman"/>
          <w:szCs w:val="24"/>
        </w:rPr>
        <w:t>πράγμα που θέλετε να συσκοτίζετε.</w:t>
      </w:r>
      <w:r>
        <w:rPr>
          <w:rFonts w:eastAsia="Times New Roman" w:cs="Times New Roman"/>
          <w:szCs w:val="24"/>
        </w:rPr>
        <w:t xml:space="preserve"> Προκύπτει, επίσης, από </w:t>
      </w:r>
      <w:r>
        <w:rPr>
          <w:rFonts w:eastAsia="Times New Roman" w:cs="Times New Roman"/>
          <w:szCs w:val="24"/>
        </w:rPr>
        <w:t>τις διαφορετικές θέσεις των στελεχών σας</w:t>
      </w:r>
      <w:r>
        <w:rPr>
          <w:rFonts w:eastAsia="Times New Roman" w:cs="Times New Roman"/>
          <w:szCs w:val="24"/>
        </w:rPr>
        <w:t>.</w:t>
      </w:r>
      <w:r>
        <w:rPr>
          <w:rFonts w:eastAsia="Times New Roman" w:cs="Times New Roman"/>
          <w:szCs w:val="24"/>
        </w:rPr>
        <w:t xml:space="preserve"> </w:t>
      </w:r>
      <w:r>
        <w:rPr>
          <w:rFonts w:eastAsia="Times New Roman" w:cs="Times New Roman"/>
          <w:szCs w:val="24"/>
        </w:rPr>
        <w:t>Τις δικές σας</w:t>
      </w:r>
      <w:r>
        <w:rPr>
          <w:rFonts w:eastAsia="Times New Roman" w:cs="Times New Roman"/>
          <w:szCs w:val="24"/>
        </w:rPr>
        <w:t xml:space="preserve">, κύριε </w:t>
      </w:r>
      <w:proofErr w:type="spellStart"/>
      <w:r>
        <w:rPr>
          <w:rFonts w:eastAsia="Times New Roman" w:cs="Times New Roman"/>
          <w:szCs w:val="24"/>
        </w:rPr>
        <w:t>Δένδια</w:t>
      </w:r>
      <w:proofErr w:type="spellEnd"/>
      <w:r>
        <w:rPr>
          <w:rFonts w:eastAsia="Times New Roman" w:cs="Times New Roman"/>
          <w:szCs w:val="24"/>
        </w:rPr>
        <w:t xml:space="preserve">, </w:t>
      </w:r>
      <w:r>
        <w:rPr>
          <w:rFonts w:eastAsia="Times New Roman" w:cs="Times New Roman"/>
          <w:szCs w:val="24"/>
        </w:rPr>
        <w:t>τ</w:t>
      </w:r>
      <w:r>
        <w:rPr>
          <w:rFonts w:eastAsia="Times New Roman" w:cs="Times New Roman"/>
          <w:szCs w:val="24"/>
        </w:rPr>
        <w:t>ο</w:t>
      </w:r>
      <w:r>
        <w:rPr>
          <w:rFonts w:eastAsia="Times New Roman" w:cs="Times New Roman"/>
          <w:szCs w:val="24"/>
        </w:rPr>
        <w:t>υ</w:t>
      </w:r>
      <w:r>
        <w:rPr>
          <w:rFonts w:eastAsia="Times New Roman" w:cs="Times New Roman"/>
          <w:szCs w:val="24"/>
        </w:rPr>
        <w:t xml:space="preserve"> πράγματι </w:t>
      </w:r>
      <w:r>
        <w:rPr>
          <w:rFonts w:eastAsia="Times New Roman" w:cs="Times New Roman"/>
          <w:szCs w:val="24"/>
        </w:rPr>
        <w:t xml:space="preserve">ευπρεπούς </w:t>
      </w:r>
      <w:r>
        <w:rPr>
          <w:rFonts w:eastAsia="Times New Roman" w:cs="Times New Roman"/>
          <w:szCs w:val="24"/>
        </w:rPr>
        <w:t xml:space="preserve">και </w:t>
      </w:r>
      <w:r>
        <w:rPr>
          <w:rFonts w:eastAsia="Times New Roman" w:cs="Times New Roman"/>
          <w:szCs w:val="24"/>
        </w:rPr>
        <w:t>σοβαρού Κοινοβουλευτικού Εκπροσώπου</w:t>
      </w:r>
      <w:r>
        <w:rPr>
          <w:rFonts w:eastAsia="Times New Roman" w:cs="Times New Roman"/>
          <w:szCs w:val="24"/>
        </w:rPr>
        <w:t xml:space="preserve">, αλλά </w:t>
      </w:r>
      <w:r>
        <w:rPr>
          <w:rFonts w:eastAsia="Times New Roman" w:cs="Times New Roman"/>
          <w:szCs w:val="24"/>
        </w:rPr>
        <w:t xml:space="preserve">τις </w:t>
      </w:r>
      <w:r>
        <w:rPr>
          <w:rFonts w:eastAsia="Times New Roman" w:cs="Times New Roman"/>
          <w:szCs w:val="24"/>
        </w:rPr>
        <w:t xml:space="preserve">νεοφιλελεύθερες ακροδεξιάς κοπής θέσεις </w:t>
      </w:r>
      <w:r>
        <w:rPr>
          <w:rFonts w:eastAsia="Times New Roman" w:cs="Times New Roman"/>
          <w:szCs w:val="24"/>
        </w:rPr>
        <w:t xml:space="preserve">άλλων στελεχών </w:t>
      </w:r>
      <w:r>
        <w:rPr>
          <w:rFonts w:eastAsia="Times New Roman" w:cs="Times New Roman"/>
          <w:szCs w:val="24"/>
        </w:rPr>
        <w:t>της ΝΔ</w:t>
      </w:r>
      <w:r>
        <w:rPr>
          <w:rFonts w:eastAsia="Times New Roman" w:cs="Times New Roman"/>
          <w:szCs w:val="24"/>
        </w:rPr>
        <w:t xml:space="preserve">, που δυστυχώς δίνουν τον τόνο </w:t>
      </w:r>
      <w:r>
        <w:rPr>
          <w:rFonts w:eastAsia="Times New Roman" w:cs="Times New Roman"/>
          <w:szCs w:val="24"/>
        </w:rPr>
        <w:t xml:space="preserve">στην </w:t>
      </w:r>
      <w:r>
        <w:rPr>
          <w:rFonts w:eastAsia="Times New Roman" w:cs="Times New Roman"/>
          <w:szCs w:val="24"/>
        </w:rPr>
        <w:t>πολιτική σας, α</w:t>
      </w:r>
      <w:r>
        <w:rPr>
          <w:rFonts w:eastAsia="Times New Roman" w:cs="Times New Roman"/>
          <w:szCs w:val="24"/>
        </w:rPr>
        <w:t xml:space="preserve">φού αυτόν έχει υιοθετήσει και ο Αρχηγός σας. </w:t>
      </w:r>
    </w:p>
    <w:p w14:paraId="03A73255" w14:textId="77777777" w:rsidR="00E615E6" w:rsidRDefault="00720F21">
      <w:pPr>
        <w:spacing w:after="0" w:line="600" w:lineRule="auto"/>
        <w:ind w:firstLine="720"/>
        <w:jc w:val="both"/>
        <w:rPr>
          <w:rFonts w:eastAsia="Times New Roman" w:cs="Times New Roman"/>
          <w:szCs w:val="24"/>
        </w:rPr>
      </w:pPr>
      <w:r>
        <w:rPr>
          <w:rFonts w:eastAsia="Times New Roman" w:cs="Times New Roman"/>
          <w:szCs w:val="24"/>
        </w:rPr>
        <w:t xml:space="preserve">Μια δεύτερη παρατήρηση αφορά τις νεοφιλελεύθερες απόψεις και την ακροδεξιά. Οι απόψεις </w:t>
      </w:r>
      <w:proofErr w:type="spellStart"/>
      <w:r>
        <w:rPr>
          <w:rFonts w:eastAsia="Times New Roman" w:cs="Times New Roman"/>
          <w:szCs w:val="24"/>
        </w:rPr>
        <w:t>Ρήγκαν</w:t>
      </w:r>
      <w:proofErr w:type="spellEnd"/>
      <w:r>
        <w:rPr>
          <w:rFonts w:eastAsia="Times New Roman" w:cs="Times New Roman"/>
          <w:szCs w:val="24"/>
        </w:rPr>
        <w:t xml:space="preserve"> και Θάτσερ ανάγονται βεβαίως χρονικά στο παρελθόν. Όμως η Νέα Δημοκρατία έρχεται, να υιοθετήσει τέτοιου είδους νεοφι</w:t>
      </w:r>
      <w:r>
        <w:rPr>
          <w:rFonts w:eastAsia="Times New Roman" w:cs="Times New Roman"/>
          <w:szCs w:val="24"/>
        </w:rPr>
        <w:t>λελεύθερες απόψεις. Και ας μην ξεχνάμε ότι ο νεοφιλελευθερισμός πάει χέρι με χέρι με τον ακροδεξιό αυταρχισμό, αφού οι πολιτικές λιτότητας προωθούνται μόνο με πολιτικές καταστολής και αυταρχισμού.</w:t>
      </w:r>
    </w:p>
    <w:p w14:paraId="03A73256" w14:textId="77777777" w:rsidR="00E615E6" w:rsidRDefault="00720F21">
      <w:pPr>
        <w:spacing w:after="0" w:line="600" w:lineRule="auto"/>
        <w:ind w:firstLine="720"/>
        <w:jc w:val="both"/>
        <w:rPr>
          <w:rFonts w:eastAsia="Times New Roman" w:cs="Times New Roman"/>
          <w:szCs w:val="24"/>
        </w:rPr>
      </w:pPr>
      <w:r>
        <w:rPr>
          <w:rFonts w:eastAsia="Times New Roman" w:cs="Times New Roman"/>
          <w:szCs w:val="24"/>
        </w:rPr>
        <w:t>Και μία τρίτη παρατήρηση. Επειδή διατυπώνονται επικρίσεις –</w:t>
      </w:r>
      <w:r>
        <w:rPr>
          <w:rFonts w:eastAsia="Times New Roman" w:cs="Times New Roman"/>
          <w:szCs w:val="24"/>
        </w:rPr>
        <w:t xml:space="preserve">τις διατυπώσατε, έστω και δι’ </w:t>
      </w:r>
      <w:r>
        <w:rPr>
          <w:rFonts w:eastAsia="Times New Roman" w:cs="Times New Roman"/>
          <w:szCs w:val="24"/>
        </w:rPr>
        <w:t>ολίγων</w:t>
      </w:r>
      <w:r>
        <w:rPr>
          <w:rFonts w:eastAsia="Times New Roman" w:cs="Times New Roman"/>
          <w:szCs w:val="24"/>
        </w:rPr>
        <w:t xml:space="preserve">- για τον τρόπο νομοθέτησης, την κατάθεση, συζήτηση και ψήφιση νομοσχεδίων τα </w:t>
      </w:r>
      <w:r>
        <w:rPr>
          <w:rFonts w:eastAsia="Times New Roman" w:cs="Times New Roman"/>
          <w:szCs w:val="24"/>
        </w:rPr>
        <w:lastRenderedPageBreak/>
        <w:t>οποία περιλαμβάνουν πολλά διαφορετικά θέματα, θα ήθελα να κάνω μία επισήμανση.</w:t>
      </w:r>
    </w:p>
    <w:p w14:paraId="03A73257" w14:textId="77777777" w:rsidR="00E615E6" w:rsidRDefault="00720F21">
      <w:pPr>
        <w:tabs>
          <w:tab w:val="left" w:pos="709"/>
          <w:tab w:val="center" w:pos="4753"/>
        </w:tabs>
        <w:spacing w:after="0" w:line="600" w:lineRule="auto"/>
        <w:ind w:firstLine="709"/>
        <w:contextualSpacing/>
        <w:jc w:val="both"/>
        <w:rPr>
          <w:rFonts w:eastAsia="Times New Roman"/>
          <w:szCs w:val="24"/>
        </w:rPr>
      </w:pPr>
      <w:r>
        <w:rPr>
          <w:rFonts w:eastAsia="Times New Roman"/>
          <w:szCs w:val="24"/>
        </w:rPr>
        <w:t>Είναι γεγονός ότι ο τρόπος νομοθέτησης δεν είναι πάντα ο καλύτε</w:t>
      </w:r>
      <w:r>
        <w:rPr>
          <w:rFonts w:eastAsia="Times New Roman"/>
          <w:szCs w:val="24"/>
        </w:rPr>
        <w:t>ρος. Χρειάζεται προσοχή, διότι οι νόμοι απευθύνονται και εφαρμόζονται από τη διοίκηση και σε αυτούς υπάγονται οι πολίτες, οι επιχειρήσεις και όλοι όσοι τους αφορούν. Εν προκειμένω, τα διαφορετικά θέματα που κρίνονται και ρυθμίζονται</w:t>
      </w:r>
      <w:r>
        <w:rPr>
          <w:rFonts w:eastAsia="Times New Roman"/>
          <w:szCs w:val="24"/>
        </w:rPr>
        <w:t>,</w:t>
      </w:r>
      <w:r>
        <w:rPr>
          <w:rFonts w:eastAsia="Times New Roman"/>
          <w:szCs w:val="24"/>
        </w:rPr>
        <w:t xml:space="preserve"> υπάγονται στην αρμοδιό</w:t>
      </w:r>
      <w:r>
        <w:rPr>
          <w:rFonts w:eastAsia="Times New Roman"/>
          <w:szCs w:val="24"/>
        </w:rPr>
        <w:t xml:space="preserve">τητα ενός Υπουργείου, όχι περισσότερων. Επομένως, ακόμα και αν αυτά τα θέματα δεν έχουν άμεση σχέση μεταξύ τους, η ρύθμισή τους ανήκει στην αρμοδιότητα του ίδιου Υπουργείου. </w:t>
      </w:r>
    </w:p>
    <w:p w14:paraId="03A73258" w14:textId="77777777" w:rsidR="00E615E6" w:rsidRDefault="00720F21">
      <w:pPr>
        <w:tabs>
          <w:tab w:val="left" w:pos="709"/>
          <w:tab w:val="center" w:pos="4753"/>
        </w:tabs>
        <w:spacing w:after="0" w:line="600" w:lineRule="auto"/>
        <w:ind w:firstLine="709"/>
        <w:contextualSpacing/>
        <w:jc w:val="both"/>
        <w:rPr>
          <w:rFonts w:eastAsia="Times New Roman"/>
          <w:szCs w:val="24"/>
        </w:rPr>
      </w:pPr>
      <w:r>
        <w:rPr>
          <w:rFonts w:eastAsia="Times New Roman"/>
          <w:szCs w:val="24"/>
        </w:rPr>
        <w:t xml:space="preserve">Η ζωή σήμερα </w:t>
      </w:r>
      <w:r>
        <w:rPr>
          <w:rFonts w:eastAsia="Times New Roman"/>
          <w:szCs w:val="24"/>
        </w:rPr>
        <w:t>«</w:t>
      </w:r>
      <w:r>
        <w:rPr>
          <w:rFonts w:eastAsia="Times New Roman"/>
          <w:szCs w:val="24"/>
        </w:rPr>
        <w:t>τρέχει</w:t>
      </w:r>
      <w:r>
        <w:rPr>
          <w:rFonts w:eastAsia="Times New Roman"/>
          <w:szCs w:val="24"/>
        </w:rPr>
        <w:t>»</w:t>
      </w:r>
      <w:r>
        <w:rPr>
          <w:rFonts w:eastAsia="Times New Roman"/>
          <w:szCs w:val="24"/>
        </w:rPr>
        <w:t>. Οι εξελίξεις είναι τέτοιες που επιβάλλουν ρυθμίσεις για δι</w:t>
      </w:r>
      <w:r>
        <w:rPr>
          <w:rFonts w:eastAsia="Times New Roman"/>
          <w:szCs w:val="24"/>
        </w:rPr>
        <w:t>άφορα θέματα για τα οποία ο χρόνος κατάρτισης, διαβούλευσης, συζήτησης και ψήφισης είναι πιεστικός, με αποτέλεσμα αν αφεθούμε στην κανονική διαδικασία, να μην υπάρχει δυνατότητα ρύθμισης διαφόρων θεμάτων που χρήζουν αντιμετώπισης. Η Βουλή, αν γινόταν αυτό,</w:t>
      </w:r>
      <w:r>
        <w:rPr>
          <w:rFonts w:eastAsia="Times New Roman"/>
          <w:szCs w:val="24"/>
        </w:rPr>
        <w:t xml:space="preserve"> θα επιλαμβανόταν </w:t>
      </w:r>
      <w:r>
        <w:rPr>
          <w:rFonts w:eastAsia="Times New Roman"/>
          <w:szCs w:val="24"/>
        </w:rPr>
        <w:t xml:space="preserve">πολλών </w:t>
      </w:r>
      <w:r>
        <w:rPr>
          <w:rFonts w:eastAsia="Times New Roman"/>
          <w:szCs w:val="24"/>
        </w:rPr>
        <w:t>θεμάτων σε χρόνους που θα υπερέβαιναν τις βου</w:t>
      </w:r>
      <w:r>
        <w:rPr>
          <w:rFonts w:eastAsia="Times New Roman"/>
          <w:szCs w:val="24"/>
        </w:rPr>
        <w:lastRenderedPageBreak/>
        <w:t>λευτικές περιόδους. Δεν ομιλώ μόνο για τις επείγουσες ή κατεπείγουσες ρυθμίσεις, για τις οποίες οι προθεσμίες είναι ασφυκτικές. Ομιλώ και για θέματα που υφίστανται ή αναφύονται στην τρέχ</w:t>
      </w:r>
      <w:r>
        <w:rPr>
          <w:rFonts w:eastAsia="Times New Roman"/>
          <w:szCs w:val="24"/>
        </w:rPr>
        <w:t xml:space="preserve">ουσα καθημερινότητα που αν δεν ρυθμιστούν, τα προβλήματα σωρεύονται. Το ίδιο, ίσως και περισσότερο, ισχύει και για τις τροπολογίες. Ας ελπίσουμε ότι μετά τη λαίλαπα των </w:t>
      </w:r>
      <w:proofErr w:type="spellStart"/>
      <w:r>
        <w:rPr>
          <w:rFonts w:eastAsia="Times New Roman"/>
          <w:szCs w:val="24"/>
        </w:rPr>
        <w:t>μνημονιακών</w:t>
      </w:r>
      <w:proofErr w:type="spellEnd"/>
      <w:r>
        <w:rPr>
          <w:rFonts w:eastAsia="Times New Roman"/>
          <w:szCs w:val="24"/>
        </w:rPr>
        <w:t xml:space="preserve"> ρυθμίσεων και της </w:t>
      </w:r>
      <w:r>
        <w:rPr>
          <w:rFonts w:eastAsia="Times New Roman"/>
          <w:szCs w:val="24"/>
          <w:lang w:val="en-US"/>
        </w:rPr>
        <w:t>fast</w:t>
      </w:r>
      <w:r w:rsidRPr="007E5190">
        <w:rPr>
          <w:rFonts w:eastAsia="Times New Roman"/>
          <w:szCs w:val="24"/>
        </w:rPr>
        <w:t xml:space="preserve"> </w:t>
      </w:r>
      <w:r>
        <w:rPr>
          <w:rFonts w:eastAsia="Times New Roman"/>
          <w:szCs w:val="24"/>
          <w:lang w:val="en-US"/>
        </w:rPr>
        <w:t>track</w:t>
      </w:r>
      <w:r w:rsidRPr="007E5190">
        <w:rPr>
          <w:rFonts w:eastAsia="Times New Roman"/>
          <w:szCs w:val="24"/>
        </w:rPr>
        <w:t xml:space="preserve"> </w:t>
      </w:r>
      <w:r>
        <w:rPr>
          <w:rFonts w:eastAsia="Times New Roman"/>
          <w:szCs w:val="24"/>
        </w:rPr>
        <w:t xml:space="preserve">νομοθέτησης τα πράγματα θα βελτιωθούν, ιδίως με την </w:t>
      </w:r>
      <w:r>
        <w:rPr>
          <w:rFonts w:eastAsia="Times New Roman"/>
          <w:szCs w:val="24"/>
        </w:rPr>
        <w:t xml:space="preserve">προώθηση </w:t>
      </w:r>
      <w:r>
        <w:rPr>
          <w:rFonts w:eastAsia="Times New Roman"/>
          <w:szCs w:val="24"/>
        </w:rPr>
        <w:t>του έργου της κωδικοποίησης της νομοθεσίας</w:t>
      </w:r>
      <w:r>
        <w:rPr>
          <w:rFonts w:eastAsia="Times New Roman"/>
          <w:szCs w:val="24"/>
        </w:rPr>
        <w:t>.</w:t>
      </w:r>
      <w:r>
        <w:rPr>
          <w:rFonts w:eastAsia="Times New Roman"/>
          <w:szCs w:val="24"/>
        </w:rPr>
        <w:t xml:space="preserve"> </w:t>
      </w:r>
    </w:p>
    <w:p w14:paraId="03A73259" w14:textId="77777777" w:rsidR="00E615E6" w:rsidRDefault="00720F21">
      <w:pPr>
        <w:tabs>
          <w:tab w:val="left" w:pos="709"/>
          <w:tab w:val="center" w:pos="4753"/>
        </w:tabs>
        <w:spacing w:after="0" w:line="600" w:lineRule="auto"/>
        <w:ind w:firstLine="709"/>
        <w:contextualSpacing/>
        <w:jc w:val="both"/>
        <w:rPr>
          <w:rFonts w:eastAsia="Times New Roman"/>
          <w:szCs w:val="24"/>
        </w:rPr>
      </w:pPr>
      <w:r>
        <w:rPr>
          <w:rFonts w:eastAsia="Times New Roman"/>
          <w:szCs w:val="24"/>
        </w:rPr>
        <w:t>Ας έλθω στο νομοσχέδιο που περιλαμβάνει, όπως είπα προηγουμένως, τρία κεφάλαια. Θα περιοριστώ στο πρώτο που αφορά την προώθηση της ουσιαστικής ισότητα</w:t>
      </w:r>
      <w:r>
        <w:rPr>
          <w:rFonts w:eastAsia="Times New Roman"/>
          <w:szCs w:val="24"/>
        </w:rPr>
        <w:t xml:space="preserve">ς των φύλων. </w:t>
      </w:r>
    </w:p>
    <w:p w14:paraId="03A7325A" w14:textId="77777777" w:rsidR="00E615E6" w:rsidRDefault="00720F21">
      <w:pPr>
        <w:tabs>
          <w:tab w:val="left" w:pos="709"/>
          <w:tab w:val="center" w:pos="4753"/>
        </w:tabs>
        <w:spacing w:after="0" w:line="600" w:lineRule="auto"/>
        <w:ind w:firstLine="709"/>
        <w:contextualSpacing/>
        <w:jc w:val="both"/>
        <w:rPr>
          <w:rFonts w:eastAsia="Times New Roman"/>
          <w:szCs w:val="24"/>
        </w:rPr>
      </w:pPr>
      <w:r>
        <w:rPr>
          <w:rFonts w:eastAsia="Times New Roman"/>
          <w:szCs w:val="24"/>
        </w:rPr>
        <w:t xml:space="preserve">Εισάγεται για πρώτη φορά στην ελληνική έννομη τάξη ένα αυτοτελές θεσμικό πλαίσιο με αντικείμενο την προώθηση της ουσιαστικής ισότητας των φύλων, την πρόληψη και την καταπολέμηση της </w:t>
      </w:r>
      <w:proofErr w:type="spellStart"/>
      <w:r>
        <w:rPr>
          <w:rFonts w:eastAsia="Times New Roman"/>
          <w:szCs w:val="24"/>
        </w:rPr>
        <w:t>έμφυλης</w:t>
      </w:r>
      <w:proofErr w:type="spellEnd"/>
      <w:r>
        <w:rPr>
          <w:rFonts w:eastAsia="Times New Roman"/>
          <w:szCs w:val="24"/>
        </w:rPr>
        <w:t xml:space="preserve"> βίας. Μ’ αυτό επιδιώκεται να δημιουργηθούν </w:t>
      </w:r>
      <w:r>
        <w:rPr>
          <w:rFonts w:eastAsia="Times New Roman"/>
          <w:szCs w:val="24"/>
        </w:rPr>
        <w:t>η βάση</w:t>
      </w:r>
      <w:r>
        <w:rPr>
          <w:rFonts w:eastAsia="Times New Roman"/>
          <w:szCs w:val="24"/>
        </w:rPr>
        <w:t xml:space="preserve"> κα</w:t>
      </w:r>
      <w:r>
        <w:rPr>
          <w:rFonts w:eastAsia="Times New Roman"/>
          <w:szCs w:val="24"/>
        </w:rPr>
        <w:t xml:space="preserve">ι οι προϋποθέσεις για την πραγμάτωση της ισότητας των φύλων και την άρση των </w:t>
      </w:r>
      <w:proofErr w:type="spellStart"/>
      <w:r>
        <w:rPr>
          <w:rFonts w:eastAsia="Times New Roman"/>
          <w:szCs w:val="24"/>
        </w:rPr>
        <w:t>έμφυλων</w:t>
      </w:r>
      <w:proofErr w:type="spellEnd"/>
      <w:r>
        <w:rPr>
          <w:rFonts w:eastAsia="Times New Roman"/>
          <w:szCs w:val="24"/>
        </w:rPr>
        <w:t xml:space="preserve"> διακρίσεων σε όλα τα πεδία της δημόσιας κοινωνικής και οικονομικής ζωής, με την </w:t>
      </w:r>
      <w:r>
        <w:rPr>
          <w:rFonts w:eastAsia="Times New Roman"/>
          <w:szCs w:val="24"/>
        </w:rPr>
        <w:lastRenderedPageBreak/>
        <w:t>πρόβλεψη πολιτικών, μέτρων και δράσεων που θα υλοποιούνται από την πολιτεία, αλλά και από τ</w:t>
      </w:r>
      <w:r>
        <w:rPr>
          <w:rFonts w:eastAsia="Times New Roman"/>
          <w:szCs w:val="24"/>
        </w:rPr>
        <w:t>ην κοινωνία των πολιτών και τις συλλογικές οργανώσεις της.</w:t>
      </w:r>
    </w:p>
    <w:p w14:paraId="03A7325B" w14:textId="77777777" w:rsidR="00E615E6" w:rsidRDefault="00720F21">
      <w:pPr>
        <w:tabs>
          <w:tab w:val="left" w:pos="709"/>
          <w:tab w:val="center" w:pos="4753"/>
        </w:tabs>
        <w:spacing w:after="0" w:line="600" w:lineRule="auto"/>
        <w:ind w:firstLine="709"/>
        <w:contextualSpacing/>
        <w:jc w:val="both"/>
        <w:rPr>
          <w:rFonts w:eastAsia="Times New Roman"/>
          <w:szCs w:val="24"/>
        </w:rPr>
      </w:pPr>
      <w:r>
        <w:rPr>
          <w:rFonts w:eastAsia="Times New Roman"/>
          <w:szCs w:val="24"/>
        </w:rPr>
        <w:t>Ειδικότερα, το υπό κρίση νομοσχέδιο προβλέπει την υποχρέωση της πολιτείας για την εξάλειψη κάθε είδους άμεσης, έμμεσης ή πολλαπλής διάκρισης φύλου και την υιοθέτηση πολιτικών και θετικών μέτρων ισό</w:t>
      </w:r>
      <w:r>
        <w:rPr>
          <w:rFonts w:eastAsia="Times New Roman"/>
          <w:szCs w:val="24"/>
        </w:rPr>
        <w:t xml:space="preserve">τητας. Η ανάληψη </w:t>
      </w:r>
      <w:r>
        <w:rPr>
          <w:rFonts w:eastAsia="Times New Roman"/>
          <w:szCs w:val="24"/>
        </w:rPr>
        <w:t>της σχετικής</w:t>
      </w:r>
      <w:r>
        <w:rPr>
          <w:rFonts w:eastAsia="Times New Roman"/>
          <w:szCs w:val="24"/>
        </w:rPr>
        <w:t xml:space="preserve"> αρμοδιότητας από την </w:t>
      </w:r>
      <w:r>
        <w:rPr>
          <w:rFonts w:eastAsia="Times New Roman"/>
          <w:szCs w:val="24"/>
        </w:rPr>
        <w:t>τοπική αυτοδιοίκηση</w:t>
      </w:r>
      <w:r>
        <w:rPr>
          <w:rFonts w:eastAsia="Times New Roman"/>
          <w:szCs w:val="24"/>
        </w:rPr>
        <w:t xml:space="preserve"> είναι θετική εξέλιξη, αφού μέσω των υπηρεσιακών μονάδων άσκησης κοινωνικής πολιτικής και πολιτικής ισότητας των φύλων, αλλά και των </w:t>
      </w:r>
      <w:r>
        <w:rPr>
          <w:rFonts w:eastAsia="Times New Roman"/>
          <w:szCs w:val="24"/>
        </w:rPr>
        <w:t>δημοτικών επιτροπών</w:t>
      </w:r>
      <w:r>
        <w:rPr>
          <w:rFonts w:eastAsia="Times New Roman"/>
          <w:szCs w:val="24"/>
        </w:rPr>
        <w:t xml:space="preserve"> </w:t>
      </w:r>
      <w:r>
        <w:rPr>
          <w:rFonts w:eastAsia="Times New Roman"/>
          <w:szCs w:val="24"/>
        </w:rPr>
        <w:t>ισότητας φύλου</w:t>
      </w:r>
      <w:r>
        <w:rPr>
          <w:rFonts w:eastAsia="Times New Roman"/>
          <w:szCs w:val="24"/>
        </w:rPr>
        <w:t>, μπορεί να επιτευχ</w:t>
      </w:r>
      <w:r>
        <w:rPr>
          <w:rFonts w:eastAsia="Times New Roman"/>
          <w:szCs w:val="24"/>
        </w:rPr>
        <w:t xml:space="preserve">θεί η ουσιαστική αλλαγή της νοοτροπίας και της ισχύουσας κουλτούρας για τα θέματα ισότητας κι έτσι να περιοριστούν σημαντικά οι </w:t>
      </w:r>
      <w:proofErr w:type="spellStart"/>
      <w:r>
        <w:rPr>
          <w:rFonts w:eastAsia="Times New Roman"/>
          <w:szCs w:val="24"/>
        </w:rPr>
        <w:t>έμφυλες</w:t>
      </w:r>
      <w:proofErr w:type="spellEnd"/>
      <w:r>
        <w:rPr>
          <w:rFonts w:eastAsia="Times New Roman"/>
          <w:szCs w:val="24"/>
        </w:rPr>
        <w:t xml:space="preserve"> ανισότητες σε όλα τα πεδία. </w:t>
      </w:r>
    </w:p>
    <w:p w14:paraId="03A7325C" w14:textId="77777777" w:rsidR="00E615E6" w:rsidRDefault="00720F21">
      <w:pPr>
        <w:tabs>
          <w:tab w:val="left" w:pos="709"/>
          <w:tab w:val="center" w:pos="4753"/>
        </w:tabs>
        <w:spacing w:after="0" w:line="600" w:lineRule="auto"/>
        <w:ind w:firstLine="709"/>
        <w:contextualSpacing/>
        <w:jc w:val="both"/>
        <w:rPr>
          <w:rFonts w:eastAsia="Times New Roman"/>
          <w:szCs w:val="24"/>
        </w:rPr>
      </w:pPr>
      <w:r>
        <w:rPr>
          <w:rFonts w:eastAsia="Times New Roman"/>
          <w:szCs w:val="24"/>
        </w:rPr>
        <w:t xml:space="preserve">Επιπλέον, </w:t>
      </w:r>
      <w:r>
        <w:rPr>
          <w:rFonts w:eastAsia="Times New Roman"/>
          <w:szCs w:val="24"/>
        </w:rPr>
        <w:t>το νομοσχέδιο</w:t>
      </w:r>
      <w:r>
        <w:rPr>
          <w:rFonts w:eastAsia="Times New Roman"/>
          <w:szCs w:val="24"/>
        </w:rPr>
        <w:t xml:space="preserve"> ενσωματώνει την αρχή της ισότητας στις δημόσιες πολιτικές, στους δη</w:t>
      </w:r>
      <w:r>
        <w:rPr>
          <w:rFonts w:eastAsia="Times New Roman"/>
          <w:szCs w:val="24"/>
        </w:rPr>
        <w:t xml:space="preserve">μόσιους προϋπολογισμούς και στη σύνταξη των διοικητικών εγγράφων, ρυθμίζει την ενσωμάτωση της διάστασης του φύλου </w:t>
      </w:r>
      <w:r>
        <w:rPr>
          <w:rFonts w:eastAsia="Times New Roman"/>
          <w:szCs w:val="24"/>
        </w:rPr>
        <w:t>σε όλες τις πτυχές της δημόσιας και κοινωνικής ζωής,</w:t>
      </w:r>
      <w:r>
        <w:rPr>
          <w:rFonts w:eastAsia="Times New Roman"/>
          <w:szCs w:val="24"/>
        </w:rPr>
        <w:t xml:space="preserve"> διαμορφώνει και οργανώνει ένα </w:t>
      </w:r>
      <w:r>
        <w:rPr>
          <w:rFonts w:eastAsia="Times New Roman"/>
          <w:szCs w:val="24"/>
        </w:rPr>
        <w:lastRenderedPageBreak/>
        <w:t xml:space="preserve">δίκτυο δομών ανά τη χώρα με αντικείμενο δράσης την πρόληψη </w:t>
      </w:r>
      <w:r>
        <w:rPr>
          <w:rFonts w:eastAsia="Times New Roman"/>
          <w:szCs w:val="24"/>
        </w:rPr>
        <w:t xml:space="preserve">και την αντιμετώπιση της βίας κατά των γυναικών και σ’ αυτό το πλαίσιο προβλέπεται η εκπόνηση σχεδίων ισότητας, δηλαδή ολοκληρωμένων και αλληλοσυμπληρούμενων παρεμβάσεων, </w:t>
      </w:r>
      <w:r>
        <w:rPr>
          <w:rFonts w:eastAsia="Times New Roman"/>
          <w:szCs w:val="24"/>
        </w:rPr>
        <w:t xml:space="preserve">οι οποίες </w:t>
      </w:r>
      <w:r>
        <w:rPr>
          <w:rFonts w:eastAsia="Times New Roman"/>
          <w:szCs w:val="24"/>
        </w:rPr>
        <w:t>εκπονούνται από επιχειρήσεις του δημόσιου και του ιδιωτικού τομέα, εφαρμόζο</w:t>
      </w:r>
      <w:r>
        <w:rPr>
          <w:rFonts w:eastAsia="Times New Roman"/>
          <w:szCs w:val="24"/>
        </w:rPr>
        <w:t>νται μετά από ανάλυση της υφιστάμενης κοινωνικής πραγματικότητας και θέτουν συγκεκριμένους στόχους, στρατηγικές και πρακτικές.</w:t>
      </w:r>
    </w:p>
    <w:p w14:paraId="03A7325D" w14:textId="77777777" w:rsidR="00E615E6" w:rsidRDefault="00720F21">
      <w:pPr>
        <w:tabs>
          <w:tab w:val="left" w:pos="709"/>
          <w:tab w:val="center" w:pos="4753"/>
        </w:tabs>
        <w:spacing w:after="0" w:line="600" w:lineRule="auto"/>
        <w:ind w:firstLine="709"/>
        <w:contextualSpacing/>
        <w:jc w:val="both"/>
        <w:rPr>
          <w:rFonts w:eastAsia="Times New Roman"/>
          <w:szCs w:val="24"/>
        </w:rPr>
      </w:pPr>
      <w:r>
        <w:rPr>
          <w:rFonts w:eastAsia="Times New Roman"/>
          <w:szCs w:val="24"/>
        </w:rPr>
        <w:t>Εξάλλου, η περαιτέρω ενθάρρυνση της ενεργού συμμετοχής των γυναικών στην πολιτική ζωή του τόπου προβλέπεται με την αύξηση του ποσ</w:t>
      </w:r>
      <w:r>
        <w:rPr>
          <w:rFonts w:eastAsia="Times New Roman"/>
          <w:szCs w:val="24"/>
        </w:rPr>
        <w:t>οστού συμμετοχής των γυναικών στους υποψήφιους στις βουλευτικές εκλογές ανά εκλογική περιφέρεια κ.λπ</w:t>
      </w:r>
      <w:r>
        <w:rPr>
          <w:rFonts w:eastAsia="Times New Roman"/>
          <w:szCs w:val="24"/>
        </w:rPr>
        <w:t>.</w:t>
      </w:r>
      <w:r>
        <w:rPr>
          <w:rFonts w:eastAsia="Times New Roman"/>
          <w:szCs w:val="24"/>
        </w:rPr>
        <w:t>. Το ίδιο ισχύει και για τον τομέα της εκπαίδευσης όπου προτείνεται να ενθαρρυνθεί περαιτέρω από την πολιτεία η ανάπτυξη των σπουδών φύλου</w:t>
      </w:r>
      <w:r>
        <w:rPr>
          <w:rFonts w:eastAsia="Times New Roman"/>
          <w:szCs w:val="24"/>
        </w:rPr>
        <w:t>,</w:t>
      </w:r>
      <w:r>
        <w:rPr>
          <w:rFonts w:eastAsia="Times New Roman"/>
          <w:szCs w:val="24"/>
        </w:rPr>
        <w:t xml:space="preserve"> της έρευνας με </w:t>
      </w:r>
      <w:r>
        <w:rPr>
          <w:rFonts w:eastAsia="Times New Roman"/>
          <w:szCs w:val="24"/>
        </w:rPr>
        <w:t xml:space="preserve">βάση το φύλο, αλλά και </w:t>
      </w:r>
      <w:r>
        <w:rPr>
          <w:rFonts w:eastAsia="Times New Roman"/>
          <w:szCs w:val="24"/>
        </w:rPr>
        <w:t>τ</w:t>
      </w:r>
      <w:r>
        <w:rPr>
          <w:rFonts w:eastAsia="Times New Roman"/>
          <w:szCs w:val="24"/>
        </w:rPr>
        <w:t>η</w:t>
      </w:r>
      <w:r>
        <w:rPr>
          <w:rFonts w:eastAsia="Times New Roman"/>
          <w:szCs w:val="24"/>
        </w:rPr>
        <w:t>ς</w:t>
      </w:r>
      <w:r>
        <w:rPr>
          <w:rFonts w:eastAsia="Times New Roman"/>
          <w:szCs w:val="24"/>
        </w:rPr>
        <w:t xml:space="preserve"> οπτική</w:t>
      </w:r>
      <w:r>
        <w:rPr>
          <w:rFonts w:eastAsia="Times New Roman"/>
          <w:szCs w:val="24"/>
        </w:rPr>
        <w:t>ς</w:t>
      </w:r>
      <w:r>
        <w:rPr>
          <w:rFonts w:eastAsia="Times New Roman"/>
          <w:szCs w:val="24"/>
        </w:rPr>
        <w:t xml:space="preserve"> του φύλου για </w:t>
      </w:r>
      <w:r>
        <w:rPr>
          <w:rFonts w:eastAsia="Times New Roman"/>
          <w:szCs w:val="24"/>
        </w:rPr>
        <w:t xml:space="preserve">όλες τις </w:t>
      </w:r>
      <w:r>
        <w:rPr>
          <w:rFonts w:eastAsia="Times New Roman"/>
          <w:szCs w:val="24"/>
        </w:rPr>
        <w:t>μορφωτικές ομάδες.</w:t>
      </w:r>
    </w:p>
    <w:p w14:paraId="03A7325E" w14:textId="77777777" w:rsidR="00E615E6" w:rsidRDefault="00720F21">
      <w:pPr>
        <w:tabs>
          <w:tab w:val="left" w:pos="709"/>
          <w:tab w:val="center" w:pos="4753"/>
        </w:tabs>
        <w:spacing w:after="0" w:line="600" w:lineRule="auto"/>
        <w:ind w:firstLine="709"/>
        <w:contextualSpacing/>
        <w:jc w:val="both"/>
        <w:rPr>
          <w:rFonts w:eastAsia="Times New Roman"/>
          <w:szCs w:val="24"/>
        </w:rPr>
      </w:pPr>
      <w:r>
        <w:rPr>
          <w:rFonts w:eastAsia="Times New Roman"/>
          <w:szCs w:val="24"/>
        </w:rPr>
        <w:t>Μην ξεχνάμε και κάτι άλλο, ότι δηλαδή λαμβάνονται μέτρα για την αντιμετώπιση του προβλήματος της βίας κατά των γυναι</w:t>
      </w:r>
      <w:r>
        <w:rPr>
          <w:rFonts w:eastAsia="Times New Roman"/>
          <w:szCs w:val="24"/>
        </w:rPr>
        <w:lastRenderedPageBreak/>
        <w:t>κών. Για τον σκοπό αυτό προβλέπεται η λειτουργία ενός ολοκληρωμ</w:t>
      </w:r>
      <w:r>
        <w:rPr>
          <w:rFonts w:eastAsia="Times New Roman"/>
          <w:szCs w:val="24"/>
        </w:rPr>
        <w:t>ένου δικτύου δομών και υπηρεσιών με αντικείμενο την προσφορά ψυχοκοινωνικής στήριξης, νομικής συμβουλευτικής, αλλά και ασφαλούς διαμονής στις γυναίκες</w:t>
      </w:r>
      <w:r>
        <w:rPr>
          <w:rFonts w:eastAsia="Times New Roman"/>
          <w:szCs w:val="24"/>
        </w:rPr>
        <w:t>,</w:t>
      </w:r>
      <w:r>
        <w:rPr>
          <w:rFonts w:eastAsia="Times New Roman"/>
          <w:szCs w:val="24"/>
        </w:rPr>
        <w:t xml:space="preserve"> θύματα </w:t>
      </w:r>
      <w:proofErr w:type="spellStart"/>
      <w:r>
        <w:rPr>
          <w:rFonts w:eastAsia="Times New Roman"/>
          <w:szCs w:val="24"/>
        </w:rPr>
        <w:t>έμφυλης</w:t>
      </w:r>
      <w:proofErr w:type="spellEnd"/>
      <w:r>
        <w:rPr>
          <w:rFonts w:eastAsia="Times New Roman"/>
          <w:szCs w:val="24"/>
        </w:rPr>
        <w:t xml:space="preserve"> βίας. Πρόκειται για τα συμβουλευτικά κέντρα γυναικών που λειτουργούν υπό τη Γενική Γραμμα</w:t>
      </w:r>
      <w:r>
        <w:rPr>
          <w:rFonts w:eastAsia="Times New Roman"/>
          <w:szCs w:val="24"/>
        </w:rPr>
        <w:t xml:space="preserve">τεία Ισότητας των Φύλων και από τους δήμους, για τους ξενώνες φιλοξενίας κακοποιημένων γυναικών που λειτουργούν από τους δήμους και για την εικοσιτετράωρη πανελλαδική τηλεφωνική γραμμή </w:t>
      </w:r>
      <w:r>
        <w:rPr>
          <w:rFonts w:eastAsia="Times New Roman"/>
          <w:szCs w:val="24"/>
          <w:lang w:val="en-US"/>
        </w:rPr>
        <w:t>SOS</w:t>
      </w:r>
      <w:r w:rsidRPr="0079113B">
        <w:rPr>
          <w:rFonts w:eastAsia="Times New Roman"/>
          <w:szCs w:val="24"/>
        </w:rPr>
        <w:t>.</w:t>
      </w:r>
    </w:p>
    <w:p w14:paraId="03A7325F" w14:textId="77777777" w:rsidR="00E615E6" w:rsidRDefault="00720F21">
      <w:pPr>
        <w:tabs>
          <w:tab w:val="left" w:pos="709"/>
          <w:tab w:val="center" w:pos="4753"/>
        </w:tabs>
        <w:spacing w:after="0" w:line="600" w:lineRule="auto"/>
        <w:ind w:firstLine="709"/>
        <w:contextualSpacing/>
        <w:jc w:val="both"/>
        <w:rPr>
          <w:rFonts w:eastAsia="Times New Roman"/>
          <w:szCs w:val="24"/>
        </w:rPr>
      </w:pPr>
      <w:r>
        <w:rPr>
          <w:rFonts w:eastAsia="Times New Roman"/>
          <w:szCs w:val="24"/>
        </w:rPr>
        <w:t>Όλα αυτά, κύριοι της Αξιωματικής Αντιπολίτευσης, δεν συνιστούν ούτ</w:t>
      </w:r>
      <w:r>
        <w:rPr>
          <w:rFonts w:eastAsia="Times New Roman"/>
          <w:szCs w:val="24"/>
        </w:rPr>
        <w:t xml:space="preserve">ε νομοθετική τακτοποίηση, ούτε νομοθετικό ακτιβισμό, ούτε </w:t>
      </w:r>
      <w:proofErr w:type="spellStart"/>
      <w:r>
        <w:rPr>
          <w:rFonts w:eastAsia="Times New Roman"/>
          <w:szCs w:val="24"/>
        </w:rPr>
        <w:t>συριζαίικη</w:t>
      </w:r>
      <w:proofErr w:type="spellEnd"/>
      <w:r>
        <w:rPr>
          <w:rFonts w:eastAsia="Times New Roman"/>
          <w:szCs w:val="24"/>
        </w:rPr>
        <w:t xml:space="preserve"> εμμονή, ούτε βερμπαλισμό. Στηρίζονται στον χάρτη των θεμελιωδών δικαιωμάτων της Ευρωπαϊκής Ένωσης και στο </w:t>
      </w:r>
      <w:r>
        <w:rPr>
          <w:rFonts w:eastAsia="Times New Roman"/>
          <w:szCs w:val="24"/>
        </w:rPr>
        <w:t xml:space="preserve">ελληνικό </w:t>
      </w:r>
      <w:r>
        <w:rPr>
          <w:rFonts w:eastAsia="Times New Roman"/>
          <w:szCs w:val="24"/>
        </w:rPr>
        <w:t xml:space="preserve">Σύνταγμα και αυτές τις </w:t>
      </w:r>
      <w:r>
        <w:rPr>
          <w:rFonts w:eastAsia="Times New Roman"/>
          <w:szCs w:val="24"/>
        </w:rPr>
        <w:t xml:space="preserve">πολιτικές </w:t>
      </w:r>
      <w:r>
        <w:rPr>
          <w:rFonts w:eastAsia="Times New Roman"/>
          <w:szCs w:val="24"/>
        </w:rPr>
        <w:t>είμαστε αποφασισμένοι να τις εφαρμόσουμ</w:t>
      </w:r>
      <w:r>
        <w:rPr>
          <w:rFonts w:eastAsia="Times New Roman"/>
          <w:szCs w:val="24"/>
        </w:rPr>
        <w:t>ε μέχρι τέλους.</w:t>
      </w:r>
    </w:p>
    <w:p w14:paraId="03A73260" w14:textId="77777777" w:rsidR="00E615E6" w:rsidRDefault="00720F21">
      <w:pPr>
        <w:tabs>
          <w:tab w:val="left" w:pos="709"/>
          <w:tab w:val="center" w:pos="4753"/>
        </w:tabs>
        <w:spacing w:after="0" w:line="600" w:lineRule="auto"/>
        <w:ind w:firstLine="709"/>
        <w:contextualSpacing/>
        <w:jc w:val="both"/>
        <w:rPr>
          <w:rFonts w:eastAsia="Times New Roman"/>
          <w:szCs w:val="24"/>
        </w:rPr>
      </w:pPr>
      <w:r>
        <w:rPr>
          <w:rFonts w:eastAsia="Times New Roman"/>
          <w:szCs w:val="24"/>
        </w:rPr>
        <w:t>Σας ευχαριστώ.</w:t>
      </w:r>
    </w:p>
    <w:p w14:paraId="03A73261" w14:textId="77777777" w:rsidR="00E615E6" w:rsidRDefault="00720F21">
      <w:pPr>
        <w:tabs>
          <w:tab w:val="left" w:pos="709"/>
          <w:tab w:val="center" w:pos="4753"/>
        </w:tabs>
        <w:spacing w:after="0" w:line="600" w:lineRule="auto"/>
        <w:ind w:firstLine="709"/>
        <w:contextualSpacing/>
        <w:jc w:val="center"/>
        <w:rPr>
          <w:rFonts w:eastAsia="Times New Roman"/>
          <w:szCs w:val="24"/>
        </w:rPr>
      </w:pPr>
      <w:r>
        <w:rPr>
          <w:rFonts w:eastAsia="Times New Roman"/>
          <w:szCs w:val="24"/>
        </w:rPr>
        <w:t>(Χειροκροτήματα από την πτέρυγα του ΣΥΡΙΖΑ)</w:t>
      </w:r>
    </w:p>
    <w:p w14:paraId="03A73262" w14:textId="77777777" w:rsidR="00E615E6" w:rsidRDefault="00720F21">
      <w:pPr>
        <w:tabs>
          <w:tab w:val="left" w:pos="709"/>
          <w:tab w:val="center" w:pos="4753"/>
        </w:tabs>
        <w:spacing w:after="0" w:line="600" w:lineRule="auto"/>
        <w:ind w:firstLine="709"/>
        <w:contextualSpacing/>
        <w:jc w:val="both"/>
        <w:rPr>
          <w:rFonts w:eastAsia="Times New Roman"/>
          <w:szCs w:val="24"/>
        </w:rPr>
      </w:pPr>
      <w:r w:rsidRPr="00E94C87">
        <w:rPr>
          <w:rFonts w:eastAsia="Times New Roman"/>
          <w:b/>
          <w:szCs w:val="24"/>
        </w:rPr>
        <w:t>ΠΡΟΕΔΡΕΥΩΝ (Μάριος Γεωργιάδης):</w:t>
      </w:r>
      <w:r w:rsidRPr="0079113B">
        <w:rPr>
          <w:rFonts w:eastAsia="Times New Roman"/>
          <w:szCs w:val="24"/>
        </w:rPr>
        <w:t xml:space="preserve"> </w:t>
      </w:r>
      <w:r>
        <w:rPr>
          <w:rFonts w:eastAsia="Times New Roman"/>
          <w:szCs w:val="24"/>
        </w:rPr>
        <w:t>Ευχαριστούμε τον κ. Παπαηλιού.</w:t>
      </w:r>
    </w:p>
    <w:p w14:paraId="03A73263" w14:textId="77777777" w:rsidR="00E615E6" w:rsidRDefault="00720F21">
      <w:pPr>
        <w:tabs>
          <w:tab w:val="left" w:pos="709"/>
          <w:tab w:val="center" w:pos="4753"/>
        </w:tabs>
        <w:spacing w:after="0" w:line="600" w:lineRule="auto"/>
        <w:ind w:firstLine="709"/>
        <w:contextualSpacing/>
        <w:jc w:val="both"/>
        <w:rPr>
          <w:rFonts w:eastAsia="Times New Roman"/>
          <w:szCs w:val="24"/>
        </w:rPr>
      </w:pPr>
      <w:r>
        <w:rPr>
          <w:rFonts w:eastAsia="Times New Roman"/>
          <w:szCs w:val="24"/>
        </w:rPr>
        <w:lastRenderedPageBreak/>
        <w:t>Τον λόγο έχει ο κ. Κασιδιάρης από την Κοινοβουλευτική Ομάδα της Χρυσής Αυγής για επτά λεπτά.</w:t>
      </w:r>
    </w:p>
    <w:p w14:paraId="03A73264" w14:textId="77777777" w:rsidR="00E615E6" w:rsidRDefault="00720F21">
      <w:pPr>
        <w:tabs>
          <w:tab w:val="left" w:pos="709"/>
          <w:tab w:val="center" w:pos="4753"/>
        </w:tabs>
        <w:spacing w:after="0" w:line="600" w:lineRule="auto"/>
        <w:ind w:firstLine="709"/>
        <w:contextualSpacing/>
        <w:jc w:val="both"/>
        <w:rPr>
          <w:rFonts w:eastAsia="Times New Roman"/>
          <w:szCs w:val="24"/>
        </w:rPr>
      </w:pPr>
      <w:r w:rsidRPr="00E94C87">
        <w:rPr>
          <w:rFonts w:eastAsia="Times New Roman"/>
          <w:b/>
          <w:szCs w:val="24"/>
        </w:rPr>
        <w:t>ΗΛΙΑΣ ΚΑΣΙΔΙΑΡΗΣ:</w:t>
      </w:r>
      <w:r w:rsidRPr="0079113B">
        <w:rPr>
          <w:rFonts w:eastAsia="Times New Roman"/>
          <w:szCs w:val="24"/>
        </w:rPr>
        <w:t xml:space="preserve"> </w:t>
      </w:r>
      <w:r>
        <w:rPr>
          <w:rFonts w:eastAsia="Times New Roman"/>
          <w:szCs w:val="24"/>
        </w:rPr>
        <w:t>Εις ό,τι αφορά την ιθαγένεια –γιατί αυτό είναι το μείζον ζήτημα, γιατί σε πολύ λίγες γενιές οι Έλληνες, με βάση τον δικό σας σχεδιασμό, θα είναι μειοψηφία μέσα στην πατρίδα μας- πάγια θέση της Χρυσής Αυγής είναι πως Έλληνας γεννιέσαι, δεν γίνεσαι με κανένα</w:t>
      </w:r>
      <w:r>
        <w:rPr>
          <w:rFonts w:eastAsia="Times New Roman"/>
          <w:szCs w:val="24"/>
        </w:rPr>
        <w:t xml:space="preserve"> νομοθέτημα, με κανένα προεδρικό διάταγμα, με καμμία υπουργική απόφαση. </w:t>
      </w:r>
    </w:p>
    <w:p w14:paraId="03A73265" w14:textId="77777777" w:rsidR="00E615E6" w:rsidRDefault="00720F21">
      <w:pPr>
        <w:tabs>
          <w:tab w:val="left" w:pos="709"/>
          <w:tab w:val="center" w:pos="4753"/>
        </w:tabs>
        <w:spacing w:after="0" w:line="600" w:lineRule="auto"/>
        <w:ind w:firstLine="709"/>
        <w:contextualSpacing/>
        <w:jc w:val="both"/>
        <w:rPr>
          <w:rFonts w:eastAsia="Times New Roman"/>
          <w:szCs w:val="24"/>
        </w:rPr>
      </w:pPr>
      <w:r>
        <w:rPr>
          <w:rFonts w:eastAsia="Times New Roman"/>
          <w:szCs w:val="24"/>
        </w:rPr>
        <w:t xml:space="preserve">Υπάρχει ένα οργανωμένο σχέδιο αλλοίωσης του ελληνικού πληθυσμού και το τελευταίο στάδιο είναι αυτό το οποίο βιώνουμε σήμερα. Με ξένα κεφάλαια, με κεφάλαια του Ιδρύματος </w:t>
      </w:r>
      <w:r>
        <w:rPr>
          <w:rFonts w:eastAsia="Times New Roman"/>
          <w:szCs w:val="24"/>
        </w:rPr>
        <w:t>«</w:t>
      </w:r>
      <w:proofErr w:type="spellStart"/>
      <w:r>
        <w:rPr>
          <w:rFonts w:eastAsia="Times New Roman"/>
          <w:szCs w:val="24"/>
        </w:rPr>
        <w:t>Σόρος</w:t>
      </w:r>
      <w:proofErr w:type="spellEnd"/>
      <w:r>
        <w:rPr>
          <w:rFonts w:eastAsia="Times New Roman"/>
          <w:szCs w:val="24"/>
        </w:rPr>
        <w:t>»</w:t>
      </w:r>
      <w:r>
        <w:rPr>
          <w:rFonts w:eastAsia="Times New Roman"/>
          <w:szCs w:val="24"/>
        </w:rPr>
        <w:t>, με σιωνιστικά κεφάλαια επιχειρείται η αλλοίωση του πληθυσμού της Ελλάδος και βεβαίως η μόνη δύναμη που αντιστέκεται είναι η Χρυσή Αυγή, γιατί και η Νέα Δημοκρατία σ’ όλα αυτά τα αντεθνικά νομοθετήματα, ακόμα και εδώ που φέρεται να ψηφίζει αρνητικά, διαφο</w:t>
      </w:r>
      <w:r>
        <w:rPr>
          <w:rFonts w:eastAsia="Times New Roman"/>
          <w:szCs w:val="24"/>
        </w:rPr>
        <w:t xml:space="preserve">ροποιείται μόνο σε επουσιώδη ζητήματα, ενώ δέχεται την ουσία του νομοσχεδίου. </w:t>
      </w:r>
    </w:p>
    <w:p w14:paraId="03A73266" w14:textId="77777777" w:rsidR="00E615E6" w:rsidRDefault="00720F21">
      <w:pPr>
        <w:tabs>
          <w:tab w:val="left" w:pos="709"/>
          <w:tab w:val="center" w:pos="4753"/>
        </w:tabs>
        <w:spacing w:after="0" w:line="600" w:lineRule="auto"/>
        <w:ind w:firstLine="709"/>
        <w:contextualSpacing/>
        <w:jc w:val="both"/>
        <w:rPr>
          <w:rFonts w:eastAsia="Times New Roman"/>
          <w:szCs w:val="24"/>
        </w:rPr>
      </w:pPr>
      <w:r>
        <w:rPr>
          <w:rFonts w:eastAsia="Times New Roman"/>
          <w:szCs w:val="24"/>
        </w:rPr>
        <w:t xml:space="preserve">Η ουσία αυτού του νομοσχεδίου είναι να δίνεται η ιθαγένεια σε οποιονδήποτε λαθρομετανάστη εισβάλλει παράνομα </w:t>
      </w:r>
      <w:r>
        <w:rPr>
          <w:rFonts w:eastAsia="Times New Roman"/>
          <w:szCs w:val="24"/>
        </w:rPr>
        <w:lastRenderedPageBreak/>
        <w:t xml:space="preserve">στην πατρίδα μας. Αυτό, όπως </w:t>
      </w:r>
      <w:proofErr w:type="spellStart"/>
      <w:r>
        <w:rPr>
          <w:rFonts w:eastAsia="Times New Roman"/>
          <w:szCs w:val="24"/>
        </w:rPr>
        <w:t>προείπα</w:t>
      </w:r>
      <w:proofErr w:type="spellEnd"/>
      <w:r>
        <w:rPr>
          <w:rFonts w:eastAsia="Times New Roman"/>
          <w:szCs w:val="24"/>
        </w:rPr>
        <w:t>, είναι ένα σχέδιο της παγκοσμιο</w:t>
      </w:r>
      <w:r>
        <w:rPr>
          <w:rFonts w:eastAsia="Times New Roman"/>
          <w:szCs w:val="24"/>
        </w:rPr>
        <w:t>ποίησης και το βλέπουμε σ’ όλες τις χώρες της Ευρώπης. Εμείς δεν επιθυμούμε σε καμμία περίπτωση να αποκτήσει και η Ελλάδα την εικόνα της Αγγλίας, για παράδειγμα. Ο δήμαρχος στο Λονδίνο είναι Πακιστανός. Θα θέλατε πολύ και στην Αθήνα σύντομα να εκλεγεί Πακι</w:t>
      </w:r>
      <w:r>
        <w:rPr>
          <w:rFonts w:eastAsia="Times New Roman"/>
          <w:szCs w:val="24"/>
        </w:rPr>
        <w:t>στανός δήμαρχος. Κάτι τέτοιο βεβαίως δεν πρόκειται να συμβεί και ήδη είναι πολύ μεγάλες οι αντιδράσεις και ήδη είναι πολύ μεγάλα τα ποσοστά του Λαϊκού Συνδέσμου – Χρυσή Αυγή στην πρωτεύουσα της Ελλάδος, παρ</w:t>
      </w:r>
      <w:r>
        <w:rPr>
          <w:rFonts w:eastAsia="Times New Roman"/>
          <w:szCs w:val="24"/>
        </w:rPr>
        <w:t xml:space="preserve">’ </w:t>
      </w:r>
      <w:r>
        <w:rPr>
          <w:rFonts w:eastAsia="Times New Roman"/>
          <w:szCs w:val="24"/>
        </w:rPr>
        <w:t>ότι ο ΣΥΡΙΖΑ είναι ενωμένος με τη Νέα Δημοκρατία</w:t>
      </w:r>
      <w:r>
        <w:rPr>
          <w:rFonts w:eastAsia="Times New Roman"/>
          <w:szCs w:val="24"/>
        </w:rPr>
        <w:t xml:space="preserve"> στα εθνικά θέματα. Ψηφίζουν μαζί κατά της Ελλάδος, ψηφίζουν μαζί τη δημιουργία ισλαμικού τεμένους, δηλαδή ψηφίζουν μαζί την </w:t>
      </w:r>
      <w:proofErr w:type="spellStart"/>
      <w:r>
        <w:rPr>
          <w:rFonts w:eastAsia="Times New Roman"/>
          <w:szCs w:val="24"/>
        </w:rPr>
        <w:t>ισλαμοποίηση</w:t>
      </w:r>
      <w:proofErr w:type="spellEnd"/>
      <w:r>
        <w:rPr>
          <w:rFonts w:eastAsia="Times New Roman"/>
          <w:szCs w:val="24"/>
        </w:rPr>
        <w:t xml:space="preserve"> των Αθηνών, της πρωτεύουσας και εν συνεχεία ολόκληρης της χώρας. Ψήφισαν μαζί την τροπολογία </w:t>
      </w:r>
      <w:proofErr w:type="spellStart"/>
      <w:r>
        <w:rPr>
          <w:rFonts w:eastAsia="Times New Roman"/>
          <w:szCs w:val="24"/>
        </w:rPr>
        <w:t>Μουζάλα</w:t>
      </w:r>
      <w:proofErr w:type="spellEnd"/>
      <w:r>
        <w:rPr>
          <w:rFonts w:eastAsia="Times New Roman"/>
          <w:szCs w:val="24"/>
        </w:rPr>
        <w:t xml:space="preserve"> που δίνει άνευ όρ</w:t>
      </w:r>
      <w:r>
        <w:rPr>
          <w:rFonts w:eastAsia="Times New Roman"/>
          <w:szCs w:val="24"/>
        </w:rPr>
        <w:t xml:space="preserve">ων άσυλο σε όσους λαθρομετανάστες εισβάλλουν παράνομα από την Τουρκία. Ψήφισαν μαζί το σύμφωνο συμβίωσης ο Κυριάκος Μητσοτάκης με τον Αλέξη Τσίπρα, που έχει σαν στόχο την καταστροφή της πατροπαράδοτης εικόνας της ελληνικής οικογένειας. </w:t>
      </w:r>
    </w:p>
    <w:p w14:paraId="03A73267" w14:textId="77777777" w:rsidR="00E615E6" w:rsidRDefault="00720F21">
      <w:pPr>
        <w:tabs>
          <w:tab w:val="left" w:pos="709"/>
          <w:tab w:val="center" w:pos="4753"/>
        </w:tabs>
        <w:spacing w:after="0" w:line="600" w:lineRule="auto"/>
        <w:ind w:firstLine="709"/>
        <w:contextualSpacing/>
        <w:jc w:val="both"/>
        <w:rPr>
          <w:rFonts w:eastAsia="Times New Roman"/>
          <w:szCs w:val="24"/>
        </w:rPr>
      </w:pPr>
      <w:r>
        <w:rPr>
          <w:rFonts w:eastAsia="Times New Roman"/>
          <w:szCs w:val="24"/>
        </w:rPr>
        <w:lastRenderedPageBreak/>
        <w:t>Βέβαια, εις ό,τι αφ</w:t>
      </w:r>
      <w:r>
        <w:rPr>
          <w:rFonts w:eastAsia="Times New Roman"/>
          <w:szCs w:val="24"/>
        </w:rPr>
        <w:t xml:space="preserve">ορά την αλλοίωση του πληθυσμού που προωθεί ο ΣΥΡΙΖΑ με το παρόν νομοθέτημα, το ίδιο πρόγραμμα έχει και η Νέα Δημοκρατία. Όταν ο Μητσοτάκης λέει ότι θα δίνει δύο χιλιάδες ευρώ σ’ όποιο παιδί γεννιέται στην Ελλάδα, καταλαβαίνετε ότι θα κάνουν πάρτι οι </w:t>
      </w:r>
      <w:proofErr w:type="spellStart"/>
      <w:r>
        <w:rPr>
          <w:rFonts w:eastAsia="Times New Roman"/>
          <w:szCs w:val="24"/>
        </w:rPr>
        <w:t>Ρομά</w:t>
      </w:r>
      <w:proofErr w:type="spellEnd"/>
      <w:r>
        <w:rPr>
          <w:rFonts w:eastAsia="Times New Roman"/>
          <w:szCs w:val="24"/>
        </w:rPr>
        <w:t xml:space="preserve">, </w:t>
      </w:r>
      <w:r>
        <w:rPr>
          <w:rFonts w:eastAsia="Times New Roman"/>
          <w:szCs w:val="24"/>
        </w:rPr>
        <w:t xml:space="preserve">οι Πακιστανοί, οι Αλγερινοί, οι Μαροκινοί, όλοι αυτοί που έχουν μπει παράνομα στη χώρα και βέβαια έχει δεσμευτεί η Νέα Δημοκρατία ότι θα τους δίνει και επίδομα. Έχετε δει τι γίνεται με όλα τα επιδόματα, ακόμα και τα επιδόματα των πυροπαθών, πώς εισβάλλουν </w:t>
      </w:r>
      <w:r>
        <w:rPr>
          <w:rFonts w:eastAsia="Times New Roman"/>
          <w:szCs w:val="24"/>
        </w:rPr>
        <w:t xml:space="preserve">οι </w:t>
      </w:r>
      <w:proofErr w:type="spellStart"/>
      <w:r>
        <w:rPr>
          <w:rFonts w:eastAsia="Times New Roman"/>
          <w:szCs w:val="24"/>
        </w:rPr>
        <w:t>Ρομά</w:t>
      </w:r>
      <w:proofErr w:type="spellEnd"/>
      <w:r>
        <w:rPr>
          <w:rFonts w:eastAsia="Times New Roman"/>
          <w:szCs w:val="24"/>
        </w:rPr>
        <w:t xml:space="preserve"> εκεί που γίνεται η διανομή των επιδομάτων αυτών, που γεννούν παιδιά για τα επιδόματα και που εσείς άπαντες του αντισυνταγματικού τόξου θέλετε να χορηγήσετε και άλλα χρήματα. </w:t>
      </w:r>
    </w:p>
    <w:p w14:paraId="03A73268" w14:textId="77777777" w:rsidR="00E615E6" w:rsidRDefault="00720F21">
      <w:pPr>
        <w:tabs>
          <w:tab w:val="left" w:pos="709"/>
          <w:tab w:val="center" w:pos="4753"/>
        </w:tabs>
        <w:spacing w:after="0" w:line="600" w:lineRule="auto"/>
        <w:ind w:firstLine="709"/>
        <w:contextualSpacing/>
        <w:jc w:val="both"/>
        <w:rPr>
          <w:rFonts w:eastAsia="Times New Roman"/>
          <w:szCs w:val="24"/>
        </w:rPr>
      </w:pPr>
      <w:r>
        <w:rPr>
          <w:rFonts w:eastAsia="Times New Roman"/>
          <w:szCs w:val="24"/>
        </w:rPr>
        <w:t xml:space="preserve">Μ’ όλα αυτά στοχεύετε βεβαίως στο να αυξήσετε την εκλογική σας πελατεία, </w:t>
      </w:r>
      <w:r>
        <w:rPr>
          <w:rFonts w:eastAsia="Times New Roman"/>
          <w:szCs w:val="24"/>
        </w:rPr>
        <w:t xml:space="preserve">διότι ο Έλληνας σάς έχει γυρίσει την πλάτη και θέλετε να </w:t>
      </w:r>
      <w:proofErr w:type="spellStart"/>
      <w:r>
        <w:rPr>
          <w:rFonts w:eastAsia="Times New Roman"/>
          <w:szCs w:val="24"/>
        </w:rPr>
        <w:t>ελληνοποιήσετε</w:t>
      </w:r>
      <w:proofErr w:type="spellEnd"/>
      <w:r>
        <w:rPr>
          <w:rFonts w:eastAsia="Times New Roman"/>
          <w:szCs w:val="24"/>
        </w:rPr>
        <w:t xml:space="preserve"> τις ορδές των λαθρομεταναστών, με στόχο να σας ψηφίζουν στο μέλλον.</w:t>
      </w:r>
    </w:p>
    <w:p w14:paraId="03A73269" w14:textId="77777777" w:rsidR="00E615E6" w:rsidRDefault="00720F21">
      <w:pPr>
        <w:tabs>
          <w:tab w:val="left" w:pos="709"/>
          <w:tab w:val="center" w:pos="4753"/>
        </w:tabs>
        <w:spacing w:after="0" w:line="600" w:lineRule="auto"/>
        <w:ind w:firstLine="709"/>
        <w:contextualSpacing/>
        <w:jc w:val="both"/>
        <w:rPr>
          <w:rFonts w:eastAsia="Times New Roman"/>
          <w:szCs w:val="24"/>
        </w:rPr>
      </w:pPr>
      <w:r>
        <w:rPr>
          <w:rFonts w:eastAsia="Times New Roman"/>
          <w:szCs w:val="24"/>
        </w:rPr>
        <w:t>Ανοίγω εδώ μια παρένθεση. Να έχετε τον νου σας. Κάνω πολλές περιοδείες στον Δήμο Αθηναίων και μοιράζω προεκλογικά φυ</w:t>
      </w:r>
      <w:r>
        <w:rPr>
          <w:rFonts w:eastAsia="Times New Roman"/>
          <w:szCs w:val="24"/>
        </w:rPr>
        <w:t xml:space="preserve">λλάδια για την υποψηφιότητά μας με το πρόγραμμά μας, </w:t>
      </w:r>
      <w:r>
        <w:rPr>
          <w:rFonts w:eastAsia="Times New Roman"/>
          <w:szCs w:val="24"/>
        </w:rPr>
        <w:lastRenderedPageBreak/>
        <w:t>διότι ως γνωστόν δεν έχουμε κανένα άλλο περιθώριο σε κανένα μέσο ενημέρωσης να κάνουμε γνωστές τις θέσεις μας. Έρχονται, λοιπόν, και με πιάνουν κάποιοι πολίτες και μου λένε</w:t>
      </w:r>
      <w:r w:rsidRPr="00EF7140">
        <w:rPr>
          <w:rFonts w:eastAsia="Times New Roman"/>
          <w:szCs w:val="24"/>
        </w:rPr>
        <w:t>:</w:t>
      </w:r>
      <w:r>
        <w:rPr>
          <w:rFonts w:eastAsia="Times New Roman"/>
          <w:szCs w:val="24"/>
        </w:rPr>
        <w:t xml:space="preserve"> «Κύριε Κασιδιάρη, είμαστε Αλβ</w:t>
      </w:r>
      <w:r>
        <w:rPr>
          <w:rFonts w:eastAsia="Times New Roman"/>
          <w:szCs w:val="24"/>
        </w:rPr>
        <w:t>ανοί, αλλά θα σας ψηφίσουμε γιατί πρέπει επιτέλους να μπει μια τάξη στην Αθήνα». Αυτό είναι ένα φαινόμενο που το έχω παρατηρήσει σε όλες τις συνοικίες των Αθηνών. Προσέξτε το πολύ καλά εσείς που νομοθετείτε και δίνετε δικαίωμα ψήφου και ιθαγένεια σε αλλοδα</w:t>
      </w:r>
      <w:r>
        <w:rPr>
          <w:rFonts w:eastAsia="Times New Roman"/>
          <w:szCs w:val="24"/>
        </w:rPr>
        <w:t>πούς. Προσέξτε το, γιατί ακόμα και αυτό μπορεί να σας γυρίσει μπούμερανγκ.</w:t>
      </w:r>
    </w:p>
    <w:p w14:paraId="03A7326A" w14:textId="77777777" w:rsidR="00E615E6" w:rsidRDefault="00720F21">
      <w:pPr>
        <w:spacing w:after="0" w:line="600" w:lineRule="auto"/>
        <w:ind w:firstLine="720"/>
        <w:jc w:val="both"/>
        <w:rPr>
          <w:rFonts w:eastAsia="Times New Roman" w:cs="Times New Roman"/>
          <w:szCs w:val="24"/>
        </w:rPr>
      </w:pPr>
      <w:r>
        <w:rPr>
          <w:rFonts w:eastAsia="Times New Roman" w:cs="Times New Roman"/>
          <w:szCs w:val="24"/>
        </w:rPr>
        <w:t>Έχει δημιουργηθεί μια εγκληματική κατάσταση εις ό,τι αφορά τον εκλογικό χάρτη στην πρωτεύουσα της Ελλάδος. Έχει δοθεί το δικαίωμα ψήφου σε σαράντα χιλιάδες αλλοδαπούς. Εδώ μιλάμε γι</w:t>
      </w:r>
      <w:r>
        <w:rPr>
          <w:rFonts w:eastAsia="Times New Roman" w:cs="Times New Roman"/>
          <w:szCs w:val="24"/>
        </w:rPr>
        <w:t>α οργανωμένη παράνομη προσπάθεια αλλοίωσης του εκλογικού αποτελέσματος. Στους πεντακόσιες χιλιάδες δημότες Αθηναίους, όπου ψηφίζουν οι μισοί, δηλαδή περίπου οι διακόσιες πενήντα χιλιάδες στις δημοτικές εκλογές, οι σαράντα χιλιάδες θα είναι αλλοδαποί. Δηλαδ</w:t>
      </w:r>
      <w:r>
        <w:rPr>
          <w:rFonts w:eastAsia="Times New Roman" w:cs="Times New Roman"/>
          <w:szCs w:val="24"/>
        </w:rPr>
        <w:t>ή, το 20% των ψήφων θα προέρχεται από αλλοδαπούς.</w:t>
      </w:r>
    </w:p>
    <w:p w14:paraId="03A7326B" w14:textId="77777777" w:rsidR="00E615E6" w:rsidRDefault="00720F21">
      <w:pPr>
        <w:spacing w:after="0" w:line="600" w:lineRule="auto"/>
        <w:ind w:firstLine="720"/>
        <w:jc w:val="both"/>
        <w:rPr>
          <w:rFonts w:eastAsia="Times New Roman" w:cs="Times New Roman"/>
          <w:szCs w:val="24"/>
        </w:rPr>
      </w:pPr>
      <w:r>
        <w:rPr>
          <w:rFonts w:eastAsia="Times New Roman" w:cs="Times New Roman"/>
          <w:szCs w:val="24"/>
        </w:rPr>
        <w:lastRenderedPageBreak/>
        <w:t>Στην ουσία, μας λέτε ότι με τα νομοθετήματά σας οι ξένοι θα βγάζουν δήμαρχο στην Αθήνα. Και βέβαια, αυτό το γεγονός εξηγείται πολύ εύκολα, γιατί ο μεγάλος σας φόβος είναι η διαρκής εκλογική άνοδος της Χρυσή</w:t>
      </w:r>
      <w:r>
        <w:rPr>
          <w:rFonts w:eastAsia="Times New Roman" w:cs="Times New Roman"/>
          <w:szCs w:val="24"/>
        </w:rPr>
        <w:t>ς Αυγής, ιδίως στην πρωτεύουσα της Ελλάδος, η οποία μπορεί να δώσει και ένα τεράστιο μήνυμα, γιατί σύμφωνα με όλες τις δημοσκοπήσεις, τις πραγματικές δημοσκοπήσεις, όχι τις «μαϊμού» -αν και τώρα τελευταία δεν παρουσιάζετε ούτε «μαϊμού» δημοσκοπήσεις για τη</w:t>
      </w:r>
      <w:r>
        <w:rPr>
          <w:rFonts w:eastAsia="Times New Roman" w:cs="Times New Roman"/>
          <w:szCs w:val="24"/>
        </w:rPr>
        <w:t>ν Αθήνα- είμαστε πολύ χαλαρά πάνω από τον υποψήφιο του ΣΥΡΙΖΑ στην Αθήνα.</w:t>
      </w:r>
    </w:p>
    <w:p w14:paraId="03A7326C" w14:textId="77777777" w:rsidR="00E615E6" w:rsidRDefault="00720F21">
      <w:pPr>
        <w:spacing w:after="0" w:line="600" w:lineRule="auto"/>
        <w:ind w:firstLine="720"/>
        <w:jc w:val="both"/>
        <w:rPr>
          <w:rFonts w:eastAsia="Times New Roman" w:cs="Times New Roman"/>
          <w:szCs w:val="24"/>
        </w:rPr>
      </w:pPr>
      <w:r>
        <w:rPr>
          <w:rFonts w:eastAsia="Times New Roman" w:cs="Times New Roman"/>
          <w:szCs w:val="24"/>
        </w:rPr>
        <w:t xml:space="preserve">Ακόμα και η συστημική δημοσκόπηση που κυκλοφόρησε, της </w:t>
      </w:r>
      <w:r>
        <w:rPr>
          <w:rFonts w:eastAsia="Times New Roman" w:cs="Times New Roman"/>
          <w:szCs w:val="24"/>
        </w:rPr>
        <w:t>«</w:t>
      </w:r>
      <w:r>
        <w:rPr>
          <w:rFonts w:eastAsia="Times New Roman" w:cs="Times New Roman"/>
          <w:szCs w:val="24"/>
          <w:lang w:val="en-US"/>
        </w:rPr>
        <w:t>OPINION</w:t>
      </w:r>
      <w:r w:rsidRPr="000A5304">
        <w:rPr>
          <w:rFonts w:eastAsia="Times New Roman" w:cs="Times New Roman"/>
          <w:szCs w:val="24"/>
        </w:rPr>
        <w:t xml:space="preserve"> </w:t>
      </w:r>
      <w:r>
        <w:rPr>
          <w:rFonts w:eastAsia="Times New Roman" w:cs="Times New Roman"/>
          <w:szCs w:val="24"/>
          <w:lang w:val="en-US"/>
        </w:rPr>
        <w:t>POLL</w:t>
      </w:r>
      <w:r>
        <w:rPr>
          <w:rFonts w:eastAsia="Times New Roman" w:cs="Times New Roman"/>
          <w:szCs w:val="24"/>
        </w:rPr>
        <w:t>»</w:t>
      </w:r>
      <w:r>
        <w:rPr>
          <w:rFonts w:eastAsia="Times New Roman" w:cs="Times New Roman"/>
          <w:szCs w:val="24"/>
        </w:rPr>
        <w:t>, μας έδινε σχεδόν δύο μονάδες πάνω από τον υποψήφιο του ΣΥΡΙΖΑ στην Αθήνα. Και δεν είναι έτσι τα πράγματα, δεν ε</w:t>
      </w:r>
      <w:r>
        <w:rPr>
          <w:rFonts w:eastAsia="Times New Roman" w:cs="Times New Roman"/>
          <w:szCs w:val="24"/>
        </w:rPr>
        <w:t xml:space="preserve">ίναι τόσο απλά. Για να δείτε τα πραγματικά ποσοστά, πρέπει να ανατρέξετε στις </w:t>
      </w:r>
      <w:proofErr w:type="spellStart"/>
      <w:r>
        <w:rPr>
          <w:rFonts w:eastAsia="Times New Roman" w:cs="Times New Roman"/>
          <w:szCs w:val="24"/>
        </w:rPr>
        <w:t>στοιχηματικές</w:t>
      </w:r>
      <w:proofErr w:type="spellEnd"/>
      <w:r>
        <w:rPr>
          <w:rFonts w:eastAsia="Times New Roman" w:cs="Times New Roman"/>
          <w:szCs w:val="24"/>
        </w:rPr>
        <w:t xml:space="preserve"> εταιρείες, που είναι οι εταιρείες που παίρνουν τα πραγματικά ποσοστά δημοσκοπήσεων και από εκεί δίνουν αποδόσεις. Διότι ο Μπόμπολας, που έχει τη μεγαλύτερη </w:t>
      </w:r>
      <w:proofErr w:type="spellStart"/>
      <w:r>
        <w:rPr>
          <w:rFonts w:eastAsia="Times New Roman" w:cs="Times New Roman"/>
          <w:szCs w:val="24"/>
        </w:rPr>
        <w:t>στοιχημα</w:t>
      </w:r>
      <w:r>
        <w:rPr>
          <w:rFonts w:eastAsia="Times New Roman" w:cs="Times New Roman"/>
          <w:szCs w:val="24"/>
        </w:rPr>
        <w:t>τική</w:t>
      </w:r>
      <w:proofErr w:type="spellEnd"/>
      <w:r>
        <w:rPr>
          <w:rFonts w:eastAsia="Times New Roman" w:cs="Times New Roman"/>
          <w:szCs w:val="24"/>
        </w:rPr>
        <w:t xml:space="preserve"> εταιρεία,</w:t>
      </w:r>
      <w:r w:rsidRPr="000A5304">
        <w:rPr>
          <w:rFonts w:eastAsia="Times New Roman" w:cs="Times New Roman"/>
          <w:szCs w:val="24"/>
        </w:rPr>
        <w:t xml:space="preserve"> </w:t>
      </w:r>
      <w:r>
        <w:rPr>
          <w:rFonts w:eastAsia="Times New Roman" w:cs="Times New Roman"/>
          <w:szCs w:val="24"/>
        </w:rPr>
        <w:t>δεν είναι κά</w:t>
      </w:r>
      <w:r>
        <w:rPr>
          <w:rFonts w:eastAsia="Times New Roman" w:cs="Times New Roman"/>
          <w:szCs w:val="24"/>
        </w:rPr>
        <w:lastRenderedPageBreak/>
        <w:t>ποιος τυχαίος. Ο Μπόμπολας έχει όλες τις πραγματικές δημοσκοπήσεις και στον δικό σας υποψήφιο, στον υποψήφιο του ΣΥΡΙΖΑ για τον Δήμο Αθηναίων δίνει σχεδόν τριπλάσια απόδοση απ’ ό,τι δίνει σε εμάς. Δηλαδή, αν βγει αυτός και εσύ πο</w:t>
      </w:r>
      <w:r>
        <w:rPr>
          <w:rFonts w:eastAsia="Times New Roman" w:cs="Times New Roman"/>
          <w:szCs w:val="24"/>
        </w:rPr>
        <w:t>ντάρεις σε αυτόν, θα πάρεις τριπλάσια λεφτά σε σχέση με την περίπτωση της δικής μας εκλογής.</w:t>
      </w:r>
    </w:p>
    <w:p w14:paraId="03A7326D" w14:textId="77777777" w:rsidR="00E615E6" w:rsidRDefault="00720F21">
      <w:pPr>
        <w:spacing w:after="0" w:line="600" w:lineRule="auto"/>
        <w:ind w:firstLine="720"/>
        <w:jc w:val="both"/>
        <w:rPr>
          <w:rFonts w:eastAsia="Times New Roman" w:cs="Times New Roman"/>
          <w:szCs w:val="24"/>
        </w:rPr>
      </w:pPr>
      <w:r>
        <w:rPr>
          <w:rFonts w:eastAsia="Times New Roman" w:cs="Times New Roman"/>
          <w:szCs w:val="24"/>
        </w:rPr>
        <w:t>Αυτό σημαίνει, αν τα βάλεις κάτω μαθηματικά, ότι είμαστε περί τις επτά μονάδες πάνω από τον ΣΥΡΙΖΑ στον Δήμο Αθηναίων, ότι περνάμε στον δεύτερο γύρο και αυτό θα εί</w:t>
      </w:r>
      <w:r>
        <w:rPr>
          <w:rFonts w:eastAsia="Times New Roman" w:cs="Times New Roman"/>
          <w:szCs w:val="24"/>
        </w:rPr>
        <w:t xml:space="preserve">ναι ένα τεράστιο χαστούκι στην </w:t>
      </w:r>
      <w:proofErr w:type="spellStart"/>
      <w:r>
        <w:rPr>
          <w:rFonts w:eastAsia="Times New Roman" w:cs="Times New Roman"/>
          <w:szCs w:val="24"/>
        </w:rPr>
        <w:t>εθνομηδενιστική</w:t>
      </w:r>
      <w:proofErr w:type="spellEnd"/>
      <w:r>
        <w:rPr>
          <w:rFonts w:eastAsia="Times New Roman" w:cs="Times New Roman"/>
          <w:szCs w:val="24"/>
        </w:rPr>
        <w:t xml:space="preserve"> πολιτική της παρούσας Κυβέρνησης, αλλά και της Νέας Δημοκρατίας, που δεν έχει καμμία διαφορά επί της ουσίας.</w:t>
      </w:r>
    </w:p>
    <w:p w14:paraId="03A7326E" w14:textId="77777777" w:rsidR="00E615E6" w:rsidRDefault="00720F21">
      <w:pPr>
        <w:spacing w:after="0" w:line="600" w:lineRule="auto"/>
        <w:ind w:firstLine="720"/>
        <w:jc w:val="both"/>
        <w:rPr>
          <w:rFonts w:eastAsia="Times New Roman" w:cs="Times New Roman"/>
          <w:szCs w:val="24"/>
        </w:rPr>
      </w:pPr>
      <w:r>
        <w:rPr>
          <w:rFonts w:eastAsia="Times New Roman" w:cs="Times New Roman"/>
          <w:szCs w:val="24"/>
        </w:rPr>
        <w:t>Γι’ αυτόν τον λόγο, η τροπολογία η οποία έρχεται σήμερα εδώ προς ψήφιση και αφορά τις επερχόμενες εκ</w:t>
      </w:r>
      <w:r>
        <w:rPr>
          <w:rFonts w:eastAsia="Times New Roman" w:cs="Times New Roman"/>
          <w:szCs w:val="24"/>
        </w:rPr>
        <w:t>λογές, είναι μια τροπολογία που εξυπηρετεί ένα σχέδιο νοθείας και το λέω αυτό μετά λόγου γνώσεως. Διπλασιάζετε τα εκλογικά τμήματα για να μην υπάρχει δυνατότητα εποπτείας σε όλα τα εκλογικά τμήματα. Θα μπορούσε πολύ εύκολα -γιατί δεν εξυπηρετεί καμμία λογι</w:t>
      </w:r>
      <w:r>
        <w:rPr>
          <w:rFonts w:eastAsia="Times New Roman" w:cs="Times New Roman"/>
          <w:szCs w:val="24"/>
        </w:rPr>
        <w:t xml:space="preserve">κή </w:t>
      </w:r>
      <w:r>
        <w:rPr>
          <w:rFonts w:eastAsia="Times New Roman" w:cs="Times New Roman"/>
          <w:szCs w:val="24"/>
        </w:rPr>
        <w:lastRenderedPageBreak/>
        <w:t xml:space="preserve">το να βάλετε δυο κάλπες για τους δήμους, μια κάλπη για το δημοτικό συμβούλιο, μια κάλπη για τα κοινοτικά συμβούλια- να γίνει όπως γινόταν παλιά, όπου υπήρχε ένα ψηφοδέλτιο, δήμαρχος, δημοτικοί σύμβουλοι και από κάτω </w:t>
      </w:r>
      <w:proofErr w:type="spellStart"/>
      <w:r>
        <w:rPr>
          <w:rFonts w:eastAsia="Times New Roman" w:cs="Times New Roman"/>
          <w:szCs w:val="24"/>
        </w:rPr>
        <w:t>διαμερισματικοί</w:t>
      </w:r>
      <w:proofErr w:type="spellEnd"/>
      <w:r>
        <w:rPr>
          <w:rFonts w:eastAsia="Times New Roman" w:cs="Times New Roman"/>
          <w:szCs w:val="24"/>
        </w:rPr>
        <w:t xml:space="preserve"> σύμβουλοι.</w:t>
      </w:r>
    </w:p>
    <w:p w14:paraId="03A7326F" w14:textId="77777777" w:rsidR="00E615E6" w:rsidRDefault="00720F21">
      <w:pPr>
        <w:spacing w:after="0" w:line="600" w:lineRule="auto"/>
        <w:ind w:firstLine="720"/>
        <w:jc w:val="both"/>
        <w:rPr>
          <w:rFonts w:eastAsia="Times New Roman" w:cs="Times New Roman"/>
          <w:szCs w:val="24"/>
        </w:rPr>
      </w:pPr>
      <w:r>
        <w:rPr>
          <w:rFonts w:eastAsia="Times New Roman" w:cs="Times New Roman"/>
          <w:szCs w:val="24"/>
        </w:rPr>
        <w:t xml:space="preserve">Αν είχατε </w:t>
      </w:r>
      <w:r>
        <w:rPr>
          <w:rFonts w:eastAsia="Times New Roman" w:cs="Times New Roman"/>
          <w:szCs w:val="24"/>
        </w:rPr>
        <w:t>σκοπό να αλλάξετε κάτι στη διαχείριση των δήμων και να δώσετε περισσότερες εξουσίες στα κοινοτικά συμβούλια, βεβαίως να το συζητήσουμε, αλλά εδώ επί της ουσίας τα κοινοτικά συμβούλια θα έχουν τον ρόλο γλάστρας στη λειτουργία των δήμων και αντ’ αυτού, βάζετ</w:t>
      </w:r>
      <w:r>
        <w:rPr>
          <w:rFonts w:eastAsia="Times New Roman" w:cs="Times New Roman"/>
          <w:szCs w:val="24"/>
        </w:rPr>
        <w:t>ε δύο κάλπες και άλλες δύο κάλπες για περιφέρεια και ευρωεκλογές. Εκεί θα χάνεται η μπάλα κυριολεκτικά. Θα σπάσετε τα εκλογικά τμήματα στα δύο. Θα χρειάζεται διπλάσιος αριθμός εποπτών για να ελέγξει το σχέδιο νοθείας το οποίο οργανώνετε και γι’ αυτό βάζετε</w:t>
      </w:r>
      <w:r>
        <w:rPr>
          <w:rFonts w:eastAsia="Times New Roman" w:cs="Times New Roman"/>
          <w:szCs w:val="24"/>
        </w:rPr>
        <w:t xml:space="preserve"> δημοσίους υπαλλήλους, υπαλλήλους των περιφερειών να κάνουν το έργο που κάνουν οι δικηγόροι, γιατί αυτοί είναι «δικά σας παιδιά» και θα μπορέσετε πολύ εύκολα μέσω των «δικών σας παιδιών» να εξυπηρετήσετε τα παράνομα σχέδιά σας, τα ίδια σχέδια βεβαίως </w:t>
      </w:r>
      <w:r>
        <w:rPr>
          <w:rFonts w:eastAsia="Times New Roman" w:cs="Times New Roman"/>
          <w:szCs w:val="24"/>
        </w:rPr>
        <w:lastRenderedPageBreak/>
        <w:t>που ε</w:t>
      </w:r>
      <w:r>
        <w:rPr>
          <w:rFonts w:eastAsia="Times New Roman" w:cs="Times New Roman"/>
          <w:szCs w:val="24"/>
        </w:rPr>
        <w:t>ξυπηρετούνται από τη συνωμοσία της σιωπής για τις θέσεις της Χρυσής Αυγής.</w:t>
      </w:r>
    </w:p>
    <w:p w14:paraId="03A73270" w14:textId="77777777" w:rsidR="00E615E6" w:rsidRDefault="00720F21">
      <w:pPr>
        <w:spacing w:after="0" w:line="600" w:lineRule="auto"/>
        <w:ind w:firstLine="720"/>
        <w:jc w:val="both"/>
        <w:rPr>
          <w:rFonts w:eastAsia="Times New Roman" w:cs="Times New Roman"/>
          <w:szCs w:val="24"/>
        </w:rPr>
      </w:pPr>
      <w:r>
        <w:rPr>
          <w:rFonts w:eastAsia="Times New Roman" w:cs="Times New Roman"/>
          <w:szCs w:val="24"/>
        </w:rPr>
        <w:t xml:space="preserve">Εγώ είδα ότι την Κυριακή βγήκαν όλοι ενωμένοι οι υποψήφιοι δήμαρχοι του αντισυνταγματικού τόξου, από Νέα Δημοκρατία μέχρι αναρχικούς και </w:t>
      </w:r>
      <w:proofErr w:type="spellStart"/>
      <w:r>
        <w:rPr>
          <w:rFonts w:eastAsia="Times New Roman" w:cs="Times New Roman"/>
          <w:szCs w:val="24"/>
        </w:rPr>
        <w:t>αντιεξουσιαστές</w:t>
      </w:r>
      <w:proofErr w:type="spellEnd"/>
      <w:r>
        <w:rPr>
          <w:rFonts w:eastAsia="Times New Roman" w:cs="Times New Roman"/>
          <w:szCs w:val="24"/>
        </w:rPr>
        <w:t xml:space="preserve"> στο </w:t>
      </w:r>
      <w:r>
        <w:rPr>
          <w:rFonts w:eastAsia="Times New Roman" w:cs="Times New Roman"/>
          <w:szCs w:val="24"/>
        </w:rPr>
        <w:t>«</w:t>
      </w:r>
      <w:proofErr w:type="spellStart"/>
      <w:r>
        <w:rPr>
          <w:rFonts w:eastAsia="Times New Roman" w:cs="Times New Roman"/>
          <w:szCs w:val="24"/>
        </w:rPr>
        <w:t>Σεράφειο</w:t>
      </w:r>
      <w:proofErr w:type="spellEnd"/>
      <w:r>
        <w:rPr>
          <w:rFonts w:eastAsia="Times New Roman" w:cs="Times New Roman"/>
          <w:szCs w:val="24"/>
        </w:rPr>
        <w:t>»</w:t>
      </w:r>
      <w:r>
        <w:rPr>
          <w:rFonts w:eastAsia="Times New Roman" w:cs="Times New Roman"/>
          <w:szCs w:val="24"/>
        </w:rPr>
        <w:t xml:space="preserve"> </w:t>
      </w:r>
      <w:r>
        <w:rPr>
          <w:rFonts w:eastAsia="Times New Roman" w:cs="Times New Roman"/>
          <w:szCs w:val="24"/>
        </w:rPr>
        <w:t>κολυμβητήριο»</w:t>
      </w:r>
      <w:r>
        <w:rPr>
          <w:rFonts w:eastAsia="Times New Roman" w:cs="Times New Roman"/>
          <w:szCs w:val="24"/>
        </w:rPr>
        <w:t>, να λένε πώς θα πολεμήσουν τον ρατσισμό.</w:t>
      </w:r>
    </w:p>
    <w:p w14:paraId="03A73271" w14:textId="77777777" w:rsidR="00E615E6" w:rsidRDefault="00720F21">
      <w:pPr>
        <w:spacing w:after="0" w:line="600" w:lineRule="auto"/>
        <w:ind w:firstLine="720"/>
        <w:jc w:val="both"/>
        <w:rPr>
          <w:rFonts w:eastAsia="Times New Roman" w:cs="Times New Roman"/>
          <w:szCs w:val="24"/>
        </w:rPr>
      </w:pPr>
      <w:r>
        <w:rPr>
          <w:rFonts w:eastAsia="Times New Roman" w:cs="Times New Roman"/>
          <w:szCs w:val="24"/>
        </w:rPr>
        <w:t xml:space="preserve">Ο μόνος ρατσισμός που υπάρχει στην Ελλάδα -και αυτόν τον ρατσισμό η Χρυσή Αυγή τον πολεμά- είναι ο ρατσισμός κατά των Ελλήνων, που ακόμα και στους δήμους εκδηλώνεται αυτός ο ρατσισμός, όταν ο Έλληνας δεν μπορεί να </w:t>
      </w:r>
      <w:r>
        <w:rPr>
          <w:rFonts w:eastAsia="Times New Roman" w:cs="Times New Roman"/>
          <w:szCs w:val="24"/>
        </w:rPr>
        <w:t>πάει το παιδάκι του στον παιδικό σταθμό, γιατί ο αλλοδαπός κάνει «μαύρα» μεροκάματα, κάνει ψευδείς δηλώσεις στην εφορία -αν κάνει- και έχει προνόμια και επί αυτού του θέματος. Σε όλες τις παροχές των δήμων είναι προνομιούχοι αλλοδαποί και ο Έλληνας είναι σ</w:t>
      </w:r>
      <w:r>
        <w:rPr>
          <w:rFonts w:eastAsia="Times New Roman" w:cs="Times New Roman"/>
          <w:szCs w:val="24"/>
        </w:rPr>
        <w:t>ε δεύτερη μοίρα.</w:t>
      </w:r>
    </w:p>
    <w:p w14:paraId="03A73272" w14:textId="77777777" w:rsidR="00E615E6" w:rsidRDefault="00720F21">
      <w:pPr>
        <w:spacing w:after="0" w:line="600" w:lineRule="auto"/>
        <w:ind w:firstLine="720"/>
        <w:jc w:val="both"/>
        <w:rPr>
          <w:rFonts w:eastAsia="Times New Roman" w:cs="Times New Roman"/>
          <w:szCs w:val="24"/>
        </w:rPr>
      </w:pPr>
      <w:r>
        <w:rPr>
          <w:rFonts w:eastAsia="Times New Roman" w:cs="Times New Roman"/>
          <w:szCs w:val="24"/>
        </w:rPr>
        <w:t>Θα κλείσω με αυτό. Στόχος μας, παρά το οργανωμένο σχέδιο αλλοίωσης του εκλογικού αποτελέσματος μέσω της απόδοσης ψήφου σε αλλοδαπούς, παρά το οργανωμένο σχέδιο ε</w:t>
      </w:r>
      <w:r>
        <w:rPr>
          <w:rFonts w:eastAsia="Times New Roman" w:cs="Times New Roman"/>
          <w:szCs w:val="24"/>
        </w:rPr>
        <w:lastRenderedPageBreak/>
        <w:t>κλογικής νοθείας μέσω των σημερινών τροπολογιών, σας βεβαιώνω ότι η Χρυσή Αυγή</w:t>
      </w:r>
      <w:r>
        <w:rPr>
          <w:rFonts w:eastAsia="Times New Roman" w:cs="Times New Roman"/>
          <w:szCs w:val="24"/>
        </w:rPr>
        <w:t xml:space="preserve"> θα είναι στον δεύτερο γύρο των δημοτικών εκλογών για την Αθήνα, θα συντρίψουμε τον υποψήφιό σας και την </w:t>
      </w:r>
      <w:proofErr w:type="spellStart"/>
      <w:r>
        <w:rPr>
          <w:rFonts w:eastAsia="Times New Roman" w:cs="Times New Roman"/>
          <w:szCs w:val="24"/>
        </w:rPr>
        <w:t>εθνομηδενιστική</w:t>
      </w:r>
      <w:proofErr w:type="spellEnd"/>
      <w:r>
        <w:rPr>
          <w:rFonts w:eastAsia="Times New Roman" w:cs="Times New Roman"/>
          <w:szCs w:val="24"/>
        </w:rPr>
        <w:t xml:space="preserve"> Αριστερά και μετά θα πάμε στον δεύτερο γύρο για την τελική αναμέτρηση με την </w:t>
      </w:r>
      <w:proofErr w:type="spellStart"/>
      <w:r>
        <w:rPr>
          <w:rFonts w:eastAsia="Times New Roman" w:cs="Times New Roman"/>
          <w:szCs w:val="24"/>
        </w:rPr>
        <w:t>εθνομηδενιστική</w:t>
      </w:r>
      <w:proofErr w:type="spellEnd"/>
      <w:r>
        <w:rPr>
          <w:rFonts w:eastAsia="Times New Roman" w:cs="Times New Roman"/>
          <w:szCs w:val="24"/>
        </w:rPr>
        <w:t xml:space="preserve"> </w:t>
      </w:r>
      <w:proofErr w:type="spellStart"/>
      <w:r>
        <w:rPr>
          <w:rFonts w:eastAsia="Times New Roman" w:cs="Times New Roman"/>
          <w:szCs w:val="24"/>
        </w:rPr>
        <w:t>ψευτοδεξιά</w:t>
      </w:r>
      <w:proofErr w:type="spellEnd"/>
      <w:r>
        <w:rPr>
          <w:rFonts w:eastAsia="Times New Roman" w:cs="Times New Roman"/>
          <w:szCs w:val="24"/>
        </w:rPr>
        <w:t>. Εκεί, ακόμα και αν ενωθείτε κα</w:t>
      </w:r>
      <w:r>
        <w:rPr>
          <w:rFonts w:eastAsia="Times New Roman" w:cs="Times New Roman"/>
          <w:szCs w:val="24"/>
        </w:rPr>
        <w:t>ι βλέπουμε φαινόμενα ο ΣΥΡΙΖΑ να λέει «ψηφίστε τον Νεοδημοκράτη», δεν θα έχουμε πει τον τελευταίο μας λόγο, γιατί εκεί δεν θα αποφασίζουν τα κομματικά επιτελεία ούτε οι ψηφοφόροι είναι πρόβατα. Εκεί τον τελευταίο λόγο θα τον έχει ο λαός της Αθήνας και θα σ</w:t>
      </w:r>
      <w:r>
        <w:rPr>
          <w:rFonts w:eastAsia="Times New Roman" w:cs="Times New Roman"/>
          <w:szCs w:val="24"/>
        </w:rPr>
        <w:t xml:space="preserve">ας δώσει μια πολύ ισχυρή απάντηση ενάντια στην </w:t>
      </w:r>
      <w:proofErr w:type="spellStart"/>
      <w:r>
        <w:rPr>
          <w:rFonts w:eastAsia="Times New Roman" w:cs="Times New Roman"/>
          <w:szCs w:val="24"/>
        </w:rPr>
        <w:t>εθνομηδενιστική</w:t>
      </w:r>
      <w:proofErr w:type="spellEnd"/>
      <w:r>
        <w:rPr>
          <w:rFonts w:eastAsia="Times New Roman" w:cs="Times New Roman"/>
          <w:szCs w:val="24"/>
        </w:rPr>
        <w:t xml:space="preserve"> σας πολιτική.</w:t>
      </w:r>
    </w:p>
    <w:p w14:paraId="03A73273" w14:textId="77777777" w:rsidR="00E615E6" w:rsidRDefault="00720F21">
      <w:pPr>
        <w:spacing w:after="0" w:line="600" w:lineRule="auto"/>
        <w:ind w:firstLine="720"/>
        <w:jc w:val="both"/>
        <w:rPr>
          <w:rFonts w:eastAsia="Times New Roman" w:cs="Times New Roman"/>
          <w:szCs w:val="24"/>
        </w:rPr>
      </w:pPr>
      <w:r>
        <w:rPr>
          <w:rFonts w:eastAsia="Times New Roman" w:cs="Times New Roman"/>
          <w:szCs w:val="24"/>
        </w:rPr>
        <w:t>Ευχαριστώ.</w:t>
      </w:r>
    </w:p>
    <w:p w14:paraId="03A73274" w14:textId="77777777" w:rsidR="00E615E6" w:rsidRDefault="00720F21">
      <w:pPr>
        <w:spacing w:after="0" w:line="600" w:lineRule="auto"/>
        <w:ind w:firstLine="709"/>
        <w:jc w:val="center"/>
        <w:rPr>
          <w:rFonts w:eastAsia="Times New Roman" w:cs="Times New Roman"/>
          <w:szCs w:val="24"/>
        </w:rPr>
      </w:pPr>
      <w:r w:rsidRPr="00D11986">
        <w:rPr>
          <w:rFonts w:eastAsia="Times New Roman" w:cs="Times New Roman"/>
          <w:szCs w:val="24"/>
        </w:rPr>
        <w:t>(Χειροκροτήματα από την πτέρυγα της Χρυσής Αυγής)</w:t>
      </w:r>
    </w:p>
    <w:p w14:paraId="03A73275" w14:textId="77777777" w:rsidR="00E615E6" w:rsidRDefault="00720F21">
      <w:pPr>
        <w:spacing w:after="0" w:line="600" w:lineRule="auto"/>
        <w:ind w:firstLine="720"/>
        <w:jc w:val="both"/>
        <w:rPr>
          <w:rFonts w:eastAsia="Times New Roman" w:cs="Times New Roman"/>
          <w:szCs w:val="24"/>
        </w:rPr>
      </w:pPr>
      <w:r w:rsidRPr="003A2408">
        <w:rPr>
          <w:rFonts w:eastAsia="Times New Roman" w:cs="Times New Roman"/>
          <w:b/>
          <w:szCs w:val="24"/>
        </w:rPr>
        <w:t>ΠΡΟΕΔΡΕΥΩΝ (Μάριος Γεωργιάδης):</w:t>
      </w:r>
      <w:r w:rsidRPr="003A2408">
        <w:rPr>
          <w:rFonts w:eastAsia="Times New Roman" w:cs="Times New Roman"/>
          <w:szCs w:val="24"/>
        </w:rPr>
        <w:t xml:space="preserve"> </w:t>
      </w:r>
      <w:r w:rsidRPr="004D1F57">
        <w:rPr>
          <w:rFonts w:eastAsia="Times New Roman" w:cs="Times New Roman"/>
          <w:szCs w:val="24"/>
        </w:rPr>
        <w:t xml:space="preserve">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w:t>
      </w:r>
      <w:r w:rsidRPr="004D1F57">
        <w:rPr>
          <w:rFonts w:eastAsia="Times New Roman" w:cs="Times New Roman"/>
          <w:szCs w:val="24"/>
        </w:rPr>
        <w:lastRenderedPageBreak/>
        <w:t xml:space="preserve">του κτηρίου και </w:t>
      </w:r>
      <w:r w:rsidRPr="004D1F57">
        <w:rPr>
          <w:rFonts w:eastAsia="Times New Roman" w:cs="Times New Roman"/>
          <w:szCs w:val="24"/>
        </w:rPr>
        <w:t xml:space="preserve">τον τρόπο οργάνωσης και λειτουργίας της Βουλής, τριάντα </w:t>
      </w:r>
      <w:r>
        <w:rPr>
          <w:rFonts w:eastAsia="Times New Roman" w:cs="Times New Roman"/>
          <w:szCs w:val="24"/>
        </w:rPr>
        <w:t>δύο</w:t>
      </w:r>
      <w:r w:rsidRPr="004D1F57">
        <w:rPr>
          <w:rFonts w:eastAsia="Times New Roman" w:cs="Times New Roman"/>
          <w:szCs w:val="24"/>
        </w:rPr>
        <w:t xml:space="preserve"> μαθητές και μαθήτριες και τ</w:t>
      </w:r>
      <w:r>
        <w:rPr>
          <w:rFonts w:eastAsia="Times New Roman" w:cs="Times New Roman"/>
          <w:szCs w:val="24"/>
        </w:rPr>
        <w:t>ρεις</w:t>
      </w:r>
      <w:r w:rsidRPr="004D1F57">
        <w:rPr>
          <w:rFonts w:eastAsia="Times New Roman" w:cs="Times New Roman"/>
          <w:szCs w:val="24"/>
        </w:rPr>
        <w:t xml:space="preserve"> εκπαιδευτικοί συνοδοί από το 2</w:t>
      </w:r>
      <w:r>
        <w:rPr>
          <w:rFonts w:eastAsia="Times New Roman" w:cs="Times New Roman"/>
          <w:szCs w:val="24"/>
        </w:rPr>
        <w:t>7</w:t>
      </w:r>
      <w:r w:rsidRPr="009249F6">
        <w:rPr>
          <w:rFonts w:eastAsia="Times New Roman" w:cs="Times New Roman"/>
          <w:szCs w:val="24"/>
          <w:vertAlign w:val="superscript"/>
        </w:rPr>
        <w:t>ο</w:t>
      </w:r>
      <w:r w:rsidRPr="004D1F57">
        <w:rPr>
          <w:rFonts w:eastAsia="Times New Roman" w:cs="Times New Roman"/>
          <w:szCs w:val="24"/>
        </w:rPr>
        <w:t xml:space="preserve"> Δημοτικό Σχολείο </w:t>
      </w:r>
      <w:r>
        <w:rPr>
          <w:rFonts w:eastAsia="Times New Roman" w:cs="Times New Roman"/>
          <w:szCs w:val="24"/>
        </w:rPr>
        <w:t>Βόλου</w:t>
      </w:r>
      <w:r w:rsidRPr="004D1F57">
        <w:rPr>
          <w:rFonts w:eastAsia="Times New Roman" w:cs="Times New Roman"/>
          <w:szCs w:val="24"/>
        </w:rPr>
        <w:t>.</w:t>
      </w:r>
    </w:p>
    <w:p w14:paraId="03A73276" w14:textId="77777777" w:rsidR="00E615E6" w:rsidRDefault="00720F21">
      <w:pPr>
        <w:spacing w:after="0" w:line="600" w:lineRule="auto"/>
        <w:ind w:firstLine="720"/>
        <w:jc w:val="both"/>
        <w:rPr>
          <w:rFonts w:eastAsia="Times New Roman" w:cs="Times New Roman"/>
          <w:szCs w:val="24"/>
        </w:rPr>
      </w:pPr>
      <w:r w:rsidRPr="004D1F57">
        <w:rPr>
          <w:rFonts w:eastAsia="Times New Roman" w:cs="Times New Roman"/>
          <w:szCs w:val="24"/>
        </w:rPr>
        <w:t xml:space="preserve">Η Βουλή </w:t>
      </w:r>
      <w:r>
        <w:rPr>
          <w:rFonts w:eastAsia="Times New Roman" w:cs="Times New Roman"/>
          <w:szCs w:val="24"/>
        </w:rPr>
        <w:t>σάς</w:t>
      </w:r>
      <w:r w:rsidRPr="004D1F57">
        <w:rPr>
          <w:rFonts w:eastAsia="Times New Roman" w:cs="Times New Roman"/>
          <w:szCs w:val="24"/>
        </w:rPr>
        <w:t xml:space="preserve"> καλωσορίζει.</w:t>
      </w:r>
    </w:p>
    <w:p w14:paraId="03A73277" w14:textId="77777777" w:rsidR="00E615E6" w:rsidRDefault="00720F21">
      <w:pPr>
        <w:spacing w:after="0" w:line="600" w:lineRule="auto"/>
        <w:ind w:firstLine="709"/>
        <w:jc w:val="center"/>
        <w:rPr>
          <w:rFonts w:eastAsia="Times New Roman" w:cs="Times New Roman"/>
          <w:szCs w:val="24"/>
        </w:rPr>
      </w:pPr>
      <w:r w:rsidRPr="004D1F57">
        <w:rPr>
          <w:rFonts w:eastAsia="Times New Roman" w:cs="Times New Roman"/>
          <w:szCs w:val="24"/>
        </w:rPr>
        <w:t>(Χειροκροτήματα απ</w:t>
      </w:r>
      <w:r>
        <w:rPr>
          <w:rFonts w:eastAsia="Times New Roman" w:cs="Times New Roman"/>
          <w:szCs w:val="24"/>
        </w:rPr>
        <w:t>’</w:t>
      </w:r>
      <w:r w:rsidRPr="004D1F57">
        <w:rPr>
          <w:rFonts w:eastAsia="Times New Roman" w:cs="Times New Roman"/>
          <w:szCs w:val="24"/>
        </w:rPr>
        <w:t xml:space="preserve"> όλες τις πτέρυγες της Βουλής)</w:t>
      </w:r>
    </w:p>
    <w:p w14:paraId="03A73278" w14:textId="77777777" w:rsidR="00E615E6" w:rsidRDefault="00720F21">
      <w:pPr>
        <w:spacing w:after="0" w:line="600" w:lineRule="auto"/>
        <w:ind w:firstLine="720"/>
        <w:contextualSpacing/>
        <w:jc w:val="both"/>
        <w:rPr>
          <w:rFonts w:eastAsia="Times New Roman" w:cs="Times New Roman"/>
          <w:szCs w:val="24"/>
        </w:rPr>
      </w:pPr>
      <w:r>
        <w:rPr>
          <w:rFonts w:eastAsia="Times New Roman" w:cs="Times New Roman"/>
          <w:szCs w:val="24"/>
        </w:rPr>
        <w:t xml:space="preserve">Ο κ. </w:t>
      </w:r>
      <w:proofErr w:type="spellStart"/>
      <w:r>
        <w:rPr>
          <w:rFonts w:eastAsia="Times New Roman" w:cs="Times New Roman"/>
          <w:szCs w:val="24"/>
        </w:rPr>
        <w:t>Γκιόλας</w:t>
      </w:r>
      <w:proofErr w:type="spellEnd"/>
      <w:r>
        <w:rPr>
          <w:rFonts w:eastAsia="Times New Roman" w:cs="Times New Roman"/>
          <w:szCs w:val="24"/>
        </w:rPr>
        <w:t xml:space="preserve"> από την </w:t>
      </w:r>
      <w:r>
        <w:rPr>
          <w:rFonts w:eastAsia="Times New Roman" w:cs="Times New Roman"/>
          <w:szCs w:val="24"/>
        </w:rPr>
        <w:t>Κοινοβουλευτική Ομάδα του ΣΥΡΙΖΑ έχει τον λόγο για επτά λεπτά και ακολουθεί ο Κοινοβουλευτικός Εκπρόσωπος της Δημοκρατικής Συμπαράταξης, ο κ. Παπαθεοδώρου.</w:t>
      </w:r>
    </w:p>
    <w:p w14:paraId="03A73279" w14:textId="77777777" w:rsidR="00E615E6" w:rsidRDefault="00720F21">
      <w:pPr>
        <w:spacing w:after="0" w:line="600" w:lineRule="auto"/>
        <w:ind w:firstLine="720"/>
        <w:contextualSpacing/>
        <w:jc w:val="both"/>
        <w:rPr>
          <w:rFonts w:eastAsia="Times New Roman" w:cs="Times New Roman"/>
          <w:szCs w:val="24"/>
        </w:rPr>
      </w:pPr>
      <w:r>
        <w:rPr>
          <w:rFonts w:eastAsia="Times New Roman" w:cs="Times New Roman"/>
          <w:szCs w:val="24"/>
        </w:rPr>
        <w:t>Ορίστε, έχετε τον λόγο.</w:t>
      </w:r>
    </w:p>
    <w:p w14:paraId="03A7327A" w14:textId="77777777" w:rsidR="00E615E6" w:rsidRDefault="00720F21">
      <w:pPr>
        <w:spacing w:after="0" w:line="600" w:lineRule="auto"/>
        <w:ind w:firstLine="720"/>
        <w:contextualSpacing/>
        <w:jc w:val="both"/>
        <w:rPr>
          <w:rFonts w:eastAsia="Times New Roman" w:cs="Times New Roman"/>
          <w:szCs w:val="24"/>
        </w:rPr>
      </w:pPr>
      <w:r>
        <w:rPr>
          <w:rFonts w:eastAsia="Times New Roman" w:cs="Times New Roman"/>
          <w:b/>
          <w:szCs w:val="24"/>
        </w:rPr>
        <w:t>ΙΩΑΝΝΗΣ ΓΚΙΟΛΑΣ:</w:t>
      </w:r>
      <w:r>
        <w:rPr>
          <w:rFonts w:eastAsia="Times New Roman" w:cs="Times New Roman"/>
          <w:szCs w:val="24"/>
        </w:rPr>
        <w:t xml:space="preserve"> Ευχαριστώ, κύριε Πρόεδρε.</w:t>
      </w:r>
    </w:p>
    <w:p w14:paraId="03A7327B" w14:textId="77777777" w:rsidR="00E615E6" w:rsidRDefault="00720F21">
      <w:pPr>
        <w:spacing w:after="0" w:line="600" w:lineRule="auto"/>
        <w:ind w:firstLine="720"/>
        <w:contextualSpacing/>
        <w:jc w:val="both"/>
        <w:rPr>
          <w:rFonts w:eastAsia="Times New Roman" w:cs="Times New Roman"/>
          <w:szCs w:val="24"/>
        </w:rPr>
      </w:pPr>
      <w:r>
        <w:rPr>
          <w:rFonts w:eastAsia="Times New Roman" w:cs="Times New Roman"/>
          <w:szCs w:val="24"/>
        </w:rPr>
        <w:t>Οφείλουμε μια απάντηση για το θέμ</w:t>
      </w:r>
      <w:r>
        <w:rPr>
          <w:rFonts w:eastAsia="Times New Roman" w:cs="Times New Roman"/>
          <w:szCs w:val="24"/>
        </w:rPr>
        <w:t>α «Νεοφιλελευθερισμός και Νέα Δημοκρατία».</w:t>
      </w:r>
    </w:p>
    <w:p w14:paraId="03A7327C" w14:textId="77777777" w:rsidR="00E615E6" w:rsidRDefault="00720F21">
      <w:pPr>
        <w:spacing w:after="0" w:line="600" w:lineRule="auto"/>
        <w:ind w:firstLine="720"/>
        <w:contextualSpacing/>
        <w:jc w:val="both"/>
        <w:rPr>
          <w:rFonts w:eastAsia="Times New Roman" w:cs="Times New Roman"/>
          <w:szCs w:val="24"/>
        </w:rPr>
      </w:pPr>
      <w:r>
        <w:rPr>
          <w:rFonts w:eastAsia="Times New Roman" w:cs="Times New Roman"/>
          <w:szCs w:val="24"/>
        </w:rPr>
        <w:t xml:space="preserve">Το αν εγκολπώθηκε, όπως αναφέρθηκε βέβαια ο Κοινοβουλευτικός σας Εκπρόσωπος, η παράταξή σας, κύριε </w:t>
      </w:r>
      <w:proofErr w:type="spellStart"/>
      <w:r>
        <w:rPr>
          <w:rFonts w:eastAsia="Times New Roman" w:cs="Times New Roman"/>
          <w:szCs w:val="24"/>
        </w:rPr>
        <w:t>Δένδια</w:t>
      </w:r>
      <w:proofErr w:type="spellEnd"/>
      <w:r>
        <w:rPr>
          <w:rFonts w:eastAsia="Times New Roman" w:cs="Times New Roman"/>
          <w:szCs w:val="24"/>
        </w:rPr>
        <w:t xml:space="preserve">, τον νεοφιλελευθερισμό στην Ελλάδα και αμιγώς η Νέα Δημοκρατία, αλλά και παρέα με τους </w:t>
      </w:r>
      <w:proofErr w:type="spellStart"/>
      <w:r>
        <w:rPr>
          <w:rFonts w:eastAsia="Times New Roman" w:cs="Times New Roman"/>
          <w:szCs w:val="24"/>
        </w:rPr>
        <w:t>συγκυβερνήσαντές</w:t>
      </w:r>
      <w:proofErr w:type="spellEnd"/>
      <w:r>
        <w:rPr>
          <w:rFonts w:eastAsia="Times New Roman" w:cs="Times New Roman"/>
          <w:szCs w:val="24"/>
        </w:rPr>
        <w:t xml:space="preserve"> σας</w:t>
      </w:r>
      <w:r>
        <w:rPr>
          <w:rFonts w:eastAsia="Times New Roman" w:cs="Times New Roman"/>
          <w:szCs w:val="24"/>
        </w:rPr>
        <w:t>, υπήρξε</w:t>
      </w:r>
      <w:r>
        <w:rPr>
          <w:rFonts w:eastAsia="Times New Roman" w:cs="Times New Roman"/>
          <w:szCs w:val="24"/>
        </w:rPr>
        <w:t>,</w:t>
      </w:r>
      <w:r>
        <w:rPr>
          <w:rFonts w:eastAsia="Times New Roman" w:cs="Times New Roman"/>
          <w:szCs w:val="24"/>
        </w:rPr>
        <w:t xml:space="preserve"> και υπήρξε υποστηριζόμενος, ενισχυόμενος και βοηθούμενος από το κράτος.</w:t>
      </w:r>
    </w:p>
    <w:p w14:paraId="03A7327D" w14:textId="77777777" w:rsidR="00E615E6" w:rsidRDefault="00720F21">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Χαρακτηριστικά παραδείγματα με αφορμή και το παρόν νομοσχέδιο: Εργολαβίες μισθωτής εργασίας στην τοπική αυτοδιοίκηση. Τίνος επιλογή ήταν; Στην υγεία, τα νοσοκομεία, τα τρόφιμ</w:t>
      </w:r>
      <w:r>
        <w:rPr>
          <w:rFonts w:eastAsia="Times New Roman" w:cs="Times New Roman"/>
          <w:szCs w:val="24"/>
        </w:rPr>
        <w:t>α, τα πλυντήρια, η καθαριότητα, ομοίως σε εργολάβους που κερδοσκοπούσαν.</w:t>
      </w:r>
    </w:p>
    <w:p w14:paraId="03A7327E" w14:textId="77777777" w:rsidR="00E615E6" w:rsidRDefault="00720F21">
      <w:pPr>
        <w:spacing w:after="0" w:line="600" w:lineRule="auto"/>
        <w:ind w:firstLine="720"/>
        <w:contextualSpacing/>
        <w:jc w:val="both"/>
        <w:rPr>
          <w:rFonts w:eastAsia="Times New Roman" w:cs="Times New Roman"/>
          <w:szCs w:val="24"/>
        </w:rPr>
      </w:pPr>
      <w:r>
        <w:rPr>
          <w:rFonts w:eastAsia="Times New Roman" w:cs="Times New Roman"/>
          <w:szCs w:val="24"/>
        </w:rPr>
        <w:t xml:space="preserve">Τις ανέχθηκε ή όχι η παράταξή σας, κύριοι συνάδελφοι; Όμως, πιθανόν λέτε, εξοβελίζοντας βέβαια και τον κακό νεοφιλελευθερισμό και τη σχολή του </w:t>
      </w:r>
      <w:proofErr w:type="spellStart"/>
      <w:r>
        <w:rPr>
          <w:rFonts w:eastAsia="Times New Roman" w:cs="Times New Roman"/>
          <w:szCs w:val="24"/>
        </w:rPr>
        <w:t>Σικάγου</w:t>
      </w:r>
      <w:proofErr w:type="spellEnd"/>
      <w:r>
        <w:rPr>
          <w:rFonts w:eastAsia="Times New Roman" w:cs="Times New Roman"/>
          <w:szCs w:val="24"/>
        </w:rPr>
        <w:t>, που τουλάχιστον αυτό το παραδέχ</w:t>
      </w:r>
      <w:r>
        <w:rPr>
          <w:rFonts w:eastAsia="Times New Roman" w:cs="Times New Roman"/>
          <w:szCs w:val="24"/>
        </w:rPr>
        <w:t xml:space="preserve">θηκε ο κ. </w:t>
      </w:r>
      <w:proofErr w:type="spellStart"/>
      <w:r>
        <w:rPr>
          <w:rFonts w:eastAsia="Times New Roman" w:cs="Times New Roman"/>
          <w:szCs w:val="24"/>
        </w:rPr>
        <w:t>Δένδιας</w:t>
      </w:r>
      <w:proofErr w:type="spellEnd"/>
      <w:r>
        <w:rPr>
          <w:rFonts w:eastAsia="Times New Roman" w:cs="Times New Roman"/>
          <w:szCs w:val="24"/>
        </w:rPr>
        <w:t xml:space="preserve"> -και δεν θα διαφωνήσω- ότι σβήνει πλέον. Τώρα, όμως, ο Αρχηγός σας δεν είναι αυτός που κλείνει το μάτι, αποδέχεται και ενθαρρύνει την ιδιωτική ασφάλιση τύπου </w:t>
      </w:r>
      <w:proofErr w:type="spellStart"/>
      <w:r>
        <w:rPr>
          <w:rFonts w:eastAsia="Times New Roman" w:cs="Times New Roman"/>
          <w:szCs w:val="24"/>
        </w:rPr>
        <w:t>Πινοσέτ</w:t>
      </w:r>
      <w:proofErr w:type="spellEnd"/>
      <w:r>
        <w:rPr>
          <w:rFonts w:eastAsia="Times New Roman" w:cs="Times New Roman"/>
          <w:szCs w:val="24"/>
        </w:rPr>
        <w:t>; Δεν είναι αυτός που βγαίνει έξω στις ασφαλιστικές εταιρείες και υπόσχετ</w:t>
      </w:r>
      <w:r>
        <w:rPr>
          <w:rFonts w:eastAsia="Times New Roman" w:cs="Times New Roman"/>
          <w:szCs w:val="24"/>
        </w:rPr>
        <w:t>αι παροχή υπηρεσιών υγείας όχι συμπληρωματικά, αλλά κυρίως, αναφερόμενος πάντα στην ιδιωτική πρωτοβουλία; Να μην αναλύσουμε και τις εργολαβίες των μεγάλων δημόσιων έργων, για τα οποία καρπώθηκε τόσα και τόσα υπερκέρδη το μεγάλο κεφάλαιο.</w:t>
      </w:r>
    </w:p>
    <w:p w14:paraId="03A7327F" w14:textId="77777777" w:rsidR="00E615E6" w:rsidRDefault="00720F21">
      <w:pPr>
        <w:spacing w:after="0" w:line="600" w:lineRule="auto"/>
        <w:ind w:firstLine="720"/>
        <w:contextualSpacing/>
        <w:jc w:val="both"/>
        <w:rPr>
          <w:rFonts w:eastAsia="Times New Roman" w:cs="Times New Roman"/>
          <w:szCs w:val="24"/>
        </w:rPr>
      </w:pPr>
      <w:r>
        <w:rPr>
          <w:rFonts w:eastAsia="Times New Roman" w:cs="Times New Roman"/>
          <w:szCs w:val="24"/>
        </w:rPr>
        <w:t>Όμως, είναι ανάγκη</w:t>
      </w:r>
      <w:r>
        <w:rPr>
          <w:rFonts w:eastAsia="Times New Roman" w:cs="Times New Roman"/>
          <w:szCs w:val="24"/>
        </w:rPr>
        <w:t xml:space="preserve"> να προχωρήσουμε και στο νομοσχέδιο, το οποίο όντως είναι ένα μεγάλο νομοσχέδιο. Θα αφιερωθώ </w:t>
      </w:r>
      <w:r>
        <w:rPr>
          <w:rFonts w:eastAsia="Times New Roman" w:cs="Times New Roman"/>
          <w:szCs w:val="24"/>
        </w:rPr>
        <w:lastRenderedPageBreak/>
        <w:t>περισσότερο στα όσα θεσμοθετεί και κατοχυρώνει προκειμένου να εξασφαλιστεί η ουσιαστική ισότητα των φύλων.</w:t>
      </w:r>
    </w:p>
    <w:p w14:paraId="03A73280" w14:textId="77777777" w:rsidR="00E615E6" w:rsidRDefault="00720F21">
      <w:pPr>
        <w:spacing w:after="0" w:line="600" w:lineRule="auto"/>
        <w:ind w:firstLine="720"/>
        <w:contextualSpacing/>
        <w:jc w:val="both"/>
        <w:rPr>
          <w:rFonts w:eastAsia="Times New Roman" w:cs="Times New Roman"/>
          <w:szCs w:val="24"/>
        </w:rPr>
      </w:pPr>
      <w:r>
        <w:rPr>
          <w:rFonts w:eastAsia="Times New Roman" w:cs="Times New Roman"/>
          <w:szCs w:val="24"/>
        </w:rPr>
        <w:t xml:space="preserve">Έχετε καυτηριάσει, κύριε συνάδελφε, </w:t>
      </w:r>
      <w:proofErr w:type="spellStart"/>
      <w:r>
        <w:rPr>
          <w:rFonts w:eastAsia="Times New Roman" w:cs="Times New Roman"/>
          <w:szCs w:val="24"/>
        </w:rPr>
        <w:t>εισηγητά</w:t>
      </w:r>
      <w:proofErr w:type="spellEnd"/>
      <w:r>
        <w:rPr>
          <w:rFonts w:eastAsia="Times New Roman" w:cs="Times New Roman"/>
          <w:szCs w:val="24"/>
        </w:rPr>
        <w:t xml:space="preserve"> </w:t>
      </w:r>
      <w:r>
        <w:rPr>
          <w:rFonts w:eastAsia="Times New Roman" w:cs="Times New Roman"/>
          <w:szCs w:val="24"/>
        </w:rPr>
        <w:t>της Νέας Δη</w:t>
      </w:r>
      <w:r>
        <w:rPr>
          <w:rFonts w:eastAsia="Times New Roman" w:cs="Times New Roman"/>
          <w:szCs w:val="24"/>
        </w:rPr>
        <w:t xml:space="preserve">μοκρατίας, το νομοσχέδιο και το λοιδορήσατε, νομίζω, σαν ένα </w:t>
      </w:r>
      <w:proofErr w:type="spellStart"/>
      <w:r>
        <w:rPr>
          <w:rFonts w:eastAsia="Times New Roman" w:cs="Times New Roman"/>
          <w:szCs w:val="24"/>
        </w:rPr>
        <w:t>συριζαϊκό</w:t>
      </w:r>
      <w:proofErr w:type="spellEnd"/>
      <w:r>
        <w:rPr>
          <w:rFonts w:eastAsia="Times New Roman" w:cs="Times New Roman"/>
          <w:szCs w:val="24"/>
        </w:rPr>
        <w:t xml:space="preserve"> κατασκεύασμα, εφεύρημα, που πηγάζει από ιδεοληψίες, μεγαλοστομίες, έκθεση ιδεών και ας πούμε διακηρυκτικό.</w:t>
      </w:r>
    </w:p>
    <w:p w14:paraId="03A73281" w14:textId="77777777" w:rsidR="00E615E6" w:rsidRDefault="00720F21">
      <w:pPr>
        <w:spacing w:after="0" w:line="600" w:lineRule="auto"/>
        <w:ind w:firstLine="720"/>
        <w:contextualSpacing/>
        <w:jc w:val="both"/>
        <w:rPr>
          <w:rFonts w:eastAsia="Times New Roman" w:cs="Times New Roman"/>
          <w:szCs w:val="24"/>
        </w:rPr>
      </w:pPr>
      <w:r>
        <w:rPr>
          <w:rFonts w:eastAsia="Times New Roman" w:cs="Times New Roman"/>
          <w:szCs w:val="24"/>
        </w:rPr>
        <w:t>Εδώ θα αντιστρέψω το ερώτημα. Καλύτερα να απαντήσετε εσείς τι μέτρα έλαβε η Νέ</w:t>
      </w:r>
      <w:r>
        <w:rPr>
          <w:rFonts w:eastAsia="Times New Roman" w:cs="Times New Roman"/>
          <w:szCs w:val="24"/>
        </w:rPr>
        <w:t>α Δημοκρατία, ώστε να αποφευχθούν οι διακρίσεις στον κοινωνικό, στον εργασιακό κυρίως τομέα και γενικότερα, στον δημόσιο βίο, που τώρα πλέον τις επισημαίνετε και τις αναγνωρίζετε, αν και εσείς ποτέ δεν θελήσατε να θεσπίσετε καινοτόμα και ριζοσπαστικά μέτρα</w:t>
      </w:r>
      <w:r>
        <w:rPr>
          <w:rFonts w:eastAsia="Times New Roman" w:cs="Times New Roman"/>
          <w:szCs w:val="24"/>
        </w:rPr>
        <w:t xml:space="preserve"> για την ουσιαστική ισότητα των φύλων, πηγαίνοντας έστω και λίγο παραπέρα από την απλή ενσωμάτωση ευρωπαϊκών </w:t>
      </w:r>
      <w:r>
        <w:rPr>
          <w:rFonts w:eastAsia="Times New Roman" w:cs="Times New Roman"/>
          <w:szCs w:val="24"/>
        </w:rPr>
        <w:t>οδηγιών</w:t>
      </w:r>
      <w:r>
        <w:rPr>
          <w:rFonts w:eastAsia="Times New Roman" w:cs="Times New Roman"/>
          <w:szCs w:val="24"/>
        </w:rPr>
        <w:t>.</w:t>
      </w:r>
    </w:p>
    <w:p w14:paraId="03A73282" w14:textId="77777777" w:rsidR="00E615E6" w:rsidRDefault="00720F21">
      <w:pPr>
        <w:spacing w:after="0" w:line="600" w:lineRule="auto"/>
        <w:ind w:firstLine="720"/>
        <w:contextualSpacing/>
        <w:jc w:val="both"/>
        <w:rPr>
          <w:rFonts w:eastAsia="Times New Roman" w:cs="Times New Roman"/>
          <w:szCs w:val="24"/>
        </w:rPr>
      </w:pPr>
      <w:r>
        <w:rPr>
          <w:rFonts w:eastAsia="Times New Roman" w:cs="Times New Roman"/>
          <w:szCs w:val="24"/>
        </w:rPr>
        <w:t xml:space="preserve">Ποιες είναι, λοιπόν, οι </w:t>
      </w:r>
      <w:proofErr w:type="spellStart"/>
      <w:r>
        <w:rPr>
          <w:rFonts w:eastAsia="Times New Roman" w:cs="Times New Roman"/>
          <w:szCs w:val="24"/>
        </w:rPr>
        <w:t>στοχευμένες</w:t>
      </w:r>
      <w:proofErr w:type="spellEnd"/>
      <w:r>
        <w:rPr>
          <w:rFonts w:eastAsia="Times New Roman" w:cs="Times New Roman"/>
          <w:szCs w:val="24"/>
        </w:rPr>
        <w:t xml:space="preserve"> παρεμβάσεις που γίνονται με το παρόν νομοσχέδιο; Προφανώς, δεν είναι κάτι εύκολο, απλό και επιβαλλόμεν</w:t>
      </w:r>
      <w:r>
        <w:rPr>
          <w:rFonts w:eastAsia="Times New Roman" w:cs="Times New Roman"/>
          <w:szCs w:val="24"/>
        </w:rPr>
        <w:t xml:space="preserve">ο με διακηρυκτικές πράξεις ή νομοθετήματα. Πρέπει να παρέμβουμε και στο ιδεαλιστικό επίπεδο, στη μάχη δηλαδή για την άρση της πατριαρχικής κοινωνίας. Το </w:t>
      </w:r>
      <w:r>
        <w:rPr>
          <w:rFonts w:eastAsia="Times New Roman" w:cs="Times New Roman"/>
          <w:szCs w:val="24"/>
        </w:rPr>
        <w:lastRenderedPageBreak/>
        <w:t>ξερίζωμα παρωχημένων, αλλά βαθιά εδραιωμένων νοοτροπιών και αντιλήψεων</w:t>
      </w:r>
      <w:r>
        <w:rPr>
          <w:rFonts w:eastAsia="Times New Roman" w:cs="Times New Roman"/>
          <w:szCs w:val="24"/>
        </w:rPr>
        <w:t>,</w:t>
      </w:r>
      <w:r>
        <w:rPr>
          <w:rFonts w:eastAsia="Times New Roman" w:cs="Times New Roman"/>
          <w:szCs w:val="24"/>
        </w:rPr>
        <w:t xml:space="preserve"> δεν μπορεί να επιτευχθεί με κάπ</w:t>
      </w:r>
      <w:r>
        <w:rPr>
          <w:rFonts w:eastAsia="Times New Roman" w:cs="Times New Roman"/>
          <w:szCs w:val="24"/>
        </w:rPr>
        <w:t>οια μεμονωμένα ή και ασύνδετα μέτρα, αλλά με τη συνεχή προσπάθεια αναγνώρισης, θωράκισης και βελτίωσης των δικαιωμάτων της γυναίκας.</w:t>
      </w:r>
    </w:p>
    <w:p w14:paraId="03A73283" w14:textId="77777777" w:rsidR="00E615E6" w:rsidRDefault="00720F21">
      <w:pPr>
        <w:spacing w:after="0" w:line="600" w:lineRule="auto"/>
        <w:ind w:firstLine="720"/>
        <w:contextualSpacing/>
        <w:jc w:val="both"/>
        <w:rPr>
          <w:rFonts w:eastAsia="Times New Roman" w:cs="Times New Roman"/>
          <w:szCs w:val="24"/>
        </w:rPr>
      </w:pPr>
      <w:r>
        <w:rPr>
          <w:rFonts w:eastAsia="Times New Roman" w:cs="Times New Roman"/>
          <w:szCs w:val="24"/>
        </w:rPr>
        <w:t>Πρόκειται, λοιπόν, για ένα νομοσχέδιο που στο πρώτο μέρος του</w:t>
      </w:r>
      <w:r>
        <w:rPr>
          <w:rFonts w:eastAsia="Times New Roman" w:cs="Times New Roman"/>
          <w:szCs w:val="24"/>
        </w:rPr>
        <w:t>,</w:t>
      </w:r>
      <w:r>
        <w:rPr>
          <w:rFonts w:eastAsia="Times New Roman" w:cs="Times New Roman"/>
          <w:szCs w:val="24"/>
        </w:rPr>
        <w:t xml:space="preserve"> για πρώτη φορά</w:t>
      </w:r>
      <w:r>
        <w:rPr>
          <w:rFonts w:eastAsia="Times New Roman" w:cs="Times New Roman"/>
          <w:szCs w:val="24"/>
        </w:rPr>
        <w:t>,</w:t>
      </w:r>
      <w:r>
        <w:rPr>
          <w:rFonts w:eastAsia="Times New Roman" w:cs="Times New Roman"/>
          <w:szCs w:val="24"/>
        </w:rPr>
        <w:t xml:space="preserve"> θα έλεγα</w:t>
      </w:r>
      <w:r>
        <w:rPr>
          <w:rFonts w:eastAsia="Times New Roman" w:cs="Times New Roman"/>
          <w:szCs w:val="24"/>
        </w:rPr>
        <w:t>,</w:t>
      </w:r>
      <w:r>
        <w:rPr>
          <w:rFonts w:eastAsia="Times New Roman" w:cs="Times New Roman"/>
          <w:szCs w:val="24"/>
        </w:rPr>
        <w:t xml:space="preserve"> ότι κωδικοποιεί το ζήτημα της ισότ</w:t>
      </w:r>
      <w:r>
        <w:rPr>
          <w:rFonts w:eastAsia="Times New Roman" w:cs="Times New Roman"/>
          <w:szCs w:val="24"/>
        </w:rPr>
        <w:t xml:space="preserve">ητας των φύλων και εισάγει παράλληλα ορισμένες διατάξεις με στόχο την καταπολέμηση της </w:t>
      </w:r>
      <w:proofErr w:type="spellStart"/>
      <w:r>
        <w:rPr>
          <w:rFonts w:eastAsia="Times New Roman" w:cs="Times New Roman"/>
          <w:szCs w:val="24"/>
        </w:rPr>
        <w:t>έμφυλης</w:t>
      </w:r>
      <w:proofErr w:type="spellEnd"/>
      <w:r>
        <w:rPr>
          <w:rFonts w:eastAsia="Times New Roman" w:cs="Times New Roman"/>
          <w:szCs w:val="24"/>
        </w:rPr>
        <w:t xml:space="preserve"> βίας.</w:t>
      </w:r>
    </w:p>
    <w:p w14:paraId="03A73284" w14:textId="77777777" w:rsidR="00E615E6" w:rsidRDefault="00720F21">
      <w:pPr>
        <w:spacing w:after="0" w:line="600" w:lineRule="auto"/>
        <w:ind w:firstLine="720"/>
        <w:contextualSpacing/>
        <w:jc w:val="both"/>
        <w:rPr>
          <w:rFonts w:eastAsia="Times New Roman" w:cs="Times New Roman"/>
          <w:szCs w:val="24"/>
        </w:rPr>
      </w:pPr>
      <w:r>
        <w:rPr>
          <w:rFonts w:eastAsia="Times New Roman" w:cs="Times New Roman"/>
          <w:szCs w:val="24"/>
        </w:rPr>
        <w:t xml:space="preserve">Θα παραθέσω εν συντομία μερικά από τα μέτρα αυτά, που είναι </w:t>
      </w:r>
      <w:r>
        <w:rPr>
          <w:rFonts w:eastAsia="Times New Roman" w:cs="Times New Roman"/>
          <w:szCs w:val="24"/>
        </w:rPr>
        <w:t>αρκετά</w:t>
      </w:r>
      <w:r>
        <w:rPr>
          <w:rFonts w:eastAsia="Times New Roman" w:cs="Times New Roman"/>
          <w:szCs w:val="24"/>
        </w:rPr>
        <w:t>. Πρώτον, η σύνταξη, παρακολούθηση και εφαρμογή του Εθνικού Σχεδίου Δράσης για την Ισότητ</w:t>
      </w:r>
      <w:r>
        <w:rPr>
          <w:rFonts w:eastAsia="Times New Roman" w:cs="Times New Roman"/>
          <w:szCs w:val="24"/>
        </w:rPr>
        <w:t>α των Φύλων, το οποίο αναλαμβάνει η Γενική Γραμματεία Ισότητας των Φύλων.</w:t>
      </w:r>
    </w:p>
    <w:p w14:paraId="03A73285" w14:textId="77777777" w:rsidR="00E615E6" w:rsidRDefault="00720F21">
      <w:pPr>
        <w:spacing w:after="0" w:line="600" w:lineRule="auto"/>
        <w:ind w:firstLine="720"/>
        <w:contextualSpacing/>
        <w:jc w:val="both"/>
        <w:rPr>
          <w:rFonts w:eastAsia="Times New Roman" w:cs="Times New Roman"/>
          <w:szCs w:val="24"/>
        </w:rPr>
      </w:pPr>
      <w:r>
        <w:rPr>
          <w:rFonts w:eastAsia="Times New Roman" w:cs="Times New Roman"/>
          <w:szCs w:val="24"/>
        </w:rPr>
        <w:t xml:space="preserve">Δεύτερον, το Κεντρικό Συμβούλιο Ισότητας των Φύλων, το οποίο, ως εννεαμελές όργανο της </w:t>
      </w:r>
      <w:r>
        <w:rPr>
          <w:rFonts w:eastAsia="Times New Roman" w:cs="Times New Roman"/>
          <w:szCs w:val="24"/>
        </w:rPr>
        <w:t>γενικής γραμματείας</w:t>
      </w:r>
      <w:r>
        <w:rPr>
          <w:rFonts w:eastAsia="Times New Roman" w:cs="Times New Roman"/>
          <w:szCs w:val="24"/>
        </w:rPr>
        <w:t xml:space="preserve">, με τριετή θητεία, προβαίνει σε αξιολόγηση των πολιτικών ισότητας </w:t>
      </w:r>
      <w:r>
        <w:rPr>
          <w:rFonts w:eastAsia="Times New Roman" w:cs="Times New Roman"/>
          <w:szCs w:val="24"/>
        </w:rPr>
        <w:lastRenderedPageBreak/>
        <w:t xml:space="preserve">σε </w:t>
      </w:r>
      <w:r>
        <w:rPr>
          <w:rFonts w:eastAsia="Times New Roman" w:cs="Times New Roman"/>
          <w:szCs w:val="24"/>
        </w:rPr>
        <w:t>τοπικό, αλλά και σε εθνικό επίπεδο, συνεργαζόμενο με ακαδημαϊκούς και εμπειρογνώμονες της Ελλάδας και του εξωτερικού.</w:t>
      </w:r>
    </w:p>
    <w:p w14:paraId="03A73286" w14:textId="77777777" w:rsidR="00E615E6" w:rsidRDefault="00720F21">
      <w:pPr>
        <w:spacing w:after="0" w:line="600" w:lineRule="auto"/>
        <w:ind w:firstLine="720"/>
        <w:contextualSpacing/>
        <w:jc w:val="both"/>
        <w:rPr>
          <w:rFonts w:eastAsia="Times New Roman" w:cs="Times New Roman"/>
          <w:szCs w:val="24"/>
        </w:rPr>
      </w:pPr>
      <w:r>
        <w:rPr>
          <w:rFonts w:eastAsia="Times New Roman" w:cs="Times New Roman"/>
          <w:szCs w:val="24"/>
        </w:rPr>
        <w:t>Τρίτη πρωτοβουλία, οι πρωτοβουλίες δράσεων, μέτρων και εκθέσεων από κάθε Υπουργείο, που παρουσιάζουν υποχρεωτικά και απολογιστικά σε ετήσι</w:t>
      </w:r>
      <w:r>
        <w:rPr>
          <w:rFonts w:eastAsia="Times New Roman" w:cs="Times New Roman"/>
          <w:szCs w:val="24"/>
        </w:rPr>
        <w:t>α βάση.</w:t>
      </w:r>
    </w:p>
    <w:p w14:paraId="03A73287" w14:textId="77777777" w:rsidR="00E615E6" w:rsidRDefault="00720F21">
      <w:pPr>
        <w:spacing w:after="0" w:line="600" w:lineRule="auto"/>
        <w:ind w:firstLine="720"/>
        <w:contextualSpacing/>
        <w:jc w:val="both"/>
        <w:rPr>
          <w:rFonts w:eastAsia="Times New Roman" w:cs="Times New Roman"/>
          <w:szCs w:val="24"/>
        </w:rPr>
      </w:pPr>
      <w:r>
        <w:rPr>
          <w:rFonts w:eastAsia="Times New Roman" w:cs="Times New Roman"/>
          <w:szCs w:val="24"/>
        </w:rPr>
        <w:t>Τέταρτον, στους γενικούς προϋπολογισμούς των Υπουργείων καθιδρύεται υποχρεωτική λογοδοσία αναφορικά με το κατά πόσο ελήφθησαν μέτρα μέριμνας για τα ζητήματα ισότητας των φύλων, αλλά και με τον τρόπο που κατανεμήθηκαν οι πόροι στον στόχο της καταπολ</w:t>
      </w:r>
      <w:r>
        <w:rPr>
          <w:rFonts w:eastAsia="Times New Roman" w:cs="Times New Roman"/>
          <w:szCs w:val="24"/>
        </w:rPr>
        <w:t xml:space="preserve">έμησης των </w:t>
      </w:r>
      <w:proofErr w:type="spellStart"/>
      <w:r>
        <w:rPr>
          <w:rFonts w:eastAsia="Times New Roman" w:cs="Times New Roman"/>
          <w:szCs w:val="24"/>
        </w:rPr>
        <w:t>έμφυλων</w:t>
      </w:r>
      <w:proofErr w:type="spellEnd"/>
      <w:r>
        <w:rPr>
          <w:rFonts w:eastAsia="Times New Roman" w:cs="Times New Roman"/>
          <w:szCs w:val="24"/>
        </w:rPr>
        <w:t xml:space="preserve"> διακρίσεων.</w:t>
      </w:r>
    </w:p>
    <w:p w14:paraId="03A73288" w14:textId="77777777" w:rsidR="00E615E6" w:rsidRDefault="00720F21">
      <w:pPr>
        <w:spacing w:after="0" w:line="600" w:lineRule="auto"/>
        <w:ind w:firstLine="720"/>
        <w:jc w:val="both"/>
        <w:rPr>
          <w:rFonts w:eastAsia="Times New Roman" w:cs="Times New Roman"/>
          <w:szCs w:val="24"/>
        </w:rPr>
      </w:pPr>
      <w:proofErr w:type="spellStart"/>
      <w:r>
        <w:rPr>
          <w:rFonts w:eastAsia="Times New Roman" w:cs="Times New Roman"/>
          <w:szCs w:val="24"/>
        </w:rPr>
        <w:t>Πέμπτον</w:t>
      </w:r>
      <w:proofErr w:type="spellEnd"/>
      <w:r>
        <w:rPr>
          <w:rFonts w:eastAsia="Times New Roman" w:cs="Times New Roman"/>
          <w:szCs w:val="24"/>
        </w:rPr>
        <w:t xml:space="preserve">, η τήρηση στατιστικών στοιχείων υποχρεωτικά από τις δημόσιες </w:t>
      </w:r>
      <w:r>
        <w:rPr>
          <w:rFonts w:eastAsia="Times New Roman" w:cs="Times New Roman"/>
          <w:szCs w:val="24"/>
        </w:rPr>
        <w:t xml:space="preserve">υπηρεσίες </w:t>
      </w:r>
      <w:r>
        <w:rPr>
          <w:rFonts w:eastAsia="Times New Roman" w:cs="Times New Roman"/>
          <w:szCs w:val="24"/>
        </w:rPr>
        <w:t xml:space="preserve">και όλα τα νομικά πρόσωπα που ανήκουν στον ευρύτερο δημόσιο τομέα, με παράλληλη υποχρέωση να τα </w:t>
      </w:r>
      <w:r>
        <w:rPr>
          <w:rFonts w:eastAsia="Times New Roman" w:cs="Times New Roman"/>
          <w:szCs w:val="24"/>
        </w:rPr>
        <w:t xml:space="preserve">καταγράφουν </w:t>
      </w:r>
      <w:r>
        <w:rPr>
          <w:rFonts w:eastAsia="Times New Roman" w:cs="Times New Roman"/>
          <w:szCs w:val="24"/>
        </w:rPr>
        <w:t>και να τα αποστέλλουν στο Ψηφιακό Παρα</w:t>
      </w:r>
      <w:r>
        <w:rPr>
          <w:rFonts w:eastAsia="Times New Roman" w:cs="Times New Roman"/>
          <w:szCs w:val="24"/>
        </w:rPr>
        <w:t>τηρητήριο.</w:t>
      </w:r>
    </w:p>
    <w:p w14:paraId="03A73289" w14:textId="77777777" w:rsidR="00E615E6" w:rsidRDefault="00720F21">
      <w:pPr>
        <w:spacing w:after="0" w:line="600" w:lineRule="auto"/>
        <w:ind w:firstLine="720"/>
        <w:jc w:val="both"/>
        <w:rPr>
          <w:rFonts w:eastAsia="Times New Roman" w:cs="Times New Roman"/>
          <w:szCs w:val="24"/>
        </w:rPr>
      </w:pPr>
      <w:proofErr w:type="spellStart"/>
      <w:r>
        <w:rPr>
          <w:rFonts w:eastAsia="Times New Roman" w:cs="Times New Roman"/>
          <w:szCs w:val="24"/>
        </w:rPr>
        <w:t>Έκτον</w:t>
      </w:r>
      <w:proofErr w:type="spellEnd"/>
      <w:r>
        <w:rPr>
          <w:rFonts w:eastAsia="Times New Roman" w:cs="Times New Roman"/>
          <w:szCs w:val="24"/>
        </w:rPr>
        <w:t xml:space="preserve">, η εισαγωγή για πρώτη φορά ως πειθαρχικού αδικήματος στον </w:t>
      </w:r>
      <w:r>
        <w:rPr>
          <w:rFonts w:eastAsia="Times New Roman" w:cs="Times New Roman"/>
          <w:szCs w:val="24"/>
        </w:rPr>
        <w:t>δημοσιοϋπαλληλικό κώδικα</w:t>
      </w:r>
      <w:r>
        <w:rPr>
          <w:rFonts w:eastAsia="Times New Roman" w:cs="Times New Roman"/>
          <w:szCs w:val="24"/>
        </w:rPr>
        <w:t xml:space="preserve"> της χρήσης γλώσσας </w:t>
      </w:r>
      <w:proofErr w:type="spellStart"/>
      <w:r>
        <w:rPr>
          <w:rFonts w:eastAsia="Times New Roman" w:cs="Times New Roman"/>
          <w:szCs w:val="24"/>
        </w:rPr>
        <w:t>έμφυλης</w:t>
      </w:r>
      <w:proofErr w:type="spellEnd"/>
      <w:r>
        <w:rPr>
          <w:rFonts w:eastAsia="Times New Roman" w:cs="Times New Roman"/>
          <w:szCs w:val="24"/>
        </w:rPr>
        <w:t xml:space="preserve"> διάκρισης στην εργασία και την απασχόληση.</w:t>
      </w:r>
    </w:p>
    <w:p w14:paraId="03A7328A" w14:textId="77777777" w:rsidR="00E615E6" w:rsidRDefault="00720F21">
      <w:pPr>
        <w:spacing w:after="0" w:line="600" w:lineRule="auto"/>
        <w:ind w:firstLine="720"/>
        <w:jc w:val="both"/>
        <w:rPr>
          <w:rFonts w:eastAsia="Times New Roman" w:cs="Times New Roman"/>
          <w:szCs w:val="24"/>
        </w:rPr>
      </w:pPr>
      <w:proofErr w:type="spellStart"/>
      <w:r>
        <w:rPr>
          <w:rFonts w:eastAsia="Times New Roman" w:cs="Times New Roman"/>
          <w:szCs w:val="24"/>
        </w:rPr>
        <w:lastRenderedPageBreak/>
        <w:t>Έβδομον</w:t>
      </w:r>
      <w:proofErr w:type="spellEnd"/>
      <w:r>
        <w:rPr>
          <w:rFonts w:eastAsia="Times New Roman" w:cs="Times New Roman"/>
          <w:szCs w:val="24"/>
        </w:rPr>
        <w:t>, η γνωστή αύξηση του ποσοστού ανά φύλο από το 30% στο 40%</w:t>
      </w:r>
      <w:r>
        <w:rPr>
          <w:rFonts w:eastAsia="Times New Roman" w:cs="Times New Roman"/>
          <w:szCs w:val="24"/>
        </w:rPr>
        <w:t>,</w:t>
      </w:r>
      <w:r>
        <w:rPr>
          <w:rFonts w:eastAsia="Times New Roman" w:cs="Times New Roman"/>
          <w:szCs w:val="24"/>
        </w:rPr>
        <w:t xml:space="preserve"> σε επίπεδο εθνικής </w:t>
      </w:r>
      <w:r>
        <w:rPr>
          <w:rFonts w:eastAsia="Times New Roman" w:cs="Times New Roman"/>
          <w:szCs w:val="24"/>
        </w:rPr>
        <w:t>εκπροσώπησης στις επερχόμενες εκλογές.</w:t>
      </w:r>
    </w:p>
    <w:p w14:paraId="03A7328B" w14:textId="77777777" w:rsidR="00E615E6" w:rsidRDefault="00720F21">
      <w:pPr>
        <w:spacing w:after="0" w:line="600" w:lineRule="auto"/>
        <w:ind w:firstLine="720"/>
        <w:jc w:val="both"/>
        <w:rPr>
          <w:rFonts w:eastAsia="Times New Roman" w:cs="Times New Roman"/>
          <w:szCs w:val="24"/>
        </w:rPr>
      </w:pPr>
      <w:proofErr w:type="spellStart"/>
      <w:r>
        <w:rPr>
          <w:rFonts w:eastAsia="Times New Roman" w:cs="Times New Roman"/>
          <w:szCs w:val="24"/>
        </w:rPr>
        <w:t>Όγδοον</w:t>
      </w:r>
      <w:proofErr w:type="spellEnd"/>
      <w:r>
        <w:rPr>
          <w:rFonts w:eastAsia="Times New Roman" w:cs="Times New Roman"/>
          <w:szCs w:val="24"/>
        </w:rPr>
        <w:t>, η θεσμοθέτηση προώθησης της ισότητας των φύλων ρητά και συγκεκριμένα διαμέσου του εκπαιδευτικού μας συστήματος, εκεί που πρέπει να δράσουμε κυρίως, απ’ όπου ξεκινούν δηλαδή οι διακρίσεις και τα στερεότυπα.</w:t>
      </w:r>
    </w:p>
    <w:p w14:paraId="03A7328C" w14:textId="77777777" w:rsidR="00E615E6" w:rsidRDefault="00720F21">
      <w:pPr>
        <w:spacing w:after="0" w:line="600" w:lineRule="auto"/>
        <w:ind w:firstLine="720"/>
        <w:jc w:val="both"/>
        <w:rPr>
          <w:rFonts w:eastAsia="Times New Roman" w:cs="Times New Roman"/>
          <w:szCs w:val="24"/>
        </w:rPr>
      </w:pPr>
      <w:proofErr w:type="spellStart"/>
      <w:r>
        <w:rPr>
          <w:rFonts w:eastAsia="Times New Roman" w:cs="Times New Roman"/>
          <w:szCs w:val="24"/>
        </w:rPr>
        <w:t>Ένα</w:t>
      </w:r>
      <w:r>
        <w:rPr>
          <w:rFonts w:eastAsia="Times New Roman" w:cs="Times New Roman"/>
          <w:szCs w:val="24"/>
        </w:rPr>
        <w:t>τον</w:t>
      </w:r>
      <w:proofErr w:type="spellEnd"/>
      <w:r>
        <w:rPr>
          <w:rFonts w:eastAsia="Times New Roman" w:cs="Times New Roman"/>
          <w:szCs w:val="24"/>
        </w:rPr>
        <w:t>, η χορήγηση ειδικών αδειών μετά αποδοχών για την προστασία της μητρότητας κατά την υποβολή της γυναίκας στη διαδικασία της ιατρικώς υποβοηθούμενης αναπαραγωγής.</w:t>
      </w:r>
    </w:p>
    <w:p w14:paraId="03A7328D" w14:textId="77777777" w:rsidR="00E615E6" w:rsidRDefault="00720F21">
      <w:pPr>
        <w:spacing w:after="0" w:line="600" w:lineRule="auto"/>
        <w:ind w:firstLine="720"/>
        <w:jc w:val="both"/>
        <w:rPr>
          <w:rFonts w:eastAsia="Times New Roman" w:cs="Times New Roman"/>
          <w:szCs w:val="24"/>
        </w:rPr>
      </w:pPr>
      <w:proofErr w:type="spellStart"/>
      <w:r>
        <w:rPr>
          <w:rFonts w:eastAsia="Times New Roman" w:cs="Times New Roman"/>
          <w:szCs w:val="24"/>
        </w:rPr>
        <w:t>Δέκατον</w:t>
      </w:r>
      <w:proofErr w:type="spellEnd"/>
      <w:r>
        <w:rPr>
          <w:rFonts w:eastAsia="Times New Roman" w:cs="Times New Roman"/>
          <w:szCs w:val="24"/>
        </w:rPr>
        <w:t>, απολύτως ενθαρρυντικό μέτρο προς καταπολέμηση των διακρίσεων είναι η σύσταση του θ</w:t>
      </w:r>
      <w:r>
        <w:rPr>
          <w:rFonts w:eastAsia="Times New Roman" w:cs="Times New Roman"/>
          <w:szCs w:val="24"/>
        </w:rPr>
        <w:t xml:space="preserve">εσμού «Σήμα ισότητας» για επιχειρήσεις, που χορηγείται από τη </w:t>
      </w:r>
      <w:r>
        <w:rPr>
          <w:rFonts w:eastAsia="Times New Roman" w:cs="Times New Roman"/>
          <w:szCs w:val="24"/>
        </w:rPr>
        <w:t>γενική γραμματεία</w:t>
      </w:r>
      <w:r>
        <w:rPr>
          <w:rFonts w:eastAsia="Times New Roman" w:cs="Times New Roman"/>
          <w:szCs w:val="24"/>
        </w:rPr>
        <w:t xml:space="preserve"> για να επιβραβεύσει αυτές που έμπρακτα προάγουν την ουσιαστική ισότητα των φύλων. Υπάρχει προστασία, δηλαδή, της μητρότητας, εξίσωση μισθών μεταξύ ανδρών και γυναικών, ισόρροπη</w:t>
      </w:r>
      <w:r>
        <w:rPr>
          <w:rFonts w:eastAsia="Times New Roman" w:cs="Times New Roman"/>
          <w:szCs w:val="24"/>
        </w:rPr>
        <w:t xml:space="preserve"> συμμετοχή των δύο φύλων σε διευθυντικές θέσεις.</w:t>
      </w:r>
    </w:p>
    <w:p w14:paraId="03A7328E" w14:textId="77777777" w:rsidR="00E615E6" w:rsidRDefault="00720F21">
      <w:pPr>
        <w:spacing w:after="0" w:line="600" w:lineRule="auto"/>
        <w:ind w:firstLine="720"/>
        <w:jc w:val="both"/>
        <w:rPr>
          <w:rFonts w:eastAsia="Times New Roman" w:cs="Times New Roman"/>
          <w:szCs w:val="24"/>
        </w:rPr>
      </w:pPr>
      <w:proofErr w:type="spellStart"/>
      <w:r>
        <w:rPr>
          <w:rFonts w:eastAsia="Times New Roman" w:cs="Times New Roman"/>
          <w:szCs w:val="24"/>
        </w:rPr>
        <w:t>Ενδέκατον</w:t>
      </w:r>
      <w:proofErr w:type="spellEnd"/>
      <w:r>
        <w:rPr>
          <w:rFonts w:eastAsia="Times New Roman" w:cs="Times New Roman"/>
          <w:szCs w:val="24"/>
        </w:rPr>
        <w:t xml:space="preserve">, το Εθνικό Ραδιοτηλεοπτικό Συμβούλιο προβαίνει στην έκδοση οδηγιών για την ενσωμάτωση της αρχής της </w:t>
      </w:r>
      <w:r>
        <w:rPr>
          <w:rFonts w:eastAsia="Times New Roman" w:cs="Times New Roman"/>
          <w:szCs w:val="24"/>
        </w:rPr>
        <w:lastRenderedPageBreak/>
        <w:t xml:space="preserve">ισότητας των φύλων, αλλά επιβάλλει και κυρώσεις στους ραδιοτηλεοπτικούς φορείς που παραβιάζουν </w:t>
      </w:r>
      <w:r>
        <w:rPr>
          <w:rFonts w:eastAsia="Times New Roman" w:cs="Times New Roman"/>
          <w:szCs w:val="24"/>
        </w:rPr>
        <w:t>τις υποχρεώσεις των διατάξεων του παρόντος νομοσχεδίου.</w:t>
      </w:r>
    </w:p>
    <w:p w14:paraId="03A7328F" w14:textId="77777777" w:rsidR="00E615E6" w:rsidRDefault="00720F21">
      <w:pPr>
        <w:spacing w:after="0" w:line="600" w:lineRule="auto"/>
        <w:ind w:firstLine="720"/>
        <w:jc w:val="both"/>
        <w:rPr>
          <w:rFonts w:eastAsia="Times New Roman" w:cs="Times New Roman"/>
          <w:szCs w:val="24"/>
        </w:rPr>
      </w:pPr>
      <w:proofErr w:type="spellStart"/>
      <w:r>
        <w:rPr>
          <w:rFonts w:eastAsia="Times New Roman" w:cs="Times New Roman"/>
          <w:szCs w:val="24"/>
        </w:rPr>
        <w:t>Δωδέκατον</w:t>
      </w:r>
      <w:proofErr w:type="spellEnd"/>
      <w:r>
        <w:rPr>
          <w:rFonts w:eastAsia="Times New Roman" w:cs="Times New Roman"/>
          <w:szCs w:val="24"/>
        </w:rPr>
        <w:t xml:space="preserve">, τα γνωστά </w:t>
      </w:r>
      <w:r>
        <w:rPr>
          <w:rFonts w:eastAsia="Times New Roman" w:cs="Times New Roman"/>
          <w:szCs w:val="24"/>
        </w:rPr>
        <w:t xml:space="preserve">συμβουλευτικά κέντρα γυναικών </w:t>
      </w:r>
      <w:r>
        <w:rPr>
          <w:rFonts w:eastAsia="Times New Roman" w:cs="Times New Roman"/>
          <w:szCs w:val="24"/>
        </w:rPr>
        <w:t xml:space="preserve">και οι </w:t>
      </w:r>
      <w:r>
        <w:rPr>
          <w:rFonts w:eastAsia="Times New Roman" w:cs="Times New Roman"/>
          <w:szCs w:val="24"/>
        </w:rPr>
        <w:t>ξενώνες φιλοξενίας</w:t>
      </w:r>
      <w:r>
        <w:rPr>
          <w:rFonts w:eastAsia="Times New Roman" w:cs="Times New Roman"/>
          <w:szCs w:val="24"/>
        </w:rPr>
        <w:t>.</w:t>
      </w:r>
    </w:p>
    <w:p w14:paraId="03A73290" w14:textId="77777777" w:rsidR="00E615E6" w:rsidRDefault="00720F21">
      <w:pPr>
        <w:spacing w:after="0" w:line="600" w:lineRule="auto"/>
        <w:ind w:firstLine="720"/>
        <w:jc w:val="both"/>
        <w:rPr>
          <w:rFonts w:eastAsia="Times New Roman" w:cs="Times New Roman"/>
          <w:szCs w:val="24"/>
        </w:rPr>
      </w:pPr>
      <w:r>
        <w:rPr>
          <w:rFonts w:eastAsia="Times New Roman" w:cs="Times New Roman"/>
          <w:szCs w:val="24"/>
        </w:rPr>
        <w:t>Πέραν, όμως, των μέτρων για την άρση των στερεοτύπων έναντι των γυναικών που πλέον χαρακτηρίζουν και το κράτος ως προοδευτ</w:t>
      </w:r>
      <w:r>
        <w:rPr>
          <w:rFonts w:eastAsia="Times New Roman" w:cs="Times New Roman"/>
          <w:szCs w:val="24"/>
        </w:rPr>
        <w:t>ικό, ένα ακόμα θέμα που αντιμετωπίζει και το υπό ψήφιση νομοσχέδιο είναι η καταπολέμηση του φαινομένου της βίας εις βάρος των γυναικών. Είναι ένας ακόμα πεισματικός αγώνας που πρέπει να κερδηθεί, για να αποκατασταθούν οι σχέσεις ισότητας, διότι η βία, κύρι</w:t>
      </w:r>
      <w:r>
        <w:rPr>
          <w:rFonts w:eastAsia="Times New Roman" w:cs="Times New Roman"/>
          <w:szCs w:val="24"/>
        </w:rPr>
        <w:t xml:space="preserve">οι συνάδελφοι, υπήρχε και δυστυχώς εξακολουθεί να υπάρχει εις βάρος του γυναικείου φύλου. Όπου δε ασκείται βία, υπάρχει και φόβος που οδηγεί σε ακραίες περιπτώσεις σε εξουσιαστική σχέση και σε σχέση υποταγής. Με άλλα λόγια οδηγεί σε αναίρεση της ισότητας, </w:t>
      </w:r>
      <w:r>
        <w:rPr>
          <w:rFonts w:eastAsia="Times New Roman" w:cs="Times New Roman"/>
          <w:szCs w:val="24"/>
        </w:rPr>
        <w:t xml:space="preserve">της </w:t>
      </w:r>
      <w:proofErr w:type="spellStart"/>
      <w:r>
        <w:rPr>
          <w:rFonts w:eastAsia="Times New Roman" w:cs="Times New Roman"/>
          <w:szCs w:val="24"/>
        </w:rPr>
        <w:t>αυταξίας</w:t>
      </w:r>
      <w:proofErr w:type="spellEnd"/>
      <w:r>
        <w:rPr>
          <w:rFonts w:eastAsia="Times New Roman" w:cs="Times New Roman"/>
          <w:szCs w:val="24"/>
        </w:rPr>
        <w:t xml:space="preserve"> και της αυτοδιάθεσης του ατόμου γένους θηλυκού.</w:t>
      </w:r>
    </w:p>
    <w:p w14:paraId="03A73291" w14:textId="77777777" w:rsidR="00E615E6" w:rsidRDefault="00720F21">
      <w:pPr>
        <w:spacing w:after="0" w:line="600" w:lineRule="auto"/>
        <w:ind w:firstLine="720"/>
        <w:jc w:val="both"/>
        <w:rPr>
          <w:rFonts w:eastAsia="Times New Roman" w:cs="Times New Roman"/>
          <w:szCs w:val="24"/>
        </w:rPr>
      </w:pPr>
      <w:r>
        <w:rPr>
          <w:rFonts w:eastAsia="Times New Roman" w:cs="Times New Roman"/>
          <w:szCs w:val="24"/>
        </w:rPr>
        <w:t>Όλα αυτά, λοιπόν, απαντούν στα απλοϊκά ερωτήματα-επιχειρήματά σας, κύριοι συνάδελφοι της Νέας Δημοκρατίας.</w:t>
      </w:r>
    </w:p>
    <w:p w14:paraId="03A73292" w14:textId="77777777" w:rsidR="00E615E6" w:rsidRDefault="00720F21">
      <w:pPr>
        <w:spacing w:after="0" w:line="600" w:lineRule="auto"/>
        <w:ind w:firstLine="720"/>
        <w:jc w:val="both"/>
        <w:rPr>
          <w:rFonts w:eastAsia="Times New Roman" w:cs="Times New Roman"/>
          <w:szCs w:val="24"/>
        </w:rPr>
      </w:pPr>
      <w:r w:rsidRPr="003231A5">
        <w:rPr>
          <w:rFonts w:eastAsia="Times New Roman" w:cs="Times New Roman"/>
          <w:szCs w:val="24"/>
        </w:rPr>
        <w:lastRenderedPageBreak/>
        <w:t xml:space="preserve">(Στο σημείο αυτό </w:t>
      </w:r>
      <w:r>
        <w:rPr>
          <w:rFonts w:eastAsia="Times New Roman" w:cs="Times New Roman"/>
          <w:szCs w:val="24"/>
        </w:rPr>
        <w:t>κ</w:t>
      </w:r>
      <w:r w:rsidRPr="003231A5">
        <w:rPr>
          <w:rFonts w:eastAsia="Times New Roman" w:cs="Times New Roman"/>
          <w:szCs w:val="24"/>
        </w:rPr>
        <w:t>τυπά</w:t>
      </w:r>
      <w:r>
        <w:rPr>
          <w:rFonts w:eastAsia="Times New Roman" w:cs="Times New Roman"/>
          <w:szCs w:val="24"/>
        </w:rPr>
        <w:t>ει</w:t>
      </w:r>
      <w:r w:rsidRPr="003231A5">
        <w:rPr>
          <w:rFonts w:eastAsia="Times New Roman" w:cs="Times New Roman"/>
          <w:szCs w:val="24"/>
        </w:rPr>
        <w:t xml:space="preserve"> </w:t>
      </w:r>
      <w:r w:rsidRPr="003231A5">
        <w:rPr>
          <w:rFonts w:eastAsia="Times New Roman" w:cs="Times New Roman"/>
          <w:szCs w:val="24"/>
        </w:rPr>
        <w:t xml:space="preserve">το κουδούνι </w:t>
      </w:r>
      <w:r w:rsidRPr="003231A5">
        <w:rPr>
          <w:rFonts w:eastAsia="Times New Roman" w:cs="Times New Roman"/>
          <w:szCs w:val="24"/>
        </w:rPr>
        <w:t>λήξ</w:t>
      </w:r>
      <w:r>
        <w:rPr>
          <w:rFonts w:eastAsia="Times New Roman" w:cs="Times New Roman"/>
          <w:szCs w:val="24"/>
        </w:rPr>
        <w:t>εως</w:t>
      </w:r>
      <w:r w:rsidRPr="003231A5">
        <w:rPr>
          <w:rFonts w:eastAsia="Times New Roman" w:cs="Times New Roman"/>
          <w:szCs w:val="24"/>
        </w:rPr>
        <w:t xml:space="preserve"> </w:t>
      </w:r>
      <w:r w:rsidRPr="003231A5">
        <w:rPr>
          <w:rFonts w:eastAsia="Times New Roman" w:cs="Times New Roman"/>
          <w:szCs w:val="24"/>
        </w:rPr>
        <w:t>του χρόνου ομιλίας του κυρίου Βουλευτή)</w:t>
      </w:r>
    </w:p>
    <w:p w14:paraId="03A73293" w14:textId="77777777" w:rsidR="00E615E6" w:rsidRDefault="00720F21">
      <w:pPr>
        <w:spacing w:after="0" w:line="600" w:lineRule="auto"/>
        <w:ind w:firstLine="720"/>
        <w:jc w:val="both"/>
        <w:rPr>
          <w:rFonts w:eastAsia="Times New Roman" w:cs="Times New Roman"/>
          <w:szCs w:val="24"/>
        </w:rPr>
      </w:pPr>
      <w:r>
        <w:rPr>
          <w:rFonts w:eastAsia="Times New Roman" w:cs="Times New Roman"/>
          <w:szCs w:val="24"/>
        </w:rPr>
        <w:t>Κύρι</w:t>
      </w:r>
      <w:r>
        <w:rPr>
          <w:rFonts w:eastAsia="Times New Roman" w:cs="Times New Roman"/>
          <w:szCs w:val="24"/>
        </w:rPr>
        <w:t>ε Πρόεδρε, δώστε μου δύο λεπτά για να υποστηρίξω μια τροπολογία που έχει υποβληθεί, σε συνεννόηση ασφαλώς και με το Υπουργείο.</w:t>
      </w:r>
    </w:p>
    <w:p w14:paraId="03A73294" w14:textId="77777777" w:rsidR="00E615E6" w:rsidRDefault="00720F21">
      <w:pPr>
        <w:spacing w:after="0" w:line="600" w:lineRule="auto"/>
        <w:ind w:firstLine="720"/>
        <w:jc w:val="both"/>
        <w:rPr>
          <w:rFonts w:eastAsia="Times New Roman" w:cs="Times New Roman"/>
          <w:szCs w:val="24"/>
        </w:rPr>
      </w:pPr>
      <w:r>
        <w:rPr>
          <w:rFonts w:eastAsia="Times New Roman" w:cs="Times New Roman"/>
          <w:szCs w:val="24"/>
        </w:rPr>
        <w:t>Εν όψει της πολυπλοκότητας και του δυσχερούς έργου των βουλευτικών εκλογών, που ελήφθησαν και κάποια άλλα μέτρα μέριμνας, προφανώ</w:t>
      </w:r>
      <w:r>
        <w:rPr>
          <w:rFonts w:eastAsia="Times New Roman" w:cs="Times New Roman"/>
          <w:szCs w:val="24"/>
        </w:rPr>
        <w:t xml:space="preserve">ς θα χρησιμοποιηθούν αρκετοί δικαστικοί υπάλληλοι, κυρίως διά την υποβοήθηση, για την προετοιμασία </w:t>
      </w:r>
      <w:r>
        <w:rPr>
          <w:rFonts w:eastAsia="Times New Roman" w:cs="Times New Roman"/>
          <w:szCs w:val="24"/>
        </w:rPr>
        <w:t>της εκλογικής διαδικασίας</w:t>
      </w:r>
      <w:r>
        <w:rPr>
          <w:rFonts w:eastAsia="Times New Roman" w:cs="Times New Roman"/>
          <w:szCs w:val="24"/>
        </w:rPr>
        <w:t xml:space="preserve"> και κατά την προετοιμασία, αλλά και κατά τη διάρκεια </w:t>
      </w:r>
      <w:r>
        <w:rPr>
          <w:rFonts w:eastAsia="Times New Roman" w:cs="Times New Roman"/>
          <w:szCs w:val="24"/>
        </w:rPr>
        <w:t>του ελέγχου των εκλογικών αποτελεσμάτων</w:t>
      </w:r>
      <w:r>
        <w:rPr>
          <w:rFonts w:eastAsia="Times New Roman" w:cs="Times New Roman"/>
          <w:szCs w:val="24"/>
        </w:rPr>
        <w:t>.</w:t>
      </w:r>
    </w:p>
    <w:p w14:paraId="03A73295" w14:textId="77777777" w:rsidR="00E615E6" w:rsidRDefault="00720F21">
      <w:pPr>
        <w:spacing w:after="0" w:line="600" w:lineRule="auto"/>
        <w:ind w:firstLine="720"/>
        <w:jc w:val="both"/>
        <w:rPr>
          <w:rFonts w:eastAsia="Times New Roman" w:cs="Times New Roman"/>
          <w:szCs w:val="24"/>
        </w:rPr>
      </w:pPr>
      <w:r>
        <w:rPr>
          <w:rFonts w:eastAsia="Times New Roman" w:cs="Times New Roman"/>
          <w:szCs w:val="24"/>
        </w:rPr>
        <w:t>Μέχρι τώρα, νομοθετικά οι καταστάσεις</w:t>
      </w:r>
      <w:r>
        <w:rPr>
          <w:rFonts w:eastAsia="Times New Roman" w:cs="Times New Roman"/>
          <w:szCs w:val="24"/>
        </w:rPr>
        <w:t xml:space="preserve"> των υπαλλήλων και η σταδιακή κατηγορία υπήρξε σε έξι βαθμίδες, από τον Α΄ μέχρι τον ΣΤ΄. Προσφάτως, με </w:t>
      </w:r>
      <w:r>
        <w:rPr>
          <w:rFonts w:eastAsia="Times New Roman" w:cs="Times New Roman"/>
          <w:szCs w:val="24"/>
        </w:rPr>
        <w:t>προεδρικό διάταγμα</w:t>
      </w:r>
      <w:r>
        <w:rPr>
          <w:rFonts w:eastAsia="Times New Roman" w:cs="Times New Roman"/>
          <w:szCs w:val="24"/>
        </w:rPr>
        <w:t xml:space="preserve"> του 2012 περιορίστηκε σε τέσσερις κατηγορίες. Έτσι, λοιπόν, η τρίτη και τέταρτη κατηγορία που με το προηγούμενο καθεστώς σήμαινε υπαλ</w:t>
      </w:r>
      <w:r>
        <w:rPr>
          <w:rFonts w:eastAsia="Times New Roman" w:cs="Times New Roman"/>
          <w:szCs w:val="24"/>
        </w:rPr>
        <w:t>λήλους που είχαν μία αρκετά μεγάλη εμπειρία και πολύ</w:t>
      </w:r>
      <w:r>
        <w:rPr>
          <w:rFonts w:eastAsia="Times New Roman" w:cs="Times New Roman"/>
          <w:szCs w:val="24"/>
        </w:rPr>
        <w:lastRenderedPageBreak/>
        <w:t xml:space="preserve">χρονη παρουσία, άρα και κατά τεκμήριο γνώση να διεξάγουν εκλογές, πρέπει να μειωθεί. Συνεπώς, οι υπάλληλοι που μπορούν να διενεργήσουν εκλογές όλων των δικαστικών βαθμίδων –πρωτοδικεία, </w:t>
      </w:r>
      <w:r>
        <w:rPr>
          <w:rFonts w:eastAsia="Times New Roman" w:cs="Times New Roman"/>
          <w:szCs w:val="24"/>
        </w:rPr>
        <w:t>ελεγκτικά συνέδρια</w:t>
      </w:r>
      <w:r>
        <w:rPr>
          <w:rFonts w:eastAsia="Times New Roman" w:cs="Times New Roman"/>
          <w:szCs w:val="24"/>
        </w:rPr>
        <w:t xml:space="preserve"> και λοιπά- πρέπει και μπορούν να σηκώσουν το έργο αυτό, αν έχουν ενταχθεί στην πρώτη και δεύτερη κατηγορία και, συνεπώς, έχουν μία επαρκή πολύχρονη παρουσία και εμπειρία περί του αντικειμένου που πρόκειται να υποβοηθήσουν.</w:t>
      </w:r>
    </w:p>
    <w:p w14:paraId="03A73296" w14:textId="77777777" w:rsidR="00E615E6" w:rsidRDefault="00720F21">
      <w:pPr>
        <w:spacing w:after="0" w:line="600" w:lineRule="auto"/>
        <w:ind w:firstLine="720"/>
        <w:jc w:val="both"/>
        <w:rPr>
          <w:rFonts w:eastAsia="Times New Roman" w:cs="Times New Roman"/>
          <w:szCs w:val="24"/>
        </w:rPr>
      </w:pPr>
      <w:r>
        <w:rPr>
          <w:rFonts w:eastAsia="Times New Roman" w:cs="Times New Roman"/>
          <w:szCs w:val="24"/>
        </w:rPr>
        <w:t>Ευχαριστώ.</w:t>
      </w:r>
    </w:p>
    <w:p w14:paraId="03A73297" w14:textId="77777777" w:rsidR="00E615E6" w:rsidRDefault="00720F21">
      <w:pPr>
        <w:spacing w:after="0" w:line="600" w:lineRule="auto"/>
        <w:ind w:firstLine="720"/>
        <w:jc w:val="center"/>
        <w:rPr>
          <w:rFonts w:eastAsia="Times New Roman" w:cs="Times New Roman"/>
          <w:szCs w:val="24"/>
        </w:rPr>
      </w:pPr>
      <w:r w:rsidRPr="00C851ED">
        <w:rPr>
          <w:rFonts w:eastAsia="Times New Roman" w:cs="Times New Roman"/>
          <w:szCs w:val="24"/>
        </w:rPr>
        <w:t>(Χειροκροτήματα από τ</w:t>
      </w:r>
      <w:r w:rsidRPr="00C851ED">
        <w:rPr>
          <w:rFonts w:eastAsia="Times New Roman" w:cs="Times New Roman"/>
          <w:szCs w:val="24"/>
        </w:rPr>
        <w:t>ην πτέρυγα του ΣΥΡΙΖΑ)</w:t>
      </w:r>
    </w:p>
    <w:p w14:paraId="03A73298" w14:textId="77777777" w:rsidR="00E615E6" w:rsidRDefault="00720F21">
      <w:pPr>
        <w:spacing w:after="0" w:line="600" w:lineRule="auto"/>
        <w:ind w:firstLine="720"/>
        <w:jc w:val="both"/>
        <w:rPr>
          <w:rFonts w:eastAsia="Times New Roman" w:cs="Times New Roman"/>
          <w:szCs w:val="24"/>
        </w:rPr>
      </w:pPr>
      <w:r>
        <w:rPr>
          <w:rFonts w:eastAsia="Times New Roman" w:cs="Times New Roman"/>
          <w:b/>
          <w:szCs w:val="24"/>
        </w:rPr>
        <w:t>ΠΡΟΕΔΡΕΥΩΝ (Μάριος Γεωργιάδης):</w:t>
      </w:r>
      <w:r>
        <w:rPr>
          <w:rFonts w:eastAsia="Times New Roman" w:cs="Times New Roman"/>
          <w:szCs w:val="24"/>
        </w:rPr>
        <w:t xml:space="preserve"> Ευχαριστούμε τον κ. </w:t>
      </w:r>
      <w:proofErr w:type="spellStart"/>
      <w:r>
        <w:rPr>
          <w:rFonts w:eastAsia="Times New Roman" w:cs="Times New Roman"/>
          <w:szCs w:val="24"/>
        </w:rPr>
        <w:t>Γκιόλα</w:t>
      </w:r>
      <w:proofErr w:type="spellEnd"/>
      <w:r>
        <w:rPr>
          <w:rFonts w:eastAsia="Times New Roman" w:cs="Times New Roman"/>
          <w:szCs w:val="24"/>
        </w:rPr>
        <w:t>.</w:t>
      </w:r>
    </w:p>
    <w:p w14:paraId="03A73299" w14:textId="77777777" w:rsidR="00E615E6" w:rsidRDefault="00720F21">
      <w:pPr>
        <w:spacing w:after="0" w:line="600" w:lineRule="auto"/>
        <w:ind w:firstLine="720"/>
        <w:jc w:val="both"/>
        <w:rPr>
          <w:rFonts w:eastAsia="Times New Roman" w:cs="Times New Roman"/>
          <w:szCs w:val="24"/>
        </w:rPr>
      </w:pPr>
      <w:r>
        <w:rPr>
          <w:rFonts w:eastAsia="Times New Roman" w:cs="Times New Roman"/>
          <w:szCs w:val="24"/>
        </w:rPr>
        <w:t xml:space="preserve">Κύριε Παπαθεοδώρου, θα δώσω τον λόγο στην Αναπληρώτρια Υπουργό Εργασίας </w:t>
      </w:r>
      <w:r>
        <w:rPr>
          <w:rFonts w:eastAsia="Times New Roman" w:cs="Times New Roman"/>
          <w:szCs w:val="24"/>
        </w:rPr>
        <w:t xml:space="preserve">κ. </w:t>
      </w:r>
      <w:r>
        <w:rPr>
          <w:rFonts w:eastAsia="Times New Roman" w:cs="Times New Roman"/>
          <w:szCs w:val="24"/>
        </w:rPr>
        <w:t xml:space="preserve">Φωτίου, προκειμένου να αναπτύξει μια τροπολογία, για να έχετε την ευκαιρία να τοποθετηθείτε και </w:t>
      </w:r>
      <w:r>
        <w:rPr>
          <w:rFonts w:eastAsia="Times New Roman" w:cs="Times New Roman"/>
          <w:szCs w:val="24"/>
        </w:rPr>
        <w:t>μετά.</w:t>
      </w:r>
    </w:p>
    <w:p w14:paraId="03A7329A" w14:textId="77777777" w:rsidR="00E615E6" w:rsidRDefault="00720F21">
      <w:pPr>
        <w:spacing w:after="0" w:line="600" w:lineRule="auto"/>
        <w:ind w:firstLine="720"/>
        <w:jc w:val="both"/>
        <w:rPr>
          <w:rFonts w:eastAsia="Times New Roman" w:cs="Times New Roman"/>
          <w:szCs w:val="24"/>
        </w:rPr>
      </w:pPr>
      <w:r>
        <w:rPr>
          <w:rFonts w:eastAsia="Times New Roman" w:cs="Times New Roman"/>
          <w:szCs w:val="24"/>
        </w:rPr>
        <w:t>Ορίστε, κυρία Υπουργέ, έχετε τον λόγο για τρία λεπτά.</w:t>
      </w:r>
    </w:p>
    <w:p w14:paraId="03A7329B" w14:textId="77777777" w:rsidR="00E615E6" w:rsidRDefault="00720F21">
      <w:pPr>
        <w:spacing w:after="0" w:line="600" w:lineRule="auto"/>
        <w:ind w:firstLine="720"/>
        <w:jc w:val="both"/>
        <w:rPr>
          <w:rFonts w:eastAsia="Times New Roman" w:cs="Times New Roman"/>
          <w:szCs w:val="24"/>
        </w:rPr>
      </w:pPr>
      <w:r>
        <w:rPr>
          <w:rFonts w:eastAsia="Times New Roman" w:cs="Times New Roman"/>
          <w:b/>
          <w:szCs w:val="24"/>
        </w:rPr>
        <w:lastRenderedPageBreak/>
        <w:t>ΘΕΑΝΩ ΦΩΤΙΟΥ (Αναπληρώτρια Υπουργός Εργασίας, Κοινωνικής Ασφάλισης και Κοινωνικής Αλληλεγγύης):</w:t>
      </w:r>
      <w:r>
        <w:rPr>
          <w:rFonts w:eastAsia="Times New Roman" w:cs="Times New Roman"/>
          <w:szCs w:val="24"/>
        </w:rPr>
        <w:t xml:space="preserve"> Ευχαριστώ, κύριε Πρόεδρε.</w:t>
      </w:r>
    </w:p>
    <w:p w14:paraId="03A7329C" w14:textId="77777777" w:rsidR="00E615E6" w:rsidRDefault="00720F21">
      <w:pPr>
        <w:spacing w:after="0" w:line="600" w:lineRule="auto"/>
        <w:ind w:firstLine="720"/>
        <w:jc w:val="both"/>
        <w:rPr>
          <w:rFonts w:eastAsia="Times New Roman" w:cs="Times New Roman"/>
          <w:szCs w:val="24"/>
        </w:rPr>
      </w:pPr>
      <w:r>
        <w:rPr>
          <w:rFonts w:eastAsia="Times New Roman" w:cs="Times New Roman"/>
          <w:szCs w:val="24"/>
        </w:rPr>
        <w:t>Πρόκειται για την τροπολογία με γενικό αριθμό 2042 και ειδικό 100, η οποία</w:t>
      </w:r>
      <w:r>
        <w:rPr>
          <w:rFonts w:eastAsia="Times New Roman" w:cs="Times New Roman"/>
          <w:szCs w:val="24"/>
        </w:rPr>
        <w:t xml:space="preserve"> αφορά τον νόμο για την αναδοχή ή την υιοθεσία, τον οποίο, όπως ξέρετε, τον ψηφίσατε πέρ</w:t>
      </w:r>
      <w:r>
        <w:rPr>
          <w:rFonts w:eastAsia="Times New Roman" w:cs="Times New Roman"/>
          <w:szCs w:val="24"/>
        </w:rPr>
        <w:t>υ</w:t>
      </w:r>
      <w:r>
        <w:rPr>
          <w:rFonts w:eastAsia="Times New Roman" w:cs="Times New Roman"/>
          <w:szCs w:val="24"/>
        </w:rPr>
        <w:t>σι –κι εσείς, κύριε Παπαθεοδώρου- και ο οποίος τις επόμενες εβδομάδες θα τεθεί σε εφαρμογή ηλεκτρονικά. Κατά την ηλεκτρονική επεξεργασία του και κατά την επεξεργασία π</w:t>
      </w:r>
      <w:r>
        <w:rPr>
          <w:rFonts w:eastAsia="Times New Roman" w:cs="Times New Roman"/>
          <w:szCs w:val="24"/>
        </w:rPr>
        <w:t>ου έχει γίνει όλο αυτό το διάστημα σε όλη τη δευτερογενή νομοθεσία –σας υπενθυμίζω ότι οι ΥΑ και οι ΚΥΑ ήταν δώδεκα- έχουν προκύψει ορισμένα σημεία, τα οποία τροποποιούμε, ενδυναμώνοντας τον χαρακτήρα του νόμου και όχι αποδυναμώνοντάς τον σαφώς.</w:t>
      </w:r>
    </w:p>
    <w:p w14:paraId="03A7329D" w14:textId="77777777" w:rsidR="00E615E6" w:rsidRDefault="00720F21">
      <w:pPr>
        <w:spacing w:after="0" w:line="600" w:lineRule="auto"/>
        <w:ind w:firstLine="720"/>
        <w:jc w:val="both"/>
        <w:rPr>
          <w:rFonts w:eastAsia="Times New Roman" w:cs="Times New Roman"/>
          <w:szCs w:val="24"/>
        </w:rPr>
      </w:pPr>
      <w:r>
        <w:rPr>
          <w:rFonts w:eastAsia="Times New Roman" w:cs="Times New Roman"/>
          <w:szCs w:val="24"/>
        </w:rPr>
        <w:t xml:space="preserve">Γι’ αυτό, </w:t>
      </w:r>
      <w:r>
        <w:rPr>
          <w:rFonts w:eastAsia="Times New Roman" w:cs="Times New Roman"/>
          <w:szCs w:val="24"/>
        </w:rPr>
        <w:t xml:space="preserve">λοιπόν, σας λέω τις παραγράφους. Πρόκειται για δέκα παραγράφους αυτής της τροπολογίας που έχουν ως εξής: Στην παράγραφο 1 τροποποιούμε το εξής: Στην αναγραφή στο Ειδικό Μητρώο Ανηλίκων που τηρείται στις </w:t>
      </w:r>
      <w:r>
        <w:rPr>
          <w:rFonts w:eastAsia="Times New Roman" w:cs="Times New Roman"/>
          <w:szCs w:val="24"/>
        </w:rPr>
        <w:t>μονάδες παιδικής</w:t>
      </w:r>
      <w:r>
        <w:rPr>
          <w:rFonts w:eastAsia="Times New Roman" w:cs="Times New Roman"/>
          <w:szCs w:val="24"/>
        </w:rPr>
        <w:t xml:space="preserve"> </w:t>
      </w:r>
      <w:r>
        <w:rPr>
          <w:rFonts w:eastAsia="Times New Roman" w:cs="Times New Roman"/>
          <w:szCs w:val="24"/>
        </w:rPr>
        <w:t xml:space="preserve">προστασίας </w:t>
      </w:r>
      <w:r>
        <w:rPr>
          <w:rFonts w:eastAsia="Times New Roman" w:cs="Times New Roman"/>
          <w:szCs w:val="24"/>
        </w:rPr>
        <w:t xml:space="preserve">και </w:t>
      </w:r>
      <w:r>
        <w:rPr>
          <w:rFonts w:eastAsia="Times New Roman" w:cs="Times New Roman"/>
          <w:szCs w:val="24"/>
        </w:rPr>
        <w:t>φροντίδας</w:t>
      </w:r>
      <w:r>
        <w:rPr>
          <w:rFonts w:eastAsia="Times New Roman" w:cs="Times New Roman"/>
          <w:szCs w:val="24"/>
        </w:rPr>
        <w:t>, όπως ξέρετ</w:t>
      </w:r>
      <w:r>
        <w:rPr>
          <w:rFonts w:eastAsia="Times New Roman" w:cs="Times New Roman"/>
          <w:szCs w:val="24"/>
        </w:rPr>
        <w:t xml:space="preserve">ε, πέραν όλων των άλλων, πρέπει να αναφέρεται και το ονοματεπώνυμο των αδελφών </w:t>
      </w:r>
      <w:r>
        <w:rPr>
          <w:rFonts w:eastAsia="Times New Roman" w:cs="Times New Roman"/>
          <w:szCs w:val="24"/>
        </w:rPr>
        <w:lastRenderedPageBreak/>
        <w:t>του ανηλίκου. Αυτό κρίθηκε απαραίτητο, ακριβώς ώστε μετά κατά την αναζήτηση των στοιχείων της καταγωγής τους να γίνεται αυτό πιο εύκολα. Μιλάμε για τη φυσική του οικογένεια, δηλ</w:t>
      </w:r>
      <w:r>
        <w:rPr>
          <w:rFonts w:eastAsia="Times New Roman" w:cs="Times New Roman"/>
          <w:szCs w:val="24"/>
        </w:rPr>
        <w:t>αδή.</w:t>
      </w:r>
    </w:p>
    <w:p w14:paraId="03A7329E" w14:textId="77777777" w:rsidR="00E615E6" w:rsidRDefault="00720F21">
      <w:pPr>
        <w:spacing w:after="0" w:line="600" w:lineRule="auto"/>
        <w:ind w:firstLine="720"/>
        <w:jc w:val="both"/>
        <w:rPr>
          <w:rFonts w:eastAsia="Times New Roman" w:cs="Times New Roman"/>
          <w:szCs w:val="24"/>
        </w:rPr>
      </w:pPr>
      <w:r>
        <w:rPr>
          <w:rFonts w:eastAsia="Times New Roman" w:cs="Times New Roman"/>
          <w:szCs w:val="24"/>
        </w:rPr>
        <w:t xml:space="preserve">Οι παράγραφοι 2 και 3 αφορούν όλα τα παιδιά τα οποία δεν είναι σε ιδρύματα και όμως θα δοθούν σε αναδοχή ή υιοθεσία. Σ’ αυτήν την περίπτωση, γίνεται υποχρεωτική η αναγραφή τους στο Ειδικό Μητρώο Ανηλίκων. Δηλαδή, δεν θα υπάρχει πια παιδί, είναι ή δεν </w:t>
      </w:r>
      <w:r>
        <w:rPr>
          <w:rFonts w:eastAsia="Times New Roman" w:cs="Times New Roman"/>
          <w:szCs w:val="24"/>
        </w:rPr>
        <w:t>είναι στα ιδρύματα, που θα προχωρά σε αναδοχή ή υιοθεσία, χωρίς να είναι γραμμένο στο Ειδικό Μητρώο Ανηλίκων. Είναι κάτι που το είχαμε συζητήσει, αλλά δεν είχε αποτυπωθεί με σαφήνεια. Το διευκρινίσαμε. Νομίζω ότι είναι πάρα πολύ σημαντικό και αυτό.</w:t>
      </w:r>
    </w:p>
    <w:p w14:paraId="03A7329F" w14:textId="77777777" w:rsidR="00E615E6" w:rsidRDefault="00720F21">
      <w:pPr>
        <w:spacing w:after="0" w:line="600" w:lineRule="auto"/>
        <w:ind w:firstLine="720"/>
        <w:jc w:val="both"/>
        <w:rPr>
          <w:rFonts w:eastAsia="Times New Roman" w:cs="Times New Roman"/>
          <w:szCs w:val="24"/>
        </w:rPr>
      </w:pPr>
      <w:r>
        <w:rPr>
          <w:rFonts w:eastAsia="Times New Roman" w:cs="Times New Roman"/>
          <w:szCs w:val="24"/>
        </w:rPr>
        <w:t>Στην πα</w:t>
      </w:r>
      <w:r>
        <w:rPr>
          <w:rFonts w:eastAsia="Times New Roman" w:cs="Times New Roman"/>
          <w:szCs w:val="24"/>
        </w:rPr>
        <w:t>ράγραφο 4 είδαμε ότι και κατά το ταίριασμα, το περιβόητο «</w:t>
      </w:r>
      <w:r>
        <w:rPr>
          <w:rFonts w:eastAsia="Times New Roman" w:cs="Times New Roman"/>
          <w:szCs w:val="24"/>
          <w:lang w:val="en-US"/>
        </w:rPr>
        <w:t>matching</w:t>
      </w:r>
      <w:r>
        <w:rPr>
          <w:rFonts w:eastAsia="Times New Roman" w:cs="Times New Roman"/>
          <w:szCs w:val="24"/>
        </w:rPr>
        <w:t>», αλλά και γενικά, για να βγουν τα παιδιά από τα ιδρύματα, είναι απαραίτητο το Ατομικό Σχέδιο Οικογενειακής Αποκατάστασης, το ΑΣΟΑ. Δεν υπήρχε στον νόμο. Αυτό διευκολύνει πάρα πολύ πια το τ</w:t>
      </w:r>
      <w:r>
        <w:rPr>
          <w:rFonts w:eastAsia="Times New Roman" w:cs="Times New Roman"/>
          <w:szCs w:val="24"/>
        </w:rPr>
        <w:t xml:space="preserve">αίριασμα, δηλαδή το Ατομικό </w:t>
      </w:r>
      <w:r>
        <w:rPr>
          <w:rFonts w:eastAsia="Times New Roman" w:cs="Times New Roman"/>
          <w:szCs w:val="24"/>
        </w:rPr>
        <w:lastRenderedPageBreak/>
        <w:t>Σχέδιο Οικογενειακής Αποκατάστασης του κάθε παιδιού, το οποίο θα καταχωρείται στο Ειδικό Μητρώο Ανηλίκων.</w:t>
      </w:r>
    </w:p>
    <w:p w14:paraId="03A732A0" w14:textId="77777777" w:rsidR="00E615E6" w:rsidRDefault="00720F21">
      <w:pPr>
        <w:spacing w:after="0" w:line="600" w:lineRule="auto"/>
        <w:ind w:firstLine="720"/>
        <w:jc w:val="both"/>
        <w:rPr>
          <w:rFonts w:eastAsia="Times New Roman" w:cs="Times New Roman"/>
          <w:szCs w:val="24"/>
        </w:rPr>
      </w:pPr>
      <w:r>
        <w:rPr>
          <w:rFonts w:eastAsia="Times New Roman" w:cs="Times New Roman"/>
          <w:szCs w:val="24"/>
        </w:rPr>
        <w:t>Στην παράγραφο 5, επειδή όπως ξέρετε παιδιά εγκαταλείπονται στα δημόσια νοσοκομεία, αλλά και στα δημόσια μαιευτήρια, δίνου</w:t>
      </w:r>
      <w:r>
        <w:rPr>
          <w:rFonts w:eastAsia="Times New Roman" w:cs="Times New Roman"/>
          <w:szCs w:val="24"/>
        </w:rPr>
        <w:t xml:space="preserve">με τη δυνατότητα στα δημόσια νοσοκομεία και στα μαιευτήρια, αν εγκαταλείπεται ένα παιδί ή αν έρχεται ένα παιδί με εισαγγελική παραγγελία, να εγγράφεται εκεί σε </w:t>
      </w:r>
      <w:r>
        <w:rPr>
          <w:rFonts w:eastAsia="Times New Roman" w:cs="Times New Roman"/>
          <w:szCs w:val="24"/>
        </w:rPr>
        <w:t>ειδικό μητρώο</w:t>
      </w:r>
      <w:r>
        <w:rPr>
          <w:rFonts w:eastAsia="Times New Roman" w:cs="Times New Roman"/>
          <w:szCs w:val="24"/>
        </w:rPr>
        <w:t>. Άρα, ανοίγουμε και Ειδικά Μητρώα Ανηλίκων στα νοσοκομεία και στα μαιευτήρια της χ</w:t>
      </w:r>
      <w:r>
        <w:rPr>
          <w:rFonts w:eastAsia="Times New Roman" w:cs="Times New Roman"/>
          <w:szCs w:val="24"/>
        </w:rPr>
        <w:t>ώρας, πράγμα που θεωρώ ότι θα συμβάλει ώστε κανένα παιδί να μη χάνεται και να μην ξέρουμε πού βρίσκεται.</w:t>
      </w:r>
    </w:p>
    <w:p w14:paraId="03A732A1" w14:textId="77777777" w:rsidR="00E615E6" w:rsidRDefault="00720F21">
      <w:pPr>
        <w:spacing w:after="0" w:line="600" w:lineRule="auto"/>
        <w:ind w:firstLine="720"/>
        <w:jc w:val="both"/>
        <w:rPr>
          <w:rFonts w:eastAsia="Times New Roman" w:cs="Times New Roman"/>
          <w:szCs w:val="24"/>
        </w:rPr>
      </w:pPr>
      <w:r>
        <w:rPr>
          <w:rFonts w:eastAsia="Times New Roman" w:cs="Times New Roman"/>
          <w:szCs w:val="24"/>
        </w:rPr>
        <w:t>Αναφορικά με την παράγραφο 6, ένα πράγμα που δεν είχαμε προβλέψει ήταν εάν κάποιος κριθεί ακατάλληλος για ανάδοχος γονιός –για ανάδοχο γονιό μιλά η παρ</w:t>
      </w:r>
      <w:r>
        <w:rPr>
          <w:rFonts w:eastAsia="Times New Roman" w:cs="Times New Roman"/>
          <w:szCs w:val="24"/>
        </w:rPr>
        <w:t xml:space="preserve">άγραφος 6, ενώ για τον θετό η παράγραφος 9- τι γίνεται μετά. Αυτός δεν μπορεί ποτέ να </w:t>
      </w:r>
      <w:proofErr w:type="spellStart"/>
      <w:r>
        <w:rPr>
          <w:rFonts w:eastAsia="Times New Roman" w:cs="Times New Roman"/>
          <w:szCs w:val="24"/>
        </w:rPr>
        <w:t>ξανακριθεί</w:t>
      </w:r>
      <w:proofErr w:type="spellEnd"/>
      <w:r>
        <w:rPr>
          <w:rFonts w:eastAsia="Times New Roman" w:cs="Times New Roman"/>
          <w:szCs w:val="24"/>
        </w:rPr>
        <w:t xml:space="preserve">; Αυτό ήταν μια παράλειψη. Θα μπορεί να </w:t>
      </w:r>
      <w:proofErr w:type="spellStart"/>
      <w:r>
        <w:rPr>
          <w:rFonts w:eastAsia="Times New Roman" w:cs="Times New Roman"/>
          <w:szCs w:val="24"/>
        </w:rPr>
        <w:t>ξανακριθεί</w:t>
      </w:r>
      <w:proofErr w:type="spellEnd"/>
      <w:r>
        <w:rPr>
          <w:rFonts w:eastAsia="Times New Roman" w:cs="Times New Roman"/>
          <w:szCs w:val="24"/>
        </w:rPr>
        <w:t xml:space="preserve"> μετά την παρέλευση τριετίας, με το δεδομένο της αρνητικής εισήγησης στον φάκελό του. Όμως, θα μπορεί να </w:t>
      </w:r>
      <w:proofErr w:type="spellStart"/>
      <w:r>
        <w:rPr>
          <w:rFonts w:eastAsia="Times New Roman" w:cs="Times New Roman"/>
          <w:szCs w:val="24"/>
        </w:rPr>
        <w:t>ξανακ</w:t>
      </w:r>
      <w:r>
        <w:rPr>
          <w:rFonts w:eastAsia="Times New Roman" w:cs="Times New Roman"/>
          <w:szCs w:val="24"/>
        </w:rPr>
        <w:t>ριθεί</w:t>
      </w:r>
      <w:proofErr w:type="spellEnd"/>
      <w:r>
        <w:rPr>
          <w:rFonts w:eastAsia="Times New Roman" w:cs="Times New Roman"/>
          <w:szCs w:val="24"/>
        </w:rPr>
        <w:t>.</w:t>
      </w:r>
    </w:p>
    <w:p w14:paraId="03A732A2" w14:textId="77777777" w:rsidR="00E615E6" w:rsidRDefault="00720F21">
      <w:pPr>
        <w:spacing w:after="0" w:line="600" w:lineRule="auto"/>
        <w:ind w:firstLine="720"/>
        <w:jc w:val="both"/>
        <w:rPr>
          <w:rFonts w:eastAsia="Times New Roman" w:cs="Times New Roman"/>
          <w:szCs w:val="24"/>
        </w:rPr>
      </w:pPr>
      <w:r>
        <w:rPr>
          <w:rFonts w:eastAsia="Times New Roman" w:cs="Times New Roman"/>
          <w:szCs w:val="24"/>
        </w:rPr>
        <w:lastRenderedPageBreak/>
        <w:t>Στην παράγραφο 7 υπήρχαν πρόδηλα εκ παραδρομής σφάλματα. Συγκεκριμένα, είχε παραπομπή σε «περίπτωση η΄» που δεν υπήρχε. Άρα, αυτό διορθώνεται.</w:t>
      </w:r>
    </w:p>
    <w:p w14:paraId="03A732A3" w14:textId="77777777" w:rsidR="00E615E6" w:rsidRDefault="00720F21">
      <w:pPr>
        <w:spacing w:after="0" w:line="600" w:lineRule="auto"/>
        <w:ind w:firstLine="720"/>
        <w:jc w:val="both"/>
        <w:rPr>
          <w:rFonts w:eastAsia="Times New Roman" w:cs="Times New Roman"/>
          <w:szCs w:val="24"/>
        </w:rPr>
      </w:pPr>
      <w:r>
        <w:rPr>
          <w:rFonts w:eastAsia="Times New Roman" w:cs="Times New Roman"/>
          <w:szCs w:val="24"/>
        </w:rPr>
        <w:t>Στην παράγραφο 8 διαγράφεται η φράση «και των δήμων» που είχε τεθεί εκ παραδρομής.</w:t>
      </w:r>
    </w:p>
    <w:p w14:paraId="03A732A4" w14:textId="77777777" w:rsidR="00E615E6" w:rsidRDefault="00720F21">
      <w:pPr>
        <w:spacing w:after="0" w:line="600" w:lineRule="auto"/>
        <w:ind w:firstLine="720"/>
        <w:jc w:val="both"/>
        <w:rPr>
          <w:rFonts w:eastAsia="Times New Roman" w:cs="Times New Roman"/>
          <w:szCs w:val="24"/>
        </w:rPr>
      </w:pPr>
      <w:r>
        <w:rPr>
          <w:rFonts w:eastAsia="Times New Roman" w:cs="Times New Roman"/>
          <w:szCs w:val="24"/>
        </w:rPr>
        <w:t>Ως προς την παράγραφο 9</w:t>
      </w:r>
      <w:r>
        <w:rPr>
          <w:rFonts w:eastAsia="Times New Roman" w:cs="Times New Roman"/>
          <w:szCs w:val="24"/>
        </w:rPr>
        <w:t>, αναφέρθηκα ήδη.</w:t>
      </w:r>
    </w:p>
    <w:p w14:paraId="03A732A5" w14:textId="77777777" w:rsidR="00E615E6" w:rsidRDefault="00720F21">
      <w:pPr>
        <w:spacing w:after="0" w:line="600" w:lineRule="auto"/>
        <w:ind w:firstLine="720"/>
        <w:jc w:val="both"/>
        <w:rPr>
          <w:rFonts w:eastAsia="Times New Roman" w:cs="Times New Roman"/>
          <w:szCs w:val="24"/>
        </w:rPr>
      </w:pPr>
      <w:r>
        <w:rPr>
          <w:rFonts w:eastAsia="Times New Roman" w:cs="Times New Roman"/>
          <w:szCs w:val="24"/>
        </w:rPr>
        <w:t xml:space="preserve">Στην παράγραφο 10 γίνεται το εξής: Από τη στιγμή που ένα παιδί έχει ήδη τοποθετηθεί σε μια οικογένεια και περιμένουμε να </w:t>
      </w:r>
      <w:proofErr w:type="spellStart"/>
      <w:r>
        <w:rPr>
          <w:rFonts w:eastAsia="Times New Roman" w:cs="Times New Roman"/>
          <w:szCs w:val="24"/>
        </w:rPr>
        <w:t>τελεσιδικήσει</w:t>
      </w:r>
      <w:proofErr w:type="spellEnd"/>
      <w:r>
        <w:rPr>
          <w:rFonts w:eastAsia="Times New Roman" w:cs="Times New Roman"/>
          <w:szCs w:val="24"/>
        </w:rPr>
        <w:t xml:space="preserve"> η υιοθεσία στο δικαστήριο, ο φάκελος του ανήλικου πρέπει να φεύγει από το Ειδικό Μητρώο Ανηλίκων, γιατί</w:t>
      </w:r>
      <w:r>
        <w:rPr>
          <w:rFonts w:eastAsia="Times New Roman" w:cs="Times New Roman"/>
          <w:szCs w:val="24"/>
        </w:rPr>
        <w:t xml:space="preserve"> πια δεν είναι διαθέσιμος. </w:t>
      </w:r>
    </w:p>
    <w:p w14:paraId="03A732A6" w14:textId="77777777" w:rsidR="00E615E6" w:rsidRDefault="00720F21">
      <w:pPr>
        <w:spacing w:after="0" w:line="600" w:lineRule="auto"/>
        <w:ind w:firstLine="720"/>
        <w:jc w:val="both"/>
        <w:rPr>
          <w:rFonts w:eastAsia="Times New Roman" w:cs="Times New Roman"/>
          <w:szCs w:val="24"/>
        </w:rPr>
      </w:pPr>
      <w:r>
        <w:rPr>
          <w:rFonts w:eastAsia="Times New Roman" w:cs="Times New Roman"/>
          <w:szCs w:val="24"/>
        </w:rPr>
        <w:t xml:space="preserve">Καταλαβαίνετε. Έχει ήδη ξεκαθαρίσει ότι πάει στην τάδε οικογένεια, άρα περιμένουμε να </w:t>
      </w:r>
      <w:proofErr w:type="spellStart"/>
      <w:r>
        <w:rPr>
          <w:rFonts w:eastAsia="Times New Roman" w:cs="Times New Roman"/>
          <w:szCs w:val="24"/>
        </w:rPr>
        <w:t>τελεσιδικήσει</w:t>
      </w:r>
      <w:proofErr w:type="spellEnd"/>
      <w:r>
        <w:rPr>
          <w:rFonts w:eastAsia="Times New Roman" w:cs="Times New Roman"/>
          <w:szCs w:val="24"/>
        </w:rPr>
        <w:t xml:space="preserve"> και άρα, δεν χρειάζεται ο φάκελός του να είναι στα μητρώα ανηλίκων. Το ίδιο και για τους ανηλίκους για τους οποίους υποβάλλεται </w:t>
      </w:r>
      <w:r>
        <w:rPr>
          <w:rFonts w:eastAsia="Times New Roman" w:cs="Times New Roman"/>
          <w:szCs w:val="24"/>
        </w:rPr>
        <w:t>αίτηση αναδοχής.</w:t>
      </w:r>
    </w:p>
    <w:p w14:paraId="03A732A7" w14:textId="77777777" w:rsidR="00E615E6" w:rsidRDefault="00720F21">
      <w:pPr>
        <w:spacing w:after="0" w:line="600" w:lineRule="auto"/>
        <w:ind w:firstLine="720"/>
        <w:jc w:val="both"/>
        <w:rPr>
          <w:rFonts w:eastAsia="Times New Roman" w:cs="Times New Roman"/>
          <w:szCs w:val="24"/>
        </w:rPr>
      </w:pPr>
      <w:r>
        <w:rPr>
          <w:rFonts w:eastAsia="Times New Roman" w:cs="Times New Roman"/>
          <w:szCs w:val="24"/>
        </w:rPr>
        <w:t>Τέλος, στην παράγραφο 11 και στην παράγραφο 12 διορθώνονται πρόδηλα εκ παραδρομής σφάλματα των τροποποιούμενων διατάξεων.</w:t>
      </w:r>
    </w:p>
    <w:p w14:paraId="03A732A8" w14:textId="77777777" w:rsidR="00E615E6" w:rsidRDefault="00720F21">
      <w:pPr>
        <w:spacing w:after="0" w:line="600" w:lineRule="auto"/>
        <w:ind w:firstLine="720"/>
        <w:jc w:val="both"/>
        <w:rPr>
          <w:rFonts w:eastAsia="Times New Roman" w:cs="Times New Roman"/>
          <w:szCs w:val="24"/>
        </w:rPr>
      </w:pPr>
      <w:r>
        <w:rPr>
          <w:rFonts w:eastAsia="Times New Roman" w:cs="Times New Roman"/>
          <w:szCs w:val="24"/>
        </w:rPr>
        <w:lastRenderedPageBreak/>
        <w:t>Σας ευχαριστώ.</w:t>
      </w:r>
    </w:p>
    <w:p w14:paraId="03A732A9" w14:textId="77777777" w:rsidR="00E615E6" w:rsidRDefault="00720F21">
      <w:pPr>
        <w:spacing w:after="0" w:line="600" w:lineRule="auto"/>
        <w:ind w:firstLine="720"/>
        <w:jc w:val="both"/>
        <w:rPr>
          <w:rFonts w:eastAsia="Times New Roman" w:cs="Times New Roman"/>
          <w:szCs w:val="24"/>
        </w:rPr>
      </w:pPr>
      <w:r w:rsidRPr="00146623">
        <w:rPr>
          <w:rFonts w:eastAsia="Times New Roman" w:cs="Times New Roman"/>
          <w:b/>
          <w:szCs w:val="24"/>
        </w:rPr>
        <w:t>ΠΡΟΕΔΡΕΥΩΝ (</w:t>
      </w:r>
      <w:r>
        <w:rPr>
          <w:rFonts w:eastAsia="Times New Roman" w:cs="Times New Roman"/>
          <w:b/>
          <w:szCs w:val="24"/>
        </w:rPr>
        <w:t>Μάριος Γεωργιάδης</w:t>
      </w:r>
      <w:r w:rsidRPr="00146623">
        <w:rPr>
          <w:rFonts w:eastAsia="Times New Roman" w:cs="Times New Roman"/>
          <w:b/>
          <w:szCs w:val="24"/>
        </w:rPr>
        <w:t>):</w:t>
      </w:r>
      <w:r>
        <w:rPr>
          <w:rFonts w:eastAsia="Times New Roman" w:cs="Times New Roman"/>
          <w:szCs w:val="24"/>
        </w:rPr>
        <w:t xml:space="preserve"> Ευχαριστούμε την κυρία Υπουργό.</w:t>
      </w:r>
    </w:p>
    <w:p w14:paraId="03A732AA" w14:textId="77777777" w:rsidR="00E615E6" w:rsidRDefault="00720F21">
      <w:pPr>
        <w:spacing w:after="0" w:line="600" w:lineRule="auto"/>
        <w:ind w:firstLine="720"/>
        <w:jc w:val="both"/>
        <w:rPr>
          <w:rFonts w:eastAsia="Times New Roman" w:cs="Times New Roman"/>
          <w:szCs w:val="24"/>
        </w:rPr>
      </w:pPr>
      <w:r>
        <w:rPr>
          <w:rFonts w:eastAsia="Times New Roman" w:cs="Times New Roman"/>
          <w:szCs w:val="24"/>
        </w:rPr>
        <w:t xml:space="preserve">Ο Κοινοβουλευτικός Εκπρόσωπος από τη </w:t>
      </w:r>
      <w:r>
        <w:rPr>
          <w:rFonts w:eastAsia="Times New Roman" w:cs="Times New Roman"/>
          <w:szCs w:val="24"/>
        </w:rPr>
        <w:t xml:space="preserve">Δημοκρατική Συμπαράταξη κ. Παπαθεοδώρου έχει τον λόγο και θα ακολουθήσουν η κ. Καββαδία, η κ. </w:t>
      </w:r>
      <w:proofErr w:type="spellStart"/>
      <w:r>
        <w:rPr>
          <w:rFonts w:eastAsia="Times New Roman" w:cs="Times New Roman"/>
          <w:szCs w:val="24"/>
        </w:rPr>
        <w:t>Βούλτεψη</w:t>
      </w:r>
      <w:proofErr w:type="spellEnd"/>
      <w:r>
        <w:rPr>
          <w:rFonts w:eastAsia="Times New Roman" w:cs="Times New Roman"/>
          <w:szCs w:val="24"/>
        </w:rPr>
        <w:t xml:space="preserve">, η κ. </w:t>
      </w:r>
      <w:proofErr w:type="spellStart"/>
      <w:r>
        <w:rPr>
          <w:rFonts w:eastAsia="Times New Roman" w:cs="Times New Roman"/>
          <w:szCs w:val="24"/>
        </w:rPr>
        <w:t>Μεγαλοοικονόμου</w:t>
      </w:r>
      <w:proofErr w:type="spellEnd"/>
      <w:r>
        <w:rPr>
          <w:rFonts w:eastAsia="Times New Roman" w:cs="Times New Roman"/>
          <w:szCs w:val="24"/>
        </w:rPr>
        <w:t xml:space="preserve"> και η Κοινοβουλευτική Εκπρόσωπος από τον ΣΥΡΙΖΑ κ. </w:t>
      </w:r>
      <w:proofErr w:type="spellStart"/>
      <w:r>
        <w:rPr>
          <w:rFonts w:eastAsia="Times New Roman" w:cs="Times New Roman"/>
          <w:szCs w:val="24"/>
        </w:rPr>
        <w:t>Βάκη</w:t>
      </w:r>
      <w:proofErr w:type="spellEnd"/>
      <w:r>
        <w:rPr>
          <w:rFonts w:eastAsia="Times New Roman" w:cs="Times New Roman"/>
          <w:szCs w:val="24"/>
        </w:rPr>
        <w:t>.</w:t>
      </w:r>
    </w:p>
    <w:p w14:paraId="03A732AB" w14:textId="77777777" w:rsidR="00E615E6" w:rsidRDefault="00720F21">
      <w:pPr>
        <w:spacing w:after="0" w:line="600" w:lineRule="auto"/>
        <w:ind w:firstLine="720"/>
        <w:jc w:val="both"/>
        <w:rPr>
          <w:rFonts w:eastAsia="Times New Roman" w:cs="Times New Roman"/>
          <w:szCs w:val="24"/>
        </w:rPr>
      </w:pPr>
      <w:r>
        <w:rPr>
          <w:rFonts w:eastAsia="Times New Roman" w:cs="Times New Roman"/>
          <w:szCs w:val="24"/>
        </w:rPr>
        <w:t>Ορίστε, κύριε Παπαθεοδώρου, έχετε τον λόγο.</w:t>
      </w:r>
    </w:p>
    <w:p w14:paraId="03A732AC" w14:textId="77777777" w:rsidR="00E615E6" w:rsidRDefault="00720F21">
      <w:pPr>
        <w:spacing w:after="0" w:line="600" w:lineRule="auto"/>
        <w:ind w:firstLine="720"/>
        <w:jc w:val="both"/>
        <w:rPr>
          <w:rFonts w:eastAsia="Times New Roman" w:cs="Times New Roman"/>
          <w:szCs w:val="24"/>
        </w:rPr>
      </w:pPr>
      <w:r w:rsidRPr="00214CA7">
        <w:rPr>
          <w:rFonts w:eastAsia="Times New Roman" w:cs="Times New Roman"/>
          <w:b/>
          <w:szCs w:val="24"/>
        </w:rPr>
        <w:t>ΘΕΟΔΩΡΟΣ ΠΑΠΑΘΕΟΔΩΡΟΥ:</w:t>
      </w:r>
      <w:r>
        <w:rPr>
          <w:rFonts w:eastAsia="Times New Roman" w:cs="Times New Roman"/>
          <w:szCs w:val="24"/>
        </w:rPr>
        <w:t xml:space="preserve"> Ευχαρισ</w:t>
      </w:r>
      <w:r>
        <w:rPr>
          <w:rFonts w:eastAsia="Times New Roman" w:cs="Times New Roman"/>
          <w:szCs w:val="24"/>
        </w:rPr>
        <w:t>τώ, κύριε Πρόεδρε.</w:t>
      </w:r>
    </w:p>
    <w:p w14:paraId="03A732AD" w14:textId="77777777" w:rsidR="00E615E6" w:rsidRDefault="00720F21">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κυρίες Υπουργοί, κύριε Υπουργέ, θα ξεκινήσω από την τροπολογία, η οποία θεωρώ ότι είναι μία τροπολογία της συναλλαγής. Μίας ωμής, κυνικής, απροκάλυπτης συναλλαγής των προθύμων</w:t>
      </w:r>
      <w:r w:rsidRPr="00214CA7">
        <w:rPr>
          <w:rFonts w:eastAsia="Times New Roman" w:cs="Times New Roman"/>
          <w:szCs w:val="24"/>
        </w:rPr>
        <w:t>,</w:t>
      </w:r>
      <w:r>
        <w:rPr>
          <w:rFonts w:eastAsia="Times New Roman" w:cs="Times New Roman"/>
          <w:szCs w:val="24"/>
        </w:rPr>
        <w:t xml:space="preserve"> στους οποίους προτείνεται μία θέση στο </w:t>
      </w:r>
      <w:proofErr w:type="spellStart"/>
      <w:r>
        <w:rPr>
          <w:rFonts w:eastAsia="Times New Roman" w:cs="Times New Roman"/>
          <w:szCs w:val="24"/>
        </w:rPr>
        <w:t>ευρωψηφοδέλτιο</w:t>
      </w:r>
      <w:proofErr w:type="spellEnd"/>
      <w:r>
        <w:rPr>
          <w:rFonts w:eastAsia="Times New Roman" w:cs="Times New Roman"/>
          <w:szCs w:val="24"/>
        </w:rPr>
        <w:t xml:space="preserve">, χωρίς να διαταράσσεται η </w:t>
      </w:r>
      <w:proofErr w:type="spellStart"/>
      <w:r>
        <w:rPr>
          <w:rFonts w:eastAsia="Times New Roman" w:cs="Times New Roman"/>
          <w:szCs w:val="24"/>
        </w:rPr>
        <w:t>εύθραστη</w:t>
      </w:r>
      <w:proofErr w:type="spellEnd"/>
      <w:r>
        <w:rPr>
          <w:rFonts w:eastAsia="Times New Roman" w:cs="Times New Roman"/>
          <w:szCs w:val="24"/>
        </w:rPr>
        <w:t xml:space="preserve"> κυβερνητική πλειοψηφία. </w:t>
      </w:r>
    </w:p>
    <w:p w14:paraId="03A732AE" w14:textId="77777777" w:rsidR="00E615E6" w:rsidRDefault="00720F21">
      <w:pPr>
        <w:spacing w:after="0" w:line="600" w:lineRule="auto"/>
        <w:ind w:firstLine="720"/>
        <w:jc w:val="both"/>
        <w:rPr>
          <w:rFonts w:eastAsia="Times New Roman" w:cs="Times New Roman"/>
          <w:szCs w:val="24"/>
        </w:rPr>
      </w:pPr>
      <w:r>
        <w:rPr>
          <w:rFonts w:eastAsia="Times New Roman" w:cs="Times New Roman"/>
          <w:szCs w:val="24"/>
        </w:rPr>
        <w:t>Αυτή η πλειοψηφία</w:t>
      </w:r>
      <w:r w:rsidRPr="00214CA7">
        <w:rPr>
          <w:rFonts w:eastAsia="Times New Roman" w:cs="Times New Roman"/>
          <w:szCs w:val="24"/>
        </w:rPr>
        <w:t>,</w:t>
      </w:r>
      <w:r>
        <w:rPr>
          <w:rFonts w:eastAsia="Times New Roman" w:cs="Times New Roman"/>
          <w:szCs w:val="24"/>
        </w:rPr>
        <w:t xml:space="preserve"> η οποία συντίθεται σήμερα από μετακινούμενους Βουλευτές που προσήλθαν </w:t>
      </w:r>
      <w:proofErr w:type="spellStart"/>
      <w:r>
        <w:rPr>
          <w:rFonts w:eastAsia="Times New Roman" w:cs="Times New Roman"/>
          <w:szCs w:val="24"/>
        </w:rPr>
        <w:t>προθύμως</w:t>
      </w:r>
      <w:proofErr w:type="spellEnd"/>
      <w:r>
        <w:rPr>
          <w:rFonts w:eastAsia="Times New Roman" w:cs="Times New Roman"/>
          <w:szCs w:val="24"/>
        </w:rPr>
        <w:t xml:space="preserve"> σ</w:t>
      </w:r>
      <w:r w:rsidRPr="00214CA7">
        <w:rPr>
          <w:rFonts w:eastAsia="Times New Roman" w:cs="Times New Roman"/>
          <w:szCs w:val="24"/>
        </w:rPr>
        <w:t>’</w:t>
      </w:r>
      <w:r>
        <w:rPr>
          <w:rFonts w:eastAsia="Times New Roman" w:cs="Times New Roman"/>
          <w:szCs w:val="24"/>
        </w:rPr>
        <w:t xml:space="preserve"> αυτή </w:t>
      </w:r>
      <w:r>
        <w:rPr>
          <w:rFonts w:eastAsia="Times New Roman" w:cs="Times New Roman"/>
          <w:szCs w:val="24"/>
        </w:rPr>
        <w:lastRenderedPageBreak/>
        <w:t>την τράπεζα των τραπεζικών συναλλαγ</w:t>
      </w:r>
      <w:r>
        <w:rPr>
          <w:rFonts w:eastAsia="Times New Roman" w:cs="Times New Roman"/>
          <w:szCs w:val="24"/>
        </w:rPr>
        <w:t xml:space="preserve">ών που είχε ανοίξει ο κ. Τσίπρας. </w:t>
      </w:r>
    </w:p>
    <w:p w14:paraId="03A732AF" w14:textId="77777777" w:rsidR="00E615E6" w:rsidRDefault="00720F21">
      <w:pPr>
        <w:spacing w:after="0" w:line="600" w:lineRule="auto"/>
        <w:ind w:firstLine="720"/>
        <w:jc w:val="both"/>
        <w:rPr>
          <w:rFonts w:eastAsia="Times New Roman" w:cs="Times New Roman"/>
          <w:szCs w:val="24"/>
        </w:rPr>
      </w:pPr>
      <w:r>
        <w:rPr>
          <w:rFonts w:eastAsia="Times New Roman" w:cs="Times New Roman"/>
          <w:szCs w:val="24"/>
        </w:rPr>
        <w:t>Γιατί, όμως, είναι μία κυνική συναλλαγή; Γιατί απλά χρειάζεται ο κ. Τσίπρας να δώσει κάποια πολιτικά ανταλλάγματα σε Βουλευτές και Υπουργούς που τον διατηρούν δια της μεταγραφής τους στην εξουσία. Όμως, πολύ φοβάμαι ότι α</w:t>
      </w:r>
      <w:r>
        <w:rPr>
          <w:rFonts w:eastAsia="Times New Roman" w:cs="Times New Roman"/>
          <w:szCs w:val="24"/>
        </w:rPr>
        <w:t>υτό το δώρο είναι δηλητηριασμένο, όπως λέμε, αφού η διέξοδος που δίνεται στους πρόθυμους Βουλευτές και Υπουργούς, εξαρτάται από την εμπιστοσύνη και την απόφαση του ελληνικού λαού. Οπότε, εφόσον αυτή η εμπιστοσύνη εξαϋλώνεται καθημερινά, θα πρέπει να τους δ</w:t>
      </w:r>
      <w:r>
        <w:rPr>
          <w:rFonts w:eastAsia="Times New Roman" w:cs="Times New Roman"/>
          <w:szCs w:val="24"/>
        </w:rPr>
        <w:t xml:space="preserve">ίνετε τη δυνατότητα παραμονής των προθύμων στην Κυβέρνηση και στη Βουλή. Άρα, να τους διατηρήσετε και μετά τις εκλογές, κύριε Υπουργέ. </w:t>
      </w:r>
    </w:p>
    <w:p w14:paraId="03A732B0" w14:textId="77777777" w:rsidR="00E615E6" w:rsidRDefault="00720F21">
      <w:pPr>
        <w:spacing w:after="0" w:line="600" w:lineRule="auto"/>
        <w:ind w:firstLine="720"/>
        <w:jc w:val="both"/>
        <w:rPr>
          <w:rFonts w:eastAsia="Times New Roman" w:cs="Times New Roman"/>
          <w:szCs w:val="24"/>
        </w:rPr>
      </w:pPr>
      <w:r>
        <w:rPr>
          <w:rFonts w:eastAsia="Times New Roman" w:cs="Times New Roman"/>
          <w:szCs w:val="24"/>
        </w:rPr>
        <w:t>Η συναλλαγή είναι και πάλι προς όφελος του κ. Τσίπρα. Γιατί στον κρίσιμο προεκλογικό χρόνο, η ενδεχόμενη μη πολιτική απο</w:t>
      </w:r>
      <w:r>
        <w:rPr>
          <w:rFonts w:eastAsia="Times New Roman" w:cs="Times New Roman"/>
          <w:szCs w:val="24"/>
        </w:rPr>
        <w:t xml:space="preserve">κατάσταση των προθύμων, γιατί δεν θα τους εμπιστευθεί ενδεχομένως ο ελληνικός λαός, αποσβένει την υποχρέωση του κ. Τσίπρα απέναντί τους. Αυτή είναι η μοίρα όσων θεωρούνται από </w:t>
      </w:r>
      <w:r>
        <w:rPr>
          <w:rFonts w:eastAsia="Times New Roman" w:cs="Times New Roman"/>
          <w:szCs w:val="24"/>
        </w:rPr>
        <w:lastRenderedPageBreak/>
        <w:t xml:space="preserve">τον Πρωθυπουργό αναλώσιμοι, οι οποίοι θα αναμένουν άδοξα τα υπεσχημένα πολιτικά </w:t>
      </w:r>
      <w:r>
        <w:rPr>
          <w:rFonts w:eastAsia="Times New Roman" w:cs="Times New Roman"/>
          <w:szCs w:val="24"/>
        </w:rPr>
        <w:t xml:space="preserve">ανταλλάγματα. </w:t>
      </w:r>
    </w:p>
    <w:p w14:paraId="03A732B1" w14:textId="77777777" w:rsidR="00E615E6" w:rsidRDefault="00720F21">
      <w:pPr>
        <w:spacing w:after="0" w:line="600" w:lineRule="auto"/>
        <w:ind w:firstLine="720"/>
        <w:jc w:val="both"/>
        <w:rPr>
          <w:rFonts w:eastAsia="Times New Roman" w:cs="Times New Roman"/>
          <w:szCs w:val="24"/>
        </w:rPr>
      </w:pPr>
      <w:r>
        <w:rPr>
          <w:rFonts w:eastAsia="Times New Roman" w:cs="Times New Roman"/>
          <w:szCs w:val="24"/>
        </w:rPr>
        <w:t>Όμως, αυτό που προκαλεί σήμερα περισσότερο απ’ όλα τα υπόλοιπα, είναι ότι απροκάλυπτα εισάγετε αυτή την τροπολογία, λίγες εβδομάδες πριν τις εκλογές, αποδεικνύοντας για άλλη μία φορά ότι κινείστε πλέον μόνο με εκλογικές και πολιτικές σκοπιμό</w:t>
      </w:r>
      <w:r>
        <w:rPr>
          <w:rFonts w:eastAsia="Times New Roman" w:cs="Times New Roman"/>
          <w:szCs w:val="24"/>
        </w:rPr>
        <w:t>τητες στην προοπτική της αποδρομής.</w:t>
      </w:r>
    </w:p>
    <w:p w14:paraId="03A732B2" w14:textId="77777777" w:rsidR="00E615E6" w:rsidRDefault="00720F21">
      <w:pPr>
        <w:spacing w:after="0" w:line="600" w:lineRule="auto"/>
        <w:ind w:firstLine="720"/>
        <w:jc w:val="both"/>
        <w:rPr>
          <w:rFonts w:eastAsia="Times New Roman" w:cs="Times New Roman"/>
          <w:szCs w:val="24"/>
        </w:rPr>
      </w:pPr>
      <w:r>
        <w:rPr>
          <w:rFonts w:eastAsia="Times New Roman" w:cs="Times New Roman"/>
          <w:szCs w:val="24"/>
        </w:rPr>
        <w:t>Το πρόβλημα δεν είναι μόνον η ωμή συναλλαγή, το πολιτικό αντάλλαγμα. Πηγαίνετε στις Ευρωεκλογές, μείνετε στο Υπουργικό Συμβούλιο, στηρίζετε την Κυβέρνηση και αν δεν εκλεγείτε, παραμένετε μέχρι να κάνουμε εκλογές. Δεν είν</w:t>
      </w:r>
      <w:r>
        <w:rPr>
          <w:rFonts w:eastAsia="Times New Roman" w:cs="Times New Roman"/>
          <w:szCs w:val="24"/>
        </w:rPr>
        <w:t>αι μόνο αυτό. Είναι το γεγονός ότι ταυτόχρονα θεωρείτε ότι με τη συγκεκριμένη τροπολογία, κάνετε ένα είδος εκλογικού αιφνιδιασμού. Έρχεστε να νομοθετήσετε κάποιες εβδομάδες πριν από τις ευρωεκλογές, αλλάζοντας τους όρους του παιχνιδιού.</w:t>
      </w:r>
    </w:p>
    <w:p w14:paraId="03A732B3" w14:textId="77777777" w:rsidR="00E615E6" w:rsidRDefault="00720F21">
      <w:pPr>
        <w:spacing w:after="0" w:line="600" w:lineRule="auto"/>
        <w:ind w:firstLine="720"/>
        <w:jc w:val="both"/>
        <w:rPr>
          <w:rFonts w:eastAsia="Times New Roman" w:cs="Times New Roman"/>
          <w:szCs w:val="24"/>
        </w:rPr>
      </w:pPr>
      <w:r>
        <w:rPr>
          <w:rFonts w:eastAsia="Times New Roman" w:cs="Times New Roman"/>
          <w:szCs w:val="24"/>
        </w:rPr>
        <w:t>Το σημαντικότερο, ό</w:t>
      </w:r>
      <w:r>
        <w:rPr>
          <w:rFonts w:eastAsia="Times New Roman" w:cs="Times New Roman"/>
          <w:szCs w:val="24"/>
        </w:rPr>
        <w:t xml:space="preserve">μως, κυρίες και κύριοι συνάδελφοι, είναι ότι δεν μπορείτε πλέον να κάνετε εκλογικό αιφνιδιασμό, επομένως μην επιχειρείτε τέτοιες μεθοδεύσεις που φθείρουν το </w:t>
      </w:r>
      <w:r>
        <w:rPr>
          <w:rFonts w:eastAsia="Times New Roman" w:cs="Times New Roman"/>
          <w:szCs w:val="24"/>
        </w:rPr>
        <w:lastRenderedPageBreak/>
        <w:t>κοινοβουλευτικό πολίτευμα, που φθείρουν την εκλογική διαδικασία. Κάνει κακό στη δημοκρατία αυτό. Στ</w:t>
      </w:r>
      <w:r>
        <w:rPr>
          <w:rFonts w:eastAsia="Times New Roman" w:cs="Times New Roman"/>
          <w:szCs w:val="24"/>
        </w:rPr>
        <w:t>έλνει κακό μήνυμα στους πολίτες, γιατί θεωρούν ότι η κανονικότητα για την οποία μιλάτε, είναι οι αποτυχημένες πολιτικές συναλλαγές. Αυτό αφορά το πολιτικό σύστημα, δεν αφορά μόνο εσάς.</w:t>
      </w:r>
    </w:p>
    <w:p w14:paraId="03A732B4" w14:textId="77777777" w:rsidR="00E615E6" w:rsidRDefault="00720F21">
      <w:pPr>
        <w:spacing w:after="0" w:line="600" w:lineRule="auto"/>
        <w:ind w:firstLine="720"/>
        <w:jc w:val="both"/>
        <w:rPr>
          <w:rFonts w:eastAsia="Times New Roman" w:cs="Times New Roman"/>
          <w:szCs w:val="24"/>
        </w:rPr>
      </w:pPr>
      <w:r>
        <w:rPr>
          <w:rFonts w:eastAsia="Times New Roman" w:cs="Times New Roman"/>
          <w:szCs w:val="24"/>
        </w:rPr>
        <w:t>Άρα, αποτυχημένη απόπειρα είναι, διότι όλοι γνώριζαν ότι με κάποιον τρό</w:t>
      </w:r>
      <w:r>
        <w:rPr>
          <w:rFonts w:eastAsia="Times New Roman" w:cs="Times New Roman"/>
          <w:szCs w:val="24"/>
        </w:rPr>
        <w:t>πο θα αποκαταστήσετε αυτούς τους συναδέλφους, αλλά από την άλλη πλευρά θέλετε να διατηρήσετε και την καρέκλα της εξουσίας.</w:t>
      </w:r>
    </w:p>
    <w:p w14:paraId="03A732B5" w14:textId="77777777" w:rsidR="00E615E6" w:rsidRDefault="00720F21">
      <w:pPr>
        <w:spacing w:after="0" w:line="600" w:lineRule="auto"/>
        <w:ind w:firstLine="720"/>
        <w:jc w:val="both"/>
        <w:rPr>
          <w:rFonts w:eastAsia="Times New Roman" w:cs="Times New Roman"/>
          <w:szCs w:val="24"/>
        </w:rPr>
      </w:pPr>
      <w:r>
        <w:rPr>
          <w:rFonts w:eastAsia="Times New Roman" w:cs="Times New Roman"/>
          <w:szCs w:val="24"/>
        </w:rPr>
        <w:t>Το δεύτερο σημείο στο οποίο θα ήθελα να αναφερθώ, κύριε Υπουργέ, είναι μία αναφορά που νομίζω ότι σας αφορά και λόγω της εκλογικής πε</w:t>
      </w:r>
      <w:r>
        <w:rPr>
          <w:rFonts w:eastAsia="Times New Roman" w:cs="Times New Roman"/>
          <w:szCs w:val="24"/>
        </w:rPr>
        <w:t>ριφέρειας στην οποία εκτεθήκατε την προηγούμενη φορά.</w:t>
      </w:r>
    </w:p>
    <w:p w14:paraId="03A732B6" w14:textId="77777777" w:rsidR="00E615E6" w:rsidRDefault="00720F21">
      <w:pPr>
        <w:spacing w:after="0" w:line="600" w:lineRule="auto"/>
        <w:ind w:firstLine="720"/>
        <w:jc w:val="both"/>
        <w:rPr>
          <w:rFonts w:eastAsia="Times New Roman" w:cs="Times New Roman"/>
          <w:szCs w:val="24"/>
        </w:rPr>
      </w:pPr>
      <w:r>
        <w:rPr>
          <w:rFonts w:eastAsia="Times New Roman" w:cs="Times New Roman"/>
          <w:szCs w:val="24"/>
        </w:rPr>
        <w:t>Κοιτάξτε να δείτε. Δεν είναι δυνατόν να μην ακούγεται ούτε μία λέξη από τον ΣΥΡΙΖΑ, όταν υπάρχει το Συνέδριο της ΓΕΣΕΕ στην Καλαμάτα. Κάνω μία αναφορά την οποία, νομίζω, ότι θα καταλάβετε. Όταν υπάρχει,</w:t>
      </w:r>
      <w:r>
        <w:rPr>
          <w:rFonts w:eastAsia="Times New Roman" w:cs="Times New Roman"/>
          <w:szCs w:val="24"/>
        </w:rPr>
        <w:t xml:space="preserve"> λοιπόν, το Συνέδριο της ΓΕΣΕΕ στην Καλαμάτα, το οποίο το σπάνε δυνάμεις του ΠΑΜΕ και το εμποδίζουν να ξεκινήσει και να λειτουργήσει, όταν ογδόντα </w:t>
      </w:r>
      <w:r>
        <w:rPr>
          <w:rFonts w:eastAsia="Times New Roman" w:cs="Times New Roman"/>
          <w:szCs w:val="24"/>
        </w:rPr>
        <w:lastRenderedPageBreak/>
        <w:t>εργατικά κέντρα της χώρας καταγγέλλουν αυτή τη μεθόδευση και δεν υπάρχει κα</w:t>
      </w:r>
      <w:r>
        <w:rPr>
          <w:rFonts w:eastAsia="Times New Roman" w:cs="Times New Roman"/>
          <w:szCs w:val="24"/>
        </w:rPr>
        <w:t>μ</w:t>
      </w:r>
      <w:r>
        <w:rPr>
          <w:rFonts w:eastAsia="Times New Roman" w:cs="Times New Roman"/>
          <w:szCs w:val="24"/>
        </w:rPr>
        <w:t>μία ανακοίνωση από τον ΣΥΡΙΖΑ, κα</w:t>
      </w:r>
      <w:r>
        <w:rPr>
          <w:rFonts w:eastAsia="Times New Roman" w:cs="Times New Roman"/>
          <w:szCs w:val="24"/>
        </w:rPr>
        <w:t>μ</w:t>
      </w:r>
      <w:r>
        <w:rPr>
          <w:rFonts w:eastAsia="Times New Roman" w:cs="Times New Roman"/>
          <w:szCs w:val="24"/>
        </w:rPr>
        <w:t>μία ανακοίνωση από την Κυβέρνηση, κα</w:t>
      </w:r>
      <w:r>
        <w:rPr>
          <w:rFonts w:eastAsia="Times New Roman" w:cs="Times New Roman"/>
          <w:szCs w:val="24"/>
        </w:rPr>
        <w:t>μ</w:t>
      </w:r>
      <w:r>
        <w:rPr>
          <w:rFonts w:eastAsia="Times New Roman" w:cs="Times New Roman"/>
          <w:szCs w:val="24"/>
        </w:rPr>
        <w:t>μία ανακοίνωση από την παριστάμενη Υπουργό και πάνω απ’ όλα η Αστυνομία κάθεται και παρακολουθεί όλα αυτά σαν να έβλεπε αστυνομική ταινία στην τηλεόραση, είναι απαράδεκτο.</w:t>
      </w:r>
    </w:p>
    <w:p w14:paraId="03A732B7" w14:textId="77777777" w:rsidR="00E615E6" w:rsidRDefault="00720F21">
      <w:pPr>
        <w:spacing w:after="0" w:line="600" w:lineRule="auto"/>
        <w:ind w:firstLine="720"/>
        <w:jc w:val="both"/>
        <w:rPr>
          <w:rFonts w:eastAsia="Times New Roman" w:cs="Times New Roman"/>
          <w:szCs w:val="24"/>
        </w:rPr>
      </w:pPr>
      <w:r w:rsidRPr="00555001">
        <w:rPr>
          <w:rFonts w:eastAsia="Times New Roman" w:cs="Times New Roman"/>
          <w:b/>
          <w:szCs w:val="24"/>
        </w:rPr>
        <w:t>ΠΑΝΑΓΙΩΤΑ ΚΟΖΟΜΠΟΛΗ</w:t>
      </w:r>
      <w:r>
        <w:rPr>
          <w:rFonts w:eastAsia="Times New Roman" w:cs="Times New Roman"/>
          <w:b/>
          <w:szCs w:val="24"/>
        </w:rPr>
        <w:t xml:space="preserve"> - </w:t>
      </w:r>
      <w:r>
        <w:rPr>
          <w:rFonts w:eastAsia="Times New Roman" w:cs="Times New Roman"/>
          <w:b/>
          <w:szCs w:val="24"/>
        </w:rPr>
        <w:t>ΑΜΑΝΑΤΙΔΗ</w:t>
      </w:r>
      <w:r w:rsidRPr="00555001">
        <w:rPr>
          <w:rFonts w:eastAsia="Times New Roman" w:cs="Times New Roman"/>
          <w:b/>
          <w:szCs w:val="24"/>
        </w:rPr>
        <w:t xml:space="preserve">: </w:t>
      </w:r>
      <w:r>
        <w:rPr>
          <w:rFonts w:eastAsia="Times New Roman" w:cs="Times New Roman"/>
          <w:szCs w:val="24"/>
        </w:rPr>
        <w:t xml:space="preserve">Η Αστυνομία; </w:t>
      </w:r>
      <w:r>
        <w:rPr>
          <w:rFonts w:eastAsia="Times New Roman" w:cs="Times New Roman"/>
          <w:szCs w:val="24"/>
        </w:rPr>
        <w:t>Δεν ντρέπεστε;</w:t>
      </w:r>
    </w:p>
    <w:p w14:paraId="03A732B8" w14:textId="77777777" w:rsidR="00E615E6" w:rsidRDefault="00720F21">
      <w:pPr>
        <w:spacing w:after="0" w:line="600" w:lineRule="auto"/>
        <w:ind w:firstLine="720"/>
        <w:jc w:val="center"/>
        <w:rPr>
          <w:rFonts w:eastAsia="Times New Roman" w:cs="Times New Roman"/>
          <w:szCs w:val="24"/>
        </w:rPr>
      </w:pPr>
      <w:r>
        <w:rPr>
          <w:rFonts w:eastAsia="Times New Roman" w:cs="Times New Roman"/>
          <w:szCs w:val="24"/>
        </w:rPr>
        <w:t>(Θόρυβος από την πτέρυγα του ΣΥΡΙΖΑ)</w:t>
      </w:r>
    </w:p>
    <w:p w14:paraId="03A732B9" w14:textId="77777777" w:rsidR="00E615E6" w:rsidRDefault="00720F21">
      <w:pPr>
        <w:spacing w:after="0" w:line="600" w:lineRule="auto"/>
        <w:ind w:firstLine="720"/>
        <w:jc w:val="both"/>
        <w:rPr>
          <w:rFonts w:eastAsia="Times New Roman" w:cs="Times New Roman"/>
          <w:szCs w:val="24"/>
        </w:rPr>
      </w:pPr>
      <w:r w:rsidRPr="00555001">
        <w:rPr>
          <w:rFonts w:eastAsia="Times New Roman" w:cs="Times New Roman"/>
          <w:b/>
          <w:szCs w:val="24"/>
        </w:rPr>
        <w:t>ΠΡΟΕΔΡΕΥΩΝ (Μάριος Γεωργιάδης):</w:t>
      </w:r>
      <w:r w:rsidRPr="00555001">
        <w:rPr>
          <w:rFonts w:eastAsia="Times New Roman" w:cs="Times New Roman"/>
          <w:szCs w:val="24"/>
        </w:rPr>
        <w:t xml:space="preserve"> </w:t>
      </w:r>
      <w:r>
        <w:rPr>
          <w:rFonts w:eastAsia="Times New Roman" w:cs="Times New Roman"/>
          <w:szCs w:val="24"/>
        </w:rPr>
        <w:t>Ελάτε τώρα, κύριοι συνάδελφοι.</w:t>
      </w:r>
    </w:p>
    <w:p w14:paraId="03A732BA" w14:textId="77777777" w:rsidR="00E615E6" w:rsidRDefault="00720F21">
      <w:pPr>
        <w:spacing w:after="0" w:line="600" w:lineRule="auto"/>
        <w:ind w:firstLine="720"/>
        <w:jc w:val="both"/>
        <w:rPr>
          <w:rFonts w:eastAsia="Times New Roman" w:cs="Times New Roman"/>
          <w:szCs w:val="24"/>
        </w:rPr>
      </w:pPr>
      <w:r w:rsidRPr="00555001">
        <w:rPr>
          <w:rFonts w:eastAsia="Times New Roman" w:cs="Times New Roman"/>
          <w:b/>
          <w:szCs w:val="24"/>
        </w:rPr>
        <w:t xml:space="preserve">ΘΕΟΔΩΡΟΣ ΠΑΠΑΘΕΟΔΩΡΟΥ: </w:t>
      </w:r>
      <w:r>
        <w:rPr>
          <w:rFonts w:eastAsia="Times New Roman" w:cs="Times New Roman"/>
          <w:szCs w:val="24"/>
        </w:rPr>
        <w:t>Και είναι απαράδεκτο…</w:t>
      </w:r>
    </w:p>
    <w:p w14:paraId="03A732BB" w14:textId="77777777" w:rsidR="00E615E6" w:rsidRDefault="00720F21">
      <w:pPr>
        <w:spacing w:after="0" w:line="600" w:lineRule="auto"/>
        <w:ind w:firstLine="720"/>
        <w:jc w:val="both"/>
        <w:rPr>
          <w:rFonts w:eastAsia="Times New Roman" w:cs="Times New Roman"/>
          <w:szCs w:val="24"/>
        </w:rPr>
      </w:pPr>
      <w:r w:rsidRPr="00555001">
        <w:rPr>
          <w:rFonts w:eastAsia="Times New Roman" w:cs="Times New Roman"/>
          <w:b/>
          <w:szCs w:val="24"/>
        </w:rPr>
        <w:t>ΠΑΝΑΓΙΩΤΑ ΚΟΖΟΜΠΟΛΗ</w:t>
      </w:r>
      <w:r>
        <w:rPr>
          <w:rFonts w:eastAsia="Times New Roman" w:cs="Times New Roman"/>
          <w:b/>
          <w:szCs w:val="24"/>
        </w:rPr>
        <w:t xml:space="preserve"> - </w:t>
      </w:r>
      <w:r w:rsidRPr="00555001">
        <w:rPr>
          <w:rFonts w:eastAsia="Times New Roman" w:cs="Times New Roman"/>
          <w:b/>
          <w:szCs w:val="24"/>
        </w:rPr>
        <w:t>ΑΜΑΝΑΤΙΔΗ:</w:t>
      </w:r>
      <w:r>
        <w:rPr>
          <w:rFonts w:eastAsia="Times New Roman" w:cs="Times New Roman"/>
          <w:b/>
          <w:szCs w:val="24"/>
        </w:rPr>
        <w:t xml:space="preserve"> </w:t>
      </w:r>
      <w:r>
        <w:rPr>
          <w:rFonts w:eastAsia="Times New Roman" w:cs="Times New Roman"/>
          <w:szCs w:val="24"/>
        </w:rPr>
        <w:t>Είναι απαράδεκτα αυτά που λέτε.</w:t>
      </w:r>
    </w:p>
    <w:p w14:paraId="03A732BC" w14:textId="77777777" w:rsidR="00E615E6" w:rsidRDefault="00720F21">
      <w:pPr>
        <w:spacing w:after="0" w:line="600" w:lineRule="auto"/>
        <w:ind w:firstLine="720"/>
        <w:jc w:val="both"/>
        <w:rPr>
          <w:rFonts w:eastAsia="Times New Roman" w:cs="Times New Roman"/>
          <w:szCs w:val="24"/>
        </w:rPr>
      </w:pPr>
      <w:r>
        <w:rPr>
          <w:rFonts w:eastAsia="Times New Roman" w:cs="Times New Roman"/>
          <w:b/>
          <w:szCs w:val="24"/>
        </w:rPr>
        <w:t xml:space="preserve">ΘΕΟΔΩΡΟΣ ΠΑΠΑΘΕΟΔΩΡΟΥ: </w:t>
      </w:r>
      <w:r>
        <w:rPr>
          <w:rFonts w:eastAsia="Times New Roman" w:cs="Times New Roman"/>
          <w:szCs w:val="24"/>
        </w:rPr>
        <w:t>…</w:t>
      </w:r>
      <w:r>
        <w:rPr>
          <w:rFonts w:eastAsia="Times New Roman" w:cs="Times New Roman"/>
          <w:szCs w:val="24"/>
        </w:rPr>
        <w:t>γιατί κ</w:t>
      </w:r>
      <w:r>
        <w:rPr>
          <w:rFonts w:eastAsia="Times New Roman" w:cs="Times New Roman"/>
          <w:szCs w:val="24"/>
        </w:rPr>
        <w:t xml:space="preserve">αλύπτετε αυτές τις μεθοδεύσεις. Είναι απαράδεκτο, διότι από τη μία πλευρά </w:t>
      </w:r>
      <w:r>
        <w:rPr>
          <w:rFonts w:eastAsia="Times New Roman" w:cs="Times New Roman"/>
          <w:szCs w:val="24"/>
        </w:rPr>
        <w:lastRenderedPageBreak/>
        <w:t xml:space="preserve">έχουμε αντιδημοκρατικές μεθοδεύσεις και από την άλλη δεν έχουμε ούτε καν χάδι να πείτε ότι κάτι έγινε. Κάτι έγινε τελικά. Κάτι έγινε για να μην γίνει το </w:t>
      </w:r>
      <w:r>
        <w:rPr>
          <w:rFonts w:eastAsia="Times New Roman" w:cs="Times New Roman"/>
          <w:szCs w:val="24"/>
        </w:rPr>
        <w:t>συνέδριο</w:t>
      </w:r>
      <w:r>
        <w:rPr>
          <w:rFonts w:eastAsia="Times New Roman" w:cs="Times New Roman"/>
          <w:szCs w:val="24"/>
        </w:rPr>
        <w:t>.</w:t>
      </w:r>
    </w:p>
    <w:p w14:paraId="03A732BD" w14:textId="77777777" w:rsidR="00E615E6" w:rsidRDefault="00720F21">
      <w:pPr>
        <w:spacing w:after="0" w:line="600" w:lineRule="auto"/>
        <w:ind w:firstLine="720"/>
        <w:jc w:val="both"/>
        <w:rPr>
          <w:rFonts w:eastAsia="Times New Roman" w:cs="Times New Roman"/>
          <w:szCs w:val="24"/>
        </w:rPr>
      </w:pPr>
      <w:r w:rsidRPr="000A0ED8">
        <w:rPr>
          <w:rFonts w:eastAsia="Times New Roman" w:cs="Times New Roman"/>
          <w:b/>
          <w:szCs w:val="24"/>
        </w:rPr>
        <w:t>ΝΙΚΟΛΑΟΣ ΘΗΒΑΙΟΣ:</w:t>
      </w:r>
      <w:r>
        <w:rPr>
          <w:rFonts w:eastAsia="Times New Roman" w:cs="Times New Roman"/>
          <w:szCs w:val="24"/>
        </w:rPr>
        <w:t xml:space="preserve"> Ε</w:t>
      </w:r>
      <w:r>
        <w:rPr>
          <w:rFonts w:eastAsia="Times New Roman" w:cs="Times New Roman"/>
          <w:szCs w:val="24"/>
        </w:rPr>
        <w:t>ίσαστε ψεύτες!</w:t>
      </w:r>
    </w:p>
    <w:p w14:paraId="03A732BE" w14:textId="77777777" w:rsidR="00E615E6" w:rsidRDefault="00720F21">
      <w:pPr>
        <w:spacing w:after="0" w:line="600" w:lineRule="auto"/>
        <w:ind w:firstLine="720"/>
        <w:jc w:val="both"/>
        <w:rPr>
          <w:rFonts w:eastAsia="Times New Roman" w:cs="Times New Roman"/>
          <w:szCs w:val="24"/>
        </w:rPr>
      </w:pPr>
      <w:r>
        <w:rPr>
          <w:rFonts w:eastAsia="Times New Roman" w:cs="Times New Roman"/>
          <w:b/>
          <w:szCs w:val="24"/>
        </w:rPr>
        <w:t xml:space="preserve">ΘΕΟΔΩΡΟΣ ΠΑΠΑΘΕΟΔΩΡΟΥ: </w:t>
      </w:r>
      <w:r>
        <w:rPr>
          <w:rFonts w:eastAsia="Times New Roman" w:cs="Times New Roman"/>
          <w:szCs w:val="24"/>
        </w:rPr>
        <w:t xml:space="preserve">Σας ευχαριστώ πάρα πολύ, εγώ συνεχίζω, γιατί έψαξα να δω ποια είναι η κεντρική ανακοίνωση του ΣΥΡΙΖΑ. </w:t>
      </w:r>
    </w:p>
    <w:p w14:paraId="03A732BF" w14:textId="77777777" w:rsidR="00E615E6" w:rsidRDefault="00720F21">
      <w:pPr>
        <w:spacing w:after="0" w:line="600" w:lineRule="auto"/>
        <w:ind w:firstLine="720"/>
        <w:jc w:val="both"/>
        <w:rPr>
          <w:rFonts w:eastAsia="Times New Roman" w:cs="Times New Roman"/>
          <w:szCs w:val="24"/>
        </w:rPr>
      </w:pPr>
      <w:r>
        <w:rPr>
          <w:rFonts w:eastAsia="Times New Roman" w:cs="Times New Roman"/>
          <w:szCs w:val="24"/>
        </w:rPr>
        <w:t xml:space="preserve">Επομένως ή είστε ανενημέρωτος ή θα σας πρέπει να σας εξηγήσουν γιατί δεν έκαναν ανακοίνωση. </w:t>
      </w:r>
    </w:p>
    <w:p w14:paraId="03A732C0" w14:textId="77777777" w:rsidR="00E615E6" w:rsidRDefault="00720F21">
      <w:pPr>
        <w:spacing w:after="0" w:line="600" w:lineRule="auto"/>
        <w:ind w:firstLine="720"/>
        <w:jc w:val="both"/>
        <w:rPr>
          <w:rFonts w:eastAsia="Times New Roman" w:cs="Times New Roman"/>
          <w:szCs w:val="24"/>
        </w:rPr>
      </w:pPr>
      <w:r w:rsidRPr="000A0ED8">
        <w:rPr>
          <w:rFonts w:eastAsia="Times New Roman" w:cs="Times New Roman"/>
          <w:b/>
          <w:szCs w:val="24"/>
        </w:rPr>
        <w:t>ΝΙΚΟΛΑΟΣ ΘΗΒΑΙΟΣ:</w:t>
      </w:r>
      <w:r w:rsidRPr="000A0ED8">
        <w:rPr>
          <w:rFonts w:eastAsia="Times New Roman" w:cs="Times New Roman"/>
          <w:szCs w:val="24"/>
        </w:rPr>
        <w:t xml:space="preserve"> </w:t>
      </w:r>
      <w:r>
        <w:rPr>
          <w:rFonts w:eastAsia="Times New Roman" w:cs="Times New Roman"/>
          <w:szCs w:val="24"/>
        </w:rPr>
        <w:t xml:space="preserve">Το </w:t>
      </w:r>
      <w:r>
        <w:rPr>
          <w:rFonts w:eastAsia="Times New Roman" w:cs="Times New Roman"/>
          <w:szCs w:val="24"/>
        </w:rPr>
        <w:t>επαναλαμβάνω, ε</w:t>
      </w:r>
      <w:r w:rsidRPr="000A0ED8">
        <w:rPr>
          <w:rFonts w:eastAsia="Times New Roman" w:cs="Times New Roman"/>
          <w:szCs w:val="24"/>
        </w:rPr>
        <w:t>ίσαστε ψεύτες!</w:t>
      </w:r>
    </w:p>
    <w:p w14:paraId="03A732C1" w14:textId="77777777" w:rsidR="00E615E6" w:rsidRDefault="00720F21">
      <w:pPr>
        <w:spacing w:after="0" w:line="600" w:lineRule="auto"/>
        <w:ind w:firstLine="720"/>
        <w:jc w:val="both"/>
        <w:rPr>
          <w:rFonts w:eastAsia="Times New Roman" w:cs="Times New Roman"/>
          <w:szCs w:val="24"/>
        </w:rPr>
      </w:pPr>
      <w:r>
        <w:rPr>
          <w:rFonts w:eastAsia="Times New Roman" w:cs="Times New Roman"/>
          <w:b/>
          <w:szCs w:val="24"/>
        </w:rPr>
        <w:t>ΠΡΟΕΔΡΕΥΩΝ (Μάριος Γεωργιάδης):</w:t>
      </w:r>
      <w:r>
        <w:rPr>
          <w:rFonts w:eastAsia="Times New Roman" w:cs="Times New Roman"/>
          <w:szCs w:val="24"/>
        </w:rPr>
        <w:t xml:space="preserve"> Κύριε Θηβαίε!</w:t>
      </w:r>
    </w:p>
    <w:p w14:paraId="03A732C2" w14:textId="77777777" w:rsidR="00E615E6" w:rsidRDefault="00720F21">
      <w:pPr>
        <w:spacing w:after="0" w:line="600" w:lineRule="auto"/>
        <w:ind w:firstLine="720"/>
        <w:jc w:val="both"/>
        <w:rPr>
          <w:rFonts w:eastAsia="Times New Roman" w:cs="Times New Roman"/>
          <w:szCs w:val="24"/>
        </w:rPr>
      </w:pPr>
      <w:r>
        <w:rPr>
          <w:rFonts w:eastAsia="Times New Roman" w:cs="Times New Roman"/>
          <w:b/>
          <w:szCs w:val="24"/>
        </w:rPr>
        <w:t xml:space="preserve">ΘΕΟΔΩΡΟΣ ΠΑΠΑΘΕΟΔΩΡΟΥ: </w:t>
      </w:r>
      <w:r>
        <w:rPr>
          <w:rFonts w:eastAsia="Times New Roman" w:cs="Times New Roman"/>
          <w:szCs w:val="24"/>
        </w:rPr>
        <w:t xml:space="preserve">Πάμε παρακάτω. Πάμε στα ζητήματα ισότητας των φύλων. Πράγματι εκεί είναι πάρα πολύ σημαντικό το πεδίο. Η θετική ισότητα κατοχυρώθηκε σε πλήθος κειμένων, όχι μόνο σε επίπεδο κοινού νόμου, αλλά και από το συνταγματικό και διεθνές </w:t>
      </w:r>
      <w:proofErr w:type="spellStart"/>
      <w:r>
        <w:rPr>
          <w:rFonts w:eastAsia="Times New Roman" w:cs="Times New Roman"/>
          <w:szCs w:val="24"/>
        </w:rPr>
        <w:t>ενωσιακό</w:t>
      </w:r>
      <w:proofErr w:type="spellEnd"/>
      <w:r>
        <w:rPr>
          <w:rFonts w:eastAsia="Times New Roman" w:cs="Times New Roman"/>
          <w:szCs w:val="24"/>
        </w:rPr>
        <w:t xml:space="preserve"> δίκαιο. </w:t>
      </w:r>
    </w:p>
    <w:p w14:paraId="03A732C3" w14:textId="77777777" w:rsidR="00E615E6" w:rsidRDefault="00720F21">
      <w:pPr>
        <w:spacing w:after="0" w:line="600" w:lineRule="auto"/>
        <w:ind w:firstLine="720"/>
        <w:jc w:val="both"/>
        <w:rPr>
          <w:rFonts w:eastAsia="Times New Roman" w:cs="Times New Roman"/>
          <w:szCs w:val="24"/>
        </w:rPr>
      </w:pPr>
      <w:r>
        <w:rPr>
          <w:rFonts w:eastAsia="Times New Roman" w:cs="Times New Roman"/>
          <w:szCs w:val="24"/>
        </w:rPr>
        <w:lastRenderedPageBreak/>
        <w:t>Αναφέρομαι</w:t>
      </w:r>
      <w:r>
        <w:rPr>
          <w:rFonts w:eastAsia="Times New Roman" w:cs="Times New Roman"/>
          <w:szCs w:val="24"/>
        </w:rPr>
        <w:t xml:space="preserve"> ενδεικτικά στη ρητή συνταγματική κατοχύρωση του άρθρου 4 και ειδικά για τις εργασιακές σχέσεις –το άρθρο 22 του Συντάγματος- ενώ εμβληματική υπήρξε η προσθήκη στο άρθρο 116 του Συντάγματος, στη μεγάλη και επιτυχημένη </w:t>
      </w:r>
      <w:r>
        <w:rPr>
          <w:rFonts w:eastAsia="Times New Roman" w:cs="Times New Roman"/>
          <w:szCs w:val="24"/>
        </w:rPr>
        <w:t xml:space="preserve">αναθεώρηση </w:t>
      </w:r>
      <w:r>
        <w:rPr>
          <w:rFonts w:eastAsia="Times New Roman" w:cs="Times New Roman"/>
          <w:szCs w:val="24"/>
        </w:rPr>
        <w:t>του 2001, που αναγνώρισε γι</w:t>
      </w:r>
      <w:r>
        <w:rPr>
          <w:rFonts w:eastAsia="Times New Roman" w:cs="Times New Roman"/>
          <w:szCs w:val="24"/>
        </w:rPr>
        <w:t>α πρώτη φορά τα θετικά μέτρα, τα μέτρα θετικής διάκρισης υπέρ των γυναικών, για την προώθηση της ισότητας στην πράξη.</w:t>
      </w:r>
    </w:p>
    <w:p w14:paraId="03A732C4" w14:textId="77777777" w:rsidR="00E615E6" w:rsidRDefault="00720F21">
      <w:pPr>
        <w:spacing w:after="0" w:line="600" w:lineRule="auto"/>
        <w:ind w:firstLine="720"/>
        <w:jc w:val="both"/>
        <w:rPr>
          <w:rFonts w:eastAsia="Times New Roman" w:cs="Times New Roman"/>
          <w:szCs w:val="24"/>
        </w:rPr>
      </w:pPr>
      <w:r>
        <w:rPr>
          <w:rFonts w:eastAsia="Times New Roman" w:cs="Times New Roman"/>
          <w:szCs w:val="24"/>
        </w:rPr>
        <w:t xml:space="preserve">Σε </w:t>
      </w:r>
      <w:proofErr w:type="spellStart"/>
      <w:r>
        <w:rPr>
          <w:rFonts w:eastAsia="Times New Roman" w:cs="Times New Roman"/>
          <w:szCs w:val="24"/>
        </w:rPr>
        <w:t>ενωσιακό</w:t>
      </w:r>
      <w:proofErr w:type="spellEnd"/>
      <w:r>
        <w:rPr>
          <w:rFonts w:eastAsia="Times New Roman" w:cs="Times New Roman"/>
          <w:szCs w:val="24"/>
        </w:rPr>
        <w:t xml:space="preserve"> επίπεδο αξίζει να σταθούμε στις οδηγίες του 2000, περί εφαρμογής της αρχής ίσης μεταχείρισης προσώπων, ασχέτως φυλετικής ή </w:t>
      </w:r>
      <w:proofErr w:type="spellStart"/>
      <w:r>
        <w:rPr>
          <w:rFonts w:eastAsia="Times New Roman" w:cs="Times New Roman"/>
          <w:szCs w:val="24"/>
        </w:rPr>
        <w:t>εθν</w:t>
      </w:r>
      <w:r>
        <w:rPr>
          <w:rFonts w:eastAsia="Times New Roman" w:cs="Times New Roman"/>
          <w:szCs w:val="24"/>
        </w:rPr>
        <w:t>οτικής</w:t>
      </w:r>
      <w:proofErr w:type="spellEnd"/>
      <w:r>
        <w:rPr>
          <w:rFonts w:eastAsia="Times New Roman" w:cs="Times New Roman"/>
          <w:szCs w:val="24"/>
        </w:rPr>
        <w:t xml:space="preserve"> καταγωγής και την 78, πάλι του 2000, για τη διαμόρφωση γενικού πλαισίου για την ίση μεταχείριση στην απασχόληση και στην εργασία που περιλήφθηκαν στον νόμο του 2005, αλλά και στη συνέχεια στον νόμο του 2016. </w:t>
      </w:r>
    </w:p>
    <w:p w14:paraId="03A732C5" w14:textId="77777777" w:rsidR="00E615E6" w:rsidRDefault="00720F21">
      <w:pPr>
        <w:spacing w:after="0" w:line="600" w:lineRule="auto"/>
        <w:ind w:firstLine="720"/>
        <w:jc w:val="both"/>
        <w:rPr>
          <w:rFonts w:eastAsia="Times New Roman" w:cs="Times New Roman"/>
          <w:szCs w:val="24"/>
        </w:rPr>
      </w:pPr>
      <w:r>
        <w:rPr>
          <w:rFonts w:eastAsia="Times New Roman" w:cs="Times New Roman"/>
          <w:szCs w:val="24"/>
        </w:rPr>
        <w:t>Σε νομοθετικό επίπεδο, πέραν του θεμελιώ</w:t>
      </w:r>
      <w:r>
        <w:rPr>
          <w:rFonts w:eastAsia="Times New Roman" w:cs="Times New Roman"/>
          <w:szCs w:val="24"/>
        </w:rPr>
        <w:t>δους νόμου του 1984, που αυτός καθιέρωσε την ισότητα στην Ελλάδα, για την εφαρμογή της αρχής της ισότητας των δύο φύλων στις εργασιακές σχέσεις, καθώς και του νόμου του 2010 για την εφαρμογή και προώθηση της αρχής των ίσων ευκαιριών και της ίσης μετα</w:t>
      </w:r>
      <w:r>
        <w:rPr>
          <w:rFonts w:eastAsia="Times New Roman" w:cs="Times New Roman"/>
          <w:szCs w:val="24"/>
        </w:rPr>
        <w:lastRenderedPageBreak/>
        <w:t>χείρισ</w:t>
      </w:r>
      <w:r>
        <w:rPr>
          <w:rFonts w:eastAsia="Times New Roman" w:cs="Times New Roman"/>
          <w:szCs w:val="24"/>
        </w:rPr>
        <w:t>ης ανδρών και γυναικών, σε θέματα απασχόλησης και εργασίας και του 2012 για την εφαρμογή και προώθηση της εφαρμογής της αρχής της ίσης μεταχείρισης κατά την άσκηση αυτοτελούς επαγγελματικής δραστηριότητας, όπως επίσης –και οφείλω να το αναγνωρίσω- αυτό που</w:t>
      </w:r>
      <w:r>
        <w:rPr>
          <w:rFonts w:eastAsia="Times New Roman" w:cs="Times New Roman"/>
          <w:szCs w:val="24"/>
        </w:rPr>
        <w:t xml:space="preserve"> διεκδίκησαν πάρα πολλοί από τον επιστημονικό κόσμο, γυναικείες οργανώσεις, αλλά και ο υποφαινόμενος για την αντιμετώπιση της ενδοοικογενειακής βίας που μετά από πολύ καιρό, το 2006 έγινε νόμος του κράτους. Ψηφίστηκαν, όμως, παράλληλα πλήθος διατάξεις για </w:t>
      </w:r>
      <w:r>
        <w:rPr>
          <w:rFonts w:eastAsia="Times New Roman" w:cs="Times New Roman"/>
          <w:szCs w:val="24"/>
        </w:rPr>
        <w:t>την καταπολέμηση των διακρίσεων, λόγω φύλου και σεξουαλικού προσανατολισμού, ιδίως στον χώρο της εργασίας.</w:t>
      </w:r>
    </w:p>
    <w:p w14:paraId="03A732C6" w14:textId="77777777" w:rsidR="00E615E6" w:rsidRDefault="00720F21">
      <w:pPr>
        <w:spacing w:after="0" w:line="600" w:lineRule="auto"/>
        <w:ind w:firstLine="720"/>
        <w:jc w:val="both"/>
        <w:rPr>
          <w:rFonts w:eastAsia="Times New Roman" w:cs="Times New Roman"/>
          <w:szCs w:val="24"/>
        </w:rPr>
      </w:pPr>
      <w:r>
        <w:rPr>
          <w:rFonts w:eastAsia="Times New Roman" w:cs="Times New Roman"/>
          <w:szCs w:val="24"/>
        </w:rPr>
        <w:t xml:space="preserve">Προκειμένου να αντιμετωπιστούν και να αρθούν οι διακρίσεις, όμως, και να διασφαλιστεί η ουσιαστική, η πραγματική ισότητα, δεν χρειάζονται καινούργια </w:t>
      </w:r>
      <w:r>
        <w:rPr>
          <w:rFonts w:eastAsia="Times New Roman" w:cs="Times New Roman"/>
          <w:szCs w:val="24"/>
        </w:rPr>
        <w:t>νομοθετήματα τα οποία έχουν διακηρυκτικό χαρακτήρα, δεν χρειάζονται καινούργια θεσμικά κείμενα και όργανα, όπως αυτά τα οποία, κατά συρροή, ιδρύετε. Αντίθετα, αυτό που χρειάζεται είναι συστηματική αποτύπωση των προβλημάτων και αποτελεσματικές διοικητικές δ</w:t>
      </w:r>
      <w:r>
        <w:rPr>
          <w:rFonts w:eastAsia="Times New Roman" w:cs="Times New Roman"/>
          <w:szCs w:val="24"/>
        </w:rPr>
        <w:t xml:space="preserve">ράσεις σε προληπτικό και κατασταλτικό επίπεδο. Η χώρα δεν πάσχει μόνο </w:t>
      </w:r>
      <w:r>
        <w:rPr>
          <w:rFonts w:eastAsia="Times New Roman" w:cs="Times New Roman"/>
          <w:szCs w:val="24"/>
        </w:rPr>
        <w:lastRenderedPageBreak/>
        <w:t>από πολυνομία, πάσχει και από μεγάλα κενά εφαρμογής και υλοποίησης των νόμων. Αυτό το οποίο χρειάζεται, λοιπόν, είναι μία ουσιαστική κατοχύρωση της ισότητας, μέσα από διοικητικές δράσεις</w:t>
      </w:r>
      <w:r>
        <w:rPr>
          <w:rFonts w:eastAsia="Times New Roman" w:cs="Times New Roman"/>
          <w:szCs w:val="24"/>
        </w:rPr>
        <w:t xml:space="preserve">. </w:t>
      </w:r>
    </w:p>
    <w:p w14:paraId="03A732C7" w14:textId="77777777" w:rsidR="00E615E6" w:rsidRDefault="00720F21">
      <w:pPr>
        <w:spacing w:after="0" w:line="600" w:lineRule="auto"/>
        <w:ind w:firstLine="720"/>
        <w:jc w:val="both"/>
        <w:rPr>
          <w:rFonts w:eastAsia="Times New Roman" w:cs="Times New Roman"/>
          <w:szCs w:val="24"/>
        </w:rPr>
      </w:pPr>
      <w:r>
        <w:rPr>
          <w:rFonts w:eastAsia="Times New Roman" w:cs="Times New Roman"/>
          <w:szCs w:val="24"/>
        </w:rPr>
        <w:t>Ακόμη και στην περίπτωση της θετικής πρόβλεψης –το νομοσχέδιο κατά τη γνώμη μας για τη σύσταση συμβουλευτικών κέντρων γυναικών και ξενώνων φιλοξενίας γυναικών- βλέπουμε ότι ακόμη και σήμερα, αυτό είναι ελλιπές, αφού δεν υπάρχει συγκεκριμένη πρόβλεψη για</w:t>
      </w:r>
      <w:r>
        <w:rPr>
          <w:rFonts w:eastAsia="Times New Roman" w:cs="Times New Roman"/>
          <w:szCs w:val="24"/>
        </w:rPr>
        <w:t xml:space="preserve"> τη διασφάλιση των υλικών προϋποθέσεων της υλοποίησης και των χρηματοδοτικών εργαλείων αυτών των δράσεων.</w:t>
      </w:r>
    </w:p>
    <w:p w14:paraId="03A732C8" w14:textId="77777777" w:rsidR="00E615E6" w:rsidRDefault="00720F21">
      <w:pPr>
        <w:spacing w:after="0" w:line="600" w:lineRule="auto"/>
        <w:ind w:firstLine="720"/>
        <w:jc w:val="both"/>
        <w:rPr>
          <w:rFonts w:eastAsia="Times New Roman" w:cs="Times New Roman"/>
          <w:szCs w:val="24"/>
        </w:rPr>
      </w:pPr>
      <w:r>
        <w:rPr>
          <w:rFonts w:eastAsia="Times New Roman" w:cs="Times New Roman"/>
          <w:szCs w:val="24"/>
        </w:rPr>
        <w:t xml:space="preserve">Κύριε Υπουργέ, έρχομαι στο δεύτερο πολύ μεγάλο ζήτημα, το οποίο θέτει αυτό το νομοσχέδιο, το οποίο δεν έχει ούτε αρχή ούτε μέση ούτε τέλος, αλλά έχει </w:t>
      </w:r>
      <w:r>
        <w:rPr>
          <w:rFonts w:eastAsia="Times New Roman" w:cs="Times New Roman"/>
          <w:szCs w:val="24"/>
        </w:rPr>
        <w:t>μία συρραφή διατάξεων.</w:t>
      </w:r>
    </w:p>
    <w:p w14:paraId="03A732C9" w14:textId="77777777" w:rsidR="00E615E6" w:rsidRDefault="00720F21">
      <w:pPr>
        <w:spacing w:after="0" w:line="600" w:lineRule="auto"/>
        <w:ind w:firstLine="720"/>
        <w:jc w:val="both"/>
        <w:rPr>
          <w:rFonts w:eastAsia="Times New Roman" w:cs="Times New Roman"/>
          <w:szCs w:val="24"/>
        </w:rPr>
      </w:pPr>
      <w:r>
        <w:rPr>
          <w:rFonts w:eastAsia="Times New Roman" w:cs="Times New Roman"/>
          <w:szCs w:val="24"/>
        </w:rPr>
        <w:t>Έρχομαι στο δεύτερο ζήτημα της ιθαγένειας. Εάν το σχέδιο νόμου είχε ως στόχο να επιταχύνει τις διαδικασίες της ιθαγένειας, ώστε ο χρόνος αναμονής να πλησιάσει τον χρόνο που προβλέπει ο νόμος, θα είχατε συμπεριλάβει στην αιτιολογική έ</w:t>
      </w:r>
      <w:r>
        <w:rPr>
          <w:rFonts w:eastAsia="Times New Roman" w:cs="Times New Roman"/>
          <w:szCs w:val="24"/>
        </w:rPr>
        <w:t>κ</w:t>
      </w:r>
      <w:r>
        <w:rPr>
          <w:rFonts w:eastAsia="Times New Roman" w:cs="Times New Roman"/>
          <w:szCs w:val="24"/>
        </w:rPr>
        <w:lastRenderedPageBreak/>
        <w:t>θεση τον πίνακα, κύριε Υπουργέ, που έχετε ανεβάσει στην ιστοσελίδα του Υπουργείου σας. Έχετε έναν πίνακα, λοιπόν, που ενημερώνετε τους ενδιαφερόμενους για κάτι πολύ σημαντικό. Και σας καλώ να τον δώσετε στη Βουλή, γιατί τον κοιτούσα σήμερα το πρωί. Λέτε π</w:t>
      </w:r>
      <w:r>
        <w:rPr>
          <w:rFonts w:eastAsia="Times New Roman" w:cs="Times New Roman"/>
          <w:szCs w:val="24"/>
        </w:rPr>
        <w:t xml:space="preserve">ώς αυτή τη στιγμή στην Υπηρεσία Ιθαγένειας της Αθήνας διεξάγονται συνεντεύξεις για όσους είχαν καταθέσει αίτηση το πρώτο τρίμηνο του 2015. Είμαστε στο 2019, στο πρώτο τρίμηνο. Είναι τέσσερα χρόνια. </w:t>
      </w:r>
    </w:p>
    <w:p w14:paraId="03A732CA" w14:textId="77777777" w:rsidR="00E615E6" w:rsidRDefault="00720F21">
      <w:pPr>
        <w:spacing w:after="0" w:line="600" w:lineRule="auto"/>
        <w:ind w:firstLine="720"/>
        <w:jc w:val="both"/>
        <w:rPr>
          <w:rFonts w:eastAsia="Times New Roman" w:cs="Times New Roman"/>
          <w:szCs w:val="24"/>
        </w:rPr>
      </w:pPr>
      <w:r>
        <w:rPr>
          <w:rFonts w:eastAsia="Times New Roman" w:cs="Times New Roman"/>
          <w:szCs w:val="24"/>
        </w:rPr>
        <w:t>Στις περισσότερες υπηρεσίες γίνονται συνεντεύξεις, κυρίες</w:t>
      </w:r>
      <w:r>
        <w:rPr>
          <w:rFonts w:eastAsia="Times New Roman" w:cs="Times New Roman"/>
          <w:szCs w:val="24"/>
        </w:rPr>
        <w:t xml:space="preserve"> και κύριοι συνάδελφοι -επειδή σας ενδιαφέρει το θέμα- για αιτήματα που έχουν κατατεθεί το 2015 και το 2016. Οι άνθρωποι, βέβαια, σε αυτές τις περιοχές θα πρέπει να νιώθουν τυχεροί που δεν υπέβαλαν αίτηση στην Θεσσαλονίκη. Εκεί, σύμφωνα με τα δικά σας στοι</w:t>
      </w:r>
      <w:r>
        <w:rPr>
          <w:rFonts w:eastAsia="Times New Roman" w:cs="Times New Roman"/>
          <w:szCs w:val="24"/>
        </w:rPr>
        <w:t xml:space="preserve">χεία, διεξάγονται συνεντεύξεις για αιτήσεις του 2013, δηλαδή έξι χρόνια μετά. Αυτή θεωρώ ότι είναι μια προσβλητική εικόνα για τη </w:t>
      </w:r>
      <w:r>
        <w:rPr>
          <w:rFonts w:eastAsia="Times New Roman" w:cs="Times New Roman"/>
          <w:szCs w:val="24"/>
        </w:rPr>
        <w:t>δ</w:t>
      </w:r>
      <w:r>
        <w:rPr>
          <w:rFonts w:eastAsia="Times New Roman" w:cs="Times New Roman"/>
          <w:szCs w:val="24"/>
        </w:rPr>
        <w:t xml:space="preserve">ημόσια </w:t>
      </w:r>
      <w:r>
        <w:rPr>
          <w:rFonts w:eastAsia="Times New Roman" w:cs="Times New Roman"/>
          <w:szCs w:val="24"/>
        </w:rPr>
        <w:t>δ</w:t>
      </w:r>
      <w:r>
        <w:rPr>
          <w:rFonts w:eastAsia="Times New Roman" w:cs="Times New Roman"/>
          <w:szCs w:val="24"/>
        </w:rPr>
        <w:t>ιοίκηση. Το νομοσχέδιο δεν πρόκειται να την αλλάξει. Έχω την άποψ</w:t>
      </w:r>
      <w:r>
        <w:rPr>
          <w:rFonts w:eastAsia="Times New Roman" w:cs="Times New Roman"/>
          <w:szCs w:val="24"/>
        </w:rPr>
        <w:t>η</w:t>
      </w:r>
      <w:r>
        <w:rPr>
          <w:rFonts w:eastAsia="Times New Roman" w:cs="Times New Roman"/>
          <w:szCs w:val="24"/>
        </w:rPr>
        <w:t xml:space="preserve"> -και θα το υποστηρίξω- ότι την επιμηκύνει.</w:t>
      </w:r>
    </w:p>
    <w:p w14:paraId="03A732CB" w14:textId="77777777" w:rsidR="00E615E6" w:rsidRDefault="00720F21">
      <w:pPr>
        <w:spacing w:after="0" w:line="600" w:lineRule="auto"/>
        <w:ind w:firstLine="720"/>
        <w:jc w:val="both"/>
        <w:rPr>
          <w:rFonts w:eastAsia="Times New Roman" w:cs="Times New Roman"/>
          <w:szCs w:val="24"/>
        </w:rPr>
      </w:pPr>
      <w:r w:rsidRPr="00174F0A">
        <w:rPr>
          <w:rFonts w:eastAsia="Times New Roman" w:cs="Times New Roman"/>
          <w:b/>
          <w:szCs w:val="24"/>
        </w:rPr>
        <w:t>ΑΛΕΞ</w:t>
      </w:r>
      <w:r>
        <w:rPr>
          <w:rFonts w:eastAsia="Times New Roman" w:cs="Times New Roman"/>
          <w:b/>
          <w:szCs w:val="24"/>
        </w:rPr>
        <w:t>Η</w:t>
      </w:r>
      <w:r w:rsidRPr="00174F0A">
        <w:rPr>
          <w:rFonts w:eastAsia="Times New Roman" w:cs="Times New Roman"/>
          <w:b/>
          <w:szCs w:val="24"/>
        </w:rPr>
        <w:t>Σ Χ</w:t>
      </w:r>
      <w:r w:rsidRPr="00174F0A">
        <w:rPr>
          <w:rFonts w:eastAsia="Times New Roman" w:cs="Times New Roman"/>
          <w:b/>
          <w:szCs w:val="24"/>
        </w:rPr>
        <w:t>ΑΡΙΤΣΗΣ (Υπουργός Εσωτερικών):</w:t>
      </w:r>
      <w:r>
        <w:rPr>
          <w:rFonts w:eastAsia="Times New Roman" w:cs="Times New Roman"/>
          <w:szCs w:val="24"/>
        </w:rPr>
        <w:t xml:space="preserve"> Πώς;</w:t>
      </w:r>
    </w:p>
    <w:p w14:paraId="03A732CC" w14:textId="77777777" w:rsidR="00E615E6" w:rsidRDefault="00720F21">
      <w:pPr>
        <w:spacing w:after="0" w:line="600" w:lineRule="auto"/>
        <w:ind w:firstLine="720"/>
        <w:jc w:val="both"/>
        <w:rPr>
          <w:rFonts w:eastAsia="Times New Roman" w:cs="Times New Roman"/>
          <w:szCs w:val="24"/>
        </w:rPr>
      </w:pPr>
      <w:r w:rsidRPr="00590CBF">
        <w:rPr>
          <w:rFonts w:eastAsia="Times New Roman" w:cs="Times New Roman"/>
          <w:b/>
          <w:szCs w:val="24"/>
        </w:rPr>
        <w:lastRenderedPageBreak/>
        <w:t>ΘΕΟΔΩΡΟΣ ΠΑΠΑΘΕΟΔΩΡΟΥ:</w:t>
      </w:r>
      <w:r>
        <w:rPr>
          <w:rFonts w:eastAsia="Times New Roman" w:cs="Times New Roman"/>
          <w:szCs w:val="24"/>
        </w:rPr>
        <w:t xml:space="preserve"> Θα σας αποδείξω αμέσως πώς. </w:t>
      </w:r>
    </w:p>
    <w:p w14:paraId="03A732CD" w14:textId="77777777" w:rsidR="00E615E6" w:rsidRDefault="00720F21">
      <w:pPr>
        <w:spacing w:after="0" w:line="600" w:lineRule="auto"/>
        <w:ind w:firstLine="720"/>
        <w:jc w:val="both"/>
        <w:rPr>
          <w:rFonts w:eastAsia="Times New Roman" w:cs="Times New Roman"/>
          <w:szCs w:val="24"/>
        </w:rPr>
      </w:pPr>
      <w:r>
        <w:rPr>
          <w:rFonts w:eastAsia="Times New Roman" w:cs="Times New Roman"/>
          <w:szCs w:val="24"/>
        </w:rPr>
        <w:t xml:space="preserve">Πάνω από όλα, διαμορφώνει μια κατάσταση, η οποία τα τέσσερα τελευταία χρόνια αντί να αλλάξει, απλώς χειροτερεύει. </w:t>
      </w:r>
    </w:p>
    <w:p w14:paraId="03A732CE" w14:textId="77777777" w:rsidR="00E615E6" w:rsidRDefault="00720F21">
      <w:pPr>
        <w:spacing w:after="0" w:line="600" w:lineRule="auto"/>
        <w:ind w:firstLine="720"/>
        <w:jc w:val="both"/>
        <w:rPr>
          <w:rFonts w:eastAsia="Times New Roman" w:cs="Times New Roman"/>
          <w:szCs w:val="24"/>
        </w:rPr>
      </w:pPr>
      <w:r>
        <w:rPr>
          <w:rFonts w:eastAsia="Times New Roman" w:cs="Times New Roman"/>
          <w:szCs w:val="24"/>
        </w:rPr>
        <w:t>Διάβασα και κυνικό σχόλιο κάτω από τον πίνακα. Λέτε σ</w:t>
      </w:r>
      <w:r>
        <w:rPr>
          <w:rFonts w:eastAsia="Times New Roman" w:cs="Times New Roman"/>
          <w:szCs w:val="24"/>
        </w:rPr>
        <w:t>τους υποψήφιους Έλληνες να κοιτούν αυτόν τον πίνακα για να είναι ενημερωμένοι για το πότε πρέπει να ανησυχούν για το εάν η υπόθεσή τους έχει καθυστερήσει. Πέντε ή έξι χρόνια για έναν άνθρωπο</w:t>
      </w:r>
      <w:r>
        <w:rPr>
          <w:rFonts w:eastAsia="Times New Roman" w:cs="Times New Roman"/>
          <w:szCs w:val="24"/>
        </w:rPr>
        <w:t>,</w:t>
      </w:r>
      <w:r>
        <w:rPr>
          <w:rFonts w:eastAsia="Times New Roman" w:cs="Times New Roman"/>
          <w:szCs w:val="24"/>
        </w:rPr>
        <w:t xml:space="preserve"> που αποφασίζει να μπει στη διαδικασία της πολιτογράφησης, κύριε </w:t>
      </w:r>
      <w:r>
        <w:rPr>
          <w:rFonts w:eastAsia="Times New Roman" w:cs="Times New Roman"/>
          <w:szCs w:val="24"/>
        </w:rPr>
        <w:t>Υπουργέ, δεν νομίζετε ότι είναι πολύ αργά για να αρχίσει να ανησυχεί; Αν λέγαμε σε εσάς να κάνετε μια αίτηση σήμερα για ένα θέμα</w:t>
      </w:r>
      <w:r>
        <w:rPr>
          <w:rFonts w:eastAsia="Times New Roman" w:cs="Times New Roman"/>
          <w:szCs w:val="24"/>
        </w:rPr>
        <w:t>,</w:t>
      </w:r>
      <w:r>
        <w:rPr>
          <w:rFonts w:eastAsia="Times New Roman" w:cs="Times New Roman"/>
          <w:szCs w:val="24"/>
        </w:rPr>
        <w:t xml:space="preserve"> που σας αφορά και εκ των υστέρων συνειδητοποιείτε πώς θα λάβετε απάντηση σε πέντε ή έξι χρόνια, πώς θα νιώθατε; Τι θα λέγατε; </w:t>
      </w:r>
      <w:r>
        <w:rPr>
          <w:rFonts w:eastAsia="Times New Roman" w:cs="Times New Roman"/>
          <w:szCs w:val="24"/>
        </w:rPr>
        <w:t xml:space="preserve">Θα λέγατε απλώς: «Άσκοπο είναι. Δεν βαριέσαι. Άστο». Είναι, πραγματικά, βαθιά αντιδημοκρατικό κατηγορίες υποψηφίων, όπως οι σύζυγοι Ελλήνων με παιδιά ή πολίτες της Ένωσης, να χρειάζονται να αποδείξουν τρία χρόνια νόμιμης διαμονής στην Ελλάδα για να κάνουν </w:t>
      </w:r>
      <w:r>
        <w:rPr>
          <w:rFonts w:eastAsia="Times New Roman" w:cs="Times New Roman"/>
          <w:szCs w:val="24"/>
        </w:rPr>
        <w:t>αίτηση και να συ</w:t>
      </w:r>
      <w:r>
        <w:rPr>
          <w:rFonts w:eastAsia="Times New Roman" w:cs="Times New Roman"/>
          <w:szCs w:val="24"/>
        </w:rPr>
        <w:lastRenderedPageBreak/>
        <w:t xml:space="preserve">μπληρώσουν άλλα επτά μέχρι να απαντηθεί το αίτημά τους, σύνολο δέκα χρόνια. Για ποιο λόγο; Αυτή είναι η επιτάχυνση που κάνετε; </w:t>
      </w:r>
    </w:p>
    <w:p w14:paraId="03A732CF" w14:textId="77777777" w:rsidR="00E615E6" w:rsidRDefault="00720F21">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κτυπάει το κουδούνι λήξεως του χρόνου ομιλίας του κυρίου Βουλευτή) </w:t>
      </w:r>
    </w:p>
    <w:p w14:paraId="03A732D0" w14:textId="77777777" w:rsidR="00E615E6" w:rsidRDefault="00720F21">
      <w:pPr>
        <w:spacing w:after="0" w:line="600" w:lineRule="auto"/>
        <w:ind w:firstLine="720"/>
        <w:jc w:val="both"/>
        <w:rPr>
          <w:rFonts w:eastAsia="Times New Roman" w:cs="Times New Roman"/>
          <w:szCs w:val="24"/>
        </w:rPr>
      </w:pPr>
      <w:r>
        <w:rPr>
          <w:rFonts w:eastAsia="Times New Roman" w:cs="Times New Roman"/>
          <w:szCs w:val="24"/>
        </w:rPr>
        <w:t>Και εάν κάτι πάει στραβά κα</w:t>
      </w:r>
      <w:r>
        <w:rPr>
          <w:rFonts w:eastAsia="Times New Roman" w:cs="Times New Roman"/>
          <w:szCs w:val="24"/>
        </w:rPr>
        <w:t xml:space="preserve">ι περιμένουν άλλα τόσα; </w:t>
      </w:r>
    </w:p>
    <w:p w14:paraId="03A732D1" w14:textId="77777777" w:rsidR="00E615E6" w:rsidRDefault="00720F21">
      <w:pPr>
        <w:spacing w:after="0" w:line="600" w:lineRule="auto"/>
        <w:ind w:firstLine="720"/>
        <w:jc w:val="both"/>
        <w:rPr>
          <w:rFonts w:eastAsia="Times New Roman" w:cs="Times New Roman"/>
          <w:szCs w:val="24"/>
        </w:rPr>
      </w:pPr>
      <w:r>
        <w:rPr>
          <w:rFonts w:eastAsia="Times New Roman" w:cs="Times New Roman"/>
          <w:szCs w:val="24"/>
        </w:rPr>
        <w:t xml:space="preserve">Θα έρθουν, λοιπόν, σε αυτή την κατάσταση, κυρίες και κύριοι συνάδελφοι, που βρέθηκε φοιτήτριά μου στο Πανεπιστήμιο, που μετά από δεκαπέντε χρόνια δεν είχε πάρει ακόμα την ελληνική υπηκοότητα. </w:t>
      </w:r>
    </w:p>
    <w:p w14:paraId="03A732D2" w14:textId="77777777" w:rsidR="00E615E6" w:rsidRDefault="00720F21">
      <w:pPr>
        <w:spacing w:after="0" w:line="600" w:lineRule="auto"/>
        <w:ind w:firstLine="720"/>
        <w:jc w:val="both"/>
        <w:rPr>
          <w:rFonts w:eastAsia="Times New Roman" w:cs="Times New Roman"/>
          <w:szCs w:val="24"/>
        </w:rPr>
      </w:pPr>
      <w:r>
        <w:rPr>
          <w:rFonts w:eastAsia="Times New Roman" w:cs="Times New Roman"/>
          <w:szCs w:val="24"/>
        </w:rPr>
        <w:t xml:space="preserve">Αυτά, δεν είναι απλά στρεβλώσεις του συστήματος. Αυτά είναι πολιτική του ελληνικού κράτους απέναντι σε όλους όσους θέλουν να γίνουν Έλληνες και πληρούν τα στοιχεία. Διότι, όπως σας είπα προηγουμένως, δεν είναι κάτι άλλο να έχεις ήδη ένα γάμο με Έλληνα, να </w:t>
      </w:r>
      <w:r>
        <w:rPr>
          <w:rFonts w:eastAsia="Times New Roman" w:cs="Times New Roman"/>
          <w:szCs w:val="24"/>
        </w:rPr>
        <w:t xml:space="preserve">έχεις παιδιά, να μένεις στην Ελλάδα και να χρειάζεται να αποδείξεις αυτό το οποίο είναι αυτονόητο. </w:t>
      </w:r>
    </w:p>
    <w:p w14:paraId="03A732D3" w14:textId="77777777" w:rsidR="00E615E6" w:rsidRDefault="00720F21">
      <w:pPr>
        <w:spacing w:after="0" w:line="600" w:lineRule="auto"/>
        <w:ind w:firstLine="720"/>
        <w:jc w:val="both"/>
        <w:rPr>
          <w:rFonts w:eastAsia="Times New Roman" w:cs="Times New Roman"/>
          <w:szCs w:val="24"/>
        </w:rPr>
      </w:pPr>
      <w:r>
        <w:rPr>
          <w:rFonts w:eastAsia="Times New Roman" w:cs="Times New Roman"/>
          <w:szCs w:val="24"/>
        </w:rPr>
        <w:t>Φαίνεται ότι με τις καινοφανείς πρακτικές σας οι υποψήφιοι Έλληνες πολίτες δεν θα ανησυχούν πλέον για το πότε θα εξεταστεί το αίτημά τους. Θα χάνουν κάθε ελ</w:t>
      </w:r>
      <w:r>
        <w:rPr>
          <w:rFonts w:eastAsia="Times New Roman" w:cs="Times New Roman"/>
          <w:szCs w:val="24"/>
        </w:rPr>
        <w:t xml:space="preserve">πίδα από την αρχή. </w:t>
      </w:r>
      <w:r>
        <w:rPr>
          <w:rFonts w:eastAsia="Times New Roman" w:cs="Times New Roman"/>
          <w:szCs w:val="24"/>
        </w:rPr>
        <w:lastRenderedPageBreak/>
        <w:t xml:space="preserve">Μέχρι να οργανωθεί ένα νέο σύστημα, όπως αυτό που προτείνετε, θα ανασταλεί για αρκετό καιρό η διαδικασία πολιτογράφησης, επομένως εκεί θα έχουμε περαιτέρω καθυστερήσεις. Και προβλέπω ότι είτε θα καταργηθεί πριν λειτουργήσει ή θα ζήσουμε </w:t>
      </w:r>
      <w:r>
        <w:rPr>
          <w:rFonts w:eastAsia="Times New Roman" w:cs="Times New Roman"/>
          <w:szCs w:val="24"/>
        </w:rPr>
        <w:t xml:space="preserve">σκηνές απείρου κάλους, χειρότερες από αυτές που ζούμε σήμερα. </w:t>
      </w:r>
    </w:p>
    <w:p w14:paraId="03A732D4" w14:textId="77777777" w:rsidR="00E615E6" w:rsidRDefault="00720F21">
      <w:pPr>
        <w:spacing w:after="0" w:line="600" w:lineRule="auto"/>
        <w:ind w:firstLine="720"/>
        <w:jc w:val="both"/>
        <w:rPr>
          <w:rFonts w:eastAsia="Times New Roman" w:cs="Times New Roman"/>
          <w:szCs w:val="24"/>
        </w:rPr>
      </w:pPr>
      <w:r>
        <w:rPr>
          <w:rFonts w:eastAsia="Times New Roman" w:cs="Times New Roman"/>
          <w:szCs w:val="24"/>
        </w:rPr>
        <w:t>Οι ρυθμίσεις που φέρατε, δεν σηκώνουν βελτίωση, κύριε Υπουργέ. Πρέπει να τις αποσύρετε. Πρέπει να αποσύρετε ό,τι έχει σχέση με την πολιτογράφηση και να φέρετε ρεαλιστικές προτάσεις που να αντιμ</w:t>
      </w:r>
      <w:r>
        <w:rPr>
          <w:rFonts w:eastAsia="Times New Roman" w:cs="Times New Roman"/>
          <w:szCs w:val="24"/>
        </w:rPr>
        <w:t>ετωπίζουν τα προβλήματα. Και για να είμαι ειλικρινής, η επόμενη κυβέρνηση να το φέρει, διότι ο χρόνος έχει τελειώσει. Και καταλαβαίνετε ότι με τέτοιου είδους διαδικασίες δεν βλέπω να μπορείτε να λειτουργήσετε στο μικρό διάστημα που σας μένει μέχρι τις εκλο</w:t>
      </w:r>
      <w:r>
        <w:rPr>
          <w:rFonts w:eastAsia="Times New Roman" w:cs="Times New Roman"/>
          <w:szCs w:val="24"/>
        </w:rPr>
        <w:t xml:space="preserve">γές. </w:t>
      </w:r>
    </w:p>
    <w:p w14:paraId="03A732D5" w14:textId="77777777" w:rsidR="00E615E6" w:rsidRDefault="00720F21">
      <w:pPr>
        <w:spacing w:after="0" w:line="600" w:lineRule="auto"/>
        <w:ind w:firstLine="720"/>
        <w:jc w:val="both"/>
        <w:rPr>
          <w:rFonts w:eastAsia="Times New Roman" w:cs="Times New Roman"/>
          <w:szCs w:val="24"/>
        </w:rPr>
      </w:pPr>
      <w:r>
        <w:rPr>
          <w:rFonts w:eastAsia="Times New Roman" w:cs="Times New Roman"/>
          <w:szCs w:val="24"/>
        </w:rPr>
        <w:t xml:space="preserve">Συνεκτιμώντας τις διατάξεις για την πολιτογράφηση, οι θετικές διατάξεις που έχετε φέρει για τους </w:t>
      </w:r>
      <w:proofErr w:type="spellStart"/>
      <w:r>
        <w:rPr>
          <w:rFonts w:eastAsia="Times New Roman" w:cs="Times New Roman"/>
          <w:szCs w:val="24"/>
        </w:rPr>
        <w:t>Ρομά</w:t>
      </w:r>
      <w:proofErr w:type="spellEnd"/>
      <w:r>
        <w:rPr>
          <w:rFonts w:eastAsia="Times New Roman" w:cs="Times New Roman"/>
          <w:szCs w:val="24"/>
        </w:rPr>
        <w:t>, για τους ομογενείς από την πρώην Σοβιετική Ένωση, για τα παιδιά με ψυχική ή σωματική αναπηρία χάνουν το νόημά τους. Δεν υπάρχει στελέ</w:t>
      </w:r>
      <w:r>
        <w:rPr>
          <w:rFonts w:eastAsia="Times New Roman" w:cs="Times New Roman"/>
          <w:szCs w:val="24"/>
        </w:rPr>
        <w:lastRenderedPageBreak/>
        <w:t>χωση, κύριε Υπ</w:t>
      </w:r>
      <w:r>
        <w:rPr>
          <w:rFonts w:eastAsia="Times New Roman" w:cs="Times New Roman"/>
          <w:szCs w:val="24"/>
        </w:rPr>
        <w:t xml:space="preserve">ουργέ, για να γίνουν αυτά τα πράγματα στο Υπουργείο. Οι νόμοι δεν είναι απλές διατάξεις και ευχολόγια, ούτε αρκεί η ψήφιση διατάξεων για να αποδείξει ένας Υπουργός ή ένα Υπουργείο την ευαισθησία του ή ένα κράτος, μια πολιτεία την ευαισθησία της. Πρέπει να </w:t>
      </w:r>
      <w:r>
        <w:rPr>
          <w:rFonts w:eastAsia="Times New Roman" w:cs="Times New Roman"/>
          <w:szCs w:val="24"/>
        </w:rPr>
        <w:t xml:space="preserve">είναι σε θέση να τις εφαρμόσει και να εργάζεται για αυτό. Αλλιώς, πρόκειται περί εμπαιγμού. </w:t>
      </w:r>
    </w:p>
    <w:p w14:paraId="03A732D6" w14:textId="77777777" w:rsidR="00E615E6" w:rsidRDefault="00720F21">
      <w:pPr>
        <w:spacing w:after="0" w:line="600" w:lineRule="auto"/>
        <w:ind w:firstLine="720"/>
        <w:jc w:val="both"/>
        <w:rPr>
          <w:rFonts w:eastAsia="Times New Roman" w:cs="Times New Roman"/>
          <w:szCs w:val="24"/>
        </w:rPr>
      </w:pPr>
      <w:r w:rsidRPr="00174F0A">
        <w:rPr>
          <w:rFonts w:eastAsia="Times New Roman" w:cs="Times New Roman"/>
          <w:szCs w:val="24"/>
        </w:rPr>
        <w:t>(Στο σημείο αυτό την Προεδρική Έδρα καταλαμβάνει ο ΣΤ΄ Αντιπρόεδρος της Βουλής κ</w:t>
      </w:r>
      <w:r w:rsidRPr="0071196D">
        <w:rPr>
          <w:rFonts w:eastAsia="Times New Roman" w:cs="Times New Roman"/>
          <w:szCs w:val="24"/>
        </w:rPr>
        <w:t>.</w:t>
      </w:r>
      <w:r w:rsidRPr="00CD64EA">
        <w:rPr>
          <w:rFonts w:eastAsia="Times New Roman" w:cs="Times New Roman"/>
          <w:b/>
          <w:szCs w:val="24"/>
        </w:rPr>
        <w:t xml:space="preserve"> ΓΕΩΡΓΙΟΣ ΛΑΜΠΡΟΥΛΗΣ</w:t>
      </w:r>
      <w:r w:rsidRPr="00174F0A">
        <w:rPr>
          <w:rFonts w:eastAsia="Times New Roman" w:cs="Times New Roman"/>
          <w:szCs w:val="24"/>
        </w:rPr>
        <w:t>)</w:t>
      </w:r>
    </w:p>
    <w:p w14:paraId="03A732D7" w14:textId="77777777" w:rsidR="00E615E6" w:rsidRDefault="00720F21">
      <w:pPr>
        <w:spacing w:after="0" w:line="600" w:lineRule="auto"/>
        <w:ind w:firstLine="720"/>
        <w:jc w:val="both"/>
        <w:rPr>
          <w:rFonts w:eastAsia="Times New Roman" w:cs="Times New Roman"/>
          <w:szCs w:val="24"/>
        </w:rPr>
      </w:pPr>
      <w:r>
        <w:rPr>
          <w:rFonts w:eastAsia="Times New Roman" w:cs="Times New Roman"/>
          <w:szCs w:val="24"/>
        </w:rPr>
        <w:t>Εάν διατρέξει κάποιος το κεφάλαιο του σχεδίου νόμου που αφορ</w:t>
      </w:r>
      <w:r>
        <w:rPr>
          <w:rFonts w:eastAsia="Times New Roman" w:cs="Times New Roman"/>
          <w:szCs w:val="24"/>
        </w:rPr>
        <w:t>ά την ιθαγένεια, θα δει ότι οι υπηρεσίες επιφορτίζονται με νέες υποχρεώσεις. Υπάρχει μέριμνα για την ενίσχυση του στελεχιακού δυναμικού ή για την απλοποίηση των διαδικασιών; Είναι ερώτηση που σήμερα εκπρόσωποι των ομογενών μου έθεσαν το πρωί, λέγοντας: «Με</w:t>
      </w:r>
      <w:r>
        <w:rPr>
          <w:rFonts w:eastAsia="Times New Roman" w:cs="Times New Roman"/>
          <w:szCs w:val="24"/>
        </w:rPr>
        <w:t xml:space="preserve"> τις ίδιες υπηρεσίες θα πάμε; Τότε θα έχουμε μεγαλύτερη καθυστέρηση». </w:t>
      </w:r>
    </w:p>
    <w:p w14:paraId="03A732D8" w14:textId="77777777" w:rsidR="00E615E6" w:rsidRDefault="00720F21">
      <w:pPr>
        <w:spacing w:after="0" w:line="600" w:lineRule="auto"/>
        <w:ind w:firstLine="720"/>
        <w:jc w:val="both"/>
        <w:rPr>
          <w:rFonts w:eastAsia="Times New Roman" w:cs="Times New Roman"/>
          <w:szCs w:val="24"/>
        </w:rPr>
      </w:pPr>
      <w:r>
        <w:rPr>
          <w:rFonts w:eastAsia="Times New Roman" w:cs="Times New Roman"/>
          <w:szCs w:val="24"/>
        </w:rPr>
        <w:t xml:space="preserve">Το αντίθετο νομίζω ότι συμβαίνει. Οι υπάλληλοι είναι λιγότεροι από ποτέ και μετά από αυτά που φέρνετε, θα δούμε κύμα αποχωρήσεων μέσω της κινητικότητας ή με όποιο τρόπο </w:t>
      </w:r>
      <w:r>
        <w:rPr>
          <w:rFonts w:eastAsia="Times New Roman" w:cs="Times New Roman"/>
          <w:szCs w:val="24"/>
        </w:rPr>
        <w:lastRenderedPageBreak/>
        <w:t>βρει ο καθένας κ</w:t>
      </w:r>
      <w:r>
        <w:rPr>
          <w:rFonts w:eastAsia="Times New Roman" w:cs="Times New Roman"/>
          <w:szCs w:val="24"/>
        </w:rPr>
        <w:t xml:space="preserve">αι η καθεμιά, γιατί ο όγκος της δουλειάς θα είναι πολύ επιβαρυμένος. </w:t>
      </w:r>
    </w:p>
    <w:p w14:paraId="03A732D9" w14:textId="77777777" w:rsidR="00E615E6" w:rsidRDefault="00720F21">
      <w:pPr>
        <w:spacing w:after="0" w:line="600" w:lineRule="auto"/>
        <w:ind w:firstLine="720"/>
        <w:jc w:val="both"/>
        <w:rPr>
          <w:rFonts w:eastAsia="Times New Roman" w:cs="Times New Roman"/>
          <w:szCs w:val="24"/>
        </w:rPr>
      </w:pPr>
      <w:r>
        <w:rPr>
          <w:rFonts w:eastAsia="Times New Roman" w:cs="Times New Roman"/>
          <w:szCs w:val="24"/>
        </w:rPr>
        <w:t xml:space="preserve">Για την πολιτογράφηση, για τη δεύτερη γενιά, για τις διαδικασίες καθορισμού, για όλα αυτά τα θέματα οι υπηρεσίες θα προσπαθούν συνεχώς να κλείνουν τη μια τρύπα μετά την άλλη. </w:t>
      </w:r>
    </w:p>
    <w:p w14:paraId="03A732DA" w14:textId="77777777" w:rsidR="00E615E6" w:rsidRDefault="00720F21">
      <w:pPr>
        <w:spacing w:after="0" w:line="600" w:lineRule="auto"/>
        <w:ind w:firstLine="720"/>
        <w:jc w:val="both"/>
        <w:rPr>
          <w:rFonts w:eastAsia="Times New Roman" w:cs="Times New Roman"/>
          <w:szCs w:val="24"/>
        </w:rPr>
      </w:pPr>
      <w:r>
        <w:rPr>
          <w:rFonts w:eastAsia="Times New Roman" w:cs="Times New Roman"/>
          <w:szCs w:val="24"/>
        </w:rPr>
        <w:t>Παρατήρησα</w:t>
      </w:r>
      <w:r>
        <w:rPr>
          <w:rFonts w:eastAsia="Times New Roman" w:cs="Times New Roman"/>
          <w:szCs w:val="24"/>
        </w:rPr>
        <w:t xml:space="preserve">, δε, ότι και οι συνάδελφοι της Νέας Δημοκρατίας από την αρχή της συζήτησης μέχρι σήμερα, κράτησαν στο θέμα αυτό χαμηλούς τόνους στην κριτική τους. Δεν νομίζω ότι έγινε επειδή συμφωνούν με το νομοσχέδιο ή επειδή ξαφνικά βλέπουν ότι υπάρχει μια προοδευτική </w:t>
      </w:r>
      <w:r>
        <w:rPr>
          <w:rFonts w:eastAsia="Times New Roman" w:cs="Times New Roman"/>
          <w:szCs w:val="24"/>
        </w:rPr>
        <w:t>κατεύθυνση σε αυτά, τα οποία εσείς προτείνετε. Δεν έχουν τι να πουν, γιατί τελικά επιστρέφετε με το σχέδιο νόμου, κύριε Υπουργέ, στην προ του 2010 κατάσταση. Δηλαδή, πηγαίνετε όλη αυτή την υπόθεση των πολιτογραφήσεων πριν το 2010, στο καθεστώς που ίσχυε το</w:t>
      </w:r>
      <w:r>
        <w:rPr>
          <w:rFonts w:eastAsia="Times New Roman" w:cs="Times New Roman"/>
          <w:szCs w:val="24"/>
        </w:rPr>
        <w:t xml:space="preserve"> 2009. Και νομίζω ότι εκεί θα πρέπει να μας εξηγήσετε γιατί αυτή η συγκεντρωτική δομή, που θυμίζει άλλες εποχές. Προς τι η αδιαφορία για τους ανθρώπους που θέλουν να διεκδικήσουν να γίνουν Έλληνες πολίτες; </w:t>
      </w:r>
    </w:p>
    <w:p w14:paraId="03A732DB" w14:textId="77777777" w:rsidR="00E615E6" w:rsidRDefault="00720F21">
      <w:pPr>
        <w:spacing w:after="0" w:line="600" w:lineRule="auto"/>
        <w:ind w:firstLine="720"/>
        <w:jc w:val="both"/>
        <w:rPr>
          <w:rFonts w:eastAsia="Times New Roman" w:cs="Times New Roman"/>
          <w:szCs w:val="24"/>
        </w:rPr>
      </w:pPr>
      <w:r>
        <w:rPr>
          <w:rFonts w:eastAsia="Times New Roman" w:cs="Times New Roman"/>
          <w:szCs w:val="24"/>
        </w:rPr>
        <w:lastRenderedPageBreak/>
        <w:t>Τελειώνω με το τελευταίο μέρος του νομοσχεδίου, ό</w:t>
      </w:r>
      <w:r>
        <w:rPr>
          <w:rFonts w:eastAsia="Times New Roman" w:cs="Times New Roman"/>
          <w:szCs w:val="24"/>
        </w:rPr>
        <w:t>που στην ουσία η Κυβέρνηση παραδέχεται την αποτυχία του «</w:t>
      </w:r>
      <w:r>
        <w:rPr>
          <w:rFonts w:eastAsia="Times New Roman" w:cs="Times New Roman"/>
          <w:szCs w:val="24"/>
        </w:rPr>
        <w:t>ΚΛΕΙΣΘΕΝΗ</w:t>
      </w:r>
      <w:r>
        <w:rPr>
          <w:rFonts w:eastAsia="Times New Roman" w:cs="Times New Roman"/>
          <w:szCs w:val="24"/>
        </w:rPr>
        <w:t xml:space="preserve">» λίγους μόνο μήνες μετά την ψήφισή του εισάγοντας τροποποιήσεις και αλλαγές. Όμως, η αναβάθμιση της </w:t>
      </w:r>
      <w:r>
        <w:rPr>
          <w:rFonts w:eastAsia="Times New Roman" w:cs="Times New Roman"/>
          <w:szCs w:val="24"/>
        </w:rPr>
        <w:t>α</w:t>
      </w:r>
      <w:r>
        <w:rPr>
          <w:rFonts w:eastAsia="Times New Roman" w:cs="Times New Roman"/>
          <w:szCs w:val="24"/>
        </w:rPr>
        <w:t>υτοδιοίκησης δεν μπορεί να γίνει με μπαλώματα. Αυτό που χρειάζεται είναι κατάργηση του υ</w:t>
      </w:r>
      <w:r>
        <w:rPr>
          <w:rFonts w:eastAsia="Times New Roman" w:cs="Times New Roman"/>
          <w:szCs w:val="24"/>
        </w:rPr>
        <w:t>φιστάμενου νόμου, συζήτηση από την αρχή με όλους τους αρμόδιους παράγοντες -</w:t>
      </w:r>
      <w:proofErr w:type="spellStart"/>
      <w:r>
        <w:rPr>
          <w:rFonts w:eastAsia="Times New Roman" w:cs="Times New Roman"/>
          <w:szCs w:val="24"/>
        </w:rPr>
        <w:t>αυτοδιοικητικούς</w:t>
      </w:r>
      <w:proofErr w:type="spellEnd"/>
      <w:r>
        <w:rPr>
          <w:rFonts w:eastAsia="Times New Roman" w:cs="Times New Roman"/>
          <w:szCs w:val="24"/>
        </w:rPr>
        <w:t xml:space="preserve"> και πολιτικούς- προκειμένου να οδηγηθούμε σε ένα κοινώς αποδεκτό βιώσιμο σχέδιο. Αυτό έχει αποτύχει. Προσπαθείτε απλώς, μέσα από τις </w:t>
      </w:r>
      <w:proofErr w:type="spellStart"/>
      <w:r>
        <w:rPr>
          <w:rFonts w:eastAsia="Times New Roman" w:cs="Times New Roman"/>
          <w:szCs w:val="24"/>
        </w:rPr>
        <w:t>αυτοδιοικητικές</w:t>
      </w:r>
      <w:proofErr w:type="spellEnd"/>
      <w:r>
        <w:rPr>
          <w:rFonts w:eastAsia="Times New Roman" w:cs="Times New Roman"/>
          <w:szCs w:val="24"/>
        </w:rPr>
        <w:t xml:space="preserve"> εκλογές, να κρ</w:t>
      </w:r>
      <w:r>
        <w:rPr>
          <w:rFonts w:eastAsia="Times New Roman" w:cs="Times New Roman"/>
          <w:szCs w:val="24"/>
        </w:rPr>
        <w:t>ύψετε τις ολιγοστές δυνάμεις που έχετε πίσω από ορισμένους υποψήφιους, για να έχετε μικρές δημοτικές και περιφερειακές ομάδες, χωρίς αντίκρισμα στις πολιτικές των δήμων και των περιφερειών. Η δε χρονική συγκυρία της νομοθέτησης αυτών των διατάξεων λίγους μ</w:t>
      </w:r>
      <w:r>
        <w:rPr>
          <w:rFonts w:eastAsia="Times New Roman" w:cs="Times New Roman"/>
          <w:szCs w:val="24"/>
        </w:rPr>
        <w:t xml:space="preserve">ήνες πριν από τις </w:t>
      </w:r>
      <w:proofErr w:type="spellStart"/>
      <w:r>
        <w:rPr>
          <w:rFonts w:eastAsia="Times New Roman" w:cs="Times New Roman"/>
          <w:szCs w:val="24"/>
        </w:rPr>
        <w:t>αυτοδιοικητικές</w:t>
      </w:r>
      <w:proofErr w:type="spellEnd"/>
      <w:r>
        <w:rPr>
          <w:rFonts w:eastAsia="Times New Roman" w:cs="Times New Roman"/>
          <w:szCs w:val="24"/>
        </w:rPr>
        <w:t xml:space="preserve"> εκλογές, κάτι μέρες, εξήντα μέρες, μόνο τυχαία και αθώα δεν μπορεί να είναι. </w:t>
      </w:r>
    </w:p>
    <w:p w14:paraId="03A732DC" w14:textId="77777777" w:rsidR="00E615E6" w:rsidRDefault="00720F21">
      <w:pPr>
        <w:spacing w:after="0" w:line="600" w:lineRule="auto"/>
        <w:ind w:firstLine="720"/>
        <w:jc w:val="both"/>
        <w:rPr>
          <w:rFonts w:eastAsia="Times New Roman" w:cs="Times New Roman"/>
          <w:szCs w:val="24"/>
        </w:rPr>
      </w:pPr>
      <w:r>
        <w:rPr>
          <w:rFonts w:eastAsia="Times New Roman" w:cs="Times New Roman"/>
          <w:szCs w:val="24"/>
        </w:rPr>
        <w:t>Όμως, θα σας έλεγα, τελειώνοντας, ότι είναι πια αργά για τέτοια κόλπα. Οι πολίτες σας δείχνουν κάθε μέρα και περισσό</w:t>
      </w:r>
      <w:r>
        <w:rPr>
          <w:rFonts w:eastAsia="Times New Roman" w:cs="Times New Roman"/>
          <w:szCs w:val="24"/>
        </w:rPr>
        <w:lastRenderedPageBreak/>
        <w:t>τερο το δρόμο της εξόδου από</w:t>
      </w:r>
      <w:r>
        <w:rPr>
          <w:rFonts w:eastAsia="Times New Roman" w:cs="Times New Roman"/>
          <w:szCs w:val="24"/>
        </w:rPr>
        <w:t xml:space="preserve"> την εξουσία, το δρόμο της αποδρομής. Σας συμβουλεύω να τον ακολουθήσετε όσο πιο ήσυχα μπορείτε. Κέρδος για τη δημοκρατία θα είναι, κέρδος, επίσης, για τις προοδευτικές δυνάμεις. </w:t>
      </w:r>
    </w:p>
    <w:p w14:paraId="03A732DD" w14:textId="77777777" w:rsidR="00E615E6" w:rsidRDefault="00720F21">
      <w:pPr>
        <w:spacing w:after="0"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14:paraId="03A732DE" w14:textId="77777777" w:rsidR="00E615E6" w:rsidRDefault="00720F21">
      <w:pPr>
        <w:spacing w:after="0" w:line="600" w:lineRule="auto"/>
        <w:ind w:firstLine="720"/>
        <w:jc w:val="center"/>
        <w:rPr>
          <w:rFonts w:eastAsia="Times New Roman" w:cs="Times New Roman"/>
          <w:szCs w:val="24"/>
        </w:rPr>
      </w:pPr>
      <w:r>
        <w:rPr>
          <w:rFonts w:eastAsia="Times New Roman" w:cs="Times New Roman"/>
          <w:szCs w:val="24"/>
        </w:rPr>
        <w:t xml:space="preserve">(Χειροκροτήματα από την πτέρυγα της Δημοκρατικής </w:t>
      </w:r>
      <w:r>
        <w:rPr>
          <w:rFonts w:eastAsia="Times New Roman" w:cs="Times New Roman"/>
          <w:szCs w:val="24"/>
        </w:rPr>
        <w:t>Συμπαράταξης)</w:t>
      </w:r>
    </w:p>
    <w:p w14:paraId="03A732DF" w14:textId="77777777" w:rsidR="00E615E6" w:rsidRDefault="00720F21">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 xml:space="preserve">Κυρίες και κύριοι συνάδελφοι, έχω την τιμή να ανακοινώσω στο Σώμα ότι τη συνεδρίασή μας παρακολουθούν από τα άνω δυτικά θεωρεία, αφού </w:t>
      </w:r>
      <w:r>
        <w:rPr>
          <w:rFonts w:eastAsia="Times New Roman" w:cs="Times New Roman"/>
          <w:szCs w:val="24"/>
        </w:rPr>
        <w:t xml:space="preserve">προηγουμένως </w:t>
      </w:r>
      <w:r>
        <w:rPr>
          <w:rFonts w:eastAsia="Times New Roman" w:cs="Times New Roman"/>
          <w:szCs w:val="24"/>
        </w:rPr>
        <w:t>ξεναγήθηκαν στην έκθεση της αίθουσας «ΕΛΕΥΘΕΡΙΟΣ ΒΕΝΙΖΕΛΟΣ» κ</w:t>
      </w:r>
      <w:r>
        <w:rPr>
          <w:rFonts w:eastAsia="Times New Roman" w:cs="Times New Roman"/>
          <w:szCs w:val="24"/>
        </w:rPr>
        <w:t xml:space="preserve">αι ενημερώθηκαν για την ιστορία του κτηρίου και τον τρόπο οργάνωσης και λειτουργίας της Βουλής των Ελλήνων, είκοσι ένας  μαθητές και μαθήτριες και δύο εκπαιδευτικοί συνοδοί τους από </w:t>
      </w:r>
      <w:r>
        <w:rPr>
          <w:rFonts w:eastAsia="Times New Roman" w:cs="Times New Roman"/>
          <w:szCs w:val="24"/>
        </w:rPr>
        <w:t>λ</w:t>
      </w:r>
      <w:r>
        <w:rPr>
          <w:rFonts w:eastAsia="Times New Roman" w:cs="Times New Roman"/>
          <w:szCs w:val="24"/>
        </w:rPr>
        <w:t xml:space="preserve">ύκειο της Δανίας με το όνομα </w:t>
      </w:r>
      <w:r>
        <w:rPr>
          <w:rFonts w:eastAsia="Times New Roman" w:cs="Times New Roman"/>
          <w:szCs w:val="24"/>
          <w:lang w:val="en-US"/>
        </w:rPr>
        <w:t>SONDERBORG</w:t>
      </w:r>
      <w:r w:rsidRPr="00174F0A">
        <w:rPr>
          <w:rFonts w:eastAsia="Times New Roman" w:cs="Times New Roman"/>
          <w:szCs w:val="24"/>
        </w:rPr>
        <w:t xml:space="preserve"> </w:t>
      </w:r>
      <w:r>
        <w:rPr>
          <w:rFonts w:eastAsia="Times New Roman" w:cs="Times New Roman"/>
          <w:szCs w:val="24"/>
          <w:lang w:val="en-US"/>
        </w:rPr>
        <w:t>STATSSKOLE</w:t>
      </w:r>
      <w:r>
        <w:rPr>
          <w:rFonts w:eastAsia="Times New Roman" w:cs="Times New Roman"/>
          <w:szCs w:val="24"/>
        </w:rPr>
        <w:t xml:space="preserve">. </w:t>
      </w:r>
    </w:p>
    <w:p w14:paraId="03A732E0" w14:textId="77777777" w:rsidR="00E615E6" w:rsidRDefault="00720F21">
      <w:pPr>
        <w:tabs>
          <w:tab w:val="left" w:pos="4290"/>
        </w:tabs>
        <w:spacing w:after="0" w:line="600" w:lineRule="auto"/>
        <w:ind w:firstLine="720"/>
        <w:jc w:val="both"/>
        <w:rPr>
          <w:rFonts w:eastAsia="Times New Roman" w:cs="Times New Roman"/>
          <w:szCs w:val="24"/>
        </w:rPr>
      </w:pPr>
      <w:r>
        <w:rPr>
          <w:rFonts w:eastAsia="Times New Roman" w:cs="Times New Roman"/>
          <w:szCs w:val="24"/>
        </w:rPr>
        <w:t>Η Βουλή τούς καλωσορ</w:t>
      </w:r>
      <w:r>
        <w:rPr>
          <w:rFonts w:eastAsia="Times New Roman" w:cs="Times New Roman"/>
          <w:szCs w:val="24"/>
        </w:rPr>
        <w:t>ίζει.</w:t>
      </w:r>
    </w:p>
    <w:p w14:paraId="03A732E1" w14:textId="77777777" w:rsidR="00E615E6" w:rsidRDefault="00720F21">
      <w:pPr>
        <w:spacing w:after="0" w:line="600" w:lineRule="auto"/>
        <w:ind w:firstLine="720"/>
        <w:jc w:val="center"/>
        <w:rPr>
          <w:rFonts w:eastAsia="Times New Roman" w:cs="Times New Roman"/>
          <w:szCs w:val="24"/>
        </w:rPr>
      </w:pPr>
      <w:r>
        <w:rPr>
          <w:rFonts w:eastAsia="Times New Roman" w:cs="Times New Roman"/>
          <w:szCs w:val="24"/>
        </w:rPr>
        <w:t>(Χειροκροτήματα απ’ όλες τις πτέρυγες της Βουλής)</w:t>
      </w:r>
    </w:p>
    <w:p w14:paraId="03A732E2" w14:textId="77777777" w:rsidR="00E615E6" w:rsidRDefault="00720F21">
      <w:pPr>
        <w:spacing w:after="0" w:line="600" w:lineRule="auto"/>
        <w:ind w:firstLine="720"/>
        <w:jc w:val="both"/>
        <w:rPr>
          <w:rFonts w:eastAsia="Times New Roman" w:cs="Times New Roman"/>
          <w:szCs w:val="24"/>
        </w:rPr>
      </w:pPr>
      <w:r>
        <w:rPr>
          <w:rFonts w:eastAsia="Times New Roman" w:cs="Times New Roman"/>
          <w:szCs w:val="24"/>
        </w:rPr>
        <w:t>Τον λόγο έχει η κ</w:t>
      </w:r>
      <w:r>
        <w:rPr>
          <w:rFonts w:eastAsia="Times New Roman" w:cs="Times New Roman"/>
          <w:szCs w:val="24"/>
        </w:rPr>
        <w:t>.</w:t>
      </w:r>
      <w:r>
        <w:rPr>
          <w:rFonts w:eastAsia="Times New Roman" w:cs="Times New Roman"/>
          <w:szCs w:val="24"/>
        </w:rPr>
        <w:t xml:space="preserve"> Καββαδία από το ΣΥΡΙΖΑ. </w:t>
      </w:r>
    </w:p>
    <w:p w14:paraId="03A732E3" w14:textId="77777777" w:rsidR="00E615E6" w:rsidRDefault="00720F21">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ΙΩΑΝΝΕΤΑ (ΑΝΝΕΤΑ) ΚΑΒΒΑΔΙΑ: </w:t>
      </w:r>
      <w:r>
        <w:rPr>
          <w:rFonts w:eastAsia="Times New Roman" w:cs="Times New Roman"/>
          <w:szCs w:val="24"/>
        </w:rPr>
        <w:t xml:space="preserve">Ευχαριστώ πολύ, κύριε Πρόεδρε. </w:t>
      </w:r>
    </w:p>
    <w:p w14:paraId="03A732E4" w14:textId="77777777" w:rsidR="00E615E6" w:rsidRDefault="00720F21">
      <w:pPr>
        <w:spacing w:after="0" w:line="600" w:lineRule="auto"/>
        <w:ind w:firstLine="720"/>
        <w:jc w:val="both"/>
        <w:rPr>
          <w:rFonts w:eastAsia="Times New Roman" w:cs="Times New Roman"/>
          <w:szCs w:val="24"/>
        </w:rPr>
      </w:pPr>
      <w:r>
        <w:rPr>
          <w:rFonts w:eastAsia="Times New Roman" w:cs="Times New Roman"/>
          <w:szCs w:val="24"/>
        </w:rPr>
        <w:t>Πολλές και κρίσιμες οι ενότητες του νομοσχεδίου που συζητάμε. Επιλέγω ωστόσο, λόγω χρόνου, να ασ</w:t>
      </w:r>
      <w:r>
        <w:rPr>
          <w:rFonts w:eastAsia="Times New Roman" w:cs="Times New Roman"/>
          <w:szCs w:val="24"/>
        </w:rPr>
        <w:t xml:space="preserve">χοληθώ με το κομμάτι που αφορά την ισότητα των φύλων. Αντιστέκομαι στον πειρασμό να σχολιάσω ή να απαντήσω στα όσα μόλις ακούστηκαν από τον συνάδελφο που μόλις κατέβηκε από το Βήμα, σε ό,τι αφορά το χρόνο απόδοσης της ιθαγένειας. Απλώς, θα ήθελα να πω ότι </w:t>
      </w:r>
      <w:r>
        <w:rPr>
          <w:rFonts w:eastAsia="Times New Roman" w:cs="Times New Roman"/>
          <w:szCs w:val="24"/>
        </w:rPr>
        <w:t xml:space="preserve">χρειάζεται πολύ μεγάλο θράσος για να μας κουνάνε το δάχτυλο κάποιοι, οι οποίοι επί τόσα χρόνια είχαν τις τύχες της χώρας στα χέρια τους και να μιλάνε λες και προσγειώθηκαν στη χώρα μας το 2015. Ας είναι. </w:t>
      </w:r>
    </w:p>
    <w:p w14:paraId="03A732E5" w14:textId="77777777" w:rsidR="00E615E6" w:rsidRDefault="00720F21">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η αρχή της ισότητας τ</w:t>
      </w:r>
      <w:r>
        <w:rPr>
          <w:rFonts w:eastAsia="Times New Roman" w:cs="Times New Roman"/>
          <w:szCs w:val="24"/>
        </w:rPr>
        <w:t xml:space="preserve">ων φύλων προβλέπεται ήδη από το πρώτο μεταδικτατορικό Σύνταγμα της χώρας, του 1975. Όμως, στην πράξη αυτή η ισότητα έχει μείνει για χρόνια στα χαρτιά. Οι ανισότητες στο χώρο εργασίας και τα φαινόμενα </w:t>
      </w:r>
      <w:proofErr w:type="spellStart"/>
      <w:r>
        <w:rPr>
          <w:rFonts w:eastAsia="Times New Roman" w:cs="Times New Roman"/>
          <w:szCs w:val="24"/>
        </w:rPr>
        <w:t>έμφυλης</w:t>
      </w:r>
      <w:proofErr w:type="spellEnd"/>
      <w:r>
        <w:rPr>
          <w:rFonts w:eastAsia="Times New Roman" w:cs="Times New Roman"/>
          <w:szCs w:val="24"/>
        </w:rPr>
        <w:t xml:space="preserve"> βίας, ανισότητες και βία που καταγράφονται σε όλ</w:t>
      </w:r>
      <w:r>
        <w:rPr>
          <w:rFonts w:eastAsia="Times New Roman" w:cs="Times New Roman"/>
          <w:szCs w:val="24"/>
        </w:rPr>
        <w:t xml:space="preserve">ες τις σχετικές εκθέσεις εθνικών και </w:t>
      </w:r>
      <w:r>
        <w:rPr>
          <w:rFonts w:eastAsia="Times New Roman" w:cs="Times New Roman"/>
          <w:szCs w:val="24"/>
        </w:rPr>
        <w:t>δ</w:t>
      </w:r>
      <w:r>
        <w:rPr>
          <w:rFonts w:eastAsia="Times New Roman" w:cs="Times New Roman"/>
          <w:szCs w:val="24"/>
        </w:rPr>
        <w:t xml:space="preserve">ιεθνών </w:t>
      </w:r>
      <w:r>
        <w:rPr>
          <w:rFonts w:eastAsia="Times New Roman" w:cs="Times New Roman"/>
          <w:szCs w:val="24"/>
        </w:rPr>
        <w:t>ο</w:t>
      </w:r>
      <w:r>
        <w:rPr>
          <w:rFonts w:eastAsia="Times New Roman" w:cs="Times New Roman"/>
          <w:szCs w:val="24"/>
        </w:rPr>
        <w:t xml:space="preserve">ργανισμών, αποτελούν μόνο την κορυφή του παγόβουνου, την </w:t>
      </w:r>
      <w:r>
        <w:rPr>
          <w:rFonts w:eastAsia="Times New Roman" w:cs="Times New Roman"/>
          <w:szCs w:val="24"/>
        </w:rPr>
        <w:lastRenderedPageBreak/>
        <w:t>ορατή και μετρήσιμη όψη μιας σειράς από παγιωμένες πρακτικές και βαθιά ριζωμένες αντιλήψεις, μιας κοινωνίας που παρά τις αλλαγές των τελευταίων πενήντα χρόνων, εξακολουθεί, δυστυχώς, να παραμένει πατ</w:t>
      </w:r>
      <w:r>
        <w:rPr>
          <w:rFonts w:eastAsia="Times New Roman" w:cs="Times New Roman"/>
          <w:szCs w:val="24"/>
        </w:rPr>
        <w:t xml:space="preserve">ριαρχική σε όλες τις εκφάνσεις της ιδιωτικής και δημόσιας σφαίρας. </w:t>
      </w:r>
    </w:p>
    <w:p w14:paraId="03A732E6" w14:textId="77777777" w:rsidR="00E615E6" w:rsidRDefault="00720F21">
      <w:pPr>
        <w:tabs>
          <w:tab w:val="left" w:pos="6168"/>
        </w:tabs>
        <w:spacing w:after="0" w:line="600" w:lineRule="auto"/>
        <w:ind w:firstLine="720"/>
        <w:jc w:val="both"/>
        <w:rPr>
          <w:rFonts w:eastAsia="Times New Roman" w:cs="Times New Roman"/>
          <w:szCs w:val="24"/>
        </w:rPr>
      </w:pPr>
      <w:r>
        <w:rPr>
          <w:rFonts w:eastAsia="Times New Roman" w:cs="Times New Roman"/>
          <w:szCs w:val="24"/>
        </w:rPr>
        <w:t xml:space="preserve">Δεν </w:t>
      </w:r>
      <w:r w:rsidRPr="00810A18">
        <w:rPr>
          <w:rFonts w:eastAsia="Times New Roman" w:cs="Times New Roman"/>
          <w:szCs w:val="24"/>
        </w:rPr>
        <w:t>προκαλεί</w:t>
      </w:r>
      <w:r>
        <w:rPr>
          <w:rFonts w:eastAsia="Times New Roman" w:cs="Times New Roman"/>
          <w:szCs w:val="24"/>
        </w:rPr>
        <w:t>,</w:t>
      </w:r>
      <w:r w:rsidRPr="00810A18">
        <w:rPr>
          <w:rFonts w:eastAsia="Times New Roman" w:cs="Times New Roman"/>
          <w:szCs w:val="24"/>
        </w:rPr>
        <w:t xml:space="preserve"> λοιπόν</w:t>
      </w:r>
      <w:r>
        <w:rPr>
          <w:rFonts w:eastAsia="Times New Roman" w:cs="Times New Roman"/>
          <w:szCs w:val="24"/>
        </w:rPr>
        <w:t>,</w:t>
      </w:r>
      <w:r w:rsidRPr="00810A18">
        <w:rPr>
          <w:rFonts w:eastAsia="Times New Roman" w:cs="Times New Roman"/>
          <w:szCs w:val="24"/>
        </w:rPr>
        <w:t xml:space="preserve"> έκπληξη πως η παγκόσμια αύξηση των οικονομικών ανισοτήτων</w:t>
      </w:r>
      <w:r>
        <w:rPr>
          <w:rFonts w:eastAsia="Times New Roman" w:cs="Times New Roman"/>
          <w:szCs w:val="24"/>
        </w:rPr>
        <w:t>,</w:t>
      </w:r>
      <w:r w:rsidRPr="00810A18">
        <w:rPr>
          <w:rFonts w:eastAsia="Times New Roman" w:cs="Times New Roman"/>
          <w:szCs w:val="24"/>
        </w:rPr>
        <w:t xml:space="preserve"> εξαιτίας της επικράτησ</w:t>
      </w:r>
      <w:r>
        <w:rPr>
          <w:rFonts w:eastAsia="Times New Roman" w:cs="Times New Roman"/>
          <w:szCs w:val="24"/>
        </w:rPr>
        <w:t>ης του νεοφιλελευθερισμού και η</w:t>
      </w:r>
      <w:r w:rsidRPr="00810A18">
        <w:rPr>
          <w:rFonts w:eastAsia="Times New Roman" w:cs="Times New Roman"/>
          <w:szCs w:val="24"/>
        </w:rPr>
        <w:t xml:space="preserve"> </w:t>
      </w:r>
      <w:proofErr w:type="spellStart"/>
      <w:r w:rsidRPr="00810A18">
        <w:rPr>
          <w:rFonts w:eastAsia="Times New Roman" w:cs="Times New Roman"/>
          <w:szCs w:val="24"/>
        </w:rPr>
        <w:t>μνημο</w:t>
      </w:r>
      <w:r>
        <w:rPr>
          <w:rFonts w:eastAsia="Times New Roman" w:cs="Times New Roman"/>
          <w:szCs w:val="24"/>
        </w:rPr>
        <w:t>νιακή</w:t>
      </w:r>
      <w:proofErr w:type="spellEnd"/>
      <w:r w:rsidRPr="00810A18">
        <w:rPr>
          <w:rFonts w:eastAsia="Times New Roman" w:cs="Times New Roman"/>
          <w:szCs w:val="24"/>
        </w:rPr>
        <w:t xml:space="preserve"> κρίση στη χώρα μας </w:t>
      </w:r>
      <w:r>
        <w:rPr>
          <w:rFonts w:eastAsia="Times New Roman" w:cs="Times New Roman"/>
          <w:szCs w:val="24"/>
        </w:rPr>
        <w:t xml:space="preserve">έπληξαν </w:t>
      </w:r>
      <w:r w:rsidRPr="00810A18">
        <w:rPr>
          <w:rFonts w:eastAsia="Times New Roman" w:cs="Times New Roman"/>
          <w:szCs w:val="24"/>
        </w:rPr>
        <w:t>πρώτα και κύρια</w:t>
      </w:r>
      <w:r w:rsidRPr="00810A18">
        <w:rPr>
          <w:rFonts w:eastAsia="Times New Roman" w:cs="Times New Roman"/>
          <w:szCs w:val="24"/>
        </w:rPr>
        <w:t xml:space="preserve"> τις γυναίκες</w:t>
      </w:r>
      <w:r>
        <w:rPr>
          <w:rFonts w:eastAsia="Times New Roman" w:cs="Times New Roman"/>
          <w:szCs w:val="24"/>
        </w:rPr>
        <w:t>,</w:t>
      </w:r>
      <w:r w:rsidRPr="00810A18">
        <w:rPr>
          <w:rFonts w:eastAsia="Times New Roman" w:cs="Times New Roman"/>
          <w:szCs w:val="24"/>
        </w:rPr>
        <w:t xml:space="preserve"> επιβεβαιώνοντας κάτι που είναι ήδη γνωστό</w:t>
      </w:r>
      <w:r>
        <w:rPr>
          <w:rFonts w:eastAsia="Times New Roman" w:cs="Times New Roman"/>
          <w:szCs w:val="24"/>
        </w:rPr>
        <w:t>,</w:t>
      </w:r>
      <w:r w:rsidRPr="00810A18">
        <w:rPr>
          <w:rFonts w:eastAsia="Times New Roman" w:cs="Times New Roman"/>
          <w:szCs w:val="24"/>
        </w:rPr>
        <w:t xml:space="preserve"> ότι σε μία </w:t>
      </w:r>
      <w:r>
        <w:rPr>
          <w:rFonts w:eastAsia="Times New Roman" w:cs="Times New Roman"/>
          <w:szCs w:val="24"/>
        </w:rPr>
        <w:t xml:space="preserve">ταξικά άνιση </w:t>
      </w:r>
      <w:r w:rsidRPr="00810A18">
        <w:rPr>
          <w:rFonts w:eastAsia="Times New Roman" w:cs="Times New Roman"/>
          <w:szCs w:val="24"/>
        </w:rPr>
        <w:t>Ελλάδα</w:t>
      </w:r>
      <w:r>
        <w:rPr>
          <w:rFonts w:eastAsia="Times New Roman" w:cs="Times New Roman"/>
          <w:szCs w:val="24"/>
        </w:rPr>
        <w:t>,</w:t>
      </w:r>
      <w:r w:rsidRPr="00810A18">
        <w:rPr>
          <w:rFonts w:eastAsia="Times New Roman" w:cs="Times New Roman"/>
          <w:szCs w:val="24"/>
        </w:rPr>
        <w:t xml:space="preserve"> οι γυναίκες εξακολουθούν να </w:t>
      </w:r>
      <w:r>
        <w:rPr>
          <w:rFonts w:eastAsia="Times New Roman" w:cs="Times New Roman"/>
          <w:szCs w:val="24"/>
        </w:rPr>
        <w:t>εί</w:t>
      </w:r>
      <w:r w:rsidRPr="00810A18">
        <w:rPr>
          <w:rFonts w:eastAsia="Times New Roman" w:cs="Times New Roman"/>
          <w:szCs w:val="24"/>
        </w:rPr>
        <w:t>ναι οι πρώτες των οποίων οι</w:t>
      </w:r>
      <w:r>
        <w:rPr>
          <w:rFonts w:eastAsia="Times New Roman" w:cs="Times New Roman"/>
          <w:szCs w:val="24"/>
        </w:rPr>
        <w:t xml:space="preserve"> κατακτήσεις και τα δικαιώματα θ</w:t>
      </w:r>
      <w:r w:rsidRPr="00810A18">
        <w:rPr>
          <w:rFonts w:eastAsia="Times New Roman" w:cs="Times New Roman"/>
          <w:szCs w:val="24"/>
        </w:rPr>
        <w:t>ίγονται και συμπιέζονται</w:t>
      </w:r>
      <w:r>
        <w:rPr>
          <w:rFonts w:eastAsia="Times New Roman" w:cs="Times New Roman"/>
          <w:szCs w:val="24"/>
        </w:rPr>
        <w:t>,</w:t>
      </w:r>
      <w:r w:rsidRPr="00810A18">
        <w:rPr>
          <w:rFonts w:eastAsia="Times New Roman" w:cs="Times New Roman"/>
          <w:szCs w:val="24"/>
        </w:rPr>
        <w:t xml:space="preserve"> όταν γενικότερα τα εργασιακά και κοινωνικά δικαιώμα</w:t>
      </w:r>
      <w:r w:rsidRPr="00810A18">
        <w:rPr>
          <w:rFonts w:eastAsia="Times New Roman" w:cs="Times New Roman"/>
          <w:szCs w:val="24"/>
        </w:rPr>
        <w:t>τα δέχονται επίθεση</w:t>
      </w:r>
      <w:r>
        <w:rPr>
          <w:rFonts w:eastAsia="Times New Roman" w:cs="Times New Roman"/>
          <w:szCs w:val="24"/>
        </w:rPr>
        <w:t xml:space="preserve">. </w:t>
      </w:r>
    </w:p>
    <w:p w14:paraId="03A732E7" w14:textId="77777777" w:rsidR="00E615E6" w:rsidRDefault="00720F21">
      <w:pPr>
        <w:tabs>
          <w:tab w:val="left" w:pos="6168"/>
        </w:tabs>
        <w:spacing w:after="0" w:line="600" w:lineRule="auto"/>
        <w:ind w:firstLine="720"/>
        <w:jc w:val="both"/>
        <w:rPr>
          <w:rFonts w:eastAsia="Times New Roman" w:cs="Times New Roman"/>
          <w:szCs w:val="24"/>
        </w:rPr>
      </w:pPr>
      <w:r>
        <w:rPr>
          <w:rFonts w:eastAsia="Times New Roman" w:cs="Times New Roman"/>
          <w:szCs w:val="24"/>
        </w:rPr>
        <w:t>Οι</w:t>
      </w:r>
      <w:r w:rsidRPr="00810A18">
        <w:rPr>
          <w:rFonts w:eastAsia="Times New Roman" w:cs="Times New Roman"/>
          <w:szCs w:val="24"/>
        </w:rPr>
        <w:t xml:space="preserve"> πάσης φύσεως προκαταλήψεις</w:t>
      </w:r>
      <w:r>
        <w:rPr>
          <w:rFonts w:eastAsia="Times New Roman" w:cs="Times New Roman"/>
          <w:szCs w:val="24"/>
        </w:rPr>
        <w:t>,</w:t>
      </w:r>
      <w:r w:rsidRPr="00810A18">
        <w:rPr>
          <w:rFonts w:eastAsia="Times New Roman" w:cs="Times New Roman"/>
          <w:szCs w:val="24"/>
        </w:rPr>
        <w:t xml:space="preserve"> οι εξουσιαστικές σχέσεις ανάμεσα στα φύλα και τελικά οι πολυποίκιλες </w:t>
      </w:r>
      <w:proofErr w:type="spellStart"/>
      <w:r w:rsidRPr="00810A18">
        <w:rPr>
          <w:rFonts w:eastAsia="Times New Roman" w:cs="Times New Roman"/>
          <w:szCs w:val="24"/>
        </w:rPr>
        <w:t>έμφυλες</w:t>
      </w:r>
      <w:proofErr w:type="spellEnd"/>
      <w:r w:rsidRPr="00810A18">
        <w:rPr>
          <w:rFonts w:eastAsia="Times New Roman" w:cs="Times New Roman"/>
          <w:szCs w:val="24"/>
        </w:rPr>
        <w:t xml:space="preserve"> διακρίσεις</w:t>
      </w:r>
      <w:r>
        <w:rPr>
          <w:rFonts w:eastAsia="Times New Roman" w:cs="Times New Roman"/>
          <w:szCs w:val="24"/>
        </w:rPr>
        <w:t>,</w:t>
      </w:r>
      <w:r w:rsidRPr="00810A18">
        <w:rPr>
          <w:rFonts w:eastAsia="Times New Roman" w:cs="Times New Roman"/>
          <w:szCs w:val="24"/>
        </w:rPr>
        <w:t xml:space="preserve"> καθιστούν</w:t>
      </w:r>
      <w:r>
        <w:rPr>
          <w:rFonts w:eastAsia="Times New Roman" w:cs="Times New Roman"/>
          <w:szCs w:val="24"/>
        </w:rPr>
        <w:t xml:space="preserve"> τις γυναίκες τις πλέον ευάλωτες</w:t>
      </w:r>
      <w:r w:rsidRPr="00810A18">
        <w:rPr>
          <w:rFonts w:eastAsia="Times New Roman" w:cs="Times New Roman"/>
          <w:szCs w:val="24"/>
        </w:rPr>
        <w:t xml:space="preserve"> στη φτώχεια</w:t>
      </w:r>
      <w:r>
        <w:rPr>
          <w:rFonts w:eastAsia="Times New Roman" w:cs="Times New Roman"/>
          <w:szCs w:val="24"/>
        </w:rPr>
        <w:t>,</w:t>
      </w:r>
      <w:r w:rsidRPr="00810A18">
        <w:rPr>
          <w:rFonts w:eastAsia="Times New Roman" w:cs="Times New Roman"/>
          <w:szCs w:val="24"/>
        </w:rPr>
        <w:t xml:space="preserve"> τον κοινωνικό αποκλεισμό και τη βία</w:t>
      </w:r>
      <w:r>
        <w:rPr>
          <w:rFonts w:eastAsia="Times New Roman" w:cs="Times New Roman"/>
          <w:szCs w:val="24"/>
        </w:rPr>
        <w:t>.</w:t>
      </w:r>
      <w:r w:rsidRPr="00810A18">
        <w:rPr>
          <w:rFonts w:eastAsia="Times New Roman" w:cs="Times New Roman"/>
          <w:szCs w:val="24"/>
        </w:rPr>
        <w:t xml:space="preserve"> Αναγνωρίζοντας αυτή</w:t>
      </w:r>
      <w:r>
        <w:rPr>
          <w:rFonts w:eastAsia="Times New Roman" w:cs="Times New Roman"/>
          <w:szCs w:val="24"/>
        </w:rPr>
        <w:t>ν</w:t>
      </w:r>
      <w:r w:rsidRPr="00810A18">
        <w:rPr>
          <w:rFonts w:eastAsia="Times New Roman" w:cs="Times New Roman"/>
          <w:szCs w:val="24"/>
        </w:rPr>
        <w:t xml:space="preserve"> τ</w:t>
      </w:r>
      <w:r w:rsidRPr="00810A18">
        <w:rPr>
          <w:rFonts w:eastAsia="Times New Roman" w:cs="Times New Roman"/>
          <w:szCs w:val="24"/>
        </w:rPr>
        <w:t>ην καθόλου ευχάριστη πραγματικότητα</w:t>
      </w:r>
      <w:r>
        <w:rPr>
          <w:rFonts w:eastAsia="Times New Roman" w:cs="Times New Roman"/>
          <w:szCs w:val="24"/>
        </w:rPr>
        <w:t>,</w:t>
      </w:r>
      <w:r w:rsidRPr="00810A18">
        <w:rPr>
          <w:rFonts w:eastAsia="Times New Roman" w:cs="Times New Roman"/>
          <w:szCs w:val="24"/>
        </w:rPr>
        <w:t xml:space="preserve"> η Κυβέρνηση πήρε πολύ σημαντικές πρωτοβουλίες</w:t>
      </w:r>
      <w:r>
        <w:rPr>
          <w:rFonts w:eastAsia="Times New Roman" w:cs="Times New Roman"/>
          <w:szCs w:val="24"/>
        </w:rPr>
        <w:t xml:space="preserve">, </w:t>
      </w:r>
      <w:r w:rsidRPr="00810A18">
        <w:rPr>
          <w:rFonts w:eastAsia="Times New Roman" w:cs="Times New Roman"/>
          <w:szCs w:val="24"/>
        </w:rPr>
        <w:t>όπως για παράδειγμα</w:t>
      </w:r>
      <w:r>
        <w:rPr>
          <w:rFonts w:eastAsia="Times New Roman" w:cs="Times New Roman"/>
          <w:szCs w:val="24"/>
        </w:rPr>
        <w:t>,</w:t>
      </w:r>
      <w:r w:rsidRPr="00810A18">
        <w:rPr>
          <w:rFonts w:eastAsia="Times New Roman" w:cs="Times New Roman"/>
          <w:szCs w:val="24"/>
        </w:rPr>
        <w:t xml:space="preserve"> την κύρωση </w:t>
      </w:r>
      <w:r w:rsidRPr="00810A18">
        <w:rPr>
          <w:rFonts w:eastAsia="Times New Roman" w:cs="Times New Roman"/>
          <w:szCs w:val="24"/>
        </w:rPr>
        <w:lastRenderedPageBreak/>
        <w:t>της Σύμβασης της Κωνσταντινούπολης για την ενδοοικογενειακή βία</w:t>
      </w:r>
      <w:r>
        <w:rPr>
          <w:rFonts w:eastAsia="Times New Roman" w:cs="Times New Roman"/>
          <w:szCs w:val="24"/>
        </w:rPr>
        <w:t>.</w:t>
      </w:r>
      <w:r w:rsidRPr="00810A18">
        <w:rPr>
          <w:rFonts w:eastAsia="Times New Roman" w:cs="Times New Roman"/>
          <w:szCs w:val="24"/>
        </w:rPr>
        <w:t xml:space="preserve"> Στην ίδια κατεύθυνση</w:t>
      </w:r>
      <w:r>
        <w:rPr>
          <w:rFonts w:eastAsia="Times New Roman" w:cs="Times New Roman"/>
          <w:szCs w:val="24"/>
        </w:rPr>
        <w:t>,</w:t>
      </w:r>
      <w:r w:rsidRPr="00810A18">
        <w:rPr>
          <w:rFonts w:eastAsia="Times New Roman" w:cs="Times New Roman"/>
          <w:szCs w:val="24"/>
        </w:rPr>
        <w:t xml:space="preserve"> της υπεράσπισης της γυναικείας χειραφέτησης</w:t>
      </w:r>
      <w:r>
        <w:rPr>
          <w:rFonts w:eastAsia="Times New Roman" w:cs="Times New Roman"/>
          <w:szCs w:val="24"/>
        </w:rPr>
        <w:t>,</w:t>
      </w:r>
      <w:r w:rsidRPr="00810A18">
        <w:rPr>
          <w:rFonts w:eastAsia="Times New Roman" w:cs="Times New Roman"/>
          <w:szCs w:val="24"/>
        </w:rPr>
        <w:t xml:space="preserve"> κινείται</w:t>
      </w:r>
      <w:r w:rsidRPr="00810A18">
        <w:rPr>
          <w:rFonts w:eastAsia="Times New Roman" w:cs="Times New Roman"/>
          <w:szCs w:val="24"/>
        </w:rPr>
        <w:t xml:space="preserve"> η Κυβέρνηση και με το σημερινό νομοσχέδιο</w:t>
      </w:r>
      <w:r>
        <w:rPr>
          <w:rFonts w:eastAsia="Times New Roman" w:cs="Times New Roman"/>
          <w:szCs w:val="24"/>
        </w:rPr>
        <w:t>,</w:t>
      </w:r>
      <w:r w:rsidRPr="00810A18">
        <w:rPr>
          <w:rFonts w:eastAsia="Times New Roman" w:cs="Times New Roman"/>
          <w:szCs w:val="24"/>
        </w:rPr>
        <w:t xml:space="preserve"> το οποίο καλούμαστε να</w:t>
      </w:r>
      <w:r>
        <w:rPr>
          <w:rFonts w:eastAsia="Times New Roman" w:cs="Times New Roman"/>
          <w:szCs w:val="24"/>
        </w:rPr>
        <w:t xml:space="preserve"> συζητήσουμε και να υπερψηφίσουμε.</w:t>
      </w:r>
      <w:r w:rsidRPr="00810A18">
        <w:rPr>
          <w:rFonts w:eastAsia="Times New Roman" w:cs="Times New Roman"/>
          <w:szCs w:val="24"/>
        </w:rPr>
        <w:t xml:space="preserve"> </w:t>
      </w:r>
    </w:p>
    <w:p w14:paraId="03A732E8" w14:textId="77777777" w:rsidR="00E615E6" w:rsidRDefault="00720F21">
      <w:pPr>
        <w:tabs>
          <w:tab w:val="left" w:pos="6168"/>
        </w:tabs>
        <w:spacing w:after="0" w:line="600" w:lineRule="auto"/>
        <w:ind w:firstLine="720"/>
        <w:jc w:val="both"/>
        <w:rPr>
          <w:rFonts w:eastAsia="Times New Roman" w:cs="Times New Roman"/>
          <w:szCs w:val="24"/>
        </w:rPr>
      </w:pPr>
      <w:r w:rsidRPr="00810A18">
        <w:rPr>
          <w:rFonts w:eastAsia="Times New Roman" w:cs="Times New Roman"/>
          <w:szCs w:val="24"/>
        </w:rPr>
        <w:t xml:space="preserve">Όπως </w:t>
      </w:r>
      <w:r>
        <w:rPr>
          <w:rFonts w:eastAsia="Times New Roman" w:cs="Times New Roman"/>
          <w:szCs w:val="24"/>
        </w:rPr>
        <w:t xml:space="preserve">επεσήμανε νωρίτερα και η </w:t>
      </w:r>
      <w:r>
        <w:rPr>
          <w:rFonts w:eastAsia="Times New Roman" w:cs="Times New Roman"/>
          <w:szCs w:val="24"/>
        </w:rPr>
        <w:t>ε</w:t>
      </w:r>
      <w:r w:rsidRPr="00810A18">
        <w:rPr>
          <w:rFonts w:eastAsia="Times New Roman" w:cs="Times New Roman"/>
          <w:szCs w:val="24"/>
        </w:rPr>
        <w:t xml:space="preserve">ισηγήτρια </w:t>
      </w:r>
      <w:r>
        <w:rPr>
          <w:rFonts w:eastAsia="Times New Roman" w:cs="Times New Roman"/>
          <w:szCs w:val="24"/>
        </w:rPr>
        <w:t>μας,</w:t>
      </w:r>
      <w:r w:rsidRPr="00810A18">
        <w:rPr>
          <w:rFonts w:eastAsia="Times New Roman" w:cs="Times New Roman"/>
          <w:szCs w:val="24"/>
        </w:rPr>
        <w:t xml:space="preserve"> πρόκειται για ένα σχέδιο νόμου που περιλαμβάνει μία σειρά από σημαντικές</w:t>
      </w:r>
      <w:r>
        <w:rPr>
          <w:rFonts w:eastAsia="Times New Roman" w:cs="Times New Roman"/>
          <w:szCs w:val="24"/>
        </w:rPr>
        <w:t>,</w:t>
      </w:r>
      <w:r w:rsidRPr="00810A18">
        <w:rPr>
          <w:rFonts w:eastAsia="Times New Roman" w:cs="Times New Roman"/>
          <w:szCs w:val="24"/>
        </w:rPr>
        <w:t xml:space="preserve"> θετικές διατάξεις με στόχο την προ</w:t>
      </w:r>
      <w:r w:rsidRPr="00810A18">
        <w:rPr>
          <w:rFonts w:eastAsia="Times New Roman" w:cs="Times New Roman"/>
          <w:szCs w:val="24"/>
        </w:rPr>
        <w:t xml:space="preserve">ώθηση μέτρων και δράσεων για τη μείωση της </w:t>
      </w:r>
      <w:proofErr w:type="spellStart"/>
      <w:r w:rsidRPr="00810A18">
        <w:rPr>
          <w:rFonts w:eastAsia="Times New Roman" w:cs="Times New Roman"/>
          <w:szCs w:val="24"/>
        </w:rPr>
        <w:t>έμφυλης</w:t>
      </w:r>
      <w:proofErr w:type="spellEnd"/>
      <w:r w:rsidRPr="00810A18">
        <w:rPr>
          <w:rFonts w:eastAsia="Times New Roman" w:cs="Times New Roman"/>
          <w:szCs w:val="24"/>
        </w:rPr>
        <w:t xml:space="preserve"> ανισότητας</w:t>
      </w:r>
      <w:r>
        <w:rPr>
          <w:rFonts w:eastAsia="Times New Roman" w:cs="Times New Roman"/>
          <w:szCs w:val="24"/>
        </w:rPr>
        <w:t>.</w:t>
      </w:r>
      <w:r w:rsidRPr="00810A18">
        <w:rPr>
          <w:rFonts w:eastAsia="Times New Roman" w:cs="Times New Roman"/>
          <w:szCs w:val="24"/>
        </w:rPr>
        <w:t xml:space="preserve"> </w:t>
      </w:r>
      <w:r>
        <w:rPr>
          <w:rFonts w:eastAsia="Times New Roman" w:cs="Times New Roman"/>
          <w:szCs w:val="24"/>
        </w:rPr>
        <w:t>Αναφέρω ενδεικτικά:</w:t>
      </w:r>
    </w:p>
    <w:p w14:paraId="03A732E9" w14:textId="77777777" w:rsidR="00E615E6" w:rsidRDefault="00720F21">
      <w:pPr>
        <w:tabs>
          <w:tab w:val="left" w:pos="6168"/>
        </w:tabs>
        <w:spacing w:after="0" w:line="600" w:lineRule="auto"/>
        <w:ind w:firstLine="720"/>
        <w:jc w:val="both"/>
        <w:rPr>
          <w:rFonts w:eastAsia="Times New Roman" w:cs="Times New Roman"/>
          <w:szCs w:val="24"/>
        </w:rPr>
      </w:pPr>
      <w:r w:rsidRPr="00810A18">
        <w:rPr>
          <w:rFonts w:eastAsia="Times New Roman" w:cs="Times New Roman"/>
          <w:szCs w:val="24"/>
        </w:rPr>
        <w:t>Με τα άρθρα 4 έως 9</w:t>
      </w:r>
      <w:r>
        <w:rPr>
          <w:rFonts w:eastAsia="Times New Roman" w:cs="Times New Roman"/>
          <w:szCs w:val="24"/>
        </w:rPr>
        <w:t xml:space="preserve"> </w:t>
      </w:r>
      <w:r w:rsidRPr="00810A18">
        <w:rPr>
          <w:rFonts w:eastAsia="Times New Roman" w:cs="Times New Roman"/>
          <w:szCs w:val="24"/>
        </w:rPr>
        <w:t xml:space="preserve">περιγράφονται οι </w:t>
      </w:r>
      <w:r>
        <w:rPr>
          <w:rFonts w:eastAsia="Times New Roman" w:cs="Times New Roman"/>
          <w:szCs w:val="24"/>
        </w:rPr>
        <w:t xml:space="preserve">μηχανισμοί </w:t>
      </w:r>
      <w:r w:rsidRPr="00810A18">
        <w:rPr>
          <w:rFonts w:eastAsia="Times New Roman" w:cs="Times New Roman"/>
          <w:szCs w:val="24"/>
        </w:rPr>
        <w:t>σε κεντρικό</w:t>
      </w:r>
      <w:r>
        <w:rPr>
          <w:rFonts w:eastAsia="Times New Roman" w:cs="Times New Roman"/>
          <w:szCs w:val="24"/>
        </w:rPr>
        <w:t>,</w:t>
      </w:r>
      <w:r w:rsidRPr="00810A18">
        <w:rPr>
          <w:rFonts w:eastAsia="Times New Roman" w:cs="Times New Roman"/>
          <w:szCs w:val="24"/>
        </w:rPr>
        <w:t xml:space="preserve"> περιφερειακό και δημοτικό επίπεδο για την υλοποίηση πολιτικών μέτρων και δράσεων</w:t>
      </w:r>
      <w:r>
        <w:rPr>
          <w:rFonts w:eastAsia="Times New Roman" w:cs="Times New Roman"/>
          <w:szCs w:val="24"/>
        </w:rPr>
        <w:t>,</w:t>
      </w:r>
      <w:r w:rsidRPr="00810A18">
        <w:rPr>
          <w:rFonts w:eastAsia="Times New Roman" w:cs="Times New Roman"/>
          <w:szCs w:val="24"/>
        </w:rPr>
        <w:t xml:space="preserve"> που αποσκοπούν στην ίση μεταχε</w:t>
      </w:r>
      <w:r w:rsidRPr="00810A18">
        <w:rPr>
          <w:rFonts w:eastAsia="Times New Roman" w:cs="Times New Roman"/>
          <w:szCs w:val="24"/>
        </w:rPr>
        <w:t>ίριση ανδρών και γυναικών και την παρακολούθηση και αντιμετώπιση των διακρίσεων λόγω φύλου που εκδηλώνονται τόσο στον ιδιωτικό</w:t>
      </w:r>
      <w:r>
        <w:rPr>
          <w:rFonts w:eastAsia="Times New Roman" w:cs="Times New Roman"/>
          <w:szCs w:val="24"/>
        </w:rPr>
        <w:t>,</w:t>
      </w:r>
      <w:r w:rsidRPr="00810A18">
        <w:rPr>
          <w:rFonts w:eastAsia="Times New Roman" w:cs="Times New Roman"/>
          <w:szCs w:val="24"/>
        </w:rPr>
        <w:t xml:space="preserve"> όσο και στο δημόσιο τομέα</w:t>
      </w:r>
      <w:r>
        <w:rPr>
          <w:rFonts w:eastAsia="Times New Roman" w:cs="Times New Roman"/>
          <w:szCs w:val="24"/>
        </w:rPr>
        <w:t>.</w:t>
      </w:r>
      <w:r w:rsidRPr="00810A18">
        <w:rPr>
          <w:rFonts w:eastAsia="Times New Roman" w:cs="Times New Roman"/>
          <w:szCs w:val="24"/>
        </w:rPr>
        <w:t xml:space="preserve"> Εν</w:t>
      </w:r>
      <w:r>
        <w:rPr>
          <w:rFonts w:eastAsia="Times New Roman" w:cs="Times New Roman"/>
          <w:szCs w:val="24"/>
        </w:rPr>
        <w:t xml:space="preserve"> </w:t>
      </w:r>
      <w:r w:rsidRPr="00810A18">
        <w:rPr>
          <w:rFonts w:eastAsia="Times New Roman" w:cs="Times New Roman"/>
          <w:szCs w:val="24"/>
        </w:rPr>
        <w:t xml:space="preserve">όψει </w:t>
      </w:r>
      <w:proofErr w:type="spellStart"/>
      <w:r w:rsidRPr="00810A18">
        <w:rPr>
          <w:rFonts w:eastAsia="Times New Roman" w:cs="Times New Roman"/>
          <w:szCs w:val="24"/>
        </w:rPr>
        <w:t>αυτοδιοικητικών</w:t>
      </w:r>
      <w:proofErr w:type="spellEnd"/>
      <w:r w:rsidRPr="00810A18">
        <w:rPr>
          <w:rFonts w:eastAsia="Times New Roman" w:cs="Times New Roman"/>
          <w:szCs w:val="24"/>
        </w:rPr>
        <w:t xml:space="preserve"> εκλογών</w:t>
      </w:r>
      <w:r>
        <w:rPr>
          <w:rFonts w:eastAsia="Times New Roman" w:cs="Times New Roman"/>
          <w:szCs w:val="24"/>
        </w:rPr>
        <w:t>,</w:t>
      </w:r>
      <w:r w:rsidRPr="00810A18">
        <w:rPr>
          <w:rFonts w:eastAsia="Times New Roman" w:cs="Times New Roman"/>
          <w:szCs w:val="24"/>
        </w:rPr>
        <w:t xml:space="preserve"> αξίζει να τονιστεί ο αναβαθμισμένος ρόλος που προβλέπεται για τις </w:t>
      </w:r>
      <w:r>
        <w:rPr>
          <w:rFonts w:eastAsia="Times New Roman" w:cs="Times New Roman"/>
          <w:szCs w:val="24"/>
        </w:rPr>
        <w:t>Δ</w:t>
      </w:r>
      <w:r w:rsidRPr="00810A18">
        <w:rPr>
          <w:rFonts w:eastAsia="Times New Roman" w:cs="Times New Roman"/>
          <w:szCs w:val="24"/>
        </w:rPr>
        <w:t xml:space="preserve">ημοτικές </w:t>
      </w:r>
      <w:r>
        <w:rPr>
          <w:rFonts w:eastAsia="Times New Roman" w:cs="Times New Roman"/>
          <w:szCs w:val="24"/>
        </w:rPr>
        <w:t>Ε</w:t>
      </w:r>
      <w:r w:rsidRPr="00810A18">
        <w:rPr>
          <w:rFonts w:eastAsia="Times New Roman" w:cs="Times New Roman"/>
          <w:szCs w:val="24"/>
        </w:rPr>
        <w:t xml:space="preserve">πιτροπές </w:t>
      </w:r>
      <w:r>
        <w:rPr>
          <w:rFonts w:eastAsia="Times New Roman" w:cs="Times New Roman"/>
          <w:szCs w:val="24"/>
        </w:rPr>
        <w:t>Ι</w:t>
      </w:r>
      <w:r w:rsidRPr="00810A18">
        <w:rPr>
          <w:rFonts w:eastAsia="Times New Roman" w:cs="Times New Roman"/>
          <w:szCs w:val="24"/>
        </w:rPr>
        <w:t>σότητας</w:t>
      </w:r>
      <w:r>
        <w:rPr>
          <w:rFonts w:eastAsia="Times New Roman" w:cs="Times New Roman"/>
          <w:szCs w:val="24"/>
        </w:rPr>
        <w:t>,</w:t>
      </w:r>
      <w:r w:rsidRPr="00810A18">
        <w:rPr>
          <w:rFonts w:eastAsia="Times New Roman" w:cs="Times New Roman"/>
          <w:szCs w:val="24"/>
        </w:rPr>
        <w:t xml:space="preserve"> οι οποίες αναλαμβάνουν πρωταγωνιστικό ρόλο στην ενσωμάτωση </w:t>
      </w:r>
      <w:r w:rsidRPr="00810A18">
        <w:rPr>
          <w:rFonts w:eastAsia="Times New Roman" w:cs="Times New Roman"/>
          <w:szCs w:val="24"/>
        </w:rPr>
        <w:lastRenderedPageBreak/>
        <w:t>της διάστασης του φύλου σε όλες τις πολιτικές που εμπίπτουν στο φάσμα των δημοτικών αρμοδιοτήτων</w:t>
      </w:r>
      <w:r>
        <w:rPr>
          <w:rFonts w:eastAsia="Times New Roman" w:cs="Times New Roman"/>
          <w:szCs w:val="24"/>
        </w:rPr>
        <w:t>.</w:t>
      </w:r>
    </w:p>
    <w:p w14:paraId="03A732EA" w14:textId="77777777" w:rsidR="00E615E6" w:rsidRDefault="00720F21">
      <w:pPr>
        <w:tabs>
          <w:tab w:val="left" w:pos="6168"/>
        </w:tabs>
        <w:spacing w:after="0" w:line="600" w:lineRule="auto"/>
        <w:ind w:firstLine="720"/>
        <w:jc w:val="both"/>
        <w:rPr>
          <w:rFonts w:eastAsia="Times New Roman" w:cs="Times New Roman"/>
          <w:szCs w:val="24"/>
        </w:rPr>
      </w:pPr>
      <w:r w:rsidRPr="00810A18">
        <w:rPr>
          <w:rFonts w:eastAsia="Times New Roman" w:cs="Times New Roman"/>
          <w:szCs w:val="24"/>
        </w:rPr>
        <w:t xml:space="preserve"> Με το άρθρο 11 προβλέπεται η ένταξη της διάστασης του φύλου στους γεν</w:t>
      </w:r>
      <w:r w:rsidRPr="00810A18">
        <w:rPr>
          <w:rFonts w:eastAsia="Times New Roman" w:cs="Times New Roman"/>
          <w:szCs w:val="24"/>
        </w:rPr>
        <w:t>ικούς προϋπολογισμούς των Υπουργείων</w:t>
      </w:r>
      <w:r>
        <w:rPr>
          <w:rFonts w:eastAsia="Times New Roman" w:cs="Times New Roman"/>
          <w:szCs w:val="24"/>
        </w:rPr>
        <w:t>,</w:t>
      </w:r>
      <w:r w:rsidRPr="00810A18">
        <w:rPr>
          <w:rFonts w:eastAsia="Times New Roman" w:cs="Times New Roman"/>
          <w:szCs w:val="24"/>
        </w:rPr>
        <w:t xml:space="preserve"> των </w:t>
      </w:r>
      <w:r>
        <w:rPr>
          <w:rFonts w:eastAsia="Times New Roman" w:cs="Times New Roman"/>
          <w:szCs w:val="24"/>
        </w:rPr>
        <w:t>ν</w:t>
      </w:r>
      <w:r w:rsidRPr="00810A18">
        <w:rPr>
          <w:rFonts w:eastAsia="Times New Roman" w:cs="Times New Roman"/>
          <w:szCs w:val="24"/>
        </w:rPr>
        <w:t xml:space="preserve">ομικών </w:t>
      </w:r>
      <w:r>
        <w:rPr>
          <w:rFonts w:eastAsia="Times New Roman" w:cs="Times New Roman"/>
          <w:szCs w:val="24"/>
        </w:rPr>
        <w:t>π</w:t>
      </w:r>
      <w:r w:rsidRPr="00810A18">
        <w:rPr>
          <w:rFonts w:eastAsia="Times New Roman" w:cs="Times New Roman"/>
          <w:szCs w:val="24"/>
        </w:rPr>
        <w:t xml:space="preserve">ροσώπων </w:t>
      </w:r>
      <w:r>
        <w:rPr>
          <w:rFonts w:eastAsia="Times New Roman" w:cs="Times New Roman"/>
          <w:szCs w:val="24"/>
        </w:rPr>
        <w:t>δ</w:t>
      </w:r>
      <w:r w:rsidRPr="00810A18">
        <w:rPr>
          <w:rFonts w:eastAsia="Times New Roman" w:cs="Times New Roman"/>
          <w:szCs w:val="24"/>
        </w:rPr>
        <w:t xml:space="preserve">ημοσίου </w:t>
      </w:r>
      <w:r>
        <w:rPr>
          <w:rFonts w:eastAsia="Times New Roman" w:cs="Times New Roman"/>
          <w:szCs w:val="24"/>
        </w:rPr>
        <w:t>δ</w:t>
      </w:r>
      <w:r w:rsidRPr="00810A18">
        <w:rPr>
          <w:rFonts w:eastAsia="Times New Roman" w:cs="Times New Roman"/>
          <w:szCs w:val="24"/>
        </w:rPr>
        <w:t>ικαίου και των φορέων του δημόσιου τομέα</w:t>
      </w:r>
      <w:r>
        <w:rPr>
          <w:rFonts w:eastAsia="Times New Roman" w:cs="Times New Roman"/>
          <w:szCs w:val="24"/>
        </w:rPr>
        <w:t>,</w:t>
      </w:r>
      <w:r w:rsidRPr="00810A18">
        <w:rPr>
          <w:rFonts w:eastAsia="Times New Roman" w:cs="Times New Roman"/>
          <w:szCs w:val="24"/>
        </w:rPr>
        <w:t xml:space="preserve"> συμπεριλαμβανομένων και των δημοσίων επιχειρήσεων και οργανισμών</w:t>
      </w:r>
      <w:r>
        <w:rPr>
          <w:rFonts w:eastAsia="Times New Roman" w:cs="Times New Roman"/>
          <w:szCs w:val="24"/>
        </w:rPr>
        <w:t>,</w:t>
      </w:r>
      <w:r w:rsidRPr="00810A18">
        <w:rPr>
          <w:rFonts w:eastAsia="Times New Roman" w:cs="Times New Roman"/>
          <w:szCs w:val="24"/>
        </w:rPr>
        <w:t xml:space="preserve"> εφόσον ανήκουν στη </w:t>
      </w:r>
      <w:r>
        <w:rPr>
          <w:rFonts w:eastAsia="Times New Roman" w:cs="Times New Roman"/>
          <w:szCs w:val="24"/>
        </w:rPr>
        <w:t>γ</w:t>
      </w:r>
      <w:r w:rsidRPr="00810A18">
        <w:rPr>
          <w:rFonts w:eastAsia="Times New Roman" w:cs="Times New Roman"/>
          <w:szCs w:val="24"/>
        </w:rPr>
        <w:t xml:space="preserve">ενική </w:t>
      </w:r>
      <w:r>
        <w:rPr>
          <w:rFonts w:eastAsia="Times New Roman" w:cs="Times New Roman"/>
          <w:szCs w:val="24"/>
        </w:rPr>
        <w:t>κ</w:t>
      </w:r>
      <w:r w:rsidRPr="00810A18">
        <w:rPr>
          <w:rFonts w:eastAsia="Times New Roman" w:cs="Times New Roman"/>
          <w:szCs w:val="24"/>
        </w:rPr>
        <w:t>υβέρνηση</w:t>
      </w:r>
      <w:r>
        <w:rPr>
          <w:rFonts w:eastAsia="Times New Roman" w:cs="Times New Roman"/>
          <w:szCs w:val="24"/>
        </w:rPr>
        <w:t>.</w:t>
      </w:r>
      <w:r w:rsidRPr="00810A18">
        <w:rPr>
          <w:rFonts w:eastAsia="Times New Roman" w:cs="Times New Roman"/>
          <w:szCs w:val="24"/>
        </w:rPr>
        <w:t xml:space="preserve"> </w:t>
      </w:r>
    </w:p>
    <w:p w14:paraId="03A732EB" w14:textId="77777777" w:rsidR="00E615E6" w:rsidRDefault="00720F21">
      <w:pPr>
        <w:tabs>
          <w:tab w:val="left" w:pos="6168"/>
        </w:tabs>
        <w:spacing w:after="0" w:line="600" w:lineRule="auto"/>
        <w:ind w:firstLine="720"/>
        <w:jc w:val="both"/>
        <w:rPr>
          <w:rFonts w:eastAsia="Times New Roman" w:cs="Times New Roman"/>
          <w:szCs w:val="24"/>
        </w:rPr>
      </w:pPr>
      <w:r w:rsidRPr="00810A18">
        <w:rPr>
          <w:rFonts w:eastAsia="Times New Roman" w:cs="Times New Roman"/>
          <w:szCs w:val="24"/>
        </w:rPr>
        <w:t>Με το ίδιο άρθρο</w:t>
      </w:r>
      <w:r>
        <w:rPr>
          <w:rFonts w:eastAsia="Times New Roman" w:cs="Times New Roman"/>
          <w:szCs w:val="24"/>
        </w:rPr>
        <w:t xml:space="preserve">, οι δημόσιες </w:t>
      </w:r>
      <w:r>
        <w:rPr>
          <w:rFonts w:eastAsia="Times New Roman" w:cs="Times New Roman"/>
          <w:szCs w:val="24"/>
        </w:rPr>
        <w:t>α</w:t>
      </w:r>
      <w:r w:rsidRPr="00810A18">
        <w:rPr>
          <w:rFonts w:eastAsia="Times New Roman" w:cs="Times New Roman"/>
          <w:szCs w:val="24"/>
        </w:rPr>
        <w:t>ρχές υποχρ</w:t>
      </w:r>
      <w:r w:rsidRPr="00810A18">
        <w:rPr>
          <w:rFonts w:eastAsia="Times New Roman" w:cs="Times New Roman"/>
          <w:szCs w:val="24"/>
        </w:rPr>
        <w:t>εούνται πλέον να λογοδοτούν για τις δεσμεύσεις τους ως προς την ισότητα των φύλων και να συνδέουν τις δεσμεύσεις αυτές με την κατανομή</w:t>
      </w:r>
      <w:r>
        <w:rPr>
          <w:rFonts w:eastAsia="Times New Roman" w:cs="Times New Roman"/>
          <w:szCs w:val="24"/>
        </w:rPr>
        <w:t>,</w:t>
      </w:r>
      <w:r w:rsidRPr="00810A18">
        <w:rPr>
          <w:rFonts w:eastAsia="Times New Roman" w:cs="Times New Roman"/>
          <w:szCs w:val="24"/>
        </w:rPr>
        <w:t xml:space="preserve"> τη χρήση και την παραγωγή των δημόσιων πόρων</w:t>
      </w:r>
      <w:r>
        <w:rPr>
          <w:rFonts w:eastAsia="Times New Roman" w:cs="Times New Roman"/>
          <w:szCs w:val="24"/>
        </w:rPr>
        <w:t>.</w:t>
      </w:r>
    </w:p>
    <w:p w14:paraId="03A732EC" w14:textId="77777777" w:rsidR="00E615E6" w:rsidRDefault="00720F21">
      <w:pPr>
        <w:tabs>
          <w:tab w:val="left" w:pos="6168"/>
        </w:tabs>
        <w:spacing w:after="0" w:line="600" w:lineRule="auto"/>
        <w:ind w:firstLine="720"/>
        <w:jc w:val="both"/>
        <w:rPr>
          <w:rFonts w:eastAsia="Times New Roman" w:cs="Times New Roman"/>
          <w:szCs w:val="24"/>
        </w:rPr>
      </w:pPr>
      <w:r w:rsidRPr="00810A18">
        <w:rPr>
          <w:rFonts w:eastAsia="Times New Roman" w:cs="Times New Roman"/>
          <w:szCs w:val="24"/>
        </w:rPr>
        <w:t>Στο άρθρο 12</w:t>
      </w:r>
      <w:r>
        <w:rPr>
          <w:rFonts w:eastAsia="Times New Roman" w:cs="Times New Roman"/>
          <w:szCs w:val="24"/>
        </w:rPr>
        <w:t>,</w:t>
      </w:r>
      <w:r w:rsidRPr="00810A18">
        <w:rPr>
          <w:rFonts w:eastAsia="Times New Roman" w:cs="Times New Roman"/>
          <w:szCs w:val="24"/>
        </w:rPr>
        <w:t xml:space="preserve"> προβλέπεται η απαγόρευση του γλωσσικού σεξισμού στα διοικητι</w:t>
      </w:r>
      <w:r w:rsidRPr="00810A18">
        <w:rPr>
          <w:rFonts w:eastAsia="Times New Roman" w:cs="Times New Roman"/>
          <w:szCs w:val="24"/>
        </w:rPr>
        <w:t xml:space="preserve">κά έγγραφα και </w:t>
      </w:r>
      <w:r>
        <w:rPr>
          <w:rFonts w:eastAsia="Times New Roman" w:cs="Times New Roman"/>
          <w:szCs w:val="24"/>
        </w:rPr>
        <w:t xml:space="preserve">η </w:t>
      </w:r>
      <w:r w:rsidRPr="00810A18">
        <w:rPr>
          <w:rFonts w:eastAsia="Times New Roman" w:cs="Times New Roman"/>
          <w:szCs w:val="24"/>
        </w:rPr>
        <w:t xml:space="preserve">υποχρέωση των διοικητικών υπηρεσιών να μεριμνούν για την εφαρμογή του </w:t>
      </w:r>
      <w:r>
        <w:rPr>
          <w:rFonts w:eastAsia="Times New Roman" w:cs="Times New Roman"/>
          <w:szCs w:val="24"/>
        </w:rPr>
        <w:t>ο</w:t>
      </w:r>
      <w:r w:rsidRPr="00810A18">
        <w:rPr>
          <w:rFonts w:eastAsia="Times New Roman" w:cs="Times New Roman"/>
          <w:szCs w:val="24"/>
        </w:rPr>
        <w:t>δηγού που εκπονήθηκε από τη Γενική Γραμματεία Ισότητας των Φύλων</w:t>
      </w:r>
      <w:r>
        <w:rPr>
          <w:rFonts w:eastAsia="Times New Roman" w:cs="Times New Roman"/>
          <w:szCs w:val="24"/>
        </w:rPr>
        <w:t>.</w:t>
      </w:r>
    </w:p>
    <w:p w14:paraId="03A732ED" w14:textId="77777777" w:rsidR="00E615E6" w:rsidRDefault="00720F21">
      <w:pPr>
        <w:tabs>
          <w:tab w:val="left" w:pos="6168"/>
        </w:tabs>
        <w:spacing w:after="0" w:line="600" w:lineRule="auto"/>
        <w:ind w:firstLine="720"/>
        <w:jc w:val="both"/>
        <w:rPr>
          <w:rFonts w:eastAsia="Times New Roman" w:cs="Times New Roman"/>
          <w:szCs w:val="24"/>
        </w:rPr>
      </w:pPr>
      <w:r w:rsidRPr="00810A18">
        <w:rPr>
          <w:rFonts w:eastAsia="Times New Roman" w:cs="Times New Roman"/>
          <w:szCs w:val="24"/>
        </w:rPr>
        <w:lastRenderedPageBreak/>
        <w:t xml:space="preserve"> Με το άρθρο 15 θεσπίζεται η αύξηση του ποσοστού του αριθμού των υποψηφίων ανά φύλλο από 30</w:t>
      </w:r>
      <w:r>
        <w:rPr>
          <w:rFonts w:eastAsia="Times New Roman" w:cs="Times New Roman"/>
          <w:szCs w:val="24"/>
        </w:rPr>
        <w:t>%</w:t>
      </w:r>
      <w:r w:rsidRPr="00810A18">
        <w:rPr>
          <w:rFonts w:eastAsia="Times New Roman" w:cs="Times New Roman"/>
          <w:szCs w:val="24"/>
        </w:rPr>
        <w:t xml:space="preserve"> σε 40% αν</w:t>
      </w:r>
      <w:r w:rsidRPr="00810A18">
        <w:rPr>
          <w:rFonts w:eastAsia="Times New Roman" w:cs="Times New Roman"/>
          <w:szCs w:val="24"/>
        </w:rPr>
        <w:t>ά εκλογική περιφέρεια</w:t>
      </w:r>
      <w:r>
        <w:rPr>
          <w:rFonts w:eastAsia="Times New Roman" w:cs="Times New Roman"/>
          <w:szCs w:val="24"/>
        </w:rPr>
        <w:t>,</w:t>
      </w:r>
      <w:r w:rsidRPr="00810A18">
        <w:rPr>
          <w:rFonts w:eastAsia="Times New Roman" w:cs="Times New Roman"/>
          <w:szCs w:val="24"/>
        </w:rPr>
        <w:t xml:space="preserve"> με στόχο την ενίσχυση της παρουσίας των γυναικών στην πολιτική ζωή</w:t>
      </w:r>
      <w:r>
        <w:rPr>
          <w:rFonts w:eastAsia="Times New Roman" w:cs="Times New Roman"/>
          <w:szCs w:val="24"/>
        </w:rPr>
        <w:t>.</w:t>
      </w:r>
    </w:p>
    <w:p w14:paraId="03A732EE" w14:textId="77777777" w:rsidR="00E615E6" w:rsidRDefault="00720F21">
      <w:pPr>
        <w:tabs>
          <w:tab w:val="left" w:pos="6168"/>
        </w:tabs>
        <w:spacing w:after="0" w:line="600" w:lineRule="auto"/>
        <w:ind w:firstLine="720"/>
        <w:jc w:val="both"/>
        <w:rPr>
          <w:rFonts w:eastAsia="Times New Roman" w:cs="Times New Roman"/>
          <w:szCs w:val="24"/>
        </w:rPr>
      </w:pPr>
      <w:r w:rsidRPr="00810A18">
        <w:rPr>
          <w:rFonts w:eastAsia="Times New Roman" w:cs="Times New Roman"/>
          <w:szCs w:val="24"/>
        </w:rPr>
        <w:t xml:space="preserve"> Με το άρθρο 16 θεσπίζεται κύρωση επί της μη συμμόρφωσης των συλλογικών οργάνων της διο</w:t>
      </w:r>
      <w:r>
        <w:rPr>
          <w:rFonts w:eastAsia="Times New Roman" w:cs="Times New Roman"/>
          <w:szCs w:val="24"/>
        </w:rPr>
        <w:t>ίκησης με την εκ του ν</w:t>
      </w:r>
      <w:r>
        <w:rPr>
          <w:rFonts w:eastAsia="Times New Roman" w:cs="Times New Roman"/>
          <w:szCs w:val="24"/>
        </w:rPr>
        <w:t>.</w:t>
      </w:r>
      <w:r>
        <w:rPr>
          <w:rFonts w:eastAsia="Times New Roman" w:cs="Times New Roman"/>
          <w:szCs w:val="24"/>
        </w:rPr>
        <w:t>3852/20</w:t>
      </w:r>
      <w:r w:rsidRPr="00810A18">
        <w:rPr>
          <w:rFonts w:eastAsia="Times New Roman" w:cs="Times New Roman"/>
          <w:szCs w:val="24"/>
        </w:rPr>
        <w:t>10 υποχρέω</w:t>
      </w:r>
      <w:r>
        <w:rPr>
          <w:rFonts w:eastAsia="Times New Roman" w:cs="Times New Roman"/>
          <w:szCs w:val="24"/>
        </w:rPr>
        <w:t>ση για εκπροσώπηση κάθε φύλου σε</w:t>
      </w:r>
      <w:r w:rsidRPr="00810A18">
        <w:rPr>
          <w:rFonts w:eastAsia="Times New Roman" w:cs="Times New Roman"/>
          <w:szCs w:val="24"/>
        </w:rPr>
        <w:t xml:space="preserve"> ποσοσ</w:t>
      </w:r>
      <w:r w:rsidRPr="00810A18">
        <w:rPr>
          <w:rFonts w:eastAsia="Times New Roman" w:cs="Times New Roman"/>
          <w:szCs w:val="24"/>
        </w:rPr>
        <w:t xml:space="preserve">τό 30% στη σύνθεσή </w:t>
      </w:r>
      <w:r>
        <w:rPr>
          <w:rFonts w:eastAsia="Times New Roman" w:cs="Times New Roman"/>
          <w:szCs w:val="24"/>
        </w:rPr>
        <w:t>τους.</w:t>
      </w:r>
      <w:r w:rsidRPr="00810A18">
        <w:rPr>
          <w:rFonts w:eastAsia="Times New Roman" w:cs="Times New Roman"/>
          <w:szCs w:val="24"/>
        </w:rPr>
        <w:t xml:space="preserve"> Η νομοθετική αυτή πρωτοβουλία λαμβάνεται από την Κυβέρνηση επειδή τα προηγούμενα χρόνια σημειώθηκε συστηματική παραβίαση της πρ</w:t>
      </w:r>
      <w:r>
        <w:rPr>
          <w:rFonts w:eastAsia="Times New Roman" w:cs="Times New Roman"/>
          <w:szCs w:val="24"/>
        </w:rPr>
        <w:t xml:space="preserve">οβλεπόμενης κατά φύλο ποσόστωσης. </w:t>
      </w:r>
      <w:r w:rsidRPr="00810A18">
        <w:rPr>
          <w:rFonts w:eastAsia="Times New Roman" w:cs="Times New Roman"/>
          <w:szCs w:val="24"/>
        </w:rPr>
        <w:t xml:space="preserve"> </w:t>
      </w:r>
      <w:r>
        <w:rPr>
          <w:rFonts w:eastAsia="Times New Roman" w:cs="Times New Roman"/>
          <w:szCs w:val="24"/>
        </w:rPr>
        <w:t xml:space="preserve">Πλέον, σε περίπτωση μη συμμόρφωσης με την ποσόστωση, </w:t>
      </w:r>
      <w:r w:rsidRPr="00810A18">
        <w:rPr>
          <w:rFonts w:eastAsia="Times New Roman" w:cs="Times New Roman"/>
          <w:szCs w:val="24"/>
        </w:rPr>
        <w:t>η συγκρότηση του</w:t>
      </w:r>
      <w:r w:rsidRPr="00810A18">
        <w:rPr>
          <w:rFonts w:eastAsia="Times New Roman" w:cs="Times New Roman"/>
          <w:szCs w:val="24"/>
        </w:rPr>
        <w:t xml:space="preserve"> εκάστοτε συλλογικού οργάνου είναι μη νόμιμη και οι αποφάσεις του άκυρες</w:t>
      </w:r>
      <w:r>
        <w:rPr>
          <w:rFonts w:eastAsia="Times New Roman" w:cs="Times New Roman"/>
          <w:szCs w:val="24"/>
        </w:rPr>
        <w:t>.</w:t>
      </w:r>
    </w:p>
    <w:p w14:paraId="03A732EF" w14:textId="77777777" w:rsidR="00E615E6" w:rsidRDefault="00720F21">
      <w:pPr>
        <w:tabs>
          <w:tab w:val="left" w:pos="6168"/>
        </w:tabs>
        <w:spacing w:after="0" w:line="600" w:lineRule="auto"/>
        <w:ind w:firstLine="720"/>
        <w:jc w:val="both"/>
        <w:rPr>
          <w:rFonts w:eastAsia="Times New Roman" w:cs="Times New Roman"/>
          <w:szCs w:val="24"/>
        </w:rPr>
      </w:pPr>
      <w:r w:rsidRPr="00810A18">
        <w:rPr>
          <w:rFonts w:eastAsia="Times New Roman" w:cs="Times New Roman"/>
          <w:szCs w:val="24"/>
        </w:rPr>
        <w:t xml:space="preserve"> Στα άρθρα 17 και 18 περιλαμβάνονται ρυθμίσεις</w:t>
      </w:r>
      <w:r>
        <w:rPr>
          <w:rFonts w:eastAsia="Times New Roman" w:cs="Times New Roman"/>
          <w:szCs w:val="24"/>
        </w:rPr>
        <w:t>,</w:t>
      </w:r>
      <w:r w:rsidRPr="00810A18">
        <w:rPr>
          <w:rFonts w:eastAsia="Times New Roman" w:cs="Times New Roman"/>
          <w:szCs w:val="24"/>
        </w:rPr>
        <w:t xml:space="preserve"> που αφορούν την προώθηση της ισότητας των φύλων μέσα από την εκπαίδευση</w:t>
      </w:r>
      <w:r>
        <w:rPr>
          <w:rFonts w:eastAsia="Times New Roman" w:cs="Times New Roman"/>
          <w:szCs w:val="24"/>
        </w:rPr>
        <w:t>,</w:t>
      </w:r>
      <w:r w:rsidRPr="00810A18">
        <w:rPr>
          <w:rFonts w:eastAsia="Times New Roman" w:cs="Times New Roman"/>
          <w:szCs w:val="24"/>
        </w:rPr>
        <w:t xml:space="preserve"> ένα προνομιακό πεδίο καταπολέμηση</w:t>
      </w:r>
      <w:r>
        <w:rPr>
          <w:rFonts w:eastAsia="Times New Roman" w:cs="Times New Roman"/>
          <w:szCs w:val="24"/>
        </w:rPr>
        <w:t>ς</w:t>
      </w:r>
      <w:r w:rsidRPr="00810A18">
        <w:rPr>
          <w:rFonts w:eastAsia="Times New Roman" w:cs="Times New Roman"/>
          <w:szCs w:val="24"/>
        </w:rPr>
        <w:t xml:space="preserve"> στερεοτύπων</w:t>
      </w:r>
      <w:r>
        <w:rPr>
          <w:rFonts w:eastAsia="Times New Roman" w:cs="Times New Roman"/>
          <w:szCs w:val="24"/>
        </w:rPr>
        <w:t>,</w:t>
      </w:r>
      <w:r w:rsidRPr="00810A18">
        <w:rPr>
          <w:rFonts w:eastAsia="Times New Roman" w:cs="Times New Roman"/>
          <w:szCs w:val="24"/>
        </w:rPr>
        <w:t xml:space="preserve"> καθώς και στο</w:t>
      </w:r>
      <w:r>
        <w:rPr>
          <w:rFonts w:eastAsia="Times New Roman" w:cs="Times New Roman"/>
          <w:szCs w:val="24"/>
        </w:rPr>
        <w:t>ν</w:t>
      </w:r>
      <w:r w:rsidRPr="00810A18">
        <w:rPr>
          <w:rFonts w:eastAsia="Times New Roman" w:cs="Times New Roman"/>
          <w:szCs w:val="24"/>
        </w:rPr>
        <w:t xml:space="preserve"> χώρο της υγείας</w:t>
      </w:r>
      <w:r>
        <w:rPr>
          <w:rFonts w:eastAsia="Times New Roman" w:cs="Times New Roman"/>
          <w:szCs w:val="24"/>
        </w:rPr>
        <w:t>.</w:t>
      </w:r>
    </w:p>
    <w:p w14:paraId="03A732F0" w14:textId="77777777" w:rsidR="00E615E6" w:rsidRDefault="00720F21">
      <w:pPr>
        <w:tabs>
          <w:tab w:val="left" w:pos="6168"/>
        </w:tabs>
        <w:spacing w:after="0" w:line="600" w:lineRule="auto"/>
        <w:ind w:firstLine="720"/>
        <w:jc w:val="both"/>
        <w:rPr>
          <w:rFonts w:eastAsia="Times New Roman" w:cs="Times New Roman"/>
          <w:szCs w:val="24"/>
        </w:rPr>
      </w:pPr>
      <w:r w:rsidRPr="00810A18">
        <w:rPr>
          <w:rFonts w:eastAsia="Times New Roman" w:cs="Times New Roman"/>
          <w:szCs w:val="24"/>
        </w:rPr>
        <w:t xml:space="preserve"> Με δεδομένο</w:t>
      </w:r>
      <w:r>
        <w:rPr>
          <w:rFonts w:eastAsia="Times New Roman" w:cs="Times New Roman"/>
          <w:szCs w:val="24"/>
        </w:rPr>
        <w:t>,</w:t>
      </w:r>
      <w:r w:rsidRPr="00810A18">
        <w:rPr>
          <w:rFonts w:eastAsia="Times New Roman" w:cs="Times New Roman"/>
          <w:szCs w:val="24"/>
        </w:rPr>
        <w:t xml:space="preserve"> κυρίες και κύριοι συνάδελφοι</w:t>
      </w:r>
      <w:r>
        <w:rPr>
          <w:rFonts w:eastAsia="Times New Roman" w:cs="Times New Roman"/>
          <w:szCs w:val="24"/>
        </w:rPr>
        <w:t>, το</w:t>
      </w:r>
      <w:r w:rsidRPr="00810A18">
        <w:rPr>
          <w:rFonts w:eastAsia="Times New Roman" w:cs="Times New Roman"/>
          <w:szCs w:val="24"/>
        </w:rPr>
        <w:t xml:space="preserve">ν πολύ σημαντικό ρόλο των μέσων μαζικής ενημέρωσης στη διάδοση και </w:t>
      </w:r>
      <w:r w:rsidRPr="00810A18">
        <w:rPr>
          <w:rFonts w:eastAsia="Times New Roman" w:cs="Times New Roman"/>
          <w:szCs w:val="24"/>
        </w:rPr>
        <w:lastRenderedPageBreak/>
        <w:t xml:space="preserve">αναπαραγωγή των </w:t>
      </w:r>
      <w:proofErr w:type="spellStart"/>
      <w:r w:rsidRPr="00810A18">
        <w:rPr>
          <w:rFonts w:eastAsia="Times New Roman" w:cs="Times New Roman"/>
          <w:szCs w:val="24"/>
        </w:rPr>
        <w:t>έμφυλων</w:t>
      </w:r>
      <w:proofErr w:type="spellEnd"/>
      <w:r w:rsidRPr="00810A18">
        <w:rPr>
          <w:rFonts w:eastAsia="Times New Roman" w:cs="Times New Roman"/>
          <w:szCs w:val="24"/>
        </w:rPr>
        <w:t xml:space="preserve"> ρόλων</w:t>
      </w:r>
      <w:r>
        <w:rPr>
          <w:rFonts w:eastAsia="Times New Roman" w:cs="Times New Roman"/>
          <w:szCs w:val="24"/>
        </w:rPr>
        <w:t>,</w:t>
      </w:r>
      <w:r w:rsidRPr="00810A18">
        <w:rPr>
          <w:rFonts w:eastAsia="Times New Roman" w:cs="Times New Roman"/>
          <w:szCs w:val="24"/>
        </w:rPr>
        <w:t xml:space="preserve"> αξίζει </w:t>
      </w:r>
      <w:r>
        <w:rPr>
          <w:rFonts w:eastAsia="Times New Roman" w:cs="Times New Roman"/>
          <w:szCs w:val="24"/>
        </w:rPr>
        <w:t>να τονιστεί η θέσπιση υποχρέωση</w:t>
      </w:r>
      <w:r w:rsidRPr="00810A18">
        <w:rPr>
          <w:rFonts w:eastAsia="Times New Roman" w:cs="Times New Roman"/>
          <w:szCs w:val="24"/>
        </w:rPr>
        <w:t>ς του Εθνικού Συμβουλίου Ραδιοτηλεόρασης να διασφαλίζει</w:t>
      </w:r>
      <w:r w:rsidRPr="00810A18">
        <w:rPr>
          <w:rFonts w:eastAsia="Times New Roman" w:cs="Times New Roman"/>
          <w:szCs w:val="24"/>
        </w:rPr>
        <w:t xml:space="preserve"> την ισότιμη προβολή του γυναικείου φύλου σε όλα τα προγράμματα της ιδιωτικής και δημόσιας τηλεόρασης</w:t>
      </w:r>
      <w:r>
        <w:rPr>
          <w:rFonts w:eastAsia="Times New Roman" w:cs="Times New Roman"/>
          <w:szCs w:val="24"/>
        </w:rPr>
        <w:t>,</w:t>
      </w:r>
      <w:r w:rsidRPr="00810A18">
        <w:rPr>
          <w:rFonts w:eastAsia="Times New Roman" w:cs="Times New Roman"/>
          <w:szCs w:val="24"/>
        </w:rPr>
        <w:t xml:space="preserve"> με συγκεκριμένες διαδικασίες ελέγχου και κυρώσεων γι</w:t>
      </w:r>
      <w:r>
        <w:rPr>
          <w:rFonts w:eastAsia="Times New Roman" w:cs="Times New Roman"/>
          <w:szCs w:val="24"/>
        </w:rPr>
        <w:t>α εκείνα τα μέσα που δεν εφαρμόζ</w:t>
      </w:r>
      <w:r w:rsidRPr="00810A18">
        <w:rPr>
          <w:rFonts w:eastAsia="Times New Roman" w:cs="Times New Roman"/>
          <w:szCs w:val="24"/>
        </w:rPr>
        <w:t>ουν τις σχετικές οδηγίες του και δεν σέβονται τη δημοσιογραφική δεοντ</w:t>
      </w:r>
      <w:r w:rsidRPr="00810A18">
        <w:rPr>
          <w:rFonts w:eastAsia="Times New Roman" w:cs="Times New Roman"/>
          <w:szCs w:val="24"/>
        </w:rPr>
        <w:t>ολογία στο συγκεκριμένο θέμα</w:t>
      </w:r>
      <w:r>
        <w:rPr>
          <w:rFonts w:eastAsia="Times New Roman" w:cs="Times New Roman"/>
          <w:szCs w:val="24"/>
        </w:rPr>
        <w:t>.</w:t>
      </w:r>
      <w:r w:rsidRPr="00810A18">
        <w:rPr>
          <w:rFonts w:eastAsia="Times New Roman" w:cs="Times New Roman"/>
          <w:szCs w:val="24"/>
        </w:rPr>
        <w:t xml:space="preserve"> </w:t>
      </w:r>
    </w:p>
    <w:p w14:paraId="03A732F1" w14:textId="77777777" w:rsidR="00E615E6" w:rsidRDefault="00720F21">
      <w:pPr>
        <w:tabs>
          <w:tab w:val="left" w:pos="6168"/>
        </w:tabs>
        <w:spacing w:after="0" w:line="600" w:lineRule="auto"/>
        <w:ind w:firstLine="720"/>
        <w:jc w:val="both"/>
        <w:rPr>
          <w:rFonts w:eastAsia="Times New Roman" w:cs="Times New Roman"/>
          <w:szCs w:val="24"/>
        </w:rPr>
      </w:pPr>
      <w:r w:rsidRPr="00810A18">
        <w:rPr>
          <w:rFonts w:eastAsia="Times New Roman" w:cs="Times New Roman"/>
          <w:szCs w:val="24"/>
        </w:rPr>
        <w:t>Ομοίως</w:t>
      </w:r>
      <w:r>
        <w:rPr>
          <w:rFonts w:eastAsia="Times New Roman" w:cs="Times New Roman"/>
          <w:szCs w:val="24"/>
        </w:rPr>
        <w:t>,</w:t>
      </w:r>
      <w:r w:rsidRPr="00810A18">
        <w:rPr>
          <w:rFonts w:eastAsia="Times New Roman" w:cs="Times New Roman"/>
          <w:szCs w:val="24"/>
        </w:rPr>
        <w:t xml:space="preserve"> πρέπει να επισημανθεί η θέσπιση του σήματος ισότητα</w:t>
      </w:r>
      <w:r>
        <w:rPr>
          <w:rFonts w:eastAsia="Times New Roman" w:cs="Times New Roman"/>
          <w:szCs w:val="24"/>
        </w:rPr>
        <w:t xml:space="preserve">ς, </w:t>
      </w:r>
      <w:r w:rsidRPr="00810A18">
        <w:rPr>
          <w:rFonts w:eastAsia="Times New Roman" w:cs="Times New Roman"/>
          <w:szCs w:val="24"/>
        </w:rPr>
        <w:t>το οποίο αποδίδεται από τη Γενική Γραμματεία Ισότητας των Φύλων στις επιχειρήσεις</w:t>
      </w:r>
      <w:r>
        <w:rPr>
          <w:rFonts w:eastAsia="Times New Roman" w:cs="Times New Roman"/>
          <w:szCs w:val="24"/>
        </w:rPr>
        <w:t>,</w:t>
      </w:r>
      <w:r w:rsidRPr="00810A18">
        <w:rPr>
          <w:rFonts w:eastAsia="Times New Roman" w:cs="Times New Roman"/>
          <w:szCs w:val="24"/>
        </w:rPr>
        <w:t xml:space="preserve"> που διακρίνονται για την εφαρμογή πολιτικών ίσης </w:t>
      </w:r>
      <w:r>
        <w:rPr>
          <w:rFonts w:eastAsia="Times New Roman" w:cs="Times New Roman"/>
          <w:szCs w:val="24"/>
        </w:rPr>
        <w:t xml:space="preserve">μεταχείρισης </w:t>
      </w:r>
      <w:r w:rsidRPr="00810A18">
        <w:rPr>
          <w:rFonts w:eastAsia="Times New Roman" w:cs="Times New Roman"/>
          <w:szCs w:val="24"/>
        </w:rPr>
        <w:t>και ίσων ευκαιριών</w:t>
      </w:r>
      <w:r w:rsidRPr="00810A18">
        <w:rPr>
          <w:rFonts w:eastAsia="Times New Roman" w:cs="Times New Roman"/>
          <w:szCs w:val="24"/>
        </w:rPr>
        <w:t xml:space="preserve"> και στα δύο φύλα</w:t>
      </w:r>
      <w:r>
        <w:rPr>
          <w:rFonts w:eastAsia="Times New Roman" w:cs="Times New Roman"/>
          <w:szCs w:val="24"/>
        </w:rPr>
        <w:t>.</w:t>
      </w:r>
      <w:r w:rsidRPr="00810A18">
        <w:rPr>
          <w:rFonts w:eastAsia="Times New Roman" w:cs="Times New Roman"/>
          <w:szCs w:val="24"/>
        </w:rPr>
        <w:t xml:space="preserve"> Επιβραβεύεται</w:t>
      </w:r>
      <w:r>
        <w:rPr>
          <w:rFonts w:eastAsia="Times New Roman" w:cs="Times New Roman"/>
          <w:szCs w:val="24"/>
        </w:rPr>
        <w:t>,</w:t>
      </w:r>
      <w:r w:rsidRPr="00810A18">
        <w:rPr>
          <w:rFonts w:eastAsia="Times New Roman" w:cs="Times New Roman"/>
          <w:szCs w:val="24"/>
        </w:rPr>
        <w:t xml:space="preserve"> έτσι</w:t>
      </w:r>
      <w:r>
        <w:rPr>
          <w:rFonts w:eastAsia="Times New Roman" w:cs="Times New Roman"/>
          <w:szCs w:val="24"/>
        </w:rPr>
        <w:t>,</w:t>
      </w:r>
      <w:r w:rsidRPr="00810A18">
        <w:rPr>
          <w:rFonts w:eastAsia="Times New Roman" w:cs="Times New Roman"/>
          <w:szCs w:val="24"/>
        </w:rPr>
        <w:t xml:space="preserve"> η εταιρική κοινωνική ευθύνη των επιχειρήσεων που εφαρμόζουν θετικά μέτρα ενίσχυσης της ισότητας στην αγορά εργασίας</w:t>
      </w:r>
      <w:r>
        <w:rPr>
          <w:rFonts w:eastAsia="Times New Roman" w:cs="Times New Roman"/>
          <w:szCs w:val="24"/>
        </w:rPr>
        <w:t>.</w:t>
      </w:r>
    </w:p>
    <w:p w14:paraId="03A732F2" w14:textId="77777777" w:rsidR="00E615E6" w:rsidRDefault="00720F21">
      <w:pPr>
        <w:tabs>
          <w:tab w:val="left" w:pos="6168"/>
        </w:tabs>
        <w:spacing w:after="0" w:line="600" w:lineRule="auto"/>
        <w:ind w:firstLine="720"/>
        <w:jc w:val="both"/>
        <w:rPr>
          <w:rFonts w:eastAsia="Times New Roman" w:cs="Times New Roman"/>
          <w:szCs w:val="24"/>
        </w:rPr>
      </w:pPr>
      <w:r w:rsidRPr="00810A18">
        <w:rPr>
          <w:rFonts w:eastAsia="Times New Roman" w:cs="Times New Roman"/>
          <w:szCs w:val="24"/>
        </w:rPr>
        <w:t xml:space="preserve"> Στο σημείο αυτό</w:t>
      </w:r>
      <w:r>
        <w:rPr>
          <w:rFonts w:eastAsia="Times New Roman" w:cs="Times New Roman"/>
          <w:szCs w:val="24"/>
        </w:rPr>
        <w:t>,</w:t>
      </w:r>
      <w:r w:rsidRPr="00810A18">
        <w:rPr>
          <w:rFonts w:eastAsia="Times New Roman" w:cs="Times New Roman"/>
          <w:szCs w:val="24"/>
        </w:rPr>
        <w:t xml:space="preserve"> θα ήθελα να επισημάνω</w:t>
      </w:r>
      <w:r>
        <w:rPr>
          <w:rFonts w:eastAsia="Times New Roman" w:cs="Times New Roman"/>
          <w:szCs w:val="24"/>
        </w:rPr>
        <w:t>, κ</w:t>
      </w:r>
      <w:r w:rsidRPr="00810A18">
        <w:rPr>
          <w:rFonts w:eastAsia="Times New Roman" w:cs="Times New Roman"/>
          <w:szCs w:val="24"/>
        </w:rPr>
        <w:t>ύριε Υπουργέ</w:t>
      </w:r>
      <w:r>
        <w:rPr>
          <w:rFonts w:eastAsia="Times New Roman" w:cs="Times New Roman"/>
          <w:szCs w:val="24"/>
        </w:rPr>
        <w:t>,</w:t>
      </w:r>
      <w:r w:rsidRPr="00810A18">
        <w:rPr>
          <w:rFonts w:eastAsia="Times New Roman" w:cs="Times New Roman"/>
          <w:szCs w:val="24"/>
        </w:rPr>
        <w:t xml:space="preserve"> μία παράλειψη την οποία θα πρέπει </w:t>
      </w:r>
      <w:r>
        <w:rPr>
          <w:rFonts w:eastAsia="Times New Roman" w:cs="Times New Roman"/>
          <w:szCs w:val="24"/>
        </w:rPr>
        <w:t>-</w:t>
      </w:r>
      <w:r w:rsidRPr="00810A18">
        <w:rPr>
          <w:rFonts w:eastAsia="Times New Roman" w:cs="Times New Roman"/>
          <w:szCs w:val="24"/>
        </w:rPr>
        <w:t>εκτιμώ</w:t>
      </w:r>
      <w:r>
        <w:rPr>
          <w:rFonts w:eastAsia="Times New Roman" w:cs="Times New Roman"/>
          <w:szCs w:val="24"/>
        </w:rPr>
        <w:t>-</w:t>
      </w:r>
      <w:r w:rsidRPr="00810A18">
        <w:rPr>
          <w:rFonts w:eastAsia="Times New Roman" w:cs="Times New Roman"/>
          <w:szCs w:val="24"/>
        </w:rPr>
        <w:t xml:space="preserve"> </w:t>
      </w:r>
      <w:r w:rsidRPr="00810A18">
        <w:rPr>
          <w:rFonts w:eastAsia="Times New Roman" w:cs="Times New Roman"/>
          <w:szCs w:val="24"/>
        </w:rPr>
        <w:t>να ξαναδούμε</w:t>
      </w:r>
      <w:r>
        <w:rPr>
          <w:rFonts w:eastAsia="Times New Roman" w:cs="Times New Roman"/>
          <w:szCs w:val="24"/>
        </w:rPr>
        <w:t>.</w:t>
      </w:r>
      <w:r w:rsidRPr="00810A18">
        <w:rPr>
          <w:rFonts w:eastAsia="Times New Roman" w:cs="Times New Roman"/>
          <w:szCs w:val="24"/>
        </w:rPr>
        <w:t xml:space="preserve"> Ενώ σε συγκεκριμένα άρθρα του νομοσχεδίου υπάρχει </w:t>
      </w:r>
      <w:r>
        <w:rPr>
          <w:rFonts w:eastAsia="Times New Roman" w:cs="Times New Roman"/>
          <w:szCs w:val="24"/>
        </w:rPr>
        <w:t>-</w:t>
      </w:r>
      <w:r w:rsidRPr="00810A18">
        <w:rPr>
          <w:rFonts w:eastAsia="Times New Roman" w:cs="Times New Roman"/>
          <w:szCs w:val="24"/>
        </w:rPr>
        <w:t>και ορθώς</w:t>
      </w:r>
      <w:r>
        <w:rPr>
          <w:rFonts w:eastAsia="Times New Roman" w:cs="Times New Roman"/>
          <w:szCs w:val="24"/>
        </w:rPr>
        <w:t>- σαφής αναφορά σ</w:t>
      </w:r>
      <w:r w:rsidRPr="00810A18">
        <w:rPr>
          <w:rFonts w:eastAsia="Times New Roman" w:cs="Times New Roman"/>
          <w:szCs w:val="24"/>
        </w:rPr>
        <w:t>το</w:t>
      </w:r>
      <w:r>
        <w:rPr>
          <w:rFonts w:eastAsia="Times New Roman" w:cs="Times New Roman"/>
          <w:szCs w:val="24"/>
        </w:rPr>
        <w:t>ν</w:t>
      </w:r>
      <w:r w:rsidRPr="00810A18">
        <w:rPr>
          <w:rFonts w:eastAsia="Times New Roman" w:cs="Times New Roman"/>
          <w:szCs w:val="24"/>
        </w:rPr>
        <w:t xml:space="preserve"> σεξουαλικό προσανατολισμό και την ταυτότητα φύλου</w:t>
      </w:r>
      <w:r>
        <w:rPr>
          <w:rFonts w:eastAsia="Times New Roman" w:cs="Times New Roman"/>
          <w:szCs w:val="24"/>
        </w:rPr>
        <w:t>,</w:t>
      </w:r>
      <w:r w:rsidRPr="00810A18">
        <w:rPr>
          <w:rFonts w:eastAsia="Times New Roman" w:cs="Times New Roman"/>
          <w:szCs w:val="24"/>
        </w:rPr>
        <w:t xml:space="preserve"> δεν υπάρχει αντίστοιχη αναφορά στα </w:t>
      </w:r>
      <w:r w:rsidRPr="00810A18">
        <w:rPr>
          <w:rFonts w:eastAsia="Times New Roman" w:cs="Times New Roman"/>
          <w:szCs w:val="24"/>
        </w:rPr>
        <w:lastRenderedPageBreak/>
        <w:t xml:space="preserve">χαρακτηριστικά </w:t>
      </w:r>
      <w:r>
        <w:rPr>
          <w:rFonts w:eastAsia="Times New Roman" w:cs="Times New Roman"/>
          <w:szCs w:val="24"/>
        </w:rPr>
        <w:t xml:space="preserve">φύλου, </w:t>
      </w:r>
      <w:r w:rsidRPr="00810A18">
        <w:rPr>
          <w:rFonts w:eastAsia="Times New Roman" w:cs="Times New Roman"/>
          <w:szCs w:val="24"/>
        </w:rPr>
        <w:t>κάτι που συνιστά μία εξαίρεση</w:t>
      </w:r>
      <w:r>
        <w:rPr>
          <w:rFonts w:eastAsia="Times New Roman" w:cs="Times New Roman"/>
          <w:szCs w:val="24"/>
        </w:rPr>
        <w:t>, η</w:t>
      </w:r>
      <w:r w:rsidRPr="00810A18">
        <w:rPr>
          <w:rFonts w:eastAsia="Times New Roman" w:cs="Times New Roman"/>
          <w:szCs w:val="24"/>
        </w:rPr>
        <w:t xml:space="preserve"> οποία</w:t>
      </w:r>
      <w:r>
        <w:rPr>
          <w:rFonts w:eastAsia="Times New Roman" w:cs="Times New Roman"/>
          <w:szCs w:val="24"/>
        </w:rPr>
        <w:t>, όπως</w:t>
      </w:r>
      <w:r w:rsidRPr="00810A18">
        <w:rPr>
          <w:rFonts w:eastAsia="Times New Roman" w:cs="Times New Roman"/>
          <w:szCs w:val="24"/>
        </w:rPr>
        <w:t xml:space="preserve"> εκτιμώ</w:t>
      </w:r>
      <w:r>
        <w:rPr>
          <w:rFonts w:eastAsia="Times New Roman" w:cs="Times New Roman"/>
          <w:szCs w:val="24"/>
        </w:rPr>
        <w:t>,</w:t>
      </w:r>
      <w:r w:rsidRPr="00810A18">
        <w:rPr>
          <w:rFonts w:eastAsia="Times New Roman" w:cs="Times New Roman"/>
          <w:szCs w:val="24"/>
        </w:rPr>
        <w:t xml:space="preserve"> </w:t>
      </w:r>
      <w:r w:rsidRPr="00810A18">
        <w:rPr>
          <w:rFonts w:eastAsia="Times New Roman" w:cs="Times New Roman"/>
          <w:szCs w:val="24"/>
        </w:rPr>
        <w:t>θα πρέπει να διορθωθεί</w:t>
      </w:r>
      <w:r>
        <w:rPr>
          <w:rFonts w:eastAsia="Times New Roman" w:cs="Times New Roman"/>
          <w:szCs w:val="24"/>
        </w:rPr>
        <w:t>.</w:t>
      </w:r>
    </w:p>
    <w:p w14:paraId="03A732F3" w14:textId="77777777" w:rsidR="00E615E6" w:rsidRDefault="00720F21">
      <w:pPr>
        <w:tabs>
          <w:tab w:val="left" w:pos="6168"/>
        </w:tabs>
        <w:spacing w:after="0" w:line="600" w:lineRule="auto"/>
        <w:ind w:firstLine="720"/>
        <w:jc w:val="both"/>
        <w:rPr>
          <w:rFonts w:eastAsia="Times New Roman" w:cs="Times New Roman"/>
          <w:szCs w:val="24"/>
        </w:rPr>
      </w:pPr>
      <w:r w:rsidRPr="00810A18">
        <w:rPr>
          <w:rFonts w:eastAsia="Times New Roman" w:cs="Times New Roman"/>
          <w:szCs w:val="24"/>
        </w:rPr>
        <w:t xml:space="preserve"> Επειδή</w:t>
      </w:r>
      <w:r>
        <w:rPr>
          <w:rFonts w:eastAsia="Times New Roman" w:cs="Times New Roman"/>
          <w:szCs w:val="24"/>
        </w:rPr>
        <w:t>,</w:t>
      </w:r>
      <w:r w:rsidRPr="00810A18">
        <w:rPr>
          <w:rFonts w:eastAsia="Times New Roman" w:cs="Times New Roman"/>
          <w:szCs w:val="24"/>
        </w:rPr>
        <w:t xml:space="preserve"> κυρίες και κύριοι συνάδελφοι</w:t>
      </w:r>
      <w:r>
        <w:rPr>
          <w:rFonts w:eastAsia="Times New Roman" w:cs="Times New Roman"/>
          <w:szCs w:val="24"/>
        </w:rPr>
        <w:t>,</w:t>
      </w:r>
      <w:r w:rsidRPr="00810A18">
        <w:rPr>
          <w:rFonts w:eastAsia="Times New Roman" w:cs="Times New Roman"/>
          <w:szCs w:val="24"/>
        </w:rPr>
        <w:t xml:space="preserve"> ο χρόνος πιέζει</w:t>
      </w:r>
      <w:r>
        <w:rPr>
          <w:rFonts w:eastAsia="Times New Roman" w:cs="Times New Roman"/>
          <w:szCs w:val="24"/>
        </w:rPr>
        <w:t>,</w:t>
      </w:r>
      <w:r w:rsidRPr="00810A18">
        <w:rPr>
          <w:rFonts w:eastAsia="Times New Roman" w:cs="Times New Roman"/>
          <w:szCs w:val="24"/>
        </w:rPr>
        <w:t xml:space="preserve"> δεν θα αναφερθώ σε άλλες εξαιρετικά σημαντικές ρυθμίσεις του νομοσχεδίου</w:t>
      </w:r>
      <w:r>
        <w:rPr>
          <w:rFonts w:eastAsia="Times New Roman" w:cs="Times New Roman"/>
          <w:szCs w:val="24"/>
        </w:rPr>
        <w:t>,</w:t>
      </w:r>
      <w:r w:rsidRPr="00810A18">
        <w:rPr>
          <w:rFonts w:eastAsia="Times New Roman" w:cs="Times New Roman"/>
          <w:szCs w:val="24"/>
        </w:rPr>
        <w:t xml:space="preserve"> όπως η θέσπιση ενιαίων</w:t>
      </w:r>
      <w:r>
        <w:rPr>
          <w:rFonts w:eastAsia="Times New Roman" w:cs="Times New Roman"/>
          <w:szCs w:val="24"/>
        </w:rPr>
        <w:t>,</w:t>
      </w:r>
      <w:r w:rsidRPr="00810A18">
        <w:rPr>
          <w:rFonts w:eastAsia="Times New Roman" w:cs="Times New Roman"/>
          <w:szCs w:val="24"/>
        </w:rPr>
        <w:t xml:space="preserve"> ομοιογενών</w:t>
      </w:r>
      <w:r>
        <w:rPr>
          <w:rFonts w:eastAsia="Times New Roman" w:cs="Times New Roman"/>
          <w:szCs w:val="24"/>
        </w:rPr>
        <w:t>, διαφανών και ταχύτερω</w:t>
      </w:r>
      <w:r w:rsidRPr="00810A18">
        <w:rPr>
          <w:rFonts w:eastAsia="Times New Roman" w:cs="Times New Roman"/>
          <w:szCs w:val="24"/>
        </w:rPr>
        <w:t>ν διατάξεων απόδοσης ιθαγένειας</w:t>
      </w:r>
      <w:r>
        <w:rPr>
          <w:rFonts w:eastAsia="Times New Roman" w:cs="Times New Roman"/>
          <w:szCs w:val="24"/>
        </w:rPr>
        <w:t>,</w:t>
      </w:r>
      <w:r w:rsidRPr="00810A18">
        <w:rPr>
          <w:rFonts w:eastAsia="Times New Roman" w:cs="Times New Roman"/>
          <w:szCs w:val="24"/>
        </w:rPr>
        <w:t xml:space="preserve"> που έρχονται</w:t>
      </w:r>
      <w:r>
        <w:rPr>
          <w:rFonts w:eastAsia="Times New Roman" w:cs="Times New Roman"/>
          <w:szCs w:val="24"/>
        </w:rPr>
        <w:t>,</w:t>
      </w:r>
      <w:r w:rsidRPr="00810A18">
        <w:rPr>
          <w:rFonts w:eastAsia="Times New Roman" w:cs="Times New Roman"/>
          <w:szCs w:val="24"/>
        </w:rPr>
        <w:t xml:space="preserve"> επιτέλους</w:t>
      </w:r>
      <w:r>
        <w:rPr>
          <w:rFonts w:eastAsia="Times New Roman" w:cs="Times New Roman"/>
          <w:szCs w:val="24"/>
        </w:rPr>
        <w:t>,</w:t>
      </w:r>
      <w:r w:rsidRPr="00810A18">
        <w:rPr>
          <w:rFonts w:eastAsia="Times New Roman" w:cs="Times New Roman"/>
          <w:szCs w:val="24"/>
        </w:rPr>
        <w:t xml:space="preserve"> να θεραπεύσουν απαράδεκτες</w:t>
      </w:r>
      <w:r>
        <w:rPr>
          <w:rFonts w:eastAsia="Times New Roman" w:cs="Times New Roman"/>
          <w:szCs w:val="24"/>
        </w:rPr>
        <w:t xml:space="preserve"> καθυστερήσεις που παρατηρούνταν</w:t>
      </w:r>
      <w:r w:rsidRPr="00810A18">
        <w:rPr>
          <w:rFonts w:eastAsia="Times New Roman" w:cs="Times New Roman"/>
          <w:szCs w:val="24"/>
        </w:rPr>
        <w:t xml:space="preserve"> όλη την προηγούμενη περίοδο</w:t>
      </w:r>
      <w:r>
        <w:rPr>
          <w:rFonts w:eastAsia="Times New Roman" w:cs="Times New Roman"/>
          <w:szCs w:val="24"/>
        </w:rPr>
        <w:t>.</w:t>
      </w:r>
      <w:r w:rsidRPr="00810A18">
        <w:rPr>
          <w:rFonts w:eastAsia="Times New Roman" w:cs="Times New Roman"/>
          <w:szCs w:val="24"/>
        </w:rPr>
        <w:t xml:space="preserve"> </w:t>
      </w:r>
    </w:p>
    <w:p w14:paraId="03A732F4" w14:textId="77777777" w:rsidR="00E615E6" w:rsidRDefault="00720F21">
      <w:pPr>
        <w:tabs>
          <w:tab w:val="left" w:pos="6168"/>
        </w:tabs>
        <w:spacing w:after="0" w:line="600" w:lineRule="auto"/>
        <w:ind w:firstLine="720"/>
        <w:jc w:val="both"/>
        <w:rPr>
          <w:rFonts w:eastAsia="Times New Roman" w:cs="Times New Roman"/>
          <w:szCs w:val="24"/>
        </w:rPr>
      </w:pPr>
      <w:r w:rsidRPr="00810A18">
        <w:rPr>
          <w:rFonts w:eastAsia="Times New Roman" w:cs="Times New Roman"/>
          <w:szCs w:val="24"/>
        </w:rPr>
        <w:t>Θα καλέσω</w:t>
      </w:r>
      <w:r>
        <w:rPr>
          <w:rFonts w:eastAsia="Times New Roman" w:cs="Times New Roman"/>
          <w:szCs w:val="24"/>
        </w:rPr>
        <w:t>,</w:t>
      </w:r>
      <w:r w:rsidRPr="00810A18">
        <w:rPr>
          <w:rFonts w:eastAsia="Times New Roman" w:cs="Times New Roman"/>
          <w:szCs w:val="24"/>
        </w:rPr>
        <w:t xml:space="preserve"> </w:t>
      </w:r>
      <w:r>
        <w:rPr>
          <w:rFonts w:eastAsia="Times New Roman" w:cs="Times New Roman"/>
          <w:szCs w:val="24"/>
        </w:rPr>
        <w:t>όμως,</w:t>
      </w:r>
      <w:r w:rsidRPr="00810A18">
        <w:rPr>
          <w:rFonts w:eastAsia="Times New Roman" w:cs="Times New Roman"/>
          <w:szCs w:val="24"/>
        </w:rPr>
        <w:t xml:space="preserve"> κλείνοντας</w:t>
      </w:r>
      <w:r>
        <w:rPr>
          <w:rFonts w:eastAsia="Times New Roman" w:cs="Times New Roman"/>
          <w:szCs w:val="24"/>
        </w:rPr>
        <w:t>,</w:t>
      </w:r>
      <w:r w:rsidRPr="00810A18">
        <w:rPr>
          <w:rFonts w:eastAsia="Times New Roman" w:cs="Times New Roman"/>
          <w:szCs w:val="24"/>
        </w:rPr>
        <w:t xml:space="preserve"> την Αντιπολίτευση στην υπερψήφιση</w:t>
      </w:r>
      <w:r>
        <w:rPr>
          <w:rFonts w:eastAsia="Times New Roman" w:cs="Times New Roman"/>
          <w:szCs w:val="24"/>
        </w:rPr>
        <w:t>,</w:t>
      </w:r>
      <w:r w:rsidRPr="00810A18">
        <w:rPr>
          <w:rFonts w:eastAsia="Times New Roman" w:cs="Times New Roman"/>
          <w:szCs w:val="24"/>
        </w:rPr>
        <w:t xml:space="preserve"> χωρίς μικροκομματικές παρωπίδες</w:t>
      </w:r>
      <w:r>
        <w:rPr>
          <w:rFonts w:eastAsia="Times New Roman" w:cs="Times New Roman"/>
          <w:szCs w:val="24"/>
        </w:rPr>
        <w:t>,</w:t>
      </w:r>
      <w:r w:rsidRPr="00810A18">
        <w:rPr>
          <w:rFonts w:eastAsia="Times New Roman" w:cs="Times New Roman"/>
          <w:szCs w:val="24"/>
        </w:rPr>
        <w:t xml:space="preserve"> των διατάξεων που αποσκοπούν στις απαραίτητες ριζικές αλλαγές που έχουμε ανάγκη ως κοινωνία όχι μόνο για την υπεράσπιση των γυναικείων δικαιωμάτων</w:t>
      </w:r>
      <w:r>
        <w:rPr>
          <w:rFonts w:eastAsia="Times New Roman" w:cs="Times New Roman"/>
          <w:szCs w:val="24"/>
        </w:rPr>
        <w:t>,</w:t>
      </w:r>
      <w:r w:rsidRPr="00810A18">
        <w:rPr>
          <w:rFonts w:eastAsia="Times New Roman" w:cs="Times New Roman"/>
          <w:szCs w:val="24"/>
        </w:rPr>
        <w:t xml:space="preserve"> αλλ</w:t>
      </w:r>
      <w:r>
        <w:rPr>
          <w:rFonts w:eastAsia="Times New Roman" w:cs="Times New Roman"/>
          <w:szCs w:val="24"/>
        </w:rPr>
        <w:t>ά γ</w:t>
      </w:r>
      <w:r w:rsidRPr="00810A18">
        <w:rPr>
          <w:rFonts w:eastAsia="Times New Roman" w:cs="Times New Roman"/>
          <w:szCs w:val="24"/>
        </w:rPr>
        <w:t xml:space="preserve">ενικότερα με στόχο την εμβάθυνση της </w:t>
      </w:r>
      <w:r>
        <w:rPr>
          <w:rFonts w:eastAsia="Times New Roman" w:cs="Times New Roman"/>
          <w:szCs w:val="24"/>
        </w:rPr>
        <w:t>δ</w:t>
      </w:r>
      <w:r w:rsidRPr="00810A18">
        <w:rPr>
          <w:rFonts w:eastAsia="Times New Roman" w:cs="Times New Roman"/>
          <w:szCs w:val="24"/>
        </w:rPr>
        <w:t xml:space="preserve">ημοκρατίας στη χώρα </w:t>
      </w:r>
      <w:r>
        <w:rPr>
          <w:rFonts w:eastAsia="Times New Roman" w:cs="Times New Roman"/>
          <w:szCs w:val="24"/>
        </w:rPr>
        <w:t>μας.</w:t>
      </w:r>
      <w:r w:rsidRPr="00810A18">
        <w:rPr>
          <w:rFonts w:eastAsia="Times New Roman" w:cs="Times New Roman"/>
          <w:szCs w:val="24"/>
        </w:rPr>
        <w:t xml:space="preserve"> </w:t>
      </w:r>
      <w:r>
        <w:rPr>
          <w:rFonts w:eastAsia="Times New Roman" w:cs="Times New Roman"/>
          <w:szCs w:val="24"/>
        </w:rPr>
        <w:t xml:space="preserve">Διότι </w:t>
      </w:r>
      <w:r w:rsidRPr="00810A18">
        <w:rPr>
          <w:rFonts w:eastAsia="Times New Roman" w:cs="Times New Roman"/>
          <w:szCs w:val="24"/>
        </w:rPr>
        <w:t>όταν υπερασπίζεσαι τα δικαιώματα</w:t>
      </w:r>
      <w:r w:rsidRPr="00810A18">
        <w:rPr>
          <w:rFonts w:eastAsia="Times New Roman" w:cs="Times New Roman"/>
          <w:szCs w:val="24"/>
        </w:rPr>
        <w:t xml:space="preserve"> του μισού πληθυσμού</w:t>
      </w:r>
      <w:r>
        <w:rPr>
          <w:rFonts w:eastAsia="Times New Roman" w:cs="Times New Roman"/>
          <w:szCs w:val="24"/>
        </w:rPr>
        <w:t>, τ</w:t>
      </w:r>
      <w:r w:rsidRPr="00810A18">
        <w:rPr>
          <w:rFonts w:eastAsia="Times New Roman" w:cs="Times New Roman"/>
          <w:szCs w:val="24"/>
        </w:rPr>
        <w:t>ελικά υπερασπίζεσαι τα δικαιώματα όλων</w:t>
      </w:r>
      <w:r>
        <w:rPr>
          <w:rFonts w:eastAsia="Times New Roman" w:cs="Times New Roman"/>
          <w:szCs w:val="24"/>
        </w:rPr>
        <w:t>,</w:t>
      </w:r>
      <w:r w:rsidRPr="00810A18">
        <w:rPr>
          <w:rFonts w:eastAsia="Times New Roman" w:cs="Times New Roman"/>
          <w:szCs w:val="24"/>
        </w:rPr>
        <w:t xml:space="preserve"> ανεξαρτήτως φύλου</w:t>
      </w:r>
      <w:r>
        <w:rPr>
          <w:rFonts w:eastAsia="Times New Roman" w:cs="Times New Roman"/>
          <w:szCs w:val="24"/>
        </w:rPr>
        <w:t>.</w:t>
      </w:r>
      <w:r w:rsidRPr="00810A18">
        <w:rPr>
          <w:rFonts w:eastAsia="Times New Roman" w:cs="Times New Roman"/>
          <w:szCs w:val="24"/>
        </w:rPr>
        <w:t xml:space="preserve"> Χρειάζεται ως πολ</w:t>
      </w:r>
      <w:r>
        <w:rPr>
          <w:rFonts w:eastAsia="Times New Roman" w:cs="Times New Roman"/>
          <w:szCs w:val="24"/>
        </w:rPr>
        <w:t>ιτικές δυνάμεις να επιδείξουμε στην προκείμε</w:t>
      </w:r>
      <w:r w:rsidRPr="00810A18">
        <w:rPr>
          <w:rFonts w:eastAsia="Times New Roman" w:cs="Times New Roman"/>
          <w:szCs w:val="24"/>
        </w:rPr>
        <w:t>νη περίπτωση τη μέγιστη δυνατή συνεννόηση</w:t>
      </w:r>
      <w:r>
        <w:rPr>
          <w:rFonts w:eastAsia="Times New Roman" w:cs="Times New Roman"/>
          <w:szCs w:val="24"/>
        </w:rPr>
        <w:t>,</w:t>
      </w:r>
      <w:r w:rsidRPr="00810A18">
        <w:rPr>
          <w:rFonts w:eastAsia="Times New Roman" w:cs="Times New Roman"/>
          <w:szCs w:val="24"/>
        </w:rPr>
        <w:t xml:space="preserve"> επειδή όλες και όλοι γνωρίζουμε καλά ότι </w:t>
      </w:r>
      <w:r w:rsidRPr="00810A18">
        <w:rPr>
          <w:rFonts w:eastAsia="Times New Roman" w:cs="Times New Roman"/>
          <w:szCs w:val="24"/>
        </w:rPr>
        <w:lastRenderedPageBreak/>
        <w:t>ποτέ τα δ</w:t>
      </w:r>
      <w:r>
        <w:rPr>
          <w:rFonts w:eastAsia="Times New Roman" w:cs="Times New Roman"/>
          <w:szCs w:val="24"/>
        </w:rPr>
        <w:t>ικαιώματα δεν έτυχαν</w:t>
      </w:r>
      <w:r>
        <w:rPr>
          <w:rFonts w:eastAsia="Times New Roman" w:cs="Times New Roman"/>
          <w:szCs w:val="24"/>
        </w:rPr>
        <w:t xml:space="preserve"> επιτυχημένη</w:t>
      </w:r>
      <w:r w:rsidRPr="00810A18">
        <w:rPr>
          <w:rFonts w:eastAsia="Times New Roman" w:cs="Times New Roman"/>
          <w:szCs w:val="24"/>
        </w:rPr>
        <w:t>ς υπερά</w:t>
      </w:r>
      <w:r>
        <w:rPr>
          <w:rFonts w:eastAsia="Times New Roman" w:cs="Times New Roman"/>
          <w:szCs w:val="24"/>
        </w:rPr>
        <w:t>σπισης μόνο με την ψήφιση κάποιων</w:t>
      </w:r>
      <w:r w:rsidRPr="00810A18">
        <w:rPr>
          <w:rFonts w:eastAsia="Times New Roman" w:cs="Times New Roman"/>
          <w:szCs w:val="24"/>
        </w:rPr>
        <w:t xml:space="preserve"> νόμων</w:t>
      </w:r>
      <w:r>
        <w:rPr>
          <w:rFonts w:eastAsia="Times New Roman" w:cs="Times New Roman"/>
          <w:szCs w:val="24"/>
        </w:rPr>
        <w:t>.</w:t>
      </w:r>
      <w:r w:rsidRPr="00810A18">
        <w:rPr>
          <w:rFonts w:eastAsia="Times New Roman" w:cs="Times New Roman"/>
          <w:szCs w:val="24"/>
        </w:rPr>
        <w:t xml:space="preserve"> </w:t>
      </w:r>
    </w:p>
    <w:p w14:paraId="03A732F5" w14:textId="77777777" w:rsidR="00E615E6" w:rsidRDefault="00720F21">
      <w:pPr>
        <w:tabs>
          <w:tab w:val="left" w:pos="6168"/>
        </w:tabs>
        <w:spacing w:after="0" w:line="600" w:lineRule="auto"/>
        <w:ind w:firstLine="720"/>
        <w:jc w:val="both"/>
        <w:rPr>
          <w:rFonts w:eastAsia="Times New Roman" w:cs="Times New Roman"/>
          <w:szCs w:val="24"/>
        </w:rPr>
      </w:pPr>
      <w:r w:rsidRPr="00810A18">
        <w:rPr>
          <w:rFonts w:eastAsia="Times New Roman" w:cs="Times New Roman"/>
          <w:szCs w:val="24"/>
        </w:rPr>
        <w:t xml:space="preserve">Οι </w:t>
      </w:r>
      <w:r>
        <w:rPr>
          <w:rFonts w:eastAsia="Times New Roman" w:cs="Times New Roman"/>
          <w:szCs w:val="24"/>
        </w:rPr>
        <w:t>νόμοι είναι απαραίτητοι, αλλά προφανώς δεν είναι αρκετοί.</w:t>
      </w:r>
      <w:r w:rsidRPr="00810A18">
        <w:rPr>
          <w:rFonts w:eastAsia="Times New Roman" w:cs="Times New Roman"/>
          <w:szCs w:val="24"/>
        </w:rPr>
        <w:t xml:space="preserve"> Χρειάζεται η καθημερινή στάση του καθενός και της καθεμιάς και η ενδυνάμωση του φεμινιστικού ρεύματος</w:t>
      </w:r>
      <w:r>
        <w:rPr>
          <w:rFonts w:eastAsia="Times New Roman" w:cs="Times New Roman"/>
          <w:szCs w:val="24"/>
        </w:rPr>
        <w:t>,</w:t>
      </w:r>
      <w:r w:rsidRPr="00810A18">
        <w:rPr>
          <w:rFonts w:eastAsia="Times New Roman" w:cs="Times New Roman"/>
          <w:szCs w:val="24"/>
        </w:rPr>
        <w:t xml:space="preserve"> η εγρήγορση των κινημάτων</w:t>
      </w:r>
      <w:r>
        <w:rPr>
          <w:rFonts w:eastAsia="Times New Roman" w:cs="Times New Roman"/>
          <w:szCs w:val="24"/>
        </w:rPr>
        <w:t>,</w:t>
      </w:r>
      <w:r w:rsidRPr="00810A18">
        <w:rPr>
          <w:rFonts w:eastAsia="Times New Roman" w:cs="Times New Roman"/>
          <w:szCs w:val="24"/>
        </w:rPr>
        <w:t xml:space="preserve"> </w:t>
      </w:r>
      <w:r>
        <w:rPr>
          <w:rFonts w:eastAsia="Times New Roman" w:cs="Times New Roman"/>
          <w:szCs w:val="24"/>
        </w:rPr>
        <w:t>ο πο</w:t>
      </w:r>
      <w:r>
        <w:rPr>
          <w:rFonts w:eastAsia="Times New Roman" w:cs="Times New Roman"/>
          <w:szCs w:val="24"/>
        </w:rPr>
        <w:t>λλαπλασιασμός των δικαιωματικώ</w:t>
      </w:r>
      <w:r w:rsidRPr="00810A18">
        <w:rPr>
          <w:rFonts w:eastAsia="Times New Roman" w:cs="Times New Roman"/>
          <w:szCs w:val="24"/>
        </w:rPr>
        <w:t>ν πρωτοβουλιών</w:t>
      </w:r>
      <w:r>
        <w:rPr>
          <w:rFonts w:eastAsia="Times New Roman" w:cs="Times New Roman"/>
          <w:szCs w:val="24"/>
        </w:rPr>
        <w:t>.</w:t>
      </w:r>
      <w:r w:rsidRPr="00810A18">
        <w:rPr>
          <w:rFonts w:eastAsia="Times New Roman" w:cs="Times New Roman"/>
          <w:szCs w:val="24"/>
        </w:rPr>
        <w:t xml:space="preserve"> Μόνο </w:t>
      </w:r>
      <w:r>
        <w:rPr>
          <w:rFonts w:eastAsia="Times New Roman" w:cs="Times New Roman"/>
          <w:szCs w:val="24"/>
        </w:rPr>
        <w:t>έτσι, μ</w:t>
      </w:r>
      <w:r w:rsidRPr="00810A18">
        <w:rPr>
          <w:rFonts w:eastAsia="Times New Roman" w:cs="Times New Roman"/>
          <w:szCs w:val="24"/>
        </w:rPr>
        <w:t>ε νόμους</w:t>
      </w:r>
      <w:r>
        <w:rPr>
          <w:rFonts w:eastAsia="Times New Roman" w:cs="Times New Roman"/>
          <w:szCs w:val="24"/>
        </w:rPr>
        <w:t>,</w:t>
      </w:r>
      <w:r w:rsidRPr="00810A18">
        <w:rPr>
          <w:rFonts w:eastAsia="Times New Roman" w:cs="Times New Roman"/>
          <w:szCs w:val="24"/>
        </w:rPr>
        <w:t xml:space="preserve"> αλλά και με στάσεις ζωής</w:t>
      </w:r>
      <w:r>
        <w:rPr>
          <w:rFonts w:eastAsia="Times New Roman" w:cs="Times New Roman"/>
          <w:szCs w:val="24"/>
        </w:rPr>
        <w:t>,</w:t>
      </w:r>
      <w:r w:rsidRPr="00810A18">
        <w:rPr>
          <w:rFonts w:eastAsia="Times New Roman" w:cs="Times New Roman"/>
          <w:szCs w:val="24"/>
        </w:rPr>
        <w:t xml:space="preserve"> γινόμαστε </w:t>
      </w:r>
      <w:r>
        <w:rPr>
          <w:rFonts w:eastAsia="Times New Roman" w:cs="Times New Roman"/>
          <w:szCs w:val="24"/>
        </w:rPr>
        <w:t xml:space="preserve">αντάξιοι και αντάξιες της υποχρέωσης </w:t>
      </w:r>
      <w:r w:rsidRPr="00810A18">
        <w:rPr>
          <w:rFonts w:eastAsia="Times New Roman" w:cs="Times New Roman"/>
          <w:szCs w:val="24"/>
        </w:rPr>
        <w:t>να παραδώσουμε μία δημοκρατικότερη και πιο δίκαιη κοινωνία στις γενιές που θα έρθουν</w:t>
      </w:r>
      <w:r>
        <w:rPr>
          <w:rFonts w:eastAsia="Times New Roman" w:cs="Times New Roman"/>
          <w:szCs w:val="24"/>
        </w:rPr>
        <w:t>,</w:t>
      </w:r>
      <w:r w:rsidRPr="00810A18">
        <w:rPr>
          <w:rFonts w:eastAsia="Times New Roman" w:cs="Times New Roman"/>
          <w:szCs w:val="24"/>
        </w:rPr>
        <w:t xml:space="preserve"> το μόνο εύ</w:t>
      </w:r>
      <w:r>
        <w:rPr>
          <w:rFonts w:eastAsia="Times New Roman" w:cs="Times New Roman"/>
          <w:szCs w:val="24"/>
        </w:rPr>
        <w:t>σημο για το οποίο έ</w:t>
      </w:r>
      <w:r>
        <w:rPr>
          <w:rFonts w:eastAsia="Times New Roman" w:cs="Times New Roman"/>
          <w:szCs w:val="24"/>
        </w:rPr>
        <w:t>χει σημασία ν</w:t>
      </w:r>
      <w:r w:rsidRPr="00810A18">
        <w:rPr>
          <w:rFonts w:eastAsia="Times New Roman" w:cs="Times New Roman"/>
          <w:szCs w:val="24"/>
        </w:rPr>
        <w:t>α υπηρετεί κάνεις τα δημόσια λειτουργήματα</w:t>
      </w:r>
      <w:r>
        <w:rPr>
          <w:rFonts w:eastAsia="Times New Roman" w:cs="Times New Roman"/>
          <w:szCs w:val="24"/>
        </w:rPr>
        <w:t>.</w:t>
      </w:r>
    </w:p>
    <w:p w14:paraId="03A732F6" w14:textId="77777777" w:rsidR="00E615E6" w:rsidRDefault="00720F21">
      <w:pPr>
        <w:tabs>
          <w:tab w:val="left" w:pos="6168"/>
        </w:tabs>
        <w:spacing w:after="0" w:line="600" w:lineRule="auto"/>
        <w:ind w:firstLine="720"/>
        <w:jc w:val="both"/>
        <w:rPr>
          <w:rFonts w:eastAsia="Times New Roman" w:cs="Times New Roman"/>
          <w:szCs w:val="24"/>
        </w:rPr>
      </w:pPr>
      <w:r w:rsidRPr="00810A18">
        <w:rPr>
          <w:rFonts w:eastAsia="Times New Roman" w:cs="Times New Roman"/>
          <w:szCs w:val="24"/>
        </w:rPr>
        <w:t xml:space="preserve"> Σας </w:t>
      </w:r>
      <w:r>
        <w:rPr>
          <w:rFonts w:eastAsia="Times New Roman" w:cs="Times New Roman"/>
          <w:szCs w:val="24"/>
        </w:rPr>
        <w:t>ε</w:t>
      </w:r>
      <w:r w:rsidRPr="00810A18">
        <w:rPr>
          <w:rFonts w:eastAsia="Times New Roman" w:cs="Times New Roman"/>
          <w:szCs w:val="24"/>
        </w:rPr>
        <w:t>υχαριστώ</w:t>
      </w:r>
      <w:r>
        <w:rPr>
          <w:rFonts w:eastAsia="Times New Roman" w:cs="Times New Roman"/>
          <w:szCs w:val="24"/>
        </w:rPr>
        <w:t>.</w:t>
      </w:r>
    </w:p>
    <w:p w14:paraId="03A732F7" w14:textId="77777777" w:rsidR="00E615E6" w:rsidRDefault="00720F21">
      <w:pPr>
        <w:tabs>
          <w:tab w:val="left" w:pos="6168"/>
        </w:tabs>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03A732F8" w14:textId="77777777" w:rsidR="00E615E6" w:rsidRDefault="00720F21">
      <w:pPr>
        <w:spacing w:after="0" w:line="600" w:lineRule="auto"/>
        <w:ind w:firstLine="720"/>
        <w:jc w:val="both"/>
        <w:rPr>
          <w:rFonts w:eastAsia="Times New Roman" w:cs="Times New Roman"/>
          <w:szCs w:val="24"/>
        </w:rPr>
      </w:pPr>
      <w:r w:rsidRPr="009236DF">
        <w:rPr>
          <w:rFonts w:eastAsia="Times New Roman" w:cs="Times New Roman"/>
          <w:b/>
          <w:szCs w:val="24"/>
        </w:rPr>
        <w:t>ΠΡΟΕΔΡΕΥΩΝ</w:t>
      </w:r>
      <w:r w:rsidRPr="000637CE">
        <w:rPr>
          <w:rFonts w:eastAsia="Times New Roman" w:cs="Times New Roman"/>
          <w:b/>
          <w:szCs w:val="24"/>
        </w:rPr>
        <w:t xml:space="preserve"> (</w:t>
      </w:r>
      <w:r>
        <w:rPr>
          <w:rFonts w:eastAsia="Times New Roman" w:cs="Times New Roman"/>
          <w:b/>
          <w:szCs w:val="24"/>
        </w:rPr>
        <w:t xml:space="preserve">Γεώργιος </w:t>
      </w:r>
      <w:proofErr w:type="spellStart"/>
      <w:r>
        <w:rPr>
          <w:rFonts w:eastAsia="Times New Roman" w:cs="Times New Roman"/>
          <w:b/>
          <w:szCs w:val="24"/>
        </w:rPr>
        <w:t>Λαμπρούλης</w:t>
      </w:r>
      <w:proofErr w:type="spellEnd"/>
      <w:r w:rsidRPr="000637CE">
        <w:rPr>
          <w:rFonts w:eastAsia="Times New Roman" w:cs="Times New Roman"/>
          <w:b/>
          <w:szCs w:val="24"/>
        </w:rPr>
        <w:t>):</w:t>
      </w:r>
      <w:r w:rsidRPr="000637CE">
        <w:rPr>
          <w:rFonts w:eastAsia="Times New Roman" w:cs="Times New Roman"/>
          <w:szCs w:val="24"/>
        </w:rPr>
        <w:t xml:space="preserve"> </w:t>
      </w:r>
      <w:r>
        <w:rPr>
          <w:rFonts w:eastAsia="Times New Roman" w:cs="Times New Roman"/>
          <w:szCs w:val="24"/>
        </w:rPr>
        <w:t xml:space="preserve">Κι εμείς ευχαριστούμε. </w:t>
      </w:r>
    </w:p>
    <w:p w14:paraId="03A732F9" w14:textId="77777777" w:rsidR="00E615E6" w:rsidRDefault="00720F21">
      <w:pPr>
        <w:spacing w:after="0" w:line="600" w:lineRule="auto"/>
        <w:ind w:firstLine="720"/>
        <w:jc w:val="both"/>
        <w:rPr>
          <w:rFonts w:eastAsia="Times New Roman" w:cs="Times New Roman"/>
          <w:szCs w:val="24"/>
        </w:rPr>
      </w:pPr>
      <w:r>
        <w:rPr>
          <w:rFonts w:eastAsia="Times New Roman" w:cs="Times New Roman"/>
          <w:szCs w:val="24"/>
        </w:rPr>
        <w:t xml:space="preserve">Θα ήθελα να υπενθυμίσω στον Υπουργό ότι εκκρεμεί εκ μέρους του το να μας γνωστοποιήσει ποιες Βουλευτικές τροπολογίες θα κάνει αποδεκτές, διότι είναι πολλές. Είναι δεκατέσσερις. </w:t>
      </w:r>
    </w:p>
    <w:p w14:paraId="03A732FA" w14:textId="77777777" w:rsidR="00E615E6" w:rsidRDefault="00720F21">
      <w:pPr>
        <w:spacing w:after="0" w:line="600" w:lineRule="auto"/>
        <w:ind w:firstLine="720"/>
        <w:jc w:val="both"/>
        <w:rPr>
          <w:rFonts w:eastAsia="Times New Roman" w:cs="Times New Roman"/>
          <w:szCs w:val="24"/>
        </w:rPr>
      </w:pPr>
      <w:r>
        <w:rPr>
          <w:rFonts w:eastAsia="Times New Roman" w:cs="Times New Roman"/>
          <w:b/>
          <w:szCs w:val="24"/>
        </w:rPr>
        <w:lastRenderedPageBreak/>
        <w:t>ΑΛΕΞ</w:t>
      </w:r>
      <w:r>
        <w:rPr>
          <w:rFonts w:eastAsia="Times New Roman" w:cs="Times New Roman"/>
          <w:b/>
          <w:szCs w:val="24"/>
        </w:rPr>
        <w:t>ΗΣ</w:t>
      </w:r>
      <w:r>
        <w:rPr>
          <w:rFonts w:eastAsia="Times New Roman" w:cs="Times New Roman"/>
          <w:b/>
          <w:szCs w:val="24"/>
        </w:rPr>
        <w:t xml:space="preserve"> ΧΑΡΙΤΣΗΣ (Υπουργός Εσωτερικών): </w:t>
      </w:r>
      <w:r>
        <w:rPr>
          <w:rFonts w:eastAsia="Times New Roman" w:cs="Times New Roman"/>
          <w:szCs w:val="24"/>
        </w:rPr>
        <w:t>Το έχω υπ</w:t>
      </w:r>
      <w:r>
        <w:rPr>
          <w:rFonts w:eastAsia="Times New Roman" w:cs="Times New Roman"/>
          <w:szCs w:val="24"/>
        </w:rPr>
        <w:t xml:space="preserve">’ </w:t>
      </w:r>
      <w:proofErr w:type="spellStart"/>
      <w:r>
        <w:rPr>
          <w:rFonts w:eastAsia="Times New Roman" w:cs="Times New Roman"/>
          <w:szCs w:val="24"/>
        </w:rPr>
        <w:t>όψ</w:t>
      </w:r>
      <w:r>
        <w:rPr>
          <w:rFonts w:eastAsia="Times New Roman" w:cs="Times New Roman"/>
          <w:szCs w:val="24"/>
        </w:rPr>
        <w:t>ιν</w:t>
      </w:r>
      <w:proofErr w:type="spellEnd"/>
      <w:r>
        <w:rPr>
          <w:rFonts w:eastAsia="Times New Roman" w:cs="Times New Roman"/>
          <w:szCs w:val="24"/>
        </w:rPr>
        <w:t xml:space="preserve"> μου, κύριε Πρόεδρε. </w:t>
      </w:r>
    </w:p>
    <w:p w14:paraId="03A732FB" w14:textId="77777777" w:rsidR="00E615E6" w:rsidRDefault="00720F21">
      <w:pPr>
        <w:spacing w:after="0" w:line="600" w:lineRule="auto"/>
        <w:ind w:firstLine="720"/>
        <w:jc w:val="both"/>
        <w:rPr>
          <w:rFonts w:eastAsia="Times New Roman" w:cs="Times New Roman"/>
          <w:szCs w:val="24"/>
        </w:rPr>
      </w:pPr>
      <w:r w:rsidRPr="009236DF">
        <w:rPr>
          <w:rFonts w:eastAsia="Times New Roman" w:cs="Times New Roman"/>
          <w:b/>
          <w:szCs w:val="24"/>
        </w:rPr>
        <w:t>ΠΡ</w:t>
      </w:r>
      <w:r w:rsidRPr="009236DF">
        <w:rPr>
          <w:rFonts w:eastAsia="Times New Roman" w:cs="Times New Roman"/>
          <w:b/>
          <w:szCs w:val="24"/>
        </w:rPr>
        <w:t>ΟΕΔΡΕΥΩΝ</w:t>
      </w:r>
      <w:r w:rsidRPr="000637CE">
        <w:rPr>
          <w:rFonts w:eastAsia="Times New Roman" w:cs="Times New Roman"/>
          <w:b/>
          <w:szCs w:val="24"/>
        </w:rPr>
        <w:t xml:space="preserve"> (</w:t>
      </w:r>
      <w:r>
        <w:rPr>
          <w:rFonts w:eastAsia="Times New Roman" w:cs="Times New Roman"/>
          <w:b/>
          <w:szCs w:val="24"/>
        </w:rPr>
        <w:t xml:space="preserve">Γεώργιος </w:t>
      </w:r>
      <w:proofErr w:type="spellStart"/>
      <w:r>
        <w:rPr>
          <w:rFonts w:eastAsia="Times New Roman" w:cs="Times New Roman"/>
          <w:b/>
          <w:szCs w:val="24"/>
        </w:rPr>
        <w:t>Λαμπρούλης</w:t>
      </w:r>
      <w:proofErr w:type="spellEnd"/>
      <w:r w:rsidRPr="000637CE">
        <w:rPr>
          <w:rFonts w:eastAsia="Times New Roman" w:cs="Times New Roman"/>
          <w:b/>
          <w:szCs w:val="24"/>
        </w:rPr>
        <w:t>):</w:t>
      </w:r>
      <w:r w:rsidRPr="000637CE">
        <w:rPr>
          <w:rFonts w:eastAsia="Times New Roman" w:cs="Times New Roman"/>
          <w:szCs w:val="24"/>
        </w:rPr>
        <w:t xml:space="preserve"> </w:t>
      </w:r>
      <w:r>
        <w:rPr>
          <w:rFonts w:eastAsia="Times New Roman" w:cs="Times New Roman"/>
          <w:szCs w:val="24"/>
        </w:rPr>
        <w:t xml:space="preserve">Θα σας παρακαλούσα να μας τις ανακοινώσετε άμεσα. </w:t>
      </w:r>
    </w:p>
    <w:p w14:paraId="03A732FC" w14:textId="77777777" w:rsidR="00E615E6" w:rsidRDefault="00720F21">
      <w:pPr>
        <w:spacing w:after="0" w:line="600" w:lineRule="auto"/>
        <w:ind w:firstLine="720"/>
        <w:jc w:val="both"/>
        <w:rPr>
          <w:rFonts w:eastAsia="Times New Roman" w:cs="Times New Roman"/>
          <w:szCs w:val="24"/>
        </w:rPr>
      </w:pPr>
      <w:r>
        <w:rPr>
          <w:rFonts w:eastAsia="Times New Roman" w:cs="Times New Roman"/>
          <w:b/>
          <w:szCs w:val="24"/>
        </w:rPr>
        <w:t>ΑΛΕΞ</w:t>
      </w:r>
      <w:r>
        <w:rPr>
          <w:rFonts w:eastAsia="Times New Roman" w:cs="Times New Roman"/>
          <w:b/>
          <w:szCs w:val="24"/>
        </w:rPr>
        <w:t>Η</w:t>
      </w:r>
      <w:r>
        <w:rPr>
          <w:rFonts w:eastAsia="Times New Roman" w:cs="Times New Roman"/>
          <w:b/>
          <w:szCs w:val="24"/>
        </w:rPr>
        <w:t xml:space="preserve">Σ ΧΑΡΙΤΣΗΣ (Υπουργός Εσωτερικών): </w:t>
      </w:r>
      <w:r>
        <w:rPr>
          <w:rFonts w:eastAsia="Times New Roman" w:cs="Times New Roman"/>
          <w:szCs w:val="24"/>
        </w:rPr>
        <w:t xml:space="preserve">Ναι, κύριε Πρόεδρε. </w:t>
      </w:r>
    </w:p>
    <w:p w14:paraId="03A732FD" w14:textId="77777777" w:rsidR="00E615E6" w:rsidRDefault="00720F21">
      <w:pPr>
        <w:spacing w:after="0" w:line="600" w:lineRule="auto"/>
        <w:ind w:firstLine="720"/>
        <w:jc w:val="both"/>
        <w:rPr>
          <w:rFonts w:eastAsia="Times New Roman" w:cs="Times New Roman"/>
          <w:szCs w:val="24"/>
        </w:rPr>
      </w:pPr>
      <w:r w:rsidRPr="009236DF">
        <w:rPr>
          <w:rFonts w:eastAsia="Times New Roman" w:cs="Times New Roman"/>
          <w:b/>
          <w:szCs w:val="24"/>
        </w:rPr>
        <w:t>ΠΡΟΕΔΡΕΥΩΝ</w:t>
      </w:r>
      <w:r w:rsidRPr="000637CE">
        <w:rPr>
          <w:rFonts w:eastAsia="Times New Roman" w:cs="Times New Roman"/>
          <w:b/>
          <w:szCs w:val="24"/>
        </w:rPr>
        <w:t xml:space="preserve"> (</w:t>
      </w:r>
      <w:r>
        <w:rPr>
          <w:rFonts w:eastAsia="Times New Roman" w:cs="Times New Roman"/>
          <w:b/>
          <w:szCs w:val="24"/>
        </w:rPr>
        <w:t xml:space="preserve">Γεώργιος </w:t>
      </w:r>
      <w:proofErr w:type="spellStart"/>
      <w:r>
        <w:rPr>
          <w:rFonts w:eastAsia="Times New Roman" w:cs="Times New Roman"/>
          <w:b/>
          <w:szCs w:val="24"/>
        </w:rPr>
        <w:t>Λαμπρούλης</w:t>
      </w:r>
      <w:proofErr w:type="spellEnd"/>
      <w:r w:rsidRPr="000637CE">
        <w:rPr>
          <w:rFonts w:eastAsia="Times New Roman" w:cs="Times New Roman"/>
          <w:b/>
          <w:szCs w:val="24"/>
        </w:rPr>
        <w:t>):</w:t>
      </w:r>
      <w:r w:rsidRPr="000637CE">
        <w:rPr>
          <w:rFonts w:eastAsia="Times New Roman" w:cs="Times New Roman"/>
          <w:szCs w:val="24"/>
        </w:rPr>
        <w:t xml:space="preserve"> </w:t>
      </w:r>
      <w:r>
        <w:rPr>
          <w:rFonts w:eastAsia="Times New Roman" w:cs="Times New Roman"/>
          <w:szCs w:val="24"/>
        </w:rPr>
        <w:t>Τον λόγο έχει η κ</w:t>
      </w:r>
      <w:r>
        <w:rPr>
          <w:rFonts w:eastAsia="Times New Roman" w:cs="Times New Roman"/>
          <w:szCs w:val="24"/>
        </w:rPr>
        <w:t>.</w:t>
      </w:r>
      <w:r>
        <w:rPr>
          <w:rFonts w:eastAsia="Times New Roman" w:cs="Times New Roman"/>
          <w:szCs w:val="24"/>
        </w:rPr>
        <w:t xml:space="preserve"> Σοφία </w:t>
      </w:r>
      <w:proofErr w:type="spellStart"/>
      <w:r>
        <w:rPr>
          <w:rFonts w:eastAsia="Times New Roman" w:cs="Times New Roman"/>
          <w:szCs w:val="24"/>
        </w:rPr>
        <w:t>Βούλτεψη</w:t>
      </w:r>
      <w:proofErr w:type="spellEnd"/>
      <w:r>
        <w:rPr>
          <w:rFonts w:eastAsia="Times New Roman" w:cs="Times New Roman"/>
          <w:szCs w:val="24"/>
        </w:rPr>
        <w:t xml:space="preserve"> από τη Νέα Δημοκρατία. </w:t>
      </w:r>
    </w:p>
    <w:p w14:paraId="03A732FE" w14:textId="77777777" w:rsidR="00E615E6" w:rsidRDefault="00720F21">
      <w:pPr>
        <w:spacing w:after="0" w:line="600" w:lineRule="auto"/>
        <w:ind w:firstLine="720"/>
        <w:jc w:val="both"/>
        <w:rPr>
          <w:rFonts w:eastAsia="Times New Roman" w:cs="Times New Roman"/>
          <w:szCs w:val="24"/>
        </w:rPr>
      </w:pPr>
      <w:r>
        <w:rPr>
          <w:rFonts w:eastAsia="Times New Roman" w:cs="Times New Roman"/>
          <w:b/>
          <w:szCs w:val="24"/>
        </w:rPr>
        <w:t xml:space="preserve">ΣΟΦΙΑ ΒΟΥΛΤΕΨΗ: </w:t>
      </w:r>
      <w:r>
        <w:rPr>
          <w:rFonts w:eastAsia="Times New Roman" w:cs="Times New Roman"/>
          <w:szCs w:val="24"/>
        </w:rPr>
        <w:t>Ευχαρ</w:t>
      </w:r>
      <w:r>
        <w:rPr>
          <w:rFonts w:eastAsia="Times New Roman" w:cs="Times New Roman"/>
          <w:szCs w:val="24"/>
        </w:rPr>
        <w:t xml:space="preserve">ιστώ, κύριε Πρόεδρε. </w:t>
      </w:r>
    </w:p>
    <w:p w14:paraId="03A732FF" w14:textId="77777777" w:rsidR="00E615E6" w:rsidRDefault="00720F21">
      <w:pPr>
        <w:tabs>
          <w:tab w:val="left" w:pos="6168"/>
        </w:tabs>
        <w:spacing w:after="0" w:line="600" w:lineRule="auto"/>
        <w:ind w:firstLine="720"/>
        <w:jc w:val="both"/>
        <w:rPr>
          <w:rFonts w:eastAsia="Times New Roman" w:cs="Times New Roman"/>
          <w:szCs w:val="24"/>
        </w:rPr>
      </w:pPr>
      <w:r w:rsidRPr="00810A18">
        <w:rPr>
          <w:rFonts w:eastAsia="Times New Roman" w:cs="Times New Roman"/>
          <w:szCs w:val="24"/>
        </w:rPr>
        <w:t>Κυρίες και κύριοι συνάδελφοι</w:t>
      </w:r>
      <w:r>
        <w:rPr>
          <w:rFonts w:eastAsia="Times New Roman" w:cs="Times New Roman"/>
          <w:szCs w:val="24"/>
        </w:rPr>
        <w:t>,</w:t>
      </w:r>
      <w:r w:rsidRPr="00810A18">
        <w:rPr>
          <w:rFonts w:eastAsia="Times New Roman" w:cs="Times New Roman"/>
          <w:szCs w:val="24"/>
        </w:rPr>
        <w:t xml:space="preserve"> λίγο πριν ξεκινήσει η σημερινή συζήτηση του νομοσχεδίου υπό τον ψευδεπίγραφο τίτλο </w:t>
      </w:r>
      <w:r>
        <w:rPr>
          <w:rFonts w:eastAsia="Times New Roman" w:cs="Times New Roman"/>
          <w:szCs w:val="24"/>
        </w:rPr>
        <w:t>«</w:t>
      </w:r>
      <w:r w:rsidRPr="00810A18">
        <w:rPr>
          <w:rFonts w:eastAsia="Times New Roman" w:cs="Times New Roman"/>
          <w:szCs w:val="24"/>
        </w:rPr>
        <w:t>Προώθηση της ουσιαστικής ισότητας των φύλων</w:t>
      </w:r>
      <w:r>
        <w:rPr>
          <w:rFonts w:eastAsia="Times New Roman" w:cs="Times New Roman"/>
          <w:szCs w:val="24"/>
        </w:rPr>
        <w:t>»,</w:t>
      </w:r>
      <w:r w:rsidRPr="00810A18">
        <w:rPr>
          <w:rFonts w:eastAsia="Times New Roman" w:cs="Times New Roman"/>
          <w:szCs w:val="24"/>
        </w:rPr>
        <w:t xml:space="preserve"> ήρθε και η τροπολογία</w:t>
      </w:r>
      <w:r>
        <w:rPr>
          <w:rFonts w:eastAsia="Times New Roman" w:cs="Times New Roman"/>
          <w:szCs w:val="24"/>
        </w:rPr>
        <w:t>,</w:t>
      </w:r>
      <w:r w:rsidRPr="00810A18">
        <w:rPr>
          <w:rFonts w:eastAsia="Times New Roman" w:cs="Times New Roman"/>
          <w:szCs w:val="24"/>
        </w:rPr>
        <w:t xml:space="preserve"> η οποία έβαλε τη σφραγίδα της στο χαρακτηρισμό </w:t>
      </w:r>
      <w:r>
        <w:rPr>
          <w:rFonts w:eastAsia="Times New Roman" w:cs="Times New Roman"/>
          <w:szCs w:val="24"/>
        </w:rPr>
        <w:t>«</w:t>
      </w:r>
      <w:r w:rsidRPr="00810A18">
        <w:rPr>
          <w:rFonts w:eastAsia="Times New Roman" w:cs="Times New Roman"/>
          <w:szCs w:val="24"/>
        </w:rPr>
        <w:t>ψευ</w:t>
      </w:r>
      <w:r w:rsidRPr="00810A18">
        <w:rPr>
          <w:rFonts w:eastAsia="Times New Roman" w:cs="Times New Roman"/>
          <w:szCs w:val="24"/>
        </w:rPr>
        <w:t>δεπίγραφο</w:t>
      </w:r>
      <w:r>
        <w:rPr>
          <w:rFonts w:eastAsia="Times New Roman" w:cs="Times New Roman"/>
          <w:szCs w:val="24"/>
        </w:rPr>
        <w:t>»,</w:t>
      </w:r>
      <w:r w:rsidRPr="00810A18">
        <w:rPr>
          <w:rFonts w:eastAsia="Times New Roman" w:cs="Times New Roman"/>
          <w:szCs w:val="24"/>
        </w:rPr>
        <w:t xml:space="preserve"> γνωστή πλ</w:t>
      </w:r>
      <w:r>
        <w:rPr>
          <w:rFonts w:eastAsia="Times New Roman" w:cs="Times New Roman"/>
          <w:szCs w:val="24"/>
        </w:rPr>
        <w:t xml:space="preserve">έον και ως «τροπολογία Κουντουρά». </w:t>
      </w:r>
      <w:r w:rsidRPr="00810A18">
        <w:rPr>
          <w:rFonts w:eastAsia="Times New Roman" w:cs="Times New Roman"/>
          <w:szCs w:val="24"/>
        </w:rPr>
        <w:t xml:space="preserve">Γιατί </w:t>
      </w:r>
      <w:r>
        <w:rPr>
          <w:rFonts w:eastAsia="Times New Roman" w:cs="Times New Roman"/>
          <w:szCs w:val="24"/>
        </w:rPr>
        <w:t>«</w:t>
      </w:r>
      <w:r w:rsidRPr="00810A18">
        <w:rPr>
          <w:rFonts w:eastAsia="Times New Roman" w:cs="Times New Roman"/>
          <w:szCs w:val="24"/>
        </w:rPr>
        <w:t>τροπολογία Κουντουρά</w:t>
      </w:r>
      <w:r>
        <w:rPr>
          <w:rFonts w:eastAsia="Times New Roman" w:cs="Times New Roman"/>
          <w:szCs w:val="24"/>
        </w:rPr>
        <w:t>»;</w:t>
      </w:r>
      <w:r w:rsidRPr="00810A18">
        <w:rPr>
          <w:rFonts w:eastAsia="Times New Roman" w:cs="Times New Roman"/>
          <w:szCs w:val="24"/>
        </w:rPr>
        <w:t xml:space="preserve"> </w:t>
      </w:r>
      <w:r>
        <w:rPr>
          <w:rFonts w:eastAsia="Times New Roman" w:cs="Times New Roman"/>
          <w:szCs w:val="24"/>
        </w:rPr>
        <w:t xml:space="preserve">Διότι </w:t>
      </w:r>
      <w:r w:rsidRPr="00810A18">
        <w:rPr>
          <w:rFonts w:eastAsia="Times New Roman" w:cs="Times New Roman"/>
          <w:szCs w:val="24"/>
        </w:rPr>
        <w:t xml:space="preserve">από όλους τους ενδιαφερόμενους για τις </w:t>
      </w:r>
      <w:r>
        <w:rPr>
          <w:rFonts w:eastAsia="Times New Roman" w:cs="Times New Roman"/>
          <w:szCs w:val="24"/>
        </w:rPr>
        <w:t>ε</w:t>
      </w:r>
      <w:r w:rsidRPr="00810A18">
        <w:rPr>
          <w:rFonts w:eastAsia="Times New Roman" w:cs="Times New Roman"/>
          <w:szCs w:val="24"/>
        </w:rPr>
        <w:t>υρωεκλογές</w:t>
      </w:r>
      <w:r>
        <w:rPr>
          <w:rFonts w:eastAsia="Times New Roman" w:cs="Times New Roman"/>
          <w:szCs w:val="24"/>
        </w:rPr>
        <w:t>,</w:t>
      </w:r>
      <w:r w:rsidRPr="00810A18">
        <w:rPr>
          <w:rFonts w:eastAsia="Times New Roman" w:cs="Times New Roman"/>
          <w:szCs w:val="24"/>
        </w:rPr>
        <w:t xml:space="preserve"> μόνο η συγ</w:t>
      </w:r>
      <w:r>
        <w:rPr>
          <w:rFonts w:eastAsia="Times New Roman" w:cs="Times New Roman"/>
          <w:szCs w:val="24"/>
        </w:rPr>
        <w:t>κεκριμένη κυρία μετέβαλε γνώμη ό</w:t>
      </w:r>
      <w:r w:rsidRPr="00810A18">
        <w:rPr>
          <w:rFonts w:eastAsia="Times New Roman" w:cs="Times New Roman"/>
          <w:szCs w:val="24"/>
        </w:rPr>
        <w:t>σον αφορά στο σκοπιανό ζήτημα</w:t>
      </w:r>
      <w:r>
        <w:rPr>
          <w:rFonts w:eastAsia="Times New Roman" w:cs="Times New Roman"/>
          <w:szCs w:val="24"/>
        </w:rPr>
        <w:t>.</w:t>
      </w:r>
      <w:r w:rsidRPr="00810A18">
        <w:rPr>
          <w:rFonts w:eastAsia="Times New Roman" w:cs="Times New Roman"/>
          <w:szCs w:val="24"/>
        </w:rPr>
        <w:t xml:space="preserve"> Όλοι οι άλλοι</w:t>
      </w:r>
      <w:r>
        <w:rPr>
          <w:rFonts w:eastAsia="Times New Roman" w:cs="Times New Roman"/>
          <w:szCs w:val="24"/>
        </w:rPr>
        <w:t>,</w:t>
      </w:r>
      <w:r w:rsidRPr="00810A18">
        <w:rPr>
          <w:rFonts w:eastAsia="Times New Roman" w:cs="Times New Roman"/>
          <w:szCs w:val="24"/>
        </w:rPr>
        <w:t xml:space="preserve"> από ό</w:t>
      </w:r>
      <w:r>
        <w:rPr>
          <w:rFonts w:eastAsia="Times New Roman" w:cs="Times New Roman"/>
          <w:szCs w:val="24"/>
        </w:rPr>
        <w:t xml:space="preserve">,τι ξέρω, </w:t>
      </w:r>
      <w:r w:rsidRPr="00810A18">
        <w:rPr>
          <w:rFonts w:eastAsia="Times New Roman" w:cs="Times New Roman"/>
          <w:szCs w:val="24"/>
        </w:rPr>
        <w:t xml:space="preserve">το έκαναν με χαρά </w:t>
      </w:r>
      <w:r>
        <w:rPr>
          <w:rFonts w:eastAsia="Times New Roman" w:cs="Times New Roman"/>
          <w:szCs w:val="24"/>
        </w:rPr>
        <w:t xml:space="preserve">τους. </w:t>
      </w:r>
    </w:p>
    <w:p w14:paraId="03A73300" w14:textId="77777777" w:rsidR="00E615E6" w:rsidRDefault="00720F21">
      <w:pPr>
        <w:tabs>
          <w:tab w:val="left" w:pos="6168"/>
        </w:tabs>
        <w:spacing w:after="0" w:line="600" w:lineRule="auto"/>
        <w:ind w:firstLine="720"/>
        <w:jc w:val="both"/>
        <w:rPr>
          <w:rFonts w:eastAsia="Times New Roman" w:cs="Times New Roman"/>
          <w:szCs w:val="24"/>
        </w:rPr>
      </w:pPr>
      <w:r w:rsidRPr="00810A18">
        <w:rPr>
          <w:rFonts w:eastAsia="Times New Roman" w:cs="Times New Roman"/>
          <w:szCs w:val="24"/>
        </w:rPr>
        <w:lastRenderedPageBreak/>
        <w:t>Πραγματικά</w:t>
      </w:r>
      <w:r>
        <w:rPr>
          <w:rFonts w:eastAsia="Times New Roman" w:cs="Times New Roman"/>
          <w:szCs w:val="24"/>
        </w:rPr>
        <w:t>,</w:t>
      </w:r>
      <w:r w:rsidRPr="00810A18">
        <w:rPr>
          <w:rFonts w:eastAsia="Times New Roman" w:cs="Times New Roman"/>
          <w:szCs w:val="24"/>
        </w:rPr>
        <w:t xml:space="preserve"> διερωτάται σήμερα κάθε Έλληνας</w:t>
      </w:r>
      <w:r>
        <w:rPr>
          <w:rFonts w:eastAsia="Times New Roman" w:cs="Times New Roman"/>
          <w:szCs w:val="24"/>
        </w:rPr>
        <w:t>: Πόσα</w:t>
      </w:r>
      <w:r w:rsidRPr="00810A18">
        <w:rPr>
          <w:rFonts w:eastAsia="Times New Roman" w:cs="Times New Roman"/>
          <w:szCs w:val="24"/>
        </w:rPr>
        <w:t xml:space="preserve"> ακόμη ανταλλάγματα έναντι της παράδοσης </w:t>
      </w:r>
      <w:r>
        <w:rPr>
          <w:rFonts w:eastAsia="Times New Roman" w:cs="Times New Roman"/>
          <w:szCs w:val="24"/>
        </w:rPr>
        <w:t xml:space="preserve">της </w:t>
      </w:r>
      <w:r w:rsidRPr="00810A18">
        <w:rPr>
          <w:rFonts w:eastAsia="Times New Roman" w:cs="Times New Roman"/>
          <w:szCs w:val="24"/>
        </w:rPr>
        <w:t>Μακεδονίας</w:t>
      </w:r>
      <w:r>
        <w:rPr>
          <w:rFonts w:eastAsia="Times New Roman" w:cs="Times New Roman"/>
          <w:szCs w:val="24"/>
        </w:rPr>
        <w:t>;</w:t>
      </w:r>
      <w:r w:rsidRPr="00810A18">
        <w:rPr>
          <w:rFonts w:eastAsia="Times New Roman" w:cs="Times New Roman"/>
          <w:szCs w:val="24"/>
        </w:rPr>
        <w:t xml:space="preserve"> </w:t>
      </w:r>
      <w:r>
        <w:rPr>
          <w:rFonts w:eastAsia="Times New Roman" w:cs="Times New Roman"/>
          <w:szCs w:val="24"/>
        </w:rPr>
        <w:t xml:space="preserve">Πόσα γραμμάτια θα έχουμε </w:t>
      </w:r>
      <w:r w:rsidRPr="00810A18">
        <w:rPr>
          <w:rFonts w:eastAsia="Times New Roman" w:cs="Times New Roman"/>
          <w:szCs w:val="24"/>
        </w:rPr>
        <w:t>ακόμη</w:t>
      </w:r>
      <w:r>
        <w:rPr>
          <w:rFonts w:eastAsia="Times New Roman" w:cs="Times New Roman"/>
          <w:szCs w:val="24"/>
        </w:rPr>
        <w:t>;</w:t>
      </w:r>
      <w:r w:rsidRPr="00810A18">
        <w:rPr>
          <w:rFonts w:eastAsia="Times New Roman" w:cs="Times New Roman"/>
          <w:szCs w:val="24"/>
        </w:rPr>
        <w:t xml:space="preserve"> Ως </w:t>
      </w:r>
      <w:r>
        <w:rPr>
          <w:rFonts w:eastAsia="Times New Roman" w:cs="Times New Roman"/>
          <w:szCs w:val="24"/>
        </w:rPr>
        <w:t>πού</w:t>
      </w:r>
      <w:r w:rsidRPr="00810A18">
        <w:rPr>
          <w:rFonts w:eastAsia="Times New Roman" w:cs="Times New Roman"/>
          <w:szCs w:val="24"/>
        </w:rPr>
        <w:t xml:space="preserve"> θα φτάσει αυτή η συναλλαγή</w:t>
      </w:r>
      <w:r>
        <w:rPr>
          <w:rFonts w:eastAsia="Times New Roman" w:cs="Times New Roman"/>
          <w:szCs w:val="24"/>
        </w:rPr>
        <w:t>;</w:t>
      </w:r>
      <w:r w:rsidRPr="00810A18">
        <w:rPr>
          <w:rFonts w:eastAsia="Times New Roman" w:cs="Times New Roman"/>
          <w:szCs w:val="24"/>
        </w:rPr>
        <w:t xml:space="preserve"> </w:t>
      </w:r>
    </w:p>
    <w:p w14:paraId="03A73301" w14:textId="77777777" w:rsidR="00E615E6" w:rsidRDefault="00720F21">
      <w:pPr>
        <w:tabs>
          <w:tab w:val="left" w:pos="6168"/>
        </w:tabs>
        <w:spacing w:after="0" w:line="600" w:lineRule="auto"/>
        <w:ind w:firstLine="720"/>
        <w:jc w:val="both"/>
        <w:rPr>
          <w:rFonts w:eastAsia="Times New Roman" w:cs="Times New Roman"/>
          <w:szCs w:val="24"/>
        </w:rPr>
      </w:pPr>
      <w:r w:rsidRPr="00810A18">
        <w:rPr>
          <w:rFonts w:eastAsia="Times New Roman" w:cs="Times New Roman"/>
          <w:szCs w:val="24"/>
        </w:rPr>
        <w:t>Και είναι να απορεί κανείς και με τη στάση των</w:t>
      </w:r>
      <w:r>
        <w:rPr>
          <w:rFonts w:eastAsia="Times New Roman" w:cs="Times New Roman"/>
          <w:szCs w:val="24"/>
        </w:rPr>
        <w:t xml:space="preserve"> συναδέλφων</w:t>
      </w:r>
      <w:r w:rsidRPr="00810A18">
        <w:rPr>
          <w:rFonts w:eastAsia="Times New Roman" w:cs="Times New Roman"/>
          <w:szCs w:val="24"/>
        </w:rPr>
        <w:t xml:space="preserve"> </w:t>
      </w:r>
      <w:r w:rsidRPr="00810A18">
        <w:rPr>
          <w:rFonts w:eastAsia="Times New Roman" w:cs="Times New Roman"/>
          <w:szCs w:val="24"/>
        </w:rPr>
        <w:t>Βουλευτών του ΣΥΡΙΖΑ</w:t>
      </w:r>
      <w:r>
        <w:rPr>
          <w:rFonts w:eastAsia="Times New Roman" w:cs="Times New Roman"/>
          <w:szCs w:val="24"/>
        </w:rPr>
        <w:t>,</w:t>
      </w:r>
      <w:r w:rsidRPr="00810A18">
        <w:rPr>
          <w:rFonts w:eastAsia="Times New Roman" w:cs="Times New Roman"/>
          <w:szCs w:val="24"/>
        </w:rPr>
        <w:t xml:space="preserve"> οι οποίοι</w:t>
      </w:r>
      <w:r>
        <w:rPr>
          <w:rFonts w:eastAsia="Times New Roman" w:cs="Times New Roman"/>
          <w:szCs w:val="24"/>
        </w:rPr>
        <w:t>,</w:t>
      </w:r>
      <w:r w:rsidRPr="00810A18">
        <w:rPr>
          <w:rFonts w:eastAsia="Times New Roman" w:cs="Times New Roman"/>
          <w:szCs w:val="24"/>
        </w:rPr>
        <w:t xml:space="preserve"> από ό</w:t>
      </w:r>
      <w:r>
        <w:rPr>
          <w:rFonts w:eastAsia="Times New Roman" w:cs="Times New Roman"/>
          <w:szCs w:val="24"/>
        </w:rPr>
        <w:t>,</w:t>
      </w:r>
      <w:r w:rsidRPr="00810A18">
        <w:rPr>
          <w:rFonts w:eastAsia="Times New Roman" w:cs="Times New Roman"/>
          <w:szCs w:val="24"/>
        </w:rPr>
        <w:t>τι φαίνεται</w:t>
      </w:r>
      <w:r>
        <w:rPr>
          <w:rFonts w:eastAsia="Times New Roman" w:cs="Times New Roman"/>
          <w:szCs w:val="24"/>
        </w:rPr>
        <w:t>,</w:t>
      </w:r>
      <w:r w:rsidRPr="00810A18">
        <w:rPr>
          <w:rFonts w:eastAsia="Times New Roman" w:cs="Times New Roman"/>
          <w:szCs w:val="24"/>
        </w:rPr>
        <w:t xml:space="preserve"> ως μόνη ανταμοιβή για την υπογραφή τους για </w:t>
      </w:r>
      <w:r>
        <w:rPr>
          <w:rFonts w:eastAsia="Times New Roman" w:cs="Times New Roman"/>
          <w:szCs w:val="24"/>
        </w:rPr>
        <w:t xml:space="preserve">τη Μακεδονία </w:t>
      </w:r>
      <w:r w:rsidRPr="00810A18">
        <w:rPr>
          <w:rFonts w:eastAsia="Times New Roman" w:cs="Times New Roman"/>
          <w:szCs w:val="24"/>
        </w:rPr>
        <w:t xml:space="preserve">θα </w:t>
      </w:r>
      <w:r>
        <w:rPr>
          <w:rFonts w:eastAsia="Times New Roman" w:cs="Times New Roman"/>
          <w:szCs w:val="24"/>
        </w:rPr>
        <w:t xml:space="preserve">λάβουν </w:t>
      </w:r>
      <w:r w:rsidRPr="00810A18">
        <w:rPr>
          <w:rFonts w:eastAsia="Times New Roman" w:cs="Times New Roman"/>
          <w:szCs w:val="24"/>
        </w:rPr>
        <w:t xml:space="preserve">την απώλεια της </w:t>
      </w:r>
      <w:r>
        <w:rPr>
          <w:rFonts w:eastAsia="Times New Roman" w:cs="Times New Roman"/>
          <w:szCs w:val="24"/>
        </w:rPr>
        <w:t>έ</w:t>
      </w:r>
      <w:r w:rsidRPr="00810A18">
        <w:rPr>
          <w:rFonts w:eastAsia="Times New Roman" w:cs="Times New Roman"/>
          <w:szCs w:val="24"/>
        </w:rPr>
        <w:t xml:space="preserve">δρας </w:t>
      </w:r>
      <w:r>
        <w:rPr>
          <w:rFonts w:eastAsia="Times New Roman" w:cs="Times New Roman"/>
          <w:szCs w:val="24"/>
        </w:rPr>
        <w:t>τους.</w:t>
      </w:r>
      <w:r w:rsidRPr="00810A18">
        <w:rPr>
          <w:rFonts w:eastAsia="Times New Roman" w:cs="Times New Roman"/>
          <w:szCs w:val="24"/>
        </w:rPr>
        <w:t xml:space="preserve"> Μάλιστα</w:t>
      </w:r>
      <w:r>
        <w:rPr>
          <w:rFonts w:eastAsia="Times New Roman" w:cs="Times New Roman"/>
          <w:szCs w:val="24"/>
        </w:rPr>
        <w:t>,</w:t>
      </w:r>
      <w:r w:rsidRPr="00810A18">
        <w:rPr>
          <w:rFonts w:eastAsia="Times New Roman" w:cs="Times New Roman"/>
          <w:szCs w:val="24"/>
        </w:rPr>
        <w:t xml:space="preserve"> φαντάζομαι ότι θα τρέξετε</w:t>
      </w:r>
      <w:r>
        <w:rPr>
          <w:rFonts w:eastAsia="Times New Roman" w:cs="Times New Roman"/>
          <w:szCs w:val="24"/>
        </w:rPr>
        <w:t>,</w:t>
      </w:r>
      <w:r w:rsidRPr="00810A18">
        <w:rPr>
          <w:rFonts w:eastAsia="Times New Roman" w:cs="Times New Roman"/>
          <w:szCs w:val="24"/>
        </w:rPr>
        <w:t xml:space="preserve"> κύριοι συνάδελφοι</w:t>
      </w:r>
      <w:r>
        <w:rPr>
          <w:rFonts w:eastAsia="Times New Roman" w:cs="Times New Roman"/>
          <w:szCs w:val="24"/>
        </w:rPr>
        <w:t>, για να εκλεγεί η κ</w:t>
      </w:r>
      <w:r>
        <w:rPr>
          <w:rFonts w:eastAsia="Times New Roman" w:cs="Times New Roman"/>
          <w:szCs w:val="24"/>
        </w:rPr>
        <w:t>.</w:t>
      </w:r>
      <w:r>
        <w:rPr>
          <w:rFonts w:eastAsia="Times New Roman" w:cs="Times New Roman"/>
          <w:szCs w:val="24"/>
        </w:rPr>
        <w:t xml:space="preserve"> Κουντουρά</w:t>
      </w:r>
      <w:r w:rsidRPr="00810A18">
        <w:rPr>
          <w:rFonts w:eastAsia="Times New Roman" w:cs="Times New Roman"/>
          <w:szCs w:val="24"/>
        </w:rPr>
        <w:t xml:space="preserve"> </w:t>
      </w:r>
      <w:r>
        <w:rPr>
          <w:rFonts w:eastAsia="Times New Roman" w:cs="Times New Roman"/>
          <w:szCs w:val="24"/>
        </w:rPr>
        <w:t>στις περιφέρειές σας, ώσ</w:t>
      </w:r>
      <w:r>
        <w:rPr>
          <w:rFonts w:eastAsia="Times New Roman" w:cs="Times New Roman"/>
          <w:szCs w:val="24"/>
        </w:rPr>
        <w:t>τε εκείνη να πάρει μία έ</w:t>
      </w:r>
      <w:r w:rsidRPr="00810A18">
        <w:rPr>
          <w:rFonts w:eastAsia="Times New Roman" w:cs="Times New Roman"/>
          <w:szCs w:val="24"/>
        </w:rPr>
        <w:t>δρα στην Ευρωβουλή</w:t>
      </w:r>
      <w:r>
        <w:rPr>
          <w:rFonts w:eastAsia="Times New Roman" w:cs="Times New Roman"/>
          <w:szCs w:val="24"/>
        </w:rPr>
        <w:t>,</w:t>
      </w:r>
      <w:r w:rsidRPr="00810A18">
        <w:rPr>
          <w:rFonts w:eastAsia="Times New Roman" w:cs="Times New Roman"/>
          <w:szCs w:val="24"/>
        </w:rPr>
        <w:t xml:space="preserve"> </w:t>
      </w:r>
      <w:r>
        <w:rPr>
          <w:rFonts w:eastAsia="Times New Roman" w:cs="Times New Roman"/>
          <w:szCs w:val="24"/>
        </w:rPr>
        <w:t>εσείς,</w:t>
      </w:r>
      <w:r w:rsidRPr="00810A18">
        <w:rPr>
          <w:rFonts w:eastAsia="Times New Roman" w:cs="Times New Roman"/>
          <w:szCs w:val="24"/>
        </w:rPr>
        <w:t xml:space="preserve"> </w:t>
      </w:r>
      <w:r>
        <w:rPr>
          <w:rFonts w:eastAsia="Times New Roman" w:cs="Times New Roman"/>
          <w:szCs w:val="24"/>
        </w:rPr>
        <w:t>όμως,</w:t>
      </w:r>
      <w:r w:rsidRPr="00810A18">
        <w:rPr>
          <w:rFonts w:eastAsia="Times New Roman" w:cs="Times New Roman"/>
          <w:szCs w:val="24"/>
        </w:rPr>
        <w:t xml:space="preserve"> να είσαστε στο σπίτι </w:t>
      </w:r>
      <w:r>
        <w:rPr>
          <w:rFonts w:eastAsia="Times New Roman" w:cs="Times New Roman"/>
          <w:szCs w:val="24"/>
        </w:rPr>
        <w:t>σας.</w:t>
      </w:r>
      <w:r w:rsidRPr="00810A18">
        <w:rPr>
          <w:rFonts w:eastAsia="Times New Roman" w:cs="Times New Roman"/>
          <w:szCs w:val="24"/>
        </w:rPr>
        <w:t xml:space="preserve"> </w:t>
      </w:r>
    </w:p>
    <w:p w14:paraId="03A73302" w14:textId="77777777" w:rsidR="00E615E6" w:rsidRDefault="00720F21">
      <w:pPr>
        <w:tabs>
          <w:tab w:val="left" w:pos="6168"/>
        </w:tabs>
        <w:spacing w:after="0" w:line="600" w:lineRule="auto"/>
        <w:ind w:firstLine="720"/>
        <w:jc w:val="both"/>
        <w:rPr>
          <w:rFonts w:eastAsia="Times New Roman" w:cs="Times New Roman"/>
          <w:szCs w:val="24"/>
        </w:rPr>
      </w:pPr>
      <w:r w:rsidRPr="00810A18">
        <w:rPr>
          <w:rFonts w:eastAsia="Times New Roman" w:cs="Times New Roman"/>
          <w:szCs w:val="24"/>
        </w:rPr>
        <w:t>Από ό</w:t>
      </w:r>
      <w:r>
        <w:rPr>
          <w:rFonts w:eastAsia="Times New Roman" w:cs="Times New Roman"/>
          <w:szCs w:val="24"/>
        </w:rPr>
        <w:t>,</w:t>
      </w:r>
      <w:r w:rsidRPr="00810A18">
        <w:rPr>
          <w:rFonts w:eastAsia="Times New Roman" w:cs="Times New Roman"/>
          <w:szCs w:val="24"/>
        </w:rPr>
        <w:t>τι καταλαβαίνω</w:t>
      </w:r>
      <w:r>
        <w:rPr>
          <w:rFonts w:eastAsia="Times New Roman" w:cs="Times New Roman"/>
          <w:szCs w:val="24"/>
        </w:rPr>
        <w:t>,</w:t>
      </w:r>
      <w:r w:rsidRPr="00810A18">
        <w:rPr>
          <w:rFonts w:eastAsia="Times New Roman" w:cs="Times New Roman"/>
          <w:szCs w:val="24"/>
        </w:rPr>
        <w:t xml:space="preserve"> </w:t>
      </w:r>
      <w:r>
        <w:rPr>
          <w:rFonts w:eastAsia="Times New Roman" w:cs="Times New Roman"/>
          <w:szCs w:val="24"/>
        </w:rPr>
        <w:t xml:space="preserve">τα κάνετε </w:t>
      </w:r>
      <w:r w:rsidRPr="00810A18">
        <w:rPr>
          <w:rFonts w:eastAsia="Times New Roman" w:cs="Times New Roman"/>
          <w:szCs w:val="24"/>
        </w:rPr>
        <w:t>όλα για τους ξενιστές</w:t>
      </w:r>
      <w:r>
        <w:rPr>
          <w:rFonts w:eastAsia="Times New Roman" w:cs="Times New Roman"/>
          <w:szCs w:val="24"/>
        </w:rPr>
        <w:t>. Και τι είναι οι ξενιστές; Τ</w:t>
      </w:r>
      <w:r w:rsidRPr="00810A18">
        <w:rPr>
          <w:rFonts w:eastAsia="Times New Roman" w:cs="Times New Roman"/>
          <w:szCs w:val="24"/>
        </w:rPr>
        <w:t>ο ξέρετε</w:t>
      </w:r>
      <w:r>
        <w:rPr>
          <w:rFonts w:eastAsia="Times New Roman" w:cs="Times New Roman"/>
          <w:szCs w:val="24"/>
        </w:rPr>
        <w:t>.</w:t>
      </w:r>
      <w:r w:rsidRPr="00810A18">
        <w:rPr>
          <w:rFonts w:eastAsia="Times New Roman" w:cs="Times New Roman"/>
          <w:szCs w:val="24"/>
        </w:rPr>
        <w:t xml:space="preserve"> </w:t>
      </w:r>
      <w:r>
        <w:rPr>
          <w:rFonts w:eastAsia="Times New Roman" w:cs="Times New Roman"/>
          <w:szCs w:val="24"/>
        </w:rPr>
        <w:t xml:space="preserve">Είναι </w:t>
      </w:r>
      <w:r w:rsidRPr="00810A18">
        <w:rPr>
          <w:rFonts w:eastAsia="Times New Roman" w:cs="Times New Roman"/>
          <w:szCs w:val="24"/>
        </w:rPr>
        <w:t>αυτοί που δέχτηκαν στο σ</w:t>
      </w:r>
      <w:r>
        <w:rPr>
          <w:rFonts w:eastAsia="Times New Roman" w:cs="Times New Roman"/>
          <w:szCs w:val="24"/>
        </w:rPr>
        <w:t xml:space="preserve">ώμα τους το μόσχευμα του </w:t>
      </w:r>
      <w:proofErr w:type="spellStart"/>
      <w:r>
        <w:rPr>
          <w:rFonts w:eastAsia="Times New Roman" w:cs="Times New Roman"/>
          <w:szCs w:val="24"/>
        </w:rPr>
        <w:t>ΣΥΡΙΖΑϊσμού</w:t>
      </w:r>
      <w:proofErr w:type="spellEnd"/>
      <w:r>
        <w:rPr>
          <w:rFonts w:eastAsia="Times New Roman" w:cs="Times New Roman"/>
          <w:szCs w:val="24"/>
        </w:rPr>
        <w:t xml:space="preserve"> </w:t>
      </w:r>
      <w:r w:rsidRPr="00810A18">
        <w:rPr>
          <w:rFonts w:eastAsia="Times New Roman" w:cs="Times New Roman"/>
          <w:szCs w:val="24"/>
        </w:rPr>
        <w:t>και τα παίρνο</w:t>
      </w:r>
      <w:r w:rsidRPr="00810A18">
        <w:rPr>
          <w:rFonts w:eastAsia="Times New Roman" w:cs="Times New Roman"/>
          <w:szCs w:val="24"/>
        </w:rPr>
        <w:t xml:space="preserve">υν </w:t>
      </w:r>
      <w:r>
        <w:rPr>
          <w:rFonts w:eastAsia="Times New Roman" w:cs="Times New Roman"/>
          <w:szCs w:val="24"/>
        </w:rPr>
        <w:t xml:space="preserve">όλα. </w:t>
      </w:r>
    </w:p>
    <w:p w14:paraId="03A73303" w14:textId="77777777" w:rsidR="00E615E6" w:rsidRDefault="00720F21">
      <w:pPr>
        <w:tabs>
          <w:tab w:val="left" w:pos="6168"/>
        </w:tabs>
        <w:spacing w:after="0" w:line="600" w:lineRule="auto"/>
        <w:ind w:firstLine="720"/>
        <w:jc w:val="both"/>
        <w:rPr>
          <w:rFonts w:eastAsia="Times New Roman" w:cs="Times New Roman"/>
          <w:szCs w:val="24"/>
        </w:rPr>
      </w:pPr>
      <w:r>
        <w:rPr>
          <w:rFonts w:eastAsia="Times New Roman" w:cs="Times New Roman"/>
          <w:b/>
          <w:szCs w:val="24"/>
        </w:rPr>
        <w:t xml:space="preserve">ΝΙΚΟΛΑΟΣ ΠΑΠΑΔΟΠΟΥΛΟΣ: </w:t>
      </w:r>
      <w:r>
        <w:rPr>
          <w:rFonts w:eastAsia="Times New Roman" w:cs="Times New Roman"/>
          <w:szCs w:val="24"/>
        </w:rPr>
        <w:t>...(</w:t>
      </w:r>
      <w:r>
        <w:rPr>
          <w:rFonts w:eastAsia="Times New Roman" w:cs="Times New Roman"/>
          <w:szCs w:val="24"/>
        </w:rPr>
        <w:t xml:space="preserve">δεν </w:t>
      </w:r>
      <w:r>
        <w:rPr>
          <w:rFonts w:eastAsia="Times New Roman" w:cs="Times New Roman"/>
          <w:szCs w:val="24"/>
        </w:rPr>
        <w:t>ακούστηκε)</w:t>
      </w:r>
    </w:p>
    <w:p w14:paraId="03A73304" w14:textId="77777777" w:rsidR="00E615E6" w:rsidRDefault="00720F21">
      <w:pPr>
        <w:tabs>
          <w:tab w:val="left" w:pos="6168"/>
        </w:tabs>
        <w:spacing w:after="0" w:line="600" w:lineRule="auto"/>
        <w:ind w:firstLine="720"/>
        <w:jc w:val="both"/>
        <w:rPr>
          <w:rFonts w:eastAsia="Times New Roman" w:cs="Times New Roman"/>
          <w:szCs w:val="24"/>
        </w:rPr>
      </w:pPr>
      <w:r w:rsidRPr="009236DF">
        <w:rPr>
          <w:rFonts w:eastAsia="Times New Roman" w:cs="Times New Roman"/>
          <w:b/>
          <w:szCs w:val="24"/>
        </w:rPr>
        <w:t>ΠΡΟΕΔΡΕΥΩΝ</w:t>
      </w:r>
      <w:r w:rsidRPr="000637CE">
        <w:rPr>
          <w:rFonts w:eastAsia="Times New Roman" w:cs="Times New Roman"/>
          <w:b/>
          <w:szCs w:val="24"/>
        </w:rPr>
        <w:t xml:space="preserve"> (</w:t>
      </w:r>
      <w:r>
        <w:rPr>
          <w:rFonts w:eastAsia="Times New Roman" w:cs="Times New Roman"/>
          <w:b/>
          <w:szCs w:val="24"/>
        </w:rPr>
        <w:t xml:space="preserve">Γεώργιος </w:t>
      </w:r>
      <w:proofErr w:type="spellStart"/>
      <w:r>
        <w:rPr>
          <w:rFonts w:eastAsia="Times New Roman" w:cs="Times New Roman"/>
          <w:b/>
          <w:szCs w:val="24"/>
        </w:rPr>
        <w:t>Λαμπρούλης</w:t>
      </w:r>
      <w:proofErr w:type="spellEnd"/>
      <w:r w:rsidRPr="000637CE">
        <w:rPr>
          <w:rFonts w:eastAsia="Times New Roman" w:cs="Times New Roman"/>
          <w:b/>
          <w:szCs w:val="24"/>
        </w:rPr>
        <w:t>):</w:t>
      </w:r>
      <w:r w:rsidRPr="000637CE">
        <w:rPr>
          <w:rFonts w:eastAsia="Times New Roman" w:cs="Times New Roman"/>
          <w:szCs w:val="24"/>
        </w:rPr>
        <w:t xml:space="preserve"> </w:t>
      </w:r>
      <w:r>
        <w:rPr>
          <w:rFonts w:eastAsia="Times New Roman" w:cs="Times New Roman"/>
          <w:szCs w:val="24"/>
        </w:rPr>
        <w:t xml:space="preserve">Σας παρακαλώ, κύριε Παπαδόπουλε, μη διακόπτετε. </w:t>
      </w:r>
    </w:p>
    <w:p w14:paraId="03A73305" w14:textId="77777777" w:rsidR="00E615E6" w:rsidRDefault="00720F21">
      <w:pPr>
        <w:tabs>
          <w:tab w:val="left" w:pos="6168"/>
        </w:tabs>
        <w:spacing w:after="0" w:line="600" w:lineRule="auto"/>
        <w:ind w:firstLine="720"/>
        <w:jc w:val="both"/>
        <w:rPr>
          <w:rFonts w:eastAsia="Times New Roman" w:cs="Times New Roman"/>
          <w:szCs w:val="24"/>
        </w:rPr>
      </w:pPr>
      <w:r>
        <w:rPr>
          <w:rFonts w:eastAsia="Times New Roman" w:cs="Times New Roman"/>
          <w:b/>
          <w:szCs w:val="24"/>
        </w:rPr>
        <w:t xml:space="preserve">ΣΟΦΙΑ ΒΟΥΛΤΕΨΗ: </w:t>
      </w:r>
      <w:r>
        <w:rPr>
          <w:rFonts w:eastAsia="Times New Roman" w:cs="Times New Roman"/>
          <w:szCs w:val="24"/>
        </w:rPr>
        <w:t xml:space="preserve">Τρέξε εσύ για την Κουντουρά να βγει Ευρωβουλευτής και κάθισε σπίτι σου μετά. </w:t>
      </w:r>
    </w:p>
    <w:p w14:paraId="03A73306" w14:textId="77777777" w:rsidR="00E615E6" w:rsidRDefault="00720F21">
      <w:pPr>
        <w:tabs>
          <w:tab w:val="left" w:pos="6168"/>
        </w:tabs>
        <w:spacing w:after="0" w:line="600" w:lineRule="auto"/>
        <w:ind w:firstLine="720"/>
        <w:jc w:val="center"/>
        <w:rPr>
          <w:rFonts w:eastAsia="Times New Roman" w:cs="Times New Roman"/>
          <w:szCs w:val="24"/>
        </w:rPr>
      </w:pPr>
      <w:r>
        <w:rPr>
          <w:rFonts w:eastAsia="Times New Roman" w:cs="Times New Roman"/>
          <w:szCs w:val="24"/>
        </w:rPr>
        <w:lastRenderedPageBreak/>
        <w:t>(Θόρυβος από την πτέρυγα του</w:t>
      </w:r>
      <w:r>
        <w:rPr>
          <w:rFonts w:eastAsia="Times New Roman" w:cs="Times New Roman"/>
          <w:szCs w:val="24"/>
        </w:rPr>
        <w:t xml:space="preserve"> ΣΥΡΙΖΑ)</w:t>
      </w:r>
    </w:p>
    <w:p w14:paraId="03A73307" w14:textId="77777777" w:rsidR="00E615E6" w:rsidRDefault="00720F21">
      <w:pPr>
        <w:tabs>
          <w:tab w:val="left" w:pos="6168"/>
        </w:tabs>
        <w:spacing w:after="0" w:line="600" w:lineRule="auto"/>
        <w:ind w:firstLine="720"/>
        <w:jc w:val="both"/>
        <w:rPr>
          <w:rFonts w:eastAsia="Times New Roman" w:cs="Times New Roman"/>
          <w:szCs w:val="24"/>
        </w:rPr>
      </w:pPr>
      <w:r w:rsidRPr="009236DF">
        <w:rPr>
          <w:rFonts w:eastAsia="Times New Roman" w:cs="Times New Roman"/>
          <w:b/>
          <w:szCs w:val="24"/>
        </w:rPr>
        <w:t>ΠΡΟΕΔΡΕΥΩΝ</w:t>
      </w:r>
      <w:r w:rsidRPr="000637CE">
        <w:rPr>
          <w:rFonts w:eastAsia="Times New Roman" w:cs="Times New Roman"/>
          <w:b/>
          <w:szCs w:val="24"/>
        </w:rPr>
        <w:t xml:space="preserve"> (</w:t>
      </w:r>
      <w:r>
        <w:rPr>
          <w:rFonts w:eastAsia="Times New Roman" w:cs="Times New Roman"/>
          <w:b/>
          <w:szCs w:val="24"/>
        </w:rPr>
        <w:t xml:space="preserve">Γεώργιος </w:t>
      </w:r>
      <w:proofErr w:type="spellStart"/>
      <w:r>
        <w:rPr>
          <w:rFonts w:eastAsia="Times New Roman" w:cs="Times New Roman"/>
          <w:b/>
          <w:szCs w:val="24"/>
        </w:rPr>
        <w:t>Λαμπρούλης</w:t>
      </w:r>
      <w:proofErr w:type="spellEnd"/>
      <w:r w:rsidRPr="000637CE">
        <w:rPr>
          <w:rFonts w:eastAsia="Times New Roman" w:cs="Times New Roman"/>
          <w:b/>
          <w:szCs w:val="24"/>
        </w:rPr>
        <w:t>):</w:t>
      </w:r>
      <w:r w:rsidRPr="000637CE">
        <w:rPr>
          <w:rFonts w:eastAsia="Times New Roman" w:cs="Times New Roman"/>
          <w:szCs w:val="24"/>
        </w:rPr>
        <w:t xml:space="preserve"> </w:t>
      </w:r>
      <w:r>
        <w:rPr>
          <w:rFonts w:eastAsia="Times New Roman" w:cs="Times New Roman"/>
          <w:szCs w:val="24"/>
        </w:rPr>
        <w:t xml:space="preserve">Σας παρακαλώ, κύριοι συνάδελφοι. </w:t>
      </w:r>
    </w:p>
    <w:p w14:paraId="03A73308" w14:textId="77777777" w:rsidR="00E615E6" w:rsidRDefault="00720F21">
      <w:pPr>
        <w:tabs>
          <w:tab w:val="left" w:pos="6168"/>
        </w:tabs>
        <w:spacing w:after="0" w:line="600" w:lineRule="auto"/>
        <w:ind w:firstLine="720"/>
        <w:jc w:val="both"/>
        <w:rPr>
          <w:rFonts w:eastAsia="Times New Roman" w:cs="Times New Roman"/>
          <w:szCs w:val="24"/>
        </w:rPr>
      </w:pPr>
      <w:r>
        <w:rPr>
          <w:rFonts w:eastAsia="Times New Roman" w:cs="Times New Roman"/>
          <w:b/>
          <w:szCs w:val="24"/>
        </w:rPr>
        <w:t xml:space="preserve">ΣΟΦΙΑ ΒΟΥΛΤΕΨΗ: </w:t>
      </w:r>
      <w:r>
        <w:rPr>
          <w:rFonts w:eastAsia="Times New Roman" w:cs="Times New Roman"/>
          <w:szCs w:val="24"/>
        </w:rPr>
        <w:t xml:space="preserve">Εξάλλου, </w:t>
      </w:r>
      <w:r w:rsidRPr="00810A18">
        <w:rPr>
          <w:rFonts w:eastAsia="Times New Roman" w:cs="Times New Roman"/>
          <w:szCs w:val="24"/>
        </w:rPr>
        <w:t xml:space="preserve">το όνειρό σας </w:t>
      </w:r>
      <w:r>
        <w:rPr>
          <w:rFonts w:eastAsia="Times New Roman" w:cs="Times New Roman"/>
          <w:szCs w:val="24"/>
        </w:rPr>
        <w:t xml:space="preserve">ήταν να κάνετε </w:t>
      </w:r>
      <w:proofErr w:type="spellStart"/>
      <w:r>
        <w:rPr>
          <w:rFonts w:eastAsia="Times New Roman" w:cs="Times New Roman"/>
          <w:szCs w:val="24"/>
        </w:rPr>
        <w:t>πρωτοξάδελφο</w:t>
      </w:r>
      <w:proofErr w:type="spellEnd"/>
      <w:r>
        <w:rPr>
          <w:rFonts w:eastAsia="Times New Roman" w:cs="Times New Roman"/>
          <w:szCs w:val="24"/>
        </w:rPr>
        <w:t xml:space="preserve"> του Μεγαλέξανδρου τον </w:t>
      </w:r>
      <w:proofErr w:type="spellStart"/>
      <w:r>
        <w:rPr>
          <w:rFonts w:eastAsia="Times New Roman" w:cs="Times New Roman"/>
          <w:szCs w:val="24"/>
        </w:rPr>
        <w:t>Ζάεφ</w:t>
      </w:r>
      <w:proofErr w:type="spellEnd"/>
      <w:r>
        <w:rPr>
          <w:rFonts w:eastAsia="Times New Roman" w:cs="Times New Roman"/>
          <w:szCs w:val="24"/>
        </w:rPr>
        <w:t xml:space="preserve">. Εντάξει, το ικανοποιήσατε αυτό </w:t>
      </w:r>
      <w:r w:rsidRPr="00810A18">
        <w:rPr>
          <w:rFonts w:eastAsia="Times New Roman" w:cs="Times New Roman"/>
          <w:szCs w:val="24"/>
        </w:rPr>
        <w:t xml:space="preserve">το όνειρό </w:t>
      </w:r>
      <w:r>
        <w:rPr>
          <w:rFonts w:eastAsia="Times New Roman" w:cs="Times New Roman"/>
          <w:szCs w:val="24"/>
        </w:rPr>
        <w:t>σας.</w:t>
      </w:r>
      <w:r w:rsidRPr="00810A18">
        <w:rPr>
          <w:rFonts w:eastAsia="Times New Roman" w:cs="Times New Roman"/>
          <w:szCs w:val="24"/>
        </w:rPr>
        <w:t xml:space="preserve"> </w:t>
      </w:r>
      <w:r>
        <w:rPr>
          <w:rFonts w:eastAsia="Times New Roman" w:cs="Times New Roman"/>
          <w:szCs w:val="24"/>
        </w:rPr>
        <w:t xml:space="preserve">Μπορείτε να πάτε </w:t>
      </w:r>
      <w:r w:rsidRPr="00810A18">
        <w:rPr>
          <w:rFonts w:eastAsia="Times New Roman" w:cs="Times New Roman"/>
          <w:szCs w:val="24"/>
        </w:rPr>
        <w:t xml:space="preserve">ευτυχισμένοι </w:t>
      </w:r>
      <w:r>
        <w:rPr>
          <w:rFonts w:eastAsia="Times New Roman" w:cs="Times New Roman"/>
          <w:szCs w:val="24"/>
        </w:rPr>
        <w:t>σπίτι σα</w:t>
      </w:r>
      <w:r>
        <w:rPr>
          <w:rFonts w:eastAsia="Times New Roman" w:cs="Times New Roman"/>
          <w:szCs w:val="24"/>
        </w:rPr>
        <w:t>ς. Η κ</w:t>
      </w:r>
      <w:r>
        <w:rPr>
          <w:rFonts w:eastAsia="Times New Roman" w:cs="Times New Roman"/>
          <w:szCs w:val="24"/>
        </w:rPr>
        <w:t>.</w:t>
      </w:r>
      <w:r>
        <w:rPr>
          <w:rFonts w:eastAsia="Times New Roman" w:cs="Times New Roman"/>
          <w:szCs w:val="24"/>
        </w:rPr>
        <w:t xml:space="preserve"> Κουντουρά, όμως, που είχε άλλη γνώμη, πρέπει να ανταμειφθεί. Αυτό λέω. </w:t>
      </w:r>
    </w:p>
    <w:p w14:paraId="03A73309" w14:textId="77777777" w:rsidR="00E615E6" w:rsidRDefault="00720F21">
      <w:pPr>
        <w:tabs>
          <w:tab w:val="left" w:pos="6168"/>
        </w:tabs>
        <w:spacing w:after="0" w:line="600" w:lineRule="auto"/>
        <w:ind w:firstLine="720"/>
        <w:jc w:val="both"/>
        <w:rPr>
          <w:rFonts w:eastAsia="Times New Roman" w:cs="Times New Roman"/>
          <w:szCs w:val="24"/>
        </w:rPr>
      </w:pPr>
      <w:r>
        <w:rPr>
          <w:rFonts w:eastAsia="Times New Roman" w:cs="Times New Roman"/>
          <w:szCs w:val="24"/>
        </w:rPr>
        <w:t xml:space="preserve">Τα δίνετε όλα, λοιπόν, στους </w:t>
      </w:r>
      <w:r w:rsidRPr="00810A18">
        <w:rPr>
          <w:rFonts w:eastAsia="Times New Roman" w:cs="Times New Roman"/>
          <w:szCs w:val="24"/>
        </w:rPr>
        <w:t>ξενιστές</w:t>
      </w:r>
      <w:r>
        <w:rPr>
          <w:rFonts w:eastAsia="Times New Roman" w:cs="Times New Roman"/>
          <w:szCs w:val="24"/>
        </w:rPr>
        <w:t>.</w:t>
      </w:r>
      <w:r w:rsidRPr="00810A18">
        <w:rPr>
          <w:rFonts w:eastAsia="Times New Roman" w:cs="Times New Roman"/>
          <w:szCs w:val="24"/>
        </w:rPr>
        <w:t xml:space="preserve"> </w:t>
      </w:r>
      <w:r>
        <w:rPr>
          <w:rFonts w:eastAsia="Times New Roman" w:cs="Times New Roman"/>
          <w:szCs w:val="24"/>
        </w:rPr>
        <w:t xml:space="preserve">Ξέρετε τι είναι οι ξενιστές. Είναι οι </w:t>
      </w:r>
      <w:r w:rsidRPr="00810A18">
        <w:rPr>
          <w:rFonts w:eastAsia="Times New Roman" w:cs="Times New Roman"/>
          <w:szCs w:val="24"/>
        </w:rPr>
        <w:t xml:space="preserve">οργανισμοί </w:t>
      </w:r>
      <w:r>
        <w:rPr>
          <w:rFonts w:eastAsia="Times New Roman" w:cs="Times New Roman"/>
          <w:szCs w:val="24"/>
        </w:rPr>
        <w:t>οι ζωικοί ή οι φυτικοί</w:t>
      </w:r>
      <w:r w:rsidRPr="00810A18">
        <w:rPr>
          <w:rFonts w:eastAsia="Times New Roman" w:cs="Times New Roman"/>
          <w:szCs w:val="24"/>
        </w:rPr>
        <w:t xml:space="preserve"> </w:t>
      </w:r>
      <w:r>
        <w:rPr>
          <w:rFonts w:eastAsia="Times New Roman" w:cs="Times New Roman"/>
          <w:szCs w:val="24"/>
        </w:rPr>
        <w:t>-</w:t>
      </w:r>
      <w:r w:rsidRPr="00810A18">
        <w:rPr>
          <w:rFonts w:eastAsia="Times New Roman" w:cs="Times New Roman"/>
          <w:szCs w:val="24"/>
        </w:rPr>
        <w:t>ας διαλέξουν εκείνοι που ανήκουν</w:t>
      </w:r>
      <w:r>
        <w:rPr>
          <w:rFonts w:eastAsia="Times New Roman" w:cs="Times New Roman"/>
          <w:szCs w:val="24"/>
        </w:rPr>
        <w:t>-</w:t>
      </w:r>
      <w:r w:rsidRPr="00810A18">
        <w:rPr>
          <w:rFonts w:eastAsia="Times New Roman" w:cs="Times New Roman"/>
          <w:szCs w:val="24"/>
        </w:rPr>
        <w:t xml:space="preserve"> στο εσωτερικό του οποίου ζει έ</w:t>
      </w:r>
      <w:r w:rsidRPr="00810A18">
        <w:rPr>
          <w:rFonts w:eastAsia="Times New Roman" w:cs="Times New Roman"/>
          <w:szCs w:val="24"/>
        </w:rPr>
        <w:t>νας άλλος διαφορετικού είδους οργανισμός</w:t>
      </w:r>
      <w:r>
        <w:rPr>
          <w:rFonts w:eastAsia="Times New Roman" w:cs="Times New Roman"/>
          <w:szCs w:val="24"/>
        </w:rPr>
        <w:t>, ο οποίος τρέφεται α</w:t>
      </w:r>
      <w:r w:rsidRPr="00810A18">
        <w:rPr>
          <w:rFonts w:eastAsia="Times New Roman" w:cs="Times New Roman"/>
          <w:szCs w:val="24"/>
        </w:rPr>
        <w:t>πό αυτόν</w:t>
      </w:r>
      <w:r>
        <w:rPr>
          <w:rFonts w:eastAsia="Times New Roman" w:cs="Times New Roman"/>
          <w:szCs w:val="24"/>
        </w:rPr>
        <w:t>.</w:t>
      </w:r>
      <w:r w:rsidRPr="00810A18">
        <w:rPr>
          <w:rFonts w:eastAsia="Times New Roman" w:cs="Times New Roman"/>
          <w:szCs w:val="24"/>
        </w:rPr>
        <w:t xml:space="preserve"> Η επιτομή του ξενιστή βρίσκεται σε αυτούς τους πρόθυμους</w:t>
      </w:r>
      <w:r>
        <w:rPr>
          <w:rFonts w:eastAsia="Times New Roman" w:cs="Times New Roman"/>
          <w:szCs w:val="24"/>
        </w:rPr>
        <w:t>,</w:t>
      </w:r>
      <w:r w:rsidRPr="00810A18">
        <w:rPr>
          <w:rFonts w:eastAsia="Times New Roman" w:cs="Times New Roman"/>
          <w:szCs w:val="24"/>
        </w:rPr>
        <w:t xml:space="preserve"> οι οποίοι ήρθαν να σας στηρίξουν για τη Συμφωνία των Πρεσπών</w:t>
      </w:r>
      <w:r>
        <w:rPr>
          <w:rFonts w:eastAsia="Times New Roman" w:cs="Times New Roman"/>
          <w:szCs w:val="24"/>
        </w:rPr>
        <w:t>.</w:t>
      </w:r>
      <w:r w:rsidRPr="00810A18">
        <w:rPr>
          <w:rFonts w:eastAsia="Times New Roman" w:cs="Times New Roman"/>
          <w:szCs w:val="24"/>
        </w:rPr>
        <w:t xml:space="preserve"> Άλλο </w:t>
      </w:r>
      <w:r>
        <w:rPr>
          <w:rFonts w:eastAsia="Times New Roman" w:cs="Times New Roman"/>
          <w:szCs w:val="24"/>
        </w:rPr>
        <w:t xml:space="preserve">τώρα, βέβαια, που συχνά αυτοί οι διαφορετικοί </w:t>
      </w:r>
      <w:r w:rsidRPr="00810A18">
        <w:rPr>
          <w:rFonts w:eastAsia="Times New Roman" w:cs="Times New Roman"/>
          <w:szCs w:val="24"/>
        </w:rPr>
        <w:t>οργανισμοί προ</w:t>
      </w:r>
      <w:r w:rsidRPr="00810A18">
        <w:rPr>
          <w:rFonts w:eastAsia="Times New Roman" w:cs="Times New Roman"/>
          <w:szCs w:val="24"/>
        </w:rPr>
        <w:t xml:space="preserve">καλούν βλάβες και για αυτό αποκαλούνται </w:t>
      </w:r>
      <w:r>
        <w:rPr>
          <w:rFonts w:eastAsia="Times New Roman" w:cs="Times New Roman"/>
          <w:szCs w:val="24"/>
        </w:rPr>
        <w:t>«</w:t>
      </w:r>
      <w:r w:rsidRPr="00810A18">
        <w:rPr>
          <w:rFonts w:eastAsia="Times New Roman" w:cs="Times New Roman"/>
          <w:szCs w:val="24"/>
        </w:rPr>
        <w:t>παράσιτα</w:t>
      </w:r>
      <w:r>
        <w:rPr>
          <w:rFonts w:eastAsia="Times New Roman" w:cs="Times New Roman"/>
          <w:szCs w:val="24"/>
        </w:rPr>
        <w:t>».</w:t>
      </w:r>
    </w:p>
    <w:p w14:paraId="03A7330A" w14:textId="77777777" w:rsidR="00E615E6" w:rsidRDefault="00720F21">
      <w:pPr>
        <w:spacing w:after="0" w:line="600" w:lineRule="auto"/>
        <w:ind w:firstLine="720"/>
        <w:jc w:val="both"/>
        <w:rPr>
          <w:rFonts w:eastAsia="Times New Roman" w:cs="Times New Roman"/>
          <w:szCs w:val="24"/>
        </w:rPr>
      </w:pPr>
      <w:r w:rsidRPr="00810A18">
        <w:rPr>
          <w:rFonts w:eastAsia="Times New Roman" w:cs="Times New Roman"/>
          <w:szCs w:val="24"/>
        </w:rPr>
        <w:t xml:space="preserve"> </w:t>
      </w:r>
      <w:r>
        <w:rPr>
          <w:rFonts w:eastAsia="Times New Roman" w:cs="Times New Roman"/>
          <w:szCs w:val="24"/>
        </w:rPr>
        <w:t>Κοιτάξτε, έ</w:t>
      </w:r>
      <w:r w:rsidRPr="00810A18">
        <w:rPr>
          <w:rFonts w:eastAsia="Times New Roman" w:cs="Times New Roman"/>
          <w:szCs w:val="24"/>
        </w:rPr>
        <w:t xml:space="preserve">χουμε και βραβεία λόγω </w:t>
      </w:r>
      <w:r>
        <w:rPr>
          <w:rFonts w:eastAsia="Times New Roman" w:cs="Times New Roman"/>
          <w:szCs w:val="24"/>
        </w:rPr>
        <w:t xml:space="preserve">Πρεσπών. Είδα ότι πήραμε και βραβεία τουρισμού. </w:t>
      </w:r>
      <w:r w:rsidRPr="00810A18">
        <w:rPr>
          <w:rFonts w:eastAsia="Times New Roman" w:cs="Times New Roman"/>
          <w:szCs w:val="24"/>
        </w:rPr>
        <w:t xml:space="preserve">Μπορεί κάποιος να μας πει για </w:t>
      </w:r>
      <w:r w:rsidRPr="00810A18">
        <w:rPr>
          <w:rFonts w:eastAsia="Times New Roman" w:cs="Times New Roman"/>
          <w:szCs w:val="24"/>
        </w:rPr>
        <w:lastRenderedPageBreak/>
        <w:t xml:space="preserve">ποιο λόγο </w:t>
      </w:r>
      <w:proofErr w:type="spellStart"/>
      <w:r>
        <w:rPr>
          <w:rFonts w:eastAsia="Times New Roman" w:cs="Times New Roman"/>
          <w:szCs w:val="24"/>
        </w:rPr>
        <w:t>εδόθησαν</w:t>
      </w:r>
      <w:proofErr w:type="spellEnd"/>
      <w:r>
        <w:rPr>
          <w:rFonts w:eastAsia="Times New Roman" w:cs="Times New Roman"/>
          <w:szCs w:val="24"/>
        </w:rPr>
        <w:t xml:space="preserve"> αυτά τα βραβεία τουρισμού; </w:t>
      </w:r>
      <w:r w:rsidRPr="00810A18">
        <w:rPr>
          <w:rFonts w:eastAsia="Times New Roman" w:cs="Times New Roman"/>
          <w:szCs w:val="24"/>
        </w:rPr>
        <w:t>Υπάρχει κάποιος λόγος</w:t>
      </w:r>
      <w:r>
        <w:rPr>
          <w:rFonts w:eastAsia="Times New Roman" w:cs="Times New Roman"/>
          <w:szCs w:val="24"/>
        </w:rPr>
        <w:t>;</w:t>
      </w:r>
      <w:r w:rsidRPr="00810A18">
        <w:rPr>
          <w:rFonts w:eastAsia="Times New Roman" w:cs="Times New Roman"/>
          <w:szCs w:val="24"/>
        </w:rPr>
        <w:t xml:space="preserve"> Με τι στοιχεία </w:t>
      </w:r>
      <w:proofErr w:type="spellStart"/>
      <w:r>
        <w:rPr>
          <w:rFonts w:eastAsia="Times New Roman" w:cs="Times New Roman"/>
          <w:szCs w:val="24"/>
        </w:rPr>
        <w:t>εδόθησαν</w:t>
      </w:r>
      <w:proofErr w:type="spellEnd"/>
      <w:r>
        <w:rPr>
          <w:rFonts w:eastAsia="Times New Roman" w:cs="Times New Roman"/>
          <w:szCs w:val="24"/>
        </w:rPr>
        <w:t xml:space="preserve">; </w:t>
      </w:r>
      <w:r w:rsidRPr="00810A18">
        <w:rPr>
          <w:rFonts w:eastAsia="Times New Roman" w:cs="Times New Roman"/>
          <w:szCs w:val="24"/>
        </w:rPr>
        <w:t>Διότι το 2014</w:t>
      </w:r>
      <w:r>
        <w:rPr>
          <w:rFonts w:eastAsia="Times New Roman" w:cs="Times New Roman"/>
          <w:szCs w:val="24"/>
        </w:rPr>
        <w:t>,</w:t>
      </w:r>
      <w:r w:rsidRPr="00810A18">
        <w:rPr>
          <w:rFonts w:eastAsia="Times New Roman" w:cs="Times New Roman"/>
          <w:szCs w:val="24"/>
        </w:rPr>
        <w:t xml:space="preserve"> </w:t>
      </w:r>
      <w:r>
        <w:rPr>
          <w:rFonts w:eastAsia="Times New Roman" w:cs="Times New Roman"/>
          <w:szCs w:val="24"/>
        </w:rPr>
        <w:t xml:space="preserve">επί Σαμαρά, με Υπουργό Κεφαλογιάννη, </w:t>
      </w:r>
      <w:r w:rsidRPr="00810A18">
        <w:rPr>
          <w:rFonts w:eastAsia="Times New Roman" w:cs="Times New Roman"/>
          <w:szCs w:val="24"/>
        </w:rPr>
        <w:t xml:space="preserve">με </w:t>
      </w:r>
      <w:r>
        <w:rPr>
          <w:rFonts w:eastAsia="Times New Roman" w:cs="Times New Roman"/>
          <w:szCs w:val="24"/>
        </w:rPr>
        <w:t>είκοσι τέσσερα</w:t>
      </w:r>
      <w:r w:rsidRPr="00810A18">
        <w:rPr>
          <w:rFonts w:eastAsia="Times New Roman" w:cs="Times New Roman"/>
          <w:szCs w:val="24"/>
        </w:rPr>
        <w:t xml:space="preserve"> εκατομμύρια</w:t>
      </w:r>
      <w:r>
        <w:rPr>
          <w:rFonts w:eastAsia="Times New Roman" w:cs="Times New Roman"/>
          <w:szCs w:val="24"/>
        </w:rPr>
        <w:t xml:space="preserve"> τουρίστες είχαμε έσοδα 16,9 δισεκατομμύρια. </w:t>
      </w:r>
      <w:r w:rsidRPr="00E2648C">
        <w:rPr>
          <w:rFonts w:eastAsia="Times New Roman" w:cs="Times New Roman"/>
          <w:szCs w:val="24"/>
        </w:rPr>
        <w:t xml:space="preserve">Το 2018 με </w:t>
      </w:r>
      <w:r>
        <w:rPr>
          <w:rFonts w:eastAsia="Times New Roman" w:cs="Times New Roman"/>
          <w:szCs w:val="24"/>
        </w:rPr>
        <w:t>τριάντα</w:t>
      </w:r>
      <w:r w:rsidRPr="00E2648C">
        <w:rPr>
          <w:rFonts w:eastAsia="Times New Roman" w:cs="Times New Roman"/>
          <w:szCs w:val="24"/>
        </w:rPr>
        <w:t xml:space="preserve"> εκατο</w:t>
      </w:r>
      <w:r>
        <w:rPr>
          <w:rFonts w:eastAsia="Times New Roman" w:cs="Times New Roman"/>
          <w:szCs w:val="24"/>
        </w:rPr>
        <w:t>μμύρια τουρίστες είχαμε 16,1 δισεκατομμύρια ευρώ</w:t>
      </w:r>
      <w:r w:rsidRPr="00E2648C">
        <w:rPr>
          <w:rFonts w:eastAsia="Times New Roman" w:cs="Times New Roman"/>
          <w:szCs w:val="24"/>
        </w:rPr>
        <w:t xml:space="preserve"> έσοδα</w:t>
      </w:r>
      <w:r>
        <w:rPr>
          <w:rFonts w:eastAsia="Times New Roman" w:cs="Times New Roman"/>
          <w:szCs w:val="24"/>
        </w:rPr>
        <w:t>.</w:t>
      </w:r>
      <w:r w:rsidRPr="00E2648C">
        <w:rPr>
          <w:rFonts w:eastAsia="Times New Roman" w:cs="Times New Roman"/>
          <w:szCs w:val="24"/>
        </w:rPr>
        <w:t xml:space="preserve"> </w:t>
      </w:r>
      <w:r>
        <w:rPr>
          <w:rFonts w:eastAsia="Times New Roman" w:cs="Times New Roman"/>
          <w:szCs w:val="24"/>
        </w:rPr>
        <w:t xml:space="preserve"> </w:t>
      </w:r>
      <w:r w:rsidRPr="00E2648C">
        <w:rPr>
          <w:rFonts w:eastAsia="Times New Roman" w:cs="Times New Roman"/>
          <w:szCs w:val="24"/>
        </w:rPr>
        <w:t xml:space="preserve">Νομίζω </w:t>
      </w:r>
      <w:r>
        <w:rPr>
          <w:rFonts w:eastAsia="Times New Roman" w:cs="Times New Roman"/>
          <w:szCs w:val="24"/>
        </w:rPr>
        <w:t>ότι το 16,1 δισεκατομμύρια</w:t>
      </w:r>
      <w:r w:rsidRPr="00E2648C">
        <w:rPr>
          <w:rFonts w:eastAsia="Times New Roman" w:cs="Times New Roman"/>
          <w:szCs w:val="24"/>
        </w:rPr>
        <w:t xml:space="preserve"> είναι</w:t>
      </w:r>
      <w:r w:rsidRPr="00E2648C">
        <w:rPr>
          <w:rFonts w:eastAsia="Times New Roman" w:cs="Times New Roman"/>
          <w:szCs w:val="24"/>
        </w:rPr>
        <w:t xml:space="preserve"> μικρότερο από 16,9 </w:t>
      </w:r>
      <w:r>
        <w:rPr>
          <w:rFonts w:eastAsia="Times New Roman" w:cs="Times New Roman"/>
          <w:szCs w:val="24"/>
        </w:rPr>
        <w:t xml:space="preserve">δισεκατομμύρια ευρώ. </w:t>
      </w:r>
      <w:r w:rsidRPr="00E2648C">
        <w:rPr>
          <w:rFonts w:eastAsia="Times New Roman" w:cs="Times New Roman"/>
          <w:szCs w:val="24"/>
        </w:rPr>
        <w:t xml:space="preserve">Εκτός αν επειδή </w:t>
      </w:r>
      <w:proofErr w:type="spellStart"/>
      <w:r>
        <w:rPr>
          <w:rFonts w:eastAsia="Times New Roman" w:cs="Times New Roman"/>
          <w:szCs w:val="24"/>
        </w:rPr>
        <w:t>υπερπροβάλλετε</w:t>
      </w:r>
      <w:proofErr w:type="spellEnd"/>
      <w:r w:rsidRPr="00E2648C">
        <w:rPr>
          <w:rFonts w:eastAsia="Times New Roman" w:cs="Times New Roman"/>
          <w:szCs w:val="24"/>
        </w:rPr>
        <w:t xml:space="preserve"> την παρουσία πολλών τουριστών</w:t>
      </w:r>
      <w:r>
        <w:rPr>
          <w:rFonts w:eastAsia="Times New Roman" w:cs="Times New Roman"/>
          <w:szCs w:val="24"/>
        </w:rPr>
        <w:t>,</w:t>
      </w:r>
      <w:r w:rsidRPr="00E2648C">
        <w:rPr>
          <w:rFonts w:eastAsia="Times New Roman" w:cs="Times New Roman"/>
          <w:szCs w:val="24"/>
        </w:rPr>
        <w:t xml:space="preserve"> είναι κέντρο διερχομένων η χώρα </w:t>
      </w:r>
      <w:r>
        <w:rPr>
          <w:rFonts w:eastAsia="Times New Roman" w:cs="Times New Roman"/>
          <w:szCs w:val="24"/>
        </w:rPr>
        <w:t>μας, χωρίς έσοδα.</w:t>
      </w:r>
      <w:r w:rsidRPr="00E2648C">
        <w:rPr>
          <w:rFonts w:eastAsia="Times New Roman" w:cs="Times New Roman"/>
          <w:szCs w:val="24"/>
        </w:rPr>
        <w:t xml:space="preserve"> Αυτό </w:t>
      </w:r>
      <w:r>
        <w:rPr>
          <w:rFonts w:eastAsia="Times New Roman" w:cs="Times New Roman"/>
          <w:szCs w:val="24"/>
        </w:rPr>
        <w:t>ν</w:t>
      </w:r>
      <w:r w:rsidRPr="00E2648C">
        <w:rPr>
          <w:rFonts w:eastAsia="Times New Roman" w:cs="Times New Roman"/>
          <w:szCs w:val="24"/>
        </w:rPr>
        <w:t>αι</w:t>
      </w:r>
      <w:r>
        <w:rPr>
          <w:rFonts w:eastAsia="Times New Roman" w:cs="Times New Roman"/>
          <w:szCs w:val="24"/>
        </w:rPr>
        <w:t>,</w:t>
      </w:r>
      <w:r w:rsidRPr="00E2648C">
        <w:rPr>
          <w:rFonts w:eastAsia="Times New Roman" w:cs="Times New Roman"/>
          <w:szCs w:val="24"/>
        </w:rPr>
        <w:t xml:space="preserve"> μπορεί να το δεχτώ με τη λογική που έχετε</w:t>
      </w:r>
      <w:r>
        <w:rPr>
          <w:rFonts w:eastAsia="Times New Roman" w:cs="Times New Roman"/>
          <w:szCs w:val="24"/>
        </w:rPr>
        <w:t>.</w:t>
      </w:r>
      <w:r w:rsidRPr="00E2648C">
        <w:rPr>
          <w:rFonts w:eastAsia="Times New Roman" w:cs="Times New Roman"/>
          <w:szCs w:val="24"/>
        </w:rPr>
        <w:t xml:space="preserve"> </w:t>
      </w:r>
    </w:p>
    <w:p w14:paraId="03A7330B" w14:textId="77777777" w:rsidR="00E615E6" w:rsidRDefault="00720F21">
      <w:pPr>
        <w:spacing w:after="0" w:line="600" w:lineRule="auto"/>
        <w:ind w:firstLine="720"/>
        <w:jc w:val="both"/>
        <w:rPr>
          <w:rFonts w:eastAsia="Times New Roman" w:cs="Times New Roman"/>
          <w:szCs w:val="24"/>
        </w:rPr>
      </w:pPr>
      <w:r w:rsidRPr="00E2648C">
        <w:rPr>
          <w:rFonts w:eastAsia="Times New Roman" w:cs="Times New Roman"/>
          <w:szCs w:val="24"/>
        </w:rPr>
        <w:t xml:space="preserve">Πάντως </w:t>
      </w:r>
      <w:r>
        <w:rPr>
          <w:rFonts w:eastAsia="Times New Roman" w:cs="Times New Roman"/>
          <w:szCs w:val="24"/>
        </w:rPr>
        <w:t>με</w:t>
      </w:r>
      <w:r w:rsidRPr="00E2648C">
        <w:rPr>
          <w:rFonts w:eastAsia="Times New Roman" w:cs="Times New Roman"/>
          <w:szCs w:val="24"/>
        </w:rPr>
        <w:t xml:space="preserve"> λιγότερους τουρίστες</w:t>
      </w:r>
      <w:r>
        <w:rPr>
          <w:rFonts w:eastAsia="Times New Roman" w:cs="Times New Roman"/>
          <w:szCs w:val="24"/>
        </w:rPr>
        <w:t>,</w:t>
      </w:r>
      <w:r w:rsidRPr="00E2648C">
        <w:rPr>
          <w:rFonts w:eastAsia="Times New Roman" w:cs="Times New Roman"/>
          <w:szCs w:val="24"/>
        </w:rPr>
        <w:t xml:space="preserve"> περισσότερα έσοδα και </w:t>
      </w:r>
      <w:r>
        <w:rPr>
          <w:rFonts w:eastAsia="Times New Roman" w:cs="Times New Roman"/>
          <w:szCs w:val="24"/>
        </w:rPr>
        <w:t>με</w:t>
      </w:r>
      <w:r w:rsidRPr="00E2648C">
        <w:rPr>
          <w:rFonts w:eastAsia="Times New Roman" w:cs="Times New Roman"/>
          <w:szCs w:val="24"/>
        </w:rPr>
        <w:t xml:space="preserve"> περισσότερους τουρίστες</w:t>
      </w:r>
      <w:r>
        <w:rPr>
          <w:rFonts w:eastAsia="Times New Roman" w:cs="Times New Roman"/>
          <w:szCs w:val="24"/>
        </w:rPr>
        <w:t xml:space="preserve">, λιγότερα έσοδα, δεν είναι και βραβείο αυτό για </w:t>
      </w:r>
      <w:r w:rsidRPr="00E2648C">
        <w:rPr>
          <w:rFonts w:eastAsia="Times New Roman" w:cs="Times New Roman"/>
          <w:szCs w:val="24"/>
        </w:rPr>
        <w:t>τον τουρισμό</w:t>
      </w:r>
      <w:r>
        <w:rPr>
          <w:rFonts w:eastAsia="Times New Roman" w:cs="Times New Roman"/>
          <w:szCs w:val="24"/>
        </w:rPr>
        <w:t>.</w:t>
      </w:r>
      <w:r w:rsidRPr="00E2648C">
        <w:rPr>
          <w:rFonts w:eastAsia="Times New Roman" w:cs="Times New Roman"/>
          <w:szCs w:val="24"/>
        </w:rPr>
        <w:t xml:space="preserve"> Απλώς ήταν βραβείο για την παράδοση </w:t>
      </w:r>
      <w:r>
        <w:rPr>
          <w:rFonts w:eastAsia="Times New Roman" w:cs="Times New Roman"/>
          <w:szCs w:val="24"/>
        </w:rPr>
        <w:t xml:space="preserve">της </w:t>
      </w:r>
      <w:r w:rsidRPr="00E2648C">
        <w:rPr>
          <w:rFonts w:eastAsia="Times New Roman" w:cs="Times New Roman"/>
          <w:szCs w:val="24"/>
        </w:rPr>
        <w:t>Μακεδονίας</w:t>
      </w:r>
      <w:r>
        <w:rPr>
          <w:rFonts w:eastAsia="Times New Roman" w:cs="Times New Roman"/>
          <w:szCs w:val="24"/>
        </w:rPr>
        <w:t xml:space="preserve">. Βραβείο </w:t>
      </w:r>
      <w:r w:rsidRPr="00E2648C">
        <w:rPr>
          <w:rFonts w:eastAsia="Times New Roman" w:cs="Times New Roman"/>
          <w:szCs w:val="24"/>
        </w:rPr>
        <w:t>Πρεσπών ήταν</w:t>
      </w:r>
      <w:r>
        <w:rPr>
          <w:rFonts w:eastAsia="Times New Roman" w:cs="Times New Roman"/>
          <w:szCs w:val="24"/>
        </w:rPr>
        <w:t>, ό</w:t>
      </w:r>
      <w:r w:rsidRPr="00E2648C">
        <w:rPr>
          <w:rFonts w:eastAsia="Times New Roman" w:cs="Times New Roman"/>
          <w:szCs w:val="24"/>
        </w:rPr>
        <w:t>χι τουριστών</w:t>
      </w:r>
      <w:r>
        <w:rPr>
          <w:rFonts w:eastAsia="Times New Roman" w:cs="Times New Roman"/>
          <w:szCs w:val="24"/>
        </w:rPr>
        <w:t>.</w:t>
      </w:r>
      <w:r w:rsidRPr="00E2648C">
        <w:rPr>
          <w:rFonts w:eastAsia="Times New Roman" w:cs="Times New Roman"/>
          <w:szCs w:val="24"/>
        </w:rPr>
        <w:t xml:space="preserve"> Και α</w:t>
      </w:r>
      <w:r>
        <w:rPr>
          <w:rFonts w:eastAsia="Times New Roman" w:cs="Times New Roman"/>
          <w:szCs w:val="24"/>
        </w:rPr>
        <w:t>υτό δείχνουν οι</w:t>
      </w:r>
      <w:r w:rsidRPr="00E2648C">
        <w:rPr>
          <w:rFonts w:eastAsia="Times New Roman" w:cs="Times New Roman"/>
          <w:szCs w:val="24"/>
        </w:rPr>
        <w:t xml:space="preserve"> αριθμοί</w:t>
      </w:r>
      <w:r>
        <w:rPr>
          <w:rFonts w:eastAsia="Times New Roman" w:cs="Times New Roman"/>
          <w:szCs w:val="24"/>
        </w:rPr>
        <w:t>.</w:t>
      </w:r>
      <w:r w:rsidRPr="00E2648C">
        <w:rPr>
          <w:rFonts w:eastAsia="Times New Roman" w:cs="Times New Roman"/>
          <w:szCs w:val="24"/>
        </w:rPr>
        <w:t xml:space="preserve"> </w:t>
      </w:r>
    </w:p>
    <w:p w14:paraId="03A7330C" w14:textId="77777777" w:rsidR="00E615E6" w:rsidRDefault="00720F21">
      <w:pPr>
        <w:spacing w:after="0" w:line="600" w:lineRule="auto"/>
        <w:ind w:firstLine="720"/>
        <w:jc w:val="both"/>
        <w:rPr>
          <w:rFonts w:eastAsia="Times New Roman" w:cs="Times New Roman"/>
          <w:szCs w:val="24"/>
        </w:rPr>
      </w:pPr>
      <w:r w:rsidRPr="00E2648C">
        <w:rPr>
          <w:rFonts w:eastAsia="Times New Roman" w:cs="Times New Roman"/>
          <w:szCs w:val="24"/>
        </w:rPr>
        <w:t>Φ</w:t>
      </w:r>
      <w:r>
        <w:rPr>
          <w:rFonts w:eastAsia="Times New Roman" w:cs="Times New Roman"/>
          <w:szCs w:val="24"/>
        </w:rPr>
        <w:t>έρνετε,</w:t>
      </w:r>
      <w:r w:rsidRPr="00E2648C">
        <w:rPr>
          <w:rFonts w:eastAsia="Times New Roman" w:cs="Times New Roman"/>
          <w:szCs w:val="24"/>
        </w:rPr>
        <w:t xml:space="preserve"> </w:t>
      </w:r>
      <w:r>
        <w:rPr>
          <w:rFonts w:eastAsia="Times New Roman" w:cs="Times New Roman"/>
          <w:szCs w:val="24"/>
        </w:rPr>
        <w:t xml:space="preserve">λοιπόν, </w:t>
      </w:r>
      <w:r w:rsidRPr="00E2648C">
        <w:rPr>
          <w:rFonts w:eastAsia="Times New Roman" w:cs="Times New Roman"/>
          <w:szCs w:val="24"/>
        </w:rPr>
        <w:t>ένα νομ</w:t>
      </w:r>
      <w:r w:rsidRPr="00E2648C">
        <w:rPr>
          <w:rFonts w:eastAsia="Times New Roman" w:cs="Times New Roman"/>
          <w:szCs w:val="24"/>
        </w:rPr>
        <w:t>οσχέδιο δήθεν για την ουσιαστική ισότητα</w:t>
      </w:r>
      <w:r>
        <w:rPr>
          <w:rFonts w:eastAsia="Times New Roman" w:cs="Times New Roman"/>
          <w:szCs w:val="24"/>
        </w:rPr>
        <w:t>, μια</w:t>
      </w:r>
      <w:r w:rsidRPr="00E2648C">
        <w:rPr>
          <w:rFonts w:eastAsia="Times New Roman" w:cs="Times New Roman"/>
          <w:szCs w:val="24"/>
        </w:rPr>
        <w:t xml:space="preserve"> έκθεση </w:t>
      </w:r>
      <w:r>
        <w:rPr>
          <w:rFonts w:eastAsia="Times New Roman" w:cs="Times New Roman"/>
          <w:szCs w:val="24"/>
        </w:rPr>
        <w:t xml:space="preserve">ιδεών, έναν βερμπαλισμό. </w:t>
      </w:r>
      <w:r w:rsidRPr="00E2648C">
        <w:rPr>
          <w:rFonts w:eastAsia="Times New Roman" w:cs="Times New Roman"/>
          <w:szCs w:val="24"/>
        </w:rPr>
        <w:t>Τελικά μας έλειπαν οι νόμοι</w:t>
      </w:r>
      <w:r>
        <w:rPr>
          <w:rFonts w:eastAsia="Times New Roman" w:cs="Times New Roman"/>
          <w:szCs w:val="24"/>
        </w:rPr>
        <w:t>;</w:t>
      </w:r>
      <w:r w:rsidRPr="00E2648C">
        <w:rPr>
          <w:rFonts w:eastAsia="Times New Roman" w:cs="Times New Roman"/>
          <w:szCs w:val="24"/>
        </w:rPr>
        <w:t xml:space="preserve"> Δεν είχαμε Σύνταγμα</w:t>
      </w:r>
      <w:r>
        <w:rPr>
          <w:rFonts w:eastAsia="Times New Roman" w:cs="Times New Roman"/>
          <w:szCs w:val="24"/>
        </w:rPr>
        <w:t>;</w:t>
      </w:r>
      <w:r w:rsidRPr="00E2648C">
        <w:rPr>
          <w:rFonts w:eastAsia="Times New Roman" w:cs="Times New Roman"/>
          <w:szCs w:val="24"/>
        </w:rPr>
        <w:t xml:space="preserve"> Δεν έχουμε </w:t>
      </w:r>
      <w:r>
        <w:rPr>
          <w:rFonts w:eastAsia="Times New Roman" w:cs="Times New Roman"/>
          <w:szCs w:val="24"/>
        </w:rPr>
        <w:t xml:space="preserve">κυρώσει όλες τις συνθήκες; </w:t>
      </w:r>
      <w:r w:rsidRPr="00E2648C">
        <w:rPr>
          <w:rFonts w:eastAsia="Times New Roman" w:cs="Times New Roman"/>
          <w:szCs w:val="24"/>
        </w:rPr>
        <w:t>Δεν το κατάλαβα</w:t>
      </w:r>
      <w:r>
        <w:rPr>
          <w:rFonts w:eastAsia="Times New Roman" w:cs="Times New Roman"/>
          <w:szCs w:val="24"/>
        </w:rPr>
        <w:t>.</w:t>
      </w:r>
      <w:r w:rsidRPr="00E2648C">
        <w:rPr>
          <w:rFonts w:eastAsia="Times New Roman" w:cs="Times New Roman"/>
          <w:szCs w:val="24"/>
        </w:rPr>
        <w:t xml:space="preserve"> Άλλωστε</w:t>
      </w:r>
      <w:r>
        <w:rPr>
          <w:rFonts w:eastAsia="Times New Roman" w:cs="Times New Roman"/>
          <w:szCs w:val="24"/>
        </w:rPr>
        <w:t>,</w:t>
      </w:r>
      <w:r w:rsidRPr="00E2648C">
        <w:rPr>
          <w:rFonts w:eastAsia="Times New Roman" w:cs="Times New Roman"/>
          <w:szCs w:val="24"/>
        </w:rPr>
        <w:t xml:space="preserve"> </w:t>
      </w:r>
      <w:r>
        <w:rPr>
          <w:rFonts w:eastAsia="Times New Roman" w:cs="Times New Roman"/>
          <w:szCs w:val="24"/>
        </w:rPr>
        <w:t>όλα όσα</w:t>
      </w:r>
      <w:r w:rsidRPr="00E2648C">
        <w:rPr>
          <w:rFonts w:eastAsia="Times New Roman" w:cs="Times New Roman"/>
          <w:szCs w:val="24"/>
        </w:rPr>
        <w:t xml:space="preserve"> παρουσι</w:t>
      </w:r>
      <w:r>
        <w:rPr>
          <w:rFonts w:eastAsia="Times New Roman" w:cs="Times New Roman"/>
          <w:szCs w:val="24"/>
        </w:rPr>
        <w:t>άζετε</w:t>
      </w:r>
      <w:r w:rsidRPr="00E2648C">
        <w:rPr>
          <w:rFonts w:eastAsia="Times New Roman" w:cs="Times New Roman"/>
          <w:szCs w:val="24"/>
        </w:rPr>
        <w:t xml:space="preserve"> </w:t>
      </w:r>
      <w:r w:rsidRPr="00E2648C">
        <w:rPr>
          <w:rFonts w:eastAsia="Times New Roman" w:cs="Times New Roman"/>
          <w:szCs w:val="24"/>
        </w:rPr>
        <w:lastRenderedPageBreak/>
        <w:t xml:space="preserve">σήμερα υπάρχουν και στο Σύνταγμα και στους </w:t>
      </w:r>
      <w:r>
        <w:rPr>
          <w:rFonts w:eastAsia="Times New Roman" w:cs="Times New Roman"/>
          <w:szCs w:val="24"/>
        </w:rPr>
        <w:t>νόμους</w:t>
      </w:r>
      <w:r w:rsidRPr="00E2648C">
        <w:rPr>
          <w:rFonts w:eastAsia="Times New Roman" w:cs="Times New Roman"/>
          <w:szCs w:val="24"/>
        </w:rPr>
        <w:t xml:space="preserve"> και </w:t>
      </w:r>
      <w:r>
        <w:rPr>
          <w:rFonts w:eastAsia="Times New Roman" w:cs="Times New Roman"/>
          <w:szCs w:val="24"/>
        </w:rPr>
        <w:t xml:space="preserve">στις </w:t>
      </w:r>
      <w:r w:rsidRPr="00E2648C">
        <w:rPr>
          <w:rFonts w:eastAsia="Times New Roman" w:cs="Times New Roman"/>
          <w:szCs w:val="24"/>
        </w:rPr>
        <w:t>συνθήκες</w:t>
      </w:r>
      <w:r>
        <w:rPr>
          <w:rFonts w:eastAsia="Times New Roman" w:cs="Times New Roman"/>
          <w:szCs w:val="24"/>
        </w:rPr>
        <w:t xml:space="preserve"> κ</w:t>
      </w:r>
      <w:r w:rsidRPr="00E2648C">
        <w:rPr>
          <w:rFonts w:eastAsia="Times New Roman" w:cs="Times New Roman"/>
          <w:szCs w:val="24"/>
        </w:rPr>
        <w:t>αι οι δομές είχαν ήδη δημιουργηθεί</w:t>
      </w:r>
      <w:r>
        <w:rPr>
          <w:rFonts w:eastAsia="Times New Roman" w:cs="Times New Roman"/>
          <w:szCs w:val="24"/>
        </w:rPr>
        <w:t>.</w:t>
      </w:r>
      <w:r w:rsidRPr="00E2648C">
        <w:rPr>
          <w:rFonts w:eastAsia="Times New Roman" w:cs="Times New Roman"/>
          <w:szCs w:val="24"/>
        </w:rPr>
        <w:t xml:space="preserve"> Και ουσιαστικά αυτό το </w:t>
      </w:r>
      <w:r>
        <w:rPr>
          <w:rFonts w:eastAsia="Times New Roman" w:cs="Times New Roman"/>
          <w:szCs w:val="24"/>
        </w:rPr>
        <w:t>οποίο κάνετε είναι να προκαλείτε α</w:t>
      </w:r>
      <w:r w:rsidRPr="00E2648C">
        <w:rPr>
          <w:rFonts w:eastAsia="Times New Roman" w:cs="Times New Roman"/>
          <w:szCs w:val="24"/>
        </w:rPr>
        <w:t>πλώς οπισθοδρόμηση δι</w:t>
      </w:r>
      <w:r>
        <w:rPr>
          <w:rFonts w:eastAsia="Times New Roman" w:cs="Times New Roman"/>
          <w:szCs w:val="24"/>
        </w:rPr>
        <w:t>ά της</w:t>
      </w:r>
      <w:r w:rsidRPr="00E2648C">
        <w:rPr>
          <w:rFonts w:eastAsia="Times New Roman" w:cs="Times New Roman"/>
          <w:szCs w:val="24"/>
        </w:rPr>
        <w:t xml:space="preserve"> συγχύσεως</w:t>
      </w:r>
      <w:r>
        <w:rPr>
          <w:rFonts w:eastAsia="Times New Roman" w:cs="Times New Roman"/>
          <w:szCs w:val="24"/>
        </w:rPr>
        <w:t>.</w:t>
      </w:r>
      <w:r w:rsidRPr="00E2648C">
        <w:rPr>
          <w:rFonts w:eastAsia="Times New Roman" w:cs="Times New Roman"/>
          <w:szCs w:val="24"/>
        </w:rPr>
        <w:t xml:space="preserve"> </w:t>
      </w:r>
    </w:p>
    <w:p w14:paraId="03A7330D" w14:textId="77777777" w:rsidR="00E615E6" w:rsidRDefault="00720F21">
      <w:pPr>
        <w:spacing w:after="0" w:line="600" w:lineRule="auto"/>
        <w:ind w:firstLine="720"/>
        <w:jc w:val="both"/>
        <w:rPr>
          <w:rFonts w:eastAsia="Times New Roman" w:cs="Times New Roman"/>
          <w:szCs w:val="24"/>
        </w:rPr>
      </w:pPr>
      <w:r w:rsidRPr="00E2648C">
        <w:rPr>
          <w:rFonts w:eastAsia="Times New Roman" w:cs="Times New Roman"/>
          <w:szCs w:val="24"/>
        </w:rPr>
        <w:t xml:space="preserve">Καταθέτω </w:t>
      </w:r>
      <w:r>
        <w:rPr>
          <w:rFonts w:eastAsia="Times New Roman" w:cs="Times New Roman"/>
          <w:szCs w:val="24"/>
        </w:rPr>
        <w:t>για τ</w:t>
      </w:r>
      <w:r w:rsidRPr="00E2648C">
        <w:rPr>
          <w:rFonts w:eastAsia="Times New Roman" w:cs="Times New Roman"/>
          <w:szCs w:val="24"/>
        </w:rPr>
        <w:t>α Πρακτικά τ</w:t>
      </w:r>
      <w:r>
        <w:rPr>
          <w:rFonts w:eastAsia="Times New Roman" w:cs="Times New Roman"/>
          <w:szCs w:val="24"/>
        </w:rPr>
        <w:t>ις παρατηρήσεις</w:t>
      </w:r>
      <w:r w:rsidRPr="00E2648C">
        <w:rPr>
          <w:rFonts w:eastAsia="Times New Roman" w:cs="Times New Roman"/>
          <w:szCs w:val="24"/>
        </w:rPr>
        <w:t xml:space="preserve"> του </w:t>
      </w:r>
      <w:r>
        <w:rPr>
          <w:rFonts w:eastAsia="Times New Roman" w:cs="Times New Roman"/>
          <w:szCs w:val="24"/>
        </w:rPr>
        <w:t>Σ</w:t>
      </w:r>
      <w:r w:rsidRPr="00E2648C">
        <w:rPr>
          <w:rFonts w:eastAsia="Times New Roman" w:cs="Times New Roman"/>
          <w:szCs w:val="24"/>
        </w:rPr>
        <w:t xml:space="preserve">υνδέσμου για τα </w:t>
      </w:r>
      <w:r>
        <w:rPr>
          <w:rFonts w:eastAsia="Times New Roman" w:cs="Times New Roman"/>
          <w:szCs w:val="24"/>
        </w:rPr>
        <w:t>Δ</w:t>
      </w:r>
      <w:r w:rsidRPr="00E2648C">
        <w:rPr>
          <w:rFonts w:eastAsia="Times New Roman" w:cs="Times New Roman"/>
          <w:szCs w:val="24"/>
        </w:rPr>
        <w:t xml:space="preserve">ικαιώματα της </w:t>
      </w:r>
      <w:r>
        <w:rPr>
          <w:rFonts w:eastAsia="Times New Roman" w:cs="Times New Roman"/>
          <w:szCs w:val="24"/>
        </w:rPr>
        <w:t>Γ</w:t>
      </w:r>
      <w:r w:rsidRPr="00E2648C">
        <w:rPr>
          <w:rFonts w:eastAsia="Times New Roman" w:cs="Times New Roman"/>
          <w:szCs w:val="24"/>
        </w:rPr>
        <w:t>υναίκας</w:t>
      </w:r>
      <w:r>
        <w:rPr>
          <w:rFonts w:eastAsia="Times New Roman" w:cs="Times New Roman"/>
          <w:szCs w:val="24"/>
        </w:rPr>
        <w:t>,</w:t>
      </w:r>
      <w:r w:rsidRPr="00E2648C">
        <w:rPr>
          <w:rFonts w:eastAsia="Times New Roman" w:cs="Times New Roman"/>
          <w:szCs w:val="24"/>
        </w:rPr>
        <w:t xml:space="preserve"> που δεν μπ</w:t>
      </w:r>
      <w:r w:rsidRPr="00E2648C">
        <w:rPr>
          <w:rFonts w:eastAsia="Times New Roman" w:cs="Times New Roman"/>
          <w:szCs w:val="24"/>
        </w:rPr>
        <w:t xml:space="preserve">ορείτε </w:t>
      </w:r>
      <w:r>
        <w:rPr>
          <w:rFonts w:eastAsia="Times New Roman" w:cs="Times New Roman"/>
          <w:szCs w:val="24"/>
        </w:rPr>
        <w:t>βέβαια να</w:t>
      </w:r>
      <w:r w:rsidRPr="00E2648C">
        <w:rPr>
          <w:rFonts w:eastAsia="Times New Roman" w:cs="Times New Roman"/>
          <w:szCs w:val="24"/>
        </w:rPr>
        <w:t xml:space="preserve"> πείτε ότι έχει κάποια σχέση με τη Νέα Δημοκρατία</w:t>
      </w:r>
      <w:r>
        <w:rPr>
          <w:rFonts w:eastAsia="Times New Roman" w:cs="Times New Roman"/>
          <w:szCs w:val="24"/>
        </w:rPr>
        <w:t>.</w:t>
      </w:r>
      <w:r w:rsidRPr="00E2648C">
        <w:rPr>
          <w:rFonts w:eastAsia="Times New Roman" w:cs="Times New Roman"/>
          <w:szCs w:val="24"/>
        </w:rPr>
        <w:t xml:space="preserve"> </w:t>
      </w:r>
    </w:p>
    <w:p w14:paraId="03A7330E" w14:textId="77777777" w:rsidR="00E615E6" w:rsidRDefault="00720F21">
      <w:pPr>
        <w:tabs>
          <w:tab w:val="left" w:pos="2820"/>
        </w:tabs>
        <w:spacing w:after="0" w:line="600" w:lineRule="auto"/>
        <w:ind w:firstLine="720"/>
        <w:jc w:val="both"/>
        <w:rPr>
          <w:rFonts w:eastAsia="Times New Roman"/>
          <w:szCs w:val="24"/>
        </w:rPr>
      </w:pPr>
      <w:r>
        <w:rPr>
          <w:rFonts w:eastAsia="Times New Roman" w:cs="Times New Roman"/>
          <w:szCs w:val="24"/>
        </w:rPr>
        <w:t xml:space="preserve">(Στο σημείο αυτό η Βουλευτής της Νέας Δημοκρατίας κ. Σοφία </w:t>
      </w:r>
      <w:proofErr w:type="spellStart"/>
      <w:r>
        <w:rPr>
          <w:rFonts w:eastAsia="Times New Roman" w:cs="Times New Roman"/>
          <w:szCs w:val="24"/>
        </w:rPr>
        <w:t>Βούλτεψη</w:t>
      </w:r>
      <w:proofErr w:type="spellEnd"/>
      <w:r>
        <w:rPr>
          <w:rFonts w:eastAsia="Times New Roman" w:cs="Times New Roman"/>
          <w:szCs w:val="24"/>
        </w:rPr>
        <w:t xml:space="preserve"> καταθέτει για τα Πρακτικά το προαναφερθέν έγγραφο, το οποίο βρίσκεται στο αρχείο του Τμήματος Γραμματείας της Διεύθυνσης</w:t>
      </w:r>
      <w:r>
        <w:rPr>
          <w:rFonts w:eastAsia="Times New Roman" w:cs="Times New Roman"/>
          <w:szCs w:val="24"/>
        </w:rPr>
        <w:t xml:space="preserve"> Στενογραφίας και Πρακτικών της Βουλής)</w:t>
      </w:r>
    </w:p>
    <w:p w14:paraId="03A7330F" w14:textId="77777777" w:rsidR="00E615E6" w:rsidRDefault="00720F21">
      <w:pPr>
        <w:tabs>
          <w:tab w:val="left" w:pos="2820"/>
        </w:tabs>
        <w:spacing w:after="0" w:line="600" w:lineRule="auto"/>
        <w:ind w:firstLine="720"/>
        <w:jc w:val="both"/>
        <w:rPr>
          <w:rFonts w:eastAsia="Times New Roman" w:cs="Times New Roman"/>
          <w:szCs w:val="24"/>
        </w:rPr>
      </w:pPr>
      <w:r w:rsidRPr="00E2648C">
        <w:rPr>
          <w:rFonts w:eastAsia="Times New Roman" w:cs="Times New Roman"/>
          <w:szCs w:val="24"/>
        </w:rPr>
        <w:t>Τι κάνετε τώρα εδώ</w:t>
      </w:r>
      <w:r>
        <w:rPr>
          <w:rFonts w:eastAsia="Times New Roman" w:cs="Times New Roman"/>
          <w:szCs w:val="24"/>
        </w:rPr>
        <w:t>;</w:t>
      </w:r>
      <w:r w:rsidRPr="00E2648C">
        <w:rPr>
          <w:rFonts w:eastAsia="Times New Roman" w:cs="Times New Roman"/>
          <w:szCs w:val="24"/>
        </w:rPr>
        <w:t xml:space="preserve"> </w:t>
      </w:r>
      <w:r>
        <w:rPr>
          <w:rFonts w:eastAsia="Times New Roman" w:cs="Times New Roman"/>
          <w:szCs w:val="24"/>
        </w:rPr>
        <w:t>Εξισώνετε</w:t>
      </w:r>
      <w:r w:rsidRPr="00E2648C">
        <w:rPr>
          <w:rFonts w:eastAsia="Times New Roman" w:cs="Times New Roman"/>
          <w:szCs w:val="24"/>
        </w:rPr>
        <w:t xml:space="preserve"> τα δικαιώματα των γυναικών </w:t>
      </w:r>
      <w:r>
        <w:rPr>
          <w:rFonts w:eastAsia="Times New Roman" w:cs="Times New Roman"/>
          <w:szCs w:val="24"/>
        </w:rPr>
        <w:t>με τα</w:t>
      </w:r>
      <w:r w:rsidRPr="00E2648C">
        <w:rPr>
          <w:rFonts w:eastAsia="Times New Roman" w:cs="Times New Roman"/>
          <w:szCs w:val="24"/>
        </w:rPr>
        <w:t xml:space="preserve"> δικαιώματα διαφόρων κοινωνικών ομάδων</w:t>
      </w:r>
      <w:r>
        <w:rPr>
          <w:rFonts w:eastAsia="Times New Roman" w:cs="Times New Roman"/>
          <w:szCs w:val="24"/>
        </w:rPr>
        <w:t xml:space="preserve">. Μπερδεύετε </w:t>
      </w:r>
      <w:r w:rsidRPr="00E2648C">
        <w:rPr>
          <w:rFonts w:eastAsia="Times New Roman" w:cs="Times New Roman"/>
          <w:szCs w:val="24"/>
        </w:rPr>
        <w:t>το φύλο με το</w:t>
      </w:r>
      <w:r>
        <w:rPr>
          <w:rFonts w:eastAsia="Times New Roman" w:cs="Times New Roman"/>
          <w:szCs w:val="24"/>
        </w:rPr>
        <w:t>ν</w:t>
      </w:r>
      <w:r w:rsidRPr="00E2648C">
        <w:rPr>
          <w:rFonts w:eastAsia="Times New Roman" w:cs="Times New Roman"/>
          <w:szCs w:val="24"/>
        </w:rPr>
        <w:t xml:space="preserve"> σεξουαλικό προσανατολισμό και την ταυτότητα φύλου</w:t>
      </w:r>
      <w:r>
        <w:rPr>
          <w:rFonts w:eastAsia="Times New Roman" w:cs="Times New Roman"/>
          <w:szCs w:val="24"/>
        </w:rPr>
        <w:t>.</w:t>
      </w:r>
      <w:r w:rsidRPr="00E2648C">
        <w:rPr>
          <w:rFonts w:eastAsia="Times New Roman" w:cs="Times New Roman"/>
          <w:szCs w:val="24"/>
        </w:rPr>
        <w:t xml:space="preserve"> </w:t>
      </w:r>
    </w:p>
    <w:p w14:paraId="03A73310" w14:textId="77777777" w:rsidR="00E615E6" w:rsidRDefault="00720F21">
      <w:pPr>
        <w:tabs>
          <w:tab w:val="left" w:pos="2820"/>
        </w:tabs>
        <w:spacing w:after="0" w:line="600" w:lineRule="auto"/>
        <w:ind w:firstLine="720"/>
        <w:jc w:val="both"/>
        <w:rPr>
          <w:rFonts w:eastAsia="Times New Roman" w:cs="Times New Roman"/>
          <w:szCs w:val="24"/>
        </w:rPr>
      </w:pPr>
      <w:r>
        <w:rPr>
          <w:rFonts w:eastAsia="Times New Roman" w:cs="Times New Roman"/>
          <w:szCs w:val="24"/>
        </w:rPr>
        <w:t>Όμως</w:t>
      </w:r>
      <w:r w:rsidRPr="00E2648C">
        <w:rPr>
          <w:rFonts w:eastAsia="Times New Roman" w:cs="Times New Roman"/>
          <w:szCs w:val="24"/>
        </w:rPr>
        <w:t xml:space="preserve"> οι γυναίκες</w:t>
      </w:r>
      <w:r>
        <w:rPr>
          <w:rFonts w:eastAsia="Times New Roman" w:cs="Times New Roman"/>
          <w:szCs w:val="24"/>
        </w:rPr>
        <w:t>,</w:t>
      </w:r>
      <w:r w:rsidRPr="00E2648C">
        <w:rPr>
          <w:rFonts w:eastAsia="Times New Roman" w:cs="Times New Roman"/>
          <w:szCs w:val="24"/>
        </w:rPr>
        <w:t xml:space="preserve"> κυρίες και κύριοι </w:t>
      </w:r>
      <w:r>
        <w:rPr>
          <w:rFonts w:eastAsia="Times New Roman" w:cs="Times New Roman"/>
          <w:szCs w:val="24"/>
        </w:rPr>
        <w:t xml:space="preserve">συνάδελφοι, </w:t>
      </w:r>
      <w:r w:rsidRPr="00E2648C">
        <w:rPr>
          <w:rFonts w:eastAsia="Times New Roman" w:cs="Times New Roman"/>
          <w:szCs w:val="24"/>
        </w:rPr>
        <w:t>δεν αποτελούν μία κοινωνική ομάδα</w:t>
      </w:r>
      <w:r>
        <w:rPr>
          <w:rFonts w:eastAsia="Times New Roman" w:cs="Times New Roman"/>
          <w:szCs w:val="24"/>
        </w:rPr>
        <w:t>.</w:t>
      </w:r>
      <w:r w:rsidRPr="00E2648C">
        <w:rPr>
          <w:rFonts w:eastAsia="Times New Roman" w:cs="Times New Roman"/>
          <w:szCs w:val="24"/>
        </w:rPr>
        <w:t xml:space="preserve"> Αποτελούν άνω του μισού του πληθυσμού</w:t>
      </w:r>
      <w:r>
        <w:rPr>
          <w:rFonts w:eastAsia="Times New Roman" w:cs="Times New Roman"/>
          <w:szCs w:val="24"/>
        </w:rPr>
        <w:t>.</w:t>
      </w:r>
      <w:r w:rsidRPr="00E2648C">
        <w:rPr>
          <w:rFonts w:eastAsia="Times New Roman" w:cs="Times New Roman"/>
          <w:szCs w:val="24"/>
        </w:rPr>
        <w:t xml:space="preserve"> </w:t>
      </w:r>
      <w:r>
        <w:rPr>
          <w:rFonts w:eastAsia="Times New Roman" w:cs="Times New Roman"/>
          <w:szCs w:val="24"/>
        </w:rPr>
        <w:t xml:space="preserve">Προκαλείτε, λοιπόν, </w:t>
      </w:r>
      <w:r w:rsidRPr="00E2648C">
        <w:rPr>
          <w:rFonts w:eastAsia="Times New Roman" w:cs="Times New Roman"/>
          <w:szCs w:val="24"/>
        </w:rPr>
        <w:t xml:space="preserve">σύγχυση μεταξύ της ανάγκης για </w:t>
      </w:r>
      <w:r w:rsidRPr="00E2648C">
        <w:rPr>
          <w:rFonts w:eastAsia="Times New Roman" w:cs="Times New Roman"/>
          <w:szCs w:val="24"/>
        </w:rPr>
        <w:lastRenderedPageBreak/>
        <w:t>υπεράσπιση των δικαιωμάτων των γυναικών</w:t>
      </w:r>
      <w:r>
        <w:rPr>
          <w:rFonts w:eastAsia="Times New Roman" w:cs="Times New Roman"/>
          <w:szCs w:val="24"/>
        </w:rPr>
        <w:t>,</w:t>
      </w:r>
      <w:r w:rsidRPr="00E2648C">
        <w:rPr>
          <w:rFonts w:eastAsia="Times New Roman" w:cs="Times New Roman"/>
          <w:szCs w:val="24"/>
        </w:rPr>
        <w:t xml:space="preserve"> που έχουν συγκεκριμένο και αποκλειστικό </w:t>
      </w:r>
      <w:r>
        <w:rPr>
          <w:rFonts w:eastAsia="Times New Roman" w:cs="Times New Roman"/>
          <w:szCs w:val="24"/>
        </w:rPr>
        <w:t>ρόλο</w:t>
      </w:r>
      <w:r w:rsidRPr="00E2648C">
        <w:rPr>
          <w:rFonts w:eastAsia="Times New Roman" w:cs="Times New Roman"/>
          <w:szCs w:val="24"/>
        </w:rPr>
        <w:t xml:space="preserve"> εκ της </w:t>
      </w:r>
      <w:proofErr w:type="spellStart"/>
      <w:r w:rsidRPr="00E2648C">
        <w:rPr>
          <w:rFonts w:eastAsia="Times New Roman" w:cs="Times New Roman"/>
          <w:szCs w:val="24"/>
        </w:rPr>
        <w:t>φύσεώς</w:t>
      </w:r>
      <w:proofErr w:type="spellEnd"/>
      <w:r w:rsidRPr="00E2648C">
        <w:rPr>
          <w:rFonts w:eastAsia="Times New Roman" w:cs="Times New Roman"/>
          <w:szCs w:val="24"/>
        </w:rPr>
        <w:t xml:space="preserve"> τους και τις ανάγκε</w:t>
      </w:r>
      <w:r w:rsidRPr="00E2648C">
        <w:rPr>
          <w:rFonts w:eastAsia="Times New Roman" w:cs="Times New Roman"/>
          <w:szCs w:val="24"/>
        </w:rPr>
        <w:t xml:space="preserve">ς για υπεράσπιση των δικαιωμάτων </w:t>
      </w:r>
      <w:r>
        <w:rPr>
          <w:rFonts w:eastAsia="Times New Roman" w:cs="Times New Roman"/>
          <w:szCs w:val="24"/>
        </w:rPr>
        <w:t>-σεβαστά όλα- άλλω</w:t>
      </w:r>
      <w:r w:rsidRPr="00E2648C">
        <w:rPr>
          <w:rFonts w:eastAsia="Times New Roman" w:cs="Times New Roman"/>
          <w:szCs w:val="24"/>
        </w:rPr>
        <w:t>ν κοινωνικών ομάδων</w:t>
      </w:r>
      <w:r>
        <w:rPr>
          <w:rFonts w:eastAsia="Times New Roman" w:cs="Times New Roman"/>
          <w:szCs w:val="24"/>
        </w:rPr>
        <w:t>.</w:t>
      </w:r>
      <w:r w:rsidRPr="00E2648C">
        <w:rPr>
          <w:rFonts w:eastAsia="Times New Roman" w:cs="Times New Roman"/>
          <w:szCs w:val="24"/>
        </w:rPr>
        <w:t xml:space="preserve"> Δηλαδή </w:t>
      </w:r>
      <w:r>
        <w:rPr>
          <w:rFonts w:eastAsia="Times New Roman" w:cs="Times New Roman"/>
          <w:szCs w:val="24"/>
        </w:rPr>
        <w:t>προκαλείτε σύγχυση ό</w:t>
      </w:r>
      <w:r w:rsidRPr="00E2648C">
        <w:rPr>
          <w:rFonts w:eastAsia="Times New Roman" w:cs="Times New Roman"/>
          <w:szCs w:val="24"/>
        </w:rPr>
        <w:t xml:space="preserve">σον αφορά στις διακρίσεις μεταξύ των φύλων και </w:t>
      </w:r>
      <w:r>
        <w:rPr>
          <w:rFonts w:eastAsia="Times New Roman" w:cs="Times New Roman"/>
          <w:szCs w:val="24"/>
        </w:rPr>
        <w:t>σ</w:t>
      </w:r>
      <w:r w:rsidRPr="00E2648C">
        <w:rPr>
          <w:rFonts w:eastAsia="Times New Roman" w:cs="Times New Roman"/>
          <w:szCs w:val="24"/>
        </w:rPr>
        <w:t>τις διακρίσεις εις βάρος άλλων κοινωνικών ομάδων</w:t>
      </w:r>
      <w:r>
        <w:rPr>
          <w:rFonts w:eastAsia="Times New Roman" w:cs="Times New Roman"/>
          <w:szCs w:val="24"/>
        </w:rPr>
        <w:t>.</w:t>
      </w:r>
      <w:r w:rsidRPr="00E2648C">
        <w:rPr>
          <w:rFonts w:eastAsia="Times New Roman" w:cs="Times New Roman"/>
          <w:szCs w:val="24"/>
        </w:rPr>
        <w:t xml:space="preserve"> </w:t>
      </w:r>
      <w:r>
        <w:rPr>
          <w:rFonts w:eastAsia="Times New Roman" w:cs="Times New Roman"/>
          <w:szCs w:val="24"/>
        </w:rPr>
        <w:t xml:space="preserve">Άλλο </w:t>
      </w:r>
      <w:r w:rsidRPr="00E2648C">
        <w:rPr>
          <w:rFonts w:eastAsia="Times New Roman" w:cs="Times New Roman"/>
          <w:szCs w:val="24"/>
        </w:rPr>
        <w:t>πράγμα</w:t>
      </w:r>
      <w:r>
        <w:rPr>
          <w:rFonts w:eastAsia="Times New Roman" w:cs="Times New Roman"/>
          <w:szCs w:val="24"/>
        </w:rPr>
        <w:t>,</w:t>
      </w:r>
      <w:r w:rsidRPr="00E2648C">
        <w:rPr>
          <w:rFonts w:eastAsia="Times New Roman" w:cs="Times New Roman"/>
          <w:szCs w:val="24"/>
        </w:rPr>
        <w:t xml:space="preserve"> </w:t>
      </w:r>
      <w:r>
        <w:rPr>
          <w:rFonts w:eastAsia="Times New Roman" w:cs="Times New Roman"/>
          <w:szCs w:val="24"/>
        </w:rPr>
        <w:t>όμως, είναι</w:t>
      </w:r>
      <w:r w:rsidRPr="00E2648C">
        <w:rPr>
          <w:rFonts w:eastAsia="Times New Roman" w:cs="Times New Roman"/>
          <w:szCs w:val="24"/>
        </w:rPr>
        <w:t xml:space="preserve"> οι διακρίσεις λόγω φύλου και άλλο οι διακρίσεις λόγω σεξουαλικού προσανατολισμού</w:t>
      </w:r>
      <w:r>
        <w:rPr>
          <w:rFonts w:eastAsia="Times New Roman" w:cs="Times New Roman"/>
          <w:szCs w:val="24"/>
        </w:rPr>
        <w:t>.</w:t>
      </w:r>
      <w:r w:rsidRPr="00E2648C">
        <w:rPr>
          <w:rFonts w:eastAsia="Times New Roman" w:cs="Times New Roman"/>
          <w:szCs w:val="24"/>
        </w:rPr>
        <w:t xml:space="preserve"> </w:t>
      </w:r>
    </w:p>
    <w:p w14:paraId="03A73311" w14:textId="77777777" w:rsidR="00E615E6" w:rsidRDefault="00720F21">
      <w:pPr>
        <w:tabs>
          <w:tab w:val="left" w:pos="2820"/>
        </w:tabs>
        <w:spacing w:after="0" w:line="600" w:lineRule="auto"/>
        <w:ind w:firstLine="720"/>
        <w:jc w:val="both"/>
        <w:rPr>
          <w:rFonts w:eastAsia="Times New Roman" w:cs="Times New Roman"/>
          <w:szCs w:val="24"/>
        </w:rPr>
      </w:pPr>
      <w:r w:rsidRPr="00E2648C">
        <w:rPr>
          <w:rFonts w:eastAsia="Times New Roman" w:cs="Times New Roman"/>
          <w:szCs w:val="24"/>
        </w:rPr>
        <w:t>Οι διακρίσεις λόγω φύλου</w:t>
      </w:r>
      <w:r>
        <w:rPr>
          <w:rFonts w:eastAsia="Times New Roman" w:cs="Times New Roman"/>
          <w:szCs w:val="24"/>
        </w:rPr>
        <w:t>,</w:t>
      </w:r>
      <w:r w:rsidRPr="00E2648C">
        <w:rPr>
          <w:rFonts w:eastAsia="Times New Roman" w:cs="Times New Roman"/>
          <w:szCs w:val="24"/>
        </w:rPr>
        <w:t xml:space="preserve"> δηλαδή </w:t>
      </w:r>
      <w:r>
        <w:rPr>
          <w:rFonts w:eastAsia="Times New Roman" w:cs="Times New Roman"/>
          <w:szCs w:val="24"/>
        </w:rPr>
        <w:t xml:space="preserve">οι </w:t>
      </w:r>
      <w:r w:rsidRPr="00E2648C">
        <w:rPr>
          <w:rFonts w:eastAsia="Times New Roman" w:cs="Times New Roman"/>
          <w:szCs w:val="24"/>
        </w:rPr>
        <w:t>διακρίσεις εις βάρος των γυναικών</w:t>
      </w:r>
      <w:r>
        <w:rPr>
          <w:rFonts w:eastAsia="Times New Roman" w:cs="Times New Roman"/>
          <w:szCs w:val="24"/>
        </w:rPr>
        <w:t>,</w:t>
      </w:r>
      <w:r w:rsidRPr="00E2648C">
        <w:rPr>
          <w:rFonts w:eastAsia="Times New Roman" w:cs="Times New Roman"/>
          <w:szCs w:val="24"/>
        </w:rPr>
        <w:t xml:space="preserve"> εδράζονται στην ανάγκη να εξυπηρετηθούν ανάγκες της κοινωνίας</w:t>
      </w:r>
      <w:r>
        <w:rPr>
          <w:rFonts w:eastAsia="Times New Roman" w:cs="Times New Roman"/>
          <w:szCs w:val="24"/>
        </w:rPr>
        <w:t>.</w:t>
      </w:r>
      <w:r w:rsidRPr="00E2648C">
        <w:rPr>
          <w:rFonts w:eastAsia="Times New Roman" w:cs="Times New Roman"/>
          <w:szCs w:val="24"/>
        </w:rPr>
        <w:t xml:space="preserve"> Και το πρόβλημα</w:t>
      </w:r>
      <w:r>
        <w:rPr>
          <w:rFonts w:eastAsia="Times New Roman" w:cs="Times New Roman"/>
          <w:szCs w:val="24"/>
        </w:rPr>
        <w:t>,</w:t>
      </w:r>
      <w:r w:rsidRPr="00E2648C">
        <w:rPr>
          <w:rFonts w:eastAsia="Times New Roman" w:cs="Times New Roman"/>
          <w:szCs w:val="24"/>
        </w:rPr>
        <w:t xml:space="preserve"> που έχουμε πάντοτε να</w:t>
      </w:r>
      <w:r w:rsidRPr="00E2648C">
        <w:rPr>
          <w:rFonts w:eastAsia="Times New Roman" w:cs="Times New Roman"/>
          <w:szCs w:val="24"/>
        </w:rPr>
        <w:t xml:space="preserve"> αντιμετωπίσουμε </w:t>
      </w:r>
      <w:r>
        <w:rPr>
          <w:rFonts w:eastAsia="Times New Roman" w:cs="Times New Roman"/>
          <w:szCs w:val="24"/>
        </w:rPr>
        <w:t xml:space="preserve">είναι </w:t>
      </w:r>
      <w:r w:rsidRPr="00E2648C">
        <w:rPr>
          <w:rFonts w:eastAsia="Times New Roman" w:cs="Times New Roman"/>
          <w:szCs w:val="24"/>
        </w:rPr>
        <w:t>το διαφορετικό σημείο εκκίνησης μεταξύ ανδρών και γυναικών</w:t>
      </w:r>
      <w:r>
        <w:rPr>
          <w:rFonts w:eastAsia="Times New Roman" w:cs="Times New Roman"/>
          <w:szCs w:val="24"/>
        </w:rPr>
        <w:t>, γ</w:t>
      </w:r>
      <w:r w:rsidRPr="00E2648C">
        <w:rPr>
          <w:rFonts w:eastAsia="Times New Roman" w:cs="Times New Roman"/>
          <w:szCs w:val="24"/>
        </w:rPr>
        <w:t>ιατί οι γυναίκες έχουν και άλλες υποχρεώσεις</w:t>
      </w:r>
      <w:r>
        <w:rPr>
          <w:rFonts w:eastAsia="Times New Roman" w:cs="Times New Roman"/>
          <w:szCs w:val="24"/>
        </w:rPr>
        <w:t>.</w:t>
      </w:r>
      <w:r w:rsidRPr="00E2648C">
        <w:rPr>
          <w:rFonts w:eastAsia="Times New Roman" w:cs="Times New Roman"/>
          <w:szCs w:val="24"/>
        </w:rPr>
        <w:t xml:space="preserve"> </w:t>
      </w:r>
    </w:p>
    <w:p w14:paraId="03A73312" w14:textId="77777777" w:rsidR="00E615E6" w:rsidRDefault="00720F21">
      <w:pPr>
        <w:tabs>
          <w:tab w:val="left" w:pos="2820"/>
        </w:tabs>
        <w:spacing w:after="0" w:line="600" w:lineRule="auto"/>
        <w:ind w:firstLine="720"/>
        <w:jc w:val="both"/>
        <w:rPr>
          <w:rFonts w:eastAsia="Times New Roman" w:cs="Times New Roman"/>
          <w:szCs w:val="24"/>
        </w:rPr>
      </w:pPr>
      <w:r w:rsidRPr="00E2648C">
        <w:rPr>
          <w:rFonts w:eastAsia="Times New Roman" w:cs="Times New Roman"/>
          <w:szCs w:val="24"/>
        </w:rPr>
        <w:t>Οι διακρίσεις λόγω σεξουαλικού προσανατολισμού και ταυτότητας φύλου εδράζονται σε θέματα ρ</w:t>
      </w:r>
      <w:r>
        <w:rPr>
          <w:rFonts w:eastAsia="Times New Roman" w:cs="Times New Roman"/>
          <w:szCs w:val="24"/>
        </w:rPr>
        <w:t>ατσισμού λόγω διαφορετικότητας κ</w:t>
      </w:r>
      <w:r w:rsidRPr="00E2648C">
        <w:rPr>
          <w:rFonts w:eastAsia="Times New Roman" w:cs="Times New Roman"/>
          <w:szCs w:val="24"/>
        </w:rPr>
        <w:t xml:space="preserve">αι </w:t>
      </w:r>
      <w:r w:rsidRPr="00E2648C">
        <w:rPr>
          <w:rFonts w:eastAsia="Times New Roman" w:cs="Times New Roman"/>
          <w:szCs w:val="24"/>
        </w:rPr>
        <w:t>αυτό έχει ρυθμιστεί με το</w:t>
      </w:r>
      <w:r>
        <w:rPr>
          <w:rFonts w:eastAsia="Times New Roman" w:cs="Times New Roman"/>
          <w:szCs w:val="24"/>
        </w:rPr>
        <w:t>ν ν.4443/</w:t>
      </w:r>
      <w:r w:rsidRPr="00E2648C">
        <w:rPr>
          <w:rFonts w:eastAsia="Times New Roman" w:cs="Times New Roman"/>
          <w:szCs w:val="24"/>
        </w:rPr>
        <w:t>16</w:t>
      </w:r>
      <w:r>
        <w:rPr>
          <w:rFonts w:eastAsia="Times New Roman" w:cs="Times New Roman"/>
          <w:szCs w:val="24"/>
        </w:rPr>
        <w:t xml:space="preserve">. Άρα </w:t>
      </w:r>
      <w:r w:rsidRPr="00E2648C">
        <w:rPr>
          <w:rFonts w:eastAsia="Times New Roman" w:cs="Times New Roman"/>
          <w:szCs w:val="24"/>
        </w:rPr>
        <w:t>λοιπόν</w:t>
      </w:r>
      <w:r>
        <w:rPr>
          <w:rFonts w:eastAsia="Times New Roman" w:cs="Times New Roman"/>
          <w:szCs w:val="24"/>
        </w:rPr>
        <w:t>,</w:t>
      </w:r>
      <w:r w:rsidRPr="00E2648C">
        <w:rPr>
          <w:rFonts w:eastAsia="Times New Roman" w:cs="Times New Roman"/>
          <w:szCs w:val="24"/>
        </w:rPr>
        <w:t xml:space="preserve"> αυτό το οποίο πρέπει να καταπολεμήσουμε</w:t>
      </w:r>
      <w:r>
        <w:rPr>
          <w:rFonts w:eastAsia="Times New Roman" w:cs="Times New Roman"/>
          <w:szCs w:val="24"/>
        </w:rPr>
        <w:t>,</w:t>
      </w:r>
      <w:r w:rsidRPr="00E2648C">
        <w:rPr>
          <w:rFonts w:eastAsia="Times New Roman" w:cs="Times New Roman"/>
          <w:szCs w:val="24"/>
        </w:rPr>
        <w:t xml:space="preserve"> δηλαδή το </w:t>
      </w:r>
      <w:r>
        <w:rPr>
          <w:rFonts w:eastAsia="Times New Roman" w:cs="Times New Roman"/>
          <w:szCs w:val="24"/>
        </w:rPr>
        <w:t>κ</w:t>
      </w:r>
      <w:r w:rsidRPr="00E2648C">
        <w:rPr>
          <w:rFonts w:eastAsia="Times New Roman" w:cs="Times New Roman"/>
          <w:szCs w:val="24"/>
        </w:rPr>
        <w:t>οινωνικό πρόβλημα</w:t>
      </w:r>
      <w:r>
        <w:rPr>
          <w:rFonts w:eastAsia="Times New Roman" w:cs="Times New Roman"/>
          <w:szCs w:val="24"/>
        </w:rPr>
        <w:t>, δ</w:t>
      </w:r>
      <w:r w:rsidRPr="00E2648C">
        <w:rPr>
          <w:rFonts w:eastAsia="Times New Roman" w:cs="Times New Roman"/>
          <w:szCs w:val="24"/>
        </w:rPr>
        <w:t>εν καταπολεμάται</w:t>
      </w:r>
      <w:r>
        <w:rPr>
          <w:rFonts w:eastAsia="Times New Roman" w:cs="Times New Roman"/>
          <w:szCs w:val="24"/>
        </w:rPr>
        <w:t>.</w:t>
      </w:r>
      <w:r w:rsidRPr="00E2648C">
        <w:rPr>
          <w:rFonts w:eastAsia="Times New Roman" w:cs="Times New Roman"/>
          <w:szCs w:val="24"/>
        </w:rPr>
        <w:t xml:space="preserve"> </w:t>
      </w:r>
      <w:r>
        <w:rPr>
          <w:rFonts w:eastAsia="Times New Roman" w:cs="Times New Roman"/>
          <w:szCs w:val="24"/>
        </w:rPr>
        <w:t>Αντιθέτως, προκαλείτε</w:t>
      </w:r>
      <w:r w:rsidRPr="00E2648C">
        <w:rPr>
          <w:rFonts w:eastAsia="Times New Roman" w:cs="Times New Roman"/>
          <w:szCs w:val="24"/>
        </w:rPr>
        <w:t xml:space="preserve"> </w:t>
      </w:r>
      <w:r w:rsidRPr="00E2648C">
        <w:rPr>
          <w:rFonts w:eastAsia="Times New Roman" w:cs="Times New Roman"/>
          <w:szCs w:val="24"/>
        </w:rPr>
        <w:lastRenderedPageBreak/>
        <w:t>σύγχυση</w:t>
      </w:r>
      <w:r>
        <w:rPr>
          <w:rFonts w:eastAsia="Times New Roman" w:cs="Times New Roman"/>
          <w:szCs w:val="24"/>
        </w:rPr>
        <w:t>,</w:t>
      </w:r>
      <w:r w:rsidRPr="00E2648C">
        <w:rPr>
          <w:rFonts w:eastAsia="Times New Roman" w:cs="Times New Roman"/>
          <w:szCs w:val="24"/>
        </w:rPr>
        <w:t xml:space="preserve"> με αποτέλεσμα να έχουμε αυτά τα θέματα τα οποία θέσαμε και την Ημέρα της Γυναίκας</w:t>
      </w:r>
      <w:r>
        <w:rPr>
          <w:rFonts w:eastAsia="Times New Roman" w:cs="Times New Roman"/>
          <w:szCs w:val="24"/>
        </w:rPr>
        <w:t>,</w:t>
      </w:r>
      <w:r w:rsidRPr="00E2648C">
        <w:rPr>
          <w:rFonts w:eastAsia="Times New Roman" w:cs="Times New Roman"/>
          <w:szCs w:val="24"/>
        </w:rPr>
        <w:t xml:space="preserve"> </w:t>
      </w:r>
      <w:r>
        <w:rPr>
          <w:rFonts w:eastAsia="Times New Roman" w:cs="Times New Roman"/>
          <w:szCs w:val="24"/>
        </w:rPr>
        <w:t>όπ</w:t>
      </w:r>
      <w:r>
        <w:rPr>
          <w:rFonts w:eastAsia="Times New Roman" w:cs="Times New Roman"/>
          <w:szCs w:val="24"/>
        </w:rPr>
        <w:t>ου τα πρώτα είκοσι</w:t>
      </w:r>
      <w:r w:rsidRPr="00E2648C">
        <w:rPr>
          <w:rFonts w:eastAsia="Times New Roman" w:cs="Times New Roman"/>
          <w:szCs w:val="24"/>
        </w:rPr>
        <w:t xml:space="preserve"> χρόνια σε όλη την Ευρώπη του </w:t>
      </w:r>
      <w:r>
        <w:rPr>
          <w:rFonts w:eastAsia="Times New Roman" w:cs="Times New Roman"/>
          <w:szCs w:val="24"/>
        </w:rPr>
        <w:t>21</w:t>
      </w:r>
      <w:r w:rsidRPr="00B4135D">
        <w:rPr>
          <w:rFonts w:eastAsia="Times New Roman" w:cs="Times New Roman"/>
          <w:szCs w:val="24"/>
          <w:vertAlign w:val="superscript"/>
        </w:rPr>
        <w:t>ου</w:t>
      </w:r>
      <w:r w:rsidRPr="00E2648C">
        <w:rPr>
          <w:rFonts w:eastAsia="Times New Roman" w:cs="Times New Roman"/>
          <w:szCs w:val="24"/>
        </w:rPr>
        <w:t xml:space="preserve"> αιώνα είχαμε στασιμότητα</w:t>
      </w:r>
      <w:r>
        <w:rPr>
          <w:rFonts w:eastAsia="Times New Roman" w:cs="Times New Roman"/>
          <w:szCs w:val="24"/>
        </w:rPr>
        <w:t>,</w:t>
      </w:r>
      <w:r w:rsidRPr="00E2648C">
        <w:rPr>
          <w:rFonts w:eastAsia="Times New Roman" w:cs="Times New Roman"/>
          <w:szCs w:val="24"/>
        </w:rPr>
        <w:t xml:space="preserve"> που για την υπόθεση των γυναικών είναι οπισθοχώρηση</w:t>
      </w:r>
      <w:r>
        <w:rPr>
          <w:rFonts w:eastAsia="Times New Roman" w:cs="Times New Roman"/>
          <w:szCs w:val="24"/>
        </w:rPr>
        <w:t>.</w:t>
      </w:r>
      <w:r w:rsidRPr="00E2648C">
        <w:rPr>
          <w:rFonts w:eastAsia="Times New Roman" w:cs="Times New Roman"/>
          <w:szCs w:val="24"/>
        </w:rPr>
        <w:t xml:space="preserve"> </w:t>
      </w:r>
    </w:p>
    <w:p w14:paraId="03A73313" w14:textId="77777777" w:rsidR="00E615E6" w:rsidRDefault="00720F21">
      <w:pPr>
        <w:tabs>
          <w:tab w:val="left" w:pos="2820"/>
        </w:tabs>
        <w:spacing w:after="0" w:line="600" w:lineRule="auto"/>
        <w:ind w:firstLine="720"/>
        <w:jc w:val="both"/>
        <w:rPr>
          <w:rFonts w:eastAsia="Times New Roman" w:cs="Times New Roman"/>
          <w:szCs w:val="24"/>
        </w:rPr>
      </w:pPr>
      <w:r w:rsidRPr="00E2648C">
        <w:rPr>
          <w:rFonts w:eastAsia="Times New Roman" w:cs="Times New Roman"/>
          <w:szCs w:val="24"/>
        </w:rPr>
        <w:t>Γιατί έγινε αυτό</w:t>
      </w:r>
      <w:r>
        <w:rPr>
          <w:rFonts w:eastAsia="Times New Roman" w:cs="Times New Roman"/>
          <w:szCs w:val="24"/>
        </w:rPr>
        <w:t>;</w:t>
      </w:r>
      <w:r w:rsidRPr="00E2648C">
        <w:rPr>
          <w:rFonts w:eastAsia="Times New Roman" w:cs="Times New Roman"/>
          <w:szCs w:val="24"/>
        </w:rPr>
        <w:t xml:space="preserve"> </w:t>
      </w:r>
      <w:r>
        <w:rPr>
          <w:rFonts w:eastAsia="Times New Roman" w:cs="Times New Roman"/>
          <w:szCs w:val="24"/>
        </w:rPr>
        <w:t xml:space="preserve">Διότι </w:t>
      </w:r>
      <w:r w:rsidRPr="00E2648C">
        <w:rPr>
          <w:rFonts w:eastAsia="Times New Roman" w:cs="Times New Roman"/>
          <w:szCs w:val="24"/>
        </w:rPr>
        <w:t>τα δ</w:t>
      </w:r>
      <w:r>
        <w:rPr>
          <w:rFonts w:eastAsia="Times New Roman" w:cs="Times New Roman"/>
          <w:szCs w:val="24"/>
        </w:rPr>
        <w:t>ικαιώματα των γυναικών τσουβαλιά</w:t>
      </w:r>
      <w:r w:rsidRPr="00E2648C">
        <w:rPr>
          <w:rFonts w:eastAsia="Times New Roman" w:cs="Times New Roman"/>
          <w:szCs w:val="24"/>
        </w:rPr>
        <w:t>στηκαν μαζί με άλλα δικαιώματα και εντάχθηκαν σε αυτό το γενικό</w:t>
      </w:r>
      <w:r w:rsidRPr="00E2648C">
        <w:rPr>
          <w:rFonts w:eastAsia="Times New Roman" w:cs="Times New Roman"/>
          <w:szCs w:val="24"/>
        </w:rPr>
        <w:t xml:space="preserve"> κεφάλαιο </w:t>
      </w:r>
      <w:r>
        <w:rPr>
          <w:rFonts w:eastAsia="Times New Roman" w:cs="Times New Roman"/>
          <w:szCs w:val="24"/>
        </w:rPr>
        <w:t>«δικαιώματα», κα</w:t>
      </w:r>
      <w:r w:rsidRPr="00E2648C">
        <w:rPr>
          <w:rFonts w:eastAsia="Times New Roman" w:cs="Times New Roman"/>
          <w:szCs w:val="24"/>
        </w:rPr>
        <w:t>ι αυτό προκάλεσε την ακινησία</w:t>
      </w:r>
      <w:r>
        <w:rPr>
          <w:rFonts w:eastAsia="Times New Roman" w:cs="Times New Roman"/>
          <w:szCs w:val="24"/>
        </w:rPr>
        <w:t>,</w:t>
      </w:r>
      <w:r w:rsidRPr="00E2648C">
        <w:rPr>
          <w:rFonts w:eastAsia="Times New Roman" w:cs="Times New Roman"/>
          <w:szCs w:val="24"/>
        </w:rPr>
        <w:t xml:space="preserve"> δηλαδή την οπισθοδρόμηση</w:t>
      </w:r>
      <w:r>
        <w:rPr>
          <w:rFonts w:eastAsia="Times New Roman" w:cs="Times New Roman"/>
          <w:szCs w:val="24"/>
        </w:rPr>
        <w:t>.</w:t>
      </w:r>
      <w:r w:rsidRPr="00E2648C">
        <w:rPr>
          <w:rFonts w:eastAsia="Times New Roman" w:cs="Times New Roman"/>
          <w:szCs w:val="24"/>
        </w:rPr>
        <w:t xml:space="preserve"> </w:t>
      </w:r>
    </w:p>
    <w:p w14:paraId="03A73314" w14:textId="77777777" w:rsidR="00E615E6" w:rsidRDefault="00720F21">
      <w:pPr>
        <w:tabs>
          <w:tab w:val="left" w:pos="2820"/>
        </w:tabs>
        <w:spacing w:after="0" w:line="600" w:lineRule="auto"/>
        <w:ind w:firstLine="720"/>
        <w:jc w:val="both"/>
        <w:rPr>
          <w:rFonts w:eastAsia="Times New Roman" w:cs="Times New Roman"/>
          <w:szCs w:val="24"/>
        </w:rPr>
      </w:pPr>
      <w:r w:rsidRPr="00E2648C">
        <w:rPr>
          <w:rFonts w:eastAsia="Times New Roman" w:cs="Times New Roman"/>
          <w:szCs w:val="24"/>
        </w:rPr>
        <w:t xml:space="preserve">Παραμένουν </w:t>
      </w:r>
      <w:r>
        <w:rPr>
          <w:rFonts w:eastAsia="Times New Roman" w:cs="Times New Roman"/>
          <w:szCs w:val="24"/>
        </w:rPr>
        <w:t xml:space="preserve">οι ανισότητες </w:t>
      </w:r>
      <w:r w:rsidRPr="00E2648C">
        <w:rPr>
          <w:rFonts w:eastAsia="Times New Roman" w:cs="Times New Roman"/>
          <w:szCs w:val="24"/>
        </w:rPr>
        <w:t>στην ανεργία και το</w:t>
      </w:r>
      <w:r>
        <w:rPr>
          <w:rFonts w:eastAsia="Times New Roman" w:cs="Times New Roman"/>
          <w:szCs w:val="24"/>
        </w:rPr>
        <w:t xml:space="preserve"> χάσμα</w:t>
      </w:r>
      <w:r w:rsidRPr="00E2648C">
        <w:rPr>
          <w:rFonts w:eastAsia="Times New Roman" w:cs="Times New Roman"/>
          <w:szCs w:val="24"/>
        </w:rPr>
        <w:t xml:space="preserve"> </w:t>
      </w:r>
      <w:r>
        <w:rPr>
          <w:rFonts w:eastAsia="Times New Roman" w:cs="Times New Roman"/>
          <w:szCs w:val="24"/>
        </w:rPr>
        <w:t>σ</w:t>
      </w:r>
      <w:r w:rsidRPr="00E2648C">
        <w:rPr>
          <w:rFonts w:eastAsia="Times New Roman" w:cs="Times New Roman"/>
          <w:szCs w:val="24"/>
        </w:rPr>
        <w:t>τους μισθούς</w:t>
      </w:r>
      <w:r>
        <w:rPr>
          <w:rFonts w:eastAsia="Times New Roman" w:cs="Times New Roman"/>
          <w:szCs w:val="24"/>
        </w:rPr>
        <w:t>.</w:t>
      </w:r>
      <w:r w:rsidRPr="00E2648C">
        <w:rPr>
          <w:rFonts w:eastAsia="Times New Roman" w:cs="Times New Roman"/>
          <w:szCs w:val="24"/>
        </w:rPr>
        <w:t xml:space="preserve"> Μάλιστα </w:t>
      </w:r>
      <w:r>
        <w:rPr>
          <w:rFonts w:eastAsia="Times New Roman" w:cs="Times New Roman"/>
          <w:szCs w:val="24"/>
        </w:rPr>
        <w:t>το πρόβλημα το</w:t>
      </w:r>
      <w:r w:rsidRPr="00E2648C">
        <w:rPr>
          <w:rFonts w:eastAsia="Times New Roman" w:cs="Times New Roman"/>
          <w:szCs w:val="24"/>
        </w:rPr>
        <w:t xml:space="preserve"> αντιμετωπίζει ο ιδιωτικός τομέας</w:t>
      </w:r>
      <w:r>
        <w:rPr>
          <w:rFonts w:eastAsia="Times New Roman" w:cs="Times New Roman"/>
          <w:szCs w:val="24"/>
        </w:rPr>
        <w:t>.</w:t>
      </w:r>
      <w:r w:rsidRPr="00E2648C">
        <w:rPr>
          <w:rFonts w:eastAsia="Times New Roman" w:cs="Times New Roman"/>
          <w:szCs w:val="24"/>
        </w:rPr>
        <w:t xml:space="preserve"> Δεν υπάρχει άνιση μεταχείριση ανδρών και γυναικών στο</w:t>
      </w:r>
      <w:r>
        <w:rPr>
          <w:rFonts w:eastAsia="Times New Roman" w:cs="Times New Roman"/>
          <w:szCs w:val="24"/>
        </w:rPr>
        <w:t>ν</w:t>
      </w:r>
      <w:r w:rsidRPr="00E2648C">
        <w:rPr>
          <w:rFonts w:eastAsia="Times New Roman" w:cs="Times New Roman"/>
          <w:szCs w:val="24"/>
        </w:rPr>
        <w:t xml:space="preserve"> δημόσιο τομέα</w:t>
      </w:r>
      <w:r>
        <w:rPr>
          <w:rFonts w:eastAsia="Times New Roman" w:cs="Times New Roman"/>
          <w:szCs w:val="24"/>
        </w:rPr>
        <w:t>,</w:t>
      </w:r>
      <w:r w:rsidRPr="00E2648C">
        <w:rPr>
          <w:rFonts w:eastAsia="Times New Roman" w:cs="Times New Roman"/>
          <w:szCs w:val="24"/>
        </w:rPr>
        <w:t xml:space="preserve"> στον οποίο αναφέρεται το νομοσχέδιο</w:t>
      </w:r>
      <w:r>
        <w:rPr>
          <w:rFonts w:eastAsia="Times New Roman" w:cs="Times New Roman"/>
          <w:szCs w:val="24"/>
        </w:rPr>
        <w:t>,</w:t>
      </w:r>
      <w:r w:rsidRPr="00E2648C">
        <w:rPr>
          <w:rFonts w:eastAsia="Times New Roman" w:cs="Times New Roman"/>
          <w:szCs w:val="24"/>
        </w:rPr>
        <w:t xml:space="preserve"> διότι μιλάει για τη διοίκηση</w:t>
      </w:r>
      <w:r>
        <w:rPr>
          <w:rFonts w:eastAsia="Times New Roman" w:cs="Times New Roman"/>
          <w:szCs w:val="24"/>
        </w:rPr>
        <w:t>.</w:t>
      </w:r>
      <w:r w:rsidRPr="00E2648C">
        <w:rPr>
          <w:rFonts w:eastAsia="Times New Roman" w:cs="Times New Roman"/>
          <w:szCs w:val="24"/>
        </w:rPr>
        <w:t xml:space="preserve"> Οι γυναίκες εξακολουθούν</w:t>
      </w:r>
      <w:r>
        <w:rPr>
          <w:rFonts w:eastAsia="Times New Roman" w:cs="Times New Roman"/>
          <w:szCs w:val="24"/>
        </w:rPr>
        <w:t xml:space="preserve"> να μην προσλαμβάνονται επειδή π</w:t>
      </w:r>
      <w:r w:rsidRPr="00E2648C">
        <w:rPr>
          <w:rFonts w:eastAsia="Times New Roman" w:cs="Times New Roman"/>
          <w:szCs w:val="24"/>
        </w:rPr>
        <w:t xml:space="preserve">ιθανόν να μείνουν </w:t>
      </w:r>
      <w:proofErr w:type="spellStart"/>
      <w:r w:rsidRPr="00E2648C">
        <w:rPr>
          <w:rFonts w:eastAsia="Times New Roman" w:cs="Times New Roman"/>
          <w:szCs w:val="24"/>
        </w:rPr>
        <w:t>έγκυες</w:t>
      </w:r>
      <w:proofErr w:type="spellEnd"/>
      <w:r>
        <w:rPr>
          <w:rFonts w:eastAsia="Times New Roman" w:cs="Times New Roman"/>
          <w:szCs w:val="24"/>
        </w:rPr>
        <w:t>.</w:t>
      </w:r>
      <w:r w:rsidRPr="00E2648C">
        <w:rPr>
          <w:rFonts w:eastAsia="Times New Roman" w:cs="Times New Roman"/>
          <w:szCs w:val="24"/>
        </w:rPr>
        <w:t xml:space="preserve"> Τέτοιο </w:t>
      </w:r>
      <w:r>
        <w:rPr>
          <w:rFonts w:eastAsia="Times New Roman" w:cs="Times New Roman"/>
          <w:szCs w:val="24"/>
        </w:rPr>
        <w:t xml:space="preserve">ζήτημα το </w:t>
      </w:r>
      <w:r w:rsidRPr="00E2648C">
        <w:rPr>
          <w:rFonts w:eastAsia="Times New Roman" w:cs="Times New Roman"/>
          <w:szCs w:val="24"/>
        </w:rPr>
        <w:t>αντιμετωπίζει ο ιδι</w:t>
      </w:r>
      <w:r w:rsidRPr="00E2648C">
        <w:rPr>
          <w:rFonts w:eastAsia="Times New Roman" w:cs="Times New Roman"/>
          <w:szCs w:val="24"/>
        </w:rPr>
        <w:t>ωτικός τομέας</w:t>
      </w:r>
      <w:r>
        <w:rPr>
          <w:rFonts w:eastAsia="Times New Roman" w:cs="Times New Roman"/>
          <w:szCs w:val="24"/>
        </w:rPr>
        <w:t>.</w:t>
      </w:r>
      <w:r w:rsidRPr="00E2648C">
        <w:rPr>
          <w:rFonts w:eastAsia="Times New Roman" w:cs="Times New Roman"/>
          <w:szCs w:val="24"/>
        </w:rPr>
        <w:t xml:space="preserve"> Και εξακολουθούν να αμείβονται με χαμηλότερους μισθούς από τους άντρες στον ιδιωτικό τομέα</w:t>
      </w:r>
      <w:r>
        <w:rPr>
          <w:rFonts w:eastAsia="Times New Roman" w:cs="Times New Roman"/>
          <w:szCs w:val="24"/>
        </w:rPr>
        <w:t>.</w:t>
      </w:r>
      <w:r w:rsidRPr="00E2648C">
        <w:rPr>
          <w:rFonts w:eastAsia="Times New Roman" w:cs="Times New Roman"/>
          <w:szCs w:val="24"/>
        </w:rPr>
        <w:t xml:space="preserve"> Δεν υπάρχει τέτοιο πρόβλημα στο</w:t>
      </w:r>
      <w:r>
        <w:rPr>
          <w:rFonts w:eastAsia="Times New Roman" w:cs="Times New Roman"/>
          <w:szCs w:val="24"/>
        </w:rPr>
        <w:t>ν</w:t>
      </w:r>
      <w:r w:rsidRPr="00E2648C">
        <w:rPr>
          <w:rFonts w:eastAsia="Times New Roman" w:cs="Times New Roman"/>
          <w:szCs w:val="24"/>
        </w:rPr>
        <w:t xml:space="preserve"> δημόσιο τομέα</w:t>
      </w:r>
      <w:r>
        <w:rPr>
          <w:rFonts w:eastAsia="Times New Roman" w:cs="Times New Roman"/>
          <w:szCs w:val="24"/>
        </w:rPr>
        <w:t>.</w:t>
      </w:r>
      <w:r w:rsidRPr="00E2648C">
        <w:rPr>
          <w:rFonts w:eastAsia="Times New Roman" w:cs="Times New Roman"/>
          <w:szCs w:val="24"/>
        </w:rPr>
        <w:t xml:space="preserve"> Αυτό </w:t>
      </w:r>
      <w:r>
        <w:rPr>
          <w:rFonts w:eastAsia="Times New Roman" w:cs="Times New Roman"/>
          <w:szCs w:val="24"/>
        </w:rPr>
        <w:t>δεν αντιμετωπίζεται, απλώ</w:t>
      </w:r>
      <w:r w:rsidRPr="00E2648C">
        <w:rPr>
          <w:rFonts w:eastAsia="Times New Roman" w:cs="Times New Roman"/>
          <w:szCs w:val="24"/>
        </w:rPr>
        <w:t>ς λέτε τους ίδιους ο</w:t>
      </w:r>
      <w:r>
        <w:rPr>
          <w:rFonts w:eastAsia="Times New Roman" w:cs="Times New Roman"/>
          <w:szCs w:val="24"/>
        </w:rPr>
        <w:t>ρισμού</w:t>
      </w:r>
      <w:r w:rsidRPr="00E2648C">
        <w:rPr>
          <w:rFonts w:eastAsia="Times New Roman" w:cs="Times New Roman"/>
          <w:szCs w:val="24"/>
        </w:rPr>
        <w:t xml:space="preserve">ς </w:t>
      </w:r>
      <w:r w:rsidRPr="00E2648C">
        <w:rPr>
          <w:rFonts w:eastAsia="Times New Roman" w:cs="Times New Roman"/>
          <w:szCs w:val="24"/>
        </w:rPr>
        <w:lastRenderedPageBreak/>
        <w:t>με άλλο</w:t>
      </w:r>
      <w:r>
        <w:rPr>
          <w:rFonts w:eastAsia="Times New Roman" w:cs="Times New Roman"/>
          <w:szCs w:val="24"/>
        </w:rPr>
        <w:t>ν</w:t>
      </w:r>
      <w:r w:rsidRPr="00E2648C">
        <w:rPr>
          <w:rFonts w:eastAsia="Times New Roman" w:cs="Times New Roman"/>
          <w:szCs w:val="24"/>
        </w:rPr>
        <w:t xml:space="preserve"> τρόπο</w:t>
      </w:r>
      <w:r>
        <w:rPr>
          <w:rFonts w:eastAsia="Times New Roman" w:cs="Times New Roman"/>
          <w:szCs w:val="24"/>
        </w:rPr>
        <w:t>.</w:t>
      </w:r>
      <w:r w:rsidRPr="00E2648C">
        <w:rPr>
          <w:rFonts w:eastAsia="Times New Roman" w:cs="Times New Roman"/>
          <w:szCs w:val="24"/>
        </w:rPr>
        <w:t xml:space="preserve"> Αυτό δημιουργεί πρόβλημα</w:t>
      </w:r>
      <w:r>
        <w:rPr>
          <w:rFonts w:eastAsia="Times New Roman" w:cs="Times New Roman"/>
          <w:szCs w:val="24"/>
        </w:rPr>
        <w:t>.</w:t>
      </w:r>
      <w:r w:rsidRPr="00E2648C">
        <w:rPr>
          <w:rFonts w:eastAsia="Times New Roman" w:cs="Times New Roman"/>
          <w:szCs w:val="24"/>
        </w:rPr>
        <w:t xml:space="preserve"> Π</w:t>
      </w:r>
      <w:r w:rsidRPr="00E2648C">
        <w:rPr>
          <w:rFonts w:eastAsia="Times New Roman" w:cs="Times New Roman"/>
          <w:szCs w:val="24"/>
        </w:rPr>
        <w:t>εριορίζει την έννοια των ορισμών</w:t>
      </w:r>
      <w:r>
        <w:rPr>
          <w:rFonts w:eastAsia="Times New Roman" w:cs="Times New Roman"/>
          <w:szCs w:val="24"/>
        </w:rPr>
        <w:t>.</w:t>
      </w:r>
      <w:r w:rsidRPr="00E2648C">
        <w:rPr>
          <w:rFonts w:eastAsia="Times New Roman" w:cs="Times New Roman"/>
          <w:szCs w:val="24"/>
        </w:rPr>
        <w:t xml:space="preserve"> </w:t>
      </w:r>
    </w:p>
    <w:p w14:paraId="03A73315" w14:textId="77777777" w:rsidR="00E615E6" w:rsidRDefault="00720F21">
      <w:pPr>
        <w:tabs>
          <w:tab w:val="left" w:pos="2820"/>
        </w:tabs>
        <w:spacing w:after="0"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τυπάει το κουδούνι λήξεως του χρόνου ομιλίας της κυρίας Βουλευτού)</w:t>
      </w:r>
    </w:p>
    <w:p w14:paraId="03A73316" w14:textId="77777777" w:rsidR="00E615E6" w:rsidRDefault="00720F21">
      <w:pPr>
        <w:tabs>
          <w:tab w:val="left" w:pos="2820"/>
        </w:tabs>
        <w:spacing w:after="0" w:line="600" w:lineRule="auto"/>
        <w:ind w:firstLine="720"/>
        <w:jc w:val="both"/>
        <w:rPr>
          <w:rFonts w:eastAsia="Times New Roman" w:cs="Times New Roman"/>
          <w:szCs w:val="24"/>
        </w:rPr>
      </w:pPr>
      <w:r>
        <w:rPr>
          <w:rFonts w:eastAsia="Times New Roman" w:cs="Times New Roman"/>
          <w:szCs w:val="24"/>
        </w:rPr>
        <w:t xml:space="preserve">Τελειώνω σε ένα λεπτό, κύριε Πρόεδρε. </w:t>
      </w:r>
    </w:p>
    <w:p w14:paraId="03A73317" w14:textId="77777777" w:rsidR="00E615E6" w:rsidRDefault="00720F21">
      <w:pPr>
        <w:tabs>
          <w:tab w:val="left" w:pos="2820"/>
        </w:tabs>
        <w:spacing w:after="0" w:line="600" w:lineRule="auto"/>
        <w:ind w:firstLine="720"/>
        <w:jc w:val="both"/>
        <w:rPr>
          <w:rFonts w:eastAsia="Times New Roman" w:cs="Times New Roman"/>
          <w:szCs w:val="24"/>
        </w:rPr>
      </w:pPr>
      <w:r w:rsidRPr="00E2648C">
        <w:rPr>
          <w:rFonts w:eastAsia="Times New Roman" w:cs="Times New Roman"/>
          <w:szCs w:val="24"/>
        </w:rPr>
        <w:t xml:space="preserve">Οι </w:t>
      </w:r>
      <w:r>
        <w:rPr>
          <w:rFonts w:eastAsia="Times New Roman" w:cs="Times New Roman"/>
          <w:szCs w:val="24"/>
        </w:rPr>
        <w:t>περισσότερες</w:t>
      </w:r>
      <w:r w:rsidRPr="00E2648C">
        <w:rPr>
          <w:rFonts w:eastAsia="Times New Roman" w:cs="Times New Roman"/>
          <w:szCs w:val="24"/>
        </w:rPr>
        <w:t xml:space="preserve"> διατάξει</w:t>
      </w:r>
      <w:r>
        <w:rPr>
          <w:rFonts w:eastAsia="Times New Roman" w:cs="Times New Roman"/>
          <w:szCs w:val="24"/>
        </w:rPr>
        <w:t>ς είναι</w:t>
      </w:r>
      <w:r w:rsidRPr="00E2648C">
        <w:rPr>
          <w:rFonts w:eastAsia="Times New Roman" w:cs="Times New Roman"/>
          <w:szCs w:val="24"/>
        </w:rPr>
        <w:t xml:space="preserve"> αντιγραφή ήδη υφιστάμενων διατάξεων</w:t>
      </w:r>
      <w:r>
        <w:rPr>
          <w:rFonts w:eastAsia="Times New Roman" w:cs="Times New Roman"/>
          <w:szCs w:val="24"/>
        </w:rPr>
        <w:t>.</w:t>
      </w:r>
      <w:r w:rsidRPr="00E2648C">
        <w:rPr>
          <w:rFonts w:eastAsia="Times New Roman" w:cs="Times New Roman"/>
          <w:szCs w:val="24"/>
        </w:rPr>
        <w:t xml:space="preserve"> </w:t>
      </w:r>
      <w:r>
        <w:rPr>
          <w:rFonts w:eastAsia="Times New Roman" w:cs="Times New Roman"/>
          <w:szCs w:val="24"/>
        </w:rPr>
        <w:t>Ουσιαστικά επιτείνετε τη σύγ</w:t>
      </w:r>
      <w:r>
        <w:rPr>
          <w:rFonts w:eastAsia="Times New Roman" w:cs="Times New Roman"/>
          <w:szCs w:val="24"/>
        </w:rPr>
        <w:t>χυση, διότι λέτε ότι οι</w:t>
      </w:r>
      <w:r w:rsidRPr="00E2648C">
        <w:rPr>
          <w:rFonts w:eastAsia="Times New Roman" w:cs="Times New Roman"/>
          <w:szCs w:val="24"/>
        </w:rPr>
        <w:t xml:space="preserve"> διατάξεις αυτού του νόμου θα λειτουργούν συμπληρωματικά με άλλους νομούς</w:t>
      </w:r>
      <w:r>
        <w:rPr>
          <w:rFonts w:eastAsia="Times New Roman" w:cs="Times New Roman"/>
          <w:szCs w:val="24"/>
        </w:rPr>
        <w:t>.</w:t>
      </w:r>
      <w:r w:rsidRPr="00E2648C">
        <w:rPr>
          <w:rFonts w:eastAsia="Times New Roman" w:cs="Times New Roman"/>
          <w:szCs w:val="24"/>
        </w:rPr>
        <w:t xml:space="preserve"> Αυτό πώς θα γίνει</w:t>
      </w:r>
      <w:r>
        <w:rPr>
          <w:rFonts w:eastAsia="Times New Roman" w:cs="Times New Roman"/>
          <w:szCs w:val="24"/>
        </w:rPr>
        <w:t>;</w:t>
      </w:r>
      <w:r w:rsidRPr="00E2648C">
        <w:rPr>
          <w:rFonts w:eastAsia="Times New Roman" w:cs="Times New Roman"/>
          <w:szCs w:val="24"/>
        </w:rPr>
        <w:t xml:space="preserve"> Διότι για να ισχύσει ένας νόμος πρέπει να καταργηθούν διατάξεις προηγούμενων νόμων</w:t>
      </w:r>
      <w:r>
        <w:rPr>
          <w:rFonts w:eastAsia="Times New Roman" w:cs="Times New Roman"/>
          <w:szCs w:val="24"/>
        </w:rPr>
        <w:t>.</w:t>
      </w:r>
      <w:r w:rsidRPr="00E2648C">
        <w:rPr>
          <w:rFonts w:eastAsia="Times New Roman" w:cs="Times New Roman"/>
          <w:szCs w:val="24"/>
        </w:rPr>
        <w:t xml:space="preserve"> Δεν μπορεί να ισχύουν όλα μαζί</w:t>
      </w:r>
      <w:r>
        <w:rPr>
          <w:rFonts w:eastAsia="Times New Roman" w:cs="Times New Roman"/>
          <w:szCs w:val="24"/>
        </w:rPr>
        <w:t>.</w:t>
      </w:r>
      <w:r w:rsidRPr="00E2648C">
        <w:rPr>
          <w:rFonts w:eastAsia="Times New Roman" w:cs="Times New Roman"/>
          <w:szCs w:val="24"/>
        </w:rPr>
        <w:t xml:space="preserve"> Και τότε γιατί το κάνετ</w:t>
      </w:r>
      <w:r w:rsidRPr="00E2648C">
        <w:rPr>
          <w:rFonts w:eastAsia="Times New Roman" w:cs="Times New Roman"/>
          <w:szCs w:val="24"/>
        </w:rPr>
        <w:t>ε</w:t>
      </w:r>
      <w:r>
        <w:rPr>
          <w:rFonts w:eastAsia="Times New Roman" w:cs="Times New Roman"/>
          <w:szCs w:val="24"/>
        </w:rPr>
        <w:t xml:space="preserve"> κ</w:t>
      </w:r>
      <w:r w:rsidRPr="00E2648C">
        <w:rPr>
          <w:rFonts w:eastAsia="Times New Roman" w:cs="Times New Roman"/>
          <w:szCs w:val="24"/>
        </w:rPr>
        <w:t xml:space="preserve">αι </w:t>
      </w:r>
      <w:r>
        <w:rPr>
          <w:rFonts w:eastAsia="Times New Roman" w:cs="Times New Roman"/>
          <w:szCs w:val="24"/>
        </w:rPr>
        <w:t>γ</w:t>
      </w:r>
      <w:r w:rsidRPr="00E2648C">
        <w:rPr>
          <w:rFonts w:eastAsia="Times New Roman" w:cs="Times New Roman"/>
          <w:szCs w:val="24"/>
        </w:rPr>
        <w:t>ιατί δεν το κάνετε ολοκληρωμένα</w:t>
      </w:r>
      <w:r>
        <w:rPr>
          <w:rFonts w:eastAsia="Times New Roman" w:cs="Times New Roman"/>
          <w:szCs w:val="24"/>
        </w:rPr>
        <w:t>;</w:t>
      </w:r>
      <w:r w:rsidRPr="00E2648C">
        <w:rPr>
          <w:rFonts w:eastAsia="Times New Roman" w:cs="Times New Roman"/>
          <w:szCs w:val="24"/>
        </w:rPr>
        <w:t xml:space="preserve"> </w:t>
      </w:r>
    </w:p>
    <w:p w14:paraId="03A73318" w14:textId="77777777" w:rsidR="00E615E6" w:rsidRDefault="00720F21">
      <w:pPr>
        <w:tabs>
          <w:tab w:val="left" w:pos="2820"/>
        </w:tabs>
        <w:spacing w:after="0" w:line="600" w:lineRule="auto"/>
        <w:ind w:firstLine="720"/>
        <w:jc w:val="both"/>
        <w:rPr>
          <w:rFonts w:eastAsia="Times New Roman" w:cs="Times New Roman"/>
          <w:szCs w:val="24"/>
        </w:rPr>
      </w:pPr>
      <w:r>
        <w:rPr>
          <w:rFonts w:eastAsia="Times New Roman" w:cs="Times New Roman"/>
          <w:szCs w:val="24"/>
        </w:rPr>
        <w:t xml:space="preserve">Και βέβαια </w:t>
      </w:r>
      <w:r w:rsidRPr="00E2648C">
        <w:rPr>
          <w:rFonts w:eastAsia="Times New Roman" w:cs="Times New Roman"/>
          <w:szCs w:val="24"/>
        </w:rPr>
        <w:t>η σεξουαλική παρενόχληση αλλάζει όνομα</w:t>
      </w:r>
      <w:r>
        <w:rPr>
          <w:rFonts w:eastAsia="Times New Roman" w:cs="Times New Roman"/>
          <w:szCs w:val="24"/>
        </w:rPr>
        <w:t>.</w:t>
      </w:r>
      <w:r w:rsidRPr="00E2648C">
        <w:rPr>
          <w:rFonts w:eastAsia="Times New Roman" w:cs="Times New Roman"/>
          <w:szCs w:val="24"/>
        </w:rPr>
        <w:t xml:space="preserve"> Αντικαθίσταται με τη γενετήσια παρενόχληση</w:t>
      </w:r>
      <w:r>
        <w:rPr>
          <w:rFonts w:eastAsia="Times New Roman" w:cs="Times New Roman"/>
          <w:szCs w:val="24"/>
        </w:rPr>
        <w:t>. Δεν είναι, όμως,</w:t>
      </w:r>
      <w:r w:rsidRPr="00E2648C">
        <w:rPr>
          <w:rFonts w:eastAsia="Times New Roman" w:cs="Times New Roman"/>
          <w:szCs w:val="24"/>
        </w:rPr>
        <w:t xml:space="preserve"> αυτό το θέμα όσον αφορά στην ισότητα</w:t>
      </w:r>
      <w:r>
        <w:rPr>
          <w:rFonts w:eastAsia="Times New Roman" w:cs="Times New Roman"/>
          <w:szCs w:val="24"/>
        </w:rPr>
        <w:t>.</w:t>
      </w:r>
      <w:r w:rsidRPr="00E2648C">
        <w:rPr>
          <w:rFonts w:eastAsia="Times New Roman" w:cs="Times New Roman"/>
          <w:szCs w:val="24"/>
        </w:rPr>
        <w:t xml:space="preserve"> Τα θέματα της ισότητας αφορούν τα δικαιώματα των γυναικών στην ερ</w:t>
      </w:r>
      <w:r w:rsidRPr="00E2648C">
        <w:rPr>
          <w:rFonts w:eastAsia="Times New Roman" w:cs="Times New Roman"/>
          <w:szCs w:val="24"/>
        </w:rPr>
        <w:t>γασία και στην κοινωνική ζωή</w:t>
      </w:r>
      <w:r>
        <w:rPr>
          <w:rFonts w:eastAsia="Times New Roman" w:cs="Times New Roman"/>
          <w:szCs w:val="24"/>
        </w:rPr>
        <w:t>.</w:t>
      </w:r>
      <w:r w:rsidRPr="00E2648C">
        <w:rPr>
          <w:rFonts w:eastAsia="Times New Roman" w:cs="Times New Roman"/>
          <w:szCs w:val="24"/>
        </w:rPr>
        <w:t xml:space="preserve"> </w:t>
      </w:r>
    </w:p>
    <w:p w14:paraId="03A73319" w14:textId="77777777" w:rsidR="00E615E6" w:rsidRDefault="00720F21">
      <w:pPr>
        <w:tabs>
          <w:tab w:val="left" w:pos="2820"/>
        </w:tabs>
        <w:spacing w:after="0" w:line="600" w:lineRule="auto"/>
        <w:ind w:firstLine="720"/>
        <w:jc w:val="both"/>
        <w:rPr>
          <w:rFonts w:eastAsia="Times New Roman" w:cs="Times New Roman"/>
          <w:szCs w:val="24"/>
        </w:rPr>
      </w:pPr>
      <w:r w:rsidRPr="00E2648C">
        <w:rPr>
          <w:rFonts w:eastAsia="Times New Roman" w:cs="Times New Roman"/>
          <w:szCs w:val="24"/>
        </w:rPr>
        <w:t>Συμπέρασμα</w:t>
      </w:r>
      <w:r>
        <w:rPr>
          <w:rFonts w:eastAsia="Times New Roman" w:cs="Times New Roman"/>
          <w:szCs w:val="24"/>
        </w:rPr>
        <w:t>:</w:t>
      </w:r>
      <w:r w:rsidRPr="00E2648C">
        <w:rPr>
          <w:rFonts w:eastAsia="Times New Roman" w:cs="Times New Roman"/>
          <w:szCs w:val="24"/>
        </w:rPr>
        <w:t xml:space="preserve"> Θέλατε</w:t>
      </w:r>
      <w:r>
        <w:rPr>
          <w:rFonts w:eastAsia="Times New Roman" w:cs="Times New Roman"/>
          <w:szCs w:val="24"/>
        </w:rPr>
        <w:t>,</w:t>
      </w:r>
      <w:r w:rsidRPr="00E2648C">
        <w:rPr>
          <w:rFonts w:eastAsia="Times New Roman" w:cs="Times New Roman"/>
          <w:szCs w:val="24"/>
        </w:rPr>
        <w:t xml:space="preserve"> </w:t>
      </w:r>
      <w:r>
        <w:rPr>
          <w:rFonts w:eastAsia="Times New Roman" w:cs="Times New Roman"/>
          <w:szCs w:val="24"/>
        </w:rPr>
        <w:t>όπως συνηθίζετε,</w:t>
      </w:r>
      <w:r w:rsidRPr="00E2648C">
        <w:rPr>
          <w:rFonts w:eastAsia="Times New Roman" w:cs="Times New Roman"/>
          <w:szCs w:val="24"/>
        </w:rPr>
        <w:t xml:space="preserve"> να κάνετε κάτι και τελικά κάνετε κάτι που αντί να πάμε μπροστά</w:t>
      </w:r>
      <w:r>
        <w:rPr>
          <w:rFonts w:eastAsia="Times New Roman" w:cs="Times New Roman"/>
          <w:szCs w:val="24"/>
        </w:rPr>
        <w:t xml:space="preserve">, θα πάμε πίσω. </w:t>
      </w:r>
      <w:r w:rsidRPr="00E2648C">
        <w:rPr>
          <w:rFonts w:eastAsia="Times New Roman" w:cs="Times New Roman"/>
          <w:szCs w:val="24"/>
        </w:rPr>
        <w:lastRenderedPageBreak/>
        <w:t xml:space="preserve">Διαβάστε από τα Πρακτικά </w:t>
      </w:r>
      <w:r>
        <w:rPr>
          <w:rFonts w:eastAsia="Times New Roman" w:cs="Times New Roman"/>
          <w:szCs w:val="24"/>
        </w:rPr>
        <w:t>τ</w:t>
      </w:r>
      <w:r w:rsidRPr="00E2648C">
        <w:rPr>
          <w:rFonts w:eastAsia="Times New Roman" w:cs="Times New Roman"/>
          <w:szCs w:val="24"/>
        </w:rPr>
        <w:t>ι λέει ο Σύνδεσμος για τ</w:t>
      </w:r>
      <w:r>
        <w:rPr>
          <w:rFonts w:eastAsia="Times New Roman" w:cs="Times New Roman"/>
          <w:szCs w:val="24"/>
        </w:rPr>
        <w:t>α</w:t>
      </w:r>
      <w:r w:rsidRPr="00E2648C">
        <w:rPr>
          <w:rFonts w:eastAsia="Times New Roman" w:cs="Times New Roman"/>
          <w:szCs w:val="24"/>
        </w:rPr>
        <w:t xml:space="preserve"> </w:t>
      </w:r>
      <w:r>
        <w:rPr>
          <w:rFonts w:eastAsia="Times New Roman" w:cs="Times New Roman"/>
          <w:szCs w:val="24"/>
        </w:rPr>
        <w:t xml:space="preserve">Δικαιώματα </w:t>
      </w:r>
      <w:r w:rsidRPr="00E2648C">
        <w:rPr>
          <w:rFonts w:eastAsia="Times New Roman" w:cs="Times New Roman"/>
          <w:szCs w:val="24"/>
        </w:rPr>
        <w:t>των Γυναικών</w:t>
      </w:r>
      <w:r>
        <w:rPr>
          <w:rFonts w:eastAsia="Times New Roman" w:cs="Times New Roman"/>
          <w:szCs w:val="24"/>
        </w:rPr>
        <w:t>.</w:t>
      </w:r>
      <w:r w:rsidRPr="00E2648C">
        <w:rPr>
          <w:rFonts w:eastAsia="Times New Roman" w:cs="Times New Roman"/>
          <w:szCs w:val="24"/>
        </w:rPr>
        <w:t xml:space="preserve"> </w:t>
      </w:r>
    </w:p>
    <w:p w14:paraId="03A7331A" w14:textId="77777777" w:rsidR="00E615E6" w:rsidRDefault="00720F21">
      <w:pPr>
        <w:tabs>
          <w:tab w:val="left" w:pos="2820"/>
        </w:tabs>
        <w:spacing w:after="0" w:line="600" w:lineRule="auto"/>
        <w:ind w:firstLine="720"/>
        <w:jc w:val="both"/>
        <w:rPr>
          <w:rFonts w:eastAsia="Times New Roman" w:cs="Times New Roman"/>
          <w:szCs w:val="24"/>
        </w:rPr>
      </w:pPr>
      <w:r w:rsidRPr="00E2648C">
        <w:rPr>
          <w:rFonts w:eastAsia="Times New Roman" w:cs="Times New Roman"/>
          <w:szCs w:val="24"/>
        </w:rPr>
        <w:t xml:space="preserve">Και τελικά </w:t>
      </w:r>
      <w:r>
        <w:rPr>
          <w:rFonts w:eastAsia="Times New Roman" w:cs="Times New Roman"/>
          <w:szCs w:val="24"/>
        </w:rPr>
        <w:t>οι μοναδικοί</w:t>
      </w:r>
      <w:r w:rsidRPr="00E2648C">
        <w:rPr>
          <w:rFonts w:eastAsia="Times New Roman" w:cs="Times New Roman"/>
          <w:szCs w:val="24"/>
        </w:rPr>
        <w:t xml:space="preserve"> κερδισμένοι στο τέλος της σημερινής μέρας θα είναι αυτοί που έκαναν αυτό που το</w:t>
      </w:r>
      <w:r>
        <w:rPr>
          <w:rFonts w:eastAsia="Times New Roman" w:cs="Times New Roman"/>
          <w:szCs w:val="24"/>
        </w:rPr>
        <w:t>υς</w:t>
      </w:r>
      <w:r w:rsidRPr="00E2648C">
        <w:rPr>
          <w:rFonts w:eastAsia="Times New Roman" w:cs="Times New Roman"/>
          <w:szCs w:val="24"/>
        </w:rPr>
        <w:t xml:space="preserve"> ζητήσατε για τη Μακεδονία</w:t>
      </w:r>
      <w:r>
        <w:rPr>
          <w:rFonts w:eastAsia="Times New Roman" w:cs="Times New Roman"/>
          <w:szCs w:val="24"/>
        </w:rPr>
        <w:t xml:space="preserve"> και </w:t>
      </w:r>
      <w:r w:rsidRPr="00E2648C">
        <w:rPr>
          <w:rFonts w:eastAsia="Times New Roman" w:cs="Times New Roman"/>
          <w:szCs w:val="24"/>
        </w:rPr>
        <w:t xml:space="preserve">χαμένες θα είναι οι γυναίκες των οποίων δεν </w:t>
      </w:r>
      <w:r>
        <w:rPr>
          <w:rFonts w:eastAsia="Times New Roman" w:cs="Times New Roman"/>
          <w:szCs w:val="24"/>
        </w:rPr>
        <w:t>λύνετε</w:t>
      </w:r>
      <w:r w:rsidRPr="00E2648C">
        <w:rPr>
          <w:rFonts w:eastAsia="Times New Roman" w:cs="Times New Roman"/>
          <w:szCs w:val="24"/>
        </w:rPr>
        <w:t xml:space="preserve"> κανένα πρόβλημα</w:t>
      </w:r>
      <w:r>
        <w:rPr>
          <w:rFonts w:eastAsia="Times New Roman" w:cs="Times New Roman"/>
          <w:szCs w:val="24"/>
        </w:rPr>
        <w:t>.</w:t>
      </w:r>
      <w:r w:rsidRPr="00E2648C">
        <w:rPr>
          <w:rFonts w:eastAsia="Times New Roman" w:cs="Times New Roman"/>
          <w:szCs w:val="24"/>
        </w:rPr>
        <w:t xml:space="preserve"> Λύσατε</w:t>
      </w:r>
      <w:r>
        <w:rPr>
          <w:rFonts w:eastAsia="Times New Roman" w:cs="Times New Roman"/>
          <w:szCs w:val="24"/>
        </w:rPr>
        <w:t>,</w:t>
      </w:r>
      <w:r w:rsidRPr="00E2648C">
        <w:rPr>
          <w:rFonts w:eastAsia="Times New Roman" w:cs="Times New Roman"/>
          <w:szCs w:val="24"/>
        </w:rPr>
        <w:t xml:space="preserve"> δηλαδή</w:t>
      </w:r>
      <w:r>
        <w:rPr>
          <w:rFonts w:eastAsia="Times New Roman" w:cs="Times New Roman"/>
          <w:szCs w:val="24"/>
        </w:rPr>
        <w:t>,</w:t>
      </w:r>
      <w:r w:rsidRPr="00E2648C">
        <w:rPr>
          <w:rFonts w:eastAsia="Times New Roman" w:cs="Times New Roman"/>
          <w:szCs w:val="24"/>
        </w:rPr>
        <w:t xml:space="preserve"> το πρόβλημα μιας γυναίκας</w:t>
      </w:r>
      <w:r>
        <w:rPr>
          <w:rFonts w:eastAsia="Times New Roman" w:cs="Times New Roman"/>
          <w:szCs w:val="24"/>
        </w:rPr>
        <w:t>, χαντακώνοντας</w:t>
      </w:r>
      <w:r w:rsidRPr="00E2648C">
        <w:rPr>
          <w:rFonts w:eastAsia="Times New Roman" w:cs="Times New Roman"/>
          <w:szCs w:val="24"/>
        </w:rPr>
        <w:t xml:space="preserve"> τα προβλήματα όλων</w:t>
      </w:r>
      <w:r w:rsidRPr="00E2648C">
        <w:rPr>
          <w:rFonts w:eastAsia="Times New Roman" w:cs="Times New Roman"/>
          <w:szCs w:val="24"/>
        </w:rPr>
        <w:t xml:space="preserve"> των γυναικών</w:t>
      </w:r>
      <w:r>
        <w:rPr>
          <w:rFonts w:eastAsia="Times New Roman" w:cs="Times New Roman"/>
          <w:szCs w:val="24"/>
        </w:rPr>
        <w:t>.</w:t>
      </w:r>
      <w:r w:rsidRPr="00E2648C">
        <w:rPr>
          <w:rFonts w:eastAsia="Times New Roman" w:cs="Times New Roman"/>
          <w:szCs w:val="24"/>
        </w:rPr>
        <w:t xml:space="preserve"> </w:t>
      </w:r>
    </w:p>
    <w:p w14:paraId="03A7331B" w14:textId="77777777" w:rsidR="00E615E6" w:rsidRDefault="00720F21">
      <w:pPr>
        <w:tabs>
          <w:tab w:val="left" w:pos="2820"/>
        </w:tabs>
        <w:spacing w:after="0" w:line="600" w:lineRule="auto"/>
        <w:ind w:firstLine="720"/>
        <w:jc w:val="both"/>
        <w:rPr>
          <w:rFonts w:eastAsia="Times New Roman" w:cs="Times New Roman"/>
          <w:szCs w:val="24"/>
        </w:rPr>
      </w:pPr>
      <w:r w:rsidRPr="00E2648C">
        <w:rPr>
          <w:rFonts w:eastAsia="Times New Roman" w:cs="Times New Roman"/>
          <w:szCs w:val="24"/>
        </w:rPr>
        <w:t>Ευχαρισ</w:t>
      </w:r>
      <w:r>
        <w:rPr>
          <w:rFonts w:eastAsia="Times New Roman" w:cs="Times New Roman"/>
          <w:szCs w:val="24"/>
        </w:rPr>
        <w:t>τώ, κύριε Πρόεδρε.</w:t>
      </w:r>
    </w:p>
    <w:p w14:paraId="03A7331C" w14:textId="77777777" w:rsidR="00E615E6" w:rsidRDefault="00720F21">
      <w:pPr>
        <w:spacing w:after="0" w:line="600" w:lineRule="auto"/>
        <w:ind w:firstLine="720"/>
        <w:jc w:val="center"/>
        <w:rPr>
          <w:rFonts w:eastAsia="Times New Roman" w:cs="Times New Roman"/>
          <w:szCs w:val="24"/>
        </w:rPr>
      </w:pPr>
      <w:r w:rsidRPr="00517DAE">
        <w:rPr>
          <w:rFonts w:eastAsia="Times New Roman" w:cs="Times New Roman"/>
          <w:szCs w:val="24"/>
        </w:rPr>
        <w:t>(Χειροκροτήματα από την πτέρυγα</w:t>
      </w:r>
      <w:r>
        <w:rPr>
          <w:rFonts w:eastAsia="Times New Roman" w:cs="Times New Roman"/>
          <w:szCs w:val="24"/>
        </w:rPr>
        <w:t xml:space="preserve"> της Νέας Δημοκρατίας</w:t>
      </w:r>
      <w:r w:rsidRPr="00517DAE">
        <w:rPr>
          <w:rFonts w:eastAsia="Times New Roman" w:cs="Times New Roman"/>
          <w:szCs w:val="24"/>
        </w:rPr>
        <w:t>)</w:t>
      </w:r>
    </w:p>
    <w:p w14:paraId="03A7331D" w14:textId="77777777" w:rsidR="00E615E6" w:rsidRDefault="00720F21">
      <w:pPr>
        <w:tabs>
          <w:tab w:val="left" w:pos="2820"/>
        </w:tabs>
        <w:spacing w:after="0" w:line="600" w:lineRule="auto"/>
        <w:ind w:firstLine="720"/>
        <w:jc w:val="both"/>
        <w:rPr>
          <w:rFonts w:eastAsia="Times New Roman" w:cs="Times New Roman"/>
          <w:szCs w:val="24"/>
        </w:rPr>
      </w:pPr>
      <w:r w:rsidRPr="001F66F0">
        <w:rPr>
          <w:rFonts w:eastAsia="Times New Roman" w:cs="Times New Roman"/>
          <w:b/>
          <w:szCs w:val="24"/>
        </w:rPr>
        <w:t xml:space="preserve">ΠΡΟΕΔΡΕΥΩΝ (Γεώργιος </w:t>
      </w:r>
      <w:proofErr w:type="spellStart"/>
      <w:r w:rsidRPr="001F66F0">
        <w:rPr>
          <w:rFonts w:eastAsia="Times New Roman" w:cs="Times New Roman"/>
          <w:b/>
          <w:szCs w:val="24"/>
        </w:rPr>
        <w:t>Λαμπρούλης</w:t>
      </w:r>
      <w:proofErr w:type="spellEnd"/>
      <w:r w:rsidRPr="001F66F0">
        <w:rPr>
          <w:rFonts w:eastAsia="Times New Roman" w:cs="Times New Roman"/>
          <w:b/>
          <w:szCs w:val="24"/>
        </w:rPr>
        <w:t>):</w:t>
      </w:r>
      <w:r>
        <w:rPr>
          <w:rFonts w:eastAsia="Times New Roman" w:cs="Times New Roman"/>
          <w:szCs w:val="24"/>
        </w:rPr>
        <w:t xml:space="preserve"> </w:t>
      </w:r>
      <w:r w:rsidRPr="00E2648C">
        <w:rPr>
          <w:rFonts w:eastAsia="Times New Roman" w:cs="Times New Roman"/>
          <w:szCs w:val="24"/>
        </w:rPr>
        <w:t>Πριν δώσουμε το</w:t>
      </w:r>
      <w:r>
        <w:rPr>
          <w:rFonts w:eastAsia="Times New Roman" w:cs="Times New Roman"/>
          <w:szCs w:val="24"/>
        </w:rPr>
        <w:t>ν</w:t>
      </w:r>
      <w:r w:rsidRPr="00E2648C">
        <w:rPr>
          <w:rFonts w:eastAsia="Times New Roman" w:cs="Times New Roman"/>
          <w:szCs w:val="24"/>
        </w:rPr>
        <w:t xml:space="preserve"> λόγο στην </w:t>
      </w:r>
      <w:r>
        <w:rPr>
          <w:rFonts w:eastAsia="Times New Roman" w:cs="Times New Roman"/>
          <w:szCs w:val="24"/>
        </w:rPr>
        <w:t>επόμενη</w:t>
      </w:r>
      <w:r w:rsidRPr="00E2648C">
        <w:rPr>
          <w:rFonts w:eastAsia="Times New Roman" w:cs="Times New Roman"/>
          <w:szCs w:val="24"/>
        </w:rPr>
        <w:t xml:space="preserve"> ομιλήτρια</w:t>
      </w:r>
      <w:r>
        <w:rPr>
          <w:rFonts w:eastAsia="Times New Roman" w:cs="Times New Roman"/>
          <w:szCs w:val="24"/>
        </w:rPr>
        <w:t>,</w:t>
      </w:r>
      <w:r w:rsidRPr="00E2648C">
        <w:rPr>
          <w:rFonts w:eastAsia="Times New Roman" w:cs="Times New Roman"/>
          <w:szCs w:val="24"/>
        </w:rPr>
        <w:t xml:space="preserve"> την κ</w:t>
      </w:r>
      <w:r>
        <w:rPr>
          <w:rFonts w:eastAsia="Times New Roman" w:cs="Times New Roman"/>
          <w:szCs w:val="24"/>
        </w:rPr>
        <w:t>.</w:t>
      </w:r>
      <w:r w:rsidRPr="00E2648C">
        <w:rPr>
          <w:rFonts w:eastAsia="Times New Roman" w:cs="Times New Roman"/>
          <w:szCs w:val="24"/>
        </w:rPr>
        <w:t xml:space="preserve"> </w:t>
      </w:r>
      <w:proofErr w:type="spellStart"/>
      <w:r w:rsidRPr="00E2648C">
        <w:rPr>
          <w:rFonts w:eastAsia="Times New Roman" w:cs="Times New Roman"/>
          <w:szCs w:val="24"/>
        </w:rPr>
        <w:t>Μεγαλοοικονόμου</w:t>
      </w:r>
      <w:proofErr w:type="spellEnd"/>
      <w:r>
        <w:rPr>
          <w:rFonts w:eastAsia="Times New Roman" w:cs="Times New Roman"/>
          <w:szCs w:val="24"/>
        </w:rPr>
        <w:t xml:space="preserve">, θα δώσουμε τον </w:t>
      </w:r>
      <w:r w:rsidRPr="00E2648C">
        <w:rPr>
          <w:rFonts w:eastAsia="Times New Roman" w:cs="Times New Roman"/>
          <w:szCs w:val="24"/>
        </w:rPr>
        <w:t>λόγο στον Υπουργό Παιδείας</w:t>
      </w:r>
      <w:r>
        <w:rPr>
          <w:rFonts w:eastAsia="Times New Roman" w:cs="Times New Roman"/>
          <w:szCs w:val="24"/>
        </w:rPr>
        <w:t xml:space="preserve">, τον </w:t>
      </w:r>
      <w:r w:rsidRPr="00E2648C">
        <w:rPr>
          <w:rFonts w:eastAsia="Times New Roman" w:cs="Times New Roman"/>
          <w:szCs w:val="24"/>
        </w:rPr>
        <w:t>κ</w:t>
      </w:r>
      <w:r>
        <w:rPr>
          <w:rFonts w:eastAsia="Times New Roman" w:cs="Times New Roman"/>
          <w:szCs w:val="24"/>
        </w:rPr>
        <w:t>.</w:t>
      </w:r>
      <w:r w:rsidRPr="00E2648C">
        <w:rPr>
          <w:rFonts w:eastAsia="Times New Roman" w:cs="Times New Roman"/>
          <w:szCs w:val="24"/>
        </w:rPr>
        <w:t xml:space="preserve"> </w:t>
      </w:r>
      <w:proofErr w:type="spellStart"/>
      <w:r w:rsidRPr="00E2648C">
        <w:rPr>
          <w:rFonts w:eastAsia="Times New Roman" w:cs="Times New Roman"/>
          <w:szCs w:val="24"/>
        </w:rPr>
        <w:t>Γαβρόγ</w:t>
      </w:r>
      <w:r w:rsidRPr="00E2648C">
        <w:rPr>
          <w:rFonts w:eastAsia="Times New Roman" w:cs="Times New Roman"/>
          <w:szCs w:val="24"/>
        </w:rPr>
        <w:t>λου</w:t>
      </w:r>
      <w:proofErr w:type="spellEnd"/>
      <w:r>
        <w:rPr>
          <w:rFonts w:eastAsia="Times New Roman" w:cs="Times New Roman"/>
          <w:szCs w:val="24"/>
        </w:rPr>
        <w:t>,</w:t>
      </w:r>
      <w:r w:rsidRPr="00E2648C">
        <w:rPr>
          <w:rFonts w:eastAsia="Times New Roman" w:cs="Times New Roman"/>
          <w:szCs w:val="24"/>
        </w:rPr>
        <w:t xml:space="preserve"> για να αναφερθεί σε δύο </w:t>
      </w:r>
      <w:r>
        <w:rPr>
          <w:rFonts w:eastAsia="Times New Roman" w:cs="Times New Roman"/>
          <w:szCs w:val="24"/>
        </w:rPr>
        <w:t>βουλευτικές τροπολογίες.</w:t>
      </w:r>
    </w:p>
    <w:p w14:paraId="03A7331E" w14:textId="77777777" w:rsidR="00E615E6" w:rsidRDefault="00720F21">
      <w:pPr>
        <w:tabs>
          <w:tab w:val="left" w:pos="2820"/>
        </w:tabs>
        <w:spacing w:after="0" w:line="600" w:lineRule="auto"/>
        <w:ind w:firstLine="720"/>
        <w:jc w:val="both"/>
        <w:rPr>
          <w:rFonts w:eastAsia="Times New Roman" w:cs="Times New Roman"/>
          <w:szCs w:val="24"/>
        </w:rPr>
      </w:pPr>
      <w:r>
        <w:rPr>
          <w:rFonts w:eastAsia="Times New Roman" w:cs="Times New Roman"/>
          <w:szCs w:val="24"/>
        </w:rPr>
        <w:t>Ορίστε, κ</w:t>
      </w:r>
      <w:r w:rsidRPr="00E2648C">
        <w:rPr>
          <w:rFonts w:eastAsia="Times New Roman" w:cs="Times New Roman"/>
          <w:szCs w:val="24"/>
        </w:rPr>
        <w:t>ύριε Υπουργέ</w:t>
      </w:r>
      <w:r>
        <w:rPr>
          <w:rFonts w:eastAsia="Times New Roman" w:cs="Times New Roman"/>
          <w:szCs w:val="24"/>
        </w:rPr>
        <w:t>,</w:t>
      </w:r>
      <w:r w:rsidRPr="00E2648C">
        <w:rPr>
          <w:rFonts w:eastAsia="Times New Roman" w:cs="Times New Roman"/>
          <w:szCs w:val="24"/>
        </w:rPr>
        <w:t xml:space="preserve"> έχετε το</w:t>
      </w:r>
      <w:r>
        <w:rPr>
          <w:rFonts w:eastAsia="Times New Roman" w:cs="Times New Roman"/>
          <w:szCs w:val="24"/>
        </w:rPr>
        <w:t>ν</w:t>
      </w:r>
      <w:r w:rsidRPr="00E2648C">
        <w:rPr>
          <w:rFonts w:eastAsia="Times New Roman" w:cs="Times New Roman"/>
          <w:szCs w:val="24"/>
        </w:rPr>
        <w:t xml:space="preserve"> λόγο </w:t>
      </w:r>
      <w:r>
        <w:rPr>
          <w:rFonts w:eastAsia="Times New Roman" w:cs="Times New Roman"/>
          <w:szCs w:val="24"/>
        </w:rPr>
        <w:t>για δύο με τρία λεπτά.</w:t>
      </w:r>
    </w:p>
    <w:p w14:paraId="03A7331F" w14:textId="77777777" w:rsidR="00E615E6" w:rsidRDefault="00720F21">
      <w:pPr>
        <w:tabs>
          <w:tab w:val="left" w:pos="2820"/>
        </w:tabs>
        <w:spacing w:after="0" w:line="600" w:lineRule="auto"/>
        <w:ind w:firstLine="720"/>
        <w:jc w:val="both"/>
        <w:rPr>
          <w:rFonts w:eastAsia="Times New Roman" w:cs="Times New Roman"/>
          <w:szCs w:val="24"/>
        </w:rPr>
      </w:pPr>
      <w:r w:rsidRPr="001F66F0">
        <w:rPr>
          <w:rFonts w:eastAsia="Times New Roman" w:cs="Times New Roman"/>
          <w:b/>
          <w:szCs w:val="24"/>
        </w:rPr>
        <w:t>ΚΩΝΣΤΑΝΤΙΝΟΣ ΓΑΒΡΟΓΛΟΥ (Υπουργός Παιδείας, Έρευνας και Θρησκευμάτων):</w:t>
      </w:r>
      <w:r>
        <w:rPr>
          <w:rFonts w:eastAsia="Times New Roman" w:cs="Times New Roman"/>
          <w:szCs w:val="24"/>
        </w:rPr>
        <w:t xml:space="preserve"> </w:t>
      </w:r>
      <w:r w:rsidRPr="00E2648C">
        <w:rPr>
          <w:rFonts w:eastAsia="Times New Roman" w:cs="Times New Roman"/>
          <w:szCs w:val="24"/>
        </w:rPr>
        <w:t>Ευχαριστώ</w:t>
      </w:r>
      <w:r>
        <w:rPr>
          <w:rFonts w:eastAsia="Times New Roman" w:cs="Times New Roman"/>
          <w:szCs w:val="24"/>
        </w:rPr>
        <w:t>,</w:t>
      </w:r>
      <w:r w:rsidRPr="00E2648C">
        <w:rPr>
          <w:rFonts w:eastAsia="Times New Roman" w:cs="Times New Roman"/>
          <w:szCs w:val="24"/>
        </w:rPr>
        <w:t xml:space="preserve"> κύριε Πρόεδρε</w:t>
      </w:r>
      <w:r>
        <w:rPr>
          <w:rFonts w:eastAsia="Times New Roman" w:cs="Times New Roman"/>
          <w:szCs w:val="24"/>
        </w:rPr>
        <w:t>.</w:t>
      </w:r>
      <w:r w:rsidRPr="00E2648C">
        <w:rPr>
          <w:rFonts w:eastAsia="Times New Roman" w:cs="Times New Roman"/>
          <w:szCs w:val="24"/>
        </w:rPr>
        <w:t xml:space="preserve"> </w:t>
      </w:r>
    </w:p>
    <w:p w14:paraId="03A73320" w14:textId="77777777" w:rsidR="00E615E6" w:rsidRDefault="00720F21">
      <w:pPr>
        <w:tabs>
          <w:tab w:val="left" w:pos="2820"/>
        </w:tabs>
        <w:spacing w:after="0" w:line="600" w:lineRule="auto"/>
        <w:ind w:firstLine="720"/>
        <w:jc w:val="both"/>
        <w:rPr>
          <w:rFonts w:eastAsia="Times New Roman" w:cs="Times New Roman"/>
          <w:szCs w:val="24"/>
        </w:rPr>
      </w:pPr>
      <w:r>
        <w:rPr>
          <w:rFonts w:eastAsia="Times New Roman" w:cs="Times New Roman"/>
          <w:szCs w:val="24"/>
        </w:rPr>
        <w:lastRenderedPageBreak/>
        <w:t>Όσον αφορά σ</w:t>
      </w:r>
      <w:r w:rsidRPr="00E2648C">
        <w:rPr>
          <w:rFonts w:eastAsia="Times New Roman" w:cs="Times New Roman"/>
          <w:szCs w:val="24"/>
        </w:rPr>
        <w:t xml:space="preserve">την τροπολογία </w:t>
      </w:r>
      <w:r>
        <w:rPr>
          <w:rFonts w:eastAsia="Times New Roman" w:cs="Times New Roman"/>
          <w:szCs w:val="24"/>
        </w:rPr>
        <w:t xml:space="preserve">με γενικό αριθμό </w:t>
      </w:r>
      <w:r>
        <w:rPr>
          <w:rFonts w:eastAsia="Times New Roman" w:cs="Times New Roman"/>
          <w:szCs w:val="24"/>
        </w:rPr>
        <w:t>2047</w:t>
      </w:r>
      <w:r>
        <w:rPr>
          <w:rFonts w:eastAsia="Times New Roman" w:cs="Times New Roman"/>
          <w:szCs w:val="24"/>
        </w:rPr>
        <w:t>,</w:t>
      </w:r>
      <w:r>
        <w:rPr>
          <w:rFonts w:eastAsia="Times New Roman" w:cs="Times New Roman"/>
          <w:szCs w:val="24"/>
        </w:rPr>
        <w:t xml:space="preserve"> </w:t>
      </w:r>
      <w:r w:rsidRPr="00E2648C">
        <w:rPr>
          <w:rFonts w:eastAsia="Times New Roman" w:cs="Times New Roman"/>
          <w:szCs w:val="24"/>
        </w:rPr>
        <w:t>που έχει καταθέσει ο κ</w:t>
      </w:r>
      <w:r>
        <w:rPr>
          <w:rFonts w:eastAsia="Times New Roman" w:cs="Times New Roman"/>
          <w:szCs w:val="24"/>
        </w:rPr>
        <w:t>.</w:t>
      </w:r>
      <w:r w:rsidRPr="00E2648C">
        <w:rPr>
          <w:rFonts w:eastAsia="Times New Roman" w:cs="Times New Roman"/>
          <w:szCs w:val="24"/>
        </w:rPr>
        <w:t xml:space="preserve"> </w:t>
      </w:r>
      <w:proofErr w:type="spellStart"/>
      <w:r w:rsidRPr="00E2648C">
        <w:rPr>
          <w:rFonts w:eastAsia="Times New Roman" w:cs="Times New Roman"/>
          <w:szCs w:val="24"/>
        </w:rPr>
        <w:t>Σεβαστάκης</w:t>
      </w:r>
      <w:proofErr w:type="spellEnd"/>
      <w:r>
        <w:rPr>
          <w:rFonts w:eastAsia="Times New Roman" w:cs="Times New Roman"/>
          <w:szCs w:val="24"/>
        </w:rPr>
        <w:t>,</w:t>
      </w:r>
      <w:r w:rsidRPr="00E2648C">
        <w:rPr>
          <w:rFonts w:eastAsia="Times New Roman" w:cs="Times New Roman"/>
          <w:szCs w:val="24"/>
        </w:rPr>
        <w:t xml:space="preserve"> συγκροτείται επιστημονική επιτροπή πρότυπων και πειραματικών σχολείων στο Υπουργείο Παιδείας</w:t>
      </w:r>
      <w:r>
        <w:rPr>
          <w:rFonts w:eastAsia="Times New Roman" w:cs="Times New Roman"/>
          <w:szCs w:val="24"/>
        </w:rPr>
        <w:t>.</w:t>
      </w:r>
      <w:r w:rsidRPr="00E2648C">
        <w:rPr>
          <w:rFonts w:eastAsia="Times New Roman" w:cs="Times New Roman"/>
          <w:szCs w:val="24"/>
        </w:rPr>
        <w:t xml:space="preserve"> Είναι </w:t>
      </w:r>
      <w:r>
        <w:rPr>
          <w:rFonts w:eastAsia="Times New Roman" w:cs="Times New Roman"/>
          <w:szCs w:val="24"/>
        </w:rPr>
        <w:t xml:space="preserve">επταμελής επιτροπή, </w:t>
      </w:r>
      <w:r w:rsidRPr="00E2648C">
        <w:rPr>
          <w:rFonts w:eastAsia="Times New Roman" w:cs="Times New Roman"/>
          <w:szCs w:val="24"/>
        </w:rPr>
        <w:t>με δ</w:t>
      </w:r>
      <w:r>
        <w:rPr>
          <w:rFonts w:eastAsia="Times New Roman" w:cs="Times New Roman"/>
          <w:szCs w:val="24"/>
        </w:rPr>
        <w:t>ύ</w:t>
      </w:r>
      <w:r w:rsidRPr="00E2648C">
        <w:rPr>
          <w:rFonts w:eastAsia="Times New Roman" w:cs="Times New Roman"/>
          <w:szCs w:val="24"/>
        </w:rPr>
        <w:t>ο μέλη ΔΕΠ</w:t>
      </w:r>
      <w:r>
        <w:rPr>
          <w:rFonts w:eastAsia="Times New Roman" w:cs="Times New Roman"/>
          <w:szCs w:val="24"/>
        </w:rPr>
        <w:t>,</w:t>
      </w:r>
      <w:r w:rsidRPr="00E2648C">
        <w:rPr>
          <w:rFonts w:eastAsia="Times New Roman" w:cs="Times New Roman"/>
          <w:szCs w:val="24"/>
        </w:rPr>
        <w:t xml:space="preserve"> δύο μέλη από </w:t>
      </w:r>
      <w:r>
        <w:rPr>
          <w:rFonts w:eastAsia="Times New Roman" w:cs="Times New Roman"/>
          <w:szCs w:val="24"/>
        </w:rPr>
        <w:t>ΠΕΚΕΣ</w:t>
      </w:r>
      <w:r w:rsidRPr="00E2648C">
        <w:rPr>
          <w:rFonts w:eastAsia="Times New Roman" w:cs="Times New Roman"/>
          <w:szCs w:val="24"/>
        </w:rPr>
        <w:t xml:space="preserve"> και τρεις εκπαιδευτικούς</w:t>
      </w:r>
      <w:r>
        <w:rPr>
          <w:rFonts w:eastAsia="Times New Roman" w:cs="Times New Roman"/>
          <w:szCs w:val="24"/>
        </w:rPr>
        <w:t>,</w:t>
      </w:r>
      <w:r w:rsidRPr="00E2648C">
        <w:rPr>
          <w:rFonts w:eastAsia="Times New Roman" w:cs="Times New Roman"/>
          <w:szCs w:val="24"/>
        </w:rPr>
        <w:t xml:space="preserve"> που έχουν υπηρετήσει σε πρότυπα και πειραματικά σχολεία</w:t>
      </w:r>
      <w:r>
        <w:rPr>
          <w:rFonts w:eastAsia="Times New Roman" w:cs="Times New Roman"/>
          <w:szCs w:val="24"/>
        </w:rPr>
        <w:t>.</w:t>
      </w:r>
      <w:r w:rsidRPr="00E2648C">
        <w:rPr>
          <w:rFonts w:eastAsia="Times New Roman" w:cs="Times New Roman"/>
          <w:szCs w:val="24"/>
        </w:rPr>
        <w:t xml:space="preserve"> Η επιτροπή αυτή θα διεξαγάγει όλες τις διαδικασίες και για τα πειραματικά σχολεία και για τα πρότυπα σχολεία</w:t>
      </w:r>
      <w:r>
        <w:rPr>
          <w:rFonts w:eastAsia="Times New Roman" w:cs="Times New Roman"/>
          <w:szCs w:val="24"/>
        </w:rPr>
        <w:t>.</w:t>
      </w:r>
      <w:r w:rsidRPr="00E2648C">
        <w:rPr>
          <w:rFonts w:eastAsia="Times New Roman" w:cs="Times New Roman"/>
          <w:szCs w:val="24"/>
        </w:rPr>
        <w:t xml:space="preserve"> </w:t>
      </w:r>
    </w:p>
    <w:p w14:paraId="03A73321" w14:textId="77777777" w:rsidR="00E615E6" w:rsidRDefault="00720F21">
      <w:pPr>
        <w:tabs>
          <w:tab w:val="left" w:pos="2820"/>
        </w:tabs>
        <w:spacing w:after="0" w:line="600" w:lineRule="auto"/>
        <w:ind w:firstLine="720"/>
        <w:jc w:val="both"/>
        <w:rPr>
          <w:rFonts w:eastAsia="Times New Roman" w:cs="Times New Roman"/>
          <w:szCs w:val="24"/>
        </w:rPr>
      </w:pPr>
      <w:r w:rsidRPr="00E2648C">
        <w:rPr>
          <w:rFonts w:eastAsia="Times New Roman" w:cs="Times New Roman"/>
          <w:szCs w:val="24"/>
        </w:rPr>
        <w:t xml:space="preserve">Η δεύτερη τροπολογία κατατίθεται από τον </w:t>
      </w:r>
      <w:r>
        <w:rPr>
          <w:rFonts w:eastAsia="Times New Roman" w:cs="Times New Roman"/>
          <w:szCs w:val="24"/>
        </w:rPr>
        <w:t>κ.</w:t>
      </w:r>
      <w:r w:rsidRPr="00E2648C">
        <w:rPr>
          <w:rFonts w:eastAsia="Times New Roman" w:cs="Times New Roman"/>
          <w:szCs w:val="24"/>
        </w:rPr>
        <w:t xml:space="preserve"> Θηβαίο και τον </w:t>
      </w:r>
      <w:r>
        <w:rPr>
          <w:rFonts w:eastAsia="Times New Roman" w:cs="Times New Roman"/>
          <w:szCs w:val="24"/>
        </w:rPr>
        <w:t xml:space="preserve">κ. </w:t>
      </w:r>
      <w:proofErr w:type="spellStart"/>
      <w:r>
        <w:rPr>
          <w:rFonts w:eastAsia="Times New Roman" w:cs="Times New Roman"/>
          <w:szCs w:val="24"/>
        </w:rPr>
        <w:t>Στέφο</w:t>
      </w:r>
      <w:proofErr w:type="spellEnd"/>
      <w:r>
        <w:rPr>
          <w:rFonts w:eastAsia="Times New Roman" w:cs="Times New Roman"/>
          <w:szCs w:val="24"/>
        </w:rPr>
        <w:t xml:space="preserve"> και έχει γενικό αρι</w:t>
      </w:r>
      <w:r>
        <w:rPr>
          <w:rFonts w:eastAsia="Times New Roman" w:cs="Times New Roman"/>
          <w:szCs w:val="24"/>
        </w:rPr>
        <w:t>θμό 20</w:t>
      </w:r>
      <w:r w:rsidRPr="00E2648C">
        <w:rPr>
          <w:rFonts w:eastAsia="Times New Roman" w:cs="Times New Roman"/>
          <w:szCs w:val="24"/>
        </w:rPr>
        <w:t xml:space="preserve">46 </w:t>
      </w:r>
      <w:r>
        <w:rPr>
          <w:rFonts w:eastAsia="Times New Roman" w:cs="Times New Roman"/>
          <w:szCs w:val="24"/>
        </w:rPr>
        <w:t>και</w:t>
      </w:r>
      <w:r w:rsidRPr="00E2648C">
        <w:rPr>
          <w:rFonts w:eastAsia="Times New Roman" w:cs="Times New Roman"/>
          <w:szCs w:val="24"/>
        </w:rPr>
        <w:t xml:space="preserve"> ειδικό 104 και </w:t>
      </w:r>
      <w:r>
        <w:rPr>
          <w:rFonts w:eastAsia="Times New Roman" w:cs="Times New Roman"/>
          <w:szCs w:val="24"/>
        </w:rPr>
        <w:t>αφορά την</w:t>
      </w:r>
      <w:r w:rsidRPr="00E2648C">
        <w:rPr>
          <w:rFonts w:eastAsia="Times New Roman" w:cs="Times New Roman"/>
          <w:szCs w:val="24"/>
        </w:rPr>
        <w:t xml:space="preserve"> εξουσιοδότηση του Υπουργού Παιδείας για να καθοριστούν τα ακαδημαϊκά προσόντα ως προς τις προσλήψεις των κατηγοριών που είναι απόφοιτοι </w:t>
      </w:r>
      <w:r>
        <w:rPr>
          <w:rFonts w:eastAsia="Times New Roman" w:cs="Times New Roman"/>
          <w:szCs w:val="24"/>
        </w:rPr>
        <w:t>δ</w:t>
      </w:r>
      <w:r w:rsidRPr="00E2648C">
        <w:rPr>
          <w:rFonts w:eastAsia="Times New Roman" w:cs="Times New Roman"/>
          <w:szCs w:val="24"/>
        </w:rPr>
        <w:t xml:space="preserve">ευτεροβάθμιας </w:t>
      </w:r>
      <w:r>
        <w:rPr>
          <w:rFonts w:eastAsia="Times New Roman" w:cs="Times New Roman"/>
          <w:szCs w:val="24"/>
        </w:rPr>
        <w:t>ε</w:t>
      </w:r>
      <w:r w:rsidRPr="00E2648C">
        <w:rPr>
          <w:rFonts w:eastAsia="Times New Roman" w:cs="Times New Roman"/>
          <w:szCs w:val="24"/>
        </w:rPr>
        <w:t xml:space="preserve">κπαίδευσης και </w:t>
      </w:r>
      <w:r>
        <w:rPr>
          <w:rFonts w:eastAsia="Times New Roman" w:cs="Times New Roman"/>
          <w:szCs w:val="24"/>
        </w:rPr>
        <w:t>υ</w:t>
      </w:r>
      <w:r w:rsidRPr="00E2648C">
        <w:rPr>
          <w:rFonts w:eastAsia="Times New Roman" w:cs="Times New Roman"/>
          <w:szCs w:val="24"/>
        </w:rPr>
        <w:t xml:space="preserve">ποχρεωτικής </w:t>
      </w:r>
      <w:r>
        <w:rPr>
          <w:rFonts w:eastAsia="Times New Roman" w:cs="Times New Roman"/>
          <w:szCs w:val="24"/>
        </w:rPr>
        <w:t>ε</w:t>
      </w:r>
      <w:r w:rsidRPr="00E2648C">
        <w:rPr>
          <w:rFonts w:eastAsia="Times New Roman" w:cs="Times New Roman"/>
          <w:szCs w:val="24"/>
        </w:rPr>
        <w:t>κπαίδευσης</w:t>
      </w:r>
      <w:r>
        <w:rPr>
          <w:rFonts w:eastAsia="Times New Roman" w:cs="Times New Roman"/>
          <w:szCs w:val="24"/>
        </w:rPr>
        <w:t>.</w:t>
      </w:r>
      <w:r w:rsidRPr="00E2648C">
        <w:rPr>
          <w:rFonts w:eastAsia="Times New Roman" w:cs="Times New Roman"/>
          <w:szCs w:val="24"/>
        </w:rPr>
        <w:t xml:space="preserve"> Αυτά θα γίνουν </w:t>
      </w:r>
      <w:r>
        <w:rPr>
          <w:rFonts w:eastAsia="Times New Roman" w:cs="Times New Roman"/>
          <w:szCs w:val="24"/>
        </w:rPr>
        <w:t>κατ’</w:t>
      </w:r>
      <w:r w:rsidRPr="00E2648C">
        <w:rPr>
          <w:rFonts w:eastAsia="Times New Roman" w:cs="Times New Roman"/>
          <w:szCs w:val="24"/>
        </w:rPr>
        <w:t xml:space="preserve"> αναλο</w:t>
      </w:r>
      <w:r w:rsidRPr="00E2648C">
        <w:rPr>
          <w:rFonts w:eastAsia="Times New Roman" w:cs="Times New Roman"/>
          <w:szCs w:val="24"/>
        </w:rPr>
        <w:t xml:space="preserve">γία </w:t>
      </w:r>
      <w:r>
        <w:rPr>
          <w:rFonts w:eastAsia="Times New Roman" w:cs="Times New Roman"/>
          <w:szCs w:val="24"/>
        </w:rPr>
        <w:t>μ</w:t>
      </w:r>
      <w:r w:rsidRPr="00E2648C">
        <w:rPr>
          <w:rFonts w:eastAsia="Times New Roman" w:cs="Times New Roman"/>
          <w:szCs w:val="24"/>
        </w:rPr>
        <w:t xml:space="preserve">ε τα προσόντα της </w:t>
      </w:r>
      <w:r>
        <w:rPr>
          <w:rFonts w:eastAsia="Times New Roman" w:cs="Times New Roman"/>
          <w:szCs w:val="24"/>
        </w:rPr>
        <w:t>π</w:t>
      </w:r>
      <w:r w:rsidRPr="00E2648C">
        <w:rPr>
          <w:rFonts w:eastAsia="Times New Roman" w:cs="Times New Roman"/>
          <w:szCs w:val="24"/>
        </w:rPr>
        <w:t xml:space="preserve">ανεπιστημιακής </w:t>
      </w:r>
      <w:r>
        <w:rPr>
          <w:rFonts w:eastAsia="Times New Roman" w:cs="Times New Roman"/>
          <w:szCs w:val="24"/>
        </w:rPr>
        <w:t>ε</w:t>
      </w:r>
      <w:r w:rsidRPr="00E2648C">
        <w:rPr>
          <w:rFonts w:eastAsia="Times New Roman" w:cs="Times New Roman"/>
          <w:szCs w:val="24"/>
        </w:rPr>
        <w:t>κπαίδευσης</w:t>
      </w:r>
      <w:r>
        <w:rPr>
          <w:rFonts w:eastAsia="Times New Roman" w:cs="Times New Roman"/>
          <w:szCs w:val="24"/>
        </w:rPr>
        <w:t>.</w:t>
      </w:r>
      <w:r w:rsidRPr="00E2648C">
        <w:rPr>
          <w:rFonts w:eastAsia="Times New Roman" w:cs="Times New Roman"/>
          <w:szCs w:val="24"/>
        </w:rPr>
        <w:t xml:space="preserve"> Δεν επηρεάζονται προφανέστατα οι </w:t>
      </w:r>
      <w:proofErr w:type="spellStart"/>
      <w:r>
        <w:rPr>
          <w:rFonts w:eastAsia="Times New Roman" w:cs="Times New Roman"/>
          <w:szCs w:val="24"/>
        </w:rPr>
        <w:t>εκατόν</w:t>
      </w:r>
      <w:proofErr w:type="spellEnd"/>
      <w:r>
        <w:rPr>
          <w:rFonts w:eastAsia="Times New Roman" w:cs="Times New Roman"/>
          <w:szCs w:val="24"/>
        </w:rPr>
        <w:t xml:space="preserve"> είκοσι μήνες π</w:t>
      </w:r>
      <w:r w:rsidRPr="00E2648C">
        <w:rPr>
          <w:rFonts w:eastAsia="Times New Roman" w:cs="Times New Roman"/>
          <w:szCs w:val="24"/>
        </w:rPr>
        <w:t xml:space="preserve">ροϋπηρεσία </w:t>
      </w:r>
      <w:r>
        <w:rPr>
          <w:rFonts w:eastAsia="Times New Roman" w:cs="Times New Roman"/>
          <w:szCs w:val="24"/>
        </w:rPr>
        <w:t>κ</w:t>
      </w:r>
      <w:r w:rsidRPr="00E2648C">
        <w:rPr>
          <w:rFonts w:eastAsia="Times New Roman" w:cs="Times New Roman"/>
          <w:szCs w:val="24"/>
        </w:rPr>
        <w:t xml:space="preserve">αι θα υπάρχει η ισορροπία ανάμεσα στα ακαδημαϊκά </w:t>
      </w:r>
      <w:r>
        <w:rPr>
          <w:rFonts w:eastAsia="Times New Roman" w:cs="Times New Roman"/>
          <w:szCs w:val="24"/>
        </w:rPr>
        <w:t xml:space="preserve">προσόντα </w:t>
      </w:r>
      <w:r w:rsidRPr="00E2648C">
        <w:rPr>
          <w:rFonts w:eastAsia="Times New Roman" w:cs="Times New Roman"/>
          <w:szCs w:val="24"/>
        </w:rPr>
        <w:t>και την προϋπηρεσία</w:t>
      </w:r>
      <w:r>
        <w:rPr>
          <w:rFonts w:eastAsia="Times New Roman" w:cs="Times New Roman"/>
          <w:szCs w:val="24"/>
        </w:rPr>
        <w:t>.</w:t>
      </w:r>
      <w:r w:rsidRPr="00E2648C">
        <w:rPr>
          <w:rFonts w:eastAsia="Times New Roman" w:cs="Times New Roman"/>
          <w:szCs w:val="24"/>
        </w:rPr>
        <w:t xml:space="preserve"> </w:t>
      </w:r>
    </w:p>
    <w:p w14:paraId="03A73322" w14:textId="77777777" w:rsidR="00E615E6" w:rsidRDefault="00720F21">
      <w:pPr>
        <w:tabs>
          <w:tab w:val="left" w:pos="2820"/>
        </w:tabs>
        <w:spacing w:after="0" w:line="600" w:lineRule="auto"/>
        <w:ind w:firstLine="720"/>
        <w:jc w:val="both"/>
        <w:rPr>
          <w:rFonts w:eastAsia="Times New Roman" w:cs="Times New Roman"/>
          <w:szCs w:val="24"/>
        </w:rPr>
      </w:pPr>
      <w:r>
        <w:rPr>
          <w:rFonts w:eastAsia="Times New Roman" w:cs="Times New Roman"/>
          <w:szCs w:val="24"/>
        </w:rPr>
        <w:lastRenderedPageBreak/>
        <w:t>Επίσης,</w:t>
      </w:r>
      <w:r w:rsidRPr="00E2648C">
        <w:rPr>
          <w:rFonts w:eastAsia="Times New Roman" w:cs="Times New Roman"/>
          <w:szCs w:val="24"/>
        </w:rPr>
        <w:t xml:space="preserve"> δίνεται </w:t>
      </w:r>
      <w:proofErr w:type="spellStart"/>
      <w:r w:rsidRPr="00E2648C">
        <w:rPr>
          <w:rFonts w:eastAsia="Times New Roman" w:cs="Times New Roman"/>
          <w:szCs w:val="24"/>
        </w:rPr>
        <w:t>μοριοδότηση</w:t>
      </w:r>
      <w:proofErr w:type="spellEnd"/>
      <w:r w:rsidRPr="00E2648C">
        <w:rPr>
          <w:rFonts w:eastAsia="Times New Roman" w:cs="Times New Roman"/>
          <w:szCs w:val="24"/>
        </w:rPr>
        <w:t xml:space="preserve"> στον κλάδο των ψυχολόγων</w:t>
      </w:r>
      <w:r>
        <w:rPr>
          <w:rFonts w:eastAsia="Times New Roman" w:cs="Times New Roman"/>
          <w:szCs w:val="24"/>
        </w:rPr>
        <w:t>,</w:t>
      </w:r>
      <w:r w:rsidRPr="00E2648C">
        <w:rPr>
          <w:rFonts w:eastAsia="Times New Roman" w:cs="Times New Roman"/>
          <w:szCs w:val="24"/>
        </w:rPr>
        <w:t xml:space="preserve"> </w:t>
      </w:r>
      <w:r>
        <w:rPr>
          <w:rFonts w:eastAsia="Times New Roman" w:cs="Times New Roman"/>
          <w:szCs w:val="24"/>
        </w:rPr>
        <w:t>σ</w:t>
      </w:r>
      <w:r w:rsidRPr="00E2648C">
        <w:rPr>
          <w:rFonts w:eastAsia="Times New Roman" w:cs="Times New Roman"/>
          <w:szCs w:val="24"/>
        </w:rPr>
        <w:t>τον</w:t>
      </w:r>
      <w:r w:rsidRPr="00E2648C">
        <w:rPr>
          <w:rFonts w:eastAsia="Times New Roman" w:cs="Times New Roman"/>
          <w:szCs w:val="24"/>
        </w:rPr>
        <w:t xml:space="preserve"> </w:t>
      </w:r>
      <w:r>
        <w:rPr>
          <w:rFonts w:eastAsia="Times New Roman" w:cs="Times New Roman"/>
          <w:szCs w:val="24"/>
        </w:rPr>
        <w:t xml:space="preserve">κλάδο </w:t>
      </w:r>
      <w:r w:rsidRPr="00D2140F">
        <w:rPr>
          <w:rFonts w:eastAsia="Times New Roman" w:cs="Times New Roman"/>
          <w:szCs w:val="24"/>
        </w:rPr>
        <w:t>Π</w:t>
      </w:r>
      <w:r>
        <w:rPr>
          <w:rFonts w:eastAsia="Times New Roman" w:cs="Times New Roman"/>
          <w:szCs w:val="24"/>
        </w:rPr>
        <w:t>Ε</w:t>
      </w:r>
      <w:r w:rsidRPr="00E2648C">
        <w:rPr>
          <w:rFonts w:eastAsia="Times New Roman" w:cs="Times New Roman"/>
          <w:szCs w:val="24"/>
        </w:rPr>
        <w:t>23</w:t>
      </w:r>
      <w:r>
        <w:rPr>
          <w:rFonts w:eastAsia="Times New Roman" w:cs="Times New Roman"/>
          <w:szCs w:val="24"/>
        </w:rPr>
        <w:t>,</w:t>
      </w:r>
      <w:r w:rsidRPr="00E2648C">
        <w:rPr>
          <w:rFonts w:eastAsia="Times New Roman" w:cs="Times New Roman"/>
          <w:szCs w:val="24"/>
        </w:rPr>
        <w:t xml:space="preserve"> οι οποίοι έχουν </w:t>
      </w:r>
      <w:r>
        <w:rPr>
          <w:rFonts w:eastAsia="Times New Roman" w:cs="Times New Roman"/>
          <w:szCs w:val="24"/>
        </w:rPr>
        <w:t>πενήντα</w:t>
      </w:r>
      <w:r w:rsidRPr="00E2648C">
        <w:rPr>
          <w:rFonts w:eastAsia="Times New Roman" w:cs="Times New Roman"/>
          <w:szCs w:val="24"/>
        </w:rPr>
        <w:t xml:space="preserve"> μήνες προϋπηρεσία στην ειδική αγωγή ως ψυχολόγοι</w:t>
      </w:r>
      <w:r>
        <w:rPr>
          <w:rFonts w:eastAsia="Times New Roman" w:cs="Times New Roman"/>
          <w:szCs w:val="24"/>
        </w:rPr>
        <w:t>.</w:t>
      </w:r>
      <w:r w:rsidRPr="00E2648C">
        <w:rPr>
          <w:rFonts w:eastAsia="Times New Roman" w:cs="Times New Roman"/>
          <w:szCs w:val="24"/>
        </w:rPr>
        <w:t xml:space="preserve"> Αυτό είναι περισσότερο διευκ</w:t>
      </w:r>
      <w:r>
        <w:rPr>
          <w:rFonts w:eastAsia="Times New Roman" w:cs="Times New Roman"/>
          <w:szCs w:val="24"/>
        </w:rPr>
        <w:t>ρίνιση αυτών που είχαμε ψηφίσει.</w:t>
      </w:r>
    </w:p>
    <w:p w14:paraId="03A73323" w14:textId="77777777" w:rsidR="00E615E6" w:rsidRDefault="00720F21">
      <w:pPr>
        <w:tabs>
          <w:tab w:val="left" w:pos="2820"/>
        </w:tabs>
        <w:spacing w:after="0" w:line="600" w:lineRule="auto"/>
        <w:ind w:firstLine="720"/>
        <w:jc w:val="both"/>
        <w:rPr>
          <w:rFonts w:eastAsia="Times New Roman" w:cs="Times New Roman"/>
          <w:szCs w:val="24"/>
        </w:rPr>
      </w:pPr>
      <w:r w:rsidRPr="00E2648C">
        <w:rPr>
          <w:rFonts w:eastAsia="Times New Roman" w:cs="Times New Roman"/>
          <w:szCs w:val="24"/>
        </w:rPr>
        <w:t>Και τέλος</w:t>
      </w:r>
      <w:r>
        <w:rPr>
          <w:rFonts w:eastAsia="Times New Roman" w:cs="Times New Roman"/>
          <w:szCs w:val="24"/>
        </w:rPr>
        <w:t>, θα κάνω ένα σχόλι</w:t>
      </w:r>
      <w:r w:rsidRPr="00E2648C">
        <w:rPr>
          <w:rFonts w:eastAsia="Times New Roman" w:cs="Times New Roman"/>
          <w:szCs w:val="24"/>
        </w:rPr>
        <w:t>ο</w:t>
      </w:r>
      <w:r>
        <w:rPr>
          <w:rFonts w:eastAsia="Times New Roman" w:cs="Times New Roman"/>
          <w:szCs w:val="24"/>
        </w:rPr>
        <w:t>.</w:t>
      </w:r>
      <w:r w:rsidRPr="00E2648C">
        <w:rPr>
          <w:rFonts w:eastAsia="Times New Roman" w:cs="Times New Roman"/>
          <w:szCs w:val="24"/>
        </w:rPr>
        <w:t xml:space="preserve"> Υπάρχει </w:t>
      </w:r>
      <w:r>
        <w:rPr>
          <w:rFonts w:eastAsia="Times New Roman" w:cs="Times New Roman"/>
          <w:szCs w:val="24"/>
        </w:rPr>
        <w:t>μία τροπολογία που έ</w:t>
      </w:r>
      <w:r w:rsidRPr="00E2648C">
        <w:rPr>
          <w:rFonts w:eastAsia="Times New Roman" w:cs="Times New Roman"/>
          <w:szCs w:val="24"/>
        </w:rPr>
        <w:t xml:space="preserve">χει κατατεθεί από τον </w:t>
      </w:r>
      <w:r>
        <w:rPr>
          <w:rFonts w:eastAsia="Times New Roman" w:cs="Times New Roman"/>
          <w:szCs w:val="24"/>
        </w:rPr>
        <w:t>κ.</w:t>
      </w:r>
      <w:r w:rsidRPr="00E2648C">
        <w:rPr>
          <w:rFonts w:eastAsia="Times New Roman" w:cs="Times New Roman"/>
          <w:szCs w:val="24"/>
        </w:rPr>
        <w:t xml:space="preserve"> Καρρά και τους συναδ</w:t>
      </w:r>
      <w:r>
        <w:rPr>
          <w:rFonts w:eastAsia="Times New Roman" w:cs="Times New Roman"/>
          <w:szCs w:val="24"/>
        </w:rPr>
        <w:t xml:space="preserve">έλφους του, η τροπολογία με γενικό αριθμό </w:t>
      </w:r>
      <w:r w:rsidRPr="00E2648C">
        <w:rPr>
          <w:rFonts w:eastAsia="Times New Roman" w:cs="Times New Roman"/>
          <w:szCs w:val="24"/>
        </w:rPr>
        <w:t>2041 με ειδικό 99</w:t>
      </w:r>
      <w:r>
        <w:rPr>
          <w:rFonts w:eastAsia="Times New Roman" w:cs="Times New Roman"/>
          <w:szCs w:val="24"/>
        </w:rPr>
        <w:t>.</w:t>
      </w:r>
      <w:r w:rsidRPr="00E2648C">
        <w:rPr>
          <w:rFonts w:eastAsia="Times New Roman" w:cs="Times New Roman"/>
          <w:szCs w:val="24"/>
        </w:rPr>
        <w:t xml:space="preserve"> </w:t>
      </w:r>
      <w:r>
        <w:rPr>
          <w:rFonts w:eastAsia="Times New Roman" w:cs="Times New Roman"/>
          <w:szCs w:val="24"/>
        </w:rPr>
        <w:t xml:space="preserve">Μέσω αυτής της τροπολογίας ζητείται </w:t>
      </w:r>
      <w:r w:rsidRPr="00E2648C">
        <w:rPr>
          <w:rFonts w:eastAsia="Times New Roman" w:cs="Times New Roman"/>
          <w:szCs w:val="24"/>
        </w:rPr>
        <w:t>η νομοθετική ρύθμιση της μεταφοράς των μαθητών και μαθητριών και των καλλιτεχνικών σχολείων ανεξαρτήτως χιλιομετρικών αποστάσεων</w:t>
      </w:r>
      <w:r>
        <w:rPr>
          <w:rFonts w:eastAsia="Times New Roman" w:cs="Times New Roman"/>
          <w:szCs w:val="24"/>
        </w:rPr>
        <w:t>.</w:t>
      </w:r>
      <w:r w:rsidRPr="00E2648C">
        <w:rPr>
          <w:rFonts w:eastAsia="Times New Roman" w:cs="Times New Roman"/>
          <w:szCs w:val="24"/>
        </w:rPr>
        <w:t xml:space="preserve"> Αυτό δεν μπορεί να </w:t>
      </w:r>
      <w:r>
        <w:rPr>
          <w:rFonts w:eastAsia="Times New Roman" w:cs="Times New Roman"/>
          <w:szCs w:val="24"/>
        </w:rPr>
        <w:t>κατοχυρωθε</w:t>
      </w:r>
      <w:r>
        <w:rPr>
          <w:rFonts w:eastAsia="Times New Roman" w:cs="Times New Roman"/>
          <w:szCs w:val="24"/>
        </w:rPr>
        <w:t>ί</w:t>
      </w:r>
      <w:r w:rsidRPr="00E2648C">
        <w:rPr>
          <w:rFonts w:eastAsia="Times New Roman" w:cs="Times New Roman"/>
          <w:szCs w:val="24"/>
        </w:rPr>
        <w:t xml:space="preserve"> με νόμο</w:t>
      </w:r>
      <w:r>
        <w:rPr>
          <w:rFonts w:eastAsia="Times New Roman" w:cs="Times New Roman"/>
          <w:szCs w:val="24"/>
        </w:rPr>
        <w:t>.</w:t>
      </w:r>
      <w:r w:rsidRPr="00E2648C">
        <w:rPr>
          <w:rFonts w:eastAsia="Times New Roman" w:cs="Times New Roman"/>
          <w:szCs w:val="24"/>
        </w:rPr>
        <w:t xml:space="preserve"> Εδώ </w:t>
      </w:r>
      <w:r>
        <w:rPr>
          <w:rFonts w:eastAsia="Times New Roman" w:cs="Times New Roman"/>
          <w:szCs w:val="24"/>
        </w:rPr>
        <w:t>μ</w:t>
      </w:r>
      <w:r w:rsidRPr="00E2648C">
        <w:rPr>
          <w:rFonts w:eastAsia="Times New Roman" w:cs="Times New Roman"/>
          <w:szCs w:val="24"/>
        </w:rPr>
        <w:t xml:space="preserve">άλιστα </w:t>
      </w:r>
      <w:r>
        <w:rPr>
          <w:rFonts w:eastAsia="Times New Roman" w:cs="Times New Roman"/>
          <w:szCs w:val="24"/>
        </w:rPr>
        <w:t xml:space="preserve">ζητείται </w:t>
      </w:r>
      <w:r w:rsidRPr="00E2648C">
        <w:rPr>
          <w:rFonts w:eastAsia="Times New Roman" w:cs="Times New Roman"/>
          <w:szCs w:val="24"/>
        </w:rPr>
        <w:t xml:space="preserve">ότι πρέπει </w:t>
      </w:r>
      <w:r>
        <w:rPr>
          <w:rFonts w:eastAsia="Times New Roman" w:cs="Times New Roman"/>
          <w:szCs w:val="24"/>
        </w:rPr>
        <w:t>ν</w:t>
      </w:r>
      <w:r w:rsidRPr="00E2648C">
        <w:rPr>
          <w:rFonts w:eastAsia="Times New Roman" w:cs="Times New Roman"/>
          <w:szCs w:val="24"/>
        </w:rPr>
        <w:t>α μεταφερθούν όλες οι μαθήτριες και οι μαθητές</w:t>
      </w:r>
      <w:r>
        <w:rPr>
          <w:rFonts w:eastAsia="Times New Roman" w:cs="Times New Roman"/>
          <w:szCs w:val="24"/>
        </w:rPr>
        <w:t>.</w:t>
      </w:r>
      <w:r w:rsidRPr="00E2648C">
        <w:rPr>
          <w:rFonts w:eastAsia="Times New Roman" w:cs="Times New Roman"/>
          <w:szCs w:val="24"/>
        </w:rPr>
        <w:t xml:space="preserve"> Καταλαβαίνετε ότι αυτό είναι ένα τεράστιο κόστος</w:t>
      </w:r>
      <w:r>
        <w:rPr>
          <w:rFonts w:eastAsia="Times New Roman" w:cs="Times New Roman"/>
          <w:szCs w:val="24"/>
        </w:rPr>
        <w:t>.</w:t>
      </w:r>
      <w:r w:rsidRPr="00E2648C">
        <w:rPr>
          <w:rFonts w:eastAsia="Times New Roman" w:cs="Times New Roman"/>
          <w:szCs w:val="24"/>
        </w:rPr>
        <w:t xml:space="preserve"> Θα πρέπει να δούμε εκείνες τις περιπτώσεις που έχουν βαριά όργανα</w:t>
      </w:r>
      <w:r>
        <w:rPr>
          <w:rFonts w:eastAsia="Times New Roman" w:cs="Times New Roman"/>
          <w:szCs w:val="24"/>
        </w:rPr>
        <w:t>.</w:t>
      </w:r>
      <w:r w:rsidRPr="00E2648C">
        <w:rPr>
          <w:rFonts w:eastAsia="Times New Roman" w:cs="Times New Roman"/>
          <w:szCs w:val="24"/>
        </w:rPr>
        <w:t xml:space="preserve"> Δεν είναι κάτι άδικο στο να το γενικεύσουμε</w:t>
      </w:r>
      <w:r>
        <w:rPr>
          <w:rFonts w:eastAsia="Times New Roman" w:cs="Times New Roman"/>
          <w:szCs w:val="24"/>
        </w:rPr>
        <w:t>.</w:t>
      </w:r>
      <w:r w:rsidRPr="00E2648C">
        <w:rPr>
          <w:rFonts w:eastAsia="Times New Roman" w:cs="Times New Roman"/>
          <w:szCs w:val="24"/>
        </w:rPr>
        <w:t xml:space="preserve"> Εί</w:t>
      </w:r>
      <w:r w:rsidRPr="00E2648C">
        <w:rPr>
          <w:rFonts w:eastAsia="Times New Roman" w:cs="Times New Roman"/>
          <w:szCs w:val="24"/>
        </w:rPr>
        <w:t>ναι καθαρά θέμα δημοσιονομικό</w:t>
      </w:r>
      <w:r>
        <w:rPr>
          <w:rFonts w:eastAsia="Times New Roman" w:cs="Times New Roman"/>
          <w:szCs w:val="24"/>
        </w:rPr>
        <w:t>.</w:t>
      </w:r>
      <w:r w:rsidRPr="00E2648C">
        <w:rPr>
          <w:rFonts w:eastAsia="Times New Roman" w:cs="Times New Roman"/>
          <w:szCs w:val="24"/>
        </w:rPr>
        <w:t xml:space="preserve"> Θα είμαστε σε συνενν</w:t>
      </w:r>
      <w:r>
        <w:rPr>
          <w:rFonts w:eastAsia="Times New Roman" w:cs="Times New Roman"/>
          <w:szCs w:val="24"/>
        </w:rPr>
        <w:t xml:space="preserve">όηση με το Υπουργείο Εσωτερικών, </w:t>
      </w:r>
      <w:r w:rsidRPr="00E2648C">
        <w:rPr>
          <w:rFonts w:eastAsia="Times New Roman" w:cs="Times New Roman"/>
          <w:szCs w:val="24"/>
        </w:rPr>
        <w:t>το οποίο είναι το Υπουργείο που χρηματοδοτεί αυτές τις μετακινήσεις</w:t>
      </w:r>
      <w:r>
        <w:rPr>
          <w:rFonts w:eastAsia="Times New Roman" w:cs="Times New Roman"/>
          <w:szCs w:val="24"/>
        </w:rPr>
        <w:t>,</w:t>
      </w:r>
      <w:r w:rsidRPr="00E2648C">
        <w:rPr>
          <w:rFonts w:eastAsia="Times New Roman" w:cs="Times New Roman"/>
          <w:szCs w:val="24"/>
        </w:rPr>
        <w:t xml:space="preserve"> για να μπορέσουμε να καταλήξουμε σε κάτι απολύτως ρεαλιστικό</w:t>
      </w:r>
      <w:r>
        <w:rPr>
          <w:rFonts w:eastAsia="Times New Roman" w:cs="Times New Roman"/>
          <w:szCs w:val="24"/>
        </w:rPr>
        <w:t>.</w:t>
      </w:r>
      <w:r w:rsidRPr="00E2648C">
        <w:rPr>
          <w:rFonts w:eastAsia="Times New Roman" w:cs="Times New Roman"/>
          <w:szCs w:val="24"/>
        </w:rPr>
        <w:t xml:space="preserve"> </w:t>
      </w:r>
    </w:p>
    <w:p w14:paraId="03A73324" w14:textId="77777777" w:rsidR="00E615E6" w:rsidRDefault="00720F21">
      <w:pPr>
        <w:tabs>
          <w:tab w:val="left" w:pos="2820"/>
        </w:tabs>
        <w:spacing w:after="0" w:line="600" w:lineRule="auto"/>
        <w:ind w:firstLine="720"/>
        <w:jc w:val="both"/>
        <w:rPr>
          <w:rFonts w:eastAsia="Times New Roman" w:cs="Times New Roman"/>
          <w:szCs w:val="24"/>
        </w:rPr>
      </w:pPr>
      <w:r>
        <w:rPr>
          <w:rFonts w:eastAsia="Times New Roman" w:cs="Times New Roman"/>
          <w:szCs w:val="24"/>
        </w:rPr>
        <w:lastRenderedPageBreak/>
        <w:t>Κύριε Πρόεδρε, δεν ξέρω αν τυπικά πρέπει</w:t>
      </w:r>
      <w:r>
        <w:rPr>
          <w:rFonts w:eastAsia="Times New Roman" w:cs="Times New Roman"/>
          <w:szCs w:val="24"/>
        </w:rPr>
        <w:t xml:space="preserve"> να πω ότι παρακαλούμε τον Υπουργό να κάνει δεκτές αυτές τις τροπολογίες.</w:t>
      </w:r>
    </w:p>
    <w:p w14:paraId="03A73325" w14:textId="77777777" w:rsidR="00E615E6" w:rsidRDefault="00720F21">
      <w:pPr>
        <w:tabs>
          <w:tab w:val="left" w:pos="2820"/>
        </w:tabs>
        <w:spacing w:after="0" w:line="600" w:lineRule="auto"/>
        <w:ind w:firstLine="720"/>
        <w:jc w:val="both"/>
        <w:rPr>
          <w:rFonts w:eastAsia="Times New Roman" w:cs="Times New Roman"/>
          <w:szCs w:val="24"/>
        </w:rPr>
      </w:pPr>
      <w:r w:rsidRPr="00E2648C">
        <w:rPr>
          <w:rFonts w:eastAsia="Times New Roman" w:cs="Times New Roman"/>
          <w:szCs w:val="24"/>
        </w:rPr>
        <w:t>Σας ευχαριστώ πολύ</w:t>
      </w:r>
      <w:r>
        <w:rPr>
          <w:rFonts w:eastAsia="Times New Roman" w:cs="Times New Roman"/>
          <w:szCs w:val="24"/>
        </w:rPr>
        <w:t>.</w:t>
      </w:r>
      <w:r w:rsidRPr="00E2648C">
        <w:rPr>
          <w:rFonts w:eastAsia="Times New Roman" w:cs="Times New Roman"/>
          <w:szCs w:val="24"/>
        </w:rPr>
        <w:t xml:space="preserve"> </w:t>
      </w:r>
    </w:p>
    <w:p w14:paraId="03A73326" w14:textId="77777777" w:rsidR="00E615E6" w:rsidRDefault="00720F21">
      <w:pPr>
        <w:tabs>
          <w:tab w:val="left" w:pos="2820"/>
        </w:tabs>
        <w:spacing w:after="0" w:line="600" w:lineRule="auto"/>
        <w:ind w:firstLine="720"/>
        <w:jc w:val="both"/>
        <w:rPr>
          <w:rFonts w:eastAsia="Times New Roman" w:cs="Times New Roman"/>
          <w:szCs w:val="24"/>
        </w:rPr>
      </w:pPr>
      <w:r w:rsidRPr="00D2140F">
        <w:rPr>
          <w:rFonts w:eastAsia="Times New Roman" w:cs="Times New Roman"/>
          <w:b/>
          <w:szCs w:val="24"/>
        </w:rPr>
        <w:t xml:space="preserve">ΠΡΟΕΔΡΕΥΩΝ (Γεώργιος </w:t>
      </w:r>
      <w:proofErr w:type="spellStart"/>
      <w:r w:rsidRPr="00D2140F">
        <w:rPr>
          <w:rFonts w:eastAsia="Times New Roman" w:cs="Times New Roman"/>
          <w:b/>
          <w:szCs w:val="24"/>
        </w:rPr>
        <w:t>Λαμπρούλης</w:t>
      </w:r>
      <w:proofErr w:type="spellEnd"/>
      <w:r w:rsidRPr="00D2140F">
        <w:rPr>
          <w:rFonts w:eastAsia="Times New Roman" w:cs="Times New Roman"/>
          <w:b/>
          <w:szCs w:val="24"/>
        </w:rPr>
        <w:t>):</w:t>
      </w:r>
      <w:r>
        <w:rPr>
          <w:rFonts w:eastAsia="Times New Roman" w:cs="Times New Roman"/>
          <w:szCs w:val="24"/>
        </w:rPr>
        <w:t xml:space="preserve"> Στο τέλος ή όταν θα τοποθετηθεί ο Υπουργός επί όλων των τροπολογιών, θα αναφερθεί και στις δικές σας για το αν τις κάνει ή όχι </w:t>
      </w:r>
      <w:r>
        <w:rPr>
          <w:rFonts w:eastAsia="Times New Roman" w:cs="Times New Roman"/>
          <w:szCs w:val="24"/>
        </w:rPr>
        <w:t>δεκτές.</w:t>
      </w:r>
    </w:p>
    <w:p w14:paraId="03A73327" w14:textId="77777777" w:rsidR="00E615E6" w:rsidRDefault="00720F21">
      <w:pPr>
        <w:tabs>
          <w:tab w:val="left" w:pos="2820"/>
        </w:tabs>
        <w:spacing w:after="0" w:line="600" w:lineRule="auto"/>
        <w:ind w:firstLine="720"/>
        <w:jc w:val="both"/>
        <w:rPr>
          <w:rFonts w:eastAsia="Times New Roman" w:cs="Times New Roman"/>
          <w:szCs w:val="24"/>
        </w:rPr>
      </w:pPr>
      <w:r>
        <w:rPr>
          <w:rFonts w:eastAsia="Times New Roman" w:cs="Times New Roman"/>
          <w:szCs w:val="24"/>
        </w:rPr>
        <w:t xml:space="preserve">Τον λόγο έχει η κ. </w:t>
      </w:r>
      <w:proofErr w:type="spellStart"/>
      <w:r>
        <w:rPr>
          <w:rFonts w:eastAsia="Times New Roman" w:cs="Times New Roman"/>
          <w:szCs w:val="24"/>
        </w:rPr>
        <w:t>Μεγαλοοικονόμου</w:t>
      </w:r>
      <w:proofErr w:type="spellEnd"/>
      <w:r>
        <w:rPr>
          <w:rFonts w:eastAsia="Times New Roman" w:cs="Times New Roman"/>
          <w:szCs w:val="24"/>
        </w:rPr>
        <w:t xml:space="preserve"> από τον ΣΥΡΙΖΑ</w:t>
      </w:r>
      <w:r w:rsidRPr="00E2648C">
        <w:rPr>
          <w:rFonts w:eastAsia="Times New Roman" w:cs="Times New Roman"/>
          <w:szCs w:val="24"/>
        </w:rPr>
        <w:t>.</w:t>
      </w:r>
    </w:p>
    <w:p w14:paraId="03A73328" w14:textId="77777777" w:rsidR="00E615E6" w:rsidRDefault="00720F21">
      <w:pPr>
        <w:spacing w:after="0" w:line="600" w:lineRule="auto"/>
        <w:ind w:firstLine="720"/>
        <w:jc w:val="both"/>
        <w:rPr>
          <w:rFonts w:eastAsia="Times New Roman"/>
          <w:color w:val="202124"/>
          <w:szCs w:val="24"/>
        </w:rPr>
      </w:pPr>
      <w:r w:rsidRPr="003135EB">
        <w:rPr>
          <w:rFonts w:eastAsia="Times New Roman"/>
          <w:b/>
          <w:color w:val="202124"/>
          <w:szCs w:val="24"/>
        </w:rPr>
        <w:t xml:space="preserve">ΘΕΟΔΩΡΑ ΜΕΓΑΛΟΟΙΚΟΝΟΜΟΥ: </w:t>
      </w:r>
      <w:r>
        <w:rPr>
          <w:rFonts w:eastAsia="Times New Roman"/>
          <w:color w:val="202124"/>
          <w:szCs w:val="24"/>
        </w:rPr>
        <w:t>Ευχαριστώ, κύριε Πρόεδρε.</w:t>
      </w:r>
    </w:p>
    <w:p w14:paraId="03A73329" w14:textId="77777777" w:rsidR="00E615E6" w:rsidRDefault="00720F21">
      <w:pPr>
        <w:spacing w:after="0" w:line="600" w:lineRule="auto"/>
        <w:ind w:firstLine="720"/>
        <w:jc w:val="both"/>
        <w:rPr>
          <w:rFonts w:eastAsia="Times New Roman"/>
          <w:color w:val="202124"/>
          <w:szCs w:val="24"/>
        </w:rPr>
      </w:pPr>
      <w:r>
        <w:rPr>
          <w:rFonts w:eastAsia="Times New Roman"/>
          <w:color w:val="202124"/>
          <w:szCs w:val="24"/>
        </w:rPr>
        <w:t xml:space="preserve">Κυρίες και κύριοι συνάδελφοι, θα ήθελα να συγχαρώ τη συνάδελφο της Νέας Δημοκρατίας, την κ. </w:t>
      </w:r>
      <w:proofErr w:type="spellStart"/>
      <w:r>
        <w:rPr>
          <w:rFonts w:eastAsia="Times New Roman"/>
          <w:color w:val="202124"/>
          <w:szCs w:val="24"/>
        </w:rPr>
        <w:t>Βούλτεψη</w:t>
      </w:r>
      <w:proofErr w:type="spellEnd"/>
      <w:r>
        <w:rPr>
          <w:rFonts w:eastAsia="Times New Roman"/>
          <w:color w:val="202124"/>
          <w:szCs w:val="24"/>
        </w:rPr>
        <w:t>. Έδωσε μια τέλεια παράσταση, τη «</w:t>
      </w:r>
      <w:proofErr w:type="spellStart"/>
      <w:r>
        <w:rPr>
          <w:rFonts w:eastAsia="Times New Roman"/>
          <w:color w:val="202124"/>
          <w:szCs w:val="24"/>
        </w:rPr>
        <w:t>Βουλτεψιάδα</w:t>
      </w:r>
      <w:proofErr w:type="spellEnd"/>
      <w:r>
        <w:rPr>
          <w:rFonts w:eastAsia="Times New Roman"/>
          <w:color w:val="202124"/>
          <w:szCs w:val="24"/>
        </w:rPr>
        <w:t>»</w:t>
      </w:r>
      <w:r>
        <w:rPr>
          <w:rFonts w:eastAsia="Times New Roman"/>
          <w:color w:val="202124"/>
          <w:szCs w:val="24"/>
        </w:rPr>
        <w:t>. Όμως, δεν ήταν για το ελληνικό Κοινοβούλιο, αλλά μάλλον για την Επίδαυρο.</w:t>
      </w:r>
    </w:p>
    <w:p w14:paraId="03A7332A" w14:textId="77777777" w:rsidR="00E615E6" w:rsidRDefault="00720F21">
      <w:pPr>
        <w:spacing w:after="0" w:line="600" w:lineRule="auto"/>
        <w:ind w:firstLine="720"/>
        <w:jc w:val="both"/>
        <w:rPr>
          <w:rFonts w:eastAsia="Times New Roman"/>
          <w:color w:val="202124"/>
          <w:szCs w:val="24"/>
        </w:rPr>
      </w:pPr>
      <w:r>
        <w:rPr>
          <w:rFonts w:eastAsia="Times New Roman"/>
          <w:color w:val="202124"/>
          <w:szCs w:val="24"/>
        </w:rPr>
        <w:t xml:space="preserve">Σας συμβουλεύω, κυρία </w:t>
      </w:r>
      <w:proofErr w:type="spellStart"/>
      <w:r>
        <w:rPr>
          <w:rFonts w:eastAsia="Times New Roman"/>
          <w:color w:val="202124"/>
          <w:szCs w:val="24"/>
        </w:rPr>
        <w:t>Βούλτεψη</w:t>
      </w:r>
      <w:proofErr w:type="spellEnd"/>
      <w:r>
        <w:rPr>
          <w:rFonts w:eastAsia="Times New Roman"/>
          <w:color w:val="202124"/>
          <w:szCs w:val="24"/>
        </w:rPr>
        <w:t>, να γραφτείτε στο Εθνικό Θέατρο.</w:t>
      </w:r>
    </w:p>
    <w:p w14:paraId="03A7332B" w14:textId="77777777" w:rsidR="00E615E6" w:rsidRDefault="00720F21">
      <w:pPr>
        <w:spacing w:after="0" w:line="600" w:lineRule="auto"/>
        <w:ind w:firstLine="720"/>
        <w:jc w:val="both"/>
        <w:rPr>
          <w:rFonts w:eastAsia="Times New Roman"/>
          <w:color w:val="202124"/>
          <w:szCs w:val="24"/>
        </w:rPr>
      </w:pPr>
      <w:r w:rsidRPr="003D4999">
        <w:rPr>
          <w:rFonts w:eastAsia="Times New Roman"/>
          <w:b/>
          <w:color w:val="202124"/>
          <w:szCs w:val="24"/>
        </w:rPr>
        <w:t xml:space="preserve">ΠΡΟΕΔΡΕΥΩΝ (Γεώργιος </w:t>
      </w:r>
      <w:proofErr w:type="spellStart"/>
      <w:r w:rsidRPr="003D4999">
        <w:rPr>
          <w:rFonts w:eastAsia="Times New Roman"/>
          <w:b/>
          <w:color w:val="202124"/>
          <w:szCs w:val="24"/>
        </w:rPr>
        <w:t>Λαμπρούλης</w:t>
      </w:r>
      <w:proofErr w:type="spellEnd"/>
      <w:r w:rsidRPr="003D4999">
        <w:rPr>
          <w:rFonts w:eastAsia="Times New Roman"/>
          <w:b/>
          <w:color w:val="202124"/>
          <w:szCs w:val="24"/>
        </w:rPr>
        <w:t>):</w:t>
      </w:r>
      <w:r>
        <w:rPr>
          <w:rFonts w:eastAsia="Times New Roman"/>
          <w:color w:val="202124"/>
          <w:szCs w:val="24"/>
        </w:rPr>
        <w:t xml:space="preserve"> Σας παρακαλώ, κυρία </w:t>
      </w:r>
      <w:proofErr w:type="spellStart"/>
      <w:r>
        <w:rPr>
          <w:rFonts w:eastAsia="Times New Roman"/>
          <w:color w:val="202124"/>
          <w:szCs w:val="24"/>
        </w:rPr>
        <w:t>Μεγαλοοικονόμου</w:t>
      </w:r>
      <w:proofErr w:type="spellEnd"/>
      <w:r>
        <w:rPr>
          <w:rFonts w:eastAsia="Times New Roman"/>
          <w:color w:val="202124"/>
          <w:szCs w:val="24"/>
        </w:rPr>
        <w:t xml:space="preserve">, μην κάνατε προσωπικές αναφορές. </w:t>
      </w:r>
    </w:p>
    <w:p w14:paraId="03A7332C" w14:textId="77777777" w:rsidR="00E615E6" w:rsidRDefault="00720F21">
      <w:pPr>
        <w:spacing w:after="0" w:line="600" w:lineRule="auto"/>
        <w:ind w:firstLine="720"/>
        <w:jc w:val="both"/>
        <w:rPr>
          <w:rFonts w:eastAsia="Times New Roman"/>
          <w:color w:val="202124"/>
          <w:szCs w:val="24"/>
        </w:rPr>
      </w:pPr>
      <w:r>
        <w:rPr>
          <w:rFonts w:eastAsia="Times New Roman"/>
          <w:b/>
          <w:color w:val="202124"/>
          <w:szCs w:val="24"/>
        </w:rPr>
        <w:lastRenderedPageBreak/>
        <w:t>ΘΕΟΔΩΡΑ ΜΕΓΑ</w:t>
      </w:r>
      <w:r>
        <w:rPr>
          <w:rFonts w:eastAsia="Times New Roman"/>
          <w:b/>
          <w:color w:val="202124"/>
          <w:szCs w:val="24"/>
        </w:rPr>
        <w:t xml:space="preserve">ΛΟΟΙΚΟΝΟΜΟΥ: </w:t>
      </w:r>
      <w:r>
        <w:rPr>
          <w:rFonts w:eastAsia="Times New Roman"/>
          <w:color w:val="202124"/>
          <w:szCs w:val="24"/>
        </w:rPr>
        <w:t>Όχι, κύριε Πρόεδρε, έχει ταλέντο ηθοποιού άριστο. Κόντεψα να κλάψω.</w:t>
      </w:r>
    </w:p>
    <w:p w14:paraId="03A7332D" w14:textId="77777777" w:rsidR="00E615E6" w:rsidRDefault="00720F21">
      <w:pPr>
        <w:spacing w:after="0" w:line="600" w:lineRule="auto"/>
        <w:ind w:firstLine="720"/>
        <w:jc w:val="both"/>
        <w:rPr>
          <w:rFonts w:eastAsia="Times New Roman"/>
          <w:color w:val="202124"/>
          <w:szCs w:val="24"/>
        </w:rPr>
      </w:pPr>
      <w:r w:rsidRPr="003D4999">
        <w:rPr>
          <w:rFonts w:eastAsia="Times New Roman"/>
          <w:b/>
          <w:color w:val="202124"/>
          <w:szCs w:val="24"/>
        </w:rPr>
        <w:t xml:space="preserve">ΠΡΟΕΔΡΕΥΩΝ (Γεώργιος </w:t>
      </w:r>
      <w:proofErr w:type="spellStart"/>
      <w:r w:rsidRPr="003D4999">
        <w:rPr>
          <w:rFonts w:eastAsia="Times New Roman"/>
          <w:b/>
          <w:color w:val="202124"/>
          <w:szCs w:val="24"/>
        </w:rPr>
        <w:t>Λαμπρούλης</w:t>
      </w:r>
      <w:proofErr w:type="spellEnd"/>
      <w:r w:rsidRPr="003D4999">
        <w:rPr>
          <w:rFonts w:eastAsia="Times New Roman"/>
          <w:b/>
          <w:color w:val="202124"/>
          <w:szCs w:val="24"/>
        </w:rPr>
        <w:t>):</w:t>
      </w:r>
      <w:r>
        <w:rPr>
          <w:rFonts w:eastAsia="Times New Roman"/>
          <w:color w:val="202124"/>
          <w:szCs w:val="24"/>
        </w:rPr>
        <w:t xml:space="preserve"> Σας παρακαλώ. Αφήστε τα αυτά τώρα. Ας μπούμε στην ουσία της συζήτησης.</w:t>
      </w:r>
    </w:p>
    <w:p w14:paraId="03A7332E" w14:textId="77777777" w:rsidR="00E615E6" w:rsidRDefault="00720F21">
      <w:pPr>
        <w:spacing w:after="0" w:line="600" w:lineRule="auto"/>
        <w:ind w:firstLine="720"/>
        <w:jc w:val="both"/>
        <w:rPr>
          <w:rFonts w:eastAsia="Times New Roman"/>
          <w:color w:val="202124"/>
          <w:szCs w:val="24"/>
        </w:rPr>
      </w:pPr>
      <w:r>
        <w:rPr>
          <w:rFonts w:eastAsia="Times New Roman"/>
          <w:b/>
          <w:color w:val="202124"/>
          <w:szCs w:val="24"/>
        </w:rPr>
        <w:t xml:space="preserve">ΘΕΟΔΩΡΑ ΜΕΓΑΛΟΟΙΚΟΝΟΜΟΥ: </w:t>
      </w:r>
      <w:r>
        <w:rPr>
          <w:rFonts w:eastAsia="Times New Roman"/>
          <w:color w:val="202124"/>
          <w:szCs w:val="24"/>
        </w:rPr>
        <w:t xml:space="preserve">Όχι, δεν το παίρνω πίσω, το κρατάω. Ας λάβει υπ’ </w:t>
      </w:r>
      <w:proofErr w:type="spellStart"/>
      <w:r>
        <w:rPr>
          <w:rFonts w:eastAsia="Times New Roman"/>
          <w:color w:val="202124"/>
          <w:szCs w:val="24"/>
        </w:rPr>
        <w:t>όψιν</w:t>
      </w:r>
      <w:proofErr w:type="spellEnd"/>
      <w:r>
        <w:rPr>
          <w:rFonts w:eastAsia="Times New Roman"/>
          <w:color w:val="202124"/>
          <w:szCs w:val="24"/>
        </w:rPr>
        <w:t xml:space="preserve"> της η κ. </w:t>
      </w:r>
      <w:proofErr w:type="spellStart"/>
      <w:r>
        <w:rPr>
          <w:rFonts w:eastAsia="Times New Roman"/>
          <w:color w:val="202124"/>
          <w:szCs w:val="24"/>
        </w:rPr>
        <w:t>Βούλτεψη</w:t>
      </w:r>
      <w:proofErr w:type="spellEnd"/>
      <w:r>
        <w:rPr>
          <w:rFonts w:eastAsia="Times New Roman"/>
          <w:color w:val="202124"/>
          <w:szCs w:val="24"/>
        </w:rPr>
        <w:t xml:space="preserve"> ότι το Εθνικό την περιμένει.</w:t>
      </w:r>
    </w:p>
    <w:p w14:paraId="03A7332F" w14:textId="77777777" w:rsidR="00E615E6" w:rsidRDefault="00720F21">
      <w:pPr>
        <w:spacing w:after="0" w:line="600" w:lineRule="auto"/>
        <w:ind w:firstLine="720"/>
        <w:jc w:val="both"/>
        <w:rPr>
          <w:rFonts w:eastAsia="Times New Roman"/>
          <w:color w:val="202124"/>
          <w:szCs w:val="24"/>
        </w:rPr>
      </w:pPr>
      <w:r>
        <w:rPr>
          <w:rFonts w:eastAsia="Times New Roman"/>
          <w:color w:val="202124"/>
          <w:szCs w:val="24"/>
        </w:rPr>
        <w:t xml:space="preserve">Πριν από λίγες μέρες, λοιπόν, γιορτάσαμε την Παγκόσμια Ημέρα της Γυναίκας. Έτσι μας δόθηκε η αφορμή να φέρουμε στο προσκήνιο τα θέματα για την ισότητα των </w:t>
      </w:r>
      <w:r>
        <w:rPr>
          <w:rFonts w:eastAsia="Times New Roman"/>
          <w:color w:val="202124"/>
          <w:szCs w:val="24"/>
        </w:rPr>
        <w:t xml:space="preserve">δύο φύλων. Έχουμε κάνει –πιστεύω- αρκετά βήματα προς αυτήν την κατεύθυνση, ώστε να προχωρήσουν οι γυναίκες και να διεκδικήσουν μεγαλύτερη συμμετοχή στο πολιτικό και κοινωνικό-οικονομικό γίγνεσθαι και διακρίνονται καθημερινά σε διάφορους τομείς. </w:t>
      </w:r>
    </w:p>
    <w:p w14:paraId="03A73330" w14:textId="77777777" w:rsidR="00E615E6" w:rsidRDefault="00720F21">
      <w:pPr>
        <w:spacing w:after="0" w:line="600" w:lineRule="auto"/>
        <w:ind w:firstLine="720"/>
        <w:jc w:val="both"/>
        <w:rPr>
          <w:rFonts w:eastAsia="Times New Roman"/>
          <w:color w:val="202124"/>
          <w:szCs w:val="24"/>
        </w:rPr>
      </w:pPr>
      <w:r>
        <w:rPr>
          <w:rFonts w:eastAsia="Times New Roman"/>
          <w:color w:val="202124"/>
          <w:szCs w:val="24"/>
        </w:rPr>
        <w:t>Όμως, αυτά</w:t>
      </w:r>
      <w:r>
        <w:rPr>
          <w:rFonts w:eastAsia="Times New Roman"/>
          <w:color w:val="202124"/>
          <w:szCs w:val="24"/>
        </w:rPr>
        <w:t xml:space="preserve"> δυστυχώς δεν επαρκούν. Θέλουμε μια πιο ουσιαστική κατοχύρωση στην ισότητα και αυτό προβλέπεται από το Σύνταγμά μας στο άρθρο 4 παράγραφος 2.</w:t>
      </w:r>
    </w:p>
    <w:p w14:paraId="03A73331" w14:textId="77777777" w:rsidR="00E615E6" w:rsidRDefault="00720F21">
      <w:pPr>
        <w:spacing w:after="0" w:line="600" w:lineRule="auto"/>
        <w:ind w:firstLine="720"/>
        <w:jc w:val="both"/>
        <w:rPr>
          <w:rFonts w:eastAsia="Times New Roman"/>
          <w:color w:val="202124"/>
          <w:szCs w:val="24"/>
        </w:rPr>
      </w:pPr>
      <w:r>
        <w:rPr>
          <w:rFonts w:eastAsia="Times New Roman"/>
          <w:color w:val="202124"/>
          <w:szCs w:val="24"/>
        </w:rPr>
        <w:lastRenderedPageBreak/>
        <w:t xml:space="preserve">Οι ανισότητες τώρα, οι διακρίσεις και η κάθε μορφή </w:t>
      </w:r>
      <w:proofErr w:type="spellStart"/>
      <w:r>
        <w:rPr>
          <w:rFonts w:eastAsia="Times New Roman"/>
          <w:color w:val="202124"/>
          <w:szCs w:val="24"/>
        </w:rPr>
        <w:t>έμφυλης</w:t>
      </w:r>
      <w:proofErr w:type="spellEnd"/>
      <w:r>
        <w:rPr>
          <w:rFonts w:eastAsia="Times New Roman"/>
          <w:color w:val="202124"/>
          <w:szCs w:val="24"/>
        </w:rPr>
        <w:t xml:space="preserve"> βίας είναι παρούσες εξαιτίας παγιωμένων πρακτικών και ν</w:t>
      </w:r>
      <w:r>
        <w:rPr>
          <w:rFonts w:eastAsia="Times New Roman"/>
          <w:color w:val="202124"/>
          <w:szCs w:val="24"/>
        </w:rPr>
        <w:t xml:space="preserve">οοτροπιών. Άλλωστε, σύμφωνα με τη Διακήρυξη της Γενικής Συνέλευσης των Ηνωμένων Εθνών το 1993, η βία κατά των γυναικών αποτελεί εκδήλωση της κατώτερης θέσης τους σε σχέση με τους άνδρες. </w:t>
      </w:r>
    </w:p>
    <w:p w14:paraId="03A73332" w14:textId="77777777" w:rsidR="00E615E6" w:rsidRDefault="00720F21">
      <w:pPr>
        <w:spacing w:after="0" w:line="600" w:lineRule="auto"/>
        <w:ind w:firstLine="720"/>
        <w:jc w:val="both"/>
        <w:rPr>
          <w:rFonts w:eastAsia="Times New Roman"/>
          <w:color w:val="202124"/>
          <w:szCs w:val="24"/>
        </w:rPr>
      </w:pPr>
      <w:r>
        <w:rPr>
          <w:rFonts w:eastAsia="Times New Roman"/>
          <w:color w:val="202124"/>
          <w:szCs w:val="24"/>
        </w:rPr>
        <w:t>Γι’ αυτόν τον λόγο, λοιπόν, κρίνεται απόλυτα αναγκαία η θέσπιση ενός</w:t>
      </w:r>
      <w:r>
        <w:rPr>
          <w:rFonts w:eastAsia="Times New Roman"/>
          <w:color w:val="202124"/>
          <w:szCs w:val="24"/>
        </w:rPr>
        <w:t xml:space="preserve"> αυτοτελούς, αναγκαίου θεσμικού πλαισίου</w:t>
      </w:r>
      <w:r>
        <w:rPr>
          <w:rFonts w:eastAsia="Times New Roman"/>
          <w:color w:val="202124"/>
          <w:szCs w:val="24"/>
        </w:rPr>
        <w:t>,</w:t>
      </w:r>
      <w:r>
        <w:rPr>
          <w:rFonts w:eastAsia="Times New Roman"/>
          <w:color w:val="202124"/>
          <w:szCs w:val="24"/>
        </w:rPr>
        <w:t xml:space="preserve"> που θα προβλέπει όλα εκείνα τα μέσα και όλους τους μηχανισμούς για την ουσιαστική αντιμετώπιση από πλευράς της πολιτείας και την παρακίνηση των λοιπών φορέων της κοινωνίας για τη λήψη αντίστοιχων δράσεων που θα συμ</w:t>
      </w:r>
      <w:r>
        <w:rPr>
          <w:rFonts w:eastAsia="Times New Roman"/>
          <w:color w:val="202124"/>
          <w:szCs w:val="24"/>
        </w:rPr>
        <w:t xml:space="preserve">βάλλουν στον κοινό στόχο της εξάλειψης κάθε είδους φυλετικών διακρίσεων, ανισοτήτων, εν γένει αδικιών και </w:t>
      </w:r>
      <w:proofErr w:type="spellStart"/>
      <w:r>
        <w:rPr>
          <w:rFonts w:eastAsia="Times New Roman"/>
          <w:color w:val="202124"/>
          <w:szCs w:val="24"/>
        </w:rPr>
        <w:t>έμφυλης</w:t>
      </w:r>
      <w:proofErr w:type="spellEnd"/>
      <w:r>
        <w:rPr>
          <w:rFonts w:eastAsia="Times New Roman"/>
          <w:color w:val="202124"/>
          <w:szCs w:val="24"/>
        </w:rPr>
        <w:t xml:space="preserve"> βίας.</w:t>
      </w:r>
    </w:p>
    <w:p w14:paraId="03A73333" w14:textId="77777777" w:rsidR="00E615E6" w:rsidRDefault="00720F21">
      <w:pPr>
        <w:spacing w:after="0" w:line="600" w:lineRule="auto"/>
        <w:ind w:firstLine="720"/>
        <w:jc w:val="both"/>
        <w:rPr>
          <w:rFonts w:eastAsia="Times New Roman"/>
          <w:color w:val="202124"/>
          <w:szCs w:val="24"/>
        </w:rPr>
      </w:pPr>
      <w:r>
        <w:rPr>
          <w:rFonts w:eastAsia="Times New Roman"/>
          <w:color w:val="202124"/>
          <w:szCs w:val="24"/>
        </w:rPr>
        <w:t>Στην παραπάνω κατεύθυνση κινείται το παρόν νομοσχέδιο προωθώντας την κατοχύρωση της ισότητας των φύλων και για πρώτη φορά στο σύνολο των</w:t>
      </w:r>
      <w:r>
        <w:rPr>
          <w:rFonts w:eastAsia="Times New Roman"/>
          <w:color w:val="202124"/>
          <w:szCs w:val="24"/>
        </w:rPr>
        <w:t xml:space="preserve"> βιοτικών και έννομων σχέσεων τόσο του ιδιωτικού όσο και του δημοσίου δικαίου με </w:t>
      </w:r>
      <w:proofErr w:type="spellStart"/>
      <w:r>
        <w:rPr>
          <w:rFonts w:eastAsia="Times New Roman"/>
          <w:color w:val="202124"/>
          <w:szCs w:val="24"/>
        </w:rPr>
        <w:t>στοχευμένες</w:t>
      </w:r>
      <w:proofErr w:type="spellEnd"/>
      <w:r>
        <w:rPr>
          <w:rFonts w:eastAsia="Times New Roman"/>
          <w:color w:val="202124"/>
          <w:szCs w:val="24"/>
        </w:rPr>
        <w:t xml:space="preserve"> παρεμβάσεις και κατά τρόπο συστηματικό και ολοκληρωμένο </w:t>
      </w:r>
      <w:r>
        <w:rPr>
          <w:rFonts w:eastAsia="Times New Roman"/>
          <w:color w:val="202124"/>
          <w:szCs w:val="24"/>
        </w:rPr>
        <w:lastRenderedPageBreak/>
        <w:t>οργανώνεται ο μηχανισμός ανάληψης μέτρων και δράσεων για την πραγμάτωση της ισότητας των δύο φύλων σε επίπε</w:t>
      </w:r>
      <w:r>
        <w:rPr>
          <w:rFonts w:eastAsia="Times New Roman"/>
          <w:color w:val="202124"/>
          <w:szCs w:val="24"/>
        </w:rPr>
        <w:t>δο κεντρικό, περιφερειακό και τοπικό, ώστε να υπάρχει αποτελεσματικότερος συντονισμός των οργάνων που θα έχουν τις αντίστοιχες αρμοδιότητες και, παράλληλα, θα έχουν τη μεγαλύτερη ευελιξία δράσης.</w:t>
      </w:r>
    </w:p>
    <w:p w14:paraId="03A73334" w14:textId="77777777" w:rsidR="00E615E6" w:rsidRDefault="00720F21">
      <w:pPr>
        <w:spacing w:after="0" w:line="600" w:lineRule="auto"/>
        <w:ind w:firstLine="720"/>
        <w:jc w:val="both"/>
        <w:rPr>
          <w:rFonts w:eastAsia="Times New Roman"/>
          <w:color w:val="202124"/>
          <w:szCs w:val="24"/>
        </w:rPr>
      </w:pPr>
      <w:r>
        <w:rPr>
          <w:rFonts w:eastAsia="Times New Roman"/>
          <w:color w:val="202124"/>
          <w:szCs w:val="24"/>
        </w:rPr>
        <w:t>Οι δράσεις τους θα έχουν ως άξονες την ενίσχυση, τη βελτίωση</w:t>
      </w:r>
      <w:r>
        <w:rPr>
          <w:rFonts w:eastAsia="Times New Roman"/>
          <w:color w:val="202124"/>
          <w:szCs w:val="24"/>
        </w:rPr>
        <w:t>, την επέκταση παροχών ή και δομών, στρατηγικές και μέτρα για την αλλαγή της νοοτροπίας, προγράμματα επιμόρφωσης και ευαισθητοποίησης, δημιουργίας δικτύων και ανάπτυξης εργασιών με την κοινωνία των πολιτών και ενίσχυση της συμμετοχής των γυναικών σε κέντρα</w:t>
      </w:r>
      <w:r>
        <w:rPr>
          <w:rFonts w:eastAsia="Times New Roman"/>
          <w:color w:val="202124"/>
          <w:szCs w:val="24"/>
        </w:rPr>
        <w:t xml:space="preserve"> λήψης αποφάσεων.</w:t>
      </w:r>
    </w:p>
    <w:p w14:paraId="03A73335" w14:textId="77777777" w:rsidR="00E615E6" w:rsidRDefault="00720F21">
      <w:pPr>
        <w:spacing w:after="0" w:line="600" w:lineRule="auto"/>
        <w:ind w:firstLine="720"/>
        <w:jc w:val="both"/>
        <w:rPr>
          <w:rFonts w:eastAsia="Times New Roman"/>
          <w:color w:val="202124"/>
          <w:szCs w:val="24"/>
        </w:rPr>
      </w:pPr>
      <w:r>
        <w:rPr>
          <w:rFonts w:eastAsia="Times New Roman"/>
          <w:color w:val="202124"/>
          <w:szCs w:val="24"/>
        </w:rPr>
        <w:t xml:space="preserve">Για πρώτη φορά προβλέπεται έλεγχος των προϋπολογισμών των Υπουργείων και όλων των δημόσιων υπηρεσιών, προκειμένου να γίνει κατανομή, χρήση και παραγωγή των δημοσίων πόρων για την προώθηση των απαραίτητων δράσεων για την ισότητα των φύλων </w:t>
      </w:r>
      <w:r>
        <w:rPr>
          <w:rFonts w:eastAsia="Times New Roman"/>
          <w:color w:val="202124"/>
          <w:szCs w:val="24"/>
        </w:rPr>
        <w:t>και τα αρμόδια όργανα θα λογοδοτούν για την υλοποίηση των δεσμεύσεών τους.</w:t>
      </w:r>
    </w:p>
    <w:p w14:paraId="03A73336" w14:textId="77777777" w:rsidR="00E615E6" w:rsidRDefault="00720F21">
      <w:pPr>
        <w:spacing w:after="0" w:line="600" w:lineRule="auto"/>
        <w:ind w:firstLine="720"/>
        <w:jc w:val="both"/>
        <w:rPr>
          <w:rFonts w:eastAsia="Times New Roman"/>
          <w:color w:val="202124"/>
          <w:szCs w:val="24"/>
        </w:rPr>
      </w:pPr>
      <w:r>
        <w:rPr>
          <w:rFonts w:eastAsia="Times New Roman"/>
          <w:color w:val="202124"/>
          <w:szCs w:val="24"/>
        </w:rPr>
        <w:lastRenderedPageBreak/>
        <w:t>Επίσης, πολύ σημαντικές για τη συμμετοχή ακόμη μεγαλύτερου αριθμού γυναικών στην πολιτική ζωή της χώρας μας και στα κέντρα λήψης αποφάσεων είναι το ποσοστό του αριθμού των υποψηφίων</w:t>
      </w:r>
      <w:r>
        <w:rPr>
          <w:rFonts w:eastAsia="Times New Roman"/>
          <w:color w:val="202124"/>
          <w:szCs w:val="24"/>
        </w:rPr>
        <w:t xml:space="preserve"> ανά φύλο από 30% στο 40% ανά εκλογική περιφέρεια, επιτυγχάνοντας κατά αυτό τον τρόπο μια πολύ αντιπροσωπευτική δημοκρατία και υποχρέωση για εκπροσώπηση κάθε φύλου σε ποσοστό 30%, προκειμένου να θεωρείται νόμιμα εκπροσωπούμενο ανά συλλογικό όργανο.</w:t>
      </w:r>
    </w:p>
    <w:p w14:paraId="03A73337" w14:textId="77777777" w:rsidR="00E615E6" w:rsidRDefault="00720F21">
      <w:pPr>
        <w:spacing w:after="0" w:line="600" w:lineRule="auto"/>
        <w:ind w:firstLine="720"/>
        <w:jc w:val="both"/>
        <w:rPr>
          <w:rFonts w:eastAsia="Times New Roman"/>
          <w:color w:val="202124"/>
          <w:szCs w:val="24"/>
        </w:rPr>
      </w:pPr>
      <w:r>
        <w:rPr>
          <w:rFonts w:eastAsia="Times New Roman"/>
          <w:color w:val="202124"/>
          <w:szCs w:val="24"/>
        </w:rPr>
        <w:t>Περαιτέ</w:t>
      </w:r>
      <w:r>
        <w:rPr>
          <w:rFonts w:eastAsia="Times New Roman"/>
          <w:color w:val="202124"/>
          <w:szCs w:val="24"/>
        </w:rPr>
        <w:t>ρω, προβλέπονται ρυθμίσεις που προωθούν την ισότητα των δύο φύλων μέσω της εκπαίδευσης και της υγείας. Ο χώρος της παιδείας είναι ο κατ’ εξοχήν χώρος που μπορούν να διαμορφωθούν και να προωθηθούν υγιείς νοοτροπίες για την ορθή αντίληψη των σχέσεων μεταξύ τ</w:t>
      </w:r>
      <w:r>
        <w:rPr>
          <w:rFonts w:eastAsia="Times New Roman"/>
          <w:color w:val="202124"/>
          <w:szCs w:val="24"/>
        </w:rPr>
        <w:t>ων δύο φύλων, οι οποίες πρέπει να βασίζονται στην ισότιμη μεταχείριση και όχι στην επιβολή ενός προς τον άλλον.</w:t>
      </w:r>
    </w:p>
    <w:p w14:paraId="03A73338" w14:textId="77777777" w:rsidR="00E615E6" w:rsidRDefault="00720F21">
      <w:pPr>
        <w:spacing w:after="0" w:line="600" w:lineRule="auto"/>
        <w:ind w:firstLine="720"/>
        <w:jc w:val="both"/>
        <w:rPr>
          <w:rFonts w:eastAsia="Times New Roman"/>
          <w:color w:val="202124"/>
          <w:szCs w:val="24"/>
        </w:rPr>
      </w:pPr>
      <w:r>
        <w:rPr>
          <w:rFonts w:eastAsia="Times New Roman"/>
          <w:color w:val="202124"/>
          <w:szCs w:val="24"/>
        </w:rPr>
        <w:t>Όσον αφορά τον χώρο της υγείας, διευκολύνεται η πρόσβαση των γυναικών και κοριτσιών και κυρίως αυτών</w:t>
      </w:r>
      <w:r>
        <w:rPr>
          <w:rFonts w:eastAsia="Times New Roman"/>
          <w:color w:val="202124"/>
          <w:szCs w:val="24"/>
        </w:rPr>
        <w:t>,</w:t>
      </w:r>
      <w:r>
        <w:rPr>
          <w:rFonts w:eastAsia="Times New Roman"/>
          <w:color w:val="202124"/>
          <w:szCs w:val="24"/>
        </w:rPr>
        <w:t xml:space="preserve"> που ανήκουν σε ευάλωτες κοινωνικές ομάδες </w:t>
      </w:r>
      <w:r>
        <w:rPr>
          <w:rFonts w:eastAsia="Times New Roman"/>
          <w:color w:val="202124"/>
          <w:szCs w:val="24"/>
        </w:rPr>
        <w:t xml:space="preserve">σε όλες τις βαθμίδες της </w:t>
      </w:r>
      <w:r>
        <w:rPr>
          <w:rFonts w:eastAsia="Times New Roman"/>
          <w:color w:val="202124"/>
          <w:szCs w:val="24"/>
        </w:rPr>
        <w:lastRenderedPageBreak/>
        <w:t xml:space="preserve">δημόσιας υγείας, αξιοποιώντας τον θεσμό της </w:t>
      </w:r>
      <w:proofErr w:type="spellStart"/>
      <w:r>
        <w:rPr>
          <w:rFonts w:eastAsia="Times New Roman"/>
          <w:color w:val="202124"/>
          <w:szCs w:val="24"/>
        </w:rPr>
        <w:t>διαμεσολαβήτριας</w:t>
      </w:r>
      <w:proofErr w:type="spellEnd"/>
      <w:r>
        <w:rPr>
          <w:rFonts w:eastAsia="Times New Roman"/>
          <w:color w:val="202124"/>
          <w:szCs w:val="24"/>
        </w:rPr>
        <w:t xml:space="preserve"> ή του διαμεσολαβητή υγείας.</w:t>
      </w:r>
    </w:p>
    <w:p w14:paraId="03A73339" w14:textId="77777777" w:rsidR="00E615E6" w:rsidRDefault="00720F21">
      <w:pPr>
        <w:spacing w:after="0" w:line="600" w:lineRule="auto"/>
        <w:ind w:firstLine="720"/>
        <w:jc w:val="both"/>
        <w:rPr>
          <w:rFonts w:eastAsia="Times New Roman"/>
          <w:color w:val="202124"/>
          <w:szCs w:val="24"/>
        </w:rPr>
      </w:pPr>
      <w:r>
        <w:rPr>
          <w:rFonts w:eastAsia="Times New Roman"/>
          <w:color w:val="202124"/>
          <w:szCs w:val="24"/>
        </w:rPr>
        <w:t>Επιπλέον, στον χώρο της εργασίας, ο οποίος είναι, επίσης, ο χώρος που αντιμετωπίζονται σημαντικές διακρίσεις και ανισότητες σε σχέση με τα φύλ</w:t>
      </w:r>
      <w:r>
        <w:rPr>
          <w:rFonts w:eastAsia="Times New Roman"/>
          <w:color w:val="202124"/>
          <w:szCs w:val="24"/>
        </w:rPr>
        <w:t xml:space="preserve">α, προωθούνται με το παρόν νομοσχέδιο μέτρα για την εξάλειψή τους και δίνεται το κίνητρο στις επιχειρήσεις να τα αντιμετωπίζουν ισότιμα από άποψη αμοιβής και προοπτικών επαγγελματικής ανέλιξης με την επιβράβευσή τους χορηγώντας το </w:t>
      </w:r>
      <w:r>
        <w:rPr>
          <w:rFonts w:eastAsia="Times New Roman"/>
          <w:color w:val="202124"/>
          <w:szCs w:val="24"/>
        </w:rPr>
        <w:t>σ</w:t>
      </w:r>
      <w:r>
        <w:rPr>
          <w:rFonts w:eastAsia="Times New Roman"/>
          <w:color w:val="202124"/>
          <w:szCs w:val="24"/>
        </w:rPr>
        <w:t xml:space="preserve">ήμα </w:t>
      </w:r>
      <w:r>
        <w:rPr>
          <w:rFonts w:eastAsia="Times New Roman"/>
          <w:color w:val="202124"/>
          <w:szCs w:val="24"/>
        </w:rPr>
        <w:t>ι</w:t>
      </w:r>
      <w:r>
        <w:rPr>
          <w:rFonts w:eastAsia="Times New Roman"/>
          <w:color w:val="202124"/>
          <w:szCs w:val="24"/>
        </w:rPr>
        <w:t>σότητας.</w:t>
      </w:r>
    </w:p>
    <w:p w14:paraId="03A7333A" w14:textId="77777777" w:rsidR="00E615E6" w:rsidRDefault="00720F21">
      <w:pPr>
        <w:spacing w:after="0" w:line="600" w:lineRule="auto"/>
        <w:ind w:firstLine="720"/>
        <w:jc w:val="both"/>
        <w:rPr>
          <w:rFonts w:eastAsia="Times New Roman"/>
          <w:color w:val="202124"/>
          <w:szCs w:val="24"/>
        </w:rPr>
      </w:pPr>
      <w:r>
        <w:rPr>
          <w:rFonts w:eastAsia="Times New Roman"/>
          <w:color w:val="202124"/>
          <w:szCs w:val="24"/>
        </w:rPr>
        <w:t>Θα ήθελα ν</w:t>
      </w:r>
      <w:r>
        <w:rPr>
          <w:rFonts w:eastAsia="Times New Roman"/>
          <w:color w:val="202124"/>
          <w:szCs w:val="24"/>
        </w:rPr>
        <w:t xml:space="preserve">α τονίσω ότι δεν χρειαζόμαστε μόνο το </w:t>
      </w:r>
      <w:r>
        <w:rPr>
          <w:rFonts w:eastAsia="Times New Roman"/>
          <w:color w:val="202124"/>
          <w:szCs w:val="24"/>
        </w:rPr>
        <w:t>σ</w:t>
      </w:r>
      <w:r>
        <w:rPr>
          <w:rFonts w:eastAsia="Times New Roman"/>
          <w:color w:val="202124"/>
          <w:szCs w:val="24"/>
        </w:rPr>
        <w:t xml:space="preserve">ήμα </w:t>
      </w:r>
      <w:r>
        <w:rPr>
          <w:rFonts w:eastAsia="Times New Roman"/>
          <w:color w:val="202124"/>
          <w:szCs w:val="24"/>
        </w:rPr>
        <w:t>ι</w:t>
      </w:r>
      <w:r>
        <w:rPr>
          <w:rFonts w:eastAsia="Times New Roman"/>
          <w:color w:val="202124"/>
          <w:szCs w:val="24"/>
        </w:rPr>
        <w:t xml:space="preserve">σότητας, αλλά θέλουμε και το </w:t>
      </w:r>
      <w:r>
        <w:rPr>
          <w:rFonts w:eastAsia="Times New Roman"/>
          <w:color w:val="202124"/>
          <w:szCs w:val="24"/>
        </w:rPr>
        <w:t>σ</w:t>
      </w:r>
      <w:r>
        <w:rPr>
          <w:rFonts w:eastAsia="Times New Roman"/>
          <w:color w:val="202124"/>
          <w:szCs w:val="24"/>
        </w:rPr>
        <w:t xml:space="preserve">ήμα </w:t>
      </w:r>
      <w:r>
        <w:rPr>
          <w:rFonts w:eastAsia="Times New Roman"/>
          <w:color w:val="202124"/>
          <w:szCs w:val="24"/>
        </w:rPr>
        <w:t>ι</w:t>
      </w:r>
      <w:r>
        <w:rPr>
          <w:rFonts w:eastAsia="Times New Roman"/>
          <w:color w:val="202124"/>
          <w:szCs w:val="24"/>
        </w:rPr>
        <w:t xml:space="preserve">σοτιμίας και </w:t>
      </w:r>
      <w:r>
        <w:rPr>
          <w:rFonts w:eastAsia="Times New Roman"/>
          <w:color w:val="202124"/>
          <w:szCs w:val="24"/>
        </w:rPr>
        <w:t>ι</w:t>
      </w:r>
      <w:r>
        <w:rPr>
          <w:rFonts w:eastAsia="Times New Roman"/>
          <w:color w:val="202124"/>
          <w:szCs w:val="24"/>
        </w:rPr>
        <w:t>σονομίας, διότι μην ξεχνάμε ότι το Σύμφωνο της Κωνσταντινούπολης, το οποίο έφτασε το 2011, κυρώθηκε μόνο επί της εποχής ΣΥΡΙΖΑ το 2018. Επί επτά έτη οι κυβερνήσεις</w:t>
      </w:r>
      <w:r>
        <w:rPr>
          <w:rFonts w:eastAsia="Times New Roman"/>
          <w:color w:val="202124"/>
          <w:szCs w:val="24"/>
        </w:rPr>
        <w:t xml:space="preserve"> δεν το κύρωναν. </w:t>
      </w:r>
    </w:p>
    <w:p w14:paraId="03A7333B" w14:textId="77777777" w:rsidR="00E615E6" w:rsidRDefault="00720F21">
      <w:pPr>
        <w:spacing w:after="0" w:line="600" w:lineRule="auto"/>
        <w:ind w:firstLine="720"/>
        <w:jc w:val="both"/>
        <w:rPr>
          <w:rFonts w:eastAsia="Times New Roman"/>
          <w:color w:val="202124"/>
          <w:szCs w:val="24"/>
        </w:rPr>
      </w:pPr>
      <w:r>
        <w:rPr>
          <w:rFonts w:eastAsia="Times New Roman"/>
          <w:color w:val="202124"/>
          <w:szCs w:val="24"/>
        </w:rPr>
        <w:t xml:space="preserve">Το 2018, κυρία </w:t>
      </w:r>
      <w:proofErr w:type="spellStart"/>
      <w:r>
        <w:rPr>
          <w:rFonts w:eastAsia="Times New Roman"/>
          <w:color w:val="202124"/>
          <w:szCs w:val="24"/>
        </w:rPr>
        <w:t>Βούλτεψη</w:t>
      </w:r>
      <w:proofErr w:type="spellEnd"/>
      <w:r>
        <w:rPr>
          <w:rFonts w:eastAsia="Times New Roman"/>
          <w:color w:val="202124"/>
          <w:szCs w:val="24"/>
        </w:rPr>
        <w:t>, κυρώθηκε.</w:t>
      </w:r>
    </w:p>
    <w:p w14:paraId="03A7333C" w14:textId="77777777" w:rsidR="00E615E6" w:rsidRDefault="00720F21">
      <w:pPr>
        <w:spacing w:after="0" w:line="600" w:lineRule="auto"/>
        <w:ind w:firstLine="720"/>
        <w:jc w:val="both"/>
        <w:rPr>
          <w:rFonts w:eastAsia="Times New Roman"/>
          <w:color w:val="202124"/>
          <w:szCs w:val="24"/>
        </w:rPr>
      </w:pPr>
      <w:r>
        <w:rPr>
          <w:rFonts w:eastAsia="Times New Roman"/>
          <w:color w:val="202124"/>
          <w:szCs w:val="24"/>
        </w:rPr>
        <w:t>Όσον αφορά τον ουσιαστικό έλεγχο, αν τηρούνται οι διατάξεις της εργατικής νομοθεσίας και αν παρατηρούνται φαινόμενα διακρίσεων, δίνεται η δυνατότητα στο Σώμα Επιθεωρητών Εργασίας, της αυτεπάγγελτης έρευν</w:t>
      </w:r>
      <w:r>
        <w:rPr>
          <w:rFonts w:eastAsia="Times New Roman"/>
          <w:color w:val="202124"/>
          <w:szCs w:val="24"/>
        </w:rPr>
        <w:t xml:space="preserve">ας εάν συντρέχουν στον </w:t>
      </w:r>
      <w:r>
        <w:rPr>
          <w:rFonts w:eastAsia="Times New Roman"/>
          <w:color w:val="202124"/>
          <w:szCs w:val="24"/>
        </w:rPr>
        <w:lastRenderedPageBreak/>
        <w:t>χώρο εργασίας περιπτώσεις άνισης μεταχείρισης λόγω φύλου και ενισχύεται δικαστικά η έννομη προστασία του εργαζόμενου, αφού προβλέπεται η δυνατότητα παρέμβασης υπέρ τους για εργατικές διαφορές επαγγελματικών σωματείων, εργαζομένων ή ε</w:t>
      </w:r>
      <w:r>
        <w:rPr>
          <w:rFonts w:eastAsia="Times New Roman"/>
          <w:color w:val="202124"/>
          <w:szCs w:val="24"/>
        </w:rPr>
        <w:t>ργοδοτών, επιμελητηρίων και άλλων ενώσεων.</w:t>
      </w:r>
    </w:p>
    <w:p w14:paraId="03A7333D" w14:textId="77777777" w:rsidR="00E615E6" w:rsidRDefault="00720F21">
      <w:pPr>
        <w:spacing w:after="0" w:line="600" w:lineRule="auto"/>
        <w:ind w:firstLine="720"/>
        <w:jc w:val="both"/>
        <w:rPr>
          <w:rFonts w:eastAsia="Times New Roman"/>
          <w:color w:val="202124"/>
          <w:szCs w:val="24"/>
        </w:rPr>
      </w:pPr>
      <w:r>
        <w:rPr>
          <w:rFonts w:eastAsia="Times New Roman"/>
          <w:color w:val="202124"/>
          <w:szCs w:val="24"/>
        </w:rPr>
        <w:t>(Στο σημείο αυτό κτυπάει το κουδούνι λήξεως του χρόνου ομιλίας της κυρίας Βουλευτού)</w:t>
      </w:r>
    </w:p>
    <w:p w14:paraId="03A7333E" w14:textId="77777777" w:rsidR="00E615E6" w:rsidRDefault="00720F21">
      <w:pPr>
        <w:spacing w:after="0" w:line="600" w:lineRule="auto"/>
        <w:ind w:firstLine="720"/>
        <w:jc w:val="both"/>
        <w:rPr>
          <w:rFonts w:eastAsia="Times New Roman"/>
          <w:color w:val="202124"/>
          <w:szCs w:val="24"/>
        </w:rPr>
      </w:pPr>
      <w:r>
        <w:rPr>
          <w:rFonts w:eastAsia="Times New Roman"/>
          <w:color w:val="202124"/>
          <w:szCs w:val="24"/>
        </w:rPr>
        <w:t>Μισό λεπτό, κύριε Πρόεδρε.</w:t>
      </w:r>
    </w:p>
    <w:p w14:paraId="03A7333F" w14:textId="77777777" w:rsidR="00E615E6" w:rsidRDefault="00720F21">
      <w:pPr>
        <w:spacing w:after="0" w:line="600" w:lineRule="auto"/>
        <w:ind w:firstLine="720"/>
        <w:jc w:val="both"/>
        <w:rPr>
          <w:rFonts w:eastAsia="Times New Roman"/>
          <w:color w:val="202124"/>
          <w:szCs w:val="24"/>
        </w:rPr>
      </w:pPr>
      <w:r>
        <w:rPr>
          <w:rFonts w:eastAsia="Times New Roman"/>
          <w:color w:val="202124"/>
          <w:szCs w:val="24"/>
        </w:rPr>
        <w:t xml:space="preserve">Τέλος, είναι ιδιαίτερα σημαντικό το γεγονός ότι προβλέπεται η υποχρέωση για τα </w:t>
      </w:r>
      <w:r>
        <w:rPr>
          <w:rFonts w:eastAsia="Times New Roman"/>
          <w:color w:val="202124"/>
          <w:szCs w:val="24"/>
        </w:rPr>
        <w:t>μ</w:t>
      </w:r>
      <w:r>
        <w:rPr>
          <w:rFonts w:eastAsia="Times New Roman"/>
          <w:color w:val="202124"/>
          <w:szCs w:val="24"/>
        </w:rPr>
        <w:t xml:space="preserve">έσα </w:t>
      </w:r>
      <w:r>
        <w:rPr>
          <w:rFonts w:eastAsia="Times New Roman"/>
          <w:color w:val="202124"/>
          <w:szCs w:val="24"/>
        </w:rPr>
        <w:t>μ</w:t>
      </w:r>
      <w:r>
        <w:rPr>
          <w:rFonts w:eastAsia="Times New Roman"/>
          <w:color w:val="202124"/>
          <w:szCs w:val="24"/>
        </w:rPr>
        <w:t xml:space="preserve">αζικής </w:t>
      </w:r>
      <w:r>
        <w:rPr>
          <w:rFonts w:eastAsia="Times New Roman"/>
          <w:color w:val="202124"/>
          <w:szCs w:val="24"/>
        </w:rPr>
        <w:t>ε</w:t>
      </w:r>
      <w:r>
        <w:rPr>
          <w:rFonts w:eastAsia="Times New Roman"/>
          <w:color w:val="202124"/>
          <w:szCs w:val="24"/>
        </w:rPr>
        <w:t>νημέρωσης να προβάλλουν ισότιμα τα δύο φύλα, να αποτρέπεται η χρήση σεξιστικού λόγου μέσω αυτών και κατά αυτόν τον τρόπο τα ΜΜΕ να συμβάλλουν στην εξάλειψη των σεξιστικών στερεοτύπων. Θέλω να επισημάνω ότι δεν είναι μόνο σεξιστικά στερεότυπα, είναι και ρατ</w:t>
      </w:r>
      <w:r>
        <w:rPr>
          <w:rFonts w:eastAsia="Times New Roman"/>
          <w:color w:val="202124"/>
          <w:szCs w:val="24"/>
        </w:rPr>
        <w:t>σιστικά στερεότυπα και το τονίζω αυτό.</w:t>
      </w:r>
    </w:p>
    <w:p w14:paraId="03A73340" w14:textId="77777777" w:rsidR="00E615E6" w:rsidRDefault="00720F21">
      <w:pPr>
        <w:spacing w:after="0" w:line="600" w:lineRule="auto"/>
        <w:ind w:firstLine="720"/>
        <w:jc w:val="both"/>
        <w:rPr>
          <w:rFonts w:eastAsia="Times New Roman"/>
          <w:color w:val="202124"/>
          <w:szCs w:val="24"/>
        </w:rPr>
      </w:pPr>
      <w:r>
        <w:rPr>
          <w:rFonts w:eastAsia="Times New Roman"/>
          <w:color w:val="202124"/>
          <w:szCs w:val="24"/>
        </w:rPr>
        <w:t xml:space="preserve">Μάλιστα, εμένα μου έγινε σε πάνελ τέτοιο ρατσιστικό σχόλιο αναφορικά με την ηλικία μου. Η ηλικία στο Κοινοβούλιο δεν παίζει ρόλο. Λέει άνω των δεκαοχτώ μέχρι να πεθάνουμε. Αυτό, </w:t>
      </w:r>
      <w:r>
        <w:rPr>
          <w:rFonts w:eastAsia="Times New Roman"/>
          <w:color w:val="202124"/>
          <w:szCs w:val="24"/>
        </w:rPr>
        <w:lastRenderedPageBreak/>
        <w:t>λοιπόν, ο συνάδελφος της Νέας Δημοκρατί</w:t>
      </w:r>
      <w:r>
        <w:rPr>
          <w:rFonts w:eastAsia="Times New Roman"/>
          <w:color w:val="202124"/>
          <w:szCs w:val="24"/>
        </w:rPr>
        <w:t>ας θα το πληρώσει με αγωγή.</w:t>
      </w:r>
    </w:p>
    <w:p w14:paraId="03A73341" w14:textId="77777777" w:rsidR="00E615E6" w:rsidRDefault="00720F21">
      <w:pPr>
        <w:spacing w:after="0" w:line="600" w:lineRule="auto"/>
        <w:ind w:firstLine="720"/>
        <w:jc w:val="both"/>
        <w:rPr>
          <w:rFonts w:eastAsia="Times New Roman"/>
          <w:color w:val="202124"/>
          <w:szCs w:val="24"/>
        </w:rPr>
      </w:pPr>
      <w:r w:rsidRPr="001E2835">
        <w:rPr>
          <w:rFonts w:eastAsia="Times New Roman"/>
          <w:b/>
          <w:color w:val="202124"/>
          <w:szCs w:val="24"/>
        </w:rPr>
        <w:t xml:space="preserve">ΠΡΟΕΔΡΕΥΩΝ (Γεώργιος </w:t>
      </w:r>
      <w:proofErr w:type="spellStart"/>
      <w:r w:rsidRPr="001E2835">
        <w:rPr>
          <w:rFonts w:eastAsia="Times New Roman"/>
          <w:b/>
          <w:color w:val="202124"/>
          <w:szCs w:val="24"/>
        </w:rPr>
        <w:t>Λαμπρούλης</w:t>
      </w:r>
      <w:proofErr w:type="spellEnd"/>
      <w:r w:rsidRPr="001E2835">
        <w:rPr>
          <w:rFonts w:eastAsia="Times New Roman"/>
          <w:b/>
          <w:color w:val="202124"/>
          <w:szCs w:val="24"/>
        </w:rPr>
        <w:t>):</w:t>
      </w:r>
      <w:r>
        <w:rPr>
          <w:rFonts w:eastAsia="Times New Roman"/>
          <w:color w:val="202124"/>
          <w:szCs w:val="24"/>
        </w:rPr>
        <w:t xml:space="preserve"> Κυρία </w:t>
      </w:r>
      <w:proofErr w:type="spellStart"/>
      <w:r>
        <w:rPr>
          <w:rFonts w:eastAsia="Times New Roman"/>
          <w:color w:val="202124"/>
          <w:szCs w:val="24"/>
        </w:rPr>
        <w:t>Μεγαλοοικονόμου</w:t>
      </w:r>
      <w:proofErr w:type="spellEnd"/>
      <w:r>
        <w:rPr>
          <w:rFonts w:eastAsia="Times New Roman"/>
          <w:color w:val="202124"/>
          <w:szCs w:val="24"/>
        </w:rPr>
        <w:t>, σας παρακαλώ.</w:t>
      </w:r>
    </w:p>
    <w:p w14:paraId="03A73342" w14:textId="77777777" w:rsidR="00E615E6" w:rsidRDefault="00720F21">
      <w:pPr>
        <w:spacing w:after="0" w:line="600" w:lineRule="auto"/>
        <w:ind w:firstLine="720"/>
        <w:jc w:val="both"/>
        <w:rPr>
          <w:rFonts w:eastAsia="Times New Roman"/>
          <w:color w:val="202124"/>
          <w:szCs w:val="24"/>
        </w:rPr>
      </w:pPr>
      <w:r>
        <w:rPr>
          <w:rFonts w:eastAsia="Times New Roman"/>
          <w:b/>
          <w:color w:val="202124"/>
          <w:szCs w:val="24"/>
        </w:rPr>
        <w:t xml:space="preserve">ΘΕΟΔΩΡΑ ΜΕΓΑΛΟΟΙΚΟΝΟΜΟΥ: </w:t>
      </w:r>
      <w:r>
        <w:rPr>
          <w:rFonts w:eastAsia="Times New Roman"/>
          <w:color w:val="202124"/>
          <w:szCs w:val="24"/>
        </w:rPr>
        <w:t>Όλες οι παραπάνω ρυθμίσεις, καθώς και αυτές που προβλέπουν τη δημιουργία ενός δικτύου δομών, στις οποίες θα μπορούν να καταφύγουν όσ</w:t>
      </w:r>
      <w:r>
        <w:rPr>
          <w:rFonts w:eastAsia="Times New Roman"/>
          <w:color w:val="202124"/>
          <w:szCs w:val="24"/>
        </w:rPr>
        <w:t>ες γυναίκες συνεχίζουν να διστάζουν να καταγγείλουν περιπτώσεις ανισότητας και βίας και καταλήγουν να είναι θύματα τέτοιων φαινομένων, αποτελούν μια ολοκληρωμένη και αποτελεσματική προσπάθεια</w:t>
      </w:r>
      <w:r>
        <w:rPr>
          <w:rFonts w:eastAsia="Times New Roman"/>
          <w:color w:val="202124"/>
          <w:szCs w:val="24"/>
        </w:rPr>
        <w:t>,</w:t>
      </w:r>
      <w:r>
        <w:rPr>
          <w:rFonts w:eastAsia="Times New Roman"/>
          <w:color w:val="202124"/>
          <w:szCs w:val="24"/>
        </w:rPr>
        <w:t xml:space="preserve"> που θέτει τα θεμέλια για την ουσιαστική επίτευξη ισότητας μεταξ</w:t>
      </w:r>
      <w:r>
        <w:rPr>
          <w:rFonts w:eastAsia="Times New Roman"/>
          <w:color w:val="202124"/>
          <w:szCs w:val="24"/>
        </w:rPr>
        <w:t>ύ των δύο φύλων, ώστε να μπορούμε να μιλάμε για μια πραγματικά δημοκρατική και προοδευτική κοινωνία σε ένα κοινωνικό κράτος δικαίου.</w:t>
      </w:r>
    </w:p>
    <w:p w14:paraId="03A73343" w14:textId="77777777" w:rsidR="00E615E6" w:rsidRDefault="00720F21">
      <w:pPr>
        <w:spacing w:after="0" w:line="600" w:lineRule="auto"/>
        <w:ind w:firstLine="720"/>
        <w:jc w:val="both"/>
        <w:rPr>
          <w:rFonts w:eastAsia="Times New Roman"/>
          <w:color w:val="202124"/>
          <w:szCs w:val="24"/>
        </w:rPr>
      </w:pPr>
      <w:r>
        <w:rPr>
          <w:rFonts w:eastAsia="Times New Roman"/>
          <w:color w:val="202124"/>
          <w:szCs w:val="24"/>
        </w:rPr>
        <w:t>Σας ευχαριστώ.</w:t>
      </w:r>
    </w:p>
    <w:p w14:paraId="03A73344" w14:textId="77777777" w:rsidR="00E615E6" w:rsidRDefault="00720F21">
      <w:pPr>
        <w:spacing w:after="0" w:line="600" w:lineRule="auto"/>
        <w:ind w:firstLine="720"/>
        <w:jc w:val="center"/>
        <w:rPr>
          <w:rFonts w:eastAsia="Times New Roman"/>
          <w:color w:val="202124"/>
          <w:szCs w:val="24"/>
        </w:rPr>
      </w:pPr>
      <w:r>
        <w:rPr>
          <w:rFonts w:eastAsia="Times New Roman"/>
          <w:color w:val="202124"/>
          <w:szCs w:val="24"/>
        </w:rPr>
        <w:t>(Χειροκροτήματα από την πτέρυγα του ΣΥΡΙΖΑ)</w:t>
      </w:r>
    </w:p>
    <w:p w14:paraId="03A73345" w14:textId="77777777" w:rsidR="00E615E6" w:rsidRDefault="00720F21">
      <w:pPr>
        <w:spacing w:after="0" w:line="600" w:lineRule="auto"/>
        <w:ind w:firstLine="720"/>
        <w:jc w:val="both"/>
        <w:rPr>
          <w:rFonts w:eastAsia="Times New Roman"/>
          <w:color w:val="202124"/>
          <w:szCs w:val="24"/>
        </w:rPr>
      </w:pPr>
      <w:r w:rsidRPr="001E2835">
        <w:rPr>
          <w:rFonts w:eastAsia="Times New Roman"/>
          <w:b/>
          <w:color w:val="202124"/>
          <w:szCs w:val="24"/>
        </w:rPr>
        <w:t xml:space="preserve">ΠΡΟΕΔΡΕΥΩΝ (Γεώργιος </w:t>
      </w:r>
      <w:proofErr w:type="spellStart"/>
      <w:r w:rsidRPr="001E2835">
        <w:rPr>
          <w:rFonts w:eastAsia="Times New Roman"/>
          <w:b/>
          <w:color w:val="202124"/>
          <w:szCs w:val="24"/>
        </w:rPr>
        <w:t>Λαμπρούλης</w:t>
      </w:r>
      <w:proofErr w:type="spellEnd"/>
      <w:r w:rsidRPr="001E2835">
        <w:rPr>
          <w:rFonts w:eastAsia="Times New Roman"/>
          <w:b/>
          <w:color w:val="202124"/>
          <w:szCs w:val="24"/>
        </w:rPr>
        <w:t>):</w:t>
      </w:r>
      <w:r>
        <w:rPr>
          <w:rFonts w:eastAsia="Times New Roman"/>
          <w:color w:val="202124"/>
          <w:szCs w:val="24"/>
        </w:rPr>
        <w:t xml:space="preserve"> Τον λόγο έχει η Κοινοβουλευτικ</w:t>
      </w:r>
      <w:r>
        <w:rPr>
          <w:rFonts w:eastAsia="Times New Roman"/>
          <w:color w:val="202124"/>
          <w:szCs w:val="24"/>
        </w:rPr>
        <w:t xml:space="preserve">ός Εκπρόσωπος του ΣΥΡΙΖΑ κ. </w:t>
      </w:r>
      <w:proofErr w:type="spellStart"/>
      <w:r>
        <w:rPr>
          <w:rFonts w:eastAsia="Times New Roman"/>
          <w:color w:val="202124"/>
          <w:szCs w:val="24"/>
        </w:rPr>
        <w:t>Βάκη</w:t>
      </w:r>
      <w:proofErr w:type="spellEnd"/>
      <w:r>
        <w:rPr>
          <w:rFonts w:eastAsia="Times New Roman"/>
          <w:color w:val="202124"/>
          <w:szCs w:val="24"/>
        </w:rPr>
        <w:t>.</w:t>
      </w:r>
    </w:p>
    <w:p w14:paraId="03A73346" w14:textId="77777777" w:rsidR="00E615E6" w:rsidRDefault="00720F21">
      <w:pPr>
        <w:spacing w:after="0" w:line="600" w:lineRule="auto"/>
        <w:ind w:firstLine="720"/>
        <w:jc w:val="both"/>
        <w:rPr>
          <w:rFonts w:eastAsia="Times New Roman"/>
          <w:color w:val="202124"/>
          <w:szCs w:val="24"/>
        </w:rPr>
      </w:pPr>
      <w:r w:rsidRPr="001E2835">
        <w:rPr>
          <w:rFonts w:eastAsia="Times New Roman"/>
          <w:b/>
          <w:color w:val="202124"/>
          <w:szCs w:val="24"/>
        </w:rPr>
        <w:t>ΦΩΤΕΙΝΗ ΒΑΚΗ:</w:t>
      </w:r>
      <w:r>
        <w:rPr>
          <w:rFonts w:eastAsia="Times New Roman"/>
          <w:color w:val="202124"/>
          <w:szCs w:val="24"/>
        </w:rPr>
        <w:t xml:space="preserve"> Ευχαριστώ, κύριε Πρόεδρε.</w:t>
      </w:r>
    </w:p>
    <w:p w14:paraId="03A73347" w14:textId="77777777" w:rsidR="00E615E6" w:rsidRDefault="00720F21">
      <w:pPr>
        <w:spacing w:after="0" w:line="600" w:lineRule="auto"/>
        <w:ind w:firstLine="720"/>
        <w:jc w:val="both"/>
        <w:rPr>
          <w:rFonts w:eastAsia="Times New Roman"/>
          <w:color w:val="202124"/>
          <w:szCs w:val="24"/>
        </w:rPr>
      </w:pPr>
      <w:r>
        <w:rPr>
          <w:rFonts w:eastAsia="Times New Roman"/>
          <w:color w:val="202124"/>
          <w:szCs w:val="24"/>
        </w:rPr>
        <w:lastRenderedPageBreak/>
        <w:t>Κυρίες και κύριοι Βουλευτές, θα ήθελα να επικεντρωθώ κυρίως στο πρώτο μέρος του παρόντος νομοσχεδίου με τίτλο «Προώθηση της ουσιαστικής ισότητας των φύλων, πρόληψη και καταπολέμηση τ</w:t>
      </w:r>
      <w:r>
        <w:rPr>
          <w:rFonts w:eastAsia="Times New Roman"/>
          <w:color w:val="202124"/>
          <w:szCs w:val="24"/>
        </w:rPr>
        <w:t xml:space="preserve">ης </w:t>
      </w:r>
      <w:proofErr w:type="spellStart"/>
      <w:r>
        <w:rPr>
          <w:rFonts w:eastAsia="Times New Roman"/>
          <w:color w:val="202124"/>
          <w:szCs w:val="24"/>
        </w:rPr>
        <w:t>έμφυλης</w:t>
      </w:r>
      <w:proofErr w:type="spellEnd"/>
      <w:r>
        <w:rPr>
          <w:rFonts w:eastAsia="Times New Roman"/>
          <w:color w:val="202124"/>
          <w:szCs w:val="24"/>
        </w:rPr>
        <w:t xml:space="preserve"> βίας», το οποίο περιλαμβάνει τριάντα άρθρα, τα οποία εμφορούνται από το πνεύμα της εξάλειψης της </w:t>
      </w:r>
      <w:proofErr w:type="spellStart"/>
      <w:r>
        <w:rPr>
          <w:rFonts w:eastAsia="Times New Roman"/>
          <w:color w:val="202124"/>
          <w:szCs w:val="24"/>
        </w:rPr>
        <w:t>έμφυλης</w:t>
      </w:r>
      <w:proofErr w:type="spellEnd"/>
      <w:r>
        <w:rPr>
          <w:rFonts w:eastAsia="Times New Roman"/>
          <w:color w:val="202124"/>
          <w:szCs w:val="24"/>
        </w:rPr>
        <w:t xml:space="preserve"> ανισότητας στο ολισθηρό πεδίο της εργασίας, εκφάνσεις της οποίας είναι είτε η οικονομική ανισότητα και η εκμετάλλευση όσον αφορά τις απολαβέ</w:t>
      </w:r>
      <w:r>
        <w:rPr>
          <w:rFonts w:eastAsia="Times New Roman"/>
          <w:color w:val="202124"/>
          <w:szCs w:val="24"/>
        </w:rPr>
        <w:t xml:space="preserve">ς είτε η ανισότητα ως προς την εργασιακή ανέλιξη είτε η άσκηση </w:t>
      </w:r>
      <w:proofErr w:type="spellStart"/>
      <w:r>
        <w:rPr>
          <w:rFonts w:eastAsia="Times New Roman"/>
          <w:color w:val="202124"/>
          <w:szCs w:val="24"/>
        </w:rPr>
        <w:t>έμφυλης</w:t>
      </w:r>
      <w:proofErr w:type="spellEnd"/>
      <w:r>
        <w:rPr>
          <w:rFonts w:eastAsia="Times New Roman"/>
          <w:color w:val="202124"/>
          <w:szCs w:val="24"/>
        </w:rPr>
        <w:t xml:space="preserve"> βίας στο εργασιακό περιβάλλον.</w:t>
      </w:r>
    </w:p>
    <w:p w14:paraId="03A73348" w14:textId="77777777" w:rsidR="00E615E6" w:rsidRDefault="00720F21">
      <w:pPr>
        <w:spacing w:after="0" w:line="600" w:lineRule="auto"/>
        <w:ind w:firstLine="720"/>
        <w:jc w:val="both"/>
        <w:rPr>
          <w:rFonts w:eastAsia="Times New Roman"/>
          <w:color w:val="202124"/>
          <w:szCs w:val="24"/>
        </w:rPr>
      </w:pPr>
      <w:r>
        <w:rPr>
          <w:rFonts w:eastAsia="Times New Roman"/>
          <w:color w:val="202124"/>
          <w:szCs w:val="24"/>
        </w:rPr>
        <w:t xml:space="preserve">Η άρση, άλλωστε, της </w:t>
      </w:r>
      <w:proofErr w:type="spellStart"/>
      <w:r>
        <w:rPr>
          <w:rFonts w:eastAsia="Times New Roman"/>
          <w:color w:val="202124"/>
          <w:szCs w:val="24"/>
        </w:rPr>
        <w:t>έμφυλης</w:t>
      </w:r>
      <w:proofErr w:type="spellEnd"/>
      <w:r>
        <w:rPr>
          <w:rFonts w:eastAsia="Times New Roman"/>
          <w:color w:val="202124"/>
          <w:szCs w:val="24"/>
        </w:rPr>
        <w:t xml:space="preserve"> ανισότητας είναι και άρση της εκμετάλλευσης της εργασίας και η άλλη όψη της άρσης της εκμετάλλευσης ανθρώπου από άνθρωπο. </w:t>
      </w:r>
    </w:p>
    <w:p w14:paraId="03A73349" w14:textId="77777777" w:rsidR="00E615E6" w:rsidRDefault="00720F21">
      <w:pPr>
        <w:spacing w:after="0" w:line="600" w:lineRule="auto"/>
        <w:ind w:firstLine="720"/>
        <w:jc w:val="both"/>
        <w:rPr>
          <w:rFonts w:eastAsia="Times New Roman"/>
          <w:color w:val="202124"/>
          <w:szCs w:val="24"/>
        </w:rPr>
      </w:pPr>
      <w:r>
        <w:rPr>
          <w:rFonts w:eastAsia="Times New Roman"/>
          <w:color w:val="202124"/>
          <w:szCs w:val="24"/>
        </w:rPr>
        <w:t>Δε</w:t>
      </w:r>
      <w:r>
        <w:rPr>
          <w:rFonts w:eastAsia="Times New Roman"/>
          <w:color w:val="202124"/>
          <w:szCs w:val="24"/>
        </w:rPr>
        <w:t xml:space="preserve">ν γέννησε, βεβαίως, η οικονομική κρίση την </w:t>
      </w:r>
      <w:proofErr w:type="spellStart"/>
      <w:r>
        <w:rPr>
          <w:rFonts w:eastAsia="Times New Roman"/>
          <w:color w:val="202124"/>
          <w:szCs w:val="24"/>
        </w:rPr>
        <w:t>έμφυλη</w:t>
      </w:r>
      <w:proofErr w:type="spellEnd"/>
      <w:r>
        <w:rPr>
          <w:rFonts w:eastAsia="Times New Roman"/>
          <w:color w:val="202124"/>
          <w:szCs w:val="24"/>
        </w:rPr>
        <w:t xml:space="preserve"> ανισότητα στο πεδίο της εργασίας, αλλά την επέτεινε καταδεικνύοντας με δραματικό τρόπο ότι οι γυναίκες είναι τα πρώτα θύματα των απολύσεων, η πιο ευάλωτη ομάδα στις επισφαλείς και ελαστικές σχέσεις εργασίας</w:t>
      </w:r>
      <w:r>
        <w:rPr>
          <w:rFonts w:eastAsia="Times New Roman"/>
          <w:color w:val="202124"/>
          <w:szCs w:val="24"/>
        </w:rPr>
        <w:t>.</w:t>
      </w:r>
    </w:p>
    <w:p w14:paraId="03A7334A" w14:textId="77777777" w:rsidR="00E615E6" w:rsidRDefault="00720F21">
      <w:pPr>
        <w:tabs>
          <w:tab w:val="left" w:pos="2738"/>
          <w:tab w:val="center" w:pos="4753"/>
          <w:tab w:val="left" w:pos="5723"/>
        </w:tabs>
        <w:spacing w:after="0" w:line="600" w:lineRule="auto"/>
        <w:ind w:firstLine="720"/>
        <w:jc w:val="both"/>
        <w:rPr>
          <w:rFonts w:eastAsia="Times New Roman"/>
          <w:szCs w:val="24"/>
        </w:rPr>
      </w:pPr>
      <w:r w:rsidRPr="00CE6E9E">
        <w:rPr>
          <w:rFonts w:eastAsia="Times New Roman"/>
          <w:szCs w:val="24"/>
        </w:rPr>
        <w:lastRenderedPageBreak/>
        <w:t>Επιπροσθέτως, το δικαίωμα της μητρότητας καταστρατηγείται εμπράκτως -μολονότι κατοχυρωμ</w:t>
      </w:r>
      <w:r>
        <w:rPr>
          <w:rFonts w:eastAsia="Times New Roman"/>
          <w:szCs w:val="24"/>
        </w:rPr>
        <w:t>ένο στην εργασια</w:t>
      </w:r>
      <w:r w:rsidRPr="00CE6E9E">
        <w:rPr>
          <w:rFonts w:eastAsia="Times New Roman"/>
          <w:szCs w:val="24"/>
        </w:rPr>
        <w:t>κή νομοθεσία- εφ’ όσον παρατηρείται προκατάληψη κατά των γυναικ</w:t>
      </w:r>
      <w:r>
        <w:rPr>
          <w:rFonts w:eastAsia="Times New Roman"/>
          <w:szCs w:val="24"/>
        </w:rPr>
        <w:t>ών-</w:t>
      </w:r>
      <w:r w:rsidRPr="00CE6E9E">
        <w:rPr>
          <w:rFonts w:eastAsia="Times New Roman"/>
          <w:szCs w:val="24"/>
        </w:rPr>
        <w:t xml:space="preserve">μητέρων στις προσλήψεις προσωπικού. </w:t>
      </w:r>
    </w:p>
    <w:p w14:paraId="03A7334B" w14:textId="77777777" w:rsidR="00E615E6" w:rsidRDefault="00720F21">
      <w:pPr>
        <w:tabs>
          <w:tab w:val="left" w:pos="2738"/>
          <w:tab w:val="center" w:pos="4753"/>
          <w:tab w:val="left" w:pos="5723"/>
        </w:tabs>
        <w:spacing w:after="0" w:line="600" w:lineRule="auto"/>
        <w:ind w:firstLine="720"/>
        <w:jc w:val="both"/>
        <w:rPr>
          <w:rFonts w:eastAsia="Times New Roman"/>
          <w:szCs w:val="24"/>
        </w:rPr>
      </w:pPr>
      <w:r w:rsidRPr="00CE6E9E">
        <w:rPr>
          <w:rFonts w:eastAsia="Times New Roman"/>
          <w:szCs w:val="24"/>
        </w:rPr>
        <w:t>Καθίσταται, όμως και εξαιρετικά δυσχερής και η ε</w:t>
      </w:r>
      <w:r w:rsidRPr="00CE6E9E">
        <w:rPr>
          <w:rFonts w:eastAsia="Times New Roman"/>
          <w:szCs w:val="24"/>
        </w:rPr>
        <w:t xml:space="preserve">ξισορρόπηση μητρότητας και επαγγελματικής σταδιοδρομίας στη χώρα μας. </w:t>
      </w:r>
    </w:p>
    <w:p w14:paraId="03A7334C" w14:textId="77777777" w:rsidR="00E615E6" w:rsidRDefault="00720F21">
      <w:pPr>
        <w:tabs>
          <w:tab w:val="left" w:pos="2738"/>
          <w:tab w:val="center" w:pos="4753"/>
          <w:tab w:val="left" w:pos="5723"/>
        </w:tabs>
        <w:spacing w:after="0" w:line="600" w:lineRule="auto"/>
        <w:ind w:firstLine="720"/>
        <w:jc w:val="both"/>
        <w:rPr>
          <w:rFonts w:eastAsia="Times New Roman"/>
          <w:szCs w:val="24"/>
        </w:rPr>
      </w:pPr>
      <w:r w:rsidRPr="00CE6E9E">
        <w:rPr>
          <w:rFonts w:eastAsia="Times New Roman"/>
          <w:szCs w:val="24"/>
        </w:rPr>
        <w:t>Κυρίες και κύριοι συνάδελφοι, επιτρέψτε μου να αναφερθώ στις σημαντικότερες διατάξεις του</w:t>
      </w:r>
      <w:r w:rsidRPr="006B7CFF">
        <w:rPr>
          <w:rFonts w:eastAsia="Times New Roman"/>
          <w:szCs w:val="24"/>
        </w:rPr>
        <w:t xml:space="preserve"> </w:t>
      </w:r>
      <w:r w:rsidRPr="00CE6E9E">
        <w:rPr>
          <w:rFonts w:eastAsia="Times New Roman"/>
          <w:szCs w:val="24"/>
        </w:rPr>
        <w:t>Μέρους</w:t>
      </w:r>
      <w:r w:rsidRPr="00CE6E9E">
        <w:rPr>
          <w:rFonts w:eastAsia="Times New Roman"/>
          <w:szCs w:val="24"/>
        </w:rPr>
        <w:t xml:space="preserve"> Πρώτου του νομοσχεδίου. </w:t>
      </w:r>
    </w:p>
    <w:p w14:paraId="03A7334D" w14:textId="77777777" w:rsidR="00E615E6" w:rsidRDefault="00720F21">
      <w:pPr>
        <w:tabs>
          <w:tab w:val="left" w:pos="2738"/>
          <w:tab w:val="center" w:pos="4753"/>
          <w:tab w:val="left" w:pos="5723"/>
        </w:tabs>
        <w:spacing w:after="0" w:line="600" w:lineRule="auto"/>
        <w:ind w:firstLine="720"/>
        <w:jc w:val="both"/>
        <w:rPr>
          <w:rFonts w:eastAsia="Times New Roman"/>
          <w:color w:val="212121"/>
          <w:szCs w:val="24"/>
        </w:rPr>
      </w:pPr>
      <w:r w:rsidRPr="00CE6E9E">
        <w:rPr>
          <w:rFonts w:eastAsia="Times New Roman"/>
          <w:szCs w:val="24"/>
        </w:rPr>
        <w:t>Πρώτον, παρήλθαν δυόμισι σχεδόν αιώνες από τότε που η Ολυμπία ν</w:t>
      </w:r>
      <w:r w:rsidRPr="00CE6E9E">
        <w:rPr>
          <w:rFonts w:eastAsia="Times New Roman"/>
          <w:szCs w:val="24"/>
        </w:rPr>
        <w:t xml:space="preserve">τε </w:t>
      </w:r>
      <w:proofErr w:type="spellStart"/>
      <w:r w:rsidRPr="00CE6E9E">
        <w:rPr>
          <w:rFonts w:eastAsia="Times New Roman"/>
          <w:szCs w:val="24"/>
        </w:rPr>
        <w:t>Γκουζ</w:t>
      </w:r>
      <w:proofErr w:type="spellEnd"/>
      <w:r w:rsidRPr="00CE6E9E">
        <w:rPr>
          <w:rFonts w:eastAsia="Times New Roman"/>
          <w:szCs w:val="24"/>
        </w:rPr>
        <w:t xml:space="preserve"> έγραφε στη </w:t>
      </w:r>
      <w:r>
        <w:rPr>
          <w:rFonts w:eastAsia="Times New Roman"/>
          <w:szCs w:val="24"/>
        </w:rPr>
        <w:t>«</w:t>
      </w:r>
      <w:r w:rsidRPr="00CE6E9E">
        <w:rPr>
          <w:rFonts w:eastAsia="Times New Roman"/>
          <w:szCs w:val="24"/>
        </w:rPr>
        <w:t>Διακήρυξη των Δικαιωμάτων των Γυναικών και των Πολιτών</w:t>
      </w:r>
      <w:r>
        <w:rPr>
          <w:rFonts w:eastAsia="Times New Roman"/>
          <w:szCs w:val="24"/>
        </w:rPr>
        <w:t>»</w:t>
      </w:r>
      <w:r w:rsidRPr="00CE6E9E">
        <w:rPr>
          <w:rFonts w:eastAsia="Times New Roman"/>
          <w:szCs w:val="24"/>
        </w:rPr>
        <w:t xml:space="preserve"> ότι η γυναίκα έχει το δικαίωμα να ανεβαίνει στο ικρ</w:t>
      </w:r>
      <w:r>
        <w:rPr>
          <w:rFonts w:eastAsia="Times New Roman"/>
          <w:szCs w:val="24"/>
        </w:rPr>
        <w:t xml:space="preserve">ίωμα, </w:t>
      </w:r>
      <w:r w:rsidRPr="00CE6E9E">
        <w:rPr>
          <w:rFonts w:eastAsia="Times New Roman"/>
          <w:szCs w:val="24"/>
        </w:rPr>
        <w:t xml:space="preserve">θα πρέπει εξίσου να έχει το δικαίωμα να ανεβαίνει και στο βήμα. </w:t>
      </w:r>
      <w:r>
        <w:rPr>
          <w:rFonts w:eastAsia="Times New Roman"/>
          <w:szCs w:val="24"/>
        </w:rPr>
        <w:t>Π</w:t>
      </w:r>
      <w:r>
        <w:rPr>
          <w:rFonts w:eastAsia="Times New Roman"/>
          <w:color w:val="212121"/>
          <w:szCs w:val="24"/>
        </w:rPr>
        <w:t>αρήλθε πάνω από έ</w:t>
      </w:r>
      <w:r w:rsidRPr="00CE6E9E">
        <w:rPr>
          <w:rFonts w:eastAsia="Times New Roman"/>
          <w:color w:val="212121"/>
          <w:szCs w:val="24"/>
        </w:rPr>
        <w:t xml:space="preserve">νας αιώνας από τότε που κατοχυρώθηκε το </w:t>
      </w:r>
      <w:r w:rsidRPr="00CE6E9E">
        <w:rPr>
          <w:rFonts w:eastAsia="Times New Roman"/>
          <w:color w:val="212121"/>
          <w:szCs w:val="24"/>
        </w:rPr>
        <w:t xml:space="preserve">δικαίωμα </w:t>
      </w:r>
      <w:r>
        <w:rPr>
          <w:rFonts w:eastAsia="Times New Roman"/>
          <w:color w:val="212121"/>
          <w:szCs w:val="24"/>
        </w:rPr>
        <w:t xml:space="preserve">του </w:t>
      </w:r>
      <w:r w:rsidRPr="00CE6E9E">
        <w:rPr>
          <w:rFonts w:eastAsia="Times New Roman"/>
          <w:color w:val="212121"/>
          <w:szCs w:val="24"/>
        </w:rPr>
        <w:t xml:space="preserve">εκλέγειν και </w:t>
      </w:r>
      <w:proofErr w:type="spellStart"/>
      <w:r w:rsidRPr="00CE6E9E">
        <w:rPr>
          <w:rFonts w:eastAsia="Times New Roman"/>
          <w:color w:val="212121"/>
          <w:szCs w:val="24"/>
        </w:rPr>
        <w:t>εκλέγεσθαι</w:t>
      </w:r>
      <w:proofErr w:type="spellEnd"/>
      <w:r w:rsidRPr="00CE6E9E">
        <w:rPr>
          <w:rFonts w:eastAsia="Times New Roman"/>
          <w:color w:val="212121"/>
          <w:szCs w:val="24"/>
        </w:rPr>
        <w:t xml:space="preserve"> στις γυναίκες</w:t>
      </w:r>
      <w:r>
        <w:rPr>
          <w:rFonts w:eastAsia="Times New Roman"/>
          <w:color w:val="212121"/>
          <w:szCs w:val="24"/>
        </w:rPr>
        <w:t>,</w:t>
      </w:r>
      <w:r w:rsidRPr="00CE6E9E">
        <w:rPr>
          <w:rFonts w:eastAsia="Times New Roman"/>
          <w:color w:val="212121"/>
          <w:szCs w:val="24"/>
        </w:rPr>
        <w:t xml:space="preserve"> με τη χώρα μας να υστερεί δραματικά</w:t>
      </w:r>
      <w:r>
        <w:rPr>
          <w:rFonts w:eastAsia="Times New Roman"/>
          <w:color w:val="212121"/>
          <w:szCs w:val="24"/>
        </w:rPr>
        <w:t>,</w:t>
      </w:r>
      <w:r w:rsidRPr="00CE6E9E">
        <w:rPr>
          <w:rFonts w:eastAsia="Times New Roman"/>
          <w:color w:val="212121"/>
          <w:szCs w:val="24"/>
        </w:rPr>
        <w:t xml:space="preserve"> α</w:t>
      </w:r>
      <w:r>
        <w:rPr>
          <w:rFonts w:eastAsia="Times New Roman"/>
          <w:color w:val="212121"/>
          <w:szCs w:val="24"/>
        </w:rPr>
        <w:t>ποδίδοντας το εν λόγω δικαίωμα μ</w:t>
      </w:r>
      <w:r w:rsidRPr="00CE6E9E">
        <w:rPr>
          <w:rFonts w:eastAsia="Times New Roman"/>
          <w:color w:val="212121"/>
          <w:szCs w:val="24"/>
        </w:rPr>
        <w:t>όλις το 1952</w:t>
      </w:r>
      <w:r>
        <w:rPr>
          <w:rFonts w:eastAsia="Times New Roman"/>
          <w:color w:val="212121"/>
          <w:szCs w:val="24"/>
        </w:rPr>
        <w:t>.</w:t>
      </w:r>
    </w:p>
    <w:p w14:paraId="03A7334E" w14:textId="77777777" w:rsidR="00E615E6" w:rsidRDefault="00720F21">
      <w:pPr>
        <w:tabs>
          <w:tab w:val="left" w:pos="2738"/>
          <w:tab w:val="center" w:pos="4753"/>
          <w:tab w:val="left" w:pos="5723"/>
        </w:tabs>
        <w:spacing w:after="0" w:line="600" w:lineRule="auto"/>
        <w:ind w:firstLine="720"/>
        <w:jc w:val="both"/>
        <w:rPr>
          <w:rFonts w:eastAsia="Times New Roman"/>
          <w:color w:val="212121"/>
          <w:szCs w:val="24"/>
        </w:rPr>
      </w:pPr>
      <w:r>
        <w:rPr>
          <w:rFonts w:eastAsia="Times New Roman"/>
          <w:color w:val="212121"/>
          <w:szCs w:val="24"/>
        </w:rPr>
        <w:lastRenderedPageBreak/>
        <w:t xml:space="preserve">Το παρόν νομοσχέδιο, λοιπόν, </w:t>
      </w:r>
      <w:r w:rsidRPr="00CE6E9E">
        <w:rPr>
          <w:rFonts w:eastAsia="Times New Roman"/>
          <w:color w:val="212121"/>
          <w:szCs w:val="24"/>
        </w:rPr>
        <w:t xml:space="preserve">προβλέπει την ποσόστωση </w:t>
      </w:r>
      <w:r>
        <w:rPr>
          <w:rFonts w:eastAsia="Times New Roman"/>
          <w:color w:val="212121"/>
          <w:szCs w:val="24"/>
        </w:rPr>
        <w:t xml:space="preserve">κατά </w:t>
      </w:r>
      <w:r w:rsidRPr="00CE6E9E">
        <w:rPr>
          <w:rFonts w:eastAsia="Times New Roman"/>
          <w:color w:val="212121"/>
          <w:szCs w:val="24"/>
        </w:rPr>
        <w:t xml:space="preserve">40% ανά εκλογική περιφέρεια για τα ψηφοδέλτια των εθνικών </w:t>
      </w:r>
      <w:r w:rsidRPr="00CE6E9E">
        <w:rPr>
          <w:rFonts w:eastAsia="Times New Roman"/>
          <w:color w:val="212121"/>
          <w:szCs w:val="24"/>
        </w:rPr>
        <w:t>εκλογών</w:t>
      </w:r>
      <w:r>
        <w:rPr>
          <w:rFonts w:eastAsia="Times New Roman"/>
          <w:color w:val="212121"/>
          <w:szCs w:val="24"/>
        </w:rPr>
        <w:t xml:space="preserve">, πραγματώνοντας </w:t>
      </w:r>
      <w:r w:rsidRPr="00CE6E9E">
        <w:rPr>
          <w:rFonts w:eastAsia="Times New Roman"/>
          <w:color w:val="212121"/>
          <w:szCs w:val="24"/>
        </w:rPr>
        <w:t xml:space="preserve"> </w:t>
      </w:r>
      <w:r>
        <w:rPr>
          <w:rFonts w:eastAsia="Times New Roman"/>
          <w:color w:val="212121"/>
          <w:szCs w:val="24"/>
        </w:rPr>
        <w:t>ε</w:t>
      </w:r>
      <w:r w:rsidRPr="00CE6E9E">
        <w:rPr>
          <w:rFonts w:eastAsia="Times New Roman"/>
          <w:color w:val="212121"/>
          <w:szCs w:val="24"/>
        </w:rPr>
        <w:t>πιτέλους την ισότιμη πρόσβαση των γυναικών στον κοινοβουλευτικό βίο</w:t>
      </w:r>
      <w:r>
        <w:rPr>
          <w:rFonts w:eastAsia="Times New Roman"/>
          <w:color w:val="212121"/>
          <w:szCs w:val="24"/>
        </w:rPr>
        <w:t xml:space="preserve">. </w:t>
      </w:r>
    </w:p>
    <w:p w14:paraId="03A7334F" w14:textId="77777777" w:rsidR="00E615E6" w:rsidRDefault="00720F21">
      <w:pPr>
        <w:tabs>
          <w:tab w:val="left" w:pos="2738"/>
          <w:tab w:val="center" w:pos="4753"/>
          <w:tab w:val="left" w:pos="5723"/>
        </w:tabs>
        <w:spacing w:after="0" w:line="600" w:lineRule="auto"/>
        <w:ind w:firstLine="720"/>
        <w:jc w:val="both"/>
        <w:rPr>
          <w:rFonts w:eastAsia="Times New Roman"/>
          <w:color w:val="212121"/>
          <w:szCs w:val="24"/>
        </w:rPr>
      </w:pPr>
      <w:r>
        <w:rPr>
          <w:rFonts w:eastAsia="Times New Roman"/>
          <w:color w:val="212121"/>
          <w:szCs w:val="24"/>
        </w:rPr>
        <w:t>Μι</w:t>
      </w:r>
      <w:r w:rsidRPr="00CE6E9E">
        <w:rPr>
          <w:rFonts w:eastAsia="Times New Roman"/>
          <w:color w:val="212121"/>
          <w:szCs w:val="24"/>
        </w:rPr>
        <w:t>α ακόμα σημαντική διάταξη του νομοσχεδίου</w:t>
      </w:r>
      <w:r>
        <w:rPr>
          <w:rFonts w:eastAsia="Times New Roman"/>
          <w:color w:val="212121"/>
          <w:szCs w:val="24"/>
        </w:rPr>
        <w:t xml:space="preserve"> -</w:t>
      </w:r>
      <w:r w:rsidRPr="00CE6E9E">
        <w:rPr>
          <w:rFonts w:eastAsia="Times New Roman"/>
          <w:color w:val="212121"/>
          <w:szCs w:val="24"/>
        </w:rPr>
        <w:t>είναι το δεύτερο σημείο</w:t>
      </w:r>
      <w:r>
        <w:rPr>
          <w:rFonts w:eastAsia="Times New Roman"/>
          <w:color w:val="212121"/>
          <w:szCs w:val="24"/>
        </w:rPr>
        <w:t>-</w:t>
      </w:r>
      <w:r w:rsidRPr="00CE6E9E">
        <w:rPr>
          <w:rFonts w:eastAsia="Times New Roman"/>
          <w:color w:val="212121"/>
          <w:szCs w:val="24"/>
        </w:rPr>
        <w:t xml:space="preserve"> προβλέπει την απόδοση </w:t>
      </w:r>
      <w:r>
        <w:rPr>
          <w:rFonts w:eastAsia="Times New Roman"/>
          <w:color w:val="212121"/>
          <w:szCs w:val="24"/>
        </w:rPr>
        <w:t>σ</w:t>
      </w:r>
      <w:r w:rsidRPr="00CE6E9E">
        <w:rPr>
          <w:rFonts w:eastAsia="Times New Roman"/>
          <w:color w:val="212121"/>
          <w:szCs w:val="24"/>
        </w:rPr>
        <w:t xml:space="preserve">ήματος </w:t>
      </w:r>
      <w:r>
        <w:rPr>
          <w:rFonts w:eastAsia="Times New Roman"/>
          <w:color w:val="212121"/>
          <w:szCs w:val="24"/>
        </w:rPr>
        <w:t>ι</w:t>
      </w:r>
      <w:r w:rsidRPr="00CE6E9E">
        <w:rPr>
          <w:rFonts w:eastAsia="Times New Roman"/>
          <w:color w:val="212121"/>
          <w:szCs w:val="24"/>
        </w:rPr>
        <w:t>σό</w:t>
      </w:r>
      <w:r>
        <w:rPr>
          <w:rFonts w:eastAsia="Times New Roman"/>
          <w:color w:val="212121"/>
          <w:szCs w:val="24"/>
        </w:rPr>
        <w:t>τητας από τη Γενική Γραμματεία Ισότητας των Φ</w:t>
      </w:r>
      <w:r w:rsidRPr="00CE6E9E">
        <w:rPr>
          <w:rFonts w:eastAsia="Times New Roman"/>
          <w:color w:val="212121"/>
          <w:szCs w:val="24"/>
        </w:rPr>
        <w:t>ύλων</w:t>
      </w:r>
      <w:r>
        <w:rPr>
          <w:rFonts w:eastAsia="Times New Roman"/>
          <w:color w:val="212121"/>
          <w:szCs w:val="24"/>
        </w:rPr>
        <w:t xml:space="preserve">, </w:t>
      </w:r>
      <w:r w:rsidRPr="00CE6E9E">
        <w:rPr>
          <w:rFonts w:eastAsia="Times New Roman"/>
          <w:color w:val="212121"/>
          <w:szCs w:val="24"/>
        </w:rPr>
        <w:t>προκει</w:t>
      </w:r>
      <w:r w:rsidRPr="00CE6E9E">
        <w:rPr>
          <w:rFonts w:eastAsia="Times New Roman"/>
          <w:color w:val="212121"/>
          <w:szCs w:val="24"/>
        </w:rPr>
        <w:t>μένου να επιβραβεύονται επιχειρήσεις που εφαρμόζουν πολιτικές ίσης μεταχείρισης των δύο φύλων</w:t>
      </w:r>
      <w:r>
        <w:rPr>
          <w:rFonts w:eastAsia="Times New Roman"/>
          <w:color w:val="212121"/>
          <w:szCs w:val="24"/>
        </w:rPr>
        <w:t>.</w:t>
      </w:r>
    </w:p>
    <w:p w14:paraId="03A73350" w14:textId="77777777" w:rsidR="00E615E6" w:rsidRDefault="00720F21">
      <w:pPr>
        <w:tabs>
          <w:tab w:val="left" w:pos="2738"/>
          <w:tab w:val="center" w:pos="4753"/>
          <w:tab w:val="left" w:pos="5723"/>
        </w:tabs>
        <w:spacing w:after="0" w:line="600" w:lineRule="auto"/>
        <w:ind w:firstLine="720"/>
        <w:jc w:val="both"/>
        <w:rPr>
          <w:rFonts w:eastAsia="Times New Roman"/>
          <w:color w:val="212121"/>
          <w:szCs w:val="24"/>
        </w:rPr>
      </w:pPr>
      <w:r w:rsidRPr="00CE6E9E">
        <w:rPr>
          <w:rFonts w:eastAsia="Times New Roman"/>
          <w:color w:val="212121"/>
          <w:szCs w:val="24"/>
        </w:rPr>
        <w:t>Τρίτον</w:t>
      </w:r>
      <w:r>
        <w:rPr>
          <w:rFonts w:eastAsia="Times New Roman"/>
          <w:color w:val="212121"/>
          <w:szCs w:val="24"/>
        </w:rPr>
        <w:t xml:space="preserve">, είναι η πρώτη φορά που απαγορεύεται σε έγγραφα της </w:t>
      </w:r>
      <w:r>
        <w:rPr>
          <w:rFonts w:eastAsia="Times New Roman"/>
          <w:color w:val="212121"/>
          <w:szCs w:val="24"/>
        </w:rPr>
        <w:t>δ</w:t>
      </w:r>
      <w:r>
        <w:rPr>
          <w:rFonts w:eastAsia="Times New Roman"/>
          <w:color w:val="212121"/>
          <w:szCs w:val="24"/>
        </w:rPr>
        <w:t xml:space="preserve">ημόσιας </w:t>
      </w:r>
      <w:r>
        <w:rPr>
          <w:rFonts w:eastAsia="Times New Roman"/>
          <w:color w:val="212121"/>
          <w:szCs w:val="24"/>
        </w:rPr>
        <w:t>δ</w:t>
      </w:r>
      <w:r w:rsidRPr="00CE6E9E">
        <w:rPr>
          <w:rFonts w:eastAsia="Times New Roman"/>
          <w:color w:val="212121"/>
          <w:szCs w:val="24"/>
        </w:rPr>
        <w:t xml:space="preserve">ιοίκησης </w:t>
      </w:r>
      <w:r>
        <w:rPr>
          <w:rFonts w:eastAsia="Times New Roman"/>
          <w:color w:val="212121"/>
          <w:szCs w:val="24"/>
        </w:rPr>
        <w:t>η χ</w:t>
      </w:r>
      <w:r w:rsidRPr="00CE6E9E">
        <w:rPr>
          <w:rFonts w:eastAsia="Times New Roman"/>
          <w:color w:val="212121"/>
          <w:szCs w:val="24"/>
        </w:rPr>
        <w:t xml:space="preserve">ρήση διατάξεων που εμπεριέχουν άμεσα ή έμμεσα </w:t>
      </w:r>
      <w:proofErr w:type="spellStart"/>
      <w:r w:rsidRPr="00CE6E9E">
        <w:rPr>
          <w:rFonts w:eastAsia="Times New Roman"/>
          <w:color w:val="212121"/>
          <w:szCs w:val="24"/>
        </w:rPr>
        <w:t>έμφυλες</w:t>
      </w:r>
      <w:proofErr w:type="spellEnd"/>
      <w:r w:rsidRPr="00CE6E9E">
        <w:rPr>
          <w:rFonts w:eastAsia="Times New Roman"/>
          <w:color w:val="212121"/>
          <w:szCs w:val="24"/>
        </w:rPr>
        <w:t xml:space="preserve"> διακρίσεις</w:t>
      </w:r>
      <w:r>
        <w:rPr>
          <w:rFonts w:eastAsia="Times New Roman"/>
          <w:color w:val="212121"/>
          <w:szCs w:val="24"/>
        </w:rPr>
        <w:t xml:space="preserve">. Είναι, </w:t>
      </w:r>
      <w:r w:rsidRPr="00CE6E9E">
        <w:rPr>
          <w:rFonts w:eastAsia="Times New Roman"/>
          <w:color w:val="212121"/>
          <w:szCs w:val="24"/>
        </w:rPr>
        <w:t>όμως κα</w:t>
      </w:r>
      <w:r w:rsidRPr="00CE6E9E">
        <w:rPr>
          <w:rFonts w:eastAsia="Times New Roman"/>
          <w:color w:val="212121"/>
          <w:szCs w:val="24"/>
        </w:rPr>
        <w:t>ι η πρώτη φορά που στις εκθέσεις των συνεπειών των ρυθμίσεων</w:t>
      </w:r>
      <w:r>
        <w:rPr>
          <w:rFonts w:eastAsia="Times New Roman"/>
          <w:color w:val="212121"/>
          <w:szCs w:val="24"/>
        </w:rPr>
        <w:t>,</w:t>
      </w:r>
      <w:r w:rsidRPr="00CE6E9E">
        <w:rPr>
          <w:rFonts w:eastAsia="Times New Roman"/>
          <w:color w:val="212121"/>
          <w:szCs w:val="24"/>
        </w:rPr>
        <w:t xml:space="preserve"> που περιλαμβάνει κάθε κατατεθέν νομοσχέδιο συμπεριλαμβάνονται και </w:t>
      </w:r>
      <w:r>
        <w:rPr>
          <w:rFonts w:eastAsia="Times New Roman"/>
          <w:color w:val="212121"/>
          <w:szCs w:val="24"/>
        </w:rPr>
        <w:t>οι συνέπειες που άπτονται του φύ</w:t>
      </w:r>
      <w:r w:rsidRPr="00CE6E9E">
        <w:rPr>
          <w:rFonts w:eastAsia="Times New Roman"/>
          <w:color w:val="212121"/>
          <w:szCs w:val="24"/>
        </w:rPr>
        <w:t>λου</w:t>
      </w:r>
      <w:r>
        <w:rPr>
          <w:rFonts w:eastAsia="Times New Roman"/>
          <w:color w:val="212121"/>
          <w:szCs w:val="24"/>
        </w:rPr>
        <w:t>.</w:t>
      </w:r>
    </w:p>
    <w:p w14:paraId="03A73351" w14:textId="77777777" w:rsidR="00E615E6" w:rsidRDefault="00720F21">
      <w:pPr>
        <w:tabs>
          <w:tab w:val="left" w:pos="2738"/>
          <w:tab w:val="center" w:pos="4753"/>
          <w:tab w:val="left" w:pos="5723"/>
        </w:tabs>
        <w:spacing w:after="0" w:line="600" w:lineRule="auto"/>
        <w:ind w:firstLine="720"/>
        <w:jc w:val="both"/>
        <w:rPr>
          <w:rFonts w:eastAsia="Times New Roman"/>
          <w:color w:val="212121"/>
          <w:szCs w:val="24"/>
        </w:rPr>
      </w:pPr>
      <w:r>
        <w:rPr>
          <w:rFonts w:eastAsia="Times New Roman"/>
          <w:color w:val="212121"/>
          <w:szCs w:val="24"/>
        </w:rPr>
        <w:t xml:space="preserve">Τέταρτον, νομοθετείται </w:t>
      </w:r>
      <w:r w:rsidRPr="00CE6E9E">
        <w:rPr>
          <w:rFonts w:eastAsia="Times New Roman"/>
          <w:color w:val="212121"/>
          <w:szCs w:val="24"/>
        </w:rPr>
        <w:t>η διασφάλιση της ισότιμης πρόσβασης των γυναικών σε όλα τα προγράμμα</w:t>
      </w:r>
      <w:r w:rsidRPr="00CE6E9E">
        <w:rPr>
          <w:rFonts w:eastAsia="Times New Roman"/>
          <w:color w:val="212121"/>
          <w:szCs w:val="24"/>
        </w:rPr>
        <w:t xml:space="preserve">τα </w:t>
      </w:r>
      <w:r>
        <w:rPr>
          <w:rFonts w:eastAsia="Times New Roman"/>
          <w:color w:val="212121"/>
          <w:szCs w:val="24"/>
        </w:rPr>
        <w:t xml:space="preserve">της </w:t>
      </w:r>
      <w:r>
        <w:rPr>
          <w:rFonts w:eastAsia="Times New Roman"/>
          <w:color w:val="212121"/>
          <w:szCs w:val="24"/>
        </w:rPr>
        <w:t>ι</w:t>
      </w:r>
      <w:r>
        <w:rPr>
          <w:rFonts w:eastAsia="Times New Roman"/>
          <w:color w:val="212121"/>
          <w:szCs w:val="24"/>
        </w:rPr>
        <w:t xml:space="preserve">διωτικής και της </w:t>
      </w:r>
      <w:r>
        <w:rPr>
          <w:rFonts w:eastAsia="Times New Roman"/>
          <w:color w:val="212121"/>
          <w:szCs w:val="24"/>
        </w:rPr>
        <w:t>δ</w:t>
      </w:r>
      <w:r>
        <w:rPr>
          <w:rFonts w:eastAsia="Times New Roman"/>
          <w:color w:val="212121"/>
          <w:szCs w:val="24"/>
        </w:rPr>
        <w:t xml:space="preserve">ημόσιας </w:t>
      </w:r>
      <w:r>
        <w:rPr>
          <w:rFonts w:eastAsia="Times New Roman"/>
          <w:color w:val="212121"/>
          <w:szCs w:val="24"/>
        </w:rPr>
        <w:t>τ</w:t>
      </w:r>
      <w:r w:rsidRPr="00CE6E9E">
        <w:rPr>
          <w:rFonts w:eastAsia="Times New Roman"/>
          <w:color w:val="212121"/>
          <w:szCs w:val="24"/>
        </w:rPr>
        <w:t>ηλεόρασης</w:t>
      </w:r>
      <w:r>
        <w:rPr>
          <w:rFonts w:eastAsia="Times New Roman"/>
          <w:color w:val="212121"/>
          <w:szCs w:val="24"/>
        </w:rPr>
        <w:t xml:space="preserve">. </w:t>
      </w:r>
    </w:p>
    <w:p w14:paraId="03A73352" w14:textId="77777777" w:rsidR="00E615E6" w:rsidRDefault="00720F21">
      <w:pPr>
        <w:tabs>
          <w:tab w:val="left" w:pos="2738"/>
          <w:tab w:val="center" w:pos="4753"/>
          <w:tab w:val="left" w:pos="5723"/>
        </w:tabs>
        <w:spacing w:after="0" w:line="600" w:lineRule="auto"/>
        <w:ind w:firstLine="720"/>
        <w:jc w:val="both"/>
        <w:rPr>
          <w:rFonts w:eastAsia="Times New Roman"/>
          <w:color w:val="212121"/>
          <w:szCs w:val="24"/>
        </w:rPr>
      </w:pPr>
      <w:r>
        <w:rPr>
          <w:rFonts w:eastAsia="Times New Roman"/>
          <w:color w:val="212121"/>
          <w:szCs w:val="24"/>
        </w:rPr>
        <w:lastRenderedPageBreak/>
        <w:t>Κ</w:t>
      </w:r>
      <w:r w:rsidRPr="00CE6E9E">
        <w:rPr>
          <w:rFonts w:eastAsia="Times New Roman"/>
          <w:color w:val="212121"/>
          <w:szCs w:val="24"/>
        </w:rPr>
        <w:t>υρίες και κύριοι συνάδελφοι</w:t>
      </w:r>
      <w:r>
        <w:rPr>
          <w:rFonts w:eastAsia="Times New Roman"/>
          <w:color w:val="212121"/>
          <w:szCs w:val="24"/>
        </w:rPr>
        <w:t>,</w:t>
      </w:r>
      <w:r w:rsidRPr="00CE6E9E">
        <w:rPr>
          <w:rFonts w:eastAsia="Times New Roman"/>
          <w:color w:val="212121"/>
          <w:szCs w:val="24"/>
        </w:rPr>
        <w:t xml:space="preserve"> όλα τα παραπάνω δεν συνιστούν ένα νομοθετικό άλλοθι </w:t>
      </w:r>
      <w:proofErr w:type="spellStart"/>
      <w:r w:rsidRPr="00CE6E9E">
        <w:rPr>
          <w:rFonts w:eastAsia="Times New Roman"/>
          <w:color w:val="212121"/>
          <w:szCs w:val="24"/>
        </w:rPr>
        <w:t>έμφυλης</w:t>
      </w:r>
      <w:proofErr w:type="spellEnd"/>
      <w:r w:rsidRPr="00CE6E9E">
        <w:rPr>
          <w:rFonts w:eastAsia="Times New Roman"/>
          <w:color w:val="212121"/>
          <w:szCs w:val="24"/>
        </w:rPr>
        <w:t xml:space="preserve"> ισότητας ή απλώς την </w:t>
      </w:r>
      <w:r>
        <w:rPr>
          <w:rFonts w:eastAsia="Times New Roman"/>
          <w:color w:val="212121"/>
          <w:szCs w:val="24"/>
        </w:rPr>
        <w:t>κατοχύρωση της τυπικής διάστασή</w:t>
      </w:r>
      <w:r w:rsidRPr="00CE6E9E">
        <w:rPr>
          <w:rFonts w:eastAsia="Times New Roman"/>
          <w:color w:val="212121"/>
          <w:szCs w:val="24"/>
        </w:rPr>
        <w:t xml:space="preserve">ς </w:t>
      </w:r>
      <w:r>
        <w:rPr>
          <w:rFonts w:eastAsia="Times New Roman"/>
          <w:color w:val="212121"/>
          <w:szCs w:val="24"/>
        </w:rPr>
        <w:t>της.</w:t>
      </w:r>
      <w:r w:rsidRPr="00CE6E9E">
        <w:rPr>
          <w:rFonts w:eastAsia="Times New Roman"/>
          <w:color w:val="212121"/>
          <w:szCs w:val="24"/>
        </w:rPr>
        <w:t xml:space="preserve"> Όλα τα παραπάνω </w:t>
      </w:r>
      <w:r>
        <w:rPr>
          <w:rFonts w:eastAsia="Times New Roman"/>
          <w:color w:val="212121"/>
          <w:szCs w:val="24"/>
        </w:rPr>
        <w:t>δεν είναι ένα δημοκρατικό πρόσχημα σε μια κο</w:t>
      </w:r>
      <w:r>
        <w:rPr>
          <w:rFonts w:eastAsia="Times New Roman"/>
          <w:color w:val="212121"/>
          <w:szCs w:val="24"/>
        </w:rPr>
        <w:t>ινωνία που πόρρω</w:t>
      </w:r>
      <w:r w:rsidRPr="00CE6E9E">
        <w:rPr>
          <w:rFonts w:eastAsia="Times New Roman"/>
          <w:color w:val="212121"/>
          <w:szCs w:val="24"/>
        </w:rPr>
        <w:t xml:space="preserve"> απέχει από την </w:t>
      </w:r>
      <w:r>
        <w:rPr>
          <w:rFonts w:eastAsia="Times New Roman"/>
          <w:color w:val="212121"/>
          <w:szCs w:val="24"/>
        </w:rPr>
        <w:t xml:space="preserve">εν τοις </w:t>
      </w:r>
      <w:proofErr w:type="spellStart"/>
      <w:r>
        <w:rPr>
          <w:rFonts w:eastAsia="Times New Roman"/>
          <w:color w:val="212121"/>
          <w:szCs w:val="24"/>
        </w:rPr>
        <w:t>πράγμασι</w:t>
      </w:r>
      <w:proofErr w:type="spellEnd"/>
      <w:r>
        <w:rPr>
          <w:rFonts w:eastAsia="Times New Roman"/>
          <w:color w:val="212121"/>
          <w:szCs w:val="24"/>
        </w:rPr>
        <w:t xml:space="preserve"> ισότητα</w:t>
      </w:r>
      <w:r w:rsidRPr="00CE6E9E">
        <w:rPr>
          <w:rFonts w:eastAsia="Times New Roman"/>
          <w:color w:val="212121"/>
          <w:szCs w:val="24"/>
        </w:rPr>
        <w:t xml:space="preserve"> που πληγώνεται καθημερινά από περιστατικά </w:t>
      </w:r>
      <w:proofErr w:type="spellStart"/>
      <w:r w:rsidRPr="00CE6E9E">
        <w:rPr>
          <w:rFonts w:eastAsia="Times New Roman"/>
          <w:color w:val="212121"/>
          <w:szCs w:val="24"/>
        </w:rPr>
        <w:t>έμφυλης</w:t>
      </w:r>
      <w:proofErr w:type="spellEnd"/>
      <w:r w:rsidRPr="00CE6E9E">
        <w:rPr>
          <w:rFonts w:eastAsia="Times New Roman"/>
          <w:color w:val="212121"/>
          <w:szCs w:val="24"/>
        </w:rPr>
        <w:t xml:space="preserve"> βίας</w:t>
      </w:r>
      <w:r>
        <w:rPr>
          <w:rFonts w:eastAsia="Times New Roman"/>
          <w:color w:val="212121"/>
          <w:szCs w:val="24"/>
        </w:rPr>
        <w:t xml:space="preserve">, </w:t>
      </w:r>
      <w:proofErr w:type="spellStart"/>
      <w:r>
        <w:rPr>
          <w:rFonts w:eastAsia="Times New Roman"/>
          <w:color w:val="212121"/>
          <w:szCs w:val="24"/>
        </w:rPr>
        <w:t>γυναικοκτονιών</w:t>
      </w:r>
      <w:proofErr w:type="spellEnd"/>
      <w:r w:rsidRPr="00CE6E9E">
        <w:rPr>
          <w:rFonts w:eastAsia="Times New Roman"/>
          <w:color w:val="212121"/>
          <w:szCs w:val="24"/>
        </w:rPr>
        <w:t xml:space="preserve"> και του πρόσφατου μακελειού </w:t>
      </w:r>
      <w:r>
        <w:rPr>
          <w:rFonts w:eastAsia="Times New Roman"/>
          <w:color w:val="212121"/>
          <w:szCs w:val="24"/>
        </w:rPr>
        <w:t>-</w:t>
      </w:r>
      <w:r w:rsidRPr="00CE6E9E">
        <w:rPr>
          <w:rFonts w:eastAsia="Times New Roman"/>
          <w:color w:val="212121"/>
          <w:szCs w:val="24"/>
        </w:rPr>
        <w:t>κυριολεξία και μεταφορά</w:t>
      </w:r>
      <w:r>
        <w:rPr>
          <w:rFonts w:eastAsia="Times New Roman"/>
          <w:color w:val="212121"/>
          <w:szCs w:val="24"/>
        </w:rPr>
        <w:t>-</w:t>
      </w:r>
      <w:r w:rsidRPr="00CE6E9E">
        <w:rPr>
          <w:rFonts w:eastAsia="Times New Roman"/>
          <w:color w:val="212121"/>
          <w:szCs w:val="24"/>
        </w:rPr>
        <w:t xml:space="preserve"> της γυναικείας αξιοπρέπειας και της δημόσιας σφαίρας</w:t>
      </w:r>
      <w:r>
        <w:rPr>
          <w:rFonts w:eastAsia="Times New Roman"/>
          <w:color w:val="212121"/>
          <w:szCs w:val="24"/>
        </w:rPr>
        <w:t xml:space="preserve">. </w:t>
      </w:r>
    </w:p>
    <w:p w14:paraId="03A73353" w14:textId="77777777" w:rsidR="00E615E6" w:rsidRDefault="00720F21">
      <w:pPr>
        <w:tabs>
          <w:tab w:val="left" w:pos="2738"/>
          <w:tab w:val="center" w:pos="4753"/>
          <w:tab w:val="left" w:pos="5723"/>
        </w:tabs>
        <w:spacing w:after="0" w:line="600" w:lineRule="auto"/>
        <w:ind w:firstLine="720"/>
        <w:jc w:val="both"/>
        <w:rPr>
          <w:rFonts w:eastAsia="Times New Roman"/>
          <w:color w:val="212121"/>
          <w:szCs w:val="24"/>
        </w:rPr>
      </w:pPr>
      <w:r>
        <w:rPr>
          <w:rFonts w:eastAsia="Times New Roman"/>
          <w:color w:val="212121"/>
          <w:szCs w:val="24"/>
        </w:rPr>
        <w:t>Μ</w:t>
      </w:r>
      <w:r w:rsidRPr="00CE6E9E">
        <w:rPr>
          <w:rFonts w:eastAsia="Times New Roman"/>
          <w:color w:val="212121"/>
          <w:szCs w:val="24"/>
        </w:rPr>
        <w:t xml:space="preserve">ολονότι ένα χάσμα </w:t>
      </w:r>
      <w:r w:rsidRPr="00CE6E9E">
        <w:rPr>
          <w:rFonts w:eastAsia="Times New Roman"/>
          <w:color w:val="212121"/>
          <w:szCs w:val="24"/>
        </w:rPr>
        <w:t>χωρίζει το είναι από το δέον</w:t>
      </w:r>
      <w:r>
        <w:rPr>
          <w:rFonts w:eastAsia="Times New Roman"/>
          <w:color w:val="212121"/>
          <w:szCs w:val="24"/>
        </w:rPr>
        <w:t>,</w:t>
      </w:r>
      <w:r w:rsidRPr="00CE6E9E">
        <w:rPr>
          <w:rFonts w:eastAsia="Times New Roman"/>
          <w:color w:val="212121"/>
          <w:szCs w:val="24"/>
        </w:rPr>
        <w:t xml:space="preserve"> την καθημερινότητα από τη νομοθετική πράξη</w:t>
      </w:r>
      <w:r>
        <w:rPr>
          <w:rFonts w:eastAsia="Times New Roman"/>
          <w:color w:val="212121"/>
          <w:szCs w:val="24"/>
        </w:rPr>
        <w:t>,</w:t>
      </w:r>
      <w:r w:rsidRPr="00CE6E9E">
        <w:rPr>
          <w:rFonts w:eastAsia="Times New Roman"/>
          <w:color w:val="212121"/>
          <w:szCs w:val="24"/>
        </w:rPr>
        <w:t xml:space="preserve"> τη θεωρία από την πράξη</w:t>
      </w:r>
      <w:r>
        <w:rPr>
          <w:rFonts w:eastAsia="Times New Roman"/>
          <w:color w:val="212121"/>
          <w:szCs w:val="24"/>
        </w:rPr>
        <w:t>,</w:t>
      </w:r>
      <w:r w:rsidRPr="00CE6E9E">
        <w:rPr>
          <w:rFonts w:eastAsia="Times New Roman"/>
          <w:color w:val="212121"/>
          <w:szCs w:val="24"/>
        </w:rPr>
        <w:t xml:space="preserve"> τα γεγονότα από το</w:t>
      </w:r>
      <w:r>
        <w:rPr>
          <w:rFonts w:eastAsia="Times New Roman"/>
          <w:color w:val="212121"/>
          <w:szCs w:val="24"/>
        </w:rPr>
        <w:t>ν</w:t>
      </w:r>
      <w:r w:rsidRPr="00CE6E9E">
        <w:rPr>
          <w:rFonts w:eastAsia="Times New Roman"/>
          <w:color w:val="212121"/>
          <w:szCs w:val="24"/>
        </w:rPr>
        <w:t xml:space="preserve"> νομοθετικό κανόνα</w:t>
      </w:r>
      <w:r>
        <w:rPr>
          <w:rFonts w:eastAsia="Times New Roman"/>
          <w:color w:val="212121"/>
          <w:szCs w:val="24"/>
        </w:rPr>
        <w:t>,</w:t>
      </w:r>
      <w:r w:rsidRPr="00CE6E9E">
        <w:rPr>
          <w:rFonts w:eastAsia="Times New Roman"/>
          <w:color w:val="212121"/>
          <w:szCs w:val="24"/>
        </w:rPr>
        <w:t xml:space="preserve"> οι νομοθετικές μεταρρυθμίσεις και οι τομές</w:t>
      </w:r>
      <w:r>
        <w:rPr>
          <w:rFonts w:eastAsia="Times New Roman"/>
          <w:color w:val="212121"/>
          <w:szCs w:val="24"/>
        </w:rPr>
        <w:t>,</w:t>
      </w:r>
      <w:r w:rsidRPr="00CE6E9E">
        <w:rPr>
          <w:rFonts w:eastAsia="Times New Roman"/>
          <w:color w:val="212121"/>
          <w:szCs w:val="24"/>
        </w:rPr>
        <w:t xml:space="preserve"> προϊόντος του χρόνου</w:t>
      </w:r>
      <w:r>
        <w:rPr>
          <w:rFonts w:eastAsia="Times New Roman"/>
          <w:color w:val="212121"/>
          <w:szCs w:val="24"/>
        </w:rPr>
        <w:t>,</w:t>
      </w:r>
      <w:r w:rsidRPr="00CE6E9E">
        <w:rPr>
          <w:rFonts w:eastAsia="Times New Roman"/>
          <w:color w:val="212121"/>
          <w:szCs w:val="24"/>
        </w:rPr>
        <w:t xml:space="preserve"> μεταφράζονται σε </w:t>
      </w:r>
      <w:r>
        <w:rPr>
          <w:rFonts w:eastAsia="Times New Roman"/>
          <w:color w:val="212121"/>
          <w:szCs w:val="24"/>
        </w:rPr>
        <w:t>κοινωνικές νοοτροπίες, διαμορφώνουν</w:t>
      </w:r>
      <w:r>
        <w:rPr>
          <w:rFonts w:eastAsia="Times New Roman"/>
          <w:color w:val="212121"/>
          <w:szCs w:val="24"/>
        </w:rPr>
        <w:t xml:space="preserve"> συνειδήσει</w:t>
      </w:r>
      <w:r w:rsidRPr="00CE6E9E">
        <w:rPr>
          <w:rFonts w:eastAsia="Times New Roman"/>
          <w:color w:val="212121"/>
          <w:szCs w:val="24"/>
        </w:rPr>
        <w:t>ς και θρ</w:t>
      </w:r>
      <w:r>
        <w:rPr>
          <w:rFonts w:eastAsia="Times New Roman"/>
          <w:color w:val="212121"/>
          <w:szCs w:val="24"/>
        </w:rPr>
        <w:t>αύουν</w:t>
      </w:r>
      <w:r w:rsidRPr="00CE6E9E">
        <w:rPr>
          <w:rFonts w:eastAsia="Times New Roman"/>
          <w:color w:val="212121"/>
          <w:szCs w:val="24"/>
        </w:rPr>
        <w:t xml:space="preserve"> στερεότυπα</w:t>
      </w:r>
      <w:r>
        <w:rPr>
          <w:rFonts w:eastAsia="Times New Roman"/>
          <w:color w:val="212121"/>
          <w:szCs w:val="24"/>
        </w:rPr>
        <w:t xml:space="preserve">. </w:t>
      </w:r>
    </w:p>
    <w:p w14:paraId="03A73354" w14:textId="77777777" w:rsidR="00E615E6" w:rsidRDefault="00720F21">
      <w:pPr>
        <w:tabs>
          <w:tab w:val="left" w:pos="2738"/>
          <w:tab w:val="center" w:pos="4753"/>
          <w:tab w:val="left" w:pos="5723"/>
        </w:tabs>
        <w:spacing w:after="0" w:line="600" w:lineRule="auto"/>
        <w:ind w:firstLine="720"/>
        <w:jc w:val="both"/>
        <w:rPr>
          <w:rFonts w:eastAsia="Times New Roman"/>
          <w:color w:val="212121"/>
          <w:szCs w:val="24"/>
        </w:rPr>
      </w:pPr>
      <w:r>
        <w:rPr>
          <w:rFonts w:eastAsia="Times New Roman"/>
          <w:color w:val="212121"/>
          <w:szCs w:val="24"/>
        </w:rPr>
        <w:t>Τ</w:t>
      </w:r>
      <w:r w:rsidRPr="00CE6E9E">
        <w:rPr>
          <w:rFonts w:eastAsia="Times New Roman"/>
          <w:color w:val="212121"/>
          <w:szCs w:val="24"/>
        </w:rPr>
        <w:t>ο μεγ</w:t>
      </w:r>
      <w:r>
        <w:rPr>
          <w:rFonts w:eastAsia="Times New Roman"/>
          <w:color w:val="212121"/>
          <w:szCs w:val="24"/>
        </w:rPr>
        <w:t>άλο στοίχημα που πρέπει να κερδη</w:t>
      </w:r>
      <w:r w:rsidRPr="00CE6E9E">
        <w:rPr>
          <w:rFonts w:eastAsia="Times New Roman"/>
          <w:color w:val="212121"/>
          <w:szCs w:val="24"/>
        </w:rPr>
        <w:t>θεί είναι αφ</w:t>
      </w:r>
      <w:r>
        <w:rPr>
          <w:rFonts w:eastAsia="Times New Roman"/>
          <w:color w:val="212121"/>
          <w:szCs w:val="24"/>
        </w:rPr>
        <w:t xml:space="preserve">’ </w:t>
      </w:r>
      <w:r w:rsidRPr="00CE6E9E">
        <w:rPr>
          <w:rFonts w:eastAsia="Times New Roman"/>
          <w:color w:val="212121"/>
          <w:szCs w:val="24"/>
        </w:rPr>
        <w:t xml:space="preserve">ενός η μετάφραση των διατάξεων ενός νομοσχεδίου σε εφαρμοσμένες πολιτικές </w:t>
      </w:r>
      <w:r>
        <w:rPr>
          <w:rFonts w:eastAsia="Times New Roman"/>
          <w:color w:val="212121"/>
          <w:szCs w:val="24"/>
        </w:rPr>
        <w:t>-</w:t>
      </w:r>
      <w:r w:rsidRPr="00CE6E9E">
        <w:rPr>
          <w:rFonts w:eastAsia="Times New Roman"/>
          <w:color w:val="212121"/>
          <w:szCs w:val="24"/>
        </w:rPr>
        <w:t xml:space="preserve">και </w:t>
      </w:r>
      <w:r>
        <w:rPr>
          <w:rFonts w:eastAsia="Times New Roman"/>
          <w:color w:val="212121"/>
          <w:szCs w:val="24"/>
        </w:rPr>
        <w:t xml:space="preserve">τελέσφορες </w:t>
      </w:r>
      <w:r w:rsidRPr="00CE6E9E">
        <w:rPr>
          <w:rFonts w:eastAsia="Times New Roman"/>
          <w:color w:val="212121"/>
          <w:szCs w:val="24"/>
        </w:rPr>
        <w:t xml:space="preserve"> πολιτικές</w:t>
      </w:r>
      <w:r>
        <w:rPr>
          <w:rFonts w:eastAsia="Times New Roman"/>
          <w:color w:val="212121"/>
          <w:szCs w:val="24"/>
        </w:rPr>
        <w:t>-</w:t>
      </w:r>
      <w:r w:rsidRPr="00CE6E9E">
        <w:rPr>
          <w:rFonts w:eastAsia="Times New Roman"/>
          <w:color w:val="212121"/>
          <w:szCs w:val="24"/>
        </w:rPr>
        <w:t xml:space="preserve"> αφ</w:t>
      </w:r>
      <w:r>
        <w:rPr>
          <w:rFonts w:eastAsia="Times New Roman"/>
          <w:color w:val="212121"/>
          <w:szCs w:val="24"/>
        </w:rPr>
        <w:t xml:space="preserve">’ </w:t>
      </w:r>
      <w:r w:rsidRPr="00CE6E9E">
        <w:rPr>
          <w:rFonts w:eastAsia="Times New Roman"/>
          <w:color w:val="212121"/>
          <w:szCs w:val="24"/>
        </w:rPr>
        <w:t xml:space="preserve">ετέρου η εμπέδωση και </w:t>
      </w:r>
      <w:r>
        <w:rPr>
          <w:rFonts w:eastAsia="Times New Roman"/>
          <w:color w:val="212121"/>
          <w:szCs w:val="24"/>
        </w:rPr>
        <w:t xml:space="preserve">η </w:t>
      </w:r>
      <w:r w:rsidRPr="00CE6E9E">
        <w:rPr>
          <w:rFonts w:eastAsia="Times New Roman"/>
          <w:color w:val="212121"/>
          <w:szCs w:val="24"/>
        </w:rPr>
        <w:t xml:space="preserve">ηγεμονία των ιδεών που το διαπνέουν </w:t>
      </w:r>
      <w:r w:rsidRPr="00CE6E9E">
        <w:rPr>
          <w:rFonts w:eastAsia="Times New Roman"/>
          <w:color w:val="212121"/>
          <w:szCs w:val="24"/>
        </w:rPr>
        <w:t>στην κοινωνία</w:t>
      </w:r>
      <w:r>
        <w:rPr>
          <w:rFonts w:eastAsia="Times New Roman"/>
          <w:color w:val="212121"/>
          <w:szCs w:val="24"/>
        </w:rPr>
        <w:t>.</w:t>
      </w:r>
      <w:r w:rsidRPr="00CE6E9E">
        <w:rPr>
          <w:rFonts w:eastAsia="Times New Roman"/>
          <w:color w:val="212121"/>
          <w:szCs w:val="24"/>
        </w:rPr>
        <w:t xml:space="preserve"> </w:t>
      </w:r>
    </w:p>
    <w:p w14:paraId="03A73355" w14:textId="77777777" w:rsidR="00E615E6" w:rsidRDefault="00720F21">
      <w:pPr>
        <w:tabs>
          <w:tab w:val="left" w:pos="2738"/>
          <w:tab w:val="center" w:pos="4753"/>
          <w:tab w:val="left" w:pos="5723"/>
        </w:tabs>
        <w:spacing w:after="0" w:line="600" w:lineRule="auto"/>
        <w:ind w:firstLine="720"/>
        <w:jc w:val="both"/>
        <w:rPr>
          <w:rFonts w:eastAsia="Times New Roman"/>
          <w:color w:val="212121"/>
          <w:szCs w:val="24"/>
        </w:rPr>
      </w:pPr>
      <w:r>
        <w:rPr>
          <w:rFonts w:eastAsia="Times New Roman"/>
          <w:color w:val="212121"/>
          <w:szCs w:val="24"/>
        </w:rPr>
        <w:lastRenderedPageBreak/>
        <w:t>Ως</w:t>
      </w:r>
      <w:r w:rsidRPr="00CE6E9E">
        <w:rPr>
          <w:rFonts w:eastAsia="Times New Roman"/>
          <w:color w:val="212121"/>
          <w:szCs w:val="24"/>
        </w:rPr>
        <w:t xml:space="preserve"> προς το πρώτο</w:t>
      </w:r>
      <w:r>
        <w:rPr>
          <w:rFonts w:eastAsia="Times New Roman"/>
          <w:color w:val="212121"/>
          <w:szCs w:val="24"/>
        </w:rPr>
        <w:t>,</w:t>
      </w:r>
      <w:r w:rsidRPr="00CE6E9E">
        <w:rPr>
          <w:rFonts w:eastAsia="Times New Roman"/>
          <w:color w:val="212121"/>
          <w:szCs w:val="24"/>
        </w:rPr>
        <w:t xml:space="preserve"> εμείς στο πρόσφατο παρελθόν δεν αρκεστήκαμε σε εκθέσεις ιδ</w:t>
      </w:r>
      <w:r>
        <w:rPr>
          <w:rFonts w:eastAsia="Times New Roman"/>
          <w:color w:val="212121"/>
          <w:szCs w:val="24"/>
        </w:rPr>
        <w:t>εών και γενικόλογες και στομφώδει</w:t>
      </w:r>
      <w:r w:rsidRPr="00CE6E9E">
        <w:rPr>
          <w:rFonts w:eastAsia="Times New Roman"/>
          <w:color w:val="212121"/>
          <w:szCs w:val="24"/>
        </w:rPr>
        <w:t xml:space="preserve">ς καταδίκες του </w:t>
      </w:r>
      <w:r w:rsidRPr="00CE6E9E">
        <w:rPr>
          <w:rFonts w:eastAsia="Times New Roman"/>
          <w:color w:val="212121"/>
          <w:szCs w:val="24"/>
          <w:lang w:val="en"/>
        </w:rPr>
        <w:t>trafficking</w:t>
      </w:r>
      <w:r>
        <w:rPr>
          <w:rFonts w:eastAsia="Times New Roman"/>
          <w:color w:val="212121"/>
          <w:szCs w:val="24"/>
        </w:rPr>
        <w:t>,</w:t>
      </w:r>
      <w:r w:rsidRPr="00CE6E9E">
        <w:rPr>
          <w:rFonts w:eastAsia="Times New Roman"/>
          <w:color w:val="212121"/>
          <w:szCs w:val="24"/>
        </w:rPr>
        <w:t xml:space="preserve"> π</w:t>
      </w:r>
      <w:r>
        <w:rPr>
          <w:rFonts w:eastAsia="Times New Roman"/>
          <w:color w:val="212121"/>
          <w:szCs w:val="24"/>
        </w:rPr>
        <w:t xml:space="preserve">αραδείγματος χάριν, αυτού του </w:t>
      </w:r>
      <w:proofErr w:type="spellStart"/>
      <w:r>
        <w:rPr>
          <w:rFonts w:eastAsia="Times New Roman"/>
          <w:color w:val="212121"/>
          <w:szCs w:val="24"/>
        </w:rPr>
        <w:t>μετανεωτερικού</w:t>
      </w:r>
      <w:proofErr w:type="spellEnd"/>
      <w:r w:rsidRPr="00CE6E9E">
        <w:rPr>
          <w:rFonts w:eastAsia="Times New Roman"/>
          <w:color w:val="212121"/>
          <w:szCs w:val="24"/>
        </w:rPr>
        <w:t xml:space="preserve"> δουλεμπορίου</w:t>
      </w:r>
      <w:r>
        <w:rPr>
          <w:rFonts w:eastAsia="Times New Roman"/>
          <w:color w:val="212121"/>
          <w:szCs w:val="24"/>
        </w:rPr>
        <w:t>,</w:t>
      </w:r>
      <w:r w:rsidRPr="00CE6E9E">
        <w:rPr>
          <w:rFonts w:eastAsia="Times New Roman"/>
          <w:color w:val="212121"/>
          <w:szCs w:val="24"/>
        </w:rPr>
        <w:t xml:space="preserve"> που ακυ</w:t>
      </w:r>
      <w:r>
        <w:rPr>
          <w:rFonts w:eastAsia="Times New Roman"/>
          <w:color w:val="212121"/>
          <w:szCs w:val="24"/>
        </w:rPr>
        <w:t>ρώνει και όλη τη νεωτερική σκευή</w:t>
      </w:r>
      <w:r w:rsidRPr="00CE6E9E">
        <w:rPr>
          <w:rFonts w:eastAsia="Times New Roman"/>
          <w:color w:val="212121"/>
          <w:szCs w:val="24"/>
        </w:rPr>
        <w:t xml:space="preserve"> των δικαιωμάτων της ελευθερίας</w:t>
      </w:r>
      <w:r>
        <w:rPr>
          <w:rFonts w:eastAsia="Times New Roman"/>
          <w:color w:val="212121"/>
          <w:szCs w:val="24"/>
        </w:rPr>
        <w:t>,</w:t>
      </w:r>
      <w:r w:rsidRPr="00CE6E9E">
        <w:rPr>
          <w:rFonts w:eastAsia="Times New Roman"/>
          <w:color w:val="212121"/>
          <w:szCs w:val="24"/>
        </w:rPr>
        <w:t xml:space="preserve"> της ισότητας και της αξιοπρέπειας</w:t>
      </w:r>
      <w:r>
        <w:rPr>
          <w:rFonts w:eastAsia="Times New Roman"/>
          <w:color w:val="212121"/>
          <w:szCs w:val="24"/>
        </w:rPr>
        <w:t>. Δεν αρκεστήκαμε σε δεκάρικου</w:t>
      </w:r>
      <w:r w:rsidRPr="00CE6E9E">
        <w:rPr>
          <w:rFonts w:eastAsia="Times New Roman"/>
          <w:color w:val="212121"/>
          <w:szCs w:val="24"/>
        </w:rPr>
        <w:t>ς για τα θύματα ενδοοικογενειακής βίας</w:t>
      </w:r>
      <w:r>
        <w:rPr>
          <w:rFonts w:eastAsia="Times New Roman"/>
          <w:color w:val="212121"/>
          <w:szCs w:val="24"/>
        </w:rPr>
        <w:t xml:space="preserve">, τις </w:t>
      </w:r>
      <w:proofErr w:type="spellStart"/>
      <w:r>
        <w:rPr>
          <w:rFonts w:eastAsia="Times New Roman"/>
          <w:color w:val="212121"/>
          <w:szCs w:val="24"/>
        </w:rPr>
        <w:t>συζυγοκτονίες</w:t>
      </w:r>
      <w:proofErr w:type="spellEnd"/>
      <w:r>
        <w:rPr>
          <w:rFonts w:eastAsia="Times New Roman"/>
          <w:color w:val="212121"/>
          <w:szCs w:val="24"/>
        </w:rPr>
        <w:t xml:space="preserve">, τους </w:t>
      </w:r>
      <w:r w:rsidRPr="00CE6E9E">
        <w:rPr>
          <w:rFonts w:eastAsia="Times New Roman"/>
          <w:color w:val="212121"/>
          <w:szCs w:val="24"/>
        </w:rPr>
        <w:t>ενδοοικογενεια</w:t>
      </w:r>
      <w:r>
        <w:rPr>
          <w:rFonts w:eastAsia="Times New Roman"/>
          <w:color w:val="212121"/>
          <w:szCs w:val="24"/>
        </w:rPr>
        <w:t>κού</w:t>
      </w:r>
      <w:r w:rsidRPr="00CE6E9E">
        <w:rPr>
          <w:rFonts w:eastAsia="Times New Roman"/>
          <w:color w:val="212121"/>
          <w:szCs w:val="24"/>
        </w:rPr>
        <w:t xml:space="preserve">ς </w:t>
      </w:r>
      <w:r>
        <w:rPr>
          <w:rFonts w:eastAsia="Times New Roman"/>
          <w:color w:val="212121"/>
          <w:szCs w:val="24"/>
        </w:rPr>
        <w:t xml:space="preserve">βιασμούς, </w:t>
      </w:r>
      <w:r w:rsidRPr="00CE6E9E">
        <w:rPr>
          <w:rFonts w:eastAsia="Times New Roman"/>
          <w:color w:val="212121"/>
          <w:szCs w:val="24"/>
        </w:rPr>
        <w:t>τους ακρωτηριασμούς γεννητικών οργάνων</w:t>
      </w:r>
      <w:r>
        <w:rPr>
          <w:rFonts w:eastAsia="Times New Roman"/>
          <w:color w:val="212121"/>
          <w:szCs w:val="24"/>
        </w:rPr>
        <w:t>,</w:t>
      </w:r>
      <w:r w:rsidRPr="00CE6E9E">
        <w:rPr>
          <w:rFonts w:eastAsia="Times New Roman"/>
          <w:color w:val="212121"/>
          <w:szCs w:val="24"/>
        </w:rPr>
        <w:t xml:space="preserve"> τη σεξουαλική παρενόχληση σ</w:t>
      </w:r>
      <w:r w:rsidRPr="00CE6E9E">
        <w:rPr>
          <w:rFonts w:eastAsia="Times New Roman"/>
          <w:color w:val="212121"/>
          <w:szCs w:val="24"/>
        </w:rPr>
        <w:t>το</w:t>
      </w:r>
      <w:r>
        <w:rPr>
          <w:rFonts w:eastAsia="Times New Roman"/>
          <w:color w:val="212121"/>
          <w:szCs w:val="24"/>
        </w:rPr>
        <w:t>ν χώρο εργασίας και όλων όσοι, δ</w:t>
      </w:r>
      <w:r w:rsidRPr="00CE6E9E">
        <w:rPr>
          <w:rFonts w:eastAsia="Times New Roman"/>
          <w:color w:val="212121"/>
          <w:szCs w:val="24"/>
        </w:rPr>
        <w:t>υστυχώς</w:t>
      </w:r>
      <w:r>
        <w:rPr>
          <w:rFonts w:eastAsia="Times New Roman"/>
          <w:color w:val="212121"/>
          <w:szCs w:val="24"/>
        </w:rPr>
        <w:t>,</w:t>
      </w:r>
      <w:r w:rsidRPr="00CE6E9E">
        <w:rPr>
          <w:rFonts w:eastAsia="Times New Roman"/>
          <w:color w:val="212121"/>
          <w:szCs w:val="24"/>
        </w:rPr>
        <w:t xml:space="preserve"> γίνονται αδιάψευστοι μάρτυρες της </w:t>
      </w:r>
      <w:r>
        <w:rPr>
          <w:rFonts w:eastAsia="Times New Roman"/>
          <w:color w:val="212121"/>
          <w:szCs w:val="24"/>
        </w:rPr>
        <w:t>αθετημένης υπόσχεσης</w:t>
      </w:r>
      <w:r w:rsidRPr="00CE6E9E">
        <w:rPr>
          <w:rFonts w:eastAsia="Times New Roman"/>
          <w:color w:val="212121"/>
          <w:szCs w:val="24"/>
        </w:rPr>
        <w:t xml:space="preserve"> ισότητας και μιας ιστορίας που επαναλαμβάνεται ως τραγωδία</w:t>
      </w:r>
      <w:r>
        <w:rPr>
          <w:rFonts w:eastAsia="Times New Roman"/>
          <w:color w:val="212121"/>
          <w:szCs w:val="24"/>
        </w:rPr>
        <w:t>.</w:t>
      </w:r>
    </w:p>
    <w:p w14:paraId="03A73356" w14:textId="77777777" w:rsidR="00E615E6" w:rsidRDefault="00720F21">
      <w:pPr>
        <w:tabs>
          <w:tab w:val="left" w:pos="2738"/>
          <w:tab w:val="center" w:pos="4753"/>
          <w:tab w:val="left" w:pos="5723"/>
        </w:tabs>
        <w:spacing w:after="0" w:line="600" w:lineRule="auto"/>
        <w:ind w:firstLine="720"/>
        <w:jc w:val="both"/>
        <w:rPr>
          <w:rFonts w:eastAsia="Times New Roman"/>
          <w:color w:val="212121"/>
          <w:szCs w:val="24"/>
        </w:rPr>
      </w:pPr>
      <w:r>
        <w:rPr>
          <w:rFonts w:eastAsia="Times New Roman"/>
          <w:color w:val="212121"/>
          <w:szCs w:val="24"/>
        </w:rPr>
        <w:t>Κ</w:t>
      </w:r>
      <w:r w:rsidRPr="00CE6E9E">
        <w:rPr>
          <w:rFonts w:eastAsia="Times New Roman"/>
          <w:color w:val="212121"/>
          <w:szCs w:val="24"/>
        </w:rPr>
        <w:t>αι δεν τα κάναμε αυτά</w:t>
      </w:r>
      <w:r>
        <w:rPr>
          <w:rFonts w:eastAsia="Times New Roman"/>
          <w:color w:val="212121"/>
          <w:szCs w:val="24"/>
        </w:rPr>
        <w:t>,</w:t>
      </w:r>
      <w:r w:rsidRPr="00CE6E9E">
        <w:rPr>
          <w:rFonts w:eastAsia="Times New Roman"/>
          <w:color w:val="212121"/>
          <w:szCs w:val="24"/>
        </w:rPr>
        <w:t xml:space="preserve"> διότι </w:t>
      </w:r>
      <w:r>
        <w:rPr>
          <w:rFonts w:eastAsia="Times New Roman"/>
          <w:color w:val="212121"/>
          <w:szCs w:val="24"/>
        </w:rPr>
        <w:t>κυρώσαμε</w:t>
      </w:r>
      <w:r w:rsidRPr="00CE6E9E">
        <w:rPr>
          <w:rFonts w:eastAsia="Times New Roman"/>
          <w:color w:val="212121"/>
          <w:szCs w:val="24"/>
        </w:rPr>
        <w:t xml:space="preserve"> πριν από ένα</w:t>
      </w:r>
      <w:r>
        <w:rPr>
          <w:rFonts w:eastAsia="Times New Roman"/>
          <w:color w:val="212121"/>
          <w:szCs w:val="24"/>
        </w:rPr>
        <w:t>ν χρόνο περίπου τη Σ</w:t>
      </w:r>
      <w:r w:rsidRPr="00CE6E9E">
        <w:rPr>
          <w:rFonts w:eastAsia="Times New Roman"/>
          <w:color w:val="212121"/>
          <w:szCs w:val="24"/>
        </w:rPr>
        <w:t xml:space="preserve">ύμβαση της </w:t>
      </w:r>
      <w:r w:rsidRPr="00CE6E9E">
        <w:rPr>
          <w:rFonts w:eastAsia="Times New Roman"/>
          <w:color w:val="212121"/>
          <w:szCs w:val="24"/>
        </w:rPr>
        <w:t>Κωνσταντινούπολης</w:t>
      </w:r>
      <w:r>
        <w:rPr>
          <w:rFonts w:eastAsia="Times New Roman"/>
          <w:color w:val="212121"/>
          <w:szCs w:val="24"/>
        </w:rPr>
        <w:t>,</w:t>
      </w:r>
      <w:r w:rsidRPr="00CE6E9E">
        <w:rPr>
          <w:rFonts w:eastAsia="Times New Roman"/>
          <w:color w:val="212121"/>
          <w:szCs w:val="24"/>
        </w:rPr>
        <w:t xml:space="preserve"> την οποία η χώρα μας είχε υπογράψει από το 2011 και </w:t>
      </w:r>
      <w:r>
        <w:rPr>
          <w:rFonts w:eastAsia="Times New Roman"/>
          <w:color w:val="212121"/>
          <w:szCs w:val="24"/>
        </w:rPr>
        <w:t>έμενε</w:t>
      </w:r>
      <w:r w:rsidRPr="00CE6E9E">
        <w:rPr>
          <w:rFonts w:eastAsia="Times New Roman"/>
          <w:color w:val="212121"/>
          <w:szCs w:val="24"/>
        </w:rPr>
        <w:t xml:space="preserve"> κλεισμένη στα συρτάρια</w:t>
      </w:r>
      <w:r>
        <w:rPr>
          <w:rFonts w:eastAsia="Times New Roman"/>
          <w:color w:val="212121"/>
          <w:szCs w:val="24"/>
        </w:rPr>
        <w:t xml:space="preserve">. Εκλήθημεν με καθυστέρηση επτά ετών να κυρώσουμε μία </w:t>
      </w:r>
      <w:r>
        <w:rPr>
          <w:rFonts w:eastAsia="Times New Roman"/>
          <w:color w:val="212121"/>
          <w:szCs w:val="24"/>
        </w:rPr>
        <w:t>σ</w:t>
      </w:r>
      <w:r w:rsidRPr="00CE6E9E">
        <w:rPr>
          <w:rFonts w:eastAsia="Times New Roman"/>
          <w:color w:val="212121"/>
          <w:szCs w:val="24"/>
        </w:rPr>
        <w:t>ύμβαση</w:t>
      </w:r>
      <w:r>
        <w:rPr>
          <w:rFonts w:eastAsia="Times New Roman"/>
          <w:color w:val="212121"/>
          <w:szCs w:val="24"/>
        </w:rPr>
        <w:t>,</w:t>
      </w:r>
      <w:r w:rsidRPr="00CE6E9E">
        <w:rPr>
          <w:rFonts w:eastAsia="Times New Roman"/>
          <w:color w:val="212121"/>
          <w:szCs w:val="24"/>
        </w:rPr>
        <w:t xml:space="preserve"> η οποία αποσκοπεί στην καταπολέμηση και εξάλειψη της άσκησης </w:t>
      </w:r>
      <w:proofErr w:type="spellStart"/>
      <w:r w:rsidRPr="00CE6E9E">
        <w:rPr>
          <w:rFonts w:eastAsia="Times New Roman"/>
          <w:color w:val="212121"/>
          <w:szCs w:val="24"/>
        </w:rPr>
        <w:t>έμφυλ</w:t>
      </w:r>
      <w:r>
        <w:rPr>
          <w:rFonts w:eastAsia="Times New Roman"/>
          <w:color w:val="212121"/>
          <w:szCs w:val="24"/>
        </w:rPr>
        <w:t>ης</w:t>
      </w:r>
      <w:proofErr w:type="spellEnd"/>
      <w:r>
        <w:rPr>
          <w:rFonts w:eastAsia="Times New Roman"/>
          <w:color w:val="212121"/>
          <w:szCs w:val="24"/>
        </w:rPr>
        <w:t xml:space="preserve"> βίας οποιασδήποτε μορφής </w:t>
      </w:r>
      <w:r>
        <w:rPr>
          <w:rFonts w:eastAsia="Times New Roman"/>
          <w:color w:val="212121"/>
          <w:szCs w:val="24"/>
        </w:rPr>
        <w:t>μέσω</w:t>
      </w:r>
      <w:r w:rsidRPr="00CE6E9E">
        <w:rPr>
          <w:rFonts w:eastAsia="Times New Roman"/>
          <w:color w:val="212121"/>
          <w:szCs w:val="24"/>
        </w:rPr>
        <w:t xml:space="preserve"> πρόληψης</w:t>
      </w:r>
      <w:r>
        <w:rPr>
          <w:rFonts w:eastAsia="Times New Roman"/>
          <w:color w:val="212121"/>
          <w:szCs w:val="24"/>
        </w:rPr>
        <w:t>,</w:t>
      </w:r>
      <w:r w:rsidRPr="00CE6E9E">
        <w:rPr>
          <w:rFonts w:eastAsia="Times New Roman"/>
          <w:color w:val="212121"/>
          <w:szCs w:val="24"/>
        </w:rPr>
        <w:t xml:space="preserve"> παρακολούθησης</w:t>
      </w:r>
      <w:r>
        <w:rPr>
          <w:rFonts w:eastAsia="Times New Roman"/>
          <w:color w:val="212121"/>
          <w:szCs w:val="24"/>
        </w:rPr>
        <w:t>,</w:t>
      </w:r>
      <w:r w:rsidRPr="00CE6E9E">
        <w:rPr>
          <w:rFonts w:eastAsia="Times New Roman"/>
          <w:color w:val="212121"/>
          <w:szCs w:val="24"/>
        </w:rPr>
        <w:t xml:space="preserve"> προστασίας των θυμάτων </w:t>
      </w:r>
      <w:r w:rsidRPr="00CE6E9E">
        <w:rPr>
          <w:rFonts w:eastAsia="Times New Roman"/>
          <w:color w:val="212121"/>
          <w:szCs w:val="24"/>
        </w:rPr>
        <w:lastRenderedPageBreak/>
        <w:t xml:space="preserve">και </w:t>
      </w:r>
      <w:r>
        <w:rPr>
          <w:rFonts w:eastAsia="Times New Roman"/>
          <w:color w:val="212121"/>
          <w:szCs w:val="24"/>
        </w:rPr>
        <w:t xml:space="preserve">δίωξης </w:t>
      </w:r>
      <w:r w:rsidRPr="00CE6E9E">
        <w:rPr>
          <w:rFonts w:eastAsia="Times New Roman"/>
          <w:color w:val="212121"/>
          <w:szCs w:val="24"/>
        </w:rPr>
        <w:t>των δραστών</w:t>
      </w:r>
      <w:r>
        <w:rPr>
          <w:rFonts w:eastAsia="Times New Roman"/>
          <w:color w:val="212121"/>
          <w:szCs w:val="24"/>
        </w:rPr>
        <w:t>,</w:t>
      </w:r>
      <w:r w:rsidRPr="00CE6E9E">
        <w:rPr>
          <w:rFonts w:eastAsia="Times New Roman"/>
          <w:color w:val="212121"/>
          <w:szCs w:val="24"/>
        </w:rPr>
        <w:t xml:space="preserve"> αλλά και κατοχύρωση</w:t>
      </w:r>
      <w:r>
        <w:rPr>
          <w:rFonts w:eastAsia="Times New Roman"/>
          <w:color w:val="212121"/>
          <w:szCs w:val="24"/>
        </w:rPr>
        <w:t>ς του δικαιώματος της δ</w:t>
      </w:r>
      <w:r w:rsidRPr="00CE6E9E">
        <w:rPr>
          <w:rFonts w:eastAsia="Times New Roman"/>
          <w:color w:val="212121"/>
          <w:szCs w:val="24"/>
        </w:rPr>
        <w:t>ιεθνούς προστασίας</w:t>
      </w:r>
      <w:r>
        <w:rPr>
          <w:rFonts w:eastAsia="Times New Roman"/>
          <w:color w:val="212121"/>
          <w:szCs w:val="24"/>
        </w:rPr>
        <w:t xml:space="preserve">. </w:t>
      </w:r>
    </w:p>
    <w:p w14:paraId="03A73357" w14:textId="77777777" w:rsidR="00E615E6" w:rsidRDefault="00720F21">
      <w:pPr>
        <w:tabs>
          <w:tab w:val="left" w:pos="2738"/>
          <w:tab w:val="center" w:pos="4753"/>
          <w:tab w:val="left" w:pos="5723"/>
        </w:tabs>
        <w:spacing w:after="0" w:line="600" w:lineRule="auto"/>
        <w:ind w:firstLine="720"/>
        <w:jc w:val="both"/>
        <w:rPr>
          <w:rFonts w:eastAsia="Times New Roman"/>
          <w:color w:val="212121"/>
          <w:szCs w:val="24"/>
        </w:rPr>
      </w:pPr>
      <w:r>
        <w:rPr>
          <w:rFonts w:eastAsia="Times New Roman"/>
          <w:color w:val="212121"/>
          <w:szCs w:val="24"/>
        </w:rPr>
        <w:t>Ε</w:t>
      </w:r>
      <w:r w:rsidRPr="00CE6E9E">
        <w:rPr>
          <w:rFonts w:eastAsia="Times New Roman"/>
          <w:color w:val="212121"/>
          <w:szCs w:val="24"/>
        </w:rPr>
        <w:t>ίναι αυτό νομοθετικός ακτιβισμός</w:t>
      </w:r>
      <w:r>
        <w:rPr>
          <w:rFonts w:eastAsia="Times New Roman"/>
          <w:color w:val="212121"/>
          <w:szCs w:val="24"/>
        </w:rPr>
        <w:t xml:space="preserve"> </w:t>
      </w:r>
      <w:r w:rsidRPr="00CE6E9E">
        <w:rPr>
          <w:rFonts w:eastAsia="Times New Roman"/>
          <w:color w:val="212121"/>
          <w:szCs w:val="24"/>
        </w:rPr>
        <w:t>χωρίς αντίκρισμα</w:t>
      </w:r>
      <w:r>
        <w:rPr>
          <w:rFonts w:eastAsia="Times New Roman"/>
          <w:color w:val="212121"/>
          <w:szCs w:val="24"/>
        </w:rPr>
        <w:t>,</w:t>
      </w:r>
      <w:r w:rsidRPr="00CE6E9E">
        <w:rPr>
          <w:rFonts w:eastAsia="Times New Roman"/>
          <w:color w:val="212121"/>
          <w:szCs w:val="24"/>
        </w:rPr>
        <w:t xml:space="preserve"> σύμφωνα με την κριτική που άσκησε ο εισηγητής της Νέας Δημοκρατ</w:t>
      </w:r>
      <w:r w:rsidRPr="00CE6E9E">
        <w:rPr>
          <w:rFonts w:eastAsia="Times New Roman"/>
          <w:color w:val="212121"/>
          <w:szCs w:val="24"/>
        </w:rPr>
        <w:t>ίας</w:t>
      </w:r>
      <w:r>
        <w:rPr>
          <w:rFonts w:eastAsia="Times New Roman"/>
          <w:color w:val="212121"/>
          <w:szCs w:val="24"/>
        </w:rPr>
        <w:t>;</w:t>
      </w:r>
      <w:r w:rsidRPr="00CE6E9E">
        <w:rPr>
          <w:rFonts w:eastAsia="Times New Roman"/>
          <w:color w:val="212121"/>
          <w:szCs w:val="24"/>
        </w:rPr>
        <w:t xml:space="preserve"> </w:t>
      </w:r>
      <w:r>
        <w:rPr>
          <w:rFonts w:eastAsia="Times New Roman"/>
          <w:color w:val="212121"/>
          <w:szCs w:val="24"/>
        </w:rPr>
        <w:t>Ε</w:t>
      </w:r>
      <w:r w:rsidRPr="00CE6E9E">
        <w:rPr>
          <w:rFonts w:eastAsia="Times New Roman"/>
          <w:color w:val="212121"/>
          <w:szCs w:val="24"/>
        </w:rPr>
        <w:t>ρωτώ</w:t>
      </w:r>
      <w:r>
        <w:rPr>
          <w:rFonts w:eastAsia="Times New Roman"/>
          <w:color w:val="212121"/>
          <w:szCs w:val="24"/>
        </w:rPr>
        <w:t>:</w:t>
      </w:r>
      <w:r w:rsidRPr="00CE6E9E">
        <w:rPr>
          <w:rFonts w:eastAsia="Times New Roman"/>
          <w:color w:val="212121"/>
          <w:szCs w:val="24"/>
        </w:rPr>
        <w:t xml:space="preserve"> Μήπως είναι σύμπτωμα </w:t>
      </w:r>
      <w:proofErr w:type="spellStart"/>
      <w:r>
        <w:rPr>
          <w:rFonts w:eastAsia="Times New Roman"/>
          <w:color w:val="212121"/>
          <w:szCs w:val="24"/>
        </w:rPr>
        <w:t>δικαιωματισμού</w:t>
      </w:r>
      <w:proofErr w:type="spellEnd"/>
      <w:r>
        <w:rPr>
          <w:rFonts w:eastAsia="Times New Roman"/>
          <w:color w:val="212121"/>
          <w:szCs w:val="24"/>
        </w:rPr>
        <w:t xml:space="preserve">, </w:t>
      </w:r>
      <w:r w:rsidRPr="00CE6E9E">
        <w:rPr>
          <w:rFonts w:eastAsia="Times New Roman"/>
          <w:color w:val="212121"/>
          <w:szCs w:val="24"/>
        </w:rPr>
        <w:t>από το ο</w:t>
      </w:r>
      <w:r>
        <w:rPr>
          <w:rFonts w:eastAsia="Times New Roman"/>
          <w:color w:val="212121"/>
          <w:szCs w:val="24"/>
        </w:rPr>
        <w:t>ποίο πάσχουμε εμείς του ΣΥΡΙΖΑ, κ</w:t>
      </w:r>
      <w:r w:rsidRPr="00CE6E9E">
        <w:rPr>
          <w:rFonts w:eastAsia="Times New Roman"/>
          <w:color w:val="212121"/>
          <w:szCs w:val="24"/>
        </w:rPr>
        <w:t xml:space="preserve">ατά τη συνήθη </w:t>
      </w:r>
      <w:r>
        <w:rPr>
          <w:rFonts w:eastAsia="Times New Roman"/>
          <w:color w:val="212121"/>
          <w:szCs w:val="24"/>
        </w:rPr>
        <w:t>μομφή κάποιου άλλου που συνήθιζε</w:t>
      </w:r>
      <w:r w:rsidRPr="00CE6E9E">
        <w:rPr>
          <w:rFonts w:eastAsia="Times New Roman"/>
          <w:color w:val="212121"/>
          <w:szCs w:val="24"/>
        </w:rPr>
        <w:t xml:space="preserve"> να χτυπάει και πένθιμα τις καμπάνες</w:t>
      </w:r>
      <w:r>
        <w:rPr>
          <w:rFonts w:eastAsia="Times New Roman"/>
          <w:color w:val="212121"/>
          <w:szCs w:val="24"/>
        </w:rPr>
        <w:t>,</w:t>
      </w:r>
      <w:r w:rsidRPr="00CE6E9E">
        <w:rPr>
          <w:rFonts w:eastAsia="Times New Roman"/>
          <w:color w:val="212121"/>
          <w:szCs w:val="24"/>
        </w:rPr>
        <w:t xml:space="preserve"> όταν ψηφίζονταν νομοσχέδια που κατοχύρωναν ατομικά δικαιώματα ενός </w:t>
      </w:r>
      <w:r>
        <w:rPr>
          <w:rFonts w:eastAsia="Times New Roman"/>
          <w:color w:val="212121"/>
          <w:szCs w:val="24"/>
        </w:rPr>
        <w:t xml:space="preserve">τυπικά </w:t>
      </w:r>
      <w:r w:rsidRPr="00CE6E9E">
        <w:rPr>
          <w:rFonts w:eastAsia="Times New Roman"/>
          <w:color w:val="212121"/>
          <w:szCs w:val="24"/>
        </w:rPr>
        <w:t>φιλελεύθ</w:t>
      </w:r>
      <w:r w:rsidRPr="00CE6E9E">
        <w:rPr>
          <w:rFonts w:eastAsia="Times New Roman"/>
          <w:color w:val="212121"/>
          <w:szCs w:val="24"/>
        </w:rPr>
        <w:t>ερου κράτους δικαίου</w:t>
      </w:r>
      <w:r>
        <w:rPr>
          <w:rFonts w:eastAsia="Times New Roman"/>
          <w:color w:val="212121"/>
          <w:szCs w:val="24"/>
        </w:rPr>
        <w:t>;</w:t>
      </w:r>
    </w:p>
    <w:p w14:paraId="03A73358" w14:textId="77777777" w:rsidR="00E615E6" w:rsidRDefault="00720F21">
      <w:pPr>
        <w:tabs>
          <w:tab w:val="left" w:pos="2738"/>
          <w:tab w:val="center" w:pos="4753"/>
          <w:tab w:val="left" w:pos="5723"/>
        </w:tabs>
        <w:spacing w:after="0" w:line="600" w:lineRule="auto"/>
        <w:ind w:firstLine="720"/>
        <w:jc w:val="both"/>
        <w:rPr>
          <w:rFonts w:eastAsia="Times New Roman"/>
          <w:color w:val="212121"/>
          <w:szCs w:val="24"/>
        </w:rPr>
      </w:pPr>
      <w:r>
        <w:rPr>
          <w:rFonts w:eastAsia="Times New Roman"/>
          <w:color w:val="212121"/>
          <w:szCs w:val="24"/>
        </w:rPr>
        <w:t xml:space="preserve"> Θ</w:t>
      </w:r>
      <w:r w:rsidRPr="00CE6E9E">
        <w:rPr>
          <w:rFonts w:eastAsia="Times New Roman"/>
          <w:color w:val="212121"/>
          <w:szCs w:val="24"/>
        </w:rPr>
        <w:t xml:space="preserve">α ήθελα να σας θυμίσω ότι αυτή τη στιγμή λειτουργεί ένα δίκτυο </w:t>
      </w:r>
      <w:r>
        <w:rPr>
          <w:rFonts w:eastAsia="Times New Roman"/>
          <w:color w:val="212121"/>
          <w:szCs w:val="24"/>
        </w:rPr>
        <w:t>εξήντα ενός</w:t>
      </w:r>
      <w:r w:rsidRPr="00CE6E9E">
        <w:rPr>
          <w:rFonts w:eastAsia="Times New Roman"/>
          <w:color w:val="212121"/>
          <w:szCs w:val="24"/>
        </w:rPr>
        <w:t xml:space="preserve"> δομών πανελλαδικής κάλυψης</w:t>
      </w:r>
      <w:r>
        <w:rPr>
          <w:rFonts w:eastAsia="Times New Roman"/>
          <w:color w:val="212121"/>
          <w:szCs w:val="24"/>
        </w:rPr>
        <w:t xml:space="preserve">, </w:t>
      </w:r>
      <w:r w:rsidRPr="00CE6E9E">
        <w:rPr>
          <w:rFonts w:eastAsia="Times New Roman"/>
          <w:color w:val="212121"/>
          <w:szCs w:val="24"/>
        </w:rPr>
        <w:t xml:space="preserve">λειτουργεί τηλεφωνική γραμμή </w:t>
      </w:r>
      <w:r w:rsidRPr="00CE6E9E">
        <w:rPr>
          <w:rFonts w:eastAsia="Times New Roman"/>
          <w:color w:val="212121"/>
          <w:szCs w:val="24"/>
          <w:lang w:val="en"/>
        </w:rPr>
        <w:t>SOS</w:t>
      </w:r>
      <w:r>
        <w:rPr>
          <w:rFonts w:eastAsia="Times New Roman"/>
          <w:color w:val="212121"/>
          <w:szCs w:val="24"/>
        </w:rPr>
        <w:t xml:space="preserve">, τριάντα εννέα </w:t>
      </w:r>
      <w:r w:rsidRPr="00CE6E9E">
        <w:rPr>
          <w:rFonts w:eastAsia="Times New Roman"/>
          <w:color w:val="212121"/>
          <w:szCs w:val="24"/>
        </w:rPr>
        <w:t>συμβουλευτικά κέντρα</w:t>
      </w:r>
      <w:r>
        <w:rPr>
          <w:rFonts w:eastAsia="Times New Roman"/>
          <w:color w:val="212121"/>
          <w:szCs w:val="24"/>
        </w:rPr>
        <w:t>, δεκαεννέα</w:t>
      </w:r>
      <w:r w:rsidRPr="00CE6E9E">
        <w:rPr>
          <w:rFonts w:eastAsia="Times New Roman"/>
          <w:color w:val="212121"/>
          <w:szCs w:val="24"/>
        </w:rPr>
        <w:t xml:space="preserve"> ξενώνες φιλοξενίας γυναικών θυμάτ</w:t>
      </w:r>
      <w:r>
        <w:rPr>
          <w:rFonts w:eastAsia="Times New Roman"/>
          <w:color w:val="212121"/>
          <w:szCs w:val="24"/>
        </w:rPr>
        <w:t>ων και δύο ξενών</w:t>
      </w:r>
      <w:r>
        <w:rPr>
          <w:rFonts w:eastAsia="Times New Roman"/>
          <w:color w:val="212121"/>
          <w:szCs w:val="24"/>
        </w:rPr>
        <w:t>ες του Εθνικού Κέντρου Εθνικής Α</w:t>
      </w:r>
      <w:r w:rsidRPr="00CE6E9E">
        <w:rPr>
          <w:rFonts w:eastAsia="Times New Roman"/>
          <w:color w:val="212121"/>
          <w:szCs w:val="24"/>
        </w:rPr>
        <w:t>λληλεγγύης</w:t>
      </w:r>
      <w:r>
        <w:rPr>
          <w:rFonts w:eastAsia="Times New Roman"/>
          <w:color w:val="212121"/>
          <w:szCs w:val="24"/>
        </w:rPr>
        <w:t xml:space="preserve">. </w:t>
      </w:r>
    </w:p>
    <w:p w14:paraId="03A73359" w14:textId="77777777" w:rsidR="00E615E6" w:rsidRDefault="00720F21">
      <w:pPr>
        <w:tabs>
          <w:tab w:val="left" w:pos="2738"/>
          <w:tab w:val="center" w:pos="4753"/>
          <w:tab w:val="left" w:pos="5723"/>
        </w:tabs>
        <w:spacing w:after="0" w:line="600" w:lineRule="auto"/>
        <w:ind w:firstLine="720"/>
        <w:jc w:val="both"/>
        <w:rPr>
          <w:rFonts w:eastAsia="Times New Roman"/>
          <w:color w:val="212121"/>
          <w:szCs w:val="24"/>
        </w:rPr>
      </w:pPr>
      <w:r>
        <w:rPr>
          <w:rFonts w:eastAsia="Times New Roman"/>
          <w:color w:val="212121"/>
          <w:szCs w:val="24"/>
        </w:rPr>
        <w:t xml:space="preserve">Πάμε σε ένα άλλο θέμα, την εξισορρόπηση </w:t>
      </w:r>
      <w:r w:rsidRPr="00CE6E9E">
        <w:rPr>
          <w:rFonts w:eastAsia="Times New Roman"/>
          <w:color w:val="212121"/>
          <w:szCs w:val="24"/>
        </w:rPr>
        <w:t>οικογενειακού και επαγγελματικού βίου των γυναικών</w:t>
      </w:r>
      <w:r>
        <w:rPr>
          <w:rFonts w:eastAsia="Times New Roman"/>
          <w:color w:val="212121"/>
          <w:szCs w:val="24"/>
        </w:rPr>
        <w:t>,</w:t>
      </w:r>
      <w:r w:rsidRPr="00CE6E9E">
        <w:rPr>
          <w:rFonts w:eastAsia="Times New Roman"/>
          <w:color w:val="212121"/>
          <w:szCs w:val="24"/>
        </w:rPr>
        <w:t xml:space="preserve"> που συνεπάγεται μεταξύ άλλων και την </w:t>
      </w:r>
      <w:r>
        <w:rPr>
          <w:rFonts w:eastAsia="Times New Roman"/>
          <w:color w:val="212121"/>
          <w:szCs w:val="24"/>
        </w:rPr>
        <w:t xml:space="preserve">ανάσχεση </w:t>
      </w:r>
      <w:r w:rsidRPr="00CE6E9E">
        <w:rPr>
          <w:rFonts w:eastAsia="Times New Roman"/>
          <w:color w:val="212121"/>
          <w:szCs w:val="24"/>
        </w:rPr>
        <w:t>της δημογραφικής γήρανσης</w:t>
      </w:r>
      <w:r>
        <w:rPr>
          <w:rFonts w:eastAsia="Times New Roman"/>
          <w:color w:val="212121"/>
          <w:szCs w:val="24"/>
        </w:rPr>
        <w:t>. Θ</w:t>
      </w:r>
      <w:r w:rsidRPr="00CE6E9E">
        <w:rPr>
          <w:rFonts w:eastAsia="Times New Roman"/>
          <w:color w:val="212121"/>
          <w:szCs w:val="24"/>
        </w:rPr>
        <w:t>ερά</w:t>
      </w:r>
      <w:r w:rsidRPr="00CE6E9E">
        <w:rPr>
          <w:rFonts w:eastAsia="Times New Roman"/>
          <w:color w:val="212121"/>
          <w:szCs w:val="24"/>
        </w:rPr>
        <w:lastRenderedPageBreak/>
        <w:t xml:space="preserve">πευσε </w:t>
      </w:r>
      <w:r>
        <w:rPr>
          <w:rFonts w:eastAsia="Times New Roman"/>
          <w:color w:val="212121"/>
          <w:szCs w:val="24"/>
        </w:rPr>
        <w:t>μία πολιτική που δεν εδράζεται α</w:t>
      </w:r>
      <w:r w:rsidRPr="00CE6E9E">
        <w:rPr>
          <w:rFonts w:eastAsia="Times New Roman"/>
          <w:color w:val="212121"/>
          <w:szCs w:val="24"/>
        </w:rPr>
        <w:t>πλώς</w:t>
      </w:r>
      <w:r w:rsidRPr="00CE6E9E">
        <w:rPr>
          <w:rFonts w:eastAsia="Times New Roman"/>
          <w:color w:val="212121"/>
          <w:szCs w:val="24"/>
        </w:rPr>
        <w:t xml:space="preserve"> σε </w:t>
      </w:r>
      <w:proofErr w:type="spellStart"/>
      <w:r w:rsidRPr="00CE6E9E">
        <w:rPr>
          <w:rFonts w:eastAsia="Times New Roman"/>
          <w:color w:val="212121"/>
          <w:szCs w:val="24"/>
        </w:rPr>
        <w:t>προνοιακά</w:t>
      </w:r>
      <w:proofErr w:type="spellEnd"/>
      <w:r w:rsidRPr="00CE6E9E">
        <w:rPr>
          <w:rFonts w:eastAsia="Times New Roman"/>
          <w:color w:val="212121"/>
          <w:szCs w:val="24"/>
        </w:rPr>
        <w:t xml:space="preserve"> επιδόματα</w:t>
      </w:r>
      <w:r>
        <w:rPr>
          <w:rFonts w:eastAsia="Times New Roman"/>
          <w:color w:val="212121"/>
          <w:szCs w:val="24"/>
        </w:rPr>
        <w:t>. Τ</w:t>
      </w:r>
      <w:r w:rsidRPr="00CE6E9E">
        <w:rPr>
          <w:rFonts w:eastAsia="Times New Roman"/>
          <w:color w:val="212121"/>
          <w:szCs w:val="24"/>
        </w:rPr>
        <w:t>ουναντίον</w:t>
      </w:r>
      <w:r>
        <w:rPr>
          <w:rFonts w:eastAsia="Times New Roman"/>
          <w:color w:val="212121"/>
          <w:szCs w:val="24"/>
        </w:rPr>
        <w:t>,</w:t>
      </w:r>
      <w:r w:rsidRPr="00CE6E9E">
        <w:rPr>
          <w:rFonts w:eastAsia="Times New Roman"/>
          <w:color w:val="212121"/>
          <w:szCs w:val="24"/>
        </w:rPr>
        <w:t xml:space="preserve"> εδράζεται στην οικοδόμηση δομών κοινωνικού κράτους</w:t>
      </w:r>
      <w:r>
        <w:rPr>
          <w:rFonts w:eastAsia="Times New Roman"/>
          <w:color w:val="212121"/>
          <w:szCs w:val="24"/>
        </w:rPr>
        <w:t xml:space="preserve">. </w:t>
      </w:r>
    </w:p>
    <w:p w14:paraId="03A7335A" w14:textId="77777777" w:rsidR="00E615E6" w:rsidRDefault="00720F21">
      <w:pPr>
        <w:tabs>
          <w:tab w:val="left" w:pos="2738"/>
          <w:tab w:val="center" w:pos="4753"/>
          <w:tab w:val="left" w:pos="5723"/>
        </w:tabs>
        <w:spacing w:after="0" w:line="600" w:lineRule="auto"/>
        <w:ind w:firstLine="720"/>
        <w:jc w:val="both"/>
        <w:rPr>
          <w:rFonts w:eastAsia="Times New Roman"/>
          <w:color w:val="212121"/>
          <w:szCs w:val="24"/>
        </w:rPr>
      </w:pPr>
      <w:r>
        <w:rPr>
          <w:rFonts w:eastAsia="Times New Roman"/>
          <w:color w:val="212121"/>
          <w:szCs w:val="24"/>
        </w:rPr>
        <w:t>Κ</w:t>
      </w:r>
      <w:r w:rsidRPr="00CE6E9E">
        <w:rPr>
          <w:rFonts w:eastAsia="Times New Roman"/>
          <w:color w:val="212121"/>
          <w:szCs w:val="24"/>
        </w:rPr>
        <w:t>αι συγκεκριμένα</w:t>
      </w:r>
      <w:r>
        <w:rPr>
          <w:rFonts w:eastAsia="Times New Roman"/>
          <w:color w:val="212121"/>
          <w:szCs w:val="24"/>
        </w:rPr>
        <w:t>,</w:t>
      </w:r>
      <w:r w:rsidRPr="00CE6E9E">
        <w:rPr>
          <w:rFonts w:eastAsia="Times New Roman"/>
          <w:color w:val="212121"/>
          <w:szCs w:val="24"/>
        </w:rPr>
        <w:t xml:space="preserve"> να πάμε στον αριθμό των κουπονιών για τους παιδικούς σταθμούς</w:t>
      </w:r>
      <w:r>
        <w:rPr>
          <w:rFonts w:eastAsia="Times New Roman"/>
          <w:color w:val="212121"/>
          <w:szCs w:val="24"/>
        </w:rPr>
        <w:t xml:space="preserve"> που</w:t>
      </w:r>
      <w:r w:rsidRPr="00CE6E9E">
        <w:rPr>
          <w:rFonts w:eastAsia="Times New Roman"/>
          <w:color w:val="212121"/>
          <w:szCs w:val="24"/>
        </w:rPr>
        <w:t xml:space="preserve"> αυξήθηκε από </w:t>
      </w:r>
      <w:r>
        <w:rPr>
          <w:rFonts w:eastAsia="Times New Roman"/>
          <w:color w:val="212121"/>
          <w:szCs w:val="24"/>
        </w:rPr>
        <w:t>ογδόντα χιλιάδες</w:t>
      </w:r>
      <w:r w:rsidRPr="00CE6E9E">
        <w:rPr>
          <w:rFonts w:eastAsia="Times New Roman"/>
          <w:color w:val="212121"/>
          <w:szCs w:val="24"/>
        </w:rPr>
        <w:t xml:space="preserve"> σε </w:t>
      </w:r>
      <w:proofErr w:type="spellStart"/>
      <w:r>
        <w:rPr>
          <w:rFonts w:eastAsia="Times New Roman"/>
          <w:color w:val="212121"/>
          <w:szCs w:val="24"/>
        </w:rPr>
        <w:t>εκατόν</w:t>
      </w:r>
      <w:proofErr w:type="spellEnd"/>
      <w:r>
        <w:rPr>
          <w:rFonts w:eastAsia="Times New Roman"/>
          <w:color w:val="212121"/>
          <w:szCs w:val="24"/>
        </w:rPr>
        <w:t xml:space="preserve"> είκοσι επτά χιλιάδες. Το τεράστιο έλλειμμα</w:t>
      </w:r>
      <w:r>
        <w:rPr>
          <w:rFonts w:eastAsia="Times New Roman"/>
          <w:color w:val="212121"/>
          <w:szCs w:val="24"/>
        </w:rPr>
        <w:t xml:space="preserve"> των κτη</w:t>
      </w:r>
      <w:r w:rsidRPr="00CE6E9E">
        <w:rPr>
          <w:rFonts w:eastAsia="Times New Roman"/>
          <w:color w:val="212121"/>
          <w:szCs w:val="24"/>
        </w:rPr>
        <w:t>ρίων</w:t>
      </w:r>
      <w:r>
        <w:rPr>
          <w:rFonts w:eastAsia="Times New Roman"/>
          <w:color w:val="212121"/>
          <w:szCs w:val="24"/>
        </w:rPr>
        <w:t>,</w:t>
      </w:r>
      <w:r>
        <w:rPr>
          <w:rFonts w:eastAsia="Times New Roman"/>
          <w:color w:val="212121"/>
          <w:szCs w:val="24"/>
        </w:rPr>
        <w:t xml:space="preserve"> που διαπιστώθηκε -α</w:t>
      </w:r>
      <w:r w:rsidRPr="00CE6E9E">
        <w:rPr>
          <w:rFonts w:eastAsia="Times New Roman"/>
          <w:color w:val="212121"/>
          <w:szCs w:val="24"/>
        </w:rPr>
        <w:t xml:space="preserve">ρκεί κανείς να αναλογιστεί ότι από τους </w:t>
      </w:r>
      <w:r>
        <w:rPr>
          <w:rFonts w:eastAsia="Times New Roman"/>
          <w:color w:val="212121"/>
          <w:szCs w:val="24"/>
        </w:rPr>
        <w:t xml:space="preserve">τριακόσιους είκοσι πέντε δήμους οι μισοί σχεδόν </w:t>
      </w:r>
      <w:r w:rsidRPr="00CE6E9E">
        <w:rPr>
          <w:rFonts w:eastAsia="Times New Roman"/>
          <w:color w:val="212121"/>
          <w:szCs w:val="24"/>
        </w:rPr>
        <w:t>διέθεταν δομές για βρέφη</w:t>
      </w:r>
      <w:r>
        <w:rPr>
          <w:rFonts w:eastAsia="Times New Roman"/>
          <w:color w:val="212121"/>
          <w:szCs w:val="24"/>
        </w:rPr>
        <w:t xml:space="preserve">- </w:t>
      </w:r>
      <w:r w:rsidRPr="00CE6E9E">
        <w:rPr>
          <w:rFonts w:eastAsia="Times New Roman"/>
          <w:color w:val="212121"/>
          <w:szCs w:val="24"/>
        </w:rPr>
        <w:t>ήρθε να καλύψει το Υπουργείο Εργασίας</w:t>
      </w:r>
      <w:r>
        <w:rPr>
          <w:rFonts w:eastAsia="Times New Roman"/>
          <w:color w:val="212121"/>
          <w:szCs w:val="24"/>
        </w:rPr>
        <w:t>,</w:t>
      </w:r>
      <w:r w:rsidRPr="00CE6E9E">
        <w:rPr>
          <w:rFonts w:eastAsia="Times New Roman"/>
          <w:color w:val="212121"/>
          <w:szCs w:val="24"/>
        </w:rPr>
        <w:t xml:space="preserve"> δίνοντας 15 εκατομμύρια ευρώ για οικοδόμηση</w:t>
      </w:r>
      <w:r>
        <w:rPr>
          <w:rFonts w:eastAsia="Times New Roman"/>
          <w:color w:val="212121"/>
          <w:szCs w:val="24"/>
        </w:rPr>
        <w:t xml:space="preserve"> ή επισκευή-</w:t>
      </w:r>
      <w:r w:rsidRPr="00CE6E9E">
        <w:rPr>
          <w:rFonts w:eastAsia="Times New Roman"/>
          <w:color w:val="212121"/>
          <w:szCs w:val="24"/>
        </w:rPr>
        <w:t>αναπαλαίωση δομ</w:t>
      </w:r>
      <w:r w:rsidRPr="00CE6E9E">
        <w:rPr>
          <w:rFonts w:eastAsia="Times New Roman"/>
          <w:color w:val="212121"/>
          <w:szCs w:val="24"/>
        </w:rPr>
        <w:t>ών</w:t>
      </w:r>
      <w:r>
        <w:rPr>
          <w:rFonts w:eastAsia="Times New Roman"/>
          <w:color w:val="212121"/>
          <w:szCs w:val="24"/>
        </w:rPr>
        <w:t xml:space="preserve">. </w:t>
      </w:r>
    </w:p>
    <w:p w14:paraId="03A7335B" w14:textId="77777777" w:rsidR="00E615E6" w:rsidRDefault="00720F21">
      <w:pPr>
        <w:tabs>
          <w:tab w:val="left" w:pos="2738"/>
          <w:tab w:val="center" w:pos="4753"/>
          <w:tab w:val="left" w:pos="5723"/>
        </w:tabs>
        <w:spacing w:after="0" w:line="600" w:lineRule="auto"/>
        <w:ind w:firstLine="720"/>
        <w:jc w:val="both"/>
        <w:rPr>
          <w:rFonts w:eastAsia="Times New Roman"/>
          <w:color w:val="212121"/>
          <w:szCs w:val="24"/>
        </w:rPr>
      </w:pPr>
      <w:r>
        <w:rPr>
          <w:rFonts w:eastAsia="Times New Roman"/>
          <w:color w:val="212121"/>
          <w:szCs w:val="24"/>
        </w:rPr>
        <w:t>Και β</w:t>
      </w:r>
      <w:r w:rsidRPr="00CE6E9E">
        <w:rPr>
          <w:rFonts w:eastAsia="Times New Roman"/>
          <w:color w:val="212121"/>
          <w:szCs w:val="24"/>
        </w:rPr>
        <w:t>εβαίως</w:t>
      </w:r>
      <w:r>
        <w:rPr>
          <w:rFonts w:eastAsia="Times New Roman"/>
          <w:color w:val="212121"/>
          <w:szCs w:val="24"/>
        </w:rPr>
        <w:t>,</w:t>
      </w:r>
      <w:r w:rsidRPr="00CE6E9E">
        <w:rPr>
          <w:rFonts w:eastAsia="Times New Roman"/>
          <w:color w:val="212121"/>
          <w:szCs w:val="24"/>
        </w:rPr>
        <w:t xml:space="preserve"> </w:t>
      </w:r>
      <w:r>
        <w:rPr>
          <w:rFonts w:eastAsia="Times New Roman"/>
          <w:color w:val="212121"/>
          <w:szCs w:val="24"/>
        </w:rPr>
        <w:t>σε αυτό αξίζει να υπογραμμιστεί η</w:t>
      </w:r>
      <w:r w:rsidRPr="00CE6E9E">
        <w:rPr>
          <w:rFonts w:eastAsia="Times New Roman"/>
          <w:color w:val="212121"/>
          <w:szCs w:val="24"/>
        </w:rPr>
        <w:t xml:space="preserve"> επέκταση των ολοήμερων σχολείων</w:t>
      </w:r>
      <w:r>
        <w:rPr>
          <w:rFonts w:eastAsia="Times New Roman"/>
          <w:color w:val="212121"/>
          <w:szCs w:val="24"/>
        </w:rPr>
        <w:t xml:space="preserve">, σχολείων </w:t>
      </w:r>
      <w:r w:rsidRPr="00CE6E9E">
        <w:rPr>
          <w:rFonts w:eastAsia="Times New Roman"/>
          <w:color w:val="212121"/>
          <w:szCs w:val="24"/>
        </w:rPr>
        <w:t>ισότητας και ποιότητας</w:t>
      </w:r>
      <w:r>
        <w:rPr>
          <w:rFonts w:eastAsia="Times New Roman"/>
          <w:color w:val="212121"/>
          <w:szCs w:val="24"/>
        </w:rPr>
        <w:t>,</w:t>
      </w:r>
      <w:r w:rsidRPr="00CE6E9E">
        <w:rPr>
          <w:rFonts w:eastAsia="Times New Roman"/>
          <w:color w:val="212121"/>
          <w:szCs w:val="24"/>
        </w:rPr>
        <w:t xml:space="preserve"> αλλά και η παροχή σχολικών γευμάτων που υπαγορεύονται κυρίως και πρωτίστως και από παιδαγωγικούς λόγους</w:t>
      </w:r>
      <w:r>
        <w:rPr>
          <w:rFonts w:eastAsia="Times New Roman"/>
          <w:color w:val="212121"/>
          <w:szCs w:val="24"/>
        </w:rPr>
        <w:t>.</w:t>
      </w:r>
    </w:p>
    <w:p w14:paraId="03A7335C" w14:textId="77777777" w:rsidR="00E615E6" w:rsidRDefault="00720F21">
      <w:pPr>
        <w:tabs>
          <w:tab w:val="left" w:pos="2738"/>
          <w:tab w:val="center" w:pos="4753"/>
          <w:tab w:val="left" w:pos="5723"/>
        </w:tabs>
        <w:spacing w:after="0" w:line="600" w:lineRule="auto"/>
        <w:ind w:firstLine="720"/>
        <w:jc w:val="both"/>
        <w:rPr>
          <w:rFonts w:eastAsia="Times New Roman"/>
          <w:color w:val="212121"/>
          <w:szCs w:val="24"/>
        </w:rPr>
      </w:pPr>
      <w:r>
        <w:rPr>
          <w:rFonts w:eastAsia="Times New Roman"/>
          <w:color w:val="212121"/>
          <w:szCs w:val="24"/>
        </w:rPr>
        <w:t xml:space="preserve">Συνεπώς όλα τα παραπάνω </w:t>
      </w:r>
      <w:r w:rsidRPr="00CE6E9E">
        <w:rPr>
          <w:rFonts w:eastAsia="Times New Roman"/>
          <w:color w:val="212121"/>
          <w:szCs w:val="24"/>
        </w:rPr>
        <w:t>ουδόλως σ</w:t>
      </w:r>
      <w:r w:rsidRPr="00CE6E9E">
        <w:rPr>
          <w:rFonts w:eastAsia="Times New Roman"/>
          <w:color w:val="212121"/>
          <w:szCs w:val="24"/>
        </w:rPr>
        <w:t>υνιστούν τεκμήρια νομοθετικού ακτιβισμού</w:t>
      </w:r>
      <w:r>
        <w:rPr>
          <w:rFonts w:eastAsia="Times New Roman"/>
          <w:color w:val="212121"/>
          <w:szCs w:val="24"/>
        </w:rPr>
        <w:t xml:space="preserve"> ή </w:t>
      </w:r>
      <w:r w:rsidRPr="00CE6E9E">
        <w:rPr>
          <w:rFonts w:eastAsia="Times New Roman"/>
          <w:color w:val="212121"/>
          <w:szCs w:val="24"/>
        </w:rPr>
        <w:t xml:space="preserve">γενικόλογες νομοθετικές μεγαλοστομίες </w:t>
      </w:r>
      <w:r>
        <w:rPr>
          <w:rFonts w:eastAsia="Times New Roman"/>
          <w:color w:val="212121"/>
          <w:szCs w:val="24"/>
        </w:rPr>
        <w:t>που μένουν</w:t>
      </w:r>
      <w:r w:rsidRPr="00CE6E9E">
        <w:rPr>
          <w:rFonts w:eastAsia="Times New Roman"/>
          <w:color w:val="212121"/>
          <w:szCs w:val="24"/>
        </w:rPr>
        <w:t xml:space="preserve"> </w:t>
      </w:r>
      <w:r>
        <w:rPr>
          <w:rFonts w:eastAsia="Times New Roman"/>
          <w:color w:val="212121"/>
          <w:szCs w:val="24"/>
        </w:rPr>
        <w:t xml:space="preserve">εσαεί </w:t>
      </w:r>
      <w:r w:rsidRPr="00CE6E9E">
        <w:rPr>
          <w:rFonts w:eastAsia="Times New Roman"/>
          <w:color w:val="212121"/>
          <w:szCs w:val="24"/>
        </w:rPr>
        <w:t>αφηρημένες διατάξεις χωρίς πεδίο εφαρμογής</w:t>
      </w:r>
      <w:r>
        <w:rPr>
          <w:rFonts w:eastAsia="Times New Roman"/>
          <w:color w:val="212121"/>
          <w:szCs w:val="24"/>
        </w:rPr>
        <w:t>.</w:t>
      </w:r>
    </w:p>
    <w:p w14:paraId="03A7335D" w14:textId="77777777" w:rsidR="00E615E6" w:rsidRDefault="00720F21">
      <w:pPr>
        <w:tabs>
          <w:tab w:val="left" w:pos="2738"/>
          <w:tab w:val="center" w:pos="4753"/>
          <w:tab w:val="left" w:pos="5723"/>
        </w:tabs>
        <w:spacing w:after="0" w:line="600" w:lineRule="auto"/>
        <w:ind w:firstLine="720"/>
        <w:jc w:val="both"/>
        <w:rPr>
          <w:rFonts w:eastAsia="Times New Roman"/>
          <w:color w:val="212121"/>
          <w:szCs w:val="24"/>
        </w:rPr>
      </w:pPr>
      <w:r>
        <w:rPr>
          <w:rFonts w:eastAsia="Times New Roman"/>
          <w:color w:val="212121"/>
          <w:szCs w:val="24"/>
        </w:rPr>
        <w:lastRenderedPageBreak/>
        <w:t>Κ</w:t>
      </w:r>
      <w:r w:rsidRPr="00CE6E9E">
        <w:rPr>
          <w:rFonts w:eastAsia="Times New Roman"/>
          <w:color w:val="212121"/>
          <w:szCs w:val="24"/>
        </w:rPr>
        <w:t>υρίες και κύριοι συνάδελφοι</w:t>
      </w:r>
      <w:r>
        <w:rPr>
          <w:rFonts w:eastAsia="Times New Roman"/>
          <w:color w:val="212121"/>
          <w:szCs w:val="24"/>
        </w:rPr>
        <w:t>,</w:t>
      </w:r>
      <w:r w:rsidRPr="00CE6E9E">
        <w:rPr>
          <w:rFonts w:eastAsia="Times New Roman"/>
          <w:color w:val="212121"/>
          <w:szCs w:val="24"/>
        </w:rPr>
        <w:t xml:space="preserve"> θα ήθελα να κλείσω στο</w:t>
      </w:r>
      <w:r>
        <w:rPr>
          <w:rFonts w:eastAsia="Times New Roman"/>
          <w:color w:val="212121"/>
          <w:szCs w:val="24"/>
        </w:rPr>
        <w:t>ν</w:t>
      </w:r>
      <w:r w:rsidRPr="00CE6E9E">
        <w:rPr>
          <w:rFonts w:eastAsia="Times New Roman"/>
          <w:color w:val="212121"/>
          <w:szCs w:val="24"/>
        </w:rPr>
        <w:t xml:space="preserve"> λίγο χρόνο που έχω με τις διατάξεις</w:t>
      </w:r>
      <w:r>
        <w:rPr>
          <w:rFonts w:eastAsia="Times New Roman"/>
          <w:color w:val="212121"/>
          <w:szCs w:val="24"/>
        </w:rPr>
        <w:t>,</w:t>
      </w:r>
      <w:r w:rsidRPr="00CE6E9E">
        <w:rPr>
          <w:rFonts w:eastAsia="Times New Roman"/>
          <w:color w:val="212121"/>
          <w:szCs w:val="24"/>
        </w:rPr>
        <w:t xml:space="preserve"> που αφορούν </w:t>
      </w:r>
      <w:r>
        <w:rPr>
          <w:rFonts w:eastAsia="Times New Roman"/>
          <w:color w:val="212121"/>
          <w:szCs w:val="24"/>
        </w:rPr>
        <w:t>σ</w:t>
      </w:r>
      <w:r w:rsidRPr="00CE6E9E">
        <w:rPr>
          <w:rFonts w:eastAsia="Times New Roman"/>
          <w:color w:val="212121"/>
          <w:szCs w:val="24"/>
        </w:rPr>
        <w:t>την απόδοσ</w:t>
      </w:r>
      <w:r w:rsidRPr="00CE6E9E">
        <w:rPr>
          <w:rFonts w:eastAsia="Times New Roman"/>
          <w:color w:val="212121"/>
          <w:szCs w:val="24"/>
        </w:rPr>
        <w:t>η ιθαγένειας</w:t>
      </w:r>
      <w:r>
        <w:rPr>
          <w:rFonts w:eastAsia="Times New Roman"/>
          <w:color w:val="212121"/>
          <w:szCs w:val="24"/>
        </w:rPr>
        <w:t>, α</w:t>
      </w:r>
      <w:r w:rsidRPr="00CE6E9E">
        <w:rPr>
          <w:rFonts w:eastAsia="Times New Roman"/>
          <w:color w:val="212121"/>
          <w:szCs w:val="24"/>
        </w:rPr>
        <w:t>λλά εμμένοντας αυτή τη φορά αποκλειστικά στο ιδεολογικό πεδίο της συζήτησης</w:t>
      </w:r>
      <w:r>
        <w:rPr>
          <w:rFonts w:eastAsia="Times New Roman"/>
          <w:color w:val="212121"/>
          <w:szCs w:val="24"/>
        </w:rPr>
        <w:t>,</w:t>
      </w:r>
      <w:r w:rsidRPr="00CE6E9E">
        <w:rPr>
          <w:rFonts w:eastAsia="Times New Roman"/>
          <w:color w:val="212121"/>
          <w:szCs w:val="24"/>
        </w:rPr>
        <w:t xml:space="preserve"> που θεωρώ εξόχως σημαντικό σε μία εποχή ακροδεξιάς διολίσθησης</w:t>
      </w:r>
      <w:r>
        <w:rPr>
          <w:rFonts w:eastAsia="Times New Roman"/>
          <w:color w:val="212121"/>
          <w:szCs w:val="24"/>
        </w:rPr>
        <w:t xml:space="preserve">, </w:t>
      </w:r>
      <w:r w:rsidRPr="00CE6E9E">
        <w:rPr>
          <w:rFonts w:eastAsia="Times New Roman"/>
          <w:color w:val="212121"/>
          <w:szCs w:val="24"/>
        </w:rPr>
        <w:t>εθ</w:t>
      </w:r>
      <w:r>
        <w:rPr>
          <w:rFonts w:eastAsia="Times New Roman"/>
          <w:color w:val="212121"/>
          <w:szCs w:val="24"/>
        </w:rPr>
        <w:t xml:space="preserve">νικιστικής έξαρσης και ρηγμάτων </w:t>
      </w:r>
      <w:r w:rsidRPr="00CE6E9E">
        <w:rPr>
          <w:rFonts w:eastAsia="Times New Roman"/>
          <w:color w:val="212121"/>
          <w:szCs w:val="24"/>
        </w:rPr>
        <w:t>μίσους και ρατσισμού</w:t>
      </w:r>
      <w:r>
        <w:rPr>
          <w:rFonts w:eastAsia="Times New Roman"/>
          <w:color w:val="212121"/>
          <w:szCs w:val="24"/>
        </w:rPr>
        <w:t>, «</w:t>
      </w:r>
      <w:proofErr w:type="spellStart"/>
      <w:r>
        <w:rPr>
          <w:rFonts w:eastAsia="Times New Roman"/>
          <w:color w:val="212121"/>
          <w:szCs w:val="24"/>
        </w:rPr>
        <w:t>ορμπανοποίησης</w:t>
      </w:r>
      <w:proofErr w:type="spellEnd"/>
      <w:r>
        <w:rPr>
          <w:rFonts w:eastAsia="Times New Roman"/>
          <w:color w:val="212121"/>
          <w:szCs w:val="24"/>
        </w:rPr>
        <w:t>» μιας η</w:t>
      </w:r>
      <w:r w:rsidRPr="00CE6E9E">
        <w:rPr>
          <w:rFonts w:eastAsia="Times New Roman"/>
          <w:color w:val="212121"/>
          <w:szCs w:val="24"/>
        </w:rPr>
        <w:t>πείρου που γέννησε δι</w:t>
      </w:r>
      <w:r w:rsidRPr="00CE6E9E">
        <w:rPr>
          <w:rFonts w:eastAsia="Times New Roman"/>
          <w:color w:val="212121"/>
          <w:szCs w:val="24"/>
        </w:rPr>
        <w:t xml:space="preserve">αφωτισμό και απελευθερωτικά </w:t>
      </w:r>
      <w:proofErr w:type="spellStart"/>
      <w:r w:rsidRPr="00CE6E9E">
        <w:rPr>
          <w:rFonts w:eastAsia="Times New Roman"/>
          <w:color w:val="212121"/>
          <w:szCs w:val="24"/>
        </w:rPr>
        <w:t>προτάγματα</w:t>
      </w:r>
      <w:proofErr w:type="spellEnd"/>
      <w:r w:rsidRPr="00CE6E9E">
        <w:rPr>
          <w:rFonts w:eastAsia="Times New Roman"/>
          <w:color w:val="212121"/>
          <w:szCs w:val="24"/>
        </w:rPr>
        <w:t xml:space="preserve"> και πάσχει από ιστορική αμνησία</w:t>
      </w:r>
      <w:r>
        <w:rPr>
          <w:rFonts w:eastAsia="Times New Roman"/>
          <w:color w:val="212121"/>
          <w:szCs w:val="24"/>
        </w:rPr>
        <w:t xml:space="preserve">. </w:t>
      </w:r>
    </w:p>
    <w:p w14:paraId="03A7335E" w14:textId="77777777" w:rsidR="00E615E6" w:rsidRDefault="00720F21">
      <w:pPr>
        <w:tabs>
          <w:tab w:val="left" w:pos="2738"/>
          <w:tab w:val="center" w:pos="4753"/>
          <w:tab w:val="left" w:pos="5723"/>
        </w:tabs>
        <w:spacing w:after="0" w:line="600" w:lineRule="auto"/>
        <w:ind w:firstLine="720"/>
        <w:jc w:val="both"/>
        <w:rPr>
          <w:rFonts w:eastAsia="Times New Roman"/>
          <w:color w:val="212121"/>
          <w:szCs w:val="24"/>
        </w:rPr>
      </w:pPr>
      <w:r>
        <w:rPr>
          <w:rFonts w:eastAsia="Times New Roman"/>
          <w:color w:val="212121"/>
          <w:szCs w:val="24"/>
        </w:rPr>
        <w:t>Η αγάπη, λ</w:t>
      </w:r>
      <w:r w:rsidRPr="00CE6E9E">
        <w:rPr>
          <w:rFonts w:eastAsia="Times New Roman"/>
          <w:color w:val="212121"/>
          <w:szCs w:val="24"/>
        </w:rPr>
        <w:t>οιπόν</w:t>
      </w:r>
      <w:r>
        <w:rPr>
          <w:rFonts w:eastAsia="Times New Roman"/>
          <w:color w:val="212121"/>
          <w:szCs w:val="24"/>
        </w:rPr>
        <w:t>,</w:t>
      </w:r>
      <w:r w:rsidRPr="00CE6E9E">
        <w:rPr>
          <w:rFonts w:eastAsia="Times New Roman"/>
          <w:color w:val="212121"/>
          <w:szCs w:val="24"/>
        </w:rPr>
        <w:t xml:space="preserve"> για τον εκ</w:t>
      </w:r>
      <w:r>
        <w:rPr>
          <w:rFonts w:eastAsia="Times New Roman"/>
          <w:color w:val="212121"/>
          <w:szCs w:val="24"/>
        </w:rPr>
        <w:t>λεκτό εαυτό και το μίσος για τον άλλο, ο</w:t>
      </w:r>
      <w:r w:rsidRPr="00CE6E9E">
        <w:rPr>
          <w:rFonts w:eastAsia="Times New Roman"/>
          <w:color w:val="212121"/>
          <w:szCs w:val="24"/>
        </w:rPr>
        <w:t>ι άναρθρες κραυγές που ακούμε</w:t>
      </w:r>
      <w:r>
        <w:rPr>
          <w:rFonts w:eastAsia="Times New Roman"/>
          <w:color w:val="212121"/>
          <w:szCs w:val="24"/>
        </w:rPr>
        <w:t xml:space="preserve"> -</w:t>
      </w:r>
      <w:r w:rsidRPr="00CE6E9E">
        <w:rPr>
          <w:rFonts w:eastAsia="Times New Roman"/>
          <w:color w:val="212121"/>
          <w:szCs w:val="24"/>
        </w:rPr>
        <w:t>ακούγαμε και ακούμε</w:t>
      </w:r>
      <w:r>
        <w:rPr>
          <w:rFonts w:eastAsia="Times New Roman"/>
          <w:color w:val="212121"/>
          <w:szCs w:val="24"/>
        </w:rPr>
        <w:t>-</w:t>
      </w:r>
      <w:r w:rsidRPr="00CE6E9E">
        <w:rPr>
          <w:rFonts w:eastAsia="Times New Roman"/>
          <w:color w:val="212121"/>
          <w:szCs w:val="24"/>
        </w:rPr>
        <w:t xml:space="preserve"> </w:t>
      </w:r>
      <w:r>
        <w:rPr>
          <w:rFonts w:eastAsia="Times New Roman"/>
          <w:color w:val="212121"/>
          <w:szCs w:val="24"/>
        </w:rPr>
        <w:t>«</w:t>
      </w:r>
      <w:r w:rsidRPr="00CE6E9E">
        <w:rPr>
          <w:rFonts w:eastAsia="Times New Roman"/>
          <w:color w:val="212121"/>
          <w:szCs w:val="24"/>
        </w:rPr>
        <w:t>δεν θα γίνεις Έλληνας ποτέ</w:t>
      </w:r>
      <w:r>
        <w:rPr>
          <w:rFonts w:eastAsia="Times New Roman"/>
          <w:color w:val="212121"/>
          <w:szCs w:val="24"/>
        </w:rPr>
        <w:t>»,</w:t>
      </w:r>
      <w:r w:rsidRPr="00CE6E9E">
        <w:rPr>
          <w:rFonts w:eastAsia="Times New Roman"/>
          <w:color w:val="212121"/>
          <w:szCs w:val="24"/>
        </w:rPr>
        <w:t xml:space="preserve"> ή </w:t>
      </w:r>
      <w:r>
        <w:rPr>
          <w:rFonts w:eastAsia="Times New Roman"/>
          <w:color w:val="212121"/>
          <w:szCs w:val="24"/>
        </w:rPr>
        <w:t>«</w:t>
      </w:r>
      <w:r w:rsidRPr="00CE6E9E">
        <w:rPr>
          <w:rFonts w:eastAsia="Times New Roman"/>
          <w:color w:val="212121"/>
          <w:szCs w:val="24"/>
        </w:rPr>
        <w:t>Έλληνας γεννιέσαι</w:t>
      </w:r>
      <w:r>
        <w:rPr>
          <w:rFonts w:eastAsia="Times New Roman"/>
          <w:color w:val="212121"/>
          <w:szCs w:val="24"/>
        </w:rPr>
        <w:t>, δ</w:t>
      </w:r>
      <w:r w:rsidRPr="00CE6E9E">
        <w:rPr>
          <w:rFonts w:eastAsia="Times New Roman"/>
          <w:color w:val="212121"/>
          <w:szCs w:val="24"/>
        </w:rPr>
        <w:t>εν γίνεσαι</w:t>
      </w:r>
      <w:r>
        <w:rPr>
          <w:rFonts w:eastAsia="Times New Roman"/>
          <w:color w:val="212121"/>
          <w:szCs w:val="24"/>
        </w:rPr>
        <w:t>»</w:t>
      </w:r>
      <w:r w:rsidRPr="00CE6E9E">
        <w:rPr>
          <w:rFonts w:eastAsia="Times New Roman"/>
          <w:color w:val="212121"/>
          <w:szCs w:val="24"/>
        </w:rPr>
        <w:t xml:space="preserve"> είναι συμπτώματα ιστορικής αμνησίας</w:t>
      </w:r>
      <w:r>
        <w:rPr>
          <w:rFonts w:eastAsia="Times New Roman"/>
          <w:color w:val="212121"/>
          <w:szCs w:val="24"/>
        </w:rPr>
        <w:t>,</w:t>
      </w:r>
      <w:r w:rsidRPr="00CE6E9E">
        <w:rPr>
          <w:rFonts w:eastAsia="Times New Roman"/>
          <w:color w:val="212121"/>
          <w:szCs w:val="24"/>
        </w:rPr>
        <w:t xml:space="preserve"> </w:t>
      </w:r>
      <w:r>
        <w:rPr>
          <w:rFonts w:eastAsia="Times New Roman"/>
          <w:color w:val="212121"/>
          <w:szCs w:val="24"/>
        </w:rPr>
        <w:t>αλλά και εθνικιστικής εξαλλοσύνη</w:t>
      </w:r>
      <w:r w:rsidRPr="00CE6E9E">
        <w:rPr>
          <w:rFonts w:eastAsia="Times New Roman"/>
          <w:color w:val="212121"/>
          <w:szCs w:val="24"/>
        </w:rPr>
        <w:t>ς</w:t>
      </w:r>
      <w:r>
        <w:rPr>
          <w:rFonts w:eastAsia="Times New Roman"/>
          <w:color w:val="212121"/>
          <w:szCs w:val="24"/>
        </w:rPr>
        <w:t>. Κ</w:t>
      </w:r>
      <w:r w:rsidRPr="00CE6E9E">
        <w:rPr>
          <w:rFonts w:eastAsia="Times New Roman"/>
          <w:color w:val="212121"/>
          <w:szCs w:val="24"/>
        </w:rPr>
        <w:t>αι ο παροξυσμός ρατσισμού και εθνι</w:t>
      </w:r>
      <w:r>
        <w:rPr>
          <w:rFonts w:eastAsia="Times New Roman"/>
          <w:color w:val="212121"/>
          <w:szCs w:val="24"/>
        </w:rPr>
        <w:t>κισμού εσχάτως δολοφονεί. Επιτίθεται α</w:t>
      </w:r>
      <w:r w:rsidRPr="00CE6E9E">
        <w:rPr>
          <w:rFonts w:eastAsia="Times New Roman"/>
          <w:color w:val="212121"/>
          <w:szCs w:val="24"/>
        </w:rPr>
        <w:t>κόμη και σε παιδιά προσφύγων</w:t>
      </w:r>
      <w:r>
        <w:rPr>
          <w:rFonts w:eastAsia="Times New Roman"/>
          <w:color w:val="212121"/>
          <w:szCs w:val="24"/>
        </w:rPr>
        <w:t xml:space="preserve">, </w:t>
      </w:r>
      <w:r w:rsidRPr="00CE6E9E">
        <w:rPr>
          <w:rFonts w:eastAsia="Times New Roman"/>
          <w:color w:val="212121"/>
          <w:szCs w:val="24"/>
        </w:rPr>
        <w:t>όπως αυτό που συνέβη προχθές στα Βίλια Αττικής</w:t>
      </w:r>
      <w:r>
        <w:rPr>
          <w:rFonts w:eastAsia="Times New Roman"/>
          <w:color w:val="212121"/>
          <w:szCs w:val="24"/>
        </w:rPr>
        <w:t>,</w:t>
      </w:r>
      <w:r w:rsidRPr="00CE6E9E">
        <w:rPr>
          <w:rFonts w:eastAsia="Times New Roman"/>
          <w:color w:val="212121"/>
          <w:szCs w:val="24"/>
        </w:rPr>
        <w:t xml:space="preserve"> κλείνει την πόρτα του σχολείου κ</w:t>
      </w:r>
      <w:r w:rsidRPr="00CE6E9E">
        <w:rPr>
          <w:rFonts w:eastAsia="Times New Roman"/>
          <w:color w:val="212121"/>
          <w:szCs w:val="24"/>
        </w:rPr>
        <w:t>αι στερεί το ιερό δικαίωμα στην εκπαίδευση σε μαθητές που έτυχε να μιλούν άλλη γλώσσα ή να έχουν άλλο χρώμα δέρματος</w:t>
      </w:r>
      <w:r>
        <w:rPr>
          <w:rFonts w:eastAsia="Times New Roman"/>
          <w:color w:val="212121"/>
          <w:szCs w:val="24"/>
        </w:rPr>
        <w:t>.</w:t>
      </w:r>
    </w:p>
    <w:p w14:paraId="03A7335F" w14:textId="77777777" w:rsidR="00E615E6" w:rsidRDefault="00720F21">
      <w:pPr>
        <w:tabs>
          <w:tab w:val="left" w:pos="2738"/>
          <w:tab w:val="center" w:pos="4753"/>
          <w:tab w:val="left" w:pos="5723"/>
        </w:tabs>
        <w:spacing w:after="0" w:line="600" w:lineRule="auto"/>
        <w:ind w:firstLine="720"/>
        <w:jc w:val="both"/>
        <w:rPr>
          <w:rFonts w:eastAsia="Times New Roman"/>
          <w:color w:val="212121"/>
          <w:szCs w:val="24"/>
        </w:rPr>
      </w:pPr>
      <w:r w:rsidRPr="00CE6E9E">
        <w:rPr>
          <w:rFonts w:eastAsia="Times New Roman"/>
          <w:color w:val="212121"/>
          <w:szCs w:val="24"/>
        </w:rPr>
        <w:t xml:space="preserve">Ας ξαναδιαβάσουμε την ιστορία και </w:t>
      </w:r>
      <w:r>
        <w:rPr>
          <w:rFonts w:eastAsia="Times New Roman"/>
          <w:color w:val="212121"/>
          <w:szCs w:val="24"/>
        </w:rPr>
        <w:t xml:space="preserve">ας </w:t>
      </w:r>
      <w:r w:rsidRPr="00CE6E9E">
        <w:rPr>
          <w:rFonts w:eastAsia="Times New Roman"/>
          <w:color w:val="212121"/>
          <w:szCs w:val="24"/>
        </w:rPr>
        <w:t>διδαχτούμε</w:t>
      </w:r>
      <w:r>
        <w:rPr>
          <w:rFonts w:eastAsia="Times New Roman"/>
          <w:color w:val="212121"/>
          <w:szCs w:val="24"/>
        </w:rPr>
        <w:t xml:space="preserve">. </w:t>
      </w:r>
    </w:p>
    <w:p w14:paraId="03A73360" w14:textId="77777777" w:rsidR="00E615E6" w:rsidRDefault="00720F21">
      <w:pPr>
        <w:tabs>
          <w:tab w:val="left" w:pos="2738"/>
          <w:tab w:val="center" w:pos="4753"/>
          <w:tab w:val="left" w:pos="5723"/>
        </w:tabs>
        <w:spacing w:after="0" w:line="600" w:lineRule="auto"/>
        <w:ind w:firstLine="720"/>
        <w:jc w:val="both"/>
        <w:rPr>
          <w:rFonts w:eastAsia="Times New Roman"/>
          <w:color w:val="212121"/>
          <w:szCs w:val="24"/>
        </w:rPr>
      </w:pPr>
      <w:r>
        <w:rPr>
          <w:rFonts w:eastAsia="Times New Roman"/>
          <w:color w:val="212121"/>
          <w:szCs w:val="24"/>
        </w:rPr>
        <w:lastRenderedPageBreak/>
        <w:t xml:space="preserve">Η ταύτιση δε </w:t>
      </w:r>
      <w:r w:rsidRPr="00CE6E9E">
        <w:rPr>
          <w:rFonts w:eastAsia="Times New Roman"/>
          <w:color w:val="212121"/>
          <w:szCs w:val="24"/>
        </w:rPr>
        <w:t xml:space="preserve">της ιθαγένειας με το δίκαιο του αίματος είναι αυτή που γέννησε τους νόμους </w:t>
      </w:r>
      <w:r w:rsidRPr="00CE6E9E">
        <w:rPr>
          <w:rFonts w:eastAsia="Times New Roman"/>
          <w:color w:val="212121"/>
          <w:szCs w:val="24"/>
        </w:rPr>
        <w:t>της Νυρεμβέργης το 1935</w:t>
      </w:r>
      <w:r>
        <w:rPr>
          <w:rFonts w:eastAsia="Times New Roman"/>
          <w:color w:val="212121"/>
          <w:szCs w:val="24"/>
        </w:rPr>
        <w:t xml:space="preserve">, </w:t>
      </w:r>
      <w:r w:rsidRPr="00CE6E9E">
        <w:rPr>
          <w:rFonts w:eastAsia="Times New Roman"/>
          <w:color w:val="212121"/>
          <w:szCs w:val="24"/>
        </w:rPr>
        <w:t xml:space="preserve">που </w:t>
      </w:r>
      <w:r>
        <w:rPr>
          <w:rFonts w:eastAsia="Times New Roman"/>
          <w:color w:val="212121"/>
          <w:szCs w:val="24"/>
        </w:rPr>
        <w:t xml:space="preserve">παρείχαν πιστοποιητικά καθαρότητας </w:t>
      </w:r>
      <w:r w:rsidRPr="00CE6E9E">
        <w:rPr>
          <w:rFonts w:eastAsia="Times New Roman"/>
          <w:color w:val="212121"/>
          <w:szCs w:val="24"/>
        </w:rPr>
        <w:t>του αίματος</w:t>
      </w:r>
      <w:r>
        <w:rPr>
          <w:rFonts w:eastAsia="Times New Roman"/>
          <w:color w:val="212121"/>
          <w:szCs w:val="24"/>
        </w:rPr>
        <w:t>,</w:t>
      </w:r>
      <w:r w:rsidRPr="00CE6E9E">
        <w:rPr>
          <w:rFonts w:eastAsia="Times New Roman"/>
          <w:color w:val="212121"/>
          <w:szCs w:val="24"/>
        </w:rPr>
        <w:t xml:space="preserve"> στερούσαν την ιθαγένεια από τους μέχρι τότε Γερμανούς πολίτες και κατέτασσαν το</w:t>
      </w:r>
      <w:r>
        <w:rPr>
          <w:rFonts w:eastAsia="Times New Roman"/>
          <w:color w:val="212121"/>
          <w:szCs w:val="24"/>
        </w:rPr>
        <w:t>υς ανθρώπους σε ζωές άξιες και ανάξιε</w:t>
      </w:r>
      <w:r w:rsidRPr="00CE6E9E">
        <w:rPr>
          <w:rFonts w:eastAsia="Times New Roman"/>
          <w:color w:val="212121"/>
          <w:szCs w:val="24"/>
        </w:rPr>
        <w:t xml:space="preserve">ς να </w:t>
      </w:r>
      <w:r>
        <w:rPr>
          <w:rFonts w:eastAsia="Times New Roman"/>
          <w:color w:val="212121"/>
          <w:szCs w:val="24"/>
        </w:rPr>
        <w:t>βιω</w:t>
      </w:r>
      <w:r w:rsidRPr="00CE6E9E">
        <w:rPr>
          <w:rFonts w:eastAsia="Times New Roman"/>
          <w:color w:val="212121"/>
          <w:szCs w:val="24"/>
        </w:rPr>
        <w:t>θούν</w:t>
      </w:r>
      <w:r>
        <w:rPr>
          <w:rFonts w:eastAsia="Times New Roman"/>
          <w:color w:val="212121"/>
          <w:szCs w:val="24"/>
        </w:rPr>
        <w:t>.</w:t>
      </w:r>
    </w:p>
    <w:p w14:paraId="03A73361" w14:textId="77777777" w:rsidR="00E615E6" w:rsidRDefault="00720F21">
      <w:pPr>
        <w:tabs>
          <w:tab w:val="left" w:pos="2738"/>
          <w:tab w:val="center" w:pos="4753"/>
          <w:tab w:val="left" w:pos="5723"/>
        </w:tabs>
        <w:spacing w:after="0" w:line="600" w:lineRule="auto"/>
        <w:ind w:firstLine="720"/>
        <w:jc w:val="both"/>
        <w:rPr>
          <w:rFonts w:eastAsia="Times New Roman"/>
          <w:color w:val="212121"/>
          <w:szCs w:val="24"/>
        </w:rPr>
      </w:pPr>
      <w:r w:rsidRPr="00CE6E9E">
        <w:rPr>
          <w:rFonts w:eastAsia="Times New Roman"/>
          <w:color w:val="212121"/>
          <w:szCs w:val="24"/>
        </w:rPr>
        <w:t>Αυτή</w:t>
      </w:r>
      <w:r>
        <w:rPr>
          <w:rFonts w:eastAsia="Times New Roman"/>
          <w:color w:val="212121"/>
          <w:szCs w:val="24"/>
        </w:rPr>
        <w:t>,</w:t>
      </w:r>
      <w:r w:rsidRPr="00CE6E9E">
        <w:rPr>
          <w:rFonts w:eastAsia="Times New Roman"/>
          <w:color w:val="212121"/>
          <w:szCs w:val="24"/>
        </w:rPr>
        <w:t xml:space="preserve"> λοιπόν</w:t>
      </w:r>
      <w:r>
        <w:rPr>
          <w:rFonts w:eastAsia="Times New Roman"/>
          <w:color w:val="212121"/>
          <w:szCs w:val="24"/>
        </w:rPr>
        <w:t>,</w:t>
      </w:r>
      <w:r w:rsidRPr="00CE6E9E">
        <w:rPr>
          <w:rFonts w:eastAsia="Times New Roman"/>
          <w:color w:val="212121"/>
          <w:szCs w:val="24"/>
        </w:rPr>
        <w:t xml:space="preserve"> η </w:t>
      </w:r>
      <w:r>
        <w:rPr>
          <w:rFonts w:eastAsia="Times New Roman"/>
          <w:color w:val="212121"/>
          <w:szCs w:val="24"/>
        </w:rPr>
        <w:t>ταύτιση</w:t>
      </w:r>
      <w:r w:rsidRPr="00CE6E9E">
        <w:rPr>
          <w:rFonts w:eastAsia="Times New Roman"/>
          <w:color w:val="212121"/>
          <w:szCs w:val="24"/>
        </w:rPr>
        <w:t xml:space="preserve"> της ιθαγένειας με την καθ</w:t>
      </w:r>
      <w:r w:rsidRPr="00CE6E9E">
        <w:rPr>
          <w:rFonts w:eastAsia="Times New Roman"/>
          <w:color w:val="212121"/>
          <w:szCs w:val="24"/>
        </w:rPr>
        <w:t>αρό</w:t>
      </w:r>
      <w:r>
        <w:rPr>
          <w:rFonts w:eastAsia="Times New Roman"/>
          <w:color w:val="212121"/>
          <w:szCs w:val="24"/>
        </w:rPr>
        <w:t>τητα του αίματος και της φυλής ά</w:t>
      </w:r>
      <w:r w:rsidRPr="00CE6E9E">
        <w:rPr>
          <w:rFonts w:eastAsia="Times New Roman"/>
          <w:color w:val="212121"/>
          <w:szCs w:val="24"/>
        </w:rPr>
        <w:t xml:space="preserve">νοιξε στρατόπεδα συγκέντρωσης και </w:t>
      </w:r>
      <w:r>
        <w:rPr>
          <w:rFonts w:eastAsia="Times New Roman"/>
          <w:color w:val="212121"/>
          <w:szCs w:val="24"/>
        </w:rPr>
        <w:t xml:space="preserve">έριξε </w:t>
      </w:r>
      <w:r w:rsidRPr="00CE6E9E">
        <w:rPr>
          <w:rFonts w:eastAsia="Times New Roman"/>
          <w:color w:val="212121"/>
          <w:szCs w:val="24"/>
        </w:rPr>
        <w:t>τα ανθρώπινα δικαιώματα</w:t>
      </w:r>
      <w:r>
        <w:rPr>
          <w:rFonts w:eastAsia="Times New Roman"/>
          <w:color w:val="212121"/>
          <w:szCs w:val="24"/>
        </w:rPr>
        <w:t xml:space="preserve"> βορά </w:t>
      </w:r>
      <w:r w:rsidRPr="00CE6E9E">
        <w:rPr>
          <w:rFonts w:eastAsia="Times New Roman"/>
          <w:color w:val="212121"/>
          <w:szCs w:val="24"/>
        </w:rPr>
        <w:t xml:space="preserve">στην </w:t>
      </w:r>
      <w:r>
        <w:rPr>
          <w:rFonts w:eastAsia="Times New Roman"/>
          <w:color w:val="212121"/>
          <w:szCs w:val="24"/>
        </w:rPr>
        <w:t xml:space="preserve">«εκλεκτή φυλή» που εμπλέκεται σε έναν δαρβίνειο </w:t>
      </w:r>
      <w:r w:rsidRPr="00CE6E9E">
        <w:rPr>
          <w:rFonts w:eastAsia="Times New Roman"/>
          <w:color w:val="212121"/>
          <w:szCs w:val="24"/>
        </w:rPr>
        <w:t>αγών</w:t>
      </w:r>
      <w:r>
        <w:rPr>
          <w:rFonts w:eastAsia="Times New Roman"/>
          <w:color w:val="212121"/>
          <w:szCs w:val="24"/>
        </w:rPr>
        <w:t>α</w:t>
      </w:r>
      <w:r w:rsidRPr="00CE6E9E">
        <w:rPr>
          <w:rFonts w:eastAsia="Times New Roman"/>
          <w:color w:val="212121"/>
          <w:szCs w:val="24"/>
        </w:rPr>
        <w:t xml:space="preserve"> εξόντωσης των </w:t>
      </w:r>
      <w:r>
        <w:rPr>
          <w:rFonts w:eastAsia="Times New Roman"/>
          <w:color w:val="212121"/>
          <w:szCs w:val="24"/>
        </w:rPr>
        <w:t>«</w:t>
      </w:r>
      <w:r w:rsidRPr="00CE6E9E">
        <w:rPr>
          <w:rFonts w:eastAsia="Times New Roman"/>
          <w:color w:val="212121"/>
          <w:szCs w:val="24"/>
        </w:rPr>
        <w:t xml:space="preserve">κατώτερων και </w:t>
      </w:r>
      <w:r>
        <w:rPr>
          <w:rFonts w:eastAsia="Times New Roman"/>
          <w:color w:val="212121"/>
          <w:szCs w:val="24"/>
        </w:rPr>
        <w:t xml:space="preserve">υποδεέστερων». </w:t>
      </w:r>
      <w:r w:rsidRPr="00CE6E9E">
        <w:rPr>
          <w:rFonts w:eastAsia="Times New Roman"/>
          <w:color w:val="212121"/>
          <w:szCs w:val="24"/>
        </w:rPr>
        <w:t xml:space="preserve"> </w:t>
      </w:r>
    </w:p>
    <w:p w14:paraId="03A73362" w14:textId="77777777" w:rsidR="00E615E6" w:rsidRDefault="00720F21">
      <w:pPr>
        <w:tabs>
          <w:tab w:val="left" w:pos="2738"/>
          <w:tab w:val="center" w:pos="4753"/>
          <w:tab w:val="left" w:pos="5723"/>
        </w:tabs>
        <w:spacing w:after="0" w:line="600" w:lineRule="auto"/>
        <w:ind w:firstLine="720"/>
        <w:jc w:val="both"/>
        <w:rPr>
          <w:rFonts w:eastAsia="Times New Roman"/>
          <w:color w:val="212121"/>
          <w:szCs w:val="24"/>
        </w:rPr>
      </w:pPr>
      <w:r>
        <w:rPr>
          <w:rFonts w:eastAsia="Times New Roman"/>
          <w:color w:val="212121"/>
          <w:szCs w:val="24"/>
        </w:rPr>
        <w:t>Κ</w:t>
      </w:r>
      <w:r w:rsidRPr="00CE6E9E">
        <w:rPr>
          <w:rFonts w:eastAsia="Times New Roman"/>
          <w:color w:val="212121"/>
          <w:szCs w:val="24"/>
        </w:rPr>
        <w:t>αι επε</w:t>
      </w:r>
      <w:r>
        <w:rPr>
          <w:rFonts w:eastAsia="Times New Roman"/>
          <w:color w:val="212121"/>
          <w:szCs w:val="24"/>
        </w:rPr>
        <w:t xml:space="preserve">ιδή πλησιάζει και η εθνική μας </w:t>
      </w:r>
      <w:r>
        <w:rPr>
          <w:rFonts w:eastAsia="Times New Roman"/>
          <w:color w:val="212121"/>
          <w:szCs w:val="24"/>
        </w:rPr>
        <w:t>ε</w:t>
      </w:r>
      <w:r w:rsidRPr="00CE6E9E">
        <w:rPr>
          <w:rFonts w:eastAsia="Times New Roman"/>
          <w:color w:val="212121"/>
          <w:szCs w:val="24"/>
        </w:rPr>
        <w:t xml:space="preserve">πέτειος </w:t>
      </w:r>
      <w:r w:rsidRPr="00CE6E9E">
        <w:rPr>
          <w:rFonts w:eastAsia="Times New Roman"/>
          <w:color w:val="212121"/>
          <w:szCs w:val="24"/>
        </w:rPr>
        <w:t>της 25</w:t>
      </w:r>
      <w:r w:rsidRPr="00811A9C">
        <w:rPr>
          <w:rFonts w:eastAsia="Times New Roman"/>
          <w:color w:val="212121"/>
          <w:szCs w:val="24"/>
          <w:vertAlign w:val="superscript"/>
        </w:rPr>
        <w:t>ης</w:t>
      </w:r>
      <w:r>
        <w:rPr>
          <w:rFonts w:eastAsia="Times New Roman"/>
          <w:color w:val="212121"/>
          <w:szCs w:val="24"/>
        </w:rPr>
        <w:t xml:space="preserve"> Μαρτί</w:t>
      </w:r>
      <w:r w:rsidRPr="00CE6E9E">
        <w:rPr>
          <w:rFonts w:eastAsia="Times New Roman"/>
          <w:color w:val="212121"/>
          <w:szCs w:val="24"/>
        </w:rPr>
        <w:t>ου</w:t>
      </w:r>
      <w:r>
        <w:rPr>
          <w:rFonts w:eastAsia="Times New Roman"/>
          <w:color w:val="212121"/>
          <w:szCs w:val="24"/>
        </w:rPr>
        <w:t>, α</w:t>
      </w:r>
      <w:r w:rsidRPr="00CE6E9E">
        <w:rPr>
          <w:rFonts w:eastAsia="Times New Roman"/>
          <w:color w:val="212121"/>
          <w:szCs w:val="24"/>
        </w:rPr>
        <w:t>ς θυμηθούμε και το</w:t>
      </w:r>
      <w:r>
        <w:rPr>
          <w:rFonts w:eastAsia="Times New Roman"/>
          <w:color w:val="212121"/>
          <w:szCs w:val="24"/>
        </w:rPr>
        <w:t>ν Ρήγα Φ</w:t>
      </w:r>
      <w:r w:rsidRPr="00CE6E9E">
        <w:rPr>
          <w:rFonts w:eastAsia="Times New Roman"/>
          <w:color w:val="212121"/>
          <w:szCs w:val="24"/>
        </w:rPr>
        <w:t>εραίο</w:t>
      </w:r>
      <w:r>
        <w:rPr>
          <w:rFonts w:eastAsia="Times New Roman"/>
          <w:color w:val="212121"/>
          <w:szCs w:val="24"/>
        </w:rPr>
        <w:t>. Τ</w:t>
      </w:r>
      <w:r w:rsidRPr="00CE6E9E">
        <w:rPr>
          <w:rFonts w:eastAsia="Times New Roman"/>
          <w:color w:val="212121"/>
          <w:szCs w:val="24"/>
        </w:rPr>
        <w:t>ο 1797</w:t>
      </w:r>
      <w:r>
        <w:rPr>
          <w:rFonts w:eastAsia="Times New Roman"/>
          <w:color w:val="212121"/>
          <w:szCs w:val="24"/>
        </w:rPr>
        <w:t>, στον απόηχο, λ</w:t>
      </w:r>
      <w:r w:rsidRPr="00CE6E9E">
        <w:rPr>
          <w:rFonts w:eastAsia="Times New Roman"/>
          <w:color w:val="212121"/>
          <w:szCs w:val="24"/>
        </w:rPr>
        <w:t>οιπόν</w:t>
      </w:r>
      <w:r>
        <w:rPr>
          <w:rFonts w:eastAsia="Times New Roman"/>
          <w:color w:val="212121"/>
          <w:szCs w:val="24"/>
        </w:rPr>
        <w:t>, της Γαλλικής Ε</w:t>
      </w:r>
      <w:r w:rsidRPr="00CE6E9E">
        <w:rPr>
          <w:rFonts w:eastAsia="Times New Roman"/>
          <w:color w:val="212121"/>
          <w:szCs w:val="24"/>
        </w:rPr>
        <w:t>πανάστασης</w:t>
      </w:r>
      <w:r>
        <w:rPr>
          <w:rFonts w:eastAsia="Times New Roman"/>
          <w:color w:val="212121"/>
          <w:szCs w:val="24"/>
        </w:rPr>
        <w:t>, ο Ρήγας Φεραίος στη «Νέα Πολιτική Δ</w:t>
      </w:r>
      <w:r w:rsidRPr="00CE6E9E">
        <w:rPr>
          <w:rFonts w:eastAsia="Times New Roman"/>
          <w:color w:val="212121"/>
          <w:szCs w:val="24"/>
        </w:rPr>
        <w:t>ιοίκηση</w:t>
      </w:r>
      <w:r>
        <w:rPr>
          <w:rFonts w:eastAsia="Times New Roman"/>
          <w:color w:val="212121"/>
          <w:szCs w:val="24"/>
        </w:rPr>
        <w:t>» ορίζει ως π</w:t>
      </w:r>
      <w:r w:rsidRPr="00CE6E9E">
        <w:rPr>
          <w:rFonts w:eastAsia="Times New Roman"/>
          <w:color w:val="212121"/>
          <w:szCs w:val="24"/>
        </w:rPr>
        <w:t xml:space="preserve">ολίτη </w:t>
      </w:r>
      <w:r>
        <w:rPr>
          <w:rFonts w:eastAsia="Times New Roman"/>
          <w:color w:val="212121"/>
          <w:szCs w:val="24"/>
        </w:rPr>
        <w:t>αυτόν τον οποίο,</w:t>
      </w:r>
      <w:r w:rsidRPr="00CE6E9E">
        <w:rPr>
          <w:rFonts w:eastAsia="Times New Roman"/>
          <w:color w:val="212121"/>
          <w:szCs w:val="24"/>
        </w:rPr>
        <w:t xml:space="preserve"> ανεξαρτήτως θρησκείας και γλώσσας</w:t>
      </w:r>
      <w:r>
        <w:rPr>
          <w:rFonts w:eastAsia="Times New Roman"/>
          <w:color w:val="212121"/>
          <w:szCs w:val="24"/>
        </w:rPr>
        <w:t xml:space="preserve">, η </w:t>
      </w:r>
      <w:proofErr w:type="spellStart"/>
      <w:r>
        <w:rPr>
          <w:rFonts w:eastAsia="Times New Roman"/>
          <w:color w:val="212121"/>
          <w:szCs w:val="24"/>
        </w:rPr>
        <w:t>δ</w:t>
      </w:r>
      <w:r>
        <w:rPr>
          <w:rFonts w:eastAsia="Times New Roman"/>
          <w:color w:val="212121"/>
          <w:szCs w:val="24"/>
        </w:rPr>
        <w:t>ιοίκησις</w:t>
      </w:r>
      <w:proofErr w:type="spellEnd"/>
      <w:r>
        <w:rPr>
          <w:rFonts w:eastAsia="Times New Roman"/>
          <w:color w:val="212121"/>
          <w:szCs w:val="24"/>
        </w:rPr>
        <w:t xml:space="preserve">  </w:t>
      </w:r>
      <w:r w:rsidRPr="00CE6E9E">
        <w:rPr>
          <w:rFonts w:eastAsia="Times New Roman"/>
          <w:color w:val="212121"/>
          <w:szCs w:val="24"/>
        </w:rPr>
        <w:t xml:space="preserve">στοχάζεται πως είναι </w:t>
      </w:r>
      <w:r w:rsidRPr="00CE6E9E">
        <w:rPr>
          <w:rFonts w:eastAsia="Times New Roman"/>
          <w:color w:val="212121"/>
          <w:szCs w:val="24"/>
        </w:rPr>
        <w:t xml:space="preserve">άξιος κάτοικος της </w:t>
      </w:r>
      <w:proofErr w:type="spellStart"/>
      <w:r w:rsidRPr="00CE6E9E">
        <w:rPr>
          <w:rFonts w:eastAsia="Times New Roman"/>
          <w:color w:val="212121"/>
          <w:szCs w:val="24"/>
        </w:rPr>
        <w:t>πατρίδος</w:t>
      </w:r>
      <w:proofErr w:type="spellEnd"/>
      <w:r>
        <w:rPr>
          <w:rFonts w:eastAsia="Times New Roman"/>
          <w:color w:val="212121"/>
          <w:szCs w:val="24"/>
        </w:rPr>
        <w:t xml:space="preserve">. </w:t>
      </w:r>
    </w:p>
    <w:p w14:paraId="03A73363" w14:textId="77777777" w:rsidR="00E615E6" w:rsidRDefault="00720F21">
      <w:pPr>
        <w:tabs>
          <w:tab w:val="left" w:pos="2738"/>
          <w:tab w:val="center" w:pos="4753"/>
          <w:tab w:val="left" w:pos="5723"/>
        </w:tabs>
        <w:spacing w:after="0" w:line="600" w:lineRule="auto"/>
        <w:ind w:firstLine="720"/>
        <w:jc w:val="both"/>
        <w:rPr>
          <w:rFonts w:eastAsia="Times New Roman"/>
          <w:color w:val="212121"/>
          <w:szCs w:val="24"/>
        </w:rPr>
      </w:pPr>
      <w:r>
        <w:rPr>
          <w:rFonts w:eastAsia="Times New Roman"/>
          <w:color w:val="212121"/>
          <w:szCs w:val="24"/>
        </w:rPr>
        <w:lastRenderedPageBreak/>
        <w:t>Δεν είναι, λ</w:t>
      </w:r>
      <w:r w:rsidRPr="00CE6E9E">
        <w:rPr>
          <w:rFonts w:eastAsia="Times New Roman"/>
          <w:color w:val="212121"/>
          <w:szCs w:val="24"/>
        </w:rPr>
        <w:t>οιπόν</w:t>
      </w:r>
      <w:r>
        <w:rPr>
          <w:rFonts w:eastAsia="Times New Roman"/>
          <w:color w:val="212121"/>
          <w:szCs w:val="24"/>
        </w:rPr>
        <w:t>, προνόμιο η ι</w:t>
      </w:r>
      <w:r w:rsidRPr="00CE6E9E">
        <w:rPr>
          <w:rFonts w:eastAsia="Times New Roman"/>
          <w:color w:val="212121"/>
          <w:szCs w:val="24"/>
        </w:rPr>
        <w:t>θαγένεια</w:t>
      </w:r>
      <w:r>
        <w:rPr>
          <w:rFonts w:eastAsia="Times New Roman"/>
          <w:color w:val="212121"/>
          <w:szCs w:val="24"/>
        </w:rPr>
        <w:t>.</w:t>
      </w:r>
      <w:r w:rsidRPr="00CE6E9E">
        <w:rPr>
          <w:rFonts w:eastAsia="Times New Roman"/>
          <w:color w:val="212121"/>
          <w:szCs w:val="24"/>
        </w:rPr>
        <w:t xml:space="preserve"> Είναι δικαίωμα</w:t>
      </w:r>
      <w:r>
        <w:rPr>
          <w:rFonts w:eastAsia="Times New Roman"/>
          <w:color w:val="212121"/>
          <w:szCs w:val="24"/>
        </w:rPr>
        <w:t>. Δεν την απονέμου</w:t>
      </w:r>
      <w:r w:rsidRPr="00CE6E9E">
        <w:rPr>
          <w:rFonts w:eastAsia="Times New Roman"/>
          <w:color w:val="212121"/>
          <w:szCs w:val="24"/>
        </w:rPr>
        <w:t>ν οι γραμμές αίματος</w:t>
      </w:r>
      <w:r>
        <w:rPr>
          <w:rFonts w:eastAsia="Times New Roman"/>
          <w:color w:val="212121"/>
          <w:szCs w:val="24"/>
        </w:rPr>
        <w:t>,</w:t>
      </w:r>
      <w:r w:rsidRPr="00CE6E9E">
        <w:rPr>
          <w:rFonts w:eastAsia="Times New Roman"/>
          <w:color w:val="212121"/>
          <w:szCs w:val="24"/>
        </w:rPr>
        <w:t xml:space="preserve"> αλλά </w:t>
      </w:r>
      <w:r>
        <w:rPr>
          <w:rFonts w:eastAsia="Times New Roman"/>
          <w:color w:val="212121"/>
          <w:szCs w:val="24"/>
        </w:rPr>
        <w:t xml:space="preserve">η </w:t>
      </w:r>
      <w:r w:rsidRPr="00CE6E9E">
        <w:rPr>
          <w:rFonts w:eastAsia="Times New Roman"/>
          <w:color w:val="212121"/>
          <w:szCs w:val="24"/>
        </w:rPr>
        <w:t>ισονομία</w:t>
      </w:r>
      <w:r>
        <w:rPr>
          <w:rFonts w:eastAsia="Times New Roman"/>
          <w:color w:val="212121"/>
          <w:szCs w:val="24"/>
        </w:rPr>
        <w:t>, η</w:t>
      </w:r>
      <w:r w:rsidRPr="00CE6E9E">
        <w:rPr>
          <w:rFonts w:eastAsia="Times New Roman"/>
          <w:color w:val="212121"/>
          <w:szCs w:val="24"/>
        </w:rPr>
        <w:t xml:space="preserve"> ισοπολιτεία </w:t>
      </w:r>
      <w:r>
        <w:rPr>
          <w:rFonts w:eastAsia="Times New Roman"/>
          <w:color w:val="212121"/>
          <w:szCs w:val="24"/>
        </w:rPr>
        <w:t>και η</w:t>
      </w:r>
      <w:r w:rsidRPr="00CE6E9E">
        <w:rPr>
          <w:rFonts w:eastAsia="Times New Roman"/>
          <w:color w:val="212121"/>
          <w:szCs w:val="24"/>
        </w:rPr>
        <w:t xml:space="preserve"> αξιοπρέπεια ως συντεταγμένες ενός κράτους δικαίου</w:t>
      </w:r>
      <w:r>
        <w:rPr>
          <w:rFonts w:eastAsia="Times New Roman"/>
          <w:color w:val="212121"/>
          <w:szCs w:val="24"/>
        </w:rPr>
        <w:t>.</w:t>
      </w:r>
    </w:p>
    <w:p w14:paraId="03A73364" w14:textId="77777777" w:rsidR="00E615E6" w:rsidRDefault="00720F21">
      <w:pPr>
        <w:tabs>
          <w:tab w:val="left" w:pos="2738"/>
          <w:tab w:val="center" w:pos="4753"/>
          <w:tab w:val="left" w:pos="5723"/>
        </w:tabs>
        <w:spacing w:after="0" w:line="600" w:lineRule="auto"/>
        <w:ind w:firstLine="720"/>
        <w:jc w:val="both"/>
        <w:rPr>
          <w:rFonts w:eastAsia="Times New Roman"/>
          <w:color w:val="212121"/>
          <w:szCs w:val="24"/>
        </w:rPr>
      </w:pPr>
      <w:r>
        <w:rPr>
          <w:rFonts w:eastAsia="Times New Roman"/>
          <w:color w:val="212121"/>
          <w:szCs w:val="24"/>
        </w:rPr>
        <w:t>Το μεγάλο, λ</w:t>
      </w:r>
      <w:r w:rsidRPr="00CE6E9E">
        <w:rPr>
          <w:rFonts w:eastAsia="Times New Roman"/>
          <w:color w:val="212121"/>
          <w:szCs w:val="24"/>
        </w:rPr>
        <w:t>οιπόν</w:t>
      </w:r>
      <w:r>
        <w:rPr>
          <w:rFonts w:eastAsia="Times New Roman"/>
          <w:color w:val="212121"/>
          <w:szCs w:val="24"/>
        </w:rPr>
        <w:t xml:space="preserve">, </w:t>
      </w:r>
      <w:r w:rsidRPr="00CE6E9E">
        <w:rPr>
          <w:rFonts w:eastAsia="Times New Roman"/>
          <w:color w:val="212121"/>
          <w:szCs w:val="24"/>
        </w:rPr>
        <w:t>στο</w:t>
      </w:r>
      <w:r>
        <w:rPr>
          <w:rFonts w:eastAsia="Times New Roman"/>
          <w:color w:val="212121"/>
          <w:szCs w:val="24"/>
        </w:rPr>
        <w:t>ίχημα του παρόντος νο</w:t>
      </w:r>
      <w:r>
        <w:rPr>
          <w:rFonts w:eastAsia="Times New Roman"/>
          <w:color w:val="212121"/>
          <w:szCs w:val="24"/>
        </w:rPr>
        <w:t>μοσχεδίου -κ</w:t>
      </w:r>
      <w:r w:rsidRPr="00CE6E9E">
        <w:rPr>
          <w:rFonts w:eastAsia="Times New Roman"/>
          <w:color w:val="212121"/>
          <w:szCs w:val="24"/>
        </w:rPr>
        <w:t>αι κάθε νομοσχεδίου</w:t>
      </w:r>
      <w:r>
        <w:rPr>
          <w:rFonts w:eastAsia="Times New Roman"/>
          <w:color w:val="212121"/>
          <w:szCs w:val="24"/>
        </w:rPr>
        <w:t>,</w:t>
      </w:r>
      <w:r w:rsidRPr="00CE6E9E">
        <w:rPr>
          <w:rFonts w:eastAsia="Times New Roman"/>
          <w:color w:val="212121"/>
          <w:szCs w:val="24"/>
        </w:rPr>
        <w:t xml:space="preserve"> που συνιστά τη νομοθετική κατοχύρωση και εγγύηση δικαιωμάτων</w:t>
      </w:r>
      <w:r>
        <w:rPr>
          <w:rFonts w:eastAsia="Times New Roman"/>
          <w:color w:val="212121"/>
          <w:szCs w:val="24"/>
        </w:rPr>
        <w:t>-</w:t>
      </w:r>
      <w:r w:rsidRPr="00CE6E9E">
        <w:rPr>
          <w:rFonts w:eastAsia="Times New Roman"/>
          <w:color w:val="212121"/>
          <w:szCs w:val="24"/>
        </w:rPr>
        <w:t xml:space="preserve"> είναι να μετουσιωθεί όχι μόνο σε εφαρμοσμένες πολιτικές</w:t>
      </w:r>
      <w:r>
        <w:rPr>
          <w:rFonts w:eastAsia="Times New Roman"/>
          <w:color w:val="212121"/>
          <w:szCs w:val="24"/>
        </w:rPr>
        <w:t>, αλλά και σε ηγεμονεύουσες</w:t>
      </w:r>
      <w:r w:rsidRPr="00CE6E9E">
        <w:rPr>
          <w:rFonts w:eastAsia="Times New Roman"/>
          <w:color w:val="212121"/>
          <w:szCs w:val="24"/>
        </w:rPr>
        <w:t xml:space="preserve"> ιδέες που θα γίνουν το πρόπλασμα</w:t>
      </w:r>
      <w:r>
        <w:rPr>
          <w:rFonts w:eastAsia="Times New Roman"/>
          <w:color w:val="212121"/>
          <w:szCs w:val="24"/>
        </w:rPr>
        <w:t>,</w:t>
      </w:r>
      <w:r w:rsidRPr="00CE6E9E">
        <w:rPr>
          <w:rFonts w:eastAsia="Times New Roman"/>
          <w:color w:val="212121"/>
          <w:szCs w:val="24"/>
        </w:rPr>
        <w:t xml:space="preserve"> η πρώτη ύλη μιας δημοκρατικής κοινωνίας και </w:t>
      </w:r>
      <w:r w:rsidRPr="00CE6E9E">
        <w:rPr>
          <w:rFonts w:eastAsia="Times New Roman"/>
          <w:color w:val="212121"/>
          <w:szCs w:val="24"/>
        </w:rPr>
        <w:t>οδοδείκτες στο</w:t>
      </w:r>
      <w:r>
        <w:rPr>
          <w:rFonts w:eastAsia="Times New Roman"/>
          <w:color w:val="212121"/>
          <w:szCs w:val="24"/>
        </w:rPr>
        <w:t>ν</w:t>
      </w:r>
      <w:r w:rsidRPr="00CE6E9E">
        <w:rPr>
          <w:rFonts w:eastAsia="Times New Roman"/>
          <w:color w:val="212121"/>
          <w:szCs w:val="24"/>
        </w:rPr>
        <w:t xml:space="preserve"> δρόμο προς το</w:t>
      </w:r>
      <w:r>
        <w:rPr>
          <w:rFonts w:eastAsia="Times New Roman"/>
          <w:color w:val="212121"/>
          <w:szCs w:val="24"/>
        </w:rPr>
        <w:t>ν</w:t>
      </w:r>
      <w:r w:rsidRPr="00CE6E9E">
        <w:rPr>
          <w:rFonts w:eastAsia="Times New Roman"/>
          <w:color w:val="212121"/>
          <w:szCs w:val="24"/>
        </w:rPr>
        <w:t xml:space="preserve"> διαφωτισμό</w:t>
      </w:r>
      <w:r>
        <w:rPr>
          <w:rFonts w:eastAsia="Times New Roman"/>
          <w:color w:val="212121"/>
          <w:szCs w:val="24"/>
        </w:rPr>
        <w:t>.</w:t>
      </w:r>
    </w:p>
    <w:p w14:paraId="03A73365" w14:textId="77777777" w:rsidR="00E615E6" w:rsidRDefault="00720F21">
      <w:pPr>
        <w:tabs>
          <w:tab w:val="left" w:pos="2738"/>
          <w:tab w:val="center" w:pos="4753"/>
          <w:tab w:val="left" w:pos="5723"/>
        </w:tabs>
        <w:spacing w:after="0" w:line="600" w:lineRule="auto"/>
        <w:ind w:firstLine="720"/>
        <w:jc w:val="both"/>
        <w:rPr>
          <w:rFonts w:eastAsia="Times New Roman"/>
          <w:color w:val="212121"/>
          <w:szCs w:val="24"/>
        </w:rPr>
      </w:pPr>
      <w:r w:rsidRPr="00CE6E9E">
        <w:rPr>
          <w:rFonts w:eastAsia="Times New Roman"/>
          <w:color w:val="212121"/>
          <w:szCs w:val="24"/>
        </w:rPr>
        <w:t>Σας ευχαριστώ πολύ</w:t>
      </w:r>
      <w:r>
        <w:rPr>
          <w:rFonts w:eastAsia="Times New Roman"/>
          <w:color w:val="212121"/>
          <w:szCs w:val="24"/>
        </w:rPr>
        <w:t xml:space="preserve">. </w:t>
      </w:r>
    </w:p>
    <w:p w14:paraId="03A73366" w14:textId="77777777" w:rsidR="00E615E6" w:rsidRDefault="00720F21">
      <w:pPr>
        <w:tabs>
          <w:tab w:val="left" w:pos="2738"/>
          <w:tab w:val="center" w:pos="4753"/>
          <w:tab w:val="left" w:pos="5723"/>
        </w:tabs>
        <w:spacing w:after="0" w:line="600" w:lineRule="auto"/>
        <w:ind w:firstLine="720"/>
        <w:jc w:val="center"/>
        <w:rPr>
          <w:rFonts w:eastAsia="Times New Roman"/>
          <w:szCs w:val="24"/>
        </w:rPr>
      </w:pPr>
      <w:r w:rsidRPr="00B01A32">
        <w:rPr>
          <w:rFonts w:eastAsia="Times New Roman"/>
          <w:szCs w:val="24"/>
        </w:rPr>
        <w:t>(Χειροκροτήματα από την πτέρυγα του ΣΥΡΙΖΑ)</w:t>
      </w:r>
    </w:p>
    <w:p w14:paraId="03A73367" w14:textId="77777777" w:rsidR="00E615E6" w:rsidRDefault="00720F21">
      <w:pPr>
        <w:spacing w:after="0" w:line="600" w:lineRule="auto"/>
        <w:ind w:firstLine="720"/>
        <w:jc w:val="both"/>
        <w:rPr>
          <w:rFonts w:eastAsia="Times New Roman" w:cs="Times New Roman"/>
        </w:rPr>
      </w:pPr>
      <w:r w:rsidRPr="00B46C64">
        <w:rPr>
          <w:rFonts w:eastAsia="Times New Roman" w:cs="Times New Roman"/>
          <w:b/>
        </w:rPr>
        <w:t xml:space="preserve">ΠΡΟΕΔΡΕΥΩΝ (Γεώργιος </w:t>
      </w:r>
      <w:proofErr w:type="spellStart"/>
      <w:r w:rsidRPr="00B46C64">
        <w:rPr>
          <w:rFonts w:eastAsia="Times New Roman" w:cs="Times New Roman"/>
          <w:b/>
        </w:rPr>
        <w:t>Λαμπρούλης</w:t>
      </w:r>
      <w:proofErr w:type="spellEnd"/>
      <w:r w:rsidRPr="00B46C64">
        <w:rPr>
          <w:rFonts w:eastAsia="Times New Roman" w:cs="Times New Roman"/>
          <w:b/>
        </w:rPr>
        <w:t>):</w:t>
      </w:r>
      <w:r>
        <w:rPr>
          <w:rFonts w:eastAsia="Times New Roman" w:cs="Times New Roman"/>
        </w:rPr>
        <w:t xml:space="preserve"> 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w:t>
      </w:r>
      <w:r>
        <w:rPr>
          <w:rFonts w:eastAsia="Times New Roman" w:cs="Times New Roman"/>
        </w:rPr>
        <w:t xml:space="preserve"> τον τρόπο οργάνωσης και λειτουργίας της </w:t>
      </w:r>
      <w:r>
        <w:rPr>
          <w:rFonts w:eastAsia="Times New Roman" w:cs="Times New Roman"/>
        </w:rPr>
        <w:lastRenderedPageBreak/>
        <w:t xml:space="preserve">Βουλής, τριάντα μαθητές και μαθήτριες και τρεις εκπαιδευτικοί συνοδοί τους από το </w:t>
      </w:r>
      <w:r w:rsidRPr="00B46C64">
        <w:rPr>
          <w:rFonts w:eastAsia="Times New Roman" w:cs="Times New Roman"/>
        </w:rPr>
        <w:t>2</w:t>
      </w:r>
      <w:r w:rsidRPr="00DF2697">
        <w:rPr>
          <w:rFonts w:eastAsia="Times New Roman" w:cs="Times New Roman"/>
          <w:vertAlign w:val="superscript"/>
        </w:rPr>
        <w:t>ο</w:t>
      </w:r>
      <w:r w:rsidRPr="00B46C64">
        <w:rPr>
          <w:rFonts w:eastAsia="Times New Roman" w:cs="Times New Roman"/>
        </w:rPr>
        <w:t xml:space="preserve"> </w:t>
      </w:r>
      <w:r>
        <w:rPr>
          <w:rFonts w:eastAsia="Times New Roman" w:cs="Times New Roman"/>
        </w:rPr>
        <w:t xml:space="preserve">Δημοτικό Σχολείο Μεσσήνης. </w:t>
      </w:r>
    </w:p>
    <w:p w14:paraId="03A73368" w14:textId="77777777" w:rsidR="00E615E6" w:rsidRDefault="00720F21">
      <w:pPr>
        <w:spacing w:after="0" w:line="600" w:lineRule="auto"/>
        <w:ind w:left="360" w:firstLine="360"/>
        <w:jc w:val="both"/>
        <w:rPr>
          <w:rFonts w:eastAsia="Times New Roman" w:cs="Times New Roman"/>
        </w:rPr>
      </w:pPr>
      <w:r>
        <w:rPr>
          <w:rFonts w:eastAsia="Times New Roman" w:cs="Times New Roman"/>
        </w:rPr>
        <w:t xml:space="preserve">Η Βουλή τούς καλωσορίζει. </w:t>
      </w:r>
    </w:p>
    <w:p w14:paraId="03A73369" w14:textId="77777777" w:rsidR="00E615E6" w:rsidRDefault="00720F21">
      <w:pPr>
        <w:spacing w:after="0" w:line="600" w:lineRule="auto"/>
        <w:ind w:firstLine="709"/>
        <w:jc w:val="center"/>
        <w:rPr>
          <w:rFonts w:eastAsia="Times New Roman" w:cs="Times New Roman"/>
        </w:rPr>
      </w:pPr>
      <w:r>
        <w:rPr>
          <w:rFonts w:eastAsia="Times New Roman" w:cs="Times New Roman"/>
        </w:rPr>
        <w:t>(Χειροκροτήματα από όλες τις πτέρυγες της Βουλής)</w:t>
      </w:r>
    </w:p>
    <w:p w14:paraId="03A7336A" w14:textId="77777777" w:rsidR="00E615E6" w:rsidRDefault="00720F21">
      <w:pPr>
        <w:shd w:val="clear" w:color="auto" w:fill="FFFFFF"/>
        <w:spacing w:after="0" w:line="600" w:lineRule="auto"/>
        <w:ind w:firstLine="720"/>
        <w:jc w:val="both"/>
        <w:rPr>
          <w:rFonts w:eastAsia="Times New Roman"/>
          <w:color w:val="212121"/>
          <w:szCs w:val="24"/>
        </w:rPr>
      </w:pPr>
      <w:r>
        <w:rPr>
          <w:rFonts w:eastAsia="Times New Roman"/>
          <w:color w:val="212121"/>
          <w:szCs w:val="24"/>
        </w:rPr>
        <w:t>Τ</w:t>
      </w:r>
      <w:r w:rsidRPr="00B46C64">
        <w:rPr>
          <w:rFonts w:eastAsia="Times New Roman"/>
          <w:color w:val="212121"/>
          <w:szCs w:val="24"/>
        </w:rPr>
        <w:t>ο</w:t>
      </w:r>
      <w:r>
        <w:rPr>
          <w:rFonts w:eastAsia="Times New Roman"/>
          <w:color w:val="212121"/>
          <w:szCs w:val="24"/>
        </w:rPr>
        <w:t xml:space="preserve">ν λόγο έχει ο κ. </w:t>
      </w:r>
      <w:proofErr w:type="spellStart"/>
      <w:r>
        <w:rPr>
          <w:rFonts w:eastAsia="Times New Roman"/>
          <w:color w:val="212121"/>
          <w:szCs w:val="24"/>
        </w:rPr>
        <w:t>Πρατσόλης</w:t>
      </w:r>
      <w:proofErr w:type="spellEnd"/>
      <w:r>
        <w:rPr>
          <w:rFonts w:eastAsia="Times New Roman"/>
          <w:color w:val="212121"/>
          <w:szCs w:val="24"/>
        </w:rPr>
        <w:t xml:space="preserve"> Αναστάσιος</w:t>
      </w:r>
      <w:r w:rsidRPr="00B46C64">
        <w:rPr>
          <w:rFonts w:eastAsia="Times New Roman"/>
          <w:color w:val="212121"/>
          <w:szCs w:val="24"/>
        </w:rPr>
        <w:t xml:space="preserve"> από το</w:t>
      </w:r>
      <w:r>
        <w:rPr>
          <w:rFonts w:eastAsia="Times New Roman"/>
          <w:color w:val="212121"/>
          <w:szCs w:val="24"/>
        </w:rPr>
        <w:t>ν</w:t>
      </w:r>
      <w:r w:rsidRPr="00B46C64">
        <w:rPr>
          <w:rFonts w:eastAsia="Times New Roman"/>
          <w:color w:val="212121"/>
          <w:szCs w:val="24"/>
        </w:rPr>
        <w:t xml:space="preserve"> ΣΥΡΙΖΑ</w:t>
      </w:r>
      <w:r>
        <w:rPr>
          <w:rFonts w:eastAsia="Times New Roman"/>
          <w:color w:val="212121"/>
          <w:szCs w:val="24"/>
        </w:rPr>
        <w:t>.</w:t>
      </w:r>
    </w:p>
    <w:p w14:paraId="03A7336B" w14:textId="77777777" w:rsidR="00E615E6" w:rsidRDefault="00720F21">
      <w:pPr>
        <w:shd w:val="clear" w:color="auto" w:fill="FFFFFF"/>
        <w:spacing w:after="0" w:line="600" w:lineRule="auto"/>
        <w:ind w:firstLine="720"/>
        <w:jc w:val="both"/>
        <w:rPr>
          <w:rFonts w:eastAsia="Times New Roman"/>
          <w:color w:val="212121"/>
          <w:szCs w:val="24"/>
        </w:rPr>
      </w:pPr>
      <w:r w:rsidRPr="00B46C64">
        <w:rPr>
          <w:rFonts w:eastAsia="Times New Roman"/>
          <w:b/>
          <w:color w:val="212121"/>
          <w:szCs w:val="24"/>
        </w:rPr>
        <w:t>ΑΝΑΣΤΑΣΙΟΣ ΠΡΑΤΣΟΛΗΣ:</w:t>
      </w:r>
      <w:r>
        <w:rPr>
          <w:rFonts w:eastAsia="Times New Roman"/>
          <w:color w:val="212121"/>
          <w:szCs w:val="24"/>
        </w:rPr>
        <w:t xml:space="preserve"> Ε</w:t>
      </w:r>
      <w:r w:rsidRPr="00B46C64">
        <w:rPr>
          <w:rFonts w:eastAsia="Times New Roman"/>
          <w:color w:val="212121"/>
          <w:szCs w:val="24"/>
        </w:rPr>
        <w:t>υχαριστώ</w:t>
      </w:r>
      <w:r>
        <w:rPr>
          <w:rFonts w:eastAsia="Times New Roman"/>
          <w:color w:val="212121"/>
          <w:szCs w:val="24"/>
        </w:rPr>
        <w:t>, κύριε Π</w:t>
      </w:r>
      <w:r w:rsidRPr="00B46C64">
        <w:rPr>
          <w:rFonts w:eastAsia="Times New Roman"/>
          <w:color w:val="212121"/>
          <w:szCs w:val="24"/>
        </w:rPr>
        <w:t>ρόεδρε</w:t>
      </w:r>
      <w:r>
        <w:rPr>
          <w:rFonts w:eastAsia="Times New Roman"/>
          <w:color w:val="212121"/>
          <w:szCs w:val="24"/>
        </w:rPr>
        <w:t>.</w:t>
      </w:r>
    </w:p>
    <w:p w14:paraId="03A7336C" w14:textId="77777777" w:rsidR="00E615E6" w:rsidRDefault="00720F21">
      <w:pPr>
        <w:shd w:val="clear" w:color="auto" w:fill="FFFFFF"/>
        <w:spacing w:after="0" w:line="600" w:lineRule="auto"/>
        <w:ind w:firstLine="720"/>
        <w:jc w:val="both"/>
        <w:rPr>
          <w:rFonts w:eastAsia="Times New Roman"/>
          <w:color w:val="212121"/>
          <w:szCs w:val="24"/>
        </w:rPr>
      </w:pPr>
      <w:r>
        <w:rPr>
          <w:rFonts w:eastAsia="Times New Roman"/>
          <w:color w:val="212121"/>
          <w:szCs w:val="24"/>
        </w:rPr>
        <w:t>Κ</w:t>
      </w:r>
      <w:r w:rsidRPr="00B46C64">
        <w:rPr>
          <w:rFonts w:eastAsia="Times New Roman"/>
          <w:color w:val="212121"/>
          <w:szCs w:val="24"/>
        </w:rPr>
        <w:t xml:space="preserve">υρίες και κύριοι </w:t>
      </w:r>
      <w:r>
        <w:rPr>
          <w:rFonts w:eastAsia="Times New Roman"/>
          <w:color w:val="212121"/>
          <w:szCs w:val="24"/>
        </w:rPr>
        <w:t>Υπουργοί, κυρίες και κύριοι Β</w:t>
      </w:r>
      <w:r w:rsidRPr="00B46C64">
        <w:rPr>
          <w:rFonts w:eastAsia="Times New Roman"/>
          <w:color w:val="212121"/>
          <w:szCs w:val="24"/>
        </w:rPr>
        <w:t>ουλευτές</w:t>
      </w:r>
      <w:r>
        <w:rPr>
          <w:rFonts w:eastAsia="Times New Roman"/>
          <w:color w:val="212121"/>
          <w:szCs w:val="24"/>
        </w:rPr>
        <w:t>, ήθελα</w:t>
      </w:r>
      <w:r w:rsidRPr="00B46C64">
        <w:rPr>
          <w:rFonts w:eastAsia="Times New Roman"/>
          <w:color w:val="212121"/>
          <w:szCs w:val="24"/>
        </w:rPr>
        <w:t xml:space="preserve"> να ξεκινήσω </w:t>
      </w:r>
      <w:r>
        <w:rPr>
          <w:rFonts w:eastAsia="Times New Roman"/>
          <w:color w:val="212121"/>
          <w:szCs w:val="24"/>
        </w:rPr>
        <w:t xml:space="preserve">αλλιώς </w:t>
      </w:r>
      <w:r w:rsidRPr="00B46C64">
        <w:rPr>
          <w:rFonts w:eastAsia="Times New Roman"/>
          <w:color w:val="212121"/>
          <w:szCs w:val="24"/>
        </w:rPr>
        <w:t>την ομιλία μου</w:t>
      </w:r>
      <w:r>
        <w:rPr>
          <w:rFonts w:eastAsia="Times New Roman"/>
          <w:color w:val="212121"/>
          <w:szCs w:val="24"/>
        </w:rPr>
        <w:t>,</w:t>
      </w:r>
      <w:r w:rsidRPr="00B46C64">
        <w:rPr>
          <w:rFonts w:eastAsia="Times New Roman"/>
          <w:color w:val="212121"/>
          <w:szCs w:val="24"/>
        </w:rPr>
        <w:t xml:space="preserve"> αλλά με αφορμή αυτό που είπε </w:t>
      </w:r>
      <w:r>
        <w:rPr>
          <w:rFonts w:eastAsia="Times New Roman"/>
          <w:color w:val="212121"/>
          <w:szCs w:val="24"/>
        </w:rPr>
        <w:t xml:space="preserve">η κ. </w:t>
      </w:r>
      <w:proofErr w:type="spellStart"/>
      <w:r>
        <w:rPr>
          <w:rFonts w:eastAsia="Times New Roman"/>
          <w:color w:val="212121"/>
          <w:szCs w:val="24"/>
        </w:rPr>
        <w:t>Βούλτεψη</w:t>
      </w:r>
      <w:proofErr w:type="spellEnd"/>
      <w:r>
        <w:rPr>
          <w:rFonts w:eastAsia="Times New Roman"/>
          <w:color w:val="212121"/>
          <w:szCs w:val="24"/>
        </w:rPr>
        <w:t xml:space="preserve"> σχετικά με τον τουρισμό, έψαξα</w:t>
      </w:r>
      <w:r>
        <w:rPr>
          <w:rFonts w:eastAsia="Times New Roman"/>
          <w:color w:val="212121"/>
          <w:szCs w:val="24"/>
        </w:rPr>
        <w:t xml:space="preserve"> παντού. Δεν βρήκα τα τελικά αποτελέσματα, αλλά βρήκα κ</w:t>
      </w:r>
      <w:r w:rsidRPr="00B46C64">
        <w:rPr>
          <w:rFonts w:eastAsia="Times New Roman"/>
          <w:color w:val="212121"/>
          <w:szCs w:val="24"/>
        </w:rPr>
        <w:t xml:space="preserve">άποια </w:t>
      </w:r>
      <w:r>
        <w:rPr>
          <w:rFonts w:eastAsia="Times New Roman"/>
          <w:color w:val="212121"/>
          <w:szCs w:val="24"/>
        </w:rPr>
        <w:t>στοιχεία της ΕΛΣΤΑΤ.</w:t>
      </w:r>
    </w:p>
    <w:p w14:paraId="03A7336D" w14:textId="77777777" w:rsidR="00E615E6" w:rsidRDefault="00720F21">
      <w:pPr>
        <w:shd w:val="clear" w:color="auto" w:fill="FFFFFF"/>
        <w:spacing w:after="0" w:line="600" w:lineRule="auto"/>
        <w:ind w:firstLine="720"/>
        <w:jc w:val="both"/>
        <w:rPr>
          <w:rFonts w:eastAsia="Times New Roman"/>
          <w:color w:val="212121"/>
          <w:szCs w:val="24"/>
        </w:rPr>
      </w:pPr>
      <w:r w:rsidRPr="00B46C64">
        <w:rPr>
          <w:rFonts w:eastAsia="Times New Roman"/>
          <w:b/>
          <w:color w:val="212121"/>
          <w:szCs w:val="24"/>
        </w:rPr>
        <w:t xml:space="preserve">ΣΟΦΙΑ ΒΟΥΛΤΕΨΗ: </w:t>
      </w:r>
      <w:r>
        <w:rPr>
          <w:rFonts w:eastAsia="Times New Roman"/>
          <w:color w:val="212121"/>
          <w:szCs w:val="24"/>
        </w:rPr>
        <w:t>Της ΕΛΣΤΑΤ.</w:t>
      </w:r>
    </w:p>
    <w:p w14:paraId="03A7336E" w14:textId="77777777" w:rsidR="00E615E6" w:rsidRDefault="00720F21">
      <w:pPr>
        <w:shd w:val="clear" w:color="auto" w:fill="FFFFFF"/>
        <w:spacing w:after="0" w:line="600" w:lineRule="auto"/>
        <w:ind w:firstLine="720"/>
        <w:jc w:val="both"/>
        <w:rPr>
          <w:rFonts w:eastAsia="Times New Roman"/>
          <w:color w:val="212121"/>
          <w:szCs w:val="24"/>
        </w:rPr>
      </w:pPr>
      <w:r>
        <w:rPr>
          <w:rFonts w:eastAsia="Times New Roman"/>
          <w:b/>
          <w:color w:val="212121"/>
          <w:szCs w:val="24"/>
        </w:rPr>
        <w:t>ΑΝΑΣΤΑΣΙΟΣ ΠΡΑΤΣΟΛΗΣ:</w:t>
      </w:r>
      <w:r>
        <w:rPr>
          <w:rFonts w:eastAsia="Times New Roman"/>
          <w:color w:val="212121"/>
          <w:szCs w:val="24"/>
        </w:rPr>
        <w:t xml:space="preserve"> Ναι, αυτό διαβάζω.</w:t>
      </w:r>
      <w:r w:rsidRPr="00B46C64">
        <w:rPr>
          <w:rFonts w:eastAsia="Times New Roman"/>
          <w:color w:val="212121"/>
          <w:szCs w:val="24"/>
        </w:rPr>
        <w:t xml:space="preserve"> </w:t>
      </w:r>
      <w:r>
        <w:rPr>
          <w:rFonts w:eastAsia="Times New Roman"/>
          <w:color w:val="212121"/>
          <w:szCs w:val="24"/>
        </w:rPr>
        <w:t xml:space="preserve">Στο </w:t>
      </w:r>
      <w:proofErr w:type="spellStart"/>
      <w:r>
        <w:rPr>
          <w:rFonts w:eastAsia="Times New Roman"/>
          <w:color w:val="212121"/>
          <w:szCs w:val="24"/>
        </w:rPr>
        <w:t>εννιάμηνο</w:t>
      </w:r>
      <w:proofErr w:type="spellEnd"/>
      <w:r>
        <w:rPr>
          <w:rFonts w:eastAsia="Times New Roman"/>
          <w:color w:val="212121"/>
          <w:szCs w:val="24"/>
        </w:rPr>
        <w:t>…</w:t>
      </w:r>
    </w:p>
    <w:p w14:paraId="03A7336F" w14:textId="77777777" w:rsidR="00E615E6" w:rsidRDefault="00720F21">
      <w:pPr>
        <w:shd w:val="clear" w:color="auto" w:fill="FFFFFF"/>
        <w:spacing w:after="0" w:line="600" w:lineRule="auto"/>
        <w:ind w:firstLine="720"/>
        <w:jc w:val="both"/>
        <w:rPr>
          <w:rFonts w:eastAsia="Times New Roman"/>
          <w:color w:val="212121"/>
          <w:szCs w:val="24"/>
        </w:rPr>
      </w:pPr>
      <w:r>
        <w:rPr>
          <w:rFonts w:eastAsia="Times New Roman"/>
          <w:b/>
          <w:color w:val="212121"/>
          <w:szCs w:val="24"/>
        </w:rPr>
        <w:t xml:space="preserve">ΣΟΦΙΑ ΒΟΥΛΤΕΨΗ: </w:t>
      </w:r>
      <w:r>
        <w:rPr>
          <w:rFonts w:eastAsia="Times New Roman"/>
          <w:color w:val="212121"/>
          <w:szCs w:val="24"/>
        </w:rPr>
        <w:t xml:space="preserve">Ποιο </w:t>
      </w:r>
      <w:proofErr w:type="spellStart"/>
      <w:r>
        <w:rPr>
          <w:rFonts w:eastAsia="Times New Roman"/>
          <w:color w:val="212121"/>
          <w:szCs w:val="24"/>
        </w:rPr>
        <w:t>εννιάμηνο</w:t>
      </w:r>
      <w:proofErr w:type="spellEnd"/>
      <w:r>
        <w:rPr>
          <w:rFonts w:eastAsia="Times New Roman"/>
          <w:color w:val="212121"/>
          <w:szCs w:val="24"/>
        </w:rPr>
        <w:t>;</w:t>
      </w:r>
    </w:p>
    <w:p w14:paraId="03A73370" w14:textId="77777777" w:rsidR="00E615E6" w:rsidRDefault="00720F21">
      <w:pPr>
        <w:shd w:val="clear" w:color="auto" w:fill="FFFFFF"/>
        <w:spacing w:after="0" w:line="600" w:lineRule="auto"/>
        <w:ind w:firstLine="720"/>
        <w:jc w:val="both"/>
        <w:rPr>
          <w:rFonts w:eastAsia="Times New Roman"/>
          <w:color w:val="212121"/>
          <w:szCs w:val="24"/>
        </w:rPr>
      </w:pPr>
      <w:r>
        <w:rPr>
          <w:rFonts w:eastAsia="Times New Roman"/>
          <w:b/>
          <w:color w:val="212121"/>
          <w:szCs w:val="24"/>
        </w:rPr>
        <w:t>ΑΝΑΣΤΑΣΙΟΣ ΠΡΑΤΣΟΛΗΣ:</w:t>
      </w:r>
      <w:r>
        <w:rPr>
          <w:rFonts w:eastAsia="Times New Roman"/>
          <w:color w:val="212121"/>
          <w:szCs w:val="24"/>
        </w:rPr>
        <w:t xml:space="preserve"> Κυρία </w:t>
      </w:r>
      <w:proofErr w:type="spellStart"/>
      <w:r>
        <w:rPr>
          <w:rFonts w:eastAsia="Times New Roman"/>
          <w:color w:val="212121"/>
          <w:szCs w:val="24"/>
        </w:rPr>
        <w:t>Β</w:t>
      </w:r>
      <w:r w:rsidRPr="00B46C64">
        <w:rPr>
          <w:rFonts w:eastAsia="Times New Roman"/>
          <w:color w:val="212121"/>
          <w:szCs w:val="24"/>
        </w:rPr>
        <w:t>ούλτεψη</w:t>
      </w:r>
      <w:proofErr w:type="spellEnd"/>
      <w:r>
        <w:rPr>
          <w:rFonts w:eastAsia="Times New Roman"/>
          <w:color w:val="212121"/>
          <w:szCs w:val="24"/>
        </w:rPr>
        <w:t>,</w:t>
      </w:r>
      <w:r w:rsidRPr="00B46C64">
        <w:rPr>
          <w:rFonts w:eastAsia="Times New Roman"/>
          <w:color w:val="212121"/>
          <w:szCs w:val="24"/>
        </w:rPr>
        <w:t xml:space="preserve"> σας άκουσα με προσοχ</w:t>
      </w:r>
      <w:r w:rsidRPr="00B46C64">
        <w:rPr>
          <w:rFonts w:eastAsia="Times New Roman"/>
          <w:color w:val="212121"/>
          <w:szCs w:val="24"/>
        </w:rPr>
        <w:t>ή</w:t>
      </w:r>
      <w:r>
        <w:rPr>
          <w:rFonts w:eastAsia="Times New Roman"/>
          <w:color w:val="212121"/>
          <w:szCs w:val="24"/>
        </w:rPr>
        <w:t>.</w:t>
      </w:r>
      <w:r w:rsidRPr="00B46C64">
        <w:rPr>
          <w:rFonts w:eastAsia="Times New Roman"/>
          <w:color w:val="212121"/>
          <w:szCs w:val="24"/>
        </w:rPr>
        <w:t xml:space="preserve"> </w:t>
      </w:r>
      <w:r>
        <w:rPr>
          <w:rFonts w:eastAsia="Times New Roman"/>
          <w:color w:val="212121"/>
          <w:szCs w:val="24"/>
        </w:rPr>
        <w:t xml:space="preserve">Στο </w:t>
      </w:r>
      <w:proofErr w:type="spellStart"/>
      <w:r>
        <w:rPr>
          <w:rFonts w:eastAsia="Times New Roman"/>
          <w:color w:val="212121"/>
          <w:szCs w:val="24"/>
        </w:rPr>
        <w:t>εννιάμηνο</w:t>
      </w:r>
      <w:proofErr w:type="spellEnd"/>
      <w:r>
        <w:rPr>
          <w:rFonts w:eastAsia="Times New Roman"/>
          <w:color w:val="212121"/>
          <w:szCs w:val="24"/>
        </w:rPr>
        <w:t xml:space="preserve"> </w:t>
      </w:r>
      <w:r w:rsidRPr="00B46C64">
        <w:rPr>
          <w:rFonts w:eastAsia="Times New Roman"/>
          <w:color w:val="212121"/>
          <w:szCs w:val="24"/>
        </w:rPr>
        <w:t xml:space="preserve">είχαμε </w:t>
      </w:r>
      <w:r>
        <w:rPr>
          <w:rFonts w:eastAsia="Times New Roman"/>
          <w:color w:val="212121"/>
          <w:szCs w:val="24"/>
        </w:rPr>
        <w:t>μια αύξηση 10,3</w:t>
      </w:r>
      <w:r w:rsidRPr="00B46C64">
        <w:rPr>
          <w:rFonts w:eastAsia="Times New Roman"/>
          <w:color w:val="212121"/>
          <w:szCs w:val="24"/>
        </w:rPr>
        <w:t xml:space="preserve"> </w:t>
      </w:r>
      <w:r>
        <w:rPr>
          <w:rFonts w:eastAsia="Times New Roman"/>
          <w:color w:val="212121"/>
          <w:szCs w:val="24"/>
        </w:rPr>
        <w:t xml:space="preserve">στην </w:t>
      </w:r>
      <w:r w:rsidRPr="00B46C64">
        <w:rPr>
          <w:rFonts w:eastAsia="Times New Roman"/>
          <w:color w:val="212121"/>
          <w:szCs w:val="24"/>
        </w:rPr>
        <w:lastRenderedPageBreak/>
        <w:t>τουριστική κίνηση και με αναγωγή στα έσοδα είχαμε 19,2</w:t>
      </w:r>
      <w:r>
        <w:rPr>
          <w:rFonts w:eastAsia="Times New Roman"/>
          <w:color w:val="212121"/>
          <w:szCs w:val="24"/>
        </w:rPr>
        <w:t>,</w:t>
      </w:r>
      <w:r w:rsidRPr="00B46C64">
        <w:rPr>
          <w:rFonts w:eastAsia="Times New Roman"/>
          <w:color w:val="212121"/>
          <w:szCs w:val="24"/>
        </w:rPr>
        <w:t xml:space="preserve"> εκ των οποίων τα 17,1 είναι από τον εισερχόμενο τουρισμό και τα</w:t>
      </w:r>
      <w:r>
        <w:rPr>
          <w:rFonts w:eastAsia="Times New Roman"/>
          <w:color w:val="212121"/>
          <w:szCs w:val="24"/>
        </w:rPr>
        <w:t xml:space="preserve"> 2,1 από τους Έλληνες τουρίστες. Ε</w:t>
      </w:r>
      <w:r w:rsidRPr="00B46C64">
        <w:rPr>
          <w:rFonts w:eastAsia="Times New Roman"/>
          <w:color w:val="212121"/>
          <w:szCs w:val="24"/>
        </w:rPr>
        <w:t>ίχαμε αύξηση εσόδων στα ξενοδοχεία κατά 12% και 31,4</w:t>
      </w:r>
      <w:r>
        <w:rPr>
          <w:rFonts w:eastAsia="Times New Roman"/>
          <w:color w:val="212121"/>
          <w:szCs w:val="24"/>
        </w:rPr>
        <w:t>%</w:t>
      </w:r>
      <w:r w:rsidRPr="00B46C64">
        <w:rPr>
          <w:rFonts w:eastAsia="Times New Roman"/>
          <w:color w:val="212121"/>
          <w:szCs w:val="24"/>
        </w:rPr>
        <w:t xml:space="preserve"> αύξηση </w:t>
      </w:r>
      <w:r>
        <w:rPr>
          <w:rFonts w:eastAsia="Times New Roman"/>
          <w:color w:val="212121"/>
          <w:szCs w:val="24"/>
        </w:rPr>
        <w:t>εσόδων</w:t>
      </w:r>
      <w:r w:rsidRPr="00B46C64">
        <w:rPr>
          <w:rFonts w:eastAsia="Times New Roman"/>
          <w:color w:val="212121"/>
          <w:szCs w:val="24"/>
        </w:rPr>
        <w:t xml:space="preserve"> στο</w:t>
      </w:r>
      <w:r>
        <w:rPr>
          <w:rFonts w:eastAsia="Times New Roman"/>
          <w:color w:val="212121"/>
          <w:szCs w:val="24"/>
        </w:rPr>
        <w:t xml:space="preserve">υς αρχαιολογικούς χώρους. </w:t>
      </w:r>
    </w:p>
    <w:p w14:paraId="03A73371" w14:textId="77777777" w:rsidR="00E615E6" w:rsidRDefault="00720F21">
      <w:pPr>
        <w:shd w:val="clear" w:color="auto" w:fill="FFFFFF"/>
        <w:spacing w:after="0" w:line="600" w:lineRule="auto"/>
        <w:ind w:firstLine="720"/>
        <w:jc w:val="both"/>
        <w:rPr>
          <w:rFonts w:eastAsia="Times New Roman"/>
          <w:color w:val="212121"/>
          <w:szCs w:val="24"/>
        </w:rPr>
      </w:pPr>
      <w:r>
        <w:rPr>
          <w:rFonts w:eastAsia="Times New Roman"/>
          <w:color w:val="212121"/>
          <w:szCs w:val="24"/>
        </w:rPr>
        <w:t xml:space="preserve">Τα λέω αυτά, γιατί </w:t>
      </w:r>
      <w:r w:rsidRPr="00B46C64">
        <w:rPr>
          <w:rFonts w:eastAsia="Times New Roman"/>
          <w:color w:val="212121"/>
          <w:szCs w:val="24"/>
        </w:rPr>
        <w:t xml:space="preserve">τελικά η Νέα Δημοκρατία έχει κάνει τα </w:t>
      </w:r>
      <w:proofErr w:type="spellStart"/>
      <w:r w:rsidRPr="00B46C64">
        <w:rPr>
          <w:rFonts w:eastAsia="Times New Roman"/>
          <w:color w:val="212121"/>
          <w:szCs w:val="24"/>
        </w:rPr>
        <w:t>fa</w:t>
      </w:r>
      <w:r>
        <w:rPr>
          <w:rFonts w:eastAsia="Times New Roman"/>
          <w:color w:val="212121"/>
          <w:szCs w:val="24"/>
        </w:rPr>
        <w:t>ke</w:t>
      </w:r>
      <w:proofErr w:type="spellEnd"/>
      <w:r>
        <w:rPr>
          <w:rFonts w:eastAsia="Times New Roman"/>
          <w:color w:val="212121"/>
          <w:szCs w:val="24"/>
        </w:rPr>
        <w:t xml:space="preserve"> </w:t>
      </w:r>
      <w:proofErr w:type="spellStart"/>
      <w:r>
        <w:rPr>
          <w:rFonts w:eastAsia="Times New Roman"/>
          <w:color w:val="212121"/>
          <w:szCs w:val="24"/>
        </w:rPr>
        <w:t>news</w:t>
      </w:r>
      <w:proofErr w:type="spellEnd"/>
      <w:r>
        <w:rPr>
          <w:rFonts w:eastAsia="Times New Roman"/>
          <w:color w:val="212121"/>
          <w:szCs w:val="24"/>
        </w:rPr>
        <w:t xml:space="preserve"> πολιτικό της </w:t>
      </w:r>
      <w:proofErr w:type="spellStart"/>
      <w:r>
        <w:rPr>
          <w:rFonts w:eastAsia="Times New Roman"/>
          <w:color w:val="212121"/>
          <w:szCs w:val="24"/>
        </w:rPr>
        <w:t>διακύβευμα</w:t>
      </w:r>
      <w:proofErr w:type="spellEnd"/>
      <w:r>
        <w:rPr>
          <w:rFonts w:eastAsia="Times New Roman"/>
          <w:color w:val="212121"/>
          <w:szCs w:val="24"/>
        </w:rPr>
        <w:t>. Α</w:t>
      </w:r>
      <w:r w:rsidRPr="00B46C64">
        <w:rPr>
          <w:rFonts w:eastAsia="Times New Roman"/>
          <w:color w:val="212121"/>
          <w:szCs w:val="24"/>
        </w:rPr>
        <w:t xml:space="preserve">υτό δυστυχώς </w:t>
      </w:r>
      <w:r>
        <w:rPr>
          <w:rFonts w:eastAsia="Times New Roman"/>
          <w:color w:val="212121"/>
          <w:szCs w:val="24"/>
        </w:rPr>
        <w:t>φαίνεται.</w:t>
      </w:r>
    </w:p>
    <w:p w14:paraId="03A73372" w14:textId="77777777" w:rsidR="00E615E6" w:rsidRDefault="00720F21">
      <w:pPr>
        <w:shd w:val="clear" w:color="auto" w:fill="FFFFFF"/>
        <w:spacing w:after="0" w:line="600" w:lineRule="auto"/>
        <w:ind w:firstLine="720"/>
        <w:jc w:val="center"/>
        <w:rPr>
          <w:rFonts w:eastAsia="Times New Roman"/>
          <w:color w:val="212121"/>
          <w:szCs w:val="24"/>
        </w:rPr>
      </w:pPr>
      <w:r>
        <w:rPr>
          <w:rFonts w:eastAsia="Times New Roman"/>
          <w:color w:val="212121"/>
          <w:szCs w:val="24"/>
        </w:rPr>
        <w:t>(Θόρυβος στην Αίθουσα)</w:t>
      </w:r>
    </w:p>
    <w:p w14:paraId="03A73373" w14:textId="77777777" w:rsidR="00E615E6" w:rsidRDefault="00720F21">
      <w:pPr>
        <w:shd w:val="clear" w:color="auto" w:fill="FFFFFF"/>
        <w:spacing w:after="0" w:line="600" w:lineRule="auto"/>
        <w:ind w:firstLine="720"/>
        <w:jc w:val="both"/>
        <w:rPr>
          <w:rFonts w:eastAsia="Times New Roman"/>
          <w:color w:val="212121"/>
          <w:szCs w:val="24"/>
        </w:rPr>
      </w:pPr>
      <w:r w:rsidRPr="008C21AC">
        <w:rPr>
          <w:rFonts w:eastAsia="Times New Roman"/>
          <w:b/>
          <w:color w:val="212121"/>
          <w:szCs w:val="24"/>
        </w:rPr>
        <w:t xml:space="preserve">ΠΡΟΕΔΡΕΥΩΝ (Γεώργιος </w:t>
      </w:r>
      <w:proofErr w:type="spellStart"/>
      <w:r w:rsidRPr="008C21AC">
        <w:rPr>
          <w:rFonts w:eastAsia="Times New Roman"/>
          <w:b/>
          <w:color w:val="212121"/>
          <w:szCs w:val="24"/>
        </w:rPr>
        <w:t>Λαμπρούλης</w:t>
      </w:r>
      <w:proofErr w:type="spellEnd"/>
      <w:r w:rsidRPr="008C21AC">
        <w:rPr>
          <w:rFonts w:eastAsia="Times New Roman"/>
          <w:b/>
          <w:color w:val="212121"/>
          <w:szCs w:val="24"/>
        </w:rPr>
        <w:t>):</w:t>
      </w:r>
      <w:r>
        <w:rPr>
          <w:rFonts w:eastAsia="Times New Roman"/>
          <w:color w:val="212121"/>
          <w:szCs w:val="24"/>
        </w:rPr>
        <w:t xml:space="preserve"> Ηρεμία, παρακαλώ.</w:t>
      </w:r>
    </w:p>
    <w:p w14:paraId="03A73374" w14:textId="77777777" w:rsidR="00E615E6" w:rsidRDefault="00720F21">
      <w:pPr>
        <w:shd w:val="clear" w:color="auto" w:fill="FFFFFF"/>
        <w:spacing w:after="0" w:line="600" w:lineRule="auto"/>
        <w:ind w:firstLine="720"/>
        <w:jc w:val="both"/>
        <w:rPr>
          <w:rFonts w:eastAsia="Times New Roman"/>
          <w:color w:val="212121"/>
          <w:szCs w:val="24"/>
        </w:rPr>
      </w:pPr>
      <w:r w:rsidRPr="00A02B07">
        <w:rPr>
          <w:rFonts w:eastAsia="Times New Roman"/>
          <w:b/>
          <w:color w:val="212121"/>
          <w:szCs w:val="24"/>
        </w:rPr>
        <w:t>ΑΝΑΣΤΑΣΙΟΣ ΠΡΑΤΣΟΛΗΣ</w:t>
      </w:r>
      <w:r w:rsidRPr="00A02B07">
        <w:rPr>
          <w:rFonts w:eastAsia="Times New Roman"/>
          <w:b/>
          <w:color w:val="212121"/>
          <w:szCs w:val="24"/>
        </w:rPr>
        <w:t>:</w:t>
      </w:r>
      <w:r>
        <w:rPr>
          <w:rFonts w:eastAsia="Times New Roman"/>
          <w:color w:val="212121"/>
          <w:szCs w:val="24"/>
        </w:rPr>
        <w:t xml:space="preserve"> Βρισκόμαστε σήμερα εδώ, αγ</w:t>
      </w:r>
      <w:r w:rsidRPr="00B46C64">
        <w:rPr>
          <w:rFonts w:eastAsia="Times New Roman"/>
          <w:color w:val="212121"/>
          <w:szCs w:val="24"/>
        </w:rPr>
        <w:t>απητοί συνάδελφοι</w:t>
      </w:r>
      <w:r>
        <w:rPr>
          <w:rFonts w:eastAsia="Times New Roman"/>
          <w:color w:val="212121"/>
          <w:szCs w:val="24"/>
        </w:rPr>
        <w:t>,</w:t>
      </w:r>
      <w:r w:rsidRPr="00B46C64">
        <w:rPr>
          <w:rFonts w:eastAsia="Times New Roman"/>
          <w:color w:val="212121"/>
          <w:szCs w:val="24"/>
        </w:rPr>
        <w:t xml:space="preserve"> για να συζητήσουμε ένα νομοσχέδιο </w:t>
      </w:r>
      <w:r>
        <w:rPr>
          <w:rFonts w:eastAsia="Times New Roman"/>
          <w:color w:val="212121"/>
          <w:szCs w:val="24"/>
        </w:rPr>
        <w:t xml:space="preserve">του Υπουργείου Εσωτερικών. Κάποιοι λένε </w:t>
      </w:r>
      <w:r w:rsidRPr="00B46C64">
        <w:rPr>
          <w:rFonts w:eastAsia="Times New Roman"/>
          <w:color w:val="212121"/>
          <w:szCs w:val="24"/>
        </w:rPr>
        <w:t>ότι έχει τρία διαφορετικά μέρη</w:t>
      </w:r>
      <w:r>
        <w:rPr>
          <w:rFonts w:eastAsia="Times New Roman"/>
          <w:color w:val="212121"/>
          <w:szCs w:val="24"/>
        </w:rPr>
        <w:t>.</w:t>
      </w:r>
      <w:r w:rsidRPr="00B46C64">
        <w:rPr>
          <w:rFonts w:eastAsia="Times New Roman"/>
          <w:color w:val="212121"/>
          <w:szCs w:val="24"/>
        </w:rPr>
        <w:t xml:space="preserve"> Εγώ θα έλεγα ότι ο πυρήνας</w:t>
      </w:r>
      <w:r>
        <w:rPr>
          <w:rFonts w:eastAsia="Times New Roman"/>
          <w:color w:val="212121"/>
          <w:szCs w:val="24"/>
        </w:rPr>
        <w:t xml:space="preserve"> αυτού του </w:t>
      </w:r>
      <w:r w:rsidRPr="00B46C64">
        <w:rPr>
          <w:rFonts w:eastAsia="Times New Roman"/>
          <w:color w:val="212121"/>
          <w:szCs w:val="24"/>
        </w:rPr>
        <w:t xml:space="preserve">νομοσχεδίου </w:t>
      </w:r>
      <w:r>
        <w:rPr>
          <w:rFonts w:eastAsia="Times New Roman"/>
          <w:color w:val="212121"/>
          <w:szCs w:val="24"/>
        </w:rPr>
        <w:t>έχει τρεις διαχρονικές αξίες:</w:t>
      </w:r>
      <w:r w:rsidRPr="00B46C64">
        <w:rPr>
          <w:rFonts w:eastAsia="Times New Roman"/>
          <w:color w:val="212121"/>
          <w:szCs w:val="24"/>
        </w:rPr>
        <w:t xml:space="preserve"> </w:t>
      </w:r>
      <w:r>
        <w:rPr>
          <w:rFonts w:eastAsia="Times New Roman"/>
          <w:color w:val="212121"/>
          <w:szCs w:val="24"/>
        </w:rPr>
        <w:t xml:space="preserve">τη </w:t>
      </w:r>
      <w:r w:rsidRPr="00B46C64">
        <w:rPr>
          <w:rFonts w:eastAsia="Times New Roman"/>
          <w:color w:val="212121"/>
          <w:szCs w:val="24"/>
        </w:rPr>
        <w:t xml:space="preserve"> δημοκρατία</w:t>
      </w:r>
      <w:r>
        <w:rPr>
          <w:rFonts w:eastAsia="Times New Roman"/>
          <w:color w:val="212121"/>
          <w:szCs w:val="24"/>
        </w:rPr>
        <w:t>, την</w:t>
      </w:r>
      <w:r w:rsidRPr="00B46C64">
        <w:rPr>
          <w:rFonts w:eastAsia="Times New Roman"/>
          <w:color w:val="212121"/>
          <w:szCs w:val="24"/>
        </w:rPr>
        <w:t xml:space="preserve"> ισότ</w:t>
      </w:r>
      <w:r w:rsidRPr="00B46C64">
        <w:rPr>
          <w:rFonts w:eastAsia="Times New Roman"/>
          <w:color w:val="212121"/>
          <w:szCs w:val="24"/>
        </w:rPr>
        <w:t>η</w:t>
      </w:r>
      <w:r>
        <w:rPr>
          <w:rFonts w:eastAsia="Times New Roman"/>
          <w:color w:val="212121"/>
          <w:szCs w:val="24"/>
        </w:rPr>
        <w:t xml:space="preserve">τα και τα ανθρώπινα δικαιώματα. </w:t>
      </w:r>
    </w:p>
    <w:p w14:paraId="03A73375" w14:textId="77777777" w:rsidR="00E615E6" w:rsidRDefault="00720F21">
      <w:pPr>
        <w:shd w:val="clear" w:color="auto" w:fill="FFFFFF"/>
        <w:spacing w:after="0" w:line="600" w:lineRule="auto"/>
        <w:ind w:firstLine="720"/>
        <w:jc w:val="both"/>
        <w:rPr>
          <w:rFonts w:eastAsia="Times New Roman"/>
          <w:color w:val="212121"/>
          <w:szCs w:val="24"/>
        </w:rPr>
      </w:pPr>
      <w:r>
        <w:rPr>
          <w:rFonts w:eastAsia="Times New Roman"/>
          <w:color w:val="212121"/>
          <w:szCs w:val="24"/>
        </w:rPr>
        <w:t>Βλέπουμε εδώ μία βαθιά καινοτόμο</w:t>
      </w:r>
      <w:r w:rsidRPr="00B46C64">
        <w:rPr>
          <w:rFonts w:eastAsia="Times New Roman"/>
          <w:color w:val="212121"/>
          <w:szCs w:val="24"/>
        </w:rPr>
        <w:t xml:space="preserve"> προσπάθεια του Υπουργείου Ε</w:t>
      </w:r>
      <w:r>
        <w:rPr>
          <w:rFonts w:eastAsia="Times New Roman"/>
          <w:color w:val="212121"/>
          <w:szCs w:val="24"/>
        </w:rPr>
        <w:t xml:space="preserve">σωτερικών, </w:t>
      </w:r>
      <w:r w:rsidRPr="00B46C64">
        <w:rPr>
          <w:rFonts w:eastAsia="Times New Roman"/>
          <w:color w:val="212121"/>
          <w:szCs w:val="24"/>
        </w:rPr>
        <w:t xml:space="preserve">που έχει ως στόχο την εξάλειψη των διακρίσεων με βάση το φύλο και την κατοχύρωση </w:t>
      </w:r>
      <w:r>
        <w:rPr>
          <w:rFonts w:eastAsia="Times New Roman"/>
          <w:color w:val="212121"/>
          <w:szCs w:val="24"/>
        </w:rPr>
        <w:t xml:space="preserve">της </w:t>
      </w:r>
      <w:r w:rsidRPr="00B46C64">
        <w:rPr>
          <w:rFonts w:eastAsia="Times New Roman"/>
          <w:color w:val="212121"/>
          <w:szCs w:val="24"/>
        </w:rPr>
        <w:t xml:space="preserve">ισότητας </w:t>
      </w:r>
      <w:r w:rsidRPr="00B46C64">
        <w:rPr>
          <w:rFonts w:eastAsia="Times New Roman"/>
          <w:color w:val="212121"/>
          <w:szCs w:val="24"/>
        </w:rPr>
        <w:lastRenderedPageBreak/>
        <w:t>και της ίσης μεταχείρισης</w:t>
      </w:r>
      <w:r>
        <w:rPr>
          <w:rFonts w:eastAsia="Times New Roman"/>
          <w:color w:val="212121"/>
          <w:szCs w:val="24"/>
        </w:rPr>
        <w:t>,</w:t>
      </w:r>
      <w:r w:rsidRPr="00B46C64">
        <w:rPr>
          <w:rFonts w:eastAsia="Times New Roman"/>
          <w:color w:val="212121"/>
          <w:szCs w:val="24"/>
        </w:rPr>
        <w:t xml:space="preserve"> ρυθμίζοντας θέματα</w:t>
      </w:r>
      <w:r>
        <w:rPr>
          <w:rFonts w:eastAsia="Times New Roman"/>
          <w:color w:val="212121"/>
          <w:szCs w:val="24"/>
        </w:rPr>
        <w:t>,</w:t>
      </w:r>
      <w:r w:rsidRPr="00B46C64">
        <w:rPr>
          <w:rFonts w:eastAsia="Times New Roman"/>
          <w:color w:val="212121"/>
          <w:szCs w:val="24"/>
        </w:rPr>
        <w:t xml:space="preserve"> που αφορού</w:t>
      </w:r>
      <w:r w:rsidRPr="00B46C64">
        <w:rPr>
          <w:rFonts w:eastAsia="Times New Roman"/>
          <w:color w:val="212121"/>
          <w:szCs w:val="24"/>
        </w:rPr>
        <w:t>ν την ενίσχυση της εκπροσώπησης των γυναικών στη Βουλή και στα όργανα της τοπικής αυτοδιοίκησης</w:t>
      </w:r>
      <w:r>
        <w:rPr>
          <w:rFonts w:eastAsia="Times New Roman"/>
          <w:color w:val="212121"/>
          <w:szCs w:val="24"/>
        </w:rPr>
        <w:t>,</w:t>
      </w:r>
      <w:r w:rsidRPr="00B46C64">
        <w:rPr>
          <w:rFonts w:eastAsia="Times New Roman"/>
          <w:color w:val="212121"/>
          <w:szCs w:val="24"/>
        </w:rPr>
        <w:t xml:space="preserve"> την πρόβλεψη για τη λειτουργία συμβουλευτικών κέντρων γυναικών σε όλη τη χώρα</w:t>
      </w:r>
      <w:r>
        <w:rPr>
          <w:rFonts w:eastAsia="Times New Roman"/>
          <w:color w:val="212121"/>
          <w:szCs w:val="24"/>
        </w:rPr>
        <w:t>,</w:t>
      </w:r>
      <w:r w:rsidRPr="00B46C64">
        <w:rPr>
          <w:rFonts w:eastAsia="Times New Roman"/>
          <w:color w:val="212121"/>
          <w:szCs w:val="24"/>
        </w:rPr>
        <w:t xml:space="preserve"> αλλά και τη λειτουργία ξενώνων φιλοξενίας γυ</w:t>
      </w:r>
      <w:r>
        <w:rPr>
          <w:rFonts w:eastAsia="Times New Roman"/>
          <w:color w:val="212121"/>
          <w:szCs w:val="24"/>
        </w:rPr>
        <w:t xml:space="preserve">ναικών θυμάτων της </w:t>
      </w:r>
      <w:proofErr w:type="spellStart"/>
      <w:r>
        <w:rPr>
          <w:rFonts w:eastAsia="Times New Roman"/>
          <w:color w:val="212121"/>
          <w:szCs w:val="24"/>
        </w:rPr>
        <w:t>έμφυλης</w:t>
      </w:r>
      <w:proofErr w:type="spellEnd"/>
      <w:r>
        <w:rPr>
          <w:rFonts w:eastAsia="Times New Roman"/>
          <w:color w:val="212121"/>
          <w:szCs w:val="24"/>
        </w:rPr>
        <w:t xml:space="preserve"> βίας. </w:t>
      </w:r>
    </w:p>
    <w:p w14:paraId="03A73376" w14:textId="77777777" w:rsidR="00E615E6" w:rsidRDefault="00720F21">
      <w:pPr>
        <w:shd w:val="clear" w:color="auto" w:fill="FFFFFF"/>
        <w:spacing w:after="0" w:line="600" w:lineRule="auto"/>
        <w:ind w:firstLine="720"/>
        <w:jc w:val="both"/>
        <w:rPr>
          <w:rFonts w:eastAsia="Times New Roman"/>
          <w:color w:val="212121"/>
          <w:szCs w:val="24"/>
        </w:rPr>
      </w:pPr>
      <w:r>
        <w:rPr>
          <w:rFonts w:eastAsia="Times New Roman"/>
          <w:color w:val="212121"/>
          <w:szCs w:val="24"/>
        </w:rPr>
        <w:t>Όσ</w:t>
      </w:r>
      <w:r>
        <w:rPr>
          <w:rFonts w:eastAsia="Times New Roman"/>
          <w:color w:val="212121"/>
          <w:szCs w:val="24"/>
        </w:rPr>
        <w:t xml:space="preserve">ον αφορά την ποσόστωση του 40% -και για να </w:t>
      </w:r>
      <w:r w:rsidRPr="00B46C64">
        <w:rPr>
          <w:rFonts w:eastAsia="Times New Roman"/>
          <w:color w:val="212121"/>
          <w:szCs w:val="24"/>
        </w:rPr>
        <w:t>το επαναλάβω για μία ακόμα φορά</w:t>
      </w:r>
      <w:r>
        <w:rPr>
          <w:rFonts w:eastAsia="Times New Roman"/>
          <w:color w:val="212121"/>
          <w:szCs w:val="24"/>
        </w:rPr>
        <w:t xml:space="preserve"> δ</w:t>
      </w:r>
      <w:r w:rsidRPr="00B46C64">
        <w:rPr>
          <w:rFonts w:eastAsia="Times New Roman"/>
          <w:color w:val="212121"/>
          <w:szCs w:val="24"/>
        </w:rPr>
        <w:t>εν είναι ποσόστω</w:t>
      </w:r>
      <w:r>
        <w:rPr>
          <w:rFonts w:eastAsia="Times New Roman"/>
          <w:color w:val="212121"/>
          <w:szCs w:val="24"/>
        </w:rPr>
        <w:t>ση γυναικών, είναι ποσόστωση φύλου. Πρέπει αυτό να το καταλάβουμε- θα</w:t>
      </w:r>
      <w:r w:rsidRPr="00B46C64">
        <w:rPr>
          <w:rFonts w:eastAsia="Times New Roman"/>
          <w:color w:val="212121"/>
          <w:szCs w:val="24"/>
        </w:rPr>
        <w:t xml:space="preserve"> έλεγα πως είναι ένα σημαντικό βήμα για </w:t>
      </w:r>
      <w:r>
        <w:rPr>
          <w:rFonts w:eastAsia="Times New Roman"/>
          <w:color w:val="212121"/>
          <w:szCs w:val="24"/>
        </w:rPr>
        <w:t>ίση συμμετοχή στα κοινά. Θεσμοθετήθηκε αρχικά στον «</w:t>
      </w:r>
      <w:r>
        <w:rPr>
          <w:rFonts w:eastAsia="Times New Roman"/>
          <w:color w:val="212121"/>
          <w:szCs w:val="24"/>
        </w:rPr>
        <w:t>ΚΛΕ</w:t>
      </w:r>
      <w:r>
        <w:rPr>
          <w:rFonts w:eastAsia="Times New Roman"/>
          <w:color w:val="212121"/>
          <w:szCs w:val="24"/>
        </w:rPr>
        <w:t>ΙΣΘΕΝΗ Ι</w:t>
      </w:r>
      <w:r>
        <w:rPr>
          <w:rFonts w:eastAsia="Times New Roman"/>
          <w:color w:val="212121"/>
          <w:szCs w:val="24"/>
        </w:rPr>
        <w:t xml:space="preserve">» </w:t>
      </w:r>
      <w:r w:rsidRPr="00B46C64">
        <w:rPr>
          <w:rFonts w:eastAsia="Times New Roman"/>
          <w:color w:val="212121"/>
          <w:szCs w:val="24"/>
        </w:rPr>
        <w:t xml:space="preserve">για τις </w:t>
      </w:r>
      <w:proofErr w:type="spellStart"/>
      <w:r w:rsidRPr="00B46C64">
        <w:rPr>
          <w:rFonts w:eastAsia="Times New Roman"/>
          <w:color w:val="212121"/>
          <w:szCs w:val="24"/>
        </w:rPr>
        <w:t>αυτοδιοικητικές</w:t>
      </w:r>
      <w:proofErr w:type="spellEnd"/>
      <w:r w:rsidRPr="00B46C64">
        <w:rPr>
          <w:rFonts w:eastAsia="Times New Roman"/>
          <w:color w:val="212121"/>
          <w:szCs w:val="24"/>
        </w:rPr>
        <w:t xml:space="preserve"> εκλογές και τώρα ήρθε η σειρά των βουλευτικών εκλογών</w:t>
      </w:r>
      <w:r>
        <w:rPr>
          <w:rFonts w:eastAsia="Times New Roman"/>
          <w:color w:val="212121"/>
          <w:szCs w:val="24"/>
        </w:rPr>
        <w:t>.</w:t>
      </w:r>
    </w:p>
    <w:p w14:paraId="03A73377" w14:textId="77777777" w:rsidR="00E615E6" w:rsidRDefault="00720F21">
      <w:pPr>
        <w:shd w:val="clear" w:color="auto" w:fill="FFFFFF"/>
        <w:spacing w:after="0" w:line="600" w:lineRule="auto"/>
        <w:ind w:firstLine="720"/>
        <w:jc w:val="both"/>
        <w:rPr>
          <w:rFonts w:eastAsia="Times New Roman"/>
          <w:color w:val="212121"/>
          <w:szCs w:val="24"/>
        </w:rPr>
      </w:pPr>
      <w:r w:rsidRPr="00B46C64">
        <w:rPr>
          <w:rFonts w:eastAsia="Times New Roman"/>
          <w:color w:val="212121"/>
          <w:szCs w:val="24"/>
        </w:rPr>
        <w:t xml:space="preserve"> Απλώς θα ήθελα να συμπληρώσω ότι</w:t>
      </w:r>
      <w:r>
        <w:rPr>
          <w:rFonts w:eastAsia="Times New Roman"/>
          <w:color w:val="212121"/>
          <w:szCs w:val="24"/>
        </w:rPr>
        <w:t>,</w:t>
      </w:r>
      <w:r w:rsidRPr="00B46C64">
        <w:rPr>
          <w:rFonts w:eastAsia="Times New Roman"/>
          <w:color w:val="212121"/>
          <w:szCs w:val="24"/>
        </w:rPr>
        <w:t xml:space="preserve"> πέρα από τις πρωτοποριακές ρυθμί</w:t>
      </w:r>
      <w:r>
        <w:rPr>
          <w:rFonts w:eastAsia="Times New Roman"/>
          <w:color w:val="212121"/>
          <w:szCs w:val="24"/>
        </w:rPr>
        <w:t>σεις που εισάγει το νομοσχέδιο, α</w:t>
      </w:r>
      <w:r w:rsidRPr="00B46C64">
        <w:rPr>
          <w:rFonts w:eastAsia="Times New Roman"/>
          <w:color w:val="212121"/>
          <w:szCs w:val="24"/>
        </w:rPr>
        <w:t>παιτείται για την ισότητα ένας διαρκής αγώνας όχι μόνο των γυναικών</w:t>
      </w:r>
      <w:r>
        <w:rPr>
          <w:rFonts w:eastAsia="Times New Roman"/>
          <w:color w:val="212121"/>
          <w:szCs w:val="24"/>
        </w:rPr>
        <w:t>,</w:t>
      </w:r>
      <w:r w:rsidRPr="00B46C64">
        <w:rPr>
          <w:rFonts w:eastAsia="Times New Roman"/>
          <w:color w:val="212121"/>
          <w:szCs w:val="24"/>
        </w:rPr>
        <w:t xml:space="preserve"> αλλά</w:t>
      </w:r>
      <w:r>
        <w:rPr>
          <w:rFonts w:eastAsia="Times New Roman"/>
          <w:color w:val="212121"/>
          <w:szCs w:val="24"/>
        </w:rPr>
        <w:t xml:space="preserve"> της κοινωνίας όλης, για την πλήρη και έμπρακτη κατοχύρωση της ισότητας, για να σταματήσουν ε</w:t>
      </w:r>
      <w:r w:rsidRPr="00B46C64">
        <w:rPr>
          <w:rFonts w:eastAsia="Times New Roman"/>
          <w:color w:val="212121"/>
          <w:szCs w:val="24"/>
        </w:rPr>
        <w:t>πιτ</w:t>
      </w:r>
      <w:r>
        <w:rPr>
          <w:rFonts w:eastAsia="Times New Roman"/>
          <w:color w:val="212121"/>
          <w:szCs w:val="24"/>
        </w:rPr>
        <w:t xml:space="preserve">έλους οι </w:t>
      </w:r>
      <w:proofErr w:type="spellStart"/>
      <w:r>
        <w:rPr>
          <w:rFonts w:eastAsia="Times New Roman"/>
          <w:color w:val="212121"/>
          <w:szCs w:val="24"/>
        </w:rPr>
        <w:t>έμφυλες</w:t>
      </w:r>
      <w:proofErr w:type="spellEnd"/>
      <w:r>
        <w:rPr>
          <w:rFonts w:eastAsia="Times New Roman"/>
          <w:color w:val="212121"/>
          <w:szCs w:val="24"/>
        </w:rPr>
        <w:t xml:space="preserve"> </w:t>
      </w:r>
      <w:r>
        <w:rPr>
          <w:rFonts w:eastAsia="Times New Roman"/>
          <w:color w:val="212121"/>
          <w:szCs w:val="24"/>
        </w:rPr>
        <w:lastRenderedPageBreak/>
        <w:t xml:space="preserve">ανισότητες, οι </w:t>
      </w:r>
      <w:r w:rsidRPr="00B46C64">
        <w:rPr>
          <w:rFonts w:eastAsia="Times New Roman"/>
          <w:color w:val="212121"/>
          <w:szCs w:val="24"/>
        </w:rPr>
        <w:t>διακρίσεις</w:t>
      </w:r>
      <w:r>
        <w:rPr>
          <w:rFonts w:eastAsia="Times New Roman"/>
          <w:color w:val="212121"/>
          <w:szCs w:val="24"/>
        </w:rPr>
        <w:t>,</w:t>
      </w:r>
      <w:r w:rsidRPr="00B46C64">
        <w:rPr>
          <w:rFonts w:eastAsia="Times New Roman"/>
          <w:color w:val="212121"/>
          <w:szCs w:val="24"/>
        </w:rPr>
        <w:t xml:space="preserve"> η ανισότητα ευκαιριών</w:t>
      </w:r>
      <w:r>
        <w:rPr>
          <w:rFonts w:eastAsia="Times New Roman"/>
          <w:color w:val="212121"/>
          <w:szCs w:val="24"/>
        </w:rPr>
        <w:t xml:space="preserve">, οι αποκλεισμοί, </w:t>
      </w:r>
      <w:r w:rsidRPr="00B46C64">
        <w:rPr>
          <w:rFonts w:eastAsia="Times New Roman"/>
          <w:color w:val="212121"/>
          <w:szCs w:val="24"/>
        </w:rPr>
        <w:t>που δυστυχώς για</w:t>
      </w:r>
      <w:r>
        <w:rPr>
          <w:rFonts w:eastAsia="Times New Roman"/>
          <w:color w:val="212121"/>
          <w:szCs w:val="24"/>
        </w:rPr>
        <w:t xml:space="preserve"> ορισμένους θεωρούνται δεδομένα.</w:t>
      </w:r>
    </w:p>
    <w:p w14:paraId="03A73378" w14:textId="77777777" w:rsidR="00E615E6" w:rsidRDefault="00720F21">
      <w:pPr>
        <w:shd w:val="clear" w:color="auto" w:fill="FFFFFF"/>
        <w:spacing w:after="0" w:line="600" w:lineRule="auto"/>
        <w:ind w:firstLine="720"/>
        <w:jc w:val="both"/>
        <w:rPr>
          <w:rFonts w:eastAsia="Times New Roman"/>
          <w:color w:val="212121"/>
          <w:szCs w:val="24"/>
        </w:rPr>
      </w:pPr>
      <w:r>
        <w:rPr>
          <w:rFonts w:eastAsia="Times New Roman"/>
          <w:color w:val="212121"/>
          <w:szCs w:val="24"/>
        </w:rPr>
        <w:t>Σε ό,τι</w:t>
      </w:r>
      <w:r w:rsidRPr="00B46C64">
        <w:rPr>
          <w:rFonts w:eastAsia="Times New Roman"/>
          <w:color w:val="212121"/>
          <w:szCs w:val="24"/>
        </w:rPr>
        <w:t xml:space="preserve"> αφορά την απόδ</w:t>
      </w:r>
      <w:r w:rsidRPr="00B46C64">
        <w:rPr>
          <w:rFonts w:eastAsia="Times New Roman"/>
          <w:color w:val="212121"/>
          <w:szCs w:val="24"/>
        </w:rPr>
        <w:t>οση ιθαγένειας</w:t>
      </w:r>
      <w:r>
        <w:rPr>
          <w:rFonts w:eastAsia="Times New Roman"/>
          <w:color w:val="212121"/>
          <w:szCs w:val="24"/>
        </w:rPr>
        <w:t>,</w:t>
      </w:r>
      <w:r w:rsidRPr="00B46C64">
        <w:rPr>
          <w:rFonts w:eastAsia="Times New Roman"/>
          <w:color w:val="212121"/>
          <w:szCs w:val="24"/>
        </w:rPr>
        <w:t xml:space="preserve"> προβλέπεται η αναμόρφωση του τεστ πολιτογράφησης</w:t>
      </w:r>
      <w:r>
        <w:rPr>
          <w:rFonts w:eastAsia="Times New Roman"/>
          <w:color w:val="212121"/>
          <w:szCs w:val="24"/>
        </w:rPr>
        <w:t>,</w:t>
      </w:r>
      <w:r w:rsidRPr="00B46C64">
        <w:rPr>
          <w:rFonts w:eastAsia="Times New Roman"/>
          <w:color w:val="212121"/>
          <w:szCs w:val="24"/>
        </w:rPr>
        <w:t xml:space="preserve"> απλοποιείται η διαδικασία αυτή για ομογενείς από χώρες της πρώην Σοβιετικής Ένωσης</w:t>
      </w:r>
      <w:r>
        <w:rPr>
          <w:rFonts w:eastAsia="Times New Roman"/>
          <w:color w:val="212121"/>
          <w:szCs w:val="24"/>
        </w:rPr>
        <w:t>,</w:t>
      </w:r>
      <w:r w:rsidRPr="00B46C64">
        <w:rPr>
          <w:rFonts w:eastAsia="Times New Roman"/>
          <w:color w:val="212121"/>
          <w:szCs w:val="24"/>
        </w:rPr>
        <w:t xml:space="preserve"> ενώ ταυτόχρονα επιχειρείται να αντιμετωπιστεί το ζήτημα των </w:t>
      </w:r>
      <w:proofErr w:type="spellStart"/>
      <w:r w:rsidRPr="00B46C64">
        <w:rPr>
          <w:rFonts w:eastAsia="Times New Roman"/>
          <w:color w:val="212121"/>
          <w:szCs w:val="24"/>
        </w:rPr>
        <w:t>ανιθαγενών</w:t>
      </w:r>
      <w:proofErr w:type="spellEnd"/>
      <w:r w:rsidRPr="00B46C64">
        <w:rPr>
          <w:rFonts w:eastAsia="Times New Roman"/>
          <w:color w:val="212121"/>
          <w:szCs w:val="24"/>
        </w:rPr>
        <w:t xml:space="preserve"> </w:t>
      </w:r>
      <w:proofErr w:type="spellStart"/>
      <w:r w:rsidRPr="00B46C64">
        <w:rPr>
          <w:rFonts w:eastAsia="Times New Roman"/>
          <w:color w:val="212121"/>
          <w:szCs w:val="24"/>
        </w:rPr>
        <w:t>Ρ</w:t>
      </w:r>
      <w:r>
        <w:rPr>
          <w:rFonts w:eastAsia="Times New Roman"/>
          <w:color w:val="212121"/>
          <w:szCs w:val="24"/>
        </w:rPr>
        <w:t>ο</w:t>
      </w:r>
      <w:r w:rsidRPr="00B46C64">
        <w:rPr>
          <w:rFonts w:eastAsia="Times New Roman"/>
          <w:color w:val="212121"/>
          <w:szCs w:val="24"/>
        </w:rPr>
        <w:t>μ</w:t>
      </w:r>
      <w:r>
        <w:rPr>
          <w:rFonts w:eastAsia="Times New Roman"/>
          <w:color w:val="212121"/>
          <w:szCs w:val="24"/>
        </w:rPr>
        <w:t>ά</w:t>
      </w:r>
      <w:proofErr w:type="spellEnd"/>
      <w:r>
        <w:rPr>
          <w:rFonts w:eastAsia="Times New Roman"/>
          <w:color w:val="212121"/>
          <w:szCs w:val="24"/>
        </w:rPr>
        <w:t>,</w:t>
      </w:r>
      <w:r w:rsidRPr="00B46C64">
        <w:rPr>
          <w:rFonts w:eastAsia="Times New Roman"/>
          <w:color w:val="212121"/>
          <w:szCs w:val="24"/>
        </w:rPr>
        <w:t xml:space="preserve"> ένα ζήτημα με μακρά </w:t>
      </w:r>
      <w:r>
        <w:rPr>
          <w:rFonts w:eastAsia="Times New Roman"/>
          <w:color w:val="212121"/>
          <w:szCs w:val="24"/>
        </w:rPr>
        <w:t xml:space="preserve">ιστορική </w:t>
      </w:r>
      <w:r>
        <w:rPr>
          <w:rFonts w:eastAsia="Times New Roman"/>
          <w:color w:val="212121"/>
          <w:szCs w:val="24"/>
        </w:rPr>
        <w:t>παρουσία στη χώρα μας. Α</w:t>
      </w:r>
      <w:r w:rsidRPr="00B46C64">
        <w:rPr>
          <w:rFonts w:eastAsia="Times New Roman"/>
          <w:color w:val="212121"/>
          <w:szCs w:val="24"/>
        </w:rPr>
        <w:t>ς μη</w:t>
      </w:r>
      <w:r>
        <w:rPr>
          <w:rFonts w:eastAsia="Times New Roman"/>
          <w:color w:val="212121"/>
          <w:szCs w:val="24"/>
        </w:rPr>
        <w:t>ν ξε</w:t>
      </w:r>
      <w:r w:rsidRPr="00B46C64">
        <w:rPr>
          <w:rFonts w:eastAsia="Times New Roman"/>
          <w:color w:val="212121"/>
          <w:szCs w:val="24"/>
        </w:rPr>
        <w:t>χνάμε πως τα ανθρώπινα δικαιώματα</w:t>
      </w:r>
      <w:r>
        <w:rPr>
          <w:rFonts w:eastAsia="Times New Roman"/>
          <w:color w:val="212121"/>
          <w:szCs w:val="24"/>
        </w:rPr>
        <w:t>,</w:t>
      </w:r>
      <w:r w:rsidRPr="00B46C64">
        <w:rPr>
          <w:rFonts w:eastAsia="Times New Roman"/>
          <w:color w:val="212121"/>
          <w:szCs w:val="24"/>
        </w:rPr>
        <w:t xml:space="preserve"> ανεξάρτητα </w:t>
      </w:r>
      <w:r>
        <w:rPr>
          <w:rFonts w:eastAsia="Times New Roman"/>
          <w:color w:val="212121"/>
          <w:szCs w:val="24"/>
        </w:rPr>
        <w:t xml:space="preserve">από </w:t>
      </w:r>
      <w:r w:rsidRPr="00B46C64">
        <w:rPr>
          <w:rFonts w:eastAsia="Times New Roman"/>
          <w:color w:val="212121"/>
          <w:szCs w:val="24"/>
        </w:rPr>
        <w:t xml:space="preserve">το γεγονός ότι εδώ και δεκαετίες έχουν υπάρξει αντικείμενο ποικίλων επιθέσεων </w:t>
      </w:r>
      <w:r>
        <w:rPr>
          <w:rFonts w:eastAsia="Times New Roman"/>
          <w:color w:val="212121"/>
          <w:szCs w:val="24"/>
        </w:rPr>
        <w:t xml:space="preserve">και αμφισβητήσεων, </w:t>
      </w:r>
      <w:r w:rsidRPr="00B46C64">
        <w:rPr>
          <w:rFonts w:eastAsia="Times New Roman"/>
          <w:color w:val="212121"/>
          <w:szCs w:val="24"/>
        </w:rPr>
        <w:t>π</w:t>
      </w:r>
      <w:r>
        <w:rPr>
          <w:rFonts w:eastAsia="Times New Roman"/>
          <w:color w:val="212121"/>
          <w:szCs w:val="24"/>
        </w:rPr>
        <w:t>ροστατεύονται μόνο μέσα σε μία δημοκρατική πολιτεία κ</w:t>
      </w:r>
      <w:r w:rsidRPr="00B46C64">
        <w:rPr>
          <w:rFonts w:eastAsia="Times New Roman"/>
          <w:color w:val="212121"/>
          <w:szCs w:val="24"/>
        </w:rPr>
        <w:t xml:space="preserve">αι </w:t>
      </w:r>
      <w:r>
        <w:rPr>
          <w:rFonts w:eastAsia="Times New Roman"/>
          <w:color w:val="212121"/>
          <w:szCs w:val="24"/>
        </w:rPr>
        <w:t xml:space="preserve">άρα είναι χρέος μας </w:t>
      </w:r>
      <w:r>
        <w:rPr>
          <w:rFonts w:eastAsia="Times New Roman"/>
          <w:color w:val="212121"/>
          <w:szCs w:val="24"/>
        </w:rPr>
        <w:t>να μεριμνούμε γι’ αυτά.</w:t>
      </w:r>
    </w:p>
    <w:p w14:paraId="03A73379" w14:textId="77777777" w:rsidR="00E615E6" w:rsidRDefault="00720F21">
      <w:pPr>
        <w:shd w:val="clear" w:color="auto" w:fill="FFFFFF"/>
        <w:spacing w:after="0" w:line="600" w:lineRule="auto"/>
        <w:ind w:firstLine="720"/>
        <w:jc w:val="both"/>
        <w:rPr>
          <w:rFonts w:eastAsia="Times New Roman"/>
          <w:color w:val="212121"/>
          <w:szCs w:val="24"/>
        </w:rPr>
      </w:pPr>
      <w:r>
        <w:rPr>
          <w:rFonts w:eastAsia="Times New Roman"/>
          <w:color w:val="212121"/>
          <w:szCs w:val="24"/>
        </w:rPr>
        <w:t xml:space="preserve">Ακούγοντας σήμερα </w:t>
      </w:r>
      <w:r w:rsidRPr="00B46C64">
        <w:rPr>
          <w:rFonts w:eastAsia="Times New Roman"/>
          <w:color w:val="212121"/>
          <w:szCs w:val="24"/>
        </w:rPr>
        <w:t>τον εισηγητή αλλά και τους άλ</w:t>
      </w:r>
      <w:r>
        <w:rPr>
          <w:rFonts w:eastAsia="Times New Roman"/>
          <w:color w:val="212121"/>
          <w:szCs w:val="24"/>
        </w:rPr>
        <w:t>λους ομιλητές της Χρυσής Αυγής, πρέπει όλοι να προβληματιστούμε σ</w:t>
      </w:r>
      <w:r w:rsidRPr="00B46C64">
        <w:rPr>
          <w:rFonts w:eastAsia="Times New Roman"/>
          <w:color w:val="212121"/>
          <w:szCs w:val="24"/>
        </w:rPr>
        <w:t xml:space="preserve">χετικά με το μίσος που εκπέμπουν </w:t>
      </w:r>
      <w:r>
        <w:rPr>
          <w:rFonts w:eastAsia="Times New Roman"/>
          <w:color w:val="212121"/>
          <w:szCs w:val="24"/>
        </w:rPr>
        <w:t xml:space="preserve">για οτιδήποτε διαφορετικό. Αναφέρθηκε και πριν ότι «Έλληνας </w:t>
      </w:r>
      <w:r w:rsidRPr="00B46C64">
        <w:rPr>
          <w:rFonts w:eastAsia="Times New Roman"/>
          <w:color w:val="212121"/>
          <w:szCs w:val="24"/>
        </w:rPr>
        <w:t>γεννιέσαι</w:t>
      </w:r>
      <w:r>
        <w:rPr>
          <w:rFonts w:eastAsia="Times New Roman"/>
          <w:color w:val="212121"/>
          <w:szCs w:val="24"/>
        </w:rPr>
        <w:t>»</w:t>
      </w:r>
      <w:r w:rsidRPr="00B46C64">
        <w:rPr>
          <w:rFonts w:eastAsia="Times New Roman"/>
          <w:color w:val="212121"/>
          <w:szCs w:val="24"/>
        </w:rPr>
        <w:t xml:space="preserve"> και πολλά άλλα</w:t>
      </w:r>
      <w:r>
        <w:rPr>
          <w:rFonts w:eastAsia="Times New Roman"/>
          <w:color w:val="212121"/>
          <w:szCs w:val="24"/>
        </w:rPr>
        <w:t>,</w:t>
      </w:r>
      <w:r w:rsidRPr="00B46C64">
        <w:rPr>
          <w:rFonts w:eastAsia="Times New Roman"/>
          <w:color w:val="212121"/>
          <w:szCs w:val="24"/>
        </w:rPr>
        <w:t xml:space="preserve"> </w:t>
      </w:r>
      <w:r w:rsidRPr="00B46C64">
        <w:rPr>
          <w:rFonts w:eastAsia="Times New Roman"/>
          <w:color w:val="212121"/>
          <w:szCs w:val="24"/>
        </w:rPr>
        <w:t>που θυμίζουν πάρα πολύ το μανιφέστο του μακελάρη της Νέα</w:t>
      </w:r>
      <w:r>
        <w:rPr>
          <w:rFonts w:eastAsia="Times New Roman"/>
          <w:color w:val="212121"/>
          <w:szCs w:val="24"/>
        </w:rPr>
        <w:t xml:space="preserve">ς Ζηλανδίας που μίλησε και για την άρια φυλή. Ας </w:t>
      </w:r>
      <w:r w:rsidRPr="00B46C64">
        <w:rPr>
          <w:rFonts w:eastAsia="Times New Roman"/>
          <w:color w:val="212121"/>
          <w:szCs w:val="24"/>
        </w:rPr>
        <w:t>παραδειγματιστούμε όλοι εδώ μέσα</w:t>
      </w:r>
      <w:r>
        <w:rPr>
          <w:rFonts w:eastAsia="Times New Roman"/>
          <w:color w:val="212121"/>
          <w:szCs w:val="24"/>
        </w:rPr>
        <w:t xml:space="preserve"> σχετικά με αυτήν την ιστορία.</w:t>
      </w:r>
    </w:p>
    <w:p w14:paraId="03A7337A" w14:textId="77777777" w:rsidR="00E615E6" w:rsidRDefault="00720F21">
      <w:pPr>
        <w:shd w:val="clear" w:color="auto" w:fill="FFFFFF"/>
        <w:spacing w:after="0" w:line="600" w:lineRule="auto"/>
        <w:ind w:firstLine="720"/>
        <w:jc w:val="both"/>
        <w:rPr>
          <w:rFonts w:eastAsia="Times New Roman"/>
          <w:color w:val="212121"/>
          <w:szCs w:val="24"/>
        </w:rPr>
      </w:pPr>
      <w:r>
        <w:rPr>
          <w:rFonts w:eastAsia="Times New Roman"/>
          <w:color w:val="212121"/>
          <w:szCs w:val="24"/>
        </w:rPr>
        <w:lastRenderedPageBreak/>
        <w:t xml:space="preserve">Θα </w:t>
      </w:r>
      <w:r w:rsidRPr="00B46C64">
        <w:rPr>
          <w:rFonts w:eastAsia="Times New Roman"/>
          <w:color w:val="212121"/>
          <w:szCs w:val="24"/>
        </w:rPr>
        <w:t>ήθελα να περάσω</w:t>
      </w:r>
      <w:r>
        <w:rPr>
          <w:rFonts w:eastAsia="Times New Roman"/>
          <w:color w:val="212121"/>
          <w:szCs w:val="24"/>
        </w:rPr>
        <w:t>, όμως,</w:t>
      </w:r>
      <w:r w:rsidRPr="00B46C64">
        <w:rPr>
          <w:rFonts w:eastAsia="Times New Roman"/>
          <w:color w:val="212121"/>
          <w:szCs w:val="24"/>
        </w:rPr>
        <w:t xml:space="preserve"> και στις ρυθμίσεις του νομοσχεδίου που αφορούν </w:t>
      </w:r>
      <w:r>
        <w:rPr>
          <w:rFonts w:eastAsia="Times New Roman"/>
          <w:color w:val="212121"/>
          <w:szCs w:val="24"/>
        </w:rPr>
        <w:t xml:space="preserve">την </w:t>
      </w:r>
      <w:r w:rsidRPr="00B46C64">
        <w:rPr>
          <w:rFonts w:eastAsia="Times New Roman"/>
          <w:color w:val="212121"/>
          <w:szCs w:val="24"/>
        </w:rPr>
        <w:t>τοπική αυτο</w:t>
      </w:r>
      <w:r w:rsidRPr="00B46C64">
        <w:rPr>
          <w:rFonts w:eastAsia="Times New Roman"/>
          <w:color w:val="212121"/>
          <w:szCs w:val="24"/>
        </w:rPr>
        <w:t xml:space="preserve">διοίκηση και συγκεκριμένα </w:t>
      </w:r>
      <w:r>
        <w:rPr>
          <w:rFonts w:eastAsia="Times New Roman"/>
          <w:color w:val="212121"/>
          <w:szCs w:val="24"/>
        </w:rPr>
        <w:t>τις αλλαγές του νόμου «</w:t>
      </w:r>
      <w:r>
        <w:rPr>
          <w:rFonts w:eastAsia="Times New Roman"/>
          <w:color w:val="212121"/>
          <w:szCs w:val="24"/>
        </w:rPr>
        <w:t>Κ</w:t>
      </w:r>
      <w:r w:rsidRPr="00B46C64">
        <w:rPr>
          <w:rFonts w:eastAsia="Times New Roman"/>
          <w:color w:val="212121"/>
          <w:szCs w:val="24"/>
        </w:rPr>
        <w:t>ΛΕΙΣΘΕΝΗ</w:t>
      </w:r>
      <w:r>
        <w:rPr>
          <w:rFonts w:eastAsia="Times New Roman"/>
          <w:color w:val="212121"/>
          <w:szCs w:val="24"/>
        </w:rPr>
        <w:t>».</w:t>
      </w:r>
      <w:r w:rsidRPr="00B46C64">
        <w:rPr>
          <w:rFonts w:eastAsia="Times New Roman"/>
          <w:color w:val="212121"/>
          <w:szCs w:val="24"/>
        </w:rPr>
        <w:t xml:space="preserve"> Ο</w:t>
      </w:r>
      <w:r>
        <w:rPr>
          <w:rFonts w:eastAsia="Times New Roman"/>
          <w:color w:val="212121"/>
          <w:szCs w:val="24"/>
        </w:rPr>
        <w:t xml:space="preserve"> «</w:t>
      </w:r>
      <w:r>
        <w:rPr>
          <w:rFonts w:eastAsia="Times New Roman"/>
          <w:color w:val="212121"/>
          <w:szCs w:val="24"/>
        </w:rPr>
        <w:t>ΚΛΕΙΣΘΕΝΗΣ</w:t>
      </w:r>
      <w:r>
        <w:rPr>
          <w:rFonts w:eastAsia="Times New Roman"/>
          <w:color w:val="212121"/>
          <w:szCs w:val="24"/>
        </w:rPr>
        <w:t xml:space="preserve">», η εμβληματική αυτή </w:t>
      </w:r>
      <w:r w:rsidRPr="00B46C64">
        <w:rPr>
          <w:rFonts w:eastAsia="Times New Roman"/>
          <w:color w:val="212121"/>
          <w:szCs w:val="24"/>
        </w:rPr>
        <w:t>μεταρρύθμιση</w:t>
      </w:r>
      <w:r>
        <w:rPr>
          <w:rFonts w:eastAsia="Times New Roman"/>
          <w:color w:val="212121"/>
          <w:szCs w:val="24"/>
        </w:rPr>
        <w:t>,</w:t>
      </w:r>
      <w:r w:rsidRPr="00B46C64">
        <w:rPr>
          <w:rFonts w:eastAsia="Times New Roman"/>
          <w:color w:val="212121"/>
          <w:szCs w:val="24"/>
        </w:rPr>
        <w:t xml:space="preserve"> είναι πλέον </w:t>
      </w:r>
      <w:r>
        <w:rPr>
          <w:rFonts w:eastAsia="Times New Roman"/>
          <w:color w:val="212121"/>
          <w:szCs w:val="24"/>
        </w:rPr>
        <w:t>νόμος του κ</w:t>
      </w:r>
      <w:r w:rsidRPr="00B46C64">
        <w:rPr>
          <w:rFonts w:eastAsia="Times New Roman"/>
          <w:color w:val="212121"/>
          <w:szCs w:val="24"/>
        </w:rPr>
        <w:t>ράτους</w:t>
      </w:r>
      <w:r>
        <w:rPr>
          <w:rFonts w:eastAsia="Times New Roman"/>
          <w:color w:val="212121"/>
          <w:szCs w:val="24"/>
        </w:rPr>
        <w:t>,</w:t>
      </w:r>
      <w:r w:rsidRPr="00B46C64">
        <w:rPr>
          <w:rFonts w:eastAsia="Times New Roman"/>
          <w:color w:val="212121"/>
          <w:szCs w:val="24"/>
        </w:rPr>
        <w:t xml:space="preserve"> δίνοντας τη δυνατότητα στην τοπική αυτοδιοίκηση να κάνει ένα μεγάλο άνοιγμα στην κοινωνία μέσω της </w:t>
      </w:r>
      <w:r>
        <w:rPr>
          <w:rFonts w:eastAsia="Times New Roman"/>
          <w:color w:val="212121"/>
          <w:szCs w:val="24"/>
        </w:rPr>
        <w:t>εμβάθυνσης της δ</w:t>
      </w:r>
      <w:r w:rsidRPr="00B46C64">
        <w:rPr>
          <w:rFonts w:eastAsia="Times New Roman"/>
          <w:color w:val="212121"/>
          <w:szCs w:val="24"/>
        </w:rPr>
        <w:t>ημοκρατίας κ</w:t>
      </w:r>
      <w:r>
        <w:rPr>
          <w:rFonts w:eastAsia="Times New Roman"/>
          <w:color w:val="212121"/>
          <w:szCs w:val="24"/>
        </w:rPr>
        <w:t xml:space="preserve">αι της διευρυμένης συμμετοχής. Να </w:t>
      </w:r>
      <w:r w:rsidRPr="00B46C64">
        <w:rPr>
          <w:rFonts w:eastAsia="Times New Roman"/>
          <w:color w:val="212121"/>
          <w:szCs w:val="24"/>
        </w:rPr>
        <w:t xml:space="preserve">υπενθυμίσουμε ότι με τον </w:t>
      </w:r>
      <w:r>
        <w:rPr>
          <w:rFonts w:eastAsia="Times New Roman"/>
          <w:color w:val="212121"/>
          <w:szCs w:val="24"/>
        </w:rPr>
        <w:t>«</w:t>
      </w:r>
      <w:r>
        <w:rPr>
          <w:rFonts w:eastAsia="Times New Roman"/>
          <w:color w:val="212121"/>
          <w:szCs w:val="24"/>
        </w:rPr>
        <w:t>ΚΛΕΙΣΘΕΝΗ</w:t>
      </w:r>
      <w:r>
        <w:rPr>
          <w:rFonts w:eastAsia="Times New Roman"/>
          <w:color w:val="212121"/>
          <w:szCs w:val="24"/>
        </w:rPr>
        <w:t xml:space="preserve">» η </w:t>
      </w:r>
      <w:r w:rsidRPr="00B46C64">
        <w:rPr>
          <w:rFonts w:eastAsia="Times New Roman"/>
          <w:color w:val="212121"/>
          <w:szCs w:val="24"/>
        </w:rPr>
        <w:t>αυτοδιοίκηση βγαίνει με περισσότερα ερ</w:t>
      </w:r>
      <w:r>
        <w:rPr>
          <w:rFonts w:eastAsia="Times New Roman"/>
          <w:color w:val="212121"/>
          <w:szCs w:val="24"/>
        </w:rPr>
        <w:t>γαλεία για να ασκήσει πολιτική. Η</w:t>
      </w:r>
      <w:r w:rsidRPr="00B46C64">
        <w:rPr>
          <w:rFonts w:eastAsia="Times New Roman"/>
          <w:color w:val="212121"/>
          <w:szCs w:val="24"/>
        </w:rPr>
        <w:t xml:space="preserve"> καθιέρωση της απλής αναλογικής</w:t>
      </w:r>
      <w:r>
        <w:rPr>
          <w:rFonts w:eastAsia="Times New Roman"/>
          <w:color w:val="212121"/>
          <w:szCs w:val="24"/>
        </w:rPr>
        <w:t>,</w:t>
      </w:r>
      <w:r w:rsidRPr="00B46C64">
        <w:rPr>
          <w:rFonts w:eastAsia="Times New Roman"/>
          <w:color w:val="212121"/>
          <w:szCs w:val="24"/>
        </w:rPr>
        <w:t xml:space="preserve"> των δημοψηφισμάτων και άλλων παρεμβάσεων δίνει ώθηση</w:t>
      </w:r>
      <w:r>
        <w:rPr>
          <w:rFonts w:eastAsia="Times New Roman"/>
          <w:color w:val="212121"/>
          <w:szCs w:val="24"/>
        </w:rPr>
        <w:t xml:space="preserve"> στην</w:t>
      </w:r>
      <w:r w:rsidRPr="00B46C64">
        <w:rPr>
          <w:rFonts w:eastAsia="Times New Roman"/>
          <w:color w:val="212121"/>
          <w:szCs w:val="24"/>
        </w:rPr>
        <w:t xml:space="preserve"> τοπική αυ</w:t>
      </w:r>
      <w:r w:rsidRPr="00B46C64">
        <w:rPr>
          <w:rFonts w:eastAsia="Times New Roman"/>
          <w:color w:val="212121"/>
          <w:szCs w:val="24"/>
        </w:rPr>
        <w:t>τοδιοίκηση</w:t>
      </w:r>
      <w:r>
        <w:rPr>
          <w:rFonts w:eastAsia="Times New Roman"/>
          <w:color w:val="212121"/>
          <w:szCs w:val="24"/>
        </w:rPr>
        <w:t xml:space="preserve">. Και αυτό φαίνεται από τις μέχρι τώρα </w:t>
      </w:r>
      <w:r w:rsidRPr="00B46C64">
        <w:rPr>
          <w:rFonts w:eastAsia="Times New Roman"/>
          <w:color w:val="212121"/>
          <w:szCs w:val="24"/>
        </w:rPr>
        <w:t>υποψηφιότητες σ</w:t>
      </w:r>
      <w:r>
        <w:rPr>
          <w:rFonts w:eastAsia="Times New Roman"/>
          <w:color w:val="212121"/>
          <w:szCs w:val="24"/>
        </w:rPr>
        <w:t>τους δήμους και τις περιφέρειες. Α</w:t>
      </w:r>
      <w:r w:rsidRPr="00B46C64">
        <w:rPr>
          <w:rFonts w:eastAsia="Times New Roman"/>
          <w:color w:val="212121"/>
          <w:szCs w:val="24"/>
        </w:rPr>
        <w:t xml:space="preserve">πελευθερώνει δυνάμεις που </w:t>
      </w:r>
      <w:r>
        <w:rPr>
          <w:rFonts w:eastAsia="Times New Roman"/>
          <w:color w:val="212121"/>
          <w:szCs w:val="24"/>
        </w:rPr>
        <w:t>είχαν καθίσει</w:t>
      </w:r>
      <w:r w:rsidRPr="00B46C64">
        <w:rPr>
          <w:rFonts w:eastAsia="Times New Roman"/>
          <w:color w:val="212121"/>
          <w:szCs w:val="24"/>
        </w:rPr>
        <w:t xml:space="preserve"> στον καναπέ </w:t>
      </w:r>
      <w:r>
        <w:rPr>
          <w:rFonts w:eastAsia="Times New Roman"/>
          <w:color w:val="212121"/>
          <w:szCs w:val="24"/>
        </w:rPr>
        <w:t>τους,</w:t>
      </w:r>
      <w:r w:rsidRPr="00B46C64">
        <w:rPr>
          <w:rFonts w:eastAsia="Times New Roman"/>
          <w:color w:val="212121"/>
          <w:szCs w:val="24"/>
        </w:rPr>
        <w:t xml:space="preserve"> με κύριο χαρακτηριστικό τη συμμετοχή των πολιτών στην εκλογική διαδικασία</w:t>
      </w:r>
      <w:r>
        <w:rPr>
          <w:rFonts w:eastAsia="Times New Roman"/>
          <w:color w:val="212121"/>
          <w:szCs w:val="24"/>
        </w:rPr>
        <w:t>.</w:t>
      </w:r>
    </w:p>
    <w:p w14:paraId="03A7337B" w14:textId="77777777" w:rsidR="00E615E6" w:rsidRDefault="00720F21">
      <w:pPr>
        <w:shd w:val="clear" w:color="auto" w:fill="FFFFFF"/>
        <w:spacing w:after="0" w:line="600" w:lineRule="auto"/>
        <w:ind w:firstLine="720"/>
        <w:jc w:val="both"/>
        <w:rPr>
          <w:rFonts w:eastAsia="Times New Roman"/>
          <w:color w:val="212121"/>
          <w:szCs w:val="24"/>
        </w:rPr>
      </w:pPr>
      <w:r w:rsidRPr="00B46C64">
        <w:rPr>
          <w:rFonts w:eastAsia="Times New Roman"/>
          <w:color w:val="212121"/>
          <w:szCs w:val="24"/>
        </w:rPr>
        <w:t xml:space="preserve"> </w:t>
      </w:r>
      <w:r>
        <w:rPr>
          <w:rFonts w:eastAsia="Times New Roman"/>
          <w:color w:val="212121"/>
          <w:szCs w:val="24"/>
        </w:rPr>
        <w:t>Μέσω του «</w:t>
      </w:r>
      <w:r>
        <w:rPr>
          <w:rFonts w:eastAsia="Times New Roman"/>
          <w:color w:val="212121"/>
          <w:szCs w:val="24"/>
        </w:rPr>
        <w:t>ΚΛΕΙΣΘΕΝΗ</w:t>
      </w:r>
      <w:r>
        <w:rPr>
          <w:rFonts w:eastAsia="Times New Roman"/>
          <w:color w:val="212121"/>
          <w:szCs w:val="24"/>
        </w:rPr>
        <w:t xml:space="preserve">» </w:t>
      </w:r>
      <w:r w:rsidRPr="00B46C64">
        <w:rPr>
          <w:rFonts w:eastAsia="Times New Roman"/>
          <w:color w:val="212121"/>
          <w:szCs w:val="24"/>
        </w:rPr>
        <w:t>η α</w:t>
      </w:r>
      <w:r w:rsidRPr="00B46C64">
        <w:rPr>
          <w:rFonts w:eastAsia="Times New Roman"/>
          <w:color w:val="212121"/>
          <w:szCs w:val="24"/>
        </w:rPr>
        <w:t xml:space="preserve">υτοδιοίκηση έχει τη δυνατότητα να αξιοποιήσει </w:t>
      </w:r>
      <w:r>
        <w:rPr>
          <w:rFonts w:eastAsia="Times New Roman"/>
          <w:color w:val="212121"/>
          <w:szCs w:val="24"/>
        </w:rPr>
        <w:t>όλα τα χρηματοδοτικά εργαλεία, αφού η Κ</w:t>
      </w:r>
      <w:r w:rsidRPr="00B46C64">
        <w:rPr>
          <w:rFonts w:eastAsia="Times New Roman"/>
          <w:color w:val="212121"/>
          <w:szCs w:val="24"/>
        </w:rPr>
        <w:t>υβέρνηση κινήθηκε αποφασιστικά προς την κατεύθυνση ενίσχυσης των δήμων</w:t>
      </w:r>
      <w:r>
        <w:rPr>
          <w:rFonts w:eastAsia="Times New Roman"/>
          <w:color w:val="212121"/>
          <w:szCs w:val="24"/>
        </w:rPr>
        <w:t>,</w:t>
      </w:r>
      <w:r w:rsidRPr="00B46C64">
        <w:rPr>
          <w:rFonts w:eastAsia="Times New Roman"/>
          <w:color w:val="212121"/>
          <w:szCs w:val="24"/>
        </w:rPr>
        <w:t xml:space="preserve"> τόσο με την ενεργοποίηση των κονδυλίων</w:t>
      </w:r>
      <w:r>
        <w:rPr>
          <w:rFonts w:eastAsia="Times New Roman"/>
          <w:color w:val="212121"/>
          <w:szCs w:val="24"/>
        </w:rPr>
        <w:t>,</w:t>
      </w:r>
      <w:r w:rsidRPr="00B46C64">
        <w:rPr>
          <w:rFonts w:eastAsia="Times New Roman"/>
          <w:color w:val="212121"/>
          <w:szCs w:val="24"/>
        </w:rPr>
        <w:t xml:space="preserve"> </w:t>
      </w:r>
      <w:r w:rsidRPr="00B46C64">
        <w:rPr>
          <w:rFonts w:eastAsia="Times New Roman"/>
          <w:color w:val="212121"/>
          <w:szCs w:val="24"/>
        </w:rPr>
        <w:lastRenderedPageBreak/>
        <w:t>όσο και με την εξεύρεση ν</w:t>
      </w:r>
      <w:r>
        <w:rPr>
          <w:rFonts w:eastAsia="Times New Roman"/>
          <w:color w:val="212121"/>
          <w:szCs w:val="24"/>
        </w:rPr>
        <w:t>έων εργαλείων χρηματοδότησης. Τα π</w:t>
      </w:r>
      <w:r>
        <w:rPr>
          <w:rFonts w:eastAsia="Times New Roman"/>
          <w:color w:val="212121"/>
          <w:szCs w:val="24"/>
        </w:rPr>
        <w:t xml:space="preserve">ρογράμματα </w:t>
      </w:r>
      <w:r w:rsidRPr="00B46C64">
        <w:rPr>
          <w:rFonts w:eastAsia="Times New Roman"/>
          <w:color w:val="212121"/>
          <w:szCs w:val="24"/>
        </w:rPr>
        <w:t xml:space="preserve">του </w:t>
      </w:r>
      <w:r>
        <w:rPr>
          <w:rFonts w:eastAsia="Times New Roman"/>
          <w:color w:val="212121"/>
          <w:szCs w:val="24"/>
        </w:rPr>
        <w:t xml:space="preserve">νέου </w:t>
      </w:r>
      <w:r w:rsidRPr="00B46C64">
        <w:rPr>
          <w:rFonts w:eastAsia="Times New Roman"/>
          <w:color w:val="212121"/>
          <w:szCs w:val="24"/>
        </w:rPr>
        <w:t>ΕΣΠΑ για</w:t>
      </w:r>
      <w:r>
        <w:rPr>
          <w:rFonts w:eastAsia="Times New Roman"/>
          <w:color w:val="212121"/>
          <w:szCs w:val="24"/>
        </w:rPr>
        <w:t xml:space="preserve"> τις</w:t>
      </w:r>
      <w:r w:rsidRPr="00B46C64">
        <w:rPr>
          <w:rFonts w:eastAsia="Times New Roman"/>
          <w:color w:val="212121"/>
          <w:szCs w:val="24"/>
        </w:rPr>
        <w:t xml:space="preserve"> υποδομές και τα προγράμματα κοινωφελούς εργασίας για την υποστήριξη των ΟΤΑ με επιπλέον προσωπικό και </w:t>
      </w:r>
      <w:r>
        <w:rPr>
          <w:rFonts w:eastAsia="Times New Roman"/>
          <w:color w:val="212121"/>
          <w:szCs w:val="24"/>
        </w:rPr>
        <w:t>η αύξηση</w:t>
      </w:r>
      <w:r w:rsidRPr="00B46C64">
        <w:rPr>
          <w:rFonts w:eastAsia="Times New Roman"/>
          <w:color w:val="212121"/>
          <w:szCs w:val="24"/>
        </w:rPr>
        <w:t xml:space="preserve"> των πόρων του </w:t>
      </w:r>
      <w:r>
        <w:rPr>
          <w:rFonts w:eastAsia="Times New Roman"/>
          <w:color w:val="212121"/>
          <w:szCs w:val="24"/>
        </w:rPr>
        <w:t>ΠΔΕ θα βελτιώσουν την εικόνα των ΟΤΑ. Κατευθύνθηκαν συνολικά 2,1 δισεκατομμύρια</w:t>
      </w:r>
      <w:r w:rsidRPr="00B46C64">
        <w:rPr>
          <w:rFonts w:eastAsia="Times New Roman"/>
          <w:color w:val="212121"/>
          <w:szCs w:val="24"/>
        </w:rPr>
        <w:t xml:space="preserve"> ευρώ από</w:t>
      </w:r>
      <w:r>
        <w:rPr>
          <w:rFonts w:eastAsia="Times New Roman"/>
          <w:color w:val="212121"/>
          <w:szCs w:val="24"/>
        </w:rPr>
        <w:t xml:space="preserve"> τον</w:t>
      </w:r>
      <w:r w:rsidRPr="00B46C64">
        <w:rPr>
          <w:rFonts w:eastAsia="Times New Roman"/>
          <w:color w:val="212121"/>
          <w:szCs w:val="24"/>
        </w:rPr>
        <w:t xml:space="preserve"> </w:t>
      </w:r>
      <w:r>
        <w:rPr>
          <w:rFonts w:eastAsia="Times New Roman"/>
          <w:color w:val="212121"/>
          <w:szCs w:val="24"/>
        </w:rPr>
        <w:t>«</w:t>
      </w:r>
      <w:r>
        <w:rPr>
          <w:rFonts w:eastAsia="Times New Roman"/>
          <w:color w:val="212121"/>
          <w:szCs w:val="24"/>
        </w:rPr>
        <w:t>ΦΙΛΟ</w:t>
      </w:r>
      <w:r>
        <w:rPr>
          <w:rFonts w:eastAsia="Times New Roman"/>
          <w:color w:val="212121"/>
          <w:szCs w:val="24"/>
        </w:rPr>
        <w:t>ΔΗΜΟ</w:t>
      </w:r>
      <w:r>
        <w:rPr>
          <w:rFonts w:eastAsia="Times New Roman"/>
          <w:color w:val="212121"/>
          <w:szCs w:val="24"/>
        </w:rPr>
        <w:t>»</w:t>
      </w:r>
      <w:r w:rsidRPr="00B46C64">
        <w:rPr>
          <w:rFonts w:eastAsia="Times New Roman"/>
          <w:color w:val="212121"/>
          <w:szCs w:val="24"/>
        </w:rPr>
        <w:t xml:space="preserve"> </w:t>
      </w:r>
      <w:r>
        <w:rPr>
          <w:rFonts w:eastAsia="Times New Roman"/>
          <w:color w:val="212121"/>
          <w:szCs w:val="24"/>
        </w:rPr>
        <w:t xml:space="preserve">στον Α΄ </w:t>
      </w:r>
      <w:r w:rsidRPr="00B46C64">
        <w:rPr>
          <w:rFonts w:eastAsia="Times New Roman"/>
          <w:color w:val="212121"/>
          <w:szCs w:val="24"/>
        </w:rPr>
        <w:t>βαθμό</w:t>
      </w:r>
      <w:r>
        <w:rPr>
          <w:rFonts w:eastAsia="Times New Roman"/>
          <w:color w:val="212121"/>
          <w:szCs w:val="24"/>
        </w:rPr>
        <w:t>,</w:t>
      </w:r>
      <w:r w:rsidRPr="00B46C64">
        <w:rPr>
          <w:rFonts w:eastAsia="Times New Roman"/>
          <w:color w:val="212121"/>
          <w:szCs w:val="24"/>
        </w:rPr>
        <w:t xml:space="preserve"> </w:t>
      </w:r>
      <w:r>
        <w:rPr>
          <w:rFonts w:eastAsia="Times New Roman"/>
          <w:color w:val="212121"/>
          <w:szCs w:val="24"/>
        </w:rPr>
        <w:t xml:space="preserve">ποσό που η τοπική αυτοδιοίκηση </w:t>
      </w:r>
      <w:r w:rsidRPr="00B46C64">
        <w:rPr>
          <w:rFonts w:eastAsia="Times New Roman"/>
          <w:color w:val="212121"/>
          <w:szCs w:val="24"/>
        </w:rPr>
        <w:t xml:space="preserve">δεν </w:t>
      </w:r>
      <w:r>
        <w:rPr>
          <w:rFonts w:eastAsia="Times New Roman"/>
          <w:color w:val="212121"/>
          <w:szCs w:val="24"/>
        </w:rPr>
        <w:t>έχει ξαναδεί ποτέ, ε</w:t>
      </w:r>
      <w:r w:rsidRPr="00B46C64">
        <w:rPr>
          <w:rFonts w:eastAsia="Times New Roman"/>
          <w:color w:val="212121"/>
          <w:szCs w:val="24"/>
        </w:rPr>
        <w:t xml:space="preserve">νώ </w:t>
      </w:r>
      <w:r>
        <w:rPr>
          <w:rFonts w:eastAsia="Times New Roman"/>
          <w:color w:val="212121"/>
          <w:szCs w:val="24"/>
        </w:rPr>
        <w:t>υλοποιούνται</w:t>
      </w:r>
      <w:r w:rsidRPr="00B46C64">
        <w:rPr>
          <w:rFonts w:eastAsia="Times New Roman"/>
          <w:color w:val="212121"/>
          <w:szCs w:val="24"/>
        </w:rPr>
        <w:t xml:space="preserve"> έργα και παρεμβάσεις</w:t>
      </w:r>
      <w:r>
        <w:rPr>
          <w:rFonts w:eastAsia="Times New Roman"/>
          <w:color w:val="212121"/>
          <w:szCs w:val="24"/>
        </w:rPr>
        <w:t xml:space="preserve"> ενίσχυσης</w:t>
      </w:r>
      <w:r w:rsidRPr="00B46C64">
        <w:rPr>
          <w:rFonts w:eastAsia="Times New Roman"/>
          <w:color w:val="212121"/>
          <w:szCs w:val="24"/>
        </w:rPr>
        <w:t xml:space="preserve"> της τοπικής επιχειρηματικότητας που έπρεπε να έχουν υλο</w:t>
      </w:r>
      <w:r>
        <w:rPr>
          <w:rFonts w:eastAsia="Times New Roman"/>
          <w:color w:val="212121"/>
          <w:szCs w:val="24"/>
        </w:rPr>
        <w:t>ποιηθεί εδώ και δεκαετίες. Υ</w:t>
      </w:r>
      <w:r w:rsidRPr="00B46C64">
        <w:rPr>
          <w:rFonts w:eastAsia="Times New Roman"/>
          <w:color w:val="212121"/>
          <w:szCs w:val="24"/>
        </w:rPr>
        <w:t xml:space="preserve">πάρχουν δήμοι στη χώρα σήμερα που έχουν εισπράξει </w:t>
      </w:r>
      <w:r>
        <w:rPr>
          <w:rFonts w:eastAsia="Times New Roman"/>
          <w:color w:val="212121"/>
          <w:szCs w:val="24"/>
        </w:rPr>
        <w:t>ποσά έ</w:t>
      </w:r>
      <w:r w:rsidRPr="00B46C64">
        <w:rPr>
          <w:rFonts w:eastAsia="Times New Roman"/>
          <w:color w:val="212121"/>
          <w:szCs w:val="24"/>
        </w:rPr>
        <w:t xml:space="preserve">ως και 70% των </w:t>
      </w:r>
      <w:r>
        <w:rPr>
          <w:rFonts w:eastAsia="Times New Roman"/>
          <w:color w:val="212121"/>
          <w:szCs w:val="24"/>
        </w:rPr>
        <w:t xml:space="preserve">κεντρικών αυτοτελών πόρων τους. </w:t>
      </w:r>
    </w:p>
    <w:p w14:paraId="03A7337C" w14:textId="77777777" w:rsidR="00E615E6" w:rsidRDefault="00720F21">
      <w:pPr>
        <w:shd w:val="clear" w:color="auto" w:fill="FFFFFF"/>
        <w:spacing w:after="0" w:line="600" w:lineRule="auto"/>
        <w:ind w:firstLine="720"/>
        <w:jc w:val="both"/>
        <w:rPr>
          <w:rFonts w:eastAsia="Times New Roman"/>
          <w:color w:val="212121"/>
          <w:szCs w:val="24"/>
        </w:rPr>
      </w:pPr>
      <w:r>
        <w:rPr>
          <w:rFonts w:eastAsia="Times New Roman"/>
          <w:color w:val="212121"/>
          <w:szCs w:val="24"/>
        </w:rPr>
        <w:t>Ύ</w:t>
      </w:r>
      <w:r w:rsidRPr="00B46C64">
        <w:rPr>
          <w:rFonts w:eastAsia="Times New Roman"/>
          <w:color w:val="212121"/>
          <w:szCs w:val="24"/>
        </w:rPr>
        <w:t>στερα από συνεργασία και διάλογο των αρμόδιων φορέων</w:t>
      </w:r>
      <w:r>
        <w:rPr>
          <w:rFonts w:eastAsia="Times New Roman"/>
          <w:color w:val="212121"/>
          <w:szCs w:val="24"/>
        </w:rPr>
        <w:t>,</w:t>
      </w:r>
      <w:r w:rsidRPr="00B46C64">
        <w:rPr>
          <w:rFonts w:eastAsia="Times New Roman"/>
          <w:color w:val="212121"/>
          <w:szCs w:val="24"/>
        </w:rPr>
        <w:t xml:space="preserve"> έχουμε στα χέρια μας δύο ιδιαίτερα σημαντικές βελτιώσεις αυτ</w:t>
      </w:r>
      <w:r>
        <w:rPr>
          <w:rFonts w:eastAsia="Times New Roman"/>
          <w:color w:val="212121"/>
          <w:szCs w:val="24"/>
        </w:rPr>
        <w:t>ού του νόμου. Και έ</w:t>
      </w:r>
      <w:r w:rsidRPr="00B46C64">
        <w:rPr>
          <w:rFonts w:eastAsia="Times New Roman"/>
          <w:color w:val="212121"/>
          <w:szCs w:val="24"/>
        </w:rPr>
        <w:t>χει σημασία να το πούμε αυτό γιατί</w:t>
      </w:r>
      <w:r>
        <w:rPr>
          <w:rFonts w:eastAsia="Times New Roman"/>
          <w:color w:val="212121"/>
          <w:szCs w:val="24"/>
        </w:rPr>
        <w:t xml:space="preserve"> στη διαδικασία συζήτησης στην </w:t>
      </w:r>
      <w:r>
        <w:rPr>
          <w:rFonts w:eastAsia="Times New Roman"/>
          <w:color w:val="212121"/>
          <w:szCs w:val="24"/>
        </w:rPr>
        <w:t>ε</w:t>
      </w:r>
      <w:r w:rsidRPr="00B46C64">
        <w:rPr>
          <w:rFonts w:eastAsia="Times New Roman"/>
          <w:color w:val="212121"/>
          <w:szCs w:val="24"/>
        </w:rPr>
        <w:t xml:space="preserve">πιτροπή με τους φορείς είδαμε </w:t>
      </w:r>
      <w:r>
        <w:rPr>
          <w:rFonts w:eastAsia="Times New Roman"/>
          <w:color w:val="212121"/>
          <w:szCs w:val="24"/>
        </w:rPr>
        <w:t xml:space="preserve">να </w:t>
      </w:r>
      <w:r w:rsidRPr="00B46C64">
        <w:rPr>
          <w:rFonts w:eastAsia="Times New Roman"/>
          <w:color w:val="212121"/>
          <w:szCs w:val="24"/>
        </w:rPr>
        <w:t>συμφωνούν σε όλα τα μέρη του νομ</w:t>
      </w:r>
      <w:r>
        <w:rPr>
          <w:rFonts w:eastAsia="Times New Roman"/>
          <w:color w:val="212121"/>
          <w:szCs w:val="24"/>
        </w:rPr>
        <w:t>οσχεδίου σχεδόν όλοι οι φορείς.</w:t>
      </w:r>
    </w:p>
    <w:p w14:paraId="03A7337D" w14:textId="77777777" w:rsidR="00E615E6" w:rsidRDefault="00720F21">
      <w:pPr>
        <w:shd w:val="clear" w:color="auto" w:fill="FFFFFF"/>
        <w:spacing w:after="0" w:line="600" w:lineRule="auto"/>
        <w:ind w:firstLine="720"/>
        <w:jc w:val="both"/>
        <w:rPr>
          <w:rFonts w:eastAsia="Times New Roman"/>
          <w:color w:val="212121"/>
          <w:szCs w:val="24"/>
        </w:rPr>
      </w:pPr>
      <w:r>
        <w:rPr>
          <w:rFonts w:eastAsia="Times New Roman"/>
          <w:color w:val="212121"/>
          <w:szCs w:val="24"/>
        </w:rPr>
        <w:t xml:space="preserve"> Η</w:t>
      </w:r>
      <w:r w:rsidRPr="00B46C64">
        <w:rPr>
          <w:rFonts w:eastAsia="Times New Roman"/>
          <w:color w:val="212121"/>
          <w:szCs w:val="24"/>
        </w:rPr>
        <w:t xml:space="preserve"> πρώτη αφορά την αλλαγή του τρόπου εκλογής του προέδρου των κοινοτήτων</w:t>
      </w:r>
      <w:r>
        <w:rPr>
          <w:rFonts w:eastAsia="Times New Roman"/>
          <w:color w:val="212121"/>
          <w:szCs w:val="24"/>
        </w:rPr>
        <w:t>,</w:t>
      </w:r>
      <w:r w:rsidRPr="00B46C64">
        <w:rPr>
          <w:rFonts w:eastAsia="Times New Roman"/>
          <w:color w:val="212121"/>
          <w:szCs w:val="24"/>
        </w:rPr>
        <w:t xml:space="preserve"> η οποία θα γίνεται πλέον ανάμεσα </w:t>
      </w:r>
      <w:r w:rsidRPr="00B46C64">
        <w:rPr>
          <w:rFonts w:eastAsia="Times New Roman"/>
          <w:color w:val="212121"/>
          <w:szCs w:val="24"/>
        </w:rPr>
        <w:lastRenderedPageBreak/>
        <w:t>στους δύο πρώτους σε ψήφους υποψηφ</w:t>
      </w:r>
      <w:r>
        <w:rPr>
          <w:rFonts w:eastAsia="Times New Roman"/>
          <w:color w:val="212121"/>
          <w:szCs w:val="24"/>
        </w:rPr>
        <w:t>ίους των δύο πρώτω</w:t>
      </w:r>
      <w:r>
        <w:rPr>
          <w:rFonts w:eastAsia="Times New Roman"/>
          <w:color w:val="212121"/>
          <w:szCs w:val="24"/>
        </w:rPr>
        <w:t>ν συνδυασμών.</w:t>
      </w:r>
    </w:p>
    <w:p w14:paraId="03A7337E" w14:textId="77777777" w:rsidR="00E615E6" w:rsidRDefault="00720F21">
      <w:pPr>
        <w:shd w:val="clear" w:color="auto" w:fill="FFFFFF"/>
        <w:spacing w:after="0" w:line="600" w:lineRule="auto"/>
        <w:ind w:firstLine="720"/>
        <w:jc w:val="both"/>
        <w:rPr>
          <w:rFonts w:eastAsia="Times New Roman"/>
          <w:color w:val="212121"/>
          <w:szCs w:val="24"/>
        </w:rPr>
      </w:pPr>
      <w:r>
        <w:rPr>
          <w:rFonts w:eastAsia="Times New Roman"/>
          <w:color w:val="212121"/>
          <w:szCs w:val="24"/>
        </w:rPr>
        <w:t>Η δεύτερη αφορά τον αριθμό των υποψηφίων δημοτικών συμβούλων, ο οποίος πρέπει να είναι τουλάχιστον ίσος με τον αριθμό των εδρών κάθε εκλογικής περιφέρειας με δυνατότητα προσαύξησης έως 50%.</w:t>
      </w:r>
    </w:p>
    <w:p w14:paraId="03A7337F" w14:textId="77777777" w:rsidR="00E615E6" w:rsidRDefault="00720F21">
      <w:pPr>
        <w:shd w:val="clear" w:color="auto" w:fill="FFFFFF"/>
        <w:spacing w:after="0" w:line="600" w:lineRule="auto"/>
        <w:ind w:firstLine="720"/>
        <w:jc w:val="both"/>
        <w:rPr>
          <w:rFonts w:eastAsia="Times New Roman"/>
          <w:color w:val="212121"/>
          <w:szCs w:val="24"/>
        </w:rPr>
      </w:pPr>
      <w:r>
        <w:rPr>
          <w:rFonts w:eastAsia="Times New Roman"/>
          <w:color w:val="212121"/>
          <w:szCs w:val="24"/>
        </w:rPr>
        <w:t>Η Κ</w:t>
      </w:r>
      <w:r w:rsidRPr="00B46C64">
        <w:rPr>
          <w:rFonts w:eastAsia="Times New Roman"/>
          <w:color w:val="212121"/>
          <w:szCs w:val="24"/>
        </w:rPr>
        <w:t xml:space="preserve">υβέρνηση </w:t>
      </w:r>
      <w:r>
        <w:rPr>
          <w:rFonts w:eastAsia="Times New Roman"/>
          <w:color w:val="212121"/>
          <w:szCs w:val="24"/>
        </w:rPr>
        <w:t xml:space="preserve">για άλλη μια φορά </w:t>
      </w:r>
      <w:r w:rsidRPr="00B46C64">
        <w:rPr>
          <w:rFonts w:eastAsia="Times New Roman"/>
          <w:color w:val="212121"/>
          <w:szCs w:val="24"/>
        </w:rPr>
        <w:t xml:space="preserve">κατηγορήθηκε ότι </w:t>
      </w:r>
      <w:r w:rsidRPr="00B46C64">
        <w:rPr>
          <w:rFonts w:eastAsia="Times New Roman"/>
          <w:color w:val="212121"/>
          <w:szCs w:val="24"/>
        </w:rPr>
        <w:t>αλλάζει του</w:t>
      </w:r>
      <w:r>
        <w:rPr>
          <w:rFonts w:eastAsia="Times New Roman"/>
          <w:color w:val="212121"/>
          <w:szCs w:val="24"/>
        </w:rPr>
        <w:t>ς νόμους λίγο πριν τις εκλογές. Αν η Κ</w:t>
      </w:r>
      <w:r w:rsidRPr="00B46C64">
        <w:rPr>
          <w:rFonts w:eastAsia="Times New Roman"/>
          <w:color w:val="212121"/>
          <w:szCs w:val="24"/>
        </w:rPr>
        <w:t>υβέρνηση δεν είχε προχωρήσει σε αυτές τις βελτιώσεις</w:t>
      </w:r>
      <w:r>
        <w:rPr>
          <w:rFonts w:eastAsia="Times New Roman"/>
          <w:color w:val="212121"/>
          <w:szCs w:val="24"/>
        </w:rPr>
        <w:t>,</w:t>
      </w:r>
      <w:r w:rsidRPr="00B46C64">
        <w:rPr>
          <w:rFonts w:eastAsia="Times New Roman"/>
          <w:color w:val="212121"/>
          <w:szCs w:val="24"/>
        </w:rPr>
        <w:t xml:space="preserve"> που ήταν θέση των δύο κορυφαίων </w:t>
      </w:r>
      <w:proofErr w:type="spellStart"/>
      <w:r>
        <w:rPr>
          <w:rFonts w:eastAsia="Times New Roman"/>
          <w:color w:val="212121"/>
          <w:szCs w:val="24"/>
        </w:rPr>
        <w:t>αυτοδιοικητικών</w:t>
      </w:r>
      <w:proofErr w:type="spellEnd"/>
      <w:r>
        <w:rPr>
          <w:rFonts w:eastAsia="Times New Roman"/>
          <w:color w:val="212121"/>
          <w:szCs w:val="24"/>
        </w:rPr>
        <w:t xml:space="preserve"> οργάνων -ΚΕΔΕ και ΕΝΠΕ- </w:t>
      </w:r>
      <w:r w:rsidRPr="00B46C64">
        <w:rPr>
          <w:rFonts w:eastAsia="Times New Roman"/>
          <w:color w:val="212121"/>
          <w:szCs w:val="24"/>
        </w:rPr>
        <w:t>πάλι</w:t>
      </w:r>
      <w:r>
        <w:rPr>
          <w:rFonts w:eastAsia="Times New Roman"/>
          <w:color w:val="212121"/>
          <w:szCs w:val="24"/>
        </w:rPr>
        <w:t xml:space="preserve"> θα κατηγορούνταν ότι δεν ενστερνίζεται τα αιτήματα των φορέων. </w:t>
      </w:r>
    </w:p>
    <w:p w14:paraId="03A73380" w14:textId="77777777" w:rsidR="00E615E6" w:rsidRDefault="00720F21">
      <w:pPr>
        <w:shd w:val="clear" w:color="auto" w:fill="FFFFFF"/>
        <w:spacing w:after="0" w:line="600" w:lineRule="auto"/>
        <w:ind w:firstLine="720"/>
        <w:jc w:val="both"/>
        <w:rPr>
          <w:rFonts w:eastAsia="Times New Roman"/>
          <w:color w:val="212121"/>
          <w:szCs w:val="24"/>
        </w:rPr>
      </w:pPr>
      <w:r>
        <w:rPr>
          <w:rFonts w:eastAsia="Times New Roman"/>
          <w:color w:val="212121"/>
          <w:szCs w:val="24"/>
        </w:rPr>
        <w:t>Τ</w:t>
      </w:r>
      <w:r w:rsidRPr="00B46C64">
        <w:rPr>
          <w:rFonts w:eastAsia="Times New Roman"/>
          <w:color w:val="212121"/>
          <w:szCs w:val="24"/>
        </w:rPr>
        <w:t xml:space="preserve">ελικά </w:t>
      </w:r>
      <w:r>
        <w:rPr>
          <w:rFonts w:eastAsia="Times New Roman"/>
          <w:color w:val="212121"/>
          <w:szCs w:val="24"/>
        </w:rPr>
        <w:t>το με</w:t>
      </w:r>
      <w:r>
        <w:rPr>
          <w:rFonts w:eastAsia="Times New Roman"/>
          <w:color w:val="212121"/>
          <w:szCs w:val="24"/>
        </w:rPr>
        <w:t>μπτό ποιο είναι, αφού</w:t>
      </w:r>
      <w:r w:rsidRPr="00B46C64">
        <w:rPr>
          <w:rFonts w:eastAsia="Times New Roman"/>
          <w:color w:val="212121"/>
          <w:szCs w:val="24"/>
        </w:rPr>
        <w:t xml:space="preserve"> σε όποια ενέργεια και αν είχαμε </w:t>
      </w:r>
      <w:r>
        <w:rPr>
          <w:rFonts w:eastAsia="Times New Roman"/>
          <w:color w:val="212121"/>
          <w:szCs w:val="24"/>
        </w:rPr>
        <w:t>προβεί,</w:t>
      </w:r>
      <w:r w:rsidRPr="00B46C64">
        <w:rPr>
          <w:rFonts w:eastAsia="Times New Roman"/>
          <w:color w:val="212121"/>
          <w:szCs w:val="24"/>
        </w:rPr>
        <w:t xml:space="preserve"> το αποτέλεσμα θα ήταν ίδιο</w:t>
      </w:r>
      <w:r>
        <w:rPr>
          <w:rFonts w:eastAsia="Times New Roman"/>
          <w:color w:val="212121"/>
          <w:szCs w:val="24"/>
        </w:rPr>
        <w:t>, εφόσον η Α</w:t>
      </w:r>
      <w:r w:rsidRPr="00B46C64">
        <w:rPr>
          <w:rFonts w:eastAsia="Times New Roman"/>
          <w:color w:val="212121"/>
          <w:szCs w:val="24"/>
        </w:rPr>
        <w:t>ξιωματικ</w:t>
      </w:r>
      <w:r>
        <w:rPr>
          <w:rFonts w:eastAsia="Times New Roman"/>
          <w:color w:val="212121"/>
          <w:szCs w:val="24"/>
        </w:rPr>
        <w:t>ή Α</w:t>
      </w:r>
      <w:r w:rsidRPr="00B46C64">
        <w:rPr>
          <w:rFonts w:eastAsia="Times New Roman"/>
          <w:color w:val="212121"/>
          <w:szCs w:val="24"/>
        </w:rPr>
        <w:t>ντιπολίτευση εδώ και καιρό στερείται σοβαρού ε</w:t>
      </w:r>
      <w:r>
        <w:rPr>
          <w:rFonts w:eastAsia="Times New Roman"/>
          <w:color w:val="212121"/>
          <w:szCs w:val="24"/>
        </w:rPr>
        <w:t>πιχειρήματος και κατηγορεί την κ</w:t>
      </w:r>
      <w:r w:rsidRPr="00B46C64">
        <w:rPr>
          <w:rFonts w:eastAsia="Times New Roman"/>
          <w:color w:val="212121"/>
          <w:szCs w:val="24"/>
        </w:rPr>
        <w:t>υβέρνηση για κάθε θετική μεταρρύθμιση</w:t>
      </w:r>
      <w:r>
        <w:rPr>
          <w:rFonts w:eastAsia="Times New Roman"/>
          <w:color w:val="212121"/>
          <w:szCs w:val="24"/>
        </w:rPr>
        <w:t>,</w:t>
      </w:r>
      <w:r w:rsidRPr="00B46C64">
        <w:rPr>
          <w:rFonts w:eastAsia="Times New Roman"/>
          <w:color w:val="212121"/>
          <w:szCs w:val="24"/>
        </w:rPr>
        <w:t xml:space="preserve"> εφευρίσκοντας τρόπους για </w:t>
      </w:r>
      <w:r>
        <w:rPr>
          <w:rFonts w:eastAsia="Times New Roman"/>
          <w:color w:val="212121"/>
          <w:szCs w:val="24"/>
        </w:rPr>
        <w:t>να</w:t>
      </w:r>
      <w:r>
        <w:rPr>
          <w:rFonts w:eastAsia="Times New Roman"/>
          <w:color w:val="212121"/>
          <w:szCs w:val="24"/>
        </w:rPr>
        <w:t xml:space="preserve"> την αναγάγει σε αρνητική.</w:t>
      </w:r>
    </w:p>
    <w:p w14:paraId="03A73381" w14:textId="77777777" w:rsidR="00E615E6" w:rsidRDefault="00720F21">
      <w:pPr>
        <w:shd w:val="clear" w:color="auto" w:fill="FFFFFF"/>
        <w:spacing w:after="0" w:line="600" w:lineRule="auto"/>
        <w:ind w:firstLine="720"/>
        <w:jc w:val="both"/>
        <w:rPr>
          <w:rFonts w:eastAsia="Times New Roman"/>
          <w:color w:val="212121"/>
          <w:szCs w:val="24"/>
        </w:rPr>
      </w:pPr>
      <w:r>
        <w:rPr>
          <w:rFonts w:eastAsia="Times New Roman"/>
          <w:color w:val="212121"/>
          <w:szCs w:val="24"/>
        </w:rPr>
        <w:t>Ακούγοντας την κριτική για τον «</w:t>
      </w:r>
      <w:r>
        <w:rPr>
          <w:rFonts w:eastAsia="Times New Roman"/>
          <w:color w:val="212121"/>
          <w:szCs w:val="24"/>
        </w:rPr>
        <w:t>Κ</w:t>
      </w:r>
      <w:r w:rsidRPr="00B46C64">
        <w:rPr>
          <w:rFonts w:eastAsia="Times New Roman"/>
          <w:color w:val="212121"/>
          <w:szCs w:val="24"/>
        </w:rPr>
        <w:t>ΛΕΙΣΘΕΝΗ</w:t>
      </w:r>
      <w:r>
        <w:rPr>
          <w:rFonts w:eastAsia="Times New Roman"/>
          <w:color w:val="212121"/>
          <w:szCs w:val="24"/>
        </w:rPr>
        <w:t>» από τη Νέα Δημοκρατία, αναρωτιέται κ</w:t>
      </w:r>
      <w:r w:rsidRPr="00B46C64">
        <w:rPr>
          <w:rFonts w:eastAsia="Times New Roman"/>
          <w:color w:val="212121"/>
          <w:szCs w:val="24"/>
        </w:rPr>
        <w:t xml:space="preserve">ανείς </w:t>
      </w:r>
      <w:r>
        <w:rPr>
          <w:rFonts w:eastAsia="Times New Roman"/>
          <w:color w:val="212121"/>
          <w:szCs w:val="24"/>
        </w:rPr>
        <w:t>αν</w:t>
      </w:r>
      <w:r w:rsidRPr="00B46C64">
        <w:rPr>
          <w:rFonts w:eastAsia="Times New Roman"/>
          <w:color w:val="212121"/>
          <w:szCs w:val="24"/>
        </w:rPr>
        <w:t xml:space="preserve"> αναφέρεται στην Ελλάδα </w:t>
      </w:r>
      <w:r w:rsidRPr="00B46C64">
        <w:rPr>
          <w:rFonts w:eastAsia="Times New Roman"/>
          <w:color w:val="212121"/>
          <w:szCs w:val="24"/>
        </w:rPr>
        <w:lastRenderedPageBreak/>
        <w:t xml:space="preserve">και αν τα τόσα χρόνια που κυβερνούσε έχει την παραμικρή αίσθηση </w:t>
      </w:r>
      <w:r>
        <w:rPr>
          <w:rFonts w:eastAsia="Times New Roman"/>
          <w:color w:val="212121"/>
          <w:szCs w:val="24"/>
        </w:rPr>
        <w:t>του τι είχε</w:t>
      </w:r>
      <w:r w:rsidRPr="00B46C64">
        <w:rPr>
          <w:rFonts w:eastAsia="Times New Roman"/>
          <w:color w:val="212121"/>
          <w:szCs w:val="24"/>
        </w:rPr>
        <w:t xml:space="preserve"> κάνει</w:t>
      </w:r>
      <w:r>
        <w:rPr>
          <w:rFonts w:eastAsia="Times New Roman"/>
          <w:color w:val="212121"/>
          <w:szCs w:val="24"/>
        </w:rPr>
        <w:t>.</w:t>
      </w:r>
      <w:r w:rsidRPr="00B46C64">
        <w:rPr>
          <w:rFonts w:eastAsia="Times New Roman"/>
          <w:color w:val="212121"/>
          <w:szCs w:val="24"/>
        </w:rPr>
        <w:t xml:space="preserve"> Σίγουρα δεν έχει κάνει κα</w:t>
      </w:r>
      <w:r>
        <w:rPr>
          <w:rFonts w:eastAsia="Times New Roman"/>
          <w:color w:val="212121"/>
          <w:szCs w:val="24"/>
        </w:rPr>
        <w:t>μ</w:t>
      </w:r>
      <w:r w:rsidRPr="00B46C64">
        <w:rPr>
          <w:rFonts w:eastAsia="Times New Roman"/>
          <w:color w:val="212121"/>
          <w:szCs w:val="24"/>
        </w:rPr>
        <w:t>μία μεταρ</w:t>
      </w:r>
      <w:r w:rsidRPr="00B46C64">
        <w:rPr>
          <w:rFonts w:eastAsia="Times New Roman"/>
          <w:color w:val="212121"/>
          <w:szCs w:val="24"/>
        </w:rPr>
        <w:t xml:space="preserve">ρύθμιση </w:t>
      </w:r>
      <w:r>
        <w:rPr>
          <w:rFonts w:eastAsia="Times New Roman"/>
          <w:color w:val="212121"/>
          <w:szCs w:val="24"/>
        </w:rPr>
        <w:t>στον χώρο της</w:t>
      </w:r>
      <w:r w:rsidRPr="00B46C64">
        <w:rPr>
          <w:rFonts w:eastAsia="Times New Roman"/>
          <w:color w:val="212121"/>
          <w:szCs w:val="24"/>
        </w:rPr>
        <w:t xml:space="preserve"> τοπικής αυτοδιοίκησης</w:t>
      </w:r>
      <w:r>
        <w:rPr>
          <w:rFonts w:eastAsia="Times New Roman"/>
          <w:color w:val="212121"/>
          <w:szCs w:val="24"/>
        </w:rPr>
        <w:t>.</w:t>
      </w:r>
    </w:p>
    <w:p w14:paraId="03A73382" w14:textId="77777777" w:rsidR="00E615E6" w:rsidRDefault="00720F21">
      <w:pPr>
        <w:shd w:val="clear" w:color="auto" w:fill="FFFFFF"/>
        <w:spacing w:after="0" w:line="600" w:lineRule="auto"/>
        <w:ind w:firstLine="720"/>
        <w:jc w:val="both"/>
        <w:rPr>
          <w:rFonts w:eastAsia="Times New Roman"/>
          <w:color w:val="212121"/>
          <w:szCs w:val="24"/>
        </w:rPr>
      </w:pPr>
      <w:r>
        <w:rPr>
          <w:rFonts w:eastAsia="Times New Roman"/>
          <w:color w:val="212121"/>
          <w:szCs w:val="24"/>
        </w:rPr>
        <w:t>(Στο σημείο αυτό κτυπάει το κουδούνι λήξεως του χρόνου ομιλίας του κυρίου Βουλευτού)</w:t>
      </w:r>
    </w:p>
    <w:p w14:paraId="03A73383" w14:textId="77777777" w:rsidR="00E615E6" w:rsidRDefault="00720F21">
      <w:pPr>
        <w:shd w:val="clear" w:color="auto" w:fill="FFFFFF"/>
        <w:spacing w:after="0" w:line="600" w:lineRule="auto"/>
        <w:ind w:firstLine="720"/>
        <w:jc w:val="both"/>
        <w:rPr>
          <w:rFonts w:eastAsia="Times New Roman"/>
          <w:color w:val="212121"/>
          <w:szCs w:val="24"/>
        </w:rPr>
      </w:pPr>
      <w:r>
        <w:rPr>
          <w:rFonts w:eastAsia="Times New Roman"/>
          <w:color w:val="212121"/>
          <w:szCs w:val="24"/>
        </w:rPr>
        <w:t xml:space="preserve"> Έ</w:t>
      </w:r>
      <w:r w:rsidRPr="00B46C64">
        <w:rPr>
          <w:rFonts w:eastAsia="Times New Roman"/>
          <w:color w:val="212121"/>
          <w:szCs w:val="24"/>
        </w:rPr>
        <w:t>να λεπτό ακόμα</w:t>
      </w:r>
      <w:r>
        <w:rPr>
          <w:rFonts w:eastAsia="Times New Roman"/>
          <w:color w:val="212121"/>
          <w:szCs w:val="24"/>
        </w:rPr>
        <w:t>, κύριε Πρόεδρε.</w:t>
      </w:r>
    </w:p>
    <w:p w14:paraId="03A73384" w14:textId="77777777" w:rsidR="00E615E6" w:rsidRDefault="00720F21">
      <w:pPr>
        <w:shd w:val="clear" w:color="auto" w:fill="FFFFFF"/>
        <w:spacing w:after="0" w:line="600" w:lineRule="auto"/>
        <w:ind w:firstLine="720"/>
        <w:jc w:val="both"/>
        <w:rPr>
          <w:rFonts w:eastAsia="Times New Roman"/>
          <w:color w:val="212121"/>
          <w:szCs w:val="24"/>
        </w:rPr>
      </w:pPr>
      <w:r>
        <w:rPr>
          <w:rFonts w:eastAsia="Times New Roman"/>
          <w:color w:val="212121"/>
          <w:szCs w:val="24"/>
        </w:rPr>
        <w:t xml:space="preserve"> Σ</w:t>
      </w:r>
      <w:r w:rsidRPr="00B46C64">
        <w:rPr>
          <w:rFonts w:eastAsia="Times New Roman"/>
          <w:color w:val="212121"/>
          <w:szCs w:val="24"/>
        </w:rPr>
        <w:t>ήμερα δηλώνει πως η απλή αναλογική θα φέρει κακοδιαχείριση</w:t>
      </w:r>
      <w:r>
        <w:rPr>
          <w:rFonts w:eastAsia="Times New Roman"/>
          <w:color w:val="212121"/>
          <w:szCs w:val="24"/>
        </w:rPr>
        <w:t>.</w:t>
      </w:r>
      <w:r w:rsidRPr="00B46C64">
        <w:rPr>
          <w:rFonts w:eastAsia="Times New Roman"/>
          <w:color w:val="212121"/>
          <w:szCs w:val="24"/>
        </w:rPr>
        <w:t xml:space="preserve"> </w:t>
      </w:r>
      <w:r>
        <w:rPr>
          <w:rFonts w:eastAsia="Times New Roman"/>
          <w:color w:val="212121"/>
          <w:szCs w:val="24"/>
        </w:rPr>
        <w:t>Ξεχνάει τ</w:t>
      </w:r>
      <w:r w:rsidRPr="00B46C64">
        <w:rPr>
          <w:rFonts w:eastAsia="Times New Roman"/>
          <w:color w:val="212121"/>
          <w:szCs w:val="24"/>
        </w:rPr>
        <w:t xml:space="preserve">α φαινόμενα διαπλοκής επί των ημερών </w:t>
      </w:r>
      <w:r>
        <w:rPr>
          <w:rFonts w:eastAsia="Times New Roman"/>
          <w:color w:val="212121"/>
          <w:szCs w:val="24"/>
        </w:rPr>
        <w:t>της.</w:t>
      </w:r>
    </w:p>
    <w:p w14:paraId="03A73385" w14:textId="77777777" w:rsidR="00E615E6" w:rsidRDefault="00720F21">
      <w:pPr>
        <w:shd w:val="clear" w:color="auto" w:fill="FFFFFF"/>
        <w:spacing w:after="0" w:line="600" w:lineRule="auto"/>
        <w:ind w:firstLine="720"/>
        <w:jc w:val="both"/>
        <w:rPr>
          <w:rFonts w:eastAsia="Times New Roman"/>
          <w:color w:val="212121"/>
          <w:szCs w:val="24"/>
        </w:rPr>
      </w:pPr>
      <w:r w:rsidRPr="00B46C64">
        <w:rPr>
          <w:rFonts w:eastAsia="Times New Roman"/>
          <w:color w:val="212121"/>
          <w:szCs w:val="24"/>
        </w:rPr>
        <w:t xml:space="preserve"> </w:t>
      </w:r>
      <w:r>
        <w:rPr>
          <w:rFonts w:eastAsia="Times New Roman"/>
          <w:color w:val="212121"/>
          <w:szCs w:val="24"/>
        </w:rPr>
        <w:t>Κυρίαρχο</w:t>
      </w:r>
      <w:r w:rsidRPr="00B46C64">
        <w:rPr>
          <w:rFonts w:eastAsia="Times New Roman"/>
          <w:color w:val="212121"/>
          <w:szCs w:val="24"/>
        </w:rPr>
        <w:t xml:space="preserve"> θέμα του </w:t>
      </w:r>
      <w:r w:rsidRPr="00B46C64">
        <w:rPr>
          <w:rFonts w:eastAsia="Times New Roman"/>
          <w:color w:val="212121"/>
          <w:szCs w:val="24"/>
        </w:rPr>
        <w:t>Μέρους Τ</w:t>
      </w:r>
      <w:r w:rsidRPr="00B46C64">
        <w:rPr>
          <w:rFonts w:eastAsia="Times New Roman"/>
          <w:color w:val="212121"/>
          <w:szCs w:val="24"/>
        </w:rPr>
        <w:t>ρίτου του νομοσχεδίου εί</w:t>
      </w:r>
      <w:r>
        <w:rPr>
          <w:rFonts w:eastAsia="Times New Roman"/>
          <w:color w:val="212121"/>
          <w:szCs w:val="24"/>
        </w:rPr>
        <w:t>ναι η επίλυση των εκκρεμοτήτων π</w:t>
      </w:r>
      <w:r w:rsidRPr="00B46C64">
        <w:rPr>
          <w:rFonts w:eastAsia="Times New Roman"/>
          <w:color w:val="212121"/>
          <w:szCs w:val="24"/>
        </w:rPr>
        <w:t xml:space="preserve">ρος όφελος </w:t>
      </w:r>
      <w:r>
        <w:rPr>
          <w:rFonts w:eastAsia="Times New Roman"/>
          <w:color w:val="212121"/>
          <w:szCs w:val="24"/>
        </w:rPr>
        <w:t>των εργαζομένων της τοπικής αυτοδιοίκησης,</w:t>
      </w:r>
      <w:r w:rsidRPr="00B46C64">
        <w:rPr>
          <w:rFonts w:eastAsia="Times New Roman"/>
          <w:color w:val="212121"/>
          <w:szCs w:val="24"/>
        </w:rPr>
        <w:t xml:space="preserve"> όπως η προκήρυξη 3</w:t>
      </w:r>
      <w:r>
        <w:rPr>
          <w:rFonts w:eastAsia="Times New Roman"/>
          <w:color w:val="212121"/>
          <w:szCs w:val="24"/>
        </w:rPr>
        <w:t xml:space="preserve">Κ </w:t>
      </w:r>
      <w:r w:rsidRPr="00B46C64">
        <w:rPr>
          <w:rFonts w:eastAsia="Times New Roman"/>
          <w:color w:val="212121"/>
          <w:szCs w:val="24"/>
        </w:rPr>
        <w:t xml:space="preserve">του </w:t>
      </w:r>
      <w:r>
        <w:rPr>
          <w:rFonts w:eastAsia="Times New Roman"/>
          <w:color w:val="212121"/>
          <w:szCs w:val="24"/>
        </w:rPr>
        <w:t>20</w:t>
      </w:r>
      <w:r w:rsidRPr="00B46C64">
        <w:rPr>
          <w:rFonts w:eastAsia="Times New Roman"/>
          <w:color w:val="212121"/>
          <w:szCs w:val="24"/>
        </w:rPr>
        <w:t xml:space="preserve">18 για </w:t>
      </w:r>
      <w:r>
        <w:rPr>
          <w:rFonts w:eastAsia="Times New Roman"/>
          <w:color w:val="212121"/>
          <w:szCs w:val="24"/>
        </w:rPr>
        <w:t xml:space="preserve">οκτώ χιλιάδες </w:t>
      </w:r>
      <w:proofErr w:type="spellStart"/>
      <w:r>
        <w:rPr>
          <w:rFonts w:eastAsia="Times New Roman"/>
          <w:color w:val="212121"/>
          <w:szCs w:val="24"/>
        </w:rPr>
        <w:t>εκατόν</w:t>
      </w:r>
      <w:proofErr w:type="spellEnd"/>
      <w:r>
        <w:rPr>
          <w:rFonts w:eastAsia="Times New Roman"/>
          <w:color w:val="212121"/>
          <w:szCs w:val="24"/>
        </w:rPr>
        <w:t xml:space="preserve"> εξήντα έξι</w:t>
      </w:r>
      <w:r w:rsidRPr="00B46C64">
        <w:rPr>
          <w:rFonts w:eastAsia="Times New Roman"/>
          <w:color w:val="212121"/>
          <w:szCs w:val="24"/>
        </w:rPr>
        <w:t xml:space="preserve"> θέσεις</w:t>
      </w:r>
      <w:r>
        <w:rPr>
          <w:rFonts w:eastAsia="Times New Roman"/>
          <w:color w:val="212121"/>
          <w:szCs w:val="24"/>
        </w:rPr>
        <w:t>, η με</w:t>
      </w:r>
      <w:r>
        <w:rPr>
          <w:rFonts w:eastAsia="Times New Roman"/>
          <w:color w:val="212121"/>
          <w:szCs w:val="24"/>
        </w:rPr>
        <w:t xml:space="preserve">γαλύτερη προκήρυξη </w:t>
      </w:r>
      <w:r w:rsidRPr="00B46C64">
        <w:rPr>
          <w:rFonts w:eastAsia="Times New Roman"/>
          <w:color w:val="212121"/>
          <w:szCs w:val="24"/>
        </w:rPr>
        <w:t xml:space="preserve">που έχει γίνει ποτέ </w:t>
      </w:r>
      <w:r>
        <w:rPr>
          <w:rFonts w:eastAsia="Times New Roman"/>
          <w:color w:val="212121"/>
          <w:szCs w:val="24"/>
        </w:rPr>
        <w:t>στις ανταποδοτικές υπηρεσίες των δήμων, που ε</w:t>
      </w:r>
      <w:r w:rsidRPr="00B46C64">
        <w:rPr>
          <w:rFonts w:eastAsia="Times New Roman"/>
          <w:color w:val="212121"/>
          <w:szCs w:val="24"/>
        </w:rPr>
        <w:t>κκρεμεί η έκδοση οριστικών πινάκων και εξαιρούνται από την αναστολή των προσλή</w:t>
      </w:r>
      <w:r>
        <w:rPr>
          <w:rFonts w:eastAsia="Times New Roman"/>
          <w:color w:val="212121"/>
          <w:szCs w:val="24"/>
        </w:rPr>
        <w:t>ψεων στους δήμους λόγω εκλογών. Θ</w:t>
      </w:r>
      <w:r w:rsidRPr="00B46C64">
        <w:rPr>
          <w:rFonts w:eastAsia="Times New Roman"/>
          <w:color w:val="212121"/>
          <w:szCs w:val="24"/>
        </w:rPr>
        <w:t>εωρούμε ότι αυτό είναι αναγκαίο</w:t>
      </w:r>
      <w:r>
        <w:rPr>
          <w:rFonts w:eastAsia="Times New Roman"/>
          <w:color w:val="212121"/>
          <w:szCs w:val="24"/>
        </w:rPr>
        <w:t>,</w:t>
      </w:r>
      <w:r w:rsidRPr="00B46C64">
        <w:rPr>
          <w:rFonts w:eastAsia="Times New Roman"/>
          <w:color w:val="212121"/>
          <w:szCs w:val="24"/>
        </w:rPr>
        <w:t xml:space="preserve"> ηθικό και</w:t>
      </w:r>
      <w:r>
        <w:rPr>
          <w:rFonts w:eastAsia="Times New Roman"/>
          <w:color w:val="212121"/>
          <w:szCs w:val="24"/>
        </w:rPr>
        <w:t xml:space="preserve"> απαραίτητο για του</w:t>
      </w:r>
      <w:r>
        <w:rPr>
          <w:rFonts w:eastAsia="Times New Roman"/>
          <w:color w:val="212121"/>
          <w:szCs w:val="24"/>
        </w:rPr>
        <w:t>ς ΟΤΑ και γι’</w:t>
      </w:r>
      <w:r w:rsidRPr="00B46C64">
        <w:rPr>
          <w:rFonts w:eastAsia="Times New Roman"/>
          <w:color w:val="212121"/>
          <w:szCs w:val="24"/>
        </w:rPr>
        <w:t xml:space="preserve"> αυτό</w:t>
      </w:r>
      <w:r>
        <w:rPr>
          <w:rFonts w:eastAsia="Times New Roman"/>
          <w:color w:val="212121"/>
          <w:szCs w:val="24"/>
        </w:rPr>
        <w:t>ν</w:t>
      </w:r>
      <w:r w:rsidRPr="00B46C64">
        <w:rPr>
          <w:rFonts w:eastAsia="Times New Roman"/>
          <w:color w:val="212121"/>
          <w:szCs w:val="24"/>
        </w:rPr>
        <w:t xml:space="preserve"> το</w:t>
      </w:r>
      <w:r>
        <w:rPr>
          <w:rFonts w:eastAsia="Times New Roman"/>
          <w:color w:val="212121"/>
          <w:szCs w:val="24"/>
        </w:rPr>
        <w:t>ν</w:t>
      </w:r>
      <w:r w:rsidRPr="00B46C64">
        <w:rPr>
          <w:rFonts w:eastAsia="Times New Roman"/>
          <w:color w:val="212121"/>
          <w:szCs w:val="24"/>
        </w:rPr>
        <w:t xml:space="preserve"> </w:t>
      </w:r>
      <w:r>
        <w:rPr>
          <w:rFonts w:eastAsia="Times New Roman"/>
          <w:color w:val="212121"/>
          <w:szCs w:val="24"/>
        </w:rPr>
        <w:t xml:space="preserve">λόγο έχει υπερθεματίσει και η ΚΕΔΕ </w:t>
      </w:r>
      <w:r>
        <w:rPr>
          <w:rFonts w:eastAsia="Times New Roman"/>
          <w:color w:val="212121"/>
          <w:szCs w:val="24"/>
        </w:rPr>
        <w:lastRenderedPageBreak/>
        <w:t>και η ΕΝΠΕ,</w:t>
      </w:r>
      <w:r w:rsidRPr="00B46C64">
        <w:rPr>
          <w:rFonts w:eastAsia="Times New Roman"/>
          <w:color w:val="212121"/>
          <w:szCs w:val="24"/>
        </w:rPr>
        <w:t xml:space="preserve"> </w:t>
      </w:r>
      <w:r>
        <w:rPr>
          <w:rFonts w:eastAsia="Times New Roman"/>
          <w:color w:val="212121"/>
          <w:szCs w:val="24"/>
        </w:rPr>
        <w:t>παρά τις αμφιταλαντεύσεις κάποιω</w:t>
      </w:r>
      <w:r w:rsidRPr="00B46C64">
        <w:rPr>
          <w:rFonts w:eastAsia="Times New Roman"/>
          <w:color w:val="212121"/>
          <w:szCs w:val="24"/>
        </w:rPr>
        <w:t>ν γι</w:t>
      </w:r>
      <w:r>
        <w:rPr>
          <w:rFonts w:eastAsia="Times New Roman"/>
          <w:color w:val="212121"/>
          <w:szCs w:val="24"/>
        </w:rPr>
        <w:t xml:space="preserve">α λόγους κομματικής πειθαρχίας. </w:t>
      </w:r>
    </w:p>
    <w:p w14:paraId="03A73386" w14:textId="77777777" w:rsidR="00E615E6" w:rsidRDefault="00720F21">
      <w:pPr>
        <w:shd w:val="clear" w:color="auto" w:fill="FFFFFF"/>
        <w:spacing w:after="0" w:line="600" w:lineRule="auto"/>
        <w:ind w:firstLine="720"/>
        <w:jc w:val="both"/>
        <w:rPr>
          <w:rFonts w:eastAsia="Times New Roman"/>
          <w:color w:val="212121"/>
          <w:szCs w:val="24"/>
        </w:rPr>
      </w:pPr>
      <w:r>
        <w:rPr>
          <w:rFonts w:eastAsia="Times New Roman"/>
          <w:color w:val="212121"/>
          <w:szCs w:val="24"/>
        </w:rPr>
        <w:t>Δ</w:t>
      </w:r>
      <w:r w:rsidRPr="00B46C64">
        <w:rPr>
          <w:rFonts w:eastAsia="Times New Roman"/>
          <w:color w:val="212121"/>
          <w:szCs w:val="24"/>
        </w:rPr>
        <w:t>ίνεται η δυνατότητα στους σχολικούς φύλακες που είχαν τεθεί σε διαθεσιμότητα το 2013</w:t>
      </w:r>
      <w:r>
        <w:rPr>
          <w:rFonts w:eastAsia="Times New Roman"/>
          <w:color w:val="212121"/>
          <w:szCs w:val="24"/>
        </w:rPr>
        <w:t xml:space="preserve"> -η μόνη</w:t>
      </w:r>
      <w:r w:rsidRPr="00B46C64">
        <w:rPr>
          <w:rFonts w:eastAsia="Times New Roman"/>
          <w:color w:val="212121"/>
          <w:szCs w:val="24"/>
        </w:rPr>
        <w:t xml:space="preserve"> μεταρρύθμισ</w:t>
      </w:r>
      <w:r>
        <w:rPr>
          <w:rFonts w:eastAsia="Times New Roman"/>
          <w:color w:val="212121"/>
          <w:szCs w:val="24"/>
        </w:rPr>
        <w:t>η επί υπουρ</w:t>
      </w:r>
      <w:r>
        <w:rPr>
          <w:rFonts w:eastAsia="Times New Roman"/>
          <w:color w:val="212121"/>
          <w:szCs w:val="24"/>
        </w:rPr>
        <w:t>γίας του σημερινού Αρ</w:t>
      </w:r>
      <w:r w:rsidRPr="00B46C64">
        <w:rPr>
          <w:rFonts w:eastAsia="Times New Roman"/>
          <w:color w:val="212121"/>
          <w:szCs w:val="24"/>
        </w:rPr>
        <w:t xml:space="preserve">χηγού της Νέας Δημοκρατίας </w:t>
      </w:r>
      <w:r>
        <w:rPr>
          <w:rFonts w:eastAsia="Times New Roman"/>
          <w:color w:val="212121"/>
          <w:szCs w:val="24"/>
        </w:rPr>
        <w:t>κ.</w:t>
      </w:r>
      <w:r w:rsidRPr="00B46C64">
        <w:rPr>
          <w:rFonts w:eastAsia="Times New Roman"/>
          <w:color w:val="212121"/>
          <w:szCs w:val="24"/>
        </w:rPr>
        <w:t xml:space="preserve"> Μητσοτάκη</w:t>
      </w:r>
      <w:r>
        <w:rPr>
          <w:rFonts w:eastAsia="Times New Roman"/>
          <w:color w:val="212121"/>
          <w:szCs w:val="24"/>
        </w:rPr>
        <w:t>-, να επιστρέψουν στους δήμους κ</w:t>
      </w:r>
      <w:r w:rsidRPr="00B46C64">
        <w:rPr>
          <w:rFonts w:eastAsia="Times New Roman"/>
          <w:color w:val="212121"/>
          <w:szCs w:val="24"/>
        </w:rPr>
        <w:t xml:space="preserve">αι φυσικά να τοποθετηθούν στις θέσεις που </w:t>
      </w:r>
      <w:r>
        <w:rPr>
          <w:rFonts w:eastAsia="Times New Roman"/>
          <w:color w:val="212121"/>
          <w:szCs w:val="24"/>
        </w:rPr>
        <w:t>είχαν πριν από τη διαθεσιμότητα.</w:t>
      </w:r>
    </w:p>
    <w:p w14:paraId="03A73387" w14:textId="77777777" w:rsidR="00E615E6" w:rsidRDefault="00720F21">
      <w:pPr>
        <w:shd w:val="clear" w:color="auto" w:fill="FFFFFF"/>
        <w:spacing w:after="0" w:line="600" w:lineRule="auto"/>
        <w:ind w:firstLine="720"/>
        <w:jc w:val="both"/>
        <w:rPr>
          <w:rFonts w:eastAsia="Times New Roman"/>
          <w:color w:val="212121"/>
          <w:szCs w:val="24"/>
        </w:rPr>
      </w:pPr>
      <w:r>
        <w:rPr>
          <w:rFonts w:eastAsia="Times New Roman"/>
          <w:color w:val="212121"/>
          <w:szCs w:val="24"/>
        </w:rPr>
        <w:t>Ακούμε διαμαρτυρίες τόσο των Βουλευτών της Νέας Δημοκρατίας, ό</w:t>
      </w:r>
      <w:r w:rsidRPr="00B46C64">
        <w:rPr>
          <w:rFonts w:eastAsia="Times New Roman"/>
          <w:color w:val="212121"/>
          <w:szCs w:val="24"/>
        </w:rPr>
        <w:t xml:space="preserve">σο </w:t>
      </w:r>
      <w:r>
        <w:rPr>
          <w:rFonts w:eastAsia="Times New Roman"/>
          <w:color w:val="212121"/>
          <w:szCs w:val="24"/>
        </w:rPr>
        <w:t xml:space="preserve">και του ΠΑΣΟΚ </w:t>
      </w:r>
      <w:r w:rsidRPr="00B46C64">
        <w:rPr>
          <w:rFonts w:eastAsia="Times New Roman"/>
          <w:color w:val="212121"/>
          <w:szCs w:val="24"/>
        </w:rPr>
        <w:t>για</w:t>
      </w:r>
      <w:r>
        <w:rPr>
          <w:rFonts w:eastAsia="Times New Roman"/>
          <w:color w:val="212121"/>
          <w:szCs w:val="24"/>
        </w:rPr>
        <w:t xml:space="preserve"> δήθεν </w:t>
      </w:r>
      <w:r>
        <w:rPr>
          <w:rFonts w:eastAsia="Times New Roman"/>
          <w:color w:val="212121"/>
          <w:szCs w:val="24"/>
        </w:rPr>
        <w:t>ρουσφετολογικές</w:t>
      </w:r>
      <w:r w:rsidRPr="00B46C64">
        <w:rPr>
          <w:rFonts w:eastAsia="Times New Roman"/>
          <w:color w:val="212121"/>
          <w:szCs w:val="24"/>
        </w:rPr>
        <w:t xml:space="preserve"> προσλήψεις</w:t>
      </w:r>
      <w:r>
        <w:rPr>
          <w:rFonts w:eastAsia="Times New Roman"/>
          <w:color w:val="212121"/>
          <w:szCs w:val="24"/>
        </w:rPr>
        <w:t>,</w:t>
      </w:r>
      <w:r w:rsidRPr="00B46C64">
        <w:rPr>
          <w:rFonts w:eastAsia="Times New Roman"/>
          <w:color w:val="212121"/>
          <w:szCs w:val="24"/>
        </w:rPr>
        <w:t xml:space="preserve"> εν</w:t>
      </w:r>
      <w:r>
        <w:rPr>
          <w:rFonts w:eastAsia="Times New Roman"/>
          <w:color w:val="212121"/>
          <w:szCs w:val="24"/>
        </w:rPr>
        <w:t>ώ όλες</w:t>
      </w:r>
      <w:r w:rsidRPr="00B46C64">
        <w:rPr>
          <w:rFonts w:eastAsia="Times New Roman"/>
          <w:color w:val="212121"/>
          <w:szCs w:val="24"/>
        </w:rPr>
        <w:t xml:space="preserve"> </w:t>
      </w:r>
      <w:r>
        <w:rPr>
          <w:rFonts w:eastAsia="Times New Roman"/>
          <w:color w:val="212121"/>
          <w:szCs w:val="24"/>
        </w:rPr>
        <w:t>α</w:t>
      </w:r>
      <w:r w:rsidRPr="00B46C64">
        <w:rPr>
          <w:rFonts w:eastAsia="Times New Roman"/>
          <w:color w:val="212121"/>
          <w:szCs w:val="24"/>
        </w:rPr>
        <w:t>υτές</w:t>
      </w:r>
      <w:r>
        <w:rPr>
          <w:rFonts w:eastAsia="Times New Roman"/>
          <w:color w:val="212121"/>
          <w:szCs w:val="24"/>
        </w:rPr>
        <w:t xml:space="preserve"> γίνονται</w:t>
      </w:r>
      <w:r w:rsidRPr="00B46C64">
        <w:rPr>
          <w:rFonts w:eastAsia="Times New Roman"/>
          <w:color w:val="212121"/>
          <w:szCs w:val="24"/>
        </w:rPr>
        <w:t xml:space="preserve"> μέσα από το ΑΣΕΠ</w:t>
      </w:r>
      <w:r>
        <w:rPr>
          <w:rFonts w:eastAsia="Times New Roman"/>
          <w:color w:val="212121"/>
          <w:szCs w:val="24"/>
        </w:rPr>
        <w:t>,</w:t>
      </w:r>
      <w:r w:rsidRPr="00B46C64">
        <w:rPr>
          <w:rFonts w:eastAsia="Times New Roman"/>
          <w:color w:val="212121"/>
          <w:szCs w:val="24"/>
        </w:rPr>
        <w:t xml:space="preserve"> ξεχνώντας ότι </w:t>
      </w:r>
      <w:r>
        <w:rPr>
          <w:rFonts w:eastAsia="Times New Roman"/>
          <w:color w:val="212121"/>
          <w:szCs w:val="24"/>
        </w:rPr>
        <w:t>οι ίδιοι</w:t>
      </w:r>
      <w:r w:rsidRPr="00B46C64">
        <w:rPr>
          <w:rFonts w:eastAsia="Times New Roman"/>
          <w:color w:val="212121"/>
          <w:szCs w:val="24"/>
        </w:rPr>
        <w:t xml:space="preserve"> παραμονές των εκλογών</w:t>
      </w:r>
      <w:r>
        <w:rPr>
          <w:rFonts w:eastAsia="Times New Roman"/>
          <w:color w:val="212121"/>
          <w:szCs w:val="24"/>
        </w:rPr>
        <w:t>,</w:t>
      </w:r>
      <w:r w:rsidRPr="00B46C64">
        <w:rPr>
          <w:rFonts w:eastAsia="Times New Roman"/>
          <w:color w:val="212121"/>
          <w:szCs w:val="24"/>
        </w:rPr>
        <w:t xml:space="preserve"> είτε δημοτικών είτε βουλευτικών</w:t>
      </w:r>
      <w:r>
        <w:rPr>
          <w:rFonts w:eastAsia="Times New Roman"/>
          <w:color w:val="212121"/>
          <w:szCs w:val="24"/>
        </w:rPr>
        <w:t>,</w:t>
      </w:r>
      <w:r w:rsidRPr="00B46C64">
        <w:rPr>
          <w:rFonts w:eastAsia="Times New Roman"/>
          <w:color w:val="212121"/>
          <w:szCs w:val="24"/>
        </w:rPr>
        <w:t xml:space="preserve"> είχαν ένα όργιο </w:t>
      </w:r>
      <w:r>
        <w:rPr>
          <w:rFonts w:eastAsia="Times New Roman"/>
          <w:color w:val="212121"/>
          <w:szCs w:val="24"/>
        </w:rPr>
        <w:t>ρουσφετολογικών προσλήψεων. Ο</w:t>
      </w:r>
      <w:r w:rsidRPr="00B46C64">
        <w:rPr>
          <w:rFonts w:eastAsia="Times New Roman"/>
          <w:color w:val="212121"/>
          <w:szCs w:val="24"/>
        </w:rPr>
        <w:t xml:space="preserve"> λαός δεν έχει μνήμη χρυσόψαρο</w:t>
      </w:r>
      <w:r>
        <w:rPr>
          <w:rFonts w:eastAsia="Times New Roman"/>
          <w:color w:val="212121"/>
          <w:szCs w:val="24"/>
        </w:rPr>
        <w:t>υ. Όλα αυτά</w:t>
      </w:r>
      <w:r w:rsidRPr="00B46C64">
        <w:rPr>
          <w:rFonts w:eastAsia="Times New Roman"/>
          <w:color w:val="212121"/>
          <w:szCs w:val="24"/>
        </w:rPr>
        <w:t xml:space="preserve"> </w:t>
      </w:r>
      <w:r>
        <w:rPr>
          <w:rFonts w:eastAsia="Times New Roman"/>
          <w:color w:val="212121"/>
          <w:szCs w:val="24"/>
        </w:rPr>
        <w:t xml:space="preserve">σίγουρα </w:t>
      </w:r>
      <w:r w:rsidRPr="00B46C64">
        <w:rPr>
          <w:rFonts w:eastAsia="Times New Roman"/>
          <w:color w:val="212121"/>
          <w:szCs w:val="24"/>
        </w:rPr>
        <w:t xml:space="preserve">τα θυμάται </w:t>
      </w:r>
      <w:r w:rsidRPr="00B46C64">
        <w:rPr>
          <w:rFonts w:eastAsia="Times New Roman"/>
          <w:color w:val="212121"/>
          <w:szCs w:val="24"/>
        </w:rPr>
        <w:t>πάρα πολύ καλά</w:t>
      </w:r>
      <w:r>
        <w:rPr>
          <w:rFonts w:eastAsia="Times New Roman"/>
          <w:color w:val="212121"/>
          <w:szCs w:val="24"/>
        </w:rPr>
        <w:t>.</w:t>
      </w:r>
    </w:p>
    <w:p w14:paraId="03A73388" w14:textId="77777777" w:rsidR="00E615E6" w:rsidRDefault="00720F21">
      <w:pPr>
        <w:shd w:val="clear" w:color="auto" w:fill="FFFFFF"/>
        <w:spacing w:after="0" w:line="600" w:lineRule="auto"/>
        <w:ind w:firstLine="720"/>
        <w:jc w:val="both"/>
        <w:rPr>
          <w:rFonts w:eastAsia="Times New Roman"/>
          <w:color w:val="212121"/>
          <w:szCs w:val="24"/>
        </w:rPr>
      </w:pPr>
      <w:r w:rsidRPr="00B46C64">
        <w:rPr>
          <w:rFonts w:eastAsia="Times New Roman"/>
          <w:color w:val="212121"/>
          <w:szCs w:val="24"/>
        </w:rPr>
        <w:t xml:space="preserve"> Πιστεύω λοιπόν </w:t>
      </w:r>
      <w:r>
        <w:rPr>
          <w:rFonts w:eastAsia="Times New Roman"/>
          <w:color w:val="212121"/>
          <w:szCs w:val="24"/>
        </w:rPr>
        <w:t>-</w:t>
      </w:r>
      <w:r w:rsidRPr="00B46C64">
        <w:rPr>
          <w:rFonts w:eastAsia="Times New Roman"/>
          <w:color w:val="212121"/>
          <w:szCs w:val="24"/>
        </w:rPr>
        <w:t>και με αυτό τελειώνω</w:t>
      </w:r>
      <w:r>
        <w:rPr>
          <w:rFonts w:eastAsia="Times New Roman"/>
          <w:color w:val="212121"/>
          <w:szCs w:val="24"/>
        </w:rPr>
        <w:t>-</w:t>
      </w:r>
      <w:r w:rsidRPr="00B46C64">
        <w:rPr>
          <w:rFonts w:eastAsia="Times New Roman"/>
          <w:color w:val="212121"/>
          <w:szCs w:val="24"/>
        </w:rPr>
        <w:t xml:space="preserve"> ότι η ψήφιση α</w:t>
      </w:r>
      <w:r>
        <w:rPr>
          <w:rFonts w:eastAsia="Times New Roman"/>
          <w:color w:val="212121"/>
          <w:szCs w:val="24"/>
        </w:rPr>
        <w:t>υτού του νομοσχεδίου είναι μία προοδευτική δ</w:t>
      </w:r>
      <w:r w:rsidRPr="00B46C64">
        <w:rPr>
          <w:rFonts w:eastAsia="Times New Roman"/>
          <w:color w:val="212121"/>
          <w:szCs w:val="24"/>
        </w:rPr>
        <w:t>ημοκρατική κατάκτηση</w:t>
      </w:r>
      <w:r>
        <w:rPr>
          <w:rFonts w:eastAsia="Times New Roman"/>
          <w:color w:val="212121"/>
          <w:szCs w:val="24"/>
        </w:rPr>
        <w:t xml:space="preserve"> της</w:t>
      </w:r>
      <w:r w:rsidRPr="00B46C64">
        <w:rPr>
          <w:rFonts w:eastAsia="Times New Roman"/>
          <w:color w:val="212121"/>
          <w:szCs w:val="24"/>
        </w:rPr>
        <w:t xml:space="preserve"> κοινωνίας μας για τα θέματα της ισότητας</w:t>
      </w:r>
      <w:r>
        <w:rPr>
          <w:rFonts w:eastAsia="Times New Roman"/>
          <w:color w:val="212121"/>
          <w:szCs w:val="24"/>
        </w:rPr>
        <w:t xml:space="preserve"> και</w:t>
      </w:r>
      <w:r w:rsidRPr="00B46C64">
        <w:rPr>
          <w:rFonts w:eastAsia="Times New Roman"/>
          <w:color w:val="212121"/>
          <w:szCs w:val="24"/>
        </w:rPr>
        <w:t xml:space="preserve"> </w:t>
      </w:r>
      <w:r>
        <w:rPr>
          <w:rFonts w:eastAsia="Times New Roman"/>
          <w:color w:val="212121"/>
          <w:szCs w:val="24"/>
        </w:rPr>
        <w:t>της ιθαγένειας και αποτελεί ε</w:t>
      </w:r>
      <w:r w:rsidRPr="00B46C64">
        <w:rPr>
          <w:rFonts w:eastAsia="Times New Roman"/>
          <w:color w:val="212121"/>
          <w:szCs w:val="24"/>
        </w:rPr>
        <w:t xml:space="preserve">πίσης </w:t>
      </w:r>
      <w:r>
        <w:rPr>
          <w:rFonts w:eastAsia="Times New Roman"/>
          <w:color w:val="212121"/>
          <w:szCs w:val="24"/>
        </w:rPr>
        <w:t xml:space="preserve">έμπρακτη απόδειξη της βούλησης </w:t>
      </w:r>
      <w:r>
        <w:rPr>
          <w:rFonts w:eastAsia="Times New Roman"/>
          <w:color w:val="212121"/>
          <w:szCs w:val="24"/>
        </w:rPr>
        <w:lastRenderedPageBreak/>
        <w:t>αυτής τ</w:t>
      </w:r>
      <w:r>
        <w:rPr>
          <w:rFonts w:eastAsia="Times New Roman"/>
          <w:color w:val="212121"/>
          <w:szCs w:val="24"/>
        </w:rPr>
        <w:t>ης Κ</w:t>
      </w:r>
      <w:r w:rsidRPr="00B46C64">
        <w:rPr>
          <w:rFonts w:eastAsia="Times New Roman"/>
          <w:color w:val="212121"/>
          <w:szCs w:val="24"/>
        </w:rPr>
        <w:t xml:space="preserve">υβέρνησης για μία ισχυρή τοπική αυτοδιοίκηση στην υπηρεσία των πολιτών </w:t>
      </w:r>
      <w:r>
        <w:rPr>
          <w:rFonts w:eastAsia="Times New Roman"/>
          <w:color w:val="212121"/>
          <w:szCs w:val="24"/>
        </w:rPr>
        <w:t>της.</w:t>
      </w:r>
    </w:p>
    <w:p w14:paraId="03A73389" w14:textId="77777777" w:rsidR="00E615E6" w:rsidRDefault="00720F21">
      <w:pPr>
        <w:shd w:val="clear" w:color="auto" w:fill="FFFFFF"/>
        <w:spacing w:after="0" w:line="600" w:lineRule="auto"/>
        <w:ind w:firstLine="720"/>
        <w:jc w:val="both"/>
        <w:rPr>
          <w:rFonts w:eastAsia="Times New Roman"/>
          <w:color w:val="212121"/>
          <w:szCs w:val="24"/>
        </w:rPr>
      </w:pPr>
      <w:r>
        <w:rPr>
          <w:rFonts w:eastAsia="Times New Roman"/>
          <w:color w:val="212121"/>
          <w:szCs w:val="24"/>
        </w:rPr>
        <w:t xml:space="preserve"> Σας ευχαριστώ πολύ.</w:t>
      </w:r>
    </w:p>
    <w:p w14:paraId="03A7338A" w14:textId="77777777" w:rsidR="00E615E6" w:rsidRDefault="00720F21">
      <w:pPr>
        <w:shd w:val="clear" w:color="auto" w:fill="FFFFFF"/>
        <w:spacing w:after="0" w:line="600" w:lineRule="auto"/>
        <w:ind w:firstLine="720"/>
        <w:jc w:val="center"/>
        <w:rPr>
          <w:rFonts w:eastAsia="Times New Roman"/>
          <w:color w:val="212121"/>
          <w:szCs w:val="24"/>
        </w:rPr>
      </w:pPr>
      <w:r>
        <w:rPr>
          <w:rFonts w:eastAsia="Times New Roman"/>
          <w:color w:val="212121"/>
          <w:szCs w:val="24"/>
        </w:rPr>
        <w:t>(Χειροκροτήματα από την πτέρυγα του ΣΥΡΙΖΑ)</w:t>
      </w:r>
    </w:p>
    <w:p w14:paraId="03A7338B" w14:textId="77777777" w:rsidR="00E615E6" w:rsidRDefault="00720F21">
      <w:pPr>
        <w:shd w:val="clear" w:color="auto" w:fill="FFFFFF"/>
        <w:spacing w:after="0" w:line="600" w:lineRule="auto"/>
        <w:ind w:firstLine="720"/>
        <w:jc w:val="both"/>
        <w:rPr>
          <w:rFonts w:eastAsia="Times New Roman"/>
          <w:color w:val="212121"/>
          <w:szCs w:val="24"/>
        </w:rPr>
      </w:pPr>
      <w:r w:rsidRPr="00C6306C">
        <w:rPr>
          <w:rFonts w:eastAsia="Times New Roman"/>
          <w:b/>
          <w:color w:val="212121"/>
          <w:szCs w:val="24"/>
        </w:rPr>
        <w:t xml:space="preserve">ΠΡΟΕΔΡΕΥΩΝ (Γεώργιος </w:t>
      </w:r>
      <w:proofErr w:type="spellStart"/>
      <w:r w:rsidRPr="00C6306C">
        <w:rPr>
          <w:rFonts w:eastAsia="Times New Roman"/>
          <w:b/>
          <w:color w:val="212121"/>
          <w:szCs w:val="24"/>
        </w:rPr>
        <w:t>Λαμπρούλης</w:t>
      </w:r>
      <w:proofErr w:type="spellEnd"/>
      <w:r w:rsidRPr="00C6306C">
        <w:rPr>
          <w:rFonts w:eastAsia="Times New Roman"/>
          <w:b/>
          <w:color w:val="212121"/>
          <w:szCs w:val="24"/>
        </w:rPr>
        <w:t>):</w:t>
      </w:r>
      <w:r>
        <w:rPr>
          <w:rFonts w:eastAsia="Times New Roman"/>
          <w:color w:val="212121"/>
          <w:szCs w:val="24"/>
        </w:rPr>
        <w:t xml:space="preserve"> Τον λόγο</w:t>
      </w:r>
      <w:r w:rsidRPr="00B46C64">
        <w:rPr>
          <w:rFonts w:eastAsia="Times New Roman"/>
          <w:color w:val="212121"/>
          <w:szCs w:val="24"/>
        </w:rPr>
        <w:t xml:space="preserve"> έχει ο </w:t>
      </w:r>
      <w:r>
        <w:rPr>
          <w:rFonts w:eastAsia="Times New Roman"/>
          <w:color w:val="212121"/>
          <w:szCs w:val="24"/>
        </w:rPr>
        <w:t xml:space="preserve">κ. </w:t>
      </w:r>
      <w:proofErr w:type="spellStart"/>
      <w:r>
        <w:rPr>
          <w:rFonts w:eastAsia="Times New Roman"/>
          <w:color w:val="212121"/>
          <w:szCs w:val="24"/>
        </w:rPr>
        <w:t>Κέλλας</w:t>
      </w:r>
      <w:proofErr w:type="spellEnd"/>
      <w:r>
        <w:rPr>
          <w:rFonts w:eastAsia="Times New Roman"/>
          <w:color w:val="212121"/>
          <w:szCs w:val="24"/>
        </w:rPr>
        <w:t xml:space="preserve"> Χρήστος από τη Νέα Δημοκρατία.</w:t>
      </w:r>
    </w:p>
    <w:p w14:paraId="03A7338C" w14:textId="77777777" w:rsidR="00E615E6" w:rsidRDefault="00720F21">
      <w:pPr>
        <w:tabs>
          <w:tab w:val="left" w:pos="709"/>
          <w:tab w:val="center" w:pos="4753"/>
        </w:tabs>
        <w:spacing w:after="0" w:line="600" w:lineRule="auto"/>
        <w:ind w:firstLine="720"/>
        <w:contextualSpacing/>
        <w:jc w:val="both"/>
        <w:rPr>
          <w:rFonts w:eastAsia="Times New Roman"/>
          <w:szCs w:val="24"/>
        </w:rPr>
      </w:pPr>
      <w:r w:rsidRPr="001F6AB3">
        <w:rPr>
          <w:rFonts w:eastAsia="Times New Roman"/>
          <w:b/>
          <w:szCs w:val="24"/>
        </w:rPr>
        <w:t>ΧΡΗΣΤΟΣ ΚΕΛΛΑΣ:</w:t>
      </w:r>
      <w:r>
        <w:rPr>
          <w:rFonts w:eastAsia="Times New Roman"/>
          <w:szCs w:val="24"/>
        </w:rPr>
        <w:t xml:space="preserve"> Ευχα</w:t>
      </w:r>
      <w:r>
        <w:rPr>
          <w:rFonts w:eastAsia="Times New Roman"/>
          <w:szCs w:val="24"/>
        </w:rPr>
        <w:t>ριστώ, κύριε Πρόεδρε.</w:t>
      </w:r>
    </w:p>
    <w:p w14:paraId="03A7338D" w14:textId="77777777" w:rsidR="00E615E6" w:rsidRDefault="00720F21">
      <w:pPr>
        <w:tabs>
          <w:tab w:val="left" w:pos="709"/>
          <w:tab w:val="center" w:pos="4753"/>
        </w:tabs>
        <w:spacing w:after="0" w:line="600" w:lineRule="auto"/>
        <w:ind w:firstLine="720"/>
        <w:contextualSpacing/>
        <w:jc w:val="both"/>
        <w:rPr>
          <w:rFonts w:eastAsia="Times New Roman"/>
          <w:szCs w:val="24"/>
        </w:rPr>
      </w:pPr>
      <w:r>
        <w:rPr>
          <w:rFonts w:eastAsia="Times New Roman"/>
          <w:szCs w:val="24"/>
        </w:rPr>
        <w:t>Κυρίες και κύριοι συνάδελφοι, κ</w:t>
      </w:r>
      <w:r>
        <w:rPr>
          <w:rFonts w:eastAsia="Times New Roman"/>
          <w:szCs w:val="24"/>
        </w:rPr>
        <w:t>υ</w:t>
      </w:r>
      <w:r>
        <w:rPr>
          <w:rFonts w:eastAsia="Times New Roman"/>
          <w:szCs w:val="24"/>
        </w:rPr>
        <w:t>ρ</w:t>
      </w:r>
      <w:r>
        <w:rPr>
          <w:rFonts w:eastAsia="Times New Roman"/>
          <w:szCs w:val="24"/>
        </w:rPr>
        <w:t>ία</w:t>
      </w:r>
      <w:r>
        <w:rPr>
          <w:rFonts w:eastAsia="Times New Roman"/>
          <w:szCs w:val="24"/>
        </w:rPr>
        <w:t xml:space="preserve"> Υπουργέ, η Κυβέρνηση ΣΥΡΙΖΑ και λοιπά έρχεται σήμερα για ακόμα μια φορά λίγο πριν το τέλος της θητείας της να δοκιμάσει τα αντανακλαστικά της Βουλής, φέρνοντας προς ψήφιση ένα σχέδιο νόμου που είναι</w:t>
      </w:r>
      <w:r>
        <w:rPr>
          <w:rFonts w:eastAsia="Times New Roman"/>
          <w:szCs w:val="24"/>
        </w:rPr>
        <w:t xml:space="preserve"> εξαιρετικά πρόχειρο και γεμάτο από τερτίπια για προεκλογικές σκοπιμότητες. Έτσι είναι, κ</w:t>
      </w:r>
      <w:r>
        <w:rPr>
          <w:rFonts w:eastAsia="Times New Roman"/>
          <w:szCs w:val="24"/>
        </w:rPr>
        <w:t>υρία</w:t>
      </w:r>
      <w:r>
        <w:rPr>
          <w:rFonts w:eastAsia="Times New Roman"/>
          <w:szCs w:val="24"/>
        </w:rPr>
        <w:t xml:space="preserve"> Υπουργέ. Νομοθετείτε πιστοί στο δόγμα</w:t>
      </w:r>
      <w:r w:rsidRPr="001F6AB3">
        <w:rPr>
          <w:rFonts w:eastAsia="Times New Roman"/>
          <w:szCs w:val="24"/>
        </w:rPr>
        <w:t>,</w:t>
      </w:r>
      <w:r>
        <w:rPr>
          <w:rFonts w:eastAsia="Times New Roman"/>
          <w:szCs w:val="24"/>
        </w:rPr>
        <w:t xml:space="preserve"> </w:t>
      </w:r>
      <w:r>
        <w:rPr>
          <w:rFonts w:eastAsia="Times New Roman"/>
          <w:szCs w:val="24"/>
        </w:rPr>
        <w:t>«</w:t>
      </w:r>
      <w:r>
        <w:rPr>
          <w:rFonts w:eastAsia="Times New Roman"/>
          <w:szCs w:val="24"/>
        </w:rPr>
        <w:t>κατά παρέκκλιση κάθε άλλης διατάξεως</w:t>
      </w:r>
      <w:r>
        <w:rPr>
          <w:rFonts w:eastAsia="Times New Roman"/>
          <w:szCs w:val="24"/>
        </w:rPr>
        <w:t>»</w:t>
      </w:r>
      <w:r w:rsidRPr="001F6AB3">
        <w:rPr>
          <w:rFonts w:eastAsia="Times New Roman"/>
          <w:szCs w:val="24"/>
        </w:rPr>
        <w:t>,</w:t>
      </w:r>
      <w:r>
        <w:rPr>
          <w:rFonts w:eastAsia="Times New Roman"/>
          <w:szCs w:val="24"/>
        </w:rPr>
        <w:t xml:space="preserve"> ψηφοθηρικά, ακόμα και την παραμονή των εκλογών.</w:t>
      </w:r>
    </w:p>
    <w:p w14:paraId="03A7338E" w14:textId="77777777" w:rsidR="00E615E6" w:rsidRDefault="00720F21">
      <w:pPr>
        <w:tabs>
          <w:tab w:val="left" w:pos="709"/>
          <w:tab w:val="center" w:pos="4753"/>
        </w:tabs>
        <w:spacing w:after="0" w:line="600" w:lineRule="auto"/>
        <w:ind w:firstLine="720"/>
        <w:contextualSpacing/>
        <w:jc w:val="both"/>
        <w:rPr>
          <w:rFonts w:eastAsia="Times New Roman"/>
          <w:szCs w:val="24"/>
        </w:rPr>
      </w:pPr>
      <w:r>
        <w:rPr>
          <w:rFonts w:eastAsia="Times New Roman"/>
          <w:szCs w:val="24"/>
        </w:rPr>
        <w:t>Το νομοσχέδιο έχει τρία σκέλη. Το π</w:t>
      </w:r>
      <w:r>
        <w:rPr>
          <w:rFonts w:eastAsia="Times New Roman"/>
          <w:szCs w:val="24"/>
        </w:rPr>
        <w:t xml:space="preserve">ρώτο αφορά την ισότητα των φύλων, το δεύτερο περιέχει ρυθμίσεις για την απονομή ιθαγένειας και το τρίτο διατάξεις για την </w:t>
      </w:r>
      <w:r>
        <w:rPr>
          <w:rFonts w:eastAsia="Times New Roman"/>
          <w:szCs w:val="24"/>
        </w:rPr>
        <w:t>τ</w:t>
      </w:r>
      <w:r>
        <w:rPr>
          <w:rFonts w:eastAsia="Times New Roman"/>
          <w:szCs w:val="24"/>
        </w:rPr>
        <w:t xml:space="preserve">οπική </w:t>
      </w:r>
      <w:r>
        <w:rPr>
          <w:rFonts w:eastAsia="Times New Roman"/>
          <w:szCs w:val="24"/>
        </w:rPr>
        <w:t>α</w:t>
      </w:r>
      <w:r>
        <w:rPr>
          <w:rFonts w:eastAsia="Times New Roman"/>
          <w:szCs w:val="24"/>
        </w:rPr>
        <w:t>υτοδιοίκηση.</w:t>
      </w:r>
    </w:p>
    <w:p w14:paraId="03A7338F" w14:textId="77777777" w:rsidR="00E615E6" w:rsidRDefault="00720F21">
      <w:pPr>
        <w:tabs>
          <w:tab w:val="left" w:pos="709"/>
          <w:tab w:val="center" w:pos="4753"/>
        </w:tabs>
        <w:spacing w:after="0" w:line="600" w:lineRule="auto"/>
        <w:ind w:firstLine="720"/>
        <w:contextualSpacing/>
        <w:jc w:val="both"/>
        <w:rPr>
          <w:rFonts w:eastAsia="Times New Roman"/>
          <w:szCs w:val="24"/>
        </w:rPr>
      </w:pPr>
      <w:r>
        <w:rPr>
          <w:rFonts w:eastAsia="Times New Roman"/>
          <w:szCs w:val="24"/>
        </w:rPr>
        <w:lastRenderedPageBreak/>
        <w:t>Ξεκινώ από το</w:t>
      </w:r>
      <w:r w:rsidRPr="006B7CFF">
        <w:rPr>
          <w:rFonts w:eastAsia="Times New Roman"/>
          <w:szCs w:val="24"/>
        </w:rPr>
        <w:t xml:space="preserve"> </w:t>
      </w:r>
      <w:r>
        <w:rPr>
          <w:rFonts w:eastAsia="Times New Roman"/>
          <w:szCs w:val="24"/>
        </w:rPr>
        <w:t>Μέρος</w:t>
      </w:r>
      <w:r>
        <w:rPr>
          <w:rFonts w:eastAsia="Times New Roman"/>
          <w:szCs w:val="24"/>
        </w:rPr>
        <w:t xml:space="preserve"> Πρώτο. Αναφέρετε σε διάφορα σημεία την καταπολέμηση των διακρίσεων και τη χρήση γλώσσας </w:t>
      </w:r>
      <w:proofErr w:type="spellStart"/>
      <w:r>
        <w:rPr>
          <w:rFonts w:eastAsia="Times New Roman"/>
          <w:szCs w:val="24"/>
        </w:rPr>
        <w:t>έμφυλης</w:t>
      </w:r>
      <w:proofErr w:type="spellEnd"/>
      <w:r>
        <w:rPr>
          <w:rFonts w:eastAsia="Times New Roman"/>
          <w:szCs w:val="24"/>
        </w:rPr>
        <w:t xml:space="preserve"> διάκρισης στις δημόσιες πολιτικές, σε δημόσια έγγραφα, στην τηλεόραση, στην αγορά εργασίας κ.λπ</w:t>
      </w:r>
      <w:r>
        <w:rPr>
          <w:rFonts w:eastAsia="Times New Roman"/>
          <w:szCs w:val="24"/>
        </w:rPr>
        <w:t>.</w:t>
      </w:r>
      <w:r>
        <w:rPr>
          <w:rFonts w:eastAsia="Times New Roman"/>
          <w:szCs w:val="24"/>
        </w:rPr>
        <w:t xml:space="preserve">. </w:t>
      </w:r>
    </w:p>
    <w:p w14:paraId="03A73390" w14:textId="77777777" w:rsidR="00E615E6" w:rsidRDefault="00720F21">
      <w:pPr>
        <w:tabs>
          <w:tab w:val="left" w:pos="709"/>
          <w:tab w:val="center" w:pos="4753"/>
        </w:tabs>
        <w:spacing w:after="0" w:line="600" w:lineRule="auto"/>
        <w:ind w:firstLine="720"/>
        <w:contextualSpacing/>
        <w:jc w:val="both"/>
        <w:rPr>
          <w:rFonts w:eastAsia="Times New Roman"/>
          <w:szCs w:val="24"/>
        </w:rPr>
      </w:pPr>
      <w:r>
        <w:rPr>
          <w:rFonts w:eastAsia="Times New Roman"/>
          <w:szCs w:val="24"/>
        </w:rPr>
        <w:t xml:space="preserve">Εκτός από την ποσόστωση του 40% στα ψηφοδέλτια και τα </w:t>
      </w:r>
      <w:r>
        <w:rPr>
          <w:rFonts w:eastAsia="Times New Roman"/>
          <w:szCs w:val="24"/>
        </w:rPr>
        <w:t>γ</w:t>
      </w:r>
      <w:r>
        <w:rPr>
          <w:rFonts w:eastAsia="Times New Roman"/>
          <w:szCs w:val="24"/>
        </w:rPr>
        <w:t xml:space="preserve">ραφεία </w:t>
      </w:r>
      <w:r>
        <w:rPr>
          <w:rFonts w:eastAsia="Times New Roman"/>
          <w:szCs w:val="24"/>
        </w:rPr>
        <w:t>ι</w:t>
      </w:r>
      <w:r>
        <w:rPr>
          <w:rFonts w:eastAsia="Times New Roman"/>
          <w:szCs w:val="24"/>
        </w:rPr>
        <w:t>σότητας των Φύλων σε δήμους, περιφέρειες, ΚΕΔΕ και ΕΝΠΕ, εγώ θα ρωτήσω τι ειδικότερα μ</w:t>
      </w:r>
      <w:r>
        <w:rPr>
          <w:rFonts w:eastAsia="Times New Roman"/>
          <w:szCs w:val="24"/>
        </w:rPr>
        <w:t>έτρα περιλαμβάνετε για την έμπρακτη ισότητα</w:t>
      </w:r>
      <w:r>
        <w:rPr>
          <w:rFonts w:eastAsia="Times New Roman"/>
          <w:szCs w:val="24"/>
        </w:rPr>
        <w:t>;</w:t>
      </w:r>
      <w:r>
        <w:rPr>
          <w:rFonts w:eastAsia="Times New Roman"/>
          <w:szCs w:val="24"/>
        </w:rPr>
        <w:t xml:space="preserve"> Ισότητα σημαίνει κατ</w:t>
      </w:r>
      <w:r>
        <w:rPr>
          <w:rFonts w:eastAsia="Times New Roman"/>
          <w:szCs w:val="24"/>
        </w:rPr>
        <w:t xml:space="preserve">’ </w:t>
      </w:r>
      <w:r>
        <w:rPr>
          <w:rFonts w:eastAsia="Times New Roman"/>
          <w:szCs w:val="24"/>
        </w:rPr>
        <w:t>αρχ</w:t>
      </w:r>
      <w:r>
        <w:rPr>
          <w:rFonts w:eastAsia="Times New Roman"/>
          <w:szCs w:val="24"/>
        </w:rPr>
        <w:t>άς</w:t>
      </w:r>
      <w:r>
        <w:rPr>
          <w:rFonts w:eastAsia="Times New Roman"/>
          <w:szCs w:val="24"/>
        </w:rPr>
        <w:t xml:space="preserve"> και πρώτιστα αναγνώριση προσφοράς. Ποια είναι η μεγαλύτερη προσφορά των γυναικών στο ανθρώπινο γένος και στην κοινωνία μας εν γένει; Ασφαλώς και είναι η μητρότητα. Τι κάνετε για να στ</w:t>
      </w:r>
      <w:r>
        <w:rPr>
          <w:rFonts w:eastAsia="Times New Roman"/>
          <w:szCs w:val="24"/>
        </w:rPr>
        <w:t>ηρίξετε την Ελληνίδα μάνα, που αποτελεί το στήριγμα κάθε ελληνικής οικογένειας; Το μόνο που κάνετε είναι να φέρνετε προς ρύθμιση την άδεια της ιατρικώς υποβοηθούμενης αναπαραγωγής για επτά μέρες στο άρθρο 19. Από εκεί και πέρα, τίποτε απολύτως.</w:t>
      </w:r>
    </w:p>
    <w:p w14:paraId="03A73391" w14:textId="77777777" w:rsidR="00E615E6" w:rsidRDefault="00720F21">
      <w:pPr>
        <w:tabs>
          <w:tab w:val="left" w:pos="709"/>
          <w:tab w:val="center" w:pos="4753"/>
        </w:tabs>
        <w:spacing w:after="0" w:line="600" w:lineRule="auto"/>
        <w:ind w:firstLine="720"/>
        <w:contextualSpacing/>
        <w:jc w:val="both"/>
        <w:rPr>
          <w:rFonts w:eastAsia="Times New Roman"/>
          <w:szCs w:val="24"/>
        </w:rPr>
      </w:pPr>
      <w:r>
        <w:rPr>
          <w:rFonts w:eastAsia="Times New Roman"/>
          <w:szCs w:val="24"/>
        </w:rPr>
        <w:t>Ισότητα σημ</w:t>
      </w:r>
      <w:r>
        <w:rPr>
          <w:rFonts w:eastAsia="Times New Roman"/>
          <w:szCs w:val="24"/>
        </w:rPr>
        <w:t xml:space="preserve">αίνει επίσης προστασία. Πώς προστατεύεται η αξιοπρέπεια της γυναίκας στην έννομη τάξη; Υπάρχουν ποινές </w:t>
      </w:r>
      <w:r>
        <w:rPr>
          <w:rFonts w:eastAsia="Times New Roman"/>
          <w:szCs w:val="24"/>
        </w:rPr>
        <w:lastRenderedPageBreak/>
        <w:t>αυστηρές και αποτρεπτικές για να καταπολεμηθούν η κακοποίηση, η ασέλγεια και οι βιασμοί; Ασφαλώς και δεν υπάρχουν. Αυτό βέβαια δεν αφορά μόνον εσάς, αλλά</w:t>
      </w:r>
      <w:r>
        <w:rPr>
          <w:rFonts w:eastAsia="Times New Roman"/>
          <w:szCs w:val="24"/>
        </w:rPr>
        <w:t xml:space="preserve"> το σύνολο της Εθνικής Αντιπροσωπείας. Σε γενικές γραμμές εστιάζετε στις ορολογίες της ισότητας και των διακρίσεων, αλλά όχι στο περιεχόμενό τους, επαναδιατυπώνοντας ιδέες και συνιστώντα</w:t>
      </w:r>
      <w:r>
        <w:rPr>
          <w:rFonts w:eastAsia="Times New Roman"/>
          <w:szCs w:val="24"/>
        </w:rPr>
        <w:t>ς</w:t>
      </w:r>
      <w:r>
        <w:rPr>
          <w:rFonts w:eastAsia="Times New Roman"/>
          <w:szCs w:val="24"/>
        </w:rPr>
        <w:t xml:space="preserve"> συμβούλια, χωρίς να υπάρχει ουσιώδης προγραμματισμός.</w:t>
      </w:r>
    </w:p>
    <w:p w14:paraId="03A73392" w14:textId="77777777" w:rsidR="00E615E6" w:rsidRDefault="00720F21">
      <w:pPr>
        <w:tabs>
          <w:tab w:val="left" w:pos="709"/>
          <w:tab w:val="center" w:pos="4753"/>
        </w:tabs>
        <w:spacing w:after="0" w:line="600" w:lineRule="auto"/>
        <w:ind w:firstLine="720"/>
        <w:contextualSpacing/>
        <w:jc w:val="both"/>
        <w:rPr>
          <w:rFonts w:eastAsia="Times New Roman"/>
          <w:szCs w:val="24"/>
        </w:rPr>
      </w:pPr>
      <w:r>
        <w:rPr>
          <w:rFonts w:eastAsia="Times New Roman"/>
          <w:szCs w:val="24"/>
        </w:rPr>
        <w:t>Έρχομαι στο δε</w:t>
      </w:r>
      <w:r>
        <w:rPr>
          <w:rFonts w:eastAsia="Times New Roman"/>
          <w:szCs w:val="24"/>
        </w:rPr>
        <w:t xml:space="preserve">ύτερο μέρος του νομοσχεδίου, στις ρυθμίσεις για την ιθαγένεια. Απροκάλυπτα απλουστεύετε τις διαδικασίες απόκτησης ιθαγένειας. Ο σκοπός είναι προφανής, να αυξήσετε τα ποσοστά των </w:t>
      </w:r>
      <w:proofErr w:type="spellStart"/>
      <w:r>
        <w:rPr>
          <w:rFonts w:eastAsia="Times New Roman"/>
          <w:szCs w:val="24"/>
        </w:rPr>
        <w:t>ελληνοποιήσεων</w:t>
      </w:r>
      <w:proofErr w:type="spellEnd"/>
      <w:r>
        <w:rPr>
          <w:rFonts w:eastAsia="Times New Roman"/>
          <w:szCs w:val="24"/>
        </w:rPr>
        <w:t>.</w:t>
      </w:r>
    </w:p>
    <w:p w14:paraId="03A73393" w14:textId="77777777" w:rsidR="00E615E6" w:rsidRDefault="00720F21">
      <w:pPr>
        <w:tabs>
          <w:tab w:val="left" w:pos="709"/>
          <w:tab w:val="center" w:pos="4753"/>
        </w:tabs>
        <w:spacing w:after="0" w:line="600" w:lineRule="auto"/>
        <w:ind w:firstLine="720"/>
        <w:contextualSpacing/>
        <w:jc w:val="both"/>
        <w:rPr>
          <w:rFonts w:eastAsia="Times New Roman"/>
          <w:szCs w:val="24"/>
        </w:rPr>
      </w:pPr>
      <w:r>
        <w:rPr>
          <w:rFonts w:eastAsia="Times New Roman"/>
          <w:szCs w:val="24"/>
        </w:rPr>
        <w:t>Με το άρθρο 32 οι απαιτήσεις ελληνομάθειας παραμένουν εξαιρετι</w:t>
      </w:r>
      <w:r>
        <w:rPr>
          <w:rFonts w:eastAsia="Times New Roman"/>
          <w:szCs w:val="24"/>
        </w:rPr>
        <w:t xml:space="preserve">κά χαμηλές, παρά το ότι αναδιπλωθήκατε στις </w:t>
      </w:r>
      <w:r>
        <w:rPr>
          <w:rFonts w:eastAsia="Times New Roman"/>
          <w:szCs w:val="24"/>
        </w:rPr>
        <w:t>ε</w:t>
      </w:r>
      <w:r>
        <w:rPr>
          <w:rFonts w:eastAsia="Times New Roman"/>
          <w:szCs w:val="24"/>
        </w:rPr>
        <w:t xml:space="preserve">πιτροπές, ενώ οι αλλοδαποί άνω των </w:t>
      </w:r>
      <w:r>
        <w:rPr>
          <w:rFonts w:eastAsia="Times New Roman"/>
          <w:szCs w:val="24"/>
        </w:rPr>
        <w:t>εξήντα πέντε</w:t>
      </w:r>
      <w:r>
        <w:rPr>
          <w:rFonts w:eastAsia="Times New Roman"/>
          <w:szCs w:val="24"/>
        </w:rPr>
        <w:t xml:space="preserve"> μπορούν να </w:t>
      </w:r>
      <w:proofErr w:type="spellStart"/>
      <w:r>
        <w:rPr>
          <w:rFonts w:eastAsia="Times New Roman"/>
          <w:szCs w:val="24"/>
        </w:rPr>
        <w:t>πολιτογραφηθούν</w:t>
      </w:r>
      <w:proofErr w:type="spellEnd"/>
      <w:r>
        <w:rPr>
          <w:rFonts w:eastAsia="Times New Roman"/>
          <w:szCs w:val="24"/>
        </w:rPr>
        <w:t xml:space="preserve"> χωρίς τις προϋποθέσεις που απαιτούνται για τους λοιπούς αλλοδαπούς.</w:t>
      </w:r>
    </w:p>
    <w:p w14:paraId="03A73394" w14:textId="77777777" w:rsidR="00E615E6" w:rsidRDefault="00720F21">
      <w:pPr>
        <w:tabs>
          <w:tab w:val="left" w:pos="709"/>
          <w:tab w:val="center" w:pos="4753"/>
        </w:tabs>
        <w:spacing w:after="0" w:line="600" w:lineRule="auto"/>
        <w:ind w:firstLine="720"/>
        <w:contextualSpacing/>
        <w:jc w:val="both"/>
        <w:rPr>
          <w:rFonts w:eastAsia="Times New Roman"/>
          <w:szCs w:val="24"/>
        </w:rPr>
      </w:pPr>
      <w:r>
        <w:rPr>
          <w:rFonts w:eastAsia="Times New Roman"/>
          <w:szCs w:val="24"/>
        </w:rPr>
        <w:t>Ακόμη, ενώ μέχρι σήμερα επαφίεται στην κρίση της Επιτροπής Πολιτογρά</w:t>
      </w:r>
      <w:r>
        <w:rPr>
          <w:rFonts w:eastAsia="Times New Roman"/>
          <w:szCs w:val="24"/>
        </w:rPr>
        <w:t xml:space="preserve">φησης η συνδρομή των προϋποθέσεων για </w:t>
      </w:r>
      <w:r>
        <w:rPr>
          <w:rFonts w:eastAsia="Times New Roman"/>
          <w:szCs w:val="24"/>
        </w:rPr>
        <w:lastRenderedPageBreak/>
        <w:t xml:space="preserve">την απονομή ιθαγένειας, τώρα θα κρίνεται μόνο με το τεστ, για το περιεχόμενο του οποίου θα αποφασίζει ο Υπουργός. </w:t>
      </w:r>
    </w:p>
    <w:p w14:paraId="03A73395" w14:textId="77777777" w:rsidR="00E615E6" w:rsidRDefault="00720F21">
      <w:pPr>
        <w:tabs>
          <w:tab w:val="left" w:pos="709"/>
          <w:tab w:val="center" w:pos="4753"/>
        </w:tabs>
        <w:spacing w:after="0" w:line="600" w:lineRule="auto"/>
        <w:ind w:firstLine="720"/>
        <w:contextualSpacing/>
        <w:jc w:val="both"/>
        <w:rPr>
          <w:rFonts w:eastAsia="Times New Roman"/>
          <w:szCs w:val="24"/>
        </w:rPr>
      </w:pPr>
      <w:r>
        <w:rPr>
          <w:rFonts w:eastAsia="Times New Roman"/>
          <w:szCs w:val="24"/>
        </w:rPr>
        <w:t xml:space="preserve">Αυτό πάλι με τη διαδικασία καθορισμού ιθαγένειας των </w:t>
      </w:r>
      <w:proofErr w:type="spellStart"/>
      <w:r>
        <w:rPr>
          <w:rFonts w:eastAsia="Times New Roman"/>
          <w:szCs w:val="24"/>
        </w:rPr>
        <w:t>θανόντων</w:t>
      </w:r>
      <w:proofErr w:type="spellEnd"/>
      <w:r>
        <w:rPr>
          <w:rFonts w:eastAsia="Times New Roman"/>
          <w:szCs w:val="24"/>
        </w:rPr>
        <w:t xml:space="preserve"> στο άρθρο 40 τι είναι; Τι θέλετε να </w:t>
      </w:r>
      <w:r>
        <w:rPr>
          <w:rFonts w:eastAsia="Times New Roman"/>
          <w:szCs w:val="24"/>
        </w:rPr>
        <w:t>πετύχετε μ’ αυτήν τη ρύθμιση να χορηγείται η ιθαγένεια σε νεκρούς</w:t>
      </w:r>
      <w:r>
        <w:rPr>
          <w:rFonts w:eastAsia="Times New Roman"/>
          <w:szCs w:val="24"/>
        </w:rPr>
        <w:t>;</w:t>
      </w:r>
      <w:r>
        <w:rPr>
          <w:rFonts w:eastAsia="Times New Roman"/>
          <w:szCs w:val="24"/>
        </w:rPr>
        <w:t xml:space="preserve"> </w:t>
      </w:r>
      <w:r>
        <w:rPr>
          <w:rFonts w:eastAsia="Times New Roman"/>
          <w:szCs w:val="24"/>
        </w:rPr>
        <w:t>Κ</w:t>
      </w:r>
      <w:r>
        <w:rPr>
          <w:rFonts w:eastAsia="Times New Roman"/>
          <w:szCs w:val="24"/>
        </w:rPr>
        <w:t xml:space="preserve">αι πόσες γενιές πίσω; Να αποκτούν ιθαγένεια και οι </w:t>
      </w:r>
      <w:proofErr w:type="spellStart"/>
      <w:r>
        <w:rPr>
          <w:rFonts w:eastAsia="Times New Roman"/>
          <w:szCs w:val="24"/>
        </w:rPr>
        <w:t>κατιόντες</w:t>
      </w:r>
      <w:proofErr w:type="spellEnd"/>
      <w:r>
        <w:rPr>
          <w:rFonts w:eastAsia="Times New Roman"/>
          <w:szCs w:val="24"/>
        </w:rPr>
        <w:t xml:space="preserve"> κλάδοι, χωρίς να είναι στην Ελλάδα; </w:t>
      </w:r>
    </w:p>
    <w:p w14:paraId="03A73396" w14:textId="77777777" w:rsidR="00E615E6" w:rsidRDefault="00720F21">
      <w:pPr>
        <w:tabs>
          <w:tab w:val="left" w:pos="709"/>
          <w:tab w:val="center" w:pos="4753"/>
        </w:tabs>
        <w:spacing w:after="0" w:line="600" w:lineRule="auto"/>
        <w:ind w:firstLine="720"/>
        <w:contextualSpacing/>
        <w:jc w:val="both"/>
        <w:rPr>
          <w:rFonts w:eastAsia="Times New Roman"/>
          <w:szCs w:val="24"/>
        </w:rPr>
      </w:pPr>
      <w:r>
        <w:rPr>
          <w:rFonts w:eastAsia="Times New Roman"/>
          <w:szCs w:val="24"/>
        </w:rPr>
        <w:t xml:space="preserve">Έρχομαι στο </w:t>
      </w:r>
      <w:r>
        <w:rPr>
          <w:rFonts w:eastAsia="Times New Roman"/>
          <w:szCs w:val="24"/>
        </w:rPr>
        <w:t xml:space="preserve">Μέρος </w:t>
      </w:r>
      <w:r>
        <w:rPr>
          <w:rFonts w:eastAsia="Times New Roman"/>
          <w:szCs w:val="24"/>
        </w:rPr>
        <w:t>Τρίτο, όπου η αστοχία του νομοθετικού σας έργου εδώ είναι μνημειώδης. Μό</w:t>
      </w:r>
      <w:r>
        <w:rPr>
          <w:rFonts w:eastAsia="Times New Roman"/>
          <w:szCs w:val="24"/>
        </w:rPr>
        <w:t>λις το περασμένο καλοκαίρι, κύριε Υπουργέ, φέρατε τον «</w:t>
      </w:r>
      <w:r>
        <w:rPr>
          <w:rFonts w:eastAsia="Times New Roman"/>
          <w:szCs w:val="24"/>
        </w:rPr>
        <w:t>ΚΛΕΙΣΘΕΝΗ</w:t>
      </w:r>
      <w:r>
        <w:rPr>
          <w:rFonts w:eastAsia="Times New Roman"/>
          <w:szCs w:val="24"/>
        </w:rPr>
        <w:t xml:space="preserve">», τον ν.4555/2018, τον οποίον τροποποιείτε πριν ακόμα εφαρμοστεί. Το «ράβε-ξήλωνε» στην </w:t>
      </w:r>
      <w:r>
        <w:rPr>
          <w:rFonts w:eastAsia="Times New Roman"/>
          <w:szCs w:val="24"/>
        </w:rPr>
        <w:t>τ</w:t>
      </w:r>
      <w:r>
        <w:rPr>
          <w:rFonts w:eastAsia="Times New Roman"/>
          <w:szCs w:val="24"/>
        </w:rPr>
        <w:t xml:space="preserve">οπική </w:t>
      </w:r>
      <w:r>
        <w:rPr>
          <w:rFonts w:eastAsia="Times New Roman"/>
          <w:szCs w:val="24"/>
        </w:rPr>
        <w:t>α</w:t>
      </w:r>
      <w:r>
        <w:rPr>
          <w:rFonts w:eastAsia="Times New Roman"/>
          <w:szCs w:val="24"/>
        </w:rPr>
        <w:t xml:space="preserve">υτοδιοίκηση δεν έχει όρια και βέβαια ξεκάθαρος σκοπός είναι η ακυβερνησία σε όλα τα επίπεδα. </w:t>
      </w:r>
    </w:p>
    <w:p w14:paraId="03A73397" w14:textId="77777777" w:rsidR="00E615E6" w:rsidRDefault="00720F21">
      <w:pPr>
        <w:tabs>
          <w:tab w:val="left" w:pos="709"/>
          <w:tab w:val="center" w:pos="4753"/>
        </w:tabs>
        <w:spacing w:after="0" w:line="600" w:lineRule="auto"/>
        <w:ind w:firstLine="720"/>
        <w:contextualSpacing/>
        <w:jc w:val="both"/>
        <w:rPr>
          <w:rFonts w:eastAsia="Times New Roman"/>
          <w:szCs w:val="24"/>
        </w:rPr>
      </w:pPr>
      <w:r>
        <w:rPr>
          <w:rFonts w:eastAsia="Times New Roman"/>
          <w:szCs w:val="24"/>
        </w:rPr>
        <w:t>Τ</w:t>
      </w:r>
      <w:r>
        <w:rPr>
          <w:rFonts w:eastAsia="Times New Roman"/>
          <w:szCs w:val="24"/>
        </w:rPr>
        <w:t xml:space="preserve">ο πιο σκανδαλώδες, όμως, είναι οι ρυθμίσεις του άρθρου 82 και οι εξαιρέσεις από την αναστολή προσλήψεων στους ΟΤΑ δύο μόλις μήνες πριν από τις εκλογές. Οι συγκεκριμένες διατάξεις βρίσκονται σε αλληλεπίδραση με τις μετατάξεις στους </w:t>
      </w:r>
      <w:r>
        <w:rPr>
          <w:rFonts w:eastAsia="Times New Roman"/>
          <w:szCs w:val="24"/>
        </w:rPr>
        <w:lastRenderedPageBreak/>
        <w:t>ΟΤΑ, όπως και με την αύξη</w:t>
      </w:r>
      <w:r>
        <w:rPr>
          <w:rFonts w:eastAsia="Times New Roman"/>
          <w:szCs w:val="24"/>
        </w:rPr>
        <w:t xml:space="preserve">ση του μέγιστου αριθμού επιτρεπόμενων συμβάσεων εργασίας ορισμένου χρόνου και μίσθωσης έργου στους ΟΤΑ </w:t>
      </w:r>
      <w:r>
        <w:rPr>
          <w:rFonts w:eastAsia="Times New Roman"/>
          <w:szCs w:val="24"/>
        </w:rPr>
        <w:t xml:space="preserve">Α΄ </w:t>
      </w:r>
      <w:r>
        <w:rPr>
          <w:rFonts w:eastAsia="Times New Roman"/>
          <w:szCs w:val="24"/>
        </w:rPr>
        <w:t xml:space="preserve"> και </w:t>
      </w:r>
      <w:r>
        <w:rPr>
          <w:rFonts w:eastAsia="Times New Roman"/>
          <w:szCs w:val="24"/>
        </w:rPr>
        <w:t xml:space="preserve">Β΄ </w:t>
      </w:r>
      <w:r>
        <w:rPr>
          <w:rFonts w:eastAsia="Times New Roman"/>
          <w:szCs w:val="24"/>
        </w:rPr>
        <w:t xml:space="preserve"> βαθμού. Βέβαια, επικαλέστηκε ο Υπουργός στην </w:t>
      </w:r>
      <w:r>
        <w:rPr>
          <w:rFonts w:eastAsia="Times New Roman"/>
          <w:szCs w:val="24"/>
        </w:rPr>
        <w:t>ε</w:t>
      </w:r>
      <w:r>
        <w:rPr>
          <w:rFonts w:eastAsia="Times New Roman"/>
          <w:szCs w:val="24"/>
        </w:rPr>
        <w:t xml:space="preserve">πιτροπή ότι το θέλουν και οι δήμαρχοι. Γιατί να μην το θέλουν οι δήμαρχοι, αφού ωφελούνται απ’ </w:t>
      </w:r>
      <w:r>
        <w:rPr>
          <w:rFonts w:eastAsia="Times New Roman"/>
          <w:szCs w:val="24"/>
        </w:rPr>
        <w:t xml:space="preserve">αυτήν τη διάταξη; </w:t>
      </w:r>
    </w:p>
    <w:p w14:paraId="03A73398" w14:textId="77777777" w:rsidR="00E615E6" w:rsidRDefault="00720F21">
      <w:pPr>
        <w:tabs>
          <w:tab w:val="left" w:pos="709"/>
          <w:tab w:val="center" w:pos="4753"/>
        </w:tabs>
        <w:spacing w:after="0" w:line="600" w:lineRule="auto"/>
        <w:ind w:firstLine="720"/>
        <w:contextualSpacing/>
        <w:jc w:val="both"/>
        <w:rPr>
          <w:rFonts w:eastAsia="Times New Roman"/>
          <w:szCs w:val="24"/>
        </w:rPr>
      </w:pPr>
      <w:r>
        <w:rPr>
          <w:rFonts w:eastAsia="Times New Roman"/>
          <w:szCs w:val="24"/>
        </w:rPr>
        <w:t xml:space="preserve">Έρχομαι σε κάτι πέρα για πέρα απροκάλυπτο, την «τροπολογία Κουντουρά», όπως είπε και ο εισηγητής μας κ. Βορίδης, σχετικά με την κατάργηση του ασυμβίβαστου μεταξύ Βουλευτή και υποψήφιου Ευρωβουλευτή. Βέβαια, εδώ αδικούμε τον κ. </w:t>
      </w:r>
      <w:proofErr w:type="spellStart"/>
      <w:r>
        <w:rPr>
          <w:rFonts w:eastAsia="Times New Roman"/>
          <w:szCs w:val="24"/>
        </w:rPr>
        <w:t>Δανέλλη</w:t>
      </w:r>
      <w:proofErr w:type="spellEnd"/>
      <w:r>
        <w:rPr>
          <w:rFonts w:eastAsia="Times New Roman"/>
          <w:szCs w:val="24"/>
        </w:rPr>
        <w:t xml:space="preserve"> μ’</w:t>
      </w:r>
      <w:r>
        <w:rPr>
          <w:rFonts w:eastAsia="Times New Roman"/>
          <w:szCs w:val="24"/>
        </w:rPr>
        <w:t xml:space="preserve"> αυτήν την τροπολογία. Δεν είναι μόνο η Κουντουρά. </w:t>
      </w:r>
    </w:p>
    <w:p w14:paraId="03A73399" w14:textId="77777777" w:rsidR="00E615E6" w:rsidRDefault="00720F21">
      <w:pPr>
        <w:tabs>
          <w:tab w:val="left" w:pos="709"/>
          <w:tab w:val="center" w:pos="4753"/>
        </w:tabs>
        <w:spacing w:after="0" w:line="600" w:lineRule="auto"/>
        <w:ind w:firstLine="720"/>
        <w:contextualSpacing/>
        <w:jc w:val="both"/>
        <w:rPr>
          <w:rFonts w:eastAsia="Times New Roman"/>
          <w:szCs w:val="24"/>
        </w:rPr>
      </w:pPr>
      <w:r>
        <w:rPr>
          <w:rFonts w:eastAsia="Times New Roman"/>
          <w:szCs w:val="24"/>
        </w:rPr>
        <w:t>Τέλος, θα ήθελα να σταθώ</w:t>
      </w:r>
      <w:r w:rsidRPr="005D530D">
        <w:rPr>
          <w:rFonts w:eastAsia="Times New Roman"/>
          <w:szCs w:val="24"/>
        </w:rPr>
        <w:t xml:space="preserve"> </w:t>
      </w:r>
      <w:r>
        <w:rPr>
          <w:rFonts w:eastAsia="Times New Roman"/>
          <w:szCs w:val="24"/>
        </w:rPr>
        <w:t xml:space="preserve">σ’ ένα σημείο, το οποίο προβληματίζει ιδιαίτερα, στο άρθρο 105, όπου ορίζετε τη σύσταση </w:t>
      </w:r>
      <w:r>
        <w:rPr>
          <w:rFonts w:eastAsia="Times New Roman"/>
          <w:szCs w:val="24"/>
        </w:rPr>
        <w:t>ε</w:t>
      </w:r>
      <w:r>
        <w:rPr>
          <w:rFonts w:eastAsia="Times New Roman"/>
          <w:szCs w:val="24"/>
        </w:rPr>
        <w:t xml:space="preserve">θνικού </w:t>
      </w:r>
      <w:r>
        <w:rPr>
          <w:rFonts w:eastAsia="Times New Roman"/>
          <w:szCs w:val="24"/>
        </w:rPr>
        <w:t>ε</w:t>
      </w:r>
      <w:r>
        <w:rPr>
          <w:rFonts w:eastAsia="Times New Roman"/>
          <w:szCs w:val="24"/>
        </w:rPr>
        <w:t xml:space="preserve">κλογικού </w:t>
      </w:r>
      <w:r>
        <w:rPr>
          <w:rFonts w:eastAsia="Times New Roman"/>
          <w:szCs w:val="24"/>
        </w:rPr>
        <w:t>δ</w:t>
      </w:r>
      <w:r>
        <w:rPr>
          <w:rFonts w:eastAsia="Times New Roman"/>
          <w:szCs w:val="24"/>
        </w:rPr>
        <w:t>ικτύου για τη χρήση του διαδικτύου στις εκλογικές διαδικασίες εθνικής εμ</w:t>
      </w:r>
      <w:r>
        <w:rPr>
          <w:rFonts w:eastAsia="Times New Roman"/>
          <w:szCs w:val="24"/>
        </w:rPr>
        <w:t xml:space="preserve">βέλειας. </w:t>
      </w:r>
      <w:r>
        <w:rPr>
          <w:rFonts w:eastAsia="Times New Roman"/>
          <w:szCs w:val="24"/>
        </w:rPr>
        <w:tab/>
      </w:r>
    </w:p>
    <w:p w14:paraId="03A7339A" w14:textId="77777777" w:rsidR="00E615E6" w:rsidRDefault="00720F21">
      <w:pPr>
        <w:tabs>
          <w:tab w:val="left" w:pos="709"/>
          <w:tab w:val="center" w:pos="4753"/>
        </w:tabs>
        <w:spacing w:after="0" w:line="600" w:lineRule="auto"/>
        <w:ind w:firstLine="720"/>
        <w:contextualSpacing/>
        <w:jc w:val="both"/>
        <w:rPr>
          <w:rFonts w:eastAsia="Times New Roman"/>
          <w:szCs w:val="24"/>
        </w:rPr>
      </w:pPr>
      <w:r>
        <w:rPr>
          <w:rFonts w:eastAsia="Times New Roman"/>
          <w:szCs w:val="24"/>
        </w:rPr>
        <w:t xml:space="preserve">Ειδικότερα, με την </w:t>
      </w:r>
      <w:r>
        <w:rPr>
          <w:rFonts w:eastAsia="Times New Roman"/>
          <w:szCs w:val="24"/>
        </w:rPr>
        <w:t>ε</w:t>
      </w:r>
      <w:r>
        <w:rPr>
          <w:rFonts w:eastAsia="Times New Roman"/>
          <w:szCs w:val="24"/>
        </w:rPr>
        <w:t xml:space="preserve">πιτροπή για την </w:t>
      </w:r>
      <w:r>
        <w:rPr>
          <w:rFonts w:eastAsia="Times New Roman"/>
          <w:szCs w:val="24"/>
        </w:rPr>
        <w:t>ο</w:t>
      </w:r>
      <w:r>
        <w:rPr>
          <w:rFonts w:eastAsia="Times New Roman"/>
          <w:szCs w:val="24"/>
        </w:rPr>
        <w:t xml:space="preserve">ρθή </w:t>
      </w:r>
      <w:r>
        <w:rPr>
          <w:rFonts w:eastAsia="Times New Roman"/>
          <w:szCs w:val="24"/>
        </w:rPr>
        <w:t>χ</w:t>
      </w:r>
      <w:r>
        <w:rPr>
          <w:rFonts w:eastAsia="Times New Roman"/>
          <w:szCs w:val="24"/>
        </w:rPr>
        <w:t xml:space="preserve">ρήση του </w:t>
      </w:r>
      <w:r>
        <w:rPr>
          <w:rFonts w:eastAsia="Times New Roman"/>
          <w:szCs w:val="24"/>
        </w:rPr>
        <w:t>δ</w:t>
      </w:r>
      <w:r>
        <w:rPr>
          <w:rFonts w:eastAsia="Times New Roman"/>
          <w:szCs w:val="24"/>
        </w:rPr>
        <w:t xml:space="preserve">ιαδικτύου θα ελέγχουν υπάλληλοι της Κυβέρνησης τους χρήστες του διαδικτύου; Αυτό θα γίνει; Περισσότερο για αστυνόμευση της σκέψης μοιάζει η συγκεκριμένη ρύθμιση παρά για διαφάνεια των </w:t>
      </w:r>
      <w:r>
        <w:rPr>
          <w:rFonts w:eastAsia="Times New Roman"/>
          <w:szCs w:val="24"/>
        </w:rPr>
        <w:lastRenderedPageBreak/>
        <w:t>εκλογών, όπως διατείνεστε. Αν πράγματι είστε τόσο ευαίσθητοι με τη χρήση</w:t>
      </w:r>
      <w:r>
        <w:rPr>
          <w:rFonts w:eastAsia="Times New Roman"/>
          <w:szCs w:val="24"/>
        </w:rPr>
        <w:t xml:space="preserve"> του διαδικτύου, γιατί δεν αντιμετωπίζετε πρώτιστα το διαδικτυακό </w:t>
      </w:r>
      <w:r>
        <w:rPr>
          <w:rFonts w:eastAsia="Times New Roman"/>
          <w:szCs w:val="24"/>
          <w:lang w:val="en-US"/>
        </w:rPr>
        <w:t>bullying</w:t>
      </w:r>
      <w:r>
        <w:rPr>
          <w:rFonts w:eastAsia="Times New Roman"/>
          <w:szCs w:val="24"/>
        </w:rPr>
        <w:t xml:space="preserve"> που εξαπλώνεται διαρκώς και προσλαμβάνει όλο και περισσότερο επικίνδυνες διαστάσεις; </w:t>
      </w:r>
    </w:p>
    <w:p w14:paraId="03A7339B" w14:textId="77777777" w:rsidR="00E615E6" w:rsidRDefault="00720F21">
      <w:pPr>
        <w:tabs>
          <w:tab w:val="left" w:pos="709"/>
          <w:tab w:val="center" w:pos="4753"/>
        </w:tabs>
        <w:spacing w:after="0" w:line="600" w:lineRule="auto"/>
        <w:ind w:firstLine="720"/>
        <w:contextualSpacing/>
        <w:jc w:val="both"/>
        <w:rPr>
          <w:rFonts w:eastAsia="Times New Roman"/>
          <w:szCs w:val="24"/>
        </w:rPr>
      </w:pPr>
      <w:r>
        <w:rPr>
          <w:rFonts w:eastAsia="Times New Roman"/>
          <w:szCs w:val="24"/>
        </w:rPr>
        <w:t>Ο στόχος είναι προφανής</w:t>
      </w:r>
      <w:r w:rsidRPr="00970DB8">
        <w:rPr>
          <w:rFonts w:eastAsia="Times New Roman"/>
          <w:szCs w:val="24"/>
        </w:rPr>
        <w:t xml:space="preserve">: </w:t>
      </w:r>
      <w:r>
        <w:rPr>
          <w:rFonts w:eastAsia="Times New Roman"/>
          <w:szCs w:val="24"/>
        </w:rPr>
        <w:t>Όπως προχωράμε προς τις εκλογές και την απομάκρυνσή σας από την εξουσί</w:t>
      </w:r>
      <w:r>
        <w:rPr>
          <w:rFonts w:eastAsia="Times New Roman"/>
          <w:szCs w:val="24"/>
        </w:rPr>
        <w:t>α, θα επιστρατεύετε διαρκώς περισσότερα εργαλεία ελέγχου και μέσα επιρροής της κοινής γνώμης και προσέλκυσης ψήφων. Ο ελληνικός λαός γνωρίζει πολύ καλά ότι επιδιώκετε να παραμείνετε στην εξουσία μ’ αυτόν τον τρόπο. Οι κάλπες, όμως, έρχονται όλο και πιο κον</w:t>
      </w:r>
      <w:r>
        <w:rPr>
          <w:rFonts w:eastAsia="Times New Roman"/>
          <w:szCs w:val="24"/>
        </w:rPr>
        <w:t xml:space="preserve">τά και εκεί βεβαίως θα δείτε τα αποτελέσματα της πολιτικής σας. </w:t>
      </w:r>
    </w:p>
    <w:p w14:paraId="03A7339C" w14:textId="77777777" w:rsidR="00E615E6" w:rsidRDefault="00720F21">
      <w:pPr>
        <w:tabs>
          <w:tab w:val="left" w:pos="709"/>
          <w:tab w:val="center" w:pos="4753"/>
        </w:tabs>
        <w:spacing w:after="0" w:line="600" w:lineRule="auto"/>
        <w:ind w:firstLine="720"/>
        <w:contextualSpacing/>
        <w:jc w:val="both"/>
        <w:rPr>
          <w:rFonts w:eastAsia="Times New Roman"/>
          <w:szCs w:val="24"/>
        </w:rPr>
      </w:pPr>
      <w:r>
        <w:rPr>
          <w:rFonts w:eastAsia="Times New Roman"/>
          <w:szCs w:val="24"/>
        </w:rPr>
        <w:t xml:space="preserve">Και βέβαια, </w:t>
      </w:r>
      <w:r>
        <w:rPr>
          <w:rFonts w:eastAsia="Times New Roman"/>
          <w:szCs w:val="24"/>
        </w:rPr>
        <w:t>καταψηφίζουμε το συγκεκριμένο νομοσχέδιο.</w:t>
      </w:r>
    </w:p>
    <w:p w14:paraId="03A7339D" w14:textId="77777777" w:rsidR="00E615E6" w:rsidRDefault="00720F21">
      <w:pPr>
        <w:tabs>
          <w:tab w:val="left" w:pos="709"/>
          <w:tab w:val="center" w:pos="4753"/>
        </w:tabs>
        <w:spacing w:after="0" w:line="600" w:lineRule="auto"/>
        <w:ind w:firstLine="720"/>
        <w:contextualSpacing/>
        <w:jc w:val="both"/>
        <w:rPr>
          <w:rFonts w:eastAsia="Times New Roman"/>
          <w:szCs w:val="24"/>
        </w:rPr>
      </w:pPr>
      <w:r>
        <w:rPr>
          <w:rFonts w:eastAsia="Times New Roman"/>
          <w:szCs w:val="24"/>
        </w:rPr>
        <w:t>Σας ευχαριστώ.</w:t>
      </w:r>
    </w:p>
    <w:p w14:paraId="03A7339E" w14:textId="77777777" w:rsidR="00E615E6" w:rsidRDefault="00720F21">
      <w:pPr>
        <w:tabs>
          <w:tab w:val="left" w:pos="709"/>
          <w:tab w:val="center" w:pos="4753"/>
        </w:tabs>
        <w:spacing w:after="0" w:line="600" w:lineRule="auto"/>
        <w:ind w:firstLine="709"/>
        <w:contextualSpacing/>
        <w:jc w:val="center"/>
        <w:rPr>
          <w:rFonts w:eastAsia="Times New Roman"/>
          <w:szCs w:val="24"/>
        </w:rPr>
      </w:pPr>
      <w:r>
        <w:rPr>
          <w:rFonts w:eastAsia="Times New Roman"/>
          <w:szCs w:val="24"/>
        </w:rPr>
        <w:t>(Χειροκροτήματα από την πτέρυγα της Νέας Δημοκρατίας)</w:t>
      </w:r>
    </w:p>
    <w:p w14:paraId="03A7339F" w14:textId="77777777" w:rsidR="00E615E6" w:rsidRDefault="00720F21">
      <w:pPr>
        <w:tabs>
          <w:tab w:val="left" w:pos="709"/>
          <w:tab w:val="center" w:pos="4753"/>
        </w:tabs>
        <w:spacing w:after="0" w:line="600" w:lineRule="auto"/>
        <w:ind w:firstLine="720"/>
        <w:contextualSpacing/>
        <w:jc w:val="both"/>
        <w:rPr>
          <w:rFonts w:eastAsia="Times New Roman"/>
          <w:szCs w:val="24"/>
        </w:rPr>
      </w:pPr>
      <w:r>
        <w:rPr>
          <w:rFonts w:eastAsia="Times New Roman"/>
          <w:szCs w:val="24"/>
        </w:rPr>
        <w:tab/>
      </w:r>
      <w:r w:rsidRPr="005D530D">
        <w:rPr>
          <w:rFonts w:eastAsia="Times New Roman"/>
          <w:b/>
          <w:szCs w:val="24"/>
        </w:rPr>
        <w:t xml:space="preserve">ΠΡΟΕΔΡΕΥΩΝ (Γεώργιος </w:t>
      </w:r>
      <w:proofErr w:type="spellStart"/>
      <w:r w:rsidRPr="005D530D">
        <w:rPr>
          <w:rFonts w:eastAsia="Times New Roman"/>
          <w:b/>
          <w:szCs w:val="24"/>
        </w:rPr>
        <w:t>Λαμπρούλης</w:t>
      </w:r>
      <w:proofErr w:type="spellEnd"/>
      <w:r w:rsidRPr="005D530D">
        <w:rPr>
          <w:rFonts w:eastAsia="Times New Roman"/>
          <w:b/>
          <w:szCs w:val="24"/>
        </w:rPr>
        <w:t xml:space="preserve">): </w:t>
      </w:r>
      <w:r>
        <w:rPr>
          <w:rFonts w:eastAsia="Times New Roman"/>
          <w:szCs w:val="24"/>
        </w:rPr>
        <w:t>Τον λόγο έχει ο κ. Γεώργιος Ψυχογ</w:t>
      </w:r>
      <w:r>
        <w:rPr>
          <w:rFonts w:eastAsia="Times New Roman"/>
          <w:szCs w:val="24"/>
        </w:rPr>
        <w:t>ιός από τον ΣΥΡΙΖΑ.</w:t>
      </w:r>
    </w:p>
    <w:p w14:paraId="03A733A0" w14:textId="77777777" w:rsidR="00E615E6" w:rsidRDefault="00720F21">
      <w:pPr>
        <w:tabs>
          <w:tab w:val="left" w:pos="709"/>
          <w:tab w:val="center" w:pos="4753"/>
        </w:tabs>
        <w:spacing w:after="0" w:line="600" w:lineRule="auto"/>
        <w:ind w:firstLine="720"/>
        <w:contextualSpacing/>
        <w:jc w:val="both"/>
        <w:rPr>
          <w:rFonts w:eastAsia="Times New Roman"/>
          <w:szCs w:val="24"/>
        </w:rPr>
      </w:pPr>
      <w:r w:rsidRPr="005D530D">
        <w:rPr>
          <w:rFonts w:eastAsia="Times New Roman"/>
          <w:b/>
          <w:szCs w:val="24"/>
        </w:rPr>
        <w:lastRenderedPageBreak/>
        <w:t>ΓΕΩΡΓΙΟΣ ΨΥΧΟΓΙΟΣ:</w:t>
      </w:r>
      <w:r>
        <w:rPr>
          <w:rFonts w:eastAsia="Times New Roman"/>
          <w:szCs w:val="24"/>
        </w:rPr>
        <w:t xml:space="preserve"> Ευχαριστώ πολύ, κύριε Πρόεδρε.</w:t>
      </w:r>
    </w:p>
    <w:p w14:paraId="03A733A1" w14:textId="77777777" w:rsidR="00E615E6" w:rsidRDefault="00720F21">
      <w:pPr>
        <w:tabs>
          <w:tab w:val="left" w:pos="709"/>
          <w:tab w:val="center" w:pos="4753"/>
        </w:tabs>
        <w:spacing w:after="0" w:line="600" w:lineRule="auto"/>
        <w:ind w:firstLine="720"/>
        <w:contextualSpacing/>
        <w:jc w:val="both"/>
        <w:rPr>
          <w:rFonts w:eastAsia="Times New Roman"/>
          <w:szCs w:val="24"/>
        </w:rPr>
      </w:pPr>
      <w:r>
        <w:rPr>
          <w:rFonts w:eastAsia="Times New Roman"/>
          <w:szCs w:val="24"/>
        </w:rPr>
        <w:tab/>
        <w:t>Πριν ξεκινήσω την αναφορά μου στο σχέδιο νόμου, θέλω να εκφράσω τον αποτροπιασμό μου για τα κηρύγματα μίσους της νεοναζιστικής Χρυσής Αυγής και να πω ότι είναι ντροπή τέτοια πράγματα να</w:t>
      </w:r>
      <w:r>
        <w:rPr>
          <w:rFonts w:eastAsia="Times New Roman"/>
          <w:szCs w:val="24"/>
        </w:rPr>
        <w:t xml:space="preserve"> ακούγονται στο ελληνικό Κοινοβούλιο και μάλιστα να χρησιμοποιούν όρους όπως «λαθρομετανάστες», όταν κι εσείς γνωρίζετε πολύ καλά ότι λαθραίοι άνθρωποι δεν υπάρχουν. Σας καλώ να υπάρχουν παρεμβάσεις από το Προεδρείο σ’ αυτές τις αναφορές, όπως και απαλοιφή</w:t>
      </w:r>
      <w:r>
        <w:rPr>
          <w:rFonts w:eastAsia="Times New Roman"/>
          <w:szCs w:val="24"/>
        </w:rPr>
        <w:t xml:space="preserve"> από τα Πρακτικά, όπως γίνεται σ’ όλα τα δημόσια έγγραφα.</w:t>
      </w:r>
    </w:p>
    <w:p w14:paraId="03A733A2" w14:textId="77777777" w:rsidR="00E615E6" w:rsidRDefault="00720F21">
      <w:pPr>
        <w:tabs>
          <w:tab w:val="left" w:pos="709"/>
          <w:tab w:val="center" w:pos="4753"/>
        </w:tabs>
        <w:spacing w:after="0" w:line="600" w:lineRule="auto"/>
        <w:ind w:firstLine="720"/>
        <w:contextualSpacing/>
        <w:jc w:val="both"/>
        <w:rPr>
          <w:rFonts w:eastAsia="Times New Roman"/>
          <w:szCs w:val="24"/>
        </w:rPr>
      </w:pPr>
      <w:r>
        <w:rPr>
          <w:rFonts w:eastAsia="Times New Roman"/>
          <w:szCs w:val="24"/>
        </w:rPr>
        <w:tab/>
        <w:t>Επίσης, επειδή μας ακούει η ελληνική κοινωνία, να πούμε ότι η Χρυσή Αυγή θέλει τις γυναίκες αποκλειστικά αναπαραγωγικές μηχανές μιας φυλής και όχι μόνο αυτό, αλλά και εργαλεία στο πλαίσιο ενός εξου</w:t>
      </w:r>
      <w:r>
        <w:rPr>
          <w:rFonts w:eastAsia="Times New Roman"/>
          <w:szCs w:val="24"/>
        </w:rPr>
        <w:t>σιαστικού πατριαρχικού μηχανισμού. Το λέω αυτό για να μην ερχόμαστε εδώ και να λέμε ο καθένας ό,τι θέλει, αν και μέχρι τώρα δεν ασχολούμαστε με το τι λέει η Χρυσή Αυγή, διότι θέλει αυτό το Βήμα για να το καταργήσει στην ουσία.</w:t>
      </w:r>
    </w:p>
    <w:p w14:paraId="03A733A3" w14:textId="77777777" w:rsidR="00E615E6" w:rsidRDefault="00720F21">
      <w:pPr>
        <w:tabs>
          <w:tab w:val="left" w:pos="709"/>
          <w:tab w:val="center" w:pos="4753"/>
        </w:tabs>
        <w:spacing w:after="0" w:line="600" w:lineRule="auto"/>
        <w:ind w:firstLine="720"/>
        <w:contextualSpacing/>
        <w:jc w:val="both"/>
        <w:rPr>
          <w:rFonts w:eastAsia="Times New Roman"/>
          <w:szCs w:val="24"/>
        </w:rPr>
      </w:pPr>
      <w:r>
        <w:rPr>
          <w:rFonts w:eastAsia="Times New Roman"/>
          <w:szCs w:val="24"/>
        </w:rPr>
        <w:lastRenderedPageBreak/>
        <w:tab/>
        <w:t xml:space="preserve">Επανέρχομαι στο νομοσχέδιο. </w:t>
      </w:r>
      <w:r>
        <w:rPr>
          <w:rFonts w:eastAsia="Times New Roman"/>
          <w:szCs w:val="24"/>
        </w:rPr>
        <w:t xml:space="preserve">Συζητάμε σήμερα ένα πολύ σημαντικό νομοσχέδιο τόσο διότι επιλύει σειρά ζητημάτων για τους </w:t>
      </w:r>
      <w:r>
        <w:rPr>
          <w:rFonts w:eastAsia="Times New Roman"/>
          <w:szCs w:val="24"/>
        </w:rPr>
        <w:t>οργανισμούς τοπικής αυτοδιοίκησης</w:t>
      </w:r>
      <w:r>
        <w:rPr>
          <w:rFonts w:eastAsia="Times New Roman"/>
          <w:szCs w:val="24"/>
        </w:rPr>
        <w:t xml:space="preserve">, όσο και γιατί ενισχύει το νομικό πλαίσιο των ανθρωπίνων δικαιωμάτων στη χώρα. </w:t>
      </w:r>
    </w:p>
    <w:p w14:paraId="03A733A4" w14:textId="77777777" w:rsidR="00E615E6" w:rsidRDefault="00720F21">
      <w:pPr>
        <w:tabs>
          <w:tab w:val="left" w:pos="709"/>
          <w:tab w:val="center" w:pos="4753"/>
        </w:tabs>
        <w:spacing w:after="0" w:line="600" w:lineRule="auto"/>
        <w:ind w:firstLine="720"/>
        <w:contextualSpacing/>
        <w:jc w:val="both"/>
        <w:rPr>
          <w:rFonts w:eastAsia="Times New Roman"/>
          <w:szCs w:val="24"/>
        </w:rPr>
      </w:pPr>
      <w:r>
        <w:rPr>
          <w:rFonts w:eastAsia="Times New Roman"/>
          <w:szCs w:val="24"/>
        </w:rPr>
        <w:tab/>
        <w:t>Πρέπει να επισημάνουμε εδώ ότι οι αλλαγές στον «</w:t>
      </w:r>
      <w:r>
        <w:rPr>
          <w:rFonts w:eastAsia="Times New Roman"/>
          <w:szCs w:val="24"/>
        </w:rPr>
        <w:t>ΚΛΕ</w:t>
      </w:r>
      <w:r>
        <w:rPr>
          <w:rFonts w:eastAsia="Times New Roman"/>
          <w:szCs w:val="24"/>
        </w:rPr>
        <w:t>ΙΣΘΕΝΗ</w:t>
      </w:r>
      <w:r>
        <w:rPr>
          <w:rFonts w:eastAsia="Times New Roman"/>
          <w:szCs w:val="24"/>
        </w:rPr>
        <w:t xml:space="preserve">» έρχονται έπειτα από διαβούλευση με τους φορείς της </w:t>
      </w:r>
      <w:r>
        <w:rPr>
          <w:rFonts w:eastAsia="Times New Roman"/>
          <w:szCs w:val="24"/>
        </w:rPr>
        <w:t>αυτοδιοίκησης</w:t>
      </w:r>
      <w:r>
        <w:rPr>
          <w:rFonts w:eastAsia="Times New Roman"/>
          <w:szCs w:val="24"/>
        </w:rPr>
        <w:t xml:space="preserve">, οι οποίοι και τις υποστήριξαν στις αρμόδιες </w:t>
      </w:r>
      <w:r>
        <w:rPr>
          <w:rFonts w:eastAsia="Times New Roman"/>
          <w:szCs w:val="24"/>
        </w:rPr>
        <w:t>επιτροπές</w:t>
      </w:r>
      <w:r>
        <w:rPr>
          <w:rFonts w:eastAsia="Times New Roman"/>
          <w:szCs w:val="24"/>
        </w:rPr>
        <w:t xml:space="preserve">. Θέλω να σημειώσω, όμως, επειδή ακούστηκαν πολλά για διάλυση της </w:t>
      </w:r>
      <w:r>
        <w:rPr>
          <w:rFonts w:eastAsia="Times New Roman"/>
          <w:szCs w:val="24"/>
        </w:rPr>
        <w:t xml:space="preserve">αυτοδιοίκησης </w:t>
      </w:r>
      <w:r>
        <w:rPr>
          <w:rFonts w:eastAsia="Times New Roman"/>
          <w:szCs w:val="24"/>
        </w:rPr>
        <w:t>και άλλα εξωπραγματικά, ότι τη χρονική περίοδο πο</w:t>
      </w:r>
      <w:r>
        <w:rPr>
          <w:rFonts w:eastAsia="Times New Roman"/>
          <w:szCs w:val="24"/>
        </w:rPr>
        <w:t xml:space="preserve">υ κυβερνάει ο ΣΥΡΙΖΑ έχουν υπάρξει τόσες χρηματοδοτήσεις </w:t>
      </w:r>
      <w:proofErr w:type="spellStart"/>
      <w:r>
        <w:rPr>
          <w:rFonts w:eastAsia="Times New Roman"/>
          <w:szCs w:val="24"/>
        </w:rPr>
        <w:t>στοχευμένες</w:t>
      </w:r>
      <w:proofErr w:type="spellEnd"/>
      <w:r>
        <w:rPr>
          <w:rFonts w:eastAsia="Times New Roman"/>
          <w:szCs w:val="24"/>
        </w:rPr>
        <w:t xml:space="preserve">, αλλά και ενίσχυση προσωπικού, όσες δεν υπήρξαν τα τελευταία χρόνια. Αυτό μπορεί να το επιβεβαιώσει πλήρως η </w:t>
      </w:r>
      <w:r>
        <w:rPr>
          <w:rFonts w:eastAsia="Times New Roman"/>
          <w:szCs w:val="24"/>
        </w:rPr>
        <w:t>τοπική αυτοδιοίκηση</w:t>
      </w:r>
      <w:r>
        <w:rPr>
          <w:rFonts w:eastAsia="Times New Roman"/>
          <w:szCs w:val="24"/>
        </w:rPr>
        <w:t xml:space="preserve">, διότι την παραλάβαμε πλήρως </w:t>
      </w:r>
      <w:proofErr w:type="spellStart"/>
      <w:r>
        <w:rPr>
          <w:rFonts w:eastAsia="Times New Roman"/>
          <w:szCs w:val="24"/>
        </w:rPr>
        <w:t>απαξιωμένη</w:t>
      </w:r>
      <w:proofErr w:type="spellEnd"/>
      <w:r>
        <w:rPr>
          <w:rFonts w:eastAsia="Times New Roman"/>
          <w:szCs w:val="24"/>
        </w:rPr>
        <w:t xml:space="preserve"> και σε πόρους και </w:t>
      </w:r>
      <w:r>
        <w:rPr>
          <w:rFonts w:eastAsia="Times New Roman"/>
          <w:szCs w:val="24"/>
        </w:rPr>
        <w:t xml:space="preserve">σε δυναμικό και παραδομένη στα συνεργεία των εργολάβων, οι οποίοι τους υπερχρέωναν και έδιναν </w:t>
      </w:r>
      <w:r>
        <w:rPr>
          <w:rFonts w:eastAsia="Times New Roman"/>
          <w:szCs w:val="24"/>
        </w:rPr>
        <w:t xml:space="preserve">200 </w:t>
      </w:r>
      <w:r>
        <w:rPr>
          <w:rFonts w:eastAsia="Times New Roman"/>
          <w:szCs w:val="24"/>
        </w:rPr>
        <w:t xml:space="preserve">και </w:t>
      </w:r>
      <w:r>
        <w:rPr>
          <w:rFonts w:eastAsia="Times New Roman"/>
          <w:szCs w:val="24"/>
        </w:rPr>
        <w:t>300</w:t>
      </w:r>
      <w:r>
        <w:rPr>
          <w:rFonts w:eastAsia="Times New Roman"/>
          <w:szCs w:val="24"/>
        </w:rPr>
        <w:t xml:space="preserve"> ευρώ στους εργαζόμενους και βέβαια χωρίς αυξημένη δημοκρατία, όπως έχουν σήμερα, με </w:t>
      </w:r>
      <w:r>
        <w:rPr>
          <w:rFonts w:eastAsia="Times New Roman"/>
          <w:szCs w:val="24"/>
        </w:rPr>
        <w:lastRenderedPageBreak/>
        <w:t>τη δυνατότητα ανάδειξης υγιών δυνάμεων μέσα από την απλή αναλογική</w:t>
      </w:r>
      <w:r>
        <w:rPr>
          <w:rFonts w:eastAsia="Times New Roman"/>
          <w:szCs w:val="24"/>
        </w:rPr>
        <w:t xml:space="preserve">. </w:t>
      </w:r>
    </w:p>
    <w:p w14:paraId="03A733A5" w14:textId="77777777" w:rsidR="00E615E6" w:rsidRDefault="00720F21">
      <w:pPr>
        <w:tabs>
          <w:tab w:val="left" w:pos="709"/>
          <w:tab w:val="center" w:pos="4753"/>
        </w:tabs>
        <w:spacing w:after="0" w:line="600" w:lineRule="auto"/>
        <w:ind w:firstLine="720"/>
        <w:contextualSpacing/>
        <w:jc w:val="both"/>
        <w:rPr>
          <w:rFonts w:eastAsia="Times New Roman"/>
          <w:szCs w:val="24"/>
        </w:rPr>
      </w:pPr>
      <w:r>
        <w:rPr>
          <w:rFonts w:eastAsia="Times New Roman"/>
          <w:szCs w:val="24"/>
        </w:rPr>
        <w:tab/>
        <w:t xml:space="preserve">Με το νομοσχέδιο, λοιπόν, εισάγονται πολύ σημαντικές επιμέρους διατάξεις, όπως η επαναφορά της ρύθμισης των εκατό δόσεων για τις οφειλές σε δήμους και η εξαίρεση από την αναστολή προσλήψεων στους δήμους λόγω των εκλογών για τις χιλιάδες θέσεις της 3Κ, </w:t>
      </w:r>
      <w:r>
        <w:rPr>
          <w:rFonts w:eastAsia="Times New Roman"/>
          <w:szCs w:val="24"/>
        </w:rPr>
        <w:t xml:space="preserve">με την οποία έχετε πάθει αλλεργία, γιατί είναι μόνιμες προσλήψεις </w:t>
      </w:r>
      <w:r>
        <w:rPr>
          <w:rFonts w:eastAsia="Times New Roman"/>
          <w:szCs w:val="24"/>
        </w:rPr>
        <w:t xml:space="preserve">ενώ </w:t>
      </w:r>
      <w:r>
        <w:rPr>
          <w:rFonts w:eastAsia="Times New Roman"/>
          <w:szCs w:val="24"/>
        </w:rPr>
        <w:t xml:space="preserve">εσείς θέλετε συμβασιούχους και εργολαβικούς. Βέβαια, υπάρχει αποκατάσταση της αδικίας για τους σχολικούς φύλακες, οι οποίοι επί δικής σας </w:t>
      </w:r>
      <w:r>
        <w:rPr>
          <w:rFonts w:eastAsia="Times New Roman"/>
          <w:szCs w:val="24"/>
        </w:rPr>
        <w:t>κ</w:t>
      </w:r>
      <w:r>
        <w:rPr>
          <w:rFonts w:eastAsia="Times New Roman"/>
          <w:szCs w:val="24"/>
        </w:rPr>
        <w:t>υβέρνησης και του ΠΑΣΟΚ πήγαν σε υγειονομικές υ</w:t>
      </w:r>
      <w:r>
        <w:rPr>
          <w:rFonts w:eastAsia="Times New Roman"/>
          <w:szCs w:val="24"/>
        </w:rPr>
        <w:t xml:space="preserve">πηρεσίες και τώρα μπορούν να επιστρέψουν στους δήμους που εργάζονται. </w:t>
      </w:r>
    </w:p>
    <w:p w14:paraId="03A733A6" w14:textId="77777777" w:rsidR="00E615E6" w:rsidRDefault="00720F21">
      <w:pPr>
        <w:tabs>
          <w:tab w:val="left" w:pos="709"/>
          <w:tab w:val="center" w:pos="4753"/>
        </w:tabs>
        <w:spacing w:after="0" w:line="600" w:lineRule="auto"/>
        <w:ind w:firstLine="720"/>
        <w:contextualSpacing/>
        <w:jc w:val="both"/>
        <w:rPr>
          <w:rFonts w:eastAsia="Times New Roman"/>
          <w:szCs w:val="24"/>
        </w:rPr>
      </w:pPr>
      <w:r>
        <w:rPr>
          <w:rFonts w:eastAsia="Times New Roman"/>
          <w:szCs w:val="24"/>
        </w:rPr>
        <w:tab/>
        <w:t xml:space="preserve">Όπως προανέφερα, υπάρχουν και σημαντικές διατάξεις για τα δικαιώματα. Το </w:t>
      </w:r>
      <w:r>
        <w:rPr>
          <w:rFonts w:eastAsia="Times New Roman"/>
          <w:szCs w:val="24"/>
        </w:rPr>
        <w:t>Μέρος</w:t>
      </w:r>
      <w:r>
        <w:rPr>
          <w:rFonts w:eastAsia="Times New Roman"/>
          <w:szCs w:val="24"/>
        </w:rPr>
        <w:t xml:space="preserve"> Πρώτο αναφέρεται στην ισότητα των φύλων και στοχεύει στη χειραφέτηση των γυναικών, για την οποία βέβαια χ</w:t>
      </w:r>
      <w:r>
        <w:rPr>
          <w:rFonts w:eastAsia="Times New Roman"/>
          <w:szCs w:val="24"/>
        </w:rPr>
        <w:t xml:space="preserve">ρειάζεται συνεχής αγώνας. Πέρσι τέτοιο καιρό κυρώσαμε τη διεθνή συνθήκη κατά της </w:t>
      </w:r>
      <w:proofErr w:type="spellStart"/>
      <w:r>
        <w:rPr>
          <w:rFonts w:eastAsia="Times New Roman"/>
          <w:szCs w:val="24"/>
        </w:rPr>
        <w:t>έμφυλης</w:t>
      </w:r>
      <w:proofErr w:type="spellEnd"/>
      <w:r>
        <w:rPr>
          <w:rFonts w:eastAsia="Times New Roman"/>
          <w:szCs w:val="24"/>
        </w:rPr>
        <w:t xml:space="preserve"> και ενδοοικογε</w:t>
      </w:r>
      <w:r>
        <w:rPr>
          <w:rFonts w:eastAsia="Times New Roman"/>
          <w:szCs w:val="24"/>
        </w:rPr>
        <w:lastRenderedPageBreak/>
        <w:t xml:space="preserve">νειακής βίας, τη γνωστή σε όλους μας Σύμβαση της Κωνσταντινούπολης που από το 2010 δεν είχε έλθει στο ελληνικό Κοινοβούλιο και φτάσαμε στο 2018. </w:t>
      </w:r>
    </w:p>
    <w:p w14:paraId="03A733A7" w14:textId="77777777" w:rsidR="00E615E6" w:rsidRDefault="00720F21">
      <w:pPr>
        <w:tabs>
          <w:tab w:val="left" w:pos="709"/>
          <w:tab w:val="center" w:pos="4753"/>
        </w:tabs>
        <w:spacing w:after="0" w:line="600" w:lineRule="auto"/>
        <w:ind w:firstLine="720"/>
        <w:contextualSpacing/>
        <w:jc w:val="both"/>
        <w:rPr>
          <w:rFonts w:eastAsia="Times New Roman"/>
          <w:szCs w:val="24"/>
        </w:rPr>
      </w:pPr>
      <w:r>
        <w:rPr>
          <w:rFonts w:eastAsia="Times New Roman"/>
          <w:szCs w:val="24"/>
        </w:rPr>
        <w:tab/>
        <w:t>Τώρα</w:t>
      </w:r>
      <w:r>
        <w:rPr>
          <w:rFonts w:eastAsia="Times New Roman"/>
          <w:szCs w:val="24"/>
        </w:rPr>
        <w:t>,</w:t>
      </w:r>
      <w:r>
        <w:rPr>
          <w:rFonts w:eastAsia="Times New Roman"/>
          <w:szCs w:val="24"/>
        </w:rPr>
        <w:t xml:space="preserve"> </w:t>
      </w:r>
      <w:r>
        <w:rPr>
          <w:rFonts w:eastAsia="Times New Roman"/>
          <w:szCs w:val="24"/>
        </w:rPr>
        <w:t xml:space="preserve">με το παρόν σχέδιο νόμου ερχόμαστε να ενισχύσουμε νομοθετικά τα εργαλεία για την ισότητα των φύλων σ’ όλο το φάσμα του δημόσιου και ιδιωτικού βίου με την αύξηση </w:t>
      </w:r>
      <w:r>
        <w:rPr>
          <w:rFonts w:eastAsia="Times New Roman"/>
          <w:szCs w:val="24"/>
        </w:rPr>
        <w:t xml:space="preserve">στο </w:t>
      </w:r>
      <w:r>
        <w:rPr>
          <w:rFonts w:eastAsia="Times New Roman"/>
          <w:szCs w:val="24"/>
        </w:rPr>
        <w:t>40% για τους υποψήφιους στις βουλευτικές εκλογές, με τα μέτρα για την προώθηση της ισότητας</w:t>
      </w:r>
      <w:r>
        <w:rPr>
          <w:rFonts w:eastAsia="Times New Roman"/>
          <w:szCs w:val="24"/>
        </w:rPr>
        <w:t xml:space="preserve"> των φύλων στα ΜΜΕ και τη διαφήμιση, με τις κυρώσεις που προβλέπονται από το ΕΣΡ και τη δυνατότητα δημιουργίας συμβουλευτικών κέντρων και ξενώνων φιλοξενίας κακοποιημένων γυναικών στους δήμους. </w:t>
      </w:r>
    </w:p>
    <w:p w14:paraId="03A733A8" w14:textId="77777777" w:rsidR="00E615E6" w:rsidRDefault="00720F21">
      <w:pPr>
        <w:tabs>
          <w:tab w:val="left" w:pos="709"/>
          <w:tab w:val="center" w:pos="4753"/>
        </w:tabs>
        <w:spacing w:after="0" w:line="600" w:lineRule="auto"/>
        <w:ind w:firstLine="720"/>
        <w:contextualSpacing/>
        <w:jc w:val="both"/>
        <w:rPr>
          <w:rFonts w:eastAsia="Times New Roman"/>
          <w:szCs w:val="24"/>
        </w:rPr>
      </w:pPr>
      <w:r>
        <w:rPr>
          <w:rFonts w:eastAsia="Times New Roman"/>
          <w:szCs w:val="24"/>
        </w:rPr>
        <w:tab/>
        <w:t xml:space="preserve">Το </w:t>
      </w:r>
      <w:r>
        <w:rPr>
          <w:rFonts w:eastAsia="Times New Roman"/>
          <w:szCs w:val="24"/>
        </w:rPr>
        <w:t>Μέρος</w:t>
      </w:r>
      <w:r>
        <w:rPr>
          <w:rFonts w:eastAsia="Times New Roman"/>
          <w:szCs w:val="24"/>
        </w:rPr>
        <w:t xml:space="preserve"> Δεύτερο του νομοσχεδίου αναφέρεται στην απόδοση ιθα</w:t>
      </w:r>
      <w:r>
        <w:rPr>
          <w:rFonts w:eastAsia="Times New Roman"/>
          <w:szCs w:val="24"/>
        </w:rPr>
        <w:t>γένειας. Οι τροποποιήσεις που εισάγουμε σήμερα για την ιθαγένεια γίνονται στο πλαίσιο που ξεκινήσαμε το 2015 με τον ν.4332/2015 για τα παιδιά μεταναστών δεύτερης γενιάς και τις βελτιώσεις στην πολιτογράφηση. Αυτόν τον κύκλο ερχόμαστε να ολοκληρώσουμε για ν</w:t>
      </w:r>
      <w:r>
        <w:rPr>
          <w:rFonts w:eastAsia="Times New Roman"/>
          <w:szCs w:val="24"/>
        </w:rPr>
        <w:t xml:space="preserve">α καταστήσουμε τη διαδικασία της πολιτογράφησης ενιαία, αντικειμενική και σύγχρονη, για να </w:t>
      </w:r>
      <w:r>
        <w:rPr>
          <w:rFonts w:eastAsia="Times New Roman"/>
          <w:szCs w:val="24"/>
        </w:rPr>
        <w:lastRenderedPageBreak/>
        <w:t xml:space="preserve">ξεπεράσουμε τα κακώς κείμενα και τις καθυστερήσεις που είχαμε δει και για να σεβαστούμε τα δικαιώματα των ανθρώπων που ζουν στη χώρα μας όλα αυτά τα χρόνια. </w:t>
      </w:r>
    </w:p>
    <w:p w14:paraId="03A733A9" w14:textId="77777777" w:rsidR="00E615E6" w:rsidRDefault="00720F21">
      <w:pPr>
        <w:tabs>
          <w:tab w:val="left" w:pos="709"/>
          <w:tab w:val="center" w:pos="4753"/>
        </w:tabs>
        <w:spacing w:after="0" w:line="600" w:lineRule="auto"/>
        <w:ind w:firstLine="720"/>
        <w:contextualSpacing/>
        <w:jc w:val="both"/>
        <w:rPr>
          <w:rFonts w:eastAsia="Times New Roman"/>
          <w:szCs w:val="24"/>
        </w:rPr>
      </w:pPr>
      <w:r>
        <w:rPr>
          <w:rFonts w:eastAsia="Times New Roman"/>
          <w:szCs w:val="24"/>
        </w:rPr>
        <w:t>Θα εστι</w:t>
      </w:r>
      <w:r>
        <w:rPr>
          <w:rFonts w:eastAsia="Times New Roman"/>
          <w:szCs w:val="24"/>
        </w:rPr>
        <w:t xml:space="preserve">άσω σε κάποιες διατάξεις. </w:t>
      </w:r>
    </w:p>
    <w:p w14:paraId="03A733AA" w14:textId="77777777" w:rsidR="00E615E6" w:rsidRDefault="00720F21">
      <w:pPr>
        <w:tabs>
          <w:tab w:val="left" w:pos="709"/>
          <w:tab w:val="center" w:pos="4753"/>
        </w:tabs>
        <w:spacing w:after="0" w:line="600" w:lineRule="auto"/>
        <w:ind w:firstLine="720"/>
        <w:contextualSpacing/>
        <w:jc w:val="both"/>
        <w:rPr>
          <w:rFonts w:eastAsia="Times New Roman"/>
          <w:szCs w:val="24"/>
        </w:rPr>
      </w:pPr>
      <w:r>
        <w:rPr>
          <w:rFonts w:eastAsia="Times New Roman"/>
          <w:szCs w:val="24"/>
        </w:rPr>
        <w:tab/>
        <w:t>Στο άρθρο 32 αναδιαμορφώνεται το σύστημα εξέτασης. Μέχρι τώρα είχαμε τη λεγόμενη συνέντευξη στην Επιτροπή Πολιτογράφησης. Πλέον αντικαθίσταται από την εξέταση με τεστ, η οποία θα γίνεται με ενιαία δεδομένα για όλους για να ξεπερ</w:t>
      </w:r>
      <w:r>
        <w:rPr>
          <w:rFonts w:eastAsia="Times New Roman"/>
          <w:szCs w:val="24"/>
        </w:rPr>
        <w:t xml:space="preserve">άσουμε και τις καθυστερήσεις, αλλά και φαινόμενα υποκειμενισμού ή σοβαρών αποκλίσεων στη διαδικασία από ορισμένες </w:t>
      </w:r>
      <w:r>
        <w:rPr>
          <w:rFonts w:eastAsia="Times New Roman"/>
          <w:szCs w:val="24"/>
        </w:rPr>
        <w:t>επιτροπές</w:t>
      </w:r>
      <w:r>
        <w:rPr>
          <w:rFonts w:eastAsia="Times New Roman"/>
          <w:szCs w:val="24"/>
        </w:rPr>
        <w:t>.</w:t>
      </w:r>
    </w:p>
    <w:p w14:paraId="03A733AB" w14:textId="77777777" w:rsidR="00E615E6" w:rsidRDefault="00720F21">
      <w:pPr>
        <w:spacing w:after="0" w:line="600" w:lineRule="auto"/>
        <w:ind w:firstLine="720"/>
        <w:jc w:val="both"/>
        <w:rPr>
          <w:rFonts w:eastAsia="Times New Roman" w:cs="Times New Roman"/>
          <w:szCs w:val="24"/>
        </w:rPr>
      </w:pPr>
      <w:r>
        <w:rPr>
          <w:rFonts w:eastAsia="Times New Roman" w:cs="Times New Roman"/>
          <w:szCs w:val="24"/>
        </w:rPr>
        <w:t xml:space="preserve">Μάλιστα, κατατέθηκε και νομοτεχνική που βελτιώνει ακόμα περισσότερο τη διάταξη και με τις δικές μας παρεμβάσεις. Το παράβολο </w:t>
      </w:r>
      <w:r>
        <w:rPr>
          <w:rFonts w:eastAsia="Times New Roman" w:cs="Times New Roman"/>
          <w:szCs w:val="24"/>
        </w:rPr>
        <w:t>μειώνεται από 700 ευρώ στα 550 ευρώ, ενώ στο άρθρο 35, που προβλέπει την υποχρέωση συνεχούς διαμονής μετά την αίτηση, εισάγουμε νομοτεχνική βελτίωση με ορισμένες προστατευτικές δικλίδες, ώστε να μη χάνεται το δικαίωμα αυτό σε περιπτώσεις απουσίας λόγω σπου</w:t>
      </w:r>
      <w:r>
        <w:rPr>
          <w:rFonts w:eastAsia="Times New Roman" w:cs="Times New Roman"/>
          <w:szCs w:val="24"/>
        </w:rPr>
        <w:t>δών ή άλλων σοβαρών λόγων, όπως λόγοι υγείας.</w:t>
      </w:r>
    </w:p>
    <w:p w14:paraId="03A733AC" w14:textId="77777777" w:rsidR="00E615E6" w:rsidRDefault="00720F21">
      <w:pPr>
        <w:spacing w:after="0" w:line="600" w:lineRule="auto"/>
        <w:ind w:firstLine="720"/>
        <w:jc w:val="both"/>
        <w:rPr>
          <w:rFonts w:eastAsia="Times New Roman" w:cs="Times New Roman"/>
          <w:szCs w:val="24"/>
        </w:rPr>
      </w:pPr>
      <w:r>
        <w:rPr>
          <w:rFonts w:eastAsia="Times New Roman" w:cs="Times New Roman"/>
          <w:szCs w:val="24"/>
        </w:rPr>
        <w:lastRenderedPageBreak/>
        <w:t xml:space="preserve">Στη συνέχεια, με το άρθρο 47 καταργείται η απαράδεκτη προϋπόθεση αναμονής ενός έτους από την απόκτηση της ιθαγένειας για να συμμετάσχει κάποιος ή κάποια σε προκήρυξη του </w:t>
      </w:r>
      <w:r>
        <w:rPr>
          <w:rFonts w:eastAsia="Times New Roman" w:cs="Times New Roman"/>
          <w:szCs w:val="24"/>
        </w:rPr>
        <w:t>δημοσίου</w:t>
      </w:r>
      <w:r>
        <w:rPr>
          <w:rFonts w:eastAsia="Times New Roman" w:cs="Times New Roman"/>
          <w:szCs w:val="24"/>
        </w:rPr>
        <w:t>, που βέβαια εισήγαγε διακριτική</w:t>
      </w:r>
      <w:r>
        <w:rPr>
          <w:rFonts w:eastAsia="Times New Roman" w:cs="Times New Roman"/>
          <w:szCs w:val="24"/>
        </w:rPr>
        <w:t xml:space="preserve"> μεταχείριση σε βάρος συμπολιτών μας και αντέβαινε σε βασικές συνταγματικές αρχές.</w:t>
      </w:r>
    </w:p>
    <w:p w14:paraId="03A733AD" w14:textId="77777777" w:rsidR="00E615E6" w:rsidRDefault="00720F21">
      <w:pPr>
        <w:spacing w:after="0" w:line="600" w:lineRule="auto"/>
        <w:ind w:firstLine="720"/>
        <w:jc w:val="both"/>
        <w:rPr>
          <w:rFonts w:eastAsia="Times New Roman" w:cs="Times New Roman"/>
          <w:szCs w:val="24"/>
        </w:rPr>
      </w:pPr>
      <w:r>
        <w:rPr>
          <w:rFonts w:eastAsia="Times New Roman" w:cs="Times New Roman"/>
          <w:szCs w:val="24"/>
        </w:rPr>
        <w:t>Θα πρέπει, επίσης, να έχουμε στο μυαλό μας ότι η απόδοση ιθαγένειας είναι η απώτατη -η κορυφαία, θα έλεγα- μορφή ένταξης, που είναι και το στοίχημά μας, κύριε Υπουργέ, για τ</w:t>
      </w:r>
      <w:r>
        <w:rPr>
          <w:rFonts w:eastAsia="Times New Roman" w:cs="Times New Roman"/>
          <w:szCs w:val="24"/>
        </w:rPr>
        <w:t xml:space="preserve">ο επόμενο διάστημα. Εδώ προκαλεί εντύπωση το γεγονός ότι και δυνάμεις, όπως το ΠΑΣΟΚ, σε διατάξεις οι οποίες είχαν ξεκινήσει με τον δικό τους νόμο, τον ν.3838/2010 και κατέπεσαν στο Συμβούλιο της Επικρατείας, δεν </w:t>
      </w:r>
      <w:r>
        <w:rPr>
          <w:rFonts w:eastAsia="Times New Roman" w:cs="Times New Roman"/>
          <w:szCs w:val="24"/>
        </w:rPr>
        <w:t xml:space="preserve">στηρίζουν </w:t>
      </w:r>
      <w:r>
        <w:rPr>
          <w:rFonts w:eastAsia="Times New Roman" w:cs="Times New Roman"/>
          <w:szCs w:val="24"/>
        </w:rPr>
        <w:t>ευθέως και δημόσια αυτές τις διατ</w:t>
      </w:r>
      <w:r>
        <w:rPr>
          <w:rFonts w:eastAsia="Times New Roman" w:cs="Times New Roman"/>
          <w:szCs w:val="24"/>
        </w:rPr>
        <w:t xml:space="preserve">άξεις που στοχεύουν </w:t>
      </w:r>
      <w:r>
        <w:rPr>
          <w:rFonts w:eastAsia="Times New Roman" w:cs="Times New Roman"/>
          <w:szCs w:val="24"/>
        </w:rPr>
        <w:t xml:space="preserve">σ’ </w:t>
      </w:r>
      <w:r>
        <w:rPr>
          <w:rFonts w:eastAsia="Times New Roman" w:cs="Times New Roman"/>
          <w:szCs w:val="24"/>
        </w:rPr>
        <w:t>αυτή</w:t>
      </w:r>
      <w:r>
        <w:rPr>
          <w:rFonts w:eastAsia="Times New Roman" w:cs="Times New Roman"/>
          <w:szCs w:val="24"/>
        </w:rPr>
        <w:t>ν</w:t>
      </w:r>
      <w:r>
        <w:rPr>
          <w:rFonts w:eastAsia="Times New Roman" w:cs="Times New Roman"/>
          <w:szCs w:val="24"/>
        </w:rPr>
        <w:t xml:space="preserve"> τη διαδικασία, αλλά έρχεται και κάνει κριτική χωρίς στοιχεία και χωρίς συγκεκριμένα επιχειρήματα.</w:t>
      </w:r>
    </w:p>
    <w:p w14:paraId="03A733AE" w14:textId="77777777" w:rsidR="00E615E6" w:rsidRDefault="00720F21">
      <w:pPr>
        <w:spacing w:after="0" w:line="600" w:lineRule="auto"/>
        <w:ind w:firstLine="720"/>
        <w:jc w:val="both"/>
        <w:rPr>
          <w:rFonts w:eastAsia="Times New Roman" w:cs="Times New Roman"/>
          <w:szCs w:val="24"/>
        </w:rPr>
      </w:pPr>
      <w:r>
        <w:rPr>
          <w:rFonts w:eastAsia="Times New Roman" w:cs="Times New Roman"/>
          <w:szCs w:val="24"/>
        </w:rPr>
        <w:t>Επίσης, έρχεται στη συνταγματική αναθεώρηση και δεν ψηφίζει το δικαίωμα των μεταναστών στις εκλογές τοπικής αυτοδιοίκησης, πράγμα</w:t>
      </w:r>
      <w:r>
        <w:rPr>
          <w:rFonts w:eastAsia="Times New Roman" w:cs="Times New Roman"/>
          <w:szCs w:val="24"/>
        </w:rPr>
        <w:t xml:space="preserve"> το οποίο επίσης δημιουργεί πολλές εντυπώσεις. Όλη αυτή η διαδικασία και το σχέδιο νόμου στοχεύει στο να </w:t>
      </w:r>
      <w:r>
        <w:rPr>
          <w:rFonts w:eastAsia="Times New Roman" w:cs="Times New Roman"/>
          <w:szCs w:val="24"/>
        </w:rPr>
        <w:lastRenderedPageBreak/>
        <w:t>μπορέσουμε στην ελληνική κοινωνία να ζήσουμε αρμονικά όλοι και όλες μαζί, σεβόμενοι πάντα τη διαφορετικότητα του καθενός και βέβαια, για να δώσουμε μια</w:t>
      </w:r>
      <w:r>
        <w:rPr>
          <w:rFonts w:eastAsia="Times New Roman" w:cs="Times New Roman"/>
          <w:szCs w:val="24"/>
        </w:rPr>
        <w:t xml:space="preserve"> γροθιά σε φασιστικές και ακροδεξιές αντιλήψεις και συμπεριφορές, που έχουν ως σημαία τους την ξενοφοβία και τον ρατσισμό τόσο στην Ελλάδα όσο και στην Ευρώπη.</w:t>
      </w:r>
    </w:p>
    <w:p w14:paraId="03A733AF" w14:textId="77777777" w:rsidR="00E615E6" w:rsidRDefault="00720F21">
      <w:pPr>
        <w:spacing w:after="0" w:line="600" w:lineRule="auto"/>
        <w:ind w:firstLine="720"/>
        <w:jc w:val="both"/>
        <w:rPr>
          <w:rFonts w:eastAsia="Times New Roman" w:cs="Times New Roman"/>
          <w:szCs w:val="24"/>
        </w:rPr>
      </w:pPr>
      <w:r>
        <w:rPr>
          <w:rFonts w:eastAsia="Times New Roman" w:cs="Times New Roman"/>
          <w:szCs w:val="24"/>
        </w:rPr>
        <w:t xml:space="preserve">Αυτά είναι τα δεδομένα, κυρίες και κύριοι συνάδελφοι και νομίζω ότι ο καθένας και η καθεμιά </w:t>
      </w:r>
      <w:r>
        <w:rPr>
          <w:rFonts w:eastAsia="Times New Roman" w:cs="Times New Roman"/>
          <w:szCs w:val="24"/>
        </w:rPr>
        <w:t xml:space="preserve">σ’ </w:t>
      </w:r>
      <w:proofErr w:type="spellStart"/>
      <w:r>
        <w:rPr>
          <w:rFonts w:eastAsia="Times New Roman" w:cs="Times New Roman"/>
          <w:szCs w:val="24"/>
        </w:rPr>
        <w:t>α</w:t>
      </w:r>
      <w:r>
        <w:rPr>
          <w:rFonts w:eastAsia="Times New Roman" w:cs="Times New Roman"/>
          <w:szCs w:val="24"/>
        </w:rPr>
        <w:t>υτή</w:t>
      </w:r>
      <w:r>
        <w:rPr>
          <w:rFonts w:eastAsia="Times New Roman" w:cs="Times New Roman"/>
          <w:szCs w:val="24"/>
        </w:rPr>
        <w:t>ν</w:t>
      </w:r>
      <w:r>
        <w:rPr>
          <w:rFonts w:eastAsia="Times New Roman" w:cs="Times New Roman"/>
          <w:szCs w:val="24"/>
        </w:rPr>
        <w:t>σσ</w:t>
      </w:r>
      <w:proofErr w:type="spellEnd"/>
      <w:r>
        <w:rPr>
          <w:rFonts w:eastAsia="Times New Roman" w:cs="Times New Roman"/>
          <w:szCs w:val="24"/>
        </w:rPr>
        <w:t xml:space="preserve"> την Αίθουσα πρέπει να διαλέξει όχθη: Ή με τα κοινωνικά δικαιώματα και την κοινωνική συνοχή ή με το μοντέλο του </w:t>
      </w:r>
      <w:proofErr w:type="spellStart"/>
      <w:r>
        <w:rPr>
          <w:rFonts w:eastAsia="Times New Roman" w:cs="Times New Roman"/>
          <w:szCs w:val="24"/>
        </w:rPr>
        <w:t>Όρμπαν</w:t>
      </w:r>
      <w:proofErr w:type="spellEnd"/>
      <w:r>
        <w:rPr>
          <w:rFonts w:eastAsia="Times New Roman" w:cs="Times New Roman"/>
          <w:szCs w:val="24"/>
        </w:rPr>
        <w:t>, που δημιουργεί αποδιοπομπαίους τράγους και μια απέραντη ζούγκλα στην αγορά εργασίας.</w:t>
      </w:r>
    </w:p>
    <w:p w14:paraId="03A733B0" w14:textId="77777777" w:rsidR="00E615E6" w:rsidRDefault="00720F21">
      <w:pPr>
        <w:spacing w:after="0" w:line="600" w:lineRule="auto"/>
        <w:ind w:firstLine="720"/>
        <w:jc w:val="both"/>
        <w:rPr>
          <w:rFonts w:eastAsia="Times New Roman" w:cs="Times New Roman"/>
          <w:szCs w:val="24"/>
        </w:rPr>
      </w:pPr>
      <w:r>
        <w:rPr>
          <w:rFonts w:eastAsia="Times New Roman" w:cs="Times New Roman"/>
          <w:szCs w:val="24"/>
        </w:rPr>
        <w:t>Είμαι σίγουρος ότι η δική μας αντίληψη, η αντ</w:t>
      </w:r>
      <w:r>
        <w:rPr>
          <w:rFonts w:eastAsia="Times New Roman" w:cs="Times New Roman"/>
          <w:szCs w:val="24"/>
        </w:rPr>
        <w:t>ίληψη της Αριστεράς, των κινημάτων και των προοδευτικών δυνάμεων θα επικρατήσει και θα νικήσει τελικά τόσο στην Ελλάδα όσο και στην Ευρώπη.</w:t>
      </w:r>
    </w:p>
    <w:p w14:paraId="03A733B1" w14:textId="77777777" w:rsidR="00E615E6" w:rsidRDefault="00720F21">
      <w:pPr>
        <w:spacing w:after="0" w:line="600" w:lineRule="auto"/>
        <w:ind w:firstLine="720"/>
        <w:jc w:val="both"/>
        <w:rPr>
          <w:rFonts w:eastAsia="Times New Roman" w:cs="Times New Roman"/>
          <w:szCs w:val="24"/>
        </w:rPr>
      </w:pPr>
      <w:r>
        <w:rPr>
          <w:rFonts w:eastAsia="Times New Roman" w:cs="Times New Roman"/>
          <w:szCs w:val="24"/>
        </w:rPr>
        <w:t>Ευχαριστώ.</w:t>
      </w:r>
    </w:p>
    <w:p w14:paraId="03A733B2" w14:textId="77777777" w:rsidR="00E615E6" w:rsidRDefault="00720F21">
      <w:pPr>
        <w:spacing w:after="0" w:line="600" w:lineRule="auto"/>
        <w:ind w:firstLine="709"/>
        <w:jc w:val="center"/>
        <w:rPr>
          <w:rFonts w:eastAsia="Times New Roman" w:cs="Times New Roman"/>
          <w:szCs w:val="24"/>
        </w:rPr>
      </w:pPr>
      <w:r w:rsidRPr="001F37D9">
        <w:rPr>
          <w:rFonts w:eastAsia="Times New Roman" w:cs="Times New Roman"/>
          <w:szCs w:val="24"/>
        </w:rPr>
        <w:t>(Χειροκροτήματα από την πτέρυγα του ΣΥΡΙΖΑ)</w:t>
      </w:r>
    </w:p>
    <w:p w14:paraId="03A733B3" w14:textId="77777777" w:rsidR="00E615E6" w:rsidRDefault="00720F21">
      <w:pPr>
        <w:spacing w:after="0" w:line="600" w:lineRule="auto"/>
        <w:ind w:firstLine="720"/>
        <w:jc w:val="both"/>
        <w:rPr>
          <w:rFonts w:eastAsia="Times New Roman" w:cs="Times New Roman"/>
          <w:szCs w:val="24"/>
        </w:rPr>
      </w:pPr>
      <w:r w:rsidRPr="001C0A7B">
        <w:rPr>
          <w:rFonts w:eastAsia="Times New Roman" w:cs="Times New Roman"/>
          <w:b/>
          <w:szCs w:val="24"/>
        </w:rPr>
        <w:lastRenderedPageBreak/>
        <w:t xml:space="preserve">ΠΡΟΕΔΡΕΥΩΝ (Γεώργιος </w:t>
      </w:r>
      <w:proofErr w:type="spellStart"/>
      <w:r w:rsidRPr="001C0A7B">
        <w:rPr>
          <w:rFonts w:eastAsia="Times New Roman" w:cs="Times New Roman"/>
          <w:b/>
          <w:szCs w:val="24"/>
        </w:rPr>
        <w:t>Λαμπρούλης</w:t>
      </w:r>
      <w:proofErr w:type="spellEnd"/>
      <w:r w:rsidRPr="001C0A7B">
        <w:rPr>
          <w:rFonts w:eastAsia="Times New Roman" w:cs="Times New Roman"/>
          <w:b/>
          <w:szCs w:val="24"/>
        </w:rPr>
        <w:t>):</w:t>
      </w:r>
      <w:r w:rsidRPr="001C0A7B">
        <w:rPr>
          <w:rFonts w:eastAsia="Times New Roman" w:cs="Times New Roman"/>
          <w:szCs w:val="24"/>
        </w:rPr>
        <w:t xml:space="preserve"> </w:t>
      </w:r>
      <w:r>
        <w:rPr>
          <w:rFonts w:eastAsia="Times New Roman" w:cs="Times New Roman"/>
          <w:szCs w:val="24"/>
        </w:rPr>
        <w:t>Τον λόγο έχει ο κ. Λεωνίδας</w:t>
      </w:r>
      <w:r>
        <w:rPr>
          <w:rFonts w:eastAsia="Times New Roman" w:cs="Times New Roman"/>
          <w:szCs w:val="24"/>
        </w:rPr>
        <w:t xml:space="preserve"> Γρηγοράκος από τη Δημοκρατική Συμπαράταξη.</w:t>
      </w:r>
    </w:p>
    <w:p w14:paraId="03A733B4" w14:textId="77777777" w:rsidR="00E615E6" w:rsidRDefault="00720F21">
      <w:pPr>
        <w:spacing w:after="0" w:line="600" w:lineRule="auto"/>
        <w:ind w:firstLine="720"/>
        <w:jc w:val="both"/>
        <w:rPr>
          <w:rFonts w:eastAsia="Times New Roman" w:cs="Times New Roman"/>
          <w:szCs w:val="24"/>
        </w:rPr>
      </w:pPr>
      <w:r>
        <w:rPr>
          <w:rFonts w:eastAsia="Times New Roman" w:cs="Times New Roman"/>
          <w:b/>
          <w:szCs w:val="24"/>
        </w:rPr>
        <w:t>ΛΕΩΝΙΔΑΣ ΓΡΗΓΟΡΑΚΟΣ:</w:t>
      </w:r>
      <w:r>
        <w:rPr>
          <w:rFonts w:eastAsia="Times New Roman" w:cs="Times New Roman"/>
          <w:szCs w:val="24"/>
        </w:rPr>
        <w:t xml:space="preserve"> Ευχαριστώ πολύ, κύριε Πρόεδρε.</w:t>
      </w:r>
    </w:p>
    <w:p w14:paraId="03A733B5" w14:textId="77777777" w:rsidR="00E615E6" w:rsidRDefault="00720F21">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για το προωθούμενο νομοσχέδιο, όσο και αν θέλεις να το προσέξεις, δεν μπορείς να αποφύγεις τον χαρακτηρισμό ότι είναι ένας αχταρμά</w:t>
      </w:r>
      <w:r>
        <w:rPr>
          <w:rFonts w:eastAsia="Times New Roman" w:cs="Times New Roman"/>
          <w:szCs w:val="24"/>
        </w:rPr>
        <w:t>ς. Προκειμένου να δείξουν ότι κάνουν κάτι οι κυβερνώντες, έβαλαν μέσα σε ένα μίξερ ό,τι είχαν μπροστά τους και το αποτέλεσμα είναι ένας πραγματικός πολτός. Κάτι ήθελαν να δείξουν για την ισότητα των φύλων, κάτι σκέφτηκαν να πουν για την ιθαγένεια, κάτι θεώ</w:t>
      </w:r>
      <w:r>
        <w:rPr>
          <w:rFonts w:eastAsia="Times New Roman" w:cs="Times New Roman"/>
          <w:szCs w:val="24"/>
        </w:rPr>
        <w:t xml:space="preserve">ρησαν σκόπιμο να επανεξετάσουν για τις εκλογές στην </w:t>
      </w:r>
      <w:r>
        <w:rPr>
          <w:rFonts w:eastAsia="Times New Roman" w:cs="Times New Roman"/>
          <w:szCs w:val="24"/>
        </w:rPr>
        <w:t xml:space="preserve">αυτοδιοίκηση </w:t>
      </w:r>
      <w:r>
        <w:rPr>
          <w:rFonts w:eastAsia="Times New Roman" w:cs="Times New Roman"/>
          <w:szCs w:val="24"/>
        </w:rPr>
        <w:t>και μαζί με όλα αυτά, είπαν να βάλουν και λίγη γαρνιτούρα από το επίκαιρο ζήτημα της ασφάλειας του διαδικτύου.</w:t>
      </w:r>
    </w:p>
    <w:p w14:paraId="03A733B6" w14:textId="77777777" w:rsidR="00E615E6" w:rsidRDefault="00720F21">
      <w:pPr>
        <w:spacing w:after="0" w:line="600" w:lineRule="auto"/>
        <w:ind w:firstLine="720"/>
        <w:jc w:val="both"/>
        <w:rPr>
          <w:rFonts w:eastAsia="Times New Roman" w:cs="Times New Roman"/>
          <w:szCs w:val="24"/>
        </w:rPr>
      </w:pPr>
      <w:r>
        <w:rPr>
          <w:rFonts w:eastAsia="Times New Roman" w:cs="Times New Roman"/>
          <w:szCs w:val="24"/>
        </w:rPr>
        <w:t>Άκουσα έναν συνάδελφο προηγουμένως να μιλάει για μεταρρύθμιση του «</w:t>
      </w:r>
      <w:r>
        <w:rPr>
          <w:rFonts w:eastAsia="Times New Roman" w:cs="Times New Roman"/>
          <w:szCs w:val="24"/>
        </w:rPr>
        <w:t>ΚΛΕΙΣΘΕΝΗ</w:t>
      </w:r>
      <w:r>
        <w:rPr>
          <w:rFonts w:eastAsia="Times New Roman" w:cs="Times New Roman"/>
          <w:szCs w:val="24"/>
        </w:rPr>
        <w:t>». Δ</w:t>
      </w:r>
      <w:r>
        <w:rPr>
          <w:rFonts w:eastAsia="Times New Roman" w:cs="Times New Roman"/>
          <w:szCs w:val="24"/>
        </w:rPr>
        <w:t>εν θα περάσει στην κοινωνία, γιατί δεν έχει περάσει ότι είναι μεταρρύθμιση ο «</w:t>
      </w:r>
      <w:r>
        <w:rPr>
          <w:rFonts w:eastAsia="Times New Roman" w:cs="Times New Roman"/>
          <w:szCs w:val="24"/>
        </w:rPr>
        <w:t>ΚΛΕΙΣΘΕΝΗΣ</w:t>
      </w:r>
      <w:r>
        <w:rPr>
          <w:rFonts w:eastAsia="Times New Roman" w:cs="Times New Roman"/>
          <w:szCs w:val="24"/>
        </w:rPr>
        <w:t>». Ο «</w:t>
      </w:r>
      <w:r>
        <w:rPr>
          <w:rFonts w:eastAsia="Times New Roman" w:cs="Times New Roman"/>
          <w:szCs w:val="24"/>
        </w:rPr>
        <w:t>ΚΛΕΙΣΘΕΝΗΣ</w:t>
      </w:r>
      <w:r>
        <w:rPr>
          <w:rFonts w:eastAsia="Times New Roman" w:cs="Times New Roman"/>
          <w:szCs w:val="24"/>
        </w:rPr>
        <w:t>» είναι η καταστροφή του «</w:t>
      </w:r>
      <w:r>
        <w:rPr>
          <w:rFonts w:eastAsia="Times New Roman" w:cs="Times New Roman"/>
          <w:szCs w:val="24"/>
        </w:rPr>
        <w:t>ΚΑΠΟΔΙΣΤΡΙΑ</w:t>
      </w:r>
      <w:r>
        <w:rPr>
          <w:rFonts w:eastAsia="Times New Roman" w:cs="Times New Roman"/>
          <w:szCs w:val="24"/>
        </w:rPr>
        <w:t xml:space="preserve">» </w:t>
      </w:r>
      <w:r>
        <w:rPr>
          <w:rFonts w:eastAsia="Times New Roman" w:cs="Times New Roman"/>
          <w:szCs w:val="24"/>
        </w:rPr>
        <w:lastRenderedPageBreak/>
        <w:t>και του «</w:t>
      </w:r>
      <w:r>
        <w:rPr>
          <w:rFonts w:eastAsia="Times New Roman" w:cs="Times New Roman"/>
          <w:szCs w:val="24"/>
        </w:rPr>
        <w:t>ΚΑΛΛΙΚΡΑΤΗ</w:t>
      </w:r>
      <w:r>
        <w:rPr>
          <w:rFonts w:eastAsia="Times New Roman" w:cs="Times New Roman"/>
          <w:szCs w:val="24"/>
        </w:rPr>
        <w:t>». Το βέβαιο είναι ότι όλα αυτά σε κα</w:t>
      </w:r>
      <w:r>
        <w:rPr>
          <w:rFonts w:eastAsia="Times New Roman" w:cs="Times New Roman"/>
          <w:szCs w:val="24"/>
        </w:rPr>
        <w:t>μ</w:t>
      </w:r>
      <w:r>
        <w:rPr>
          <w:rFonts w:eastAsia="Times New Roman" w:cs="Times New Roman"/>
          <w:szCs w:val="24"/>
        </w:rPr>
        <w:t xml:space="preserve">μιά περίπτωση δεν συνιστούν πολιτική. Στην καλύτερη </w:t>
      </w:r>
      <w:r>
        <w:rPr>
          <w:rFonts w:eastAsia="Times New Roman" w:cs="Times New Roman"/>
          <w:szCs w:val="24"/>
        </w:rPr>
        <w:t>εκδοχή είναι μικροπολιτικές μεθοδεύσεις και διευθετήσεις.</w:t>
      </w:r>
    </w:p>
    <w:p w14:paraId="03A733B7" w14:textId="77777777" w:rsidR="00E615E6" w:rsidRDefault="00720F21">
      <w:pPr>
        <w:spacing w:after="0" w:line="600" w:lineRule="auto"/>
        <w:ind w:firstLine="720"/>
        <w:jc w:val="both"/>
        <w:rPr>
          <w:rFonts w:eastAsia="Times New Roman" w:cs="Times New Roman"/>
          <w:szCs w:val="24"/>
        </w:rPr>
      </w:pPr>
      <w:r>
        <w:rPr>
          <w:rFonts w:eastAsia="Times New Roman" w:cs="Times New Roman"/>
          <w:szCs w:val="24"/>
        </w:rPr>
        <w:t xml:space="preserve">Την αυτονόητη αυτή εκτίμηση έρχεται να επιβεβαιώσει η τροπολογία για την κατάργηση του ασυμβίβαστου -το νομοσχέδιο έχει ονομαστεί «νομοσχέδιο Κουντουρά»- ώστε ο εκλεγμένος Βουλευτής στο </w:t>
      </w:r>
      <w:r>
        <w:rPr>
          <w:rFonts w:eastAsia="Times New Roman" w:cs="Times New Roman"/>
          <w:szCs w:val="24"/>
        </w:rPr>
        <w:t xml:space="preserve">εθνικό </w:t>
      </w:r>
      <w:r>
        <w:rPr>
          <w:rFonts w:eastAsia="Times New Roman" w:cs="Times New Roman"/>
          <w:szCs w:val="24"/>
        </w:rPr>
        <w:t>Κοινο</w:t>
      </w:r>
      <w:r>
        <w:rPr>
          <w:rFonts w:eastAsia="Times New Roman" w:cs="Times New Roman"/>
          <w:szCs w:val="24"/>
        </w:rPr>
        <w:t>βούλιο να μπορεί να είναι και υποψήφιος στις ευρωεκλογές. Το πρωτοφανές γεγονός ότι η Εθνική Αντιπροσωπεία νοιάζεται και αγωνιά να υπάρξει επιτέλους η κατάλληλη θεσμική φόρμουλα, ώστε να αποκατασταθούν επαγγελματικά όλοι εκείνοι που έτρεξαν και παρείχαν στ</w:t>
      </w:r>
      <w:r>
        <w:rPr>
          <w:rFonts w:eastAsia="Times New Roman" w:cs="Times New Roman"/>
          <w:szCs w:val="24"/>
        </w:rPr>
        <w:t xml:space="preserve">ήριξη στον Πρωθυπουργό </w:t>
      </w:r>
      <w:r>
        <w:rPr>
          <w:rFonts w:eastAsia="Times New Roman" w:cs="Times New Roman"/>
          <w:szCs w:val="24"/>
        </w:rPr>
        <w:t xml:space="preserve">και </w:t>
      </w:r>
      <w:r>
        <w:rPr>
          <w:rFonts w:eastAsia="Times New Roman" w:cs="Times New Roman"/>
          <w:szCs w:val="24"/>
        </w:rPr>
        <w:t>ταυτόχρονα να μη χάσει η Κυβέρνηση την κοινοβουλευτική πλειοψηφία, πραγματικά είναι τραγικό.</w:t>
      </w:r>
    </w:p>
    <w:p w14:paraId="03A733B8" w14:textId="77777777" w:rsidR="00E615E6" w:rsidRDefault="00720F21">
      <w:pPr>
        <w:spacing w:after="0" w:line="600" w:lineRule="auto"/>
        <w:ind w:firstLine="720"/>
        <w:jc w:val="both"/>
        <w:rPr>
          <w:rFonts w:eastAsia="Times New Roman" w:cs="Times New Roman"/>
          <w:szCs w:val="24"/>
        </w:rPr>
      </w:pPr>
      <w:r>
        <w:rPr>
          <w:rFonts w:eastAsia="Times New Roman" w:cs="Times New Roman"/>
          <w:szCs w:val="24"/>
        </w:rPr>
        <w:t>Αντιλαμβάνεστε ότι το μείζον αυτό ζήτημα δεν συνιστά ένα βήμα για την έξοδο από την κρίση. Αντιθέτως, πρόκειται για ένα τεράστιο άλμα πρ</w:t>
      </w:r>
      <w:r>
        <w:rPr>
          <w:rFonts w:eastAsia="Times New Roman" w:cs="Times New Roman"/>
          <w:szCs w:val="24"/>
        </w:rPr>
        <w:t>ος το παρελθόν. Η Κυβέρνηση, αντί να περιφρουρεί το ήθος της πολιτικής ως κόρη οφθαλμού, θρέφει τον κυνισμό και τον αμοραλισμό. Έτσι προσπαθούν να κάνουν εμ</w:t>
      </w:r>
      <w:r>
        <w:rPr>
          <w:rFonts w:eastAsia="Times New Roman" w:cs="Times New Roman"/>
          <w:szCs w:val="24"/>
        </w:rPr>
        <w:lastRenderedPageBreak/>
        <w:t xml:space="preserve">βληματικά παραδείγματα αποκατάστασης αισθητικής στην πολιτική Βουλευτές που κατ’ επίφαση </w:t>
      </w:r>
      <w:proofErr w:type="spellStart"/>
      <w:r>
        <w:rPr>
          <w:rFonts w:eastAsia="Times New Roman" w:cs="Times New Roman"/>
          <w:szCs w:val="24"/>
        </w:rPr>
        <w:t>προέταξαν</w:t>
      </w:r>
      <w:proofErr w:type="spellEnd"/>
      <w:r>
        <w:rPr>
          <w:rFonts w:eastAsia="Times New Roman" w:cs="Times New Roman"/>
          <w:szCs w:val="24"/>
        </w:rPr>
        <w:t xml:space="preserve"> τ</w:t>
      </w:r>
      <w:r>
        <w:rPr>
          <w:rFonts w:eastAsia="Times New Roman" w:cs="Times New Roman"/>
          <w:szCs w:val="24"/>
        </w:rPr>
        <w:t xml:space="preserve">ο εθνικό συμφέρον, αδιαφορώντας δήθεν για την υπουργική καρέκλα και την </w:t>
      </w:r>
      <w:proofErr w:type="spellStart"/>
      <w:r>
        <w:rPr>
          <w:rFonts w:eastAsia="Times New Roman" w:cs="Times New Roman"/>
          <w:szCs w:val="24"/>
        </w:rPr>
        <w:t>ευρωκοινοβουλευτική</w:t>
      </w:r>
      <w:proofErr w:type="spellEnd"/>
      <w:r>
        <w:rPr>
          <w:rFonts w:eastAsia="Times New Roman" w:cs="Times New Roman"/>
          <w:szCs w:val="24"/>
        </w:rPr>
        <w:t xml:space="preserve"> θητεία.</w:t>
      </w:r>
    </w:p>
    <w:p w14:paraId="03A733B9" w14:textId="77777777" w:rsidR="00E615E6" w:rsidRDefault="00720F21">
      <w:pPr>
        <w:spacing w:after="0" w:line="600" w:lineRule="auto"/>
        <w:ind w:firstLine="720"/>
        <w:jc w:val="both"/>
        <w:rPr>
          <w:rFonts w:eastAsia="Times New Roman" w:cs="Times New Roman"/>
          <w:szCs w:val="24"/>
        </w:rPr>
      </w:pPr>
      <w:r>
        <w:rPr>
          <w:rFonts w:eastAsia="Times New Roman" w:cs="Times New Roman"/>
          <w:szCs w:val="24"/>
        </w:rPr>
        <w:t>Η προσωπική αξιοπρέπεια όλων μας, όμως, για να έχει υπόσταση δεν μπορεί να υπηρετεί τα μικρά και τα ευτελή. Μη μιλήσουμε για τα μεγάλα, γιατί αυτά τα πήρε ο</w:t>
      </w:r>
      <w:r>
        <w:rPr>
          <w:rFonts w:eastAsia="Times New Roman" w:cs="Times New Roman"/>
          <w:szCs w:val="24"/>
        </w:rPr>
        <w:t xml:space="preserve"> αέρας, είτε γιατί αποδείχθηκαν αυταπάτες είτε γιατί, όπως ωμά ομολόγησε ο σύντροφος </w:t>
      </w:r>
      <w:proofErr w:type="spellStart"/>
      <w:r>
        <w:rPr>
          <w:rFonts w:eastAsia="Times New Roman" w:cs="Times New Roman"/>
          <w:szCs w:val="24"/>
        </w:rPr>
        <w:t>Τσακαλώτος</w:t>
      </w:r>
      <w:proofErr w:type="spellEnd"/>
      <w:r>
        <w:rPr>
          <w:rFonts w:eastAsia="Times New Roman" w:cs="Times New Roman"/>
          <w:szCs w:val="24"/>
        </w:rPr>
        <w:t xml:space="preserve"> πριν λίγες μέρες, αλλά προχθές δεν πήγε, όταν ο Σημίτης μιλούσε στη Θεσσαλονίκη -αρρώστησε μάλλον ή κάτι δεν του πήγε καλά- «πέσαμε έξω στον υπολογισμό των δυνά</w:t>
      </w:r>
      <w:r>
        <w:rPr>
          <w:rFonts w:eastAsia="Times New Roman" w:cs="Times New Roman"/>
          <w:szCs w:val="24"/>
        </w:rPr>
        <w:t>μεών μας σε σχέση με εκείνες των αντιπάλων μας».</w:t>
      </w:r>
    </w:p>
    <w:p w14:paraId="03A733BA" w14:textId="77777777" w:rsidR="00E615E6" w:rsidRDefault="00720F21">
      <w:pPr>
        <w:spacing w:after="0" w:line="600" w:lineRule="auto"/>
        <w:ind w:firstLine="720"/>
        <w:jc w:val="both"/>
        <w:rPr>
          <w:rFonts w:eastAsia="Times New Roman" w:cs="Times New Roman"/>
          <w:szCs w:val="24"/>
        </w:rPr>
      </w:pPr>
      <w:r>
        <w:rPr>
          <w:rFonts w:eastAsia="Times New Roman" w:cs="Times New Roman"/>
          <w:szCs w:val="24"/>
        </w:rPr>
        <w:t>Η αλήθεια είναι ότι με τους ΣΥΡΙΖΑ-ΑΝΕΛ καταστήσαμε επίκαιρο τον Αριστοφάνη. Μόνο με αριστοφανική διάθεση μπορούμε να καταλάβουμε και να κατανοήσουμε πλέον τα όσα ευτράπελα συμβαίνουν σήμερα στην εγχώρια πολ</w:t>
      </w:r>
      <w:r>
        <w:rPr>
          <w:rFonts w:eastAsia="Times New Roman" w:cs="Times New Roman"/>
          <w:szCs w:val="24"/>
        </w:rPr>
        <w:t xml:space="preserve">ιτική: Βουλευτές να τραγουδούν, να γράφουν ποιήματα, να πηγαίνουν στις τηλεοράσεις, δεν ξέρω </w:t>
      </w:r>
      <w:r>
        <w:rPr>
          <w:rFonts w:eastAsia="Times New Roman" w:cs="Times New Roman"/>
          <w:szCs w:val="24"/>
        </w:rPr>
        <w:t>πως</w:t>
      </w:r>
      <w:r>
        <w:rPr>
          <w:rFonts w:eastAsia="Times New Roman" w:cs="Times New Roman"/>
          <w:szCs w:val="24"/>
        </w:rPr>
        <w:t xml:space="preserve">. Στην ουσία, είμαστε μάρτυρες μιας πρωτοφανούς διακωμώδησης αξιών, αρχών, ακόμα και θεσμών. Η </w:t>
      </w:r>
      <w:r>
        <w:rPr>
          <w:rFonts w:eastAsia="Times New Roman" w:cs="Times New Roman"/>
          <w:szCs w:val="24"/>
        </w:rPr>
        <w:lastRenderedPageBreak/>
        <w:t>διακυβέρνηση του τόπου εδράζεται πλέον σε στρατηγήματα. Το βλέμμα</w:t>
      </w:r>
      <w:r>
        <w:rPr>
          <w:rFonts w:eastAsia="Times New Roman" w:cs="Times New Roman"/>
          <w:szCs w:val="24"/>
        </w:rPr>
        <w:t xml:space="preserve"> των κυβερνώντων είναι αποκλειστικά στραμμένο στο αγωνιώδες ερώτημα: Με ποιες ενέργειες, με ποιες κινήσεις θα πετύχουμε τον έναν, μοναδικό και γερό στόχο; Ποιον; Την παραμονή μας στην εξουσία, κερδίζοντας λίγο χρόνο παραπάνω ή προσπαθώντας να ανακτήσουμε τ</w:t>
      </w:r>
      <w:r>
        <w:rPr>
          <w:rFonts w:eastAsia="Times New Roman" w:cs="Times New Roman"/>
          <w:szCs w:val="24"/>
        </w:rPr>
        <w:t>ο χαμένο έδαφος.</w:t>
      </w:r>
    </w:p>
    <w:p w14:paraId="03A733BB" w14:textId="77777777" w:rsidR="00E615E6" w:rsidRDefault="00720F21">
      <w:pPr>
        <w:spacing w:after="0" w:line="600" w:lineRule="auto"/>
        <w:ind w:firstLine="720"/>
        <w:jc w:val="both"/>
        <w:rPr>
          <w:rFonts w:eastAsia="Times New Roman" w:cs="Times New Roman"/>
          <w:szCs w:val="24"/>
        </w:rPr>
      </w:pPr>
      <w:r>
        <w:rPr>
          <w:rFonts w:eastAsia="Times New Roman" w:cs="Times New Roman"/>
          <w:szCs w:val="24"/>
        </w:rPr>
        <w:t>Τον πραγματισμό οι ΣΥΡΙΖΑ-ΑΝΕΛ τον αντιλαμβάνονται με εντελώς διαφορετικά κριτήρια.</w:t>
      </w:r>
    </w:p>
    <w:p w14:paraId="03A733BC" w14:textId="77777777" w:rsidR="00E615E6" w:rsidRDefault="00720F21">
      <w:pPr>
        <w:spacing w:after="0" w:line="600" w:lineRule="auto"/>
        <w:ind w:firstLine="720"/>
        <w:jc w:val="both"/>
        <w:rPr>
          <w:rFonts w:eastAsia="Times New Roman" w:cs="Times New Roman"/>
          <w:szCs w:val="24"/>
        </w:rPr>
      </w:pPr>
      <w:r>
        <w:rPr>
          <w:rFonts w:eastAsia="Times New Roman" w:cs="Times New Roman"/>
          <w:szCs w:val="24"/>
        </w:rPr>
        <w:t>Πραγματισμός για εσάς δεν είναι με ποιες συγκεκριμένες πολιτικές θα αναζωογονήσουμε την οικονομία, αλλά με ποια επιδόματα και αναδρομικά θα υποκλέψουμε τις</w:t>
      </w:r>
      <w:r>
        <w:rPr>
          <w:rFonts w:eastAsia="Times New Roman" w:cs="Times New Roman"/>
          <w:szCs w:val="24"/>
        </w:rPr>
        <w:t xml:space="preserve"> ψήφους. Πραγματισμός για εσάς δεν είναι με ποιες μεταρρυθμίσεις θα επαναφέρουμε τη χώρα στην κανονικότητα, αλλά με ποιες επιλογές θα διαιωνιστούν στην εξουσία όσοι κυβερνούν σήμερα. Πραγματισμός για εσάς δεν είναι με ποιες κοινωνικές και πολιτικές συμμαχί</w:t>
      </w:r>
      <w:r>
        <w:rPr>
          <w:rFonts w:eastAsia="Times New Roman" w:cs="Times New Roman"/>
          <w:szCs w:val="24"/>
        </w:rPr>
        <w:t>ες μπορούμε να εναρμονιστούμε με προηγμένες χώρες της Ευρώπης, αλλά με ποιον τρόπο θα χρησιμοποιήσετε τους κοινοτικούς πόρους για να διευρύνετε την εκλογική σας πελατεία.</w:t>
      </w:r>
    </w:p>
    <w:p w14:paraId="03A733BD" w14:textId="77777777" w:rsidR="00E615E6" w:rsidRDefault="00720F21">
      <w:pPr>
        <w:spacing w:after="0" w:line="600" w:lineRule="auto"/>
        <w:ind w:firstLine="720"/>
        <w:jc w:val="both"/>
        <w:rPr>
          <w:rFonts w:eastAsia="Times New Roman" w:cs="Times New Roman"/>
          <w:szCs w:val="24"/>
        </w:rPr>
      </w:pPr>
      <w:proofErr w:type="spellStart"/>
      <w:r>
        <w:rPr>
          <w:rFonts w:eastAsia="Times New Roman" w:cs="Times New Roman"/>
          <w:szCs w:val="24"/>
        </w:rPr>
        <w:lastRenderedPageBreak/>
        <w:t>Συναδέλφισσες</w:t>
      </w:r>
      <w:proofErr w:type="spellEnd"/>
      <w:r>
        <w:rPr>
          <w:rFonts w:eastAsia="Times New Roman" w:cs="Times New Roman"/>
          <w:szCs w:val="24"/>
        </w:rPr>
        <w:t xml:space="preserve"> και συνάδελφοι της Συμπολίτευσης, η διάστασή σας με τον ορθολογισμό είν</w:t>
      </w:r>
      <w:r>
        <w:rPr>
          <w:rFonts w:eastAsia="Times New Roman" w:cs="Times New Roman"/>
          <w:szCs w:val="24"/>
        </w:rPr>
        <w:t>αι χαοτική. Όποια μεταστροφή και αν σκαρφιστείτε, η ζώσα πραγματικότητα δεν πρόκειται να μεταβληθεί. Ο λαϊκισμός σας που έχει εισχωρήσει βαθιά στο μεδούλι σας είναι εύλογο να σας οδηγεί σε δοξασίες. Όπως, μάλιστα, πρόσφατα υποστήριξε με έμφαση ο ίδιος ο Πρ</w:t>
      </w:r>
      <w:r>
        <w:rPr>
          <w:rFonts w:eastAsia="Times New Roman" w:cs="Times New Roman"/>
          <w:szCs w:val="24"/>
        </w:rPr>
        <w:t>ωθυπουργός, λαός και ΣΥΡΙΖΑ είναι ταυτόσημα υποκείμενα της ιστορίας. Απέναντί τους έχουν έναν και μοναδικό εχθρό, τις ελίτ. Με πυξίδα το δίπολο λαός και ΣΥΡΙΖΑ εναντίον των πολιτικών, οικονομικών και επιχειρηματικών ελίτ, επιδίδεστε σε έναν πρωτοφανή αγώνα</w:t>
      </w:r>
      <w:r>
        <w:rPr>
          <w:rFonts w:eastAsia="Times New Roman" w:cs="Times New Roman"/>
          <w:szCs w:val="24"/>
        </w:rPr>
        <w:t xml:space="preserve"> χειραγώγησης, ακόμα και της καθυπόταξης των πολιτών.</w:t>
      </w:r>
    </w:p>
    <w:p w14:paraId="03A733BE" w14:textId="77777777" w:rsidR="00E615E6" w:rsidRDefault="00720F21">
      <w:pPr>
        <w:spacing w:after="0" w:line="600" w:lineRule="auto"/>
        <w:ind w:firstLine="720"/>
        <w:jc w:val="both"/>
        <w:rPr>
          <w:rFonts w:eastAsia="Times New Roman" w:cs="Times New Roman"/>
          <w:szCs w:val="24"/>
        </w:rPr>
      </w:pPr>
      <w:r>
        <w:rPr>
          <w:rFonts w:eastAsia="Times New Roman" w:cs="Times New Roman"/>
          <w:szCs w:val="24"/>
        </w:rPr>
        <w:t xml:space="preserve">Επειδή η οικονομία δεν είναι το ατού σας, όπως αυτάρεσκα υποστήριξε ο κ. Τσίπρας, αλλά είναι η «μαύρη» τρύπα της οικονομίας -βλέπετε τι γίνεται με τις συντάξεις- έχετε πάρει τα </w:t>
      </w:r>
      <w:proofErr w:type="spellStart"/>
      <w:r>
        <w:rPr>
          <w:rFonts w:eastAsia="Times New Roman" w:cs="Times New Roman"/>
          <w:szCs w:val="24"/>
        </w:rPr>
        <w:t>υπερπλεονάσματα</w:t>
      </w:r>
      <w:proofErr w:type="spellEnd"/>
      <w:r>
        <w:rPr>
          <w:rFonts w:eastAsia="Times New Roman" w:cs="Times New Roman"/>
          <w:szCs w:val="24"/>
        </w:rPr>
        <w:t xml:space="preserve"> και στην </w:t>
      </w:r>
      <w:r>
        <w:rPr>
          <w:rFonts w:eastAsia="Times New Roman" w:cs="Times New Roman"/>
          <w:szCs w:val="24"/>
        </w:rPr>
        <w:t>ουσία, χρωστάτε σε όλες τις επιχειρήσεις και σε όλες τις συντάξεις.</w:t>
      </w:r>
    </w:p>
    <w:p w14:paraId="03A733BF" w14:textId="77777777" w:rsidR="00E615E6" w:rsidRDefault="00720F21">
      <w:pPr>
        <w:spacing w:after="0" w:line="600" w:lineRule="auto"/>
        <w:ind w:firstLine="720"/>
        <w:jc w:val="both"/>
        <w:rPr>
          <w:rFonts w:eastAsia="Times New Roman" w:cs="Times New Roman"/>
          <w:szCs w:val="24"/>
        </w:rPr>
      </w:pPr>
      <w:r>
        <w:rPr>
          <w:rFonts w:eastAsia="Times New Roman" w:cs="Times New Roman"/>
          <w:szCs w:val="24"/>
        </w:rPr>
        <w:lastRenderedPageBreak/>
        <w:t xml:space="preserve">Με το προχθεσινό σχέδιο νόμου, αλλά και με το σημερινό ειλικρινά φέρνετε την ισότητα των φύλων χωρίς να λέτε κάτι συγκεκριμένο. Επειδή υποδύεστε την Αριστερά, κάνοντας λόγο για την «πρώτη </w:t>
      </w:r>
      <w:r>
        <w:rPr>
          <w:rFonts w:eastAsia="Times New Roman" w:cs="Times New Roman"/>
          <w:szCs w:val="24"/>
        </w:rPr>
        <w:t>φορά Αριστερά», αν είχατε την παραμικρή σχέση μαζί της, θα έπρεπε να εισηγηθείτε μία και μοναδική πρόταση: την καταπολέμηση της μισθολογικής διαφοράς μεταξύ των δυο φύλων.</w:t>
      </w:r>
    </w:p>
    <w:p w14:paraId="03A733C0" w14:textId="77777777" w:rsidR="00E615E6" w:rsidRDefault="00720F21">
      <w:pPr>
        <w:spacing w:after="0" w:line="600" w:lineRule="auto"/>
        <w:ind w:firstLine="720"/>
        <w:jc w:val="both"/>
        <w:rPr>
          <w:rFonts w:eastAsia="Times New Roman" w:cs="Times New Roman"/>
          <w:szCs w:val="24"/>
        </w:rPr>
      </w:pPr>
      <w:r>
        <w:rPr>
          <w:rFonts w:eastAsia="Times New Roman" w:cs="Times New Roman"/>
          <w:szCs w:val="24"/>
        </w:rPr>
        <w:t xml:space="preserve">Προσπαθήσαμε να το φέρουμε και εμείς την προηγούμενη φορά και εγώ που ήμουν εδώ και </w:t>
      </w:r>
      <w:r>
        <w:rPr>
          <w:rFonts w:eastAsia="Times New Roman" w:cs="Times New Roman"/>
          <w:szCs w:val="24"/>
        </w:rPr>
        <w:t>δεν μπόρεσα. Έτσι αποφάσισαν κάποιοι. Εγώ είμαι αντίθετος και πιστεύω πως πρέπει κάποια στιγμή να καταργηθεί η μισθολογική διαφορά μεταξύ των δυο φύλων.</w:t>
      </w:r>
    </w:p>
    <w:p w14:paraId="03A733C1" w14:textId="77777777" w:rsidR="00E615E6" w:rsidRDefault="00720F21">
      <w:pPr>
        <w:spacing w:after="0" w:line="600" w:lineRule="auto"/>
        <w:ind w:firstLine="720"/>
        <w:jc w:val="both"/>
        <w:rPr>
          <w:rFonts w:eastAsia="Times New Roman" w:cs="Times New Roman"/>
          <w:szCs w:val="24"/>
        </w:rPr>
      </w:pPr>
      <w:r>
        <w:rPr>
          <w:rFonts w:eastAsia="Times New Roman" w:cs="Times New Roman"/>
          <w:szCs w:val="24"/>
        </w:rPr>
        <w:t>Αυτό είναι, κύριε Υπουργέ, μεταρρύθμιση. Μολονότι υπάρχει θεσμική πρόβλεψη για ισότητα, η μισθολογική δ</w:t>
      </w:r>
      <w:r>
        <w:rPr>
          <w:rFonts w:eastAsia="Times New Roman" w:cs="Times New Roman"/>
          <w:szCs w:val="24"/>
        </w:rPr>
        <w:t xml:space="preserve">ιαφορά κυριαρχεί στον ιδιωτικό τομέα. Αν, λοιπόν, θέλετε να είστε κάπου χρήσιμοι, ελάτε και πείτε μας με ποιον τρόπο θα καταπολεμηθεί στην πράξη η ισχύουσα ανισότητα. Διατυμπανίζετε ότι θα την αποσύρετε στην τοπική αυτοδιοίκηση ενώ την ίδια ώρα το μόνο </w:t>
      </w:r>
      <w:r>
        <w:rPr>
          <w:rFonts w:eastAsia="Times New Roman" w:cs="Times New Roman"/>
          <w:szCs w:val="24"/>
        </w:rPr>
        <w:lastRenderedPageBreak/>
        <w:t>που</w:t>
      </w:r>
      <w:r>
        <w:rPr>
          <w:rFonts w:eastAsia="Times New Roman" w:cs="Times New Roman"/>
          <w:szCs w:val="24"/>
        </w:rPr>
        <w:t xml:space="preserve"> επιδιώκετε είναι ο διαμελισμός της. Με δεδομένη την ασθενική σας παρουσία στον πολυδύναμο χώρο της, επιλέξατε τον κατακερματισμό. Διαλύετε τους δήμους του «</w:t>
      </w:r>
      <w:r>
        <w:rPr>
          <w:rFonts w:eastAsia="Times New Roman" w:cs="Times New Roman"/>
          <w:szCs w:val="24"/>
        </w:rPr>
        <w:t>ΚΑΛΛΙΚΡΑΤΗ</w:t>
      </w:r>
      <w:r>
        <w:rPr>
          <w:rFonts w:eastAsia="Times New Roman" w:cs="Times New Roman"/>
          <w:szCs w:val="24"/>
        </w:rPr>
        <w:t>», μήπως και διασφαλίσετε ισχυρό λόγο και</w:t>
      </w:r>
      <w:r w:rsidRPr="00C86A8F">
        <w:rPr>
          <w:rFonts w:eastAsia="Times New Roman" w:cs="Times New Roman"/>
          <w:szCs w:val="24"/>
        </w:rPr>
        <w:t xml:space="preserve"> </w:t>
      </w:r>
      <w:r>
        <w:rPr>
          <w:rFonts w:eastAsia="Times New Roman" w:cs="Times New Roman"/>
          <w:szCs w:val="24"/>
        </w:rPr>
        <w:t>ρόλο ενώ στην πράξη εγκαθιδρύετε το καθεστώς ακ</w:t>
      </w:r>
      <w:r>
        <w:rPr>
          <w:rFonts w:eastAsia="Times New Roman" w:cs="Times New Roman"/>
          <w:szCs w:val="24"/>
        </w:rPr>
        <w:t>υβερνησίας των δήμων και των περιφερειών.</w:t>
      </w:r>
    </w:p>
    <w:p w14:paraId="03A733C2" w14:textId="77777777" w:rsidR="00E615E6" w:rsidRDefault="00720F21">
      <w:pPr>
        <w:spacing w:after="0" w:line="600" w:lineRule="auto"/>
        <w:ind w:firstLine="720"/>
        <w:jc w:val="both"/>
        <w:rPr>
          <w:rFonts w:eastAsia="Times New Roman" w:cs="Times New Roman"/>
          <w:szCs w:val="24"/>
        </w:rPr>
      </w:pPr>
      <w:r>
        <w:rPr>
          <w:rFonts w:eastAsia="Times New Roman" w:cs="Times New Roman"/>
          <w:szCs w:val="24"/>
        </w:rPr>
        <w:t>Ο «</w:t>
      </w:r>
      <w:r>
        <w:rPr>
          <w:rFonts w:eastAsia="Times New Roman" w:cs="Times New Roman"/>
          <w:szCs w:val="24"/>
        </w:rPr>
        <w:t>ΚΛΕΙΣΘΕΝΗΣ</w:t>
      </w:r>
      <w:r>
        <w:rPr>
          <w:rFonts w:eastAsia="Times New Roman" w:cs="Times New Roman"/>
          <w:szCs w:val="24"/>
        </w:rPr>
        <w:t>» δεν είναι ένα από τα στρατηγήματά σας, γιατί την ίδια ώρα κάνετε το προφανές. Δημιουργείτε ευρύτερες κρατικές ομπρέλες, όπως είναι η περιβόητη εταιρεία ανάπλασης Αττικής, έχοντας μοναδικό στόχο την π</w:t>
      </w:r>
      <w:r>
        <w:rPr>
          <w:rFonts w:eastAsia="Times New Roman" w:cs="Times New Roman"/>
          <w:szCs w:val="24"/>
        </w:rPr>
        <w:t>οδηγέτηση της αυτοδιοίκησης. Μάλιστα, εδώ συμβαίνει και το παράδοξο και προκλητικό: Ο επικεφαλής του νεοσύστατου κρατικού φορέα επιλέγεται να είναι και υποψήφιος Δήμαρχος Πειραιά.</w:t>
      </w:r>
    </w:p>
    <w:p w14:paraId="03A733C3" w14:textId="77777777" w:rsidR="00E615E6" w:rsidRDefault="00720F21">
      <w:pPr>
        <w:spacing w:after="0" w:line="600" w:lineRule="auto"/>
        <w:ind w:firstLine="720"/>
        <w:jc w:val="both"/>
        <w:rPr>
          <w:rFonts w:eastAsia="Times New Roman" w:cs="Times New Roman"/>
          <w:szCs w:val="24"/>
        </w:rPr>
      </w:pPr>
      <w:r>
        <w:rPr>
          <w:rFonts w:eastAsia="Times New Roman" w:cs="Times New Roman"/>
          <w:szCs w:val="24"/>
        </w:rPr>
        <w:t>Με απλά λόγια, με διάφορα οχήματα που έχετε κατασκευάσει προκειμένου να βολέ</w:t>
      </w:r>
      <w:r>
        <w:rPr>
          <w:rFonts w:eastAsia="Times New Roman" w:cs="Times New Roman"/>
          <w:szCs w:val="24"/>
        </w:rPr>
        <w:t>ψετε τους πολυπληθείς «ημετέρους» σας, δεν έχετε κανέναν ενδοιασμό να ενεργοποιήσετε το σχέδιο υπονόμευσης της αυτοτέλειας του θεσμού της αυτοδιοίκησης και όλα αυτά τη στιγμή που η κρίση έχει προκαλέσει μεγάλα πλήγματα στη βιωσιμότητα των δήμων, αλλά και τ</w:t>
      </w:r>
      <w:r>
        <w:rPr>
          <w:rFonts w:eastAsia="Times New Roman" w:cs="Times New Roman"/>
          <w:szCs w:val="24"/>
        </w:rPr>
        <w:t xml:space="preserve">ων περιφερειών. </w:t>
      </w:r>
      <w:r>
        <w:rPr>
          <w:rFonts w:eastAsia="Times New Roman" w:cs="Times New Roman"/>
          <w:szCs w:val="24"/>
        </w:rPr>
        <w:lastRenderedPageBreak/>
        <w:t>Αν κάτι προέχει, δεν είναι οι εκλογικές μεθοδεύσεις ούτε η θεσμική αλλαγή της υπάρχουσας εκλογικής διαδικασίας, αλλά η θεσμοθέτηση της πραγματικής πολιτικής και οικονομικής αυτοδυναμίας της αυτοδιοίκησης.</w:t>
      </w:r>
    </w:p>
    <w:p w14:paraId="03A733C4" w14:textId="77777777" w:rsidR="00E615E6" w:rsidRDefault="00720F21">
      <w:pPr>
        <w:spacing w:after="0" w:line="600" w:lineRule="auto"/>
        <w:ind w:firstLine="720"/>
        <w:jc w:val="both"/>
        <w:rPr>
          <w:rFonts w:eastAsia="Times New Roman" w:cs="Times New Roman"/>
          <w:szCs w:val="24"/>
        </w:rPr>
      </w:pPr>
      <w:r>
        <w:rPr>
          <w:rFonts w:eastAsia="Times New Roman" w:cs="Times New Roman"/>
          <w:szCs w:val="24"/>
        </w:rPr>
        <w:t>Καμ</w:t>
      </w:r>
      <w:r>
        <w:rPr>
          <w:rFonts w:eastAsia="Times New Roman" w:cs="Times New Roman"/>
          <w:szCs w:val="24"/>
        </w:rPr>
        <w:t>μ</w:t>
      </w:r>
      <w:r>
        <w:rPr>
          <w:rFonts w:eastAsia="Times New Roman" w:cs="Times New Roman"/>
          <w:szCs w:val="24"/>
        </w:rPr>
        <w:t xml:space="preserve">ιά μεταρρυθμιστική πρόταση δεν </w:t>
      </w:r>
      <w:r>
        <w:rPr>
          <w:rFonts w:eastAsia="Times New Roman" w:cs="Times New Roman"/>
          <w:szCs w:val="24"/>
        </w:rPr>
        <w:t xml:space="preserve">έχετε υποβάλει τα τέσσερα χρόνια που κυβερνάτε ούτε φαίνεστε να συγκινείστε από τη μετατροπή της αυτοδιοίκησης σε καρικατούρα της κεντρικής διοίκησης. Αντιθέτως, το επίκεντρό σας είναι με ποιον τρόπο και ποιες διαδικασίες θα </w:t>
      </w:r>
      <w:proofErr w:type="spellStart"/>
      <w:r>
        <w:rPr>
          <w:rFonts w:eastAsia="Times New Roman" w:cs="Times New Roman"/>
          <w:szCs w:val="24"/>
        </w:rPr>
        <w:t>προσμετρηθεί</w:t>
      </w:r>
      <w:proofErr w:type="spellEnd"/>
      <w:r>
        <w:rPr>
          <w:rFonts w:eastAsia="Times New Roman" w:cs="Times New Roman"/>
          <w:szCs w:val="24"/>
        </w:rPr>
        <w:t xml:space="preserve"> η πολιτική σας επι</w:t>
      </w:r>
      <w:r>
        <w:rPr>
          <w:rFonts w:eastAsia="Times New Roman" w:cs="Times New Roman"/>
          <w:szCs w:val="24"/>
        </w:rPr>
        <w:t>ρροή και απήχηση, διαχέοντας τις μεγάλες απώλειες που θα υποστείτε σε ένα θολό και αλλόκοτο θεσμικό πλαίσιο για την ιθαγένεια.</w:t>
      </w:r>
    </w:p>
    <w:p w14:paraId="03A733C5" w14:textId="77777777" w:rsidR="00E615E6" w:rsidRDefault="00720F21">
      <w:pPr>
        <w:spacing w:after="0" w:line="600" w:lineRule="auto"/>
        <w:ind w:firstLine="720"/>
        <w:jc w:val="both"/>
        <w:rPr>
          <w:rFonts w:eastAsia="Times New Roman" w:cs="Times New Roman"/>
          <w:szCs w:val="24"/>
        </w:rPr>
      </w:pPr>
      <w:r>
        <w:rPr>
          <w:rFonts w:eastAsia="Times New Roman" w:cs="Times New Roman"/>
          <w:szCs w:val="24"/>
        </w:rPr>
        <w:t>Είχαμε συνηθίσει μέχρι τώρα σε τέτοια νομοσχέδια να κάνετε θόρυβο, γιατί δήθεν είστε υπέρ των δημοκρατικών διαδικασιών και των δι</w:t>
      </w:r>
      <w:r>
        <w:rPr>
          <w:rFonts w:eastAsia="Times New Roman" w:cs="Times New Roman"/>
          <w:szCs w:val="24"/>
        </w:rPr>
        <w:t>καιωμάτων και είστε αριστεροί. Τώρα άκρα του τάφου σιωπή! Είχαμε συνηθίσει και τη Νέα Δημοκρατία να ξεσηκώνει τον κόσμο. Σιγή ασυρμάτου, ήπιοι τόνοι και σχεδόν προ</w:t>
      </w:r>
      <w:r>
        <w:rPr>
          <w:rFonts w:eastAsia="Times New Roman" w:cs="Times New Roman"/>
          <w:szCs w:val="24"/>
        </w:rPr>
        <w:lastRenderedPageBreak/>
        <w:t>σχηματική κριτική. Δεν είδαμε ούτε ένα πρωτοσέλιδο σε εφημερίδες, δεν είδαμε καν ρεπορτάζ για</w:t>
      </w:r>
      <w:r>
        <w:rPr>
          <w:rFonts w:eastAsia="Times New Roman" w:cs="Times New Roman"/>
          <w:szCs w:val="24"/>
        </w:rPr>
        <w:t xml:space="preserve"> ένα θέμα που μέχρι πρόσφατα σήκωνε θύελλα συζητήσεων.</w:t>
      </w:r>
    </w:p>
    <w:p w14:paraId="03A733C6" w14:textId="77777777" w:rsidR="00E615E6" w:rsidRDefault="00720F21">
      <w:pPr>
        <w:spacing w:after="0" w:line="600" w:lineRule="auto"/>
        <w:ind w:firstLine="720"/>
        <w:jc w:val="both"/>
        <w:rPr>
          <w:rFonts w:eastAsia="Times New Roman" w:cs="Times New Roman"/>
          <w:szCs w:val="24"/>
        </w:rPr>
      </w:pPr>
      <w:r>
        <w:rPr>
          <w:rFonts w:eastAsia="Times New Roman" w:cs="Times New Roman"/>
          <w:szCs w:val="24"/>
        </w:rPr>
        <w:t>Γιατί αυτό συμβαίνει; Διότι πολύ απλά συμφωνείτε στην ουσία. Είναι σαν να έχετε νομοθετήσει μαζί με τους ΑΝΕΛ. Κλείνετε την πόρτα της ιθαγένειας.</w:t>
      </w:r>
    </w:p>
    <w:p w14:paraId="03A733C7" w14:textId="77777777" w:rsidR="00E615E6" w:rsidRDefault="00720F21">
      <w:pPr>
        <w:spacing w:after="0" w:line="600" w:lineRule="auto"/>
        <w:ind w:firstLine="720"/>
        <w:jc w:val="both"/>
        <w:rPr>
          <w:rFonts w:eastAsia="Times New Roman" w:cs="Times New Roman"/>
          <w:szCs w:val="24"/>
        </w:rPr>
      </w:pPr>
      <w:r>
        <w:rPr>
          <w:rFonts w:eastAsia="Times New Roman" w:cs="Times New Roman"/>
          <w:szCs w:val="24"/>
        </w:rPr>
        <w:t>Όταν ήμουν στη θέση σας, κύριε Υπουργέ, στο Υπουργείο Μετανάστευσης το 2014, χειρίστηκα δύο θέματα. Προσπαθήσαμε να λύσουμε με χαμηλούς τόνους και δουλειά τα όποια προβλήματα υπήρχαν, γιατί πέρα από τις ιδεολογικές διαφωνίες με τον εταίρο μας, τότε δεν υπή</w:t>
      </w:r>
      <w:r>
        <w:rPr>
          <w:rFonts w:eastAsia="Times New Roman" w:cs="Times New Roman"/>
          <w:szCs w:val="24"/>
        </w:rPr>
        <w:t xml:space="preserve">ρχε αμφισβήτηση ότι οι διαδικασίες πρέπει να είναι δίκαιες και ταχείες, σύμφωνα με τον νόμο και σεβόμασταν τις Υπηρεσίες. Δεν τις κάναμε </w:t>
      </w:r>
      <w:proofErr w:type="spellStart"/>
      <w:r>
        <w:rPr>
          <w:rFonts w:eastAsia="Times New Roman" w:cs="Times New Roman"/>
          <w:szCs w:val="24"/>
        </w:rPr>
        <w:t>κλωτσοσκούφι</w:t>
      </w:r>
      <w:proofErr w:type="spellEnd"/>
      <w:r>
        <w:rPr>
          <w:rFonts w:eastAsia="Times New Roman" w:cs="Times New Roman"/>
          <w:szCs w:val="24"/>
        </w:rPr>
        <w:t xml:space="preserve">. </w:t>
      </w:r>
    </w:p>
    <w:p w14:paraId="03A733C8" w14:textId="77777777" w:rsidR="00E615E6" w:rsidRDefault="00720F21">
      <w:pPr>
        <w:spacing w:after="0" w:line="600" w:lineRule="auto"/>
        <w:ind w:firstLine="720"/>
        <w:jc w:val="both"/>
        <w:rPr>
          <w:rFonts w:eastAsia="Times New Roman" w:cs="Times New Roman"/>
          <w:szCs w:val="24"/>
        </w:rPr>
      </w:pPr>
      <w:r>
        <w:rPr>
          <w:rFonts w:eastAsia="Times New Roman" w:cs="Times New Roman"/>
          <w:szCs w:val="24"/>
        </w:rPr>
        <w:t xml:space="preserve">Με τον </w:t>
      </w:r>
      <w:r>
        <w:rPr>
          <w:rFonts w:eastAsia="Times New Roman" w:cs="Times New Roman"/>
          <w:szCs w:val="24"/>
        </w:rPr>
        <w:t xml:space="preserve">Κώδικα </w:t>
      </w:r>
      <w:r>
        <w:rPr>
          <w:rFonts w:eastAsia="Times New Roman" w:cs="Times New Roman"/>
          <w:szCs w:val="24"/>
        </w:rPr>
        <w:t>Μετανάστευσης διασφαλίσαμε το καθεστώς νομιμότητας των αλλοδαπών που είχαν πληγεί και αυτο</w:t>
      </w:r>
      <w:r>
        <w:rPr>
          <w:rFonts w:eastAsia="Times New Roman" w:cs="Times New Roman"/>
          <w:szCs w:val="24"/>
        </w:rPr>
        <w:t>ί από την οικονομική κρίση. Τα κάναμε αποτελεσματικά και το ξέρετε. Μειώσαμε τα απαιτούμενα ένσημα για την ανανέωση των αδειών και σώθηκε ο κόσμος. Τη δική μας νομοθεσία εφαρμό</w:t>
      </w:r>
      <w:r>
        <w:rPr>
          <w:rFonts w:eastAsia="Times New Roman" w:cs="Times New Roman"/>
          <w:szCs w:val="24"/>
        </w:rPr>
        <w:lastRenderedPageBreak/>
        <w:t>ζετε μέχρι σήμερα και εσείς. Θεσμοθετήσαμε την άδεια της δεύτερης γενιάς. Αν δεν</w:t>
      </w:r>
      <w:r>
        <w:rPr>
          <w:rFonts w:eastAsia="Times New Roman" w:cs="Times New Roman"/>
          <w:szCs w:val="24"/>
        </w:rPr>
        <w:t xml:space="preserve"> το είχαμε κάνει, πολλά παιδιά της δεύτερης γενιάς όχι μόνο δεν θα έπαιρναν ιθαγένεια, αλλά θα έχαναν την άδεια διαμονής τους.</w:t>
      </w:r>
    </w:p>
    <w:p w14:paraId="03A733C9" w14:textId="77777777" w:rsidR="00E615E6" w:rsidRDefault="00720F21">
      <w:pPr>
        <w:spacing w:after="0" w:line="600" w:lineRule="auto"/>
        <w:ind w:firstLine="720"/>
        <w:jc w:val="both"/>
        <w:rPr>
          <w:rFonts w:eastAsia="Times New Roman" w:cs="Times New Roman"/>
          <w:szCs w:val="24"/>
        </w:rPr>
      </w:pPr>
      <w:r>
        <w:rPr>
          <w:rFonts w:eastAsia="Times New Roman" w:cs="Times New Roman"/>
          <w:szCs w:val="24"/>
        </w:rPr>
        <w:t xml:space="preserve">Βρήκατε έτοιμο σχέδιο για την ιθαγένεια στο Υπουργείο Εσωτερικών. Είχε διατάξεις για τη δεύτερη γενιά και για μία πολιτογράφηση. </w:t>
      </w:r>
      <w:r>
        <w:rPr>
          <w:rFonts w:eastAsia="Times New Roman" w:cs="Times New Roman"/>
          <w:szCs w:val="24"/>
        </w:rPr>
        <w:t xml:space="preserve">Και επειδή τώρα νομοθετείτε για την πολιτογράφηση, θα σας θυμίσω τι προτείναμε τότε για να συγκρίνετε με τη δική σας πρόταση. Προτείναμε τη διενέργεια γραπτού τεστ για την ιθαγένεια ως εναλλακτική δυνατότητα. Δεν μπορεί τα παιδιά να τελειώνουν το σχολείο, </w:t>
      </w:r>
      <w:r>
        <w:rPr>
          <w:rFonts w:eastAsia="Times New Roman" w:cs="Times New Roman"/>
          <w:szCs w:val="24"/>
        </w:rPr>
        <w:t xml:space="preserve">το γυμνάσιο και το λύκειο και να μην έχουν πάρει την ελληνική ιθαγένεια. </w:t>
      </w:r>
    </w:p>
    <w:p w14:paraId="03A733CA" w14:textId="77777777" w:rsidR="00E615E6" w:rsidRDefault="00720F21">
      <w:pPr>
        <w:spacing w:after="0" w:line="600" w:lineRule="auto"/>
        <w:ind w:firstLine="720"/>
        <w:jc w:val="both"/>
        <w:rPr>
          <w:rFonts w:eastAsia="Times New Roman" w:cs="Times New Roman"/>
          <w:szCs w:val="24"/>
        </w:rPr>
      </w:pPr>
      <w:r>
        <w:rPr>
          <w:rFonts w:eastAsia="Times New Roman" w:cs="Times New Roman"/>
          <w:szCs w:val="24"/>
        </w:rPr>
        <w:t>Προτείναμε διέξοδο κι εσείς νομοθετείτε το αδιέξοδο. Μετατρέπετε τη διαδικασία της συνέντευξης σε μια διαδικασία εξέτασης, λες και δίνουν όλα αυτά τα άτομα, τα νέα παιδιά, δίπλωμα γι</w:t>
      </w:r>
      <w:r>
        <w:rPr>
          <w:rFonts w:eastAsia="Times New Roman" w:cs="Times New Roman"/>
          <w:szCs w:val="24"/>
        </w:rPr>
        <w:t xml:space="preserve">α οδήγηση και όχι για ελληνική ιθαγένεια. Ωστόσο, δεν μας λέτε με σαφήνεια ποια είναι η διαδικασία και το περιεχόμενο της εξέτασης, αλλά παραπέμπετε σε σχετικά θέματα σε μεταγενέστερες αποφάσεις του ΥΠΕΣ. </w:t>
      </w:r>
    </w:p>
    <w:p w14:paraId="03A733CB" w14:textId="77777777" w:rsidR="00E615E6" w:rsidRDefault="00720F21">
      <w:pPr>
        <w:spacing w:after="0" w:line="600" w:lineRule="auto"/>
        <w:ind w:firstLine="720"/>
        <w:jc w:val="both"/>
        <w:rPr>
          <w:rFonts w:eastAsia="Times New Roman" w:cs="Times New Roman"/>
          <w:szCs w:val="24"/>
        </w:rPr>
      </w:pPr>
      <w:r>
        <w:rPr>
          <w:rFonts w:eastAsia="Times New Roman" w:cs="Times New Roman"/>
          <w:szCs w:val="24"/>
        </w:rPr>
        <w:lastRenderedPageBreak/>
        <w:t xml:space="preserve">Με τον </w:t>
      </w:r>
      <w:r>
        <w:rPr>
          <w:rFonts w:eastAsia="Times New Roman" w:cs="Times New Roman"/>
          <w:szCs w:val="24"/>
        </w:rPr>
        <w:t>«</w:t>
      </w:r>
      <w:r>
        <w:rPr>
          <w:rFonts w:eastAsia="Times New Roman" w:cs="Times New Roman"/>
          <w:szCs w:val="24"/>
        </w:rPr>
        <w:t>ΚΛΕΙΣΘΕΝΗ</w:t>
      </w:r>
      <w:r>
        <w:rPr>
          <w:rFonts w:eastAsia="Times New Roman" w:cs="Times New Roman"/>
          <w:szCs w:val="24"/>
        </w:rPr>
        <w:t>»</w:t>
      </w:r>
      <w:r>
        <w:rPr>
          <w:rFonts w:eastAsia="Times New Roman" w:cs="Times New Roman"/>
          <w:szCs w:val="24"/>
        </w:rPr>
        <w:t xml:space="preserve"> μεταφέρατε τις </w:t>
      </w:r>
      <w:r>
        <w:rPr>
          <w:rFonts w:eastAsia="Times New Roman" w:cs="Times New Roman"/>
          <w:szCs w:val="24"/>
        </w:rPr>
        <w:t>υπηρεσίες ιθαγέν</w:t>
      </w:r>
      <w:r>
        <w:rPr>
          <w:rFonts w:eastAsia="Times New Roman" w:cs="Times New Roman"/>
          <w:szCs w:val="24"/>
        </w:rPr>
        <w:t>ειας</w:t>
      </w:r>
      <w:r>
        <w:rPr>
          <w:rFonts w:eastAsia="Times New Roman" w:cs="Times New Roman"/>
          <w:szCs w:val="24"/>
        </w:rPr>
        <w:t xml:space="preserve"> από τις Αποκεντρωμένες στο Υπουργείο Εσωτερικών, χωρίς να αναλογιστείτε τις συνέπειες, χωρίς να νοιάζεστε για τις τεράστιες καθυστερήσεις. Στον δρόμο χάσατε υπαλλήλους και αφήσατε πίσω τα </w:t>
      </w:r>
      <w:r>
        <w:rPr>
          <w:rFonts w:eastAsia="Times New Roman" w:cs="Times New Roman"/>
          <w:szCs w:val="24"/>
        </w:rPr>
        <w:t>μ</w:t>
      </w:r>
      <w:r>
        <w:rPr>
          <w:rFonts w:eastAsia="Times New Roman" w:cs="Times New Roman"/>
          <w:szCs w:val="24"/>
        </w:rPr>
        <w:t xml:space="preserve">ητρώα </w:t>
      </w:r>
      <w:r>
        <w:rPr>
          <w:rFonts w:eastAsia="Times New Roman" w:cs="Times New Roman"/>
          <w:szCs w:val="24"/>
        </w:rPr>
        <w:t>α</w:t>
      </w:r>
      <w:r>
        <w:rPr>
          <w:rFonts w:eastAsia="Times New Roman" w:cs="Times New Roman"/>
          <w:szCs w:val="24"/>
        </w:rPr>
        <w:t>ρρένων που λόγω της προχειρότητάς σας δεν λειτουργούν κ</w:t>
      </w:r>
      <w:r>
        <w:rPr>
          <w:rFonts w:eastAsia="Times New Roman" w:cs="Times New Roman"/>
          <w:szCs w:val="24"/>
        </w:rPr>
        <w:t xml:space="preserve">αι έχουν κι εκεί καθυστερήσεις. Τώρα δίνετε κι άλλα διοικητικά αντικείμενα στις </w:t>
      </w:r>
      <w:r>
        <w:rPr>
          <w:rFonts w:eastAsia="Times New Roman" w:cs="Times New Roman"/>
          <w:szCs w:val="24"/>
        </w:rPr>
        <w:t xml:space="preserve">υπηρεσίες </w:t>
      </w:r>
      <w:r>
        <w:rPr>
          <w:rFonts w:eastAsia="Times New Roman" w:cs="Times New Roman"/>
          <w:szCs w:val="24"/>
        </w:rPr>
        <w:t>που αποσαρθρώσατε. Επιτροπές από εδώ, επιτροπές από εκεί. Θα ελέγχετε, μήπως, κάποιους από αυτούς που ζήτησαν ιθαγένεια, ξεμύτισαν για λίγο από τη χώρα, έφυγαν για κα</w:t>
      </w:r>
      <w:r>
        <w:rPr>
          <w:rFonts w:eastAsia="Times New Roman" w:cs="Times New Roman"/>
          <w:szCs w:val="24"/>
        </w:rPr>
        <w:t>νένα χρόνο, ούτως ώστε να μπορέσετε να τους πάτε πίσω;</w:t>
      </w:r>
    </w:p>
    <w:p w14:paraId="03A733CC" w14:textId="77777777" w:rsidR="00E615E6" w:rsidRDefault="00720F21">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το παρόν σχέδιο νόμου που εισηγείστε δεν είναι μόνο αχταρμάς, όπως το είπα στην αρχή. Επιπλέον, εικονογραφεί με εντυπωσιακό τρόπο το πολιτικό και ιδεολογικό συνονθύλευμα π</w:t>
      </w:r>
      <w:r>
        <w:rPr>
          <w:rFonts w:eastAsia="Times New Roman" w:cs="Times New Roman"/>
          <w:szCs w:val="24"/>
        </w:rPr>
        <w:t xml:space="preserve">ου συγκροτεί η Κυβέρνηση ΣΥΡΙΖΑ, η Κυβέρνηση γυρολόγων και δηλωσιών. Οι προεκλογικές παροχές, η ψηφοθηρία, οι πελατειακές σχέσεις συνιστούν </w:t>
      </w:r>
      <w:r>
        <w:rPr>
          <w:rFonts w:eastAsia="Times New Roman" w:cs="Times New Roman"/>
          <w:szCs w:val="24"/>
        </w:rPr>
        <w:lastRenderedPageBreak/>
        <w:t xml:space="preserve">πλέον τα μεγάλα πλεονεκτήματα μιας Αριστεράς που επαγγέλθηκε την εξυγίανση της πολιτικής ζωής, την καταπολέμηση του </w:t>
      </w:r>
      <w:r>
        <w:rPr>
          <w:rFonts w:eastAsia="Times New Roman" w:cs="Times New Roman"/>
          <w:szCs w:val="24"/>
        </w:rPr>
        <w:t xml:space="preserve">παλαιού συστήματος, την εξάλειψη της διαφθοράς. </w:t>
      </w:r>
    </w:p>
    <w:p w14:paraId="03A733CD" w14:textId="77777777" w:rsidR="00E615E6" w:rsidRDefault="00720F21">
      <w:pPr>
        <w:spacing w:after="0" w:line="600" w:lineRule="auto"/>
        <w:ind w:firstLine="720"/>
        <w:jc w:val="both"/>
        <w:rPr>
          <w:rFonts w:eastAsia="Times New Roman" w:cs="Times New Roman"/>
          <w:szCs w:val="24"/>
        </w:rPr>
      </w:pPr>
      <w:r>
        <w:rPr>
          <w:rFonts w:eastAsia="Times New Roman" w:cs="Times New Roman"/>
          <w:szCs w:val="24"/>
        </w:rPr>
        <w:t>Τέσσερα χρόνια τώρα, η διακυβέρνησή σας αντιστρατεύεται με συγκεκριμένες πράξεις και ενέργειες το δημοκρατικό πολίτευμα. Ακολουθώντας πιστά τη σταλινική μέθοδο «ο σκοπός αγιάζει τα μέσα», δεν έχετε την παραμ</w:t>
      </w:r>
      <w:r>
        <w:rPr>
          <w:rFonts w:eastAsia="Times New Roman" w:cs="Times New Roman"/>
          <w:szCs w:val="24"/>
        </w:rPr>
        <w:t>ικρή αναστολή και τον ενδοιασμό, αρκεί να προωθήσετε τους πολιτικούς και κομματικούς σας στόχους.</w:t>
      </w:r>
    </w:p>
    <w:p w14:paraId="03A733CE" w14:textId="77777777" w:rsidR="00E615E6" w:rsidRDefault="00720F21">
      <w:pPr>
        <w:spacing w:after="0" w:line="600" w:lineRule="auto"/>
        <w:ind w:firstLine="720"/>
        <w:jc w:val="both"/>
        <w:rPr>
          <w:rFonts w:eastAsia="Times New Roman" w:cs="Times New Roman"/>
          <w:szCs w:val="24"/>
        </w:rPr>
      </w:pPr>
      <w:r>
        <w:rPr>
          <w:rFonts w:eastAsia="Times New Roman" w:cs="Times New Roman"/>
          <w:szCs w:val="24"/>
        </w:rPr>
        <w:t>Σ’ αυτόν τον κατήφορο, αγαπητοί συνάδελφοι, θα μας βρείτε απέναντι και γρήγορα ο λαός θα σας δώσει την ανάλογη απάντηση.</w:t>
      </w:r>
    </w:p>
    <w:p w14:paraId="03A733CF" w14:textId="77777777" w:rsidR="00E615E6" w:rsidRDefault="00720F21">
      <w:pPr>
        <w:spacing w:after="0" w:line="600" w:lineRule="auto"/>
        <w:ind w:firstLine="720"/>
        <w:jc w:val="both"/>
        <w:rPr>
          <w:rFonts w:eastAsia="Times New Roman" w:cs="Times New Roman"/>
          <w:szCs w:val="24"/>
        </w:rPr>
      </w:pPr>
      <w:r>
        <w:rPr>
          <w:rFonts w:eastAsia="Times New Roman" w:cs="Times New Roman"/>
          <w:szCs w:val="24"/>
        </w:rPr>
        <w:t>Σας ευχαριστώ πολύ.</w:t>
      </w:r>
    </w:p>
    <w:p w14:paraId="03A733D0" w14:textId="77777777" w:rsidR="00E615E6" w:rsidRDefault="00720F21">
      <w:pPr>
        <w:spacing w:after="0" w:line="600" w:lineRule="auto"/>
        <w:ind w:firstLine="720"/>
        <w:jc w:val="center"/>
        <w:rPr>
          <w:rFonts w:eastAsia="Times New Roman" w:cs="Times New Roman"/>
          <w:szCs w:val="24"/>
        </w:rPr>
      </w:pPr>
      <w:r w:rsidRPr="0023447D">
        <w:rPr>
          <w:rFonts w:eastAsia="Times New Roman" w:cs="Times New Roman"/>
          <w:szCs w:val="24"/>
        </w:rPr>
        <w:t xml:space="preserve">(Χειροκροτήματα </w:t>
      </w:r>
      <w:r w:rsidRPr="0023447D">
        <w:rPr>
          <w:rFonts w:eastAsia="Times New Roman" w:cs="Times New Roman"/>
          <w:szCs w:val="24"/>
        </w:rPr>
        <w:t>από την πτέρυγ</w:t>
      </w:r>
      <w:r>
        <w:rPr>
          <w:rFonts w:eastAsia="Times New Roman" w:cs="Times New Roman"/>
          <w:szCs w:val="24"/>
        </w:rPr>
        <w:t>α της Δημοκρατικής Συμπαράταξης)</w:t>
      </w:r>
    </w:p>
    <w:p w14:paraId="03A733D1" w14:textId="77777777" w:rsidR="00E615E6" w:rsidRDefault="00720F21">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Τον λόγο έχει ο κ. Δημήτριος Γάκης από τον ΣΥΡΙΖΑ.</w:t>
      </w:r>
    </w:p>
    <w:p w14:paraId="03A733D2" w14:textId="77777777" w:rsidR="00E615E6" w:rsidRDefault="00720F21">
      <w:pPr>
        <w:spacing w:after="0" w:line="600" w:lineRule="auto"/>
        <w:ind w:firstLine="720"/>
        <w:jc w:val="both"/>
        <w:rPr>
          <w:rFonts w:eastAsia="Times New Roman" w:cs="Times New Roman"/>
          <w:szCs w:val="24"/>
        </w:rPr>
      </w:pPr>
      <w:r>
        <w:rPr>
          <w:rFonts w:eastAsia="Times New Roman" w:cs="Times New Roman"/>
          <w:b/>
          <w:szCs w:val="24"/>
        </w:rPr>
        <w:t xml:space="preserve">ΔΗΜΗΤΡΙΟΣ ΓΑΚΗΣ: </w:t>
      </w:r>
      <w:r>
        <w:rPr>
          <w:rFonts w:eastAsia="Times New Roman" w:cs="Times New Roman"/>
          <w:szCs w:val="24"/>
        </w:rPr>
        <w:t>Ευχαριστώ πολύ, κύριε Πρόεδρε.</w:t>
      </w:r>
    </w:p>
    <w:p w14:paraId="03A733D3" w14:textId="77777777" w:rsidR="00E615E6" w:rsidRDefault="00720F21">
      <w:pPr>
        <w:spacing w:after="0" w:line="600" w:lineRule="auto"/>
        <w:ind w:firstLine="720"/>
        <w:jc w:val="both"/>
        <w:rPr>
          <w:rFonts w:eastAsia="Times New Roman" w:cs="Times New Roman"/>
          <w:szCs w:val="24"/>
        </w:rPr>
      </w:pPr>
      <w:r>
        <w:rPr>
          <w:rFonts w:eastAsia="Times New Roman" w:cs="Times New Roman"/>
          <w:szCs w:val="24"/>
        </w:rPr>
        <w:lastRenderedPageBreak/>
        <w:t>Κυρίες και κύριοι συνάδελφοι, με το σημερινό νομοσχέδιο επιχειρείται να γίνε</w:t>
      </w:r>
      <w:r>
        <w:rPr>
          <w:rFonts w:eastAsia="Times New Roman" w:cs="Times New Roman"/>
          <w:szCs w:val="24"/>
        </w:rPr>
        <w:t xml:space="preserve">ι ένα βήμα προς την κατάκτηση της ουσιαστικής ισότητας των φύλων. Αυτό που προφανώς επιχειρείται να δηλωθεί εξαρχής, ήδη με τον τίτλο του νομοσχεδίου, είναι η άποψη ότι δεν επαρκεί η νομική ισότητα, κατοχυρωμένη έτσι κι αλλιώς από το </w:t>
      </w:r>
      <w:proofErr w:type="spellStart"/>
      <w:r>
        <w:rPr>
          <w:rFonts w:eastAsia="Times New Roman" w:cs="Times New Roman"/>
          <w:szCs w:val="24"/>
        </w:rPr>
        <w:t>δικαιακό</w:t>
      </w:r>
      <w:proofErr w:type="spellEnd"/>
      <w:r>
        <w:rPr>
          <w:rFonts w:eastAsia="Times New Roman" w:cs="Times New Roman"/>
          <w:szCs w:val="24"/>
        </w:rPr>
        <w:t xml:space="preserve"> μας σύστημα κ</w:t>
      </w:r>
      <w:r>
        <w:rPr>
          <w:rFonts w:eastAsia="Times New Roman" w:cs="Times New Roman"/>
          <w:szCs w:val="24"/>
        </w:rPr>
        <w:t xml:space="preserve">αι μάλιστα από τον Καταστατικό Χάρτη της χώρας, για την εξάλειψη της ανισότητας των φύλων. </w:t>
      </w:r>
    </w:p>
    <w:p w14:paraId="03A733D4" w14:textId="77777777" w:rsidR="00E615E6" w:rsidRDefault="00720F21">
      <w:pPr>
        <w:spacing w:after="0" w:line="600" w:lineRule="auto"/>
        <w:ind w:firstLine="720"/>
        <w:jc w:val="both"/>
        <w:rPr>
          <w:rFonts w:eastAsia="Times New Roman" w:cs="Times New Roman"/>
          <w:szCs w:val="24"/>
        </w:rPr>
      </w:pPr>
      <w:r>
        <w:rPr>
          <w:rFonts w:eastAsia="Times New Roman" w:cs="Times New Roman"/>
          <w:szCs w:val="24"/>
        </w:rPr>
        <w:t>Όσοι δεν θέλουν να εθελοτυφλούν -γιατί υπάρχουν και τέτοιες φωνές που ακούστηκαν αρκετές φορές τις τελευταίες ιδιαίτερα μέρες που συζητάμε το νομοσχέδιο- δεν μπορεί</w:t>
      </w:r>
      <w:r>
        <w:rPr>
          <w:rFonts w:eastAsia="Times New Roman" w:cs="Times New Roman"/>
          <w:szCs w:val="24"/>
        </w:rPr>
        <w:t xml:space="preserve"> παρά να αναγνωρίσουν ότι η ανισότητα είναι παρούσα σε κάθε έκφανση της ιδιωτικής ή δημόσιας ζωής. Θα μπορούσα να αναφέρω πολλά παραδείγματα. Αρκούμαι, όμως, ενδεικτικά στα παρακάτω.</w:t>
      </w:r>
    </w:p>
    <w:p w14:paraId="03A733D5" w14:textId="77777777" w:rsidR="00E615E6" w:rsidRDefault="00720F21">
      <w:pPr>
        <w:spacing w:after="0" w:line="600" w:lineRule="auto"/>
        <w:ind w:firstLine="720"/>
        <w:jc w:val="both"/>
        <w:rPr>
          <w:rFonts w:eastAsia="Times New Roman" w:cs="Times New Roman"/>
          <w:szCs w:val="24"/>
        </w:rPr>
      </w:pPr>
      <w:r>
        <w:rPr>
          <w:rFonts w:eastAsia="Times New Roman" w:cs="Times New Roman"/>
          <w:szCs w:val="24"/>
        </w:rPr>
        <w:t xml:space="preserve">Στα εργασιακά, για παράδειγμα, η ανεργία και η χαμηλά αμειβόμενη εργασία </w:t>
      </w:r>
      <w:r>
        <w:rPr>
          <w:rFonts w:eastAsia="Times New Roman" w:cs="Times New Roman"/>
          <w:szCs w:val="24"/>
        </w:rPr>
        <w:t>είναι σταθερά σημαντικά υψηλότερη στον γυναικείο πληθυσμό. Επιπλέον, η μη αμειβόμενη οικιακή εργα</w:t>
      </w:r>
      <w:r>
        <w:rPr>
          <w:rFonts w:eastAsia="Times New Roman" w:cs="Times New Roman"/>
          <w:szCs w:val="24"/>
        </w:rPr>
        <w:lastRenderedPageBreak/>
        <w:t>σία εξακολουθεί να επιβαρύνει αποκλειστικά σχεδόν τις γυναίκες, ακόμα και στις περιπτώσεις που εκείνες εργάζονται. Και στις δύο αυτές περιπτώσεις που προανέφερ</w:t>
      </w:r>
      <w:r>
        <w:rPr>
          <w:rFonts w:eastAsia="Times New Roman" w:cs="Times New Roman"/>
          <w:szCs w:val="24"/>
        </w:rPr>
        <w:t xml:space="preserve">α, η διάκριση σε βάρος των γυναικών είναι προφανώς αποτέλεσμα βαθιά ριζωμένων προκαταλήψεων που έχουν ως αποτέλεσμα ευρύτερα την </w:t>
      </w:r>
      <w:proofErr w:type="spellStart"/>
      <w:r>
        <w:rPr>
          <w:rFonts w:eastAsia="Times New Roman" w:cs="Times New Roman"/>
          <w:szCs w:val="24"/>
        </w:rPr>
        <w:t>υποεκπροσώπησή</w:t>
      </w:r>
      <w:proofErr w:type="spellEnd"/>
      <w:r>
        <w:rPr>
          <w:rFonts w:eastAsia="Times New Roman" w:cs="Times New Roman"/>
          <w:szCs w:val="24"/>
        </w:rPr>
        <w:t xml:space="preserve"> τους στα κέντρα λήψης των αποφάσεων στον δημόσιο και ιδιωτικό τομέα.</w:t>
      </w:r>
    </w:p>
    <w:p w14:paraId="03A733D6" w14:textId="77777777" w:rsidR="00E615E6" w:rsidRDefault="00720F21">
      <w:pPr>
        <w:spacing w:after="0" w:line="600" w:lineRule="auto"/>
        <w:ind w:firstLine="720"/>
        <w:jc w:val="both"/>
        <w:rPr>
          <w:rFonts w:eastAsia="Times New Roman" w:cs="Times New Roman"/>
          <w:szCs w:val="24"/>
        </w:rPr>
      </w:pPr>
      <w:r>
        <w:rPr>
          <w:rFonts w:eastAsia="Times New Roman" w:cs="Times New Roman"/>
          <w:szCs w:val="24"/>
        </w:rPr>
        <w:t>Ακόμη χειρότερα, οι σημαντικές γυναικείες κ</w:t>
      </w:r>
      <w:r>
        <w:rPr>
          <w:rFonts w:eastAsia="Times New Roman" w:cs="Times New Roman"/>
          <w:szCs w:val="24"/>
        </w:rPr>
        <w:t>ατακτήσεις των τελευταίων δεκαετιών φαίνεται να απειλούνται από την άνοδο ακροδεξιών ρευμάτων στην Ευρώπη, αλλά και σε άλλα μέρη του κόσμου. Ιδιαίτερα, η ακροδεξιά τώρα που φαίνεται να επανακάμπτει, αμφισβητώντας τη γυναικεία χειραφέτηση, με πρόθεση να περ</w:t>
      </w:r>
      <w:r>
        <w:rPr>
          <w:rFonts w:eastAsia="Times New Roman" w:cs="Times New Roman"/>
          <w:szCs w:val="24"/>
        </w:rPr>
        <w:t>ιορίσει ξανά τις γυναίκες στο σπίτι και στον ρόλο της συζύγου και της μητέρας, είναι πάρα πολύ ισχυρές.</w:t>
      </w:r>
    </w:p>
    <w:p w14:paraId="03A733D7" w14:textId="77777777" w:rsidR="00E615E6" w:rsidRDefault="00720F21">
      <w:pPr>
        <w:spacing w:after="0" w:line="600" w:lineRule="auto"/>
        <w:ind w:firstLine="720"/>
        <w:jc w:val="both"/>
        <w:rPr>
          <w:rFonts w:eastAsia="Times New Roman" w:cs="Times New Roman"/>
          <w:szCs w:val="24"/>
        </w:rPr>
      </w:pPr>
      <w:r>
        <w:rPr>
          <w:rFonts w:eastAsia="Times New Roman" w:cs="Times New Roman"/>
          <w:szCs w:val="24"/>
        </w:rPr>
        <w:t>Ακούσαμε αντίστοιχες απόψεις να διατυπώνονται αυτές τις μέρες και στο  Ευρωκοινοβούλιο, αλλά και στο δικό μας Κοινοβούλιο την ώρα που συζητάμε το νομοσχ</w:t>
      </w:r>
      <w:r>
        <w:rPr>
          <w:rFonts w:eastAsia="Times New Roman" w:cs="Times New Roman"/>
          <w:szCs w:val="24"/>
        </w:rPr>
        <w:t>έδιο. Οι συνθήκες που επικρατούν στη χώρα μας παραδοσιακά δεν είναι οι καλύ</w:t>
      </w:r>
      <w:r>
        <w:rPr>
          <w:rFonts w:eastAsia="Times New Roman" w:cs="Times New Roman"/>
          <w:szCs w:val="24"/>
        </w:rPr>
        <w:lastRenderedPageBreak/>
        <w:t>τερες. Η ελληνική κοινωνία κυριαρχείται ακόμα από τα παραδοσιακά πατριαρχικά πρότυπα. Έχουμε, δυστυχώς, πρόσφατα παραδείγματα ακραίας δολοφονικής βίας σε βάρος γυναικών και, παράλλη</w:t>
      </w:r>
      <w:r>
        <w:rPr>
          <w:rFonts w:eastAsia="Times New Roman" w:cs="Times New Roman"/>
          <w:szCs w:val="24"/>
        </w:rPr>
        <w:t xml:space="preserve">λα, πολλά κρούσματα ακραίου σεξιστικού λόγου σε </w:t>
      </w:r>
      <w:r>
        <w:rPr>
          <w:rFonts w:eastAsia="Times New Roman" w:cs="Times New Roman"/>
          <w:szCs w:val="24"/>
        </w:rPr>
        <w:t>μ</w:t>
      </w:r>
      <w:r>
        <w:rPr>
          <w:rFonts w:eastAsia="Times New Roman" w:cs="Times New Roman"/>
          <w:szCs w:val="24"/>
        </w:rPr>
        <w:t xml:space="preserve">έσα </w:t>
      </w:r>
      <w:r>
        <w:rPr>
          <w:rFonts w:eastAsia="Times New Roman" w:cs="Times New Roman"/>
          <w:szCs w:val="24"/>
        </w:rPr>
        <w:t>μ</w:t>
      </w:r>
      <w:r>
        <w:rPr>
          <w:rFonts w:eastAsia="Times New Roman" w:cs="Times New Roman"/>
          <w:szCs w:val="24"/>
        </w:rPr>
        <w:t xml:space="preserve">αζικής </w:t>
      </w:r>
      <w:r>
        <w:rPr>
          <w:rFonts w:eastAsia="Times New Roman" w:cs="Times New Roman"/>
          <w:szCs w:val="24"/>
        </w:rPr>
        <w:t>ε</w:t>
      </w:r>
      <w:r>
        <w:rPr>
          <w:rFonts w:eastAsia="Times New Roman" w:cs="Times New Roman"/>
          <w:szCs w:val="24"/>
        </w:rPr>
        <w:t>νημέρωσης.</w:t>
      </w:r>
    </w:p>
    <w:p w14:paraId="03A733D8" w14:textId="77777777" w:rsidR="00E615E6" w:rsidRDefault="00720F21">
      <w:pPr>
        <w:spacing w:after="0" w:line="600" w:lineRule="auto"/>
        <w:ind w:firstLine="720"/>
        <w:jc w:val="both"/>
        <w:rPr>
          <w:rFonts w:eastAsia="Times New Roman" w:cs="Times New Roman"/>
          <w:szCs w:val="24"/>
        </w:rPr>
      </w:pPr>
      <w:r>
        <w:rPr>
          <w:rFonts w:eastAsia="Times New Roman" w:cs="Times New Roman"/>
          <w:szCs w:val="24"/>
        </w:rPr>
        <w:t xml:space="preserve">Όσον με αφορά ή μπορώ να εξουσιοδοτηθώ, να μεταφέρω τη λύπη μου στην οικογένεια της Ελένης για το τραγικό δυστύχημα που </w:t>
      </w:r>
      <w:r>
        <w:rPr>
          <w:rFonts w:eastAsia="Times New Roman" w:cs="Times New Roman"/>
          <w:szCs w:val="24"/>
        </w:rPr>
        <w:t xml:space="preserve">προκάλεσαν </w:t>
      </w:r>
      <w:r>
        <w:rPr>
          <w:rFonts w:eastAsia="Times New Roman" w:cs="Times New Roman"/>
          <w:szCs w:val="24"/>
        </w:rPr>
        <w:t>μερικά αποβράσματα της κοινωνίας στη Ρόδο, συκοφαντώ</w:t>
      </w:r>
      <w:r>
        <w:rPr>
          <w:rFonts w:eastAsia="Times New Roman" w:cs="Times New Roman"/>
          <w:szCs w:val="24"/>
        </w:rPr>
        <w:t>ντας έτσι την ίδια την ελληνική κοινωνία.</w:t>
      </w:r>
    </w:p>
    <w:p w14:paraId="03A733D9" w14:textId="77777777" w:rsidR="00E615E6" w:rsidRDefault="00720F21">
      <w:pPr>
        <w:spacing w:after="0" w:line="600" w:lineRule="auto"/>
        <w:ind w:firstLine="720"/>
        <w:jc w:val="both"/>
        <w:rPr>
          <w:rFonts w:eastAsia="Times New Roman" w:cs="Times New Roman"/>
          <w:szCs w:val="24"/>
        </w:rPr>
      </w:pPr>
      <w:r>
        <w:rPr>
          <w:rFonts w:eastAsia="Times New Roman" w:cs="Times New Roman"/>
          <w:b/>
          <w:szCs w:val="24"/>
        </w:rPr>
        <w:t xml:space="preserve">ΑΝΤΩΝΙΟΣ ΣΥΡΙΓΟΣ: </w:t>
      </w:r>
      <w:r>
        <w:rPr>
          <w:rFonts w:eastAsia="Times New Roman" w:cs="Times New Roman"/>
          <w:szCs w:val="24"/>
        </w:rPr>
        <w:t>Έγκλημα, κύριε συνάδελφε και όχι δυστύχημα.</w:t>
      </w:r>
    </w:p>
    <w:p w14:paraId="03A733DA" w14:textId="77777777" w:rsidR="00E615E6" w:rsidRDefault="00720F21">
      <w:pPr>
        <w:spacing w:after="0" w:line="600" w:lineRule="auto"/>
        <w:ind w:firstLine="720"/>
        <w:jc w:val="both"/>
        <w:rPr>
          <w:rFonts w:eastAsia="Times New Roman" w:cs="Times New Roman"/>
          <w:szCs w:val="24"/>
        </w:rPr>
      </w:pPr>
      <w:r w:rsidRPr="00F432FD">
        <w:rPr>
          <w:rFonts w:eastAsia="Times New Roman" w:cs="Times New Roman"/>
          <w:b/>
          <w:szCs w:val="24"/>
        </w:rPr>
        <w:t>ΔΗΜΗΤΡΙΟΣ ΓΑΚΗΣ:</w:t>
      </w:r>
      <w:r>
        <w:rPr>
          <w:rFonts w:eastAsia="Times New Roman" w:cs="Times New Roman"/>
          <w:b/>
          <w:szCs w:val="24"/>
        </w:rPr>
        <w:t xml:space="preserve"> </w:t>
      </w:r>
      <w:r>
        <w:rPr>
          <w:rFonts w:eastAsia="Times New Roman" w:cs="Times New Roman"/>
          <w:szCs w:val="24"/>
        </w:rPr>
        <w:t>Ναι, έγκλημα.</w:t>
      </w:r>
    </w:p>
    <w:p w14:paraId="03A733DB" w14:textId="77777777" w:rsidR="00E615E6" w:rsidRDefault="00720F21">
      <w:pPr>
        <w:spacing w:after="0" w:line="600" w:lineRule="auto"/>
        <w:ind w:firstLine="720"/>
        <w:jc w:val="both"/>
        <w:rPr>
          <w:rFonts w:eastAsia="Times New Roman" w:cs="Times New Roman"/>
          <w:szCs w:val="24"/>
        </w:rPr>
      </w:pPr>
      <w:r>
        <w:rPr>
          <w:rFonts w:eastAsia="Times New Roman" w:cs="Times New Roman"/>
          <w:szCs w:val="24"/>
        </w:rPr>
        <w:t xml:space="preserve">Το νέο νομοσχέδιο προβλέπει ως πειθαρχικό αδίκημα την </w:t>
      </w:r>
      <w:proofErr w:type="spellStart"/>
      <w:r>
        <w:rPr>
          <w:rFonts w:eastAsia="Times New Roman" w:cs="Times New Roman"/>
          <w:szCs w:val="24"/>
        </w:rPr>
        <w:t>έμφυλη</w:t>
      </w:r>
      <w:proofErr w:type="spellEnd"/>
      <w:r>
        <w:rPr>
          <w:rFonts w:eastAsia="Times New Roman" w:cs="Times New Roman"/>
          <w:szCs w:val="24"/>
        </w:rPr>
        <w:t xml:space="preserve"> διάκριση στον λόγο των </w:t>
      </w:r>
      <w:r>
        <w:rPr>
          <w:rFonts w:eastAsia="Times New Roman" w:cs="Times New Roman"/>
          <w:szCs w:val="24"/>
        </w:rPr>
        <w:t>μ</w:t>
      </w:r>
      <w:r>
        <w:rPr>
          <w:rFonts w:eastAsia="Times New Roman" w:cs="Times New Roman"/>
          <w:szCs w:val="24"/>
        </w:rPr>
        <w:t xml:space="preserve">έσων </w:t>
      </w:r>
      <w:r>
        <w:rPr>
          <w:rFonts w:eastAsia="Times New Roman" w:cs="Times New Roman"/>
          <w:szCs w:val="24"/>
        </w:rPr>
        <w:t>μ</w:t>
      </w:r>
      <w:r>
        <w:rPr>
          <w:rFonts w:eastAsia="Times New Roman" w:cs="Times New Roman"/>
          <w:szCs w:val="24"/>
        </w:rPr>
        <w:t xml:space="preserve">αζικής </w:t>
      </w:r>
      <w:r>
        <w:rPr>
          <w:rFonts w:eastAsia="Times New Roman" w:cs="Times New Roman"/>
          <w:szCs w:val="24"/>
        </w:rPr>
        <w:t>ε</w:t>
      </w:r>
      <w:r>
        <w:rPr>
          <w:rFonts w:eastAsia="Times New Roman" w:cs="Times New Roman"/>
          <w:szCs w:val="24"/>
        </w:rPr>
        <w:t>νημέρωσης, για να περι</w:t>
      </w:r>
      <w:r>
        <w:rPr>
          <w:rFonts w:eastAsia="Times New Roman" w:cs="Times New Roman"/>
          <w:szCs w:val="24"/>
        </w:rPr>
        <w:t xml:space="preserve">οριστούν τα πρωτοσέλιδα που προσβάλλουν τον ίδιο τον πολιτισμό μας και υποσκάπτουν την αξιοπιστία του Τύπου. </w:t>
      </w:r>
    </w:p>
    <w:p w14:paraId="03A733DC" w14:textId="77777777" w:rsidR="00E615E6" w:rsidRDefault="00720F21">
      <w:pPr>
        <w:spacing w:after="0" w:line="600" w:lineRule="auto"/>
        <w:ind w:firstLine="720"/>
        <w:jc w:val="both"/>
        <w:rPr>
          <w:rFonts w:eastAsia="Times New Roman" w:cs="Times New Roman"/>
          <w:szCs w:val="24"/>
        </w:rPr>
      </w:pPr>
      <w:r>
        <w:rPr>
          <w:rFonts w:eastAsia="Times New Roman" w:cs="Times New Roman"/>
          <w:szCs w:val="24"/>
        </w:rPr>
        <w:t xml:space="preserve">Στο πλαίσιο της αντιμετώπισης της βίας κατά των γυναικών, αλλά και ευρύτερα της πρόληψης των διακρίσεων σε βάρος </w:t>
      </w:r>
      <w:r>
        <w:rPr>
          <w:rFonts w:eastAsia="Times New Roman" w:cs="Times New Roman"/>
          <w:szCs w:val="24"/>
        </w:rPr>
        <w:lastRenderedPageBreak/>
        <w:t>τους, το νέο νομοσχέδιο προβλέπει</w:t>
      </w:r>
      <w:r>
        <w:rPr>
          <w:rFonts w:eastAsia="Times New Roman" w:cs="Times New Roman"/>
          <w:szCs w:val="24"/>
        </w:rPr>
        <w:t xml:space="preserve"> τη δημιουργία ενός δικτύου δομών σε όλη τη χώρα. Σε κάθε δήμο, σε κάθε περιφέρεια ιδρύονται Επιτροπές Ισότητας, ενώ πανελλαδικά υπάρχει το Κεντρικό Συμβούλιο Ισότητας των Φύλων, που είναι συμβουλευτικό και γνωμοδοτικό όργανο για να διαβουλεύεται με τις κα</w:t>
      </w:r>
      <w:r>
        <w:rPr>
          <w:rFonts w:eastAsia="Times New Roman" w:cs="Times New Roman"/>
          <w:szCs w:val="24"/>
        </w:rPr>
        <w:t xml:space="preserve">τά τόπους επιτροπές και τις αρμόδιες </w:t>
      </w:r>
      <w:r>
        <w:rPr>
          <w:rFonts w:eastAsia="Times New Roman" w:cs="Times New Roman"/>
          <w:szCs w:val="24"/>
        </w:rPr>
        <w:t xml:space="preserve">επιτροπές </w:t>
      </w:r>
      <w:r>
        <w:rPr>
          <w:rFonts w:eastAsia="Times New Roman" w:cs="Times New Roman"/>
          <w:szCs w:val="24"/>
        </w:rPr>
        <w:t>της Βουλής.</w:t>
      </w:r>
    </w:p>
    <w:p w14:paraId="03A733DD" w14:textId="77777777" w:rsidR="00E615E6" w:rsidRDefault="00720F21">
      <w:pPr>
        <w:spacing w:after="0" w:line="600" w:lineRule="auto"/>
        <w:ind w:firstLine="720"/>
        <w:jc w:val="both"/>
        <w:rPr>
          <w:rFonts w:eastAsia="Times New Roman" w:cs="Times New Roman"/>
          <w:szCs w:val="24"/>
        </w:rPr>
      </w:pPr>
      <w:r>
        <w:rPr>
          <w:rFonts w:eastAsia="Times New Roman" w:cs="Times New Roman"/>
          <w:szCs w:val="24"/>
        </w:rPr>
        <w:t xml:space="preserve">Η δικτύωση και ο συντονισμός των ενεργειών είναι πολύ σημαντικός, ιδιαίτερα για τις περιφέρειες που αποτελούν επίσης μια σημαντική ανατροφοδότηση για εκείνους που χαράσσουν κεντρική πολιτική. Μέσα </w:t>
      </w:r>
      <w:r>
        <w:rPr>
          <w:rFonts w:eastAsia="Times New Roman" w:cs="Times New Roman"/>
          <w:szCs w:val="24"/>
        </w:rPr>
        <w:t xml:space="preserve">από τη συνεργασία και τη </w:t>
      </w:r>
      <w:proofErr w:type="spellStart"/>
      <w:r>
        <w:rPr>
          <w:rFonts w:eastAsia="Times New Roman" w:cs="Times New Roman"/>
          <w:szCs w:val="24"/>
        </w:rPr>
        <w:t>διάδραση</w:t>
      </w:r>
      <w:proofErr w:type="spellEnd"/>
      <w:r>
        <w:rPr>
          <w:rFonts w:eastAsia="Times New Roman" w:cs="Times New Roman"/>
          <w:szCs w:val="24"/>
        </w:rPr>
        <w:t xml:space="preserve"> μεταξύ των εμπλεκόμενων φορέων, της </w:t>
      </w:r>
      <w:r>
        <w:rPr>
          <w:rFonts w:eastAsia="Times New Roman" w:cs="Times New Roman"/>
          <w:szCs w:val="24"/>
        </w:rPr>
        <w:t xml:space="preserve">κοινωνίας </w:t>
      </w:r>
      <w:r>
        <w:rPr>
          <w:rFonts w:eastAsia="Times New Roman" w:cs="Times New Roman"/>
          <w:szCs w:val="24"/>
        </w:rPr>
        <w:t xml:space="preserve">των </w:t>
      </w:r>
      <w:r>
        <w:rPr>
          <w:rFonts w:eastAsia="Times New Roman" w:cs="Times New Roman"/>
          <w:szCs w:val="24"/>
        </w:rPr>
        <w:t xml:space="preserve">πολιτών </w:t>
      </w:r>
      <w:r>
        <w:rPr>
          <w:rFonts w:eastAsia="Times New Roman" w:cs="Times New Roman"/>
          <w:szCs w:val="24"/>
        </w:rPr>
        <w:t xml:space="preserve">με τις οργανώσεις της, των τοπικών αρχών, του Κοινοβουλίου, με όλες τις εμπλεκόμενες </w:t>
      </w:r>
      <w:r>
        <w:rPr>
          <w:rFonts w:eastAsia="Times New Roman" w:cs="Times New Roman"/>
          <w:szCs w:val="24"/>
        </w:rPr>
        <w:t xml:space="preserve">επιτροπές </w:t>
      </w:r>
      <w:r>
        <w:rPr>
          <w:rFonts w:eastAsia="Times New Roman" w:cs="Times New Roman"/>
          <w:szCs w:val="24"/>
        </w:rPr>
        <w:t>του, σε συνεργασία με τα Υπουργεία που χαράσσουν και υλοποιούν τις επ</w:t>
      </w:r>
      <w:r>
        <w:rPr>
          <w:rFonts w:eastAsia="Times New Roman" w:cs="Times New Roman"/>
          <w:szCs w:val="24"/>
        </w:rPr>
        <w:t xml:space="preserve">ιμέρους πολιτικές, έχοντας πάντοτε κατά νου την </w:t>
      </w:r>
      <w:proofErr w:type="spellStart"/>
      <w:r>
        <w:rPr>
          <w:rFonts w:eastAsia="Times New Roman" w:cs="Times New Roman"/>
          <w:szCs w:val="24"/>
        </w:rPr>
        <w:t>έμφυλη</w:t>
      </w:r>
      <w:proofErr w:type="spellEnd"/>
      <w:r>
        <w:rPr>
          <w:rFonts w:eastAsia="Times New Roman" w:cs="Times New Roman"/>
          <w:szCs w:val="24"/>
        </w:rPr>
        <w:t xml:space="preserve"> διάσταση, μπορούμε πλέον να έχουμε βάσιμες ελπίδες ότι οδεύουμε προς μία υπέρβαση των </w:t>
      </w:r>
      <w:proofErr w:type="spellStart"/>
      <w:r>
        <w:rPr>
          <w:rFonts w:eastAsia="Times New Roman" w:cs="Times New Roman"/>
          <w:szCs w:val="24"/>
        </w:rPr>
        <w:t>έμφυλων</w:t>
      </w:r>
      <w:proofErr w:type="spellEnd"/>
      <w:r>
        <w:rPr>
          <w:rFonts w:eastAsia="Times New Roman" w:cs="Times New Roman"/>
          <w:szCs w:val="24"/>
        </w:rPr>
        <w:t xml:space="preserve"> διακρίσεων.</w:t>
      </w:r>
    </w:p>
    <w:p w14:paraId="03A733DE" w14:textId="77777777" w:rsidR="00E615E6" w:rsidRDefault="00720F21">
      <w:pPr>
        <w:spacing w:after="0" w:line="600" w:lineRule="auto"/>
        <w:ind w:firstLine="720"/>
        <w:jc w:val="both"/>
        <w:rPr>
          <w:rFonts w:eastAsia="Times New Roman" w:cs="Times New Roman"/>
          <w:szCs w:val="24"/>
        </w:rPr>
      </w:pPr>
      <w:r>
        <w:rPr>
          <w:rFonts w:eastAsia="Times New Roman" w:cs="Times New Roman"/>
          <w:szCs w:val="24"/>
        </w:rPr>
        <w:lastRenderedPageBreak/>
        <w:t>Δεν πρόκειται, βέβαια, για μια νομοθετική κατάργηση των πολλαπλών και ποικίλων διακρίσεων που έ</w:t>
      </w:r>
      <w:r>
        <w:rPr>
          <w:rFonts w:eastAsia="Times New Roman" w:cs="Times New Roman"/>
          <w:szCs w:val="24"/>
        </w:rPr>
        <w:t xml:space="preserve">χουν να αντιμετωπίσουν καθημερινά οι γυναίκες, αλλά και η ίδια η κοινωνία σε κάθε τομέα της ζωής μας. Θα ήταν τουλάχιστον αφέλεια να υποστηρίξει </w:t>
      </w:r>
      <w:r>
        <w:rPr>
          <w:rFonts w:eastAsia="Times New Roman" w:cs="Times New Roman"/>
          <w:szCs w:val="24"/>
        </w:rPr>
        <w:t xml:space="preserve">κάποιος </w:t>
      </w:r>
      <w:r>
        <w:rPr>
          <w:rFonts w:eastAsia="Times New Roman" w:cs="Times New Roman"/>
          <w:szCs w:val="24"/>
        </w:rPr>
        <w:t>κάτι τέτοιο. Μπορούμε, όμως, να κάνουμε ένα βήμα μπροστά, ένα βήμα προόδου προς αυτήν την κατεύθυνση, έ</w:t>
      </w:r>
      <w:r>
        <w:rPr>
          <w:rFonts w:eastAsia="Times New Roman" w:cs="Times New Roman"/>
          <w:szCs w:val="24"/>
        </w:rPr>
        <w:t>να βήμα προόδου για τη γυναικεία χειραφέτηση και την ελληνική κοινωνία συνολικά.</w:t>
      </w:r>
    </w:p>
    <w:p w14:paraId="03A733DF" w14:textId="77777777" w:rsidR="00E615E6" w:rsidRDefault="00720F21">
      <w:pPr>
        <w:spacing w:after="0" w:line="600" w:lineRule="auto"/>
        <w:ind w:firstLine="720"/>
        <w:jc w:val="both"/>
        <w:rPr>
          <w:rFonts w:eastAsia="Times New Roman" w:cs="Times New Roman"/>
          <w:szCs w:val="24"/>
        </w:rPr>
      </w:pPr>
      <w:r>
        <w:rPr>
          <w:rFonts w:eastAsia="Times New Roman" w:cs="Times New Roman"/>
          <w:szCs w:val="24"/>
        </w:rPr>
        <w:t>Αναφορικά τώρα με τα άλλα θέματα του νομοσχεδίου, είναι πάρα πολύ θετικό που αυτός ο πετυχημένος κατά 100% θεσμός των ΚΕΠ ενισχύεται με προσωπικό, αλλά και με αρμοδιότητες, δε</w:t>
      </w:r>
      <w:r>
        <w:rPr>
          <w:rFonts w:eastAsia="Times New Roman" w:cs="Times New Roman"/>
          <w:szCs w:val="24"/>
        </w:rPr>
        <w:t xml:space="preserve">ίχνοντας έναν σεβασμό κυρίως στα άτομα με ειδικές ανάγκες, τα οποία ήταν εν μέρει σε μια απομόνωση. </w:t>
      </w:r>
    </w:p>
    <w:p w14:paraId="03A733E0" w14:textId="77777777" w:rsidR="00E615E6" w:rsidRDefault="00720F21">
      <w:pPr>
        <w:spacing w:after="0" w:line="600" w:lineRule="auto"/>
        <w:ind w:firstLine="720"/>
        <w:jc w:val="both"/>
        <w:rPr>
          <w:rFonts w:eastAsia="Times New Roman" w:cs="Times New Roman"/>
          <w:szCs w:val="24"/>
        </w:rPr>
      </w:pPr>
      <w:r>
        <w:rPr>
          <w:rFonts w:eastAsia="Times New Roman" w:cs="Times New Roman"/>
          <w:szCs w:val="24"/>
        </w:rPr>
        <w:t xml:space="preserve">Η ιθαγένεια, παρ’ ότι με τις τελευταίες παρεμβάσεις σε υπηρεσιακό επίπεδο έχει αποκατασταθεί η ταχύτητα υλοποίησης και ικανοποίησης των αιτημάτων, </w:t>
      </w:r>
      <w:r>
        <w:rPr>
          <w:rFonts w:eastAsia="Times New Roman" w:cs="Times New Roman"/>
          <w:szCs w:val="24"/>
        </w:rPr>
        <w:t xml:space="preserve">βρίσκεται πάρα πολύ μακριά σε τεχνικές λεπτομέρειες, οι οποίες σήμερα αποκαθίστανται από το νομοσχέδιο. Οι τεχνικές λεπτομέρειες είναι ότι θα πρέπει οι άνθρωποι που ζητούν την ελληνική ιθαγένεια να ξέρουν ότι θα </w:t>
      </w:r>
      <w:r>
        <w:rPr>
          <w:rFonts w:eastAsia="Times New Roman" w:cs="Times New Roman"/>
          <w:szCs w:val="24"/>
        </w:rPr>
        <w:lastRenderedPageBreak/>
        <w:t>διαγωνιστούν ή θα ενημερωθούν σε κάποιο συγκ</w:t>
      </w:r>
      <w:r>
        <w:rPr>
          <w:rFonts w:eastAsia="Times New Roman" w:cs="Times New Roman"/>
          <w:szCs w:val="24"/>
        </w:rPr>
        <w:t>εκριμένο αριθμό ερωτήσεων, οι οποίες θα καλύπτουν όλο το φάσμα, κοινωνικό και πολιτικό, της χώρας μας.</w:t>
      </w:r>
    </w:p>
    <w:p w14:paraId="03A733E1" w14:textId="77777777" w:rsidR="00E615E6" w:rsidRDefault="00720F21">
      <w:pPr>
        <w:spacing w:after="0" w:line="600" w:lineRule="auto"/>
        <w:ind w:firstLine="720"/>
        <w:jc w:val="both"/>
        <w:rPr>
          <w:rFonts w:eastAsia="Times New Roman" w:cs="Times New Roman"/>
          <w:szCs w:val="24"/>
        </w:rPr>
      </w:pPr>
      <w:r>
        <w:rPr>
          <w:rFonts w:eastAsia="Times New Roman" w:cs="Times New Roman"/>
          <w:szCs w:val="24"/>
        </w:rPr>
        <w:t>Με την παρέμβαση που γίνεται στο εκλογικό σύστημα και ιδιαίτερα στις κοινότητες, ενισχύεται ο ρόλος των κοινοτήτων, αλλά πιστεύω ότι υπάρχει ακόμα έδαφος</w:t>
      </w:r>
      <w:r>
        <w:rPr>
          <w:rFonts w:eastAsia="Times New Roman" w:cs="Times New Roman"/>
          <w:szCs w:val="24"/>
        </w:rPr>
        <w:t xml:space="preserve"> για την πλήρη ανεξαρτητοποίησή τους και την αποδέσμευσή τους από το κεντρικό ψηφοδέλτιο, από αυτόν τον μηχανισμό εξάρτησης που υπάρχει ανάμεσα στο κεντρικό δημοτικό ψηφοδέλτιο και στις επιμέρους κοινότητες, μέχρι την πλήρη απαλλαγή τους από αυτή τη μέγγεν</w:t>
      </w:r>
      <w:r>
        <w:rPr>
          <w:rFonts w:eastAsia="Times New Roman" w:cs="Times New Roman"/>
          <w:szCs w:val="24"/>
        </w:rPr>
        <w:t>η της εξάρτησης και της διαπλοκής.</w:t>
      </w:r>
    </w:p>
    <w:p w14:paraId="03A733E2" w14:textId="77777777" w:rsidR="00E615E6" w:rsidRDefault="00720F21">
      <w:pPr>
        <w:spacing w:after="0" w:line="600" w:lineRule="auto"/>
        <w:ind w:firstLine="720"/>
        <w:jc w:val="both"/>
        <w:rPr>
          <w:rFonts w:eastAsia="Times New Roman" w:cs="Times New Roman"/>
          <w:szCs w:val="24"/>
        </w:rPr>
      </w:pPr>
      <w:r>
        <w:rPr>
          <w:rFonts w:eastAsia="Times New Roman" w:cs="Times New Roman"/>
          <w:szCs w:val="24"/>
        </w:rPr>
        <w:t>Είναι απαραίτητος, κύριε Υπουργέ και ο ανεξάρτητος προϋπολογισμός για κάθε κοινότητα, ο οποίος θα πρέπει να είναι προσδιορισμένος σε δράσεις, οι οποίες θα αποφασίζονται από την κάθε κοινότητα.</w:t>
      </w:r>
    </w:p>
    <w:p w14:paraId="03A733E3" w14:textId="77777777" w:rsidR="00E615E6" w:rsidRDefault="00720F21">
      <w:pPr>
        <w:spacing w:after="0" w:line="600" w:lineRule="auto"/>
        <w:ind w:firstLine="720"/>
        <w:jc w:val="both"/>
        <w:rPr>
          <w:rFonts w:eastAsia="Times New Roman" w:cs="Times New Roman"/>
          <w:szCs w:val="24"/>
        </w:rPr>
      </w:pPr>
      <w:r>
        <w:rPr>
          <w:rFonts w:eastAsia="Times New Roman" w:cs="Times New Roman"/>
          <w:szCs w:val="24"/>
        </w:rPr>
        <w:t>Επίσης, κατά την άποψή μου –</w:t>
      </w:r>
      <w:r>
        <w:rPr>
          <w:rFonts w:eastAsia="Times New Roman" w:cs="Times New Roman"/>
          <w:szCs w:val="24"/>
        </w:rPr>
        <w:t xml:space="preserve">η οποία όμως είναι συζητήσιμη- ο ελάχιστος αριθμός των πολιτών ανά κοινότητα που θα είναι υποχρεωτικός στο ενιαίο ψηφοδέλτιο χωρίς επικεφαλής, </w:t>
      </w:r>
      <w:r>
        <w:rPr>
          <w:rFonts w:eastAsia="Times New Roman" w:cs="Times New Roman"/>
          <w:szCs w:val="24"/>
        </w:rPr>
        <w:lastRenderedPageBreak/>
        <w:t xml:space="preserve">μέσα από το οποίο εκλέγεται ο </w:t>
      </w:r>
      <w:r>
        <w:rPr>
          <w:rFonts w:eastAsia="Times New Roman" w:cs="Times New Roman"/>
          <w:szCs w:val="24"/>
        </w:rPr>
        <w:t xml:space="preserve">πρόεδρος </w:t>
      </w:r>
      <w:r>
        <w:rPr>
          <w:rFonts w:eastAsia="Times New Roman" w:cs="Times New Roman"/>
          <w:szCs w:val="24"/>
        </w:rPr>
        <w:t xml:space="preserve">της </w:t>
      </w:r>
      <w:r>
        <w:rPr>
          <w:rFonts w:eastAsia="Times New Roman" w:cs="Times New Roman"/>
          <w:szCs w:val="24"/>
        </w:rPr>
        <w:t>κοινότητος</w:t>
      </w:r>
      <w:r>
        <w:rPr>
          <w:rFonts w:eastAsia="Times New Roman" w:cs="Times New Roman"/>
          <w:szCs w:val="24"/>
        </w:rPr>
        <w:t>, να αυξηθεί σε έναν αρκετά μεγάλο αριθμό. Αυτό, βέβαια, είν</w:t>
      </w:r>
      <w:r>
        <w:rPr>
          <w:rFonts w:eastAsia="Times New Roman" w:cs="Times New Roman"/>
          <w:szCs w:val="24"/>
        </w:rPr>
        <w:t>αι μια κουβέντα, η οποία ανοίγει από δω και μετά.</w:t>
      </w:r>
    </w:p>
    <w:p w14:paraId="03A733E4" w14:textId="77777777" w:rsidR="00E615E6" w:rsidRDefault="00720F21">
      <w:pPr>
        <w:spacing w:after="0" w:line="600" w:lineRule="auto"/>
        <w:ind w:firstLine="720"/>
        <w:jc w:val="both"/>
        <w:rPr>
          <w:rFonts w:eastAsia="Times New Roman" w:cs="Times New Roman"/>
          <w:szCs w:val="24"/>
        </w:rPr>
      </w:pPr>
      <w:r>
        <w:rPr>
          <w:rFonts w:eastAsia="Times New Roman" w:cs="Times New Roman"/>
          <w:szCs w:val="24"/>
        </w:rPr>
        <w:t>Ευχαριστώ πολύ.</w:t>
      </w:r>
    </w:p>
    <w:p w14:paraId="03A733E5" w14:textId="77777777" w:rsidR="00E615E6" w:rsidRDefault="00720F21">
      <w:pPr>
        <w:spacing w:after="0" w:line="600" w:lineRule="auto"/>
        <w:ind w:firstLine="720"/>
        <w:jc w:val="center"/>
        <w:rPr>
          <w:rFonts w:eastAsia="Times New Roman" w:cs="Times New Roman"/>
          <w:szCs w:val="24"/>
        </w:rPr>
      </w:pPr>
      <w:r w:rsidRPr="00C851ED">
        <w:rPr>
          <w:rFonts w:eastAsia="Times New Roman" w:cs="Times New Roman"/>
          <w:szCs w:val="24"/>
        </w:rPr>
        <w:t>(Χειροκροτήματα από την πτέρυγα του ΣΥΡΙΖΑ)</w:t>
      </w:r>
    </w:p>
    <w:p w14:paraId="03A733E6" w14:textId="77777777" w:rsidR="00E615E6" w:rsidRDefault="00720F21">
      <w:pPr>
        <w:spacing w:after="0" w:line="600" w:lineRule="auto"/>
        <w:ind w:firstLine="720"/>
        <w:jc w:val="both"/>
        <w:rPr>
          <w:rFonts w:eastAsia="Times New Roman" w:cs="Times New Roman"/>
          <w:szCs w:val="24"/>
        </w:rPr>
      </w:pPr>
      <w:r w:rsidRPr="00FC2AF8">
        <w:rPr>
          <w:rFonts w:eastAsia="Times New Roman" w:cs="Times New Roman"/>
          <w:b/>
          <w:szCs w:val="24"/>
        </w:rPr>
        <w:t xml:space="preserve">ΠΡΟΕΔΡΕΥΩΝ (Γεώργιος </w:t>
      </w:r>
      <w:proofErr w:type="spellStart"/>
      <w:r w:rsidRPr="00FC2AF8">
        <w:rPr>
          <w:rFonts w:eastAsia="Times New Roman" w:cs="Times New Roman"/>
          <w:b/>
          <w:szCs w:val="24"/>
        </w:rPr>
        <w:t>Λαμπρούλης</w:t>
      </w:r>
      <w:proofErr w:type="spellEnd"/>
      <w:r w:rsidRPr="00FC2AF8">
        <w:rPr>
          <w:rFonts w:eastAsia="Times New Roman" w:cs="Times New Roman"/>
          <w:b/>
          <w:szCs w:val="24"/>
        </w:rPr>
        <w:t xml:space="preserve">): </w:t>
      </w:r>
      <w:r>
        <w:rPr>
          <w:rFonts w:eastAsia="Times New Roman" w:cs="Times New Roman"/>
          <w:szCs w:val="24"/>
        </w:rPr>
        <w:t>Επόμενος ομιλητής ο κ. Γρέγος από τη Χρυσή Αυγή.</w:t>
      </w:r>
    </w:p>
    <w:p w14:paraId="03A733E7" w14:textId="77777777" w:rsidR="00E615E6" w:rsidRDefault="00720F21">
      <w:pPr>
        <w:spacing w:after="0" w:line="600" w:lineRule="auto"/>
        <w:ind w:firstLine="720"/>
        <w:jc w:val="both"/>
        <w:rPr>
          <w:rFonts w:eastAsia="Times New Roman" w:cs="Times New Roman"/>
          <w:szCs w:val="24"/>
        </w:rPr>
      </w:pPr>
      <w:r>
        <w:rPr>
          <w:rFonts w:eastAsia="Times New Roman" w:cs="Times New Roman"/>
          <w:b/>
          <w:szCs w:val="24"/>
        </w:rPr>
        <w:t>ΑΝΤΩΝΙΟΣ ΓΡΕΓΟΣ:</w:t>
      </w:r>
      <w:r>
        <w:rPr>
          <w:rFonts w:eastAsia="Times New Roman" w:cs="Times New Roman"/>
          <w:szCs w:val="24"/>
        </w:rPr>
        <w:t xml:space="preserve"> Ευχαριστώ, κύριε Πρόεδρε.</w:t>
      </w:r>
    </w:p>
    <w:p w14:paraId="03A733E8" w14:textId="77777777" w:rsidR="00E615E6" w:rsidRDefault="00720F21">
      <w:pPr>
        <w:spacing w:after="0" w:line="600" w:lineRule="auto"/>
        <w:ind w:firstLine="720"/>
        <w:jc w:val="both"/>
        <w:rPr>
          <w:rFonts w:eastAsia="Times New Roman" w:cs="Times New Roman"/>
          <w:szCs w:val="24"/>
        </w:rPr>
      </w:pPr>
      <w:r>
        <w:rPr>
          <w:rFonts w:eastAsia="Times New Roman" w:cs="Times New Roman"/>
          <w:szCs w:val="24"/>
        </w:rPr>
        <w:t xml:space="preserve">Ακούμε σχεδόν κάθε ομιλητή να αναφέρεται στον κίνδυνο της ανόδου της </w:t>
      </w:r>
      <w:r>
        <w:rPr>
          <w:rFonts w:eastAsia="Times New Roman" w:cs="Times New Roman"/>
          <w:szCs w:val="24"/>
        </w:rPr>
        <w:t>Ακροδεξιάς</w:t>
      </w:r>
      <w:r>
        <w:rPr>
          <w:rFonts w:eastAsia="Times New Roman" w:cs="Times New Roman"/>
          <w:szCs w:val="24"/>
        </w:rPr>
        <w:t xml:space="preserve">. Να σας ενημερώσουμε φυσικά ότι εμείς πολύ χαιρόμαστε για αυτό. Έμειναν λίγες μέρες μέχρι να το υποστείτε αυτό το πράγμα. </w:t>
      </w:r>
    </w:p>
    <w:p w14:paraId="03A733E9" w14:textId="77777777" w:rsidR="00E615E6" w:rsidRDefault="00720F21">
      <w:pPr>
        <w:spacing w:after="0" w:line="600" w:lineRule="auto"/>
        <w:ind w:firstLine="720"/>
        <w:jc w:val="both"/>
        <w:rPr>
          <w:rFonts w:eastAsia="Times New Roman" w:cs="Times New Roman"/>
          <w:szCs w:val="24"/>
        </w:rPr>
      </w:pPr>
      <w:r>
        <w:rPr>
          <w:rFonts w:eastAsia="Times New Roman" w:cs="Times New Roman"/>
          <w:szCs w:val="24"/>
        </w:rPr>
        <w:t>Είχα την ατυχία χθες να παρακολουθώ μια εκπομπή στο κ</w:t>
      </w:r>
      <w:r>
        <w:rPr>
          <w:rFonts w:eastAsia="Times New Roman" w:cs="Times New Roman"/>
          <w:szCs w:val="24"/>
        </w:rPr>
        <w:t>ρατικό κανάλι, την ΕΡΤ. Θα μου πείτε πώς άντεξα κάτι τέτοιο. Μιλούσαν κάποιοι τύποι. Δεν ξέρω τι ακριβώς ήταν. Δημοσιογράφοι; Κάπως έτσι παρουσιάζονται. Και έλεγαν ότι κινδυνεύουμε από την άνοδο της ακροδεξιάς, κινδυνεύει η Ελλάδα, κινδυνεύει η Ευρώπη. Κάπ</w:t>
      </w:r>
      <w:r>
        <w:rPr>
          <w:rFonts w:eastAsia="Times New Roman" w:cs="Times New Roman"/>
          <w:szCs w:val="24"/>
        </w:rPr>
        <w:t xml:space="preserve">οιος από αυτούς είπε </w:t>
      </w:r>
      <w:r>
        <w:rPr>
          <w:rFonts w:eastAsia="Times New Roman" w:cs="Times New Roman"/>
          <w:szCs w:val="24"/>
        </w:rPr>
        <w:t>πως</w:t>
      </w:r>
      <w:r>
        <w:rPr>
          <w:rFonts w:eastAsia="Times New Roman" w:cs="Times New Roman"/>
          <w:szCs w:val="24"/>
        </w:rPr>
        <w:t xml:space="preserve"> μπορούμε να τους αναγνωρίσουμε, μπορεί να είναι ο άνθρωπος της διπλανής </w:t>
      </w:r>
      <w:r>
        <w:rPr>
          <w:rFonts w:eastAsia="Times New Roman" w:cs="Times New Roman"/>
          <w:szCs w:val="24"/>
        </w:rPr>
        <w:lastRenderedPageBreak/>
        <w:t xml:space="preserve">πόρτας. Αυτά τα γελοία πράγματα λένε σε κάτι τέτοιες γελοίες εκπομπές, κλεισμένοι όπως είναι στο σταλινικό καβούκι τους. Και για να μην αναρωτιούνται και πάρα </w:t>
      </w:r>
      <w:r>
        <w:rPr>
          <w:rFonts w:eastAsia="Times New Roman" w:cs="Times New Roman"/>
          <w:szCs w:val="24"/>
        </w:rPr>
        <w:t xml:space="preserve">πολύ, κάτι τέτοια άθλια νομοθετήματα, όπως αυτό, ενισχύουν φυσικά την άνοδο των εθνικιστών και είναι κάτι που δεν μπορείτε να το σταματήσετε. </w:t>
      </w:r>
    </w:p>
    <w:p w14:paraId="03A733EA" w14:textId="77777777" w:rsidR="00E615E6" w:rsidRDefault="00720F21">
      <w:pPr>
        <w:spacing w:after="0" w:line="600" w:lineRule="auto"/>
        <w:ind w:firstLine="720"/>
        <w:jc w:val="both"/>
        <w:rPr>
          <w:rFonts w:eastAsia="Times New Roman" w:cs="Times New Roman"/>
          <w:szCs w:val="24"/>
        </w:rPr>
      </w:pPr>
      <w:r>
        <w:rPr>
          <w:rFonts w:eastAsia="Times New Roman" w:cs="Times New Roman"/>
          <w:szCs w:val="24"/>
        </w:rPr>
        <w:t xml:space="preserve">Αναμενόμενο και αυτό το έκτρωμα, ιδίως ενόψει εκλογών σε όλα τα επίπεδα, με τις σχετικές τροπολογίες-αμοιβή στις </w:t>
      </w:r>
      <w:r>
        <w:rPr>
          <w:rFonts w:eastAsia="Times New Roman" w:cs="Times New Roman"/>
          <w:szCs w:val="24"/>
        </w:rPr>
        <w:t xml:space="preserve">πρόσφατες πολιτικές μεταγραφές που σας κρατάνε σε μια επίπλαστη μειοψηφία για λίγους μήνες ακόμη ευτυχώς. Βέβαια, αυτά τα δώρα προς τους υποψήφιους ευρωβουλευτές σας μεταφράζονται σε πολλές χιλιάδες ευρώ, πέραν των άλλων παροχών. </w:t>
      </w:r>
    </w:p>
    <w:p w14:paraId="03A733EB" w14:textId="77777777" w:rsidR="00E615E6" w:rsidRDefault="00720F21">
      <w:pPr>
        <w:spacing w:after="0" w:line="600" w:lineRule="auto"/>
        <w:ind w:firstLine="720"/>
        <w:jc w:val="both"/>
        <w:rPr>
          <w:rFonts w:eastAsia="Times New Roman" w:cs="Times New Roman"/>
          <w:szCs w:val="24"/>
        </w:rPr>
      </w:pPr>
      <w:r>
        <w:rPr>
          <w:rFonts w:eastAsia="Times New Roman" w:cs="Times New Roman"/>
          <w:szCs w:val="24"/>
        </w:rPr>
        <w:t>Βεβαίως, σε κάθε νομοσχέδ</w:t>
      </w:r>
      <w:r>
        <w:rPr>
          <w:rFonts w:eastAsia="Times New Roman" w:cs="Times New Roman"/>
          <w:szCs w:val="24"/>
        </w:rPr>
        <w:t xml:space="preserve">ιο διορίζετε δικά σας παιδιά σε κάθε είδους θέση. Γνωστό το κόλπο στο σάπιο και διεφθαρμένο πολιτικό σας σύστημα. Έχουν δοθεί φυσικά και οι σχετικές οδηγίες και έχει καταστρωθεί ένα </w:t>
      </w:r>
      <w:proofErr w:type="spellStart"/>
      <w:r>
        <w:rPr>
          <w:rFonts w:eastAsia="Times New Roman" w:cs="Times New Roman"/>
          <w:szCs w:val="24"/>
        </w:rPr>
        <w:t>πολυεπίπεδο</w:t>
      </w:r>
      <w:proofErr w:type="spellEnd"/>
      <w:r>
        <w:rPr>
          <w:rFonts w:eastAsia="Times New Roman" w:cs="Times New Roman"/>
          <w:szCs w:val="24"/>
        </w:rPr>
        <w:t xml:space="preserve"> πλάνο για εκτεταμένη νοθεία, κυρίως ως προς την μόνη πολιτική </w:t>
      </w:r>
      <w:r>
        <w:rPr>
          <w:rFonts w:eastAsia="Times New Roman" w:cs="Times New Roman"/>
          <w:szCs w:val="24"/>
        </w:rPr>
        <w:t xml:space="preserve">δύναμη που αντιστέκεται, τη Χρυσή Αυγή, την ισχυρή δύναμη των Ελλήνων εθνικιστών. </w:t>
      </w:r>
    </w:p>
    <w:p w14:paraId="03A733EC" w14:textId="77777777" w:rsidR="00E615E6" w:rsidRDefault="00720F21">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Και </w:t>
      </w:r>
      <w:r>
        <w:rPr>
          <w:rFonts w:eastAsia="Times New Roman" w:cs="Times New Roman"/>
          <w:szCs w:val="24"/>
        </w:rPr>
        <w:t>σ</w:t>
      </w:r>
      <w:r>
        <w:rPr>
          <w:rFonts w:eastAsia="Times New Roman" w:cs="Times New Roman"/>
          <w:szCs w:val="24"/>
        </w:rPr>
        <w:t>ε</w:t>
      </w:r>
      <w:r>
        <w:rPr>
          <w:rFonts w:eastAsia="Times New Roman" w:cs="Times New Roman"/>
          <w:szCs w:val="24"/>
        </w:rPr>
        <w:t xml:space="preserve"> αυτό το νομοθέτημα, λοιπόν, θέλετε να ελέγχετε με κάθε τρόπο, τόσο τις δημόσιες υπηρεσίες όσο και την εκλογική διαδικασία, μια που αν και </w:t>
      </w:r>
      <w:proofErr w:type="spellStart"/>
      <w:r>
        <w:rPr>
          <w:rFonts w:eastAsia="Times New Roman" w:cs="Times New Roman"/>
          <w:szCs w:val="24"/>
        </w:rPr>
        <w:t>κρυπτόμενοι</w:t>
      </w:r>
      <w:proofErr w:type="spellEnd"/>
      <w:r>
        <w:rPr>
          <w:rFonts w:eastAsia="Times New Roman" w:cs="Times New Roman"/>
          <w:szCs w:val="24"/>
        </w:rPr>
        <w:t xml:space="preserve"> γνωρίζετε την εκ</w:t>
      </w:r>
      <w:r>
        <w:rPr>
          <w:rFonts w:eastAsia="Times New Roman" w:cs="Times New Roman"/>
          <w:szCs w:val="24"/>
        </w:rPr>
        <w:t xml:space="preserve">λογική σας συντριβή. </w:t>
      </w:r>
    </w:p>
    <w:p w14:paraId="03A733ED" w14:textId="77777777" w:rsidR="00E615E6" w:rsidRDefault="00720F21">
      <w:pPr>
        <w:spacing w:after="0" w:line="600" w:lineRule="auto"/>
        <w:ind w:firstLine="720"/>
        <w:jc w:val="both"/>
        <w:rPr>
          <w:rFonts w:eastAsia="Times New Roman" w:cs="Times New Roman"/>
          <w:szCs w:val="24"/>
        </w:rPr>
      </w:pPr>
      <w:r>
        <w:rPr>
          <w:rFonts w:eastAsia="Times New Roman" w:cs="Times New Roman"/>
          <w:szCs w:val="24"/>
        </w:rPr>
        <w:t xml:space="preserve">Παράλληλα, προχωράτε με γρήγορους ρυθμούς στην </w:t>
      </w:r>
      <w:proofErr w:type="spellStart"/>
      <w:r>
        <w:rPr>
          <w:rFonts w:eastAsia="Times New Roman" w:cs="Times New Roman"/>
          <w:szCs w:val="24"/>
        </w:rPr>
        <w:t>ισλαμοποίηση</w:t>
      </w:r>
      <w:proofErr w:type="spellEnd"/>
      <w:r>
        <w:rPr>
          <w:rFonts w:eastAsia="Times New Roman" w:cs="Times New Roman"/>
          <w:szCs w:val="24"/>
        </w:rPr>
        <w:t xml:space="preserve"> της χώρας –το έχουμε καταγγείλει πάρα πολλές φορές- προσκαλώντας ορδές λαθρομεταναστών σε συνεννόηση με τους Τούρκους και ειδικά τους καλοκαιρινούς μήνες, προκειμένου να εποι</w:t>
      </w:r>
      <w:r>
        <w:rPr>
          <w:rFonts w:eastAsia="Times New Roman" w:cs="Times New Roman"/>
          <w:szCs w:val="24"/>
        </w:rPr>
        <w:t xml:space="preserve">κιστούν κυρίως τα νησιά του </w:t>
      </w:r>
      <w:r>
        <w:rPr>
          <w:rFonts w:eastAsia="Times New Roman" w:cs="Times New Roman"/>
          <w:szCs w:val="24"/>
        </w:rPr>
        <w:t xml:space="preserve">βορείου </w:t>
      </w:r>
      <w:r>
        <w:rPr>
          <w:rFonts w:eastAsia="Times New Roman" w:cs="Times New Roman"/>
          <w:szCs w:val="24"/>
        </w:rPr>
        <w:t xml:space="preserve">Αιγαίου και στη συνέχεια κάθε πόλη και κάθε χωριό της πατρίδας μας. </w:t>
      </w:r>
    </w:p>
    <w:p w14:paraId="03A733EE" w14:textId="77777777" w:rsidR="00E615E6" w:rsidRDefault="00720F21">
      <w:pPr>
        <w:spacing w:after="0" w:line="600" w:lineRule="auto"/>
        <w:ind w:firstLine="720"/>
        <w:jc w:val="both"/>
        <w:rPr>
          <w:rFonts w:eastAsia="Times New Roman" w:cs="Times New Roman"/>
          <w:szCs w:val="24"/>
        </w:rPr>
      </w:pPr>
      <w:r>
        <w:rPr>
          <w:rFonts w:eastAsia="Times New Roman" w:cs="Times New Roman"/>
          <w:szCs w:val="24"/>
        </w:rPr>
        <w:t>Οι παροχές σας στους λαθρομετανάστες, εκτός από την απόδοση της ιθαγένειας, σύμφωνα με το νομοσχέδιο και σύμφωνα με άλλα νομοσχέδια, είναι τροφή, στέγη</w:t>
      </w:r>
      <w:r>
        <w:rPr>
          <w:rFonts w:eastAsia="Times New Roman" w:cs="Times New Roman"/>
          <w:szCs w:val="24"/>
        </w:rPr>
        <w:t>, υγεία, παιδεία, χρήματα, ασυλία στις εγκληματικές πράξεις, με ταυτόχρονες διώξεις και τρομοκρατία σε όσους τολμούν να αντιδράσουν. Χιλιάδες τα παραδείγματα. Στο πλευρό σας φυσικά και τα διαπλεκόμενα μέσα ενημέρωσης και φυσικά, όπως είπα και πριν, οι κρατ</w:t>
      </w:r>
      <w:r>
        <w:rPr>
          <w:rFonts w:eastAsia="Times New Roman" w:cs="Times New Roman"/>
          <w:szCs w:val="24"/>
        </w:rPr>
        <w:t>ικοδίαιτοι της ΕΡΤ.</w:t>
      </w:r>
    </w:p>
    <w:p w14:paraId="03A733EF" w14:textId="77777777" w:rsidR="00E615E6" w:rsidRDefault="00720F21">
      <w:pPr>
        <w:spacing w:after="0" w:line="600" w:lineRule="auto"/>
        <w:ind w:firstLine="720"/>
        <w:jc w:val="both"/>
        <w:rPr>
          <w:rFonts w:eastAsia="Times New Roman" w:cs="Times New Roman"/>
          <w:szCs w:val="24"/>
        </w:rPr>
      </w:pPr>
      <w:r>
        <w:rPr>
          <w:rFonts w:eastAsia="Times New Roman" w:cs="Times New Roman"/>
          <w:szCs w:val="24"/>
        </w:rPr>
        <w:lastRenderedPageBreak/>
        <w:t xml:space="preserve">Όλα, ένα πολύ καλά οργανωμένο σχέδιο, με τη στήριξη φυσικά και της Νέας Δημοκρατίας –δικός της είναι ο Αβραμόπουλος- και λοιπών δυνάμεων του δήθεν δημοκρατικού τόξου. Φυσικά ο ίδιος ο Πρωθυπουργός προτείνει σαν λύση στο δημογραφικό την </w:t>
      </w:r>
      <w:r>
        <w:rPr>
          <w:rFonts w:eastAsia="Times New Roman" w:cs="Times New Roman"/>
          <w:szCs w:val="24"/>
        </w:rPr>
        <w:t>ένταξη των λαθρομεταναστών. Τον ακούσαμε πριν λίγο καιρό.</w:t>
      </w:r>
    </w:p>
    <w:p w14:paraId="03A733F0" w14:textId="77777777" w:rsidR="00E615E6" w:rsidRDefault="00720F21">
      <w:pPr>
        <w:spacing w:after="0" w:line="600" w:lineRule="auto"/>
        <w:ind w:firstLine="720"/>
        <w:jc w:val="both"/>
        <w:rPr>
          <w:rFonts w:eastAsia="Times New Roman" w:cs="Times New Roman"/>
          <w:szCs w:val="24"/>
        </w:rPr>
      </w:pPr>
      <w:r>
        <w:rPr>
          <w:rFonts w:eastAsia="Times New Roman" w:cs="Times New Roman"/>
          <w:szCs w:val="24"/>
        </w:rPr>
        <w:t>Οι σταλινικές σας μέθοδοι είναι πια εμφανείς σε κάθε πολίτη αυτής της χώρας και φυσικά ο ρατσισμός σε βάρος των Ελλήνων συνεχίζει να υφίσταται. Να υπενθυμίσουμε εδώ ότι και η Νέα Δημοκρατία ψήφισε τ</w:t>
      </w:r>
      <w:r>
        <w:rPr>
          <w:rFonts w:eastAsia="Times New Roman" w:cs="Times New Roman"/>
          <w:szCs w:val="24"/>
        </w:rPr>
        <w:t xml:space="preserve">ον αντιρατσιστικό νόμο, όπως συμφώνησε και με τη Συμφωνία του </w:t>
      </w:r>
      <w:proofErr w:type="spellStart"/>
      <w:r>
        <w:rPr>
          <w:rFonts w:eastAsia="Times New Roman" w:cs="Times New Roman"/>
          <w:szCs w:val="24"/>
        </w:rPr>
        <w:t>Μαρακές</w:t>
      </w:r>
      <w:proofErr w:type="spellEnd"/>
      <w:r>
        <w:rPr>
          <w:rFonts w:eastAsia="Times New Roman" w:cs="Times New Roman"/>
          <w:szCs w:val="24"/>
        </w:rPr>
        <w:t>, προκειμένου να κατακλυστεί η χώρα από εκατοντάδες χιλιάδες ή και εκατομμύρια λαθρομετανάστες, με μια απλή αίτηση.</w:t>
      </w:r>
    </w:p>
    <w:p w14:paraId="03A733F1" w14:textId="77777777" w:rsidR="00E615E6" w:rsidRDefault="00720F21">
      <w:pPr>
        <w:spacing w:after="0" w:line="600" w:lineRule="auto"/>
        <w:ind w:firstLine="720"/>
        <w:jc w:val="both"/>
        <w:rPr>
          <w:rFonts w:eastAsia="Times New Roman" w:cs="Times New Roman"/>
          <w:szCs w:val="24"/>
        </w:rPr>
      </w:pPr>
      <w:r>
        <w:rPr>
          <w:rFonts w:eastAsia="Times New Roman" w:cs="Times New Roman"/>
          <w:szCs w:val="24"/>
        </w:rPr>
        <w:t xml:space="preserve">Τι να πρωτοπούμε για αυτό το άθλιο νομοθέτημα; Ποιο άρθρο να </w:t>
      </w:r>
      <w:proofErr w:type="spellStart"/>
      <w:r>
        <w:rPr>
          <w:rFonts w:eastAsia="Times New Roman" w:cs="Times New Roman"/>
          <w:szCs w:val="24"/>
        </w:rPr>
        <w:t>πρωτοσχολι</w:t>
      </w:r>
      <w:r>
        <w:rPr>
          <w:rFonts w:eastAsia="Times New Roman" w:cs="Times New Roman"/>
          <w:szCs w:val="24"/>
        </w:rPr>
        <w:t>άσουμε</w:t>
      </w:r>
      <w:proofErr w:type="spellEnd"/>
      <w:r>
        <w:rPr>
          <w:rFonts w:eastAsia="Times New Roman" w:cs="Times New Roman"/>
          <w:szCs w:val="24"/>
        </w:rPr>
        <w:t xml:space="preserve">; Έχουμε όμως χρέος και εμείς και ο ελληνικός λαός να δείξουμε και στους πιο αφελείς το βρώμικο σχέδιο αφελληνισμού από τους ανθέλληνες του ΣΥΡΙΖΑ και τους πατριδοκάπηλους της Νέας Δημοκρατίας. Η στάση των υπολοίπων κομμάτων είναι λίγο πολύ γνωστή. </w:t>
      </w:r>
    </w:p>
    <w:p w14:paraId="03A733F2" w14:textId="77777777" w:rsidR="00E615E6" w:rsidRDefault="00720F21">
      <w:pPr>
        <w:spacing w:after="0" w:line="600" w:lineRule="auto"/>
        <w:ind w:firstLine="720"/>
        <w:jc w:val="both"/>
        <w:rPr>
          <w:rFonts w:eastAsia="Times New Roman" w:cs="Times New Roman"/>
          <w:szCs w:val="24"/>
        </w:rPr>
      </w:pPr>
      <w:r>
        <w:rPr>
          <w:rFonts w:eastAsia="Times New Roman" w:cs="Times New Roman"/>
          <w:szCs w:val="24"/>
        </w:rPr>
        <w:lastRenderedPageBreak/>
        <w:t xml:space="preserve">Έχουμε αποδείξει πολλές φορές με ντοκουμέντα ότι ΣΥΡΙΖΑ και Νέα Δημοκρατία πολεμάνε με λύσσα οτιδήποτε εθνικό, οτιδήποτε υγιές και πατριωτικό. Προστατεύουν κάθε εχθρό της πατρίδας και φυσικά δηλώνουν υποταγή ακόμα και στον </w:t>
      </w:r>
      <w:proofErr w:type="spellStart"/>
      <w:r>
        <w:rPr>
          <w:rFonts w:eastAsia="Times New Roman" w:cs="Times New Roman"/>
          <w:szCs w:val="24"/>
        </w:rPr>
        <w:t>Ερντογάν</w:t>
      </w:r>
      <w:proofErr w:type="spellEnd"/>
      <w:r>
        <w:rPr>
          <w:rFonts w:eastAsia="Times New Roman" w:cs="Times New Roman"/>
          <w:szCs w:val="24"/>
        </w:rPr>
        <w:t xml:space="preserve"> και τις γελοίες φαντασιώ</w:t>
      </w:r>
      <w:r>
        <w:rPr>
          <w:rFonts w:eastAsia="Times New Roman" w:cs="Times New Roman"/>
          <w:szCs w:val="24"/>
        </w:rPr>
        <w:t xml:space="preserve">σεις του. </w:t>
      </w:r>
    </w:p>
    <w:p w14:paraId="03A733F3" w14:textId="77777777" w:rsidR="00E615E6" w:rsidRDefault="00720F21">
      <w:pPr>
        <w:spacing w:after="0" w:line="600" w:lineRule="auto"/>
        <w:ind w:firstLine="720"/>
        <w:jc w:val="both"/>
        <w:rPr>
          <w:rFonts w:eastAsia="Times New Roman" w:cs="Times New Roman"/>
          <w:szCs w:val="24"/>
        </w:rPr>
      </w:pPr>
      <w:r>
        <w:rPr>
          <w:rFonts w:eastAsia="Times New Roman" w:cs="Times New Roman"/>
          <w:szCs w:val="24"/>
        </w:rPr>
        <w:t xml:space="preserve">Δεν ενδιαφέρει φυσικά τον Τσίπρα και τον Μητσοτάκη </w:t>
      </w:r>
      <w:r>
        <w:rPr>
          <w:rFonts w:eastAsia="Times New Roman" w:cs="Times New Roman"/>
          <w:szCs w:val="24"/>
        </w:rPr>
        <w:t xml:space="preserve">πως </w:t>
      </w:r>
      <w:r>
        <w:rPr>
          <w:rFonts w:eastAsia="Times New Roman" w:cs="Times New Roman"/>
          <w:szCs w:val="24"/>
        </w:rPr>
        <w:t xml:space="preserve">θα απαλλαγούν τα νησιά του </w:t>
      </w:r>
      <w:r>
        <w:rPr>
          <w:rFonts w:eastAsia="Times New Roman" w:cs="Times New Roman"/>
          <w:szCs w:val="24"/>
        </w:rPr>
        <w:t xml:space="preserve">βορείου </w:t>
      </w:r>
      <w:r>
        <w:rPr>
          <w:rFonts w:eastAsia="Times New Roman" w:cs="Times New Roman"/>
          <w:szCs w:val="24"/>
        </w:rPr>
        <w:t xml:space="preserve">Αιγαίου και άλλες περιοχές από τους λαθρομετανάστες, αλλά το </w:t>
      </w:r>
      <w:r>
        <w:rPr>
          <w:rFonts w:eastAsia="Times New Roman" w:cs="Times New Roman"/>
          <w:szCs w:val="24"/>
        </w:rPr>
        <w:t xml:space="preserve">πως </w:t>
      </w:r>
      <w:r>
        <w:rPr>
          <w:rFonts w:eastAsia="Times New Roman" w:cs="Times New Roman"/>
          <w:szCs w:val="24"/>
        </w:rPr>
        <w:t>θα γίνουν πιο σωστές δομές, προκειμένου να μη λείπει τίποτα από τους εισβολείς. Βέβαια, εδ</w:t>
      </w:r>
      <w:r>
        <w:rPr>
          <w:rFonts w:eastAsia="Times New Roman" w:cs="Times New Roman"/>
          <w:szCs w:val="24"/>
        </w:rPr>
        <w:t xml:space="preserve">ώ κάνουν και χοντρές μπίζνες μέσω των ΜΚΟ που ο ρόλος τους έχει καταγγελθεί </w:t>
      </w:r>
      <w:proofErr w:type="spellStart"/>
      <w:r>
        <w:rPr>
          <w:rFonts w:eastAsia="Times New Roman" w:cs="Times New Roman"/>
          <w:szCs w:val="24"/>
        </w:rPr>
        <w:t>πολλάκις</w:t>
      </w:r>
      <w:proofErr w:type="spellEnd"/>
      <w:r>
        <w:rPr>
          <w:rFonts w:eastAsia="Times New Roman" w:cs="Times New Roman"/>
          <w:szCs w:val="24"/>
        </w:rPr>
        <w:t>, αλλά κανένας μέχρι τώρα δεν έχει οδηγηθεί στη δικαιοσύνη.</w:t>
      </w:r>
    </w:p>
    <w:p w14:paraId="03A733F4" w14:textId="77777777" w:rsidR="00E615E6" w:rsidRDefault="00720F21">
      <w:pPr>
        <w:spacing w:after="0" w:line="600" w:lineRule="auto"/>
        <w:ind w:firstLine="720"/>
        <w:jc w:val="both"/>
        <w:rPr>
          <w:rFonts w:eastAsia="Times New Roman" w:cs="Times New Roman"/>
          <w:szCs w:val="24"/>
        </w:rPr>
      </w:pPr>
      <w:r>
        <w:rPr>
          <w:rFonts w:eastAsia="Times New Roman" w:cs="Times New Roman"/>
          <w:szCs w:val="24"/>
        </w:rPr>
        <w:t xml:space="preserve">Όσον αφορά </w:t>
      </w:r>
      <w:r>
        <w:rPr>
          <w:rFonts w:eastAsia="Times New Roman" w:cs="Times New Roman"/>
          <w:szCs w:val="24"/>
        </w:rPr>
        <w:t>σ</w:t>
      </w:r>
      <w:r>
        <w:rPr>
          <w:rFonts w:eastAsia="Times New Roman" w:cs="Times New Roman"/>
          <w:szCs w:val="24"/>
        </w:rPr>
        <w:t>τη θέση της γυναίκας, είναι πραγματικά γελοίο και οξύμωρο να νομοθετείτε δήθεν για κατοχύρωση δικαιω</w:t>
      </w:r>
      <w:r>
        <w:rPr>
          <w:rFonts w:eastAsia="Times New Roman" w:cs="Times New Roman"/>
          <w:szCs w:val="24"/>
        </w:rPr>
        <w:t xml:space="preserve">μάτων, τη στιγμή που οι φίλοι σας ισλαμιστές ξέρουμε πολύ καλά </w:t>
      </w:r>
      <w:r>
        <w:rPr>
          <w:rFonts w:eastAsia="Times New Roman" w:cs="Times New Roman"/>
          <w:szCs w:val="24"/>
        </w:rPr>
        <w:t xml:space="preserve">πως </w:t>
      </w:r>
      <w:r>
        <w:rPr>
          <w:rFonts w:eastAsia="Times New Roman" w:cs="Times New Roman"/>
          <w:szCs w:val="24"/>
        </w:rPr>
        <w:t xml:space="preserve">φέρονται στις χώρες τους, αλλά και εδώ. </w:t>
      </w:r>
    </w:p>
    <w:p w14:paraId="03A733F5" w14:textId="77777777" w:rsidR="00E615E6" w:rsidRDefault="00720F21">
      <w:pPr>
        <w:spacing w:after="0" w:line="600" w:lineRule="auto"/>
        <w:ind w:firstLine="720"/>
        <w:jc w:val="both"/>
        <w:rPr>
          <w:rFonts w:eastAsia="Times New Roman" w:cs="Times New Roman"/>
          <w:szCs w:val="24"/>
        </w:rPr>
      </w:pPr>
      <w:r>
        <w:rPr>
          <w:rFonts w:eastAsia="Times New Roman" w:cs="Times New Roman"/>
          <w:szCs w:val="24"/>
        </w:rPr>
        <w:t xml:space="preserve">Η Χρυσή Αυγή τιμά τη γυναίκα, τη γυναίκα που πρωτοστατεί πάντα στους εθνικούς αγώνες και σήμερα, γυναίκες που </w:t>
      </w:r>
      <w:r>
        <w:rPr>
          <w:rFonts w:eastAsia="Times New Roman" w:cs="Times New Roman"/>
          <w:szCs w:val="24"/>
        </w:rPr>
        <w:lastRenderedPageBreak/>
        <w:t>διαπρέπουν στον εργασιακό τομέα, που ε</w:t>
      </w:r>
      <w:r>
        <w:rPr>
          <w:rFonts w:eastAsia="Times New Roman" w:cs="Times New Roman"/>
          <w:szCs w:val="24"/>
        </w:rPr>
        <w:t xml:space="preserve">ίναι </w:t>
      </w:r>
      <w:proofErr w:type="spellStart"/>
      <w:r>
        <w:rPr>
          <w:rFonts w:eastAsia="Times New Roman" w:cs="Times New Roman"/>
          <w:szCs w:val="24"/>
        </w:rPr>
        <w:t>μάνες</w:t>
      </w:r>
      <w:proofErr w:type="spellEnd"/>
      <w:r>
        <w:rPr>
          <w:rFonts w:eastAsia="Times New Roman" w:cs="Times New Roman"/>
          <w:szCs w:val="24"/>
        </w:rPr>
        <w:t xml:space="preserve"> που εμφυτεύουν στα παιδιά μας τις υπέρτατες αξίες της πατρίδας, της θρησκείας, της οικογένειας, γυναίκες εργαζόμενες ή άνεργες, δημόσιοι υπάλληλοι, γυναίκες που υπηρετούν στις Ένοπλες Δυνάμεις και την Αστυνομία, στην υγεία, στην εκπαίδευση, αγρό</w:t>
      </w:r>
      <w:r>
        <w:rPr>
          <w:rFonts w:eastAsia="Times New Roman" w:cs="Times New Roman"/>
          <w:szCs w:val="24"/>
        </w:rPr>
        <w:t xml:space="preserve">τισσες, σύζυγοι ναυτικών, επιστήμονες, φοιτήτριες και μαθήτριες. Χιλιάδες τέτοιες γυναίκες κοσμούν τις τάξεις της Χρυσής Αυγής και δίνουν ένα μεγάλο αγώνα σε όλα τα επίπεδα. </w:t>
      </w:r>
    </w:p>
    <w:p w14:paraId="03A733F6" w14:textId="77777777" w:rsidR="00E615E6" w:rsidRDefault="00720F21">
      <w:pPr>
        <w:spacing w:after="0" w:line="600" w:lineRule="auto"/>
        <w:ind w:firstLine="720"/>
        <w:jc w:val="both"/>
        <w:rPr>
          <w:rFonts w:eastAsia="Times New Roman" w:cs="Times New Roman"/>
          <w:szCs w:val="24"/>
        </w:rPr>
      </w:pPr>
      <w:r>
        <w:rPr>
          <w:rFonts w:eastAsia="Times New Roman" w:cs="Times New Roman"/>
          <w:szCs w:val="24"/>
        </w:rPr>
        <w:t>Αρρωστημένα μυαλά προωθούν στον χώρο της εκπαίδευσης όρους περί ύπαρξης τριών φύλ</w:t>
      </w:r>
      <w:r>
        <w:rPr>
          <w:rFonts w:eastAsia="Times New Roman" w:cs="Times New Roman"/>
          <w:szCs w:val="24"/>
        </w:rPr>
        <w:t xml:space="preserve">ων ή όρους όπως γονέας 1, γονέας 2. Αυτά να τα ξεχάσετε. Εμείς </w:t>
      </w:r>
      <w:r>
        <w:rPr>
          <w:rFonts w:eastAsia="Times New Roman" w:cs="Times New Roman"/>
          <w:szCs w:val="24"/>
        </w:rPr>
        <w:t>ως</w:t>
      </w:r>
      <w:r>
        <w:rPr>
          <w:rFonts w:eastAsia="Times New Roman" w:cs="Times New Roman"/>
          <w:szCs w:val="24"/>
        </w:rPr>
        <w:t xml:space="preserve"> γονείς και ειδικά γονείς μικρών παιδιών ενημερώνουμε τα παιδιά μας τι λέει η επιστήμη και τι ισχύει. Δεν υπάρχουν τρία φύλα. Υπάρχει άντρας και γυναίκα, υπάρχει το αρσενικό και το θηλυκό, ο </w:t>
      </w:r>
      <w:r>
        <w:rPr>
          <w:rFonts w:eastAsia="Times New Roman" w:cs="Times New Roman"/>
          <w:szCs w:val="24"/>
        </w:rPr>
        <w:t xml:space="preserve">πατέρας και η μητέρα. Και προειδοποιούμε προς κάθε κατεύθυνση «κάτω τα ξερά σας από τα παιδιά μας»! </w:t>
      </w:r>
    </w:p>
    <w:p w14:paraId="03A733F7" w14:textId="77777777" w:rsidR="00E615E6" w:rsidRDefault="00720F21">
      <w:pPr>
        <w:spacing w:after="0" w:line="600" w:lineRule="auto"/>
        <w:ind w:firstLine="720"/>
        <w:jc w:val="both"/>
        <w:rPr>
          <w:rFonts w:eastAsia="Times New Roman" w:cs="Times New Roman"/>
          <w:szCs w:val="24"/>
        </w:rPr>
      </w:pPr>
      <w:r>
        <w:rPr>
          <w:rFonts w:eastAsia="Times New Roman" w:cs="Times New Roman"/>
          <w:szCs w:val="24"/>
        </w:rPr>
        <w:t>Να πούμε εδώ ότι ακόμα και το Υπουργείο Μακεδονίας-Θράκης επιχορηγεί με 10</w:t>
      </w:r>
      <w:r>
        <w:rPr>
          <w:rFonts w:eastAsia="Times New Roman" w:cs="Times New Roman"/>
          <w:szCs w:val="24"/>
        </w:rPr>
        <w:t>.</w:t>
      </w:r>
      <w:r>
        <w:rPr>
          <w:rFonts w:eastAsia="Times New Roman" w:cs="Times New Roman"/>
          <w:szCs w:val="24"/>
        </w:rPr>
        <w:t>000 ευρώ το λεγόμενο «</w:t>
      </w:r>
      <w:r>
        <w:rPr>
          <w:rFonts w:eastAsia="Times New Roman" w:cs="Times New Roman"/>
          <w:szCs w:val="24"/>
          <w:lang w:val="en-US"/>
        </w:rPr>
        <w:t>Thessaloniki</w:t>
      </w:r>
      <w:r>
        <w:rPr>
          <w:rFonts w:eastAsia="Times New Roman" w:cs="Times New Roman"/>
          <w:szCs w:val="24"/>
        </w:rPr>
        <w:t xml:space="preserve"> </w:t>
      </w:r>
      <w:r>
        <w:rPr>
          <w:rFonts w:eastAsia="Times New Roman" w:cs="Times New Roman"/>
          <w:szCs w:val="24"/>
          <w:lang w:val="en-US"/>
        </w:rPr>
        <w:lastRenderedPageBreak/>
        <w:t>Pride</w:t>
      </w:r>
      <w:r>
        <w:rPr>
          <w:rFonts w:eastAsia="Times New Roman" w:cs="Times New Roman"/>
          <w:szCs w:val="24"/>
        </w:rPr>
        <w:t>», σύμφωνα με αίτημα των διοργανωτών του</w:t>
      </w:r>
      <w:r>
        <w:rPr>
          <w:rFonts w:eastAsia="Times New Roman" w:cs="Times New Roman"/>
          <w:szCs w:val="24"/>
        </w:rPr>
        <w:t xml:space="preserve"> στο πρόγραμμα –ακούστε- «νεανικές δράσεις».</w:t>
      </w:r>
    </w:p>
    <w:p w14:paraId="03A733F8" w14:textId="77777777" w:rsidR="00E615E6" w:rsidRDefault="00720F21">
      <w:pPr>
        <w:spacing w:after="0" w:line="600" w:lineRule="auto"/>
        <w:ind w:firstLine="720"/>
        <w:jc w:val="both"/>
        <w:rPr>
          <w:rFonts w:eastAsia="Times New Roman" w:cs="Times New Roman"/>
          <w:szCs w:val="24"/>
        </w:rPr>
      </w:pPr>
      <w:r>
        <w:rPr>
          <w:rFonts w:eastAsia="Times New Roman" w:cs="Times New Roman"/>
          <w:szCs w:val="24"/>
        </w:rPr>
        <w:t>Βεβαίως, κάποτε λέγατε ότι τα προσφυγόπουλα θα φοιτούν σε συγκεκριμένα σχολεία, εκτός ωραρίου κ</w:t>
      </w:r>
      <w:r>
        <w:rPr>
          <w:rFonts w:eastAsia="Times New Roman" w:cs="Times New Roman"/>
          <w:szCs w:val="24"/>
        </w:rPr>
        <w:t>.</w:t>
      </w:r>
      <w:r>
        <w:rPr>
          <w:rFonts w:eastAsia="Times New Roman" w:cs="Times New Roman"/>
          <w:szCs w:val="24"/>
        </w:rPr>
        <w:t>λπ., τώρα είναι παντού και σύντομα θα μπαίνουν στα ΑΕΙ ή ΤΕΙ, με άλλα πιο ευνοϊκά κριτήρια ή και χωρίς κριτήρια και</w:t>
      </w:r>
      <w:r>
        <w:rPr>
          <w:rFonts w:eastAsia="Times New Roman" w:cs="Times New Roman"/>
          <w:szCs w:val="24"/>
        </w:rPr>
        <w:t xml:space="preserve"> δικαίως οι γονείς αντιδρούν. Υπάρχει ρατσισμός ακόμα και εδώ. Φυσικά, όλα με τη στήριξη ΣΥΡΙΖΑ και Νέας Δημοκρατίας και διαφόρων αριστερών αποχρώσεων. </w:t>
      </w:r>
    </w:p>
    <w:p w14:paraId="03A733F9" w14:textId="77777777" w:rsidR="00E615E6" w:rsidRDefault="00720F21">
      <w:pPr>
        <w:spacing w:after="0" w:line="600" w:lineRule="auto"/>
        <w:ind w:firstLine="720"/>
        <w:jc w:val="both"/>
        <w:rPr>
          <w:rFonts w:eastAsia="Times New Roman" w:cs="Times New Roman"/>
          <w:szCs w:val="24"/>
        </w:rPr>
      </w:pPr>
      <w:r>
        <w:rPr>
          <w:rFonts w:eastAsia="Times New Roman" w:cs="Times New Roman"/>
          <w:szCs w:val="24"/>
        </w:rPr>
        <w:t xml:space="preserve">Έρχονται εκλογές. Η Χρυσή Αυγή θα συμμετέχει παντού με ψηφοδέλτια νίκης και με ολοκληρωμένο πρόγραμμα. </w:t>
      </w:r>
      <w:r>
        <w:rPr>
          <w:rFonts w:eastAsia="Times New Roman" w:cs="Times New Roman"/>
          <w:szCs w:val="24"/>
        </w:rPr>
        <w:t xml:space="preserve">Θα σας πρότεινα να κατεβάσετε κοινά ψηφοδέλτια όλοι εσείς του αντεθνικού τόξου, μήπως και σταματήσετε τη ραγδαία άνοδο των εθνικιστών. Μην περιμένετε τη δεύτερη Κυριακή. Όλοι το ίδιοι είστε εξάλλου. </w:t>
      </w:r>
    </w:p>
    <w:p w14:paraId="03A733FA" w14:textId="77777777" w:rsidR="00E615E6" w:rsidRDefault="00720F21">
      <w:pPr>
        <w:spacing w:after="0" w:line="600" w:lineRule="auto"/>
        <w:ind w:firstLine="720"/>
        <w:jc w:val="both"/>
        <w:rPr>
          <w:rFonts w:eastAsia="Times New Roman" w:cs="Times New Roman"/>
          <w:szCs w:val="24"/>
        </w:rPr>
      </w:pPr>
      <w:r>
        <w:rPr>
          <w:rFonts w:eastAsia="Times New Roman" w:cs="Times New Roman"/>
          <w:szCs w:val="24"/>
        </w:rPr>
        <w:t xml:space="preserve">Η κόκκινη χούντα είναι υποχρεωμένη πλέον να πάει σε εκλογές. Θα ήθελε να τις ακυρώσει ή να τις καταργήσει, αλλά δεν μπορεί πια. </w:t>
      </w:r>
      <w:r>
        <w:rPr>
          <w:rFonts w:eastAsia="Times New Roman" w:cs="Times New Roman"/>
          <w:szCs w:val="24"/>
        </w:rPr>
        <w:t>Σ’</w:t>
      </w:r>
      <w:r>
        <w:rPr>
          <w:rFonts w:eastAsia="Times New Roman" w:cs="Times New Roman"/>
          <w:szCs w:val="24"/>
        </w:rPr>
        <w:t xml:space="preserve"> αυτές τις εκλογές, λοιπόν, ο λαός θα πρέπει να </w:t>
      </w:r>
      <w:r>
        <w:rPr>
          <w:rFonts w:eastAsia="Times New Roman" w:cs="Times New Roman"/>
          <w:szCs w:val="24"/>
        </w:rPr>
        <w:lastRenderedPageBreak/>
        <w:t>μαυρίσει τους υποψήφιους του ΣΥΡΙΖΑ και της Νέας Δημοκρατίας και λοιπών μορφωμ</w:t>
      </w:r>
      <w:r>
        <w:rPr>
          <w:rFonts w:eastAsia="Times New Roman" w:cs="Times New Roman"/>
          <w:szCs w:val="24"/>
        </w:rPr>
        <w:t xml:space="preserve">άτων να στηρίξει με πάθος τα ψηφοδέλτια της Χρυσής Αυγής. </w:t>
      </w:r>
    </w:p>
    <w:p w14:paraId="03A733FB" w14:textId="77777777" w:rsidR="00E615E6" w:rsidRDefault="00720F21">
      <w:pPr>
        <w:spacing w:after="0" w:line="600" w:lineRule="auto"/>
        <w:ind w:firstLine="720"/>
        <w:jc w:val="both"/>
        <w:rPr>
          <w:rFonts w:eastAsia="Times New Roman" w:cs="Times New Roman"/>
          <w:szCs w:val="24"/>
        </w:rPr>
      </w:pPr>
      <w:r>
        <w:rPr>
          <w:rFonts w:eastAsia="Times New Roman" w:cs="Times New Roman"/>
          <w:szCs w:val="24"/>
        </w:rPr>
        <w:t>Είστε ό,τι πιο σάπιο και διεφθαρμένο υπάρχει, ό,τι πιο ανθελληνικό και προδοτικό, εί</w:t>
      </w:r>
      <w:r>
        <w:rPr>
          <w:rFonts w:eastAsia="Times New Roman" w:cs="Times New Roman"/>
          <w:szCs w:val="24"/>
        </w:rPr>
        <w:t>σ</w:t>
      </w:r>
      <w:r>
        <w:rPr>
          <w:rFonts w:eastAsia="Times New Roman" w:cs="Times New Roman"/>
          <w:szCs w:val="24"/>
        </w:rPr>
        <w:t>τε μισαλλόδοξοι, είστε εχθροί της πατρίδας και του έθνους, προστάτες τρομοκρατών και υπηρέτες ξένων συμφερόντων.</w:t>
      </w:r>
      <w:r>
        <w:rPr>
          <w:rFonts w:eastAsia="Times New Roman" w:cs="Times New Roman"/>
          <w:szCs w:val="24"/>
        </w:rPr>
        <w:t xml:space="preserve"> Είμαστε η φωνή του ελληνικού λαού, η ελπίδα του έθνους, ο εφιάλτης σας και το όνειρο που έχει κάθε Έλληνας να πάρει την πατρίδα του πίσω. Μια πατρίδα δυνατή και ελεύθερη. </w:t>
      </w:r>
    </w:p>
    <w:p w14:paraId="03A733FC" w14:textId="77777777" w:rsidR="00E615E6" w:rsidRDefault="00720F21">
      <w:pPr>
        <w:spacing w:after="0" w:line="600" w:lineRule="auto"/>
        <w:ind w:firstLine="720"/>
        <w:jc w:val="both"/>
        <w:rPr>
          <w:rFonts w:eastAsia="Times New Roman" w:cs="Times New Roman"/>
          <w:szCs w:val="24"/>
        </w:rPr>
      </w:pPr>
      <w:r>
        <w:rPr>
          <w:rFonts w:eastAsia="Times New Roman" w:cs="Times New Roman"/>
          <w:szCs w:val="24"/>
        </w:rPr>
        <w:t>Σας ευχαριστώ.</w:t>
      </w:r>
    </w:p>
    <w:p w14:paraId="03A733FD" w14:textId="77777777" w:rsidR="00E615E6" w:rsidRDefault="00720F21">
      <w:pPr>
        <w:spacing w:after="0" w:line="600" w:lineRule="auto"/>
        <w:ind w:firstLine="720"/>
        <w:jc w:val="center"/>
        <w:rPr>
          <w:rFonts w:eastAsia="Times New Roman" w:cs="Times New Roman"/>
          <w:szCs w:val="24"/>
        </w:rPr>
      </w:pPr>
      <w:r w:rsidRPr="00AE6C8B">
        <w:rPr>
          <w:rFonts w:eastAsia="Times New Roman"/>
          <w:bCs/>
        </w:rPr>
        <w:t xml:space="preserve">(Χειροκροτήματα από την πτέρυγα </w:t>
      </w:r>
      <w:r>
        <w:rPr>
          <w:rFonts w:eastAsia="Times New Roman"/>
          <w:bCs/>
        </w:rPr>
        <w:t xml:space="preserve">της </w:t>
      </w:r>
      <w:r w:rsidRPr="00AE6C8B">
        <w:rPr>
          <w:rFonts w:eastAsia="Times New Roman"/>
          <w:bCs/>
        </w:rPr>
        <w:t>Χρυσή</w:t>
      </w:r>
      <w:r>
        <w:rPr>
          <w:rFonts w:eastAsia="Times New Roman"/>
          <w:bCs/>
        </w:rPr>
        <w:t>ς</w:t>
      </w:r>
      <w:r w:rsidRPr="00AE6C8B">
        <w:rPr>
          <w:rFonts w:eastAsia="Times New Roman"/>
          <w:bCs/>
        </w:rPr>
        <w:t xml:space="preserve"> Αυγή</w:t>
      </w:r>
      <w:r>
        <w:rPr>
          <w:rFonts w:eastAsia="Times New Roman"/>
          <w:bCs/>
        </w:rPr>
        <w:t>ς</w:t>
      </w:r>
      <w:r w:rsidRPr="00AE6C8B">
        <w:rPr>
          <w:rFonts w:eastAsia="Times New Roman"/>
          <w:bCs/>
        </w:rPr>
        <w:t>)</w:t>
      </w:r>
    </w:p>
    <w:p w14:paraId="03A733FE" w14:textId="77777777" w:rsidR="00E615E6" w:rsidRDefault="00720F21">
      <w:pPr>
        <w:spacing w:after="0" w:line="600" w:lineRule="auto"/>
        <w:ind w:firstLine="720"/>
        <w:jc w:val="both"/>
        <w:rPr>
          <w:rFonts w:eastAsia="Times New Roman" w:cs="Times New Roman"/>
          <w:szCs w:val="24"/>
        </w:rPr>
      </w:pPr>
      <w:r w:rsidRPr="00FC2AF8">
        <w:rPr>
          <w:rFonts w:eastAsia="Times New Roman" w:cs="Times New Roman"/>
          <w:b/>
          <w:szCs w:val="24"/>
        </w:rPr>
        <w:t>ΠΡΟΕΔΡΕΥΩΝ (Γεώργι</w:t>
      </w:r>
      <w:r w:rsidRPr="00FC2AF8">
        <w:rPr>
          <w:rFonts w:eastAsia="Times New Roman" w:cs="Times New Roman"/>
          <w:b/>
          <w:szCs w:val="24"/>
        </w:rPr>
        <w:t xml:space="preserve">ος </w:t>
      </w:r>
      <w:proofErr w:type="spellStart"/>
      <w:r w:rsidRPr="00FC2AF8">
        <w:rPr>
          <w:rFonts w:eastAsia="Times New Roman" w:cs="Times New Roman"/>
          <w:b/>
          <w:szCs w:val="24"/>
        </w:rPr>
        <w:t>Λαμπρούλης</w:t>
      </w:r>
      <w:proofErr w:type="spellEnd"/>
      <w:r w:rsidRPr="00FC2AF8">
        <w:rPr>
          <w:rFonts w:eastAsia="Times New Roman" w:cs="Times New Roman"/>
          <w:b/>
          <w:szCs w:val="24"/>
        </w:rPr>
        <w:t xml:space="preserve">): </w:t>
      </w:r>
      <w:r>
        <w:rPr>
          <w:rFonts w:eastAsia="Times New Roman" w:cs="Times New Roman"/>
          <w:szCs w:val="24"/>
        </w:rPr>
        <w:t xml:space="preserve">Τον λόγο έχει ο κ. Γεώργιος Πάλλης από το ΣΥΡΙΖΑ. </w:t>
      </w:r>
    </w:p>
    <w:p w14:paraId="03A733FF" w14:textId="77777777" w:rsidR="00E615E6" w:rsidRDefault="00720F21">
      <w:pPr>
        <w:spacing w:after="0" w:line="600" w:lineRule="auto"/>
        <w:ind w:firstLine="720"/>
        <w:jc w:val="both"/>
        <w:rPr>
          <w:rFonts w:eastAsia="Times New Roman" w:cs="Times New Roman"/>
          <w:szCs w:val="24"/>
        </w:rPr>
      </w:pPr>
      <w:r>
        <w:rPr>
          <w:rFonts w:eastAsia="Times New Roman" w:cs="Times New Roman"/>
          <w:b/>
          <w:szCs w:val="24"/>
        </w:rPr>
        <w:t>ΓΕΩΡΓΙΟΣ ΠΑΛΛΗΣ:</w:t>
      </w:r>
      <w:r>
        <w:rPr>
          <w:rFonts w:eastAsia="Times New Roman" w:cs="Times New Roman"/>
          <w:szCs w:val="24"/>
        </w:rPr>
        <w:t xml:space="preserve"> Η γραβάτα σας μάρανε! </w:t>
      </w:r>
    </w:p>
    <w:p w14:paraId="03A73400" w14:textId="77777777" w:rsidR="00E615E6" w:rsidRDefault="00720F21">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ο περιορισμένος χρόνος που έχουμε για ένα νομοσχέδιο τόσο πλούσιο σε θετικές διατάξεις, με υποχρεώνει να εστιάσω </w:t>
      </w:r>
      <w:r>
        <w:rPr>
          <w:rFonts w:eastAsia="Times New Roman" w:cs="Times New Roman"/>
          <w:szCs w:val="24"/>
        </w:rPr>
        <w:t xml:space="preserve">σ’ </w:t>
      </w:r>
      <w:r>
        <w:rPr>
          <w:rFonts w:eastAsia="Times New Roman" w:cs="Times New Roman"/>
          <w:szCs w:val="24"/>
        </w:rPr>
        <w:t>ένα</w:t>
      </w:r>
      <w:r>
        <w:rPr>
          <w:rFonts w:eastAsia="Times New Roman" w:cs="Times New Roman"/>
          <w:szCs w:val="24"/>
        </w:rPr>
        <w:t xml:space="preserve"> από τα τρία μέρη του νομοσχεδίου, στις διατάξεις του Κώδικα Ελληνικής Ιθαγένειας. </w:t>
      </w:r>
    </w:p>
    <w:p w14:paraId="03A73401" w14:textId="77777777" w:rsidR="00E615E6" w:rsidRDefault="00720F21">
      <w:pPr>
        <w:spacing w:after="0" w:line="600" w:lineRule="auto"/>
        <w:ind w:firstLine="720"/>
        <w:jc w:val="both"/>
        <w:rPr>
          <w:rFonts w:eastAsia="Times New Roman" w:cs="Times New Roman"/>
          <w:szCs w:val="24"/>
        </w:rPr>
      </w:pPr>
      <w:r>
        <w:rPr>
          <w:rFonts w:eastAsia="Times New Roman" w:cs="Times New Roman"/>
          <w:szCs w:val="24"/>
        </w:rPr>
        <w:lastRenderedPageBreak/>
        <w:t>Ποιος είναι και ποιος δεν είναι πολίτης μιας χώρας είναι θέμα που ανήκει στον πυρήνα της κυριαρχίας του κάθε κράτους. Η απόδοση της ιδιότητας του Έλληνα πολίτη είναι μια πο</w:t>
      </w:r>
      <w:r>
        <w:rPr>
          <w:rFonts w:eastAsia="Times New Roman" w:cs="Times New Roman"/>
          <w:szCs w:val="24"/>
        </w:rPr>
        <w:t xml:space="preserve">λιτική απόφαση. Ακόμα και ο καθιερωμένος από το </w:t>
      </w:r>
      <w:r>
        <w:rPr>
          <w:rFonts w:eastAsia="Times New Roman" w:cs="Times New Roman"/>
          <w:szCs w:val="24"/>
        </w:rPr>
        <w:t>19</w:t>
      </w:r>
      <w:r w:rsidRPr="00F862C0">
        <w:rPr>
          <w:rFonts w:eastAsia="Times New Roman" w:cs="Times New Roman"/>
          <w:szCs w:val="24"/>
          <w:vertAlign w:val="superscript"/>
        </w:rPr>
        <w:t>ο</w:t>
      </w:r>
      <w:r>
        <w:rPr>
          <w:rFonts w:eastAsia="Times New Roman" w:cs="Times New Roman"/>
          <w:szCs w:val="24"/>
        </w:rPr>
        <w:t xml:space="preserve"> </w:t>
      </w:r>
      <w:r>
        <w:rPr>
          <w:rFonts w:eastAsia="Times New Roman" w:cs="Times New Roman"/>
          <w:szCs w:val="24"/>
        </w:rPr>
        <w:t xml:space="preserve">αιώνα μηχανισμός της εξ αίματος εθνικής αναπαραγωγής, έχει υποστεί διαφοροποίηση ανά τα χρόνια. Σκεφθείτε μόνο ότι μέχρι το 1984 η ελληνική ιθαγένεια δεν μεταδιδόταν σε </w:t>
      </w:r>
      <w:proofErr w:type="spellStart"/>
      <w:r>
        <w:rPr>
          <w:rFonts w:eastAsia="Times New Roman" w:cs="Times New Roman"/>
          <w:szCs w:val="24"/>
        </w:rPr>
        <w:t>κατιόντα</w:t>
      </w:r>
      <w:proofErr w:type="spellEnd"/>
      <w:r>
        <w:rPr>
          <w:rFonts w:eastAsia="Times New Roman" w:cs="Times New Roman"/>
          <w:szCs w:val="24"/>
        </w:rPr>
        <w:t xml:space="preserve"> μόνο από τη μητέρα, εάν ο </w:t>
      </w:r>
      <w:r>
        <w:rPr>
          <w:rFonts w:eastAsia="Times New Roman" w:cs="Times New Roman"/>
          <w:szCs w:val="24"/>
        </w:rPr>
        <w:t xml:space="preserve">πατέρας δεν ήταν επίσης κάτοχός της. </w:t>
      </w:r>
    </w:p>
    <w:p w14:paraId="03A73402" w14:textId="77777777" w:rsidR="00E615E6" w:rsidRDefault="00720F21">
      <w:pPr>
        <w:spacing w:after="0" w:line="600" w:lineRule="auto"/>
        <w:ind w:firstLine="720"/>
        <w:jc w:val="both"/>
        <w:rPr>
          <w:rFonts w:eastAsia="Times New Roman" w:cs="Times New Roman"/>
          <w:szCs w:val="24"/>
        </w:rPr>
      </w:pPr>
      <w:r>
        <w:rPr>
          <w:rFonts w:eastAsia="Times New Roman" w:cs="Times New Roman"/>
          <w:szCs w:val="24"/>
        </w:rPr>
        <w:t>Το κράτος αποφασίζει και το κράτος δημιουργεί το νομικό δεσμό με τον πολίτη. Άρα, λοιπόν, γίνεσαι, δεν γεννιέσαι. Η κτήση της ιθαγένειας συνιστά ταυτόχρονα και ένα πολιτικό δικαίωμα. Με την κτήση της ελληνικής ιθαγένει</w:t>
      </w:r>
      <w:r>
        <w:rPr>
          <w:rFonts w:eastAsia="Times New Roman" w:cs="Times New Roman"/>
          <w:szCs w:val="24"/>
        </w:rPr>
        <w:t xml:space="preserve">ας αποκτάται η ιδιότητα του Έλληνα πολίτη που εν τέλει αποτελεί το κλειδί για τα περισσότερα συνταγματικά κατοχυρωμένα δικαιώματα. Αποτελεί όρο για να απολαύσει ένα πρόσωπο με αποτελεσματική εγγυητική λειτουργία του κράτους. </w:t>
      </w:r>
    </w:p>
    <w:p w14:paraId="03A73403" w14:textId="77777777" w:rsidR="00E615E6" w:rsidRDefault="00720F21">
      <w:pPr>
        <w:spacing w:after="0" w:line="600" w:lineRule="auto"/>
        <w:ind w:firstLine="720"/>
        <w:jc w:val="both"/>
        <w:rPr>
          <w:rFonts w:eastAsia="Times New Roman" w:cs="Times New Roman"/>
          <w:szCs w:val="24"/>
        </w:rPr>
      </w:pPr>
      <w:r>
        <w:rPr>
          <w:rFonts w:eastAsia="Times New Roman" w:cs="Times New Roman"/>
          <w:szCs w:val="24"/>
        </w:rPr>
        <w:t>Οι νέοι Έλληνες είναι ίσοι ενώ</w:t>
      </w:r>
      <w:r>
        <w:rPr>
          <w:rFonts w:eastAsia="Times New Roman" w:cs="Times New Roman"/>
          <w:szCs w:val="24"/>
        </w:rPr>
        <w:t xml:space="preserve">πιον του νόμου λέει το Σύνταγμα. Όχι οι άνθρωποι γενικά. Υπό την έννοια αυτή έχει χαρακτηριστεί και ως το δικαίωμα των δικαιωμάτων. </w:t>
      </w:r>
    </w:p>
    <w:p w14:paraId="03A73404" w14:textId="77777777" w:rsidR="00E615E6" w:rsidRDefault="00720F21">
      <w:pPr>
        <w:spacing w:after="0" w:line="600" w:lineRule="auto"/>
        <w:ind w:firstLine="720"/>
        <w:jc w:val="both"/>
        <w:rPr>
          <w:rFonts w:eastAsia="Times New Roman" w:cs="Times New Roman"/>
          <w:szCs w:val="24"/>
        </w:rPr>
      </w:pPr>
      <w:r>
        <w:rPr>
          <w:rFonts w:eastAsia="Times New Roman" w:cs="Times New Roman"/>
          <w:szCs w:val="24"/>
        </w:rPr>
        <w:lastRenderedPageBreak/>
        <w:t xml:space="preserve">Σήμερα, λοιπόν, διαπραγματευόμαστε τη διαδικασία και τα κριτήρια πολιτογράφησης, έχοντας κατά νου τα παραπάνω. Από τη μια, </w:t>
      </w:r>
      <w:r>
        <w:rPr>
          <w:rFonts w:eastAsia="Times New Roman" w:cs="Times New Roman"/>
          <w:szCs w:val="24"/>
        </w:rPr>
        <w:t>το ελληνικό κράτος έχει την εξουσία και δημιουργεί τους δημόσιους δεσμούς για τη συγκρότηση του ελληνικού λαού και από την άλλη, το δημοκρατικό μας πολίτευμα αναγνωρίζει την αξίωση για πολιτική συμμετοχή των προσώπων που έχουν ενταχθεί στην κοινωνική ζωή τ</w:t>
      </w:r>
      <w:r>
        <w:rPr>
          <w:rFonts w:eastAsia="Times New Roman" w:cs="Times New Roman"/>
          <w:szCs w:val="24"/>
        </w:rPr>
        <w:t xml:space="preserve">ης χώρας, όπως, επίσης, αναγνωρίζει και την ισότιμη κατανομή των δημοσίων αγαθών. </w:t>
      </w:r>
    </w:p>
    <w:p w14:paraId="03A73405" w14:textId="77777777" w:rsidR="00E615E6" w:rsidRDefault="00720F21">
      <w:pPr>
        <w:spacing w:after="0" w:line="600" w:lineRule="auto"/>
        <w:ind w:firstLine="720"/>
        <w:contextualSpacing/>
        <w:jc w:val="both"/>
        <w:rPr>
          <w:rFonts w:eastAsia="Times New Roman" w:cs="Times New Roman"/>
          <w:szCs w:val="24"/>
        </w:rPr>
      </w:pPr>
      <w:r>
        <w:rPr>
          <w:rFonts w:eastAsia="Times New Roman" w:cs="Times New Roman"/>
          <w:szCs w:val="24"/>
        </w:rPr>
        <w:t xml:space="preserve">Διότι, αγαπητοί </w:t>
      </w:r>
      <w:r w:rsidRPr="00CA737D">
        <w:rPr>
          <w:rFonts w:eastAsia="Times New Roman" w:cs="Times New Roman"/>
          <w:szCs w:val="24"/>
        </w:rPr>
        <w:t>συνάδελφοι</w:t>
      </w:r>
      <w:r>
        <w:rPr>
          <w:rFonts w:eastAsia="Times New Roman" w:cs="Times New Roman"/>
          <w:szCs w:val="24"/>
        </w:rPr>
        <w:t>,</w:t>
      </w:r>
      <w:r w:rsidRPr="00CA737D">
        <w:rPr>
          <w:rFonts w:eastAsia="Times New Roman" w:cs="Times New Roman"/>
          <w:szCs w:val="24"/>
        </w:rPr>
        <w:t xml:space="preserve"> </w:t>
      </w:r>
      <w:r>
        <w:rPr>
          <w:rFonts w:eastAsia="Times New Roman" w:cs="Times New Roman"/>
          <w:szCs w:val="24"/>
        </w:rPr>
        <w:t xml:space="preserve">εκεί είναι η ουσία των </w:t>
      </w:r>
      <w:r w:rsidRPr="00CA737D">
        <w:rPr>
          <w:rFonts w:eastAsia="Times New Roman" w:cs="Times New Roman"/>
          <w:szCs w:val="24"/>
        </w:rPr>
        <w:t xml:space="preserve">διαφωνιών </w:t>
      </w:r>
      <w:r>
        <w:rPr>
          <w:rFonts w:eastAsia="Times New Roman" w:cs="Times New Roman"/>
          <w:szCs w:val="24"/>
        </w:rPr>
        <w:t xml:space="preserve">μας, ποιος δικαιούται </w:t>
      </w:r>
      <w:r w:rsidRPr="00CA737D">
        <w:rPr>
          <w:rFonts w:eastAsia="Times New Roman" w:cs="Times New Roman"/>
          <w:szCs w:val="24"/>
        </w:rPr>
        <w:t>κομμάτι από την πίτα</w:t>
      </w:r>
      <w:r>
        <w:rPr>
          <w:rFonts w:eastAsia="Times New Roman" w:cs="Times New Roman"/>
          <w:szCs w:val="24"/>
        </w:rPr>
        <w:t>. Ορισμένοι συνήθως ονειρεύονται</w:t>
      </w:r>
      <w:r w:rsidRPr="00CA737D">
        <w:rPr>
          <w:rFonts w:eastAsia="Times New Roman" w:cs="Times New Roman"/>
          <w:szCs w:val="24"/>
        </w:rPr>
        <w:t xml:space="preserve"> αποκλειστικά και ειδικά προνόμια</w:t>
      </w:r>
      <w:r>
        <w:rPr>
          <w:rFonts w:eastAsia="Times New Roman" w:cs="Times New Roman"/>
          <w:szCs w:val="24"/>
        </w:rPr>
        <w:t>.</w:t>
      </w:r>
      <w:r w:rsidRPr="00CA737D">
        <w:rPr>
          <w:rFonts w:eastAsia="Times New Roman" w:cs="Times New Roman"/>
          <w:szCs w:val="24"/>
        </w:rPr>
        <w:t xml:space="preserve"> Εμε</w:t>
      </w:r>
      <w:r w:rsidRPr="00CA737D">
        <w:rPr>
          <w:rFonts w:eastAsia="Times New Roman" w:cs="Times New Roman"/>
          <w:szCs w:val="24"/>
        </w:rPr>
        <w:t>ίς υποστηρίζουμε ότι όποιος έχει καταστήσει την Ελλάδα επίκεντρο των βιοτικών του</w:t>
      </w:r>
      <w:r>
        <w:rPr>
          <w:rFonts w:eastAsia="Times New Roman" w:cs="Times New Roman"/>
          <w:szCs w:val="24"/>
        </w:rPr>
        <w:t>ς σχεδίων</w:t>
      </w:r>
      <w:r w:rsidRPr="00CA737D">
        <w:rPr>
          <w:rFonts w:eastAsia="Times New Roman" w:cs="Times New Roman"/>
          <w:szCs w:val="24"/>
        </w:rPr>
        <w:t xml:space="preserve"> και δραστηριοτήτων και τηρεί τις υποχρεώσεις του απέναντι στο κράτος</w:t>
      </w:r>
      <w:r>
        <w:rPr>
          <w:rFonts w:eastAsia="Times New Roman" w:cs="Times New Roman"/>
          <w:szCs w:val="24"/>
        </w:rPr>
        <w:t>,</w:t>
      </w:r>
      <w:r w:rsidRPr="00CA737D">
        <w:rPr>
          <w:rFonts w:eastAsia="Times New Roman" w:cs="Times New Roman"/>
          <w:szCs w:val="24"/>
        </w:rPr>
        <w:t xml:space="preserve"> δεν</w:t>
      </w:r>
      <w:r>
        <w:rPr>
          <w:rFonts w:eastAsia="Times New Roman" w:cs="Times New Roman"/>
          <w:szCs w:val="24"/>
        </w:rPr>
        <w:t xml:space="preserve"> πρέπει να στερείται της δυνατότητας</w:t>
      </w:r>
      <w:r w:rsidRPr="00CA737D">
        <w:rPr>
          <w:rFonts w:eastAsia="Times New Roman" w:cs="Times New Roman"/>
          <w:szCs w:val="24"/>
        </w:rPr>
        <w:t xml:space="preserve"> της πολιτογράφησης</w:t>
      </w:r>
      <w:r>
        <w:rPr>
          <w:rFonts w:eastAsia="Times New Roman" w:cs="Times New Roman"/>
          <w:szCs w:val="24"/>
        </w:rPr>
        <w:t>.</w:t>
      </w:r>
      <w:r w:rsidRPr="00CA737D">
        <w:rPr>
          <w:rFonts w:eastAsia="Times New Roman" w:cs="Times New Roman"/>
          <w:szCs w:val="24"/>
        </w:rPr>
        <w:t xml:space="preserve"> </w:t>
      </w:r>
    </w:p>
    <w:p w14:paraId="03A73406" w14:textId="77777777" w:rsidR="00E615E6" w:rsidRDefault="00720F21">
      <w:pPr>
        <w:spacing w:after="0" w:line="600" w:lineRule="auto"/>
        <w:ind w:firstLine="720"/>
        <w:contextualSpacing/>
        <w:jc w:val="both"/>
        <w:rPr>
          <w:rFonts w:eastAsia="Times New Roman" w:cs="Times New Roman"/>
          <w:szCs w:val="24"/>
        </w:rPr>
      </w:pPr>
      <w:r>
        <w:rPr>
          <w:rFonts w:eastAsia="Times New Roman" w:cs="Times New Roman"/>
          <w:szCs w:val="24"/>
        </w:rPr>
        <w:t>Εμείς κατοχυρώσαμε το δικαίωμα της</w:t>
      </w:r>
      <w:r>
        <w:rPr>
          <w:rFonts w:eastAsia="Times New Roman" w:cs="Times New Roman"/>
          <w:szCs w:val="24"/>
        </w:rPr>
        <w:t xml:space="preserve"> ε</w:t>
      </w:r>
      <w:r w:rsidRPr="00CA737D">
        <w:rPr>
          <w:rFonts w:eastAsia="Times New Roman" w:cs="Times New Roman"/>
          <w:szCs w:val="24"/>
        </w:rPr>
        <w:t xml:space="preserve">λληνικής ιθαγένειας σε αλλοδαπούς που λαμβάνουν την ελληνική παιδεία και τα παιδιά που γεννήθηκαν και μεγάλωσαν στη χώρα </w:t>
      </w:r>
      <w:r>
        <w:rPr>
          <w:rFonts w:eastAsia="Times New Roman" w:cs="Times New Roman"/>
          <w:szCs w:val="24"/>
        </w:rPr>
        <w:t xml:space="preserve">μας. Στο </w:t>
      </w:r>
      <w:r>
        <w:rPr>
          <w:rFonts w:eastAsia="Times New Roman" w:cs="Times New Roman"/>
          <w:szCs w:val="24"/>
        </w:rPr>
        <w:lastRenderedPageBreak/>
        <w:t>ίδιο πλαίσιο, με τα</w:t>
      </w:r>
      <w:r w:rsidRPr="00CA737D">
        <w:rPr>
          <w:rFonts w:eastAsia="Times New Roman" w:cs="Times New Roman"/>
          <w:szCs w:val="24"/>
        </w:rPr>
        <w:t xml:space="preserve"> άρθρο 31</w:t>
      </w:r>
      <w:r>
        <w:rPr>
          <w:rFonts w:eastAsia="Times New Roman" w:cs="Times New Roman"/>
          <w:szCs w:val="24"/>
        </w:rPr>
        <w:t xml:space="preserve"> έως</w:t>
      </w:r>
      <w:r w:rsidRPr="00CA737D">
        <w:rPr>
          <w:rFonts w:eastAsia="Times New Roman" w:cs="Times New Roman"/>
          <w:szCs w:val="24"/>
        </w:rPr>
        <w:t xml:space="preserve"> 49 του νομο</w:t>
      </w:r>
      <w:r>
        <w:rPr>
          <w:rFonts w:eastAsia="Times New Roman" w:cs="Times New Roman"/>
          <w:szCs w:val="24"/>
        </w:rPr>
        <w:t>σχεδίου αποκαθίστανται κάποιες α</w:t>
      </w:r>
      <w:r w:rsidRPr="00CA737D">
        <w:rPr>
          <w:rFonts w:eastAsia="Times New Roman" w:cs="Times New Roman"/>
          <w:szCs w:val="24"/>
        </w:rPr>
        <w:t>κόμη αδι</w:t>
      </w:r>
      <w:r>
        <w:rPr>
          <w:rFonts w:eastAsia="Times New Roman" w:cs="Times New Roman"/>
          <w:szCs w:val="24"/>
        </w:rPr>
        <w:t>κίες στην κτήση της ιθαγένειας και διορθ</w:t>
      </w:r>
      <w:r>
        <w:rPr>
          <w:rFonts w:eastAsia="Times New Roman" w:cs="Times New Roman"/>
          <w:szCs w:val="24"/>
        </w:rPr>
        <w:t>ώνονται δυσλειτουργίε</w:t>
      </w:r>
      <w:r w:rsidRPr="00CA737D">
        <w:rPr>
          <w:rFonts w:eastAsia="Times New Roman" w:cs="Times New Roman"/>
          <w:szCs w:val="24"/>
        </w:rPr>
        <w:t xml:space="preserve">ς του </w:t>
      </w:r>
      <w:r>
        <w:rPr>
          <w:rFonts w:eastAsia="Times New Roman" w:cs="Times New Roman"/>
          <w:szCs w:val="24"/>
        </w:rPr>
        <w:t>συσ</w:t>
      </w:r>
      <w:r w:rsidRPr="00CA737D">
        <w:rPr>
          <w:rFonts w:eastAsia="Times New Roman" w:cs="Times New Roman"/>
          <w:szCs w:val="24"/>
        </w:rPr>
        <w:t>τήματος πολιτογράφησης</w:t>
      </w:r>
      <w:r>
        <w:rPr>
          <w:rFonts w:eastAsia="Times New Roman" w:cs="Times New Roman"/>
          <w:szCs w:val="24"/>
        </w:rPr>
        <w:t xml:space="preserve">. </w:t>
      </w:r>
    </w:p>
    <w:p w14:paraId="03A73407" w14:textId="77777777" w:rsidR="00E615E6" w:rsidRDefault="00720F21">
      <w:pPr>
        <w:spacing w:after="0" w:line="600" w:lineRule="auto"/>
        <w:ind w:firstLine="720"/>
        <w:contextualSpacing/>
        <w:jc w:val="both"/>
        <w:rPr>
          <w:rFonts w:eastAsia="Times New Roman" w:cs="Times New Roman"/>
          <w:szCs w:val="24"/>
        </w:rPr>
      </w:pPr>
      <w:r>
        <w:rPr>
          <w:rFonts w:eastAsia="Times New Roman" w:cs="Times New Roman"/>
          <w:szCs w:val="24"/>
        </w:rPr>
        <w:t xml:space="preserve">Κατ’ </w:t>
      </w:r>
      <w:r>
        <w:rPr>
          <w:rFonts w:eastAsia="Times New Roman" w:cs="Times New Roman"/>
          <w:szCs w:val="24"/>
        </w:rPr>
        <w:t>αρχάς</w:t>
      </w:r>
      <w:r>
        <w:rPr>
          <w:rFonts w:eastAsia="Times New Roman" w:cs="Times New Roman"/>
          <w:szCs w:val="24"/>
        </w:rPr>
        <w:t>, αναγνωρίζονται συγκεκριμένες περιπτώσεις πληθυσ</w:t>
      </w:r>
      <w:r w:rsidRPr="00CA737D">
        <w:rPr>
          <w:rFonts w:eastAsia="Times New Roman" w:cs="Times New Roman"/>
          <w:szCs w:val="24"/>
        </w:rPr>
        <w:t xml:space="preserve">μιακών ομάδων </w:t>
      </w:r>
      <w:r>
        <w:rPr>
          <w:rFonts w:eastAsia="Times New Roman" w:cs="Times New Roman"/>
          <w:szCs w:val="24"/>
        </w:rPr>
        <w:t xml:space="preserve">με </w:t>
      </w:r>
      <w:r w:rsidRPr="00CA737D">
        <w:rPr>
          <w:rFonts w:eastAsia="Times New Roman" w:cs="Times New Roman"/>
          <w:szCs w:val="24"/>
        </w:rPr>
        <w:t>ιδιαίτερα χαρακτηριστικά</w:t>
      </w:r>
      <w:r>
        <w:rPr>
          <w:rFonts w:eastAsia="Times New Roman" w:cs="Times New Roman"/>
          <w:szCs w:val="24"/>
        </w:rPr>
        <w:t>,</w:t>
      </w:r>
      <w:r w:rsidRPr="00CA737D">
        <w:rPr>
          <w:rFonts w:eastAsia="Times New Roman" w:cs="Times New Roman"/>
          <w:szCs w:val="24"/>
        </w:rPr>
        <w:t xml:space="preserve"> όπως είναι ανήλικοι</w:t>
      </w:r>
      <w:r>
        <w:rPr>
          <w:rFonts w:eastAsia="Times New Roman" w:cs="Times New Roman"/>
          <w:szCs w:val="24"/>
        </w:rPr>
        <w:t xml:space="preserve">, υπερήλικοι, με βαριά αναπηρία και </w:t>
      </w:r>
      <w:proofErr w:type="spellStart"/>
      <w:r>
        <w:rPr>
          <w:rFonts w:eastAsia="Times New Roman" w:cs="Times New Roman"/>
          <w:szCs w:val="24"/>
        </w:rPr>
        <w:t>ανιθαγενεί</w:t>
      </w:r>
      <w:r w:rsidRPr="00CA737D">
        <w:rPr>
          <w:rFonts w:eastAsia="Times New Roman" w:cs="Times New Roman"/>
          <w:szCs w:val="24"/>
        </w:rPr>
        <w:t>ς</w:t>
      </w:r>
      <w:proofErr w:type="spellEnd"/>
      <w:r>
        <w:rPr>
          <w:rFonts w:eastAsia="Times New Roman" w:cs="Times New Roman"/>
          <w:szCs w:val="24"/>
        </w:rPr>
        <w:t xml:space="preserve"> </w:t>
      </w:r>
      <w:proofErr w:type="spellStart"/>
      <w:r>
        <w:rPr>
          <w:rFonts w:eastAsia="Times New Roman" w:cs="Times New Roman"/>
          <w:szCs w:val="24"/>
        </w:rPr>
        <w:t>Ρομά</w:t>
      </w:r>
      <w:proofErr w:type="spellEnd"/>
      <w:r>
        <w:rPr>
          <w:rFonts w:eastAsia="Times New Roman" w:cs="Times New Roman"/>
          <w:szCs w:val="24"/>
        </w:rPr>
        <w:t>, κ</w:t>
      </w:r>
      <w:r w:rsidRPr="00CA737D">
        <w:rPr>
          <w:rFonts w:eastAsia="Times New Roman" w:cs="Times New Roman"/>
          <w:szCs w:val="24"/>
        </w:rPr>
        <w:t xml:space="preserve">αι </w:t>
      </w:r>
      <w:r>
        <w:rPr>
          <w:rFonts w:eastAsia="Times New Roman" w:cs="Times New Roman"/>
          <w:szCs w:val="24"/>
        </w:rPr>
        <w:t>προσαρμόζονται τα κριτ</w:t>
      </w:r>
      <w:r>
        <w:rPr>
          <w:rFonts w:eastAsia="Times New Roman" w:cs="Times New Roman"/>
          <w:szCs w:val="24"/>
        </w:rPr>
        <w:t>ήρια και οι διαδικασίες</w:t>
      </w:r>
      <w:r w:rsidRPr="00CA737D">
        <w:rPr>
          <w:rFonts w:eastAsia="Times New Roman" w:cs="Times New Roman"/>
          <w:szCs w:val="24"/>
        </w:rPr>
        <w:t xml:space="preserve"> πολιτογράφησης προκειμένου να μπορούν και αυτοί να συμπεριληφθούν</w:t>
      </w:r>
      <w:r>
        <w:rPr>
          <w:rFonts w:eastAsia="Times New Roman" w:cs="Times New Roman"/>
          <w:szCs w:val="24"/>
        </w:rPr>
        <w:t>.</w:t>
      </w:r>
    </w:p>
    <w:p w14:paraId="03A73408" w14:textId="77777777" w:rsidR="00E615E6" w:rsidRDefault="00720F21">
      <w:pPr>
        <w:spacing w:after="0" w:line="600" w:lineRule="auto"/>
        <w:ind w:firstLine="720"/>
        <w:contextualSpacing/>
        <w:jc w:val="both"/>
        <w:rPr>
          <w:rFonts w:eastAsia="Times New Roman" w:cs="Times New Roman"/>
          <w:szCs w:val="24"/>
        </w:rPr>
      </w:pPr>
      <w:r>
        <w:rPr>
          <w:rFonts w:eastAsia="Times New Roman" w:cs="Times New Roman"/>
          <w:szCs w:val="24"/>
        </w:rPr>
        <w:t>Γενική αρχή της ισότητας επιβάλλει όμοια μεταχείριση</w:t>
      </w:r>
      <w:r w:rsidRPr="00CA737D">
        <w:rPr>
          <w:rFonts w:eastAsia="Times New Roman" w:cs="Times New Roman"/>
          <w:szCs w:val="24"/>
        </w:rPr>
        <w:t xml:space="preserve"> των </w:t>
      </w:r>
      <w:proofErr w:type="spellStart"/>
      <w:r w:rsidRPr="00CA737D">
        <w:rPr>
          <w:rFonts w:eastAsia="Times New Roman" w:cs="Times New Roman"/>
          <w:szCs w:val="24"/>
        </w:rPr>
        <w:t>ομοίων</w:t>
      </w:r>
      <w:proofErr w:type="spellEnd"/>
      <w:r>
        <w:rPr>
          <w:rFonts w:eastAsia="Times New Roman" w:cs="Times New Roman"/>
          <w:szCs w:val="24"/>
        </w:rPr>
        <w:t>,</w:t>
      </w:r>
      <w:r w:rsidRPr="00CA737D">
        <w:rPr>
          <w:rFonts w:eastAsia="Times New Roman" w:cs="Times New Roman"/>
          <w:szCs w:val="24"/>
        </w:rPr>
        <w:t xml:space="preserve"> κύριε </w:t>
      </w:r>
      <w:r>
        <w:rPr>
          <w:rFonts w:eastAsia="Times New Roman" w:cs="Times New Roman"/>
          <w:szCs w:val="24"/>
        </w:rPr>
        <w:t>Βορίδη, και α</w:t>
      </w:r>
      <w:r w:rsidRPr="00CA737D">
        <w:rPr>
          <w:rFonts w:eastAsia="Times New Roman" w:cs="Times New Roman"/>
          <w:szCs w:val="24"/>
        </w:rPr>
        <w:t xml:space="preserve">παγορεύει την αυθαίρετη </w:t>
      </w:r>
      <w:r>
        <w:rPr>
          <w:rFonts w:eastAsia="Times New Roman" w:cs="Times New Roman"/>
          <w:szCs w:val="24"/>
        </w:rPr>
        <w:t>εξομοίωση</w:t>
      </w:r>
      <w:r w:rsidRPr="00CA737D">
        <w:rPr>
          <w:rFonts w:eastAsia="Times New Roman" w:cs="Times New Roman"/>
          <w:szCs w:val="24"/>
        </w:rPr>
        <w:t xml:space="preserve"> διαφορετικών καταστάσεων</w:t>
      </w:r>
      <w:r>
        <w:rPr>
          <w:rFonts w:eastAsia="Times New Roman" w:cs="Times New Roman"/>
          <w:szCs w:val="24"/>
        </w:rPr>
        <w:t>. Εφόσον επιμείνουμε στ</w:t>
      </w:r>
      <w:r>
        <w:rPr>
          <w:rFonts w:eastAsia="Times New Roman" w:cs="Times New Roman"/>
          <w:szCs w:val="24"/>
        </w:rPr>
        <w:t>ην επιβολή κριτηρίων</w:t>
      </w:r>
      <w:r w:rsidRPr="00CA737D">
        <w:rPr>
          <w:rFonts w:eastAsia="Times New Roman" w:cs="Times New Roman"/>
          <w:szCs w:val="24"/>
        </w:rPr>
        <w:t xml:space="preserve"> πολιτογράφηση</w:t>
      </w:r>
      <w:r>
        <w:rPr>
          <w:rFonts w:eastAsia="Times New Roman" w:cs="Times New Roman"/>
          <w:szCs w:val="24"/>
        </w:rPr>
        <w:t>ς</w:t>
      </w:r>
      <w:r w:rsidRPr="00CA737D">
        <w:rPr>
          <w:rFonts w:eastAsia="Times New Roman" w:cs="Times New Roman"/>
          <w:szCs w:val="24"/>
        </w:rPr>
        <w:t xml:space="preserve"> που εκ των πραγμάτων ορισμένα πρόσωπα δεν μπορούν να τηρήσουν</w:t>
      </w:r>
      <w:r>
        <w:rPr>
          <w:rFonts w:eastAsia="Times New Roman" w:cs="Times New Roman"/>
          <w:szCs w:val="24"/>
        </w:rPr>
        <w:t>,</w:t>
      </w:r>
      <w:r w:rsidRPr="00CA737D">
        <w:rPr>
          <w:rFonts w:eastAsia="Times New Roman" w:cs="Times New Roman"/>
          <w:szCs w:val="24"/>
        </w:rPr>
        <w:t xml:space="preserve"> τότε το κράτος </w:t>
      </w:r>
      <w:r>
        <w:rPr>
          <w:rFonts w:eastAsia="Times New Roman" w:cs="Times New Roman"/>
          <w:szCs w:val="24"/>
        </w:rPr>
        <w:t>σφάλλει διπλά:</w:t>
      </w:r>
      <w:r w:rsidRPr="00CA737D">
        <w:rPr>
          <w:rFonts w:eastAsia="Times New Roman" w:cs="Times New Roman"/>
          <w:szCs w:val="24"/>
        </w:rPr>
        <w:t xml:space="preserve"> Πρώτον</w:t>
      </w:r>
      <w:r>
        <w:rPr>
          <w:rFonts w:eastAsia="Times New Roman" w:cs="Times New Roman"/>
          <w:szCs w:val="24"/>
        </w:rPr>
        <w:t>,</w:t>
      </w:r>
      <w:r w:rsidRPr="00CA737D">
        <w:rPr>
          <w:rFonts w:eastAsia="Times New Roman" w:cs="Times New Roman"/>
          <w:szCs w:val="24"/>
        </w:rPr>
        <w:t xml:space="preserve"> διότι με</w:t>
      </w:r>
      <w:r>
        <w:rPr>
          <w:rFonts w:eastAsia="Times New Roman" w:cs="Times New Roman"/>
          <w:szCs w:val="24"/>
        </w:rPr>
        <w:t>ροληπτεί κατά μιας κατηγορίας</w:t>
      </w:r>
      <w:r w:rsidRPr="00CA737D">
        <w:rPr>
          <w:rFonts w:eastAsia="Times New Roman" w:cs="Times New Roman"/>
          <w:szCs w:val="24"/>
        </w:rPr>
        <w:t xml:space="preserve"> προσώπων</w:t>
      </w:r>
      <w:r>
        <w:rPr>
          <w:rFonts w:eastAsia="Times New Roman" w:cs="Times New Roman"/>
          <w:szCs w:val="24"/>
        </w:rPr>
        <w:t>, σ</w:t>
      </w:r>
      <w:r w:rsidRPr="00CA737D">
        <w:rPr>
          <w:rFonts w:eastAsia="Times New Roman" w:cs="Times New Roman"/>
          <w:szCs w:val="24"/>
        </w:rPr>
        <w:t>την προκειμένη περίπτωση με τα άτομα με αναπηρία</w:t>
      </w:r>
      <w:r>
        <w:rPr>
          <w:rFonts w:eastAsia="Times New Roman" w:cs="Times New Roman"/>
          <w:szCs w:val="24"/>
        </w:rPr>
        <w:t>,</w:t>
      </w:r>
      <w:r w:rsidRPr="00CA737D">
        <w:rPr>
          <w:rFonts w:eastAsia="Times New Roman" w:cs="Times New Roman"/>
          <w:szCs w:val="24"/>
        </w:rPr>
        <w:t xml:space="preserve"> που δεν μπορούν να π</w:t>
      </w:r>
      <w:r w:rsidRPr="00CA737D">
        <w:rPr>
          <w:rFonts w:eastAsia="Times New Roman" w:cs="Times New Roman"/>
          <w:szCs w:val="24"/>
        </w:rPr>
        <w:t xml:space="preserve">αρακολουθήσουν τα μαθήματα σε </w:t>
      </w:r>
      <w:r>
        <w:rPr>
          <w:rFonts w:eastAsia="Times New Roman" w:cs="Times New Roman"/>
          <w:szCs w:val="24"/>
        </w:rPr>
        <w:t xml:space="preserve">ένα </w:t>
      </w:r>
      <w:r w:rsidRPr="00CA737D">
        <w:rPr>
          <w:rFonts w:eastAsia="Times New Roman" w:cs="Times New Roman"/>
          <w:szCs w:val="24"/>
        </w:rPr>
        <w:t>ελληνικό σχολείο</w:t>
      </w:r>
      <w:r>
        <w:rPr>
          <w:rFonts w:eastAsia="Times New Roman" w:cs="Times New Roman"/>
          <w:szCs w:val="24"/>
        </w:rPr>
        <w:t>. Δεύτερον, διότι α</w:t>
      </w:r>
      <w:r w:rsidRPr="00CA737D">
        <w:rPr>
          <w:rFonts w:eastAsia="Times New Roman" w:cs="Times New Roman"/>
          <w:szCs w:val="24"/>
        </w:rPr>
        <w:t>φήνει εκτός πολιτικού συστήματος</w:t>
      </w:r>
      <w:r>
        <w:rPr>
          <w:rFonts w:eastAsia="Times New Roman" w:cs="Times New Roman"/>
          <w:szCs w:val="24"/>
        </w:rPr>
        <w:t>,</w:t>
      </w:r>
      <w:r w:rsidRPr="00CA737D">
        <w:rPr>
          <w:rFonts w:eastAsia="Times New Roman" w:cs="Times New Roman"/>
          <w:szCs w:val="24"/>
        </w:rPr>
        <w:t xml:space="preserve"> χωρίς πολ</w:t>
      </w:r>
      <w:r>
        <w:rPr>
          <w:rFonts w:eastAsia="Times New Roman" w:cs="Times New Roman"/>
          <w:szCs w:val="24"/>
        </w:rPr>
        <w:t>ιτικά κ</w:t>
      </w:r>
      <w:r w:rsidRPr="00CA737D">
        <w:rPr>
          <w:rFonts w:eastAsia="Times New Roman" w:cs="Times New Roman"/>
          <w:szCs w:val="24"/>
        </w:rPr>
        <w:t>αι κατά συνέπεια ατομικά και κοινω</w:t>
      </w:r>
      <w:r w:rsidRPr="00CA737D">
        <w:rPr>
          <w:rFonts w:eastAsia="Times New Roman" w:cs="Times New Roman"/>
          <w:szCs w:val="24"/>
        </w:rPr>
        <w:lastRenderedPageBreak/>
        <w:t>νικά δικαιώματα</w:t>
      </w:r>
      <w:r>
        <w:rPr>
          <w:rFonts w:eastAsia="Times New Roman" w:cs="Times New Roman"/>
          <w:szCs w:val="24"/>
        </w:rPr>
        <w:t xml:space="preserve">, ανθρώπους που τελικά </w:t>
      </w:r>
      <w:r w:rsidRPr="00CA737D">
        <w:rPr>
          <w:rFonts w:eastAsia="Times New Roman" w:cs="Times New Roman"/>
          <w:szCs w:val="24"/>
        </w:rPr>
        <w:t xml:space="preserve">δεν έχουν τη δυνατότητα να διαμορφώσουν την τύχη </w:t>
      </w:r>
      <w:r>
        <w:rPr>
          <w:rFonts w:eastAsia="Times New Roman" w:cs="Times New Roman"/>
          <w:szCs w:val="24"/>
        </w:rPr>
        <w:t>τους. Σ</w:t>
      </w:r>
      <w:r w:rsidRPr="00CA737D">
        <w:rPr>
          <w:rFonts w:eastAsia="Times New Roman" w:cs="Times New Roman"/>
          <w:szCs w:val="24"/>
        </w:rPr>
        <w:t xml:space="preserve">την </w:t>
      </w:r>
      <w:r>
        <w:rPr>
          <w:rFonts w:eastAsia="Times New Roman" w:cs="Times New Roman"/>
          <w:szCs w:val="24"/>
        </w:rPr>
        <w:t>προκε</w:t>
      </w:r>
      <w:r>
        <w:rPr>
          <w:rFonts w:eastAsia="Times New Roman" w:cs="Times New Roman"/>
          <w:szCs w:val="24"/>
        </w:rPr>
        <w:t>ιμένη περίπτωση επιτείνε</w:t>
      </w:r>
      <w:r w:rsidRPr="00CA737D">
        <w:rPr>
          <w:rFonts w:eastAsia="Times New Roman" w:cs="Times New Roman"/>
          <w:szCs w:val="24"/>
        </w:rPr>
        <w:t xml:space="preserve">ται </w:t>
      </w:r>
      <w:r>
        <w:rPr>
          <w:rFonts w:eastAsia="Times New Roman" w:cs="Times New Roman"/>
          <w:szCs w:val="24"/>
        </w:rPr>
        <w:t xml:space="preserve">η </w:t>
      </w:r>
      <w:r w:rsidRPr="00CA737D">
        <w:rPr>
          <w:rFonts w:eastAsia="Times New Roman" w:cs="Times New Roman"/>
          <w:szCs w:val="24"/>
        </w:rPr>
        <w:t xml:space="preserve">περιθωριοποίηση των </w:t>
      </w:r>
      <w:proofErr w:type="spellStart"/>
      <w:r>
        <w:rPr>
          <w:rFonts w:eastAsia="Times New Roman" w:cs="Times New Roman"/>
          <w:szCs w:val="24"/>
        </w:rPr>
        <w:t>ανιθαγενών</w:t>
      </w:r>
      <w:proofErr w:type="spellEnd"/>
      <w:r w:rsidRPr="00CA737D">
        <w:rPr>
          <w:rFonts w:eastAsia="Times New Roman" w:cs="Times New Roman"/>
          <w:szCs w:val="24"/>
        </w:rPr>
        <w:t xml:space="preserve"> </w:t>
      </w:r>
      <w:proofErr w:type="spellStart"/>
      <w:r w:rsidRPr="00CA737D">
        <w:rPr>
          <w:rFonts w:eastAsia="Times New Roman" w:cs="Times New Roman"/>
          <w:szCs w:val="24"/>
        </w:rPr>
        <w:t>Ρομά</w:t>
      </w:r>
      <w:proofErr w:type="spellEnd"/>
      <w:r>
        <w:rPr>
          <w:rFonts w:eastAsia="Times New Roman" w:cs="Times New Roman"/>
          <w:szCs w:val="24"/>
        </w:rPr>
        <w:t>.</w:t>
      </w:r>
    </w:p>
    <w:p w14:paraId="03A73409" w14:textId="77777777" w:rsidR="00E615E6" w:rsidRDefault="00720F21">
      <w:pPr>
        <w:spacing w:after="0" w:line="600" w:lineRule="auto"/>
        <w:ind w:firstLine="720"/>
        <w:contextualSpacing/>
        <w:jc w:val="both"/>
        <w:rPr>
          <w:rFonts w:eastAsia="Times New Roman" w:cs="Times New Roman"/>
          <w:szCs w:val="24"/>
        </w:rPr>
      </w:pPr>
      <w:r>
        <w:rPr>
          <w:rFonts w:eastAsia="Times New Roman" w:cs="Times New Roman"/>
          <w:szCs w:val="24"/>
        </w:rPr>
        <w:t>Η ίδια είναι η φιλοσοφία και η λογική π</w:t>
      </w:r>
      <w:r w:rsidRPr="00CA737D">
        <w:rPr>
          <w:rFonts w:eastAsia="Times New Roman" w:cs="Times New Roman"/>
          <w:szCs w:val="24"/>
        </w:rPr>
        <w:t>ίσω από τη διάταξη για τη δυνατότητα άμεσο</w:t>
      </w:r>
      <w:r>
        <w:rPr>
          <w:rFonts w:eastAsia="Times New Roman" w:cs="Times New Roman"/>
          <w:szCs w:val="24"/>
        </w:rPr>
        <w:t>υ διορισμού</w:t>
      </w:r>
      <w:r w:rsidRPr="00CA737D">
        <w:rPr>
          <w:rFonts w:eastAsia="Times New Roman" w:cs="Times New Roman"/>
          <w:szCs w:val="24"/>
        </w:rPr>
        <w:t xml:space="preserve"> στο δημόσιο</w:t>
      </w:r>
      <w:r>
        <w:rPr>
          <w:rFonts w:eastAsia="Times New Roman" w:cs="Times New Roman"/>
          <w:szCs w:val="24"/>
        </w:rPr>
        <w:t xml:space="preserve"> των </w:t>
      </w:r>
      <w:proofErr w:type="spellStart"/>
      <w:r>
        <w:rPr>
          <w:rFonts w:eastAsia="Times New Roman" w:cs="Times New Roman"/>
          <w:szCs w:val="24"/>
        </w:rPr>
        <w:t>πολιτογραφη</w:t>
      </w:r>
      <w:r w:rsidRPr="00CA737D">
        <w:rPr>
          <w:rFonts w:eastAsia="Times New Roman" w:cs="Times New Roman"/>
          <w:szCs w:val="24"/>
        </w:rPr>
        <w:t>θέντων</w:t>
      </w:r>
      <w:proofErr w:type="spellEnd"/>
      <w:r>
        <w:rPr>
          <w:rFonts w:eastAsia="Times New Roman" w:cs="Times New Roman"/>
          <w:szCs w:val="24"/>
        </w:rPr>
        <w:t>. Η</w:t>
      </w:r>
      <w:r w:rsidRPr="00CA737D">
        <w:rPr>
          <w:rFonts w:eastAsia="Times New Roman" w:cs="Times New Roman"/>
          <w:szCs w:val="24"/>
        </w:rPr>
        <w:t xml:space="preserve"> υφιστάμενη διαφορετική</w:t>
      </w:r>
      <w:r>
        <w:rPr>
          <w:rFonts w:eastAsia="Times New Roman" w:cs="Times New Roman"/>
          <w:szCs w:val="24"/>
        </w:rPr>
        <w:t xml:space="preserve"> ρύθμιση δεν βρίσκει πουθενά έρε</w:t>
      </w:r>
      <w:r w:rsidRPr="00CA737D">
        <w:rPr>
          <w:rFonts w:eastAsia="Times New Roman" w:cs="Times New Roman"/>
          <w:szCs w:val="24"/>
        </w:rPr>
        <w:t>ισμα</w:t>
      </w:r>
      <w:r>
        <w:rPr>
          <w:rFonts w:eastAsia="Times New Roman" w:cs="Times New Roman"/>
          <w:szCs w:val="24"/>
        </w:rPr>
        <w:t xml:space="preserve">. </w:t>
      </w:r>
      <w:r>
        <w:rPr>
          <w:rFonts w:eastAsia="Times New Roman" w:cs="Times New Roman"/>
          <w:szCs w:val="24"/>
        </w:rPr>
        <w:t>Γ</w:t>
      </w:r>
      <w:r>
        <w:rPr>
          <w:rFonts w:eastAsia="Times New Roman" w:cs="Times New Roman"/>
          <w:szCs w:val="24"/>
        </w:rPr>
        <w:t>ιατί να πρέπει να</w:t>
      </w:r>
      <w:r w:rsidRPr="00CA737D">
        <w:rPr>
          <w:rFonts w:eastAsia="Times New Roman" w:cs="Times New Roman"/>
          <w:szCs w:val="24"/>
        </w:rPr>
        <w:t xml:space="preserve"> περιμένουμε ένα χρόνο για να δώσουμε το δικαίωμα και τη δυνατότητα</w:t>
      </w:r>
      <w:r>
        <w:rPr>
          <w:rFonts w:eastAsia="Times New Roman" w:cs="Times New Roman"/>
          <w:szCs w:val="24"/>
        </w:rPr>
        <w:t xml:space="preserve"> σε κάποιον που αποκτά την</w:t>
      </w:r>
      <w:r w:rsidRPr="00CA737D">
        <w:rPr>
          <w:rFonts w:eastAsia="Times New Roman" w:cs="Times New Roman"/>
          <w:szCs w:val="24"/>
        </w:rPr>
        <w:t xml:space="preserve"> ελληνική ιθαγένεια</w:t>
      </w:r>
      <w:r>
        <w:rPr>
          <w:rFonts w:eastAsia="Times New Roman" w:cs="Times New Roman"/>
          <w:szCs w:val="24"/>
        </w:rPr>
        <w:t>; Μ</w:t>
      </w:r>
      <w:r w:rsidRPr="00CA737D">
        <w:rPr>
          <w:rFonts w:eastAsia="Times New Roman" w:cs="Times New Roman"/>
          <w:szCs w:val="24"/>
        </w:rPr>
        <w:t xml:space="preserve">ήπως θεωρούμε δηλαδή </w:t>
      </w:r>
      <w:r>
        <w:rPr>
          <w:rFonts w:eastAsia="Times New Roman" w:cs="Times New Roman"/>
          <w:szCs w:val="24"/>
        </w:rPr>
        <w:t>ότι σ</w:t>
      </w:r>
      <w:r w:rsidRPr="00CA737D">
        <w:rPr>
          <w:rFonts w:eastAsia="Times New Roman" w:cs="Times New Roman"/>
          <w:szCs w:val="24"/>
        </w:rPr>
        <w:t>το</w:t>
      </w:r>
      <w:r>
        <w:rPr>
          <w:rFonts w:eastAsia="Times New Roman" w:cs="Times New Roman"/>
          <w:szCs w:val="24"/>
        </w:rPr>
        <w:t>υς 8 μήνες δεν είναι τόσο Έλληνε</w:t>
      </w:r>
      <w:r w:rsidRPr="00CA737D">
        <w:rPr>
          <w:rFonts w:eastAsia="Times New Roman" w:cs="Times New Roman"/>
          <w:szCs w:val="24"/>
        </w:rPr>
        <w:t>ς</w:t>
      </w:r>
      <w:r>
        <w:rPr>
          <w:rFonts w:eastAsia="Times New Roman" w:cs="Times New Roman"/>
          <w:szCs w:val="24"/>
        </w:rPr>
        <w:t>, όσο θ</w:t>
      </w:r>
      <w:r w:rsidRPr="00CA737D">
        <w:rPr>
          <w:rFonts w:eastAsia="Times New Roman" w:cs="Times New Roman"/>
          <w:szCs w:val="24"/>
        </w:rPr>
        <w:t>α θέλαμε</w:t>
      </w:r>
      <w:r>
        <w:rPr>
          <w:rFonts w:eastAsia="Times New Roman" w:cs="Times New Roman"/>
          <w:szCs w:val="24"/>
        </w:rPr>
        <w:t>;</w:t>
      </w:r>
    </w:p>
    <w:p w14:paraId="03A7340A" w14:textId="77777777" w:rsidR="00E615E6" w:rsidRDefault="00720F21">
      <w:pPr>
        <w:spacing w:after="0" w:line="600" w:lineRule="auto"/>
        <w:ind w:firstLine="720"/>
        <w:contextualSpacing/>
        <w:jc w:val="both"/>
        <w:rPr>
          <w:rFonts w:eastAsia="Times New Roman" w:cs="Times New Roman"/>
          <w:szCs w:val="24"/>
        </w:rPr>
      </w:pPr>
      <w:r>
        <w:rPr>
          <w:rFonts w:eastAsia="Times New Roman" w:cs="Times New Roman"/>
          <w:szCs w:val="24"/>
        </w:rPr>
        <w:t>Σ</w:t>
      </w:r>
      <w:r w:rsidRPr="00CA737D">
        <w:rPr>
          <w:rFonts w:eastAsia="Times New Roman" w:cs="Times New Roman"/>
          <w:szCs w:val="24"/>
        </w:rPr>
        <w:t>ε κάθε περίπτωση</w:t>
      </w:r>
      <w:r>
        <w:rPr>
          <w:rFonts w:eastAsia="Times New Roman" w:cs="Times New Roman"/>
          <w:szCs w:val="24"/>
        </w:rPr>
        <w:t>,</w:t>
      </w:r>
      <w:r w:rsidRPr="00CA737D">
        <w:rPr>
          <w:rFonts w:eastAsia="Times New Roman" w:cs="Times New Roman"/>
          <w:szCs w:val="24"/>
        </w:rPr>
        <w:t xml:space="preserve"> συγκεκριμέ</w:t>
      </w:r>
      <w:r>
        <w:rPr>
          <w:rFonts w:eastAsia="Times New Roman" w:cs="Times New Roman"/>
          <w:szCs w:val="24"/>
        </w:rPr>
        <w:t xml:space="preserve">νες ρυθμίσεις </w:t>
      </w:r>
      <w:r>
        <w:rPr>
          <w:rFonts w:eastAsia="Times New Roman" w:cs="Times New Roman"/>
          <w:szCs w:val="24"/>
        </w:rPr>
        <w:t>εναρμονίζουν την ελληνική έννομη τάξη με διεθνείς σ</w:t>
      </w:r>
      <w:r w:rsidRPr="00CA737D">
        <w:rPr>
          <w:rFonts w:eastAsia="Times New Roman" w:cs="Times New Roman"/>
          <w:szCs w:val="24"/>
        </w:rPr>
        <w:t xml:space="preserve">υμβάσεις για τα δικαιώματα </w:t>
      </w:r>
      <w:r>
        <w:rPr>
          <w:rFonts w:eastAsia="Times New Roman" w:cs="Times New Roman"/>
          <w:szCs w:val="24"/>
        </w:rPr>
        <w:t>του ανθρώπου και το δίκαιο της Έ</w:t>
      </w:r>
      <w:r w:rsidRPr="00CA737D">
        <w:rPr>
          <w:rFonts w:eastAsia="Times New Roman" w:cs="Times New Roman"/>
          <w:szCs w:val="24"/>
        </w:rPr>
        <w:t>νωσης για την εξάλειψη των διακρίσεων</w:t>
      </w:r>
      <w:r>
        <w:rPr>
          <w:rFonts w:eastAsia="Times New Roman" w:cs="Times New Roman"/>
          <w:szCs w:val="24"/>
        </w:rPr>
        <w:t>.</w:t>
      </w:r>
      <w:r w:rsidRPr="00CA737D">
        <w:rPr>
          <w:rFonts w:eastAsia="Times New Roman" w:cs="Times New Roman"/>
          <w:szCs w:val="24"/>
        </w:rPr>
        <w:t xml:space="preserve"> </w:t>
      </w:r>
    </w:p>
    <w:p w14:paraId="03A7340B" w14:textId="77777777" w:rsidR="00E615E6" w:rsidRDefault="00720F21">
      <w:pPr>
        <w:spacing w:after="0" w:line="600" w:lineRule="auto"/>
        <w:ind w:firstLine="720"/>
        <w:contextualSpacing/>
        <w:jc w:val="both"/>
        <w:rPr>
          <w:rFonts w:eastAsia="Times New Roman" w:cs="Times New Roman"/>
          <w:szCs w:val="24"/>
        </w:rPr>
      </w:pPr>
      <w:r>
        <w:rPr>
          <w:rFonts w:eastAsia="Times New Roman" w:cs="Times New Roman"/>
          <w:szCs w:val="24"/>
        </w:rPr>
        <w:t>Τα υπόλοιπα άρθρα του δεύτερου</w:t>
      </w:r>
      <w:r w:rsidRPr="00CA737D">
        <w:rPr>
          <w:rFonts w:eastAsia="Times New Roman" w:cs="Times New Roman"/>
          <w:szCs w:val="24"/>
        </w:rPr>
        <w:t xml:space="preserve"> μέρο</w:t>
      </w:r>
      <w:r>
        <w:rPr>
          <w:rFonts w:eastAsia="Times New Roman" w:cs="Times New Roman"/>
          <w:szCs w:val="24"/>
        </w:rPr>
        <w:t>υς του νομοσχεδίου επιδιώκουν τον</w:t>
      </w:r>
      <w:r w:rsidRPr="00CA737D">
        <w:rPr>
          <w:rFonts w:eastAsia="Times New Roman" w:cs="Times New Roman"/>
          <w:szCs w:val="24"/>
        </w:rPr>
        <w:t xml:space="preserve"> ορθολογισμό</w:t>
      </w:r>
      <w:r>
        <w:rPr>
          <w:rFonts w:eastAsia="Times New Roman" w:cs="Times New Roman"/>
          <w:szCs w:val="24"/>
        </w:rPr>
        <w:t>,</w:t>
      </w:r>
      <w:r w:rsidRPr="00CA737D">
        <w:rPr>
          <w:rFonts w:eastAsia="Times New Roman" w:cs="Times New Roman"/>
          <w:szCs w:val="24"/>
        </w:rPr>
        <w:t xml:space="preserve"> τη διαφάνεια και την επι</w:t>
      </w:r>
      <w:r w:rsidRPr="00CA737D">
        <w:rPr>
          <w:rFonts w:eastAsia="Times New Roman" w:cs="Times New Roman"/>
          <w:szCs w:val="24"/>
        </w:rPr>
        <w:t>τάχυνση της διαδικασίας πολιτογράφησης</w:t>
      </w:r>
      <w:r>
        <w:rPr>
          <w:rFonts w:eastAsia="Times New Roman" w:cs="Times New Roman"/>
          <w:szCs w:val="24"/>
        </w:rPr>
        <w:t>. Κυρίως,</w:t>
      </w:r>
      <w:r w:rsidRPr="00CA737D">
        <w:rPr>
          <w:rFonts w:eastAsia="Times New Roman" w:cs="Times New Roman"/>
          <w:szCs w:val="24"/>
        </w:rPr>
        <w:t xml:space="preserve"> εξυπηρετείται η ασφάλεια δικαίου</w:t>
      </w:r>
      <w:r>
        <w:rPr>
          <w:rFonts w:eastAsia="Times New Roman" w:cs="Times New Roman"/>
          <w:szCs w:val="24"/>
        </w:rPr>
        <w:t>.</w:t>
      </w:r>
    </w:p>
    <w:p w14:paraId="03A7340C" w14:textId="77777777" w:rsidR="00E615E6" w:rsidRDefault="00720F21">
      <w:pPr>
        <w:spacing w:after="0" w:line="600" w:lineRule="auto"/>
        <w:ind w:firstLine="720"/>
        <w:contextualSpacing/>
        <w:jc w:val="both"/>
        <w:rPr>
          <w:rFonts w:eastAsia="Times New Roman" w:cs="Times New Roman"/>
          <w:szCs w:val="24"/>
        </w:rPr>
      </w:pPr>
      <w:r w:rsidRPr="00CA737D">
        <w:rPr>
          <w:rFonts w:eastAsia="Times New Roman" w:cs="Times New Roman"/>
          <w:szCs w:val="24"/>
        </w:rPr>
        <w:lastRenderedPageBreak/>
        <w:t>Πρώτον</w:t>
      </w:r>
      <w:r>
        <w:rPr>
          <w:rFonts w:eastAsia="Times New Roman" w:cs="Times New Roman"/>
          <w:szCs w:val="24"/>
        </w:rPr>
        <w:t>, η Επιτροπή Π</w:t>
      </w:r>
      <w:r w:rsidRPr="00CA737D">
        <w:rPr>
          <w:rFonts w:eastAsia="Times New Roman" w:cs="Times New Roman"/>
          <w:szCs w:val="24"/>
        </w:rPr>
        <w:t xml:space="preserve">ολιτογράφησης κρίνει και αποφασίζει με </w:t>
      </w:r>
      <w:r>
        <w:rPr>
          <w:rFonts w:eastAsia="Times New Roman" w:cs="Times New Roman"/>
          <w:szCs w:val="24"/>
        </w:rPr>
        <w:t>βάση</w:t>
      </w:r>
      <w:r w:rsidRPr="00CA737D">
        <w:rPr>
          <w:rFonts w:eastAsia="Times New Roman" w:cs="Times New Roman"/>
          <w:szCs w:val="24"/>
        </w:rPr>
        <w:t xml:space="preserve"> συγκεκριμένη εξέταση ως προς τη γνώση της ελληνικής γλώσσας</w:t>
      </w:r>
      <w:r>
        <w:rPr>
          <w:rFonts w:eastAsia="Times New Roman" w:cs="Times New Roman"/>
          <w:szCs w:val="24"/>
        </w:rPr>
        <w:t xml:space="preserve"> και προς τις </w:t>
      </w:r>
      <w:r w:rsidRPr="00CA737D">
        <w:rPr>
          <w:rFonts w:eastAsia="Times New Roman" w:cs="Times New Roman"/>
          <w:szCs w:val="24"/>
        </w:rPr>
        <w:t>λοιπές προϋποθέσεις πολιτογράφησης</w:t>
      </w:r>
      <w:r>
        <w:rPr>
          <w:rFonts w:eastAsia="Times New Roman" w:cs="Times New Roman"/>
          <w:szCs w:val="24"/>
        </w:rPr>
        <w:t>,</w:t>
      </w:r>
      <w:r w:rsidRPr="00CA737D">
        <w:rPr>
          <w:rFonts w:eastAsia="Times New Roman" w:cs="Times New Roman"/>
          <w:szCs w:val="24"/>
        </w:rPr>
        <w:t xml:space="preserve"> μ</w:t>
      </w:r>
      <w:r w:rsidRPr="00CA737D">
        <w:rPr>
          <w:rFonts w:eastAsia="Times New Roman" w:cs="Times New Roman"/>
          <w:szCs w:val="24"/>
        </w:rPr>
        <w:t>ία εξέταση που είναι προκαθορισμένη και η ίδια για όλους</w:t>
      </w:r>
      <w:r>
        <w:rPr>
          <w:rFonts w:eastAsia="Times New Roman" w:cs="Times New Roman"/>
          <w:szCs w:val="24"/>
        </w:rPr>
        <w:t>, ενιαία, προκαθορισμένοι κανόνες</w:t>
      </w:r>
      <w:r w:rsidRPr="00CA737D">
        <w:rPr>
          <w:rFonts w:eastAsia="Times New Roman" w:cs="Times New Roman"/>
          <w:szCs w:val="24"/>
        </w:rPr>
        <w:t xml:space="preserve"> και αντικειμενικότητα στην αξιολόγηση</w:t>
      </w:r>
      <w:r>
        <w:rPr>
          <w:rFonts w:eastAsia="Times New Roman" w:cs="Times New Roman"/>
          <w:szCs w:val="24"/>
        </w:rPr>
        <w:t>. Ο</w:t>
      </w:r>
      <w:r w:rsidRPr="00CA737D">
        <w:rPr>
          <w:rFonts w:eastAsia="Times New Roman" w:cs="Times New Roman"/>
          <w:szCs w:val="24"/>
        </w:rPr>
        <w:t>ρίζονται ακριβώς τα αποδεκτά επίπεδα γλωσσομάθειας</w:t>
      </w:r>
      <w:r>
        <w:rPr>
          <w:rFonts w:eastAsia="Times New Roman" w:cs="Times New Roman"/>
          <w:szCs w:val="24"/>
        </w:rPr>
        <w:t>.</w:t>
      </w:r>
      <w:r w:rsidRPr="00CA737D">
        <w:rPr>
          <w:rFonts w:eastAsia="Times New Roman" w:cs="Times New Roman"/>
          <w:szCs w:val="24"/>
        </w:rPr>
        <w:t xml:space="preserve"> </w:t>
      </w:r>
      <w:r>
        <w:rPr>
          <w:rFonts w:eastAsia="Times New Roman" w:cs="Times New Roman"/>
          <w:szCs w:val="24"/>
        </w:rPr>
        <w:t>Επίσης,</w:t>
      </w:r>
      <w:r w:rsidRPr="00CA737D">
        <w:rPr>
          <w:rFonts w:eastAsia="Times New Roman" w:cs="Times New Roman"/>
          <w:szCs w:val="24"/>
        </w:rPr>
        <w:t xml:space="preserve"> διευκρινίζεται το θέμα της μόνιμης διαμονής κατά τη διάρκεια της ε</w:t>
      </w:r>
      <w:r w:rsidRPr="00CA737D">
        <w:rPr>
          <w:rFonts w:eastAsia="Times New Roman" w:cs="Times New Roman"/>
          <w:szCs w:val="24"/>
        </w:rPr>
        <w:t>ξέτασης του αιτήματος κτήσης ιθαγένειας</w:t>
      </w:r>
      <w:r>
        <w:rPr>
          <w:rFonts w:eastAsia="Times New Roman" w:cs="Times New Roman"/>
          <w:szCs w:val="24"/>
        </w:rPr>
        <w:t xml:space="preserve">. </w:t>
      </w:r>
      <w:proofErr w:type="spellStart"/>
      <w:r>
        <w:rPr>
          <w:rFonts w:eastAsia="Times New Roman" w:cs="Times New Roman"/>
          <w:szCs w:val="24"/>
        </w:rPr>
        <w:t>Οριοθετείται</w:t>
      </w:r>
      <w:proofErr w:type="spellEnd"/>
      <w:r w:rsidRPr="00CA737D">
        <w:rPr>
          <w:rFonts w:eastAsia="Times New Roman" w:cs="Times New Roman"/>
          <w:szCs w:val="24"/>
        </w:rPr>
        <w:t xml:space="preserve"> η διαδικασία </w:t>
      </w:r>
      <w:r>
        <w:rPr>
          <w:rFonts w:eastAsia="Times New Roman" w:cs="Times New Roman"/>
          <w:szCs w:val="24"/>
        </w:rPr>
        <w:t xml:space="preserve">αμφισβήτησης της ιθαγένειας </w:t>
      </w:r>
      <w:r w:rsidRPr="00CA737D">
        <w:rPr>
          <w:rFonts w:eastAsia="Times New Roman" w:cs="Times New Roman"/>
          <w:szCs w:val="24"/>
        </w:rPr>
        <w:t>φυσικού προσώπου</w:t>
      </w:r>
      <w:r>
        <w:rPr>
          <w:rFonts w:eastAsia="Times New Roman" w:cs="Times New Roman"/>
          <w:szCs w:val="24"/>
        </w:rPr>
        <w:t>. Τέλος, π</w:t>
      </w:r>
      <w:r w:rsidRPr="00CA737D">
        <w:rPr>
          <w:rFonts w:eastAsia="Times New Roman" w:cs="Times New Roman"/>
          <w:szCs w:val="24"/>
        </w:rPr>
        <w:t xml:space="preserve">εριγράφεται το οργανόγραμμα </w:t>
      </w:r>
      <w:r>
        <w:rPr>
          <w:rFonts w:eastAsia="Times New Roman" w:cs="Times New Roman"/>
          <w:szCs w:val="24"/>
        </w:rPr>
        <w:t>των εμπλεκόμενων υπηρεσιών της Ειδικής Γραμματείας Ι</w:t>
      </w:r>
      <w:r w:rsidRPr="00CA737D">
        <w:rPr>
          <w:rFonts w:eastAsia="Times New Roman" w:cs="Times New Roman"/>
          <w:szCs w:val="24"/>
        </w:rPr>
        <w:t>θαγένειας του Υπουργείου Εσωτερικών</w:t>
      </w:r>
      <w:r>
        <w:rPr>
          <w:rFonts w:eastAsia="Times New Roman" w:cs="Times New Roman"/>
          <w:szCs w:val="24"/>
        </w:rPr>
        <w:t>.</w:t>
      </w:r>
    </w:p>
    <w:p w14:paraId="03A7340D" w14:textId="77777777" w:rsidR="00E615E6" w:rsidRDefault="00720F21">
      <w:pPr>
        <w:spacing w:after="0" w:line="600" w:lineRule="auto"/>
        <w:ind w:firstLine="720"/>
        <w:contextualSpacing/>
        <w:jc w:val="both"/>
        <w:rPr>
          <w:rFonts w:eastAsia="Times New Roman" w:cs="Times New Roman"/>
          <w:szCs w:val="24"/>
        </w:rPr>
      </w:pPr>
      <w:r w:rsidRPr="00CA737D">
        <w:rPr>
          <w:rFonts w:eastAsia="Times New Roman" w:cs="Times New Roman"/>
          <w:szCs w:val="24"/>
        </w:rPr>
        <w:t>Νομίζω πως η θετικ</w:t>
      </w:r>
      <w:r w:rsidRPr="00CA737D">
        <w:rPr>
          <w:rFonts w:eastAsia="Times New Roman" w:cs="Times New Roman"/>
          <w:szCs w:val="24"/>
        </w:rPr>
        <w:t xml:space="preserve">ή συμβολή </w:t>
      </w:r>
      <w:r>
        <w:rPr>
          <w:rFonts w:eastAsia="Times New Roman" w:cs="Times New Roman"/>
          <w:szCs w:val="24"/>
        </w:rPr>
        <w:t>αυτών των ρυθμίσεων είναι</w:t>
      </w:r>
      <w:r w:rsidRPr="00CA737D">
        <w:rPr>
          <w:rFonts w:eastAsia="Times New Roman" w:cs="Times New Roman"/>
          <w:szCs w:val="24"/>
        </w:rPr>
        <w:t xml:space="preserve"> </w:t>
      </w:r>
      <w:r>
        <w:rPr>
          <w:rFonts w:eastAsia="Times New Roman" w:cs="Times New Roman"/>
          <w:szCs w:val="24"/>
        </w:rPr>
        <w:t>προφανή</w:t>
      </w:r>
      <w:r w:rsidRPr="00CA737D">
        <w:rPr>
          <w:rFonts w:eastAsia="Times New Roman" w:cs="Times New Roman"/>
          <w:szCs w:val="24"/>
        </w:rPr>
        <w:t xml:space="preserve">ς και δεν χρειάζεται περαιτέρω ανάλυση προκειμένου </w:t>
      </w:r>
      <w:r>
        <w:rPr>
          <w:rFonts w:eastAsia="Times New Roman" w:cs="Times New Roman"/>
          <w:szCs w:val="24"/>
        </w:rPr>
        <w:t>να συμφωνήσουμε</w:t>
      </w:r>
      <w:r w:rsidRPr="00CA737D">
        <w:rPr>
          <w:rFonts w:eastAsia="Times New Roman" w:cs="Times New Roman"/>
          <w:szCs w:val="24"/>
        </w:rPr>
        <w:t xml:space="preserve"> όλοι για την αναγκαιότητά </w:t>
      </w:r>
      <w:r>
        <w:rPr>
          <w:rFonts w:eastAsia="Times New Roman" w:cs="Times New Roman"/>
          <w:szCs w:val="24"/>
        </w:rPr>
        <w:t>τους, ε</w:t>
      </w:r>
      <w:r w:rsidRPr="00CA737D">
        <w:rPr>
          <w:rFonts w:eastAsia="Times New Roman" w:cs="Times New Roman"/>
          <w:szCs w:val="24"/>
        </w:rPr>
        <w:t>κτός και αν πραγματικά δεν το θέλουν κάποιοι</w:t>
      </w:r>
      <w:r>
        <w:rPr>
          <w:rFonts w:eastAsia="Times New Roman" w:cs="Times New Roman"/>
          <w:szCs w:val="24"/>
        </w:rPr>
        <w:t>.</w:t>
      </w:r>
    </w:p>
    <w:p w14:paraId="03A7340E" w14:textId="77777777" w:rsidR="00E615E6" w:rsidRDefault="00720F21">
      <w:pPr>
        <w:spacing w:after="0" w:line="600" w:lineRule="auto"/>
        <w:ind w:firstLine="720"/>
        <w:contextualSpacing/>
        <w:jc w:val="both"/>
        <w:rPr>
          <w:rFonts w:eastAsia="Times New Roman" w:cs="Times New Roman"/>
          <w:szCs w:val="24"/>
        </w:rPr>
      </w:pPr>
      <w:r w:rsidRPr="00CA737D">
        <w:rPr>
          <w:rFonts w:eastAsia="Times New Roman" w:cs="Times New Roman"/>
          <w:szCs w:val="24"/>
        </w:rPr>
        <w:t>Αγαπητοί συνάδελφοι</w:t>
      </w:r>
      <w:r>
        <w:rPr>
          <w:rFonts w:eastAsia="Times New Roman" w:cs="Times New Roman"/>
          <w:szCs w:val="24"/>
        </w:rPr>
        <w:t>, η</w:t>
      </w:r>
      <w:r w:rsidRPr="00CA737D">
        <w:rPr>
          <w:rFonts w:eastAsia="Times New Roman" w:cs="Times New Roman"/>
          <w:szCs w:val="24"/>
        </w:rPr>
        <w:t xml:space="preserve"> </w:t>
      </w:r>
      <w:r>
        <w:rPr>
          <w:rFonts w:eastAsia="Times New Roman" w:cs="Times New Roman"/>
          <w:szCs w:val="24"/>
        </w:rPr>
        <w:t>δ</w:t>
      </w:r>
      <w:r w:rsidRPr="00CA737D">
        <w:rPr>
          <w:rFonts w:eastAsia="Times New Roman" w:cs="Times New Roman"/>
          <w:szCs w:val="24"/>
        </w:rPr>
        <w:t>ημοκρατία δεν είναι η δικτατορία των πολλών</w:t>
      </w:r>
      <w:r>
        <w:rPr>
          <w:rFonts w:eastAsia="Times New Roman" w:cs="Times New Roman"/>
          <w:szCs w:val="24"/>
        </w:rPr>
        <w:t>. Η μαγεία της πραγματικής δημοκρατίας είναι ο</w:t>
      </w:r>
      <w:r w:rsidRPr="00CA737D">
        <w:rPr>
          <w:rFonts w:eastAsia="Times New Roman" w:cs="Times New Roman"/>
          <w:szCs w:val="24"/>
        </w:rPr>
        <w:t xml:space="preserve"> </w:t>
      </w:r>
      <w:r w:rsidRPr="00CA737D">
        <w:rPr>
          <w:rFonts w:eastAsia="Times New Roman" w:cs="Times New Roman"/>
          <w:szCs w:val="24"/>
        </w:rPr>
        <w:lastRenderedPageBreak/>
        <w:t xml:space="preserve">σεβασμός </w:t>
      </w:r>
      <w:r>
        <w:rPr>
          <w:rFonts w:eastAsia="Times New Roman" w:cs="Times New Roman"/>
          <w:szCs w:val="24"/>
        </w:rPr>
        <w:t>της ιδιαιτερότητα</w:t>
      </w:r>
      <w:r w:rsidRPr="00CA737D">
        <w:rPr>
          <w:rFonts w:eastAsia="Times New Roman" w:cs="Times New Roman"/>
          <w:szCs w:val="24"/>
        </w:rPr>
        <w:t xml:space="preserve">ς και </w:t>
      </w:r>
      <w:r>
        <w:rPr>
          <w:rFonts w:eastAsia="Times New Roman" w:cs="Times New Roman"/>
          <w:szCs w:val="24"/>
        </w:rPr>
        <w:t xml:space="preserve">η </w:t>
      </w:r>
      <w:r w:rsidRPr="00CA737D">
        <w:rPr>
          <w:rFonts w:eastAsia="Times New Roman" w:cs="Times New Roman"/>
          <w:szCs w:val="24"/>
        </w:rPr>
        <w:t>συμπερίληψη του διαφορετικού</w:t>
      </w:r>
      <w:r>
        <w:rPr>
          <w:rFonts w:eastAsia="Times New Roman" w:cs="Times New Roman"/>
          <w:szCs w:val="24"/>
        </w:rPr>
        <w:t>. Γ</w:t>
      </w:r>
      <w:r w:rsidRPr="00CA737D">
        <w:rPr>
          <w:rFonts w:eastAsia="Times New Roman" w:cs="Times New Roman"/>
          <w:szCs w:val="24"/>
        </w:rPr>
        <w:t xml:space="preserve">ια </w:t>
      </w:r>
      <w:r>
        <w:rPr>
          <w:rFonts w:eastAsia="Times New Roman" w:cs="Times New Roman"/>
          <w:szCs w:val="24"/>
        </w:rPr>
        <w:t>εμένα και για την π</w:t>
      </w:r>
      <w:r w:rsidRPr="00CA737D">
        <w:rPr>
          <w:rFonts w:eastAsia="Times New Roman" w:cs="Times New Roman"/>
          <w:szCs w:val="24"/>
        </w:rPr>
        <w:t xml:space="preserve">ροοδευτική </w:t>
      </w:r>
      <w:r>
        <w:rPr>
          <w:rFonts w:eastAsia="Times New Roman" w:cs="Times New Roman"/>
          <w:szCs w:val="24"/>
        </w:rPr>
        <w:t>μας Κ</w:t>
      </w:r>
      <w:r w:rsidRPr="00CA737D">
        <w:rPr>
          <w:rFonts w:eastAsia="Times New Roman" w:cs="Times New Roman"/>
          <w:szCs w:val="24"/>
        </w:rPr>
        <w:t>υβέρνηση</w:t>
      </w:r>
      <w:r>
        <w:rPr>
          <w:rFonts w:eastAsia="Times New Roman" w:cs="Times New Roman"/>
          <w:szCs w:val="24"/>
        </w:rPr>
        <w:t xml:space="preserve">, αυτό δεν είναι </w:t>
      </w:r>
      <w:r w:rsidRPr="00CA737D">
        <w:rPr>
          <w:rFonts w:eastAsia="Times New Roman" w:cs="Times New Roman"/>
          <w:szCs w:val="24"/>
        </w:rPr>
        <w:t>μόνο αυτονόητο</w:t>
      </w:r>
      <w:r>
        <w:rPr>
          <w:rFonts w:eastAsia="Times New Roman" w:cs="Times New Roman"/>
          <w:szCs w:val="24"/>
        </w:rPr>
        <w:t>, κύριε Β</w:t>
      </w:r>
      <w:r w:rsidRPr="00CA737D">
        <w:rPr>
          <w:rFonts w:eastAsia="Times New Roman" w:cs="Times New Roman"/>
          <w:szCs w:val="24"/>
        </w:rPr>
        <w:t>ορίδη</w:t>
      </w:r>
      <w:r>
        <w:rPr>
          <w:rFonts w:eastAsia="Times New Roman" w:cs="Times New Roman"/>
          <w:szCs w:val="24"/>
        </w:rPr>
        <w:t xml:space="preserve">, είναι </w:t>
      </w:r>
      <w:r w:rsidRPr="00CA737D">
        <w:rPr>
          <w:rFonts w:eastAsia="Times New Roman" w:cs="Times New Roman"/>
          <w:szCs w:val="24"/>
        </w:rPr>
        <w:t>και αυτοσκοπός</w:t>
      </w:r>
      <w:r>
        <w:rPr>
          <w:rFonts w:eastAsia="Times New Roman" w:cs="Times New Roman"/>
          <w:szCs w:val="24"/>
        </w:rPr>
        <w:t xml:space="preserve">. Η κρατική </w:t>
      </w:r>
      <w:r w:rsidRPr="00CA737D">
        <w:rPr>
          <w:rFonts w:eastAsia="Times New Roman" w:cs="Times New Roman"/>
          <w:szCs w:val="24"/>
        </w:rPr>
        <w:t xml:space="preserve">διαδικασία </w:t>
      </w:r>
      <w:r w:rsidRPr="00CA737D">
        <w:rPr>
          <w:rFonts w:eastAsia="Times New Roman" w:cs="Times New Roman"/>
          <w:szCs w:val="24"/>
        </w:rPr>
        <w:t>πολιτογράφησης οφείλει να απευθύνεται ισότιμα σε όλους</w:t>
      </w:r>
      <w:r>
        <w:rPr>
          <w:rFonts w:eastAsia="Times New Roman" w:cs="Times New Roman"/>
          <w:szCs w:val="24"/>
        </w:rPr>
        <w:t>. Οι συνέπειες της κτήσ</w:t>
      </w:r>
      <w:r w:rsidRPr="00CA737D">
        <w:rPr>
          <w:rFonts w:eastAsia="Times New Roman" w:cs="Times New Roman"/>
          <w:szCs w:val="24"/>
        </w:rPr>
        <w:t>ης της ιθαγένειας πρέπει να είναι ίδιες για όλους</w:t>
      </w:r>
      <w:r>
        <w:rPr>
          <w:rFonts w:eastAsia="Times New Roman" w:cs="Times New Roman"/>
          <w:szCs w:val="24"/>
        </w:rPr>
        <w:t>. Εξ</w:t>
      </w:r>
      <w:r>
        <w:rPr>
          <w:rFonts w:eastAsia="Times New Roman" w:cs="Times New Roman"/>
          <w:szCs w:val="24"/>
        </w:rPr>
        <w:t xml:space="preserve"> </w:t>
      </w:r>
      <w:r>
        <w:rPr>
          <w:rFonts w:eastAsia="Times New Roman" w:cs="Times New Roman"/>
          <w:szCs w:val="24"/>
        </w:rPr>
        <w:t xml:space="preserve">άλλου, είναι από την ιδιότητα του </w:t>
      </w:r>
      <w:r w:rsidRPr="00CA737D">
        <w:rPr>
          <w:rFonts w:eastAsia="Times New Roman" w:cs="Times New Roman"/>
          <w:szCs w:val="24"/>
        </w:rPr>
        <w:t>Έλληνα</w:t>
      </w:r>
      <w:r>
        <w:rPr>
          <w:rFonts w:eastAsia="Times New Roman" w:cs="Times New Roman"/>
          <w:szCs w:val="24"/>
        </w:rPr>
        <w:t xml:space="preserve"> </w:t>
      </w:r>
      <w:r w:rsidRPr="00CA737D">
        <w:rPr>
          <w:rFonts w:eastAsia="Times New Roman" w:cs="Times New Roman"/>
          <w:szCs w:val="24"/>
        </w:rPr>
        <w:t>πολίτη</w:t>
      </w:r>
      <w:r>
        <w:rPr>
          <w:rFonts w:eastAsia="Times New Roman" w:cs="Times New Roman"/>
          <w:szCs w:val="24"/>
        </w:rPr>
        <w:t xml:space="preserve"> που απορρέουν </w:t>
      </w:r>
      <w:r w:rsidRPr="00CA737D">
        <w:rPr>
          <w:rFonts w:eastAsia="Times New Roman" w:cs="Times New Roman"/>
          <w:szCs w:val="24"/>
        </w:rPr>
        <w:t xml:space="preserve">τα δικαιώματα και </w:t>
      </w:r>
      <w:r>
        <w:rPr>
          <w:rFonts w:eastAsia="Times New Roman" w:cs="Times New Roman"/>
          <w:szCs w:val="24"/>
        </w:rPr>
        <w:t xml:space="preserve">οι </w:t>
      </w:r>
      <w:r w:rsidRPr="00CA737D">
        <w:rPr>
          <w:rFonts w:eastAsia="Times New Roman" w:cs="Times New Roman"/>
          <w:szCs w:val="24"/>
        </w:rPr>
        <w:t>υποχρεώσεις</w:t>
      </w:r>
      <w:r>
        <w:rPr>
          <w:rFonts w:eastAsia="Times New Roman" w:cs="Times New Roman"/>
          <w:szCs w:val="24"/>
        </w:rPr>
        <w:t>, που τελικά δημιουργούν</w:t>
      </w:r>
      <w:r w:rsidRPr="00CA737D">
        <w:rPr>
          <w:rFonts w:eastAsia="Times New Roman" w:cs="Times New Roman"/>
          <w:szCs w:val="24"/>
        </w:rPr>
        <w:t xml:space="preserve"> τους δ</w:t>
      </w:r>
      <w:r w:rsidRPr="00CA737D">
        <w:rPr>
          <w:rFonts w:eastAsia="Times New Roman" w:cs="Times New Roman"/>
          <w:szCs w:val="24"/>
        </w:rPr>
        <w:t xml:space="preserve">εσμούς των </w:t>
      </w:r>
      <w:r>
        <w:rPr>
          <w:rFonts w:eastAsia="Times New Roman" w:cs="Times New Roman"/>
          <w:szCs w:val="24"/>
        </w:rPr>
        <w:t xml:space="preserve">φορέων τους </w:t>
      </w:r>
      <w:r w:rsidRPr="00CA737D">
        <w:rPr>
          <w:rFonts w:eastAsia="Times New Roman" w:cs="Times New Roman"/>
          <w:szCs w:val="24"/>
        </w:rPr>
        <w:t xml:space="preserve">τόσο με το κράτος όσο και μεταξύ </w:t>
      </w:r>
      <w:r>
        <w:rPr>
          <w:rFonts w:eastAsia="Times New Roman" w:cs="Times New Roman"/>
          <w:szCs w:val="24"/>
        </w:rPr>
        <w:t>τους. Αυτή η διασύνδεση</w:t>
      </w:r>
      <w:r w:rsidRPr="00CA737D">
        <w:rPr>
          <w:rFonts w:eastAsia="Times New Roman" w:cs="Times New Roman"/>
          <w:szCs w:val="24"/>
        </w:rPr>
        <w:t xml:space="preserve"> είναι που μας ενδιαφέρει</w:t>
      </w:r>
      <w:r>
        <w:rPr>
          <w:rFonts w:eastAsia="Times New Roman" w:cs="Times New Roman"/>
          <w:szCs w:val="24"/>
        </w:rPr>
        <w:t>, λ</w:t>
      </w:r>
      <w:r w:rsidRPr="00CA737D">
        <w:rPr>
          <w:rFonts w:eastAsia="Times New Roman" w:cs="Times New Roman"/>
          <w:szCs w:val="24"/>
        </w:rPr>
        <w:t>οιπόν</w:t>
      </w:r>
      <w:r>
        <w:rPr>
          <w:rFonts w:eastAsia="Times New Roman" w:cs="Times New Roman"/>
          <w:szCs w:val="24"/>
        </w:rPr>
        <w:t>,</w:t>
      </w:r>
      <w:r w:rsidRPr="00CA737D">
        <w:rPr>
          <w:rFonts w:eastAsia="Times New Roman" w:cs="Times New Roman"/>
          <w:szCs w:val="24"/>
        </w:rPr>
        <w:t xml:space="preserve"> διότι μέσα </w:t>
      </w:r>
      <w:r w:rsidRPr="00CA737D">
        <w:rPr>
          <w:rFonts w:eastAsia="Times New Roman" w:cs="Times New Roman"/>
          <w:szCs w:val="24"/>
        </w:rPr>
        <w:t>απ</w:t>
      </w:r>
      <w:r>
        <w:rPr>
          <w:rFonts w:eastAsia="Times New Roman" w:cs="Times New Roman"/>
          <w:szCs w:val="24"/>
        </w:rPr>
        <w:t>’</w:t>
      </w:r>
      <w:r w:rsidRPr="00CA737D">
        <w:rPr>
          <w:rFonts w:eastAsia="Times New Roman" w:cs="Times New Roman"/>
          <w:szCs w:val="24"/>
        </w:rPr>
        <w:t xml:space="preserve"> </w:t>
      </w:r>
      <w:r w:rsidRPr="00CA737D">
        <w:rPr>
          <w:rFonts w:eastAsia="Times New Roman" w:cs="Times New Roman"/>
          <w:szCs w:val="24"/>
        </w:rPr>
        <w:t>αυτή τη δικ</w:t>
      </w:r>
      <w:r>
        <w:rPr>
          <w:rFonts w:eastAsia="Times New Roman" w:cs="Times New Roman"/>
          <w:szCs w:val="24"/>
        </w:rPr>
        <w:t xml:space="preserve">τύωση θα δημιουργηθεί η κοινότητα αλληλεγγύης </w:t>
      </w:r>
      <w:r w:rsidRPr="00CA737D">
        <w:rPr>
          <w:rFonts w:eastAsia="Times New Roman" w:cs="Times New Roman"/>
          <w:szCs w:val="24"/>
        </w:rPr>
        <w:t>που αποσκοπούμε</w:t>
      </w:r>
      <w:r>
        <w:rPr>
          <w:rFonts w:eastAsia="Times New Roman" w:cs="Times New Roman"/>
          <w:szCs w:val="24"/>
        </w:rPr>
        <w:t>, όχι μέσα από φραγμούς και προστατευτισμού</w:t>
      </w:r>
      <w:r w:rsidRPr="00CA737D">
        <w:rPr>
          <w:rFonts w:eastAsia="Times New Roman" w:cs="Times New Roman"/>
          <w:szCs w:val="24"/>
        </w:rPr>
        <w:t>ς και πρακτι</w:t>
      </w:r>
      <w:r w:rsidRPr="00CA737D">
        <w:rPr>
          <w:rFonts w:eastAsia="Times New Roman" w:cs="Times New Roman"/>
          <w:szCs w:val="24"/>
        </w:rPr>
        <w:t>κ</w:t>
      </w:r>
      <w:r>
        <w:rPr>
          <w:rFonts w:eastAsia="Times New Roman" w:cs="Times New Roman"/>
          <w:szCs w:val="24"/>
        </w:rPr>
        <w:t>ούς μηχανισμούς που αποκλείουν</w:t>
      </w:r>
      <w:r w:rsidRPr="00CA737D">
        <w:rPr>
          <w:rFonts w:eastAsia="Times New Roman" w:cs="Times New Roman"/>
          <w:szCs w:val="24"/>
        </w:rPr>
        <w:t xml:space="preserve"> και απομονώνουν</w:t>
      </w:r>
      <w:r>
        <w:rPr>
          <w:rFonts w:eastAsia="Times New Roman" w:cs="Times New Roman"/>
          <w:szCs w:val="24"/>
        </w:rPr>
        <w:t>.</w:t>
      </w:r>
    </w:p>
    <w:p w14:paraId="03A7340F" w14:textId="77777777" w:rsidR="00E615E6" w:rsidRDefault="00720F21">
      <w:pPr>
        <w:spacing w:after="0" w:line="600" w:lineRule="auto"/>
        <w:ind w:firstLine="720"/>
        <w:contextualSpacing/>
        <w:jc w:val="both"/>
        <w:rPr>
          <w:rFonts w:eastAsia="Times New Roman" w:cs="Times New Roman"/>
          <w:szCs w:val="24"/>
        </w:rPr>
      </w:pPr>
      <w:r>
        <w:rPr>
          <w:rFonts w:eastAsia="Times New Roman" w:cs="Times New Roman"/>
          <w:szCs w:val="24"/>
        </w:rPr>
        <w:t>Θ</w:t>
      </w:r>
      <w:r w:rsidRPr="00CA737D">
        <w:rPr>
          <w:rFonts w:eastAsia="Times New Roman" w:cs="Times New Roman"/>
          <w:szCs w:val="24"/>
        </w:rPr>
        <w:t xml:space="preserve">έλω να ευχαριστήσω </w:t>
      </w:r>
      <w:r>
        <w:rPr>
          <w:rFonts w:eastAsia="Times New Roman" w:cs="Times New Roman"/>
          <w:szCs w:val="24"/>
        </w:rPr>
        <w:t xml:space="preserve">το Υπουργείο για την </w:t>
      </w:r>
      <w:r w:rsidRPr="00CA737D">
        <w:rPr>
          <w:rFonts w:eastAsia="Times New Roman" w:cs="Times New Roman"/>
          <w:szCs w:val="24"/>
        </w:rPr>
        <w:t xml:space="preserve">αποδοχή της τροπολογίας </w:t>
      </w:r>
      <w:r>
        <w:rPr>
          <w:rFonts w:eastAsia="Times New Roman" w:cs="Times New Roman"/>
          <w:szCs w:val="24"/>
        </w:rPr>
        <w:t>γ</w:t>
      </w:r>
      <w:r w:rsidRPr="00CA737D">
        <w:rPr>
          <w:rFonts w:eastAsia="Times New Roman" w:cs="Times New Roman"/>
          <w:szCs w:val="24"/>
        </w:rPr>
        <w:t xml:space="preserve">ια την παράταση των συμβάσεων έργου φυσικών προσώπων που </w:t>
      </w:r>
      <w:r>
        <w:rPr>
          <w:rFonts w:eastAsia="Times New Roman" w:cs="Times New Roman"/>
          <w:szCs w:val="24"/>
        </w:rPr>
        <w:t>παρέχουν</w:t>
      </w:r>
      <w:r w:rsidRPr="00CA737D">
        <w:rPr>
          <w:rFonts w:eastAsia="Times New Roman" w:cs="Times New Roman"/>
          <w:szCs w:val="24"/>
        </w:rPr>
        <w:t xml:space="preserve"> υπηρεσίες υγείας στα </w:t>
      </w:r>
      <w:r>
        <w:rPr>
          <w:rFonts w:eastAsia="Times New Roman" w:cs="Times New Roman"/>
          <w:szCs w:val="24"/>
        </w:rPr>
        <w:t xml:space="preserve">ΚΙΤ των πέντε νησιών. </w:t>
      </w:r>
    </w:p>
    <w:p w14:paraId="03A73410" w14:textId="77777777" w:rsidR="00E615E6" w:rsidRDefault="00720F21">
      <w:pPr>
        <w:spacing w:after="0"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 xml:space="preserve">κτυπάει </w:t>
      </w:r>
      <w:r>
        <w:rPr>
          <w:rFonts w:eastAsia="Times New Roman" w:cs="Times New Roman"/>
          <w:szCs w:val="24"/>
        </w:rPr>
        <w:t>το κου</w:t>
      </w:r>
      <w:r>
        <w:rPr>
          <w:rFonts w:eastAsia="Times New Roman" w:cs="Times New Roman"/>
          <w:szCs w:val="24"/>
        </w:rPr>
        <w:t>δούνι λήξεως του χρόνου ομιλίας του κυρίου Βουλευτή)</w:t>
      </w:r>
    </w:p>
    <w:p w14:paraId="03A73411" w14:textId="77777777" w:rsidR="00E615E6" w:rsidRDefault="00720F21">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Και θέλω, σεβόμενος το Προεδρείο, δέκα</w:t>
      </w:r>
      <w:r w:rsidRPr="00CA737D">
        <w:rPr>
          <w:rFonts w:eastAsia="Times New Roman" w:cs="Times New Roman"/>
          <w:szCs w:val="24"/>
        </w:rPr>
        <w:t xml:space="preserve"> δευτερόλεπτα</w:t>
      </w:r>
      <w:r>
        <w:rPr>
          <w:rFonts w:eastAsia="Times New Roman" w:cs="Times New Roman"/>
          <w:szCs w:val="24"/>
        </w:rPr>
        <w:t>, κύριε Π</w:t>
      </w:r>
      <w:r w:rsidRPr="00CA737D">
        <w:rPr>
          <w:rFonts w:eastAsia="Times New Roman" w:cs="Times New Roman"/>
          <w:szCs w:val="24"/>
        </w:rPr>
        <w:t>ρόεδρε</w:t>
      </w:r>
      <w:r>
        <w:rPr>
          <w:rFonts w:eastAsia="Times New Roman" w:cs="Times New Roman"/>
          <w:szCs w:val="24"/>
        </w:rPr>
        <w:t>.</w:t>
      </w:r>
    </w:p>
    <w:p w14:paraId="03A73412" w14:textId="77777777" w:rsidR="00E615E6" w:rsidRDefault="00720F21">
      <w:pPr>
        <w:spacing w:after="0" w:line="600" w:lineRule="auto"/>
        <w:ind w:firstLine="720"/>
        <w:contextualSpacing/>
        <w:jc w:val="both"/>
        <w:rPr>
          <w:rFonts w:eastAsia="Times New Roman" w:cs="Times New Roman"/>
          <w:szCs w:val="24"/>
        </w:rPr>
      </w:pPr>
      <w:r>
        <w:rPr>
          <w:rFonts w:eastAsia="Times New Roman" w:cs="Times New Roman"/>
          <w:szCs w:val="24"/>
        </w:rPr>
        <w:t>Γ</w:t>
      </w:r>
      <w:r w:rsidRPr="00CA737D">
        <w:rPr>
          <w:rFonts w:eastAsia="Times New Roman" w:cs="Times New Roman"/>
          <w:szCs w:val="24"/>
        </w:rPr>
        <w:t>ια να το κάνω πιο κατανοητό</w:t>
      </w:r>
      <w:r>
        <w:rPr>
          <w:rFonts w:eastAsia="Times New Roman" w:cs="Times New Roman"/>
          <w:szCs w:val="24"/>
        </w:rPr>
        <w:t>, κύριε Β</w:t>
      </w:r>
      <w:r w:rsidRPr="00CA737D">
        <w:rPr>
          <w:rFonts w:eastAsia="Times New Roman" w:cs="Times New Roman"/>
          <w:szCs w:val="24"/>
        </w:rPr>
        <w:t>ορίδη</w:t>
      </w:r>
      <w:r>
        <w:rPr>
          <w:rFonts w:eastAsia="Times New Roman" w:cs="Times New Roman"/>
          <w:szCs w:val="24"/>
        </w:rPr>
        <w:t>, στους ανθρώπους αυτούς</w:t>
      </w:r>
      <w:r w:rsidRPr="00CA737D">
        <w:rPr>
          <w:rFonts w:eastAsia="Times New Roman" w:cs="Times New Roman"/>
          <w:szCs w:val="24"/>
        </w:rPr>
        <w:t xml:space="preserve"> οι οποίοι ζουν και εργάζονται χρόνια στην Ελλάδα</w:t>
      </w:r>
      <w:r>
        <w:rPr>
          <w:rFonts w:eastAsia="Times New Roman" w:cs="Times New Roman"/>
          <w:szCs w:val="24"/>
        </w:rPr>
        <w:t xml:space="preserve">, οι οποίοι έμαθαν </w:t>
      </w:r>
      <w:r>
        <w:rPr>
          <w:rFonts w:eastAsia="Times New Roman" w:cs="Times New Roman"/>
          <w:szCs w:val="24"/>
        </w:rPr>
        <w:t>τα ε</w:t>
      </w:r>
      <w:r w:rsidRPr="00CA737D">
        <w:rPr>
          <w:rFonts w:eastAsia="Times New Roman" w:cs="Times New Roman"/>
          <w:szCs w:val="24"/>
        </w:rPr>
        <w:t xml:space="preserve">λληνικά </w:t>
      </w:r>
      <w:r>
        <w:rPr>
          <w:rFonts w:eastAsia="Times New Roman" w:cs="Times New Roman"/>
          <w:szCs w:val="24"/>
        </w:rPr>
        <w:t xml:space="preserve">από </w:t>
      </w:r>
      <w:r w:rsidRPr="00CA737D">
        <w:rPr>
          <w:rFonts w:eastAsia="Times New Roman" w:cs="Times New Roman"/>
          <w:szCs w:val="24"/>
        </w:rPr>
        <w:t>τους εργοδότες τους στα χωράφια</w:t>
      </w:r>
      <w:r>
        <w:rPr>
          <w:rFonts w:eastAsia="Times New Roman" w:cs="Times New Roman"/>
          <w:szCs w:val="24"/>
        </w:rPr>
        <w:t xml:space="preserve"> -</w:t>
      </w:r>
      <w:r w:rsidRPr="00CA737D">
        <w:rPr>
          <w:rFonts w:eastAsia="Times New Roman" w:cs="Times New Roman"/>
          <w:szCs w:val="24"/>
        </w:rPr>
        <w:t>στο ίδιο επίπεδο μιλάνε</w:t>
      </w:r>
      <w:r>
        <w:rPr>
          <w:rFonts w:eastAsia="Times New Roman" w:cs="Times New Roman"/>
          <w:szCs w:val="24"/>
        </w:rPr>
        <w:t>-,</w:t>
      </w:r>
      <w:r w:rsidRPr="00CA737D">
        <w:rPr>
          <w:rFonts w:eastAsia="Times New Roman" w:cs="Times New Roman"/>
          <w:szCs w:val="24"/>
        </w:rPr>
        <w:t xml:space="preserve"> που δεν ξέρουν ποιο είναι το πιο ψηλό βουνό της Κρήτης και πόσα μέτρα έχει</w:t>
      </w:r>
      <w:r>
        <w:rPr>
          <w:rFonts w:eastAsia="Times New Roman" w:cs="Times New Roman"/>
          <w:szCs w:val="24"/>
        </w:rPr>
        <w:t>,</w:t>
      </w:r>
      <w:r w:rsidRPr="00CA737D">
        <w:rPr>
          <w:rFonts w:eastAsia="Times New Roman" w:cs="Times New Roman"/>
          <w:szCs w:val="24"/>
        </w:rPr>
        <w:t xml:space="preserve"> και που πάνε όταν κατατάσσονται τα παιδιά τους στρατιώτες και ορκίζονται στην πατρίδα και χαίρονται για τα παιδιά </w:t>
      </w:r>
      <w:r>
        <w:rPr>
          <w:rFonts w:eastAsia="Times New Roman" w:cs="Times New Roman"/>
          <w:szCs w:val="24"/>
        </w:rPr>
        <w:t>τους, δεν μπορούμε</w:t>
      </w:r>
      <w:r w:rsidRPr="00CA737D">
        <w:rPr>
          <w:rFonts w:eastAsia="Times New Roman" w:cs="Times New Roman"/>
          <w:szCs w:val="24"/>
        </w:rPr>
        <w:t xml:space="preserve"> να τους </w:t>
      </w:r>
      <w:r>
        <w:rPr>
          <w:rFonts w:eastAsia="Times New Roman" w:cs="Times New Roman"/>
          <w:szCs w:val="24"/>
        </w:rPr>
        <w:t>στερούμε</w:t>
      </w:r>
      <w:r w:rsidRPr="00CA737D">
        <w:rPr>
          <w:rFonts w:eastAsia="Times New Roman" w:cs="Times New Roman"/>
          <w:szCs w:val="24"/>
        </w:rPr>
        <w:t xml:space="preserve"> το δικαίωμα</w:t>
      </w:r>
      <w:r>
        <w:rPr>
          <w:rFonts w:eastAsia="Times New Roman" w:cs="Times New Roman"/>
          <w:szCs w:val="24"/>
        </w:rPr>
        <w:t>.</w:t>
      </w:r>
    </w:p>
    <w:p w14:paraId="03A73413" w14:textId="77777777" w:rsidR="00E615E6" w:rsidRDefault="00720F21">
      <w:pPr>
        <w:spacing w:after="0" w:line="600" w:lineRule="auto"/>
        <w:ind w:firstLine="720"/>
        <w:contextualSpacing/>
        <w:jc w:val="both"/>
        <w:rPr>
          <w:rFonts w:eastAsia="Times New Roman" w:cs="Times New Roman"/>
          <w:szCs w:val="24"/>
        </w:rPr>
      </w:pPr>
      <w:r>
        <w:rPr>
          <w:rFonts w:eastAsia="Times New Roman" w:cs="Times New Roman"/>
          <w:szCs w:val="24"/>
        </w:rPr>
        <w:t>Ευχαριστώ.</w:t>
      </w:r>
    </w:p>
    <w:p w14:paraId="03A73414" w14:textId="77777777" w:rsidR="00E615E6" w:rsidRDefault="00720F21">
      <w:pPr>
        <w:spacing w:after="0" w:line="600" w:lineRule="auto"/>
        <w:ind w:firstLine="720"/>
        <w:jc w:val="center"/>
        <w:rPr>
          <w:rFonts w:eastAsia="Times New Roman" w:cs="Times New Roman"/>
          <w:szCs w:val="24"/>
        </w:rPr>
      </w:pPr>
      <w:r w:rsidRPr="00BA4101">
        <w:rPr>
          <w:rFonts w:eastAsia="Times New Roman" w:cs="Times New Roman"/>
          <w:szCs w:val="24"/>
        </w:rPr>
        <w:t>(Χειροκροτήματα από την πτέρυγα του Σ</w:t>
      </w:r>
      <w:r>
        <w:rPr>
          <w:rFonts w:eastAsia="Times New Roman" w:cs="Times New Roman"/>
          <w:szCs w:val="24"/>
        </w:rPr>
        <w:t>ΥΡΙΖΑ)</w:t>
      </w:r>
    </w:p>
    <w:p w14:paraId="03A73415" w14:textId="77777777" w:rsidR="00E615E6" w:rsidRDefault="00720F21">
      <w:pPr>
        <w:spacing w:after="0" w:line="600" w:lineRule="auto"/>
        <w:ind w:firstLine="720"/>
        <w:jc w:val="both"/>
        <w:rPr>
          <w:rFonts w:eastAsia="Times New Roman" w:cs="Times New Roman"/>
          <w:szCs w:val="24"/>
        </w:rPr>
      </w:pPr>
      <w:r w:rsidRPr="0043442B">
        <w:rPr>
          <w:rFonts w:eastAsia="Times New Roman" w:cs="Times New Roman"/>
          <w:b/>
          <w:szCs w:val="24"/>
        </w:rPr>
        <w:t xml:space="preserve">ΠΡΟΕΔΡΕΥΩΝ (Γεώργιος </w:t>
      </w:r>
      <w:proofErr w:type="spellStart"/>
      <w:r w:rsidRPr="0043442B">
        <w:rPr>
          <w:rFonts w:eastAsia="Times New Roman" w:cs="Times New Roman"/>
          <w:b/>
          <w:szCs w:val="24"/>
        </w:rPr>
        <w:t>Λαμπρούλης</w:t>
      </w:r>
      <w:proofErr w:type="spellEnd"/>
      <w:r w:rsidRPr="0043442B">
        <w:rPr>
          <w:rFonts w:eastAsia="Times New Roman" w:cs="Times New Roman"/>
          <w:b/>
          <w:szCs w:val="24"/>
        </w:rPr>
        <w:t>):</w:t>
      </w:r>
      <w:r>
        <w:rPr>
          <w:rFonts w:eastAsia="Times New Roman" w:cs="Times New Roman"/>
          <w:szCs w:val="24"/>
        </w:rPr>
        <w:t xml:space="preserve"> Τ</w:t>
      </w:r>
      <w:r w:rsidRPr="00CA737D">
        <w:rPr>
          <w:rFonts w:eastAsia="Times New Roman" w:cs="Times New Roman"/>
          <w:szCs w:val="24"/>
        </w:rPr>
        <w:t>ο</w:t>
      </w:r>
      <w:r>
        <w:rPr>
          <w:rFonts w:eastAsia="Times New Roman" w:cs="Times New Roman"/>
          <w:szCs w:val="24"/>
        </w:rPr>
        <w:t>ν</w:t>
      </w:r>
      <w:r>
        <w:rPr>
          <w:rFonts w:eastAsia="Times New Roman" w:cs="Times New Roman"/>
          <w:szCs w:val="24"/>
        </w:rPr>
        <w:t xml:space="preserve"> λόγο έχει η </w:t>
      </w:r>
      <w:r>
        <w:rPr>
          <w:rFonts w:eastAsia="Times New Roman" w:cs="Times New Roman"/>
          <w:szCs w:val="24"/>
        </w:rPr>
        <w:t xml:space="preserve">κ. </w:t>
      </w:r>
      <w:proofErr w:type="spellStart"/>
      <w:r>
        <w:rPr>
          <w:rFonts w:eastAsia="Times New Roman" w:cs="Times New Roman"/>
          <w:szCs w:val="24"/>
        </w:rPr>
        <w:t>Κ</w:t>
      </w:r>
      <w:r w:rsidRPr="00CA737D">
        <w:rPr>
          <w:rFonts w:eastAsia="Times New Roman" w:cs="Times New Roman"/>
          <w:szCs w:val="24"/>
        </w:rPr>
        <w:t>οζομπόλη</w:t>
      </w:r>
      <w:proofErr w:type="spellEnd"/>
      <w:r>
        <w:rPr>
          <w:rFonts w:eastAsia="Times New Roman" w:cs="Times New Roman"/>
          <w:szCs w:val="24"/>
        </w:rPr>
        <w:t xml:space="preserve"> - </w:t>
      </w:r>
      <w:r w:rsidRPr="00CA737D">
        <w:rPr>
          <w:rFonts w:eastAsia="Times New Roman" w:cs="Times New Roman"/>
          <w:szCs w:val="24"/>
        </w:rPr>
        <w:t xml:space="preserve">Αμανατίδη από το </w:t>
      </w:r>
      <w:r>
        <w:rPr>
          <w:rFonts w:eastAsia="Times New Roman" w:cs="Times New Roman"/>
          <w:szCs w:val="24"/>
        </w:rPr>
        <w:t>ΣΥΡΙΖΑ.</w:t>
      </w:r>
    </w:p>
    <w:p w14:paraId="03A73416" w14:textId="77777777" w:rsidR="00E615E6" w:rsidRDefault="00720F21">
      <w:pPr>
        <w:spacing w:after="0" w:line="600" w:lineRule="auto"/>
        <w:ind w:firstLine="720"/>
        <w:jc w:val="both"/>
        <w:rPr>
          <w:rFonts w:eastAsia="Times New Roman" w:cs="Times New Roman"/>
          <w:szCs w:val="24"/>
        </w:rPr>
      </w:pPr>
      <w:r>
        <w:rPr>
          <w:rFonts w:eastAsia="Times New Roman" w:cs="Times New Roman"/>
          <w:b/>
          <w:szCs w:val="24"/>
        </w:rPr>
        <w:t>ΠΑΝΑΓΙΩΤΑ ΚΟΖΟΜΠΟΛΗ</w:t>
      </w:r>
      <w:r>
        <w:rPr>
          <w:rFonts w:eastAsia="Times New Roman" w:cs="Times New Roman"/>
          <w:b/>
          <w:szCs w:val="24"/>
        </w:rPr>
        <w:t xml:space="preserve"> - </w:t>
      </w:r>
      <w:r>
        <w:rPr>
          <w:rFonts w:eastAsia="Times New Roman" w:cs="Times New Roman"/>
          <w:b/>
          <w:szCs w:val="24"/>
        </w:rPr>
        <w:t>ΑΜΑΝΑΤΙΔΗ:</w:t>
      </w:r>
      <w:r>
        <w:rPr>
          <w:rFonts w:eastAsia="Times New Roman" w:cs="Times New Roman"/>
          <w:szCs w:val="24"/>
        </w:rPr>
        <w:t xml:space="preserve"> Ε</w:t>
      </w:r>
      <w:r w:rsidRPr="00CA737D">
        <w:rPr>
          <w:rFonts w:eastAsia="Times New Roman" w:cs="Times New Roman"/>
          <w:szCs w:val="24"/>
        </w:rPr>
        <w:t>υχαριστώ</w:t>
      </w:r>
      <w:r>
        <w:rPr>
          <w:rFonts w:eastAsia="Times New Roman" w:cs="Times New Roman"/>
          <w:szCs w:val="24"/>
        </w:rPr>
        <w:t>, κύριε Π</w:t>
      </w:r>
      <w:r w:rsidRPr="00CA737D">
        <w:rPr>
          <w:rFonts w:eastAsia="Times New Roman" w:cs="Times New Roman"/>
          <w:szCs w:val="24"/>
        </w:rPr>
        <w:t>ρόεδρε</w:t>
      </w:r>
      <w:r>
        <w:rPr>
          <w:rFonts w:eastAsia="Times New Roman" w:cs="Times New Roman"/>
          <w:szCs w:val="24"/>
        </w:rPr>
        <w:t>.</w:t>
      </w:r>
      <w:r w:rsidRPr="00CA737D">
        <w:rPr>
          <w:rFonts w:eastAsia="Times New Roman" w:cs="Times New Roman"/>
          <w:szCs w:val="24"/>
        </w:rPr>
        <w:t xml:space="preserve"> </w:t>
      </w:r>
    </w:p>
    <w:p w14:paraId="03A73417" w14:textId="77777777" w:rsidR="00E615E6" w:rsidRDefault="00720F21">
      <w:pPr>
        <w:spacing w:after="0" w:line="600" w:lineRule="auto"/>
        <w:ind w:firstLine="720"/>
        <w:jc w:val="both"/>
        <w:rPr>
          <w:rFonts w:eastAsia="Times New Roman" w:cs="Times New Roman"/>
          <w:szCs w:val="24"/>
        </w:rPr>
      </w:pPr>
      <w:r>
        <w:rPr>
          <w:rFonts w:eastAsia="Times New Roman" w:cs="Times New Roman"/>
          <w:szCs w:val="24"/>
        </w:rPr>
        <w:t>Π</w:t>
      </w:r>
      <w:r w:rsidRPr="00CA737D">
        <w:rPr>
          <w:rFonts w:eastAsia="Times New Roman" w:cs="Times New Roman"/>
          <w:szCs w:val="24"/>
        </w:rPr>
        <w:t>ραγματικά</w:t>
      </w:r>
      <w:r>
        <w:rPr>
          <w:rFonts w:eastAsia="Times New Roman" w:cs="Times New Roman"/>
          <w:szCs w:val="24"/>
        </w:rPr>
        <w:t>,</w:t>
      </w:r>
      <w:r w:rsidRPr="00CA737D">
        <w:rPr>
          <w:rFonts w:eastAsia="Times New Roman" w:cs="Times New Roman"/>
          <w:szCs w:val="24"/>
        </w:rPr>
        <w:t xml:space="preserve"> μιλάμε για υποκρισία</w:t>
      </w:r>
      <w:r>
        <w:rPr>
          <w:rFonts w:eastAsia="Times New Roman" w:cs="Times New Roman"/>
          <w:szCs w:val="24"/>
        </w:rPr>
        <w:t>. Έ</w:t>
      </w:r>
      <w:r w:rsidRPr="00CA737D">
        <w:rPr>
          <w:rFonts w:eastAsia="Times New Roman" w:cs="Times New Roman"/>
          <w:szCs w:val="24"/>
        </w:rPr>
        <w:t xml:space="preserve">χει δίκιο ο συνάδελφος </w:t>
      </w:r>
      <w:r>
        <w:rPr>
          <w:rFonts w:eastAsia="Times New Roman" w:cs="Times New Roman"/>
          <w:szCs w:val="24"/>
        </w:rPr>
        <w:t xml:space="preserve">που </w:t>
      </w:r>
      <w:r w:rsidRPr="00CA737D">
        <w:rPr>
          <w:rFonts w:eastAsia="Times New Roman" w:cs="Times New Roman"/>
          <w:szCs w:val="24"/>
        </w:rPr>
        <w:t xml:space="preserve">κατέβηκε προ </w:t>
      </w:r>
      <w:r>
        <w:rPr>
          <w:rFonts w:eastAsia="Times New Roman" w:cs="Times New Roman"/>
          <w:szCs w:val="24"/>
        </w:rPr>
        <w:t>ο</w:t>
      </w:r>
      <w:r w:rsidRPr="00CA737D">
        <w:rPr>
          <w:rFonts w:eastAsia="Times New Roman" w:cs="Times New Roman"/>
          <w:szCs w:val="24"/>
        </w:rPr>
        <w:t>λίγου</w:t>
      </w:r>
      <w:r>
        <w:rPr>
          <w:rFonts w:eastAsia="Times New Roman" w:cs="Times New Roman"/>
          <w:szCs w:val="24"/>
        </w:rPr>
        <w:t>,</w:t>
      </w:r>
      <w:r w:rsidRPr="00CA737D">
        <w:rPr>
          <w:rFonts w:eastAsia="Times New Roman" w:cs="Times New Roman"/>
          <w:szCs w:val="24"/>
        </w:rPr>
        <w:t xml:space="preserve"> γιατί κατά κοινή ομολο</w:t>
      </w:r>
      <w:r>
        <w:rPr>
          <w:rFonts w:eastAsia="Times New Roman" w:cs="Times New Roman"/>
          <w:szCs w:val="24"/>
        </w:rPr>
        <w:t>γία το νο</w:t>
      </w:r>
      <w:r>
        <w:rPr>
          <w:rFonts w:eastAsia="Times New Roman" w:cs="Times New Roman"/>
          <w:szCs w:val="24"/>
        </w:rPr>
        <w:lastRenderedPageBreak/>
        <w:t>μοσχέδιο που συζητάμε σ</w:t>
      </w:r>
      <w:r w:rsidRPr="00CA737D">
        <w:rPr>
          <w:rFonts w:eastAsia="Times New Roman" w:cs="Times New Roman"/>
          <w:szCs w:val="24"/>
        </w:rPr>
        <w:t xml:space="preserve">ήμερα </w:t>
      </w:r>
      <w:r w:rsidRPr="00CA737D">
        <w:rPr>
          <w:rFonts w:eastAsia="Times New Roman" w:cs="Times New Roman"/>
          <w:szCs w:val="24"/>
        </w:rPr>
        <w:t xml:space="preserve">είναι </w:t>
      </w:r>
      <w:r>
        <w:rPr>
          <w:rFonts w:eastAsia="Times New Roman" w:cs="Times New Roman"/>
          <w:szCs w:val="24"/>
        </w:rPr>
        <w:t>εμβλημ</w:t>
      </w:r>
      <w:r w:rsidRPr="00CA737D">
        <w:rPr>
          <w:rFonts w:eastAsia="Times New Roman" w:cs="Times New Roman"/>
          <w:szCs w:val="24"/>
        </w:rPr>
        <w:t>ατικό</w:t>
      </w:r>
      <w:r>
        <w:rPr>
          <w:rFonts w:eastAsia="Times New Roman" w:cs="Times New Roman"/>
          <w:szCs w:val="24"/>
        </w:rPr>
        <w:t xml:space="preserve">. Το έχει παραδεχθεί και ο </w:t>
      </w:r>
      <w:r>
        <w:rPr>
          <w:rFonts w:eastAsia="Times New Roman" w:cs="Times New Roman"/>
          <w:szCs w:val="24"/>
        </w:rPr>
        <w:t>ε</w:t>
      </w:r>
      <w:r w:rsidRPr="00CA737D">
        <w:rPr>
          <w:rFonts w:eastAsia="Times New Roman" w:cs="Times New Roman"/>
          <w:szCs w:val="24"/>
        </w:rPr>
        <w:t xml:space="preserve">ισηγητής </w:t>
      </w:r>
      <w:r w:rsidRPr="00CA737D">
        <w:rPr>
          <w:rFonts w:eastAsia="Times New Roman" w:cs="Times New Roman"/>
          <w:szCs w:val="24"/>
        </w:rPr>
        <w:t xml:space="preserve">της Νέας Δημοκρατίας και </w:t>
      </w:r>
      <w:r>
        <w:rPr>
          <w:rFonts w:eastAsia="Times New Roman" w:cs="Times New Roman"/>
          <w:szCs w:val="24"/>
        </w:rPr>
        <w:t xml:space="preserve">η </w:t>
      </w:r>
      <w:r>
        <w:rPr>
          <w:rFonts w:eastAsia="Times New Roman" w:cs="Times New Roman"/>
          <w:szCs w:val="24"/>
        </w:rPr>
        <w:t xml:space="preserve">εισηγήτρια </w:t>
      </w:r>
      <w:r>
        <w:rPr>
          <w:rFonts w:eastAsia="Times New Roman" w:cs="Times New Roman"/>
          <w:szCs w:val="24"/>
        </w:rPr>
        <w:t>της Δημοκρατικής Σ</w:t>
      </w:r>
      <w:r w:rsidRPr="00CA737D">
        <w:rPr>
          <w:rFonts w:eastAsia="Times New Roman" w:cs="Times New Roman"/>
          <w:szCs w:val="24"/>
        </w:rPr>
        <w:t>υμπαράταξης</w:t>
      </w:r>
      <w:r>
        <w:rPr>
          <w:rFonts w:eastAsia="Times New Roman" w:cs="Times New Roman"/>
          <w:szCs w:val="24"/>
        </w:rPr>
        <w:t>,</w:t>
      </w:r>
      <w:r w:rsidRPr="00CA737D">
        <w:rPr>
          <w:rFonts w:eastAsia="Times New Roman" w:cs="Times New Roman"/>
          <w:szCs w:val="24"/>
        </w:rPr>
        <w:t xml:space="preserve"> που και οι δύο έχουν δηλώσει ότι θα ψηφίσουν τις περισσότερες των διατάξεων</w:t>
      </w:r>
      <w:r>
        <w:rPr>
          <w:rFonts w:eastAsia="Times New Roman" w:cs="Times New Roman"/>
          <w:szCs w:val="24"/>
        </w:rPr>
        <w:t>.</w:t>
      </w:r>
      <w:r w:rsidRPr="00CA737D">
        <w:rPr>
          <w:rFonts w:eastAsia="Times New Roman" w:cs="Times New Roman"/>
          <w:szCs w:val="24"/>
        </w:rPr>
        <w:t xml:space="preserve"> </w:t>
      </w:r>
      <w:r>
        <w:rPr>
          <w:rFonts w:eastAsia="Times New Roman" w:cs="Times New Roman"/>
          <w:szCs w:val="24"/>
        </w:rPr>
        <w:t>Π</w:t>
      </w:r>
      <w:r w:rsidRPr="00CA737D">
        <w:rPr>
          <w:rFonts w:eastAsia="Times New Roman" w:cs="Times New Roman"/>
          <w:szCs w:val="24"/>
        </w:rPr>
        <w:t>αρ</w:t>
      </w:r>
      <w:r>
        <w:rPr>
          <w:rFonts w:eastAsia="Times New Roman" w:cs="Times New Roman"/>
          <w:szCs w:val="24"/>
        </w:rPr>
        <w:t xml:space="preserve">’ </w:t>
      </w:r>
      <w:r w:rsidRPr="00CA737D">
        <w:rPr>
          <w:rFonts w:eastAsia="Times New Roman" w:cs="Times New Roman"/>
          <w:szCs w:val="24"/>
        </w:rPr>
        <w:t>όλα αυτά</w:t>
      </w:r>
      <w:r>
        <w:rPr>
          <w:rFonts w:eastAsia="Times New Roman" w:cs="Times New Roman"/>
          <w:szCs w:val="24"/>
        </w:rPr>
        <w:t>,</w:t>
      </w:r>
      <w:r w:rsidRPr="00CA737D">
        <w:rPr>
          <w:rFonts w:eastAsia="Times New Roman" w:cs="Times New Roman"/>
          <w:szCs w:val="24"/>
        </w:rPr>
        <w:t xml:space="preserve"> μάλιστα έχουν εκφράσει και τον πόνο τους και τη διαμαρτυρία </w:t>
      </w:r>
      <w:r>
        <w:rPr>
          <w:rFonts w:eastAsia="Times New Roman" w:cs="Times New Roman"/>
          <w:szCs w:val="24"/>
        </w:rPr>
        <w:t>τους,</w:t>
      </w:r>
      <w:r w:rsidRPr="00CA737D">
        <w:rPr>
          <w:rFonts w:eastAsia="Times New Roman" w:cs="Times New Roman"/>
          <w:szCs w:val="24"/>
        </w:rPr>
        <w:t xml:space="preserve"> γιατί αυτό το νομοσχέδιο των τριών μερών</w:t>
      </w:r>
      <w:r>
        <w:rPr>
          <w:rFonts w:eastAsia="Times New Roman" w:cs="Times New Roman"/>
          <w:szCs w:val="24"/>
        </w:rPr>
        <w:t>,</w:t>
      </w:r>
      <w:r w:rsidRPr="00CA737D">
        <w:rPr>
          <w:rFonts w:eastAsia="Times New Roman" w:cs="Times New Roman"/>
          <w:szCs w:val="24"/>
        </w:rPr>
        <w:t xml:space="preserve"> το τόσο ωραίο</w:t>
      </w:r>
      <w:r>
        <w:rPr>
          <w:rFonts w:eastAsia="Times New Roman" w:cs="Times New Roman"/>
          <w:szCs w:val="24"/>
        </w:rPr>
        <w:t>, συμπτύχ</w:t>
      </w:r>
      <w:r w:rsidRPr="00CA737D">
        <w:rPr>
          <w:rFonts w:eastAsia="Times New Roman" w:cs="Times New Roman"/>
          <w:szCs w:val="24"/>
        </w:rPr>
        <w:t xml:space="preserve">θηκε σε </w:t>
      </w:r>
      <w:r>
        <w:rPr>
          <w:rFonts w:eastAsia="Times New Roman" w:cs="Times New Roman"/>
          <w:szCs w:val="24"/>
        </w:rPr>
        <w:t xml:space="preserve">μια ημέρα </w:t>
      </w:r>
      <w:r w:rsidRPr="00CA737D">
        <w:rPr>
          <w:rFonts w:eastAsia="Times New Roman" w:cs="Times New Roman"/>
          <w:szCs w:val="24"/>
        </w:rPr>
        <w:t>και αδικείται</w:t>
      </w:r>
      <w:r>
        <w:rPr>
          <w:rFonts w:eastAsia="Times New Roman" w:cs="Times New Roman"/>
          <w:szCs w:val="24"/>
        </w:rPr>
        <w:t>.</w:t>
      </w:r>
    </w:p>
    <w:p w14:paraId="03A73418" w14:textId="77777777" w:rsidR="00E615E6" w:rsidRDefault="00720F21">
      <w:pPr>
        <w:spacing w:after="0" w:line="600" w:lineRule="auto"/>
        <w:ind w:firstLine="720"/>
        <w:jc w:val="both"/>
        <w:rPr>
          <w:rFonts w:eastAsia="Times New Roman" w:cs="Times New Roman"/>
          <w:szCs w:val="24"/>
        </w:rPr>
      </w:pPr>
      <w:r>
        <w:rPr>
          <w:rFonts w:eastAsia="Times New Roman" w:cs="Times New Roman"/>
          <w:szCs w:val="24"/>
        </w:rPr>
        <w:t>Π</w:t>
      </w:r>
      <w:r w:rsidRPr="00CA737D">
        <w:rPr>
          <w:rFonts w:eastAsia="Times New Roman" w:cs="Times New Roman"/>
          <w:szCs w:val="24"/>
        </w:rPr>
        <w:t>αρ</w:t>
      </w:r>
      <w:r>
        <w:rPr>
          <w:rFonts w:eastAsia="Times New Roman" w:cs="Times New Roman"/>
          <w:szCs w:val="24"/>
        </w:rPr>
        <w:t xml:space="preserve">’ </w:t>
      </w:r>
      <w:r w:rsidRPr="00CA737D">
        <w:rPr>
          <w:rFonts w:eastAsia="Times New Roman" w:cs="Times New Roman"/>
          <w:szCs w:val="24"/>
        </w:rPr>
        <w:t>όλα αυτά</w:t>
      </w:r>
      <w:r>
        <w:rPr>
          <w:rFonts w:eastAsia="Times New Roman" w:cs="Times New Roman"/>
          <w:szCs w:val="24"/>
        </w:rPr>
        <w:t>,</w:t>
      </w:r>
      <w:r w:rsidRPr="00CA737D">
        <w:rPr>
          <w:rFonts w:eastAsia="Times New Roman" w:cs="Times New Roman"/>
          <w:szCs w:val="24"/>
        </w:rPr>
        <w:t xml:space="preserve"> παρά αυτές τις δηλώσεις που έχουν κάνει οι ίδιοι</w:t>
      </w:r>
      <w:r>
        <w:rPr>
          <w:rFonts w:eastAsia="Times New Roman" w:cs="Times New Roman"/>
          <w:szCs w:val="24"/>
        </w:rPr>
        <w:t>, η</w:t>
      </w:r>
      <w:r w:rsidRPr="00CA737D">
        <w:rPr>
          <w:rFonts w:eastAsia="Times New Roman" w:cs="Times New Roman"/>
          <w:szCs w:val="24"/>
        </w:rPr>
        <w:t xml:space="preserve"> σημερινή συζήτηση επικεντ</w:t>
      </w:r>
      <w:r w:rsidRPr="00CA737D">
        <w:rPr>
          <w:rFonts w:eastAsia="Times New Roman" w:cs="Times New Roman"/>
          <w:szCs w:val="24"/>
        </w:rPr>
        <w:t xml:space="preserve">ρώνεται σε μία </w:t>
      </w:r>
      <w:r>
        <w:rPr>
          <w:rFonts w:eastAsia="Times New Roman" w:cs="Times New Roman"/>
          <w:szCs w:val="24"/>
        </w:rPr>
        <w:t xml:space="preserve">τροπολογία και φυσικά σε ψεύδη. Ακούσαμε την </w:t>
      </w:r>
      <w:r>
        <w:rPr>
          <w:rFonts w:eastAsia="Times New Roman" w:cs="Times New Roman"/>
          <w:szCs w:val="24"/>
        </w:rPr>
        <w:t xml:space="preserve">κ. </w:t>
      </w:r>
      <w:proofErr w:type="spellStart"/>
      <w:r>
        <w:rPr>
          <w:rFonts w:eastAsia="Times New Roman" w:cs="Times New Roman"/>
          <w:szCs w:val="24"/>
        </w:rPr>
        <w:t>Β</w:t>
      </w:r>
      <w:r w:rsidRPr="00CA737D">
        <w:rPr>
          <w:rFonts w:eastAsia="Times New Roman" w:cs="Times New Roman"/>
          <w:szCs w:val="24"/>
        </w:rPr>
        <w:t>ούλτεψη</w:t>
      </w:r>
      <w:proofErr w:type="spellEnd"/>
      <w:r w:rsidRPr="00CA737D">
        <w:rPr>
          <w:rFonts w:eastAsia="Times New Roman" w:cs="Times New Roman"/>
          <w:szCs w:val="24"/>
        </w:rPr>
        <w:t xml:space="preserve"> να μας λέει για έσοδα από το</w:t>
      </w:r>
      <w:r>
        <w:rPr>
          <w:rFonts w:eastAsia="Times New Roman" w:cs="Times New Roman"/>
          <w:szCs w:val="24"/>
        </w:rPr>
        <w:t xml:space="preserve">ν τουρισμό 16,9 αντί 36,9 </w:t>
      </w:r>
      <w:r>
        <w:rPr>
          <w:rFonts w:eastAsia="Times New Roman" w:cs="Times New Roman"/>
          <w:szCs w:val="24"/>
        </w:rPr>
        <w:t xml:space="preserve">δισεκατομμύρια </w:t>
      </w:r>
      <w:r>
        <w:rPr>
          <w:rFonts w:eastAsia="Times New Roman" w:cs="Times New Roman"/>
          <w:szCs w:val="24"/>
        </w:rPr>
        <w:t>και όταν</w:t>
      </w:r>
      <w:r w:rsidRPr="00CA737D">
        <w:rPr>
          <w:rFonts w:eastAsia="Times New Roman" w:cs="Times New Roman"/>
          <w:szCs w:val="24"/>
        </w:rPr>
        <w:t xml:space="preserve"> επισημάνθηκε είπε</w:t>
      </w:r>
      <w:r>
        <w:rPr>
          <w:rFonts w:eastAsia="Times New Roman" w:cs="Times New Roman"/>
          <w:szCs w:val="24"/>
        </w:rPr>
        <w:t>:</w:t>
      </w:r>
      <w:r w:rsidRPr="00CA737D">
        <w:rPr>
          <w:rFonts w:eastAsia="Times New Roman" w:cs="Times New Roman"/>
          <w:szCs w:val="24"/>
        </w:rPr>
        <w:t xml:space="preserve"> </w:t>
      </w:r>
      <w:r>
        <w:rPr>
          <w:rFonts w:eastAsia="Times New Roman" w:cs="Times New Roman"/>
          <w:szCs w:val="24"/>
        </w:rPr>
        <w:t>«</w:t>
      </w:r>
      <w:r w:rsidRPr="00CA737D">
        <w:rPr>
          <w:rFonts w:eastAsia="Times New Roman" w:cs="Times New Roman"/>
          <w:szCs w:val="24"/>
        </w:rPr>
        <w:t>Εντάξει δεν πειράζει</w:t>
      </w:r>
      <w:r>
        <w:rPr>
          <w:rFonts w:eastAsia="Times New Roman" w:cs="Times New Roman"/>
          <w:szCs w:val="24"/>
        </w:rPr>
        <w:t>». Εγώ θα συμπληρώσω ότι</w:t>
      </w:r>
      <w:r w:rsidRPr="00CA737D">
        <w:rPr>
          <w:rFonts w:eastAsia="Times New Roman" w:cs="Times New Roman"/>
          <w:szCs w:val="24"/>
        </w:rPr>
        <w:t xml:space="preserve"> 20</w:t>
      </w:r>
      <w:r>
        <w:rPr>
          <w:rFonts w:eastAsia="Times New Roman" w:cs="Times New Roman"/>
          <w:szCs w:val="24"/>
        </w:rPr>
        <w:t>.000.000.0000</w:t>
      </w:r>
      <w:r w:rsidRPr="00CA737D">
        <w:rPr>
          <w:rFonts w:eastAsia="Times New Roman" w:cs="Times New Roman"/>
          <w:szCs w:val="24"/>
        </w:rPr>
        <w:t xml:space="preserve"> είναι </w:t>
      </w:r>
      <w:r>
        <w:rPr>
          <w:rFonts w:eastAsia="Times New Roman" w:cs="Times New Roman"/>
          <w:szCs w:val="24"/>
        </w:rPr>
        <w:t xml:space="preserve">η </w:t>
      </w:r>
      <w:r w:rsidRPr="00CA737D">
        <w:rPr>
          <w:rFonts w:eastAsia="Times New Roman" w:cs="Times New Roman"/>
          <w:szCs w:val="24"/>
        </w:rPr>
        <w:t>δι</w:t>
      </w:r>
      <w:r w:rsidRPr="00CA737D">
        <w:rPr>
          <w:rFonts w:eastAsia="Times New Roman" w:cs="Times New Roman"/>
          <w:szCs w:val="24"/>
        </w:rPr>
        <w:t>α</w:t>
      </w:r>
      <w:r w:rsidRPr="00CA737D">
        <w:rPr>
          <w:rFonts w:eastAsia="Times New Roman" w:cs="Times New Roman"/>
          <w:szCs w:val="24"/>
        </w:rPr>
        <w:t>φορ</w:t>
      </w:r>
      <w:r w:rsidRPr="00CA737D">
        <w:rPr>
          <w:rFonts w:eastAsia="Times New Roman" w:cs="Times New Roman"/>
          <w:szCs w:val="24"/>
        </w:rPr>
        <w:t>ά</w:t>
      </w:r>
      <w:r>
        <w:rPr>
          <w:rFonts w:eastAsia="Times New Roman" w:cs="Times New Roman"/>
          <w:szCs w:val="24"/>
        </w:rPr>
        <w:t>.</w:t>
      </w:r>
      <w:r w:rsidRPr="00CA737D">
        <w:rPr>
          <w:rFonts w:eastAsia="Times New Roman" w:cs="Times New Roman"/>
          <w:szCs w:val="24"/>
        </w:rPr>
        <w:t xml:space="preserve"> </w:t>
      </w:r>
    </w:p>
    <w:p w14:paraId="03A73419" w14:textId="77777777" w:rsidR="00E615E6" w:rsidRDefault="00720F21">
      <w:pPr>
        <w:spacing w:after="0" w:line="600" w:lineRule="auto"/>
        <w:ind w:firstLine="720"/>
        <w:jc w:val="both"/>
        <w:rPr>
          <w:rFonts w:eastAsia="Times New Roman" w:cs="Times New Roman"/>
          <w:szCs w:val="24"/>
        </w:rPr>
      </w:pPr>
      <w:r>
        <w:rPr>
          <w:rFonts w:eastAsia="Times New Roman" w:cs="Times New Roman"/>
          <w:szCs w:val="24"/>
        </w:rPr>
        <w:t xml:space="preserve">Έχουμε </w:t>
      </w:r>
      <w:r>
        <w:rPr>
          <w:rFonts w:eastAsia="Times New Roman" w:cs="Times New Roman"/>
          <w:szCs w:val="24"/>
        </w:rPr>
        <w:t xml:space="preserve">τον κ. Παπαθεοδώρου να </w:t>
      </w:r>
      <w:r w:rsidRPr="00CA737D">
        <w:rPr>
          <w:rFonts w:eastAsia="Times New Roman" w:cs="Times New Roman"/>
          <w:szCs w:val="24"/>
        </w:rPr>
        <w:t>αποδίδει τις παθογένειες του συνδικαλιστι</w:t>
      </w:r>
      <w:r>
        <w:rPr>
          <w:rFonts w:eastAsia="Times New Roman" w:cs="Times New Roman"/>
          <w:szCs w:val="24"/>
        </w:rPr>
        <w:t>κού συστήματος στη μη</w:t>
      </w:r>
      <w:r w:rsidRPr="00CA737D">
        <w:rPr>
          <w:rFonts w:eastAsia="Times New Roman" w:cs="Times New Roman"/>
          <w:szCs w:val="24"/>
        </w:rPr>
        <w:t xml:space="preserve"> επέμβαση της </w:t>
      </w:r>
      <w:r>
        <w:rPr>
          <w:rFonts w:eastAsia="Times New Roman" w:cs="Times New Roman"/>
          <w:szCs w:val="24"/>
        </w:rPr>
        <w:t>α</w:t>
      </w:r>
      <w:r w:rsidRPr="00CA737D">
        <w:rPr>
          <w:rFonts w:eastAsia="Times New Roman" w:cs="Times New Roman"/>
          <w:szCs w:val="24"/>
        </w:rPr>
        <w:t>στυνομίας κ</w:t>
      </w:r>
      <w:r>
        <w:rPr>
          <w:rFonts w:eastAsia="Times New Roman" w:cs="Times New Roman"/>
          <w:szCs w:val="24"/>
        </w:rPr>
        <w:t>αι να ταυτίζεται πλήρως φυσικά μ</w:t>
      </w:r>
      <w:r w:rsidRPr="00CA737D">
        <w:rPr>
          <w:rFonts w:eastAsia="Times New Roman" w:cs="Times New Roman"/>
          <w:szCs w:val="24"/>
        </w:rPr>
        <w:t>ε την με την απόφαση</w:t>
      </w:r>
      <w:r>
        <w:rPr>
          <w:rFonts w:eastAsia="Times New Roman" w:cs="Times New Roman"/>
          <w:szCs w:val="24"/>
        </w:rPr>
        <w:t>,</w:t>
      </w:r>
      <w:r w:rsidRPr="00CA737D">
        <w:rPr>
          <w:rFonts w:eastAsia="Times New Roman" w:cs="Times New Roman"/>
          <w:szCs w:val="24"/>
        </w:rPr>
        <w:t xml:space="preserve"> με την ανακοίνωση που εξέδωσε η Νέα Δημοκρατία</w:t>
      </w:r>
      <w:r>
        <w:rPr>
          <w:rFonts w:eastAsia="Times New Roman" w:cs="Times New Roman"/>
          <w:szCs w:val="24"/>
        </w:rPr>
        <w:t>. Θ</w:t>
      </w:r>
      <w:r w:rsidRPr="00CA737D">
        <w:rPr>
          <w:rFonts w:eastAsia="Times New Roman" w:cs="Times New Roman"/>
          <w:szCs w:val="24"/>
        </w:rPr>
        <w:t xml:space="preserve">εωρώ ότι η πλήρη ταύτιση και η προσπάθεια </w:t>
      </w:r>
      <w:r w:rsidRPr="00CA737D">
        <w:rPr>
          <w:rFonts w:eastAsia="Times New Roman" w:cs="Times New Roman"/>
          <w:szCs w:val="24"/>
        </w:rPr>
        <w:t xml:space="preserve">συσκότισης και μη </w:t>
      </w:r>
      <w:r>
        <w:rPr>
          <w:rFonts w:eastAsia="Times New Roman" w:cs="Times New Roman"/>
          <w:szCs w:val="24"/>
        </w:rPr>
        <w:t>συζήτησης</w:t>
      </w:r>
      <w:r w:rsidRPr="00CA737D">
        <w:rPr>
          <w:rFonts w:eastAsia="Times New Roman" w:cs="Times New Roman"/>
          <w:szCs w:val="24"/>
        </w:rPr>
        <w:t xml:space="preserve"> του σημερινού </w:t>
      </w:r>
      <w:r>
        <w:rPr>
          <w:rFonts w:eastAsia="Times New Roman" w:cs="Times New Roman"/>
          <w:szCs w:val="24"/>
        </w:rPr>
        <w:t>νομο</w:t>
      </w:r>
      <w:r w:rsidRPr="00CA737D">
        <w:rPr>
          <w:rFonts w:eastAsia="Times New Roman" w:cs="Times New Roman"/>
          <w:szCs w:val="24"/>
        </w:rPr>
        <w:t>σχεδίου είναι εμφανής</w:t>
      </w:r>
      <w:r>
        <w:rPr>
          <w:rFonts w:eastAsia="Times New Roman" w:cs="Times New Roman"/>
          <w:szCs w:val="24"/>
        </w:rPr>
        <w:t xml:space="preserve">. </w:t>
      </w:r>
    </w:p>
    <w:p w14:paraId="03A7341A" w14:textId="77777777" w:rsidR="00E615E6" w:rsidRDefault="00720F21">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Κυρίες και κύριοι Βουλευτές, </w:t>
      </w:r>
      <w:r w:rsidRPr="00CA737D">
        <w:rPr>
          <w:rFonts w:eastAsia="Times New Roman" w:cs="Times New Roman"/>
          <w:szCs w:val="24"/>
        </w:rPr>
        <w:t>πριν από ένα χρόνο η χώρα μας κ</w:t>
      </w:r>
      <w:r>
        <w:rPr>
          <w:rFonts w:eastAsia="Times New Roman" w:cs="Times New Roman"/>
          <w:szCs w:val="24"/>
        </w:rPr>
        <w:t>ύρωσε τη Σ</w:t>
      </w:r>
      <w:r w:rsidRPr="00CA737D">
        <w:rPr>
          <w:rFonts w:eastAsia="Times New Roman" w:cs="Times New Roman"/>
          <w:szCs w:val="24"/>
        </w:rPr>
        <w:t>ύμβαση της Κωνσταντινούπολης για την καταπολέμηση και την πρόληψη της βίας κατά των γυναικών</w:t>
      </w:r>
      <w:r>
        <w:rPr>
          <w:rFonts w:eastAsia="Times New Roman" w:cs="Times New Roman"/>
          <w:szCs w:val="24"/>
        </w:rPr>
        <w:t>, μ</w:t>
      </w:r>
      <w:r w:rsidRPr="00CA737D">
        <w:rPr>
          <w:rFonts w:eastAsia="Times New Roman" w:cs="Times New Roman"/>
          <w:szCs w:val="24"/>
        </w:rPr>
        <w:t xml:space="preserve">ε τέτοιο τρόπο που </w:t>
      </w:r>
      <w:r w:rsidRPr="00CA737D">
        <w:rPr>
          <w:rFonts w:eastAsia="Times New Roman" w:cs="Times New Roman"/>
          <w:szCs w:val="24"/>
        </w:rPr>
        <w:t>νομοθέτησε ταυτόχρονα και τους κανόνες που</w:t>
      </w:r>
      <w:r>
        <w:rPr>
          <w:rFonts w:eastAsia="Times New Roman" w:cs="Times New Roman"/>
          <w:szCs w:val="24"/>
        </w:rPr>
        <w:t xml:space="preserve"> εξασφαλίζουν την εφαρμογή της </w:t>
      </w:r>
      <w:r>
        <w:rPr>
          <w:rFonts w:eastAsia="Times New Roman" w:cs="Times New Roman"/>
          <w:szCs w:val="24"/>
        </w:rPr>
        <w:t>σ</w:t>
      </w:r>
      <w:r w:rsidRPr="00CA737D">
        <w:rPr>
          <w:rFonts w:eastAsia="Times New Roman" w:cs="Times New Roman"/>
          <w:szCs w:val="24"/>
        </w:rPr>
        <w:t>ύμβασης</w:t>
      </w:r>
      <w:r>
        <w:rPr>
          <w:rFonts w:eastAsia="Times New Roman" w:cs="Times New Roman"/>
          <w:szCs w:val="24"/>
        </w:rPr>
        <w:t>. Έ</w:t>
      </w:r>
      <w:r w:rsidRPr="00CA737D">
        <w:rPr>
          <w:rFonts w:eastAsia="Times New Roman" w:cs="Times New Roman"/>
          <w:szCs w:val="24"/>
        </w:rPr>
        <w:t>τσι</w:t>
      </w:r>
      <w:r>
        <w:rPr>
          <w:rFonts w:eastAsia="Times New Roman" w:cs="Times New Roman"/>
          <w:szCs w:val="24"/>
        </w:rPr>
        <w:t>,</w:t>
      </w:r>
      <w:r w:rsidRPr="00CA737D">
        <w:rPr>
          <w:rFonts w:eastAsia="Times New Roman" w:cs="Times New Roman"/>
          <w:szCs w:val="24"/>
        </w:rPr>
        <w:t xml:space="preserve"> </w:t>
      </w:r>
      <w:r>
        <w:rPr>
          <w:rFonts w:eastAsia="Times New Roman" w:cs="Times New Roman"/>
          <w:szCs w:val="24"/>
        </w:rPr>
        <w:t>αντί</w:t>
      </w:r>
      <w:r w:rsidRPr="00CA737D">
        <w:rPr>
          <w:rFonts w:eastAsia="Times New Roman" w:cs="Times New Roman"/>
          <w:szCs w:val="24"/>
        </w:rPr>
        <w:t xml:space="preserve"> το συγκεκριμένο </w:t>
      </w:r>
      <w:r>
        <w:rPr>
          <w:rFonts w:eastAsia="Times New Roman" w:cs="Times New Roman"/>
          <w:szCs w:val="24"/>
        </w:rPr>
        <w:t>νομοθέ</w:t>
      </w:r>
      <w:r w:rsidRPr="00CA737D">
        <w:rPr>
          <w:rFonts w:eastAsia="Times New Roman" w:cs="Times New Roman"/>
          <w:szCs w:val="24"/>
        </w:rPr>
        <w:t>τημ</w:t>
      </w:r>
      <w:r>
        <w:rPr>
          <w:rFonts w:eastAsia="Times New Roman" w:cs="Times New Roman"/>
          <w:szCs w:val="24"/>
        </w:rPr>
        <w:t>α τότε να αποτελέσει μία ωραία έκθεση ι</w:t>
      </w:r>
      <w:r w:rsidRPr="00CA737D">
        <w:rPr>
          <w:rFonts w:eastAsia="Times New Roman" w:cs="Times New Roman"/>
          <w:szCs w:val="24"/>
        </w:rPr>
        <w:t>δεών κατά της βίας</w:t>
      </w:r>
      <w:r>
        <w:rPr>
          <w:rFonts w:eastAsia="Times New Roman" w:cs="Times New Roman"/>
          <w:szCs w:val="24"/>
        </w:rPr>
        <w:t xml:space="preserve">, </w:t>
      </w:r>
      <w:r w:rsidRPr="00CA737D">
        <w:rPr>
          <w:rFonts w:eastAsia="Times New Roman" w:cs="Times New Roman"/>
          <w:szCs w:val="24"/>
        </w:rPr>
        <w:t>ένα ευχολόγιο με παροτρύνεις και αφορισμούς που θα παρέπεμπε στο ισχύον νομοθε</w:t>
      </w:r>
      <w:r w:rsidRPr="00CA737D">
        <w:rPr>
          <w:rFonts w:eastAsia="Times New Roman" w:cs="Times New Roman"/>
          <w:szCs w:val="24"/>
        </w:rPr>
        <w:t>τικό πλαίσιο</w:t>
      </w:r>
      <w:r>
        <w:rPr>
          <w:rFonts w:eastAsia="Times New Roman" w:cs="Times New Roman"/>
          <w:szCs w:val="24"/>
        </w:rPr>
        <w:t>,</w:t>
      </w:r>
      <w:r w:rsidRPr="00CA737D">
        <w:rPr>
          <w:rFonts w:eastAsia="Times New Roman" w:cs="Times New Roman"/>
          <w:szCs w:val="24"/>
        </w:rPr>
        <w:t xml:space="preserve"> που όντως ήταν αρκετό</w:t>
      </w:r>
      <w:r>
        <w:rPr>
          <w:rFonts w:eastAsia="Times New Roman" w:cs="Times New Roman"/>
          <w:szCs w:val="24"/>
        </w:rPr>
        <w:t>,</w:t>
      </w:r>
      <w:r w:rsidRPr="00CA737D">
        <w:rPr>
          <w:rFonts w:eastAsia="Times New Roman" w:cs="Times New Roman"/>
          <w:szCs w:val="24"/>
        </w:rPr>
        <w:t xml:space="preserve"> προέκυψε ένα νομοθέτημα με συγκεκριμένες προβλέψεις και κυρώσεις για την παραβίασή </w:t>
      </w:r>
      <w:r>
        <w:rPr>
          <w:rFonts w:eastAsia="Times New Roman" w:cs="Times New Roman"/>
          <w:szCs w:val="24"/>
        </w:rPr>
        <w:t xml:space="preserve">τους. </w:t>
      </w:r>
    </w:p>
    <w:p w14:paraId="03A7341B" w14:textId="77777777" w:rsidR="00E615E6" w:rsidRDefault="00720F21">
      <w:pPr>
        <w:spacing w:after="0" w:line="600" w:lineRule="auto"/>
        <w:ind w:firstLine="720"/>
        <w:jc w:val="both"/>
        <w:rPr>
          <w:rFonts w:eastAsia="Times New Roman" w:cs="Times New Roman"/>
          <w:szCs w:val="24"/>
        </w:rPr>
      </w:pPr>
      <w:r w:rsidRPr="00CA737D">
        <w:rPr>
          <w:rFonts w:eastAsia="Times New Roman" w:cs="Times New Roman"/>
          <w:szCs w:val="24"/>
        </w:rPr>
        <w:t>Με την ίδια λογική</w:t>
      </w:r>
      <w:r>
        <w:rPr>
          <w:rFonts w:eastAsia="Times New Roman" w:cs="Times New Roman"/>
          <w:szCs w:val="24"/>
        </w:rPr>
        <w:t>,</w:t>
      </w:r>
      <w:r w:rsidRPr="00CA737D">
        <w:rPr>
          <w:rFonts w:eastAsia="Times New Roman" w:cs="Times New Roman"/>
          <w:szCs w:val="24"/>
        </w:rPr>
        <w:t xml:space="preserve"> έχει συνταχθεί και το σημερινό νομοσχέδιο και αναφέρομαι κυρίως </w:t>
      </w:r>
      <w:r>
        <w:rPr>
          <w:rFonts w:eastAsia="Times New Roman" w:cs="Times New Roman"/>
          <w:szCs w:val="24"/>
        </w:rPr>
        <w:t>σ</w:t>
      </w:r>
      <w:r w:rsidRPr="00CA737D">
        <w:rPr>
          <w:rFonts w:eastAsia="Times New Roman" w:cs="Times New Roman"/>
          <w:szCs w:val="24"/>
        </w:rPr>
        <w:t>το πρώτο μέρος</w:t>
      </w:r>
      <w:r>
        <w:rPr>
          <w:rFonts w:eastAsia="Times New Roman" w:cs="Times New Roman"/>
          <w:szCs w:val="24"/>
        </w:rPr>
        <w:t>,</w:t>
      </w:r>
      <w:r w:rsidRPr="00CA737D">
        <w:rPr>
          <w:rFonts w:eastAsia="Times New Roman" w:cs="Times New Roman"/>
          <w:szCs w:val="24"/>
        </w:rPr>
        <w:t xml:space="preserve"> που αφορά την ουσιαστική ισό</w:t>
      </w:r>
      <w:r w:rsidRPr="00CA737D">
        <w:rPr>
          <w:rFonts w:eastAsia="Times New Roman" w:cs="Times New Roman"/>
          <w:szCs w:val="24"/>
        </w:rPr>
        <w:t>τητα των φύλων</w:t>
      </w:r>
      <w:r>
        <w:rPr>
          <w:rFonts w:eastAsia="Times New Roman" w:cs="Times New Roman"/>
          <w:szCs w:val="24"/>
        </w:rPr>
        <w:t>. Γιατί π</w:t>
      </w:r>
      <w:r w:rsidRPr="00CA737D">
        <w:rPr>
          <w:rFonts w:eastAsia="Times New Roman" w:cs="Times New Roman"/>
          <w:szCs w:val="24"/>
        </w:rPr>
        <w:t xml:space="preserve">ράγματι έχουμε </w:t>
      </w:r>
      <w:r>
        <w:rPr>
          <w:rFonts w:eastAsia="Times New Roman" w:cs="Times New Roman"/>
          <w:szCs w:val="24"/>
        </w:rPr>
        <w:t xml:space="preserve">επαρκές νομοθετικό πλαίσιο για την ισότητα στο Σύνταγμά μας, </w:t>
      </w:r>
      <w:r w:rsidRPr="00CA737D">
        <w:rPr>
          <w:rFonts w:eastAsia="Times New Roman" w:cs="Times New Roman"/>
          <w:szCs w:val="24"/>
        </w:rPr>
        <w:t>σε πληθώρα νομοθετημάτων</w:t>
      </w:r>
      <w:r>
        <w:rPr>
          <w:rFonts w:eastAsia="Times New Roman" w:cs="Times New Roman"/>
          <w:szCs w:val="24"/>
        </w:rPr>
        <w:t>, α</w:t>
      </w:r>
      <w:r w:rsidRPr="00CA737D">
        <w:rPr>
          <w:rFonts w:eastAsia="Times New Roman" w:cs="Times New Roman"/>
          <w:szCs w:val="24"/>
        </w:rPr>
        <w:t xml:space="preserve">λλά και τις </w:t>
      </w:r>
      <w:r>
        <w:rPr>
          <w:rFonts w:eastAsia="Times New Roman" w:cs="Times New Roman"/>
          <w:szCs w:val="24"/>
        </w:rPr>
        <w:t>Ευρωπαϊκές Σ</w:t>
      </w:r>
      <w:r w:rsidRPr="00CA737D">
        <w:rPr>
          <w:rFonts w:eastAsia="Times New Roman" w:cs="Times New Roman"/>
          <w:szCs w:val="24"/>
        </w:rPr>
        <w:t>υμβάσεις που η χώρα μας έχει κυρώσει</w:t>
      </w:r>
      <w:r>
        <w:rPr>
          <w:rFonts w:eastAsia="Times New Roman" w:cs="Times New Roman"/>
          <w:szCs w:val="24"/>
        </w:rPr>
        <w:t>.</w:t>
      </w:r>
      <w:r w:rsidRPr="00CA737D">
        <w:rPr>
          <w:rFonts w:eastAsia="Times New Roman" w:cs="Times New Roman"/>
          <w:szCs w:val="24"/>
        </w:rPr>
        <w:t xml:space="preserve"> </w:t>
      </w:r>
      <w:r>
        <w:rPr>
          <w:rFonts w:eastAsia="Times New Roman" w:cs="Times New Roman"/>
          <w:szCs w:val="24"/>
        </w:rPr>
        <w:t>Ωστόσο, παρά το ισχυρό όντως νομοθετικό</w:t>
      </w:r>
      <w:r w:rsidRPr="00CA737D">
        <w:rPr>
          <w:rFonts w:eastAsia="Times New Roman" w:cs="Times New Roman"/>
          <w:szCs w:val="24"/>
        </w:rPr>
        <w:t xml:space="preserve"> </w:t>
      </w:r>
      <w:r>
        <w:rPr>
          <w:rFonts w:eastAsia="Times New Roman" w:cs="Times New Roman"/>
          <w:szCs w:val="24"/>
        </w:rPr>
        <w:t xml:space="preserve">πλαίσιο η </w:t>
      </w:r>
      <w:r w:rsidRPr="00CA737D">
        <w:rPr>
          <w:rFonts w:eastAsia="Times New Roman" w:cs="Times New Roman"/>
          <w:szCs w:val="24"/>
        </w:rPr>
        <w:t>ουσιαστική ισότητα</w:t>
      </w:r>
      <w:r w:rsidRPr="00CA737D">
        <w:rPr>
          <w:rFonts w:eastAsia="Times New Roman" w:cs="Times New Roman"/>
          <w:szCs w:val="24"/>
        </w:rPr>
        <w:t xml:space="preserve"> των φύλων παραμένει ζητούμενο</w:t>
      </w:r>
      <w:r>
        <w:rPr>
          <w:rFonts w:eastAsia="Times New Roman" w:cs="Times New Roman"/>
          <w:szCs w:val="24"/>
        </w:rPr>
        <w:t>. Τ</w:t>
      </w:r>
      <w:r w:rsidRPr="00CA737D">
        <w:rPr>
          <w:rFonts w:eastAsia="Times New Roman" w:cs="Times New Roman"/>
          <w:szCs w:val="24"/>
        </w:rPr>
        <w:t>ο χάσμα μεταξύ γυναικείου και ανδρικού ποσοστού ανεργίας παραμένει μεγάλο</w:t>
      </w:r>
      <w:r>
        <w:rPr>
          <w:rFonts w:eastAsia="Times New Roman" w:cs="Times New Roman"/>
          <w:szCs w:val="24"/>
        </w:rPr>
        <w:t>. Ο</w:t>
      </w:r>
      <w:r w:rsidRPr="00CA737D">
        <w:rPr>
          <w:rFonts w:eastAsia="Times New Roman" w:cs="Times New Roman"/>
          <w:szCs w:val="24"/>
        </w:rPr>
        <w:t xml:space="preserve">ι γυναίκες αμείβονται με το 78% </w:t>
      </w:r>
      <w:r w:rsidRPr="00CA737D">
        <w:rPr>
          <w:rFonts w:eastAsia="Times New Roman" w:cs="Times New Roman"/>
          <w:szCs w:val="24"/>
        </w:rPr>
        <w:lastRenderedPageBreak/>
        <w:t>των αμοιβών των ανδρών</w:t>
      </w:r>
      <w:r>
        <w:rPr>
          <w:rFonts w:eastAsia="Times New Roman" w:cs="Times New Roman"/>
          <w:szCs w:val="24"/>
        </w:rPr>
        <w:t>. Στ</w:t>
      </w:r>
      <w:r w:rsidRPr="00CA737D">
        <w:rPr>
          <w:rFonts w:eastAsia="Times New Roman" w:cs="Times New Roman"/>
          <w:szCs w:val="24"/>
        </w:rPr>
        <w:t>ο π</w:t>
      </w:r>
      <w:r>
        <w:rPr>
          <w:rFonts w:eastAsia="Times New Roman" w:cs="Times New Roman"/>
          <w:szCs w:val="24"/>
        </w:rPr>
        <w:t xml:space="preserve">οσοστό της φτώχειας επίσης έχουν τα πρωτεία </w:t>
      </w:r>
      <w:r w:rsidRPr="00CA737D">
        <w:rPr>
          <w:rFonts w:eastAsia="Times New Roman" w:cs="Times New Roman"/>
          <w:szCs w:val="24"/>
        </w:rPr>
        <w:t>οι γυναίκες</w:t>
      </w:r>
      <w:r>
        <w:rPr>
          <w:rFonts w:eastAsia="Times New Roman" w:cs="Times New Roman"/>
          <w:szCs w:val="24"/>
        </w:rPr>
        <w:t>. Η</w:t>
      </w:r>
      <w:r w:rsidRPr="00CA737D">
        <w:rPr>
          <w:rFonts w:eastAsia="Times New Roman" w:cs="Times New Roman"/>
          <w:szCs w:val="24"/>
        </w:rPr>
        <w:t xml:space="preserve"> εκπροσώπηση των γυναικών στ</w:t>
      </w:r>
      <w:r w:rsidRPr="00CA737D">
        <w:rPr>
          <w:rFonts w:eastAsia="Times New Roman" w:cs="Times New Roman"/>
          <w:szCs w:val="24"/>
        </w:rPr>
        <w:t>α κέντρα λήψης αποφάσεων είναι μικρή</w:t>
      </w:r>
      <w:r>
        <w:rPr>
          <w:rFonts w:eastAsia="Times New Roman" w:cs="Times New Roman"/>
          <w:szCs w:val="24"/>
        </w:rPr>
        <w:t>. Κ</w:t>
      </w:r>
      <w:r w:rsidRPr="00CA737D">
        <w:rPr>
          <w:rFonts w:eastAsia="Times New Roman" w:cs="Times New Roman"/>
          <w:szCs w:val="24"/>
        </w:rPr>
        <w:t>αι από τα παραπάνω ενδεικ</w:t>
      </w:r>
      <w:r>
        <w:rPr>
          <w:rFonts w:eastAsia="Times New Roman" w:cs="Times New Roman"/>
          <w:szCs w:val="24"/>
        </w:rPr>
        <w:t>τικά στοιχεία σημαίνει ότι δεν α</w:t>
      </w:r>
      <w:r w:rsidRPr="00CA737D">
        <w:rPr>
          <w:rFonts w:eastAsia="Times New Roman" w:cs="Times New Roman"/>
          <w:szCs w:val="24"/>
        </w:rPr>
        <w:t>ρκεί να έχουμε νομική ισότητα</w:t>
      </w:r>
      <w:r>
        <w:rPr>
          <w:rFonts w:eastAsia="Times New Roman" w:cs="Times New Roman"/>
          <w:szCs w:val="24"/>
        </w:rPr>
        <w:t>,</w:t>
      </w:r>
      <w:r w:rsidRPr="00CA737D">
        <w:rPr>
          <w:rFonts w:eastAsia="Times New Roman" w:cs="Times New Roman"/>
          <w:szCs w:val="24"/>
        </w:rPr>
        <w:t xml:space="preserve"> αλλά πρέπει να στοχεύσουμε και στην πραγματική ισότητα μεταξύ γυναικών και ανδρών</w:t>
      </w:r>
      <w:r>
        <w:rPr>
          <w:rFonts w:eastAsia="Times New Roman" w:cs="Times New Roman"/>
          <w:szCs w:val="24"/>
        </w:rPr>
        <w:t>.</w:t>
      </w:r>
      <w:r w:rsidRPr="00CA737D">
        <w:rPr>
          <w:rFonts w:eastAsia="Times New Roman" w:cs="Times New Roman"/>
          <w:szCs w:val="24"/>
        </w:rPr>
        <w:t xml:space="preserve"> Και γι</w:t>
      </w:r>
      <w:r>
        <w:rPr>
          <w:rFonts w:eastAsia="Times New Roman" w:cs="Times New Roman"/>
          <w:szCs w:val="24"/>
        </w:rPr>
        <w:t>’</w:t>
      </w:r>
      <w:r w:rsidRPr="00CA737D">
        <w:rPr>
          <w:rFonts w:eastAsia="Times New Roman" w:cs="Times New Roman"/>
          <w:szCs w:val="24"/>
        </w:rPr>
        <w:t xml:space="preserve"> αυτό είναι αναγκαίοι μηχανισμοί υποστή</w:t>
      </w:r>
      <w:r w:rsidRPr="00CA737D">
        <w:rPr>
          <w:rFonts w:eastAsia="Times New Roman" w:cs="Times New Roman"/>
          <w:szCs w:val="24"/>
        </w:rPr>
        <w:t>ριξης και θεσμοθέτηση</w:t>
      </w:r>
      <w:r>
        <w:rPr>
          <w:rFonts w:eastAsia="Times New Roman" w:cs="Times New Roman"/>
          <w:szCs w:val="24"/>
        </w:rPr>
        <w:t>ς</w:t>
      </w:r>
      <w:r w:rsidRPr="00CA737D">
        <w:rPr>
          <w:rFonts w:eastAsia="Times New Roman" w:cs="Times New Roman"/>
          <w:szCs w:val="24"/>
        </w:rPr>
        <w:t xml:space="preserve"> συγκεκριμένων διατάξεων</w:t>
      </w:r>
      <w:r>
        <w:rPr>
          <w:rFonts w:eastAsia="Times New Roman" w:cs="Times New Roman"/>
          <w:szCs w:val="24"/>
        </w:rPr>
        <w:t>.</w:t>
      </w:r>
    </w:p>
    <w:p w14:paraId="03A7341C" w14:textId="77777777" w:rsidR="00E615E6" w:rsidRDefault="00720F21">
      <w:pPr>
        <w:spacing w:after="0" w:line="600" w:lineRule="auto"/>
        <w:ind w:firstLine="720"/>
        <w:jc w:val="both"/>
        <w:rPr>
          <w:rFonts w:eastAsia="Times New Roman" w:cs="Times New Roman"/>
          <w:szCs w:val="24"/>
        </w:rPr>
      </w:pPr>
      <w:r>
        <w:rPr>
          <w:rFonts w:eastAsia="Times New Roman" w:cs="Times New Roman"/>
          <w:szCs w:val="24"/>
        </w:rPr>
        <w:t>Τ</w:t>
      </w:r>
      <w:r w:rsidRPr="00CA737D">
        <w:rPr>
          <w:rFonts w:eastAsia="Times New Roman" w:cs="Times New Roman"/>
          <w:szCs w:val="24"/>
        </w:rPr>
        <w:t xml:space="preserve">ο υπό ψήφιση σχέδιο νόμου </w:t>
      </w:r>
      <w:r>
        <w:rPr>
          <w:rFonts w:eastAsia="Times New Roman" w:cs="Times New Roman"/>
          <w:szCs w:val="24"/>
        </w:rPr>
        <w:t>δημιουργεί τις βάσεις και τις προϋ</w:t>
      </w:r>
      <w:r w:rsidRPr="00CA737D">
        <w:rPr>
          <w:rFonts w:eastAsia="Times New Roman" w:cs="Times New Roman"/>
          <w:szCs w:val="24"/>
        </w:rPr>
        <w:t>ποθ</w:t>
      </w:r>
      <w:r>
        <w:rPr>
          <w:rFonts w:eastAsia="Times New Roman" w:cs="Times New Roman"/>
          <w:szCs w:val="24"/>
        </w:rPr>
        <w:t>έσεις να κατοχυρωθεί εμπράκτως η</w:t>
      </w:r>
      <w:r w:rsidRPr="00CA737D">
        <w:rPr>
          <w:rFonts w:eastAsia="Times New Roman" w:cs="Times New Roman"/>
          <w:szCs w:val="24"/>
        </w:rPr>
        <w:t xml:space="preserve"> ουσιαστική ισότητα των φύλων και </w:t>
      </w:r>
      <w:r>
        <w:rPr>
          <w:rFonts w:eastAsia="Times New Roman" w:cs="Times New Roman"/>
          <w:szCs w:val="24"/>
        </w:rPr>
        <w:t xml:space="preserve">η άρση </w:t>
      </w:r>
      <w:r w:rsidRPr="00CA737D">
        <w:rPr>
          <w:rFonts w:eastAsia="Times New Roman" w:cs="Times New Roman"/>
          <w:szCs w:val="24"/>
        </w:rPr>
        <w:t xml:space="preserve">των </w:t>
      </w:r>
      <w:proofErr w:type="spellStart"/>
      <w:r w:rsidRPr="00CA737D">
        <w:rPr>
          <w:rFonts w:eastAsia="Times New Roman" w:cs="Times New Roman"/>
          <w:szCs w:val="24"/>
        </w:rPr>
        <w:t>έμφυλων</w:t>
      </w:r>
      <w:proofErr w:type="spellEnd"/>
      <w:r w:rsidRPr="00CA737D">
        <w:rPr>
          <w:rFonts w:eastAsia="Times New Roman" w:cs="Times New Roman"/>
          <w:szCs w:val="24"/>
        </w:rPr>
        <w:t xml:space="preserve"> διακρίσεων </w:t>
      </w:r>
      <w:r>
        <w:rPr>
          <w:rFonts w:eastAsia="Times New Roman" w:cs="Times New Roman"/>
          <w:szCs w:val="24"/>
        </w:rPr>
        <w:t>σ’</w:t>
      </w:r>
      <w:r w:rsidRPr="00CA737D">
        <w:rPr>
          <w:rFonts w:eastAsia="Times New Roman" w:cs="Times New Roman"/>
          <w:szCs w:val="24"/>
        </w:rPr>
        <w:t xml:space="preserve"> </w:t>
      </w:r>
      <w:r w:rsidRPr="00CA737D">
        <w:rPr>
          <w:rFonts w:eastAsia="Times New Roman" w:cs="Times New Roman"/>
          <w:szCs w:val="24"/>
        </w:rPr>
        <w:t xml:space="preserve">όλα τα </w:t>
      </w:r>
      <w:r>
        <w:rPr>
          <w:rFonts w:eastAsia="Times New Roman" w:cs="Times New Roman"/>
          <w:szCs w:val="24"/>
        </w:rPr>
        <w:t>πεδία της δημόσιας και κ</w:t>
      </w:r>
      <w:r w:rsidRPr="00CA737D">
        <w:rPr>
          <w:rFonts w:eastAsia="Times New Roman" w:cs="Times New Roman"/>
          <w:szCs w:val="24"/>
        </w:rPr>
        <w:t xml:space="preserve">οινωνικής και </w:t>
      </w:r>
      <w:r w:rsidRPr="00CA737D">
        <w:rPr>
          <w:rFonts w:eastAsia="Times New Roman" w:cs="Times New Roman"/>
          <w:szCs w:val="24"/>
        </w:rPr>
        <w:t>οικονομικής ζωής</w:t>
      </w:r>
      <w:r>
        <w:rPr>
          <w:rFonts w:eastAsia="Times New Roman" w:cs="Times New Roman"/>
          <w:szCs w:val="24"/>
        </w:rPr>
        <w:t>. Π</w:t>
      </w:r>
      <w:r w:rsidRPr="00CA737D">
        <w:rPr>
          <w:rFonts w:eastAsia="Times New Roman" w:cs="Times New Roman"/>
          <w:szCs w:val="24"/>
        </w:rPr>
        <w:t>ροβλέπονται πολιτικές</w:t>
      </w:r>
      <w:r>
        <w:rPr>
          <w:rFonts w:eastAsia="Times New Roman" w:cs="Times New Roman"/>
          <w:szCs w:val="24"/>
        </w:rPr>
        <w:t>,</w:t>
      </w:r>
      <w:r w:rsidRPr="00CA737D">
        <w:rPr>
          <w:rFonts w:eastAsia="Times New Roman" w:cs="Times New Roman"/>
          <w:szCs w:val="24"/>
        </w:rPr>
        <w:t xml:space="preserve"> μέτρα και δράσεις που υλοποιούνται από την πολιτεία</w:t>
      </w:r>
      <w:r>
        <w:rPr>
          <w:rFonts w:eastAsia="Times New Roman" w:cs="Times New Roman"/>
          <w:szCs w:val="24"/>
        </w:rPr>
        <w:t>,</w:t>
      </w:r>
      <w:r w:rsidRPr="00CA737D">
        <w:rPr>
          <w:rFonts w:eastAsia="Times New Roman" w:cs="Times New Roman"/>
          <w:szCs w:val="24"/>
        </w:rPr>
        <w:t xml:space="preserve"> από τη</w:t>
      </w:r>
      <w:r>
        <w:rPr>
          <w:rFonts w:eastAsia="Times New Roman" w:cs="Times New Roman"/>
          <w:szCs w:val="24"/>
        </w:rPr>
        <w:t>ν κοινωνία των πολιτών και από συλλογικές ο</w:t>
      </w:r>
      <w:r w:rsidRPr="00CA737D">
        <w:rPr>
          <w:rFonts w:eastAsia="Times New Roman" w:cs="Times New Roman"/>
          <w:szCs w:val="24"/>
        </w:rPr>
        <w:t>ργανώσεις</w:t>
      </w:r>
      <w:r>
        <w:rPr>
          <w:rFonts w:eastAsia="Times New Roman" w:cs="Times New Roman"/>
          <w:szCs w:val="24"/>
        </w:rPr>
        <w:t>. Θ</w:t>
      </w:r>
      <w:r w:rsidRPr="00CA737D">
        <w:rPr>
          <w:rFonts w:eastAsia="Times New Roman" w:cs="Times New Roman"/>
          <w:szCs w:val="24"/>
        </w:rPr>
        <w:t>εσμοθετούνται εξειδικευμένοι κανόνες που απορρέουν από την αρχή της ισότητας των φύλων</w:t>
      </w:r>
      <w:r>
        <w:rPr>
          <w:rFonts w:eastAsia="Times New Roman" w:cs="Times New Roman"/>
          <w:szCs w:val="24"/>
        </w:rPr>
        <w:t xml:space="preserve">, για </w:t>
      </w:r>
      <w:r w:rsidRPr="00CA737D">
        <w:rPr>
          <w:rFonts w:eastAsia="Times New Roman" w:cs="Times New Roman"/>
          <w:szCs w:val="24"/>
        </w:rPr>
        <w:t>να εξασφ</w:t>
      </w:r>
      <w:r w:rsidRPr="00CA737D">
        <w:rPr>
          <w:rFonts w:eastAsia="Times New Roman" w:cs="Times New Roman"/>
          <w:szCs w:val="24"/>
        </w:rPr>
        <w:t>αλιστεί η εφαρμογή της ίσης μεταχείρισης και των ίσων ευκαιριών</w:t>
      </w:r>
      <w:r>
        <w:rPr>
          <w:rFonts w:eastAsia="Times New Roman" w:cs="Times New Roman"/>
          <w:szCs w:val="24"/>
        </w:rPr>
        <w:t>. Π</w:t>
      </w:r>
      <w:r w:rsidRPr="00CA737D">
        <w:rPr>
          <w:rFonts w:eastAsia="Times New Roman" w:cs="Times New Roman"/>
          <w:szCs w:val="24"/>
        </w:rPr>
        <w:t>ροβλέπονται δράσεις από την κεντρική διοίκηση για την αρχή της εφαρμογής της ισότητας των φύλων</w:t>
      </w:r>
      <w:r>
        <w:rPr>
          <w:rFonts w:eastAsia="Times New Roman" w:cs="Times New Roman"/>
          <w:szCs w:val="24"/>
        </w:rPr>
        <w:t>. Κάθε Υ</w:t>
      </w:r>
      <w:r w:rsidRPr="00CA737D">
        <w:rPr>
          <w:rFonts w:eastAsia="Times New Roman" w:cs="Times New Roman"/>
          <w:szCs w:val="24"/>
        </w:rPr>
        <w:t xml:space="preserve">πουργείο πρέπει να </w:t>
      </w:r>
      <w:r w:rsidRPr="00CA737D">
        <w:rPr>
          <w:rFonts w:eastAsia="Times New Roman" w:cs="Times New Roman"/>
          <w:szCs w:val="24"/>
        </w:rPr>
        <w:lastRenderedPageBreak/>
        <w:t>παρουσιάζει υποχρεωτικά σε ετήσια βάση έκθεση με δράσεις και μέτρα</w:t>
      </w:r>
      <w:r>
        <w:rPr>
          <w:rFonts w:eastAsia="Times New Roman" w:cs="Times New Roman"/>
          <w:szCs w:val="24"/>
        </w:rPr>
        <w:t>,</w:t>
      </w:r>
      <w:r w:rsidRPr="00CA737D">
        <w:rPr>
          <w:rFonts w:eastAsia="Times New Roman" w:cs="Times New Roman"/>
          <w:szCs w:val="24"/>
        </w:rPr>
        <w:t xml:space="preserve"> </w:t>
      </w:r>
      <w:r w:rsidRPr="00CA737D">
        <w:rPr>
          <w:rFonts w:eastAsia="Times New Roman" w:cs="Times New Roman"/>
          <w:szCs w:val="24"/>
        </w:rPr>
        <w:t xml:space="preserve">αλλά και </w:t>
      </w:r>
      <w:r w:rsidRPr="00CA737D">
        <w:rPr>
          <w:rFonts w:eastAsia="Times New Roman" w:cs="Times New Roman"/>
          <w:szCs w:val="24"/>
        </w:rPr>
        <w:t>πρ</w:t>
      </w:r>
      <w:r>
        <w:rPr>
          <w:rFonts w:eastAsia="Times New Roman" w:cs="Times New Roman"/>
          <w:szCs w:val="24"/>
        </w:rPr>
        <w:t>ο</w:t>
      </w:r>
      <w:r w:rsidRPr="00CA737D">
        <w:rPr>
          <w:rFonts w:eastAsia="Times New Roman" w:cs="Times New Roman"/>
          <w:szCs w:val="24"/>
        </w:rPr>
        <w:t>γρ</w:t>
      </w:r>
      <w:r>
        <w:rPr>
          <w:rFonts w:eastAsia="Times New Roman" w:cs="Times New Roman"/>
          <w:szCs w:val="24"/>
        </w:rPr>
        <w:t>ά</w:t>
      </w:r>
      <w:r w:rsidRPr="00CA737D">
        <w:rPr>
          <w:rFonts w:eastAsia="Times New Roman" w:cs="Times New Roman"/>
          <w:szCs w:val="24"/>
        </w:rPr>
        <w:t>μμα</w:t>
      </w:r>
      <w:r>
        <w:rPr>
          <w:rFonts w:eastAsia="Times New Roman" w:cs="Times New Roman"/>
          <w:szCs w:val="24"/>
        </w:rPr>
        <w:t>τα</w:t>
      </w:r>
      <w:r>
        <w:rPr>
          <w:rFonts w:eastAsia="Times New Roman" w:cs="Times New Roman"/>
          <w:szCs w:val="24"/>
        </w:rPr>
        <w:t>,</w:t>
      </w:r>
      <w:r w:rsidRPr="00CA737D">
        <w:rPr>
          <w:rFonts w:eastAsia="Times New Roman" w:cs="Times New Roman"/>
          <w:szCs w:val="24"/>
        </w:rPr>
        <w:t xml:space="preserve"> αλλά και αποτίμηση της προόδου</w:t>
      </w:r>
      <w:r>
        <w:rPr>
          <w:rFonts w:eastAsia="Times New Roman" w:cs="Times New Roman"/>
          <w:szCs w:val="24"/>
        </w:rPr>
        <w:t>. Ε</w:t>
      </w:r>
      <w:r w:rsidRPr="00CA737D">
        <w:rPr>
          <w:rFonts w:eastAsia="Times New Roman" w:cs="Times New Roman"/>
          <w:szCs w:val="24"/>
        </w:rPr>
        <w:t>ίναι πολύ σημαντικ</w:t>
      </w:r>
      <w:r>
        <w:rPr>
          <w:rFonts w:eastAsia="Times New Roman" w:cs="Times New Roman"/>
          <w:szCs w:val="24"/>
        </w:rPr>
        <w:t xml:space="preserve">ό αυτό να αποτιμάται η ετήσια δράση </w:t>
      </w:r>
      <w:r w:rsidRPr="00CA737D">
        <w:rPr>
          <w:rFonts w:eastAsia="Times New Roman" w:cs="Times New Roman"/>
          <w:szCs w:val="24"/>
        </w:rPr>
        <w:t>προς την ουσιαστική ισότητα</w:t>
      </w:r>
      <w:r>
        <w:rPr>
          <w:rFonts w:eastAsia="Times New Roman" w:cs="Times New Roman"/>
          <w:szCs w:val="24"/>
        </w:rPr>
        <w:t>.</w:t>
      </w:r>
      <w:r w:rsidRPr="00CA737D">
        <w:rPr>
          <w:rFonts w:eastAsia="Times New Roman" w:cs="Times New Roman"/>
          <w:szCs w:val="24"/>
        </w:rPr>
        <w:t xml:space="preserve"> </w:t>
      </w:r>
    </w:p>
    <w:p w14:paraId="03A7341D" w14:textId="77777777" w:rsidR="00E615E6" w:rsidRDefault="00720F21">
      <w:pPr>
        <w:tabs>
          <w:tab w:val="left" w:pos="6168"/>
        </w:tabs>
        <w:spacing w:after="0" w:line="600" w:lineRule="auto"/>
        <w:ind w:firstLine="720"/>
        <w:jc w:val="both"/>
        <w:rPr>
          <w:rFonts w:eastAsia="Times New Roman" w:cs="Times New Roman"/>
          <w:szCs w:val="24"/>
        </w:rPr>
      </w:pPr>
      <w:r w:rsidRPr="00C10894">
        <w:rPr>
          <w:rFonts w:eastAsia="Times New Roman" w:cs="Times New Roman"/>
          <w:szCs w:val="24"/>
        </w:rPr>
        <w:t xml:space="preserve">Για </w:t>
      </w:r>
      <w:r>
        <w:rPr>
          <w:rFonts w:eastAsia="Times New Roman" w:cs="Times New Roman"/>
          <w:szCs w:val="24"/>
        </w:rPr>
        <w:t xml:space="preserve">παράδειγμα, αναφέρω την </w:t>
      </w:r>
      <w:r w:rsidRPr="00C10894">
        <w:rPr>
          <w:rFonts w:eastAsia="Times New Roman" w:cs="Times New Roman"/>
          <w:szCs w:val="24"/>
        </w:rPr>
        <w:t>προώθηση της ισότητας στην εκπαιδευτική διαδικασία</w:t>
      </w:r>
      <w:r>
        <w:rPr>
          <w:rFonts w:eastAsia="Times New Roman" w:cs="Times New Roman"/>
          <w:szCs w:val="24"/>
        </w:rPr>
        <w:t>,</w:t>
      </w:r>
      <w:r w:rsidRPr="00C10894">
        <w:rPr>
          <w:rFonts w:eastAsia="Times New Roman" w:cs="Times New Roman"/>
          <w:szCs w:val="24"/>
        </w:rPr>
        <w:t xml:space="preserve"> στη δημόσια υγεία</w:t>
      </w:r>
      <w:r>
        <w:rPr>
          <w:rFonts w:eastAsia="Times New Roman" w:cs="Times New Roman"/>
          <w:szCs w:val="24"/>
        </w:rPr>
        <w:t>,</w:t>
      </w:r>
      <w:r w:rsidRPr="00C10894">
        <w:rPr>
          <w:rFonts w:eastAsia="Times New Roman" w:cs="Times New Roman"/>
          <w:szCs w:val="24"/>
        </w:rPr>
        <w:t xml:space="preserve"> στα προγράμματα κο</w:t>
      </w:r>
      <w:r w:rsidRPr="00C10894">
        <w:rPr>
          <w:rFonts w:eastAsia="Times New Roman" w:cs="Times New Roman"/>
          <w:szCs w:val="24"/>
        </w:rPr>
        <w:t xml:space="preserve">ινωνικής αλληλεγγύης </w:t>
      </w:r>
      <w:r>
        <w:rPr>
          <w:rFonts w:eastAsia="Times New Roman" w:cs="Times New Roman"/>
          <w:szCs w:val="24"/>
        </w:rPr>
        <w:t>κ</w:t>
      </w:r>
      <w:r>
        <w:rPr>
          <w:rFonts w:eastAsia="Times New Roman" w:cs="Times New Roman"/>
          <w:szCs w:val="24"/>
        </w:rPr>
        <w:t>.</w:t>
      </w:r>
      <w:r>
        <w:rPr>
          <w:rFonts w:eastAsia="Times New Roman" w:cs="Times New Roman"/>
          <w:szCs w:val="24"/>
        </w:rPr>
        <w:t>τ</w:t>
      </w:r>
      <w:r>
        <w:rPr>
          <w:rFonts w:eastAsia="Times New Roman" w:cs="Times New Roman"/>
          <w:szCs w:val="24"/>
        </w:rPr>
        <w:t>.</w:t>
      </w:r>
      <w:r>
        <w:rPr>
          <w:rFonts w:eastAsia="Times New Roman" w:cs="Times New Roman"/>
          <w:szCs w:val="24"/>
        </w:rPr>
        <w:t xml:space="preserve">λ. </w:t>
      </w:r>
      <w:r w:rsidRPr="00C10894">
        <w:rPr>
          <w:rFonts w:eastAsia="Times New Roman" w:cs="Times New Roman"/>
          <w:szCs w:val="24"/>
        </w:rPr>
        <w:t>Εδώ</w:t>
      </w:r>
      <w:r>
        <w:rPr>
          <w:rFonts w:eastAsia="Times New Roman" w:cs="Times New Roman"/>
          <w:szCs w:val="24"/>
        </w:rPr>
        <w:t>,</w:t>
      </w:r>
      <w:r w:rsidRPr="00C10894">
        <w:rPr>
          <w:rFonts w:eastAsia="Times New Roman" w:cs="Times New Roman"/>
          <w:szCs w:val="24"/>
        </w:rPr>
        <w:t xml:space="preserve"> να μου επιτρέψετε να χαιρετίσω την πρωτοβουλία της Υπουργού </w:t>
      </w:r>
      <w:r>
        <w:rPr>
          <w:rFonts w:eastAsia="Times New Roman" w:cs="Times New Roman"/>
          <w:szCs w:val="24"/>
        </w:rPr>
        <w:t xml:space="preserve">κ. </w:t>
      </w:r>
      <w:r w:rsidRPr="00C10894">
        <w:rPr>
          <w:rFonts w:eastAsia="Times New Roman" w:cs="Times New Roman"/>
          <w:szCs w:val="24"/>
        </w:rPr>
        <w:t xml:space="preserve">Όλγας </w:t>
      </w:r>
      <w:proofErr w:type="spellStart"/>
      <w:r w:rsidRPr="00C10894">
        <w:rPr>
          <w:rFonts w:eastAsia="Times New Roman" w:cs="Times New Roman"/>
          <w:szCs w:val="24"/>
        </w:rPr>
        <w:t>Γεροβασίλη</w:t>
      </w:r>
      <w:proofErr w:type="spellEnd"/>
      <w:r w:rsidRPr="00C10894">
        <w:rPr>
          <w:rFonts w:eastAsia="Times New Roman" w:cs="Times New Roman"/>
          <w:szCs w:val="24"/>
        </w:rPr>
        <w:t xml:space="preserve"> για τη σύσταση </w:t>
      </w:r>
      <w:r>
        <w:rPr>
          <w:rFonts w:eastAsia="Times New Roman" w:cs="Times New Roman"/>
          <w:szCs w:val="24"/>
        </w:rPr>
        <w:t xml:space="preserve">τμημάτων </w:t>
      </w:r>
      <w:r w:rsidRPr="00C10894">
        <w:rPr>
          <w:rFonts w:eastAsia="Times New Roman" w:cs="Times New Roman"/>
          <w:szCs w:val="24"/>
        </w:rPr>
        <w:t>για την αντιμετώπιση της ενδοοικογενειακής βίας και κακοποίησης γυναικών στην Ελληνική Αστυνομία</w:t>
      </w:r>
      <w:r>
        <w:rPr>
          <w:rFonts w:eastAsia="Times New Roman" w:cs="Times New Roman"/>
          <w:szCs w:val="24"/>
        </w:rPr>
        <w:t>.</w:t>
      </w:r>
      <w:r w:rsidRPr="00C10894">
        <w:rPr>
          <w:rFonts w:eastAsia="Times New Roman" w:cs="Times New Roman"/>
          <w:szCs w:val="24"/>
        </w:rPr>
        <w:t xml:space="preserve"> Ήταν ένα κενό που συμ</w:t>
      </w:r>
      <w:r w:rsidRPr="00C10894">
        <w:rPr>
          <w:rFonts w:eastAsia="Times New Roman" w:cs="Times New Roman"/>
          <w:szCs w:val="24"/>
        </w:rPr>
        <w:t>πληρώθηκε</w:t>
      </w:r>
      <w:r>
        <w:rPr>
          <w:rFonts w:eastAsia="Times New Roman" w:cs="Times New Roman"/>
          <w:szCs w:val="24"/>
        </w:rPr>
        <w:t>. Τώρα,</w:t>
      </w:r>
      <w:r w:rsidRPr="00C10894">
        <w:rPr>
          <w:rFonts w:eastAsia="Times New Roman" w:cs="Times New Roman"/>
          <w:szCs w:val="24"/>
        </w:rPr>
        <w:t xml:space="preserve"> μπο</w:t>
      </w:r>
      <w:r>
        <w:rPr>
          <w:rFonts w:eastAsia="Times New Roman" w:cs="Times New Roman"/>
          <w:szCs w:val="24"/>
        </w:rPr>
        <w:t>ρούν οι κακοποιημένες γυναίκες ν</w:t>
      </w:r>
      <w:r w:rsidRPr="00C10894">
        <w:rPr>
          <w:rFonts w:eastAsia="Times New Roman" w:cs="Times New Roman"/>
          <w:szCs w:val="24"/>
        </w:rPr>
        <w:t xml:space="preserve">α προσφύγουν στο ειδικό αυτό Τμήμα </w:t>
      </w:r>
      <w:r>
        <w:rPr>
          <w:rFonts w:eastAsia="Times New Roman" w:cs="Times New Roman"/>
          <w:szCs w:val="24"/>
        </w:rPr>
        <w:t>που θα τι</w:t>
      </w:r>
      <w:r w:rsidRPr="00C10894">
        <w:rPr>
          <w:rFonts w:eastAsia="Times New Roman" w:cs="Times New Roman"/>
          <w:szCs w:val="24"/>
        </w:rPr>
        <w:t xml:space="preserve">ς </w:t>
      </w:r>
      <w:r>
        <w:rPr>
          <w:rFonts w:eastAsia="Times New Roman" w:cs="Times New Roman"/>
          <w:szCs w:val="24"/>
        </w:rPr>
        <w:t xml:space="preserve">συμβουλέψει, θα τις </w:t>
      </w:r>
      <w:r w:rsidRPr="00C10894">
        <w:rPr>
          <w:rFonts w:eastAsia="Times New Roman" w:cs="Times New Roman"/>
          <w:szCs w:val="24"/>
        </w:rPr>
        <w:t>προσανατολίσει</w:t>
      </w:r>
      <w:r>
        <w:rPr>
          <w:rFonts w:eastAsia="Times New Roman" w:cs="Times New Roman"/>
          <w:szCs w:val="24"/>
        </w:rPr>
        <w:t xml:space="preserve"> και</w:t>
      </w:r>
      <w:r w:rsidRPr="00C10894">
        <w:rPr>
          <w:rFonts w:eastAsia="Times New Roman" w:cs="Times New Roman"/>
          <w:szCs w:val="24"/>
        </w:rPr>
        <w:t xml:space="preserve"> θα υποδείξει ξενώνε</w:t>
      </w:r>
      <w:r>
        <w:rPr>
          <w:rFonts w:eastAsia="Times New Roman" w:cs="Times New Roman"/>
          <w:szCs w:val="24"/>
        </w:rPr>
        <w:t xml:space="preserve">ς και όποιο άλλο δίχτυ προστασίας </w:t>
      </w:r>
      <w:r w:rsidRPr="00C10894">
        <w:rPr>
          <w:rFonts w:eastAsia="Times New Roman" w:cs="Times New Roman"/>
          <w:szCs w:val="24"/>
        </w:rPr>
        <w:t>υπάρχει</w:t>
      </w:r>
      <w:r>
        <w:rPr>
          <w:rFonts w:eastAsia="Times New Roman" w:cs="Times New Roman"/>
          <w:szCs w:val="24"/>
        </w:rPr>
        <w:t>.</w:t>
      </w:r>
    </w:p>
    <w:p w14:paraId="03A7341E" w14:textId="77777777" w:rsidR="00E615E6" w:rsidRDefault="00720F21">
      <w:pPr>
        <w:tabs>
          <w:tab w:val="left" w:pos="6168"/>
        </w:tabs>
        <w:spacing w:after="0" w:line="600" w:lineRule="auto"/>
        <w:ind w:firstLine="720"/>
        <w:jc w:val="both"/>
        <w:rPr>
          <w:rFonts w:eastAsia="Times New Roman" w:cs="Times New Roman"/>
          <w:szCs w:val="24"/>
        </w:rPr>
      </w:pPr>
      <w:r w:rsidRPr="00C10894">
        <w:rPr>
          <w:rFonts w:eastAsia="Times New Roman" w:cs="Times New Roman"/>
          <w:szCs w:val="24"/>
        </w:rPr>
        <w:t>Προβλέπεται</w:t>
      </w:r>
      <w:r>
        <w:rPr>
          <w:rFonts w:eastAsia="Times New Roman" w:cs="Times New Roman"/>
          <w:szCs w:val="24"/>
        </w:rPr>
        <w:t>,</w:t>
      </w:r>
      <w:r w:rsidRPr="00C10894">
        <w:rPr>
          <w:rFonts w:eastAsia="Times New Roman" w:cs="Times New Roman"/>
          <w:szCs w:val="24"/>
        </w:rPr>
        <w:t xml:space="preserve"> </w:t>
      </w:r>
      <w:r>
        <w:rPr>
          <w:rFonts w:eastAsia="Times New Roman" w:cs="Times New Roman"/>
          <w:szCs w:val="24"/>
        </w:rPr>
        <w:t>επίσης,</w:t>
      </w:r>
      <w:r w:rsidRPr="00C10894">
        <w:rPr>
          <w:rFonts w:eastAsia="Times New Roman" w:cs="Times New Roman"/>
          <w:szCs w:val="24"/>
        </w:rPr>
        <w:t xml:space="preserve"> η διάσταση του φύλου στο</w:t>
      </w:r>
      <w:r>
        <w:rPr>
          <w:rFonts w:eastAsia="Times New Roman" w:cs="Times New Roman"/>
          <w:szCs w:val="24"/>
        </w:rPr>
        <w:t>ν</w:t>
      </w:r>
      <w:r w:rsidRPr="00C10894">
        <w:rPr>
          <w:rFonts w:eastAsia="Times New Roman" w:cs="Times New Roman"/>
          <w:szCs w:val="24"/>
        </w:rPr>
        <w:t xml:space="preserve"> ιδιωτικό βίο και στην απασχόληση και θεσμοθετούνται κίνητρα</w:t>
      </w:r>
      <w:r>
        <w:rPr>
          <w:rFonts w:eastAsia="Times New Roman" w:cs="Times New Roman"/>
          <w:szCs w:val="24"/>
        </w:rPr>
        <w:t>,</w:t>
      </w:r>
      <w:r w:rsidRPr="00C10894">
        <w:rPr>
          <w:rFonts w:eastAsia="Times New Roman" w:cs="Times New Roman"/>
          <w:szCs w:val="24"/>
        </w:rPr>
        <w:t xml:space="preserve"> όπως η επιβράβευση επιχειρήσεων του δημόσιου και ιδιωτικού </w:t>
      </w:r>
      <w:r w:rsidRPr="00C10894">
        <w:rPr>
          <w:rFonts w:eastAsia="Times New Roman" w:cs="Times New Roman"/>
          <w:szCs w:val="24"/>
        </w:rPr>
        <w:lastRenderedPageBreak/>
        <w:t>τομέα που διακρίνονται για την εφαρμογή πολιτικών ίσης μεταχείρισης και ίσων ευκαιριών των εργαζομένων ανδρών και γυναικών με τη χορήγη</w:t>
      </w:r>
      <w:r w:rsidRPr="00C10894">
        <w:rPr>
          <w:rFonts w:eastAsia="Times New Roman" w:cs="Times New Roman"/>
          <w:szCs w:val="24"/>
        </w:rPr>
        <w:t>ση του σήματος της ισότητας</w:t>
      </w:r>
      <w:r>
        <w:rPr>
          <w:rFonts w:eastAsia="Times New Roman" w:cs="Times New Roman"/>
          <w:szCs w:val="24"/>
        </w:rPr>
        <w:t>.</w:t>
      </w:r>
      <w:r w:rsidRPr="00C10894">
        <w:rPr>
          <w:rFonts w:eastAsia="Times New Roman" w:cs="Times New Roman"/>
          <w:szCs w:val="24"/>
        </w:rPr>
        <w:t xml:space="preserve"> </w:t>
      </w:r>
    </w:p>
    <w:p w14:paraId="03A7341F" w14:textId="77777777" w:rsidR="00E615E6" w:rsidRDefault="00720F21">
      <w:pPr>
        <w:tabs>
          <w:tab w:val="left" w:pos="6168"/>
        </w:tabs>
        <w:spacing w:after="0" w:line="600" w:lineRule="auto"/>
        <w:ind w:firstLine="720"/>
        <w:jc w:val="both"/>
        <w:rPr>
          <w:rFonts w:eastAsia="Times New Roman" w:cs="Times New Roman"/>
          <w:szCs w:val="24"/>
        </w:rPr>
      </w:pPr>
      <w:r w:rsidRPr="00C10894">
        <w:rPr>
          <w:rFonts w:eastAsia="Times New Roman" w:cs="Times New Roman"/>
          <w:szCs w:val="24"/>
        </w:rPr>
        <w:t xml:space="preserve">Σημαντική είναι και </w:t>
      </w:r>
      <w:r>
        <w:rPr>
          <w:rFonts w:eastAsia="Times New Roman" w:cs="Times New Roman"/>
          <w:szCs w:val="24"/>
        </w:rPr>
        <w:t xml:space="preserve">η </w:t>
      </w:r>
      <w:r w:rsidRPr="00C10894">
        <w:rPr>
          <w:rFonts w:eastAsia="Times New Roman" w:cs="Times New Roman"/>
          <w:szCs w:val="24"/>
        </w:rPr>
        <w:t>συμπερίληψη</w:t>
      </w:r>
      <w:r>
        <w:rPr>
          <w:rFonts w:eastAsia="Times New Roman" w:cs="Times New Roman"/>
          <w:szCs w:val="24"/>
        </w:rPr>
        <w:t xml:space="preserve"> στις αρμοδιότητες </w:t>
      </w:r>
      <w:r w:rsidRPr="00C10894">
        <w:rPr>
          <w:rFonts w:eastAsia="Times New Roman" w:cs="Times New Roman"/>
          <w:szCs w:val="24"/>
        </w:rPr>
        <w:t>του ΣΕΠΕ διατάξεων για την καλύτερη προστασία των δικαιωμάτων της γυναίκας στο</w:t>
      </w:r>
      <w:r>
        <w:rPr>
          <w:rFonts w:eastAsia="Times New Roman" w:cs="Times New Roman"/>
          <w:szCs w:val="24"/>
        </w:rPr>
        <w:t>ν</w:t>
      </w:r>
      <w:r w:rsidRPr="00C10894">
        <w:rPr>
          <w:rFonts w:eastAsia="Times New Roman" w:cs="Times New Roman"/>
          <w:szCs w:val="24"/>
        </w:rPr>
        <w:t xml:space="preserve"> χώρο εργασίας</w:t>
      </w:r>
      <w:r>
        <w:rPr>
          <w:rFonts w:eastAsia="Times New Roman" w:cs="Times New Roman"/>
          <w:szCs w:val="24"/>
        </w:rPr>
        <w:t>,</w:t>
      </w:r>
      <w:r w:rsidRPr="00C10894">
        <w:rPr>
          <w:rFonts w:eastAsia="Times New Roman" w:cs="Times New Roman"/>
          <w:szCs w:val="24"/>
        </w:rPr>
        <w:t xml:space="preserve"> αλλά και</w:t>
      </w:r>
      <w:r>
        <w:rPr>
          <w:rFonts w:eastAsia="Times New Roman" w:cs="Times New Roman"/>
          <w:szCs w:val="24"/>
        </w:rPr>
        <w:t xml:space="preserve"> η διάταξη που δίνει</w:t>
      </w:r>
      <w:r w:rsidRPr="00C10894">
        <w:rPr>
          <w:rFonts w:eastAsia="Times New Roman" w:cs="Times New Roman"/>
          <w:szCs w:val="24"/>
        </w:rPr>
        <w:t xml:space="preserve"> </w:t>
      </w:r>
      <w:r>
        <w:rPr>
          <w:rFonts w:eastAsia="Times New Roman" w:cs="Times New Roman"/>
          <w:szCs w:val="24"/>
        </w:rPr>
        <w:t>τη δυνατότητα σ</w:t>
      </w:r>
      <w:r w:rsidRPr="00C10894">
        <w:rPr>
          <w:rFonts w:eastAsia="Times New Roman" w:cs="Times New Roman"/>
          <w:szCs w:val="24"/>
        </w:rPr>
        <w:t>τα αναγνωρισμένα επαγγελματικά σωμα</w:t>
      </w:r>
      <w:r w:rsidRPr="00C10894">
        <w:rPr>
          <w:rFonts w:eastAsia="Times New Roman" w:cs="Times New Roman"/>
          <w:szCs w:val="24"/>
        </w:rPr>
        <w:t xml:space="preserve">τεία </w:t>
      </w:r>
      <w:r>
        <w:rPr>
          <w:rFonts w:eastAsia="Times New Roman" w:cs="Times New Roman"/>
          <w:szCs w:val="24"/>
        </w:rPr>
        <w:t xml:space="preserve">ή </w:t>
      </w:r>
      <w:r w:rsidRPr="00C10894">
        <w:rPr>
          <w:rFonts w:eastAsia="Times New Roman" w:cs="Times New Roman"/>
          <w:szCs w:val="24"/>
        </w:rPr>
        <w:t>επιμελητήρια να έχουν δικαίωμα να παρεμβαίνουν σε εργατικές διαφορές υπέρ του διαδίκου</w:t>
      </w:r>
      <w:r>
        <w:rPr>
          <w:rFonts w:eastAsia="Times New Roman" w:cs="Times New Roman"/>
          <w:szCs w:val="24"/>
        </w:rPr>
        <w:t>, ο</w:t>
      </w:r>
      <w:r w:rsidRPr="00C10894">
        <w:rPr>
          <w:rFonts w:eastAsia="Times New Roman" w:cs="Times New Roman"/>
          <w:szCs w:val="24"/>
        </w:rPr>
        <w:t xml:space="preserve"> οποίος ασκεί τα δικαιώματα του από τη νομοθεσία για την τήρηση της αρχής της ίσης με</w:t>
      </w:r>
      <w:r>
        <w:rPr>
          <w:rFonts w:eastAsia="Times New Roman" w:cs="Times New Roman"/>
          <w:szCs w:val="24"/>
        </w:rPr>
        <w:t xml:space="preserve">ταχείρισης των φύλων </w:t>
      </w:r>
      <w:r w:rsidRPr="00C10894">
        <w:rPr>
          <w:rFonts w:eastAsia="Times New Roman" w:cs="Times New Roman"/>
          <w:szCs w:val="24"/>
        </w:rPr>
        <w:t>και την καταπολέμηση των διακρίσεων</w:t>
      </w:r>
      <w:r>
        <w:rPr>
          <w:rFonts w:eastAsia="Times New Roman" w:cs="Times New Roman"/>
          <w:szCs w:val="24"/>
        </w:rPr>
        <w:t>.</w:t>
      </w:r>
    </w:p>
    <w:p w14:paraId="03A73420" w14:textId="77777777" w:rsidR="00E615E6" w:rsidRDefault="00720F21">
      <w:pPr>
        <w:tabs>
          <w:tab w:val="left" w:pos="6168"/>
        </w:tabs>
        <w:spacing w:after="0" w:line="600" w:lineRule="auto"/>
        <w:ind w:firstLine="720"/>
        <w:jc w:val="both"/>
        <w:rPr>
          <w:rFonts w:eastAsia="Times New Roman" w:cs="Times New Roman"/>
          <w:szCs w:val="24"/>
        </w:rPr>
      </w:pPr>
      <w:r w:rsidRPr="00C10894">
        <w:rPr>
          <w:rFonts w:eastAsia="Times New Roman" w:cs="Times New Roman"/>
          <w:szCs w:val="24"/>
        </w:rPr>
        <w:t>Θα ήταν παράλειψη</w:t>
      </w:r>
      <w:r w:rsidRPr="00C10894">
        <w:rPr>
          <w:rFonts w:eastAsia="Times New Roman" w:cs="Times New Roman"/>
          <w:szCs w:val="24"/>
        </w:rPr>
        <w:t xml:space="preserve"> να μην αναφερθώ στις προβλέψεις για την προώθηση της ισότητας των φύλων στα μέσα μαζικής ενημέρωσης</w:t>
      </w:r>
      <w:r>
        <w:rPr>
          <w:rFonts w:eastAsia="Times New Roman" w:cs="Times New Roman"/>
          <w:szCs w:val="24"/>
        </w:rPr>
        <w:t>,</w:t>
      </w:r>
      <w:r w:rsidRPr="00C10894">
        <w:rPr>
          <w:rFonts w:eastAsia="Times New Roman" w:cs="Times New Roman"/>
          <w:szCs w:val="24"/>
        </w:rPr>
        <w:t xml:space="preserve"> στη διαφήμιση</w:t>
      </w:r>
      <w:r>
        <w:rPr>
          <w:rFonts w:eastAsia="Times New Roman" w:cs="Times New Roman"/>
          <w:szCs w:val="24"/>
        </w:rPr>
        <w:t>,</w:t>
      </w:r>
      <w:r w:rsidRPr="00C10894">
        <w:rPr>
          <w:rFonts w:eastAsia="Times New Roman" w:cs="Times New Roman"/>
          <w:szCs w:val="24"/>
        </w:rPr>
        <w:t xml:space="preserve"> τις σχετικές αρμοδιότητες του Εθνικού Συμβουλίου Ραδιοτηλεόρασης και την επιβολή κυρώσεων</w:t>
      </w:r>
      <w:r>
        <w:rPr>
          <w:rFonts w:eastAsia="Times New Roman" w:cs="Times New Roman"/>
          <w:szCs w:val="24"/>
        </w:rPr>
        <w:t>,</w:t>
      </w:r>
      <w:r w:rsidRPr="00C10894">
        <w:rPr>
          <w:rFonts w:eastAsia="Times New Roman" w:cs="Times New Roman"/>
          <w:szCs w:val="24"/>
        </w:rPr>
        <w:t xml:space="preserve"> όπως πρόστιμα</w:t>
      </w:r>
      <w:r>
        <w:rPr>
          <w:rFonts w:eastAsia="Times New Roman" w:cs="Times New Roman"/>
          <w:szCs w:val="24"/>
        </w:rPr>
        <w:t>,</w:t>
      </w:r>
      <w:r w:rsidRPr="00C10894">
        <w:rPr>
          <w:rFonts w:eastAsia="Times New Roman" w:cs="Times New Roman"/>
          <w:szCs w:val="24"/>
        </w:rPr>
        <w:t xml:space="preserve"> αναστολή αδειών από το Εθνικό Συμ</w:t>
      </w:r>
      <w:r w:rsidRPr="00C10894">
        <w:rPr>
          <w:rFonts w:eastAsia="Times New Roman" w:cs="Times New Roman"/>
          <w:szCs w:val="24"/>
        </w:rPr>
        <w:t>βούλιο Ραδιοτηλεόρασης στην περίπτωση που παραβιάζονται υποχρεώσεις συγκεκριμένων διατάξεων</w:t>
      </w:r>
      <w:r>
        <w:rPr>
          <w:rFonts w:eastAsia="Times New Roman" w:cs="Times New Roman"/>
          <w:szCs w:val="24"/>
        </w:rPr>
        <w:t>.</w:t>
      </w:r>
    </w:p>
    <w:p w14:paraId="03A73421" w14:textId="77777777" w:rsidR="00E615E6" w:rsidRDefault="00720F21">
      <w:pPr>
        <w:tabs>
          <w:tab w:val="left" w:pos="6168"/>
        </w:tabs>
        <w:spacing w:after="0" w:line="600" w:lineRule="auto"/>
        <w:ind w:firstLine="720"/>
        <w:jc w:val="both"/>
        <w:rPr>
          <w:rFonts w:eastAsia="Times New Roman" w:cs="Times New Roman"/>
          <w:szCs w:val="24"/>
        </w:rPr>
      </w:pPr>
      <w:r>
        <w:rPr>
          <w:rFonts w:eastAsia="Times New Roman" w:cs="Times New Roman"/>
          <w:szCs w:val="24"/>
        </w:rPr>
        <w:lastRenderedPageBreak/>
        <w:t xml:space="preserve">Για την πρόληψη και την αντιμετώπισης της </w:t>
      </w:r>
      <w:r w:rsidRPr="00C10894">
        <w:rPr>
          <w:rFonts w:eastAsia="Times New Roman" w:cs="Times New Roman"/>
          <w:szCs w:val="24"/>
        </w:rPr>
        <w:t xml:space="preserve">βίας παραμένουν </w:t>
      </w:r>
      <w:r>
        <w:rPr>
          <w:rFonts w:eastAsia="Times New Roman" w:cs="Times New Roman"/>
          <w:szCs w:val="24"/>
        </w:rPr>
        <w:t xml:space="preserve">πέραν της </w:t>
      </w:r>
      <w:r w:rsidRPr="00C10894">
        <w:rPr>
          <w:rFonts w:eastAsia="Times New Roman" w:cs="Times New Roman"/>
          <w:szCs w:val="24"/>
        </w:rPr>
        <w:t>λήξης της υφιστάμενης προγραμματικής περιόδου οι δομές υποστήριξης</w:t>
      </w:r>
      <w:r>
        <w:rPr>
          <w:rFonts w:eastAsia="Times New Roman" w:cs="Times New Roman"/>
          <w:szCs w:val="24"/>
        </w:rPr>
        <w:t>,</w:t>
      </w:r>
      <w:r w:rsidRPr="00C10894">
        <w:rPr>
          <w:rFonts w:eastAsia="Times New Roman" w:cs="Times New Roman"/>
          <w:szCs w:val="24"/>
        </w:rPr>
        <w:t xml:space="preserve"> τα κέντρα φιλοξενίας των γυ</w:t>
      </w:r>
      <w:r w:rsidRPr="00C10894">
        <w:rPr>
          <w:rFonts w:eastAsia="Times New Roman" w:cs="Times New Roman"/>
          <w:szCs w:val="24"/>
        </w:rPr>
        <w:t>ναικών</w:t>
      </w:r>
      <w:r>
        <w:rPr>
          <w:rFonts w:eastAsia="Times New Roman" w:cs="Times New Roman"/>
          <w:szCs w:val="24"/>
        </w:rPr>
        <w:t>,</w:t>
      </w:r>
      <w:r w:rsidRPr="00C10894">
        <w:rPr>
          <w:rFonts w:eastAsia="Times New Roman" w:cs="Times New Roman"/>
          <w:szCs w:val="24"/>
        </w:rPr>
        <w:t xml:space="preserve"> οι ξενώνες</w:t>
      </w:r>
      <w:r>
        <w:rPr>
          <w:rFonts w:eastAsia="Times New Roman" w:cs="Times New Roman"/>
          <w:szCs w:val="24"/>
        </w:rPr>
        <w:t xml:space="preserve"> κ</w:t>
      </w:r>
      <w:r>
        <w:rPr>
          <w:rFonts w:eastAsia="Times New Roman" w:cs="Times New Roman"/>
          <w:szCs w:val="24"/>
        </w:rPr>
        <w:t>.</w:t>
      </w:r>
      <w:r>
        <w:rPr>
          <w:rFonts w:eastAsia="Times New Roman" w:cs="Times New Roman"/>
          <w:szCs w:val="24"/>
        </w:rPr>
        <w:t>τ</w:t>
      </w:r>
      <w:r>
        <w:rPr>
          <w:rFonts w:eastAsia="Times New Roman" w:cs="Times New Roman"/>
          <w:szCs w:val="24"/>
        </w:rPr>
        <w:t>.</w:t>
      </w:r>
      <w:r>
        <w:rPr>
          <w:rFonts w:eastAsia="Times New Roman" w:cs="Times New Roman"/>
          <w:szCs w:val="24"/>
        </w:rPr>
        <w:t>λ</w:t>
      </w:r>
      <w:r>
        <w:rPr>
          <w:rFonts w:eastAsia="Times New Roman" w:cs="Times New Roman"/>
          <w:szCs w:val="24"/>
        </w:rPr>
        <w:t>.</w:t>
      </w:r>
      <w:r>
        <w:rPr>
          <w:rFonts w:eastAsia="Times New Roman" w:cs="Times New Roman"/>
          <w:szCs w:val="24"/>
        </w:rPr>
        <w:t>.</w:t>
      </w:r>
      <w:r w:rsidRPr="00C10894">
        <w:rPr>
          <w:rFonts w:eastAsia="Times New Roman" w:cs="Times New Roman"/>
          <w:szCs w:val="24"/>
        </w:rPr>
        <w:t xml:space="preserve"> Δηλαδή</w:t>
      </w:r>
      <w:r>
        <w:rPr>
          <w:rFonts w:eastAsia="Times New Roman" w:cs="Times New Roman"/>
          <w:szCs w:val="24"/>
        </w:rPr>
        <w:t>,</w:t>
      </w:r>
      <w:r w:rsidRPr="00C10894">
        <w:rPr>
          <w:rFonts w:eastAsia="Times New Roman" w:cs="Times New Roman"/>
          <w:szCs w:val="24"/>
        </w:rPr>
        <w:t xml:space="preserve"> </w:t>
      </w:r>
      <w:r>
        <w:rPr>
          <w:rFonts w:eastAsia="Times New Roman" w:cs="Times New Roman"/>
          <w:szCs w:val="24"/>
        </w:rPr>
        <w:t xml:space="preserve">οι δομές αυτές </w:t>
      </w:r>
      <w:r w:rsidRPr="00C10894">
        <w:rPr>
          <w:rFonts w:eastAsia="Times New Roman" w:cs="Times New Roman"/>
          <w:szCs w:val="24"/>
        </w:rPr>
        <w:t>δεν εξαρτώνται από κάποιο συγχρηματοδοτούμενο πρόγραμμα</w:t>
      </w:r>
      <w:r>
        <w:rPr>
          <w:rFonts w:eastAsia="Times New Roman" w:cs="Times New Roman"/>
          <w:szCs w:val="24"/>
        </w:rPr>
        <w:t>,</w:t>
      </w:r>
      <w:r w:rsidRPr="00C10894">
        <w:rPr>
          <w:rFonts w:eastAsia="Times New Roman" w:cs="Times New Roman"/>
          <w:szCs w:val="24"/>
        </w:rPr>
        <w:t xml:space="preserve"> αλλά είναι υποχρέωση της πολιτείας συνεχώς να </w:t>
      </w:r>
      <w:r>
        <w:rPr>
          <w:rFonts w:eastAsia="Times New Roman" w:cs="Times New Roman"/>
          <w:szCs w:val="24"/>
        </w:rPr>
        <w:t xml:space="preserve">τις </w:t>
      </w:r>
      <w:r w:rsidRPr="00C10894">
        <w:rPr>
          <w:rFonts w:eastAsia="Times New Roman" w:cs="Times New Roman"/>
          <w:szCs w:val="24"/>
        </w:rPr>
        <w:t>παράσχει</w:t>
      </w:r>
      <w:r>
        <w:rPr>
          <w:rFonts w:eastAsia="Times New Roman" w:cs="Times New Roman"/>
          <w:szCs w:val="24"/>
        </w:rPr>
        <w:t>.</w:t>
      </w:r>
      <w:r w:rsidRPr="00C10894">
        <w:rPr>
          <w:rFonts w:eastAsia="Times New Roman" w:cs="Times New Roman"/>
          <w:szCs w:val="24"/>
        </w:rPr>
        <w:t xml:space="preserve"> </w:t>
      </w:r>
    </w:p>
    <w:p w14:paraId="03A73422" w14:textId="77777777" w:rsidR="00E615E6" w:rsidRDefault="00720F21">
      <w:pPr>
        <w:tabs>
          <w:tab w:val="left" w:pos="6168"/>
        </w:tabs>
        <w:spacing w:after="0" w:line="600" w:lineRule="auto"/>
        <w:ind w:firstLine="720"/>
        <w:jc w:val="both"/>
        <w:rPr>
          <w:rFonts w:eastAsia="Times New Roman" w:cs="Times New Roman"/>
          <w:szCs w:val="24"/>
        </w:rPr>
      </w:pPr>
      <w:r>
        <w:rPr>
          <w:rFonts w:eastAsia="Times New Roman" w:cs="Times New Roman"/>
          <w:szCs w:val="24"/>
        </w:rPr>
        <w:t xml:space="preserve">Για </w:t>
      </w:r>
      <w:r w:rsidRPr="00C10894">
        <w:rPr>
          <w:rFonts w:eastAsia="Times New Roman" w:cs="Times New Roman"/>
          <w:szCs w:val="24"/>
        </w:rPr>
        <w:t>την ενίσχυση της συμμετοχής της γυναίκας στην πολιτική</w:t>
      </w:r>
      <w:r>
        <w:rPr>
          <w:rFonts w:eastAsia="Times New Roman" w:cs="Times New Roman"/>
          <w:szCs w:val="24"/>
        </w:rPr>
        <w:t>, χ</w:t>
      </w:r>
      <w:r w:rsidRPr="00C10894">
        <w:rPr>
          <w:rFonts w:eastAsia="Times New Roman" w:cs="Times New Roman"/>
          <w:szCs w:val="24"/>
        </w:rPr>
        <w:t>αιρετίζω την αύξηση του ποσ</w:t>
      </w:r>
      <w:r w:rsidRPr="00C10894">
        <w:rPr>
          <w:rFonts w:eastAsia="Times New Roman" w:cs="Times New Roman"/>
          <w:szCs w:val="24"/>
        </w:rPr>
        <w:t>οστού των υποψηφίων γυναικών στο 40% στα ψηφοδέλτια των Βουλευτικών εκλογών</w:t>
      </w:r>
      <w:r>
        <w:rPr>
          <w:rFonts w:eastAsia="Times New Roman" w:cs="Times New Roman"/>
          <w:szCs w:val="24"/>
        </w:rPr>
        <w:t xml:space="preserve"> ανά εκλογική </w:t>
      </w:r>
      <w:r w:rsidRPr="00C10894">
        <w:rPr>
          <w:rFonts w:eastAsia="Times New Roman" w:cs="Times New Roman"/>
          <w:szCs w:val="24"/>
        </w:rPr>
        <w:t>περιφέρεια</w:t>
      </w:r>
      <w:r>
        <w:rPr>
          <w:rFonts w:eastAsia="Times New Roman" w:cs="Times New Roman"/>
          <w:szCs w:val="24"/>
        </w:rPr>
        <w:t xml:space="preserve">. Με την ίδια λογική, θεσπίζεται και η </w:t>
      </w:r>
      <w:r w:rsidRPr="00C10894">
        <w:rPr>
          <w:rFonts w:eastAsia="Times New Roman" w:cs="Times New Roman"/>
          <w:szCs w:val="24"/>
        </w:rPr>
        <w:t xml:space="preserve">υποχρέωση </w:t>
      </w:r>
      <w:r>
        <w:rPr>
          <w:rFonts w:eastAsia="Times New Roman" w:cs="Times New Roman"/>
          <w:szCs w:val="24"/>
        </w:rPr>
        <w:t xml:space="preserve">για </w:t>
      </w:r>
      <w:r w:rsidRPr="00C10894">
        <w:rPr>
          <w:rFonts w:eastAsia="Times New Roman" w:cs="Times New Roman"/>
          <w:szCs w:val="24"/>
        </w:rPr>
        <w:t xml:space="preserve">εκπροσώπηση εκάστου </w:t>
      </w:r>
      <w:r>
        <w:rPr>
          <w:rFonts w:eastAsia="Times New Roman" w:cs="Times New Roman"/>
          <w:szCs w:val="24"/>
        </w:rPr>
        <w:t>φύλου σ</w:t>
      </w:r>
      <w:r w:rsidRPr="00C10894">
        <w:rPr>
          <w:rFonts w:eastAsia="Times New Roman" w:cs="Times New Roman"/>
          <w:szCs w:val="24"/>
        </w:rPr>
        <w:t>ε ποσοστό 30% στη σύνθεση των συλλογικών οργάνων της διοίκησης</w:t>
      </w:r>
      <w:r>
        <w:rPr>
          <w:rFonts w:eastAsia="Times New Roman" w:cs="Times New Roman"/>
          <w:szCs w:val="24"/>
        </w:rPr>
        <w:t>.</w:t>
      </w:r>
      <w:r w:rsidRPr="00C10894">
        <w:rPr>
          <w:rFonts w:eastAsia="Times New Roman" w:cs="Times New Roman"/>
          <w:szCs w:val="24"/>
        </w:rPr>
        <w:t xml:space="preserve"> </w:t>
      </w:r>
    </w:p>
    <w:p w14:paraId="03A73423" w14:textId="77777777" w:rsidR="00E615E6" w:rsidRDefault="00720F21">
      <w:pPr>
        <w:tabs>
          <w:tab w:val="left" w:pos="6168"/>
        </w:tabs>
        <w:spacing w:after="0" w:line="600" w:lineRule="auto"/>
        <w:ind w:firstLine="720"/>
        <w:jc w:val="both"/>
        <w:rPr>
          <w:rFonts w:eastAsia="Times New Roman" w:cs="Times New Roman"/>
          <w:szCs w:val="24"/>
        </w:rPr>
      </w:pPr>
      <w:r w:rsidRPr="00C10894">
        <w:rPr>
          <w:rFonts w:eastAsia="Times New Roman" w:cs="Times New Roman"/>
          <w:szCs w:val="24"/>
        </w:rPr>
        <w:t xml:space="preserve">Έχουμε </w:t>
      </w:r>
      <w:r>
        <w:rPr>
          <w:rFonts w:eastAsia="Times New Roman" w:cs="Times New Roman"/>
          <w:szCs w:val="24"/>
        </w:rPr>
        <w:t>λοιπόν διατάξεις ό</w:t>
      </w:r>
      <w:r w:rsidRPr="00C10894">
        <w:rPr>
          <w:rFonts w:eastAsia="Times New Roman" w:cs="Times New Roman"/>
          <w:szCs w:val="24"/>
        </w:rPr>
        <w:t xml:space="preserve">χι απλά </w:t>
      </w:r>
      <w:r>
        <w:rPr>
          <w:rFonts w:eastAsia="Times New Roman" w:cs="Times New Roman"/>
          <w:szCs w:val="24"/>
        </w:rPr>
        <w:t xml:space="preserve">διακηρυκτικές, </w:t>
      </w:r>
      <w:r w:rsidRPr="00C10894">
        <w:rPr>
          <w:rFonts w:eastAsia="Times New Roman" w:cs="Times New Roman"/>
          <w:szCs w:val="24"/>
        </w:rPr>
        <w:t xml:space="preserve">αλλά και διατάξεις </w:t>
      </w:r>
      <w:r>
        <w:rPr>
          <w:rFonts w:eastAsia="Times New Roman" w:cs="Times New Roman"/>
          <w:szCs w:val="24"/>
        </w:rPr>
        <w:t xml:space="preserve">που </w:t>
      </w:r>
      <w:r w:rsidRPr="00C10894">
        <w:rPr>
          <w:rFonts w:eastAsia="Times New Roman" w:cs="Times New Roman"/>
          <w:szCs w:val="24"/>
        </w:rPr>
        <w:t xml:space="preserve">επιβλέπεται και τονώνεται </w:t>
      </w:r>
      <w:r>
        <w:rPr>
          <w:rFonts w:eastAsia="Times New Roman" w:cs="Times New Roman"/>
          <w:szCs w:val="24"/>
        </w:rPr>
        <w:t xml:space="preserve">η εφαρμογή τους. </w:t>
      </w:r>
    </w:p>
    <w:p w14:paraId="03A73424" w14:textId="77777777" w:rsidR="00E615E6" w:rsidRDefault="00720F21">
      <w:pPr>
        <w:spacing w:after="0"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της κυρίας Βουλευτού)</w:t>
      </w:r>
    </w:p>
    <w:p w14:paraId="03A73425" w14:textId="77777777" w:rsidR="00E615E6" w:rsidRDefault="00720F21">
      <w:pPr>
        <w:spacing w:after="0" w:line="600" w:lineRule="auto"/>
        <w:ind w:firstLine="720"/>
        <w:jc w:val="both"/>
        <w:rPr>
          <w:rFonts w:eastAsia="Times New Roman" w:cs="Times New Roman"/>
          <w:szCs w:val="24"/>
        </w:rPr>
      </w:pPr>
      <w:r>
        <w:rPr>
          <w:rFonts w:eastAsia="Times New Roman" w:cs="Times New Roman"/>
          <w:szCs w:val="24"/>
        </w:rPr>
        <w:t xml:space="preserve">Θα παρακαλούσα, κύριε Πρόεδρε, για ένα λεπτό την ανοχή σας. </w:t>
      </w:r>
    </w:p>
    <w:p w14:paraId="03A73426" w14:textId="77777777" w:rsidR="00E615E6" w:rsidRDefault="00720F21">
      <w:pPr>
        <w:tabs>
          <w:tab w:val="left" w:pos="6168"/>
        </w:tabs>
        <w:spacing w:after="0" w:line="600" w:lineRule="auto"/>
        <w:ind w:firstLine="720"/>
        <w:jc w:val="both"/>
        <w:rPr>
          <w:rFonts w:eastAsia="Times New Roman" w:cs="Times New Roman"/>
          <w:szCs w:val="24"/>
        </w:rPr>
      </w:pPr>
      <w:r>
        <w:rPr>
          <w:rFonts w:eastAsia="Times New Roman" w:cs="Times New Roman"/>
          <w:szCs w:val="24"/>
        </w:rPr>
        <w:lastRenderedPageBreak/>
        <w:t>Θέ</w:t>
      </w:r>
      <w:r>
        <w:rPr>
          <w:rFonts w:eastAsia="Times New Roman" w:cs="Times New Roman"/>
          <w:szCs w:val="24"/>
        </w:rPr>
        <w:t>λω να πω δύο λόγια, δύο τρεις επισημάνσεις για τα τόσα σημαντικά στοιχεία που νομοθετούνται σε αυτό το νομοσχέδιο για την ι</w:t>
      </w:r>
      <w:r w:rsidRPr="00C10894">
        <w:rPr>
          <w:rFonts w:eastAsia="Times New Roman" w:cs="Times New Roman"/>
          <w:szCs w:val="24"/>
        </w:rPr>
        <w:t>θαγένεια</w:t>
      </w:r>
      <w:r>
        <w:rPr>
          <w:rFonts w:eastAsia="Times New Roman" w:cs="Times New Roman"/>
          <w:szCs w:val="24"/>
        </w:rPr>
        <w:t xml:space="preserve">. </w:t>
      </w:r>
    </w:p>
    <w:p w14:paraId="03A73427" w14:textId="77777777" w:rsidR="00E615E6" w:rsidRDefault="00720F21">
      <w:pPr>
        <w:tabs>
          <w:tab w:val="left" w:pos="6168"/>
        </w:tabs>
        <w:spacing w:after="0" w:line="600" w:lineRule="auto"/>
        <w:ind w:firstLine="720"/>
        <w:jc w:val="both"/>
        <w:rPr>
          <w:rFonts w:eastAsia="Times New Roman" w:cs="Times New Roman"/>
          <w:szCs w:val="24"/>
        </w:rPr>
      </w:pPr>
      <w:r>
        <w:rPr>
          <w:rFonts w:eastAsia="Times New Roman" w:cs="Times New Roman"/>
          <w:szCs w:val="24"/>
        </w:rPr>
        <w:t xml:space="preserve">Έχοντας πλέον την εμπειρία </w:t>
      </w:r>
      <w:r w:rsidRPr="00C10894">
        <w:rPr>
          <w:rFonts w:eastAsia="Times New Roman" w:cs="Times New Roman"/>
          <w:szCs w:val="24"/>
        </w:rPr>
        <w:t xml:space="preserve">των δύο </w:t>
      </w:r>
      <w:r w:rsidRPr="00C10894">
        <w:rPr>
          <w:rFonts w:eastAsia="Times New Roman" w:cs="Times New Roman"/>
          <w:szCs w:val="24"/>
        </w:rPr>
        <w:t>ν</w:t>
      </w:r>
      <w:r>
        <w:rPr>
          <w:rFonts w:eastAsia="Times New Roman" w:cs="Times New Roman"/>
          <w:szCs w:val="24"/>
        </w:rPr>
        <w:t>ό</w:t>
      </w:r>
      <w:r w:rsidRPr="00C10894">
        <w:rPr>
          <w:rFonts w:eastAsia="Times New Roman" w:cs="Times New Roman"/>
          <w:szCs w:val="24"/>
        </w:rPr>
        <w:t>μ</w:t>
      </w:r>
      <w:r>
        <w:rPr>
          <w:rFonts w:eastAsia="Times New Roman" w:cs="Times New Roman"/>
          <w:szCs w:val="24"/>
        </w:rPr>
        <w:t>ω</w:t>
      </w:r>
      <w:r w:rsidRPr="00C10894">
        <w:rPr>
          <w:rFonts w:eastAsia="Times New Roman" w:cs="Times New Roman"/>
          <w:szCs w:val="24"/>
        </w:rPr>
        <w:t>ν</w:t>
      </w:r>
      <w:r>
        <w:rPr>
          <w:rFonts w:eastAsia="Times New Roman" w:cs="Times New Roman"/>
          <w:szCs w:val="24"/>
        </w:rPr>
        <w:t>,</w:t>
      </w:r>
      <w:r w:rsidRPr="00C10894">
        <w:rPr>
          <w:rFonts w:eastAsia="Times New Roman" w:cs="Times New Roman"/>
          <w:szCs w:val="24"/>
        </w:rPr>
        <w:t xml:space="preserve"> το</w:t>
      </w:r>
      <w:r>
        <w:rPr>
          <w:rFonts w:eastAsia="Times New Roman" w:cs="Times New Roman"/>
          <w:szCs w:val="24"/>
        </w:rPr>
        <w:t>υ</w:t>
      </w:r>
      <w:r w:rsidRPr="00C10894">
        <w:rPr>
          <w:rFonts w:eastAsia="Times New Roman" w:cs="Times New Roman"/>
          <w:szCs w:val="24"/>
        </w:rPr>
        <w:t xml:space="preserve"> </w:t>
      </w:r>
      <w:r>
        <w:rPr>
          <w:rFonts w:eastAsia="Times New Roman" w:cs="Times New Roman"/>
          <w:szCs w:val="24"/>
        </w:rPr>
        <w:t>ν.</w:t>
      </w:r>
      <w:r w:rsidRPr="00C10894">
        <w:rPr>
          <w:rFonts w:eastAsia="Times New Roman" w:cs="Times New Roman"/>
          <w:szCs w:val="24"/>
        </w:rPr>
        <w:t>3838</w:t>
      </w:r>
      <w:r>
        <w:rPr>
          <w:rFonts w:eastAsia="Times New Roman" w:cs="Times New Roman"/>
          <w:szCs w:val="24"/>
        </w:rPr>
        <w:t>/2010 και του ν.4332/2015</w:t>
      </w:r>
      <w:r w:rsidRPr="00C10894">
        <w:rPr>
          <w:rFonts w:eastAsia="Times New Roman" w:cs="Times New Roman"/>
          <w:szCs w:val="24"/>
        </w:rPr>
        <w:t xml:space="preserve"> για την πολιτογράφηση</w:t>
      </w:r>
      <w:r>
        <w:rPr>
          <w:rFonts w:eastAsia="Times New Roman" w:cs="Times New Roman"/>
          <w:szCs w:val="24"/>
        </w:rPr>
        <w:t>,</w:t>
      </w:r>
      <w:r w:rsidRPr="00C10894">
        <w:rPr>
          <w:rFonts w:eastAsia="Times New Roman" w:cs="Times New Roman"/>
          <w:szCs w:val="24"/>
        </w:rPr>
        <w:t xml:space="preserve"> </w:t>
      </w:r>
      <w:r>
        <w:rPr>
          <w:rFonts w:eastAsia="Times New Roman" w:cs="Times New Roman"/>
          <w:szCs w:val="24"/>
        </w:rPr>
        <w:t>προβλέπεται μία ενιαί</w:t>
      </w:r>
      <w:r>
        <w:rPr>
          <w:rFonts w:eastAsia="Times New Roman" w:cs="Times New Roman"/>
          <w:szCs w:val="24"/>
        </w:rPr>
        <w:t xml:space="preserve">α, </w:t>
      </w:r>
      <w:proofErr w:type="spellStart"/>
      <w:r w:rsidRPr="00C10894">
        <w:rPr>
          <w:rFonts w:eastAsia="Times New Roman" w:cs="Times New Roman"/>
          <w:szCs w:val="24"/>
        </w:rPr>
        <w:t>ομογενοποιημένη</w:t>
      </w:r>
      <w:proofErr w:type="spellEnd"/>
      <w:r>
        <w:rPr>
          <w:rFonts w:eastAsia="Times New Roman" w:cs="Times New Roman"/>
          <w:szCs w:val="24"/>
        </w:rPr>
        <w:t>,</w:t>
      </w:r>
      <w:r w:rsidRPr="00C10894">
        <w:rPr>
          <w:rFonts w:eastAsia="Times New Roman" w:cs="Times New Roman"/>
          <w:szCs w:val="24"/>
        </w:rPr>
        <w:t xml:space="preserve"> διαφανής διαδικασία πολιτογράφησης με σκοπό την αναβά</w:t>
      </w:r>
      <w:r>
        <w:rPr>
          <w:rFonts w:eastAsia="Times New Roman" w:cs="Times New Roman"/>
          <w:szCs w:val="24"/>
        </w:rPr>
        <w:t>θμιση του σχετικού νομοθετικού π</w:t>
      </w:r>
      <w:r w:rsidRPr="00C10894">
        <w:rPr>
          <w:rFonts w:eastAsia="Times New Roman" w:cs="Times New Roman"/>
          <w:szCs w:val="24"/>
        </w:rPr>
        <w:t>λαισίου και τη μείωση των διοικητικών δικαστικών προσφυγών και συνακόλουθα την αποφόρτιση των δικαστηρίων</w:t>
      </w:r>
      <w:r>
        <w:rPr>
          <w:rFonts w:eastAsia="Times New Roman" w:cs="Times New Roman"/>
          <w:szCs w:val="24"/>
        </w:rPr>
        <w:t>.</w:t>
      </w:r>
      <w:r w:rsidRPr="00C10894">
        <w:rPr>
          <w:rFonts w:eastAsia="Times New Roman" w:cs="Times New Roman"/>
          <w:szCs w:val="24"/>
        </w:rPr>
        <w:t xml:space="preserve"> Κυρίως</w:t>
      </w:r>
      <w:r>
        <w:rPr>
          <w:rFonts w:eastAsia="Times New Roman" w:cs="Times New Roman"/>
          <w:szCs w:val="24"/>
        </w:rPr>
        <w:t xml:space="preserve">, οι ενιαίοι κανόνες που θεσπίζονται </w:t>
      </w:r>
      <w:r w:rsidRPr="00C10894">
        <w:rPr>
          <w:rFonts w:eastAsia="Times New Roman" w:cs="Times New Roman"/>
          <w:szCs w:val="24"/>
        </w:rPr>
        <w:t>β</w:t>
      </w:r>
      <w:r w:rsidRPr="00C10894">
        <w:rPr>
          <w:rFonts w:eastAsia="Times New Roman" w:cs="Times New Roman"/>
          <w:szCs w:val="24"/>
        </w:rPr>
        <w:t xml:space="preserve">ασίζονται στη νομολογία του </w:t>
      </w:r>
      <w:r>
        <w:rPr>
          <w:rFonts w:eastAsia="Times New Roman" w:cs="Times New Roman"/>
          <w:szCs w:val="24"/>
        </w:rPr>
        <w:t xml:space="preserve">Συμβουλίου της </w:t>
      </w:r>
      <w:r w:rsidRPr="00C10894">
        <w:rPr>
          <w:rFonts w:eastAsia="Times New Roman" w:cs="Times New Roman"/>
          <w:szCs w:val="24"/>
        </w:rPr>
        <w:t>Επικρατείας</w:t>
      </w:r>
      <w:r>
        <w:rPr>
          <w:rFonts w:eastAsia="Times New Roman" w:cs="Times New Roman"/>
          <w:szCs w:val="24"/>
        </w:rPr>
        <w:t>,</w:t>
      </w:r>
      <w:r w:rsidRPr="00C10894">
        <w:rPr>
          <w:rFonts w:eastAsia="Times New Roman" w:cs="Times New Roman"/>
          <w:szCs w:val="24"/>
        </w:rPr>
        <w:t xml:space="preserve"> </w:t>
      </w:r>
      <w:r>
        <w:rPr>
          <w:rFonts w:eastAsia="Times New Roman" w:cs="Times New Roman"/>
          <w:szCs w:val="24"/>
        </w:rPr>
        <w:t xml:space="preserve">τις </w:t>
      </w:r>
      <w:proofErr w:type="spellStart"/>
      <w:r>
        <w:rPr>
          <w:rFonts w:eastAsia="Times New Roman" w:cs="Times New Roman"/>
          <w:szCs w:val="24"/>
        </w:rPr>
        <w:t>γνωμοδότησει</w:t>
      </w:r>
      <w:r w:rsidRPr="00C10894">
        <w:rPr>
          <w:rFonts w:eastAsia="Times New Roman" w:cs="Times New Roman"/>
          <w:szCs w:val="24"/>
        </w:rPr>
        <w:t>ς</w:t>
      </w:r>
      <w:proofErr w:type="spellEnd"/>
      <w:r w:rsidRPr="00C10894">
        <w:rPr>
          <w:rFonts w:eastAsia="Times New Roman" w:cs="Times New Roman"/>
          <w:szCs w:val="24"/>
        </w:rPr>
        <w:t xml:space="preserve"> του Νομικού Συμβουλίου του Κράτους </w:t>
      </w:r>
      <w:r>
        <w:rPr>
          <w:rFonts w:eastAsia="Times New Roman" w:cs="Times New Roman"/>
          <w:szCs w:val="24"/>
        </w:rPr>
        <w:t>κ</w:t>
      </w:r>
      <w:r>
        <w:rPr>
          <w:rFonts w:eastAsia="Times New Roman" w:cs="Times New Roman"/>
          <w:szCs w:val="24"/>
        </w:rPr>
        <w:t>.</w:t>
      </w:r>
      <w:r>
        <w:rPr>
          <w:rFonts w:eastAsia="Times New Roman" w:cs="Times New Roman"/>
          <w:szCs w:val="24"/>
        </w:rPr>
        <w:t>τ</w:t>
      </w:r>
      <w:r>
        <w:rPr>
          <w:rFonts w:eastAsia="Times New Roman" w:cs="Times New Roman"/>
          <w:szCs w:val="24"/>
        </w:rPr>
        <w:t>.</w:t>
      </w:r>
      <w:r>
        <w:rPr>
          <w:rFonts w:eastAsia="Times New Roman" w:cs="Times New Roman"/>
          <w:szCs w:val="24"/>
        </w:rPr>
        <w:t xml:space="preserve">λ.. </w:t>
      </w:r>
    </w:p>
    <w:p w14:paraId="03A73428" w14:textId="77777777" w:rsidR="00E615E6" w:rsidRDefault="00720F21">
      <w:pPr>
        <w:tabs>
          <w:tab w:val="left" w:pos="6168"/>
        </w:tabs>
        <w:spacing w:after="0" w:line="600" w:lineRule="auto"/>
        <w:ind w:firstLine="720"/>
        <w:jc w:val="both"/>
        <w:rPr>
          <w:rFonts w:eastAsia="Times New Roman" w:cs="Times New Roman"/>
          <w:szCs w:val="24"/>
        </w:rPr>
      </w:pPr>
      <w:r>
        <w:rPr>
          <w:rFonts w:eastAsia="Times New Roman" w:cs="Times New Roman"/>
          <w:szCs w:val="24"/>
        </w:rPr>
        <w:t xml:space="preserve">Θα ήθελα, επίσης, να </w:t>
      </w:r>
      <w:r w:rsidRPr="00C10894">
        <w:rPr>
          <w:rFonts w:eastAsia="Times New Roman" w:cs="Times New Roman"/>
          <w:szCs w:val="24"/>
        </w:rPr>
        <w:t xml:space="preserve">χαιρετίσω στο κεφάλαιο αυτό τις ειδικές ρυθμίσεις για την επίλυση της ιθαγένειας των </w:t>
      </w:r>
      <w:proofErr w:type="spellStart"/>
      <w:r w:rsidRPr="00C10894">
        <w:rPr>
          <w:rFonts w:eastAsia="Times New Roman" w:cs="Times New Roman"/>
          <w:szCs w:val="24"/>
        </w:rPr>
        <w:t>Ρομά</w:t>
      </w:r>
      <w:proofErr w:type="spellEnd"/>
      <w:r w:rsidRPr="00C10894">
        <w:rPr>
          <w:rFonts w:eastAsia="Times New Roman" w:cs="Times New Roman"/>
          <w:szCs w:val="24"/>
        </w:rPr>
        <w:t xml:space="preserve"> με μακρά ιστορική παρουσία </w:t>
      </w:r>
      <w:r w:rsidRPr="00C10894">
        <w:rPr>
          <w:rFonts w:eastAsia="Times New Roman" w:cs="Times New Roman"/>
          <w:szCs w:val="24"/>
        </w:rPr>
        <w:t>στην Ελλάδα</w:t>
      </w:r>
      <w:r>
        <w:rPr>
          <w:rFonts w:eastAsia="Times New Roman" w:cs="Times New Roman"/>
          <w:szCs w:val="24"/>
        </w:rPr>
        <w:t>. Πρόκειται για πρόσωπα γεννημένα</w:t>
      </w:r>
      <w:r w:rsidRPr="00C10894">
        <w:rPr>
          <w:rFonts w:eastAsia="Times New Roman" w:cs="Times New Roman"/>
          <w:szCs w:val="24"/>
        </w:rPr>
        <w:t xml:space="preserve"> στην Ελλάδα </w:t>
      </w:r>
      <w:r>
        <w:rPr>
          <w:rFonts w:eastAsia="Times New Roman" w:cs="Times New Roman"/>
          <w:szCs w:val="24"/>
        </w:rPr>
        <w:t xml:space="preserve">από </w:t>
      </w:r>
      <w:r w:rsidRPr="00C10894">
        <w:rPr>
          <w:rFonts w:eastAsia="Times New Roman" w:cs="Times New Roman"/>
          <w:szCs w:val="24"/>
        </w:rPr>
        <w:t>ανιόντες με μακρά παρουσία εδώ</w:t>
      </w:r>
      <w:r>
        <w:rPr>
          <w:rFonts w:eastAsia="Times New Roman" w:cs="Times New Roman"/>
          <w:szCs w:val="24"/>
        </w:rPr>
        <w:t>.</w:t>
      </w:r>
      <w:r w:rsidRPr="00C10894">
        <w:rPr>
          <w:rFonts w:eastAsia="Times New Roman" w:cs="Times New Roman"/>
          <w:szCs w:val="24"/>
        </w:rPr>
        <w:t xml:space="preserve"> Είχε προβλεφθεί μία συγκεκριμένη διαδικασία από το 1979</w:t>
      </w:r>
      <w:r>
        <w:rPr>
          <w:rFonts w:eastAsia="Times New Roman" w:cs="Times New Roman"/>
          <w:szCs w:val="24"/>
        </w:rPr>
        <w:t>,</w:t>
      </w:r>
      <w:r w:rsidRPr="00C10894">
        <w:rPr>
          <w:rFonts w:eastAsia="Times New Roman" w:cs="Times New Roman"/>
          <w:szCs w:val="24"/>
        </w:rPr>
        <w:t xml:space="preserve"> η οποία στη συνέχεια</w:t>
      </w:r>
      <w:r>
        <w:rPr>
          <w:rFonts w:eastAsia="Times New Roman" w:cs="Times New Roman"/>
          <w:szCs w:val="24"/>
        </w:rPr>
        <w:t>,</w:t>
      </w:r>
      <w:r w:rsidRPr="00C10894">
        <w:rPr>
          <w:rFonts w:eastAsia="Times New Roman" w:cs="Times New Roman"/>
          <w:szCs w:val="24"/>
        </w:rPr>
        <w:t xml:space="preserve"> γύρω στο 2000</w:t>
      </w:r>
      <w:r>
        <w:rPr>
          <w:rFonts w:eastAsia="Times New Roman" w:cs="Times New Roman"/>
          <w:szCs w:val="24"/>
        </w:rPr>
        <w:t>,</w:t>
      </w:r>
      <w:r w:rsidRPr="00C10894">
        <w:rPr>
          <w:rFonts w:eastAsia="Times New Roman" w:cs="Times New Roman"/>
          <w:szCs w:val="24"/>
        </w:rPr>
        <w:t xml:space="preserve"> εγκαταλείφθηκε</w:t>
      </w:r>
      <w:r>
        <w:rPr>
          <w:rFonts w:eastAsia="Times New Roman" w:cs="Times New Roman"/>
          <w:szCs w:val="24"/>
        </w:rPr>
        <w:t>.</w:t>
      </w:r>
      <w:r w:rsidRPr="00C10894">
        <w:rPr>
          <w:rFonts w:eastAsia="Times New Roman" w:cs="Times New Roman"/>
          <w:szCs w:val="24"/>
        </w:rPr>
        <w:t xml:space="preserve"> Είναι πραγματικά πρόβλημα να έχουμε ανθρώπους χωρίς ταυτότητα</w:t>
      </w:r>
      <w:r>
        <w:rPr>
          <w:rFonts w:eastAsia="Times New Roman" w:cs="Times New Roman"/>
          <w:szCs w:val="24"/>
        </w:rPr>
        <w:t>,</w:t>
      </w:r>
      <w:r w:rsidRPr="00C10894">
        <w:rPr>
          <w:rFonts w:eastAsia="Times New Roman" w:cs="Times New Roman"/>
          <w:szCs w:val="24"/>
        </w:rPr>
        <w:t xml:space="preserve"> </w:t>
      </w:r>
      <w:r w:rsidRPr="00C10894">
        <w:rPr>
          <w:rFonts w:eastAsia="Times New Roman" w:cs="Times New Roman"/>
          <w:szCs w:val="24"/>
        </w:rPr>
        <w:lastRenderedPageBreak/>
        <w:t xml:space="preserve">ανθρώπους </w:t>
      </w:r>
      <w:r>
        <w:rPr>
          <w:rFonts w:eastAsia="Times New Roman" w:cs="Times New Roman"/>
          <w:szCs w:val="24"/>
        </w:rPr>
        <w:t xml:space="preserve">αόρατους, ανθρώπους στο περιθώριο, ανθρώπους που </w:t>
      </w:r>
      <w:r w:rsidRPr="00C10894">
        <w:rPr>
          <w:rFonts w:eastAsia="Times New Roman" w:cs="Times New Roman"/>
          <w:szCs w:val="24"/>
        </w:rPr>
        <w:t>συμβάλλουν στην εγκληματικότητα</w:t>
      </w:r>
      <w:r>
        <w:rPr>
          <w:rFonts w:eastAsia="Times New Roman" w:cs="Times New Roman"/>
          <w:szCs w:val="24"/>
        </w:rPr>
        <w:t>, ε</w:t>
      </w:r>
      <w:r w:rsidRPr="00C10894">
        <w:rPr>
          <w:rFonts w:eastAsia="Times New Roman" w:cs="Times New Roman"/>
          <w:szCs w:val="24"/>
        </w:rPr>
        <w:t xml:space="preserve">νώ όταν </w:t>
      </w:r>
      <w:r>
        <w:rPr>
          <w:rFonts w:eastAsia="Times New Roman" w:cs="Times New Roman"/>
          <w:szCs w:val="24"/>
        </w:rPr>
        <w:t xml:space="preserve">τους </w:t>
      </w:r>
      <w:r w:rsidRPr="00C10894">
        <w:rPr>
          <w:rFonts w:eastAsia="Times New Roman" w:cs="Times New Roman"/>
          <w:szCs w:val="24"/>
        </w:rPr>
        <w:t xml:space="preserve">κάνουμε </w:t>
      </w:r>
      <w:r>
        <w:rPr>
          <w:rFonts w:eastAsia="Times New Roman" w:cs="Times New Roman"/>
          <w:szCs w:val="24"/>
        </w:rPr>
        <w:t xml:space="preserve">ορατούς </w:t>
      </w:r>
      <w:r w:rsidRPr="00C10894">
        <w:rPr>
          <w:rFonts w:eastAsia="Times New Roman" w:cs="Times New Roman"/>
          <w:szCs w:val="24"/>
        </w:rPr>
        <w:t>αυτούς τους ανθρώπους συμβάλλουμε στη μείωση και στην πρόληψη της εγκλ</w:t>
      </w:r>
      <w:r w:rsidRPr="00C10894">
        <w:rPr>
          <w:rFonts w:eastAsia="Times New Roman" w:cs="Times New Roman"/>
          <w:szCs w:val="24"/>
        </w:rPr>
        <w:t>ηματικότητας και στην ασφάλεια της κοινωνίας γενικότερα</w:t>
      </w:r>
      <w:r>
        <w:rPr>
          <w:rFonts w:eastAsia="Times New Roman" w:cs="Times New Roman"/>
          <w:szCs w:val="24"/>
        </w:rPr>
        <w:t>.</w:t>
      </w:r>
    </w:p>
    <w:p w14:paraId="03A73429" w14:textId="77777777" w:rsidR="00E615E6" w:rsidRDefault="00720F21">
      <w:pPr>
        <w:spacing w:after="0" w:line="600" w:lineRule="auto"/>
        <w:ind w:firstLine="720"/>
        <w:jc w:val="both"/>
        <w:rPr>
          <w:rFonts w:eastAsia="Times New Roman" w:cs="Times New Roman"/>
          <w:szCs w:val="24"/>
        </w:rPr>
      </w:pPr>
      <w:r w:rsidRPr="009236DF">
        <w:rPr>
          <w:rFonts w:eastAsia="Times New Roman" w:cs="Times New Roman"/>
          <w:b/>
          <w:szCs w:val="24"/>
        </w:rPr>
        <w:t>ΠΡΟΕΔΡΕΥΩΝ</w:t>
      </w:r>
      <w:r w:rsidRPr="000637CE">
        <w:rPr>
          <w:rFonts w:eastAsia="Times New Roman" w:cs="Times New Roman"/>
          <w:b/>
          <w:szCs w:val="24"/>
        </w:rPr>
        <w:t xml:space="preserve"> (</w:t>
      </w:r>
      <w:r>
        <w:rPr>
          <w:rFonts w:eastAsia="Times New Roman" w:cs="Times New Roman"/>
          <w:b/>
          <w:szCs w:val="24"/>
        </w:rPr>
        <w:t xml:space="preserve">Γεώργιος </w:t>
      </w:r>
      <w:proofErr w:type="spellStart"/>
      <w:r>
        <w:rPr>
          <w:rFonts w:eastAsia="Times New Roman" w:cs="Times New Roman"/>
          <w:b/>
          <w:szCs w:val="24"/>
        </w:rPr>
        <w:t>Λαμπρούλης</w:t>
      </w:r>
      <w:proofErr w:type="spellEnd"/>
      <w:r w:rsidRPr="000637CE">
        <w:rPr>
          <w:rFonts w:eastAsia="Times New Roman" w:cs="Times New Roman"/>
          <w:b/>
          <w:szCs w:val="24"/>
        </w:rPr>
        <w:t>):</w:t>
      </w:r>
      <w:r>
        <w:rPr>
          <w:rFonts w:eastAsia="Times New Roman" w:cs="Times New Roman"/>
          <w:szCs w:val="24"/>
        </w:rPr>
        <w:t xml:space="preserve"> Ολοκληρώστε, κυρία </w:t>
      </w:r>
      <w:proofErr w:type="spellStart"/>
      <w:r>
        <w:rPr>
          <w:rFonts w:eastAsia="Times New Roman" w:cs="Times New Roman"/>
          <w:szCs w:val="24"/>
        </w:rPr>
        <w:t>Κοζομπόλη</w:t>
      </w:r>
      <w:proofErr w:type="spellEnd"/>
      <w:r>
        <w:rPr>
          <w:rFonts w:eastAsia="Times New Roman" w:cs="Times New Roman"/>
          <w:szCs w:val="24"/>
        </w:rPr>
        <w:t xml:space="preserve">. </w:t>
      </w:r>
    </w:p>
    <w:p w14:paraId="03A7342A" w14:textId="77777777" w:rsidR="00E615E6" w:rsidRDefault="00720F21">
      <w:pPr>
        <w:spacing w:after="0" w:line="600" w:lineRule="auto"/>
        <w:ind w:firstLine="720"/>
        <w:jc w:val="both"/>
        <w:rPr>
          <w:rFonts w:eastAsia="Times New Roman" w:cs="Times New Roman"/>
          <w:szCs w:val="24"/>
        </w:rPr>
      </w:pPr>
      <w:r>
        <w:rPr>
          <w:rFonts w:eastAsia="Times New Roman" w:cs="Times New Roman"/>
          <w:b/>
          <w:szCs w:val="24"/>
        </w:rPr>
        <w:t>ΠΑΝΑΓΙΩΤΑ ΚΟΖΟΜΠΟΛΗ</w:t>
      </w:r>
      <w:r w:rsidRPr="00720F21">
        <w:rPr>
          <w:rFonts w:eastAsia="Times New Roman" w:cs="Times New Roman"/>
          <w:b/>
          <w:szCs w:val="24"/>
          <w:rPrChange w:id="30" w:author="Φλούδα Χριστίνα" w:date="2019-03-28T12:53:00Z">
            <w:rPr>
              <w:rFonts w:eastAsia="Times New Roman" w:cs="Times New Roman"/>
              <w:b/>
              <w:szCs w:val="24"/>
              <w:lang w:val="en-US"/>
            </w:rPr>
          </w:rPrChange>
        </w:rPr>
        <w:t xml:space="preserve"> - </w:t>
      </w:r>
      <w:r>
        <w:rPr>
          <w:rFonts w:eastAsia="Times New Roman" w:cs="Times New Roman"/>
          <w:b/>
          <w:szCs w:val="24"/>
        </w:rPr>
        <w:t xml:space="preserve">ΑΜΑΝΑΤΙΔΗ: </w:t>
      </w:r>
      <w:r>
        <w:rPr>
          <w:rFonts w:eastAsia="Times New Roman" w:cs="Times New Roman"/>
          <w:szCs w:val="24"/>
        </w:rPr>
        <w:t xml:space="preserve">Τελειώνω. </w:t>
      </w:r>
    </w:p>
    <w:p w14:paraId="03A7342B" w14:textId="77777777" w:rsidR="00E615E6" w:rsidRDefault="00720F21">
      <w:pPr>
        <w:spacing w:after="0" w:line="600" w:lineRule="auto"/>
        <w:ind w:firstLine="720"/>
        <w:jc w:val="both"/>
        <w:rPr>
          <w:rFonts w:eastAsia="Times New Roman" w:cs="Times New Roman"/>
          <w:szCs w:val="24"/>
        </w:rPr>
      </w:pPr>
      <w:r>
        <w:rPr>
          <w:rFonts w:eastAsia="Times New Roman" w:cs="Times New Roman"/>
          <w:szCs w:val="24"/>
        </w:rPr>
        <w:t>Θα ήθελα να χαιρετίσω την τροπολογία του Υπουργείου Κοινωνικής Ασφάλισης για τις προσθήκες</w:t>
      </w:r>
      <w:r>
        <w:rPr>
          <w:rFonts w:eastAsia="Times New Roman" w:cs="Times New Roman"/>
          <w:szCs w:val="24"/>
        </w:rPr>
        <w:t xml:space="preserve"> στο Ειδικό</w:t>
      </w:r>
      <w:r w:rsidRPr="00DB49A5">
        <w:rPr>
          <w:rFonts w:eastAsia="Times New Roman" w:cs="Times New Roman"/>
          <w:szCs w:val="24"/>
        </w:rPr>
        <w:t xml:space="preserve"> </w:t>
      </w:r>
      <w:r w:rsidRPr="00C10894">
        <w:rPr>
          <w:rFonts w:eastAsia="Times New Roman" w:cs="Times New Roman"/>
          <w:szCs w:val="24"/>
        </w:rPr>
        <w:t>Μητρώο Ανηλίκων</w:t>
      </w:r>
      <w:r>
        <w:rPr>
          <w:rFonts w:eastAsia="Times New Roman" w:cs="Times New Roman"/>
          <w:szCs w:val="24"/>
        </w:rPr>
        <w:t>.</w:t>
      </w:r>
    </w:p>
    <w:p w14:paraId="03A7342C" w14:textId="77777777" w:rsidR="00E615E6" w:rsidRDefault="00720F21">
      <w:pPr>
        <w:spacing w:after="0" w:line="600" w:lineRule="auto"/>
        <w:ind w:firstLine="720"/>
        <w:jc w:val="both"/>
        <w:rPr>
          <w:rFonts w:eastAsia="Times New Roman" w:cs="Times New Roman"/>
          <w:szCs w:val="24"/>
        </w:rPr>
      </w:pPr>
      <w:r>
        <w:rPr>
          <w:rFonts w:eastAsia="Times New Roman" w:cs="Times New Roman"/>
          <w:szCs w:val="24"/>
        </w:rPr>
        <w:t>Επίσης, θα ήθελα ν</w:t>
      </w:r>
      <w:r w:rsidRPr="00C10894">
        <w:rPr>
          <w:rFonts w:eastAsia="Times New Roman" w:cs="Times New Roman"/>
          <w:szCs w:val="24"/>
        </w:rPr>
        <w:t xml:space="preserve">α χαιρετίσω την τροπολογία για την αναβάθμιση </w:t>
      </w:r>
      <w:r>
        <w:rPr>
          <w:rFonts w:eastAsia="Times New Roman" w:cs="Times New Roman"/>
          <w:szCs w:val="24"/>
        </w:rPr>
        <w:t xml:space="preserve">των ΚΕΠ. Ακόμη, </w:t>
      </w:r>
      <w:r w:rsidRPr="00C10894">
        <w:rPr>
          <w:rFonts w:eastAsia="Times New Roman" w:cs="Times New Roman"/>
          <w:szCs w:val="24"/>
        </w:rPr>
        <w:t xml:space="preserve">δεν είπα τίποτα </w:t>
      </w:r>
      <w:r>
        <w:rPr>
          <w:rFonts w:eastAsia="Times New Roman" w:cs="Times New Roman"/>
          <w:szCs w:val="24"/>
        </w:rPr>
        <w:t xml:space="preserve">για όλα </w:t>
      </w:r>
      <w:r w:rsidRPr="00C10894">
        <w:rPr>
          <w:rFonts w:eastAsia="Times New Roman" w:cs="Times New Roman"/>
          <w:szCs w:val="24"/>
        </w:rPr>
        <w:t>όσα περιλαμβάνονται στις διατάξεις του τρίτου μέρους για την τοπική αυτοδιοίκηση</w:t>
      </w:r>
      <w:r>
        <w:rPr>
          <w:rFonts w:eastAsia="Times New Roman" w:cs="Times New Roman"/>
          <w:szCs w:val="24"/>
        </w:rPr>
        <w:t>,</w:t>
      </w:r>
      <w:r w:rsidRPr="00C10894">
        <w:rPr>
          <w:rFonts w:eastAsia="Times New Roman" w:cs="Times New Roman"/>
          <w:szCs w:val="24"/>
        </w:rPr>
        <w:t xml:space="preserve"> </w:t>
      </w:r>
      <w:r>
        <w:rPr>
          <w:rFonts w:eastAsia="Times New Roman" w:cs="Times New Roman"/>
          <w:szCs w:val="24"/>
        </w:rPr>
        <w:t>οι οποίες</w:t>
      </w:r>
      <w:r w:rsidRPr="00C10894">
        <w:rPr>
          <w:rFonts w:eastAsia="Times New Roman" w:cs="Times New Roman"/>
          <w:szCs w:val="24"/>
        </w:rPr>
        <w:t xml:space="preserve"> είναι θετικές</w:t>
      </w:r>
      <w:r>
        <w:rPr>
          <w:rFonts w:eastAsia="Times New Roman" w:cs="Times New Roman"/>
          <w:szCs w:val="24"/>
        </w:rPr>
        <w:t>,</w:t>
      </w:r>
      <w:r w:rsidRPr="00C10894">
        <w:rPr>
          <w:rFonts w:eastAsia="Times New Roman" w:cs="Times New Roman"/>
          <w:szCs w:val="24"/>
        </w:rPr>
        <w:t xml:space="preserve"> εμβαθύνουν την α</w:t>
      </w:r>
      <w:r w:rsidRPr="00C10894">
        <w:rPr>
          <w:rFonts w:eastAsia="Times New Roman" w:cs="Times New Roman"/>
          <w:szCs w:val="24"/>
        </w:rPr>
        <w:t>πλή αναλογική</w:t>
      </w:r>
      <w:r>
        <w:rPr>
          <w:rFonts w:eastAsia="Times New Roman" w:cs="Times New Roman"/>
          <w:szCs w:val="24"/>
        </w:rPr>
        <w:t>,</w:t>
      </w:r>
      <w:r w:rsidRPr="00C10894">
        <w:rPr>
          <w:rFonts w:eastAsia="Times New Roman" w:cs="Times New Roman"/>
          <w:szCs w:val="24"/>
        </w:rPr>
        <w:t xml:space="preserve"> επαναφέρουν τους σχολικούς φύλακες που</w:t>
      </w:r>
      <w:r>
        <w:rPr>
          <w:rFonts w:eastAsia="Times New Roman" w:cs="Times New Roman"/>
          <w:szCs w:val="24"/>
        </w:rPr>
        <w:t xml:space="preserve"> είχαν τεθ</w:t>
      </w:r>
      <w:r w:rsidRPr="00C10894">
        <w:rPr>
          <w:rFonts w:eastAsia="Times New Roman" w:cs="Times New Roman"/>
          <w:szCs w:val="24"/>
        </w:rPr>
        <w:t xml:space="preserve">εί σε διαθεσιμότητα από άλλες θέσεις </w:t>
      </w:r>
      <w:r>
        <w:rPr>
          <w:rFonts w:eastAsia="Times New Roman" w:cs="Times New Roman"/>
          <w:szCs w:val="24"/>
        </w:rPr>
        <w:t>κ</w:t>
      </w:r>
      <w:r>
        <w:rPr>
          <w:rFonts w:eastAsia="Times New Roman" w:cs="Times New Roman"/>
          <w:szCs w:val="24"/>
        </w:rPr>
        <w:t>.</w:t>
      </w:r>
      <w:r>
        <w:rPr>
          <w:rFonts w:eastAsia="Times New Roman" w:cs="Times New Roman"/>
          <w:szCs w:val="24"/>
        </w:rPr>
        <w:t>τ</w:t>
      </w:r>
      <w:r>
        <w:rPr>
          <w:rFonts w:eastAsia="Times New Roman" w:cs="Times New Roman"/>
          <w:szCs w:val="24"/>
        </w:rPr>
        <w:t>.</w:t>
      </w:r>
      <w:r>
        <w:rPr>
          <w:rFonts w:eastAsia="Times New Roman" w:cs="Times New Roman"/>
          <w:szCs w:val="24"/>
        </w:rPr>
        <w:t>λ</w:t>
      </w:r>
      <w:r>
        <w:rPr>
          <w:rFonts w:eastAsia="Times New Roman" w:cs="Times New Roman"/>
          <w:szCs w:val="24"/>
        </w:rPr>
        <w:t>.</w:t>
      </w:r>
      <w:r>
        <w:rPr>
          <w:rFonts w:eastAsia="Times New Roman" w:cs="Times New Roman"/>
          <w:szCs w:val="24"/>
        </w:rPr>
        <w:t xml:space="preserve">. </w:t>
      </w:r>
    </w:p>
    <w:p w14:paraId="03A7342D" w14:textId="77777777" w:rsidR="00E615E6" w:rsidRDefault="00720F21">
      <w:pPr>
        <w:spacing w:after="0"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03A7342E" w14:textId="77777777" w:rsidR="00E615E6" w:rsidRDefault="00720F21">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03A7342F" w14:textId="77777777" w:rsidR="00E615E6" w:rsidRDefault="00720F21">
      <w:pPr>
        <w:spacing w:after="0" w:line="600" w:lineRule="auto"/>
        <w:ind w:firstLine="720"/>
        <w:jc w:val="both"/>
        <w:rPr>
          <w:rFonts w:eastAsia="Times New Roman" w:cs="Times New Roman"/>
          <w:szCs w:val="24"/>
        </w:rPr>
      </w:pPr>
      <w:r w:rsidRPr="009236DF">
        <w:rPr>
          <w:rFonts w:eastAsia="Times New Roman" w:cs="Times New Roman"/>
          <w:b/>
          <w:szCs w:val="24"/>
        </w:rPr>
        <w:lastRenderedPageBreak/>
        <w:t>ΠΡΟΕΔΡΕΥΩΝ</w:t>
      </w:r>
      <w:r w:rsidRPr="000637CE">
        <w:rPr>
          <w:rFonts w:eastAsia="Times New Roman" w:cs="Times New Roman"/>
          <w:b/>
          <w:szCs w:val="24"/>
        </w:rPr>
        <w:t xml:space="preserve"> (</w:t>
      </w:r>
      <w:r>
        <w:rPr>
          <w:rFonts w:eastAsia="Times New Roman" w:cs="Times New Roman"/>
          <w:b/>
          <w:szCs w:val="24"/>
        </w:rPr>
        <w:t xml:space="preserve">Γεώργιος </w:t>
      </w:r>
      <w:proofErr w:type="spellStart"/>
      <w:r>
        <w:rPr>
          <w:rFonts w:eastAsia="Times New Roman" w:cs="Times New Roman"/>
          <w:b/>
          <w:szCs w:val="24"/>
        </w:rPr>
        <w:t>Λαμπρούλης</w:t>
      </w:r>
      <w:proofErr w:type="spellEnd"/>
      <w:r w:rsidRPr="000637CE">
        <w:rPr>
          <w:rFonts w:eastAsia="Times New Roman" w:cs="Times New Roman"/>
          <w:b/>
          <w:szCs w:val="24"/>
        </w:rPr>
        <w:t>):</w:t>
      </w:r>
      <w:r w:rsidRPr="000637CE">
        <w:rPr>
          <w:rFonts w:eastAsia="Times New Roman" w:cs="Times New Roman"/>
          <w:szCs w:val="24"/>
        </w:rPr>
        <w:t xml:space="preserve"> </w:t>
      </w:r>
      <w:r>
        <w:rPr>
          <w:rFonts w:eastAsia="Times New Roman" w:cs="Times New Roman"/>
          <w:szCs w:val="24"/>
        </w:rPr>
        <w:t xml:space="preserve">Πριν συνεχίσουμε με τον επόμενο ομιλητή, θα δώσω τον λόγο στον Υπουργό Εσωτερικών, στον κ. </w:t>
      </w:r>
      <w:proofErr w:type="spellStart"/>
      <w:r>
        <w:rPr>
          <w:rFonts w:eastAsia="Times New Roman" w:cs="Times New Roman"/>
          <w:szCs w:val="24"/>
        </w:rPr>
        <w:t>Χαρίτση</w:t>
      </w:r>
      <w:proofErr w:type="spellEnd"/>
      <w:r>
        <w:rPr>
          <w:rFonts w:eastAsia="Times New Roman" w:cs="Times New Roman"/>
          <w:szCs w:val="24"/>
        </w:rPr>
        <w:t xml:space="preserve"> για να καταθέσει νομοτεχνικές βελτιώσεις. Στη συνέχεια, θα ακολουθήσει ο κ. Βασιλειάδης για να τοποθετηθεί για μια τροπολογία Βουλευτική. </w:t>
      </w:r>
    </w:p>
    <w:p w14:paraId="03A73430" w14:textId="77777777" w:rsidR="00E615E6" w:rsidRDefault="00720F21">
      <w:pPr>
        <w:spacing w:after="0" w:line="600" w:lineRule="auto"/>
        <w:ind w:firstLine="720"/>
        <w:jc w:val="both"/>
        <w:rPr>
          <w:rFonts w:eastAsia="Times New Roman" w:cs="Times New Roman"/>
          <w:szCs w:val="24"/>
        </w:rPr>
      </w:pPr>
      <w:r>
        <w:rPr>
          <w:rFonts w:eastAsia="Times New Roman" w:cs="Times New Roman"/>
          <w:szCs w:val="24"/>
        </w:rPr>
        <w:t>Κύριε Υπουργέ, έχε</w:t>
      </w:r>
      <w:r>
        <w:rPr>
          <w:rFonts w:eastAsia="Times New Roman" w:cs="Times New Roman"/>
          <w:szCs w:val="24"/>
        </w:rPr>
        <w:t xml:space="preserve">τε τον λόγο. </w:t>
      </w:r>
    </w:p>
    <w:p w14:paraId="03A73431" w14:textId="77777777" w:rsidR="00E615E6" w:rsidRDefault="00720F21">
      <w:pPr>
        <w:spacing w:after="0" w:line="600" w:lineRule="auto"/>
        <w:ind w:firstLine="720"/>
        <w:jc w:val="both"/>
        <w:rPr>
          <w:rFonts w:eastAsia="Times New Roman" w:cs="Times New Roman"/>
          <w:szCs w:val="24"/>
        </w:rPr>
      </w:pPr>
      <w:r>
        <w:rPr>
          <w:rFonts w:eastAsia="Times New Roman" w:cs="Times New Roman"/>
          <w:b/>
          <w:szCs w:val="24"/>
        </w:rPr>
        <w:t xml:space="preserve">ΑΛΕΞΗΣ </w:t>
      </w:r>
      <w:r>
        <w:rPr>
          <w:rFonts w:eastAsia="Times New Roman" w:cs="Times New Roman"/>
          <w:b/>
          <w:szCs w:val="24"/>
        </w:rPr>
        <w:t xml:space="preserve">ΧΑΡΙΤΣΗΣ (Υπουργός Εσωτερικών): </w:t>
      </w:r>
      <w:r>
        <w:rPr>
          <w:rFonts w:eastAsia="Times New Roman" w:cs="Times New Roman"/>
          <w:szCs w:val="24"/>
        </w:rPr>
        <w:t xml:space="preserve">Ευχαριστώ, κύριε Πρόεδρε. </w:t>
      </w:r>
    </w:p>
    <w:p w14:paraId="03A73432" w14:textId="77777777" w:rsidR="00E615E6" w:rsidRDefault="00720F21">
      <w:pPr>
        <w:spacing w:after="0" w:line="600" w:lineRule="auto"/>
        <w:ind w:firstLine="720"/>
        <w:jc w:val="both"/>
        <w:rPr>
          <w:rFonts w:eastAsia="Times New Roman" w:cs="Times New Roman"/>
          <w:szCs w:val="24"/>
        </w:rPr>
      </w:pPr>
      <w:r w:rsidRPr="00C10894">
        <w:rPr>
          <w:rFonts w:eastAsia="Times New Roman" w:cs="Times New Roman"/>
          <w:szCs w:val="24"/>
        </w:rPr>
        <w:t>Πράγματι</w:t>
      </w:r>
      <w:r>
        <w:rPr>
          <w:rFonts w:eastAsia="Times New Roman" w:cs="Times New Roman"/>
          <w:szCs w:val="24"/>
        </w:rPr>
        <w:t>,</w:t>
      </w:r>
      <w:r w:rsidRPr="00C10894">
        <w:rPr>
          <w:rFonts w:eastAsia="Times New Roman" w:cs="Times New Roman"/>
          <w:szCs w:val="24"/>
        </w:rPr>
        <w:t xml:space="preserve"> καταθέτουμε κάποιες νομοτεχνικές βελτιώσεις</w:t>
      </w:r>
      <w:r>
        <w:rPr>
          <w:rFonts w:eastAsia="Times New Roman" w:cs="Times New Roman"/>
          <w:szCs w:val="24"/>
        </w:rPr>
        <w:t>.</w:t>
      </w:r>
      <w:r w:rsidRPr="00C10894">
        <w:rPr>
          <w:rFonts w:eastAsia="Times New Roman" w:cs="Times New Roman"/>
          <w:szCs w:val="24"/>
        </w:rPr>
        <w:t xml:space="preserve"> </w:t>
      </w:r>
      <w:r>
        <w:rPr>
          <w:rFonts w:eastAsia="Times New Roman" w:cs="Times New Roman"/>
          <w:szCs w:val="24"/>
        </w:rPr>
        <w:t xml:space="preserve">Η </w:t>
      </w:r>
      <w:r w:rsidRPr="00C10894">
        <w:rPr>
          <w:rFonts w:eastAsia="Times New Roman" w:cs="Times New Roman"/>
          <w:szCs w:val="24"/>
        </w:rPr>
        <w:t xml:space="preserve">αλήθεια είναι </w:t>
      </w:r>
      <w:r>
        <w:rPr>
          <w:rFonts w:eastAsia="Times New Roman" w:cs="Times New Roman"/>
          <w:szCs w:val="24"/>
        </w:rPr>
        <w:t xml:space="preserve">ότι είναι αρκετές. </w:t>
      </w:r>
      <w:r w:rsidRPr="00C10894">
        <w:rPr>
          <w:rFonts w:eastAsia="Times New Roman" w:cs="Times New Roman"/>
          <w:szCs w:val="24"/>
        </w:rPr>
        <w:t>Μάλλον</w:t>
      </w:r>
      <w:r>
        <w:rPr>
          <w:rFonts w:eastAsia="Times New Roman" w:cs="Times New Roman"/>
          <w:szCs w:val="24"/>
        </w:rPr>
        <w:t>,</w:t>
      </w:r>
      <w:r w:rsidRPr="00C10894">
        <w:rPr>
          <w:rFonts w:eastAsia="Times New Roman" w:cs="Times New Roman"/>
          <w:szCs w:val="24"/>
        </w:rPr>
        <w:t xml:space="preserve"> θα προτιμούσα να</w:t>
      </w:r>
      <w:r>
        <w:rPr>
          <w:rFonts w:eastAsia="Times New Roman" w:cs="Times New Roman"/>
          <w:szCs w:val="24"/>
        </w:rPr>
        <w:t xml:space="preserve"> είχαμε προλάβει να τις καταθέσουμε νωρίτερα. Είναι, όμως, το </w:t>
      </w:r>
      <w:r>
        <w:rPr>
          <w:rFonts w:eastAsia="Times New Roman" w:cs="Times New Roman"/>
          <w:szCs w:val="24"/>
        </w:rPr>
        <w:t xml:space="preserve">αποτέλεσμα της συζήτησης </w:t>
      </w:r>
      <w:r w:rsidRPr="00C10894">
        <w:rPr>
          <w:rFonts w:eastAsia="Times New Roman" w:cs="Times New Roman"/>
          <w:szCs w:val="24"/>
        </w:rPr>
        <w:t xml:space="preserve">που έγινε και στην </w:t>
      </w:r>
      <w:r>
        <w:rPr>
          <w:rFonts w:eastAsia="Times New Roman" w:cs="Times New Roman"/>
          <w:szCs w:val="24"/>
        </w:rPr>
        <w:t>ε</w:t>
      </w:r>
      <w:r w:rsidRPr="00C10894">
        <w:rPr>
          <w:rFonts w:eastAsia="Times New Roman" w:cs="Times New Roman"/>
          <w:szCs w:val="24"/>
        </w:rPr>
        <w:t xml:space="preserve">πιτροπή </w:t>
      </w:r>
      <w:r w:rsidRPr="00C10894">
        <w:rPr>
          <w:rFonts w:eastAsia="Times New Roman" w:cs="Times New Roman"/>
          <w:szCs w:val="24"/>
        </w:rPr>
        <w:t xml:space="preserve">τις προηγούμενες ημέρες </w:t>
      </w:r>
      <w:r>
        <w:rPr>
          <w:rFonts w:eastAsia="Times New Roman" w:cs="Times New Roman"/>
          <w:szCs w:val="24"/>
        </w:rPr>
        <w:t>-θ</w:t>
      </w:r>
      <w:r w:rsidRPr="00C10894">
        <w:rPr>
          <w:rFonts w:eastAsia="Times New Roman" w:cs="Times New Roman"/>
          <w:szCs w:val="24"/>
        </w:rPr>
        <w:t xml:space="preserve">α αναφερθώ συγκεκριμένα σε </w:t>
      </w:r>
      <w:r>
        <w:rPr>
          <w:rFonts w:eastAsia="Times New Roman" w:cs="Times New Roman"/>
          <w:szCs w:val="24"/>
        </w:rPr>
        <w:t>δύο, τρία παρα</w:t>
      </w:r>
      <w:r w:rsidRPr="00C10894">
        <w:rPr>
          <w:rFonts w:eastAsia="Times New Roman" w:cs="Times New Roman"/>
          <w:szCs w:val="24"/>
        </w:rPr>
        <w:t>δείγματα</w:t>
      </w:r>
      <w:r>
        <w:rPr>
          <w:rFonts w:eastAsia="Times New Roman" w:cs="Times New Roman"/>
          <w:szCs w:val="24"/>
        </w:rPr>
        <w:t>-</w:t>
      </w:r>
      <w:r w:rsidRPr="00C10894">
        <w:rPr>
          <w:rFonts w:eastAsia="Times New Roman" w:cs="Times New Roman"/>
          <w:szCs w:val="24"/>
        </w:rPr>
        <w:t xml:space="preserve"> αλλά και σήμερα το πρωί εδώ</w:t>
      </w:r>
      <w:r>
        <w:rPr>
          <w:rFonts w:eastAsia="Times New Roman" w:cs="Times New Roman"/>
          <w:szCs w:val="24"/>
        </w:rPr>
        <w:t>.</w:t>
      </w:r>
      <w:r w:rsidRPr="00C10894">
        <w:rPr>
          <w:rFonts w:eastAsia="Times New Roman" w:cs="Times New Roman"/>
          <w:szCs w:val="24"/>
        </w:rPr>
        <w:t xml:space="preserve"> Με χαροποιεί το γεγονός </w:t>
      </w:r>
      <w:r>
        <w:rPr>
          <w:rFonts w:eastAsia="Times New Roman" w:cs="Times New Roman"/>
          <w:szCs w:val="24"/>
        </w:rPr>
        <w:t xml:space="preserve">το ότι φαίνεται ότι η </w:t>
      </w:r>
      <w:r w:rsidRPr="00C10894">
        <w:rPr>
          <w:rFonts w:eastAsia="Times New Roman" w:cs="Times New Roman"/>
          <w:szCs w:val="24"/>
        </w:rPr>
        <w:t>συζήτηση που έγινε ήταν ουσιαστική</w:t>
      </w:r>
      <w:r>
        <w:rPr>
          <w:rFonts w:eastAsia="Times New Roman" w:cs="Times New Roman"/>
          <w:szCs w:val="24"/>
        </w:rPr>
        <w:t>.</w:t>
      </w:r>
      <w:r w:rsidRPr="00C10894">
        <w:rPr>
          <w:rFonts w:eastAsia="Times New Roman" w:cs="Times New Roman"/>
          <w:szCs w:val="24"/>
        </w:rPr>
        <w:t xml:space="preserve"> </w:t>
      </w:r>
      <w:r>
        <w:rPr>
          <w:rFonts w:eastAsia="Times New Roman" w:cs="Times New Roman"/>
          <w:szCs w:val="24"/>
        </w:rPr>
        <w:t xml:space="preserve">Διότι υπάρχουν </w:t>
      </w:r>
      <w:r>
        <w:rPr>
          <w:rFonts w:eastAsia="Times New Roman" w:cs="Times New Roman"/>
          <w:szCs w:val="24"/>
        </w:rPr>
        <w:t>κάποιες -ε</w:t>
      </w:r>
      <w:r w:rsidRPr="00C10894">
        <w:rPr>
          <w:rFonts w:eastAsia="Times New Roman" w:cs="Times New Roman"/>
          <w:szCs w:val="24"/>
        </w:rPr>
        <w:t>άν θέλετε</w:t>
      </w:r>
      <w:r>
        <w:rPr>
          <w:rFonts w:eastAsia="Times New Roman" w:cs="Times New Roman"/>
          <w:szCs w:val="24"/>
        </w:rPr>
        <w:t>- βελτιώσεις</w:t>
      </w:r>
      <w:r w:rsidRPr="00C10894">
        <w:rPr>
          <w:rFonts w:eastAsia="Times New Roman" w:cs="Times New Roman"/>
          <w:szCs w:val="24"/>
        </w:rPr>
        <w:t xml:space="preserve"> και διορθώσεις ως αποτέλεσμα και των τοποθετήσεων και από την μεριά της Αντιπολίτευσης</w:t>
      </w:r>
      <w:r>
        <w:rPr>
          <w:rFonts w:eastAsia="Times New Roman" w:cs="Times New Roman"/>
          <w:szCs w:val="24"/>
        </w:rPr>
        <w:t>.</w:t>
      </w:r>
      <w:r w:rsidRPr="00C10894">
        <w:rPr>
          <w:rFonts w:eastAsia="Times New Roman" w:cs="Times New Roman"/>
          <w:szCs w:val="24"/>
        </w:rPr>
        <w:t xml:space="preserve"> Θα τις δείτε τις νομοτεχνικές βελτιώσεις</w:t>
      </w:r>
      <w:r>
        <w:rPr>
          <w:rFonts w:eastAsia="Times New Roman" w:cs="Times New Roman"/>
          <w:szCs w:val="24"/>
        </w:rPr>
        <w:t>.</w:t>
      </w:r>
      <w:r w:rsidRPr="00C10894">
        <w:rPr>
          <w:rFonts w:eastAsia="Times New Roman" w:cs="Times New Roman"/>
          <w:szCs w:val="24"/>
        </w:rPr>
        <w:t xml:space="preserve"> Δεν </w:t>
      </w:r>
      <w:r>
        <w:rPr>
          <w:rFonts w:eastAsia="Times New Roman" w:cs="Times New Roman"/>
          <w:szCs w:val="24"/>
        </w:rPr>
        <w:t>θα τις παρουσιάσω μία προς μία π</w:t>
      </w:r>
      <w:r w:rsidRPr="00C10894">
        <w:rPr>
          <w:rFonts w:eastAsia="Times New Roman" w:cs="Times New Roman"/>
          <w:szCs w:val="24"/>
        </w:rPr>
        <w:t>ροφανώς</w:t>
      </w:r>
      <w:r>
        <w:rPr>
          <w:rFonts w:eastAsia="Times New Roman" w:cs="Times New Roman"/>
          <w:szCs w:val="24"/>
        </w:rPr>
        <w:t>.</w:t>
      </w:r>
      <w:r w:rsidRPr="00C10894">
        <w:rPr>
          <w:rFonts w:eastAsia="Times New Roman" w:cs="Times New Roman"/>
          <w:szCs w:val="24"/>
        </w:rPr>
        <w:t xml:space="preserve"> </w:t>
      </w:r>
    </w:p>
    <w:p w14:paraId="03A73433" w14:textId="77777777" w:rsidR="00E615E6" w:rsidRDefault="00720F21">
      <w:pPr>
        <w:spacing w:after="0" w:line="600" w:lineRule="auto"/>
        <w:ind w:firstLine="720"/>
        <w:jc w:val="both"/>
        <w:rPr>
          <w:rFonts w:eastAsia="Times New Roman" w:cs="Times New Roman"/>
          <w:szCs w:val="24"/>
        </w:rPr>
      </w:pPr>
      <w:r w:rsidRPr="00C10894">
        <w:rPr>
          <w:rFonts w:eastAsia="Times New Roman" w:cs="Times New Roman"/>
          <w:szCs w:val="24"/>
        </w:rPr>
        <w:lastRenderedPageBreak/>
        <w:t>Απλώς</w:t>
      </w:r>
      <w:r>
        <w:rPr>
          <w:rFonts w:eastAsia="Times New Roman" w:cs="Times New Roman"/>
          <w:szCs w:val="24"/>
        </w:rPr>
        <w:t>,</w:t>
      </w:r>
      <w:r w:rsidRPr="00C10894">
        <w:rPr>
          <w:rFonts w:eastAsia="Times New Roman" w:cs="Times New Roman"/>
          <w:szCs w:val="24"/>
        </w:rPr>
        <w:t xml:space="preserve"> να πω ότι στα ζητήματα της ισότητας έχουν</w:t>
      </w:r>
      <w:r w:rsidRPr="00C10894">
        <w:rPr>
          <w:rFonts w:eastAsia="Times New Roman" w:cs="Times New Roman"/>
          <w:szCs w:val="24"/>
        </w:rPr>
        <w:t xml:space="preserve"> γίνει κάποιες αλλαγές</w:t>
      </w:r>
      <w:r>
        <w:rPr>
          <w:rFonts w:eastAsia="Times New Roman" w:cs="Times New Roman"/>
          <w:szCs w:val="24"/>
        </w:rPr>
        <w:t>,</w:t>
      </w:r>
      <w:r w:rsidRPr="00C10894">
        <w:rPr>
          <w:rFonts w:eastAsia="Times New Roman" w:cs="Times New Roman"/>
          <w:szCs w:val="24"/>
        </w:rPr>
        <w:t xml:space="preserve"> όπως είχαμε συζητήσει και στην </w:t>
      </w:r>
      <w:r>
        <w:rPr>
          <w:rFonts w:eastAsia="Times New Roman" w:cs="Times New Roman"/>
          <w:szCs w:val="24"/>
        </w:rPr>
        <w:t>ε</w:t>
      </w:r>
      <w:r w:rsidRPr="00C10894">
        <w:rPr>
          <w:rFonts w:eastAsia="Times New Roman" w:cs="Times New Roman"/>
          <w:szCs w:val="24"/>
        </w:rPr>
        <w:t>πιτροπή</w:t>
      </w:r>
      <w:r>
        <w:rPr>
          <w:rFonts w:eastAsia="Times New Roman" w:cs="Times New Roman"/>
          <w:szCs w:val="24"/>
        </w:rPr>
        <w:t>.</w:t>
      </w:r>
      <w:r w:rsidRPr="00C10894">
        <w:rPr>
          <w:rFonts w:eastAsia="Times New Roman" w:cs="Times New Roman"/>
          <w:szCs w:val="24"/>
        </w:rPr>
        <w:t xml:space="preserve"> Είχε κάνει κ</w:t>
      </w:r>
      <w:r>
        <w:rPr>
          <w:rFonts w:eastAsia="Times New Roman" w:cs="Times New Roman"/>
          <w:szCs w:val="24"/>
        </w:rPr>
        <w:t>αι κάποιες προτάσεις και η κ.</w:t>
      </w:r>
      <w:r w:rsidRPr="00C10894">
        <w:rPr>
          <w:rFonts w:eastAsia="Times New Roman" w:cs="Times New Roman"/>
          <w:szCs w:val="24"/>
        </w:rPr>
        <w:t xml:space="preserve"> </w:t>
      </w:r>
      <w:proofErr w:type="spellStart"/>
      <w:r w:rsidRPr="00C10894">
        <w:rPr>
          <w:rFonts w:eastAsia="Times New Roman" w:cs="Times New Roman"/>
          <w:szCs w:val="24"/>
        </w:rPr>
        <w:t>Χριστοφιλοπούλου</w:t>
      </w:r>
      <w:proofErr w:type="spellEnd"/>
      <w:r w:rsidRPr="00C10894">
        <w:rPr>
          <w:rFonts w:eastAsia="Times New Roman" w:cs="Times New Roman"/>
          <w:szCs w:val="24"/>
        </w:rPr>
        <w:t xml:space="preserve"> σε ζητήματα ορολογίας</w:t>
      </w:r>
      <w:r>
        <w:rPr>
          <w:rFonts w:eastAsia="Times New Roman" w:cs="Times New Roman"/>
          <w:szCs w:val="24"/>
        </w:rPr>
        <w:t>,</w:t>
      </w:r>
      <w:r w:rsidRPr="00C10894">
        <w:rPr>
          <w:rFonts w:eastAsia="Times New Roman" w:cs="Times New Roman"/>
          <w:szCs w:val="24"/>
        </w:rPr>
        <w:t xml:space="preserve"> οι οποίες έχουν αλλάξει</w:t>
      </w:r>
      <w:r>
        <w:rPr>
          <w:rFonts w:eastAsia="Times New Roman" w:cs="Times New Roman"/>
          <w:szCs w:val="24"/>
        </w:rPr>
        <w:t>.</w:t>
      </w:r>
      <w:r w:rsidRPr="00C10894">
        <w:rPr>
          <w:rFonts w:eastAsia="Times New Roman" w:cs="Times New Roman"/>
          <w:szCs w:val="24"/>
        </w:rPr>
        <w:t xml:space="preserve"> </w:t>
      </w:r>
    </w:p>
    <w:p w14:paraId="03A73434" w14:textId="77777777" w:rsidR="00E615E6" w:rsidRDefault="00720F21">
      <w:pPr>
        <w:spacing w:after="0" w:line="600" w:lineRule="auto"/>
        <w:ind w:firstLine="720"/>
        <w:jc w:val="both"/>
        <w:rPr>
          <w:rFonts w:eastAsia="Times New Roman" w:cs="Times New Roman"/>
          <w:szCs w:val="24"/>
        </w:rPr>
      </w:pPr>
      <w:r>
        <w:rPr>
          <w:rFonts w:eastAsia="Times New Roman" w:cs="Times New Roman"/>
          <w:szCs w:val="24"/>
        </w:rPr>
        <w:t xml:space="preserve">Όσον αφορά </w:t>
      </w:r>
      <w:r>
        <w:rPr>
          <w:rFonts w:eastAsia="Times New Roman" w:cs="Times New Roman"/>
          <w:szCs w:val="24"/>
        </w:rPr>
        <w:t>σ</w:t>
      </w:r>
      <w:r w:rsidRPr="00C10894">
        <w:rPr>
          <w:rFonts w:eastAsia="Times New Roman" w:cs="Times New Roman"/>
          <w:szCs w:val="24"/>
        </w:rPr>
        <w:t>τα ζητήματα της ιθαγένειας</w:t>
      </w:r>
      <w:r>
        <w:rPr>
          <w:rFonts w:eastAsia="Times New Roman" w:cs="Times New Roman"/>
          <w:szCs w:val="24"/>
        </w:rPr>
        <w:t>, θα πω</w:t>
      </w:r>
      <w:r w:rsidRPr="00C10894">
        <w:rPr>
          <w:rFonts w:eastAsia="Times New Roman" w:cs="Times New Roman"/>
          <w:szCs w:val="24"/>
        </w:rPr>
        <w:t xml:space="preserve"> ένα παράδειγμα</w:t>
      </w:r>
      <w:r>
        <w:rPr>
          <w:rFonts w:eastAsia="Times New Roman" w:cs="Times New Roman"/>
          <w:szCs w:val="24"/>
        </w:rPr>
        <w:t>:</w:t>
      </w:r>
      <w:r w:rsidRPr="00C10894">
        <w:rPr>
          <w:rFonts w:eastAsia="Times New Roman" w:cs="Times New Roman"/>
          <w:szCs w:val="24"/>
        </w:rPr>
        <w:t xml:space="preserve"> Στο </w:t>
      </w:r>
      <w:r>
        <w:rPr>
          <w:rFonts w:eastAsia="Times New Roman" w:cs="Times New Roman"/>
          <w:szCs w:val="24"/>
        </w:rPr>
        <w:t xml:space="preserve">άρθρο 35, </w:t>
      </w:r>
      <w:r w:rsidRPr="00C10894">
        <w:rPr>
          <w:rFonts w:eastAsia="Times New Roman" w:cs="Times New Roman"/>
          <w:szCs w:val="24"/>
        </w:rPr>
        <w:t xml:space="preserve">είχε </w:t>
      </w:r>
      <w:r>
        <w:rPr>
          <w:rFonts w:eastAsia="Times New Roman" w:cs="Times New Roman"/>
          <w:szCs w:val="24"/>
        </w:rPr>
        <w:t>μ</w:t>
      </w:r>
      <w:r w:rsidRPr="00C10894">
        <w:rPr>
          <w:rFonts w:eastAsia="Times New Roman" w:cs="Times New Roman"/>
          <w:szCs w:val="24"/>
        </w:rPr>
        <w:t>πει ένα ζήτημα</w:t>
      </w:r>
      <w:r>
        <w:rPr>
          <w:rFonts w:eastAsia="Times New Roman" w:cs="Times New Roman"/>
          <w:szCs w:val="24"/>
        </w:rPr>
        <w:t>,</w:t>
      </w:r>
      <w:r w:rsidRPr="00C10894">
        <w:rPr>
          <w:rFonts w:eastAsia="Times New Roman" w:cs="Times New Roman"/>
          <w:szCs w:val="24"/>
        </w:rPr>
        <w:t xml:space="preserve"> σε σχέση με τους διαμένοντες πλέον στο εξωτερικό </w:t>
      </w:r>
      <w:r>
        <w:rPr>
          <w:rFonts w:eastAsia="Times New Roman" w:cs="Times New Roman"/>
          <w:szCs w:val="24"/>
        </w:rPr>
        <w:t xml:space="preserve">και την </w:t>
      </w:r>
      <w:r w:rsidRPr="00C10894">
        <w:rPr>
          <w:rFonts w:eastAsia="Times New Roman" w:cs="Times New Roman"/>
          <w:szCs w:val="24"/>
        </w:rPr>
        <w:t xml:space="preserve">υποβολή της αίτησης και </w:t>
      </w:r>
      <w:r>
        <w:rPr>
          <w:rFonts w:eastAsia="Times New Roman" w:cs="Times New Roman"/>
          <w:szCs w:val="24"/>
        </w:rPr>
        <w:t>τ</w:t>
      </w:r>
      <w:r w:rsidRPr="00C10894">
        <w:rPr>
          <w:rFonts w:eastAsia="Times New Roman" w:cs="Times New Roman"/>
          <w:szCs w:val="24"/>
        </w:rPr>
        <w:t>η</w:t>
      </w:r>
      <w:r>
        <w:rPr>
          <w:rFonts w:eastAsia="Times New Roman" w:cs="Times New Roman"/>
          <w:szCs w:val="24"/>
        </w:rPr>
        <w:t>ν</w:t>
      </w:r>
      <w:r w:rsidRPr="00C10894">
        <w:rPr>
          <w:rFonts w:eastAsia="Times New Roman" w:cs="Times New Roman"/>
          <w:szCs w:val="24"/>
        </w:rPr>
        <w:t xml:space="preserve"> κλήση τους </w:t>
      </w:r>
      <w:r>
        <w:rPr>
          <w:rFonts w:eastAsia="Times New Roman" w:cs="Times New Roman"/>
          <w:szCs w:val="24"/>
        </w:rPr>
        <w:t xml:space="preserve">σε </w:t>
      </w:r>
      <w:r w:rsidRPr="00C10894">
        <w:rPr>
          <w:rFonts w:eastAsia="Times New Roman" w:cs="Times New Roman"/>
          <w:szCs w:val="24"/>
        </w:rPr>
        <w:t>εξέταση</w:t>
      </w:r>
      <w:r>
        <w:rPr>
          <w:rFonts w:eastAsia="Times New Roman" w:cs="Times New Roman"/>
          <w:szCs w:val="24"/>
        </w:rPr>
        <w:t>.</w:t>
      </w:r>
      <w:r w:rsidRPr="00C10894">
        <w:rPr>
          <w:rFonts w:eastAsia="Times New Roman" w:cs="Times New Roman"/>
          <w:szCs w:val="24"/>
        </w:rPr>
        <w:t xml:space="preserve"> </w:t>
      </w:r>
      <w:r>
        <w:rPr>
          <w:rFonts w:eastAsia="Times New Roman" w:cs="Times New Roman"/>
          <w:szCs w:val="24"/>
        </w:rPr>
        <w:t>Τώρα, σ</w:t>
      </w:r>
      <w:r w:rsidRPr="00C10894">
        <w:rPr>
          <w:rFonts w:eastAsia="Times New Roman" w:cs="Times New Roman"/>
          <w:szCs w:val="24"/>
        </w:rPr>
        <w:t xml:space="preserve">υμπεριλαμβάνουμε και </w:t>
      </w:r>
      <w:r>
        <w:rPr>
          <w:rFonts w:eastAsia="Times New Roman" w:cs="Times New Roman"/>
          <w:szCs w:val="24"/>
        </w:rPr>
        <w:t xml:space="preserve">τις περιπτώσεις </w:t>
      </w:r>
      <w:r w:rsidRPr="00C10894">
        <w:rPr>
          <w:rFonts w:eastAsia="Times New Roman" w:cs="Times New Roman"/>
          <w:szCs w:val="24"/>
        </w:rPr>
        <w:t>που για λόγους υγείας ή για λόγους σπουδών διαμένουν στο εξωτερικό</w:t>
      </w:r>
      <w:r>
        <w:rPr>
          <w:rFonts w:eastAsia="Times New Roman" w:cs="Times New Roman"/>
          <w:szCs w:val="24"/>
        </w:rPr>
        <w:t>,</w:t>
      </w:r>
      <w:r w:rsidRPr="00C10894">
        <w:rPr>
          <w:rFonts w:eastAsia="Times New Roman" w:cs="Times New Roman"/>
          <w:szCs w:val="24"/>
        </w:rPr>
        <w:t xml:space="preserve"> για να μη χάνουν </w:t>
      </w:r>
      <w:r>
        <w:rPr>
          <w:rFonts w:eastAsia="Times New Roman" w:cs="Times New Roman"/>
          <w:szCs w:val="24"/>
        </w:rPr>
        <w:t>βεβ</w:t>
      </w:r>
      <w:r>
        <w:rPr>
          <w:rFonts w:eastAsia="Times New Roman" w:cs="Times New Roman"/>
          <w:szCs w:val="24"/>
        </w:rPr>
        <w:t xml:space="preserve">αίως </w:t>
      </w:r>
      <w:r w:rsidRPr="00C10894">
        <w:rPr>
          <w:rFonts w:eastAsia="Times New Roman" w:cs="Times New Roman"/>
          <w:szCs w:val="24"/>
        </w:rPr>
        <w:t xml:space="preserve">την ευκαιρία να συνεχίσουν τη διαδικασία για την απόκτηση της </w:t>
      </w:r>
      <w:r>
        <w:rPr>
          <w:rFonts w:eastAsia="Times New Roman" w:cs="Times New Roman"/>
          <w:szCs w:val="24"/>
        </w:rPr>
        <w:t>ε</w:t>
      </w:r>
      <w:r w:rsidRPr="00C10894">
        <w:rPr>
          <w:rFonts w:eastAsia="Times New Roman" w:cs="Times New Roman"/>
          <w:szCs w:val="24"/>
        </w:rPr>
        <w:t xml:space="preserve">λληνικής </w:t>
      </w:r>
      <w:r w:rsidRPr="00C10894">
        <w:rPr>
          <w:rFonts w:eastAsia="Times New Roman" w:cs="Times New Roman"/>
          <w:szCs w:val="24"/>
        </w:rPr>
        <w:t>ιθαγένειας</w:t>
      </w:r>
      <w:r>
        <w:rPr>
          <w:rFonts w:eastAsia="Times New Roman" w:cs="Times New Roman"/>
          <w:szCs w:val="24"/>
        </w:rPr>
        <w:t>.</w:t>
      </w:r>
    </w:p>
    <w:p w14:paraId="03A73435" w14:textId="77777777" w:rsidR="00E615E6" w:rsidRDefault="00720F21">
      <w:pPr>
        <w:spacing w:after="0" w:line="600" w:lineRule="auto"/>
        <w:ind w:firstLine="720"/>
        <w:jc w:val="both"/>
        <w:rPr>
          <w:rFonts w:eastAsia="Times New Roman" w:cs="Times New Roman"/>
          <w:szCs w:val="24"/>
        </w:rPr>
      </w:pPr>
      <w:r>
        <w:rPr>
          <w:rFonts w:eastAsia="Times New Roman" w:cs="Times New Roman"/>
          <w:szCs w:val="24"/>
        </w:rPr>
        <w:t>Θα πω έ</w:t>
      </w:r>
      <w:r w:rsidRPr="00C10894">
        <w:rPr>
          <w:rFonts w:eastAsia="Times New Roman" w:cs="Times New Roman"/>
          <w:szCs w:val="24"/>
        </w:rPr>
        <w:t>να άλλο παράδειγμα</w:t>
      </w:r>
      <w:r>
        <w:rPr>
          <w:rFonts w:eastAsia="Times New Roman" w:cs="Times New Roman"/>
          <w:szCs w:val="24"/>
        </w:rPr>
        <w:t>,</w:t>
      </w:r>
      <w:r w:rsidRPr="00C10894">
        <w:rPr>
          <w:rFonts w:eastAsia="Times New Roman" w:cs="Times New Roman"/>
          <w:szCs w:val="24"/>
        </w:rPr>
        <w:t xml:space="preserve"> κύριε </w:t>
      </w:r>
      <w:proofErr w:type="spellStart"/>
      <w:r w:rsidRPr="00C10894">
        <w:rPr>
          <w:rFonts w:eastAsia="Times New Roman" w:cs="Times New Roman"/>
          <w:szCs w:val="24"/>
        </w:rPr>
        <w:t>Δένδια</w:t>
      </w:r>
      <w:proofErr w:type="spellEnd"/>
      <w:r>
        <w:rPr>
          <w:rFonts w:eastAsia="Times New Roman" w:cs="Times New Roman"/>
          <w:szCs w:val="24"/>
        </w:rPr>
        <w:t>,</w:t>
      </w:r>
      <w:r w:rsidRPr="00C10894">
        <w:rPr>
          <w:rFonts w:eastAsia="Times New Roman" w:cs="Times New Roman"/>
          <w:szCs w:val="24"/>
        </w:rPr>
        <w:t xml:space="preserve"> για να χαρείτε </w:t>
      </w:r>
      <w:r>
        <w:rPr>
          <w:rFonts w:eastAsia="Times New Roman" w:cs="Times New Roman"/>
          <w:szCs w:val="24"/>
        </w:rPr>
        <w:t xml:space="preserve">κι </w:t>
      </w:r>
      <w:r w:rsidRPr="00C10894">
        <w:rPr>
          <w:rFonts w:eastAsia="Times New Roman" w:cs="Times New Roman"/>
          <w:szCs w:val="24"/>
        </w:rPr>
        <w:t>εσείς λίγο που κάνατε και το ψυχογράφημα νωρίτερα</w:t>
      </w:r>
      <w:r>
        <w:rPr>
          <w:rFonts w:eastAsia="Times New Roman" w:cs="Times New Roman"/>
          <w:szCs w:val="24"/>
        </w:rPr>
        <w:t>.</w:t>
      </w:r>
      <w:r w:rsidRPr="00C10894">
        <w:rPr>
          <w:rFonts w:eastAsia="Times New Roman" w:cs="Times New Roman"/>
          <w:szCs w:val="24"/>
        </w:rPr>
        <w:t xml:space="preserve"> Για το άρθρο 82</w:t>
      </w:r>
      <w:r>
        <w:rPr>
          <w:rFonts w:eastAsia="Times New Roman" w:cs="Times New Roman"/>
          <w:szCs w:val="24"/>
        </w:rPr>
        <w:t>,</w:t>
      </w:r>
      <w:r w:rsidRPr="00C10894">
        <w:rPr>
          <w:rFonts w:eastAsia="Times New Roman" w:cs="Times New Roman"/>
          <w:szCs w:val="24"/>
        </w:rPr>
        <w:t xml:space="preserve"> το είχαμε προβλέψει</w:t>
      </w:r>
      <w:r>
        <w:rPr>
          <w:rFonts w:eastAsia="Times New Roman" w:cs="Times New Roman"/>
          <w:szCs w:val="24"/>
        </w:rPr>
        <w:t>.</w:t>
      </w:r>
      <w:r w:rsidRPr="00C10894">
        <w:rPr>
          <w:rFonts w:eastAsia="Times New Roman" w:cs="Times New Roman"/>
          <w:szCs w:val="24"/>
        </w:rPr>
        <w:t xml:space="preserve"> Όντως</w:t>
      </w:r>
      <w:r>
        <w:rPr>
          <w:rFonts w:eastAsia="Times New Roman" w:cs="Times New Roman"/>
          <w:szCs w:val="24"/>
        </w:rPr>
        <w:t>,</w:t>
      </w:r>
      <w:r w:rsidRPr="00C10894">
        <w:rPr>
          <w:rFonts w:eastAsia="Times New Roman" w:cs="Times New Roman"/>
          <w:szCs w:val="24"/>
        </w:rPr>
        <w:t xml:space="preserve"> υπήρχε ένα λ</w:t>
      </w:r>
      <w:r w:rsidRPr="00C10894">
        <w:rPr>
          <w:rFonts w:eastAsia="Times New Roman" w:cs="Times New Roman"/>
          <w:szCs w:val="24"/>
        </w:rPr>
        <w:t xml:space="preserve">άθος υπηρεσιακό </w:t>
      </w:r>
      <w:r>
        <w:rPr>
          <w:rFonts w:eastAsia="Times New Roman" w:cs="Times New Roman"/>
          <w:szCs w:val="24"/>
        </w:rPr>
        <w:t xml:space="preserve">ως προς τη </w:t>
      </w:r>
      <w:r w:rsidRPr="00C10894">
        <w:rPr>
          <w:rFonts w:eastAsia="Times New Roman" w:cs="Times New Roman"/>
          <w:szCs w:val="24"/>
        </w:rPr>
        <w:t>διατύπωση</w:t>
      </w:r>
      <w:r>
        <w:rPr>
          <w:rFonts w:eastAsia="Times New Roman" w:cs="Times New Roman"/>
          <w:szCs w:val="24"/>
        </w:rPr>
        <w:t>,</w:t>
      </w:r>
      <w:r w:rsidRPr="00C10894">
        <w:rPr>
          <w:rFonts w:eastAsia="Times New Roman" w:cs="Times New Roman"/>
          <w:szCs w:val="24"/>
        </w:rPr>
        <w:t xml:space="preserve"> σε σχέση με την προκήρυξη των εκλογών</w:t>
      </w:r>
      <w:r>
        <w:rPr>
          <w:rFonts w:eastAsia="Times New Roman" w:cs="Times New Roman"/>
          <w:szCs w:val="24"/>
        </w:rPr>
        <w:t>.</w:t>
      </w:r>
      <w:r w:rsidRPr="00C10894">
        <w:rPr>
          <w:rFonts w:eastAsia="Times New Roman" w:cs="Times New Roman"/>
          <w:szCs w:val="24"/>
        </w:rPr>
        <w:t xml:space="preserve"> Έχει </w:t>
      </w:r>
      <w:r>
        <w:rPr>
          <w:rFonts w:eastAsia="Times New Roman" w:cs="Times New Roman"/>
          <w:szCs w:val="24"/>
        </w:rPr>
        <w:t xml:space="preserve">μπει σε </w:t>
      </w:r>
      <w:r w:rsidRPr="00C10894">
        <w:rPr>
          <w:rFonts w:eastAsia="Times New Roman" w:cs="Times New Roman"/>
          <w:szCs w:val="24"/>
        </w:rPr>
        <w:t>νομοτεχνική βελτίωση για να μην υπάρχει καμία απολύτως αμφιβολία</w:t>
      </w:r>
      <w:r>
        <w:rPr>
          <w:rFonts w:eastAsia="Times New Roman" w:cs="Times New Roman"/>
          <w:szCs w:val="24"/>
        </w:rPr>
        <w:t>.</w:t>
      </w:r>
      <w:r w:rsidRPr="00C10894">
        <w:rPr>
          <w:rFonts w:eastAsia="Times New Roman" w:cs="Times New Roman"/>
          <w:szCs w:val="24"/>
        </w:rPr>
        <w:t xml:space="preserve"> Αναφερόμαστε στην έναρξη </w:t>
      </w:r>
      <w:r w:rsidRPr="00C10894">
        <w:rPr>
          <w:rFonts w:eastAsia="Times New Roman" w:cs="Times New Roman"/>
          <w:szCs w:val="24"/>
        </w:rPr>
        <w:lastRenderedPageBreak/>
        <w:t>της προεκλογικής περιόδου των δημοτικών και περιφερειακών εκλογών</w:t>
      </w:r>
      <w:r>
        <w:rPr>
          <w:rFonts w:eastAsia="Times New Roman" w:cs="Times New Roman"/>
          <w:szCs w:val="24"/>
        </w:rPr>
        <w:t>.</w:t>
      </w:r>
    </w:p>
    <w:p w14:paraId="03A73436" w14:textId="77777777" w:rsidR="00E615E6" w:rsidRDefault="00720F21">
      <w:pPr>
        <w:spacing w:after="0" w:line="600" w:lineRule="auto"/>
        <w:ind w:firstLine="720"/>
        <w:jc w:val="both"/>
        <w:rPr>
          <w:rFonts w:eastAsia="Times New Roman" w:cs="Times New Roman"/>
          <w:szCs w:val="24"/>
        </w:rPr>
      </w:pPr>
      <w:r>
        <w:rPr>
          <w:rFonts w:eastAsia="Times New Roman" w:cs="Times New Roman"/>
          <w:szCs w:val="24"/>
        </w:rPr>
        <w:t>Επίσης,</w:t>
      </w:r>
      <w:r w:rsidRPr="00C10894">
        <w:rPr>
          <w:rFonts w:eastAsia="Times New Roman" w:cs="Times New Roman"/>
          <w:szCs w:val="24"/>
        </w:rPr>
        <w:t xml:space="preserve"> </w:t>
      </w:r>
      <w:r w:rsidRPr="00C10894">
        <w:rPr>
          <w:rFonts w:eastAsia="Times New Roman" w:cs="Times New Roman"/>
          <w:szCs w:val="24"/>
        </w:rPr>
        <w:t>επειδή έγι</w:t>
      </w:r>
      <w:r>
        <w:rPr>
          <w:rFonts w:eastAsia="Times New Roman" w:cs="Times New Roman"/>
          <w:szCs w:val="24"/>
        </w:rPr>
        <w:t>νε και μία ιδιαίτερη συζήτηση στις</w:t>
      </w:r>
      <w:r w:rsidRPr="00C10894">
        <w:rPr>
          <w:rFonts w:eastAsia="Times New Roman" w:cs="Times New Roman"/>
          <w:szCs w:val="24"/>
        </w:rPr>
        <w:t xml:space="preserve"> </w:t>
      </w:r>
      <w:r>
        <w:rPr>
          <w:rFonts w:eastAsia="Times New Roman" w:cs="Times New Roman"/>
          <w:szCs w:val="24"/>
        </w:rPr>
        <w:t>ε</w:t>
      </w:r>
      <w:r w:rsidRPr="00C10894">
        <w:rPr>
          <w:rFonts w:eastAsia="Times New Roman" w:cs="Times New Roman"/>
          <w:szCs w:val="24"/>
        </w:rPr>
        <w:t xml:space="preserve">πιτροπές </w:t>
      </w:r>
      <w:r>
        <w:rPr>
          <w:rFonts w:eastAsia="Times New Roman" w:cs="Times New Roman"/>
          <w:szCs w:val="24"/>
        </w:rPr>
        <w:t>-</w:t>
      </w:r>
      <w:r w:rsidRPr="00C10894">
        <w:rPr>
          <w:rFonts w:eastAsia="Times New Roman" w:cs="Times New Roman"/>
          <w:szCs w:val="24"/>
        </w:rPr>
        <w:t>αλλά και σήμερα ακούστηκε</w:t>
      </w:r>
      <w:r>
        <w:rPr>
          <w:rFonts w:eastAsia="Times New Roman" w:cs="Times New Roman"/>
          <w:szCs w:val="24"/>
        </w:rPr>
        <w:t>-</w:t>
      </w:r>
      <w:r w:rsidRPr="00C10894">
        <w:rPr>
          <w:rFonts w:eastAsia="Times New Roman" w:cs="Times New Roman"/>
          <w:szCs w:val="24"/>
        </w:rPr>
        <w:t xml:space="preserve"> για το άρθρο 105</w:t>
      </w:r>
      <w:r>
        <w:rPr>
          <w:rFonts w:eastAsia="Times New Roman" w:cs="Times New Roman"/>
          <w:szCs w:val="24"/>
        </w:rPr>
        <w:t>,</w:t>
      </w:r>
      <w:r w:rsidRPr="00C10894">
        <w:rPr>
          <w:rFonts w:eastAsia="Times New Roman" w:cs="Times New Roman"/>
          <w:szCs w:val="24"/>
        </w:rPr>
        <w:t xml:space="preserve"> σε σχέση με το Εθνικό Εκλογικό Δίκτυο</w:t>
      </w:r>
      <w:r>
        <w:rPr>
          <w:rFonts w:eastAsia="Times New Roman" w:cs="Times New Roman"/>
          <w:szCs w:val="24"/>
        </w:rPr>
        <w:t>,</w:t>
      </w:r>
      <w:r w:rsidRPr="00C10894">
        <w:rPr>
          <w:rFonts w:eastAsia="Times New Roman" w:cs="Times New Roman"/>
          <w:szCs w:val="24"/>
        </w:rPr>
        <w:t xml:space="preserve"> για να μην υπάρχει η παραμικρή αμφιβολία και η παραμικρή </w:t>
      </w:r>
      <w:r>
        <w:rPr>
          <w:rFonts w:eastAsia="Times New Roman" w:cs="Times New Roman"/>
          <w:szCs w:val="24"/>
        </w:rPr>
        <w:t>-</w:t>
      </w:r>
      <w:r w:rsidRPr="00C10894">
        <w:rPr>
          <w:rFonts w:eastAsia="Times New Roman" w:cs="Times New Roman"/>
          <w:szCs w:val="24"/>
        </w:rPr>
        <w:t>αν θέλετε</w:t>
      </w:r>
      <w:r>
        <w:rPr>
          <w:rFonts w:eastAsia="Times New Roman" w:cs="Times New Roman"/>
          <w:szCs w:val="24"/>
        </w:rPr>
        <w:t>- αντίρρηση ή</w:t>
      </w:r>
      <w:r w:rsidRPr="00C10894">
        <w:rPr>
          <w:rFonts w:eastAsia="Times New Roman" w:cs="Times New Roman"/>
          <w:szCs w:val="24"/>
        </w:rPr>
        <w:t xml:space="preserve"> καχυποψία</w:t>
      </w:r>
      <w:r>
        <w:rPr>
          <w:rFonts w:eastAsia="Times New Roman" w:cs="Times New Roman"/>
          <w:szCs w:val="24"/>
        </w:rPr>
        <w:t>,</w:t>
      </w:r>
      <w:r w:rsidRPr="00C10894">
        <w:rPr>
          <w:rFonts w:eastAsia="Times New Roman" w:cs="Times New Roman"/>
          <w:szCs w:val="24"/>
        </w:rPr>
        <w:t xml:space="preserve"> </w:t>
      </w:r>
      <w:r>
        <w:rPr>
          <w:rFonts w:eastAsia="Times New Roman" w:cs="Times New Roman"/>
          <w:szCs w:val="24"/>
        </w:rPr>
        <w:t xml:space="preserve">σε σχέση με τον χαρακτήρα </w:t>
      </w:r>
      <w:r w:rsidRPr="00C10894">
        <w:rPr>
          <w:rFonts w:eastAsia="Times New Roman" w:cs="Times New Roman"/>
          <w:szCs w:val="24"/>
        </w:rPr>
        <w:t xml:space="preserve">αυτής της </w:t>
      </w:r>
      <w:r>
        <w:rPr>
          <w:rFonts w:eastAsia="Times New Roman" w:cs="Times New Roman"/>
          <w:szCs w:val="24"/>
        </w:rPr>
        <w:t>ε</w:t>
      </w:r>
      <w:r w:rsidRPr="00C10894">
        <w:rPr>
          <w:rFonts w:eastAsia="Times New Roman" w:cs="Times New Roman"/>
          <w:szCs w:val="24"/>
        </w:rPr>
        <w:t>πιτροπής</w:t>
      </w:r>
      <w:r>
        <w:rPr>
          <w:rFonts w:eastAsia="Times New Roman" w:cs="Times New Roman"/>
          <w:szCs w:val="24"/>
        </w:rPr>
        <w:t>, θέλω να σας πω ότι η</w:t>
      </w:r>
      <w:r w:rsidRPr="00C10894">
        <w:rPr>
          <w:rFonts w:eastAsia="Times New Roman" w:cs="Times New Roman"/>
          <w:szCs w:val="24"/>
        </w:rPr>
        <w:t xml:space="preserve"> </w:t>
      </w:r>
      <w:r>
        <w:rPr>
          <w:rFonts w:eastAsia="Times New Roman" w:cs="Times New Roman"/>
          <w:szCs w:val="24"/>
        </w:rPr>
        <w:t>ε</w:t>
      </w:r>
      <w:r w:rsidRPr="00C10894">
        <w:rPr>
          <w:rFonts w:eastAsia="Times New Roman" w:cs="Times New Roman"/>
          <w:szCs w:val="24"/>
        </w:rPr>
        <w:t xml:space="preserve">πιτροπή </w:t>
      </w:r>
      <w:r w:rsidRPr="00C10894">
        <w:rPr>
          <w:rFonts w:eastAsia="Times New Roman" w:cs="Times New Roman"/>
          <w:szCs w:val="24"/>
        </w:rPr>
        <w:t xml:space="preserve">αυτή υπάγεται και λογοδοτεί για το σύνολο των ενεργειών της στη διακομματική </w:t>
      </w:r>
      <w:r>
        <w:rPr>
          <w:rFonts w:eastAsia="Times New Roman" w:cs="Times New Roman"/>
          <w:szCs w:val="24"/>
        </w:rPr>
        <w:t>ε</w:t>
      </w:r>
      <w:r w:rsidRPr="00C10894">
        <w:rPr>
          <w:rFonts w:eastAsia="Times New Roman" w:cs="Times New Roman"/>
          <w:szCs w:val="24"/>
        </w:rPr>
        <w:t>πιτροπή</w:t>
      </w:r>
      <w:r>
        <w:rPr>
          <w:rFonts w:eastAsia="Times New Roman" w:cs="Times New Roman"/>
          <w:szCs w:val="24"/>
        </w:rPr>
        <w:t>,</w:t>
      </w:r>
      <w:r w:rsidRPr="00C10894">
        <w:rPr>
          <w:rFonts w:eastAsia="Times New Roman" w:cs="Times New Roman"/>
          <w:szCs w:val="24"/>
        </w:rPr>
        <w:t xml:space="preserve"> έτσι ώστε όλα τα κόμματα να είναι πλήρως ενημερωμένα και να παρακο</w:t>
      </w:r>
      <w:r>
        <w:rPr>
          <w:rFonts w:eastAsia="Times New Roman" w:cs="Times New Roman"/>
          <w:szCs w:val="24"/>
        </w:rPr>
        <w:t>λουθούν τις δραστηριότητες</w:t>
      </w:r>
      <w:r>
        <w:rPr>
          <w:rFonts w:eastAsia="Times New Roman" w:cs="Times New Roman"/>
          <w:szCs w:val="24"/>
        </w:rPr>
        <w:t xml:space="preserve"> αυτής της</w:t>
      </w:r>
      <w:r w:rsidRPr="00C10894">
        <w:rPr>
          <w:rFonts w:eastAsia="Times New Roman" w:cs="Times New Roman"/>
          <w:szCs w:val="24"/>
        </w:rPr>
        <w:t xml:space="preserve"> </w:t>
      </w:r>
      <w:r>
        <w:rPr>
          <w:rFonts w:eastAsia="Times New Roman" w:cs="Times New Roman"/>
          <w:szCs w:val="24"/>
        </w:rPr>
        <w:t>ε</w:t>
      </w:r>
      <w:r w:rsidRPr="00C10894">
        <w:rPr>
          <w:rFonts w:eastAsia="Times New Roman" w:cs="Times New Roman"/>
          <w:szCs w:val="24"/>
        </w:rPr>
        <w:t>πιτροπής</w:t>
      </w:r>
      <w:r>
        <w:rPr>
          <w:rFonts w:eastAsia="Times New Roman" w:cs="Times New Roman"/>
          <w:szCs w:val="24"/>
        </w:rPr>
        <w:t>.</w:t>
      </w:r>
      <w:r w:rsidRPr="00C10894">
        <w:rPr>
          <w:rFonts w:eastAsia="Times New Roman" w:cs="Times New Roman"/>
          <w:szCs w:val="24"/>
        </w:rPr>
        <w:t xml:space="preserve"> </w:t>
      </w:r>
    </w:p>
    <w:p w14:paraId="03A73437" w14:textId="77777777" w:rsidR="00E615E6" w:rsidRDefault="00720F21">
      <w:pPr>
        <w:spacing w:line="600" w:lineRule="auto"/>
        <w:ind w:firstLine="720"/>
        <w:jc w:val="both"/>
        <w:rPr>
          <w:rFonts w:eastAsia="Times New Roman" w:cs="Times New Roman"/>
          <w:szCs w:val="24"/>
        </w:rPr>
      </w:pPr>
      <w:r>
        <w:rPr>
          <w:rFonts w:eastAsia="Times New Roman" w:cs="Times New Roman"/>
          <w:szCs w:val="24"/>
        </w:rPr>
        <w:t xml:space="preserve">Σταχυολόγησα </w:t>
      </w:r>
      <w:r w:rsidRPr="00C10894">
        <w:rPr>
          <w:rFonts w:eastAsia="Times New Roman" w:cs="Times New Roman"/>
          <w:szCs w:val="24"/>
        </w:rPr>
        <w:t>κάποια παραδείγματα μόνο των αλλαγών</w:t>
      </w:r>
      <w:r>
        <w:rPr>
          <w:rFonts w:eastAsia="Times New Roman" w:cs="Times New Roman"/>
          <w:szCs w:val="24"/>
        </w:rPr>
        <w:t>,</w:t>
      </w:r>
      <w:r w:rsidRPr="00C10894">
        <w:rPr>
          <w:rFonts w:eastAsia="Times New Roman" w:cs="Times New Roman"/>
          <w:szCs w:val="24"/>
        </w:rPr>
        <w:t xml:space="preserve"> τις οποίες κάνουμε</w:t>
      </w:r>
      <w:r>
        <w:rPr>
          <w:rFonts w:eastAsia="Times New Roman" w:cs="Times New Roman"/>
          <w:szCs w:val="24"/>
        </w:rPr>
        <w:t>.</w:t>
      </w:r>
      <w:r w:rsidRPr="00C10894">
        <w:rPr>
          <w:rFonts w:eastAsia="Times New Roman" w:cs="Times New Roman"/>
          <w:szCs w:val="24"/>
        </w:rPr>
        <w:t xml:space="preserve"> </w:t>
      </w:r>
      <w:r>
        <w:rPr>
          <w:rFonts w:eastAsia="Times New Roman" w:cs="Times New Roman"/>
          <w:szCs w:val="24"/>
        </w:rPr>
        <w:t xml:space="preserve">Καταθέτω τις </w:t>
      </w:r>
      <w:r w:rsidRPr="00C10894">
        <w:rPr>
          <w:rFonts w:eastAsia="Times New Roman" w:cs="Times New Roman"/>
          <w:szCs w:val="24"/>
        </w:rPr>
        <w:t xml:space="preserve">νομοτεχνικές βελτιώσεις </w:t>
      </w:r>
      <w:r>
        <w:rPr>
          <w:rFonts w:eastAsia="Times New Roman" w:cs="Times New Roman"/>
          <w:szCs w:val="24"/>
        </w:rPr>
        <w:t xml:space="preserve">για να είναι σε διάθεση των Βουλευτών και να κάνουν τις όποιες παρατηρήσεις. </w:t>
      </w:r>
    </w:p>
    <w:p w14:paraId="03A73438" w14:textId="77777777" w:rsidR="00E615E6" w:rsidRDefault="00720F21">
      <w:pPr>
        <w:spacing w:line="600" w:lineRule="auto"/>
        <w:ind w:firstLine="720"/>
        <w:jc w:val="both"/>
        <w:rPr>
          <w:rFonts w:eastAsia="Times New Roman" w:cs="Times New Roman"/>
          <w:szCs w:val="24"/>
        </w:rPr>
      </w:pPr>
      <w:r>
        <w:rPr>
          <w:rFonts w:eastAsia="Times New Roman" w:cs="Times New Roman"/>
          <w:szCs w:val="24"/>
        </w:rPr>
        <w:t xml:space="preserve">(Στο σημείο αυτό ο Υπουργός κ. </w:t>
      </w:r>
      <w:r>
        <w:rPr>
          <w:rFonts w:eastAsia="Times New Roman" w:cs="Times New Roman"/>
          <w:szCs w:val="24"/>
        </w:rPr>
        <w:t xml:space="preserve">Αλέξης </w:t>
      </w:r>
      <w:proofErr w:type="spellStart"/>
      <w:r>
        <w:rPr>
          <w:rFonts w:eastAsia="Times New Roman" w:cs="Times New Roman"/>
          <w:szCs w:val="24"/>
        </w:rPr>
        <w:t>Χαρίτσης</w:t>
      </w:r>
      <w:proofErr w:type="spellEnd"/>
      <w:r>
        <w:rPr>
          <w:rFonts w:eastAsia="Times New Roman" w:cs="Times New Roman"/>
          <w:szCs w:val="24"/>
        </w:rPr>
        <w:t xml:space="preserve"> </w:t>
      </w:r>
      <w:r>
        <w:rPr>
          <w:rFonts w:eastAsia="Times New Roman" w:cs="Times New Roman"/>
          <w:szCs w:val="24"/>
        </w:rPr>
        <w:t xml:space="preserve">καταθέτει για τα Πρακτικά τις προαναφερθείσες νομοτεχνικές βελτιώσεις, οι οποίες έχουν ως εξής: </w:t>
      </w:r>
    </w:p>
    <w:p w14:paraId="03A73439" w14:textId="77777777" w:rsidR="00E615E6" w:rsidRDefault="00720F21">
      <w:pPr>
        <w:spacing w:line="600" w:lineRule="auto"/>
        <w:ind w:firstLine="709"/>
        <w:jc w:val="center"/>
        <w:rPr>
          <w:rFonts w:eastAsia="Times New Roman" w:cs="Times New Roman"/>
          <w:color w:val="FF0000"/>
          <w:szCs w:val="24"/>
        </w:rPr>
      </w:pPr>
      <w:r w:rsidRPr="0071196D">
        <w:rPr>
          <w:color w:val="FF0000"/>
        </w:rPr>
        <w:t>(ΑΛΛΑΓΗ ΣΕΛΙΔΑΣ)</w:t>
      </w:r>
    </w:p>
    <w:p w14:paraId="03A7343A" w14:textId="77777777" w:rsidR="00E615E6" w:rsidRDefault="00720F21">
      <w:pPr>
        <w:spacing w:line="600" w:lineRule="auto"/>
        <w:ind w:firstLine="709"/>
        <w:jc w:val="center"/>
        <w:rPr>
          <w:color w:val="FF0000"/>
        </w:rPr>
      </w:pPr>
      <w:r w:rsidRPr="0071196D">
        <w:rPr>
          <w:color w:val="FF0000"/>
        </w:rPr>
        <w:lastRenderedPageBreak/>
        <w:t>(</w:t>
      </w:r>
      <w:r w:rsidRPr="0071196D">
        <w:rPr>
          <w:color w:val="FF0000"/>
        </w:rPr>
        <w:t>Να μπουν οι σελ. 284-295</w:t>
      </w:r>
      <w:r w:rsidRPr="0071196D">
        <w:rPr>
          <w:color w:val="FF0000"/>
        </w:rPr>
        <w:t>)</w:t>
      </w:r>
    </w:p>
    <w:p w14:paraId="03A7343B" w14:textId="77777777" w:rsidR="00E615E6" w:rsidRDefault="00720F21">
      <w:pPr>
        <w:spacing w:line="600" w:lineRule="auto"/>
        <w:ind w:firstLine="709"/>
        <w:jc w:val="center"/>
        <w:rPr>
          <w:color w:val="FF0000"/>
        </w:rPr>
      </w:pPr>
      <w:r>
        <w:rPr>
          <w:color w:val="FF0000"/>
        </w:rPr>
        <w:t>(ΑΛΛΑΓΗ ΣΕΛΙΔΑΣ)</w:t>
      </w:r>
    </w:p>
    <w:p w14:paraId="03A7343C" w14:textId="77777777" w:rsidR="00E615E6" w:rsidRDefault="00720F21">
      <w:pPr>
        <w:spacing w:line="600" w:lineRule="auto"/>
        <w:ind w:firstLine="709"/>
        <w:jc w:val="both"/>
        <w:rPr>
          <w:color w:val="FF0000"/>
        </w:rPr>
      </w:pPr>
      <w:r>
        <w:rPr>
          <w:color w:val="FF0000"/>
        </w:rPr>
        <w:tab/>
      </w:r>
      <w:r>
        <w:rPr>
          <w:b/>
        </w:rPr>
        <w:t xml:space="preserve">ΠΡΟΕΔΡΕΥΩΝ (Γεώργιος </w:t>
      </w:r>
      <w:proofErr w:type="spellStart"/>
      <w:r>
        <w:rPr>
          <w:b/>
        </w:rPr>
        <w:t>Λαμπρούλης</w:t>
      </w:r>
      <w:proofErr w:type="spellEnd"/>
      <w:r>
        <w:rPr>
          <w:b/>
        </w:rPr>
        <w:t>):</w:t>
      </w:r>
      <w:r>
        <w:t xml:space="preserve"> </w:t>
      </w:r>
      <w:r>
        <w:rPr>
          <w:rFonts w:eastAsia="Times New Roman" w:cs="Times New Roman"/>
          <w:szCs w:val="24"/>
        </w:rPr>
        <w:t xml:space="preserve">Τον λόγο έχει ο κ. Βασιλειάδης για να στηρίξει την τροπολογία </w:t>
      </w:r>
      <w:r>
        <w:rPr>
          <w:rFonts w:eastAsia="Times New Roman" w:cs="Times New Roman"/>
          <w:szCs w:val="24"/>
        </w:rPr>
        <w:t>με γενικό αριθμό 2033.</w:t>
      </w:r>
    </w:p>
    <w:p w14:paraId="03A7343D" w14:textId="77777777" w:rsidR="00E615E6" w:rsidRDefault="00720F21">
      <w:pPr>
        <w:spacing w:line="600" w:lineRule="auto"/>
        <w:ind w:firstLine="720"/>
        <w:jc w:val="both"/>
        <w:rPr>
          <w:rFonts w:eastAsia="Times New Roman" w:cs="Times New Roman"/>
          <w:szCs w:val="24"/>
        </w:rPr>
      </w:pPr>
      <w:r>
        <w:rPr>
          <w:rFonts w:eastAsia="Times New Roman" w:cs="Times New Roman"/>
          <w:b/>
          <w:szCs w:val="24"/>
        </w:rPr>
        <w:t>ΓΕΩΡΓΙΟΣ ΒΑΣΙΛΕΙΑΔΗΣ (Υφυπουργός Πολιτισμούς και Αθλητισμού):</w:t>
      </w:r>
      <w:r>
        <w:rPr>
          <w:rFonts w:eastAsia="Times New Roman" w:cs="Times New Roman"/>
          <w:szCs w:val="24"/>
        </w:rPr>
        <w:t xml:space="preserve"> Ευχαριστώ, κύριε Πρόεδρε. </w:t>
      </w:r>
    </w:p>
    <w:p w14:paraId="03A7343E" w14:textId="77777777" w:rsidR="00E615E6" w:rsidRDefault="00720F21">
      <w:pPr>
        <w:spacing w:line="600" w:lineRule="auto"/>
        <w:ind w:firstLine="720"/>
        <w:jc w:val="both"/>
        <w:rPr>
          <w:rFonts w:eastAsia="Times New Roman" w:cs="Times New Roman"/>
          <w:szCs w:val="24"/>
        </w:rPr>
      </w:pPr>
      <w:r>
        <w:rPr>
          <w:rFonts w:eastAsia="Times New Roman" w:cs="Times New Roman"/>
          <w:szCs w:val="24"/>
        </w:rPr>
        <w:t xml:space="preserve">Πρόκειται για μία </w:t>
      </w:r>
      <w:r>
        <w:rPr>
          <w:rFonts w:eastAsia="Times New Roman" w:cs="Times New Roman"/>
          <w:szCs w:val="24"/>
        </w:rPr>
        <w:t>β</w:t>
      </w:r>
      <w:r w:rsidRPr="00C10894">
        <w:rPr>
          <w:rFonts w:eastAsia="Times New Roman" w:cs="Times New Roman"/>
          <w:szCs w:val="24"/>
        </w:rPr>
        <w:t xml:space="preserve">ουλευτική </w:t>
      </w:r>
      <w:r w:rsidRPr="00C10894">
        <w:rPr>
          <w:rFonts w:eastAsia="Times New Roman" w:cs="Times New Roman"/>
          <w:szCs w:val="24"/>
        </w:rPr>
        <w:t>τροπολογία</w:t>
      </w:r>
      <w:r>
        <w:rPr>
          <w:rFonts w:eastAsia="Times New Roman" w:cs="Times New Roman"/>
          <w:szCs w:val="24"/>
        </w:rPr>
        <w:t>. Επειδή</w:t>
      </w:r>
      <w:r w:rsidRPr="00C10894">
        <w:rPr>
          <w:rFonts w:eastAsia="Times New Roman" w:cs="Times New Roman"/>
          <w:szCs w:val="24"/>
        </w:rPr>
        <w:t xml:space="preserve"> αφορά </w:t>
      </w:r>
      <w:r>
        <w:rPr>
          <w:rFonts w:eastAsia="Times New Roman" w:cs="Times New Roman"/>
          <w:szCs w:val="24"/>
        </w:rPr>
        <w:t xml:space="preserve">θέματα </w:t>
      </w:r>
      <w:r w:rsidRPr="00C10894">
        <w:rPr>
          <w:rFonts w:eastAsia="Times New Roman" w:cs="Times New Roman"/>
          <w:szCs w:val="24"/>
        </w:rPr>
        <w:t>αθλητισμού</w:t>
      </w:r>
      <w:r>
        <w:rPr>
          <w:rFonts w:eastAsia="Times New Roman" w:cs="Times New Roman"/>
          <w:szCs w:val="24"/>
        </w:rPr>
        <w:t xml:space="preserve">, θα ήθελα να κάνω μία </w:t>
      </w:r>
      <w:r w:rsidRPr="00C10894">
        <w:rPr>
          <w:rFonts w:eastAsia="Times New Roman" w:cs="Times New Roman"/>
          <w:szCs w:val="24"/>
        </w:rPr>
        <w:t>πολύ μικρή τοποθέτηση</w:t>
      </w:r>
      <w:r>
        <w:rPr>
          <w:rFonts w:eastAsia="Times New Roman" w:cs="Times New Roman"/>
          <w:szCs w:val="24"/>
        </w:rPr>
        <w:t>.</w:t>
      </w:r>
      <w:r w:rsidRPr="00C10894">
        <w:rPr>
          <w:rFonts w:eastAsia="Times New Roman" w:cs="Times New Roman"/>
          <w:szCs w:val="24"/>
        </w:rPr>
        <w:t xml:space="preserve"> </w:t>
      </w:r>
    </w:p>
    <w:p w14:paraId="03A7343F" w14:textId="77777777" w:rsidR="00E615E6" w:rsidRDefault="00720F21">
      <w:pPr>
        <w:spacing w:after="0" w:line="600" w:lineRule="auto"/>
        <w:ind w:firstLine="720"/>
        <w:jc w:val="both"/>
        <w:rPr>
          <w:rFonts w:eastAsia="Times New Roman" w:cs="Times New Roman"/>
          <w:szCs w:val="24"/>
        </w:rPr>
      </w:pPr>
      <w:r>
        <w:rPr>
          <w:rFonts w:eastAsia="Times New Roman" w:cs="Times New Roman"/>
          <w:szCs w:val="24"/>
        </w:rPr>
        <w:t xml:space="preserve">Με </w:t>
      </w:r>
      <w:r w:rsidRPr="00C10894">
        <w:rPr>
          <w:rFonts w:eastAsia="Times New Roman" w:cs="Times New Roman"/>
          <w:szCs w:val="24"/>
        </w:rPr>
        <w:t>το νέο νομικό πλαίσιο</w:t>
      </w:r>
      <w:r>
        <w:rPr>
          <w:rFonts w:eastAsia="Times New Roman" w:cs="Times New Roman"/>
          <w:szCs w:val="24"/>
        </w:rPr>
        <w:t>,</w:t>
      </w:r>
      <w:r w:rsidRPr="00C10894">
        <w:rPr>
          <w:rFonts w:eastAsia="Times New Roman" w:cs="Times New Roman"/>
          <w:szCs w:val="24"/>
        </w:rPr>
        <w:t xml:space="preserve"> από το 2016</w:t>
      </w:r>
      <w:r>
        <w:rPr>
          <w:rFonts w:eastAsia="Times New Roman" w:cs="Times New Roman"/>
          <w:szCs w:val="24"/>
        </w:rPr>
        <w:t>,</w:t>
      </w:r>
      <w:r w:rsidRPr="00C10894">
        <w:rPr>
          <w:rFonts w:eastAsia="Times New Roman" w:cs="Times New Roman"/>
          <w:szCs w:val="24"/>
        </w:rPr>
        <w:t xml:space="preserve"> όπως ισχύει</w:t>
      </w:r>
      <w:r>
        <w:rPr>
          <w:rFonts w:eastAsia="Times New Roman" w:cs="Times New Roman"/>
          <w:szCs w:val="24"/>
        </w:rPr>
        <w:t>,</w:t>
      </w:r>
      <w:r w:rsidRPr="00C10894">
        <w:rPr>
          <w:rFonts w:eastAsia="Times New Roman" w:cs="Times New Roman"/>
          <w:szCs w:val="24"/>
        </w:rPr>
        <w:t xml:space="preserve"> γνωρίζουμε καλά ότι </w:t>
      </w:r>
      <w:r>
        <w:rPr>
          <w:rFonts w:eastAsia="Times New Roman" w:cs="Times New Roman"/>
          <w:szCs w:val="24"/>
        </w:rPr>
        <w:t>όταν κάποια</w:t>
      </w:r>
      <w:r w:rsidRPr="00C10894">
        <w:rPr>
          <w:rFonts w:eastAsia="Times New Roman" w:cs="Times New Roman"/>
          <w:szCs w:val="24"/>
        </w:rPr>
        <w:t xml:space="preserve"> </w:t>
      </w:r>
      <w:r>
        <w:rPr>
          <w:rFonts w:eastAsia="Times New Roman" w:cs="Times New Roman"/>
          <w:szCs w:val="24"/>
        </w:rPr>
        <w:t xml:space="preserve">ποδοσφαιρική ανώνυμη εταιρεία ή γενικά αθλητική ανώνυμη εταιρεία ξανανεβαίνει κατηγορία και ξαναγίνεται </w:t>
      </w:r>
      <w:r w:rsidRPr="00C10894">
        <w:rPr>
          <w:rFonts w:eastAsia="Times New Roman" w:cs="Times New Roman"/>
          <w:szCs w:val="24"/>
        </w:rPr>
        <w:t>επαγγελματική</w:t>
      </w:r>
      <w:r>
        <w:rPr>
          <w:rFonts w:eastAsia="Times New Roman" w:cs="Times New Roman"/>
          <w:szCs w:val="24"/>
        </w:rPr>
        <w:t>,</w:t>
      </w:r>
      <w:r w:rsidRPr="00C10894">
        <w:rPr>
          <w:rFonts w:eastAsia="Times New Roman" w:cs="Times New Roman"/>
          <w:szCs w:val="24"/>
        </w:rPr>
        <w:t xml:space="preserve"> </w:t>
      </w:r>
      <w:r>
        <w:rPr>
          <w:rFonts w:eastAsia="Times New Roman" w:cs="Times New Roman"/>
          <w:szCs w:val="24"/>
        </w:rPr>
        <w:t>αναβιώνουν τα χρέη της παλιότερης</w:t>
      </w:r>
      <w:r w:rsidRPr="00C10894">
        <w:rPr>
          <w:rFonts w:eastAsia="Times New Roman" w:cs="Times New Roman"/>
          <w:szCs w:val="24"/>
        </w:rPr>
        <w:t xml:space="preserve"> ανώνυμης εταιρείας</w:t>
      </w:r>
      <w:r>
        <w:rPr>
          <w:rFonts w:eastAsia="Times New Roman" w:cs="Times New Roman"/>
          <w:szCs w:val="24"/>
        </w:rPr>
        <w:t>.</w:t>
      </w:r>
    </w:p>
    <w:p w14:paraId="03A73440" w14:textId="77777777" w:rsidR="00E615E6" w:rsidRDefault="00720F21">
      <w:pPr>
        <w:spacing w:after="0" w:line="600" w:lineRule="auto"/>
        <w:ind w:firstLine="720"/>
        <w:jc w:val="both"/>
        <w:rPr>
          <w:rFonts w:eastAsia="Times New Roman" w:cs="Times New Roman"/>
          <w:szCs w:val="24"/>
        </w:rPr>
      </w:pPr>
      <w:r w:rsidRPr="00C10894">
        <w:rPr>
          <w:rFonts w:eastAsia="Times New Roman" w:cs="Times New Roman"/>
          <w:szCs w:val="24"/>
        </w:rPr>
        <w:t>Υπό το πρίσμα και των αλ</w:t>
      </w:r>
      <w:r w:rsidRPr="00C10894">
        <w:rPr>
          <w:rFonts w:eastAsia="Times New Roman" w:cs="Times New Roman"/>
          <w:szCs w:val="24"/>
        </w:rPr>
        <w:t xml:space="preserve">λαγών που </w:t>
      </w:r>
      <w:r>
        <w:rPr>
          <w:rFonts w:eastAsia="Times New Roman" w:cs="Times New Roman"/>
          <w:szCs w:val="24"/>
        </w:rPr>
        <w:t>έγιναν με τον ν.460</w:t>
      </w:r>
      <w:r w:rsidRPr="00C10894">
        <w:rPr>
          <w:rFonts w:eastAsia="Times New Roman" w:cs="Times New Roman"/>
          <w:szCs w:val="24"/>
        </w:rPr>
        <w:t>3</w:t>
      </w:r>
      <w:r>
        <w:rPr>
          <w:rFonts w:eastAsia="Times New Roman" w:cs="Times New Roman"/>
          <w:szCs w:val="24"/>
        </w:rPr>
        <w:t>/2019</w:t>
      </w:r>
      <w:r w:rsidRPr="00C10894">
        <w:rPr>
          <w:rFonts w:eastAsia="Times New Roman" w:cs="Times New Roman"/>
          <w:szCs w:val="24"/>
        </w:rPr>
        <w:t xml:space="preserve"> </w:t>
      </w:r>
      <w:r>
        <w:rPr>
          <w:rFonts w:eastAsia="Times New Roman" w:cs="Times New Roman"/>
          <w:szCs w:val="24"/>
        </w:rPr>
        <w:t xml:space="preserve">για </w:t>
      </w:r>
      <w:r w:rsidRPr="00C10894">
        <w:rPr>
          <w:rFonts w:eastAsia="Times New Roman" w:cs="Times New Roman"/>
          <w:szCs w:val="24"/>
        </w:rPr>
        <w:t xml:space="preserve">την Επιτροπή Επαγγελματικού Αθλητισμού </w:t>
      </w:r>
      <w:r>
        <w:rPr>
          <w:rFonts w:eastAsia="Times New Roman" w:cs="Times New Roman"/>
          <w:szCs w:val="24"/>
        </w:rPr>
        <w:t>και με βάση το</w:t>
      </w:r>
      <w:r w:rsidRPr="00C10894">
        <w:rPr>
          <w:rFonts w:eastAsia="Times New Roman" w:cs="Times New Roman"/>
          <w:szCs w:val="24"/>
        </w:rPr>
        <w:t xml:space="preserve"> προ</w:t>
      </w:r>
      <w:r>
        <w:rPr>
          <w:rFonts w:eastAsia="Times New Roman" w:cs="Times New Roman"/>
          <w:szCs w:val="24"/>
        </w:rPr>
        <w:t>ηγούμενο και τη λειτουργία του ν</w:t>
      </w:r>
      <w:r w:rsidRPr="00C10894">
        <w:rPr>
          <w:rFonts w:eastAsia="Times New Roman" w:cs="Times New Roman"/>
          <w:szCs w:val="24"/>
        </w:rPr>
        <w:t xml:space="preserve">ομικού πλαισίου </w:t>
      </w:r>
      <w:r w:rsidRPr="00C10894">
        <w:rPr>
          <w:rFonts w:eastAsia="Times New Roman" w:cs="Times New Roman"/>
          <w:szCs w:val="24"/>
        </w:rPr>
        <w:lastRenderedPageBreak/>
        <w:t>αυτού</w:t>
      </w:r>
      <w:r>
        <w:rPr>
          <w:rFonts w:eastAsia="Times New Roman" w:cs="Times New Roman"/>
          <w:szCs w:val="24"/>
        </w:rPr>
        <w:t>,</w:t>
      </w:r>
      <w:r w:rsidRPr="00C10894">
        <w:rPr>
          <w:rFonts w:eastAsia="Times New Roman" w:cs="Times New Roman"/>
          <w:szCs w:val="24"/>
        </w:rPr>
        <w:t xml:space="preserve"> η συγκεκριμένη τροπολογία είναι προς τη</w:t>
      </w:r>
      <w:r>
        <w:rPr>
          <w:rFonts w:eastAsia="Times New Roman" w:cs="Times New Roman"/>
          <w:szCs w:val="24"/>
        </w:rPr>
        <w:t xml:space="preserve"> σωστή</w:t>
      </w:r>
      <w:r w:rsidRPr="00C10894">
        <w:rPr>
          <w:rFonts w:eastAsia="Times New Roman" w:cs="Times New Roman"/>
          <w:szCs w:val="24"/>
        </w:rPr>
        <w:t xml:space="preserve"> κατεύθυνση</w:t>
      </w:r>
      <w:r>
        <w:rPr>
          <w:rFonts w:eastAsia="Times New Roman" w:cs="Times New Roman"/>
          <w:szCs w:val="24"/>
        </w:rPr>
        <w:t>,</w:t>
      </w:r>
      <w:r w:rsidRPr="00C10894">
        <w:rPr>
          <w:rFonts w:eastAsia="Times New Roman" w:cs="Times New Roman"/>
          <w:szCs w:val="24"/>
        </w:rPr>
        <w:t xml:space="preserve"> με δεδομένο ότι η αναβίωση των χρεών ακολουθεί</w:t>
      </w:r>
      <w:r w:rsidRPr="00C10894">
        <w:rPr>
          <w:rFonts w:eastAsia="Times New Roman" w:cs="Times New Roman"/>
          <w:szCs w:val="24"/>
        </w:rPr>
        <w:t xml:space="preserve"> την ίδια διαδικασία</w:t>
      </w:r>
      <w:r>
        <w:rPr>
          <w:rFonts w:eastAsia="Times New Roman" w:cs="Times New Roman"/>
          <w:szCs w:val="24"/>
        </w:rPr>
        <w:t xml:space="preserve"> ως προς τα</w:t>
      </w:r>
      <w:r w:rsidRPr="00C10894">
        <w:rPr>
          <w:rFonts w:eastAsia="Times New Roman" w:cs="Times New Roman"/>
          <w:szCs w:val="24"/>
        </w:rPr>
        <w:t xml:space="preserve"> χρέη προς το </w:t>
      </w:r>
      <w:r>
        <w:rPr>
          <w:rFonts w:eastAsia="Times New Roman" w:cs="Times New Roman"/>
          <w:szCs w:val="24"/>
        </w:rPr>
        <w:t>δ</w:t>
      </w:r>
      <w:r w:rsidRPr="00C10894">
        <w:rPr>
          <w:rFonts w:eastAsia="Times New Roman" w:cs="Times New Roman"/>
          <w:szCs w:val="24"/>
        </w:rPr>
        <w:t xml:space="preserve">ημόσιο </w:t>
      </w:r>
      <w:r w:rsidRPr="00C10894">
        <w:rPr>
          <w:rFonts w:eastAsia="Times New Roman" w:cs="Times New Roman"/>
          <w:szCs w:val="24"/>
        </w:rPr>
        <w:t>και τα ασφαλιστικά ταμεία</w:t>
      </w:r>
      <w:r>
        <w:rPr>
          <w:rFonts w:eastAsia="Times New Roman" w:cs="Times New Roman"/>
          <w:szCs w:val="24"/>
        </w:rPr>
        <w:t>.</w:t>
      </w:r>
      <w:r w:rsidRPr="00C10894">
        <w:rPr>
          <w:rFonts w:eastAsia="Times New Roman" w:cs="Times New Roman"/>
          <w:szCs w:val="24"/>
        </w:rPr>
        <w:t xml:space="preserve"> </w:t>
      </w:r>
    </w:p>
    <w:p w14:paraId="03A73441" w14:textId="77777777" w:rsidR="00E615E6" w:rsidRDefault="00720F21">
      <w:pPr>
        <w:spacing w:after="0" w:line="600" w:lineRule="auto"/>
        <w:ind w:firstLine="720"/>
        <w:jc w:val="both"/>
        <w:rPr>
          <w:rFonts w:eastAsia="Times New Roman" w:cs="Times New Roman"/>
          <w:szCs w:val="24"/>
        </w:rPr>
      </w:pPr>
      <w:r>
        <w:rPr>
          <w:rFonts w:eastAsia="Times New Roman" w:cs="Times New Roman"/>
          <w:szCs w:val="24"/>
        </w:rPr>
        <w:t xml:space="preserve">Την ίδια στιγμή, </w:t>
      </w:r>
      <w:r w:rsidRPr="00C10894">
        <w:rPr>
          <w:rFonts w:eastAsia="Times New Roman" w:cs="Times New Roman"/>
          <w:szCs w:val="24"/>
        </w:rPr>
        <w:t>ακολουθεί με την ίδρυση της νέας ανώνυμης εταιρείας το 50% των χρεών προς το ποδόσφαιρο</w:t>
      </w:r>
      <w:r>
        <w:rPr>
          <w:rFonts w:eastAsia="Times New Roman" w:cs="Times New Roman"/>
          <w:szCs w:val="24"/>
        </w:rPr>
        <w:t>, α</w:t>
      </w:r>
      <w:r w:rsidRPr="00C10894">
        <w:rPr>
          <w:rFonts w:eastAsia="Times New Roman" w:cs="Times New Roman"/>
          <w:szCs w:val="24"/>
        </w:rPr>
        <w:t xml:space="preserve">κολουθώντας τους </w:t>
      </w:r>
      <w:r>
        <w:rPr>
          <w:rFonts w:eastAsia="Times New Roman" w:cs="Times New Roman"/>
          <w:szCs w:val="24"/>
        </w:rPr>
        <w:t xml:space="preserve">ψηφισμένους </w:t>
      </w:r>
      <w:r w:rsidRPr="00C10894">
        <w:rPr>
          <w:rFonts w:eastAsia="Times New Roman" w:cs="Times New Roman"/>
          <w:szCs w:val="24"/>
        </w:rPr>
        <w:t xml:space="preserve">κανόνες από την </w:t>
      </w:r>
      <w:r w:rsidRPr="00C10894">
        <w:rPr>
          <w:rFonts w:eastAsia="Times New Roman" w:cs="Times New Roman"/>
          <w:szCs w:val="24"/>
          <w:lang w:val="en-US"/>
        </w:rPr>
        <w:t>UEFA</w:t>
      </w:r>
      <w:r w:rsidRPr="00C10894">
        <w:rPr>
          <w:rFonts w:eastAsia="Times New Roman" w:cs="Times New Roman"/>
          <w:szCs w:val="24"/>
        </w:rPr>
        <w:t xml:space="preserve"> και την Ελληνική Ποδοσφαιρική Ομοσπονδία</w:t>
      </w:r>
      <w:r>
        <w:rPr>
          <w:rFonts w:eastAsia="Times New Roman" w:cs="Times New Roman"/>
          <w:szCs w:val="24"/>
        </w:rPr>
        <w:t>.</w:t>
      </w:r>
      <w:r w:rsidRPr="00C10894">
        <w:rPr>
          <w:rFonts w:eastAsia="Times New Roman" w:cs="Times New Roman"/>
          <w:szCs w:val="24"/>
        </w:rPr>
        <w:t xml:space="preserve"> Τα υπόλοιπα χρέη δεν χάνονται</w:t>
      </w:r>
      <w:r>
        <w:rPr>
          <w:rFonts w:eastAsia="Times New Roman" w:cs="Times New Roman"/>
          <w:szCs w:val="24"/>
        </w:rPr>
        <w:t>.</w:t>
      </w:r>
      <w:r w:rsidRPr="00C10894">
        <w:rPr>
          <w:rFonts w:eastAsia="Times New Roman" w:cs="Times New Roman"/>
          <w:szCs w:val="24"/>
        </w:rPr>
        <w:t xml:space="preserve"> Η εκκαθάριση συνεχίζεται κανονικά</w:t>
      </w:r>
      <w:r>
        <w:rPr>
          <w:rFonts w:eastAsia="Times New Roman" w:cs="Times New Roman"/>
          <w:szCs w:val="24"/>
        </w:rPr>
        <w:t>.</w:t>
      </w:r>
      <w:r w:rsidRPr="00C10894">
        <w:rPr>
          <w:rFonts w:eastAsia="Times New Roman" w:cs="Times New Roman"/>
          <w:szCs w:val="24"/>
        </w:rPr>
        <w:t xml:space="preserve"> Εάν </w:t>
      </w:r>
      <w:r>
        <w:rPr>
          <w:rFonts w:eastAsia="Times New Roman" w:cs="Times New Roman"/>
          <w:szCs w:val="24"/>
        </w:rPr>
        <w:t xml:space="preserve">μετά </w:t>
      </w:r>
      <w:r w:rsidRPr="00C10894">
        <w:rPr>
          <w:rFonts w:eastAsia="Times New Roman" w:cs="Times New Roman"/>
          <w:szCs w:val="24"/>
        </w:rPr>
        <w:t>το πέρας εκκαθάρισης δεν ικανοποιηθούν οι δανειστές</w:t>
      </w:r>
      <w:r>
        <w:rPr>
          <w:rFonts w:eastAsia="Times New Roman" w:cs="Times New Roman"/>
          <w:szCs w:val="24"/>
        </w:rPr>
        <w:t>,</w:t>
      </w:r>
      <w:r w:rsidRPr="00C10894">
        <w:rPr>
          <w:rFonts w:eastAsia="Times New Roman" w:cs="Times New Roman"/>
          <w:szCs w:val="24"/>
        </w:rPr>
        <w:t xml:space="preserve"> τότε α</w:t>
      </w:r>
      <w:r>
        <w:rPr>
          <w:rFonts w:eastAsia="Times New Roman" w:cs="Times New Roman"/>
          <w:szCs w:val="24"/>
        </w:rPr>
        <w:t xml:space="preserve">ναβιώνουν και αυτά τα χρέη στη νέα ΠΑΕ. </w:t>
      </w:r>
    </w:p>
    <w:p w14:paraId="03A73442" w14:textId="77777777" w:rsidR="00E615E6" w:rsidRDefault="00720F21">
      <w:pPr>
        <w:spacing w:after="0" w:line="600" w:lineRule="auto"/>
        <w:ind w:firstLine="720"/>
        <w:jc w:val="both"/>
        <w:rPr>
          <w:rFonts w:eastAsia="Times New Roman" w:cs="Times New Roman"/>
          <w:szCs w:val="24"/>
        </w:rPr>
      </w:pPr>
      <w:r w:rsidRPr="00C10894">
        <w:rPr>
          <w:rFonts w:eastAsia="Times New Roman" w:cs="Times New Roman"/>
          <w:szCs w:val="24"/>
        </w:rPr>
        <w:t>Νομίζω η λογική του να δοθεί ένα περιθ</w:t>
      </w:r>
      <w:r w:rsidRPr="00C10894">
        <w:rPr>
          <w:rFonts w:eastAsia="Times New Roman" w:cs="Times New Roman"/>
          <w:szCs w:val="24"/>
        </w:rPr>
        <w:t xml:space="preserve">ώριο στην </w:t>
      </w:r>
      <w:r>
        <w:rPr>
          <w:rFonts w:eastAsia="Times New Roman" w:cs="Times New Roman"/>
          <w:szCs w:val="24"/>
        </w:rPr>
        <w:t>ν</w:t>
      </w:r>
      <w:r w:rsidRPr="00C10894">
        <w:rPr>
          <w:rFonts w:eastAsia="Times New Roman" w:cs="Times New Roman"/>
          <w:szCs w:val="24"/>
        </w:rPr>
        <w:t xml:space="preserve">έα ανώνυμη εταιρεία χωρίς κανένας να χάσει </w:t>
      </w:r>
      <w:r>
        <w:rPr>
          <w:rFonts w:eastAsia="Times New Roman" w:cs="Times New Roman"/>
          <w:szCs w:val="24"/>
        </w:rPr>
        <w:t>επί της ουσίας τα</w:t>
      </w:r>
      <w:r w:rsidRPr="00C10894">
        <w:rPr>
          <w:rFonts w:eastAsia="Times New Roman" w:cs="Times New Roman"/>
          <w:szCs w:val="24"/>
        </w:rPr>
        <w:t xml:space="preserve"> δικαιώματα του για να προχωρήσει είναι σημαντικό</w:t>
      </w:r>
      <w:r>
        <w:rPr>
          <w:rFonts w:eastAsia="Times New Roman" w:cs="Times New Roman"/>
          <w:szCs w:val="24"/>
        </w:rPr>
        <w:t xml:space="preserve">, με δεδομένο την πολυπλοκότητα </w:t>
      </w:r>
      <w:r w:rsidRPr="00C10894">
        <w:rPr>
          <w:rFonts w:eastAsia="Times New Roman" w:cs="Times New Roman"/>
          <w:szCs w:val="24"/>
        </w:rPr>
        <w:t xml:space="preserve">μιας </w:t>
      </w:r>
      <w:r>
        <w:rPr>
          <w:rFonts w:eastAsia="Times New Roman" w:cs="Times New Roman"/>
          <w:szCs w:val="24"/>
        </w:rPr>
        <w:t xml:space="preserve">αθλητικής ανώνυμης </w:t>
      </w:r>
      <w:r w:rsidRPr="00C10894">
        <w:rPr>
          <w:rFonts w:eastAsia="Times New Roman" w:cs="Times New Roman"/>
          <w:szCs w:val="24"/>
        </w:rPr>
        <w:t>εταιρείας και την εμπλοκή με τα ερασιτεχνικά αθλητικά σωματεία</w:t>
      </w:r>
      <w:r>
        <w:rPr>
          <w:rFonts w:eastAsia="Times New Roman" w:cs="Times New Roman"/>
          <w:szCs w:val="24"/>
        </w:rPr>
        <w:t>.</w:t>
      </w:r>
      <w:r w:rsidRPr="00C10894">
        <w:rPr>
          <w:rFonts w:eastAsia="Times New Roman" w:cs="Times New Roman"/>
          <w:szCs w:val="24"/>
        </w:rPr>
        <w:t xml:space="preserve"> </w:t>
      </w:r>
    </w:p>
    <w:p w14:paraId="03A73443" w14:textId="77777777" w:rsidR="00E615E6" w:rsidRDefault="00720F21">
      <w:pPr>
        <w:spacing w:after="0" w:line="600" w:lineRule="auto"/>
        <w:ind w:firstLine="720"/>
        <w:jc w:val="both"/>
        <w:rPr>
          <w:rFonts w:eastAsia="Times New Roman" w:cs="Times New Roman"/>
          <w:szCs w:val="24"/>
        </w:rPr>
      </w:pPr>
      <w:r w:rsidRPr="00047D28">
        <w:rPr>
          <w:rFonts w:eastAsia="Times New Roman" w:cs="Times New Roman"/>
          <w:szCs w:val="24"/>
        </w:rPr>
        <w:t>Επομένως, θα συ</w:t>
      </w:r>
      <w:r w:rsidRPr="00047D28">
        <w:rPr>
          <w:rFonts w:eastAsia="Times New Roman" w:cs="Times New Roman"/>
          <w:szCs w:val="24"/>
        </w:rPr>
        <w:t>νηγορήσ</w:t>
      </w:r>
      <w:r>
        <w:rPr>
          <w:rFonts w:eastAsia="Times New Roman" w:cs="Times New Roman"/>
          <w:szCs w:val="24"/>
        </w:rPr>
        <w:t>ω</w:t>
      </w:r>
      <w:r w:rsidRPr="00047D28">
        <w:rPr>
          <w:rFonts w:eastAsia="Times New Roman" w:cs="Times New Roman"/>
          <w:szCs w:val="24"/>
        </w:rPr>
        <w:t xml:space="preserve"> με τους </w:t>
      </w:r>
      <w:r>
        <w:rPr>
          <w:rFonts w:eastAsia="Times New Roman" w:cs="Times New Roman"/>
          <w:szCs w:val="24"/>
        </w:rPr>
        <w:t>Β</w:t>
      </w:r>
      <w:r w:rsidRPr="00047D28">
        <w:rPr>
          <w:rFonts w:eastAsia="Times New Roman" w:cs="Times New Roman"/>
          <w:szCs w:val="24"/>
        </w:rPr>
        <w:t>ουλευτές</w:t>
      </w:r>
      <w:r>
        <w:rPr>
          <w:rFonts w:eastAsia="Times New Roman" w:cs="Times New Roman"/>
          <w:szCs w:val="24"/>
        </w:rPr>
        <w:t xml:space="preserve"> και θα καλέσω τον Υπουργό </w:t>
      </w:r>
      <w:r w:rsidRPr="00047D28">
        <w:rPr>
          <w:rFonts w:eastAsia="Times New Roman" w:cs="Times New Roman"/>
          <w:szCs w:val="24"/>
        </w:rPr>
        <w:t>να την κάνει αποδεκτή</w:t>
      </w:r>
      <w:r>
        <w:rPr>
          <w:rFonts w:eastAsia="Times New Roman" w:cs="Times New Roman"/>
          <w:szCs w:val="24"/>
        </w:rPr>
        <w:t>.</w:t>
      </w:r>
      <w:r w:rsidRPr="00047D28">
        <w:rPr>
          <w:rFonts w:eastAsia="Times New Roman" w:cs="Times New Roman"/>
          <w:szCs w:val="24"/>
        </w:rPr>
        <w:t xml:space="preserve"> </w:t>
      </w:r>
    </w:p>
    <w:p w14:paraId="03A73444" w14:textId="77777777" w:rsidR="00E615E6" w:rsidRDefault="00720F21">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sidRPr="00047D28">
        <w:rPr>
          <w:rFonts w:eastAsia="Times New Roman" w:cs="Times New Roman"/>
          <w:szCs w:val="24"/>
        </w:rPr>
        <w:t>Καλώς</w:t>
      </w:r>
      <w:r>
        <w:rPr>
          <w:rFonts w:eastAsia="Times New Roman" w:cs="Times New Roman"/>
          <w:szCs w:val="24"/>
        </w:rPr>
        <w:t>.</w:t>
      </w:r>
    </w:p>
    <w:p w14:paraId="03A73445" w14:textId="77777777" w:rsidR="00E615E6" w:rsidRDefault="00720F21">
      <w:pPr>
        <w:spacing w:after="0" w:line="600" w:lineRule="auto"/>
        <w:ind w:firstLine="720"/>
        <w:jc w:val="both"/>
        <w:rPr>
          <w:rFonts w:eastAsia="Times New Roman" w:cs="Times New Roman"/>
          <w:szCs w:val="24"/>
        </w:rPr>
      </w:pPr>
      <w:r>
        <w:rPr>
          <w:rFonts w:eastAsia="Times New Roman" w:cs="Times New Roman"/>
          <w:szCs w:val="24"/>
        </w:rPr>
        <w:lastRenderedPageBreak/>
        <w:t xml:space="preserve">Ευχαριστούμε </w:t>
      </w:r>
      <w:r w:rsidRPr="00047D28">
        <w:rPr>
          <w:rFonts w:eastAsia="Times New Roman" w:cs="Times New Roman"/>
          <w:szCs w:val="24"/>
        </w:rPr>
        <w:t>το</w:t>
      </w:r>
      <w:r>
        <w:rPr>
          <w:rFonts w:eastAsia="Times New Roman" w:cs="Times New Roman"/>
          <w:szCs w:val="24"/>
        </w:rPr>
        <w:t>ν κ.</w:t>
      </w:r>
      <w:r w:rsidRPr="00047D28">
        <w:rPr>
          <w:rFonts w:eastAsia="Times New Roman" w:cs="Times New Roman"/>
          <w:szCs w:val="24"/>
        </w:rPr>
        <w:t xml:space="preserve"> Βασιλειάδη</w:t>
      </w:r>
      <w:r>
        <w:rPr>
          <w:rFonts w:eastAsia="Times New Roman" w:cs="Times New Roman"/>
          <w:szCs w:val="24"/>
        </w:rPr>
        <w:t>.</w:t>
      </w:r>
      <w:r w:rsidRPr="00047D28">
        <w:rPr>
          <w:rFonts w:eastAsia="Times New Roman" w:cs="Times New Roman"/>
          <w:szCs w:val="24"/>
        </w:rPr>
        <w:t xml:space="preserve"> </w:t>
      </w:r>
    </w:p>
    <w:p w14:paraId="03A73446" w14:textId="77777777" w:rsidR="00E615E6" w:rsidRDefault="00720F21">
      <w:pPr>
        <w:spacing w:after="0" w:line="600" w:lineRule="auto"/>
        <w:ind w:firstLine="720"/>
        <w:jc w:val="both"/>
        <w:rPr>
          <w:rFonts w:eastAsia="Times New Roman" w:cs="Times New Roman"/>
          <w:szCs w:val="24"/>
        </w:rPr>
      </w:pPr>
      <w:r>
        <w:rPr>
          <w:rFonts w:eastAsia="Times New Roman" w:cs="Times New Roman"/>
          <w:szCs w:val="24"/>
        </w:rPr>
        <w:t>Τον</w:t>
      </w:r>
      <w:r w:rsidRPr="00047D28">
        <w:rPr>
          <w:rFonts w:eastAsia="Times New Roman" w:cs="Times New Roman"/>
          <w:szCs w:val="24"/>
        </w:rPr>
        <w:t xml:space="preserve"> λόγο έχει ο κ</w:t>
      </w:r>
      <w:r>
        <w:rPr>
          <w:rFonts w:eastAsia="Times New Roman" w:cs="Times New Roman"/>
          <w:szCs w:val="24"/>
        </w:rPr>
        <w:t>.</w:t>
      </w:r>
      <w:r w:rsidRPr="00047D28">
        <w:rPr>
          <w:rFonts w:eastAsia="Times New Roman" w:cs="Times New Roman"/>
          <w:szCs w:val="24"/>
        </w:rPr>
        <w:t xml:space="preserve"> </w:t>
      </w:r>
      <w:r>
        <w:rPr>
          <w:rFonts w:eastAsia="Times New Roman" w:cs="Times New Roman"/>
          <w:szCs w:val="24"/>
        </w:rPr>
        <w:t>Σπυρίδων</w:t>
      </w:r>
      <w:r>
        <w:rPr>
          <w:rFonts w:eastAsia="Times New Roman" w:cs="Times New Roman"/>
          <w:szCs w:val="24"/>
        </w:rPr>
        <w:t xml:space="preserve"> - </w:t>
      </w:r>
      <w:r w:rsidRPr="00047D28">
        <w:rPr>
          <w:rFonts w:eastAsia="Times New Roman" w:cs="Times New Roman"/>
          <w:szCs w:val="24"/>
        </w:rPr>
        <w:t>Άδωνις Γεωργιάδης από τη Νέα Δημοκρατία</w:t>
      </w:r>
      <w:r>
        <w:rPr>
          <w:rFonts w:eastAsia="Times New Roman" w:cs="Times New Roman"/>
          <w:szCs w:val="24"/>
        </w:rPr>
        <w:t>. Θ</w:t>
      </w:r>
      <w:r w:rsidRPr="00047D28">
        <w:rPr>
          <w:rFonts w:eastAsia="Times New Roman" w:cs="Times New Roman"/>
          <w:szCs w:val="24"/>
        </w:rPr>
        <w:t>α ακολουθήσει η Υφυπουργός Εσωτερ</w:t>
      </w:r>
      <w:r w:rsidRPr="00047D28">
        <w:rPr>
          <w:rFonts w:eastAsia="Times New Roman" w:cs="Times New Roman"/>
          <w:szCs w:val="24"/>
        </w:rPr>
        <w:t xml:space="preserve">ικών </w:t>
      </w:r>
      <w:r>
        <w:rPr>
          <w:rFonts w:eastAsia="Times New Roman" w:cs="Times New Roman"/>
          <w:szCs w:val="24"/>
        </w:rPr>
        <w:t>κ. Μαρίνα</w:t>
      </w:r>
      <w:r w:rsidRPr="00047D28">
        <w:rPr>
          <w:rFonts w:eastAsia="Times New Roman" w:cs="Times New Roman"/>
          <w:szCs w:val="24"/>
        </w:rPr>
        <w:t xml:space="preserve"> </w:t>
      </w:r>
      <w:proofErr w:type="spellStart"/>
      <w:r>
        <w:rPr>
          <w:rFonts w:eastAsia="Times New Roman" w:cs="Times New Roman"/>
          <w:szCs w:val="24"/>
        </w:rPr>
        <w:t>Χ</w:t>
      </w:r>
      <w:r w:rsidRPr="00047D28">
        <w:rPr>
          <w:rFonts w:eastAsia="Times New Roman" w:cs="Times New Roman"/>
          <w:szCs w:val="24"/>
        </w:rPr>
        <w:t>ρυσοβελώνη</w:t>
      </w:r>
      <w:proofErr w:type="spellEnd"/>
      <w:r>
        <w:rPr>
          <w:rFonts w:eastAsia="Times New Roman" w:cs="Times New Roman"/>
          <w:szCs w:val="24"/>
        </w:rPr>
        <w:t>.</w:t>
      </w:r>
    </w:p>
    <w:p w14:paraId="03A73447" w14:textId="77777777" w:rsidR="00E615E6" w:rsidRDefault="00720F21">
      <w:pPr>
        <w:spacing w:after="0" w:line="600" w:lineRule="auto"/>
        <w:ind w:firstLine="720"/>
        <w:jc w:val="both"/>
        <w:rPr>
          <w:rFonts w:eastAsia="Times New Roman" w:cs="Times New Roman"/>
          <w:szCs w:val="24"/>
        </w:rPr>
      </w:pPr>
      <w:r>
        <w:rPr>
          <w:rFonts w:eastAsia="Times New Roman" w:cs="Times New Roman"/>
          <w:szCs w:val="24"/>
        </w:rPr>
        <w:t>Ορίστε, κύριε Γεωργιάδη, έχετε τον λόγο.</w:t>
      </w:r>
    </w:p>
    <w:p w14:paraId="03A73448" w14:textId="77777777" w:rsidR="00E615E6" w:rsidRDefault="00720F21">
      <w:pPr>
        <w:spacing w:after="0" w:line="600" w:lineRule="auto"/>
        <w:ind w:firstLine="720"/>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 xml:space="preserve"> - </w:t>
      </w:r>
      <w:r>
        <w:rPr>
          <w:rFonts w:eastAsia="Times New Roman" w:cs="Times New Roman"/>
          <w:b/>
          <w:szCs w:val="24"/>
        </w:rPr>
        <w:t xml:space="preserve">ΑΔΩΝΙΣ ΓΕΩΡΓΙΑΔΗΣ:  </w:t>
      </w:r>
      <w:r>
        <w:rPr>
          <w:rFonts w:eastAsia="Times New Roman" w:cs="Times New Roman"/>
          <w:szCs w:val="24"/>
        </w:rPr>
        <w:t>Ε</w:t>
      </w:r>
      <w:r w:rsidRPr="00047D28">
        <w:rPr>
          <w:rFonts w:eastAsia="Times New Roman" w:cs="Times New Roman"/>
          <w:szCs w:val="24"/>
        </w:rPr>
        <w:t>υχαριστώ πάρα πολύ</w:t>
      </w:r>
      <w:r>
        <w:rPr>
          <w:rFonts w:eastAsia="Times New Roman" w:cs="Times New Roman"/>
          <w:szCs w:val="24"/>
        </w:rPr>
        <w:t>,</w:t>
      </w:r>
      <w:r w:rsidRPr="00047D28">
        <w:rPr>
          <w:rFonts w:eastAsia="Times New Roman" w:cs="Times New Roman"/>
          <w:szCs w:val="24"/>
        </w:rPr>
        <w:t xml:space="preserve"> κύριε </w:t>
      </w:r>
      <w:r>
        <w:rPr>
          <w:rFonts w:eastAsia="Times New Roman" w:cs="Times New Roman"/>
          <w:szCs w:val="24"/>
        </w:rPr>
        <w:t>Π</w:t>
      </w:r>
      <w:r w:rsidRPr="00047D28">
        <w:rPr>
          <w:rFonts w:eastAsia="Times New Roman" w:cs="Times New Roman"/>
          <w:szCs w:val="24"/>
        </w:rPr>
        <w:t>ρόεδρε</w:t>
      </w:r>
      <w:r>
        <w:rPr>
          <w:rFonts w:eastAsia="Times New Roman" w:cs="Times New Roman"/>
          <w:szCs w:val="24"/>
        </w:rPr>
        <w:t>.</w:t>
      </w:r>
    </w:p>
    <w:p w14:paraId="03A73449" w14:textId="77777777" w:rsidR="00E615E6" w:rsidRDefault="00720F21">
      <w:pPr>
        <w:spacing w:after="0" w:line="600" w:lineRule="auto"/>
        <w:ind w:firstLine="720"/>
        <w:jc w:val="both"/>
        <w:rPr>
          <w:rFonts w:eastAsia="Times New Roman" w:cs="Times New Roman"/>
          <w:szCs w:val="24"/>
        </w:rPr>
      </w:pPr>
      <w:r w:rsidRPr="00047D28">
        <w:rPr>
          <w:rFonts w:eastAsia="Times New Roman" w:cs="Times New Roman"/>
          <w:szCs w:val="24"/>
        </w:rPr>
        <w:t>Κατ</w:t>
      </w:r>
      <w:r>
        <w:rPr>
          <w:rFonts w:eastAsia="Times New Roman" w:cs="Times New Roman"/>
          <w:szCs w:val="24"/>
        </w:rPr>
        <w:t xml:space="preserve">’ </w:t>
      </w:r>
      <w:r w:rsidRPr="00047D28">
        <w:rPr>
          <w:rFonts w:eastAsia="Times New Roman" w:cs="Times New Roman"/>
          <w:szCs w:val="24"/>
        </w:rPr>
        <w:t>αρχάς</w:t>
      </w:r>
      <w:r>
        <w:rPr>
          <w:rFonts w:eastAsia="Times New Roman" w:cs="Times New Roman"/>
          <w:szCs w:val="24"/>
        </w:rPr>
        <w:t>,</w:t>
      </w:r>
      <w:r w:rsidRPr="00047D28">
        <w:rPr>
          <w:rFonts w:eastAsia="Times New Roman" w:cs="Times New Roman"/>
          <w:szCs w:val="24"/>
        </w:rPr>
        <w:t xml:space="preserve"> </w:t>
      </w:r>
      <w:r>
        <w:rPr>
          <w:rFonts w:eastAsia="Times New Roman" w:cs="Times New Roman"/>
          <w:szCs w:val="24"/>
        </w:rPr>
        <w:t xml:space="preserve">πριν πω </w:t>
      </w:r>
      <w:r w:rsidRPr="00047D28">
        <w:rPr>
          <w:rFonts w:eastAsia="Times New Roman" w:cs="Times New Roman"/>
          <w:szCs w:val="24"/>
        </w:rPr>
        <w:t>οτιδήποτε άλλο</w:t>
      </w:r>
      <w:r>
        <w:rPr>
          <w:rFonts w:eastAsia="Times New Roman" w:cs="Times New Roman"/>
          <w:szCs w:val="24"/>
        </w:rPr>
        <w:t>,</w:t>
      </w:r>
      <w:r w:rsidRPr="00047D28">
        <w:rPr>
          <w:rFonts w:eastAsia="Times New Roman" w:cs="Times New Roman"/>
          <w:szCs w:val="24"/>
        </w:rPr>
        <w:t xml:space="preserve"> θα ήθελα και από το Βήμα της Βουλής των Ελλήνων να εκφράσω τα </w:t>
      </w:r>
      <w:r>
        <w:rPr>
          <w:rFonts w:eastAsia="Times New Roman" w:cs="Times New Roman"/>
          <w:szCs w:val="24"/>
        </w:rPr>
        <w:t>σ</w:t>
      </w:r>
      <w:r w:rsidRPr="00047D28">
        <w:rPr>
          <w:rFonts w:eastAsia="Times New Roman" w:cs="Times New Roman"/>
          <w:szCs w:val="24"/>
        </w:rPr>
        <w:t>υλλυπητήρι</w:t>
      </w:r>
      <w:r>
        <w:rPr>
          <w:rFonts w:eastAsia="Times New Roman" w:cs="Times New Roman"/>
          <w:szCs w:val="24"/>
        </w:rPr>
        <w:t>ά</w:t>
      </w:r>
      <w:r w:rsidRPr="00047D28">
        <w:rPr>
          <w:rFonts w:eastAsia="Times New Roman" w:cs="Times New Roman"/>
          <w:szCs w:val="24"/>
        </w:rPr>
        <w:t xml:space="preserve"> μου στην οικογένεια Γιαννακόπουλου </w:t>
      </w:r>
      <w:r>
        <w:rPr>
          <w:rFonts w:eastAsia="Times New Roman" w:cs="Times New Roman"/>
          <w:szCs w:val="24"/>
        </w:rPr>
        <w:t>για την απώλεια του</w:t>
      </w:r>
      <w:r w:rsidRPr="00047D28">
        <w:rPr>
          <w:rFonts w:eastAsia="Times New Roman" w:cs="Times New Roman"/>
          <w:szCs w:val="24"/>
        </w:rPr>
        <w:t xml:space="preserve"> Θανάση Γιαννακόπουλου</w:t>
      </w:r>
      <w:r>
        <w:rPr>
          <w:rFonts w:eastAsia="Times New Roman" w:cs="Times New Roman"/>
          <w:szCs w:val="24"/>
        </w:rPr>
        <w:t>,</w:t>
      </w:r>
      <w:r w:rsidRPr="00047D28">
        <w:rPr>
          <w:rFonts w:eastAsia="Times New Roman" w:cs="Times New Roman"/>
          <w:szCs w:val="24"/>
        </w:rPr>
        <w:t xml:space="preserve"> στην οικογένεια του Παναθηναϊκού που </w:t>
      </w:r>
      <w:r>
        <w:rPr>
          <w:rFonts w:eastAsia="Times New Roman" w:cs="Times New Roman"/>
          <w:szCs w:val="24"/>
        </w:rPr>
        <w:t>θρηνεί έναν</w:t>
      </w:r>
      <w:r w:rsidRPr="00047D28">
        <w:rPr>
          <w:rFonts w:eastAsia="Times New Roman" w:cs="Times New Roman"/>
          <w:szCs w:val="24"/>
        </w:rPr>
        <w:t xml:space="preserve"> πολύ μεγάλο </w:t>
      </w:r>
      <w:r>
        <w:rPr>
          <w:rFonts w:eastAsia="Times New Roman" w:cs="Times New Roman"/>
          <w:szCs w:val="24"/>
        </w:rPr>
        <w:t xml:space="preserve">φίλαθλο, παράγοντα, οπαδό, </w:t>
      </w:r>
      <w:r w:rsidRPr="00047D28">
        <w:rPr>
          <w:rFonts w:eastAsia="Times New Roman" w:cs="Times New Roman"/>
          <w:szCs w:val="24"/>
        </w:rPr>
        <w:t xml:space="preserve">πατέρα του </w:t>
      </w:r>
      <w:r w:rsidRPr="002B08C3">
        <w:rPr>
          <w:rFonts w:eastAsia="Times New Roman" w:cs="Times New Roman"/>
          <w:szCs w:val="24"/>
        </w:rPr>
        <w:t>Παναθηναϊκού</w:t>
      </w:r>
      <w:r>
        <w:rPr>
          <w:rFonts w:eastAsia="Times New Roman" w:cs="Times New Roman"/>
          <w:szCs w:val="24"/>
        </w:rPr>
        <w:t xml:space="preserve">, </w:t>
      </w:r>
      <w:r w:rsidRPr="00047D28">
        <w:rPr>
          <w:rFonts w:eastAsia="Times New Roman" w:cs="Times New Roman"/>
          <w:szCs w:val="24"/>
        </w:rPr>
        <w:t xml:space="preserve">και </w:t>
      </w:r>
      <w:r>
        <w:rPr>
          <w:rFonts w:eastAsia="Times New Roman" w:cs="Times New Roman"/>
          <w:szCs w:val="24"/>
        </w:rPr>
        <w:t xml:space="preserve">βεβαίως </w:t>
      </w:r>
      <w:r w:rsidRPr="00047D28">
        <w:rPr>
          <w:rFonts w:eastAsia="Times New Roman" w:cs="Times New Roman"/>
          <w:szCs w:val="24"/>
        </w:rPr>
        <w:t>σ</w:t>
      </w:r>
      <w:r>
        <w:rPr>
          <w:rFonts w:eastAsia="Times New Roman" w:cs="Times New Roman"/>
          <w:szCs w:val="24"/>
        </w:rPr>
        <w:t>’</w:t>
      </w:r>
      <w:r w:rsidRPr="00047D28">
        <w:rPr>
          <w:rFonts w:eastAsia="Times New Roman" w:cs="Times New Roman"/>
          <w:szCs w:val="24"/>
        </w:rPr>
        <w:t xml:space="preserve"> </w:t>
      </w:r>
      <w:r w:rsidRPr="00047D28">
        <w:rPr>
          <w:rFonts w:eastAsia="Times New Roman" w:cs="Times New Roman"/>
          <w:szCs w:val="24"/>
        </w:rPr>
        <w:t>όλο τον ελληνικό αθλητισμό</w:t>
      </w:r>
      <w:r>
        <w:rPr>
          <w:rFonts w:eastAsia="Times New Roman" w:cs="Times New Roman"/>
          <w:szCs w:val="24"/>
        </w:rPr>
        <w:t>.</w:t>
      </w:r>
      <w:r w:rsidRPr="00047D28">
        <w:rPr>
          <w:rFonts w:eastAsia="Times New Roman" w:cs="Times New Roman"/>
          <w:szCs w:val="24"/>
        </w:rPr>
        <w:t xml:space="preserve"> Γιατί πράγματ</w:t>
      </w:r>
      <w:r>
        <w:rPr>
          <w:rFonts w:eastAsia="Times New Roman" w:cs="Times New Roman"/>
          <w:szCs w:val="24"/>
        </w:rPr>
        <w:t>ι</w:t>
      </w:r>
      <w:r w:rsidRPr="00047D28">
        <w:rPr>
          <w:rFonts w:eastAsia="Times New Roman" w:cs="Times New Roman"/>
          <w:szCs w:val="24"/>
        </w:rPr>
        <w:t xml:space="preserve"> </w:t>
      </w:r>
      <w:r>
        <w:rPr>
          <w:rFonts w:eastAsia="Times New Roman" w:cs="Times New Roman"/>
          <w:szCs w:val="24"/>
        </w:rPr>
        <w:t xml:space="preserve">ο </w:t>
      </w:r>
      <w:r w:rsidRPr="00047D28">
        <w:rPr>
          <w:rFonts w:eastAsia="Times New Roman" w:cs="Times New Roman"/>
          <w:szCs w:val="24"/>
        </w:rPr>
        <w:t>Θανά</w:t>
      </w:r>
      <w:r w:rsidRPr="00047D28">
        <w:rPr>
          <w:rFonts w:eastAsia="Times New Roman" w:cs="Times New Roman"/>
          <w:szCs w:val="24"/>
        </w:rPr>
        <w:t>σης Γιαννακόπουλος</w:t>
      </w:r>
      <w:r>
        <w:rPr>
          <w:rFonts w:eastAsia="Times New Roman" w:cs="Times New Roman"/>
          <w:szCs w:val="24"/>
        </w:rPr>
        <w:t>,</w:t>
      </w:r>
      <w:r w:rsidRPr="00047D28">
        <w:rPr>
          <w:rFonts w:eastAsia="Times New Roman" w:cs="Times New Roman"/>
          <w:szCs w:val="24"/>
        </w:rPr>
        <w:t xml:space="preserve"> όπως και </w:t>
      </w:r>
      <w:r>
        <w:rPr>
          <w:rFonts w:eastAsia="Times New Roman" w:cs="Times New Roman"/>
          <w:szCs w:val="24"/>
        </w:rPr>
        <w:t>ο αείμνηστος</w:t>
      </w:r>
      <w:r w:rsidRPr="00047D28">
        <w:rPr>
          <w:rFonts w:eastAsia="Times New Roman" w:cs="Times New Roman"/>
          <w:szCs w:val="24"/>
        </w:rPr>
        <w:t xml:space="preserve"> αδερφός του ο Παύλος</w:t>
      </w:r>
      <w:r>
        <w:rPr>
          <w:rFonts w:eastAsia="Times New Roman" w:cs="Times New Roman"/>
          <w:szCs w:val="24"/>
        </w:rPr>
        <w:t>,</w:t>
      </w:r>
      <w:r w:rsidRPr="00047D28">
        <w:rPr>
          <w:rFonts w:eastAsia="Times New Roman" w:cs="Times New Roman"/>
          <w:szCs w:val="24"/>
        </w:rPr>
        <w:t xml:space="preserve"> έγραψ</w:t>
      </w:r>
      <w:r>
        <w:rPr>
          <w:rFonts w:eastAsia="Times New Roman" w:cs="Times New Roman"/>
          <w:szCs w:val="24"/>
        </w:rPr>
        <w:t>αν</w:t>
      </w:r>
      <w:r w:rsidRPr="00047D28">
        <w:rPr>
          <w:rFonts w:eastAsia="Times New Roman" w:cs="Times New Roman"/>
          <w:szCs w:val="24"/>
        </w:rPr>
        <w:t xml:space="preserve"> μ</w:t>
      </w:r>
      <w:r>
        <w:rPr>
          <w:rFonts w:eastAsia="Times New Roman" w:cs="Times New Roman"/>
          <w:szCs w:val="24"/>
        </w:rPr>
        <w:t>ι</w:t>
      </w:r>
      <w:r w:rsidRPr="00047D28">
        <w:rPr>
          <w:rFonts w:eastAsia="Times New Roman" w:cs="Times New Roman"/>
          <w:szCs w:val="24"/>
        </w:rPr>
        <w:t xml:space="preserve">α τεράστια ιστορία στο </w:t>
      </w:r>
      <w:r>
        <w:rPr>
          <w:rFonts w:eastAsia="Times New Roman" w:cs="Times New Roman"/>
          <w:szCs w:val="24"/>
        </w:rPr>
        <w:t>ε</w:t>
      </w:r>
      <w:r w:rsidRPr="00047D28">
        <w:rPr>
          <w:rFonts w:eastAsia="Times New Roman" w:cs="Times New Roman"/>
          <w:szCs w:val="24"/>
        </w:rPr>
        <w:t>λληνικό αθλητισμό και τους χρωστ</w:t>
      </w:r>
      <w:r>
        <w:rPr>
          <w:rFonts w:eastAsia="Times New Roman" w:cs="Times New Roman"/>
          <w:szCs w:val="24"/>
        </w:rPr>
        <w:t>ά</w:t>
      </w:r>
      <w:r w:rsidRPr="00047D28">
        <w:rPr>
          <w:rFonts w:eastAsia="Times New Roman" w:cs="Times New Roman"/>
          <w:szCs w:val="24"/>
        </w:rPr>
        <w:t>με πολλά</w:t>
      </w:r>
      <w:r>
        <w:rPr>
          <w:rFonts w:eastAsia="Times New Roman" w:cs="Times New Roman"/>
          <w:szCs w:val="24"/>
        </w:rPr>
        <w:t>.</w:t>
      </w:r>
    </w:p>
    <w:p w14:paraId="03A7344A" w14:textId="77777777" w:rsidR="00E615E6" w:rsidRDefault="00720F21">
      <w:pPr>
        <w:spacing w:after="0" w:line="600" w:lineRule="auto"/>
        <w:ind w:firstLine="720"/>
        <w:jc w:val="both"/>
        <w:rPr>
          <w:rFonts w:eastAsia="Times New Roman" w:cs="Times New Roman"/>
          <w:szCs w:val="24"/>
        </w:rPr>
      </w:pPr>
      <w:r>
        <w:rPr>
          <w:rFonts w:eastAsia="Times New Roman" w:cs="Times New Roman"/>
          <w:szCs w:val="24"/>
        </w:rPr>
        <w:t>Κ</w:t>
      </w:r>
      <w:r w:rsidRPr="00047D28">
        <w:rPr>
          <w:rFonts w:eastAsia="Times New Roman" w:cs="Times New Roman"/>
          <w:szCs w:val="24"/>
        </w:rPr>
        <w:t>ύριε Υπουργέ</w:t>
      </w:r>
      <w:r>
        <w:rPr>
          <w:rFonts w:eastAsia="Times New Roman" w:cs="Times New Roman"/>
          <w:szCs w:val="24"/>
        </w:rPr>
        <w:t xml:space="preserve">, μια και λέω </w:t>
      </w:r>
      <w:r w:rsidRPr="00047D28">
        <w:rPr>
          <w:rFonts w:eastAsia="Times New Roman" w:cs="Times New Roman"/>
          <w:szCs w:val="24"/>
        </w:rPr>
        <w:t xml:space="preserve">τα αθλητικά </w:t>
      </w:r>
      <w:r>
        <w:rPr>
          <w:rFonts w:eastAsia="Times New Roman" w:cs="Times New Roman"/>
          <w:szCs w:val="24"/>
        </w:rPr>
        <w:t>με τον Παναθηναϊκό και</w:t>
      </w:r>
      <w:r w:rsidRPr="00047D28">
        <w:rPr>
          <w:rFonts w:eastAsia="Times New Roman" w:cs="Times New Roman"/>
          <w:szCs w:val="24"/>
        </w:rPr>
        <w:t xml:space="preserve"> σας βλέπω</w:t>
      </w:r>
      <w:r>
        <w:rPr>
          <w:rFonts w:eastAsia="Times New Roman" w:cs="Times New Roman"/>
          <w:szCs w:val="24"/>
        </w:rPr>
        <w:t>, δεν μπορώ να μην σας πω και την</w:t>
      </w:r>
      <w:r w:rsidRPr="00047D28">
        <w:rPr>
          <w:rFonts w:eastAsia="Times New Roman" w:cs="Times New Roman"/>
          <w:szCs w:val="24"/>
        </w:rPr>
        <w:t xml:space="preserve"> οργή μου γ</w:t>
      </w:r>
      <w:r w:rsidRPr="00047D28">
        <w:rPr>
          <w:rFonts w:eastAsia="Times New Roman" w:cs="Times New Roman"/>
          <w:szCs w:val="24"/>
        </w:rPr>
        <w:t>ι</w:t>
      </w:r>
      <w:r>
        <w:rPr>
          <w:rFonts w:eastAsia="Times New Roman" w:cs="Times New Roman"/>
          <w:szCs w:val="24"/>
        </w:rPr>
        <w:t>’</w:t>
      </w:r>
      <w:r w:rsidRPr="00047D28">
        <w:rPr>
          <w:rFonts w:eastAsia="Times New Roman" w:cs="Times New Roman"/>
          <w:szCs w:val="24"/>
        </w:rPr>
        <w:t xml:space="preserve"> αυτά που</w:t>
      </w:r>
      <w:r>
        <w:rPr>
          <w:rFonts w:eastAsia="Times New Roman" w:cs="Times New Roman"/>
          <w:szCs w:val="24"/>
        </w:rPr>
        <w:t xml:space="preserve"> έγιναν την Κυριακή στο ντέρμπι Π</w:t>
      </w:r>
      <w:r w:rsidRPr="00047D28">
        <w:rPr>
          <w:rFonts w:eastAsia="Times New Roman" w:cs="Times New Roman"/>
          <w:szCs w:val="24"/>
        </w:rPr>
        <w:t>αναθηναϊκός-</w:t>
      </w:r>
      <w:r>
        <w:rPr>
          <w:rFonts w:eastAsia="Times New Roman" w:cs="Times New Roman"/>
          <w:szCs w:val="24"/>
        </w:rPr>
        <w:lastRenderedPageBreak/>
        <w:t>Ο</w:t>
      </w:r>
      <w:r w:rsidRPr="00047D28">
        <w:rPr>
          <w:rFonts w:eastAsia="Times New Roman" w:cs="Times New Roman"/>
          <w:szCs w:val="24"/>
        </w:rPr>
        <w:t>λυμπιακός</w:t>
      </w:r>
      <w:r>
        <w:rPr>
          <w:rFonts w:eastAsia="Times New Roman" w:cs="Times New Roman"/>
          <w:szCs w:val="24"/>
        </w:rPr>
        <w:t>. Ε</w:t>
      </w:r>
      <w:r w:rsidRPr="00047D28">
        <w:rPr>
          <w:rFonts w:eastAsia="Times New Roman" w:cs="Times New Roman"/>
          <w:szCs w:val="24"/>
        </w:rPr>
        <w:t xml:space="preserve">ίναι αδιανόητο </w:t>
      </w:r>
      <w:r>
        <w:rPr>
          <w:rFonts w:eastAsia="Times New Roman" w:cs="Times New Roman"/>
          <w:szCs w:val="24"/>
        </w:rPr>
        <w:t>είκοσι, τριάντα, σαράντα –δεν θέλω καν να τους χαρακτηρίσω μέσα</w:t>
      </w:r>
      <w:r w:rsidRPr="00047D28">
        <w:rPr>
          <w:rFonts w:eastAsia="Times New Roman" w:cs="Times New Roman"/>
          <w:szCs w:val="24"/>
        </w:rPr>
        <w:t xml:space="preserve"> στη Βουλή των Ελλήνων</w:t>
      </w:r>
      <w:r>
        <w:rPr>
          <w:rFonts w:eastAsia="Times New Roman" w:cs="Times New Roman"/>
          <w:szCs w:val="24"/>
        </w:rPr>
        <w:t>-</w:t>
      </w:r>
      <w:r w:rsidRPr="00047D28">
        <w:rPr>
          <w:rFonts w:eastAsia="Times New Roman" w:cs="Times New Roman"/>
          <w:szCs w:val="24"/>
        </w:rPr>
        <w:t xml:space="preserve"> εντελώς ανενόχλητοι από </w:t>
      </w:r>
      <w:r>
        <w:rPr>
          <w:rFonts w:eastAsia="Times New Roman" w:cs="Times New Roman"/>
          <w:szCs w:val="24"/>
        </w:rPr>
        <w:t xml:space="preserve">το κράτος και </w:t>
      </w:r>
      <w:r w:rsidRPr="00047D28">
        <w:rPr>
          <w:rFonts w:eastAsia="Times New Roman" w:cs="Times New Roman"/>
          <w:szCs w:val="24"/>
        </w:rPr>
        <w:t xml:space="preserve">την </w:t>
      </w:r>
      <w:r>
        <w:rPr>
          <w:rFonts w:eastAsia="Times New Roman" w:cs="Times New Roman"/>
          <w:szCs w:val="24"/>
        </w:rPr>
        <w:t>Α</w:t>
      </w:r>
      <w:r w:rsidRPr="00047D28">
        <w:rPr>
          <w:rFonts w:eastAsia="Times New Roman" w:cs="Times New Roman"/>
          <w:szCs w:val="24"/>
        </w:rPr>
        <w:t>στυνομία να δείχνουν αυτές τις εικόνες της</w:t>
      </w:r>
      <w:r w:rsidRPr="00047D28">
        <w:rPr>
          <w:rFonts w:eastAsia="Times New Roman" w:cs="Times New Roman"/>
          <w:szCs w:val="24"/>
        </w:rPr>
        <w:t xml:space="preserve"> ντροπής</w:t>
      </w:r>
      <w:r>
        <w:rPr>
          <w:rFonts w:eastAsia="Times New Roman" w:cs="Times New Roman"/>
          <w:szCs w:val="24"/>
        </w:rPr>
        <w:t>,</w:t>
      </w:r>
      <w:r w:rsidRPr="00047D28">
        <w:rPr>
          <w:rFonts w:eastAsia="Times New Roman" w:cs="Times New Roman"/>
          <w:szCs w:val="24"/>
        </w:rPr>
        <w:t xml:space="preserve"> για άλλη μία φορά</w:t>
      </w:r>
      <w:r>
        <w:rPr>
          <w:rFonts w:eastAsia="Times New Roman" w:cs="Times New Roman"/>
          <w:szCs w:val="24"/>
        </w:rPr>
        <w:t>,</w:t>
      </w:r>
      <w:r w:rsidRPr="00047D28">
        <w:rPr>
          <w:rFonts w:eastAsia="Times New Roman" w:cs="Times New Roman"/>
          <w:szCs w:val="24"/>
        </w:rPr>
        <w:t xml:space="preserve"> για το ελληνικό </w:t>
      </w:r>
      <w:r>
        <w:rPr>
          <w:rFonts w:eastAsia="Times New Roman" w:cs="Times New Roman"/>
          <w:szCs w:val="24"/>
        </w:rPr>
        <w:t>π</w:t>
      </w:r>
      <w:r w:rsidRPr="00047D28">
        <w:rPr>
          <w:rFonts w:eastAsia="Times New Roman" w:cs="Times New Roman"/>
          <w:szCs w:val="24"/>
        </w:rPr>
        <w:t xml:space="preserve">ρωτάθλημα </w:t>
      </w:r>
      <w:r>
        <w:rPr>
          <w:rFonts w:eastAsia="Times New Roman" w:cs="Times New Roman"/>
          <w:szCs w:val="24"/>
        </w:rPr>
        <w:t xml:space="preserve">και </w:t>
      </w:r>
      <w:r w:rsidRPr="00047D28">
        <w:rPr>
          <w:rFonts w:eastAsia="Times New Roman" w:cs="Times New Roman"/>
          <w:szCs w:val="24"/>
        </w:rPr>
        <w:t>τον ελληνικό αθλητισμό</w:t>
      </w:r>
      <w:r>
        <w:rPr>
          <w:rFonts w:eastAsia="Times New Roman" w:cs="Times New Roman"/>
          <w:szCs w:val="24"/>
        </w:rPr>
        <w:t>,</w:t>
      </w:r>
      <w:r w:rsidRPr="00047D28">
        <w:rPr>
          <w:rFonts w:eastAsia="Times New Roman" w:cs="Times New Roman"/>
          <w:szCs w:val="24"/>
        </w:rPr>
        <w:t xml:space="preserve"> να καταστρέφουν την προσπάθειά μ</w:t>
      </w:r>
      <w:r>
        <w:rPr>
          <w:rFonts w:eastAsia="Times New Roman" w:cs="Times New Roman"/>
          <w:szCs w:val="24"/>
        </w:rPr>
        <w:t>ι</w:t>
      </w:r>
      <w:r w:rsidRPr="00047D28">
        <w:rPr>
          <w:rFonts w:eastAsia="Times New Roman" w:cs="Times New Roman"/>
          <w:szCs w:val="24"/>
        </w:rPr>
        <w:t>ας ομάδας</w:t>
      </w:r>
      <w:r>
        <w:rPr>
          <w:rFonts w:eastAsia="Times New Roman" w:cs="Times New Roman"/>
          <w:szCs w:val="24"/>
        </w:rPr>
        <w:t>,</w:t>
      </w:r>
      <w:r w:rsidRPr="00047D28">
        <w:rPr>
          <w:rFonts w:eastAsia="Times New Roman" w:cs="Times New Roman"/>
          <w:szCs w:val="24"/>
        </w:rPr>
        <w:t xml:space="preserve"> </w:t>
      </w:r>
      <w:r>
        <w:rPr>
          <w:rFonts w:eastAsia="Times New Roman" w:cs="Times New Roman"/>
          <w:szCs w:val="24"/>
        </w:rPr>
        <w:t xml:space="preserve">όπως ο </w:t>
      </w:r>
      <w:r w:rsidRPr="00047D28">
        <w:rPr>
          <w:rFonts w:eastAsia="Times New Roman" w:cs="Times New Roman"/>
          <w:szCs w:val="24"/>
        </w:rPr>
        <w:t>Παναθηναϊκός</w:t>
      </w:r>
      <w:r>
        <w:rPr>
          <w:rFonts w:eastAsia="Times New Roman" w:cs="Times New Roman"/>
          <w:szCs w:val="24"/>
        </w:rPr>
        <w:t>,</w:t>
      </w:r>
      <w:r w:rsidRPr="00047D28">
        <w:rPr>
          <w:rFonts w:eastAsia="Times New Roman" w:cs="Times New Roman"/>
          <w:szCs w:val="24"/>
        </w:rPr>
        <w:t xml:space="preserve"> </w:t>
      </w:r>
      <w:r>
        <w:rPr>
          <w:rFonts w:eastAsia="Times New Roman" w:cs="Times New Roman"/>
          <w:szCs w:val="24"/>
        </w:rPr>
        <w:t>να ορθοποδήσει μετά από</w:t>
      </w:r>
      <w:r w:rsidRPr="00047D28">
        <w:rPr>
          <w:rFonts w:eastAsia="Times New Roman" w:cs="Times New Roman"/>
          <w:szCs w:val="24"/>
        </w:rPr>
        <w:t xml:space="preserve"> μία πάρα πολύ δύσκολη στιγμή και η πολιτεία </w:t>
      </w:r>
      <w:r>
        <w:rPr>
          <w:rFonts w:eastAsia="Times New Roman" w:cs="Times New Roman"/>
          <w:szCs w:val="24"/>
        </w:rPr>
        <w:t xml:space="preserve">να </w:t>
      </w:r>
      <w:r w:rsidRPr="00047D28">
        <w:rPr>
          <w:rFonts w:eastAsia="Times New Roman" w:cs="Times New Roman"/>
          <w:szCs w:val="24"/>
        </w:rPr>
        <w:t xml:space="preserve">είναι περίπου </w:t>
      </w:r>
      <w:r>
        <w:rPr>
          <w:rFonts w:eastAsia="Times New Roman" w:cs="Times New Roman"/>
          <w:szCs w:val="24"/>
        </w:rPr>
        <w:t>απούσα</w:t>
      </w:r>
      <w:r w:rsidRPr="00047D28">
        <w:rPr>
          <w:rFonts w:eastAsia="Times New Roman" w:cs="Times New Roman"/>
          <w:szCs w:val="24"/>
        </w:rPr>
        <w:t xml:space="preserve"> σε όλο αυτό</w:t>
      </w:r>
      <w:r>
        <w:rPr>
          <w:rFonts w:eastAsia="Times New Roman" w:cs="Times New Roman"/>
          <w:szCs w:val="24"/>
        </w:rPr>
        <w:t xml:space="preserve">. </w:t>
      </w:r>
      <w:r w:rsidRPr="00047D28">
        <w:rPr>
          <w:rFonts w:eastAsia="Times New Roman" w:cs="Times New Roman"/>
          <w:szCs w:val="24"/>
        </w:rPr>
        <w:t xml:space="preserve"> </w:t>
      </w:r>
    </w:p>
    <w:p w14:paraId="03A7344B" w14:textId="77777777" w:rsidR="00E615E6" w:rsidRDefault="00720F21">
      <w:pPr>
        <w:spacing w:after="0" w:line="600" w:lineRule="auto"/>
        <w:ind w:firstLine="720"/>
        <w:jc w:val="both"/>
        <w:rPr>
          <w:rFonts w:eastAsia="Times New Roman" w:cs="Times New Roman"/>
          <w:szCs w:val="24"/>
        </w:rPr>
      </w:pPr>
      <w:r>
        <w:rPr>
          <w:rFonts w:eastAsia="Times New Roman" w:cs="Times New Roman"/>
          <w:szCs w:val="24"/>
        </w:rPr>
        <w:t>Θα ήθελα πάρα πολύ να μας πείτε πότε, ε</w:t>
      </w:r>
      <w:r w:rsidRPr="00047D28">
        <w:rPr>
          <w:rFonts w:eastAsia="Times New Roman" w:cs="Times New Roman"/>
          <w:szCs w:val="24"/>
        </w:rPr>
        <w:t>πιτέλους</w:t>
      </w:r>
      <w:r>
        <w:rPr>
          <w:rFonts w:eastAsia="Times New Roman" w:cs="Times New Roman"/>
          <w:szCs w:val="24"/>
        </w:rPr>
        <w:t>,</w:t>
      </w:r>
      <w:r w:rsidRPr="00047D28">
        <w:rPr>
          <w:rFonts w:eastAsia="Times New Roman" w:cs="Times New Roman"/>
          <w:szCs w:val="24"/>
        </w:rPr>
        <w:t xml:space="preserve"> πιστεύετε </w:t>
      </w:r>
      <w:r>
        <w:rPr>
          <w:rFonts w:eastAsia="Times New Roman" w:cs="Times New Roman"/>
          <w:szCs w:val="24"/>
        </w:rPr>
        <w:t xml:space="preserve">ότι </w:t>
      </w:r>
      <w:r w:rsidRPr="00047D28">
        <w:rPr>
          <w:rFonts w:eastAsia="Times New Roman" w:cs="Times New Roman"/>
          <w:szCs w:val="24"/>
        </w:rPr>
        <w:t xml:space="preserve">θα εφαρμοστούν οι νόμοι </w:t>
      </w:r>
      <w:r>
        <w:rPr>
          <w:rFonts w:eastAsia="Times New Roman" w:cs="Times New Roman"/>
          <w:szCs w:val="24"/>
        </w:rPr>
        <w:t>σ</w:t>
      </w:r>
      <w:r w:rsidRPr="00047D28">
        <w:rPr>
          <w:rFonts w:eastAsia="Times New Roman" w:cs="Times New Roman"/>
          <w:szCs w:val="24"/>
        </w:rPr>
        <w:t>ε αυτή η χώρα</w:t>
      </w:r>
      <w:r>
        <w:rPr>
          <w:rFonts w:eastAsia="Times New Roman" w:cs="Times New Roman"/>
          <w:szCs w:val="24"/>
        </w:rPr>
        <w:t xml:space="preserve"> και</w:t>
      </w:r>
      <w:r w:rsidRPr="00047D28">
        <w:rPr>
          <w:rFonts w:eastAsia="Times New Roman" w:cs="Times New Roman"/>
          <w:szCs w:val="24"/>
        </w:rPr>
        <w:t xml:space="preserve"> θα τιμωρούνται αυτοί που κάνουν </w:t>
      </w:r>
      <w:r>
        <w:rPr>
          <w:rFonts w:eastAsia="Times New Roman" w:cs="Times New Roman"/>
          <w:szCs w:val="24"/>
        </w:rPr>
        <w:t xml:space="preserve">αυτά </w:t>
      </w:r>
      <w:r w:rsidRPr="00047D28">
        <w:rPr>
          <w:rFonts w:eastAsia="Times New Roman" w:cs="Times New Roman"/>
          <w:szCs w:val="24"/>
        </w:rPr>
        <w:t>τα πράγματα και όχι</w:t>
      </w:r>
      <w:r>
        <w:rPr>
          <w:rFonts w:eastAsia="Times New Roman" w:cs="Times New Roman"/>
          <w:szCs w:val="24"/>
        </w:rPr>
        <w:t xml:space="preserve"> η</w:t>
      </w:r>
      <w:r w:rsidRPr="00047D28">
        <w:rPr>
          <w:rFonts w:eastAsia="Times New Roman" w:cs="Times New Roman"/>
          <w:szCs w:val="24"/>
        </w:rPr>
        <w:t xml:space="preserve"> ομάδα </w:t>
      </w:r>
      <w:r>
        <w:rPr>
          <w:rFonts w:eastAsia="Times New Roman" w:cs="Times New Roman"/>
          <w:szCs w:val="24"/>
        </w:rPr>
        <w:t>η οποία δεν είχε</w:t>
      </w:r>
      <w:r w:rsidRPr="00047D28">
        <w:rPr>
          <w:rFonts w:eastAsia="Times New Roman" w:cs="Times New Roman"/>
          <w:szCs w:val="24"/>
        </w:rPr>
        <w:t xml:space="preserve"> καμ</w:t>
      </w:r>
      <w:r>
        <w:rPr>
          <w:rFonts w:eastAsia="Times New Roman" w:cs="Times New Roman"/>
          <w:szCs w:val="24"/>
        </w:rPr>
        <w:t>μ</w:t>
      </w:r>
      <w:r w:rsidRPr="00047D28">
        <w:rPr>
          <w:rFonts w:eastAsia="Times New Roman" w:cs="Times New Roman"/>
          <w:szCs w:val="24"/>
        </w:rPr>
        <w:t xml:space="preserve">ία ευθύνη και </w:t>
      </w:r>
      <w:r>
        <w:rPr>
          <w:rFonts w:eastAsia="Times New Roman" w:cs="Times New Roman"/>
          <w:szCs w:val="24"/>
        </w:rPr>
        <w:t>η οποία</w:t>
      </w:r>
      <w:r w:rsidRPr="00047D28">
        <w:rPr>
          <w:rFonts w:eastAsia="Times New Roman" w:cs="Times New Roman"/>
          <w:szCs w:val="24"/>
        </w:rPr>
        <w:t xml:space="preserve"> θα καταστραφεί τώρα από </w:t>
      </w:r>
      <w:r>
        <w:rPr>
          <w:rFonts w:eastAsia="Times New Roman" w:cs="Times New Roman"/>
          <w:szCs w:val="24"/>
        </w:rPr>
        <w:t>αυτούς. Γ</w:t>
      </w:r>
      <w:r w:rsidRPr="00047D28">
        <w:rPr>
          <w:rFonts w:eastAsia="Times New Roman" w:cs="Times New Roman"/>
          <w:szCs w:val="24"/>
        </w:rPr>
        <w:t xml:space="preserve">ια </w:t>
      </w:r>
      <w:r>
        <w:rPr>
          <w:rFonts w:eastAsia="Times New Roman" w:cs="Times New Roman"/>
          <w:szCs w:val="24"/>
        </w:rPr>
        <w:t xml:space="preserve">άλλη </w:t>
      </w:r>
      <w:r w:rsidRPr="00047D28">
        <w:rPr>
          <w:rFonts w:eastAsia="Times New Roman" w:cs="Times New Roman"/>
          <w:szCs w:val="24"/>
        </w:rPr>
        <w:t>μ</w:t>
      </w:r>
      <w:r w:rsidRPr="00047D28">
        <w:rPr>
          <w:rFonts w:eastAsia="Times New Roman" w:cs="Times New Roman"/>
          <w:szCs w:val="24"/>
        </w:rPr>
        <w:t>ία φορά το κράτος πήρ</w:t>
      </w:r>
      <w:r>
        <w:rPr>
          <w:rFonts w:eastAsia="Times New Roman" w:cs="Times New Roman"/>
          <w:szCs w:val="24"/>
        </w:rPr>
        <w:t>ε</w:t>
      </w:r>
      <w:r w:rsidRPr="00047D28">
        <w:rPr>
          <w:rFonts w:eastAsia="Times New Roman" w:cs="Times New Roman"/>
          <w:szCs w:val="24"/>
        </w:rPr>
        <w:t xml:space="preserve"> μηδέ</w:t>
      </w:r>
      <w:r>
        <w:rPr>
          <w:rFonts w:eastAsia="Times New Roman" w:cs="Times New Roman"/>
          <w:szCs w:val="24"/>
        </w:rPr>
        <w:t>ν</w:t>
      </w:r>
      <w:r>
        <w:rPr>
          <w:rFonts w:eastAsia="Times New Roman" w:cs="Times New Roman"/>
          <w:szCs w:val="24"/>
        </w:rPr>
        <w:t>.</w:t>
      </w:r>
      <w:r w:rsidRPr="00047D28">
        <w:rPr>
          <w:rFonts w:eastAsia="Times New Roman" w:cs="Times New Roman"/>
          <w:szCs w:val="24"/>
        </w:rPr>
        <w:t xml:space="preserve"> </w:t>
      </w:r>
    </w:p>
    <w:p w14:paraId="03A7344C" w14:textId="77777777" w:rsidR="00E615E6" w:rsidRDefault="00720F21">
      <w:pPr>
        <w:spacing w:after="0" w:line="600" w:lineRule="auto"/>
        <w:ind w:firstLine="720"/>
        <w:jc w:val="both"/>
        <w:rPr>
          <w:rFonts w:eastAsia="Times New Roman" w:cs="Times New Roman"/>
          <w:szCs w:val="24"/>
        </w:rPr>
      </w:pPr>
      <w:r>
        <w:rPr>
          <w:rFonts w:eastAsia="Times New Roman" w:cs="Times New Roman"/>
          <w:szCs w:val="24"/>
        </w:rPr>
        <w:t xml:space="preserve">Και εισαγωγικά, για να πάμε στο </w:t>
      </w:r>
      <w:r w:rsidRPr="00047D28">
        <w:rPr>
          <w:rFonts w:eastAsia="Times New Roman" w:cs="Times New Roman"/>
          <w:szCs w:val="24"/>
        </w:rPr>
        <w:t>νομοσχέδιο</w:t>
      </w:r>
      <w:r>
        <w:rPr>
          <w:rFonts w:eastAsia="Times New Roman" w:cs="Times New Roman"/>
          <w:szCs w:val="24"/>
        </w:rPr>
        <w:t>, επί του πιεστηρίου, όπως λέμε,</w:t>
      </w:r>
      <w:r w:rsidRPr="00047D28">
        <w:rPr>
          <w:rFonts w:eastAsia="Times New Roman" w:cs="Times New Roman"/>
          <w:szCs w:val="24"/>
        </w:rPr>
        <w:t xml:space="preserve"> πριν από λίγο ασκήθηκε δίωξη </w:t>
      </w:r>
      <w:r>
        <w:rPr>
          <w:rFonts w:eastAsia="Times New Roman" w:cs="Times New Roman"/>
          <w:szCs w:val="24"/>
        </w:rPr>
        <w:t xml:space="preserve">για πολλοστή φορά στην </w:t>
      </w:r>
      <w:r w:rsidRPr="00047D28">
        <w:rPr>
          <w:rFonts w:eastAsia="Times New Roman" w:cs="Times New Roman"/>
          <w:szCs w:val="24"/>
        </w:rPr>
        <w:t>κ</w:t>
      </w:r>
      <w:r>
        <w:rPr>
          <w:rFonts w:eastAsia="Times New Roman" w:cs="Times New Roman"/>
          <w:szCs w:val="24"/>
        </w:rPr>
        <w:t xml:space="preserve">. </w:t>
      </w:r>
      <w:r w:rsidRPr="00047D28">
        <w:rPr>
          <w:rFonts w:eastAsia="Times New Roman" w:cs="Times New Roman"/>
          <w:szCs w:val="24"/>
        </w:rPr>
        <w:t>Ρένα Δούρου</w:t>
      </w:r>
      <w:r>
        <w:rPr>
          <w:rFonts w:eastAsia="Times New Roman" w:cs="Times New Roman"/>
          <w:szCs w:val="24"/>
        </w:rPr>
        <w:t>,</w:t>
      </w:r>
      <w:r w:rsidRPr="00047D28">
        <w:rPr>
          <w:rFonts w:eastAsia="Times New Roman" w:cs="Times New Roman"/>
          <w:szCs w:val="24"/>
        </w:rPr>
        <w:t xml:space="preserve"> υποψήφια </w:t>
      </w:r>
      <w:r>
        <w:rPr>
          <w:rFonts w:eastAsia="Times New Roman" w:cs="Times New Roman"/>
          <w:szCs w:val="24"/>
        </w:rPr>
        <w:t>Π</w:t>
      </w:r>
      <w:r w:rsidRPr="00047D28">
        <w:rPr>
          <w:rFonts w:eastAsia="Times New Roman" w:cs="Times New Roman"/>
          <w:szCs w:val="24"/>
        </w:rPr>
        <w:t>εριφερειάρχη Αττικής του ΣΥΡΙΖΑ</w:t>
      </w:r>
      <w:r>
        <w:rPr>
          <w:rFonts w:eastAsia="Times New Roman" w:cs="Times New Roman"/>
          <w:szCs w:val="24"/>
        </w:rPr>
        <w:t xml:space="preserve">, αυτή τη φορά για τους </w:t>
      </w:r>
      <w:r w:rsidRPr="00047D28">
        <w:rPr>
          <w:rFonts w:eastAsia="Times New Roman" w:cs="Times New Roman"/>
          <w:szCs w:val="24"/>
        </w:rPr>
        <w:t>νεκρούς στη Μάνδρ</w:t>
      </w:r>
      <w:r w:rsidRPr="00047D28">
        <w:rPr>
          <w:rFonts w:eastAsia="Times New Roman" w:cs="Times New Roman"/>
          <w:szCs w:val="24"/>
        </w:rPr>
        <w:t>α</w:t>
      </w:r>
      <w:r>
        <w:rPr>
          <w:rFonts w:eastAsia="Times New Roman" w:cs="Times New Roman"/>
          <w:szCs w:val="24"/>
        </w:rPr>
        <w:t>. Πάλι</w:t>
      </w:r>
      <w:r w:rsidRPr="00047D28">
        <w:rPr>
          <w:rFonts w:eastAsia="Times New Roman" w:cs="Times New Roman"/>
          <w:szCs w:val="24"/>
        </w:rPr>
        <w:t xml:space="preserve"> για</w:t>
      </w:r>
      <w:r>
        <w:rPr>
          <w:rFonts w:eastAsia="Times New Roman" w:cs="Times New Roman"/>
          <w:szCs w:val="24"/>
        </w:rPr>
        <w:t xml:space="preserve"> θανάτους εξ αμελείας, για</w:t>
      </w:r>
      <w:r w:rsidRPr="00047D28">
        <w:rPr>
          <w:rFonts w:eastAsia="Times New Roman" w:cs="Times New Roman"/>
          <w:szCs w:val="24"/>
        </w:rPr>
        <w:t xml:space="preserve"> παράβαση καθήκοντος</w:t>
      </w:r>
      <w:r>
        <w:rPr>
          <w:rFonts w:eastAsia="Times New Roman" w:cs="Times New Roman"/>
          <w:szCs w:val="24"/>
        </w:rPr>
        <w:t>,</w:t>
      </w:r>
      <w:r w:rsidRPr="00047D28">
        <w:rPr>
          <w:rFonts w:eastAsia="Times New Roman" w:cs="Times New Roman"/>
          <w:szCs w:val="24"/>
        </w:rPr>
        <w:t xml:space="preserve"> για πλημμελή άσκηση καθηκόντων </w:t>
      </w:r>
      <w:r>
        <w:rPr>
          <w:rFonts w:eastAsia="Times New Roman" w:cs="Times New Roman"/>
          <w:szCs w:val="24"/>
        </w:rPr>
        <w:t>κ</w:t>
      </w:r>
      <w:r w:rsidRPr="00047D28">
        <w:rPr>
          <w:rFonts w:eastAsia="Times New Roman" w:cs="Times New Roman"/>
          <w:szCs w:val="24"/>
        </w:rPr>
        <w:t>αι ούτω καθεξής</w:t>
      </w:r>
      <w:r>
        <w:rPr>
          <w:rFonts w:eastAsia="Times New Roman" w:cs="Times New Roman"/>
          <w:szCs w:val="24"/>
        </w:rPr>
        <w:t xml:space="preserve">. </w:t>
      </w:r>
    </w:p>
    <w:p w14:paraId="03A7344D" w14:textId="77777777" w:rsidR="00E615E6" w:rsidRDefault="00720F21">
      <w:pPr>
        <w:spacing w:after="0" w:line="600" w:lineRule="auto"/>
        <w:ind w:firstLine="720"/>
        <w:jc w:val="both"/>
        <w:rPr>
          <w:rFonts w:eastAsia="Times New Roman" w:cs="Times New Roman"/>
          <w:szCs w:val="24"/>
        </w:rPr>
      </w:pPr>
      <w:r>
        <w:rPr>
          <w:rFonts w:eastAsia="Times New Roman" w:cs="Times New Roman"/>
          <w:szCs w:val="24"/>
        </w:rPr>
        <w:lastRenderedPageBreak/>
        <w:t>Ξ</w:t>
      </w:r>
      <w:r w:rsidRPr="00047D28">
        <w:rPr>
          <w:rFonts w:eastAsia="Times New Roman" w:cs="Times New Roman"/>
          <w:szCs w:val="24"/>
        </w:rPr>
        <w:t>έρω τις απόψε</w:t>
      </w:r>
      <w:r>
        <w:rPr>
          <w:rFonts w:eastAsia="Times New Roman" w:cs="Times New Roman"/>
          <w:szCs w:val="24"/>
        </w:rPr>
        <w:t>ις</w:t>
      </w:r>
      <w:r w:rsidRPr="00047D28">
        <w:rPr>
          <w:rFonts w:eastAsia="Times New Roman" w:cs="Times New Roman"/>
          <w:szCs w:val="24"/>
        </w:rPr>
        <w:t xml:space="preserve"> </w:t>
      </w:r>
      <w:r>
        <w:rPr>
          <w:rFonts w:eastAsia="Times New Roman" w:cs="Times New Roman"/>
          <w:szCs w:val="24"/>
        </w:rPr>
        <w:t xml:space="preserve">της </w:t>
      </w:r>
      <w:r w:rsidRPr="00047D28">
        <w:rPr>
          <w:rFonts w:eastAsia="Times New Roman" w:cs="Times New Roman"/>
          <w:szCs w:val="24"/>
        </w:rPr>
        <w:t>κ</w:t>
      </w:r>
      <w:r>
        <w:rPr>
          <w:rFonts w:eastAsia="Times New Roman" w:cs="Times New Roman"/>
          <w:szCs w:val="24"/>
        </w:rPr>
        <w:t xml:space="preserve">. </w:t>
      </w:r>
      <w:r w:rsidRPr="00047D28">
        <w:rPr>
          <w:rFonts w:eastAsia="Times New Roman" w:cs="Times New Roman"/>
          <w:szCs w:val="24"/>
        </w:rPr>
        <w:t>Δούρου</w:t>
      </w:r>
      <w:r>
        <w:rPr>
          <w:rFonts w:eastAsia="Times New Roman" w:cs="Times New Roman"/>
          <w:szCs w:val="24"/>
        </w:rPr>
        <w:t>.</w:t>
      </w:r>
      <w:r w:rsidRPr="00047D28">
        <w:rPr>
          <w:rFonts w:eastAsia="Times New Roman" w:cs="Times New Roman"/>
          <w:szCs w:val="24"/>
        </w:rPr>
        <w:t xml:space="preserve"> </w:t>
      </w:r>
      <w:r>
        <w:rPr>
          <w:rFonts w:eastAsia="Times New Roman" w:cs="Times New Roman"/>
          <w:szCs w:val="24"/>
        </w:rPr>
        <w:t>Δ</w:t>
      </w:r>
      <w:r w:rsidRPr="00047D28">
        <w:rPr>
          <w:rFonts w:eastAsia="Times New Roman" w:cs="Times New Roman"/>
          <w:szCs w:val="24"/>
        </w:rPr>
        <w:t>εν θα τα ξαναπούμε</w:t>
      </w:r>
      <w:r>
        <w:rPr>
          <w:rFonts w:eastAsia="Times New Roman" w:cs="Times New Roman"/>
          <w:szCs w:val="24"/>
        </w:rPr>
        <w:t>. Τ</w:t>
      </w:r>
      <w:r w:rsidRPr="00047D28">
        <w:rPr>
          <w:rFonts w:eastAsia="Times New Roman" w:cs="Times New Roman"/>
          <w:szCs w:val="24"/>
        </w:rPr>
        <w:t xml:space="preserve">α είπαμε </w:t>
      </w:r>
      <w:r>
        <w:rPr>
          <w:rFonts w:eastAsia="Times New Roman" w:cs="Times New Roman"/>
          <w:szCs w:val="24"/>
        </w:rPr>
        <w:t>ά</w:t>
      </w:r>
      <w:r w:rsidRPr="00047D28">
        <w:rPr>
          <w:rFonts w:eastAsia="Times New Roman" w:cs="Times New Roman"/>
          <w:szCs w:val="24"/>
        </w:rPr>
        <w:t xml:space="preserve">λλωστε </w:t>
      </w:r>
      <w:r>
        <w:rPr>
          <w:rFonts w:eastAsia="Times New Roman" w:cs="Times New Roman"/>
          <w:szCs w:val="24"/>
        </w:rPr>
        <w:t>στην αντίστοιχη συζήτηση για</w:t>
      </w:r>
      <w:r w:rsidRPr="00047D28">
        <w:rPr>
          <w:rFonts w:eastAsia="Times New Roman" w:cs="Times New Roman"/>
          <w:szCs w:val="24"/>
        </w:rPr>
        <w:t xml:space="preserve"> το </w:t>
      </w:r>
      <w:r>
        <w:rPr>
          <w:rFonts w:eastAsia="Times New Roman" w:cs="Times New Roman"/>
          <w:szCs w:val="24"/>
        </w:rPr>
        <w:t>Μ</w:t>
      </w:r>
      <w:r w:rsidRPr="00047D28">
        <w:rPr>
          <w:rFonts w:eastAsia="Times New Roman" w:cs="Times New Roman"/>
          <w:szCs w:val="24"/>
        </w:rPr>
        <w:t>άτι</w:t>
      </w:r>
      <w:r>
        <w:rPr>
          <w:rFonts w:eastAsia="Times New Roman" w:cs="Times New Roman"/>
          <w:szCs w:val="24"/>
        </w:rPr>
        <w:t>.</w:t>
      </w:r>
      <w:r w:rsidRPr="00047D28">
        <w:rPr>
          <w:rFonts w:eastAsia="Times New Roman" w:cs="Times New Roman"/>
          <w:szCs w:val="24"/>
        </w:rPr>
        <w:t xml:space="preserve"> Αυτό </w:t>
      </w:r>
      <w:r>
        <w:rPr>
          <w:rFonts w:eastAsia="Times New Roman" w:cs="Times New Roman"/>
          <w:szCs w:val="24"/>
        </w:rPr>
        <w:t xml:space="preserve">που </w:t>
      </w:r>
      <w:r w:rsidRPr="00047D28">
        <w:rPr>
          <w:rFonts w:eastAsia="Times New Roman" w:cs="Times New Roman"/>
          <w:szCs w:val="24"/>
        </w:rPr>
        <w:t>έχει πολύ ενδιαφέρον</w:t>
      </w:r>
      <w:r>
        <w:rPr>
          <w:rFonts w:eastAsia="Times New Roman" w:cs="Times New Roman"/>
          <w:szCs w:val="24"/>
        </w:rPr>
        <w:t>,</w:t>
      </w:r>
      <w:r w:rsidRPr="00047D28">
        <w:rPr>
          <w:rFonts w:eastAsia="Times New Roman" w:cs="Times New Roman"/>
          <w:szCs w:val="24"/>
        </w:rPr>
        <w:t xml:space="preserve"> </w:t>
      </w:r>
      <w:r>
        <w:rPr>
          <w:rFonts w:eastAsia="Times New Roman" w:cs="Times New Roman"/>
          <w:szCs w:val="24"/>
        </w:rPr>
        <w:t>όμως,</w:t>
      </w:r>
      <w:r w:rsidRPr="00047D28">
        <w:rPr>
          <w:rFonts w:eastAsia="Times New Roman" w:cs="Times New Roman"/>
          <w:szCs w:val="24"/>
        </w:rPr>
        <w:t xml:space="preserve"> σήμερα είναι ότι </w:t>
      </w:r>
      <w:r>
        <w:rPr>
          <w:rFonts w:eastAsia="Times New Roman" w:cs="Times New Roman"/>
          <w:szCs w:val="24"/>
        </w:rPr>
        <w:t>η</w:t>
      </w:r>
      <w:r w:rsidRPr="00047D28">
        <w:rPr>
          <w:rFonts w:eastAsia="Times New Roman" w:cs="Times New Roman"/>
          <w:szCs w:val="24"/>
        </w:rPr>
        <w:t xml:space="preserve"> εισαγγελική δίωξη για την κ</w:t>
      </w:r>
      <w:r>
        <w:rPr>
          <w:rFonts w:eastAsia="Times New Roman" w:cs="Times New Roman"/>
          <w:szCs w:val="24"/>
        </w:rPr>
        <w:t xml:space="preserve">. </w:t>
      </w:r>
      <w:r w:rsidRPr="00047D28">
        <w:rPr>
          <w:rFonts w:eastAsia="Times New Roman" w:cs="Times New Roman"/>
          <w:szCs w:val="24"/>
        </w:rPr>
        <w:t xml:space="preserve">Δούρου για την Μάνδρα έρχεται σε πλήρη αντίθεση με το πόρισμα της </w:t>
      </w:r>
      <w:r>
        <w:rPr>
          <w:rFonts w:eastAsia="Times New Roman" w:cs="Times New Roman"/>
          <w:szCs w:val="24"/>
        </w:rPr>
        <w:t>γ</w:t>
      </w:r>
      <w:r w:rsidRPr="00047D28">
        <w:rPr>
          <w:rFonts w:eastAsia="Times New Roman" w:cs="Times New Roman"/>
          <w:szCs w:val="24"/>
        </w:rPr>
        <w:t xml:space="preserve">ενικής </w:t>
      </w:r>
      <w:r>
        <w:rPr>
          <w:rFonts w:eastAsia="Times New Roman" w:cs="Times New Roman"/>
          <w:szCs w:val="24"/>
        </w:rPr>
        <w:t>ε</w:t>
      </w:r>
      <w:r w:rsidRPr="00047D28">
        <w:rPr>
          <w:rFonts w:eastAsia="Times New Roman" w:cs="Times New Roman"/>
          <w:szCs w:val="24"/>
        </w:rPr>
        <w:t xml:space="preserve">πιθεωρήτριας </w:t>
      </w:r>
      <w:r>
        <w:rPr>
          <w:rFonts w:eastAsia="Times New Roman" w:cs="Times New Roman"/>
          <w:szCs w:val="24"/>
        </w:rPr>
        <w:t>κ.</w:t>
      </w:r>
      <w:r w:rsidRPr="00047D28">
        <w:rPr>
          <w:rFonts w:eastAsia="Times New Roman" w:cs="Times New Roman"/>
          <w:szCs w:val="24"/>
        </w:rPr>
        <w:t xml:space="preserve"> Παπασπύρου</w:t>
      </w:r>
      <w:r>
        <w:rPr>
          <w:rFonts w:eastAsia="Times New Roman" w:cs="Times New Roman"/>
          <w:szCs w:val="24"/>
        </w:rPr>
        <w:t xml:space="preserve">, η οποία, ως γνωστό, </w:t>
      </w:r>
      <w:r w:rsidRPr="00047D28">
        <w:rPr>
          <w:rFonts w:eastAsia="Times New Roman" w:cs="Times New Roman"/>
          <w:szCs w:val="24"/>
        </w:rPr>
        <w:t xml:space="preserve">με </w:t>
      </w:r>
      <w:r>
        <w:rPr>
          <w:rFonts w:eastAsia="Times New Roman" w:cs="Times New Roman"/>
          <w:szCs w:val="24"/>
        </w:rPr>
        <w:t>οκτώ</w:t>
      </w:r>
      <w:r w:rsidRPr="00047D28">
        <w:rPr>
          <w:rFonts w:eastAsia="Times New Roman" w:cs="Times New Roman"/>
          <w:szCs w:val="24"/>
        </w:rPr>
        <w:t xml:space="preserve"> μήνες καθυστέρηση είχε εκδώσει το πό</w:t>
      </w:r>
      <w:r>
        <w:rPr>
          <w:rFonts w:eastAsia="Times New Roman" w:cs="Times New Roman"/>
          <w:szCs w:val="24"/>
        </w:rPr>
        <w:t>ρισμά της για τη</w:t>
      </w:r>
      <w:r w:rsidRPr="00047D28">
        <w:rPr>
          <w:rFonts w:eastAsia="Times New Roman" w:cs="Times New Roman"/>
          <w:szCs w:val="24"/>
        </w:rPr>
        <w:t xml:space="preserve"> Μάνδρα</w:t>
      </w:r>
      <w:r>
        <w:rPr>
          <w:rFonts w:eastAsia="Times New Roman" w:cs="Times New Roman"/>
          <w:szCs w:val="24"/>
        </w:rPr>
        <w:t>,</w:t>
      </w:r>
      <w:r w:rsidRPr="00047D28">
        <w:rPr>
          <w:rFonts w:eastAsia="Times New Roman" w:cs="Times New Roman"/>
          <w:szCs w:val="24"/>
        </w:rPr>
        <w:t xml:space="preserve"> είχε συμπεριλάβ</w:t>
      </w:r>
      <w:r w:rsidRPr="00047D28">
        <w:rPr>
          <w:rFonts w:eastAsia="Times New Roman" w:cs="Times New Roman"/>
          <w:szCs w:val="24"/>
        </w:rPr>
        <w:t>ει ως υπεύθυνους όλα τα υπόλοιπα πρόσωπα τα οποία σήμερα κατηγορ</w:t>
      </w:r>
      <w:r>
        <w:rPr>
          <w:rFonts w:eastAsia="Times New Roman" w:cs="Times New Roman"/>
          <w:szCs w:val="24"/>
        </w:rPr>
        <w:t xml:space="preserve">εί ο </w:t>
      </w:r>
      <w:r>
        <w:rPr>
          <w:rFonts w:eastAsia="Times New Roman" w:cs="Times New Roman"/>
          <w:szCs w:val="24"/>
        </w:rPr>
        <w:t>ε</w:t>
      </w:r>
      <w:r w:rsidRPr="00047D28">
        <w:rPr>
          <w:rFonts w:eastAsia="Times New Roman" w:cs="Times New Roman"/>
          <w:szCs w:val="24"/>
        </w:rPr>
        <w:t>ισαγγελέας</w:t>
      </w:r>
      <w:r>
        <w:rPr>
          <w:rFonts w:eastAsia="Times New Roman" w:cs="Times New Roman"/>
          <w:szCs w:val="24"/>
        </w:rPr>
        <w:t>,</w:t>
      </w:r>
      <w:r w:rsidRPr="00047D28">
        <w:rPr>
          <w:rFonts w:eastAsia="Times New Roman" w:cs="Times New Roman"/>
          <w:szCs w:val="24"/>
        </w:rPr>
        <w:t xml:space="preserve"> αλλά περιέργως είχε ξεχάσει την κ</w:t>
      </w:r>
      <w:r>
        <w:rPr>
          <w:rFonts w:eastAsia="Times New Roman" w:cs="Times New Roman"/>
          <w:szCs w:val="24"/>
        </w:rPr>
        <w:t>.</w:t>
      </w:r>
      <w:r w:rsidRPr="00047D28">
        <w:rPr>
          <w:rFonts w:eastAsia="Times New Roman" w:cs="Times New Roman"/>
          <w:szCs w:val="24"/>
        </w:rPr>
        <w:t xml:space="preserve"> Δούρου</w:t>
      </w:r>
      <w:r>
        <w:rPr>
          <w:rFonts w:eastAsia="Times New Roman" w:cs="Times New Roman"/>
          <w:szCs w:val="24"/>
        </w:rPr>
        <w:t xml:space="preserve">. </w:t>
      </w:r>
    </w:p>
    <w:p w14:paraId="03A7344E" w14:textId="77777777" w:rsidR="00E615E6" w:rsidRDefault="00720F21">
      <w:pPr>
        <w:spacing w:after="0" w:line="600" w:lineRule="auto"/>
        <w:ind w:firstLine="720"/>
        <w:jc w:val="both"/>
        <w:rPr>
          <w:rFonts w:eastAsia="Times New Roman" w:cs="Times New Roman"/>
          <w:szCs w:val="24"/>
        </w:rPr>
      </w:pPr>
      <w:r>
        <w:rPr>
          <w:rFonts w:eastAsia="Times New Roman" w:cs="Times New Roman"/>
          <w:szCs w:val="24"/>
        </w:rPr>
        <w:t>Ε,</w:t>
      </w:r>
      <w:r w:rsidRPr="00047D28">
        <w:rPr>
          <w:rFonts w:eastAsia="Times New Roman" w:cs="Times New Roman"/>
          <w:szCs w:val="24"/>
        </w:rPr>
        <w:t xml:space="preserve"> αυτό που ξέχασε </w:t>
      </w:r>
      <w:r>
        <w:rPr>
          <w:rFonts w:eastAsia="Times New Roman" w:cs="Times New Roman"/>
          <w:szCs w:val="24"/>
        </w:rPr>
        <w:t xml:space="preserve">η </w:t>
      </w:r>
      <w:r w:rsidRPr="00047D28">
        <w:rPr>
          <w:rFonts w:eastAsia="Times New Roman" w:cs="Times New Roman"/>
          <w:szCs w:val="24"/>
        </w:rPr>
        <w:t>κ</w:t>
      </w:r>
      <w:r>
        <w:rPr>
          <w:rFonts w:eastAsia="Times New Roman" w:cs="Times New Roman"/>
          <w:szCs w:val="24"/>
        </w:rPr>
        <w:t>.</w:t>
      </w:r>
      <w:r w:rsidRPr="00047D28">
        <w:rPr>
          <w:rFonts w:eastAsia="Times New Roman" w:cs="Times New Roman"/>
          <w:szCs w:val="24"/>
        </w:rPr>
        <w:t xml:space="preserve"> Παπασπύρου το έκανε</w:t>
      </w:r>
      <w:r>
        <w:rPr>
          <w:rFonts w:eastAsia="Times New Roman" w:cs="Times New Roman"/>
          <w:szCs w:val="24"/>
        </w:rPr>
        <w:t xml:space="preserve"> ο εισαγγελέας</w:t>
      </w:r>
      <w:r w:rsidRPr="00047D28">
        <w:rPr>
          <w:rFonts w:eastAsia="Times New Roman" w:cs="Times New Roman"/>
          <w:szCs w:val="24"/>
        </w:rPr>
        <w:t xml:space="preserve"> σήμερα για την κ</w:t>
      </w:r>
      <w:r>
        <w:rPr>
          <w:rFonts w:eastAsia="Times New Roman" w:cs="Times New Roman"/>
          <w:szCs w:val="24"/>
        </w:rPr>
        <w:t xml:space="preserve">. </w:t>
      </w:r>
      <w:r w:rsidRPr="00047D28">
        <w:rPr>
          <w:rFonts w:eastAsia="Times New Roman" w:cs="Times New Roman"/>
          <w:szCs w:val="24"/>
        </w:rPr>
        <w:t>Δούρου</w:t>
      </w:r>
      <w:r>
        <w:rPr>
          <w:rFonts w:eastAsia="Times New Roman" w:cs="Times New Roman"/>
          <w:szCs w:val="24"/>
        </w:rPr>
        <w:t>.</w:t>
      </w:r>
      <w:r w:rsidRPr="00047D28">
        <w:rPr>
          <w:rFonts w:eastAsia="Times New Roman" w:cs="Times New Roman"/>
          <w:szCs w:val="24"/>
        </w:rPr>
        <w:t xml:space="preserve"> Γιατί </w:t>
      </w:r>
      <w:r>
        <w:rPr>
          <w:rFonts w:eastAsia="Times New Roman" w:cs="Times New Roman"/>
          <w:szCs w:val="24"/>
        </w:rPr>
        <w:t xml:space="preserve">εν πάση </w:t>
      </w:r>
      <w:proofErr w:type="spellStart"/>
      <w:r>
        <w:rPr>
          <w:rFonts w:eastAsia="Times New Roman" w:cs="Times New Roman"/>
          <w:szCs w:val="24"/>
        </w:rPr>
        <w:t>περιπτώσει</w:t>
      </w:r>
      <w:proofErr w:type="spellEnd"/>
      <w:r>
        <w:rPr>
          <w:rFonts w:eastAsia="Times New Roman" w:cs="Times New Roman"/>
          <w:szCs w:val="24"/>
        </w:rPr>
        <w:t xml:space="preserve"> πρέπει κάποιοι να κατ</w:t>
      </w:r>
      <w:r>
        <w:rPr>
          <w:rFonts w:eastAsia="Times New Roman" w:cs="Times New Roman"/>
          <w:szCs w:val="24"/>
        </w:rPr>
        <w:t>αλάβουμε</w:t>
      </w:r>
      <w:r w:rsidRPr="00047D28">
        <w:rPr>
          <w:rFonts w:eastAsia="Times New Roman" w:cs="Times New Roman"/>
          <w:szCs w:val="24"/>
        </w:rPr>
        <w:t xml:space="preserve"> ότι υπάρχει κράτος και όσοι </w:t>
      </w:r>
      <w:r>
        <w:rPr>
          <w:rFonts w:eastAsia="Times New Roman" w:cs="Times New Roman"/>
          <w:szCs w:val="24"/>
        </w:rPr>
        <w:t>έχουμε αξιώματα, έ</w:t>
      </w:r>
      <w:r w:rsidRPr="00047D28">
        <w:rPr>
          <w:rFonts w:eastAsia="Times New Roman" w:cs="Times New Roman"/>
          <w:szCs w:val="24"/>
        </w:rPr>
        <w:t xml:space="preserve">χουμε και </w:t>
      </w:r>
      <w:r>
        <w:rPr>
          <w:rFonts w:eastAsia="Times New Roman" w:cs="Times New Roman"/>
          <w:szCs w:val="24"/>
        </w:rPr>
        <w:t>ευθύνες. Τ</w:t>
      </w:r>
      <w:r w:rsidRPr="00047D28">
        <w:rPr>
          <w:rFonts w:eastAsia="Times New Roman" w:cs="Times New Roman"/>
          <w:szCs w:val="24"/>
        </w:rPr>
        <w:t>α αξιώματα πάνε με τις ευθύνες</w:t>
      </w:r>
      <w:r>
        <w:rPr>
          <w:rFonts w:eastAsia="Times New Roman" w:cs="Times New Roman"/>
          <w:szCs w:val="24"/>
        </w:rPr>
        <w:t>.</w:t>
      </w:r>
      <w:r w:rsidRPr="00047D28">
        <w:rPr>
          <w:rFonts w:eastAsia="Times New Roman" w:cs="Times New Roman"/>
          <w:szCs w:val="24"/>
        </w:rPr>
        <w:t xml:space="preserve"> </w:t>
      </w:r>
      <w:r>
        <w:rPr>
          <w:rFonts w:eastAsia="Times New Roman" w:cs="Times New Roman"/>
          <w:szCs w:val="24"/>
        </w:rPr>
        <w:t>Δ</w:t>
      </w:r>
      <w:r w:rsidRPr="00047D28">
        <w:rPr>
          <w:rFonts w:eastAsia="Times New Roman" w:cs="Times New Roman"/>
          <w:szCs w:val="24"/>
        </w:rPr>
        <w:t xml:space="preserve">εν πάνε μόνο με εκλογικές νίκες και </w:t>
      </w:r>
      <w:r>
        <w:rPr>
          <w:rFonts w:eastAsia="Times New Roman" w:cs="Times New Roman"/>
          <w:szCs w:val="24"/>
        </w:rPr>
        <w:t>με σόου.</w:t>
      </w:r>
    </w:p>
    <w:p w14:paraId="03A7344F" w14:textId="77777777" w:rsidR="00E615E6" w:rsidRDefault="00720F21">
      <w:pPr>
        <w:spacing w:after="0" w:line="600" w:lineRule="auto"/>
        <w:ind w:firstLine="720"/>
        <w:jc w:val="both"/>
        <w:rPr>
          <w:rFonts w:eastAsia="Times New Roman" w:cs="Times New Roman"/>
          <w:szCs w:val="24"/>
        </w:rPr>
      </w:pPr>
      <w:r>
        <w:rPr>
          <w:rFonts w:eastAsia="Times New Roman" w:cs="Times New Roman"/>
          <w:b/>
          <w:szCs w:val="24"/>
        </w:rPr>
        <w:t>ΠΑΝΑΓΙΩΤΑ ΚΟΖΟΜΠΟΛΗ</w:t>
      </w:r>
      <w:r>
        <w:rPr>
          <w:rFonts w:eastAsia="Times New Roman" w:cs="Times New Roman"/>
          <w:b/>
          <w:szCs w:val="24"/>
        </w:rPr>
        <w:t xml:space="preserve"> - </w:t>
      </w:r>
      <w:r>
        <w:rPr>
          <w:rFonts w:eastAsia="Times New Roman" w:cs="Times New Roman"/>
          <w:b/>
          <w:szCs w:val="24"/>
        </w:rPr>
        <w:t xml:space="preserve">ΑΜΑΝΑΤΙΔΗ: </w:t>
      </w:r>
      <w:r>
        <w:rPr>
          <w:rFonts w:eastAsia="Times New Roman" w:cs="Times New Roman"/>
          <w:szCs w:val="24"/>
        </w:rPr>
        <w:t>Γι’ αυτό τις αναλαμβάνει.</w:t>
      </w:r>
    </w:p>
    <w:p w14:paraId="03A73450" w14:textId="77777777" w:rsidR="00E615E6" w:rsidRDefault="00720F21">
      <w:pPr>
        <w:spacing w:after="0" w:line="600" w:lineRule="auto"/>
        <w:ind w:firstLine="720"/>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 xml:space="preserve"> - </w:t>
      </w:r>
      <w:r w:rsidRPr="007F484E">
        <w:rPr>
          <w:rFonts w:eastAsia="Times New Roman" w:cs="Times New Roman"/>
          <w:b/>
          <w:szCs w:val="24"/>
        </w:rPr>
        <w:t>ΑΔΩΝΙΣ ΓΕΩΡΓΙΑΔΗΣ:</w:t>
      </w:r>
      <w:r>
        <w:rPr>
          <w:rFonts w:eastAsia="Times New Roman" w:cs="Times New Roman"/>
          <w:szCs w:val="24"/>
        </w:rPr>
        <w:t xml:space="preserve"> Το αν τις αναλαμβάνει θα το δούμε. Όποιος </w:t>
      </w:r>
      <w:r w:rsidRPr="00047D28">
        <w:rPr>
          <w:rFonts w:eastAsia="Times New Roman" w:cs="Times New Roman"/>
          <w:szCs w:val="24"/>
        </w:rPr>
        <w:t>τ</w:t>
      </w:r>
      <w:r>
        <w:rPr>
          <w:rFonts w:eastAsia="Times New Roman" w:cs="Times New Roman"/>
          <w:szCs w:val="24"/>
        </w:rPr>
        <w:t>ις</w:t>
      </w:r>
      <w:r w:rsidRPr="00047D28">
        <w:rPr>
          <w:rFonts w:eastAsia="Times New Roman" w:cs="Times New Roman"/>
          <w:szCs w:val="24"/>
        </w:rPr>
        <w:t xml:space="preserve"> αναλαμβάνει παραιτείται</w:t>
      </w:r>
      <w:r>
        <w:rPr>
          <w:rFonts w:eastAsia="Times New Roman" w:cs="Times New Roman"/>
          <w:szCs w:val="24"/>
        </w:rPr>
        <w:t>,</w:t>
      </w:r>
      <w:r w:rsidRPr="00047D28">
        <w:rPr>
          <w:rFonts w:eastAsia="Times New Roman" w:cs="Times New Roman"/>
          <w:szCs w:val="24"/>
        </w:rPr>
        <w:t xml:space="preserve"> δεν κατεβαίνει ξανά υποψήφιος</w:t>
      </w:r>
      <w:r>
        <w:rPr>
          <w:rFonts w:eastAsia="Times New Roman" w:cs="Times New Roman"/>
          <w:szCs w:val="24"/>
        </w:rPr>
        <w:t>.</w:t>
      </w:r>
    </w:p>
    <w:p w14:paraId="03A73451" w14:textId="77777777" w:rsidR="00E615E6" w:rsidRDefault="00720F21">
      <w:pPr>
        <w:spacing w:after="0" w:line="600" w:lineRule="auto"/>
        <w:ind w:firstLine="720"/>
        <w:jc w:val="both"/>
        <w:rPr>
          <w:rFonts w:eastAsia="Times New Roman" w:cs="Times New Roman"/>
          <w:szCs w:val="24"/>
        </w:rPr>
      </w:pPr>
      <w:r>
        <w:rPr>
          <w:rFonts w:eastAsia="Times New Roman" w:cs="Times New Roman"/>
          <w:szCs w:val="24"/>
        </w:rPr>
        <w:lastRenderedPageBreak/>
        <w:t>Π</w:t>
      </w:r>
      <w:r w:rsidRPr="00047D28">
        <w:rPr>
          <w:rFonts w:eastAsia="Times New Roman" w:cs="Times New Roman"/>
          <w:szCs w:val="24"/>
        </w:rPr>
        <w:t>άμε</w:t>
      </w:r>
      <w:r>
        <w:rPr>
          <w:rFonts w:eastAsia="Times New Roman" w:cs="Times New Roman"/>
          <w:szCs w:val="24"/>
        </w:rPr>
        <w:t>,</w:t>
      </w:r>
      <w:r w:rsidRPr="00047D28">
        <w:rPr>
          <w:rFonts w:eastAsia="Times New Roman" w:cs="Times New Roman"/>
          <w:szCs w:val="24"/>
        </w:rPr>
        <w:t xml:space="preserve"> λοιπόν</w:t>
      </w:r>
      <w:r>
        <w:rPr>
          <w:rFonts w:eastAsia="Times New Roman" w:cs="Times New Roman"/>
          <w:szCs w:val="24"/>
        </w:rPr>
        <w:t>,</w:t>
      </w:r>
      <w:r w:rsidRPr="00047D28">
        <w:rPr>
          <w:rFonts w:eastAsia="Times New Roman" w:cs="Times New Roman"/>
          <w:szCs w:val="24"/>
        </w:rPr>
        <w:t xml:space="preserve"> τώρα στο νομοσχέδιο</w:t>
      </w:r>
      <w:r>
        <w:rPr>
          <w:rFonts w:eastAsia="Times New Roman" w:cs="Times New Roman"/>
          <w:szCs w:val="24"/>
        </w:rPr>
        <w:t>. Κατ’ αρχάς, μένω έκπληκτος. Ά</w:t>
      </w:r>
      <w:r w:rsidRPr="00047D28">
        <w:rPr>
          <w:rFonts w:eastAsia="Times New Roman" w:cs="Times New Roman"/>
          <w:szCs w:val="24"/>
        </w:rPr>
        <w:t xml:space="preserve">κουσα την </w:t>
      </w:r>
      <w:proofErr w:type="spellStart"/>
      <w:r w:rsidRPr="00047D28">
        <w:rPr>
          <w:rFonts w:eastAsia="Times New Roman" w:cs="Times New Roman"/>
          <w:szCs w:val="24"/>
        </w:rPr>
        <w:t>προλαλήσασα</w:t>
      </w:r>
      <w:proofErr w:type="spellEnd"/>
      <w:r w:rsidRPr="00047D28">
        <w:rPr>
          <w:rFonts w:eastAsia="Times New Roman" w:cs="Times New Roman"/>
          <w:szCs w:val="24"/>
        </w:rPr>
        <w:t xml:space="preserve"> συνάδελφό του ΣΥΡΙΖΑ </w:t>
      </w:r>
      <w:r>
        <w:rPr>
          <w:rFonts w:eastAsia="Times New Roman" w:cs="Times New Roman"/>
          <w:szCs w:val="24"/>
        </w:rPr>
        <w:t>η οποία ξ</w:t>
      </w:r>
      <w:r w:rsidRPr="00047D28">
        <w:rPr>
          <w:rFonts w:eastAsia="Times New Roman" w:cs="Times New Roman"/>
          <w:szCs w:val="24"/>
        </w:rPr>
        <w:t>εκίνησε και κατηγόρησε περίπου εμάς γ</w:t>
      </w:r>
      <w:r w:rsidRPr="00047D28">
        <w:rPr>
          <w:rFonts w:eastAsia="Times New Roman" w:cs="Times New Roman"/>
          <w:szCs w:val="24"/>
        </w:rPr>
        <w:t xml:space="preserve">ια υποκρισία </w:t>
      </w:r>
      <w:r>
        <w:rPr>
          <w:rFonts w:eastAsia="Times New Roman" w:cs="Times New Roman"/>
          <w:szCs w:val="24"/>
        </w:rPr>
        <w:t xml:space="preserve">και τον αμέσως προηγούμενο, τον κ. Γάκη συγκεκριμένα, </w:t>
      </w:r>
      <w:r w:rsidRPr="00047D28">
        <w:rPr>
          <w:rFonts w:eastAsia="Times New Roman" w:cs="Times New Roman"/>
          <w:szCs w:val="24"/>
        </w:rPr>
        <w:t xml:space="preserve">ο οποίος μιλούσε για τις ρατσιστικές εκφράσεις </w:t>
      </w:r>
      <w:r>
        <w:rPr>
          <w:rFonts w:eastAsia="Times New Roman" w:cs="Times New Roman"/>
          <w:szCs w:val="24"/>
        </w:rPr>
        <w:t xml:space="preserve">που </w:t>
      </w:r>
      <w:r w:rsidRPr="00047D28">
        <w:rPr>
          <w:rFonts w:eastAsia="Times New Roman" w:cs="Times New Roman"/>
          <w:szCs w:val="24"/>
        </w:rPr>
        <w:t>διακινούνται</w:t>
      </w:r>
      <w:r>
        <w:rPr>
          <w:rFonts w:eastAsia="Times New Roman" w:cs="Times New Roman"/>
          <w:szCs w:val="24"/>
        </w:rPr>
        <w:t>,</w:t>
      </w:r>
      <w:r w:rsidRPr="00047D28">
        <w:rPr>
          <w:rFonts w:eastAsia="Times New Roman" w:cs="Times New Roman"/>
          <w:szCs w:val="24"/>
        </w:rPr>
        <w:t xml:space="preserve"> λέει</w:t>
      </w:r>
      <w:r>
        <w:rPr>
          <w:rFonts w:eastAsia="Times New Roman" w:cs="Times New Roman"/>
          <w:szCs w:val="24"/>
        </w:rPr>
        <w:t>,</w:t>
      </w:r>
      <w:r w:rsidRPr="00047D28">
        <w:rPr>
          <w:rFonts w:eastAsia="Times New Roman" w:cs="Times New Roman"/>
          <w:szCs w:val="24"/>
        </w:rPr>
        <w:t xml:space="preserve"> μέ</w:t>
      </w:r>
      <w:r>
        <w:rPr>
          <w:rFonts w:eastAsia="Times New Roman" w:cs="Times New Roman"/>
          <w:szCs w:val="24"/>
        </w:rPr>
        <w:t>σω</w:t>
      </w:r>
      <w:r w:rsidRPr="00047D28">
        <w:rPr>
          <w:rFonts w:eastAsia="Times New Roman" w:cs="Times New Roman"/>
          <w:szCs w:val="24"/>
        </w:rPr>
        <w:t xml:space="preserve"> των μέσων μαζικής επικοινωνίας</w:t>
      </w:r>
      <w:r>
        <w:rPr>
          <w:rFonts w:eastAsia="Times New Roman" w:cs="Times New Roman"/>
          <w:szCs w:val="24"/>
        </w:rPr>
        <w:t>.</w:t>
      </w:r>
    </w:p>
    <w:p w14:paraId="03A73452" w14:textId="77777777" w:rsidR="00E615E6" w:rsidRDefault="00720F21">
      <w:pPr>
        <w:spacing w:after="0" w:line="600" w:lineRule="auto"/>
        <w:ind w:firstLine="720"/>
        <w:jc w:val="both"/>
        <w:rPr>
          <w:rFonts w:eastAsia="Times New Roman" w:cs="Times New Roman"/>
          <w:szCs w:val="24"/>
        </w:rPr>
      </w:pPr>
      <w:r>
        <w:rPr>
          <w:rFonts w:eastAsia="Times New Roman" w:cs="Times New Roman"/>
          <w:szCs w:val="24"/>
        </w:rPr>
        <w:t>Προ δύο εβδομάδων μία συνάδελφός σας στην Κοινοβουλευτική Ο</w:t>
      </w:r>
      <w:r w:rsidRPr="00047D28">
        <w:rPr>
          <w:rFonts w:eastAsia="Times New Roman" w:cs="Times New Roman"/>
          <w:szCs w:val="24"/>
        </w:rPr>
        <w:t>μάδα του ΣΥΡΙΖΑ η κ</w:t>
      </w:r>
      <w:r>
        <w:rPr>
          <w:rFonts w:eastAsia="Times New Roman" w:cs="Times New Roman"/>
          <w:szCs w:val="24"/>
        </w:rPr>
        <w:t xml:space="preserve">. </w:t>
      </w:r>
      <w:proofErr w:type="spellStart"/>
      <w:r>
        <w:rPr>
          <w:rFonts w:eastAsia="Times New Roman" w:cs="Times New Roman"/>
          <w:szCs w:val="24"/>
        </w:rPr>
        <w:t>Μ</w:t>
      </w:r>
      <w:r>
        <w:rPr>
          <w:rFonts w:eastAsia="Times New Roman" w:cs="Times New Roman"/>
          <w:szCs w:val="24"/>
        </w:rPr>
        <w:t>εγαλοοικονόμου</w:t>
      </w:r>
      <w:proofErr w:type="spellEnd"/>
      <w:r>
        <w:rPr>
          <w:rFonts w:eastAsia="Times New Roman" w:cs="Times New Roman"/>
          <w:szCs w:val="24"/>
        </w:rPr>
        <w:t xml:space="preserve"> πήγε σε</w:t>
      </w:r>
      <w:r w:rsidRPr="00047D28">
        <w:rPr>
          <w:rFonts w:eastAsia="Times New Roman" w:cs="Times New Roman"/>
          <w:szCs w:val="24"/>
        </w:rPr>
        <w:t xml:space="preserve"> ένα τηλεοπτικό στούντιο </w:t>
      </w:r>
      <w:r>
        <w:rPr>
          <w:rFonts w:eastAsia="Times New Roman" w:cs="Times New Roman"/>
          <w:szCs w:val="24"/>
        </w:rPr>
        <w:t xml:space="preserve">με ένα καλάθι με </w:t>
      </w:r>
      <w:r w:rsidRPr="00047D28">
        <w:rPr>
          <w:rFonts w:eastAsia="Times New Roman" w:cs="Times New Roman"/>
          <w:szCs w:val="24"/>
        </w:rPr>
        <w:t xml:space="preserve">κάτι </w:t>
      </w:r>
      <w:r>
        <w:rPr>
          <w:rFonts w:eastAsia="Times New Roman" w:cs="Times New Roman"/>
          <w:szCs w:val="24"/>
        </w:rPr>
        <w:t xml:space="preserve">ζαρζαβατικά. Είδε απέναντι τον κ. </w:t>
      </w:r>
      <w:proofErr w:type="spellStart"/>
      <w:r>
        <w:rPr>
          <w:rFonts w:eastAsia="Times New Roman" w:cs="Times New Roman"/>
          <w:szCs w:val="24"/>
        </w:rPr>
        <w:t>Γιακουμάτο</w:t>
      </w:r>
      <w:proofErr w:type="spellEnd"/>
      <w:r>
        <w:rPr>
          <w:rFonts w:eastAsia="Times New Roman" w:cs="Times New Roman"/>
          <w:szCs w:val="24"/>
        </w:rPr>
        <w:t>, του χάρισε τα ζαρζαβατικά -το</w:t>
      </w:r>
      <w:r w:rsidRPr="00047D28">
        <w:rPr>
          <w:rFonts w:eastAsia="Times New Roman" w:cs="Times New Roman"/>
          <w:szCs w:val="24"/>
        </w:rPr>
        <w:t xml:space="preserve"> θεώρησε έξυπνη τηλεοπτική κίνηση </w:t>
      </w:r>
      <w:r w:rsidRPr="00047D28">
        <w:rPr>
          <w:rFonts w:eastAsia="Times New Roman" w:cs="Times New Roman"/>
          <w:szCs w:val="24"/>
        </w:rPr>
        <w:t>αυτ</w:t>
      </w:r>
      <w:r>
        <w:rPr>
          <w:rFonts w:eastAsia="Times New Roman" w:cs="Times New Roman"/>
          <w:szCs w:val="24"/>
        </w:rPr>
        <w:t>ό</w:t>
      </w:r>
      <w:r>
        <w:rPr>
          <w:rFonts w:eastAsia="Times New Roman" w:cs="Times New Roman"/>
          <w:szCs w:val="24"/>
        </w:rPr>
        <w:t>-</w:t>
      </w:r>
      <w:r w:rsidRPr="00047D28">
        <w:rPr>
          <w:rFonts w:eastAsia="Times New Roman" w:cs="Times New Roman"/>
          <w:szCs w:val="24"/>
        </w:rPr>
        <w:t xml:space="preserve"> και του είπε </w:t>
      </w:r>
      <w:r>
        <w:rPr>
          <w:rFonts w:eastAsia="Times New Roman" w:cs="Times New Roman"/>
          <w:szCs w:val="24"/>
        </w:rPr>
        <w:t xml:space="preserve">επί λέξει τα </w:t>
      </w:r>
      <w:r w:rsidRPr="00047D28">
        <w:rPr>
          <w:rFonts w:eastAsia="Times New Roman" w:cs="Times New Roman"/>
          <w:szCs w:val="24"/>
        </w:rPr>
        <w:t>εξής</w:t>
      </w:r>
      <w:r>
        <w:rPr>
          <w:rFonts w:eastAsia="Times New Roman" w:cs="Times New Roman"/>
          <w:szCs w:val="24"/>
        </w:rPr>
        <w:t>:</w:t>
      </w:r>
      <w:r w:rsidRPr="00047D28">
        <w:rPr>
          <w:rFonts w:eastAsia="Times New Roman" w:cs="Times New Roman"/>
          <w:szCs w:val="24"/>
        </w:rPr>
        <w:t xml:space="preserve"> </w:t>
      </w:r>
      <w:r>
        <w:rPr>
          <w:rFonts w:eastAsia="Times New Roman" w:cs="Times New Roman"/>
          <w:szCs w:val="24"/>
        </w:rPr>
        <w:t>«Δεν σας έφερα αγγούρια, διότι έχετε δηλ</w:t>
      </w:r>
      <w:r>
        <w:rPr>
          <w:rFonts w:eastAsia="Times New Roman" w:cs="Times New Roman"/>
          <w:szCs w:val="24"/>
        </w:rPr>
        <w:t>ώσει ότι δεν είστε ομοφυλόφιλος. Α</w:t>
      </w:r>
      <w:r w:rsidRPr="00047D28">
        <w:rPr>
          <w:rFonts w:eastAsia="Times New Roman" w:cs="Times New Roman"/>
          <w:szCs w:val="24"/>
        </w:rPr>
        <w:t xml:space="preserve">λλιώς θα </w:t>
      </w:r>
      <w:r>
        <w:rPr>
          <w:rFonts w:eastAsia="Times New Roman" w:cs="Times New Roman"/>
          <w:szCs w:val="24"/>
        </w:rPr>
        <w:t xml:space="preserve">σας </w:t>
      </w:r>
      <w:r w:rsidRPr="00047D28">
        <w:rPr>
          <w:rFonts w:eastAsia="Times New Roman" w:cs="Times New Roman"/>
          <w:szCs w:val="24"/>
        </w:rPr>
        <w:t>έ</w:t>
      </w:r>
      <w:r>
        <w:rPr>
          <w:rFonts w:eastAsia="Times New Roman" w:cs="Times New Roman"/>
          <w:szCs w:val="24"/>
        </w:rPr>
        <w:t xml:space="preserve">φερνα </w:t>
      </w:r>
      <w:r w:rsidRPr="00047D28">
        <w:rPr>
          <w:rFonts w:eastAsia="Times New Roman" w:cs="Times New Roman"/>
          <w:szCs w:val="24"/>
        </w:rPr>
        <w:t>αγγούρια</w:t>
      </w:r>
      <w:r>
        <w:rPr>
          <w:rFonts w:eastAsia="Times New Roman" w:cs="Times New Roman"/>
          <w:szCs w:val="24"/>
        </w:rPr>
        <w:t>.» Τ</w:t>
      </w:r>
      <w:r w:rsidRPr="00047D28">
        <w:rPr>
          <w:rFonts w:eastAsia="Times New Roman" w:cs="Times New Roman"/>
          <w:szCs w:val="24"/>
        </w:rPr>
        <w:t>ώρα</w:t>
      </w:r>
      <w:r>
        <w:rPr>
          <w:rFonts w:eastAsia="Times New Roman" w:cs="Times New Roman"/>
          <w:szCs w:val="24"/>
        </w:rPr>
        <w:t>,</w:t>
      </w:r>
      <w:r w:rsidRPr="00047D28">
        <w:rPr>
          <w:rFonts w:eastAsia="Times New Roman" w:cs="Times New Roman"/>
          <w:szCs w:val="24"/>
        </w:rPr>
        <w:t xml:space="preserve"> με </w:t>
      </w:r>
      <w:proofErr w:type="spellStart"/>
      <w:r w:rsidRPr="00047D28">
        <w:rPr>
          <w:rFonts w:eastAsia="Times New Roman" w:cs="Times New Roman"/>
          <w:szCs w:val="24"/>
        </w:rPr>
        <w:t>συγχωρείτε</w:t>
      </w:r>
      <w:proofErr w:type="spellEnd"/>
      <w:r>
        <w:rPr>
          <w:rFonts w:eastAsia="Times New Roman" w:cs="Times New Roman"/>
          <w:szCs w:val="24"/>
        </w:rPr>
        <w:t>,</w:t>
      </w:r>
      <w:r w:rsidRPr="00047D28">
        <w:rPr>
          <w:rFonts w:eastAsia="Times New Roman" w:cs="Times New Roman"/>
          <w:szCs w:val="24"/>
        </w:rPr>
        <w:t xml:space="preserve"> </w:t>
      </w:r>
      <w:r>
        <w:rPr>
          <w:rFonts w:eastAsia="Times New Roman" w:cs="Times New Roman"/>
          <w:szCs w:val="24"/>
        </w:rPr>
        <w:t>αλλά η</w:t>
      </w:r>
      <w:r w:rsidRPr="00047D28">
        <w:rPr>
          <w:rFonts w:eastAsia="Times New Roman" w:cs="Times New Roman"/>
          <w:szCs w:val="24"/>
        </w:rPr>
        <w:t xml:space="preserve"> φράση αυτή είναι </w:t>
      </w:r>
      <w:r>
        <w:rPr>
          <w:rFonts w:eastAsia="Times New Roman" w:cs="Times New Roman"/>
          <w:szCs w:val="24"/>
        </w:rPr>
        <w:t>η ευθύτατα πιο χυδ</w:t>
      </w:r>
      <w:r w:rsidRPr="00047D28">
        <w:rPr>
          <w:rFonts w:eastAsia="Times New Roman" w:cs="Times New Roman"/>
          <w:szCs w:val="24"/>
        </w:rPr>
        <w:t>αία ρατσιστική</w:t>
      </w:r>
      <w:r>
        <w:rPr>
          <w:rFonts w:eastAsia="Times New Roman" w:cs="Times New Roman"/>
          <w:szCs w:val="24"/>
        </w:rPr>
        <w:t>,</w:t>
      </w:r>
      <w:r w:rsidRPr="00047D28">
        <w:rPr>
          <w:rFonts w:eastAsia="Times New Roman" w:cs="Times New Roman"/>
          <w:szCs w:val="24"/>
        </w:rPr>
        <w:t xml:space="preserve"> σεξιστική </w:t>
      </w:r>
      <w:r>
        <w:rPr>
          <w:rFonts w:eastAsia="Times New Roman" w:cs="Times New Roman"/>
          <w:szCs w:val="24"/>
        </w:rPr>
        <w:t>και απαράδεκτη φράση</w:t>
      </w:r>
      <w:r w:rsidRPr="00047D28">
        <w:rPr>
          <w:rFonts w:eastAsia="Times New Roman" w:cs="Times New Roman"/>
          <w:szCs w:val="24"/>
        </w:rPr>
        <w:t xml:space="preserve"> που </w:t>
      </w:r>
      <w:r>
        <w:rPr>
          <w:rFonts w:eastAsia="Times New Roman" w:cs="Times New Roman"/>
          <w:szCs w:val="24"/>
        </w:rPr>
        <w:t>έχει ακουστεί στην</w:t>
      </w:r>
      <w:r w:rsidRPr="00047D28">
        <w:rPr>
          <w:rFonts w:eastAsia="Times New Roman" w:cs="Times New Roman"/>
          <w:szCs w:val="24"/>
        </w:rPr>
        <w:t xml:space="preserve"> τηλεόραση</w:t>
      </w:r>
      <w:r>
        <w:rPr>
          <w:rFonts w:eastAsia="Times New Roman" w:cs="Times New Roman"/>
          <w:szCs w:val="24"/>
        </w:rPr>
        <w:t>.</w:t>
      </w:r>
    </w:p>
    <w:p w14:paraId="03A73453" w14:textId="77777777" w:rsidR="00E615E6" w:rsidRDefault="00720F21">
      <w:pPr>
        <w:spacing w:after="0" w:line="600" w:lineRule="auto"/>
        <w:ind w:firstLine="720"/>
        <w:jc w:val="both"/>
        <w:rPr>
          <w:rFonts w:eastAsia="Times New Roman" w:cs="Times New Roman"/>
          <w:szCs w:val="24"/>
        </w:rPr>
      </w:pPr>
      <w:r>
        <w:rPr>
          <w:rFonts w:eastAsia="Times New Roman" w:cs="Times New Roman"/>
          <w:b/>
          <w:szCs w:val="24"/>
        </w:rPr>
        <w:t xml:space="preserve">ΗΛΙΑΣ ΚΑΜΑΤΕΡΟΣ: </w:t>
      </w:r>
      <w:r>
        <w:rPr>
          <w:rFonts w:eastAsia="Times New Roman" w:cs="Times New Roman"/>
          <w:szCs w:val="24"/>
        </w:rPr>
        <w:t>Ρίχνετε το επίπεδο!</w:t>
      </w:r>
    </w:p>
    <w:p w14:paraId="03A73454" w14:textId="77777777" w:rsidR="00E615E6" w:rsidRDefault="00720F21">
      <w:pPr>
        <w:spacing w:after="0" w:line="600" w:lineRule="auto"/>
        <w:ind w:firstLine="720"/>
        <w:jc w:val="both"/>
        <w:rPr>
          <w:rFonts w:eastAsia="Times New Roman" w:cs="Times New Roman"/>
          <w:szCs w:val="24"/>
        </w:rPr>
      </w:pPr>
      <w:r w:rsidRPr="007F484E">
        <w:rPr>
          <w:rFonts w:eastAsia="Times New Roman" w:cs="Times New Roman"/>
          <w:b/>
          <w:szCs w:val="24"/>
        </w:rPr>
        <w:lastRenderedPageBreak/>
        <w:t>ΣΠΥΡΙΔΩΝ –</w:t>
      </w:r>
      <w:r w:rsidRPr="007F484E">
        <w:rPr>
          <w:rFonts w:eastAsia="Times New Roman" w:cs="Times New Roman"/>
          <w:b/>
          <w:szCs w:val="24"/>
        </w:rPr>
        <w:t xml:space="preserve"> ΑΔΩΝΙΣ ΓΕΩΡΓΙΑΔΗΣ:</w:t>
      </w:r>
      <w:r>
        <w:rPr>
          <w:rFonts w:eastAsia="Times New Roman" w:cs="Times New Roman"/>
          <w:b/>
          <w:szCs w:val="24"/>
        </w:rPr>
        <w:t xml:space="preserve"> </w:t>
      </w:r>
      <w:r>
        <w:rPr>
          <w:rFonts w:eastAsia="Times New Roman" w:cs="Times New Roman"/>
          <w:szCs w:val="24"/>
        </w:rPr>
        <w:t xml:space="preserve">Βλέπω τον συνάδελφο κ. Καματερό να εξεγείρεται, επειδή εγώ το είπα στη Βουλή. Ρίχνω το επίπεδο, είπε. </w:t>
      </w:r>
    </w:p>
    <w:p w14:paraId="03A73455" w14:textId="77777777" w:rsidR="00E615E6" w:rsidRDefault="00720F21">
      <w:pPr>
        <w:spacing w:after="0" w:line="600" w:lineRule="auto"/>
        <w:ind w:firstLine="720"/>
        <w:jc w:val="both"/>
        <w:rPr>
          <w:rFonts w:eastAsia="Times New Roman" w:cs="Times New Roman"/>
          <w:szCs w:val="24"/>
        </w:rPr>
      </w:pPr>
      <w:r>
        <w:rPr>
          <w:rFonts w:eastAsia="Times New Roman" w:cs="Times New Roman"/>
          <w:szCs w:val="24"/>
        </w:rPr>
        <w:t>Ρίχνω το επίπεδο εγώ στη Βουλή, αλλά εσύ κάθεσαι στην ίδια Κ</w:t>
      </w:r>
      <w:r w:rsidRPr="00047D28">
        <w:rPr>
          <w:rFonts w:eastAsia="Times New Roman" w:cs="Times New Roman"/>
          <w:szCs w:val="24"/>
        </w:rPr>
        <w:t xml:space="preserve">οινοβουλευτική </w:t>
      </w:r>
      <w:r>
        <w:rPr>
          <w:rFonts w:eastAsia="Times New Roman" w:cs="Times New Roman"/>
          <w:szCs w:val="24"/>
        </w:rPr>
        <w:t>Ο</w:t>
      </w:r>
      <w:r w:rsidRPr="00047D28">
        <w:rPr>
          <w:rFonts w:eastAsia="Times New Roman" w:cs="Times New Roman"/>
          <w:szCs w:val="24"/>
        </w:rPr>
        <w:t xml:space="preserve">μάδα με την </w:t>
      </w:r>
      <w:r>
        <w:rPr>
          <w:rFonts w:eastAsia="Times New Roman" w:cs="Times New Roman"/>
          <w:szCs w:val="24"/>
        </w:rPr>
        <w:t xml:space="preserve">κ. </w:t>
      </w:r>
      <w:proofErr w:type="spellStart"/>
      <w:r>
        <w:rPr>
          <w:rFonts w:eastAsia="Times New Roman" w:cs="Times New Roman"/>
          <w:szCs w:val="24"/>
        </w:rPr>
        <w:t>Μεγαλοοικονόμου</w:t>
      </w:r>
      <w:proofErr w:type="spellEnd"/>
      <w:r>
        <w:rPr>
          <w:rFonts w:eastAsia="Times New Roman" w:cs="Times New Roman"/>
          <w:szCs w:val="24"/>
        </w:rPr>
        <w:t xml:space="preserve"> </w:t>
      </w:r>
      <w:r w:rsidRPr="00047D28">
        <w:rPr>
          <w:rFonts w:eastAsia="Times New Roman" w:cs="Times New Roman"/>
          <w:szCs w:val="24"/>
        </w:rPr>
        <w:t xml:space="preserve">που το </w:t>
      </w:r>
      <w:r>
        <w:rPr>
          <w:rFonts w:eastAsia="Times New Roman" w:cs="Times New Roman"/>
          <w:szCs w:val="24"/>
        </w:rPr>
        <w:t>’</w:t>
      </w:r>
      <w:r w:rsidRPr="00047D28">
        <w:rPr>
          <w:rFonts w:eastAsia="Times New Roman" w:cs="Times New Roman"/>
          <w:szCs w:val="24"/>
        </w:rPr>
        <w:t>κανε</w:t>
      </w:r>
      <w:r>
        <w:rPr>
          <w:rFonts w:eastAsia="Times New Roman" w:cs="Times New Roman"/>
          <w:szCs w:val="24"/>
        </w:rPr>
        <w:t>! Και εσύ</w:t>
      </w:r>
      <w:r w:rsidRPr="00047D28">
        <w:rPr>
          <w:rFonts w:eastAsia="Times New Roman" w:cs="Times New Roman"/>
          <w:szCs w:val="24"/>
        </w:rPr>
        <w:t xml:space="preserve"> Καματερ</w:t>
      </w:r>
      <w:r>
        <w:rPr>
          <w:rFonts w:eastAsia="Times New Roman" w:cs="Times New Roman"/>
          <w:szCs w:val="24"/>
        </w:rPr>
        <w:t>έ, που</w:t>
      </w:r>
      <w:r w:rsidRPr="00047D28">
        <w:rPr>
          <w:rFonts w:eastAsia="Times New Roman" w:cs="Times New Roman"/>
          <w:szCs w:val="24"/>
        </w:rPr>
        <w:t xml:space="preserve"> εγώ ρίχνω το επίπεδ</w:t>
      </w:r>
      <w:r>
        <w:rPr>
          <w:rFonts w:eastAsia="Times New Roman" w:cs="Times New Roman"/>
          <w:szCs w:val="24"/>
        </w:rPr>
        <w:t>ο</w:t>
      </w:r>
      <w:r w:rsidRPr="00047D28">
        <w:rPr>
          <w:rFonts w:eastAsia="Times New Roman" w:cs="Times New Roman"/>
          <w:szCs w:val="24"/>
        </w:rPr>
        <w:t xml:space="preserve"> και φεύγεις</w:t>
      </w:r>
      <w:r>
        <w:rPr>
          <w:rFonts w:eastAsia="Times New Roman" w:cs="Times New Roman"/>
          <w:szCs w:val="24"/>
        </w:rPr>
        <w:t>,</w:t>
      </w:r>
      <w:r w:rsidRPr="00047D28">
        <w:rPr>
          <w:rFonts w:eastAsia="Times New Roman" w:cs="Times New Roman"/>
          <w:szCs w:val="24"/>
        </w:rPr>
        <w:t xml:space="preserve"> δεν είχες το θάρρος να βγεις να πεις κάτι </w:t>
      </w:r>
      <w:r>
        <w:rPr>
          <w:rFonts w:eastAsia="Times New Roman" w:cs="Times New Roman"/>
          <w:szCs w:val="24"/>
        </w:rPr>
        <w:t>κατά της</w:t>
      </w:r>
      <w:r w:rsidRPr="00047D28">
        <w:rPr>
          <w:rFonts w:eastAsia="Times New Roman" w:cs="Times New Roman"/>
          <w:szCs w:val="24"/>
        </w:rPr>
        <w:t xml:space="preserve"> κ</w:t>
      </w:r>
      <w:r>
        <w:rPr>
          <w:rFonts w:eastAsia="Times New Roman" w:cs="Times New Roman"/>
          <w:szCs w:val="24"/>
        </w:rPr>
        <w:t xml:space="preserve">. </w:t>
      </w:r>
      <w:proofErr w:type="spellStart"/>
      <w:r>
        <w:rPr>
          <w:rFonts w:eastAsia="Times New Roman" w:cs="Times New Roman"/>
          <w:szCs w:val="24"/>
        </w:rPr>
        <w:t>Μεγαλοοικονόμου</w:t>
      </w:r>
      <w:proofErr w:type="spellEnd"/>
      <w:r>
        <w:rPr>
          <w:rFonts w:eastAsia="Times New Roman" w:cs="Times New Roman"/>
          <w:szCs w:val="24"/>
        </w:rPr>
        <w:t>!</w:t>
      </w:r>
    </w:p>
    <w:p w14:paraId="03A73456" w14:textId="77777777" w:rsidR="00E615E6" w:rsidRDefault="00720F21">
      <w:pPr>
        <w:spacing w:after="0" w:line="600" w:lineRule="auto"/>
        <w:ind w:firstLine="720"/>
        <w:jc w:val="both"/>
        <w:rPr>
          <w:rFonts w:eastAsia="Times New Roman" w:cs="Times New Roman"/>
          <w:szCs w:val="24"/>
        </w:rPr>
      </w:pPr>
      <w:r>
        <w:rPr>
          <w:rFonts w:eastAsia="Times New Roman" w:cs="Times New Roman"/>
          <w:szCs w:val="24"/>
        </w:rPr>
        <w:t>Τέτοιοι</w:t>
      </w:r>
      <w:r w:rsidRPr="00047D28">
        <w:rPr>
          <w:rFonts w:eastAsia="Times New Roman" w:cs="Times New Roman"/>
          <w:szCs w:val="24"/>
        </w:rPr>
        <w:t xml:space="preserve"> υποκριτές είστε που</w:t>
      </w:r>
      <w:r>
        <w:rPr>
          <w:rFonts w:eastAsia="Times New Roman" w:cs="Times New Roman"/>
          <w:szCs w:val="24"/>
        </w:rPr>
        <w:t xml:space="preserve"> θα έρθετε </w:t>
      </w:r>
      <w:r w:rsidRPr="00047D28">
        <w:rPr>
          <w:rFonts w:eastAsia="Times New Roman" w:cs="Times New Roman"/>
          <w:szCs w:val="24"/>
        </w:rPr>
        <w:t xml:space="preserve">εδώ </w:t>
      </w:r>
      <w:r>
        <w:rPr>
          <w:rFonts w:eastAsia="Times New Roman" w:cs="Times New Roman"/>
          <w:szCs w:val="24"/>
        </w:rPr>
        <w:t>ν</w:t>
      </w:r>
      <w:r w:rsidRPr="00047D28">
        <w:rPr>
          <w:rFonts w:eastAsia="Times New Roman" w:cs="Times New Roman"/>
          <w:szCs w:val="24"/>
        </w:rPr>
        <w:t xml:space="preserve">α </w:t>
      </w:r>
      <w:r w:rsidRPr="00047D28">
        <w:rPr>
          <w:rFonts w:eastAsia="Times New Roman" w:cs="Times New Roman"/>
          <w:szCs w:val="24"/>
        </w:rPr>
        <w:t xml:space="preserve">μας κάνετε </w:t>
      </w:r>
      <w:r>
        <w:rPr>
          <w:rFonts w:eastAsia="Times New Roman" w:cs="Times New Roman"/>
          <w:szCs w:val="24"/>
        </w:rPr>
        <w:t>και μάθημα για σεξισμό και ρατσισμό</w:t>
      </w:r>
      <w:r w:rsidRPr="00047D28">
        <w:rPr>
          <w:rFonts w:eastAsia="Times New Roman" w:cs="Times New Roman"/>
          <w:szCs w:val="24"/>
        </w:rPr>
        <w:t xml:space="preserve"> από τα μέσα μαζικής επικοινωνίας</w:t>
      </w:r>
      <w:r>
        <w:rPr>
          <w:rFonts w:eastAsia="Times New Roman" w:cs="Times New Roman"/>
          <w:szCs w:val="24"/>
        </w:rPr>
        <w:t>. Ε</w:t>
      </w:r>
      <w:r>
        <w:rPr>
          <w:rFonts w:eastAsia="Times New Roman" w:cs="Times New Roman"/>
          <w:szCs w:val="24"/>
        </w:rPr>
        <w:t>σείς που</w:t>
      </w:r>
      <w:r w:rsidRPr="00047D28">
        <w:rPr>
          <w:rFonts w:eastAsia="Times New Roman" w:cs="Times New Roman"/>
          <w:szCs w:val="24"/>
        </w:rPr>
        <w:t xml:space="preserve"> </w:t>
      </w:r>
      <w:r>
        <w:rPr>
          <w:rFonts w:eastAsia="Times New Roman" w:cs="Times New Roman"/>
          <w:szCs w:val="24"/>
        </w:rPr>
        <w:t>κατάπιατε</w:t>
      </w:r>
      <w:r w:rsidRPr="00047D28">
        <w:rPr>
          <w:rFonts w:eastAsia="Times New Roman" w:cs="Times New Roman"/>
          <w:szCs w:val="24"/>
        </w:rPr>
        <w:t xml:space="preserve"> ολόκληρο αγγούρι </w:t>
      </w:r>
      <w:r>
        <w:rPr>
          <w:rFonts w:eastAsia="Times New Roman" w:cs="Times New Roman"/>
          <w:szCs w:val="24"/>
        </w:rPr>
        <w:t xml:space="preserve">της </w:t>
      </w:r>
      <w:proofErr w:type="spellStart"/>
      <w:r>
        <w:rPr>
          <w:rFonts w:eastAsia="Times New Roman" w:cs="Times New Roman"/>
          <w:szCs w:val="24"/>
        </w:rPr>
        <w:t>Μεγαλοοικονόμου</w:t>
      </w:r>
      <w:proofErr w:type="spellEnd"/>
      <w:r w:rsidRPr="00047D28">
        <w:rPr>
          <w:rFonts w:eastAsia="Times New Roman" w:cs="Times New Roman"/>
          <w:szCs w:val="24"/>
        </w:rPr>
        <w:t xml:space="preserve"> και έχετε τα μούτρα </w:t>
      </w:r>
      <w:r>
        <w:rPr>
          <w:rFonts w:eastAsia="Times New Roman" w:cs="Times New Roman"/>
          <w:szCs w:val="24"/>
        </w:rPr>
        <w:t xml:space="preserve">να μας κάνετε </w:t>
      </w:r>
      <w:r w:rsidRPr="00047D28">
        <w:rPr>
          <w:rFonts w:eastAsia="Times New Roman" w:cs="Times New Roman"/>
          <w:szCs w:val="24"/>
        </w:rPr>
        <w:t>υποδείξει</w:t>
      </w:r>
      <w:r>
        <w:rPr>
          <w:rFonts w:eastAsia="Times New Roman" w:cs="Times New Roman"/>
          <w:szCs w:val="24"/>
        </w:rPr>
        <w:t>ς. Αν</w:t>
      </w:r>
      <w:r w:rsidRPr="00047D28">
        <w:rPr>
          <w:rFonts w:eastAsia="Times New Roman" w:cs="Times New Roman"/>
          <w:szCs w:val="24"/>
        </w:rPr>
        <w:t xml:space="preserve"> είναι</w:t>
      </w:r>
      <w:r>
        <w:rPr>
          <w:rFonts w:eastAsia="Times New Roman" w:cs="Times New Roman"/>
          <w:szCs w:val="24"/>
        </w:rPr>
        <w:t xml:space="preserve"> ποτέ</w:t>
      </w:r>
      <w:r w:rsidRPr="00047D28">
        <w:rPr>
          <w:rFonts w:eastAsia="Times New Roman" w:cs="Times New Roman"/>
          <w:szCs w:val="24"/>
        </w:rPr>
        <w:t xml:space="preserve"> δυνατόν</w:t>
      </w:r>
      <w:r>
        <w:rPr>
          <w:rFonts w:eastAsia="Times New Roman" w:cs="Times New Roman"/>
          <w:szCs w:val="24"/>
        </w:rPr>
        <w:t xml:space="preserve">! </w:t>
      </w:r>
    </w:p>
    <w:p w14:paraId="03A73457" w14:textId="77777777" w:rsidR="00E615E6" w:rsidRDefault="00720F21">
      <w:pPr>
        <w:spacing w:after="0" w:line="600" w:lineRule="auto"/>
        <w:ind w:firstLine="720"/>
        <w:jc w:val="both"/>
        <w:rPr>
          <w:rFonts w:eastAsia="Times New Roman" w:cs="Times New Roman"/>
          <w:szCs w:val="24"/>
        </w:rPr>
      </w:pPr>
      <w:r>
        <w:rPr>
          <w:rFonts w:eastAsia="Times New Roman" w:cs="Times New Roman"/>
          <w:b/>
          <w:szCs w:val="24"/>
        </w:rPr>
        <w:t xml:space="preserve">ΚΩΝΣΤΑΝΤΙΝΟΣ ΜΟΡΦΙΔΗΣ: </w:t>
      </w:r>
      <w:r>
        <w:rPr>
          <w:rFonts w:eastAsia="Times New Roman" w:cs="Times New Roman"/>
          <w:szCs w:val="24"/>
        </w:rPr>
        <w:t>Αυτό που κάνεις τώρα εσύ τι είναι; Μιλάς για αγγούρια εδώ μέσα!</w:t>
      </w:r>
    </w:p>
    <w:p w14:paraId="03A73458" w14:textId="77777777" w:rsidR="00E615E6" w:rsidRDefault="00720F21">
      <w:pPr>
        <w:spacing w:after="0" w:line="600" w:lineRule="auto"/>
        <w:ind w:firstLine="720"/>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 xml:space="preserve"> - </w:t>
      </w:r>
      <w:r w:rsidRPr="006530E0">
        <w:rPr>
          <w:rFonts w:eastAsia="Times New Roman" w:cs="Times New Roman"/>
          <w:b/>
          <w:szCs w:val="24"/>
        </w:rPr>
        <w:t>ΑΔΩΝΙΣ ΓΕΩΡΓΙΑΔΗΣ:</w:t>
      </w:r>
      <w:r w:rsidRPr="006530E0">
        <w:rPr>
          <w:rFonts w:eastAsia="Times New Roman" w:cs="Times New Roman"/>
          <w:szCs w:val="24"/>
        </w:rPr>
        <w:t xml:space="preserve"> </w:t>
      </w:r>
      <w:r>
        <w:rPr>
          <w:rFonts w:eastAsia="Times New Roman" w:cs="Times New Roman"/>
          <w:szCs w:val="24"/>
        </w:rPr>
        <w:t xml:space="preserve">Να κάνεις δήλωση, </w:t>
      </w:r>
      <w:r>
        <w:rPr>
          <w:rFonts w:eastAsia="Times New Roman" w:cs="Times New Roman"/>
          <w:szCs w:val="24"/>
        </w:rPr>
        <w:t xml:space="preserve">κύριε, για τη </w:t>
      </w:r>
      <w:proofErr w:type="spellStart"/>
      <w:r>
        <w:rPr>
          <w:rFonts w:eastAsia="Times New Roman" w:cs="Times New Roman"/>
          <w:szCs w:val="24"/>
        </w:rPr>
        <w:t>Μεγαλοοικονόμου</w:t>
      </w:r>
      <w:proofErr w:type="spellEnd"/>
      <w:r>
        <w:rPr>
          <w:rFonts w:eastAsia="Times New Roman" w:cs="Times New Roman"/>
          <w:szCs w:val="24"/>
        </w:rPr>
        <w:t xml:space="preserve"> και να καταδικάσεις αυτό που είπε, αν τολμάς.</w:t>
      </w:r>
    </w:p>
    <w:p w14:paraId="03A73459" w14:textId="77777777" w:rsidR="00E615E6" w:rsidRDefault="00720F21">
      <w:pPr>
        <w:spacing w:after="0" w:line="600" w:lineRule="auto"/>
        <w:ind w:firstLine="720"/>
        <w:jc w:val="both"/>
        <w:rPr>
          <w:rFonts w:eastAsia="Times New Roman" w:cs="Times New Roman"/>
          <w:szCs w:val="24"/>
        </w:rPr>
      </w:pPr>
      <w:r w:rsidRPr="006530E0">
        <w:rPr>
          <w:rFonts w:eastAsia="Times New Roman" w:cs="Times New Roman"/>
          <w:b/>
          <w:szCs w:val="24"/>
        </w:rPr>
        <w:t>ΚΩΝΣΤΑΝΤΙΝΟΣ ΜΟΡΦΙΔΗΣ:</w:t>
      </w:r>
      <w:r>
        <w:rPr>
          <w:rFonts w:eastAsia="Times New Roman" w:cs="Times New Roman"/>
          <w:b/>
          <w:szCs w:val="24"/>
        </w:rPr>
        <w:t xml:space="preserve"> </w:t>
      </w:r>
      <w:r>
        <w:rPr>
          <w:rFonts w:eastAsia="Times New Roman" w:cs="Times New Roman"/>
          <w:szCs w:val="24"/>
        </w:rPr>
        <w:t xml:space="preserve">Ίδιοι είστε ακριβώς! </w:t>
      </w:r>
    </w:p>
    <w:p w14:paraId="03A7345A" w14:textId="77777777" w:rsidR="00E615E6" w:rsidRDefault="00720F21">
      <w:pPr>
        <w:spacing w:after="0" w:line="600" w:lineRule="auto"/>
        <w:ind w:firstLine="720"/>
        <w:jc w:val="both"/>
        <w:rPr>
          <w:rFonts w:eastAsia="Times New Roman" w:cs="Times New Roman"/>
          <w:szCs w:val="24"/>
        </w:rPr>
      </w:pPr>
      <w:r>
        <w:rPr>
          <w:rFonts w:eastAsia="Times New Roman" w:cs="Times New Roman"/>
          <w:b/>
          <w:szCs w:val="24"/>
        </w:rPr>
        <w:lastRenderedPageBreak/>
        <w:t>ΣΠΥΡΙΔΩΝ</w:t>
      </w:r>
      <w:r>
        <w:rPr>
          <w:rFonts w:eastAsia="Times New Roman" w:cs="Times New Roman"/>
          <w:b/>
          <w:szCs w:val="24"/>
        </w:rPr>
        <w:t xml:space="preserve"> - </w:t>
      </w:r>
      <w:r w:rsidRPr="006530E0">
        <w:rPr>
          <w:rFonts w:eastAsia="Times New Roman" w:cs="Times New Roman"/>
          <w:b/>
          <w:szCs w:val="24"/>
        </w:rPr>
        <w:t>ΑΔΩΝΙΣ ΓΕΩΡΓΙΑΔΗΣ:</w:t>
      </w:r>
      <w:r w:rsidRPr="006530E0">
        <w:rPr>
          <w:rFonts w:eastAsia="Times New Roman" w:cs="Times New Roman"/>
          <w:szCs w:val="24"/>
        </w:rPr>
        <w:t xml:space="preserve"> </w:t>
      </w:r>
      <w:r>
        <w:rPr>
          <w:rFonts w:eastAsia="Times New Roman" w:cs="Times New Roman"/>
          <w:szCs w:val="24"/>
        </w:rPr>
        <w:t xml:space="preserve">Είμαστε ίδιοι; </w:t>
      </w:r>
      <w:r>
        <w:rPr>
          <w:rFonts w:eastAsia="Times New Roman" w:cs="Times New Roman"/>
          <w:szCs w:val="24"/>
        </w:rPr>
        <w:t>Άρα, μπορούσα να είμαι και εγώ στην Κ</w:t>
      </w:r>
      <w:r w:rsidRPr="00047D28">
        <w:rPr>
          <w:rFonts w:eastAsia="Times New Roman" w:cs="Times New Roman"/>
          <w:szCs w:val="24"/>
        </w:rPr>
        <w:t xml:space="preserve">οινοβουλευτική </w:t>
      </w:r>
      <w:r>
        <w:rPr>
          <w:rFonts w:eastAsia="Times New Roman" w:cs="Times New Roman"/>
          <w:szCs w:val="24"/>
        </w:rPr>
        <w:t>Ο</w:t>
      </w:r>
      <w:r w:rsidRPr="00047D28">
        <w:rPr>
          <w:rFonts w:eastAsia="Times New Roman" w:cs="Times New Roman"/>
          <w:szCs w:val="24"/>
        </w:rPr>
        <w:t>μάδα</w:t>
      </w:r>
      <w:r>
        <w:rPr>
          <w:rFonts w:eastAsia="Times New Roman" w:cs="Times New Roman"/>
          <w:szCs w:val="24"/>
        </w:rPr>
        <w:t xml:space="preserve"> σας;</w:t>
      </w:r>
      <w:r w:rsidRPr="00047D28">
        <w:rPr>
          <w:rFonts w:eastAsia="Times New Roman" w:cs="Times New Roman"/>
          <w:szCs w:val="24"/>
        </w:rPr>
        <w:t xml:space="preserve"> </w:t>
      </w:r>
      <w:r>
        <w:rPr>
          <w:rFonts w:eastAsia="Times New Roman" w:cs="Times New Roman"/>
          <w:szCs w:val="24"/>
        </w:rPr>
        <w:t>Δεν μου το είπατε αυτό</w:t>
      </w:r>
      <w:r>
        <w:rPr>
          <w:rFonts w:eastAsia="Times New Roman" w:cs="Times New Roman"/>
          <w:szCs w:val="24"/>
        </w:rPr>
        <w:t xml:space="preserve">! </w:t>
      </w:r>
    </w:p>
    <w:p w14:paraId="03A7345B" w14:textId="77777777" w:rsidR="00E615E6" w:rsidRDefault="00720F21">
      <w:pPr>
        <w:spacing w:after="0" w:line="600" w:lineRule="auto"/>
        <w:ind w:firstLine="720"/>
        <w:jc w:val="both"/>
        <w:rPr>
          <w:rFonts w:eastAsia="Times New Roman" w:cs="Times New Roman"/>
          <w:szCs w:val="24"/>
        </w:rPr>
      </w:pPr>
      <w:r>
        <w:rPr>
          <w:rFonts w:eastAsia="Times New Roman" w:cs="Times New Roman"/>
          <w:szCs w:val="24"/>
        </w:rPr>
        <w:t>Κύ</w:t>
      </w:r>
      <w:r>
        <w:rPr>
          <w:rFonts w:eastAsia="Times New Roman" w:cs="Times New Roman"/>
          <w:szCs w:val="24"/>
        </w:rPr>
        <w:t xml:space="preserve">ριε Πρόεδρε, να σημειωθεί. Ο κύριος συνάδελφος –δεν θυμάμαι το όνομά του, για να μην κάνω λάθος- είπε ότι είμαστε ίδιοι με την κ. </w:t>
      </w:r>
      <w:proofErr w:type="spellStart"/>
      <w:r>
        <w:rPr>
          <w:rFonts w:eastAsia="Times New Roman" w:cs="Times New Roman"/>
          <w:szCs w:val="24"/>
        </w:rPr>
        <w:t>Μεγαλοοικονόμου</w:t>
      </w:r>
      <w:proofErr w:type="spellEnd"/>
      <w:r>
        <w:rPr>
          <w:rFonts w:eastAsia="Times New Roman" w:cs="Times New Roman"/>
          <w:szCs w:val="24"/>
        </w:rPr>
        <w:t xml:space="preserve">. Άρα, εσείς είστε στην Κοινοβουλευτική σας Ομάδα με έναν </w:t>
      </w:r>
      <w:r w:rsidRPr="00047D28">
        <w:rPr>
          <w:rFonts w:eastAsia="Times New Roman" w:cs="Times New Roman"/>
          <w:szCs w:val="24"/>
        </w:rPr>
        <w:t>Άδωνι Γεωργιάδη</w:t>
      </w:r>
      <w:r>
        <w:rPr>
          <w:rFonts w:eastAsia="Times New Roman" w:cs="Times New Roman"/>
          <w:szCs w:val="24"/>
        </w:rPr>
        <w:t>!</w:t>
      </w:r>
      <w:r w:rsidRPr="00047D28">
        <w:rPr>
          <w:rFonts w:eastAsia="Times New Roman" w:cs="Times New Roman"/>
          <w:szCs w:val="24"/>
        </w:rPr>
        <w:t xml:space="preserve"> </w:t>
      </w:r>
      <w:r>
        <w:rPr>
          <w:rFonts w:eastAsia="Times New Roman" w:cs="Times New Roman"/>
          <w:szCs w:val="24"/>
        </w:rPr>
        <w:t xml:space="preserve">Ωραίο </w:t>
      </w:r>
      <w:r>
        <w:rPr>
          <w:rFonts w:eastAsia="Times New Roman" w:cs="Times New Roman"/>
          <w:szCs w:val="24"/>
        </w:rPr>
        <w:t>αυτό</w:t>
      </w:r>
      <w:r>
        <w:rPr>
          <w:rFonts w:eastAsia="Times New Roman" w:cs="Times New Roman"/>
          <w:szCs w:val="24"/>
        </w:rPr>
        <w:t xml:space="preserve">! </w:t>
      </w:r>
      <w:r>
        <w:rPr>
          <w:rFonts w:eastAsia="Times New Roman" w:cs="Times New Roman"/>
          <w:szCs w:val="24"/>
        </w:rPr>
        <w:t>Γιατί όλη την ημέρα βρίζ</w:t>
      </w:r>
      <w:r>
        <w:rPr>
          <w:rFonts w:eastAsia="Times New Roman" w:cs="Times New Roman"/>
          <w:szCs w:val="24"/>
        </w:rPr>
        <w:t>ατε τον Άδωνι Γεωργιάδη. Άρα,</w:t>
      </w:r>
      <w:r w:rsidRPr="00047D28">
        <w:rPr>
          <w:rFonts w:eastAsia="Times New Roman" w:cs="Times New Roman"/>
          <w:szCs w:val="24"/>
        </w:rPr>
        <w:t xml:space="preserve"> τι είπατε μόλις τώρα</w:t>
      </w:r>
      <w:r>
        <w:rPr>
          <w:rFonts w:eastAsia="Times New Roman" w:cs="Times New Roman"/>
          <w:szCs w:val="24"/>
        </w:rPr>
        <w:t>;</w:t>
      </w:r>
      <w:r w:rsidRPr="00047D28">
        <w:rPr>
          <w:rFonts w:eastAsia="Times New Roman" w:cs="Times New Roman"/>
          <w:szCs w:val="24"/>
        </w:rPr>
        <w:t xml:space="preserve"> </w:t>
      </w:r>
      <w:r>
        <w:rPr>
          <w:rFonts w:eastAsia="Times New Roman" w:cs="Times New Roman"/>
          <w:szCs w:val="24"/>
        </w:rPr>
        <w:t>Ό</w:t>
      </w:r>
      <w:r w:rsidRPr="00047D28">
        <w:rPr>
          <w:rFonts w:eastAsia="Times New Roman" w:cs="Times New Roman"/>
          <w:szCs w:val="24"/>
        </w:rPr>
        <w:t xml:space="preserve">τι για να κρατήσετε </w:t>
      </w:r>
      <w:r>
        <w:rPr>
          <w:rFonts w:eastAsia="Times New Roman" w:cs="Times New Roman"/>
          <w:szCs w:val="24"/>
        </w:rPr>
        <w:t>την καρεκλίτσα σας, και με τον Άδωνι Γεωργιάδη θα καθόσασταν στην</w:t>
      </w:r>
      <w:r w:rsidRPr="00047D28">
        <w:rPr>
          <w:rFonts w:eastAsia="Times New Roman" w:cs="Times New Roman"/>
          <w:szCs w:val="24"/>
        </w:rPr>
        <w:t xml:space="preserve"> ίδια </w:t>
      </w:r>
      <w:r>
        <w:rPr>
          <w:rFonts w:eastAsia="Times New Roman" w:cs="Times New Roman"/>
          <w:szCs w:val="24"/>
        </w:rPr>
        <w:t>Κ</w:t>
      </w:r>
      <w:r w:rsidRPr="00047D28">
        <w:rPr>
          <w:rFonts w:eastAsia="Times New Roman" w:cs="Times New Roman"/>
          <w:szCs w:val="24"/>
        </w:rPr>
        <w:t xml:space="preserve">οινοβουλευτική </w:t>
      </w:r>
      <w:r>
        <w:rPr>
          <w:rFonts w:eastAsia="Times New Roman" w:cs="Times New Roman"/>
          <w:szCs w:val="24"/>
        </w:rPr>
        <w:t>Ο</w:t>
      </w:r>
      <w:r w:rsidRPr="00047D28">
        <w:rPr>
          <w:rFonts w:eastAsia="Times New Roman" w:cs="Times New Roman"/>
          <w:szCs w:val="24"/>
        </w:rPr>
        <w:t>μάδα</w:t>
      </w:r>
      <w:r>
        <w:rPr>
          <w:rFonts w:eastAsia="Times New Roman" w:cs="Times New Roman"/>
          <w:szCs w:val="24"/>
        </w:rPr>
        <w:t xml:space="preserve">! </w:t>
      </w:r>
    </w:p>
    <w:p w14:paraId="03A7345C" w14:textId="77777777" w:rsidR="00E615E6" w:rsidRDefault="00720F21">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Κύριε Γεωργιάδη!</w:t>
      </w:r>
      <w:r w:rsidRPr="006530E0">
        <w:rPr>
          <w:rFonts w:eastAsia="Times New Roman" w:cs="Times New Roman"/>
          <w:szCs w:val="24"/>
        </w:rPr>
        <w:t xml:space="preserve"> </w:t>
      </w:r>
    </w:p>
    <w:p w14:paraId="03A7345D" w14:textId="77777777" w:rsidR="00E615E6" w:rsidRDefault="00720F21">
      <w:pPr>
        <w:spacing w:after="0" w:line="600" w:lineRule="auto"/>
        <w:ind w:firstLine="720"/>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 xml:space="preserve"> - </w:t>
      </w:r>
      <w:r w:rsidRPr="006530E0">
        <w:rPr>
          <w:rFonts w:eastAsia="Times New Roman" w:cs="Times New Roman"/>
          <w:b/>
          <w:szCs w:val="24"/>
        </w:rPr>
        <w:t>ΑΔΩΝΙΣ ΓΕΩΡΓΙΑΔΗΣ:</w:t>
      </w:r>
      <w:r>
        <w:rPr>
          <w:rFonts w:eastAsia="Times New Roman" w:cs="Times New Roman"/>
          <w:b/>
          <w:szCs w:val="24"/>
        </w:rPr>
        <w:t xml:space="preserve"> </w:t>
      </w:r>
      <w:r>
        <w:rPr>
          <w:rFonts w:eastAsia="Times New Roman" w:cs="Times New Roman"/>
          <w:szCs w:val="24"/>
        </w:rPr>
        <w:t xml:space="preserve">Θερμά </w:t>
      </w:r>
      <w:r>
        <w:rPr>
          <w:rFonts w:eastAsia="Times New Roman" w:cs="Times New Roman"/>
          <w:szCs w:val="24"/>
        </w:rPr>
        <w:t>συγχαρητήρια!</w:t>
      </w:r>
    </w:p>
    <w:p w14:paraId="03A7345E" w14:textId="77777777" w:rsidR="00E615E6" w:rsidRDefault="00720F21">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Κύριε Γεωργιάδη, σας παρακαλώ, με ακούτε;</w:t>
      </w:r>
    </w:p>
    <w:p w14:paraId="03A7345F" w14:textId="77777777" w:rsidR="00E615E6" w:rsidRDefault="00720F21">
      <w:pPr>
        <w:spacing w:after="0" w:line="600" w:lineRule="auto"/>
        <w:ind w:firstLine="720"/>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 xml:space="preserve"> - </w:t>
      </w:r>
      <w:r w:rsidRPr="006530E0">
        <w:rPr>
          <w:rFonts w:eastAsia="Times New Roman" w:cs="Times New Roman"/>
          <w:b/>
          <w:szCs w:val="24"/>
        </w:rPr>
        <w:t>ΑΔΩΝΙΣ ΓΕΩΡΓΙΑΔΗΣ:</w:t>
      </w:r>
      <w:r>
        <w:rPr>
          <w:rFonts w:eastAsia="Times New Roman" w:cs="Times New Roman"/>
          <w:b/>
          <w:szCs w:val="24"/>
        </w:rPr>
        <w:t xml:space="preserve"> </w:t>
      </w:r>
      <w:r>
        <w:rPr>
          <w:rFonts w:eastAsia="Times New Roman" w:cs="Times New Roman"/>
          <w:szCs w:val="24"/>
        </w:rPr>
        <w:t>Ή</w:t>
      </w:r>
      <w:r w:rsidRPr="00047D28">
        <w:rPr>
          <w:rFonts w:eastAsia="Times New Roman" w:cs="Times New Roman"/>
          <w:szCs w:val="24"/>
        </w:rPr>
        <w:t>θελα ακριβώς να αναδείξω</w:t>
      </w:r>
      <w:r>
        <w:rPr>
          <w:rFonts w:eastAsia="Times New Roman" w:cs="Times New Roman"/>
          <w:szCs w:val="24"/>
        </w:rPr>
        <w:t>…</w:t>
      </w:r>
    </w:p>
    <w:p w14:paraId="03A73460" w14:textId="77777777" w:rsidR="00E615E6" w:rsidRDefault="00720F21">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Κύριε Γεωργιάδη!</w:t>
      </w:r>
    </w:p>
    <w:p w14:paraId="03A73461" w14:textId="77777777" w:rsidR="00E615E6" w:rsidRDefault="00720F21">
      <w:pPr>
        <w:spacing w:after="0" w:line="600" w:lineRule="auto"/>
        <w:ind w:firstLine="720"/>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 xml:space="preserve"> - </w:t>
      </w:r>
      <w:r w:rsidRPr="006530E0">
        <w:rPr>
          <w:rFonts w:eastAsia="Times New Roman" w:cs="Times New Roman"/>
          <w:b/>
          <w:szCs w:val="24"/>
        </w:rPr>
        <w:t>ΑΔΩΝΙΣ ΓΕΩΡΓΙΑΔΗΣ:</w:t>
      </w:r>
      <w:r>
        <w:rPr>
          <w:rFonts w:eastAsia="Times New Roman" w:cs="Times New Roman"/>
          <w:b/>
          <w:szCs w:val="24"/>
        </w:rPr>
        <w:t xml:space="preserve"> </w:t>
      </w:r>
      <w:r>
        <w:rPr>
          <w:rFonts w:eastAsia="Times New Roman" w:cs="Times New Roman"/>
          <w:szCs w:val="24"/>
        </w:rPr>
        <w:t xml:space="preserve">Μη με διακόπτετε. </w:t>
      </w:r>
    </w:p>
    <w:p w14:paraId="03A73462" w14:textId="77777777" w:rsidR="00E615E6" w:rsidRDefault="00720F21">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 xml:space="preserve">Σας διακόπτω. Λίγο πιο χαμηλόφωνα δεν μπορείτε να μιλήσετε; Ακούμε πολύ καλά όλοι. </w:t>
      </w:r>
    </w:p>
    <w:p w14:paraId="03A73463" w14:textId="77777777" w:rsidR="00E615E6" w:rsidRDefault="00720F21">
      <w:pPr>
        <w:spacing w:after="0" w:line="600" w:lineRule="auto"/>
        <w:ind w:firstLine="720"/>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 xml:space="preserve"> - </w:t>
      </w:r>
      <w:r w:rsidRPr="006530E0">
        <w:rPr>
          <w:rFonts w:eastAsia="Times New Roman" w:cs="Times New Roman"/>
          <w:b/>
          <w:szCs w:val="24"/>
        </w:rPr>
        <w:t>ΑΔΩΝΙΣ ΓΕΩΡΓΙΑΔΗΣ:</w:t>
      </w:r>
      <w:r>
        <w:rPr>
          <w:rFonts w:eastAsia="Times New Roman" w:cs="Times New Roman"/>
          <w:b/>
          <w:szCs w:val="24"/>
        </w:rPr>
        <w:t xml:space="preserve"> </w:t>
      </w:r>
      <w:r>
        <w:rPr>
          <w:rFonts w:eastAsia="Times New Roman" w:cs="Times New Roman"/>
          <w:szCs w:val="24"/>
        </w:rPr>
        <w:t xml:space="preserve">Ήθελα αυτό ακριβώς να αναδείξω, πόσο </w:t>
      </w:r>
      <w:r w:rsidRPr="00047D28">
        <w:rPr>
          <w:rFonts w:eastAsia="Times New Roman" w:cs="Times New Roman"/>
          <w:szCs w:val="24"/>
        </w:rPr>
        <w:t>ψεύτες και υποκριτές είστε</w:t>
      </w:r>
      <w:r>
        <w:rPr>
          <w:rFonts w:eastAsia="Times New Roman" w:cs="Times New Roman"/>
          <w:szCs w:val="24"/>
        </w:rPr>
        <w:t>! Τ</w:t>
      </w:r>
      <w:r w:rsidRPr="00047D28">
        <w:rPr>
          <w:rFonts w:eastAsia="Times New Roman" w:cs="Times New Roman"/>
          <w:szCs w:val="24"/>
        </w:rPr>
        <w:t>ο να κάνετε υποδείξεις εσείς για την υποκρ</w:t>
      </w:r>
      <w:r w:rsidRPr="00047D28">
        <w:rPr>
          <w:rFonts w:eastAsia="Times New Roman" w:cs="Times New Roman"/>
          <w:szCs w:val="24"/>
        </w:rPr>
        <w:t>ισία των άλλων είναι άνω ποταμών</w:t>
      </w:r>
      <w:r>
        <w:rPr>
          <w:rFonts w:eastAsia="Times New Roman" w:cs="Times New Roman"/>
          <w:szCs w:val="24"/>
        </w:rPr>
        <w:t xml:space="preserve">! Εσείς </w:t>
      </w:r>
      <w:r>
        <w:rPr>
          <w:rFonts w:eastAsia="Times New Roman" w:cs="Times New Roman"/>
          <w:szCs w:val="24"/>
        </w:rPr>
        <w:t>για τ</w:t>
      </w:r>
      <w:r w:rsidRPr="00047D28">
        <w:rPr>
          <w:rFonts w:eastAsia="Times New Roman" w:cs="Times New Roman"/>
          <w:szCs w:val="24"/>
        </w:rPr>
        <w:t>ην καρέκλα σας δεν σταματάτε μπροστά σε τίποτα</w:t>
      </w:r>
      <w:r>
        <w:rPr>
          <w:rFonts w:eastAsia="Times New Roman" w:cs="Times New Roman"/>
          <w:szCs w:val="24"/>
        </w:rPr>
        <w:t>!</w:t>
      </w:r>
    </w:p>
    <w:p w14:paraId="03A73464" w14:textId="77777777" w:rsidR="00E615E6" w:rsidRDefault="00720F21">
      <w:pPr>
        <w:spacing w:after="0" w:line="600" w:lineRule="auto"/>
        <w:ind w:firstLine="720"/>
        <w:jc w:val="both"/>
        <w:rPr>
          <w:rFonts w:eastAsia="Times New Roman" w:cs="Times New Roman"/>
          <w:szCs w:val="24"/>
        </w:rPr>
      </w:pPr>
      <w:r>
        <w:rPr>
          <w:rFonts w:eastAsia="Times New Roman" w:cs="Times New Roman"/>
          <w:szCs w:val="24"/>
        </w:rPr>
        <w:t>Κ</w:t>
      </w:r>
      <w:r w:rsidRPr="00047D28">
        <w:rPr>
          <w:rFonts w:eastAsia="Times New Roman" w:cs="Times New Roman"/>
          <w:szCs w:val="24"/>
        </w:rPr>
        <w:t>αι έρχομαι στο νομοσχέδιο</w:t>
      </w:r>
      <w:r>
        <w:rPr>
          <w:rFonts w:eastAsia="Times New Roman" w:cs="Times New Roman"/>
          <w:szCs w:val="24"/>
        </w:rPr>
        <w:t>.</w:t>
      </w:r>
      <w:r w:rsidRPr="00047D28">
        <w:rPr>
          <w:rFonts w:eastAsia="Times New Roman" w:cs="Times New Roman"/>
          <w:szCs w:val="24"/>
        </w:rPr>
        <w:t xml:space="preserve"> </w:t>
      </w:r>
    </w:p>
    <w:p w14:paraId="03A73465" w14:textId="77777777" w:rsidR="00E615E6" w:rsidRDefault="00720F21">
      <w:pPr>
        <w:spacing w:after="0" w:line="600" w:lineRule="auto"/>
        <w:ind w:firstLine="720"/>
        <w:jc w:val="both"/>
        <w:rPr>
          <w:rFonts w:eastAsia="Times New Roman" w:cs="Times New Roman"/>
          <w:szCs w:val="24"/>
        </w:rPr>
      </w:pPr>
      <w:r>
        <w:rPr>
          <w:rFonts w:eastAsia="Times New Roman" w:cs="Times New Roman"/>
          <w:b/>
          <w:szCs w:val="24"/>
        </w:rPr>
        <w:t xml:space="preserve">ΓΡΗΓΟΡΙΟΣ ΨΑΡΙΑΝΟΣ: </w:t>
      </w:r>
      <w:r>
        <w:rPr>
          <w:rFonts w:eastAsia="Times New Roman" w:cs="Times New Roman"/>
          <w:szCs w:val="24"/>
        </w:rPr>
        <w:t xml:space="preserve">Μη φωνάζετε! Μπορείτε να τα πείτε πιο χαμηλόφωνα; </w:t>
      </w:r>
    </w:p>
    <w:p w14:paraId="03A73466" w14:textId="77777777" w:rsidR="00E615E6" w:rsidRDefault="00720F21">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Παρακαλώ!</w:t>
      </w:r>
    </w:p>
    <w:p w14:paraId="03A73467" w14:textId="77777777" w:rsidR="00E615E6" w:rsidRDefault="00720F21">
      <w:pPr>
        <w:spacing w:after="0" w:line="600" w:lineRule="auto"/>
        <w:ind w:firstLine="720"/>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 xml:space="preserve"> - </w:t>
      </w:r>
      <w:r w:rsidRPr="006530E0">
        <w:rPr>
          <w:rFonts w:eastAsia="Times New Roman" w:cs="Times New Roman"/>
          <w:b/>
          <w:szCs w:val="24"/>
        </w:rPr>
        <w:t>ΑΔΩΝΙΣ Γ</w:t>
      </w:r>
      <w:r w:rsidRPr="006530E0">
        <w:rPr>
          <w:rFonts w:eastAsia="Times New Roman" w:cs="Times New Roman"/>
          <w:b/>
          <w:szCs w:val="24"/>
        </w:rPr>
        <w:t>ΕΩΡΓΙΑΔΗΣ:</w:t>
      </w:r>
      <w:r>
        <w:rPr>
          <w:rFonts w:eastAsia="Times New Roman" w:cs="Times New Roman"/>
          <w:b/>
          <w:szCs w:val="24"/>
        </w:rPr>
        <w:t xml:space="preserve"> </w:t>
      </w:r>
      <w:r>
        <w:rPr>
          <w:rFonts w:eastAsia="Times New Roman" w:cs="Times New Roman"/>
          <w:szCs w:val="24"/>
        </w:rPr>
        <w:t xml:space="preserve">Είναι λίγο βαρήκοοι. </w:t>
      </w:r>
    </w:p>
    <w:p w14:paraId="03A73468" w14:textId="77777777" w:rsidR="00E615E6" w:rsidRDefault="00720F21">
      <w:pPr>
        <w:spacing w:after="0" w:line="600" w:lineRule="auto"/>
        <w:ind w:firstLine="720"/>
        <w:jc w:val="both"/>
        <w:rPr>
          <w:rFonts w:eastAsia="Times New Roman" w:cs="Times New Roman"/>
          <w:szCs w:val="24"/>
        </w:rPr>
      </w:pPr>
      <w:r w:rsidRPr="00047D28">
        <w:rPr>
          <w:rFonts w:eastAsia="Times New Roman" w:cs="Times New Roman"/>
          <w:szCs w:val="24"/>
        </w:rPr>
        <w:t>Κύριε Υπουργέ</w:t>
      </w:r>
      <w:r>
        <w:rPr>
          <w:rFonts w:eastAsia="Times New Roman" w:cs="Times New Roman"/>
          <w:szCs w:val="24"/>
        </w:rPr>
        <w:t>,</w:t>
      </w:r>
      <w:r w:rsidRPr="00047D28">
        <w:rPr>
          <w:rFonts w:eastAsia="Times New Roman" w:cs="Times New Roman"/>
          <w:szCs w:val="24"/>
        </w:rPr>
        <w:t xml:space="preserve"> </w:t>
      </w:r>
      <w:r>
        <w:rPr>
          <w:rFonts w:eastAsia="Times New Roman" w:cs="Times New Roman"/>
          <w:szCs w:val="24"/>
        </w:rPr>
        <w:t xml:space="preserve">ειλικρινά τώρα ήμουν σε αυτό το Κοινοβούλιο, όταν ψηφίζαμε τις Πρέσπες και ήρθε εδώ η κ. Κουντουρά </w:t>
      </w:r>
      <w:r>
        <w:rPr>
          <w:rFonts w:eastAsia="Times New Roman" w:cs="Times New Roman"/>
          <w:szCs w:val="24"/>
        </w:rPr>
        <w:lastRenderedPageBreak/>
        <w:t xml:space="preserve">δακρύβρεχτη, </w:t>
      </w:r>
      <w:r w:rsidRPr="00047D28">
        <w:rPr>
          <w:rFonts w:eastAsia="Times New Roman" w:cs="Times New Roman"/>
          <w:szCs w:val="24"/>
        </w:rPr>
        <w:t>πήρ</w:t>
      </w:r>
      <w:r>
        <w:rPr>
          <w:rFonts w:eastAsia="Times New Roman" w:cs="Times New Roman"/>
          <w:szCs w:val="24"/>
        </w:rPr>
        <w:t>ε</w:t>
      </w:r>
      <w:r w:rsidRPr="00047D28">
        <w:rPr>
          <w:rFonts w:eastAsia="Times New Roman" w:cs="Times New Roman"/>
          <w:szCs w:val="24"/>
        </w:rPr>
        <w:t xml:space="preserve"> το</w:t>
      </w:r>
      <w:r>
        <w:rPr>
          <w:rFonts w:eastAsia="Times New Roman" w:cs="Times New Roman"/>
          <w:szCs w:val="24"/>
        </w:rPr>
        <w:t>ν</w:t>
      </w:r>
      <w:r w:rsidRPr="00047D28">
        <w:rPr>
          <w:rFonts w:eastAsia="Times New Roman" w:cs="Times New Roman"/>
          <w:szCs w:val="24"/>
        </w:rPr>
        <w:t xml:space="preserve"> λόγο</w:t>
      </w:r>
      <w:r>
        <w:rPr>
          <w:rFonts w:eastAsia="Times New Roman" w:cs="Times New Roman"/>
          <w:szCs w:val="24"/>
        </w:rPr>
        <w:t>,</w:t>
      </w:r>
      <w:r w:rsidRPr="00047D28">
        <w:rPr>
          <w:rFonts w:eastAsia="Times New Roman" w:cs="Times New Roman"/>
          <w:szCs w:val="24"/>
        </w:rPr>
        <w:t xml:space="preserve"> μου </w:t>
      </w:r>
      <w:r>
        <w:rPr>
          <w:rFonts w:eastAsia="Times New Roman" w:cs="Times New Roman"/>
          <w:szCs w:val="24"/>
        </w:rPr>
        <w:t xml:space="preserve">έκανε μία δριμεία επίθεση </w:t>
      </w:r>
      <w:r w:rsidRPr="00047D28">
        <w:rPr>
          <w:rFonts w:eastAsia="Times New Roman" w:cs="Times New Roman"/>
          <w:szCs w:val="24"/>
        </w:rPr>
        <w:t xml:space="preserve">ότι την </w:t>
      </w:r>
      <w:r w:rsidRPr="00047D28">
        <w:rPr>
          <w:rFonts w:eastAsia="Times New Roman" w:cs="Times New Roman"/>
          <w:szCs w:val="24"/>
        </w:rPr>
        <w:t>έχ</w:t>
      </w:r>
      <w:r>
        <w:rPr>
          <w:rFonts w:eastAsia="Times New Roman" w:cs="Times New Roman"/>
          <w:szCs w:val="24"/>
        </w:rPr>
        <w:t>ω</w:t>
      </w:r>
      <w:r w:rsidRPr="00047D28">
        <w:rPr>
          <w:rFonts w:eastAsia="Times New Roman" w:cs="Times New Roman"/>
          <w:szCs w:val="24"/>
        </w:rPr>
        <w:t xml:space="preserve"> </w:t>
      </w:r>
      <w:proofErr w:type="spellStart"/>
      <w:r w:rsidRPr="00047D28">
        <w:rPr>
          <w:rFonts w:eastAsia="Times New Roman" w:cs="Times New Roman"/>
          <w:szCs w:val="24"/>
        </w:rPr>
        <w:t>στοχοποιήσει</w:t>
      </w:r>
      <w:proofErr w:type="spellEnd"/>
      <w:r w:rsidRPr="00047D28">
        <w:rPr>
          <w:rFonts w:eastAsia="Times New Roman" w:cs="Times New Roman"/>
          <w:szCs w:val="24"/>
        </w:rPr>
        <w:t xml:space="preserve"> και ότι είμαι απαράδεκτος </w:t>
      </w:r>
      <w:r w:rsidRPr="00047D28">
        <w:rPr>
          <w:rFonts w:eastAsia="Times New Roman" w:cs="Times New Roman"/>
          <w:szCs w:val="24"/>
        </w:rPr>
        <w:t>και μάλιστα είπε ότι</w:t>
      </w:r>
      <w:r>
        <w:rPr>
          <w:rFonts w:eastAsia="Times New Roman" w:cs="Times New Roman"/>
          <w:szCs w:val="24"/>
        </w:rPr>
        <w:t xml:space="preserve"> για</w:t>
      </w:r>
      <w:r w:rsidRPr="00047D28">
        <w:rPr>
          <w:rFonts w:eastAsia="Times New Roman" w:cs="Times New Roman"/>
          <w:szCs w:val="24"/>
        </w:rPr>
        <w:t xml:space="preserve"> οτιδήποτε τυχόν τ</w:t>
      </w:r>
      <w:r>
        <w:rPr>
          <w:rFonts w:eastAsia="Times New Roman" w:cs="Times New Roman"/>
          <w:szCs w:val="24"/>
        </w:rPr>
        <w:t>ης</w:t>
      </w:r>
      <w:r w:rsidRPr="00047D28">
        <w:rPr>
          <w:rFonts w:eastAsia="Times New Roman" w:cs="Times New Roman"/>
          <w:szCs w:val="24"/>
        </w:rPr>
        <w:t xml:space="preserve"> συμβεί θα είμαι εγώ υπεύθυνος</w:t>
      </w:r>
      <w:r>
        <w:rPr>
          <w:rFonts w:eastAsia="Times New Roman" w:cs="Times New Roman"/>
          <w:szCs w:val="24"/>
        </w:rPr>
        <w:t>. Γιατί</w:t>
      </w:r>
      <w:r w:rsidRPr="00047D28">
        <w:rPr>
          <w:rFonts w:eastAsia="Times New Roman" w:cs="Times New Roman"/>
          <w:szCs w:val="24"/>
        </w:rPr>
        <w:t xml:space="preserve"> τι </w:t>
      </w:r>
      <w:r>
        <w:rPr>
          <w:rFonts w:eastAsia="Times New Roman" w:cs="Times New Roman"/>
          <w:szCs w:val="24"/>
        </w:rPr>
        <w:t>είχα</w:t>
      </w:r>
      <w:r w:rsidRPr="00047D28">
        <w:rPr>
          <w:rFonts w:eastAsia="Times New Roman" w:cs="Times New Roman"/>
          <w:szCs w:val="24"/>
        </w:rPr>
        <w:t xml:space="preserve"> πει</w:t>
      </w:r>
      <w:r>
        <w:rPr>
          <w:rFonts w:eastAsia="Times New Roman" w:cs="Times New Roman"/>
          <w:szCs w:val="24"/>
        </w:rPr>
        <w:t>; Είχα πει ότι είναι αδιανόητο</w:t>
      </w:r>
      <w:r w:rsidRPr="00047D28">
        <w:rPr>
          <w:rFonts w:eastAsia="Times New Roman" w:cs="Times New Roman"/>
          <w:szCs w:val="24"/>
        </w:rPr>
        <w:t xml:space="preserve"> η κ</w:t>
      </w:r>
      <w:r>
        <w:rPr>
          <w:rFonts w:eastAsia="Times New Roman" w:cs="Times New Roman"/>
          <w:szCs w:val="24"/>
        </w:rPr>
        <w:t xml:space="preserve">. </w:t>
      </w:r>
      <w:r w:rsidRPr="00047D28">
        <w:rPr>
          <w:rFonts w:eastAsia="Times New Roman" w:cs="Times New Roman"/>
          <w:szCs w:val="24"/>
        </w:rPr>
        <w:t>Κουντουρά να έχει αλλάξει</w:t>
      </w:r>
      <w:r>
        <w:rPr>
          <w:rFonts w:eastAsia="Times New Roman" w:cs="Times New Roman"/>
          <w:szCs w:val="24"/>
        </w:rPr>
        <w:t xml:space="preserve"> την</w:t>
      </w:r>
      <w:r w:rsidRPr="00047D28">
        <w:rPr>
          <w:rFonts w:eastAsia="Times New Roman" w:cs="Times New Roman"/>
          <w:szCs w:val="24"/>
        </w:rPr>
        <w:t xml:space="preserve"> άποψ</w:t>
      </w:r>
      <w:r>
        <w:rPr>
          <w:rFonts w:eastAsia="Times New Roman" w:cs="Times New Roman"/>
          <w:szCs w:val="24"/>
        </w:rPr>
        <w:t>ή της</w:t>
      </w:r>
      <w:r w:rsidRPr="00047D28">
        <w:rPr>
          <w:rFonts w:eastAsia="Times New Roman" w:cs="Times New Roman"/>
          <w:szCs w:val="24"/>
        </w:rPr>
        <w:t xml:space="preserve"> για τις Πρέσπες μέσα σε έξι μήνες </w:t>
      </w:r>
      <w:r>
        <w:rPr>
          <w:rFonts w:eastAsia="Times New Roman" w:cs="Times New Roman"/>
          <w:szCs w:val="24"/>
        </w:rPr>
        <w:t xml:space="preserve">και </w:t>
      </w:r>
      <w:r w:rsidRPr="00047D28">
        <w:rPr>
          <w:rFonts w:eastAsia="Times New Roman" w:cs="Times New Roman"/>
          <w:szCs w:val="24"/>
        </w:rPr>
        <w:t xml:space="preserve">από </w:t>
      </w:r>
      <w:r>
        <w:rPr>
          <w:rFonts w:eastAsia="Times New Roman" w:cs="Times New Roman"/>
          <w:szCs w:val="24"/>
        </w:rPr>
        <w:t xml:space="preserve">εκεί </w:t>
      </w:r>
      <w:r w:rsidRPr="00047D28">
        <w:rPr>
          <w:rFonts w:eastAsia="Times New Roman" w:cs="Times New Roman"/>
          <w:szCs w:val="24"/>
        </w:rPr>
        <w:t>που έλεγε ότι όχι μόνο</w:t>
      </w:r>
      <w:r>
        <w:rPr>
          <w:rFonts w:eastAsia="Times New Roman" w:cs="Times New Roman"/>
          <w:szCs w:val="24"/>
        </w:rPr>
        <w:t xml:space="preserve"> δεν θα την ψηφίσει, αλλά</w:t>
      </w:r>
      <w:r w:rsidRPr="00047D28">
        <w:rPr>
          <w:rFonts w:eastAsia="Times New Roman" w:cs="Times New Roman"/>
          <w:szCs w:val="24"/>
        </w:rPr>
        <w:t xml:space="preserve"> δεν μπορεί να φανταστεί και ποιος </w:t>
      </w:r>
      <w:r>
        <w:rPr>
          <w:rFonts w:eastAsia="Times New Roman" w:cs="Times New Roman"/>
          <w:szCs w:val="24"/>
        </w:rPr>
        <w:t>Β</w:t>
      </w:r>
      <w:r w:rsidRPr="00047D28">
        <w:rPr>
          <w:rFonts w:eastAsia="Times New Roman" w:cs="Times New Roman"/>
          <w:szCs w:val="24"/>
        </w:rPr>
        <w:t xml:space="preserve">ουλευτής </w:t>
      </w:r>
      <w:r>
        <w:rPr>
          <w:rFonts w:eastAsia="Times New Roman" w:cs="Times New Roman"/>
          <w:szCs w:val="24"/>
        </w:rPr>
        <w:t xml:space="preserve">θα την </w:t>
      </w:r>
      <w:r w:rsidRPr="00047D28">
        <w:rPr>
          <w:rFonts w:eastAsia="Times New Roman" w:cs="Times New Roman"/>
          <w:szCs w:val="24"/>
        </w:rPr>
        <w:t>ψηφίσει</w:t>
      </w:r>
      <w:r>
        <w:rPr>
          <w:rFonts w:eastAsia="Times New Roman" w:cs="Times New Roman"/>
          <w:szCs w:val="24"/>
        </w:rPr>
        <w:t>,</w:t>
      </w:r>
      <w:r w:rsidRPr="00047D28">
        <w:rPr>
          <w:rFonts w:eastAsia="Times New Roman" w:cs="Times New Roman"/>
          <w:szCs w:val="24"/>
        </w:rPr>
        <w:t xml:space="preserve"> </w:t>
      </w:r>
      <w:r>
        <w:rPr>
          <w:rFonts w:eastAsia="Times New Roman" w:cs="Times New Roman"/>
          <w:szCs w:val="24"/>
        </w:rPr>
        <w:t xml:space="preserve">σε έξι μήνες να την ψηφίζει, </w:t>
      </w:r>
      <w:r w:rsidRPr="00047D28">
        <w:rPr>
          <w:rFonts w:eastAsia="Times New Roman" w:cs="Times New Roman"/>
          <w:szCs w:val="24"/>
        </w:rPr>
        <w:t xml:space="preserve">να κρατάει </w:t>
      </w:r>
      <w:r>
        <w:rPr>
          <w:rFonts w:eastAsia="Times New Roman" w:cs="Times New Roman"/>
          <w:szCs w:val="24"/>
        </w:rPr>
        <w:t>τη θέση της στην Κυβέρνηση</w:t>
      </w:r>
      <w:r w:rsidRPr="00047D28">
        <w:rPr>
          <w:rFonts w:eastAsia="Times New Roman" w:cs="Times New Roman"/>
          <w:szCs w:val="24"/>
        </w:rPr>
        <w:t xml:space="preserve"> και να μας λέει </w:t>
      </w:r>
      <w:r>
        <w:rPr>
          <w:rFonts w:eastAsia="Times New Roman" w:cs="Times New Roman"/>
          <w:szCs w:val="24"/>
        </w:rPr>
        <w:t>π</w:t>
      </w:r>
      <w:r w:rsidRPr="00047D28">
        <w:rPr>
          <w:rFonts w:eastAsia="Times New Roman" w:cs="Times New Roman"/>
          <w:szCs w:val="24"/>
        </w:rPr>
        <w:t xml:space="preserve">όσο καλή </w:t>
      </w:r>
      <w:r>
        <w:rPr>
          <w:rFonts w:eastAsia="Times New Roman" w:cs="Times New Roman"/>
          <w:szCs w:val="24"/>
        </w:rPr>
        <w:t>σ</w:t>
      </w:r>
      <w:r w:rsidRPr="00047D28">
        <w:rPr>
          <w:rFonts w:eastAsia="Times New Roman" w:cs="Times New Roman"/>
          <w:szCs w:val="24"/>
        </w:rPr>
        <w:t xml:space="preserve">υμφωνία </w:t>
      </w:r>
      <w:r w:rsidRPr="00047D28">
        <w:rPr>
          <w:rFonts w:eastAsia="Times New Roman" w:cs="Times New Roman"/>
          <w:szCs w:val="24"/>
        </w:rPr>
        <w:t>είναι</w:t>
      </w:r>
      <w:r>
        <w:rPr>
          <w:rFonts w:eastAsia="Times New Roman" w:cs="Times New Roman"/>
          <w:szCs w:val="24"/>
        </w:rPr>
        <w:t xml:space="preserve">. </w:t>
      </w:r>
    </w:p>
    <w:p w14:paraId="03A73469" w14:textId="77777777" w:rsidR="00E615E6" w:rsidRDefault="00720F21">
      <w:pPr>
        <w:spacing w:after="0" w:line="600" w:lineRule="auto"/>
        <w:ind w:firstLine="720"/>
        <w:jc w:val="both"/>
        <w:rPr>
          <w:rFonts w:eastAsia="Times New Roman" w:cs="Times New Roman"/>
          <w:szCs w:val="24"/>
        </w:rPr>
      </w:pPr>
      <w:r>
        <w:rPr>
          <w:rFonts w:eastAsia="Times New Roman" w:cs="Times New Roman"/>
          <w:szCs w:val="24"/>
        </w:rPr>
        <w:t>Κ</w:t>
      </w:r>
      <w:r w:rsidRPr="00047D28">
        <w:rPr>
          <w:rFonts w:eastAsia="Times New Roman" w:cs="Times New Roman"/>
          <w:szCs w:val="24"/>
        </w:rPr>
        <w:t>αι επειδή επεσήμαν</w:t>
      </w:r>
      <w:r>
        <w:rPr>
          <w:rFonts w:eastAsia="Times New Roman" w:cs="Times New Roman"/>
          <w:szCs w:val="24"/>
        </w:rPr>
        <w:t>α</w:t>
      </w:r>
      <w:r w:rsidRPr="00047D28">
        <w:rPr>
          <w:rFonts w:eastAsia="Times New Roman" w:cs="Times New Roman"/>
          <w:szCs w:val="24"/>
        </w:rPr>
        <w:t xml:space="preserve"> ότι προφανώς η ψήφος της κ</w:t>
      </w:r>
      <w:r>
        <w:rPr>
          <w:rFonts w:eastAsia="Times New Roman" w:cs="Times New Roman"/>
          <w:szCs w:val="24"/>
        </w:rPr>
        <w:t>.</w:t>
      </w:r>
      <w:r w:rsidRPr="00047D28">
        <w:rPr>
          <w:rFonts w:eastAsia="Times New Roman" w:cs="Times New Roman"/>
          <w:szCs w:val="24"/>
        </w:rPr>
        <w:t xml:space="preserve"> Κουντουρά </w:t>
      </w:r>
      <w:r>
        <w:rPr>
          <w:rFonts w:eastAsia="Times New Roman" w:cs="Times New Roman"/>
          <w:szCs w:val="24"/>
        </w:rPr>
        <w:t>δ</w:t>
      </w:r>
      <w:r>
        <w:rPr>
          <w:rFonts w:eastAsia="Times New Roman" w:cs="Times New Roman"/>
          <w:szCs w:val="24"/>
        </w:rPr>
        <w:t>εν ήταν προϊόν ιδεολογικής αλλαγής, α</w:t>
      </w:r>
      <w:r w:rsidRPr="00047D28">
        <w:rPr>
          <w:rFonts w:eastAsia="Times New Roman" w:cs="Times New Roman"/>
          <w:szCs w:val="24"/>
        </w:rPr>
        <w:t xml:space="preserve">λλά </w:t>
      </w:r>
      <w:r>
        <w:rPr>
          <w:rFonts w:eastAsia="Times New Roman" w:cs="Times New Roman"/>
          <w:szCs w:val="24"/>
        </w:rPr>
        <w:t>συναλλαγής, δηλαδή εξαγοράς -</w:t>
      </w:r>
      <w:r w:rsidRPr="00047D28">
        <w:rPr>
          <w:rFonts w:eastAsia="Times New Roman" w:cs="Times New Roman"/>
          <w:szCs w:val="24"/>
        </w:rPr>
        <w:t xml:space="preserve">η εξαγορά </w:t>
      </w:r>
      <w:r>
        <w:rPr>
          <w:rFonts w:eastAsia="Times New Roman" w:cs="Times New Roman"/>
          <w:szCs w:val="24"/>
        </w:rPr>
        <w:t xml:space="preserve">δεν γίνεται μόνο με χρήμα, αλλά γίνεται με υπουργική καρέκλα, με θέση στην </w:t>
      </w:r>
      <w:r w:rsidRPr="00047D28">
        <w:rPr>
          <w:rFonts w:eastAsia="Times New Roman" w:cs="Times New Roman"/>
          <w:szCs w:val="24"/>
        </w:rPr>
        <w:t>Ευρωβουλή</w:t>
      </w:r>
      <w:r>
        <w:rPr>
          <w:rFonts w:eastAsia="Times New Roman" w:cs="Times New Roman"/>
          <w:szCs w:val="24"/>
        </w:rPr>
        <w:t>,</w:t>
      </w:r>
      <w:r w:rsidRPr="00047D28">
        <w:rPr>
          <w:rFonts w:eastAsia="Times New Roman" w:cs="Times New Roman"/>
          <w:szCs w:val="24"/>
        </w:rPr>
        <w:t xml:space="preserve"> η εξαγορά </w:t>
      </w:r>
      <w:r>
        <w:rPr>
          <w:rFonts w:eastAsia="Times New Roman" w:cs="Times New Roman"/>
          <w:szCs w:val="24"/>
        </w:rPr>
        <w:t>γίνεται</w:t>
      </w:r>
      <w:r w:rsidRPr="00047D28">
        <w:rPr>
          <w:rFonts w:eastAsia="Times New Roman" w:cs="Times New Roman"/>
          <w:szCs w:val="24"/>
        </w:rPr>
        <w:t xml:space="preserve"> με </w:t>
      </w:r>
      <w:r>
        <w:rPr>
          <w:rFonts w:eastAsia="Times New Roman" w:cs="Times New Roman"/>
          <w:szCs w:val="24"/>
        </w:rPr>
        <w:t>οποιουδήποτε είδους</w:t>
      </w:r>
      <w:r w:rsidRPr="00047D28">
        <w:rPr>
          <w:rFonts w:eastAsia="Times New Roman" w:cs="Times New Roman"/>
          <w:szCs w:val="24"/>
        </w:rPr>
        <w:t xml:space="preserve"> εξυπηρέτηση</w:t>
      </w:r>
      <w:r>
        <w:rPr>
          <w:rFonts w:eastAsia="Times New Roman" w:cs="Times New Roman"/>
          <w:szCs w:val="24"/>
        </w:rPr>
        <w:t>-</w:t>
      </w:r>
      <w:r w:rsidRPr="00047D28">
        <w:rPr>
          <w:rFonts w:eastAsia="Times New Roman" w:cs="Times New Roman"/>
          <w:szCs w:val="24"/>
        </w:rPr>
        <w:t xml:space="preserve"> άρα λοιπόν </w:t>
      </w:r>
      <w:r>
        <w:rPr>
          <w:rFonts w:eastAsia="Times New Roman" w:cs="Times New Roman"/>
          <w:szCs w:val="24"/>
        </w:rPr>
        <w:t>εγώ επειδή ισχυρίστηκα ότ</w:t>
      </w:r>
      <w:r>
        <w:rPr>
          <w:rFonts w:eastAsia="Times New Roman" w:cs="Times New Roman"/>
          <w:szCs w:val="24"/>
        </w:rPr>
        <w:t>ι η κ. Κουντουρά άλλαξε την ψήφο της και πέρασαν οι Πρέσπες</w:t>
      </w:r>
      <w:r w:rsidRPr="00047D28">
        <w:rPr>
          <w:rFonts w:eastAsia="Times New Roman" w:cs="Times New Roman"/>
          <w:szCs w:val="24"/>
        </w:rPr>
        <w:t xml:space="preserve"> </w:t>
      </w:r>
      <w:r>
        <w:rPr>
          <w:rFonts w:eastAsia="Times New Roman" w:cs="Times New Roman"/>
          <w:szCs w:val="24"/>
        </w:rPr>
        <w:t>και χάθηκε η Μακεδονία για λόγους ιδιοτελούς συμφέροντος,</w:t>
      </w:r>
      <w:r w:rsidRPr="00047D28">
        <w:rPr>
          <w:rFonts w:eastAsia="Times New Roman" w:cs="Times New Roman"/>
          <w:szCs w:val="24"/>
        </w:rPr>
        <w:t xml:space="preserve"> λόγω </w:t>
      </w:r>
      <w:r>
        <w:rPr>
          <w:rFonts w:eastAsia="Times New Roman" w:cs="Times New Roman"/>
          <w:szCs w:val="24"/>
        </w:rPr>
        <w:t>εξ</w:t>
      </w:r>
      <w:r w:rsidRPr="00047D28">
        <w:rPr>
          <w:rFonts w:eastAsia="Times New Roman" w:cs="Times New Roman"/>
          <w:szCs w:val="24"/>
        </w:rPr>
        <w:t>αγοράς δηλαδή</w:t>
      </w:r>
      <w:r>
        <w:rPr>
          <w:rFonts w:eastAsia="Times New Roman" w:cs="Times New Roman"/>
          <w:szCs w:val="24"/>
        </w:rPr>
        <w:t xml:space="preserve">, η κ. Κουντουρά ήρθε εδώ και έλεγε ότι τη βρίζω. Και ευτυχώς είναι αυτός </w:t>
      </w:r>
      <w:r>
        <w:rPr>
          <w:rFonts w:eastAsia="Times New Roman" w:cs="Times New Roman"/>
          <w:szCs w:val="24"/>
        </w:rPr>
        <w:lastRenderedPageBreak/>
        <w:t xml:space="preserve">ο «καλός» άνθρωπος, ο κ. </w:t>
      </w:r>
      <w:proofErr w:type="spellStart"/>
      <w:r>
        <w:rPr>
          <w:rFonts w:eastAsia="Times New Roman" w:cs="Times New Roman"/>
          <w:szCs w:val="24"/>
        </w:rPr>
        <w:t>Χαρίτσης</w:t>
      </w:r>
      <w:proofErr w:type="spellEnd"/>
      <w:r>
        <w:rPr>
          <w:rFonts w:eastAsia="Times New Roman" w:cs="Times New Roman"/>
          <w:szCs w:val="24"/>
        </w:rPr>
        <w:t>, και έφερε</w:t>
      </w:r>
      <w:r>
        <w:rPr>
          <w:rFonts w:eastAsia="Times New Roman" w:cs="Times New Roman"/>
          <w:szCs w:val="24"/>
        </w:rPr>
        <w:t xml:space="preserve"> αυτή τη σημερινή τροπολογία, για να με αποδείξει αληθινό. </w:t>
      </w:r>
      <w:r w:rsidRPr="00047D28">
        <w:rPr>
          <w:rFonts w:eastAsia="Times New Roman" w:cs="Times New Roman"/>
          <w:szCs w:val="24"/>
        </w:rPr>
        <w:t xml:space="preserve"> </w:t>
      </w:r>
    </w:p>
    <w:p w14:paraId="03A7346A" w14:textId="77777777" w:rsidR="00E615E6" w:rsidRDefault="00720F21">
      <w:pPr>
        <w:spacing w:after="0" w:line="600" w:lineRule="auto"/>
        <w:ind w:firstLine="720"/>
        <w:jc w:val="both"/>
        <w:rPr>
          <w:rFonts w:eastAsia="Times New Roman" w:cs="Times New Roman"/>
          <w:szCs w:val="24"/>
        </w:rPr>
      </w:pPr>
      <w:r>
        <w:rPr>
          <w:rFonts w:eastAsia="Times New Roman" w:cs="Times New Roman"/>
          <w:szCs w:val="24"/>
        </w:rPr>
        <w:t xml:space="preserve">Γιατί για να μιλάμε σοβαρά μεταξύ μας, υπάρχει </w:t>
      </w:r>
      <w:r>
        <w:rPr>
          <w:rFonts w:eastAsia="Times New Roman" w:cs="Times New Roman"/>
          <w:szCs w:val="24"/>
        </w:rPr>
        <w:t>ένας εδώ μέσα, ο φανατικότερος</w:t>
      </w:r>
      <w:r>
        <w:rPr>
          <w:rFonts w:eastAsia="Times New Roman" w:cs="Times New Roman"/>
          <w:szCs w:val="24"/>
        </w:rPr>
        <w:t xml:space="preserve"> </w:t>
      </w:r>
      <w:proofErr w:type="spellStart"/>
      <w:r>
        <w:rPr>
          <w:rFonts w:eastAsia="Times New Roman" w:cs="Times New Roman"/>
          <w:szCs w:val="24"/>
        </w:rPr>
        <w:t>συριζαίος</w:t>
      </w:r>
      <w:proofErr w:type="spellEnd"/>
      <w:r>
        <w:rPr>
          <w:rFonts w:eastAsia="Times New Roman" w:cs="Times New Roman"/>
          <w:szCs w:val="24"/>
        </w:rPr>
        <w:t xml:space="preserve"> </w:t>
      </w:r>
      <w:r>
        <w:rPr>
          <w:rFonts w:eastAsia="Times New Roman" w:cs="Times New Roman"/>
          <w:szCs w:val="24"/>
        </w:rPr>
        <w:t>–εσείς, κύριε, πίσω που φωνάζατε προηγουμένως- που να μην έχει καταλάβει ότι η σημερινή τροπολογία είναι έν</w:t>
      </w:r>
      <w:r>
        <w:rPr>
          <w:rFonts w:eastAsia="Times New Roman" w:cs="Times New Roman"/>
          <w:szCs w:val="24"/>
        </w:rPr>
        <w:t xml:space="preserve">α είδος πολιτικής εξαγοράς της κ. Κουντουρά και του κ. </w:t>
      </w:r>
      <w:proofErr w:type="spellStart"/>
      <w:r>
        <w:rPr>
          <w:rFonts w:eastAsia="Times New Roman" w:cs="Times New Roman"/>
          <w:szCs w:val="24"/>
        </w:rPr>
        <w:t>Δανέλλη</w:t>
      </w:r>
      <w:proofErr w:type="spellEnd"/>
      <w:r>
        <w:rPr>
          <w:rFonts w:eastAsia="Times New Roman" w:cs="Times New Roman"/>
          <w:szCs w:val="24"/>
        </w:rPr>
        <w:t xml:space="preserve">; Δηλαδή υπάρχει ένας </w:t>
      </w:r>
      <w:r w:rsidRPr="00047D28">
        <w:rPr>
          <w:rFonts w:eastAsia="Times New Roman" w:cs="Times New Roman"/>
          <w:szCs w:val="24"/>
        </w:rPr>
        <w:t xml:space="preserve">μέσα στην </w:t>
      </w:r>
      <w:r>
        <w:rPr>
          <w:rFonts w:eastAsia="Times New Roman" w:cs="Times New Roman"/>
          <w:szCs w:val="24"/>
        </w:rPr>
        <w:t>Α</w:t>
      </w:r>
      <w:r w:rsidRPr="00047D28">
        <w:rPr>
          <w:rFonts w:eastAsia="Times New Roman" w:cs="Times New Roman"/>
          <w:szCs w:val="24"/>
        </w:rPr>
        <w:t xml:space="preserve">ίθουσα </w:t>
      </w:r>
      <w:r>
        <w:rPr>
          <w:rFonts w:eastAsia="Times New Roman" w:cs="Times New Roman"/>
          <w:szCs w:val="24"/>
        </w:rPr>
        <w:t xml:space="preserve">που να μην το έχει μυριστεί; </w:t>
      </w:r>
    </w:p>
    <w:p w14:paraId="03A7346B" w14:textId="77777777" w:rsidR="00E615E6" w:rsidRDefault="00720F21">
      <w:pPr>
        <w:spacing w:after="0" w:line="600" w:lineRule="auto"/>
        <w:ind w:firstLine="720"/>
        <w:jc w:val="both"/>
        <w:rPr>
          <w:rFonts w:eastAsia="Times New Roman" w:cs="Times New Roman"/>
          <w:szCs w:val="24"/>
        </w:rPr>
      </w:pPr>
      <w:r>
        <w:rPr>
          <w:rFonts w:eastAsia="Times New Roman" w:cs="Times New Roman"/>
          <w:szCs w:val="24"/>
        </w:rPr>
        <w:t>Και τι κάνει η «</w:t>
      </w:r>
      <w:r w:rsidRPr="00047D28">
        <w:rPr>
          <w:rFonts w:eastAsia="Times New Roman" w:cs="Times New Roman"/>
          <w:szCs w:val="24"/>
        </w:rPr>
        <w:t xml:space="preserve">πρώτη φορά </w:t>
      </w:r>
      <w:r>
        <w:rPr>
          <w:rFonts w:eastAsia="Times New Roman" w:cs="Times New Roman"/>
          <w:szCs w:val="24"/>
        </w:rPr>
        <w:t>Α</w:t>
      </w:r>
      <w:r w:rsidRPr="00047D28">
        <w:rPr>
          <w:rFonts w:eastAsia="Times New Roman" w:cs="Times New Roman"/>
          <w:szCs w:val="24"/>
        </w:rPr>
        <w:t>ριστερά</w:t>
      </w:r>
      <w:r>
        <w:rPr>
          <w:rFonts w:eastAsia="Times New Roman" w:cs="Times New Roman"/>
          <w:szCs w:val="24"/>
        </w:rPr>
        <w:t>»;</w:t>
      </w:r>
      <w:r w:rsidRPr="00047D28">
        <w:rPr>
          <w:rFonts w:eastAsia="Times New Roman" w:cs="Times New Roman"/>
          <w:szCs w:val="24"/>
        </w:rPr>
        <w:t xml:space="preserve"> </w:t>
      </w:r>
      <w:r>
        <w:rPr>
          <w:rFonts w:eastAsia="Times New Roman" w:cs="Times New Roman"/>
          <w:szCs w:val="24"/>
        </w:rPr>
        <w:t>Εξευτελίζει έτι περαιτέρω την Αριστερά,</w:t>
      </w:r>
      <w:r w:rsidRPr="00047D28">
        <w:rPr>
          <w:rFonts w:eastAsia="Times New Roman" w:cs="Times New Roman"/>
          <w:szCs w:val="24"/>
        </w:rPr>
        <w:t xml:space="preserve"> γιατί </w:t>
      </w:r>
      <w:r>
        <w:rPr>
          <w:rFonts w:eastAsia="Times New Roman" w:cs="Times New Roman"/>
          <w:szCs w:val="24"/>
        </w:rPr>
        <w:t xml:space="preserve">δείχνετε </w:t>
      </w:r>
      <w:r w:rsidRPr="00047D28">
        <w:rPr>
          <w:rFonts w:eastAsia="Times New Roman" w:cs="Times New Roman"/>
          <w:szCs w:val="24"/>
        </w:rPr>
        <w:t>μπροστά στα μάτια του</w:t>
      </w:r>
      <w:r>
        <w:rPr>
          <w:rFonts w:eastAsia="Times New Roman" w:cs="Times New Roman"/>
          <w:szCs w:val="24"/>
        </w:rPr>
        <w:t xml:space="preserve"> ελληνικού</w:t>
      </w:r>
      <w:r>
        <w:rPr>
          <w:rFonts w:eastAsia="Times New Roman" w:cs="Times New Roman"/>
          <w:szCs w:val="24"/>
        </w:rPr>
        <w:t xml:space="preserve"> λαού ότι μπροστά στο ιδιοτελές σας μικρο</w:t>
      </w:r>
      <w:r w:rsidRPr="00047D28">
        <w:rPr>
          <w:rFonts w:eastAsia="Times New Roman" w:cs="Times New Roman"/>
          <w:szCs w:val="24"/>
        </w:rPr>
        <w:t xml:space="preserve">πολιτικό συμφέρον </w:t>
      </w:r>
      <w:r>
        <w:rPr>
          <w:rFonts w:eastAsia="Times New Roman" w:cs="Times New Roman"/>
          <w:szCs w:val="24"/>
        </w:rPr>
        <w:t>δ</w:t>
      </w:r>
      <w:r w:rsidRPr="00047D28">
        <w:rPr>
          <w:rFonts w:eastAsia="Times New Roman" w:cs="Times New Roman"/>
          <w:szCs w:val="24"/>
        </w:rPr>
        <w:t>εν υπάρχει καμ</w:t>
      </w:r>
      <w:r>
        <w:rPr>
          <w:rFonts w:eastAsia="Times New Roman" w:cs="Times New Roman"/>
          <w:szCs w:val="24"/>
        </w:rPr>
        <w:t>μ</w:t>
      </w:r>
      <w:r w:rsidRPr="00047D28">
        <w:rPr>
          <w:rFonts w:eastAsia="Times New Roman" w:cs="Times New Roman"/>
          <w:szCs w:val="24"/>
        </w:rPr>
        <w:t>ία αρχή</w:t>
      </w:r>
      <w:r>
        <w:rPr>
          <w:rFonts w:eastAsia="Times New Roman" w:cs="Times New Roman"/>
          <w:szCs w:val="24"/>
        </w:rPr>
        <w:t>, δ</w:t>
      </w:r>
      <w:r w:rsidRPr="00047D28">
        <w:rPr>
          <w:rFonts w:eastAsia="Times New Roman" w:cs="Times New Roman"/>
          <w:szCs w:val="24"/>
        </w:rPr>
        <w:t>εν υπάρχει τίποτα</w:t>
      </w:r>
      <w:r>
        <w:rPr>
          <w:rFonts w:eastAsia="Times New Roman" w:cs="Times New Roman"/>
          <w:szCs w:val="24"/>
        </w:rPr>
        <w:t>,</w:t>
      </w:r>
      <w:r w:rsidRPr="00047D28">
        <w:rPr>
          <w:rFonts w:eastAsia="Times New Roman" w:cs="Times New Roman"/>
          <w:szCs w:val="24"/>
        </w:rPr>
        <w:t xml:space="preserve"> κανένα </w:t>
      </w:r>
      <w:r>
        <w:rPr>
          <w:rFonts w:eastAsia="Times New Roman" w:cs="Times New Roman"/>
          <w:szCs w:val="24"/>
        </w:rPr>
        <w:t>φ</w:t>
      </w:r>
      <w:r w:rsidRPr="00047D28">
        <w:rPr>
          <w:rFonts w:eastAsia="Times New Roman" w:cs="Times New Roman"/>
          <w:szCs w:val="24"/>
        </w:rPr>
        <w:t xml:space="preserve">ρένο το οποίο θα </w:t>
      </w:r>
      <w:r>
        <w:rPr>
          <w:rFonts w:eastAsia="Times New Roman" w:cs="Times New Roman"/>
          <w:szCs w:val="24"/>
        </w:rPr>
        <w:t>μπορούσε να</w:t>
      </w:r>
      <w:r w:rsidRPr="00047D28">
        <w:rPr>
          <w:rFonts w:eastAsia="Times New Roman" w:cs="Times New Roman"/>
          <w:szCs w:val="24"/>
        </w:rPr>
        <w:t xml:space="preserve"> σας σταματήσει από το να μείνετε στην καρεκλίτσα σας </w:t>
      </w:r>
      <w:r>
        <w:rPr>
          <w:rFonts w:eastAsia="Times New Roman" w:cs="Times New Roman"/>
          <w:szCs w:val="24"/>
        </w:rPr>
        <w:t>λ</w:t>
      </w:r>
      <w:r w:rsidRPr="00047D28">
        <w:rPr>
          <w:rFonts w:eastAsia="Times New Roman" w:cs="Times New Roman"/>
          <w:szCs w:val="24"/>
        </w:rPr>
        <w:t>ίγες μέρες παραπάνω</w:t>
      </w:r>
      <w:r>
        <w:rPr>
          <w:rFonts w:eastAsia="Times New Roman" w:cs="Times New Roman"/>
          <w:szCs w:val="24"/>
        </w:rPr>
        <w:t>.</w:t>
      </w:r>
    </w:p>
    <w:p w14:paraId="03A7346C" w14:textId="77777777" w:rsidR="00E615E6" w:rsidRDefault="00720F21">
      <w:pPr>
        <w:spacing w:after="0" w:line="600" w:lineRule="auto"/>
        <w:ind w:firstLine="720"/>
        <w:jc w:val="both"/>
        <w:rPr>
          <w:rFonts w:eastAsia="Times New Roman" w:cs="Times New Roman"/>
          <w:szCs w:val="24"/>
        </w:rPr>
      </w:pPr>
      <w:r>
        <w:rPr>
          <w:rFonts w:eastAsia="Times New Roman" w:cs="Times New Roman"/>
          <w:szCs w:val="24"/>
        </w:rPr>
        <w:t>Κ</w:t>
      </w:r>
      <w:r w:rsidRPr="00047D28">
        <w:rPr>
          <w:rFonts w:eastAsia="Times New Roman" w:cs="Times New Roman"/>
          <w:szCs w:val="24"/>
        </w:rPr>
        <w:t xml:space="preserve">αι εγώ θα το πω </w:t>
      </w:r>
      <w:r>
        <w:rPr>
          <w:rFonts w:eastAsia="Times New Roman" w:cs="Times New Roman"/>
          <w:szCs w:val="24"/>
        </w:rPr>
        <w:t xml:space="preserve">αυτό </w:t>
      </w:r>
      <w:r w:rsidRPr="00047D28">
        <w:rPr>
          <w:rFonts w:eastAsia="Times New Roman" w:cs="Times New Roman"/>
          <w:szCs w:val="24"/>
        </w:rPr>
        <w:t>και κλείνω</w:t>
      </w:r>
      <w:r>
        <w:rPr>
          <w:rFonts w:eastAsia="Times New Roman" w:cs="Times New Roman"/>
          <w:szCs w:val="24"/>
        </w:rPr>
        <w:t xml:space="preserve">: Δεν </w:t>
      </w:r>
      <w:r>
        <w:rPr>
          <w:rFonts w:eastAsia="Times New Roman" w:cs="Times New Roman"/>
          <w:szCs w:val="24"/>
        </w:rPr>
        <w:t>μπορώ να πω ψέματα. Ε</w:t>
      </w:r>
      <w:r w:rsidRPr="00047D28">
        <w:rPr>
          <w:rFonts w:eastAsia="Times New Roman" w:cs="Times New Roman"/>
          <w:szCs w:val="24"/>
        </w:rPr>
        <w:t xml:space="preserve">γώ αυτή τη γνώμη </w:t>
      </w:r>
      <w:r>
        <w:rPr>
          <w:rFonts w:eastAsia="Times New Roman" w:cs="Times New Roman"/>
          <w:szCs w:val="24"/>
        </w:rPr>
        <w:t xml:space="preserve">είχα </w:t>
      </w:r>
      <w:r w:rsidRPr="00047D28">
        <w:rPr>
          <w:rFonts w:eastAsia="Times New Roman" w:cs="Times New Roman"/>
          <w:szCs w:val="24"/>
        </w:rPr>
        <w:t xml:space="preserve">πάντα για την </w:t>
      </w:r>
      <w:r>
        <w:rPr>
          <w:rFonts w:eastAsia="Times New Roman" w:cs="Times New Roman"/>
          <w:szCs w:val="24"/>
        </w:rPr>
        <w:t>Α</w:t>
      </w:r>
      <w:r w:rsidRPr="00047D28">
        <w:rPr>
          <w:rFonts w:eastAsia="Times New Roman" w:cs="Times New Roman"/>
          <w:szCs w:val="24"/>
        </w:rPr>
        <w:t>ριστερά</w:t>
      </w:r>
      <w:r>
        <w:rPr>
          <w:rFonts w:eastAsia="Times New Roman" w:cs="Times New Roman"/>
          <w:szCs w:val="24"/>
        </w:rPr>
        <w:t>. Δ</w:t>
      </w:r>
      <w:r w:rsidRPr="00047D28">
        <w:rPr>
          <w:rFonts w:eastAsia="Times New Roman" w:cs="Times New Roman"/>
          <w:szCs w:val="24"/>
        </w:rPr>
        <w:t>εν είχα διαφορετική</w:t>
      </w:r>
      <w:r>
        <w:rPr>
          <w:rFonts w:eastAsia="Times New Roman" w:cs="Times New Roman"/>
          <w:szCs w:val="24"/>
        </w:rPr>
        <w:t>. Όμως,</w:t>
      </w:r>
      <w:r w:rsidRPr="00047D28">
        <w:rPr>
          <w:rFonts w:eastAsia="Times New Roman" w:cs="Times New Roman"/>
          <w:szCs w:val="24"/>
        </w:rPr>
        <w:t xml:space="preserve"> δεν μπορούσα να πείσω τους </w:t>
      </w:r>
      <w:r>
        <w:rPr>
          <w:rFonts w:eastAsia="Times New Roman" w:cs="Times New Roman"/>
          <w:szCs w:val="24"/>
        </w:rPr>
        <w:t>συμπολίτες</w:t>
      </w:r>
      <w:r w:rsidRPr="00047D28">
        <w:rPr>
          <w:rFonts w:eastAsia="Times New Roman" w:cs="Times New Roman"/>
          <w:szCs w:val="24"/>
        </w:rPr>
        <w:t xml:space="preserve"> μου οι οποίοι </w:t>
      </w:r>
      <w:r>
        <w:rPr>
          <w:rFonts w:eastAsia="Times New Roman" w:cs="Times New Roman"/>
          <w:szCs w:val="24"/>
        </w:rPr>
        <w:t xml:space="preserve">είχαν πάθει </w:t>
      </w:r>
      <w:r w:rsidRPr="00047D28">
        <w:rPr>
          <w:rFonts w:eastAsia="Times New Roman" w:cs="Times New Roman"/>
          <w:szCs w:val="24"/>
        </w:rPr>
        <w:t xml:space="preserve">μία ομαδική παράκρουση και </w:t>
      </w:r>
      <w:r>
        <w:rPr>
          <w:rFonts w:eastAsia="Times New Roman" w:cs="Times New Roman"/>
          <w:szCs w:val="24"/>
        </w:rPr>
        <w:t xml:space="preserve">νόμιζαν ότι οι αριστεροί είναι οι άνθρωποι των ιδεών, των μεγάλων </w:t>
      </w:r>
      <w:r>
        <w:rPr>
          <w:rFonts w:eastAsia="Times New Roman" w:cs="Times New Roman"/>
          <w:szCs w:val="24"/>
        </w:rPr>
        <w:lastRenderedPageBreak/>
        <w:t>αξιω</w:t>
      </w:r>
      <w:r>
        <w:rPr>
          <w:rFonts w:eastAsia="Times New Roman" w:cs="Times New Roman"/>
          <w:szCs w:val="24"/>
        </w:rPr>
        <w:t xml:space="preserve">μάτων, της ανθρωπιάς, της δικαιοσύνης και των υψηλών έργων. Και ήρθατε, </w:t>
      </w:r>
      <w:r w:rsidRPr="00047D28">
        <w:rPr>
          <w:rFonts w:eastAsia="Times New Roman" w:cs="Times New Roman"/>
          <w:szCs w:val="24"/>
        </w:rPr>
        <w:t>επιτέλους</w:t>
      </w:r>
      <w:r>
        <w:rPr>
          <w:rFonts w:eastAsia="Times New Roman" w:cs="Times New Roman"/>
          <w:szCs w:val="24"/>
        </w:rPr>
        <w:t>, εσείς κύριοι του ΣΥΡΙΖΑ, και με δικαιώσατε! Τ</w:t>
      </w:r>
      <w:r w:rsidRPr="00047D28">
        <w:rPr>
          <w:rFonts w:eastAsia="Times New Roman" w:cs="Times New Roman"/>
          <w:szCs w:val="24"/>
        </w:rPr>
        <w:t>ους δείξ</w:t>
      </w:r>
      <w:r>
        <w:rPr>
          <w:rFonts w:eastAsia="Times New Roman" w:cs="Times New Roman"/>
          <w:szCs w:val="24"/>
        </w:rPr>
        <w:t>α</w:t>
      </w:r>
      <w:r w:rsidRPr="00047D28">
        <w:rPr>
          <w:rFonts w:eastAsia="Times New Roman" w:cs="Times New Roman"/>
          <w:szCs w:val="24"/>
        </w:rPr>
        <w:t xml:space="preserve">τε ποιοι πραγματικά είστε </w:t>
      </w:r>
      <w:r>
        <w:rPr>
          <w:rFonts w:eastAsia="Times New Roman" w:cs="Times New Roman"/>
          <w:szCs w:val="24"/>
        </w:rPr>
        <w:t xml:space="preserve">έως του σημείου να με καλοδεχθείτε και στην Κοινοβουλευτική σας Ομάδα που προ ολίγου είδαμε. </w:t>
      </w:r>
    </w:p>
    <w:p w14:paraId="03A7346D" w14:textId="77777777" w:rsidR="00E615E6" w:rsidRDefault="00720F21">
      <w:pPr>
        <w:spacing w:after="0" w:line="600" w:lineRule="auto"/>
        <w:ind w:firstLine="720"/>
        <w:jc w:val="both"/>
        <w:rPr>
          <w:rFonts w:eastAsia="Times New Roman" w:cs="Times New Roman"/>
          <w:szCs w:val="24"/>
        </w:rPr>
      </w:pPr>
      <w:r>
        <w:rPr>
          <w:rFonts w:eastAsia="Times New Roman" w:cs="Times New Roman"/>
          <w:szCs w:val="24"/>
        </w:rPr>
        <w:t>Σας ευχαριστώ. Σας ευχαριστώ. Σας ευχαριστώ. Να ’</w:t>
      </w:r>
      <w:proofErr w:type="spellStart"/>
      <w:r>
        <w:rPr>
          <w:rFonts w:eastAsia="Times New Roman" w:cs="Times New Roman"/>
          <w:szCs w:val="24"/>
        </w:rPr>
        <w:t>στε</w:t>
      </w:r>
      <w:proofErr w:type="spellEnd"/>
      <w:r>
        <w:rPr>
          <w:rFonts w:eastAsia="Times New Roman" w:cs="Times New Roman"/>
          <w:szCs w:val="24"/>
        </w:rPr>
        <w:t xml:space="preserve"> καλά!</w:t>
      </w:r>
    </w:p>
    <w:p w14:paraId="03A7346E" w14:textId="77777777" w:rsidR="00E615E6" w:rsidRDefault="00720F21">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03A7346F" w14:textId="77777777" w:rsidR="00E615E6" w:rsidRDefault="00720F21">
      <w:pPr>
        <w:spacing w:after="0" w:line="600" w:lineRule="auto"/>
        <w:ind w:firstLine="720"/>
        <w:jc w:val="both"/>
        <w:rPr>
          <w:rFonts w:eastAsia="Times New Roman" w:cs="Times New Roman"/>
          <w:szCs w:val="24"/>
        </w:rPr>
      </w:pPr>
      <w:r>
        <w:rPr>
          <w:rFonts w:eastAsia="Times New Roman" w:cs="Times New Roman"/>
          <w:b/>
          <w:szCs w:val="24"/>
        </w:rPr>
        <w:t>ΠΑΝΑΓΙΩΤΑ ΚΟΖΟΜΠΟΛΗ</w:t>
      </w:r>
      <w:r>
        <w:rPr>
          <w:rFonts w:eastAsia="Times New Roman" w:cs="Times New Roman"/>
          <w:b/>
          <w:szCs w:val="24"/>
        </w:rPr>
        <w:t xml:space="preserve"> - </w:t>
      </w:r>
      <w:r>
        <w:rPr>
          <w:rFonts w:eastAsia="Times New Roman" w:cs="Times New Roman"/>
          <w:b/>
          <w:szCs w:val="24"/>
        </w:rPr>
        <w:t>ΑΜΑΝΑΤΙΔΗ:</w:t>
      </w:r>
      <w:r>
        <w:rPr>
          <w:rFonts w:eastAsia="Times New Roman" w:cs="Times New Roman"/>
          <w:szCs w:val="24"/>
        </w:rPr>
        <w:t xml:space="preserve"> Και εμείς που μας διαφωτίσατε. Ούτε λέξη για το νομοσχέδιο. Τίποτα!</w:t>
      </w:r>
    </w:p>
    <w:p w14:paraId="03A73470" w14:textId="77777777" w:rsidR="00E615E6" w:rsidRDefault="00720F21">
      <w:pPr>
        <w:spacing w:after="0" w:line="600" w:lineRule="auto"/>
        <w:ind w:firstLine="720"/>
        <w:jc w:val="both"/>
        <w:rPr>
          <w:rFonts w:eastAsia="Times New Roman" w:cs="Times New Roman"/>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sidRPr="004118C3">
        <w:rPr>
          <w:rFonts w:eastAsia="Times New Roman" w:cs="Times New Roman"/>
        </w:rPr>
        <w:t xml:space="preserve">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w:t>
      </w:r>
      <w:r w:rsidRPr="004118C3">
        <w:rPr>
          <w:rFonts w:eastAsia="Times New Roman" w:cs="Times New Roman"/>
        </w:rPr>
        <w:t xml:space="preserve">τον τρόπο οργάνωσης και λειτουργίας της Βουλής, </w:t>
      </w:r>
      <w:r>
        <w:rPr>
          <w:rFonts w:eastAsia="Times New Roman" w:cs="Times New Roman"/>
        </w:rPr>
        <w:t>πενήντα</w:t>
      </w:r>
      <w:r w:rsidRPr="004118C3">
        <w:rPr>
          <w:rFonts w:eastAsia="Times New Roman" w:cs="Times New Roman"/>
        </w:rPr>
        <w:t xml:space="preserve"> μαθητές και μαθήτριες και </w:t>
      </w:r>
      <w:r>
        <w:rPr>
          <w:rFonts w:eastAsia="Times New Roman" w:cs="Times New Roman"/>
        </w:rPr>
        <w:t>τρεις</w:t>
      </w:r>
      <w:r w:rsidRPr="004118C3">
        <w:rPr>
          <w:rFonts w:eastAsia="Times New Roman" w:cs="Times New Roman"/>
        </w:rPr>
        <w:t xml:space="preserve"> εκπαιδευτικοί συνοδοί τους από το </w:t>
      </w:r>
      <w:r>
        <w:rPr>
          <w:rFonts w:eastAsia="Times New Roman" w:cs="Times New Roman"/>
        </w:rPr>
        <w:t>7</w:t>
      </w:r>
      <w:r w:rsidRPr="00670327">
        <w:rPr>
          <w:rFonts w:eastAsia="Times New Roman" w:cs="Times New Roman"/>
          <w:vertAlign w:val="superscript"/>
        </w:rPr>
        <w:t>ο</w:t>
      </w:r>
      <w:r>
        <w:rPr>
          <w:rFonts w:eastAsia="Times New Roman" w:cs="Times New Roman"/>
        </w:rPr>
        <w:t xml:space="preserve"> Γενικό Λύκειο Πάτρας. </w:t>
      </w:r>
    </w:p>
    <w:p w14:paraId="03A73471" w14:textId="77777777" w:rsidR="00E615E6" w:rsidRDefault="00720F21">
      <w:pPr>
        <w:spacing w:after="0" w:line="600" w:lineRule="auto"/>
        <w:ind w:firstLine="720"/>
        <w:jc w:val="both"/>
        <w:rPr>
          <w:rFonts w:eastAsia="Times New Roman" w:cs="Times New Roman"/>
        </w:rPr>
      </w:pPr>
      <w:r w:rsidRPr="004118C3">
        <w:rPr>
          <w:rFonts w:eastAsia="Times New Roman" w:cs="Times New Roman"/>
        </w:rPr>
        <w:lastRenderedPageBreak/>
        <w:t xml:space="preserve">Η Βουλή τούς καλωσορίζει. </w:t>
      </w:r>
    </w:p>
    <w:p w14:paraId="03A73472" w14:textId="77777777" w:rsidR="00E615E6" w:rsidRDefault="00720F21">
      <w:pPr>
        <w:spacing w:after="0" w:line="600" w:lineRule="auto"/>
        <w:ind w:firstLine="720"/>
        <w:jc w:val="center"/>
        <w:rPr>
          <w:rFonts w:eastAsia="Times New Roman" w:cs="Times New Roman"/>
        </w:rPr>
      </w:pPr>
      <w:r w:rsidRPr="004118C3">
        <w:rPr>
          <w:rFonts w:eastAsia="Times New Roman" w:cs="Times New Roman"/>
        </w:rPr>
        <w:t>(Χειροκροτήματα απ’ όλες τις πτέρυγες της Βουλής)</w:t>
      </w:r>
    </w:p>
    <w:p w14:paraId="03A73473" w14:textId="77777777" w:rsidR="00E615E6" w:rsidRDefault="00720F21">
      <w:pPr>
        <w:spacing w:after="0" w:line="600" w:lineRule="auto"/>
        <w:ind w:firstLine="720"/>
        <w:jc w:val="both"/>
        <w:rPr>
          <w:rFonts w:eastAsia="Times New Roman" w:cs="Times New Roman"/>
          <w:szCs w:val="24"/>
        </w:rPr>
      </w:pPr>
      <w:r>
        <w:rPr>
          <w:rFonts w:eastAsia="Times New Roman" w:cs="Times New Roman"/>
          <w:szCs w:val="24"/>
        </w:rPr>
        <w:t>Τον λόγο έχει η Υφυπουργός Εσωτ</w:t>
      </w:r>
      <w:r>
        <w:rPr>
          <w:rFonts w:eastAsia="Times New Roman" w:cs="Times New Roman"/>
          <w:szCs w:val="24"/>
        </w:rPr>
        <w:t xml:space="preserve">ερικών κ. </w:t>
      </w:r>
      <w:proofErr w:type="spellStart"/>
      <w:r>
        <w:rPr>
          <w:rFonts w:eastAsia="Times New Roman" w:cs="Times New Roman"/>
          <w:szCs w:val="24"/>
        </w:rPr>
        <w:t>Χρυσοβελώνη</w:t>
      </w:r>
      <w:proofErr w:type="spellEnd"/>
      <w:r>
        <w:rPr>
          <w:rFonts w:eastAsia="Times New Roman" w:cs="Times New Roman"/>
          <w:szCs w:val="24"/>
        </w:rPr>
        <w:t xml:space="preserve">. </w:t>
      </w:r>
    </w:p>
    <w:p w14:paraId="03A73474" w14:textId="77777777" w:rsidR="00E615E6" w:rsidRDefault="00720F21">
      <w:pPr>
        <w:spacing w:after="0" w:line="600" w:lineRule="auto"/>
        <w:ind w:firstLine="720"/>
        <w:jc w:val="both"/>
        <w:rPr>
          <w:rFonts w:eastAsia="Times New Roman"/>
          <w:bCs/>
          <w:color w:val="222222"/>
          <w:shd w:val="clear" w:color="auto" w:fill="FFFFFF"/>
        </w:rPr>
      </w:pPr>
      <w:r w:rsidRPr="008D176A">
        <w:rPr>
          <w:rFonts w:eastAsia="Times New Roman"/>
          <w:b/>
          <w:color w:val="222222"/>
          <w:szCs w:val="24"/>
          <w:shd w:val="clear" w:color="auto" w:fill="FFFFFF"/>
        </w:rPr>
        <w:t>ΓΕΩΡΓΙΟΣ ΒΑΣΙΛΕΙΑΔΗΣ (Υφυπουργός Πολιτισμού και Αθλητισμού):</w:t>
      </w:r>
      <w:r>
        <w:rPr>
          <w:rFonts w:eastAsia="Times New Roman"/>
          <w:color w:val="222222"/>
          <w:szCs w:val="24"/>
          <w:shd w:val="clear" w:color="auto" w:fill="FFFFFF"/>
        </w:rPr>
        <w:t xml:space="preserve"> </w:t>
      </w:r>
      <w:r w:rsidRPr="008D176A">
        <w:rPr>
          <w:rFonts w:eastAsia="Times New Roman"/>
          <w:color w:val="222222"/>
          <w:szCs w:val="24"/>
          <w:shd w:val="clear" w:color="auto" w:fill="FFFFFF"/>
        </w:rPr>
        <w:t>Κύριε Πρόεδρε</w:t>
      </w:r>
      <w:r>
        <w:rPr>
          <w:rFonts w:eastAsia="Times New Roman"/>
          <w:color w:val="222222"/>
          <w:szCs w:val="24"/>
          <w:shd w:val="clear" w:color="auto" w:fill="FFFFFF"/>
        </w:rPr>
        <w:t xml:space="preserve">, </w:t>
      </w:r>
      <w:r w:rsidRPr="008D176A">
        <w:rPr>
          <w:rFonts w:eastAsia="Times New Roman"/>
          <w:bCs/>
          <w:color w:val="222222"/>
          <w:shd w:val="clear" w:color="auto" w:fill="FFFFFF"/>
        </w:rPr>
        <w:t>μπορ</w:t>
      </w:r>
      <w:r>
        <w:rPr>
          <w:rFonts w:eastAsia="Times New Roman"/>
          <w:bCs/>
          <w:color w:val="222222"/>
          <w:shd w:val="clear" w:color="auto" w:fill="FFFFFF"/>
        </w:rPr>
        <w:t>ώ να έχω τον λόγο, να πω κάτι σχετικά με την αναφορά του κ</w:t>
      </w:r>
      <w:r>
        <w:rPr>
          <w:rFonts w:eastAsia="Times New Roman"/>
          <w:bCs/>
          <w:color w:val="222222"/>
          <w:shd w:val="clear" w:color="auto" w:fill="FFFFFF"/>
        </w:rPr>
        <w:t>.</w:t>
      </w:r>
      <w:r>
        <w:rPr>
          <w:rFonts w:eastAsia="Times New Roman"/>
          <w:bCs/>
          <w:color w:val="222222"/>
          <w:shd w:val="clear" w:color="auto" w:fill="FFFFFF"/>
        </w:rPr>
        <w:t xml:space="preserve"> Γεωργιάδη;</w:t>
      </w:r>
    </w:p>
    <w:p w14:paraId="03A73475" w14:textId="77777777" w:rsidR="00E615E6" w:rsidRDefault="00720F21">
      <w:pPr>
        <w:spacing w:after="0" w:line="600" w:lineRule="auto"/>
        <w:ind w:firstLine="720"/>
        <w:jc w:val="both"/>
        <w:rPr>
          <w:rFonts w:eastAsia="Times New Roman"/>
          <w:bCs/>
          <w:color w:val="222222"/>
          <w:shd w:val="clear" w:color="auto" w:fill="FFFFFF"/>
        </w:rPr>
      </w:pPr>
      <w:r w:rsidRPr="008D176A">
        <w:rPr>
          <w:rFonts w:eastAsia="Times New Roman"/>
          <w:b/>
          <w:bCs/>
          <w:color w:val="222222"/>
          <w:shd w:val="clear" w:color="auto" w:fill="FFFFFF"/>
        </w:rPr>
        <w:t xml:space="preserve">ΠΡΟΕΔΡΕΥΩΝ (Γεώργιος </w:t>
      </w:r>
      <w:proofErr w:type="spellStart"/>
      <w:r w:rsidRPr="008D176A">
        <w:rPr>
          <w:rFonts w:eastAsia="Times New Roman"/>
          <w:b/>
          <w:bCs/>
          <w:color w:val="222222"/>
          <w:shd w:val="clear" w:color="auto" w:fill="FFFFFF"/>
        </w:rPr>
        <w:t>Λαμπρούλης</w:t>
      </w:r>
      <w:proofErr w:type="spellEnd"/>
      <w:r w:rsidRPr="008D176A">
        <w:rPr>
          <w:rFonts w:eastAsia="Times New Roman"/>
          <w:b/>
          <w:bCs/>
          <w:color w:val="222222"/>
          <w:shd w:val="clear" w:color="auto" w:fill="FFFFFF"/>
        </w:rPr>
        <w:t xml:space="preserve">): </w:t>
      </w:r>
      <w:r>
        <w:rPr>
          <w:rFonts w:eastAsia="Times New Roman"/>
          <w:bCs/>
          <w:color w:val="222222"/>
          <w:shd w:val="clear" w:color="auto" w:fill="FFFFFF"/>
        </w:rPr>
        <w:t>Ορίστε, έ</w:t>
      </w:r>
      <w:r>
        <w:rPr>
          <w:rFonts w:eastAsia="Times New Roman"/>
          <w:bCs/>
          <w:color w:val="222222"/>
          <w:shd w:val="clear" w:color="auto" w:fill="FFFFFF"/>
        </w:rPr>
        <w:t xml:space="preserve">χετε τον λόγο για ένα λεπτό. </w:t>
      </w:r>
    </w:p>
    <w:p w14:paraId="03A73476" w14:textId="77777777" w:rsidR="00E615E6" w:rsidRDefault="00720F21">
      <w:pPr>
        <w:spacing w:after="0" w:line="600" w:lineRule="auto"/>
        <w:ind w:firstLine="720"/>
        <w:jc w:val="both"/>
        <w:rPr>
          <w:rFonts w:eastAsia="Times New Roman"/>
          <w:color w:val="222222"/>
          <w:szCs w:val="24"/>
          <w:shd w:val="clear" w:color="auto" w:fill="FFFFFF"/>
        </w:rPr>
      </w:pPr>
      <w:r w:rsidRPr="008D176A">
        <w:rPr>
          <w:rFonts w:eastAsia="Times New Roman"/>
          <w:b/>
          <w:color w:val="222222"/>
          <w:szCs w:val="24"/>
          <w:shd w:val="clear" w:color="auto" w:fill="FFFFFF"/>
        </w:rPr>
        <w:t>ΓΕΩΡΓΙΟΣ</w:t>
      </w:r>
      <w:r w:rsidRPr="008D176A">
        <w:rPr>
          <w:rFonts w:eastAsia="Times New Roman"/>
          <w:b/>
          <w:color w:val="222222"/>
          <w:szCs w:val="24"/>
          <w:shd w:val="clear" w:color="auto" w:fill="FFFFFF"/>
        </w:rPr>
        <w:t xml:space="preserve"> ΒΑΣΙΛΕΙΑΔΗΣ (Υφυπουργός Πολιτισμού και Αθλητισμού)</w:t>
      </w:r>
      <w:r>
        <w:rPr>
          <w:rFonts w:eastAsia="Times New Roman"/>
          <w:b/>
          <w:color w:val="222222"/>
          <w:szCs w:val="24"/>
          <w:shd w:val="clear" w:color="auto" w:fill="FFFFFF"/>
        </w:rPr>
        <w:t xml:space="preserve">: </w:t>
      </w:r>
      <w:r>
        <w:rPr>
          <w:rFonts w:eastAsia="Times New Roman"/>
          <w:color w:val="222222"/>
          <w:szCs w:val="24"/>
          <w:shd w:val="clear" w:color="auto" w:fill="FFFFFF"/>
        </w:rPr>
        <w:t>Κατ</w:t>
      </w:r>
      <w:r>
        <w:rPr>
          <w:rFonts w:eastAsia="Times New Roman"/>
          <w:color w:val="222222"/>
          <w:szCs w:val="24"/>
          <w:shd w:val="clear" w:color="auto" w:fill="FFFFFF"/>
        </w:rPr>
        <w:t xml:space="preserve">’ </w:t>
      </w:r>
      <w:r>
        <w:rPr>
          <w:rFonts w:eastAsia="Times New Roman"/>
          <w:color w:val="222222"/>
          <w:szCs w:val="24"/>
          <w:shd w:val="clear" w:color="auto" w:fill="FFFFFF"/>
        </w:rPr>
        <w:t>αρχ</w:t>
      </w:r>
      <w:r>
        <w:rPr>
          <w:rFonts w:eastAsia="Times New Roman"/>
          <w:color w:val="222222"/>
          <w:szCs w:val="24"/>
          <w:shd w:val="clear" w:color="auto" w:fill="FFFFFF"/>
        </w:rPr>
        <w:t>άς</w:t>
      </w:r>
      <w:r>
        <w:rPr>
          <w:rFonts w:eastAsia="Times New Roman"/>
          <w:color w:val="222222"/>
          <w:szCs w:val="24"/>
          <w:shd w:val="clear" w:color="auto" w:fill="FFFFFF"/>
        </w:rPr>
        <w:t xml:space="preserve"> </w:t>
      </w:r>
      <w:r w:rsidRPr="008D176A">
        <w:rPr>
          <w:rFonts w:eastAsia="Times New Roman"/>
          <w:bCs/>
          <w:color w:val="222222"/>
          <w:shd w:val="clear" w:color="auto" w:fill="FFFFFF"/>
        </w:rPr>
        <w:t>θα</w:t>
      </w:r>
      <w:r>
        <w:rPr>
          <w:rFonts w:eastAsia="Times New Roman"/>
          <w:color w:val="222222"/>
          <w:szCs w:val="24"/>
          <w:shd w:val="clear" w:color="auto" w:fill="FFFFFF"/>
        </w:rPr>
        <w:t xml:space="preserve"> διαφωνήσω μαζί σας. Οι ποινές </w:t>
      </w:r>
      <w:r w:rsidRPr="008D176A">
        <w:rPr>
          <w:rFonts w:eastAsia="Times New Roman"/>
          <w:color w:val="222222"/>
          <w:shd w:val="clear" w:color="auto" w:fill="FFFFFF"/>
        </w:rPr>
        <w:t>πρέπει</w:t>
      </w:r>
      <w:r>
        <w:rPr>
          <w:rFonts w:eastAsia="Times New Roman"/>
          <w:color w:val="222222"/>
          <w:szCs w:val="24"/>
          <w:shd w:val="clear" w:color="auto" w:fill="FFFFFF"/>
        </w:rPr>
        <w:t xml:space="preserve"> </w:t>
      </w:r>
      <w:r w:rsidRPr="008D176A">
        <w:rPr>
          <w:rFonts w:eastAsia="Times New Roman"/>
          <w:bCs/>
          <w:color w:val="222222"/>
          <w:shd w:val="clear" w:color="auto" w:fill="FFFFFF"/>
        </w:rPr>
        <w:t>να</w:t>
      </w:r>
      <w:r>
        <w:rPr>
          <w:rFonts w:eastAsia="Times New Roman"/>
          <w:color w:val="222222"/>
          <w:szCs w:val="24"/>
          <w:shd w:val="clear" w:color="auto" w:fill="FFFFFF"/>
        </w:rPr>
        <w:t xml:space="preserve"> </w:t>
      </w:r>
      <w:r w:rsidRPr="008D176A">
        <w:rPr>
          <w:rFonts w:eastAsia="Times New Roman"/>
          <w:bCs/>
          <w:color w:val="222222"/>
          <w:shd w:val="clear" w:color="auto" w:fill="FFFFFF"/>
        </w:rPr>
        <w:t>είναι</w:t>
      </w:r>
      <w:r>
        <w:rPr>
          <w:rFonts w:eastAsia="Times New Roman"/>
          <w:color w:val="222222"/>
          <w:szCs w:val="24"/>
          <w:shd w:val="clear" w:color="auto" w:fill="FFFFFF"/>
        </w:rPr>
        <w:t xml:space="preserve"> σκληρότατες </w:t>
      </w:r>
      <w:r w:rsidRPr="008D176A">
        <w:rPr>
          <w:rFonts w:eastAsia="Times New Roman"/>
          <w:bCs/>
          <w:color w:val="222222"/>
          <w:shd w:val="clear" w:color="auto" w:fill="FFFFFF"/>
        </w:rPr>
        <w:t>και</w:t>
      </w:r>
      <w:r>
        <w:rPr>
          <w:rFonts w:eastAsia="Times New Roman"/>
          <w:color w:val="222222"/>
          <w:szCs w:val="24"/>
          <w:shd w:val="clear" w:color="auto" w:fill="FFFFFF"/>
        </w:rPr>
        <w:t xml:space="preserve"> στις ποδοσφαιρικές ανώνυμες εταιρ</w:t>
      </w:r>
      <w:r>
        <w:rPr>
          <w:rFonts w:eastAsia="Times New Roman"/>
          <w:color w:val="222222"/>
          <w:szCs w:val="24"/>
          <w:shd w:val="clear" w:color="auto" w:fill="FFFFFF"/>
        </w:rPr>
        <w:t>ε</w:t>
      </w:r>
      <w:r>
        <w:rPr>
          <w:rFonts w:eastAsia="Times New Roman"/>
          <w:color w:val="222222"/>
          <w:szCs w:val="24"/>
          <w:shd w:val="clear" w:color="auto" w:fill="FFFFFF"/>
        </w:rPr>
        <w:t xml:space="preserve">ίες, οι οποίες έχουν ευθύνη για το συμβαίνει μέσα στον αγωνιστικό χώρο, ως προς αυτό το κομμάτι. </w:t>
      </w:r>
    </w:p>
    <w:p w14:paraId="03A73477" w14:textId="77777777" w:rsidR="00E615E6" w:rsidRDefault="00720F21">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Κατά τα λοιπά, η Ελληνική Αστυνομία προέβη και σε συλλήψεις, πέρα από την αξιοποίηση του </w:t>
      </w:r>
      <w:proofErr w:type="spellStart"/>
      <w:r>
        <w:rPr>
          <w:rFonts w:eastAsia="Times New Roman"/>
          <w:color w:val="222222"/>
          <w:szCs w:val="24"/>
          <w:shd w:val="clear" w:color="auto" w:fill="FFFFFF"/>
        </w:rPr>
        <w:t>βιντεοσκοπικού</w:t>
      </w:r>
      <w:proofErr w:type="spellEnd"/>
      <w:r>
        <w:rPr>
          <w:rFonts w:eastAsia="Times New Roman"/>
          <w:color w:val="222222"/>
          <w:szCs w:val="24"/>
          <w:shd w:val="clear" w:color="auto" w:fill="FFFFFF"/>
        </w:rPr>
        <w:t xml:space="preserve"> υλικού, το οποίο ξεκίνησε ήδη να ερευνάται. Η πληροφόρ</w:t>
      </w:r>
      <w:r>
        <w:rPr>
          <w:rFonts w:eastAsia="Times New Roman"/>
          <w:color w:val="222222"/>
          <w:szCs w:val="24"/>
          <w:shd w:val="clear" w:color="auto" w:fill="FFFFFF"/>
        </w:rPr>
        <w:t xml:space="preserve">ησή μου </w:t>
      </w:r>
      <w:r w:rsidRPr="000673C4">
        <w:rPr>
          <w:rFonts w:eastAsia="Times New Roman"/>
          <w:bCs/>
          <w:color w:val="222222"/>
          <w:shd w:val="clear" w:color="auto" w:fill="FFFFFF"/>
        </w:rPr>
        <w:t>είναι</w:t>
      </w:r>
      <w:r>
        <w:rPr>
          <w:rFonts w:eastAsia="Times New Roman"/>
          <w:color w:val="222222"/>
          <w:szCs w:val="24"/>
          <w:shd w:val="clear" w:color="auto" w:fill="FFFFFF"/>
        </w:rPr>
        <w:t xml:space="preserve"> </w:t>
      </w:r>
      <w:r w:rsidRPr="000673C4">
        <w:rPr>
          <w:rFonts w:eastAsia="Times New Roman"/>
          <w:bCs/>
          <w:color w:val="222222"/>
          <w:shd w:val="clear" w:color="auto" w:fill="FFFFFF"/>
        </w:rPr>
        <w:t>ότι</w:t>
      </w:r>
      <w:r>
        <w:rPr>
          <w:rFonts w:eastAsia="Times New Roman"/>
          <w:color w:val="222222"/>
          <w:szCs w:val="24"/>
          <w:shd w:val="clear" w:color="auto" w:fill="FFFFFF"/>
        </w:rPr>
        <w:t xml:space="preserve"> έχουν υπάρξει ήδη δύο ταυτοποιήσεις. </w:t>
      </w:r>
      <w:r w:rsidRPr="000673C4">
        <w:rPr>
          <w:rFonts w:eastAsia="Times New Roman"/>
          <w:bCs/>
          <w:color w:val="222222"/>
          <w:shd w:val="clear" w:color="auto" w:fill="FFFFFF"/>
        </w:rPr>
        <w:t>Όμως</w:t>
      </w:r>
      <w:r>
        <w:rPr>
          <w:rFonts w:eastAsia="Times New Roman"/>
          <w:color w:val="222222"/>
          <w:szCs w:val="24"/>
          <w:shd w:val="clear" w:color="auto" w:fill="FFFFFF"/>
        </w:rPr>
        <w:t xml:space="preserve"> περιμένουμε, </w:t>
      </w:r>
      <w:r w:rsidRPr="000673C4">
        <w:rPr>
          <w:rFonts w:eastAsia="Times New Roman"/>
          <w:bCs/>
          <w:color w:val="222222"/>
          <w:shd w:val="clear" w:color="auto" w:fill="FFFFFF"/>
        </w:rPr>
        <w:t>γιατί</w:t>
      </w:r>
      <w:r>
        <w:rPr>
          <w:rFonts w:eastAsia="Times New Roman"/>
          <w:color w:val="222222"/>
          <w:szCs w:val="24"/>
          <w:shd w:val="clear" w:color="auto" w:fill="FFFFFF"/>
        </w:rPr>
        <w:t xml:space="preserve"> </w:t>
      </w:r>
      <w:r>
        <w:rPr>
          <w:rFonts w:eastAsia="Times New Roman"/>
          <w:color w:val="222222"/>
          <w:szCs w:val="24"/>
          <w:shd w:val="clear" w:color="auto" w:fill="FFFFFF"/>
        </w:rPr>
        <w:lastRenderedPageBreak/>
        <w:t xml:space="preserve">συνήθως μετά από τρεις, τέσσερις μέρες θα έχουμε καλύτερα αποτελέσματα. </w:t>
      </w:r>
    </w:p>
    <w:p w14:paraId="03A73478" w14:textId="77777777" w:rsidR="00E615E6" w:rsidRDefault="00720F21">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Το κυριότερο, κύριε Γεωργιάδη, </w:t>
      </w:r>
      <w:r w:rsidRPr="000673C4">
        <w:rPr>
          <w:rFonts w:eastAsia="Times New Roman"/>
          <w:bCs/>
          <w:color w:val="222222"/>
          <w:shd w:val="clear" w:color="auto" w:fill="FFFFFF"/>
        </w:rPr>
        <w:t>είναι</w:t>
      </w:r>
      <w:r>
        <w:rPr>
          <w:rFonts w:eastAsia="Times New Roman"/>
          <w:color w:val="222222"/>
          <w:szCs w:val="24"/>
          <w:shd w:val="clear" w:color="auto" w:fill="FFFFFF"/>
        </w:rPr>
        <w:t xml:space="preserve"> ότι από την προηγούμενη εβδομάδα, που είναι νόμος του κράτους αυτό </w:t>
      </w:r>
      <w:r>
        <w:rPr>
          <w:rFonts w:eastAsia="Times New Roman"/>
          <w:color w:val="222222"/>
          <w:szCs w:val="24"/>
          <w:shd w:val="clear" w:color="auto" w:fill="FFFFFF"/>
        </w:rPr>
        <w:t xml:space="preserve">που μαζί ψηφίσαμε, με την σύμπραξη της Αντιπολίτευσης, για πρώτη φορά έχουμε ένα άμεσο μέτρο κατά αυτών που δημιουργούν τα επεισόδια. Άρα μένω σε αυτό. Έχουμε πολύ δρόμο μπροστά μας, αλλά είναι η πρώτη φορά που η </w:t>
      </w:r>
      <w:r>
        <w:rPr>
          <w:rFonts w:eastAsia="Times New Roman"/>
          <w:color w:val="222222"/>
          <w:szCs w:val="24"/>
          <w:shd w:val="clear" w:color="auto" w:fill="FFFFFF"/>
        </w:rPr>
        <w:t>π</w:t>
      </w:r>
      <w:r>
        <w:rPr>
          <w:rFonts w:eastAsia="Times New Roman"/>
          <w:color w:val="222222"/>
          <w:szCs w:val="24"/>
          <w:shd w:val="clear" w:color="auto" w:fill="FFFFFF"/>
        </w:rPr>
        <w:t xml:space="preserve">ολιτεία δείχνει τέτοια άμεσα ανακλαστικά. </w:t>
      </w:r>
      <w:r w:rsidRPr="000673C4">
        <w:rPr>
          <w:rFonts w:eastAsia="Times New Roman"/>
          <w:bCs/>
          <w:color w:val="222222"/>
          <w:shd w:val="clear" w:color="auto" w:fill="FFFFFF"/>
        </w:rPr>
        <w:t>Μ</w:t>
      </w:r>
      <w:r>
        <w:rPr>
          <w:rFonts w:eastAsia="Times New Roman"/>
          <w:bCs/>
          <w:color w:val="222222"/>
          <w:shd w:val="clear" w:color="auto" w:fill="FFFFFF"/>
        </w:rPr>
        <w:t>έ</w:t>
      </w:r>
      <w:r>
        <w:rPr>
          <w:rFonts w:eastAsia="Times New Roman"/>
          <w:color w:val="222222"/>
          <w:szCs w:val="24"/>
          <w:shd w:val="clear" w:color="auto" w:fill="FFFFFF"/>
        </w:rPr>
        <w:t xml:space="preserve">νει να γίνουν και άλλα πολλά βήματα ακόμα. </w:t>
      </w:r>
    </w:p>
    <w:p w14:paraId="03A73479" w14:textId="77777777" w:rsidR="00E615E6" w:rsidRDefault="00720F21">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Να είστε καλά!</w:t>
      </w:r>
    </w:p>
    <w:p w14:paraId="03A7347A" w14:textId="77777777" w:rsidR="00E615E6" w:rsidRDefault="00720F21">
      <w:pPr>
        <w:spacing w:after="0" w:line="600" w:lineRule="auto"/>
        <w:ind w:firstLine="720"/>
        <w:jc w:val="both"/>
        <w:rPr>
          <w:rFonts w:eastAsia="Times New Roman"/>
          <w:bCs/>
          <w:color w:val="222222"/>
          <w:shd w:val="clear" w:color="auto" w:fill="FFFFFF"/>
        </w:rPr>
      </w:pPr>
      <w:r w:rsidRPr="008D176A">
        <w:rPr>
          <w:rFonts w:eastAsia="Times New Roman"/>
          <w:b/>
          <w:bCs/>
          <w:color w:val="222222"/>
          <w:shd w:val="clear" w:color="auto" w:fill="FFFFFF"/>
        </w:rPr>
        <w:t xml:space="preserve">ΠΡΟΕΔΡΕΥΩΝ (Γεώργιος </w:t>
      </w:r>
      <w:proofErr w:type="spellStart"/>
      <w:r w:rsidRPr="008D176A">
        <w:rPr>
          <w:rFonts w:eastAsia="Times New Roman"/>
          <w:b/>
          <w:bCs/>
          <w:color w:val="222222"/>
          <w:shd w:val="clear" w:color="auto" w:fill="FFFFFF"/>
        </w:rPr>
        <w:t>Λαμπρούλης</w:t>
      </w:r>
      <w:proofErr w:type="spellEnd"/>
      <w:r w:rsidRPr="008D176A">
        <w:rPr>
          <w:rFonts w:eastAsia="Times New Roman"/>
          <w:b/>
          <w:bCs/>
          <w:color w:val="222222"/>
          <w:shd w:val="clear" w:color="auto" w:fill="FFFFFF"/>
        </w:rPr>
        <w:t xml:space="preserve">): </w:t>
      </w:r>
      <w:r>
        <w:rPr>
          <w:rFonts w:eastAsia="Times New Roman"/>
          <w:bCs/>
          <w:color w:val="222222"/>
          <w:shd w:val="clear" w:color="auto" w:fill="FFFFFF"/>
        </w:rPr>
        <w:t xml:space="preserve">Καλώς. </w:t>
      </w:r>
    </w:p>
    <w:p w14:paraId="03A7347B" w14:textId="77777777" w:rsidR="00E615E6" w:rsidRDefault="00720F21">
      <w:pPr>
        <w:spacing w:after="0" w:line="600" w:lineRule="auto"/>
        <w:ind w:firstLine="720"/>
        <w:jc w:val="both"/>
        <w:rPr>
          <w:rFonts w:eastAsia="Times New Roman"/>
          <w:color w:val="222222"/>
          <w:szCs w:val="24"/>
          <w:shd w:val="clear" w:color="auto" w:fill="FFFFFF"/>
        </w:rPr>
      </w:pPr>
      <w:r>
        <w:rPr>
          <w:rFonts w:eastAsia="Times New Roman"/>
          <w:bCs/>
          <w:color w:val="222222"/>
          <w:shd w:val="clear" w:color="auto" w:fill="FFFFFF"/>
        </w:rPr>
        <w:t>Ελάτε,</w:t>
      </w:r>
      <w:r>
        <w:rPr>
          <w:rFonts w:eastAsia="Times New Roman"/>
          <w:color w:val="222222"/>
          <w:szCs w:val="24"/>
          <w:shd w:val="clear" w:color="auto" w:fill="FFFFFF"/>
        </w:rPr>
        <w:t xml:space="preserve"> κυρία </w:t>
      </w:r>
      <w:proofErr w:type="spellStart"/>
      <w:r>
        <w:rPr>
          <w:rFonts w:eastAsia="Times New Roman"/>
          <w:color w:val="222222"/>
          <w:szCs w:val="24"/>
          <w:shd w:val="clear" w:color="auto" w:fill="FFFFFF"/>
        </w:rPr>
        <w:t>Χρυσοβελώνη</w:t>
      </w:r>
      <w:proofErr w:type="spellEnd"/>
      <w:r>
        <w:rPr>
          <w:rFonts w:eastAsia="Times New Roman"/>
          <w:color w:val="222222"/>
          <w:szCs w:val="24"/>
          <w:shd w:val="clear" w:color="auto" w:fill="FFFFFF"/>
        </w:rPr>
        <w:t>, έχετε τον λόγο.</w:t>
      </w:r>
    </w:p>
    <w:p w14:paraId="03A7347C" w14:textId="77777777" w:rsidR="00E615E6" w:rsidRDefault="00720F21">
      <w:pPr>
        <w:spacing w:after="0" w:line="600" w:lineRule="auto"/>
        <w:ind w:firstLine="720"/>
        <w:jc w:val="both"/>
        <w:rPr>
          <w:rFonts w:eastAsia="Times New Roman"/>
          <w:color w:val="222222"/>
          <w:shd w:val="clear" w:color="auto" w:fill="FFFFFF"/>
        </w:rPr>
      </w:pPr>
      <w:r w:rsidRPr="000673C4">
        <w:rPr>
          <w:rFonts w:eastAsia="Times New Roman"/>
          <w:b/>
          <w:color w:val="222222"/>
          <w:szCs w:val="24"/>
          <w:shd w:val="clear" w:color="auto" w:fill="FFFFFF"/>
        </w:rPr>
        <w:t>ΜΑΡΙΝΑ ΧΡΥΣΟΒΕΛΩΝΗ (Υφυπουργός Εσωτερικών):</w:t>
      </w:r>
      <w:r>
        <w:rPr>
          <w:rFonts w:eastAsia="Times New Roman"/>
          <w:color w:val="222222"/>
          <w:szCs w:val="24"/>
          <w:shd w:val="clear" w:color="auto" w:fill="FFFFFF"/>
        </w:rPr>
        <w:t xml:space="preserve"> </w:t>
      </w:r>
      <w:r w:rsidRPr="000673C4">
        <w:rPr>
          <w:rFonts w:eastAsia="Times New Roman"/>
          <w:color w:val="222222"/>
          <w:shd w:val="clear" w:color="auto" w:fill="FFFFFF"/>
        </w:rPr>
        <w:t>Ευχαριστώ, κύριε Πρόεδρε.</w:t>
      </w:r>
    </w:p>
    <w:p w14:paraId="03A7347D" w14:textId="77777777" w:rsidR="00E615E6" w:rsidRDefault="00720F21">
      <w:pPr>
        <w:spacing w:after="0" w:line="600" w:lineRule="auto"/>
        <w:ind w:firstLine="720"/>
        <w:jc w:val="both"/>
        <w:rPr>
          <w:rFonts w:eastAsia="Times New Roman"/>
          <w:color w:val="222222"/>
          <w:szCs w:val="24"/>
          <w:shd w:val="clear" w:color="auto" w:fill="FFFFFF"/>
        </w:rPr>
      </w:pPr>
      <w:r>
        <w:rPr>
          <w:rFonts w:eastAsia="Times New Roman"/>
          <w:color w:val="222222"/>
          <w:shd w:val="clear" w:color="auto" w:fill="FFFFFF"/>
        </w:rPr>
        <w:t xml:space="preserve">Αξιότιμες </w:t>
      </w:r>
      <w:proofErr w:type="spellStart"/>
      <w:r>
        <w:rPr>
          <w:rFonts w:eastAsia="Times New Roman"/>
          <w:color w:val="222222"/>
          <w:shd w:val="clear" w:color="auto" w:fill="FFFFFF"/>
        </w:rPr>
        <w:t>Βουλεύτριες</w:t>
      </w:r>
      <w:proofErr w:type="spellEnd"/>
      <w:r>
        <w:rPr>
          <w:rFonts w:eastAsia="Times New Roman"/>
          <w:color w:val="222222"/>
          <w:shd w:val="clear" w:color="auto" w:fill="FFFFFF"/>
        </w:rPr>
        <w:t xml:space="preserve">, </w:t>
      </w:r>
      <w:r>
        <w:rPr>
          <w:rFonts w:eastAsia="Times New Roman"/>
          <w:color w:val="222222"/>
          <w:szCs w:val="24"/>
          <w:shd w:val="clear" w:color="auto" w:fill="FFFFFF"/>
        </w:rPr>
        <w:t xml:space="preserve">αξιότιμοι </w:t>
      </w:r>
      <w:r>
        <w:rPr>
          <w:rFonts w:eastAsia="Times New Roman"/>
          <w:color w:val="222222"/>
          <w:szCs w:val="24"/>
          <w:shd w:val="clear" w:color="auto" w:fill="FFFFFF"/>
        </w:rPr>
        <w:t xml:space="preserve">Βουλευτές, μετά από πολλά χρόνια ακινησίας από την τελευταία προσπάθεια για την κατάθεση ολοκληρωμένου νομοθετήματος για την ισότητα των φύλων και μετά από χρόνια προετοιμασίας και διαβούλευσης, </w:t>
      </w:r>
      <w:r>
        <w:rPr>
          <w:rFonts w:eastAsia="Times New Roman"/>
          <w:color w:val="222222"/>
          <w:szCs w:val="24"/>
          <w:shd w:val="clear" w:color="auto" w:fill="FFFFFF"/>
        </w:rPr>
        <w:lastRenderedPageBreak/>
        <w:t>συζητείται σήμερα στην Ολομέλεια της Βουλής, με ευθύνη της Κυ</w:t>
      </w:r>
      <w:r>
        <w:rPr>
          <w:rFonts w:eastAsia="Times New Roman"/>
          <w:color w:val="222222"/>
          <w:szCs w:val="24"/>
          <w:shd w:val="clear" w:color="auto" w:fill="FFFFFF"/>
        </w:rPr>
        <w:t>βέρνησης του ΣΥΡΙΖΑ, το νομοσχέδιο του Υπουργείου Εσωτερικών για την προώθηση της ουσιαστικής ισότητ</w:t>
      </w:r>
      <w:r>
        <w:rPr>
          <w:rFonts w:eastAsia="Times New Roman"/>
          <w:color w:val="222222"/>
          <w:szCs w:val="24"/>
          <w:shd w:val="clear" w:color="auto" w:fill="FFFFFF"/>
        </w:rPr>
        <w:t>α</w:t>
      </w:r>
      <w:r>
        <w:rPr>
          <w:rFonts w:eastAsia="Times New Roman"/>
          <w:color w:val="222222"/>
          <w:szCs w:val="24"/>
          <w:shd w:val="clear" w:color="auto" w:fill="FFFFFF"/>
        </w:rPr>
        <w:t xml:space="preserve">ς των φύλων, την πρόληψη και καταπολέμηση της </w:t>
      </w:r>
      <w:proofErr w:type="spellStart"/>
      <w:r>
        <w:rPr>
          <w:rFonts w:eastAsia="Times New Roman"/>
          <w:color w:val="222222"/>
          <w:szCs w:val="24"/>
          <w:shd w:val="clear" w:color="auto" w:fill="FFFFFF"/>
        </w:rPr>
        <w:t>έμφυλης</w:t>
      </w:r>
      <w:proofErr w:type="spellEnd"/>
      <w:r>
        <w:rPr>
          <w:rFonts w:eastAsia="Times New Roman"/>
          <w:color w:val="222222"/>
          <w:szCs w:val="24"/>
          <w:shd w:val="clear" w:color="auto" w:fill="FFFFFF"/>
        </w:rPr>
        <w:t xml:space="preserve"> βίας, αλλά και ρυθμίσεις για την απονομή της ιθαγένειας, καθώς και διατάξεις που είναι σχετικές με τι</w:t>
      </w:r>
      <w:r>
        <w:rPr>
          <w:rFonts w:eastAsia="Times New Roman"/>
          <w:color w:val="222222"/>
          <w:szCs w:val="24"/>
          <w:shd w:val="clear" w:color="auto" w:fill="FFFFFF"/>
        </w:rPr>
        <w:t xml:space="preserve">ς εκλογές στην τοπική αυτοδιοίκηση και λοιπές διατάξεις </w:t>
      </w:r>
      <w:proofErr w:type="spellStart"/>
      <w:r>
        <w:rPr>
          <w:rFonts w:eastAsia="Times New Roman"/>
          <w:color w:val="222222"/>
          <w:szCs w:val="24"/>
          <w:shd w:val="clear" w:color="auto" w:fill="FFFFFF"/>
        </w:rPr>
        <w:t>αρμοδιότητος</w:t>
      </w:r>
      <w:proofErr w:type="spellEnd"/>
      <w:r>
        <w:rPr>
          <w:rFonts w:eastAsia="Times New Roman"/>
          <w:color w:val="222222"/>
          <w:szCs w:val="24"/>
          <w:shd w:val="clear" w:color="auto" w:fill="FFFFFF"/>
        </w:rPr>
        <w:t xml:space="preserve"> Υπουργείου Εσωτερικών. </w:t>
      </w:r>
    </w:p>
    <w:p w14:paraId="03A7347E" w14:textId="77777777" w:rsidR="00E615E6" w:rsidRDefault="00720F21">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Προσέρχομαι σήμερα </w:t>
      </w:r>
      <w:proofErr w:type="spellStart"/>
      <w:r>
        <w:rPr>
          <w:rFonts w:eastAsia="Times New Roman"/>
          <w:color w:val="222222"/>
          <w:szCs w:val="24"/>
          <w:shd w:val="clear" w:color="auto" w:fill="FFFFFF"/>
        </w:rPr>
        <w:t>ενώπι</w:t>
      </w:r>
      <w:r>
        <w:rPr>
          <w:rFonts w:eastAsia="Times New Roman"/>
          <w:color w:val="222222"/>
          <w:szCs w:val="24"/>
          <w:shd w:val="clear" w:color="auto" w:fill="FFFFFF"/>
        </w:rPr>
        <w:t>ό</w:t>
      </w:r>
      <w:r>
        <w:rPr>
          <w:rFonts w:eastAsia="Times New Roman"/>
          <w:color w:val="222222"/>
          <w:szCs w:val="24"/>
          <w:shd w:val="clear" w:color="auto" w:fill="FFFFFF"/>
        </w:rPr>
        <w:t>ν</w:t>
      </w:r>
      <w:proofErr w:type="spellEnd"/>
      <w:r>
        <w:rPr>
          <w:rFonts w:eastAsia="Times New Roman"/>
          <w:color w:val="222222"/>
          <w:szCs w:val="24"/>
          <w:shd w:val="clear" w:color="auto" w:fill="FFFFFF"/>
        </w:rPr>
        <w:t xml:space="preserve"> σας, ως αρμόδια Υφυπουργός, που για πρώτη φορά στην Ελλάδα ανέλαβε την ευθύνη του κρατικού τομέα πολιτικής για την ισότητα των φύλων. Πρ</w:t>
      </w:r>
      <w:r>
        <w:rPr>
          <w:rFonts w:eastAsia="Times New Roman"/>
          <w:color w:val="222222"/>
          <w:szCs w:val="24"/>
          <w:shd w:val="clear" w:color="auto" w:fill="FFFFFF"/>
        </w:rPr>
        <w:t xml:space="preserve">όκειται για μια απόφαση που έλαβε πρώτος στην ιστορία της χώρας μας ο Πρωθυπουργός κ. Αλέξης Τσίπρας και υλοποίησε πρώτος ο Υπουργός Εσωτερικών κ. Αλέξης </w:t>
      </w:r>
      <w:proofErr w:type="spellStart"/>
      <w:r>
        <w:rPr>
          <w:rFonts w:eastAsia="Times New Roman"/>
          <w:color w:val="222222"/>
          <w:szCs w:val="24"/>
          <w:shd w:val="clear" w:color="auto" w:fill="FFFFFF"/>
        </w:rPr>
        <w:t>Χαρίτσης</w:t>
      </w:r>
      <w:proofErr w:type="spellEnd"/>
      <w:r>
        <w:rPr>
          <w:rFonts w:eastAsia="Times New Roman"/>
          <w:color w:val="222222"/>
          <w:szCs w:val="24"/>
          <w:shd w:val="clear" w:color="auto" w:fill="FFFFFF"/>
        </w:rPr>
        <w:t>.</w:t>
      </w:r>
    </w:p>
    <w:p w14:paraId="03A7347F" w14:textId="77777777" w:rsidR="00E615E6" w:rsidRDefault="00720F21">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Όμως, σήμερα έχω έρθει πολύ περισσότερο σαν μ</w:t>
      </w:r>
      <w:r>
        <w:rPr>
          <w:rFonts w:eastAsia="Times New Roman"/>
          <w:color w:val="222222"/>
          <w:szCs w:val="24"/>
          <w:shd w:val="clear" w:color="auto" w:fill="FFFFFF"/>
        </w:rPr>
        <w:t>ί</w:t>
      </w:r>
      <w:r>
        <w:rPr>
          <w:rFonts w:eastAsia="Times New Roman"/>
          <w:color w:val="222222"/>
          <w:szCs w:val="24"/>
          <w:shd w:val="clear" w:color="auto" w:fill="FFFFFF"/>
        </w:rPr>
        <w:t xml:space="preserve">α ισότιμη συνομιλήτρια, κατά τους τελευταίους </w:t>
      </w:r>
      <w:r>
        <w:rPr>
          <w:rFonts w:eastAsia="Times New Roman"/>
          <w:color w:val="222222"/>
          <w:szCs w:val="24"/>
          <w:shd w:val="clear" w:color="auto" w:fill="FFFFFF"/>
        </w:rPr>
        <w:t>έξι μήνες, μιας μεγάλης κοινωνίας αγωνιστριών γυναικών από όλα τα κόμματα του δημοκρατικού χώρου, που χωρίς ιδιαίτερα μέσα, χωρίς μεγάλη οικονομική δυνατότητα, εργάζονται για την υποστήριξη των γυναικών που ζουν στη χώρα μας, ανεξαρτήτως ηλικίας, μορφωτικο</w:t>
      </w:r>
      <w:r>
        <w:rPr>
          <w:rFonts w:eastAsia="Times New Roman"/>
          <w:color w:val="222222"/>
          <w:szCs w:val="24"/>
          <w:shd w:val="clear" w:color="auto" w:fill="FFFFFF"/>
        </w:rPr>
        <w:t xml:space="preserve">ύ </w:t>
      </w:r>
      <w:r>
        <w:rPr>
          <w:rFonts w:eastAsia="Times New Roman"/>
          <w:color w:val="222222"/>
          <w:szCs w:val="24"/>
          <w:shd w:val="clear" w:color="auto" w:fill="FFFFFF"/>
        </w:rPr>
        <w:lastRenderedPageBreak/>
        <w:t xml:space="preserve">επιπέδου, οικονομικής επιφάνειας και ασφαλώς εθνικότητας, ενός σημαντικού αριθμού ανθρώπων που αθόρυβα πολεμούν καθημερινά στον τομέα τους για την ισότητα των φύλων, για την αντιμετώπιση της </w:t>
      </w:r>
      <w:proofErr w:type="spellStart"/>
      <w:r>
        <w:rPr>
          <w:rFonts w:eastAsia="Times New Roman"/>
          <w:color w:val="222222"/>
          <w:szCs w:val="24"/>
          <w:shd w:val="clear" w:color="auto" w:fill="FFFFFF"/>
        </w:rPr>
        <w:t>έμφυλης</w:t>
      </w:r>
      <w:proofErr w:type="spellEnd"/>
      <w:r>
        <w:rPr>
          <w:rFonts w:eastAsia="Times New Roman"/>
          <w:color w:val="222222"/>
          <w:szCs w:val="24"/>
          <w:shd w:val="clear" w:color="auto" w:fill="FFFFFF"/>
        </w:rPr>
        <w:t xml:space="preserve"> βίας. Για να είμαστε σήμερα εδώ και να συζητούμε το πρώ</w:t>
      </w:r>
      <w:r>
        <w:rPr>
          <w:rFonts w:eastAsia="Times New Roman"/>
          <w:color w:val="222222"/>
          <w:szCs w:val="24"/>
          <w:shd w:val="clear" w:color="auto" w:fill="FFFFFF"/>
        </w:rPr>
        <w:t>το μέρος του νομοσχεδίου, αυτό της ισότητ</w:t>
      </w:r>
      <w:r>
        <w:rPr>
          <w:rFonts w:eastAsia="Times New Roman"/>
          <w:color w:val="222222"/>
          <w:szCs w:val="24"/>
          <w:shd w:val="clear" w:color="auto" w:fill="FFFFFF"/>
        </w:rPr>
        <w:t>α</w:t>
      </w:r>
      <w:r>
        <w:rPr>
          <w:rFonts w:eastAsia="Times New Roman"/>
          <w:color w:val="222222"/>
          <w:szCs w:val="24"/>
          <w:shd w:val="clear" w:color="auto" w:fill="FFFFFF"/>
        </w:rPr>
        <w:t xml:space="preserve">ς, εργάστηκαν με τον τρόπο τους η καθεμιά, γυναίκες, ενεργά μέλη της κοινωνίας. </w:t>
      </w:r>
    </w:p>
    <w:p w14:paraId="03A73480" w14:textId="77777777" w:rsidR="00E615E6" w:rsidRDefault="00720F21">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Με λίγα λόγια, έχω συναντήσει και συνομιλήσει ή ακούσει, με σκοπό την ουσία του νομοσχεδίου στο σκέλος της ισότητ</w:t>
      </w:r>
      <w:r>
        <w:rPr>
          <w:rFonts w:eastAsia="Times New Roman"/>
          <w:color w:val="222222"/>
          <w:szCs w:val="24"/>
          <w:shd w:val="clear" w:color="auto" w:fill="FFFFFF"/>
        </w:rPr>
        <w:t>α</w:t>
      </w:r>
      <w:r>
        <w:rPr>
          <w:rFonts w:eastAsia="Times New Roman"/>
          <w:color w:val="222222"/>
          <w:szCs w:val="24"/>
          <w:shd w:val="clear" w:color="auto" w:fill="FFFFFF"/>
        </w:rPr>
        <w:t>ς, κατά τους τελευτ</w:t>
      </w:r>
      <w:r>
        <w:rPr>
          <w:rFonts w:eastAsia="Times New Roman"/>
          <w:color w:val="222222"/>
          <w:szCs w:val="24"/>
          <w:shd w:val="clear" w:color="auto" w:fill="FFFFFF"/>
        </w:rPr>
        <w:t xml:space="preserve">αίους έξι μήνες που έχω αναλάβει τη σχετική ευθύνη, περισσότερο από δύο χιλιάδες ανθρώπους, κυρίως γυναίκες αλλά και άντρες, εκατοντάδες γυναικείες και φεμινιστικές οργανώσεις, δεκάδες δημοτικές και περιφερειακές διοικήσεις σε όλη τη χώρα </w:t>
      </w:r>
      <w:r w:rsidRPr="00CF18C1">
        <w:rPr>
          <w:rFonts w:eastAsia="Times New Roman"/>
          <w:bCs/>
          <w:color w:val="222222"/>
          <w:shd w:val="clear" w:color="auto" w:fill="FFFFFF"/>
        </w:rPr>
        <w:t>και</w:t>
      </w:r>
      <w:r>
        <w:rPr>
          <w:rFonts w:eastAsia="Times New Roman"/>
          <w:color w:val="222222"/>
          <w:szCs w:val="24"/>
          <w:shd w:val="clear" w:color="auto" w:fill="FFFFFF"/>
        </w:rPr>
        <w:t xml:space="preserve"> τους εκπροσώπ</w:t>
      </w:r>
      <w:r>
        <w:rPr>
          <w:rFonts w:eastAsia="Times New Roman"/>
          <w:color w:val="222222"/>
          <w:szCs w:val="24"/>
          <w:shd w:val="clear" w:color="auto" w:fill="FFFFFF"/>
        </w:rPr>
        <w:t>ους της Εκκλησίας αντίστοιχα.</w:t>
      </w:r>
    </w:p>
    <w:p w14:paraId="03A73481" w14:textId="77777777" w:rsidR="00E615E6" w:rsidRDefault="00720F21">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Εισηγούμαι μ</w:t>
      </w:r>
      <w:r>
        <w:rPr>
          <w:rFonts w:eastAsia="Times New Roman"/>
          <w:color w:val="222222"/>
          <w:szCs w:val="24"/>
          <w:shd w:val="clear" w:color="auto" w:fill="FFFFFF"/>
        </w:rPr>
        <w:t>ί</w:t>
      </w:r>
      <w:r>
        <w:rPr>
          <w:rFonts w:eastAsia="Times New Roman"/>
          <w:color w:val="222222"/>
          <w:szCs w:val="24"/>
          <w:shd w:val="clear" w:color="auto" w:fill="FFFFFF"/>
        </w:rPr>
        <w:t>α συλλογική προσπάθεια, που έγινε με κοπιώδη δουλειά χρόνων, την οποία έκαναν φορείς, οργανώσεις, κινήματα, επιστήμονες, δημόσιοι λειτουργοί, πολιτικά κόμματα, συνάδελφοι άλλων Υπουργείων, εργαζόμενοι.</w:t>
      </w:r>
    </w:p>
    <w:p w14:paraId="03A73482" w14:textId="77777777" w:rsidR="00E615E6" w:rsidRDefault="00720F21">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Εκπροσωπώ τ</w:t>
      </w:r>
      <w:r>
        <w:rPr>
          <w:rFonts w:eastAsia="Times New Roman"/>
          <w:color w:val="222222"/>
          <w:szCs w:val="24"/>
          <w:shd w:val="clear" w:color="auto" w:fill="FFFFFF"/>
        </w:rPr>
        <w:t>η δουλειά όλων των στελεχών της Γενικής Γραμματείας Ισότητας των Φύλων και του Κέντρου Ερευνών για Θέματα Ισότητας, δηλαδή των οργανισμών που πολιτικά εποπτεύει το Υπουργείο Εσωτερικών και που εργάζονται για την πραγμάτωση της ισότητ</w:t>
      </w:r>
      <w:r>
        <w:rPr>
          <w:rFonts w:eastAsia="Times New Roman"/>
          <w:color w:val="222222"/>
          <w:szCs w:val="24"/>
          <w:shd w:val="clear" w:color="auto" w:fill="FFFFFF"/>
        </w:rPr>
        <w:t>α</w:t>
      </w:r>
      <w:r>
        <w:rPr>
          <w:rFonts w:eastAsia="Times New Roman"/>
          <w:color w:val="222222"/>
          <w:szCs w:val="24"/>
          <w:shd w:val="clear" w:color="auto" w:fill="FFFFFF"/>
        </w:rPr>
        <w:t>ς των φύλων στην Ελλάδ</w:t>
      </w:r>
      <w:r>
        <w:rPr>
          <w:rFonts w:eastAsia="Times New Roman"/>
          <w:color w:val="222222"/>
          <w:szCs w:val="24"/>
          <w:shd w:val="clear" w:color="auto" w:fill="FFFFFF"/>
        </w:rPr>
        <w:t xml:space="preserve">α. </w:t>
      </w:r>
    </w:p>
    <w:p w14:paraId="03A73483" w14:textId="77777777" w:rsidR="00E615E6" w:rsidRDefault="00720F21">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Απευθύνομαι σήμερα σε εσάς, έχοντας την πολύτιμη εμπειρία αυτής ακριβώς της ανάγκης, της επιλογής αυτού του μονόδρομου</w:t>
      </w:r>
      <w:r>
        <w:rPr>
          <w:rFonts w:eastAsia="Times New Roman"/>
          <w:color w:val="222222"/>
          <w:szCs w:val="24"/>
          <w:shd w:val="clear" w:color="auto" w:fill="FFFFFF"/>
        </w:rPr>
        <w:t>.</w:t>
      </w:r>
      <w:r>
        <w:rPr>
          <w:rFonts w:eastAsia="Times New Roman"/>
          <w:color w:val="222222"/>
          <w:szCs w:val="24"/>
          <w:shd w:val="clear" w:color="auto" w:fill="FFFFFF"/>
        </w:rPr>
        <w:t xml:space="preserve"> </w:t>
      </w:r>
      <w:r>
        <w:rPr>
          <w:rFonts w:eastAsia="Times New Roman"/>
          <w:color w:val="222222"/>
          <w:szCs w:val="24"/>
          <w:shd w:val="clear" w:color="auto" w:fill="FFFFFF"/>
        </w:rPr>
        <w:t>Τ</w:t>
      </w:r>
      <w:r>
        <w:rPr>
          <w:rFonts w:eastAsia="Times New Roman"/>
          <w:color w:val="222222"/>
          <w:szCs w:val="24"/>
          <w:shd w:val="clear" w:color="auto" w:fill="FFFFFF"/>
        </w:rPr>
        <w:t>ου σεβασμού στην ύπαρξη και την αποδοχή του άλλου, της επικέντρωσης στην επίλυση των προβλημάτων και της ανάγκης συνεργασιών</w:t>
      </w:r>
      <w:r>
        <w:rPr>
          <w:rFonts w:eastAsia="Times New Roman"/>
          <w:color w:val="222222"/>
          <w:szCs w:val="24"/>
          <w:shd w:val="clear" w:color="auto" w:fill="FFFFFF"/>
        </w:rPr>
        <w:t>.</w:t>
      </w:r>
      <w:r>
        <w:rPr>
          <w:rFonts w:eastAsia="Times New Roman"/>
          <w:color w:val="222222"/>
          <w:szCs w:val="24"/>
          <w:shd w:val="clear" w:color="auto" w:fill="FFFFFF"/>
        </w:rPr>
        <w:t xml:space="preserve"> </w:t>
      </w:r>
      <w:r>
        <w:rPr>
          <w:rFonts w:eastAsia="Times New Roman"/>
          <w:color w:val="222222"/>
          <w:szCs w:val="24"/>
          <w:shd w:val="clear" w:color="auto" w:fill="FFFFFF"/>
        </w:rPr>
        <w:t>Τ</w:t>
      </w:r>
      <w:r>
        <w:rPr>
          <w:rFonts w:eastAsia="Times New Roman"/>
          <w:color w:val="222222"/>
          <w:szCs w:val="24"/>
          <w:shd w:val="clear" w:color="auto" w:fill="FFFFFF"/>
        </w:rPr>
        <w:t>ης σ</w:t>
      </w:r>
      <w:r>
        <w:rPr>
          <w:rFonts w:eastAsia="Times New Roman"/>
          <w:color w:val="222222"/>
          <w:szCs w:val="24"/>
          <w:shd w:val="clear" w:color="auto" w:fill="FFFFFF"/>
        </w:rPr>
        <w:t>ύνθεσης απέναντι στον διχασμό, της πολυφωνίας απέναντι στον ολοκληρωτισμό, τη</w:t>
      </w:r>
      <w:r>
        <w:rPr>
          <w:rFonts w:eastAsia="Times New Roman"/>
          <w:color w:val="222222"/>
          <w:szCs w:val="24"/>
          <w:shd w:val="clear" w:color="auto" w:fill="FFFFFF"/>
        </w:rPr>
        <w:t>ς</w:t>
      </w:r>
      <w:r>
        <w:rPr>
          <w:rFonts w:eastAsia="Times New Roman"/>
          <w:color w:val="222222"/>
          <w:szCs w:val="24"/>
          <w:shd w:val="clear" w:color="auto" w:fill="FFFFFF"/>
        </w:rPr>
        <w:t xml:space="preserve"> </w:t>
      </w:r>
      <w:r>
        <w:rPr>
          <w:rFonts w:eastAsia="Times New Roman"/>
          <w:color w:val="222222"/>
          <w:szCs w:val="24"/>
          <w:shd w:val="clear" w:color="auto" w:fill="FFFFFF"/>
        </w:rPr>
        <w:t>«</w:t>
      </w:r>
      <w:r>
        <w:rPr>
          <w:rFonts w:eastAsia="Times New Roman"/>
          <w:color w:val="222222"/>
          <w:szCs w:val="24"/>
          <w:shd w:val="clear" w:color="auto" w:fill="FFFFFF"/>
        </w:rPr>
        <w:t>απόλυτη</w:t>
      </w:r>
      <w:r>
        <w:rPr>
          <w:rFonts w:eastAsia="Times New Roman"/>
          <w:color w:val="222222"/>
          <w:szCs w:val="24"/>
          <w:shd w:val="clear" w:color="auto" w:fill="FFFFFF"/>
        </w:rPr>
        <w:t>ς</w:t>
      </w:r>
      <w:r>
        <w:rPr>
          <w:rFonts w:eastAsia="Times New Roman"/>
          <w:color w:val="222222"/>
          <w:szCs w:val="24"/>
          <w:shd w:val="clear" w:color="auto" w:fill="FFFFFF"/>
        </w:rPr>
        <w:t xml:space="preserve"> άποψη</w:t>
      </w:r>
      <w:r>
        <w:rPr>
          <w:rFonts w:eastAsia="Times New Roman"/>
          <w:color w:val="222222"/>
          <w:szCs w:val="24"/>
          <w:shd w:val="clear" w:color="auto" w:fill="FFFFFF"/>
        </w:rPr>
        <w:t>ς»</w:t>
      </w:r>
      <w:r>
        <w:rPr>
          <w:rFonts w:eastAsia="Times New Roman"/>
          <w:color w:val="222222"/>
          <w:szCs w:val="24"/>
          <w:shd w:val="clear" w:color="auto" w:fill="FFFFFF"/>
        </w:rPr>
        <w:t>, της πειθούς και του διαλόγου απέναντι στη βία, της λογικής απέναντι στον παραλογισμό.</w:t>
      </w:r>
    </w:p>
    <w:p w14:paraId="03A73484" w14:textId="77777777" w:rsidR="00E615E6" w:rsidRDefault="00720F21">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Μόλις επέστρεψα από τη Νέα Υόρκη, όπου για μ</w:t>
      </w:r>
      <w:r>
        <w:rPr>
          <w:rFonts w:eastAsia="Times New Roman"/>
          <w:color w:val="222222"/>
          <w:szCs w:val="24"/>
          <w:shd w:val="clear" w:color="auto" w:fill="FFFFFF"/>
        </w:rPr>
        <w:t>ί</w:t>
      </w:r>
      <w:r>
        <w:rPr>
          <w:rFonts w:eastAsia="Times New Roman"/>
          <w:color w:val="222222"/>
          <w:szCs w:val="24"/>
          <w:shd w:val="clear" w:color="auto" w:fill="FFFFFF"/>
        </w:rPr>
        <w:t xml:space="preserve">α εβδομάδα σχεδόν είχα την </w:t>
      </w:r>
      <w:r>
        <w:rPr>
          <w:rFonts w:eastAsia="Times New Roman"/>
          <w:color w:val="222222"/>
          <w:szCs w:val="24"/>
          <w:shd w:val="clear" w:color="auto" w:fill="FFFFFF"/>
        </w:rPr>
        <w:t>τιμή να συμμετάσχω στις εργασίες της 63</w:t>
      </w:r>
      <w:r w:rsidRPr="00DB53C9">
        <w:rPr>
          <w:rFonts w:eastAsia="Times New Roman"/>
          <w:color w:val="222222"/>
          <w:szCs w:val="24"/>
          <w:shd w:val="clear" w:color="auto" w:fill="FFFFFF"/>
          <w:vertAlign w:val="superscript"/>
        </w:rPr>
        <w:t>ης</w:t>
      </w:r>
      <w:r>
        <w:rPr>
          <w:rFonts w:eastAsia="Times New Roman"/>
          <w:color w:val="222222"/>
          <w:szCs w:val="24"/>
          <w:shd w:val="clear" w:color="auto" w:fill="FFFFFF"/>
        </w:rPr>
        <w:t xml:space="preserve"> Συνόδου του ΟΗΕ για το καθεστώς των γυναικών. </w:t>
      </w:r>
      <w:r w:rsidRPr="00CF18C1">
        <w:rPr>
          <w:rFonts w:eastAsia="Times New Roman"/>
          <w:bCs/>
          <w:color w:val="222222"/>
          <w:shd w:val="clear" w:color="auto" w:fill="FFFFFF"/>
        </w:rPr>
        <w:t>Είναι</w:t>
      </w:r>
      <w:r>
        <w:rPr>
          <w:rFonts w:eastAsia="Times New Roman"/>
          <w:color w:val="222222"/>
          <w:szCs w:val="24"/>
          <w:shd w:val="clear" w:color="auto" w:fill="FFFFFF"/>
        </w:rPr>
        <w:t xml:space="preserve"> μ</w:t>
      </w:r>
      <w:r>
        <w:rPr>
          <w:rFonts w:eastAsia="Times New Roman"/>
          <w:color w:val="222222"/>
          <w:szCs w:val="24"/>
          <w:shd w:val="clear" w:color="auto" w:fill="FFFFFF"/>
        </w:rPr>
        <w:t>ί</w:t>
      </w:r>
      <w:r>
        <w:rPr>
          <w:rFonts w:eastAsia="Times New Roman"/>
          <w:color w:val="222222"/>
          <w:szCs w:val="24"/>
          <w:shd w:val="clear" w:color="auto" w:fill="FFFFFF"/>
        </w:rPr>
        <w:t xml:space="preserve">α κορυφαία συνάντηση εκπροσώπων από όλο τον κόσμο για τα θέματα που αφορούν στις γυναίκες, η οποία πραγματοποιείται για </w:t>
      </w:r>
      <w:r>
        <w:rPr>
          <w:rFonts w:eastAsia="Times New Roman"/>
          <w:color w:val="222222"/>
          <w:szCs w:val="24"/>
          <w:shd w:val="clear" w:color="auto" w:fill="FFFFFF"/>
        </w:rPr>
        <w:lastRenderedPageBreak/>
        <w:t>μ</w:t>
      </w:r>
      <w:r>
        <w:rPr>
          <w:rFonts w:eastAsia="Times New Roman"/>
          <w:color w:val="222222"/>
          <w:szCs w:val="24"/>
          <w:shd w:val="clear" w:color="auto" w:fill="FFFFFF"/>
        </w:rPr>
        <w:t>ί</w:t>
      </w:r>
      <w:r>
        <w:rPr>
          <w:rFonts w:eastAsia="Times New Roman"/>
          <w:color w:val="222222"/>
          <w:szCs w:val="24"/>
          <w:shd w:val="clear" w:color="auto" w:fill="FFFFFF"/>
        </w:rPr>
        <w:t>α εβδομάδα κάθε χρόνο με αφορμή την Πα</w:t>
      </w:r>
      <w:r>
        <w:rPr>
          <w:rFonts w:eastAsia="Times New Roman"/>
          <w:color w:val="222222"/>
          <w:szCs w:val="24"/>
          <w:shd w:val="clear" w:color="auto" w:fill="FFFFFF"/>
        </w:rPr>
        <w:t xml:space="preserve">γκόσμια Ημέρα της Γυναίκας. </w:t>
      </w:r>
    </w:p>
    <w:p w14:paraId="03A73485" w14:textId="77777777" w:rsidR="00E615E6" w:rsidRDefault="00720F21">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Εκεί δόθηκε η ευκαιρία σε </w:t>
      </w:r>
      <w:r>
        <w:rPr>
          <w:rFonts w:eastAsia="Times New Roman"/>
          <w:color w:val="222222"/>
          <w:szCs w:val="24"/>
          <w:shd w:val="clear" w:color="auto" w:fill="FFFFFF"/>
        </w:rPr>
        <w:t>ε</w:t>
      </w:r>
      <w:r>
        <w:rPr>
          <w:rFonts w:eastAsia="Times New Roman"/>
          <w:color w:val="222222"/>
          <w:szCs w:val="24"/>
          <w:shd w:val="clear" w:color="auto" w:fill="FFFFFF"/>
        </w:rPr>
        <w:t>μένα και συνολικά στην ελληνική αντιπροσωπεία να ακούσουμε και να ακουστούμε. Μιλήσαμε για τις πολιτικές ισότητ</w:t>
      </w:r>
      <w:r>
        <w:rPr>
          <w:rFonts w:eastAsia="Times New Roman"/>
          <w:color w:val="222222"/>
          <w:szCs w:val="24"/>
          <w:shd w:val="clear" w:color="auto" w:fill="FFFFFF"/>
        </w:rPr>
        <w:t>α</w:t>
      </w:r>
      <w:r>
        <w:rPr>
          <w:rFonts w:eastAsia="Times New Roman"/>
          <w:color w:val="222222"/>
          <w:szCs w:val="24"/>
          <w:shd w:val="clear" w:color="auto" w:fill="FFFFFF"/>
        </w:rPr>
        <w:t xml:space="preserve">ς που εφαρμόζονται στη χώρα μας. Για πρώτη φορά ίσως σε διεθνές επίπεδο για τα θέματα </w:t>
      </w:r>
      <w:r>
        <w:rPr>
          <w:rFonts w:eastAsia="Times New Roman"/>
          <w:color w:val="222222"/>
          <w:szCs w:val="24"/>
          <w:shd w:val="clear" w:color="auto" w:fill="FFFFFF"/>
        </w:rPr>
        <w:t>ισότητ</w:t>
      </w:r>
      <w:r>
        <w:rPr>
          <w:rFonts w:eastAsia="Times New Roman"/>
          <w:color w:val="222222"/>
          <w:szCs w:val="24"/>
          <w:shd w:val="clear" w:color="auto" w:fill="FFFFFF"/>
        </w:rPr>
        <w:t>α</w:t>
      </w:r>
      <w:r>
        <w:rPr>
          <w:rFonts w:eastAsia="Times New Roman"/>
          <w:color w:val="222222"/>
          <w:szCs w:val="24"/>
          <w:shd w:val="clear" w:color="auto" w:fill="FFFFFF"/>
        </w:rPr>
        <w:t xml:space="preserve">ς των φύλων η χώρα μας εκτός από το </w:t>
      </w:r>
      <w:r w:rsidRPr="00DB53C9">
        <w:rPr>
          <w:rFonts w:eastAsia="Times New Roman"/>
          <w:bCs/>
          <w:color w:val="222222"/>
          <w:shd w:val="clear" w:color="auto" w:fill="FFFFFF"/>
        </w:rPr>
        <w:t>να</w:t>
      </w:r>
      <w:r>
        <w:rPr>
          <w:rFonts w:eastAsia="Times New Roman"/>
          <w:color w:val="222222"/>
          <w:szCs w:val="24"/>
          <w:shd w:val="clear" w:color="auto" w:fill="FFFFFF"/>
        </w:rPr>
        <w:t xml:space="preserve"> ακούσει και να διδαχθεί είχε να καταθέσει και να επιβραβευ</w:t>
      </w:r>
      <w:r>
        <w:rPr>
          <w:rFonts w:eastAsia="Times New Roman"/>
          <w:color w:val="222222"/>
          <w:szCs w:val="24"/>
          <w:shd w:val="clear" w:color="auto" w:fill="FFFFFF"/>
        </w:rPr>
        <w:t>θ</w:t>
      </w:r>
      <w:r>
        <w:rPr>
          <w:rFonts w:eastAsia="Times New Roman"/>
          <w:color w:val="222222"/>
          <w:szCs w:val="24"/>
          <w:shd w:val="clear" w:color="auto" w:fill="FFFFFF"/>
        </w:rPr>
        <w:t>εί.</w:t>
      </w:r>
    </w:p>
    <w:p w14:paraId="03A73486" w14:textId="77777777" w:rsidR="00E615E6" w:rsidRDefault="00720F21">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Η παρουσία μας στον ΟΗΕ, η τοποθέτησή μου σήμερα εδώ, το νομοσχέδιο που συζητάμε με σκοπό την ψήφισ</w:t>
      </w:r>
      <w:r>
        <w:rPr>
          <w:rFonts w:eastAsia="Times New Roman"/>
          <w:color w:val="222222"/>
          <w:szCs w:val="24"/>
          <w:shd w:val="clear" w:color="auto" w:fill="FFFFFF"/>
        </w:rPr>
        <w:t>ή</w:t>
      </w:r>
      <w:r>
        <w:rPr>
          <w:rFonts w:eastAsia="Times New Roman"/>
          <w:color w:val="222222"/>
          <w:szCs w:val="24"/>
          <w:shd w:val="clear" w:color="auto" w:fill="FFFFFF"/>
        </w:rPr>
        <w:t xml:space="preserve"> του, </w:t>
      </w:r>
      <w:proofErr w:type="spellStart"/>
      <w:r>
        <w:rPr>
          <w:rFonts w:eastAsia="Times New Roman"/>
          <w:color w:val="222222"/>
          <w:szCs w:val="24"/>
          <w:shd w:val="clear" w:color="auto" w:fill="FFFFFF"/>
        </w:rPr>
        <w:t>διέπεται</w:t>
      </w:r>
      <w:proofErr w:type="spellEnd"/>
      <w:r>
        <w:rPr>
          <w:rFonts w:eastAsia="Times New Roman"/>
          <w:color w:val="222222"/>
          <w:szCs w:val="24"/>
          <w:shd w:val="clear" w:color="auto" w:fill="FFFFFF"/>
        </w:rPr>
        <w:t xml:space="preserve"> ακριβώς από την ίδια φιλοσοφία. </w:t>
      </w:r>
      <w:r>
        <w:rPr>
          <w:rFonts w:eastAsia="Times New Roman"/>
          <w:color w:val="222222"/>
          <w:szCs w:val="24"/>
          <w:shd w:val="clear" w:color="auto" w:fill="FFFFFF"/>
        </w:rPr>
        <w:t>Μ</w:t>
      </w:r>
      <w:r>
        <w:rPr>
          <w:rFonts w:eastAsia="Times New Roman"/>
          <w:color w:val="222222"/>
          <w:szCs w:val="24"/>
          <w:shd w:val="clear" w:color="auto" w:fill="FFFFFF"/>
        </w:rPr>
        <w:t>ί</w:t>
      </w:r>
      <w:r>
        <w:rPr>
          <w:rFonts w:eastAsia="Times New Roman"/>
          <w:color w:val="222222"/>
          <w:szCs w:val="24"/>
          <w:shd w:val="clear" w:color="auto" w:fill="FFFFFF"/>
        </w:rPr>
        <w:t>α ολιστική αντίληψη και προσέγγιση των πολιτικών ισότητας σε τοπικό περιφερειακό και εθνικό επίπεδο</w:t>
      </w:r>
      <w:r>
        <w:rPr>
          <w:rFonts w:eastAsia="Times New Roman"/>
          <w:color w:val="222222"/>
          <w:szCs w:val="24"/>
          <w:shd w:val="clear" w:color="auto" w:fill="FFFFFF"/>
        </w:rPr>
        <w:t>.</w:t>
      </w:r>
      <w:r>
        <w:rPr>
          <w:rFonts w:eastAsia="Times New Roman"/>
          <w:color w:val="222222"/>
          <w:szCs w:val="24"/>
          <w:shd w:val="clear" w:color="auto" w:fill="FFFFFF"/>
        </w:rPr>
        <w:t xml:space="preserve"> </w:t>
      </w:r>
      <w:r>
        <w:rPr>
          <w:rFonts w:eastAsia="Times New Roman"/>
          <w:color w:val="222222"/>
          <w:szCs w:val="24"/>
          <w:shd w:val="clear" w:color="auto" w:fill="FFFFFF"/>
        </w:rPr>
        <w:t>Α</w:t>
      </w:r>
      <w:r>
        <w:rPr>
          <w:rFonts w:eastAsia="Times New Roman"/>
          <w:color w:val="222222"/>
          <w:szCs w:val="24"/>
          <w:shd w:val="clear" w:color="auto" w:fill="FFFFFF"/>
        </w:rPr>
        <w:t>πό όλες τις διαστάσεις, σε όλο το εύρος, με κάθε δυνατή συνεργασία και συνέ</w:t>
      </w:r>
      <w:r>
        <w:rPr>
          <w:rFonts w:eastAsia="Times New Roman"/>
          <w:color w:val="222222"/>
          <w:szCs w:val="24"/>
          <w:shd w:val="clear" w:color="auto" w:fill="FFFFFF"/>
        </w:rPr>
        <w:t>ργεια.</w:t>
      </w:r>
      <w:r>
        <w:rPr>
          <w:rFonts w:eastAsia="Times New Roman"/>
          <w:color w:val="222222"/>
          <w:szCs w:val="24"/>
          <w:shd w:val="clear" w:color="auto" w:fill="FFFFFF"/>
        </w:rPr>
        <w:t xml:space="preserve"> </w:t>
      </w:r>
      <w:r>
        <w:rPr>
          <w:rFonts w:eastAsia="Times New Roman"/>
          <w:color w:val="222222"/>
          <w:szCs w:val="24"/>
          <w:shd w:val="clear" w:color="auto" w:fill="FFFFFF"/>
        </w:rPr>
        <w:t>Α</w:t>
      </w:r>
      <w:r>
        <w:rPr>
          <w:rFonts w:eastAsia="Times New Roman"/>
          <w:color w:val="222222"/>
          <w:szCs w:val="24"/>
          <w:shd w:val="clear" w:color="auto" w:fill="FFFFFF"/>
        </w:rPr>
        <w:t xml:space="preserve">ποτελεί ένα πεδίο συνεννόησης, δυνατότητα για συγκλίσεις, αφορμή για </w:t>
      </w:r>
      <w:r>
        <w:rPr>
          <w:rFonts w:eastAsia="Times New Roman"/>
          <w:color w:val="222222"/>
          <w:szCs w:val="24"/>
          <w:shd w:val="clear" w:color="auto" w:fill="FFFFFF"/>
        </w:rPr>
        <w:t>συμφωνία και διάλογο. Η ισότητα</w:t>
      </w:r>
      <w:r>
        <w:rPr>
          <w:rFonts w:eastAsia="Times New Roman"/>
          <w:color w:val="222222"/>
          <w:szCs w:val="24"/>
          <w:shd w:val="clear" w:color="auto" w:fill="FFFFFF"/>
        </w:rPr>
        <w:t xml:space="preserve"> των φύλων</w:t>
      </w:r>
      <w:r>
        <w:rPr>
          <w:rFonts w:eastAsia="Times New Roman"/>
          <w:color w:val="222222"/>
          <w:szCs w:val="24"/>
          <w:shd w:val="clear" w:color="auto" w:fill="FFFFFF"/>
        </w:rPr>
        <w:t xml:space="preserve"> δεν μπορεί παρά να μας ενώνει.</w:t>
      </w:r>
    </w:p>
    <w:p w14:paraId="03A73487" w14:textId="77777777" w:rsidR="00E615E6" w:rsidRDefault="00720F21">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Το παρόν νομοσχέδιο, στο πρώτο του μέρος, περιλαμβάνει μ</w:t>
      </w:r>
      <w:r>
        <w:rPr>
          <w:rFonts w:eastAsia="Times New Roman"/>
          <w:color w:val="222222"/>
          <w:szCs w:val="24"/>
          <w:shd w:val="clear" w:color="auto" w:fill="FFFFFF"/>
        </w:rPr>
        <w:t>ί</w:t>
      </w:r>
      <w:r>
        <w:rPr>
          <w:rFonts w:eastAsia="Times New Roman"/>
          <w:color w:val="222222"/>
          <w:szCs w:val="24"/>
          <w:shd w:val="clear" w:color="auto" w:fill="FFFFFF"/>
        </w:rPr>
        <w:t xml:space="preserve">α σειρά διατάξεων που αποτελούσαν πάγιο αίτημα των φορέων για την υπεράσπιση των δικαιωμάτων του ανθρώπου, ανεξάρτητων αρχών, </w:t>
      </w:r>
      <w:r>
        <w:rPr>
          <w:rFonts w:eastAsia="Times New Roman"/>
          <w:color w:val="222222"/>
          <w:szCs w:val="24"/>
          <w:shd w:val="clear" w:color="auto" w:fill="FFFFFF"/>
        </w:rPr>
        <w:t>γυναικείων οργανώσεων και συλλογικοτήτων, αφού για πρώτη φορά εισάγει, λαμβάνοντας υπ</w:t>
      </w:r>
      <w:r>
        <w:rPr>
          <w:rFonts w:eastAsia="Times New Roman"/>
          <w:color w:val="222222"/>
          <w:szCs w:val="24"/>
          <w:shd w:val="clear" w:color="auto" w:fill="FFFFFF"/>
        </w:rPr>
        <w:t xml:space="preserve">’ </w:t>
      </w:r>
      <w:proofErr w:type="spellStart"/>
      <w:r>
        <w:rPr>
          <w:rFonts w:eastAsia="Times New Roman"/>
          <w:color w:val="222222"/>
          <w:szCs w:val="24"/>
          <w:shd w:val="clear" w:color="auto" w:fill="FFFFFF"/>
        </w:rPr>
        <w:t>όψ</w:t>
      </w:r>
      <w:r>
        <w:rPr>
          <w:rFonts w:eastAsia="Times New Roman"/>
          <w:color w:val="222222"/>
          <w:szCs w:val="24"/>
          <w:shd w:val="clear" w:color="auto" w:fill="FFFFFF"/>
        </w:rPr>
        <w:t>ιν</w:t>
      </w:r>
      <w:proofErr w:type="spellEnd"/>
      <w:r>
        <w:rPr>
          <w:rFonts w:eastAsia="Times New Roman"/>
          <w:color w:val="222222"/>
          <w:szCs w:val="24"/>
          <w:shd w:val="clear" w:color="auto" w:fill="FFFFFF"/>
        </w:rPr>
        <w:t xml:space="preserve"> του</w:t>
      </w:r>
      <w:r>
        <w:rPr>
          <w:rFonts w:eastAsia="Times New Roman"/>
          <w:color w:val="222222"/>
          <w:szCs w:val="24"/>
          <w:shd w:val="clear" w:color="auto" w:fill="FFFFFF"/>
        </w:rPr>
        <w:t xml:space="preserve"> και διεθνείς συμβάσεις, όπως είναι η Σύμβαση της Κωνσταντινούπολης που κυρώθηκε με πρωτοβουλία της παρούσας Κυβέρνησης με το ν.4531/2018, την αναγκαιότητα καθορ</w:t>
      </w:r>
      <w:r>
        <w:rPr>
          <w:rFonts w:eastAsia="Times New Roman"/>
          <w:color w:val="222222"/>
          <w:szCs w:val="24"/>
          <w:shd w:val="clear" w:color="auto" w:fill="FFFFFF"/>
        </w:rPr>
        <w:t xml:space="preserve">ισμού διαφόρων νομικών εννοιών, όπως η </w:t>
      </w:r>
      <w:proofErr w:type="spellStart"/>
      <w:r>
        <w:rPr>
          <w:rFonts w:eastAsia="Times New Roman"/>
          <w:color w:val="222222"/>
          <w:szCs w:val="24"/>
          <w:shd w:val="clear" w:color="auto" w:fill="FFFFFF"/>
        </w:rPr>
        <w:t>έμφυλη</w:t>
      </w:r>
      <w:proofErr w:type="spellEnd"/>
      <w:r>
        <w:rPr>
          <w:rFonts w:eastAsia="Times New Roman"/>
          <w:color w:val="222222"/>
          <w:szCs w:val="24"/>
          <w:shd w:val="clear" w:color="auto" w:fill="FFFFFF"/>
        </w:rPr>
        <w:t xml:space="preserve"> βία, η ένταξη της διάστασης του φύλου σε όλες τις πολιτικές, η ουσιαστική ισότητα, </w:t>
      </w:r>
      <w:r>
        <w:rPr>
          <w:rFonts w:eastAsia="Times New Roman"/>
          <w:bCs/>
          <w:color w:val="222222"/>
          <w:shd w:val="clear" w:color="auto" w:fill="FFFFFF"/>
        </w:rPr>
        <w:t xml:space="preserve">τα </w:t>
      </w:r>
      <w:r>
        <w:rPr>
          <w:rFonts w:eastAsia="Times New Roman"/>
          <w:color w:val="222222"/>
          <w:szCs w:val="24"/>
          <w:shd w:val="clear" w:color="auto" w:fill="FFFFFF"/>
        </w:rPr>
        <w:t xml:space="preserve">σχέδια ισότητας που εντάσσονται πλέον στην ελληνική έννομη τάξη. </w:t>
      </w:r>
    </w:p>
    <w:p w14:paraId="03A73488" w14:textId="77777777" w:rsidR="00E615E6" w:rsidRDefault="00720F21">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Πρόκειται για ένα αυτοτελές θεσμικό πλαίσιο με αντικείμενο</w:t>
      </w:r>
      <w:r>
        <w:rPr>
          <w:rFonts w:eastAsia="Times New Roman"/>
          <w:color w:val="222222"/>
          <w:szCs w:val="24"/>
          <w:shd w:val="clear" w:color="auto" w:fill="FFFFFF"/>
        </w:rPr>
        <w:t xml:space="preserve"> την προώθηση της ουσιαστικής ισότητ</w:t>
      </w:r>
      <w:r>
        <w:rPr>
          <w:rFonts w:eastAsia="Times New Roman"/>
          <w:color w:val="222222"/>
          <w:szCs w:val="24"/>
          <w:shd w:val="clear" w:color="auto" w:fill="FFFFFF"/>
        </w:rPr>
        <w:t>α</w:t>
      </w:r>
      <w:r>
        <w:rPr>
          <w:rFonts w:eastAsia="Times New Roman"/>
          <w:color w:val="222222"/>
          <w:szCs w:val="24"/>
          <w:shd w:val="clear" w:color="auto" w:fill="FFFFFF"/>
        </w:rPr>
        <w:t xml:space="preserve">ς των φύλων, την πρόληψη και την καταπολέμηση της </w:t>
      </w:r>
      <w:proofErr w:type="spellStart"/>
      <w:r>
        <w:rPr>
          <w:rFonts w:eastAsia="Times New Roman"/>
          <w:color w:val="222222"/>
          <w:szCs w:val="24"/>
          <w:shd w:val="clear" w:color="auto" w:fill="FFFFFF"/>
        </w:rPr>
        <w:t>έμφυλης</w:t>
      </w:r>
      <w:proofErr w:type="spellEnd"/>
      <w:r>
        <w:rPr>
          <w:rFonts w:eastAsia="Times New Roman"/>
          <w:color w:val="222222"/>
          <w:szCs w:val="24"/>
          <w:shd w:val="clear" w:color="auto" w:fill="FFFFFF"/>
        </w:rPr>
        <w:t xml:space="preserve"> βίας, του οποίου το ρυθμιστικό αντικείμενο δεν εξαντλείται στη θέσπιση σημειακών </w:t>
      </w:r>
      <w:r w:rsidRPr="00850DB2">
        <w:rPr>
          <w:rFonts w:eastAsia="Times New Roman"/>
          <w:color w:val="222222"/>
          <w:szCs w:val="24"/>
          <w:shd w:val="clear" w:color="auto" w:fill="FFFFFF"/>
        </w:rPr>
        <w:t xml:space="preserve">ρυθμιστικών παρεμβάσεων, </w:t>
      </w:r>
      <w:proofErr w:type="spellStart"/>
      <w:r w:rsidRPr="00850DB2">
        <w:rPr>
          <w:rFonts w:eastAsia="Times New Roman"/>
          <w:color w:val="222222"/>
          <w:szCs w:val="24"/>
          <w:shd w:val="clear" w:color="auto" w:fill="FFFFFF"/>
        </w:rPr>
        <w:t>αποκαταστατικ</w:t>
      </w:r>
      <w:r>
        <w:rPr>
          <w:rFonts w:eastAsia="Times New Roman"/>
          <w:color w:val="222222"/>
          <w:szCs w:val="24"/>
          <w:shd w:val="clear" w:color="auto" w:fill="FFFFFF"/>
        </w:rPr>
        <w:t>ών</w:t>
      </w:r>
      <w:proofErr w:type="spellEnd"/>
      <w:r w:rsidRPr="00850DB2">
        <w:rPr>
          <w:rFonts w:eastAsia="Times New Roman"/>
          <w:color w:val="222222"/>
          <w:szCs w:val="24"/>
          <w:shd w:val="clear" w:color="auto" w:fill="FFFFFF"/>
        </w:rPr>
        <w:t xml:space="preserve"> της</w:t>
      </w:r>
      <w:r>
        <w:rPr>
          <w:rFonts w:eastAsia="Times New Roman"/>
          <w:color w:val="222222"/>
          <w:szCs w:val="24"/>
          <w:shd w:val="clear" w:color="auto" w:fill="FFFFFF"/>
        </w:rPr>
        <w:t xml:space="preserve"> αρχής της ίσης μεταχείρισης μεταξύ </w:t>
      </w:r>
      <w:r>
        <w:rPr>
          <w:rFonts w:eastAsia="Times New Roman"/>
          <w:color w:val="222222"/>
          <w:szCs w:val="24"/>
          <w:shd w:val="clear" w:color="auto" w:fill="FFFFFF"/>
        </w:rPr>
        <w:t xml:space="preserve">των φύλων. </w:t>
      </w:r>
    </w:p>
    <w:p w14:paraId="03A73489" w14:textId="77777777" w:rsidR="00E615E6" w:rsidRDefault="00720F21">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Στο πλαίσιο αυτό, το Υπουργείο Εσωτερικών έθεσε σε δημόσια διαβούλευση το πρώτο μέρος του σχεδίου νόμου με τίτλο: «Προώθηση της ουσιαστικής ισότητ</w:t>
      </w:r>
      <w:r>
        <w:rPr>
          <w:rFonts w:eastAsia="Times New Roman"/>
          <w:color w:val="222222"/>
          <w:szCs w:val="24"/>
          <w:shd w:val="clear" w:color="auto" w:fill="FFFFFF"/>
        </w:rPr>
        <w:t>α</w:t>
      </w:r>
      <w:r>
        <w:rPr>
          <w:rFonts w:eastAsia="Times New Roman"/>
          <w:color w:val="222222"/>
          <w:szCs w:val="24"/>
          <w:shd w:val="clear" w:color="auto" w:fill="FFFFFF"/>
        </w:rPr>
        <w:t xml:space="preserve">ς των φύλων, πρόληψη και καταπολέμηση της </w:t>
      </w:r>
      <w:proofErr w:type="spellStart"/>
      <w:r>
        <w:rPr>
          <w:rFonts w:eastAsia="Times New Roman"/>
          <w:color w:val="222222"/>
          <w:szCs w:val="24"/>
          <w:shd w:val="clear" w:color="auto" w:fill="FFFFFF"/>
        </w:rPr>
        <w:t>έμφυλης</w:t>
      </w:r>
      <w:proofErr w:type="spellEnd"/>
      <w:r>
        <w:rPr>
          <w:rFonts w:eastAsia="Times New Roman"/>
          <w:color w:val="222222"/>
          <w:szCs w:val="24"/>
          <w:shd w:val="clear" w:color="auto" w:fill="FFFFFF"/>
        </w:rPr>
        <w:t xml:space="preserve"> βίας». Η διαβούλευση ξεκίνησε στις 6 Μαρτίου του 2018 και ολοκληρώθηκε τυπικά στις 20 Μαρτίου του 2018. Ουσιαστικά όμως συνεχίστηκε με πληθώρα συναντήσεων μέχρι και λίγες </w:t>
      </w:r>
      <w:r>
        <w:rPr>
          <w:rFonts w:eastAsia="Times New Roman"/>
          <w:color w:val="222222"/>
          <w:szCs w:val="24"/>
          <w:shd w:val="clear" w:color="auto" w:fill="FFFFFF"/>
        </w:rPr>
        <w:t>η</w:t>
      </w:r>
      <w:r>
        <w:rPr>
          <w:rFonts w:eastAsia="Times New Roman"/>
          <w:color w:val="222222"/>
          <w:szCs w:val="24"/>
          <w:shd w:val="clear" w:color="auto" w:fill="FFFFFF"/>
        </w:rPr>
        <w:t xml:space="preserve">μέρες πριν την κατάθεση του νομοσχεδίου. </w:t>
      </w:r>
    </w:p>
    <w:p w14:paraId="03A7348A" w14:textId="77777777" w:rsidR="00E615E6" w:rsidRDefault="00720F21">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Μιλήσαμε με επιστημονικές οργανώσεις, ανεξάρτητες αρχές, σχεδόν όλες τις γυναικείες οργανώσεις, εκπροσώπους κομμάτων, εκπροσώπους εργαζομένων του τομέα ισότητ</w:t>
      </w:r>
      <w:r>
        <w:rPr>
          <w:rFonts w:eastAsia="Times New Roman"/>
          <w:color w:val="222222"/>
          <w:szCs w:val="24"/>
          <w:shd w:val="clear" w:color="auto" w:fill="FFFFFF"/>
        </w:rPr>
        <w:t>α</w:t>
      </w:r>
      <w:r>
        <w:rPr>
          <w:rFonts w:eastAsia="Times New Roman"/>
          <w:color w:val="222222"/>
          <w:szCs w:val="24"/>
          <w:shd w:val="clear" w:color="auto" w:fill="FFFFFF"/>
        </w:rPr>
        <w:t xml:space="preserve">ς των φύλων, τις </w:t>
      </w:r>
      <w:proofErr w:type="spellStart"/>
      <w:r>
        <w:rPr>
          <w:rFonts w:eastAsia="Times New Roman"/>
          <w:color w:val="222222"/>
          <w:szCs w:val="24"/>
          <w:shd w:val="clear" w:color="auto" w:fill="FFFFFF"/>
        </w:rPr>
        <w:t>επιστημόνι</w:t>
      </w:r>
      <w:r>
        <w:rPr>
          <w:rFonts w:eastAsia="Times New Roman"/>
          <w:color w:val="222222"/>
          <w:szCs w:val="24"/>
          <w:shd w:val="clear" w:color="auto" w:fill="FFFFFF"/>
        </w:rPr>
        <w:t>σ</w:t>
      </w:r>
      <w:r>
        <w:rPr>
          <w:rFonts w:eastAsia="Times New Roman"/>
          <w:color w:val="222222"/>
          <w:szCs w:val="24"/>
          <w:shd w:val="clear" w:color="auto" w:fill="FFFFFF"/>
        </w:rPr>
        <w:t>σες</w:t>
      </w:r>
      <w:proofErr w:type="spellEnd"/>
      <w:r>
        <w:rPr>
          <w:rFonts w:eastAsia="Times New Roman"/>
          <w:color w:val="222222"/>
          <w:szCs w:val="24"/>
          <w:shd w:val="clear" w:color="auto" w:fill="FFFFFF"/>
        </w:rPr>
        <w:t xml:space="preserve"> της πρώτης γραμμής, δηλ</w:t>
      </w:r>
      <w:r>
        <w:rPr>
          <w:rFonts w:eastAsia="Times New Roman"/>
          <w:color w:val="222222"/>
          <w:szCs w:val="24"/>
          <w:shd w:val="clear" w:color="auto" w:fill="FFFFFF"/>
        </w:rPr>
        <w:t xml:space="preserve">αδή τις κοπέλες που εργάζονται στα συμβουλευτικά κέντρα και τους ξενώνες φιλοξενίας, εκεί που δίνεται καθημερινά η πραγματική μάχη για την υποστήριξη των γυναικών, οι οποίες υφίστανται βία. </w:t>
      </w:r>
    </w:p>
    <w:p w14:paraId="03A7348B" w14:textId="77777777" w:rsidR="00E615E6" w:rsidRDefault="00720F21">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Σε αυτές κυρίως τις γυναίκες που προσφέρουν τις υπηρεσίες τους αλ</w:t>
      </w:r>
      <w:r>
        <w:rPr>
          <w:rFonts w:eastAsia="Times New Roman"/>
          <w:color w:val="222222"/>
          <w:szCs w:val="24"/>
          <w:shd w:val="clear" w:color="auto" w:fill="FFFFFF"/>
        </w:rPr>
        <w:t xml:space="preserve">λά και </w:t>
      </w:r>
      <w:r>
        <w:rPr>
          <w:rFonts w:eastAsia="Times New Roman"/>
          <w:color w:val="222222"/>
          <w:szCs w:val="24"/>
          <w:shd w:val="clear" w:color="auto" w:fill="FFFFFF"/>
        </w:rPr>
        <w:t>σ</w:t>
      </w:r>
      <w:r>
        <w:rPr>
          <w:rFonts w:eastAsia="Times New Roman"/>
          <w:color w:val="222222"/>
          <w:szCs w:val="24"/>
          <w:shd w:val="clear" w:color="auto" w:fill="FFFFFF"/>
        </w:rPr>
        <w:t>τα θύματα γυναίκες, τις ωφελούμενες δηλαδή των υπηρεσιών, θέλω από την καρδιά μου να αφιερώσω τη σημερινή συζήτηση εδώ στο Κοινοβούλιο. Είναι μ</w:t>
      </w:r>
      <w:r>
        <w:rPr>
          <w:rFonts w:eastAsia="Times New Roman"/>
          <w:color w:val="222222"/>
          <w:szCs w:val="24"/>
          <w:shd w:val="clear" w:color="auto" w:fill="FFFFFF"/>
        </w:rPr>
        <w:t>ί</w:t>
      </w:r>
      <w:r>
        <w:rPr>
          <w:rFonts w:eastAsia="Times New Roman"/>
          <w:color w:val="222222"/>
          <w:szCs w:val="24"/>
          <w:shd w:val="clear" w:color="auto" w:fill="FFFFFF"/>
        </w:rPr>
        <w:t xml:space="preserve">α ελάχιστη </w:t>
      </w:r>
      <w:r>
        <w:rPr>
          <w:rFonts w:eastAsia="Times New Roman"/>
          <w:color w:val="222222"/>
          <w:szCs w:val="24"/>
          <w:shd w:val="clear" w:color="auto" w:fill="FFFFFF"/>
        </w:rPr>
        <w:lastRenderedPageBreak/>
        <w:t>αναγνώριση των ανθρώπων που παλεύουν σε έναν αόρατο κόσμο για την καλυτέρευση της κοινωνίας μ</w:t>
      </w:r>
      <w:r>
        <w:rPr>
          <w:rFonts w:eastAsia="Times New Roman"/>
          <w:color w:val="222222"/>
          <w:szCs w:val="24"/>
          <w:shd w:val="clear" w:color="auto" w:fill="FFFFFF"/>
        </w:rPr>
        <w:t>ας.</w:t>
      </w:r>
    </w:p>
    <w:p w14:paraId="03A7348C" w14:textId="77777777" w:rsidR="00E615E6" w:rsidRDefault="00720F21">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Το μέρος πρώτο του παρόντος σχεδίου νόμου, </w:t>
      </w:r>
      <w:r w:rsidRPr="00010983">
        <w:rPr>
          <w:rFonts w:eastAsia="Times New Roman"/>
          <w:color w:val="222222"/>
          <w:shd w:val="clear" w:color="auto" w:fill="FFFFFF"/>
        </w:rPr>
        <w:t>όπως</w:t>
      </w:r>
      <w:r>
        <w:rPr>
          <w:rFonts w:eastAsia="Times New Roman"/>
          <w:color w:val="222222"/>
          <w:szCs w:val="24"/>
          <w:shd w:val="clear" w:color="auto" w:fill="FFFFFF"/>
        </w:rPr>
        <w:t xml:space="preserve"> σχετικά αναφέρεται </w:t>
      </w:r>
      <w:r w:rsidRPr="00010983">
        <w:rPr>
          <w:rFonts w:eastAsia="Times New Roman"/>
          <w:bCs/>
          <w:color w:val="222222"/>
          <w:shd w:val="clear" w:color="auto" w:fill="FFFFFF"/>
        </w:rPr>
        <w:t>και</w:t>
      </w:r>
      <w:r>
        <w:rPr>
          <w:rFonts w:eastAsia="Times New Roman"/>
          <w:color w:val="222222"/>
          <w:szCs w:val="24"/>
          <w:shd w:val="clear" w:color="auto" w:fill="FFFFFF"/>
        </w:rPr>
        <w:t xml:space="preserve"> στην αιτιολογική έκθεση, διαρθρώνεται σε τέσσερα διακριτά κεφάλαια. </w:t>
      </w:r>
    </w:p>
    <w:p w14:paraId="03A7348D" w14:textId="77777777" w:rsidR="00E615E6" w:rsidRDefault="00720F21">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Το πρώτο κεφάλαιο αναφέρεται στον προσδιορισμό των βασικών εννοιών</w:t>
      </w:r>
      <w:r>
        <w:rPr>
          <w:rFonts w:eastAsia="Times New Roman"/>
          <w:color w:val="222222"/>
          <w:szCs w:val="24"/>
          <w:shd w:val="clear" w:color="auto" w:fill="FFFFFF"/>
        </w:rPr>
        <w:t xml:space="preserve"> των</w:t>
      </w:r>
      <w:r>
        <w:rPr>
          <w:rFonts w:eastAsia="Times New Roman"/>
          <w:color w:val="222222"/>
          <w:szCs w:val="24"/>
          <w:shd w:val="clear" w:color="auto" w:fill="FFFFFF"/>
        </w:rPr>
        <w:t xml:space="preserve"> μηχανισμών και φορέων για την πραγμάτωση </w:t>
      </w:r>
      <w:r>
        <w:rPr>
          <w:rFonts w:eastAsia="Times New Roman"/>
          <w:color w:val="222222"/>
          <w:szCs w:val="24"/>
          <w:shd w:val="clear" w:color="auto" w:fill="FFFFFF"/>
        </w:rPr>
        <w:t>της αρχής της ίσης μεταχείρισης των φύλων. Το δεύτερο έχει ως αντικείμενο την ενσωμάτωση της εν λόγω αρχής στις δημόσιες πολιτικές. Το τρίτο κεφάλαιο ρυθμίζει την ενσωμάτωση της διάστασης του φύλου με κατεύθυνση εξισωτική στον ιδιωτικό βίο και στην απασχόλ</w:t>
      </w:r>
      <w:r>
        <w:rPr>
          <w:rFonts w:eastAsia="Times New Roman"/>
          <w:color w:val="222222"/>
          <w:szCs w:val="24"/>
          <w:shd w:val="clear" w:color="auto" w:fill="FFFFFF"/>
        </w:rPr>
        <w:t>ηση. Το τέταρτο έχει ως αντικείμενο τη διαμόρφωση και οργάνωση ενός δικτύου δομών ανά τη χώρα</w:t>
      </w:r>
      <w:r>
        <w:rPr>
          <w:rFonts w:eastAsia="Times New Roman"/>
          <w:color w:val="222222"/>
          <w:szCs w:val="24"/>
          <w:shd w:val="clear" w:color="auto" w:fill="FFFFFF"/>
        </w:rPr>
        <w:t>,</w:t>
      </w:r>
      <w:r>
        <w:rPr>
          <w:rFonts w:eastAsia="Times New Roman"/>
          <w:color w:val="222222"/>
          <w:szCs w:val="24"/>
          <w:shd w:val="clear" w:color="auto" w:fill="FFFFFF"/>
        </w:rPr>
        <w:t xml:space="preserve"> με αντικείμενο τις δράσεις, την πρόληψη και την αντιμετώπιση της βίας κατά των γυναικών.</w:t>
      </w:r>
    </w:p>
    <w:p w14:paraId="03A7348E" w14:textId="77777777" w:rsidR="00E615E6" w:rsidRDefault="00720F21">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Το ρυθμιστικό πλαίσιο του νομοσχεδίου καλύπτει όλους τους τομείς της ζωή</w:t>
      </w:r>
      <w:r>
        <w:rPr>
          <w:rFonts w:eastAsia="Times New Roman"/>
          <w:color w:val="222222"/>
          <w:szCs w:val="24"/>
          <w:shd w:val="clear" w:color="auto" w:fill="FFFFFF"/>
        </w:rPr>
        <w:t xml:space="preserve">ς, από την υγεία και την εκπαίδευση ως την αγορά εργασίας και τη συγκρότηση συλλογικών οργάνων. </w:t>
      </w:r>
    </w:p>
    <w:p w14:paraId="03A7348F" w14:textId="77777777" w:rsidR="00E615E6" w:rsidRDefault="00720F21">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Σταχυολογώντας τις </w:t>
      </w:r>
      <w:r w:rsidRPr="00010983">
        <w:rPr>
          <w:rFonts w:eastAsia="Times New Roman"/>
          <w:color w:val="222222"/>
          <w:shd w:val="clear" w:color="auto" w:fill="FFFFFF"/>
        </w:rPr>
        <w:t>διατάξεις</w:t>
      </w:r>
      <w:r>
        <w:rPr>
          <w:rFonts w:eastAsia="Times New Roman"/>
          <w:color w:val="222222"/>
          <w:szCs w:val="24"/>
          <w:shd w:val="clear" w:color="auto" w:fill="FFFFFF"/>
        </w:rPr>
        <w:t xml:space="preserve"> του παρόντος νόμου εν συντομία, θα αναφερθώ στις κρίσιμες προβλέψεις του άρθρου 4, όπου διαρθρώνεται η κεντρική και περιφερειακή π</w:t>
      </w:r>
      <w:r>
        <w:rPr>
          <w:rFonts w:eastAsia="Times New Roman"/>
          <w:color w:val="222222"/>
          <w:szCs w:val="24"/>
          <w:shd w:val="clear" w:color="auto" w:fill="FFFFFF"/>
        </w:rPr>
        <w:t xml:space="preserve">ολιτική δράση για την </w:t>
      </w:r>
      <w:r w:rsidRPr="007052F8">
        <w:rPr>
          <w:rFonts w:eastAsia="Times New Roman"/>
          <w:color w:val="222222"/>
          <w:szCs w:val="24"/>
          <w:shd w:val="clear" w:color="auto" w:fill="FFFFFF"/>
        </w:rPr>
        <w:t>προάσπιση των πολιτικών ισότητ</w:t>
      </w:r>
      <w:r>
        <w:rPr>
          <w:rFonts w:eastAsia="Times New Roman"/>
          <w:color w:val="222222"/>
          <w:szCs w:val="24"/>
          <w:shd w:val="clear" w:color="auto" w:fill="FFFFFF"/>
        </w:rPr>
        <w:t>α</w:t>
      </w:r>
      <w:r w:rsidRPr="007052F8">
        <w:rPr>
          <w:rFonts w:eastAsia="Times New Roman"/>
          <w:color w:val="222222"/>
          <w:szCs w:val="24"/>
          <w:shd w:val="clear" w:color="auto" w:fill="FFFFFF"/>
        </w:rPr>
        <w:t xml:space="preserve">ς των φύλων σε συνδυασμό με τις διεθνείς συμβάσεις, την εφαρμογή του </w:t>
      </w:r>
      <w:r>
        <w:rPr>
          <w:rFonts w:eastAsia="Times New Roman"/>
          <w:color w:val="222222"/>
          <w:szCs w:val="24"/>
          <w:shd w:val="clear" w:color="auto" w:fill="FFFFFF"/>
        </w:rPr>
        <w:t>Ε</w:t>
      </w:r>
      <w:r w:rsidRPr="007052F8">
        <w:rPr>
          <w:rFonts w:eastAsia="Times New Roman"/>
          <w:color w:val="222222"/>
          <w:szCs w:val="24"/>
          <w:shd w:val="clear" w:color="auto" w:fill="FFFFFF"/>
        </w:rPr>
        <w:t xml:space="preserve">θνικού </w:t>
      </w:r>
      <w:r>
        <w:rPr>
          <w:rFonts w:eastAsia="Times New Roman"/>
          <w:color w:val="222222"/>
          <w:szCs w:val="24"/>
          <w:shd w:val="clear" w:color="auto" w:fill="FFFFFF"/>
        </w:rPr>
        <w:t>Σ</w:t>
      </w:r>
      <w:r w:rsidRPr="007052F8">
        <w:rPr>
          <w:rFonts w:eastAsia="Times New Roman"/>
          <w:color w:val="222222"/>
          <w:szCs w:val="24"/>
          <w:shd w:val="clear" w:color="auto" w:fill="FFFFFF"/>
        </w:rPr>
        <w:t xml:space="preserve">χεδίου </w:t>
      </w:r>
      <w:r>
        <w:rPr>
          <w:rFonts w:eastAsia="Times New Roman"/>
          <w:color w:val="222222"/>
          <w:szCs w:val="24"/>
          <w:shd w:val="clear" w:color="auto" w:fill="FFFFFF"/>
        </w:rPr>
        <w:t>Δ</w:t>
      </w:r>
      <w:r w:rsidRPr="007052F8">
        <w:rPr>
          <w:rFonts w:eastAsia="Times New Roman"/>
          <w:color w:val="222222"/>
          <w:szCs w:val="24"/>
          <w:shd w:val="clear" w:color="auto" w:fill="FFFFFF"/>
        </w:rPr>
        <w:t>ράσης για την ισότητα των φύλων, έπειτα από διαβούλευση με τις γυναικείες και φεμινιστικές οργανώσεις, μη-κυβερνητικέ</w:t>
      </w:r>
      <w:r w:rsidRPr="007052F8">
        <w:rPr>
          <w:rFonts w:eastAsia="Times New Roman"/>
          <w:color w:val="222222"/>
          <w:szCs w:val="24"/>
          <w:shd w:val="clear" w:color="auto" w:fill="FFFFFF"/>
        </w:rPr>
        <w:t>ς οργανώσεις και κοινωνικούς</w:t>
      </w:r>
      <w:r>
        <w:rPr>
          <w:rFonts w:eastAsia="Times New Roman"/>
          <w:color w:val="222222"/>
          <w:szCs w:val="24"/>
          <w:shd w:val="clear" w:color="auto" w:fill="FFFFFF"/>
        </w:rPr>
        <w:t xml:space="preserve"> φορείς του δημόσιου και ιδιωτικού τομέα</w:t>
      </w:r>
      <w:r w:rsidRPr="009930E8">
        <w:rPr>
          <w:rFonts w:eastAsia="Times New Roman"/>
          <w:color w:val="222222"/>
          <w:szCs w:val="24"/>
          <w:shd w:val="clear" w:color="auto" w:fill="FFFFFF"/>
        </w:rPr>
        <w:t xml:space="preserve">. Πρόσθετα, έχει την ευθύνη σύνταξης και υποβολής της εθνικής έκθεσης στην Επιτροπή </w:t>
      </w:r>
      <w:r w:rsidRPr="009930E8">
        <w:rPr>
          <w:rFonts w:eastAsia="Times New Roman"/>
          <w:color w:val="222222"/>
          <w:szCs w:val="24"/>
          <w:shd w:val="clear" w:color="auto" w:fill="FFFFFF"/>
          <w:lang w:val="en-US"/>
        </w:rPr>
        <w:t>CEDAW</w:t>
      </w:r>
      <w:r w:rsidRPr="009930E8">
        <w:rPr>
          <w:rFonts w:eastAsia="Times New Roman"/>
          <w:color w:val="222222"/>
          <w:szCs w:val="24"/>
          <w:shd w:val="clear" w:color="auto" w:fill="FFFFFF"/>
        </w:rPr>
        <w:t xml:space="preserve"> του ΟΗΕ.</w:t>
      </w:r>
    </w:p>
    <w:p w14:paraId="03A73490" w14:textId="77777777" w:rsidR="00E615E6" w:rsidRDefault="00720F21">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Με τα άρθρα 6 και 7 ιδρύονται επιτροπές ισότητ</w:t>
      </w:r>
      <w:r>
        <w:rPr>
          <w:rFonts w:eastAsia="Times New Roman"/>
          <w:color w:val="222222"/>
          <w:szCs w:val="24"/>
          <w:shd w:val="clear" w:color="auto" w:fill="FFFFFF"/>
        </w:rPr>
        <w:t>α</w:t>
      </w:r>
      <w:r>
        <w:rPr>
          <w:rFonts w:eastAsia="Times New Roman"/>
          <w:color w:val="222222"/>
          <w:szCs w:val="24"/>
          <w:shd w:val="clear" w:color="auto" w:fill="FFFFFF"/>
        </w:rPr>
        <w:t xml:space="preserve">ς σε τοπικό και περιφερειακό επίπεδο με </w:t>
      </w:r>
      <w:r>
        <w:rPr>
          <w:rFonts w:eastAsia="Times New Roman"/>
          <w:color w:val="222222"/>
          <w:szCs w:val="24"/>
          <w:shd w:val="clear" w:color="auto" w:fill="FFFFFF"/>
        </w:rPr>
        <w:t>ευρύ πεδίο δράσης, που θα οδηγήσουν στον καλύτερο συντονισμό των κρατικών πολιτικών ισότητ</w:t>
      </w:r>
      <w:r>
        <w:rPr>
          <w:rFonts w:eastAsia="Times New Roman"/>
          <w:color w:val="222222"/>
          <w:szCs w:val="24"/>
          <w:shd w:val="clear" w:color="auto" w:fill="FFFFFF"/>
        </w:rPr>
        <w:t>α</w:t>
      </w:r>
      <w:r>
        <w:rPr>
          <w:rFonts w:eastAsia="Times New Roman"/>
          <w:color w:val="222222"/>
          <w:szCs w:val="24"/>
          <w:shd w:val="clear" w:color="auto" w:fill="FFFFFF"/>
        </w:rPr>
        <w:t>ς, αλλά θα αντιμετωπίζουν και τις ιδιαιτερότητες κάθε περιοχής ως προς τη σύνθεση του πληθυσμού και τα ιδιαίτερα προβλήματα που αντιμετωπίζει κάθε περιοχή.</w:t>
      </w:r>
    </w:p>
    <w:p w14:paraId="03A73491" w14:textId="77777777" w:rsidR="00E615E6" w:rsidRDefault="00720F21">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Με το άρθ</w:t>
      </w:r>
      <w:r>
        <w:rPr>
          <w:rFonts w:eastAsia="Times New Roman"/>
          <w:color w:val="222222"/>
          <w:szCs w:val="24"/>
          <w:shd w:val="clear" w:color="auto" w:fill="FFFFFF"/>
        </w:rPr>
        <w:t xml:space="preserve">ρο 9 ιδρύεται το Εθνικό Συμβούλιο Ισότητας των Φύλων με στόχο τη διαβούλευση με γυναικείες οργανώσεις, </w:t>
      </w:r>
      <w:r>
        <w:rPr>
          <w:rFonts w:eastAsia="Times New Roman"/>
          <w:color w:val="222222"/>
          <w:szCs w:val="24"/>
          <w:shd w:val="clear" w:color="auto" w:fill="FFFFFF"/>
        </w:rPr>
        <w:lastRenderedPageBreak/>
        <w:t xml:space="preserve">με κοινωνικούς φορείς, ΟΤΑ και εκπροσώπους ανεξάρτητων αρχών, προκειμένου να επικουρεί τη Γενική Γραμματεία Ισότητας των </w:t>
      </w:r>
      <w:r>
        <w:rPr>
          <w:rFonts w:eastAsia="Times New Roman"/>
          <w:color w:val="222222"/>
          <w:szCs w:val="24"/>
          <w:shd w:val="clear" w:color="auto" w:fill="FFFFFF"/>
        </w:rPr>
        <w:t>Φ</w:t>
      </w:r>
      <w:r>
        <w:rPr>
          <w:rFonts w:eastAsia="Times New Roman"/>
          <w:color w:val="222222"/>
          <w:szCs w:val="24"/>
          <w:shd w:val="clear" w:color="auto" w:fill="FFFFFF"/>
        </w:rPr>
        <w:t>ύλων και το ΚΕΘΙ για τις πολιτι</w:t>
      </w:r>
      <w:r>
        <w:rPr>
          <w:rFonts w:eastAsia="Times New Roman"/>
          <w:color w:val="222222"/>
          <w:szCs w:val="24"/>
          <w:shd w:val="clear" w:color="auto" w:fill="FFFFFF"/>
        </w:rPr>
        <w:t>κές δράσεις που σχετίζονται με την προώθηση των φύλων.</w:t>
      </w:r>
    </w:p>
    <w:p w14:paraId="03A73492" w14:textId="77777777" w:rsidR="00E615E6" w:rsidRDefault="00720F21">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Με τα άρθρα 10 και 11 γίνονται σημειακές παρεμβάσεις στη λειτουργία της κεντρικής διοίκησης, τόσο σε επίπεδο διοικητικών εγγράφων και ενεργειών όσο και στον τρόπο κατάρτισης των προϋπολογισμών κάθε Υπο</w:t>
      </w:r>
      <w:r>
        <w:rPr>
          <w:rFonts w:eastAsia="Times New Roman"/>
          <w:color w:val="222222"/>
          <w:szCs w:val="24"/>
          <w:shd w:val="clear" w:color="auto" w:fill="FFFFFF"/>
        </w:rPr>
        <w:t>υργείου, με την εισαγωγή ως κρίσιμης παραμέτρου διαμόρφωσης αυτών, την πολιτική για την ισότητα των φύλων.</w:t>
      </w:r>
    </w:p>
    <w:p w14:paraId="03A73493" w14:textId="77777777" w:rsidR="00E615E6" w:rsidRDefault="00720F21">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Στο άρθρο 14 εισάγεται πλέον στο πειθαρχικό δίκαιο του </w:t>
      </w:r>
      <w:r>
        <w:rPr>
          <w:rFonts w:eastAsia="Times New Roman"/>
          <w:color w:val="222222"/>
          <w:szCs w:val="24"/>
          <w:shd w:val="clear" w:color="auto" w:fill="FFFFFF"/>
        </w:rPr>
        <w:t>δ</w:t>
      </w:r>
      <w:r>
        <w:rPr>
          <w:rFonts w:eastAsia="Times New Roman"/>
          <w:color w:val="222222"/>
          <w:szCs w:val="24"/>
          <w:shd w:val="clear" w:color="auto" w:fill="FFFFFF"/>
        </w:rPr>
        <w:t>ημοσίου η έννοια της παραβίασης των διατάξεων του παρόντος νόμου και ακολουθεί στο άρθρο 15 η</w:t>
      </w:r>
      <w:r>
        <w:rPr>
          <w:rFonts w:eastAsia="Times New Roman"/>
          <w:color w:val="222222"/>
          <w:szCs w:val="24"/>
          <w:shd w:val="clear" w:color="auto" w:fill="FFFFFF"/>
        </w:rPr>
        <w:t xml:space="preserve"> εξαιρετικά σημαντική παρέμβαση της αύξησης του ποσοστού του ελάχιστου ορίου συμμετοχής των γυναικών στα ψηφοδέλτια στο 40% από </w:t>
      </w:r>
      <w:r w:rsidRPr="0032619E">
        <w:rPr>
          <w:rFonts w:eastAsia="Times New Roman"/>
          <w:color w:val="222222"/>
          <w:szCs w:val="24"/>
          <w:shd w:val="clear" w:color="auto" w:fill="FFFFFF"/>
        </w:rPr>
        <w:t xml:space="preserve">1/3 </w:t>
      </w:r>
      <w:r>
        <w:rPr>
          <w:rFonts w:eastAsia="Times New Roman"/>
          <w:color w:val="222222"/>
          <w:szCs w:val="24"/>
          <w:shd w:val="clear" w:color="auto" w:fill="FFFFFF"/>
        </w:rPr>
        <w:t>που ισχύει σήμερα, με την ουσιώδη όμως προσθήκη της εκλογικής περιφέρειας και όχι του μέχρι σήμερα ισχύοντος περί επικράτεια</w:t>
      </w:r>
      <w:r>
        <w:rPr>
          <w:rFonts w:eastAsia="Times New Roman"/>
          <w:color w:val="222222"/>
          <w:szCs w:val="24"/>
          <w:shd w:val="clear" w:color="auto" w:fill="FFFFFF"/>
        </w:rPr>
        <w:t>ς.</w:t>
      </w:r>
    </w:p>
    <w:p w14:paraId="03A73494" w14:textId="77777777" w:rsidR="00E615E6" w:rsidRDefault="00720F21">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Η διάταξη αυτή, κατά την κρίση μας, είναι εξαιρετικά σημαντική, καθώς έχει ως στόχο όχι μ</w:t>
      </w:r>
      <w:r>
        <w:rPr>
          <w:rFonts w:eastAsia="Times New Roman"/>
          <w:color w:val="222222"/>
          <w:szCs w:val="24"/>
          <w:shd w:val="clear" w:color="auto" w:fill="FFFFFF"/>
        </w:rPr>
        <w:t>ί</w:t>
      </w:r>
      <w:r>
        <w:rPr>
          <w:rFonts w:eastAsia="Times New Roman"/>
          <w:color w:val="222222"/>
          <w:szCs w:val="24"/>
          <w:shd w:val="clear" w:color="auto" w:fill="FFFFFF"/>
        </w:rPr>
        <w:t xml:space="preserve">α μηχανιστική και αριθμητική αντιμετώπιση της παροχής ίσων ευκαιριών στις γυναίκες, αλλά κυρίως τη ρητή διατύπωση της βούλησης της </w:t>
      </w:r>
      <w:r>
        <w:rPr>
          <w:rFonts w:eastAsia="Times New Roman"/>
          <w:color w:val="222222"/>
          <w:szCs w:val="24"/>
          <w:shd w:val="clear" w:color="auto" w:fill="FFFFFF"/>
        </w:rPr>
        <w:t>π</w:t>
      </w:r>
      <w:r>
        <w:rPr>
          <w:rFonts w:eastAsia="Times New Roman"/>
          <w:color w:val="222222"/>
          <w:szCs w:val="24"/>
          <w:shd w:val="clear" w:color="auto" w:fill="FFFFFF"/>
        </w:rPr>
        <w:t>ολιτείας να προστατέψει με κάθε</w:t>
      </w:r>
      <w:r>
        <w:rPr>
          <w:rFonts w:eastAsia="Times New Roman"/>
          <w:color w:val="222222"/>
          <w:szCs w:val="24"/>
          <w:shd w:val="clear" w:color="auto" w:fill="FFFFFF"/>
        </w:rPr>
        <w:t xml:space="preserve"> μέσο το δικαίωμα συμμετοχής των γυναικών στα κοινά, να τ</w:t>
      </w:r>
      <w:r>
        <w:rPr>
          <w:rFonts w:eastAsia="Times New Roman"/>
          <w:color w:val="222222"/>
          <w:szCs w:val="24"/>
          <w:shd w:val="clear" w:color="auto" w:fill="FFFFFF"/>
        </w:rPr>
        <w:t>ου</w:t>
      </w:r>
      <w:r>
        <w:rPr>
          <w:rFonts w:eastAsia="Times New Roman"/>
          <w:color w:val="222222"/>
          <w:szCs w:val="24"/>
          <w:shd w:val="clear" w:color="auto" w:fill="FFFFFF"/>
        </w:rPr>
        <w:t xml:space="preserve">ς ανοίξει το δρόμο και να τις ενθαρρύνει να εμπλακούν ενεργά. </w:t>
      </w:r>
    </w:p>
    <w:p w14:paraId="03A73495" w14:textId="77777777" w:rsidR="00E615E6" w:rsidRDefault="00720F21">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Είμαι υποχρεωμένη, σε αυτό το σημείο, να παροτρύνω τις γυναίκες της χώρας να θέσουν υποψηφιότητα σε όλων των ειδών τις εκλογές</w:t>
      </w:r>
      <w:r>
        <w:rPr>
          <w:rFonts w:eastAsia="Times New Roman"/>
          <w:color w:val="222222"/>
          <w:szCs w:val="24"/>
          <w:shd w:val="clear" w:color="auto" w:fill="FFFFFF"/>
        </w:rPr>
        <w:t>,</w:t>
      </w:r>
      <w:r>
        <w:rPr>
          <w:rFonts w:eastAsia="Times New Roman"/>
          <w:color w:val="222222"/>
          <w:szCs w:val="24"/>
          <w:shd w:val="clear" w:color="auto" w:fill="FFFFFF"/>
        </w:rPr>
        <w:t xml:space="preserve"> με δύν</w:t>
      </w:r>
      <w:r>
        <w:rPr>
          <w:rFonts w:eastAsia="Times New Roman"/>
          <w:color w:val="222222"/>
          <w:szCs w:val="24"/>
          <w:shd w:val="clear" w:color="auto" w:fill="FFFFFF"/>
        </w:rPr>
        <w:t>αμη και θέληση, να ενθαρρύνω τους αρμόδιους σε κάθε κόμμα, σε κάθε τοπική και περιφερειακή παράταξη να τους δώσουν ίσες ευκαιρίες στα ψηφοδέλτια και να προσκαλέσω τις γυναίκες και τους άντρες ψηφοφόρους στις προσεχείς εκλογές να ψηφίσουν γυναίκες που θα θέ</w:t>
      </w:r>
      <w:r>
        <w:rPr>
          <w:rFonts w:eastAsia="Times New Roman"/>
          <w:color w:val="222222"/>
          <w:szCs w:val="24"/>
          <w:shd w:val="clear" w:color="auto" w:fill="FFFFFF"/>
        </w:rPr>
        <w:t>σουν υποψηφιότητα</w:t>
      </w:r>
      <w:r>
        <w:rPr>
          <w:rFonts w:eastAsia="Times New Roman"/>
          <w:color w:val="222222"/>
          <w:szCs w:val="24"/>
          <w:shd w:val="clear" w:color="auto" w:fill="FFFFFF"/>
        </w:rPr>
        <w:t>,</w:t>
      </w:r>
      <w:r>
        <w:rPr>
          <w:rFonts w:eastAsia="Times New Roman"/>
          <w:color w:val="222222"/>
          <w:szCs w:val="24"/>
          <w:shd w:val="clear" w:color="auto" w:fill="FFFFFF"/>
        </w:rPr>
        <w:t xml:space="preserve"> όσο ένθερμα ψηφίζουν</w:t>
      </w:r>
      <w:r>
        <w:rPr>
          <w:rFonts w:eastAsia="Times New Roman"/>
          <w:color w:val="222222"/>
          <w:szCs w:val="24"/>
          <w:shd w:val="clear" w:color="auto" w:fill="FFFFFF"/>
        </w:rPr>
        <w:t xml:space="preserve"> και</w:t>
      </w:r>
      <w:r>
        <w:rPr>
          <w:rFonts w:eastAsia="Times New Roman"/>
          <w:color w:val="222222"/>
          <w:szCs w:val="24"/>
          <w:shd w:val="clear" w:color="auto" w:fill="FFFFFF"/>
        </w:rPr>
        <w:t xml:space="preserve"> εμπιστεύονται τους άντρες.</w:t>
      </w:r>
    </w:p>
    <w:p w14:paraId="03A73496" w14:textId="77777777" w:rsidR="00E615E6" w:rsidRDefault="00720F21">
      <w:pPr>
        <w:tabs>
          <w:tab w:val="left" w:pos="1800"/>
        </w:tabs>
        <w:spacing w:after="0" w:line="600" w:lineRule="auto"/>
        <w:ind w:firstLine="720"/>
        <w:jc w:val="both"/>
        <w:rPr>
          <w:rFonts w:eastAsia="Times New Roman"/>
          <w:color w:val="222222"/>
          <w:szCs w:val="24"/>
          <w:shd w:val="clear" w:color="auto" w:fill="FFFFFF"/>
        </w:rPr>
      </w:pPr>
      <w:r w:rsidRPr="00437DC8">
        <w:rPr>
          <w:rFonts w:eastAsia="Times New Roman"/>
          <w:szCs w:val="24"/>
        </w:rPr>
        <w:t>(Στο σημείο αυτό κτυπάει το κουδούνι λήξεως του χρόνου ο</w:t>
      </w:r>
      <w:r>
        <w:rPr>
          <w:rFonts w:eastAsia="Times New Roman"/>
          <w:szCs w:val="24"/>
        </w:rPr>
        <w:t>μιλίας του κυρίας Υφυπουργού</w:t>
      </w:r>
      <w:r w:rsidRPr="00437DC8">
        <w:rPr>
          <w:rFonts w:eastAsia="Times New Roman"/>
          <w:szCs w:val="24"/>
        </w:rPr>
        <w:t>)</w:t>
      </w:r>
    </w:p>
    <w:p w14:paraId="03A73497" w14:textId="77777777" w:rsidR="00E615E6" w:rsidRDefault="00720F21">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Θέλω λίγο χρόνο, παρακαλώ. </w:t>
      </w:r>
    </w:p>
    <w:p w14:paraId="03A73498" w14:textId="77777777" w:rsidR="00E615E6" w:rsidRDefault="00720F21">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Το Υπουργείο Εσωτερικών πραγματοποιεί καμπάνια γι’ αυτό τον σκοπό, της οποίας τις εκφάνσεις θα παρακολουθήσετε το επόμενο διάστημα. Για πρώτη φορά ρυθμίζεται η συγκρότηση συλλογικών οργάνων της διοίκησης και θεσπίζεται κύρωση περί </w:t>
      </w:r>
      <w:r>
        <w:rPr>
          <w:rFonts w:eastAsia="Times New Roman"/>
          <w:color w:val="222222"/>
          <w:szCs w:val="24"/>
          <w:shd w:val="clear" w:color="auto" w:fill="FFFFFF"/>
        </w:rPr>
        <w:t>μη νόμιμης</w:t>
      </w:r>
      <w:r>
        <w:rPr>
          <w:rFonts w:eastAsia="Times New Roman"/>
          <w:color w:val="222222"/>
          <w:szCs w:val="24"/>
          <w:shd w:val="clear" w:color="auto" w:fill="FFFFFF"/>
        </w:rPr>
        <w:t xml:space="preserve"> συγκρότησής το</w:t>
      </w:r>
      <w:r>
        <w:rPr>
          <w:rFonts w:eastAsia="Times New Roman"/>
          <w:color w:val="222222"/>
          <w:szCs w:val="24"/>
          <w:shd w:val="clear" w:color="auto" w:fill="FFFFFF"/>
        </w:rPr>
        <w:t xml:space="preserve">υς επί μη πλήρωσης της προϋπόθεσης της εκπροσώπησης εκάστου φύλου στο κατά </w:t>
      </w:r>
      <w:proofErr w:type="spellStart"/>
      <w:r>
        <w:rPr>
          <w:rFonts w:eastAsia="Times New Roman"/>
          <w:color w:val="222222"/>
          <w:szCs w:val="24"/>
          <w:shd w:val="clear" w:color="auto" w:fill="FFFFFF"/>
        </w:rPr>
        <w:t>νόμον</w:t>
      </w:r>
      <w:proofErr w:type="spellEnd"/>
      <w:r>
        <w:rPr>
          <w:rFonts w:eastAsia="Times New Roman"/>
          <w:color w:val="222222"/>
          <w:szCs w:val="24"/>
          <w:shd w:val="clear" w:color="auto" w:fill="FFFFFF"/>
        </w:rPr>
        <w:t xml:space="preserve"> οριζόμενο ποσοστό. Αναφέρομαι στο άρθρο 16. </w:t>
      </w:r>
    </w:p>
    <w:p w14:paraId="03A73499" w14:textId="77777777" w:rsidR="00E615E6" w:rsidRDefault="00720F21">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Στον τομέα της εκπαίδευσης, με το άρθρο 17, η αρχή της ισότητας των φύλων θα διαπνέει τη γλώσσα και το περιεχόμενο των προγραμμάτω</w:t>
      </w:r>
      <w:r>
        <w:rPr>
          <w:rFonts w:eastAsia="Times New Roman"/>
          <w:color w:val="222222"/>
          <w:szCs w:val="24"/>
          <w:shd w:val="clear" w:color="auto" w:fill="FFFFFF"/>
        </w:rPr>
        <w:t xml:space="preserve">ν σπουδών, έτσι ώστε οι νέες γενιές να αποβάλουν κάθε στερεότυπο διαχωρισμού των φύλων, συμπεριλαμβανομένης της επιλογής επαγγελματικής σταδιοδρομίας. </w:t>
      </w:r>
    </w:p>
    <w:p w14:paraId="03A7349A" w14:textId="77777777" w:rsidR="00E615E6" w:rsidRDefault="00720F21">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Στον τομέα της υγείας, με το άρθρο 19, και συγκεκριμένα, της υποστήριξης του δημογραφικού προβλήματος, υ</w:t>
      </w:r>
      <w:r>
        <w:rPr>
          <w:rFonts w:eastAsia="Times New Roman"/>
          <w:color w:val="222222"/>
          <w:szCs w:val="24"/>
          <w:shd w:val="clear" w:color="auto" w:fill="FFFFFF"/>
        </w:rPr>
        <w:t xml:space="preserve">ιοθετούμε άδεια μετ’ αποδοχών για όσες γυναίκες ακολουθούν μεθόδους υποβοηθούμενης αναπαραγωγής. </w:t>
      </w:r>
    </w:p>
    <w:p w14:paraId="03A7349B" w14:textId="77777777" w:rsidR="00E615E6" w:rsidRDefault="00720F21">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Στις επόμενες διατάξεις υπάρχουν μέτρα που αφορούν στον ιδιωτικό τομέα και </w:t>
      </w:r>
      <w:r>
        <w:rPr>
          <w:rFonts w:eastAsia="Times New Roman"/>
          <w:color w:val="222222"/>
          <w:szCs w:val="24"/>
          <w:shd w:val="clear" w:color="auto" w:fill="FFFFFF"/>
        </w:rPr>
        <w:t>σ</w:t>
      </w:r>
      <w:r>
        <w:rPr>
          <w:rFonts w:eastAsia="Times New Roman"/>
          <w:color w:val="222222"/>
          <w:szCs w:val="24"/>
          <w:shd w:val="clear" w:color="auto" w:fill="FFFFFF"/>
        </w:rPr>
        <w:t xml:space="preserve">την προσπάθεια της </w:t>
      </w:r>
      <w:r>
        <w:rPr>
          <w:rFonts w:eastAsia="Times New Roman"/>
          <w:color w:val="222222"/>
          <w:szCs w:val="24"/>
          <w:shd w:val="clear" w:color="auto" w:fill="FFFFFF"/>
        </w:rPr>
        <w:t>π</w:t>
      </w:r>
      <w:r>
        <w:rPr>
          <w:rFonts w:eastAsia="Times New Roman"/>
          <w:color w:val="222222"/>
          <w:szCs w:val="24"/>
          <w:shd w:val="clear" w:color="auto" w:fill="FFFFFF"/>
        </w:rPr>
        <w:t>ολιτείας να πα</w:t>
      </w:r>
      <w:r>
        <w:rPr>
          <w:rFonts w:eastAsia="Times New Roman"/>
          <w:color w:val="222222"/>
          <w:szCs w:val="24"/>
          <w:shd w:val="clear" w:color="auto" w:fill="FFFFFF"/>
        </w:rPr>
        <w:lastRenderedPageBreak/>
        <w:t>ράσχει πεδίο για την εφαρμογή των πολιτικών ισότ</w:t>
      </w:r>
      <w:r>
        <w:rPr>
          <w:rFonts w:eastAsia="Times New Roman"/>
          <w:color w:val="222222"/>
          <w:szCs w:val="24"/>
          <w:shd w:val="clear" w:color="auto" w:fill="FFFFFF"/>
        </w:rPr>
        <w:t>ητας στον εργασιακό χώρο με την υλοποίηση σχεδίων ισότητας, την επιβράβευση των επιχειρήσεων</w:t>
      </w:r>
      <w:r>
        <w:rPr>
          <w:rFonts w:eastAsia="Times New Roman"/>
          <w:color w:val="222222"/>
          <w:szCs w:val="24"/>
          <w:shd w:val="clear" w:color="auto" w:fill="FFFFFF"/>
        </w:rPr>
        <w:t xml:space="preserve"> αλλά</w:t>
      </w:r>
      <w:r>
        <w:rPr>
          <w:rFonts w:eastAsia="Times New Roman"/>
          <w:color w:val="222222"/>
          <w:szCs w:val="24"/>
          <w:shd w:val="clear" w:color="auto" w:fill="FFFFFF"/>
        </w:rPr>
        <w:t xml:space="preserve"> και τη</w:t>
      </w:r>
      <w:r>
        <w:rPr>
          <w:rFonts w:eastAsia="Times New Roman"/>
          <w:color w:val="222222"/>
          <w:szCs w:val="24"/>
          <w:shd w:val="clear" w:color="auto" w:fill="FFFFFF"/>
        </w:rPr>
        <w:t>ν</w:t>
      </w:r>
      <w:r>
        <w:rPr>
          <w:rFonts w:eastAsia="Times New Roman"/>
          <w:color w:val="222222"/>
          <w:szCs w:val="24"/>
          <w:shd w:val="clear" w:color="auto" w:fill="FFFFFF"/>
        </w:rPr>
        <w:t xml:space="preserve"> δυνατότητα άσκησης παρέμβασης ενώπιον των δικαστηρίων, σε περίπτωση παραβίασης των δικαιωμάτων ισότητας από συνδικαλιστικές και άλλες οργανώσεις, όπως</w:t>
      </w:r>
      <w:r>
        <w:rPr>
          <w:rFonts w:eastAsia="Times New Roman"/>
          <w:color w:val="222222"/>
          <w:szCs w:val="24"/>
          <w:shd w:val="clear" w:color="auto" w:fill="FFFFFF"/>
        </w:rPr>
        <w:t xml:space="preserve"> προβλέπεται στο άρθρο 21. </w:t>
      </w:r>
    </w:p>
    <w:p w14:paraId="03A7349C" w14:textId="77777777" w:rsidR="00E615E6" w:rsidRDefault="00720F21">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Στον τομέα των μέσων μαζικής ενημέρωσης και διαφήμισης, προωθούνται ρυθμίσεις που αποβλέπουν στην πραγμάτωση της αρχής της ισότητας των φύλων, καθώς επίσης </w:t>
      </w:r>
      <w:r>
        <w:rPr>
          <w:rFonts w:eastAsia="Times New Roman"/>
          <w:color w:val="222222"/>
          <w:szCs w:val="24"/>
          <w:shd w:val="clear" w:color="auto" w:fill="FFFFFF"/>
        </w:rPr>
        <w:t>σ</w:t>
      </w:r>
      <w:r>
        <w:rPr>
          <w:rFonts w:eastAsia="Times New Roman"/>
          <w:color w:val="222222"/>
          <w:szCs w:val="24"/>
          <w:shd w:val="clear" w:color="auto" w:fill="FFFFFF"/>
        </w:rPr>
        <w:t>την εξάλειψη των στερεοτύπων που σχετίζονται με το φύλο, ενώ προβλέπετα</w:t>
      </w:r>
      <w:r>
        <w:rPr>
          <w:rFonts w:eastAsia="Times New Roman"/>
          <w:color w:val="222222"/>
          <w:szCs w:val="24"/>
          <w:shd w:val="clear" w:color="auto" w:fill="FFFFFF"/>
        </w:rPr>
        <w:t>ι ρητή απαγόρευση αναπαραγωγής διαφημιστικών</w:t>
      </w:r>
      <w:r>
        <w:rPr>
          <w:rFonts w:eastAsia="Times New Roman"/>
          <w:color w:val="222222"/>
          <w:szCs w:val="24"/>
          <w:shd w:val="clear" w:color="auto" w:fill="FFFFFF"/>
        </w:rPr>
        <w:t>,</w:t>
      </w:r>
      <w:r>
        <w:rPr>
          <w:rFonts w:eastAsia="Times New Roman"/>
          <w:color w:val="222222"/>
          <w:szCs w:val="24"/>
          <w:shd w:val="clear" w:color="auto" w:fill="FFFFFF"/>
        </w:rPr>
        <w:t xml:space="preserve"> τηλεοπτικών ή ραδιοφωνικών μηνυμάτων με χρήση λόγου που εμπεριέχει </w:t>
      </w:r>
      <w:proofErr w:type="spellStart"/>
      <w:r>
        <w:rPr>
          <w:rFonts w:eastAsia="Times New Roman"/>
          <w:color w:val="222222"/>
          <w:szCs w:val="24"/>
          <w:shd w:val="clear" w:color="auto" w:fill="FFFFFF"/>
        </w:rPr>
        <w:t>έμφυλη</w:t>
      </w:r>
      <w:proofErr w:type="spellEnd"/>
      <w:r>
        <w:rPr>
          <w:rFonts w:eastAsia="Times New Roman"/>
          <w:color w:val="222222"/>
          <w:szCs w:val="24"/>
          <w:shd w:val="clear" w:color="auto" w:fill="FFFFFF"/>
        </w:rPr>
        <w:t xml:space="preserve"> διάκριση. </w:t>
      </w:r>
    </w:p>
    <w:p w14:paraId="03A7349D" w14:textId="77777777" w:rsidR="00E615E6" w:rsidRDefault="00720F21">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Η εν λόγω ρύθμιση δεν είναι διακηρυκτικού χαρακτήρα, αντιθέτως υποχρεώνει τα μέσα μαζικής ενημέρωσης να απέχουν από κάθε παρα</w:t>
      </w:r>
      <w:r>
        <w:rPr>
          <w:rFonts w:eastAsia="Times New Roman"/>
          <w:color w:val="222222"/>
          <w:szCs w:val="24"/>
          <w:shd w:val="clear" w:color="auto" w:fill="FFFFFF"/>
        </w:rPr>
        <w:t xml:space="preserve">βίαση της αρχής της ισότητας των φύλων, ενώ εξοπλίζουμε το ΕΣΡ, το οποίο είναι ανεξάρτητο και αμερόληπτο, να έχει τη δυνατότητα και να ελέγχει και να επιβάλει κυρώσεις, εφόσον υπάρξει παραβίαση, όπως προβλέπεται στο άρθρο 24. </w:t>
      </w:r>
    </w:p>
    <w:p w14:paraId="03A7349E" w14:textId="77777777" w:rsidR="00E615E6" w:rsidRDefault="00720F21">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Στις ρυθμίσεις του μέρους </w:t>
      </w:r>
      <w:r>
        <w:rPr>
          <w:rFonts w:eastAsia="Times New Roman"/>
          <w:color w:val="222222"/>
          <w:szCs w:val="24"/>
          <w:shd w:val="clear" w:color="auto" w:fill="FFFFFF"/>
        </w:rPr>
        <w:t>πρώ</w:t>
      </w:r>
      <w:r>
        <w:rPr>
          <w:rFonts w:eastAsia="Times New Roman"/>
          <w:color w:val="222222"/>
          <w:szCs w:val="24"/>
          <w:shd w:val="clear" w:color="auto" w:fill="FFFFFF"/>
        </w:rPr>
        <w:t>του</w:t>
      </w:r>
      <w:r>
        <w:rPr>
          <w:rFonts w:eastAsia="Times New Roman"/>
          <w:color w:val="222222"/>
          <w:szCs w:val="24"/>
          <w:shd w:val="clear" w:color="auto" w:fill="FFFFFF"/>
        </w:rPr>
        <w:t xml:space="preserve">, επίσης, περιλαμβάνονται διατάξεις σχετικές με την πρόληψη και την αντιμετώπιση του φαινομένου της ασκούμενης βίας κατά των γυναικών. </w:t>
      </w:r>
    </w:p>
    <w:p w14:paraId="03A7349F" w14:textId="77777777" w:rsidR="00E615E6" w:rsidRDefault="00720F21">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Η βία κατά των γυναικών είναι ένα φαινόμενο διαχρονικό, το οποίο δεν περιορίζεται σε συγκεκριμένες φυλετικές, κοινωνι</w:t>
      </w:r>
      <w:r>
        <w:rPr>
          <w:rFonts w:eastAsia="Times New Roman"/>
          <w:color w:val="222222"/>
          <w:szCs w:val="24"/>
          <w:shd w:val="clear" w:color="auto" w:fill="FFFFFF"/>
        </w:rPr>
        <w:t xml:space="preserve">κές, οικονομικές, θρησκευτικές ή μορφωτικές ομάδες, αλλά συνιστά τον σκληρό πυρήνα των </w:t>
      </w:r>
      <w:proofErr w:type="spellStart"/>
      <w:r>
        <w:rPr>
          <w:rFonts w:eastAsia="Times New Roman"/>
          <w:color w:val="222222"/>
          <w:szCs w:val="24"/>
          <w:shd w:val="clear" w:color="auto" w:fill="FFFFFF"/>
        </w:rPr>
        <w:t>έμφυλων</w:t>
      </w:r>
      <w:proofErr w:type="spellEnd"/>
      <w:r>
        <w:rPr>
          <w:rFonts w:eastAsia="Times New Roman"/>
          <w:color w:val="222222"/>
          <w:szCs w:val="24"/>
          <w:shd w:val="clear" w:color="auto" w:fill="FFFFFF"/>
        </w:rPr>
        <w:t xml:space="preserve"> ανισοτήτων και αναπαράγει τις σχέσεις εξουσίας μεταξύ ανδρών και γυναικών. </w:t>
      </w:r>
    </w:p>
    <w:p w14:paraId="03A734A0" w14:textId="77777777" w:rsidR="00E615E6" w:rsidRDefault="00720F21">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Είναι μάλιστα πολύ δύσκολο να καταπολεμηθεί, αν λάβει κανείς υπ</w:t>
      </w:r>
      <w:r>
        <w:rPr>
          <w:rFonts w:eastAsia="Times New Roman"/>
          <w:color w:val="222222"/>
          <w:szCs w:val="24"/>
          <w:shd w:val="clear" w:color="auto" w:fill="FFFFFF"/>
        </w:rPr>
        <w:t xml:space="preserve">’ </w:t>
      </w:r>
      <w:proofErr w:type="spellStart"/>
      <w:r>
        <w:rPr>
          <w:rFonts w:eastAsia="Times New Roman"/>
          <w:color w:val="222222"/>
          <w:szCs w:val="24"/>
          <w:shd w:val="clear" w:color="auto" w:fill="FFFFFF"/>
        </w:rPr>
        <w:t>όψ</w:t>
      </w:r>
      <w:r>
        <w:rPr>
          <w:rFonts w:eastAsia="Times New Roman"/>
          <w:color w:val="222222"/>
          <w:szCs w:val="24"/>
          <w:shd w:val="clear" w:color="auto" w:fill="FFFFFF"/>
        </w:rPr>
        <w:t>ιν</w:t>
      </w:r>
      <w:proofErr w:type="spellEnd"/>
      <w:r>
        <w:rPr>
          <w:rFonts w:eastAsia="Times New Roman"/>
          <w:color w:val="222222"/>
          <w:szCs w:val="24"/>
          <w:shd w:val="clear" w:color="auto" w:fill="FFFFFF"/>
        </w:rPr>
        <w:t xml:space="preserve"> </w:t>
      </w:r>
      <w:r>
        <w:rPr>
          <w:rFonts w:eastAsia="Times New Roman"/>
          <w:color w:val="222222"/>
          <w:szCs w:val="24"/>
          <w:shd w:val="clear" w:color="auto" w:fill="FFFFFF"/>
        </w:rPr>
        <w:t>και τη διστακτι</w:t>
      </w:r>
      <w:r>
        <w:rPr>
          <w:rFonts w:eastAsia="Times New Roman"/>
          <w:color w:val="222222"/>
          <w:szCs w:val="24"/>
          <w:shd w:val="clear" w:color="auto" w:fill="FFFFFF"/>
        </w:rPr>
        <w:t xml:space="preserve">κότητα των θυμάτων να καταγγείλουν τα περιστατικά βίας ενώπιον των αρχών ή την προκατειλημμένη </w:t>
      </w:r>
      <w:proofErr w:type="spellStart"/>
      <w:r>
        <w:rPr>
          <w:rFonts w:eastAsia="Times New Roman"/>
          <w:color w:val="222222"/>
          <w:szCs w:val="24"/>
          <w:shd w:val="clear" w:color="auto" w:fill="FFFFFF"/>
        </w:rPr>
        <w:t>αποτρεπτικότητα</w:t>
      </w:r>
      <w:proofErr w:type="spellEnd"/>
      <w:r>
        <w:rPr>
          <w:rFonts w:eastAsia="Times New Roman"/>
          <w:color w:val="222222"/>
          <w:szCs w:val="24"/>
          <w:shd w:val="clear" w:color="auto" w:fill="FFFFFF"/>
        </w:rPr>
        <w:t xml:space="preserve">, ευτυχώς ολίγων εκπροσώπων του νόμου, αλλά και τις ελλείψεις στη γνώση για τις υποθέσεις της ισότητας των φύλων από μεγάλο μέρος των </w:t>
      </w:r>
      <w:r>
        <w:rPr>
          <w:rFonts w:eastAsia="Times New Roman"/>
          <w:color w:val="222222"/>
          <w:szCs w:val="24"/>
          <w:shd w:val="clear" w:color="auto" w:fill="FFFFFF"/>
        </w:rPr>
        <w:t>-</w:t>
      </w:r>
      <w:r>
        <w:rPr>
          <w:rFonts w:eastAsia="Times New Roman"/>
          <w:color w:val="222222"/>
          <w:szCs w:val="24"/>
          <w:shd w:val="clear" w:color="auto" w:fill="FFFFFF"/>
        </w:rPr>
        <w:t>κατά τα άλλ</w:t>
      </w:r>
      <w:r>
        <w:rPr>
          <w:rFonts w:eastAsia="Times New Roman"/>
          <w:color w:val="222222"/>
          <w:szCs w:val="24"/>
          <w:shd w:val="clear" w:color="auto" w:fill="FFFFFF"/>
        </w:rPr>
        <w:t>α</w:t>
      </w:r>
      <w:r>
        <w:rPr>
          <w:rFonts w:eastAsia="Times New Roman"/>
          <w:color w:val="222222"/>
          <w:szCs w:val="24"/>
          <w:shd w:val="clear" w:color="auto" w:fill="FFFFFF"/>
        </w:rPr>
        <w:t>-</w:t>
      </w:r>
      <w:r>
        <w:rPr>
          <w:rFonts w:eastAsia="Times New Roman"/>
          <w:color w:val="222222"/>
          <w:szCs w:val="24"/>
          <w:shd w:val="clear" w:color="auto" w:fill="FFFFFF"/>
        </w:rPr>
        <w:t xml:space="preserve"> άρτια εκπαιδευμένων μελών της Ελληνικής Αστυνομίας. </w:t>
      </w:r>
    </w:p>
    <w:p w14:paraId="03A734A1" w14:textId="77777777" w:rsidR="00E615E6" w:rsidRDefault="00720F21">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Και σε αυτό το σημείο οφείλω να αναφερθώ κι εγώ -έχει ήδη λεχθεί- σε μια νίκη την οποία έχει πετύχει ο κρατικός τομέας για την ισότητα των φύλων, δηλαδή το Υπουργείο Εσωτερικών. </w:t>
      </w:r>
    </w:p>
    <w:p w14:paraId="03A734A2" w14:textId="77777777" w:rsidR="00E615E6" w:rsidRDefault="00720F21">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Στις 17 Ιανουαρίου 20</w:t>
      </w:r>
      <w:r>
        <w:rPr>
          <w:rFonts w:eastAsia="Times New Roman"/>
          <w:color w:val="222222"/>
          <w:szCs w:val="24"/>
          <w:shd w:val="clear" w:color="auto" w:fill="FFFFFF"/>
        </w:rPr>
        <w:t>19, πριν από περίπου δύο μήνες, έγινε δεκτό από την ηγεσία του Υπουργείου Προστασίας του Πολίτη το αίτημά μας να αντιμετωπιστεί με ουσιαστικότερο τρόπο το πρόβλημα που παρουσιάζεται στα αστυνομικά τμήματα της χώρας, γυναίκες που έχουν υποστεί βία να μην μπ</w:t>
      </w:r>
      <w:r>
        <w:rPr>
          <w:rFonts w:eastAsia="Times New Roman"/>
          <w:color w:val="222222"/>
          <w:szCs w:val="24"/>
          <w:shd w:val="clear" w:color="auto" w:fill="FFFFFF"/>
        </w:rPr>
        <w:t xml:space="preserve">ορούν να ασκήσουν τα δικαιώματά τους και να προστατευτούν, όπως έχουν κάθε δικαίωμα. </w:t>
      </w:r>
    </w:p>
    <w:p w14:paraId="03A734A3" w14:textId="77777777" w:rsidR="00E615E6" w:rsidRDefault="00720F21">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Καταθέσαμε επεξεργασμένες προτάσεις που έγιναν δεκτές, για πρώτη φορά από τη σημερινή ηγεσία του Υπουργείου που αποτελείται από δύο καταξιωμένες γυναίκες, την Υπουργό κ. </w:t>
      </w:r>
      <w:proofErr w:type="spellStart"/>
      <w:r>
        <w:rPr>
          <w:rFonts w:eastAsia="Times New Roman"/>
          <w:color w:val="222222"/>
          <w:szCs w:val="24"/>
          <w:shd w:val="clear" w:color="auto" w:fill="FFFFFF"/>
        </w:rPr>
        <w:t>Γεροβασίλη</w:t>
      </w:r>
      <w:proofErr w:type="spellEnd"/>
      <w:r>
        <w:rPr>
          <w:rFonts w:eastAsia="Times New Roman"/>
          <w:color w:val="222222"/>
          <w:szCs w:val="24"/>
          <w:shd w:val="clear" w:color="auto" w:fill="FFFFFF"/>
        </w:rPr>
        <w:t xml:space="preserve"> και την Υφυπουργό κ. Παπακώστα, τις οποίες ευχαριστώ θερμά, που αμέσως δέχτηκαν να υλοποιήσουν τις προτάσεις του τομέα </w:t>
      </w:r>
      <w:r>
        <w:rPr>
          <w:rFonts w:eastAsia="Times New Roman"/>
          <w:color w:val="222222"/>
          <w:szCs w:val="24"/>
          <w:shd w:val="clear" w:color="auto" w:fill="FFFFFF"/>
        </w:rPr>
        <w:t>Ι</w:t>
      </w:r>
      <w:r>
        <w:rPr>
          <w:rFonts w:eastAsia="Times New Roman"/>
          <w:color w:val="222222"/>
          <w:szCs w:val="24"/>
          <w:shd w:val="clear" w:color="auto" w:fill="FFFFFF"/>
        </w:rPr>
        <w:t xml:space="preserve">σότητας των </w:t>
      </w:r>
      <w:r>
        <w:rPr>
          <w:rFonts w:eastAsia="Times New Roman"/>
          <w:color w:val="222222"/>
          <w:szCs w:val="24"/>
          <w:shd w:val="clear" w:color="auto" w:fill="FFFFFF"/>
        </w:rPr>
        <w:t>Φ</w:t>
      </w:r>
      <w:r>
        <w:rPr>
          <w:rFonts w:eastAsia="Times New Roman"/>
          <w:color w:val="222222"/>
          <w:szCs w:val="24"/>
          <w:shd w:val="clear" w:color="auto" w:fill="FFFFFF"/>
        </w:rPr>
        <w:t xml:space="preserve">ύλων του Υπουργείου Εσωτερικών. </w:t>
      </w:r>
    </w:p>
    <w:p w14:paraId="03A734A4" w14:textId="77777777" w:rsidR="00E615E6" w:rsidRDefault="00720F21">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Έτσι στις 8 Μαρτίου ανακοινώθηκε η άμεση ίδρυση </w:t>
      </w:r>
      <w:r>
        <w:rPr>
          <w:rFonts w:eastAsia="Times New Roman"/>
          <w:color w:val="222222"/>
          <w:szCs w:val="24"/>
          <w:shd w:val="clear" w:color="auto" w:fill="FFFFFF"/>
        </w:rPr>
        <w:t>τ</w:t>
      </w:r>
      <w:r>
        <w:rPr>
          <w:rFonts w:eastAsia="Times New Roman"/>
          <w:color w:val="222222"/>
          <w:szCs w:val="24"/>
          <w:shd w:val="clear" w:color="auto" w:fill="FFFFFF"/>
        </w:rPr>
        <w:t xml:space="preserve">μήματος </w:t>
      </w:r>
      <w:r>
        <w:rPr>
          <w:rFonts w:eastAsia="Times New Roman"/>
          <w:color w:val="222222"/>
          <w:szCs w:val="24"/>
          <w:shd w:val="clear" w:color="auto" w:fill="FFFFFF"/>
        </w:rPr>
        <w:t>α</w:t>
      </w:r>
      <w:r>
        <w:rPr>
          <w:rFonts w:eastAsia="Times New Roman"/>
          <w:color w:val="222222"/>
          <w:szCs w:val="24"/>
          <w:shd w:val="clear" w:color="auto" w:fill="FFFFFF"/>
        </w:rPr>
        <w:t>ντιμετώπισης</w:t>
      </w:r>
      <w:r>
        <w:rPr>
          <w:rFonts w:eastAsia="Times New Roman"/>
          <w:color w:val="222222"/>
          <w:szCs w:val="24"/>
          <w:shd w:val="clear" w:color="auto" w:fill="FFFFFF"/>
        </w:rPr>
        <w:t xml:space="preserve"> ενδοοικογενειακής βίας στην Ελληνική Αστυνομία. Με προεδρικό διάταγμα θα δημιουργηθεί αυτό το </w:t>
      </w:r>
      <w:r>
        <w:rPr>
          <w:rFonts w:eastAsia="Times New Roman"/>
          <w:color w:val="222222"/>
          <w:szCs w:val="24"/>
          <w:shd w:val="clear" w:color="auto" w:fill="FFFFFF"/>
        </w:rPr>
        <w:t>τ</w:t>
      </w:r>
      <w:r>
        <w:rPr>
          <w:rFonts w:eastAsia="Times New Roman"/>
          <w:color w:val="222222"/>
          <w:szCs w:val="24"/>
          <w:shd w:val="clear" w:color="auto" w:fill="FFFFFF"/>
        </w:rPr>
        <w:t xml:space="preserve">μήμα υπό τη </w:t>
      </w:r>
      <w:r>
        <w:rPr>
          <w:rFonts w:eastAsia="Times New Roman"/>
          <w:color w:val="222222"/>
          <w:szCs w:val="24"/>
          <w:shd w:val="clear" w:color="auto" w:fill="FFFFFF"/>
        </w:rPr>
        <w:t>δ</w:t>
      </w:r>
      <w:r>
        <w:rPr>
          <w:rFonts w:eastAsia="Times New Roman"/>
          <w:color w:val="222222"/>
          <w:szCs w:val="24"/>
          <w:shd w:val="clear" w:color="auto" w:fill="FFFFFF"/>
        </w:rPr>
        <w:t xml:space="preserve">ιεύθυνση </w:t>
      </w:r>
      <w:r>
        <w:rPr>
          <w:rFonts w:eastAsia="Times New Roman"/>
          <w:color w:val="222222"/>
          <w:szCs w:val="24"/>
          <w:shd w:val="clear" w:color="auto" w:fill="FFFFFF"/>
        </w:rPr>
        <w:t>γ</w:t>
      </w:r>
      <w:r>
        <w:rPr>
          <w:rFonts w:eastAsia="Times New Roman"/>
          <w:color w:val="222222"/>
          <w:szCs w:val="24"/>
          <w:shd w:val="clear" w:color="auto" w:fill="FFFFFF"/>
        </w:rPr>
        <w:t xml:space="preserve">ενικής </w:t>
      </w:r>
      <w:r>
        <w:rPr>
          <w:rFonts w:eastAsia="Times New Roman"/>
          <w:color w:val="222222"/>
          <w:szCs w:val="24"/>
          <w:shd w:val="clear" w:color="auto" w:fill="FFFFFF"/>
        </w:rPr>
        <w:t>α</w:t>
      </w:r>
      <w:r>
        <w:rPr>
          <w:rFonts w:eastAsia="Times New Roman"/>
          <w:color w:val="222222"/>
          <w:szCs w:val="24"/>
          <w:shd w:val="clear" w:color="auto" w:fill="FFFFFF"/>
        </w:rPr>
        <w:t xml:space="preserve">στυνόμευσης στο </w:t>
      </w:r>
      <w:r>
        <w:rPr>
          <w:rFonts w:eastAsia="Times New Roman"/>
          <w:color w:val="222222"/>
          <w:szCs w:val="24"/>
          <w:shd w:val="clear" w:color="auto" w:fill="FFFFFF"/>
        </w:rPr>
        <w:t>α</w:t>
      </w:r>
      <w:r>
        <w:rPr>
          <w:rFonts w:eastAsia="Times New Roman"/>
          <w:color w:val="222222"/>
          <w:szCs w:val="24"/>
          <w:shd w:val="clear" w:color="auto" w:fill="FFFFFF"/>
        </w:rPr>
        <w:t xml:space="preserve">ρχηγείο </w:t>
      </w:r>
      <w:r>
        <w:rPr>
          <w:rFonts w:eastAsia="Times New Roman"/>
          <w:color w:val="222222"/>
          <w:szCs w:val="24"/>
          <w:shd w:val="clear" w:color="auto" w:fill="FFFFFF"/>
        </w:rPr>
        <w:lastRenderedPageBreak/>
        <w:t xml:space="preserve">της Ελληνικής Αστυνομίας. Θα δημιουργηθούν </w:t>
      </w:r>
      <w:r>
        <w:rPr>
          <w:rFonts w:eastAsia="Times New Roman"/>
          <w:color w:val="222222"/>
          <w:szCs w:val="24"/>
          <w:shd w:val="clear" w:color="auto" w:fill="FFFFFF"/>
        </w:rPr>
        <w:t>γ</w:t>
      </w:r>
      <w:r>
        <w:rPr>
          <w:rFonts w:eastAsia="Times New Roman"/>
          <w:color w:val="222222"/>
          <w:szCs w:val="24"/>
          <w:shd w:val="clear" w:color="auto" w:fill="FFFFFF"/>
        </w:rPr>
        <w:t xml:space="preserve">ραφεία </w:t>
      </w:r>
      <w:r>
        <w:rPr>
          <w:rFonts w:eastAsia="Times New Roman"/>
          <w:color w:val="222222"/>
          <w:szCs w:val="24"/>
          <w:shd w:val="clear" w:color="auto" w:fill="FFFFFF"/>
        </w:rPr>
        <w:t>α</w:t>
      </w:r>
      <w:r>
        <w:rPr>
          <w:rFonts w:eastAsia="Times New Roman"/>
          <w:color w:val="222222"/>
          <w:szCs w:val="24"/>
          <w:shd w:val="clear" w:color="auto" w:fill="FFFFFF"/>
        </w:rPr>
        <w:t xml:space="preserve">ντιμετώπισης </w:t>
      </w:r>
      <w:r>
        <w:rPr>
          <w:rFonts w:eastAsia="Times New Roman"/>
          <w:color w:val="222222"/>
          <w:szCs w:val="24"/>
          <w:shd w:val="clear" w:color="auto" w:fill="FFFFFF"/>
        </w:rPr>
        <w:t>ο</w:t>
      </w:r>
      <w:r>
        <w:rPr>
          <w:rFonts w:eastAsia="Times New Roman"/>
          <w:color w:val="222222"/>
          <w:szCs w:val="24"/>
          <w:shd w:val="clear" w:color="auto" w:fill="FFFFFF"/>
        </w:rPr>
        <w:t xml:space="preserve">ικογενειακής </w:t>
      </w:r>
      <w:r>
        <w:rPr>
          <w:rFonts w:eastAsia="Times New Roman"/>
          <w:color w:val="222222"/>
          <w:szCs w:val="24"/>
          <w:shd w:val="clear" w:color="auto" w:fill="FFFFFF"/>
        </w:rPr>
        <w:t>β</w:t>
      </w:r>
      <w:r>
        <w:rPr>
          <w:rFonts w:eastAsia="Times New Roman"/>
          <w:color w:val="222222"/>
          <w:szCs w:val="24"/>
          <w:shd w:val="clear" w:color="auto" w:fill="FFFFFF"/>
        </w:rPr>
        <w:t>ίας στη Γενική Αστυνομικ</w:t>
      </w:r>
      <w:r>
        <w:rPr>
          <w:rFonts w:eastAsia="Times New Roman"/>
          <w:color w:val="222222"/>
          <w:szCs w:val="24"/>
          <w:shd w:val="clear" w:color="auto" w:fill="FFFFFF"/>
        </w:rPr>
        <w:t xml:space="preserve">ή Διεύθυνση Αττικής και </w:t>
      </w:r>
      <w:r>
        <w:rPr>
          <w:rFonts w:eastAsia="Times New Roman"/>
          <w:color w:val="222222"/>
          <w:szCs w:val="24"/>
          <w:shd w:val="clear" w:color="auto" w:fill="FFFFFF"/>
        </w:rPr>
        <w:t>σ</w:t>
      </w:r>
      <w:r>
        <w:rPr>
          <w:rFonts w:eastAsia="Times New Roman"/>
          <w:color w:val="222222"/>
          <w:szCs w:val="24"/>
          <w:shd w:val="clear" w:color="auto" w:fill="FFFFFF"/>
        </w:rPr>
        <w:t xml:space="preserve">τη Γενική Αστυνομική Διεύθυνση Θεσσαλονίκης, αλλά και σε όλες τις διευθύνσεις </w:t>
      </w:r>
      <w:r>
        <w:rPr>
          <w:rFonts w:eastAsia="Times New Roman"/>
          <w:color w:val="222222"/>
          <w:szCs w:val="24"/>
          <w:shd w:val="clear" w:color="auto" w:fill="FFFFFF"/>
        </w:rPr>
        <w:t>Α</w:t>
      </w:r>
      <w:r>
        <w:rPr>
          <w:rFonts w:eastAsia="Times New Roman"/>
          <w:color w:val="222222"/>
          <w:szCs w:val="24"/>
          <w:shd w:val="clear" w:color="auto" w:fill="FFFFFF"/>
        </w:rPr>
        <w:t>στυνομίας νομών και Αττικής, ώστε τα αστυνομικά τμήματα όλης της χώρας να ενισχυθούν κατάλληλα για την αποτελεσματική και μόνιμη αντιμετώπιση των αυτόφω</w:t>
      </w:r>
      <w:r>
        <w:rPr>
          <w:rFonts w:eastAsia="Times New Roman"/>
          <w:color w:val="222222"/>
          <w:szCs w:val="24"/>
          <w:shd w:val="clear" w:color="auto" w:fill="FFFFFF"/>
        </w:rPr>
        <w:t>ρων εγκλημάτων ενδοοικογενειακής βίας.</w:t>
      </w:r>
    </w:p>
    <w:p w14:paraId="03A734A5" w14:textId="77777777" w:rsidR="00E615E6" w:rsidRDefault="00720F21">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Ζητήσαμε και πετύχαμε να δημιουργηθεί για πρώτη φορά στην Ελληνική Αστυνομία ένα ολοκληρωμένο δίκτυο για την αντιμετώπιση της </w:t>
      </w:r>
      <w:proofErr w:type="spellStart"/>
      <w:r>
        <w:rPr>
          <w:rFonts w:eastAsia="Times New Roman"/>
          <w:color w:val="222222"/>
          <w:szCs w:val="24"/>
          <w:shd w:val="clear" w:color="auto" w:fill="FFFFFF"/>
        </w:rPr>
        <w:t>έμφυλης</w:t>
      </w:r>
      <w:proofErr w:type="spellEnd"/>
      <w:r>
        <w:rPr>
          <w:rFonts w:eastAsia="Times New Roman"/>
          <w:color w:val="222222"/>
          <w:szCs w:val="24"/>
          <w:shd w:val="clear" w:color="auto" w:fill="FFFFFF"/>
        </w:rPr>
        <w:t xml:space="preserve"> βίας που θα συνεργάζεται με το ήδη υπάρχον δίκτυο δομών του τομέα </w:t>
      </w:r>
      <w:r>
        <w:rPr>
          <w:rFonts w:eastAsia="Times New Roman"/>
          <w:color w:val="222222"/>
          <w:szCs w:val="24"/>
          <w:shd w:val="clear" w:color="auto" w:fill="FFFFFF"/>
        </w:rPr>
        <w:t>Ι</w:t>
      </w:r>
      <w:r>
        <w:rPr>
          <w:rFonts w:eastAsia="Times New Roman"/>
          <w:color w:val="222222"/>
          <w:szCs w:val="24"/>
          <w:shd w:val="clear" w:color="auto" w:fill="FFFFFF"/>
        </w:rPr>
        <w:t xml:space="preserve">σότητας των </w:t>
      </w:r>
      <w:r>
        <w:rPr>
          <w:rFonts w:eastAsia="Times New Roman"/>
          <w:color w:val="222222"/>
          <w:szCs w:val="24"/>
          <w:shd w:val="clear" w:color="auto" w:fill="FFFFFF"/>
        </w:rPr>
        <w:t>Φ</w:t>
      </w:r>
      <w:r>
        <w:rPr>
          <w:rFonts w:eastAsia="Times New Roman"/>
          <w:color w:val="222222"/>
          <w:szCs w:val="24"/>
          <w:shd w:val="clear" w:color="auto" w:fill="FFFFFF"/>
        </w:rPr>
        <w:t>ύλω</w:t>
      </w:r>
      <w:r>
        <w:rPr>
          <w:rFonts w:eastAsia="Times New Roman"/>
          <w:color w:val="222222"/>
          <w:szCs w:val="24"/>
          <w:shd w:val="clear" w:color="auto" w:fill="FFFFFF"/>
        </w:rPr>
        <w:t xml:space="preserve">ν που λειτουργεί σε όλη τη χώρα, δηλαδή τα συμβουλευτικά κέντρα και τους ξενώνες φιλοξενίας θυμάτων βίας. </w:t>
      </w:r>
    </w:p>
    <w:p w14:paraId="03A734A6" w14:textId="77777777" w:rsidR="00E615E6" w:rsidRDefault="00720F21">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Τέλος, μέσω της συνεργασίας που υπάρχει ήδη μεταξύ του Κέντρου Έρευνας Θεμάτων Ισότητας του Υπουργείου Εσωτερικών και του Κέντρου Μελετών Ασφάλειας τ</w:t>
      </w:r>
      <w:r>
        <w:rPr>
          <w:rFonts w:eastAsia="Times New Roman"/>
          <w:color w:val="222222"/>
          <w:szCs w:val="24"/>
          <w:shd w:val="clear" w:color="auto" w:fill="FFFFFF"/>
        </w:rPr>
        <w:t>ου Υπουργείου Προστασίας του Πολίτη και άλλων οργανώσεων, έχουν τα στελέχη μας εκπαιδεύσει ήδη στα θέματα ισότητας διακόσια στελέχη της ΕΛ</w:t>
      </w:r>
      <w:r>
        <w:rPr>
          <w:rFonts w:eastAsia="Times New Roman"/>
          <w:color w:val="222222"/>
          <w:szCs w:val="24"/>
          <w:shd w:val="clear" w:color="auto" w:fill="FFFFFF"/>
        </w:rPr>
        <w:t>.</w:t>
      </w:r>
      <w:r>
        <w:rPr>
          <w:rFonts w:eastAsia="Times New Roman"/>
          <w:color w:val="222222"/>
          <w:szCs w:val="24"/>
          <w:shd w:val="clear" w:color="auto" w:fill="FFFFFF"/>
        </w:rPr>
        <w:t>ΑΣ</w:t>
      </w:r>
      <w:r>
        <w:rPr>
          <w:rFonts w:eastAsia="Times New Roman"/>
          <w:color w:val="222222"/>
          <w:szCs w:val="24"/>
          <w:shd w:val="clear" w:color="auto" w:fill="FFFFFF"/>
        </w:rPr>
        <w:t>.</w:t>
      </w:r>
      <w:r>
        <w:rPr>
          <w:rFonts w:eastAsia="Times New Roman"/>
          <w:color w:val="222222"/>
          <w:szCs w:val="24"/>
          <w:shd w:val="clear" w:color="auto" w:fill="FFFFFF"/>
        </w:rPr>
        <w:t xml:space="preserve"> και θα εκπαιδευτούν και άλλα, ενώ έγινε δεκτό</w:t>
      </w:r>
      <w:r>
        <w:rPr>
          <w:rFonts w:eastAsia="Times New Roman"/>
          <w:color w:val="222222"/>
          <w:szCs w:val="24"/>
          <w:shd w:val="clear" w:color="auto" w:fill="FFFFFF"/>
        </w:rPr>
        <w:t xml:space="preserve"> και</w:t>
      </w:r>
      <w:r>
        <w:rPr>
          <w:rFonts w:eastAsia="Times New Roman"/>
          <w:color w:val="222222"/>
          <w:szCs w:val="24"/>
          <w:shd w:val="clear" w:color="auto" w:fill="FFFFFF"/>
        </w:rPr>
        <w:t xml:space="preserve"> το </w:t>
      </w:r>
      <w:r>
        <w:rPr>
          <w:rFonts w:eastAsia="Times New Roman"/>
          <w:color w:val="222222"/>
          <w:szCs w:val="24"/>
          <w:shd w:val="clear" w:color="auto" w:fill="FFFFFF"/>
        </w:rPr>
        <w:lastRenderedPageBreak/>
        <w:t>αίτημ</w:t>
      </w:r>
      <w:r>
        <w:rPr>
          <w:rFonts w:eastAsia="Times New Roman"/>
          <w:color w:val="222222"/>
          <w:szCs w:val="24"/>
          <w:shd w:val="clear" w:color="auto" w:fill="FFFFFF"/>
        </w:rPr>
        <w:t>ά μας</w:t>
      </w:r>
      <w:r>
        <w:rPr>
          <w:rFonts w:eastAsia="Times New Roman"/>
          <w:color w:val="222222"/>
          <w:szCs w:val="24"/>
          <w:shd w:val="clear" w:color="auto" w:fill="FFFFFF"/>
        </w:rPr>
        <w:t xml:space="preserve"> να ετοιμαστεί άμεσα και να κυκλοφορήσει </w:t>
      </w:r>
      <w:r>
        <w:rPr>
          <w:rFonts w:eastAsia="Times New Roman"/>
          <w:color w:val="222222"/>
          <w:szCs w:val="24"/>
          <w:shd w:val="clear" w:color="auto" w:fill="FFFFFF"/>
        </w:rPr>
        <w:t>«</w:t>
      </w:r>
      <w:r>
        <w:rPr>
          <w:rFonts w:eastAsia="Times New Roman"/>
          <w:color w:val="222222"/>
          <w:szCs w:val="24"/>
          <w:shd w:val="clear" w:color="auto" w:fill="FFFFFF"/>
        </w:rPr>
        <w:t>πρακτικό</w:t>
      </w:r>
      <w:r>
        <w:rPr>
          <w:rFonts w:eastAsia="Times New Roman"/>
          <w:color w:val="222222"/>
          <w:szCs w:val="24"/>
          <w:shd w:val="clear" w:color="auto" w:fill="FFFFFF"/>
        </w:rPr>
        <w:t>ς αστυνομικός οδηγός</w:t>
      </w:r>
      <w:r>
        <w:rPr>
          <w:rFonts w:eastAsia="Times New Roman"/>
          <w:color w:val="222222"/>
          <w:szCs w:val="24"/>
          <w:shd w:val="clear" w:color="auto" w:fill="FFFFFF"/>
        </w:rPr>
        <w:t>»</w:t>
      </w:r>
      <w:r>
        <w:rPr>
          <w:rFonts w:eastAsia="Times New Roman"/>
          <w:color w:val="222222"/>
          <w:szCs w:val="24"/>
          <w:shd w:val="clear" w:color="auto" w:fill="FFFFFF"/>
        </w:rPr>
        <w:t xml:space="preserve"> που θα αποσταλεί σε όλα τα αστυνομικά τμήματα, ώστε να γνωρίζουν τα στελέχη τους όλες τις πληροφορίες που χρειάζονται για την αντιμετώπιση περιστατικών ενδοοικογενειακής βίας. </w:t>
      </w:r>
    </w:p>
    <w:p w14:paraId="03A734A7" w14:textId="77777777" w:rsidR="00E615E6" w:rsidRDefault="00720F21">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Κατά τη διάρκεια της οικονομικής κρίσης, καθώς και εν μέσ</w:t>
      </w:r>
      <w:r>
        <w:rPr>
          <w:rFonts w:eastAsia="Times New Roman"/>
          <w:color w:val="222222"/>
          <w:szCs w:val="24"/>
          <w:shd w:val="clear" w:color="auto" w:fill="FFFFFF"/>
        </w:rPr>
        <w:t>ω συνεχών μεταναστευτικών ροών, το φαινόμενο της κακοποίησης των γυναικών εμφανίζει και νέες μορφές κ</w:t>
      </w:r>
      <w:r>
        <w:rPr>
          <w:rFonts w:eastAsia="Times New Roman"/>
          <w:color w:val="222222"/>
          <w:szCs w:val="24"/>
          <w:shd w:val="clear" w:color="auto" w:fill="FFFFFF"/>
        </w:rPr>
        <w:t>αι</w:t>
      </w:r>
      <w:r>
        <w:rPr>
          <w:rFonts w:eastAsia="Times New Roman"/>
          <w:color w:val="222222"/>
          <w:szCs w:val="24"/>
          <w:shd w:val="clear" w:color="auto" w:fill="FFFFFF"/>
        </w:rPr>
        <w:t xml:space="preserve"> έχει καταστήσει σαφή την ανάγκη για τη λήψη μέτρων από την </w:t>
      </w:r>
      <w:r>
        <w:rPr>
          <w:rFonts w:eastAsia="Times New Roman"/>
          <w:color w:val="222222"/>
          <w:szCs w:val="24"/>
          <w:shd w:val="clear" w:color="auto" w:fill="FFFFFF"/>
        </w:rPr>
        <w:t>π</w:t>
      </w:r>
      <w:r>
        <w:rPr>
          <w:rFonts w:eastAsia="Times New Roman"/>
          <w:color w:val="222222"/>
          <w:szCs w:val="24"/>
          <w:shd w:val="clear" w:color="auto" w:fill="FFFFFF"/>
        </w:rPr>
        <w:t xml:space="preserve">ολιτεία.  </w:t>
      </w:r>
    </w:p>
    <w:p w14:paraId="03A734A8" w14:textId="77777777" w:rsidR="00E615E6" w:rsidRDefault="00720F21">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Για το σκοπό αυτό, προβλέπεται στο νομοσχέδιο, στα άρθρο 25 έως και 27, η συνέχισ</w:t>
      </w:r>
      <w:r>
        <w:rPr>
          <w:rFonts w:eastAsia="Times New Roman"/>
          <w:color w:val="222222"/>
          <w:szCs w:val="24"/>
          <w:shd w:val="clear" w:color="auto" w:fill="FFFFFF"/>
        </w:rPr>
        <w:t>η, επέκταση, ασφαλής και μόνιμη οικονομική υποστήριξη της λειτουργίας ενός ολοκληρωμένου δικτύου δομών και υπηρεσιών με αντικείμενο την προσφορά ψυχοκοινωνικής στήριξης, νομικής συμβουλευτικής, αλλά και ασφαλούς διαμονής</w:t>
      </w:r>
      <w:r>
        <w:rPr>
          <w:rFonts w:eastAsia="Times New Roman"/>
          <w:color w:val="222222"/>
          <w:szCs w:val="24"/>
          <w:shd w:val="clear" w:color="auto" w:fill="FFFFFF"/>
        </w:rPr>
        <w:t xml:space="preserve"> στις γυναίκες θύματα </w:t>
      </w:r>
      <w:proofErr w:type="spellStart"/>
      <w:r>
        <w:rPr>
          <w:rFonts w:eastAsia="Times New Roman"/>
          <w:color w:val="222222"/>
          <w:szCs w:val="24"/>
          <w:shd w:val="clear" w:color="auto" w:fill="FFFFFF"/>
        </w:rPr>
        <w:t>έμφυλης</w:t>
      </w:r>
      <w:proofErr w:type="spellEnd"/>
      <w:r>
        <w:rPr>
          <w:rFonts w:eastAsia="Times New Roman"/>
          <w:color w:val="222222"/>
          <w:szCs w:val="24"/>
          <w:shd w:val="clear" w:color="auto" w:fill="FFFFFF"/>
        </w:rPr>
        <w:t xml:space="preserve"> βίας</w:t>
      </w:r>
      <w:r>
        <w:rPr>
          <w:rFonts w:eastAsia="Times New Roman"/>
          <w:color w:val="222222"/>
          <w:szCs w:val="24"/>
          <w:shd w:val="clear" w:color="auto" w:fill="FFFFFF"/>
        </w:rPr>
        <w:t xml:space="preserve">. </w:t>
      </w:r>
    </w:p>
    <w:p w14:paraId="03A734A9" w14:textId="77777777" w:rsidR="00E615E6" w:rsidRDefault="00720F21">
      <w:pPr>
        <w:spacing w:after="0" w:line="600" w:lineRule="auto"/>
        <w:ind w:firstLine="720"/>
        <w:jc w:val="both"/>
        <w:rPr>
          <w:rFonts w:eastAsia="Times New Roman"/>
          <w:color w:val="222222"/>
          <w:szCs w:val="24"/>
          <w:shd w:val="clear" w:color="auto" w:fill="FFFFFF"/>
        </w:rPr>
      </w:pPr>
      <w:r w:rsidRPr="00FA09B6">
        <w:rPr>
          <w:rFonts w:eastAsia="Times New Roman"/>
          <w:b/>
          <w:bCs/>
          <w:color w:val="222222"/>
          <w:shd w:val="clear" w:color="auto" w:fill="FFFFFF"/>
        </w:rPr>
        <w:t xml:space="preserve">ΠΡΟΕΔΡΕΥΩΝ (Γεώργιος </w:t>
      </w:r>
      <w:proofErr w:type="spellStart"/>
      <w:r w:rsidRPr="00FA09B6">
        <w:rPr>
          <w:rFonts w:eastAsia="Times New Roman"/>
          <w:b/>
          <w:bCs/>
          <w:color w:val="222222"/>
          <w:shd w:val="clear" w:color="auto" w:fill="FFFFFF"/>
        </w:rPr>
        <w:t>Λαμπρούλης</w:t>
      </w:r>
      <w:proofErr w:type="spellEnd"/>
      <w:r w:rsidRPr="00FA09B6">
        <w:rPr>
          <w:rFonts w:eastAsia="Times New Roman"/>
          <w:b/>
          <w:bCs/>
          <w:color w:val="222222"/>
          <w:shd w:val="clear" w:color="auto" w:fill="FFFFFF"/>
        </w:rPr>
        <w:t>):</w:t>
      </w:r>
      <w:r w:rsidRPr="00FA09B6">
        <w:rPr>
          <w:rFonts w:eastAsia="Times New Roman"/>
          <w:color w:val="222222"/>
          <w:szCs w:val="24"/>
          <w:shd w:val="clear" w:color="auto" w:fill="FFFFFF"/>
        </w:rPr>
        <w:t xml:space="preserve"> </w:t>
      </w:r>
      <w:r>
        <w:rPr>
          <w:rFonts w:eastAsia="Times New Roman"/>
          <w:color w:val="222222"/>
          <w:szCs w:val="24"/>
          <w:shd w:val="clear" w:color="auto" w:fill="FFFFFF"/>
        </w:rPr>
        <w:t xml:space="preserve">Κυρία Υπουργέ, ολοκληρώστε </w:t>
      </w:r>
      <w:r w:rsidRPr="00FA09B6">
        <w:rPr>
          <w:rFonts w:eastAsia="Times New Roman"/>
          <w:bCs/>
          <w:color w:val="222222"/>
          <w:shd w:val="clear" w:color="auto" w:fill="FFFFFF"/>
        </w:rPr>
        <w:t>παρακαλώ</w:t>
      </w:r>
      <w:r>
        <w:rPr>
          <w:rFonts w:eastAsia="Times New Roman"/>
          <w:color w:val="222222"/>
          <w:szCs w:val="24"/>
          <w:shd w:val="clear" w:color="auto" w:fill="FFFFFF"/>
        </w:rPr>
        <w:t>.</w:t>
      </w:r>
    </w:p>
    <w:p w14:paraId="03A734AA" w14:textId="77777777" w:rsidR="00E615E6" w:rsidRDefault="00720F21">
      <w:pPr>
        <w:spacing w:after="0" w:line="600" w:lineRule="auto"/>
        <w:ind w:firstLine="720"/>
        <w:jc w:val="both"/>
        <w:rPr>
          <w:rFonts w:eastAsia="Times New Roman"/>
          <w:color w:val="222222"/>
          <w:szCs w:val="24"/>
          <w:shd w:val="clear" w:color="auto" w:fill="FFFFFF"/>
        </w:rPr>
      </w:pPr>
      <w:r w:rsidRPr="00FA09B6">
        <w:rPr>
          <w:rFonts w:eastAsia="Times New Roman"/>
          <w:b/>
          <w:color w:val="222222"/>
          <w:szCs w:val="24"/>
          <w:shd w:val="clear" w:color="auto" w:fill="FFFFFF"/>
        </w:rPr>
        <w:t>ΜΑΡΙΝΑ ΧΡΥΣΟΒΕΛΩΝΗ (Υφυπουργός Εσωτερικών):</w:t>
      </w:r>
      <w:r>
        <w:rPr>
          <w:rFonts w:eastAsia="Times New Roman"/>
          <w:color w:val="222222"/>
          <w:szCs w:val="24"/>
          <w:shd w:val="clear" w:color="auto" w:fill="FFFFFF"/>
        </w:rPr>
        <w:t xml:space="preserve"> Ναι, δεν αργώ.</w:t>
      </w:r>
    </w:p>
    <w:p w14:paraId="03A734AB" w14:textId="77777777" w:rsidR="00E615E6" w:rsidRDefault="00720F21">
      <w:pPr>
        <w:spacing w:after="0" w:line="600" w:lineRule="auto"/>
        <w:ind w:firstLine="720"/>
        <w:jc w:val="both"/>
        <w:rPr>
          <w:rFonts w:eastAsia="Times New Roman"/>
          <w:color w:val="222222"/>
          <w:szCs w:val="24"/>
          <w:shd w:val="clear" w:color="auto" w:fill="FFFFFF"/>
        </w:rPr>
      </w:pPr>
      <w:r w:rsidRPr="00FA09B6">
        <w:rPr>
          <w:rFonts w:eastAsia="Times New Roman"/>
          <w:b/>
          <w:bCs/>
          <w:color w:val="222222"/>
          <w:shd w:val="clear" w:color="auto" w:fill="FFFFFF"/>
        </w:rPr>
        <w:lastRenderedPageBreak/>
        <w:t xml:space="preserve">ΠΡΟΕΔΡΕΥΩΝ (Γεώργιος </w:t>
      </w:r>
      <w:proofErr w:type="spellStart"/>
      <w:r w:rsidRPr="00FA09B6">
        <w:rPr>
          <w:rFonts w:eastAsia="Times New Roman"/>
          <w:b/>
          <w:bCs/>
          <w:color w:val="222222"/>
          <w:shd w:val="clear" w:color="auto" w:fill="FFFFFF"/>
        </w:rPr>
        <w:t>Λαμπρούλης</w:t>
      </w:r>
      <w:proofErr w:type="spellEnd"/>
      <w:r w:rsidRPr="00FA09B6">
        <w:rPr>
          <w:rFonts w:eastAsia="Times New Roman"/>
          <w:b/>
          <w:bCs/>
          <w:color w:val="222222"/>
          <w:shd w:val="clear" w:color="auto" w:fill="FFFFFF"/>
        </w:rPr>
        <w:t>):</w:t>
      </w:r>
      <w:r w:rsidRPr="00FA09B6">
        <w:rPr>
          <w:rFonts w:eastAsia="Times New Roman"/>
          <w:color w:val="222222"/>
          <w:szCs w:val="24"/>
          <w:shd w:val="clear" w:color="auto" w:fill="FFFFFF"/>
        </w:rPr>
        <w:t xml:space="preserve"> </w:t>
      </w:r>
      <w:r>
        <w:rPr>
          <w:rFonts w:eastAsia="Times New Roman"/>
          <w:color w:val="222222"/>
          <w:szCs w:val="24"/>
          <w:shd w:val="clear" w:color="auto" w:fill="FFFFFF"/>
        </w:rPr>
        <w:t>Δεν αργείτε, αλλά αργείτε. Τώρα φτάσαμε τα δεκαέξι λεπτά και δεν έχει μιλήσει ο Υπουργός.</w:t>
      </w:r>
    </w:p>
    <w:p w14:paraId="03A734AC" w14:textId="77777777" w:rsidR="00E615E6" w:rsidRDefault="00720F21">
      <w:pPr>
        <w:spacing w:after="0" w:line="600" w:lineRule="auto"/>
        <w:ind w:firstLine="720"/>
        <w:jc w:val="both"/>
        <w:rPr>
          <w:rFonts w:eastAsia="Times New Roman"/>
          <w:color w:val="222222"/>
          <w:szCs w:val="24"/>
          <w:shd w:val="clear" w:color="auto" w:fill="FFFFFF"/>
        </w:rPr>
      </w:pPr>
      <w:r w:rsidRPr="00FA09B6">
        <w:rPr>
          <w:rFonts w:eastAsia="Times New Roman"/>
          <w:b/>
          <w:color w:val="222222"/>
          <w:szCs w:val="24"/>
          <w:shd w:val="clear" w:color="auto" w:fill="FFFFFF"/>
        </w:rPr>
        <w:t>ΜΑΡΙΝΑ ΧΡΥΣΟΒΕΛΩΝΗ (Υφυπουργός Εσωτερικών):</w:t>
      </w:r>
      <w:r>
        <w:rPr>
          <w:rFonts w:eastAsia="Times New Roman"/>
          <w:color w:val="222222"/>
          <w:szCs w:val="24"/>
          <w:shd w:val="clear" w:color="auto" w:fill="FFFFFF"/>
        </w:rPr>
        <w:t xml:space="preserve"> Τελειώνω.</w:t>
      </w:r>
    </w:p>
    <w:p w14:paraId="03A734AD" w14:textId="77777777" w:rsidR="00E615E6" w:rsidRDefault="00720F21">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Πρόκειται για τα συμβουλευτικά κέντρα γυναικών, για τους ξενώνες φιλοξενίας κακοποιημένων γυναικών που λειτουργούν μέχρι σήμερα με την επιμέλεια της Γενικής Γραμματείας Ισότητας των Φύλων του Υπουργείου</w:t>
      </w:r>
      <w:r>
        <w:rPr>
          <w:rFonts w:eastAsia="Times New Roman"/>
          <w:color w:val="222222"/>
          <w:szCs w:val="24"/>
          <w:shd w:val="clear" w:color="auto" w:fill="FFFFFF"/>
        </w:rPr>
        <w:t xml:space="preserve"> Εσωτερικών και τη συνεργασία του κέντρου ερευνών για θέματα ισότητας, με τη θερμή υποστήριξη δήμων και περιφερειών και, κατά τρίτον, για την εικοσιτετράωρη πανελλαδικής εμβέλειας τηλεφωνική γραμμή SOS</w:t>
      </w:r>
      <w:r>
        <w:rPr>
          <w:rFonts w:eastAsia="Times New Roman"/>
          <w:color w:val="222222"/>
          <w:szCs w:val="24"/>
          <w:shd w:val="clear" w:color="auto" w:fill="FFFFFF"/>
        </w:rPr>
        <w:t xml:space="preserve"> 13900</w:t>
      </w:r>
      <w:r>
        <w:rPr>
          <w:rFonts w:eastAsia="Times New Roman"/>
          <w:color w:val="222222"/>
          <w:szCs w:val="24"/>
          <w:shd w:val="clear" w:color="auto" w:fill="FFFFFF"/>
        </w:rPr>
        <w:t xml:space="preserve"> που λειτουργεί υπό τη Γενική Γραμματεία Ισότητας</w:t>
      </w:r>
      <w:r>
        <w:rPr>
          <w:rFonts w:eastAsia="Times New Roman"/>
          <w:color w:val="222222"/>
          <w:szCs w:val="24"/>
          <w:shd w:val="clear" w:color="auto" w:fill="FFFFFF"/>
        </w:rPr>
        <w:t xml:space="preserve"> των Φύλων. </w:t>
      </w:r>
    </w:p>
    <w:p w14:paraId="03A734AE" w14:textId="77777777" w:rsidR="00E615E6" w:rsidRDefault="00720F21">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Είναι σαφές ότι πρέπει να γίνουν ακόμα πράγματα, να χαραχθούν ακόμα πιο καινοτόμες πολιτικές. Πρέπει να αναγνωρίσουμε ότι το</w:t>
      </w:r>
      <w:r>
        <w:rPr>
          <w:rFonts w:eastAsia="Times New Roman"/>
          <w:color w:val="222222"/>
          <w:szCs w:val="24"/>
          <w:shd w:val="clear" w:color="auto" w:fill="FFFFFF"/>
        </w:rPr>
        <w:t xml:space="preserve"> παρόν</w:t>
      </w:r>
      <w:r>
        <w:rPr>
          <w:rFonts w:eastAsia="Times New Roman"/>
          <w:color w:val="222222"/>
          <w:szCs w:val="24"/>
          <w:shd w:val="clear" w:color="auto" w:fill="FFFFFF"/>
        </w:rPr>
        <w:t xml:space="preserve"> νομοσχέδιο θέτει επιτ</w:t>
      </w:r>
      <w:r>
        <w:rPr>
          <w:rFonts w:eastAsia="Times New Roman"/>
          <w:color w:val="222222"/>
          <w:szCs w:val="24"/>
          <w:shd w:val="clear" w:color="auto" w:fill="FFFFFF"/>
        </w:rPr>
        <w:t>έ</w:t>
      </w:r>
      <w:r>
        <w:rPr>
          <w:rFonts w:eastAsia="Times New Roman"/>
          <w:color w:val="222222"/>
          <w:szCs w:val="24"/>
          <w:shd w:val="clear" w:color="auto" w:fill="FFFFFF"/>
        </w:rPr>
        <w:t>λο</w:t>
      </w:r>
      <w:r>
        <w:rPr>
          <w:rFonts w:eastAsia="Times New Roman"/>
          <w:color w:val="222222"/>
          <w:szCs w:val="24"/>
          <w:shd w:val="clear" w:color="auto" w:fill="FFFFFF"/>
        </w:rPr>
        <w:t>υ</w:t>
      </w:r>
      <w:r>
        <w:rPr>
          <w:rFonts w:eastAsia="Times New Roman"/>
          <w:color w:val="222222"/>
          <w:szCs w:val="24"/>
          <w:shd w:val="clear" w:color="auto" w:fill="FFFFFF"/>
        </w:rPr>
        <w:t>ς σε στιβαρή βάση ακλόνητα θεμέλια για την αντιμετώπιση κρίσιμων και χρονιζό</w:t>
      </w:r>
      <w:r>
        <w:rPr>
          <w:rFonts w:eastAsia="Times New Roman"/>
          <w:color w:val="222222"/>
          <w:szCs w:val="24"/>
          <w:shd w:val="clear" w:color="auto" w:fill="FFFFFF"/>
        </w:rPr>
        <w:lastRenderedPageBreak/>
        <w:t>ντων προβλη</w:t>
      </w:r>
      <w:r>
        <w:rPr>
          <w:rFonts w:eastAsia="Times New Roman"/>
          <w:color w:val="222222"/>
          <w:szCs w:val="24"/>
          <w:shd w:val="clear" w:color="auto" w:fill="FFFFFF"/>
        </w:rPr>
        <w:t xml:space="preserve">μάτων για την προστασία και την ανάδειξη της ισότητας των φύλων, όχι μόνο σε θεωρητικό επίπεδο, αλλά και σε πρακτικό επίπεδο. </w:t>
      </w:r>
    </w:p>
    <w:p w14:paraId="03A734AF" w14:textId="77777777" w:rsidR="00E615E6" w:rsidRDefault="00720F21">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Δεν θα αναφερθώ στις υπόλοιπες διατάξεις για την οικονομία του χρόνου, κύριε Πρόεδρε, που αφορούν στην ιθαγένεια και </w:t>
      </w:r>
      <w:r>
        <w:rPr>
          <w:rFonts w:eastAsia="Times New Roman"/>
          <w:color w:val="222222"/>
          <w:szCs w:val="24"/>
          <w:shd w:val="clear" w:color="auto" w:fill="FFFFFF"/>
        </w:rPr>
        <w:t>σ</w:t>
      </w:r>
      <w:r>
        <w:rPr>
          <w:rFonts w:eastAsia="Times New Roman"/>
          <w:color w:val="222222"/>
          <w:szCs w:val="24"/>
          <w:shd w:val="clear" w:color="auto" w:fill="FFFFFF"/>
        </w:rPr>
        <w:t>τις τροποπο</w:t>
      </w:r>
      <w:r>
        <w:rPr>
          <w:rFonts w:eastAsia="Times New Roman"/>
          <w:color w:val="222222"/>
          <w:szCs w:val="24"/>
          <w:shd w:val="clear" w:color="auto" w:fill="FFFFFF"/>
        </w:rPr>
        <w:t xml:space="preserve">ιήσεις οι οποίες εμπεριέχονται μέσα στο νομοσχέδιο για τον </w:t>
      </w:r>
      <w:r>
        <w:rPr>
          <w:rFonts w:eastAsia="Times New Roman"/>
          <w:color w:val="222222"/>
          <w:szCs w:val="24"/>
          <w:shd w:val="clear" w:color="auto" w:fill="FFFFFF"/>
        </w:rPr>
        <w:t>«</w:t>
      </w:r>
      <w:r>
        <w:rPr>
          <w:rFonts w:eastAsia="Times New Roman"/>
          <w:color w:val="222222"/>
          <w:szCs w:val="24"/>
          <w:shd w:val="clear" w:color="auto" w:fill="FFFFFF"/>
        </w:rPr>
        <w:t>ΚΛΕΙΣΘΕΝΗ</w:t>
      </w:r>
      <w:r>
        <w:rPr>
          <w:rFonts w:eastAsia="Times New Roman"/>
          <w:color w:val="222222"/>
          <w:szCs w:val="24"/>
          <w:shd w:val="clear" w:color="auto" w:fill="FFFFFF"/>
        </w:rPr>
        <w:t>»</w:t>
      </w:r>
      <w:r>
        <w:rPr>
          <w:rFonts w:eastAsia="Times New Roman"/>
          <w:color w:val="222222"/>
          <w:szCs w:val="24"/>
          <w:shd w:val="clear" w:color="auto" w:fill="FFFFFF"/>
        </w:rPr>
        <w:t xml:space="preserve">. </w:t>
      </w:r>
    </w:p>
    <w:p w14:paraId="03A734B0" w14:textId="77777777" w:rsidR="00E615E6" w:rsidRDefault="00720F21">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Και αυτό το οποίο έχω από τη δική μου την πλευρά να ζητήσω είναι την ψήφιση του παρόντος νομοσχεδίου ως προς όλες τις διατάξεις τις οποίες περιέχει και βεβαίως των τροπολογιών τις οπο</w:t>
      </w:r>
      <w:r>
        <w:rPr>
          <w:rFonts w:eastAsia="Times New Roman"/>
          <w:color w:val="222222"/>
          <w:szCs w:val="24"/>
          <w:shd w:val="clear" w:color="auto" w:fill="FFFFFF"/>
        </w:rPr>
        <w:t xml:space="preserve">ίες εισηγήθηκε και ανέπτυξε ο κύριος Υπουργός. </w:t>
      </w:r>
    </w:p>
    <w:p w14:paraId="03A734B1" w14:textId="77777777" w:rsidR="00E615E6" w:rsidRDefault="00720F21">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Ευχαριστώ. </w:t>
      </w:r>
    </w:p>
    <w:p w14:paraId="03A734B2" w14:textId="77777777" w:rsidR="00E615E6" w:rsidRDefault="00720F21">
      <w:pPr>
        <w:tabs>
          <w:tab w:val="left" w:pos="1800"/>
        </w:tabs>
        <w:spacing w:after="0" w:line="600" w:lineRule="auto"/>
        <w:ind w:firstLine="720"/>
        <w:jc w:val="center"/>
        <w:rPr>
          <w:rFonts w:eastAsia="Times New Roman"/>
          <w:szCs w:val="24"/>
        </w:rPr>
      </w:pPr>
      <w:r w:rsidRPr="009B2526">
        <w:rPr>
          <w:rFonts w:eastAsia="Times New Roman"/>
          <w:szCs w:val="24"/>
        </w:rPr>
        <w:t>(Χειροκροτήματα από την πτέρυγα του ΣΥΡΙΖΑ)</w:t>
      </w:r>
    </w:p>
    <w:p w14:paraId="03A734B3" w14:textId="77777777" w:rsidR="00E615E6" w:rsidRDefault="00720F21">
      <w:pPr>
        <w:spacing w:after="0" w:line="600" w:lineRule="auto"/>
        <w:ind w:firstLine="720"/>
        <w:jc w:val="both"/>
        <w:rPr>
          <w:rFonts w:eastAsia="Times New Roman"/>
          <w:color w:val="222222"/>
          <w:szCs w:val="24"/>
          <w:shd w:val="clear" w:color="auto" w:fill="FFFFFF"/>
        </w:rPr>
      </w:pPr>
      <w:r w:rsidRPr="000830FD">
        <w:rPr>
          <w:rFonts w:eastAsia="Times New Roman"/>
          <w:b/>
          <w:bCs/>
          <w:color w:val="222222"/>
          <w:shd w:val="clear" w:color="auto" w:fill="FFFFFF"/>
        </w:rPr>
        <w:t xml:space="preserve">ΠΡΟΕΔΡΕΥΩΝ (Γεώργιος </w:t>
      </w:r>
      <w:proofErr w:type="spellStart"/>
      <w:r w:rsidRPr="000830FD">
        <w:rPr>
          <w:rFonts w:eastAsia="Times New Roman"/>
          <w:b/>
          <w:bCs/>
          <w:color w:val="222222"/>
          <w:shd w:val="clear" w:color="auto" w:fill="FFFFFF"/>
        </w:rPr>
        <w:t>Λαμπρούλης</w:t>
      </w:r>
      <w:proofErr w:type="spellEnd"/>
      <w:r w:rsidRPr="000830FD">
        <w:rPr>
          <w:rFonts w:eastAsia="Times New Roman"/>
          <w:b/>
          <w:bCs/>
          <w:color w:val="222222"/>
          <w:shd w:val="clear" w:color="auto" w:fill="FFFFFF"/>
        </w:rPr>
        <w:t>):</w:t>
      </w:r>
      <w:r w:rsidRPr="000830FD">
        <w:rPr>
          <w:rFonts w:eastAsia="Times New Roman"/>
          <w:color w:val="222222"/>
          <w:szCs w:val="24"/>
          <w:shd w:val="clear" w:color="auto" w:fill="FFFFFF"/>
        </w:rPr>
        <w:t xml:space="preserve"> </w:t>
      </w:r>
      <w:r>
        <w:rPr>
          <w:rFonts w:eastAsia="Times New Roman"/>
          <w:color w:val="222222"/>
          <w:szCs w:val="24"/>
          <w:shd w:val="clear" w:color="auto" w:fill="FFFFFF"/>
        </w:rPr>
        <w:t>Τον λόγο έχει η κ. Σταματάκη Ελένη από τον ΣΥΡΙΖΑ.</w:t>
      </w:r>
    </w:p>
    <w:p w14:paraId="03A734B4" w14:textId="77777777" w:rsidR="00E615E6" w:rsidRDefault="00720F21">
      <w:pPr>
        <w:spacing w:after="0" w:line="600" w:lineRule="auto"/>
        <w:ind w:firstLine="720"/>
        <w:jc w:val="both"/>
        <w:rPr>
          <w:rFonts w:eastAsia="Times New Roman"/>
          <w:color w:val="222222"/>
          <w:szCs w:val="24"/>
          <w:shd w:val="clear" w:color="auto" w:fill="FFFFFF"/>
        </w:rPr>
      </w:pPr>
      <w:r w:rsidRPr="000830FD">
        <w:rPr>
          <w:rFonts w:eastAsia="Times New Roman"/>
          <w:b/>
          <w:color w:val="222222"/>
          <w:szCs w:val="24"/>
          <w:shd w:val="clear" w:color="auto" w:fill="FFFFFF"/>
        </w:rPr>
        <w:t>ΕΛΕΝΗ ΣΤΑΜΑΤΑΚΗ:</w:t>
      </w:r>
      <w:r>
        <w:rPr>
          <w:rFonts w:eastAsia="Times New Roman"/>
          <w:color w:val="222222"/>
          <w:szCs w:val="24"/>
          <w:shd w:val="clear" w:color="auto" w:fill="FFFFFF"/>
        </w:rPr>
        <w:t xml:space="preserve"> Ευχαριστώ πολύ, κύριε Πρόεδρε, κύριε Υπουργέ, κυρία Υπουργέ, κυρίες και κύριοι συνάδελφοι, </w:t>
      </w:r>
      <w:r>
        <w:rPr>
          <w:rFonts w:eastAsia="Times New Roman"/>
          <w:color w:val="222222"/>
          <w:szCs w:val="24"/>
          <w:shd w:val="clear" w:color="auto" w:fill="FFFFFF"/>
        </w:rPr>
        <w:lastRenderedPageBreak/>
        <w:t xml:space="preserve">είναι πάρα πολύ σημαντικό το νομοσχέδιο που συζητάμε σήμερα. Αφορά την ουσιαστική ισότητα των γυναικών και όχι απλά την ισότητα στον νόμο. </w:t>
      </w:r>
    </w:p>
    <w:p w14:paraId="03A734B5" w14:textId="77777777" w:rsidR="00E615E6" w:rsidRDefault="00720F21">
      <w:pPr>
        <w:spacing w:after="0" w:line="600" w:lineRule="auto"/>
        <w:ind w:firstLine="720"/>
        <w:jc w:val="both"/>
        <w:rPr>
          <w:rFonts w:eastAsia="Times New Roman"/>
          <w:szCs w:val="24"/>
        </w:rPr>
      </w:pPr>
      <w:r>
        <w:rPr>
          <w:rFonts w:eastAsia="Times New Roman"/>
          <w:color w:val="222222"/>
          <w:szCs w:val="24"/>
          <w:shd w:val="clear" w:color="auto" w:fill="FFFFFF"/>
        </w:rPr>
        <w:t>Έχουμε ήδη ψηφίσει πολλά</w:t>
      </w:r>
      <w:r>
        <w:rPr>
          <w:rFonts w:eastAsia="Times New Roman"/>
          <w:color w:val="222222"/>
          <w:szCs w:val="24"/>
          <w:shd w:val="clear" w:color="auto" w:fill="FFFFFF"/>
        </w:rPr>
        <w:t xml:space="preserve"> νομοθετήματα για την ισότητα των φύλων, με τελευταία την κύρωση της Σύμβασης της Κωνσταντινούπολης που για πάρα πολλά χρόνια έμενε κρυμμένη σε υπουργικά γραφεία. Σε μεγάλο βαθμό η νομοθεσία είναι προωθημένη, όμως εκεί που έχουμε πρόβλημα είναι στην εφαρμο</w:t>
      </w:r>
      <w:r>
        <w:rPr>
          <w:rFonts w:eastAsia="Times New Roman"/>
          <w:color w:val="222222"/>
          <w:szCs w:val="24"/>
          <w:shd w:val="clear" w:color="auto" w:fill="FFFFFF"/>
        </w:rPr>
        <w:t xml:space="preserve">γή της νομοθεσίας. Αυτό φάνηκε και από την ακρόαση των φορέων και από τις τοποθετήσεις των γυναικείων οργανώσεων. </w:t>
      </w:r>
    </w:p>
    <w:p w14:paraId="03A734B6" w14:textId="77777777" w:rsidR="00E615E6" w:rsidRDefault="00720F21">
      <w:pPr>
        <w:spacing w:after="0" w:line="600" w:lineRule="auto"/>
        <w:ind w:firstLine="720"/>
        <w:jc w:val="both"/>
        <w:rPr>
          <w:rFonts w:eastAsia="Times New Roman"/>
          <w:szCs w:val="24"/>
        </w:rPr>
      </w:pPr>
      <w:r>
        <w:rPr>
          <w:rFonts w:eastAsia="Times New Roman"/>
          <w:szCs w:val="24"/>
        </w:rPr>
        <w:t xml:space="preserve">Ως ουσιαστική ισότητα νοείται η </w:t>
      </w:r>
      <w:r w:rsidRPr="00F838C6">
        <w:rPr>
          <w:rFonts w:eastAsia="Times New Roman"/>
          <w:szCs w:val="24"/>
        </w:rPr>
        <w:t>διασφάλιση των ίσων ευκαιριών</w:t>
      </w:r>
      <w:r>
        <w:rPr>
          <w:rFonts w:eastAsia="Times New Roman"/>
          <w:szCs w:val="24"/>
        </w:rPr>
        <w:t>,</w:t>
      </w:r>
      <w:r w:rsidRPr="00F838C6">
        <w:rPr>
          <w:rFonts w:eastAsia="Times New Roman"/>
          <w:szCs w:val="24"/>
        </w:rPr>
        <w:t xml:space="preserve"> </w:t>
      </w:r>
      <w:r>
        <w:rPr>
          <w:rFonts w:eastAsia="Times New Roman"/>
          <w:szCs w:val="24"/>
        </w:rPr>
        <w:t>η</w:t>
      </w:r>
      <w:r w:rsidRPr="00F838C6">
        <w:rPr>
          <w:rFonts w:eastAsia="Times New Roman"/>
          <w:szCs w:val="24"/>
        </w:rPr>
        <w:t xml:space="preserve"> αντιμετώπιση άμεσων ή έμμεσων διακρίσεων</w:t>
      </w:r>
      <w:r>
        <w:rPr>
          <w:rFonts w:eastAsia="Times New Roman"/>
          <w:szCs w:val="24"/>
        </w:rPr>
        <w:t>,</w:t>
      </w:r>
      <w:r w:rsidRPr="00F838C6">
        <w:rPr>
          <w:rFonts w:eastAsia="Times New Roman"/>
          <w:szCs w:val="24"/>
        </w:rPr>
        <w:t xml:space="preserve"> η βελτίωση των συνθηκών διαβίωσης</w:t>
      </w:r>
      <w:r>
        <w:rPr>
          <w:rFonts w:eastAsia="Times New Roman"/>
          <w:szCs w:val="24"/>
        </w:rPr>
        <w:t>,</w:t>
      </w:r>
      <w:r w:rsidRPr="00F838C6">
        <w:rPr>
          <w:rFonts w:eastAsia="Times New Roman"/>
          <w:szCs w:val="24"/>
        </w:rPr>
        <w:t xml:space="preserve"> </w:t>
      </w:r>
      <w:r>
        <w:rPr>
          <w:rFonts w:eastAsia="Times New Roman"/>
          <w:szCs w:val="24"/>
        </w:rPr>
        <w:t>η</w:t>
      </w:r>
      <w:r w:rsidRPr="00F838C6">
        <w:rPr>
          <w:rFonts w:eastAsia="Times New Roman"/>
          <w:szCs w:val="24"/>
        </w:rPr>
        <w:t xml:space="preserve"> πρόληψη και </w:t>
      </w:r>
      <w:r>
        <w:rPr>
          <w:rFonts w:eastAsia="Times New Roman"/>
          <w:szCs w:val="24"/>
        </w:rPr>
        <w:t xml:space="preserve">η </w:t>
      </w:r>
      <w:r w:rsidRPr="00F838C6">
        <w:rPr>
          <w:rFonts w:eastAsia="Times New Roman"/>
          <w:szCs w:val="24"/>
        </w:rPr>
        <w:t xml:space="preserve">αντιμετώπιση της βίας με κίνητρο το </w:t>
      </w:r>
      <w:r>
        <w:rPr>
          <w:rFonts w:eastAsia="Times New Roman"/>
          <w:szCs w:val="24"/>
        </w:rPr>
        <w:t xml:space="preserve">φύλο. </w:t>
      </w:r>
    </w:p>
    <w:p w14:paraId="03A734B7" w14:textId="77777777" w:rsidR="00E615E6" w:rsidRDefault="00720F21">
      <w:pPr>
        <w:spacing w:after="0" w:line="600" w:lineRule="auto"/>
        <w:ind w:firstLine="720"/>
        <w:jc w:val="both"/>
        <w:rPr>
          <w:rFonts w:eastAsia="Times New Roman"/>
          <w:szCs w:val="24"/>
        </w:rPr>
      </w:pPr>
      <w:r>
        <w:rPr>
          <w:rFonts w:eastAsia="Times New Roman"/>
          <w:szCs w:val="24"/>
        </w:rPr>
        <w:t>Μ</w:t>
      </w:r>
      <w:r>
        <w:rPr>
          <w:rFonts w:eastAsia="Times New Roman"/>
          <w:szCs w:val="24"/>
        </w:rPr>
        <w:t>ί</w:t>
      </w:r>
      <w:r w:rsidRPr="00F838C6">
        <w:rPr>
          <w:rFonts w:eastAsia="Times New Roman"/>
          <w:szCs w:val="24"/>
        </w:rPr>
        <w:t>α καινοτομία του νομοσχεδίου που συζητάμε</w:t>
      </w:r>
      <w:r>
        <w:rPr>
          <w:rFonts w:eastAsia="Times New Roman"/>
          <w:szCs w:val="24"/>
        </w:rPr>
        <w:t>,</w:t>
      </w:r>
      <w:r w:rsidRPr="00F838C6">
        <w:rPr>
          <w:rFonts w:eastAsia="Times New Roman"/>
          <w:szCs w:val="24"/>
        </w:rPr>
        <w:t xml:space="preserve"> </w:t>
      </w:r>
      <w:r>
        <w:rPr>
          <w:rFonts w:eastAsia="Times New Roman"/>
          <w:szCs w:val="24"/>
        </w:rPr>
        <w:t>λ</w:t>
      </w:r>
      <w:r w:rsidRPr="00F838C6">
        <w:rPr>
          <w:rFonts w:eastAsia="Times New Roman"/>
          <w:szCs w:val="24"/>
        </w:rPr>
        <w:t>οιπόν</w:t>
      </w:r>
      <w:r>
        <w:rPr>
          <w:rFonts w:eastAsia="Times New Roman"/>
          <w:szCs w:val="24"/>
        </w:rPr>
        <w:t>,</w:t>
      </w:r>
      <w:r w:rsidRPr="00F838C6">
        <w:rPr>
          <w:rFonts w:eastAsia="Times New Roman"/>
          <w:szCs w:val="24"/>
        </w:rPr>
        <w:t xml:space="preserve"> σήμερα ε</w:t>
      </w:r>
      <w:r>
        <w:rPr>
          <w:rFonts w:eastAsia="Times New Roman"/>
          <w:szCs w:val="24"/>
        </w:rPr>
        <w:t>ίναι ότι εφαρμόζει οριζόντια τη</w:t>
      </w:r>
      <w:r w:rsidRPr="00F838C6">
        <w:rPr>
          <w:rFonts w:eastAsia="Times New Roman"/>
          <w:szCs w:val="24"/>
        </w:rPr>
        <w:t xml:space="preserve"> διάσταση του φύλου σε όλες τις δημόσιες πολιτικές</w:t>
      </w:r>
      <w:r>
        <w:rPr>
          <w:rFonts w:eastAsia="Times New Roman"/>
          <w:szCs w:val="24"/>
        </w:rPr>
        <w:t>,</w:t>
      </w:r>
      <w:r w:rsidRPr="00F838C6">
        <w:rPr>
          <w:rFonts w:eastAsia="Times New Roman"/>
          <w:szCs w:val="24"/>
        </w:rPr>
        <w:t xml:space="preserve"> σε όλους τους τομείς του ιδιωτικού και του δημόσιου </w:t>
      </w:r>
      <w:r w:rsidRPr="00F838C6">
        <w:rPr>
          <w:rFonts w:eastAsia="Times New Roman"/>
          <w:szCs w:val="24"/>
        </w:rPr>
        <w:t>τομέα</w:t>
      </w:r>
      <w:r>
        <w:rPr>
          <w:rFonts w:eastAsia="Times New Roman"/>
          <w:szCs w:val="24"/>
        </w:rPr>
        <w:t>,</w:t>
      </w:r>
      <w:r w:rsidRPr="00F838C6">
        <w:rPr>
          <w:rFonts w:eastAsia="Times New Roman"/>
          <w:szCs w:val="24"/>
        </w:rPr>
        <w:t xml:space="preserve"> στην πολιτική</w:t>
      </w:r>
      <w:r>
        <w:rPr>
          <w:rFonts w:eastAsia="Times New Roman"/>
          <w:szCs w:val="24"/>
        </w:rPr>
        <w:t>,</w:t>
      </w:r>
      <w:r w:rsidRPr="00F838C6">
        <w:rPr>
          <w:rFonts w:eastAsia="Times New Roman"/>
          <w:szCs w:val="24"/>
        </w:rPr>
        <w:t xml:space="preserve"> κοινωνική</w:t>
      </w:r>
      <w:r>
        <w:rPr>
          <w:rFonts w:eastAsia="Times New Roman"/>
          <w:szCs w:val="24"/>
        </w:rPr>
        <w:t>,</w:t>
      </w:r>
      <w:r w:rsidRPr="00F838C6">
        <w:rPr>
          <w:rFonts w:eastAsia="Times New Roman"/>
          <w:szCs w:val="24"/>
        </w:rPr>
        <w:t xml:space="preserve"> οικο</w:t>
      </w:r>
      <w:r>
        <w:rPr>
          <w:rFonts w:eastAsia="Times New Roman"/>
          <w:szCs w:val="24"/>
        </w:rPr>
        <w:t>νομική και πολιτιστική ζωή. Π</w:t>
      </w:r>
      <w:r w:rsidRPr="00F838C6">
        <w:rPr>
          <w:rFonts w:eastAsia="Times New Roman"/>
          <w:szCs w:val="24"/>
        </w:rPr>
        <w:t>ροβλέπεται ένα δίκτυο δομών</w:t>
      </w:r>
      <w:r>
        <w:rPr>
          <w:rFonts w:eastAsia="Times New Roman"/>
          <w:szCs w:val="24"/>
        </w:rPr>
        <w:t>,</w:t>
      </w:r>
      <w:r w:rsidRPr="00F838C6">
        <w:rPr>
          <w:rFonts w:eastAsia="Times New Roman"/>
          <w:szCs w:val="24"/>
        </w:rPr>
        <w:t xml:space="preserve"> μέτρων και </w:t>
      </w:r>
      <w:r w:rsidRPr="00F838C6">
        <w:rPr>
          <w:rFonts w:eastAsia="Times New Roman"/>
          <w:szCs w:val="24"/>
        </w:rPr>
        <w:lastRenderedPageBreak/>
        <w:t>δράσεων που αφορούν την υποχρέω</w:t>
      </w:r>
      <w:r>
        <w:rPr>
          <w:rFonts w:eastAsia="Times New Roman"/>
          <w:szCs w:val="24"/>
        </w:rPr>
        <w:t>ση λήψης μέτρων για το φύλο στη</w:t>
      </w:r>
      <w:r w:rsidRPr="00F838C6">
        <w:rPr>
          <w:rFonts w:eastAsia="Times New Roman"/>
          <w:szCs w:val="24"/>
        </w:rPr>
        <w:t xml:space="preserve"> διοίκηση</w:t>
      </w:r>
      <w:r>
        <w:rPr>
          <w:rFonts w:eastAsia="Times New Roman"/>
          <w:szCs w:val="24"/>
        </w:rPr>
        <w:t>,</w:t>
      </w:r>
      <w:r w:rsidRPr="00F838C6">
        <w:rPr>
          <w:rFonts w:eastAsia="Times New Roman"/>
          <w:szCs w:val="24"/>
        </w:rPr>
        <w:t xml:space="preserve"> την ενθάρρυνση της συμμετοχής</w:t>
      </w:r>
      <w:r>
        <w:rPr>
          <w:rFonts w:eastAsia="Times New Roman"/>
          <w:szCs w:val="24"/>
        </w:rPr>
        <w:t>, την ενθάρρυνση της ενασχόληση</w:t>
      </w:r>
      <w:r w:rsidRPr="00F838C6">
        <w:rPr>
          <w:rFonts w:eastAsia="Times New Roman"/>
          <w:szCs w:val="24"/>
        </w:rPr>
        <w:t>ς</w:t>
      </w:r>
      <w:r>
        <w:rPr>
          <w:rFonts w:eastAsia="Times New Roman"/>
          <w:szCs w:val="24"/>
        </w:rPr>
        <w:t xml:space="preserve"> της</w:t>
      </w:r>
      <w:r w:rsidRPr="00F838C6">
        <w:rPr>
          <w:rFonts w:eastAsia="Times New Roman"/>
          <w:szCs w:val="24"/>
        </w:rPr>
        <w:t xml:space="preserve"> εκπαίδευσης και της έρευνας σε ζητήματα φύλου</w:t>
      </w:r>
      <w:r>
        <w:rPr>
          <w:rFonts w:eastAsia="Times New Roman"/>
          <w:szCs w:val="24"/>
        </w:rPr>
        <w:t>,</w:t>
      </w:r>
      <w:r w:rsidRPr="00F838C6">
        <w:rPr>
          <w:rFonts w:eastAsia="Times New Roman"/>
          <w:szCs w:val="24"/>
        </w:rPr>
        <w:t xml:space="preserve"> την εναρμόνιση του δημόσιου λόγου με την προστασία από τη διάκριση λόγω φ</w:t>
      </w:r>
      <w:r>
        <w:rPr>
          <w:rFonts w:eastAsia="Times New Roman"/>
          <w:szCs w:val="24"/>
        </w:rPr>
        <w:t>ύλου και την εξάλειψη των στερεότυ</w:t>
      </w:r>
      <w:r w:rsidRPr="00F838C6">
        <w:rPr>
          <w:rFonts w:eastAsia="Times New Roman"/>
          <w:szCs w:val="24"/>
        </w:rPr>
        <w:t>πων που υπάρχουν μέχρι σήμερα</w:t>
      </w:r>
      <w:r>
        <w:rPr>
          <w:rFonts w:eastAsia="Times New Roman"/>
          <w:szCs w:val="24"/>
        </w:rPr>
        <w:t>.</w:t>
      </w:r>
      <w:r w:rsidRPr="00F838C6">
        <w:rPr>
          <w:rFonts w:eastAsia="Times New Roman"/>
          <w:szCs w:val="24"/>
        </w:rPr>
        <w:t xml:space="preserve"> </w:t>
      </w:r>
      <w:r>
        <w:rPr>
          <w:rFonts w:eastAsia="Times New Roman"/>
          <w:szCs w:val="24"/>
        </w:rPr>
        <w:t>Π</w:t>
      </w:r>
      <w:r w:rsidRPr="00F838C6">
        <w:rPr>
          <w:rFonts w:eastAsia="Times New Roman"/>
          <w:szCs w:val="24"/>
        </w:rPr>
        <w:t>ροβλέπεται η πρόσβαση στην υγεία</w:t>
      </w:r>
      <w:r>
        <w:rPr>
          <w:rFonts w:eastAsia="Times New Roman"/>
          <w:szCs w:val="24"/>
        </w:rPr>
        <w:t>,</w:t>
      </w:r>
      <w:r w:rsidRPr="00F838C6">
        <w:rPr>
          <w:rFonts w:eastAsia="Times New Roman"/>
          <w:szCs w:val="24"/>
        </w:rPr>
        <w:t xml:space="preserve"> ιδιαίτερα των ευάλωτων ομάδων πληθυ</w:t>
      </w:r>
      <w:r w:rsidRPr="00F838C6">
        <w:rPr>
          <w:rFonts w:eastAsia="Times New Roman"/>
          <w:szCs w:val="24"/>
        </w:rPr>
        <w:t>σμού</w:t>
      </w:r>
      <w:r>
        <w:rPr>
          <w:rFonts w:eastAsia="Times New Roman"/>
          <w:szCs w:val="24"/>
        </w:rPr>
        <w:t>,</w:t>
      </w:r>
      <w:r w:rsidRPr="00F838C6">
        <w:rPr>
          <w:rFonts w:eastAsia="Times New Roman"/>
          <w:szCs w:val="24"/>
        </w:rPr>
        <w:t xml:space="preserve"> όπως οι γυναίκες πρόσφυγες και τα θύματα </w:t>
      </w:r>
      <w:proofErr w:type="spellStart"/>
      <w:r w:rsidRPr="00F838C6">
        <w:rPr>
          <w:rFonts w:eastAsia="Times New Roman"/>
          <w:szCs w:val="24"/>
        </w:rPr>
        <w:t>έμφυλης</w:t>
      </w:r>
      <w:proofErr w:type="spellEnd"/>
      <w:r w:rsidRPr="00F838C6">
        <w:rPr>
          <w:rFonts w:eastAsia="Times New Roman"/>
          <w:szCs w:val="24"/>
        </w:rPr>
        <w:t xml:space="preserve"> βίας</w:t>
      </w:r>
      <w:r>
        <w:rPr>
          <w:rFonts w:eastAsia="Times New Roman"/>
          <w:szCs w:val="24"/>
        </w:rPr>
        <w:t>,</w:t>
      </w:r>
      <w:r w:rsidRPr="00F838C6">
        <w:rPr>
          <w:rFonts w:eastAsia="Times New Roman"/>
          <w:szCs w:val="24"/>
        </w:rPr>
        <w:t xml:space="preserve"> ενώ προβλέπεται συνέχιση της λειτουργίας και καλύτερος συντονισμός των ήδη υπαρχουσών δομών κοινωνικής προστασίας</w:t>
      </w:r>
      <w:r>
        <w:rPr>
          <w:rFonts w:eastAsia="Times New Roman"/>
          <w:szCs w:val="24"/>
        </w:rPr>
        <w:t>.</w:t>
      </w:r>
    </w:p>
    <w:p w14:paraId="03A734B8" w14:textId="77777777" w:rsidR="00E615E6" w:rsidRDefault="00720F21">
      <w:pPr>
        <w:spacing w:after="0" w:line="600" w:lineRule="auto"/>
        <w:ind w:firstLine="720"/>
        <w:jc w:val="both"/>
        <w:rPr>
          <w:rFonts w:eastAsia="Times New Roman"/>
          <w:szCs w:val="24"/>
        </w:rPr>
      </w:pPr>
      <w:r>
        <w:rPr>
          <w:rFonts w:eastAsia="Times New Roman"/>
          <w:szCs w:val="24"/>
        </w:rPr>
        <w:t>Σ</w:t>
      </w:r>
      <w:r w:rsidRPr="00F838C6">
        <w:rPr>
          <w:rFonts w:eastAsia="Times New Roman"/>
          <w:szCs w:val="24"/>
        </w:rPr>
        <w:t>τ</w:t>
      </w:r>
      <w:r>
        <w:rPr>
          <w:rFonts w:eastAsia="Times New Roman"/>
          <w:szCs w:val="24"/>
        </w:rPr>
        <w:t>ο</w:t>
      </w:r>
      <w:r w:rsidRPr="00F838C6">
        <w:rPr>
          <w:rFonts w:eastAsia="Times New Roman"/>
          <w:szCs w:val="24"/>
        </w:rPr>
        <w:t xml:space="preserve"> πλαίσι</w:t>
      </w:r>
      <w:r>
        <w:rPr>
          <w:rFonts w:eastAsia="Times New Roman"/>
          <w:szCs w:val="24"/>
        </w:rPr>
        <w:t>ο</w:t>
      </w:r>
      <w:r>
        <w:rPr>
          <w:rFonts w:eastAsia="Times New Roman"/>
          <w:szCs w:val="24"/>
        </w:rPr>
        <w:t>,</w:t>
      </w:r>
      <w:r w:rsidRPr="00F838C6">
        <w:rPr>
          <w:rFonts w:eastAsia="Times New Roman"/>
          <w:szCs w:val="24"/>
        </w:rPr>
        <w:t xml:space="preserve"> λοιπόν</w:t>
      </w:r>
      <w:r>
        <w:rPr>
          <w:rFonts w:eastAsia="Times New Roman"/>
          <w:szCs w:val="24"/>
        </w:rPr>
        <w:t>,</w:t>
      </w:r>
      <w:r w:rsidRPr="00F838C6">
        <w:rPr>
          <w:rFonts w:eastAsia="Times New Roman"/>
          <w:szCs w:val="24"/>
        </w:rPr>
        <w:t xml:space="preserve"> αυτά συγκροτείται </w:t>
      </w:r>
      <w:r>
        <w:rPr>
          <w:rFonts w:eastAsia="Times New Roman"/>
          <w:szCs w:val="24"/>
        </w:rPr>
        <w:t>ε</w:t>
      </w:r>
      <w:r w:rsidRPr="00F838C6">
        <w:rPr>
          <w:rFonts w:eastAsia="Times New Roman"/>
          <w:szCs w:val="24"/>
        </w:rPr>
        <w:t>θνικός μηχανισμός υπεύθυνος για την εκπό</w:t>
      </w:r>
      <w:r w:rsidRPr="00F838C6">
        <w:rPr>
          <w:rFonts w:eastAsia="Times New Roman"/>
          <w:szCs w:val="24"/>
        </w:rPr>
        <w:t xml:space="preserve">νηση του </w:t>
      </w:r>
      <w:r>
        <w:rPr>
          <w:rFonts w:eastAsia="Times New Roman"/>
          <w:szCs w:val="24"/>
        </w:rPr>
        <w:t>ε</w:t>
      </w:r>
      <w:r w:rsidRPr="00F838C6">
        <w:rPr>
          <w:rFonts w:eastAsia="Times New Roman"/>
          <w:szCs w:val="24"/>
        </w:rPr>
        <w:t>θνικού σχεδίου δράσης για την ισότητα των φύλων</w:t>
      </w:r>
      <w:r>
        <w:rPr>
          <w:rFonts w:eastAsia="Times New Roman"/>
          <w:szCs w:val="24"/>
        </w:rPr>
        <w:t>.</w:t>
      </w:r>
      <w:r w:rsidRPr="00F838C6">
        <w:rPr>
          <w:rFonts w:eastAsia="Times New Roman"/>
          <w:szCs w:val="24"/>
        </w:rPr>
        <w:t xml:space="preserve"> </w:t>
      </w:r>
      <w:r>
        <w:rPr>
          <w:rFonts w:eastAsia="Times New Roman"/>
          <w:szCs w:val="24"/>
        </w:rPr>
        <w:t>Ξ</w:t>
      </w:r>
      <w:r w:rsidRPr="00F838C6">
        <w:rPr>
          <w:rFonts w:eastAsia="Times New Roman"/>
          <w:szCs w:val="24"/>
        </w:rPr>
        <w:t>εκινώντας από τους δήμους</w:t>
      </w:r>
      <w:r>
        <w:rPr>
          <w:rFonts w:eastAsia="Times New Roman"/>
          <w:szCs w:val="24"/>
        </w:rPr>
        <w:t>,</w:t>
      </w:r>
      <w:r w:rsidRPr="00F838C6">
        <w:rPr>
          <w:rFonts w:eastAsia="Times New Roman"/>
          <w:szCs w:val="24"/>
        </w:rPr>
        <w:t xml:space="preserve"> όπου έχουν συγκροτηθεί υπηρεσιακές μονάδες άσκησης </w:t>
      </w:r>
      <w:r>
        <w:rPr>
          <w:rFonts w:eastAsia="Times New Roman"/>
          <w:szCs w:val="24"/>
        </w:rPr>
        <w:t>κ</w:t>
      </w:r>
      <w:r w:rsidRPr="00F838C6">
        <w:rPr>
          <w:rFonts w:eastAsia="Times New Roman"/>
          <w:szCs w:val="24"/>
        </w:rPr>
        <w:t xml:space="preserve">οινωνικής </w:t>
      </w:r>
      <w:r>
        <w:rPr>
          <w:rFonts w:eastAsia="Times New Roman"/>
          <w:szCs w:val="24"/>
        </w:rPr>
        <w:t>π</w:t>
      </w:r>
      <w:r w:rsidRPr="00F838C6">
        <w:rPr>
          <w:rFonts w:eastAsia="Times New Roman"/>
          <w:szCs w:val="24"/>
        </w:rPr>
        <w:t>ολιτικής</w:t>
      </w:r>
      <w:r>
        <w:rPr>
          <w:rFonts w:eastAsia="Times New Roman"/>
          <w:szCs w:val="24"/>
        </w:rPr>
        <w:t>,</w:t>
      </w:r>
      <w:r w:rsidRPr="00F838C6">
        <w:rPr>
          <w:rFonts w:eastAsia="Times New Roman"/>
          <w:szCs w:val="24"/>
        </w:rPr>
        <w:t xml:space="preserve"> δημιουργείται Δημοτική Επιτροπή Ισότητας</w:t>
      </w:r>
      <w:r>
        <w:rPr>
          <w:rFonts w:eastAsia="Times New Roman"/>
          <w:szCs w:val="24"/>
        </w:rPr>
        <w:t>,</w:t>
      </w:r>
      <w:r w:rsidRPr="00F838C6">
        <w:rPr>
          <w:rFonts w:eastAsia="Times New Roman"/>
          <w:szCs w:val="24"/>
        </w:rPr>
        <w:t xml:space="preserve"> η οποία έχει συμβουλευτικό </w:t>
      </w:r>
      <w:r>
        <w:rPr>
          <w:rFonts w:eastAsia="Times New Roman"/>
          <w:szCs w:val="24"/>
        </w:rPr>
        <w:t xml:space="preserve">μεν </w:t>
      </w:r>
      <w:r w:rsidRPr="00F838C6">
        <w:rPr>
          <w:rFonts w:eastAsia="Times New Roman"/>
          <w:szCs w:val="24"/>
        </w:rPr>
        <w:t>χαρακτήρα</w:t>
      </w:r>
      <w:r>
        <w:rPr>
          <w:rFonts w:eastAsia="Times New Roman"/>
          <w:szCs w:val="24"/>
        </w:rPr>
        <w:t>,</w:t>
      </w:r>
      <w:r w:rsidRPr="00F838C6">
        <w:rPr>
          <w:rFonts w:eastAsia="Times New Roman"/>
          <w:szCs w:val="24"/>
        </w:rPr>
        <w:t xml:space="preserve"> με αρμοδιότη</w:t>
      </w:r>
      <w:r w:rsidRPr="00F838C6">
        <w:rPr>
          <w:rFonts w:eastAsia="Times New Roman"/>
          <w:szCs w:val="24"/>
        </w:rPr>
        <w:t xml:space="preserve">τα όμως να εισηγείται τη λήψη μέτρων για την ισότητα των φύλων στον </w:t>
      </w:r>
      <w:r>
        <w:rPr>
          <w:rFonts w:eastAsia="Times New Roman"/>
          <w:szCs w:val="24"/>
        </w:rPr>
        <w:t>δ</w:t>
      </w:r>
      <w:r w:rsidRPr="00F838C6">
        <w:rPr>
          <w:rFonts w:eastAsia="Times New Roman"/>
          <w:szCs w:val="24"/>
        </w:rPr>
        <w:t>ήμο σε συνεργασία με την Περιφερειακή Επιτροπή Ισότητας</w:t>
      </w:r>
      <w:r>
        <w:rPr>
          <w:rFonts w:eastAsia="Times New Roman"/>
          <w:szCs w:val="24"/>
        </w:rPr>
        <w:t>,</w:t>
      </w:r>
      <w:r w:rsidRPr="00F838C6">
        <w:rPr>
          <w:rFonts w:eastAsia="Times New Roman"/>
          <w:szCs w:val="24"/>
        </w:rPr>
        <w:t xml:space="preserve"> η οποία συγκροτείται σε επίπεδο περιφέρειας</w:t>
      </w:r>
      <w:r>
        <w:rPr>
          <w:rFonts w:eastAsia="Times New Roman"/>
          <w:szCs w:val="24"/>
        </w:rPr>
        <w:t>. Σ</w:t>
      </w:r>
      <w:r w:rsidRPr="00F838C6">
        <w:rPr>
          <w:rFonts w:eastAsia="Times New Roman"/>
          <w:szCs w:val="24"/>
        </w:rPr>
        <w:t xml:space="preserve">ε επίπεδο κυβέρνησης </w:t>
      </w:r>
      <w:r w:rsidRPr="00F838C6">
        <w:rPr>
          <w:rFonts w:eastAsia="Times New Roman"/>
          <w:szCs w:val="24"/>
        </w:rPr>
        <w:lastRenderedPageBreak/>
        <w:t>ορίζεται ως υποχρέωση κάθε Υπουργείου να παρουσιάζει ετήσια έκθ</w:t>
      </w:r>
      <w:r w:rsidRPr="00F838C6">
        <w:rPr>
          <w:rFonts w:eastAsia="Times New Roman"/>
          <w:szCs w:val="24"/>
        </w:rPr>
        <w:t>εση για τις δράσεις</w:t>
      </w:r>
      <w:r>
        <w:rPr>
          <w:rFonts w:eastAsia="Times New Roman"/>
          <w:szCs w:val="24"/>
        </w:rPr>
        <w:t>,</w:t>
      </w:r>
      <w:r w:rsidRPr="00F838C6">
        <w:rPr>
          <w:rFonts w:eastAsia="Times New Roman"/>
          <w:szCs w:val="24"/>
        </w:rPr>
        <w:t xml:space="preserve"> τα μέτρα και τα προγράμματα που έχει υλοποιήσει για την ισότητα των φύλων</w:t>
      </w:r>
      <w:r>
        <w:rPr>
          <w:rFonts w:eastAsia="Times New Roman"/>
          <w:szCs w:val="24"/>
        </w:rPr>
        <w:t>.</w:t>
      </w:r>
      <w:r w:rsidRPr="00F838C6">
        <w:rPr>
          <w:rFonts w:eastAsia="Times New Roman"/>
          <w:szCs w:val="24"/>
        </w:rPr>
        <w:t xml:space="preserve"> </w:t>
      </w:r>
    </w:p>
    <w:p w14:paraId="03A734B9" w14:textId="77777777" w:rsidR="00E615E6" w:rsidRDefault="00720F21">
      <w:pPr>
        <w:spacing w:after="0" w:line="600" w:lineRule="auto"/>
        <w:ind w:firstLine="720"/>
        <w:jc w:val="both"/>
        <w:rPr>
          <w:rFonts w:eastAsia="Times New Roman"/>
          <w:szCs w:val="24"/>
        </w:rPr>
      </w:pPr>
      <w:r>
        <w:rPr>
          <w:rFonts w:eastAsia="Times New Roman"/>
          <w:szCs w:val="24"/>
        </w:rPr>
        <w:t>Σ</w:t>
      </w:r>
      <w:r w:rsidRPr="00F838C6">
        <w:rPr>
          <w:rFonts w:eastAsia="Times New Roman"/>
          <w:szCs w:val="24"/>
        </w:rPr>
        <w:t>ε ό</w:t>
      </w:r>
      <w:r>
        <w:rPr>
          <w:rFonts w:eastAsia="Times New Roman"/>
          <w:szCs w:val="24"/>
        </w:rPr>
        <w:t>,</w:t>
      </w:r>
      <w:r w:rsidRPr="00F838C6">
        <w:rPr>
          <w:rFonts w:eastAsia="Times New Roman"/>
          <w:szCs w:val="24"/>
        </w:rPr>
        <w:t>τι αφορά την ενθάρρυνση της ενεργούς συμμετοχής των γυναικών στην πολιτική ζωή του τόπου και ιδιαίτερα για την ενίσχυση της εκπροσώπησης των γυναικών</w:t>
      </w:r>
      <w:r>
        <w:rPr>
          <w:rFonts w:eastAsia="Times New Roman"/>
          <w:szCs w:val="24"/>
        </w:rPr>
        <w:t>,</w:t>
      </w:r>
      <w:r w:rsidRPr="00F838C6">
        <w:rPr>
          <w:rFonts w:eastAsia="Times New Roman"/>
          <w:szCs w:val="24"/>
        </w:rPr>
        <w:t xml:space="preserve"> τόσ</w:t>
      </w:r>
      <w:r w:rsidRPr="00F838C6">
        <w:rPr>
          <w:rFonts w:eastAsia="Times New Roman"/>
          <w:szCs w:val="24"/>
        </w:rPr>
        <w:t>ο στο Κοινοβούλιο όσο και στα όργανα της τοπικής αυτοδιοίκησης</w:t>
      </w:r>
      <w:r>
        <w:rPr>
          <w:rFonts w:eastAsia="Times New Roman"/>
          <w:szCs w:val="24"/>
        </w:rPr>
        <w:t>,</w:t>
      </w:r>
      <w:r w:rsidRPr="00F838C6">
        <w:rPr>
          <w:rFonts w:eastAsia="Times New Roman"/>
          <w:szCs w:val="24"/>
        </w:rPr>
        <w:t xml:space="preserve"> προβλέπεται η αύξηση του ποσοστού </w:t>
      </w:r>
      <w:r>
        <w:rPr>
          <w:rFonts w:eastAsia="Times New Roman"/>
          <w:szCs w:val="24"/>
        </w:rPr>
        <w:t>ανά φύλο σ</w:t>
      </w:r>
      <w:r w:rsidRPr="00F838C6">
        <w:rPr>
          <w:rFonts w:eastAsia="Times New Roman"/>
          <w:szCs w:val="24"/>
        </w:rPr>
        <w:t>ε ποσοστό τουλάχιστον ίσο με το 40% του συνολικού αριθμού υποψηφίων ανά εκλογική περιφέρεια</w:t>
      </w:r>
      <w:r>
        <w:rPr>
          <w:rFonts w:eastAsia="Times New Roman"/>
          <w:szCs w:val="24"/>
        </w:rPr>
        <w:t>,</w:t>
      </w:r>
      <w:r w:rsidRPr="00F838C6">
        <w:rPr>
          <w:rFonts w:eastAsia="Times New Roman"/>
          <w:szCs w:val="24"/>
        </w:rPr>
        <w:t xml:space="preserve"> ενώ σε ό</w:t>
      </w:r>
      <w:r>
        <w:rPr>
          <w:rFonts w:eastAsia="Times New Roman"/>
          <w:szCs w:val="24"/>
        </w:rPr>
        <w:t>,</w:t>
      </w:r>
      <w:r w:rsidRPr="00F838C6">
        <w:rPr>
          <w:rFonts w:eastAsia="Times New Roman"/>
          <w:szCs w:val="24"/>
        </w:rPr>
        <w:t xml:space="preserve">τι αφορά τη συγκρότηση των συλλογικών οργάνων </w:t>
      </w:r>
      <w:r w:rsidRPr="00F838C6">
        <w:rPr>
          <w:rFonts w:eastAsia="Times New Roman"/>
          <w:szCs w:val="24"/>
        </w:rPr>
        <w:t>της διοίκησης θεσπίζετ</w:t>
      </w:r>
      <w:r>
        <w:rPr>
          <w:rFonts w:eastAsia="Times New Roman"/>
          <w:szCs w:val="24"/>
        </w:rPr>
        <w:t xml:space="preserve">αι κύρωση για την περίπτωση </w:t>
      </w:r>
      <w:proofErr w:type="spellStart"/>
      <w:r>
        <w:rPr>
          <w:rFonts w:eastAsia="Times New Roman"/>
          <w:szCs w:val="24"/>
        </w:rPr>
        <w:t>υποεκπροσώπησης</w:t>
      </w:r>
      <w:proofErr w:type="spellEnd"/>
      <w:r>
        <w:rPr>
          <w:rFonts w:eastAsia="Times New Roman"/>
          <w:szCs w:val="24"/>
        </w:rPr>
        <w:t xml:space="preserve"> </w:t>
      </w:r>
      <w:r w:rsidRPr="00F838C6">
        <w:rPr>
          <w:rFonts w:eastAsia="Times New Roman"/>
          <w:szCs w:val="24"/>
        </w:rPr>
        <w:t>των φύλων</w:t>
      </w:r>
      <w:r>
        <w:rPr>
          <w:rFonts w:eastAsia="Times New Roman"/>
          <w:szCs w:val="24"/>
        </w:rPr>
        <w:t>. Γ</w:t>
      </w:r>
      <w:r w:rsidRPr="00F838C6">
        <w:rPr>
          <w:rFonts w:eastAsia="Times New Roman"/>
          <w:szCs w:val="24"/>
        </w:rPr>
        <w:t xml:space="preserve">ίνεται αναφορά στην εκπαίδευση με </w:t>
      </w:r>
      <w:r>
        <w:rPr>
          <w:rFonts w:eastAsia="Times New Roman"/>
          <w:szCs w:val="24"/>
        </w:rPr>
        <w:t>περαιτέρω</w:t>
      </w:r>
      <w:r w:rsidRPr="00F838C6">
        <w:rPr>
          <w:rFonts w:eastAsia="Times New Roman"/>
          <w:szCs w:val="24"/>
        </w:rPr>
        <w:t xml:space="preserve"> ενθάρρυνση της ανάπτυξης σπουδών φύλου και έρευνας με βάση πάντα το φύλο</w:t>
      </w:r>
      <w:r>
        <w:rPr>
          <w:rFonts w:eastAsia="Times New Roman"/>
          <w:szCs w:val="24"/>
        </w:rPr>
        <w:t>.</w:t>
      </w:r>
    </w:p>
    <w:p w14:paraId="03A734BA" w14:textId="77777777" w:rsidR="00E615E6" w:rsidRDefault="00720F21">
      <w:pPr>
        <w:spacing w:after="0" w:line="600" w:lineRule="auto"/>
        <w:ind w:firstLine="720"/>
        <w:jc w:val="both"/>
        <w:rPr>
          <w:rFonts w:eastAsia="UB-Helvetica" w:cs="Times New Roman"/>
          <w:b/>
          <w:szCs w:val="24"/>
        </w:rPr>
      </w:pPr>
      <w:r>
        <w:rPr>
          <w:rFonts w:eastAsia="UB-Helvetica" w:cs="Times New Roman"/>
          <w:szCs w:val="24"/>
        </w:rPr>
        <w:t>(Στο σημείο αυτό την Προεδρική Έδρα καταλαμβάνει ο</w:t>
      </w:r>
      <w:r>
        <w:rPr>
          <w:rFonts w:eastAsia="UB-Helvetica" w:cs="Times New Roman"/>
          <w:szCs w:val="24"/>
        </w:rPr>
        <w:t xml:space="preserve"> Ε΄ Αντιπρόεδρος της Βουλής κ. </w:t>
      </w:r>
      <w:r w:rsidRPr="001F318A">
        <w:rPr>
          <w:rFonts w:eastAsia="UB-Helvetica" w:cs="Times New Roman"/>
          <w:b/>
          <w:szCs w:val="24"/>
        </w:rPr>
        <w:t>ΔΗΜΗΤΡΙΟΣ ΚΡΕΜΑΣΤΙΝΟΣ)</w:t>
      </w:r>
    </w:p>
    <w:p w14:paraId="03A734BB" w14:textId="77777777" w:rsidR="00E615E6" w:rsidRDefault="00720F21">
      <w:pPr>
        <w:spacing w:after="0" w:line="600" w:lineRule="auto"/>
        <w:ind w:firstLine="720"/>
        <w:jc w:val="both"/>
        <w:rPr>
          <w:rFonts w:eastAsia="Times New Roman"/>
          <w:szCs w:val="24"/>
        </w:rPr>
      </w:pPr>
      <w:r>
        <w:rPr>
          <w:rFonts w:eastAsia="Times New Roman"/>
          <w:szCs w:val="24"/>
        </w:rPr>
        <w:t>Σ</w:t>
      </w:r>
      <w:r w:rsidRPr="00F838C6">
        <w:rPr>
          <w:rFonts w:eastAsia="Times New Roman"/>
          <w:szCs w:val="24"/>
        </w:rPr>
        <w:t>τα μέσα μαζικής ενημέρωσης και τη διαφήμιση προωθούνται ρυθμίσεις για την πραγματοποίηση της ισότητας των φύλων</w:t>
      </w:r>
      <w:r>
        <w:rPr>
          <w:rFonts w:eastAsia="Times New Roman"/>
          <w:szCs w:val="24"/>
        </w:rPr>
        <w:t>,</w:t>
      </w:r>
      <w:r w:rsidRPr="00F838C6">
        <w:rPr>
          <w:rFonts w:eastAsia="Times New Roman"/>
          <w:szCs w:val="24"/>
        </w:rPr>
        <w:t xml:space="preserve"> την εξάλειψη των διακρίσεων και των στερε</w:t>
      </w:r>
      <w:r>
        <w:rPr>
          <w:rFonts w:eastAsia="Times New Roman"/>
          <w:szCs w:val="24"/>
        </w:rPr>
        <w:t>ότυ</w:t>
      </w:r>
      <w:r w:rsidRPr="00F838C6">
        <w:rPr>
          <w:rFonts w:eastAsia="Times New Roman"/>
          <w:szCs w:val="24"/>
        </w:rPr>
        <w:t xml:space="preserve">πων και την </w:t>
      </w:r>
      <w:r w:rsidRPr="00F838C6">
        <w:rPr>
          <w:rFonts w:eastAsia="Times New Roman"/>
          <w:szCs w:val="24"/>
        </w:rPr>
        <w:lastRenderedPageBreak/>
        <w:t>απαγόρευση αναπαραγωγής διαφημισ</w:t>
      </w:r>
      <w:r w:rsidRPr="00F838C6">
        <w:rPr>
          <w:rFonts w:eastAsia="Times New Roman"/>
          <w:szCs w:val="24"/>
        </w:rPr>
        <w:t xml:space="preserve">τικών σποτ που εμπεριέχουν </w:t>
      </w:r>
      <w:proofErr w:type="spellStart"/>
      <w:r w:rsidRPr="00F838C6">
        <w:rPr>
          <w:rFonts w:eastAsia="Times New Roman"/>
          <w:szCs w:val="24"/>
        </w:rPr>
        <w:t>έμφυλη</w:t>
      </w:r>
      <w:proofErr w:type="spellEnd"/>
      <w:r w:rsidRPr="00F838C6">
        <w:rPr>
          <w:rFonts w:eastAsia="Times New Roman"/>
          <w:szCs w:val="24"/>
        </w:rPr>
        <w:t xml:space="preserve"> διάκριση</w:t>
      </w:r>
      <w:r>
        <w:rPr>
          <w:rFonts w:eastAsia="Times New Roman"/>
          <w:szCs w:val="24"/>
        </w:rPr>
        <w:t>.</w:t>
      </w:r>
    </w:p>
    <w:p w14:paraId="03A734BC" w14:textId="77777777" w:rsidR="00E615E6" w:rsidRDefault="00720F21">
      <w:pPr>
        <w:spacing w:after="0" w:line="600" w:lineRule="auto"/>
        <w:ind w:firstLine="720"/>
        <w:jc w:val="both"/>
        <w:rPr>
          <w:rFonts w:eastAsia="Times New Roman"/>
          <w:szCs w:val="24"/>
        </w:rPr>
      </w:pPr>
      <w:r>
        <w:rPr>
          <w:rFonts w:eastAsia="Times New Roman"/>
          <w:szCs w:val="24"/>
        </w:rPr>
        <w:t>Προβλέπεται επιβράβευση</w:t>
      </w:r>
      <w:r w:rsidRPr="00F838C6">
        <w:rPr>
          <w:rFonts w:eastAsia="Times New Roman"/>
          <w:szCs w:val="24"/>
        </w:rPr>
        <w:t xml:space="preserve"> </w:t>
      </w:r>
      <w:r>
        <w:rPr>
          <w:rFonts w:eastAsia="Times New Roman"/>
          <w:szCs w:val="24"/>
        </w:rPr>
        <w:t>στις επιχειρήσει</w:t>
      </w:r>
      <w:r w:rsidRPr="00F838C6">
        <w:rPr>
          <w:rFonts w:eastAsia="Times New Roman"/>
          <w:szCs w:val="24"/>
        </w:rPr>
        <w:t xml:space="preserve">ς που προχωρούν στην ανάπτυξη δράσεων προώθησης της ουσιαστικής ισότητας των φύλων με το σήμα </w:t>
      </w:r>
      <w:r>
        <w:rPr>
          <w:rFonts w:eastAsia="Times New Roman"/>
          <w:szCs w:val="24"/>
        </w:rPr>
        <w:t>«</w:t>
      </w:r>
      <w:r w:rsidRPr="00F838C6">
        <w:rPr>
          <w:rFonts w:eastAsia="Times New Roman"/>
          <w:szCs w:val="24"/>
        </w:rPr>
        <w:t>ισότητα</w:t>
      </w:r>
      <w:r>
        <w:rPr>
          <w:rFonts w:eastAsia="Times New Roman"/>
          <w:szCs w:val="24"/>
        </w:rPr>
        <w:t>»</w:t>
      </w:r>
      <w:r w:rsidRPr="00F838C6">
        <w:rPr>
          <w:rFonts w:eastAsia="Times New Roman"/>
          <w:szCs w:val="24"/>
        </w:rPr>
        <w:t xml:space="preserve"> και με την υποχρέωση </w:t>
      </w:r>
      <w:r>
        <w:rPr>
          <w:rFonts w:eastAsia="Times New Roman"/>
          <w:szCs w:val="24"/>
        </w:rPr>
        <w:t xml:space="preserve">οι </w:t>
      </w:r>
      <w:r w:rsidRPr="00F838C6">
        <w:rPr>
          <w:rFonts w:eastAsia="Times New Roman"/>
          <w:szCs w:val="24"/>
        </w:rPr>
        <w:t>επιχειρήσεις που έχουν αυτό το σήμα να καταθ</w:t>
      </w:r>
      <w:r w:rsidRPr="00F838C6">
        <w:rPr>
          <w:rFonts w:eastAsia="Times New Roman"/>
          <w:szCs w:val="24"/>
        </w:rPr>
        <w:t>έτουν ετήσια έκθεση στη Γενική Γραμματεία Ισότητας των Φύλων</w:t>
      </w:r>
      <w:r>
        <w:rPr>
          <w:rFonts w:eastAsia="Times New Roman"/>
          <w:szCs w:val="24"/>
        </w:rPr>
        <w:t>.</w:t>
      </w:r>
    </w:p>
    <w:p w14:paraId="03A734BD" w14:textId="77777777" w:rsidR="00E615E6" w:rsidRDefault="00720F21">
      <w:pPr>
        <w:spacing w:after="0" w:line="600" w:lineRule="auto"/>
        <w:ind w:firstLine="720"/>
        <w:jc w:val="both"/>
        <w:rPr>
          <w:rFonts w:eastAsia="Times New Roman"/>
          <w:szCs w:val="24"/>
        </w:rPr>
      </w:pPr>
      <w:r>
        <w:rPr>
          <w:rFonts w:eastAsia="Times New Roman"/>
          <w:szCs w:val="24"/>
        </w:rPr>
        <w:t>Επίσης,</w:t>
      </w:r>
      <w:r w:rsidRPr="00F838C6">
        <w:rPr>
          <w:rFonts w:eastAsia="Times New Roman"/>
          <w:szCs w:val="24"/>
        </w:rPr>
        <w:t xml:space="preserve"> το νομοσχέδιο αφορά τη συνέχιση της λειτουργίας και τον καλύτερο συντονισμό των δομών που υπάρχουν ήδη για την αντιμετώπιση της </w:t>
      </w:r>
      <w:proofErr w:type="spellStart"/>
      <w:r w:rsidRPr="00F838C6">
        <w:rPr>
          <w:rFonts w:eastAsia="Times New Roman"/>
          <w:szCs w:val="24"/>
        </w:rPr>
        <w:t>έμφυλης</w:t>
      </w:r>
      <w:proofErr w:type="spellEnd"/>
      <w:r w:rsidRPr="00F838C6">
        <w:rPr>
          <w:rFonts w:eastAsia="Times New Roman"/>
          <w:szCs w:val="24"/>
        </w:rPr>
        <w:t xml:space="preserve"> βίας</w:t>
      </w:r>
      <w:r>
        <w:rPr>
          <w:rFonts w:eastAsia="Times New Roman"/>
          <w:szCs w:val="24"/>
        </w:rPr>
        <w:t>,</w:t>
      </w:r>
      <w:r w:rsidRPr="00F838C6">
        <w:rPr>
          <w:rFonts w:eastAsia="Times New Roman"/>
          <w:szCs w:val="24"/>
        </w:rPr>
        <w:t xml:space="preserve"> όπως είναι ο </w:t>
      </w:r>
      <w:r>
        <w:rPr>
          <w:rFonts w:eastAsia="Times New Roman"/>
          <w:szCs w:val="24"/>
        </w:rPr>
        <w:t>«</w:t>
      </w:r>
      <w:r w:rsidRPr="00F838C6">
        <w:rPr>
          <w:rFonts w:eastAsia="Times New Roman"/>
          <w:szCs w:val="24"/>
        </w:rPr>
        <w:t>Ξενώνας Φιλοξενίας</w:t>
      </w:r>
      <w:r>
        <w:rPr>
          <w:rFonts w:eastAsia="Times New Roman"/>
          <w:szCs w:val="24"/>
        </w:rPr>
        <w:t>»</w:t>
      </w:r>
      <w:r w:rsidRPr="00F838C6">
        <w:rPr>
          <w:rFonts w:eastAsia="Times New Roman"/>
          <w:szCs w:val="24"/>
        </w:rPr>
        <w:t xml:space="preserve"> και η </w:t>
      </w:r>
      <w:r>
        <w:rPr>
          <w:rFonts w:eastAsia="Times New Roman"/>
          <w:szCs w:val="24"/>
        </w:rPr>
        <w:t>«</w:t>
      </w:r>
      <w:r w:rsidRPr="00F838C6">
        <w:rPr>
          <w:rFonts w:eastAsia="Times New Roman"/>
          <w:szCs w:val="24"/>
        </w:rPr>
        <w:t xml:space="preserve">Γραμμή </w:t>
      </w:r>
      <w:r>
        <w:rPr>
          <w:rFonts w:eastAsia="Times New Roman"/>
          <w:szCs w:val="24"/>
        </w:rPr>
        <w:t>SOS»</w:t>
      </w:r>
      <w:r w:rsidRPr="00F838C6">
        <w:rPr>
          <w:rFonts w:eastAsia="Times New Roman"/>
          <w:szCs w:val="24"/>
        </w:rPr>
        <w:t xml:space="preserve"> σε </w:t>
      </w:r>
      <w:r>
        <w:rPr>
          <w:rFonts w:eastAsia="Times New Roman"/>
          <w:szCs w:val="24"/>
        </w:rPr>
        <w:t>εικοσιτετράωρη</w:t>
      </w:r>
      <w:r w:rsidRPr="00F838C6">
        <w:rPr>
          <w:rFonts w:eastAsia="Times New Roman"/>
          <w:szCs w:val="24"/>
        </w:rPr>
        <w:t xml:space="preserve"> βάση</w:t>
      </w:r>
      <w:r>
        <w:rPr>
          <w:rFonts w:eastAsia="Times New Roman"/>
          <w:szCs w:val="24"/>
        </w:rPr>
        <w:t>. Ό</w:t>
      </w:r>
      <w:r w:rsidRPr="00F838C6">
        <w:rPr>
          <w:rFonts w:eastAsia="Times New Roman"/>
          <w:szCs w:val="24"/>
        </w:rPr>
        <w:t>λες αυτές οι ρυθμίσεις ενισχύουν επί της ουσίας την ισότητα σε όλες τις εκφάνσεις της κοινωνικής και πολιτικής ζωής</w:t>
      </w:r>
      <w:r>
        <w:rPr>
          <w:rFonts w:eastAsia="Times New Roman"/>
          <w:szCs w:val="24"/>
        </w:rPr>
        <w:t>.</w:t>
      </w:r>
    </w:p>
    <w:p w14:paraId="03A734BE" w14:textId="77777777" w:rsidR="00E615E6" w:rsidRDefault="00720F21">
      <w:pPr>
        <w:spacing w:after="0" w:line="600" w:lineRule="auto"/>
        <w:ind w:firstLine="720"/>
        <w:jc w:val="both"/>
        <w:rPr>
          <w:rFonts w:eastAsia="Times New Roman"/>
          <w:szCs w:val="24"/>
        </w:rPr>
      </w:pPr>
      <w:r>
        <w:rPr>
          <w:rFonts w:eastAsia="Times New Roman"/>
          <w:szCs w:val="24"/>
        </w:rPr>
        <w:t>Ε</w:t>
      </w:r>
      <w:r w:rsidRPr="00F838C6">
        <w:rPr>
          <w:rFonts w:eastAsia="Times New Roman"/>
          <w:szCs w:val="24"/>
        </w:rPr>
        <w:t xml:space="preserve">πιπλέον στο νομοσχέδιο που συζητάμε σήμερα περιλαμβάνονται σημαντικές αλλαγές για την επιτάχυνση των </w:t>
      </w:r>
      <w:r w:rsidRPr="00F838C6">
        <w:rPr>
          <w:rFonts w:eastAsia="Times New Roman"/>
          <w:szCs w:val="24"/>
        </w:rPr>
        <w:t>διαδικασιών απόδοσης ιθαγένειας</w:t>
      </w:r>
      <w:r>
        <w:rPr>
          <w:rFonts w:eastAsia="Times New Roman"/>
          <w:szCs w:val="24"/>
        </w:rPr>
        <w:t xml:space="preserve">. Είναι </w:t>
      </w:r>
      <w:r w:rsidRPr="00F838C6">
        <w:rPr>
          <w:rFonts w:eastAsia="Times New Roman"/>
          <w:szCs w:val="24"/>
        </w:rPr>
        <w:t>ένα σημαντικό ζήτημα</w:t>
      </w:r>
      <w:r>
        <w:rPr>
          <w:rFonts w:eastAsia="Times New Roman"/>
          <w:szCs w:val="24"/>
        </w:rPr>
        <w:t>, αφού ο όγκος των αιτήσεων είναι μεγάλος,</w:t>
      </w:r>
      <w:r w:rsidRPr="00F838C6">
        <w:rPr>
          <w:rFonts w:eastAsia="Times New Roman"/>
          <w:szCs w:val="24"/>
        </w:rPr>
        <w:t xml:space="preserve"> με αποτέλεσμα την ταλαιπωρία χιλιάδων πολιτών</w:t>
      </w:r>
      <w:r>
        <w:rPr>
          <w:rFonts w:eastAsia="Times New Roman"/>
          <w:szCs w:val="24"/>
        </w:rPr>
        <w:t>.</w:t>
      </w:r>
      <w:r w:rsidRPr="00F838C6">
        <w:rPr>
          <w:rFonts w:eastAsia="Times New Roman"/>
          <w:szCs w:val="24"/>
        </w:rPr>
        <w:t xml:space="preserve"> </w:t>
      </w:r>
    </w:p>
    <w:p w14:paraId="03A734BF" w14:textId="77777777" w:rsidR="00E615E6" w:rsidRDefault="00720F21">
      <w:pPr>
        <w:spacing w:after="0" w:line="600" w:lineRule="auto"/>
        <w:ind w:firstLine="720"/>
        <w:jc w:val="both"/>
        <w:rPr>
          <w:rFonts w:eastAsia="Times New Roman"/>
          <w:szCs w:val="24"/>
        </w:rPr>
      </w:pPr>
      <w:r>
        <w:rPr>
          <w:rFonts w:eastAsia="Times New Roman"/>
          <w:szCs w:val="24"/>
        </w:rPr>
        <w:lastRenderedPageBreak/>
        <w:t>Ο</w:t>
      </w:r>
      <w:r w:rsidRPr="00F838C6">
        <w:rPr>
          <w:rFonts w:eastAsia="Times New Roman"/>
          <w:szCs w:val="24"/>
        </w:rPr>
        <w:t xml:space="preserve">ρίζεται ενιαία πανελλαδική διαδικασία </w:t>
      </w:r>
      <w:r>
        <w:rPr>
          <w:rFonts w:eastAsia="Times New Roman"/>
          <w:szCs w:val="24"/>
        </w:rPr>
        <w:t>εξέτασης</w:t>
      </w:r>
      <w:r w:rsidRPr="00F838C6">
        <w:rPr>
          <w:rFonts w:eastAsia="Times New Roman"/>
          <w:szCs w:val="24"/>
        </w:rPr>
        <w:t xml:space="preserve"> για το πιστοποιητικό επάρκειας της ελληνικής γλώσσας για τ</w:t>
      </w:r>
      <w:r w:rsidRPr="00F838C6">
        <w:rPr>
          <w:rFonts w:eastAsia="Times New Roman"/>
          <w:szCs w:val="24"/>
        </w:rPr>
        <w:t>ην πολιτογράφηση</w:t>
      </w:r>
      <w:r>
        <w:rPr>
          <w:rFonts w:eastAsia="Times New Roman"/>
          <w:szCs w:val="24"/>
        </w:rPr>
        <w:t>,</w:t>
      </w:r>
      <w:r w:rsidRPr="00F838C6">
        <w:rPr>
          <w:rFonts w:eastAsia="Times New Roman"/>
          <w:szCs w:val="24"/>
        </w:rPr>
        <w:t xml:space="preserve"> η οποία διενεργείται με ευθύνη της Γενικής Γραμματείας </w:t>
      </w:r>
      <w:r>
        <w:rPr>
          <w:rFonts w:eastAsia="Times New Roman"/>
          <w:szCs w:val="24"/>
        </w:rPr>
        <w:t>Διά</w:t>
      </w:r>
      <w:r w:rsidRPr="00F838C6">
        <w:rPr>
          <w:rFonts w:eastAsia="Times New Roman"/>
          <w:szCs w:val="24"/>
        </w:rPr>
        <w:t xml:space="preserve"> </w:t>
      </w:r>
      <w:r>
        <w:rPr>
          <w:rFonts w:eastAsia="Times New Roman"/>
          <w:szCs w:val="24"/>
        </w:rPr>
        <w:t>Β</w:t>
      </w:r>
      <w:r w:rsidRPr="00F838C6">
        <w:rPr>
          <w:rFonts w:eastAsia="Times New Roman"/>
          <w:szCs w:val="24"/>
        </w:rPr>
        <w:t xml:space="preserve">ίου </w:t>
      </w:r>
      <w:r>
        <w:rPr>
          <w:rFonts w:eastAsia="Times New Roman"/>
          <w:szCs w:val="24"/>
        </w:rPr>
        <w:t>Μ</w:t>
      </w:r>
      <w:r w:rsidRPr="00F838C6">
        <w:rPr>
          <w:rFonts w:eastAsia="Times New Roman"/>
          <w:szCs w:val="24"/>
        </w:rPr>
        <w:t>άθησης</w:t>
      </w:r>
      <w:r>
        <w:rPr>
          <w:rFonts w:eastAsia="Times New Roman"/>
          <w:szCs w:val="24"/>
        </w:rPr>
        <w:t>.</w:t>
      </w:r>
      <w:r w:rsidRPr="00F838C6">
        <w:rPr>
          <w:rFonts w:eastAsia="Times New Roman"/>
          <w:szCs w:val="24"/>
        </w:rPr>
        <w:t xml:space="preserve"> </w:t>
      </w:r>
      <w:r>
        <w:rPr>
          <w:rFonts w:eastAsia="Times New Roman"/>
          <w:szCs w:val="24"/>
        </w:rPr>
        <w:t>Τ</w:t>
      </w:r>
      <w:r w:rsidRPr="00F838C6">
        <w:rPr>
          <w:rFonts w:eastAsia="Times New Roman"/>
          <w:szCs w:val="24"/>
        </w:rPr>
        <w:t xml:space="preserve">ο παράβολο για την πολιτογράφηση μειώνεται από τα 700 </w:t>
      </w:r>
      <w:r>
        <w:rPr>
          <w:rFonts w:eastAsia="Times New Roman"/>
          <w:szCs w:val="24"/>
        </w:rPr>
        <w:t xml:space="preserve">ευρώ </w:t>
      </w:r>
      <w:r w:rsidRPr="00F838C6">
        <w:rPr>
          <w:rFonts w:eastAsia="Times New Roman"/>
          <w:szCs w:val="24"/>
        </w:rPr>
        <w:t>στα 550 ευρώ</w:t>
      </w:r>
      <w:r>
        <w:rPr>
          <w:rFonts w:eastAsia="Times New Roman"/>
          <w:szCs w:val="24"/>
        </w:rPr>
        <w:t>,</w:t>
      </w:r>
      <w:r w:rsidRPr="00F838C6">
        <w:rPr>
          <w:rFonts w:eastAsia="Times New Roman"/>
          <w:szCs w:val="24"/>
        </w:rPr>
        <w:t xml:space="preserve"> ενώ </w:t>
      </w:r>
      <w:r>
        <w:rPr>
          <w:rFonts w:eastAsia="Times New Roman"/>
          <w:szCs w:val="24"/>
        </w:rPr>
        <w:t xml:space="preserve">για όσους διατηρούν βιοτικούς δεσμούς </w:t>
      </w:r>
      <w:r w:rsidRPr="00F838C6">
        <w:rPr>
          <w:rFonts w:eastAsia="Times New Roman"/>
          <w:szCs w:val="24"/>
        </w:rPr>
        <w:t>στην Ελλάδα και απομακρύνθηκαν και απουσιάζουν απ</w:t>
      </w:r>
      <w:r w:rsidRPr="00F838C6">
        <w:rPr>
          <w:rFonts w:eastAsia="Times New Roman"/>
          <w:szCs w:val="24"/>
        </w:rPr>
        <w:t xml:space="preserve">ό τη χώρα για </w:t>
      </w:r>
      <w:r>
        <w:rPr>
          <w:rFonts w:eastAsia="Times New Roman"/>
          <w:szCs w:val="24"/>
        </w:rPr>
        <w:t>δεκαοκτώ</w:t>
      </w:r>
      <w:r w:rsidRPr="00F838C6">
        <w:rPr>
          <w:rFonts w:eastAsia="Times New Roman"/>
          <w:szCs w:val="24"/>
        </w:rPr>
        <w:t xml:space="preserve"> μήνες</w:t>
      </w:r>
      <w:r>
        <w:rPr>
          <w:rFonts w:eastAsia="Times New Roman"/>
          <w:szCs w:val="24"/>
        </w:rPr>
        <w:t>,</w:t>
      </w:r>
      <w:r w:rsidRPr="00F838C6">
        <w:rPr>
          <w:rFonts w:eastAsia="Times New Roman"/>
          <w:szCs w:val="24"/>
        </w:rPr>
        <w:t xml:space="preserve"> δεν απορρίπτεται η αίτηση </w:t>
      </w:r>
      <w:r>
        <w:rPr>
          <w:rFonts w:eastAsia="Times New Roman"/>
          <w:szCs w:val="24"/>
        </w:rPr>
        <w:t>τους,</w:t>
      </w:r>
      <w:r w:rsidRPr="00F838C6">
        <w:rPr>
          <w:rFonts w:eastAsia="Times New Roman"/>
          <w:szCs w:val="24"/>
        </w:rPr>
        <w:t xml:space="preserve"> αλλά η διαδικασία αναστέλλεται και επανεξετάζεται μετά από την εκ νέου επανεγκατάσταση στη χώρα </w:t>
      </w:r>
      <w:r>
        <w:rPr>
          <w:rFonts w:eastAsia="Times New Roman"/>
          <w:szCs w:val="24"/>
        </w:rPr>
        <w:t>μας.</w:t>
      </w:r>
    </w:p>
    <w:p w14:paraId="03A734C0" w14:textId="77777777" w:rsidR="00E615E6" w:rsidRDefault="00720F21">
      <w:pPr>
        <w:spacing w:after="0" w:line="600" w:lineRule="auto"/>
        <w:ind w:firstLine="720"/>
        <w:jc w:val="both"/>
        <w:rPr>
          <w:rFonts w:eastAsia="Times New Roman"/>
          <w:szCs w:val="24"/>
        </w:rPr>
      </w:pPr>
      <w:r>
        <w:rPr>
          <w:rFonts w:eastAsia="Times New Roman"/>
          <w:szCs w:val="24"/>
        </w:rPr>
        <w:t>Επίσης,</w:t>
      </w:r>
      <w:r w:rsidRPr="00F838C6">
        <w:rPr>
          <w:rFonts w:eastAsia="Times New Roman"/>
          <w:szCs w:val="24"/>
        </w:rPr>
        <w:t xml:space="preserve"> </w:t>
      </w:r>
      <w:r>
        <w:rPr>
          <w:rFonts w:eastAsia="Times New Roman"/>
          <w:szCs w:val="24"/>
        </w:rPr>
        <w:t>η ευθύνη των αποφάσεω</w:t>
      </w:r>
      <w:r w:rsidRPr="00F838C6">
        <w:rPr>
          <w:rFonts w:eastAsia="Times New Roman"/>
          <w:szCs w:val="24"/>
        </w:rPr>
        <w:t>ν πολιτογράφησης αποδίδεται στις Περιφερειακές Διε</w:t>
      </w:r>
      <w:r>
        <w:rPr>
          <w:rFonts w:eastAsia="Times New Roman"/>
          <w:szCs w:val="24"/>
        </w:rPr>
        <w:t>υ</w:t>
      </w:r>
      <w:r w:rsidRPr="00F838C6">
        <w:rPr>
          <w:rFonts w:eastAsia="Times New Roman"/>
          <w:szCs w:val="24"/>
        </w:rPr>
        <w:t>θ</w:t>
      </w:r>
      <w:r>
        <w:rPr>
          <w:rFonts w:eastAsia="Times New Roman"/>
          <w:szCs w:val="24"/>
        </w:rPr>
        <w:t>ύ</w:t>
      </w:r>
      <w:r w:rsidRPr="00F838C6">
        <w:rPr>
          <w:rFonts w:eastAsia="Times New Roman"/>
          <w:szCs w:val="24"/>
        </w:rPr>
        <w:t>νσ</w:t>
      </w:r>
      <w:r>
        <w:rPr>
          <w:rFonts w:eastAsia="Times New Roman"/>
          <w:szCs w:val="24"/>
        </w:rPr>
        <w:t>ει</w:t>
      </w:r>
      <w:r w:rsidRPr="00F838C6">
        <w:rPr>
          <w:rFonts w:eastAsia="Times New Roman"/>
          <w:szCs w:val="24"/>
        </w:rPr>
        <w:t xml:space="preserve">ς </w:t>
      </w:r>
      <w:r w:rsidRPr="00F838C6">
        <w:rPr>
          <w:rFonts w:eastAsia="Times New Roman"/>
          <w:szCs w:val="24"/>
        </w:rPr>
        <w:t>Ιθαγένειας του Υπουργείου Εσωτερικών πλέον</w:t>
      </w:r>
      <w:r>
        <w:rPr>
          <w:rFonts w:eastAsia="Times New Roman"/>
          <w:szCs w:val="24"/>
        </w:rPr>
        <w:t>,</w:t>
      </w:r>
      <w:r w:rsidRPr="00F838C6">
        <w:rPr>
          <w:rFonts w:eastAsia="Times New Roman"/>
          <w:szCs w:val="24"/>
        </w:rPr>
        <w:t xml:space="preserve"> αντί της </w:t>
      </w:r>
      <w:r>
        <w:rPr>
          <w:rFonts w:eastAsia="Times New Roman"/>
          <w:szCs w:val="24"/>
        </w:rPr>
        <w:t>α</w:t>
      </w:r>
      <w:r w:rsidRPr="00F838C6">
        <w:rPr>
          <w:rFonts w:eastAsia="Times New Roman"/>
          <w:szCs w:val="24"/>
        </w:rPr>
        <w:t xml:space="preserve">ποκεντρωμένης </w:t>
      </w:r>
      <w:r>
        <w:rPr>
          <w:rFonts w:eastAsia="Times New Roman"/>
          <w:szCs w:val="24"/>
        </w:rPr>
        <w:t>δ</w:t>
      </w:r>
      <w:r w:rsidRPr="00F838C6">
        <w:rPr>
          <w:rFonts w:eastAsia="Times New Roman"/>
          <w:szCs w:val="24"/>
        </w:rPr>
        <w:t xml:space="preserve">ιοίκησης που είχε μέχρι τώρα την ευθύνη και εκτιμούμε ότι με αυτό το μέτρο θα μειωθεί κατά </w:t>
      </w:r>
      <w:r>
        <w:rPr>
          <w:rFonts w:eastAsia="Times New Roman"/>
          <w:szCs w:val="24"/>
        </w:rPr>
        <w:t>εννέα</w:t>
      </w:r>
      <w:r w:rsidRPr="00F838C6">
        <w:rPr>
          <w:rFonts w:eastAsia="Times New Roman"/>
          <w:szCs w:val="24"/>
        </w:rPr>
        <w:t xml:space="preserve"> </w:t>
      </w:r>
      <w:r>
        <w:rPr>
          <w:rFonts w:eastAsia="Times New Roman"/>
          <w:szCs w:val="24"/>
        </w:rPr>
        <w:t>μ</w:t>
      </w:r>
      <w:r w:rsidRPr="00F838C6">
        <w:rPr>
          <w:rFonts w:eastAsia="Times New Roman"/>
          <w:szCs w:val="24"/>
        </w:rPr>
        <w:t>ήνες ο χρόνος απόδοσης ιθαγένειας</w:t>
      </w:r>
      <w:r>
        <w:rPr>
          <w:rFonts w:eastAsia="Times New Roman"/>
          <w:szCs w:val="24"/>
        </w:rPr>
        <w:t>.</w:t>
      </w:r>
    </w:p>
    <w:p w14:paraId="03A734C1" w14:textId="77777777" w:rsidR="00E615E6" w:rsidRDefault="00720F21">
      <w:pPr>
        <w:spacing w:after="0" w:line="600" w:lineRule="auto"/>
        <w:ind w:firstLine="720"/>
        <w:jc w:val="both"/>
        <w:rPr>
          <w:rFonts w:eastAsia="Times New Roman"/>
          <w:szCs w:val="24"/>
        </w:rPr>
      </w:pPr>
      <w:r>
        <w:rPr>
          <w:rFonts w:eastAsia="Times New Roman"/>
          <w:szCs w:val="24"/>
        </w:rPr>
        <w:t>Ε</w:t>
      </w:r>
      <w:r w:rsidRPr="00F838C6">
        <w:rPr>
          <w:rFonts w:eastAsia="Times New Roman"/>
          <w:szCs w:val="24"/>
        </w:rPr>
        <w:t xml:space="preserve">πιπλέον το νομοσχέδιο περιλαμβάνει ρυθμίσεις για την </w:t>
      </w:r>
      <w:r w:rsidRPr="00F838C6">
        <w:rPr>
          <w:rFonts w:eastAsia="Times New Roman"/>
          <w:szCs w:val="24"/>
        </w:rPr>
        <w:t>απόδοση ιθαγένειας σε ευάλωτες ομάδες</w:t>
      </w:r>
      <w:r>
        <w:rPr>
          <w:rFonts w:eastAsia="Times New Roman"/>
          <w:szCs w:val="24"/>
        </w:rPr>
        <w:t>,</w:t>
      </w:r>
      <w:r w:rsidRPr="00F838C6">
        <w:rPr>
          <w:rFonts w:eastAsia="Times New Roman"/>
          <w:szCs w:val="24"/>
        </w:rPr>
        <w:t xml:space="preserve"> σε ηλικιωμένα πρόσωπα με νοητική υστέρηση</w:t>
      </w:r>
      <w:r>
        <w:rPr>
          <w:rFonts w:eastAsia="Times New Roman"/>
          <w:szCs w:val="24"/>
        </w:rPr>
        <w:t>,</w:t>
      </w:r>
      <w:r w:rsidRPr="00F838C6">
        <w:rPr>
          <w:rFonts w:eastAsia="Times New Roman"/>
          <w:szCs w:val="24"/>
        </w:rPr>
        <w:t xml:space="preserve"> με βαριά ψυχική ασθένεια</w:t>
      </w:r>
      <w:r>
        <w:rPr>
          <w:rFonts w:eastAsia="Times New Roman"/>
          <w:szCs w:val="24"/>
        </w:rPr>
        <w:t>,</w:t>
      </w:r>
      <w:r w:rsidRPr="00F838C6">
        <w:rPr>
          <w:rFonts w:eastAsia="Times New Roman"/>
          <w:szCs w:val="24"/>
        </w:rPr>
        <w:t xml:space="preserve"> στα οποία αποδίδεται το δικαίωμα πολιτογράφησης ανεξαρτήτως αν πληρούν όλα τα κριτήρια</w:t>
      </w:r>
      <w:r>
        <w:rPr>
          <w:rFonts w:eastAsia="Times New Roman"/>
          <w:szCs w:val="24"/>
        </w:rPr>
        <w:t>,</w:t>
      </w:r>
      <w:r w:rsidRPr="00F838C6">
        <w:rPr>
          <w:rFonts w:eastAsia="Times New Roman"/>
          <w:szCs w:val="24"/>
        </w:rPr>
        <w:t xml:space="preserve"> ώστε να μπορούν να απολαμβάνουν </w:t>
      </w:r>
      <w:r w:rsidRPr="00F838C6">
        <w:rPr>
          <w:rFonts w:eastAsia="Times New Roman"/>
          <w:szCs w:val="24"/>
        </w:rPr>
        <w:lastRenderedPageBreak/>
        <w:t xml:space="preserve">την κοινωνική προστασία που </w:t>
      </w:r>
      <w:r w:rsidRPr="00F838C6">
        <w:rPr>
          <w:rFonts w:eastAsia="Times New Roman"/>
          <w:szCs w:val="24"/>
        </w:rPr>
        <w:t>απολαμβάνουν και οι Έλληνες πολίτες</w:t>
      </w:r>
      <w:r>
        <w:rPr>
          <w:rFonts w:eastAsia="Times New Roman"/>
          <w:szCs w:val="24"/>
        </w:rPr>
        <w:t>.</w:t>
      </w:r>
    </w:p>
    <w:p w14:paraId="03A734C2" w14:textId="77777777" w:rsidR="00E615E6" w:rsidRDefault="00720F21">
      <w:pPr>
        <w:spacing w:after="0" w:line="600" w:lineRule="auto"/>
        <w:ind w:firstLine="720"/>
        <w:jc w:val="both"/>
        <w:rPr>
          <w:rFonts w:eastAsia="Times New Roman"/>
          <w:szCs w:val="24"/>
        </w:rPr>
      </w:pPr>
      <w:r>
        <w:rPr>
          <w:rFonts w:eastAsia="Times New Roman"/>
          <w:szCs w:val="24"/>
        </w:rPr>
        <w:t>Έ</w:t>
      </w:r>
      <w:r w:rsidRPr="00F838C6">
        <w:rPr>
          <w:rFonts w:eastAsia="Times New Roman"/>
          <w:szCs w:val="24"/>
        </w:rPr>
        <w:t>να κρά</w:t>
      </w:r>
      <w:r>
        <w:rPr>
          <w:rFonts w:eastAsia="Times New Roman"/>
          <w:szCs w:val="24"/>
        </w:rPr>
        <w:t>τος δικαίου θα πρέπει να εφαρμόζ</w:t>
      </w:r>
      <w:r w:rsidRPr="00F838C6">
        <w:rPr>
          <w:rFonts w:eastAsia="Times New Roman"/>
          <w:szCs w:val="24"/>
        </w:rPr>
        <w:t xml:space="preserve">ει και να </w:t>
      </w:r>
      <w:r>
        <w:rPr>
          <w:rFonts w:eastAsia="Times New Roman"/>
          <w:szCs w:val="24"/>
        </w:rPr>
        <w:t xml:space="preserve">εντάσσει στις </w:t>
      </w:r>
      <w:r w:rsidRPr="00F838C6">
        <w:rPr>
          <w:rFonts w:eastAsia="Times New Roman"/>
          <w:szCs w:val="24"/>
        </w:rPr>
        <w:t>δομές του και στην κοινωνία άτομα που ζουν</w:t>
      </w:r>
      <w:r>
        <w:rPr>
          <w:rFonts w:eastAsia="Times New Roman"/>
          <w:szCs w:val="24"/>
        </w:rPr>
        <w:t>,</w:t>
      </w:r>
      <w:r w:rsidRPr="00F838C6">
        <w:rPr>
          <w:rFonts w:eastAsia="Times New Roman"/>
          <w:szCs w:val="24"/>
        </w:rPr>
        <w:t xml:space="preserve"> εργάζονται</w:t>
      </w:r>
      <w:r>
        <w:rPr>
          <w:rFonts w:eastAsia="Times New Roman"/>
          <w:szCs w:val="24"/>
        </w:rPr>
        <w:t>,</w:t>
      </w:r>
      <w:r w:rsidRPr="00F838C6">
        <w:rPr>
          <w:rFonts w:eastAsia="Times New Roman"/>
          <w:szCs w:val="24"/>
        </w:rPr>
        <w:t xml:space="preserve"> σπουδάζουν</w:t>
      </w:r>
      <w:r>
        <w:rPr>
          <w:rFonts w:eastAsia="Times New Roman"/>
          <w:szCs w:val="24"/>
        </w:rPr>
        <w:t>,</w:t>
      </w:r>
      <w:r w:rsidRPr="00F838C6">
        <w:rPr>
          <w:rFonts w:eastAsia="Times New Roman"/>
          <w:szCs w:val="24"/>
        </w:rPr>
        <w:t xml:space="preserve"> έχουν δημιουργήσει οικογένειες</w:t>
      </w:r>
      <w:r>
        <w:rPr>
          <w:rFonts w:eastAsia="Times New Roman"/>
          <w:szCs w:val="24"/>
        </w:rPr>
        <w:t>,</w:t>
      </w:r>
      <w:r w:rsidRPr="00F838C6">
        <w:rPr>
          <w:rFonts w:eastAsia="Times New Roman"/>
          <w:szCs w:val="24"/>
        </w:rPr>
        <w:t xml:space="preserve"> μεγαλώνουν τα παιδιά τους στη χώρα μας και οφείλουμε να </w:t>
      </w:r>
      <w:r w:rsidRPr="00F838C6">
        <w:rPr>
          <w:rFonts w:eastAsia="Times New Roman"/>
          <w:szCs w:val="24"/>
        </w:rPr>
        <w:t xml:space="preserve">τους παρέχουμε ασφαλείς όρους για την ένταξή </w:t>
      </w:r>
      <w:r>
        <w:rPr>
          <w:rFonts w:eastAsia="Times New Roman"/>
          <w:szCs w:val="24"/>
        </w:rPr>
        <w:t>τους.</w:t>
      </w:r>
    </w:p>
    <w:p w14:paraId="03A734C3" w14:textId="77777777" w:rsidR="00E615E6" w:rsidRDefault="00720F21">
      <w:pPr>
        <w:spacing w:after="0" w:line="600" w:lineRule="auto"/>
        <w:ind w:firstLine="720"/>
        <w:jc w:val="both"/>
        <w:rPr>
          <w:rFonts w:eastAsia="Times New Roman"/>
          <w:szCs w:val="24"/>
        </w:rPr>
      </w:pPr>
      <w:r>
        <w:rPr>
          <w:rFonts w:eastAsia="Times New Roman"/>
          <w:szCs w:val="24"/>
        </w:rPr>
        <w:t>Ε</w:t>
      </w:r>
      <w:r w:rsidRPr="00F838C6">
        <w:rPr>
          <w:rFonts w:eastAsia="Times New Roman"/>
          <w:szCs w:val="24"/>
        </w:rPr>
        <w:t>υχαριστώ</w:t>
      </w:r>
      <w:r>
        <w:rPr>
          <w:rFonts w:eastAsia="Times New Roman"/>
          <w:szCs w:val="24"/>
        </w:rPr>
        <w:t>.</w:t>
      </w:r>
    </w:p>
    <w:p w14:paraId="03A734C4" w14:textId="77777777" w:rsidR="00E615E6" w:rsidRDefault="00720F21">
      <w:pPr>
        <w:spacing w:after="0" w:line="600" w:lineRule="auto"/>
        <w:ind w:firstLine="720"/>
        <w:jc w:val="center"/>
        <w:rPr>
          <w:rFonts w:eastAsia="Times New Roman" w:cs="Times New Roman"/>
          <w:szCs w:val="24"/>
        </w:rPr>
      </w:pPr>
      <w:r w:rsidRPr="00655E34">
        <w:rPr>
          <w:rFonts w:eastAsia="Times New Roman" w:cs="Times New Roman"/>
          <w:szCs w:val="24"/>
        </w:rPr>
        <w:t>(Χειροκροτήματα από την πτέρυγα του ΣΥΡΙΖΑ)</w:t>
      </w:r>
    </w:p>
    <w:p w14:paraId="03A734C5" w14:textId="77777777" w:rsidR="00E615E6" w:rsidRDefault="00720F21">
      <w:pPr>
        <w:spacing w:after="0" w:line="600" w:lineRule="auto"/>
        <w:ind w:firstLine="720"/>
        <w:jc w:val="both"/>
        <w:rPr>
          <w:rFonts w:eastAsia="Times New Roman"/>
          <w:szCs w:val="24"/>
        </w:rPr>
      </w:pPr>
      <w:r w:rsidRPr="00E81C07">
        <w:rPr>
          <w:rFonts w:eastAsia="Times New Roman"/>
          <w:b/>
          <w:szCs w:val="24"/>
        </w:rPr>
        <w:t xml:space="preserve">ΠΡΟΕΔΡΕΥΩΝ (Δημήτριος </w:t>
      </w:r>
      <w:proofErr w:type="spellStart"/>
      <w:r w:rsidRPr="00E81C07">
        <w:rPr>
          <w:rFonts w:eastAsia="Times New Roman"/>
          <w:b/>
          <w:szCs w:val="24"/>
        </w:rPr>
        <w:t>Κρεμαστινός</w:t>
      </w:r>
      <w:proofErr w:type="spellEnd"/>
      <w:r w:rsidRPr="00E81C07">
        <w:rPr>
          <w:rFonts w:eastAsia="Times New Roman"/>
          <w:b/>
          <w:szCs w:val="24"/>
        </w:rPr>
        <w:t>):</w:t>
      </w:r>
      <w:r>
        <w:rPr>
          <w:rFonts w:eastAsia="Times New Roman"/>
          <w:szCs w:val="24"/>
        </w:rPr>
        <w:t xml:space="preserve"> Ε</w:t>
      </w:r>
      <w:r w:rsidRPr="00F838C6">
        <w:rPr>
          <w:rFonts w:eastAsia="Times New Roman"/>
          <w:szCs w:val="24"/>
        </w:rPr>
        <w:t>υχαριστώ</w:t>
      </w:r>
      <w:r>
        <w:rPr>
          <w:rFonts w:eastAsia="Times New Roman"/>
          <w:szCs w:val="24"/>
        </w:rPr>
        <w:t>.</w:t>
      </w:r>
    </w:p>
    <w:p w14:paraId="03A734C6" w14:textId="77777777" w:rsidR="00E615E6" w:rsidRDefault="00720F21">
      <w:pPr>
        <w:spacing w:after="0" w:line="600" w:lineRule="auto"/>
        <w:ind w:firstLine="720"/>
        <w:jc w:val="both"/>
        <w:rPr>
          <w:rFonts w:eastAsia="Times New Roman"/>
          <w:szCs w:val="24"/>
        </w:rPr>
      </w:pPr>
      <w:r>
        <w:rPr>
          <w:rFonts w:eastAsia="Times New Roman"/>
          <w:szCs w:val="24"/>
        </w:rPr>
        <w:t>Σ</w:t>
      </w:r>
      <w:r w:rsidRPr="00F838C6">
        <w:rPr>
          <w:rFonts w:eastAsia="Times New Roman"/>
          <w:szCs w:val="24"/>
        </w:rPr>
        <w:t xml:space="preserve">υνεχίζουμε με τον </w:t>
      </w:r>
      <w:r>
        <w:rPr>
          <w:rFonts w:eastAsia="Times New Roman"/>
          <w:szCs w:val="24"/>
        </w:rPr>
        <w:t>Β</w:t>
      </w:r>
      <w:r w:rsidRPr="00F838C6">
        <w:rPr>
          <w:rFonts w:eastAsia="Times New Roman"/>
          <w:szCs w:val="24"/>
        </w:rPr>
        <w:t>ουλευτή του ΣΥΡΙΖΑ</w:t>
      </w:r>
      <w:r>
        <w:rPr>
          <w:rFonts w:eastAsia="Times New Roman"/>
          <w:szCs w:val="24"/>
        </w:rPr>
        <w:t>,</w:t>
      </w:r>
      <w:r w:rsidRPr="00F838C6">
        <w:rPr>
          <w:rFonts w:eastAsia="Times New Roman"/>
          <w:szCs w:val="24"/>
        </w:rPr>
        <w:t xml:space="preserve"> τον </w:t>
      </w:r>
      <w:r>
        <w:rPr>
          <w:rFonts w:eastAsia="Times New Roman"/>
          <w:szCs w:val="24"/>
        </w:rPr>
        <w:t xml:space="preserve">κ. </w:t>
      </w:r>
      <w:proofErr w:type="spellStart"/>
      <w:r w:rsidRPr="00F838C6">
        <w:rPr>
          <w:rFonts w:eastAsia="Times New Roman"/>
          <w:szCs w:val="24"/>
        </w:rPr>
        <w:t>Σεβαστάκη</w:t>
      </w:r>
      <w:proofErr w:type="spellEnd"/>
      <w:r>
        <w:rPr>
          <w:rFonts w:eastAsia="Times New Roman"/>
          <w:szCs w:val="24"/>
        </w:rPr>
        <w:t>.</w:t>
      </w:r>
    </w:p>
    <w:p w14:paraId="03A734C7" w14:textId="77777777" w:rsidR="00E615E6" w:rsidRDefault="00720F21">
      <w:pPr>
        <w:spacing w:after="0" w:line="600" w:lineRule="auto"/>
        <w:ind w:firstLine="720"/>
        <w:jc w:val="both"/>
        <w:rPr>
          <w:rFonts w:eastAsia="Times New Roman"/>
          <w:szCs w:val="24"/>
        </w:rPr>
      </w:pPr>
      <w:r w:rsidRPr="00212168">
        <w:rPr>
          <w:rFonts w:eastAsia="Times New Roman"/>
          <w:b/>
          <w:szCs w:val="24"/>
        </w:rPr>
        <w:t>ΔΗΜΗΤΡΙΟΣ ΣΕΒΑΣΤΑΚΗΣ:</w:t>
      </w:r>
      <w:r>
        <w:rPr>
          <w:rFonts w:eastAsia="Times New Roman"/>
          <w:szCs w:val="24"/>
        </w:rPr>
        <w:t xml:space="preserve"> Ευχαριστώ πολύ. </w:t>
      </w:r>
    </w:p>
    <w:p w14:paraId="03A734C8" w14:textId="77777777" w:rsidR="00E615E6" w:rsidRDefault="00720F21">
      <w:pPr>
        <w:spacing w:after="0" w:line="600" w:lineRule="auto"/>
        <w:ind w:firstLine="720"/>
        <w:jc w:val="both"/>
        <w:rPr>
          <w:rFonts w:eastAsia="Times New Roman"/>
          <w:szCs w:val="24"/>
        </w:rPr>
      </w:pPr>
      <w:r>
        <w:rPr>
          <w:rFonts w:eastAsia="Times New Roman"/>
          <w:szCs w:val="24"/>
        </w:rPr>
        <w:t>«Νομοθ</w:t>
      </w:r>
      <w:r>
        <w:rPr>
          <w:rFonts w:eastAsia="Times New Roman"/>
          <w:szCs w:val="24"/>
        </w:rPr>
        <w:t>ετικός ακτιβισμός». Μ</w:t>
      </w:r>
      <w:r w:rsidRPr="00F838C6">
        <w:rPr>
          <w:rFonts w:eastAsia="Times New Roman"/>
          <w:szCs w:val="24"/>
        </w:rPr>
        <w:t>ου άρεσε αυτό</w:t>
      </w:r>
      <w:r>
        <w:rPr>
          <w:rFonts w:eastAsia="Times New Roman"/>
          <w:szCs w:val="24"/>
        </w:rPr>
        <w:t>,</w:t>
      </w:r>
      <w:r w:rsidRPr="00F838C6">
        <w:rPr>
          <w:rFonts w:eastAsia="Times New Roman"/>
          <w:szCs w:val="24"/>
        </w:rPr>
        <w:t xml:space="preserve"> κύριε Βορίδη</w:t>
      </w:r>
      <w:r>
        <w:rPr>
          <w:rFonts w:eastAsia="Times New Roman"/>
          <w:szCs w:val="24"/>
        </w:rPr>
        <w:t>. Υπάρχει βέβαια και ο ν</w:t>
      </w:r>
      <w:r w:rsidRPr="00F838C6">
        <w:rPr>
          <w:rFonts w:eastAsia="Times New Roman"/>
          <w:szCs w:val="24"/>
        </w:rPr>
        <w:t>ομικός ακτιβισμός</w:t>
      </w:r>
      <w:r>
        <w:rPr>
          <w:rFonts w:eastAsia="Times New Roman"/>
          <w:szCs w:val="24"/>
        </w:rPr>
        <w:t>,</w:t>
      </w:r>
      <w:r w:rsidRPr="00F838C6">
        <w:rPr>
          <w:rFonts w:eastAsia="Times New Roman"/>
          <w:szCs w:val="24"/>
        </w:rPr>
        <w:t xml:space="preserve"> που είναι η σύγκρουση με την αιτιοκρατία</w:t>
      </w:r>
      <w:r>
        <w:rPr>
          <w:rFonts w:eastAsia="Times New Roman"/>
          <w:szCs w:val="24"/>
        </w:rPr>
        <w:t>.</w:t>
      </w:r>
      <w:r w:rsidRPr="00F838C6">
        <w:rPr>
          <w:rFonts w:eastAsia="Times New Roman"/>
          <w:szCs w:val="24"/>
        </w:rPr>
        <w:t xml:space="preserve"> Και δεν το λέω τυχαία</w:t>
      </w:r>
      <w:r>
        <w:rPr>
          <w:rFonts w:eastAsia="Times New Roman"/>
          <w:szCs w:val="24"/>
        </w:rPr>
        <w:t>,</w:t>
      </w:r>
      <w:r w:rsidRPr="00F838C6">
        <w:rPr>
          <w:rFonts w:eastAsia="Times New Roman"/>
          <w:szCs w:val="24"/>
        </w:rPr>
        <w:t xml:space="preserve"> γιατί θεωρώ ότι η πρώτη θετική σας και κεντρική παρατήρηση για το νομοσχέδιο στο σκέλος </w:t>
      </w:r>
      <w:r>
        <w:rPr>
          <w:rFonts w:eastAsia="Times New Roman"/>
          <w:szCs w:val="24"/>
        </w:rPr>
        <w:t>ή στην</w:t>
      </w:r>
      <w:r w:rsidRPr="00F838C6">
        <w:rPr>
          <w:rFonts w:eastAsia="Times New Roman"/>
          <w:szCs w:val="24"/>
        </w:rPr>
        <w:t xml:space="preserve"> περιοχή που αφορά</w:t>
      </w:r>
      <w:r>
        <w:rPr>
          <w:rFonts w:eastAsia="Times New Roman"/>
          <w:szCs w:val="24"/>
        </w:rPr>
        <w:t xml:space="preserve"> την ισότητα των δύο φύλων ήταν</w:t>
      </w:r>
      <w:r w:rsidRPr="00F838C6">
        <w:rPr>
          <w:rFonts w:eastAsia="Times New Roman"/>
          <w:szCs w:val="24"/>
        </w:rPr>
        <w:t xml:space="preserve"> η ποσόστωση</w:t>
      </w:r>
      <w:r>
        <w:rPr>
          <w:rFonts w:eastAsia="Times New Roman"/>
          <w:szCs w:val="24"/>
        </w:rPr>
        <w:t>, δηλαδή μάλλον μ</w:t>
      </w:r>
      <w:r>
        <w:rPr>
          <w:rFonts w:eastAsia="Times New Roman"/>
          <w:szCs w:val="24"/>
        </w:rPr>
        <w:t>ί</w:t>
      </w:r>
      <w:r w:rsidRPr="00F838C6">
        <w:rPr>
          <w:rFonts w:eastAsia="Times New Roman"/>
          <w:szCs w:val="24"/>
        </w:rPr>
        <w:t xml:space="preserve">α ποσοτική </w:t>
      </w:r>
      <w:r w:rsidRPr="00F838C6">
        <w:rPr>
          <w:rFonts w:eastAsia="Times New Roman"/>
          <w:szCs w:val="24"/>
        </w:rPr>
        <w:lastRenderedPageBreak/>
        <w:t>αίσθηση</w:t>
      </w:r>
      <w:r>
        <w:rPr>
          <w:rFonts w:eastAsia="Times New Roman"/>
          <w:szCs w:val="24"/>
        </w:rPr>
        <w:t>,</w:t>
      </w:r>
      <w:r w:rsidRPr="00F838C6">
        <w:rPr>
          <w:rFonts w:eastAsia="Times New Roman"/>
          <w:szCs w:val="24"/>
        </w:rPr>
        <w:t xml:space="preserve"> πρόσληψη της έννοιας της </w:t>
      </w:r>
      <w:r>
        <w:rPr>
          <w:rFonts w:eastAsia="Times New Roman"/>
          <w:szCs w:val="24"/>
        </w:rPr>
        <w:t>ισότητας. Α</w:t>
      </w:r>
      <w:r w:rsidRPr="00F838C6">
        <w:rPr>
          <w:rFonts w:eastAsia="Times New Roman"/>
          <w:szCs w:val="24"/>
        </w:rPr>
        <w:t xml:space="preserve">υτή η αξιωματική </w:t>
      </w:r>
      <w:r>
        <w:rPr>
          <w:rFonts w:eastAsia="Times New Roman"/>
          <w:szCs w:val="24"/>
        </w:rPr>
        <w:t>μ</w:t>
      </w:r>
      <w:r w:rsidRPr="00F838C6">
        <w:rPr>
          <w:rFonts w:eastAsia="Times New Roman"/>
          <w:szCs w:val="24"/>
        </w:rPr>
        <w:t>άλλον έχει διαλυθεί</w:t>
      </w:r>
      <w:r>
        <w:rPr>
          <w:rFonts w:eastAsia="Times New Roman"/>
          <w:szCs w:val="24"/>
        </w:rPr>
        <w:t>,</w:t>
      </w:r>
      <w:r w:rsidRPr="00F838C6">
        <w:rPr>
          <w:rFonts w:eastAsia="Times New Roman"/>
          <w:szCs w:val="24"/>
        </w:rPr>
        <w:t xml:space="preserve"> όχι μόνο τα χρόνια της κρίσης</w:t>
      </w:r>
      <w:r>
        <w:rPr>
          <w:rFonts w:eastAsia="Times New Roman"/>
          <w:szCs w:val="24"/>
        </w:rPr>
        <w:t xml:space="preserve">, αλλά κυρίως </w:t>
      </w:r>
      <w:r w:rsidRPr="00F838C6">
        <w:rPr>
          <w:rFonts w:eastAsia="Times New Roman"/>
          <w:szCs w:val="24"/>
        </w:rPr>
        <w:t>τα χρόνια της άνθησης</w:t>
      </w:r>
      <w:r>
        <w:rPr>
          <w:rFonts w:eastAsia="Times New Roman"/>
          <w:szCs w:val="24"/>
        </w:rPr>
        <w:t>, διότι είχαμε μ</w:t>
      </w:r>
      <w:r>
        <w:rPr>
          <w:rFonts w:eastAsia="Times New Roman"/>
          <w:szCs w:val="24"/>
        </w:rPr>
        <w:t>ί</w:t>
      </w:r>
      <w:r w:rsidRPr="00F838C6">
        <w:rPr>
          <w:rFonts w:eastAsia="Times New Roman"/>
          <w:szCs w:val="24"/>
        </w:rPr>
        <w:t>α</w:t>
      </w:r>
      <w:r w:rsidRPr="00F838C6">
        <w:rPr>
          <w:rFonts w:eastAsia="Times New Roman"/>
          <w:szCs w:val="24"/>
        </w:rPr>
        <w:t xml:space="preserve"> εξαιρετικά μεγάλη οικονομική και πολιτισμική με την έννοια του τύπου κατοικίας</w:t>
      </w:r>
      <w:r>
        <w:rPr>
          <w:rFonts w:eastAsia="Times New Roman"/>
          <w:szCs w:val="24"/>
        </w:rPr>
        <w:t>,</w:t>
      </w:r>
      <w:r w:rsidRPr="00F838C6">
        <w:rPr>
          <w:rFonts w:eastAsia="Times New Roman"/>
          <w:szCs w:val="24"/>
        </w:rPr>
        <w:t xml:space="preserve"> του τύπου της οργάνωσης των συμπεριφορών</w:t>
      </w:r>
      <w:r>
        <w:rPr>
          <w:rFonts w:eastAsia="Times New Roman"/>
          <w:szCs w:val="24"/>
        </w:rPr>
        <w:t>,</w:t>
      </w:r>
      <w:r w:rsidRPr="00F838C6">
        <w:rPr>
          <w:rFonts w:eastAsia="Times New Roman"/>
          <w:szCs w:val="24"/>
        </w:rPr>
        <w:t xml:space="preserve"> του τύπου των φίλτρων με τα οποία οι πολίτες οργάνωναν τις σχέσεις τους για πάρα πολλές δεκαετίες </w:t>
      </w:r>
      <w:r>
        <w:rPr>
          <w:rFonts w:eastAsia="Times New Roman"/>
          <w:szCs w:val="24"/>
        </w:rPr>
        <w:t>-είχαμε μι</w:t>
      </w:r>
      <w:r w:rsidRPr="00F838C6">
        <w:rPr>
          <w:rFonts w:eastAsia="Times New Roman"/>
          <w:szCs w:val="24"/>
        </w:rPr>
        <w:t>α τέτοια άνθηση</w:t>
      </w:r>
      <w:r>
        <w:rPr>
          <w:rFonts w:eastAsia="Times New Roman"/>
          <w:szCs w:val="24"/>
        </w:rPr>
        <w:t>-,</w:t>
      </w:r>
      <w:r w:rsidRPr="00F838C6">
        <w:rPr>
          <w:rFonts w:eastAsia="Times New Roman"/>
          <w:szCs w:val="24"/>
        </w:rPr>
        <w:t xml:space="preserve"> η οποία</w:t>
      </w:r>
      <w:r w:rsidRPr="00F838C6">
        <w:rPr>
          <w:rFonts w:eastAsia="Times New Roman"/>
          <w:szCs w:val="24"/>
        </w:rPr>
        <w:t xml:space="preserve"> δεν συνοδεύτηκε καθόλου από την </w:t>
      </w:r>
      <w:r>
        <w:rPr>
          <w:rFonts w:eastAsia="Times New Roman"/>
          <w:szCs w:val="24"/>
        </w:rPr>
        <w:t>-</w:t>
      </w:r>
      <w:r w:rsidRPr="00F838C6">
        <w:rPr>
          <w:rFonts w:eastAsia="Times New Roman"/>
          <w:szCs w:val="24"/>
        </w:rPr>
        <w:t>κατά τη γνώμη μου</w:t>
      </w:r>
      <w:r>
        <w:rPr>
          <w:rFonts w:eastAsia="Times New Roman"/>
          <w:szCs w:val="24"/>
        </w:rPr>
        <w:t>-</w:t>
      </w:r>
      <w:r w:rsidRPr="00F838C6">
        <w:rPr>
          <w:rFonts w:eastAsia="Times New Roman"/>
          <w:szCs w:val="24"/>
        </w:rPr>
        <w:t xml:space="preserve"> κατάκτηση μιας πνευματικής </w:t>
      </w:r>
      <w:r>
        <w:rPr>
          <w:rFonts w:eastAsia="Times New Roman"/>
          <w:szCs w:val="24"/>
        </w:rPr>
        <w:t>κ</w:t>
      </w:r>
      <w:r w:rsidRPr="00F838C6">
        <w:rPr>
          <w:rFonts w:eastAsia="Times New Roman"/>
          <w:szCs w:val="24"/>
        </w:rPr>
        <w:t>αι φυσικά ταξικής ισοτιμίας των γυναικών και των ανδρών</w:t>
      </w:r>
      <w:r>
        <w:rPr>
          <w:rFonts w:eastAsia="Times New Roman"/>
          <w:szCs w:val="24"/>
        </w:rPr>
        <w:t xml:space="preserve">, όπως επίσης των πολιτιστικών περιοχών που συγκροτούν </w:t>
      </w:r>
      <w:r w:rsidRPr="00F838C6">
        <w:rPr>
          <w:rFonts w:eastAsia="Times New Roman"/>
          <w:szCs w:val="24"/>
        </w:rPr>
        <w:t>την κοινωνία</w:t>
      </w:r>
      <w:r>
        <w:rPr>
          <w:rFonts w:eastAsia="Times New Roman"/>
          <w:szCs w:val="24"/>
        </w:rPr>
        <w:t>.</w:t>
      </w:r>
    </w:p>
    <w:p w14:paraId="03A734C9" w14:textId="77777777" w:rsidR="00E615E6" w:rsidRDefault="00720F21">
      <w:pPr>
        <w:spacing w:after="0" w:line="600" w:lineRule="auto"/>
        <w:ind w:firstLine="720"/>
        <w:jc w:val="both"/>
        <w:rPr>
          <w:rFonts w:eastAsia="Times New Roman"/>
          <w:szCs w:val="24"/>
        </w:rPr>
      </w:pPr>
      <w:r>
        <w:rPr>
          <w:rFonts w:eastAsia="Times New Roman"/>
          <w:szCs w:val="24"/>
        </w:rPr>
        <w:t>Δ</w:t>
      </w:r>
      <w:r w:rsidRPr="00F838C6">
        <w:rPr>
          <w:rFonts w:eastAsia="Times New Roman"/>
          <w:szCs w:val="24"/>
        </w:rPr>
        <w:t>εν ακολούθησε ο πολιτισμός αυτό που οργάνωνε η οικ</w:t>
      </w:r>
      <w:r w:rsidRPr="00F838C6">
        <w:rPr>
          <w:rFonts w:eastAsia="Times New Roman"/>
          <w:szCs w:val="24"/>
        </w:rPr>
        <w:t xml:space="preserve">ονομία και </w:t>
      </w:r>
      <w:r>
        <w:rPr>
          <w:rFonts w:eastAsia="Times New Roman"/>
          <w:szCs w:val="24"/>
        </w:rPr>
        <w:t xml:space="preserve">η </w:t>
      </w:r>
      <w:r w:rsidRPr="00F838C6">
        <w:rPr>
          <w:rFonts w:eastAsia="Times New Roman"/>
          <w:szCs w:val="24"/>
        </w:rPr>
        <w:t xml:space="preserve">υλική συγκρότηση της κοινωνίας </w:t>
      </w:r>
      <w:r>
        <w:rPr>
          <w:rFonts w:eastAsia="Times New Roman"/>
          <w:szCs w:val="24"/>
        </w:rPr>
        <w:t>μας.</w:t>
      </w:r>
      <w:r w:rsidRPr="00F838C6">
        <w:rPr>
          <w:rFonts w:eastAsia="Times New Roman"/>
          <w:szCs w:val="24"/>
        </w:rPr>
        <w:t xml:space="preserve"> </w:t>
      </w:r>
      <w:r>
        <w:rPr>
          <w:rFonts w:eastAsia="Times New Roman"/>
          <w:szCs w:val="24"/>
        </w:rPr>
        <w:t>Δ</w:t>
      </w:r>
      <w:r w:rsidRPr="00F838C6">
        <w:rPr>
          <w:rFonts w:eastAsia="Times New Roman"/>
          <w:szCs w:val="24"/>
        </w:rPr>
        <w:t>εν το ακολουθούσε</w:t>
      </w:r>
      <w:r>
        <w:rPr>
          <w:rFonts w:eastAsia="Times New Roman"/>
          <w:szCs w:val="24"/>
        </w:rPr>
        <w:t>.</w:t>
      </w:r>
      <w:r w:rsidRPr="00F838C6">
        <w:rPr>
          <w:rFonts w:eastAsia="Times New Roman"/>
          <w:szCs w:val="24"/>
        </w:rPr>
        <w:t xml:space="preserve"> </w:t>
      </w:r>
      <w:r>
        <w:rPr>
          <w:rFonts w:eastAsia="Times New Roman"/>
          <w:szCs w:val="24"/>
        </w:rPr>
        <w:t>Έ</w:t>
      </w:r>
      <w:r w:rsidRPr="00F838C6">
        <w:rPr>
          <w:rFonts w:eastAsia="Times New Roman"/>
          <w:szCs w:val="24"/>
        </w:rPr>
        <w:t xml:space="preserve">χουμε </w:t>
      </w:r>
      <w:r>
        <w:rPr>
          <w:rFonts w:eastAsia="Times New Roman"/>
          <w:szCs w:val="24"/>
        </w:rPr>
        <w:t>-</w:t>
      </w:r>
      <w:r w:rsidRPr="00F838C6">
        <w:rPr>
          <w:rFonts w:eastAsia="Times New Roman"/>
          <w:szCs w:val="24"/>
        </w:rPr>
        <w:t>ας πούμε</w:t>
      </w:r>
      <w:r>
        <w:rPr>
          <w:rFonts w:eastAsia="Times New Roman"/>
          <w:szCs w:val="24"/>
        </w:rPr>
        <w:t>- μι</w:t>
      </w:r>
      <w:r w:rsidRPr="00F838C6">
        <w:rPr>
          <w:rFonts w:eastAsia="Times New Roman"/>
          <w:szCs w:val="24"/>
        </w:rPr>
        <w:t xml:space="preserve">α μυθοπλασία </w:t>
      </w:r>
      <w:r>
        <w:rPr>
          <w:rFonts w:eastAsia="Times New Roman"/>
          <w:szCs w:val="24"/>
        </w:rPr>
        <w:t>ή μι</w:t>
      </w:r>
      <w:r w:rsidRPr="00F838C6">
        <w:rPr>
          <w:rFonts w:eastAsia="Times New Roman"/>
          <w:szCs w:val="24"/>
        </w:rPr>
        <w:t>α απεικόνιση της γυναίκας εξαιρετικά αρχαϊκή</w:t>
      </w:r>
      <w:r>
        <w:rPr>
          <w:rFonts w:eastAsia="Times New Roman"/>
          <w:szCs w:val="24"/>
        </w:rPr>
        <w:t>,</w:t>
      </w:r>
      <w:r w:rsidRPr="00F838C6">
        <w:rPr>
          <w:rFonts w:eastAsia="Times New Roman"/>
          <w:szCs w:val="24"/>
        </w:rPr>
        <w:t xml:space="preserve"> εξαιρετικά </w:t>
      </w:r>
      <w:r>
        <w:rPr>
          <w:rFonts w:eastAsia="Times New Roman"/>
          <w:szCs w:val="24"/>
        </w:rPr>
        <w:t>ο</w:t>
      </w:r>
      <w:r w:rsidRPr="00F838C6">
        <w:rPr>
          <w:rFonts w:eastAsia="Times New Roman"/>
          <w:szCs w:val="24"/>
        </w:rPr>
        <w:t>πισθοδρομική</w:t>
      </w:r>
      <w:r>
        <w:rPr>
          <w:rFonts w:eastAsia="Times New Roman"/>
          <w:szCs w:val="24"/>
        </w:rPr>
        <w:t>,</w:t>
      </w:r>
      <w:r w:rsidRPr="00F838C6">
        <w:rPr>
          <w:rFonts w:eastAsia="Times New Roman"/>
          <w:szCs w:val="24"/>
        </w:rPr>
        <w:t xml:space="preserve"> με φοβερούς αναχρονισμούς</w:t>
      </w:r>
      <w:r>
        <w:rPr>
          <w:rFonts w:eastAsia="Times New Roman"/>
          <w:szCs w:val="24"/>
        </w:rPr>
        <w:t>,</w:t>
      </w:r>
      <w:r w:rsidRPr="00F838C6">
        <w:rPr>
          <w:rFonts w:eastAsia="Times New Roman"/>
          <w:szCs w:val="24"/>
        </w:rPr>
        <w:t xml:space="preserve"> με την επιβίωση εκπληκτικών στερεοτύπων</w:t>
      </w:r>
      <w:r>
        <w:rPr>
          <w:rFonts w:eastAsia="Times New Roman"/>
          <w:szCs w:val="24"/>
        </w:rPr>
        <w:t>,</w:t>
      </w:r>
      <w:r w:rsidRPr="00F838C6">
        <w:rPr>
          <w:rFonts w:eastAsia="Times New Roman"/>
          <w:szCs w:val="24"/>
        </w:rPr>
        <w:t xml:space="preserve"> που δεν έχ</w:t>
      </w:r>
      <w:r w:rsidRPr="00F838C6">
        <w:rPr>
          <w:rFonts w:eastAsia="Times New Roman"/>
          <w:szCs w:val="24"/>
        </w:rPr>
        <w:t>ουν καμ</w:t>
      </w:r>
      <w:r>
        <w:rPr>
          <w:rFonts w:eastAsia="Times New Roman"/>
          <w:szCs w:val="24"/>
        </w:rPr>
        <w:t>μ</w:t>
      </w:r>
      <w:r w:rsidRPr="00F838C6">
        <w:rPr>
          <w:rFonts w:eastAsia="Times New Roman"/>
          <w:szCs w:val="24"/>
        </w:rPr>
        <w:t xml:space="preserve">ία σχέση με αυτό που έχουμε </w:t>
      </w:r>
      <w:r>
        <w:rPr>
          <w:rFonts w:eastAsia="Times New Roman"/>
          <w:szCs w:val="24"/>
        </w:rPr>
        <w:t>–</w:t>
      </w:r>
      <w:r w:rsidRPr="00F838C6">
        <w:rPr>
          <w:rFonts w:eastAsia="Times New Roman"/>
          <w:szCs w:val="24"/>
        </w:rPr>
        <w:t>υποτίθεται οι πρωτοπορίες</w:t>
      </w:r>
      <w:r>
        <w:rPr>
          <w:rFonts w:eastAsia="Times New Roman"/>
          <w:szCs w:val="24"/>
        </w:rPr>
        <w:t>-</w:t>
      </w:r>
      <w:r w:rsidRPr="00F838C6">
        <w:rPr>
          <w:rFonts w:eastAsia="Times New Roman"/>
          <w:szCs w:val="24"/>
        </w:rPr>
        <w:t xml:space="preserve"> κατ</w:t>
      </w:r>
      <w:r>
        <w:rPr>
          <w:rFonts w:eastAsia="Times New Roman"/>
          <w:szCs w:val="24"/>
        </w:rPr>
        <w:t>ακτήσει,</w:t>
      </w:r>
      <w:r w:rsidRPr="00F838C6">
        <w:rPr>
          <w:rFonts w:eastAsia="Times New Roman"/>
          <w:szCs w:val="24"/>
        </w:rPr>
        <w:t xml:space="preserve"> που είναι αυτό το γλυκό </w:t>
      </w:r>
      <w:r w:rsidRPr="00F838C6">
        <w:rPr>
          <w:rFonts w:eastAsia="Times New Roman"/>
          <w:szCs w:val="24"/>
        </w:rPr>
        <w:lastRenderedPageBreak/>
        <w:t xml:space="preserve">βλέμμα και η πολύ </w:t>
      </w:r>
      <w:r>
        <w:rPr>
          <w:rFonts w:eastAsia="Times New Roman"/>
          <w:szCs w:val="24"/>
        </w:rPr>
        <w:t>υ</w:t>
      </w:r>
      <w:r w:rsidRPr="00F838C6">
        <w:rPr>
          <w:rFonts w:eastAsia="Times New Roman"/>
          <w:szCs w:val="24"/>
        </w:rPr>
        <w:t xml:space="preserve">ψηλού </w:t>
      </w:r>
      <w:r>
        <w:rPr>
          <w:rFonts w:eastAsia="Times New Roman"/>
          <w:szCs w:val="24"/>
        </w:rPr>
        <w:t>επιπέδου ισορροπία</w:t>
      </w:r>
      <w:r w:rsidRPr="00F838C6">
        <w:rPr>
          <w:rFonts w:eastAsia="Times New Roman"/>
          <w:szCs w:val="24"/>
        </w:rPr>
        <w:t xml:space="preserve"> και ολιστική κατανόηση του </w:t>
      </w:r>
      <w:r>
        <w:rPr>
          <w:rFonts w:eastAsia="Times New Roman"/>
          <w:szCs w:val="24"/>
        </w:rPr>
        <w:t>π</w:t>
      </w:r>
      <w:r w:rsidRPr="00F838C6">
        <w:rPr>
          <w:rFonts w:eastAsia="Times New Roman"/>
          <w:szCs w:val="24"/>
        </w:rPr>
        <w:t>ολίτη</w:t>
      </w:r>
      <w:r>
        <w:rPr>
          <w:rFonts w:eastAsia="Times New Roman"/>
          <w:szCs w:val="24"/>
        </w:rPr>
        <w:t>,</w:t>
      </w:r>
      <w:r w:rsidRPr="00F838C6">
        <w:rPr>
          <w:rFonts w:eastAsia="Times New Roman"/>
          <w:szCs w:val="24"/>
        </w:rPr>
        <w:t xml:space="preserve"> είτε </w:t>
      </w:r>
      <w:r>
        <w:rPr>
          <w:rFonts w:eastAsia="Times New Roman"/>
          <w:szCs w:val="24"/>
        </w:rPr>
        <w:t xml:space="preserve">αυτού του φύλου είτε </w:t>
      </w:r>
      <w:r w:rsidRPr="00F838C6">
        <w:rPr>
          <w:rFonts w:eastAsia="Times New Roman"/>
          <w:szCs w:val="24"/>
        </w:rPr>
        <w:t>του άλλου φύλου</w:t>
      </w:r>
      <w:r>
        <w:rPr>
          <w:rFonts w:eastAsia="Times New Roman"/>
          <w:szCs w:val="24"/>
        </w:rPr>
        <w:t>.</w:t>
      </w:r>
    </w:p>
    <w:p w14:paraId="03A734CA" w14:textId="77777777" w:rsidR="00E615E6" w:rsidRDefault="00720F21">
      <w:pPr>
        <w:spacing w:after="0" w:line="600" w:lineRule="auto"/>
        <w:ind w:firstLine="720"/>
        <w:jc w:val="both"/>
        <w:rPr>
          <w:rFonts w:eastAsia="Times New Roman"/>
          <w:szCs w:val="24"/>
        </w:rPr>
      </w:pPr>
      <w:r>
        <w:rPr>
          <w:rFonts w:eastAsia="Times New Roman"/>
          <w:szCs w:val="24"/>
        </w:rPr>
        <w:t>Φ</w:t>
      </w:r>
      <w:r w:rsidRPr="00F838C6">
        <w:rPr>
          <w:rFonts w:eastAsia="Times New Roman"/>
          <w:szCs w:val="24"/>
        </w:rPr>
        <w:t>αίνεται</w:t>
      </w:r>
      <w:r>
        <w:rPr>
          <w:rFonts w:eastAsia="Times New Roman"/>
          <w:szCs w:val="24"/>
        </w:rPr>
        <w:t>,</w:t>
      </w:r>
      <w:r w:rsidRPr="00F838C6">
        <w:rPr>
          <w:rFonts w:eastAsia="Times New Roman"/>
          <w:szCs w:val="24"/>
        </w:rPr>
        <w:t xml:space="preserve"> λοιπόν</w:t>
      </w:r>
      <w:r>
        <w:rPr>
          <w:rFonts w:eastAsia="Times New Roman"/>
          <w:szCs w:val="24"/>
        </w:rPr>
        <w:t>,</w:t>
      </w:r>
      <w:r w:rsidRPr="00F838C6">
        <w:rPr>
          <w:rFonts w:eastAsia="Times New Roman"/>
          <w:szCs w:val="24"/>
        </w:rPr>
        <w:t xml:space="preserve"> ότι τα δύο εργαλεία δεν μας βοηθάνε να καταλάβουμε το ένα το άλλο</w:t>
      </w:r>
      <w:r>
        <w:rPr>
          <w:rFonts w:eastAsia="Times New Roman"/>
          <w:szCs w:val="24"/>
        </w:rPr>
        <w:t>,</w:t>
      </w:r>
      <w:r w:rsidRPr="00F838C6">
        <w:rPr>
          <w:rFonts w:eastAsia="Times New Roman"/>
          <w:szCs w:val="24"/>
        </w:rPr>
        <w:t xml:space="preserve"> δηλαδή το εργαλείο της οικονομίας και το εργαλείο της πολιτιστικής ανάκτησης</w:t>
      </w:r>
      <w:r>
        <w:rPr>
          <w:rFonts w:eastAsia="Times New Roman"/>
          <w:szCs w:val="24"/>
        </w:rPr>
        <w:t>.</w:t>
      </w:r>
      <w:r w:rsidRPr="00F838C6">
        <w:rPr>
          <w:rFonts w:eastAsia="Times New Roman"/>
          <w:szCs w:val="24"/>
        </w:rPr>
        <w:t xml:space="preserve"> </w:t>
      </w:r>
      <w:r>
        <w:rPr>
          <w:rFonts w:eastAsia="Times New Roman"/>
          <w:szCs w:val="24"/>
        </w:rPr>
        <w:t>Έχουμε μ</w:t>
      </w:r>
      <w:r>
        <w:rPr>
          <w:rFonts w:eastAsia="Times New Roman"/>
          <w:szCs w:val="24"/>
        </w:rPr>
        <w:t>ί</w:t>
      </w:r>
      <w:r w:rsidRPr="00F838C6">
        <w:rPr>
          <w:rFonts w:eastAsia="Times New Roman"/>
          <w:szCs w:val="24"/>
        </w:rPr>
        <w:t>α αποκλίνουσα</w:t>
      </w:r>
      <w:r>
        <w:rPr>
          <w:rFonts w:eastAsia="Times New Roman"/>
          <w:szCs w:val="24"/>
        </w:rPr>
        <w:t>.</w:t>
      </w:r>
    </w:p>
    <w:p w14:paraId="03A734CB" w14:textId="77777777" w:rsidR="00E615E6" w:rsidRDefault="00720F21">
      <w:pPr>
        <w:spacing w:after="0" w:line="600" w:lineRule="auto"/>
        <w:ind w:firstLine="720"/>
        <w:jc w:val="both"/>
        <w:rPr>
          <w:rFonts w:eastAsia="Times New Roman"/>
          <w:szCs w:val="24"/>
        </w:rPr>
      </w:pPr>
      <w:r>
        <w:rPr>
          <w:rFonts w:eastAsia="Times New Roman"/>
          <w:szCs w:val="24"/>
        </w:rPr>
        <w:t>Τ</w:t>
      </w:r>
      <w:r w:rsidRPr="00F838C6">
        <w:rPr>
          <w:rFonts w:eastAsia="Times New Roman"/>
          <w:szCs w:val="24"/>
        </w:rPr>
        <w:t>ο δεύτερο σημείο που θα εντόπιζ</w:t>
      </w:r>
      <w:r>
        <w:rPr>
          <w:rFonts w:eastAsia="Times New Roman"/>
          <w:szCs w:val="24"/>
        </w:rPr>
        <w:t>α</w:t>
      </w:r>
      <w:r w:rsidRPr="00F838C6">
        <w:rPr>
          <w:rFonts w:eastAsia="Times New Roman"/>
          <w:szCs w:val="24"/>
        </w:rPr>
        <w:t xml:space="preserve"> είναι ότι όλες οι νομοθετήσ</w:t>
      </w:r>
      <w:r>
        <w:rPr>
          <w:rFonts w:eastAsia="Times New Roman"/>
          <w:szCs w:val="24"/>
        </w:rPr>
        <w:t>ει</w:t>
      </w:r>
      <w:r w:rsidRPr="00F838C6">
        <w:rPr>
          <w:rFonts w:eastAsia="Times New Roman"/>
          <w:szCs w:val="24"/>
        </w:rPr>
        <w:t>ς που έχουν υπάρξει</w:t>
      </w:r>
      <w:r>
        <w:rPr>
          <w:rFonts w:eastAsia="Times New Roman"/>
          <w:szCs w:val="24"/>
        </w:rPr>
        <w:t>,</w:t>
      </w:r>
      <w:r w:rsidRPr="00F838C6">
        <w:rPr>
          <w:rFonts w:eastAsia="Times New Roman"/>
          <w:szCs w:val="24"/>
        </w:rPr>
        <w:t xml:space="preserve"> ου</w:t>
      </w:r>
      <w:r w:rsidRPr="00F838C6">
        <w:rPr>
          <w:rFonts w:eastAsia="Times New Roman"/>
          <w:szCs w:val="24"/>
        </w:rPr>
        <w:t xml:space="preserve">σιαστικά ορίζουν ένα επίπεδο </w:t>
      </w:r>
      <w:r>
        <w:rPr>
          <w:rFonts w:eastAsia="Times New Roman"/>
          <w:szCs w:val="24"/>
        </w:rPr>
        <w:t>ά</w:t>
      </w:r>
      <w:r w:rsidRPr="00F838C6">
        <w:rPr>
          <w:rFonts w:eastAsia="Times New Roman"/>
          <w:szCs w:val="24"/>
        </w:rPr>
        <w:t>μυνας</w:t>
      </w:r>
      <w:r>
        <w:rPr>
          <w:rFonts w:eastAsia="Times New Roman"/>
          <w:szCs w:val="24"/>
        </w:rPr>
        <w:t>.</w:t>
      </w:r>
      <w:r w:rsidRPr="00F838C6">
        <w:rPr>
          <w:rFonts w:eastAsia="Times New Roman"/>
          <w:szCs w:val="24"/>
        </w:rPr>
        <w:t xml:space="preserve"> </w:t>
      </w:r>
      <w:r>
        <w:rPr>
          <w:rFonts w:eastAsia="Times New Roman"/>
          <w:szCs w:val="24"/>
        </w:rPr>
        <w:t>Δ</w:t>
      </w:r>
      <w:r w:rsidRPr="00F838C6">
        <w:rPr>
          <w:rFonts w:eastAsia="Times New Roman"/>
          <w:szCs w:val="24"/>
        </w:rPr>
        <w:t>εν προφυλάσσουν</w:t>
      </w:r>
      <w:r>
        <w:rPr>
          <w:rFonts w:eastAsia="Times New Roman"/>
          <w:szCs w:val="24"/>
        </w:rPr>
        <w:t>.</w:t>
      </w:r>
      <w:r w:rsidRPr="00F838C6">
        <w:rPr>
          <w:rFonts w:eastAsia="Times New Roman"/>
          <w:szCs w:val="24"/>
        </w:rPr>
        <w:t xml:space="preserve"> </w:t>
      </w:r>
      <w:r>
        <w:rPr>
          <w:rFonts w:eastAsia="Times New Roman"/>
          <w:szCs w:val="24"/>
        </w:rPr>
        <w:t>Ο</w:t>
      </w:r>
      <w:r w:rsidRPr="00F838C6">
        <w:rPr>
          <w:rFonts w:eastAsia="Times New Roman"/>
          <w:szCs w:val="24"/>
        </w:rPr>
        <w:t>ρίζουν ένα επίπεδο άμυνας όπου μπορεί να προσφύγει</w:t>
      </w:r>
      <w:r>
        <w:rPr>
          <w:rFonts w:eastAsia="Times New Roman"/>
          <w:szCs w:val="24"/>
        </w:rPr>
        <w:t>,</w:t>
      </w:r>
      <w:r w:rsidRPr="00F838C6">
        <w:rPr>
          <w:rFonts w:eastAsia="Times New Roman"/>
          <w:szCs w:val="24"/>
        </w:rPr>
        <w:t xml:space="preserve"> αλλά δεν προφυλάσσουν</w:t>
      </w:r>
      <w:r>
        <w:rPr>
          <w:rFonts w:eastAsia="Times New Roman"/>
          <w:szCs w:val="24"/>
        </w:rPr>
        <w:t>.</w:t>
      </w:r>
      <w:r w:rsidRPr="00F838C6">
        <w:rPr>
          <w:rFonts w:eastAsia="Times New Roman"/>
          <w:szCs w:val="24"/>
        </w:rPr>
        <w:t xml:space="preserve"> </w:t>
      </w:r>
      <w:r>
        <w:rPr>
          <w:rFonts w:eastAsia="Times New Roman"/>
          <w:szCs w:val="24"/>
        </w:rPr>
        <w:t>Τ</w:t>
      </w:r>
      <w:r w:rsidRPr="00F838C6">
        <w:rPr>
          <w:rFonts w:eastAsia="Times New Roman"/>
          <w:szCs w:val="24"/>
        </w:rPr>
        <w:t>ο είπατε και στην ομιλία σας ότι έχουμε ενδοοικογενειακή βία</w:t>
      </w:r>
      <w:r>
        <w:rPr>
          <w:rFonts w:eastAsia="Times New Roman"/>
          <w:szCs w:val="24"/>
        </w:rPr>
        <w:t>,</w:t>
      </w:r>
      <w:r w:rsidRPr="00F838C6">
        <w:rPr>
          <w:rFonts w:eastAsia="Times New Roman"/>
          <w:szCs w:val="24"/>
        </w:rPr>
        <w:t xml:space="preserve"> η οποία ουσιαστικά</w:t>
      </w:r>
      <w:r>
        <w:rPr>
          <w:rFonts w:eastAsia="Times New Roman"/>
          <w:szCs w:val="24"/>
        </w:rPr>
        <w:t>,</w:t>
      </w:r>
      <w:r w:rsidRPr="00F838C6">
        <w:rPr>
          <w:rFonts w:eastAsia="Times New Roman"/>
          <w:szCs w:val="24"/>
        </w:rPr>
        <w:t xml:space="preserve"> παρόλο </w:t>
      </w:r>
      <w:r>
        <w:rPr>
          <w:rFonts w:eastAsia="Times New Roman"/>
          <w:szCs w:val="24"/>
        </w:rPr>
        <w:t xml:space="preserve">που υπάρχουν τα νομικά εργαλεία, </w:t>
      </w:r>
      <w:r w:rsidRPr="00F838C6">
        <w:rPr>
          <w:rFonts w:eastAsia="Times New Roman"/>
          <w:szCs w:val="24"/>
        </w:rPr>
        <w:t>δε</w:t>
      </w:r>
      <w:r w:rsidRPr="00F838C6">
        <w:rPr>
          <w:rFonts w:eastAsia="Times New Roman"/>
          <w:szCs w:val="24"/>
        </w:rPr>
        <w:t>ν μπορεί να κατακτηθεί</w:t>
      </w:r>
      <w:r>
        <w:rPr>
          <w:rFonts w:eastAsia="Times New Roman"/>
          <w:szCs w:val="24"/>
        </w:rPr>
        <w:t>,</w:t>
      </w:r>
      <w:r w:rsidRPr="00F838C6">
        <w:rPr>
          <w:rFonts w:eastAsia="Times New Roman"/>
          <w:szCs w:val="24"/>
        </w:rPr>
        <w:t xml:space="preserve"> γιατί υπάρχει οικονομική εξάρτηση των δύο και </w:t>
      </w:r>
      <w:r>
        <w:rPr>
          <w:rFonts w:eastAsia="Times New Roman"/>
          <w:szCs w:val="24"/>
        </w:rPr>
        <w:t>ε</w:t>
      </w:r>
      <w:r w:rsidRPr="00F838C6">
        <w:rPr>
          <w:rFonts w:eastAsia="Times New Roman"/>
          <w:szCs w:val="24"/>
        </w:rPr>
        <w:t>πομένως πρέπει να σιωπά</w:t>
      </w:r>
      <w:r>
        <w:rPr>
          <w:rFonts w:eastAsia="Times New Roman"/>
          <w:szCs w:val="24"/>
        </w:rPr>
        <w:t>,</w:t>
      </w:r>
      <w:r w:rsidRPr="00F838C6">
        <w:rPr>
          <w:rFonts w:eastAsia="Times New Roman"/>
          <w:szCs w:val="24"/>
        </w:rPr>
        <w:t xml:space="preserve"> γιατί υπάρχει αυτή η οικονομική εξάρτηση</w:t>
      </w:r>
      <w:r>
        <w:rPr>
          <w:rFonts w:eastAsia="Times New Roman"/>
          <w:szCs w:val="24"/>
        </w:rPr>
        <w:t>. Όμως,</w:t>
      </w:r>
      <w:r w:rsidRPr="00F838C6">
        <w:rPr>
          <w:rFonts w:eastAsia="Times New Roman"/>
          <w:szCs w:val="24"/>
        </w:rPr>
        <w:t xml:space="preserve"> σε αυτό δεν απάντησε το ότι η γυναίκα είναι παραγωγός εισοδήματος και </w:t>
      </w:r>
      <w:r>
        <w:rPr>
          <w:rFonts w:eastAsia="Times New Roman"/>
          <w:szCs w:val="24"/>
        </w:rPr>
        <w:t>ε</w:t>
      </w:r>
      <w:r w:rsidRPr="00F838C6">
        <w:rPr>
          <w:rFonts w:eastAsia="Times New Roman"/>
          <w:szCs w:val="24"/>
        </w:rPr>
        <w:t>πομένως θα έπρεπε να έχει κατακτήσει αυτή</w:t>
      </w:r>
      <w:r>
        <w:rPr>
          <w:rFonts w:eastAsia="Times New Roman"/>
          <w:szCs w:val="24"/>
        </w:rPr>
        <w:t>ν</w:t>
      </w:r>
      <w:r w:rsidRPr="00F838C6">
        <w:rPr>
          <w:rFonts w:eastAsia="Times New Roman"/>
          <w:szCs w:val="24"/>
        </w:rPr>
        <w:t xml:space="preserve"> την ισοτιμία και </w:t>
      </w:r>
      <w:r>
        <w:rPr>
          <w:rFonts w:eastAsia="Times New Roman"/>
          <w:szCs w:val="24"/>
        </w:rPr>
        <w:t xml:space="preserve">το </w:t>
      </w:r>
      <w:r w:rsidRPr="00F838C6">
        <w:rPr>
          <w:rFonts w:eastAsia="Times New Roman"/>
          <w:szCs w:val="24"/>
        </w:rPr>
        <w:t xml:space="preserve">να γίνει ισχυρός </w:t>
      </w:r>
      <w:r>
        <w:rPr>
          <w:rFonts w:eastAsia="Times New Roman"/>
          <w:szCs w:val="24"/>
        </w:rPr>
        <w:t>πόλος.</w:t>
      </w:r>
    </w:p>
    <w:p w14:paraId="03A734CC" w14:textId="77777777" w:rsidR="00E615E6" w:rsidRDefault="00720F21">
      <w:pPr>
        <w:spacing w:after="0" w:line="600" w:lineRule="auto"/>
        <w:ind w:firstLine="720"/>
        <w:jc w:val="both"/>
        <w:rPr>
          <w:rFonts w:eastAsia="Times New Roman" w:cs="Times New Roman"/>
          <w:szCs w:val="24"/>
        </w:rPr>
      </w:pPr>
      <w:r>
        <w:rPr>
          <w:rFonts w:eastAsia="Times New Roman" w:cs="Times New Roman"/>
          <w:szCs w:val="24"/>
        </w:rPr>
        <w:t xml:space="preserve">Νομίζω ότι αυτές οι εκκρεμότητες δεν λύνονται μόνο με τη νομοθέτηση, παρόλο που το νομοσχέδιο το αποπειράται, όπως </w:t>
      </w:r>
      <w:r>
        <w:rPr>
          <w:rFonts w:eastAsia="Times New Roman" w:cs="Times New Roman"/>
          <w:szCs w:val="24"/>
        </w:rPr>
        <w:lastRenderedPageBreak/>
        <w:t>και άλλες νομοθετήσεις που μπορούν να προχωρήσουν. Κατά την προσωπική μου γνώμη αυτή η ανάκτηση</w:t>
      </w:r>
      <w:r>
        <w:rPr>
          <w:rFonts w:eastAsia="Times New Roman" w:cs="Times New Roman"/>
          <w:szCs w:val="24"/>
        </w:rPr>
        <w:t xml:space="preserve"> μιας πολιτιστικής ισορροπίας εκκρεμεί. Είναι ζητούμενο μέσα από πολύ πιο πλούσιες, συνθετικές, συλλογικές δράσεις αυτή την ισορροπία, αυτή την πολιτιστική παραδοχή να τη βαθύνουμε. </w:t>
      </w:r>
    </w:p>
    <w:p w14:paraId="03A734CD" w14:textId="77777777" w:rsidR="00E615E6" w:rsidRDefault="00720F21">
      <w:pPr>
        <w:spacing w:after="0" w:line="600" w:lineRule="auto"/>
        <w:ind w:firstLine="720"/>
        <w:jc w:val="both"/>
        <w:rPr>
          <w:rFonts w:eastAsia="Times New Roman" w:cs="Times New Roman"/>
          <w:szCs w:val="24"/>
        </w:rPr>
      </w:pPr>
      <w:r>
        <w:rPr>
          <w:rFonts w:eastAsia="Times New Roman" w:cs="Times New Roman"/>
          <w:szCs w:val="24"/>
        </w:rPr>
        <w:t>Θα ήθελα να κάνω μ</w:t>
      </w:r>
      <w:r>
        <w:rPr>
          <w:rFonts w:eastAsia="Times New Roman" w:cs="Times New Roman"/>
          <w:szCs w:val="24"/>
        </w:rPr>
        <w:t>ί</w:t>
      </w:r>
      <w:r>
        <w:rPr>
          <w:rFonts w:eastAsia="Times New Roman" w:cs="Times New Roman"/>
          <w:szCs w:val="24"/>
        </w:rPr>
        <w:t xml:space="preserve">α σημείωση για την τροπολογία που υπογράφω, που αφορά </w:t>
      </w:r>
      <w:r>
        <w:rPr>
          <w:rFonts w:eastAsia="Times New Roman" w:cs="Times New Roman"/>
          <w:szCs w:val="24"/>
        </w:rPr>
        <w:t>την επιστημονική επιτροπή πρότυπων και πειραματικών σχολείων, όχι τόσο για να τεκμηριώσω ότι θα ήταν ευχής έργον να προχωρήσει -κατά κάποιο τρόπο στέφει και τη μέριμνα της Κυβέρνησης για τα πειραματικά και πρότυπα σχολεία- όσο και γιατί πιστεύω ότι οι εκπα</w:t>
      </w:r>
      <w:r>
        <w:rPr>
          <w:rFonts w:eastAsia="Times New Roman" w:cs="Times New Roman"/>
          <w:szCs w:val="24"/>
        </w:rPr>
        <w:t>ιδευτικές δοκιμές σήμερα είναι όσο ποτέ σημαντικές, γιατί έχουμε αλλαγή κοινού, αλλαγή προτύπων, αλλαγή εκπαιδευτικών χαρακτηριστικών και επίσης έχουμε αλλαγή διαμεσολαβήσεων. Σήμερα ένα μέρος της εκπαιδευτικής διαδικασίας τελείται έξω από το σχολείο. Τελε</w:t>
      </w:r>
      <w:r>
        <w:rPr>
          <w:rFonts w:eastAsia="Times New Roman" w:cs="Times New Roman"/>
          <w:szCs w:val="24"/>
        </w:rPr>
        <w:t xml:space="preserve">ίται με τις διαμεσολαβήσεις των μέσων, με τις μεσολαβήσεις δηλαδή του οργανωμένου λόγου και της </w:t>
      </w:r>
      <w:proofErr w:type="spellStart"/>
      <w:r>
        <w:rPr>
          <w:rFonts w:eastAsia="Times New Roman" w:cs="Times New Roman"/>
          <w:szCs w:val="24"/>
        </w:rPr>
        <w:t>εικονοποιΐας</w:t>
      </w:r>
      <w:proofErr w:type="spellEnd"/>
      <w:r>
        <w:rPr>
          <w:rFonts w:eastAsia="Times New Roman" w:cs="Times New Roman"/>
          <w:szCs w:val="24"/>
        </w:rPr>
        <w:t xml:space="preserve">. </w:t>
      </w:r>
    </w:p>
    <w:p w14:paraId="03A734CE" w14:textId="77777777" w:rsidR="00E615E6" w:rsidRDefault="00720F21">
      <w:pPr>
        <w:spacing w:after="0" w:line="600" w:lineRule="auto"/>
        <w:ind w:firstLine="720"/>
        <w:jc w:val="both"/>
        <w:rPr>
          <w:rFonts w:eastAsia="Times New Roman" w:cs="Times New Roman"/>
          <w:szCs w:val="24"/>
        </w:rPr>
      </w:pPr>
      <w:r>
        <w:rPr>
          <w:rFonts w:eastAsia="Times New Roman" w:cs="Times New Roman"/>
          <w:szCs w:val="24"/>
        </w:rPr>
        <w:t xml:space="preserve">Ακριβώς για αυτόν τον λόγο τα νέα εκπαιδευτικά εργαλεία αλλάζουν, αναπτύσσονται. Επομένως το πειραματικό κέλυφος, </w:t>
      </w:r>
      <w:r>
        <w:rPr>
          <w:rFonts w:eastAsia="Times New Roman" w:cs="Times New Roman"/>
          <w:szCs w:val="24"/>
        </w:rPr>
        <w:lastRenderedPageBreak/>
        <w:t>το κέλυφος του διδακτικού πειρα</w:t>
      </w:r>
      <w:r>
        <w:rPr>
          <w:rFonts w:eastAsia="Times New Roman" w:cs="Times New Roman"/>
          <w:szCs w:val="24"/>
        </w:rPr>
        <w:t xml:space="preserve">ματισμού είναι πάρα πολύ σημαντικό. Ευχής έργον θα ήταν να είχαμε διασπορά σε όλες τις περιοχές της χώρας πειραματικών σχολείων, γιατί πρέπει να κατανοήσει η κεντρική πολιτική σκηνή τις πολιτιστικές ιδιοτυπίες. Αυτή τη στιγμή, αν προχωρήσει η επιστημονική </w:t>
      </w:r>
      <w:r>
        <w:rPr>
          <w:rFonts w:eastAsia="Times New Roman" w:cs="Times New Roman"/>
          <w:szCs w:val="24"/>
        </w:rPr>
        <w:t>επιτροπή πρότυπων και πειραματικών για να θεμελιώσει τις εξετάσεις και τις κληρώσεις που θα γίνουν στο τέλος της σχολικής χρονιάς, θα ήταν ευχής έργον, στην κατεύθυνση όμως αυτή και όχι απλώς για να διεκπεραιωθεί μ</w:t>
      </w:r>
      <w:r>
        <w:rPr>
          <w:rFonts w:eastAsia="Times New Roman" w:cs="Times New Roman"/>
          <w:szCs w:val="24"/>
        </w:rPr>
        <w:t>ί</w:t>
      </w:r>
      <w:r>
        <w:rPr>
          <w:rFonts w:eastAsia="Times New Roman" w:cs="Times New Roman"/>
          <w:szCs w:val="24"/>
        </w:rPr>
        <w:t>α γραφειοκρατική εκκρεμότητα.</w:t>
      </w:r>
    </w:p>
    <w:p w14:paraId="03A734CF" w14:textId="77777777" w:rsidR="00E615E6" w:rsidRDefault="00720F21">
      <w:pPr>
        <w:spacing w:after="0" w:line="600" w:lineRule="auto"/>
        <w:ind w:firstLine="720"/>
        <w:jc w:val="both"/>
        <w:rPr>
          <w:rFonts w:eastAsia="Times New Roman" w:cs="Times New Roman"/>
          <w:szCs w:val="24"/>
        </w:rPr>
      </w:pPr>
      <w:r>
        <w:rPr>
          <w:rFonts w:eastAsia="Times New Roman" w:cs="Times New Roman"/>
          <w:szCs w:val="24"/>
        </w:rPr>
        <w:t xml:space="preserve">Κλείνω με </w:t>
      </w:r>
      <w:r>
        <w:rPr>
          <w:rFonts w:eastAsia="Times New Roman" w:cs="Times New Roman"/>
          <w:szCs w:val="24"/>
        </w:rPr>
        <w:t>το γεγονός ότι έχουν γίνει αρκετά ενδιαφέρουσες ομιλίες με διαφορετική έμφαση και ανάλογα με την ιδεολογική κατεύθυνση του καθενός. Μερικά νομοσχέδια έχουν έναν επιτρεπτικό χαρακτήρα, έχουν μ</w:t>
      </w:r>
      <w:r>
        <w:rPr>
          <w:rFonts w:eastAsia="Times New Roman" w:cs="Times New Roman"/>
          <w:szCs w:val="24"/>
        </w:rPr>
        <w:t>ί</w:t>
      </w:r>
      <w:r>
        <w:rPr>
          <w:rFonts w:eastAsia="Times New Roman" w:cs="Times New Roman"/>
          <w:szCs w:val="24"/>
        </w:rPr>
        <w:t>α εσωτερική ευρυχωρία, γιατί φαίνεται ότι αυτό που εννοούμε πριν</w:t>
      </w:r>
      <w:r>
        <w:rPr>
          <w:rFonts w:eastAsia="Times New Roman" w:cs="Times New Roman"/>
          <w:szCs w:val="24"/>
        </w:rPr>
        <w:t xml:space="preserve"> τη νομοθέτηση είναι πάρα πολύ πυκνό και η νομοθέτηση αποτελεί απλώς ένα μικρό κομμάτι του. </w:t>
      </w:r>
    </w:p>
    <w:p w14:paraId="03A734D0" w14:textId="77777777" w:rsidR="00E615E6" w:rsidRDefault="00720F21">
      <w:pPr>
        <w:spacing w:after="0" w:line="600" w:lineRule="auto"/>
        <w:ind w:firstLine="720"/>
        <w:jc w:val="both"/>
        <w:rPr>
          <w:rFonts w:eastAsia="Times New Roman" w:cs="Times New Roman"/>
          <w:szCs w:val="24"/>
        </w:rPr>
      </w:pPr>
      <w:r>
        <w:rPr>
          <w:rFonts w:eastAsia="Times New Roman" w:cs="Times New Roman"/>
          <w:szCs w:val="24"/>
        </w:rPr>
        <w:t xml:space="preserve">Ευχαριστώ. </w:t>
      </w:r>
    </w:p>
    <w:p w14:paraId="03A734D1" w14:textId="77777777" w:rsidR="00E615E6" w:rsidRDefault="00720F21">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03A734D2" w14:textId="77777777" w:rsidR="00E615E6" w:rsidRDefault="00720F21">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(Δημήτριος </w:t>
      </w:r>
      <w:proofErr w:type="spellStart"/>
      <w:r>
        <w:rPr>
          <w:rFonts w:eastAsia="Times New Roman" w:cs="Times New Roman"/>
          <w:b/>
          <w:szCs w:val="24"/>
        </w:rPr>
        <w:t>Κρεμαστινός</w:t>
      </w:r>
      <w:proofErr w:type="spellEnd"/>
      <w:r>
        <w:rPr>
          <w:rFonts w:eastAsia="Times New Roman" w:cs="Times New Roman"/>
          <w:b/>
          <w:szCs w:val="24"/>
        </w:rPr>
        <w:t xml:space="preserve">): </w:t>
      </w:r>
      <w:r>
        <w:rPr>
          <w:rFonts w:eastAsia="Times New Roman" w:cs="Times New Roman"/>
          <w:szCs w:val="24"/>
        </w:rPr>
        <w:t xml:space="preserve">Και εμείς ευχαριστούμε. </w:t>
      </w:r>
    </w:p>
    <w:p w14:paraId="03A734D3" w14:textId="77777777" w:rsidR="00E615E6" w:rsidRDefault="00720F21">
      <w:pPr>
        <w:spacing w:after="0" w:line="600" w:lineRule="auto"/>
        <w:ind w:firstLine="720"/>
        <w:jc w:val="both"/>
        <w:rPr>
          <w:rFonts w:eastAsia="Times New Roman" w:cs="Times New Roman"/>
          <w:szCs w:val="24"/>
        </w:rPr>
      </w:pPr>
      <w:r>
        <w:rPr>
          <w:rFonts w:eastAsia="Times New Roman" w:cs="Times New Roman"/>
          <w:szCs w:val="24"/>
        </w:rPr>
        <w:t xml:space="preserve">Προχωρούμε με τον κ. </w:t>
      </w:r>
      <w:proofErr w:type="spellStart"/>
      <w:r>
        <w:rPr>
          <w:rFonts w:eastAsia="Times New Roman" w:cs="Times New Roman"/>
          <w:szCs w:val="24"/>
        </w:rPr>
        <w:t>Μορφίδη</w:t>
      </w:r>
      <w:proofErr w:type="spellEnd"/>
      <w:r>
        <w:rPr>
          <w:rFonts w:eastAsia="Times New Roman" w:cs="Times New Roman"/>
          <w:szCs w:val="24"/>
        </w:rPr>
        <w:t>, Βουλευτή του ΣΥΡ</w:t>
      </w:r>
      <w:r>
        <w:rPr>
          <w:rFonts w:eastAsia="Times New Roman" w:cs="Times New Roman"/>
          <w:szCs w:val="24"/>
        </w:rPr>
        <w:t xml:space="preserve">ΙΖΑ. </w:t>
      </w:r>
    </w:p>
    <w:p w14:paraId="03A734D4" w14:textId="77777777" w:rsidR="00E615E6" w:rsidRDefault="00720F21">
      <w:pPr>
        <w:spacing w:after="0" w:line="600" w:lineRule="auto"/>
        <w:ind w:firstLine="720"/>
        <w:jc w:val="both"/>
        <w:rPr>
          <w:rFonts w:eastAsia="Times New Roman" w:cs="Times New Roman"/>
          <w:szCs w:val="24"/>
        </w:rPr>
      </w:pPr>
      <w:r>
        <w:rPr>
          <w:rFonts w:eastAsia="Times New Roman" w:cs="Times New Roman"/>
          <w:b/>
          <w:szCs w:val="24"/>
        </w:rPr>
        <w:t>ΚΩΝΣΤΑΝΤΙΝΟΣ ΜΟΡΦΙΔΗΣ:</w:t>
      </w:r>
      <w:r>
        <w:rPr>
          <w:rFonts w:eastAsia="Times New Roman" w:cs="Times New Roman"/>
          <w:szCs w:val="24"/>
        </w:rPr>
        <w:t xml:space="preserve"> Ευχαριστώ πολύ, κύριε πρόεδρε.</w:t>
      </w:r>
    </w:p>
    <w:p w14:paraId="03A734D5" w14:textId="77777777" w:rsidR="00E615E6" w:rsidRDefault="00720F21">
      <w:pPr>
        <w:spacing w:after="0" w:line="600" w:lineRule="auto"/>
        <w:ind w:firstLine="720"/>
        <w:jc w:val="both"/>
        <w:rPr>
          <w:rFonts w:eastAsia="Times New Roman" w:cs="Times New Roman"/>
          <w:szCs w:val="24"/>
        </w:rPr>
      </w:pPr>
      <w:r>
        <w:rPr>
          <w:rFonts w:eastAsia="Times New Roman" w:cs="Times New Roman"/>
          <w:szCs w:val="24"/>
        </w:rPr>
        <w:t>Αγαπητοί συνάδελφοι, είμαι υποχρεωμένος να ζητήσω συ</w:t>
      </w:r>
      <w:r>
        <w:rPr>
          <w:rFonts w:eastAsia="Times New Roman" w:cs="Times New Roman"/>
          <w:szCs w:val="24"/>
        </w:rPr>
        <w:t>γ</w:t>
      </w:r>
      <w:r>
        <w:rPr>
          <w:rFonts w:eastAsia="Times New Roman" w:cs="Times New Roman"/>
          <w:szCs w:val="24"/>
        </w:rPr>
        <w:t xml:space="preserve">γνώμη από την κ. </w:t>
      </w:r>
      <w:proofErr w:type="spellStart"/>
      <w:r>
        <w:rPr>
          <w:rFonts w:eastAsia="Times New Roman" w:cs="Times New Roman"/>
          <w:szCs w:val="24"/>
        </w:rPr>
        <w:t>Μεγαλοοικονόμου</w:t>
      </w:r>
      <w:proofErr w:type="spellEnd"/>
      <w:r>
        <w:rPr>
          <w:rFonts w:eastAsia="Times New Roman" w:cs="Times New Roman"/>
          <w:szCs w:val="24"/>
        </w:rPr>
        <w:t xml:space="preserve"> για το «ίδιοι είσαστε» που είπα στον κ. Άδωνι Γεωργιάδη. Δεν είναι ίδιοι. Κι ούτε αυτό που εννοούσα, δηλαδή ότ</w:t>
      </w:r>
      <w:r>
        <w:rPr>
          <w:rFonts w:eastAsia="Times New Roman" w:cs="Times New Roman"/>
          <w:szCs w:val="24"/>
        </w:rPr>
        <w:t>ι τον ίδιο τρόπο χρησιμοποιούν, είναι σωστό. Είναι εντελώς διαφορετικό να κάνεις μ</w:t>
      </w:r>
      <w:r>
        <w:rPr>
          <w:rFonts w:eastAsia="Times New Roman" w:cs="Times New Roman"/>
          <w:szCs w:val="24"/>
        </w:rPr>
        <w:t>ί</w:t>
      </w:r>
      <w:r>
        <w:rPr>
          <w:rFonts w:eastAsia="Times New Roman" w:cs="Times New Roman"/>
          <w:szCs w:val="24"/>
        </w:rPr>
        <w:t xml:space="preserve">α </w:t>
      </w:r>
      <w:proofErr w:type="spellStart"/>
      <w:r>
        <w:rPr>
          <w:rFonts w:eastAsia="Times New Roman" w:cs="Times New Roman"/>
          <w:szCs w:val="24"/>
        </w:rPr>
        <w:t>χαριτωμενιά</w:t>
      </w:r>
      <w:proofErr w:type="spellEnd"/>
      <w:r>
        <w:rPr>
          <w:rFonts w:eastAsia="Times New Roman" w:cs="Times New Roman"/>
          <w:szCs w:val="24"/>
        </w:rPr>
        <w:t xml:space="preserve"> σε ένα κανάλι τηλεόρασης και εντελώς διαφορετικό να μεταφέρεις αυτή τη </w:t>
      </w:r>
      <w:proofErr w:type="spellStart"/>
      <w:r>
        <w:rPr>
          <w:rFonts w:eastAsia="Times New Roman" w:cs="Times New Roman"/>
          <w:szCs w:val="24"/>
        </w:rPr>
        <w:t>χαριτωμενιά</w:t>
      </w:r>
      <w:proofErr w:type="spellEnd"/>
      <w:r>
        <w:rPr>
          <w:rFonts w:eastAsia="Times New Roman" w:cs="Times New Roman"/>
          <w:szCs w:val="24"/>
        </w:rPr>
        <w:t xml:space="preserve"> στη Βουλή και να το συνεχίζεις γενικεύοντας τα περί αγγουριών για τούτη την </w:t>
      </w:r>
      <w:r>
        <w:rPr>
          <w:rFonts w:eastAsia="Times New Roman" w:cs="Times New Roman"/>
          <w:szCs w:val="24"/>
        </w:rPr>
        <w:t xml:space="preserve">Αίθουσα και για τους ανθρώπους που κάθονται σε αυτά τα έδρανα. Άρα, λοιπόν, ο κ. Άδωνις Γεωργιάδης, που δεν μπορεί να πει ψέματα, που λέει μόνο την αλήθεια, θα πρέπει πραγματικά να το κοιτάξει αυτό, γιατί μπορεί να αρχίζει να μπερδεύει ποιο είναι ψέμα και </w:t>
      </w:r>
      <w:r>
        <w:rPr>
          <w:rFonts w:eastAsia="Times New Roman" w:cs="Times New Roman"/>
          <w:szCs w:val="24"/>
        </w:rPr>
        <w:t xml:space="preserve">τι είναι αλήθεια. Τουλάχιστον εγώ θυμάμαι πέντε φορές που από αυτό εδώ το Βήμα </w:t>
      </w:r>
      <w:r>
        <w:rPr>
          <w:rFonts w:eastAsia="Times New Roman" w:cs="Times New Roman"/>
          <w:szCs w:val="24"/>
        </w:rPr>
        <w:lastRenderedPageBreak/>
        <w:t xml:space="preserve">μετέφερε </w:t>
      </w:r>
      <w:r>
        <w:rPr>
          <w:rFonts w:eastAsia="Times New Roman" w:cs="Times New Roman"/>
          <w:szCs w:val="24"/>
          <w:lang w:val="en-US"/>
        </w:rPr>
        <w:t>fake</w:t>
      </w:r>
      <w:r w:rsidRPr="00B32E53">
        <w:rPr>
          <w:rFonts w:eastAsia="Times New Roman" w:cs="Times New Roman"/>
          <w:szCs w:val="24"/>
        </w:rPr>
        <w:t xml:space="preserve"> </w:t>
      </w:r>
      <w:r>
        <w:rPr>
          <w:rFonts w:eastAsia="Times New Roman" w:cs="Times New Roman"/>
          <w:szCs w:val="24"/>
          <w:lang w:val="en-US"/>
        </w:rPr>
        <w:t>news</w:t>
      </w:r>
      <w:r>
        <w:rPr>
          <w:rFonts w:eastAsia="Times New Roman" w:cs="Times New Roman"/>
          <w:szCs w:val="24"/>
        </w:rPr>
        <w:t xml:space="preserve"> μέσα στο Κοινοβούλιο. Άρα, λοιπόν, πρέπει να το ξαναδεί.</w:t>
      </w:r>
    </w:p>
    <w:p w14:paraId="03A734D6" w14:textId="77777777" w:rsidR="00E615E6" w:rsidRDefault="00720F21">
      <w:pPr>
        <w:spacing w:after="0" w:line="600" w:lineRule="auto"/>
        <w:ind w:firstLine="720"/>
        <w:jc w:val="both"/>
        <w:rPr>
          <w:rFonts w:eastAsia="Times New Roman" w:cs="Times New Roman"/>
          <w:szCs w:val="24"/>
        </w:rPr>
      </w:pPr>
      <w:r>
        <w:rPr>
          <w:rFonts w:eastAsia="Times New Roman" w:cs="Times New Roman"/>
          <w:szCs w:val="24"/>
        </w:rPr>
        <w:t>Όσον αφορά στην κ. Δούρου, είπε ότι πρέπει να αναλάβει τις ευθύνες της και να παραιτηθεί. Ποιος; Ο άν</w:t>
      </w:r>
      <w:r>
        <w:rPr>
          <w:rFonts w:eastAsia="Times New Roman" w:cs="Times New Roman"/>
          <w:szCs w:val="24"/>
        </w:rPr>
        <w:t>θρωπος που πέρασε ως λαίλαπα από το Υπουργείο Υγείας, που σχεδόν διέλυσε την υγεία στον τόπο μας και δεν έχει αναλάβει κα</w:t>
      </w:r>
      <w:r>
        <w:rPr>
          <w:rFonts w:eastAsia="Times New Roman" w:cs="Times New Roman"/>
          <w:szCs w:val="24"/>
        </w:rPr>
        <w:t>μ</w:t>
      </w:r>
      <w:r>
        <w:rPr>
          <w:rFonts w:eastAsia="Times New Roman" w:cs="Times New Roman"/>
          <w:szCs w:val="24"/>
        </w:rPr>
        <w:t>μία από τις ευθύνες του. Κανένα από όσα του προσάπτονται δεν είναι σωστό. Μάλιστα, δεν λέει ότι είναι αθώος, αλλά ότι τα αδικήματα για</w:t>
      </w:r>
      <w:r>
        <w:rPr>
          <w:rFonts w:eastAsia="Times New Roman" w:cs="Times New Roman"/>
          <w:szCs w:val="24"/>
        </w:rPr>
        <w:t xml:space="preserve"> τα οποία κατηγορείται απλά έχουν παραγραφεί. Κάτι, λοιπόν, δεν πάει καλά εδώ. </w:t>
      </w:r>
    </w:p>
    <w:p w14:paraId="03A734D7" w14:textId="77777777" w:rsidR="00E615E6" w:rsidRDefault="00720F21">
      <w:pPr>
        <w:spacing w:after="0" w:line="600" w:lineRule="auto"/>
        <w:ind w:firstLine="720"/>
        <w:jc w:val="both"/>
        <w:rPr>
          <w:rFonts w:eastAsia="Times New Roman" w:cs="Times New Roman"/>
          <w:szCs w:val="24"/>
        </w:rPr>
      </w:pPr>
      <w:r>
        <w:rPr>
          <w:rFonts w:eastAsia="Times New Roman" w:cs="Times New Roman"/>
          <w:szCs w:val="24"/>
        </w:rPr>
        <w:t xml:space="preserve">Αγαπητοί συνάδελφοι, θεωρώ ότι η νομοθέτηση δεν είναι κάτι στατικό. Πρέπει να παρεμβαίνει ο νομοθέτης όποτε διαπιστώνει ότι κάτι είναι στραβό ή κάτι πρέπει να αλλάξει, γιατί είτε αλλάζουν τα δεδομένα στην κοινωνία, είτε διαπιστώνεται ότι στην εφαρμογή του </w:t>
      </w:r>
      <w:r>
        <w:rPr>
          <w:rFonts w:eastAsia="Times New Roman" w:cs="Times New Roman"/>
          <w:szCs w:val="24"/>
        </w:rPr>
        <w:t xml:space="preserve">νόμου υπάρχουν ατέλειες. </w:t>
      </w:r>
    </w:p>
    <w:p w14:paraId="03A734D8" w14:textId="77777777" w:rsidR="00E615E6" w:rsidRDefault="00720F21">
      <w:pPr>
        <w:spacing w:after="0" w:line="600" w:lineRule="auto"/>
        <w:ind w:firstLine="720"/>
        <w:jc w:val="both"/>
        <w:rPr>
          <w:rFonts w:eastAsia="Times New Roman" w:cs="Times New Roman"/>
          <w:szCs w:val="24"/>
        </w:rPr>
      </w:pPr>
      <w:r>
        <w:rPr>
          <w:rFonts w:eastAsia="Times New Roman" w:cs="Times New Roman"/>
          <w:szCs w:val="24"/>
        </w:rPr>
        <w:t>Ακούμε κριτική σήμερα γιατί διορθώνουμε πρόσφατα νομοθετήματα. Εμείς, αγαπητοί συνάδελφοι, έχουμε ανοιχτά τα αυτιά μας και το μυαλό μας στα αιτήματα που η κοινωνία και οι φορείς της θέτουν και τα οποία θεωρούμε ότι είναι δίκαια. Φ</w:t>
      </w:r>
      <w:r>
        <w:rPr>
          <w:rFonts w:eastAsia="Times New Roman" w:cs="Times New Roman"/>
          <w:szCs w:val="24"/>
        </w:rPr>
        <w:t xml:space="preserve">υσικά </w:t>
      </w:r>
      <w:r>
        <w:rPr>
          <w:rFonts w:eastAsia="Times New Roman" w:cs="Times New Roman"/>
          <w:szCs w:val="24"/>
        </w:rPr>
        <w:lastRenderedPageBreak/>
        <w:t>δεν θα μπορούσαμε σε κα</w:t>
      </w:r>
      <w:r>
        <w:rPr>
          <w:rFonts w:eastAsia="Times New Roman" w:cs="Times New Roman"/>
          <w:szCs w:val="24"/>
        </w:rPr>
        <w:t>μ</w:t>
      </w:r>
      <w:r>
        <w:rPr>
          <w:rFonts w:eastAsia="Times New Roman" w:cs="Times New Roman"/>
          <w:szCs w:val="24"/>
        </w:rPr>
        <w:t>μία περίπτωση σε αυτούς τους ανθρώπους που φέρνουν αυτά τα αιτήματα να πούμε ότι πρόσφατα νομοθετήσαμε. Άραγε πόσος είναι ο χρόνος ο οποίος πρέπει να διέλθει για να αλλάξει κάποιο νομοθέτημα; Όταν, λοιπόν, υπάρχει ανάγκη, όταν</w:t>
      </w:r>
      <w:r>
        <w:rPr>
          <w:rFonts w:eastAsia="Times New Roman" w:cs="Times New Roman"/>
          <w:szCs w:val="24"/>
        </w:rPr>
        <w:t xml:space="preserve"> ένα νομοθέτημα μπορεί να καλυτερεύσει και τη ζωή των πολιτών αλλά και τη λειτουργία της δημόσιας διοίκησης και του κράτους, νομίζω ότι αυτό πρέπει να γίνεται, όταν διαπιστώνεται ότι πρέπει να γίνει αλλαγή. </w:t>
      </w:r>
    </w:p>
    <w:p w14:paraId="03A734D9" w14:textId="77777777" w:rsidR="00E615E6" w:rsidRDefault="00720F21">
      <w:pPr>
        <w:spacing w:after="0" w:line="600" w:lineRule="auto"/>
        <w:ind w:firstLine="720"/>
        <w:jc w:val="both"/>
        <w:rPr>
          <w:rFonts w:eastAsia="Times New Roman" w:cs="Times New Roman"/>
          <w:szCs w:val="24"/>
        </w:rPr>
      </w:pPr>
      <w:r>
        <w:rPr>
          <w:rFonts w:eastAsia="Times New Roman" w:cs="Times New Roman"/>
          <w:szCs w:val="24"/>
        </w:rPr>
        <w:t xml:space="preserve">Ακούμε κριτική για την τροπολογία των υποψηφίων </w:t>
      </w:r>
      <w:r>
        <w:rPr>
          <w:rFonts w:eastAsia="Times New Roman" w:cs="Times New Roman"/>
          <w:szCs w:val="24"/>
        </w:rPr>
        <w:t>Ε</w:t>
      </w:r>
      <w:r>
        <w:rPr>
          <w:rFonts w:eastAsia="Times New Roman" w:cs="Times New Roman"/>
          <w:szCs w:val="24"/>
        </w:rPr>
        <w:t>υρωβουλευτών. Την ονόμασαν τροπολογία Κουντουρά. Τροπολογία Τσίπρα άκουσα να τη λέει κάποια συνάδελφος. Η αλλαγή αυτή στον νόμο έγινε το 2014, λίγο πριν τις εκλογές της Ευρωβουλής. Ίσχυε ετούτη η διάταξη για τριάντα χρόνια. Ποιο ήταν το σωστό και ποιο ήτα</w:t>
      </w:r>
      <w:r>
        <w:rPr>
          <w:rFonts w:eastAsia="Times New Roman" w:cs="Times New Roman"/>
          <w:szCs w:val="24"/>
        </w:rPr>
        <w:t>ν το λάθος; Μήπως τελικά το λάθος ήταν αυτά τα πέντε χρόνια και τα τριάντα χρόνια πριν κάναμε κάτι σωστό; Δηλαδή, μήπως η επαναφορά στο προηγούμενο καθεστώς είναι κάτι λογικό να γίνεται, όταν διαπιστώνεις ότι δεν προχωράνε τα πράγματα; Εκτός κι αν θα πρέπε</w:t>
      </w:r>
      <w:r>
        <w:rPr>
          <w:rFonts w:eastAsia="Times New Roman" w:cs="Times New Roman"/>
          <w:szCs w:val="24"/>
        </w:rPr>
        <w:t xml:space="preserve">ι να δεχθούμε πως ό,τι </w:t>
      </w:r>
      <w:r>
        <w:rPr>
          <w:rFonts w:eastAsia="Times New Roman" w:cs="Times New Roman"/>
          <w:szCs w:val="24"/>
        </w:rPr>
        <w:lastRenderedPageBreak/>
        <w:t xml:space="preserve">έκανε η κυβέρνηση Σαμαρά ήταν σωστό, άρα, λοιπόν, δεν πρέπει κανένας να αγγίζει αυτά τα πράγματα. </w:t>
      </w:r>
    </w:p>
    <w:p w14:paraId="03A734DA" w14:textId="77777777" w:rsidR="00E615E6" w:rsidRDefault="00720F21">
      <w:pPr>
        <w:spacing w:after="0" w:line="600" w:lineRule="auto"/>
        <w:ind w:firstLine="720"/>
        <w:jc w:val="both"/>
        <w:rPr>
          <w:rFonts w:eastAsia="Times New Roman" w:cs="Times New Roman"/>
          <w:szCs w:val="24"/>
        </w:rPr>
      </w:pPr>
      <w:r>
        <w:rPr>
          <w:rFonts w:eastAsia="Times New Roman" w:cs="Times New Roman"/>
          <w:szCs w:val="24"/>
        </w:rPr>
        <w:t>Όσον αφορά το νομοσχέδιο, στο πρώτο τμήμα συνεχίζουμε τη νομοθέτηση μετά την επικύρωση της Συνθήκης της Κωνσταντινούπολης και προχωράμ</w:t>
      </w:r>
      <w:r>
        <w:rPr>
          <w:rFonts w:eastAsia="Times New Roman" w:cs="Times New Roman"/>
          <w:szCs w:val="24"/>
        </w:rPr>
        <w:t xml:space="preserve">ε σε ρυθμίσεις που θέτουν τις βάσεις και τις προϋποθέσεις για να φτάσουμε όσο πιο κοντά γίνεται στην ισότητα των φύλων, στην άρση των </w:t>
      </w:r>
      <w:proofErr w:type="spellStart"/>
      <w:r>
        <w:rPr>
          <w:rFonts w:eastAsia="Times New Roman" w:cs="Times New Roman"/>
          <w:szCs w:val="24"/>
        </w:rPr>
        <w:t>έμφυλων</w:t>
      </w:r>
      <w:proofErr w:type="spellEnd"/>
      <w:r>
        <w:rPr>
          <w:rFonts w:eastAsia="Times New Roman" w:cs="Times New Roman"/>
          <w:szCs w:val="24"/>
        </w:rPr>
        <w:t xml:space="preserve"> διακρίσεων, στη δημόσια κοινωνική και οικονομική ζωή, με τη θεσμοθέτηση πολιτικών που υλοποιούνται από την πολιτεί</w:t>
      </w:r>
      <w:r>
        <w:rPr>
          <w:rFonts w:eastAsia="Times New Roman" w:cs="Times New Roman"/>
          <w:szCs w:val="24"/>
        </w:rPr>
        <w:t xml:space="preserve">α, αλλά δίνουν τη δυνατότητα και στα συλλογικά όργανα να οργανώσουν τη δράση αυτή στην κατεύθυνση της ισότητας. </w:t>
      </w:r>
    </w:p>
    <w:p w14:paraId="03A734DB" w14:textId="77777777" w:rsidR="00E615E6" w:rsidRDefault="00720F21">
      <w:pPr>
        <w:spacing w:after="0" w:line="600" w:lineRule="auto"/>
        <w:ind w:firstLine="720"/>
        <w:jc w:val="both"/>
        <w:rPr>
          <w:rFonts w:eastAsia="Times New Roman" w:cs="Times New Roman"/>
          <w:szCs w:val="24"/>
        </w:rPr>
      </w:pPr>
      <w:r>
        <w:rPr>
          <w:rFonts w:eastAsia="Times New Roman" w:cs="Times New Roman"/>
          <w:szCs w:val="24"/>
        </w:rPr>
        <w:t xml:space="preserve">Με το δεύτερο τμήμα του νομοσχεδίου ρυθμίζονται θέματα ιθαγένειας. Για εμάς είναι θέμα ιδεολογικό, </w:t>
      </w:r>
      <w:proofErr w:type="spellStart"/>
      <w:r>
        <w:rPr>
          <w:rFonts w:eastAsia="Times New Roman" w:cs="Times New Roman"/>
          <w:szCs w:val="24"/>
        </w:rPr>
        <w:t>ταυτοτικό</w:t>
      </w:r>
      <w:proofErr w:type="spellEnd"/>
      <w:r>
        <w:rPr>
          <w:rFonts w:eastAsia="Times New Roman" w:cs="Times New Roman"/>
          <w:szCs w:val="24"/>
        </w:rPr>
        <w:t>. Πείτε το όπως θέλετε. Εσείς τίποτ</w:t>
      </w:r>
      <w:r>
        <w:rPr>
          <w:rFonts w:eastAsia="Times New Roman" w:cs="Times New Roman"/>
          <w:szCs w:val="24"/>
        </w:rPr>
        <w:t xml:space="preserve">α δεν έχετε καταλάβει απ’ όλα αυτά που συμβαίνουν στον κόσμο; Δεν έχετε πάρει ένα δίδαγμα από αυτά που έγιναν προχθές στη Νέα Ζηλανδία για το πώς πρέπει να αντιμετωπίσουμε όλους αυτούς τους ακραίους και τους φανατισμούς που όσο πάνε δυναμώνουν στον κόσμο; </w:t>
      </w:r>
      <w:r>
        <w:rPr>
          <w:rFonts w:eastAsia="Times New Roman" w:cs="Times New Roman"/>
          <w:szCs w:val="24"/>
        </w:rPr>
        <w:t xml:space="preserve">Οι νεκροί είναι απλά για σας ένα επεισόδιο σε μια φυσιολογική εξέλιξη της </w:t>
      </w:r>
      <w:r>
        <w:rPr>
          <w:rFonts w:eastAsia="Times New Roman" w:cs="Times New Roman"/>
          <w:szCs w:val="24"/>
        </w:rPr>
        <w:lastRenderedPageBreak/>
        <w:t>ιστορίας; Πιστεύετε ότι κάτι πρέπει να αλλάξει σ’ αυτόν τον κόσμο; Κι αν ναι, σε ποια κατεύθυνση πρέπει να είναι αυτή η αλλαγή; Στην κατεύθυνση της καθαρότητας της φυλής ή στην κατεύ</w:t>
      </w:r>
      <w:r>
        <w:rPr>
          <w:rFonts w:eastAsia="Times New Roman" w:cs="Times New Roman"/>
          <w:szCs w:val="24"/>
        </w:rPr>
        <w:t xml:space="preserve">θυνση της συνύπαρξης και της ειρήνης; Πιστεύω ότι αυτό το θέμα μετά τον Β΄ Παγκόσμιο Πόλεμο έχει λυθεί. </w:t>
      </w:r>
    </w:p>
    <w:p w14:paraId="03A734DC" w14:textId="77777777" w:rsidR="00E615E6" w:rsidRDefault="00720F21">
      <w:pPr>
        <w:spacing w:after="0" w:line="600" w:lineRule="auto"/>
        <w:ind w:firstLine="720"/>
        <w:jc w:val="both"/>
        <w:rPr>
          <w:rFonts w:eastAsia="Times New Roman" w:cs="Times New Roman"/>
          <w:szCs w:val="24"/>
        </w:rPr>
      </w:pPr>
      <w:r>
        <w:rPr>
          <w:rFonts w:eastAsia="Times New Roman" w:cs="Times New Roman"/>
          <w:szCs w:val="24"/>
        </w:rPr>
        <w:t xml:space="preserve">Στο τρίτο μέρος βρίσκονται οι αλλαγές στην </w:t>
      </w:r>
      <w:r>
        <w:rPr>
          <w:rFonts w:eastAsia="Times New Roman" w:cs="Times New Roman"/>
          <w:szCs w:val="24"/>
        </w:rPr>
        <w:t>τ</w:t>
      </w:r>
      <w:r>
        <w:rPr>
          <w:rFonts w:eastAsia="Times New Roman" w:cs="Times New Roman"/>
          <w:szCs w:val="24"/>
        </w:rPr>
        <w:t xml:space="preserve">οπική </w:t>
      </w:r>
      <w:r>
        <w:rPr>
          <w:rFonts w:eastAsia="Times New Roman" w:cs="Times New Roman"/>
          <w:szCs w:val="24"/>
        </w:rPr>
        <w:t>α</w:t>
      </w:r>
      <w:r>
        <w:rPr>
          <w:rFonts w:eastAsia="Times New Roman" w:cs="Times New Roman"/>
          <w:szCs w:val="24"/>
        </w:rPr>
        <w:t>υτοδιοίκηση. Επειδή τελειώνει ο χρόνος, θα σταθώ μόνο σε μία, στην κριτική η οποία έχει ακουστεί για</w:t>
      </w:r>
      <w:r>
        <w:rPr>
          <w:rFonts w:eastAsia="Times New Roman" w:cs="Times New Roman"/>
          <w:szCs w:val="24"/>
        </w:rPr>
        <w:t xml:space="preserve"> την αναστολή των προσλήψεων. Α</w:t>
      </w:r>
      <w:r w:rsidRPr="00212CCF">
        <w:rPr>
          <w:rFonts w:eastAsia="Times New Roman" w:cs="Times New Roman"/>
          <w:szCs w:val="24"/>
        </w:rPr>
        <w:t>ρκετά προβλήματα έχουν δημιουργηθεί στους δήμους της χώρας από τους περιορισμούς στις προσλήψεις λόγω των μνημονίων</w:t>
      </w:r>
      <w:r>
        <w:rPr>
          <w:rFonts w:eastAsia="Times New Roman" w:cs="Times New Roman"/>
          <w:szCs w:val="24"/>
        </w:rPr>
        <w:t>. Είχαμε το ένα προς δέκα, ένα προς οκτώ, ένα προς πέντε -</w:t>
      </w:r>
      <w:r w:rsidRPr="00212CCF">
        <w:rPr>
          <w:rFonts w:eastAsia="Times New Roman" w:cs="Times New Roman"/>
          <w:szCs w:val="24"/>
        </w:rPr>
        <w:t xml:space="preserve">που είναι το καλό ποσοστό </w:t>
      </w:r>
      <w:r>
        <w:rPr>
          <w:rFonts w:eastAsia="Times New Roman" w:cs="Times New Roman"/>
          <w:szCs w:val="24"/>
        </w:rPr>
        <w:t xml:space="preserve">για τη </w:t>
      </w:r>
      <w:r w:rsidRPr="00212CCF">
        <w:rPr>
          <w:rFonts w:eastAsia="Times New Roman" w:cs="Times New Roman"/>
          <w:szCs w:val="24"/>
        </w:rPr>
        <w:t>Νέα Δημοκρατία</w:t>
      </w:r>
      <w:r>
        <w:rPr>
          <w:rFonts w:eastAsia="Times New Roman" w:cs="Times New Roman"/>
          <w:szCs w:val="24"/>
        </w:rPr>
        <w:t>-</w:t>
      </w:r>
      <w:r w:rsidRPr="00212CCF">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τ</w:t>
      </w:r>
      <w:r w:rsidRPr="00212CCF">
        <w:rPr>
          <w:rFonts w:eastAsia="Times New Roman" w:cs="Times New Roman"/>
          <w:szCs w:val="24"/>
        </w:rPr>
        <w:t>ώρα φ</w:t>
      </w:r>
      <w:r>
        <w:rPr>
          <w:rFonts w:eastAsia="Times New Roman" w:cs="Times New Roman"/>
          <w:szCs w:val="24"/>
        </w:rPr>
        <w:t>θ</w:t>
      </w:r>
      <w:r w:rsidRPr="00212CCF">
        <w:rPr>
          <w:rFonts w:eastAsia="Times New Roman" w:cs="Times New Roman"/>
          <w:szCs w:val="24"/>
        </w:rPr>
        <w:t xml:space="preserve">άνουμε στο </w:t>
      </w:r>
      <w:r>
        <w:rPr>
          <w:rFonts w:eastAsia="Times New Roman" w:cs="Times New Roman"/>
          <w:szCs w:val="24"/>
        </w:rPr>
        <w:t>ένα</w:t>
      </w:r>
      <w:r w:rsidRPr="00212CCF">
        <w:rPr>
          <w:rFonts w:eastAsia="Times New Roman" w:cs="Times New Roman"/>
          <w:szCs w:val="24"/>
        </w:rPr>
        <w:t xml:space="preserve"> προς </w:t>
      </w:r>
      <w:r>
        <w:rPr>
          <w:rFonts w:eastAsia="Times New Roman" w:cs="Times New Roman"/>
          <w:szCs w:val="24"/>
        </w:rPr>
        <w:t>ένα,</w:t>
      </w:r>
      <w:r w:rsidRPr="00212CCF">
        <w:rPr>
          <w:rFonts w:eastAsia="Times New Roman" w:cs="Times New Roman"/>
          <w:szCs w:val="24"/>
        </w:rPr>
        <w:t xml:space="preserve"> που πραγματικά μπορεί να δώσει ανάσα</w:t>
      </w:r>
      <w:r>
        <w:rPr>
          <w:rFonts w:eastAsia="Times New Roman" w:cs="Times New Roman"/>
          <w:szCs w:val="24"/>
        </w:rPr>
        <w:t>.</w:t>
      </w:r>
    </w:p>
    <w:p w14:paraId="03A734DD" w14:textId="77777777" w:rsidR="00E615E6" w:rsidRDefault="00720F21">
      <w:pPr>
        <w:spacing w:after="0" w:line="600" w:lineRule="auto"/>
        <w:ind w:firstLine="720"/>
        <w:jc w:val="both"/>
        <w:rPr>
          <w:rFonts w:eastAsia="Times New Roman" w:cs="Times New Roman"/>
          <w:szCs w:val="24"/>
        </w:rPr>
      </w:pPr>
      <w:r>
        <w:rPr>
          <w:rFonts w:eastAsia="Times New Roman" w:cs="Times New Roman"/>
          <w:szCs w:val="24"/>
        </w:rPr>
        <w:t>Α</w:t>
      </w:r>
      <w:r w:rsidRPr="00212CCF">
        <w:rPr>
          <w:rFonts w:eastAsia="Times New Roman" w:cs="Times New Roman"/>
          <w:szCs w:val="24"/>
        </w:rPr>
        <w:t>πό τη στιγμή που οι προσλήψεις γίνονται μέσω ΑΣΕΠ</w:t>
      </w:r>
      <w:r>
        <w:rPr>
          <w:rFonts w:eastAsia="Times New Roman" w:cs="Times New Roman"/>
          <w:szCs w:val="24"/>
        </w:rPr>
        <w:t>, ίσως είναι καιρός να γίνουμε μ</w:t>
      </w:r>
      <w:r>
        <w:rPr>
          <w:rFonts w:eastAsia="Times New Roman" w:cs="Times New Roman"/>
          <w:szCs w:val="24"/>
        </w:rPr>
        <w:t>ί</w:t>
      </w:r>
      <w:r w:rsidRPr="00212CCF">
        <w:rPr>
          <w:rFonts w:eastAsia="Times New Roman" w:cs="Times New Roman"/>
          <w:szCs w:val="24"/>
        </w:rPr>
        <w:t>α κανονική χώρα και να απαγορεύσουμε τις ρουσφετολογικές προσλήψεις</w:t>
      </w:r>
      <w:r>
        <w:rPr>
          <w:rFonts w:eastAsia="Times New Roman" w:cs="Times New Roman"/>
          <w:szCs w:val="24"/>
        </w:rPr>
        <w:t>. Μπορούμε όμως -και ν</w:t>
      </w:r>
      <w:r w:rsidRPr="00212CCF">
        <w:rPr>
          <w:rFonts w:eastAsia="Times New Roman" w:cs="Times New Roman"/>
          <w:szCs w:val="24"/>
        </w:rPr>
        <w:t xml:space="preserve">ομίζω </w:t>
      </w:r>
      <w:r w:rsidRPr="00212CCF">
        <w:rPr>
          <w:rFonts w:eastAsia="Times New Roman" w:cs="Times New Roman"/>
          <w:szCs w:val="24"/>
        </w:rPr>
        <w:t xml:space="preserve">ότι είναι λογικό στις μέρες </w:t>
      </w:r>
      <w:r>
        <w:rPr>
          <w:rFonts w:eastAsia="Times New Roman" w:cs="Times New Roman"/>
          <w:szCs w:val="24"/>
        </w:rPr>
        <w:t>μας-</w:t>
      </w:r>
      <w:r w:rsidRPr="00212CCF">
        <w:rPr>
          <w:rFonts w:eastAsia="Times New Roman" w:cs="Times New Roman"/>
          <w:szCs w:val="24"/>
        </w:rPr>
        <w:t xml:space="preserve"> να </w:t>
      </w:r>
      <w:r>
        <w:rPr>
          <w:rFonts w:eastAsia="Times New Roman" w:cs="Times New Roman"/>
          <w:szCs w:val="24"/>
        </w:rPr>
        <w:t xml:space="preserve">μην </w:t>
      </w:r>
      <w:r w:rsidRPr="00212CCF">
        <w:rPr>
          <w:rFonts w:eastAsia="Times New Roman" w:cs="Times New Roman"/>
          <w:szCs w:val="24"/>
        </w:rPr>
        <w:t xml:space="preserve">δίνουμε τη </w:t>
      </w:r>
      <w:r w:rsidRPr="00212CCF">
        <w:rPr>
          <w:rFonts w:eastAsia="Times New Roman" w:cs="Times New Roman"/>
          <w:szCs w:val="24"/>
        </w:rPr>
        <w:lastRenderedPageBreak/>
        <w:t xml:space="preserve">δυνατότητα να δημιουργούνται κενά στους δήμους για μήνες </w:t>
      </w:r>
      <w:r>
        <w:rPr>
          <w:rFonts w:eastAsia="Times New Roman" w:cs="Times New Roman"/>
          <w:szCs w:val="24"/>
        </w:rPr>
        <w:t xml:space="preserve">χωρίς αυτά να μπορούν να καλυφθούν. </w:t>
      </w:r>
    </w:p>
    <w:p w14:paraId="03A734DE" w14:textId="77777777" w:rsidR="00E615E6" w:rsidRDefault="00720F21">
      <w:pPr>
        <w:spacing w:after="0" w:line="600" w:lineRule="auto"/>
        <w:ind w:firstLine="720"/>
        <w:jc w:val="both"/>
        <w:rPr>
          <w:rFonts w:eastAsia="Times New Roman" w:cs="Times New Roman"/>
          <w:szCs w:val="24"/>
        </w:rPr>
      </w:pPr>
      <w:r>
        <w:rPr>
          <w:rFonts w:eastAsia="Times New Roman" w:cs="Times New Roman"/>
          <w:szCs w:val="24"/>
        </w:rPr>
        <w:t>Πώς θα δικαιολογήσουμε μ</w:t>
      </w:r>
      <w:r>
        <w:rPr>
          <w:rFonts w:eastAsia="Times New Roman" w:cs="Times New Roman"/>
          <w:szCs w:val="24"/>
        </w:rPr>
        <w:t>ί</w:t>
      </w:r>
      <w:r w:rsidRPr="00212CCF">
        <w:rPr>
          <w:rFonts w:eastAsia="Times New Roman" w:cs="Times New Roman"/>
          <w:szCs w:val="24"/>
        </w:rPr>
        <w:t xml:space="preserve">α πολύμηνη καθυστέρηση σε όλους αυτούς που περιμένουν τους οριστικούς πίνακες </w:t>
      </w:r>
      <w:proofErr w:type="spellStart"/>
      <w:r w:rsidRPr="00212CCF">
        <w:rPr>
          <w:rFonts w:eastAsia="Times New Roman" w:cs="Times New Roman"/>
          <w:szCs w:val="24"/>
        </w:rPr>
        <w:t>διοριστέ</w:t>
      </w:r>
      <w:r w:rsidRPr="00212CCF">
        <w:rPr>
          <w:rFonts w:eastAsia="Times New Roman" w:cs="Times New Roman"/>
          <w:szCs w:val="24"/>
        </w:rPr>
        <w:t>ων</w:t>
      </w:r>
      <w:proofErr w:type="spellEnd"/>
      <w:r w:rsidRPr="00212CCF">
        <w:rPr>
          <w:rFonts w:eastAsia="Times New Roman" w:cs="Times New Roman"/>
          <w:szCs w:val="24"/>
        </w:rPr>
        <w:t xml:space="preserve"> από την 3</w:t>
      </w:r>
      <w:r>
        <w:rPr>
          <w:rFonts w:eastAsia="Times New Roman" w:cs="Times New Roman"/>
          <w:szCs w:val="24"/>
        </w:rPr>
        <w:t>Κ; Μ</w:t>
      </w:r>
      <w:r w:rsidRPr="00212CCF">
        <w:rPr>
          <w:rFonts w:eastAsia="Times New Roman" w:cs="Times New Roman"/>
          <w:szCs w:val="24"/>
        </w:rPr>
        <w:t>ε ποιο</w:t>
      </w:r>
      <w:r>
        <w:rPr>
          <w:rFonts w:eastAsia="Times New Roman" w:cs="Times New Roman"/>
          <w:szCs w:val="24"/>
        </w:rPr>
        <w:t>ν</w:t>
      </w:r>
      <w:r w:rsidRPr="00212CCF">
        <w:rPr>
          <w:rFonts w:eastAsia="Times New Roman" w:cs="Times New Roman"/>
          <w:szCs w:val="24"/>
        </w:rPr>
        <w:t xml:space="preserve"> τρόπο μπορούμε να τους πούμε </w:t>
      </w:r>
      <w:r>
        <w:rPr>
          <w:rFonts w:eastAsia="Times New Roman" w:cs="Times New Roman"/>
          <w:szCs w:val="24"/>
        </w:rPr>
        <w:t>«</w:t>
      </w:r>
      <w:r w:rsidRPr="00212CCF">
        <w:rPr>
          <w:rFonts w:eastAsia="Times New Roman" w:cs="Times New Roman"/>
          <w:szCs w:val="24"/>
        </w:rPr>
        <w:t>περιμένετε άλλους οκτώ μήνες για να κάνουμε εκλογές</w:t>
      </w:r>
      <w:r>
        <w:rPr>
          <w:rFonts w:eastAsia="Times New Roman" w:cs="Times New Roman"/>
          <w:szCs w:val="24"/>
        </w:rPr>
        <w:t>»; Η</w:t>
      </w:r>
      <w:r w:rsidRPr="00212CCF">
        <w:rPr>
          <w:rFonts w:eastAsia="Times New Roman" w:cs="Times New Roman"/>
          <w:szCs w:val="24"/>
        </w:rPr>
        <w:t xml:space="preserve"> λογική που θέλει το </w:t>
      </w:r>
      <w:r>
        <w:rPr>
          <w:rFonts w:eastAsia="Times New Roman" w:cs="Times New Roman"/>
          <w:szCs w:val="24"/>
        </w:rPr>
        <w:t>δ</w:t>
      </w:r>
      <w:r w:rsidRPr="00212CCF">
        <w:rPr>
          <w:rFonts w:eastAsia="Times New Roman" w:cs="Times New Roman"/>
          <w:szCs w:val="24"/>
        </w:rPr>
        <w:t>ημόσιο κλειστό</w:t>
      </w:r>
      <w:r>
        <w:rPr>
          <w:rFonts w:eastAsia="Times New Roman" w:cs="Times New Roman"/>
          <w:szCs w:val="24"/>
        </w:rPr>
        <w:t xml:space="preserve"> σ</w:t>
      </w:r>
      <w:r w:rsidRPr="00212CCF">
        <w:rPr>
          <w:rFonts w:eastAsia="Times New Roman" w:cs="Times New Roman"/>
          <w:szCs w:val="24"/>
        </w:rPr>
        <w:t>ε κάθε εκλογική διαδικασία</w:t>
      </w:r>
      <w:r>
        <w:rPr>
          <w:rFonts w:eastAsia="Times New Roman" w:cs="Times New Roman"/>
          <w:szCs w:val="24"/>
        </w:rPr>
        <w:t>,</w:t>
      </w:r>
      <w:r w:rsidRPr="00212CCF">
        <w:rPr>
          <w:rFonts w:eastAsia="Times New Roman" w:cs="Times New Roman"/>
          <w:szCs w:val="24"/>
        </w:rPr>
        <w:t xml:space="preserve"> με τη συμβολή όλων πρέπει να περάσει στο παρελθόν και στην ιστορία</w:t>
      </w:r>
      <w:r>
        <w:rPr>
          <w:rFonts w:eastAsia="Times New Roman" w:cs="Times New Roman"/>
          <w:szCs w:val="24"/>
        </w:rPr>
        <w:t>.</w:t>
      </w:r>
    </w:p>
    <w:p w14:paraId="03A734DF" w14:textId="77777777" w:rsidR="00E615E6" w:rsidRDefault="00720F21">
      <w:pPr>
        <w:spacing w:after="0" w:line="600" w:lineRule="auto"/>
        <w:ind w:firstLine="720"/>
        <w:jc w:val="both"/>
        <w:rPr>
          <w:rFonts w:eastAsia="Times New Roman" w:cs="Times New Roman"/>
          <w:szCs w:val="24"/>
        </w:rPr>
      </w:pPr>
      <w:r>
        <w:rPr>
          <w:rFonts w:eastAsia="Times New Roman" w:cs="Times New Roman"/>
          <w:szCs w:val="24"/>
        </w:rPr>
        <w:t>Σ</w:t>
      </w:r>
      <w:r w:rsidRPr="00212CCF">
        <w:rPr>
          <w:rFonts w:eastAsia="Times New Roman" w:cs="Times New Roman"/>
          <w:szCs w:val="24"/>
        </w:rPr>
        <w:t>ας ευχαριστώ</w:t>
      </w:r>
      <w:r w:rsidRPr="00212CCF">
        <w:rPr>
          <w:rFonts w:eastAsia="Times New Roman" w:cs="Times New Roman"/>
          <w:szCs w:val="24"/>
        </w:rPr>
        <w:t xml:space="preserve"> πάρα πολύ</w:t>
      </w:r>
      <w:r>
        <w:rPr>
          <w:rFonts w:eastAsia="Times New Roman" w:cs="Times New Roman"/>
          <w:szCs w:val="24"/>
        </w:rPr>
        <w:t>.</w:t>
      </w:r>
    </w:p>
    <w:p w14:paraId="03A734E0" w14:textId="77777777" w:rsidR="00E615E6" w:rsidRDefault="00720F21">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03A734E1" w14:textId="77777777" w:rsidR="00E615E6" w:rsidRDefault="00720F21">
      <w:pPr>
        <w:spacing w:after="0" w:line="600" w:lineRule="auto"/>
        <w:ind w:firstLine="720"/>
        <w:jc w:val="both"/>
        <w:rPr>
          <w:rFonts w:eastAsia="Times New Roman" w:cs="Times New Roman"/>
          <w:szCs w:val="24"/>
        </w:rPr>
      </w:pPr>
      <w:r w:rsidRPr="00DE7FDF">
        <w:rPr>
          <w:rFonts w:eastAsia="Times New Roman" w:cs="Times New Roman"/>
          <w:b/>
          <w:szCs w:val="24"/>
        </w:rPr>
        <w:t xml:space="preserve">ΠΡΟΕΔΡΕΥΩΝ (Δημήτριος </w:t>
      </w:r>
      <w:proofErr w:type="spellStart"/>
      <w:r w:rsidRPr="00DE7FDF">
        <w:rPr>
          <w:rFonts w:eastAsia="Times New Roman" w:cs="Times New Roman"/>
          <w:b/>
          <w:szCs w:val="24"/>
        </w:rPr>
        <w:t>Κρεμαστινός</w:t>
      </w:r>
      <w:proofErr w:type="spellEnd"/>
      <w:r w:rsidRPr="00DE7FDF">
        <w:rPr>
          <w:rFonts w:eastAsia="Times New Roman" w:cs="Times New Roman"/>
          <w:b/>
          <w:szCs w:val="24"/>
        </w:rPr>
        <w:t>):</w:t>
      </w:r>
      <w:r w:rsidRPr="00212CCF">
        <w:rPr>
          <w:rFonts w:eastAsia="Times New Roman" w:cs="Times New Roman"/>
          <w:szCs w:val="24"/>
        </w:rPr>
        <w:t xml:space="preserve"> Ευχαριστώ</w:t>
      </w:r>
      <w:r>
        <w:rPr>
          <w:rFonts w:eastAsia="Times New Roman" w:cs="Times New Roman"/>
          <w:szCs w:val="24"/>
        </w:rPr>
        <w:t>.</w:t>
      </w:r>
    </w:p>
    <w:p w14:paraId="03A734E2" w14:textId="77777777" w:rsidR="00E615E6" w:rsidRDefault="00720F21">
      <w:pPr>
        <w:spacing w:after="0" w:line="600" w:lineRule="auto"/>
        <w:ind w:firstLine="720"/>
        <w:jc w:val="both"/>
        <w:rPr>
          <w:rFonts w:eastAsia="Times New Roman" w:cs="Times New Roman"/>
          <w:szCs w:val="24"/>
        </w:rPr>
      </w:pPr>
      <w:r>
        <w:rPr>
          <w:rFonts w:eastAsia="Times New Roman" w:cs="Times New Roman"/>
          <w:szCs w:val="24"/>
        </w:rPr>
        <w:t>Προχωρούμε με τον Β</w:t>
      </w:r>
      <w:r w:rsidRPr="00212CCF">
        <w:rPr>
          <w:rFonts w:eastAsia="Times New Roman" w:cs="Times New Roman"/>
          <w:szCs w:val="24"/>
        </w:rPr>
        <w:t xml:space="preserve">ουλευτή του </w:t>
      </w:r>
      <w:r>
        <w:rPr>
          <w:rFonts w:eastAsia="Times New Roman" w:cs="Times New Roman"/>
          <w:szCs w:val="24"/>
        </w:rPr>
        <w:t>ΣΥΡΙΖΑ κ.</w:t>
      </w:r>
      <w:r w:rsidRPr="00212CCF">
        <w:rPr>
          <w:rFonts w:eastAsia="Times New Roman" w:cs="Times New Roman"/>
          <w:szCs w:val="24"/>
        </w:rPr>
        <w:t xml:space="preserve"> Καματερό</w:t>
      </w:r>
      <w:r>
        <w:rPr>
          <w:rFonts w:eastAsia="Times New Roman" w:cs="Times New Roman"/>
          <w:szCs w:val="24"/>
        </w:rPr>
        <w:t>.</w:t>
      </w:r>
    </w:p>
    <w:p w14:paraId="03A734E3" w14:textId="77777777" w:rsidR="00E615E6" w:rsidRDefault="00720F21">
      <w:pPr>
        <w:spacing w:after="0" w:line="600" w:lineRule="auto"/>
        <w:ind w:firstLine="720"/>
        <w:jc w:val="both"/>
        <w:rPr>
          <w:rFonts w:eastAsia="Times New Roman" w:cs="Times New Roman"/>
          <w:szCs w:val="24"/>
        </w:rPr>
      </w:pPr>
      <w:r w:rsidRPr="00DE7FDF">
        <w:rPr>
          <w:rFonts w:eastAsia="Times New Roman" w:cs="Times New Roman"/>
          <w:b/>
          <w:szCs w:val="24"/>
        </w:rPr>
        <w:t>ΗΛΙΑΣ ΚΑΜΑΤΕΡΟΣ:</w:t>
      </w:r>
      <w:r>
        <w:rPr>
          <w:rFonts w:eastAsia="Times New Roman" w:cs="Times New Roman"/>
          <w:szCs w:val="24"/>
        </w:rPr>
        <w:t xml:space="preserve"> Ε</w:t>
      </w:r>
      <w:r w:rsidRPr="00212CCF">
        <w:rPr>
          <w:rFonts w:eastAsia="Times New Roman" w:cs="Times New Roman"/>
          <w:szCs w:val="24"/>
        </w:rPr>
        <w:t>υχαριστώ</w:t>
      </w:r>
      <w:r>
        <w:rPr>
          <w:rFonts w:eastAsia="Times New Roman" w:cs="Times New Roman"/>
          <w:szCs w:val="24"/>
        </w:rPr>
        <w:t>, συμπατριώτη, κύριε Πρόεδρε.</w:t>
      </w:r>
    </w:p>
    <w:p w14:paraId="03A734E4" w14:textId="77777777" w:rsidR="00E615E6" w:rsidRDefault="00720F21">
      <w:pPr>
        <w:spacing w:after="0" w:line="600" w:lineRule="auto"/>
        <w:ind w:firstLine="720"/>
        <w:jc w:val="both"/>
        <w:rPr>
          <w:rFonts w:eastAsia="Times New Roman" w:cs="Times New Roman"/>
          <w:szCs w:val="24"/>
        </w:rPr>
      </w:pPr>
      <w:r>
        <w:rPr>
          <w:rFonts w:eastAsia="Times New Roman" w:cs="Times New Roman"/>
          <w:szCs w:val="24"/>
        </w:rPr>
        <w:t>Ο κ.</w:t>
      </w:r>
      <w:r w:rsidRPr="00212CCF">
        <w:rPr>
          <w:rFonts w:eastAsia="Times New Roman" w:cs="Times New Roman"/>
          <w:szCs w:val="24"/>
        </w:rPr>
        <w:t xml:space="preserve"> Άδωνις Γεωργιάδης παρεξηγήθηκε</w:t>
      </w:r>
      <w:r>
        <w:rPr>
          <w:rFonts w:eastAsia="Times New Roman" w:cs="Times New Roman"/>
          <w:szCs w:val="24"/>
        </w:rPr>
        <w:t>,</w:t>
      </w:r>
      <w:r w:rsidRPr="00212CCF">
        <w:rPr>
          <w:rFonts w:eastAsia="Times New Roman" w:cs="Times New Roman"/>
          <w:szCs w:val="24"/>
        </w:rPr>
        <w:t xml:space="preserve"> όταν </w:t>
      </w:r>
      <w:r>
        <w:rPr>
          <w:rFonts w:eastAsia="Times New Roman" w:cs="Times New Roman"/>
          <w:szCs w:val="24"/>
        </w:rPr>
        <w:t>ε</w:t>
      </w:r>
      <w:r w:rsidRPr="00212CCF">
        <w:rPr>
          <w:rFonts w:eastAsia="Times New Roman" w:cs="Times New Roman"/>
          <w:szCs w:val="24"/>
        </w:rPr>
        <w:t>γώ</w:t>
      </w:r>
      <w:r>
        <w:rPr>
          <w:rFonts w:eastAsia="Times New Roman" w:cs="Times New Roman"/>
          <w:szCs w:val="24"/>
        </w:rPr>
        <w:t>,</w:t>
      </w:r>
      <w:r>
        <w:rPr>
          <w:rFonts w:eastAsia="Times New Roman" w:cs="Times New Roman"/>
          <w:szCs w:val="24"/>
        </w:rPr>
        <w:t xml:space="preserve"> διαμαρτυρόμενος </w:t>
      </w:r>
      <w:r w:rsidRPr="00212CCF">
        <w:rPr>
          <w:rFonts w:eastAsia="Times New Roman" w:cs="Times New Roman"/>
          <w:szCs w:val="24"/>
        </w:rPr>
        <w:t>για το</w:t>
      </w:r>
      <w:r>
        <w:rPr>
          <w:rFonts w:eastAsia="Times New Roman" w:cs="Times New Roman"/>
          <w:szCs w:val="24"/>
        </w:rPr>
        <w:t>ν</w:t>
      </w:r>
      <w:r w:rsidRPr="00212CCF">
        <w:rPr>
          <w:rFonts w:eastAsia="Times New Roman" w:cs="Times New Roman"/>
          <w:szCs w:val="24"/>
        </w:rPr>
        <w:t xml:space="preserve"> λόγο του</w:t>
      </w:r>
      <w:r>
        <w:rPr>
          <w:rFonts w:eastAsia="Times New Roman" w:cs="Times New Roman"/>
          <w:szCs w:val="24"/>
        </w:rPr>
        <w:t xml:space="preserve"> και το επίπεδό του,</w:t>
      </w:r>
      <w:r w:rsidRPr="00212CCF">
        <w:rPr>
          <w:rFonts w:eastAsia="Times New Roman" w:cs="Times New Roman"/>
          <w:szCs w:val="24"/>
        </w:rPr>
        <w:t xml:space="preserve"> </w:t>
      </w:r>
      <w:r>
        <w:rPr>
          <w:rFonts w:eastAsia="Times New Roman" w:cs="Times New Roman"/>
          <w:szCs w:val="24"/>
        </w:rPr>
        <w:t xml:space="preserve">που </w:t>
      </w:r>
      <w:r w:rsidRPr="00212CCF">
        <w:rPr>
          <w:rFonts w:eastAsia="Times New Roman" w:cs="Times New Roman"/>
          <w:szCs w:val="24"/>
        </w:rPr>
        <w:t xml:space="preserve">νομίζω ότι δεν ήταν </w:t>
      </w:r>
      <w:r>
        <w:rPr>
          <w:rFonts w:eastAsia="Times New Roman" w:cs="Times New Roman"/>
          <w:szCs w:val="24"/>
        </w:rPr>
        <w:t>καν πολιτικό, βγήκα από την Α</w:t>
      </w:r>
      <w:r w:rsidRPr="00212CCF">
        <w:rPr>
          <w:rFonts w:eastAsia="Times New Roman" w:cs="Times New Roman"/>
          <w:szCs w:val="24"/>
        </w:rPr>
        <w:t>ίθουσα</w:t>
      </w:r>
      <w:r>
        <w:rPr>
          <w:rFonts w:eastAsia="Times New Roman" w:cs="Times New Roman"/>
          <w:szCs w:val="24"/>
        </w:rPr>
        <w:t>. Φαίνεται όμως</w:t>
      </w:r>
      <w:r w:rsidRPr="00212CCF">
        <w:rPr>
          <w:rFonts w:eastAsia="Times New Roman" w:cs="Times New Roman"/>
          <w:szCs w:val="24"/>
        </w:rPr>
        <w:t xml:space="preserve"> ότι </w:t>
      </w:r>
      <w:r>
        <w:rPr>
          <w:rFonts w:eastAsia="Times New Roman" w:cs="Times New Roman"/>
          <w:szCs w:val="24"/>
        </w:rPr>
        <w:t>από τις</w:t>
      </w:r>
      <w:r w:rsidRPr="00212CCF">
        <w:rPr>
          <w:rFonts w:eastAsia="Times New Roman" w:cs="Times New Roman"/>
          <w:szCs w:val="24"/>
        </w:rPr>
        <w:t xml:space="preserve"> πολλές κινήσεις και τα πολλά που λέει </w:t>
      </w:r>
      <w:r>
        <w:rPr>
          <w:rFonts w:eastAsia="Times New Roman" w:cs="Times New Roman"/>
          <w:szCs w:val="24"/>
        </w:rPr>
        <w:t>-</w:t>
      </w:r>
      <w:r w:rsidRPr="00212CCF">
        <w:rPr>
          <w:rFonts w:eastAsia="Times New Roman" w:cs="Times New Roman"/>
          <w:szCs w:val="24"/>
        </w:rPr>
        <w:t xml:space="preserve">φεύγει </w:t>
      </w:r>
      <w:r w:rsidRPr="00212CCF">
        <w:rPr>
          <w:rFonts w:eastAsia="Times New Roman" w:cs="Times New Roman"/>
          <w:szCs w:val="24"/>
        </w:rPr>
        <w:lastRenderedPageBreak/>
        <w:t xml:space="preserve">από </w:t>
      </w:r>
      <w:r>
        <w:rPr>
          <w:rFonts w:eastAsia="Times New Roman" w:cs="Times New Roman"/>
          <w:szCs w:val="24"/>
        </w:rPr>
        <w:t>εδώ</w:t>
      </w:r>
      <w:r w:rsidRPr="00212CCF">
        <w:rPr>
          <w:rFonts w:eastAsia="Times New Roman" w:cs="Times New Roman"/>
          <w:szCs w:val="24"/>
        </w:rPr>
        <w:t xml:space="preserve"> </w:t>
      </w:r>
      <w:r>
        <w:rPr>
          <w:rFonts w:eastAsia="Times New Roman" w:cs="Times New Roman"/>
          <w:szCs w:val="24"/>
        </w:rPr>
        <w:t>και πηγαίνει</w:t>
      </w:r>
      <w:r w:rsidRPr="00212CCF">
        <w:rPr>
          <w:rFonts w:eastAsia="Times New Roman" w:cs="Times New Roman"/>
          <w:szCs w:val="24"/>
        </w:rPr>
        <w:t xml:space="preserve"> στην τηλεόραση</w:t>
      </w:r>
      <w:r>
        <w:rPr>
          <w:rFonts w:eastAsia="Times New Roman" w:cs="Times New Roman"/>
          <w:szCs w:val="24"/>
        </w:rPr>
        <w:t>, φεύγει από</w:t>
      </w:r>
      <w:r w:rsidRPr="00212CCF">
        <w:rPr>
          <w:rFonts w:eastAsia="Times New Roman" w:cs="Times New Roman"/>
          <w:szCs w:val="24"/>
        </w:rPr>
        <w:t xml:space="preserve"> την τηλεόραση </w:t>
      </w:r>
      <w:r>
        <w:rPr>
          <w:rFonts w:eastAsia="Times New Roman" w:cs="Times New Roman"/>
          <w:szCs w:val="24"/>
        </w:rPr>
        <w:t xml:space="preserve">και </w:t>
      </w:r>
      <w:r>
        <w:rPr>
          <w:rFonts w:eastAsia="Times New Roman" w:cs="Times New Roman"/>
          <w:szCs w:val="24"/>
        </w:rPr>
        <w:t>πηγαίνει από εκεί- δεν μπορεί να ξεχωρίσει πώ</w:t>
      </w:r>
      <w:r w:rsidRPr="00212CCF">
        <w:rPr>
          <w:rFonts w:eastAsia="Times New Roman" w:cs="Times New Roman"/>
          <w:szCs w:val="24"/>
        </w:rPr>
        <w:t>ς μιλάμε σ</w:t>
      </w:r>
      <w:r>
        <w:rPr>
          <w:rFonts w:eastAsia="Times New Roman" w:cs="Times New Roman"/>
          <w:szCs w:val="24"/>
        </w:rPr>
        <w:t>ε ένα πάνελ ενός καναλιού και πώ</w:t>
      </w:r>
      <w:r w:rsidRPr="00212CCF">
        <w:rPr>
          <w:rFonts w:eastAsia="Times New Roman" w:cs="Times New Roman"/>
          <w:szCs w:val="24"/>
        </w:rPr>
        <w:t xml:space="preserve">ς από αυτό το </w:t>
      </w:r>
      <w:r>
        <w:rPr>
          <w:rFonts w:eastAsia="Times New Roman" w:cs="Times New Roman"/>
          <w:szCs w:val="24"/>
        </w:rPr>
        <w:t>Βήμα. Ε</w:t>
      </w:r>
      <w:r w:rsidRPr="00212CCF">
        <w:rPr>
          <w:rFonts w:eastAsia="Times New Roman" w:cs="Times New Roman"/>
          <w:szCs w:val="24"/>
        </w:rPr>
        <w:t xml:space="preserve">γώ </w:t>
      </w:r>
      <w:r>
        <w:rPr>
          <w:rFonts w:eastAsia="Times New Roman" w:cs="Times New Roman"/>
          <w:szCs w:val="24"/>
        </w:rPr>
        <w:t>όταν</w:t>
      </w:r>
      <w:r w:rsidRPr="00212CCF">
        <w:rPr>
          <w:rFonts w:eastAsia="Times New Roman" w:cs="Times New Roman"/>
          <w:szCs w:val="24"/>
        </w:rPr>
        <w:t xml:space="preserve"> στέκομαι σε αυτό το </w:t>
      </w:r>
      <w:r>
        <w:rPr>
          <w:rFonts w:eastAsia="Times New Roman" w:cs="Times New Roman"/>
          <w:szCs w:val="24"/>
        </w:rPr>
        <w:t>Βήμα, αισθάνομαι δέος όταν σκέφτομαι π</w:t>
      </w:r>
      <w:r w:rsidRPr="00212CCF">
        <w:rPr>
          <w:rFonts w:eastAsia="Times New Roman" w:cs="Times New Roman"/>
          <w:szCs w:val="24"/>
        </w:rPr>
        <w:t>οιοι μίλη</w:t>
      </w:r>
      <w:r>
        <w:rPr>
          <w:rFonts w:eastAsia="Times New Roman" w:cs="Times New Roman"/>
          <w:szCs w:val="24"/>
        </w:rPr>
        <w:t>σαν εδώ, ποιοι πολιτικοί πέρασαν με πόσο βα</w:t>
      </w:r>
      <w:r w:rsidRPr="00212CCF">
        <w:rPr>
          <w:rFonts w:eastAsia="Times New Roman" w:cs="Times New Roman"/>
          <w:szCs w:val="24"/>
        </w:rPr>
        <w:t xml:space="preserve">θύ πολιτικό λόγο και </w:t>
      </w:r>
      <w:r>
        <w:rPr>
          <w:rFonts w:eastAsia="Times New Roman" w:cs="Times New Roman"/>
          <w:szCs w:val="24"/>
        </w:rPr>
        <w:t>πώς αντιπ</w:t>
      </w:r>
      <w:r>
        <w:rPr>
          <w:rFonts w:eastAsia="Times New Roman" w:cs="Times New Roman"/>
          <w:szCs w:val="24"/>
        </w:rPr>
        <w:t>αράθεσαν πολιτικά επιχειρήματα.</w:t>
      </w:r>
    </w:p>
    <w:p w14:paraId="03A734E5" w14:textId="77777777" w:rsidR="00E615E6" w:rsidRDefault="00720F21">
      <w:pPr>
        <w:spacing w:after="0" w:line="600" w:lineRule="auto"/>
        <w:ind w:firstLine="720"/>
        <w:jc w:val="both"/>
        <w:rPr>
          <w:rFonts w:eastAsia="Times New Roman" w:cs="Times New Roman"/>
          <w:szCs w:val="24"/>
        </w:rPr>
      </w:pPr>
      <w:r>
        <w:rPr>
          <w:rFonts w:eastAsia="Times New Roman" w:cs="Times New Roman"/>
          <w:szCs w:val="24"/>
        </w:rPr>
        <w:t>Ε</w:t>
      </w:r>
      <w:r w:rsidRPr="00212CCF">
        <w:rPr>
          <w:rFonts w:eastAsia="Times New Roman" w:cs="Times New Roman"/>
          <w:szCs w:val="24"/>
        </w:rPr>
        <w:t xml:space="preserve">ν πάση </w:t>
      </w:r>
      <w:proofErr w:type="spellStart"/>
      <w:r w:rsidRPr="00212CCF">
        <w:rPr>
          <w:rFonts w:eastAsia="Times New Roman" w:cs="Times New Roman"/>
          <w:szCs w:val="24"/>
        </w:rPr>
        <w:t>περιπτώσει</w:t>
      </w:r>
      <w:proofErr w:type="spellEnd"/>
      <w:r>
        <w:rPr>
          <w:rFonts w:eastAsia="Times New Roman" w:cs="Times New Roman"/>
          <w:szCs w:val="24"/>
        </w:rPr>
        <w:t>,</w:t>
      </w:r>
      <w:r w:rsidRPr="00212CCF">
        <w:rPr>
          <w:rFonts w:eastAsia="Times New Roman" w:cs="Times New Roman"/>
          <w:szCs w:val="24"/>
        </w:rPr>
        <w:t xml:space="preserve"> το νιώθω </w:t>
      </w:r>
      <w:r>
        <w:rPr>
          <w:rFonts w:eastAsia="Times New Roman" w:cs="Times New Roman"/>
          <w:szCs w:val="24"/>
        </w:rPr>
        <w:t>τ</w:t>
      </w:r>
      <w:r w:rsidRPr="00212CCF">
        <w:rPr>
          <w:rFonts w:eastAsia="Times New Roman" w:cs="Times New Roman"/>
          <w:szCs w:val="24"/>
        </w:rPr>
        <w:t xml:space="preserve">ιμή μου και </w:t>
      </w:r>
      <w:r>
        <w:rPr>
          <w:rFonts w:eastAsia="Times New Roman" w:cs="Times New Roman"/>
          <w:szCs w:val="24"/>
        </w:rPr>
        <w:t>θέλω επί του θέματος να στηρίξω μ</w:t>
      </w:r>
      <w:r>
        <w:rPr>
          <w:rFonts w:eastAsia="Times New Roman" w:cs="Times New Roman"/>
          <w:szCs w:val="24"/>
        </w:rPr>
        <w:t>ί</w:t>
      </w:r>
      <w:r w:rsidRPr="00212CCF">
        <w:rPr>
          <w:rFonts w:eastAsia="Times New Roman" w:cs="Times New Roman"/>
          <w:szCs w:val="24"/>
        </w:rPr>
        <w:t>α τροπολογία</w:t>
      </w:r>
      <w:r>
        <w:rPr>
          <w:rFonts w:eastAsia="Times New Roman" w:cs="Times New Roman"/>
          <w:szCs w:val="24"/>
        </w:rPr>
        <w:t>,</w:t>
      </w:r>
      <w:r w:rsidRPr="00212CCF">
        <w:rPr>
          <w:rFonts w:eastAsia="Times New Roman" w:cs="Times New Roman"/>
          <w:szCs w:val="24"/>
        </w:rPr>
        <w:t xml:space="preserve"> την οποία καταθέσαμε </w:t>
      </w:r>
      <w:r>
        <w:rPr>
          <w:rFonts w:eastAsia="Times New Roman" w:cs="Times New Roman"/>
          <w:szCs w:val="24"/>
        </w:rPr>
        <w:t>Β</w:t>
      </w:r>
      <w:r w:rsidRPr="00212CCF">
        <w:rPr>
          <w:rFonts w:eastAsia="Times New Roman" w:cs="Times New Roman"/>
          <w:szCs w:val="24"/>
        </w:rPr>
        <w:t>ουλευτές νησιώτες</w:t>
      </w:r>
      <w:r>
        <w:rPr>
          <w:rFonts w:eastAsia="Times New Roman" w:cs="Times New Roman"/>
          <w:szCs w:val="24"/>
        </w:rPr>
        <w:t>,</w:t>
      </w:r>
      <w:r w:rsidRPr="00212CCF">
        <w:rPr>
          <w:rFonts w:eastAsia="Times New Roman" w:cs="Times New Roman"/>
          <w:szCs w:val="24"/>
        </w:rPr>
        <w:t xml:space="preserve"> των νησιών που έχουμε κέντρο υποδοχής μεταναστών</w:t>
      </w:r>
      <w:r>
        <w:rPr>
          <w:rFonts w:eastAsia="Times New Roman" w:cs="Times New Roman"/>
          <w:szCs w:val="24"/>
        </w:rPr>
        <w:t xml:space="preserve">. Θα ήθελα </w:t>
      </w:r>
      <w:r w:rsidRPr="00212CCF">
        <w:rPr>
          <w:rFonts w:eastAsia="Times New Roman" w:cs="Times New Roman"/>
          <w:szCs w:val="24"/>
        </w:rPr>
        <w:t>να σταθ</w:t>
      </w:r>
      <w:r>
        <w:rPr>
          <w:rFonts w:eastAsia="Times New Roman" w:cs="Times New Roman"/>
          <w:szCs w:val="24"/>
        </w:rPr>
        <w:t>ώ</w:t>
      </w:r>
      <w:r w:rsidRPr="00212CCF">
        <w:rPr>
          <w:rFonts w:eastAsia="Times New Roman" w:cs="Times New Roman"/>
          <w:szCs w:val="24"/>
        </w:rPr>
        <w:t xml:space="preserve"> και σε άλλες </w:t>
      </w:r>
      <w:r>
        <w:rPr>
          <w:rFonts w:eastAsia="Times New Roman" w:cs="Times New Roman"/>
          <w:szCs w:val="24"/>
        </w:rPr>
        <w:t xml:space="preserve">τρεις </w:t>
      </w:r>
      <w:r w:rsidRPr="00212CCF">
        <w:rPr>
          <w:rFonts w:eastAsia="Times New Roman" w:cs="Times New Roman"/>
          <w:szCs w:val="24"/>
        </w:rPr>
        <w:t>θέσεις</w:t>
      </w:r>
      <w:r>
        <w:rPr>
          <w:rFonts w:eastAsia="Times New Roman" w:cs="Times New Roman"/>
          <w:szCs w:val="24"/>
        </w:rPr>
        <w:t>,</w:t>
      </w:r>
      <w:r w:rsidRPr="00212CCF">
        <w:rPr>
          <w:rFonts w:eastAsia="Times New Roman" w:cs="Times New Roman"/>
          <w:szCs w:val="24"/>
        </w:rPr>
        <w:t xml:space="preserve"> που έχει το νομοσχέδιο</w:t>
      </w:r>
      <w:r>
        <w:rPr>
          <w:rFonts w:eastAsia="Times New Roman" w:cs="Times New Roman"/>
          <w:szCs w:val="24"/>
        </w:rPr>
        <w:t>.</w:t>
      </w:r>
    </w:p>
    <w:p w14:paraId="03A734E6" w14:textId="77777777" w:rsidR="00E615E6" w:rsidRDefault="00720F21">
      <w:pPr>
        <w:spacing w:after="0" w:line="600" w:lineRule="auto"/>
        <w:ind w:firstLine="720"/>
        <w:jc w:val="both"/>
        <w:rPr>
          <w:rFonts w:eastAsia="Times New Roman" w:cs="Times New Roman"/>
          <w:szCs w:val="24"/>
        </w:rPr>
      </w:pPr>
      <w:r>
        <w:rPr>
          <w:rFonts w:eastAsia="Times New Roman" w:cs="Times New Roman"/>
          <w:szCs w:val="24"/>
        </w:rPr>
        <w:t>Ό</w:t>
      </w:r>
      <w:r w:rsidRPr="00212CCF">
        <w:rPr>
          <w:rFonts w:eastAsia="Times New Roman" w:cs="Times New Roman"/>
          <w:szCs w:val="24"/>
        </w:rPr>
        <w:t>σον αφορά στην τροπολογία</w:t>
      </w:r>
      <w:r>
        <w:rPr>
          <w:rFonts w:eastAsia="Times New Roman" w:cs="Times New Roman"/>
          <w:szCs w:val="24"/>
        </w:rPr>
        <w:t>, ζητάμε μ</w:t>
      </w:r>
      <w:r>
        <w:rPr>
          <w:rFonts w:eastAsia="Times New Roman" w:cs="Times New Roman"/>
          <w:szCs w:val="24"/>
        </w:rPr>
        <w:t>ί</w:t>
      </w:r>
      <w:r w:rsidRPr="00212CCF">
        <w:rPr>
          <w:rFonts w:eastAsia="Times New Roman" w:cs="Times New Roman"/>
          <w:szCs w:val="24"/>
        </w:rPr>
        <w:t>α παράταση των συμβάσεων ιατρικού και νοσηλευτικού προσωπικού σε όλα τα κέντρα φιλοξενίας μεταναστών</w:t>
      </w:r>
      <w:r>
        <w:rPr>
          <w:rFonts w:eastAsia="Times New Roman" w:cs="Times New Roman"/>
          <w:szCs w:val="24"/>
        </w:rPr>
        <w:t>. Έχει όμως</w:t>
      </w:r>
      <w:r w:rsidRPr="00212CCF">
        <w:rPr>
          <w:rFonts w:eastAsia="Times New Roman" w:cs="Times New Roman"/>
          <w:szCs w:val="24"/>
        </w:rPr>
        <w:t xml:space="preserve"> ιδιαίτερη σημασία για τα νησιά</w:t>
      </w:r>
      <w:r>
        <w:rPr>
          <w:rFonts w:eastAsia="Times New Roman" w:cs="Times New Roman"/>
          <w:szCs w:val="24"/>
        </w:rPr>
        <w:t>. Για όλα βέβαια έ</w:t>
      </w:r>
      <w:r w:rsidRPr="00212CCF">
        <w:rPr>
          <w:rFonts w:eastAsia="Times New Roman" w:cs="Times New Roman"/>
          <w:szCs w:val="24"/>
        </w:rPr>
        <w:t>χει</w:t>
      </w:r>
      <w:r>
        <w:rPr>
          <w:rFonts w:eastAsia="Times New Roman" w:cs="Times New Roman"/>
          <w:szCs w:val="24"/>
        </w:rPr>
        <w:t>,</w:t>
      </w:r>
      <w:r w:rsidRPr="00212CCF">
        <w:rPr>
          <w:rFonts w:eastAsia="Times New Roman" w:cs="Times New Roman"/>
          <w:szCs w:val="24"/>
        </w:rPr>
        <w:t xml:space="preserve"> αλλά </w:t>
      </w:r>
      <w:r>
        <w:rPr>
          <w:rFonts w:eastAsia="Times New Roman" w:cs="Times New Roman"/>
          <w:szCs w:val="24"/>
        </w:rPr>
        <w:t>για</w:t>
      </w:r>
      <w:r w:rsidRPr="00212CCF">
        <w:rPr>
          <w:rFonts w:eastAsia="Times New Roman" w:cs="Times New Roman"/>
          <w:szCs w:val="24"/>
        </w:rPr>
        <w:t xml:space="preserve"> τα νησιά και για τι</w:t>
      </w:r>
      <w:r w:rsidRPr="00212CCF">
        <w:rPr>
          <w:rFonts w:eastAsia="Times New Roman" w:cs="Times New Roman"/>
          <w:szCs w:val="24"/>
        </w:rPr>
        <w:t>ς δομές υγείας</w:t>
      </w:r>
      <w:r>
        <w:rPr>
          <w:rFonts w:eastAsia="Times New Roman" w:cs="Times New Roman"/>
          <w:szCs w:val="24"/>
        </w:rPr>
        <w:t>, γ</w:t>
      </w:r>
      <w:r w:rsidRPr="00212CCF">
        <w:rPr>
          <w:rFonts w:eastAsia="Times New Roman" w:cs="Times New Roman"/>
          <w:szCs w:val="24"/>
        </w:rPr>
        <w:t>ιατί δεν έχουν ολοκληρωθεί οι διαδικασίες πρόσληψης από την προκ</w:t>
      </w:r>
      <w:r>
        <w:rPr>
          <w:rFonts w:eastAsia="Times New Roman" w:cs="Times New Roman"/>
          <w:szCs w:val="24"/>
        </w:rPr>
        <w:t>ήρυξη που έχει κάνει το ΚΕΕΛΠΝΟ. Α</w:t>
      </w:r>
      <w:r w:rsidRPr="00212CCF">
        <w:rPr>
          <w:rFonts w:eastAsia="Times New Roman" w:cs="Times New Roman"/>
          <w:szCs w:val="24"/>
        </w:rPr>
        <w:t>υτό μπορεί να γίνει τις επόμενες μέρες</w:t>
      </w:r>
      <w:r>
        <w:rPr>
          <w:rFonts w:eastAsia="Times New Roman" w:cs="Times New Roman"/>
          <w:szCs w:val="24"/>
        </w:rPr>
        <w:t>,</w:t>
      </w:r>
      <w:r w:rsidRPr="00212CCF">
        <w:rPr>
          <w:rFonts w:eastAsia="Times New Roman" w:cs="Times New Roman"/>
          <w:szCs w:val="24"/>
        </w:rPr>
        <w:t xml:space="preserve"> μπορεί να γίνει σε ένα</w:t>
      </w:r>
      <w:r>
        <w:rPr>
          <w:rFonts w:eastAsia="Times New Roman" w:cs="Times New Roman"/>
          <w:szCs w:val="24"/>
        </w:rPr>
        <w:t>ν</w:t>
      </w:r>
      <w:r w:rsidRPr="00212CCF">
        <w:rPr>
          <w:rFonts w:eastAsia="Times New Roman" w:cs="Times New Roman"/>
          <w:szCs w:val="24"/>
        </w:rPr>
        <w:t xml:space="preserve"> μήνα</w:t>
      </w:r>
      <w:r>
        <w:rPr>
          <w:rFonts w:eastAsia="Times New Roman" w:cs="Times New Roman"/>
          <w:szCs w:val="24"/>
        </w:rPr>
        <w:t>. Γι’</w:t>
      </w:r>
      <w:r w:rsidRPr="00212CCF">
        <w:rPr>
          <w:rFonts w:eastAsia="Times New Roman" w:cs="Times New Roman"/>
          <w:szCs w:val="24"/>
        </w:rPr>
        <w:t xml:space="preserve"> </w:t>
      </w:r>
      <w:r w:rsidRPr="00212CCF">
        <w:rPr>
          <w:rFonts w:eastAsia="Times New Roman" w:cs="Times New Roman"/>
          <w:szCs w:val="24"/>
        </w:rPr>
        <w:lastRenderedPageBreak/>
        <w:t xml:space="preserve">αυτό ζητάμε </w:t>
      </w:r>
      <w:r>
        <w:rPr>
          <w:rFonts w:eastAsia="Times New Roman" w:cs="Times New Roman"/>
          <w:szCs w:val="24"/>
        </w:rPr>
        <w:t>δύο</w:t>
      </w:r>
      <w:r w:rsidRPr="00212CCF">
        <w:rPr>
          <w:rFonts w:eastAsia="Times New Roman" w:cs="Times New Roman"/>
          <w:szCs w:val="24"/>
        </w:rPr>
        <w:t xml:space="preserve"> μήνες</w:t>
      </w:r>
      <w:r>
        <w:rPr>
          <w:rFonts w:eastAsia="Times New Roman" w:cs="Times New Roman"/>
          <w:szCs w:val="24"/>
        </w:rPr>
        <w:t>,</w:t>
      </w:r>
      <w:r w:rsidRPr="00212CCF">
        <w:rPr>
          <w:rFonts w:eastAsia="Times New Roman" w:cs="Times New Roman"/>
          <w:szCs w:val="24"/>
        </w:rPr>
        <w:t xml:space="preserve"> για να είμαστε σίγουροι ότι σε αυτό το διάστ</w:t>
      </w:r>
      <w:r w:rsidRPr="00212CCF">
        <w:rPr>
          <w:rFonts w:eastAsia="Times New Roman" w:cs="Times New Roman"/>
          <w:szCs w:val="24"/>
        </w:rPr>
        <w:t>ημα θα μπορέσ</w:t>
      </w:r>
      <w:r>
        <w:rPr>
          <w:rFonts w:eastAsia="Times New Roman" w:cs="Times New Roman"/>
          <w:szCs w:val="24"/>
        </w:rPr>
        <w:t>ουν</w:t>
      </w:r>
      <w:r w:rsidRPr="00212CCF">
        <w:rPr>
          <w:rFonts w:eastAsia="Times New Roman" w:cs="Times New Roman"/>
          <w:szCs w:val="24"/>
        </w:rPr>
        <w:t xml:space="preserve"> να γίνουν οι προσλήψεις</w:t>
      </w:r>
      <w:r>
        <w:rPr>
          <w:rFonts w:eastAsia="Times New Roman" w:cs="Times New Roman"/>
          <w:szCs w:val="24"/>
        </w:rPr>
        <w:t>.</w:t>
      </w:r>
    </w:p>
    <w:p w14:paraId="03A734E7" w14:textId="77777777" w:rsidR="00E615E6" w:rsidRDefault="00720F21">
      <w:pPr>
        <w:spacing w:after="0" w:line="600" w:lineRule="auto"/>
        <w:ind w:firstLine="720"/>
        <w:jc w:val="both"/>
        <w:rPr>
          <w:rFonts w:eastAsia="Times New Roman" w:cs="Times New Roman"/>
          <w:szCs w:val="24"/>
        </w:rPr>
      </w:pPr>
      <w:r>
        <w:rPr>
          <w:rFonts w:eastAsia="Times New Roman" w:cs="Times New Roman"/>
          <w:szCs w:val="24"/>
        </w:rPr>
        <w:t>Ή</w:t>
      </w:r>
      <w:r w:rsidRPr="00212CCF">
        <w:rPr>
          <w:rFonts w:eastAsia="Times New Roman" w:cs="Times New Roman"/>
          <w:szCs w:val="24"/>
        </w:rPr>
        <w:t xml:space="preserve">θελα να επισημάνω τρεις ρυθμίσεις </w:t>
      </w:r>
      <w:r>
        <w:rPr>
          <w:rFonts w:eastAsia="Times New Roman" w:cs="Times New Roman"/>
          <w:szCs w:val="24"/>
        </w:rPr>
        <w:t>του νομοσχεδίου.</w:t>
      </w:r>
      <w:r w:rsidRPr="00212CCF">
        <w:rPr>
          <w:rFonts w:eastAsia="Times New Roman" w:cs="Times New Roman"/>
          <w:szCs w:val="24"/>
        </w:rPr>
        <w:t xml:space="preserve"> Η πρώτη είναι στο άρθρο 76</w:t>
      </w:r>
      <w:r>
        <w:rPr>
          <w:rFonts w:eastAsia="Times New Roman" w:cs="Times New Roman"/>
          <w:szCs w:val="24"/>
        </w:rPr>
        <w:t>,</w:t>
      </w:r>
      <w:r w:rsidRPr="00212CCF">
        <w:rPr>
          <w:rFonts w:eastAsia="Times New Roman" w:cs="Times New Roman"/>
          <w:szCs w:val="24"/>
        </w:rPr>
        <w:t xml:space="preserve"> </w:t>
      </w:r>
      <w:r>
        <w:rPr>
          <w:rFonts w:eastAsia="Times New Roman" w:cs="Times New Roman"/>
          <w:szCs w:val="24"/>
        </w:rPr>
        <w:t xml:space="preserve">που επαναφέρει </w:t>
      </w:r>
      <w:r w:rsidRPr="00212CCF">
        <w:rPr>
          <w:rFonts w:eastAsia="Times New Roman" w:cs="Times New Roman"/>
          <w:szCs w:val="24"/>
        </w:rPr>
        <w:t xml:space="preserve">θεσμό </w:t>
      </w:r>
      <w:r>
        <w:rPr>
          <w:rFonts w:eastAsia="Times New Roman" w:cs="Times New Roman"/>
          <w:szCs w:val="24"/>
        </w:rPr>
        <w:t xml:space="preserve">του </w:t>
      </w:r>
      <w:proofErr w:type="spellStart"/>
      <w:r>
        <w:rPr>
          <w:rFonts w:eastAsia="Times New Roman" w:cs="Times New Roman"/>
          <w:szCs w:val="24"/>
        </w:rPr>
        <w:t>ε</w:t>
      </w:r>
      <w:r>
        <w:rPr>
          <w:rFonts w:eastAsia="Times New Roman" w:cs="Times New Roman"/>
          <w:szCs w:val="24"/>
        </w:rPr>
        <w:t>πάρχου</w:t>
      </w:r>
      <w:proofErr w:type="spellEnd"/>
      <w:r>
        <w:rPr>
          <w:rFonts w:eastAsia="Times New Roman" w:cs="Times New Roman"/>
          <w:szCs w:val="24"/>
        </w:rPr>
        <w:t xml:space="preserve"> στα πρώην</w:t>
      </w:r>
      <w:r w:rsidRPr="00212CCF">
        <w:rPr>
          <w:rFonts w:eastAsia="Times New Roman" w:cs="Times New Roman"/>
          <w:szCs w:val="24"/>
        </w:rPr>
        <w:t xml:space="preserve"> νησιωτικά επαρχεία</w:t>
      </w:r>
      <w:r>
        <w:rPr>
          <w:rFonts w:eastAsia="Times New Roman" w:cs="Times New Roman"/>
          <w:szCs w:val="24"/>
        </w:rPr>
        <w:t>. Α</w:t>
      </w:r>
      <w:r w:rsidRPr="00212CCF">
        <w:rPr>
          <w:rFonts w:eastAsia="Times New Roman" w:cs="Times New Roman"/>
          <w:szCs w:val="24"/>
        </w:rPr>
        <w:t xml:space="preserve">υτό ήταν ένα πάγιο αίτημά </w:t>
      </w:r>
      <w:r>
        <w:rPr>
          <w:rFonts w:eastAsia="Times New Roman" w:cs="Times New Roman"/>
          <w:szCs w:val="24"/>
        </w:rPr>
        <w:t>μας,</w:t>
      </w:r>
      <w:r w:rsidRPr="00212CCF">
        <w:rPr>
          <w:rFonts w:eastAsia="Times New Roman" w:cs="Times New Roman"/>
          <w:szCs w:val="24"/>
        </w:rPr>
        <w:t xml:space="preserve"> των νησιωτών</w:t>
      </w:r>
      <w:r>
        <w:rPr>
          <w:rFonts w:eastAsia="Times New Roman" w:cs="Times New Roman"/>
          <w:szCs w:val="24"/>
        </w:rPr>
        <w:t>,</w:t>
      </w:r>
      <w:r w:rsidRPr="00212CCF">
        <w:rPr>
          <w:rFonts w:eastAsia="Times New Roman" w:cs="Times New Roman"/>
          <w:szCs w:val="24"/>
        </w:rPr>
        <w:t xml:space="preserve"> γιατί είναι ιδιαίτερη </w:t>
      </w:r>
      <w:r>
        <w:rPr>
          <w:rFonts w:eastAsia="Times New Roman" w:cs="Times New Roman"/>
          <w:szCs w:val="24"/>
        </w:rPr>
        <w:t>σαν</w:t>
      </w:r>
      <w:r w:rsidRPr="00212CCF">
        <w:rPr>
          <w:rFonts w:eastAsia="Times New Roman" w:cs="Times New Roman"/>
          <w:szCs w:val="24"/>
        </w:rPr>
        <w:t xml:space="preserve"> αποκεντρωμένη διοικητικ</w:t>
      </w:r>
      <w:r>
        <w:rPr>
          <w:rFonts w:eastAsia="Times New Roman" w:cs="Times New Roman"/>
          <w:szCs w:val="24"/>
        </w:rPr>
        <w:t>ή μονάδα η λειτουργία των επαρχείω</w:t>
      </w:r>
      <w:r w:rsidRPr="00212CCF">
        <w:rPr>
          <w:rFonts w:eastAsia="Times New Roman" w:cs="Times New Roman"/>
          <w:szCs w:val="24"/>
        </w:rPr>
        <w:t>ν</w:t>
      </w:r>
      <w:r>
        <w:rPr>
          <w:rFonts w:eastAsia="Times New Roman" w:cs="Times New Roman"/>
          <w:szCs w:val="24"/>
        </w:rPr>
        <w:t>. Π</w:t>
      </w:r>
      <w:r w:rsidRPr="00212CCF">
        <w:rPr>
          <w:rFonts w:eastAsia="Times New Roman" w:cs="Times New Roman"/>
          <w:szCs w:val="24"/>
        </w:rPr>
        <w:t>αλιά που λειτουργούσαν</w:t>
      </w:r>
      <w:r>
        <w:rPr>
          <w:rFonts w:eastAsia="Times New Roman" w:cs="Times New Roman"/>
          <w:szCs w:val="24"/>
        </w:rPr>
        <w:t>,</w:t>
      </w:r>
      <w:r w:rsidRPr="00212CCF">
        <w:rPr>
          <w:rFonts w:eastAsia="Times New Roman" w:cs="Times New Roman"/>
          <w:szCs w:val="24"/>
        </w:rPr>
        <w:t xml:space="preserve"> παρ</w:t>
      </w:r>
      <w:r>
        <w:rPr>
          <w:rFonts w:eastAsia="Times New Roman" w:cs="Times New Roman"/>
          <w:szCs w:val="24"/>
        </w:rPr>
        <w:t xml:space="preserve">’ </w:t>
      </w:r>
      <w:r w:rsidRPr="00212CCF">
        <w:rPr>
          <w:rFonts w:eastAsia="Times New Roman" w:cs="Times New Roman"/>
          <w:szCs w:val="24"/>
        </w:rPr>
        <w:t xml:space="preserve">όλα τα προβλήματα </w:t>
      </w:r>
      <w:r>
        <w:rPr>
          <w:rFonts w:eastAsia="Times New Roman" w:cs="Times New Roman"/>
          <w:szCs w:val="24"/>
        </w:rPr>
        <w:t>τους,</w:t>
      </w:r>
      <w:r w:rsidRPr="00212CCF">
        <w:rPr>
          <w:rFonts w:eastAsia="Times New Roman" w:cs="Times New Roman"/>
          <w:szCs w:val="24"/>
        </w:rPr>
        <w:t xml:space="preserve"> είχαμε καλύτερη </w:t>
      </w:r>
      <w:r>
        <w:rPr>
          <w:rFonts w:eastAsia="Times New Roman" w:cs="Times New Roman"/>
          <w:szCs w:val="24"/>
        </w:rPr>
        <w:t>λ</w:t>
      </w:r>
      <w:r w:rsidRPr="00212CCF">
        <w:rPr>
          <w:rFonts w:eastAsia="Times New Roman" w:cs="Times New Roman"/>
          <w:szCs w:val="24"/>
        </w:rPr>
        <w:t>ειτουργία από ό</w:t>
      </w:r>
      <w:r>
        <w:rPr>
          <w:rFonts w:eastAsia="Times New Roman" w:cs="Times New Roman"/>
          <w:szCs w:val="24"/>
        </w:rPr>
        <w:t>,</w:t>
      </w:r>
      <w:r w:rsidRPr="00212CCF">
        <w:rPr>
          <w:rFonts w:eastAsia="Times New Roman" w:cs="Times New Roman"/>
          <w:szCs w:val="24"/>
        </w:rPr>
        <w:t>τι έχουμε τώρα</w:t>
      </w:r>
      <w:r>
        <w:rPr>
          <w:rFonts w:eastAsia="Times New Roman" w:cs="Times New Roman"/>
          <w:szCs w:val="24"/>
        </w:rPr>
        <w:t>. Ε</w:t>
      </w:r>
      <w:r w:rsidRPr="00212CCF">
        <w:rPr>
          <w:rFonts w:eastAsia="Times New Roman" w:cs="Times New Roman"/>
          <w:szCs w:val="24"/>
        </w:rPr>
        <w:t>ίχαμε και επαρχιακά συμβούλια</w:t>
      </w:r>
      <w:r>
        <w:rPr>
          <w:rFonts w:eastAsia="Times New Roman" w:cs="Times New Roman"/>
          <w:szCs w:val="24"/>
        </w:rPr>
        <w:t>.</w:t>
      </w:r>
      <w:r w:rsidRPr="00212CCF">
        <w:rPr>
          <w:rFonts w:eastAsia="Times New Roman" w:cs="Times New Roman"/>
          <w:szCs w:val="24"/>
        </w:rPr>
        <w:t xml:space="preserve"> </w:t>
      </w:r>
    </w:p>
    <w:p w14:paraId="03A734E8" w14:textId="77777777" w:rsidR="00E615E6" w:rsidRDefault="00720F21">
      <w:pPr>
        <w:spacing w:after="0" w:line="600" w:lineRule="auto"/>
        <w:ind w:firstLine="720"/>
        <w:jc w:val="both"/>
        <w:rPr>
          <w:rFonts w:eastAsia="Times New Roman" w:cs="Times New Roman"/>
          <w:szCs w:val="24"/>
        </w:rPr>
      </w:pPr>
      <w:r w:rsidRPr="00212CCF">
        <w:rPr>
          <w:rFonts w:eastAsia="Times New Roman" w:cs="Times New Roman"/>
          <w:szCs w:val="24"/>
        </w:rPr>
        <w:t xml:space="preserve">Εν πάση </w:t>
      </w:r>
      <w:proofErr w:type="spellStart"/>
      <w:r w:rsidRPr="00212CCF">
        <w:rPr>
          <w:rFonts w:eastAsia="Times New Roman" w:cs="Times New Roman"/>
          <w:szCs w:val="24"/>
        </w:rPr>
        <w:t>περιπτ</w:t>
      </w:r>
      <w:r>
        <w:rPr>
          <w:rFonts w:eastAsia="Times New Roman" w:cs="Times New Roman"/>
          <w:szCs w:val="24"/>
        </w:rPr>
        <w:t>ώσει</w:t>
      </w:r>
      <w:proofErr w:type="spellEnd"/>
      <w:r>
        <w:rPr>
          <w:rFonts w:eastAsia="Times New Roman" w:cs="Times New Roman"/>
          <w:szCs w:val="24"/>
        </w:rPr>
        <w:t xml:space="preserve">, ας είναι και μόνο ο θεσμός του </w:t>
      </w:r>
      <w:proofErr w:type="spellStart"/>
      <w:r>
        <w:rPr>
          <w:rFonts w:eastAsia="Times New Roman" w:cs="Times New Roman"/>
          <w:szCs w:val="24"/>
        </w:rPr>
        <w:t>ε</w:t>
      </w:r>
      <w:r>
        <w:rPr>
          <w:rFonts w:eastAsia="Times New Roman" w:cs="Times New Roman"/>
          <w:szCs w:val="24"/>
        </w:rPr>
        <w:t>πάρχου</w:t>
      </w:r>
      <w:proofErr w:type="spellEnd"/>
      <w:r>
        <w:rPr>
          <w:rFonts w:eastAsia="Times New Roman" w:cs="Times New Roman"/>
          <w:szCs w:val="24"/>
        </w:rPr>
        <w:t>,</w:t>
      </w:r>
      <w:r>
        <w:rPr>
          <w:rFonts w:eastAsia="Times New Roman" w:cs="Times New Roman"/>
          <w:szCs w:val="24"/>
        </w:rPr>
        <w:t xml:space="preserve"> είναι </w:t>
      </w:r>
      <w:r w:rsidRPr="00212CCF">
        <w:rPr>
          <w:rFonts w:eastAsia="Times New Roman" w:cs="Times New Roman"/>
          <w:szCs w:val="24"/>
        </w:rPr>
        <w:t>κάτι πολύ θετικό</w:t>
      </w:r>
      <w:r>
        <w:rPr>
          <w:rFonts w:eastAsia="Times New Roman" w:cs="Times New Roman"/>
          <w:szCs w:val="24"/>
        </w:rPr>
        <w:t>. Και μπορούμε να το</w:t>
      </w:r>
      <w:r w:rsidRPr="00212CCF">
        <w:rPr>
          <w:rFonts w:eastAsia="Times New Roman" w:cs="Times New Roman"/>
          <w:szCs w:val="24"/>
        </w:rPr>
        <w:t xml:space="preserve"> συνδυάσουμε με αυτό που προβλέπει ο </w:t>
      </w:r>
      <w:r>
        <w:rPr>
          <w:rFonts w:eastAsia="Times New Roman" w:cs="Times New Roman"/>
          <w:szCs w:val="24"/>
        </w:rPr>
        <w:t>«</w:t>
      </w:r>
      <w:r>
        <w:rPr>
          <w:rFonts w:eastAsia="Times New Roman" w:cs="Times New Roman"/>
          <w:szCs w:val="24"/>
        </w:rPr>
        <w:t>Κ</w:t>
      </w:r>
      <w:r w:rsidRPr="00212CCF">
        <w:rPr>
          <w:rFonts w:eastAsia="Times New Roman" w:cs="Times New Roman"/>
          <w:szCs w:val="24"/>
        </w:rPr>
        <w:t>ΛΕΙΣΘΕΝΗΣ</w:t>
      </w:r>
      <w:r>
        <w:rPr>
          <w:rFonts w:eastAsia="Times New Roman" w:cs="Times New Roman"/>
          <w:szCs w:val="24"/>
        </w:rPr>
        <w:t>»</w:t>
      </w:r>
      <w:r>
        <w:rPr>
          <w:rFonts w:eastAsia="Times New Roman" w:cs="Times New Roman"/>
          <w:szCs w:val="24"/>
        </w:rPr>
        <w:t>,</w:t>
      </w:r>
      <w:r w:rsidRPr="00212CCF">
        <w:rPr>
          <w:rFonts w:eastAsia="Times New Roman" w:cs="Times New Roman"/>
          <w:szCs w:val="24"/>
        </w:rPr>
        <w:t xml:space="preserve"> ότι ο </w:t>
      </w:r>
      <w:proofErr w:type="spellStart"/>
      <w:r w:rsidRPr="00212CCF">
        <w:rPr>
          <w:rFonts w:eastAsia="Times New Roman" w:cs="Times New Roman"/>
          <w:szCs w:val="24"/>
        </w:rPr>
        <w:t>Αντιπεριφερειάρχης</w:t>
      </w:r>
      <w:proofErr w:type="spellEnd"/>
      <w:r w:rsidRPr="00212CCF">
        <w:rPr>
          <w:rFonts w:eastAsia="Times New Roman" w:cs="Times New Roman"/>
          <w:szCs w:val="24"/>
        </w:rPr>
        <w:t xml:space="preserve"> μπορεί να συγκαλεί τα μέλη της επαρχιακής περιφέρειας</w:t>
      </w:r>
      <w:r>
        <w:rPr>
          <w:rFonts w:eastAsia="Times New Roman" w:cs="Times New Roman"/>
          <w:szCs w:val="24"/>
        </w:rPr>
        <w:t>,</w:t>
      </w:r>
      <w:r w:rsidRPr="00212CCF">
        <w:rPr>
          <w:rFonts w:eastAsia="Times New Roman" w:cs="Times New Roman"/>
          <w:szCs w:val="24"/>
        </w:rPr>
        <w:t xml:space="preserve"> τα περιφερειακά</w:t>
      </w:r>
      <w:r>
        <w:rPr>
          <w:rFonts w:eastAsia="Times New Roman" w:cs="Times New Roman"/>
          <w:szCs w:val="24"/>
        </w:rPr>
        <w:t>,</w:t>
      </w:r>
      <w:r w:rsidRPr="00212CCF">
        <w:rPr>
          <w:rFonts w:eastAsia="Times New Roman" w:cs="Times New Roman"/>
          <w:szCs w:val="24"/>
        </w:rPr>
        <w:t xml:space="preserve"> τους περιφερειακούς συμβούλους</w:t>
      </w:r>
      <w:r>
        <w:rPr>
          <w:rFonts w:eastAsia="Times New Roman" w:cs="Times New Roman"/>
          <w:szCs w:val="24"/>
        </w:rPr>
        <w:t>, σε συνεδρίαση και να αποφασίζ</w:t>
      </w:r>
      <w:r w:rsidRPr="00212CCF">
        <w:rPr>
          <w:rFonts w:eastAsia="Times New Roman" w:cs="Times New Roman"/>
          <w:szCs w:val="24"/>
        </w:rPr>
        <w:t xml:space="preserve">ουν </w:t>
      </w:r>
      <w:r w:rsidRPr="00212CCF">
        <w:rPr>
          <w:rFonts w:eastAsia="Times New Roman" w:cs="Times New Roman"/>
          <w:szCs w:val="24"/>
        </w:rPr>
        <w:t>και πολύ περισσότερο</w:t>
      </w:r>
      <w:r>
        <w:rPr>
          <w:rFonts w:eastAsia="Times New Roman" w:cs="Times New Roman"/>
          <w:szCs w:val="24"/>
        </w:rPr>
        <w:t>,</w:t>
      </w:r>
      <w:r w:rsidRPr="00212CCF">
        <w:rPr>
          <w:rFonts w:eastAsia="Times New Roman" w:cs="Times New Roman"/>
          <w:szCs w:val="24"/>
        </w:rPr>
        <w:t xml:space="preserve"> </w:t>
      </w:r>
      <w:r>
        <w:rPr>
          <w:rFonts w:eastAsia="Times New Roman" w:cs="Times New Roman"/>
          <w:szCs w:val="24"/>
        </w:rPr>
        <w:t xml:space="preserve">αν </w:t>
      </w:r>
      <w:r w:rsidRPr="00212CCF">
        <w:rPr>
          <w:rFonts w:eastAsia="Times New Roman" w:cs="Times New Roman"/>
          <w:szCs w:val="24"/>
        </w:rPr>
        <w:t xml:space="preserve">ο </w:t>
      </w:r>
      <w:r>
        <w:rPr>
          <w:rFonts w:eastAsia="Times New Roman" w:cs="Times New Roman"/>
          <w:szCs w:val="24"/>
        </w:rPr>
        <w:t>Π</w:t>
      </w:r>
      <w:r w:rsidRPr="00212CCF">
        <w:rPr>
          <w:rFonts w:eastAsia="Times New Roman" w:cs="Times New Roman"/>
          <w:szCs w:val="24"/>
        </w:rPr>
        <w:t>εριφερειάρχης θέλει</w:t>
      </w:r>
      <w:r>
        <w:rPr>
          <w:rFonts w:eastAsia="Times New Roman" w:cs="Times New Roman"/>
          <w:szCs w:val="24"/>
        </w:rPr>
        <w:t>,</w:t>
      </w:r>
      <w:r w:rsidRPr="00212CCF">
        <w:rPr>
          <w:rFonts w:eastAsia="Times New Roman" w:cs="Times New Roman"/>
          <w:szCs w:val="24"/>
        </w:rPr>
        <w:t xml:space="preserve"> μπορεί να </w:t>
      </w:r>
      <w:r>
        <w:rPr>
          <w:rFonts w:eastAsia="Times New Roman" w:cs="Times New Roman"/>
          <w:szCs w:val="24"/>
        </w:rPr>
        <w:t>εν</w:t>
      </w:r>
      <w:r w:rsidRPr="00212CCF">
        <w:rPr>
          <w:rFonts w:eastAsia="Times New Roman" w:cs="Times New Roman"/>
          <w:szCs w:val="24"/>
        </w:rPr>
        <w:t>δυναμώσει ακόμα παραπέρα τα επαρχεία</w:t>
      </w:r>
      <w:r>
        <w:rPr>
          <w:rFonts w:eastAsia="Times New Roman" w:cs="Times New Roman"/>
          <w:szCs w:val="24"/>
        </w:rPr>
        <w:t>,</w:t>
      </w:r>
      <w:r w:rsidRPr="00212CCF">
        <w:rPr>
          <w:rFonts w:eastAsia="Times New Roman" w:cs="Times New Roman"/>
          <w:szCs w:val="24"/>
        </w:rPr>
        <w:t xml:space="preserve"> να είναι αυτόνομες </w:t>
      </w:r>
      <w:r>
        <w:rPr>
          <w:rFonts w:eastAsia="Times New Roman" w:cs="Times New Roman"/>
          <w:szCs w:val="24"/>
        </w:rPr>
        <w:t>διοικητικές</w:t>
      </w:r>
      <w:r w:rsidRPr="00212CCF">
        <w:rPr>
          <w:rFonts w:eastAsia="Times New Roman" w:cs="Times New Roman"/>
          <w:szCs w:val="24"/>
        </w:rPr>
        <w:t xml:space="preserve"> μονάδες</w:t>
      </w:r>
      <w:r>
        <w:rPr>
          <w:rFonts w:eastAsia="Times New Roman" w:cs="Times New Roman"/>
          <w:szCs w:val="24"/>
        </w:rPr>
        <w:t>,</w:t>
      </w:r>
      <w:r w:rsidRPr="00212CCF">
        <w:rPr>
          <w:rFonts w:eastAsia="Times New Roman" w:cs="Times New Roman"/>
          <w:szCs w:val="24"/>
        </w:rPr>
        <w:t xml:space="preserve"> με τις τεχνικές υπηρεσίες που θα εξυπηρετούν και τα γύρω νησιά και όλα αυτά</w:t>
      </w:r>
      <w:r>
        <w:rPr>
          <w:rFonts w:eastAsia="Times New Roman" w:cs="Times New Roman"/>
          <w:szCs w:val="24"/>
        </w:rPr>
        <w:t>.</w:t>
      </w:r>
    </w:p>
    <w:p w14:paraId="03A734E9" w14:textId="77777777" w:rsidR="00E615E6" w:rsidRDefault="00720F21">
      <w:pPr>
        <w:spacing w:after="0" w:line="600" w:lineRule="auto"/>
        <w:ind w:firstLine="720"/>
        <w:jc w:val="both"/>
        <w:rPr>
          <w:rFonts w:eastAsia="Times New Roman" w:cs="Times New Roman"/>
          <w:szCs w:val="24"/>
        </w:rPr>
      </w:pPr>
      <w:r>
        <w:rPr>
          <w:rFonts w:eastAsia="Times New Roman" w:cs="Times New Roman"/>
          <w:szCs w:val="24"/>
        </w:rPr>
        <w:lastRenderedPageBreak/>
        <w:t>Επίσης,</w:t>
      </w:r>
      <w:r w:rsidRPr="00212CCF">
        <w:rPr>
          <w:rFonts w:eastAsia="Times New Roman" w:cs="Times New Roman"/>
          <w:szCs w:val="24"/>
        </w:rPr>
        <w:t xml:space="preserve"> ήθελα να μείνω στη ρύθμιση που π</w:t>
      </w:r>
      <w:r w:rsidRPr="00212CCF">
        <w:rPr>
          <w:rFonts w:eastAsia="Times New Roman" w:cs="Times New Roman"/>
          <w:szCs w:val="24"/>
        </w:rPr>
        <w:t>ροβλέπεται με το άρθρο 95</w:t>
      </w:r>
      <w:r>
        <w:rPr>
          <w:rFonts w:eastAsia="Times New Roman" w:cs="Times New Roman"/>
          <w:szCs w:val="24"/>
        </w:rPr>
        <w:t>,</w:t>
      </w:r>
      <w:r w:rsidRPr="00212CCF">
        <w:rPr>
          <w:rFonts w:eastAsia="Times New Roman" w:cs="Times New Roman"/>
          <w:szCs w:val="24"/>
        </w:rPr>
        <w:t xml:space="preserve"> που δίνε</w:t>
      </w:r>
      <w:r>
        <w:rPr>
          <w:rFonts w:eastAsia="Times New Roman" w:cs="Times New Roman"/>
          <w:szCs w:val="24"/>
        </w:rPr>
        <w:t>ι</w:t>
      </w:r>
      <w:r w:rsidRPr="00212CCF">
        <w:rPr>
          <w:rFonts w:eastAsia="Times New Roman" w:cs="Times New Roman"/>
          <w:szCs w:val="24"/>
        </w:rPr>
        <w:t xml:space="preserve"> </w:t>
      </w:r>
      <w:r>
        <w:rPr>
          <w:rFonts w:eastAsia="Times New Roman" w:cs="Times New Roman"/>
          <w:szCs w:val="24"/>
        </w:rPr>
        <w:t>τ</w:t>
      </w:r>
      <w:r w:rsidRPr="00212CCF">
        <w:rPr>
          <w:rFonts w:eastAsia="Times New Roman" w:cs="Times New Roman"/>
          <w:szCs w:val="24"/>
        </w:rPr>
        <w:t>η δυνατότητα απόσπασης από το</w:t>
      </w:r>
      <w:r>
        <w:rPr>
          <w:rFonts w:eastAsia="Times New Roman" w:cs="Times New Roman"/>
          <w:szCs w:val="24"/>
        </w:rPr>
        <w:t>ν</w:t>
      </w:r>
      <w:r w:rsidRPr="00212CCF">
        <w:rPr>
          <w:rFonts w:eastAsia="Times New Roman" w:cs="Times New Roman"/>
          <w:szCs w:val="24"/>
        </w:rPr>
        <w:t xml:space="preserve"> </w:t>
      </w:r>
      <w:r>
        <w:rPr>
          <w:rFonts w:eastAsia="Times New Roman" w:cs="Times New Roman"/>
          <w:szCs w:val="24"/>
        </w:rPr>
        <w:t>δ</w:t>
      </w:r>
      <w:r w:rsidRPr="00212CCF">
        <w:rPr>
          <w:rFonts w:eastAsia="Times New Roman" w:cs="Times New Roman"/>
          <w:szCs w:val="24"/>
        </w:rPr>
        <w:t xml:space="preserve">ήμο δημοσιογράφων </w:t>
      </w:r>
      <w:r>
        <w:rPr>
          <w:rFonts w:eastAsia="Times New Roman" w:cs="Times New Roman"/>
          <w:szCs w:val="24"/>
        </w:rPr>
        <w:t xml:space="preserve">ή </w:t>
      </w:r>
      <w:r w:rsidRPr="00212CCF">
        <w:rPr>
          <w:rFonts w:eastAsia="Times New Roman" w:cs="Times New Roman"/>
          <w:szCs w:val="24"/>
        </w:rPr>
        <w:t>τεχνικών σε τηλεοπτικά κανάλια</w:t>
      </w:r>
      <w:r>
        <w:rPr>
          <w:rFonts w:eastAsia="Times New Roman" w:cs="Times New Roman"/>
          <w:szCs w:val="24"/>
        </w:rPr>
        <w:t>,</w:t>
      </w:r>
      <w:r w:rsidRPr="00212CCF">
        <w:rPr>
          <w:rFonts w:eastAsia="Times New Roman" w:cs="Times New Roman"/>
          <w:szCs w:val="24"/>
        </w:rPr>
        <w:t xml:space="preserve"> δημοτικά </w:t>
      </w:r>
      <w:r>
        <w:rPr>
          <w:rFonts w:eastAsia="Times New Roman" w:cs="Times New Roman"/>
          <w:szCs w:val="24"/>
        </w:rPr>
        <w:t xml:space="preserve">ή </w:t>
      </w:r>
      <w:r w:rsidRPr="00212CCF">
        <w:rPr>
          <w:rFonts w:eastAsia="Times New Roman" w:cs="Times New Roman"/>
          <w:szCs w:val="24"/>
        </w:rPr>
        <w:t>ραδιοφωνικά</w:t>
      </w:r>
      <w:r>
        <w:rPr>
          <w:rFonts w:eastAsia="Times New Roman" w:cs="Times New Roman"/>
          <w:szCs w:val="24"/>
        </w:rPr>
        <w:t>. Α</w:t>
      </w:r>
      <w:r w:rsidRPr="00212CCF">
        <w:rPr>
          <w:rFonts w:eastAsia="Times New Roman" w:cs="Times New Roman"/>
          <w:szCs w:val="24"/>
        </w:rPr>
        <w:t>υτό είναι πάρα πολύ σημαντικό</w:t>
      </w:r>
      <w:r>
        <w:rPr>
          <w:rFonts w:eastAsia="Times New Roman" w:cs="Times New Roman"/>
          <w:szCs w:val="24"/>
        </w:rPr>
        <w:t>. Πάλι αφορά βέβαια</w:t>
      </w:r>
      <w:r w:rsidRPr="00212CCF">
        <w:rPr>
          <w:rFonts w:eastAsia="Times New Roman" w:cs="Times New Roman"/>
          <w:szCs w:val="24"/>
        </w:rPr>
        <w:t xml:space="preserve"> όλη τη χώρα</w:t>
      </w:r>
      <w:r>
        <w:rPr>
          <w:rFonts w:eastAsia="Times New Roman" w:cs="Times New Roman"/>
          <w:szCs w:val="24"/>
        </w:rPr>
        <w:t>, αλλά ιδιαίτερα εμάς. Πρ</w:t>
      </w:r>
      <w:r w:rsidRPr="00212CCF">
        <w:rPr>
          <w:rFonts w:eastAsia="Times New Roman" w:cs="Times New Roman"/>
          <w:szCs w:val="24"/>
        </w:rPr>
        <w:t>έπει να ενισχυθούν</w:t>
      </w:r>
      <w:r>
        <w:rPr>
          <w:rFonts w:eastAsia="Times New Roman" w:cs="Times New Roman"/>
          <w:szCs w:val="24"/>
        </w:rPr>
        <w:t>. Δ</w:t>
      </w:r>
      <w:r w:rsidRPr="00212CCF">
        <w:rPr>
          <w:rFonts w:eastAsia="Times New Roman" w:cs="Times New Roman"/>
          <w:szCs w:val="24"/>
        </w:rPr>
        <w:t xml:space="preserve">εν </w:t>
      </w:r>
      <w:r w:rsidRPr="00212CCF">
        <w:rPr>
          <w:rFonts w:eastAsia="Times New Roman" w:cs="Times New Roman"/>
          <w:szCs w:val="24"/>
        </w:rPr>
        <w:t>μπορούν από μόνα τους να λειτουργήσουν</w:t>
      </w:r>
      <w:r>
        <w:rPr>
          <w:rFonts w:eastAsia="Times New Roman" w:cs="Times New Roman"/>
          <w:szCs w:val="24"/>
        </w:rPr>
        <w:t xml:space="preserve"> αυτά τα μέσα και ξέρουμε</w:t>
      </w:r>
      <w:r w:rsidRPr="00212CCF">
        <w:rPr>
          <w:rFonts w:eastAsia="Times New Roman" w:cs="Times New Roman"/>
          <w:szCs w:val="24"/>
        </w:rPr>
        <w:t xml:space="preserve"> πόσο σημαντικά είναι και στην περιοχή </w:t>
      </w:r>
      <w:r>
        <w:rPr>
          <w:rFonts w:eastAsia="Times New Roman" w:cs="Times New Roman"/>
          <w:szCs w:val="24"/>
        </w:rPr>
        <w:t>μας. Και μ</w:t>
      </w:r>
      <w:r>
        <w:rPr>
          <w:rFonts w:eastAsia="Times New Roman" w:cs="Times New Roman"/>
          <w:szCs w:val="24"/>
        </w:rPr>
        <w:t>ί</w:t>
      </w:r>
      <w:r w:rsidRPr="00212CCF">
        <w:rPr>
          <w:rFonts w:eastAsia="Times New Roman" w:cs="Times New Roman"/>
          <w:szCs w:val="24"/>
        </w:rPr>
        <w:t>α λεπτομέρεια</w:t>
      </w:r>
      <w:r>
        <w:rPr>
          <w:rFonts w:eastAsia="Times New Roman" w:cs="Times New Roman"/>
          <w:szCs w:val="24"/>
        </w:rPr>
        <w:t>: Ε</w:t>
      </w:r>
      <w:r w:rsidRPr="00212CCF">
        <w:rPr>
          <w:rFonts w:eastAsia="Times New Roman" w:cs="Times New Roman"/>
          <w:szCs w:val="24"/>
        </w:rPr>
        <w:t>ίναι πολύ σημαντικό που αφήνει το θέμα της μισθοδοσίας τους στην απόφαση που θα πάρει ο κάθε δήμαρχος</w:t>
      </w:r>
      <w:r>
        <w:rPr>
          <w:rFonts w:eastAsia="Times New Roman" w:cs="Times New Roman"/>
          <w:szCs w:val="24"/>
        </w:rPr>
        <w:t>. Α</w:t>
      </w:r>
      <w:r w:rsidRPr="00212CCF">
        <w:rPr>
          <w:rFonts w:eastAsia="Times New Roman" w:cs="Times New Roman"/>
          <w:szCs w:val="24"/>
        </w:rPr>
        <w:t>υτό αφήνει περιθώρια γι</w:t>
      </w:r>
      <w:r w:rsidRPr="00212CCF">
        <w:rPr>
          <w:rFonts w:eastAsia="Times New Roman" w:cs="Times New Roman"/>
          <w:szCs w:val="24"/>
        </w:rPr>
        <w:t xml:space="preserve">α ενίσχυση στους σταθμούς </w:t>
      </w:r>
      <w:r>
        <w:rPr>
          <w:rFonts w:eastAsia="Times New Roman" w:cs="Times New Roman"/>
          <w:szCs w:val="24"/>
        </w:rPr>
        <w:t>αυτούς.</w:t>
      </w:r>
    </w:p>
    <w:p w14:paraId="03A734EA" w14:textId="77777777" w:rsidR="00E615E6" w:rsidRDefault="00720F21">
      <w:pPr>
        <w:spacing w:after="0" w:line="600" w:lineRule="auto"/>
        <w:ind w:firstLine="720"/>
        <w:jc w:val="both"/>
        <w:rPr>
          <w:rFonts w:eastAsia="Times New Roman" w:cs="Times New Roman"/>
          <w:szCs w:val="24"/>
        </w:rPr>
      </w:pPr>
      <w:r>
        <w:rPr>
          <w:rFonts w:eastAsia="Times New Roman" w:cs="Times New Roman"/>
          <w:szCs w:val="24"/>
        </w:rPr>
        <w:t>Κ</w:t>
      </w:r>
      <w:r w:rsidRPr="00212CCF">
        <w:rPr>
          <w:rFonts w:eastAsia="Times New Roman" w:cs="Times New Roman"/>
          <w:szCs w:val="24"/>
        </w:rPr>
        <w:t>αι μ</w:t>
      </w:r>
      <w:r>
        <w:rPr>
          <w:rFonts w:eastAsia="Times New Roman" w:cs="Times New Roman"/>
          <w:szCs w:val="24"/>
        </w:rPr>
        <w:t>ί</w:t>
      </w:r>
      <w:r w:rsidRPr="00212CCF">
        <w:rPr>
          <w:rFonts w:eastAsia="Times New Roman" w:cs="Times New Roman"/>
          <w:szCs w:val="24"/>
        </w:rPr>
        <w:t>α τελευταία ρύθμιση</w:t>
      </w:r>
      <w:r>
        <w:rPr>
          <w:rFonts w:eastAsia="Times New Roman" w:cs="Times New Roman"/>
          <w:szCs w:val="24"/>
        </w:rPr>
        <w:t>, στην οποία ήθελα</w:t>
      </w:r>
      <w:r w:rsidRPr="00212CCF">
        <w:rPr>
          <w:rFonts w:eastAsia="Times New Roman" w:cs="Times New Roman"/>
          <w:szCs w:val="24"/>
        </w:rPr>
        <w:t xml:space="preserve"> να μείνω</w:t>
      </w:r>
      <w:r>
        <w:rPr>
          <w:rFonts w:eastAsia="Times New Roman" w:cs="Times New Roman"/>
          <w:szCs w:val="24"/>
        </w:rPr>
        <w:t>,</w:t>
      </w:r>
      <w:r w:rsidRPr="00212CCF">
        <w:rPr>
          <w:rFonts w:eastAsia="Times New Roman" w:cs="Times New Roman"/>
          <w:szCs w:val="24"/>
        </w:rPr>
        <w:t xml:space="preserve"> είναι αυτή που έρχεται με υπουργική τροπολογία και ξεκαθαρίζει το</w:t>
      </w:r>
      <w:r>
        <w:rPr>
          <w:rFonts w:eastAsia="Times New Roman" w:cs="Times New Roman"/>
          <w:szCs w:val="24"/>
        </w:rPr>
        <w:t>ν</w:t>
      </w:r>
      <w:r w:rsidRPr="00212CCF">
        <w:rPr>
          <w:rFonts w:eastAsia="Times New Roman" w:cs="Times New Roman"/>
          <w:szCs w:val="24"/>
        </w:rPr>
        <w:t xml:space="preserve"> βαθμό υπευθυνότητας των δημοτικών υπαλλήλων που ασχολούνται με τα οικονομικά</w:t>
      </w:r>
      <w:r>
        <w:rPr>
          <w:rFonts w:eastAsia="Times New Roman" w:cs="Times New Roman"/>
          <w:szCs w:val="24"/>
        </w:rPr>
        <w:t xml:space="preserve">. Ο </w:t>
      </w:r>
      <w:r>
        <w:rPr>
          <w:rFonts w:eastAsia="Times New Roman" w:cs="Times New Roman"/>
          <w:szCs w:val="24"/>
        </w:rPr>
        <w:t>«</w:t>
      </w:r>
      <w:r>
        <w:rPr>
          <w:rFonts w:eastAsia="Times New Roman" w:cs="Times New Roman"/>
          <w:szCs w:val="24"/>
        </w:rPr>
        <w:t>ΚΛΕΙΣΘΕΝΗΣ</w:t>
      </w:r>
      <w:r>
        <w:rPr>
          <w:rFonts w:eastAsia="Times New Roman" w:cs="Times New Roman"/>
          <w:szCs w:val="24"/>
        </w:rPr>
        <w:t>»</w:t>
      </w:r>
      <w:r>
        <w:rPr>
          <w:rFonts w:eastAsia="Times New Roman" w:cs="Times New Roman"/>
          <w:szCs w:val="24"/>
        </w:rPr>
        <w:t xml:space="preserve"> έκανε μ</w:t>
      </w:r>
      <w:r>
        <w:rPr>
          <w:rFonts w:eastAsia="Times New Roman" w:cs="Times New Roman"/>
          <w:szCs w:val="24"/>
        </w:rPr>
        <w:t>ί</w:t>
      </w:r>
      <w:r>
        <w:rPr>
          <w:rFonts w:eastAsia="Times New Roman" w:cs="Times New Roman"/>
          <w:szCs w:val="24"/>
        </w:rPr>
        <w:t xml:space="preserve">α </w:t>
      </w:r>
      <w:r w:rsidRPr="00212CCF">
        <w:rPr>
          <w:rFonts w:eastAsia="Times New Roman" w:cs="Times New Roman"/>
          <w:szCs w:val="24"/>
        </w:rPr>
        <w:t>σωστή ρύθμιση</w:t>
      </w:r>
      <w:r>
        <w:rPr>
          <w:rFonts w:eastAsia="Times New Roman" w:cs="Times New Roman"/>
          <w:szCs w:val="24"/>
        </w:rPr>
        <w:t>,</w:t>
      </w:r>
      <w:r w:rsidRPr="00212CCF">
        <w:rPr>
          <w:rFonts w:eastAsia="Times New Roman" w:cs="Times New Roman"/>
          <w:szCs w:val="24"/>
        </w:rPr>
        <w:t xml:space="preserve"> που </w:t>
      </w:r>
      <w:r>
        <w:rPr>
          <w:rFonts w:eastAsia="Times New Roman" w:cs="Times New Roman"/>
          <w:szCs w:val="24"/>
        </w:rPr>
        <w:t xml:space="preserve">απλοποιούσε τις </w:t>
      </w:r>
      <w:r w:rsidRPr="00212CCF">
        <w:rPr>
          <w:rFonts w:eastAsia="Times New Roman" w:cs="Times New Roman"/>
          <w:szCs w:val="24"/>
        </w:rPr>
        <w:t>διαδικασί</w:t>
      </w:r>
      <w:r>
        <w:rPr>
          <w:rFonts w:eastAsia="Times New Roman" w:cs="Times New Roman"/>
          <w:szCs w:val="24"/>
        </w:rPr>
        <w:t>ε</w:t>
      </w:r>
      <w:r w:rsidRPr="00212CCF">
        <w:rPr>
          <w:rFonts w:eastAsia="Times New Roman" w:cs="Times New Roman"/>
          <w:szCs w:val="24"/>
        </w:rPr>
        <w:t xml:space="preserve">ς έγκρισης των </w:t>
      </w:r>
      <w:r>
        <w:rPr>
          <w:rFonts w:eastAsia="Times New Roman" w:cs="Times New Roman"/>
          <w:szCs w:val="24"/>
        </w:rPr>
        <w:t>οικονομικών</w:t>
      </w:r>
      <w:r w:rsidRPr="00212CCF">
        <w:rPr>
          <w:rFonts w:eastAsia="Times New Roman" w:cs="Times New Roman"/>
          <w:szCs w:val="24"/>
        </w:rPr>
        <w:t xml:space="preserve"> δαπανών </w:t>
      </w:r>
      <w:r>
        <w:rPr>
          <w:rFonts w:eastAsia="Times New Roman" w:cs="Times New Roman"/>
          <w:szCs w:val="24"/>
        </w:rPr>
        <w:t xml:space="preserve">στους δήμους κ.λπ., αλλά άφηνε </w:t>
      </w:r>
      <w:r w:rsidRPr="00212CCF">
        <w:rPr>
          <w:rFonts w:eastAsia="Times New Roman" w:cs="Times New Roman"/>
          <w:szCs w:val="24"/>
        </w:rPr>
        <w:t>ένα παράθυρο</w:t>
      </w:r>
      <w:r>
        <w:rPr>
          <w:rFonts w:eastAsia="Times New Roman" w:cs="Times New Roman"/>
          <w:szCs w:val="24"/>
        </w:rPr>
        <w:t>,</w:t>
      </w:r>
      <w:r w:rsidRPr="00212CCF">
        <w:rPr>
          <w:rFonts w:eastAsia="Times New Roman" w:cs="Times New Roman"/>
          <w:szCs w:val="24"/>
        </w:rPr>
        <w:t xml:space="preserve"> μέσα από το οποίο θα μπορούσε κανείς να πει ότι θα </w:t>
      </w:r>
      <w:r w:rsidRPr="00212CCF">
        <w:rPr>
          <w:rFonts w:eastAsia="Times New Roman" w:cs="Times New Roman"/>
          <w:szCs w:val="24"/>
        </w:rPr>
        <w:lastRenderedPageBreak/>
        <w:t xml:space="preserve">διολισθαίνουν </w:t>
      </w:r>
      <w:r>
        <w:rPr>
          <w:rFonts w:eastAsia="Times New Roman" w:cs="Times New Roman"/>
          <w:szCs w:val="24"/>
        </w:rPr>
        <w:t xml:space="preserve">τυχόν, </w:t>
      </w:r>
      <w:r w:rsidRPr="00212CCF">
        <w:rPr>
          <w:rFonts w:eastAsia="Times New Roman" w:cs="Times New Roman"/>
          <w:szCs w:val="24"/>
        </w:rPr>
        <w:t>πιθανόν</w:t>
      </w:r>
      <w:r>
        <w:rPr>
          <w:rFonts w:eastAsia="Times New Roman" w:cs="Times New Roman"/>
          <w:szCs w:val="24"/>
        </w:rPr>
        <w:t>,</w:t>
      </w:r>
      <w:r w:rsidRPr="00212CCF">
        <w:rPr>
          <w:rFonts w:eastAsia="Times New Roman" w:cs="Times New Roman"/>
          <w:szCs w:val="24"/>
        </w:rPr>
        <w:t xml:space="preserve"> ευθύνες πολιτικών προς τους υπαλλήλους</w:t>
      </w:r>
      <w:r>
        <w:rPr>
          <w:rFonts w:eastAsia="Times New Roman" w:cs="Times New Roman"/>
          <w:szCs w:val="24"/>
        </w:rPr>
        <w:t>. Τ</w:t>
      </w:r>
      <w:r w:rsidRPr="00212CCF">
        <w:rPr>
          <w:rFonts w:eastAsia="Times New Roman" w:cs="Times New Roman"/>
          <w:szCs w:val="24"/>
        </w:rPr>
        <w:t>ώρα ξεκ</w:t>
      </w:r>
      <w:r w:rsidRPr="00212CCF">
        <w:rPr>
          <w:rFonts w:eastAsia="Times New Roman" w:cs="Times New Roman"/>
          <w:szCs w:val="24"/>
        </w:rPr>
        <w:t>αθαρίζει σε ποιες περιπτώσεις</w:t>
      </w:r>
      <w:r>
        <w:rPr>
          <w:rFonts w:eastAsia="Times New Roman" w:cs="Times New Roman"/>
          <w:szCs w:val="24"/>
        </w:rPr>
        <w:t xml:space="preserve"> -όταν</w:t>
      </w:r>
      <w:r w:rsidRPr="00212CCF">
        <w:rPr>
          <w:rFonts w:eastAsia="Times New Roman" w:cs="Times New Roman"/>
          <w:szCs w:val="24"/>
        </w:rPr>
        <w:t xml:space="preserve"> υπάρχει δόλος </w:t>
      </w:r>
      <w:r>
        <w:rPr>
          <w:rFonts w:eastAsia="Times New Roman" w:cs="Times New Roman"/>
          <w:szCs w:val="24"/>
        </w:rPr>
        <w:t>κ.λπ.-</w:t>
      </w:r>
      <w:r w:rsidRPr="00212CCF">
        <w:rPr>
          <w:rFonts w:eastAsia="Times New Roman" w:cs="Times New Roman"/>
          <w:szCs w:val="24"/>
        </w:rPr>
        <w:t xml:space="preserve"> θα υπάρχει ευθύνη των υπαλλήλων</w:t>
      </w:r>
      <w:r>
        <w:rPr>
          <w:rFonts w:eastAsia="Times New Roman" w:cs="Times New Roman"/>
          <w:szCs w:val="24"/>
        </w:rPr>
        <w:t>.</w:t>
      </w:r>
      <w:r w:rsidRPr="00212CCF">
        <w:rPr>
          <w:rFonts w:eastAsia="Times New Roman" w:cs="Times New Roman"/>
          <w:szCs w:val="24"/>
        </w:rPr>
        <w:t xml:space="preserve"> Είναι κάτι που το </w:t>
      </w:r>
      <w:r>
        <w:rPr>
          <w:rFonts w:eastAsia="Times New Roman" w:cs="Times New Roman"/>
          <w:szCs w:val="24"/>
        </w:rPr>
        <w:t xml:space="preserve">ζήταγαν οι υπάλληλοι </w:t>
      </w:r>
      <w:r w:rsidRPr="00212CCF">
        <w:rPr>
          <w:rFonts w:eastAsia="Times New Roman" w:cs="Times New Roman"/>
          <w:szCs w:val="24"/>
        </w:rPr>
        <w:t>και νομίζω</w:t>
      </w:r>
      <w:r>
        <w:rPr>
          <w:rFonts w:eastAsia="Times New Roman" w:cs="Times New Roman"/>
          <w:szCs w:val="24"/>
        </w:rPr>
        <w:t xml:space="preserve"> ότι είναι στη σωστή κατεύθυνση.</w:t>
      </w:r>
    </w:p>
    <w:p w14:paraId="03A734EB" w14:textId="77777777" w:rsidR="00E615E6" w:rsidRDefault="00720F21">
      <w:pPr>
        <w:spacing w:after="0" w:line="600" w:lineRule="auto"/>
        <w:ind w:firstLine="720"/>
        <w:jc w:val="both"/>
        <w:rPr>
          <w:rFonts w:eastAsia="Times New Roman" w:cs="Times New Roman"/>
          <w:szCs w:val="24"/>
        </w:rPr>
      </w:pPr>
      <w:r w:rsidRPr="00212CCF">
        <w:rPr>
          <w:rFonts w:eastAsia="Times New Roman" w:cs="Times New Roman"/>
          <w:szCs w:val="24"/>
        </w:rPr>
        <w:t>Ευχαριστώ</w:t>
      </w:r>
      <w:r>
        <w:rPr>
          <w:rFonts w:eastAsia="Times New Roman" w:cs="Times New Roman"/>
          <w:szCs w:val="24"/>
        </w:rPr>
        <w:t>,</w:t>
      </w:r>
      <w:r w:rsidRPr="00212CCF">
        <w:rPr>
          <w:rFonts w:eastAsia="Times New Roman" w:cs="Times New Roman"/>
          <w:szCs w:val="24"/>
        </w:rPr>
        <w:t xml:space="preserve"> </w:t>
      </w:r>
      <w:r>
        <w:rPr>
          <w:rFonts w:eastAsia="Times New Roman" w:cs="Times New Roman"/>
          <w:szCs w:val="24"/>
        </w:rPr>
        <w:t>κύριε Πρόεδρε.</w:t>
      </w:r>
    </w:p>
    <w:p w14:paraId="03A734EC" w14:textId="77777777" w:rsidR="00E615E6" w:rsidRDefault="00720F21">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03A734ED" w14:textId="77777777" w:rsidR="00E615E6" w:rsidRDefault="00720F21">
      <w:pPr>
        <w:spacing w:after="0" w:line="600" w:lineRule="auto"/>
        <w:ind w:firstLine="720"/>
        <w:jc w:val="both"/>
        <w:rPr>
          <w:rFonts w:eastAsia="Times New Roman" w:cs="Times New Roman"/>
          <w:szCs w:val="24"/>
        </w:rPr>
      </w:pPr>
      <w:r w:rsidRPr="00047EDA">
        <w:rPr>
          <w:rFonts w:eastAsia="Times New Roman" w:cs="Times New Roman"/>
          <w:b/>
          <w:szCs w:val="24"/>
        </w:rPr>
        <w:t>ΠΡΟΕΔΡΕΥΩΝ (Δη</w:t>
      </w:r>
      <w:r w:rsidRPr="00047EDA">
        <w:rPr>
          <w:rFonts w:eastAsia="Times New Roman" w:cs="Times New Roman"/>
          <w:b/>
          <w:szCs w:val="24"/>
        </w:rPr>
        <w:t xml:space="preserve">μήτριος </w:t>
      </w:r>
      <w:proofErr w:type="spellStart"/>
      <w:r w:rsidRPr="00047EDA">
        <w:rPr>
          <w:rFonts w:eastAsia="Times New Roman" w:cs="Times New Roman"/>
          <w:b/>
          <w:szCs w:val="24"/>
        </w:rPr>
        <w:t>Κρεμαστινός</w:t>
      </w:r>
      <w:proofErr w:type="spellEnd"/>
      <w:r w:rsidRPr="00047EDA">
        <w:rPr>
          <w:rFonts w:eastAsia="Times New Roman" w:cs="Times New Roman"/>
          <w:b/>
          <w:szCs w:val="24"/>
        </w:rPr>
        <w:t>):</w:t>
      </w:r>
      <w:r>
        <w:rPr>
          <w:rFonts w:eastAsia="Times New Roman" w:cs="Times New Roman"/>
          <w:szCs w:val="24"/>
        </w:rPr>
        <w:t xml:space="preserve"> Ε</w:t>
      </w:r>
      <w:r w:rsidRPr="00212CCF">
        <w:rPr>
          <w:rFonts w:eastAsia="Times New Roman" w:cs="Times New Roman"/>
          <w:szCs w:val="24"/>
        </w:rPr>
        <w:t>υχαριστώ</w:t>
      </w:r>
      <w:r>
        <w:rPr>
          <w:rFonts w:eastAsia="Times New Roman" w:cs="Times New Roman"/>
          <w:szCs w:val="24"/>
        </w:rPr>
        <w:t>.</w:t>
      </w:r>
    </w:p>
    <w:p w14:paraId="03A734EE" w14:textId="77777777" w:rsidR="00E615E6" w:rsidRDefault="00720F21">
      <w:pPr>
        <w:spacing w:after="0" w:line="600" w:lineRule="auto"/>
        <w:ind w:firstLine="720"/>
        <w:jc w:val="both"/>
        <w:rPr>
          <w:rFonts w:eastAsia="Times New Roman" w:cs="Times New Roman"/>
          <w:szCs w:val="24"/>
        </w:rPr>
      </w:pPr>
      <w:r>
        <w:rPr>
          <w:rFonts w:eastAsia="Times New Roman" w:cs="Times New Roman"/>
          <w:szCs w:val="24"/>
        </w:rPr>
        <w:t>Π</w:t>
      </w:r>
      <w:r w:rsidRPr="00212CCF">
        <w:rPr>
          <w:rFonts w:eastAsia="Times New Roman" w:cs="Times New Roman"/>
          <w:szCs w:val="24"/>
        </w:rPr>
        <w:t xml:space="preserve">ροχωρούμε </w:t>
      </w:r>
      <w:r>
        <w:rPr>
          <w:rFonts w:eastAsia="Times New Roman" w:cs="Times New Roman"/>
          <w:szCs w:val="24"/>
        </w:rPr>
        <w:t>με τον κ. Καραγιαννίδη, Βουλευτή</w:t>
      </w:r>
      <w:r w:rsidRPr="00212CCF">
        <w:rPr>
          <w:rFonts w:eastAsia="Times New Roman" w:cs="Times New Roman"/>
          <w:szCs w:val="24"/>
        </w:rPr>
        <w:t xml:space="preserve"> του ΣΥΡΙΖΑ</w:t>
      </w:r>
      <w:r>
        <w:rPr>
          <w:rFonts w:eastAsia="Times New Roman" w:cs="Times New Roman"/>
          <w:szCs w:val="24"/>
        </w:rPr>
        <w:t xml:space="preserve">. </w:t>
      </w:r>
    </w:p>
    <w:p w14:paraId="03A734EF" w14:textId="77777777" w:rsidR="00E615E6" w:rsidRDefault="00720F21">
      <w:pPr>
        <w:spacing w:after="0" w:line="600" w:lineRule="auto"/>
        <w:ind w:firstLine="720"/>
        <w:jc w:val="both"/>
        <w:rPr>
          <w:rFonts w:eastAsia="Times New Roman" w:cs="Times New Roman"/>
          <w:szCs w:val="24"/>
        </w:rPr>
      </w:pPr>
      <w:r w:rsidRPr="00047EDA">
        <w:rPr>
          <w:rFonts w:eastAsia="Times New Roman" w:cs="Times New Roman"/>
          <w:b/>
          <w:szCs w:val="24"/>
        </w:rPr>
        <w:t>ΧΡΗΣΤΟΣ ΚΑΡΑΓΙΑΝΝΙΔΗΣ:</w:t>
      </w:r>
      <w:r>
        <w:rPr>
          <w:rFonts w:eastAsia="Times New Roman" w:cs="Times New Roman"/>
          <w:b/>
          <w:szCs w:val="24"/>
        </w:rPr>
        <w:t xml:space="preserve"> </w:t>
      </w:r>
      <w:r>
        <w:rPr>
          <w:rFonts w:eastAsia="Times New Roman" w:cs="Times New Roman"/>
          <w:szCs w:val="24"/>
        </w:rPr>
        <w:t>Νομίζω τ</w:t>
      </w:r>
      <w:r w:rsidRPr="00212CCF">
        <w:rPr>
          <w:rFonts w:eastAsia="Times New Roman" w:cs="Times New Roman"/>
          <w:szCs w:val="24"/>
        </w:rPr>
        <w:t>ώρα που έχουμε μείνει οικογενειακά</w:t>
      </w:r>
      <w:r>
        <w:rPr>
          <w:rFonts w:eastAsia="Times New Roman" w:cs="Times New Roman"/>
          <w:szCs w:val="24"/>
        </w:rPr>
        <w:t>,</w:t>
      </w:r>
      <w:r w:rsidRPr="00212CCF">
        <w:rPr>
          <w:rFonts w:eastAsia="Times New Roman" w:cs="Times New Roman"/>
          <w:szCs w:val="24"/>
        </w:rPr>
        <w:t xml:space="preserve"> μόνο ο ΣΥΡΙΖΑ</w:t>
      </w:r>
      <w:r>
        <w:rPr>
          <w:rFonts w:eastAsia="Times New Roman" w:cs="Times New Roman"/>
          <w:szCs w:val="24"/>
        </w:rPr>
        <w:t>, μπορούμε</w:t>
      </w:r>
      <w:r w:rsidRPr="00212CCF">
        <w:rPr>
          <w:rFonts w:eastAsia="Times New Roman" w:cs="Times New Roman"/>
          <w:szCs w:val="24"/>
        </w:rPr>
        <w:t xml:space="preserve"> να συζητήσουμε πιο χαλαρά</w:t>
      </w:r>
      <w:r>
        <w:rPr>
          <w:rFonts w:eastAsia="Times New Roman" w:cs="Times New Roman"/>
          <w:szCs w:val="24"/>
        </w:rPr>
        <w:t>.</w:t>
      </w:r>
    </w:p>
    <w:p w14:paraId="03A734F0" w14:textId="77777777" w:rsidR="00E615E6" w:rsidRDefault="00720F21">
      <w:pPr>
        <w:spacing w:after="0" w:line="600" w:lineRule="auto"/>
        <w:ind w:firstLine="720"/>
        <w:jc w:val="both"/>
        <w:rPr>
          <w:rFonts w:eastAsia="Times New Roman" w:cs="Times New Roman"/>
          <w:szCs w:val="24"/>
        </w:rPr>
      </w:pPr>
      <w:r>
        <w:rPr>
          <w:rFonts w:eastAsia="Times New Roman" w:cs="Times New Roman"/>
          <w:szCs w:val="24"/>
        </w:rPr>
        <w:t>Τ</w:t>
      </w:r>
      <w:r w:rsidRPr="00212CCF">
        <w:rPr>
          <w:rFonts w:eastAsia="Times New Roman" w:cs="Times New Roman"/>
          <w:szCs w:val="24"/>
        </w:rPr>
        <w:t xml:space="preserve">ο νομοσχέδιο </w:t>
      </w:r>
      <w:r>
        <w:rPr>
          <w:rFonts w:eastAsia="Times New Roman" w:cs="Times New Roman"/>
          <w:szCs w:val="24"/>
        </w:rPr>
        <w:t>α</w:t>
      </w:r>
      <w:r w:rsidRPr="00212CCF">
        <w:rPr>
          <w:rFonts w:eastAsia="Times New Roman" w:cs="Times New Roman"/>
          <w:szCs w:val="24"/>
        </w:rPr>
        <w:t>φορά διάφορα πράγματα</w:t>
      </w:r>
      <w:r>
        <w:rPr>
          <w:rFonts w:eastAsia="Times New Roman" w:cs="Times New Roman"/>
          <w:szCs w:val="24"/>
        </w:rPr>
        <w:t>,</w:t>
      </w:r>
      <w:r w:rsidRPr="00212CCF">
        <w:rPr>
          <w:rFonts w:eastAsia="Times New Roman" w:cs="Times New Roman"/>
          <w:szCs w:val="24"/>
        </w:rPr>
        <w:t xml:space="preserve"> μεταξύ των οποίων</w:t>
      </w:r>
      <w:r>
        <w:rPr>
          <w:rFonts w:eastAsia="Times New Roman" w:cs="Times New Roman"/>
          <w:szCs w:val="24"/>
        </w:rPr>
        <w:t xml:space="preserve"> και</w:t>
      </w:r>
      <w:r w:rsidRPr="00212CCF">
        <w:rPr>
          <w:rFonts w:eastAsia="Times New Roman" w:cs="Times New Roman"/>
          <w:szCs w:val="24"/>
        </w:rPr>
        <w:t xml:space="preserve"> το βασικότερο</w:t>
      </w:r>
      <w:r>
        <w:rPr>
          <w:rFonts w:eastAsia="Times New Roman" w:cs="Times New Roman"/>
          <w:szCs w:val="24"/>
        </w:rPr>
        <w:t xml:space="preserve"> που</w:t>
      </w:r>
      <w:r w:rsidRPr="00212CCF">
        <w:rPr>
          <w:rFonts w:eastAsia="Times New Roman" w:cs="Times New Roman"/>
          <w:szCs w:val="24"/>
        </w:rPr>
        <w:t xml:space="preserve"> κατά την άποψή μου είναι </w:t>
      </w:r>
      <w:r>
        <w:rPr>
          <w:rFonts w:eastAsia="Times New Roman" w:cs="Times New Roman"/>
          <w:szCs w:val="24"/>
        </w:rPr>
        <w:t>η</w:t>
      </w:r>
      <w:r w:rsidRPr="00212CCF">
        <w:rPr>
          <w:rFonts w:eastAsia="Times New Roman" w:cs="Times New Roman"/>
          <w:szCs w:val="24"/>
        </w:rPr>
        <w:t xml:space="preserve"> ισότητα των φύλων</w:t>
      </w:r>
      <w:r>
        <w:rPr>
          <w:rFonts w:eastAsia="Times New Roman" w:cs="Times New Roman"/>
          <w:szCs w:val="24"/>
        </w:rPr>
        <w:t>. Θ</w:t>
      </w:r>
      <w:r w:rsidRPr="00212CCF">
        <w:rPr>
          <w:rFonts w:eastAsia="Times New Roman" w:cs="Times New Roman"/>
          <w:szCs w:val="24"/>
        </w:rPr>
        <w:t xml:space="preserve">α έλεγα </w:t>
      </w:r>
      <w:r>
        <w:rPr>
          <w:rFonts w:eastAsia="Times New Roman" w:cs="Times New Roman"/>
          <w:szCs w:val="24"/>
        </w:rPr>
        <w:t>«</w:t>
      </w:r>
      <w:r w:rsidRPr="00212CCF">
        <w:rPr>
          <w:rFonts w:eastAsia="Times New Roman" w:cs="Times New Roman"/>
          <w:szCs w:val="24"/>
        </w:rPr>
        <w:t>ισότητα των ανθρώπων</w:t>
      </w:r>
      <w:r>
        <w:rPr>
          <w:rFonts w:eastAsia="Times New Roman" w:cs="Times New Roman"/>
          <w:szCs w:val="24"/>
        </w:rPr>
        <w:t>»</w:t>
      </w:r>
      <w:r w:rsidRPr="00212CCF">
        <w:rPr>
          <w:rFonts w:eastAsia="Times New Roman" w:cs="Times New Roman"/>
          <w:szCs w:val="24"/>
        </w:rPr>
        <w:t xml:space="preserve"> ανεξαρτήτως ταυτότητας φύλου</w:t>
      </w:r>
      <w:r>
        <w:rPr>
          <w:rFonts w:eastAsia="Times New Roman" w:cs="Times New Roman"/>
          <w:szCs w:val="24"/>
        </w:rPr>
        <w:t>,</w:t>
      </w:r>
      <w:r w:rsidRPr="00212CCF">
        <w:rPr>
          <w:rFonts w:eastAsia="Times New Roman" w:cs="Times New Roman"/>
          <w:szCs w:val="24"/>
        </w:rPr>
        <w:t xml:space="preserve"> σεξουαλικού προσαν</w:t>
      </w:r>
      <w:r>
        <w:rPr>
          <w:rFonts w:eastAsia="Times New Roman" w:cs="Times New Roman"/>
          <w:szCs w:val="24"/>
        </w:rPr>
        <w:t>ατολισμού και χαρακτηριστικών φύ</w:t>
      </w:r>
      <w:r w:rsidRPr="00212CCF">
        <w:rPr>
          <w:rFonts w:eastAsia="Times New Roman" w:cs="Times New Roman"/>
          <w:szCs w:val="24"/>
        </w:rPr>
        <w:t>λου</w:t>
      </w:r>
      <w:r>
        <w:rPr>
          <w:rFonts w:eastAsia="Times New Roman" w:cs="Times New Roman"/>
          <w:szCs w:val="24"/>
        </w:rPr>
        <w:t>. Ο</w:t>
      </w:r>
      <w:r w:rsidRPr="00212CCF">
        <w:rPr>
          <w:rFonts w:eastAsia="Times New Roman" w:cs="Times New Roman"/>
          <w:szCs w:val="24"/>
        </w:rPr>
        <w:t>ι τελευταίες δύο λέξεις λείπουν από το νομοσχέδιο</w:t>
      </w:r>
      <w:r>
        <w:rPr>
          <w:rFonts w:eastAsia="Times New Roman" w:cs="Times New Roman"/>
          <w:szCs w:val="24"/>
        </w:rPr>
        <w:t xml:space="preserve"> κ</w:t>
      </w:r>
      <w:r>
        <w:rPr>
          <w:rFonts w:eastAsia="Times New Roman" w:cs="Times New Roman"/>
          <w:szCs w:val="24"/>
        </w:rPr>
        <w:t>αι</w:t>
      </w:r>
      <w:r w:rsidRPr="00212CCF">
        <w:rPr>
          <w:rFonts w:eastAsia="Times New Roman" w:cs="Times New Roman"/>
          <w:szCs w:val="24"/>
        </w:rPr>
        <w:t xml:space="preserve"> νομίζω ότι θα μπορούσ</w:t>
      </w:r>
      <w:r>
        <w:rPr>
          <w:rFonts w:eastAsia="Times New Roman" w:cs="Times New Roman"/>
          <w:szCs w:val="24"/>
        </w:rPr>
        <w:t>αν</w:t>
      </w:r>
      <w:r w:rsidRPr="00212CCF">
        <w:rPr>
          <w:rFonts w:eastAsia="Times New Roman" w:cs="Times New Roman"/>
          <w:szCs w:val="24"/>
        </w:rPr>
        <w:t xml:space="preserve"> να συμπληρωθούν </w:t>
      </w:r>
      <w:r w:rsidRPr="00212CCF">
        <w:rPr>
          <w:rFonts w:eastAsia="Times New Roman" w:cs="Times New Roman"/>
          <w:szCs w:val="24"/>
        </w:rPr>
        <w:lastRenderedPageBreak/>
        <w:t>στα άρθρα 1</w:t>
      </w:r>
      <w:r>
        <w:rPr>
          <w:rFonts w:eastAsia="Times New Roman" w:cs="Times New Roman"/>
          <w:szCs w:val="24"/>
        </w:rPr>
        <w:t>,</w:t>
      </w:r>
      <w:r w:rsidRPr="00212CCF">
        <w:rPr>
          <w:rFonts w:eastAsia="Times New Roman" w:cs="Times New Roman"/>
          <w:szCs w:val="24"/>
        </w:rPr>
        <w:t xml:space="preserve"> 2</w:t>
      </w:r>
      <w:r>
        <w:rPr>
          <w:rFonts w:eastAsia="Times New Roman" w:cs="Times New Roman"/>
          <w:szCs w:val="24"/>
        </w:rPr>
        <w:t>,</w:t>
      </w:r>
      <w:r w:rsidRPr="00212CCF">
        <w:rPr>
          <w:rFonts w:eastAsia="Times New Roman" w:cs="Times New Roman"/>
          <w:szCs w:val="24"/>
        </w:rPr>
        <w:t xml:space="preserve"> 3</w:t>
      </w:r>
      <w:r>
        <w:rPr>
          <w:rFonts w:eastAsia="Times New Roman" w:cs="Times New Roman"/>
          <w:szCs w:val="24"/>
        </w:rPr>
        <w:t>,</w:t>
      </w:r>
      <w:r w:rsidRPr="00212CCF">
        <w:rPr>
          <w:rFonts w:eastAsia="Times New Roman" w:cs="Times New Roman"/>
          <w:szCs w:val="24"/>
        </w:rPr>
        <w:t xml:space="preserve"> 4</w:t>
      </w:r>
      <w:r>
        <w:rPr>
          <w:rFonts w:eastAsia="Times New Roman" w:cs="Times New Roman"/>
          <w:szCs w:val="24"/>
        </w:rPr>
        <w:t>,</w:t>
      </w:r>
      <w:r w:rsidRPr="00212CCF">
        <w:rPr>
          <w:rFonts w:eastAsia="Times New Roman" w:cs="Times New Roman"/>
          <w:szCs w:val="24"/>
        </w:rPr>
        <w:t xml:space="preserve"> 17</w:t>
      </w:r>
      <w:r>
        <w:rPr>
          <w:rFonts w:eastAsia="Times New Roman" w:cs="Times New Roman"/>
          <w:szCs w:val="24"/>
        </w:rPr>
        <w:t>,</w:t>
      </w:r>
      <w:r w:rsidRPr="00212CCF">
        <w:rPr>
          <w:rFonts w:eastAsia="Times New Roman" w:cs="Times New Roman"/>
          <w:szCs w:val="24"/>
        </w:rPr>
        <w:t xml:space="preserve"> 22</w:t>
      </w:r>
      <w:r>
        <w:rPr>
          <w:rFonts w:eastAsia="Times New Roman" w:cs="Times New Roman"/>
          <w:szCs w:val="24"/>
        </w:rPr>
        <w:t xml:space="preserve"> και 24, για να είναι πιο γεμάτο, πιο ευρύ</w:t>
      </w:r>
      <w:r w:rsidRPr="00212CCF">
        <w:rPr>
          <w:rFonts w:eastAsia="Times New Roman" w:cs="Times New Roman"/>
          <w:szCs w:val="24"/>
        </w:rPr>
        <w:t xml:space="preserve"> και πιο διευκρινιστικ</w:t>
      </w:r>
      <w:r>
        <w:rPr>
          <w:rFonts w:eastAsia="Times New Roman" w:cs="Times New Roman"/>
          <w:szCs w:val="24"/>
        </w:rPr>
        <w:t xml:space="preserve">ό </w:t>
      </w:r>
      <w:r w:rsidRPr="00212CCF">
        <w:rPr>
          <w:rFonts w:eastAsia="Times New Roman" w:cs="Times New Roman"/>
          <w:szCs w:val="24"/>
        </w:rPr>
        <w:t>το πλαίσιο του νόμου αυτού</w:t>
      </w:r>
      <w:r>
        <w:rPr>
          <w:rFonts w:eastAsia="Times New Roman" w:cs="Times New Roman"/>
          <w:szCs w:val="24"/>
        </w:rPr>
        <w:t>.</w:t>
      </w:r>
    </w:p>
    <w:p w14:paraId="03A734F1" w14:textId="77777777" w:rsidR="00E615E6" w:rsidRDefault="00720F21">
      <w:pPr>
        <w:spacing w:after="0" w:line="600" w:lineRule="auto"/>
        <w:ind w:firstLine="720"/>
        <w:jc w:val="both"/>
        <w:rPr>
          <w:rFonts w:eastAsia="Times New Roman" w:cs="Times New Roman"/>
          <w:szCs w:val="24"/>
        </w:rPr>
      </w:pPr>
      <w:r>
        <w:rPr>
          <w:rFonts w:eastAsia="Times New Roman" w:cs="Times New Roman"/>
          <w:szCs w:val="24"/>
        </w:rPr>
        <w:t xml:space="preserve">Γιατί </w:t>
      </w:r>
      <w:r w:rsidRPr="00212CCF">
        <w:rPr>
          <w:rFonts w:eastAsia="Times New Roman" w:cs="Times New Roman"/>
          <w:szCs w:val="24"/>
        </w:rPr>
        <w:t>νομοθετούμε για την ισότητα των φύλων</w:t>
      </w:r>
      <w:r>
        <w:rPr>
          <w:rFonts w:eastAsia="Times New Roman" w:cs="Times New Roman"/>
          <w:szCs w:val="24"/>
        </w:rPr>
        <w:t>; Υ</w:t>
      </w:r>
      <w:r w:rsidRPr="00212CCF">
        <w:rPr>
          <w:rFonts w:eastAsia="Times New Roman" w:cs="Times New Roman"/>
          <w:szCs w:val="24"/>
        </w:rPr>
        <w:t xml:space="preserve">πάρχει </w:t>
      </w:r>
      <w:proofErr w:type="spellStart"/>
      <w:r w:rsidRPr="00212CCF">
        <w:rPr>
          <w:rFonts w:eastAsia="Times New Roman" w:cs="Times New Roman"/>
          <w:szCs w:val="24"/>
        </w:rPr>
        <w:t>έμφυλη</w:t>
      </w:r>
      <w:proofErr w:type="spellEnd"/>
      <w:r w:rsidRPr="00212CCF">
        <w:rPr>
          <w:rFonts w:eastAsia="Times New Roman" w:cs="Times New Roman"/>
          <w:szCs w:val="24"/>
        </w:rPr>
        <w:t xml:space="preserve"> βία</w:t>
      </w:r>
      <w:r>
        <w:rPr>
          <w:rFonts w:eastAsia="Times New Roman" w:cs="Times New Roman"/>
          <w:szCs w:val="24"/>
        </w:rPr>
        <w:t xml:space="preserve">; Υπάρχουν </w:t>
      </w:r>
      <w:proofErr w:type="spellStart"/>
      <w:r>
        <w:rPr>
          <w:rFonts w:eastAsia="Times New Roman" w:cs="Times New Roman"/>
          <w:szCs w:val="24"/>
        </w:rPr>
        <w:t>γυναικοκτονίες</w:t>
      </w:r>
      <w:proofErr w:type="spellEnd"/>
      <w:r>
        <w:rPr>
          <w:rFonts w:eastAsia="Times New Roman" w:cs="Times New Roman"/>
          <w:szCs w:val="24"/>
        </w:rPr>
        <w:t>; Υ</w:t>
      </w:r>
      <w:r w:rsidRPr="00212CCF">
        <w:rPr>
          <w:rFonts w:eastAsia="Times New Roman" w:cs="Times New Roman"/>
          <w:szCs w:val="24"/>
        </w:rPr>
        <w:t>πάρχουν δολοφονί</w:t>
      </w:r>
      <w:r>
        <w:rPr>
          <w:rFonts w:eastAsia="Times New Roman" w:cs="Times New Roman"/>
          <w:szCs w:val="24"/>
        </w:rPr>
        <w:t xml:space="preserve">ες ΛΟΑΤΚΙ </w:t>
      </w:r>
      <w:r w:rsidRPr="00212CCF">
        <w:rPr>
          <w:rFonts w:eastAsia="Times New Roman" w:cs="Times New Roman"/>
          <w:szCs w:val="24"/>
        </w:rPr>
        <w:t xml:space="preserve">ανθρώπων στη χώρα </w:t>
      </w:r>
      <w:r>
        <w:rPr>
          <w:rFonts w:eastAsia="Times New Roman" w:cs="Times New Roman"/>
          <w:szCs w:val="24"/>
        </w:rPr>
        <w:t>μας;</w:t>
      </w:r>
      <w:r w:rsidRPr="00212CCF">
        <w:rPr>
          <w:rFonts w:eastAsia="Times New Roman" w:cs="Times New Roman"/>
          <w:szCs w:val="24"/>
        </w:rPr>
        <w:t xml:space="preserve"> Μόνο όσοι κλείνουν τα μάτια στην καθημερινή ειδησεογραφία δεν καταλαβαίνουν και δεν γνωρίζουν αυτά τα δεδομένα</w:t>
      </w:r>
      <w:r>
        <w:rPr>
          <w:rFonts w:eastAsia="Times New Roman" w:cs="Times New Roman"/>
          <w:szCs w:val="24"/>
        </w:rPr>
        <w:t>. Κ</w:t>
      </w:r>
      <w:r w:rsidRPr="00212CCF">
        <w:rPr>
          <w:rFonts w:eastAsia="Times New Roman" w:cs="Times New Roman"/>
          <w:szCs w:val="24"/>
        </w:rPr>
        <w:t>αι δεν είναι μόνο ότι δεν γνωρίζουν αυτά τα δεδομένα</w:t>
      </w:r>
      <w:r>
        <w:rPr>
          <w:rFonts w:eastAsia="Times New Roman" w:cs="Times New Roman"/>
          <w:szCs w:val="24"/>
        </w:rPr>
        <w:t>,</w:t>
      </w:r>
      <w:r w:rsidRPr="00212CCF">
        <w:rPr>
          <w:rFonts w:eastAsia="Times New Roman" w:cs="Times New Roman"/>
          <w:szCs w:val="24"/>
        </w:rPr>
        <w:t xml:space="preserve"> </w:t>
      </w:r>
      <w:r>
        <w:rPr>
          <w:rFonts w:eastAsia="Times New Roman" w:cs="Times New Roman"/>
          <w:szCs w:val="24"/>
        </w:rPr>
        <w:t xml:space="preserve">αλλά </w:t>
      </w:r>
      <w:r w:rsidRPr="00212CCF">
        <w:rPr>
          <w:rFonts w:eastAsia="Times New Roman" w:cs="Times New Roman"/>
          <w:szCs w:val="24"/>
        </w:rPr>
        <w:t>επιδιώκουν να μένουν στο σκοτάδι</w:t>
      </w:r>
      <w:r>
        <w:rPr>
          <w:rFonts w:eastAsia="Times New Roman" w:cs="Times New Roman"/>
          <w:szCs w:val="24"/>
        </w:rPr>
        <w:t>, γ</w:t>
      </w:r>
      <w:r>
        <w:rPr>
          <w:rFonts w:eastAsia="Times New Roman" w:cs="Times New Roman"/>
          <w:szCs w:val="24"/>
        </w:rPr>
        <w:t>ια να έχουμε μι</w:t>
      </w:r>
      <w:r w:rsidRPr="00212CCF">
        <w:rPr>
          <w:rFonts w:eastAsia="Times New Roman" w:cs="Times New Roman"/>
          <w:szCs w:val="24"/>
        </w:rPr>
        <w:t xml:space="preserve">α κοινωνία πατριαρχική ακόμα και σήμερα στη χώρα </w:t>
      </w:r>
      <w:r>
        <w:rPr>
          <w:rFonts w:eastAsia="Times New Roman" w:cs="Times New Roman"/>
          <w:szCs w:val="24"/>
        </w:rPr>
        <w:t>μας. Ε</w:t>
      </w:r>
      <w:r w:rsidRPr="00212CCF">
        <w:rPr>
          <w:rFonts w:eastAsia="Times New Roman" w:cs="Times New Roman"/>
          <w:szCs w:val="24"/>
        </w:rPr>
        <w:t xml:space="preserve">ίναι και η ποιοτική διαφορά </w:t>
      </w:r>
      <w:r>
        <w:rPr>
          <w:rFonts w:eastAsia="Times New Roman" w:cs="Times New Roman"/>
          <w:szCs w:val="24"/>
        </w:rPr>
        <w:t>μας,</w:t>
      </w:r>
      <w:r w:rsidRPr="00212CCF">
        <w:rPr>
          <w:rFonts w:eastAsia="Times New Roman" w:cs="Times New Roman"/>
          <w:szCs w:val="24"/>
        </w:rPr>
        <w:t xml:space="preserve"> μεταξύ του ΣΥΡΙΖΑ και της Νέας Δημοκρατίας</w:t>
      </w:r>
      <w:r>
        <w:rPr>
          <w:rFonts w:eastAsia="Times New Roman" w:cs="Times New Roman"/>
          <w:szCs w:val="24"/>
        </w:rPr>
        <w:t>,</w:t>
      </w:r>
      <w:r w:rsidRPr="00212CCF">
        <w:rPr>
          <w:rFonts w:eastAsia="Times New Roman" w:cs="Times New Roman"/>
          <w:szCs w:val="24"/>
        </w:rPr>
        <w:t xml:space="preserve"> μεταξύ της </w:t>
      </w:r>
      <w:r>
        <w:rPr>
          <w:rFonts w:eastAsia="Times New Roman" w:cs="Times New Roman"/>
          <w:szCs w:val="24"/>
        </w:rPr>
        <w:t>Α</w:t>
      </w:r>
      <w:r w:rsidRPr="00212CCF">
        <w:rPr>
          <w:rFonts w:eastAsia="Times New Roman" w:cs="Times New Roman"/>
          <w:szCs w:val="24"/>
        </w:rPr>
        <w:t xml:space="preserve">ριστεράς και της </w:t>
      </w:r>
      <w:r>
        <w:rPr>
          <w:rFonts w:eastAsia="Times New Roman" w:cs="Times New Roman"/>
          <w:szCs w:val="24"/>
        </w:rPr>
        <w:t>Δ</w:t>
      </w:r>
      <w:r w:rsidRPr="00212CCF">
        <w:rPr>
          <w:rFonts w:eastAsia="Times New Roman" w:cs="Times New Roman"/>
          <w:szCs w:val="24"/>
        </w:rPr>
        <w:t>εξιάς</w:t>
      </w:r>
      <w:r>
        <w:rPr>
          <w:rFonts w:eastAsia="Times New Roman" w:cs="Times New Roman"/>
          <w:szCs w:val="24"/>
        </w:rPr>
        <w:t>. Η</w:t>
      </w:r>
      <w:r w:rsidRPr="00212CCF">
        <w:rPr>
          <w:rFonts w:eastAsia="Times New Roman" w:cs="Times New Roman"/>
          <w:szCs w:val="24"/>
        </w:rPr>
        <w:t xml:space="preserve"> πατριαρχία δεν είναι δημοκρατικό δεδομένο και η άποψή μας είναι ότι δεν πρέπει να διατηρηθεί μετά από </w:t>
      </w:r>
      <w:r>
        <w:rPr>
          <w:rFonts w:eastAsia="Times New Roman" w:cs="Times New Roman"/>
          <w:szCs w:val="24"/>
        </w:rPr>
        <w:t>διακόσια</w:t>
      </w:r>
      <w:r w:rsidRPr="00212CCF">
        <w:rPr>
          <w:rFonts w:eastAsia="Times New Roman" w:cs="Times New Roman"/>
          <w:szCs w:val="24"/>
        </w:rPr>
        <w:t xml:space="preserve"> χρόνια</w:t>
      </w:r>
      <w:r>
        <w:rPr>
          <w:rFonts w:eastAsia="Times New Roman" w:cs="Times New Roman"/>
          <w:szCs w:val="24"/>
        </w:rPr>
        <w:t xml:space="preserve"> </w:t>
      </w:r>
      <w:r w:rsidRPr="00212CCF">
        <w:rPr>
          <w:rFonts w:eastAsia="Times New Roman" w:cs="Times New Roman"/>
          <w:szCs w:val="24"/>
        </w:rPr>
        <w:t>ύπαρξη</w:t>
      </w:r>
      <w:r>
        <w:rPr>
          <w:rFonts w:eastAsia="Times New Roman" w:cs="Times New Roman"/>
          <w:szCs w:val="24"/>
        </w:rPr>
        <w:t>ς</w:t>
      </w:r>
      <w:r w:rsidRPr="00212CCF">
        <w:rPr>
          <w:rFonts w:eastAsia="Times New Roman" w:cs="Times New Roman"/>
          <w:szCs w:val="24"/>
        </w:rPr>
        <w:t xml:space="preserve"> </w:t>
      </w:r>
      <w:r>
        <w:rPr>
          <w:rFonts w:eastAsia="Times New Roman" w:cs="Times New Roman"/>
          <w:szCs w:val="24"/>
        </w:rPr>
        <w:t>αυτού τ</w:t>
      </w:r>
      <w:r w:rsidRPr="00212CCF">
        <w:rPr>
          <w:rFonts w:eastAsia="Times New Roman" w:cs="Times New Roman"/>
          <w:szCs w:val="24"/>
        </w:rPr>
        <w:t>ου έθνους</w:t>
      </w:r>
      <w:r>
        <w:rPr>
          <w:rFonts w:eastAsia="Times New Roman" w:cs="Times New Roman"/>
          <w:szCs w:val="24"/>
        </w:rPr>
        <w:t>. Θ</w:t>
      </w:r>
      <w:r w:rsidRPr="00212CCF">
        <w:rPr>
          <w:rFonts w:eastAsia="Times New Roman" w:cs="Times New Roman"/>
          <w:szCs w:val="24"/>
        </w:rPr>
        <w:t xml:space="preserve">εωρούμε ότι οι νομοθεσίες αυτές </w:t>
      </w:r>
      <w:r>
        <w:rPr>
          <w:rFonts w:eastAsia="Times New Roman" w:cs="Times New Roman"/>
          <w:szCs w:val="24"/>
        </w:rPr>
        <w:t xml:space="preserve">δείχνουν </w:t>
      </w:r>
      <w:r w:rsidRPr="00212CCF">
        <w:rPr>
          <w:rFonts w:eastAsia="Times New Roman" w:cs="Times New Roman"/>
          <w:szCs w:val="24"/>
        </w:rPr>
        <w:t>το δρόμο και διαπαιδαγωγούν</w:t>
      </w:r>
      <w:r>
        <w:rPr>
          <w:rFonts w:eastAsia="Times New Roman" w:cs="Times New Roman"/>
          <w:szCs w:val="24"/>
        </w:rPr>
        <w:t>,</w:t>
      </w:r>
      <w:r w:rsidRPr="00212CCF">
        <w:rPr>
          <w:rFonts w:eastAsia="Times New Roman" w:cs="Times New Roman"/>
          <w:szCs w:val="24"/>
        </w:rPr>
        <w:t xml:space="preserve"> πέρ</w:t>
      </w:r>
      <w:r>
        <w:rPr>
          <w:rFonts w:eastAsia="Times New Roman" w:cs="Times New Roman"/>
          <w:szCs w:val="24"/>
        </w:rPr>
        <w:t>α από το να νομοθετούν, και την ε</w:t>
      </w:r>
      <w:r w:rsidRPr="00212CCF">
        <w:rPr>
          <w:rFonts w:eastAsia="Times New Roman" w:cs="Times New Roman"/>
          <w:szCs w:val="24"/>
        </w:rPr>
        <w:t>λλην</w:t>
      </w:r>
      <w:r w:rsidRPr="00212CCF">
        <w:rPr>
          <w:rFonts w:eastAsia="Times New Roman" w:cs="Times New Roman"/>
          <w:szCs w:val="24"/>
        </w:rPr>
        <w:t>ική κοινωνία</w:t>
      </w:r>
      <w:r>
        <w:rPr>
          <w:rFonts w:eastAsia="Times New Roman" w:cs="Times New Roman"/>
          <w:szCs w:val="24"/>
        </w:rPr>
        <w:t xml:space="preserve">. </w:t>
      </w:r>
    </w:p>
    <w:p w14:paraId="03A734F2" w14:textId="77777777" w:rsidR="00E615E6" w:rsidRDefault="00720F21">
      <w:pPr>
        <w:spacing w:after="0" w:line="600" w:lineRule="auto"/>
        <w:ind w:firstLine="720"/>
        <w:jc w:val="both"/>
        <w:rPr>
          <w:rFonts w:eastAsia="Times New Roman" w:cs="Times New Roman"/>
          <w:szCs w:val="24"/>
        </w:rPr>
      </w:pPr>
      <w:r>
        <w:rPr>
          <w:rFonts w:eastAsia="Times New Roman" w:cs="Times New Roman"/>
          <w:szCs w:val="24"/>
        </w:rPr>
        <w:t>Γιατί πρέπει να γίνεται αυτό; Γ</w:t>
      </w:r>
      <w:r w:rsidRPr="00212CCF">
        <w:rPr>
          <w:rFonts w:eastAsia="Times New Roman" w:cs="Times New Roman"/>
          <w:szCs w:val="24"/>
        </w:rPr>
        <w:t>ιατί πρέπει να συζητάμε σήμερα αν οι γυναίκες έχουν δικαίωμα</w:t>
      </w:r>
      <w:r>
        <w:rPr>
          <w:rFonts w:eastAsia="Times New Roman" w:cs="Times New Roman"/>
          <w:szCs w:val="24"/>
        </w:rPr>
        <w:t>,</w:t>
      </w:r>
      <w:r w:rsidRPr="00212CCF">
        <w:rPr>
          <w:rFonts w:eastAsia="Times New Roman" w:cs="Times New Roman"/>
          <w:szCs w:val="24"/>
        </w:rPr>
        <w:t xml:space="preserve"> παραδείγματος χάρ</w:t>
      </w:r>
      <w:r>
        <w:rPr>
          <w:rFonts w:eastAsia="Times New Roman" w:cs="Times New Roman"/>
          <w:szCs w:val="24"/>
        </w:rPr>
        <w:t>ιν</w:t>
      </w:r>
      <w:r>
        <w:rPr>
          <w:rFonts w:eastAsia="Times New Roman" w:cs="Times New Roman"/>
          <w:szCs w:val="24"/>
        </w:rPr>
        <w:t>,</w:t>
      </w:r>
      <w:r w:rsidRPr="00212CCF">
        <w:rPr>
          <w:rFonts w:eastAsia="Times New Roman" w:cs="Times New Roman"/>
          <w:szCs w:val="24"/>
        </w:rPr>
        <w:t xml:space="preserve"> να φτάσουν στο ανώτατο επίπεδο των </w:t>
      </w:r>
      <w:proofErr w:type="spellStart"/>
      <w:r w:rsidRPr="00212CCF">
        <w:rPr>
          <w:rFonts w:eastAsia="Times New Roman" w:cs="Times New Roman"/>
          <w:szCs w:val="24"/>
        </w:rPr>
        <w:t>ενστόλων</w:t>
      </w:r>
      <w:proofErr w:type="spellEnd"/>
      <w:r w:rsidRPr="00212CCF">
        <w:rPr>
          <w:rFonts w:eastAsia="Times New Roman" w:cs="Times New Roman"/>
          <w:szCs w:val="24"/>
        </w:rPr>
        <w:t xml:space="preserve"> τμημάτων αυτού </w:t>
      </w:r>
      <w:r w:rsidRPr="00212CCF">
        <w:rPr>
          <w:rFonts w:eastAsia="Times New Roman" w:cs="Times New Roman"/>
          <w:szCs w:val="24"/>
        </w:rPr>
        <w:lastRenderedPageBreak/>
        <w:t xml:space="preserve">του </w:t>
      </w:r>
      <w:r>
        <w:rPr>
          <w:rFonts w:eastAsia="Times New Roman" w:cs="Times New Roman"/>
          <w:szCs w:val="24"/>
        </w:rPr>
        <w:t>κ</w:t>
      </w:r>
      <w:r w:rsidRPr="00212CCF">
        <w:rPr>
          <w:rFonts w:eastAsia="Times New Roman" w:cs="Times New Roman"/>
          <w:szCs w:val="24"/>
        </w:rPr>
        <w:t>ράτους</w:t>
      </w:r>
      <w:r>
        <w:rPr>
          <w:rFonts w:eastAsia="Times New Roman" w:cs="Times New Roman"/>
          <w:szCs w:val="24"/>
        </w:rPr>
        <w:t>; Γ</w:t>
      </w:r>
      <w:r w:rsidRPr="00212CCF">
        <w:rPr>
          <w:rFonts w:eastAsia="Times New Roman" w:cs="Times New Roman"/>
          <w:szCs w:val="24"/>
        </w:rPr>
        <w:t>νωρίζετε κάποιον αρχηγό ΓΕΣ που να ήταν γυναίκα</w:t>
      </w:r>
      <w:r>
        <w:rPr>
          <w:rFonts w:eastAsia="Times New Roman" w:cs="Times New Roman"/>
          <w:szCs w:val="24"/>
        </w:rPr>
        <w:t>; Γ</w:t>
      </w:r>
      <w:r w:rsidRPr="00212CCF">
        <w:rPr>
          <w:rFonts w:eastAsia="Times New Roman" w:cs="Times New Roman"/>
          <w:szCs w:val="24"/>
        </w:rPr>
        <w:t>νωρί</w:t>
      </w:r>
      <w:r w:rsidRPr="00212CCF">
        <w:rPr>
          <w:rFonts w:eastAsia="Times New Roman" w:cs="Times New Roman"/>
          <w:szCs w:val="24"/>
        </w:rPr>
        <w:t xml:space="preserve">ζετε κάποια αρχηγό </w:t>
      </w:r>
      <w:r>
        <w:rPr>
          <w:rFonts w:eastAsia="Times New Roman" w:cs="Times New Roman"/>
          <w:szCs w:val="24"/>
        </w:rPr>
        <w:t>ΓΕΝ</w:t>
      </w:r>
      <w:r w:rsidRPr="00212CCF">
        <w:rPr>
          <w:rFonts w:eastAsia="Times New Roman" w:cs="Times New Roman"/>
          <w:szCs w:val="24"/>
        </w:rPr>
        <w:t xml:space="preserve"> </w:t>
      </w:r>
      <w:r>
        <w:rPr>
          <w:rFonts w:eastAsia="Times New Roman" w:cs="Times New Roman"/>
          <w:szCs w:val="24"/>
        </w:rPr>
        <w:t>που να ήταν γυναίκα; Κ</w:t>
      </w:r>
      <w:r w:rsidRPr="00212CCF">
        <w:rPr>
          <w:rFonts w:eastAsia="Times New Roman" w:cs="Times New Roman"/>
          <w:szCs w:val="24"/>
        </w:rPr>
        <w:t xml:space="preserve">άποια αρχηγό </w:t>
      </w:r>
      <w:r>
        <w:rPr>
          <w:rFonts w:eastAsia="Times New Roman" w:cs="Times New Roman"/>
          <w:szCs w:val="24"/>
        </w:rPr>
        <w:t>ΓΕΑ, της Α</w:t>
      </w:r>
      <w:r w:rsidRPr="00212CCF">
        <w:rPr>
          <w:rFonts w:eastAsia="Times New Roman" w:cs="Times New Roman"/>
          <w:szCs w:val="24"/>
        </w:rPr>
        <w:t>εροπορίας</w:t>
      </w:r>
      <w:r>
        <w:rPr>
          <w:rFonts w:eastAsia="Times New Roman" w:cs="Times New Roman"/>
          <w:szCs w:val="24"/>
        </w:rPr>
        <w:t>; Γ</w:t>
      </w:r>
      <w:r w:rsidRPr="00212CCF">
        <w:rPr>
          <w:rFonts w:eastAsia="Times New Roman" w:cs="Times New Roman"/>
          <w:szCs w:val="24"/>
        </w:rPr>
        <w:t xml:space="preserve">νωρίζουμε πολλούς </w:t>
      </w:r>
      <w:r>
        <w:rPr>
          <w:rFonts w:eastAsia="Times New Roman" w:cs="Times New Roman"/>
          <w:szCs w:val="24"/>
        </w:rPr>
        <w:t>Π</w:t>
      </w:r>
      <w:r w:rsidRPr="00212CCF">
        <w:rPr>
          <w:rFonts w:eastAsia="Times New Roman" w:cs="Times New Roman"/>
          <w:szCs w:val="24"/>
        </w:rPr>
        <w:t>ρωθυπουργούς γυναίκες σε αυτή τη χώρα</w:t>
      </w:r>
      <w:r>
        <w:rPr>
          <w:rFonts w:eastAsia="Times New Roman" w:cs="Times New Roman"/>
          <w:szCs w:val="24"/>
        </w:rPr>
        <w:t>;</w:t>
      </w:r>
      <w:r w:rsidRPr="00212CCF">
        <w:rPr>
          <w:rFonts w:eastAsia="Times New Roman" w:cs="Times New Roman"/>
          <w:szCs w:val="24"/>
        </w:rPr>
        <w:t xml:space="preserve"> </w:t>
      </w:r>
      <w:r>
        <w:rPr>
          <w:rFonts w:eastAsia="Times New Roman" w:cs="Times New Roman"/>
          <w:szCs w:val="24"/>
        </w:rPr>
        <w:t>Γ</w:t>
      </w:r>
      <w:r w:rsidRPr="00212CCF">
        <w:rPr>
          <w:rFonts w:eastAsia="Times New Roman" w:cs="Times New Roman"/>
          <w:szCs w:val="24"/>
        </w:rPr>
        <w:t>ια να πάω και στο πιο δύσκολο</w:t>
      </w:r>
      <w:r>
        <w:rPr>
          <w:rFonts w:eastAsia="Times New Roman" w:cs="Times New Roman"/>
          <w:szCs w:val="24"/>
        </w:rPr>
        <w:t>,</w:t>
      </w:r>
      <w:r w:rsidRPr="00212CCF">
        <w:rPr>
          <w:rFonts w:eastAsia="Times New Roman" w:cs="Times New Roman"/>
          <w:szCs w:val="24"/>
        </w:rPr>
        <w:t xml:space="preserve"> γνωρίζουμε </w:t>
      </w:r>
      <w:r>
        <w:rPr>
          <w:rFonts w:eastAsia="Times New Roman" w:cs="Times New Roman"/>
          <w:szCs w:val="24"/>
        </w:rPr>
        <w:t xml:space="preserve">ΛΟΑΤΚΙ </w:t>
      </w:r>
      <w:r w:rsidRPr="00212CCF">
        <w:rPr>
          <w:rFonts w:eastAsia="Times New Roman" w:cs="Times New Roman"/>
          <w:szCs w:val="24"/>
        </w:rPr>
        <w:t xml:space="preserve">ανθρώπους που </w:t>
      </w:r>
      <w:r>
        <w:rPr>
          <w:rFonts w:eastAsia="Times New Roman" w:cs="Times New Roman"/>
          <w:szCs w:val="24"/>
        </w:rPr>
        <w:t>έφθασαν</w:t>
      </w:r>
      <w:r w:rsidRPr="00212CCF">
        <w:rPr>
          <w:rFonts w:eastAsia="Times New Roman" w:cs="Times New Roman"/>
          <w:szCs w:val="24"/>
        </w:rPr>
        <w:t xml:space="preserve"> στο υψηλότερο αξί</w:t>
      </w:r>
      <w:r>
        <w:rPr>
          <w:rFonts w:eastAsia="Times New Roman" w:cs="Times New Roman"/>
          <w:szCs w:val="24"/>
        </w:rPr>
        <w:t>ωμα της πολιτειακής μας εξουσ</w:t>
      </w:r>
      <w:r>
        <w:rPr>
          <w:rFonts w:eastAsia="Times New Roman" w:cs="Times New Roman"/>
          <w:szCs w:val="24"/>
        </w:rPr>
        <w:t xml:space="preserve">ίας; </w:t>
      </w:r>
    </w:p>
    <w:p w14:paraId="03A734F3" w14:textId="77777777" w:rsidR="00E615E6" w:rsidRDefault="00720F21">
      <w:pPr>
        <w:spacing w:after="0" w:line="600" w:lineRule="auto"/>
        <w:ind w:firstLine="720"/>
        <w:jc w:val="both"/>
        <w:rPr>
          <w:rFonts w:eastAsia="Times New Roman" w:cs="Times New Roman"/>
          <w:szCs w:val="24"/>
        </w:rPr>
      </w:pPr>
      <w:r>
        <w:rPr>
          <w:rFonts w:eastAsia="Times New Roman" w:cs="Times New Roman"/>
          <w:szCs w:val="24"/>
        </w:rPr>
        <w:t>Ε</w:t>
      </w:r>
      <w:r w:rsidRPr="00212CCF">
        <w:rPr>
          <w:rFonts w:eastAsia="Times New Roman" w:cs="Times New Roman"/>
          <w:szCs w:val="24"/>
        </w:rPr>
        <w:t xml:space="preserve">γώ θα πω </w:t>
      </w:r>
      <w:r>
        <w:rPr>
          <w:rFonts w:eastAsia="Times New Roman" w:cs="Times New Roman"/>
          <w:szCs w:val="24"/>
        </w:rPr>
        <w:t xml:space="preserve">ότι </w:t>
      </w:r>
      <w:r w:rsidRPr="00212CCF">
        <w:rPr>
          <w:rFonts w:eastAsia="Times New Roman" w:cs="Times New Roman"/>
          <w:szCs w:val="24"/>
        </w:rPr>
        <w:t>γνωρίζουμε</w:t>
      </w:r>
      <w:r>
        <w:rPr>
          <w:rFonts w:eastAsia="Times New Roman" w:cs="Times New Roman"/>
          <w:szCs w:val="24"/>
        </w:rPr>
        <w:t>,</w:t>
      </w:r>
      <w:r w:rsidRPr="00212CCF">
        <w:rPr>
          <w:rFonts w:eastAsia="Times New Roman" w:cs="Times New Roman"/>
          <w:szCs w:val="24"/>
        </w:rPr>
        <w:t xml:space="preserve"> αλλά υπάρχει μ</w:t>
      </w:r>
      <w:r>
        <w:rPr>
          <w:rFonts w:eastAsia="Times New Roman" w:cs="Times New Roman"/>
          <w:szCs w:val="24"/>
        </w:rPr>
        <w:t>ί</w:t>
      </w:r>
      <w:r w:rsidRPr="00212CCF">
        <w:rPr>
          <w:rFonts w:eastAsia="Times New Roman" w:cs="Times New Roman"/>
          <w:szCs w:val="24"/>
        </w:rPr>
        <w:t>α συνωμ</w:t>
      </w:r>
      <w:r>
        <w:rPr>
          <w:rFonts w:eastAsia="Times New Roman" w:cs="Times New Roman"/>
          <w:szCs w:val="24"/>
        </w:rPr>
        <w:t>οσία της σιωπής και το κρύβουμε. Γι</w:t>
      </w:r>
      <w:r w:rsidRPr="00212CCF">
        <w:rPr>
          <w:rFonts w:eastAsia="Times New Roman" w:cs="Times New Roman"/>
          <w:szCs w:val="24"/>
        </w:rPr>
        <w:t>ατί όποιος άνθρωπος επιλέγει να έχει μ</w:t>
      </w:r>
      <w:r>
        <w:rPr>
          <w:rFonts w:eastAsia="Times New Roman" w:cs="Times New Roman"/>
          <w:szCs w:val="24"/>
        </w:rPr>
        <w:t>ί</w:t>
      </w:r>
      <w:r w:rsidRPr="00212CCF">
        <w:rPr>
          <w:rFonts w:eastAsia="Times New Roman" w:cs="Times New Roman"/>
          <w:szCs w:val="24"/>
        </w:rPr>
        <w:t>α συγκεκριμένη ταυτότητα</w:t>
      </w:r>
      <w:r>
        <w:rPr>
          <w:rFonts w:eastAsia="Times New Roman" w:cs="Times New Roman"/>
          <w:szCs w:val="24"/>
        </w:rPr>
        <w:t>,</w:t>
      </w:r>
      <w:r w:rsidRPr="00212CCF">
        <w:rPr>
          <w:rFonts w:eastAsia="Times New Roman" w:cs="Times New Roman"/>
          <w:szCs w:val="24"/>
        </w:rPr>
        <w:t xml:space="preserve"> για να μπορέσει τουλάχιστον στα αιρετά αξιώματα να προχωρήσει</w:t>
      </w:r>
      <w:r>
        <w:rPr>
          <w:rFonts w:eastAsia="Times New Roman" w:cs="Times New Roman"/>
          <w:szCs w:val="24"/>
        </w:rPr>
        <w:t>,</w:t>
      </w:r>
      <w:r w:rsidRPr="00212CCF">
        <w:rPr>
          <w:rFonts w:eastAsia="Times New Roman" w:cs="Times New Roman"/>
          <w:szCs w:val="24"/>
        </w:rPr>
        <w:t xml:space="preserve"> βάζει αυτή</w:t>
      </w:r>
      <w:r>
        <w:rPr>
          <w:rFonts w:eastAsia="Times New Roman" w:cs="Times New Roman"/>
          <w:szCs w:val="24"/>
        </w:rPr>
        <w:t>ν την ταυτότητα στη</w:t>
      </w:r>
      <w:r w:rsidRPr="00212CCF">
        <w:rPr>
          <w:rFonts w:eastAsia="Times New Roman" w:cs="Times New Roman"/>
          <w:szCs w:val="24"/>
        </w:rPr>
        <w:t xml:space="preserve"> ντουλάπα </w:t>
      </w:r>
      <w:r w:rsidRPr="00212CCF">
        <w:rPr>
          <w:rFonts w:eastAsia="Times New Roman" w:cs="Times New Roman"/>
          <w:szCs w:val="24"/>
        </w:rPr>
        <w:t>και υποδύεται κάποιον άλλον εαυτό</w:t>
      </w:r>
      <w:r>
        <w:rPr>
          <w:rFonts w:eastAsia="Times New Roman" w:cs="Times New Roman"/>
          <w:szCs w:val="24"/>
        </w:rPr>
        <w:t>. Α</w:t>
      </w:r>
      <w:r w:rsidRPr="00212CCF">
        <w:rPr>
          <w:rFonts w:eastAsia="Times New Roman" w:cs="Times New Roman"/>
          <w:szCs w:val="24"/>
        </w:rPr>
        <w:t>υτό μπορούμε κάποια στιγμή να το νικήσουμε</w:t>
      </w:r>
      <w:r>
        <w:rPr>
          <w:rFonts w:eastAsia="Times New Roman" w:cs="Times New Roman"/>
          <w:szCs w:val="24"/>
        </w:rPr>
        <w:t>; Μ</w:t>
      </w:r>
      <w:r w:rsidRPr="00212CCF">
        <w:rPr>
          <w:rFonts w:eastAsia="Times New Roman" w:cs="Times New Roman"/>
          <w:szCs w:val="24"/>
        </w:rPr>
        <w:t>πορούμε να δούμε</w:t>
      </w:r>
      <w:r>
        <w:rPr>
          <w:rFonts w:eastAsia="Times New Roman" w:cs="Times New Roman"/>
          <w:szCs w:val="24"/>
        </w:rPr>
        <w:t>,</w:t>
      </w:r>
      <w:r w:rsidRPr="00212CCF">
        <w:rPr>
          <w:rFonts w:eastAsia="Times New Roman" w:cs="Times New Roman"/>
          <w:szCs w:val="24"/>
        </w:rPr>
        <w:t xml:space="preserve"> γιατί βλέπω και τον Μουσταφά μπροστά μου</w:t>
      </w:r>
      <w:r>
        <w:rPr>
          <w:rFonts w:eastAsia="Times New Roman" w:cs="Times New Roman"/>
          <w:szCs w:val="24"/>
        </w:rPr>
        <w:t>,</w:t>
      </w:r>
      <w:r w:rsidRPr="00212CCF">
        <w:rPr>
          <w:rFonts w:eastAsia="Times New Roman" w:cs="Times New Roman"/>
          <w:szCs w:val="24"/>
        </w:rPr>
        <w:t xml:space="preserve"> Υπουργό </w:t>
      </w:r>
      <w:r>
        <w:rPr>
          <w:rFonts w:eastAsia="Times New Roman" w:cs="Times New Roman"/>
          <w:szCs w:val="24"/>
        </w:rPr>
        <w:t>Π</w:t>
      </w:r>
      <w:r w:rsidRPr="00212CCF">
        <w:rPr>
          <w:rFonts w:eastAsia="Times New Roman" w:cs="Times New Roman"/>
          <w:szCs w:val="24"/>
        </w:rPr>
        <w:t>αιδείας από τη μειονότητα</w:t>
      </w:r>
      <w:r>
        <w:rPr>
          <w:rFonts w:eastAsia="Times New Roman" w:cs="Times New Roman"/>
          <w:szCs w:val="24"/>
        </w:rPr>
        <w:t>; Μ</w:t>
      </w:r>
      <w:r w:rsidRPr="00212CCF">
        <w:rPr>
          <w:rFonts w:eastAsia="Times New Roman" w:cs="Times New Roman"/>
          <w:szCs w:val="24"/>
        </w:rPr>
        <w:t>πορούμε να δούμε</w:t>
      </w:r>
      <w:r>
        <w:rPr>
          <w:rFonts w:eastAsia="Times New Roman" w:cs="Times New Roman"/>
          <w:szCs w:val="24"/>
        </w:rPr>
        <w:t>,</w:t>
      </w:r>
      <w:r w:rsidRPr="00212CCF">
        <w:rPr>
          <w:rFonts w:eastAsia="Times New Roman" w:cs="Times New Roman"/>
          <w:szCs w:val="24"/>
        </w:rPr>
        <w:t xml:space="preserve"> δηλαδή</w:t>
      </w:r>
      <w:r>
        <w:rPr>
          <w:rFonts w:eastAsia="Times New Roman" w:cs="Times New Roman"/>
          <w:szCs w:val="24"/>
        </w:rPr>
        <w:t>,</w:t>
      </w:r>
      <w:r w:rsidRPr="00212CCF">
        <w:rPr>
          <w:rFonts w:eastAsia="Times New Roman" w:cs="Times New Roman"/>
          <w:szCs w:val="24"/>
        </w:rPr>
        <w:t xml:space="preserve"> ανθρώπους</w:t>
      </w:r>
      <w:r>
        <w:rPr>
          <w:rFonts w:eastAsia="Times New Roman" w:cs="Times New Roman"/>
          <w:szCs w:val="24"/>
        </w:rPr>
        <w:t>,</w:t>
      </w:r>
      <w:r w:rsidRPr="00212CCF">
        <w:rPr>
          <w:rFonts w:eastAsia="Times New Roman" w:cs="Times New Roman"/>
          <w:szCs w:val="24"/>
        </w:rPr>
        <w:t xml:space="preserve"> που για τη </w:t>
      </w:r>
      <w:r>
        <w:rPr>
          <w:rFonts w:eastAsia="Times New Roman" w:cs="Times New Roman"/>
          <w:szCs w:val="24"/>
        </w:rPr>
        <w:t>Δεξιά π</w:t>
      </w:r>
      <w:r w:rsidRPr="00212CCF">
        <w:rPr>
          <w:rFonts w:eastAsia="Times New Roman" w:cs="Times New Roman"/>
          <w:szCs w:val="24"/>
        </w:rPr>
        <w:t>τέρυγα της Βουλής είναι</w:t>
      </w:r>
      <w:r w:rsidRPr="00212CCF">
        <w:rPr>
          <w:rFonts w:eastAsia="Times New Roman" w:cs="Times New Roman"/>
          <w:szCs w:val="24"/>
        </w:rPr>
        <w:t xml:space="preserve"> κάτι τρομακτικό</w:t>
      </w:r>
      <w:r>
        <w:rPr>
          <w:rFonts w:eastAsia="Times New Roman" w:cs="Times New Roman"/>
          <w:szCs w:val="24"/>
        </w:rPr>
        <w:t>,</w:t>
      </w:r>
      <w:r w:rsidRPr="00212CCF">
        <w:rPr>
          <w:rFonts w:eastAsia="Times New Roman" w:cs="Times New Roman"/>
          <w:szCs w:val="24"/>
        </w:rPr>
        <w:t xml:space="preserve"> γιατί είναι διαφορετικό</w:t>
      </w:r>
      <w:r>
        <w:rPr>
          <w:rFonts w:eastAsia="Times New Roman" w:cs="Times New Roman"/>
          <w:szCs w:val="24"/>
        </w:rPr>
        <w:t>,</w:t>
      </w:r>
      <w:r w:rsidRPr="00212CCF">
        <w:rPr>
          <w:rFonts w:eastAsia="Times New Roman" w:cs="Times New Roman"/>
          <w:szCs w:val="24"/>
        </w:rPr>
        <w:t xml:space="preserve"> γιατί δεν είναι αυτοί</w:t>
      </w:r>
      <w:r>
        <w:rPr>
          <w:rFonts w:eastAsia="Times New Roman" w:cs="Times New Roman"/>
          <w:szCs w:val="24"/>
        </w:rPr>
        <w:t>,</w:t>
      </w:r>
      <w:r w:rsidRPr="00212CCF">
        <w:rPr>
          <w:rFonts w:eastAsia="Times New Roman" w:cs="Times New Roman"/>
          <w:szCs w:val="24"/>
        </w:rPr>
        <w:t xml:space="preserve"> γιατί δεν είναι το κράτος που αυτοί </w:t>
      </w:r>
      <w:r>
        <w:rPr>
          <w:rFonts w:eastAsia="Times New Roman" w:cs="Times New Roman"/>
          <w:szCs w:val="24"/>
        </w:rPr>
        <w:t>οικοδόμησαν</w:t>
      </w:r>
      <w:r w:rsidRPr="00212CCF">
        <w:rPr>
          <w:rFonts w:eastAsia="Times New Roman" w:cs="Times New Roman"/>
          <w:szCs w:val="24"/>
        </w:rPr>
        <w:t xml:space="preserve"> τα τελευταία </w:t>
      </w:r>
      <w:r>
        <w:rPr>
          <w:rFonts w:eastAsia="Times New Roman" w:cs="Times New Roman"/>
          <w:szCs w:val="24"/>
        </w:rPr>
        <w:t>διακόσια</w:t>
      </w:r>
      <w:r w:rsidRPr="00212CCF">
        <w:rPr>
          <w:rFonts w:eastAsia="Times New Roman" w:cs="Times New Roman"/>
          <w:szCs w:val="24"/>
        </w:rPr>
        <w:t xml:space="preserve"> χρόνια</w:t>
      </w:r>
      <w:r>
        <w:rPr>
          <w:rFonts w:eastAsia="Times New Roman" w:cs="Times New Roman"/>
          <w:szCs w:val="24"/>
        </w:rPr>
        <w:t>; Α</w:t>
      </w:r>
      <w:r w:rsidRPr="00212CCF">
        <w:rPr>
          <w:rFonts w:eastAsia="Times New Roman" w:cs="Times New Roman"/>
          <w:szCs w:val="24"/>
        </w:rPr>
        <w:t>υτές οι νομοθεσίες τουλάχιστον αυτό προσπαθούν να κάνουν</w:t>
      </w:r>
      <w:r>
        <w:rPr>
          <w:rFonts w:eastAsia="Times New Roman" w:cs="Times New Roman"/>
          <w:szCs w:val="24"/>
        </w:rPr>
        <w:t xml:space="preserve"> και νομίζω ότι </w:t>
      </w:r>
      <w:r>
        <w:rPr>
          <w:rFonts w:eastAsia="Times New Roman" w:cs="Times New Roman"/>
          <w:szCs w:val="24"/>
        </w:rPr>
        <w:lastRenderedPageBreak/>
        <w:t>με έναν τρόπο το πετυχαίνουμε. Π</w:t>
      </w:r>
      <w:r w:rsidRPr="00212CCF">
        <w:rPr>
          <w:rFonts w:eastAsia="Times New Roman" w:cs="Times New Roman"/>
          <w:szCs w:val="24"/>
        </w:rPr>
        <w:t>ροφανώς</w:t>
      </w:r>
      <w:r>
        <w:rPr>
          <w:rFonts w:eastAsia="Times New Roman" w:cs="Times New Roman"/>
          <w:szCs w:val="24"/>
        </w:rPr>
        <w:t>,</w:t>
      </w:r>
      <w:r w:rsidRPr="00212CCF">
        <w:rPr>
          <w:rFonts w:eastAsia="Times New Roman" w:cs="Times New Roman"/>
          <w:szCs w:val="24"/>
        </w:rPr>
        <w:t xml:space="preserve"> είναι και στο χέρι της κοινωνίας </w:t>
      </w:r>
      <w:r>
        <w:rPr>
          <w:rFonts w:eastAsia="Times New Roman" w:cs="Times New Roman"/>
          <w:szCs w:val="24"/>
        </w:rPr>
        <w:t xml:space="preserve">να διεκδικήσει </w:t>
      </w:r>
      <w:r w:rsidRPr="00212CCF">
        <w:rPr>
          <w:rFonts w:eastAsia="Times New Roman" w:cs="Times New Roman"/>
          <w:szCs w:val="24"/>
        </w:rPr>
        <w:t>ακόμα περισσότερα πράγματα</w:t>
      </w:r>
      <w:r>
        <w:rPr>
          <w:rFonts w:eastAsia="Times New Roman" w:cs="Times New Roman"/>
          <w:szCs w:val="24"/>
        </w:rPr>
        <w:t>.</w:t>
      </w:r>
    </w:p>
    <w:p w14:paraId="03A734F4" w14:textId="77777777" w:rsidR="00E615E6" w:rsidRDefault="00720F21">
      <w:pPr>
        <w:spacing w:after="0" w:line="600" w:lineRule="auto"/>
        <w:ind w:firstLine="720"/>
        <w:jc w:val="both"/>
        <w:rPr>
          <w:rFonts w:eastAsia="Times New Roman" w:cs="Times New Roman"/>
          <w:szCs w:val="24"/>
        </w:rPr>
      </w:pPr>
      <w:r>
        <w:rPr>
          <w:rFonts w:eastAsia="Times New Roman" w:cs="Times New Roman"/>
          <w:szCs w:val="24"/>
        </w:rPr>
        <w:t>Θ</w:t>
      </w:r>
      <w:r w:rsidRPr="00212CCF">
        <w:rPr>
          <w:rFonts w:eastAsia="Times New Roman" w:cs="Times New Roman"/>
          <w:szCs w:val="24"/>
        </w:rPr>
        <w:t>α αναφέρω ένα παράδειγμα</w:t>
      </w:r>
      <w:r>
        <w:rPr>
          <w:rFonts w:eastAsia="Times New Roman" w:cs="Times New Roman"/>
          <w:szCs w:val="24"/>
        </w:rPr>
        <w:t>,</w:t>
      </w:r>
      <w:r w:rsidRPr="00212CCF">
        <w:rPr>
          <w:rFonts w:eastAsia="Times New Roman" w:cs="Times New Roman"/>
          <w:szCs w:val="24"/>
        </w:rPr>
        <w:t xml:space="preserve"> για να καταλάβουμε πού βρισκόμαστε σήμερα από τη δεξιά πλευρά </w:t>
      </w:r>
      <w:r>
        <w:rPr>
          <w:rFonts w:eastAsia="Times New Roman" w:cs="Times New Roman"/>
          <w:szCs w:val="24"/>
        </w:rPr>
        <w:t>του Κ</w:t>
      </w:r>
      <w:r w:rsidRPr="00212CCF">
        <w:rPr>
          <w:rFonts w:eastAsia="Times New Roman" w:cs="Times New Roman"/>
          <w:szCs w:val="24"/>
        </w:rPr>
        <w:t>οινοβουλίου</w:t>
      </w:r>
      <w:r>
        <w:rPr>
          <w:rFonts w:eastAsia="Times New Roman" w:cs="Times New Roman"/>
          <w:szCs w:val="24"/>
        </w:rPr>
        <w:t>. Ένας υποψήφιος Β</w:t>
      </w:r>
      <w:r w:rsidRPr="00212CCF">
        <w:rPr>
          <w:rFonts w:eastAsia="Times New Roman" w:cs="Times New Roman"/>
          <w:szCs w:val="24"/>
        </w:rPr>
        <w:t>ουλευτής</w:t>
      </w:r>
      <w:r>
        <w:rPr>
          <w:rFonts w:eastAsia="Times New Roman" w:cs="Times New Roman"/>
          <w:szCs w:val="24"/>
        </w:rPr>
        <w:t>,</w:t>
      </w:r>
      <w:r w:rsidRPr="00212CCF">
        <w:rPr>
          <w:rFonts w:eastAsia="Times New Roman" w:cs="Times New Roman"/>
          <w:szCs w:val="24"/>
        </w:rPr>
        <w:t xml:space="preserve"> που είναι μηχανή γεννήσεως ψεύτικων ειδήσεων</w:t>
      </w:r>
      <w:r>
        <w:rPr>
          <w:rFonts w:eastAsia="Times New Roman" w:cs="Times New Roman"/>
          <w:szCs w:val="24"/>
        </w:rPr>
        <w:t>,</w:t>
      </w:r>
      <w:r w:rsidRPr="00212CCF">
        <w:rPr>
          <w:rFonts w:eastAsia="Times New Roman" w:cs="Times New Roman"/>
          <w:szCs w:val="24"/>
        </w:rPr>
        <w:t xml:space="preserve"> έγραψε ότι η ποσόστωση είναι συνωμοσία του ΣΥΡΙΖΑ για να αποκλειστούν </w:t>
      </w:r>
      <w:r>
        <w:rPr>
          <w:rFonts w:eastAsia="Times New Roman" w:cs="Times New Roman"/>
          <w:szCs w:val="24"/>
        </w:rPr>
        <w:t>άξιοι</w:t>
      </w:r>
      <w:r w:rsidRPr="00212CCF">
        <w:rPr>
          <w:rFonts w:eastAsia="Times New Roman" w:cs="Times New Roman"/>
          <w:szCs w:val="24"/>
        </w:rPr>
        <w:t xml:space="preserve"> άνδρες από τα ψηφοδέλτια της </w:t>
      </w:r>
      <w:r>
        <w:rPr>
          <w:rFonts w:eastAsia="Times New Roman" w:cs="Times New Roman"/>
          <w:szCs w:val="24"/>
        </w:rPr>
        <w:t>ΝΔ. Ε</w:t>
      </w:r>
      <w:r w:rsidRPr="00212CCF">
        <w:rPr>
          <w:rFonts w:eastAsia="Times New Roman" w:cs="Times New Roman"/>
          <w:szCs w:val="24"/>
        </w:rPr>
        <w:t>ίναι ο</w:t>
      </w:r>
      <w:r>
        <w:rPr>
          <w:rFonts w:eastAsia="Times New Roman" w:cs="Times New Roman"/>
          <w:szCs w:val="24"/>
        </w:rPr>
        <w:t xml:space="preserve"> ίδιος που μπέρδεψε τον Σωτήρη </w:t>
      </w:r>
      <w:proofErr w:type="spellStart"/>
      <w:r>
        <w:rPr>
          <w:rFonts w:eastAsia="Times New Roman" w:cs="Times New Roman"/>
          <w:szCs w:val="24"/>
        </w:rPr>
        <w:t>Κ</w:t>
      </w:r>
      <w:r w:rsidRPr="00212CCF">
        <w:rPr>
          <w:rFonts w:eastAsia="Times New Roman" w:cs="Times New Roman"/>
          <w:szCs w:val="24"/>
        </w:rPr>
        <w:t>αλυβάτση</w:t>
      </w:r>
      <w:proofErr w:type="spellEnd"/>
      <w:r w:rsidRPr="00212CCF">
        <w:rPr>
          <w:rFonts w:eastAsia="Times New Roman" w:cs="Times New Roman"/>
          <w:szCs w:val="24"/>
        </w:rPr>
        <w:t xml:space="preserve"> </w:t>
      </w:r>
      <w:r>
        <w:rPr>
          <w:rFonts w:eastAsia="Times New Roman" w:cs="Times New Roman"/>
          <w:szCs w:val="24"/>
        </w:rPr>
        <w:t>μ</w:t>
      </w:r>
      <w:r w:rsidRPr="00212CCF">
        <w:rPr>
          <w:rFonts w:eastAsia="Times New Roman" w:cs="Times New Roman"/>
          <w:szCs w:val="24"/>
        </w:rPr>
        <w:t>ε το</w:t>
      </w:r>
      <w:r>
        <w:rPr>
          <w:rFonts w:eastAsia="Times New Roman" w:cs="Times New Roman"/>
          <w:szCs w:val="24"/>
        </w:rPr>
        <w:t>ν</w:t>
      </w:r>
      <w:r w:rsidRPr="00212CCF">
        <w:rPr>
          <w:rFonts w:eastAsia="Times New Roman" w:cs="Times New Roman"/>
          <w:szCs w:val="24"/>
        </w:rPr>
        <w:t xml:space="preserve"> </w:t>
      </w:r>
      <w:proofErr w:type="spellStart"/>
      <w:r>
        <w:rPr>
          <w:rFonts w:eastAsia="Times New Roman" w:cs="Times New Roman"/>
          <w:szCs w:val="24"/>
        </w:rPr>
        <w:t>Λατούς</w:t>
      </w:r>
      <w:proofErr w:type="spellEnd"/>
      <w:r w:rsidRPr="00212CCF">
        <w:rPr>
          <w:rFonts w:eastAsia="Times New Roman" w:cs="Times New Roman"/>
          <w:szCs w:val="24"/>
        </w:rPr>
        <w:t xml:space="preserve"> και </w:t>
      </w:r>
      <w:r>
        <w:rPr>
          <w:rFonts w:eastAsia="Times New Roman" w:cs="Times New Roman"/>
          <w:szCs w:val="24"/>
        </w:rPr>
        <w:t>είμαι</w:t>
      </w:r>
      <w:r w:rsidRPr="00212CCF">
        <w:rPr>
          <w:rFonts w:eastAsia="Times New Roman" w:cs="Times New Roman"/>
          <w:szCs w:val="24"/>
        </w:rPr>
        <w:t xml:space="preserve"> πολύ σίγουρος ότι αν του </w:t>
      </w:r>
      <w:r>
        <w:rPr>
          <w:rFonts w:eastAsia="Times New Roman" w:cs="Times New Roman"/>
          <w:szCs w:val="24"/>
        </w:rPr>
        <w:t>έδειχναν</w:t>
      </w:r>
      <w:r w:rsidRPr="00212CCF">
        <w:rPr>
          <w:rFonts w:eastAsia="Times New Roman" w:cs="Times New Roman"/>
          <w:szCs w:val="24"/>
        </w:rPr>
        <w:t xml:space="preserve"> τον </w:t>
      </w:r>
      <w:proofErr w:type="spellStart"/>
      <w:r w:rsidRPr="00212CCF">
        <w:rPr>
          <w:rFonts w:eastAsia="Times New Roman" w:cs="Times New Roman"/>
          <w:szCs w:val="24"/>
        </w:rPr>
        <w:t>Γκουσγκούνη</w:t>
      </w:r>
      <w:proofErr w:type="spellEnd"/>
      <w:r w:rsidRPr="00212CCF">
        <w:rPr>
          <w:rFonts w:eastAsia="Times New Roman" w:cs="Times New Roman"/>
          <w:szCs w:val="24"/>
        </w:rPr>
        <w:t xml:space="preserve"> θα τον </w:t>
      </w:r>
      <w:r>
        <w:rPr>
          <w:rFonts w:eastAsia="Times New Roman" w:cs="Times New Roman"/>
          <w:szCs w:val="24"/>
        </w:rPr>
        <w:t xml:space="preserve">μπέρδευε με </w:t>
      </w:r>
      <w:r w:rsidRPr="00212CCF">
        <w:rPr>
          <w:rFonts w:eastAsia="Times New Roman" w:cs="Times New Roman"/>
          <w:szCs w:val="24"/>
        </w:rPr>
        <w:t xml:space="preserve">τον </w:t>
      </w:r>
      <w:proofErr w:type="spellStart"/>
      <w:r w:rsidRPr="00212CCF">
        <w:rPr>
          <w:rFonts w:eastAsia="Times New Roman" w:cs="Times New Roman"/>
          <w:szCs w:val="24"/>
        </w:rPr>
        <w:t>Κ</w:t>
      </w:r>
      <w:r w:rsidRPr="00212CCF">
        <w:rPr>
          <w:rFonts w:eastAsia="Times New Roman" w:cs="Times New Roman"/>
          <w:szCs w:val="24"/>
        </w:rPr>
        <w:t>ορνήλιο</w:t>
      </w:r>
      <w:proofErr w:type="spellEnd"/>
      <w:r w:rsidRPr="00212CCF">
        <w:rPr>
          <w:rFonts w:eastAsia="Times New Roman" w:cs="Times New Roman"/>
          <w:szCs w:val="24"/>
        </w:rPr>
        <w:t xml:space="preserve"> </w:t>
      </w:r>
      <w:proofErr w:type="spellStart"/>
      <w:r w:rsidRPr="00212CCF">
        <w:rPr>
          <w:rFonts w:eastAsia="Times New Roman" w:cs="Times New Roman"/>
          <w:szCs w:val="24"/>
        </w:rPr>
        <w:t>Καστοριάδη</w:t>
      </w:r>
      <w:proofErr w:type="spellEnd"/>
      <w:r>
        <w:rPr>
          <w:rFonts w:eastAsia="Times New Roman" w:cs="Times New Roman"/>
          <w:szCs w:val="24"/>
        </w:rPr>
        <w:t xml:space="preserve">. </w:t>
      </w:r>
    </w:p>
    <w:p w14:paraId="03A734F5" w14:textId="77777777" w:rsidR="00E615E6" w:rsidRDefault="00720F21">
      <w:pPr>
        <w:spacing w:after="0" w:line="600" w:lineRule="auto"/>
        <w:ind w:firstLine="720"/>
        <w:jc w:val="both"/>
        <w:rPr>
          <w:rFonts w:eastAsia="Times New Roman" w:cs="Times New Roman"/>
          <w:szCs w:val="24"/>
        </w:rPr>
      </w:pPr>
      <w:r>
        <w:rPr>
          <w:rFonts w:eastAsia="Times New Roman" w:cs="Times New Roman"/>
          <w:szCs w:val="24"/>
        </w:rPr>
        <w:t>Όμως, με αυτό το επίπεδο δεν μπορεί να πάει παρακάτω η κοινωνία. Τέλος πάντων, δεν είναι ένα επίπεδο που βοηθάει και τον διάλογο, γιατί να γίνει κουβέντα στην Ολομέλεια, να γίνει κουβέντα στην κοινωνία, όμως τούτα τα πράγματα δεν αλλάζ</w:t>
      </w:r>
      <w:r>
        <w:rPr>
          <w:rFonts w:eastAsia="Times New Roman" w:cs="Times New Roman"/>
          <w:szCs w:val="24"/>
        </w:rPr>
        <w:t>ουν με αυτές τις απόψεις.</w:t>
      </w:r>
    </w:p>
    <w:p w14:paraId="03A734F6" w14:textId="77777777" w:rsidR="00E615E6" w:rsidRDefault="00720F21">
      <w:pPr>
        <w:spacing w:after="0" w:line="600" w:lineRule="auto"/>
        <w:ind w:firstLine="720"/>
        <w:jc w:val="both"/>
        <w:rPr>
          <w:rFonts w:eastAsia="Times New Roman"/>
          <w:color w:val="222222"/>
          <w:szCs w:val="24"/>
          <w:shd w:val="clear" w:color="auto" w:fill="FFFFFF"/>
        </w:rPr>
      </w:pPr>
      <w:r>
        <w:rPr>
          <w:rFonts w:eastAsia="Times New Roman" w:cs="Times New Roman"/>
          <w:szCs w:val="24"/>
        </w:rPr>
        <w:t xml:space="preserve">Ακούστηκαν, επίσης, διάφορα –και μάλιστα, δίνει τη γραμμή το </w:t>
      </w:r>
      <w:r>
        <w:rPr>
          <w:rFonts w:eastAsia="Times New Roman" w:cs="Times New Roman"/>
          <w:szCs w:val="24"/>
        </w:rPr>
        <w:t>γ</w:t>
      </w:r>
      <w:r>
        <w:rPr>
          <w:rFonts w:eastAsia="Times New Roman" w:cs="Times New Roman"/>
          <w:szCs w:val="24"/>
        </w:rPr>
        <w:t xml:space="preserve">ραφείο της Νέας Δημοκρατίας και τα επαναλαμβάνουν ως κασετόφωνο όλοι οι Βουλευτές- σχετικά με τις τροπολογίες που αφορούν τις ευρωεκλογές. Θέλω να θυμίσω στη Νέα </w:t>
      </w:r>
      <w:r>
        <w:rPr>
          <w:rFonts w:eastAsia="Times New Roman" w:cs="Times New Roman"/>
          <w:szCs w:val="24"/>
        </w:rPr>
        <w:lastRenderedPageBreak/>
        <w:t>Δημοκρ</w:t>
      </w:r>
      <w:r>
        <w:rPr>
          <w:rFonts w:eastAsia="Times New Roman" w:cs="Times New Roman"/>
          <w:szCs w:val="24"/>
        </w:rPr>
        <w:t xml:space="preserve">ατία, </w:t>
      </w:r>
      <w:r>
        <w:rPr>
          <w:rFonts w:eastAsia="Times New Roman"/>
          <w:color w:val="222222"/>
          <w:szCs w:val="24"/>
          <w:shd w:val="clear" w:color="auto" w:fill="FFFFFF"/>
        </w:rPr>
        <w:t>που είναι απούσα αυτή τη στιγμή, ότι η κυβέρνηση Σαμαρά προχώρησε σαράντα μέρες πριν τις ευρωεκλογές του 2014 στην αλλαγή του τρόπου εκλογής των Ευρωβουλευτών, καταργώντας τη λίστα και καθιερώνοντας τον σταυρό προτίμησης. Το σχετικό νομοσχέδιο ήρθε σ</w:t>
      </w:r>
      <w:r>
        <w:rPr>
          <w:rFonts w:eastAsia="Times New Roman"/>
          <w:color w:val="222222"/>
          <w:szCs w:val="24"/>
          <w:shd w:val="clear" w:color="auto" w:fill="FFFFFF"/>
        </w:rPr>
        <w:t>τις επιτροπές 1-3 Απριλίου 2014, στις 9 και 10 Απριλίου συζητήθηκε στην Ολομέλεια και στις 25 Απριλίου κάναμε ευρωεκλογές.</w:t>
      </w:r>
    </w:p>
    <w:p w14:paraId="03A734F7" w14:textId="77777777" w:rsidR="00E615E6" w:rsidRDefault="00720F21">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Μην μιλάτε, λοιπόν, για αιφνιδιασμούς, για στημένα παιχνίδια, για καλπονοθεία. Δεκαπέντε ημέρες πριν από τις ευρωεκλογές άλλαξαν τον </w:t>
      </w:r>
      <w:r>
        <w:rPr>
          <w:rFonts w:eastAsia="Times New Roman"/>
          <w:color w:val="222222"/>
          <w:szCs w:val="24"/>
          <w:shd w:val="clear" w:color="auto" w:fill="FFFFFF"/>
        </w:rPr>
        <w:t xml:space="preserve">τρόπο εκλογής των Ευρωβουλευτών και έρχονται να μιλήσουν γι’ αυτό το πράγμα! Και παρότι οι τότε δύο κυβερνητικοί εταίροι είχαν αρχικά συμφωνήσει να αρθεί το ισχύον ασυμβίβαστο συμμετοχής Βουλευτών στα </w:t>
      </w:r>
      <w:proofErr w:type="spellStart"/>
      <w:r>
        <w:rPr>
          <w:rFonts w:eastAsia="Times New Roman"/>
          <w:color w:val="222222"/>
          <w:szCs w:val="24"/>
          <w:shd w:val="clear" w:color="auto" w:fill="FFFFFF"/>
        </w:rPr>
        <w:t>ευρωψηφοδέλτια</w:t>
      </w:r>
      <w:proofErr w:type="spellEnd"/>
      <w:r>
        <w:rPr>
          <w:rFonts w:eastAsia="Times New Roman"/>
          <w:color w:val="222222"/>
          <w:szCs w:val="24"/>
          <w:shd w:val="clear" w:color="auto" w:fill="FFFFFF"/>
        </w:rPr>
        <w:t xml:space="preserve"> για τις κάλπες της 25</w:t>
      </w:r>
      <w:r w:rsidRPr="00CA73D1">
        <w:rPr>
          <w:rFonts w:eastAsia="Times New Roman"/>
          <w:color w:val="222222"/>
          <w:szCs w:val="24"/>
          <w:shd w:val="clear" w:color="auto" w:fill="FFFFFF"/>
          <w:vertAlign w:val="superscript"/>
        </w:rPr>
        <w:t>ης</w:t>
      </w:r>
      <w:r>
        <w:rPr>
          <w:rFonts w:eastAsia="Times New Roman"/>
          <w:color w:val="222222"/>
          <w:szCs w:val="24"/>
          <w:shd w:val="clear" w:color="auto" w:fill="FFFFFF"/>
        </w:rPr>
        <w:t xml:space="preserve"> Απριλίου, κάτι τ</w:t>
      </w:r>
      <w:r>
        <w:rPr>
          <w:rFonts w:eastAsia="Times New Roman"/>
          <w:color w:val="222222"/>
          <w:szCs w:val="24"/>
          <w:shd w:val="clear" w:color="auto" w:fill="FFFFFF"/>
        </w:rPr>
        <w:t xml:space="preserve">ο οποίο είχε ανακοινώσει ο Γιάννης </w:t>
      </w:r>
      <w:proofErr w:type="spellStart"/>
      <w:r>
        <w:rPr>
          <w:rFonts w:eastAsia="Times New Roman"/>
          <w:color w:val="222222"/>
          <w:szCs w:val="24"/>
          <w:shd w:val="clear" w:color="auto" w:fill="FFFFFF"/>
        </w:rPr>
        <w:t>Μιχελάκης</w:t>
      </w:r>
      <w:proofErr w:type="spellEnd"/>
      <w:r>
        <w:rPr>
          <w:rFonts w:eastAsia="Times New Roman"/>
          <w:color w:val="222222"/>
          <w:szCs w:val="24"/>
          <w:shd w:val="clear" w:color="auto" w:fill="FFFFFF"/>
        </w:rPr>
        <w:t xml:space="preserve"> στις 24 Φλεβάρη 2014, τελικά το σχέδιο νόμου δεν ήρθε και δεν έγινε η άρση. Η μία αλλαγή, όμως, είχε να κάνει με ρύθμιση εσωκομματικών προβλημάτων της ΝΔ. Δεν το έκρυβαν, άλλωστε, ότι η άρση του ασυμβίβαστου θα </w:t>
      </w:r>
      <w:r>
        <w:rPr>
          <w:rFonts w:eastAsia="Times New Roman"/>
          <w:color w:val="222222"/>
          <w:szCs w:val="24"/>
          <w:shd w:val="clear" w:color="auto" w:fill="FFFFFF"/>
        </w:rPr>
        <w:t xml:space="preserve">ίσχυε </w:t>
      </w:r>
      <w:r>
        <w:rPr>
          <w:rFonts w:eastAsia="Times New Roman"/>
          <w:color w:val="222222"/>
          <w:szCs w:val="24"/>
          <w:shd w:val="clear" w:color="auto" w:fill="FFFFFF"/>
        </w:rPr>
        <w:lastRenderedPageBreak/>
        <w:t>ακόμα και αν είχαν ψηφίσει τον νόμο. Οπότε ας αφήσουμε στην άκρη λίγο αυτή την υποκρισία περί «τροπολογίας Κουντουρά».</w:t>
      </w:r>
    </w:p>
    <w:p w14:paraId="03A734F8" w14:textId="77777777" w:rsidR="00E615E6" w:rsidRDefault="00720F21">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Θέλω να κλείσω με μία τροπολογία την οποία υπογράφω και ελπίζω ότι θα την κάνει δεκτή ο Υπουργός Εσωτερικών και αφορά την ισοσκέλισ</w:t>
      </w:r>
      <w:r>
        <w:rPr>
          <w:rFonts w:eastAsia="Times New Roman"/>
          <w:color w:val="222222"/>
          <w:szCs w:val="24"/>
          <w:shd w:val="clear" w:color="auto" w:fill="FFFFFF"/>
        </w:rPr>
        <w:t>η ανταποδοτικών υπηρεσιών. Η προτεινόμενη διάταξη έρχεται να καλύψει ένα κενό και να βοηθήσει λειτουργικά. Είναι η τροπολογία με γενικό αριθμό 2045 και ειδικό αριθμό 93. Είναι μία τροπολογία που έρχεται να ρυθμίσει προβλήματα λειτουργικά που έχουν οι δήμοι</w:t>
      </w:r>
      <w:r>
        <w:rPr>
          <w:rFonts w:eastAsia="Times New Roman"/>
          <w:color w:val="222222"/>
          <w:szCs w:val="24"/>
          <w:shd w:val="clear" w:color="auto" w:fill="FFFFFF"/>
        </w:rPr>
        <w:t xml:space="preserve"> όταν χρειάζεται εσωτερικά να δανείσουν χρήματα, ώστε να μπορέσουν να </w:t>
      </w:r>
      <w:proofErr w:type="spellStart"/>
      <w:r>
        <w:rPr>
          <w:rFonts w:eastAsia="Times New Roman"/>
          <w:color w:val="222222"/>
          <w:szCs w:val="24"/>
          <w:shd w:val="clear" w:color="auto" w:fill="FFFFFF"/>
        </w:rPr>
        <w:t>αντεπεξέλθουν</w:t>
      </w:r>
      <w:proofErr w:type="spellEnd"/>
      <w:r>
        <w:rPr>
          <w:rFonts w:eastAsia="Times New Roman"/>
          <w:color w:val="222222"/>
          <w:szCs w:val="24"/>
          <w:shd w:val="clear" w:color="auto" w:fill="FFFFFF"/>
        </w:rPr>
        <w:t xml:space="preserve"> σε τυχόν προϋπολογισμούς που εμφανίζονται αρνητικοί.</w:t>
      </w:r>
    </w:p>
    <w:p w14:paraId="03A734F9" w14:textId="77777777" w:rsidR="00E615E6" w:rsidRDefault="00720F21">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Νομίζω ότι δίνει και μία προοπτική στο να λειτουργήσουν οι δήμοι καλύτερα. Βέβαια, βάζοντας πάντοτε τα κριτήρια που ουσ</w:t>
      </w:r>
      <w:r>
        <w:rPr>
          <w:rFonts w:eastAsia="Times New Roman"/>
          <w:color w:val="222222"/>
          <w:szCs w:val="24"/>
          <w:shd w:val="clear" w:color="auto" w:fill="FFFFFF"/>
        </w:rPr>
        <w:t>ιαστικά αποκλείουν περιπτώσεις καταστρατήγησης αυτής της τροπολογίας.</w:t>
      </w:r>
    </w:p>
    <w:p w14:paraId="03A734FA" w14:textId="77777777" w:rsidR="00E615E6" w:rsidRDefault="00720F21">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Σας ευχαριστώ πολύ.</w:t>
      </w:r>
    </w:p>
    <w:p w14:paraId="03A734FB" w14:textId="77777777" w:rsidR="00E615E6" w:rsidRDefault="00720F21">
      <w:pPr>
        <w:spacing w:after="0" w:line="600" w:lineRule="auto"/>
        <w:ind w:firstLine="720"/>
        <w:jc w:val="center"/>
        <w:rPr>
          <w:rFonts w:eastAsia="Times New Roman"/>
          <w:color w:val="222222"/>
          <w:szCs w:val="24"/>
          <w:shd w:val="clear" w:color="auto" w:fill="FFFFFF"/>
        </w:rPr>
      </w:pPr>
      <w:r>
        <w:rPr>
          <w:rFonts w:eastAsia="Times New Roman"/>
          <w:color w:val="222222"/>
          <w:szCs w:val="24"/>
          <w:shd w:val="clear" w:color="auto" w:fill="FFFFFF"/>
        </w:rPr>
        <w:t>(Χειροκροτήματα από την πτέρυγα του ΣΥΡΙΖΑ)</w:t>
      </w:r>
    </w:p>
    <w:p w14:paraId="03A734FC" w14:textId="77777777" w:rsidR="00E615E6" w:rsidRDefault="00720F21">
      <w:pPr>
        <w:spacing w:after="0" w:line="600" w:lineRule="auto"/>
        <w:ind w:firstLine="720"/>
        <w:jc w:val="both"/>
        <w:rPr>
          <w:rFonts w:eastAsia="Times New Roman"/>
          <w:color w:val="222222"/>
          <w:szCs w:val="24"/>
          <w:shd w:val="clear" w:color="auto" w:fill="FFFFFF"/>
        </w:rPr>
      </w:pPr>
      <w:r w:rsidRPr="004E3E9F">
        <w:rPr>
          <w:rFonts w:eastAsia="Times New Roman"/>
          <w:b/>
          <w:color w:val="222222"/>
          <w:szCs w:val="24"/>
          <w:shd w:val="clear" w:color="auto" w:fill="FFFFFF"/>
        </w:rPr>
        <w:t xml:space="preserve">ΠΡΟΕΔΡΕΥΩΝ (Δημήτριος </w:t>
      </w:r>
      <w:proofErr w:type="spellStart"/>
      <w:r w:rsidRPr="004E3E9F">
        <w:rPr>
          <w:rFonts w:eastAsia="Times New Roman"/>
          <w:b/>
          <w:color w:val="222222"/>
          <w:szCs w:val="24"/>
          <w:shd w:val="clear" w:color="auto" w:fill="FFFFFF"/>
        </w:rPr>
        <w:t>Κρεμαστινός</w:t>
      </w:r>
      <w:proofErr w:type="spellEnd"/>
      <w:r w:rsidRPr="004E3E9F">
        <w:rPr>
          <w:rFonts w:eastAsia="Times New Roman"/>
          <w:b/>
          <w:color w:val="222222"/>
          <w:szCs w:val="24"/>
          <w:shd w:val="clear" w:color="auto" w:fill="FFFFFF"/>
        </w:rPr>
        <w:t>):</w:t>
      </w:r>
      <w:r>
        <w:rPr>
          <w:rFonts w:eastAsia="Times New Roman"/>
          <w:color w:val="222222"/>
          <w:szCs w:val="24"/>
          <w:shd w:val="clear" w:color="auto" w:fill="FFFFFF"/>
        </w:rPr>
        <w:t xml:space="preserve"> Κι εμείς ευχαριστούμε.</w:t>
      </w:r>
    </w:p>
    <w:p w14:paraId="03A734FD" w14:textId="77777777" w:rsidR="00E615E6" w:rsidRDefault="00720F21">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Τον λόγο έχει ο κ. Μουσταφά </w:t>
      </w:r>
      <w:proofErr w:type="spellStart"/>
      <w:r>
        <w:rPr>
          <w:rFonts w:eastAsia="Times New Roman"/>
          <w:color w:val="222222"/>
          <w:szCs w:val="24"/>
          <w:shd w:val="clear" w:color="auto" w:fill="FFFFFF"/>
        </w:rPr>
        <w:t>Μουσταφά</w:t>
      </w:r>
      <w:proofErr w:type="spellEnd"/>
      <w:r>
        <w:rPr>
          <w:rFonts w:eastAsia="Times New Roman"/>
          <w:color w:val="222222"/>
          <w:szCs w:val="24"/>
          <w:shd w:val="clear" w:color="auto" w:fill="FFFFFF"/>
        </w:rPr>
        <w:t>.</w:t>
      </w:r>
    </w:p>
    <w:p w14:paraId="03A734FE" w14:textId="77777777" w:rsidR="00E615E6" w:rsidRDefault="00720F21">
      <w:pPr>
        <w:spacing w:after="0" w:line="600" w:lineRule="auto"/>
        <w:ind w:firstLine="720"/>
        <w:jc w:val="both"/>
        <w:rPr>
          <w:rFonts w:eastAsia="Times New Roman"/>
          <w:color w:val="222222"/>
          <w:szCs w:val="24"/>
          <w:shd w:val="clear" w:color="auto" w:fill="FFFFFF"/>
        </w:rPr>
      </w:pPr>
      <w:r w:rsidRPr="004E3E9F">
        <w:rPr>
          <w:rFonts w:eastAsia="Times New Roman"/>
          <w:b/>
          <w:color w:val="222222"/>
          <w:szCs w:val="24"/>
          <w:shd w:val="clear" w:color="auto" w:fill="FFFFFF"/>
        </w:rPr>
        <w:t xml:space="preserve">ΜΟΥΣΤΑΦΑ </w:t>
      </w:r>
      <w:proofErr w:type="spellStart"/>
      <w:r w:rsidRPr="004E3E9F">
        <w:rPr>
          <w:rFonts w:eastAsia="Times New Roman"/>
          <w:b/>
          <w:color w:val="222222"/>
          <w:szCs w:val="24"/>
          <w:shd w:val="clear" w:color="auto" w:fill="FFFFFF"/>
        </w:rPr>
        <w:t>ΜΟΥΣΤΑΦΑ</w:t>
      </w:r>
      <w:proofErr w:type="spellEnd"/>
      <w:r w:rsidRPr="004E3E9F">
        <w:rPr>
          <w:rFonts w:eastAsia="Times New Roman"/>
          <w:b/>
          <w:color w:val="222222"/>
          <w:szCs w:val="24"/>
          <w:shd w:val="clear" w:color="auto" w:fill="FFFFFF"/>
        </w:rPr>
        <w:t>:</w:t>
      </w:r>
      <w:r>
        <w:rPr>
          <w:rFonts w:eastAsia="Times New Roman"/>
          <w:color w:val="222222"/>
          <w:szCs w:val="24"/>
          <w:shd w:val="clear" w:color="auto" w:fill="FFFFFF"/>
        </w:rPr>
        <w:t xml:space="preserve"> Κατ’ α</w:t>
      </w:r>
      <w:r>
        <w:rPr>
          <w:rFonts w:eastAsia="Times New Roman"/>
          <w:color w:val="222222"/>
          <w:szCs w:val="24"/>
          <w:shd w:val="clear" w:color="auto" w:fill="FFFFFF"/>
        </w:rPr>
        <w:t>ρχ</w:t>
      </w:r>
      <w:r>
        <w:rPr>
          <w:rFonts w:eastAsia="Times New Roman"/>
          <w:color w:val="222222"/>
          <w:szCs w:val="24"/>
          <w:shd w:val="clear" w:color="auto" w:fill="FFFFFF"/>
        </w:rPr>
        <w:t>άς</w:t>
      </w:r>
      <w:r>
        <w:rPr>
          <w:rFonts w:eastAsia="Times New Roman"/>
          <w:color w:val="222222"/>
          <w:szCs w:val="24"/>
          <w:shd w:val="clear" w:color="auto" w:fill="FFFFFF"/>
        </w:rPr>
        <w:t xml:space="preserve"> να πω στον κ. Καραγιαννίδη ότι όσον αφορά αυτό που είπε, και αυτό </w:t>
      </w:r>
      <w:r w:rsidRPr="00CA73D1">
        <w:rPr>
          <w:rFonts w:eastAsia="Times New Roman"/>
          <w:color w:val="222222"/>
          <w:szCs w:val="24"/>
          <w:shd w:val="clear" w:color="auto" w:fill="FFFFFF"/>
        </w:rPr>
        <w:t>θα γίνει, στις επόμενες Βουλές θα έχουμε και αυτές τις εξελίξεις.</w:t>
      </w:r>
    </w:p>
    <w:p w14:paraId="03A734FF" w14:textId="77777777" w:rsidR="00E615E6" w:rsidRDefault="00720F21">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Κύριε Πρόεδρε, κυρία και κύριε Υπουργέ, αγαπητοί συνάδελφοι και </w:t>
      </w:r>
      <w:proofErr w:type="spellStart"/>
      <w:r>
        <w:rPr>
          <w:rFonts w:eastAsia="Times New Roman"/>
          <w:color w:val="222222"/>
          <w:szCs w:val="24"/>
          <w:shd w:val="clear" w:color="auto" w:fill="FFFFFF"/>
        </w:rPr>
        <w:t>συναδέλφισσες</w:t>
      </w:r>
      <w:proofErr w:type="spellEnd"/>
      <w:r>
        <w:rPr>
          <w:rFonts w:eastAsia="Times New Roman"/>
          <w:color w:val="222222"/>
          <w:szCs w:val="24"/>
          <w:shd w:val="clear" w:color="auto" w:fill="FFFFFF"/>
        </w:rPr>
        <w:t>, παίρνω τον λόγο στη συζήτηση του σχεδίου</w:t>
      </w:r>
      <w:r>
        <w:rPr>
          <w:rFonts w:eastAsia="Times New Roman"/>
          <w:color w:val="222222"/>
          <w:szCs w:val="24"/>
          <w:shd w:val="clear" w:color="auto" w:fill="FFFFFF"/>
        </w:rPr>
        <w:t xml:space="preserve"> νόμου του Υπουργείου Εσωτερικών «Προώθηση της ουσιαστικής ισότητας των φύλων, πρόληψη και καταπολέμηση της </w:t>
      </w:r>
      <w:proofErr w:type="spellStart"/>
      <w:r>
        <w:rPr>
          <w:rFonts w:eastAsia="Times New Roman"/>
          <w:color w:val="222222"/>
          <w:szCs w:val="24"/>
          <w:shd w:val="clear" w:color="auto" w:fill="FFFFFF"/>
        </w:rPr>
        <w:t>έμφυλης</w:t>
      </w:r>
      <w:proofErr w:type="spellEnd"/>
      <w:r>
        <w:rPr>
          <w:rFonts w:eastAsia="Times New Roman"/>
          <w:color w:val="222222"/>
          <w:szCs w:val="24"/>
          <w:shd w:val="clear" w:color="auto" w:fill="FFFFFF"/>
        </w:rPr>
        <w:t xml:space="preserve"> βίας, ρυθμίσεις για την απονομή ιθαγένειας, διατάξεις σχετικά με τις εκλογές στην τοπική αυτοδιοίκηση» για να εκφράσω τη συμφωνία μου, κύριο</w:t>
      </w:r>
      <w:r>
        <w:rPr>
          <w:rFonts w:eastAsia="Times New Roman"/>
          <w:color w:val="222222"/>
          <w:szCs w:val="24"/>
          <w:shd w:val="clear" w:color="auto" w:fill="FFFFFF"/>
        </w:rPr>
        <w:t>ι Υπουργοί, στο νομοσχέδιο, και στους τρεις τομείς που αυτό εμπεριέχει. Πραγματικά διαπραγματεύεται σοβαρά ζητήματα, που είναι διαχρονικά και επίκαιρα και αυτά τα ζητήματα τα λύνει ώριμα και δίκαια.</w:t>
      </w:r>
    </w:p>
    <w:p w14:paraId="03A73500" w14:textId="77777777" w:rsidR="00E615E6" w:rsidRDefault="00720F21">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Θέλω να αναφερθώ στις ρυθμίσεις για την απονομή ιθαγένεια</w:t>
      </w:r>
      <w:r>
        <w:rPr>
          <w:rFonts w:eastAsia="Times New Roman"/>
          <w:color w:val="222222"/>
          <w:szCs w:val="24"/>
          <w:shd w:val="clear" w:color="auto" w:fill="FFFFFF"/>
        </w:rPr>
        <w:t xml:space="preserve">ς. Θεωρώ πώς αυτές οι ρυθμίσεις είναι ένα σοβαρό βήμα για την εκλογίκευση μιας διαδικασίας που είναι βραχνάς για πάρα πολλούς ανθρώπους, για πάρα πολλούς συνανθρώπους μας. Οι άνθρωποι αυτοί που επέλεξαν να ζήσουν εδώ, έχουν </w:t>
      </w:r>
      <w:r>
        <w:rPr>
          <w:rFonts w:eastAsia="Times New Roman"/>
          <w:color w:val="222222"/>
          <w:szCs w:val="24"/>
          <w:shd w:val="clear" w:color="auto" w:fill="FFFFFF"/>
        </w:rPr>
        <w:lastRenderedPageBreak/>
        <w:t>δρομολογήσει τη ζωή τους εδώ και</w:t>
      </w:r>
      <w:r>
        <w:rPr>
          <w:rFonts w:eastAsia="Times New Roman"/>
          <w:color w:val="222222"/>
          <w:szCs w:val="24"/>
          <w:shd w:val="clear" w:color="auto" w:fill="FFFFFF"/>
        </w:rPr>
        <w:t xml:space="preserve"> αδυνατούν να αποκτήσουν την ιθαγένεια γιατί δεν είναι γνώστες λεπτομερειών της Ιστορίας μας, που σε τελική ανάλυση, σε μερικές περιπτώσεις, μόνο ιστορικοί επιστήμονες ή γλωσσολόγοι εθνολόγοι τις γνωρίζουν.</w:t>
      </w:r>
    </w:p>
    <w:p w14:paraId="03A73501" w14:textId="77777777" w:rsidR="00E615E6" w:rsidRDefault="00720F21">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Είναι γνωστό σε όλους μας ότι η διαδικασία των ερ</w:t>
      </w:r>
      <w:r>
        <w:rPr>
          <w:rFonts w:eastAsia="Times New Roman"/>
          <w:color w:val="222222"/>
          <w:szCs w:val="24"/>
          <w:shd w:val="clear" w:color="auto" w:fill="FFFFFF"/>
        </w:rPr>
        <w:t>ωτήσεων στη συνέντευξη, που μέχρι και σήμερα ακολουθείται, αποτελούσε τον βραχνά για την απονομή της ιθαγένειας. Δεν σκοπεύω από το Βήμα της Βουλής να αναφερθώ και στα προσωπικά παραδείγματα που έχω ακούσει, έχω βιώσει και των οποίων έχω γίνει μάρτυρας.</w:t>
      </w:r>
    </w:p>
    <w:p w14:paraId="03A73502" w14:textId="77777777" w:rsidR="00E615E6" w:rsidRDefault="00720F21">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Πά</w:t>
      </w:r>
      <w:r>
        <w:rPr>
          <w:rFonts w:eastAsia="Times New Roman"/>
          <w:color w:val="222222"/>
          <w:szCs w:val="24"/>
          <w:shd w:val="clear" w:color="auto" w:fill="FFFFFF"/>
        </w:rPr>
        <w:t>ντως είναι λυπηρό -δεν υπάρχει κα</w:t>
      </w:r>
      <w:r>
        <w:rPr>
          <w:rFonts w:eastAsia="Times New Roman"/>
          <w:color w:val="222222"/>
          <w:szCs w:val="24"/>
          <w:shd w:val="clear" w:color="auto" w:fill="FFFFFF"/>
        </w:rPr>
        <w:t>μ</w:t>
      </w:r>
      <w:r>
        <w:rPr>
          <w:rFonts w:eastAsia="Times New Roman"/>
          <w:color w:val="222222"/>
          <w:szCs w:val="24"/>
          <w:shd w:val="clear" w:color="auto" w:fill="FFFFFF"/>
        </w:rPr>
        <w:t>μία δικαιολογία- για γονιό, άνδρα ή γυναίκα, που τα παιδιά του υπηρετούν στον Ελληνικό Στρατό, που υπηρετούν τη χώρα σε διάφορα πόστα, να μην μπορεί να πάρει την ελληνική ιθαγένεια, να γίνει κάτοχος της ελληνικής ιθαγένεια</w:t>
      </w:r>
      <w:r>
        <w:rPr>
          <w:rFonts w:eastAsia="Times New Roman"/>
          <w:color w:val="222222"/>
          <w:szCs w:val="24"/>
          <w:shd w:val="clear" w:color="auto" w:fill="FFFFFF"/>
        </w:rPr>
        <w:t>ς. Έχουμε πολλές τέτοιες περιπτώσεις και στην περιοχή μας.</w:t>
      </w:r>
    </w:p>
    <w:p w14:paraId="03A73503" w14:textId="77777777" w:rsidR="00E615E6" w:rsidRDefault="00720F21">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Γενικά τα ζητήματα της ιθαγένειας -λόγω και της καταγωγής μου, αλλά λόγω και των πολιτικών, ιστορικών καταβολών- </w:t>
      </w:r>
      <w:r>
        <w:rPr>
          <w:rFonts w:eastAsia="Times New Roman"/>
          <w:color w:val="222222"/>
          <w:szCs w:val="24"/>
          <w:shd w:val="clear" w:color="auto" w:fill="FFFFFF"/>
        </w:rPr>
        <w:lastRenderedPageBreak/>
        <w:t>μάς συγκινούν, μάς ταρακουνούν και μας ενδιαφέρουν. Αναλύοντας τον σύγχρονο ορισμό τ</w:t>
      </w:r>
      <w:r>
        <w:rPr>
          <w:rFonts w:eastAsia="Times New Roman"/>
          <w:color w:val="222222"/>
          <w:szCs w:val="24"/>
          <w:shd w:val="clear" w:color="auto" w:fill="FFFFFF"/>
        </w:rPr>
        <w:t xml:space="preserve">ης ιθαγένειας, η οποία κατά κόρον συζητήθηκε και κατά τη συζήτηση της Συμφωνίας των Πρεσπών, ως τη νομική σχέση που διέπει τον πολίτη με το κράτος, πραγματικά συγκινούμαι και αυτοεπιβεβαιώνομαι για την εξηνταπεντάχρονη πορεία της ζωής μου, της οικογένειάς </w:t>
      </w:r>
      <w:r>
        <w:rPr>
          <w:rFonts w:eastAsia="Times New Roman"/>
          <w:color w:val="222222"/>
          <w:szCs w:val="24"/>
          <w:shd w:val="clear" w:color="auto" w:fill="FFFFFF"/>
        </w:rPr>
        <w:t>μου και της στενότερης κοινωνίας στην οποία ανήκω, καθώς και για την ιστορική παρουσία και πορεία αυτής της ομάδας ανθρώπων μέσα στο κοινωνικό, πολιτικό και οικονομικό γίγνεσθαι της χώρας μας.</w:t>
      </w:r>
    </w:p>
    <w:p w14:paraId="03A73504" w14:textId="77777777" w:rsidR="00E615E6" w:rsidRDefault="00720F21">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Συγκινούμαι βαθιά, γιατί αντιμετωπίζω με περισσή χαρμολύπη και </w:t>
      </w:r>
      <w:r>
        <w:rPr>
          <w:rFonts w:eastAsia="Times New Roman"/>
          <w:color w:val="222222"/>
          <w:szCs w:val="24"/>
          <w:shd w:val="clear" w:color="auto" w:fill="FFFFFF"/>
        </w:rPr>
        <w:t>την προηγούμενη νομοθετική πρωτοβουλία για την απόδοση ιθαγένειας σε όσα παιδιά έχουν γεννηθεί στην Ελλάδα και στο παρόν νομοσχέδιο τα άρθρα για την ιθαγένεια, γιατί στη χώρα μας την Ελλάδα εφαρμόστηκε μέχρι το 1998 το άρθρο 19 του Κώδικα Ελληνικής Ιθαγένε</w:t>
      </w:r>
      <w:r>
        <w:rPr>
          <w:rFonts w:eastAsia="Times New Roman"/>
          <w:color w:val="222222"/>
          <w:szCs w:val="24"/>
          <w:shd w:val="clear" w:color="auto" w:fill="FFFFFF"/>
        </w:rPr>
        <w:t>ιας.</w:t>
      </w:r>
    </w:p>
    <w:p w14:paraId="03A73505" w14:textId="77777777" w:rsidR="00E615E6" w:rsidRDefault="00720F21">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Με βάση το άρθρο αυτό και με πολιτική βούληση των μετεμφυλιακών κυβερνήσεων, δεκάδες χιλιάδες Έλληνες πολίτες, τόσο της περιοχής μου όσο και άλλων περιοχών της χώρας, απώλεσαν την ελληνική ιθαγένεια ως αλλογενείς. Έτσι όριζε το </w:t>
      </w:r>
      <w:r>
        <w:rPr>
          <w:rFonts w:eastAsia="Times New Roman"/>
          <w:color w:val="222222"/>
          <w:szCs w:val="24"/>
          <w:shd w:val="clear" w:color="auto" w:fill="FFFFFF"/>
        </w:rPr>
        <w:lastRenderedPageBreak/>
        <w:t>άρθρο 19 του Κώδικα Ελλ</w:t>
      </w:r>
      <w:r>
        <w:rPr>
          <w:rFonts w:eastAsia="Times New Roman"/>
          <w:color w:val="222222"/>
          <w:szCs w:val="24"/>
          <w:shd w:val="clear" w:color="auto" w:fill="FFFFFF"/>
        </w:rPr>
        <w:t xml:space="preserve">ηνικής Ιθαγένειας: «Έλλην πολίτης αλλογενής </w:t>
      </w:r>
      <w:proofErr w:type="spellStart"/>
      <w:r>
        <w:rPr>
          <w:rFonts w:eastAsia="Times New Roman"/>
          <w:color w:val="222222"/>
          <w:szCs w:val="24"/>
          <w:shd w:val="clear" w:color="auto" w:fill="FFFFFF"/>
        </w:rPr>
        <w:t>όστις</w:t>
      </w:r>
      <w:proofErr w:type="spellEnd"/>
      <w:r>
        <w:rPr>
          <w:rFonts w:eastAsia="Times New Roman"/>
          <w:color w:val="222222"/>
          <w:szCs w:val="24"/>
          <w:shd w:val="clear" w:color="auto" w:fill="FFFFFF"/>
        </w:rPr>
        <w:t xml:space="preserve"> εξέρχεται της χώρας άνευ προθέσεως επανόδου, </w:t>
      </w:r>
      <w:proofErr w:type="spellStart"/>
      <w:r>
        <w:rPr>
          <w:rFonts w:eastAsia="Times New Roman"/>
          <w:color w:val="222222"/>
          <w:szCs w:val="24"/>
          <w:shd w:val="clear" w:color="auto" w:fill="FFFFFF"/>
        </w:rPr>
        <w:t>απολλύει</w:t>
      </w:r>
      <w:proofErr w:type="spellEnd"/>
      <w:r>
        <w:rPr>
          <w:rFonts w:eastAsia="Times New Roman"/>
          <w:color w:val="222222"/>
          <w:szCs w:val="24"/>
          <w:shd w:val="clear" w:color="auto" w:fill="FFFFFF"/>
        </w:rPr>
        <w:t xml:space="preserve"> την ελληνική ιθαγένεια».</w:t>
      </w:r>
    </w:p>
    <w:p w14:paraId="03A73506" w14:textId="77777777" w:rsidR="00E615E6" w:rsidRDefault="00720F21">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Απερίγραπτος υπήρξε ο πόνος και η δυστυχία που προκάλεσε η εφαρμογή αυτού του άρθρου. Δεν θέλω να δραματοποιήσω περισσότερο αυτ</w:t>
      </w:r>
      <w:r>
        <w:rPr>
          <w:rFonts w:eastAsia="Times New Roman"/>
          <w:color w:val="222222"/>
          <w:szCs w:val="24"/>
          <w:shd w:val="clear" w:color="auto" w:fill="FFFFFF"/>
        </w:rPr>
        <w:t>ήν την ιστορική αλήθεια. Το 1998, μία μέρα σαν κι αυτή, ο τότε Υπουργός Εσωτερικών έφερε σε ένα νομοσχέδιο μία διάταξη: Το άρθρο 19 του Κώδικα Ελληνικής Ιθαγένειας καταργείται εφεξής.</w:t>
      </w:r>
    </w:p>
    <w:p w14:paraId="03A73507" w14:textId="77777777" w:rsidR="00E615E6" w:rsidRDefault="00720F21">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Παρά τις εκκλήσεις μου τότε –τύχαινε να είμαι </w:t>
      </w:r>
      <w:r w:rsidRPr="00321341">
        <w:rPr>
          <w:rFonts w:eastAsia="Times New Roman"/>
          <w:color w:val="222222"/>
          <w:szCs w:val="24"/>
          <w:shd w:val="clear" w:color="auto" w:fill="FFFFFF"/>
        </w:rPr>
        <w:t>Βουλευτής</w:t>
      </w:r>
      <w:r>
        <w:rPr>
          <w:rFonts w:eastAsia="Times New Roman"/>
          <w:color w:val="222222"/>
          <w:szCs w:val="24"/>
          <w:shd w:val="clear" w:color="auto" w:fill="FFFFFF"/>
        </w:rPr>
        <w:t xml:space="preserve"> με τον Συνασπισμ</w:t>
      </w:r>
      <w:r>
        <w:rPr>
          <w:rFonts w:eastAsia="Times New Roman"/>
          <w:color w:val="222222"/>
          <w:szCs w:val="24"/>
          <w:shd w:val="clear" w:color="auto" w:fill="FFFFFF"/>
        </w:rPr>
        <w:t>ό της Αριστεράς και της Προόδου-, και τις προσωπικές μου εκκλήσεις αλλά και της κοινοβουλευτικής ομάδας του Συνασπισμού, ο Υπουργός δεν δέχτηκε κα</w:t>
      </w:r>
      <w:r>
        <w:rPr>
          <w:rFonts w:eastAsia="Times New Roman"/>
          <w:color w:val="222222"/>
          <w:szCs w:val="24"/>
          <w:shd w:val="clear" w:color="auto" w:fill="FFFFFF"/>
        </w:rPr>
        <w:t>μ</w:t>
      </w:r>
      <w:r>
        <w:rPr>
          <w:rFonts w:eastAsia="Times New Roman"/>
          <w:color w:val="222222"/>
          <w:szCs w:val="24"/>
          <w:shd w:val="clear" w:color="auto" w:fill="FFFFFF"/>
        </w:rPr>
        <w:t>μιά τροπολογία, κα</w:t>
      </w:r>
      <w:r>
        <w:rPr>
          <w:rFonts w:eastAsia="Times New Roman"/>
          <w:color w:val="222222"/>
          <w:szCs w:val="24"/>
          <w:shd w:val="clear" w:color="auto" w:fill="FFFFFF"/>
        </w:rPr>
        <w:t>μ</w:t>
      </w:r>
      <w:r>
        <w:rPr>
          <w:rFonts w:eastAsia="Times New Roman"/>
          <w:color w:val="222222"/>
          <w:szCs w:val="24"/>
          <w:shd w:val="clear" w:color="auto" w:fill="FFFFFF"/>
        </w:rPr>
        <w:t>μία πρόνοια για τα θύματα αυτού του άρθρου, όπως ανήλικα παιδιά, μετανάστες στις χώρες της</w:t>
      </w:r>
      <w:r>
        <w:rPr>
          <w:rFonts w:eastAsia="Times New Roman"/>
          <w:color w:val="222222"/>
          <w:szCs w:val="24"/>
          <w:shd w:val="clear" w:color="auto" w:fill="FFFFFF"/>
        </w:rPr>
        <w:t xml:space="preserve"> Ευρώπης, περιπτώσεις ανθρώπων που δεν είχαν φύγει καν καθόλου έξω από τη χώρα μας.</w:t>
      </w:r>
    </w:p>
    <w:p w14:paraId="03A73508" w14:textId="77777777" w:rsidR="00E615E6" w:rsidRDefault="00720F21">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Αυτή η πραγματικότητα, κύριε Υπουργέ, είναι μία πληγή στην ψυχή της κοινωνίας και θέλει τη γιατρειά της. Η ζωή είναι </w:t>
      </w:r>
      <w:r>
        <w:rPr>
          <w:rFonts w:eastAsia="Times New Roman"/>
          <w:color w:val="222222"/>
          <w:szCs w:val="24"/>
          <w:shd w:val="clear" w:color="auto" w:fill="FFFFFF"/>
        </w:rPr>
        <w:lastRenderedPageBreak/>
        <w:t>αμείλικτη. Οι δεκάδες χιλιάδες συνάνθρωποί μας, σαράντα</w:t>
      </w:r>
      <w:r>
        <w:rPr>
          <w:rFonts w:eastAsia="Times New Roman"/>
          <w:color w:val="222222"/>
          <w:szCs w:val="24"/>
          <w:shd w:val="clear" w:color="auto" w:fill="FFFFFF"/>
        </w:rPr>
        <w:t xml:space="preserve"> οκτώ χιλιάδες στον αριθμό, το είχε χαρακτηρίσει τότε ο Υπουργός, τυλιγμένοι σε μ</w:t>
      </w:r>
      <w:r>
        <w:rPr>
          <w:rFonts w:eastAsia="Times New Roman"/>
          <w:color w:val="222222"/>
          <w:szCs w:val="24"/>
          <w:shd w:val="clear" w:color="auto" w:fill="FFFFFF"/>
        </w:rPr>
        <w:t>ί</w:t>
      </w:r>
      <w:r>
        <w:rPr>
          <w:rFonts w:eastAsia="Times New Roman"/>
          <w:color w:val="222222"/>
          <w:szCs w:val="24"/>
          <w:shd w:val="clear" w:color="auto" w:fill="FFFFFF"/>
        </w:rPr>
        <w:t xml:space="preserve">α κόλλα χαρτί, σε μία στιγμή έχασαν την ιθαγένειά τους, με ό,τι αυτό συνεπάγεται, «πήραν των </w:t>
      </w:r>
      <w:proofErr w:type="spellStart"/>
      <w:r>
        <w:rPr>
          <w:rFonts w:eastAsia="Times New Roman"/>
          <w:color w:val="222222"/>
          <w:szCs w:val="24"/>
          <w:shd w:val="clear" w:color="auto" w:fill="FFFFFF"/>
        </w:rPr>
        <w:t>ομματιών</w:t>
      </w:r>
      <w:proofErr w:type="spellEnd"/>
      <w:r>
        <w:rPr>
          <w:rFonts w:eastAsia="Times New Roman"/>
          <w:color w:val="222222"/>
          <w:szCs w:val="24"/>
          <w:shd w:val="clear" w:color="auto" w:fill="FFFFFF"/>
        </w:rPr>
        <w:t xml:space="preserve"> τους», όπως λέμε, και δημιούργησαν μία καινούργια ζωή, οι περισσότεροι σ</w:t>
      </w:r>
      <w:r>
        <w:rPr>
          <w:rFonts w:eastAsia="Times New Roman"/>
          <w:color w:val="222222"/>
          <w:szCs w:val="24"/>
          <w:shd w:val="clear" w:color="auto" w:fill="FFFFFF"/>
        </w:rPr>
        <w:t>την Τουρκία, άλλοι σε χώρες της Ευρώπης, άλλοι στην Αυστραλία, άλλοι στις Ηνωμένες Πολιτείες και απέκτησαν την ιθαγένεια των χωρών στις οποίες ζουν.</w:t>
      </w:r>
    </w:p>
    <w:p w14:paraId="03A73509" w14:textId="77777777" w:rsidR="00E615E6" w:rsidRDefault="00720F21">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Σαν κατάλοιπο αυτής της τραγωδίας παραμένουν χαρακτηριστικές περιπτώσεις </w:t>
      </w:r>
      <w:proofErr w:type="spellStart"/>
      <w:r>
        <w:rPr>
          <w:rFonts w:eastAsia="Times New Roman"/>
          <w:color w:val="222222"/>
          <w:szCs w:val="24"/>
          <w:shd w:val="clear" w:color="auto" w:fill="FFFFFF"/>
        </w:rPr>
        <w:t>ανιθαγενών</w:t>
      </w:r>
      <w:proofErr w:type="spellEnd"/>
      <w:r>
        <w:rPr>
          <w:rFonts w:eastAsia="Times New Roman"/>
          <w:color w:val="222222"/>
          <w:szCs w:val="24"/>
          <w:shd w:val="clear" w:color="auto" w:fill="FFFFFF"/>
        </w:rPr>
        <w:t>, θυμάτων του άρθρου 19,</w:t>
      </w:r>
      <w:r>
        <w:rPr>
          <w:rFonts w:eastAsia="Times New Roman"/>
          <w:color w:val="222222"/>
          <w:szCs w:val="24"/>
          <w:shd w:val="clear" w:color="auto" w:fill="FFFFFF"/>
        </w:rPr>
        <w:t xml:space="preserve"> ακόμα και μέχρι σήμερα. Λίγες περιπτώσεις είναι, αλλά είναι χαρακτηριστικές. Είναι άνθρωποι οι οποίοι ζουν ως </w:t>
      </w:r>
      <w:proofErr w:type="spellStart"/>
      <w:r>
        <w:rPr>
          <w:rFonts w:eastAsia="Times New Roman"/>
          <w:color w:val="222222"/>
          <w:szCs w:val="24"/>
          <w:shd w:val="clear" w:color="auto" w:fill="FFFFFF"/>
        </w:rPr>
        <w:t>ανιθαγενείς</w:t>
      </w:r>
      <w:proofErr w:type="spellEnd"/>
      <w:r>
        <w:rPr>
          <w:rFonts w:eastAsia="Times New Roman"/>
          <w:color w:val="222222"/>
          <w:szCs w:val="24"/>
          <w:shd w:val="clear" w:color="auto" w:fill="FFFFFF"/>
        </w:rPr>
        <w:t xml:space="preserve"> μέσα στη χώρα μας με ταυτότητα </w:t>
      </w:r>
      <w:proofErr w:type="spellStart"/>
      <w:r>
        <w:rPr>
          <w:rFonts w:eastAsia="Times New Roman"/>
          <w:color w:val="222222"/>
          <w:szCs w:val="24"/>
          <w:shd w:val="clear" w:color="auto" w:fill="FFFFFF"/>
        </w:rPr>
        <w:t>ανιθαγενούς</w:t>
      </w:r>
      <w:proofErr w:type="spellEnd"/>
      <w:r>
        <w:rPr>
          <w:rFonts w:eastAsia="Times New Roman"/>
          <w:color w:val="222222"/>
          <w:szCs w:val="24"/>
          <w:shd w:val="clear" w:color="auto" w:fill="FFFFFF"/>
        </w:rPr>
        <w:t xml:space="preserve">, </w:t>
      </w:r>
      <w:proofErr w:type="spellStart"/>
      <w:r>
        <w:rPr>
          <w:rFonts w:eastAsia="Times New Roman"/>
          <w:color w:val="222222"/>
          <w:szCs w:val="24"/>
          <w:shd w:val="clear" w:color="auto" w:fill="FFFFFF"/>
        </w:rPr>
        <w:t>ανιθαγενείς</w:t>
      </w:r>
      <w:proofErr w:type="spellEnd"/>
      <w:r>
        <w:rPr>
          <w:rFonts w:eastAsia="Times New Roman"/>
          <w:color w:val="222222"/>
          <w:szCs w:val="24"/>
          <w:shd w:val="clear" w:color="auto" w:fill="FFFFFF"/>
        </w:rPr>
        <w:t xml:space="preserve"> στην Ελλάδα με χώρα καταγωγής την Ελλάδα.</w:t>
      </w:r>
    </w:p>
    <w:p w14:paraId="03A7350A" w14:textId="77777777" w:rsidR="00E615E6" w:rsidRDefault="00720F21">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Είναι άνθρωποι που ζουν στο εξωτερι</w:t>
      </w:r>
      <w:r>
        <w:rPr>
          <w:rFonts w:eastAsia="Times New Roman"/>
          <w:color w:val="222222"/>
          <w:szCs w:val="24"/>
          <w:shd w:val="clear" w:color="auto" w:fill="FFFFFF"/>
        </w:rPr>
        <w:t>κό, αλλά για λόγους αρχής, επειδή δεν μπόρεσαν να αποδεχτούν αυτή την αδικία, αυτήν την πικρή πραγματικότητα, δεν πήραν κα</w:t>
      </w:r>
      <w:r>
        <w:rPr>
          <w:rFonts w:eastAsia="Times New Roman"/>
          <w:color w:val="222222"/>
          <w:szCs w:val="24"/>
          <w:shd w:val="clear" w:color="auto" w:fill="FFFFFF"/>
        </w:rPr>
        <w:t>μ</w:t>
      </w:r>
      <w:r>
        <w:rPr>
          <w:rFonts w:eastAsia="Times New Roman"/>
          <w:color w:val="222222"/>
          <w:szCs w:val="24"/>
          <w:shd w:val="clear" w:color="auto" w:fill="FFFFFF"/>
        </w:rPr>
        <w:t xml:space="preserve">μία άλλη ιθαγένεια και ζουν και αυτοί υπό το καθεστώς της </w:t>
      </w:r>
      <w:proofErr w:type="spellStart"/>
      <w:r>
        <w:rPr>
          <w:rFonts w:eastAsia="Times New Roman"/>
          <w:color w:val="222222"/>
          <w:szCs w:val="24"/>
          <w:shd w:val="clear" w:color="auto" w:fill="FFFFFF"/>
        </w:rPr>
        <w:t>ανιθαγένειας</w:t>
      </w:r>
      <w:proofErr w:type="spellEnd"/>
      <w:r>
        <w:rPr>
          <w:rFonts w:eastAsia="Times New Roman"/>
          <w:color w:val="222222"/>
          <w:szCs w:val="24"/>
          <w:shd w:val="clear" w:color="auto" w:fill="FFFFFF"/>
        </w:rPr>
        <w:t xml:space="preserve"> επί χρόνια, με την ελπίδα κάποτε να αποκατασταθεί αυτή η αδικί</w:t>
      </w:r>
      <w:r>
        <w:rPr>
          <w:rFonts w:eastAsia="Times New Roman"/>
          <w:color w:val="222222"/>
          <w:szCs w:val="24"/>
          <w:shd w:val="clear" w:color="auto" w:fill="FFFFFF"/>
        </w:rPr>
        <w:t>α.</w:t>
      </w:r>
    </w:p>
    <w:p w14:paraId="03A7350B" w14:textId="77777777" w:rsidR="00E615E6" w:rsidRDefault="00720F21">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Υπάρχουν μετανάστες οι οποίοι πήγαν για δουλειά στις χώρες της Ευρώπης και δεν μπορούν να εξηγήσουν την </w:t>
      </w:r>
      <w:proofErr w:type="spellStart"/>
      <w:r>
        <w:rPr>
          <w:rFonts w:eastAsia="Times New Roman"/>
          <w:color w:val="222222"/>
          <w:szCs w:val="24"/>
          <w:shd w:val="clear" w:color="auto" w:fill="FFFFFF"/>
        </w:rPr>
        <w:t>ανιθαγένειά</w:t>
      </w:r>
      <w:proofErr w:type="spellEnd"/>
      <w:r>
        <w:rPr>
          <w:rFonts w:eastAsia="Times New Roman"/>
          <w:color w:val="222222"/>
          <w:szCs w:val="24"/>
          <w:shd w:val="clear" w:color="auto" w:fill="FFFFFF"/>
        </w:rPr>
        <w:t xml:space="preserve"> τους εκεί, διατηρούν ισχυρούς δεσμούς με την Ελλάδα, με την περιοχή, με τα μέλη της οικογένειάς τους στην περιοχή μου, με περιουσιακές </w:t>
      </w:r>
      <w:r>
        <w:rPr>
          <w:rFonts w:eastAsia="Times New Roman"/>
          <w:color w:val="222222"/>
          <w:szCs w:val="24"/>
          <w:shd w:val="clear" w:color="auto" w:fill="FFFFFF"/>
        </w:rPr>
        <w:t>εκκρεμότητες.</w:t>
      </w:r>
    </w:p>
    <w:p w14:paraId="03A7350C" w14:textId="77777777" w:rsidR="00E615E6" w:rsidRDefault="00720F21">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Κύριε Υπουργέ, αυτές οι περιπτώσεις χρήζουν άμεσης επίλυσης ως ελάχιστη ένδειξη σεβασμού στις δίκαιες επιθυμίες, στους διακαείς πόθους αυτών των ανθρώπων για τη γενέτειρά τους, για τη χώρα τους, για την πατρίδα τους. Αυτές οι περιπτώσεις πρέπ</w:t>
      </w:r>
      <w:r>
        <w:rPr>
          <w:rFonts w:eastAsia="Times New Roman"/>
          <w:color w:val="222222"/>
          <w:szCs w:val="24"/>
          <w:shd w:val="clear" w:color="auto" w:fill="FFFFFF"/>
        </w:rPr>
        <w:t xml:space="preserve">ει να εξεταστούν από το αρμόδιο όργανο της </w:t>
      </w:r>
      <w:r>
        <w:rPr>
          <w:rFonts w:eastAsia="Times New Roman"/>
          <w:color w:val="222222"/>
          <w:szCs w:val="24"/>
          <w:shd w:val="clear" w:color="auto" w:fill="FFFFFF"/>
        </w:rPr>
        <w:t>π</w:t>
      </w:r>
      <w:r>
        <w:rPr>
          <w:rFonts w:eastAsia="Times New Roman"/>
          <w:color w:val="222222"/>
          <w:szCs w:val="24"/>
          <w:shd w:val="clear" w:color="auto" w:fill="FFFFFF"/>
        </w:rPr>
        <w:t xml:space="preserve">ολιτείας, και με το νομοσχέδιο αυτό υπάρχουν αρκετά όργανα και σε περιφερειακή διάσταση και στο Υπουργείο ως κεντρικά, και με την Κεντρική Διεύθυνση Ιθαγένειας και με μία ανθρωπιστική και </w:t>
      </w:r>
      <w:r w:rsidRPr="002B2068">
        <w:rPr>
          <w:rFonts w:eastAsia="Times New Roman"/>
          <w:color w:val="222222"/>
          <w:szCs w:val="24"/>
          <w:shd w:val="clear" w:color="auto" w:fill="FFFFFF"/>
        </w:rPr>
        <w:t>δημοκρατική ευαισθησία</w:t>
      </w:r>
      <w:r>
        <w:rPr>
          <w:rFonts w:eastAsia="Times New Roman"/>
          <w:color w:val="222222"/>
          <w:szCs w:val="24"/>
          <w:shd w:val="clear" w:color="auto" w:fill="FFFFFF"/>
        </w:rPr>
        <w:t xml:space="preserve"> κ</w:t>
      </w:r>
      <w:r>
        <w:rPr>
          <w:rFonts w:eastAsia="Times New Roman"/>
          <w:color w:val="222222"/>
          <w:szCs w:val="24"/>
          <w:shd w:val="clear" w:color="auto" w:fill="FFFFFF"/>
        </w:rPr>
        <w:t>αι είναι ανάγκη με μία διακομματική</w:t>
      </w:r>
      <w:r w:rsidRPr="00B90232">
        <w:rPr>
          <w:rFonts w:eastAsia="Times New Roman"/>
          <w:color w:val="FFFFFF" w:themeColor="background1"/>
          <w:szCs w:val="24"/>
          <w:shd w:val="clear" w:color="auto" w:fill="FFFFFF"/>
        </w:rPr>
        <w:t xml:space="preserve"> </w:t>
      </w:r>
      <w:r>
        <w:rPr>
          <w:rFonts w:eastAsia="Times New Roman"/>
          <w:color w:val="222222"/>
          <w:szCs w:val="24"/>
          <w:shd w:val="clear" w:color="auto" w:fill="FFFFFF"/>
        </w:rPr>
        <w:t>συνεννόηση -δεν υπάρχει βέβαια διακομματική παρουσία αυτήν τη στιγμή, ο σύντροφος από το Κομμουνιστικό Κόμμα Ελλάδας είναι εδώ- να δικαιωθούν.</w:t>
      </w:r>
    </w:p>
    <w:p w14:paraId="03A7350D" w14:textId="77777777" w:rsidR="00E615E6" w:rsidRDefault="00720F21">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Όλοι οι άνθρωποι, ολοκληρώνοντας τον κύκλο της ζωής τους, έχουν το δικαίωμα ν</w:t>
      </w:r>
      <w:r>
        <w:rPr>
          <w:rFonts w:eastAsia="Times New Roman"/>
          <w:color w:val="222222"/>
          <w:szCs w:val="24"/>
          <w:shd w:val="clear" w:color="auto" w:fill="FFFFFF"/>
        </w:rPr>
        <w:t xml:space="preserve">α επιστρέψουν στη γενέτειρά τους, </w:t>
      </w:r>
      <w:r>
        <w:rPr>
          <w:rFonts w:eastAsia="Times New Roman"/>
          <w:color w:val="222222"/>
          <w:szCs w:val="24"/>
          <w:shd w:val="clear" w:color="auto" w:fill="FFFFFF"/>
        </w:rPr>
        <w:lastRenderedPageBreak/>
        <w:t>στον γενέθλιο τόπο τους και να κλείσουν εκεί τον κύκλο της ζωής τους.</w:t>
      </w:r>
    </w:p>
    <w:p w14:paraId="03A7350E" w14:textId="77777777" w:rsidR="00E615E6" w:rsidRDefault="00720F21">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Σας ευχαριστώ πολύ.</w:t>
      </w:r>
    </w:p>
    <w:p w14:paraId="03A7350F" w14:textId="77777777" w:rsidR="00E615E6" w:rsidRDefault="00720F21">
      <w:pPr>
        <w:spacing w:after="0" w:line="600" w:lineRule="auto"/>
        <w:ind w:firstLine="720"/>
        <w:jc w:val="center"/>
        <w:rPr>
          <w:rFonts w:eastAsia="Times New Roman"/>
          <w:color w:val="222222"/>
          <w:szCs w:val="24"/>
          <w:shd w:val="clear" w:color="auto" w:fill="FFFFFF"/>
        </w:rPr>
      </w:pPr>
      <w:r>
        <w:rPr>
          <w:rFonts w:eastAsia="Times New Roman"/>
          <w:color w:val="222222"/>
          <w:szCs w:val="24"/>
          <w:shd w:val="clear" w:color="auto" w:fill="FFFFFF"/>
        </w:rPr>
        <w:t>(Χειροκροτήματα από την πτέρυγα του ΣΥΡΙΖΑ)</w:t>
      </w:r>
    </w:p>
    <w:p w14:paraId="03A73510" w14:textId="77777777" w:rsidR="00E615E6" w:rsidRDefault="00720F21">
      <w:pPr>
        <w:spacing w:after="0" w:line="600" w:lineRule="auto"/>
        <w:ind w:firstLine="720"/>
        <w:jc w:val="both"/>
        <w:rPr>
          <w:rFonts w:eastAsia="Times New Roman"/>
          <w:szCs w:val="24"/>
        </w:rPr>
      </w:pPr>
      <w:r w:rsidRPr="00DE3FE6">
        <w:rPr>
          <w:rFonts w:eastAsia="Times New Roman"/>
          <w:b/>
          <w:szCs w:val="24"/>
        </w:rPr>
        <w:t xml:space="preserve">ΠΡΟΕΔΡΕΥΩΝ (Δημήτριος </w:t>
      </w:r>
      <w:proofErr w:type="spellStart"/>
      <w:r w:rsidRPr="00DE3FE6">
        <w:rPr>
          <w:rFonts w:eastAsia="Times New Roman"/>
          <w:b/>
          <w:szCs w:val="24"/>
        </w:rPr>
        <w:t>Κρεμαστινός</w:t>
      </w:r>
      <w:proofErr w:type="spellEnd"/>
      <w:r w:rsidRPr="00DE3FE6">
        <w:rPr>
          <w:rFonts w:eastAsia="Times New Roman"/>
          <w:b/>
          <w:szCs w:val="24"/>
        </w:rPr>
        <w:t>):</w:t>
      </w:r>
      <w:r w:rsidRPr="00DE3FE6">
        <w:rPr>
          <w:rFonts w:eastAsia="Times New Roman"/>
          <w:szCs w:val="24"/>
        </w:rPr>
        <w:t xml:space="preserve"> Και εγώ ευχαριστώ.</w:t>
      </w:r>
    </w:p>
    <w:p w14:paraId="03A73511" w14:textId="77777777" w:rsidR="00E615E6" w:rsidRDefault="00720F21">
      <w:pPr>
        <w:spacing w:after="0" w:line="600" w:lineRule="auto"/>
        <w:ind w:firstLine="720"/>
        <w:jc w:val="both"/>
        <w:rPr>
          <w:rFonts w:eastAsia="Times New Roman"/>
          <w:szCs w:val="24"/>
        </w:rPr>
      </w:pPr>
      <w:r w:rsidRPr="00DE3FE6">
        <w:rPr>
          <w:rFonts w:eastAsia="Times New Roman"/>
          <w:szCs w:val="24"/>
        </w:rPr>
        <w:t xml:space="preserve">Προχωρούμε με τον Βουλευτή </w:t>
      </w:r>
      <w:r>
        <w:rPr>
          <w:rFonts w:eastAsia="Times New Roman"/>
          <w:szCs w:val="24"/>
        </w:rPr>
        <w:t xml:space="preserve">της </w:t>
      </w:r>
      <w:r w:rsidRPr="00DE3FE6">
        <w:rPr>
          <w:rFonts w:eastAsia="Times New Roman"/>
          <w:szCs w:val="24"/>
        </w:rPr>
        <w:t>Δη</w:t>
      </w:r>
      <w:r w:rsidRPr="00DE3FE6">
        <w:rPr>
          <w:rFonts w:eastAsia="Times New Roman"/>
          <w:szCs w:val="24"/>
        </w:rPr>
        <w:t>μοκρατικής Συμπαράταξης, τον κ. Κωνσταντόπουλο.</w:t>
      </w:r>
    </w:p>
    <w:p w14:paraId="03A73512" w14:textId="77777777" w:rsidR="00E615E6" w:rsidRDefault="00720F21">
      <w:pPr>
        <w:spacing w:after="0" w:line="600" w:lineRule="auto"/>
        <w:ind w:firstLine="720"/>
        <w:jc w:val="both"/>
        <w:rPr>
          <w:rFonts w:eastAsia="Times New Roman"/>
          <w:szCs w:val="24"/>
        </w:rPr>
      </w:pPr>
      <w:r>
        <w:rPr>
          <w:rFonts w:eastAsia="Times New Roman"/>
          <w:szCs w:val="24"/>
        </w:rPr>
        <w:t>Ορίστε, έχετε τον λόγο.</w:t>
      </w:r>
    </w:p>
    <w:p w14:paraId="03A73513" w14:textId="77777777" w:rsidR="00E615E6" w:rsidRDefault="00720F21">
      <w:pPr>
        <w:spacing w:after="0" w:line="600" w:lineRule="auto"/>
        <w:ind w:firstLine="720"/>
        <w:jc w:val="both"/>
        <w:rPr>
          <w:rFonts w:eastAsia="Times New Roman"/>
          <w:szCs w:val="24"/>
        </w:rPr>
      </w:pPr>
      <w:r w:rsidRPr="00DE3FE6">
        <w:rPr>
          <w:rFonts w:eastAsia="Times New Roman"/>
          <w:b/>
          <w:szCs w:val="24"/>
        </w:rPr>
        <w:t>ΔΗΜΗΤΡΙΟΣ ΚΩΝΣΤΑΝΤΟΠΟΥΛΟΣ:</w:t>
      </w:r>
      <w:r>
        <w:rPr>
          <w:rFonts w:eastAsia="Times New Roman"/>
          <w:b/>
          <w:szCs w:val="24"/>
        </w:rPr>
        <w:t xml:space="preserve"> </w:t>
      </w:r>
      <w:r w:rsidRPr="00DE3FE6">
        <w:rPr>
          <w:rFonts w:eastAsia="Times New Roman"/>
          <w:szCs w:val="24"/>
        </w:rPr>
        <w:t>Κυρίες και κύριοι συνάδελφοι</w:t>
      </w:r>
      <w:r>
        <w:rPr>
          <w:rFonts w:eastAsia="Times New Roman"/>
          <w:szCs w:val="24"/>
        </w:rPr>
        <w:t>,</w:t>
      </w:r>
      <w:r w:rsidRPr="00DE3FE6">
        <w:rPr>
          <w:rFonts w:eastAsia="Times New Roman"/>
          <w:szCs w:val="24"/>
        </w:rPr>
        <w:t xml:space="preserve"> συζητάμε ένα νομοσχέδιο που ρυθμίζει τρία διαφορετικά ζητήματα</w:t>
      </w:r>
      <w:r w:rsidRPr="00CB0E33">
        <w:rPr>
          <w:rFonts w:eastAsia="Times New Roman"/>
          <w:szCs w:val="24"/>
        </w:rPr>
        <w:t>:</w:t>
      </w:r>
      <w:r>
        <w:rPr>
          <w:rFonts w:eastAsia="Times New Roman"/>
          <w:szCs w:val="24"/>
        </w:rPr>
        <w:t xml:space="preserve"> Πρώτον, την προώθηση της</w:t>
      </w:r>
      <w:r w:rsidRPr="00DE3FE6">
        <w:rPr>
          <w:rFonts w:eastAsia="Times New Roman"/>
          <w:szCs w:val="24"/>
        </w:rPr>
        <w:t xml:space="preserve"> ισότητα</w:t>
      </w:r>
      <w:r>
        <w:rPr>
          <w:rFonts w:eastAsia="Times New Roman"/>
          <w:szCs w:val="24"/>
        </w:rPr>
        <w:t>ς</w:t>
      </w:r>
      <w:r w:rsidRPr="00DE3FE6">
        <w:rPr>
          <w:rFonts w:eastAsia="Times New Roman"/>
          <w:szCs w:val="24"/>
        </w:rPr>
        <w:t xml:space="preserve"> των φύλων </w:t>
      </w:r>
      <w:r>
        <w:rPr>
          <w:rFonts w:eastAsia="Times New Roman"/>
          <w:szCs w:val="24"/>
        </w:rPr>
        <w:t>κ</w:t>
      </w:r>
      <w:r w:rsidRPr="00DE3FE6">
        <w:rPr>
          <w:rFonts w:eastAsia="Times New Roman"/>
          <w:szCs w:val="24"/>
        </w:rPr>
        <w:t xml:space="preserve">αι μάλιστα την </w:t>
      </w:r>
      <w:r w:rsidRPr="00DE3FE6">
        <w:rPr>
          <w:rFonts w:eastAsia="Times New Roman"/>
          <w:szCs w:val="24"/>
        </w:rPr>
        <w:t xml:space="preserve">πρόληψη και καταπολέμηση της </w:t>
      </w:r>
      <w:proofErr w:type="spellStart"/>
      <w:r w:rsidRPr="00DE3FE6">
        <w:rPr>
          <w:rFonts w:eastAsia="Times New Roman"/>
          <w:szCs w:val="24"/>
        </w:rPr>
        <w:t>έμφυλης</w:t>
      </w:r>
      <w:proofErr w:type="spellEnd"/>
      <w:r w:rsidRPr="00DE3FE6">
        <w:rPr>
          <w:rFonts w:eastAsia="Times New Roman"/>
          <w:szCs w:val="24"/>
        </w:rPr>
        <w:t xml:space="preserve"> βίας</w:t>
      </w:r>
      <w:r>
        <w:rPr>
          <w:rFonts w:eastAsia="Times New Roman"/>
          <w:szCs w:val="24"/>
        </w:rPr>
        <w:t>,</w:t>
      </w:r>
      <w:r w:rsidRPr="00DE3FE6">
        <w:rPr>
          <w:rFonts w:eastAsia="Times New Roman"/>
          <w:szCs w:val="24"/>
        </w:rPr>
        <w:t xml:space="preserve"> δεύτερον</w:t>
      </w:r>
      <w:r>
        <w:rPr>
          <w:rFonts w:eastAsia="Times New Roman"/>
          <w:szCs w:val="24"/>
        </w:rPr>
        <w:t>,</w:t>
      </w:r>
      <w:r w:rsidRPr="00DE3FE6">
        <w:rPr>
          <w:rFonts w:eastAsia="Times New Roman"/>
          <w:szCs w:val="24"/>
        </w:rPr>
        <w:t xml:space="preserve"> ζητήματα ιθαγένειας και τρίτον</w:t>
      </w:r>
      <w:r>
        <w:rPr>
          <w:rFonts w:eastAsia="Times New Roman"/>
          <w:szCs w:val="24"/>
        </w:rPr>
        <w:t>,</w:t>
      </w:r>
      <w:r w:rsidRPr="00DE3FE6">
        <w:rPr>
          <w:rFonts w:eastAsia="Times New Roman"/>
          <w:szCs w:val="24"/>
        </w:rPr>
        <w:t xml:space="preserve"> ζητήματα </w:t>
      </w:r>
      <w:r>
        <w:rPr>
          <w:rFonts w:eastAsia="Times New Roman"/>
          <w:szCs w:val="24"/>
        </w:rPr>
        <w:t xml:space="preserve">σχετικά </w:t>
      </w:r>
      <w:r w:rsidRPr="00DE3FE6">
        <w:rPr>
          <w:rFonts w:eastAsia="Times New Roman"/>
          <w:szCs w:val="24"/>
        </w:rPr>
        <w:t>με τις εκλογές της τοπικής αυτοδιοίκησης</w:t>
      </w:r>
      <w:r>
        <w:rPr>
          <w:rFonts w:eastAsia="Times New Roman"/>
          <w:szCs w:val="24"/>
        </w:rPr>
        <w:t>.</w:t>
      </w:r>
      <w:r w:rsidRPr="00DE3FE6">
        <w:rPr>
          <w:rFonts w:eastAsia="Times New Roman"/>
          <w:szCs w:val="24"/>
        </w:rPr>
        <w:t xml:space="preserve"> Άρα</w:t>
      </w:r>
      <w:r>
        <w:rPr>
          <w:rFonts w:eastAsia="Times New Roman"/>
          <w:szCs w:val="24"/>
        </w:rPr>
        <w:t xml:space="preserve">, συζητάμε άλλη </w:t>
      </w:r>
      <w:r w:rsidRPr="00DE3FE6">
        <w:rPr>
          <w:rFonts w:eastAsia="Times New Roman"/>
          <w:szCs w:val="24"/>
        </w:rPr>
        <w:t>μία συρραφή νομοθετικών διατάξεων και μία σειρά τροπολογιών που ρυθμίζουν διαφορετικά ζητήματ</w:t>
      </w:r>
      <w:r w:rsidRPr="00DE3FE6">
        <w:rPr>
          <w:rFonts w:eastAsia="Times New Roman"/>
          <w:szCs w:val="24"/>
        </w:rPr>
        <w:t>α</w:t>
      </w:r>
      <w:r>
        <w:rPr>
          <w:rFonts w:eastAsia="Times New Roman"/>
          <w:szCs w:val="24"/>
        </w:rPr>
        <w:t>.</w:t>
      </w:r>
    </w:p>
    <w:p w14:paraId="03A73514" w14:textId="77777777" w:rsidR="00E615E6" w:rsidRDefault="00720F21">
      <w:pPr>
        <w:spacing w:after="0" w:line="600" w:lineRule="auto"/>
        <w:ind w:firstLine="720"/>
        <w:jc w:val="both"/>
        <w:rPr>
          <w:rFonts w:eastAsia="Times New Roman"/>
          <w:szCs w:val="24"/>
        </w:rPr>
      </w:pPr>
      <w:r>
        <w:rPr>
          <w:rFonts w:eastAsia="Times New Roman"/>
          <w:szCs w:val="24"/>
        </w:rPr>
        <w:lastRenderedPageBreak/>
        <w:t>Αυτό, όμως, σημαίνει</w:t>
      </w:r>
      <w:r w:rsidRPr="00DE3FE6">
        <w:rPr>
          <w:rFonts w:eastAsia="Times New Roman"/>
          <w:szCs w:val="24"/>
        </w:rPr>
        <w:t xml:space="preserve"> ότι ο διάλογος δεν </w:t>
      </w:r>
      <w:r>
        <w:rPr>
          <w:rFonts w:eastAsia="Times New Roman"/>
          <w:szCs w:val="24"/>
        </w:rPr>
        <w:t>εμβαθύνει σ</w:t>
      </w:r>
      <w:r w:rsidRPr="00DE3FE6">
        <w:rPr>
          <w:rFonts w:eastAsia="Times New Roman"/>
          <w:szCs w:val="24"/>
        </w:rPr>
        <w:t xml:space="preserve">το κορυφαίο ζήτημα της </w:t>
      </w:r>
      <w:r>
        <w:rPr>
          <w:rFonts w:eastAsia="Times New Roman"/>
          <w:szCs w:val="24"/>
        </w:rPr>
        <w:t xml:space="preserve">ισότητας </w:t>
      </w:r>
      <w:r w:rsidRPr="00DE3FE6">
        <w:rPr>
          <w:rFonts w:eastAsia="Times New Roman"/>
          <w:szCs w:val="24"/>
        </w:rPr>
        <w:t xml:space="preserve">και </w:t>
      </w:r>
      <w:r>
        <w:rPr>
          <w:rFonts w:eastAsia="Times New Roman"/>
          <w:szCs w:val="24"/>
        </w:rPr>
        <w:t>ε</w:t>
      </w:r>
      <w:r w:rsidRPr="00DE3FE6">
        <w:rPr>
          <w:rFonts w:eastAsia="Times New Roman"/>
          <w:szCs w:val="24"/>
        </w:rPr>
        <w:t>πομένως δεν είναι ουσιαστικός</w:t>
      </w:r>
      <w:r>
        <w:rPr>
          <w:rFonts w:eastAsia="Times New Roman"/>
          <w:szCs w:val="24"/>
        </w:rPr>
        <w:t>,</w:t>
      </w:r>
      <w:r w:rsidRPr="00DE3FE6">
        <w:rPr>
          <w:rFonts w:eastAsia="Times New Roman"/>
          <w:szCs w:val="24"/>
        </w:rPr>
        <w:t xml:space="preserve"> διότι για εμάς όλους</w:t>
      </w:r>
      <w:r>
        <w:rPr>
          <w:rFonts w:eastAsia="Times New Roman"/>
          <w:szCs w:val="24"/>
        </w:rPr>
        <w:t>,</w:t>
      </w:r>
      <w:r w:rsidRPr="00DE3FE6">
        <w:rPr>
          <w:rFonts w:eastAsia="Times New Roman"/>
          <w:szCs w:val="24"/>
        </w:rPr>
        <w:t xml:space="preserve"> </w:t>
      </w:r>
      <w:r>
        <w:rPr>
          <w:rFonts w:eastAsia="Times New Roman"/>
          <w:szCs w:val="24"/>
        </w:rPr>
        <w:t>π</w:t>
      </w:r>
      <w:r w:rsidRPr="00DE3FE6">
        <w:rPr>
          <w:rFonts w:eastAsia="Times New Roman"/>
          <w:szCs w:val="24"/>
        </w:rPr>
        <w:t>ιστεύω</w:t>
      </w:r>
      <w:r>
        <w:rPr>
          <w:rFonts w:eastAsia="Times New Roman"/>
          <w:szCs w:val="24"/>
        </w:rPr>
        <w:t>,</w:t>
      </w:r>
      <w:r w:rsidRPr="00DE3FE6">
        <w:rPr>
          <w:rFonts w:eastAsia="Times New Roman"/>
          <w:szCs w:val="24"/>
        </w:rPr>
        <w:t xml:space="preserve"> η πολιτική ισότητα</w:t>
      </w:r>
      <w:r>
        <w:rPr>
          <w:rFonts w:eastAsia="Times New Roman"/>
          <w:szCs w:val="24"/>
        </w:rPr>
        <w:t>ς</w:t>
      </w:r>
      <w:r w:rsidRPr="00DE3FE6">
        <w:rPr>
          <w:rFonts w:eastAsia="Times New Roman"/>
          <w:szCs w:val="24"/>
        </w:rPr>
        <w:t xml:space="preserve"> των φύλων αποτελεί κορυφαίο ζήτημα</w:t>
      </w:r>
      <w:r>
        <w:rPr>
          <w:rFonts w:eastAsia="Times New Roman"/>
          <w:szCs w:val="24"/>
        </w:rPr>
        <w:t>. Ή</w:t>
      </w:r>
      <w:r w:rsidRPr="00DE3FE6">
        <w:rPr>
          <w:rFonts w:eastAsia="Times New Roman"/>
          <w:szCs w:val="24"/>
        </w:rPr>
        <w:t>δη</w:t>
      </w:r>
      <w:r>
        <w:rPr>
          <w:rFonts w:eastAsia="Times New Roman"/>
          <w:szCs w:val="24"/>
        </w:rPr>
        <w:t>,</w:t>
      </w:r>
      <w:r w:rsidRPr="00DE3FE6">
        <w:rPr>
          <w:rFonts w:eastAsia="Times New Roman"/>
          <w:szCs w:val="24"/>
        </w:rPr>
        <w:t xml:space="preserve"> θέλω να θυμίσω </w:t>
      </w:r>
      <w:r>
        <w:rPr>
          <w:rFonts w:eastAsia="Times New Roman"/>
          <w:szCs w:val="24"/>
        </w:rPr>
        <w:t xml:space="preserve">ότι </w:t>
      </w:r>
      <w:r w:rsidRPr="00DE3FE6">
        <w:rPr>
          <w:rFonts w:eastAsia="Times New Roman"/>
          <w:szCs w:val="24"/>
        </w:rPr>
        <w:t xml:space="preserve">από τη δεκαετία του </w:t>
      </w:r>
      <w:r>
        <w:rPr>
          <w:rFonts w:eastAsia="Times New Roman"/>
          <w:szCs w:val="24"/>
        </w:rPr>
        <w:t>’</w:t>
      </w:r>
      <w:r w:rsidRPr="00DE3FE6">
        <w:rPr>
          <w:rFonts w:eastAsia="Times New Roman"/>
          <w:szCs w:val="24"/>
        </w:rPr>
        <w:t>80</w:t>
      </w:r>
      <w:r>
        <w:rPr>
          <w:rFonts w:eastAsia="Times New Roman"/>
          <w:szCs w:val="24"/>
        </w:rPr>
        <w:t xml:space="preserve"> </w:t>
      </w:r>
      <w:r w:rsidRPr="00DE3FE6">
        <w:rPr>
          <w:rFonts w:eastAsia="Times New Roman"/>
          <w:szCs w:val="24"/>
        </w:rPr>
        <w:t xml:space="preserve">το ΠΑΣΟΚ </w:t>
      </w:r>
      <w:r>
        <w:rPr>
          <w:rFonts w:eastAsia="Times New Roman"/>
          <w:szCs w:val="24"/>
        </w:rPr>
        <w:t>καθιέρωσε</w:t>
      </w:r>
      <w:r w:rsidRPr="00DE3FE6">
        <w:rPr>
          <w:rFonts w:eastAsia="Times New Roman"/>
          <w:szCs w:val="24"/>
        </w:rPr>
        <w:t xml:space="preserve"> πολιτικές για την ισότητα των φύλων</w:t>
      </w:r>
      <w:r>
        <w:rPr>
          <w:rFonts w:eastAsia="Times New Roman"/>
          <w:szCs w:val="24"/>
        </w:rPr>
        <w:t>,</w:t>
      </w:r>
      <w:r w:rsidRPr="00DE3FE6">
        <w:rPr>
          <w:rFonts w:eastAsia="Times New Roman"/>
          <w:szCs w:val="24"/>
        </w:rPr>
        <w:t xml:space="preserve"> τις οποίες διεύρυνε τη δεκαετία του </w:t>
      </w:r>
      <w:r>
        <w:rPr>
          <w:rFonts w:eastAsia="Times New Roman"/>
          <w:szCs w:val="24"/>
        </w:rPr>
        <w:t>’</w:t>
      </w:r>
      <w:r w:rsidRPr="00DE3FE6">
        <w:rPr>
          <w:rFonts w:eastAsia="Times New Roman"/>
          <w:szCs w:val="24"/>
        </w:rPr>
        <w:t>90</w:t>
      </w:r>
      <w:r>
        <w:rPr>
          <w:rFonts w:eastAsia="Times New Roman"/>
          <w:szCs w:val="24"/>
        </w:rPr>
        <w:t xml:space="preserve">, </w:t>
      </w:r>
      <w:r w:rsidRPr="00DE3FE6">
        <w:rPr>
          <w:rFonts w:eastAsia="Times New Roman"/>
          <w:szCs w:val="24"/>
        </w:rPr>
        <w:t xml:space="preserve">λαμβάνοντας χώρα σε </w:t>
      </w:r>
      <w:r>
        <w:rPr>
          <w:rFonts w:eastAsia="Times New Roman"/>
          <w:szCs w:val="24"/>
        </w:rPr>
        <w:t xml:space="preserve">ένα </w:t>
      </w:r>
      <w:r w:rsidRPr="00DE3FE6">
        <w:rPr>
          <w:rFonts w:eastAsia="Times New Roman"/>
          <w:szCs w:val="24"/>
        </w:rPr>
        <w:t xml:space="preserve">μεγάλο φάσμα </w:t>
      </w:r>
      <w:r>
        <w:rPr>
          <w:rFonts w:eastAsia="Times New Roman"/>
          <w:szCs w:val="24"/>
        </w:rPr>
        <w:t>πεδίων</w:t>
      </w:r>
      <w:r w:rsidRPr="00DE3FE6">
        <w:rPr>
          <w:rFonts w:eastAsia="Times New Roman"/>
          <w:szCs w:val="24"/>
        </w:rPr>
        <w:t xml:space="preserve"> άσκησης δημόσιας πολιτικής</w:t>
      </w:r>
      <w:r>
        <w:rPr>
          <w:rFonts w:eastAsia="Times New Roman"/>
          <w:szCs w:val="24"/>
        </w:rPr>
        <w:t>.</w:t>
      </w:r>
    </w:p>
    <w:p w14:paraId="03A73515" w14:textId="77777777" w:rsidR="00E615E6" w:rsidRDefault="00720F21">
      <w:pPr>
        <w:spacing w:after="0" w:line="600" w:lineRule="auto"/>
        <w:ind w:firstLine="720"/>
        <w:jc w:val="both"/>
        <w:rPr>
          <w:rFonts w:eastAsia="Times New Roman"/>
          <w:szCs w:val="24"/>
        </w:rPr>
      </w:pPr>
      <w:r w:rsidRPr="00DE3FE6">
        <w:rPr>
          <w:rFonts w:eastAsia="Times New Roman"/>
          <w:szCs w:val="24"/>
        </w:rPr>
        <w:t>Κυρίες και κύριοι συνάδελφοι</w:t>
      </w:r>
      <w:r>
        <w:rPr>
          <w:rFonts w:eastAsia="Times New Roman"/>
          <w:szCs w:val="24"/>
        </w:rPr>
        <w:t>, η</w:t>
      </w:r>
      <w:r w:rsidRPr="00DE3FE6">
        <w:rPr>
          <w:rFonts w:eastAsia="Times New Roman"/>
          <w:szCs w:val="24"/>
        </w:rPr>
        <w:t xml:space="preserve"> Δημοκρατική Παράταξη έχει αποδείξει στην πράξη ότι έχε</w:t>
      </w:r>
      <w:r w:rsidRPr="00DE3FE6">
        <w:rPr>
          <w:rFonts w:eastAsia="Times New Roman"/>
          <w:szCs w:val="24"/>
        </w:rPr>
        <w:t xml:space="preserve">ι ένα διαφορετικό </w:t>
      </w:r>
      <w:r>
        <w:rPr>
          <w:rFonts w:eastAsia="Times New Roman"/>
          <w:szCs w:val="24"/>
        </w:rPr>
        <w:t>π</w:t>
      </w:r>
      <w:r w:rsidRPr="00DE3FE6">
        <w:rPr>
          <w:rFonts w:eastAsia="Times New Roman"/>
          <w:szCs w:val="24"/>
        </w:rPr>
        <w:t>λαίσιο αξιών και πεποιθήσεων ως προς την έννοια των ίσων ευκαιριών και όχι μόνο</w:t>
      </w:r>
      <w:r>
        <w:rPr>
          <w:rFonts w:eastAsia="Times New Roman"/>
          <w:szCs w:val="24"/>
        </w:rPr>
        <w:t>,</w:t>
      </w:r>
      <w:r w:rsidRPr="00DE3FE6">
        <w:rPr>
          <w:rFonts w:eastAsia="Times New Roman"/>
          <w:szCs w:val="24"/>
        </w:rPr>
        <w:t xml:space="preserve"> ως προς το φύλο</w:t>
      </w:r>
      <w:r>
        <w:rPr>
          <w:rFonts w:eastAsia="Times New Roman"/>
          <w:szCs w:val="24"/>
        </w:rPr>
        <w:t>,</w:t>
      </w:r>
      <w:r w:rsidRPr="00DE3FE6">
        <w:rPr>
          <w:rFonts w:eastAsia="Times New Roman"/>
          <w:szCs w:val="24"/>
        </w:rPr>
        <w:t xml:space="preserve"> αλλά και ως προς τα ανθρώπινα δικαιώματα</w:t>
      </w:r>
      <w:r>
        <w:rPr>
          <w:rFonts w:eastAsia="Times New Roman"/>
          <w:szCs w:val="24"/>
        </w:rPr>
        <w:t>. Μάλιστα, εδώ</w:t>
      </w:r>
      <w:r w:rsidRPr="00DE3FE6">
        <w:rPr>
          <w:rFonts w:eastAsia="Times New Roman"/>
          <w:szCs w:val="24"/>
        </w:rPr>
        <w:t xml:space="preserve"> θα </w:t>
      </w:r>
      <w:r>
        <w:rPr>
          <w:rFonts w:eastAsia="Times New Roman"/>
          <w:szCs w:val="24"/>
        </w:rPr>
        <w:t xml:space="preserve">περίμενα κάποιος από μια </w:t>
      </w:r>
      <w:r w:rsidRPr="00DE3FE6">
        <w:rPr>
          <w:rFonts w:eastAsia="Times New Roman"/>
          <w:szCs w:val="24"/>
        </w:rPr>
        <w:t xml:space="preserve">αριστερή κυβέρνηση να εμβαθύνει ακόμη περισσότερο </w:t>
      </w:r>
      <w:r>
        <w:rPr>
          <w:rFonts w:eastAsia="Times New Roman"/>
          <w:szCs w:val="24"/>
        </w:rPr>
        <w:t xml:space="preserve">σε </w:t>
      </w:r>
      <w:r w:rsidRPr="00DE3FE6">
        <w:rPr>
          <w:rFonts w:eastAsia="Times New Roman"/>
          <w:szCs w:val="24"/>
        </w:rPr>
        <w:t>ζητ</w:t>
      </w:r>
      <w:r w:rsidRPr="00DE3FE6">
        <w:rPr>
          <w:rFonts w:eastAsia="Times New Roman"/>
          <w:szCs w:val="24"/>
        </w:rPr>
        <w:t>ήματα καταπολέμησης των διακρίσεων</w:t>
      </w:r>
      <w:r>
        <w:rPr>
          <w:rFonts w:eastAsia="Times New Roman"/>
          <w:szCs w:val="24"/>
        </w:rPr>
        <w:t>,</w:t>
      </w:r>
      <w:r w:rsidRPr="00DE3FE6">
        <w:rPr>
          <w:rFonts w:eastAsia="Times New Roman"/>
          <w:szCs w:val="24"/>
        </w:rPr>
        <w:t xml:space="preserve"> έχοντας </w:t>
      </w:r>
      <w:r>
        <w:rPr>
          <w:rFonts w:eastAsia="Times New Roman"/>
          <w:szCs w:val="24"/>
        </w:rPr>
        <w:t>μ</w:t>
      </w:r>
      <w:r w:rsidRPr="00DE3FE6">
        <w:rPr>
          <w:rFonts w:eastAsia="Times New Roman"/>
          <w:szCs w:val="24"/>
        </w:rPr>
        <w:t xml:space="preserve">άλιστα </w:t>
      </w:r>
      <w:r>
        <w:rPr>
          <w:rFonts w:eastAsia="Times New Roman"/>
          <w:szCs w:val="24"/>
        </w:rPr>
        <w:t>οργανώσει τη</w:t>
      </w:r>
      <w:r w:rsidRPr="00DE3FE6">
        <w:rPr>
          <w:rFonts w:eastAsia="Times New Roman"/>
          <w:szCs w:val="24"/>
        </w:rPr>
        <w:t xml:space="preserve"> διεξαγωγή </w:t>
      </w:r>
      <w:r>
        <w:rPr>
          <w:rFonts w:eastAsia="Times New Roman"/>
          <w:szCs w:val="24"/>
        </w:rPr>
        <w:t xml:space="preserve">ενός </w:t>
      </w:r>
      <w:r w:rsidRPr="00DE3FE6">
        <w:rPr>
          <w:rFonts w:eastAsia="Times New Roman"/>
          <w:szCs w:val="24"/>
        </w:rPr>
        <w:t>πραγματικού κοινωνικού διαλόγου</w:t>
      </w:r>
      <w:r>
        <w:rPr>
          <w:rFonts w:eastAsia="Times New Roman"/>
          <w:szCs w:val="24"/>
        </w:rPr>
        <w:t>.</w:t>
      </w:r>
    </w:p>
    <w:p w14:paraId="03A73516" w14:textId="77777777" w:rsidR="00E615E6" w:rsidRDefault="00720F21">
      <w:pPr>
        <w:spacing w:after="0" w:line="600" w:lineRule="auto"/>
        <w:ind w:firstLine="720"/>
        <w:jc w:val="both"/>
        <w:rPr>
          <w:rFonts w:eastAsia="Times New Roman"/>
          <w:szCs w:val="24"/>
        </w:rPr>
      </w:pPr>
      <w:r w:rsidRPr="00DE3FE6">
        <w:rPr>
          <w:rFonts w:eastAsia="Times New Roman"/>
          <w:szCs w:val="24"/>
        </w:rPr>
        <w:t>Αγαπητοί συνάδελφοι</w:t>
      </w:r>
      <w:r>
        <w:rPr>
          <w:rFonts w:eastAsia="Times New Roman"/>
          <w:szCs w:val="24"/>
        </w:rPr>
        <w:t>,</w:t>
      </w:r>
      <w:r w:rsidRPr="00DE3FE6">
        <w:rPr>
          <w:rFonts w:eastAsia="Times New Roman"/>
          <w:szCs w:val="24"/>
        </w:rPr>
        <w:t xml:space="preserve"> η χώρα μας έχει το νομικό οπλοστάσιο για την ισότητα των φύλων</w:t>
      </w:r>
      <w:r>
        <w:rPr>
          <w:rFonts w:eastAsia="Times New Roman"/>
          <w:szCs w:val="24"/>
        </w:rPr>
        <w:t>,</w:t>
      </w:r>
      <w:r w:rsidRPr="00DE3FE6">
        <w:rPr>
          <w:rFonts w:eastAsia="Times New Roman"/>
          <w:szCs w:val="24"/>
        </w:rPr>
        <w:t xml:space="preserve"> η οποία έχει καταξιωθεί στο</w:t>
      </w:r>
      <w:r>
        <w:rPr>
          <w:rFonts w:eastAsia="Times New Roman"/>
          <w:szCs w:val="24"/>
        </w:rPr>
        <w:t>ν</w:t>
      </w:r>
      <w:r w:rsidRPr="00DE3FE6">
        <w:rPr>
          <w:rFonts w:eastAsia="Times New Roman"/>
          <w:szCs w:val="24"/>
        </w:rPr>
        <w:t xml:space="preserve"> δημόσιο χώρο από τις αρχές τη</w:t>
      </w:r>
      <w:r w:rsidRPr="00DE3FE6">
        <w:rPr>
          <w:rFonts w:eastAsia="Times New Roman"/>
          <w:szCs w:val="24"/>
        </w:rPr>
        <w:t xml:space="preserve">ς δεκαετίας του </w:t>
      </w:r>
      <w:r>
        <w:rPr>
          <w:rFonts w:eastAsia="Times New Roman"/>
          <w:szCs w:val="24"/>
        </w:rPr>
        <w:t>’</w:t>
      </w:r>
      <w:r w:rsidRPr="00DE3FE6">
        <w:rPr>
          <w:rFonts w:eastAsia="Times New Roman"/>
          <w:szCs w:val="24"/>
        </w:rPr>
        <w:t>80</w:t>
      </w:r>
      <w:r>
        <w:rPr>
          <w:rFonts w:eastAsia="Times New Roman"/>
          <w:szCs w:val="24"/>
        </w:rPr>
        <w:t xml:space="preserve">, </w:t>
      </w:r>
      <w:r w:rsidRPr="00DE3FE6">
        <w:rPr>
          <w:rFonts w:eastAsia="Times New Roman"/>
          <w:szCs w:val="24"/>
        </w:rPr>
        <w:t xml:space="preserve">όπως </w:t>
      </w:r>
      <w:r>
        <w:rPr>
          <w:rFonts w:eastAsia="Times New Roman"/>
          <w:szCs w:val="24"/>
        </w:rPr>
        <w:t>είπα,</w:t>
      </w:r>
      <w:r w:rsidRPr="00DE3FE6">
        <w:rPr>
          <w:rFonts w:eastAsia="Times New Roman"/>
          <w:szCs w:val="24"/>
        </w:rPr>
        <w:t xml:space="preserve"> </w:t>
      </w:r>
      <w:r w:rsidRPr="00DE3FE6">
        <w:rPr>
          <w:rFonts w:eastAsia="Times New Roman"/>
          <w:szCs w:val="24"/>
        </w:rPr>
        <w:lastRenderedPageBreak/>
        <w:t xml:space="preserve">με την υποστήριξη του γυναικείου κινήματος </w:t>
      </w:r>
      <w:r>
        <w:rPr>
          <w:rFonts w:eastAsia="Times New Roman"/>
          <w:szCs w:val="24"/>
        </w:rPr>
        <w:t>της Μ</w:t>
      </w:r>
      <w:r w:rsidRPr="00DE3FE6">
        <w:rPr>
          <w:rFonts w:eastAsia="Times New Roman"/>
          <w:szCs w:val="24"/>
        </w:rPr>
        <w:t>εταπολίτευσης</w:t>
      </w:r>
      <w:r>
        <w:rPr>
          <w:rFonts w:eastAsia="Times New Roman"/>
          <w:szCs w:val="24"/>
        </w:rPr>
        <w:t>.</w:t>
      </w:r>
      <w:r w:rsidRPr="00DE3FE6">
        <w:rPr>
          <w:rFonts w:eastAsia="Times New Roman"/>
          <w:szCs w:val="24"/>
        </w:rPr>
        <w:t xml:space="preserve"> Ο κοινωνικός διάλογος</w:t>
      </w:r>
      <w:r>
        <w:rPr>
          <w:rFonts w:eastAsia="Times New Roman"/>
          <w:szCs w:val="24"/>
        </w:rPr>
        <w:t>, λ</w:t>
      </w:r>
      <w:r w:rsidRPr="00DE3FE6">
        <w:rPr>
          <w:rFonts w:eastAsia="Times New Roman"/>
          <w:szCs w:val="24"/>
        </w:rPr>
        <w:t>οιπόν</w:t>
      </w:r>
      <w:r>
        <w:rPr>
          <w:rFonts w:eastAsia="Times New Roman"/>
          <w:szCs w:val="24"/>
        </w:rPr>
        <w:t>,</w:t>
      </w:r>
      <w:r w:rsidRPr="00DE3FE6">
        <w:rPr>
          <w:rFonts w:eastAsia="Times New Roman"/>
          <w:szCs w:val="24"/>
        </w:rPr>
        <w:t xml:space="preserve"> θα μπορούσε να μας βοηθήσει να εστιάσουμε στις ανάγκες που προέκυψαν στο </w:t>
      </w:r>
      <w:r>
        <w:rPr>
          <w:rFonts w:eastAsia="Times New Roman"/>
          <w:szCs w:val="24"/>
        </w:rPr>
        <w:t>π</w:t>
      </w:r>
      <w:r w:rsidRPr="00DE3FE6">
        <w:rPr>
          <w:rFonts w:eastAsia="Times New Roman"/>
          <w:szCs w:val="24"/>
        </w:rPr>
        <w:t xml:space="preserve">εδίο της ισότητας των φύλων την περίοδο της οικονομικής κρίσης και οδηγούν συχνά τη γυναίκα </w:t>
      </w:r>
      <w:r>
        <w:rPr>
          <w:rFonts w:eastAsia="Times New Roman"/>
          <w:szCs w:val="24"/>
        </w:rPr>
        <w:t>σ</w:t>
      </w:r>
      <w:r w:rsidRPr="00DE3FE6">
        <w:rPr>
          <w:rFonts w:eastAsia="Times New Roman"/>
          <w:szCs w:val="24"/>
        </w:rPr>
        <w:t xml:space="preserve">τον κοινωνικό αποκλεισμό και στο κοινωνικό </w:t>
      </w:r>
      <w:proofErr w:type="spellStart"/>
      <w:r w:rsidRPr="00F00B58">
        <w:rPr>
          <w:rFonts w:eastAsia="Times New Roman" w:cs="Times New Roman"/>
          <w:szCs w:val="24"/>
        </w:rPr>
        <w:t>bullying</w:t>
      </w:r>
      <w:proofErr w:type="spellEnd"/>
      <w:r>
        <w:rPr>
          <w:rFonts w:eastAsia="Times New Roman"/>
          <w:szCs w:val="24"/>
        </w:rPr>
        <w:t>.</w:t>
      </w:r>
      <w:r w:rsidRPr="00DE3FE6">
        <w:rPr>
          <w:rFonts w:eastAsia="Times New Roman"/>
          <w:szCs w:val="24"/>
        </w:rPr>
        <w:t xml:space="preserve"> Θα μπορούσε να μας βοηθήσει να προσεγγίσουμε καλύτερα το ζήτημα της </w:t>
      </w:r>
      <w:r>
        <w:rPr>
          <w:rFonts w:eastAsia="Times New Roman"/>
          <w:szCs w:val="24"/>
        </w:rPr>
        <w:t>ομαλής</w:t>
      </w:r>
      <w:r w:rsidRPr="00DE3FE6">
        <w:rPr>
          <w:rFonts w:eastAsia="Times New Roman"/>
          <w:szCs w:val="24"/>
        </w:rPr>
        <w:t xml:space="preserve"> επανένταξης </w:t>
      </w:r>
      <w:r>
        <w:rPr>
          <w:rFonts w:eastAsia="Times New Roman"/>
          <w:szCs w:val="24"/>
        </w:rPr>
        <w:t>σ</w:t>
      </w:r>
      <w:r w:rsidRPr="00DE3FE6">
        <w:rPr>
          <w:rFonts w:eastAsia="Times New Roman"/>
          <w:szCs w:val="24"/>
        </w:rPr>
        <w:t>το κοινωνικό σύνολο τω</w:t>
      </w:r>
      <w:r w:rsidRPr="00DE3FE6">
        <w:rPr>
          <w:rFonts w:eastAsia="Times New Roman"/>
          <w:szCs w:val="24"/>
        </w:rPr>
        <w:t xml:space="preserve">ν </w:t>
      </w:r>
      <w:r>
        <w:rPr>
          <w:rFonts w:eastAsia="Times New Roman"/>
          <w:szCs w:val="24"/>
        </w:rPr>
        <w:t>γυναικών</w:t>
      </w:r>
      <w:r w:rsidRPr="00DE3FE6">
        <w:rPr>
          <w:rFonts w:eastAsia="Times New Roman"/>
          <w:szCs w:val="24"/>
        </w:rPr>
        <w:t xml:space="preserve"> που </w:t>
      </w:r>
      <w:r>
        <w:rPr>
          <w:rFonts w:eastAsia="Times New Roman"/>
          <w:szCs w:val="24"/>
        </w:rPr>
        <w:t>ήταν</w:t>
      </w:r>
      <w:r w:rsidRPr="00DE3FE6">
        <w:rPr>
          <w:rFonts w:eastAsia="Times New Roman"/>
          <w:szCs w:val="24"/>
        </w:rPr>
        <w:t xml:space="preserve"> φυλακισμένες </w:t>
      </w:r>
      <w:r>
        <w:rPr>
          <w:rFonts w:eastAsia="Times New Roman"/>
          <w:szCs w:val="24"/>
        </w:rPr>
        <w:t xml:space="preserve">ή </w:t>
      </w:r>
      <w:proofErr w:type="spellStart"/>
      <w:r>
        <w:rPr>
          <w:rFonts w:eastAsia="Times New Roman"/>
          <w:szCs w:val="24"/>
        </w:rPr>
        <w:t>τοξικοεξαρτημένες</w:t>
      </w:r>
      <w:proofErr w:type="spellEnd"/>
      <w:r>
        <w:rPr>
          <w:rFonts w:eastAsia="Times New Roman"/>
          <w:szCs w:val="24"/>
        </w:rPr>
        <w:t>,</w:t>
      </w:r>
      <w:r w:rsidRPr="00DE3FE6">
        <w:rPr>
          <w:rFonts w:eastAsia="Times New Roman"/>
          <w:szCs w:val="24"/>
        </w:rPr>
        <w:t xml:space="preserve"> που βιώνουν την μακροχρόνια </w:t>
      </w:r>
      <w:r>
        <w:rPr>
          <w:rFonts w:eastAsia="Times New Roman"/>
          <w:szCs w:val="24"/>
        </w:rPr>
        <w:t>ανεργία,</w:t>
      </w:r>
      <w:r w:rsidRPr="00DE3FE6">
        <w:rPr>
          <w:rFonts w:eastAsia="Times New Roman"/>
          <w:szCs w:val="24"/>
        </w:rPr>
        <w:t xml:space="preserve"> που είναι </w:t>
      </w:r>
      <w:proofErr w:type="spellStart"/>
      <w:r w:rsidRPr="00DE3FE6">
        <w:rPr>
          <w:rFonts w:eastAsia="Times New Roman"/>
          <w:szCs w:val="24"/>
        </w:rPr>
        <w:t>Ρομά</w:t>
      </w:r>
      <w:proofErr w:type="spellEnd"/>
      <w:r>
        <w:rPr>
          <w:rFonts w:eastAsia="Times New Roman"/>
          <w:szCs w:val="24"/>
        </w:rPr>
        <w:t>,</w:t>
      </w:r>
      <w:r w:rsidRPr="00DE3FE6">
        <w:rPr>
          <w:rFonts w:eastAsia="Times New Roman"/>
          <w:szCs w:val="24"/>
        </w:rPr>
        <w:t xml:space="preserve"> που είναι πρόσφυγες και μετανάστες στη χώρα </w:t>
      </w:r>
      <w:r>
        <w:rPr>
          <w:rFonts w:eastAsia="Times New Roman"/>
          <w:szCs w:val="24"/>
        </w:rPr>
        <w:t>μας,</w:t>
      </w:r>
      <w:r w:rsidRPr="00DE3FE6">
        <w:rPr>
          <w:rFonts w:eastAsia="Times New Roman"/>
          <w:szCs w:val="24"/>
        </w:rPr>
        <w:t xml:space="preserve"> που έχουν υποστεί οποιαδήποτε μορφή βίας</w:t>
      </w:r>
      <w:r>
        <w:rPr>
          <w:rFonts w:eastAsia="Times New Roman"/>
          <w:szCs w:val="24"/>
        </w:rPr>
        <w:t>,</w:t>
      </w:r>
      <w:r w:rsidRPr="00DE3FE6">
        <w:rPr>
          <w:rFonts w:eastAsia="Times New Roman"/>
          <w:szCs w:val="24"/>
        </w:rPr>
        <w:t xml:space="preserve"> που είναι αρχηγοί μονογονεϊκών οικογενειών</w:t>
      </w:r>
      <w:r>
        <w:rPr>
          <w:rFonts w:eastAsia="Times New Roman"/>
          <w:szCs w:val="24"/>
        </w:rPr>
        <w:t xml:space="preserve"> ή των γυναικών </w:t>
      </w:r>
      <w:r>
        <w:rPr>
          <w:rFonts w:eastAsia="Times New Roman"/>
          <w:szCs w:val="24"/>
        </w:rPr>
        <w:t>που συνδυάζουν</w:t>
      </w:r>
      <w:r w:rsidRPr="00DE3FE6">
        <w:rPr>
          <w:rFonts w:eastAsia="Times New Roman"/>
          <w:szCs w:val="24"/>
        </w:rPr>
        <w:t xml:space="preserve"> πολλές επιμέρους ταυτότητες που </w:t>
      </w:r>
      <w:r>
        <w:rPr>
          <w:rFonts w:eastAsia="Times New Roman"/>
          <w:szCs w:val="24"/>
        </w:rPr>
        <w:t>τις εντάσσουν στις</w:t>
      </w:r>
      <w:r w:rsidRPr="00DE3FE6">
        <w:rPr>
          <w:rFonts w:eastAsia="Times New Roman"/>
          <w:szCs w:val="24"/>
        </w:rPr>
        <w:t xml:space="preserve"> ευάλωτες κοινωνικές τάξεις</w:t>
      </w:r>
      <w:r>
        <w:rPr>
          <w:rFonts w:eastAsia="Times New Roman"/>
          <w:szCs w:val="24"/>
        </w:rPr>
        <w:t>. Και γενικότερα</w:t>
      </w:r>
      <w:r w:rsidRPr="00DE3FE6">
        <w:rPr>
          <w:rFonts w:eastAsia="Times New Roman"/>
          <w:szCs w:val="24"/>
        </w:rPr>
        <w:t xml:space="preserve"> θα μπορούσε να βοηθήσει στην καλύτερη κατανόηση των πραγματικών προβλημάτων που αντιμετωπίζουν </w:t>
      </w:r>
      <w:r>
        <w:rPr>
          <w:rFonts w:eastAsia="Times New Roman"/>
          <w:szCs w:val="24"/>
        </w:rPr>
        <w:t>σ</w:t>
      </w:r>
      <w:r w:rsidRPr="00DE3FE6">
        <w:rPr>
          <w:rFonts w:eastAsia="Times New Roman"/>
          <w:szCs w:val="24"/>
        </w:rPr>
        <w:t>ήμερα οι γυναίκες και</w:t>
      </w:r>
      <w:r>
        <w:rPr>
          <w:rFonts w:eastAsia="Times New Roman"/>
          <w:szCs w:val="24"/>
        </w:rPr>
        <w:t xml:space="preserve"> που</w:t>
      </w:r>
      <w:r w:rsidRPr="00DE3FE6">
        <w:rPr>
          <w:rFonts w:eastAsia="Times New Roman"/>
          <w:szCs w:val="24"/>
        </w:rPr>
        <w:t xml:space="preserve"> έχουν να κάνουν με την άν</w:t>
      </w:r>
      <w:r w:rsidRPr="00DE3FE6">
        <w:rPr>
          <w:rFonts w:eastAsia="Times New Roman"/>
          <w:szCs w:val="24"/>
        </w:rPr>
        <w:t xml:space="preserve">ιση μεταχείριση σε βάρος </w:t>
      </w:r>
      <w:r>
        <w:rPr>
          <w:rFonts w:eastAsia="Times New Roman"/>
          <w:szCs w:val="24"/>
        </w:rPr>
        <w:t>τους στην εργασία, με την ανάγκη ενίσχυσης του πλαισίου προστασίας της μητρότητας και της ερ</w:t>
      </w:r>
      <w:r>
        <w:rPr>
          <w:rFonts w:eastAsia="Times New Roman"/>
          <w:szCs w:val="24"/>
        </w:rPr>
        <w:lastRenderedPageBreak/>
        <w:t xml:space="preserve">γαζόμενης μητέρας, με τη συμφιλίωση της </w:t>
      </w:r>
      <w:r w:rsidRPr="00DE3FE6">
        <w:rPr>
          <w:rFonts w:eastAsia="Times New Roman"/>
          <w:szCs w:val="24"/>
        </w:rPr>
        <w:t>οικογενειακής και επαγγελματικής ζωής</w:t>
      </w:r>
      <w:r>
        <w:rPr>
          <w:rFonts w:eastAsia="Times New Roman"/>
          <w:szCs w:val="24"/>
        </w:rPr>
        <w:t>. Έ</w:t>
      </w:r>
      <w:r w:rsidRPr="00DE3FE6">
        <w:rPr>
          <w:rFonts w:eastAsia="Times New Roman"/>
          <w:szCs w:val="24"/>
        </w:rPr>
        <w:t>νας τέτοιος</w:t>
      </w:r>
      <w:r>
        <w:rPr>
          <w:rFonts w:eastAsia="Times New Roman"/>
          <w:szCs w:val="24"/>
        </w:rPr>
        <w:t>, α</w:t>
      </w:r>
      <w:r w:rsidRPr="00DE3FE6">
        <w:rPr>
          <w:rFonts w:eastAsia="Times New Roman"/>
          <w:szCs w:val="24"/>
        </w:rPr>
        <w:t>γαπητοί συνάδελφοι</w:t>
      </w:r>
      <w:r>
        <w:rPr>
          <w:rFonts w:eastAsia="Times New Roman"/>
          <w:szCs w:val="24"/>
        </w:rPr>
        <w:t>,</w:t>
      </w:r>
      <w:r w:rsidRPr="00DE3FE6">
        <w:rPr>
          <w:rFonts w:eastAsia="Times New Roman"/>
          <w:szCs w:val="24"/>
        </w:rPr>
        <w:t xml:space="preserve"> κοινωνικός διάλογος </w:t>
      </w:r>
      <w:r>
        <w:rPr>
          <w:rFonts w:eastAsia="Times New Roman"/>
          <w:szCs w:val="24"/>
        </w:rPr>
        <w:t>λείπε</w:t>
      </w:r>
      <w:r>
        <w:rPr>
          <w:rFonts w:eastAsia="Times New Roman"/>
          <w:szCs w:val="24"/>
        </w:rPr>
        <w:t>ι. Έ</w:t>
      </w:r>
      <w:r w:rsidRPr="00DE3FE6">
        <w:rPr>
          <w:rFonts w:eastAsia="Times New Roman"/>
          <w:szCs w:val="24"/>
        </w:rPr>
        <w:t xml:space="preserve">νας τέτοιος </w:t>
      </w:r>
      <w:r>
        <w:rPr>
          <w:rFonts w:eastAsia="Times New Roman"/>
          <w:szCs w:val="24"/>
        </w:rPr>
        <w:t>κοινωνικός διάλογος</w:t>
      </w:r>
      <w:r w:rsidRPr="00DE3FE6">
        <w:rPr>
          <w:rFonts w:eastAsia="Times New Roman"/>
          <w:szCs w:val="24"/>
        </w:rPr>
        <w:t xml:space="preserve"> θα μπορούσε να δημιουργήσει </w:t>
      </w:r>
      <w:r>
        <w:rPr>
          <w:rFonts w:eastAsia="Times New Roman"/>
          <w:szCs w:val="24"/>
        </w:rPr>
        <w:t xml:space="preserve">και </w:t>
      </w:r>
      <w:r w:rsidRPr="00DE3FE6">
        <w:rPr>
          <w:rFonts w:eastAsia="Times New Roman"/>
          <w:szCs w:val="24"/>
        </w:rPr>
        <w:t xml:space="preserve">να βοηθήσει την Κυβέρνηση στη χάραξη ειδικών πολιτικών που </w:t>
      </w:r>
      <w:r>
        <w:rPr>
          <w:rFonts w:eastAsia="Times New Roman"/>
          <w:szCs w:val="24"/>
        </w:rPr>
        <w:t>θα απαντούν</w:t>
      </w:r>
      <w:r w:rsidRPr="00DE3FE6">
        <w:rPr>
          <w:rFonts w:eastAsia="Times New Roman"/>
          <w:szCs w:val="24"/>
        </w:rPr>
        <w:t xml:space="preserve"> στα πραγματικά προβλήματα</w:t>
      </w:r>
      <w:r>
        <w:rPr>
          <w:rFonts w:eastAsia="Times New Roman"/>
          <w:szCs w:val="24"/>
        </w:rPr>
        <w:t>.</w:t>
      </w:r>
    </w:p>
    <w:p w14:paraId="03A73517" w14:textId="77777777" w:rsidR="00E615E6" w:rsidRDefault="00720F21">
      <w:pPr>
        <w:spacing w:after="0" w:line="600" w:lineRule="auto"/>
        <w:ind w:firstLine="720"/>
        <w:jc w:val="both"/>
        <w:rPr>
          <w:rFonts w:eastAsia="Times New Roman"/>
          <w:szCs w:val="24"/>
        </w:rPr>
      </w:pPr>
      <w:r>
        <w:rPr>
          <w:rFonts w:eastAsia="Times New Roman"/>
          <w:szCs w:val="24"/>
        </w:rPr>
        <w:t xml:space="preserve">Αυτή είναι </w:t>
      </w:r>
      <w:r w:rsidRPr="00DE3FE6">
        <w:rPr>
          <w:rFonts w:eastAsia="Times New Roman"/>
          <w:szCs w:val="24"/>
        </w:rPr>
        <w:t>η πραγματικότητα</w:t>
      </w:r>
      <w:r>
        <w:rPr>
          <w:rFonts w:eastAsia="Times New Roman"/>
          <w:szCs w:val="24"/>
        </w:rPr>
        <w:t>.</w:t>
      </w:r>
      <w:r w:rsidRPr="00DE3FE6">
        <w:rPr>
          <w:rFonts w:eastAsia="Times New Roman"/>
          <w:szCs w:val="24"/>
        </w:rPr>
        <w:t xml:space="preserve"> Εσείς </w:t>
      </w:r>
      <w:r>
        <w:rPr>
          <w:rFonts w:eastAsia="Times New Roman"/>
          <w:szCs w:val="24"/>
        </w:rPr>
        <w:t>όμως,</w:t>
      </w:r>
      <w:r w:rsidRPr="00DE3FE6">
        <w:rPr>
          <w:rFonts w:eastAsia="Times New Roman"/>
          <w:szCs w:val="24"/>
        </w:rPr>
        <w:t xml:space="preserve"> αγαπητοί</w:t>
      </w:r>
      <w:r>
        <w:rPr>
          <w:rFonts w:eastAsia="Times New Roman"/>
          <w:szCs w:val="24"/>
        </w:rPr>
        <w:t xml:space="preserve"> Υπουργοί,</w:t>
      </w:r>
      <w:r w:rsidRPr="00DE3FE6">
        <w:rPr>
          <w:rFonts w:eastAsia="Times New Roman"/>
          <w:szCs w:val="24"/>
        </w:rPr>
        <w:t xml:space="preserve"> </w:t>
      </w:r>
      <w:r>
        <w:rPr>
          <w:rFonts w:eastAsia="Times New Roman"/>
          <w:szCs w:val="24"/>
        </w:rPr>
        <w:t>τ</w:t>
      </w:r>
      <w:r w:rsidRPr="00DE3FE6">
        <w:rPr>
          <w:rFonts w:eastAsia="Times New Roman"/>
          <w:szCs w:val="24"/>
        </w:rPr>
        <w:t>ο</w:t>
      </w:r>
      <w:r>
        <w:rPr>
          <w:rFonts w:eastAsia="Times New Roman"/>
          <w:szCs w:val="24"/>
        </w:rPr>
        <w:t>ν</w:t>
      </w:r>
      <w:r w:rsidRPr="00DE3FE6">
        <w:rPr>
          <w:rFonts w:eastAsia="Times New Roman"/>
          <w:szCs w:val="24"/>
        </w:rPr>
        <w:t xml:space="preserve"> κοινωνικό διάλογο το</w:t>
      </w:r>
      <w:r>
        <w:rPr>
          <w:rFonts w:eastAsia="Times New Roman"/>
          <w:szCs w:val="24"/>
        </w:rPr>
        <w:t>ν</w:t>
      </w:r>
      <w:r w:rsidRPr="00DE3FE6">
        <w:rPr>
          <w:rFonts w:eastAsia="Times New Roman"/>
          <w:szCs w:val="24"/>
        </w:rPr>
        <w:t xml:space="preserve"> </w:t>
      </w:r>
      <w:proofErr w:type="spellStart"/>
      <w:r w:rsidRPr="00DE3FE6">
        <w:rPr>
          <w:rFonts w:eastAsia="Times New Roman"/>
          <w:szCs w:val="24"/>
        </w:rPr>
        <w:t>εργα</w:t>
      </w:r>
      <w:r w:rsidRPr="00DE3FE6">
        <w:rPr>
          <w:rFonts w:eastAsia="Times New Roman"/>
          <w:szCs w:val="24"/>
        </w:rPr>
        <w:t>λε</w:t>
      </w:r>
      <w:r>
        <w:rPr>
          <w:rFonts w:eastAsia="Times New Roman"/>
          <w:szCs w:val="24"/>
        </w:rPr>
        <w:t>ι</w:t>
      </w:r>
      <w:r w:rsidRPr="00DE3FE6">
        <w:rPr>
          <w:rFonts w:eastAsia="Times New Roman"/>
          <w:szCs w:val="24"/>
        </w:rPr>
        <w:t>οποιήσατε</w:t>
      </w:r>
      <w:proofErr w:type="spellEnd"/>
      <w:r>
        <w:rPr>
          <w:rFonts w:eastAsia="Times New Roman"/>
          <w:szCs w:val="24"/>
        </w:rPr>
        <w:t>.</w:t>
      </w:r>
      <w:r w:rsidRPr="00DE3FE6">
        <w:rPr>
          <w:rFonts w:eastAsia="Times New Roman"/>
          <w:szCs w:val="24"/>
        </w:rPr>
        <w:t xml:space="preserve"> Και σας ερωτώ</w:t>
      </w:r>
      <w:r w:rsidRPr="008D0424">
        <w:rPr>
          <w:rFonts w:eastAsia="Times New Roman"/>
          <w:szCs w:val="24"/>
        </w:rPr>
        <w:t>:</w:t>
      </w:r>
      <w:r w:rsidRPr="00DE3FE6">
        <w:rPr>
          <w:rFonts w:eastAsia="Times New Roman"/>
          <w:szCs w:val="24"/>
        </w:rPr>
        <w:t xml:space="preserve"> Ποιες είναι οι πολιτικές σας </w:t>
      </w:r>
      <w:r>
        <w:rPr>
          <w:rFonts w:eastAsia="Times New Roman"/>
          <w:szCs w:val="24"/>
        </w:rPr>
        <w:t>γ</w:t>
      </w:r>
      <w:r w:rsidRPr="00DE3FE6">
        <w:rPr>
          <w:rFonts w:eastAsia="Times New Roman"/>
          <w:szCs w:val="24"/>
        </w:rPr>
        <w:t xml:space="preserve">ια να </w:t>
      </w:r>
      <w:r>
        <w:rPr>
          <w:rFonts w:eastAsia="Times New Roman"/>
          <w:szCs w:val="24"/>
        </w:rPr>
        <w:t>αντιστρέψετε</w:t>
      </w:r>
      <w:r w:rsidRPr="00DE3FE6">
        <w:rPr>
          <w:rFonts w:eastAsia="Times New Roman"/>
          <w:szCs w:val="24"/>
        </w:rPr>
        <w:t xml:space="preserve"> το εξαιρετικά υψηλό ποσοστό ανεργίας στις γυναίκες</w:t>
      </w:r>
      <w:r>
        <w:rPr>
          <w:rFonts w:eastAsia="Times New Roman"/>
          <w:szCs w:val="24"/>
        </w:rPr>
        <w:t>; Διότι θα ήθελα</w:t>
      </w:r>
      <w:r w:rsidRPr="00DE3FE6">
        <w:rPr>
          <w:rFonts w:eastAsia="Times New Roman"/>
          <w:szCs w:val="24"/>
        </w:rPr>
        <w:t xml:space="preserve"> να τονίσω ότι</w:t>
      </w:r>
      <w:r>
        <w:rPr>
          <w:rFonts w:eastAsia="Times New Roman"/>
          <w:szCs w:val="24"/>
        </w:rPr>
        <w:t>,</w:t>
      </w:r>
      <w:r w:rsidRPr="00DE3FE6">
        <w:rPr>
          <w:rFonts w:eastAsia="Times New Roman"/>
          <w:szCs w:val="24"/>
        </w:rPr>
        <w:t xml:space="preserve"> σύμφωνα με τα στοιχεία του </w:t>
      </w:r>
      <w:r>
        <w:rPr>
          <w:rFonts w:eastAsia="Times New Roman"/>
          <w:szCs w:val="24"/>
        </w:rPr>
        <w:t xml:space="preserve">Δεκεμβρίου </w:t>
      </w:r>
      <w:r w:rsidRPr="00DE3FE6">
        <w:rPr>
          <w:rFonts w:eastAsia="Times New Roman"/>
          <w:szCs w:val="24"/>
        </w:rPr>
        <w:t>του 2017</w:t>
      </w:r>
      <w:r>
        <w:rPr>
          <w:rFonts w:eastAsia="Times New Roman"/>
          <w:szCs w:val="24"/>
        </w:rPr>
        <w:t>,</w:t>
      </w:r>
      <w:r w:rsidRPr="00DE3FE6">
        <w:rPr>
          <w:rFonts w:eastAsia="Times New Roman"/>
          <w:szCs w:val="24"/>
        </w:rPr>
        <w:t xml:space="preserve"> της ΕΛΣΤΑΤ</w:t>
      </w:r>
      <w:r>
        <w:rPr>
          <w:rFonts w:eastAsia="Times New Roman"/>
          <w:szCs w:val="24"/>
        </w:rPr>
        <w:t>,</w:t>
      </w:r>
      <w:r w:rsidRPr="00DE3FE6">
        <w:rPr>
          <w:rFonts w:eastAsia="Times New Roman"/>
          <w:szCs w:val="24"/>
        </w:rPr>
        <w:t xml:space="preserve"> οι γυναίκες συνεχίζουν να διατηρούν υψηλότερο ποσοστό σε σχέση με τους άντρες 25,8</w:t>
      </w:r>
      <w:r>
        <w:rPr>
          <w:rFonts w:eastAsia="Times New Roman"/>
          <w:szCs w:val="24"/>
        </w:rPr>
        <w:t>% έναντι 16,9%</w:t>
      </w:r>
      <w:r w:rsidRPr="00DE3FE6">
        <w:rPr>
          <w:rFonts w:eastAsia="Times New Roman"/>
          <w:szCs w:val="24"/>
        </w:rPr>
        <w:t xml:space="preserve"> </w:t>
      </w:r>
      <w:r>
        <w:rPr>
          <w:rFonts w:eastAsia="Times New Roman"/>
          <w:szCs w:val="24"/>
        </w:rPr>
        <w:t>των ανδρών. Π</w:t>
      </w:r>
      <w:r w:rsidRPr="00DE3FE6">
        <w:rPr>
          <w:rFonts w:eastAsia="Times New Roman"/>
          <w:szCs w:val="24"/>
        </w:rPr>
        <w:t xml:space="preserve">οιες είναι οι πολιτικές σας ώστε η Ελληνίδα </w:t>
      </w:r>
      <w:r>
        <w:rPr>
          <w:rFonts w:eastAsia="Times New Roman"/>
          <w:szCs w:val="24"/>
        </w:rPr>
        <w:t>εργαζόμενη</w:t>
      </w:r>
      <w:r w:rsidRPr="00DE3FE6">
        <w:rPr>
          <w:rFonts w:eastAsia="Times New Roman"/>
          <w:szCs w:val="24"/>
        </w:rPr>
        <w:t xml:space="preserve"> να αισθάνεται ότι μπορεί να γίνει μητέρα χωρίς να χρειαστεί να </w:t>
      </w:r>
      <w:r>
        <w:rPr>
          <w:rFonts w:eastAsia="Times New Roman"/>
          <w:szCs w:val="24"/>
        </w:rPr>
        <w:t>αφήσει πίσω</w:t>
      </w:r>
      <w:r w:rsidRPr="00DE3FE6">
        <w:rPr>
          <w:rFonts w:eastAsia="Times New Roman"/>
          <w:szCs w:val="24"/>
        </w:rPr>
        <w:t xml:space="preserve"> τα όνειρά της γ</w:t>
      </w:r>
      <w:r w:rsidRPr="00DE3FE6">
        <w:rPr>
          <w:rFonts w:eastAsia="Times New Roman"/>
          <w:szCs w:val="24"/>
        </w:rPr>
        <w:t>ια</w:t>
      </w:r>
      <w:r>
        <w:rPr>
          <w:rFonts w:eastAsia="Times New Roman"/>
          <w:szCs w:val="24"/>
        </w:rPr>
        <w:t xml:space="preserve"> την επαγγελματική της</w:t>
      </w:r>
      <w:r w:rsidRPr="00DE3FE6">
        <w:rPr>
          <w:rFonts w:eastAsia="Times New Roman"/>
          <w:szCs w:val="24"/>
        </w:rPr>
        <w:t xml:space="preserve"> καταξίωση</w:t>
      </w:r>
      <w:r>
        <w:rPr>
          <w:rFonts w:eastAsia="Times New Roman"/>
          <w:szCs w:val="24"/>
        </w:rPr>
        <w:t>;</w:t>
      </w:r>
    </w:p>
    <w:p w14:paraId="03A73518" w14:textId="77777777" w:rsidR="00E615E6" w:rsidRDefault="00720F21">
      <w:pPr>
        <w:spacing w:after="0" w:line="600" w:lineRule="auto"/>
        <w:ind w:firstLine="720"/>
        <w:jc w:val="both"/>
        <w:rPr>
          <w:rFonts w:eastAsia="Times New Roman"/>
          <w:szCs w:val="24"/>
        </w:rPr>
      </w:pPr>
      <w:r>
        <w:rPr>
          <w:rFonts w:eastAsia="Times New Roman"/>
          <w:szCs w:val="24"/>
        </w:rPr>
        <w:t xml:space="preserve">Ακούστηκαν στην </w:t>
      </w:r>
      <w:r>
        <w:rPr>
          <w:rFonts w:eastAsia="Times New Roman"/>
          <w:szCs w:val="24"/>
        </w:rPr>
        <w:t>ε</w:t>
      </w:r>
      <w:r>
        <w:rPr>
          <w:rFonts w:eastAsia="Times New Roman"/>
          <w:szCs w:val="24"/>
        </w:rPr>
        <w:t>πιτροπή</w:t>
      </w:r>
      <w:r w:rsidRPr="00DE3FE6">
        <w:rPr>
          <w:rFonts w:eastAsia="Times New Roman"/>
          <w:szCs w:val="24"/>
        </w:rPr>
        <w:t xml:space="preserve"> τα προβλήματα </w:t>
      </w:r>
      <w:r>
        <w:rPr>
          <w:rFonts w:eastAsia="Times New Roman"/>
          <w:szCs w:val="24"/>
        </w:rPr>
        <w:t xml:space="preserve">που αφορούν </w:t>
      </w:r>
      <w:r w:rsidRPr="00DE3FE6">
        <w:rPr>
          <w:rFonts w:eastAsia="Times New Roman"/>
          <w:szCs w:val="24"/>
        </w:rPr>
        <w:t xml:space="preserve">τους παιδικούς σταθμούς που δεν μπορούν να καλύψουν </w:t>
      </w:r>
      <w:r w:rsidRPr="00DE3FE6">
        <w:rPr>
          <w:rFonts w:eastAsia="Times New Roman"/>
          <w:szCs w:val="24"/>
        </w:rPr>
        <w:lastRenderedPageBreak/>
        <w:t>όλα τα παιδιά και τα ολοήμερα σχολεία</w:t>
      </w:r>
      <w:r>
        <w:rPr>
          <w:rFonts w:eastAsia="Times New Roman"/>
          <w:szCs w:val="24"/>
        </w:rPr>
        <w:t>,</w:t>
      </w:r>
      <w:r w:rsidRPr="00DE3FE6">
        <w:rPr>
          <w:rFonts w:eastAsia="Times New Roman"/>
          <w:szCs w:val="24"/>
        </w:rPr>
        <w:t xml:space="preserve"> που χρειάζεται να ενισχυθούν</w:t>
      </w:r>
      <w:r>
        <w:rPr>
          <w:rFonts w:eastAsia="Times New Roman"/>
          <w:szCs w:val="24"/>
        </w:rPr>
        <w:t>.</w:t>
      </w:r>
      <w:r w:rsidRPr="00DE3FE6">
        <w:rPr>
          <w:rFonts w:eastAsia="Times New Roman"/>
          <w:szCs w:val="24"/>
        </w:rPr>
        <w:t xml:space="preserve"> Και όλα αυτά </w:t>
      </w:r>
      <w:r>
        <w:rPr>
          <w:rFonts w:eastAsia="Times New Roman"/>
          <w:szCs w:val="24"/>
        </w:rPr>
        <w:t>πότε; Τ</w:t>
      </w:r>
      <w:r w:rsidRPr="00DE3FE6">
        <w:rPr>
          <w:rFonts w:eastAsia="Times New Roman"/>
          <w:szCs w:val="24"/>
        </w:rPr>
        <w:t>ο 2019</w:t>
      </w:r>
      <w:r>
        <w:rPr>
          <w:rFonts w:eastAsia="Times New Roman"/>
          <w:szCs w:val="24"/>
        </w:rPr>
        <w:t>.</w:t>
      </w:r>
      <w:r w:rsidRPr="00DE3FE6">
        <w:rPr>
          <w:rFonts w:eastAsia="Times New Roman"/>
          <w:szCs w:val="24"/>
        </w:rPr>
        <w:t xml:space="preserve"> Και </w:t>
      </w:r>
      <w:r>
        <w:rPr>
          <w:rFonts w:eastAsia="Times New Roman"/>
          <w:szCs w:val="24"/>
        </w:rPr>
        <w:t>π</w:t>
      </w:r>
      <w:r w:rsidRPr="00DE3FE6">
        <w:rPr>
          <w:rFonts w:eastAsia="Times New Roman"/>
          <w:szCs w:val="24"/>
        </w:rPr>
        <w:t xml:space="preserve">ράγματι </w:t>
      </w:r>
      <w:r>
        <w:rPr>
          <w:rFonts w:eastAsia="Times New Roman"/>
          <w:szCs w:val="24"/>
        </w:rPr>
        <w:t xml:space="preserve">η </w:t>
      </w:r>
      <w:r w:rsidRPr="00DE3FE6">
        <w:rPr>
          <w:rFonts w:eastAsia="Times New Roman"/>
          <w:szCs w:val="24"/>
        </w:rPr>
        <w:t>Δημοκ</w:t>
      </w:r>
      <w:r w:rsidRPr="00DE3FE6">
        <w:rPr>
          <w:rFonts w:eastAsia="Times New Roman"/>
          <w:szCs w:val="24"/>
        </w:rPr>
        <w:t xml:space="preserve">ρατική Συμπαράταξη </w:t>
      </w:r>
      <w:r>
        <w:rPr>
          <w:rFonts w:eastAsia="Times New Roman"/>
          <w:szCs w:val="24"/>
        </w:rPr>
        <w:t>έχει τονίσει</w:t>
      </w:r>
      <w:r w:rsidRPr="00DE3FE6">
        <w:rPr>
          <w:rFonts w:eastAsia="Times New Roman"/>
          <w:szCs w:val="24"/>
        </w:rPr>
        <w:t xml:space="preserve"> πολλές φορές ότι οι δομές φύλαξης βρεφών και νηπίων και γενικότερα οι δομές δημιουργικής απασχόλησης </w:t>
      </w:r>
      <w:r>
        <w:rPr>
          <w:rFonts w:eastAsia="Times New Roman"/>
          <w:szCs w:val="24"/>
        </w:rPr>
        <w:t>για</w:t>
      </w:r>
      <w:r w:rsidRPr="00DE3FE6">
        <w:rPr>
          <w:rFonts w:eastAsia="Times New Roman"/>
          <w:szCs w:val="24"/>
        </w:rPr>
        <w:t xml:space="preserve"> τα παιδιά των εργαζόμενων μητέρων πρέπει να στηριχτούν </w:t>
      </w:r>
      <w:r>
        <w:rPr>
          <w:rFonts w:eastAsia="Times New Roman"/>
          <w:szCs w:val="24"/>
        </w:rPr>
        <w:t>με πόρους και να</w:t>
      </w:r>
      <w:r w:rsidRPr="00DE3FE6">
        <w:rPr>
          <w:rFonts w:eastAsia="Times New Roman"/>
          <w:szCs w:val="24"/>
        </w:rPr>
        <w:t xml:space="preserve"> πολλαπλασιαστούν</w:t>
      </w:r>
      <w:r>
        <w:rPr>
          <w:rFonts w:eastAsia="Times New Roman"/>
          <w:szCs w:val="24"/>
        </w:rPr>
        <w:t>.</w:t>
      </w:r>
    </w:p>
    <w:p w14:paraId="03A73519" w14:textId="77777777" w:rsidR="00E615E6" w:rsidRDefault="00720F21">
      <w:pPr>
        <w:spacing w:after="0" w:line="600" w:lineRule="auto"/>
        <w:ind w:firstLine="720"/>
        <w:jc w:val="both"/>
        <w:rPr>
          <w:rFonts w:eastAsia="Times New Roman"/>
          <w:szCs w:val="24"/>
        </w:rPr>
      </w:pPr>
      <w:r>
        <w:rPr>
          <w:rFonts w:eastAsia="Times New Roman"/>
          <w:szCs w:val="24"/>
        </w:rPr>
        <w:t>Αγαπητοί συνάδελφοι, ε</w:t>
      </w:r>
      <w:r w:rsidRPr="00DE3FE6">
        <w:rPr>
          <w:rFonts w:eastAsia="Times New Roman"/>
          <w:szCs w:val="24"/>
        </w:rPr>
        <w:t>μείς</w:t>
      </w:r>
      <w:r>
        <w:rPr>
          <w:rFonts w:eastAsia="Times New Roman"/>
          <w:szCs w:val="24"/>
        </w:rPr>
        <w:t>, τ</w:t>
      </w:r>
      <w:r>
        <w:rPr>
          <w:rFonts w:eastAsia="Times New Roman"/>
          <w:szCs w:val="24"/>
        </w:rPr>
        <w:t>ο Κίνημα Αλλαγής, θεωρούμε πολύ</w:t>
      </w:r>
      <w:r w:rsidRPr="00DE3FE6">
        <w:rPr>
          <w:rFonts w:eastAsia="Times New Roman"/>
          <w:szCs w:val="24"/>
        </w:rPr>
        <w:t xml:space="preserve"> σημαντικό το θέμα ισότητας των φύλων</w:t>
      </w:r>
      <w:r>
        <w:rPr>
          <w:rFonts w:eastAsia="Times New Roman"/>
          <w:szCs w:val="24"/>
        </w:rPr>
        <w:t>. Ν</w:t>
      </w:r>
      <w:r w:rsidRPr="00DE3FE6">
        <w:rPr>
          <w:rFonts w:eastAsia="Times New Roman"/>
          <w:szCs w:val="24"/>
        </w:rPr>
        <w:t xml:space="preserve">α θυμίσω </w:t>
      </w:r>
      <w:r>
        <w:rPr>
          <w:rFonts w:eastAsia="Times New Roman"/>
          <w:szCs w:val="24"/>
        </w:rPr>
        <w:t xml:space="preserve">ότι </w:t>
      </w:r>
      <w:r w:rsidRPr="00DE3FE6">
        <w:rPr>
          <w:rFonts w:eastAsia="Times New Roman"/>
          <w:szCs w:val="24"/>
        </w:rPr>
        <w:t xml:space="preserve">πρόσφατα η Πρόεδρός </w:t>
      </w:r>
      <w:r>
        <w:rPr>
          <w:rFonts w:eastAsia="Times New Roman"/>
          <w:szCs w:val="24"/>
        </w:rPr>
        <w:t>μας κ</w:t>
      </w:r>
      <w:r>
        <w:rPr>
          <w:rFonts w:eastAsia="Times New Roman"/>
          <w:szCs w:val="24"/>
        </w:rPr>
        <w:t>.</w:t>
      </w:r>
      <w:r>
        <w:rPr>
          <w:rFonts w:eastAsia="Times New Roman"/>
          <w:szCs w:val="24"/>
        </w:rPr>
        <w:t xml:space="preserve"> </w:t>
      </w:r>
      <w:r w:rsidRPr="00DE3FE6">
        <w:rPr>
          <w:rFonts w:eastAsia="Times New Roman"/>
          <w:szCs w:val="24"/>
        </w:rPr>
        <w:t>Γεννηματά</w:t>
      </w:r>
      <w:r>
        <w:rPr>
          <w:rFonts w:eastAsia="Times New Roman"/>
          <w:szCs w:val="24"/>
        </w:rPr>
        <w:t xml:space="preserve"> ανέπτυξε τις θέσεις του Κινήματος Αλλαγής</w:t>
      </w:r>
      <w:r w:rsidRPr="00DE3FE6">
        <w:rPr>
          <w:rFonts w:eastAsia="Times New Roman"/>
          <w:szCs w:val="24"/>
        </w:rPr>
        <w:t xml:space="preserve"> για τις γυναίκες και μάλιστα τόνισε</w:t>
      </w:r>
      <w:r w:rsidRPr="004C6D30">
        <w:rPr>
          <w:rFonts w:eastAsia="Times New Roman"/>
          <w:szCs w:val="24"/>
        </w:rPr>
        <w:t>:</w:t>
      </w:r>
      <w:r w:rsidRPr="00DE3FE6">
        <w:rPr>
          <w:rFonts w:eastAsia="Times New Roman"/>
          <w:szCs w:val="24"/>
        </w:rPr>
        <w:t xml:space="preserve"> Πρώτον</w:t>
      </w:r>
      <w:r w:rsidRPr="004C6D30">
        <w:rPr>
          <w:rFonts w:eastAsia="Times New Roman"/>
          <w:szCs w:val="24"/>
        </w:rPr>
        <w:t>,</w:t>
      </w:r>
      <w:r w:rsidRPr="00DE3FE6">
        <w:rPr>
          <w:rFonts w:eastAsia="Times New Roman"/>
          <w:szCs w:val="24"/>
        </w:rPr>
        <w:t xml:space="preserve"> </w:t>
      </w:r>
      <w:r>
        <w:rPr>
          <w:rFonts w:eastAsia="Times New Roman"/>
          <w:szCs w:val="24"/>
        </w:rPr>
        <w:t>πρέπει να σταθούμε πλάι στη γυναίκα την άνεργη ώ</w:t>
      </w:r>
      <w:r>
        <w:rPr>
          <w:rFonts w:eastAsia="Times New Roman"/>
          <w:szCs w:val="24"/>
        </w:rPr>
        <w:t xml:space="preserve">στε να βρει </w:t>
      </w:r>
      <w:r w:rsidRPr="00DE3FE6">
        <w:rPr>
          <w:rFonts w:eastAsia="Times New Roman"/>
          <w:szCs w:val="24"/>
        </w:rPr>
        <w:t>δουλειά</w:t>
      </w:r>
      <w:r>
        <w:rPr>
          <w:rFonts w:eastAsia="Times New Roman"/>
          <w:szCs w:val="24"/>
        </w:rPr>
        <w:t>,</w:t>
      </w:r>
      <w:r w:rsidRPr="00DE3FE6">
        <w:rPr>
          <w:rFonts w:eastAsia="Times New Roman"/>
          <w:szCs w:val="24"/>
        </w:rPr>
        <w:t xml:space="preserve"> με συγκεκριμένες προτάσεις</w:t>
      </w:r>
      <w:r>
        <w:rPr>
          <w:rFonts w:eastAsia="Times New Roman"/>
          <w:szCs w:val="24"/>
        </w:rPr>
        <w:t xml:space="preserve"> φοροαπαλλαγής των </w:t>
      </w:r>
      <w:r w:rsidRPr="00DE3FE6">
        <w:rPr>
          <w:rFonts w:eastAsia="Times New Roman"/>
          <w:szCs w:val="24"/>
        </w:rPr>
        <w:t xml:space="preserve">επιχειρήσεων που ανοίγουν </w:t>
      </w:r>
      <w:r>
        <w:rPr>
          <w:rFonts w:eastAsia="Times New Roman"/>
          <w:szCs w:val="24"/>
        </w:rPr>
        <w:t>θέσεις για</w:t>
      </w:r>
      <w:r w:rsidRPr="00DE3FE6">
        <w:rPr>
          <w:rFonts w:eastAsia="Times New Roman"/>
          <w:szCs w:val="24"/>
        </w:rPr>
        <w:t xml:space="preserve"> γυναίκες άνεργες</w:t>
      </w:r>
      <w:r>
        <w:rPr>
          <w:rFonts w:eastAsia="Times New Roman"/>
          <w:szCs w:val="24"/>
        </w:rPr>
        <w:t>.</w:t>
      </w:r>
      <w:r w:rsidRPr="00DE3FE6">
        <w:rPr>
          <w:rFonts w:eastAsia="Times New Roman"/>
          <w:szCs w:val="24"/>
        </w:rPr>
        <w:t xml:space="preserve"> Δεύτερον</w:t>
      </w:r>
      <w:r w:rsidRPr="004C6D30">
        <w:rPr>
          <w:rFonts w:eastAsia="Times New Roman"/>
          <w:szCs w:val="24"/>
        </w:rPr>
        <w:t>,</w:t>
      </w:r>
      <w:r w:rsidRPr="00DE3FE6">
        <w:rPr>
          <w:rFonts w:eastAsia="Times New Roman"/>
          <w:szCs w:val="24"/>
        </w:rPr>
        <w:t xml:space="preserve"> να σταθούμε πλάι στη γυναίκα εργαζόμενη </w:t>
      </w:r>
      <w:r>
        <w:rPr>
          <w:rFonts w:eastAsia="Times New Roman"/>
          <w:szCs w:val="24"/>
        </w:rPr>
        <w:t xml:space="preserve">και </w:t>
      </w:r>
      <w:r w:rsidRPr="00DE3FE6">
        <w:rPr>
          <w:rFonts w:eastAsia="Times New Roman"/>
          <w:szCs w:val="24"/>
        </w:rPr>
        <w:t>μητέρα</w:t>
      </w:r>
      <w:r>
        <w:rPr>
          <w:rFonts w:eastAsia="Times New Roman"/>
          <w:szCs w:val="24"/>
        </w:rPr>
        <w:t>. Ό</w:t>
      </w:r>
      <w:r w:rsidRPr="00DE3FE6">
        <w:rPr>
          <w:rFonts w:eastAsia="Times New Roman"/>
          <w:szCs w:val="24"/>
        </w:rPr>
        <w:t xml:space="preserve">χι μόνο </w:t>
      </w:r>
      <w:r>
        <w:rPr>
          <w:rFonts w:eastAsia="Times New Roman"/>
          <w:szCs w:val="24"/>
        </w:rPr>
        <w:t>η γυναίκα να</w:t>
      </w:r>
      <w:r w:rsidRPr="00DE3FE6">
        <w:rPr>
          <w:rFonts w:eastAsia="Times New Roman"/>
          <w:szCs w:val="24"/>
        </w:rPr>
        <w:t xml:space="preserve"> ξαναβρίσκει</w:t>
      </w:r>
      <w:r>
        <w:rPr>
          <w:rFonts w:eastAsia="Times New Roman"/>
          <w:szCs w:val="24"/>
        </w:rPr>
        <w:t xml:space="preserve"> τη θέση της μετά τη λοχεία, αλλά να προστατεύεται πραγματικά κατά τη γαλουχία και την </w:t>
      </w:r>
      <w:r w:rsidRPr="00DE3FE6">
        <w:rPr>
          <w:rFonts w:eastAsia="Times New Roman"/>
          <w:szCs w:val="24"/>
        </w:rPr>
        <w:t xml:space="preserve"> ανατροφή </w:t>
      </w:r>
      <w:r>
        <w:rPr>
          <w:rFonts w:eastAsia="Times New Roman"/>
          <w:szCs w:val="24"/>
        </w:rPr>
        <w:t xml:space="preserve">των τέκνων, με άδειες ικανού χρονικού διαστήματος και </w:t>
      </w:r>
      <w:r w:rsidRPr="00DE3FE6">
        <w:rPr>
          <w:rFonts w:eastAsia="Times New Roman"/>
          <w:szCs w:val="24"/>
        </w:rPr>
        <w:t>ευέλικτες μορφές εργασίας</w:t>
      </w:r>
      <w:r>
        <w:rPr>
          <w:rFonts w:eastAsia="Times New Roman"/>
          <w:szCs w:val="24"/>
        </w:rPr>
        <w:t xml:space="preserve"> αλλά</w:t>
      </w:r>
      <w:r w:rsidRPr="00DE3FE6">
        <w:rPr>
          <w:rFonts w:eastAsia="Times New Roman"/>
          <w:szCs w:val="24"/>
        </w:rPr>
        <w:t xml:space="preserve"> </w:t>
      </w:r>
      <w:r>
        <w:rPr>
          <w:rFonts w:eastAsia="Times New Roman"/>
          <w:szCs w:val="24"/>
        </w:rPr>
        <w:t>με ίσα δικαιώματα</w:t>
      </w:r>
      <w:r w:rsidRPr="00DE3FE6">
        <w:rPr>
          <w:rFonts w:eastAsia="Times New Roman"/>
          <w:szCs w:val="24"/>
        </w:rPr>
        <w:t xml:space="preserve"> με τις κανονικές μορφές</w:t>
      </w:r>
      <w:r>
        <w:rPr>
          <w:rFonts w:eastAsia="Times New Roman"/>
          <w:szCs w:val="24"/>
        </w:rPr>
        <w:t xml:space="preserve"> εργασίας.</w:t>
      </w:r>
      <w:r w:rsidRPr="00DE3FE6">
        <w:rPr>
          <w:rFonts w:eastAsia="Times New Roman"/>
          <w:szCs w:val="24"/>
        </w:rPr>
        <w:t xml:space="preserve"> Τρίτον</w:t>
      </w:r>
      <w:r>
        <w:rPr>
          <w:rFonts w:eastAsia="Times New Roman"/>
          <w:szCs w:val="24"/>
        </w:rPr>
        <w:t>,</w:t>
      </w:r>
      <w:r w:rsidRPr="00DE3FE6">
        <w:rPr>
          <w:rFonts w:eastAsia="Times New Roman"/>
          <w:szCs w:val="24"/>
        </w:rPr>
        <w:t xml:space="preserve"> να σταθούμε </w:t>
      </w:r>
      <w:r>
        <w:rPr>
          <w:rFonts w:eastAsia="Times New Roman"/>
          <w:szCs w:val="24"/>
        </w:rPr>
        <w:t>πλ</w:t>
      </w:r>
      <w:r>
        <w:rPr>
          <w:rFonts w:eastAsia="Times New Roman"/>
          <w:szCs w:val="24"/>
        </w:rPr>
        <w:t>άι στη</w:t>
      </w:r>
      <w:r w:rsidRPr="00DE3FE6">
        <w:rPr>
          <w:rFonts w:eastAsia="Times New Roman"/>
          <w:szCs w:val="24"/>
        </w:rPr>
        <w:t xml:space="preserve"> γυναίκα </w:t>
      </w:r>
      <w:r w:rsidRPr="00DE3FE6">
        <w:rPr>
          <w:rFonts w:eastAsia="Times New Roman"/>
          <w:szCs w:val="24"/>
        </w:rPr>
        <w:lastRenderedPageBreak/>
        <w:t>που θέλει να ασκήσει επιχειρηματική δραστηριότητα</w:t>
      </w:r>
      <w:r>
        <w:rPr>
          <w:rFonts w:eastAsia="Times New Roman"/>
          <w:szCs w:val="24"/>
        </w:rPr>
        <w:t>,</w:t>
      </w:r>
      <w:r w:rsidRPr="00DE3FE6">
        <w:rPr>
          <w:rFonts w:eastAsia="Times New Roman"/>
          <w:szCs w:val="24"/>
        </w:rPr>
        <w:t xml:space="preserve"> με συγκεκριμένες ασφαλιστικές και φορολογικές απαλλαγές </w:t>
      </w:r>
      <w:r>
        <w:rPr>
          <w:rFonts w:eastAsia="Times New Roman"/>
          <w:szCs w:val="24"/>
        </w:rPr>
        <w:t>κ</w:t>
      </w:r>
      <w:r w:rsidRPr="00DE3FE6">
        <w:rPr>
          <w:rFonts w:eastAsia="Times New Roman"/>
          <w:szCs w:val="24"/>
        </w:rPr>
        <w:t xml:space="preserve">αι ειδικά προγράμματα για την κατάρτιση και </w:t>
      </w:r>
      <w:r>
        <w:rPr>
          <w:rFonts w:eastAsia="Times New Roman"/>
          <w:szCs w:val="24"/>
        </w:rPr>
        <w:t>την επιμόρφωσή</w:t>
      </w:r>
      <w:r w:rsidRPr="00DE3FE6">
        <w:rPr>
          <w:rFonts w:eastAsia="Times New Roman"/>
          <w:szCs w:val="24"/>
        </w:rPr>
        <w:t xml:space="preserve"> </w:t>
      </w:r>
      <w:r>
        <w:rPr>
          <w:rFonts w:eastAsia="Times New Roman"/>
          <w:szCs w:val="24"/>
        </w:rPr>
        <w:t>της. Τέταρτον,</w:t>
      </w:r>
      <w:r w:rsidRPr="00DE3FE6">
        <w:rPr>
          <w:rFonts w:eastAsia="Times New Roman"/>
          <w:szCs w:val="24"/>
        </w:rPr>
        <w:t xml:space="preserve"> να σταθούμε έμπρακτα στο </w:t>
      </w:r>
      <w:r>
        <w:rPr>
          <w:rFonts w:eastAsia="Times New Roman"/>
          <w:szCs w:val="24"/>
        </w:rPr>
        <w:t>πλάι των γυναικών που</w:t>
      </w:r>
      <w:r w:rsidRPr="00DE3FE6">
        <w:rPr>
          <w:rFonts w:eastAsia="Times New Roman"/>
          <w:szCs w:val="24"/>
        </w:rPr>
        <w:t xml:space="preserve"> είναι αρχηγο</w:t>
      </w:r>
      <w:r w:rsidRPr="00DE3FE6">
        <w:rPr>
          <w:rFonts w:eastAsia="Times New Roman"/>
          <w:szCs w:val="24"/>
        </w:rPr>
        <w:t>ί μονογονεϊκών οικογενειών</w:t>
      </w:r>
      <w:r>
        <w:rPr>
          <w:rFonts w:eastAsia="Times New Roman"/>
          <w:szCs w:val="24"/>
        </w:rPr>
        <w:t>,</w:t>
      </w:r>
      <w:r w:rsidRPr="00DE3FE6">
        <w:rPr>
          <w:rFonts w:eastAsia="Times New Roman"/>
          <w:szCs w:val="24"/>
        </w:rPr>
        <w:t xml:space="preserve"> διασφαλίζοντας θέσεις εργασίας </w:t>
      </w:r>
      <w:r>
        <w:rPr>
          <w:rFonts w:eastAsia="Times New Roman"/>
          <w:szCs w:val="24"/>
        </w:rPr>
        <w:t>και σχετικά</w:t>
      </w:r>
      <w:r w:rsidRPr="00DE3FE6">
        <w:rPr>
          <w:rFonts w:eastAsia="Times New Roman"/>
          <w:szCs w:val="24"/>
        </w:rPr>
        <w:t xml:space="preserve"> επιδόματα</w:t>
      </w:r>
      <w:r>
        <w:rPr>
          <w:rFonts w:eastAsia="Times New Roman"/>
          <w:szCs w:val="24"/>
        </w:rPr>
        <w:t>.</w:t>
      </w:r>
    </w:p>
    <w:p w14:paraId="03A7351A" w14:textId="77777777" w:rsidR="00E615E6" w:rsidRDefault="00720F21">
      <w:pPr>
        <w:spacing w:after="0" w:line="600" w:lineRule="auto"/>
        <w:ind w:firstLine="720"/>
        <w:jc w:val="both"/>
        <w:rPr>
          <w:rFonts w:eastAsia="Times New Roman"/>
          <w:szCs w:val="24"/>
        </w:rPr>
      </w:pPr>
      <w:r>
        <w:rPr>
          <w:rFonts w:eastAsia="Times New Roman"/>
          <w:szCs w:val="24"/>
        </w:rPr>
        <w:t>Κ</w:t>
      </w:r>
      <w:r w:rsidRPr="00DE3FE6">
        <w:rPr>
          <w:rFonts w:eastAsia="Times New Roman"/>
          <w:szCs w:val="24"/>
        </w:rPr>
        <w:t>υρίες και κύριοι συνάδελφοι</w:t>
      </w:r>
      <w:r>
        <w:rPr>
          <w:rFonts w:eastAsia="Times New Roman"/>
          <w:szCs w:val="24"/>
        </w:rPr>
        <w:t>,</w:t>
      </w:r>
      <w:r w:rsidRPr="00DE3FE6">
        <w:rPr>
          <w:rFonts w:eastAsia="Times New Roman"/>
          <w:szCs w:val="24"/>
        </w:rPr>
        <w:t xml:space="preserve"> αντί</w:t>
      </w:r>
      <w:r>
        <w:rPr>
          <w:rFonts w:eastAsia="Times New Roman"/>
          <w:szCs w:val="24"/>
        </w:rPr>
        <w:t xml:space="preserve"> για όσα σας περιέγραψα, που αποτελούν μόνο </w:t>
      </w:r>
      <w:r w:rsidRPr="00DE3FE6">
        <w:rPr>
          <w:rFonts w:eastAsia="Times New Roman"/>
          <w:szCs w:val="24"/>
        </w:rPr>
        <w:t xml:space="preserve">ορισμένες προτάσεις </w:t>
      </w:r>
      <w:r>
        <w:rPr>
          <w:rFonts w:eastAsia="Times New Roman"/>
          <w:szCs w:val="24"/>
        </w:rPr>
        <w:t>μας,</w:t>
      </w:r>
      <w:r w:rsidRPr="00DE3FE6">
        <w:rPr>
          <w:rFonts w:eastAsia="Times New Roman"/>
          <w:szCs w:val="24"/>
        </w:rPr>
        <w:t xml:space="preserve"> η Κυβέρνηση </w:t>
      </w:r>
      <w:r>
        <w:rPr>
          <w:rFonts w:eastAsia="Times New Roman"/>
          <w:szCs w:val="24"/>
        </w:rPr>
        <w:t>έρχεται με μ</w:t>
      </w:r>
      <w:r>
        <w:rPr>
          <w:rFonts w:eastAsia="Times New Roman"/>
          <w:szCs w:val="24"/>
        </w:rPr>
        <w:t>ί</w:t>
      </w:r>
      <w:r>
        <w:rPr>
          <w:rFonts w:eastAsia="Times New Roman"/>
          <w:szCs w:val="24"/>
        </w:rPr>
        <w:t>α αύξηση της ποσόστωσης</w:t>
      </w:r>
      <w:r w:rsidRPr="00DE3FE6">
        <w:rPr>
          <w:rFonts w:eastAsia="Times New Roman"/>
          <w:szCs w:val="24"/>
        </w:rPr>
        <w:t xml:space="preserve"> </w:t>
      </w:r>
      <w:r>
        <w:rPr>
          <w:rFonts w:eastAsia="Times New Roman"/>
          <w:szCs w:val="24"/>
        </w:rPr>
        <w:t>φύλου να ισχυριστεί ότ</w:t>
      </w:r>
      <w:r>
        <w:rPr>
          <w:rFonts w:eastAsia="Times New Roman"/>
          <w:szCs w:val="24"/>
        </w:rPr>
        <w:t>ι μεριμνά για την ισότητα των φύλων. Δηλαδή</w:t>
      </w:r>
      <w:r w:rsidRPr="00DE3FE6">
        <w:rPr>
          <w:rFonts w:eastAsia="Times New Roman"/>
          <w:szCs w:val="24"/>
        </w:rPr>
        <w:t xml:space="preserve"> </w:t>
      </w:r>
      <w:r>
        <w:rPr>
          <w:rFonts w:eastAsia="Times New Roman"/>
          <w:szCs w:val="24"/>
        </w:rPr>
        <w:t>αυξάνει την ποσόστωση στο</w:t>
      </w:r>
      <w:r w:rsidRPr="00DE3FE6">
        <w:rPr>
          <w:rFonts w:eastAsia="Times New Roman"/>
          <w:szCs w:val="24"/>
        </w:rPr>
        <w:t xml:space="preserve"> 40% </w:t>
      </w:r>
      <w:r>
        <w:rPr>
          <w:rFonts w:eastAsia="Times New Roman"/>
          <w:szCs w:val="24"/>
        </w:rPr>
        <w:t>επί του συνόλου των υποψηφίων, από το 1 προς 3 που ίσχυε ως σήμερα. Και θα έλεγα ότι καλά κάνετε και το κάνετε</w:t>
      </w:r>
      <w:r w:rsidRPr="00DE3FE6">
        <w:rPr>
          <w:rFonts w:eastAsia="Times New Roman"/>
          <w:szCs w:val="24"/>
        </w:rPr>
        <w:t xml:space="preserve"> 40%</w:t>
      </w:r>
      <w:r>
        <w:rPr>
          <w:rFonts w:eastAsia="Times New Roman"/>
          <w:szCs w:val="24"/>
        </w:rPr>
        <w:t>, όμως δ</w:t>
      </w:r>
      <w:r w:rsidRPr="00DE3FE6">
        <w:rPr>
          <w:rFonts w:eastAsia="Times New Roman"/>
          <w:szCs w:val="24"/>
        </w:rPr>
        <w:t xml:space="preserve">εν αρκεί για να </w:t>
      </w:r>
      <w:r>
        <w:rPr>
          <w:rFonts w:eastAsia="Times New Roman"/>
          <w:szCs w:val="24"/>
        </w:rPr>
        <w:t>προωθήσετε</w:t>
      </w:r>
      <w:r w:rsidRPr="00DE3FE6">
        <w:rPr>
          <w:rFonts w:eastAsia="Times New Roman"/>
          <w:szCs w:val="24"/>
        </w:rPr>
        <w:t xml:space="preserve"> την ισότητα μεταξύ ανδρών και γυν</w:t>
      </w:r>
      <w:r w:rsidRPr="00DE3FE6">
        <w:rPr>
          <w:rFonts w:eastAsia="Times New Roman"/>
          <w:szCs w:val="24"/>
        </w:rPr>
        <w:t>αικών</w:t>
      </w:r>
      <w:r>
        <w:rPr>
          <w:rFonts w:eastAsia="Times New Roman"/>
          <w:szCs w:val="24"/>
        </w:rPr>
        <w:t>. Κα</w:t>
      </w:r>
      <w:r w:rsidRPr="00DE3FE6">
        <w:rPr>
          <w:rFonts w:eastAsia="Times New Roman"/>
          <w:szCs w:val="24"/>
        </w:rPr>
        <w:t xml:space="preserve">ι </w:t>
      </w:r>
      <w:r>
        <w:rPr>
          <w:rFonts w:eastAsia="Times New Roman"/>
          <w:szCs w:val="24"/>
        </w:rPr>
        <w:t>β</w:t>
      </w:r>
      <w:r w:rsidRPr="00DE3FE6">
        <w:rPr>
          <w:rFonts w:eastAsia="Times New Roman"/>
          <w:szCs w:val="24"/>
        </w:rPr>
        <w:t xml:space="preserve">εβαίως </w:t>
      </w:r>
      <w:r>
        <w:rPr>
          <w:rFonts w:eastAsia="Times New Roman"/>
          <w:szCs w:val="24"/>
        </w:rPr>
        <w:t xml:space="preserve">μετά από τόσο προοδευτικά νομοθετήματα που </w:t>
      </w:r>
      <w:r w:rsidRPr="00DE3FE6">
        <w:rPr>
          <w:rFonts w:eastAsia="Times New Roman"/>
          <w:szCs w:val="24"/>
        </w:rPr>
        <w:t xml:space="preserve">έφερε ο Ανδρέας Παπανδρέου </w:t>
      </w:r>
      <w:r>
        <w:rPr>
          <w:rFonts w:eastAsia="Times New Roman"/>
          <w:szCs w:val="24"/>
        </w:rPr>
        <w:t>στις δεκαετίες</w:t>
      </w:r>
      <w:r w:rsidRPr="00DE3FE6">
        <w:rPr>
          <w:rFonts w:eastAsia="Times New Roman"/>
          <w:szCs w:val="24"/>
        </w:rPr>
        <w:t xml:space="preserve"> του </w:t>
      </w:r>
      <w:r>
        <w:rPr>
          <w:rFonts w:eastAsia="Times New Roman"/>
          <w:szCs w:val="24"/>
        </w:rPr>
        <w:t>’</w:t>
      </w:r>
      <w:r w:rsidRPr="00DE3FE6">
        <w:rPr>
          <w:rFonts w:eastAsia="Times New Roman"/>
          <w:szCs w:val="24"/>
        </w:rPr>
        <w:t>80</w:t>
      </w:r>
      <w:r>
        <w:rPr>
          <w:rFonts w:eastAsia="Times New Roman"/>
          <w:szCs w:val="24"/>
        </w:rPr>
        <w:t xml:space="preserve"> </w:t>
      </w:r>
      <w:r w:rsidRPr="00DE3FE6">
        <w:rPr>
          <w:rFonts w:eastAsia="Times New Roman"/>
          <w:szCs w:val="24"/>
        </w:rPr>
        <w:t xml:space="preserve">και του </w:t>
      </w:r>
      <w:r>
        <w:rPr>
          <w:rFonts w:eastAsia="Times New Roman"/>
          <w:szCs w:val="24"/>
        </w:rPr>
        <w:t>’</w:t>
      </w:r>
      <w:r w:rsidRPr="00DE3FE6">
        <w:rPr>
          <w:rFonts w:eastAsia="Times New Roman"/>
          <w:szCs w:val="24"/>
        </w:rPr>
        <w:t>90</w:t>
      </w:r>
      <w:r>
        <w:rPr>
          <w:rFonts w:eastAsia="Times New Roman"/>
          <w:szCs w:val="24"/>
        </w:rPr>
        <w:t xml:space="preserve"> για την π</w:t>
      </w:r>
      <w:r w:rsidRPr="00DE3FE6">
        <w:rPr>
          <w:rFonts w:eastAsia="Times New Roman"/>
          <w:szCs w:val="24"/>
        </w:rPr>
        <w:t>ροστασία</w:t>
      </w:r>
      <w:r>
        <w:rPr>
          <w:rFonts w:eastAsia="Times New Roman"/>
          <w:szCs w:val="24"/>
        </w:rPr>
        <w:t xml:space="preserve"> των γυναικών, συνιστά </w:t>
      </w:r>
      <w:r w:rsidRPr="00DE3FE6">
        <w:rPr>
          <w:rFonts w:eastAsia="Times New Roman"/>
          <w:szCs w:val="24"/>
        </w:rPr>
        <w:t xml:space="preserve">πολιτική και ιστορική αμνησία </w:t>
      </w:r>
      <w:r>
        <w:rPr>
          <w:rFonts w:eastAsia="Times New Roman"/>
          <w:szCs w:val="24"/>
        </w:rPr>
        <w:t>το να λέτε ότι πρώτη φορά έρχεται ενιαίο πλαίσιο για την ισότη</w:t>
      </w:r>
      <w:r>
        <w:rPr>
          <w:rFonts w:eastAsia="Times New Roman"/>
          <w:szCs w:val="24"/>
        </w:rPr>
        <w:t xml:space="preserve">τα. Σοβαρευτείτε, λοιπόν. </w:t>
      </w:r>
    </w:p>
    <w:p w14:paraId="03A7351B" w14:textId="77777777" w:rsidR="00E615E6" w:rsidRDefault="00720F21">
      <w:pPr>
        <w:spacing w:after="0" w:line="600" w:lineRule="auto"/>
        <w:ind w:firstLine="720"/>
        <w:jc w:val="both"/>
        <w:rPr>
          <w:rFonts w:eastAsia="Times New Roman"/>
          <w:szCs w:val="24"/>
        </w:rPr>
      </w:pPr>
      <w:r>
        <w:rPr>
          <w:rFonts w:eastAsia="Times New Roman"/>
          <w:szCs w:val="24"/>
        </w:rPr>
        <w:lastRenderedPageBreak/>
        <w:t xml:space="preserve">Στα </w:t>
      </w:r>
      <w:r w:rsidRPr="00DE3FE6">
        <w:rPr>
          <w:rFonts w:eastAsia="Times New Roman"/>
          <w:szCs w:val="24"/>
        </w:rPr>
        <w:t xml:space="preserve">επιμέρους ζητήματα με τους διαφορετικούς ορισμούς </w:t>
      </w:r>
      <w:r>
        <w:rPr>
          <w:rFonts w:eastAsia="Times New Roman"/>
          <w:szCs w:val="24"/>
        </w:rPr>
        <w:t xml:space="preserve">ανά </w:t>
      </w:r>
      <w:r w:rsidRPr="00DE3FE6">
        <w:rPr>
          <w:rFonts w:eastAsia="Times New Roman"/>
          <w:szCs w:val="24"/>
        </w:rPr>
        <w:t xml:space="preserve">νόμο και τη σύγχυση </w:t>
      </w:r>
      <w:r>
        <w:rPr>
          <w:rFonts w:eastAsia="Times New Roman"/>
          <w:szCs w:val="24"/>
        </w:rPr>
        <w:t xml:space="preserve">που </w:t>
      </w:r>
      <w:r w:rsidRPr="00DE3FE6">
        <w:rPr>
          <w:rFonts w:eastAsia="Times New Roman"/>
          <w:szCs w:val="24"/>
        </w:rPr>
        <w:t xml:space="preserve">προκαλούν </w:t>
      </w:r>
      <w:r>
        <w:rPr>
          <w:rFonts w:eastAsia="Times New Roman"/>
          <w:szCs w:val="24"/>
        </w:rPr>
        <w:t>α</w:t>
      </w:r>
      <w:r w:rsidRPr="00DE3FE6">
        <w:rPr>
          <w:rFonts w:eastAsia="Times New Roman"/>
          <w:szCs w:val="24"/>
        </w:rPr>
        <w:t>ναφέρθηκε</w:t>
      </w:r>
      <w:r>
        <w:rPr>
          <w:rFonts w:eastAsia="Times New Roman"/>
          <w:szCs w:val="24"/>
        </w:rPr>
        <w:t xml:space="preserve"> διεξοδικά</w:t>
      </w:r>
      <w:r w:rsidRPr="00DE3FE6">
        <w:rPr>
          <w:rFonts w:eastAsia="Times New Roman"/>
          <w:szCs w:val="24"/>
        </w:rPr>
        <w:t xml:space="preserve"> η κ</w:t>
      </w:r>
      <w:r>
        <w:rPr>
          <w:rFonts w:eastAsia="Times New Roman"/>
          <w:szCs w:val="24"/>
        </w:rPr>
        <w:t>.</w:t>
      </w:r>
      <w:r w:rsidRPr="00DE3FE6">
        <w:rPr>
          <w:rFonts w:eastAsia="Times New Roman"/>
          <w:szCs w:val="24"/>
        </w:rPr>
        <w:t xml:space="preserve"> </w:t>
      </w:r>
      <w:proofErr w:type="spellStart"/>
      <w:r w:rsidRPr="00DE3FE6">
        <w:rPr>
          <w:rFonts w:eastAsia="Times New Roman"/>
          <w:szCs w:val="24"/>
        </w:rPr>
        <w:t>Χριστοφιλοπούλου</w:t>
      </w:r>
      <w:proofErr w:type="spellEnd"/>
      <w:r>
        <w:rPr>
          <w:rFonts w:eastAsia="Times New Roman"/>
          <w:szCs w:val="24"/>
        </w:rPr>
        <w:t>,</w:t>
      </w:r>
      <w:r w:rsidRPr="00DE3FE6">
        <w:rPr>
          <w:rFonts w:eastAsia="Times New Roman"/>
          <w:szCs w:val="24"/>
        </w:rPr>
        <w:t xml:space="preserve"> όπως και στα ζητήματα που ρυθμίζετ</w:t>
      </w:r>
      <w:r>
        <w:rPr>
          <w:rFonts w:eastAsia="Times New Roman"/>
          <w:szCs w:val="24"/>
        </w:rPr>
        <w:t>ε</w:t>
      </w:r>
      <w:r w:rsidRPr="00DE3FE6">
        <w:rPr>
          <w:rFonts w:eastAsia="Times New Roman"/>
          <w:szCs w:val="24"/>
        </w:rPr>
        <w:t xml:space="preserve"> </w:t>
      </w:r>
      <w:r>
        <w:rPr>
          <w:rFonts w:eastAsia="Times New Roman"/>
          <w:szCs w:val="24"/>
        </w:rPr>
        <w:t xml:space="preserve">όσον αφορά την ιθαγένεια, </w:t>
      </w:r>
      <w:r w:rsidRPr="00DE3FE6">
        <w:rPr>
          <w:rFonts w:eastAsia="Times New Roman"/>
          <w:szCs w:val="24"/>
        </w:rPr>
        <w:t>τα οποία δυστυχώς αμελήσ</w:t>
      </w:r>
      <w:r>
        <w:rPr>
          <w:rFonts w:eastAsia="Times New Roman"/>
          <w:szCs w:val="24"/>
        </w:rPr>
        <w:t>α</w:t>
      </w:r>
      <w:r w:rsidRPr="00DE3FE6">
        <w:rPr>
          <w:rFonts w:eastAsia="Times New Roman"/>
          <w:szCs w:val="24"/>
        </w:rPr>
        <w:t xml:space="preserve">τε κατά τη </w:t>
      </w:r>
      <w:r>
        <w:rPr>
          <w:rFonts w:eastAsia="Times New Roman"/>
          <w:szCs w:val="24"/>
        </w:rPr>
        <w:t>νομοθέτηση</w:t>
      </w:r>
      <w:r w:rsidRPr="00DE3FE6">
        <w:rPr>
          <w:rFonts w:eastAsia="Times New Roman"/>
          <w:szCs w:val="24"/>
        </w:rPr>
        <w:t xml:space="preserve"> του</w:t>
      </w:r>
      <w:r>
        <w:rPr>
          <w:rFonts w:eastAsia="Times New Roman"/>
          <w:szCs w:val="24"/>
        </w:rPr>
        <w:t xml:space="preserve"> «</w:t>
      </w:r>
      <w:r>
        <w:rPr>
          <w:rFonts w:eastAsia="Times New Roman"/>
          <w:szCs w:val="24"/>
        </w:rPr>
        <w:t>ΚΛΕΙΣΘΕΝΗ</w:t>
      </w:r>
      <w:r>
        <w:rPr>
          <w:rFonts w:eastAsia="Times New Roman"/>
          <w:szCs w:val="24"/>
        </w:rPr>
        <w:t xml:space="preserve">», </w:t>
      </w:r>
      <w:r w:rsidRPr="00DE3FE6">
        <w:rPr>
          <w:rFonts w:eastAsia="Times New Roman"/>
          <w:szCs w:val="24"/>
        </w:rPr>
        <w:t xml:space="preserve">αλλά στο πλαίσιο της </w:t>
      </w:r>
      <w:r>
        <w:rPr>
          <w:rFonts w:eastAsia="Times New Roman"/>
          <w:szCs w:val="24"/>
        </w:rPr>
        <w:t>αλίευσης</w:t>
      </w:r>
      <w:r w:rsidRPr="00DE3FE6">
        <w:rPr>
          <w:rFonts w:eastAsia="Times New Roman"/>
          <w:szCs w:val="24"/>
        </w:rPr>
        <w:t xml:space="preserve"> ψηφοφόρων θυμηθήκατε τώ</w:t>
      </w:r>
      <w:r>
        <w:rPr>
          <w:rFonts w:eastAsia="Times New Roman"/>
          <w:szCs w:val="24"/>
        </w:rPr>
        <w:t xml:space="preserve">ρα, τρεις μήνες πριν από τις εκλογές. Όμως </w:t>
      </w:r>
      <w:r w:rsidRPr="00DE3FE6">
        <w:rPr>
          <w:rFonts w:eastAsia="Times New Roman"/>
          <w:szCs w:val="24"/>
        </w:rPr>
        <w:t>αυτή είναι μία άλλη συζήτηση</w:t>
      </w:r>
      <w:r>
        <w:rPr>
          <w:rFonts w:eastAsia="Times New Roman"/>
          <w:szCs w:val="24"/>
        </w:rPr>
        <w:t>.</w:t>
      </w:r>
    </w:p>
    <w:p w14:paraId="03A7351C" w14:textId="77777777" w:rsidR="00E615E6" w:rsidRDefault="00720F21">
      <w:pPr>
        <w:spacing w:after="0" w:line="600" w:lineRule="auto"/>
        <w:ind w:firstLine="720"/>
        <w:jc w:val="both"/>
        <w:rPr>
          <w:rFonts w:eastAsia="Times New Roman"/>
          <w:szCs w:val="24"/>
        </w:rPr>
      </w:pPr>
      <w:r w:rsidRPr="00DE3FE6">
        <w:rPr>
          <w:rFonts w:eastAsia="Times New Roman"/>
          <w:szCs w:val="24"/>
        </w:rPr>
        <w:t>Βεβαίως</w:t>
      </w:r>
      <w:r>
        <w:rPr>
          <w:rFonts w:eastAsia="Times New Roman"/>
          <w:szCs w:val="24"/>
        </w:rPr>
        <w:t>,</w:t>
      </w:r>
      <w:r w:rsidRPr="00DE3FE6">
        <w:rPr>
          <w:rFonts w:eastAsia="Times New Roman"/>
          <w:szCs w:val="24"/>
        </w:rPr>
        <w:t xml:space="preserve"> υπάρχει </w:t>
      </w:r>
      <w:r>
        <w:rPr>
          <w:rFonts w:eastAsia="Times New Roman"/>
          <w:szCs w:val="24"/>
        </w:rPr>
        <w:t>ανακούφιση λόγω της</w:t>
      </w:r>
      <w:r w:rsidRPr="00DE3FE6">
        <w:rPr>
          <w:rFonts w:eastAsia="Times New Roman"/>
          <w:szCs w:val="24"/>
        </w:rPr>
        <w:t xml:space="preserve"> αποδοχής μιας </w:t>
      </w:r>
      <w:r>
        <w:rPr>
          <w:rFonts w:eastAsia="Times New Roman"/>
          <w:szCs w:val="24"/>
        </w:rPr>
        <w:t>δίκαιης</w:t>
      </w:r>
      <w:r w:rsidRPr="00DE3FE6">
        <w:rPr>
          <w:rFonts w:eastAsia="Times New Roman"/>
          <w:szCs w:val="24"/>
        </w:rPr>
        <w:t xml:space="preserve"> </w:t>
      </w:r>
      <w:r>
        <w:rPr>
          <w:rFonts w:eastAsia="Times New Roman"/>
          <w:szCs w:val="24"/>
        </w:rPr>
        <w:t>πρότασης,</w:t>
      </w:r>
      <w:r w:rsidRPr="00DE3FE6">
        <w:rPr>
          <w:rFonts w:eastAsia="Times New Roman"/>
          <w:szCs w:val="24"/>
        </w:rPr>
        <w:t xml:space="preserve"> της κατάργησης </w:t>
      </w:r>
      <w:r>
        <w:rPr>
          <w:rFonts w:eastAsia="Times New Roman"/>
          <w:szCs w:val="24"/>
        </w:rPr>
        <w:t>της διά</w:t>
      </w:r>
      <w:r>
        <w:rPr>
          <w:rFonts w:eastAsia="Times New Roman"/>
          <w:szCs w:val="24"/>
        </w:rPr>
        <w:t>κρισης</w:t>
      </w:r>
      <w:r w:rsidRPr="00DE3FE6">
        <w:rPr>
          <w:rFonts w:eastAsia="Times New Roman"/>
          <w:szCs w:val="24"/>
        </w:rPr>
        <w:t xml:space="preserve"> σε βάρος των </w:t>
      </w:r>
      <w:proofErr w:type="spellStart"/>
      <w:r>
        <w:rPr>
          <w:rFonts w:eastAsia="Times New Roman"/>
          <w:szCs w:val="24"/>
        </w:rPr>
        <w:t>πολιτογραφηθέντων</w:t>
      </w:r>
      <w:proofErr w:type="spellEnd"/>
      <w:r w:rsidRPr="00DE3FE6">
        <w:rPr>
          <w:rFonts w:eastAsia="Times New Roman"/>
          <w:szCs w:val="24"/>
        </w:rPr>
        <w:t xml:space="preserve"> όσον α</w:t>
      </w:r>
      <w:r>
        <w:rPr>
          <w:rFonts w:eastAsia="Times New Roman"/>
          <w:szCs w:val="24"/>
        </w:rPr>
        <w:t>φ</w:t>
      </w:r>
      <w:r w:rsidRPr="00DE3FE6">
        <w:rPr>
          <w:rFonts w:eastAsia="Times New Roman"/>
          <w:szCs w:val="24"/>
        </w:rPr>
        <w:t xml:space="preserve">ορά το δικαίωμα διορισμού στο </w:t>
      </w:r>
      <w:r>
        <w:rPr>
          <w:rFonts w:eastAsia="Times New Roman"/>
          <w:szCs w:val="24"/>
        </w:rPr>
        <w:t>δ</w:t>
      </w:r>
      <w:r w:rsidRPr="00DE3FE6">
        <w:rPr>
          <w:rFonts w:eastAsia="Times New Roman"/>
          <w:szCs w:val="24"/>
        </w:rPr>
        <w:t>ημόσιο</w:t>
      </w:r>
      <w:r>
        <w:rPr>
          <w:rFonts w:eastAsia="Times New Roman"/>
          <w:szCs w:val="24"/>
        </w:rPr>
        <w:t>,</w:t>
      </w:r>
      <w:r w:rsidRPr="00DE3FE6">
        <w:rPr>
          <w:rFonts w:eastAsia="Times New Roman"/>
          <w:szCs w:val="24"/>
        </w:rPr>
        <w:t xml:space="preserve"> όπως και για τις διατάξεις που αφορούν </w:t>
      </w:r>
      <w:r>
        <w:rPr>
          <w:rFonts w:eastAsia="Times New Roman"/>
          <w:szCs w:val="24"/>
        </w:rPr>
        <w:t>στους</w:t>
      </w:r>
      <w:r w:rsidRPr="00DE3FE6">
        <w:rPr>
          <w:rFonts w:eastAsia="Times New Roman"/>
          <w:szCs w:val="24"/>
        </w:rPr>
        <w:t xml:space="preserve"> ομογενείς από την πρώην Σοβιετική Ένωση</w:t>
      </w:r>
      <w:r>
        <w:rPr>
          <w:rFonts w:eastAsia="Times New Roman"/>
          <w:szCs w:val="24"/>
        </w:rPr>
        <w:t xml:space="preserve"> και</w:t>
      </w:r>
      <w:r w:rsidRPr="00DE3FE6">
        <w:rPr>
          <w:rFonts w:eastAsia="Times New Roman"/>
          <w:szCs w:val="24"/>
        </w:rPr>
        <w:t xml:space="preserve"> για τους </w:t>
      </w:r>
      <w:proofErr w:type="spellStart"/>
      <w:r w:rsidRPr="00DE3FE6">
        <w:rPr>
          <w:rFonts w:eastAsia="Times New Roman"/>
          <w:szCs w:val="24"/>
        </w:rPr>
        <w:t>Ρομά</w:t>
      </w:r>
      <w:proofErr w:type="spellEnd"/>
      <w:r w:rsidRPr="00DE3FE6">
        <w:rPr>
          <w:rFonts w:eastAsia="Times New Roman"/>
          <w:szCs w:val="24"/>
        </w:rPr>
        <w:t xml:space="preserve"> που δεν έχουν </w:t>
      </w:r>
      <w:proofErr w:type="spellStart"/>
      <w:r>
        <w:rPr>
          <w:rFonts w:eastAsia="Times New Roman"/>
          <w:szCs w:val="24"/>
        </w:rPr>
        <w:t>δημοτολογηθεί</w:t>
      </w:r>
      <w:proofErr w:type="spellEnd"/>
      <w:r>
        <w:rPr>
          <w:rFonts w:eastAsia="Times New Roman"/>
          <w:szCs w:val="24"/>
        </w:rPr>
        <w:t xml:space="preserve">. </w:t>
      </w:r>
    </w:p>
    <w:p w14:paraId="03A7351D" w14:textId="77777777" w:rsidR="00E615E6" w:rsidRDefault="00720F21">
      <w:pPr>
        <w:spacing w:after="0" w:line="600" w:lineRule="auto"/>
        <w:ind w:firstLine="720"/>
        <w:jc w:val="both"/>
        <w:rPr>
          <w:rFonts w:eastAsia="Times New Roman"/>
          <w:szCs w:val="24"/>
        </w:rPr>
      </w:pPr>
      <w:r>
        <w:rPr>
          <w:rFonts w:eastAsia="Times New Roman"/>
          <w:szCs w:val="24"/>
        </w:rPr>
        <w:t>Τ</w:t>
      </w:r>
      <w:r w:rsidRPr="00DE3FE6">
        <w:rPr>
          <w:rFonts w:eastAsia="Times New Roman"/>
          <w:szCs w:val="24"/>
        </w:rPr>
        <w:t>έλος</w:t>
      </w:r>
      <w:r>
        <w:rPr>
          <w:rFonts w:eastAsia="Times New Roman"/>
          <w:szCs w:val="24"/>
        </w:rPr>
        <w:t>, ό</w:t>
      </w:r>
      <w:r w:rsidRPr="00DE3FE6">
        <w:rPr>
          <w:rFonts w:eastAsia="Times New Roman"/>
          <w:szCs w:val="24"/>
        </w:rPr>
        <w:t xml:space="preserve">σον αφορά την τροπολογία με </w:t>
      </w:r>
      <w:r>
        <w:rPr>
          <w:rFonts w:eastAsia="Times New Roman"/>
          <w:szCs w:val="24"/>
        </w:rPr>
        <w:t>την</w:t>
      </w:r>
      <w:r>
        <w:rPr>
          <w:rFonts w:eastAsia="Times New Roman"/>
          <w:szCs w:val="24"/>
        </w:rPr>
        <w:t xml:space="preserve"> οποία δίδεται </w:t>
      </w:r>
      <w:r w:rsidRPr="00DE3FE6">
        <w:rPr>
          <w:rFonts w:eastAsia="Times New Roman"/>
          <w:szCs w:val="24"/>
        </w:rPr>
        <w:t xml:space="preserve">η δυνατότητα σε </w:t>
      </w:r>
      <w:r>
        <w:rPr>
          <w:rFonts w:eastAsia="Times New Roman"/>
          <w:szCs w:val="24"/>
        </w:rPr>
        <w:t xml:space="preserve">εν </w:t>
      </w:r>
      <w:r w:rsidRPr="00DE3FE6">
        <w:rPr>
          <w:rFonts w:eastAsia="Times New Roman"/>
          <w:szCs w:val="24"/>
        </w:rPr>
        <w:t xml:space="preserve">ενεργεία Βουλευτές να </w:t>
      </w:r>
      <w:r>
        <w:rPr>
          <w:rFonts w:eastAsia="Times New Roman"/>
          <w:szCs w:val="24"/>
        </w:rPr>
        <w:t xml:space="preserve">κατέλθουν ως υποψήφιοι στις </w:t>
      </w:r>
      <w:r w:rsidRPr="00DE3FE6">
        <w:rPr>
          <w:rFonts w:eastAsia="Times New Roman"/>
          <w:szCs w:val="24"/>
        </w:rPr>
        <w:t>ευρωεκλογές χωρίς προ</w:t>
      </w:r>
      <w:r>
        <w:rPr>
          <w:rFonts w:eastAsia="Times New Roman"/>
          <w:szCs w:val="24"/>
        </w:rPr>
        <w:t>ηγουμένως να πρέπει να παραιτηθούν</w:t>
      </w:r>
      <w:r w:rsidRPr="00DE3FE6">
        <w:rPr>
          <w:rFonts w:eastAsia="Times New Roman"/>
          <w:szCs w:val="24"/>
        </w:rPr>
        <w:t xml:space="preserve"> από το βουλευτικό αξίωμα</w:t>
      </w:r>
      <w:r>
        <w:rPr>
          <w:rFonts w:eastAsia="Times New Roman"/>
          <w:szCs w:val="24"/>
        </w:rPr>
        <w:t>,</w:t>
      </w:r>
      <w:r w:rsidRPr="00DE3FE6">
        <w:rPr>
          <w:rFonts w:eastAsia="Times New Roman"/>
          <w:szCs w:val="24"/>
        </w:rPr>
        <w:t xml:space="preserve"> δεν χωρούν </w:t>
      </w:r>
      <w:r>
        <w:rPr>
          <w:rFonts w:eastAsia="Times New Roman"/>
          <w:szCs w:val="24"/>
        </w:rPr>
        <w:t>λόγια, αγαπητοί Υπουργοί. Έ</w:t>
      </w:r>
      <w:r w:rsidRPr="00DE3FE6">
        <w:rPr>
          <w:rFonts w:eastAsia="Times New Roman"/>
          <w:szCs w:val="24"/>
        </w:rPr>
        <w:t>τσι πάμε μπρος</w:t>
      </w:r>
      <w:r>
        <w:rPr>
          <w:rFonts w:eastAsia="Times New Roman"/>
          <w:szCs w:val="24"/>
        </w:rPr>
        <w:t xml:space="preserve"> -</w:t>
      </w:r>
      <w:r w:rsidRPr="00DE3FE6">
        <w:rPr>
          <w:rFonts w:eastAsia="Times New Roman"/>
          <w:szCs w:val="24"/>
        </w:rPr>
        <w:t xml:space="preserve"> πίσω</w:t>
      </w:r>
      <w:r>
        <w:rPr>
          <w:rFonts w:eastAsia="Times New Roman"/>
          <w:szCs w:val="24"/>
        </w:rPr>
        <w:t>.</w:t>
      </w:r>
      <w:r w:rsidRPr="00DE3FE6">
        <w:rPr>
          <w:rFonts w:eastAsia="Times New Roman"/>
          <w:szCs w:val="24"/>
        </w:rPr>
        <w:t xml:space="preserve"> Τα συμπεράσματα </w:t>
      </w:r>
      <w:r w:rsidRPr="00DE3FE6">
        <w:rPr>
          <w:rFonts w:eastAsia="Times New Roman"/>
          <w:szCs w:val="24"/>
        </w:rPr>
        <w:lastRenderedPageBreak/>
        <w:t xml:space="preserve">δικά </w:t>
      </w:r>
      <w:r>
        <w:rPr>
          <w:rFonts w:eastAsia="Times New Roman"/>
          <w:szCs w:val="24"/>
        </w:rPr>
        <w:t>σας.</w:t>
      </w:r>
      <w:r w:rsidRPr="00DE3FE6">
        <w:rPr>
          <w:rFonts w:eastAsia="Times New Roman"/>
          <w:szCs w:val="24"/>
        </w:rPr>
        <w:t xml:space="preserve"> Αυτ</w:t>
      </w:r>
      <w:r w:rsidRPr="00DE3FE6">
        <w:rPr>
          <w:rFonts w:eastAsia="Times New Roman"/>
          <w:szCs w:val="24"/>
        </w:rPr>
        <w:t xml:space="preserve">ό που χρειάζεται είναι </w:t>
      </w:r>
      <w:r>
        <w:rPr>
          <w:rFonts w:eastAsia="Times New Roman"/>
          <w:szCs w:val="24"/>
        </w:rPr>
        <w:t xml:space="preserve">ένα: </w:t>
      </w:r>
      <w:r w:rsidRPr="00DE3FE6">
        <w:rPr>
          <w:rFonts w:eastAsia="Times New Roman"/>
          <w:szCs w:val="24"/>
        </w:rPr>
        <w:t xml:space="preserve">χρειάζεται μόνο να αναδειχθεί και να τεθεί στην κρίση του </w:t>
      </w:r>
      <w:r>
        <w:rPr>
          <w:rFonts w:eastAsia="Times New Roman"/>
          <w:szCs w:val="24"/>
        </w:rPr>
        <w:t>ελληνικού λαού.</w:t>
      </w:r>
    </w:p>
    <w:p w14:paraId="03A7351E" w14:textId="77777777" w:rsidR="00E615E6" w:rsidRDefault="00720F21">
      <w:pPr>
        <w:spacing w:after="0" w:line="600" w:lineRule="auto"/>
        <w:ind w:firstLine="720"/>
        <w:jc w:val="both"/>
        <w:rPr>
          <w:rFonts w:eastAsia="Times New Roman"/>
          <w:szCs w:val="24"/>
        </w:rPr>
      </w:pPr>
      <w:r w:rsidRPr="00DE3FE6">
        <w:rPr>
          <w:rFonts w:eastAsia="Times New Roman"/>
          <w:szCs w:val="24"/>
        </w:rPr>
        <w:t>Σας ευχαριστώ</w:t>
      </w:r>
      <w:r>
        <w:rPr>
          <w:rFonts w:eastAsia="Times New Roman"/>
          <w:szCs w:val="24"/>
        </w:rPr>
        <w:t>.</w:t>
      </w:r>
    </w:p>
    <w:p w14:paraId="03A7351F" w14:textId="77777777" w:rsidR="00E615E6" w:rsidRDefault="00720F21">
      <w:pPr>
        <w:spacing w:after="0" w:line="600" w:lineRule="auto"/>
        <w:ind w:firstLine="720"/>
        <w:jc w:val="center"/>
        <w:rPr>
          <w:rFonts w:eastAsia="Times New Roman"/>
          <w:szCs w:val="24"/>
        </w:rPr>
      </w:pPr>
      <w:r>
        <w:rPr>
          <w:rFonts w:eastAsia="Times New Roman" w:cs="Times New Roman"/>
          <w:szCs w:val="24"/>
        </w:rPr>
        <w:t>(Χειροκροτήματα από την πτέρυγα της</w:t>
      </w:r>
      <w:r w:rsidRPr="00E56B6F">
        <w:rPr>
          <w:rFonts w:eastAsia="Times New Roman" w:cs="Times New Roman"/>
          <w:szCs w:val="24"/>
        </w:rPr>
        <w:t xml:space="preserve"> </w:t>
      </w:r>
      <w:r>
        <w:rPr>
          <w:rFonts w:eastAsia="Times New Roman" w:cs="Times New Roman"/>
          <w:szCs w:val="24"/>
        </w:rPr>
        <w:t>Δημοκρατικής Συμπαράταξης)</w:t>
      </w:r>
    </w:p>
    <w:p w14:paraId="03A73520" w14:textId="77777777" w:rsidR="00E615E6" w:rsidRDefault="00720F21">
      <w:pPr>
        <w:spacing w:after="0" w:line="600" w:lineRule="auto"/>
        <w:ind w:firstLine="720"/>
        <w:jc w:val="both"/>
        <w:rPr>
          <w:rFonts w:eastAsia="Times New Roman"/>
          <w:szCs w:val="24"/>
        </w:rPr>
      </w:pPr>
      <w:r>
        <w:rPr>
          <w:rFonts w:eastAsia="Times New Roman"/>
          <w:b/>
          <w:szCs w:val="24"/>
        </w:rPr>
        <w:t xml:space="preserve">ΠΡΟΕΔΡΕΥΩΝ (Δημήτριος </w:t>
      </w:r>
      <w:proofErr w:type="spellStart"/>
      <w:r>
        <w:rPr>
          <w:rFonts w:eastAsia="Times New Roman"/>
          <w:b/>
          <w:szCs w:val="24"/>
        </w:rPr>
        <w:t>Κρεμαστινός</w:t>
      </w:r>
      <w:proofErr w:type="spellEnd"/>
      <w:r>
        <w:rPr>
          <w:rFonts w:eastAsia="Times New Roman"/>
          <w:b/>
          <w:szCs w:val="24"/>
        </w:rPr>
        <w:t>)</w:t>
      </w:r>
      <w:r w:rsidRPr="00E56B6F">
        <w:rPr>
          <w:rFonts w:eastAsia="Times New Roman"/>
          <w:b/>
          <w:szCs w:val="24"/>
        </w:rPr>
        <w:t>:</w:t>
      </w:r>
      <w:r>
        <w:rPr>
          <w:rFonts w:eastAsia="Times New Roman"/>
          <w:b/>
          <w:szCs w:val="24"/>
        </w:rPr>
        <w:t xml:space="preserve"> </w:t>
      </w:r>
      <w:r>
        <w:rPr>
          <w:rFonts w:eastAsia="Times New Roman"/>
          <w:szCs w:val="24"/>
        </w:rPr>
        <w:t>Ευχαριστώ.</w:t>
      </w:r>
    </w:p>
    <w:p w14:paraId="03A73521" w14:textId="77777777" w:rsidR="00E615E6" w:rsidRDefault="00720F21">
      <w:pPr>
        <w:spacing w:after="0" w:line="600" w:lineRule="auto"/>
        <w:ind w:firstLine="720"/>
        <w:jc w:val="both"/>
        <w:rPr>
          <w:rFonts w:eastAsia="Times New Roman"/>
          <w:szCs w:val="24"/>
        </w:rPr>
      </w:pPr>
      <w:r>
        <w:rPr>
          <w:rFonts w:eastAsia="Times New Roman"/>
          <w:szCs w:val="24"/>
        </w:rPr>
        <w:t>Π</w:t>
      </w:r>
      <w:r w:rsidRPr="00DE3FE6">
        <w:rPr>
          <w:rFonts w:eastAsia="Times New Roman"/>
          <w:szCs w:val="24"/>
        </w:rPr>
        <w:t>ροχωρού</w:t>
      </w:r>
      <w:r>
        <w:rPr>
          <w:rFonts w:eastAsia="Times New Roman"/>
          <w:szCs w:val="24"/>
        </w:rPr>
        <w:t>με με</w:t>
      </w:r>
      <w:r w:rsidRPr="00DE3FE6">
        <w:rPr>
          <w:rFonts w:eastAsia="Times New Roman"/>
          <w:szCs w:val="24"/>
        </w:rPr>
        <w:t xml:space="preserve"> τον </w:t>
      </w:r>
      <w:r>
        <w:rPr>
          <w:rFonts w:eastAsia="Times New Roman"/>
          <w:szCs w:val="24"/>
        </w:rPr>
        <w:t>κ.</w:t>
      </w:r>
      <w:r w:rsidRPr="00DE3FE6">
        <w:rPr>
          <w:rFonts w:eastAsia="Times New Roman"/>
          <w:szCs w:val="24"/>
        </w:rPr>
        <w:t xml:space="preserve"> Συρίγο</w:t>
      </w:r>
      <w:r>
        <w:rPr>
          <w:rFonts w:eastAsia="Times New Roman"/>
          <w:szCs w:val="24"/>
        </w:rPr>
        <w:t xml:space="preserve">, </w:t>
      </w:r>
      <w:r>
        <w:rPr>
          <w:rFonts w:eastAsia="Times New Roman"/>
          <w:szCs w:val="24"/>
        </w:rPr>
        <w:t>Β</w:t>
      </w:r>
      <w:r w:rsidRPr="00DE3FE6">
        <w:rPr>
          <w:rFonts w:eastAsia="Times New Roman"/>
          <w:szCs w:val="24"/>
        </w:rPr>
        <w:t>ουλευτή του ΣΥΡΙΖΑ</w:t>
      </w:r>
      <w:r>
        <w:rPr>
          <w:rFonts w:eastAsia="Times New Roman"/>
          <w:szCs w:val="24"/>
        </w:rPr>
        <w:t>,</w:t>
      </w:r>
      <w:r w:rsidRPr="00DE3FE6">
        <w:rPr>
          <w:rFonts w:eastAsia="Times New Roman"/>
          <w:szCs w:val="24"/>
        </w:rPr>
        <w:t xml:space="preserve"> </w:t>
      </w:r>
      <w:r>
        <w:rPr>
          <w:rFonts w:eastAsia="Times New Roman"/>
          <w:szCs w:val="24"/>
        </w:rPr>
        <w:t xml:space="preserve">για επτά λεπτά. </w:t>
      </w:r>
    </w:p>
    <w:p w14:paraId="03A73522" w14:textId="77777777" w:rsidR="00E615E6" w:rsidRDefault="00720F21">
      <w:pPr>
        <w:spacing w:after="0" w:line="600" w:lineRule="auto"/>
        <w:ind w:firstLine="720"/>
        <w:jc w:val="both"/>
        <w:rPr>
          <w:rFonts w:eastAsia="Times New Roman"/>
          <w:szCs w:val="24"/>
        </w:rPr>
      </w:pPr>
      <w:r w:rsidRPr="00EF7096">
        <w:rPr>
          <w:rFonts w:eastAsia="Times New Roman"/>
          <w:b/>
          <w:szCs w:val="24"/>
        </w:rPr>
        <w:t>ΑΝΤΩΝΙΟΣ ΣΥΡΙΓΟΣ:</w:t>
      </w:r>
      <w:r w:rsidRPr="00EF7096">
        <w:rPr>
          <w:rFonts w:eastAsia="Times New Roman"/>
          <w:szCs w:val="24"/>
        </w:rPr>
        <w:t xml:space="preserve"> </w:t>
      </w:r>
      <w:r>
        <w:rPr>
          <w:rFonts w:eastAsia="Times New Roman"/>
          <w:szCs w:val="24"/>
        </w:rPr>
        <w:t>Κύριε Π</w:t>
      </w:r>
      <w:r w:rsidRPr="00DE3FE6">
        <w:rPr>
          <w:rFonts w:eastAsia="Times New Roman"/>
          <w:szCs w:val="24"/>
        </w:rPr>
        <w:t>ρόεδρε</w:t>
      </w:r>
      <w:r>
        <w:rPr>
          <w:rFonts w:eastAsia="Times New Roman"/>
          <w:szCs w:val="24"/>
        </w:rPr>
        <w:t>,</w:t>
      </w:r>
      <w:r w:rsidRPr="00DE3FE6">
        <w:rPr>
          <w:rFonts w:eastAsia="Times New Roman"/>
          <w:szCs w:val="24"/>
        </w:rPr>
        <w:t xml:space="preserve"> κύριοι συνάδελφοι</w:t>
      </w:r>
      <w:r>
        <w:rPr>
          <w:rFonts w:eastAsia="Times New Roman"/>
          <w:szCs w:val="24"/>
        </w:rPr>
        <w:t xml:space="preserve">, </w:t>
      </w:r>
      <w:r w:rsidRPr="00DE3FE6">
        <w:rPr>
          <w:rFonts w:eastAsia="Times New Roman"/>
          <w:szCs w:val="24"/>
        </w:rPr>
        <w:t xml:space="preserve">το νομοσχέδιο απαρτίζεται από τρία μέρη σχετιζόμενα κατά τις διατάξεις τους και </w:t>
      </w:r>
      <w:proofErr w:type="spellStart"/>
      <w:r w:rsidRPr="00DE3FE6">
        <w:rPr>
          <w:rFonts w:eastAsia="Times New Roman"/>
          <w:szCs w:val="24"/>
        </w:rPr>
        <w:t>συμπληρώνοντα</w:t>
      </w:r>
      <w:proofErr w:type="spellEnd"/>
      <w:r w:rsidRPr="00DE3FE6">
        <w:rPr>
          <w:rFonts w:eastAsia="Times New Roman"/>
          <w:szCs w:val="24"/>
        </w:rPr>
        <w:t xml:space="preserve"> το ήδη υπάρχον σχετικό νομοθετικό </w:t>
      </w:r>
      <w:r>
        <w:rPr>
          <w:rFonts w:eastAsia="Times New Roman"/>
          <w:szCs w:val="24"/>
        </w:rPr>
        <w:t>π</w:t>
      </w:r>
      <w:r w:rsidRPr="00DE3FE6">
        <w:rPr>
          <w:rFonts w:eastAsia="Times New Roman"/>
          <w:szCs w:val="24"/>
        </w:rPr>
        <w:t>λαίσιο</w:t>
      </w:r>
      <w:r>
        <w:rPr>
          <w:rFonts w:eastAsia="Times New Roman"/>
          <w:szCs w:val="24"/>
        </w:rPr>
        <w:t>, ώστε οι όποι</w:t>
      </w:r>
      <w:r w:rsidRPr="00DE3FE6">
        <w:rPr>
          <w:rFonts w:eastAsia="Times New Roman"/>
          <w:szCs w:val="24"/>
        </w:rPr>
        <w:t>ες αιτιάσεις εξ α</w:t>
      </w:r>
      <w:r w:rsidRPr="00DE3FE6">
        <w:rPr>
          <w:rFonts w:eastAsia="Times New Roman"/>
          <w:szCs w:val="24"/>
        </w:rPr>
        <w:t xml:space="preserve">υτού του λόγου να </w:t>
      </w:r>
      <w:r>
        <w:rPr>
          <w:rFonts w:eastAsia="Times New Roman"/>
          <w:szCs w:val="24"/>
        </w:rPr>
        <w:t>καθίστανται</w:t>
      </w:r>
      <w:r w:rsidRPr="00DE3FE6">
        <w:rPr>
          <w:rFonts w:eastAsia="Times New Roman"/>
          <w:szCs w:val="24"/>
        </w:rPr>
        <w:t xml:space="preserve"> αδικαιολόγητες και αβάσιμες</w:t>
      </w:r>
      <w:r>
        <w:rPr>
          <w:rFonts w:eastAsia="Times New Roman"/>
          <w:szCs w:val="24"/>
        </w:rPr>
        <w:t>. Επί παραδείγματι τα άρθρα</w:t>
      </w:r>
      <w:r w:rsidRPr="00DE3FE6">
        <w:rPr>
          <w:rFonts w:eastAsia="Times New Roman"/>
          <w:szCs w:val="24"/>
        </w:rPr>
        <w:t xml:space="preserve"> 15</w:t>
      </w:r>
      <w:r>
        <w:rPr>
          <w:rFonts w:eastAsia="Times New Roman"/>
          <w:szCs w:val="24"/>
        </w:rPr>
        <w:t xml:space="preserve">, 16 και 23 αφορούν </w:t>
      </w:r>
      <w:r w:rsidRPr="00DE3FE6">
        <w:rPr>
          <w:rFonts w:eastAsia="Times New Roman"/>
          <w:szCs w:val="24"/>
        </w:rPr>
        <w:t xml:space="preserve">και τις εκλογές και την </w:t>
      </w:r>
      <w:r>
        <w:rPr>
          <w:rFonts w:eastAsia="Times New Roman"/>
          <w:szCs w:val="24"/>
        </w:rPr>
        <w:t>ισότητα.</w:t>
      </w:r>
    </w:p>
    <w:p w14:paraId="03A73523" w14:textId="77777777" w:rsidR="00E615E6" w:rsidRDefault="00720F21">
      <w:pPr>
        <w:spacing w:after="0" w:line="600" w:lineRule="auto"/>
        <w:ind w:firstLine="720"/>
        <w:jc w:val="both"/>
        <w:rPr>
          <w:rFonts w:eastAsia="Times New Roman"/>
          <w:szCs w:val="24"/>
        </w:rPr>
      </w:pPr>
      <w:r>
        <w:rPr>
          <w:rFonts w:eastAsia="Times New Roman"/>
          <w:szCs w:val="24"/>
        </w:rPr>
        <w:t>Ας δια</w:t>
      </w:r>
      <w:r w:rsidRPr="00DE3FE6">
        <w:rPr>
          <w:rFonts w:eastAsia="Times New Roman"/>
          <w:szCs w:val="24"/>
        </w:rPr>
        <w:t xml:space="preserve">τρέξω </w:t>
      </w:r>
      <w:r>
        <w:rPr>
          <w:rFonts w:eastAsia="Times New Roman"/>
          <w:szCs w:val="24"/>
        </w:rPr>
        <w:t>εν</w:t>
      </w:r>
      <w:r w:rsidRPr="00DE3FE6">
        <w:rPr>
          <w:rFonts w:eastAsia="Times New Roman"/>
          <w:szCs w:val="24"/>
        </w:rPr>
        <w:t xml:space="preserve"> συντομία τα μέρη του νομοσχεδίου τονίζοντας τα σημεία του που εκτιμούμε ότι πρέπει να επισημανθούν κα</w:t>
      </w:r>
      <w:r w:rsidRPr="00DE3FE6">
        <w:rPr>
          <w:rFonts w:eastAsia="Times New Roman"/>
          <w:szCs w:val="24"/>
        </w:rPr>
        <w:t xml:space="preserve">ι εκ των οποίων καταδεικνύεται η αναγκαιότητα της </w:t>
      </w:r>
      <w:r>
        <w:rPr>
          <w:rFonts w:eastAsia="Times New Roman"/>
          <w:szCs w:val="24"/>
        </w:rPr>
        <w:t xml:space="preserve">ψηφίσεως του. </w:t>
      </w:r>
    </w:p>
    <w:p w14:paraId="03A73524" w14:textId="77777777" w:rsidR="00E615E6" w:rsidRDefault="00720F21">
      <w:pPr>
        <w:spacing w:after="0" w:line="600" w:lineRule="auto"/>
        <w:ind w:firstLine="720"/>
        <w:jc w:val="both"/>
        <w:rPr>
          <w:rFonts w:eastAsia="Times New Roman"/>
          <w:szCs w:val="24"/>
        </w:rPr>
      </w:pPr>
      <w:r>
        <w:rPr>
          <w:rFonts w:eastAsia="Times New Roman"/>
          <w:szCs w:val="24"/>
        </w:rPr>
        <w:lastRenderedPageBreak/>
        <w:t>Μ</w:t>
      </w:r>
      <w:r w:rsidRPr="00DE3FE6">
        <w:rPr>
          <w:rFonts w:eastAsia="Times New Roman"/>
          <w:szCs w:val="24"/>
        </w:rPr>
        <w:t>έρος Πρώτο</w:t>
      </w:r>
      <w:r>
        <w:rPr>
          <w:rFonts w:eastAsia="Times New Roman"/>
          <w:szCs w:val="24"/>
        </w:rPr>
        <w:t>,</w:t>
      </w:r>
      <w:r w:rsidRPr="00DE3FE6">
        <w:rPr>
          <w:rFonts w:eastAsia="Times New Roman"/>
          <w:szCs w:val="24"/>
        </w:rPr>
        <w:t xml:space="preserve"> άρθρα 1 έως 30</w:t>
      </w:r>
      <w:r>
        <w:rPr>
          <w:rFonts w:eastAsia="Times New Roman"/>
          <w:szCs w:val="24"/>
        </w:rPr>
        <w:t>:</w:t>
      </w:r>
      <w:r w:rsidRPr="00DE3FE6">
        <w:rPr>
          <w:rFonts w:eastAsia="Times New Roman"/>
          <w:szCs w:val="24"/>
        </w:rPr>
        <w:t xml:space="preserve"> αφορά την προώθηση της ουσιαστικής ισότητας των φύλων</w:t>
      </w:r>
      <w:r>
        <w:rPr>
          <w:rFonts w:eastAsia="Times New Roman"/>
          <w:szCs w:val="24"/>
        </w:rPr>
        <w:t>,</w:t>
      </w:r>
      <w:r w:rsidRPr="00DE3FE6">
        <w:rPr>
          <w:rFonts w:eastAsia="Times New Roman"/>
          <w:szCs w:val="24"/>
        </w:rPr>
        <w:t xml:space="preserve"> πρόληψη και καταπολέμηση της </w:t>
      </w:r>
      <w:proofErr w:type="spellStart"/>
      <w:r w:rsidRPr="00DE3FE6">
        <w:rPr>
          <w:rFonts w:eastAsia="Times New Roman"/>
          <w:szCs w:val="24"/>
        </w:rPr>
        <w:t>έμφυλης</w:t>
      </w:r>
      <w:proofErr w:type="spellEnd"/>
      <w:r w:rsidRPr="00DE3FE6">
        <w:rPr>
          <w:rFonts w:eastAsia="Times New Roman"/>
          <w:szCs w:val="24"/>
        </w:rPr>
        <w:t xml:space="preserve"> βίας</w:t>
      </w:r>
      <w:r>
        <w:rPr>
          <w:rFonts w:eastAsia="Times New Roman"/>
          <w:szCs w:val="24"/>
        </w:rPr>
        <w:t>.</w:t>
      </w:r>
      <w:r w:rsidRPr="00DE3FE6">
        <w:rPr>
          <w:rFonts w:eastAsia="Times New Roman"/>
          <w:szCs w:val="24"/>
        </w:rPr>
        <w:t xml:space="preserve"> </w:t>
      </w:r>
      <w:r>
        <w:rPr>
          <w:rFonts w:eastAsia="Times New Roman"/>
          <w:szCs w:val="24"/>
        </w:rPr>
        <w:t>Σημειώνω</w:t>
      </w:r>
      <w:r w:rsidRPr="00DE3FE6">
        <w:rPr>
          <w:rFonts w:eastAsia="Times New Roman"/>
          <w:szCs w:val="24"/>
        </w:rPr>
        <w:t xml:space="preserve"> ενδεικτικά </w:t>
      </w:r>
      <w:r>
        <w:rPr>
          <w:rFonts w:eastAsia="Times New Roman"/>
          <w:szCs w:val="24"/>
        </w:rPr>
        <w:t xml:space="preserve">ως </w:t>
      </w:r>
      <w:r w:rsidRPr="00DE3FE6">
        <w:rPr>
          <w:rFonts w:eastAsia="Times New Roman"/>
          <w:szCs w:val="24"/>
        </w:rPr>
        <w:t>σημαίνοντα μεταξύ των άλλων κάποια άρθρα</w:t>
      </w:r>
      <w:r>
        <w:rPr>
          <w:rFonts w:eastAsia="Times New Roman"/>
          <w:szCs w:val="24"/>
        </w:rPr>
        <w:t>,</w:t>
      </w:r>
      <w:r w:rsidRPr="00DE3FE6">
        <w:rPr>
          <w:rFonts w:eastAsia="Times New Roman"/>
          <w:szCs w:val="24"/>
        </w:rPr>
        <w:t xml:space="preserve"> </w:t>
      </w:r>
      <w:r>
        <w:rPr>
          <w:rFonts w:eastAsia="Times New Roman"/>
          <w:szCs w:val="24"/>
        </w:rPr>
        <w:t xml:space="preserve">που </w:t>
      </w:r>
      <w:r w:rsidRPr="00DE3FE6">
        <w:rPr>
          <w:rFonts w:eastAsia="Times New Roman"/>
          <w:szCs w:val="24"/>
        </w:rPr>
        <w:t>δεν θα αναφέρω τι αφορούν</w:t>
      </w:r>
      <w:r>
        <w:rPr>
          <w:rFonts w:eastAsia="Times New Roman"/>
          <w:szCs w:val="24"/>
        </w:rPr>
        <w:t xml:space="preserve"> -</w:t>
      </w:r>
      <w:r w:rsidRPr="00DE3FE6">
        <w:rPr>
          <w:rFonts w:eastAsia="Times New Roman"/>
          <w:szCs w:val="24"/>
        </w:rPr>
        <w:t xml:space="preserve">είναι γνωστό σε </w:t>
      </w:r>
      <w:r>
        <w:rPr>
          <w:rFonts w:eastAsia="Times New Roman"/>
          <w:szCs w:val="24"/>
        </w:rPr>
        <w:t>σας-,</w:t>
      </w:r>
      <w:r w:rsidRPr="00DE3FE6">
        <w:rPr>
          <w:rFonts w:eastAsia="Times New Roman"/>
          <w:szCs w:val="24"/>
        </w:rPr>
        <w:t xml:space="preserve"> για συντομία και οικονομία</w:t>
      </w:r>
      <w:r>
        <w:rPr>
          <w:rFonts w:eastAsia="Times New Roman"/>
          <w:szCs w:val="24"/>
        </w:rPr>
        <w:t>.</w:t>
      </w:r>
      <w:r w:rsidRPr="00DE3FE6">
        <w:rPr>
          <w:rFonts w:eastAsia="Times New Roman"/>
          <w:szCs w:val="24"/>
        </w:rPr>
        <w:t xml:space="preserve"> </w:t>
      </w:r>
      <w:r>
        <w:rPr>
          <w:rFonts w:eastAsia="Times New Roman"/>
          <w:szCs w:val="24"/>
        </w:rPr>
        <w:t>Αναφέρω, λοιπόν, τα άρθρα</w:t>
      </w:r>
      <w:r w:rsidRPr="001D2CA3">
        <w:rPr>
          <w:rFonts w:eastAsia="Times New Roman"/>
          <w:szCs w:val="24"/>
        </w:rPr>
        <w:t>:</w:t>
      </w:r>
      <w:r>
        <w:rPr>
          <w:rFonts w:eastAsia="Times New Roman"/>
          <w:szCs w:val="24"/>
        </w:rPr>
        <w:t xml:space="preserve"> 14, 15, 17, 24, </w:t>
      </w:r>
      <w:r w:rsidRPr="00DE3FE6">
        <w:rPr>
          <w:rFonts w:eastAsia="Times New Roman"/>
          <w:szCs w:val="24"/>
        </w:rPr>
        <w:t>25</w:t>
      </w:r>
      <w:r>
        <w:rPr>
          <w:rFonts w:eastAsia="Times New Roman"/>
          <w:szCs w:val="24"/>
        </w:rPr>
        <w:t>,</w:t>
      </w:r>
      <w:r w:rsidRPr="00DE3FE6">
        <w:rPr>
          <w:rFonts w:eastAsia="Times New Roman"/>
          <w:szCs w:val="24"/>
        </w:rPr>
        <w:t xml:space="preserve"> 26</w:t>
      </w:r>
      <w:r>
        <w:rPr>
          <w:rFonts w:eastAsia="Times New Roman"/>
          <w:szCs w:val="24"/>
        </w:rPr>
        <w:t>.</w:t>
      </w:r>
    </w:p>
    <w:p w14:paraId="03A73525" w14:textId="77777777" w:rsidR="00E615E6" w:rsidRDefault="00720F21">
      <w:pPr>
        <w:spacing w:after="0" w:line="600" w:lineRule="auto"/>
        <w:ind w:firstLine="720"/>
        <w:jc w:val="both"/>
        <w:rPr>
          <w:rFonts w:eastAsia="Times New Roman"/>
          <w:szCs w:val="24"/>
        </w:rPr>
      </w:pPr>
      <w:r>
        <w:rPr>
          <w:rFonts w:eastAsia="Times New Roman"/>
          <w:szCs w:val="24"/>
        </w:rPr>
        <w:t>Τ</w:t>
      </w:r>
      <w:r w:rsidRPr="00DE3FE6">
        <w:rPr>
          <w:rFonts w:eastAsia="Times New Roman"/>
          <w:szCs w:val="24"/>
        </w:rPr>
        <w:t xml:space="preserve">ο σχέδιο νόμου </w:t>
      </w:r>
      <w:r>
        <w:rPr>
          <w:rFonts w:eastAsia="Times New Roman"/>
          <w:szCs w:val="24"/>
        </w:rPr>
        <w:t>συναρμόζεται</w:t>
      </w:r>
      <w:r w:rsidRPr="00DE3FE6">
        <w:rPr>
          <w:rFonts w:eastAsia="Times New Roman"/>
          <w:szCs w:val="24"/>
        </w:rPr>
        <w:t xml:space="preserve"> και συμπληρώνει άλλα νομοθετήματα που έχουν θεσπιστεί </w:t>
      </w:r>
      <w:r>
        <w:rPr>
          <w:rFonts w:eastAsia="Times New Roman"/>
          <w:szCs w:val="24"/>
        </w:rPr>
        <w:t>και ιδίως</w:t>
      </w:r>
      <w:r w:rsidRPr="00DE3FE6">
        <w:rPr>
          <w:rFonts w:eastAsia="Times New Roman"/>
          <w:szCs w:val="24"/>
        </w:rPr>
        <w:t xml:space="preserve"> το εμβληματικό της κυρώσεως τη</w:t>
      </w:r>
      <w:r>
        <w:rPr>
          <w:rFonts w:eastAsia="Times New Roman"/>
          <w:szCs w:val="24"/>
        </w:rPr>
        <w:t>ς</w:t>
      </w:r>
      <w:r w:rsidRPr="00DE3FE6">
        <w:rPr>
          <w:rFonts w:eastAsia="Times New Roman"/>
          <w:szCs w:val="24"/>
        </w:rPr>
        <w:t xml:space="preserve"> Σύμβαση</w:t>
      </w:r>
      <w:r>
        <w:rPr>
          <w:rFonts w:eastAsia="Times New Roman"/>
          <w:szCs w:val="24"/>
        </w:rPr>
        <w:t>ς</w:t>
      </w:r>
      <w:r w:rsidRPr="00DE3FE6">
        <w:rPr>
          <w:rFonts w:eastAsia="Times New Roman"/>
          <w:szCs w:val="24"/>
        </w:rPr>
        <w:t xml:space="preserve"> της Κωνσταντινούπολης</w:t>
      </w:r>
      <w:r>
        <w:rPr>
          <w:rFonts w:eastAsia="Times New Roman"/>
          <w:szCs w:val="24"/>
        </w:rPr>
        <w:t>.</w:t>
      </w:r>
      <w:r w:rsidRPr="00DE3FE6">
        <w:rPr>
          <w:rFonts w:eastAsia="Times New Roman"/>
          <w:szCs w:val="24"/>
        </w:rPr>
        <w:t xml:space="preserve"> Είναι σημαντ</w:t>
      </w:r>
      <w:r>
        <w:rPr>
          <w:rFonts w:eastAsia="Times New Roman"/>
          <w:szCs w:val="24"/>
        </w:rPr>
        <w:t>ικό να ολοκληρώνεται το πλαίσιο, να</w:t>
      </w:r>
      <w:r w:rsidRPr="00DE3FE6">
        <w:rPr>
          <w:rFonts w:eastAsia="Times New Roman"/>
          <w:szCs w:val="24"/>
        </w:rPr>
        <w:t xml:space="preserve"> υπάρχει μία λογική γύρω από αυτά τα ζητήματα</w:t>
      </w:r>
      <w:r>
        <w:rPr>
          <w:rFonts w:eastAsia="Times New Roman"/>
          <w:szCs w:val="24"/>
        </w:rPr>
        <w:t>.</w:t>
      </w:r>
    </w:p>
    <w:p w14:paraId="03A73526" w14:textId="77777777" w:rsidR="00E615E6" w:rsidRDefault="00720F21">
      <w:pPr>
        <w:spacing w:after="0" w:line="600" w:lineRule="auto"/>
        <w:ind w:firstLine="720"/>
        <w:jc w:val="both"/>
        <w:rPr>
          <w:rFonts w:eastAsia="Times New Roman"/>
          <w:szCs w:val="24"/>
        </w:rPr>
      </w:pPr>
      <w:r>
        <w:rPr>
          <w:rFonts w:eastAsia="Times New Roman"/>
          <w:szCs w:val="24"/>
        </w:rPr>
        <w:t>Μ</w:t>
      </w:r>
      <w:r w:rsidRPr="00DE3FE6">
        <w:rPr>
          <w:rFonts w:eastAsia="Times New Roman"/>
          <w:szCs w:val="24"/>
        </w:rPr>
        <w:t>έρος</w:t>
      </w:r>
      <w:r>
        <w:rPr>
          <w:rFonts w:eastAsia="Times New Roman"/>
          <w:szCs w:val="24"/>
        </w:rPr>
        <w:t xml:space="preserve"> Δεύτερο, άρθρα </w:t>
      </w:r>
      <w:r w:rsidRPr="00DE3FE6">
        <w:rPr>
          <w:rFonts w:eastAsia="Times New Roman"/>
          <w:szCs w:val="24"/>
        </w:rPr>
        <w:t>31</w:t>
      </w:r>
      <w:r>
        <w:rPr>
          <w:rFonts w:eastAsia="Times New Roman"/>
          <w:szCs w:val="24"/>
        </w:rPr>
        <w:t xml:space="preserve"> έως</w:t>
      </w:r>
      <w:r w:rsidRPr="00DE3FE6">
        <w:rPr>
          <w:rFonts w:eastAsia="Times New Roman"/>
          <w:szCs w:val="24"/>
        </w:rPr>
        <w:t xml:space="preserve"> 49</w:t>
      </w:r>
      <w:r>
        <w:rPr>
          <w:rFonts w:eastAsia="Times New Roman"/>
          <w:szCs w:val="24"/>
        </w:rPr>
        <w:t>,</w:t>
      </w:r>
      <w:r w:rsidRPr="00DE3FE6">
        <w:rPr>
          <w:rFonts w:eastAsia="Times New Roman"/>
          <w:szCs w:val="24"/>
        </w:rPr>
        <w:t xml:space="preserve"> </w:t>
      </w:r>
      <w:r>
        <w:rPr>
          <w:rFonts w:eastAsia="Times New Roman"/>
          <w:szCs w:val="24"/>
        </w:rPr>
        <w:t>ρυθμίσεις</w:t>
      </w:r>
      <w:r w:rsidRPr="00DE3FE6">
        <w:rPr>
          <w:rFonts w:eastAsia="Times New Roman"/>
          <w:szCs w:val="24"/>
        </w:rPr>
        <w:t xml:space="preserve"> θεμάτων </w:t>
      </w:r>
      <w:r>
        <w:rPr>
          <w:rFonts w:eastAsia="Times New Roman"/>
          <w:szCs w:val="24"/>
        </w:rPr>
        <w:t>ιθαγένειας. Σ</w:t>
      </w:r>
      <w:r w:rsidRPr="00DE3FE6">
        <w:rPr>
          <w:rFonts w:eastAsia="Times New Roman"/>
          <w:szCs w:val="24"/>
        </w:rPr>
        <w:t xml:space="preserve">τόχος </w:t>
      </w:r>
      <w:r>
        <w:rPr>
          <w:rFonts w:eastAsia="Times New Roman"/>
          <w:szCs w:val="24"/>
        </w:rPr>
        <w:t>η</w:t>
      </w:r>
      <w:r w:rsidRPr="00DE3FE6">
        <w:rPr>
          <w:rFonts w:eastAsia="Times New Roman"/>
          <w:szCs w:val="24"/>
        </w:rPr>
        <w:t xml:space="preserve"> αντιμετώπιση επιμέρους προβλημάτων και δυσλειτουργιών</w:t>
      </w:r>
      <w:r>
        <w:rPr>
          <w:rFonts w:eastAsia="Times New Roman"/>
          <w:szCs w:val="24"/>
        </w:rPr>
        <w:t>.</w:t>
      </w:r>
      <w:r w:rsidRPr="00DE3FE6">
        <w:rPr>
          <w:rFonts w:eastAsia="Times New Roman"/>
          <w:szCs w:val="24"/>
        </w:rPr>
        <w:t xml:space="preserve"> Θα</w:t>
      </w:r>
      <w:r w:rsidRPr="00DE3FE6">
        <w:rPr>
          <w:rFonts w:eastAsia="Times New Roman"/>
          <w:szCs w:val="24"/>
        </w:rPr>
        <w:t xml:space="preserve"> μπορούσε επιτυχώς και </w:t>
      </w:r>
      <w:r>
        <w:rPr>
          <w:rFonts w:eastAsia="Times New Roman"/>
          <w:szCs w:val="24"/>
        </w:rPr>
        <w:t>δοκίμως</w:t>
      </w:r>
      <w:r w:rsidRPr="00DE3FE6">
        <w:rPr>
          <w:rFonts w:eastAsia="Times New Roman"/>
          <w:szCs w:val="24"/>
        </w:rPr>
        <w:t xml:space="preserve"> κάποιος να το χαρακτηρίσει ως προσπάθεια </w:t>
      </w:r>
      <w:proofErr w:type="spellStart"/>
      <w:r w:rsidRPr="00DE3FE6">
        <w:rPr>
          <w:rFonts w:eastAsia="Times New Roman"/>
          <w:szCs w:val="24"/>
        </w:rPr>
        <w:t>εξορθολογισμού</w:t>
      </w:r>
      <w:proofErr w:type="spellEnd"/>
      <w:r w:rsidRPr="00DE3FE6">
        <w:rPr>
          <w:rFonts w:eastAsia="Times New Roman"/>
          <w:szCs w:val="24"/>
        </w:rPr>
        <w:t xml:space="preserve"> και τακτοποίησης εκκρεμοτήτων επί του </w:t>
      </w:r>
      <w:proofErr w:type="spellStart"/>
      <w:r>
        <w:rPr>
          <w:rFonts w:eastAsia="Times New Roman"/>
          <w:szCs w:val="24"/>
        </w:rPr>
        <w:t>Κώ</w:t>
      </w:r>
      <w:r w:rsidRPr="00DE3FE6">
        <w:rPr>
          <w:rFonts w:eastAsia="Times New Roman"/>
          <w:szCs w:val="24"/>
        </w:rPr>
        <w:t>δικ</w:t>
      </w:r>
      <w:r>
        <w:rPr>
          <w:rFonts w:eastAsia="Times New Roman"/>
          <w:szCs w:val="24"/>
        </w:rPr>
        <w:t>ο</w:t>
      </w:r>
      <w:r w:rsidRPr="00DE3FE6">
        <w:rPr>
          <w:rFonts w:eastAsia="Times New Roman"/>
          <w:szCs w:val="24"/>
        </w:rPr>
        <w:t>ς</w:t>
      </w:r>
      <w:proofErr w:type="spellEnd"/>
      <w:r w:rsidRPr="00DE3FE6">
        <w:rPr>
          <w:rFonts w:eastAsia="Times New Roman"/>
          <w:szCs w:val="24"/>
        </w:rPr>
        <w:t xml:space="preserve"> </w:t>
      </w:r>
      <w:r>
        <w:rPr>
          <w:rFonts w:eastAsia="Times New Roman"/>
          <w:szCs w:val="24"/>
        </w:rPr>
        <w:t>Ι</w:t>
      </w:r>
      <w:r w:rsidRPr="00DE3FE6">
        <w:rPr>
          <w:rFonts w:eastAsia="Times New Roman"/>
          <w:szCs w:val="24"/>
        </w:rPr>
        <w:t>θαγένειας</w:t>
      </w:r>
      <w:r>
        <w:rPr>
          <w:rFonts w:eastAsia="Times New Roman"/>
          <w:szCs w:val="24"/>
        </w:rPr>
        <w:t>.</w:t>
      </w:r>
      <w:r w:rsidRPr="00DE3FE6">
        <w:rPr>
          <w:rFonts w:eastAsia="Times New Roman"/>
          <w:szCs w:val="24"/>
        </w:rPr>
        <w:t xml:space="preserve"> Να σημειώσω στο σημείο αυτό ότι καλόν είναι να </w:t>
      </w:r>
      <w:r>
        <w:rPr>
          <w:rFonts w:eastAsia="Times New Roman"/>
          <w:szCs w:val="24"/>
        </w:rPr>
        <w:t>μένουμε στο γράμμα και στις</w:t>
      </w:r>
      <w:r w:rsidRPr="00DE3FE6">
        <w:rPr>
          <w:rFonts w:eastAsia="Times New Roman"/>
          <w:szCs w:val="24"/>
        </w:rPr>
        <w:t xml:space="preserve"> </w:t>
      </w:r>
      <w:r>
        <w:rPr>
          <w:rFonts w:eastAsia="Times New Roman"/>
          <w:szCs w:val="24"/>
        </w:rPr>
        <w:t>διατυπώσεις</w:t>
      </w:r>
      <w:r w:rsidRPr="00DE3FE6">
        <w:rPr>
          <w:rFonts w:eastAsia="Times New Roman"/>
          <w:szCs w:val="24"/>
        </w:rPr>
        <w:t xml:space="preserve"> της </w:t>
      </w:r>
      <w:r>
        <w:rPr>
          <w:rFonts w:eastAsia="Times New Roman"/>
          <w:szCs w:val="24"/>
        </w:rPr>
        <w:t>Ε</w:t>
      </w:r>
      <w:r w:rsidRPr="00DE3FE6">
        <w:rPr>
          <w:rFonts w:eastAsia="Times New Roman"/>
          <w:szCs w:val="24"/>
        </w:rPr>
        <w:t>κθέσεως της Επιστημ</w:t>
      </w:r>
      <w:r w:rsidRPr="00DE3FE6">
        <w:rPr>
          <w:rFonts w:eastAsia="Times New Roman"/>
          <w:szCs w:val="24"/>
        </w:rPr>
        <w:t xml:space="preserve">ονικής Υπηρεσίας της Βουλής και να μην επιχειρούμε ερμηνεία της κατά τρόπο </w:t>
      </w:r>
      <w:r w:rsidRPr="00DE3FE6">
        <w:rPr>
          <w:rFonts w:eastAsia="Times New Roman"/>
          <w:szCs w:val="24"/>
        </w:rPr>
        <w:lastRenderedPageBreak/>
        <w:t xml:space="preserve">υπερβολικό ή κατά το δοκούν και σύμφωνα με τα υποκειμενικά </w:t>
      </w:r>
      <w:r>
        <w:rPr>
          <w:rFonts w:eastAsia="Times New Roman"/>
          <w:szCs w:val="24"/>
        </w:rPr>
        <w:t>μας «θέλω».</w:t>
      </w:r>
      <w:r w:rsidRPr="00DE3FE6">
        <w:rPr>
          <w:rFonts w:eastAsia="Times New Roman"/>
          <w:szCs w:val="24"/>
        </w:rPr>
        <w:t xml:space="preserve"> Συνακόλουθα από τη σκέψη </w:t>
      </w:r>
      <w:r>
        <w:rPr>
          <w:rFonts w:eastAsia="Times New Roman"/>
          <w:szCs w:val="24"/>
        </w:rPr>
        <w:t>που σας εξέθεσα, δεν διαπίστωσα</w:t>
      </w:r>
      <w:r w:rsidRPr="00DE3FE6">
        <w:rPr>
          <w:rFonts w:eastAsia="Times New Roman"/>
          <w:szCs w:val="24"/>
        </w:rPr>
        <w:t xml:space="preserve"> κάποιο σχόλιο </w:t>
      </w:r>
      <w:r>
        <w:rPr>
          <w:rFonts w:eastAsia="Times New Roman"/>
          <w:szCs w:val="24"/>
        </w:rPr>
        <w:t>α</w:t>
      </w:r>
      <w:r w:rsidRPr="00DE3FE6">
        <w:rPr>
          <w:rFonts w:eastAsia="Times New Roman"/>
          <w:szCs w:val="24"/>
        </w:rPr>
        <w:t xml:space="preserve">ρνητικό της </w:t>
      </w:r>
      <w:r>
        <w:rPr>
          <w:rFonts w:eastAsia="Times New Roman"/>
          <w:szCs w:val="24"/>
        </w:rPr>
        <w:t>ε</w:t>
      </w:r>
      <w:r w:rsidRPr="00DE3FE6">
        <w:rPr>
          <w:rFonts w:eastAsia="Times New Roman"/>
          <w:szCs w:val="24"/>
        </w:rPr>
        <w:t>κθέσεως για το άρθρο 40 ε</w:t>
      </w:r>
      <w:r w:rsidRPr="00DE3FE6">
        <w:rPr>
          <w:rFonts w:eastAsia="Times New Roman"/>
          <w:szCs w:val="24"/>
        </w:rPr>
        <w:t>πί παραδείγματι</w:t>
      </w:r>
      <w:r>
        <w:rPr>
          <w:rFonts w:eastAsia="Times New Roman"/>
          <w:szCs w:val="24"/>
        </w:rPr>
        <w:t>,</w:t>
      </w:r>
      <w:r w:rsidRPr="00DE3FE6">
        <w:rPr>
          <w:rFonts w:eastAsia="Times New Roman"/>
          <w:szCs w:val="24"/>
        </w:rPr>
        <w:t xml:space="preserve"> που κατά την Αντιπολίτευση αφορά τους </w:t>
      </w:r>
      <w:r>
        <w:rPr>
          <w:rFonts w:eastAsia="Times New Roman"/>
          <w:szCs w:val="24"/>
        </w:rPr>
        <w:t>«</w:t>
      </w:r>
      <w:r w:rsidRPr="00DE3FE6">
        <w:rPr>
          <w:rFonts w:eastAsia="Times New Roman"/>
          <w:szCs w:val="24"/>
        </w:rPr>
        <w:t>νεκρούς</w:t>
      </w:r>
      <w:r>
        <w:rPr>
          <w:rFonts w:eastAsia="Times New Roman"/>
          <w:szCs w:val="24"/>
        </w:rPr>
        <w:t>»</w:t>
      </w:r>
      <w:r>
        <w:rPr>
          <w:rFonts w:eastAsia="Times New Roman"/>
          <w:szCs w:val="24"/>
        </w:rPr>
        <w:t>. Έ</w:t>
      </w:r>
      <w:r w:rsidRPr="00DE3FE6">
        <w:rPr>
          <w:rFonts w:eastAsia="Times New Roman"/>
          <w:szCs w:val="24"/>
        </w:rPr>
        <w:t>τσι υποτιμητικά ειπώθηκε</w:t>
      </w:r>
      <w:r>
        <w:rPr>
          <w:rFonts w:eastAsia="Times New Roman"/>
          <w:szCs w:val="24"/>
        </w:rPr>
        <w:t>.</w:t>
      </w:r>
      <w:r w:rsidRPr="00DE3FE6">
        <w:rPr>
          <w:rFonts w:eastAsia="Times New Roman"/>
          <w:szCs w:val="24"/>
        </w:rPr>
        <w:t xml:space="preserve"> Να τ</w:t>
      </w:r>
      <w:r>
        <w:rPr>
          <w:rFonts w:eastAsia="Times New Roman"/>
          <w:szCs w:val="24"/>
        </w:rPr>
        <w:t xml:space="preserve">α </w:t>
      </w:r>
      <w:r w:rsidRPr="00DE3FE6">
        <w:rPr>
          <w:rFonts w:eastAsia="Times New Roman"/>
          <w:szCs w:val="24"/>
        </w:rPr>
        <w:t>βλέπουμε</w:t>
      </w:r>
      <w:r>
        <w:rPr>
          <w:rFonts w:eastAsia="Times New Roman"/>
          <w:szCs w:val="24"/>
        </w:rPr>
        <w:t>, λ</w:t>
      </w:r>
      <w:r w:rsidRPr="00DE3FE6">
        <w:rPr>
          <w:rFonts w:eastAsia="Times New Roman"/>
          <w:szCs w:val="24"/>
        </w:rPr>
        <w:t>οιπόν</w:t>
      </w:r>
      <w:r>
        <w:rPr>
          <w:rFonts w:eastAsia="Times New Roman"/>
          <w:szCs w:val="24"/>
        </w:rPr>
        <w:t>,</w:t>
      </w:r>
      <w:r w:rsidRPr="00DE3FE6">
        <w:rPr>
          <w:rFonts w:eastAsia="Times New Roman"/>
          <w:szCs w:val="24"/>
        </w:rPr>
        <w:t xml:space="preserve"> όλα</w:t>
      </w:r>
      <w:r>
        <w:rPr>
          <w:rFonts w:eastAsia="Times New Roman"/>
          <w:szCs w:val="24"/>
        </w:rPr>
        <w:t>.</w:t>
      </w:r>
      <w:r w:rsidRPr="00DE3FE6">
        <w:rPr>
          <w:rFonts w:eastAsia="Times New Roman"/>
          <w:szCs w:val="24"/>
        </w:rPr>
        <w:t xml:space="preserve"> </w:t>
      </w:r>
    </w:p>
    <w:p w14:paraId="03A73527" w14:textId="77777777" w:rsidR="00E615E6" w:rsidRDefault="00720F21">
      <w:pPr>
        <w:spacing w:after="0" w:line="600" w:lineRule="auto"/>
        <w:ind w:firstLine="720"/>
        <w:jc w:val="both"/>
        <w:rPr>
          <w:rFonts w:eastAsia="Times New Roman"/>
          <w:szCs w:val="24"/>
        </w:rPr>
      </w:pPr>
      <w:r>
        <w:rPr>
          <w:rFonts w:eastAsia="Times New Roman"/>
          <w:szCs w:val="24"/>
        </w:rPr>
        <w:t>Η</w:t>
      </w:r>
      <w:r w:rsidRPr="00C02BBE">
        <w:rPr>
          <w:rFonts w:eastAsia="Times New Roman"/>
          <w:szCs w:val="24"/>
        </w:rPr>
        <w:t xml:space="preserve"> κρίση μας και </w:t>
      </w:r>
      <w:r>
        <w:rPr>
          <w:rFonts w:eastAsia="Times New Roman"/>
          <w:szCs w:val="24"/>
        </w:rPr>
        <w:t>η εκφορά</w:t>
      </w:r>
      <w:r w:rsidRPr="00C02BBE">
        <w:rPr>
          <w:rFonts w:eastAsia="Times New Roman"/>
          <w:szCs w:val="24"/>
        </w:rPr>
        <w:t xml:space="preserve"> του λόγου </w:t>
      </w:r>
      <w:r>
        <w:rPr>
          <w:rFonts w:eastAsia="Times New Roman"/>
          <w:szCs w:val="24"/>
        </w:rPr>
        <w:t>επί των ζητημάτων της ιθαγένειας</w:t>
      </w:r>
      <w:r w:rsidRPr="00C02BBE">
        <w:rPr>
          <w:rFonts w:eastAsia="Times New Roman"/>
          <w:szCs w:val="24"/>
        </w:rPr>
        <w:t xml:space="preserve"> δεν πρέπει να θολώνει και να είναι προκατειλημμέν</w:t>
      </w:r>
      <w:r>
        <w:rPr>
          <w:rFonts w:eastAsia="Times New Roman"/>
          <w:szCs w:val="24"/>
        </w:rPr>
        <w:t xml:space="preserve">η, </w:t>
      </w:r>
      <w:r w:rsidRPr="00C02BBE">
        <w:rPr>
          <w:rFonts w:eastAsia="Times New Roman"/>
          <w:szCs w:val="24"/>
        </w:rPr>
        <w:t>εμφορούμεν</w:t>
      </w:r>
      <w:r>
        <w:rPr>
          <w:rFonts w:eastAsia="Times New Roman"/>
          <w:szCs w:val="24"/>
        </w:rPr>
        <w:t>η</w:t>
      </w:r>
      <w:r w:rsidRPr="00C02BBE">
        <w:rPr>
          <w:rFonts w:eastAsia="Times New Roman"/>
          <w:szCs w:val="24"/>
        </w:rPr>
        <w:t xml:space="preserve"> από </w:t>
      </w:r>
      <w:r>
        <w:rPr>
          <w:rFonts w:eastAsia="Times New Roman"/>
          <w:szCs w:val="24"/>
        </w:rPr>
        <w:t>ιδεολογικά</w:t>
      </w:r>
      <w:r w:rsidRPr="00C02BBE">
        <w:rPr>
          <w:rFonts w:eastAsia="Times New Roman"/>
          <w:szCs w:val="24"/>
        </w:rPr>
        <w:t xml:space="preserve"> πρόσημα δ</w:t>
      </w:r>
      <w:r>
        <w:rPr>
          <w:rFonts w:eastAsia="Times New Roman"/>
          <w:szCs w:val="24"/>
        </w:rPr>
        <w:t>ιακρίσεων και μάλιστα φυλετικών ή θ</w:t>
      </w:r>
      <w:r w:rsidRPr="00C02BBE">
        <w:rPr>
          <w:rFonts w:eastAsia="Times New Roman"/>
          <w:szCs w:val="24"/>
        </w:rPr>
        <w:t xml:space="preserve">ρησκευτικών </w:t>
      </w:r>
      <w:r>
        <w:rPr>
          <w:rFonts w:eastAsia="Times New Roman"/>
          <w:szCs w:val="24"/>
        </w:rPr>
        <w:t>κ</w:t>
      </w:r>
      <w:r>
        <w:rPr>
          <w:rFonts w:eastAsia="Times New Roman"/>
          <w:szCs w:val="24"/>
        </w:rPr>
        <w:t>.</w:t>
      </w:r>
      <w:r>
        <w:rPr>
          <w:rFonts w:eastAsia="Times New Roman"/>
          <w:szCs w:val="24"/>
        </w:rPr>
        <w:t>λπ</w:t>
      </w:r>
      <w:r>
        <w:rPr>
          <w:rFonts w:eastAsia="Times New Roman"/>
          <w:szCs w:val="24"/>
        </w:rPr>
        <w:t>.</w:t>
      </w:r>
      <w:r>
        <w:rPr>
          <w:rFonts w:eastAsia="Times New Roman"/>
          <w:szCs w:val="24"/>
        </w:rPr>
        <w:t>.</w:t>
      </w:r>
      <w:r w:rsidRPr="00C02BBE">
        <w:rPr>
          <w:rFonts w:eastAsia="Times New Roman"/>
          <w:szCs w:val="24"/>
        </w:rPr>
        <w:t xml:space="preserve"> </w:t>
      </w:r>
      <w:r>
        <w:rPr>
          <w:rFonts w:eastAsia="Times New Roman"/>
          <w:szCs w:val="24"/>
        </w:rPr>
        <w:t>Ας το προσέξουμε</w:t>
      </w:r>
      <w:r>
        <w:rPr>
          <w:rFonts w:eastAsia="Times New Roman"/>
          <w:szCs w:val="24"/>
        </w:rPr>
        <w:t>,</w:t>
      </w:r>
      <w:r>
        <w:rPr>
          <w:rFonts w:eastAsia="Times New Roman"/>
          <w:szCs w:val="24"/>
        </w:rPr>
        <w:t xml:space="preserve"> παρακαλώ, </w:t>
      </w:r>
      <w:r w:rsidRPr="00C02BBE">
        <w:rPr>
          <w:rFonts w:eastAsia="Times New Roman"/>
          <w:szCs w:val="24"/>
        </w:rPr>
        <w:t xml:space="preserve">διότι </w:t>
      </w:r>
      <w:r>
        <w:rPr>
          <w:rFonts w:eastAsia="Times New Roman"/>
          <w:szCs w:val="24"/>
        </w:rPr>
        <w:t>τέτοιου είδους κρίσεις κ</w:t>
      </w:r>
      <w:r w:rsidRPr="00C02BBE">
        <w:rPr>
          <w:rFonts w:eastAsia="Times New Roman"/>
          <w:szCs w:val="24"/>
        </w:rPr>
        <w:t>ι ένας έξαλλος λόγος που επιχειρείται από κάποιες πλευρές δεν είναι ορθός τρόπος πολιτικής αντιπαρ</w:t>
      </w:r>
      <w:r>
        <w:rPr>
          <w:rFonts w:eastAsia="Times New Roman"/>
          <w:szCs w:val="24"/>
        </w:rPr>
        <w:t xml:space="preserve">αθέσεως για τη </w:t>
      </w:r>
      <w:r w:rsidRPr="00C02BBE">
        <w:rPr>
          <w:rFonts w:eastAsia="Times New Roman"/>
          <w:szCs w:val="24"/>
        </w:rPr>
        <w:t>δημοκρ</w:t>
      </w:r>
      <w:r w:rsidRPr="00C02BBE">
        <w:rPr>
          <w:rFonts w:eastAsia="Times New Roman"/>
          <w:szCs w:val="24"/>
        </w:rPr>
        <w:t>ατία</w:t>
      </w:r>
      <w:r>
        <w:rPr>
          <w:rFonts w:eastAsia="Times New Roman"/>
          <w:szCs w:val="24"/>
        </w:rPr>
        <w:t>.</w:t>
      </w:r>
      <w:r w:rsidRPr="00C02BBE">
        <w:rPr>
          <w:rFonts w:eastAsia="Times New Roman"/>
          <w:szCs w:val="24"/>
        </w:rPr>
        <w:t xml:space="preserve"> </w:t>
      </w:r>
      <w:r>
        <w:rPr>
          <w:rFonts w:eastAsia="Times New Roman"/>
          <w:szCs w:val="24"/>
        </w:rPr>
        <w:t>Τ</w:t>
      </w:r>
      <w:r w:rsidRPr="00C02BBE">
        <w:rPr>
          <w:rFonts w:eastAsia="Times New Roman"/>
          <w:szCs w:val="24"/>
        </w:rPr>
        <w:t xml:space="preserve">η φθείρουν και </w:t>
      </w:r>
      <w:r>
        <w:rPr>
          <w:rFonts w:eastAsia="Times New Roman"/>
          <w:szCs w:val="24"/>
        </w:rPr>
        <w:t>εν</w:t>
      </w:r>
      <w:r w:rsidRPr="00C02BBE">
        <w:rPr>
          <w:rFonts w:eastAsia="Times New Roman"/>
          <w:szCs w:val="24"/>
        </w:rPr>
        <w:t xml:space="preserve">δυναμώνουν τις </w:t>
      </w:r>
      <w:r>
        <w:rPr>
          <w:rFonts w:eastAsia="Times New Roman"/>
          <w:szCs w:val="24"/>
        </w:rPr>
        <w:t xml:space="preserve">ακραίες, </w:t>
      </w:r>
      <w:r w:rsidRPr="00C02BBE">
        <w:rPr>
          <w:rFonts w:eastAsia="Times New Roman"/>
          <w:szCs w:val="24"/>
        </w:rPr>
        <w:t>ανορθολογικές και σκοτεινές δυνάμεις εις βάρος της και εις βάρος των ευρωπαϊκών μας αξιών</w:t>
      </w:r>
      <w:r>
        <w:rPr>
          <w:rFonts w:eastAsia="Times New Roman"/>
          <w:szCs w:val="24"/>
        </w:rPr>
        <w:t>,</w:t>
      </w:r>
      <w:r w:rsidRPr="00C02BBE">
        <w:rPr>
          <w:rFonts w:eastAsia="Times New Roman"/>
          <w:szCs w:val="24"/>
        </w:rPr>
        <w:t xml:space="preserve"> </w:t>
      </w:r>
      <w:r>
        <w:rPr>
          <w:rFonts w:eastAsia="Times New Roman"/>
          <w:szCs w:val="24"/>
        </w:rPr>
        <w:t xml:space="preserve">αυτών που </w:t>
      </w:r>
      <w:proofErr w:type="spellStart"/>
      <w:r>
        <w:rPr>
          <w:rFonts w:eastAsia="Times New Roman"/>
          <w:szCs w:val="24"/>
        </w:rPr>
        <w:t>δεχόμεθα</w:t>
      </w:r>
      <w:proofErr w:type="spellEnd"/>
      <w:r>
        <w:rPr>
          <w:rFonts w:eastAsia="Times New Roman"/>
          <w:szCs w:val="24"/>
        </w:rPr>
        <w:t xml:space="preserve"> </w:t>
      </w:r>
      <w:r w:rsidRPr="00C02BBE">
        <w:rPr>
          <w:rFonts w:eastAsia="Times New Roman"/>
          <w:szCs w:val="24"/>
        </w:rPr>
        <w:t>ως πολιτεία και ως κοινωνία</w:t>
      </w:r>
      <w:r>
        <w:rPr>
          <w:rFonts w:eastAsia="Times New Roman"/>
          <w:szCs w:val="24"/>
        </w:rPr>
        <w:t>.</w:t>
      </w:r>
    </w:p>
    <w:p w14:paraId="03A73528" w14:textId="77777777" w:rsidR="00E615E6" w:rsidRDefault="00720F21">
      <w:pPr>
        <w:spacing w:after="0" w:line="600" w:lineRule="auto"/>
        <w:ind w:firstLine="720"/>
        <w:jc w:val="both"/>
        <w:rPr>
          <w:rFonts w:eastAsia="Times New Roman"/>
          <w:szCs w:val="24"/>
        </w:rPr>
      </w:pPr>
      <w:r>
        <w:rPr>
          <w:rFonts w:eastAsia="Times New Roman"/>
          <w:szCs w:val="24"/>
        </w:rPr>
        <w:t>Α</w:t>
      </w:r>
      <w:r w:rsidRPr="00C02BBE">
        <w:rPr>
          <w:rFonts w:eastAsia="Times New Roman"/>
          <w:szCs w:val="24"/>
        </w:rPr>
        <w:t>υτές οι ακραίες δυνάμεις</w:t>
      </w:r>
      <w:r>
        <w:rPr>
          <w:rFonts w:eastAsia="Times New Roman"/>
          <w:szCs w:val="24"/>
        </w:rPr>
        <w:t>,</w:t>
      </w:r>
      <w:r w:rsidRPr="00C02BBE">
        <w:rPr>
          <w:rFonts w:eastAsia="Times New Roman"/>
          <w:szCs w:val="24"/>
        </w:rPr>
        <w:t xml:space="preserve"> υποκριτικά φερόμενες</w:t>
      </w:r>
      <w:r>
        <w:rPr>
          <w:rFonts w:eastAsia="Times New Roman"/>
          <w:szCs w:val="24"/>
        </w:rPr>
        <w:t>,</w:t>
      </w:r>
      <w:r w:rsidRPr="00C02BBE">
        <w:rPr>
          <w:rFonts w:eastAsia="Times New Roman"/>
          <w:szCs w:val="24"/>
        </w:rPr>
        <w:t xml:space="preserve"> επιδιώκουν να χρησιμ</w:t>
      </w:r>
      <w:r w:rsidRPr="00C02BBE">
        <w:rPr>
          <w:rFonts w:eastAsia="Times New Roman"/>
          <w:szCs w:val="24"/>
        </w:rPr>
        <w:t>οποιήσουν τα θεσμικά χαρακτηριστικά της δημοκρατίας</w:t>
      </w:r>
      <w:r>
        <w:rPr>
          <w:rFonts w:eastAsia="Times New Roman"/>
          <w:szCs w:val="24"/>
        </w:rPr>
        <w:t>,</w:t>
      </w:r>
      <w:r w:rsidRPr="00C02BBE">
        <w:rPr>
          <w:rFonts w:eastAsia="Times New Roman"/>
          <w:szCs w:val="24"/>
        </w:rPr>
        <w:t xml:space="preserve"> όπως τα ατομικά δικαιώματα και η πολυφωνία</w:t>
      </w:r>
      <w:r>
        <w:rPr>
          <w:rFonts w:eastAsia="Times New Roman"/>
          <w:szCs w:val="24"/>
        </w:rPr>
        <w:t>,</w:t>
      </w:r>
      <w:r w:rsidRPr="00C02BBE">
        <w:rPr>
          <w:rFonts w:eastAsia="Times New Roman"/>
          <w:szCs w:val="24"/>
        </w:rPr>
        <w:t xml:space="preserve"> που με </w:t>
      </w:r>
      <w:r w:rsidRPr="00C02BBE">
        <w:rPr>
          <w:rFonts w:eastAsia="Times New Roman"/>
          <w:szCs w:val="24"/>
        </w:rPr>
        <w:lastRenderedPageBreak/>
        <w:t xml:space="preserve">κάθε </w:t>
      </w:r>
      <w:r>
        <w:rPr>
          <w:rFonts w:eastAsia="Times New Roman"/>
          <w:szCs w:val="24"/>
        </w:rPr>
        <w:t>ε</w:t>
      </w:r>
      <w:r w:rsidRPr="00C02BBE">
        <w:rPr>
          <w:rFonts w:eastAsia="Times New Roman"/>
          <w:szCs w:val="24"/>
        </w:rPr>
        <w:t xml:space="preserve">υκαιρία επικαλούνται </w:t>
      </w:r>
      <w:r>
        <w:rPr>
          <w:rFonts w:eastAsia="Times New Roman"/>
          <w:szCs w:val="24"/>
        </w:rPr>
        <w:t>ποιοι;</w:t>
      </w:r>
      <w:r w:rsidRPr="00C02BBE">
        <w:rPr>
          <w:rFonts w:eastAsia="Times New Roman"/>
          <w:szCs w:val="24"/>
        </w:rPr>
        <w:t xml:space="preserve"> </w:t>
      </w:r>
      <w:r>
        <w:rPr>
          <w:rFonts w:eastAsia="Times New Roman"/>
          <w:szCs w:val="24"/>
        </w:rPr>
        <w:t>Α</w:t>
      </w:r>
      <w:r w:rsidRPr="00C02BBE">
        <w:rPr>
          <w:rFonts w:eastAsia="Times New Roman"/>
          <w:szCs w:val="24"/>
        </w:rPr>
        <w:t>υτοί που θέλουν να τα καταργήσουν</w:t>
      </w:r>
      <w:r>
        <w:rPr>
          <w:rFonts w:eastAsia="Times New Roman"/>
          <w:szCs w:val="24"/>
        </w:rPr>
        <w:t>.</w:t>
      </w:r>
      <w:r w:rsidRPr="00C02BBE">
        <w:rPr>
          <w:rFonts w:eastAsia="Times New Roman"/>
          <w:szCs w:val="24"/>
        </w:rPr>
        <w:t xml:space="preserve"> </w:t>
      </w:r>
      <w:r>
        <w:rPr>
          <w:rFonts w:eastAsia="Times New Roman"/>
          <w:szCs w:val="24"/>
        </w:rPr>
        <w:t>Α</w:t>
      </w:r>
      <w:r w:rsidRPr="00C02BBE">
        <w:rPr>
          <w:rFonts w:eastAsia="Times New Roman"/>
          <w:szCs w:val="24"/>
        </w:rPr>
        <w:t>υτό να το προσέξουμε</w:t>
      </w:r>
      <w:r>
        <w:rPr>
          <w:rFonts w:eastAsia="Times New Roman"/>
          <w:szCs w:val="24"/>
        </w:rPr>
        <w:t>!</w:t>
      </w:r>
      <w:r w:rsidRPr="00C02BBE">
        <w:rPr>
          <w:rFonts w:eastAsia="Times New Roman"/>
          <w:szCs w:val="24"/>
        </w:rPr>
        <w:t xml:space="preserve"> </w:t>
      </w:r>
      <w:r>
        <w:rPr>
          <w:rFonts w:eastAsia="Times New Roman"/>
          <w:szCs w:val="24"/>
        </w:rPr>
        <w:t>Π</w:t>
      </w:r>
      <w:r w:rsidRPr="00C02BBE">
        <w:rPr>
          <w:rFonts w:eastAsia="Times New Roman"/>
          <w:szCs w:val="24"/>
        </w:rPr>
        <w:t>άντα οι εχθροί της δημοκρατίας χρησιμοποιούσαν ως όχημα</w:t>
      </w:r>
      <w:r>
        <w:rPr>
          <w:rFonts w:eastAsia="Times New Roman"/>
          <w:szCs w:val="24"/>
        </w:rPr>
        <w:t>,</w:t>
      </w:r>
      <w:r w:rsidRPr="00C02BBE">
        <w:rPr>
          <w:rFonts w:eastAsia="Times New Roman"/>
          <w:szCs w:val="24"/>
        </w:rPr>
        <w:t xml:space="preserve"> ε</w:t>
      </w:r>
      <w:r w:rsidRPr="00C02BBE">
        <w:rPr>
          <w:rFonts w:eastAsia="Times New Roman"/>
          <w:szCs w:val="24"/>
        </w:rPr>
        <w:t xml:space="preserve">πίτηδες </w:t>
      </w:r>
      <w:r>
        <w:rPr>
          <w:rFonts w:eastAsia="Times New Roman"/>
          <w:szCs w:val="24"/>
        </w:rPr>
        <w:t>-</w:t>
      </w:r>
      <w:r w:rsidRPr="00C02BBE">
        <w:rPr>
          <w:rFonts w:eastAsia="Times New Roman"/>
          <w:szCs w:val="24"/>
        </w:rPr>
        <w:t xml:space="preserve">και ξέρετε </w:t>
      </w:r>
      <w:r>
        <w:rPr>
          <w:rFonts w:eastAsia="Times New Roman"/>
          <w:szCs w:val="24"/>
        </w:rPr>
        <w:t>ποιους εννοώ,</w:t>
      </w:r>
      <w:r w:rsidRPr="00C02BBE">
        <w:rPr>
          <w:rFonts w:eastAsia="Times New Roman"/>
          <w:szCs w:val="24"/>
        </w:rPr>
        <w:t xml:space="preserve"> δεν χρειάζεται </w:t>
      </w:r>
      <w:r>
        <w:rPr>
          <w:rFonts w:eastAsia="Times New Roman"/>
          <w:szCs w:val="24"/>
        </w:rPr>
        <w:t>ούτε να δείξω</w:t>
      </w:r>
      <w:r w:rsidRPr="00C02BBE">
        <w:rPr>
          <w:rFonts w:eastAsia="Times New Roman"/>
          <w:szCs w:val="24"/>
        </w:rPr>
        <w:t xml:space="preserve"> ούτε </w:t>
      </w:r>
      <w:r>
        <w:rPr>
          <w:rFonts w:eastAsia="Times New Roman"/>
          <w:szCs w:val="24"/>
        </w:rPr>
        <w:t>να πω-</w:t>
      </w:r>
      <w:r w:rsidRPr="00C02BBE">
        <w:rPr>
          <w:rFonts w:eastAsia="Times New Roman"/>
          <w:szCs w:val="24"/>
        </w:rPr>
        <w:t xml:space="preserve"> τα α</w:t>
      </w:r>
      <w:r>
        <w:rPr>
          <w:rFonts w:eastAsia="Times New Roman"/>
          <w:szCs w:val="24"/>
        </w:rPr>
        <w:t>τομικά και κοινωνικά δικαιώματα, ό</w:t>
      </w:r>
      <w:r w:rsidRPr="00C02BBE">
        <w:rPr>
          <w:rFonts w:eastAsia="Times New Roman"/>
          <w:szCs w:val="24"/>
        </w:rPr>
        <w:t xml:space="preserve">χι για να </w:t>
      </w:r>
      <w:r>
        <w:rPr>
          <w:rFonts w:eastAsia="Times New Roman"/>
          <w:szCs w:val="24"/>
        </w:rPr>
        <w:t xml:space="preserve">την </w:t>
      </w:r>
      <w:r w:rsidRPr="00C02BBE">
        <w:rPr>
          <w:rFonts w:eastAsia="Times New Roman"/>
          <w:szCs w:val="24"/>
        </w:rPr>
        <w:t xml:space="preserve">υπερασπίσουν αλλά για </w:t>
      </w:r>
      <w:r>
        <w:rPr>
          <w:rFonts w:eastAsia="Times New Roman"/>
          <w:szCs w:val="24"/>
        </w:rPr>
        <w:t xml:space="preserve">να </w:t>
      </w:r>
      <w:r w:rsidRPr="00C02BBE">
        <w:rPr>
          <w:rFonts w:eastAsia="Times New Roman"/>
          <w:szCs w:val="24"/>
        </w:rPr>
        <w:t>την καταλύσουν</w:t>
      </w:r>
      <w:r>
        <w:rPr>
          <w:rFonts w:eastAsia="Times New Roman"/>
          <w:szCs w:val="24"/>
        </w:rPr>
        <w:t>.</w:t>
      </w:r>
      <w:r w:rsidRPr="00C02BBE">
        <w:rPr>
          <w:rFonts w:eastAsia="Times New Roman"/>
          <w:szCs w:val="24"/>
        </w:rPr>
        <w:t xml:space="preserve"> </w:t>
      </w:r>
      <w:r>
        <w:rPr>
          <w:rFonts w:eastAsia="Times New Roman"/>
          <w:szCs w:val="24"/>
        </w:rPr>
        <w:t>Α</w:t>
      </w:r>
      <w:r w:rsidRPr="00C02BBE">
        <w:rPr>
          <w:rFonts w:eastAsia="Times New Roman"/>
          <w:szCs w:val="24"/>
        </w:rPr>
        <w:t xml:space="preserve">υτό </w:t>
      </w:r>
      <w:r>
        <w:rPr>
          <w:rFonts w:eastAsia="Times New Roman"/>
          <w:szCs w:val="24"/>
        </w:rPr>
        <w:t>πρέπει</w:t>
      </w:r>
      <w:r w:rsidRPr="00C02BBE">
        <w:rPr>
          <w:rFonts w:eastAsia="Times New Roman"/>
          <w:szCs w:val="24"/>
        </w:rPr>
        <w:t xml:space="preserve"> να το προσέξουμε και να μη δίνονται αφορμές</w:t>
      </w:r>
      <w:r>
        <w:rPr>
          <w:rFonts w:eastAsia="Times New Roman"/>
          <w:szCs w:val="24"/>
        </w:rPr>
        <w:t>.</w:t>
      </w:r>
    </w:p>
    <w:p w14:paraId="03A73529" w14:textId="77777777" w:rsidR="00E615E6" w:rsidRDefault="00720F21">
      <w:pPr>
        <w:spacing w:after="0" w:line="600" w:lineRule="auto"/>
        <w:ind w:firstLine="720"/>
        <w:jc w:val="both"/>
        <w:rPr>
          <w:rFonts w:eastAsia="Times New Roman"/>
          <w:szCs w:val="24"/>
        </w:rPr>
      </w:pPr>
      <w:r>
        <w:rPr>
          <w:rFonts w:eastAsia="Times New Roman"/>
          <w:szCs w:val="24"/>
        </w:rPr>
        <w:t>Το Τρίτο Μέρος</w:t>
      </w:r>
      <w:r w:rsidRPr="00C02BBE">
        <w:rPr>
          <w:rFonts w:eastAsia="Times New Roman"/>
          <w:szCs w:val="24"/>
        </w:rPr>
        <w:t xml:space="preserve"> </w:t>
      </w:r>
      <w:r>
        <w:rPr>
          <w:rFonts w:eastAsia="Times New Roman"/>
          <w:szCs w:val="24"/>
        </w:rPr>
        <w:t>είναι ρυθμίσεις</w:t>
      </w:r>
      <w:r w:rsidRPr="00C02BBE">
        <w:rPr>
          <w:rFonts w:eastAsia="Times New Roman"/>
          <w:szCs w:val="24"/>
        </w:rPr>
        <w:t xml:space="preserve"> </w:t>
      </w:r>
      <w:r w:rsidRPr="00C02BBE">
        <w:rPr>
          <w:rFonts w:eastAsia="Times New Roman"/>
          <w:szCs w:val="24"/>
        </w:rPr>
        <w:t>για την ανάδειξη δημοτικών και περιφερειακών αρχών</w:t>
      </w:r>
      <w:r>
        <w:rPr>
          <w:rFonts w:eastAsia="Times New Roman"/>
          <w:szCs w:val="24"/>
        </w:rPr>
        <w:t>, άρθρα</w:t>
      </w:r>
      <w:r w:rsidRPr="00C02BBE">
        <w:rPr>
          <w:rFonts w:eastAsia="Times New Roman"/>
          <w:szCs w:val="24"/>
        </w:rPr>
        <w:t xml:space="preserve"> 50 έως 11</w:t>
      </w:r>
      <w:r>
        <w:rPr>
          <w:rFonts w:eastAsia="Times New Roman"/>
          <w:szCs w:val="24"/>
        </w:rPr>
        <w:t>5</w:t>
      </w:r>
      <w:r>
        <w:rPr>
          <w:rFonts w:eastAsia="Times New Roman"/>
          <w:szCs w:val="24"/>
        </w:rPr>
        <w:t>.</w:t>
      </w:r>
      <w:r w:rsidRPr="00C02BBE">
        <w:rPr>
          <w:rFonts w:eastAsia="Times New Roman"/>
          <w:szCs w:val="24"/>
        </w:rPr>
        <w:t xml:space="preserve"> </w:t>
      </w:r>
      <w:r>
        <w:rPr>
          <w:rFonts w:eastAsia="Times New Roman"/>
          <w:szCs w:val="24"/>
        </w:rPr>
        <w:t>Ικανοποιούνται αιτήματα</w:t>
      </w:r>
      <w:r w:rsidRPr="00C02BBE">
        <w:rPr>
          <w:rFonts w:eastAsia="Times New Roman"/>
          <w:szCs w:val="24"/>
        </w:rPr>
        <w:t xml:space="preserve"> της </w:t>
      </w:r>
      <w:r>
        <w:rPr>
          <w:rFonts w:eastAsia="Times New Roman"/>
          <w:szCs w:val="24"/>
        </w:rPr>
        <w:t>τ</w:t>
      </w:r>
      <w:r w:rsidRPr="00C02BBE">
        <w:rPr>
          <w:rFonts w:eastAsia="Times New Roman"/>
          <w:szCs w:val="24"/>
        </w:rPr>
        <w:t xml:space="preserve">οπικής </w:t>
      </w:r>
      <w:r>
        <w:rPr>
          <w:rFonts w:eastAsia="Times New Roman"/>
          <w:szCs w:val="24"/>
        </w:rPr>
        <w:t>α</w:t>
      </w:r>
      <w:r w:rsidRPr="00C02BBE">
        <w:rPr>
          <w:rFonts w:eastAsia="Times New Roman"/>
          <w:szCs w:val="24"/>
        </w:rPr>
        <w:t>υτοδιοίκησης</w:t>
      </w:r>
      <w:r>
        <w:rPr>
          <w:rFonts w:eastAsia="Times New Roman"/>
          <w:szCs w:val="24"/>
        </w:rPr>
        <w:t>,</w:t>
      </w:r>
      <w:r w:rsidRPr="00C02BBE">
        <w:rPr>
          <w:rFonts w:eastAsia="Times New Roman"/>
          <w:szCs w:val="24"/>
        </w:rPr>
        <w:t xml:space="preserve"> όπως φάνηκε και </w:t>
      </w:r>
      <w:r>
        <w:rPr>
          <w:rFonts w:eastAsia="Times New Roman"/>
          <w:szCs w:val="24"/>
        </w:rPr>
        <w:t xml:space="preserve">από </w:t>
      </w:r>
      <w:r w:rsidRPr="00C02BBE">
        <w:rPr>
          <w:rFonts w:eastAsia="Times New Roman"/>
          <w:szCs w:val="24"/>
        </w:rPr>
        <w:t>την ακρόαση των φορέων</w:t>
      </w:r>
      <w:r>
        <w:rPr>
          <w:rFonts w:eastAsia="Times New Roman"/>
          <w:szCs w:val="24"/>
        </w:rPr>
        <w:t>.</w:t>
      </w:r>
      <w:r w:rsidRPr="00C02BBE">
        <w:rPr>
          <w:rFonts w:eastAsia="Times New Roman"/>
          <w:szCs w:val="24"/>
        </w:rPr>
        <w:t xml:space="preserve"> </w:t>
      </w:r>
      <w:r>
        <w:rPr>
          <w:rFonts w:eastAsia="Times New Roman"/>
          <w:szCs w:val="24"/>
        </w:rPr>
        <w:t xml:space="preserve">Ξεχωρίζω τα άρθρα </w:t>
      </w:r>
      <w:r w:rsidRPr="00C02BBE">
        <w:rPr>
          <w:rFonts w:eastAsia="Times New Roman"/>
          <w:szCs w:val="24"/>
        </w:rPr>
        <w:t>52</w:t>
      </w:r>
      <w:r>
        <w:rPr>
          <w:rFonts w:eastAsia="Times New Roman"/>
          <w:szCs w:val="24"/>
        </w:rPr>
        <w:t>,</w:t>
      </w:r>
      <w:r w:rsidRPr="00C02BBE">
        <w:rPr>
          <w:rFonts w:eastAsia="Times New Roman"/>
          <w:szCs w:val="24"/>
        </w:rPr>
        <w:t xml:space="preserve"> 98</w:t>
      </w:r>
      <w:r>
        <w:rPr>
          <w:rFonts w:eastAsia="Times New Roman"/>
          <w:szCs w:val="24"/>
        </w:rPr>
        <w:t>,</w:t>
      </w:r>
      <w:r w:rsidRPr="00C02BBE">
        <w:rPr>
          <w:rFonts w:eastAsia="Times New Roman"/>
          <w:szCs w:val="24"/>
        </w:rPr>
        <w:t xml:space="preserve"> 113</w:t>
      </w:r>
      <w:r>
        <w:rPr>
          <w:rFonts w:eastAsia="Times New Roman"/>
          <w:szCs w:val="24"/>
        </w:rPr>
        <w:t xml:space="preserve"> </w:t>
      </w:r>
      <w:r w:rsidRPr="00C02BBE">
        <w:rPr>
          <w:rFonts w:eastAsia="Times New Roman"/>
          <w:szCs w:val="24"/>
        </w:rPr>
        <w:t>-</w:t>
      </w:r>
      <w:r>
        <w:rPr>
          <w:rFonts w:eastAsia="Times New Roman"/>
          <w:szCs w:val="24"/>
        </w:rPr>
        <w:t xml:space="preserve"> </w:t>
      </w:r>
      <w:r w:rsidRPr="00C02BBE">
        <w:rPr>
          <w:rFonts w:eastAsia="Times New Roman"/>
          <w:szCs w:val="24"/>
        </w:rPr>
        <w:t>115</w:t>
      </w:r>
      <w:r>
        <w:rPr>
          <w:rFonts w:eastAsia="Times New Roman"/>
          <w:szCs w:val="24"/>
        </w:rPr>
        <w:t>,</w:t>
      </w:r>
      <w:r w:rsidRPr="00C02BBE">
        <w:rPr>
          <w:rFonts w:eastAsia="Times New Roman"/>
          <w:szCs w:val="24"/>
        </w:rPr>
        <w:t xml:space="preserve"> τα </w:t>
      </w:r>
      <w:r>
        <w:rPr>
          <w:rFonts w:eastAsia="Times New Roman"/>
          <w:szCs w:val="24"/>
        </w:rPr>
        <w:t xml:space="preserve">τελευταία εκ των οποίων </w:t>
      </w:r>
      <w:r w:rsidRPr="00C02BBE">
        <w:rPr>
          <w:rFonts w:eastAsia="Times New Roman"/>
          <w:szCs w:val="24"/>
        </w:rPr>
        <w:t xml:space="preserve">αφορούν </w:t>
      </w:r>
      <w:r>
        <w:rPr>
          <w:rFonts w:eastAsia="Times New Roman"/>
          <w:szCs w:val="24"/>
        </w:rPr>
        <w:t xml:space="preserve">ΚΕΠ, </w:t>
      </w:r>
      <w:r w:rsidRPr="00C02BBE">
        <w:rPr>
          <w:rFonts w:eastAsia="Times New Roman"/>
          <w:szCs w:val="24"/>
        </w:rPr>
        <w:t xml:space="preserve">μικρά νησιά </w:t>
      </w:r>
      <w:r w:rsidRPr="00C02BBE">
        <w:rPr>
          <w:rFonts w:eastAsia="Times New Roman"/>
          <w:szCs w:val="24"/>
        </w:rPr>
        <w:t>και παραμεθόριες περιοχές</w:t>
      </w:r>
      <w:r>
        <w:rPr>
          <w:rFonts w:eastAsia="Times New Roman"/>
          <w:szCs w:val="24"/>
        </w:rPr>
        <w:t>.</w:t>
      </w:r>
    </w:p>
    <w:p w14:paraId="03A7352A" w14:textId="77777777" w:rsidR="00E615E6" w:rsidRDefault="00720F21">
      <w:pPr>
        <w:spacing w:after="0" w:line="600" w:lineRule="auto"/>
        <w:ind w:firstLine="720"/>
        <w:jc w:val="both"/>
        <w:rPr>
          <w:rFonts w:eastAsia="Times New Roman"/>
          <w:szCs w:val="24"/>
        </w:rPr>
      </w:pPr>
      <w:r>
        <w:rPr>
          <w:rFonts w:eastAsia="Times New Roman"/>
          <w:szCs w:val="24"/>
        </w:rPr>
        <w:t>Σ</w:t>
      </w:r>
      <w:r w:rsidRPr="00C02BBE">
        <w:rPr>
          <w:rFonts w:eastAsia="Times New Roman"/>
          <w:szCs w:val="24"/>
        </w:rPr>
        <w:t>το σημείο αυτό να πω ότι με την πρώτη ευκαιρία πρέπει να ρυθμιστούν ζητήματα των μικρών νησιών και ορεινών περιοχών</w:t>
      </w:r>
      <w:r>
        <w:rPr>
          <w:rFonts w:eastAsia="Times New Roman"/>
          <w:szCs w:val="24"/>
        </w:rPr>
        <w:t>,</w:t>
      </w:r>
      <w:r w:rsidRPr="00C02BBE">
        <w:rPr>
          <w:rFonts w:eastAsia="Times New Roman"/>
          <w:szCs w:val="24"/>
        </w:rPr>
        <w:t xml:space="preserve"> που αφορούν την οικονομική διαχείριση και την αυτοτέλεια </w:t>
      </w:r>
      <w:r>
        <w:rPr>
          <w:rFonts w:eastAsia="Times New Roman"/>
          <w:szCs w:val="24"/>
        </w:rPr>
        <w:t>ή τον</w:t>
      </w:r>
      <w:r w:rsidRPr="00C02BBE">
        <w:rPr>
          <w:rFonts w:eastAsia="Times New Roman"/>
          <w:szCs w:val="24"/>
        </w:rPr>
        <w:t xml:space="preserve"> </w:t>
      </w:r>
      <w:proofErr w:type="spellStart"/>
      <w:r w:rsidRPr="00C02BBE">
        <w:rPr>
          <w:rFonts w:eastAsia="Times New Roman"/>
          <w:szCs w:val="24"/>
        </w:rPr>
        <w:t>στοχευμέν</w:t>
      </w:r>
      <w:r>
        <w:rPr>
          <w:rFonts w:eastAsia="Times New Roman"/>
          <w:szCs w:val="24"/>
        </w:rPr>
        <w:t>ο</w:t>
      </w:r>
      <w:proofErr w:type="spellEnd"/>
      <w:r>
        <w:rPr>
          <w:rFonts w:eastAsia="Times New Roman"/>
          <w:szCs w:val="24"/>
        </w:rPr>
        <w:t>,</w:t>
      </w:r>
      <w:r w:rsidRPr="00C02BBE">
        <w:rPr>
          <w:rFonts w:eastAsia="Times New Roman"/>
          <w:szCs w:val="24"/>
        </w:rPr>
        <w:t xml:space="preserve"> εν πάση </w:t>
      </w:r>
      <w:proofErr w:type="spellStart"/>
      <w:r w:rsidRPr="00C02BBE">
        <w:rPr>
          <w:rFonts w:eastAsia="Times New Roman"/>
          <w:szCs w:val="24"/>
        </w:rPr>
        <w:t>περιπτώσει</w:t>
      </w:r>
      <w:proofErr w:type="spellEnd"/>
      <w:r>
        <w:rPr>
          <w:rFonts w:eastAsia="Times New Roman"/>
          <w:szCs w:val="24"/>
        </w:rPr>
        <w:t>,</w:t>
      </w:r>
      <w:r w:rsidRPr="00C02BBE">
        <w:rPr>
          <w:rFonts w:eastAsia="Times New Roman"/>
          <w:szCs w:val="24"/>
        </w:rPr>
        <w:t xml:space="preserve"> προϋπολογισμό κα</w:t>
      </w:r>
      <w:r w:rsidRPr="00C02BBE">
        <w:rPr>
          <w:rFonts w:eastAsia="Times New Roman"/>
          <w:szCs w:val="24"/>
        </w:rPr>
        <w:t>ι τη διοίκησ</w:t>
      </w:r>
      <w:r>
        <w:rPr>
          <w:rFonts w:eastAsia="Times New Roman"/>
          <w:szCs w:val="24"/>
        </w:rPr>
        <w:t>ή</w:t>
      </w:r>
      <w:r w:rsidRPr="00C02BBE">
        <w:rPr>
          <w:rFonts w:eastAsia="Times New Roman"/>
          <w:szCs w:val="24"/>
        </w:rPr>
        <w:t xml:space="preserve"> τους επί τα </w:t>
      </w:r>
      <w:proofErr w:type="spellStart"/>
      <w:r w:rsidRPr="00C02BBE">
        <w:rPr>
          <w:rFonts w:eastAsia="Times New Roman"/>
          <w:szCs w:val="24"/>
        </w:rPr>
        <w:t>βελτίω</w:t>
      </w:r>
      <w:proofErr w:type="spellEnd"/>
      <w:r>
        <w:rPr>
          <w:rFonts w:eastAsia="Times New Roman"/>
          <w:szCs w:val="24"/>
        </w:rPr>
        <w:t>.</w:t>
      </w:r>
      <w:r w:rsidRPr="00C02BBE">
        <w:rPr>
          <w:rFonts w:eastAsia="Times New Roman"/>
          <w:szCs w:val="24"/>
        </w:rPr>
        <w:t xml:space="preserve"> </w:t>
      </w:r>
      <w:r>
        <w:rPr>
          <w:rFonts w:eastAsia="Times New Roman"/>
          <w:szCs w:val="24"/>
        </w:rPr>
        <w:t>Π</w:t>
      </w:r>
      <w:r w:rsidRPr="00C02BBE">
        <w:rPr>
          <w:rFonts w:eastAsia="Times New Roman"/>
          <w:szCs w:val="24"/>
        </w:rPr>
        <w:t>ρέπει</w:t>
      </w:r>
      <w:r>
        <w:rPr>
          <w:rFonts w:eastAsia="Times New Roman"/>
          <w:szCs w:val="24"/>
        </w:rPr>
        <w:t>,</w:t>
      </w:r>
      <w:r w:rsidRPr="00C02BBE">
        <w:rPr>
          <w:rFonts w:eastAsia="Times New Roman"/>
          <w:szCs w:val="24"/>
        </w:rPr>
        <w:t xml:space="preserve"> όταν μας δοθεί η ευκαιρία</w:t>
      </w:r>
      <w:r>
        <w:rPr>
          <w:rFonts w:eastAsia="Times New Roman"/>
          <w:szCs w:val="24"/>
        </w:rPr>
        <w:t>,</w:t>
      </w:r>
      <w:r w:rsidRPr="00C02BBE">
        <w:rPr>
          <w:rFonts w:eastAsia="Times New Roman"/>
          <w:szCs w:val="24"/>
        </w:rPr>
        <w:t xml:space="preserve"> να τακτοποιη</w:t>
      </w:r>
      <w:r>
        <w:rPr>
          <w:rFonts w:eastAsia="Times New Roman"/>
          <w:szCs w:val="24"/>
        </w:rPr>
        <w:t xml:space="preserve">θεί </w:t>
      </w:r>
      <w:r w:rsidRPr="00C02BBE">
        <w:rPr>
          <w:rFonts w:eastAsia="Times New Roman"/>
          <w:szCs w:val="24"/>
        </w:rPr>
        <w:t>αυτό το ζήτημα</w:t>
      </w:r>
      <w:r>
        <w:rPr>
          <w:rFonts w:eastAsia="Times New Roman"/>
          <w:szCs w:val="24"/>
        </w:rPr>
        <w:t>.</w:t>
      </w:r>
      <w:r w:rsidRPr="00C02BBE">
        <w:rPr>
          <w:rFonts w:eastAsia="Times New Roman"/>
          <w:szCs w:val="24"/>
        </w:rPr>
        <w:t xml:space="preserve"> </w:t>
      </w:r>
    </w:p>
    <w:p w14:paraId="03A7352B" w14:textId="77777777" w:rsidR="00E615E6" w:rsidRDefault="00720F21">
      <w:pPr>
        <w:spacing w:after="0" w:line="600" w:lineRule="auto"/>
        <w:ind w:firstLine="720"/>
        <w:jc w:val="both"/>
        <w:rPr>
          <w:rFonts w:eastAsia="Times New Roman"/>
          <w:szCs w:val="24"/>
        </w:rPr>
      </w:pPr>
      <w:r>
        <w:rPr>
          <w:rFonts w:eastAsia="Times New Roman"/>
          <w:szCs w:val="24"/>
        </w:rPr>
        <w:lastRenderedPageBreak/>
        <w:t xml:space="preserve">Κλείνω </w:t>
      </w:r>
      <w:r w:rsidRPr="00C02BBE">
        <w:rPr>
          <w:rFonts w:eastAsia="Times New Roman"/>
          <w:szCs w:val="24"/>
        </w:rPr>
        <w:t>με δύο παρατηρήσεις</w:t>
      </w:r>
      <w:r>
        <w:rPr>
          <w:rFonts w:eastAsia="Times New Roman"/>
          <w:szCs w:val="24"/>
        </w:rPr>
        <w:t>.</w:t>
      </w:r>
      <w:r w:rsidRPr="00C02BBE">
        <w:rPr>
          <w:rFonts w:eastAsia="Times New Roman"/>
          <w:szCs w:val="24"/>
        </w:rPr>
        <w:t xml:space="preserve"> </w:t>
      </w:r>
      <w:r>
        <w:rPr>
          <w:rFonts w:eastAsia="Times New Roman"/>
          <w:szCs w:val="24"/>
        </w:rPr>
        <w:t>Θεωρώ προσόν του</w:t>
      </w:r>
      <w:r w:rsidRPr="00C02BBE">
        <w:rPr>
          <w:rFonts w:eastAsia="Times New Roman"/>
          <w:szCs w:val="24"/>
        </w:rPr>
        <w:t xml:space="preserve"> υπό ψήφιση σχεδίου νόμου τις θετικές γνώμες των φορέων κατά την πρόσφατη ακρόαση</w:t>
      </w:r>
      <w:r>
        <w:rPr>
          <w:rFonts w:eastAsia="Times New Roman"/>
          <w:szCs w:val="24"/>
        </w:rPr>
        <w:t>.</w:t>
      </w:r>
      <w:r w:rsidRPr="00C02BBE">
        <w:rPr>
          <w:rFonts w:eastAsia="Times New Roman"/>
          <w:szCs w:val="24"/>
        </w:rPr>
        <w:t xml:space="preserve"> </w:t>
      </w:r>
      <w:r>
        <w:rPr>
          <w:rFonts w:eastAsia="Times New Roman"/>
          <w:szCs w:val="24"/>
        </w:rPr>
        <w:t>Ε</w:t>
      </w:r>
      <w:r w:rsidRPr="00C02BBE">
        <w:rPr>
          <w:rFonts w:eastAsia="Times New Roman"/>
          <w:szCs w:val="24"/>
        </w:rPr>
        <w:t>ίναι σημαντικό</w:t>
      </w:r>
      <w:r>
        <w:rPr>
          <w:rFonts w:eastAsia="Times New Roman"/>
          <w:szCs w:val="24"/>
        </w:rPr>
        <w:t>.</w:t>
      </w:r>
      <w:r w:rsidRPr="00C02BBE">
        <w:rPr>
          <w:rFonts w:eastAsia="Times New Roman"/>
          <w:szCs w:val="24"/>
        </w:rPr>
        <w:t xml:space="preserve"> </w:t>
      </w:r>
      <w:r>
        <w:rPr>
          <w:rFonts w:eastAsia="Times New Roman"/>
          <w:szCs w:val="24"/>
        </w:rPr>
        <w:t>Τ</w:t>
      </w:r>
      <w:r w:rsidRPr="00C02BBE">
        <w:rPr>
          <w:rFonts w:eastAsia="Times New Roman"/>
          <w:szCs w:val="24"/>
        </w:rPr>
        <w:t xml:space="preserve">ο τονίζω </w:t>
      </w:r>
      <w:r w:rsidRPr="00C02BBE">
        <w:rPr>
          <w:rFonts w:eastAsia="Times New Roman"/>
          <w:szCs w:val="24"/>
        </w:rPr>
        <w:t>και εγώ</w:t>
      </w:r>
      <w:r>
        <w:rPr>
          <w:rFonts w:eastAsia="Times New Roman"/>
          <w:szCs w:val="24"/>
        </w:rPr>
        <w:t>,</w:t>
      </w:r>
      <w:r w:rsidRPr="00C02BBE">
        <w:rPr>
          <w:rFonts w:eastAsia="Times New Roman"/>
          <w:szCs w:val="24"/>
        </w:rPr>
        <w:t xml:space="preserve"> δεν ξέρω αν το </w:t>
      </w:r>
      <w:r>
        <w:rPr>
          <w:rFonts w:eastAsia="Times New Roman"/>
          <w:szCs w:val="24"/>
        </w:rPr>
        <w:t>είπαν κι</w:t>
      </w:r>
      <w:r w:rsidRPr="00C02BBE">
        <w:rPr>
          <w:rFonts w:eastAsia="Times New Roman"/>
          <w:szCs w:val="24"/>
        </w:rPr>
        <w:t xml:space="preserve"> άλλοι ομιλητές</w:t>
      </w:r>
      <w:r>
        <w:rPr>
          <w:rFonts w:eastAsia="Times New Roman"/>
          <w:szCs w:val="24"/>
        </w:rPr>
        <w:t>,</w:t>
      </w:r>
      <w:r w:rsidRPr="00C02BBE">
        <w:rPr>
          <w:rFonts w:eastAsia="Times New Roman"/>
          <w:szCs w:val="24"/>
        </w:rPr>
        <w:t xml:space="preserve"> πάντως είναι σημαντικό</w:t>
      </w:r>
      <w:r>
        <w:rPr>
          <w:rFonts w:eastAsia="Times New Roman"/>
          <w:szCs w:val="24"/>
        </w:rPr>
        <w:t>. Γι</w:t>
      </w:r>
      <w:r>
        <w:rPr>
          <w:rFonts w:eastAsia="Times New Roman"/>
          <w:szCs w:val="24"/>
        </w:rPr>
        <w:t>α</w:t>
      </w:r>
      <w:r w:rsidRPr="00C02BBE">
        <w:rPr>
          <w:rFonts w:eastAsia="Times New Roman"/>
          <w:szCs w:val="24"/>
        </w:rPr>
        <w:t xml:space="preserve"> αυτό γίνεται και αυτή η ακρόαση</w:t>
      </w:r>
      <w:r>
        <w:rPr>
          <w:rFonts w:eastAsia="Times New Roman"/>
          <w:szCs w:val="24"/>
        </w:rPr>
        <w:t>.</w:t>
      </w:r>
    </w:p>
    <w:p w14:paraId="03A7352C" w14:textId="77777777" w:rsidR="00E615E6" w:rsidRDefault="00720F21">
      <w:pPr>
        <w:spacing w:after="0" w:line="600" w:lineRule="auto"/>
        <w:ind w:firstLine="720"/>
        <w:jc w:val="both"/>
        <w:rPr>
          <w:rFonts w:eastAsia="Times New Roman"/>
          <w:szCs w:val="24"/>
        </w:rPr>
      </w:pPr>
      <w:r>
        <w:rPr>
          <w:rFonts w:eastAsia="Times New Roman"/>
          <w:szCs w:val="24"/>
        </w:rPr>
        <w:t>Θα αναφερθώ σε άλλα</w:t>
      </w:r>
      <w:r w:rsidRPr="00C02BBE">
        <w:rPr>
          <w:rFonts w:eastAsia="Times New Roman"/>
          <w:szCs w:val="24"/>
        </w:rPr>
        <w:t xml:space="preserve"> δύο σημεία</w:t>
      </w:r>
      <w:r>
        <w:rPr>
          <w:rFonts w:eastAsia="Times New Roman"/>
          <w:szCs w:val="24"/>
        </w:rPr>
        <w:t>.</w:t>
      </w:r>
      <w:r w:rsidRPr="00C02BBE">
        <w:rPr>
          <w:rFonts w:eastAsia="Times New Roman"/>
          <w:szCs w:val="24"/>
        </w:rPr>
        <w:t xml:space="preserve"> </w:t>
      </w:r>
      <w:r>
        <w:rPr>
          <w:rFonts w:eastAsia="Times New Roman"/>
          <w:szCs w:val="24"/>
        </w:rPr>
        <w:t>Ο</w:t>
      </w:r>
      <w:r w:rsidRPr="00C02BBE">
        <w:rPr>
          <w:rFonts w:eastAsia="Times New Roman"/>
          <w:szCs w:val="24"/>
        </w:rPr>
        <w:t>ι εκλογές για το Ευρωπαϊκό Κοινοβούλιο πρέπει να αποτελέσουν το πεδίο ισχυροποίηση</w:t>
      </w:r>
      <w:r>
        <w:rPr>
          <w:rFonts w:eastAsia="Times New Roman"/>
          <w:szCs w:val="24"/>
        </w:rPr>
        <w:t>ς</w:t>
      </w:r>
      <w:r w:rsidRPr="00C02BBE">
        <w:rPr>
          <w:rFonts w:eastAsia="Times New Roman"/>
          <w:szCs w:val="24"/>
        </w:rPr>
        <w:t xml:space="preserve"> της ευρωπαϊκής ιδέας</w:t>
      </w:r>
      <w:r>
        <w:rPr>
          <w:rFonts w:eastAsia="Times New Roman"/>
          <w:szCs w:val="24"/>
        </w:rPr>
        <w:t>,</w:t>
      </w:r>
      <w:r w:rsidRPr="00C02BBE">
        <w:rPr>
          <w:rFonts w:eastAsia="Times New Roman"/>
          <w:szCs w:val="24"/>
        </w:rPr>
        <w:t xml:space="preserve"> τόνωσης της </w:t>
      </w:r>
      <w:r>
        <w:rPr>
          <w:rFonts w:eastAsia="Times New Roman"/>
          <w:szCs w:val="24"/>
        </w:rPr>
        <w:t>δ</w:t>
      </w:r>
      <w:r w:rsidRPr="00C02BBE">
        <w:rPr>
          <w:rFonts w:eastAsia="Times New Roman"/>
          <w:szCs w:val="24"/>
        </w:rPr>
        <w:t>ημοκρατίας και των πανανθρώπινων αξιών και</w:t>
      </w:r>
      <w:r>
        <w:rPr>
          <w:rFonts w:eastAsia="Times New Roman"/>
          <w:szCs w:val="24"/>
        </w:rPr>
        <w:t>,</w:t>
      </w:r>
      <w:r w:rsidRPr="00C02BBE">
        <w:rPr>
          <w:rFonts w:eastAsia="Times New Roman"/>
          <w:szCs w:val="24"/>
        </w:rPr>
        <w:t xml:space="preserve"> συνάμα</w:t>
      </w:r>
      <w:r>
        <w:rPr>
          <w:rFonts w:eastAsia="Times New Roman"/>
          <w:szCs w:val="24"/>
        </w:rPr>
        <w:t>,</w:t>
      </w:r>
      <w:r w:rsidRPr="00C02BBE">
        <w:rPr>
          <w:rFonts w:eastAsia="Times New Roman"/>
          <w:szCs w:val="24"/>
        </w:rPr>
        <w:t xml:space="preserve"> συντριβή</w:t>
      </w:r>
      <w:r>
        <w:rPr>
          <w:rFonts w:eastAsia="Times New Roman"/>
          <w:szCs w:val="24"/>
        </w:rPr>
        <w:t>ς</w:t>
      </w:r>
      <w:r w:rsidRPr="00C02BBE">
        <w:rPr>
          <w:rFonts w:eastAsia="Times New Roman"/>
          <w:szCs w:val="24"/>
        </w:rPr>
        <w:t xml:space="preserve"> </w:t>
      </w:r>
      <w:r>
        <w:rPr>
          <w:rFonts w:eastAsia="Times New Roman"/>
          <w:szCs w:val="24"/>
        </w:rPr>
        <w:t>των ακραίων</w:t>
      </w:r>
      <w:r>
        <w:rPr>
          <w:rFonts w:eastAsia="Times New Roman"/>
          <w:szCs w:val="24"/>
        </w:rPr>
        <w:t>,</w:t>
      </w:r>
      <w:r w:rsidRPr="00C02BBE">
        <w:rPr>
          <w:rFonts w:eastAsia="Times New Roman"/>
          <w:szCs w:val="24"/>
        </w:rPr>
        <w:t xml:space="preserve"> ρατσιστικών</w:t>
      </w:r>
      <w:r>
        <w:rPr>
          <w:rFonts w:eastAsia="Times New Roman"/>
          <w:szCs w:val="24"/>
        </w:rPr>
        <w:t>,</w:t>
      </w:r>
      <w:r w:rsidRPr="00C02BBE">
        <w:rPr>
          <w:rFonts w:eastAsia="Times New Roman"/>
          <w:szCs w:val="24"/>
        </w:rPr>
        <w:t xml:space="preserve"> </w:t>
      </w:r>
      <w:proofErr w:type="spellStart"/>
      <w:r w:rsidRPr="00C02BBE">
        <w:rPr>
          <w:rFonts w:eastAsia="Times New Roman"/>
          <w:szCs w:val="24"/>
        </w:rPr>
        <w:t>ξενοφοβικών</w:t>
      </w:r>
      <w:proofErr w:type="spellEnd"/>
      <w:r>
        <w:rPr>
          <w:rFonts w:eastAsia="Times New Roman"/>
          <w:szCs w:val="24"/>
        </w:rPr>
        <w:t>,</w:t>
      </w:r>
      <w:r w:rsidRPr="00C02BBE">
        <w:rPr>
          <w:rFonts w:eastAsia="Times New Roman"/>
          <w:szCs w:val="24"/>
        </w:rPr>
        <w:t xml:space="preserve"> αντιδημοκρατικών </w:t>
      </w:r>
      <w:r>
        <w:rPr>
          <w:rFonts w:eastAsia="Times New Roman"/>
          <w:szCs w:val="24"/>
        </w:rPr>
        <w:t>δ</w:t>
      </w:r>
      <w:r w:rsidRPr="00C02BBE">
        <w:rPr>
          <w:rFonts w:eastAsia="Times New Roman"/>
          <w:szCs w:val="24"/>
        </w:rPr>
        <w:t>υνάμεων</w:t>
      </w:r>
      <w:r>
        <w:rPr>
          <w:rFonts w:eastAsia="Times New Roman"/>
          <w:szCs w:val="24"/>
        </w:rPr>
        <w:t>,</w:t>
      </w:r>
      <w:r w:rsidRPr="00C02BBE">
        <w:rPr>
          <w:rFonts w:eastAsia="Times New Roman"/>
          <w:szCs w:val="24"/>
        </w:rPr>
        <w:t xml:space="preserve"> των </w:t>
      </w:r>
      <w:r>
        <w:rPr>
          <w:rFonts w:eastAsia="Times New Roman"/>
          <w:szCs w:val="24"/>
        </w:rPr>
        <w:t>δ</w:t>
      </w:r>
      <w:r w:rsidRPr="00C02BBE">
        <w:rPr>
          <w:rFonts w:eastAsia="Times New Roman"/>
          <w:szCs w:val="24"/>
        </w:rPr>
        <w:t>υνάμεων της επιστροφής στο κακό παρελθόν των πολέμων και των ολοκαυτωμάτων</w:t>
      </w:r>
      <w:r>
        <w:rPr>
          <w:rFonts w:eastAsia="Times New Roman"/>
          <w:szCs w:val="24"/>
        </w:rPr>
        <w:t>,</w:t>
      </w:r>
      <w:r w:rsidRPr="00C02BBE">
        <w:rPr>
          <w:rFonts w:eastAsia="Times New Roman"/>
          <w:szCs w:val="24"/>
        </w:rPr>
        <w:t xml:space="preserve"> του απομονωτισμού και της μισαλλο</w:t>
      </w:r>
      <w:r w:rsidRPr="00C02BBE">
        <w:rPr>
          <w:rFonts w:eastAsia="Times New Roman"/>
          <w:szCs w:val="24"/>
        </w:rPr>
        <w:t>δοξίας</w:t>
      </w:r>
      <w:r>
        <w:rPr>
          <w:rFonts w:eastAsia="Times New Roman"/>
          <w:szCs w:val="24"/>
        </w:rPr>
        <w:t>.</w:t>
      </w:r>
      <w:r w:rsidRPr="00C02BBE">
        <w:rPr>
          <w:rFonts w:eastAsia="Times New Roman"/>
          <w:szCs w:val="24"/>
        </w:rPr>
        <w:t xml:space="preserve"> </w:t>
      </w:r>
      <w:r>
        <w:rPr>
          <w:rFonts w:eastAsia="Times New Roman"/>
          <w:szCs w:val="24"/>
        </w:rPr>
        <w:t xml:space="preserve">Αυτή τη μορφή έχει το </w:t>
      </w:r>
      <w:r w:rsidRPr="00C02BBE">
        <w:rPr>
          <w:rFonts w:eastAsia="Times New Roman"/>
          <w:szCs w:val="24"/>
        </w:rPr>
        <w:t>δημοψήφισμα των ευρωεκλογών</w:t>
      </w:r>
      <w:r>
        <w:rPr>
          <w:rFonts w:eastAsia="Times New Roman"/>
          <w:szCs w:val="24"/>
        </w:rPr>
        <w:t xml:space="preserve"> κι</w:t>
      </w:r>
      <w:r w:rsidRPr="00C02BBE">
        <w:rPr>
          <w:rFonts w:eastAsia="Times New Roman"/>
          <w:szCs w:val="24"/>
        </w:rPr>
        <w:t xml:space="preserve"> όχι οποιαδήποτε άλλη</w:t>
      </w:r>
      <w:r>
        <w:rPr>
          <w:rFonts w:eastAsia="Times New Roman"/>
          <w:szCs w:val="24"/>
        </w:rPr>
        <w:t>.</w:t>
      </w:r>
      <w:r w:rsidRPr="00C02BBE">
        <w:rPr>
          <w:rFonts w:eastAsia="Times New Roman"/>
          <w:szCs w:val="24"/>
        </w:rPr>
        <w:t xml:space="preserve"> </w:t>
      </w:r>
      <w:r>
        <w:rPr>
          <w:rFonts w:eastAsia="Times New Roman"/>
          <w:szCs w:val="24"/>
        </w:rPr>
        <w:t>Α</w:t>
      </w:r>
      <w:r w:rsidRPr="00C02BBE">
        <w:rPr>
          <w:rFonts w:eastAsia="Times New Roman"/>
          <w:szCs w:val="24"/>
        </w:rPr>
        <w:t>υτή είναι η μορφή του δημοψηφίσματος</w:t>
      </w:r>
      <w:r>
        <w:rPr>
          <w:rFonts w:eastAsia="Times New Roman"/>
          <w:szCs w:val="24"/>
        </w:rPr>
        <w:t>,</w:t>
      </w:r>
      <w:r w:rsidRPr="00C02BBE">
        <w:rPr>
          <w:rFonts w:eastAsia="Times New Roman"/>
          <w:szCs w:val="24"/>
        </w:rPr>
        <w:t xml:space="preserve"> η απομόνωση των </w:t>
      </w:r>
      <w:r>
        <w:rPr>
          <w:rFonts w:eastAsia="Times New Roman"/>
          <w:szCs w:val="24"/>
        </w:rPr>
        <w:t>ακραίων δυνάμεων.</w:t>
      </w:r>
    </w:p>
    <w:p w14:paraId="03A7352D" w14:textId="77777777" w:rsidR="00E615E6" w:rsidRDefault="00720F21">
      <w:pPr>
        <w:spacing w:after="0" w:line="600" w:lineRule="auto"/>
        <w:ind w:firstLine="720"/>
        <w:jc w:val="both"/>
        <w:rPr>
          <w:rFonts w:eastAsia="Times New Roman"/>
          <w:szCs w:val="24"/>
        </w:rPr>
      </w:pPr>
      <w:r>
        <w:rPr>
          <w:rFonts w:eastAsia="Times New Roman"/>
          <w:szCs w:val="24"/>
        </w:rPr>
        <w:t>Ο</w:t>
      </w:r>
      <w:r w:rsidRPr="00C02BBE">
        <w:rPr>
          <w:rFonts w:eastAsia="Times New Roman"/>
          <w:szCs w:val="24"/>
        </w:rPr>
        <w:t xml:space="preserve">ι εκλογές για την </w:t>
      </w:r>
      <w:r>
        <w:rPr>
          <w:rFonts w:eastAsia="Times New Roman"/>
          <w:szCs w:val="24"/>
        </w:rPr>
        <w:t>τ</w:t>
      </w:r>
      <w:r w:rsidRPr="00C02BBE">
        <w:rPr>
          <w:rFonts w:eastAsia="Times New Roman"/>
          <w:szCs w:val="24"/>
        </w:rPr>
        <w:t xml:space="preserve">οπική </w:t>
      </w:r>
      <w:r>
        <w:rPr>
          <w:rFonts w:eastAsia="Times New Roman"/>
          <w:szCs w:val="24"/>
        </w:rPr>
        <w:t>α</w:t>
      </w:r>
      <w:r w:rsidRPr="00C02BBE">
        <w:rPr>
          <w:rFonts w:eastAsia="Times New Roman"/>
          <w:szCs w:val="24"/>
        </w:rPr>
        <w:t>υτοδιοίκηση πρέπει να έχουν ως βάση διαλόγου την ανάδειξη και διεύρυνση τ</w:t>
      </w:r>
      <w:r w:rsidRPr="00C02BBE">
        <w:rPr>
          <w:rFonts w:eastAsia="Times New Roman"/>
          <w:szCs w:val="24"/>
        </w:rPr>
        <w:t xml:space="preserve">ης τοπικής </w:t>
      </w:r>
      <w:r>
        <w:rPr>
          <w:rFonts w:eastAsia="Times New Roman"/>
          <w:szCs w:val="24"/>
        </w:rPr>
        <w:t>υπόθεσης,</w:t>
      </w:r>
      <w:r w:rsidRPr="00C02BBE">
        <w:rPr>
          <w:rFonts w:eastAsia="Times New Roman"/>
          <w:szCs w:val="24"/>
        </w:rPr>
        <w:t xml:space="preserve"> όπως έχει εμπλουτιστεί σήμερα η έννοι</w:t>
      </w:r>
      <w:r>
        <w:rPr>
          <w:rFonts w:eastAsia="Times New Roman"/>
          <w:szCs w:val="24"/>
        </w:rPr>
        <w:t>ά</w:t>
      </w:r>
      <w:r w:rsidRPr="00C02BBE">
        <w:rPr>
          <w:rFonts w:eastAsia="Times New Roman"/>
          <w:szCs w:val="24"/>
        </w:rPr>
        <w:t xml:space="preserve"> της</w:t>
      </w:r>
      <w:r>
        <w:rPr>
          <w:rFonts w:eastAsia="Times New Roman"/>
          <w:szCs w:val="24"/>
        </w:rPr>
        <w:t>,</w:t>
      </w:r>
      <w:r w:rsidRPr="00C02BBE">
        <w:rPr>
          <w:rFonts w:eastAsia="Times New Roman"/>
          <w:szCs w:val="24"/>
        </w:rPr>
        <w:t xml:space="preserve"> ζήτημα </w:t>
      </w:r>
      <w:proofErr w:type="spellStart"/>
      <w:r w:rsidRPr="00C02BBE">
        <w:rPr>
          <w:rFonts w:eastAsia="Times New Roman"/>
          <w:szCs w:val="24"/>
        </w:rPr>
        <w:lastRenderedPageBreak/>
        <w:t>προεχόντως</w:t>
      </w:r>
      <w:proofErr w:type="spellEnd"/>
      <w:r w:rsidRPr="00C02BBE">
        <w:rPr>
          <w:rFonts w:eastAsia="Times New Roman"/>
          <w:szCs w:val="24"/>
        </w:rPr>
        <w:t xml:space="preserve"> πολιτικό</w:t>
      </w:r>
      <w:r>
        <w:rPr>
          <w:rFonts w:eastAsia="Times New Roman"/>
          <w:szCs w:val="24"/>
        </w:rPr>
        <w:t>,</w:t>
      </w:r>
      <w:r w:rsidRPr="00C02BBE">
        <w:rPr>
          <w:rFonts w:eastAsia="Times New Roman"/>
          <w:szCs w:val="24"/>
        </w:rPr>
        <w:t xml:space="preserve"> μακριά από στενούς κομματισμ</w:t>
      </w:r>
      <w:r>
        <w:rPr>
          <w:rFonts w:eastAsia="Times New Roman"/>
          <w:szCs w:val="24"/>
        </w:rPr>
        <w:t>ού</w:t>
      </w:r>
      <w:r w:rsidRPr="00C02BBE">
        <w:rPr>
          <w:rFonts w:eastAsia="Times New Roman"/>
          <w:szCs w:val="24"/>
        </w:rPr>
        <w:t>ς</w:t>
      </w:r>
      <w:r>
        <w:rPr>
          <w:rFonts w:eastAsia="Times New Roman"/>
          <w:szCs w:val="24"/>
        </w:rPr>
        <w:t>. Η</w:t>
      </w:r>
      <w:r w:rsidRPr="00C02BBE">
        <w:rPr>
          <w:rFonts w:eastAsia="Times New Roman"/>
          <w:szCs w:val="24"/>
        </w:rPr>
        <w:t xml:space="preserve"> </w:t>
      </w:r>
      <w:r>
        <w:rPr>
          <w:rFonts w:eastAsia="Times New Roman"/>
          <w:szCs w:val="24"/>
        </w:rPr>
        <w:t xml:space="preserve">διαχείριση των </w:t>
      </w:r>
      <w:r w:rsidRPr="00C02BBE">
        <w:rPr>
          <w:rFonts w:eastAsia="Times New Roman"/>
          <w:szCs w:val="24"/>
        </w:rPr>
        <w:t>τοπικών υποθέσεων από ένα κατ</w:t>
      </w:r>
      <w:r>
        <w:rPr>
          <w:rFonts w:eastAsia="Times New Roman"/>
          <w:szCs w:val="24"/>
        </w:rPr>
        <w:t xml:space="preserve">’ </w:t>
      </w:r>
      <w:r w:rsidRPr="00C02BBE">
        <w:rPr>
          <w:rFonts w:eastAsia="Times New Roman"/>
          <w:szCs w:val="24"/>
        </w:rPr>
        <w:t>εξοχήν αντιπροσωπευτικό όργανο</w:t>
      </w:r>
      <w:r>
        <w:rPr>
          <w:rFonts w:eastAsia="Times New Roman"/>
          <w:szCs w:val="24"/>
        </w:rPr>
        <w:t>,</w:t>
      </w:r>
      <w:r w:rsidRPr="00C02BBE">
        <w:rPr>
          <w:rFonts w:eastAsia="Times New Roman"/>
          <w:szCs w:val="24"/>
        </w:rPr>
        <w:t xml:space="preserve"> όπως αυτό που εξασφαλίζεται με τον </w:t>
      </w:r>
      <w:r>
        <w:rPr>
          <w:rFonts w:eastAsia="Times New Roman"/>
          <w:szCs w:val="24"/>
        </w:rPr>
        <w:t>«</w:t>
      </w:r>
      <w:r w:rsidRPr="00C02BBE">
        <w:rPr>
          <w:rFonts w:eastAsia="Times New Roman"/>
          <w:szCs w:val="24"/>
        </w:rPr>
        <w:t>ΚΛΕΙΣΘΕΝΗ</w:t>
      </w:r>
      <w:r>
        <w:rPr>
          <w:rFonts w:eastAsia="Times New Roman"/>
          <w:szCs w:val="24"/>
        </w:rPr>
        <w:t>»,</w:t>
      </w:r>
      <w:r w:rsidRPr="00C02BBE">
        <w:rPr>
          <w:rFonts w:eastAsia="Times New Roman"/>
          <w:szCs w:val="24"/>
        </w:rPr>
        <w:t xml:space="preserve"> </w:t>
      </w:r>
      <w:r>
        <w:rPr>
          <w:rFonts w:eastAsia="Times New Roman"/>
          <w:szCs w:val="24"/>
        </w:rPr>
        <w:t>θα</w:t>
      </w:r>
      <w:r>
        <w:rPr>
          <w:rFonts w:eastAsia="Times New Roman"/>
          <w:szCs w:val="24"/>
        </w:rPr>
        <w:t xml:space="preserve"> δοκιμάσει και</w:t>
      </w:r>
      <w:r w:rsidRPr="00C02BBE">
        <w:rPr>
          <w:rFonts w:eastAsia="Times New Roman"/>
          <w:szCs w:val="24"/>
        </w:rPr>
        <w:t xml:space="preserve"> θα καταδείξει την ωριμότητ</w:t>
      </w:r>
      <w:r>
        <w:rPr>
          <w:rFonts w:eastAsia="Times New Roman"/>
          <w:szCs w:val="24"/>
        </w:rPr>
        <w:t>ά μας ως κοινωνία.</w:t>
      </w:r>
    </w:p>
    <w:p w14:paraId="03A7352E" w14:textId="77777777" w:rsidR="00E615E6" w:rsidRDefault="00720F21">
      <w:pPr>
        <w:spacing w:after="0" w:line="600" w:lineRule="auto"/>
        <w:ind w:firstLine="720"/>
        <w:jc w:val="both"/>
        <w:rPr>
          <w:rFonts w:eastAsia="Times New Roman"/>
          <w:szCs w:val="24"/>
        </w:rPr>
      </w:pPr>
      <w:r>
        <w:rPr>
          <w:rFonts w:eastAsia="Times New Roman"/>
          <w:szCs w:val="24"/>
        </w:rPr>
        <w:t>Τελειώνοντας,</w:t>
      </w:r>
      <w:r w:rsidRPr="00C02BBE">
        <w:rPr>
          <w:rFonts w:eastAsia="Times New Roman"/>
          <w:szCs w:val="24"/>
        </w:rPr>
        <w:t xml:space="preserve"> </w:t>
      </w:r>
      <w:r>
        <w:rPr>
          <w:rFonts w:eastAsia="Times New Roman"/>
          <w:szCs w:val="24"/>
        </w:rPr>
        <w:t>θα επιχειρήσω</w:t>
      </w:r>
      <w:r w:rsidRPr="00C02BBE">
        <w:rPr>
          <w:rFonts w:eastAsia="Times New Roman"/>
          <w:szCs w:val="24"/>
        </w:rPr>
        <w:t xml:space="preserve"> να δώσω ένα στοιχείο </w:t>
      </w:r>
      <w:r>
        <w:rPr>
          <w:rFonts w:eastAsia="Times New Roman"/>
          <w:szCs w:val="24"/>
        </w:rPr>
        <w:t>φαιδρό</w:t>
      </w:r>
      <w:r>
        <w:rPr>
          <w:rFonts w:eastAsia="Times New Roman"/>
          <w:szCs w:val="24"/>
        </w:rPr>
        <w:t>τητας</w:t>
      </w:r>
      <w:r>
        <w:rPr>
          <w:rFonts w:eastAsia="Times New Roman"/>
          <w:szCs w:val="24"/>
        </w:rPr>
        <w:t xml:space="preserve"> στη συζήτηση,</w:t>
      </w:r>
      <w:r w:rsidRPr="00C02BBE">
        <w:rPr>
          <w:rFonts w:eastAsia="Times New Roman"/>
          <w:szCs w:val="24"/>
        </w:rPr>
        <w:t xml:space="preserve"> με μία αίσθηση χιούμορ</w:t>
      </w:r>
      <w:r>
        <w:rPr>
          <w:rFonts w:eastAsia="Times New Roman"/>
          <w:szCs w:val="24"/>
        </w:rPr>
        <w:t>,</w:t>
      </w:r>
      <w:r w:rsidRPr="00C02BBE">
        <w:rPr>
          <w:rFonts w:eastAsia="Times New Roman"/>
          <w:szCs w:val="24"/>
        </w:rPr>
        <w:t xml:space="preserve"> που αφορά τις δημοτικές εκλογές</w:t>
      </w:r>
      <w:r>
        <w:rPr>
          <w:rFonts w:eastAsia="Times New Roman"/>
          <w:szCs w:val="24"/>
        </w:rPr>
        <w:t>. Ξέρετε,</w:t>
      </w:r>
      <w:r w:rsidRPr="00C02BBE">
        <w:rPr>
          <w:rFonts w:eastAsia="Times New Roman"/>
          <w:szCs w:val="24"/>
        </w:rPr>
        <w:t xml:space="preserve"> οι νόμοι είναι καλ</w:t>
      </w:r>
      <w:r>
        <w:rPr>
          <w:rFonts w:eastAsia="Times New Roman"/>
          <w:szCs w:val="24"/>
        </w:rPr>
        <w:t>οί,</w:t>
      </w:r>
      <w:r w:rsidRPr="00C02BBE">
        <w:rPr>
          <w:rFonts w:eastAsia="Times New Roman"/>
          <w:szCs w:val="24"/>
        </w:rPr>
        <w:t xml:space="preserve"> αλλά πρέπει να αποφεύγουμε κάποια πράγματα που συμβαίνουν πολλές φορές στα κριτήρια που χρησιμοποιούμε</w:t>
      </w:r>
      <w:r>
        <w:rPr>
          <w:rFonts w:eastAsia="Times New Roman"/>
          <w:szCs w:val="24"/>
        </w:rPr>
        <w:t>.</w:t>
      </w:r>
      <w:r w:rsidRPr="00C02BBE">
        <w:rPr>
          <w:rFonts w:eastAsia="Times New Roman"/>
          <w:szCs w:val="24"/>
        </w:rPr>
        <w:t xml:space="preserve"> </w:t>
      </w:r>
      <w:r>
        <w:rPr>
          <w:rFonts w:eastAsia="Times New Roman"/>
          <w:szCs w:val="24"/>
        </w:rPr>
        <w:t>Είμαι κι εγώ</w:t>
      </w:r>
      <w:r w:rsidRPr="00C02BBE">
        <w:rPr>
          <w:rFonts w:eastAsia="Times New Roman"/>
          <w:szCs w:val="24"/>
        </w:rPr>
        <w:t xml:space="preserve"> </w:t>
      </w:r>
      <w:proofErr w:type="spellStart"/>
      <w:r w:rsidRPr="00C02BBE">
        <w:rPr>
          <w:rFonts w:eastAsia="Times New Roman"/>
          <w:szCs w:val="24"/>
        </w:rPr>
        <w:t>αυτοδιοικητικός</w:t>
      </w:r>
      <w:proofErr w:type="spellEnd"/>
      <w:r>
        <w:rPr>
          <w:rFonts w:eastAsia="Times New Roman"/>
          <w:szCs w:val="24"/>
        </w:rPr>
        <w:t>. Κ</w:t>
      </w:r>
      <w:r w:rsidRPr="00C02BBE">
        <w:rPr>
          <w:rFonts w:eastAsia="Times New Roman"/>
          <w:szCs w:val="24"/>
        </w:rPr>
        <w:t xml:space="preserve">ατέβηκα </w:t>
      </w:r>
      <w:r>
        <w:rPr>
          <w:rFonts w:eastAsia="Times New Roman"/>
          <w:szCs w:val="24"/>
        </w:rPr>
        <w:t xml:space="preserve">δύο </w:t>
      </w:r>
      <w:r w:rsidRPr="00C02BBE">
        <w:rPr>
          <w:rFonts w:eastAsia="Times New Roman"/>
          <w:szCs w:val="24"/>
        </w:rPr>
        <w:t xml:space="preserve">φορές στις εκλογές </w:t>
      </w:r>
      <w:r>
        <w:rPr>
          <w:rFonts w:eastAsia="Times New Roman"/>
          <w:szCs w:val="24"/>
        </w:rPr>
        <w:t>και βγήκα και τις δύο</w:t>
      </w:r>
      <w:r w:rsidRPr="00C02BBE">
        <w:rPr>
          <w:rFonts w:eastAsia="Times New Roman"/>
          <w:szCs w:val="24"/>
        </w:rPr>
        <w:t xml:space="preserve"> φορές από τους τελευταίους</w:t>
      </w:r>
      <w:r>
        <w:rPr>
          <w:rFonts w:eastAsia="Times New Roman"/>
          <w:szCs w:val="24"/>
        </w:rPr>
        <w:t>.</w:t>
      </w:r>
      <w:r w:rsidRPr="00C02BBE">
        <w:rPr>
          <w:rFonts w:eastAsia="Times New Roman"/>
          <w:szCs w:val="24"/>
        </w:rPr>
        <w:t xml:space="preserve"> </w:t>
      </w:r>
      <w:r>
        <w:rPr>
          <w:rFonts w:eastAsia="Times New Roman"/>
          <w:szCs w:val="24"/>
        </w:rPr>
        <w:t>Ήταν μια οκταετία. Άλλαζαν εκλογικά συσ</w:t>
      </w:r>
      <w:r>
        <w:rPr>
          <w:rFonts w:eastAsia="Times New Roman"/>
          <w:szCs w:val="24"/>
        </w:rPr>
        <w:t>τήματα, ήρθε ο «</w:t>
      </w:r>
      <w:r>
        <w:rPr>
          <w:rFonts w:eastAsia="Times New Roman"/>
          <w:szCs w:val="24"/>
        </w:rPr>
        <w:t>ΚΑΠΟΔΙΣΤΡΙΑΣ</w:t>
      </w:r>
      <w:r>
        <w:rPr>
          <w:rFonts w:eastAsia="Times New Roman"/>
          <w:szCs w:val="24"/>
        </w:rPr>
        <w:t>», άλλαξαν άλλα πράγματα. Ρώτησα, λοιπόν, έναν</w:t>
      </w:r>
      <w:r w:rsidRPr="00C02BBE">
        <w:rPr>
          <w:rFonts w:eastAsia="Times New Roman"/>
          <w:szCs w:val="24"/>
        </w:rPr>
        <w:t xml:space="preserve"> πολύπειρο συνάδελφό</w:t>
      </w:r>
      <w:r>
        <w:rPr>
          <w:rFonts w:eastAsia="Times New Roman"/>
          <w:szCs w:val="24"/>
        </w:rPr>
        <w:t xml:space="preserve"> μου, αείμνηστο τώρα,</w:t>
      </w:r>
      <w:r w:rsidRPr="00C02BBE">
        <w:rPr>
          <w:rFonts w:eastAsia="Times New Roman"/>
          <w:szCs w:val="24"/>
        </w:rPr>
        <w:t xml:space="preserve"> </w:t>
      </w:r>
      <w:r>
        <w:rPr>
          <w:rFonts w:eastAsia="Times New Roman"/>
          <w:szCs w:val="24"/>
        </w:rPr>
        <w:t xml:space="preserve">ο οποίος έβγαινε πάντα πρώτος: «Συνάδελφε, ποιο είναι το μυστικό στην τοπική αυτοδιοίκηση;». Ήταν </w:t>
      </w:r>
      <w:r w:rsidRPr="00C02BBE">
        <w:rPr>
          <w:rFonts w:eastAsia="Times New Roman"/>
          <w:szCs w:val="24"/>
        </w:rPr>
        <w:t>και μεγαλύτερος</w:t>
      </w:r>
      <w:r>
        <w:rPr>
          <w:rFonts w:eastAsia="Times New Roman"/>
          <w:szCs w:val="24"/>
        </w:rPr>
        <w:t xml:space="preserve"> και μου είπε: </w:t>
      </w:r>
      <w:r w:rsidRPr="00C02BBE">
        <w:rPr>
          <w:rFonts w:eastAsia="Times New Roman"/>
          <w:szCs w:val="24"/>
        </w:rPr>
        <w:t xml:space="preserve"> </w:t>
      </w:r>
      <w:r>
        <w:rPr>
          <w:rFonts w:eastAsia="Times New Roman"/>
          <w:szCs w:val="24"/>
        </w:rPr>
        <w:t xml:space="preserve">«Τα σόγια, </w:t>
      </w:r>
      <w:r>
        <w:rPr>
          <w:rFonts w:eastAsia="Times New Roman"/>
          <w:szCs w:val="24"/>
        </w:rPr>
        <w:t>παιδί μου, τα σόγια</w:t>
      </w:r>
      <w:r>
        <w:rPr>
          <w:rFonts w:eastAsia="Times New Roman"/>
          <w:szCs w:val="24"/>
        </w:rPr>
        <w:t>.</w:t>
      </w:r>
      <w:r>
        <w:rPr>
          <w:rFonts w:eastAsia="Times New Roman"/>
          <w:szCs w:val="24"/>
        </w:rPr>
        <w:t>». Τ</w:t>
      </w:r>
      <w:r w:rsidRPr="00C02BBE">
        <w:rPr>
          <w:rFonts w:eastAsia="Times New Roman"/>
          <w:szCs w:val="24"/>
        </w:rPr>
        <w:t xml:space="preserve">έτοια πράγματα πρέπει να τα αποφύγουμε </w:t>
      </w:r>
      <w:r>
        <w:rPr>
          <w:rFonts w:eastAsia="Times New Roman"/>
          <w:szCs w:val="24"/>
        </w:rPr>
        <w:t>τ</w:t>
      </w:r>
      <w:r w:rsidRPr="00C02BBE">
        <w:rPr>
          <w:rFonts w:eastAsia="Times New Roman"/>
          <w:szCs w:val="24"/>
        </w:rPr>
        <w:t>ώρα πια</w:t>
      </w:r>
      <w:r>
        <w:rPr>
          <w:rFonts w:eastAsia="Times New Roman"/>
          <w:szCs w:val="24"/>
        </w:rPr>
        <w:t>.</w:t>
      </w:r>
      <w:r w:rsidRPr="00C02BBE">
        <w:rPr>
          <w:rFonts w:eastAsia="Times New Roman"/>
          <w:szCs w:val="24"/>
        </w:rPr>
        <w:t xml:space="preserve"> </w:t>
      </w:r>
      <w:r>
        <w:rPr>
          <w:rFonts w:eastAsia="Times New Roman"/>
          <w:szCs w:val="24"/>
        </w:rPr>
        <w:t>Ζ</w:t>
      </w:r>
      <w:r w:rsidRPr="00C02BBE">
        <w:rPr>
          <w:rFonts w:eastAsia="Times New Roman"/>
          <w:szCs w:val="24"/>
        </w:rPr>
        <w:t xml:space="preserve">ούμε σε μία </w:t>
      </w:r>
      <w:r>
        <w:rPr>
          <w:rFonts w:eastAsia="Times New Roman"/>
          <w:szCs w:val="24"/>
        </w:rPr>
        <w:t xml:space="preserve">εποχή </w:t>
      </w:r>
      <w:r w:rsidRPr="00C02BBE">
        <w:rPr>
          <w:rFonts w:eastAsia="Times New Roman"/>
          <w:szCs w:val="24"/>
        </w:rPr>
        <w:t>ωριμότητα</w:t>
      </w:r>
      <w:r>
        <w:rPr>
          <w:rFonts w:eastAsia="Times New Roman"/>
          <w:szCs w:val="24"/>
        </w:rPr>
        <w:t>ς</w:t>
      </w:r>
      <w:r>
        <w:rPr>
          <w:rFonts w:eastAsia="Times New Roman"/>
          <w:szCs w:val="24"/>
        </w:rPr>
        <w:t>.</w:t>
      </w:r>
    </w:p>
    <w:p w14:paraId="03A7352F" w14:textId="77777777" w:rsidR="00E615E6" w:rsidRDefault="00720F21">
      <w:pPr>
        <w:spacing w:after="0" w:line="600" w:lineRule="auto"/>
        <w:ind w:firstLine="720"/>
        <w:jc w:val="both"/>
        <w:rPr>
          <w:rFonts w:eastAsia="Times New Roman"/>
          <w:szCs w:val="24"/>
        </w:rPr>
      </w:pPr>
      <w:r>
        <w:rPr>
          <w:rFonts w:eastAsia="Times New Roman"/>
          <w:szCs w:val="24"/>
        </w:rPr>
        <w:lastRenderedPageBreak/>
        <w:t>Κ</w:t>
      </w:r>
      <w:r w:rsidRPr="00C02BBE">
        <w:rPr>
          <w:rFonts w:eastAsia="Times New Roman"/>
          <w:szCs w:val="24"/>
        </w:rPr>
        <w:t>υρίες και κύριοι συνάδελφοι</w:t>
      </w:r>
      <w:r>
        <w:rPr>
          <w:rFonts w:eastAsia="Times New Roman"/>
          <w:szCs w:val="24"/>
        </w:rPr>
        <w:t>,</w:t>
      </w:r>
      <w:r w:rsidRPr="00C02BBE">
        <w:rPr>
          <w:rFonts w:eastAsia="Times New Roman"/>
          <w:szCs w:val="24"/>
        </w:rPr>
        <w:t xml:space="preserve"> τα κριτήριά μας πρέπει να είναι πιο </w:t>
      </w:r>
      <w:proofErr w:type="spellStart"/>
      <w:r w:rsidRPr="00C02BBE">
        <w:rPr>
          <w:rFonts w:eastAsia="Times New Roman"/>
          <w:szCs w:val="24"/>
        </w:rPr>
        <w:t>αυτοδιοικητικά</w:t>
      </w:r>
      <w:proofErr w:type="spellEnd"/>
      <w:r w:rsidRPr="00C02BBE">
        <w:rPr>
          <w:rFonts w:eastAsia="Times New Roman"/>
          <w:szCs w:val="24"/>
        </w:rPr>
        <w:t xml:space="preserve"> και πιο ορθολογικά</w:t>
      </w:r>
      <w:r>
        <w:rPr>
          <w:rFonts w:eastAsia="Times New Roman"/>
          <w:szCs w:val="24"/>
        </w:rPr>
        <w:t>.</w:t>
      </w:r>
      <w:r w:rsidRPr="00C02BBE">
        <w:rPr>
          <w:rFonts w:eastAsia="Times New Roman"/>
          <w:szCs w:val="24"/>
        </w:rPr>
        <w:t xml:space="preserve"> </w:t>
      </w:r>
      <w:r>
        <w:rPr>
          <w:rFonts w:eastAsia="Times New Roman"/>
          <w:szCs w:val="24"/>
        </w:rPr>
        <w:t>Θ</w:t>
      </w:r>
      <w:r w:rsidRPr="00C02BBE">
        <w:rPr>
          <w:rFonts w:eastAsia="Times New Roman"/>
          <w:szCs w:val="24"/>
        </w:rPr>
        <w:t>α το δούμε αυτό</w:t>
      </w:r>
      <w:r>
        <w:rPr>
          <w:rFonts w:eastAsia="Times New Roman"/>
          <w:szCs w:val="24"/>
        </w:rPr>
        <w:t>.</w:t>
      </w:r>
      <w:r w:rsidRPr="00C02BBE">
        <w:rPr>
          <w:rFonts w:eastAsia="Times New Roman"/>
          <w:szCs w:val="24"/>
        </w:rPr>
        <w:t xml:space="preserve"> </w:t>
      </w:r>
      <w:r>
        <w:rPr>
          <w:rFonts w:eastAsia="Times New Roman"/>
          <w:szCs w:val="24"/>
        </w:rPr>
        <w:t>Γ</w:t>
      </w:r>
      <w:r w:rsidRPr="00C02BBE">
        <w:rPr>
          <w:rFonts w:eastAsia="Times New Roman"/>
          <w:szCs w:val="24"/>
        </w:rPr>
        <w:t>ιατί η τοπική ανάπτυξη συμβαδίζε</w:t>
      </w:r>
      <w:r w:rsidRPr="00C02BBE">
        <w:rPr>
          <w:rFonts w:eastAsia="Times New Roman"/>
          <w:szCs w:val="24"/>
        </w:rPr>
        <w:t xml:space="preserve">ι με την </w:t>
      </w:r>
      <w:r>
        <w:rPr>
          <w:rFonts w:eastAsia="Times New Roman"/>
          <w:szCs w:val="24"/>
        </w:rPr>
        <w:t>ε</w:t>
      </w:r>
      <w:r w:rsidRPr="00C02BBE">
        <w:rPr>
          <w:rFonts w:eastAsia="Times New Roman"/>
          <w:szCs w:val="24"/>
        </w:rPr>
        <w:t xml:space="preserve">θνική </w:t>
      </w:r>
      <w:r>
        <w:rPr>
          <w:rFonts w:eastAsia="Times New Roman"/>
          <w:szCs w:val="24"/>
        </w:rPr>
        <w:t>γ</w:t>
      </w:r>
      <w:r w:rsidRPr="00C02BBE">
        <w:rPr>
          <w:rFonts w:eastAsia="Times New Roman"/>
          <w:szCs w:val="24"/>
        </w:rPr>
        <w:t>ενική ανάπτυξη</w:t>
      </w:r>
      <w:r>
        <w:rPr>
          <w:rFonts w:eastAsia="Times New Roman"/>
          <w:szCs w:val="24"/>
        </w:rPr>
        <w:t>,</w:t>
      </w:r>
      <w:r w:rsidRPr="00C02BBE">
        <w:rPr>
          <w:rFonts w:eastAsia="Times New Roman"/>
          <w:szCs w:val="24"/>
        </w:rPr>
        <w:t xml:space="preserve"> καθόσον δεν νοείται </w:t>
      </w:r>
      <w:r>
        <w:rPr>
          <w:rFonts w:eastAsia="Times New Roman"/>
          <w:szCs w:val="24"/>
        </w:rPr>
        <w:t>η μία</w:t>
      </w:r>
      <w:r w:rsidRPr="00C02BBE">
        <w:rPr>
          <w:rFonts w:eastAsia="Times New Roman"/>
          <w:szCs w:val="24"/>
        </w:rPr>
        <w:t xml:space="preserve"> χωρίς την άλλη</w:t>
      </w:r>
      <w:r>
        <w:rPr>
          <w:rFonts w:eastAsia="Times New Roman"/>
          <w:szCs w:val="24"/>
        </w:rPr>
        <w:t>.</w:t>
      </w:r>
      <w:r w:rsidRPr="00C02BBE">
        <w:rPr>
          <w:rFonts w:eastAsia="Times New Roman"/>
          <w:szCs w:val="24"/>
        </w:rPr>
        <w:t xml:space="preserve"> </w:t>
      </w:r>
      <w:r>
        <w:rPr>
          <w:rFonts w:eastAsia="Times New Roman"/>
          <w:szCs w:val="24"/>
        </w:rPr>
        <w:t>Είναι συγκοινωνούντα δοχεία. Α</w:t>
      </w:r>
      <w:r w:rsidRPr="00C02BBE">
        <w:rPr>
          <w:rFonts w:eastAsia="Times New Roman"/>
          <w:szCs w:val="24"/>
        </w:rPr>
        <w:t xml:space="preserve">ναπτύσσονται </w:t>
      </w:r>
      <w:r>
        <w:rPr>
          <w:rFonts w:eastAsia="Times New Roman"/>
          <w:szCs w:val="24"/>
        </w:rPr>
        <w:t xml:space="preserve">οι </w:t>
      </w:r>
      <w:r w:rsidRPr="00C02BBE">
        <w:rPr>
          <w:rFonts w:eastAsia="Times New Roman"/>
          <w:szCs w:val="24"/>
        </w:rPr>
        <w:t>τοπικές κοινωνίες</w:t>
      </w:r>
      <w:r>
        <w:rPr>
          <w:rFonts w:eastAsia="Times New Roman"/>
          <w:szCs w:val="24"/>
        </w:rPr>
        <w:t>,</w:t>
      </w:r>
      <w:r w:rsidRPr="00C02BBE">
        <w:rPr>
          <w:rFonts w:eastAsia="Times New Roman"/>
          <w:szCs w:val="24"/>
        </w:rPr>
        <w:t xml:space="preserve"> διευρύνονται </w:t>
      </w:r>
      <w:r>
        <w:rPr>
          <w:rFonts w:eastAsia="Times New Roman"/>
          <w:szCs w:val="24"/>
        </w:rPr>
        <w:t xml:space="preserve">οι </w:t>
      </w:r>
      <w:r w:rsidRPr="00C02BBE">
        <w:rPr>
          <w:rFonts w:eastAsia="Times New Roman"/>
          <w:szCs w:val="24"/>
        </w:rPr>
        <w:t>τοπικές υποθέσεις</w:t>
      </w:r>
      <w:r>
        <w:rPr>
          <w:rFonts w:eastAsia="Times New Roman"/>
          <w:szCs w:val="24"/>
        </w:rPr>
        <w:t>,</w:t>
      </w:r>
      <w:r w:rsidRPr="00C02BBE">
        <w:rPr>
          <w:rFonts w:eastAsia="Times New Roman"/>
          <w:szCs w:val="24"/>
        </w:rPr>
        <w:t xml:space="preserve"> αναπτύσσεται παράλληλα και η γενική οικονομία της χώρας</w:t>
      </w:r>
      <w:r>
        <w:rPr>
          <w:rFonts w:eastAsia="Times New Roman"/>
          <w:szCs w:val="24"/>
        </w:rPr>
        <w:t>. Ν</w:t>
      </w:r>
      <w:r w:rsidRPr="00C02BBE">
        <w:rPr>
          <w:rFonts w:eastAsia="Times New Roman"/>
          <w:szCs w:val="24"/>
        </w:rPr>
        <w:t>ομίζω ότι αυτά τα δύο ε</w:t>
      </w:r>
      <w:r w:rsidRPr="00C02BBE">
        <w:rPr>
          <w:rFonts w:eastAsia="Times New Roman"/>
          <w:szCs w:val="24"/>
        </w:rPr>
        <w:t>ίναι συν</w:t>
      </w:r>
      <w:r>
        <w:rPr>
          <w:rFonts w:eastAsia="Times New Roman"/>
          <w:szCs w:val="24"/>
        </w:rPr>
        <w:t>αρτήσεις.</w:t>
      </w:r>
    </w:p>
    <w:p w14:paraId="03A73530" w14:textId="77777777" w:rsidR="00E615E6" w:rsidRDefault="00720F21">
      <w:pPr>
        <w:spacing w:after="0" w:line="600" w:lineRule="auto"/>
        <w:ind w:firstLine="720"/>
        <w:jc w:val="both"/>
        <w:rPr>
          <w:rFonts w:eastAsia="Times New Roman"/>
          <w:szCs w:val="24"/>
        </w:rPr>
      </w:pPr>
      <w:r>
        <w:rPr>
          <w:rFonts w:eastAsia="Times New Roman"/>
          <w:szCs w:val="24"/>
        </w:rPr>
        <w:t>Ε</w:t>
      </w:r>
      <w:r w:rsidRPr="00C02BBE">
        <w:rPr>
          <w:rFonts w:eastAsia="Times New Roman"/>
          <w:szCs w:val="24"/>
        </w:rPr>
        <w:t>υχαριστώ πολύ</w:t>
      </w:r>
      <w:r>
        <w:rPr>
          <w:rFonts w:eastAsia="Times New Roman"/>
          <w:szCs w:val="24"/>
        </w:rPr>
        <w:t>.</w:t>
      </w:r>
    </w:p>
    <w:p w14:paraId="03A73531" w14:textId="77777777" w:rsidR="00E615E6" w:rsidRDefault="00720F21">
      <w:pPr>
        <w:spacing w:after="0" w:line="600" w:lineRule="auto"/>
        <w:ind w:firstLine="720"/>
        <w:jc w:val="center"/>
        <w:rPr>
          <w:rFonts w:eastAsia="Times New Roman"/>
          <w:szCs w:val="24"/>
        </w:rPr>
      </w:pPr>
      <w:r>
        <w:rPr>
          <w:rFonts w:eastAsia="Times New Roman"/>
          <w:szCs w:val="24"/>
        </w:rPr>
        <w:t>(Χειροκροτήματα από την πτέρυγα του ΣΥΡΙΖΑ)</w:t>
      </w:r>
    </w:p>
    <w:p w14:paraId="03A73532" w14:textId="77777777" w:rsidR="00E615E6" w:rsidRDefault="00720F21">
      <w:pPr>
        <w:spacing w:after="0" w:line="600" w:lineRule="auto"/>
        <w:ind w:firstLine="720"/>
        <w:jc w:val="both"/>
        <w:rPr>
          <w:rFonts w:eastAsia="Times New Roman"/>
          <w:szCs w:val="24"/>
        </w:rPr>
      </w:pPr>
      <w:r w:rsidRPr="00794D4A">
        <w:rPr>
          <w:rFonts w:eastAsia="Times New Roman"/>
          <w:b/>
          <w:szCs w:val="24"/>
        </w:rPr>
        <w:t xml:space="preserve">ΠΡΟΕΔΡΕΥΩΝ (Δημήτριος </w:t>
      </w:r>
      <w:proofErr w:type="spellStart"/>
      <w:r w:rsidRPr="00794D4A">
        <w:rPr>
          <w:rFonts w:eastAsia="Times New Roman"/>
          <w:b/>
          <w:szCs w:val="24"/>
        </w:rPr>
        <w:t>Κρεμαστινός</w:t>
      </w:r>
      <w:proofErr w:type="spellEnd"/>
      <w:r w:rsidRPr="00794D4A">
        <w:rPr>
          <w:rFonts w:eastAsia="Times New Roman"/>
          <w:b/>
          <w:szCs w:val="24"/>
        </w:rPr>
        <w:t>):</w:t>
      </w:r>
      <w:r>
        <w:rPr>
          <w:rFonts w:eastAsia="Times New Roman"/>
          <w:szCs w:val="24"/>
        </w:rPr>
        <w:t xml:space="preserve"> Κι εγώ ευχαριστώ, κύριε Συρίγο.</w:t>
      </w:r>
    </w:p>
    <w:p w14:paraId="03A73533" w14:textId="77777777" w:rsidR="00E615E6" w:rsidRDefault="00720F21">
      <w:pPr>
        <w:spacing w:after="0" w:line="600" w:lineRule="auto"/>
        <w:ind w:firstLine="720"/>
        <w:jc w:val="both"/>
        <w:rPr>
          <w:rFonts w:eastAsia="Times New Roman"/>
          <w:szCs w:val="24"/>
        </w:rPr>
      </w:pPr>
      <w:r>
        <w:rPr>
          <w:rFonts w:eastAsia="Times New Roman"/>
          <w:szCs w:val="24"/>
        </w:rPr>
        <w:t xml:space="preserve">Προχωρούμε με τον κ. Αμανατίδη, Βουλευτή του ΣΥΡΙΖΑ. </w:t>
      </w:r>
    </w:p>
    <w:p w14:paraId="03A73534" w14:textId="77777777" w:rsidR="00E615E6" w:rsidRDefault="00720F21">
      <w:pPr>
        <w:spacing w:after="0" w:line="600" w:lineRule="auto"/>
        <w:ind w:firstLine="720"/>
        <w:jc w:val="both"/>
        <w:rPr>
          <w:rFonts w:eastAsia="Times New Roman"/>
          <w:szCs w:val="24"/>
        </w:rPr>
      </w:pPr>
      <w:r w:rsidRPr="00BE2BBA">
        <w:rPr>
          <w:rFonts w:eastAsia="Times New Roman"/>
          <w:b/>
          <w:szCs w:val="24"/>
        </w:rPr>
        <w:t xml:space="preserve">ΙΩΑΝΝΗΣ ΑΜΑΝΑΤΙΔΗΣ: </w:t>
      </w:r>
      <w:r>
        <w:rPr>
          <w:rFonts w:eastAsia="Times New Roman"/>
          <w:szCs w:val="24"/>
        </w:rPr>
        <w:t>Σ</w:t>
      </w:r>
      <w:r w:rsidRPr="00C02BBE">
        <w:rPr>
          <w:rFonts w:eastAsia="Times New Roman"/>
          <w:szCs w:val="24"/>
        </w:rPr>
        <w:t>ας ευχαριστώ πολύ</w:t>
      </w:r>
      <w:r>
        <w:rPr>
          <w:rFonts w:eastAsia="Times New Roman"/>
          <w:szCs w:val="24"/>
        </w:rPr>
        <w:t>,</w:t>
      </w:r>
      <w:r w:rsidRPr="00C02BBE">
        <w:rPr>
          <w:rFonts w:eastAsia="Times New Roman"/>
          <w:szCs w:val="24"/>
        </w:rPr>
        <w:t xml:space="preserve"> κύριε </w:t>
      </w:r>
      <w:r>
        <w:rPr>
          <w:rFonts w:eastAsia="Times New Roman"/>
          <w:szCs w:val="24"/>
        </w:rPr>
        <w:t>Π</w:t>
      </w:r>
      <w:r w:rsidRPr="00C02BBE">
        <w:rPr>
          <w:rFonts w:eastAsia="Times New Roman"/>
          <w:szCs w:val="24"/>
        </w:rPr>
        <w:t>ρόεδρε</w:t>
      </w:r>
      <w:r>
        <w:rPr>
          <w:rFonts w:eastAsia="Times New Roman"/>
          <w:szCs w:val="24"/>
        </w:rPr>
        <w:t>.</w:t>
      </w:r>
    </w:p>
    <w:p w14:paraId="03A73535" w14:textId="77777777" w:rsidR="00E615E6" w:rsidRDefault="00720F21">
      <w:pPr>
        <w:spacing w:after="0" w:line="600" w:lineRule="auto"/>
        <w:ind w:firstLine="720"/>
        <w:jc w:val="both"/>
        <w:rPr>
          <w:rFonts w:eastAsia="Times New Roman"/>
          <w:szCs w:val="24"/>
        </w:rPr>
      </w:pPr>
      <w:r>
        <w:rPr>
          <w:rFonts w:eastAsia="Times New Roman"/>
          <w:szCs w:val="24"/>
        </w:rPr>
        <w:t>Α</w:t>
      </w:r>
      <w:r w:rsidRPr="00C02BBE">
        <w:rPr>
          <w:rFonts w:eastAsia="Times New Roman"/>
          <w:szCs w:val="24"/>
        </w:rPr>
        <w:t>π</w:t>
      </w:r>
      <w:r>
        <w:rPr>
          <w:rFonts w:eastAsia="Times New Roman"/>
          <w:szCs w:val="24"/>
        </w:rPr>
        <w:t>’</w:t>
      </w:r>
      <w:r w:rsidRPr="00C02BBE">
        <w:rPr>
          <w:rFonts w:eastAsia="Times New Roman"/>
          <w:szCs w:val="24"/>
        </w:rPr>
        <w:t xml:space="preserve"> ό</w:t>
      </w:r>
      <w:r>
        <w:rPr>
          <w:rFonts w:eastAsia="Times New Roman"/>
          <w:szCs w:val="24"/>
        </w:rPr>
        <w:t>,</w:t>
      </w:r>
      <w:r w:rsidRPr="00C02BBE">
        <w:rPr>
          <w:rFonts w:eastAsia="Times New Roman"/>
          <w:szCs w:val="24"/>
        </w:rPr>
        <w:t>τι φαίνεται</w:t>
      </w:r>
      <w:r>
        <w:rPr>
          <w:rFonts w:eastAsia="Times New Roman"/>
          <w:szCs w:val="24"/>
        </w:rPr>
        <w:t>,</w:t>
      </w:r>
      <w:r w:rsidRPr="00C02BBE">
        <w:rPr>
          <w:rFonts w:eastAsia="Times New Roman"/>
          <w:szCs w:val="24"/>
        </w:rPr>
        <w:t xml:space="preserve"> ένα νομοσχέδιο το οποίο έχει σαν </w:t>
      </w:r>
      <w:r>
        <w:rPr>
          <w:rFonts w:eastAsia="Times New Roman"/>
          <w:szCs w:val="24"/>
        </w:rPr>
        <w:t>θέμα</w:t>
      </w:r>
      <w:r w:rsidRPr="00C02BBE">
        <w:rPr>
          <w:rFonts w:eastAsia="Times New Roman"/>
          <w:szCs w:val="24"/>
        </w:rPr>
        <w:t xml:space="preserve"> του την ουσιαστική ισότητα των δύο φύλων</w:t>
      </w:r>
      <w:r>
        <w:rPr>
          <w:rFonts w:eastAsia="Times New Roman"/>
          <w:szCs w:val="24"/>
        </w:rPr>
        <w:t>,</w:t>
      </w:r>
      <w:r w:rsidRPr="00C02BBE">
        <w:rPr>
          <w:rFonts w:eastAsia="Times New Roman"/>
          <w:szCs w:val="24"/>
        </w:rPr>
        <w:t xml:space="preserve"> την προώθηση τέτοιων πολιτικών</w:t>
      </w:r>
      <w:r>
        <w:rPr>
          <w:rFonts w:eastAsia="Times New Roman"/>
          <w:szCs w:val="24"/>
        </w:rPr>
        <w:t>,</w:t>
      </w:r>
      <w:r w:rsidRPr="00C02BBE">
        <w:rPr>
          <w:rFonts w:eastAsia="Times New Roman"/>
          <w:szCs w:val="24"/>
        </w:rPr>
        <w:t xml:space="preserve"> δεν συγκινεί </w:t>
      </w:r>
      <w:r>
        <w:rPr>
          <w:rFonts w:eastAsia="Times New Roman"/>
          <w:szCs w:val="24"/>
        </w:rPr>
        <w:t>τ</w:t>
      </w:r>
      <w:r w:rsidRPr="00C02BBE">
        <w:rPr>
          <w:rFonts w:eastAsia="Times New Roman"/>
          <w:szCs w:val="24"/>
        </w:rPr>
        <w:t xml:space="preserve">ουλάχιστον τη </w:t>
      </w:r>
      <w:r>
        <w:rPr>
          <w:rFonts w:eastAsia="Times New Roman"/>
          <w:szCs w:val="24"/>
        </w:rPr>
        <w:t>Μ</w:t>
      </w:r>
      <w:r w:rsidRPr="00C02BBE">
        <w:rPr>
          <w:rFonts w:eastAsia="Times New Roman"/>
          <w:szCs w:val="24"/>
        </w:rPr>
        <w:t xml:space="preserve">είζονα </w:t>
      </w:r>
      <w:r>
        <w:rPr>
          <w:rFonts w:eastAsia="Times New Roman"/>
          <w:szCs w:val="24"/>
        </w:rPr>
        <w:t>Α</w:t>
      </w:r>
      <w:r w:rsidRPr="00C02BBE">
        <w:rPr>
          <w:rFonts w:eastAsia="Times New Roman"/>
          <w:szCs w:val="24"/>
        </w:rPr>
        <w:t>ντιπολίτευση</w:t>
      </w:r>
      <w:r>
        <w:rPr>
          <w:rFonts w:eastAsia="Times New Roman"/>
          <w:szCs w:val="24"/>
        </w:rPr>
        <w:t>.</w:t>
      </w:r>
      <w:r w:rsidRPr="00C02BBE">
        <w:rPr>
          <w:rFonts w:eastAsia="Times New Roman"/>
          <w:szCs w:val="24"/>
        </w:rPr>
        <w:t xml:space="preserve"> </w:t>
      </w:r>
      <w:r>
        <w:rPr>
          <w:rFonts w:eastAsia="Times New Roman"/>
          <w:szCs w:val="24"/>
        </w:rPr>
        <w:t>Ω</w:t>
      </w:r>
      <w:r w:rsidRPr="00C02BBE">
        <w:rPr>
          <w:rFonts w:eastAsia="Times New Roman"/>
          <w:szCs w:val="24"/>
        </w:rPr>
        <w:t>ς εκ τούτου</w:t>
      </w:r>
      <w:r>
        <w:rPr>
          <w:rFonts w:eastAsia="Times New Roman"/>
          <w:szCs w:val="24"/>
        </w:rPr>
        <w:t>,</w:t>
      </w:r>
      <w:r w:rsidRPr="00C02BBE">
        <w:rPr>
          <w:rFonts w:eastAsia="Times New Roman"/>
          <w:szCs w:val="24"/>
        </w:rPr>
        <w:t xml:space="preserve"> </w:t>
      </w:r>
      <w:r>
        <w:rPr>
          <w:rFonts w:eastAsia="Times New Roman"/>
          <w:szCs w:val="24"/>
        </w:rPr>
        <w:t>έχουμε</w:t>
      </w:r>
      <w:r w:rsidRPr="00C02BBE">
        <w:rPr>
          <w:rFonts w:eastAsia="Times New Roman"/>
          <w:szCs w:val="24"/>
        </w:rPr>
        <w:t xml:space="preserve"> άδεια έδρανα</w:t>
      </w:r>
      <w:r>
        <w:rPr>
          <w:rFonts w:eastAsia="Times New Roman"/>
          <w:szCs w:val="24"/>
        </w:rPr>
        <w:t>.</w:t>
      </w:r>
      <w:r w:rsidRPr="00C02BBE">
        <w:rPr>
          <w:rFonts w:eastAsia="Times New Roman"/>
          <w:szCs w:val="24"/>
        </w:rPr>
        <w:t xml:space="preserve"> </w:t>
      </w:r>
      <w:r>
        <w:rPr>
          <w:rFonts w:eastAsia="Times New Roman"/>
          <w:szCs w:val="24"/>
        </w:rPr>
        <w:t>Ω</w:t>
      </w:r>
      <w:r w:rsidRPr="00C02BBE">
        <w:rPr>
          <w:rFonts w:eastAsia="Times New Roman"/>
          <w:szCs w:val="24"/>
        </w:rPr>
        <w:t>ς εκ τούτου</w:t>
      </w:r>
      <w:r>
        <w:rPr>
          <w:rFonts w:eastAsia="Times New Roman"/>
          <w:szCs w:val="24"/>
        </w:rPr>
        <w:t>,</w:t>
      </w:r>
      <w:r w:rsidRPr="00C02BBE">
        <w:rPr>
          <w:rFonts w:eastAsia="Times New Roman"/>
          <w:szCs w:val="24"/>
        </w:rPr>
        <w:t xml:space="preserve"> </w:t>
      </w:r>
      <w:r>
        <w:rPr>
          <w:rFonts w:eastAsia="Times New Roman"/>
          <w:szCs w:val="24"/>
        </w:rPr>
        <w:t>α</w:t>
      </w:r>
      <w:r w:rsidRPr="00C02BBE">
        <w:rPr>
          <w:rFonts w:eastAsia="Times New Roman"/>
          <w:szCs w:val="24"/>
        </w:rPr>
        <w:t xml:space="preserve">πό </w:t>
      </w:r>
      <w:r w:rsidRPr="00C02BBE">
        <w:rPr>
          <w:rFonts w:eastAsia="Times New Roman"/>
          <w:szCs w:val="24"/>
        </w:rPr>
        <w:lastRenderedPageBreak/>
        <w:t xml:space="preserve">τους </w:t>
      </w:r>
      <w:r>
        <w:rPr>
          <w:rFonts w:eastAsia="Times New Roman"/>
          <w:szCs w:val="24"/>
        </w:rPr>
        <w:t xml:space="preserve">σαράντα </w:t>
      </w:r>
      <w:r w:rsidRPr="00C02BBE">
        <w:rPr>
          <w:rFonts w:eastAsia="Times New Roman"/>
          <w:szCs w:val="24"/>
        </w:rPr>
        <w:t xml:space="preserve">ομιλητές </w:t>
      </w:r>
      <w:r>
        <w:rPr>
          <w:rFonts w:eastAsia="Times New Roman"/>
          <w:szCs w:val="24"/>
        </w:rPr>
        <w:t>Β</w:t>
      </w:r>
      <w:r w:rsidRPr="00C02BBE">
        <w:rPr>
          <w:rFonts w:eastAsia="Times New Roman"/>
          <w:szCs w:val="24"/>
        </w:rPr>
        <w:t>ουλευτ</w:t>
      </w:r>
      <w:r>
        <w:rPr>
          <w:rFonts w:eastAsia="Times New Roman"/>
          <w:szCs w:val="24"/>
        </w:rPr>
        <w:t>ές</w:t>
      </w:r>
      <w:r w:rsidRPr="00C02BBE">
        <w:rPr>
          <w:rFonts w:eastAsia="Times New Roman"/>
          <w:szCs w:val="24"/>
        </w:rPr>
        <w:t xml:space="preserve"> στην </w:t>
      </w:r>
      <w:r>
        <w:rPr>
          <w:rFonts w:eastAsia="Times New Roman"/>
          <w:szCs w:val="24"/>
        </w:rPr>
        <w:t>Α</w:t>
      </w:r>
      <w:r w:rsidRPr="00C02BBE">
        <w:rPr>
          <w:rFonts w:eastAsia="Times New Roman"/>
          <w:szCs w:val="24"/>
        </w:rPr>
        <w:t>ίθουσα αυτή</w:t>
      </w:r>
      <w:r>
        <w:rPr>
          <w:rFonts w:eastAsia="Times New Roman"/>
          <w:szCs w:val="24"/>
        </w:rPr>
        <w:t>,</w:t>
      </w:r>
      <w:r w:rsidRPr="00C02BBE">
        <w:rPr>
          <w:rFonts w:eastAsia="Times New Roman"/>
          <w:szCs w:val="24"/>
        </w:rPr>
        <w:t xml:space="preserve"> </w:t>
      </w:r>
      <w:r>
        <w:rPr>
          <w:rFonts w:eastAsia="Times New Roman"/>
          <w:szCs w:val="24"/>
        </w:rPr>
        <w:t>μ</w:t>
      </w:r>
      <w:r w:rsidRPr="00C02BBE">
        <w:rPr>
          <w:rFonts w:eastAsia="Times New Roman"/>
          <w:szCs w:val="24"/>
        </w:rPr>
        <w:t>όνο οι πέντε είναι από τη Νέα Δημοκρατία</w:t>
      </w:r>
      <w:r>
        <w:rPr>
          <w:rFonts w:eastAsia="Times New Roman"/>
          <w:szCs w:val="24"/>
        </w:rPr>
        <w:t>.</w:t>
      </w:r>
      <w:r w:rsidRPr="00C02BBE">
        <w:rPr>
          <w:rFonts w:eastAsia="Times New Roman"/>
          <w:szCs w:val="24"/>
        </w:rPr>
        <w:t xml:space="preserve"> Κατά τα άλλα</w:t>
      </w:r>
      <w:r>
        <w:rPr>
          <w:rFonts w:eastAsia="Times New Roman"/>
          <w:szCs w:val="24"/>
        </w:rPr>
        <w:t>,</w:t>
      </w:r>
      <w:r w:rsidRPr="00C02BBE">
        <w:rPr>
          <w:rFonts w:eastAsia="Times New Roman"/>
          <w:szCs w:val="24"/>
        </w:rPr>
        <w:t xml:space="preserve"> οι διακηρύξεις κατά την 8</w:t>
      </w:r>
      <w:r w:rsidRPr="0065296E">
        <w:rPr>
          <w:rFonts w:eastAsia="Times New Roman"/>
          <w:szCs w:val="24"/>
          <w:vertAlign w:val="superscript"/>
        </w:rPr>
        <w:t>η</w:t>
      </w:r>
      <w:r>
        <w:rPr>
          <w:rFonts w:eastAsia="Times New Roman"/>
          <w:szCs w:val="24"/>
        </w:rPr>
        <w:t xml:space="preserve"> </w:t>
      </w:r>
      <w:r w:rsidRPr="00C02BBE">
        <w:rPr>
          <w:rFonts w:eastAsia="Times New Roman"/>
          <w:szCs w:val="24"/>
        </w:rPr>
        <w:t xml:space="preserve">Μάρτη για την </w:t>
      </w:r>
      <w:r>
        <w:rPr>
          <w:rFonts w:eastAsia="Times New Roman"/>
          <w:szCs w:val="24"/>
        </w:rPr>
        <w:t>Η</w:t>
      </w:r>
      <w:r w:rsidRPr="00C02BBE">
        <w:rPr>
          <w:rFonts w:eastAsia="Times New Roman"/>
          <w:szCs w:val="24"/>
        </w:rPr>
        <w:t xml:space="preserve">μέρα της </w:t>
      </w:r>
      <w:r>
        <w:rPr>
          <w:rFonts w:eastAsia="Times New Roman"/>
          <w:szCs w:val="24"/>
        </w:rPr>
        <w:t>Γ</w:t>
      </w:r>
      <w:r w:rsidRPr="00C02BBE">
        <w:rPr>
          <w:rFonts w:eastAsia="Times New Roman"/>
          <w:szCs w:val="24"/>
        </w:rPr>
        <w:t>υναίκας είναι καλές</w:t>
      </w:r>
      <w:r>
        <w:rPr>
          <w:rFonts w:eastAsia="Times New Roman"/>
          <w:szCs w:val="24"/>
        </w:rPr>
        <w:t>,</w:t>
      </w:r>
      <w:r w:rsidRPr="00C02BBE">
        <w:rPr>
          <w:rFonts w:eastAsia="Times New Roman"/>
          <w:szCs w:val="24"/>
        </w:rPr>
        <w:t xml:space="preserve"> μεγαλόστομες</w:t>
      </w:r>
      <w:r>
        <w:rPr>
          <w:rFonts w:eastAsia="Times New Roman"/>
          <w:szCs w:val="24"/>
        </w:rPr>
        <w:t>.</w:t>
      </w:r>
      <w:r w:rsidRPr="00C02BBE">
        <w:rPr>
          <w:rFonts w:eastAsia="Times New Roman"/>
          <w:szCs w:val="24"/>
        </w:rPr>
        <w:t xml:space="preserve"> Όταν</w:t>
      </w:r>
      <w:r>
        <w:rPr>
          <w:rFonts w:eastAsia="Times New Roman"/>
          <w:szCs w:val="24"/>
        </w:rPr>
        <w:t>,</w:t>
      </w:r>
      <w:r w:rsidRPr="00C02BBE">
        <w:rPr>
          <w:rFonts w:eastAsia="Times New Roman"/>
          <w:szCs w:val="24"/>
        </w:rPr>
        <w:t xml:space="preserve"> </w:t>
      </w:r>
      <w:r>
        <w:rPr>
          <w:rFonts w:eastAsia="Times New Roman"/>
          <w:szCs w:val="24"/>
        </w:rPr>
        <w:t>όμως,</w:t>
      </w:r>
      <w:r w:rsidRPr="00C02BBE">
        <w:rPr>
          <w:rFonts w:eastAsia="Times New Roman"/>
          <w:szCs w:val="24"/>
        </w:rPr>
        <w:t xml:space="preserve"> είναι να συζητήσουμε θέματα τα οποία προωθούν ουσιαστικά πολιτικές</w:t>
      </w:r>
      <w:r>
        <w:rPr>
          <w:rFonts w:eastAsia="Times New Roman"/>
          <w:szCs w:val="24"/>
        </w:rPr>
        <w:t>,</w:t>
      </w:r>
      <w:r w:rsidRPr="00C02BBE">
        <w:rPr>
          <w:rFonts w:eastAsia="Times New Roman"/>
          <w:szCs w:val="24"/>
        </w:rPr>
        <w:t xml:space="preserve"> τότε υπάρχει η πλήρης απουσία</w:t>
      </w:r>
      <w:r>
        <w:rPr>
          <w:rFonts w:eastAsia="Times New Roman"/>
          <w:szCs w:val="24"/>
        </w:rPr>
        <w:t>.</w:t>
      </w:r>
      <w:r w:rsidRPr="00C02BBE">
        <w:rPr>
          <w:rFonts w:eastAsia="Times New Roman"/>
          <w:szCs w:val="24"/>
        </w:rPr>
        <w:t xml:space="preserve"> </w:t>
      </w:r>
      <w:r>
        <w:rPr>
          <w:rFonts w:eastAsia="Times New Roman"/>
          <w:szCs w:val="24"/>
        </w:rPr>
        <w:t>Γ</w:t>
      </w:r>
      <w:r w:rsidRPr="00C02BBE">
        <w:rPr>
          <w:rFonts w:eastAsia="Times New Roman"/>
          <w:szCs w:val="24"/>
        </w:rPr>
        <w:t>ιατί γίνεται αυτό</w:t>
      </w:r>
      <w:r>
        <w:rPr>
          <w:rFonts w:eastAsia="Times New Roman"/>
          <w:szCs w:val="24"/>
        </w:rPr>
        <w:t>;</w:t>
      </w:r>
      <w:r w:rsidRPr="00C02BBE">
        <w:rPr>
          <w:rFonts w:eastAsia="Times New Roman"/>
          <w:szCs w:val="24"/>
        </w:rPr>
        <w:t xml:space="preserve"> </w:t>
      </w:r>
    </w:p>
    <w:p w14:paraId="03A73536" w14:textId="77777777" w:rsidR="00E615E6" w:rsidRDefault="00720F21">
      <w:pPr>
        <w:spacing w:after="0" w:line="600" w:lineRule="auto"/>
        <w:ind w:firstLine="720"/>
        <w:jc w:val="both"/>
        <w:rPr>
          <w:rFonts w:eastAsia="Times New Roman"/>
          <w:szCs w:val="24"/>
        </w:rPr>
      </w:pPr>
      <w:r>
        <w:rPr>
          <w:rFonts w:eastAsia="Times New Roman"/>
          <w:szCs w:val="24"/>
        </w:rPr>
        <w:t>Κυρία Υπουργέ, -ήθελα να απευθυνθώ και στον κύριο</w:t>
      </w:r>
      <w:r w:rsidRPr="00C02BBE">
        <w:rPr>
          <w:rFonts w:eastAsia="Times New Roman"/>
          <w:szCs w:val="24"/>
        </w:rPr>
        <w:t xml:space="preserve"> Υπουργό</w:t>
      </w:r>
      <w:r>
        <w:rPr>
          <w:rFonts w:eastAsia="Times New Roman"/>
          <w:szCs w:val="24"/>
        </w:rPr>
        <w:t>-</w:t>
      </w:r>
      <w:r w:rsidRPr="00C02BBE">
        <w:rPr>
          <w:rFonts w:eastAsia="Times New Roman"/>
          <w:szCs w:val="24"/>
        </w:rPr>
        <w:t xml:space="preserve"> το νομοσχέδιο αυτό είναι ε</w:t>
      </w:r>
      <w:r>
        <w:rPr>
          <w:rFonts w:eastAsia="Times New Roman"/>
          <w:szCs w:val="24"/>
        </w:rPr>
        <w:t xml:space="preserve">μβληματικό και είναι </w:t>
      </w:r>
      <w:r w:rsidRPr="00C02BBE">
        <w:rPr>
          <w:rFonts w:eastAsia="Times New Roman"/>
          <w:szCs w:val="24"/>
        </w:rPr>
        <w:t xml:space="preserve">νομοσχέδιο </w:t>
      </w:r>
      <w:proofErr w:type="spellStart"/>
      <w:r>
        <w:rPr>
          <w:rFonts w:eastAsia="Times New Roman"/>
          <w:szCs w:val="24"/>
        </w:rPr>
        <w:t>Χαρίτση</w:t>
      </w:r>
      <w:proofErr w:type="spellEnd"/>
      <w:r>
        <w:rPr>
          <w:rFonts w:eastAsia="Times New Roman"/>
          <w:szCs w:val="24"/>
        </w:rPr>
        <w:t xml:space="preserve"> και είναι το νομοσχέδιο </w:t>
      </w:r>
      <w:r w:rsidRPr="00C02BBE">
        <w:rPr>
          <w:rFonts w:eastAsia="Times New Roman"/>
          <w:szCs w:val="24"/>
        </w:rPr>
        <w:t xml:space="preserve">της </w:t>
      </w:r>
      <w:r>
        <w:rPr>
          <w:rFonts w:eastAsia="Times New Roman"/>
          <w:szCs w:val="24"/>
        </w:rPr>
        <w:t>Κ</w:t>
      </w:r>
      <w:r w:rsidRPr="00C02BBE">
        <w:rPr>
          <w:rFonts w:eastAsia="Times New Roman"/>
          <w:szCs w:val="24"/>
        </w:rPr>
        <w:t xml:space="preserve">υβέρνησης </w:t>
      </w:r>
      <w:r>
        <w:rPr>
          <w:rFonts w:eastAsia="Times New Roman"/>
          <w:szCs w:val="24"/>
        </w:rPr>
        <w:t>της Α</w:t>
      </w:r>
      <w:r w:rsidRPr="00C02BBE">
        <w:rPr>
          <w:rFonts w:eastAsia="Times New Roman"/>
          <w:szCs w:val="24"/>
        </w:rPr>
        <w:t>ριστερά</w:t>
      </w:r>
      <w:r>
        <w:rPr>
          <w:rFonts w:eastAsia="Times New Roman"/>
          <w:szCs w:val="24"/>
        </w:rPr>
        <w:t>ς,</w:t>
      </w:r>
      <w:r w:rsidRPr="00C02BBE">
        <w:rPr>
          <w:rFonts w:eastAsia="Times New Roman"/>
          <w:szCs w:val="24"/>
        </w:rPr>
        <w:t xml:space="preserve"> που προωθεί ουσιαστικές </w:t>
      </w:r>
      <w:r w:rsidRPr="00C02BBE">
        <w:rPr>
          <w:rFonts w:eastAsia="Times New Roman"/>
          <w:szCs w:val="24"/>
        </w:rPr>
        <w:t xml:space="preserve">λύσεις και δράσεις για την προώθηση </w:t>
      </w:r>
      <w:r>
        <w:rPr>
          <w:rFonts w:eastAsia="Times New Roman"/>
          <w:szCs w:val="24"/>
        </w:rPr>
        <w:t>της ισότητας</w:t>
      </w:r>
      <w:r w:rsidRPr="00C02BBE">
        <w:rPr>
          <w:rFonts w:eastAsia="Times New Roman"/>
          <w:szCs w:val="24"/>
        </w:rPr>
        <w:t xml:space="preserve"> και όχι μόνο </w:t>
      </w:r>
      <w:r>
        <w:rPr>
          <w:rFonts w:eastAsia="Times New Roman"/>
          <w:szCs w:val="24"/>
        </w:rPr>
        <w:t>ευχολόγια. Τ</w:t>
      </w:r>
      <w:r w:rsidRPr="00C02BBE">
        <w:rPr>
          <w:rFonts w:eastAsia="Times New Roman"/>
          <w:szCs w:val="24"/>
        </w:rPr>
        <w:t xml:space="preserve">α άρθρα που βάζουν την αρχή της </w:t>
      </w:r>
      <w:r>
        <w:rPr>
          <w:rFonts w:eastAsia="Times New Roman"/>
          <w:szCs w:val="24"/>
        </w:rPr>
        <w:t xml:space="preserve">ίσης </w:t>
      </w:r>
      <w:r w:rsidRPr="00C02BBE">
        <w:rPr>
          <w:rFonts w:eastAsia="Times New Roman"/>
          <w:szCs w:val="24"/>
        </w:rPr>
        <w:t>μεταχείρισης</w:t>
      </w:r>
      <w:r>
        <w:rPr>
          <w:rFonts w:eastAsia="Times New Roman"/>
          <w:szCs w:val="24"/>
        </w:rPr>
        <w:t>,</w:t>
      </w:r>
      <w:r w:rsidRPr="00C02BBE">
        <w:rPr>
          <w:rFonts w:eastAsia="Times New Roman"/>
          <w:szCs w:val="24"/>
        </w:rPr>
        <w:t xml:space="preserve"> που έχουν την ενσωμάτωση της αρχής της ισότητας στις δημόσιες πολιτικές</w:t>
      </w:r>
      <w:r>
        <w:rPr>
          <w:rFonts w:eastAsia="Times New Roman"/>
          <w:szCs w:val="24"/>
        </w:rPr>
        <w:t>,</w:t>
      </w:r>
      <w:r w:rsidRPr="00C02BBE">
        <w:rPr>
          <w:rFonts w:eastAsia="Times New Roman"/>
          <w:szCs w:val="24"/>
        </w:rPr>
        <w:t xml:space="preserve"> που μιλάνε </w:t>
      </w:r>
      <w:r>
        <w:rPr>
          <w:rFonts w:eastAsia="Times New Roman"/>
          <w:szCs w:val="24"/>
        </w:rPr>
        <w:t xml:space="preserve">για τα δίκαια των δομών, που μιλάνε </w:t>
      </w:r>
      <w:r w:rsidRPr="00C02BBE">
        <w:rPr>
          <w:rFonts w:eastAsia="Times New Roman"/>
          <w:szCs w:val="24"/>
        </w:rPr>
        <w:t>για την ενσ</w:t>
      </w:r>
      <w:r w:rsidRPr="00C02BBE">
        <w:rPr>
          <w:rFonts w:eastAsia="Times New Roman"/>
          <w:szCs w:val="24"/>
        </w:rPr>
        <w:t>ωμάτωση της διάστασης του φύλου στο</w:t>
      </w:r>
      <w:r>
        <w:rPr>
          <w:rFonts w:eastAsia="Times New Roman"/>
          <w:szCs w:val="24"/>
        </w:rPr>
        <w:t>ν</w:t>
      </w:r>
      <w:r w:rsidRPr="00C02BBE">
        <w:rPr>
          <w:rFonts w:eastAsia="Times New Roman"/>
          <w:szCs w:val="24"/>
        </w:rPr>
        <w:t xml:space="preserve"> ιδιωτικό βίο και στην απασχόληση είναι </w:t>
      </w:r>
      <w:r>
        <w:rPr>
          <w:rFonts w:eastAsia="Times New Roman"/>
          <w:szCs w:val="24"/>
        </w:rPr>
        <w:t>εμβληματικά</w:t>
      </w:r>
      <w:r w:rsidRPr="00C02BBE">
        <w:rPr>
          <w:rFonts w:eastAsia="Times New Roman"/>
          <w:szCs w:val="24"/>
        </w:rPr>
        <w:t xml:space="preserve"> και ως τέτοια πρέπει να αντιμετωπιστούν και από την </w:t>
      </w:r>
      <w:r>
        <w:rPr>
          <w:rFonts w:eastAsia="Times New Roman"/>
          <w:szCs w:val="24"/>
        </w:rPr>
        <w:t>ε</w:t>
      </w:r>
      <w:r w:rsidRPr="00C02BBE">
        <w:rPr>
          <w:rFonts w:eastAsia="Times New Roman"/>
          <w:szCs w:val="24"/>
        </w:rPr>
        <w:t>λληνική κοινωνία</w:t>
      </w:r>
      <w:r>
        <w:rPr>
          <w:rFonts w:eastAsia="Times New Roman"/>
          <w:szCs w:val="24"/>
        </w:rPr>
        <w:t>.</w:t>
      </w:r>
    </w:p>
    <w:p w14:paraId="03A73537" w14:textId="77777777" w:rsidR="00E615E6" w:rsidRDefault="00720F21">
      <w:pPr>
        <w:spacing w:after="0" w:line="600" w:lineRule="auto"/>
        <w:ind w:firstLine="720"/>
        <w:jc w:val="both"/>
        <w:rPr>
          <w:rFonts w:eastAsia="Times New Roman"/>
          <w:szCs w:val="24"/>
        </w:rPr>
      </w:pPr>
      <w:r>
        <w:rPr>
          <w:rFonts w:eastAsia="Times New Roman"/>
          <w:szCs w:val="24"/>
        </w:rPr>
        <w:t>Σ</w:t>
      </w:r>
      <w:r w:rsidRPr="00C02BBE">
        <w:rPr>
          <w:rFonts w:eastAsia="Times New Roman"/>
          <w:szCs w:val="24"/>
        </w:rPr>
        <w:t xml:space="preserve">ήμερα η Νέα Δημοκρατία έδειξε </w:t>
      </w:r>
      <w:r>
        <w:rPr>
          <w:rFonts w:eastAsia="Times New Roman"/>
          <w:szCs w:val="24"/>
        </w:rPr>
        <w:t>πως ό,τι</w:t>
      </w:r>
      <w:r w:rsidRPr="00C02BBE">
        <w:rPr>
          <w:rFonts w:eastAsia="Times New Roman"/>
          <w:szCs w:val="24"/>
        </w:rPr>
        <w:t xml:space="preserve"> δεν </w:t>
      </w:r>
      <w:r>
        <w:rPr>
          <w:rFonts w:eastAsia="Times New Roman"/>
          <w:szCs w:val="24"/>
        </w:rPr>
        <w:t xml:space="preserve">μπορεί να οικειοποιηθεί ή να αποτρέψει, όποιο θετικό </w:t>
      </w:r>
      <w:r>
        <w:rPr>
          <w:rFonts w:eastAsia="Times New Roman"/>
          <w:szCs w:val="24"/>
        </w:rPr>
        <w:t xml:space="preserve">μέτρο, </w:t>
      </w:r>
      <w:r w:rsidRPr="00C02BBE">
        <w:rPr>
          <w:rFonts w:eastAsia="Times New Roman"/>
          <w:szCs w:val="24"/>
        </w:rPr>
        <w:t xml:space="preserve">προσπαθεί να </w:t>
      </w:r>
      <w:r w:rsidRPr="00C02BBE">
        <w:rPr>
          <w:rFonts w:eastAsia="Times New Roman"/>
          <w:szCs w:val="24"/>
        </w:rPr>
        <w:lastRenderedPageBreak/>
        <w:t>το μειώσει</w:t>
      </w:r>
      <w:r>
        <w:rPr>
          <w:rFonts w:eastAsia="Times New Roman"/>
          <w:szCs w:val="24"/>
        </w:rPr>
        <w:t>.</w:t>
      </w:r>
      <w:r w:rsidRPr="00C02BBE">
        <w:rPr>
          <w:rFonts w:eastAsia="Times New Roman"/>
          <w:szCs w:val="24"/>
        </w:rPr>
        <w:t xml:space="preserve"> </w:t>
      </w:r>
      <w:r>
        <w:rPr>
          <w:rFonts w:eastAsia="Times New Roman"/>
          <w:szCs w:val="24"/>
        </w:rPr>
        <w:t xml:space="preserve">Εξ ου </w:t>
      </w:r>
      <w:r w:rsidRPr="00C02BBE">
        <w:rPr>
          <w:rFonts w:eastAsia="Times New Roman"/>
          <w:szCs w:val="24"/>
        </w:rPr>
        <w:t>και οι χαρακτηρισμοί για το νομοσχέδιο αυτό</w:t>
      </w:r>
      <w:r>
        <w:rPr>
          <w:rFonts w:eastAsia="Times New Roman"/>
          <w:szCs w:val="24"/>
        </w:rPr>
        <w:t>.</w:t>
      </w:r>
      <w:r w:rsidRPr="00C02BBE">
        <w:rPr>
          <w:rFonts w:eastAsia="Times New Roman"/>
          <w:szCs w:val="24"/>
        </w:rPr>
        <w:t xml:space="preserve"> </w:t>
      </w:r>
      <w:r>
        <w:rPr>
          <w:rFonts w:eastAsia="Times New Roman"/>
          <w:szCs w:val="24"/>
        </w:rPr>
        <w:t>Μ</w:t>
      </w:r>
      <w:r w:rsidRPr="00C02BBE">
        <w:rPr>
          <w:rFonts w:eastAsia="Times New Roman"/>
          <w:szCs w:val="24"/>
        </w:rPr>
        <w:t>ην τσιμπάτε</w:t>
      </w:r>
      <w:r>
        <w:rPr>
          <w:rFonts w:eastAsia="Times New Roman"/>
          <w:szCs w:val="24"/>
        </w:rPr>
        <w:t>!</w:t>
      </w:r>
      <w:r w:rsidRPr="00C02BBE">
        <w:rPr>
          <w:rFonts w:eastAsia="Times New Roman"/>
          <w:szCs w:val="24"/>
        </w:rPr>
        <w:t xml:space="preserve"> </w:t>
      </w:r>
      <w:r>
        <w:rPr>
          <w:rFonts w:eastAsia="Times New Roman"/>
          <w:szCs w:val="24"/>
        </w:rPr>
        <w:t>Δ</w:t>
      </w:r>
      <w:r w:rsidRPr="00C02BBE">
        <w:rPr>
          <w:rFonts w:eastAsia="Times New Roman"/>
          <w:szCs w:val="24"/>
        </w:rPr>
        <w:t xml:space="preserve">εν τσιμπάει </w:t>
      </w:r>
      <w:r>
        <w:rPr>
          <w:rFonts w:eastAsia="Times New Roman"/>
          <w:szCs w:val="24"/>
        </w:rPr>
        <w:t>έ</w:t>
      </w:r>
      <w:r w:rsidRPr="00C02BBE">
        <w:rPr>
          <w:rFonts w:eastAsia="Times New Roman"/>
          <w:szCs w:val="24"/>
        </w:rPr>
        <w:t xml:space="preserve">τσι </w:t>
      </w:r>
      <w:r>
        <w:rPr>
          <w:rFonts w:eastAsia="Times New Roman"/>
          <w:szCs w:val="24"/>
        </w:rPr>
        <w:t>ο</w:t>
      </w:r>
      <w:r w:rsidRPr="00C02BBE">
        <w:rPr>
          <w:rFonts w:eastAsia="Times New Roman"/>
          <w:szCs w:val="24"/>
        </w:rPr>
        <w:t>ύτε η ελληνική κοινωνία</w:t>
      </w:r>
      <w:r>
        <w:rPr>
          <w:rFonts w:eastAsia="Times New Roman"/>
          <w:szCs w:val="24"/>
        </w:rPr>
        <w:t>.</w:t>
      </w:r>
      <w:r w:rsidRPr="00C02BBE">
        <w:rPr>
          <w:rFonts w:eastAsia="Times New Roman"/>
          <w:szCs w:val="24"/>
        </w:rPr>
        <w:t xml:space="preserve"> </w:t>
      </w:r>
      <w:r>
        <w:rPr>
          <w:rFonts w:eastAsia="Times New Roman"/>
          <w:szCs w:val="24"/>
        </w:rPr>
        <w:t>Γ</w:t>
      </w:r>
      <w:r w:rsidRPr="00C02BBE">
        <w:rPr>
          <w:rFonts w:eastAsia="Times New Roman"/>
          <w:szCs w:val="24"/>
        </w:rPr>
        <w:t xml:space="preserve">νωρίζει τις </w:t>
      </w:r>
      <w:r>
        <w:rPr>
          <w:rFonts w:eastAsia="Times New Roman"/>
          <w:szCs w:val="24"/>
        </w:rPr>
        <w:t>εμβληματικές</w:t>
      </w:r>
      <w:r w:rsidRPr="00C02BBE">
        <w:rPr>
          <w:rFonts w:eastAsia="Times New Roman"/>
          <w:szCs w:val="24"/>
        </w:rPr>
        <w:t xml:space="preserve"> δράσεις τις οποίες έχει μέσα εδώ και </w:t>
      </w:r>
      <w:r>
        <w:rPr>
          <w:rFonts w:eastAsia="Times New Roman"/>
          <w:szCs w:val="24"/>
        </w:rPr>
        <w:t>προωθείται</w:t>
      </w:r>
      <w:r w:rsidRPr="00C02BBE">
        <w:rPr>
          <w:rFonts w:eastAsia="Times New Roman"/>
          <w:szCs w:val="24"/>
        </w:rPr>
        <w:t xml:space="preserve"> βέβαια </w:t>
      </w:r>
      <w:r>
        <w:rPr>
          <w:rFonts w:eastAsia="Times New Roman"/>
          <w:szCs w:val="24"/>
        </w:rPr>
        <w:t>η</w:t>
      </w:r>
      <w:r w:rsidRPr="00C02BBE">
        <w:rPr>
          <w:rFonts w:eastAsia="Times New Roman"/>
          <w:szCs w:val="24"/>
        </w:rPr>
        <w:t xml:space="preserve"> ουσιαστική ισότητα των φύλων</w:t>
      </w:r>
      <w:r>
        <w:rPr>
          <w:rFonts w:eastAsia="Times New Roman"/>
          <w:szCs w:val="24"/>
        </w:rPr>
        <w:t>.</w:t>
      </w:r>
    </w:p>
    <w:p w14:paraId="03A73538" w14:textId="77777777" w:rsidR="00E615E6" w:rsidRDefault="00720F21">
      <w:pPr>
        <w:spacing w:after="0" w:line="600" w:lineRule="auto"/>
        <w:ind w:firstLine="720"/>
        <w:jc w:val="both"/>
        <w:rPr>
          <w:rFonts w:eastAsia="Times New Roman"/>
          <w:szCs w:val="24"/>
        </w:rPr>
      </w:pPr>
      <w:r>
        <w:rPr>
          <w:rFonts w:eastAsia="Times New Roman"/>
          <w:szCs w:val="24"/>
        </w:rPr>
        <w:t>Στ</w:t>
      </w:r>
      <w:r>
        <w:rPr>
          <w:rFonts w:eastAsia="Times New Roman"/>
          <w:szCs w:val="24"/>
        </w:rPr>
        <w:t xml:space="preserve">η </w:t>
      </w:r>
      <w:r>
        <w:rPr>
          <w:rFonts w:eastAsia="Times New Roman"/>
          <w:szCs w:val="24"/>
        </w:rPr>
        <w:t>β</w:t>
      </w:r>
      <w:r>
        <w:rPr>
          <w:rFonts w:eastAsia="Times New Roman"/>
          <w:szCs w:val="24"/>
        </w:rPr>
        <w:t>όρεια Ελλάδα τις</w:t>
      </w:r>
      <w:r w:rsidRPr="00C02BBE">
        <w:rPr>
          <w:rFonts w:eastAsia="Times New Roman"/>
          <w:szCs w:val="24"/>
        </w:rPr>
        <w:t xml:space="preserve"> διατάξεις οι οποίες αναφέρονται στους ομογενείς από την πρώην Σοβιετική Ένωση</w:t>
      </w:r>
      <w:r>
        <w:rPr>
          <w:rFonts w:eastAsia="Times New Roman"/>
          <w:szCs w:val="24"/>
        </w:rPr>
        <w:t>,</w:t>
      </w:r>
      <w:r w:rsidRPr="00C02BBE">
        <w:rPr>
          <w:rFonts w:eastAsia="Times New Roman"/>
          <w:szCs w:val="24"/>
        </w:rPr>
        <w:t xml:space="preserve"> όπως και για τους </w:t>
      </w:r>
      <w:proofErr w:type="spellStart"/>
      <w:r w:rsidRPr="00C02BBE">
        <w:rPr>
          <w:rFonts w:eastAsia="Times New Roman"/>
          <w:szCs w:val="24"/>
        </w:rPr>
        <w:t>Ρομά</w:t>
      </w:r>
      <w:proofErr w:type="spellEnd"/>
      <w:r>
        <w:rPr>
          <w:rFonts w:eastAsia="Times New Roman"/>
          <w:szCs w:val="24"/>
        </w:rPr>
        <w:t>,</w:t>
      </w:r>
      <w:r w:rsidRPr="00C02BBE">
        <w:rPr>
          <w:rFonts w:eastAsia="Times New Roman"/>
          <w:szCs w:val="24"/>
        </w:rPr>
        <w:t xml:space="preserve"> τ</w:t>
      </w:r>
      <w:r>
        <w:rPr>
          <w:rFonts w:eastAsia="Times New Roman"/>
          <w:szCs w:val="24"/>
        </w:rPr>
        <w:t>ι</w:t>
      </w:r>
      <w:r w:rsidRPr="00C02BBE">
        <w:rPr>
          <w:rFonts w:eastAsia="Times New Roman"/>
          <w:szCs w:val="24"/>
        </w:rPr>
        <w:t>ς περιμένουν όλοι σαν βάλσαμο</w:t>
      </w:r>
      <w:r>
        <w:rPr>
          <w:rFonts w:eastAsia="Times New Roman"/>
          <w:szCs w:val="24"/>
        </w:rPr>
        <w:t>.</w:t>
      </w:r>
      <w:r w:rsidRPr="00C02BBE">
        <w:rPr>
          <w:rFonts w:eastAsia="Times New Roman"/>
          <w:szCs w:val="24"/>
        </w:rPr>
        <w:t xml:space="preserve"> </w:t>
      </w:r>
      <w:r>
        <w:rPr>
          <w:rFonts w:eastAsia="Times New Roman"/>
          <w:szCs w:val="24"/>
        </w:rPr>
        <w:t>Τ</w:t>
      </w:r>
      <w:r w:rsidRPr="00C02BBE">
        <w:rPr>
          <w:rFonts w:eastAsia="Times New Roman"/>
          <w:szCs w:val="24"/>
        </w:rPr>
        <w:t xml:space="preserve">α μηνύματα που έχουμε από τη </w:t>
      </w:r>
      <w:r>
        <w:rPr>
          <w:rFonts w:eastAsia="Times New Roman"/>
          <w:szCs w:val="24"/>
        </w:rPr>
        <w:t>β</w:t>
      </w:r>
      <w:r w:rsidRPr="00C02BBE">
        <w:rPr>
          <w:rFonts w:eastAsia="Times New Roman"/>
          <w:szCs w:val="24"/>
        </w:rPr>
        <w:t>όρεια Ελλάδα</w:t>
      </w:r>
      <w:r>
        <w:rPr>
          <w:rFonts w:eastAsia="Times New Roman"/>
          <w:szCs w:val="24"/>
        </w:rPr>
        <w:t>,</w:t>
      </w:r>
      <w:r w:rsidRPr="00C02BBE">
        <w:rPr>
          <w:rFonts w:eastAsia="Times New Roman"/>
          <w:szCs w:val="24"/>
        </w:rPr>
        <w:t xml:space="preserve"> από τους ομογενείς </w:t>
      </w:r>
      <w:r>
        <w:rPr>
          <w:rFonts w:eastAsia="Times New Roman"/>
          <w:szCs w:val="24"/>
        </w:rPr>
        <w:t xml:space="preserve">μας από τις χώρες </w:t>
      </w:r>
      <w:r w:rsidRPr="00C02BBE">
        <w:rPr>
          <w:rFonts w:eastAsia="Times New Roman"/>
          <w:szCs w:val="24"/>
        </w:rPr>
        <w:t xml:space="preserve">της πρώην Σοβιετικής Ένωσης είναι πάρα πολύ </w:t>
      </w:r>
      <w:r>
        <w:rPr>
          <w:rFonts w:eastAsia="Times New Roman"/>
          <w:szCs w:val="24"/>
        </w:rPr>
        <w:t xml:space="preserve">θετικά </w:t>
      </w:r>
      <w:r w:rsidRPr="00C02BBE">
        <w:rPr>
          <w:rFonts w:eastAsia="Times New Roman"/>
          <w:szCs w:val="24"/>
        </w:rPr>
        <w:t>σ</w:t>
      </w:r>
      <w:r>
        <w:rPr>
          <w:rFonts w:eastAsia="Times New Roman"/>
          <w:szCs w:val="24"/>
        </w:rPr>
        <w:t>ε</w:t>
      </w:r>
      <w:r w:rsidRPr="00C02BBE">
        <w:rPr>
          <w:rFonts w:eastAsia="Times New Roman"/>
          <w:szCs w:val="24"/>
        </w:rPr>
        <w:t xml:space="preserve"> σχέση με τη στάση τους για το νομοσχέδιο</w:t>
      </w:r>
      <w:r>
        <w:rPr>
          <w:rFonts w:eastAsia="Times New Roman"/>
          <w:szCs w:val="24"/>
        </w:rPr>
        <w:t>.</w:t>
      </w:r>
      <w:r w:rsidRPr="00C02BBE">
        <w:rPr>
          <w:rFonts w:eastAsia="Times New Roman"/>
          <w:szCs w:val="24"/>
        </w:rPr>
        <w:t xml:space="preserve"> </w:t>
      </w:r>
      <w:r>
        <w:rPr>
          <w:rFonts w:eastAsia="Times New Roman"/>
          <w:szCs w:val="24"/>
        </w:rPr>
        <w:t>Κ</w:t>
      </w:r>
      <w:r w:rsidRPr="00C02BBE">
        <w:rPr>
          <w:rFonts w:eastAsia="Times New Roman"/>
          <w:szCs w:val="24"/>
        </w:rPr>
        <w:t xml:space="preserve">αι αυτό </w:t>
      </w:r>
      <w:r>
        <w:rPr>
          <w:rFonts w:eastAsia="Times New Roman"/>
          <w:szCs w:val="24"/>
        </w:rPr>
        <w:t>εδώ</w:t>
      </w:r>
      <w:r w:rsidRPr="00C02BBE">
        <w:rPr>
          <w:rFonts w:eastAsia="Times New Roman"/>
          <w:szCs w:val="24"/>
        </w:rPr>
        <w:t xml:space="preserve"> ακόμα </w:t>
      </w:r>
      <w:r>
        <w:rPr>
          <w:rFonts w:eastAsia="Times New Roman"/>
          <w:szCs w:val="24"/>
        </w:rPr>
        <w:t xml:space="preserve">θέλουν να το κρύψουν. Συσκότιση, </w:t>
      </w:r>
      <w:r w:rsidRPr="00C02BBE">
        <w:rPr>
          <w:rFonts w:eastAsia="Times New Roman"/>
          <w:szCs w:val="24"/>
        </w:rPr>
        <w:t>λοιπόν</w:t>
      </w:r>
      <w:r>
        <w:rPr>
          <w:rFonts w:eastAsia="Times New Roman"/>
          <w:szCs w:val="24"/>
        </w:rPr>
        <w:t>,</w:t>
      </w:r>
      <w:r w:rsidRPr="00C02BBE">
        <w:rPr>
          <w:rFonts w:eastAsia="Times New Roman"/>
          <w:szCs w:val="24"/>
        </w:rPr>
        <w:t xml:space="preserve"> και απουσία θέσεων</w:t>
      </w:r>
      <w:r>
        <w:rPr>
          <w:rFonts w:eastAsia="Times New Roman"/>
          <w:szCs w:val="24"/>
        </w:rPr>
        <w:t xml:space="preserve">. </w:t>
      </w:r>
    </w:p>
    <w:p w14:paraId="03A73539" w14:textId="77777777" w:rsidR="00E615E6" w:rsidRDefault="00720F21">
      <w:pPr>
        <w:spacing w:after="0" w:line="600" w:lineRule="auto"/>
        <w:ind w:firstLine="720"/>
        <w:jc w:val="both"/>
        <w:rPr>
          <w:rFonts w:eastAsia="Times New Roman"/>
          <w:szCs w:val="24"/>
        </w:rPr>
      </w:pPr>
      <w:r>
        <w:rPr>
          <w:rFonts w:eastAsia="Times New Roman"/>
          <w:szCs w:val="24"/>
        </w:rPr>
        <w:t>Α</w:t>
      </w:r>
      <w:r w:rsidRPr="00C02BBE">
        <w:rPr>
          <w:rFonts w:eastAsia="Times New Roman"/>
          <w:szCs w:val="24"/>
        </w:rPr>
        <w:t xml:space="preserve">πό </w:t>
      </w:r>
      <w:r>
        <w:rPr>
          <w:rFonts w:eastAsia="Times New Roman"/>
          <w:szCs w:val="24"/>
        </w:rPr>
        <w:t xml:space="preserve">τις </w:t>
      </w:r>
      <w:r w:rsidRPr="00C02BBE">
        <w:rPr>
          <w:rFonts w:eastAsia="Times New Roman"/>
          <w:szCs w:val="24"/>
        </w:rPr>
        <w:t>δράσεις οι οποίες προωθ</w:t>
      </w:r>
      <w:r>
        <w:rPr>
          <w:rFonts w:eastAsia="Times New Roman"/>
          <w:szCs w:val="24"/>
        </w:rPr>
        <w:t>ούν</w:t>
      </w:r>
      <w:r w:rsidRPr="00C02BBE">
        <w:rPr>
          <w:rFonts w:eastAsia="Times New Roman"/>
          <w:szCs w:val="24"/>
        </w:rPr>
        <w:t xml:space="preserve"> την ισότητα των δύο φύλων </w:t>
      </w:r>
      <w:r>
        <w:rPr>
          <w:rFonts w:eastAsia="Times New Roman"/>
          <w:szCs w:val="24"/>
        </w:rPr>
        <w:t xml:space="preserve">σε </w:t>
      </w:r>
      <w:r w:rsidRPr="00C02BBE">
        <w:rPr>
          <w:rFonts w:eastAsia="Times New Roman"/>
          <w:szCs w:val="24"/>
        </w:rPr>
        <w:t xml:space="preserve">ένα μόνο έχουν </w:t>
      </w:r>
      <w:r w:rsidRPr="00C02BBE">
        <w:rPr>
          <w:rFonts w:eastAsia="Times New Roman"/>
          <w:szCs w:val="24"/>
        </w:rPr>
        <w:t>να πουν ότι συμφωνούν</w:t>
      </w:r>
      <w:r>
        <w:rPr>
          <w:rFonts w:eastAsia="Times New Roman"/>
          <w:szCs w:val="24"/>
        </w:rPr>
        <w:t xml:space="preserve"> -συμφωνούν και σε άλλα, αλλά </w:t>
      </w:r>
      <w:r w:rsidRPr="00C02BBE">
        <w:rPr>
          <w:rFonts w:eastAsia="Times New Roman"/>
          <w:szCs w:val="24"/>
        </w:rPr>
        <w:t xml:space="preserve">τα </w:t>
      </w:r>
      <w:r>
        <w:rPr>
          <w:rFonts w:eastAsia="Times New Roman"/>
          <w:szCs w:val="24"/>
        </w:rPr>
        <w:t xml:space="preserve">αποκρύπτουν-, </w:t>
      </w:r>
      <w:r w:rsidRPr="00C02BBE">
        <w:rPr>
          <w:rFonts w:eastAsia="Times New Roman"/>
          <w:szCs w:val="24"/>
        </w:rPr>
        <w:t>για το ποσοστό 40%</w:t>
      </w:r>
      <w:r>
        <w:rPr>
          <w:rFonts w:eastAsia="Times New Roman"/>
          <w:szCs w:val="24"/>
        </w:rPr>
        <w:t>.</w:t>
      </w:r>
      <w:r w:rsidRPr="00C02BBE">
        <w:rPr>
          <w:rFonts w:eastAsia="Times New Roman"/>
          <w:szCs w:val="24"/>
        </w:rPr>
        <w:t xml:space="preserve"> </w:t>
      </w:r>
      <w:r>
        <w:rPr>
          <w:rFonts w:eastAsia="Times New Roman"/>
          <w:szCs w:val="24"/>
        </w:rPr>
        <w:t>Δ</w:t>
      </w:r>
      <w:r w:rsidRPr="00C02BBE">
        <w:rPr>
          <w:rFonts w:eastAsia="Times New Roman"/>
          <w:szCs w:val="24"/>
        </w:rPr>
        <w:t>ηλαδή</w:t>
      </w:r>
      <w:r>
        <w:rPr>
          <w:rFonts w:eastAsia="Times New Roman"/>
          <w:szCs w:val="24"/>
        </w:rPr>
        <w:t>,</w:t>
      </w:r>
      <w:r w:rsidRPr="00C02BBE">
        <w:rPr>
          <w:rFonts w:eastAsia="Times New Roman"/>
          <w:szCs w:val="24"/>
        </w:rPr>
        <w:t xml:space="preserve"> για το πώς θα προωθ</w:t>
      </w:r>
      <w:r>
        <w:rPr>
          <w:rFonts w:eastAsia="Times New Roman"/>
          <w:szCs w:val="24"/>
        </w:rPr>
        <w:t>είται η</w:t>
      </w:r>
      <w:r w:rsidRPr="00C02BBE">
        <w:rPr>
          <w:rFonts w:eastAsia="Times New Roman"/>
          <w:szCs w:val="24"/>
        </w:rPr>
        <w:t xml:space="preserve"> ισότητα φύλων στην εκπαίδευση δεν συμφωνούν</w:t>
      </w:r>
      <w:r>
        <w:rPr>
          <w:rFonts w:eastAsia="Times New Roman"/>
          <w:szCs w:val="24"/>
        </w:rPr>
        <w:t>;</w:t>
      </w:r>
      <w:r w:rsidRPr="00C02BBE">
        <w:rPr>
          <w:rFonts w:eastAsia="Times New Roman"/>
          <w:szCs w:val="24"/>
        </w:rPr>
        <w:t xml:space="preserve"> </w:t>
      </w:r>
      <w:r>
        <w:rPr>
          <w:rFonts w:eastAsia="Times New Roman"/>
          <w:szCs w:val="24"/>
        </w:rPr>
        <w:t>Άρα</w:t>
      </w:r>
      <w:r w:rsidRPr="00C02BBE">
        <w:rPr>
          <w:rFonts w:eastAsia="Times New Roman"/>
          <w:szCs w:val="24"/>
        </w:rPr>
        <w:t xml:space="preserve"> είναι μία πολιτική τακτική</w:t>
      </w:r>
      <w:r>
        <w:rPr>
          <w:rFonts w:eastAsia="Times New Roman"/>
          <w:szCs w:val="24"/>
        </w:rPr>
        <w:t>,</w:t>
      </w:r>
      <w:r w:rsidRPr="00C02BBE">
        <w:rPr>
          <w:rFonts w:eastAsia="Times New Roman"/>
          <w:szCs w:val="24"/>
        </w:rPr>
        <w:t xml:space="preserve"> η οποία έχει απέναντί της τη δική μας πολιτική</w:t>
      </w:r>
      <w:r>
        <w:rPr>
          <w:rFonts w:eastAsia="Times New Roman"/>
          <w:szCs w:val="24"/>
        </w:rPr>
        <w:t>,</w:t>
      </w:r>
      <w:r w:rsidRPr="00C02BBE">
        <w:rPr>
          <w:rFonts w:eastAsia="Times New Roman"/>
          <w:szCs w:val="24"/>
        </w:rPr>
        <w:t xml:space="preserve"> η οποία </w:t>
      </w:r>
      <w:r w:rsidRPr="00C02BBE">
        <w:rPr>
          <w:rFonts w:eastAsia="Times New Roman"/>
          <w:szCs w:val="24"/>
        </w:rPr>
        <w:t>ικανοποιεί τις πολιτικές και κοινωνικές ανάγκες και δικαιώματα</w:t>
      </w:r>
      <w:r>
        <w:rPr>
          <w:rFonts w:eastAsia="Times New Roman"/>
          <w:szCs w:val="24"/>
        </w:rPr>
        <w:t>. Σε αυτό εδώ είναι απέναντι. Α</w:t>
      </w:r>
      <w:r w:rsidRPr="00C02BBE">
        <w:rPr>
          <w:rFonts w:eastAsia="Times New Roman"/>
          <w:szCs w:val="24"/>
        </w:rPr>
        <w:t xml:space="preserve">κόμα </w:t>
      </w:r>
      <w:r>
        <w:rPr>
          <w:rFonts w:eastAsia="Times New Roman"/>
          <w:szCs w:val="24"/>
        </w:rPr>
        <w:t xml:space="preserve">επουλώνουμε τις δικές τους τις πληγές </w:t>
      </w:r>
      <w:r w:rsidRPr="00C02BBE">
        <w:rPr>
          <w:rFonts w:eastAsia="Times New Roman"/>
          <w:szCs w:val="24"/>
        </w:rPr>
        <w:lastRenderedPageBreak/>
        <w:t>από τις διαθεσιμότητες</w:t>
      </w:r>
      <w:r>
        <w:rPr>
          <w:rFonts w:eastAsia="Times New Roman"/>
          <w:szCs w:val="24"/>
        </w:rPr>
        <w:t xml:space="preserve"> και τις</w:t>
      </w:r>
      <w:r w:rsidRPr="00C02BBE">
        <w:rPr>
          <w:rFonts w:eastAsia="Times New Roman"/>
          <w:szCs w:val="24"/>
        </w:rPr>
        <w:t xml:space="preserve"> απολύσεις των σχολικών φυλάκων και των δημοτικών αστυνομικών</w:t>
      </w:r>
      <w:r>
        <w:rPr>
          <w:rFonts w:eastAsia="Times New Roman"/>
          <w:szCs w:val="24"/>
        </w:rPr>
        <w:t>,</w:t>
      </w:r>
      <w:r w:rsidRPr="00C02BBE">
        <w:rPr>
          <w:rFonts w:eastAsia="Times New Roman"/>
          <w:szCs w:val="24"/>
        </w:rPr>
        <w:t xml:space="preserve"> που προσπαθούν να τις κρύψο</w:t>
      </w:r>
      <w:r w:rsidRPr="00C02BBE">
        <w:rPr>
          <w:rFonts w:eastAsia="Times New Roman"/>
          <w:szCs w:val="24"/>
        </w:rPr>
        <w:t xml:space="preserve">υν </w:t>
      </w:r>
      <w:r>
        <w:rPr>
          <w:rFonts w:eastAsia="Times New Roman"/>
          <w:szCs w:val="24"/>
        </w:rPr>
        <w:t>τώρα,</w:t>
      </w:r>
      <w:r w:rsidRPr="00C02BBE">
        <w:rPr>
          <w:rFonts w:eastAsia="Times New Roman"/>
          <w:szCs w:val="24"/>
        </w:rPr>
        <w:t xml:space="preserve"> ότι δεν έγινε και τίποτε</w:t>
      </w:r>
      <w:r>
        <w:rPr>
          <w:rFonts w:eastAsia="Times New Roman"/>
          <w:szCs w:val="24"/>
        </w:rPr>
        <w:t>.</w:t>
      </w:r>
    </w:p>
    <w:p w14:paraId="03A7353A" w14:textId="77777777" w:rsidR="00E615E6" w:rsidRDefault="00720F21">
      <w:pPr>
        <w:spacing w:after="0" w:line="600" w:lineRule="auto"/>
        <w:ind w:firstLine="720"/>
        <w:jc w:val="both"/>
        <w:rPr>
          <w:rFonts w:eastAsia="Times New Roman"/>
          <w:szCs w:val="24"/>
        </w:rPr>
      </w:pPr>
      <w:r>
        <w:rPr>
          <w:rFonts w:eastAsia="Times New Roman"/>
          <w:szCs w:val="24"/>
        </w:rPr>
        <w:t>Επίσης,</w:t>
      </w:r>
      <w:r w:rsidRPr="00C02BBE">
        <w:rPr>
          <w:rFonts w:eastAsia="Times New Roman"/>
          <w:szCs w:val="24"/>
        </w:rPr>
        <w:t xml:space="preserve"> είναι πολύ θετικό </w:t>
      </w:r>
      <w:r>
        <w:rPr>
          <w:rFonts w:eastAsia="Times New Roman"/>
          <w:szCs w:val="24"/>
        </w:rPr>
        <w:t>ότι υπάρχουν τα</w:t>
      </w:r>
      <w:r w:rsidRPr="00C02BBE">
        <w:rPr>
          <w:rFonts w:eastAsia="Times New Roman"/>
          <w:szCs w:val="24"/>
        </w:rPr>
        <w:t xml:space="preserve"> </w:t>
      </w:r>
      <w:r>
        <w:rPr>
          <w:rFonts w:eastAsia="Times New Roman"/>
          <w:szCs w:val="24"/>
        </w:rPr>
        <w:t>κ</w:t>
      </w:r>
      <w:r w:rsidRPr="00C02BBE">
        <w:rPr>
          <w:rFonts w:eastAsia="Times New Roman"/>
          <w:szCs w:val="24"/>
        </w:rPr>
        <w:t xml:space="preserve">έντρα </w:t>
      </w:r>
      <w:r>
        <w:rPr>
          <w:rFonts w:eastAsia="Times New Roman"/>
          <w:szCs w:val="24"/>
        </w:rPr>
        <w:t>ε</w:t>
      </w:r>
      <w:r w:rsidRPr="00C02BBE">
        <w:rPr>
          <w:rFonts w:eastAsia="Times New Roman"/>
          <w:szCs w:val="24"/>
        </w:rPr>
        <w:t xml:space="preserve">ξυπηρέτησης </w:t>
      </w:r>
      <w:r>
        <w:rPr>
          <w:rFonts w:eastAsia="Times New Roman"/>
          <w:szCs w:val="24"/>
        </w:rPr>
        <w:t>π</w:t>
      </w:r>
      <w:r w:rsidRPr="00C02BBE">
        <w:rPr>
          <w:rFonts w:eastAsia="Times New Roman"/>
          <w:szCs w:val="24"/>
        </w:rPr>
        <w:t>ολιτών</w:t>
      </w:r>
      <w:r>
        <w:rPr>
          <w:rFonts w:eastAsia="Times New Roman"/>
          <w:szCs w:val="24"/>
        </w:rPr>
        <w:t>.</w:t>
      </w:r>
      <w:r w:rsidRPr="00C02BBE">
        <w:rPr>
          <w:rFonts w:eastAsia="Times New Roman"/>
          <w:szCs w:val="24"/>
        </w:rPr>
        <w:t xml:space="preserve"> </w:t>
      </w:r>
      <w:r>
        <w:rPr>
          <w:rFonts w:eastAsia="Times New Roman"/>
          <w:szCs w:val="24"/>
        </w:rPr>
        <w:t>Ν</w:t>
      </w:r>
      <w:r w:rsidRPr="00C02BBE">
        <w:rPr>
          <w:rFonts w:eastAsia="Times New Roman"/>
          <w:szCs w:val="24"/>
        </w:rPr>
        <w:t>ομίζω ότι η ηγεσία του Υπουργείου Εσωτερικών θα πρέπει να δει και τα θέματα των δομών</w:t>
      </w:r>
      <w:r>
        <w:rPr>
          <w:rFonts w:eastAsia="Times New Roman"/>
          <w:szCs w:val="24"/>
        </w:rPr>
        <w:t>,</w:t>
      </w:r>
      <w:r w:rsidRPr="00C02BBE">
        <w:rPr>
          <w:rFonts w:eastAsia="Times New Roman"/>
          <w:szCs w:val="24"/>
        </w:rPr>
        <w:t xml:space="preserve"> όπως τα </w:t>
      </w:r>
      <w:r>
        <w:rPr>
          <w:rFonts w:eastAsia="Times New Roman"/>
          <w:szCs w:val="24"/>
        </w:rPr>
        <w:t>κ</w:t>
      </w:r>
      <w:r w:rsidRPr="00C02BBE">
        <w:rPr>
          <w:rFonts w:eastAsia="Times New Roman"/>
          <w:szCs w:val="24"/>
        </w:rPr>
        <w:t xml:space="preserve">έντρα </w:t>
      </w:r>
      <w:r>
        <w:rPr>
          <w:rFonts w:eastAsia="Times New Roman"/>
          <w:szCs w:val="24"/>
        </w:rPr>
        <w:t>δ</w:t>
      </w:r>
      <w:r w:rsidRPr="00C02BBE">
        <w:rPr>
          <w:rFonts w:eastAsia="Times New Roman"/>
          <w:szCs w:val="24"/>
        </w:rPr>
        <w:t xml:space="preserve">ημιουργικής </w:t>
      </w:r>
      <w:r>
        <w:rPr>
          <w:rFonts w:eastAsia="Times New Roman"/>
          <w:szCs w:val="24"/>
        </w:rPr>
        <w:t>α</w:t>
      </w:r>
      <w:r w:rsidRPr="00C02BBE">
        <w:rPr>
          <w:rFonts w:eastAsia="Times New Roman"/>
          <w:szCs w:val="24"/>
        </w:rPr>
        <w:t xml:space="preserve">πασχόλησης και τα </w:t>
      </w:r>
      <w:r>
        <w:rPr>
          <w:rFonts w:eastAsia="Times New Roman"/>
          <w:szCs w:val="24"/>
        </w:rPr>
        <w:t>κ</w:t>
      </w:r>
      <w:r w:rsidRPr="00C02BBE">
        <w:rPr>
          <w:rFonts w:eastAsia="Times New Roman"/>
          <w:szCs w:val="24"/>
        </w:rPr>
        <w:t xml:space="preserve">έντρα </w:t>
      </w:r>
      <w:r>
        <w:rPr>
          <w:rFonts w:eastAsia="Times New Roman"/>
          <w:szCs w:val="24"/>
        </w:rPr>
        <w:t>δ</w:t>
      </w:r>
      <w:r w:rsidRPr="00C02BBE">
        <w:rPr>
          <w:rFonts w:eastAsia="Times New Roman"/>
          <w:szCs w:val="24"/>
        </w:rPr>
        <w:t xml:space="preserve">ημιουργικής </w:t>
      </w:r>
      <w:r>
        <w:rPr>
          <w:rFonts w:eastAsia="Times New Roman"/>
          <w:szCs w:val="24"/>
        </w:rPr>
        <w:t>α</w:t>
      </w:r>
      <w:r w:rsidRPr="00C02BBE">
        <w:rPr>
          <w:rFonts w:eastAsia="Times New Roman"/>
          <w:szCs w:val="24"/>
        </w:rPr>
        <w:t xml:space="preserve">πασχόλησης </w:t>
      </w:r>
      <w:r>
        <w:rPr>
          <w:rFonts w:eastAsia="Times New Roman"/>
          <w:szCs w:val="24"/>
        </w:rPr>
        <w:t>ΜΕΑ</w:t>
      </w:r>
      <w:r>
        <w:rPr>
          <w:rFonts w:eastAsia="Times New Roman"/>
          <w:szCs w:val="24"/>
        </w:rPr>
        <w:t>,</w:t>
      </w:r>
      <w:r w:rsidRPr="00C02BBE">
        <w:rPr>
          <w:rFonts w:eastAsia="Times New Roman"/>
          <w:szCs w:val="24"/>
        </w:rPr>
        <w:t xml:space="preserve"> τα οποία καλύπτουν ανάγκες</w:t>
      </w:r>
      <w:r>
        <w:rPr>
          <w:rFonts w:eastAsia="Times New Roman"/>
          <w:szCs w:val="24"/>
        </w:rPr>
        <w:t>.</w:t>
      </w:r>
      <w:r w:rsidRPr="00C02BBE">
        <w:rPr>
          <w:rFonts w:eastAsia="Times New Roman"/>
          <w:szCs w:val="24"/>
        </w:rPr>
        <w:t xml:space="preserve"> </w:t>
      </w:r>
      <w:r>
        <w:rPr>
          <w:rFonts w:eastAsia="Times New Roman"/>
          <w:szCs w:val="24"/>
        </w:rPr>
        <w:t>Κ</w:t>
      </w:r>
      <w:r w:rsidRPr="00C02BBE">
        <w:rPr>
          <w:rFonts w:eastAsia="Times New Roman"/>
          <w:szCs w:val="24"/>
        </w:rPr>
        <w:t xml:space="preserve">αι νομίζω </w:t>
      </w:r>
      <w:r>
        <w:rPr>
          <w:rFonts w:eastAsia="Times New Roman"/>
          <w:szCs w:val="24"/>
        </w:rPr>
        <w:t>ότι</w:t>
      </w:r>
      <w:r w:rsidRPr="00C02BBE">
        <w:rPr>
          <w:rFonts w:eastAsia="Times New Roman"/>
          <w:szCs w:val="24"/>
        </w:rPr>
        <w:t xml:space="preserve"> στο</w:t>
      </w:r>
      <w:r>
        <w:rPr>
          <w:rFonts w:eastAsia="Times New Roman"/>
          <w:szCs w:val="24"/>
        </w:rPr>
        <w:t>ν</w:t>
      </w:r>
      <w:r w:rsidRPr="00C02BBE">
        <w:rPr>
          <w:rFonts w:eastAsia="Times New Roman"/>
          <w:szCs w:val="24"/>
        </w:rPr>
        <w:t xml:space="preserve"> σχεδιασμό τον οποίο έχει η </w:t>
      </w:r>
      <w:r>
        <w:rPr>
          <w:rFonts w:eastAsia="Times New Roman"/>
          <w:szCs w:val="24"/>
        </w:rPr>
        <w:t>Κ</w:t>
      </w:r>
      <w:r w:rsidRPr="00C02BBE">
        <w:rPr>
          <w:rFonts w:eastAsia="Times New Roman"/>
          <w:szCs w:val="24"/>
        </w:rPr>
        <w:t>υβέρνηση και στ</w:t>
      </w:r>
      <w:r>
        <w:rPr>
          <w:rFonts w:eastAsia="Times New Roman"/>
          <w:szCs w:val="24"/>
        </w:rPr>
        <w:t>ο</w:t>
      </w:r>
      <w:r w:rsidRPr="00C02BBE">
        <w:rPr>
          <w:rFonts w:eastAsia="Times New Roman"/>
          <w:szCs w:val="24"/>
        </w:rPr>
        <w:t xml:space="preserve"> πλαίσι</w:t>
      </w:r>
      <w:r>
        <w:rPr>
          <w:rFonts w:eastAsia="Times New Roman"/>
          <w:szCs w:val="24"/>
        </w:rPr>
        <w:t>ο</w:t>
      </w:r>
      <w:r w:rsidRPr="00C02BBE">
        <w:rPr>
          <w:rFonts w:eastAsia="Times New Roman"/>
          <w:szCs w:val="24"/>
        </w:rPr>
        <w:t xml:space="preserve"> που έχει κάνει και το Υπουργείο Δημόσιας Διοίκησης για τον προγραμματισμό των προσλήψεων</w:t>
      </w:r>
      <w:r>
        <w:rPr>
          <w:rFonts w:eastAsia="Times New Roman"/>
          <w:szCs w:val="24"/>
        </w:rPr>
        <w:t>, πρέπει</w:t>
      </w:r>
      <w:r w:rsidRPr="00C02BBE">
        <w:rPr>
          <w:rFonts w:eastAsia="Times New Roman"/>
          <w:szCs w:val="24"/>
        </w:rPr>
        <w:t xml:space="preserve"> να δει για το επόμενο διάστημ</w:t>
      </w:r>
      <w:r w:rsidRPr="00C02BBE">
        <w:rPr>
          <w:rFonts w:eastAsia="Times New Roman"/>
          <w:szCs w:val="24"/>
        </w:rPr>
        <w:t>α τα θέματα αυτά</w:t>
      </w:r>
      <w:r>
        <w:rPr>
          <w:rFonts w:eastAsia="Times New Roman"/>
          <w:szCs w:val="24"/>
        </w:rPr>
        <w:t>,</w:t>
      </w:r>
      <w:r w:rsidRPr="00C02BBE">
        <w:rPr>
          <w:rFonts w:eastAsia="Times New Roman"/>
          <w:szCs w:val="24"/>
        </w:rPr>
        <w:t xml:space="preserve"> γιατί όντως καλύπτουν ανάγκες μόνιμες</w:t>
      </w:r>
      <w:r>
        <w:rPr>
          <w:rFonts w:eastAsia="Times New Roman"/>
          <w:szCs w:val="24"/>
        </w:rPr>
        <w:t>.</w:t>
      </w:r>
      <w:r w:rsidRPr="00C02BBE">
        <w:rPr>
          <w:rFonts w:eastAsia="Times New Roman"/>
          <w:szCs w:val="24"/>
        </w:rPr>
        <w:t xml:space="preserve"> </w:t>
      </w:r>
      <w:r>
        <w:rPr>
          <w:rFonts w:eastAsia="Times New Roman"/>
          <w:szCs w:val="24"/>
        </w:rPr>
        <w:t>Εννοώ</w:t>
      </w:r>
      <w:r w:rsidRPr="00C02BBE">
        <w:rPr>
          <w:rFonts w:eastAsia="Times New Roman"/>
          <w:szCs w:val="24"/>
        </w:rPr>
        <w:t xml:space="preserve"> τις ανάγκες για </w:t>
      </w:r>
      <w:r>
        <w:rPr>
          <w:rFonts w:eastAsia="Times New Roman"/>
          <w:szCs w:val="24"/>
        </w:rPr>
        <w:t xml:space="preserve">τη </w:t>
      </w:r>
      <w:r w:rsidRPr="00C02BBE">
        <w:rPr>
          <w:rFonts w:eastAsia="Times New Roman"/>
          <w:szCs w:val="24"/>
        </w:rPr>
        <w:t>δημιουργική απασχόληση των παιδιών μετά το σχολείο στους δήμους και είναι ένα ζήτημα το οποίο θα πρέπει να το δούμε</w:t>
      </w:r>
      <w:r>
        <w:rPr>
          <w:rFonts w:eastAsia="Times New Roman"/>
          <w:szCs w:val="24"/>
        </w:rPr>
        <w:t>.</w:t>
      </w:r>
    </w:p>
    <w:p w14:paraId="03A7353B" w14:textId="77777777" w:rsidR="00E615E6" w:rsidRDefault="00720F21">
      <w:pPr>
        <w:spacing w:after="0" w:line="600" w:lineRule="auto"/>
        <w:ind w:firstLine="720"/>
        <w:jc w:val="both"/>
        <w:rPr>
          <w:rFonts w:eastAsia="Times New Roman"/>
          <w:szCs w:val="24"/>
        </w:rPr>
      </w:pPr>
      <w:r w:rsidRPr="00C02BBE">
        <w:rPr>
          <w:rFonts w:eastAsia="Times New Roman"/>
          <w:szCs w:val="24"/>
        </w:rPr>
        <w:t>Όσο</w:t>
      </w:r>
      <w:r>
        <w:rPr>
          <w:rFonts w:eastAsia="Times New Roman"/>
          <w:szCs w:val="24"/>
        </w:rPr>
        <w:t>ν</w:t>
      </w:r>
      <w:r w:rsidRPr="00C02BBE">
        <w:rPr>
          <w:rFonts w:eastAsia="Times New Roman"/>
          <w:szCs w:val="24"/>
        </w:rPr>
        <w:t xml:space="preserve"> αφορά την τροπολογία </w:t>
      </w:r>
      <w:r>
        <w:rPr>
          <w:rFonts w:eastAsia="Times New Roman"/>
          <w:szCs w:val="24"/>
        </w:rPr>
        <w:t xml:space="preserve">που δέχθηκε </w:t>
      </w:r>
      <w:r w:rsidRPr="00C02BBE">
        <w:rPr>
          <w:rFonts w:eastAsia="Times New Roman"/>
          <w:szCs w:val="24"/>
        </w:rPr>
        <w:t>τόση κριτική</w:t>
      </w:r>
      <w:r>
        <w:rPr>
          <w:rFonts w:eastAsia="Times New Roman"/>
          <w:szCs w:val="24"/>
        </w:rPr>
        <w:t>,</w:t>
      </w:r>
      <w:r w:rsidRPr="00C02BBE">
        <w:rPr>
          <w:rFonts w:eastAsia="Times New Roman"/>
          <w:szCs w:val="24"/>
        </w:rPr>
        <w:t xml:space="preserve"> σε σχ</w:t>
      </w:r>
      <w:r w:rsidRPr="00C02BBE">
        <w:rPr>
          <w:rFonts w:eastAsia="Times New Roman"/>
          <w:szCs w:val="24"/>
        </w:rPr>
        <w:t xml:space="preserve">έση με το αν ένας </w:t>
      </w:r>
      <w:r>
        <w:rPr>
          <w:rFonts w:eastAsia="Times New Roman"/>
          <w:szCs w:val="24"/>
        </w:rPr>
        <w:t>Β</w:t>
      </w:r>
      <w:r w:rsidRPr="00C02BBE">
        <w:rPr>
          <w:rFonts w:eastAsia="Times New Roman"/>
          <w:szCs w:val="24"/>
        </w:rPr>
        <w:t xml:space="preserve">ουλευτής </w:t>
      </w:r>
      <w:r>
        <w:rPr>
          <w:rFonts w:eastAsia="Times New Roman"/>
          <w:szCs w:val="24"/>
        </w:rPr>
        <w:t xml:space="preserve">θα </w:t>
      </w:r>
      <w:r w:rsidRPr="00C02BBE">
        <w:rPr>
          <w:rFonts w:eastAsia="Times New Roman"/>
          <w:szCs w:val="24"/>
        </w:rPr>
        <w:t xml:space="preserve">πρέπει να </w:t>
      </w:r>
      <w:r>
        <w:rPr>
          <w:rFonts w:eastAsia="Times New Roman"/>
          <w:szCs w:val="24"/>
        </w:rPr>
        <w:t>παραιτείται ή όχι για να είναι</w:t>
      </w:r>
      <w:r w:rsidRPr="00C02BBE">
        <w:rPr>
          <w:rFonts w:eastAsia="Times New Roman"/>
          <w:szCs w:val="24"/>
        </w:rPr>
        <w:t xml:space="preserve"> υποψήφιος Ευρωβουλευτής</w:t>
      </w:r>
      <w:r>
        <w:rPr>
          <w:rFonts w:eastAsia="Times New Roman"/>
          <w:szCs w:val="24"/>
        </w:rPr>
        <w:t>.</w:t>
      </w:r>
      <w:r w:rsidRPr="00C02BBE">
        <w:rPr>
          <w:rFonts w:eastAsia="Times New Roman"/>
          <w:szCs w:val="24"/>
        </w:rPr>
        <w:t xml:space="preserve"> </w:t>
      </w:r>
      <w:r>
        <w:rPr>
          <w:rFonts w:eastAsia="Times New Roman"/>
          <w:szCs w:val="24"/>
        </w:rPr>
        <w:t>Δ</w:t>
      </w:r>
      <w:r w:rsidRPr="00C02BBE">
        <w:rPr>
          <w:rFonts w:eastAsia="Times New Roman"/>
          <w:szCs w:val="24"/>
        </w:rPr>
        <w:t xml:space="preserve">εχτήκαμε πάρα </w:t>
      </w:r>
      <w:r w:rsidRPr="00C02BBE">
        <w:rPr>
          <w:rFonts w:eastAsia="Times New Roman"/>
          <w:szCs w:val="24"/>
        </w:rPr>
        <w:lastRenderedPageBreak/>
        <w:t>πολύ μεγάλη κριτική</w:t>
      </w:r>
      <w:r>
        <w:rPr>
          <w:rFonts w:eastAsia="Times New Roman"/>
          <w:szCs w:val="24"/>
        </w:rPr>
        <w:t>, ότι είμαστε ιδιοτελείς,</w:t>
      </w:r>
      <w:r w:rsidRPr="00C02BBE">
        <w:rPr>
          <w:rFonts w:eastAsia="Times New Roman"/>
          <w:szCs w:val="24"/>
        </w:rPr>
        <w:t xml:space="preserve"> </w:t>
      </w:r>
      <w:r>
        <w:rPr>
          <w:rFonts w:eastAsia="Times New Roman"/>
          <w:szCs w:val="24"/>
        </w:rPr>
        <w:t>α</w:t>
      </w:r>
      <w:r w:rsidRPr="00C02BBE">
        <w:rPr>
          <w:rFonts w:eastAsia="Times New Roman"/>
          <w:szCs w:val="24"/>
        </w:rPr>
        <w:t>ναφέρθηκε το όνομα της κ</w:t>
      </w:r>
      <w:r>
        <w:rPr>
          <w:rFonts w:eastAsia="Times New Roman"/>
          <w:szCs w:val="24"/>
        </w:rPr>
        <w:t>.</w:t>
      </w:r>
      <w:r>
        <w:rPr>
          <w:rFonts w:eastAsia="Times New Roman"/>
          <w:szCs w:val="24"/>
        </w:rPr>
        <w:t xml:space="preserve"> Κουντουρά. </w:t>
      </w:r>
      <w:r w:rsidRPr="00C02BBE">
        <w:rPr>
          <w:rFonts w:eastAsia="Times New Roman"/>
          <w:szCs w:val="24"/>
        </w:rPr>
        <w:t xml:space="preserve"> </w:t>
      </w:r>
      <w:r>
        <w:rPr>
          <w:rFonts w:eastAsia="Times New Roman"/>
          <w:szCs w:val="24"/>
        </w:rPr>
        <w:t>Ν</w:t>
      </w:r>
      <w:r w:rsidRPr="00C02BBE">
        <w:rPr>
          <w:rFonts w:eastAsia="Times New Roman"/>
          <w:szCs w:val="24"/>
        </w:rPr>
        <w:t>α μας πουν οι ίδιοι</w:t>
      </w:r>
      <w:r>
        <w:rPr>
          <w:rFonts w:eastAsia="Times New Roman"/>
          <w:szCs w:val="24"/>
        </w:rPr>
        <w:t>,</w:t>
      </w:r>
      <w:r w:rsidRPr="00C02BBE">
        <w:rPr>
          <w:rFonts w:eastAsia="Times New Roman"/>
          <w:szCs w:val="24"/>
        </w:rPr>
        <w:t xml:space="preserve"> </w:t>
      </w:r>
      <w:r>
        <w:rPr>
          <w:rFonts w:eastAsia="Times New Roman"/>
          <w:szCs w:val="24"/>
        </w:rPr>
        <w:t>ε</w:t>
      </w:r>
      <w:r w:rsidRPr="00C02BBE">
        <w:rPr>
          <w:rFonts w:eastAsia="Times New Roman"/>
          <w:szCs w:val="24"/>
        </w:rPr>
        <w:t xml:space="preserve">φόσον είναι </w:t>
      </w:r>
      <w:r>
        <w:rPr>
          <w:rFonts w:eastAsia="Times New Roman"/>
          <w:szCs w:val="24"/>
        </w:rPr>
        <w:t>γι’ αυτούς</w:t>
      </w:r>
      <w:r w:rsidRPr="00C02BBE">
        <w:rPr>
          <w:rFonts w:eastAsia="Times New Roman"/>
          <w:szCs w:val="24"/>
        </w:rPr>
        <w:t xml:space="preserve"> ζήτημα </w:t>
      </w:r>
      <w:r>
        <w:rPr>
          <w:rFonts w:eastAsia="Times New Roman"/>
          <w:szCs w:val="24"/>
        </w:rPr>
        <w:t>α</w:t>
      </w:r>
      <w:r w:rsidRPr="00C02BBE">
        <w:rPr>
          <w:rFonts w:eastAsia="Times New Roman"/>
          <w:szCs w:val="24"/>
        </w:rPr>
        <w:t xml:space="preserve">ρχής </w:t>
      </w:r>
      <w:r>
        <w:rPr>
          <w:rFonts w:eastAsia="Times New Roman"/>
          <w:szCs w:val="24"/>
        </w:rPr>
        <w:t>ό</w:t>
      </w:r>
      <w:r>
        <w:rPr>
          <w:rFonts w:eastAsia="Times New Roman"/>
          <w:szCs w:val="24"/>
        </w:rPr>
        <w:t>τι ένας</w:t>
      </w:r>
      <w:r w:rsidRPr="00C02BBE">
        <w:rPr>
          <w:rFonts w:eastAsia="Times New Roman"/>
          <w:szCs w:val="24"/>
        </w:rPr>
        <w:t xml:space="preserve"> </w:t>
      </w:r>
      <w:r>
        <w:rPr>
          <w:rFonts w:eastAsia="Times New Roman"/>
          <w:szCs w:val="24"/>
        </w:rPr>
        <w:t>Β</w:t>
      </w:r>
      <w:r w:rsidRPr="00C02BBE">
        <w:rPr>
          <w:rFonts w:eastAsia="Times New Roman"/>
          <w:szCs w:val="24"/>
        </w:rPr>
        <w:t xml:space="preserve">ουλευτής πρέπει να </w:t>
      </w:r>
      <w:r>
        <w:rPr>
          <w:rFonts w:eastAsia="Times New Roman"/>
          <w:szCs w:val="24"/>
        </w:rPr>
        <w:t xml:space="preserve">παραιτηθεί, αυτοί τι θα κάνουν ως </w:t>
      </w:r>
      <w:r w:rsidRPr="00C02BBE">
        <w:rPr>
          <w:rFonts w:eastAsia="Times New Roman"/>
          <w:szCs w:val="24"/>
        </w:rPr>
        <w:t>κόμμα</w:t>
      </w:r>
      <w:r>
        <w:rPr>
          <w:rFonts w:eastAsia="Times New Roman"/>
          <w:szCs w:val="24"/>
        </w:rPr>
        <w:t>;</w:t>
      </w:r>
    </w:p>
    <w:p w14:paraId="03A7353C" w14:textId="77777777" w:rsidR="00E615E6" w:rsidRDefault="00720F21">
      <w:pPr>
        <w:spacing w:after="0" w:line="600" w:lineRule="auto"/>
        <w:ind w:firstLine="720"/>
        <w:jc w:val="both"/>
        <w:rPr>
          <w:rFonts w:eastAsia="Times New Roman" w:cs="Times New Roman"/>
          <w:szCs w:val="24"/>
        </w:rPr>
      </w:pPr>
      <w:r>
        <w:rPr>
          <w:rFonts w:eastAsia="Times New Roman" w:cs="Times New Roman"/>
          <w:szCs w:val="24"/>
        </w:rPr>
        <w:t xml:space="preserve">Θα το χρησιμοποιήσουν ή όχι; Ποια οδηγία δίνουν στους υποψήφιους Βουλευτές τους; </w:t>
      </w:r>
      <w:r w:rsidRPr="002F5A98">
        <w:rPr>
          <w:rFonts w:eastAsia="Times New Roman" w:cs="Times New Roman"/>
          <w:szCs w:val="24"/>
        </w:rPr>
        <w:t>Γιατί μέχρι στιγμής είναι εικασίες για την</w:t>
      </w:r>
      <w:r>
        <w:rPr>
          <w:rFonts w:eastAsia="Times New Roman" w:cs="Times New Roman"/>
          <w:szCs w:val="24"/>
        </w:rPr>
        <w:t xml:space="preserve"> κ. Κουντουρά. Αυτοί έχουν βγάλει ονόματα Βουλευτών.</w:t>
      </w:r>
      <w:r w:rsidRPr="002F5A98">
        <w:rPr>
          <w:rFonts w:eastAsia="Times New Roman" w:cs="Times New Roman"/>
          <w:szCs w:val="24"/>
        </w:rPr>
        <w:t xml:space="preserve"> </w:t>
      </w:r>
      <w:r>
        <w:rPr>
          <w:rFonts w:eastAsia="Times New Roman" w:cs="Times New Roman"/>
          <w:szCs w:val="24"/>
        </w:rPr>
        <w:t xml:space="preserve">Τι θα </w:t>
      </w:r>
      <w:r>
        <w:rPr>
          <w:rFonts w:eastAsia="Times New Roman" w:cs="Times New Roman"/>
          <w:szCs w:val="24"/>
        </w:rPr>
        <w:t>κάνουν; Θα μας το πουν; Ή και α</w:t>
      </w:r>
      <w:r w:rsidRPr="002F5A98">
        <w:rPr>
          <w:rFonts w:eastAsia="Times New Roman" w:cs="Times New Roman"/>
          <w:szCs w:val="24"/>
        </w:rPr>
        <w:t>υτό θα το κρύψουν</w:t>
      </w:r>
      <w:r>
        <w:rPr>
          <w:rFonts w:eastAsia="Times New Roman" w:cs="Times New Roman"/>
          <w:szCs w:val="24"/>
        </w:rPr>
        <w:t>; Ιδού</w:t>
      </w:r>
      <w:r w:rsidRPr="002F5A98">
        <w:rPr>
          <w:rFonts w:eastAsia="Times New Roman" w:cs="Times New Roman"/>
          <w:szCs w:val="24"/>
        </w:rPr>
        <w:t xml:space="preserve"> το Βήμα της </w:t>
      </w:r>
      <w:r>
        <w:rPr>
          <w:rFonts w:eastAsia="Times New Roman" w:cs="Times New Roman"/>
          <w:szCs w:val="24"/>
        </w:rPr>
        <w:t>Βουλή</w:t>
      </w:r>
      <w:r w:rsidRPr="002F5A98">
        <w:rPr>
          <w:rFonts w:eastAsia="Times New Roman" w:cs="Times New Roman"/>
          <w:szCs w:val="24"/>
        </w:rPr>
        <w:t>ς</w:t>
      </w:r>
      <w:r>
        <w:rPr>
          <w:rFonts w:eastAsia="Times New Roman" w:cs="Times New Roman"/>
          <w:szCs w:val="24"/>
        </w:rPr>
        <w:t>, ιδού</w:t>
      </w:r>
      <w:r w:rsidRPr="002F5A98">
        <w:rPr>
          <w:rFonts w:eastAsia="Times New Roman" w:cs="Times New Roman"/>
          <w:szCs w:val="24"/>
        </w:rPr>
        <w:t xml:space="preserve"> ο εκπρόσωπος</w:t>
      </w:r>
      <w:r>
        <w:rPr>
          <w:rFonts w:eastAsia="Times New Roman" w:cs="Times New Roman"/>
          <w:szCs w:val="24"/>
        </w:rPr>
        <w:t xml:space="preserve"> και ας μας το πουν.</w:t>
      </w:r>
    </w:p>
    <w:p w14:paraId="03A7353D" w14:textId="77777777" w:rsidR="00E615E6" w:rsidRDefault="00720F21">
      <w:pPr>
        <w:spacing w:after="0" w:line="600" w:lineRule="auto"/>
        <w:ind w:firstLine="720"/>
        <w:jc w:val="both"/>
        <w:rPr>
          <w:rFonts w:eastAsia="Times New Roman" w:cs="Times New Roman"/>
          <w:szCs w:val="24"/>
        </w:rPr>
      </w:pPr>
      <w:r>
        <w:rPr>
          <w:rFonts w:eastAsia="Times New Roman" w:cs="Times New Roman"/>
          <w:szCs w:val="24"/>
        </w:rPr>
        <w:t>Τ</w:t>
      </w:r>
      <w:r w:rsidRPr="002F5A98">
        <w:rPr>
          <w:rFonts w:eastAsia="Times New Roman" w:cs="Times New Roman"/>
          <w:szCs w:val="24"/>
        </w:rPr>
        <w:t>ο δεύτερο μέρος της ομιλίας μου</w:t>
      </w:r>
      <w:r>
        <w:rPr>
          <w:rFonts w:eastAsia="Times New Roman" w:cs="Times New Roman"/>
          <w:szCs w:val="24"/>
        </w:rPr>
        <w:t>, κύριε Πρόεδρε και κύριε Υπουργέ,</w:t>
      </w:r>
      <w:r w:rsidRPr="002F5A98">
        <w:rPr>
          <w:rFonts w:eastAsia="Times New Roman" w:cs="Times New Roman"/>
          <w:szCs w:val="24"/>
        </w:rPr>
        <w:t xml:space="preserve"> είναι σε σχέση με τ</w:t>
      </w:r>
      <w:r>
        <w:rPr>
          <w:rFonts w:eastAsia="Times New Roman" w:cs="Times New Roman"/>
          <w:szCs w:val="24"/>
        </w:rPr>
        <w:t xml:space="preserve">η βουλευτική </w:t>
      </w:r>
      <w:r w:rsidRPr="002F5A98">
        <w:rPr>
          <w:rFonts w:eastAsia="Times New Roman" w:cs="Times New Roman"/>
          <w:szCs w:val="24"/>
        </w:rPr>
        <w:t>τ</w:t>
      </w:r>
      <w:r>
        <w:rPr>
          <w:rFonts w:eastAsia="Times New Roman" w:cs="Times New Roman"/>
          <w:szCs w:val="24"/>
        </w:rPr>
        <w:t>ρ</w:t>
      </w:r>
      <w:r w:rsidRPr="002F5A98">
        <w:rPr>
          <w:rFonts w:eastAsia="Times New Roman" w:cs="Times New Roman"/>
          <w:szCs w:val="24"/>
        </w:rPr>
        <w:t>οπολ</w:t>
      </w:r>
      <w:r>
        <w:rPr>
          <w:rFonts w:eastAsia="Times New Roman" w:cs="Times New Roman"/>
          <w:szCs w:val="24"/>
        </w:rPr>
        <w:t>ογία την οποία καταθέσαμε με γενικό</w:t>
      </w:r>
      <w:r w:rsidRPr="002F5A98">
        <w:rPr>
          <w:rFonts w:eastAsia="Times New Roman" w:cs="Times New Roman"/>
          <w:szCs w:val="24"/>
        </w:rPr>
        <w:t xml:space="preserve"> αρ</w:t>
      </w:r>
      <w:r w:rsidRPr="002F5A98">
        <w:rPr>
          <w:rFonts w:eastAsia="Times New Roman" w:cs="Times New Roman"/>
          <w:szCs w:val="24"/>
        </w:rPr>
        <w:t xml:space="preserve">ιθμό </w:t>
      </w:r>
      <w:r>
        <w:rPr>
          <w:rFonts w:eastAsia="Times New Roman" w:cs="Times New Roman"/>
          <w:szCs w:val="24"/>
        </w:rPr>
        <w:t>2033</w:t>
      </w:r>
      <w:r w:rsidRPr="002F5A98">
        <w:rPr>
          <w:rFonts w:eastAsia="Times New Roman" w:cs="Times New Roman"/>
          <w:szCs w:val="24"/>
        </w:rPr>
        <w:t xml:space="preserve"> και ειδικό 91 </w:t>
      </w:r>
      <w:r>
        <w:rPr>
          <w:rFonts w:eastAsia="Times New Roman" w:cs="Times New Roman"/>
          <w:szCs w:val="24"/>
        </w:rPr>
        <w:t>και</w:t>
      </w:r>
      <w:r w:rsidRPr="002F5A98">
        <w:rPr>
          <w:rFonts w:eastAsia="Times New Roman" w:cs="Times New Roman"/>
          <w:szCs w:val="24"/>
        </w:rPr>
        <w:t xml:space="preserve"> υπογράφουν όλοι οι </w:t>
      </w:r>
      <w:r>
        <w:rPr>
          <w:rFonts w:eastAsia="Times New Roman" w:cs="Times New Roman"/>
          <w:szCs w:val="24"/>
        </w:rPr>
        <w:t xml:space="preserve">Βουλευτές </w:t>
      </w:r>
      <w:r>
        <w:rPr>
          <w:rFonts w:eastAsia="Times New Roman" w:cs="Times New Roman"/>
          <w:szCs w:val="24"/>
          <w:lang w:val="en-US"/>
        </w:rPr>
        <w:t>A</w:t>
      </w:r>
      <w:r>
        <w:rPr>
          <w:rFonts w:eastAsia="Times New Roman" w:cs="Times New Roman"/>
          <w:szCs w:val="24"/>
        </w:rPr>
        <w:t>΄</w:t>
      </w:r>
      <w:r>
        <w:rPr>
          <w:rFonts w:eastAsia="Times New Roman" w:cs="Times New Roman"/>
          <w:szCs w:val="24"/>
        </w:rPr>
        <w:t xml:space="preserve"> και B΄</w:t>
      </w:r>
      <w:r w:rsidRPr="002F5A98">
        <w:rPr>
          <w:rFonts w:eastAsia="Times New Roman" w:cs="Times New Roman"/>
          <w:szCs w:val="24"/>
        </w:rPr>
        <w:t xml:space="preserve"> Θεσσαλονίκης του ΣΥΡΙΖΑ</w:t>
      </w:r>
      <w:r>
        <w:rPr>
          <w:rFonts w:eastAsia="Times New Roman" w:cs="Times New Roman"/>
          <w:szCs w:val="24"/>
        </w:rPr>
        <w:t>. Είναι μία τροπολογία την οποία</w:t>
      </w:r>
      <w:r w:rsidRPr="002F5A98">
        <w:rPr>
          <w:rFonts w:eastAsia="Times New Roman" w:cs="Times New Roman"/>
          <w:szCs w:val="24"/>
        </w:rPr>
        <w:t xml:space="preserve"> υποστήριξε και ο </w:t>
      </w:r>
      <w:r>
        <w:rPr>
          <w:rFonts w:eastAsia="Times New Roman" w:cs="Times New Roman"/>
          <w:szCs w:val="24"/>
        </w:rPr>
        <w:t>Υπουργός Α</w:t>
      </w:r>
      <w:r w:rsidRPr="002F5A98">
        <w:rPr>
          <w:rFonts w:eastAsia="Times New Roman" w:cs="Times New Roman"/>
          <w:szCs w:val="24"/>
        </w:rPr>
        <w:t>θλητισμού κ</w:t>
      </w:r>
      <w:r>
        <w:rPr>
          <w:rFonts w:eastAsia="Times New Roman" w:cs="Times New Roman"/>
          <w:szCs w:val="24"/>
        </w:rPr>
        <w:t>.</w:t>
      </w:r>
      <w:r w:rsidRPr="002F5A98">
        <w:rPr>
          <w:rFonts w:eastAsia="Times New Roman" w:cs="Times New Roman"/>
          <w:szCs w:val="24"/>
        </w:rPr>
        <w:t xml:space="preserve"> Βασιλειάδης</w:t>
      </w:r>
      <w:r>
        <w:rPr>
          <w:rFonts w:eastAsia="Times New Roman" w:cs="Times New Roman"/>
          <w:szCs w:val="24"/>
        </w:rPr>
        <w:t>. Γ</w:t>
      </w:r>
      <w:r w:rsidRPr="002F5A98">
        <w:rPr>
          <w:rFonts w:eastAsia="Times New Roman" w:cs="Times New Roman"/>
          <w:szCs w:val="24"/>
        </w:rPr>
        <w:t xml:space="preserve">νωρίζω ότι έχει και την υποστήριξη </w:t>
      </w:r>
      <w:r>
        <w:rPr>
          <w:rFonts w:eastAsia="Times New Roman" w:cs="Times New Roman"/>
          <w:szCs w:val="24"/>
        </w:rPr>
        <w:t>-</w:t>
      </w:r>
      <w:r w:rsidRPr="002F5A98">
        <w:rPr>
          <w:rFonts w:eastAsia="Times New Roman" w:cs="Times New Roman"/>
          <w:szCs w:val="24"/>
        </w:rPr>
        <w:t>δεν θέλ</w:t>
      </w:r>
      <w:r>
        <w:rPr>
          <w:rFonts w:eastAsia="Times New Roman" w:cs="Times New Roman"/>
          <w:szCs w:val="24"/>
        </w:rPr>
        <w:t>ω να</w:t>
      </w:r>
      <w:r w:rsidRPr="002F5A98">
        <w:rPr>
          <w:rFonts w:eastAsia="Times New Roman" w:cs="Times New Roman"/>
          <w:szCs w:val="24"/>
        </w:rPr>
        <w:t xml:space="preserve"> το χρεωθεί κάνεις</w:t>
      </w:r>
      <w:r>
        <w:rPr>
          <w:rFonts w:eastAsia="Times New Roman" w:cs="Times New Roman"/>
          <w:szCs w:val="24"/>
        </w:rPr>
        <w:t>-</w:t>
      </w:r>
      <w:r>
        <w:rPr>
          <w:rFonts w:eastAsia="Times New Roman" w:cs="Times New Roman"/>
          <w:szCs w:val="24"/>
        </w:rPr>
        <w:t xml:space="preserve"> </w:t>
      </w:r>
      <w:r w:rsidRPr="002F5A98">
        <w:rPr>
          <w:rFonts w:eastAsia="Times New Roman" w:cs="Times New Roman"/>
          <w:szCs w:val="24"/>
        </w:rPr>
        <w:t>όλων των συν</w:t>
      </w:r>
      <w:r w:rsidRPr="002F5A98">
        <w:rPr>
          <w:rFonts w:eastAsia="Times New Roman" w:cs="Times New Roman"/>
          <w:szCs w:val="24"/>
        </w:rPr>
        <w:t xml:space="preserve">αδέλφων από όλες τις πτέρυγες που είναι </w:t>
      </w:r>
      <w:r>
        <w:rPr>
          <w:rFonts w:eastAsia="Times New Roman" w:cs="Times New Roman"/>
          <w:szCs w:val="24"/>
        </w:rPr>
        <w:t>Βουλευτές</w:t>
      </w:r>
      <w:r w:rsidRPr="002F5A98">
        <w:rPr>
          <w:rFonts w:eastAsia="Times New Roman" w:cs="Times New Roman"/>
          <w:szCs w:val="24"/>
        </w:rPr>
        <w:t xml:space="preserve"> </w:t>
      </w:r>
      <w:r>
        <w:rPr>
          <w:rFonts w:eastAsia="Times New Roman" w:cs="Times New Roman"/>
          <w:szCs w:val="24"/>
        </w:rPr>
        <w:t xml:space="preserve">και </w:t>
      </w:r>
      <w:r w:rsidRPr="002F5A98">
        <w:rPr>
          <w:rFonts w:eastAsia="Times New Roman" w:cs="Times New Roman"/>
          <w:szCs w:val="24"/>
        </w:rPr>
        <w:t>από τη Θεσσαλονίκη</w:t>
      </w:r>
      <w:r>
        <w:rPr>
          <w:rFonts w:eastAsia="Times New Roman" w:cs="Times New Roman"/>
          <w:szCs w:val="24"/>
        </w:rPr>
        <w:t>.</w:t>
      </w:r>
      <w:r w:rsidRPr="002F5A98">
        <w:rPr>
          <w:rFonts w:eastAsia="Times New Roman" w:cs="Times New Roman"/>
          <w:szCs w:val="24"/>
        </w:rPr>
        <w:t xml:space="preserve"> </w:t>
      </w:r>
    </w:p>
    <w:p w14:paraId="03A7353E" w14:textId="77777777" w:rsidR="00E615E6" w:rsidRDefault="00720F21">
      <w:pPr>
        <w:spacing w:after="0" w:line="600" w:lineRule="auto"/>
        <w:ind w:firstLine="720"/>
        <w:jc w:val="both"/>
        <w:rPr>
          <w:rFonts w:eastAsia="Times New Roman" w:cs="Times New Roman"/>
          <w:szCs w:val="24"/>
        </w:rPr>
      </w:pPr>
      <w:r>
        <w:rPr>
          <w:rFonts w:eastAsia="Times New Roman" w:cs="Times New Roman"/>
          <w:szCs w:val="24"/>
        </w:rPr>
        <w:t>Ο</w:t>
      </w:r>
      <w:r w:rsidRPr="002F5A98">
        <w:rPr>
          <w:rFonts w:eastAsia="Times New Roman" w:cs="Times New Roman"/>
          <w:szCs w:val="24"/>
        </w:rPr>
        <w:t xml:space="preserve">υσιαστικά ορίζει την ομαλή διαδοχή και ευθύνη της νέας αθλητικής </w:t>
      </w:r>
      <w:r>
        <w:rPr>
          <w:rFonts w:eastAsia="Times New Roman" w:cs="Times New Roman"/>
          <w:szCs w:val="24"/>
        </w:rPr>
        <w:t>α</w:t>
      </w:r>
      <w:r w:rsidRPr="002F5A98">
        <w:rPr>
          <w:rFonts w:eastAsia="Times New Roman" w:cs="Times New Roman"/>
          <w:szCs w:val="24"/>
        </w:rPr>
        <w:t xml:space="preserve">νώνυμης </w:t>
      </w:r>
      <w:r>
        <w:rPr>
          <w:rFonts w:eastAsia="Times New Roman" w:cs="Times New Roman"/>
          <w:szCs w:val="24"/>
        </w:rPr>
        <w:t>ε</w:t>
      </w:r>
      <w:r w:rsidRPr="002F5A98">
        <w:rPr>
          <w:rFonts w:eastAsia="Times New Roman" w:cs="Times New Roman"/>
          <w:szCs w:val="24"/>
        </w:rPr>
        <w:t xml:space="preserve">ταιρείας σχετικά με τις οφειλές της παλιάς </w:t>
      </w:r>
      <w:r w:rsidRPr="002F5A98">
        <w:rPr>
          <w:rFonts w:eastAsia="Times New Roman" w:cs="Times New Roman"/>
          <w:szCs w:val="24"/>
        </w:rPr>
        <w:lastRenderedPageBreak/>
        <w:t xml:space="preserve">αθλητικής </w:t>
      </w:r>
      <w:r>
        <w:rPr>
          <w:rFonts w:eastAsia="Times New Roman" w:cs="Times New Roman"/>
          <w:szCs w:val="24"/>
        </w:rPr>
        <w:t>α</w:t>
      </w:r>
      <w:r w:rsidRPr="002F5A98">
        <w:rPr>
          <w:rFonts w:eastAsia="Times New Roman" w:cs="Times New Roman"/>
          <w:szCs w:val="24"/>
        </w:rPr>
        <w:t xml:space="preserve">νώνυμης </w:t>
      </w:r>
      <w:r>
        <w:rPr>
          <w:rFonts w:eastAsia="Times New Roman" w:cs="Times New Roman"/>
          <w:szCs w:val="24"/>
        </w:rPr>
        <w:t>ε</w:t>
      </w:r>
      <w:r w:rsidRPr="002F5A98">
        <w:rPr>
          <w:rFonts w:eastAsia="Times New Roman" w:cs="Times New Roman"/>
          <w:szCs w:val="24"/>
        </w:rPr>
        <w:t>ταιρείας</w:t>
      </w:r>
      <w:r>
        <w:rPr>
          <w:rFonts w:eastAsia="Times New Roman" w:cs="Times New Roman"/>
          <w:szCs w:val="24"/>
        </w:rPr>
        <w:t>.</w:t>
      </w:r>
      <w:r w:rsidRPr="002F5A98">
        <w:rPr>
          <w:rFonts w:eastAsia="Times New Roman" w:cs="Times New Roman"/>
          <w:szCs w:val="24"/>
        </w:rPr>
        <w:t xml:space="preserve"> </w:t>
      </w:r>
      <w:r>
        <w:rPr>
          <w:rFonts w:eastAsia="Times New Roman" w:cs="Times New Roman"/>
          <w:szCs w:val="24"/>
        </w:rPr>
        <w:t>Κ</w:t>
      </w:r>
      <w:r w:rsidRPr="002F5A98">
        <w:rPr>
          <w:rFonts w:eastAsia="Times New Roman" w:cs="Times New Roman"/>
          <w:szCs w:val="24"/>
        </w:rPr>
        <w:t xml:space="preserve">αι </w:t>
      </w:r>
      <w:r>
        <w:rPr>
          <w:rFonts w:eastAsia="Times New Roman" w:cs="Times New Roman"/>
          <w:szCs w:val="24"/>
        </w:rPr>
        <w:t>θα</w:t>
      </w:r>
      <w:r w:rsidRPr="002F5A98">
        <w:rPr>
          <w:rFonts w:eastAsia="Times New Roman" w:cs="Times New Roman"/>
          <w:szCs w:val="24"/>
        </w:rPr>
        <w:t xml:space="preserve"> καλέσω τον </w:t>
      </w:r>
      <w:r>
        <w:rPr>
          <w:rFonts w:eastAsia="Times New Roman" w:cs="Times New Roman"/>
          <w:szCs w:val="24"/>
        </w:rPr>
        <w:t>Υπουργό β</w:t>
      </w:r>
      <w:r w:rsidRPr="002F5A98">
        <w:rPr>
          <w:rFonts w:eastAsia="Times New Roman" w:cs="Times New Roman"/>
          <w:szCs w:val="24"/>
        </w:rPr>
        <w:t>εβαίω</w:t>
      </w:r>
      <w:r w:rsidRPr="002F5A98">
        <w:rPr>
          <w:rFonts w:eastAsia="Times New Roman" w:cs="Times New Roman"/>
          <w:szCs w:val="24"/>
        </w:rPr>
        <w:t>ς</w:t>
      </w:r>
      <w:r>
        <w:rPr>
          <w:rFonts w:eastAsia="Times New Roman" w:cs="Times New Roman"/>
          <w:szCs w:val="24"/>
        </w:rPr>
        <w:t xml:space="preserve">, κ. </w:t>
      </w:r>
      <w:proofErr w:type="spellStart"/>
      <w:r>
        <w:rPr>
          <w:rFonts w:eastAsia="Times New Roman" w:cs="Times New Roman"/>
          <w:szCs w:val="24"/>
        </w:rPr>
        <w:t>Χαρίτση</w:t>
      </w:r>
      <w:proofErr w:type="spellEnd"/>
      <w:r>
        <w:rPr>
          <w:rFonts w:eastAsia="Times New Roman" w:cs="Times New Roman"/>
          <w:szCs w:val="24"/>
        </w:rPr>
        <w:t>,</w:t>
      </w:r>
      <w:r w:rsidRPr="002F5A98">
        <w:rPr>
          <w:rFonts w:eastAsia="Times New Roman" w:cs="Times New Roman"/>
          <w:szCs w:val="24"/>
        </w:rPr>
        <w:t xml:space="preserve"> να την κάνει δεκτή</w:t>
      </w:r>
      <w:r>
        <w:rPr>
          <w:rFonts w:eastAsia="Times New Roman" w:cs="Times New Roman"/>
          <w:szCs w:val="24"/>
        </w:rPr>
        <w:t>. Ε</w:t>
      </w:r>
      <w:r w:rsidRPr="002F5A98">
        <w:rPr>
          <w:rFonts w:eastAsia="Times New Roman" w:cs="Times New Roman"/>
          <w:szCs w:val="24"/>
        </w:rPr>
        <w:t>ίναι</w:t>
      </w:r>
      <w:r>
        <w:rPr>
          <w:rFonts w:eastAsia="Times New Roman" w:cs="Times New Roman"/>
          <w:szCs w:val="24"/>
        </w:rPr>
        <w:t xml:space="preserve"> σε γνώση όλων των συναρμόδιων Υπουργείων και των Β</w:t>
      </w:r>
      <w:r w:rsidRPr="002F5A98">
        <w:rPr>
          <w:rFonts w:eastAsia="Times New Roman" w:cs="Times New Roman"/>
          <w:szCs w:val="24"/>
        </w:rPr>
        <w:t>ουλευτών</w:t>
      </w:r>
      <w:r>
        <w:rPr>
          <w:rFonts w:eastAsia="Times New Roman" w:cs="Times New Roman"/>
          <w:szCs w:val="24"/>
        </w:rPr>
        <w:t>.</w:t>
      </w:r>
    </w:p>
    <w:p w14:paraId="03A7353F" w14:textId="77777777" w:rsidR="00E615E6" w:rsidRDefault="00720F21">
      <w:pPr>
        <w:spacing w:after="0" w:line="600" w:lineRule="auto"/>
        <w:ind w:firstLine="720"/>
        <w:jc w:val="both"/>
        <w:rPr>
          <w:rFonts w:eastAsia="Times New Roman" w:cs="Times New Roman"/>
          <w:szCs w:val="24"/>
        </w:rPr>
      </w:pPr>
      <w:r>
        <w:rPr>
          <w:rFonts w:eastAsia="Times New Roman" w:cs="Times New Roman"/>
          <w:szCs w:val="24"/>
        </w:rPr>
        <w:t>Κ</w:t>
      </w:r>
      <w:r w:rsidRPr="002F5A98">
        <w:rPr>
          <w:rFonts w:eastAsia="Times New Roman" w:cs="Times New Roman"/>
          <w:szCs w:val="24"/>
        </w:rPr>
        <w:t xml:space="preserve">υρίες και κύριοι </w:t>
      </w:r>
      <w:r>
        <w:rPr>
          <w:rFonts w:eastAsia="Times New Roman" w:cs="Times New Roman"/>
          <w:szCs w:val="24"/>
        </w:rPr>
        <w:t>Βουλευτές,</w:t>
      </w:r>
      <w:r w:rsidRPr="002F5A98">
        <w:rPr>
          <w:rFonts w:eastAsia="Times New Roman" w:cs="Times New Roman"/>
          <w:szCs w:val="24"/>
        </w:rPr>
        <w:t xml:space="preserve"> όσο η </w:t>
      </w:r>
      <w:r>
        <w:rPr>
          <w:rFonts w:eastAsia="Times New Roman" w:cs="Times New Roman"/>
          <w:szCs w:val="24"/>
        </w:rPr>
        <w:t>Κυβέρνηση</w:t>
      </w:r>
      <w:r w:rsidRPr="002F5A98">
        <w:rPr>
          <w:rFonts w:eastAsia="Times New Roman" w:cs="Times New Roman"/>
          <w:szCs w:val="24"/>
        </w:rPr>
        <w:t xml:space="preserve"> εφαρμόζει πολιτικές </w:t>
      </w:r>
      <w:r>
        <w:rPr>
          <w:rFonts w:eastAsia="Times New Roman" w:cs="Times New Roman"/>
          <w:szCs w:val="24"/>
        </w:rPr>
        <w:t>μέσα στ</w:t>
      </w:r>
      <w:r>
        <w:rPr>
          <w:rFonts w:eastAsia="Times New Roman" w:cs="Times New Roman"/>
          <w:szCs w:val="24"/>
        </w:rPr>
        <w:t>ο</w:t>
      </w:r>
      <w:r>
        <w:rPr>
          <w:rFonts w:eastAsia="Times New Roman" w:cs="Times New Roman"/>
          <w:szCs w:val="24"/>
        </w:rPr>
        <w:t xml:space="preserve"> πλαίσι</w:t>
      </w:r>
      <w:r>
        <w:rPr>
          <w:rFonts w:eastAsia="Times New Roman" w:cs="Times New Roman"/>
          <w:szCs w:val="24"/>
        </w:rPr>
        <w:t>ο</w:t>
      </w:r>
      <w:r>
        <w:rPr>
          <w:rFonts w:eastAsia="Times New Roman" w:cs="Times New Roman"/>
          <w:szCs w:val="24"/>
        </w:rPr>
        <w:t xml:space="preserve"> της </w:t>
      </w:r>
      <w:r w:rsidRPr="002F5A98">
        <w:rPr>
          <w:rFonts w:eastAsia="Times New Roman" w:cs="Times New Roman"/>
          <w:szCs w:val="24"/>
        </w:rPr>
        <w:t xml:space="preserve">λελογισμένης δημοσιονομικής επέκτασης και ικανοποιεί κοινωνικές </w:t>
      </w:r>
      <w:r w:rsidRPr="002F5A98">
        <w:rPr>
          <w:rFonts w:eastAsia="Times New Roman" w:cs="Times New Roman"/>
          <w:szCs w:val="24"/>
        </w:rPr>
        <w:t>ανάγκες</w:t>
      </w:r>
      <w:r>
        <w:rPr>
          <w:rFonts w:eastAsia="Times New Roman" w:cs="Times New Roman"/>
          <w:szCs w:val="24"/>
        </w:rPr>
        <w:t>,</w:t>
      </w:r>
      <w:r w:rsidRPr="002F5A98">
        <w:rPr>
          <w:rFonts w:eastAsia="Times New Roman" w:cs="Times New Roman"/>
          <w:szCs w:val="24"/>
        </w:rPr>
        <w:t xml:space="preserve"> τόσο </w:t>
      </w:r>
      <w:r>
        <w:rPr>
          <w:rFonts w:eastAsia="Times New Roman" w:cs="Times New Roman"/>
          <w:szCs w:val="24"/>
        </w:rPr>
        <w:t xml:space="preserve">η </w:t>
      </w:r>
      <w:r w:rsidRPr="002F5A98">
        <w:rPr>
          <w:rFonts w:eastAsia="Times New Roman" w:cs="Times New Roman"/>
          <w:szCs w:val="24"/>
        </w:rPr>
        <w:t>αντιπολίτευση της Νέας Δημοκρατίας θα στηρίζεται σε ψέματα</w:t>
      </w:r>
      <w:r>
        <w:rPr>
          <w:rFonts w:eastAsia="Times New Roman" w:cs="Times New Roman"/>
          <w:szCs w:val="24"/>
        </w:rPr>
        <w:t>,</w:t>
      </w:r>
      <w:r w:rsidRPr="002F5A98">
        <w:rPr>
          <w:rFonts w:eastAsia="Times New Roman" w:cs="Times New Roman"/>
          <w:szCs w:val="24"/>
        </w:rPr>
        <w:t xml:space="preserve"> σε απόκρυψη και σε μία πολιτική</w:t>
      </w:r>
      <w:r>
        <w:rPr>
          <w:rFonts w:eastAsia="Times New Roman" w:cs="Times New Roman"/>
          <w:szCs w:val="24"/>
        </w:rPr>
        <w:t>,</w:t>
      </w:r>
      <w:r w:rsidRPr="002F5A98">
        <w:rPr>
          <w:rFonts w:eastAsia="Times New Roman" w:cs="Times New Roman"/>
          <w:szCs w:val="24"/>
        </w:rPr>
        <w:t xml:space="preserve"> η οποία λέει ότι αυτοί θα είναι οι σωτήρες</w:t>
      </w:r>
      <w:r>
        <w:rPr>
          <w:rFonts w:eastAsia="Times New Roman" w:cs="Times New Roman"/>
          <w:szCs w:val="24"/>
        </w:rPr>
        <w:t>,</w:t>
      </w:r>
      <w:r w:rsidRPr="002F5A98">
        <w:rPr>
          <w:rFonts w:eastAsia="Times New Roman" w:cs="Times New Roman"/>
          <w:szCs w:val="24"/>
        </w:rPr>
        <w:t xml:space="preserve"> αλλά χωρίς να έχουν αλλάξει το μείγμα της πολιτικής </w:t>
      </w:r>
      <w:r>
        <w:rPr>
          <w:rFonts w:eastAsia="Times New Roman" w:cs="Times New Roman"/>
          <w:szCs w:val="24"/>
        </w:rPr>
        <w:t>τους. Δεν λένε για</w:t>
      </w:r>
      <w:r w:rsidRPr="002F5A98">
        <w:rPr>
          <w:rFonts w:eastAsia="Times New Roman" w:cs="Times New Roman"/>
          <w:szCs w:val="24"/>
        </w:rPr>
        <w:t xml:space="preserve"> την πολιτική </w:t>
      </w:r>
      <w:r>
        <w:rPr>
          <w:rFonts w:eastAsia="Times New Roman" w:cs="Times New Roman"/>
          <w:szCs w:val="24"/>
        </w:rPr>
        <w:t>τους. Λένε ότι είνα</w:t>
      </w:r>
      <w:r>
        <w:rPr>
          <w:rFonts w:eastAsia="Times New Roman" w:cs="Times New Roman"/>
          <w:szCs w:val="24"/>
        </w:rPr>
        <w:t>ι</w:t>
      </w:r>
      <w:r w:rsidRPr="002F5A98">
        <w:rPr>
          <w:rFonts w:eastAsia="Times New Roman" w:cs="Times New Roman"/>
          <w:szCs w:val="24"/>
        </w:rPr>
        <w:t xml:space="preserve"> σωτήρες</w:t>
      </w:r>
      <w:r>
        <w:rPr>
          <w:rFonts w:eastAsia="Times New Roman" w:cs="Times New Roman"/>
          <w:szCs w:val="24"/>
        </w:rPr>
        <w:t>,</w:t>
      </w:r>
      <w:r w:rsidRPr="002F5A98">
        <w:rPr>
          <w:rFonts w:eastAsia="Times New Roman" w:cs="Times New Roman"/>
          <w:szCs w:val="24"/>
        </w:rPr>
        <w:t xml:space="preserve"> που μας </w:t>
      </w:r>
      <w:r>
        <w:rPr>
          <w:rFonts w:eastAsia="Times New Roman" w:cs="Times New Roman"/>
          <w:szCs w:val="24"/>
        </w:rPr>
        <w:t>«</w:t>
      </w:r>
      <w:r w:rsidRPr="002F5A98">
        <w:rPr>
          <w:rFonts w:eastAsia="Times New Roman" w:cs="Times New Roman"/>
          <w:szCs w:val="24"/>
        </w:rPr>
        <w:t>έσωσαν</w:t>
      </w:r>
      <w:r>
        <w:rPr>
          <w:rFonts w:eastAsia="Times New Roman" w:cs="Times New Roman"/>
          <w:szCs w:val="24"/>
        </w:rPr>
        <w:t>»</w:t>
      </w:r>
      <w:r w:rsidRPr="002F5A98">
        <w:rPr>
          <w:rFonts w:eastAsia="Times New Roman" w:cs="Times New Roman"/>
          <w:szCs w:val="24"/>
        </w:rPr>
        <w:t xml:space="preserve"> στο παρελθόν και </w:t>
      </w:r>
      <w:r>
        <w:rPr>
          <w:rFonts w:eastAsia="Times New Roman" w:cs="Times New Roman"/>
          <w:szCs w:val="24"/>
        </w:rPr>
        <w:t>μας έφτασαν</w:t>
      </w:r>
      <w:r w:rsidRPr="002F5A98">
        <w:rPr>
          <w:rFonts w:eastAsia="Times New Roman" w:cs="Times New Roman"/>
          <w:szCs w:val="24"/>
        </w:rPr>
        <w:t xml:space="preserve"> στο χείλος της χρεοκοπίας</w:t>
      </w:r>
      <w:r>
        <w:rPr>
          <w:rFonts w:eastAsia="Times New Roman" w:cs="Times New Roman"/>
          <w:szCs w:val="24"/>
        </w:rPr>
        <w:t>. Χ</w:t>
      </w:r>
      <w:r w:rsidRPr="002F5A98">
        <w:rPr>
          <w:rFonts w:eastAsia="Times New Roman" w:cs="Times New Roman"/>
          <w:szCs w:val="24"/>
        </w:rPr>
        <w:t>ωρίς</w:t>
      </w:r>
      <w:r>
        <w:rPr>
          <w:rFonts w:eastAsia="Times New Roman" w:cs="Times New Roman"/>
          <w:szCs w:val="24"/>
        </w:rPr>
        <w:t>, όμως,</w:t>
      </w:r>
      <w:r w:rsidRPr="002F5A98">
        <w:rPr>
          <w:rFonts w:eastAsia="Times New Roman" w:cs="Times New Roman"/>
          <w:szCs w:val="24"/>
        </w:rPr>
        <w:t xml:space="preserve"> επιχειρήματα και πρ</w:t>
      </w:r>
      <w:r>
        <w:rPr>
          <w:rFonts w:eastAsia="Times New Roman" w:cs="Times New Roman"/>
          <w:szCs w:val="24"/>
        </w:rPr>
        <w:t>ογραμματικές θέσεις δ</w:t>
      </w:r>
      <w:r w:rsidRPr="002F5A98">
        <w:rPr>
          <w:rFonts w:eastAsia="Times New Roman" w:cs="Times New Roman"/>
          <w:szCs w:val="24"/>
        </w:rPr>
        <w:t>εν πρόκειται ο ελληνικός λαός να επιτρέψει να έ</w:t>
      </w:r>
      <w:r>
        <w:rPr>
          <w:rFonts w:eastAsia="Times New Roman" w:cs="Times New Roman"/>
          <w:szCs w:val="24"/>
        </w:rPr>
        <w:t>ρθουν</w:t>
      </w:r>
      <w:r w:rsidRPr="002F5A98">
        <w:rPr>
          <w:rFonts w:eastAsia="Times New Roman" w:cs="Times New Roman"/>
          <w:szCs w:val="24"/>
        </w:rPr>
        <w:t xml:space="preserve"> ξανά στο προσκήνιο</w:t>
      </w:r>
      <w:r>
        <w:rPr>
          <w:rFonts w:eastAsia="Times New Roman" w:cs="Times New Roman"/>
          <w:szCs w:val="24"/>
        </w:rPr>
        <w:t>. Θα παραμείνουν στο π</w:t>
      </w:r>
      <w:r w:rsidRPr="002F5A98">
        <w:rPr>
          <w:rFonts w:eastAsia="Times New Roman" w:cs="Times New Roman"/>
          <w:szCs w:val="24"/>
        </w:rPr>
        <w:t>αρασκήνιο της πολιτικής ζω</w:t>
      </w:r>
      <w:r w:rsidRPr="002F5A98">
        <w:rPr>
          <w:rFonts w:eastAsia="Times New Roman" w:cs="Times New Roman"/>
          <w:szCs w:val="24"/>
        </w:rPr>
        <w:t>ής</w:t>
      </w:r>
      <w:r>
        <w:rPr>
          <w:rFonts w:eastAsia="Times New Roman" w:cs="Times New Roman"/>
          <w:szCs w:val="24"/>
        </w:rPr>
        <w:t>.</w:t>
      </w:r>
    </w:p>
    <w:p w14:paraId="03A73540" w14:textId="77777777" w:rsidR="00E615E6" w:rsidRDefault="00720F21">
      <w:pPr>
        <w:spacing w:after="0" w:line="600" w:lineRule="auto"/>
        <w:ind w:firstLine="720"/>
        <w:jc w:val="both"/>
        <w:rPr>
          <w:rFonts w:eastAsia="Times New Roman" w:cs="Times New Roman"/>
          <w:szCs w:val="24"/>
        </w:rPr>
      </w:pPr>
      <w:r>
        <w:rPr>
          <w:rFonts w:eastAsia="Times New Roman" w:cs="Times New Roman"/>
          <w:szCs w:val="24"/>
        </w:rPr>
        <w:t>Σ</w:t>
      </w:r>
      <w:r w:rsidRPr="002F5A98">
        <w:rPr>
          <w:rFonts w:eastAsia="Times New Roman" w:cs="Times New Roman"/>
          <w:szCs w:val="24"/>
        </w:rPr>
        <w:t>ας ευχαριστώ πολύ</w:t>
      </w:r>
      <w:r>
        <w:rPr>
          <w:rFonts w:eastAsia="Times New Roman" w:cs="Times New Roman"/>
          <w:szCs w:val="24"/>
        </w:rPr>
        <w:t>.</w:t>
      </w:r>
    </w:p>
    <w:p w14:paraId="03A73541" w14:textId="77777777" w:rsidR="00E615E6" w:rsidRDefault="00720F21">
      <w:pPr>
        <w:spacing w:after="0" w:line="600" w:lineRule="auto"/>
        <w:ind w:firstLine="720"/>
        <w:jc w:val="center"/>
        <w:rPr>
          <w:rFonts w:eastAsia="Times New Roman"/>
          <w:bCs/>
          <w:szCs w:val="24"/>
        </w:rPr>
      </w:pPr>
      <w:r w:rsidRPr="007207BF">
        <w:rPr>
          <w:rFonts w:eastAsia="Times New Roman"/>
          <w:bCs/>
          <w:szCs w:val="24"/>
        </w:rPr>
        <w:t>(Χειροκροτήματα από την πτέρυγα</w:t>
      </w:r>
      <w:r w:rsidRPr="00C707D9">
        <w:rPr>
          <w:rFonts w:eastAsia="Times New Roman"/>
          <w:bCs/>
          <w:szCs w:val="24"/>
        </w:rPr>
        <w:t xml:space="preserve"> </w:t>
      </w:r>
      <w:r w:rsidRPr="003E6473">
        <w:rPr>
          <w:rFonts w:eastAsia="Times New Roman"/>
          <w:bCs/>
          <w:szCs w:val="24"/>
        </w:rPr>
        <w:t>τ</w:t>
      </w:r>
      <w:r w:rsidRPr="00C707D9">
        <w:rPr>
          <w:rFonts w:eastAsia="Times New Roman"/>
          <w:bCs/>
          <w:szCs w:val="24"/>
        </w:rPr>
        <w:t>ου ΣΥΡΙΖΑ)</w:t>
      </w:r>
    </w:p>
    <w:p w14:paraId="03A73542" w14:textId="77777777" w:rsidR="00E615E6" w:rsidRDefault="00720F21">
      <w:pPr>
        <w:spacing w:after="0" w:line="600" w:lineRule="auto"/>
        <w:ind w:firstLine="720"/>
        <w:jc w:val="both"/>
        <w:rPr>
          <w:rFonts w:eastAsia="Times New Roman"/>
          <w:bCs/>
          <w:szCs w:val="24"/>
        </w:rPr>
      </w:pPr>
      <w:r>
        <w:rPr>
          <w:rFonts w:eastAsia="Times New Roman"/>
          <w:b/>
          <w:bCs/>
          <w:szCs w:val="24"/>
        </w:rPr>
        <w:t xml:space="preserve">ΠΡΟΕΔΡΕΥΩΝ (Δημήτριος </w:t>
      </w:r>
      <w:proofErr w:type="spellStart"/>
      <w:r>
        <w:rPr>
          <w:rFonts w:eastAsia="Times New Roman"/>
          <w:b/>
          <w:bCs/>
          <w:szCs w:val="24"/>
        </w:rPr>
        <w:t>Κρεμαστινός</w:t>
      </w:r>
      <w:proofErr w:type="spellEnd"/>
      <w:r>
        <w:rPr>
          <w:rFonts w:eastAsia="Times New Roman"/>
          <w:b/>
          <w:bCs/>
          <w:szCs w:val="24"/>
        </w:rPr>
        <w:t>):</w:t>
      </w:r>
      <w:r>
        <w:rPr>
          <w:rFonts w:eastAsia="Times New Roman"/>
          <w:bCs/>
          <w:szCs w:val="24"/>
        </w:rPr>
        <w:t xml:space="preserve"> Κι εγώ ευχαριστώ.</w:t>
      </w:r>
    </w:p>
    <w:p w14:paraId="03A73543" w14:textId="77777777" w:rsidR="00E615E6" w:rsidRDefault="00720F21">
      <w:pPr>
        <w:spacing w:after="0" w:line="600" w:lineRule="auto"/>
        <w:ind w:firstLine="720"/>
        <w:jc w:val="both"/>
        <w:rPr>
          <w:rFonts w:eastAsia="Times New Roman" w:cs="Times New Roman"/>
          <w:szCs w:val="24"/>
        </w:rPr>
      </w:pPr>
      <w:r>
        <w:rPr>
          <w:rFonts w:eastAsia="Times New Roman"/>
          <w:bCs/>
          <w:szCs w:val="24"/>
        </w:rPr>
        <w:lastRenderedPageBreak/>
        <w:t xml:space="preserve">Τον λόγο έχει ο Βουλευτής του ΣΥΡΙΖΑ κ. </w:t>
      </w:r>
      <w:proofErr w:type="spellStart"/>
      <w:r>
        <w:rPr>
          <w:rFonts w:eastAsia="Times New Roman"/>
          <w:bCs/>
          <w:szCs w:val="24"/>
        </w:rPr>
        <w:t>Μπαλωμενάκης</w:t>
      </w:r>
      <w:proofErr w:type="spellEnd"/>
      <w:r>
        <w:rPr>
          <w:rFonts w:eastAsia="Times New Roman"/>
          <w:bCs/>
          <w:szCs w:val="24"/>
        </w:rPr>
        <w:t>.</w:t>
      </w:r>
      <w:r w:rsidRPr="002F5A98">
        <w:rPr>
          <w:rFonts w:eastAsia="Times New Roman" w:cs="Times New Roman"/>
          <w:szCs w:val="24"/>
        </w:rPr>
        <w:t xml:space="preserve"> </w:t>
      </w:r>
    </w:p>
    <w:p w14:paraId="03A73544" w14:textId="77777777" w:rsidR="00E615E6" w:rsidRDefault="00720F21">
      <w:pPr>
        <w:spacing w:after="0" w:line="600" w:lineRule="auto"/>
        <w:ind w:firstLine="720"/>
        <w:jc w:val="both"/>
        <w:rPr>
          <w:rFonts w:eastAsia="Times New Roman" w:cs="Times New Roman"/>
          <w:szCs w:val="24"/>
        </w:rPr>
      </w:pPr>
      <w:r w:rsidRPr="00FF03E8">
        <w:rPr>
          <w:rFonts w:eastAsia="Times New Roman" w:cs="Times New Roman"/>
          <w:b/>
          <w:szCs w:val="24"/>
        </w:rPr>
        <w:t>ΑΝΤΩΝ</w:t>
      </w:r>
      <w:r>
        <w:rPr>
          <w:rFonts w:eastAsia="Times New Roman" w:cs="Times New Roman"/>
          <w:b/>
          <w:szCs w:val="24"/>
        </w:rPr>
        <w:t>Η</w:t>
      </w:r>
      <w:r w:rsidRPr="00FF03E8">
        <w:rPr>
          <w:rFonts w:eastAsia="Times New Roman" w:cs="Times New Roman"/>
          <w:b/>
          <w:szCs w:val="24"/>
        </w:rPr>
        <w:t>Σ ΜΠΑΛΩΜΕΝΑΚΗΣ:</w:t>
      </w:r>
      <w:r w:rsidRPr="002F5A98">
        <w:rPr>
          <w:rFonts w:eastAsia="Times New Roman" w:cs="Times New Roman"/>
          <w:szCs w:val="24"/>
        </w:rPr>
        <w:t xml:space="preserve"> </w:t>
      </w:r>
      <w:r>
        <w:rPr>
          <w:rFonts w:eastAsia="Times New Roman" w:cs="Times New Roman"/>
          <w:szCs w:val="24"/>
        </w:rPr>
        <w:t>Ευχαριστώ, κύριε Πρόεδρε.</w:t>
      </w:r>
    </w:p>
    <w:p w14:paraId="03A73545" w14:textId="77777777" w:rsidR="00E615E6" w:rsidRDefault="00720F21">
      <w:pPr>
        <w:spacing w:after="0" w:line="600" w:lineRule="auto"/>
        <w:ind w:firstLine="720"/>
        <w:jc w:val="both"/>
        <w:rPr>
          <w:rFonts w:eastAsia="Times New Roman" w:cs="Times New Roman"/>
          <w:szCs w:val="24"/>
        </w:rPr>
      </w:pPr>
      <w:r>
        <w:rPr>
          <w:rFonts w:eastAsia="Times New Roman" w:cs="Times New Roman"/>
          <w:szCs w:val="24"/>
        </w:rPr>
        <w:t xml:space="preserve">Κύριε Υπουργέ, κυρίες και κύριοι συνάδελφοι, </w:t>
      </w:r>
      <w:r w:rsidRPr="002F5A98">
        <w:rPr>
          <w:rFonts w:eastAsia="Times New Roman" w:cs="Times New Roman"/>
          <w:szCs w:val="24"/>
        </w:rPr>
        <w:t xml:space="preserve">με αυτό το σχέδιο νόμου και συγκεκριμένα με το </w:t>
      </w:r>
      <w:r>
        <w:rPr>
          <w:rFonts w:eastAsia="Times New Roman" w:cs="Times New Roman"/>
          <w:szCs w:val="24"/>
        </w:rPr>
        <w:t>Π</w:t>
      </w:r>
      <w:r w:rsidRPr="002F5A98">
        <w:rPr>
          <w:rFonts w:eastAsia="Times New Roman" w:cs="Times New Roman"/>
          <w:szCs w:val="24"/>
        </w:rPr>
        <w:t xml:space="preserve">ρώτο </w:t>
      </w:r>
      <w:r>
        <w:rPr>
          <w:rFonts w:eastAsia="Times New Roman" w:cs="Times New Roman"/>
          <w:szCs w:val="24"/>
        </w:rPr>
        <w:t>Μ</w:t>
      </w:r>
      <w:r w:rsidRPr="002F5A98">
        <w:rPr>
          <w:rFonts w:eastAsia="Times New Roman" w:cs="Times New Roman"/>
          <w:szCs w:val="24"/>
        </w:rPr>
        <w:t>έρος</w:t>
      </w:r>
      <w:r>
        <w:rPr>
          <w:rFonts w:eastAsia="Times New Roman" w:cs="Times New Roman"/>
          <w:szCs w:val="24"/>
        </w:rPr>
        <w:t>,</w:t>
      </w:r>
      <w:r w:rsidRPr="002F5A98">
        <w:rPr>
          <w:rFonts w:eastAsia="Times New Roman" w:cs="Times New Roman"/>
          <w:szCs w:val="24"/>
        </w:rPr>
        <w:t xml:space="preserve"> λα</w:t>
      </w:r>
      <w:r>
        <w:rPr>
          <w:rFonts w:eastAsia="Times New Roman" w:cs="Times New Roman"/>
          <w:szCs w:val="24"/>
        </w:rPr>
        <w:t>μβάνονται για πρώτη φορά μέτρα που συγκροτούν ένα αυτοτελές όσο και υποχρεωτικό θεσμικό π</w:t>
      </w:r>
      <w:r w:rsidRPr="002F5A98">
        <w:rPr>
          <w:rFonts w:eastAsia="Times New Roman" w:cs="Times New Roman"/>
          <w:szCs w:val="24"/>
        </w:rPr>
        <w:t xml:space="preserve">λαίσιο για την πρόληψη και την καταπολέμηση της </w:t>
      </w:r>
      <w:proofErr w:type="spellStart"/>
      <w:r w:rsidRPr="002F5A98">
        <w:rPr>
          <w:rFonts w:eastAsia="Times New Roman" w:cs="Times New Roman"/>
          <w:szCs w:val="24"/>
        </w:rPr>
        <w:t>έμφυλης</w:t>
      </w:r>
      <w:proofErr w:type="spellEnd"/>
      <w:r w:rsidRPr="002F5A98">
        <w:rPr>
          <w:rFonts w:eastAsia="Times New Roman" w:cs="Times New Roman"/>
          <w:szCs w:val="24"/>
        </w:rPr>
        <w:t xml:space="preserve"> βίας</w:t>
      </w:r>
      <w:r w:rsidRPr="002F5A98">
        <w:rPr>
          <w:rFonts w:eastAsia="Times New Roman" w:cs="Times New Roman"/>
          <w:szCs w:val="24"/>
        </w:rPr>
        <w:t xml:space="preserve"> και των πάσης φύσεως διακρίσεων</w:t>
      </w:r>
      <w:r>
        <w:rPr>
          <w:rFonts w:eastAsia="Times New Roman" w:cs="Times New Roman"/>
          <w:szCs w:val="24"/>
        </w:rPr>
        <w:t>, που</w:t>
      </w:r>
      <w:r w:rsidRPr="002F5A98">
        <w:rPr>
          <w:rFonts w:eastAsia="Times New Roman" w:cs="Times New Roman"/>
          <w:szCs w:val="24"/>
        </w:rPr>
        <w:t xml:space="preserve"> αφετηρία έχουν </w:t>
      </w:r>
      <w:r>
        <w:rPr>
          <w:rFonts w:eastAsia="Times New Roman" w:cs="Times New Roman"/>
          <w:szCs w:val="24"/>
        </w:rPr>
        <w:t>είτε το φύλο είτε τη φυλή είτε τον</w:t>
      </w:r>
      <w:r w:rsidRPr="002F5A98">
        <w:rPr>
          <w:rFonts w:eastAsia="Times New Roman" w:cs="Times New Roman"/>
          <w:szCs w:val="24"/>
        </w:rPr>
        <w:t xml:space="preserve"> σεξουαλικό προσανατολισμό</w:t>
      </w:r>
      <w:r>
        <w:rPr>
          <w:rFonts w:eastAsia="Times New Roman" w:cs="Times New Roman"/>
          <w:szCs w:val="24"/>
        </w:rPr>
        <w:t>.</w:t>
      </w:r>
    </w:p>
    <w:p w14:paraId="03A73546" w14:textId="77777777" w:rsidR="00E615E6" w:rsidRDefault="00720F21">
      <w:pPr>
        <w:spacing w:after="0" w:line="600" w:lineRule="auto"/>
        <w:ind w:firstLine="720"/>
        <w:jc w:val="both"/>
        <w:rPr>
          <w:rFonts w:eastAsia="Times New Roman" w:cs="Times New Roman"/>
          <w:szCs w:val="24"/>
        </w:rPr>
      </w:pPr>
      <w:r>
        <w:rPr>
          <w:rFonts w:eastAsia="Times New Roman" w:cs="Times New Roman"/>
          <w:szCs w:val="24"/>
        </w:rPr>
        <w:t>Ω</w:t>
      </w:r>
      <w:r w:rsidRPr="002F5A98">
        <w:rPr>
          <w:rFonts w:eastAsia="Times New Roman" w:cs="Times New Roman"/>
          <w:szCs w:val="24"/>
        </w:rPr>
        <w:t>ς τώρα οι γενικές δια</w:t>
      </w:r>
      <w:r>
        <w:rPr>
          <w:rFonts w:eastAsia="Times New Roman" w:cs="Times New Roman"/>
          <w:szCs w:val="24"/>
        </w:rPr>
        <w:t>τάξεις που υπήρχαν εγκατεστημένες</w:t>
      </w:r>
      <w:r w:rsidRPr="002F5A98">
        <w:rPr>
          <w:rFonts w:eastAsia="Times New Roman" w:cs="Times New Roman"/>
          <w:szCs w:val="24"/>
        </w:rPr>
        <w:t xml:space="preserve"> στο νομικό </w:t>
      </w:r>
      <w:r>
        <w:rPr>
          <w:rFonts w:eastAsia="Times New Roman" w:cs="Times New Roman"/>
          <w:szCs w:val="24"/>
        </w:rPr>
        <w:t>ιστό</w:t>
      </w:r>
      <w:r w:rsidRPr="002F5A98">
        <w:rPr>
          <w:rFonts w:eastAsia="Times New Roman" w:cs="Times New Roman"/>
          <w:szCs w:val="24"/>
        </w:rPr>
        <w:t xml:space="preserve"> </w:t>
      </w:r>
      <w:r>
        <w:rPr>
          <w:rFonts w:eastAsia="Times New Roman" w:cs="Times New Roman"/>
          <w:szCs w:val="24"/>
        </w:rPr>
        <w:t>είτε</w:t>
      </w:r>
      <w:r w:rsidRPr="002F5A98">
        <w:rPr>
          <w:rFonts w:eastAsia="Times New Roman" w:cs="Times New Roman"/>
          <w:szCs w:val="24"/>
        </w:rPr>
        <w:t xml:space="preserve"> αφορούσαν κάθε φορά ξεχωριστό επιμέρους τομέα της κοινωνικής και</w:t>
      </w:r>
      <w:r w:rsidRPr="002F5A98">
        <w:rPr>
          <w:rFonts w:eastAsia="Times New Roman" w:cs="Times New Roman"/>
          <w:szCs w:val="24"/>
        </w:rPr>
        <w:t xml:space="preserve"> οικονομικής ζώνης </w:t>
      </w:r>
      <w:r>
        <w:rPr>
          <w:rFonts w:eastAsia="Times New Roman" w:cs="Times New Roman"/>
          <w:szCs w:val="24"/>
        </w:rPr>
        <w:t>-</w:t>
      </w:r>
      <w:r w:rsidRPr="002F5A98">
        <w:rPr>
          <w:rFonts w:eastAsia="Times New Roman" w:cs="Times New Roman"/>
          <w:szCs w:val="24"/>
        </w:rPr>
        <w:t xml:space="preserve">με αποτέλεσμα να μην είναι δυνατή </w:t>
      </w:r>
      <w:r>
        <w:rPr>
          <w:rFonts w:eastAsia="Times New Roman" w:cs="Times New Roman"/>
          <w:szCs w:val="24"/>
        </w:rPr>
        <w:t xml:space="preserve">η παρακολούθηση της εφαρμογής </w:t>
      </w:r>
      <w:r>
        <w:rPr>
          <w:rFonts w:eastAsia="Times New Roman" w:cs="Times New Roman"/>
          <w:szCs w:val="24"/>
        </w:rPr>
        <w:t>τους,</w:t>
      </w:r>
      <w:r>
        <w:rPr>
          <w:rFonts w:eastAsia="Times New Roman" w:cs="Times New Roman"/>
          <w:szCs w:val="24"/>
        </w:rPr>
        <w:t xml:space="preserve"> ελλείψει μ</w:t>
      </w:r>
      <w:r w:rsidRPr="002F5A98">
        <w:rPr>
          <w:rFonts w:eastAsia="Times New Roman" w:cs="Times New Roman"/>
          <w:szCs w:val="24"/>
        </w:rPr>
        <w:t xml:space="preserve">άλιστα και των </w:t>
      </w:r>
      <w:r>
        <w:rPr>
          <w:rFonts w:eastAsia="Times New Roman" w:cs="Times New Roman"/>
          <w:szCs w:val="24"/>
        </w:rPr>
        <w:t>ανάλογων</w:t>
      </w:r>
      <w:r w:rsidRPr="002F5A98">
        <w:rPr>
          <w:rFonts w:eastAsia="Times New Roman" w:cs="Times New Roman"/>
          <w:szCs w:val="24"/>
        </w:rPr>
        <w:t xml:space="preserve"> αναγκαίων δομών που τώρα δημιουργούνται</w:t>
      </w:r>
      <w:r>
        <w:rPr>
          <w:rFonts w:eastAsia="Times New Roman" w:cs="Times New Roman"/>
          <w:szCs w:val="24"/>
        </w:rPr>
        <w:t>-</w:t>
      </w:r>
      <w:r w:rsidRPr="002F5A98">
        <w:rPr>
          <w:rFonts w:eastAsia="Times New Roman" w:cs="Times New Roman"/>
          <w:szCs w:val="24"/>
        </w:rPr>
        <w:t xml:space="preserve"> είτε στη δυσμενέστερη εκδοχή υπήρχαν </w:t>
      </w:r>
      <w:r>
        <w:rPr>
          <w:rFonts w:eastAsia="Times New Roman" w:cs="Times New Roman"/>
          <w:szCs w:val="24"/>
        </w:rPr>
        <w:t xml:space="preserve">μεν ως </w:t>
      </w:r>
      <w:r w:rsidRPr="002F5A98">
        <w:rPr>
          <w:rFonts w:eastAsia="Times New Roman" w:cs="Times New Roman"/>
          <w:szCs w:val="24"/>
        </w:rPr>
        <w:t>διατάξεις νόμων</w:t>
      </w:r>
      <w:r>
        <w:rPr>
          <w:rFonts w:eastAsia="Times New Roman" w:cs="Times New Roman"/>
          <w:szCs w:val="24"/>
        </w:rPr>
        <w:t>,</w:t>
      </w:r>
      <w:r w:rsidRPr="002F5A98">
        <w:rPr>
          <w:rFonts w:eastAsia="Times New Roman" w:cs="Times New Roman"/>
          <w:szCs w:val="24"/>
        </w:rPr>
        <w:t xml:space="preserve"> πλην όμως δεν είχε π</w:t>
      </w:r>
      <w:r>
        <w:rPr>
          <w:rFonts w:eastAsia="Times New Roman" w:cs="Times New Roman"/>
          <w:szCs w:val="24"/>
        </w:rPr>
        <w:t xml:space="preserve">ροβλεφθεί </w:t>
      </w:r>
      <w:r>
        <w:rPr>
          <w:rFonts w:eastAsia="Times New Roman" w:cs="Times New Roman"/>
          <w:szCs w:val="24"/>
        </w:rPr>
        <w:t>να υπάρχουν κυρώσεις σ</w:t>
      </w:r>
      <w:r w:rsidRPr="002F5A98">
        <w:rPr>
          <w:rFonts w:eastAsia="Times New Roman" w:cs="Times New Roman"/>
          <w:szCs w:val="24"/>
        </w:rPr>
        <w:t>ε περίπτωση μη εφαρμογής</w:t>
      </w:r>
      <w:r>
        <w:rPr>
          <w:rFonts w:eastAsia="Times New Roman" w:cs="Times New Roman"/>
          <w:szCs w:val="24"/>
        </w:rPr>
        <w:t>.</w:t>
      </w:r>
    </w:p>
    <w:p w14:paraId="03A73547" w14:textId="77777777" w:rsidR="00E615E6" w:rsidRDefault="00720F21">
      <w:pPr>
        <w:spacing w:after="0" w:line="600" w:lineRule="auto"/>
        <w:ind w:firstLine="720"/>
        <w:jc w:val="both"/>
        <w:rPr>
          <w:rFonts w:eastAsia="Times New Roman" w:cs="Times New Roman"/>
          <w:szCs w:val="24"/>
        </w:rPr>
      </w:pPr>
      <w:r>
        <w:rPr>
          <w:rFonts w:eastAsia="Times New Roman" w:cs="Times New Roman"/>
          <w:szCs w:val="24"/>
        </w:rPr>
        <w:lastRenderedPageBreak/>
        <w:t>Χ</w:t>
      </w:r>
      <w:r w:rsidRPr="002F5A98">
        <w:rPr>
          <w:rFonts w:eastAsia="Times New Roman" w:cs="Times New Roman"/>
          <w:szCs w:val="24"/>
        </w:rPr>
        <w:t xml:space="preserve">αρακτηριστικό παράδειγμα </w:t>
      </w:r>
      <w:r>
        <w:rPr>
          <w:rFonts w:eastAsia="Times New Roman" w:cs="Times New Roman"/>
          <w:szCs w:val="24"/>
        </w:rPr>
        <w:t>αυτής της τελευταίας περίπτωσης, να υπάρχει δ</w:t>
      </w:r>
      <w:r w:rsidRPr="002F5A98">
        <w:rPr>
          <w:rFonts w:eastAsia="Times New Roman" w:cs="Times New Roman"/>
          <w:szCs w:val="24"/>
        </w:rPr>
        <w:t xml:space="preserve">ηλαδή μία διάταξη που προβλέπει μέτρα </w:t>
      </w:r>
      <w:proofErr w:type="spellStart"/>
      <w:r w:rsidRPr="002F5A98">
        <w:rPr>
          <w:rFonts w:eastAsia="Times New Roman" w:cs="Times New Roman"/>
          <w:szCs w:val="24"/>
        </w:rPr>
        <w:t>ισότητος</w:t>
      </w:r>
      <w:proofErr w:type="spellEnd"/>
      <w:r w:rsidRPr="002F5A98">
        <w:rPr>
          <w:rFonts w:eastAsia="Times New Roman" w:cs="Times New Roman"/>
          <w:szCs w:val="24"/>
        </w:rPr>
        <w:t xml:space="preserve"> αλλά να μην ορίζεται η συνέπεια </w:t>
      </w:r>
      <w:r>
        <w:rPr>
          <w:rFonts w:eastAsia="Times New Roman" w:cs="Times New Roman"/>
          <w:szCs w:val="24"/>
        </w:rPr>
        <w:t>από τη μη εφαρμογή της, αποτελεί το άρθρο 25</w:t>
      </w:r>
      <w:r w:rsidRPr="002F5A98">
        <w:rPr>
          <w:rFonts w:eastAsia="Times New Roman" w:cs="Times New Roman"/>
          <w:szCs w:val="24"/>
        </w:rPr>
        <w:t>1 του ν</w:t>
      </w:r>
      <w:r>
        <w:rPr>
          <w:rFonts w:eastAsia="Times New Roman" w:cs="Times New Roman"/>
          <w:szCs w:val="24"/>
        </w:rPr>
        <w:t>.3852/2</w:t>
      </w:r>
      <w:r>
        <w:rPr>
          <w:rFonts w:eastAsia="Times New Roman" w:cs="Times New Roman"/>
          <w:szCs w:val="24"/>
        </w:rPr>
        <w:t xml:space="preserve">010, δηλαδή </w:t>
      </w:r>
      <w:r w:rsidRPr="002F5A98">
        <w:rPr>
          <w:rFonts w:eastAsia="Times New Roman" w:cs="Times New Roman"/>
          <w:szCs w:val="24"/>
        </w:rPr>
        <w:t xml:space="preserve">ο </w:t>
      </w:r>
      <w:r>
        <w:rPr>
          <w:rFonts w:eastAsia="Times New Roman" w:cs="Times New Roman"/>
          <w:szCs w:val="24"/>
        </w:rPr>
        <w:t>«</w:t>
      </w:r>
      <w:r w:rsidRPr="002F5A98">
        <w:rPr>
          <w:rFonts w:eastAsia="Times New Roman" w:cs="Times New Roman"/>
          <w:szCs w:val="24"/>
        </w:rPr>
        <w:t>ΚΑΛΛΙΚΡΑΤΗΣ</w:t>
      </w:r>
      <w:r>
        <w:rPr>
          <w:rFonts w:eastAsia="Times New Roman" w:cs="Times New Roman"/>
          <w:szCs w:val="24"/>
        </w:rPr>
        <w:t>». Στο άρθρο αυτό οριζόταν π</w:t>
      </w:r>
      <w:r w:rsidRPr="002F5A98">
        <w:rPr>
          <w:rFonts w:eastAsia="Times New Roman" w:cs="Times New Roman"/>
          <w:szCs w:val="24"/>
        </w:rPr>
        <w:t xml:space="preserve">ράγματι </w:t>
      </w:r>
      <w:r>
        <w:rPr>
          <w:rFonts w:eastAsia="Times New Roman" w:cs="Times New Roman"/>
          <w:szCs w:val="24"/>
        </w:rPr>
        <w:t xml:space="preserve">η </w:t>
      </w:r>
      <w:r w:rsidRPr="002F5A98">
        <w:rPr>
          <w:rFonts w:eastAsia="Times New Roman" w:cs="Times New Roman"/>
          <w:szCs w:val="24"/>
        </w:rPr>
        <w:t>υποχρέωση για εκπροσ</w:t>
      </w:r>
      <w:r>
        <w:rPr>
          <w:rFonts w:eastAsia="Times New Roman" w:cs="Times New Roman"/>
          <w:szCs w:val="24"/>
        </w:rPr>
        <w:t>ώπηση εκάστου φύλου σ</w:t>
      </w:r>
      <w:r w:rsidRPr="002F5A98">
        <w:rPr>
          <w:rFonts w:eastAsia="Times New Roman" w:cs="Times New Roman"/>
          <w:szCs w:val="24"/>
        </w:rPr>
        <w:t xml:space="preserve">ε ποσοστό τουλάχιστον 30% επί του συνόλου των μελών </w:t>
      </w:r>
      <w:r>
        <w:rPr>
          <w:rFonts w:eastAsia="Times New Roman" w:cs="Times New Roman"/>
          <w:szCs w:val="24"/>
        </w:rPr>
        <w:t xml:space="preserve">των </w:t>
      </w:r>
      <w:r w:rsidRPr="002F5A98">
        <w:rPr>
          <w:rFonts w:eastAsia="Times New Roman" w:cs="Times New Roman"/>
          <w:szCs w:val="24"/>
        </w:rPr>
        <w:t>συλλογικών οργάνων</w:t>
      </w:r>
      <w:r>
        <w:rPr>
          <w:rFonts w:eastAsia="Times New Roman" w:cs="Times New Roman"/>
          <w:szCs w:val="24"/>
        </w:rPr>
        <w:t>. Δ</w:t>
      </w:r>
      <w:r w:rsidRPr="002F5A98">
        <w:rPr>
          <w:rFonts w:eastAsia="Times New Roman" w:cs="Times New Roman"/>
          <w:szCs w:val="24"/>
        </w:rPr>
        <w:t>εν υπήρχε</w:t>
      </w:r>
      <w:r>
        <w:rPr>
          <w:rFonts w:eastAsia="Times New Roman" w:cs="Times New Roman"/>
          <w:szCs w:val="24"/>
        </w:rPr>
        <w:t>,</w:t>
      </w:r>
      <w:r w:rsidRPr="002F5A98">
        <w:rPr>
          <w:rFonts w:eastAsia="Times New Roman" w:cs="Times New Roman"/>
          <w:szCs w:val="24"/>
        </w:rPr>
        <w:t xml:space="preserve"> </w:t>
      </w:r>
      <w:r>
        <w:rPr>
          <w:rFonts w:eastAsia="Times New Roman" w:cs="Times New Roman"/>
          <w:szCs w:val="24"/>
        </w:rPr>
        <w:t>όμως,</w:t>
      </w:r>
      <w:r w:rsidRPr="002F5A98">
        <w:rPr>
          <w:rFonts w:eastAsia="Times New Roman" w:cs="Times New Roman"/>
          <w:szCs w:val="24"/>
        </w:rPr>
        <w:t xml:space="preserve"> </w:t>
      </w:r>
      <w:r>
        <w:rPr>
          <w:rFonts w:eastAsia="Times New Roman" w:cs="Times New Roman"/>
          <w:szCs w:val="24"/>
        </w:rPr>
        <w:t>ουδεμία</w:t>
      </w:r>
      <w:r w:rsidRPr="002F5A98">
        <w:rPr>
          <w:rFonts w:eastAsia="Times New Roman" w:cs="Times New Roman"/>
          <w:szCs w:val="24"/>
        </w:rPr>
        <w:t xml:space="preserve"> συνέπεια </w:t>
      </w:r>
      <w:r>
        <w:rPr>
          <w:rFonts w:eastAsia="Times New Roman" w:cs="Times New Roman"/>
          <w:szCs w:val="24"/>
        </w:rPr>
        <w:t xml:space="preserve">εάν </w:t>
      </w:r>
      <w:r w:rsidRPr="002F5A98">
        <w:rPr>
          <w:rFonts w:eastAsia="Times New Roman" w:cs="Times New Roman"/>
          <w:szCs w:val="24"/>
        </w:rPr>
        <w:t xml:space="preserve">αυτή </w:t>
      </w:r>
      <w:r>
        <w:rPr>
          <w:rFonts w:eastAsia="Times New Roman" w:cs="Times New Roman"/>
          <w:szCs w:val="24"/>
        </w:rPr>
        <w:t>η υποχρέωση δεν τηρείτο. Έ</w:t>
      </w:r>
      <w:r w:rsidRPr="002F5A98">
        <w:rPr>
          <w:rFonts w:eastAsia="Times New Roman" w:cs="Times New Roman"/>
          <w:szCs w:val="24"/>
        </w:rPr>
        <w:t>χουμε</w:t>
      </w:r>
      <w:r>
        <w:rPr>
          <w:rFonts w:eastAsia="Times New Roman" w:cs="Times New Roman"/>
          <w:szCs w:val="24"/>
        </w:rPr>
        <w:t>,</w:t>
      </w:r>
      <w:r w:rsidRPr="002F5A98">
        <w:rPr>
          <w:rFonts w:eastAsia="Times New Roman" w:cs="Times New Roman"/>
          <w:szCs w:val="24"/>
        </w:rPr>
        <w:t xml:space="preserve"> δηλαδή</w:t>
      </w:r>
      <w:r>
        <w:rPr>
          <w:rFonts w:eastAsia="Times New Roman" w:cs="Times New Roman"/>
          <w:szCs w:val="24"/>
        </w:rPr>
        <w:t>,</w:t>
      </w:r>
      <w:r w:rsidRPr="002F5A98">
        <w:rPr>
          <w:rFonts w:eastAsia="Times New Roman" w:cs="Times New Roman"/>
          <w:szCs w:val="24"/>
        </w:rPr>
        <w:t xml:space="preserve"> μία πε</w:t>
      </w:r>
      <w:r>
        <w:rPr>
          <w:rFonts w:eastAsia="Times New Roman" w:cs="Times New Roman"/>
          <w:szCs w:val="24"/>
        </w:rPr>
        <w:t>ρίπτωση ατελούς νομοθέτησης, ένα</w:t>
      </w:r>
      <w:r w:rsidRPr="002F5A98">
        <w:rPr>
          <w:rFonts w:eastAsia="Times New Roman" w:cs="Times New Roman"/>
          <w:szCs w:val="24"/>
        </w:rPr>
        <w:t xml:space="preserve"> </w:t>
      </w:r>
      <w:proofErr w:type="spellStart"/>
      <w:r>
        <w:rPr>
          <w:rFonts w:eastAsia="Times New Roman" w:cs="Times New Roman"/>
          <w:szCs w:val="24"/>
          <w:lang w:val="en-US"/>
        </w:rPr>
        <w:t>lex</w:t>
      </w:r>
      <w:proofErr w:type="spellEnd"/>
      <w:r w:rsidRPr="002A25D1">
        <w:rPr>
          <w:rFonts w:eastAsia="Times New Roman" w:cs="Times New Roman"/>
          <w:szCs w:val="24"/>
        </w:rPr>
        <w:t xml:space="preserve"> </w:t>
      </w:r>
      <w:proofErr w:type="spellStart"/>
      <w:r>
        <w:rPr>
          <w:rFonts w:eastAsia="Times New Roman" w:cs="Times New Roman"/>
          <w:szCs w:val="24"/>
          <w:lang w:val="en-US"/>
        </w:rPr>
        <w:t>imperfectus</w:t>
      </w:r>
      <w:proofErr w:type="spellEnd"/>
      <w:r>
        <w:rPr>
          <w:rFonts w:eastAsia="Times New Roman" w:cs="Times New Roman"/>
          <w:szCs w:val="24"/>
        </w:rPr>
        <w:t>,</w:t>
      </w:r>
      <w:r w:rsidRPr="002F5A98">
        <w:rPr>
          <w:rFonts w:eastAsia="Times New Roman" w:cs="Times New Roman"/>
          <w:szCs w:val="24"/>
        </w:rPr>
        <w:t xml:space="preserve"> </w:t>
      </w:r>
      <w:r>
        <w:rPr>
          <w:rFonts w:eastAsia="Times New Roman" w:cs="Times New Roman"/>
          <w:szCs w:val="24"/>
        </w:rPr>
        <w:t>και βεβαίως συνεχείς καταστρατηγήσει</w:t>
      </w:r>
      <w:r w:rsidRPr="002F5A98">
        <w:rPr>
          <w:rFonts w:eastAsia="Times New Roman" w:cs="Times New Roman"/>
          <w:szCs w:val="24"/>
        </w:rPr>
        <w:t>ς</w:t>
      </w:r>
      <w:r>
        <w:rPr>
          <w:rFonts w:eastAsia="Times New Roman" w:cs="Times New Roman"/>
          <w:szCs w:val="24"/>
        </w:rPr>
        <w:t>.</w:t>
      </w:r>
    </w:p>
    <w:p w14:paraId="03A73548" w14:textId="77777777" w:rsidR="00E615E6" w:rsidRDefault="00720F21">
      <w:pPr>
        <w:spacing w:after="0" w:line="600" w:lineRule="auto"/>
        <w:ind w:firstLine="720"/>
        <w:jc w:val="both"/>
        <w:rPr>
          <w:rFonts w:eastAsia="Times New Roman" w:cs="Times New Roman"/>
          <w:szCs w:val="24"/>
        </w:rPr>
      </w:pPr>
      <w:r>
        <w:rPr>
          <w:rFonts w:eastAsia="Times New Roman" w:cs="Times New Roman"/>
          <w:szCs w:val="24"/>
        </w:rPr>
        <w:t>Η κυρία εισηγήτρια</w:t>
      </w:r>
      <w:r w:rsidRPr="002F5A98">
        <w:rPr>
          <w:rFonts w:eastAsia="Times New Roman" w:cs="Times New Roman"/>
          <w:szCs w:val="24"/>
        </w:rPr>
        <w:t xml:space="preserve"> τ</w:t>
      </w:r>
      <w:r>
        <w:rPr>
          <w:rFonts w:eastAsia="Times New Roman" w:cs="Times New Roman"/>
          <w:szCs w:val="24"/>
        </w:rPr>
        <w:t>ης</w:t>
      </w:r>
      <w:r w:rsidRPr="002F5A98">
        <w:rPr>
          <w:rFonts w:eastAsia="Times New Roman" w:cs="Times New Roman"/>
          <w:szCs w:val="24"/>
        </w:rPr>
        <w:t xml:space="preserve"> ΔΗΣΥ μ</w:t>
      </w:r>
      <w:r>
        <w:rPr>
          <w:rFonts w:eastAsia="Times New Roman" w:cs="Times New Roman"/>
          <w:szCs w:val="24"/>
        </w:rPr>
        <w:t>ά</w:t>
      </w:r>
      <w:r w:rsidRPr="002F5A98">
        <w:rPr>
          <w:rFonts w:eastAsia="Times New Roman" w:cs="Times New Roman"/>
          <w:szCs w:val="24"/>
        </w:rPr>
        <w:t xml:space="preserve">ς είπε το πρωί ότι η διάταξη του άρθρου 16 </w:t>
      </w:r>
      <w:r>
        <w:rPr>
          <w:rFonts w:eastAsia="Times New Roman" w:cs="Times New Roman"/>
          <w:szCs w:val="24"/>
        </w:rPr>
        <w:t xml:space="preserve">του </w:t>
      </w:r>
      <w:r w:rsidRPr="002F5A98">
        <w:rPr>
          <w:rFonts w:eastAsia="Times New Roman" w:cs="Times New Roman"/>
          <w:szCs w:val="24"/>
        </w:rPr>
        <w:t>συγκεκριμένου σχεδίου</w:t>
      </w:r>
      <w:r>
        <w:rPr>
          <w:rFonts w:eastAsia="Times New Roman" w:cs="Times New Roman"/>
          <w:szCs w:val="24"/>
        </w:rPr>
        <w:t xml:space="preserve"> νόμου που συζητάμε σ</w:t>
      </w:r>
      <w:r w:rsidRPr="002F5A98">
        <w:rPr>
          <w:rFonts w:eastAsia="Times New Roman" w:cs="Times New Roman"/>
          <w:szCs w:val="24"/>
        </w:rPr>
        <w:t>ήμερα είναι περίπου περιττή</w:t>
      </w:r>
      <w:r>
        <w:rPr>
          <w:rFonts w:eastAsia="Times New Roman" w:cs="Times New Roman"/>
          <w:szCs w:val="24"/>
        </w:rPr>
        <w:t>,</w:t>
      </w:r>
      <w:r w:rsidRPr="002F5A98">
        <w:rPr>
          <w:rFonts w:eastAsia="Times New Roman" w:cs="Times New Roman"/>
          <w:szCs w:val="24"/>
        </w:rPr>
        <w:t xml:space="preserve"> εφό</w:t>
      </w:r>
      <w:r w:rsidRPr="002F5A98">
        <w:rPr>
          <w:rFonts w:eastAsia="Times New Roman" w:cs="Times New Roman"/>
          <w:szCs w:val="24"/>
        </w:rPr>
        <w:t xml:space="preserve">σον προβλέπεται ήδη </w:t>
      </w:r>
      <w:r>
        <w:rPr>
          <w:rFonts w:eastAsia="Times New Roman" w:cs="Times New Roman"/>
          <w:szCs w:val="24"/>
        </w:rPr>
        <w:t>η</w:t>
      </w:r>
      <w:r w:rsidRPr="002F5A98">
        <w:rPr>
          <w:rFonts w:eastAsia="Times New Roman" w:cs="Times New Roman"/>
          <w:szCs w:val="24"/>
        </w:rPr>
        <w:t xml:space="preserve"> ποσόστωσ</w:t>
      </w:r>
      <w:r>
        <w:rPr>
          <w:rFonts w:eastAsia="Times New Roman" w:cs="Times New Roman"/>
          <w:szCs w:val="24"/>
        </w:rPr>
        <w:t xml:space="preserve">η στη </w:t>
      </w:r>
      <w:r w:rsidRPr="002F5A98">
        <w:rPr>
          <w:rFonts w:eastAsia="Times New Roman" w:cs="Times New Roman"/>
          <w:szCs w:val="24"/>
        </w:rPr>
        <w:t>σύνθεση των συλλογικών οργάνων</w:t>
      </w:r>
      <w:r>
        <w:rPr>
          <w:rFonts w:eastAsia="Times New Roman" w:cs="Times New Roman"/>
          <w:szCs w:val="24"/>
        </w:rPr>
        <w:t>. Αυτό, όμως, δεν είναι σωστό. Διότι, με τη ρύθμιση που πε</w:t>
      </w:r>
      <w:r w:rsidRPr="002F5A98">
        <w:rPr>
          <w:rFonts w:eastAsia="Times New Roman" w:cs="Times New Roman"/>
          <w:szCs w:val="24"/>
        </w:rPr>
        <w:t>ρ</w:t>
      </w:r>
      <w:r>
        <w:rPr>
          <w:rFonts w:eastAsia="Times New Roman" w:cs="Times New Roman"/>
          <w:szCs w:val="24"/>
        </w:rPr>
        <w:t>ι</w:t>
      </w:r>
      <w:r w:rsidRPr="002F5A98">
        <w:rPr>
          <w:rFonts w:eastAsia="Times New Roman" w:cs="Times New Roman"/>
          <w:szCs w:val="24"/>
        </w:rPr>
        <w:t>έχεται τώρα στο συζητούμενο σχέδιο νόμου</w:t>
      </w:r>
      <w:r>
        <w:rPr>
          <w:rFonts w:eastAsia="Times New Roman" w:cs="Times New Roman"/>
          <w:szCs w:val="24"/>
        </w:rPr>
        <w:t>,</w:t>
      </w:r>
      <w:r w:rsidRPr="002F5A98">
        <w:rPr>
          <w:rFonts w:eastAsia="Times New Roman" w:cs="Times New Roman"/>
          <w:szCs w:val="24"/>
        </w:rPr>
        <w:t xml:space="preserve"> προβλέπεται ως κύρωση για την ελλιπή σύνθεση η έλλειψη νομιμότητας της απόφασης</w:t>
      </w:r>
      <w:r>
        <w:rPr>
          <w:rFonts w:eastAsia="Times New Roman" w:cs="Times New Roman"/>
          <w:szCs w:val="24"/>
        </w:rPr>
        <w:t>,</w:t>
      </w:r>
      <w:r w:rsidRPr="002F5A98">
        <w:rPr>
          <w:rFonts w:eastAsia="Times New Roman" w:cs="Times New Roman"/>
          <w:szCs w:val="24"/>
        </w:rPr>
        <w:t xml:space="preserve"> με ό</w:t>
      </w:r>
      <w:r>
        <w:rPr>
          <w:rFonts w:eastAsia="Times New Roman" w:cs="Times New Roman"/>
          <w:szCs w:val="24"/>
        </w:rPr>
        <w:t>,</w:t>
      </w:r>
      <w:r w:rsidRPr="002F5A98">
        <w:rPr>
          <w:rFonts w:eastAsia="Times New Roman" w:cs="Times New Roman"/>
          <w:szCs w:val="24"/>
        </w:rPr>
        <w:t>τι</w:t>
      </w:r>
      <w:r w:rsidRPr="002F5A98">
        <w:rPr>
          <w:rFonts w:eastAsia="Times New Roman" w:cs="Times New Roman"/>
          <w:szCs w:val="24"/>
        </w:rPr>
        <w:t xml:space="preserve"> </w:t>
      </w:r>
      <w:r w:rsidRPr="002F5A98">
        <w:rPr>
          <w:rFonts w:eastAsia="Times New Roman" w:cs="Times New Roman"/>
          <w:szCs w:val="24"/>
        </w:rPr>
        <w:lastRenderedPageBreak/>
        <w:t>αυτό συνεπάγεται</w:t>
      </w:r>
      <w:r>
        <w:rPr>
          <w:rFonts w:eastAsia="Times New Roman" w:cs="Times New Roman"/>
          <w:szCs w:val="24"/>
        </w:rPr>
        <w:t>. Έ</w:t>
      </w:r>
      <w:r w:rsidRPr="002F5A98">
        <w:rPr>
          <w:rFonts w:eastAsia="Times New Roman" w:cs="Times New Roman"/>
          <w:szCs w:val="24"/>
        </w:rPr>
        <w:t>χουμε</w:t>
      </w:r>
      <w:r>
        <w:rPr>
          <w:rFonts w:eastAsia="Times New Roman" w:cs="Times New Roman"/>
          <w:szCs w:val="24"/>
        </w:rPr>
        <w:t>,</w:t>
      </w:r>
      <w:r w:rsidRPr="002F5A98">
        <w:rPr>
          <w:rFonts w:eastAsia="Times New Roman" w:cs="Times New Roman"/>
          <w:szCs w:val="24"/>
        </w:rPr>
        <w:t xml:space="preserve"> δηλαδή</w:t>
      </w:r>
      <w:r>
        <w:rPr>
          <w:rFonts w:eastAsia="Times New Roman" w:cs="Times New Roman"/>
          <w:szCs w:val="24"/>
        </w:rPr>
        <w:t>,</w:t>
      </w:r>
      <w:r w:rsidRPr="002F5A98">
        <w:rPr>
          <w:rFonts w:eastAsia="Times New Roman" w:cs="Times New Roman"/>
          <w:szCs w:val="24"/>
        </w:rPr>
        <w:t xml:space="preserve"> στην προκειμένη περίπτωση μετάβαση από ένα ευχολόγιο σε ένα καθεστώς </w:t>
      </w:r>
      <w:proofErr w:type="spellStart"/>
      <w:r w:rsidRPr="002F5A98">
        <w:rPr>
          <w:rFonts w:eastAsia="Times New Roman" w:cs="Times New Roman"/>
          <w:szCs w:val="24"/>
        </w:rPr>
        <w:t>υποχρεωτικότητας</w:t>
      </w:r>
      <w:proofErr w:type="spellEnd"/>
      <w:r>
        <w:rPr>
          <w:rFonts w:eastAsia="Times New Roman" w:cs="Times New Roman"/>
          <w:szCs w:val="24"/>
        </w:rPr>
        <w:t xml:space="preserve">. </w:t>
      </w:r>
    </w:p>
    <w:p w14:paraId="03A73549" w14:textId="77777777" w:rsidR="00E615E6" w:rsidRDefault="00720F21">
      <w:pPr>
        <w:spacing w:after="0" w:line="600" w:lineRule="auto"/>
        <w:ind w:firstLine="720"/>
        <w:jc w:val="both"/>
        <w:rPr>
          <w:rFonts w:eastAsia="Times New Roman" w:cs="Times New Roman"/>
          <w:szCs w:val="24"/>
        </w:rPr>
      </w:pPr>
      <w:r>
        <w:rPr>
          <w:rFonts w:eastAsia="Times New Roman" w:cs="Times New Roman"/>
          <w:szCs w:val="24"/>
        </w:rPr>
        <w:t>Τονίζουμε</w:t>
      </w:r>
      <w:r w:rsidRPr="002F5A98">
        <w:rPr>
          <w:rFonts w:eastAsia="Times New Roman" w:cs="Times New Roman"/>
          <w:szCs w:val="24"/>
        </w:rPr>
        <w:t xml:space="preserve"> με έμφαση αυτή την περίπτωση ως παράδειγμα της ουσιαστικής διαφοράς που υπάρχει μεταξύ των γενικών </w:t>
      </w:r>
      <w:r>
        <w:rPr>
          <w:rFonts w:eastAsia="Times New Roman" w:cs="Times New Roman"/>
          <w:szCs w:val="24"/>
        </w:rPr>
        <w:t xml:space="preserve">ρητρών </w:t>
      </w:r>
      <w:r>
        <w:rPr>
          <w:rFonts w:eastAsia="Times New Roman" w:cs="Times New Roman"/>
          <w:szCs w:val="24"/>
        </w:rPr>
        <w:t>–</w:t>
      </w:r>
      <w:r>
        <w:rPr>
          <w:rFonts w:eastAsia="Times New Roman" w:cs="Times New Roman"/>
          <w:szCs w:val="24"/>
        </w:rPr>
        <w:t xml:space="preserve">που </w:t>
      </w:r>
      <w:r w:rsidRPr="002F5A98">
        <w:rPr>
          <w:rFonts w:eastAsia="Times New Roman" w:cs="Times New Roman"/>
          <w:szCs w:val="24"/>
        </w:rPr>
        <w:t>πραγματικά δ</w:t>
      </w:r>
      <w:r w:rsidRPr="002F5A98">
        <w:rPr>
          <w:rFonts w:eastAsia="Times New Roman" w:cs="Times New Roman"/>
          <w:szCs w:val="24"/>
        </w:rPr>
        <w:t xml:space="preserve">εν λείπουν από τη νομοθεσία </w:t>
      </w:r>
      <w:r>
        <w:rPr>
          <w:rFonts w:eastAsia="Times New Roman" w:cs="Times New Roman"/>
          <w:szCs w:val="24"/>
        </w:rPr>
        <w:t>μας,</w:t>
      </w:r>
      <w:r>
        <w:rPr>
          <w:rFonts w:eastAsia="Times New Roman" w:cs="Times New Roman"/>
          <w:szCs w:val="24"/>
        </w:rPr>
        <w:t xml:space="preserve"> είναι ω</w:t>
      </w:r>
      <w:r w:rsidRPr="002F5A98">
        <w:rPr>
          <w:rFonts w:eastAsia="Times New Roman" w:cs="Times New Roman"/>
          <w:szCs w:val="24"/>
        </w:rPr>
        <w:t xml:space="preserve">στόσο </w:t>
      </w:r>
      <w:r>
        <w:rPr>
          <w:rFonts w:eastAsia="Times New Roman" w:cs="Times New Roman"/>
          <w:szCs w:val="24"/>
        </w:rPr>
        <w:t xml:space="preserve">διεσπαρμένες- </w:t>
      </w:r>
      <w:r w:rsidRPr="002F5A98">
        <w:rPr>
          <w:rFonts w:eastAsia="Times New Roman" w:cs="Times New Roman"/>
          <w:szCs w:val="24"/>
        </w:rPr>
        <w:t>και τη</w:t>
      </w:r>
      <w:r>
        <w:rPr>
          <w:rFonts w:eastAsia="Times New Roman" w:cs="Times New Roman"/>
          <w:szCs w:val="24"/>
        </w:rPr>
        <w:t>ς</w:t>
      </w:r>
      <w:r w:rsidRPr="002F5A98">
        <w:rPr>
          <w:rFonts w:eastAsia="Times New Roman" w:cs="Times New Roman"/>
          <w:szCs w:val="24"/>
        </w:rPr>
        <w:t xml:space="preserve"> συστηματοποίηση</w:t>
      </w:r>
      <w:r>
        <w:rPr>
          <w:rFonts w:eastAsia="Times New Roman" w:cs="Times New Roman"/>
          <w:szCs w:val="24"/>
        </w:rPr>
        <w:t>ς</w:t>
      </w:r>
      <w:r w:rsidRPr="002F5A98">
        <w:rPr>
          <w:rFonts w:eastAsia="Times New Roman" w:cs="Times New Roman"/>
          <w:szCs w:val="24"/>
        </w:rPr>
        <w:t xml:space="preserve"> της οργάνωσης εποπτείας εφαρμογής των γενικών αρχών ισότητας που θέτει αυτό το σχέδιο νόμου</w:t>
      </w:r>
      <w:r>
        <w:rPr>
          <w:rFonts w:eastAsia="Times New Roman" w:cs="Times New Roman"/>
          <w:szCs w:val="24"/>
        </w:rPr>
        <w:t xml:space="preserve">. </w:t>
      </w:r>
    </w:p>
    <w:p w14:paraId="03A7354A" w14:textId="77777777" w:rsidR="00E615E6" w:rsidRDefault="00720F21">
      <w:pPr>
        <w:spacing w:after="0" w:line="600" w:lineRule="auto"/>
        <w:ind w:firstLine="720"/>
        <w:jc w:val="both"/>
        <w:rPr>
          <w:rFonts w:eastAsia="Times New Roman" w:cs="Times New Roman"/>
          <w:szCs w:val="24"/>
        </w:rPr>
      </w:pPr>
      <w:r>
        <w:rPr>
          <w:rFonts w:eastAsia="Times New Roman" w:cs="Times New Roman"/>
          <w:szCs w:val="24"/>
        </w:rPr>
        <w:t>Και αν θελήσουμε μία ό</w:t>
      </w:r>
      <w:r w:rsidRPr="002F5A98">
        <w:rPr>
          <w:rFonts w:eastAsia="Times New Roman" w:cs="Times New Roman"/>
          <w:szCs w:val="24"/>
        </w:rPr>
        <w:t>χι αυθαίρετη γενίκευση</w:t>
      </w:r>
      <w:r>
        <w:rPr>
          <w:rFonts w:eastAsia="Times New Roman" w:cs="Times New Roman"/>
          <w:szCs w:val="24"/>
        </w:rPr>
        <w:t>,</w:t>
      </w:r>
      <w:r w:rsidRPr="002F5A98">
        <w:rPr>
          <w:rFonts w:eastAsia="Times New Roman" w:cs="Times New Roman"/>
          <w:szCs w:val="24"/>
        </w:rPr>
        <w:t xml:space="preserve"> εδώ βρίσκεται μία γενικότερη δι</w:t>
      </w:r>
      <w:r w:rsidRPr="002F5A98">
        <w:rPr>
          <w:rFonts w:eastAsia="Times New Roman" w:cs="Times New Roman"/>
          <w:szCs w:val="24"/>
        </w:rPr>
        <w:t>αφορά της σημερινής από τις προηγούμενες κυβερνήσεις</w:t>
      </w:r>
      <w:r>
        <w:rPr>
          <w:rFonts w:eastAsia="Times New Roman" w:cs="Times New Roman"/>
          <w:szCs w:val="24"/>
        </w:rPr>
        <w:t>. Ε</w:t>
      </w:r>
      <w:r w:rsidRPr="002F5A98">
        <w:rPr>
          <w:rFonts w:eastAsia="Times New Roman" w:cs="Times New Roman"/>
          <w:szCs w:val="24"/>
        </w:rPr>
        <w:t>μείς εννοούμε αυτό που λέμε</w:t>
      </w:r>
      <w:r>
        <w:rPr>
          <w:rFonts w:eastAsia="Times New Roman" w:cs="Times New Roman"/>
          <w:szCs w:val="24"/>
        </w:rPr>
        <w:t>. Ε</w:t>
      </w:r>
      <w:r w:rsidRPr="002F5A98">
        <w:rPr>
          <w:rFonts w:eastAsia="Times New Roman" w:cs="Times New Roman"/>
          <w:szCs w:val="24"/>
        </w:rPr>
        <w:t>ννοούμε να μετουσιών</w:t>
      </w:r>
      <w:r>
        <w:rPr>
          <w:rFonts w:eastAsia="Times New Roman" w:cs="Times New Roman"/>
          <w:szCs w:val="24"/>
        </w:rPr>
        <w:t>ουμε</w:t>
      </w:r>
      <w:r w:rsidRPr="002F5A98">
        <w:rPr>
          <w:rFonts w:eastAsia="Times New Roman" w:cs="Times New Roman"/>
          <w:szCs w:val="24"/>
        </w:rPr>
        <w:t xml:space="preserve"> σ</w:t>
      </w:r>
      <w:r>
        <w:rPr>
          <w:rFonts w:eastAsia="Times New Roman" w:cs="Times New Roman"/>
          <w:szCs w:val="24"/>
        </w:rPr>
        <w:t>ε πράξη στην καθημερινότητα του π</w:t>
      </w:r>
      <w:r w:rsidRPr="002F5A98">
        <w:rPr>
          <w:rFonts w:eastAsia="Times New Roman" w:cs="Times New Roman"/>
          <w:szCs w:val="24"/>
        </w:rPr>
        <w:t xml:space="preserve">ολίτη </w:t>
      </w:r>
      <w:r>
        <w:rPr>
          <w:rFonts w:eastAsia="Times New Roman" w:cs="Times New Roman"/>
          <w:szCs w:val="24"/>
        </w:rPr>
        <w:t>τις γενικές</w:t>
      </w:r>
      <w:r w:rsidRPr="002F5A98">
        <w:rPr>
          <w:rFonts w:eastAsia="Times New Roman" w:cs="Times New Roman"/>
          <w:szCs w:val="24"/>
        </w:rPr>
        <w:t xml:space="preserve"> αρχές της ισότητας</w:t>
      </w:r>
      <w:r>
        <w:rPr>
          <w:rFonts w:eastAsia="Times New Roman" w:cs="Times New Roman"/>
          <w:szCs w:val="24"/>
        </w:rPr>
        <w:t>.</w:t>
      </w:r>
      <w:r w:rsidRPr="002F5A98">
        <w:rPr>
          <w:rFonts w:eastAsia="Times New Roman" w:cs="Times New Roman"/>
          <w:szCs w:val="24"/>
        </w:rPr>
        <w:t xml:space="preserve"> </w:t>
      </w:r>
    </w:p>
    <w:p w14:paraId="03A7354B" w14:textId="77777777" w:rsidR="00E615E6" w:rsidRDefault="00720F21">
      <w:pPr>
        <w:spacing w:after="0" w:line="600" w:lineRule="auto"/>
        <w:ind w:firstLine="720"/>
        <w:jc w:val="both"/>
        <w:rPr>
          <w:rFonts w:eastAsia="Times New Roman" w:cs="Times New Roman"/>
          <w:szCs w:val="24"/>
        </w:rPr>
      </w:pPr>
      <w:r>
        <w:rPr>
          <w:rFonts w:eastAsia="Times New Roman" w:cs="Times New Roman"/>
          <w:szCs w:val="24"/>
        </w:rPr>
        <w:t xml:space="preserve">Με </w:t>
      </w:r>
      <w:r w:rsidRPr="002F5A98">
        <w:rPr>
          <w:rFonts w:eastAsia="Times New Roman" w:cs="Times New Roman"/>
          <w:szCs w:val="24"/>
        </w:rPr>
        <w:t>αυτή τη νομοθετική πρωτοβουλία</w:t>
      </w:r>
      <w:r>
        <w:rPr>
          <w:rFonts w:eastAsia="Times New Roman" w:cs="Times New Roman"/>
          <w:szCs w:val="24"/>
        </w:rPr>
        <w:t>, λ</w:t>
      </w:r>
      <w:r w:rsidRPr="002F5A98">
        <w:rPr>
          <w:rFonts w:eastAsia="Times New Roman" w:cs="Times New Roman"/>
          <w:szCs w:val="24"/>
        </w:rPr>
        <w:t>οιπόν</w:t>
      </w:r>
      <w:r>
        <w:rPr>
          <w:rFonts w:eastAsia="Times New Roman" w:cs="Times New Roman"/>
          <w:szCs w:val="24"/>
        </w:rPr>
        <w:t>, ρυθμίζεται μ</w:t>
      </w:r>
      <w:r w:rsidRPr="002F5A98">
        <w:rPr>
          <w:rFonts w:eastAsia="Times New Roman" w:cs="Times New Roman"/>
          <w:szCs w:val="24"/>
        </w:rPr>
        <w:t>ε τρόπο οριζόντιο</w:t>
      </w:r>
      <w:r>
        <w:rPr>
          <w:rFonts w:eastAsia="Times New Roman" w:cs="Times New Roman"/>
          <w:szCs w:val="24"/>
        </w:rPr>
        <w:t>,</w:t>
      </w:r>
      <w:r w:rsidRPr="002F5A98">
        <w:rPr>
          <w:rFonts w:eastAsia="Times New Roman" w:cs="Times New Roman"/>
          <w:szCs w:val="24"/>
        </w:rPr>
        <w:t xml:space="preserve"> δηλαδή </w:t>
      </w:r>
      <w:r>
        <w:rPr>
          <w:rFonts w:eastAsia="Times New Roman" w:cs="Times New Roman"/>
          <w:szCs w:val="24"/>
        </w:rPr>
        <w:t xml:space="preserve">με </w:t>
      </w:r>
      <w:r w:rsidRPr="002F5A98">
        <w:rPr>
          <w:rFonts w:eastAsia="Times New Roman" w:cs="Times New Roman"/>
          <w:szCs w:val="24"/>
        </w:rPr>
        <w:t xml:space="preserve">τρόπο που διατρέχει το σύνολο των </w:t>
      </w:r>
      <w:r>
        <w:rPr>
          <w:rFonts w:eastAsia="Times New Roman" w:cs="Times New Roman"/>
          <w:szCs w:val="24"/>
        </w:rPr>
        <w:t>βιοτικών</w:t>
      </w:r>
      <w:r w:rsidRPr="002F5A98">
        <w:rPr>
          <w:rFonts w:eastAsia="Times New Roman" w:cs="Times New Roman"/>
          <w:szCs w:val="24"/>
        </w:rPr>
        <w:t xml:space="preserve"> και νόμ</w:t>
      </w:r>
      <w:r>
        <w:rPr>
          <w:rFonts w:eastAsia="Times New Roman" w:cs="Times New Roman"/>
          <w:szCs w:val="24"/>
        </w:rPr>
        <w:t>ιμων</w:t>
      </w:r>
      <w:r w:rsidRPr="002F5A98">
        <w:rPr>
          <w:rFonts w:eastAsia="Times New Roman" w:cs="Times New Roman"/>
          <w:szCs w:val="24"/>
        </w:rPr>
        <w:t xml:space="preserve"> σχέσεων του ιδιωτικού και του δημόσιου κοινωνικού και οικονομικού βίου</w:t>
      </w:r>
      <w:r>
        <w:rPr>
          <w:rFonts w:eastAsia="Times New Roman" w:cs="Times New Roman"/>
          <w:szCs w:val="24"/>
        </w:rPr>
        <w:t>,</w:t>
      </w:r>
      <w:r w:rsidRPr="002F5A98">
        <w:rPr>
          <w:rFonts w:eastAsia="Times New Roman" w:cs="Times New Roman"/>
          <w:szCs w:val="24"/>
        </w:rPr>
        <w:t xml:space="preserve"> το βασικό αίτη</w:t>
      </w:r>
      <w:r>
        <w:rPr>
          <w:rFonts w:eastAsia="Times New Roman" w:cs="Times New Roman"/>
          <w:szCs w:val="24"/>
        </w:rPr>
        <w:t xml:space="preserve">μα της σύγχρονης έννομης τάξης, </w:t>
      </w:r>
      <w:r w:rsidRPr="002F5A98">
        <w:rPr>
          <w:rFonts w:eastAsia="Times New Roman" w:cs="Times New Roman"/>
          <w:szCs w:val="24"/>
        </w:rPr>
        <w:t>την ισότητα δικαιωμάτων</w:t>
      </w:r>
      <w:r>
        <w:rPr>
          <w:rFonts w:eastAsia="Times New Roman" w:cs="Times New Roman"/>
          <w:szCs w:val="24"/>
        </w:rPr>
        <w:t xml:space="preserve">. </w:t>
      </w:r>
    </w:p>
    <w:p w14:paraId="03A7354C" w14:textId="77777777" w:rsidR="00E615E6" w:rsidRDefault="00720F21">
      <w:pPr>
        <w:spacing w:after="0" w:line="600" w:lineRule="auto"/>
        <w:ind w:firstLine="720"/>
        <w:jc w:val="both"/>
        <w:rPr>
          <w:rFonts w:eastAsia="Times New Roman" w:cs="Times New Roman"/>
          <w:szCs w:val="24"/>
        </w:rPr>
      </w:pPr>
      <w:r>
        <w:rPr>
          <w:rFonts w:eastAsia="Times New Roman" w:cs="Times New Roman"/>
          <w:szCs w:val="24"/>
        </w:rPr>
        <w:lastRenderedPageBreak/>
        <w:t>Βασικό εργαλείο είναι</w:t>
      </w:r>
      <w:r w:rsidRPr="002F5A98">
        <w:rPr>
          <w:rFonts w:eastAsia="Times New Roman" w:cs="Times New Roman"/>
          <w:szCs w:val="24"/>
        </w:rPr>
        <w:t xml:space="preserve"> η θέσπιση ειδικής υποχρέ</w:t>
      </w:r>
      <w:r w:rsidRPr="002F5A98">
        <w:rPr>
          <w:rFonts w:eastAsia="Times New Roman" w:cs="Times New Roman"/>
          <w:szCs w:val="24"/>
        </w:rPr>
        <w:t>ωση</w:t>
      </w:r>
      <w:r>
        <w:rPr>
          <w:rFonts w:eastAsia="Times New Roman" w:cs="Times New Roman"/>
          <w:szCs w:val="24"/>
        </w:rPr>
        <w:t>ς</w:t>
      </w:r>
      <w:r w:rsidRPr="002F5A98">
        <w:rPr>
          <w:rFonts w:eastAsia="Times New Roman" w:cs="Times New Roman"/>
          <w:szCs w:val="24"/>
        </w:rPr>
        <w:t xml:space="preserve"> της πολιτείας να λαμβάνει από τώρα και στο εξής τα κατάλληλα κατά περίσταση μέτρα</w:t>
      </w:r>
      <w:r>
        <w:rPr>
          <w:rFonts w:eastAsia="Times New Roman" w:cs="Times New Roman"/>
          <w:szCs w:val="24"/>
        </w:rPr>
        <w:t>,</w:t>
      </w:r>
      <w:r w:rsidRPr="002F5A98">
        <w:rPr>
          <w:rFonts w:eastAsia="Times New Roman" w:cs="Times New Roman"/>
          <w:szCs w:val="24"/>
        </w:rPr>
        <w:t xml:space="preserve"> ώστε να υλοποιείται στην πράξη η αρχή της ισότητας των φύλων και να παρεμποδίζεται και να πατάσσεται η </w:t>
      </w:r>
      <w:proofErr w:type="spellStart"/>
      <w:r w:rsidRPr="002F5A98">
        <w:rPr>
          <w:rFonts w:eastAsia="Times New Roman" w:cs="Times New Roman"/>
          <w:szCs w:val="24"/>
        </w:rPr>
        <w:t>έμφυλη</w:t>
      </w:r>
      <w:proofErr w:type="spellEnd"/>
      <w:r w:rsidRPr="002F5A98">
        <w:rPr>
          <w:rFonts w:eastAsia="Times New Roman" w:cs="Times New Roman"/>
          <w:szCs w:val="24"/>
        </w:rPr>
        <w:t xml:space="preserve"> βία και </w:t>
      </w:r>
      <w:r>
        <w:rPr>
          <w:rFonts w:eastAsia="Times New Roman" w:cs="Times New Roman"/>
          <w:szCs w:val="24"/>
        </w:rPr>
        <w:t xml:space="preserve">η </w:t>
      </w:r>
      <w:r w:rsidRPr="002F5A98">
        <w:rPr>
          <w:rFonts w:eastAsia="Times New Roman" w:cs="Times New Roman"/>
          <w:szCs w:val="24"/>
        </w:rPr>
        <w:t xml:space="preserve">βία </w:t>
      </w:r>
      <w:r>
        <w:rPr>
          <w:rFonts w:eastAsia="Times New Roman" w:cs="Times New Roman"/>
          <w:szCs w:val="24"/>
        </w:rPr>
        <w:t>που</w:t>
      </w:r>
      <w:r w:rsidRPr="002F5A98">
        <w:rPr>
          <w:rFonts w:eastAsia="Times New Roman" w:cs="Times New Roman"/>
          <w:szCs w:val="24"/>
        </w:rPr>
        <w:t xml:space="preserve"> ως αφετηρία έχει τη διαφορετικότητα</w:t>
      </w:r>
      <w:r>
        <w:rPr>
          <w:rFonts w:eastAsia="Times New Roman" w:cs="Times New Roman"/>
          <w:szCs w:val="24"/>
        </w:rPr>
        <w:t>.</w:t>
      </w:r>
    </w:p>
    <w:p w14:paraId="03A7354D" w14:textId="77777777" w:rsidR="00E615E6" w:rsidRDefault="00720F21">
      <w:pPr>
        <w:spacing w:after="0" w:line="600" w:lineRule="auto"/>
        <w:ind w:firstLine="720"/>
        <w:jc w:val="both"/>
        <w:rPr>
          <w:rFonts w:eastAsia="Times New Roman" w:cs="Times New Roman"/>
          <w:szCs w:val="24"/>
        </w:rPr>
      </w:pPr>
      <w:r>
        <w:rPr>
          <w:rFonts w:eastAsia="Times New Roman" w:cs="Times New Roman"/>
          <w:szCs w:val="24"/>
        </w:rPr>
        <w:t>Σ</w:t>
      </w:r>
      <w:r w:rsidRPr="002F5A98">
        <w:rPr>
          <w:rFonts w:eastAsia="Times New Roman" w:cs="Times New Roman"/>
          <w:szCs w:val="24"/>
        </w:rPr>
        <w:t>ημ</w:t>
      </w:r>
      <w:r w:rsidRPr="002F5A98">
        <w:rPr>
          <w:rFonts w:eastAsia="Times New Roman" w:cs="Times New Roman"/>
          <w:szCs w:val="24"/>
        </w:rPr>
        <w:t>αντική</w:t>
      </w:r>
      <w:r>
        <w:rPr>
          <w:rFonts w:eastAsia="Times New Roman" w:cs="Times New Roman"/>
          <w:szCs w:val="24"/>
        </w:rPr>
        <w:t>,</w:t>
      </w:r>
      <w:r w:rsidRPr="002F5A98">
        <w:rPr>
          <w:rFonts w:eastAsia="Times New Roman" w:cs="Times New Roman"/>
          <w:szCs w:val="24"/>
        </w:rPr>
        <w:t xml:space="preserve"> </w:t>
      </w:r>
      <w:r>
        <w:rPr>
          <w:rFonts w:eastAsia="Times New Roman" w:cs="Times New Roman"/>
          <w:szCs w:val="24"/>
        </w:rPr>
        <w:t>επίσης,</w:t>
      </w:r>
      <w:r w:rsidRPr="002F5A98">
        <w:rPr>
          <w:rFonts w:eastAsia="Times New Roman" w:cs="Times New Roman"/>
          <w:szCs w:val="24"/>
        </w:rPr>
        <w:t xml:space="preserve"> αλλά μάλλον δυσκολότερη να επιτευχθεί με διοικητικά μόνο μέτρα</w:t>
      </w:r>
      <w:r>
        <w:rPr>
          <w:rFonts w:eastAsia="Times New Roman" w:cs="Times New Roman"/>
          <w:szCs w:val="24"/>
        </w:rPr>
        <w:t>,</w:t>
      </w:r>
      <w:r w:rsidRPr="002F5A98">
        <w:rPr>
          <w:rFonts w:eastAsia="Times New Roman" w:cs="Times New Roman"/>
          <w:szCs w:val="24"/>
        </w:rPr>
        <w:t xml:space="preserve"> είναι η σειρά ρυθμίσεων που αφορούν στα μέσα μαζικής επικοινωνίας</w:t>
      </w:r>
      <w:r>
        <w:rPr>
          <w:rFonts w:eastAsia="Times New Roman" w:cs="Times New Roman"/>
          <w:szCs w:val="24"/>
        </w:rPr>
        <w:t>,</w:t>
      </w:r>
      <w:r w:rsidRPr="002F5A98">
        <w:rPr>
          <w:rFonts w:eastAsia="Times New Roman" w:cs="Times New Roman"/>
          <w:szCs w:val="24"/>
        </w:rPr>
        <w:t xml:space="preserve"> που αποβλέπουν στην εξαφάνιση των διαφόρων στερεοτύπων που σχετίζονται με </w:t>
      </w:r>
      <w:r>
        <w:rPr>
          <w:rFonts w:eastAsia="Times New Roman" w:cs="Times New Roman"/>
          <w:szCs w:val="24"/>
        </w:rPr>
        <w:t>το φύλο.</w:t>
      </w:r>
    </w:p>
    <w:p w14:paraId="03A7354E" w14:textId="77777777" w:rsidR="00E615E6" w:rsidRDefault="00720F21">
      <w:pPr>
        <w:spacing w:after="0" w:line="600" w:lineRule="auto"/>
        <w:ind w:firstLine="720"/>
        <w:jc w:val="both"/>
        <w:rPr>
          <w:rFonts w:eastAsia="Times New Roman" w:cs="Times New Roman"/>
          <w:szCs w:val="24"/>
        </w:rPr>
      </w:pPr>
      <w:r>
        <w:rPr>
          <w:rFonts w:eastAsia="Times New Roman" w:cs="Times New Roman"/>
          <w:szCs w:val="24"/>
        </w:rPr>
        <w:t>Πρόσφατα</w:t>
      </w:r>
      <w:r w:rsidRPr="002F5A98">
        <w:rPr>
          <w:rFonts w:eastAsia="Times New Roman" w:cs="Times New Roman"/>
          <w:szCs w:val="24"/>
        </w:rPr>
        <w:t xml:space="preserve"> είχαμε ένα ακόμα </w:t>
      </w:r>
      <w:r w:rsidRPr="002F5A98">
        <w:rPr>
          <w:rFonts w:eastAsia="Times New Roman" w:cs="Times New Roman"/>
          <w:szCs w:val="24"/>
        </w:rPr>
        <w:t xml:space="preserve">κρούσμα </w:t>
      </w:r>
      <w:r>
        <w:rPr>
          <w:rFonts w:eastAsia="Times New Roman" w:cs="Times New Roman"/>
          <w:szCs w:val="24"/>
        </w:rPr>
        <w:t xml:space="preserve">μιας </w:t>
      </w:r>
      <w:proofErr w:type="spellStart"/>
      <w:r>
        <w:rPr>
          <w:rFonts w:eastAsia="Times New Roman" w:cs="Times New Roman"/>
          <w:szCs w:val="24"/>
        </w:rPr>
        <w:t>φασίζουσας</w:t>
      </w:r>
      <w:proofErr w:type="spellEnd"/>
      <w:r>
        <w:rPr>
          <w:rFonts w:eastAsia="Times New Roman" w:cs="Times New Roman"/>
          <w:szCs w:val="24"/>
        </w:rPr>
        <w:t xml:space="preserve"> ημερήσιας έκδοση</w:t>
      </w:r>
      <w:r w:rsidRPr="002F5A98">
        <w:rPr>
          <w:rFonts w:eastAsia="Times New Roman" w:cs="Times New Roman"/>
          <w:szCs w:val="24"/>
        </w:rPr>
        <w:t>ς</w:t>
      </w:r>
      <w:r>
        <w:rPr>
          <w:rFonts w:eastAsia="Times New Roman" w:cs="Times New Roman"/>
          <w:szCs w:val="24"/>
        </w:rPr>
        <w:t>,</w:t>
      </w:r>
      <w:r w:rsidRPr="002F5A98">
        <w:rPr>
          <w:rFonts w:eastAsia="Times New Roman" w:cs="Times New Roman"/>
          <w:szCs w:val="24"/>
        </w:rPr>
        <w:t xml:space="preserve"> με στόχο γυναίκες πολιτικούς</w:t>
      </w:r>
      <w:r>
        <w:rPr>
          <w:rFonts w:eastAsia="Times New Roman" w:cs="Times New Roman"/>
          <w:szCs w:val="24"/>
        </w:rPr>
        <w:t>,</w:t>
      </w:r>
      <w:r w:rsidRPr="002F5A98">
        <w:rPr>
          <w:rFonts w:eastAsia="Times New Roman" w:cs="Times New Roman"/>
          <w:szCs w:val="24"/>
        </w:rPr>
        <w:t xml:space="preserve"> ειδικά του ΣΥΡΙΖΑ και συνεργαζόμενες</w:t>
      </w:r>
      <w:r>
        <w:rPr>
          <w:rFonts w:eastAsia="Times New Roman" w:cs="Times New Roman"/>
          <w:szCs w:val="24"/>
        </w:rPr>
        <w:t>,</w:t>
      </w:r>
      <w:r w:rsidRPr="002F5A98">
        <w:rPr>
          <w:rFonts w:eastAsia="Times New Roman" w:cs="Times New Roman"/>
          <w:szCs w:val="24"/>
        </w:rPr>
        <w:t xml:space="preserve"> με χυδαίους χαρακτηρισμούς</w:t>
      </w:r>
      <w:r>
        <w:rPr>
          <w:rFonts w:eastAsia="Times New Roman" w:cs="Times New Roman"/>
          <w:szCs w:val="24"/>
        </w:rPr>
        <w:t>,</w:t>
      </w:r>
      <w:r w:rsidRPr="002F5A98">
        <w:rPr>
          <w:rFonts w:eastAsia="Times New Roman" w:cs="Times New Roman"/>
          <w:szCs w:val="24"/>
        </w:rPr>
        <w:t xml:space="preserve"> που κατάφ</w:t>
      </w:r>
      <w:r>
        <w:rPr>
          <w:rFonts w:eastAsia="Times New Roman" w:cs="Times New Roman"/>
          <w:szCs w:val="24"/>
        </w:rPr>
        <w:t>ωρα</w:t>
      </w:r>
      <w:r w:rsidRPr="002F5A98">
        <w:rPr>
          <w:rFonts w:eastAsia="Times New Roman" w:cs="Times New Roman"/>
          <w:szCs w:val="24"/>
        </w:rPr>
        <w:t xml:space="preserve"> είχαν </w:t>
      </w:r>
      <w:r>
        <w:rPr>
          <w:rFonts w:eastAsia="Times New Roman" w:cs="Times New Roman"/>
          <w:szCs w:val="24"/>
        </w:rPr>
        <w:t>ως αφετηρία τη</w:t>
      </w:r>
      <w:r w:rsidRPr="002F5A98">
        <w:rPr>
          <w:rFonts w:eastAsia="Times New Roman" w:cs="Times New Roman"/>
          <w:szCs w:val="24"/>
        </w:rPr>
        <w:t xml:space="preserve"> γυναικεία τους υπόσταση</w:t>
      </w:r>
      <w:r>
        <w:rPr>
          <w:rFonts w:eastAsia="Times New Roman" w:cs="Times New Roman"/>
          <w:szCs w:val="24"/>
        </w:rPr>
        <w:t>.</w:t>
      </w:r>
    </w:p>
    <w:p w14:paraId="03A7354F" w14:textId="77777777" w:rsidR="00E615E6" w:rsidRDefault="00720F21">
      <w:pPr>
        <w:spacing w:after="0" w:line="600" w:lineRule="auto"/>
        <w:ind w:firstLine="720"/>
        <w:jc w:val="both"/>
        <w:rPr>
          <w:rFonts w:eastAsia="Times New Roman" w:cs="Times New Roman"/>
          <w:szCs w:val="24"/>
        </w:rPr>
      </w:pPr>
      <w:r w:rsidRPr="002F5A98">
        <w:rPr>
          <w:rFonts w:eastAsia="Times New Roman" w:cs="Times New Roman"/>
          <w:szCs w:val="24"/>
        </w:rPr>
        <w:t xml:space="preserve">Παρά τις εγγενείς δυσκολίες εφαρμογής της </w:t>
      </w:r>
      <w:r>
        <w:rPr>
          <w:rFonts w:eastAsia="Times New Roman" w:cs="Times New Roman"/>
          <w:szCs w:val="24"/>
        </w:rPr>
        <w:t xml:space="preserve">-που </w:t>
      </w:r>
      <w:r w:rsidRPr="002F5A98">
        <w:rPr>
          <w:rFonts w:eastAsia="Times New Roman" w:cs="Times New Roman"/>
          <w:szCs w:val="24"/>
        </w:rPr>
        <w:t>οφείλεται μ</w:t>
      </w:r>
      <w:r w:rsidRPr="002F5A98">
        <w:rPr>
          <w:rFonts w:eastAsia="Times New Roman" w:cs="Times New Roman"/>
          <w:szCs w:val="24"/>
        </w:rPr>
        <w:t>εταξύ των άλλων και στην ηθελημένα χαμηλή ποιότητα πολλών από αυτά τα μέσα μαζικής επικοινωνίας</w:t>
      </w:r>
      <w:r>
        <w:rPr>
          <w:rFonts w:eastAsia="Times New Roman" w:cs="Times New Roman"/>
          <w:szCs w:val="24"/>
        </w:rPr>
        <w:t>-</w:t>
      </w:r>
      <w:r w:rsidRPr="002F5A98">
        <w:rPr>
          <w:rFonts w:eastAsia="Times New Roman" w:cs="Times New Roman"/>
          <w:szCs w:val="24"/>
        </w:rPr>
        <w:t xml:space="preserve"> η διάταξη για την καταπολέμηση των στερεοτύπων</w:t>
      </w:r>
      <w:r>
        <w:rPr>
          <w:rFonts w:eastAsia="Times New Roman" w:cs="Times New Roman"/>
          <w:szCs w:val="24"/>
        </w:rPr>
        <w:t>,</w:t>
      </w:r>
      <w:r w:rsidRPr="002F5A98">
        <w:rPr>
          <w:rFonts w:eastAsia="Times New Roman" w:cs="Times New Roman"/>
          <w:szCs w:val="24"/>
        </w:rPr>
        <w:t xml:space="preserve"> που έχει το</w:t>
      </w:r>
      <w:r>
        <w:rPr>
          <w:rFonts w:eastAsia="Times New Roman" w:cs="Times New Roman"/>
          <w:szCs w:val="24"/>
        </w:rPr>
        <w:t>ν</w:t>
      </w:r>
      <w:r w:rsidRPr="002F5A98">
        <w:rPr>
          <w:rFonts w:eastAsia="Times New Roman" w:cs="Times New Roman"/>
          <w:szCs w:val="24"/>
        </w:rPr>
        <w:t xml:space="preserve"> χαρ</w:t>
      </w:r>
      <w:r>
        <w:rPr>
          <w:rFonts w:eastAsia="Times New Roman" w:cs="Times New Roman"/>
          <w:szCs w:val="24"/>
        </w:rPr>
        <w:t>ακτήρα πρό</w:t>
      </w:r>
      <w:r>
        <w:rPr>
          <w:rFonts w:eastAsia="Times New Roman" w:cs="Times New Roman"/>
          <w:szCs w:val="24"/>
        </w:rPr>
        <w:lastRenderedPageBreak/>
        <w:t>ληψης αλλά και κολασμού</w:t>
      </w:r>
      <w:r w:rsidRPr="002F5A98">
        <w:rPr>
          <w:rFonts w:eastAsia="Times New Roman" w:cs="Times New Roman"/>
          <w:szCs w:val="24"/>
        </w:rPr>
        <w:t xml:space="preserve"> συμπεριφορών που θίγουν το θεμελιώδες δικαίωμα της προσωπικότ</w:t>
      </w:r>
      <w:r w:rsidRPr="002F5A98">
        <w:rPr>
          <w:rFonts w:eastAsia="Times New Roman" w:cs="Times New Roman"/>
          <w:szCs w:val="24"/>
        </w:rPr>
        <w:t>ητας</w:t>
      </w:r>
      <w:r>
        <w:rPr>
          <w:rFonts w:eastAsia="Times New Roman" w:cs="Times New Roman"/>
          <w:szCs w:val="24"/>
        </w:rPr>
        <w:t>, θ</w:t>
      </w:r>
      <w:r w:rsidRPr="002F5A98">
        <w:rPr>
          <w:rFonts w:eastAsia="Times New Roman" w:cs="Times New Roman"/>
          <w:szCs w:val="24"/>
        </w:rPr>
        <w:t xml:space="preserve">α αποδειχθεί </w:t>
      </w:r>
      <w:r>
        <w:rPr>
          <w:rFonts w:eastAsia="Times New Roman" w:cs="Times New Roman"/>
          <w:szCs w:val="24"/>
        </w:rPr>
        <w:t>–</w:t>
      </w:r>
      <w:r w:rsidRPr="002F5A98">
        <w:rPr>
          <w:rFonts w:eastAsia="Times New Roman" w:cs="Times New Roman"/>
          <w:szCs w:val="24"/>
        </w:rPr>
        <w:t>πιστεύω</w:t>
      </w:r>
      <w:r>
        <w:rPr>
          <w:rFonts w:eastAsia="Times New Roman" w:cs="Times New Roman"/>
          <w:szCs w:val="24"/>
        </w:rPr>
        <w:t>-</w:t>
      </w:r>
      <w:r w:rsidRPr="002F5A98">
        <w:rPr>
          <w:rFonts w:eastAsia="Times New Roman" w:cs="Times New Roman"/>
          <w:szCs w:val="24"/>
        </w:rPr>
        <w:t xml:space="preserve"> χρή</w:t>
      </w:r>
      <w:r>
        <w:rPr>
          <w:rFonts w:eastAsia="Times New Roman" w:cs="Times New Roman"/>
          <w:szCs w:val="24"/>
        </w:rPr>
        <w:t>σιμη ό</w:t>
      </w:r>
      <w:r w:rsidRPr="002F5A98">
        <w:rPr>
          <w:rFonts w:eastAsia="Times New Roman" w:cs="Times New Roman"/>
          <w:szCs w:val="24"/>
        </w:rPr>
        <w:t>χι προς την κατεύθ</w:t>
      </w:r>
      <w:r>
        <w:rPr>
          <w:rFonts w:eastAsia="Times New Roman" w:cs="Times New Roman"/>
          <w:szCs w:val="24"/>
        </w:rPr>
        <w:t>υνση της λογοκρισίας -όπως ίσως μερικοί άκριτα</w:t>
      </w:r>
      <w:r w:rsidRPr="002F5A98">
        <w:rPr>
          <w:rFonts w:eastAsia="Times New Roman" w:cs="Times New Roman"/>
          <w:szCs w:val="24"/>
        </w:rPr>
        <w:t xml:space="preserve"> σπεύσουν να ισχυριστούν</w:t>
      </w:r>
      <w:r>
        <w:rPr>
          <w:rFonts w:eastAsia="Times New Roman" w:cs="Times New Roman"/>
          <w:szCs w:val="24"/>
        </w:rPr>
        <w:t>-</w:t>
      </w:r>
      <w:r>
        <w:rPr>
          <w:rFonts w:eastAsia="Times New Roman" w:cs="Times New Roman"/>
          <w:szCs w:val="24"/>
        </w:rPr>
        <w:t>,</w:t>
      </w:r>
      <w:r w:rsidRPr="002F5A98">
        <w:rPr>
          <w:rFonts w:eastAsia="Times New Roman" w:cs="Times New Roman"/>
          <w:szCs w:val="24"/>
        </w:rPr>
        <w:t xml:space="preserve"> αλλά προς την κατεύθυνση του εκπολιτισμού</w:t>
      </w:r>
      <w:r>
        <w:rPr>
          <w:rFonts w:eastAsia="Times New Roman" w:cs="Times New Roman"/>
          <w:szCs w:val="24"/>
        </w:rPr>
        <w:t>,</w:t>
      </w:r>
      <w:r w:rsidRPr="002F5A98">
        <w:rPr>
          <w:rFonts w:eastAsia="Times New Roman" w:cs="Times New Roman"/>
          <w:szCs w:val="24"/>
        </w:rPr>
        <w:t xml:space="preserve"> του εξανθρωπισμού του δημόσιου λόγου</w:t>
      </w:r>
      <w:r>
        <w:rPr>
          <w:rFonts w:eastAsia="Times New Roman" w:cs="Times New Roman"/>
          <w:szCs w:val="24"/>
        </w:rPr>
        <w:t>.</w:t>
      </w:r>
    </w:p>
    <w:p w14:paraId="03A73550" w14:textId="77777777" w:rsidR="00E615E6" w:rsidRDefault="00720F21">
      <w:pPr>
        <w:spacing w:after="0" w:line="600" w:lineRule="auto"/>
        <w:ind w:firstLine="720"/>
        <w:jc w:val="both"/>
        <w:rPr>
          <w:rFonts w:eastAsia="Times New Roman" w:cs="Times New Roman"/>
          <w:szCs w:val="24"/>
        </w:rPr>
      </w:pPr>
      <w:r>
        <w:rPr>
          <w:rFonts w:eastAsia="Times New Roman" w:cs="Times New Roman"/>
          <w:szCs w:val="24"/>
        </w:rPr>
        <w:t>Σ</w:t>
      </w:r>
      <w:r w:rsidRPr="002F5A98">
        <w:rPr>
          <w:rFonts w:eastAsia="Times New Roman" w:cs="Times New Roman"/>
          <w:szCs w:val="24"/>
        </w:rPr>
        <w:t xml:space="preserve">ημαντική για τον εντοπισμό αλλά και την </w:t>
      </w:r>
      <w:r w:rsidRPr="002F5A98">
        <w:rPr>
          <w:rFonts w:eastAsia="Times New Roman" w:cs="Times New Roman"/>
          <w:szCs w:val="24"/>
        </w:rPr>
        <w:t>πρακτική υποστήριξη των θυμάτων προβλέπεται να είναι η λειτουργία δικτύου δομών και υπηρεσιών</w:t>
      </w:r>
      <w:r>
        <w:rPr>
          <w:rFonts w:eastAsia="Times New Roman" w:cs="Times New Roman"/>
          <w:szCs w:val="24"/>
        </w:rPr>
        <w:t xml:space="preserve"> που θα π</w:t>
      </w:r>
      <w:r w:rsidRPr="002F5A98">
        <w:rPr>
          <w:rFonts w:eastAsia="Times New Roman" w:cs="Times New Roman"/>
          <w:szCs w:val="24"/>
        </w:rPr>
        <w:t>αρέχουν ψυχολογικ</w:t>
      </w:r>
      <w:r>
        <w:rPr>
          <w:rFonts w:eastAsia="Times New Roman" w:cs="Times New Roman"/>
          <w:szCs w:val="24"/>
        </w:rPr>
        <w:t>ή, νομική και συμβουλευτική στήριξη.</w:t>
      </w:r>
      <w:r w:rsidRPr="002F5A98">
        <w:rPr>
          <w:rFonts w:eastAsia="Times New Roman" w:cs="Times New Roman"/>
          <w:szCs w:val="24"/>
        </w:rPr>
        <w:t xml:space="preserve"> </w:t>
      </w:r>
      <w:r>
        <w:rPr>
          <w:rFonts w:eastAsia="Times New Roman" w:cs="Times New Roman"/>
          <w:szCs w:val="24"/>
        </w:rPr>
        <w:t xml:space="preserve">Η </w:t>
      </w:r>
      <w:proofErr w:type="spellStart"/>
      <w:r>
        <w:rPr>
          <w:rFonts w:eastAsia="Times New Roman" w:cs="Times New Roman"/>
          <w:szCs w:val="24"/>
        </w:rPr>
        <w:t>υποχρεωτικότητα</w:t>
      </w:r>
      <w:proofErr w:type="spellEnd"/>
      <w:r>
        <w:rPr>
          <w:rFonts w:eastAsia="Times New Roman" w:cs="Times New Roman"/>
          <w:szCs w:val="24"/>
        </w:rPr>
        <w:t xml:space="preserve"> στη</w:t>
      </w:r>
      <w:r w:rsidRPr="002F5A98">
        <w:rPr>
          <w:rFonts w:eastAsia="Times New Roman" w:cs="Times New Roman"/>
          <w:szCs w:val="24"/>
        </w:rPr>
        <w:t xml:space="preserve"> δημιουργία δημοτικών επιτροπών ισότητας</w:t>
      </w:r>
      <w:r>
        <w:rPr>
          <w:rFonts w:eastAsia="Times New Roman" w:cs="Times New Roman"/>
          <w:szCs w:val="24"/>
        </w:rPr>
        <w:t>,</w:t>
      </w:r>
      <w:r w:rsidRPr="002F5A98">
        <w:rPr>
          <w:rFonts w:eastAsia="Times New Roman" w:cs="Times New Roman"/>
          <w:szCs w:val="24"/>
        </w:rPr>
        <w:t xml:space="preserve"> </w:t>
      </w:r>
      <w:r>
        <w:rPr>
          <w:rFonts w:eastAsia="Times New Roman" w:cs="Times New Roman"/>
          <w:szCs w:val="24"/>
        </w:rPr>
        <w:t>που έ</w:t>
      </w:r>
      <w:r w:rsidRPr="002F5A98">
        <w:rPr>
          <w:rFonts w:eastAsia="Times New Roman" w:cs="Times New Roman"/>
          <w:szCs w:val="24"/>
        </w:rPr>
        <w:t>ως τώρα ήταν απλώς προαιρετική</w:t>
      </w:r>
      <w:r>
        <w:rPr>
          <w:rFonts w:eastAsia="Times New Roman" w:cs="Times New Roman"/>
          <w:szCs w:val="24"/>
        </w:rPr>
        <w:t>,</w:t>
      </w:r>
      <w:r w:rsidRPr="002F5A98">
        <w:rPr>
          <w:rFonts w:eastAsia="Times New Roman" w:cs="Times New Roman"/>
          <w:szCs w:val="24"/>
        </w:rPr>
        <w:t xml:space="preserve"> </w:t>
      </w:r>
      <w:r w:rsidRPr="002F5A98">
        <w:rPr>
          <w:rFonts w:eastAsia="Times New Roman" w:cs="Times New Roman"/>
          <w:szCs w:val="24"/>
        </w:rPr>
        <w:t>αναμένεται να συν</w:t>
      </w:r>
      <w:r>
        <w:rPr>
          <w:rFonts w:eastAsia="Times New Roman" w:cs="Times New Roman"/>
          <w:szCs w:val="24"/>
        </w:rPr>
        <w:t>τελέσει ώστε να οργανώνονται</w:t>
      </w:r>
      <w:r w:rsidRPr="002F5A98">
        <w:rPr>
          <w:rFonts w:eastAsia="Times New Roman" w:cs="Times New Roman"/>
          <w:szCs w:val="24"/>
        </w:rPr>
        <w:t xml:space="preserve"> καλύτερα </w:t>
      </w:r>
      <w:r>
        <w:rPr>
          <w:rFonts w:eastAsia="Times New Roman" w:cs="Times New Roman"/>
          <w:szCs w:val="24"/>
        </w:rPr>
        <w:t xml:space="preserve">οι </w:t>
      </w:r>
      <w:r w:rsidRPr="002F5A98">
        <w:rPr>
          <w:rFonts w:eastAsia="Times New Roman" w:cs="Times New Roman"/>
          <w:szCs w:val="24"/>
        </w:rPr>
        <w:t>υφιστάμενες και οι μελλοντικές αντίστοιχες δομές υποστήριξης στους δήμους</w:t>
      </w:r>
      <w:r>
        <w:rPr>
          <w:rFonts w:eastAsia="Times New Roman" w:cs="Times New Roman"/>
          <w:szCs w:val="24"/>
        </w:rPr>
        <w:t>.</w:t>
      </w:r>
    </w:p>
    <w:p w14:paraId="03A73551" w14:textId="77777777" w:rsidR="00E615E6" w:rsidRDefault="00720F21">
      <w:pPr>
        <w:spacing w:after="0" w:line="600" w:lineRule="auto"/>
        <w:ind w:firstLine="720"/>
        <w:jc w:val="both"/>
        <w:rPr>
          <w:rFonts w:eastAsia="Times New Roman" w:cs="Times New Roman"/>
          <w:szCs w:val="24"/>
        </w:rPr>
      </w:pPr>
      <w:r>
        <w:rPr>
          <w:rFonts w:eastAsia="Times New Roman" w:cs="Times New Roman"/>
          <w:szCs w:val="24"/>
        </w:rPr>
        <w:t>Ε</w:t>
      </w:r>
      <w:r w:rsidRPr="002F5A98">
        <w:rPr>
          <w:rFonts w:eastAsia="Times New Roman" w:cs="Times New Roman"/>
          <w:szCs w:val="24"/>
        </w:rPr>
        <w:t>ξίσου σημαντική είναι η διάταξη του άρθρου 22</w:t>
      </w:r>
      <w:r>
        <w:rPr>
          <w:rFonts w:eastAsia="Times New Roman" w:cs="Times New Roman"/>
          <w:szCs w:val="24"/>
        </w:rPr>
        <w:t>. Ό</w:t>
      </w:r>
      <w:r w:rsidRPr="002F5A98">
        <w:rPr>
          <w:rFonts w:eastAsia="Times New Roman" w:cs="Times New Roman"/>
          <w:szCs w:val="24"/>
        </w:rPr>
        <w:t xml:space="preserve">ταν το Σώμα Επιθεώρησης Εργασίας ελέγχει </w:t>
      </w:r>
      <w:r>
        <w:rPr>
          <w:rFonts w:eastAsia="Times New Roman" w:cs="Times New Roman"/>
          <w:szCs w:val="24"/>
        </w:rPr>
        <w:t>μια</w:t>
      </w:r>
      <w:r w:rsidRPr="002F5A98">
        <w:rPr>
          <w:rFonts w:eastAsia="Times New Roman" w:cs="Times New Roman"/>
          <w:szCs w:val="24"/>
        </w:rPr>
        <w:t xml:space="preserve"> επιχείρηση</w:t>
      </w:r>
      <w:r>
        <w:rPr>
          <w:rFonts w:eastAsia="Times New Roman" w:cs="Times New Roman"/>
          <w:szCs w:val="24"/>
        </w:rPr>
        <w:t>, θα υποχρεώνε</w:t>
      </w:r>
      <w:r w:rsidRPr="002F5A98">
        <w:rPr>
          <w:rFonts w:eastAsia="Times New Roman" w:cs="Times New Roman"/>
          <w:szCs w:val="24"/>
        </w:rPr>
        <w:t>ται τ</w:t>
      </w:r>
      <w:r w:rsidRPr="002F5A98">
        <w:rPr>
          <w:rFonts w:eastAsia="Times New Roman" w:cs="Times New Roman"/>
          <w:szCs w:val="24"/>
        </w:rPr>
        <w:t xml:space="preserve">ου λοιπού να ερευνά αυτεπάγγελτα </w:t>
      </w:r>
      <w:r>
        <w:rPr>
          <w:rFonts w:eastAsia="Times New Roman" w:cs="Times New Roman"/>
          <w:szCs w:val="24"/>
        </w:rPr>
        <w:t>-α</w:t>
      </w:r>
      <w:r w:rsidRPr="002F5A98">
        <w:rPr>
          <w:rFonts w:eastAsia="Times New Roman" w:cs="Times New Roman"/>
          <w:szCs w:val="24"/>
        </w:rPr>
        <w:t>κόμα</w:t>
      </w:r>
      <w:r>
        <w:rPr>
          <w:rFonts w:eastAsia="Times New Roman" w:cs="Times New Roman"/>
          <w:szCs w:val="24"/>
        </w:rPr>
        <w:t>,</w:t>
      </w:r>
      <w:r w:rsidRPr="002F5A98">
        <w:rPr>
          <w:rFonts w:eastAsia="Times New Roman" w:cs="Times New Roman"/>
          <w:szCs w:val="24"/>
        </w:rPr>
        <w:t xml:space="preserve"> </w:t>
      </w:r>
      <w:r>
        <w:rPr>
          <w:rFonts w:eastAsia="Times New Roman" w:cs="Times New Roman"/>
          <w:szCs w:val="24"/>
        </w:rPr>
        <w:t>δ</w:t>
      </w:r>
      <w:r w:rsidRPr="002F5A98">
        <w:rPr>
          <w:rFonts w:eastAsia="Times New Roman" w:cs="Times New Roman"/>
          <w:szCs w:val="24"/>
        </w:rPr>
        <w:t>ηλαδή</w:t>
      </w:r>
      <w:r>
        <w:rPr>
          <w:rFonts w:eastAsia="Times New Roman" w:cs="Times New Roman"/>
          <w:szCs w:val="24"/>
        </w:rPr>
        <w:t>,</w:t>
      </w:r>
      <w:r w:rsidRPr="002F5A98">
        <w:rPr>
          <w:rFonts w:eastAsia="Times New Roman" w:cs="Times New Roman"/>
          <w:szCs w:val="24"/>
        </w:rPr>
        <w:t xml:space="preserve"> και όταν </w:t>
      </w:r>
      <w:r>
        <w:rPr>
          <w:rFonts w:eastAsia="Times New Roman" w:cs="Times New Roman"/>
          <w:szCs w:val="24"/>
        </w:rPr>
        <w:t>δεν υπάρχει σχετική καταγγελία- ε</w:t>
      </w:r>
      <w:r w:rsidRPr="002F5A98">
        <w:rPr>
          <w:rFonts w:eastAsia="Times New Roman" w:cs="Times New Roman"/>
          <w:szCs w:val="24"/>
        </w:rPr>
        <w:t xml:space="preserve">άν υπάρχουν πάσης </w:t>
      </w:r>
      <w:r w:rsidRPr="002F5A98">
        <w:rPr>
          <w:rFonts w:eastAsia="Times New Roman" w:cs="Times New Roman"/>
          <w:szCs w:val="24"/>
        </w:rPr>
        <w:lastRenderedPageBreak/>
        <w:t>φύσεως διακρίσεις κατά την εργασία σε βάρος γυναικών</w:t>
      </w:r>
      <w:r>
        <w:rPr>
          <w:rFonts w:eastAsia="Times New Roman" w:cs="Times New Roman"/>
          <w:szCs w:val="24"/>
        </w:rPr>
        <w:t>,</w:t>
      </w:r>
      <w:r w:rsidRPr="002F5A98">
        <w:rPr>
          <w:rFonts w:eastAsia="Times New Roman" w:cs="Times New Roman"/>
          <w:szCs w:val="24"/>
        </w:rPr>
        <w:t xml:space="preserve"> αρχίζοντας από τις συνθήκες εργασίας και φθάνοντας ως τις αποδοχές</w:t>
      </w:r>
      <w:r>
        <w:rPr>
          <w:rFonts w:eastAsia="Times New Roman" w:cs="Times New Roman"/>
          <w:szCs w:val="24"/>
        </w:rPr>
        <w:t>.</w:t>
      </w:r>
    </w:p>
    <w:p w14:paraId="03A73552" w14:textId="77777777" w:rsidR="00E615E6" w:rsidRDefault="00720F21">
      <w:pPr>
        <w:spacing w:after="0" w:line="600" w:lineRule="auto"/>
        <w:ind w:firstLine="720"/>
        <w:jc w:val="both"/>
        <w:rPr>
          <w:rFonts w:eastAsia="Times New Roman" w:cs="Times New Roman"/>
          <w:szCs w:val="24"/>
        </w:rPr>
      </w:pPr>
      <w:r>
        <w:rPr>
          <w:rFonts w:eastAsia="Times New Roman" w:cs="Times New Roman"/>
          <w:szCs w:val="24"/>
        </w:rPr>
        <w:t>Σ</w:t>
      </w:r>
      <w:r w:rsidRPr="002F5A98">
        <w:rPr>
          <w:rFonts w:eastAsia="Times New Roman" w:cs="Times New Roman"/>
          <w:szCs w:val="24"/>
        </w:rPr>
        <w:t>την ίδια αντίληψη</w:t>
      </w:r>
      <w:r>
        <w:rPr>
          <w:rFonts w:eastAsia="Times New Roman" w:cs="Times New Roman"/>
          <w:szCs w:val="24"/>
        </w:rPr>
        <w:t>,</w:t>
      </w:r>
      <w:r w:rsidRPr="002F5A98">
        <w:rPr>
          <w:rFonts w:eastAsia="Times New Roman" w:cs="Times New Roman"/>
          <w:szCs w:val="24"/>
        </w:rPr>
        <w:t xml:space="preserve"> να πα</w:t>
      </w:r>
      <w:r w:rsidRPr="002F5A98">
        <w:rPr>
          <w:rFonts w:eastAsia="Times New Roman" w:cs="Times New Roman"/>
          <w:szCs w:val="24"/>
        </w:rPr>
        <w:t>ρέχεται</w:t>
      </w:r>
      <w:r>
        <w:rPr>
          <w:rFonts w:eastAsia="Times New Roman" w:cs="Times New Roman"/>
          <w:szCs w:val="24"/>
        </w:rPr>
        <w:t>,</w:t>
      </w:r>
      <w:r w:rsidRPr="002F5A98">
        <w:rPr>
          <w:rFonts w:eastAsia="Times New Roman" w:cs="Times New Roman"/>
          <w:szCs w:val="24"/>
        </w:rPr>
        <w:t xml:space="preserve"> δηλαδή</w:t>
      </w:r>
      <w:r>
        <w:rPr>
          <w:rFonts w:eastAsia="Times New Roman" w:cs="Times New Roman"/>
          <w:szCs w:val="24"/>
        </w:rPr>
        <w:t>, η</w:t>
      </w:r>
      <w:r w:rsidRPr="002F5A98">
        <w:rPr>
          <w:rFonts w:eastAsia="Times New Roman" w:cs="Times New Roman"/>
          <w:szCs w:val="24"/>
        </w:rPr>
        <w:t xml:space="preserve"> μεγαλύτερη δυνατή προστασία και στήριξη σε θύματα διακρίσεων λόγω φύλου ή άλλ</w:t>
      </w:r>
      <w:r>
        <w:rPr>
          <w:rFonts w:eastAsia="Times New Roman" w:cs="Times New Roman"/>
          <w:szCs w:val="24"/>
        </w:rPr>
        <w:t>ων στοιχείων</w:t>
      </w:r>
      <w:r w:rsidRPr="002F5A98">
        <w:rPr>
          <w:rFonts w:eastAsia="Times New Roman" w:cs="Times New Roman"/>
          <w:szCs w:val="24"/>
        </w:rPr>
        <w:t xml:space="preserve"> της προσωπικότητάς </w:t>
      </w:r>
      <w:r>
        <w:rPr>
          <w:rFonts w:eastAsia="Times New Roman" w:cs="Times New Roman"/>
          <w:szCs w:val="24"/>
        </w:rPr>
        <w:t>τους</w:t>
      </w:r>
      <w:r w:rsidRPr="002F5A98">
        <w:rPr>
          <w:rFonts w:eastAsia="Times New Roman" w:cs="Times New Roman"/>
          <w:szCs w:val="24"/>
        </w:rPr>
        <w:t xml:space="preserve"> που αναγκάζο</w:t>
      </w:r>
      <w:r>
        <w:rPr>
          <w:rFonts w:eastAsia="Times New Roman" w:cs="Times New Roman"/>
          <w:szCs w:val="24"/>
        </w:rPr>
        <w:t>νται</w:t>
      </w:r>
      <w:r w:rsidRPr="002F5A98">
        <w:rPr>
          <w:rFonts w:eastAsia="Times New Roman" w:cs="Times New Roman"/>
          <w:szCs w:val="24"/>
        </w:rPr>
        <w:t xml:space="preserve"> να καταφύγουν στα δικαστήρια</w:t>
      </w:r>
      <w:r>
        <w:rPr>
          <w:rFonts w:eastAsia="Times New Roman" w:cs="Times New Roman"/>
          <w:szCs w:val="24"/>
        </w:rPr>
        <w:t>,</w:t>
      </w:r>
      <w:r w:rsidRPr="002F5A98">
        <w:rPr>
          <w:rFonts w:eastAsia="Times New Roman" w:cs="Times New Roman"/>
          <w:szCs w:val="24"/>
        </w:rPr>
        <w:t xml:space="preserve"> είναι και η διάταξη του άρθρου 23</w:t>
      </w:r>
      <w:r>
        <w:rPr>
          <w:rFonts w:eastAsia="Times New Roman" w:cs="Times New Roman"/>
          <w:szCs w:val="24"/>
        </w:rPr>
        <w:t>,</w:t>
      </w:r>
      <w:r w:rsidRPr="002F5A98">
        <w:rPr>
          <w:rFonts w:eastAsia="Times New Roman" w:cs="Times New Roman"/>
          <w:szCs w:val="24"/>
        </w:rPr>
        <w:t xml:space="preserve"> κατά την οποία τα </w:t>
      </w:r>
      <w:r>
        <w:rPr>
          <w:rFonts w:eastAsia="Times New Roman" w:cs="Times New Roman"/>
          <w:szCs w:val="24"/>
        </w:rPr>
        <w:t>εργατικά σωματεία θα μπ</w:t>
      </w:r>
      <w:r>
        <w:rPr>
          <w:rFonts w:eastAsia="Times New Roman" w:cs="Times New Roman"/>
          <w:szCs w:val="24"/>
        </w:rPr>
        <w:t xml:space="preserve">ορούν </w:t>
      </w:r>
      <w:r w:rsidRPr="002F5A98">
        <w:rPr>
          <w:rFonts w:eastAsia="Times New Roman" w:cs="Times New Roman"/>
          <w:szCs w:val="24"/>
        </w:rPr>
        <w:t>να παρεμβαίνουν υπέρ των εργαζομένων</w:t>
      </w:r>
      <w:r>
        <w:rPr>
          <w:rFonts w:eastAsia="Times New Roman" w:cs="Times New Roman"/>
          <w:szCs w:val="24"/>
        </w:rPr>
        <w:t>. Είναι</w:t>
      </w:r>
      <w:r w:rsidRPr="002F5A98">
        <w:rPr>
          <w:rFonts w:eastAsia="Times New Roman" w:cs="Times New Roman"/>
          <w:szCs w:val="24"/>
        </w:rPr>
        <w:t xml:space="preserve"> μία διάταξη που αφορά και το αστικό μέρος των συγκεκριμένων </w:t>
      </w:r>
      <w:r>
        <w:rPr>
          <w:rFonts w:eastAsia="Times New Roman" w:cs="Times New Roman"/>
          <w:szCs w:val="24"/>
        </w:rPr>
        <w:t>αυτών διαφορών.</w:t>
      </w:r>
    </w:p>
    <w:p w14:paraId="03A73553" w14:textId="77777777" w:rsidR="00E615E6" w:rsidRDefault="00720F21">
      <w:pPr>
        <w:spacing w:after="0" w:line="600" w:lineRule="auto"/>
        <w:ind w:firstLine="720"/>
        <w:jc w:val="both"/>
        <w:rPr>
          <w:rFonts w:eastAsia="Times New Roman" w:cs="Times New Roman"/>
          <w:szCs w:val="24"/>
        </w:rPr>
      </w:pPr>
      <w:r>
        <w:rPr>
          <w:rFonts w:eastAsia="Times New Roman" w:cs="Times New Roman"/>
          <w:szCs w:val="24"/>
        </w:rPr>
        <w:t>Ο</w:t>
      </w:r>
      <w:r w:rsidRPr="002F5A98">
        <w:rPr>
          <w:rFonts w:eastAsia="Times New Roman" w:cs="Times New Roman"/>
          <w:szCs w:val="24"/>
        </w:rPr>
        <w:t xml:space="preserve">ι διατάξεις που βελτιώνουν το υφιστάμενο καθεστώς κτήσης </w:t>
      </w:r>
      <w:r>
        <w:rPr>
          <w:rFonts w:eastAsia="Times New Roman" w:cs="Times New Roman"/>
          <w:szCs w:val="24"/>
        </w:rPr>
        <w:t>της ε</w:t>
      </w:r>
      <w:r w:rsidRPr="002F5A98">
        <w:rPr>
          <w:rFonts w:eastAsia="Times New Roman" w:cs="Times New Roman"/>
          <w:szCs w:val="24"/>
        </w:rPr>
        <w:t xml:space="preserve">λληνικής ιθαγένειας </w:t>
      </w:r>
      <w:r>
        <w:rPr>
          <w:rFonts w:eastAsia="Times New Roman" w:cs="Times New Roman"/>
          <w:szCs w:val="24"/>
        </w:rPr>
        <w:t xml:space="preserve">ως προς τις </w:t>
      </w:r>
      <w:r w:rsidRPr="002F5A98">
        <w:rPr>
          <w:rFonts w:eastAsia="Times New Roman" w:cs="Times New Roman"/>
          <w:szCs w:val="24"/>
        </w:rPr>
        <w:t xml:space="preserve">διαδικασίες συνιστούν </w:t>
      </w:r>
      <w:r>
        <w:rPr>
          <w:rFonts w:eastAsia="Times New Roman" w:cs="Times New Roman"/>
          <w:szCs w:val="24"/>
        </w:rPr>
        <w:t>σαφή</w:t>
      </w:r>
      <w:r w:rsidRPr="002F5A98">
        <w:rPr>
          <w:rFonts w:eastAsia="Times New Roman" w:cs="Times New Roman"/>
          <w:szCs w:val="24"/>
        </w:rPr>
        <w:t xml:space="preserve"> πρόοδο της χώρας μας στον τομέα των ανθρωπίνων δικαιωμάτων και αποβλέπουν παράλληλα στη βελτίωση της απόδοσης των κρατικών μηχανισμών</w:t>
      </w:r>
      <w:r>
        <w:rPr>
          <w:rFonts w:eastAsia="Times New Roman" w:cs="Times New Roman"/>
          <w:szCs w:val="24"/>
        </w:rPr>
        <w:t>.</w:t>
      </w:r>
    </w:p>
    <w:p w14:paraId="03A73554" w14:textId="77777777" w:rsidR="00E615E6" w:rsidRDefault="00720F21">
      <w:pPr>
        <w:spacing w:after="0" w:line="600" w:lineRule="auto"/>
        <w:ind w:firstLine="720"/>
        <w:jc w:val="both"/>
        <w:rPr>
          <w:rFonts w:eastAsia="Times New Roman" w:cs="Times New Roman"/>
          <w:szCs w:val="24"/>
        </w:rPr>
      </w:pPr>
      <w:r>
        <w:rPr>
          <w:rFonts w:eastAsia="Times New Roman" w:cs="Times New Roman"/>
          <w:szCs w:val="24"/>
        </w:rPr>
        <w:t>Σ</w:t>
      </w:r>
      <w:r w:rsidRPr="002F5A98">
        <w:rPr>
          <w:rFonts w:eastAsia="Times New Roman" w:cs="Times New Roman"/>
          <w:szCs w:val="24"/>
        </w:rPr>
        <w:t>τα θετικά του παρόντ</w:t>
      </w:r>
      <w:r>
        <w:rPr>
          <w:rFonts w:eastAsia="Times New Roman" w:cs="Times New Roman"/>
          <w:szCs w:val="24"/>
        </w:rPr>
        <w:t>ος νομοσχεδίου συγκαταλέγονται ασφαλώς και οι διατάξεις που ανα</w:t>
      </w:r>
      <w:r w:rsidRPr="002F5A98">
        <w:rPr>
          <w:rFonts w:eastAsia="Times New Roman" w:cs="Times New Roman"/>
          <w:szCs w:val="24"/>
        </w:rPr>
        <w:t>διαμορφώνουν το σύ</w:t>
      </w:r>
      <w:r>
        <w:rPr>
          <w:rFonts w:eastAsia="Times New Roman" w:cs="Times New Roman"/>
          <w:szCs w:val="24"/>
        </w:rPr>
        <w:t>στημα ε</w:t>
      </w:r>
      <w:r>
        <w:rPr>
          <w:rFonts w:eastAsia="Times New Roman" w:cs="Times New Roman"/>
          <w:szCs w:val="24"/>
        </w:rPr>
        <w:lastRenderedPageBreak/>
        <w:t>ξέτασης για</w:t>
      </w:r>
      <w:r>
        <w:rPr>
          <w:rFonts w:eastAsia="Times New Roman" w:cs="Times New Roman"/>
          <w:szCs w:val="24"/>
        </w:rPr>
        <w:t xml:space="preserve"> τη λήψη της ε</w:t>
      </w:r>
      <w:r w:rsidRPr="002F5A98">
        <w:rPr>
          <w:rFonts w:eastAsia="Times New Roman" w:cs="Times New Roman"/>
          <w:szCs w:val="24"/>
        </w:rPr>
        <w:t>λληνικής ιθαγένειας</w:t>
      </w:r>
      <w:r>
        <w:rPr>
          <w:rFonts w:eastAsia="Times New Roman" w:cs="Times New Roman"/>
          <w:szCs w:val="24"/>
        </w:rPr>
        <w:t>,</w:t>
      </w:r>
      <w:r w:rsidRPr="002F5A98">
        <w:rPr>
          <w:rFonts w:eastAsia="Times New Roman" w:cs="Times New Roman"/>
          <w:szCs w:val="24"/>
        </w:rPr>
        <w:t xml:space="preserve"> κάνον</w:t>
      </w:r>
      <w:r>
        <w:rPr>
          <w:rFonts w:eastAsia="Times New Roman" w:cs="Times New Roman"/>
          <w:szCs w:val="24"/>
        </w:rPr>
        <w:t>τ</w:t>
      </w:r>
      <w:r>
        <w:rPr>
          <w:rFonts w:eastAsia="Times New Roman" w:cs="Times New Roman"/>
          <w:szCs w:val="24"/>
        </w:rPr>
        <w:t>ά</w:t>
      </w:r>
      <w:r>
        <w:rPr>
          <w:rFonts w:eastAsia="Times New Roman" w:cs="Times New Roman"/>
          <w:szCs w:val="24"/>
        </w:rPr>
        <w:t>ς το περισσότερο προσαρμοσμένο</w:t>
      </w:r>
      <w:r w:rsidRPr="002F5A98">
        <w:rPr>
          <w:rFonts w:eastAsia="Times New Roman" w:cs="Times New Roman"/>
          <w:szCs w:val="24"/>
        </w:rPr>
        <w:t xml:space="preserve"> στις πραγματικές συνθήκες</w:t>
      </w:r>
      <w:r>
        <w:rPr>
          <w:rFonts w:eastAsia="Times New Roman" w:cs="Times New Roman"/>
          <w:szCs w:val="24"/>
        </w:rPr>
        <w:t>,</w:t>
      </w:r>
      <w:r w:rsidRPr="002F5A98">
        <w:rPr>
          <w:rFonts w:eastAsia="Times New Roman" w:cs="Times New Roman"/>
          <w:szCs w:val="24"/>
        </w:rPr>
        <w:t xml:space="preserve"> όπως αυτές </w:t>
      </w:r>
      <w:r>
        <w:rPr>
          <w:rFonts w:eastAsia="Times New Roman" w:cs="Times New Roman"/>
          <w:szCs w:val="24"/>
        </w:rPr>
        <w:t>οι</w:t>
      </w:r>
      <w:r w:rsidRPr="002F5A98">
        <w:rPr>
          <w:rFonts w:eastAsia="Times New Roman" w:cs="Times New Roman"/>
          <w:szCs w:val="24"/>
        </w:rPr>
        <w:t xml:space="preserve"> συνθήκες έχουν διαμορφωθεί τις δύο τελευταίες δεκαετίες</w:t>
      </w:r>
      <w:r>
        <w:rPr>
          <w:rFonts w:eastAsia="Times New Roman" w:cs="Times New Roman"/>
          <w:szCs w:val="24"/>
        </w:rPr>
        <w:t>.</w:t>
      </w:r>
    </w:p>
    <w:p w14:paraId="03A73555" w14:textId="77777777" w:rsidR="00E615E6" w:rsidRDefault="00720F21">
      <w:pPr>
        <w:spacing w:after="0" w:line="600" w:lineRule="auto"/>
        <w:ind w:firstLine="720"/>
        <w:jc w:val="both"/>
        <w:rPr>
          <w:rFonts w:eastAsia="Times New Roman" w:cs="Times New Roman"/>
          <w:szCs w:val="24"/>
        </w:rPr>
      </w:pPr>
      <w:r>
        <w:rPr>
          <w:rFonts w:eastAsia="Times New Roman" w:cs="Times New Roman"/>
          <w:szCs w:val="24"/>
        </w:rPr>
        <w:t xml:space="preserve">Και εντοπίζω εδώ και σημειώνω το άρθρο 35 -που έχει γίνει </w:t>
      </w:r>
      <w:r w:rsidRPr="002F5A98">
        <w:rPr>
          <w:rFonts w:eastAsia="Times New Roman" w:cs="Times New Roman"/>
          <w:szCs w:val="24"/>
        </w:rPr>
        <w:t>συζήτηση για αυτό</w:t>
      </w:r>
      <w:r>
        <w:rPr>
          <w:rFonts w:eastAsia="Times New Roman" w:cs="Times New Roman"/>
          <w:szCs w:val="24"/>
        </w:rPr>
        <w:t>-</w:t>
      </w:r>
      <w:r>
        <w:rPr>
          <w:rFonts w:eastAsia="Times New Roman" w:cs="Times New Roman"/>
          <w:szCs w:val="24"/>
        </w:rPr>
        <w:t>,</w:t>
      </w:r>
      <w:r w:rsidRPr="002F5A98">
        <w:rPr>
          <w:rFonts w:eastAsia="Times New Roman" w:cs="Times New Roman"/>
          <w:szCs w:val="24"/>
        </w:rPr>
        <w:t xml:space="preserve"> που δια</w:t>
      </w:r>
      <w:r w:rsidRPr="002F5A98">
        <w:rPr>
          <w:rFonts w:eastAsia="Times New Roman" w:cs="Times New Roman"/>
          <w:szCs w:val="24"/>
        </w:rPr>
        <w:t>πνέεται πραγματικά από την αρχή της ισότητας και της επι</w:t>
      </w:r>
      <w:r>
        <w:rPr>
          <w:rFonts w:eastAsia="Times New Roman" w:cs="Times New Roman"/>
          <w:szCs w:val="24"/>
        </w:rPr>
        <w:t>είκειας και λαμβάνει υπ</w:t>
      </w:r>
      <w:r>
        <w:rPr>
          <w:rFonts w:eastAsia="Times New Roman" w:cs="Times New Roman"/>
          <w:szCs w:val="24"/>
        </w:rPr>
        <w:t xml:space="preserve">’ </w:t>
      </w:r>
      <w:proofErr w:type="spellStart"/>
      <w:r>
        <w:rPr>
          <w:rFonts w:eastAsia="Times New Roman" w:cs="Times New Roman"/>
          <w:szCs w:val="24"/>
        </w:rPr>
        <w:t>όψ</w:t>
      </w:r>
      <w:r>
        <w:rPr>
          <w:rFonts w:eastAsia="Times New Roman" w:cs="Times New Roman"/>
          <w:szCs w:val="24"/>
        </w:rPr>
        <w:t>ιν</w:t>
      </w:r>
      <w:proofErr w:type="spellEnd"/>
      <w:r>
        <w:rPr>
          <w:rFonts w:eastAsia="Times New Roman" w:cs="Times New Roman"/>
          <w:szCs w:val="24"/>
        </w:rPr>
        <w:t xml:space="preserve"> τις βιοτικές</w:t>
      </w:r>
      <w:r w:rsidRPr="002F5A98">
        <w:rPr>
          <w:rFonts w:eastAsia="Times New Roman" w:cs="Times New Roman"/>
          <w:szCs w:val="24"/>
        </w:rPr>
        <w:t xml:space="preserve"> και κοινωνικές ανάγκες του ατόμου</w:t>
      </w:r>
      <w:r>
        <w:rPr>
          <w:rFonts w:eastAsia="Times New Roman" w:cs="Times New Roman"/>
          <w:szCs w:val="24"/>
        </w:rPr>
        <w:t>. Δ</w:t>
      </w:r>
      <w:r w:rsidRPr="002F5A98">
        <w:rPr>
          <w:rFonts w:eastAsia="Times New Roman" w:cs="Times New Roman"/>
          <w:szCs w:val="24"/>
        </w:rPr>
        <w:t>εν επιτρέπει την απ</w:t>
      </w:r>
      <w:r>
        <w:rPr>
          <w:rFonts w:eastAsia="Times New Roman" w:cs="Times New Roman"/>
          <w:szCs w:val="24"/>
        </w:rPr>
        <w:t>ώλεια</w:t>
      </w:r>
      <w:r w:rsidRPr="002F5A98">
        <w:rPr>
          <w:rFonts w:eastAsia="Times New Roman" w:cs="Times New Roman"/>
          <w:szCs w:val="24"/>
        </w:rPr>
        <w:t xml:space="preserve"> του σχετικού δικαιώματος</w:t>
      </w:r>
      <w:r>
        <w:rPr>
          <w:rFonts w:eastAsia="Times New Roman" w:cs="Times New Roman"/>
          <w:szCs w:val="24"/>
        </w:rPr>
        <w:t>,</w:t>
      </w:r>
      <w:r w:rsidRPr="002F5A98">
        <w:rPr>
          <w:rFonts w:eastAsia="Times New Roman" w:cs="Times New Roman"/>
          <w:szCs w:val="24"/>
        </w:rPr>
        <w:t xml:space="preserve"> εάν κάποιος αναγκαστεί να φύγει </w:t>
      </w:r>
      <w:r>
        <w:rPr>
          <w:rFonts w:eastAsia="Times New Roman" w:cs="Times New Roman"/>
          <w:szCs w:val="24"/>
        </w:rPr>
        <w:t xml:space="preserve">για </w:t>
      </w:r>
      <w:r w:rsidRPr="002F5A98">
        <w:rPr>
          <w:rFonts w:eastAsia="Times New Roman" w:cs="Times New Roman"/>
          <w:szCs w:val="24"/>
        </w:rPr>
        <w:t xml:space="preserve">λίγο από </w:t>
      </w:r>
      <w:r>
        <w:rPr>
          <w:rFonts w:eastAsia="Times New Roman" w:cs="Times New Roman"/>
          <w:szCs w:val="24"/>
        </w:rPr>
        <w:t>την Ελλάδα για οικογενεια</w:t>
      </w:r>
      <w:r>
        <w:rPr>
          <w:rFonts w:eastAsia="Times New Roman" w:cs="Times New Roman"/>
          <w:szCs w:val="24"/>
        </w:rPr>
        <w:t>κούς</w:t>
      </w:r>
      <w:r w:rsidRPr="002F5A98">
        <w:rPr>
          <w:rFonts w:eastAsia="Times New Roman" w:cs="Times New Roman"/>
          <w:szCs w:val="24"/>
        </w:rPr>
        <w:t xml:space="preserve"> λόγους </w:t>
      </w:r>
      <w:r>
        <w:rPr>
          <w:rFonts w:eastAsia="Times New Roman" w:cs="Times New Roman"/>
          <w:szCs w:val="24"/>
        </w:rPr>
        <w:t xml:space="preserve">ή για λόγους </w:t>
      </w:r>
      <w:r w:rsidRPr="002F5A98">
        <w:rPr>
          <w:rFonts w:eastAsia="Times New Roman" w:cs="Times New Roman"/>
          <w:szCs w:val="24"/>
        </w:rPr>
        <w:t>υγείας</w:t>
      </w:r>
      <w:r>
        <w:rPr>
          <w:rFonts w:eastAsia="Times New Roman" w:cs="Times New Roman"/>
          <w:szCs w:val="24"/>
        </w:rPr>
        <w:t>.</w:t>
      </w:r>
    </w:p>
    <w:p w14:paraId="03A73556" w14:textId="77777777" w:rsidR="00E615E6" w:rsidRDefault="00720F21">
      <w:pPr>
        <w:spacing w:after="0" w:line="600" w:lineRule="auto"/>
        <w:ind w:firstLine="720"/>
        <w:jc w:val="both"/>
        <w:rPr>
          <w:rFonts w:eastAsia="Times New Roman" w:cs="Times New Roman"/>
          <w:szCs w:val="24"/>
        </w:rPr>
      </w:pPr>
      <w:r>
        <w:rPr>
          <w:rFonts w:eastAsia="Times New Roman" w:cs="Times New Roman"/>
          <w:szCs w:val="24"/>
        </w:rPr>
        <w:t>Τ</w:t>
      </w:r>
      <w:r w:rsidRPr="002F5A98">
        <w:rPr>
          <w:rFonts w:eastAsia="Times New Roman" w:cs="Times New Roman"/>
          <w:szCs w:val="24"/>
        </w:rPr>
        <w:t>όσο με τη σειρά προγενέστερων επιμέρους νομοθετικών ρυθμίσεων όσο και με την πρόσφατη πρότασ</w:t>
      </w:r>
      <w:r>
        <w:rPr>
          <w:rFonts w:eastAsia="Times New Roman" w:cs="Times New Roman"/>
          <w:szCs w:val="24"/>
        </w:rPr>
        <w:t>ή</w:t>
      </w:r>
      <w:r w:rsidRPr="002F5A98">
        <w:rPr>
          <w:rFonts w:eastAsia="Times New Roman" w:cs="Times New Roman"/>
          <w:szCs w:val="24"/>
        </w:rPr>
        <w:t xml:space="preserve"> του για ουσιαστικές τροποποιήσεις των συνταγματικών διατάξεων που καθορίζουν την υποχρέωσ</w:t>
      </w:r>
      <w:r>
        <w:rPr>
          <w:rFonts w:eastAsia="Times New Roman" w:cs="Times New Roman"/>
          <w:szCs w:val="24"/>
        </w:rPr>
        <w:t>η ίσης</w:t>
      </w:r>
      <w:r w:rsidRPr="002F5A98">
        <w:rPr>
          <w:rFonts w:eastAsia="Times New Roman" w:cs="Times New Roman"/>
          <w:szCs w:val="24"/>
        </w:rPr>
        <w:t xml:space="preserve"> αντιμετώπισης</w:t>
      </w:r>
      <w:r>
        <w:rPr>
          <w:rFonts w:eastAsia="Times New Roman" w:cs="Times New Roman"/>
          <w:szCs w:val="24"/>
        </w:rPr>
        <w:t>,</w:t>
      </w:r>
      <w:r w:rsidRPr="002F5A98">
        <w:rPr>
          <w:rFonts w:eastAsia="Times New Roman" w:cs="Times New Roman"/>
          <w:szCs w:val="24"/>
        </w:rPr>
        <w:t xml:space="preserve"> η </w:t>
      </w:r>
      <w:r>
        <w:rPr>
          <w:rFonts w:eastAsia="Times New Roman" w:cs="Times New Roman"/>
          <w:szCs w:val="24"/>
        </w:rPr>
        <w:t>Κυβέρνηση</w:t>
      </w:r>
      <w:r w:rsidRPr="002F5A98">
        <w:rPr>
          <w:rFonts w:eastAsia="Times New Roman" w:cs="Times New Roman"/>
          <w:szCs w:val="24"/>
        </w:rPr>
        <w:t xml:space="preserve"> ΣΥΡΙΖ</w:t>
      </w:r>
      <w:r w:rsidRPr="002F5A98">
        <w:rPr>
          <w:rFonts w:eastAsia="Times New Roman" w:cs="Times New Roman"/>
          <w:szCs w:val="24"/>
        </w:rPr>
        <w:t>Α έχει δώσει απτά δείγματα ότι προωθεί το θέμα της ισοπολιτείας πολύ πέραν των τυπικών ορίων που έ</w:t>
      </w:r>
      <w:r>
        <w:rPr>
          <w:rFonts w:eastAsia="Times New Roman" w:cs="Times New Roman"/>
          <w:szCs w:val="24"/>
        </w:rPr>
        <w:t>θεταν</w:t>
      </w:r>
      <w:r w:rsidRPr="002F5A98">
        <w:rPr>
          <w:rFonts w:eastAsia="Times New Roman" w:cs="Times New Roman"/>
          <w:szCs w:val="24"/>
        </w:rPr>
        <w:t xml:space="preserve"> οι γενικές ρήτρες</w:t>
      </w:r>
      <w:r>
        <w:rPr>
          <w:rFonts w:eastAsia="Times New Roman" w:cs="Times New Roman"/>
          <w:szCs w:val="24"/>
        </w:rPr>
        <w:t>, οι οποίες</w:t>
      </w:r>
      <w:r w:rsidRPr="002F5A98">
        <w:rPr>
          <w:rFonts w:eastAsia="Times New Roman" w:cs="Times New Roman"/>
          <w:szCs w:val="24"/>
        </w:rPr>
        <w:t xml:space="preserve"> </w:t>
      </w:r>
      <w:r>
        <w:rPr>
          <w:rFonts w:eastAsia="Times New Roman" w:cs="Times New Roman"/>
          <w:szCs w:val="24"/>
        </w:rPr>
        <w:t>βεβαίως υπάρχουν από καιρό στην ε</w:t>
      </w:r>
      <w:r w:rsidRPr="002F5A98">
        <w:rPr>
          <w:rFonts w:eastAsia="Times New Roman" w:cs="Times New Roman"/>
          <w:szCs w:val="24"/>
        </w:rPr>
        <w:t>λληνική έννομη τάξη</w:t>
      </w:r>
      <w:r>
        <w:rPr>
          <w:rFonts w:eastAsia="Times New Roman" w:cs="Times New Roman"/>
          <w:szCs w:val="24"/>
        </w:rPr>
        <w:t>.</w:t>
      </w:r>
    </w:p>
    <w:p w14:paraId="03A73557" w14:textId="77777777" w:rsidR="00E615E6" w:rsidRDefault="00720F21">
      <w:pPr>
        <w:spacing w:after="0" w:line="600" w:lineRule="auto"/>
        <w:ind w:firstLine="720"/>
        <w:jc w:val="both"/>
        <w:rPr>
          <w:rFonts w:eastAsia="Times New Roman" w:cs="Times New Roman"/>
          <w:szCs w:val="24"/>
        </w:rPr>
      </w:pPr>
      <w:r>
        <w:rPr>
          <w:rFonts w:eastAsia="Times New Roman" w:cs="Times New Roman"/>
          <w:szCs w:val="24"/>
        </w:rPr>
        <w:lastRenderedPageBreak/>
        <w:t>Τ</w:t>
      </w:r>
      <w:r w:rsidRPr="002F5A98">
        <w:rPr>
          <w:rFonts w:eastAsia="Times New Roman" w:cs="Times New Roman"/>
          <w:szCs w:val="24"/>
        </w:rPr>
        <w:t>ελειώνοντας θέλω να δώσω μία απάντηση σε όσους νομίζουν ότι με τις θ</w:t>
      </w:r>
      <w:r w:rsidRPr="002F5A98">
        <w:rPr>
          <w:rFonts w:eastAsia="Times New Roman" w:cs="Times New Roman"/>
          <w:szCs w:val="24"/>
        </w:rPr>
        <w:t>ετικές τροποποιήσει</w:t>
      </w:r>
      <w:r>
        <w:rPr>
          <w:rFonts w:eastAsia="Times New Roman" w:cs="Times New Roman"/>
          <w:szCs w:val="24"/>
        </w:rPr>
        <w:t>ς</w:t>
      </w:r>
      <w:r w:rsidRPr="002F5A98">
        <w:rPr>
          <w:rFonts w:eastAsia="Times New Roman" w:cs="Times New Roman"/>
          <w:szCs w:val="24"/>
        </w:rPr>
        <w:t xml:space="preserve"> </w:t>
      </w:r>
      <w:r>
        <w:rPr>
          <w:rFonts w:eastAsia="Times New Roman" w:cs="Times New Roman"/>
          <w:szCs w:val="24"/>
        </w:rPr>
        <w:t>σ</w:t>
      </w:r>
      <w:r w:rsidRPr="002F5A98">
        <w:rPr>
          <w:rFonts w:eastAsia="Times New Roman" w:cs="Times New Roman"/>
          <w:szCs w:val="24"/>
        </w:rPr>
        <w:t xml:space="preserve">τον </w:t>
      </w:r>
      <w:r>
        <w:rPr>
          <w:rFonts w:eastAsia="Times New Roman" w:cs="Times New Roman"/>
          <w:szCs w:val="24"/>
        </w:rPr>
        <w:t>Κ</w:t>
      </w:r>
      <w:r w:rsidRPr="002F5A98">
        <w:rPr>
          <w:rFonts w:eastAsia="Times New Roman" w:cs="Times New Roman"/>
          <w:szCs w:val="24"/>
        </w:rPr>
        <w:t xml:space="preserve">ώδικα της </w:t>
      </w:r>
      <w:r>
        <w:rPr>
          <w:rFonts w:eastAsia="Times New Roman" w:cs="Times New Roman"/>
          <w:szCs w:val="24"/>
        </w:rPr>
        <w:t>Ι</w:t>
      </w:r>
      <w:r>
        <w:rPr>
          <w:rFonts w:eastAsia="Times New Roman" w:cs="Times New Roman"/>
          <w:szCs w:val="24"/>
        </w:rPr>
        <w:t>θαγένειας</w:t>
      </w:r>
      <w:r w:rsidRPr="002F5A98">
        <w:rPr>
          <w:rFonts w:eastAsia="Times New Roman" w:cs="Times New Roman"/>
          <w:szCs w:val="24"/>
        </w:rPr>
        <w:t xml:space="preserve"> προκαλείται κίνδυνος για αλλοίωση της πληθυσμιακής σύνθεσης της Ελλάδας</w:t>
      </w:r>
      <w:r>
        <w:rPr>
          <w:rFonts w:eastAsia="Times New Roman" w:cs="Times New Roman"/>
          <w:szCs w:val="24"/>
        </w:rPr>
        <w:t>. Π</w:t>
      </w:r>
      <w:r w:rsidRPr="002F5A98">
        <w:rPr>
          <w:rFonts w:eastAsia="Times New Roman" w:cs="Times New Roman"/>
          <w:szCs w:val="24"/>
        </w:rPr>
        <w:t xml:space="preserve">ρέπει να συνεκτιμηθεί ότι οι μεταβολές αυτές αναφέρονται </w:t>
      </w:r>
      <w:r>
        <w:rPr>
          <w:rFonts w:eastAsia="Times New Roman" w:cs="Times New Roman"/>
          <w:szCs w:val="24"/>
        </w:rPr>
        <w:t>περισσότερο</w:t>
      </w:r>
      <w:r w:rsidRPr="002F5A98">
        <w:rPr>
          <w:rFonts w:eastAsia="Times New Roman" w:cs="Times New Roman"/>
          <w:szCs w:val="24"/>
        </w:rPr>
        <w:t xml:space="preserve"> στη διαδικασία</w:t>
      </w:r>
      <w:r>
        <w:rPr>
          <w:rFonts w:eastAsia="Times New Roman" w:cs="Times New Roman"/>
          <w:szCs w:val="24"/>
        </w:rPr>
        <w:t>,</w:t>
      </w:r>
      <w:r w:rsidRPr="002F5A98">
        <w:rPr>
          <w:rFonts w:eastAsia="Times New Roman" w:cs="Times New Roman"/>
          <w:szCs w:val="24"/>
        </w:rPr>
        <w:t xml:space="preserve"> που θα είναι λιγότερο γραφειοκρατική</w:t>
      </w:r>
      <w:r>
        <w:rPr>
          <w:rFonts w:eastAsia="Times New Roman" w:cs="Times New Roman"/>
          <w:szCs w:val="24"/>
        </w:rPr>
        <w:t xml:space="preserve">, πιο δίκαιη </w:t>
      </w:r>
      <w:r>
        <w:rPr>
          <w:rFonts w:eastAsia="Times New Roman" w:cs="Times New Roman"/>
          <w:szCs w:val="24"/>
        </w:rPr>
        <w:t>για όσους κάνουν αίτηση μ</w:t>
      </w:r>
      <w:r w:rsidRPr="002F5A98">
        <w:rPr>
          <w:rFonts w:eastAsia="Times New Roman" w:cs="Times New Roman"/>
          <w:szCs w:val="24"/>
        </w:rPr>
        <w:t>ε τρόπο που να διασφαλίζει τα βασικά ανθρώπινα δικαιώματα</w:t>
      </w:r>
      <w:r>
        <w:rPr>
          <w:rFonts w:eastAsia="Times New Roman" w:cs="Times New Roman"/>
          <w:szCs w:val="24"/>
        </w:rPr>
        <w:t>, όπως ακριβώς επιτάσσουν ο</w:t>
      </w:r>
      <w:r w:rsidRPr="002F5A98">
        <w:rPr>
          <w:rFonts w:eastAsia="Times New Roman" w:cs="Times New Roman"/>
          <w:szCs w:val="24"/>
        </w:rPr>
        <w:t>ι διεθνείς συνθήκες και πρακτικές</w:t>
      </w:r>
      <w:r>
        <w:rPr>
          <w:rFonts w:eastAsia="Times New Roman" w:cs="Times New Roman"/>
          <w:szCs w:val="24"/>
        </w:rPr>
        <w:t>. Ε</w:t>
      </w:r>
      <w:r w:rsidRPr="002F5A98">
        <w:rPr>
          <w:rFonts w:eastAsia="Times New Roman" w:cs="Times New Roman"/>
          <w:szCs w:val="24"/>
        </w:rPr>
        <w:t>υρύτερα</w:t>
      </w:r>
      <w:r>
        <w:rPr>
          <w:rFonts w:eastAsia="Times New Roman" w:cs="Times New Roman"/>
          <w:szCs w:val="24"/>
        </w:rPr>
        <w:t>,</w:t>
      </w:r>
      <w:r w:rsidRPr="002F5A98">
        <w:rPr>
          <w:rFonts w:eastAsia="Times New Roman" w:cs="Times New Roman"/>
          <w:szCs w:val="24"/>
        </w:rPr>
        <w:t xml:space="preserve"> </w:t>
      </w:r>
      <w:r>
        <w:rPr>
          <w:rFonts w:eastAsia="Times New Roman" w:cs="Times New Roman"/>
          <w:szCs w:val="24"/>
        </w:rPr>
        <w:t>όμως,</w:t>
      </w:r>
      <w:r w:rsidRPr="002F5A98">
        <w:rPr>
          <w:rFonts w:eastAsia="Times New Roman" w:cs="Times New Roman"/>
          <w:szCs w:val="24"/>
        </w:rPr>
        <w:t xml:space="preserve"> δεν θεωρώ καθόλου βάσιμους </w:t>
      </w:r>
      <w:r>
        <w:rPr>
          <w:rFonts w:eastAsia="Times New Roman" w:cs="Times New Roman"/>
          <w:szCs w:val="24"/>
        </w:rPr>
        <w:t xml:space="preserve">τους </w:t>
      </w:r>
      <w:r w:rsidRPr="002F5A98">
        <w:rPr>
          <w:rFonts w:eastAsia="Times New Roman" w:cs="Times New Roman"/>
          <w:szCs w:val="24"/>
        </w:rPr>
        <w:t xml:space="preserve">φόβους που κατά καιρούς εκφράζονται για την αλλοίωση της </w:t>
      </w:r>
      <w:r w:rsidRPr="002F5A98">
        <w:rPr>
          <w:rFonts w:eastAsia="Times New Roman" w:cs="Times New Roman"/>
          <w:szCs w:val="24"/>
        </w:rPr>
        <w:t>πληθυσμιακής σύνθεσης της Ελλάδας</w:t>
      </w:r>
      <w:r>
        <w:rPr>
          <w:rFonts w:eastAsia="Times New Roman" w:cs="Times New Roman"/>
          <w:szCs w:val="24"/>
        </w:rPr>
        <w:t xml:space="preserve">. </w:t>
      </w:r>
    </w:p>
    <w:p w14:paraId="03A73558" w14:textId="77777777" w:rsidR="00E615E6" w:rsidRDefault="00720F21">
      <w:pPr>
        <w:spacing w:after="0" w:line="600" w:lineRule="auto"/>
        <w:ind w:firstLine="720"/>
        <w:jc w:val="both"/>
        <w:rPr>
          <w:rFonts w:eastAsia="Times New Roman"/>
          <w:bCs/>
          <w:szCs w:val="24"/>
        </w:rPr>
      </w:pPr>
      <w:r w:rsidRPr="004E4F19">
        <w:rPr>
          <w:rFonts w:eastAsia="Times New Roman"/>
          <w:bCs/>
          <w:szCs w:val="24"/>
        </w:rPr>
        <w:t xml:space="preserve">(Στο σημείο αυτό </w:t>
      </w:r>
      <w:r>
        <w:rPr>
          <w:rFonts w:eastAsia="Times New Roman"/>
          <w:bCs/>
          <w:szCs w:val="24"/>
        </w:rPr>
        <w:t>κ</w:t>
      </w:r>
      <w:r w:rsidRPr="004E4F19">
        <w:rPr>
          <w:rFonts w:eastAsia="Times New Roman"/>
          <w:bCs/>
          <w:szCs w:val="24"/>
        </w:rPr>
        <w:t>τυπάει το κουδούνι λήξεως του χρόνου ομιλίας του κυρίου Βουλευτή)</w:t>
      </w:r>
    </w:p>
    <w:p w14:paraId="03A73559" w14:textId="77777777" w:rsidR="00E615E6" w:rsidRDefault="00720F21">
      <w:pPr>
        <w:spacing w:after="0" w:line="600" w:lineRule="auto"/>
        <w:ind w:firstLine="720"/>
        <w:jc w:val="both"/>
        <w:rPr>
          <w:rFonts w:eastAsia="Times New Roman" w:cs="Times New Roman"/>
          <w:szCs w:val="24"/>
        </w:rPr>
      </w:pPr>
      <w:r>
        <w:rPr>
          <w:rFonts w:eastAsia="Times New Roman" w:cs="Times New Roman"/>
          <w:szCs w:val="24"/>
        </w:rPr>
        <w:t>Τελείωσα, κύριε Πρόεδρε.</w:t>
      </w:r>
    </w:p>
    <w:p w14:paraId="03A7355A" w14:textId="77777777" w:rsidR="00E615E6" w:rsidRDefault="00720F21">
      <w:pPr>
        <w:spacing w:after="0" w:line="600" w:lineRule="auto"/>
        <w:ind w:firstLine="720"/>
        <w:jc w:val="both"/>
        <w:rPr>
          <w:rFonts w:eastAsia="Times New Roman" w:cs="Times New Roman"/>
          <w:szCs w:val="24"/>
        </w:rPr>
      </w:pPr>
      <w:r>
        <w:rPr>
          <w:rFonts w:eastAsia="Times New Roman" w:cs="Times New Roman"/>
          <w:szCs w:val="24"/>
        </w:rPr>
        <w:t>Θα έλεγα</w:t>
      </w:r>
      <w:r>
        <w:rPr>
          <w:rFonts w:eastAsia="Times New Roman" w:cs="Times New Roman"/>
          <w:szCs w:val="24"/>
        </w:rPr>
        <w:t>,</w:t>
      </w:r>
      <w:r>
        <w:rPr>
          <w:rFonts w:eastAsia="Times New Roman" w:cs="Times New Roman"/>
          <w:szCs w:val="24"/>
        </w:rPr>
        <w:t xml:space="preserve"> μάλιστα</w:t>
      </w:r>
      <w:r>
        <w:rPr>
          <w:rFonts w:eastAsia="Times New Roman" w:cs="Times New Roman"/>
          <w:szCs w:val="24"/>
        </w:rPr>
        <w:t>,</w:t>
      </w:r>
      <w:r>
        <w:rPr>
          <w:rFonts w:eastAsia="Times New Roman" w:cs="Times New Roman"/>
          <w:szCs w:val="24"/>
        </w:rPr>
        <w:t xml:space="preserve"> ότι πρόκειται για φόβ</w:t>
      </w:r>
      <w:r w:rsidRPr="002F5A98">
        <w:rPr>
          <w:rFonts w:eastAsia="Times New Roman" w:cs="Times New Roman"/>
          <w:szCs w:val="24"/>
        </w:rPr>
        <w:t>ους</w:t>
      </w:r>
      <w:r>
        <w:rPr>
          <w:rFonts w:eastAsia="Times New Roman" w:cs="Times New Roman"/>
          <w:szCs w:val="24"/>
        </w:rPr>
        <w:t xml:space="preserve"> που οδηγούν</w:t>
      </w:r>
      <w:r w:rsidRPr="002F5A98">
        <w:rPr>
          <w:rFonts w:eastAsia="Times New Roman" w:cs="Times New Roman"/>
          <w:szCs w:val="24"/>
        </w:rPr>
        <w:t xml:space="preserve"> </w:t>
      </w:r>
      <w:r>
        <w:rPr>
          <w:rFonts w:eastAsia="Times New Roman" w:cs="Times New Roman"/>
          <w:szCs w:val="24"/>
        </w:rPr>
        <w:t xml:space="preserve">σε </w:t>
      </w:r>
      <w:r w:rsidRPr="002F5A98">
        <w:rPr>
          <w:rFonts w:eastAsia="Times New Roman" w:cs="Times New Roman"/>
          <w:szCs w:val="24"/>
        </w:rPr>
        <w:t>ακραία συμπεράσματα και νοοτροπίες</w:t>
      </w:r>
      <w:r>
        <w:rPr>
          <w:rFonts w:eastAsia="Times New Roman" w:cs="Times New Roman"/>
          <w:szCs w:val="24"/>
        </w:rPr>
        <w:t>.</w:t>
      </w:r>
      <w:r w:rsidRPr="002F5A98">
        <w:rPr>
          <w:rFonts w:eastAsia="Times New Roman" w:cs="Times New Roman"/>
          <w:szCs w:val="24"/>
        </w:rPr>
        <w:t xml:space="preserve"> </w:t>
      </w:r>
      <w:r>
        <w:rPr>
          <w:rFonts w:eastAsia="Times New Roman" w:cs="Times New Roman"/>
          <w:szCs w:val="24"/>
        </w:rPr>
        <w:t>Σ</w:t>
      </w:r>
      <w:r w:rsidRPr="002F5A98">
        <w:rPr>
          <w:rFonts w:eastAsia="Times New Roman" w:cs="Times New Roman"/>
          <w:szCs w:val="24"/>
        </w:rPr>
        <w:t xml:space="preserve">την ουσία είναι αντεθνικές υπό τις σημερινές συνθήκες δημοκρατικής </w:t>
      </w:r>
      <w:r>
        <w:rPr>
          <w:rFonts w:eastAsia="Times New Roman" w:cs="Times New Roman"/>
          <w:szCs w:val="24"/>
        </w:rPr>
        <w:t>συρρίκνωσης.</w:t>
      </w:r>
    </w:p>
    <w:p w14:paraId="03A7355B" w14:textId="77777777" w:rsidR="00E615E6" w:rsidRDefault="00720F21">
      <w:pPr>
        <w:spacing w:after="0" w:line="600" w:lineRule="auto"/>
        <w:ind w:firstLine="720"/>
        <w:jc w:val="both"/>
        <w:rPr>
          <w:rFonts w:eastAsia="Times New Roman" w:cs="Times New Roman"/>
          <w:szCs w:val="24"/>
        </w:rPr>
      </w:pPr>
      <w:r>
        <w:rPr>
          <w:rFonts w:eastAsia="Times New Roman" w:cs="Times New Roman"/>
          <w:szCs w:val="24"/>
        </w:rPr>
        <w:t xml:space="preserve">Αυτό ας το σκεφτούν καλά όσοι ενδεχομένως επικρίνουν το συγκεκριμένο αυτό τμήμα του σχεδίου νόμου και ας κάνουν </w:t>
      </w:r>
      <w:r>
        <w:rPr>
          <w:rFonts w:eastAsia="Times New Roman" w:cs="Times New Roman"/>
          <w:szCs w:val="24"/>
        </w:rPr>
        <w:lastRenderedPageBreak/>
        <w:t>και μια αναδρομή στην ιστορία, ειδικά στη μεσαιωνική ιστορία μεγ</w:t>
      </w:r>
      <w:r>
        <w:rPr>
          <w:rFonts w:eastAsia="Times New Roman" w:cs="Times New Roman"/>
          <w:szCs w:val="24"/>
        </w:rPr>
        <w:t>άλων περιοχών της Ελλάδας.</w:t>
      </w:r>
    </w:p>
    <w:p w14:paraId="03A7355C" w14:textId="77777777" w:rsidR="00E615E6" w:rsidRDefault="00720F21">
      <w:pPr>
        <w:spacing w:after="0" w:line="600" w:lineRule="auto"/>
        <w:ind w:firstLine="720"/>
        <w:jc w:val="both"/>
        <w:rPr>
          <w:rFonts w:eastAsia="Times New Roman" w:cs="Times New Roman"/>
          <w:szCs w:val="24"/>
        </w:rPr>
      </w:pPr>
      <w:r>
        <w:rPr>
          <w:rFonts w:eastAsia="Times New Roman" w:cs="Times New Roman"/>
          <w:szCs w:val="24"/>
        </w:rPr>
        <w:t>Ευχαριστώ.</w:t>
      </w:r>
    </w:p>
    <w:p w14:paraId="03A7355D" w14:textId="77777777" w:rsidR="00E615E6" w:rsidRDefault="00720F21">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03A7355E" w14:textId="77777777" w:rsidR="00E615E6" w:rsidRDefault="00720F21">
      <w:pPr>
        <w:spacing w:after="0" w:line="600" w:lineRule="auto"/>
        <w:ind w:firstLine="720"/>
        <w:jc w:val="both"/>
        <w:rPr>
          <w:rFonts w:eastAsia="Times New Roman" w:cs="Times New Roman"/>
          <w:szCs w:val="24"/>
        </w:rPr>
      </w:pPr>
      <w:r w:rsidRPr="00543092">
        <w:rPr>
          <w:rFonts w:eastAsia="Times New Roman" w:cs="Times New Roman"/>
          <w:b/>
          <w:szCs w:val="24"/>
        </w:rPr>
        <w:t xml:space="preserve">ΠΡΟΕΔΡΕΥΩΝ (Δημήτριος </w:t>
      </w:r>
      <w:proofErr w:type="spellStart"/>
      <w:r w:rsidRPr="00543092">
        <w:rPr>
          <w:rFonts w:eastAsia="Times New Roman" w:cs="Times New Roman"/>
          <w:b/>
          <w:szCs w:val="24"/>
        </w:rPr>
        <w:t>Κρεμαστινός</w:t>
      </w:r>
      <w:proofErr w:type="spellEnd"/>
      <w:r w:rsidRPr="00543092">
        <w:rPr>
          <w:rFonts w:eastAsia="Times New Roman" w:cs="Times New Roman"/>
          <w:b/>
          <w:szCs w:val="24"/>
        </w:rPr>
        <w:t xml:space="preserve">): </w:t>
      </w:r>
      <w:r>
        <w:rPr>
          <w:rFonts w:eastAsia="Times New Roman" w:cs="Times New Roman"/>
          <w:szCs w:val="24"/>
        </w:rPr>
        <w:t>Κι εγώ ευχαριστώ.</w:t>
      </w:r>
    </w:p>
    <w:p w14:paraId="03A7355F" w14:textId="77777777" w:rsidR="00E615E6" w:rsidRDefault="00720F21">
      <w:pPr>
        <w:spacing w:after="0" w:line="600" w:lineRule="auto"/>
        <w:ind w:firstLine="720"/>
        <w:jc w:val="both"/>
        <w:rPr>
          <w:rFonts w:eastAsia="Times New Roman" w:cs="Times New Roman"/>
          <w:szCs w:val="24"/>
        </w:rPr>
      </w:pPr>
      <w:r>
        <w:rPr>
          <w:rFonts w:eastAsia="Times New Roman" w:cs="Times New Roman"/>
          <w:szCs w:val="24"/>
        </w:rPr>
        <w:t>Προχωρούμε με τον κ. Κουτσούκο, Βουλευτή της Δημοκρατικής Συμπαράταξης.</w:t>
      </w:r>
    </w:p>
    <w:p w14:paraId="03A73560" w14:textId="77777777" w:rsidR="00E615E6" w:rsidRDefault="00720F21">
      <w:pPr>
        <w:spacing w:after="0" w:line="600" w:lineRule="auto"/>
        <w:ind w:firstLine="720"/>
        <w:jc w:val="both"/>
        <w:rPr>
          <w:rFonts w:eastAsia="Times New Roman" w:cs="Times New Roman"/>
          <w:szCs w:val="24"/>
        </w:rPr>
      </w:pPr>
      <w:r>
        <w:rPr>
          <w:rFonts w:eastAsia="Times New Roman" w:cs="Times New Roman"/>
          <w:szCs w:val="24"/>
        </w:rPr>
        <w:t>Κύριε Κουτσούκο, έχετε τον λόγο.</w:t>
      </w:r>
    </w:p>
    <w:p w14:paraId="03A73561" w14:textId="77777777" w:rsidR="00E615E6" w:rsidRDefault="00720F21">
      <w:pPr>
        <w:spacing w:after="0" w:line="600" w:lineRule="auto"/>
        <w:ind w:firstLine="720"/>
        <w:jc w:val="both"/>
        <w:rPr>
          <w:rFonts w:eastAsia="Times New Roman" w:cs="Times New Roman"/>
          <w:szCs w:val="24"/>
        </w:rPr>
      </w:pPr>
      <w:r>
        <w:rPr>
          <w:rFonts w:eastAsia="Times New Roman" w:cs="Times New Roman"/>
          <w:b/>
          <w:szCs w:val="24"/>
        </w:rPr>
        <w:t>ΓΙΑΝΝΗΣ ΚΟΥΤΣΟΥ</w:t>
      </w:r>
      <w:r>
        <w:rPr>
          <w:rFonts w:eastAsia="Times New Roman" w:cs="Times New Roman"/>
          <w:b/>
          <w:szCs w:val="24"/>
        </w:rPr>
        <w:t xml:space="preserve">ΚΟΣ: </w:t>
      </w:r>
      <w:r>
        <w:rPr>
          <w:rFonts w:eastAsia="Times New Roman" w:cs="Times New Roman"/>
          <w:szCs w:val="24"/>
        </w:rPr>
        <w:t>Ευχαριστώ, κύριε Πρόεδρε.</w:t>
      </w:r>
    </w:p>
    <w:p w14:paraId="03A73562" w14:textId="77777777" w:rsidR="00E615E6" w:rsidRDefault="00720F21">
      <w:pPr>
        <w:spacing w:after="0" w:line="600" w:lineRule="auto"/>
        <w:ind w:firstLine="720"/>
        <w:jc w:val="both"/>
        <w:rPr>
          <w:rFonts w:eastAsia="Times New Roman" w:cs="Times New Roman"/>
          <w:szCs w:val="24"/>
        </w:rPr>
      </w:pPr>
      <w:r>
        <w:rPr>
          <w:rFonts w:eastAsia="Times New Roman" w:cs="Times New Roman"/>
          <w:szCs w:val="24"/>
        </w:rPr>
        <w:t xml:space="preserve">Όντως συζητούμε ένα νομοσχέδιο που έχει τρεις σοβαρές πλευρές, αυτή της ισότητας, της ιθαγένειας και των εκλογών στην </w:t>
      </w:r>
      <w:r>
        <w:rPr>
          <w:rFonts w:eastAsia="Times New Roman" w:cs="Times New Roman"/>
          <w:szCs w:val="24"/>
        </w:rPr>
        <w:t>τ</w:t>
      </w:r>
      <w:r>
        <w:rPr>
          <w:rFonts w:eastAsia="Times New Roman" w:cs="Times New Roman"/>
          <w:szCs w:val="24"/>
        </w:rPr>
        <w:t xml:space="preserve">οπική </w:t>
      </w:r>
      <w:r>
        <w:rPr>
          <w:rFonts w:eastAsia="Times New Roman" w:cs="Times New Roman"/>
          <w:szCs w:val="24"/>
        </w:rPr>
        <w:t>α</w:t>
      </w:r>
      <w:r>
        <w:rPr>
          <w:rFonts w:eastAsia="Times New Roman" w:cs="Times New Roman"/>
          <w:szCs w:val="24"/>
        </w:rPr>
        <w:t>υτοδιοίκηση. Θα μπορούσε κανείς να συζητήσει τις πλευρές αυτές σε μια προσπάθεια να βρει κοινές λύσ</w:t>
      </w:r>
      <w:r>
        <w:rPr>
          <w:rFonts w:eastAsia="Times New Roman" w:cs="Times New Roman"/>
          <w:szCs w:val="24"/>
        </w:rPr>
        <w:t>εις, συνεννόηση και να πάει πιο μπροστά τα πράγματα, αλλά δυστυχώς, κυρίες και κύριοι συνάδελφοι, αυτή η Κυβέρνηση δεν τα πάει καλά με τους θεσμούς. Η σχέση της είναι προδήλως αρνητική και η συγκυρία φωτίζεται ή σκιάζεται από τη φωτογραφική ρύθ</w:t>
      </w:r>
      <w:r>
        <w:rPr>
          <w:rFonts w:eastAsia="Times New Roman" w:cs="Times New Roman"/>
          <w:szCs w:val="24"/>
        </w:rPr>
        <w:lastRenderedPageBreak/>
        <w:t>μιση</w:t>
      </w:r>
      <w:r>
        <w:rPr>
          <w:rFonts w:eastAsia="Times New Roman" w:cs="Times New Roman"/>
          <w:szCs w:val="24"/>
        </w:rPr>
        <w:t>,</w:t>
      </w:r>
      <w:r>
        <w:rPr>
          <w:rFonts w:eastAsia="Times New Roman" w:cs="Times New Roman"/>
          <w:szCs w:val="24"/>
        </w:rPr>
        <w:t xml:space="preserve"> για να</w:t>
      </w:r>
      <w:r>
        <w:rPr>
          <w:rFonts w:eastAsia="Times New Roman" w:cs="Times New Roman"/>
          <w:szCs w:val="24"/>
        </w:rPr>
        <w:t xml:space="preserve"> αντιμετωπίσει η Κυβέρνηση ζητήματα που συνδέονται με τη διασφάλιση της πορείας της και της πλειοψηφίας της το επόμενο διάστημα και μετά τις ευρωεκλογές και θα αναφερθώ σε αυτό. </w:t>
      </w:r>
    </w:p>
    <w:p w14:paraId="03A73563" w14:textId="77777777" w:rsidR="00E615E6" w:rsidRDefault="00720F21">
      <w:pPr>
        <w:spacing w:after="0" w:line="600" w:lineRule="auto"/>
        <w:ind w:firstLine="720"/>
        <w:jc w:val="both"/>
        <w:rPr>
          <w:rFonts w:eastAsia="Times New Roman" w:cs="Times New Roman"/>
          <w:szCs w:val="24"/>
        </w:rPr>
      </w:pPr>
      <w:r>
        <w:rPr>
          <w:rFonts w:eastAsia="Times New Roman" w:cs="Times New Roman"/>
          <w:szCs w:val="24"/>
        </w:rPr>
        <w:t xml:space="preserve">Όμως, πρώτα θα ήθελα να σχολιάσω το γεγονός ότι πριν </w:t>
      </w:r>
      <w:r>
        <w:rPr>
          <w:rFonts w:eastAsia="Times New Roman" w:cs="Times New Roman"/>
          <w:szCs w:val="24"/>
        </w:rPr>
        <w:t>από</w:t>
      </w:r>
      <w:r>
        <w:rPr>
          <w:rFonts w:eastAsia="Times New Roman" w:cs="Times New Roman"/>
          <w:szCs w:val="24"/>
        </w:rPr>
        <w:t xml:space="preserve"> μερικούς ομιλητές η </w:t>
      </w:r>
      <w:r>
        <w:rPr>
          <w:rFonts w:eastAsia="Times New Roman" w:cs="Times New Roman"/>
          <w:szCs w:val="24"/>
        </w:rPr>
        <w:t xml:space="preserve">κ. </w:t>
      </w:r>
      <w:proofErr w:type="spellStart"/>
      <w:r>
        <w:rPr>
          <w:rFonts w:eastAsia="Times New Roman" w:cs="Times New Roman"/>
          <w:szCs w:val="24"/>
        </w:rPr>
        <w:t>Χρυσοβελώνη</w:t>
      </w:r>
      <w:proofErr w:type="spellEnd"/>
      <w:r>
        <w:rPr>
          <w:rFonts w:eastAsia="Times New Roman" w:cs="Times New Roman"/>
          <w:szCs w:val="24"/>
        </w:rPr>
        <w:t xml:space="preserve"> στην προσπάθειά της να υποστηρίξει το νομοσχέδιο αναφέρθηκε στο γεγονός ότι είναι η πρώτη Υφυπουργός Ισότητας. Είναι σαν αυτό που λέμε «πρώτη φορά Αριστερά». </w:t>
      </w:r>
    </w:p>
    <w:p w14:paraId="03A73564" w14:textId="77777777" w:rsidR="00E615E6" w:rsidRDefault="00720F21">
      <w:pPr>
        <w:spacing w:after="0" w:line="600" w:lineRule="auto"/>
        <w:ind w:firstLine="720"/>
        <w:jc w:val="both"/>
        <w:rPr>
          <w:rFonts w:eastAsia="Times New Roman" w:cs="Times New Roman"/>
          <w:szCs w:val="24"/>
        </w:rPr>
      </w:pPr>
      <w:r>
        <w:rPr>
          <w:rFonts w:eastAsia="Times New Roman" w:cs="Times New Roman"/>
          <w:szCs w:val="24"/>
        </w:rPr>
        <w:t xml:space="preserve">Η κ. </w:t>
      </w:r>
      <w:proofErr w:type="spellStart"/>
      <w:r>
        <w:rPr>
          <w:rFonts w:eastAsia="Times New Roman" w:cs="Times New Roman"/>
          <w:szCs w:val="24"/>
        </w:rPr>
        <w:t>Χρυσοβελώνη</w:t>
      </w:r>
      <w:proofErr w:type="spellEnd"/>
      <w:r>
        <w:rPr>
          <w:rFonts w:eastAsia="Times New Roman" w:cs="Times New Roman"/>
          <w:szCs w:val="24"/>
        </w:rPr>
        <w:t>, προφανώς, δεν θα έχει σχέση με τη Μαρία Κυπριωτάκη, ούτε θα τη θ</w:t>
      </w:r>
      <w:r>
        <w:rPr>
          <w:rFonts w:eastAsia="Times New Roman" w:cs="Times New Roman"/>
          <w:szCs w:val="24"/>
        </w:rPr>
        <w:t xml:space="preserve">υμάται, με τη Μαρία Αρσένη ούτε με τον Νίκο </w:t>
      </w:r>
      <w:proofErr w:type="spellStart"/>
      <w:r>
        <w:rPr>
          <w:rFonts w:eastAsia="Times New Roman" w:cs="Times New Roman"/>
          <w:szCs w:val="24"/>
        </w:rPr>
        <w:t>Μπίστη</w:t>
      </w:r>
      <w:proofErr w:type="spellEnd"/>
      <w:r>
        <w:rPr>
          <w:rFonts w:eastAsia="Times New Roman" w:cs="Times New Roman"/>
          <w:szCs w:val="24"/>
        </w:rPr>
        <w:t xml:space="preserve">, πρόσφατα στην </w:t>
      </w:r>
      <w:r>
        <w:rPr>
          <w:rFonts w:eastAsia="Times New Roman" w:cs="Times New Roman"/>
          <w:szCs w:val="24"/>
        </w:rPr>
        <w:t>κ</w:t>
      </w:r>
      <w:r>
        <w:rPr>
          <w:rFonts w:eastAsia="Times New Roman" w:cs="Times New Roman"/>
          <w:szCs w:val="24"/>
        </w:rPr>
        <w:t>υβέρνηση Σημίτη, που ήταν Υπουργός Ισότητας, πολύ δε περισσότερο με τη Βάσω Παπανδρέου που ως Υπουργός στο Υπουργείο Προεδρίας</w:t>
      </w:r>
      <w:r>
        <w:rPr>
          <w:rFonts w:eastAsia="Times New Roman" w:cs="Times New Roman"/>
          <w:szCs w:val="24"/>
        </w:rPr>
        <w:t>,</w:t>
      </w:r>
      <w:r>
        <w:rPr>
          <w:rFonts w:eastAsia="Times New Roman" w:cs="Times New Roman"/>
          <w:szCs w:val="24"/>
        </w:rPr>
        <w:t xml:space="preserve"> τότε</w:t>
      </w:r>
      <w:r>
        <w:rPr>
          <w:rFonts w:eastAsia="Times New Roman" w:cs="Times New Roman"/>
          <w:szCs w:val="24"/>
        </w:rPr>
        <w:t>,</w:t>
      </w:r>
      <w:r>
        <w:rPr>
          <w:rFonts w:eastAsia="Times New Roman" w:cs="Times New Roman"/>
          <w:szCs w:val="24"/>
        </w:rPr>
        <w:t xml:space="preserve"> είχε τ</w:t>
      </w:r>
      <w:r>
        <w:rPr>
          <w:rFonts w:eastAsia="Times New Roman" w:cs="Times New Roman"/>
          <w:szCs w:val="24"/>
        </w:rPr>
        <w:t>ι</w:t>
      </w:r>
      <w:r>
        <w:rPr>
          <w:rFonts w:eastAsia="Times New Roman" w:cs="Times New Roman"/>
          <w:szCs w:val="24"/>
        </w:rPr>
        <w:t xml:space="preserve">ς αρμοδιότητες της ισότητας. </w:t>
      </w:r>
    </w:p>
    <w:p w14:paraId="03A73565" w14:textId="77777777" w:rsidR="00E615E6" w:rsidRDefault="00720F21">
      <w:pPr>
        <w:spacing w:after="0" w:line="600" w:lineRule="auto"/>
        <w:ind w:firstLine="720"/>
        <w:jc w:val="both"/>
        <w:rPr>
          <w:rFonts w:eastAsia="Times New Roman" w:cs="Times New Roman"/>
          <w:szCs w:val="24"/>
        </w:rPr>
      </w:pPr>
      <w:r>
        <w:rPr>
          <w:rFonts w:eastAsia="Times New Roman" w:cs="Times New Roman"/>
          <w:szCs w:val="24"/>
        </w:rPr>
        <w:t xml:space="preserve">Όμως, αυτά που </w:t>
      </w:r>
      <w:r>
        <w:rPr>
          <w:rFonts w:eastAsia="Times New Roman" w:cs="Times New Roman"/>
          <w:szCs w:val="24"/>
        </w:rPr>
        <w:t xml:space="preserve">είπε η κ. </w:t>
      </w:r>
      <w:proofErr w:type="spellStart"/>
      <w:r>
        <w:rPr>
          <w:rFonts w:eastAsia="Times New Roman" w:cs="Times New Roman"/>
          <w:szCs w:val="24"/>
        </w:rPr>
        <w:t>Χρυσοβελώνη</w:t>
      </w:r>
      <w:proofErr w:type="spellEnd"/>
      <w:r>
        <w:rPr>
          <w:rFonts w:eastAsia="Times New Roman" w:cs="Times New Roman"/>
          <w:szCs w:val="24"/>
        </w:rPr>
        <w:t xml:space="preserve"> δεν έχουν κα</w:t>
      </w:r>
      <w:r>
        <w:rPr>
          <w:rFonts w:eastAsia="Times New Roman" w:cs="Times New Roman"/>
          <w:szCs w:val="24"/>
        </w:rPr>
        <w:t>μ</w:t>
      </w:r>
      <w:r>
        <w:rPr>
          <w:rFonts w:eastAsia="Times New Roman" w:cs="Times New Roman"/>
          <w:szCs w:val="24"/>
        </w:rPr>
        <w:t xml:space="preserve">μία αξία για την ίδια και τον πολιτικό χώρο από τον οποίο προέρχεται. Σημασία έχουν για τον ΣΥΡΙΖΑ και τον κ. </w:t>
      </w:r>
      <w:proofErr w:type="spellStart"/>
      <w:r>
        <w:rPr>
          <w:rFonts w:eastAsia="Times New Roman" w:cs="Times New Roman"/>
          <w:szCs w:val="24"/>
        </w:rPr>
        <w:t>Χαρίτση</w:t>
      </w:r>
      <w:proofErr w:type="spellEnd"/>
      <w:r>
        <w:rPr>
          <w:rFonts w:eastAsia="Times New Roman" w:cs="Times New Roman"/>
          <w:szCs w:val="24"/>
        </w:rPr>
        <w:t xml:space="preserve">, τον </w:t>
      </w:r>
      <w:r>
        <w:rPr>
          <w:rFonts w:eastAsia="Times New Roman" w:cs="Times New Roman"/>
          <w:szCs w:val="24"/>
        </w:rPr>
        <w:lastRenderedPageBreak/>
        <w:t xml:space="preserve">Υπουργό, διότι, κύριε </w:t>
      </w:r>
      <w:proofErr w:type="spellStart"/>
      <w:r>
        <w:rPr>
          <w:rFonts w:eastAsia="Times New Roman" w:cs="Times New Roman"/>
          <w:szCs w:val="24"/>
        </w:rPr>
        <w:t>Χαρίτση</w:t>
      </w:r>
      <w:proofErr w:type="spellEnd"/>
      <w:r>
        <w:rPr>
          <w:rFonts w:eastAsia="Times New Roman" w:cs="Times New Roman"/>
          <w:szCs w:val="24"/>
        </w:rPr>
        <w:t xml:space="preserve">, αν κυβερνούσε ακόμα η παράταξη από την οποία προέρχεται η κ. </w:t>
      </w:r>
      <w:proofErr w:type="spellStart"/>
      <w:r>
        <w:rPr>
          <w:rFonts w:eastAsia="Times New Roman" w:cs="Times New Roman"/>
          <w:szCs w:val="24"/>
        </w:rPr>
        <w:t>Χρυσοβ</w:t>
      </w:r>
      <w:r>
        <w:rPr>
          <w:rFonts w:eastAsia="Times New Roman" w:cs="Times New Roman"/>
          <w:szCs w:val="24"/>
        </w:rPr>
        <w:t>ελώνη</w:t>
      </w:r>
      <w:proofErr w:type="spellEnd"/>
      <w:r>
        <w:rPr>
          <w:rFonts w:eastAsia="Times New Roman" w:cs="Times New Roman"/>
          <w:szCs w:val="24"/>
        </w:rPr>
        <w:t xml:space="preserve"> και δεν είχε γίνει η μεγάλη ανατροπή τη δεκαετία του 1980, δεν θα είχαμε τους νόμους για την ισότητα, από την κατάργηση της προίκας μέχρι τα ίσα δικαιώματα παντού.</w:t>
      </w:r>
    </w:p>
    <w:p w14:paraId="03A73566" w14:textId="77777777" w:rsidR="00E615E6" w:rsidRDefault="00720F21">
      <w:pPr>
        <w:spacing w:after="0" w:line="600" w:lineRule="auto"/>
        <w:ind w:firstLine="720"/>
        <w:jc w:val="both"/>
        <w:rPr>
          <w:rFonts w:eastAsia="Times New Roman" w:cs="Times New Roman"/>
          <w:szCs w:val="24"/>
        </w:rPr>
      </w:pPr>
      <w:r>
        <w:rPr>
          <w:rFonts w:eastAsia="Times New Roman" w:cs="Times New Roman"/>
          <w:szCs w:val="24"/>
        </w:rPr>
        <w:t>Απόδειξη δε είναι το γεγονός ότι το πρώτο άρθρο του νομοσχεδίου σας για την ισότητα λέ</w:t>
      </w:r>
      <w:r>
        <w:rPr>
          <w:rFonts w:eastAsia="Times New Roman" w:cs="Times New Roman"/>
          <w:szCs w:val="24"/>
        </w:rPr>
        <w:t>ει ότι όλη αυτή η έκθεση ιδεών των τριάντα άρθρων έρχεται προσθετικά στην ήδη υπάρχουσα νομοθεσία, διότι, προφανώς, πρόκειται περί έκθεσης ιδεών. Και ξέρετε πολύ καλά, κυρίες και κύριοι συνάδελφοι, ότι η νομική ισότητα, η οποία υφίσταται στη χώρα μας με αφ</w:t>
      </w:r>
      <w:r>
        <w:rPr>
          <w:rFonts w:eastAsia="Times New Roman" w:cs="Times New Roman"/>
          <w:szCs w:val="24"/>
        </w:rPr>
        <w:t xml:space="preserve">ετηρία </w:t>
      </w:r>
      <w:r>
        <w:rPr>
          <w:rFonts w:eastAsia="Times New Roman" w:cs="Times New Roman"/>
          <w:szCs w:val="24"/>
        </w:rPr>
        <w:t xml:space="preserve">τη δεκαετία </w:t>
      </w:r>
      <w:r>
        <w:rPr>
          <w:rFonts w:eastAsia="Times New Roman" w:cs="Times New Roman"/>
          <w:szCs w:val="24"/>
        </w:rPr>
        <w:t>το</w:t>
      </w:r>
      <w:r>
        <w:rPr>
          <w:rFonts w:eastAsia="Times New Roman" w:cs="Times New Roman"/>
          <w:szCs w:val="24"/>
        </w:rPr>
        <w:t>υ</w:t>
      </w:r>
      <w:r>
        <w:rPr>
          <w:rFonts w:eastAsia="Times New Roman" w:cs="Times New Roman"/>
          <w:szCs w:val="24"/>
        </w:rPr>
        <w:t xml:space="preserve"> 1980 και τις πρώτες κυβερνήσεις του ΠΑΣΟΚ και τη συνέχεια του εκσυγχρονιστικού έργου τη δεκαετία του 1990, δεν οδήγησε στην εξάλειψη όλων των ανισοτήτων. Παραδείγματος χάριν, παρατηρεί η</w:t>
      </w:r>
      <w:r w:rsidRPr="00ED5314">
        <w:rPr>
          <w:rFonts w:eastAsia="Times New Roman" w:cs="Times New Roman"/>
          <w:szCs w:val="24"/>
        </w:rPr>
        <w:t xml:space="preserve"> </w:t>
      </w:r>
      <w:r>
        <w:rPr>
          <w:rFonts w:eastAsia="Times New Roman" w:cs="Times New Roman"/>
          <w:szCs w:val="24"/>
          <w:lang w:val="en-US"/>
        </w:rPr>
        <w:t>EUROSTAT</w:t>
      </w:r>
      <w:r>
        <w:rPr>
          <w:rFonts w:eastAsia="Times New Roman" w:cs="Times New Roman"/>
          <w:szCs w:val="24"/>
        </w:rPr>
        <w:t xml:space="preserve"> ότι η χώρα μας έχει μια από τις μεγαλ</w:t>
      </w:r>
      <w:r>
        <w:rPr>
          <w:rFonts w:eastAsia="Times New Roman" w:cs="Times New Roman"/>
          <w:szCs w:val="24"/>
        </w:rPr>
        <w:t>ύτερες αποκλίσεις στις αμοιβές ανδρών και γυναικών</w:t>
      </w:r>
      <w:r>
        <w:rPr>
          <w:rFonts w:eastAsia="Times New Roman" w:cs="Times New Roman"/>
          <w:szCs w:val="24"/>
        </w:rPr>
        <w:t>,</w:t>
      </w:r>
      <w:r>
        <w:rPr>
          <w:rFonts w:eastAsia="Times New Roman" w:cs="Times New Roman"/>
          <w:szCs w:val="24"/>
        </w:rPr>
        <w:t xml:space="preserve"> παρά το γεγονός ότι η νομοθεσία το έχει εξασφαλίσει. </w:t>
      </w:r>
    </w:p>
    <w:p w14:paraId="03A73567" w14:textId="77777777" w:rsidR="00E615E6" w:rsidRDefault="00720F21">
      <w:pPr>
        <w:spacing w:after="0" w:line="600" w:lineRule="auto"/>
        <w:ind w:firstLine="720"/>
        <w:jc w:val="both"/>
        <w:rPr>
          <w:rFonts w:eastAsia="Times New Roman" w:cs="Times New Roman"/>
          <w:szCs w:val="24"/>
        </w:rPr>
      </w:pPr>
      <w:r>
        <w:rPr>
          <w:rFonts w:eastAsia="Times New Roman" w:cs="Times New Roman"/>
          <w:szCs w:val="24"/>
        </w:rPr>
        <w:t xml:space="preserve">Άρα το γεγονός της νομικής ισότητας δεν έχει τόσο μεγάλη σημασία όσο οι γενικότερες συνθήκες που επικρατούν, η </w:t>
      </w:r>
      <w:r>
        <w:rPr>
          <w:rFonts w:eastAsia="Times New Roman" w:cs="Times New Roman"/>
          <w:szCs w:val="24"/>
        </w:rPr>
        <w:lastRenderedPageBreak/>
        <w:t>κουλτούρα, οι οικονομικές και κοινωνικέ</w:t>
      </w:r>
      <w:r>
        <w:rPr>
          <w:rFonts w:eastAsia="Times New Roman" w:cs="Times New Roman"/>
          <w:szCs w:val="24"/>
        </w:rPr>
        <w:t>ς συνθήκες, διότι</w:t>
      </w:r>
      <w:r>
        <w:rPr>
          <w:rFonts w:eastAsia="Times New Roman" w:cs="Times New Roman"/>
          <w:szCs w:val="24"/>
        </w:rPr>
        <w:t>,</w:t>
      </w:r>
      <w:r>
        <w:rPr>
          <w:rFonts w:eastAsia="Times New Roman" w:cs="Times New Roman"/>
          <w:szCs w:val="24"/>
        </w:rPr>
        <w:t xml:space="preserve"> δυστυχώς, όταν υπάρχει φτώχεια και ανεργία, ο αδύναμος κρίκος είναι αυτός που πληρώνει το μάρμαρο.</w:t>
      </w:r>
    </w:p>
    <w:p w14:paraId="03A73568" w14:textId="77777777" w:rsidR="00E615E6" w:rsidRDefault="00720F21">
      <w:pPr>
        <w:spacing w:after="0" w:line="600" w:lineRule="auto"/>
        <w:ind w:firstLine="720"/>
        <w:jc w:val="both"/>
        <w:rPr>
          <w:rFonts w:eastAsia="Times New Roman" w:cs="Times New Roman"/>
          <w:szCs w:val="24"/>
        </w:rPr>
      </w:pPr>
      <w:r>
        <w:rPr>
          <w:rFonts w:eastAsia="Times New Roman" w:cs="Times New Roman"/>
          <w:szCs w:val="24"/>
        </w:rPr>
        <w:t xml:space="preserve">Εκείνο, θα έλεγα, που έχει άμεσο πρακτικό αποτέλεσμα από τις διατάξεις αυτές, τα πρώτα τριάντα άρθρα, είναι η διάταξη του άρθρου 15 για </w:t>
      </w:r>
      <w:r>
        <w:rPr>
          <w:rFonts w:eastAsia="Times New Roman" w:cs="Times New Roman"/>
          <w:szCs w:val="24"/>
        </w:rPr>
        <w:t>τη</w:t>
      </w:r>
      <w:r>
        <w:rPr>
          <w:rFonts w:eastAsia="Times New Roman" w:cs="Times New Roman"/>
          <w:szCs w:val="24"/>
        </w:rPr>
        <w:t xml:space="preserve">ν ποσόστωση </w:t>
      </w:r>
      <w:r>
        <w:rPr>
          <w:rFonts w:eastAsia="Times New Roman" w:cs="Times New Roman"/>
          <w:szCs w:val="24"/>
        </w:rPr>
        <w:t>το</w:t>
      </w:r>
      <w:r>
        <w:rPr>
          <w:rFonts w:eastAsia="Times New Roman" w:cs="Times New Roman"/>
          <w:szCs w:val="24"/>
        </w:rPr>
        <w:t>υ</w:t>
      </w:r>
      <w:r>
        <w:rPr>
          <w:rFonts w:eastAsia="Times New Roman" w:cs="Times New Roman"/>
          <w:szCs w:val="24"/>
        </w:rPr>
        <w:t xml:space="preserve"> 40%. Κάνετε ένα βήμα πιο μπροστά από τις δικές μας πρωτοβουλίες, πολύ προωθημένες</w:t>
      </w:r>
      <w:r>
        <w:rPr>
          <w:rFonts w:eastAsia="Times New Roman" w:cs="Times New Roman"/>
          <w:szCs w:val="24"/>
        </w:rPr>
        <w:t>,</w:t>
      </w:r>
      <w:r>
        <w:rPr>
          <w:rFonts w:eastAsia="Times New Roman" w:cs="Times New Roman"/>
          <w:szCs w:val="24"/>
        </w:rPr>
        <w:t xml:space="preserve"> και προσθέτετε ένα ποσοστό στα ισχύοντα ποσοστά της ισότητας. </w:t>
      </w:r>
    </w:p>
    <w:p w14:paraId="03A73569" w14:textId="77777777" w:rsidR="00E615E6" w:rsidRDefault="00720F21">
      <w:pPr>
        <w:spacing w:after="0" w:line="600" w:lineRule="auto"/>
        <w:ind w:firstLine="720"/>
        <w:jc w:val="both"/>
        <w:rPr>
          <w:rFonts w:eastAsia="Times New Roman" w:cs="Times New Roman"/>
          <w:szCs w:val="24"/>
        </w:rPr>
      </w:pPr>
      <w:r>
        <w:rPr>
          <w:rFonts w:eastAsia="Times New Roman" w:cs="Times New Roman"/>
          <w:szCs w:val="24"/>
        </w:rPr>
        <w:t xml:space="preserve">Εμείς τα επικροτούμε. Τα είπε η </w:t>
      </w:r>
      <w:r>
        <w:rPr>
          <w:rFonts w:eastAsia="Times New Roman" w:cs="Times New Roman"/>
          <w:szCs w:val="24"/>
        </w:rPr>
        <w:t>ε</w:t>
      </w:r>
      <w:r>
        <w:rPr>
          <w:rFonts w:eastAsia="Times New Roman" w:cs="Times New Roman"/>
          <w:szCs w:val="24"/>
        </w:rPr>
        <w:t xml:space="preserve">ισηγήτρια μας, η κ. </w:t>
      </w:r>
      <w:proofErr w:type="spellStart"/>
      <w:r>
        <w:rPr>
          <w:rFonts w:eastAsia="Times New Roman" w:cs="Times New Roman"/>
          <w:szCs w:val="24"/>
        </w:rPr>
        <w:t>Χριστοφιλοπούλου</w:t>
      </w:r>
      <w:proofErr w:type="spellEnd"/>
      <w:r>
        <w:rPr>
          <w:rFonts w:eastAsia="Times New Roman" w:cs="Times New Roman"/>
          <w:szCs w:val="24"/>
        </w:rPr>
        <w:t>, αλλά θέλετε να σας πω κ</w:t>
      </w:r>
      <w:r>
        <w:rPr>
          <w:rFonts w:eastAsia="Times New Roman" w:cs="Times New Roman"/>
          <w:szCs w:val="24"/>
        </w:rPr>
        <w:t xml:space="preserve">αι κάτι; Και αυτό με βάση τη σκοπιμότητα την οποία προανέφερα για τις σχέσεις σας που έχετε με τους θεσμούς το κάνετε, καθώς αυτή η διάταξη έρχεται πολύ λίγο καιρό πριν κλείσουν τα ψηφοδέλτια οι υποψήφιοι άρχοντες στις δημοτικές και περιφερειακές εκλογές, </w:t>
      </w:r>
      <w:r>
        <w:rPr>
          <w:rFonts w:eastAsia="Times New Roman" w:cs="Times New Roman"/>
          <w:szCs w:val="24"/>
        </w:rPr>
        <w:t>όταν τα κόμματα έχουν ήδη εν</w:t>
      </w:r>
      <w:r>
        <w:rPr>
          <w:rFonts w:eastAsia="Times New Roman" w:cs="Times New Roman"/>
          <w:szCs w:val="24"/>
        </w:rPr>
        <w:t xml:space="preserve"> </w:t>
      </w:r>
      <w:r>
        <w:rPr>
          <w:rFonts w:eastAsia="Times New Roman" w:cs="Times New Roman"/>
          <w:szCs w:val="24"/>
        </w:rPr>
        <w:t>όψει της προεκλογικής περιόδου, που είναι παρατεταμένη, ουσιαστικά διακανονίσει τα ψηφοδέλτιά τους. Έχετε μια σκοπιμότητα, να δημιουργήστε περισσότερα προβλή</w:t>
      </w:r>
      <w:r>
        <w:rPr>
          <w:rFonts w:eastAsia="Times New Roman" w:cs="Times New Roman"/>
          <w:szCs w:val="24"/>
        </w:rPr>
        <w:lastRenderedPageBreak/>
        <w:t>ματα, διότι</w:t>
      </w:r>
      <w:r>
        <w:rPr>
          <w:rFonts w:eastAsia="Times New Roman" w:cs="Times New Roman"/>
          <w:szCs w:val="24"/>
        </w:rPr>
        <w:t>,</w:t>
      </w:r>
      <w:r>
        <w:rPr>
          <w:rFonts w:eastAsia="Times New Roman" w:cs="Times New Roman"/>
          <w:szCs w:val="24"/>
        </w:rPr>
        <w:t xml:space="preserve"> αν η διάθεση ήταν ειλικρινής, μια και είστε η μακροβιότερ</w:t>
      </w:r>
      <w:r>
        <w:rPr>
          <w:rFonts w:eastAsia="Times New Roman" w:cs="Times New Roman"/>
          <w:szCs w:val="24"/>
        </w:rPr>
        <w:t xml:space="preserve">η </w:t>
      </w:r>
      <w:proofErr w:type="spellStart"/>
      <w:r>
        <w:rPr>
          <w:rFonts w:eastAsia="Times New Roman" w:cs="Times New Roman"/>
          <w:szCs w:val="24"/>
        </w:rPr>
        <w:t>μνημονιακή</w:t>
      </w:r>
      <w:proofErr w:type="spellEnd"/>
      <w:r>
        <w:rPr>
          <w:rFonts w:eastAsia="Times New Roman" w:cs="Times New Roman"/>
          <w:szCs w:val="24"/>
        </w:rPr>
        <w:t xml:space="preserve"> Κυβέρνηση, αυτή τη διάταξη θα μπορούσατε να τη φέρετε έγκαιρα. Παραδείγματος χάριν, θα μπορούσατε να τη φέρετε όταν συζητήσαμε τις διατάξεις του περιβόητου «ΚΛΕΙΣΘΕΝΗ».</w:t>
      </w:r>
    </w:p>
    <w:p w14:paraId="03A7356A" w14:textId="77777777" w:rsidR="00E615E6" w:rsidRDefault="00720F21">
      <w:pPr>
        <w:spacing w:after="0" w:line="600" w:lineRule="auto"/>
        <w:ind w:firstLine="720"/>
        <w:jc w:val="both"/>
        <w:rPr>
          <w:rFonts w:eastAsia="Times New Roman" w:cs="Times New Roman"/>
          <w:szCs w:val="24"/>
        </w:rPr>
      </w:pPr>
      <w:r>
        <w:rPr>
          <w:rFonts w:eastAsia="Times New Roman" w:cs="Times New Roman"/>
          <w:szCs w:val="24"/>
        </w:rPr>
        <w:t xml:space="preserve">Όμως, κοιτάξτε ακόμα και στον «ΚΛΕΙΣΘΕΝΗ», ακόμα και στη </w:t>
      </w:r>
      <w:r>
        <w:rPr>
          <w:rFonts w:eastAsia="Times New Roman" w:cs="Times New Roman"/>
          <w:szCs w:val="24"/>
        </w:rPr>
        <w:t>σ</w:t>
      </w:r>
      <w:r>
        <w:rPr>
          <w:rFonts w:eastAsia="Times New Roman" w:cs="Times New Roman"/>
          <w:szCs w:val="24"/>
        </w:rPr>
        <w:t>υνταγματική Αναθ</w:t>
      </w:r>
      <w:r>
        <w:rPr>
          <w:rFonts w:eastAsia="Times New Roman" w:cs="Times New Roman"/>
          <w:szCs w:val="24"/>
        </w:rPr>
        <w:t>εώρηση η έγνοια σας ήταν οι συσχετισμοί και η κατοχύρωση των ποσοστών. Δεν ήταν ένα νέο κύμα μεταρρυθμίσεων που θα έδινε μια καινούργια ώθηση στην αυτοδιοίκηση με αρμοδιότητες και πόρους. Περιορίσατε μια συζήτηση στην απλή αναλογική, στην κατανομή των ποσο</w:t>
      </w:r>
      <w:r>
        <w:rPr>
          <w:rFonts w:eastAsia="Times New Roman" w:cs="Times New Roman"/>
          <w:szCs w:val="24"/>
        </w:rPr>
        <w:t>στών, στους τρόπους εκλογής. Αυτό κάνετε και με αυτό το νομοσχέδιο.</w:t>
      </w:r>
    </w:p>
    <w:p w14:paraId="03A7356B" w14:textId="77777777" w:rsidR="00E615E6" w:rsidRDefault="00720F21">
      <w:pPr>
        <w:spacing w:after="0" w:line="600" w:lineRule="auto"/>
        <w:ind w:firstLine="720"/>
        <w:jc w:val="both"/>
        <w:rPr>
          <w:rFonts w:eastAsia="Times New Roman" w:cs="Times New Roman"/>
          <w:szCs w:val="24"/>
        </w:rPr>
      </w:pPr>
      <w:r>
        <w:rPr>
          <w:rFonts w:eastAsia="Times New Roman" w:cs="Times New Roman"/>
          <w:szCs w:val="24"/>
        </w:rPr>
        <w:t xml:space="preserve">Κοιτάξτε, κυρίες και κύριοι συνάδελφοι, το γεγονός ότι η Κυβέρνηση έχει εξαντλήσει τα όρια της κοινοβουλευτικής πλειοψηφίας και των συμμαχιών μετά τον τραγέλαφο της συνεργασίας της με τον </w:t>
      </w:r>
      <w:r>
        <w:rPr>
          <w:rFonts w:eastAsia="Times New Roman" w:cs="Times New Roman"/>
          <w:szCs w:val="24"/>
        </w:rPr>
        <w:t xml:space="preserve">κ. Πάνο Καμμένο και στηρίζεται πλέον σε διάφορα αποκόμματα και συγκολλήσεις διαφόρων προθύμων, αφού έχει και τη δυνατότητα να χρησιμοποιεί το ελιξίριο της καρέκλας για τον μετασχηματισμό αυτών των συντηρητικών ανθρώπων σε </w:t>
      </w:r>
      <w:r>
        <w:rPr>
          <w:rFonts w:eastAsia="Times New Roman" w:cs="Times New Roman"/>
          <w:szCs w:val="24"/>
        </w:rPr>
        <w:lastRenderedPageBreak/>
        <w:t>προοδευτικούς - να τους χαίρεστε,</w:t>
      </w:r>
      <w:r w:rsidRPr="00A26398">
        <w:rPr>
          <w:rFonts w:eastAsia="Times New Roman" w:cs="Times New Roman"/>
          <w:szCs w:val="24"/>
        </w:rPr>
        <w:t xml:space="preserve"> </w:t>
      </w:r>
      <w:r>
        <w:rPr>
          <w:rFonts w:eastAsia="Times New Roman" w:cs="Times New Roman"/>
          <w:szCs w:val="24"/>
        </w:rPr>
        <w:t>λέμε!-</w:t>
      </w:r>
      <w:r>
        <w:rPr>
          <w:rFonts w:eastAsia="Times New Roman" w:cs="Times New Roman"/>
          <w:szCs w:val="24"/>
        </w:rPr>
        <w:t>,</w:t>
      </w:r>
      <w:r>
        <w:rPr>
          <w:rFonts w:eastAsia="Times New Roman" w:cs="Times New Roman"/>
          <w:szCs w:val="24"/>
        </w:rPr>
        <w:t xml:space="preserve"> βλέπει ότι δεν έχει πλέον κανένα περιθώριο άλλης συμμαχίας, παρά το γεγονός ότι χρησιμοποιεί και θεμιτούς και αθέμιτους τρόπο</w:t>
      </w:r>
      <w:r>
        <w:rPr>
          <w:rFonts w:eastAsia="Times New Roman" w:cs="Times New Roman"/>
          <w:szCs w:val="24"/>
        </w:rPr>
        <w:t>υ</w:t>
      </w:r>
      <w:r>
        <w:rPr>
          <w:rFonts w:eastAsia="Times New Roman" w:cs="Times New Roman"/>
          <w:szCs w:val="24"/>
        </w:rPr>
        <w:t xml:space="preserve">ς να </w:t>
      </w:r>
      <w:proofErr w:type="spellStart"/>
      <w:r>
        <w:rPr>
          <w:rFonts w:eastAsia="Times New Roman" w:cs="Times New Roman"/>
          <w:szCs w:val="24"/>
        </w:rPr>
        <w:t>διεμβολίσει</w:t>
      </w:r>
      <w:proofErr w:type="spellEnd"/>
      <w:r>
        <w:rPr>
          <w:rFonts w:eastAsia="Times New Roman" w:cs="Times New Roman"/>
          <w:szCs w:val="24"/>
        </w:rPr>
        <w:t xml:space="preserve"> τον χώρο της </w:t>
      </w:r>
      <w:r>
        <w:rPr>
          <w:rFonts w:eastAsia="Times New Roman" w:cs="Times New Roman"/>
          <w:szCs w:val="24"/>
        </w:rPr>
        <w:t>Κ</w:t>
      </w:r>
      <w:r>
        <w:rPr>
          <w:rFonts w:eastAsia="Times New Roman" w:cs="Times New Roman"/>
          <w:szCs w:val="24"/>
        </w:rPr>
        <w:t>εντροαριστεράς, δηλαδή τον χώρο που εκπροσωπεί το Κίνημα Αλλαγής, έρχεται τώρα να φέρει μια</w:t>
      </w:r>
      <w:r>
        <w:rPr>
          <w:rFonts w:eastAsia="Times New Roman" w:cs="Times New Roman"/>
          <w:szCs w:val="24"/>
        </w:rPr>
        <w:t xml:space="preserve"> φωτογραφική διάταξη. Μόνο η φωτογραφία λείπει από τη διάταξη νόμου δυο συγκεκριμένων συναδέλφων</w:t>
      </w:r>
      <w:r>
        <w:rPr>
          <w:rFonts w:eastAsia="Times New Roman" w:cs="Times New Roman"/>
          <w:szCs w:val="24"/>
        </w:rPr>
        <w:t>,</w:t>
      </w:r>
      <w:r>
        <w:rPr>
          <w:rFonts w:eastAsia="Times New Roman" w:cs="Times New Roman"/>
          <w:szCs w:val="24"/>
        </w:rPr>
        <w:t xml:space="preserve"> τους οποίους ο κ. Τσίπρας</w:t>
      </w:r>
      <w:r>
        <w:rPr>
          <w:rFonts w:eastAsia="Times New Roman" w:cs="Times New Roman"/>
          <w:szCs w:val="24"/>
        </w:rPr>
        <w:t>,</w:t>
      </w:r>
      <w:r>
        <w:rPr>
          <w:rFonts w:eastAsia="Times New Roman" w:cs="Times New Roman"/>
          <w:szCs w:val="24"/>
        </w:rPr>
        <w:t xml:space="preserve"> για να τους ευχαριστήσει για την προσφορά τους που στηρίζουν αυτή την </w:t>
      </w:r>
      <w:proofErr w:type="spellStart"/>
      <w:r>
        <w:rPr>
          <w:rFonts w:eastAsia="Times New Roman" w:cs="Times New Roman"/>
          <w:szCs w:val="24"/>
        </w:rPr>
        <w:t>παραπαίουσα</w:t>
      </w:r>
      <w:proofErr w:type="spellEnd"/>
      <w:r>
        <w:rPr>
          <w:rFonts w:eastAsia="Times New Roman" w:cs="Times New Roman"/>
          <w:szCs w:val="24"/>
        </w:rPr>
        <w:t xml:space="preserve"> Κυβέρνηση, θέλει να τους δώσει τη δυνατότητα να κ</w:t>
      </w:r>
      <w:r>
        <w:rPr>
          <w:rFonts w:eastAsia="Times New Roman" w:cs="Times New Roman"/>
          <w:szCs w:val="24"/>
        </w:rPr>
        <w:t xml:space="preserve">ατέβουν στις </w:t>
      </w:r>
      <w:r>
        <w:rPr>
          <w:rFonts w:eastAsia="Times New Roman" w:cs="Times New Roman"/>
          <w:szCs w:val="24"/>
        </w:rPr>
        <w:t>ε</w:t>
      </w:r>
      <w:r>
        <w:rPr>
          <w:rFonts w:eastAsia="Times New Roman" w:cs="Times New Roman"/>
          <w:szCs w:val="24"/>
        </w:rPr>
        <w:t xml:space="preserve">υρωεκλογές. </w:t>
      </w:r>
    </w:p>
    <w:p w14:paraId="03A7356C" w14:textId="77777777" w:rsidR="00E615E6" w:rsidRDefault="00720F21">
      <w:pPr>
        <w:spacing w:after="0" w:line="600" w:lineRule="auto"/>
        <w:ind w:firstLine="720"/>
        <w:jc w:val="both"/>
        <w:rPr>
          <w:rFonts w:eastAsia="Times New Roman" w:cs="Times New Roman"/>
          <w:szCs w:val="24"/>
        </w:rPr>
      </w:pPr>
      <w:r>
        <w:rPr>
          <w:rFonts w:eastAsia="Times New Roman" w:cs="Times New Roman"/>
          <w:szCs w:val="24"/>
        </w:rPr>
        <w:t xml:space="preserve">Συγχαρητήρια, λοιπόν, για τις σχέσεις σας με τους θεσμούς, αλλά πρέπει να σας πω ότι για αυτή τη σχέση με τους θεσμούς όπως τη βιώνετε, τη βιώνει και ο ελληνικός λαός με τις καθημερινές σας </w:t>
      </w:r>
      <w:proofErr w:type="spellStart"/>
      <w:r>
        <w:rPr>
          <w:rFonts w:eastAsia="Times New Roman" w:cs="Times New Roman"/>
          <w:szCs w:val="24"/>
        </w:rPr>
        <w:t>εξωθεσμικές</w:t>
      </w:r>
      <w:proofErr w:type="spellEnd"/>
      <w:r>
        <w:rPr>
          <w:rFonts w:eastAsia="Times New Roman" w:cs="Times New Roman"/>
          <w:szCs w:val="24"/>
        </w:rPr>
        <w:t xml:space="preserve"> παρεμβάσεις, με το γεγονός </w:t>
      </w:r>
      <w:r>
        <w:rPr>
          <w:rFonts w:eastAsia="Times New Roman" w:cs="Times New Roman"/>
          <w:szCs w:val="24"/>
        </w:rPr>
        <w:t xml:space="preserve">ότι δεν </w:t>
      </w:r>
      <w:r w:rsidRPr="002B1EDD">
        <w:rPr>
          <w:rFonts w:eastAsia="Times New Roman" w:cs="Times New Roman"/>
          <w:szCs w:val="24"/>
        </w:rPr>
        <w:t>ορρωδείτε προ ουδενός</w:t>
      </w:r>
      <w:r>
        <w:rPr>
          <w:rFonts w:eastAsia="Times New Roman" w:cs="Times New Roman"/>
          <w:szCs w:val="24"/>
        </w:rPr>
        <w:t>,</w:t>
      </w:r>
      <w:r>
        <w:rPr>
          <w:rFonts w:eastAsia="Times New Roman" w:cs="Times New Roman"/>
          <w:szCs w:val="24"/>
        </w:rPr>
        <w:t xml:space="preserve"> προκειμένου να υπηρετήσετε τα κομματικά σας συμφέροντα και</w:t>
      </w:r>
      <w:r>
        <w:rPr>
          <w:rFonts w:eastAsia="Times New Roman" w:cs="Times New Roman"/>
          <w:szCs w:val="24"/>
        </w:rPr>
        <w:t>,</w:t>
      </w:r>
      <w:r>
        <w:rPr>
          <w:rFonts w:eastAsia="Times New Roman" w:cs="Times New Roman"/>
          <w:szCs w:val="24"/>
        </w:rPr>
        <w:t xml:space="preserve"> βεβαίως, εκείνο που πρέπει να σας πω ως μήνυμα</w:t>
      </w:r>
      <w:r>
        <w:rPr>
          <w:rFonts w:eastAsia="Times New Roman" w:cs="Times New Roman"/>
          <w:szCs w:val="24"/>
        </w:rPr>
        <w:t>,</w:t>
      </w:r>
      <w:r>
        <w:rPr>
          <w:rFonts w:eastAsia="Times New Roman" w:cs="Times New Roman"/>
          <w:szCs w:val="24"/>
        </w:rPr>
        <w:t xml:space="preserve"> για να το σκεφτείτε λίγο και να το εμπεδώσετε, ότι τελευταία η προβιά η οποία προσπαθείτε να ενδυθείτε, δηλαδή του σοσιαλδημοκράτη, δεν έχει κα</w:t>
      </w:r>
      <w:r>
        <w:rPr>
          <w:rFonts w:eastAsia="Times New Roman" w:cs="Times New Roman"/>
          <w:szCs w:val="24"/>
        </w:rPr>
        <w:t>μ</w:t>
      </w:r>
      <w:r>
        <w:rPr>
          <w:rFonts w:eastAsia="Times New Roman" w:cs="Times New Roman"/>
          <w:szCs w:val="24"/>
        </w:rPr>
        <w:t xml:space="preserve">μία σχέση με αυτές </w:t>
      </w:r>
      <w:r>
        <w:rPr>
          <w:rFonts w:eastAsia="Times New Roman" w:cs="Times New Roman"/>
          <w:szCs w:val="24"/>
        </w:rPr>
        <w:lastRenderedPageBreak/>
        <w:t>τις πρακτικές, καθώς το κεντρικό ζήτημα για τη δημοκρατική παράταξη και την ευρωπαϊκή σοσιαλ</w:t>
      </w:r>
      <w:r>
        <w:rPr>
          <w:rFonts w:eastAsia="Times New Roman" w:cs="Times New Roman"/>
          <w:szCs w:val="24"/>
        </w:rPr>
        <w:t xml:space="preserve">δημοκρατία είναι η </w:t>
      </w:r>
      <w:r>
        <w:rPr>
          <w:rFonts w:eastAsia="Times New Roman" w:cs="Times New Roman"/>
          <w:szCs w:val="24"/>
        </w:rPr>
        <w:t>δ</w:t>
      </w:r>
      <w:r>
        <w:rPr>
          <w:rFonts w:eastAsia="Times New Roman" w:cs="Times New Roman"/>
          <w:szCs w:val="24"/>
        </w:rPr>
        <w:t xml:space="preserve">ημοκρατία και η </w:t>
      </w:r>
      <w:r>
        <w:rPr>
          <w:rFonts w:eastAsia="Times New Roman" w:cs="Times New Roman"/>
          <w:szCs w:val="24"/>
        </w:rPr>
        <w:t>δ</w:t>
      </w:r>
      <w:r>
        <w:rPr>
          <w:rFonts w:eastAsia="Times New Roman" w:cs="Times New Roman"/>
          <w:szCs w:val="24"/>
        </w:rPr>
        <w:t xml:space="preserve">ημοκρατία είναι πάνω από τα κόμματα και τις μεθοδεύσεις. </w:t>
      </w:r>
    </w:p>
    <w:p w14:paraId="03A7356D" w14:textId="77777777" w:rsidR="00E615E6" w:rsidRDefault="00720F21">
      <w:pPr>
        <w:spacing w:after="0" w:line="600" w:lineRule="auto"/>
        <w:ind w:firstLine="720"/>
        <w:jc w:val="both"/>
        <w:rPr>
          <w:rFonts w:eastAsia="Times New Roman" w:cs="Times New Roman"/>
          <w:szCs w:val="24"/>
        </w:rPr>
      </w:pPr>
      <w:r>
        <w:rPr>
          <w:rFonts w:eastAsia="Times New Roman" w:cs="Times New Roman"/>
          <w:szCs w:val="24"/>
        </w:rPr>
        <w:t>Κατά συνέπεια ματαιοπονείτε, παίζοντας κάλπικα παιχνίδια, γιατί αυτά τα κάλπικα παιχνίδια είναι σαν τα παιχνίδια με τη φωτιά και είναι βέβαιο ότι ο ελληνικός λαό</w:t>
      </w:r>
      <w:r>
        <w:rPr>
          <w:rFonts w:eastAsia="Times New Roman" w:cs="Times New Roman"/>
          <w:szCs w:val="24"/>
        </w:rPr>
        <w:t>ς</w:t>
      </w:r>
      <w:r>
        <w:rPr>
          <w:rFonts w:eastAsia="Times New Roman" w:cs="Times New Roman"/>
          <w:szCs w:val="24"/>
        </w:rPr>
        <w:t>,</w:t>
      </w:r>
      <w:r>
        <w:rPr>
          <w:rFonts w:eastAsia="Times New Roman" w:cs="Times New Roman"/>
          <w:szCs w:val="24"/>
        </w:rPr>
        <w:t xml:space="preserve"> που το αντιλαμβάνεται</w:t>
      </w:r>
      <w:r>
        <w:rPr>
          <w:rFonts w:eastAsia="Times New Roman" w:cs="Times New Roman"/>
          <w:szCs w:val="24"/>
        </w:rPr>
        <w:t>,</w:t>
      </w:r>
      <w:r>
        <w:rPr>
          <w:rFonts w:eastAsia="Times New Roman" w:cs="Times New Roman"/>
          <w:szCs w:val="24"/>
        </w:rPr>
        <w:t xml:space="preserve"> θα σας ανταποδώσει τα επίχειρα στις κάλπες που θα στηθούν έτσι κι αλλιώς πάρα πολύ σύντομα και στις εκλογές της </w:t>
      </w:r>
      <w:r>
        <w:rPr>
          <w:rFonts w:eastAsia="Times New Roman" w:cs="Times New Roman"/>
          <w:szCs w:val="24"/>
        </w:rPr>
        <w:t>α</w:t>
      </w:r>
      <w:r>
        <w:rPr>
          <w:rFonts w:eastAsia="Times New Roman" w:cs="Times New Roman"/>
          <w:szCs w:val="24"/>
        </w:rPr>
        <w:t xml:space="preserve">υτοδιοίκησης και στις </w:t>
      </w:r>
      <w:r>
        <w:rPr>
          <w:rFonts w:eastAsia="Times New Roman" w:cs="Times New Roman"/>
          <w:szCs w:val="24"/>
        </w:rPr>
        <w:t>ε</w:t>
      </w:r>
      <w:r>
        <w:rPr>
          <w:rFonts w:eastAsia="Times New Roman" w:cs="Times New Roman"/>
          <w:szCs w:val="24"/>
        </w:rPr>
        <w:t>υρωεκλογές και στις εθνικές εκλογές</w:t>
      </w:r>
      <w:r>
        <w:rPr>
          <w:rFonts w:eastAsia="Times New Roman" w:cs="Times New Roman"/>
          <w:szCs w:val="24"/>
        </w:rPr>
        <w:t>,</w:t>
      </w:r>
      <w:r>
        <w:rPr>
          <w:rFonts w:eastAsia="Times New Roman" w:cs="Times New Roman"/>
          <w:szCs w:val="24"/>
        </w:rPr>
        <w:t xml:space="preserve"> που όπου να </w:t>
      </w:r>
      <w:r>
        <w:rPr>
          <w:rFonts w:eastAsia="Times New Roman" w:cs="Times New Roman"/>
          <w:szCs w:val="24"/>
        </w:rPr>
        <w:t>’</w:t>
      </w:r>
      <w:r>
        <w:rPr>
          <w:rFonts w:eastAsia="Times New Roman" w:cs="Times New Roman"/>
          <w:szCs w:val="24"/>
        </w:rPr>
        <w:t>ναι έρχονται.</w:t>
      </w:r>
    </w:p>
    <w:p w14:paraId="03A7356E" w14:textId="77777777" w:rsidR="00E615E6" w:rsidRDefault="00720F21">
      <w:pPr>
        <w:spacing w:after="0" w:line="600" w:lineRule="auto"/>
        <w:ind w:firstLine="720"/>
        <w:jc w:val="both"/>
        <w:rPr>
          <w:rFonts w:eastAsia="Times New Roman" w:cs="Times New Roman"/>
          <w:szCs w:val="24"/>
        </w:rPr>
      </w:pPr>
      <w:r>
        <w:rPr>
          <w:rFonts w:eastAsia="Times New Roman" w:cs="Times New Roman"/>
          <w:szCs w:val="24"/>
        </w:rPr>
        <w:t>Με αυτά ήθελα, κυρίες και κύρι</w:t>
      </w:r>
      <w:r>
        <w:rPr>
          <w:rFonts w:eastAsia="Times New Roman" w:cs="Times New Roman"/>
          <w:szCs w:val="24"/>
        </w:rPr>
        <w:t>οι συνάδελφοι, να αναδείξω αυτή τη μεθόδευση της Κυβέρνησης</w:t>
      </w:r>
      <w:r>
        <w:rPr>
          <w:rFonts w:eastAsia="Times New Roman" w:cs="Times New Roman"/>
          <w:szCs w:val="24"/>
        </w:rPr>
        <w:t>,</w:t>
      </w:r>
      <w:r>
        <w:rPr>
          <w:rFonts w:eastAsia="Times New Roman" w:cs="Times New Roman"/>
          <w:szCs w:val="24"/>
        </w:rPr>
        <w:t xml:space="preserve"> που χθες</w:t>
      </w:r>
      <w:r w:rsidRPr="00D43E0A">
        <w:rPr>
          <w:rFonts w:eastAsia="Times New Roman" w:cs="Times New Roman"/>
          <w:szCs w:val="24"/>
        </w:rPr>
        <w:t xml:space="preserve"> </w:t>
      </w:r>
      <w:r>
        <w:rPr>
          <w:rFonts w:eastAsia="Times New Roman" w:cs="Times New Roman"/>
          <w:szCs w:val="24"/>
        </w:rPr>
        <w:t xml:space="preserve">το βράδυ στις 20.31΄ κατάλαβε ότι η καινούργια σύλληψη της </w:t>
      </w:r>
      <w:r>
        <w:rPr>
          <w:rFonts w:eastAsia="Times New Roman" w:cs="Times New Roman"/>
          <w:szCs w:val="24"/>
        </w:rPr>
        <w:t>δ</w:t>
      </w:r>
      <w:r>
        <w:rPr>
          <w:rFonts w:eastAsia="Times New Roman" w:cs="Times New Roman"/>
          <w:szCs w:val="24"/>
        </w:rPr>
        <w:t>ημοκρατίας είναι να βάλουμε τις φωτογραφίες δυο συναδέλφων πάνω σε αυτή την τροπολογία, να την καταθέσει εδώ και να την ψηφίσε</w:t>
      </w:r>
      <w:r>
        <w:rPr>
          <w:rFonts w:eastAsia="Times New Roman" w:cs="Times New Roman"/>
          <w:szCs w:val="24"/>
        </w:rPr>
        <w:t>ι η Πλειοψηφία</w:t>
      </w:r>
      <w:r>
        <w:rPr>
          <w:rFonts w:eastAsia="Times New Roman" w:cs="Times New Roman"/>
          <w:szCs w:val="24"/>
        </w:rPr>
        <w:t>,</w:t>
      </w:r>
      <w:r>
        <w:rPr>
          <w:rFonts w:eastAsia="Times New Roman" w:cs="Times New Roman"/>
          <w:szCs w:val="24"/>
        </w:rPr>
        <w:t xml:space="preserve"> μήπως τελικά και βρει μια διέξοδο στα αδιέξοδα, τα οποία η ίδια έχει δημιουργήσει με την πολιτική της, με την πολιτική των συμμαχιών, τα αδιέξοδα τα οποία, προφανώς, δεν </w:t>
      </w:r>
      <w:r>
        <w:rPr>
          <w:rFonts w:eastAsia="Times New Roman" w:cs="Times New Roman"/>
          <w:szCs w:val="24"/>
        </w:rPr>
        <w:lastRenderedPageBreak/>
        <w:t>πρόκειται να λύσει ούτε με τις μεθοδεύσεις ούτε με τα ψευδεπίγραφα προ</w:t>
      </w:r>
      <w:r>
        <w:rPr>
          <w:rFonts w:eastAsia="Times New Roman" w:cs="Times New Roman"/>
          <w:szCs w:val="24"/>
        </w:rPr>
        <w:t xml:space="preserve">οδευτικά μέτωπα, διότι προοδευτικά μέτωπα, κυρίες και κύριοι συνάδελφοι, δεν συγκροτούνται με τα υπολείμματα της ακροδεξιάς τα οποία έχετε εντάξει στην πλειοψηφία σας. Σας τη χαρίζουμε. Με γεια σας και χαρά σας! </w:t>
      </w:r>
    </w:p>
    <w:p w14:paraId="03A7356F" w14:textId="77777777" w:rsidR="00E615E6" w:rsidRDefault="00720F21">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Δημοκρα</w:t>
      </w:r>
      <w:r>
        <w:rPr>
          <w:rFonts w:eastAsia="Times New Roman" w:cs="Times New Roman"/>
          <w:szCs w:val="24"/>
        </w:rPr>
        <w:t>τικής Συμπαράταξης)</w:t>
      </w:r>
    </w:p>
    <w:p w14:paraId="03A73570" w14:textId="77777777" w:rsidR="00E615E6" w:rsidRDefault="00720F21">
      <w:pPr>
        <w:spacing w:after="0" w:line="600" w:lineRule="auto"/>
        <w:ind w:firstLine="720"/>
        <w:jc w:val="both"/>
        <w:rPr>
          <w:rFonts w:eastAsia="Times New Roman" w:cs="Times New Roman"/>
          <w:szCs w:val="24"/>
        </w:rPr>
      </w:pPr>
      <w:r w:rsidRPr="00543092">
        <w:rPr>
          <w:rFonts w:eastAsia="Times New Roman" w:cs="Times New Roman"/>
          <w:b/>
          <w:szCs w:val="24"/>
        </w:rPr>
        <w:t xml:space="preserve">ΠΡΟΕΔΡΕΥΩΝ (Δημήτριος </w:t>
      </w:r>
      <w:proofErr w:type="spellStart"/>
      <w:r w:rsidRPr="00543092">
        <w:rPr>
          <w:rFonts w:eastAsia="Times New Roman" w:cs="Times New Roman"/>
          <w:b/>
          <w:szCs w:val="24"/>
        </w:rPr>
        <w:t>Κρεμαστινός</w:t>
      </w:r>
      <w:proofErr w:type="spellEnd"/>
      <w:r w:rsidRPr="00543092">
        <w:rPr>
          <w:rFonts w:eastAsia="Times New Roman" w:cs="Times New Roman"/>
          <w:b/>
          <w:szCs w:val="24"/>
        </w:rPr>
        <w:t xml:space="preserve">): </w:t>
      </w:r>
      <w:r>
        <w:rPr>
          <w:rFonts w:eastAsia="Times New Roman" w:cs="Times New Roman"/>
          <w:szCs w:val="24"/>
        </w:rPr>
        <w:t>Ευχαριστώ.</w:t>
      </w:r>
    </w:p>
    <w:p w14:paraId="03A73571" w14:textId="77777777" w:rsidR="00E615E6" w:rsidRDefault="00720F21">
      <w:pPr>
        <w:spacing w:after="0" w:line="600" w:lineRule="auto"/>
        <w:ind w:firstLine="720"/>
        <w:jc w:val="both"/>
        <w:rPr>
          <w:rFonts w:eastAsia="Times New Roman" w:cs="Times New Roman"/>
          <w:szCs w:val="24"/>
        </w:rPr>
      </w:pPr>
      <w:r>
        <w:rPr>
          <w:rFonts w:eastAsia="Times New Roman" w:cs="Times New Roman"/>
          <w:szCs w:val="24"/>
        </w:rPr>
        <w:t>Προχωρούμε με τον κ. Βαρβιτσιώτη, Βουλευτή της Νέας Δημοκρατίας.</w:t>
      </w:r>
    </w:p>
    <w:p w14:paraId="03A73572" w14:textId="77777777" w:rsidR="00E615E6" w:rsidRDefault="00720F21">
      <w:pPr>
        <w:spacing w:after="0" w:line="600" w:lineRule="auto"/>
        <w:ind w:firstLine="720"/>
        <w:jc w:val="both"/>
        <w:rPr>
          <w:rFonts w:eastAsia="Times New Roman" w:cs="Times New Roman"/>
          <w:szCs w:val="24"/>
        </w:rPr>
      </w:pPr>
      <w:r>
        <w:rPr>
          <w:rFonts w:eastAsia="Times New Roman" w:cs="Times New Roman"/>
          <w:szCs w:val="24"/>
        </w:rPr>
        <w:t>Κύριε Βαρβιτσιώτη, έχετε τον λόγο.</w:t>
      </w:r>
    </w:p>
    <w:p w14:paraId="03A73573" w14:textId="77777777" w:rsidR="00E615E6" w:rsidRDefault="00720F21">
      <w:pPr>
        <w:spacing w:after="0" w:line="600" w:lineRule="auto"/>
        <w:ind w:firstLine="720"/>
        <w:jc w:val="both"/>
        <w:rPr>
          <w:rFonts w:eastAsia="Times New Roman" w:cs="Times New Roman"/>
          <w:szCs w:val="24"/>
        </w:rPr>
      </w:pPr>
      <w:r>
        <w:rPr>
          <w:rFonts w:eastAsia="Times New Roman" w:cs="Times New Roman"/>
          <w:b/>
          <w:szCs w:val="24"/>
        </w:rPr>
        <w:t xml:space="preserve">ΜΙΛΤΙΑΔΗΣ ΒΑΡΒΙΤΣΙΩΤΗΣ: </w:t>
      </w:r>
      <w:r>
        <w:rPr>
          <w:rFonts w:eastAsia="Times New Roman" w:cs="Times New Roman"/>
          <w:szCs w:val="24"/>
        </w:rPr>
        <w:t xml:space="preserve">Κύριε Πρόεδρε, κυρίες και κύριοι συνάδελφοι, σήμερα κανένας από </w:t>
      </w:r>
      <w:r>
        <w:rPr>
          <w:rFonts w:eastAsia="Times New Roman" w:cs="Times New Roman"/>
          <w:szCs w:val="24"/>
        </w:rPr>
        <w:t>τους ομιλητές δεν θυμήθηκε ότι είναι η ημέρα μνήμης της δολοφονίας του αειμνήστου Τζώρτζη Αθανασιάδη, του εκδότη της «Βραδινής», ενός στενού φίλου του Κωνσταντίνου Καραμανλή.</w:t>
      </w:r>
    </w:p>
    <w:p w14:paraId="03A73574" w14:textId="77777777" w:rsidR="00E615E6" w:rsidRDefault="00720F21">
      <w:pPr>
        <w:spacing w:after="0" w:line="600" w:lineRule="auto"/>
        <w:ind w:firstLine="720"/>
        <w:jc w:val="both"/>
        <w:rPr>
          <w:rFonts w:eastAsia="Times New Roman" w:cs="Times New Roman"/>
          <w:szCs w:val="24"/>
        </w:rPr>
      </w:pPr>
      <w:r>
        <w:rPr>
          <w:rFonts w:eastAsia="Times New Roman" w:cs="Times New Roman"/>
          <w:szCs w:val="24"/>
        </w:rPr>
        <w:t>Η</w:t>
      </w:r>
      <w:r w:rsidRPr="00E54EB7">
        <w:rPr>
          <w:rFonts w:eastAsia="Times New Roman" w:cs="Times New Roman"/>
          <w:szCs w:val="24"/>
        </w:rPr>
        <w:t xml:space="preserve"> εφημερίδα</w:t>
      </w:r>
      <w:r>
        <w:rPr>
          <w:rFonts w:eastAsia="Times New Roman" w:cs="Times New Roman"/>
          <w:szCs w:val="24"/>
        </w:rPr>
        <w:t xml:space="preserve"> του</w:t>
      </w:r>
      <w:r w:rsidRPr="00E54EB7">
        <w:rPr>
          <w:rFonts w:eastAsia="Times New Roman" w:cs="Times New Roman"/>
          <w:szCs w:val="24"/>
        </w:rPr>
        <w:t xml:space="preserve"> σταμάτησε να εκδίδεται με απαγόρευση της χούντας μετά τη δημοσίευ</w:t>
      </w:r>
      <w:r w:rsidRPr="00E54EB7">
        <w:rPr>
          <w:rFonts w:eastAsia="Times New Roman" w:cs="Times New Roman"/>
          <w:szCs w:val="24"/>
        </w:rPr>
        <w:t xml:space="preserve">ση </w:t>
      </w:r>
      <w:r>
        <w:rPr>
          <w:rFonts w:eastAsia="Times New Roman" w:cs="Times New Roman"/>
          <w:szCs w:val="24"/>
        </w:rPr>
        <w:t>επιστολής του Κ</w:t>
      </w:r>
      <w:r w:rsidRPr="00E54EB7">
        <w:rPr>
          <w:rFonts w:eastAsia="Times New Roman" w:cs="Times New Roman"/>
          <w:szCs w:val="24"/>
        </w:rPr>
        <w:t xml:space="preserve">ωνσταντίνου </w:t>
      </w:r>
      <w:r w:rsidRPr="00E54EB7">
        <w:rPr>
          <w:rFonts w:eastAsia="Times New Roman" w:cs="Times New Roman"/>
          <w:szCs w:val="24"/>
        </w:rPr>
        <w:lastRenderedPageBreak/>
        <w:t>Καραμανλή προς τον ελληνικό λαό και εκδόθηκε ξανά η εφημερίδα</w:t>
      </w:r>
      <w:r>
        <w:rPr>
          <w:rFonts w:eastAsia="Times New Roman" w:cs="Times New Roman"/>
          <w:szCs w:val="24"/>
        </w:rPr>
        <w:t>,</w:t>
      </w:r>
      <w:r w:rsidRPr="00E54EB7">
        <w:rPr>
          <w:rFonts w:eastAsia="Times New Roman" w:cs="Times New Roman"/>
          <w:szCs w:val="24"/>
        </w:rPr>
        <w:t xml:space="preserve"> αφού </w:t>
      </w:r>
      <w:r>
        <w:rPr>
          <w:rFonts w:eastAsia="Times New Roman" w:cs="Times New Roman"/>
          <w:szCs w:val="24"/>
        </w:rPr>
        <w:t>σ</w:t>
      </w:r>
      <w:r w:rsidRPr="00E54EB7">
        <w:rPr>
          <w:rFonts w:eastAsia="Times New Roman" w:cs="Times New Roman"/>
          <w:szCs w:val="24"/>
        </w:rPr>
        <w:t>ταμάτησε για πολύ καιρό με προφανή στόχο</w:t>
      </w:r>
      <w:r w:rsidRPr="00B97AC2">
        <w:rPr>
          <w:rFonts w:eastAsia="Times New Roman" w:cs="Times New Roman"/>
          <w:szCs w:val="24"/>
        </w:rPr>
        <w:t>,</w:t>
      </w:r>
      <w:r w:rsidRPr="00E54EB7">
        <w:rPr>
          <w:rFonts w:eastAsia="Times New Roman" w:cs="Times New Roman"/>
          <w:szCs w:val="24"/>
        </w:rPr>
        <w:t xml:space="preserve"> με το γνωστό ιστορικό πρωτοσέλιδο </w:t>
      </w:r>
      <w:r>
        <w:rPr>
          <w:rFonts w:eastAsia="Times New Roman" w:cs="Times New Roman"/>
          <w:szCs w:val="24"/>
        </w:rPr>
        <w:t xml:space="preserve">«Ε – ε – έρχεται!». </w:t>
      </w:r>
    </w:p>
    <w:p w14:paraId="03A73575" w14:textId="77777777" w:rsidR="00E615E6" w:rsidRDefault="00720F21">
      <w:pPr>
        <w:tabs>
          <w:tab w:val="left" w:pos="3216"/>
        </w:tabs>
        <w:spacing w:after="0" w:line="600" w:lineRule="auto"/>
        <w:ind w:firstLine="720"/>
        <w:jc w:val="both"/>
        <w:rPr>
          <w:rFonts w:eastAsia="Times New Roman" w:cs="Times New Roman"/>
          <w:szCs w:val="24"/>
        </w:rPr>
      </w:pPr>
      <w:r>
        <w:rPr>
          <w:rFonts w:eastAsia="Times New Roman" w:cs="Times New Roman"/>
          <w:szCs w:val="24"/>
        </w:rPr>
        <w:t>Α</w:t>
      </w:r>
      <w:r w:rsidRPr="00E54EB7">
        <w:rPr>
          <w:rFonts w:eastAsia="Times New Roman" w:cs="Times New Roman"/>
          <w:szCs w:val="24"/>
        </w:rPr>
        <w:t>υτό το λέω</w:t>
      </w:r>
      <w:r>
        <w:rPr>
          <w:rFonts w:eastAsia="Times New Roman" w:cs="Times New Roman"/>
          <w:szCs w:val="24"/>
        </w:rPr>
        <w:t>,</w:t>
      </w:r>
      <w:r w:rsidRPr="00E54EB7">
        <w:rPr>
          <w:rFonts w:eastAsia="Times New Roman" w:cs="Times New Roman"/>
          <w:szCs w:val="24"/>
        </w:rPr>
        <w:t xml:space="preserve"> γιατί αφ</w:t>
      </w:r>
      <w:r>
        <w:rPr>
          <w:rFonts w:eastAsia="Times New Roman" w:cs="Times New Roman"/>
          <w:szCs w:val="24"/>
        </w:rPr>
        <w:t xml:space="preserve">’ </w:t>
      </w:r>
      <w:r w:rsidRPr="00E54EB7">
        <w:rPr>
          <w:rFonts w:eastAsia="Times New Roman" w:cs="Times New Roman"/>
          <w:szCs w:val="24"/>
        </w:rPr>
        <w:t xml:space="preserve">ενός οφείλουμε να </w:t>
      </w:r>
      <w:r>
        <w:rPr>
          <w:rFonts w:eastAsia="Times New Roman" w:cs="Times New Roman"/>
          <w:szCs w:val="24"/>
        </w:rPr>
        <w:t>τιμούμε</w:t>
      </w:r>
      <w:r w:rsidRPr="00E54EB7">
        <w:rPr>
          <w:rFonts w:eastAsia="Times New Roman" w:cs="Times New Roman"/>
          <w:szCs w:val="24"/>
        </w:rPr>
        <w:t xml:space="preserve"> ανθρώπους π</w:t>
      </w:r>
      <w:r w:rsidRPr="00E54EB7">
        <w:rPr>
          <w:rFonts w:eastAsia="Times New Roman" w:cs="Times New Roman"/>
          <w:szCs w:val="24"/>
        </w:rPr>
        <w:t xml:space="preserve">ου έχουν υπηρετήσει σε δύσκολους καιρούς </w:t>
      </w:r>
      <w:r>
        <w:rPr>
          <w:rFonts w:eastAsia="Times New Roman" w:cs="Times New Roman"/>
          <w:szCs w:val="24"/>
        </w:rPr>
        <w:t>τη</w:t>
      </w:r>
      <w:r w:rsidRPr="00E54EB7">
        <w:rPr>
          <w:rFonts w:eastAsia="Times New Roman" w:cs="Times New Roman"/>
          <w:szCs w:val="24"/>
        </w:rPr>
        <w:t xml:space="preserve"> δημοκρατία</w:t>
      </w:r>
      <w:r>
        <w:rPr>
          <w:rFonts w:eastAsia="Times New Roman" w:cs="Times New Roman"/>
          <w:szCs w:val="24"/>
        </w:rPr>
        <w:t>,</w:t>
      </w:r>
      <w:r w:rsidRPr="00E54EB7">
        <w:rPr>
          <w:rFonts w:eastAsia="Times New Roman" w:cs="Times New Roman"/>
          <w:szCs w:val="24"/>
        </w:rPr>
        <w:t xml:space="preserve"> αλλά και για να θυμόμαστε ότι η μάχη απέναντι στον ολοκληρωτισμό δεν ανήκει </w:t>
      </w:r>
      <w:r>
        <w:rPr>
          <w:rFonts w:eastAsia="Times New Roman" w:cs="Times New Roman"/>
          <w:szCs w:val="24"/>
        </w:rPr>
        <w:t>μόνο στην Αριστερά. Α</w:t>
      </w:r>
      <w:r w:rsidRPr="00E54EB7">
        <w:rPr>
          <w:rFonts w:eastAsia="Times New Roman" w:cs="Times New Roman"/>
          <w:szCs w:val="24"/>
        </w:rPr>
        <w:t xml:space="preserve">νήκει σε όλους τους πατριώτες δημοκράτες </w:t>
      </w:r>
      <w:r>
        <w:rPr>
          <w:rFonts w:eastAsia="Times New Roman" w:cs="Times New Roman"/>
          <w:szCs w:val="24"/>
        </w:rPr>
        <w:t>κ</w:t>
      </w:r>
      <w:r w:rsidRPr="00E54EB7">
        <w:rPr>
          <w:rFonts w:eastAsia="Times New Roman" w:cs="Times New Roman"/>
          <w:szCs w:val="24"/>
        </w:rPr>
        <w:t>αι πάρα πολλούς απ</w:t>
      </w:r>
      <w:r>
        <w:rPr>
          <w:rFonts w:eastAsia="Times New Roman" w:cs="Times New Roman"/>
          <w:szCs w:val="24"/>
        </w:rPr>
        <w:t>’</w:t>
      </w:r>
      <w:r w:rsidRPr="00E54EB7">
        <w:rPr>
          <w:rFonts w:eastAsia="Times New Roman" w:cs="Times New Roman"/>
          <w:szCs w:val="24"/>
        </w:rPr>
        <w:t xml:space="preserve"> </w:t>
      </w:r>
      <w:r>
        <w:rPr>
          <w:rFonts w:eastAsia="Times New Roman" w:cs="Times New Roman"/>
          <w:szCs w:val="24"/>
        </w:rPr>
        <w:t>αυτούς,</w:t>
      </w:r>
      <w:r w:rsidRPr="00E54EB7">
        <w:rPr>
          <w:rFonts w:eastAsia="Times New Roman" w:cs="Times New Roman"/>
          <w:szCs w:val="24"/>
        </w:rPr>
        <w:t xml:space="preserve"> μεταξύ των οποίων και ο Τζώρτζης Αθανασιάδης</w:t>
      </w:r>
      <w:r>
        <w:rPr>
          <w:rFonts w:eastAsia="Times New Roman" w:cs="Times New Roman"/>
          <w:szCs w:val="24"/>
        </w:rPr>
        <w:t>,</w:t>
      </w:r>
      <w:r w:rsidRPr="00E54EB7">
        <w:rPr>
          <w:rFonts w:eastAsia="Times New Roman" w:cs="Times New Roman"/>
          <w:szCs w:val="24"/>
        </w:rPr>
        <w:t xml:space="preserve"> οφείλουμε να θυμόμαστε όλοι</w:t>
      </w:r>
      <w:r>
        <w:rPr>
          <w:rFonts w:eastAsia="Times New Roman" w:cs="Times New Roman"/>
          <w:szCs w:val="24"/>
        </w:rPr>
        <w:t>.</w:t>
      </w:r>
    </w:p>
    <w:p w14:paraId="03A73576" w14:textId="77777777" w:rsidR="00E615E6" w:rsidRDefault="00720F21">
      <w:pPr>
        <w:tabs>
          <w:tab w:val="left" w:pos="3216"/>
        </w:tabs>
        <w:spacing w:after="0" w:line="600" w:lineRule="auto"/>
        <w:ind w:firstLine="720"/>
        <w:jc w:val="both"/>
        <w:rPr>
          <w:rFonts w:eastAsia="Times New Roman" w:cs="Times New Roman"/>
          <w:szCs w:val="24"/>
        </w:rPr>
      </w:pPr>
      <w:r>
        <w:rPr>
          <w:rFonts w:eastAsia="Times New Roman" w:cs="Times New Roman"/>
          <w:szCs w:val="24"/>
        </w:rPr>
        <w:t>Έ</w:t>
      </w:r>
      <w:r w:rsidRPr="00E54EB7">
        <w:rPr>
          <w:rFonts w:eastAsia="Times New Roman" w:cs="Times New Roman"/>
          <w:szCs w:val="24"/>
        </w:rPr>
        <w:t>ρχομαι στο νομοσχέδιο</w:t>
      </w:r>
      <w:r>
        <w:rPr>
          <w:rFonts w:eastAsia="Times New Roman" w:cs="Times New Roman"/>
          <w:szCs w:val="24"/>
        </w:rPr>
        <w:t>,</w:t>
      </w:r>
      <w:r w:rsidRPr="00E54EB7">
        <w:rPr>
          <w:rFonts w:eastAsia="Times New Roman" w:cs="Times New Roman"/>
          <w:szCs w:val="24"/>
        </w:rPr>
        <w:t xml:space="preserve"> στο οποίο προσπαθείτε πάλι να χαράξετε διαχωριστικές γραμμές ανάμεσα σε αυτούς που υποστηρίζουν τα δικαιώματα και σε αυτούς που αντιμάχονται </w:t>
      </w:r>
      <w:r>
        <w:rPr>
          <w:rFonts w:eastAsia="Times New Roman" w:cs="Times New Roman"/>
          <w:szCs w:val="24"/>
        </w:rPr>
        <w:t xml:space="preserve">τα δικαιώματα. </w:t>
      </w:r>
      <w:r>
        <w:rPr>
          <w:rFonts w:eastAsia="Times New Roman" w:cs="Times New Roman"/>
          <w:szCs w:val="24"/>
        </w:rPr>
        <w:t>Κ</w:t>
      </w:r>
      <w:r w:rsidRPr="00E54EB7">
        <w:rPr>
          <w:rFonts w:eastAsia="Times New Roman" w:cs="Times New Roman"/>
          <w:szCs w:val="24"/>
        </w:rPr>
        <w:t xml:space="preserve">αι προσπάθησα πραγματικά να καταλάβω μέσα </w:t>
      </w:r>
      <w:r>
        <w:rPr>
          <w:rFonts w:eastAsia="Times New Roman" w:cs="Times New Roman"/>
          <w:szCs w:val="24"/>
        </w:rPr>
        <w:t xml:space="preserve">από τις διατάξεις του, πέρα από τις επιτροπές που </w:t>
      </w:r>
      <w:r w:rsidRPr="00E54EB7">
        <w:rPr>
          <w:rFonts w:eastAsia="Times New Roman" w:cs="Times New Roman"/>
          <w:szCs w:val="24"/>
        </w:rPr>
        <w:t>συστήνει</w:t>
      </w:r>
      <w:r>
        <w:rPr>
          <w:rFonts w:eastAsia="Times New Roman" w:cs="Times New Roman"/>
          <w:szCs w:val="24"/>
        </w:rPr>
        <w:t>,</w:t>
      </w:r>
      <w:r w:rsidRPr="00E54EB7">
        <w:rPr>
          <w:rFonts w:eastAsia="Times New Roman" w:cs="Times New Roman"/>
          <w:szCs w:val="24"/>
        </w:rPr>
        <w:t xml:space="preserve"> πέρα από τ</w:t>
      </w:r>
      <w:r>
        <w:rPr>
          <w:rFonts w:eastAsia="Times New Roman" w:cs="Times New Roman"/>
          <w:szCs w:val="24"/>
        </w:rPr>
        <w:t>ο προφανές βήμα που κάνει</w:t>
      </w:r>
      <w:r w:rsidRPr="00E54EB7">
        <w:rPr>
          <w:rFonts w:eastAsia="Times New Roman" w:cs="Times New Roman"/>
          <w:szCs w:val="24"/>
        </w:rPr>
        <w:t xml:space="preserve"> για την αύξηση της ποσόστωσης</w:t>
      </w:r>
      <w:r>
        <w:rPr>
          <w:rFonts w:eastAsia="Times New Roman" w:cs="Times New Roman"/>
          <w:szCs w:val="24"/>
        </w:rPr>
        <w:t>,</w:t>
      </w:r>
      <w:r w:rsidRPr="00E54EB7">
        <w:rPr>
          <w:rFonts w:eastAsia="Times New Roman" w:cs="Times New Roman"/>
          <w:szCs w:val="24"/>
        </w:rPr>
        <w:t xml:space="preserve"> το 40% της συμμετοχής</w:t>
      </w:r>
      <w:r>
        <w:rPr>
          <w:rFonts w:eastAsia="Times New Roman" w:cs="Times New Roman"/>
          <w:szCs w:val="24"/>
        </w:rPr>
        <w:t xml:space="preserve"> των γυναικών στα ψηφοδέλτια, π</w:t>
      </w:r>
      <w:r w:rsidRPr="00E54EB7">
        <w:rPr>
          <w:rFonts w:eastAsia="Times New Roman" w:cs="Times New Roman"/>
          <w:szCs w:val="24"/>
        </w:rPr>
        <w:t>ροσπάθησ</w:t>
      </w:r>
      <w:r>
        <w:rPr>
          <w:rFonts w:eastAsia="Times New Roman" w:cs="Times New Roman"/>
          <w:szCs w:val="24"/>
        </w:rPr>
        <w:t xml:space="preserve">α </w:t>
      </w:r>
      <w:r w:rsidRPr="00E54EB7">
        <w:rPr>
          <w:rFonts w:eastAsia="Times New Roman" w:cs="Times New Roman"/>
          <w:szCs w:val="24"/>
        </w:rPr>
        <w:t>πραγματικά να καταλάβω</w:t>
      </w:r>
      <w:r>
        <w:rPr>
          <w:rFonts w:eastAsia="Times New Roman" w:cs="Times New Roman"/>
          <w:szCs w:val="24"/>
        </w:rPr>
        <w:t xml:space="preserve"> τ</w:t>
      </w:r>
      <w:r>
        <w:rPr>
          <w:rFonts w:eastAsia="Times New Roman" w:cs="Times New Roman"/>
          <w:szCs w:val="24"/>
        </w:rPr>
        <w:t xml:space="preserve">α ουσιαστικά μέτρα </w:t>
      </w:r>
      <w:r>
        <w:rPr>
          <w:rFonts w:eastAsia="Times New Roman" w:cs="Times New Roman"/>
          <w:szCs w:val="24"/>
        </w:rPr>
        <w:lastRenderedPageBreak/>
        <w:t>τα οποία εισάγει. Και μ</w:t>
      </w:r>
      <w:r w:rsidRPr="00E54EB7">
        <w:rPr>
          <w:rFonts w:eastAsia="Times New Roman" w:cs="Times New Roman"/>
          <w:szCs w:val="24"/>
        </w:rPr>
        <w:t xml:space="preserve">πορώ να σας πω </w:t>
      </w:r>
      <w:r>
        <w:rPr>
          <w:rFonts w:eastAsia="Times New Roman" w:cs="Times New Roman"/>
          <w:szCs w:val="24"/>
        </w:rPr>
        <w:t xml:space="preserve">ότι </w:t>
      </w:r>
      <w:r w:rsidRPr="00E54EB7">
        <w:rPr>
          <w:rFonts w:eastAsia="Times New Roman" w:cs="Times New Roman"/>
          <w:szCs w:val="24"/>
        </w:rPr>
        <w:t>δεν βλέπω ουσιαστικά μέτρα</w:t>
      </w:r>
      <w:r>
        <w:rPr>
          <w:rFonts w:eastAsia="Times New Roman" w:cs="Times New Roman"/>
          <w:szCs w:val="24"/>
        </w:rPr>
        <w:t xml:space="preserve"> για</w:t>
      </w:r>
      <w:r w:rsidRPr="00E54EB7">
        <w:rPr>
          <w:rFonts w:eastAsia="Times New Roman" w:cs="Times New Roman"/>
          <w:szCs w:val="24"/>
        </w:rPr>
        <w:t xml:space="preserve"> την άρση των διακρίσεων</w:t>
      </w:r>
      <w:r>
        <w:rPr>
          <w:rFonts w:eastAsia="Times New Roman" w:cs="Times New Roman"/>
          <w:szCs w:val="24"/>
        </w:rPr>
        <w:t>.</w:t>
      </w:r>
    </w:p>
    <w:p w14:paraId="03A73577" w14:textId="77777777" w:rsidR="00E615E6" w:rsidRDefault="00720F21">
      <w:pPr>
        <w:tabs>
          <w:tab w:val="left" w:pos="3216"/>
        </w:tabs>
        <w:spacing w:after="0" w:line="600" w:lineRule="auto"/>
        <w:ind w:firstLine="720"/>
        <w:jc w:val="both"/>
        <w:rPr>
          <w:rFonts w:eastAsia="Times New Roman" w:cs="Times New Roman"/>
          <w:szCs w:val="24"/>
        </w:rPr>
      </w:pPr>
      <w:r>
        <w:rPr>
          <w:rFonts w:eastAsia="Times New Roman" w:cs="Times New Roman"/>
          <w:szCs w:val="24"/>
        </w:rPr>
        <w:t>Άκουσα με μεγάλη προσοχή τον εισηγητή του ΚΚΕ</w:t>
      </w:r>
      <w:r>
        <w:rPr>
          <w:rFonts w:eastAsia="Times New Roman" w:cs="Times New Roman"/>
          <w:szCs w:val="24"/>
        </w:rPr>
        <w:t>,</w:t>
      </w:r>
      <w:r w:rsidRPr="00E54EB7">
        <w:rPr>
          <w:rFonts w:eastAsia="Times New Roman" w:cs="Times New Roman"/>
          <w:szCs w:val="24"/>
        </w:rPr>
        <w:t xml:space="preserve"> που ανέφερε μ</w:t>
      </w:r>
      <w:r>
        <w:rPr>
          <w:rFonts w:eastAsia="Times New Roman" w:cs="Times New Roman"/>
          <w:szCs w:val="24"/>
        </w:rPr>
        <w:t>ι</w:t>
      </w:r>
      <w:r w:rsidRPr="00E54EB7">
        <w:rPr>
          <w:rFonts w:eastAsia="Times New Roman" w:cs="Times New Roman"/>
          <w:szCs w:val="24"/>
        </w:rPr>
        <w:t xml:space="preserve">α σειρά από συγκεκριμένα μέτρα τα οποία θα μπορούσε να έχει λάβει η </w:t>
      </w:r>
      <w:r>
        <w:rPr>
          <w:rFonts w:eastAsia="Times New Roman" w:cs="Times New Roman"/>
          <w:szCs w:val="24"/>
        </w:rPr>
        <w:t>Κ</w:t>
      </w:r>
      <w:r w:rsidRPr="00E54EB7">
        <w:rPr>
          <w:rFonts w:eastAsia="Times New Roman" w:cs="Times New Roman"/>
          <w:szCs w:val="24"/>
        </w:rPr>
        <w:t xml:space="preserve">υβέρνηση </w:t>
      </w:r>
      <w:r w:rsidRPr="00E54EB7">
        <w:rPr>
          <w:rFonts w:eastAsia="Times New Roman" w:cs="Times New Roman"/>
          <w:szCs w:val="24"/>
        </w:rPr>
        <w:t>και τα οποία δεν έκανε</w:t>
      </w:r>
      <w:r>
        <w:rPr>
          <w:rFonts w:eastAsia="Times New Roman" w:cs="Times New Roman"/>
          <w:szCs w:val="24"/>
        </w:rPr>
        <w:t>, που αφορούν τον τοκετό,</w:t>
      </w:r>
      <w:r w:rsidRPr="00E54EB7">
        <w:rPr>
          <w:rFonts w:eastAsia="Times New Roman" w:cs="Times New Roman"/>
          <w:szCs w:val="24"/>
        </w:rPr>
        <w:t xml:space="preserve"> την ισότητα στην αγορά εργασίας</w:t>
      </w:r>
      <w:r>
        <w:rPr>
          <w:rFonts w:eastAsia="Times New Roman" w:cs="Times New Roman"/>
          <w:szCs w:val="24"/>
        </w:rPr>
        <w:t>,</w:t>
      </w:r>
      <w:r w:rsidRPr="00E54EB7">
        <w:rPr>
          <w:rFonts w:eastAsia="Times New Roman" w:cs="Times New Roman"/>
          <w:szCs w:val="24"/>
        </w:rPr>
        <w:t xml:space="preserve"> μέσα στην ίδια την εργασία</w:t>
      </w:r>
      <w:r>
        <w:rPr>
          <w:rFonts w:eastAsia="Times New Roman" w:cs="Times New Roman"/>
          <w:szCs w:val="24"/>
        </w:rPr>
        <w:t>. Κ</w:t>
      </w:r>
      <w:r w:rsidRPr="00E54EB7">
        <w:rPr>
          <w:rFonts w:eastAsia="Times New Roman" w:cs="Times New Roman"/>
          <w:szCs w:val="24"/>
        </w:rPr>
        <w:t xml:space="preserve">αι </w:t>
      </w:r>
      <w:r>
        <w:rPr>
          <w:rFonts w:eastAsia="Times New Roman" w:cs="Times New Roman"/>
          <w:szCs w:val="24"/>
        </w:rPr>
        <w:t>όμως,</w:t>
      </w:r>
      <w:r w:rsidRPr="00E54EB7">
        <w:rPr>
          <w:rFonts w:eastAsia="Times New Roman" w:cs="Times New Roman"/>
          <w:szCs w:val="24"/>
        </w:rPr>
        <w:t xml:space="preserve"> κανένα από αυτά τα μέτρα</w:t>
      </w:r>
      <w:r>
        <w:rPr>
          <w:rFonts w:eastAsia="Times New Roman" w:cs="Times New Roman"/>
          <w:szCs w:val="24"/>
        </w:rPr>
        <w:t xml:space="preserve"> δεν έγινε. Μ</w:t>
      </w:r>
      <w:r w:rsidRPr="00E54EB7">
        <w:rPr>
          <w:rFonts w:eastAsia="Times New Roman" w:cs="Times New Roman"/>
          <w:szCs w:val="24"/>
        </w:rPr>
        <w:t xml:space="preserve">όνο σε επιτροπές εξαντλείται η ευαισθησία </w:t>
      </w:r>
      <w:r>
        <w:rPr>
          <w:rFonts w:eastAsia="Times New Roman" w:cs="Times New Roman"/>
          <w:szCs w:val="24"/>
        </w:rPr>
        <w:t>σας.</w:t>
      </w:r>
    </w:p>
    <w:p w14:paraId="03A73578" w14:textId="77777777" w:rsidR="00E615E6" w:rsidRDefault="00720F21">
      <w:pPr>
        <w:tabs>
          <w:tab w:val="left" w:pos="3216"/>
        </w:tabs>
        <w:spacing w:after="0" w:line="600" w:lineRule="auto"/>
        <w:ind w:firstLine="720"/>
        <w:jc w:val="both"/>
        <w:rPr>
          <w:rFonts w:eastAsia="Times New Roman" w:cs="Times New Roman"/>
          <w:szCs w:val="24"/>
        </w:rPr>
      </w:pPr>
      <w:r w:rsidRPr="00E54EB7">
        <w:rPr>
          <w:rFonts w:eastAsia="Times New Roman" w:cs="Times New Roman"/>
          <w:szCs w:val="24"/>
        </w:rPr>
        <w:t>Εγώ θα ήθελα να πω ότι θα έπρεπε να ή</w:t>
      </w:r>
      <w:r>
        <w:rPr>
          <w:rFonts w:eastAsia="Times New Roman" w:cs="Times New Roman"/>
          <w:szCs w:val="24"/>
        </w:rPr>
        <w:t xml:space="preserve">ταν πιο τολμηρό </w:t>
      </w:r>
      <w:r>
        <w:rPr>
          <w:rFonts w:eastAsia="Times New Roman" w:cs="Times New Roman"/>
          <w:szCs w:val="24"/>
        </w:rPr>
        <w:t>και θα περίμενα να ήταν</w:t>
      </w:r>
      <w:r w:rsidRPr="00E54EB7">
        <w:rPr>
          <w:rFonts w:eastAsia="Times New Roman" w:cs="Times New Roman"/>
          <w:szCs w:val="24"/>
        </w:rPr>
        <w:t xml:space="preserve"> πιο τολμηρό το νομοσχέδι</w:t>
      </w:r>
      <w:r>
        <w:rPr>
          <w:rFonts w:eastAsia="Times New Roman" w:cs="Times New Roman"/>
          <w:szCs w:val="24"/>
        </w:rPr>
        <w:t>ό</w:t>
      </w:r>
      <w:r w:rsidRPr="00E54EB7">
        <w:rPr>
          <w:rFonts w:eastAsia="Times New Roman" w:cs="Times New Roman"/>
          <w:szCs w:val="24"/>
        </w:rPr>
        <w:t xml:space="preserve"> </w:t>
      </w:r>
      <w:r>
        <w:rPr>
          <w:rFonts w:eastAsia="Times New Roman" w:cs="Times New Roman"/>
          <w:szCs w:val="24"/>
        </w:rPr>
        <w:t>σας. Π</w:t>
      </w:r>
      <w:r w:rsidRPr="00E54EB7">
        <w:rPr>
          <w:rFonts w:eastAsia="Times New Roman" w:cs="Times New Roman"/>
          <w:szCs w:val="24"/>
        </w:rPr>
        <w:t>ραγματικά πιο τολμηρό</w:t>
      </w:r>
      <w:r>
        <w:rPr>
          <w:rFonts w:eastAsia="Times New Roman" w:cs="Times New Roman"/>
          <w:szCs w:val="24"/>
        </w:rPr>
        <w:t>. Θα περίμενα οι</w:t>
      </w:r>
      <w:r w:rsidRPr="00E54EB7">
        <w:rPr>
          <w:rFonts w:eastAsia="Times New Roman" w:cs="Times New Roman"/>
          <w:szCs w:val="24"/>
        </w:rPr>
        <w:t xml:space="preserve"> κατευθύνσεις προς τη διοίκηση να είναι πιο ουσιαστικές</w:t>
      </w:r>
      <w:r>
        <w:rPr>
          <w:rFonts w:eastAsia="Times New Roman" w:cs="Times New Roman"/>
          <w:szCs w:val="24"/>
        </w:rPr>
        <w:t>. Κ</w:t>
      </w:r>
      <w:r w:rsidRPr="00E54EB7">
        <w:rPr>
          <w:rFonts w:eastAsia="Times New Roman" w:cs="Times New Roman"/>
          <w:szCs w:val="24"/>
        </w:rPr>
        <w:t>αι η αύξηση της χρηματοδότησης και των δομών φιλοξενίας να είναι πιο ουσιαστικές</w:t>
      </w:r>
      <w:r>
        <w:rPr>
          <w:rFonts w:eastAsia="Times New Roman" w:cs="Times New Roman"/>
          <w:szCs w:val="24"/>
        </w:rPr>
        <w:t>.</w:t>
      </w:r>
    </w:p>
    <w:p w14:paraId="03A73579" w14:textId="77777777" w:rsidR="00E615E6" w:rsidRDefault="00720F21">
      <w:pPr>
        <w:tabs>
          <w:tab w:val="left" w:pos="3216"/>
        </w:tabs>
        <w:spacing w:after="0" w:line="600" w:lineRule="auto"/>
        <w:ind w:firstLine="720"/>
        <w:jc w:val="both"/>
        <w:rPr>
          <w:rFonts w:eastAsia="Times New Roman" w:cs="Times New Roman"/>
          <w:szCs w:val="24"/>
        </w:rPr>
      </w:pPr>
      <w:r>
        <w:rPr>
          <w:rFonts w:eastAsia="Times New Roman" w:cs="Times New Roman"/>
          <w:szCs w:val="24"/>
        </w:rPr>
        <w:t>Κ</w:t>
      </w:r>
      <w:r w:rsidRPr="00E54EB7">
        <w:rPr>
          <w:rFonts w:eastAsia="Times New Roman" w:cs="Times New Roman"/>
          <w:szCs w:val="24"/>
        </w:rPr>
        <w:t xml:space="preserve">αι να σας πω και κάτι </w:t>
      </w:r>
      <w:r w:rsidRPr="00E54EB7">
        <w:rPr>
          <w:rFonts w:eastAsia="Times New Roman" w:cs="Times New Roman"/>
          <w:szCs w:val="24"/>
        </w:rPr>
        <w:t>που δείχνει την έλλειψη</w:t>
      </w:r>
      <w:r>
        <w:rPr>
          <w:rFonts w:eastAsia="Times New Roman" w:cs="Times New Roman"/>
          <w:szCs w:val="24"/>
        </w:rPr>
        <w:t xml:space="preserve"> της ευαισθησίας την οποία </w:t>
      </w:r>
      <w:r w:rsidRPr="00E54EB7">
        <w:rPr>
          <w:rFonts w:eastAsia="Times New Roman" w:cs="Times New Roman"/>
          <w:szCs w:val="24"/>
        </w:rPr>
        <w:t>έχετε</w:t>
      </w:r>
      <w:r>
        <w:rPr>
          <w:rFonts w:eastAsia="Times New Roman" w:cs="Times New Roman"/>
          <w:szCs w:val="24"/>
        </w:rPr>
        <w:t>; Ασχολούμαι χρόνια με το</w:t>
      </w:r>
      <w:r w:rsidRPr="00E54EB7">
        <w:rPr>
          <w:rFonts w:eastAsia="Times New Roman" w:cs="Times New Roman"/>
          <w:szCs w:val="24"/>
        </w:rPr>
        <w:t xml:space="preserve"> προσφυγικό και μεταναστευτικό ζήτημα</w:t>
      </w:r>
      <w:r>
        <w:rPr>
          <w:rFonts w:eastAsia="Times New Roman" w:cs="Times New Roman"/>
          <w:szCs w:val="24"/>
        </w:rPr>
        <w:t>. Έ</w:t>
      </w:r>
      <w:r w:rsidRPr="00E54EB7">
        <w:rPr>
          <w:rFonts w:eastAsia="Times New Roman" w:cs="Times New Roman"/>
          <w:szCs w:val="24"/>
        </w:rPr>
        <w:t xml:space="preserve">να από τα βασικά προβλήματα του προσφυγικού και μεταναστευτικού ζητήματος είναι το γεγονός ότι στη χώρα μας υπάρχουν πάνω από </w:t>
      </w:r>
      <w:r>
        <w:rPr>
          <w:rFonts w:eastAsia="Times New Roman" w:cs="Times New Roman"/>
          <w:szCs w:val="24"/>
        </w:rPr>
        <w:t>δύο χιλιάδ</w:t>
      </w:r>
      <w:r>
        <w:rPr>
          <w:rFonts w:eastAsia="Times New Roman" w:cs="Times New Roman"/>
          <w:szCs w:val="24"/>
        </w:rPr>
        <w:t>ες</w:t>
      </w:r>
      <w:r w:rsidRPr="00E54EB7">
        <w:rPr>
          <w:rFonts w:eastAsia="Times New Roman" w:cs="Times New Roman"/>
          <w:szCs w:val="24"/>
        </w:rPr>
        <w:t xml:space="preserve"> ασυνόδευτα ανήλικα</w:t>
      </w:r>
      <w:r>
        <w:rPr>
          <w:rFonts w:eastAsia="Times New Roman" w:cs="Times New Roman"/>
          <w:szCs w:val="24"/>
        </w:rPr>
        <w:t>, πάρα πολλά απ’</w:t>
      </w:r>
      <w:r w:rsidRPr="00E54EB7">
        <w:rPr>
          <w:rFonts w:eastAsia="Times New Roman" w:cs="Times New Roman"/>
          <w:szCs w:val="24"/>
        </w:rPr>
        <w:t xml:space="preserve"> αυτά γυναίκες</w:t>
      </w:r>
      <w:r>
        <w:rPr>
          <w:rFonts w:eastAsia="Times New Roman" w:cs="Times New Roman"/>
          <w:szCs w:val="24"/>
        </w:rPr>
        <w:t>,</w:t>
      </w:r>
      <w:r w:rsidRPr="00E54EB7">
        <w:rPr>
          <w:rFonts w:eastAsia="Times New Roman" w:cs="Times New Roman"/>
          <w:szCs w:val="24"/>
        </w:rPr>
        <w:t xml:space="preserve"> τα οποία δεν έχουν </w:t>
      </w:r>
      <w:r w:rsidRPr="00E54EB7">
        <w:rPr>
          <w:rFonts w:eastAsia="Times New Roman" w:cs="Times New Roman"/>
          <w:szCs w:val="24"/>
        </w:rPr>
        <w:lastRenderedPageBreak/>
        <w:t>στέγη</w:t>
      </w:r>
      <w:r>
        <w:rPr>
          <w:rFonts w:eastAsia="Times New Roman" w:cs="Times New Roman"/>
          <w:szCs w:val="24"/>
        </w:rPr>
        <w:t>. Και ενώ</w:t>
      </w:r>
      <w:r w:rsidRPr="00E54EB7">
        <w:rPr>
          <w:rFonts w:eastAsia="Times New Roman" w:cs="Times New Roman"/>
          <w:szCs w:val="24"/>
        </w:rPr>
        <w:t xml:space="preserve"> κάθε τρεις και λίγο φέρνουμε και αναδεικνύουμε αυτό το θέμα</w:t>
      </w:r>
      <w:r>
        <w:rPr>
          <w:rFonts w:eastAsia="Times New Roman" w:cs="Times New Roman"/>
          <w:szCs w:val="24"/>
        </w:rPr>
        <w:t>, δεν έχετε καταφέρει</w:t>
      </w:r>
      <w:r w:rsidRPr="00E54EB7">
        <w:rPr>
          <w:rFonts w:eastAsia="Times New Roman" w:cs="Times New Roman"/>
          <w:szCs w:val="24"/>
        </w:rPr>
        <w:t xml:space="preserve"> τα τελευταία δύο χρόνια να δημιουργήσετε ούτε μία παραπάνω θέση φιλοξενίας</w:t>
      </w:r>
      <w:r>
        <w:rPr>
          <w:rFonts w:eastAsia="Times New Roman" w:cs="Times New Roman"/>
          <w:szCs w:val="24"/>
        </w:rPr>
        <w:t>. Δ</w:t>
      </w:r>
      <w:r w:rsidRPr="00E54EB7">
        <w:rPr>
          <w:rFonts w:eastAsia="Times New Roman" w:cs="Times New Roman"/>
          <w:szCs w:val="24"/>
        </w:rPr>
        <w:t xml:space="preserve">ύο χρόνια </w:t>
      </w:r>
      <w:r>
        <w:rPr>
          <w:rFonts w:eastAsia="Times New Roman" w:cs="Times New Roman"/>
          <w:szCs w:val="24"/>
        </w:rPr>
        <w:t>άπλετη</w:t>
      </w:r>
      <w:r w:rsidRPr="00E54EB7">
        <w:rPr>
          <w:rFonts w:eastAsia="Times New Roman" w:cs="Times New Roman"/>
          <w:szCs w:val="24"/>
        </w:rPr>
        <w:t xml:space="preserve"> ευρωπαϊκή χρηματοδότηση</w:t>
      </w:r>
      <w:r>
        <w:rPr>
          <w:rFonts w:eastAsia="Times New Roman" w:cs="Times New Roman"/>
          <w:szCs w:val="24"/>
        </w:rPr>
        <w:t>,</w:t>
      </w:r>
      <w:r w:rsidRPr="00E54EB7">
        <w:rPr>
          <w:rFonts w:eastAsia="Times New Roman" w:cs="Times New Roman"/>
          <w:szCs w:val="24"/>
        </w:rPr>
        <w:t xml:space="preserve"> καμ</w:t>
      </w:r>
      <w:r>
        <w:rPr>
          <w:rFonts w:eastAsia="Times New Roman" w:cs="Times New Roman"/>
          <w:szCs w:val="24"/>
        </w:rPr>
        <w:t>μ</w:t>
      </w:r>
      <w:r w:rsidRPr="00E54EB7">
        <w:rPr>
          <w:rFonts w:eastAsia="Times New Roman" w:cs="Times New Roman"/>
          <w:szCs w:val="24"/>
        </w:rPr>
        <w:t>ία θέση φιλοξενίας</w:t>
      </w:r>
      <w:r>
        <w:rPr>
          <w:rFonts w:eastAsia="Times New Roman" w:cs="Times New Roman"/>
          <w:szCs w:val="24"/>
        </w:rPr>
        <w:t>. Εννιακόσια</w:t>
      </w:r>
      <w:r w:rsidRPr="00E54EB7">
        <w:rPr>
          <w:rFonts w:eastAsia="Times New Roman" w:cs="Times New Roman"/>
          <w:szCs w:val="24"/>
        </w:rPr>
        <w:t xml:space="preserve"> περίπου</w:t>
      </w:r>
      <w:r w:rsidRPr="009C2AF1">
        <w:rPr>
          <w:rFonts w:eastAsia="Times New Roman" w:cs="Times New Roman"/>
          <w:szCs w:val="24"/>
        </w:rPr>
        <w:t xml:space="preserve"> </w:t>
      </w:r>
      <w:r w:rsidRPr="00E54EB7">
        <w:rPr>
          <w:rFonts w:eastAsia="Times New Roman" w:cs="Times New Roman"/>
          <w:szCs w:val="24"/>
        </w:rPr>
        <w:t>από αυτά</w:t>
      </w:r>
      <w:r>
        <w:rPr>
          <w:rFonts w:eastAsia="Times New Roman" w:cs="Times New Roman"/>
          <w:szCs w:val="24"/>
        </w:rPr>
        <w:t>,</w:t>
      </w:r>
      <w:r w:rsidRPr="00E54EB7">
        <w:rPr>
          <w:rFonts w:eastAsia="Times New Roman" w:cs="Times New Roman"/>
          <w:szCs w:val="24"/>
        </w:rPr>
        <w:t xml:space="preserve"> σύμφωνα </w:t>
      </w:r>
      <w:r>
        <w:rPr>
          <w:rFonts w:eastAsia="Times New Roman" w:cs="Times New Roman"/>
          <w:szCs w:val="24"/>
        </w:rPr>
        <w:t xml:space="preserve">με τις δηλώσεις του ΕΚΚΑ, σύμφωνα με τα μηνιαία δελτία που βγάζει το ΕΚΚΑ, βρίσκονται </w:t>
      </w:r>
      <w:r w:rsidRPr="00E54EB7">
        <w:rPr>
          <w:rFonts w:eastAsia="Times New Roman" w:cs="Times New Roman"/>
          <w:szCs w:val="24"/>
        </w:rPr>
        <w:t xml:space="preserve">σε καθεστώς </w:t>
      </w:r>
      <w:proofErr w:type="spellStart"/>
      <w:r w:rsidRPr="00E54EB7">
        <w:rPr>
          <w:rFonts w:eastAsia="Times New Roman" w:cs="Times New Roman"/>
          <w:szCs w:val="24"/>
        </w:rPr>
        <w:t>αστεγίας</w:t>
      </w:r>
      <w:proofErr w:type="spellEnd"/>
      <w:r>
        <w:rPr>
          <w:rFonts w:eastAsia="Times New Roman" w:cs="Times New Roman"/>
          <w:szCs w:val="24"/>
        </w:rPr>
        <w:t>,</w:t>
      </w:r>
      <w:r w:rsidRPr="00E54EB7">
        <w:rPr>
          <w:rFonts w:eastAsia="Times New Roman" w:cs="Times New Roman"/>
          <w:szCs w:val="24"/>
        </w:rPr>
        <w:t xml:space="preserve"> στο</w:t>
      </w:r>
      <w:r>
        <w:rPr>
          <w:rFonts w:eastAsia="Times New Roman" w:cs="Times New Roman"/>
          <w:szCs w:val="24"/>
        </w:rPr>
        <w:t>ν</w:t>
      </w:r>
      <w:r w:rsidRPr="00E54EB7">
        <w:rPr>
          <w:rFonts w:eastAsia="Times New Roman" w:cs="Times New Roman"/>
          <w:szCs w:val="24"/>
        </w:rPr>
        <w:t xml:space="preserve"> δρόμο</w:t>
      </w:r>
      <w:r>
        <w:rPr>
          <w:rFonts w:eastAsia="Times New Roman" w:cs="Times New Roman"/>
          <w:szCs w:val="24"/>
        </w:rPr>
        <w:t>. Α</w:t>
      </w:r>
      <w:r w:rsidRPr="00E54EB7">
        <w:rPr>
          <w:rFonts w:eastAsia="Times New Roman" w:cs="Times New Roman"/>
          <w:szCs w:val="24"/>
        </w:rPr>
        <w:t>υτό δείχνει πραγματικά ένα έλλειμμα ευαισθ</w:t>
      </w:r>
      <w:r w:rsidRPr="00E54EB7">
        <w:rPr>
          <w:rFonts w:eastAsia="Times New Roman" w:cs="Times New Roman"/>
          <w:szCs w:val="24"/>
        </w:rPr>
        <w:t>ησίας</w:t>
      </w:r>
      <w:r>
        <w:rPr>
          <w:rFonts w:eastAsia="Times New Roman" w:cs="Times New Roman"/>
          <w:szCs w:val="24"/>
        </w:rPr>
        <w:t>.</w:t>
      </w:r>
    </w:p>
    <w:p w14:paraId="03A7357A" w14:textId="77777777" w:rsidR="00E615E6" w:rsidRDefault="00720F21">
      <w:pPr>
        <w:tabs>
          <w:tab w:val="left" w:pos="3216"/>
        </w:tabs>
        <w:spacing w:after="0" w:line="600" w:lineRule="auto"/>
        <w:ind w:firstLine="720"/>
        <w:jc w:val="both"/>
        <w:rPr>
          <w:rFonts w:eastAsia="Times New Roman" w:cs="Times New Roman"/>
          <w:szCs w:val="24"/>
        </w:rPr>
      </w:pPr>
      <w:r>
        <w:rPr>
          <w:rFonts w:eastAsia="Times New Roman" w:cs="Times New Roman"/>
          <w:szCs w:val="24"/>
        </w:rPr>
        <w:t>Ό</w:t>
      </w:r>
      <w:r w:rsidRPr="00E54EB7">
        <w:rPr>
          <w:rFonts w:eastAsia="Times New Roman" w:cs="Times New Roman"/>
          <w:szCs w:val="24"/>
        </w:rPr>
        <w:t xml:space="preserve">πως θα σας πω ότι </w:t>
      </w:r>
      <w:r>
        <w:rPr>
          <w:rFonts w:eastAsia="Times New Roman" w:cs="Times New Roman"/>
          <w:szCs w:val="24"/>
        </w:rPr>
        <w:t xml:space="preserve">έλλειμμα </w:t>
      </w:r>
      <w:r w:rsidRPr="00E54EB7">
        <w:rPr>
          <w:rFonts w:eastAsia="Times New Roman" w:cs="Times New Roman"/>
          <w:szCs w:val="24"/>
        </w:rPr>
        <w:t>ευαισθησία</w:t>
      </w:r>
      <w:r>
        <w:rPr>
          <w:rFonts w:eastAsia="Times New Roman" w:cs="Times New Roman"/>
          <w:szCs w:val="24"/>
        </w:rPr>
        <w:t>ς</w:t>
      </w:r>
      <w:r w:rsidRPr="00E54EB7">
        <w:rPr>
          <w:rFonts w:eastAsia="Times New Roman" w:cs="Times New Roman"/>
          <w:szCs w:val="24"/>
        </w:rPr>
        <w:t xml:space="preserve"> </w:t>
      </w:r>
      <w:r>
        <w:rPr>
          <w:rFonts w:eastAsia="Times New Roman" w:cs="Times New Roman"/>
          <w:szCs w:val="24"/>
        </w:rPr>
        <w:t>δείχνει και η</w:t>
      </w:r>
      <w:r w:rsidRPr="00E54EB7">
        <w:rPr>
          <w:rFonts w:eastAsia="Times New Roman" w:cs="Times New Roman"/>
          <w:szCs w:val="24"/>
        </w:rPr>
        <w:t xml:space="preserve"> τροπολογία που κατ</w:t>
      </w:r>
      <w:r>
        <w:rPr>
          <w:rFonts w:eastAsia="Times New Roman" w:cs="Times New Roman"/>
          <w:szCs w:val="24"/>
        </w:rPr>
        <w:t>έ</w:t>
      </w:r>
      <w:r w:rsidRPr="00E54EB7">
        <w:rPr>
          <w:rFonts w:eastAsia="Times New Roman" w:cs="Times New Roman"/>
          <w:szCs w:val="24"/>
        </w:rPr>
        <w:t>θεσαν οι συνάδελφοι</w:t>
      </w:r>
      <w:r>
        <w:rPr>
          <w:rFonts w:eastAsia="Times New Roman" w:cs="Times New Roman"/>
          <w:szCs w:val="24"/>
        </w:rPr>
        <w:t xml:space="preserve"> για την</w:t>
      </w:r>
      <w:r w:rsidRPr="00E54EB7">
        <w:rPr>
          <w:rFonts w:eastAsia="Times New Roman" w:cs="Times New Roman"/>
          <w:szCs w:val="24"/>
        </w:rPr>
        <w:t xml:space="preserve"> επιμήκυνση του χρόνου</w:t>
      </w:r>
      <w:r>
        <w:rPr>
          <w:rFonts w:eastAsia="Times New Roman" w:cs="Times New Roman"/>
          <w:szCs w:val="24"/>
        </w:rPr>
        <w:t xml:space="preserve"> υπηρέτησης</w:t>
      </w:r>
      <w:r w:rsidRPr="00E54EB7">
        <w:rPr>
          <w:rFonts w:eastAsia="Times New Roman" w:cs="Times New Roman"/>
          <w:szCs w:val="24"/>
        </w:rPr>
        <w:t xml:space="preserve"> των στελεχών του ΚΕΕΛΠΝΟ</w:t>
      </w:r>
      <w:r>
        <w:rPr>
          <w:rFonts w:eastAsia="Times New Roman" w:cs="Times New Roman"/>
          <w:szCs w:val="24"/>
        </w:rPr>
        <w:t xml:space="preserve"> στα </w:t>
      </w:r>
      <w:r>
        <w:rPr>
          <w:rFonts w:eastAsia="Times New Roman" w:cs="Times New Roman"/>
          <w:szCs w:val="24"/>
          <w:lang w:val="en-US"/>
        </w:rPr>
        <w:t>hot</w:t>
      </w:r>
      <w:r>
        <w:rPr>
          <w:rFonts w:eastAsia="Times New Roman" w:cs="Times New Roman"/>
          <w:szCs w:val="24"/>
        </w:rPr>
        <w:t xml:space="preserve"> </w:t>
      </w:r>
      <w:r>
        <w:rPr>
          <w:rFonts w:eastAsia="Times New Roman" w:cs="Times New Roman"/>
          <w:szCs w:val="24"/>
          <w:lang w:val="en-US"/>
        </w:rPr>
        <w:t>spots</w:t>
      </w:r>
      <w:r w:rsidRPr="009C2AF1">
        <w:rPr>
          <w:rFonts w:eastAsia="Times New Roman" w:cs="Times New Roman"/>
          <w:szCs w:val="24"/>
        </w:rPr>
        <w:t xml:space="preserve">. </w:t>
      </w:r>
      <w:r>
        <w:rPr>
          <w:rFonts w:eastAsia="Times New Roman" w:cs="Times New Roman"/>
          <w:szCs w:val="24"/>
        </w:rPr>
        <w:t>Π</w:t>
      </w:r>
      <w:r w:rsidRPr="00E54EB7">
        <w:rPr>
          <w:rFonts w:eastAsia="Times New Roman" w:cs="Times New Roman"/>
          <w:szCs w:val="24"/>
        </w:rPr>
        <w:t xml:space="preserve">ριν από μερικές βδομάδες </w:t>
      </w:r>
      <w:r>
        <w:rPr>
          <w:rFonts w:eastAsia="Times New Roman" w:cs="Times New Roman"/>
          <w:szCs w:val="24"/>
        </w:rPr>
        <w:t>-δύο</w:t>
      </w:r>
      <w:r w:rsidRPr="00E54EB7">
        <w:rPr>
          <w:rFonts w:eastAsia="Times New Roman" w:cs="Times New Roman"/>
          <w:szCs w:val="24"/>
        </w:rPr>
        <w:t xml:space="preserve"> εβδομάδες</w:t>
      </w:r>
      <w:r>
        <w:rPr>
          <w:rFonts w:eastAsia="Times New Roman" w:cs="Times New Roman"/>
          <w:szCs w:val="24"/>
        </w:rPr>
        <w:t>, δέκα</w:t>
      </w:r>
      <w:r w:rsidRPr="00E54EB7">
        <w:rPr>
          <w:rFonts w:eastAsia="Times New Roman" w:cs="Times New Roman"/>
          <w:szCs w:val="24"/>
        </w:rPr>
        <w:t xml:space="preserve"> μέρες</w:t>
      </w:r>
      <w:r>
        <w:rPr>
          <w:rFonts w:eastAsia="Times New Roman" w:cs="Times New Roman"/>
          <w:szCs w:val="24"/>
        </w:rPr>
        <w:t>-</w:t>
      </w:r>
      <w:r w:rsidRPr="00E54EB7">
        <w:rPr>
          <w:rFonts w:eastAsia="Times New Roman" w:cs="Times New Roman"/>
          <w:szCs w:val="24"/>
        </w:rPr>
        <w:t xml:space="preserve"> ήρθε εδώ νομοσχέδιο γ</w:t>
      </w:r>
      <w:r w:rsidRPr="00E54EB7">
        <w:rPr>
          <w:rFonts w:eastAsia="Times New Roman" w:cs="Times New Roman"/>
          <w:szCs w:val="24"/>
        </w:rPr>
        <w:t>ια το ΚΕΕΛΠΝΟ</w:t>
      </w:r>
      <w:r>
        <w:rPr>
          <w:rFonts w:eastAsia="Times New Roman" w:cs="Times New Roman"/>
          <w:szCs w:val="24"/>
        </w:rPr>
        <w:t>. Τ</w:t>
      </w:r>
      <w:r w:rsidRPr="00E54EB7">
        <w:rPr>
          <w:rFonts w:eastAsia="Times New Roman" w:cs="Times New Roman"/>
          <w:szCs w:val="24"/>
        </w:rPr>
        <w:t xml:space="preserve">ο ΚΕΕΛΠΝΟ </w:t>
      </w:r>
      <w:r>
        <w:rPr>
          <w:rFonts w:eastAsia="Times New Roman" w:cs="Times New Roman"/>
          <w:szCs w:val="24"/>
        </w:rPr>
        <w:t>έ</w:t>
      </w:r>
      <w:r w:rsidRPr="00E54EB7">
        <w:rPr>
          <w:rFonts w:eastAsia="Times New Roman" w:cs="Times New Roman"/>
          <w:szCs w:val="24"/>
        </w:rPr>
        <w:t>χει αναλάβει αυτό το έργο</w:t>
      </w:r>
      <w:r>
        <w:rPr>
          <w:rFonts w:eastAsia="Times New Roman" w:cs="Times New Roman"/>
          <w:szCs w:val="24"/>
        </w:rPr>
        <w:t>:</w:t>
      </w:r>
      <w:r w:rsidRPr="00E54EB7">
        <w:rPr>
          <w:rFonts w:eastAsia="Times New Roman" w:cs="Times New Roman"/>
          <w:szCs w:val="24"/>
        </w:rPr>
        <w:t xml:space="preserve"> να παρέχει ιατρικές υπηρεσίες στα </w:t>
      </w:r>
      <w:r w:rsidRPr="00E54EB7">
        <w:rPr>
          <w:rFonts w:eastAsia="Times New Roman" w:cs="Times New Roman"/>
          <w:szCs w:val="24"/>
          <w:lang w:val="en-US"/>
        </w:rPr>
        <w:t>hot</w:t>
      </w:r>
      <w:r>
        <w:rPr>
          <w:rFonts w:eastAsia="Times New Roman" w:cs="Times New Roman"/>
          <w:szCs w:val="24"/>
        </w:rPr>
        <w:t xml:space="preserve"> </w:t>
      </w:r>
      <w:r w:rsidRPr="00E54EB7">
        <w:rPr>
          <w:rFonts w:eastAsia="Times New Roman" w:cs="Times New Roman"/>
          <w:szCs w:val="24"/>
          <w:lang w:val="en-US"/>
        </w:rPr>
        <w:t>spot</w:t>
      </w:r>
      <w:r>
        <w:rPr>
          <w:rFonts w:eastAsia="Times New Roman" w:cs="Times New Roman"/>
          <w:szCs w:val="24"/>
          <w:lang w:val="en-US"/>
        </w:rPr>
        <w:t>s</w:t>
      </w:r>
      <w:r w:rsidRPr="00E54EB7">
        <w:rPr>
          <w:rFonts w:eastAsia="Times New Roman" w:cs="Times New Roman"/>
          <w:szCs w:val="24"/>
        </w:rPr>
        <w:t xml:space="preserve"> και στους προσφυγικούς καταυλισμούς</w:t>
      </w:r>
      <w:r w:rsidRPr="00E76C76">
        <w:rPr>
          <w:rFonts w:eastAsia="Times New Roman" w:cs="Times New Roman"/>
          <w:szCs w:val="24"/>
        </w:rPr>
        <w:t xml:space="preserve">. </w:t>
      </w:r>
      <w:r>
        <w:rPr>
          <w:rFonts w:eastAsia="Times New Roman" w:cs="Times New Roman"/>
          <w:szCs w:val="24"/>
        </w:rPr>
        <w:t>Δεν ήρθε κα</w:t>
      </w:r>
      <w:r>
        <w:rPr>
          <w:rFonts w:eastAsia="Times New Roman" w:cs="Times New Roman"/>
          <w:szCs w:val="24"/>
        </w:rPr>
        <w:t>μ</w:t>
      </w:r>
      <w:r>
        <w:rPr>
          <w:rFonts w:eastAsia="Times New Roman" w:cs="Times New Roman"/>
          <w:szCs w:val="24"/>
        </w:rPr>
        <w:t>μία τροπολογία. Σ</w:t>
      </w:r>
      <w:r w:rsidRPr="00E54EB7">
        <w:rPr>
          <w:rFonts w:eastAsia="Times New Roman" w:cs="Times New Roman"/>
          <w:szCs w:val="24"/>
        </w:rPr>
        <w:t xml:space="preserve">το κείμενο του νομοσχεδίου δεν υπάρχει κανένα άρθρο στο οποίο να αναφέρεται </w:t>
      </w:r>
      <w:r>
        <w:rPr>
          <w:rFonts w:eastAsia="Times New Roman" w:cs="Times New Roman"/>
          <w:szCs w:val="24"/>
        </w:rPr>
        <w:t xml:space="preserve">ότι </w:t>
      </w:r>
      <w:r w:rsidRPr="00E54EB7">
        <w:rPr>
          <w:rFonts w:eastAsia="Times New Roman" w:cs="Times New Roman"/>
          <w:szCs w:val="24"/>
        </w:rPr>
        <w:t xml:space="preserve">το ΚΕΕΛΠΝΟ </w:t>
      </w:r>
      <w:r w:rsidRPr="00E54EB7">
        <w:rPr>
          <w:rFonts w:eastAsia="Times New Roman" w:cs="Times New Roman"/>
          <w:szCs w:val="24"/>
        </w:rPr>
        <w:t>αναλαμβάνει αυτή τη δράση και συνεχίζει να κάνει αυτή τη δράση</w:t>
      </w:r>
      <w:r>
        <w:rPr>
          <w:rFonts w:eastAsia="Times New Roman" w:cs="Times New Roman"/>
          <w:szCs w:val="24"/>
        </w:rPr>
        <w:t>. Έ</w:t>
      </w:r>
      <w:r w:rsidRPr="00E54EB7">
        <w:rPr>
          <w:rFonts w:eastAsia="Times New Roman" w:cs="Times New Roman"/>
          <w:szCs w:val="24"/>
        </w:rPr>
        <w:t xml:space="preserve">χει προκηρυχθεί </w:t>
      </w:r>
      <w:r>
        <w:rPr>
          <w:rFonts w:eastAsia="Times New Roman" w:cs="Times New Roman"/>
          <w:szCs w:val="24"/>
        </w:rPr>
        <w:t>ένας</w:t>
      </w:r>
      <w:r w:rsidRPr="00E54EB7">
        <w:rPr>
          <w:rFonts w:eastAsia="Times New Roman" w:cs="Times New Roman"/>
          <w:szCs w:val="24"/>
        </w:rPr>
        <w:t xml:space="preserve"> διαγωνισμός </w:t>
      </w:r>
      <w:r>
        <w:rPr>
          <w:rFonts w:eastAsia="Times New Roman" w:cs="Times New Roman"/>
          <w:szCs w:val="24"/>
        </w:rPr>
        <w:t>με ε</w:t>
      </w:r>
      <w:r w:rsidRPr="00E54EB7">
        <w:rPr>
          <w:rFonts w:eastAsia="Times New Roman" w:cs="Times New Roman"/>
          <w:szCs w:val="24"/>
        </w:rPr>
        <w:t xml:space="preserve">υρωπαϊκή χρηματοδότηση από </w:t>
      </w:r>
      <w:r w:rsidRPr="00E54EB7">
        <w:rPr>
          <w:rFonts w:eastAsia="Times New Roman" w:cs="Times New Roman"/>
          <w:szCs w:val="24"/>
        </w:rPr>
        <w:lastRenderedPageBreak/>
        <w:t>πέρυσι το καλοκαίρι</w:t>
      </w:r>
      <w:r>
        <w:rPr>
          <w:rFonts w:eastAsia="Times New Roman" w:cs="Times New Roman"/>
          <w:szCs w:val="24"/>
        </w:rPr>
        <w:t>. Δ</w:t>
      </w:r>
      <w:r w:rsidRPr="00E54EB7">
        <w:rPr>
          <w:rFonts w:eastAsia="Times New Roman" w:cs="Times New Roman"/>
          <w:szCs w:val="24"/>
        </w:rPr>
        <w:t>εν ολοκληρώθηκε</w:t>
      </w:r>
      <w:r>
        <w:rPr>
          <w:rFonts w:eastAsia="Times New Roman" w:cs="Times New Roman"/>
          <w:szCs w:val="24"/>
        </w:rPr>
        <w:t>. Έ</w:t>
      </w:r>
      <w:r w:rsidRPr="00E54EB7">
        <w:rPr>
          <w:rFonts w:eastAsia="Times New Roman" w:cs="Times New Roman"/>
          <w:szCs w:val="24"/>
        </w:rPr>
        <w:t>χει χαθεί το ευρωπαϊκό κονδύλι για το 2018</w:t>
      </w:r>
      <w:r>
        <w:rPr>
          <w:rFonts w:eastAsia="Times New Roman" w:cs="Times New Roman"/>
          <w:szCs w:val="24"/>
        </w:rPr>
        <w:t>. Ήταν</w:t>
      </w:r>
      <w:r w:rsidRPr="00E54EB7">
        <w:rPr>
          <w:rFonts w:eastAsia="Times New Roman" w:cs="Times New Roman"/>
          <w:szCs w:val="24"/>
        </w:rPr>
        <w:t xml:space="preserve"> 20 εκατομμύρια ευρώ</w:t>
      </w:r>
      <w:r>
        <w:rPr>
          <w:rFonts w:eastAsia="Times New Roman" w:cs="Times New Roman"/>
          <w:szCs w:val="24"/>
        </w:rPr>
        <w:t>. Έ</w:t>
      </w:r>
      <w:r w:rsidRPr="00E54EB7">
        <w:rPr>
          <w:rFonts w:eastAsia="Times New Roman" w:cs="Times New Roman"/>
          <w:szCs w:val="24"/>
        </w:rPr>
        <w:t xml:space="preserve">χει </w:t>
      </w:r>
      <w:proofErr w:type="spellStart"/>
      <w:r w:rsidRPr="00E54EB7">
        <w:rPr>
          <w:rFonts w:eastAsia="Times New Roman" w:cs="Times New Roman"/>
          <w:szCs w:val="24"/>
        </w:rPr>
        <w:t>απενταχθεί</w:t>
      </w:r>
      <w:proofErr w:type="spellEnd"/>
      <w:r>
        <w:rPr>
          <w:rFonts w:eastAsia="Times New Roman" w:cs="Times New Roman"/>
          <w:szCs w:val="24"/>
        </w:rPr>
        <w:t xml:space="preserve">. </w:t>
      </w:r>
      <w:r>
        <w:rPr>
          <w:rFonts w:eastAsia="Times New Roman" w:cs="Times New Roman"/>
          <w:szCs w:val="24"/>
        </w:rPr>
        <w:t xml:space="preserve">Και σήμερα ερχόμαστε και λέμε </w:t>
      </w:r>
      <w:r w:rsidRPr="00E54EB7">
        <w:rPr>
          <w:rFonts w:eastAsia="Times New Roman" w:cs="Times New Roman"/>
          <w:szCs w:val="24"/>
        </w:rPr>
        <w:t xml:space="preserve">σε αυτούς που </w:t>
      </w:r>
      <w:r>
        <w:rPr>
          <w:rFonts w:eastAsia="Times New Roman" w:cs="Times New Roman"/>
          <w:szCs w:val="24"/>
        </w:rPr>
        <w:t>χθες</w:t>
      </w:r>
      <w:r w:rsidRPr="00E54EB7">
        <w:rPr>
          <w:rFonts w:eastAsia="Times New Roman" w:cs="Times New Roman"/>
          <w:szCs w:val="24"/>
        </w:rPr>
        <w:t xml:space="preserve"> το πρωί </w:t>
      </w:r>
      <w:r>
        <w:rPr>
          <w:rFonts w:eastAsia="Times New Roman" w:cs="Times New Roman"/>
          <w:szCs w:val="24"/>
        </w:rPr>
        <w:t>έλαβαν</w:t>
      </w:r>
      <w:r w:rsidRPr="00E54EB7">
        <w:rPr>
          <w:rFonts w:eastAsia="Times New Roman" w:cs="Times New Roman"/>
          <w:szCs w:val="24"/>
        </w:rPr>
        <w:t xml:space="preserve"> ένα </w:t>
      </w:r>
      <w:r w:rsidRPr="00E54EB7">
        <w:rPr>
          <w:rFonts w:eastAsia="Times New Roman" w:cs="Times New Roman"/>
          <w:szCs w:val="24"/>
          <w:lang w:val="en-US"/>
        </w:rPr>
        <w:t>e</w:t>
      </w:r>
      <w:r>
        <w:rPr>
          <w:rFonts w:eastAsia="Times New Roman" w:cs="Times New Roman"/>
          <w:szCs w:val="24"/>
        </w:rPr>
        <w:t>-</w:t>
      </w:r>
      <w:r w:rsidRPr="00E54EB7">
        <w:rPr>
          <w:rFonts w:eastAsia="Times New Roman" w:cs="Times New Roman"/>
          <w:szCs w:val="24"/>
          <w:lang w:val="en-US"/>
        </w:rPr>
        <w:t>mail</w:t>
      </w:r>
      <w:r w:rsidRPr="00E54EB7">
        <w:rPr>
          <w:rFonts w:eastAsia="Times New Roman" w:cs="Times New Roman"/>
          <w:szCs w:val="24"/>
        </w:rPr>
        <w:t xml:space="preserve"> </w:t>
      </w:r>
      <w:r>
        <w:rPr>
          <w:rFonts w:eastAsia="Times New Roman" w:cs="Times New Roman"/>
          <w:szCs w:val="24"/>
        </w:rPr>
        <w:t>από το ΚΕΕΛΠΝΟ που έλεγε «Σ</w:t>
      </w:r>
      <w:r w:rsidRPr="00E54EB7">
        <w:rPr>
          <w:rFonts w:eastAsia="Times New Roman" w:cs="Times New Roman"/>
          <w:szCs w:val="24"/>
        </w:rPr>
        <w:t>ας ευχαριστούμε για τη συνεργασία</w:t>
      </w:r>
      <w:r>
        <w:rPr>
          <w:rFonts w:eastAsia="Times New Roman" w:cs="Times New Roman"/>
          <w:szCs w:val="24"/>
        </w:rPr>
        <w:t>.</w:t>
      </w:r>
      <w:r w:rsidRPr="00E54EB7">
        <w:rPr>
          <w:rFonts w:eastAsia="Times New Roman" w:cs="Times New Roman"/>
          <w:szCs w:val="24"/>
        </w:rPr>
        <w:t xml:space="preserve"> Γεια </w:t>
      </w:r>
      <w:r>
        <w:rPr>
          <w:rFonts w:eastAsia="Times New Roman" w:cs="Times New Roman"/>
          <w:szCs w:val="24"/>
        </w:rPr>
        <w:t>σας.»</w:t>
      </w:r>
      <w:r w:rsidRPr="00E54EB7">
        <w:rPr>
          <w:rFonts w:eastAsia="Times New Roman" w:cs="Times New Roman"/>
          <w:szCs w:val="24"/>
        </w:rPr>
        <w:t xml:space="preserve"> </w:t>
      </w:r>
      <w:r>
        <w:rPr>
          <w:rFonts w:eastAsia="Times New Roman" w:cs="Times New Roman"/>
          <w:szCs w:val="24"/>
        </w:rPr>
        <w:t>ότι</w:t>
      </w:r>
      <w:r w:rsidRPr="00E54EB7">
        <w:rPr>
          <w:rFonts w:eastAsia="Times New Roman" w:cs="Times New Roman"/>
          <w:szCs w:val="24"/>
        </w:rPr>
        <w:t xml:space="preserve"> </w:t>
      </w:r>
      <w:r>
        <w:rPr>
          <w:rFonts w:eastAsia="Times New Roman" w:cs="Times New Roman"/>
          <w:szCs w:val="24"/>
        </w:rPr>
        <w:t>θ</w:t>
      </w:r>
      <w:r w:rsidRPr="00E54EB7">
        <w:rPr>
          <w:rFonts w:eastAsia="Times New Roman" w:cs="Times New Roman"/>
          <w:szCs w:val="24"/>
        </w:rPr>
        <w:t>α παρατείνουμε για άλλους δύο μήνες τη διάρκεια της σύμβασ</w:t>
      </w:r>
      <w:r>
        <w:rPr>
          <w:rFonts w:eastAsia="Times New Roman" w:cs="Times New Roman"/>
          <w:szCs w:val="24"/>
        </w:rPr>
        <w:t>ή</w:t>
      </w:r>
      <w:r w:rsidRPr="00E54EB7">
        <w:rPr>
          <w:rFonts w:eastAsia="Times New Roman" w:cs="Times New Roman"/>
          <w:szCs w:val="24"/>
        </w:rPr>
        <w:t xml:space="preserve">ς </w:t>
      </w:r>
      <w:r>
        <w:rPr>
          <w:rFonts w:eastAsia="Times New Roman" w:cs="Times New Roman"/>
          <w:szCs w:val="24"/>
        </w:rPr>
        <w:t>τους,</w:t>
      </w:r>
      <w:r w:rsidRPr="00E54EB7">
        <w:rPr>
          <w:rFonts w:eastAsia="Times New Roman" w:cs="Times New Roman"/>
          <w:szCs w:val="24"/>
        </w:rPr>
        <w:t xml:space="preserve"> μέχρι να ολοκληρωθεί ο διαγωνισμός τ</w:t>
      </w:r>
      <w:r w:rsidRPr="00E54EB7">
        <w:rPr>
          <w:rFonts w:eastAsia="Times New Roman" w:cs="Times New Roman"/>
          <w:szCs w:val="24"/>
        </w:rPr>
        <w:t xml:space="preserve">ου </w:t>
      </w:r>
      <w:r>
        <w:rPr>
          <w:rFonts w:eastAsia="Times New Roman" w:cs="Times New Roman"/>
          <w:szCs w:val="24"/>
        </w:rPr>
        <w:t>ΚΕΕΛΠΝΟ</w:t>
      </w:r>
      <w:r w:rsidRPr="00E54EB7">
        <w:rPr>
          <w:rFonts w:eastAsia="Times New Roman" w:cs="Times New Roman"/>
          <w:szCs w:val="24"/>
        </w:rPr>
        <w:t xml:space="preserve"> και</w:t>
      </w:r>
      <w:r>
        <w:rPr>
          <w:rFonts w:eastAsia="Times New Roman" w:cs="Times New Roman"/>
          <w:szCs w:val="24"/>
        </w:rPr>
        <w:t>, β</w:t>
      </w:r>
      <w:r w:rsidRPr="00E54EB7">
        <w:rPr>
          <w:rFonts w:eastAsia="Times New Roman" w:cs="Times New Roman"/>
          <w:szCs w:val="24"/>
        </w:rPr>
        <w:t>εβαίως</w:t>
      </w:r>
      <w:r>
        <w:rPr>
          <w:rFonts w:eastAsia="Times New Roman" w:cs="Times New Roman"/>
          <w:szCs w:val="24"/>
        </w:rPr>
        <w:t>,</w:t>
      </w:r>
      <w:r w:rsidRPr="00E54EB7">
        <w:rPr>
          <w:rFonts w:eastAsia="Times New Roman" w:cs="Times New Roman"/>
          <w:szCs w:val="24"/>
        </w:rPr>
        <w:t xml:space="preserve"> ανοίγοντας ένα παράθυρο για μονιμοποιήσεις</w:t>
      </w:r>
      <w:r>
        <w:rPr>
          <w:rFonts w:eastAsia="Times New Roman" w:cs="Times New Roman"/>
          <w:szCs w:val="24"/>
        </w:rPr>
        <w:t>,</w:t>
      </w:r>
      <w:r w:rsidRPr="00E54EB7">
        <w:rPr>
          <w:rFonts w:eastAsia="Times New Roman" w:cs="Times New Roman"/>
          <w:szCs w:val="24"/>
        </w:rPr>
        <w:t xml:space="preserve"> διότι αυτοί οι άνθρωποι πλέον</w:t>
      </w:r>
      <w:r>
        <w:rPr>
          <w:rFonts w:eastAsia="Times New Roman" w:cs="Times New Roman"/>
          <w:szCs w:val="24"/>
        </w:rPr>
        <w:t>,</w:t>
      </w:r>
      <w:r w:rsidRPr="00E54EB7">
        <w:rPr>
          <w:rFonts w:eastAsia="Times New Roman" w:cs="Times New Roman"/>
          <w:szCs w:val="24"/>
        </w:rPr>
        <w:t xml:space="preserve"> με συνεχείς παρατάσεις</w:t>
      </w:r>
      <w:r>
        <w:rPr>
          <w:rFonts w:eastAsia="Times New Roman" w:cs="Times New Roman"/>
          <w:szCs w:val="24"/>
        </w:rPr>
        <w:t>,</w:t>
      </w:r>
      <w:r w:rsidRPr="00E54EB7">
        <w:rPr>
          <w:rFonts w:eastAsia="Times New Roman" w:cs="Times New Roman"/>
          <w:szCs w:val="24"/>
        </w:rPr>
        <w:t xml:space="preserve"> βρίσκονται στη θέση </w:t>
      </w:r>
      <w:r>
        <w:rPr>
          <w:rFonts w:eastAsia="Times New Roman" w:cs="Times New Roman"/>
          <w:szCs w:val="24"/>
        </w:rPr>
        <w:t>τους,</w:t>
      </w:r>
      <w:r w:rsidRPr="00E54EB7">
        <w:rPr>
          <w:rFonts w:eastAsia="Times New Roman" w:cs="Times New Roman"/>
          <w:szCs w:val="24"/>
        </w:rPr>
        <w:t xml:space="preserve"> χωρίς να έχετε καταφέρει να ολοκληρώσετε ένα</w:t>
      </w:r>
      <w:r>
        <w:rPr>
          <w:rFonts w:eastAsia="Times New Roman" w:cs="Times New Roman"/>
          <w:szCs w:val="24"/>
        </w:rPr>
        <w:t>ν</w:t>
      </w:r>
      <w:r w:rsidRPr="00E54EB7">
        <w:rPr>
          <w:rFonts w:eastAsia="Times New Roman" w:cs="Times New Roman"/>
          <w:szCs w:val="24"/>
        </w:rPr>
        <w:t xml:space="preserve"> σχεδιασμό για ένα πρόβλημα που δεν είναι πλέον έκτακτο</w:t>
      </w:r>
      <w:r>
        <w:rPr>
          <w:rFonts w:eastAsia="Times New Roman" w:cs="Times New Roman"/>
          <w:szCs w:val="24"/>
        </w:rPr>
        <w:t>. Ε</w:t>
      </w:r>
      <w:r w:rsidRPr="00E54EB7">
        <w:rPr>
          <w:rFonts w:eastAsia="Times New Roman" w:cs="Times New Roman"/>
          <w:szCs w:val="24"/>
        </w:rPr>
        <w:t>ίνα</w:t>
      </w:r>
      <w:r w:rsidRPr="00E54EB7">
        <w:rPr>
          <w:rFonts w:eastAsia="Times New Roman" w:cs="Times New Roman"/>
          <w:szCs w:val="24"/>
        </w:rPr>
        <w:t>ι τακτικό</w:t>
      </w:r>
      <w:r>
        <w:rPr>
          <w:rFonts w:eastAsia="Times New Roman" w:cs="Times New Roman"/>
          <w:szCs w:val="24"/>
        </w:rPr>
        <w:t>. Ξ</w:t>
      </w:r>
      <w:r w:rsidRPr="00E54EB7">
        <w:rPr>
          <w:rFonts w:eastAsia="Times New Roman" w:cs="Times New Roman"/>
          <w:szCs w:val="24"/>
        </w:rPr>
        <w:t>έρουμε πού</w:t>
      </w:r>
      <w:r>
        <w:rPr>
          <w:rFonts w:eastAsia="Times New Roman" w:cs="Times New Roman"/>
          <w:szCs w:val="24"/>
        </w:rPr>
        <w:t xml:space="preserve"> είναι</w:t>
      </w:r>
      <w:r w:rsidRPr="00E54EB7">
        <w:rPr>
          <w:rFonts w:eastAsia="Times New Roman" w:cs="Times New Roman"/>
          <w:szCs w:val="24"/>
        </w:rPr>
        <w:t xml:space="preserve"> τα </w:t>
      </w:r>
      <w:r w:rsidRPr="00E54EB7">
        <w:rPr>
          <w:rFonts w:eastAsia="Times New Roman" w:cs="Times New Roman"/>
          <w:szCs w:val="24"/>
          <w:lang w:val="en-US"/>
        </w:rPr>
        <w:t>hot</w:t>
      </w:r>
      <w:r>
        <w:rPr>
          <w:rFonts w:eastAsia="Times New Roman" w:cs="Times New Roman"/>
          <w:szCs w:val="24"/>
        </w:rPr>
        <w:t xml:space="preserve"> </w:t>
      </w:r>
      <w:r w:rsidRPr="00E54EB7">
        <w:rPr>
          <w:rFonts w:eastAsia="Times New Roman" w:cs="Times New Roman"/>
          <w:szCs w:val="24"/>
          <w:lang w:val="en-US"/>
        </w:rPr>
        <w:t>spot</w:t>
      </w:r>
      <w:r>
        <w:rPr>
          <w:rFonts w:eastAsia="Times New Roman" w:cs="Times New Roman"/>
          <w:szCs w:val="24"/>
          <w:lang w:val="en-US"/>
        </w:rPr>
        <w:t>s</w:t>
      </w:r>
      <w:r w:rsidRPr="00E76C76">
        <w:rPr>
          <w:rFonts w:eastAsia="Times New Roman" w:cs="Times New Roman"/>
          <w:szCs w:val="24"/>
        </w:rPr>
        <w:t>,</w:t>
      </w:r>
      <w:r w:rsidRPr="00E54EB7">
        <w:rPr>
          <w:rFonts w:eastAsia="Times New Roman" w:cs="Times New Roman"/>
          <w:szCs w:val="24"/>
        </w:rPr>
        <w:t xml:space="preserve"> ξέρου</w:t>
      </w:r>
      <w:r>
        <w:rPr>
          <w:rFonts w:eastAsia="Times New Roman" w:cs="Times New Roman"/>
          <w:szCs w:val="24"/>
        </w:rPr>
        <w:t>με</w:t>
      </w:r>
      <w:r w:rsidRPr="00E54EB7">
        <w:rPr>
          <w:rFonts w:eastAsia="Times New Roman" w:cs="Times New Roman"/>
          <w:szCs w:val="24"/>
        </w:rPr>
        <w:t xml:space="preserve"> ποιες ανάγκες ικανοποιούν</w:t>
      </w:r>
      <w:r>
        <w:rPr>
          <w:rFonts w:eastAsia="Times New Roman" w:cs="Times New Roman"/>
          <w:szCs w:val="24"/>
        </w:rPr>
        <w:t>,</w:t>
      </w:r>
      <w:r w:rsidRPr="00E54EB7">
        <w:rPr>
          <w:rFonts w:eastAsia="Times New Roman" w:cs="Times New Roman"/>
          <w:szCs w:val="24"/>
        </w:rPr>
        <w:t xml:space="preserve"> δεν έχετε σε καμ</w:t>
      </w:r>
      <w:r>
        <w:rPr>
          <w:rFonts w:eastAsia="Times New Roman" w:cs="Times New Roman"/>
          <w:szCs w:val="24"/>
        </w:rPr>
        <w:t>μ</w:t>
      </w:r>
      <w:r w:rsidRPr="00E54EB7">
        <w:rPr>
          <w:rFonts w:eastAsia="Times New Roman" w:cs="Times New Roman"/>
          <w:szCs w:val="24"/>
        </w:rPr>
        <w:t xml:space="preserve">ία περίπτωση ικανοποιήσει τις ανάγκες </w:t>
      </w:r>
      <w:r>
        <w:rPr>
          <w:rFonts w:eastAsia="Times New Roman" w:cs="Times New Roman"/>
          <w:szCs w:val="24"/>
        </w:rPr>
        <w:t xml:space="preserve">αυτές. </w:t>
      </w:r>
    </w:p>
    <w:p w14:paraId="03A7357B" w14:textId="77777777" w:rsidR="00E615E6" w:rsidRDefault="00720F21">
      <w:pPr>
        <w:tabs>
          <w:tab w:val="left" w:pos="3216"/>
        </w:tabs>
        <w:spacing w:after="0" w:line="600" w:lineRule="auto"/>
        <w:ind w:firstLine="720"/>
        <w:jc w:val="both"/>
        <w:rPr>
          <w:rFonts w:eastAsia="Times New Roman" w:cs="Times New Roman"/>
          <w:szCs w:val="24"/>
        </w:rPr>
      </w:pPr>
      <w:r>
        <w:rPr>
          <w:rFonts w:eastAsia="Times New Roman" w:cs="Times New Roman"/>
          <w:szCs w:val="24"/>
        </w:rPr>
        <w:t>Κ</w:t>
      </w:r>
      <w:r w:rsidRPr="00E54EB7">
        <w:rPr>
          <w:rFonts w:eastAsia="Times New Roman" w:cs="Times New Roman"/>
          <w:szCs w:val="24"/>
        </w:rPr>
        <w:t>αι προχθές βρισκόμενος σε δύο από αυτά</w:t>
      </w:r>
      <w:r>
        <w:rPr>
          <w:rFonts w:eastAsia="Times New Roman" w:cs="Times New Roman"/>
          <w:szCs w:val="24"/>
        </w:rPr>
        <w:t>,</w:t>
      </w:r>
      <w:r w:rsidRPr="00E54EB7">
        <w:rPr>
          <w:rFonts w:eastAsia="Times New Roman" w:cs="Times New Roman"/>
          <w:szCs w:val="24"/>
        </w:rPr>
        <w:t xml:space="preserve"> και στη Σάμο και στη Μυτιλήνη</w:t>
      </w:r>
      <w:r>
        <w:rPr>
          <w:rFonts w:eastAsia="Times New Roman" w:cs="Times New Roman"/>
          <w:szCs w:val="24"/>
        </w:rPr>
        <w:t>,</w:t>
      </w:r>
      <w:r w:rsidRPr="00E54EB7">
        <w:rPr>
          <w:rFonts w:eastAsia="Times New Roman" w:cs="Times New Roman"/>
          <w:szCs w:val="24"/>
        </w:rPr>
        <w:t xml:space="preserve"> διαπίστωσ</w:t>
      </w:r>
      <w:r>
        <w:rPr>
          <w:rFonts w:eastAsia="Times New Roman" w:cs="Times New Roman"/>
          <w:szCs w:val="24"/>
        </w:rPr>
        <w:t>α</w:t>
      </w:r>
      <w:r w:rsidRPr="00E54EB7">
        <w:rPr>
          <w:rFonts w:eastAsia="Times New Roman" w:cs="Times New Roman"/>
          <w:szCs w:val="24"/>
        </w:rPr>
        <w:t xml:space="preserve"> ότι πλέον δεν υπάρχει παρουσία του </w:t>
      </w:r>
      <w:r>
        <w:rPr>
          <w:rFonts w:eastAsia="Times New Roman" w:cs="Times New Roman"/>
          <w:szCs w:val="24"/>
        </w:rPr>
        <w:t>ΚΕΕΛΠΝΟ. Ε</w:t>
      </w:r>
      <w:r w:rsidRPr="00E54EB7">
        <w:rPr>
          <w:rFonts w:eastAsia="Times New Roman" w:cs="Times New Roman"/>
          <w:szCs w:val="24"/>
        </w:rPr>
        <w:t>ίναι σχεδόν ισχνή και αντικαθίσταται</w:t>
      </w:r>
      <w:r>
        <w:rPr>
          <w:rFonts w:eastAsia="Times New Roman" w:cs="Times New Roman"/>
          <w:szCs w:val="24"/>
        </w:rPr>
        <w:t xml:space="preserve"> </w:t>
      </w:r>
      <w:r w:rsidRPr="00E54EB7">
        <w:rPr>
          <w:rFonts w:eastAsia="Times New Roman" w:cs="Times New Roman"/>
          <w:szCs w:val="24"/>
        </w:rPr>
        <w:t xml:space="preserve">και αυτή τη στιγμή </w:t>
      </w:r>
      <w:r>
        <w:rPr>
          <w:rFonts w:eastAsia="Times New Roman" w:cs="Times New Roman"/>
          <w:szCs w:val="24"/>
        </w:rPr>
        <w:t>οι μόνοι</w:t>
      </w:r>
      <w:r w:rsidRPr="00E54EB7">
        <w:rPr>
          <w:rFonts w:eastAsia="Times New Roman" w:cs="Times New Roman"/>
          <w:szCs w:val="24"/>
        </w:rPr>
        <w:t xml:space="preserve"> που εξυπηρετούν τις ανάγκες είναι κάποιοι στρατιωτικοί γιατροί που επιστρατεύτηκαν γι</w:t>
      </w:r>
      <w:r>
        <w:rPr>
          <w:rFonts w:eastAsia="Times New Roman" w:cs="Times New Roman"/>
          <w:szCs w:val="24"/>
        </w:rPr>
        <w:t>’</w:t>
      </w:r>
      <w:r w:rsidRPr="00E54EB7">
        <w:rPr>
          <w:rFonts w:eastAsia="Times New Roman" w:cs="Times New Roman"/>
          <w:szCs w:val="24"/>
        </w:rPr>
        <w:t xml:space="preserve"> αυτό</w:t>
      </w:r>
      <w:r>
        <w:rPr>
          <w:rFonts w:eastAsia="Times New Roman" w:cs="Times New Roman"/>
          <w:szCs w:val="24"/>
        </w:rPr>
        <w:t>ν</w:t>
      </w:r>
      <w:r w:rsidRPr="00E54EB7">
        <w:rPr>
          <w:rFonts w:eastAsia="Times New Roman" w:cs="Times New Roman"/>
          <w:szCs w:val="24"/>
        </w:rPr>
        <w:t xml:space="preserve"> το</w:t>
      </w:r>
      <w:r>
        <w:rPr>
          <w:rFonts w:eastAsia="Times New Roman" w:cs="Times New Roman"/>
          <w:szCs w:val="24"/>
        </w:rPr>
        <w:t>ν</w:t>
      </w:r>
      <w:r w:rsidRPr="00E54EB7">
        <w:rPr>
          <w:rFonts w:eastAsia="Times New Roman" w:cs="Times New Roman"/>
          <w:szCs w:val="24"/>
        </w:rPr>
        <w:t xml:space="preserve"> σκοπό</w:t>
      </w:r>
      <w:r>
        <w:rPr>
          <w:rFonts w:eastAsia="Times New Roman" w:cs="Times New Roman"/>
          <w:szCs w:val="24"/>
        </w:rPr>
        <w:t>,</w:t>
      </w:r>
      <w:r w:rsidRPr="00E54EB7">
        <w:rPr>
          <w:rFonts w:eastAsia="Times New Roman" w:cs="Times New Roman"/>
          <w:szCs w:val="24"/>
        </w:rPr>
        <w:t xml:space="preserve"> </w:t>
      </w:r>
      <w:r w:rsidRPr="00E54EB7">
        <w:rPr>
          <w:rFonts w:eastAsia="Times New Roman" w:cs="Times New Roman"/>
          <w:szCs w:val="24"/>
        </w:rPr>
        <w:lastRenderedPageBreak/>
        <w:t xml:space="preserve">λες και το καθήκον του Ελληνικού Στρατού </w:t>
      </w:r>
      <w:r w:rsidRPr="00E54EB7">
        <w:rPr>
          <w:rFonts w:eastAsia="Times New Roman" w:cs="Times New Roman"/>
          <w:szCs w:val="24"/>
        </w:rPr>
        <w:t>είναι συνέχεια να τρέχει πίσω</w:t>
      </w:r>
      <w:r>
        <w:rPr>
          <w:rFonts w:eastAsia="Times New Roman" w:cs="Times New Roman"/>
          <w:szCs w:val="24"/>
        </w:rPr>
        <w:t xml:space="preserve"> και</w:t>
      </w:r>
      <w:r w:rsidRPr="00E54EB7">
        <w:rPr>
          <w:rFonts w:eastAsia="Times New Roman" w:cs="Times New Roman"/>
          <w:szCs w:val="24"/>
        </w:rPr>
        <w:t xml:space="preserve"> να βουλώνει τις τρύπες της ανικανότητας μιας </w:t>
      </w:r>
      <w:r>
        <w:rPr>
          <w:rFonts w:eastAsia="Times New Roman" w:cs="Times New Roman"/>
          <w:szCs w:val="24"/>
        </w:rPr>
        <w:t>Κ</w:t>
      </w:r>
      <w:r w:rsidRPr="00E54EB7">
        <w:rPr>
          <w:rFonts w:eastAsia="Times New Roman" w:cs="Times New Roman"/>
          <w:szCs w:val="24"/>
        </w:rPr>
        <w:t xml:space="preserve">υβέρνησης που δεν μπορεί να διαχειριστεί με </w:t>
      </w:r>
      <w:r>
        <w:rPr>
          <w:rFonts w:eastAsia="Times New Roman" w:cs="Times New Roman"/>
          <w:szCs w:val="24"/>
        </w:rPr>
        <w:t>άπλετη</w:t>
      </w:r>
      <w:r w:rsidRPr="00E54EB7">
        <w:rPr>
          <w:rFonts w:eastAsia="Times New Roman" w:cs="Times New Roman"/>
          <w:szCs w:val="24"/>
        </w:rPr>
        <w:t xml:space="preserve"> χρηματοδότηση ένα πρόβλημα</w:t>
      </w:r>
      <w:r>
        <w:rPr>
          <w:rFonts w:eastAsia="Times New Roman" w:cs="Times New Roman"/>
          <w:szCs w:val="24"/>
        </w:rPr>
        <w:t xml:space="preserve"> όχι</w:t>
      </w:r>
      <w:r w:rsidRPr="00E54EB7">
        <w:rPr>
          <w:rFonts w:eastAsia="Times New Roman" w:cs="Times New Roman"/>
          <w:szCs w:val="24"/>
        </w:rPr>
        <w:t xml:space="preserve"> τόσο μεγάλης έκτασης όσο θέλετε να το παρουσιάζε</w:t>
      </w:r>
      <w:r>
        <w:rPr>
          <w:rFonts w:eastAsia="Times New Roman" w:cs="Times New Roman"/>
          <w:szCs w:val="24"/>
        </w:rPr>
        <w:t>τε.</w:t>
      </w:r>
    </w:p>
    <w:p w14:paraId="03A7357C" w14:textId="77777777" w:rsidR="00E615E6" w:rsidRDefault="00720F21">
      <w:pPr>
        <w:tabs>
          <w:tab w:val="left" w:pos="3216"/>
        </w:tabs>
        <w:spacing w:after="0" w:line="600" w:lineRule="auto"/>
        <w:ind w:firstLine="720"/>
        <w:jc w:val="both"/>
        <w:rPr>
          <w:rFonts w:eastAsia="Times New Roman" w:cs="Times New Roman"/>
          <w:szCs w:val="24"/>
        </w:rPr>
      </w:pPr>
      <w:r>
        <w:rPr>
          <w:rFonts w:eastAsia="Times New Roman" w:cs="Times New Roman"/>
          <w:szCs w:val="24"/>
        </w:rPr>
        <w:t>Και έρχομαι</w:t>
      </w:r>
      <w:r w:rsidRPr="00E54EB7">
        <w:rPr>
          <w:rFonts w:eastAsia="Times New Roman" w:cs="Times New Roman"/>
          <w:szCs w:val="24"/>
        </w:rPr>
        <w:t xml:space="preserve"> στην τελευταία παρατήρηση που </w:t>
      </w:r>
      <w:r w:rsidRPr="00E54EB7">
        <w:rPr>
          <w:rFonts w:eastAsia="Times New Roman" w:cs="Times New Roman"/>
          <w:szCs w:val="24"/>
        </w:rPr>
        <w:t xml:space="preserve">θα </w:t>
      </w:r>
      <w:r>
        <w:rPr>
          <w:rFonts w:eastAsia="Times New Roman" w:cs="Times New Roman"/>
          <w:szCs w:val="24"/>
        </w:rPr>
        <w:t xml:space="preserve">ήθελα να </w:t>
      </w:r>
      <w:r w:rsidRPr="00E54EB7">
        <w:rPr>
          <w:rFonts w:eastAsia="Times New Roman" w:cs="Times New Roman"/>
          <w:szCs w:val="24"/>
        </w:rPr>
        <w:t>κάνω</w:t>
      </w:r>
      <w:r>
        <w:rPr>
          <w:rFonts w:eastAsia="Times New Roman" w:cs="Times New Roman"/>
          <w:szCs w:val="24"/>
        </w:rPr>
        <w:t>. Ο</w:t>
      </w:r>
      <w:r w:rsidRPr="00E54EB7">
        <w:rPr>
          <w:rFonts w:eastAsia="Times New Roman" w:cs="Times New Roman"/>
          <w:szCs w:val="24"/>
        </w:rPr>
        <w:t xml:space="preserve">ρθά </w:t>
      </w:r>
      <w:r>
        <w:rPr>
          <w:rFonts w:eastAsia="Times New Roman" w:cs="Times New Roman"/>
          <w:szCs w:val="24"/>
        </w:rPr>
        <w:t>ο εισηγητής</w:t>
      </w:r>
      <w:r w:rsidRPr="00E54EB7">
        <w:rPr>
          <w:rFonts w:eastAsia="Times New Roman" w:cs="Times New Roman"/>
          <w:szCs w:val="24"/>
        </w:rPr>
        <w:t xml:space="preserve"> </w:t>
      </w:r>
      <w:r>
        <w:rPr>
          <w:rFonts w:eastAsia="Times New Roman" w:cs="Times New Roman"/>
          <w:szCs w:val="24"/>
        </w:rPr>
        <w:t>μας είπε ότι αυτός είναι ο</w:t>
      </w:r>
      <w:r w:rsidRPr="00E54EB7">
        <w:rPr>
          <w:rFonts w:eastAsia="Times New Roman" w:cs="Times New Roman"/>
          <w:szCs w:val="24"/>
        </w:rPr>
        <w:t xml:space="preserve"> νόμος Κουντουρά</w:t>
      </w:r>
      <w:r>
        <w:rPr>
          <w:rFonts w:eastAsia="Times New Roman" w:cs="Times New Roman"/>
          <w:szCs w:val="24"/>
        </w:rPr>
        <w:t>. Και αυτό</w:t>
      </w:r>
      <w:r w:rsidRPr="00E54EB7">
        <w:rPr>
          <w:rFonts w:eastAsia="Times New Roman" w:cs="Times New Roman"/>
          <w:szCs w:val="24"/>
        </w:rPr>
        <w:t xml:space="preserve"> γιατί δεν έχει σημασία </w:t>
      </w:r>
      <w:r>
        <w:rPr>
          <w:rFonts w:eastAsia="Times New Roman" w:cs="Times New Roman"/>
          <w:szCs w:val="24"/>
        </w:rPr>
        <w:t>π</w:t>
      </w:r>
      <w:r w:rsidRPr="00E54EB7">
        <w:rPr>
          <w:rFonts w:eastAsia="Times New Roman" w:cs="Times New Roman"/>
          <w:szCs w:val="24"/>
        </w:rPr>
        <w:t>ότε άλλαξε ο προηγούμενος νόμος</w:t>
      </w:r>
      <w:r>
        <w:rPr>
          <w:rFonts w:eastAsia="Times New Roman" w:cs="Times New Roman"/>
          <w:szCs w:val="24"/>
        </w:rPr>
        <w:t xml:space="preserve">. Δεν έχει σημασία τι ρυθμίσεις έκαναν </w:t>
      </w:r>
      <w:r w:rsidRPr="00E54EB7">
        <w:rPr>
          <w:rFonts w:eastAsia="Times New Roman" w:cs="Times New Roman"/>
          <w:szCs w:val="24"/>
        </w:rPr>
        <w:t>οι προηγούμενες κυβερνήσεις</w:t>
      </w:r>
      <w:r>
        <w:rPr>
          <w:rFonts w:eastAsia="Times New Roman" w:cs="Times New Roman"/>
          <w:szCs w:val="24"/>
        </w:rPr>
        <w:t>.</w:t>
      </w:r>
      <w:r w:rsidRPr="00E54EB7">
        <w:rPr>
          <w:rFonts w:eastAsia="Times New Roman" w:cs="Times New Roman"/>
          <w:szCs w:val="24"/>
        </w:rPr>
        <w:t xml:space="preserve"> Η δικ</w:t>
      </w:r>
      <w:r>
        <w:rPr>
          <w:rFonts w:eastAsia="Times New Roman" w:cs="Times New Roman"/>
          <w:szCs w:val="24"/>
        </w:rPr>
        <w:t xml:space="preserve">ή </w:t>
      </w:r>
      <w:r w:rsidRPr="00E54EB7">
        <w:rPr>
          <w:rFonts w:eastAsia="Times New Roman" w:cs="Times New Roman"/>
          <w:szCs w:val="24"/>
        </w:rPr>
        <w:t>σας ρύθμιση έχει ένα</w:t>
      </w:r>
      <w:r>
        <w:rPr>
          <w:rFonts w:eastAsia="Times New Roman" w:cs="Times New Roman"/>
          <w:szCs w:val="24"/>
        </w:rPr>
        <w:t>ν</w:t>
      </w:r>
      <w:r w:rsidRPr="00E54EB7">
        <w:rPr>
          <w:rFonts w:eastAsia="Times New Roman" w:cs="Times New Roman"/>
          <w:szCs w:val="24"/>
        </w:rPr>
        <w:t xml:space="preserve"> και μοναδικό στό</w:t>
      </w:r>
      <w:r w:rsidRPr="00E54EB7">
        <w:rPr>
          <w:rFonts w:eastAsia="Times New Roman" w:cs="Times New Roman"/>
          <w:szCs w:val="24"/>
        </w:rPr>
        <w:t>χο</w:t>
      </w:r>
      <w:r>
        <w:rPr>
          <w:rFonts w:eastAsia="Times New Roman" w:cs="Times New Roman"/>
          <w:szCs w:val="24"/>
        </w:rPr>
        <w:t>:</w:t>
      </w:r>
      <w:r w:rsidRPr="00E54EB7">
        <w:rPr>
          <w:rFonts w:eastAsia="Times New Roman" w:cs="Times New Roman"/>
          <w:szCs w:val="24"/>
        </w:rPr>
        <w:t xml:space="preserve"> το π</w:t>
      </w:r>
      <w:r>
        <w:rPr>
          <w:rFonts w:eastAsia="Times New Roman" w:cs="Times New Roman"/>
          <w:szCs w:val="24"/>
        </w:rPr>
        <w:t>ώς</w:t>
      </w:r>
      <w:r w:rsidRPr="00E54EB7">
        <w:rPr>
          <w:rFonts w:eastAsia="Times New Roman" w:cs="Times New Roman"/>
          <w:szCs w:val="24"/>
        </w:rPr>
        <w:t xml:space="preserve"> δεν θα χάσετε την κοινοβουλευτική </w:t>
      </w:r>
      <w:r>
        <w:rPr>
          <w:rFonts w:eastAsia="Times New Roman" w:cs="Times New Roman"/>
          <w:szCs w:val="24"/>
        </w:rPr>
        <w:t>π</w:t>
      </w:r>
      <w:r w:rsidRPr="00E54EB7">
        <w:rPr>
          <w:rFonts w:eastAsia="Times New Roman" w:cs="Times New Roman"/>
          <w:szCs w:val="24"/>
        </w:rPr>
        <w:t>λειοψηφία για τον προεκλογικό μήνα και το</w:t>
      </w:r>
      <w:r>
        <w:rPr>
          <w:rFonts w:eastAsia="Times New Roman" w:cs="Times New Roman"/>
          <w:szCs w:val="24"/>
        </w:rPr>
        <w:t>ν</w:t>
      </w:r>
      <w:r w:rsidRPr="00E54EB7">
        <w:rPr>
          <w:rFonts w:eastAsia="Times New Roman" w:cs="Times New Roman"/>
          <w:szCs w:val="24"/>
        </w:rPr>
        <w:t xml:space="preserve"> μήνα μετά τις εκλογές</w:t>
      </w:r>
      <w:r>
        <w:rPr>
          <w:rFonts w:eastAsia="Times New Roman" w:cs="Times New Roman"/>
          <w:szCs w:val="24"/>
        </w:rPr>
        <w:t>. Δ</w:t>
      </w:r>
      <w:r w:rsidRPr="00E54EB7">
        <w:rPr>
          <w:rFonts w:eastAsia="Times New Roman" w:cs="Times New Roman"/>
          <w:szCs w:val="24"/>
        </w:rPr>
        <w:t>εν μας έχετε πει</w:t>
      </w:r>
      <w:r>
        <w:rPr>
          <w:rFonts w:eastAsia="Times New Roman" w:cs="Times New Roman"/>
          <w:szCs w:val="24"/>
        </w:rPr>
        <w:t>,</w:t>
      </w:r>
      <w:r w:rsidRPr="00E54EB7">
        <w:rPr>
          <w:rFonts w:eastAsia="Times New Roman" w:cs="Times New Roman"/>
          <w:szCs w:val="24"/>
        </w:rPr>
        <w:t xml:space="preserve"> </w:t>
      </w:r>
      <w:r>
        <w:rPr>
          <w:rFonts w:eastAsia="Times New Roman" w:cs="Times New Roman"/>
          <w:szCs w:val="24"/>
        </w:rPr>
        <w:t>όμως, αν</w:t>
      </w:r>
      <w:r w:rsidRPr="00E54EB7">
        <w:rPr>
          <w:rFonts w:eastAsia="Times New Roman" w:cs="Times New Roman"/>
          <w:szCs w:val="24"/>
        </w:rPr>
        <w:t xml:space="preserve"> μετά τις 15 Ιουνίου</w:t>
      </w:r>
      <w:r>
        <w:rPr>
          <w:rFonts w:eastAsia="Times New Roman" w:cs="Times New Roman"/>
          <w:szCs w:val="24"/>
        </w:rPr>
        <w:t>,</w:t>
      </w:r>
      <w:r w:rsidRPr="00E54EB7">
        <w:rPr>
          <w:rFonts w:eastAsia="Times New Roman" w:cs="Times New Roman"/>
          <w:szCs w:val="24"/>
        </w:rPr>
        <w:t xml:space="preserve"> που θα αναγκαστούν να παραιτηθούν</w:t>
      </w:r>
      <w:r>
        <w:rPr>
          <w:rFonts w:eastAsia="Times New Roman" w:cs="Times New Roman"/>
          <w:szCs w:val="24"/>
        </w:rPr>
        <w:t>,</w:t>
      </w:r>
      <w:r w:rsidRPr="00E54EB7">
        <w:rPr>
          <w:rFonts w:eastAsia="Times New Roman" w:cs="Times New Roman"/>
          <w:szCs w:val="24"/>
        </w:rPr>
        <w:t xml:space="preserve"> θα προκηρύξε</w:t>
      </w:r>
      <w:r>
        <w:rPr>
          <w:rFonts w:eastAsia="Times New Roman" w:cs="Times New Roman"/>
          <w:szCs w:val="24"/>
        </w:rPr>
        <w:t>τε</w:t>
      </w:r>
      <w:r w:rsidRPr="00E54EB7">
        <w:rPr>
          <w:rFonts w:eastAsia="Times New Roman" w:cs="Times New Roman"/>
          <w:szCs w:val="24"/>
        </w:rPr>
        <w:t xml:space="preserve"> εκλογές</w:t>
      </w:r>
      <w:r>
        <w:rPr>
          <w:rFonts w:eastAsia="Times New Roman" w:cs="Times New Roman"/>
          <w:szCs w:val="24"/>
        </w:rPr>
        <w:t>. Θ</w:t>
      </w:r>
      <w:r w:rsidRPr="00E54EB7">
        <w:rPr>
          <w:rFonts w:eastAsia="Times New Roman" w:cs="Times New Roman"/>
          <w:szCs w:val="24"/>
        </w:rPr>
        <w:t>α έχετε χάσει τη δεδηλωμένη</w:t>
      </w:r>
      <w:r>
        <w:rPr>
          <w:rFonts w:eastAsia="Times New Roman" w:cs="Times New Roman"/>
          <w:szCs w:val="24"/>
        </w:rPr>
        <w:t>. Θ</w:t>
      </w:r>
      <w:r w:rsidRPr="00E54EB7">
        <w:rPr>
          <w:rFonts w:eastAsia="Times New Roman" w:cs="Times New Roman"/>
          <w:szCs w:val="24"/>
        </w:rPr>
        <w:t>α προ</w:t>
      </w:r>
      <w:r w:rsidRPr="00E54EB7">
        <w:rPr>
          <w:rFonts w:eastAsia="Times New Roman" w:cs="Times New Roman"/>
          <w:szCs w:val="24"/>
        </w:rPr>
        <w:t>κηρύξε</w:t>
      </w:r>
      <w:r>
        <w:rPr>
          <w:rFonts w:eastAsia="Times New Roman" w:cs="Times New Roman"/>
          <w:szCs w:val="24"/>
        </w:rPr>
        <w:t>τε</w:t>
      </w:r>
      <w:r w:rsidRPr="00E54EB7">
        <w:rPr>
          <w:rFonts w:eastAsia="Times New Roman" w:cs="Times New Roman"/>
          <w:szCs w:val="24"/>
        </w:rPr>
        <w:t xml:space="preserve"> εκλογές για τις 15 Ιουλίου</w:t>
      </w:r>
      <w:r>
        <w:rPr>
          <w:rFonts w:eastAsia="Times New Roman" w:cs="Times New Roman"/>
          <w:szCs w:val="24"/>
        </w:rPr>
        <w:t>;</w:t>
      </w:r>
      <w:r w:rsidRPr="00E54EB7">
        <w:rPr>
          <w:rFonts w:eastAsia="Times New Roman" w:cs="Times New Roman"/>
          <w:szCs w:val="24"/>
        </w:rPr>
        <w:t xml:space="preserve"> </w:t>
      </w:r>
      <w:r>
        <w:rPr>
          <w:rFonts w:eastAsia="Times New Roman" w:cs="Times New Roman"/>
          <w:szCs w:val="24"/>
        </w:rPr>
        <w:t>Θα γκρεμιστεί και</w:t>
      </w:r>
      <w:r w:rsidRPr="00E54EB7">
        <w:rPr>
          <w:rFonts w:eastAsia="Times New Roman" w:cs="Times New Roman"/>
          <w:szCs w:val="24"/>
        </w:rPr>
        <w:t xml:space="preserve"> αυτό το σχέδιο του </w:t>
      </w:r>
      <w:r>
        <w:rPr>
          <w:rFonts w:eastAsia="Times New Roman" w:cs="Times New Roman"/>
          <w:szCs w:val="24"/>
        </w:rPr>
        <w:t>Π</w:t>
      </w:r>
      <w:r w:rsidRPr="00E54EB7">
        <w:rPr>
          <w:rFonts w:eastAsia="Times New Roman" w:cs="Times New Roman"/>
          <w:szCs w:val="24"/>
        </w:rPr>
        <w:t>ρωθυπουργού</w:t>
      </w:r>
      <w:r>
        <w:rPr>
          <w:rFonts w:eastAsia="Times New Roman" w:cs="Times New Roman"/>
          <w:szCs w:val="24"/>
        </w:rPr>
        <w:t>,</w:t>
      </w:r>
      <w:r w:rsidRPr="00E54EB7">
        <w:rPr>
          <w:rFonts w:eastAsia="Times New Roman" w:cs="Times New Roman"/>
          <w:szCs w:val="24"/>
        </w:rPr>
        <w:t xml:space="preserve"> που </w:t>
      </w:r>
      <w:r>
        <w:rPr>
          <w:rFonts w:eastAsia="Times New Roman" w:cs="Times New Roman"/>
          <w:szCs w:val="24"/>
        </w:rPr>
        <w:t>«</w:t>
      </w:r>
      <w:r w:rsidRPr="00E54EB7">
        <w:rPr>
          <w:rFonts w:eastAsia="Times New Roman" w:cs="Times New Roman"/>
          <w:szCs w:val="24"/>
        </w:rPr>
        <w:t>γαργαλιέται</w:t>
      </w:r>
      <w:r>
        <w:rPr>
          <w:rFonts w:eastAsia="Times New Roman" w:cs="Times New Roman"/>
          <w:szCs w:val="24"/>
        </w:rPr>
        <w:t>»</w:t>
      </w:r>
      <w:r w:rsidRPr="00E54EB7">
        <w:rPr>
          <w:rFonts w:eastAsia="Times New Roman" w:cs="Times New Roman"/>
          <w:szCs w:val="24"/>
        </w:rPr>
        <w:t xml:space="preserve"> τελευταία</w:t>
      </w:r>
      <w:r>
        <w:rPr>
          <w:rFonts w:eastAsia="Times New Roman" w:cs="Times New Roman"/>
          <w:szCs w:val="24"/>
        </w:rPr>
        <w:t>,</w:t>
      </w:r>
      <w:r w:rsidRPr="00E54EB7">
        <w:rPr>
          <w:rFonts w:eastAsia="Times New Roman" w:cs="Times New Roman"/>
          <w:szCs w:val="24"/>
        </w:rPr>
        <w:t xml:space="preserve"> για να κάνει πρόωρες εκλογές</w:t>
      </w:r>
      <w:r>
        <w:rPr>
          <w:rFonts w:eastAsia="Times New Roman" w:cs="Times New Roman"/>
          <w:szCs w:val="24"/>
        </w:rPr>
        <w:t>,</w:t>
      </w:r>
      <w:r w:rsidRPr="00E54EB7">
        <w:rPr>
          <w:rFonts w:eastAsia="Times New Roman" w:cs="Times New Roman"/>
          <w:szCs w:val="24"/>
        </w:rPr>
        <w:t xml:space="preserve"> και γελάσαμε όλοι μαζί του με αυτό το γαργαλητό</w:t>
      </w:r>
      <w:r>
        <w:rPr>
          <w:rFonts w:eastAsia="Times New Roman" w:cs="Times New Roman"/>
          <w:szCs w:val="24"/>
        </w:rPr>
        <w:t>;</w:t>
      </w:r>
      <w:r w:rsidRPr="00E54EB7">
        <w:rPr>
          <w:rFonts w:eastAsia="Times New Roman" w:cs="Times New Roman"/>
          <w:szCs w:val="24"/>
        </w:rPr>
        <w:t xml:space="preserve"> </w:t>
      </w:r>
    </w:p>
    <w:p w14:paraId="03A7357D" w14:textId="77777777" w:rsidR="00E615E6" w:rsidRDefault="00720F21">
      <w:pPr>
        <w:tabs>
          <w:tab w:val="left" w:pos="3216"/>
        </w:tabs>
        <w:spacing w:after="0" w:line="600" w:lineRule="auto"/>
        <w:ind w:firstLine="720"/>
        <w:jc w:val="both"/>
        <w:rPr>
          <w:rFonts w:eastAsia="Times New Roman" w:cs="Times New Roman"/>
          <w:szCs w:val="24"/>
        </w:rPr>
      </w:pPr>
      <w:r>
        <w:rPr>
          <w:rFonts w:eastAsia="Times New Roman" w:cs="Times New Roman"/>
          <w:szCs w:val="24"/>
        </w:rPr>
        <w:lastRenderedPageBreak/>
        <w:t>Τι θα κάνετε, λοιπόν; Θα ξαναφέρετε τότε</w:t>
      </w:r>
      <w:r w:rsidRPr="00E54EB7">
        <w:rPr>
          <w:rFonts w:eastAsia="Times New Roman" w:cs="Times New Roman"/>
          <w:szCs w:val="24"/>
        </w:rPr>
        <w:t xml:space="preserve"> τη διάταξη </w:t>
      </w:r>
      <w:r>
        <w:rPr>
          <w:rFonts w:eastAsia="Times New Roman" w:cs="Times New Roman"/>
          <w:szCs w:val="24"/>
        </w:rPr>
        <w:t xml:space="preserve">ότι μπορούν να κρατούν </w:t>
      </w:r>
      <w:r w:rsidRPr="00E54EB7">
        <w:rPr>
          <w:rFonts w:eastAsia="Times New Roman" w:cs="Times New Roman"/>
          <w:szCs w:val="24"/>
        </w:rPr>
        <w:t>και τις δύο θέσεις</w:t>
      </w:r>
      <w:r>
        <w:rPr>
          <w:rFonts w:eastAsia="Times New Roman" w:cs="Times New Roman"/>
          <w:szCs w:val="24"/>
        </w:rPr>
        <w:t>,</w:t>
      </w:r>
      <w:r w:rsidRPr="00E54EB7">
        <w:rPr>
          <w:rFonts w:eastAsia="Times New Roman" w:cs="Times New Roman"/>
          <w:szCs w:val="24"/>
        </w:rPr>
        <w:t xml:space="preserve"> και τη βουλευτική στο Εθνικό </w:t>
      </w:r>
      <w:r>
        <w:rPr>
          <w:rFonts w:eastAsia="Times New Roman" w:cs="Times New Roman"/>
          <w:szCs w:val="24"/>
        </w:rPr>
        <w:t>Κ</w:t>
      </w:r>
      <w:r w:rsidRPr="00E54EB7">
        <w:rPr>
          <w:rFonts w:eastAsia="Times New Roman" w:cs="Times New Roman"/>
          <w:szCs w:val="24"/>
        </w:rPr>
        <w:t xml:space="preserve">οινοβούλιο και </w:t>
      </w:r>
      <w:r>
        <w:rPr>
          <w:rFonts w:eastAsia="Times New Roman" w:cs="Times New Roman"/>
          <w:szCs w:val="24"/>
        </w:rPr>
        <w:t xml:space="preserve">αυτή </w:t>
      </w:r>
      <w:r w:rsidRPr="00E54EB7">
        <w:rPr>
          <w:rFonts w:eastAsia="Times New Roman" w:cs="Times New Roman"/>
          <w:szCs w:val="24"/>
        </w:rPr>
        <w:t xml:space="preserve">στο Ευρωπαϊκό </w:t>
      </w:r>
      <w:r>
        <w:rPr>
          <w:rFonts w:eastAsia="Times New Roman" w:cs="Times New Roman"/>
          <w:szCs w:val="24"/>
        </w:rPr>
        <w:t>Κ</w:t>
      </w:r>
      <w:r w:rsidRPr="00E54EB7">
        <w:rPr>
          <w:rFonts w:eastAsia="Times New Roman" w:cs="Times New Roman"/>
          <w:szCs w:val="24"/>
        </w:rPr>
        <w:t>οινοβούλιο</w:t>
      </w:r>
      <w:r>
        <w:rPr>
          <w:rFonts w:eastAsia="Times New Roman" w:cs="Times New Roman"/>
          <w:szCs w:val="24"/>
        </w:rPr>
        <w:t>, ή</w:t>
      </w:r>
      <w:r w:rsidRPr="00E54EB7">
        <w:rPr>
          <w:rFonts w:eastAsia="Times New Roman" w:cs="Times New Roman"/>
          <w:szCs w:val="24"/>
        </w:rPr>
        <w:t xml:space="preserve"> είστε τόσο βέβαιοι ότι δεν θα εκλεγούν</w:t>
      </w:r>
      <w:r>
        <w:rPr>
          <w:rFonts w:eastAsia="Times New Roman" w:cs="Times New Roman"/>
          <w:szCs w:val="24"/>
        </w:rPr>
        <w:t>,</w:t>
      </w:r>
      <w:r w:rsidRPr="00E54EB7">
        <w:rPr>
          <w:rFonts w:eastAsia="Times New Roman" w:cs="Times New Roman"/>
          <w:szCs w:val="24"/>
        </w:rPr>
        <w:t xml:space="preserve"> γιατί ο κομματικός μηχανισμός</w:t>
      </w:r>
      <w:r>
        <w:rPr>
          <w:rFonts w:eastAsia="Times New Roman" w:cs="Times New Roman"/>
          <w:szCs w:val="24"/>
        </w:rPr>
        <w:t xml:space="preserve"> σας</w:t>
      </w:r>
      <w:r w:rsidRPr="00E54EB7">
        <w:rPr>
          <w:rFonts w:eastAsia="Times New Roman" w:cs="Times New Roman"/>
          <w:szCs w:val="24"/>
        </w:rPr>
        <w:t xml:space="preserve"> δεν πρόκειται να εκλέξει ούτε τον </w:t>
      </w:r>
      <w:r>
        <w:rPr>
          <w:rFonts w:eastAsia="Times New Roman" w:cs="Times New Roman"/>
          <w:szCs w:val="24"/>
        </w:rPr>
        <w:t xml:space="preserve">κ. </w:t>
      </w:r>
      <w:proofErr w:type="spellStart"/>
      <w:r>
        <w:rPr>
          <w:rFonts w:eastAsia="Times New Roman" w:cs="Times New Roman"/>
          <w:szCs w:val="24"/>
        </w:rPr>
        <w:t>Δ</w:t>
      </w:r>
      <w:r w:rsidRPr="00E54EB7">
        <w:rPr>
          <w:rFonts w:eastAsia="Times New Roman" w:cs="Times New Roman"/>
          <w:szCs w:val="24"/>
        </w:rPr>
        <w:t>ανέλλη</w:t>
      </w:r>
      <w:proofErr w:type="spellEnd"/>
      <w:r w:rsidRPr="00E54EB7">
        <w:rPr>
          <w:rFonts w:eastAsia="Times New Roman" w:cs="Times New Roman"/>
          <w:szCs w:val="24"/>
        </w:rPr>
        <w:t xml:space="preserve"> ούτε την κ</w:t>
      </w:r>
      <w:r>
        <w:rPr>
          <w:rFonts w:eastAsia="Times New Roman" w:cs="Times New Roman"/>
          <w:szCs w:val="24"/>
        </w:rPr>
        <w:t>.</w:t>
      </w:r>
      <w:r w:rsidRPr="00E54EB7">
        <w:rPr>
          <w:rFonts w:eastAsia="Times New Roman" w:cs="Times New Roman"/>
          <w:szCs w:val="24"/>
        </w:rPr>
        <w:t xml:space="preserve"> Κου</w:t>
      </w:r>
      <w:r w:rsidRPr="00E54EB7">
        <w:rPr>
          <w:rFonts w:eastAsia="Times New Roman" w:cs="Times New Roman"/>
          <w:szCs w:val="24"/>
        </w:rPr>
        <w:t>ντουρά</w:t>
      </w:r>
      <w:r>
        <w:rPr>
          <w:rFonts w:eastAsia="Times New Roman" w:cs="Times New Roman"/>
          <w:szCs w:val="24"/>
        </w:rPr>
        <w:t>;</w:t>
      </w:r>
      <w:r w:rsidRPr="00E54EB7">
        <w:rPr>
          <w:rFonts w:eastAsia="Times New Roman" w:cs="Times New Roman"/>
          <w:szCs w:val="24"/>
        </w:rPr>
        <w:t xml:space="preserve"> </w:t>
      </w:r>
      <w:r>
        <w:rPr>
          <w:rFonts w:eastAsia="Times New Roman" w:cs="Times New Roman"/>
          <w:szCs w:val="24"/>
        </w:rPr>
        <w:t>Μ</w:t>
      </w:r>
      <w:r w:rsidRPr="00E54EB7">
        <w:rPr>
          <w:rFonts w:eastAsia="Times New Roman" w:cs="Times New Roman"/>
          <w:szCs w:val="24"/>
        </w:rPr>
        <w:t>ία θέση στα ψηφοδέλτια θέλετε να τους δώσετε μόνο και τίποτα άλλο</w:t>
      </w:r>
      <w:r>
        <w:rPr>
          <w:rFonts w:eastAsia="Times New Roman" w:cs="Times New Roman"/>
          <w:szCs w:val="24"/>
        </w:rPr>
        <w:t>. Ν</w:t>
      </w:r>
      <w:r w:rsidRPr="00E54EB7">
        <w:rPr>
          <w:rFonts w:eastAsia="Times New Roman" w:cs="Times New Roman"/>
          <w:szCs w:val="24"/>
        </w:rPr>
        <w:t xml:space="preserve">α </w:t>
      </w:r>
      <w:r>
        <w:rPr>
          <w:rFonts w:eastAsia="Times New Roman" w:cs="Times New Roman"/>
          <w:szCs w:val="24"/>
        </w:rPr>
        <w:t xml:space="preserve">τους </w:t>
      </w:r>
      <w:r w:rsidRPr="00E54EB7">
        <w:rPr>
          <w:rFonts w:eastAsia="Times New Roman" w:cs="Times New Roman"/>
          <w:szCs w:val="24"/>
        </w:rPr>
        <w:t>καλύψετε τα μάτια</w:t>
      </w:r>
      <w:r>
        <w:rPr>
          <w:rFonts w:eastAsia="Times New Roman" w:cs="Times New Roman"/>
          <w:szCs w:val="24"/>
        </w:rPr>
        <w:t>,</w:t>
      </w:r>
      <w:r w:rsidRPr="00E54EB7">
        <w:rPr>
          <w:rFonts w:eastAsia="Times New Roman" w:cs="Times New Roman"/>
          <w:szCs w:val="24"/>
        </w:rPr>
        <w:t xml:space="preserve"> να βγάλετε ανθρώπους που </w:t>
      </w:r>
      <w:r>
        <w:rPr>
          <w:rFonts w:eastAsia="Times New Roman" w:cs="Times New Roman"/>
          <w:szCs w:val="24"/>
        </w:rPr>
        <w:t>ενδεχομένως</w:t>
      </w:r>
      <w:r w:rsidRPr="00E54EB7">
        <w:rPr>
          <w:rFonts w:eastAsia="Times New Roman" w:cs="Times New Roman"/>
          <w:szCs w:val="24"/>
        </w:rPr>
        <w:t xml:space="preserve"> σας εκφράζουν ιδεολογικά</w:t>
      </w:r>
      <w:r>
        <w:rPr>
          <w:rFonts w:eastAsia="Times New Roman" w:cs="Times New Roman"/>
          <w:szCs w:val="24"/>
        </w:rPr>
        <w:t>, ό</w:t>
      </w:r>
      <w:r w:rsidRPr="00E54EB7">
        <w:rPr>
          <w:rFonts w:eastAsia="Times New Roman" w:cs="Times New Roman"/>
          <w:szCs w:val="24"/>
        </w:rPr>
        <w:t>πως η κ</w:t>
      </w:r>
      <w:r>
        <w:rPr>
          <w:rFonts w:eastAsia="Times New Roman" w:cs="Times New Roman"/>
          <w:szCs w:val="24"/>
        </w:rPr>
        <w:t>.</w:t>
      </w:r>
      <w:r w:rsidRPr="00E54EB7">
        <w:rPr>
          <w:rFonts w:eastAsia="Times New Roman" w:cs="Times New Roman"/>
          <w:szCs w:val="24"/>
        </w:rPr>
        <w:t xml:space="preserve"> Ζορμπά με τις αν</w:t>
      </w:r>
      <w:r>
        <w:rPr>
          <w:rFonts w:eastAsia="Times New Roman" w:cs="Times New Roman"/>
          <w:szCs w:val="24"/>
        </w:rPr>
        <w:t>αρτήσεις</w:t>
      </w:r>
      <w:r w:rsidRPr="00E54EB7">
        <w:rPr>
          <w:rFonts w:eastAsia="Times New Roman" w:cs="Times New Roman"/>
          <w:szCs w:val="24"/>
        </w:rPr>
        <w:t xml:space="preserve"> </w:t>
      </w:r>
      <w:r>
        <w:rPr>
          <w:rFonts w:eastAsia="Times New Roman" w:cs="Times New Roman"/>
          <w:szCs w:val="24"/>
        </w:rPr>
        <w:t>της,</w:t>
      </w:r>
      <w:r w:rsidRPr="00E54EB7">
        <w:rPr>
          <w:rFonts w:eastAsia="Times New Roman" w:cs="Times New Roman"/>
          <w:szCs w:val="24"/>
        </w:rPr>
        <w:t xml:space="preserve"> και να τελειώνετε και να τους έχετε </w:t>
      </w:r>
      <w:r>
        <w:rPr>
          <w:rFonts w:eastAsia="Times New Roman" w:cs="Times New Roman"/>
          <w:szCs w:val="24"/>
        </w:rPr>
        <w:t>στύψει και αυτ</w:t>
      </w:r>
      <w:r>
        <w:rPr>
          <w:rFonts w:eastAsia="Times New Roman" w:cs="Times New Roman"/>
          <w:szCs w:val="24"/>
        </w:rPr>
        <w:t>ούς</w:t>
      </w:r>
      <w:r w:rsidRPr="00E54EB7">
        <w:rPr>
          <w:rFonts w:eastAsia="Times New Roman" w:cs="Times New Roman"/>
          <w:szCs w:val="24"/>
        </w:rPr>
        <w:t xml:space="preserve"> σαν στυμμένες λεμονόκουπες και να τ</w:t>
      </w:r>
      <w:r>
        <w:rPr>
          <w:rFonts w:eastAsia="Times New Roman" w:cs="Times New Roman"/>
          <w:szCs w:val="24"/>
        </w:rPr>
        <w:t>ους</w:t>
      </w:r>
      <w:r w:rsidRPr="00E54EB7">
        <w:rPr>
          <w:rFonts w:eastAsia="Times New Roman" w:cs="Times New Roman"/>
          <w:szCs w:val="24"/>
        </w:rPr>
        <w:t xml:space="preserve"> έχετε εγκαταλείψει</w:t>
      </w:r>
      <w:r>
        <w:rPr>
          <w:rFonts w:eastAsia="Times New Roman" w:cs="Times New Roman"/>
          <w:szCs w:val="24"/>
        </w:rPr>
        <w:t>.</w:t>
      </w:r>
    </w:p>
    <w:p w14:paraId="03A7357E" w14:textId="77777777" w:rsidR="00E615E6" w:rsidRDefault="00720F21">
      <w:pPr>
        <w:tabs>
          <w:tab w:val="left" w:pos="3216"/>
        </w:tabs>
        <w:spacing w:after="0" w:line="600" w:lineRule="auto"/>
        <w:ind w:firstLine="720"/>
        <w:jc w:val="both"/>
        <w:rPr>
          <w:rFonts w:eastAsia="Times New Roman" w:cs="Times New Roman"/>
          <w:szCs w:val="24"/>
        </w:rPr>
      </w:pPr>
      <w:r>
        <w:rPr>
          <w:rFonts w:eastAsia="Times New Roman" w:cs="Times New Roman"/>
          <w:szCs w:val="24"/>
        </w:rPr>
        <w:t>Ε</w:t>
      </w:r>
      <w:r w:rsidRPr="00E54EB7">
        <w:rPr>
          <w:rFonts w:eastAsia="Times New Roman" w:cs="Times New Roman"/>
          <w:szCs w:val="24"/>
        </w:rPr>
        <w:t>υχαριστώ πολύ</w:t>
      </w:r>
      <w:r>
        <w:rPr>
          <w:rFonts w:eastAsia="Times New Roman" w:cs="Times New Roman"/>
          <w:szCs w:val="24"/>
        </w:rPr>
        <w:t xml:space="preserve">, κύριε Πρόεδρε. </w:t>
      </w:r>
    </w:p>
    <w:p w14:paraId="03A7357F" w14:textId="77777777" w:rsidR="00E615E6" w:rsidRDefault="00720F21">
      <w:pPr>
        <w:tabs>
          <w:tab w:val="left" w:pos="3216"/>
        </w:tabs>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03A73580" w14:textId="77777777" w:rsidR="00E615E6" w:rsidRDefault="00720F21">
      <w:pPr>
        <w:tabs>
          <w:tab w:val="left" w:pos="3216"/>
        </w:tabs>
        <w:spacing w:after="0" w:line="600" w:lineRule="auto"/>
        <w:ind w:firstLine="720"/>
        <w:jc w:val="both"/>
        <w:rPr>
          <w:rFonts w:eastAsia="Times New Roman" w:cs="Times New Roman"/>
          <w:szCs w:val="24"/>
        </w:rPr>
      </w:pPr>
      <w:r>
        <w:rPr>
          <w:rFonts w:eastAsia="Times New Roman" w:cs="Times New Roman"/>
          <w:b/>
          <w:szCs w:val="24"/>
        </w:rPr>
        <w:t xml:space="preserve">ΠΡΟΕΔΡΕΥΩΝ (Δημήτριος </w:t>
      </w:r>
      <w:proofErr w:type="spellStart"/>
      <w:r>
        <w:rPr>
          <w:rFonts w:eastAsia="Times New Roman" w:cs="Times New Roman"/>
          <w:b/>
          <w:szCs w:val="24"/>
        </w:rPr>
        <w:t>Κρεμαστινός</w:t>
      </w:r>
      <w:proofErr w:type="spellEnd"/>
      <w:r>
        <w:rPr>
          <w:rFonts w:eastAsia="Times New Roman" w:cs="Times New Roman"/>
          <w:b/>
          <w:szCs w:val="24"/>
        </w:rPr>
        <w:t xml:space="preserve">): </w:t>
      </w:r>
      <w:r w:rsidRPr="00E54EB7">
        <w:rPr>
          <w:rFonts w:eastAsia="Times New Roman" w:cs="Times New Roman"/>
          <w:szCs w:val="24"/>
        </w:rPr>
        <w:t>Και εγώ ευχαριστώ</w:t>
      </w:r>
      <w:r>
        <w:rPr>
          <w:rFonts w:eastAsia="Times New Roman" w:cs="Times New Roman"/>
          <w:szCs w:val="24"/>
        </w:rPr>
        <w:t>.</w:t>
      </w:r>
    </w:p>
    <w:p w14:paraId="03A73581" w14:textId="77777777" w:rsidR="00E615E6" w:rsidRDefault="00720F21">
      <w:pPr>
        <w:tabs>
          <w:tab w:val="left" w:pos="3216"/>
        </w:tabs>
        <w:spacing w:after="0" w:line="600" w:lineRule="auto"/>
        <w:ind w:firstLine="720"/>
        <w:jc w:val="both"/>
        <w:rPr>
          <w:rFonts w:eastAsia="Times New Roman" w:cs="Times New Roman"/>
          <w:szCs w:val="24"/>
        </w:rPr>
      </w:pPr>
      <w:r>
        <w:rPr>
          <w:rFonts w:eastAsia="Times New Roman" w:cs="Times New Roman"/>
          <w:szCs w:val="24"/>
        </w:rPr>
        <w:t>Προχωρούμε με</w:t>
      </w:r>
      <w:r w:rsidRPr="00E54EB7">
        <w:rPr>
          <w:rFonts w:eastAsia="Times New Roman" w:cs="Times New Roman"/>
          <w:szCs w:val="24"/>
        </w:rPr>
        <w:t xml:space="preserve"> την κ</w:t>
      </w:r>
      <w:r>
        <w:rPr>
          <w:rFonts w:eastAsia="Times New Roman" w:cs="Times New Roman"/>
          <w:szCs w:val="24"/>
        </w:rPr>
        <w:t xml:space="preserve">. </w:t>
      </w:r>
      <w:proofErr w:type="spellStart"/>
      <w:r>
        <w:rPr>
          <w:rFonts w:eastAsia="Times New Roman" w:cs="Times New Roman"/>
          <w:szCs w:val="24"/>
        </w:rPr>
        <w:t>Β</w:t>
      </w:r>
      <w:r w:rsidRPr="00E54EB7">
        <w:rPr>
          <w:rFonts w:eastAsia="Times New Roman" w:cs="Times New Roman"/>
          <w:szCs w:val="24"/>
        </w:rPr>
        <w:t>αγιωνάκη</w:t>
      </w:r>
      <w:proofErr w:type="spellEnd"/>
      <w:r>
        <w:rPr>
          <w:rFonts w:eastAsia="Times New Roman" w:cs="Times New Roman"/>
          <w:szCs w:val="24"/>
        </w:rPr>
        <w:t>,</w:t>
      </w:r>
      <w:r w:rsidRPr="00E54EB7">
        <w:rPr>
          <w:rFonts w:eastAsia="Times New Roman" w:cs="Times New Roman"/>
          <w:szCs w:val="24"/>
        </w:rPr>
        <w:t xml:space="preserve"> </w:t>
      </w:r>
      <w:r>
        <w:rPr>
          <w:rFonts w:eastAsia="Times New Roman" w:cs="Times New Roman"/>
          <w:szCs w:val="24"/>
        </w:rPr>
        <w:t>Β</w:t>
      </w:r>
      <w:r w:rsidRPr="00E54EB7">
        <w:rPr>
          <w:rFonts w:eastAsia="Times New Roman" w:cs="Times New Roman"/>
          <w:szCs w:val="24"/>
        </w:rPr>
        <w:t>ουλευτή του ΣΥΡΙΖΑ</w:t>
      </w:r>
      <w:r>
        <w:rPr>
          <w:rFonts w:eastAsia="Times New Roman" w:cs="Times New Roman"/>
          <w:szCs w:val="24"/>
        </w:rPr>
        <w:t>.</w:t>
      </w:r>
    </w:p>
    <w:p w14:paraId="03A73582" w14:textId="77777777" w:rsidR="00E615E6" w:rsidRDefault="00720F21">
      <w:pPr>
        <w:tabs>
          <w:tab w:val="left" w:pos="3216"/>
        </w:tabs>
        <w:spacing w:after="0" w:line="600" w:lineRule="auto"/>
        <w:ind w:firstLine="720"/>
        <w:jc w:val="both"/>
        <w:rPr>
          <w:rFonts w:eastAsia="Times New Roman" w:cs="Times New Roman"/>
          <w:szCs w:val="24"/>
        </w:rPr>
      </w:pPr>
      <w:r>
        <w:rPr>
          <w:rFonts w:eastAsia="Times New Roman" w:cs="Times New Roman"/>
          <w:b/>
          <w:szCs w:val="24"/>
        </w:rPr>
        <w:lastRenderedPageBreak/>
        <w:t xml:space="preserve">ΕΥΑΓΓΕΛΙΑ </w:t>
      </w:r>
      <w:r>
        <w:rPr>
          <w:rFonts w:eastAsia="Times New Roman" w:cs="Times New Roman"/>
          <w:b/>
          <w:szCs w:val="24"/>
        </w:rPr>
        <w:t>(ΒΑΛΙΑ)</w:t>
      </w:r>
      <w:r>
        <w:rPr>
          <w:rFonts w:eastAsia="Times New Roman" w:cs="Times New Roman"/>
          <w:b/>
          <w:szCs w:val="24"/>
        </w:rPr>
        <w:t xml:space="preserve"> ΒΑΓΙΩΝΑΚΗ: </w:t>
      </w:r>
      <w:proofErr w:type="spellStart"/>
      <w:r>
        <w:rPr>
          <w:rFonts w:eastAsia="Times New Roman" w:cs="Times New Roman"/>
          <w:szCs w:val="24"/>
        </w:rPr>
        <w:t>Συναδέλφισσες</w:t>
      </w:r>
      <w:proofErr w:type="spellEnd"/>
      <w:r>
        <w:rPr>
          <w:rFonts w:eastAsia="Times New Roman" w:cs="Times New Roman"/>
          <w:szCs w:val="24"/>
        </w:rPr>
        <w:t xml:space="preserve"> και συνάδελφοι, </w:t>
      </w:r>
      <w:r w:rsidRPr="00E54EB7">
        <w:rPr>
          <w:rFonts w:eastAsia="Times New Roman" w:cs="Times New Roman"/>
          <w:szCs w:val="24"/>
        </w:rPr>
        <w:t>σήμερα συζητάμε ένα σημαντικό νομοσχέδιο</w:t>
      </w:r>
      <w:r>
        <w:rPr>
          <w:rFonts w:eastAsia="Times New Roman" w:cs="Times New Roman"/>
          <w:szCs w:val="24"/>
        </w:rPr>
        <w:t>,</w:t>
      </w:r>
      <w:r w:rsidRPr="00E54EB7">
        <w:rPr>
          <w:rFonts w:eastAsia="Times New Roman" w:cs="Times New Roman"/>
          <w:szCs w:val="24"/>
        </w:rPr>
        <w:t xml:space="preserve"> που έρχεται </w:t>
      </w:r>
      <w:r>
        <w:rPr>
          <w:rFonts w:eastAsia="Times New Roman" w:cs="Times New Roman"/>
          <w:szCs w:val="24"/>
        </w:rPr>
        <w:t xml:space="preserve">ως </w:t>
      </w:r>
      <w:r w:rsidRPr="00E54EB7">
        <w:rPr>
          <w:rFonts w:eastAsia="Times New Roman" w:cs="Times New Roman"/>
          <w:szCs w:val="24"/>
        </w:rPr>
        <w:t>συνέχεια της επικύρωση</w:t>
      </w:r>
      <w:r>
        <w:rPr>
          <w:rFonts w:eastAsia="Times New Roman" w:cs="Times New Roman"/>
          <w:szCs w:val="24"/>
        </w:rPr>
        <w:t>ς</w:t>
      </w:r>
      <w:r w:rsidRPr="00E54EB7">
        <w:rPr>
          <w:rFonts w:eastAsia="Times New Roman" w:cs="Times New Roman"/>
          <w:szCs w:val="24"/>
        </w:rPr>
        <w:t xml:space="preserve"> της </w:t>
      </w:r>
      <w:r>
        <w:rPr>
          <w:rFonts w:eastAsia="Times New Roman" w:cs="Times New Roman"/>
          <w:szCs w:val="24"/>
        </w:rPr>
        <w:t>Σ</w:t>
      </w:r>
      <w:r w:rsidRPr="00E54EB7">
        <w:rPr>
          <w:rFonts w:eastAsia="Times New Roman" w:cs="Times New Roman"/>
          <w:szCs w:val="24"/>
        </w:rPr>
        <w:t>ύμβασης της Κωνσταντινούπολης και που στην καρδιά του βρίσκεται</w:t>
      </w:r>
      <w:r>
        <w:rPr>
          <w:rFonts w:eastAsia="Times New Roman" w:cs="Times New Roman"/>
          <w:szCs w:val="24"/>
        </w:rPr>
        <w:t xml:space="preserve"> η</w:t>
      </w:r>
      <w:r w:rsidRPr="00E54EB7">
        <w:rPr>
          <w:rFonts w:eastAsia="Times New Roman" w:cs="Times New Roman"/>
          <w:szCs w:val="24"/>
        </w:rPr>
        <w:t xml:space="preserve"> ισότητα των φύλων μέσα από πολύπλευρες </w:t>
      </w:r>
      <w:r>
        <w:rPr>
          <w:rFonts w:eastAsia="Times New Roman" w:cs="Times New Roman"/>
          <w:szCs w:val="24"/>
        </w:rPr>
        <w:t>τομές</w:t>
      </w:r>
      <w:r>
        <w:rPr>
          <w:rFonts w:eastAsia="Times New Roman" w:cs="Times New Roman"/>
          <w:szCs w:val="24"/>
        </w:rPr>
        <w:t xml:space="preserve">. </w:t>
      </w:r>
    </w:p>
    <w:p w14:paraId="03A73583" w14:textId="77777777" w:rsidR="00E615E6" w:rsidRDefault="00720F21">
      <w:pPr>
        <w:tabs>
          <w:tab w:val="left" w:pos="3216"/>
        </w:tabs>
        <w:spacing w:after="0" w:line="600" w:lineRule="auto"/>
        <w:ind w:firstLine="720"/>
        <w:jc w:val="both"/>
        <w:rPr>
          <w:rFonts w:eastAsia="Times New Roman" w:cs="Times New Roman"/>
          <w:szCs w:val="24"/>
        </w:rPr>
      </w:pPr>
      <w:r>
        <w:rPr>
          <w:rFonts w:eastAsia="Times New Roman" w:cs="Times New Roman"/>
          <w:szCs w:val="24"/>
        </w:rPr>
        <w:t>Εμπεριέχει,</w:t>
      </w:r>
      <w:r w:rsidRPr="00E54EB7">
        <w:rPr>
          <w:rFonts w:eastAsia="Times New Roman" w:cs="Times New Roman"/>
          <w:szCs w:val="24"/>
        </w:rPr>
        <w:t xml:space="preserve"> </w:t>
      </w:r>
      <w:r>
        <w:rPr>
          <w:rFonts w:eastAsia="Times New Roman" w:cs="Times New Roman"/>
          <w:szCs w:val="24"/>
        </w:rPr>
        <w:t>επίσης,</w:t>
      </w:r>
      <w:r w:rsidRPr="00E54EB7">
        <w:rPr>
          <w:rFonts w:eastAsia="Times New Roman" w:cs="Times New Roman"/>
          <w:szCs w:val="24"/>
        </w:rPr>
        <w:t xml:space="preserve"> βελτιώσεις στα θέματα ιθαγένειας</w:t>
      </w:r>
      <w:r>
        <w:rPr>
          <w:rFonts w:eastAsia="Times New Roman" w:cs="Times New Roman"/>
          <w:szCs w:val="24"/>
        </w:rPr>
        <w:t>,</w:t>
      </w:r>
      <w:r w:rsidRPr="00E54EB7">
        <w:rPr>
          <w:rFonts w:eastAsia="Times New Roman" w:cs="Times New Roman"/>
          <w:szCs w:val="24"/>
        </w:rPr>
        <w:t xml:space="preserve"> που προσπαθεί να θεραπεύσει προβλήματα που προέκυψαν από την εφαρμογή του νόμου που ψηφίσαμε</w:t>
      </w:r>
      <w:r>
        <w:rPr>
          <w:rFonts w:eastAsia="Times New Roman" w:cs="Times New Roman"/>
          <w:szCs w:val="24"/>
        </w:rPr>
        <w:t>,</w:t>
      </w:r>
      <w:r w:rsidRPr="00E54EB7">
        <w:rPr>
          <w:rFonts w:eastAsia="Times New Roman" w:cs="Times New Roman"/>
          <w:szCs w:val="24"/>
        </w:rPr>
        <w:t xml:space="preserve"> όπως επίσης </w:t>
      </w:r>
      <w:r>
        <w:rPr>
          <w:rFonts w:eastAsia="Times New Roman" w:cs="Times New Roman"/>
          <w:szCs w:val="24"/>
        </w:rPr>
        <w:t>επιφέρει βελτιώσεις στον</w:t>
      </w:r>
      <w:r w:rsidRPr="00E54EB7">
        <w:rPr>
          <w:rFonts w:eastAsia="Times New Roman" w:cs="Times New Roman"/>
          <w:szCs w:val="24"/>
        </w:rPr>
        <w:t xml:space="preserve"> </w:t>
      </w:r>
      <w:r>
        <w:rPr>
          <w:rFonts w:eastAsia="Times New Roman" w:cs="Times New Roman"/>
          <w:szCs w:val="24"/>
        </w:rPr>
        <w:t>«ΚΛΕΙΣΘΕΝΗ»</w:t>
      </w:r>
      <w:r w:rsidRPr="00E54EB7">
        <w:rPr>
          <w:rFonts w:eastAsia="Times New Roman" w:cs="Times New Roman"/>
          <w:szCs w:val="24"/>
        </w:rPr>
        <w:t xml:space="preserve"> και </w:t>
      </w:r>
      <w:r>
        <w:rPr>
          <w:rFonts w:eastAsia="Times New Roman" w:cs="Times New Roman"/>
          <w:szCs w:val="24"/>
        </w:rPr>
        <w:t xml:space="preserve">σε </w:t>
      </w:r>
      <w:r w:rsidRPr="00E54EB7">
        <w:rPr>
          <w:rFonts w:eastAsia="Times New Roman" w:cs="Times New Roman"/>
          <w:szCs w:val="24"/>
        </w:rPr>
        <w:t xml:space="preserve">θέματα που αφορούν τους </w:t>
      </w:r>
      <w:r>
        <w:rPr>
          <w:rFonts w:eastAsia="Times New Roman" w:cs="Times New Roman"/>
          <w:szCs w:val="24"/>
        </w:rPr>
        <w:t>Ο</w:t>
      </w:r>
      <w:r w:rsidRPr="00E54EB7">
        <w:rPr>
          <w:rFonts w:eastAsia="Times New Roman" w:cs="Times New Roman"/>
          <w:szCs w:val="24"/>
        </w:rPr>
        <w:t xml:space="preserve">ργανισμούς </w:t>
      </w:r>
      <w:r>
        <w:rPr>
          <w:rFonts w:eastAsia="Times New Roman" w:cs="Times New Roman"/>
          <w:szCs w:val="24"/>
        </w:rPr>
        <w:t>Τ</w:t>
      </w:r>
      <w:r w:rsidRPr="00E54EB7">
        <w:rPr>
          <w:rFonts w:eastAsia="Times New Roman" w:cs="Times New Roman"/>
          <w:szCs w:val="24"/>
        </w:rPr>
        <w:t xml:space="preserve">οπικής </w:t>
      </w:r>
      <w:r>
        <w:rPr>
          <w:rFonts w:eastAsia="Times New Roman" w:cs="Times New Roman"/>
          <w:szCs w:val="24"/>
        </w:rPr>
        <w:t>Α</w:t>
      </w:r>
      <w:r w:rsidRPr="00E54EB7">
        <w:rPr>
          <w:rFonts w:eastAsia="Times New Roman" w:cs="Times New Roman"/>
          <w:szCs w:val="24"/>
        </w:rPr>
        <w:t>υτοδ</w:t>
      </w:r>
      <w:r w:rsidRPr="00E54EB7">
        <w:rPr>
          <w:rFonts w:eastAsia="Times New Roman" w:cs="Times New Roman"/>
          <w:szCs w:val="24"/>
        </w:rPr>
        <w:t xml:space="preserve">ιοίκησης </w:t>
      </w:r>
      <w:r>
        <w:rPr>
          <w:rFonts w:eastAsia="Times New Roman" w:cs="Times New Roman"/>
          <w:szCs w:val="24"/>
        </w:rPr>
        <w:t>Α</w:t>
      </w:r>
      <w:r>
        <w:rPr>
          <w:rFonts w:eastAsia="Times New Roman" w:cs="Times New Roman"/>
          <w:szCs w:val="24"/>
        </w:rPr>
        <w:t>΄</w:t>
      </w:r>
      <w:r w:rsidRPr="00E54EB7">
        <w:rPr>
          <w:rFonts w:eastAsia="Times New Roman" w:cs="Times New Roman"/>
          <w:szCs w:val="24"/>
        </w:rPr>
        <w:t xml:space="preserve"> και </w:t>
      </w:r>
      <w:r>
        <w:rPr>
          <w:rFonts w:eastAsia="Times New Roman" w:cs="Times New Roman"/>
          <w:szCs w:val="24"/>
        </w:rPr>
        <w:t>Β</w:t>
      </w:r>
      <w:r>
        <w:rPr>
          <w:rFonts w:eastAsia="Times New Roman" w:cs="Times New Roman"/>
          <w:szCs w:val="24"/>
        </w:rPr>
        <w:t>΄</w:t>
      </w:r>
      <w:r w:rsidRPr="00E54EB7">
        <w:rPr>
          <w:rFonts w:eastAsia="Times New Roman" w:cs="Times New Roman"/>
          <w:szCs w:val="24"/>
        </w:rPr>
        <w:t xml:space="preserve"> βαθμού</w:t>
      </w:r>
      <w:r>
        <w:rPr>
          <w:rFonts w:eastAsia="Times New Roman" w:cs="Times New Roman"/>
          <w:szCs w:val="24"/>
        </w:rPr>
        <w:t>.</w:t>
      </w:r>
    </w:p>
    <w:p w14:paraId="03A73584" w14:textId="77777777" w:rsidR="00E615E6" w:rsidRDefault="00720F21">
      <w:pPr>
        <w:tabs>
          <w:tab w:val="left" w:pos="3216"/>
        </w:tabs>
        <w:spacing w:after="0" w:line="600" w:lineRule="auto"/>
        <w:ind w:firstLine="720"/>
        <w:jc w:val="both"/>
        <w:rPr>
          <w:rFonts w:eastAsia="Times New Roman" w:cs="Times New Roman"/>
          <w:szCs w:val="24"/>
        </w:rPr>
      </w:pPr>
      <w:r w:rsidRPr="00E54EB7">
        <w:rPr>
          <w:rFonts w:eastAsia="Times New Roman" w:cs="Times New Roman"/>
          <w:szCs w:val="24"/>
        </w:rPr>
        <w:t xml:space="preserve"> Θα σταθώ στο πρώτο σκέλος</w:t>
      </w:r>
      <w:r>
        <w:rPr>
          <w:rFonts w:eastAsia="Times New Roman" w:cs="Times New Roman"/>
          <w:szCs w:val="24"/>
        </w:rPr>
        <w:t>, σ</w:t>
      </w:r>
      <w:r w:rsidRPr="00E54EB7">
        <w:rPr>
          <w:rFonts w:eastAsia="Times New Roman" w:cs="Times New Roman"/>
          <w:szCs w:val="24"/>
        </w:rPr>
        <w:t>τα θέματα ισότητας</w:t>
      </w:r>
      <w:r>
        <w:rPr>
          <w:rFonts w:eastAsia="Times New Roman" w:cs="Times New Roman"/>
          <w:szCs w:val="24"/>
        </w:rPr>
        <w:t>,</w:t>
      </w:r>
      <w:r w:rsidRPr="00E54EB7">
        <w:rPr>
          <w:rFonts w:eastAsia="Times New Roman" w:cs="Times New Roman"/>
          <w:szCs w:val="24"/>
        </w:rPr>
        <w:t xml:space="preserve"> σημειώνοντας ότι ως πρώην </w:t>
      </w:r>
      <w:r>
        <w:rPr>
          <w:rFonts w:eastAsia="Times New Roman" w:cs="Times New Roman"/>
          <w:szCs w:val="24"/>
        </w:rPr>
        <w:t>Π</w:t>
      </w:r>
      <w:r w:rsidRPr="00E54EB7">
        <w:rPr>
          <w:rFonts w:eastAsia="Times New Roman" w:cs="Times New Roman"/>
          <w:szCs w:val="24"/>
        </w:rPr>
        <w:t xml:space="preserve">ρόεδρος </w:t>
      </w:r>
      <w:r>
        <w:rPr>
          <w:rFonts w:eastAsia="Times New Roman" w:cs="Times New Roman"/>
          <w:szCs w:val="24"/>
        </w:rPr>
        <w:t>της Ε</w:t>
      </w:r>
      <w:r w:rsidRPr="00E54EB7">
        <w:rPr>
          <w:rFonts w:eastAsia="Times New Roman" w:cs="Times New Roman"/>
          <w:szCs w:val="24"/>
        </w:rPr>
        <w:t xml:space="preserve">πιτροπής </w:t>
      </w:r>
      <w:r>
        <w:rPr>
          <w:rFonts w:eastAsia="Times New Roman" w:cs="Times New Roman"/>
          <w:szCs w:val="24"/>
        </w:rPr>
        <w:t>Ι</w:t>
      </w:r>
      <w:r w:rsidRPr="00E54EB7">
        <w:rPr>
          <w:rFonts w:eastAsia="Times New Roman" w:cs="Times New Roman"/>
          <w:szCs w:val="24"/>
        </w:rPr>
        <w:t>σότητας στο</w:t>
      </w:r>
      <w:r>
        <w:rPr>
          <w:rFonts w:eastAsia="Times New Roman" w:cs="Times New Roman"/>
          <w:szCs w:val="24"/>
        </w:rPr>
        <w:t>ν</w:t>
      </w:r>
      <w:r w:rsidRPr="00E54EB7">
        <w:rPr>
          <w:rFonts w:eastAsia="Times New Roman" w:cs="Times New Roman"/>
          <w:szCs w:val="24"/>
        </w:rPr>
        <w:t xml:space="preserve"> </w:t>
      </w:r>
      <w:r>
        <w:rPr>
          <w:rFonts w:eastAsia="Times New Roman" w:cs="Times New Roman"/>
          <w:szCs w:val="24"/>
        </w:rPr>
        <w:t>Ν</w:t>
      </w:r>
      <w:r w:rsidRPr="00E54EB7">
        <w:rPr>
          <w:rFonts w:eastAsia="Times New Roman" w:cs="Times New Roman"/>
          <w:szCs w:val="24"/>
        </w:rPr>
        <w:t>ομό Χανίων αισθάνομαι ικανοποιημέν</w:t>
      </w:r>
      <w:r>
        <w:rPr>
          <w:rFonts w:eastAsia="Times New Roman" w:cs="Times New Roman"/>
          <w:szCs w:val="24"/>
        </w:rPr>
        <w:t>η,</w:t>
      </w:r>
      <w:r w:rsidRPr="00E54EB7">
        <w:rPr>
          <w:rFonts w:eastAsia="Times New Roman" w:cs="Times New Roman"/>
          <w:szCs w:val="24"/>
        </w:rPr>
        <w:t xml:space="preserve"> γιατί θέματα που τότε </w:t>
      </w:r>
      <w:r>
        <w:rPr>
          <w:rFonts w:eastAsia="Times New Roman" w:cs="Times New Roman"/>
          <w:szCs w:val="24"/>
        </w:rPr>
        <w:t>τ</w:t>
      </w:r>
      <w:r w:rsidRPr="00E54EB7">
        <w:rPr>
          <w:rFonts w:eastAsia="Times New Roman" w:cs="Times New Roman"/>
          <w:szCs w:val="24"/>
        </w:rPr>
        <w:t xml:space="preserve">α θέταμε ως αιτήματα και η πραγματοποίησή τους </w:t>
      </w:r>
      <w:r>
        <w:rPr>
          <w:rFonts w:eastAsia="Times New Roman" w:cs="Times New Roman"/>
          <w:szCs w:val="24"/>
        </w:rPr>
        <w:t>φάνταζε</w:t>
      </w:r>
      <w:r w:rsidRPr="00E54EB7">
        <w:rPr>
          <w:rFonts w:eastAsia="Times New Roman" w:cs="Times New Roman"/>
          <w:szCs w:val="24"/>
        </w:rPr>
        <w:t xml:space="preserve"> μ</w:t>
      </w:r>
      <w:r w:rsidRPr="00E54EB7">
        <w:rPr>
          <w:rFonts w:eastAsia="Times New Roman" w:cs="Times New Roman"/>
          <w:szCs w:val="24"/>
        </w:rPr>
        <w:t>ακρινή</w:t>
      </w:r>
      <w:r>
        <w:rPr>
          <w:rFonts w:eastAsia="Times New Roman" w:cs="Times New Roman"/>
          <w:szCs w:val="24"/>
        </w:rPr>
        <w:t>, σ</w:t>
      </w:r>
      <w:r w:rsidRPr="00E54EB7">
        <w:rPr>
          <w:rFonts w:eastAsia="Times New Roman" w:cs="Times New Roman"/>
          <w:szCs w:val="24"/>
        </w:rPr>
        <w:t xml:space="preserve">ήμερα ανοίγει ο δρόμος για την πραγματοποίησή </w:t>
      </w:r>
      <w:r>
        <w:rPr>
          <w:rFonts w:eastAsia="Times New Roman" w:cs="Times New Roman"/>
          <w:szCs w:val="24"/>
        </w:rPr>
        <w:t>τους.</w:t>
      </w:r>
    </w:p>
    <w:p w14:paraId="03A73585" w14:textId="77777777" w:rsidR="00E615E6" w:rsidRDefault="00720F21">
      <w:pPr>
        <w:tabs>
          <w:tab w:val="left" w:pos="3216"/>
        </w:tabs>
        <w:spacing w:after="0" w:line="600" w:lineRule="auto"/>
        <w:ind w:firstLine="720"/>
        <w:jc w:val="both"/>
        <w:rPr>
          <w:rFonts w:eastAsia="Times New Roman" w:cs="Times New Roman"/>
          <w:szCs w:val="24"/>
        </w:rPr>
      </w:pPr>
      <w:r>
        <w:rPr>
          <w:rFonts w:eastAsia="Times New Roman" w:cs="Times New Roman"/>
          <w:szCs w:val="24"/>
        </w:rPr>
        <w:t>Κ</w:t>
      </w:r>
      <w:r w:rsidRPr="00E54EB7">
        <w:rPr>
          <w:rFonts w:eastAsia="Times New Roman" w:cs="Times New Roman"/>
          <w:szCs w:val="24"/>
        </w:rPr>
        <w:t>αι μία παρατήρηση</w:t>
      </w:r>
      <w:r>
        <w:rPr>
          <w:rFonts w:eastAsia="Times New Roman" w:cs="Times New Roman"/>
          <w:szCs w:val="24"/>
        </w:rPr>
        <w:t>: Το νομοσχέδιο βρίσκεται στη</w:t>
      </w:r>
      <w:r w:rsidRPr="00E54EB7">
        <w:rPr>
          <w:rFonts w:eastAsia="Times New Roman" w:cs="Times New Roman"/>
          <w:szCs w:val="24"/>
        </w:rPr>
        <w:t xml:space="preserve"> σωστή κατεύθυνση</w:t>
      </w:r>
      <w:r>
        <w:rPr>
          <w:rFonts w:eastAsia="Times New Roman" w:cs="Times New Roman"/>
          <w:szCs w:val="24"/>
        </w:rPr>
        <w:t>,</w:t>
      </w:r>
      <w:r w:rsidRPr="00E54EB7">
        <w:rPr>
          <w:rFonts w:eastAsia="Times New Roman" w:cs="Times New Roman"/>
          <w:szCs w:val="24"/>
        </w:rPr>
        <w:t xml:space="preserve"> αλλά ανησυχώ ότι θα συναντήσει αντιδράσεις </w:t>
      </w:r>
      <w:r w:rsidRPr="00E54EB7">
        <w:rPr>
          <w:rFonts w:eastAsia="Times New Roman" w:cs="Times New Roman"/>
          <w:szCs w:val="24"/>
        </w:rPr>
        <w:lastRenderedPageBreak/>
        <w:t xml:space="preserve">από τα </w:t>
      </w:r>
      <w:r>
        <w:rPr>
          <w:rFonts w:eastAsia="Times New Roman" w:cs="Times New Roman"/>
          <w:szCs w:val="24"/>
        </w:rPr>
        <w:t>Υπουργεία. Ε</w:t>
      </w:r>
      <w:r w:rsidRPr="00E54EB7">
        <w:rPr>
          <w:rFonts w:eastAsia="Times New Roman" w:cs="Times New Roman"/>
          <w:szCs w:val="24"/>
        </w:rPr>
        <w:t>γώ θεωρώ κομβικό θέμα το</w:t>
      </w:r>
      <w:r>
        <w:rPr>
          <w:rFonts w:eastAsia="Times New Roman" w:cs="Times New Roman"/>
          <w:szCs w:val="24"/>
        </w:rPr>
        <w:t>ν</w:t>
      </w:r>
      <w:r w:rsidRPr="00E54EB7">
        <w:rPr>
          <w:rFonts w:eastAsia="Times New Roman" w:cs="Times New Roman"/>
          <w:szCs w:val="24"/>
        </w:rPr>
        <w:t xml:space="preserve"> σχεδιασμό και τον έλεγχο της υλοποίησης </w:t>
      </w:r>
      <w:r w:rsidRPr="00E54EB7">
        <w:rPr>
          <w:rFonts w:eastAsia="Times New Roman" w:cs="Times New Roman"/>
          <w:szCs w:val="24"/>
        </w:rPr>
        <w:t>πολιτικών με τη διάσταση του φύλου στις επιμέρους πολιτικές και χρειάζεται</w:t>
      </w:r>
      <w:r>
        <w:rPr>
          <w:rFonts w:eastAsia="Times New Roman" w:cs="Times New Roman"/>
          <w:szCs w:val="24"/>
        </w:rPr>
        <w:t>,</w:t>
      </w:r>
      <w:r w:rsidRPr="00E54EB7">
        <w:rPr>
          <w:rFonts w:eastAsia="Times New Roman" w:cs="Times New Roman"/>
          <w:szCs w:val="24"/>
        </w:rPr>
        <w:t xml:space="preserve"> σημειώνω</w:t>
      </w:r>
      <w:r>
        <w:rPr>
          <w:rFonts w:eastAsia="Times New Roman" w:cs="Times New Roman"/>
          <w:szCs w:val="24"/>
        </w:rPr>
        <w:t>,</w:t>
      </w:r>
      <w:r w:rsidRPr="00E54EB7">
        <w:rPr>
          <w:rFonts w:eastAsia="Times New Roman" w:cs="Times New Roman"/>
          <w:szCs w:val="24"/>
        </w:rPr>
        <w:t xml:space="preserve"> προσοχή και επιμονή στο πώς θα προχωρήσει αυτό το δίκτυο των επιτροπών ισότητας και των δομών </w:t>
      </w:r>
      <w:r>
        <w:rPr>
          <w:rFonts w:eastAsia="Times New Roman" w:cs="Times New Roman"/>
          <w:szCs w:val="24"/>
        </w:rPr>
        <w:t>μέχρι κάτω,</w:t>
      </w:r>
      <w:r w:rsidRPr="00E54EB7">
        <w:rPr>
          <w:rFonts w:eastAsia="Times New Roman" w:cs="Times New Roman"/>
          <w:szCs w:val="24"/>
        </w:rPr>
        <w:t xml:space="preserve"> όχι μόνο </w:t>
      </w:r>
      <w:r>
        <w:rPr>
          <w:rFonts w:eastAsia="Times New Roman" w:cs="Times New Roman"/>
          <w:szCs w:val="24"/>
        </w:rPr>
        <w:t>ως σύσταση, αλλά και ως</w:t>
      </w:r>
      <w:r w:rsidRPr="00E54EB7">
        <w:rPr>
          <w:rFonts w:eastAsia="Times New Roman" w:cs="Times New Roman"/>
          <w:szCs w:val="24"/>
        </w:rPr>
        <w:t xml:space="preserve"> λειτουργία</w:t>
      </w:r>
      <w:r>
        <w:rPr>
          <w:rFonts w:eastAsia="Times New Roman" w:cs="Times New Roman"/>
          <w:szCs w:val="24"/>
        </w:rPr>
        <w:t>.</w:t>
      </w:r>
      <w:r w:rsidRPr="00E54EB7">
        <w:rPr>
          <w:rFonts w:eastAsia="Times New Roman" w:cs="Times New Roman"/>
          <w:szCs w:val="24"/>
        </w:rPr>
        <w:t xml:space="preserve"> </w:t>
      </w:r>
      <w:r>
        <w:rPr>
          <w:rFonts w:eastAsia="Times New Roman" w:cs="Times New Roman"/>
          <w:szCs w:val="24"/>
        </w:rPr>
        <w:t>Θ</w:t>
      </w:r>
      <w:r w:rsidRPr="00E54EB7">
        <w:rPr>
          <w:rFonts w:eastAsia="Times New Roman" w:cs="Times New Roman"/>
          <w:szCs w:val="24"/>
        </w:rPr>
        <w:t>εωρώ</w:t>
      </w:r>
      <w:r>
        <w:rPr>
          <w:rFonts w:eastAsia="Times New Roman" w:cs="Times New Roman"/>
          <w:szCs w:val="24"/>
        </w:rPr>
        <w:t>,</w:t>
      </w:r>
      <w:r w:rsidRPr="00E54EB7">
        <w:rPr>
          <w:rFonts w:eastAsia="Times New Roman" w:cs="Times New Roman"/>
          <w:szCs w:val="24"/>
        </w:rPr>
        <w:t xml:space="preserve"> βέβαια</w:t>
      </w:r>
      <w:r>
        <w:rPr>
          <w:rFonts w:eastAsia="Times New Roman" w:cs="Times New Roman"/>
          <w:szCs w:val="24"/>
        </w:rPr>
        <w:t>,</w:t>
      </w:r>
      <w:r w:rsidRPr="00E54EB7">
        <w:rPr>
          <w:rFonts w:eastAsia="Times New Roman" w:cs="Times New Roman"/>
          <w:szCs w:val="24"/>
        </w:rPr>
        <w:t xml:space="preserve"> πολύ</w:t>
      </w:r>
      <w:r w:rsidRPr="00E54EB7">
        <w:rPr>
          <w:rFonts w:eastAsia="Times New Roman" w:cs="Times New Roman"/>
          <w:szCs w:val="24"/>
        </w:rPr>
        <w:t xml:space="preserve"> θετική τη σύσταση του </w:t>
      </w:r>
      <w:r>
        <w:rPr>
          <w:rFonts w:eastAsia="Times New Roman" w:cs="Times New Roman"/>
          <w:szCs w:val="24"/>
        </w:rPr>
        <w:t>Γ</w:t>
      </w:r>
      <w:r w:rsidRPr="00E54EB7">
        <w:rPr>
          <w:rFonts w:eastAsia="Times New Roman" w:cs="Times New Roman"/>
          <w:szCs w:val="24"/>
        </w:rPr>
        <w:t xml:space="preserve">ραφείου </w:t>
      </w:r>
      <w:r>
        <w:rPr>
          <w:rFonts w:eastAsia="Times New Roman" w:cs="Times New Roman"/>
          <w:szCs w:val="24"/>
        </w:rPr>
        <w:t>Ι</w:t>
      </w:r>
      <w:r w:rsidRPr="00E54EB7">
        <w:rPr>
          <w:rFonts w:eastAsia="Times New Roman" w:cs="Times New Roman"/>
          <w:szCs w:val="24"/>
        </w:rPr>
        <w:t>σότητας</w:t>
      </w:r>
      <w:r>
        <w:rPr>
          <w:rFonts w:eastAsia="Times New Roman" w:cs="Times New Roman"/>
          <w:szCs w:val="24"/>
        </w:rPr>
        <w:t xml:space="preserve"> στις περιφέρειες,</w:t>
      </w:r>
      <w:r w:rsidRPr="00E54EB7">
        <w:rPr>
          <w:rFonts w:eastAsia="Times New Roman" w:cs="Times New Roman"/>
          <w:szCs w:val="24"/>
        </w:rPr>
        <w:t xml:space="preserve"> κάνοντας την παρατήρηση ότι</w:t>
      </w:r>
      <w:r>
        <w:rPr>
          <w:rFonts w:eastAsia="Times New Roman" w:cs="Times New Roman"/>
          <w:szCs w:val="24"/>
        </w:rPr>
        <w:t>,</w:t>
      </w:r>
      <w:r w:rsidRPr="00E54EB7">
        <w:rPr>
          <w:rFonts w:eastAsia="Times New Roman" w:cs="Times New Roman"/>
          <w:szCs w:val="24"/>
        </w:rPr>
        <w:t xml:space="preserve"> όταν δεν υπάρχει υποστηρικτική υπηρεσιακή δομή και τα πράγματα επαφίε</w:t>
      </w:r>
      <w:r>
        <w:rPr>
          <w:rFonts w:eastAsia="Times New Roman" w:cs="Times New Roman"/>
          <w:szCs w:val="24"/>
        </w:rPr>
        <w:t xml:space="preserve">νται στην καλή θέληση, </w:t>
      </w:r>
      <w:r w:rsidRPr="00E54EB7">
        <w:rPr>
          <w:rFonts w:eastAsia="Times New Roman" w:cs="Times New Roman"/>
          <w:szCs w:val="24"/>
        </w:rPr>
        <w:t>την προσφορά και το μεράκι κάποιων</w:t>
      </w:r>
      <w:r>
        <w:rPr>
          <w:rFonts w:eastAsia="Times New Roman" w:cs="Times New Roman"/>
          <w:szCs w:val="24"/>
        </w:rPr>
        <w:t>,</w:t>
      </w:r>
      <w:r w:rsidRPr="00E54EB7">
        <w:rPr>
          <w:rFonts w:eastAsia="Times New Roman" w:cs="Times New Roman"/>
          <w:szCs w:val="24"/>
        </w:rPr>
        <w:t xml:space="preserve"> κάποιες φορές τα πράγματα </w:t>
      </w:r>
      <w:r>
        <w:rPr>
          <w:rFonts w:eastAsia="Times New Roman" w:cs="Times New Roman"/>
          <w:szCs w:val="24"/>
        </w:rPr>
        <w:t xml:space="preserve">βαλτώνουν. </w:t>
      </w:r>
    </w:p>
    <w:p w14:paraId="03A73586" w14:textId="77777777" w:rsidR="00E615E6" w:rsidRDefault="00720F21">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Το</w:t>
      </w:r>
      <w:r>
        <w:rPr>
          <w:rFonts w:eastAsia="Times New Roman"/>
          <w:color w:val="222222"/>
          <w:szCs w:val="24"/>
          <w:shd w:val="clear" w:color="auto" w:fill="FFFFFF"/>
        </w:rPr>
        <w:t xml:space="preserve"> νομοσχέδιο, λοιπόν, στην πρώτη ενότητα χωρίζεται σε τέσσερα διακριτά κεφάλαια. </w:t>
      </w:r>
    </w:p>
    <w:p w14:paraId="03A73587" w14:textId="77777777" w:rsidR="00E615E6" w:rsidRDefault="00720F21">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Το πρώτο κεφάλαιο αναφέρεται στον προσδιορισμό βασικών εννοιών. Περιγράφει ποιοι είναι οι μηχανισμοί και οι φορείς για την πραγματοποίηση της αρχής της ίσης μεταχείρισης. Σαν </w:t>
      </w:r>
      <w:r>
        <w:rPr>
          <w:rFonts w:eastAsia="Times New Roman"/>
          <w:color w:val="222222"/>
          <w:szCs w:val="24"/>
          <w:shd w:val="clear" w:color="auto" w:fill="FFFFFF"/>
        </w:rPr>
        <w:t xml:space="preserve">τέτοιους αναφέρει, ως κεντρικούς, τη Γενική Γραμματεία Ισότητας των Φύλων, το ΚΕΘΙ, την υπηρεσιακή δομή των Υπουργείων με αντικείμενο την ισότητα των φύλων, τον Συνήγορο του Πολίτη, </w:t>
      </w:r>
      <w:r>
        <w:rPr>
          <w:rFonts w:eastAsia="Times New Roman"/>
          <w:color w:val="222222"/>
          <w:szCs w:val="24"/>
          <w:shd w:val="clear" w:color="auto" w:fill="FFFFFF"/>
        </w:rPr>
        <w:lastRenderedPageBreak/>
        <w:t xml:space="preserve">καθώς </w:t>
      </w:r>
      <w:r w:rsidRPr="00B16F88">
        <w:rPr>
          <w:rFonts w:eastAsia="Times New Roman"/>
          <w:bCs/>
          <w:color w:val="222222"/>
          <w:shd w:val="clear" w:color="auto" w:fill="FFFFFF"/>
        </w:rPr>
        <w:t>και</w:t>
      </w:r>
      <w:r>
        <w:rPr>
          <w:rFonts w:eastAsia="Times New Roman"/>
          <w:color w:val="222222"/>
          <w:szCs w:val="24"/>
          <w:shd w:val="clear" w:color="auto" w:fill="FFFFFF"/>
        </w:rPr>
        <w:t xml:space="preserve"> το Κεντρικό Συμβούλιο Ισότητας των Φύλων στο </w:t>
      </w:r>
      <w:r w:rsidRPr="00B16F88">
        <w:rPr>
          <w:rFonts w:eastAsia="Times New Roman"/>
          <w:color w:val="222222"/>
          <w:szCs w:val="24"/>
          <w:shd w:val="clear" w:color="auto" w:fill="FFFFFF"/>
        </w:rPr>
        <w:t>άρθρο</w:t>
      </w:r>
      <w:r>
        <w:rPr>
          <w:rFonts w:eastAsia="Times New Roman"/>
          <w:color w:val="222222"/>
          <w:szCs w:val="24"/>
          <w:shd w:val="clear" w:color="auto" w:fill="FFFFFF"/>
        </w:rPr>
        <w:t xml:space="preserve"> 9. Ως περιφερ</w:t>
      </w:r>
      <w:r>
        <w:rPr>
          <w:rFonts w:eastAsia="Times New Roman"/>
          <w:color w:val="222222"/>
          <w:szCs w:val="24"/>
          <w:shd w:val="clear" w:color="auto" w:fill="FFFFFF"/>
        </w:rPr>
        <w:t xml:space="preserve">ειακούς αναφέρει την Περιφερειακή Επιτροπή Ισότητας </w:t>
      </w:r>
      <w:r w:rsidRPr="00B16F88">
        <w:rPr>
          <w:rFonts w:eastAsia="Times New Roman"/>
          <w:color w:val="222222"/>
          <w:shd w:val="clear" w:color="auto" w:fill="FFFFFF"/>
        </w:rPr>
        <w:t>αλλά</w:t>
      </w:r>
      <w:r>
        <w:rPr>
          <w:rFonts w:eastAsia="Times New Roman"/>
          <w:color w:val="222222"/>
          <w:szCs w:val="24"/>
          <w:shd w:val="clear" w:color="auto" w:fill="FFFFFF"/>
        </w:rPr>
        <w:t xml:space="preserve"> </w:t>
      </w:r>
      <w:r w:rsidRPr="00B16F88">
        <w:rPr>
          <w:rFonts w:eastAsia="Times New Roman"/>
          <w:bCs/>
          <w:color w:val="222222"/>
          <w:shd w:val="clear" w:color="auto" w:fill="FFFFFF"/>
        </w:rPr>
        <w:t>και</w:t>
      </w:r>
      <w:r>
        <w:rPr>
          <w:rFonts w:eastAsia="Times New Roman"/>
          <w:color w:val="222222"/>
          <w:szCs w:val="24"/>
          <w:shd w:val="clear" w:color="auto" w:fill="FFFFFF"/>
        </w:rPr>
        <w:t xml:space="preserve"> τον Τομέα Ισότητας της Ένωσης Περιφερειών, ενώ σε τοπικό επίπεδο τη Δημοτική Επιτροπή Ισότητας. Περιγράφεται δε αναλυτικά στο νομοσχέδιο η σύσταση αυτών των επιτροπών.</w:t>
      </w:r>
    </w:p>
    <w:p w14:paraId="03A73588" w14:textId="77777777" w:rsidR="00E615E6" w:rsidRDefault="00720F21">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Στο δεύτερο κεφάλαιο, </w:t>
      </w:r>
      <w:r w:rsidRPr="006C2FBB">
        <w:rPr>
          <w:rFonts w:eastAsia="Times New Roman"/>
          <w:bCs/>
          <w:color w:val="222222"/>
          <w:shd w:val="clear" w:color="auto" w:fill="FFFFFF"/>
        </w:rPr>
        <w:t>που</w:t>
      </w:r>
      <w:r>
        <w:rPr>
          <w:rFonts w:eastAsia="Times New Roman"/>
          <w:color w:val="222222"/>
          <w:szCs w:val="24"/>
          <w:shd w:val="clear" w:color="auto" w:fill="FFFFFF"/>
        </w:rPr>
        <w:t xml:space="preserve"> κ</w:t>
      </w:r>
      <w:r>
        <w:rPr>
          <w:rFonts w:eastAsia="Times New Roman"/>
          <w:color w:val="222222"/>
          <w:szCs w:val="24"/>
          <w:shd w:val="clear" w:color="auto" w:fill="FFFFFF"/>
        </w:rPr>
        <w:t xml:space="preserve">ατά τη γνώμη μου ίσως είναι και το σημαντικότερο, προβλέπεται η ενσωμάτωση της αρχής της ισότητας των φύλων </w:t>
      </w:r>
      <w:r w:rsidRPr="00B16F88">
        <w:rPr>
          <w:rFonts w:eastAsia="Times New Roman"/>
          <w:bCs/>
          <w:color w:val="222222"/>
          <w:shd w:val="clear" w:color="auto" w:fill="FFFFFF"/>
        </w:rPr>
        <w:t>και</w:t>
      </w:r>
      <w:r>
        <w:rPr>
          <w:rFonts w:eastAsia="Times New Roman"/>
          <w:color w:val="222222"/>
          <w:szCs w:val="24"/>
          <w:shd w:val="clear" w:color="auto" w:fill="FFFFFF"/>
        </w:rPr>
        <w:t xml:space="preserve"> της διάστασης του φύλου στις δημόσιες πολιτικές. Κάθε Υπουργείο σε ετήσια βάση </w:t>
      </w:r>
      <w:r w:rsidRPr="00B16F88">
        <w:rPr>
          <w:rFonts w:eastAsia="Times New Roman"/>
          <w:color w:val="222222"/>
          <w:shd w:val="clear" w:color="auto" w:fill="FFFFFF"/>
        </w:rPr>
        <w:t>πρέπει</w:t>
      </w:r>
      <w:r>
        <w:rPr>
          <w:rFonts w:eastAsia="Times New Roman"/>
          <w:color w:val="222222"/>
          <w:szCs w:val="24"/>
          <w:shd w:val="clear" w:color="auto" w:fill="FFFFFF"/>
        </w:rPr>
        <w:t xml:space="preserve"> </w:t>
      </w:r>
      <w:r w:rsidRPr="00B16F88">
        <w:rPr>
          <w:rFonts w:eastAsia="Times New Roman"/>
          <w:bCs/>
          <w:color w:val="222222"/>
          <w:shd w:val="clear" w:color="auto" w:fill="FFFFFF"/>
        </w:rPr>
        <w:t>να</w:t>
      </w:r>
      <w:r>
        <w:rPr>
          <w:rFonts w:eastAsia="Times New Roman"/>
          <w:color w:val="222222"/>
          <w:szCs w:val="24"/>
          <w:shd w:val="clear" w:color="auto" w:fill="FFFFFF"/>
        </w:rPr>
        <w:t xml:space="preserve"> παρουσιάζει δράσεις, μέτρα </w:t>
      </w:r>
      <w:r w:rsidRPr="00B16F88">
        <w:rPr>
          <w:rFonts w:eastAsia="Times New Roman"/>
          <w:bCs/>
          <w:color w:val="222222"/>
          <w:shd w:val="clear" w:color="auto" w:fill="FFFFFF"/>
        </w:rPr>
        <w:t>και</w:t>
      </w:r>
      <w:r>
        <w:rPr>
          <w:rFonts w:eastAsia="Times New Roman"/>
          <w:color w:val="222222"/>
          <w:szCs w:val="24"/>
          <w:shd w:val="clear" w:color="auto" w:fill="FFFFFF"/>
        </w:rPr>
        <w:t xml:space="preserve"> προγράμματα για </w:t>
      </w:r>
      <w:r>
        <w:rPr>
          <w:rFonts w:eastAsia="Times New Roman"/>
          <w:color w:val="222222"/>
          <w:szCs w:val="24"/>
          <w:shd w:val="clear" w:color="auto" w:fill="FFFFFF"/>
        </w:rPr>
        <w:t xml:space="preserve">την επίτευξη των παραπάνω σκοπών, </w:t>
      </w:r>
      <w:r w:rsidRPr="00B16F88">
        <w:rPr>
          <w:rFonts w:eastAsia="Times New Roman"/>
          <w:bCs/>
          <w:color w:val="222222"/>
          <w:shd w:val="clear" w:color="auto" w:fill="FFFFFF"/>
        </w:rPr>
        <w:t>να</w:t>
      </w:r>
      <w:r>
        <w:rPr>
          <w:rFonts w:eastAsia="Times New Roman"/>
          <w:color w:val="222222"/>
          <w:szCs w:val="24"/>
          <w:shd w:val="clear" w:color="auto" w:fill="FFFFFF"/>
        </w:rPr>
        <w:t xml:space="preserve"> τα αναρτά στον </w:t>
      </w:r>
      <w:proofErr w:type="spellStart"/>
      <w:r>
        <w:rPr>
          <w:rFonts w:eastAsia="Times New Roman"/>
          <w:color w:val="222222"/>
          <w:szCs w:val="24"/>
          <w:shd w:val="clear" w:color="auto" w:fill="FFFFFF"/>
        </w:rPr>
        <w:t>ιστότοπό</w:t>
      </w:r>
      <w:proofErr w:type="spellEnd"/>
      <w:r>
        <w:rPr>
          <w:rFonts w:eastAsia="Times New Roman"/>
          <w:color w:val="222222"/>
          <w:szCs w:val="24"/>
          <w:shd w:val="clear" w:color="auto" w:fill="FFFFFF"/>
        </w:rPr>
        <w:t xml:space="preserve"> του, </w:t>
      </w:r>
      <w:r w:rsidRPr="00B16F88">
        <w:rPr>
          <w:rFonts w:eastAsia="Times New Roman"/>
          <w:bCs/>
          <w:color w:val="222222"/>
          <w:shd w:val="clear" w:color="auto" w:fill="FFFFFF"/>
        </w:rPr>
        <w:t>να</w:t>
      </w:r>
      <w:r>
        <w:rPr>
          <w:rFonts w:eastAsia="Times New Roman"/>
          <w:color w:val="222222"/>
          <w:szCs w:val="24"/>
          <w:shd w:val="clear" w:color="auto" w:fill="FFFFFF"/>
        </w:rPr>
        <w:t xml:space="preserve"> υιοθετεί ποσοτικούς </w:t>
      </w:r>
      <w:r w:rsidRPr="00B16F88">
        <w:rPr>
          <w:rFonts w:eastAsia="Times New Roman"/>
          <w:bCs/>
          <w:color w:val="222222"/>
          <w:shd w:val="clear" w:color="auto" w:fill="FFFFFF"/>
        </w:rPr>
        <w:t>και</w:t>
      </w:r>
      <w:r>
        <w:rPr>
          <w:rFonts w:eastAsia="Times New Roman"/>
          <w:color w:val="222222"/>
          <w:szCs w:val="24"/>
          <w:shd w:val="clear" w:color="auto" w:fill="FFFFFF"/>
        </w:rPr>
        <w:t xml:space="preserve"> ποιοτικούς δείκτες για τα θέματα του φύλου </w:t>
      </w:r>
      <w:r w:rsidRPr="00B16F88">
        <w:rPr>
          <w:rFonts w:eastAsia="Times New Roman"/>
          <w:bCs/>
          <w:color w:val="222222"/>
          <w:shd w:val="clear" w:color="auto" w:fill="FFFFFF"/>
        </w:rPr>
        <w:t>και</w:t>
      </w:r>
      <w:r>
        <w:rPr>
          <w:rFonts w:eastAsia="Times New Roman"/>
          <w:color w:val="222222"/>
          <w:szCs w:val="24"/>
          <w:shd w:val="clear" w:color="auto" w:fill="FFFFFF"/>
        </w:rPr>
        <w:t xml:space="preserve"> </w:t>
      </w:r>
      <w:r w:rsidRPr="00B16F88">
        <w:rPr>
          <w:rFonts w:eastAsia="Times New Roman"/>
          <w:bCs/>
          <w:color w:val="222222"/>
          <w:shd w:val="clear" w:color="auto" w:fill="FFFFFF"/>
        </w:rPr>
        <w:t>να</w:t>
      </w:r>
      <w:r>
        <w:rPr>
          <w:rFonts w:eastAsia="Times New Roman"/>
          <w:color w:val="222222"/>
          <w:szCs w:val="24"/>
          <w:shd w:val="clear" w:color="auto" w:fill="FFFFFF"/>
        </w:rPr>
        <w:t xml:space="preserve"> ελέγχει την αποτελεσματικότητά τους. </w:t>
      </w:r>
    </w:p>
    <w:p w14:paraId="03A73589" w14:textId="77777777" w:rsidR="00E615E6" w:rsidRDefault="00720F21">
      <w:pPr>
        <w:spacing w:after="0" w:line="600" w:lineRule="auto"/>
        <w:ind w:firstLine="720"/>
        <w:jc w:val="both"/>
        <w:rPr>
          <w:rFonts w:eastAsia="Times New Roman"/>
          <w:bCs/>
          <w:color w:val="222222"/>
          <w:shd w:val="clear" w:color="auto" w:fill="FFFFFF"/>
        </w:rPr>
      </w:pPr>
      <w:r>
        <w:rPr>
          <w:rFonts w:eastAsia="Times New Roman"/>
          <w:color w:val="222222"/>
          <w:szCs w:val="24"/>
          <w:shd w:val="clear" w:color="auto" w:fill="FFFFFF"/>
        </w:rPr>
        <w:t>Επίσης</w:t>
      </w:r>
      <w:r>
        <w:rPr>
          <w:rFonts w:eastAsia="Times New Roman"/>
          <w:bCs/>
          <w:color w:val="222222"/>
          <w:shd w:val="clear" w:color="auto" w:fill="FFFFFF"/>
        </w:rPr>
        <w:t>,</w:t>
      </w:r>
      <w:r>
        <w:rPr>
          <w:rFonts w:eastAsia="Times New Roman"/>
          <w:color w:val="222222"/>
          <w:szCs w:val="24"/>
          <w:shd w:val="clear" w:color="auto" w:fill="FFFFFF"/>
        </w:rPr>
        <w:t xml:space="preserve"> στο </w:t>
      </w:r>
      <w:r w:rsidRPr="00DF2F1D">
        <w:rPr>
          <w:rFonts w:eastAsia="Times New Roman"/>
          <w:color w:val="222222"/>
          <w:szCs w:val="24"/>
          <w:shd w:val="clear" w:color="auto" w:fill="FFFFFF"/>
        </w:rPr>
        <w:t>νομοσχέδιο</w:t>
      </w:r>
      <w:r>
        <w:rPr>
          <w:rFonts w:eastAsia="Times New Roman"/>
          <w:color w:val="222222"/>
          <w:szCs w:val="24"/>
          <w:shd w:val="clear" w:color="auto" w:fill="FFFFFF"/>
        </w:rPr>
        <w:t xml:space="preserve"> προβλέπεται η υποχρεωτική συμπερίληψη έκθεσης αξιολό</w:t>
      </w:r>
      <w:r>
        <w:rPr>
          <w:rFonts w:eastAsia="Times New Roman"/>
          <w:color w:val="222222"/>
          <w:szCs w:val="24"/>
          <w:shd w:val="clear" w:color="auto" w:fill="FFFFFF"/>
        </w:rPr>
        <w:t xml:space="preserve">γησης των επιπτώσεων με βάση το φύλο σε κάθε νομοθετική </w:t>
      </w:r>
      <w:r w:rsidRPr="00DF2F1D">
        <w:rPr>
          <w:rFonts w:eastAsia="Times New Roman"/>
          <w:color w:val="222222"/>
          <w:szCs w:val="24"/>
          <w:shd w:val="clear" w:color="auto" w:fill="FFFFFF"/>
        </w:rPr>
        <w:t>ρύθμιση</w:t>
      </w:r>
      <w:r>
        <w:rPr>
          <w:rFonts w:eastAsia="Times New Roman"/>
          <w:color w:val="222222"/>
          <w:szCs w:val="24"/>
          <w:shd w:val="clear" w:color="auto" w:fill="FFFFFF"/>
        </w:rPr>
        <w:t xml:space="preserve">. Ακόμη, προβλέπεται </w:t>
      </w:r>
      <w:r>
        <w:rPr>
          <w:rFonts w:eastAsia="Times New Roman"/>
          <w:bCs/>
          <w:color w:val="222222"/>
          <w:shd w:val="clear" w:color="auto" w:fill="FFFFFF"/>
        </w:rPr>
        <w:t xml:space="preserve">οι δράσεις αυτές </w:t>
      </w:r>
      <w:r w:rsidRPr="00DF2F1D">
        <w:rPr>
          <w:rFonts w:eastAsia="Times New Roman"/>
          <w:bCs/>
          <w:color w:val="222222"/>
          <w:shd w:val="clear" w:color="auto" w:fill="FFFFFF"/>
        </w:rPr>
        <w:t>να</w:t>
      </w:r>
      <w:r>
        <w:rPr>
          <w:rFonts w:eastAsia="Times New Roman"/>
          <w:bCs/>
          <w:color w:val="222222"/>
          <w:shd w:val="clear" w:color="auto" w:fill="FFFFFF"/>
        </w:rPr>
        <w:t xml:space="preserve"> συνοδεύονται από τους ανάλογους πόρους, οι ο</w:t>
      </w:r>
      <w:r>
        <w:rPr>
          <w:rFonts w:eastAsia="Times New Roman"/>
          <w:bCs/>
          <w:color w:val="222222"/>
          <w:shd w:val="clear" w:color="auto" w:fill="FFFFFF"/>
        </w:rPr>
        <w:lastRenderedPageBreak/>
        <w:t xml:space="preserve">ποίοι </w:t>
      </w:r>
      <w:r w:rsidRPr="00DF2F1D">
        <w:rPr>
          <w:rFonts w:eastAsia="Times New Roman"/>
          <w:bCs/>
          <w:color w:val="222222"/>
          <w:shd w:val="clear" w:color="auto" w:fill="FFFFFF"/>
        </w:rPr>
        <w:t>πρέπει</w:t>
      </w:r>
      <w:r>
        <w:rPr>
          <w:rFonts w:eastAsia="Times New Roman"/>
          <w:bCs/>
          <w:color w:val="222222"/>
          <w:shd w:val="clear" w:color="auto" w:fill="FFFFFF"/>
        </w:rPr>
        <w:t xml:space="preserve"> </w:t>
      </w:r>
      <w:r w:rsidRPr="00DF2F1D">
        <w:rPr>
          <w:rFonts w:eastAsia="Times New Roman"/>
          <w:bCs/>
          <w:color w:val="222222"/>
          <w:shd w:val="clear" w:color="auto" w:fill="FFFFFF"/>
        </w:rPr>
        <w:t>να</w:t>
      </w:r>
      <w:r>
        <w:rPr>
          <w:rFonts w:eastAsia="Times New Roman"/>
          <w:bCs/>
          <w:color w:val="222222"/>
          <w:shd w:val="clear" w:color="auto" w:fill="FFFFFF"/>
        </w:rPr>
        <w:t xml:space="preserve"> καταγράφονται στους αντίστοιχους προϋπολογισμούς. Περαιτέρω, προβλέπεται η υποχρεωτική τήρησ</w:t>
      </w:r>
      <w:r>
        <w:rPr>
          <w:rFonts w:eastAsia="Times New Roman"/>
          <w:bCs/>
          <w:color w:val="222222"/>
          <w:shd w:val="clear" w:color="auto" w:fill="FFFFFF"/>
        </w:rPr>
        <w:t xml:space="preserve">η στατιστικών στοιχείων σε όλους τους φορείς του δημόσιου τομέα με βάση το φύλο και τα οποία </w:t>
      </w:r>
      <w:r w:rsidRPr="00DF2F1D">
        <w:rPr>
          <w:rFonts w:eastAsia="Times New Roman"/>
          <w:bCs/>
          <w:color w:val="222222"/>
          <w:shd w:val="clear" w:color="auto" w:fill="FFFFFF"/>
        </w:rPr>
        <w:t>θα</w:t>
      </w:r>
      <w:r>
        <w:rPr>
          <w:rFonts w:eastAsia="Times New Roman"/>
          <w:bCs/>
          <w:color w:val="222222"/>
          <w:shd w:val="clear" w:color="auto" w:fill="FFFFFF"/>
        </w:rPr>
        <w:t xml:space="preserve"> </w:t>
      </w:r>
      <w:r w:rsidRPr="00DF2F1D">
        <w:rPr>
          <w:rFonts w:eastAsia="Times New Roman"/>
          <w:bCs/>
          <w:color w:val="222222"/>
          <w:shd w:val="clear" w:color="auto" w:fill="FFFFFF"/>
        </w:rPr>
        <w:t>πρέπει</w:t>
      </w:r>
      <w:r>
        <w:rPr>
          <w:rFonts w:eastAsia="Times New Roman"/>
          <w:bCs/>
          <w:color w:val="222222"/>
          <w:shd w:val="clear" w:color="auto" w:fill="FFFFFF"/>
        </w:rPr>
        <w:t xml:space="preserve"> </w:t>
      </w:r>
      <w:r w:rsidRPr="00DF2F1D">
        <w:rPr>
          <w:rFonts w:eastAsia="Times New Roman"/>
          <w:bCs/>
          <w:color w:val="222222"/>
          <w:shd w:val="clear" w:color="auto" w:fill="FFFFFF"/>
        </w:rPr>
        <w:t>να</w:t>
      </w:r>
      <w:r>
        <w:rPr>
          <w:rFonts w:eastAsia="Times New Roman"/>
          <w:bCs/>
          <w:color w:val="222222"/>
          <w:shd w:val="clear" w:color="auto" w:fill="FFFFFF"/>
        </w:rPr>
        <w:t xml:space="preserve"> στέλνονται στο Παρατηρητήριο της Γενικής Γραμματείας. </w:t>
      </w:r>
    </w:p>
    <w:p w14:paraId="03A7358A" w14:textId="77777777" w:rsidR="00E615E6" w:rsidRDefault="00720F21">
      <w:pPr>
        <w:spacing w:after="0" w:line="600" w:lineRule="auto"/>
        <w:ind w:firstLine="720"/>
        <w:jc w:val="both"/>
        <w:rPr>
          <w:rFonts w:eastAsia="Times New Roman"/>
          <w:color w:val="222222"/>
          <w:szCs w:val="24"/>
          <w:shd w:val="clear" w:color="auto" w:fill="FFFFFF"/>
        </w:rPr>
      </w:pPr>
      <w:r>
        <w:rPr>
          <w:rFonts w:eastAsia="Times New Roman"/>
          <w:bCs/>
          <w:color w:val="222222"/>
          <w:shd w:val="clear" w:color="auto" w:fill="FFFFFF"/>
        </w:rPr>
        <w:t>Α</w:t>
      </w:r>
      <w:r>
        <w:rPr>
          <w:rFonts w:eastAsia="Times New Roman"/>
          <w:color w:val="222222"/>
          <w:szCs w:val="24"/>
          <w:shd w:val="clear" w:color="auto" w:fill="FFFFFF"/>
        </w:rPr>
        <w:t xml:space="preserve">υξάνεται το ελάχιστο ποσοστό αριθμού των υποψηφίων ανά φύλο στο 40% στις βουλευτικές εκλογές, </w:t>
      </w:r>
      <w:r>
        <w:rPr>
          <w:rFonts w:eastAsia="Times New Roman"/>
          <w:color w:val="222222"/>
          <w:szCs w:val="24"/>
          <w:shd w:val="clear" w:color="auto" w:fill="FFFFFF"/>
        </w:rPr>
        <w:t xml:space="preserve">ήδη από την επομένη κοινοβουλευτική περίοδο. </w:t>
      </w:r>
      <w:proofErr w:type="spellStart"/>
      <w:r>
        <w:rPr>
          <w:rFonts w:eastAsia="Times New Roman"/>
          <w:color w:val="222222"/>
          <w:szCs w:val="24"/>
          <w:shd w:val="clear" w:color="auto" w:fill="FFFFFF"/>
        </w:rPr>
        <w:t>Αυστηροποιείται</w:t>
      </w:r>
      <w:proofErr w:type="spellEnd"/>
      <w:r>
        <w:rPr>
          <w:rFonts w:eastAsia="Times New Roman"/>
          <w:color w:val="222222"/>
          <w:szCs w:val="24"/>
          <w:shd w:val="clear" w:color="auto" w:fill="FFFFFF"/>
        </w:rPr>
        <w:t xml:space="preserve"> η συγκρότηση των συλλογικών οργάνων με βάση το ποσοστό εκπροσώπησης του φ</w:t>
      </w:r>
      <w:r>
        <w:rPr>
          <w:rFonts w:eastAsia="Times New Roman"/>
          <w:color w:val="222222"/>
          <w:szCs w:val="24"/>
          <w:shd w:val="clear" w:color="auto" w:fill="FFFFFF"/>
        </w:rPr>
        <w:t>ύ</w:t>
      </w:r>
      <w:r>
        <w:rPr>
          <w:rFonts w:eastAsia="Times New Roman"/>
          <w:color w:val="222222"/>
          <w:szCs w:val="24"/>
          <w:shd w:val="clear" w:color="auto" w:fill="FFFFFF"/>
        </w:rPr>
        <w:t>λου. Προωθείται –το θεωρώ πολύ σημαντικό αυτό- η ισότητα των φύλων μέσα από την εκπαίδευση. Εντάσσεται η διάσταση του φύλ</w:t>
      </w:r>
      <w:r>
        <w:rPr>
          <w:rFonts w:eastAsia="Times New Roman"/>
          <w:color w:val="222222"/>
          <w:szCs w:val="24"/>
          <w:shd w:val="clear" w:color="auto" w:fill="FFFFFF"/>
        </w:rPr>
        <w:t>ου στη δημόσια υγεία και χορηγείται ειδική άδεια για την υποβολή σε ιατρικώς υποβοηθούμενη αναπαραγωγή.</w:t>
      </w:r>
    </w:p>
    <w:p w14:paraId="03A7358B" w14:textId="77777777" w:rsidR="00E615E6" w:rsidRDefault="00720F21">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Στο τρίτο κεφάλαιο προβλέπεται η ενσωμάτωση της διάστασης του φύλου στον ιδιωτικό βίο και την απασχόληση. Στο </w:t>
      </w:r>
      <w:r w:rsidRPr="00DF2F1D">
        <w:rPr>
          <w:rFonts w:eastAsia="Times New Roman"/>
          <w:color w:val="222222"/>
          <w:szCs w:val="24"/>
          <w:shd w:val="clear" w:color="auto" w:fill="FFFFFF"/>
        </w:rPr>
        <w:t>νομοσχέδιο</w:t>
      </w:r>
      <w:r>
        <w:rPr>
          <w:rFonts w:eastAsia="Times New Roman"/>
          <w:color w:val="222222"/>
          <w:szCs w:val="24"/>
          <w:shd w:val="clear" w:color="auto" w:fill="FFFFFF"/>
        </w:rPr>
        <w:t xml:space="preserve"> </w:t>
      </w:r>
      <w:r w:rsidRPr="00DF2F1D">
        <w:rPr>
          <w:rFonts w:eastAsia="Times New Roman"/>
          <w:bCs/>
          <w:color w:val="222222"/>
          <w:shd w:val="clear" w:color="auto" w:fill="FFFFFF"/>
        </w:rPr>
        <w:t xml:space="preserve">προβλέπεται </w:t>
      </w:r>
      <w:r>
        <w:rPr>
          <w:rFonts w:eastAsia="Times New Roman"/>
          <w:bCs/>
          <w:color w:val="222222"/>
          <w:shd w:val="clear" w:color="auto" w:fill="FFFFFF"/>
        </w:rPr>
        <w:t>η</w:t>
      </w:r>
      <w:r>
        <w:rPr>
          <w:rFonts w:eastAsia="Times New Roman"/>
          <w:color w:val="222222"/>
          <w:szCs w:val="24"/>
          <w:shd w:val="clear" w:color="auto" w:fill="FFFFFF"/>
        </w:rPr>
        <w:t xml:space="preserve"> επιβράβευση των επιχειρήσεων για την προώθηση της ισότητας των φύλων μέσω του σήματος ισό</w:t>
      </w:r>
      <w:r>
        <w:rPr>
          <w:rFonts w:eastAsia="Times New Roman"/>
          <w:color w:val="222222"/>
          <w:szCs w:val="24"/>
          <w:shd w:val="clear" w:color="auto" w:fill="FFFFFF"/>
        </w:rPr>
        <w:lastRenderedPageBreak/>
        <w:t xml:space="preserve">τητας, η ενίσχυση του ΣΕΠΕ, το οποίο δύναται να ερευνά αυτεπάγγελτα εάν συντρέχει στον χώρο εργασίας περίπτωση άνισης μεταχείρισης λόγω φύλου. </w:t>
      </w:r>
    </w:p>
    <w:p w14:paraId="03A7358C" w14:textId="77777777" w:rsidR="00E615E6" w:rsidRDefault="00720F21">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Νομίζω ότι το σημαντικ</w:t>
      </w:r>
      <w:r>
        <w:rPr>
          <w:rFonts w:eastAsia="Times New Roman"/>
          <w:color w:val="222222"/>
          <w:szCs w:val="24"/>
          <w:shd w:val="clear" w:color="auto" w:fill="FFFFFF"/>
        </w:rPr>
        <w:t xml:space="preserve">ότερο </w:t>
      </w:r>
      <w:r w:rsidRPr="00DF2F1D">
        <w:rPr>
          <w:rFonts w:eastAsia="Times New Roman"/>
          <w:color w:val="222222"/>
          <w:szCs w:val="24"/>
          <w:shd w:val="clear" w:color="auto" w:fill="FFFFFF"/>
        </w:rPr>
        <w:t>άρθρο</w:t>
      </w:r>
      <w:r>
        <w:rPr>
          <w:rFonts w:eastAsia="Times New Roman"/>
          <w:color w:val="222222"/>
          <w:szCs w:val="24"/>
          <w:shd w:val="clear" w:color="auto" w:fill="FFFFFF"/>
        </w:rPr>
        <w:t xml:space="preserve"> σε αυτό το κεφάλαιο είναι αυτό που αφορά την προώθηση της ισότητας των φύλων στα μέσα μαζικής ενημέρωσης, στη διαφήμιση και στην αρμοδιότητα του ΕΣΡ. </w:t>
      </w:r>
    </w:p>
    <w:p w14:paraId="03A7358D" w14:textId="77777777" w:rsidR="00E615E6" w:rsidRDefault="00720F21">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Τέλος, το τέταρτο κεφάλαιο αναφέρεται στη δομή και τη ρύθμιση για την πρόληψη της αντιμετώπισ</w:t>
      </w:r>
      <w:r>
        <w:rPr>
          <w:rFonts w:eastAsia="Times New Roman"/>
          <w:color w:val="222222"/>
          <w:szCs w:val="24"/>
          <w:shd w:val="clear" w:color="auto" w:fill="FFFFFF"/>
        </w:rPr>
        <w:t xml:space="preserve">ης της βίας κατά των γυναικών. Εδώ περιγράφεται ακριβώς ποιο είναι αυτό το δίκτυο δομών, η συγκρότησή τους και η εποπτεία τους. Μιλάμε για τα συμβουλευτικά κέντρα γυναικών, για τους ξενώνες φιλοξενίας γυναικών θυμάτων </w:t>
      </w:r>
      <w:proofErr w:type="spellStart"/>
      <w:r>
        <w:rPr>
          <w:rFonts w:eastAsia="Times New Roman"/>
          <w:color w:val="222222"/>
          <w:szCs w:val="24"/>
          <w:shd w:val="clear" w:color="auto" w:fill="FFFFFF"/>
        </w:rPr>
        <w:t>έμφυλης</w:t>
      </w:r>
      <w:proofErr w:type="spellEnd"/>
      <w:r>
        <w:rPr>
          <w:rFonts w:eastAsia="Times New Roman"/>
          <w:color w:val="222222"/>
          <w:szCs w:val="24"/>
          <w:shd w:val="clear" w:color="auto" w:fill="FFFFFF"/>
        </w:rPr>
        <w:t xml:space="preserve"> βίας, για την τηλεφωνική </w:t>
      </w:r>
      <w:r>
        <w:rPr>
          <w:rFonts w:eastAsia="Times New Roman"/>
          <w:color w:val="222222"/>
          <w:szCs w:val="24"/>
          <w:shd w:val="clear" w:color="auto" w:fill="FFFFFF"/>
        </w:rPr>
        <w:t>Γ</w:t>
      </w:r>
      <w:r>
        <w:rPr>
          <w:rFonts w:eastAsia="Times New Roman"/>
          <w:color w:val="222222"/>
          <w:szCs w:val="24"/>
          <w:shd w:val="clear" w:color="auto" w:fill="FFFFFF"/>
        </w:rPr>
        <w:t>ραμμ</w:t>
      </w:r>
      <w:r>
        <w:rPr>
          <w:rFonts w:eastAsia="Times New Roman"/>
          <w:color w:val="222222"/>
          <w:szCs w:val="24"/>
          <w:shd w:val="clear" w:color="auto" w:fill="FFFFFF"/>
        </w:rPr>
        <w:t>ή S</w:t>
      </w:r>
      <w:r>
        <w:rPr>
          <w:rFonts w:eastAsia="Times New Roman"/>
          <w:color w:val="222222"/>
          <w:szCs w:val="24"/>
          <w:shd w:val="clear" w:color="auto" w:fill="FFFFFF"/>
        </w:rPr>
        <w:t>.</w:t>
      </w:r>
      <w:r>
        <w:rPr>
          <w:rFonts w:eastAsia="Times New Roman"/>
          <w:color w:val="222222"/>
          <w:szCs w:val="24"/>
          <w:shd w:val="clear" w:color="auto" w:fill="FFFFFF"/>
        </w:rPr>
        <w:t>O</w:t>
      </w:r>
      <w:r>
        <w:rPr>
          <w:rFonts w:eastAsia="Times New Roman"/>
          <w:color w:val="222222"/>
          <w:szCs w:val="24"/>
          <w:shd w:val="clear" w:color="auto" w:fill="FFFFFF"/>
        </w:rPr>
        <w:t>.</w:t>
      </w:r>
      <w:r>
        <w:rPr>
          <w:rFonts w:eastAsia="Times New Roman"/>
          <w:color w:val="222222"/>
          <w:szCs w:val="24"/>
          <w:shd w:val="clear" w:color="auto" w:fill="FFFFFF"/>
        </w:rPr>
        <w:t>S</w:t>
      </w:r>
      <w:r>
        <w:rPr>
          <w:rFonts w:eastAsia="Times New Roman"/>
          <w:color w:val="222222"/>
          <w:szCs w:val="24"/>
          <w:shd w:val="clear" w:color="auto" w:fill="FFFFFF"/>
        </w:rPr>
        <w:t>.</w:t>
      </w:r>
      <w:r>
        <w:rPr>
          <w:rFonts w:eastAsia="Times New Roman"/>
          <w:color w:val="222222"/>
          <w:szCs w:val="24"/>
          <w:shd w:val="clear" w:color="auto" w:fill="FFFFFF"/>
        </w:rPr>
        <w:t xml:space="preserve"> </w:t>
      </w:r>
      <w:r>
        <w:rPr>
          <w:rFonts w:eastAsia="Times New Roman"/>
          <w:color w:val="222222"/>
          <w:szCs w:val="24"/>
          <w:shd w:val="clear" w:color="auto" w:fill="FFFFFF"/>
        </w:rPr>
        <w:t>«</w:t>
      </w:r>
      <w:r>
        <w:rPr>
          <w:rFonts w:eastAsia="Times New Roman"/>
          <w:color w:val="222222"/>
          <w:szCs w:val="24"/>
          <w:shd w:val="clear" w:color="auto" w:fill="FFFFFF"/>
        </w:rPr>
        <w:t>15900</w:t>
      </w:r>
      <w:r>
        <w:rPr>
          <w:rFonts w:eastAsia="Times New Roman"/>
          <w:color w:val="222222"/>
          <w:szCs w:val="24"/>
          <w:shd w:val="clear" w:color="auto" w:fill="FFFFFF"/>
        </w:rPr>
        <w:t>»</w:t>
      </w:r>
      <w:r>
        <w:rPr>
          <w:rFonts w:eastAsia="Times New Roman"/>
          <w:color w:val="222222"/>
          <w:szCs w:val="24"/>
          <w:shd w:val="clear" w:color="auto" w:fill="FFFFFF"/>
        </w:rPr>
        <w:t xml:space="preserve">. </w:t>
      </w:r>
      <w:r w:rsidRPr="00DF2F1D">
        <w:rPr>
          <w:rFonts w:eastAsia="Times New Roman"/>
          <w:bCs/>
          <w:color w:val="222222"/>
          <w:shd w:val="clear" w:color="auto" w:fill="FFFFFF"/>
        </w:rPr>
        <w:t xml:space="preserve">Προβλέπεται </w:t>
      </w:r>
      <w:r>
        <w:rPr>
          <w:rFonts w:eastAsia="Times New Roman"/>
          <w:color w:val="222222"/>
          <w:szCs w:val="24"/>
          <w:shd w:val="clear" w:color="auto" w:fill="FFFFFF"/>
        </w:rPr>
        <w:t xml:space="preserve">η σύσταση βάσης δεδομένων του δικτύου δομών αλλά και ο εσωτερικός κανονισμός τους. Όσον αφορά στη χρηματοδότηση, </w:t>
      </w:r>
      <w:r w:rsidRPr="00CC5369">
        <w:rPr>
          <w:rFonts w:eastAsia="Times New Roman"/>
          <w:bCs/>
          <w:color w:val="222222"/>
          <w:shd w:val="clear" w:color="auto" w:fill="FFFFFF"/>
        </w:rPr>
        <w:t>προβλέπεται</w:t>
      </w:r>
      <w:r>
        <w:rPr>
          <w:rFonts w:eastAsia="Times New Roman"/>
          <w:color w:val="222222"/>
          <w:szCs w:val="24"/>
          <w:shd w:val="clear" w:color="auto" w:fill="FFFFFF"/>
        </w:rPr>
        <w:t xml:space="preserve"> η δυνατότητα συγχρηματοδότησης αυτών των δομών μέσω ευρωπαϊκών και εθνικών πόρων.</w:t>
      </w:r>
    </w:p>
    <w:p w14:paraId="03A7358E" w14:textId="77777777" w:rsidR="00E615E6" w:rsidRDefault="00720F21">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Όσον αφορά τώρα στο</w:t>
      </w:r>
      <w:r>
        <w:rPr>
          <w:rFonts w:eastAsia="Times New Roman"/>
          <w:color w:val="222222"/>
          <w:szCs w:val="24"/>
          <w:shd w:val="clear" w:color="auto" w:fill="FFFFFF"/>
        </w:rPr>
        <w:t xml:space="preserve"> κομμάτι των παρεμβάσεων στην τοπική αυτοδιοίκηση, η Κυβέρνηση έχει αποδείξει τα προηγούμενα χρόνια ότι στηρίζει τους </w:t>
      </w:r>
      <w:r>
        <w:rPr>
          <w:rFonts w:eastAsia="Times New Roman"/>
          <w:color w:val="222222"/>
          <w:szCs w:val="24"/>
          <w:shd w:val="clear" w:color="auto" w:fill="FFFFFF"/>
        </w:rPr>
        <w:t>Ο</w:t>
      </w:r>
      <w:r>
        <w:rPr>
          <w:rFonts w:eastAsia="Times New Roman"/>
          <w:color w:val="222222"/>
          <w:szCs w:val="24"/>
          <w:shd w:val="clear" w:color="auto" w:fill="FFFFFF"/>
        </w:rPr>
        <w:t xml:space="preserve">ργανισμούς </w:t>
      </w:r>
      <w:r>
        <w:rPr>
          <w:rFonts w:eastAsia="Times New Roman"/>
          <w:color w:val="222222"/>
          <w:szCs w:val="24"/>
          <w:shd w:val="clear" w:color="auto" w:fill="FFFFFF"/>
        </w:rPr>
        <w:t>Τ</w:t>
      </w:r>
      <w:r>
        <w:rPr>
          <w:rFonts w:eastAsia="Times New Roman"/>
          <w:color w:val="222222"/>
          <w:szCs w:val="24"/>
          <w:shd w:val="clear" w:color="auto" w:fill="FFFFFF"/>
        </w:rPr>
        <w:t xml:space="preserve">οπικής </w:t>
      </w:r>
      <w:r>
        <w:rPr>
          <w:rFonts w:eastAsia="Times New Roman"/>
          <w:color w:val="222222"/>
          <w:szCs w:val="24"/>
          <w:shd w:val="clear" w:color="auto" w:fill="FFFFFF"/>
        </w:rPr>
        <w:t>Α</w:t>
      </w:r>
      <w:r>
        <w:rPr>
          <w:rFonts w:eastAsia="Times New Roman"/>
          <w:color w:val="222222"/>
          <w:szCs w:val="24"/>
          <w:shd w:val="clear" w:color="auto" w:fill="FFFFFF"/>
        </w:rPr>
        <w:t>υτοδιοίκησης, ανεξαρτήτως κομματικών ή άλλων διακρίσεων. Η στήριξη της αυτοδιοίκησης αποτελεί κεντρική πολιτική μας ε</w:t>
      </w:r>
      <w:r>
        <w:rPr>
          <w:rFonts w:eastAsia="Times New Roman"/>
          <w:color w:val="222222"/>
          <w:szCs w:val="24"/>
          <w:shd w:val="clear" w:color="auto" w:fill="FFFFFF"/>
        </w:rPr>
        <w:t>πιλογή και δεν γίνεται μόνο με θεσμικές ρυθμίσεις</w:t>
      </w:r>
      <w:r>
        <w:rPr>
          <w:rFonts w:eastAsia="Times New Roman"/>
          <w:color w:val="222222"/>
          <w:szCs w:val="24"/>
          <w:shd w:val="clear" w:color="auto" w:fill="FFFFFF"/>
        </w:rPr>
        <w:t>,</w:t>
      </w:r>
      <w:r>
        <w:rPr>
          <w:rFonts w:eastAsia="Times New Roman"/>
          <w:color w:val="222222"/>
          <w:szCs w:val="24"/>
          <w:shd w:val="clear" w:color="auto" w:fill="FFFFFF"/>
        </w:rPr>
        <w:t xml:space="preserve"> αλλά και με αύξηση της χρηματοδότησης, μέσα από νέα εργαλεία, όπως είναι ο </w:t>
      </w:r>
      <w:r>
        <w:rPr>
          <w:rFonts w:eastAsia="Times New Roman"/>
          <w:color w:val="222222"/>
          <w:szCs w:val="24"/>
          <w:shd w:val="clear" w:color="auto" w:fill="FFFFFF"/>
        </w:rPr>
        <w:t>«</w:t>
      </w:r>
      <w:r>
        <w:rPr>
          <w:rFonts w:eastAsia="Times New Roman"/>
          <w:color w:val="222222"/>
          <w:szCs w:val="24"/>
          <w:shd w:val="clear" w:color="auto" w:fill="FFFFFF"/>
        </w:rPr>
        <w:t>ΦΙΛΟΔΗΜΟΣ</w:t>
      </w:r>
      <w:r>
        <w:rPr>
          <w:rFonts w:eastAsia="Times New Roman"/>
          <w:color w:val="222222"/>
          <w:szCs w:val="24"/>
          <w:shd w:val="clear" w:color="auto" w:fill="FFFFFF"/>
        </w:rPr>
        <w:t>»</w:t>
      </w:r>
      <w:r>
        <w:rPr>
          <w:rFonts w:eastAsia="Times New Roman"/>
          <w:color w:val="222222"/>
          <w:szCs w:val="24"/>
          <w:shd w:val="clear" w:color="auto" w:fill="FFFFFF"/>
        </w:rPr>
        <w:t xml:space="preserve">, ο οποίος έδωσε περισσότερα από 2 δισεκατομμύρια ευρώ στους </w:t>
      </w:r>
      <w:r>
        <w:rPr>
          <w:rFonts w:eastAsia="Times New Roman"/>
          <w:color w:val="222222"/>
          <w:szCs w:val="24"/>
          <w:shd w:val="clear" w:color="auto" w:fill="FFFFFF"/>
        </w:rPr>
        <w:t>Ο</w:t>
      </w:r>
      <w:r>
        <w:rPr>
          <w:rFonts w:eastAsia="Times New Roman"/>
          <w:color w:val="222222"/>
          <w:szCs w:val="24"/>
          <w:shd w:val="clear" w:color="auto" w:fill="FFFFFF"/>
        </w:rPr>
        <w:t xml:space="preserve">ργανισμούς </w:t>
      </w:r>
      <w:r>
        <w:rPr>
          <w:rFonts w:eastAsia="Times New Roman"/>
          <w:color w:val="222222"/>
          <w:szCs w:val="24"/>
          <w:shd w:val="clear" w:color="auto" w:fill="FFFFFF"/>
        </w:rPr>
        <w:t>Τ</w:t>
      </w:r>
      <w:r>
        <w:rPr>
          <w:rFonts w:eastAsia="Times New Roman"/>
          <w:color w:val="222222"/>
          <w:szCs w:val="24"/>
          <w:shd w:val="clear" w:color="auto" w:fill="FFFFFF"/>
        </w:rPr>
        <w:t xml:space="preserve">οπικής </w:t>
      </w:r>
      <w:r>
        <w:rPr>
          <w:rFonts w:eastAsia="Times New Roman"/>
          <w:color w:val="222222"/>
          <w:szCs w:val="24"/>
          <w:shd w:val="clear" w:color="auto" w:fill="FFFFFF"/>
        </w:rPr>
        <w:t>Α</w:t>
      </w:r>
      <w:r>
        <w:rPr>
          <w:rFonts w:eastAsia="Times New Roman"/>
          <w:color w:val="222222"/>
          <w:szCs w:val="24"/>
          <w:shd w:val="clear" w:color="auto" w:fill="FFFFFF"/>
        </w:rPr>
        <w:t xml:space="preserve">υτοδιοίκησης. Εξάλλου, όλοι σήμερα παραδέχονται στον χώρο της αυτοδιοίκησης ότι ποτέ ξανά η τοπική αυτοδιοίκηση δεν είχε δει τόσα πολλά χρήματα. </w:t>
      </w:r>
    </w:p>
    <w:p w14:paraId="03A7358F" w14:textId="77777777" w:rsidR="00E615E6" w:rsidRDefault="00720F21">
      <w:pPr>
        <w:spacing w:after="0" w:line="600" w:lineRule="auto"/>
        <w:ind w:firstLine="720"/>
        <w:jc w:val="both"/>
        <w:rPr>
          <w:rFonts w:eastAsia="Times New Roman"/>
          <w:color w:val="222222"/>
          <w:szCs w:val="24"/>
          <w:shd w:val="clear" w:color="auto" w:fill="FFFFFF"/>
        </w:rPr>
      </w:pPr>
      <w:r w:rsidRPr="00DF2F1D">
        <w:rPr>
          <w:rFonts w:eastAsia="Times New Roman"/>
          <w:bCs/>
          <w:color w:val="222222"/>
          <w:shd w:val="clear" w:color="auto" w:fill="FFFFFF"/>
        </w:rPr>
        <w:t>Όμως</w:t>
      </w:r>
      <w:r>
        <w:rPr>
          <w:rFonts w:eastAsia="Times New Roman"/>
          <w:bCs/>
          <w:color w:val="222222"/>
          <w:shd w:val="clear" w:color="auto" w:fill="FFFFFF"/>
        </w:rPr>
        <w:t>,</w:t>
      </w:r>
      <w:r>
        <w:rPr>
          <w:rFonts w:eastAsia="Times New Roman"/>
          <w:color w:val="222222"/>
          <w:szCs w:val="24"/>
          <w:shd w:val="clear" w:color="auto" w:fill="FFFFFF"/>
        </w:rPr>
        <w:t xml:space="preserve"> θέλω να συμπληρώσω ότι βοηθιέται η τοπική αυτοδιοίκηση με </w:t>
      </w:r>
      <w:proofErr w:type="spellStart"/>
      <w:r>
        <w:rPr>
          <w:rFonts w:eastAsia="Times New Roman"/>
          <w:color w:val="222222"/>
          <w:szCs w:val="24"/>
          <w:shd w:val="clear" w:color="auto" w:fill="FFFFFF"/>
        </w:rPr>
        <w:t>στοχευμένες</w:t>
      </w:r>
      <w:proofErr w:type="spellEnd"/>
      <w:r>
        <w:rPr>
          <w:rFonts w:eastAsia="Times New Roman"/>
          <w:color w:val="222222"/>
          <w:szCs w:val="24"/>
          <w:shd w:val="clear" w:color="auto" w:fill="FFFFFF"/>
        </w:rPr>
        <w:t xml:space="preserve"> νέες προσλήψεις μόνιμου προσωπικού</w:t>
      </w:r>
      <w:r>
        <w:rPr>
          <w:rFonts w:eastAsia="Times New Roman"/>
          <w:color w:val="222222"/>
          <w:szCs w:val="24"/>
          <w:shd w:val="clear" w:color="auto" w:fill="FFFFFF"/>
        </w:rPr>
        <w:t xml:space="preserve"> για την αναβάθμιση των υπηρεσιών της προς τους πολίτες. Παράλληλα όμως προχωρά σε θεσμικές δημοκρατικές αλλαγές.</w:t>
      </w:r>
    </w:p>
    <w:p w14:paraId="03A73590" w14:textId="77777777" w:rsidR="00E615E6" w:rsidRDefault="00720F21">
      <w:pPr>
        <w:spacing w:after="0" w:line="600" w:lineRule="auto"/>
        <w:ind w:firstLine="720"/>
        <w:jc w:val="both"/>
        <w:rPr>
          <w:rFonts w:eastAsia="Times New Roman"/>
          <w:bCs/>
        </w:rPr>
      </w:pPr>
      <w:r w:rsidRPr="00F8084C">
        <w:rPr>
          <w:rFonts w:eastAsia="Times New Roman"/>
          <w:bCs/>
        </w:rPr>
        <w:t xml:space="preserve">(Στο σημείο αυτό κτυπάει </w:t>
      </w:r>
      <w:r>
        <w:rPr>
          <w:rFonts w:eastAsia="Times New Roman"/>
          <w:bCs/>
        </w:rPr>
        <w:t xml:space="preserve">προειδοποιητικά </w:t>
      </w:r>
      <w:r w:rsidRPr="00F8084C">
        <w:rPr>
          <w:rFonts w:eastAsia="Times New Roman"/>
          <w:bCs/>
        </w:rPr>
        <w:t xml:space="preserve">το κουδούνι λήξεως του χρόνου ομιλίας </w:t>
      </w:r>
      <w:r>
        <w:rPr>
          <w:rFonts w:eastAsia="Times New Roman"/>
          <w:bCs/>
        </w:rPr>
        <w:t>της κυρία</w:t>
      </w:r>
      <w:r>
        <w:rPr>
          <w:rFonts w:eastAsia="Times New Roman"/>
          <w:bCs/>
        </w:rPr>
        <w:t>ς</w:t>
      </w:r>
      <w:r>
        <w:rPr>
          <w:rFonts w:eastAsia="Times New Roman"/>
          <w:bCs/>
        </w:rPr>
        <w:t xml:space="preserve"> Βουλευτού</w:t>
      </w:r>
      <w:r w:rsidRPr="00F8084C">
        <w:rPr>
          <w:rFonts w:eastAsia="Times New Roman"/>
          <w:bCs/>
        </w:rPr>
        <w:t>)</w:t>
      </w:r>
    </w:p>
    <w:p w14:paraId="03A73591" w14:textId="77777777" w:rsidR="00E615E6" w:rsidRDefault="00720F21">
      <w:pPr>
        <w:spacing w:after="0" w:line="600" w:lineRule="auto"/>
        <w:ind w:firstLine="720"/>
        <w:jc w:val="both"/>
        <w:rPr>
          <w:rFonts w:eastAsia="Times New Roman"/>
          <w:color w:val="222222"/>
          <w:szCs w:val="24"/>
          <w:shd w:val="clear" w:color="auto" w:fill="FFFFFF"/>
        </w:rPr>
      </w:pPr>
      <w:r w:rsidRPr="00DF2F1D">
        <w:rPr>
          <w:rFonts w:eastAsia="Times New Roman"/>
          <w:bCs/>
          <w:color w:val="222222"/>
          <w:shd w:val="clear" w:color="auto" w:fill="FFFFFF"/>
        </w:rPr>
        <w:lastRenderedPageBreak/>
        <w:t>Θα</w:t>
      </w:r>
      <w:r>
        <w:rPr>
          <w:rFonts w:eastAsia="Times New Roman"/>
          <w:color w:val="222222"/>
          <w:szCs w:val="24"/>
          <w:shd w:val="clear" w:color="auto" w:fill="FFFFFF"/>
        </w:rPr>
        <w:t xml:space="preserve"> σταθώ σε βασικά σημεία. Όσον αφορά στη</w:t>
      </w:r>
      <w:r>
        <w:rPr>
          <w:rFonts w:eastAsia="Times New Roman"/>
          <w:color w:val="222222"/>
          <w:szCs w:val="24"/>
          <w:shd w:val="clear" w:color="auto" w:fill="FFFFFF"/>
        </w:rPr>
        <w:t xml:space="preserve">ν εμβάθυνση της δημοκρατίας, προβλέπει την κατάργηση του επικεφαλής στον συνδυασμό στα συμβούλια κοινότητας. Πρόεδρος του </w:t>
      </w:r>
      <w:r>
        <w:rPr>
          <w:rFonts w:eastAsia="Times New Roman"/>
          <w:color w:val="222222"/>
          <w:szCs w:val="24"/>
          <w:shd w:val="clear" w:color="auto" w:fill="FFFFFF"/>
        </w:rPr>
        <w:t>σ</w:t>
      </w:r>
      <w:r>
        <w:rPr>
          <w:rFonts w:eastAsia="Times New Roman"/>
          <w:color w:val="222222"/>
          <w:szCs w:val="24"/>
          <w:shd w:val="clear" w:color="auto" w:fill="FFFFFF"/>
        </w:rPr>
        <w:t>υμβουλίου της οικείας κοινότητας αναδεικνύεται απευθείας ο πρώτος σε σταυρούς προτίμησης σύμβουλος, εφόσον ο συνδυασμός του έχει λάβε</w:t>
      </w:r>
      <w:r>
        <w:rPr>
          <w:rFonts w:eastAsia="Times New Roman"/>
          <w:color w:val="222222"/>
          <w:szCs w:val="24"/>
          <w:shd w:val="clear" w:color="auto" w:fill="FFFFFF"/>
        </w:rPr>
        <w:t xml:space="preserve">ι πάνω από το 50%. Στην περίπτωση δε που δεν υπάρχει </w:t>
      </w:r>
      <w:proofErr w:type="spellStart"/>
      <w:r>
        <w:rPr>
          <w:rFonts w:eastAsia="Times New Roman"/>
          <w:color w:val="222222"/>
          <w:szCs w:val="24"/>
          <w:shd w:val="clear" w:color="auto" w:fill="FFFFFF"/>
        </w:rPr>
        <w:t>πλειοψηφών</w:t>
      </w:r>
      <w:proofErr w:type="spellEnd"/>
      <w:r>
        <w:rPr>
          <w:rFonts w:eastAsia="Times New Roman"/>
          <w:color w:val="222222"/>
          <w:szCs w:val="24"/>
          <w:shd w:val="clear" w:color="auto" w:fill="FFFFFF"/>
        </w:rPr>
        <w:t xml:space="preserve"> συνδυασμός, ο Πρόεδρος εκλέγεται έμμεσα από ίδιο το συμβούλιο κοινότητας</w:t>
      </w:r>
      <w:r>
        <w:rPr>
          <w:rFonts w:eastAsia="Times New Roman"/>
          <w:color w:val="222222"/>
          <w:szCs w:val="24"/>
          <w:shd w:val="clear" w:color="auto" w:fill="FFFFFF"/>
        </w:rPr>
        <w:t>,</w:t>
      </w:r>
      <w:r>
        <w:rPr>
          <w:rFonts w:eastAsia="Times New Roman"/>
          <w:color w:val="222222"/>
          <w:szCs w:val="24"/>
          <w:shd w:val="clear" w:color="auto" w:fill="FFFFFF"/>
        </w:rPr>
        <w:t xml:space="preserve"> με μυστική ψηφοφορία ανάμεσα στους δύο πρωτεύσαντες των δύο πρώτων συνδυασμών. </w:t>
      </w:r>
      <w:r w:rsidRPr="00481F16">
        <w:rPr>
          <w:rFonts w:eastAsia="Times New Roman"/>
          <w:bCs/>
          <w:color w:val="222222"/>
          <w:shd w:val="clear" w:color="auto" w:fill="FFFFFF"/>
        </w:rPr>
        <w:t>Π</w:t>
      </w:r>
      <w:r>
        <w:rPr>
          <w:rFonts w:eastAsia="Times New Roman"/>
          <w:color w:val="222222"/>
          <w:szCs w:val="24"/>
          <w:shd w:val="clear" w:color="auto" w:fill="FFFFFF"/>
        </w:rPr>
        <w:t xml:space="preserve">αράλληλα, προωθείται το άνοιγμα στους </w:t>
      </w:r>
      <w:r>
        <w:rPr>
          <w:rFonts w:eastAsia="Times New Roman"/>
          <w:color w:val="222222"/>
          <w:szCs w:val="24"/>
          <w:shd w:val="clear" w:color="auto" w:fill="FFFFFF"/>
        </w:rPr>
        <w:t xml:space="preserve">νέους υποψηφίους μέσω της αύξησης του αριθμού από 30% στο 50% σε σχέση με τον συνολικό αριθμό των εδρών του δημοτικού συμβουλίου. </w:t>
      </w:r>
    </w:p>
    <w:p w14:paraId="03A73592" w14:textId="77777777" w:rsidR="00E615E6" w:rsidRDefault="00720F21">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Επίσης, είναι παρά πολύ σημαντικό ότι εξαιρείται -το λέω αυτό σε αντίθεση με αυτά που ακούστηκαν εδώ- από την προεκλογική περ</w:t>
      </w:r>
      <w:r>
        <w:rPr>
          <w:rFonts w:eastAsia="Times New Roman"/>
          <w:color w:val="222222"/>
          <w:szCs w:val="24"/>
          <w:shd w:val="clear" w:color="auto" w:fill="FFFFFF"/>
        </w:rPr>
        <w:t xml:space="preserve">ίοδο η κάλυψη των εποχιακών και υπηρεσιακών αναγκών σε θέσεις που προέρχονται από ανταποδοτικές υπηρεσίες. Εδώ αναφερόμαστε και είναι ενδεικτικό για την περίπτωση των 3Κ, που </w:t>
      </w:r>
      <w:r w:rsidRPr="00481F16">
        <w:rPr>
          <w:rFonts w:eastAsia="Times New Roman"/>
          <w:color w:val="222222"/>
          <w:szCs w:val="24"/>
          <w:shd w:val="clear" w:color="auto" w:fill="FFFFFF"/>
        </w:rPr>
        <w:t>υπάρχει</w:t>
      </w:r>
      <w:r>
        <w:rPr>
          <w:rFonts w:eastAsia="Times New Roman"/>
          <w:color w:val="222222"/>
          <w:szCs w:val="24"/>
          <w:shd w:val="clear" w:color="auto" w:fill="FFFFFF"/>
        </w:rPr>
        <w:t xml:space="preserve"> ενδεχόμενο οι οριστικοί πίνακες με τους </w:t>
      </w:r>
      <w:r>
        <w:rPr>
          <w:rFonts w:eastAsia="Times New Roman"/>
          <w:color w:val="222222"/>
          <w:szCs w:val="24"/>
          <w:shd w:val="clear" w:color="auto" w:fill="FFFFFF"/>
        </w:rPr>
        <w:lastRenderedPageBreak/>
        <w:t xml:space="preserve">επιτυχόντες να ανακοινωθούν ίσως </w:t>
      </w:r>
      <w:r>
        <w:rPr>
          <w:rFonts w:eastAsia="Times New Roman"/>
          <w:color w:val="222222"/>
          <w:szCs w:val="24"/>
          <w:shd w:val="clear" w:color="auto" w:fill="FFFFFF"/>
        </w:rPr>
        <w:t xml:space="preserve">και στη διάρκεια των </w:t>
      </w:r>
      <w:proofErr w:type="spellStart"/>
      <w:r>
        <w:rPr>
          <w:rFonts w:eastAsia="Times New Roman"/>
          <w:color w:val="222222"/>
          <w:szCs w:val="24"/>
          <w:shd w:val="clear" w:color="auto" w:fill="FFFFFF"/>
        </w:rPr>
        <w:t>αυτοδιοικητικών</w:t>
      </w:r>
      <w:proofErr w:type="spellEnd"/>
      <w:r>
        <w:rPr>
          <w:rFonts w:eastAsia="Times New Roman"/>
          <w:color w:val="222222"/>
          <w:szCs w:val="24"/>
          <w:shd w:val="clear" w:color="auto" w:fill="FFFFFF"/>
        </w:rPr>
        <w:t xml:space="preserve"> εκλογών.</w:t>
      </w:r>
    </w:p>
    <w:p w14:paraId="03A73593" w14:textId="77777777" w:rsidR="00E615E6" w:rsidRDefault="00720F21">
      <w:pPr>
        <w:spacing w:after="0" w:line="600" w:lineRule="auto"/>
        <w:ind w:firstLine="720"/>
        <w:jc w:val="both"/>
        <w:rPr>
          <w:rFonts w:eastAsia="Times New Roman"/>
          <w:color w:val="222222"/>
          <w:szCs w:val="24"/>
          <w:shd w:val="clear" w:color="auto" w:fill="FFFFFF"/>
        </w:rPr>
      </w:pPr>
      <w:proofErr w:type="spellStart"/>
      <w:r>
        <w:rPr>
          <w:rFonts w:eastAsia="Times New Roman"/>
          <w:color w:val="222222"/>
          <w:szCs w:val="24"/>
          <w:shd w:val="clear" w:color="auto" w:fill="FFFFFF"/>
        </w:rPr>
        <w:t>Συναδέλφισσες</w:t>
      </w:r>
      <w:proofErr w:type="spellEnd"/>
      <w:r>
        <w:rPr>
          <w:rFonts w:eastAsia="Times New Roman"/>
          <w:color w:val="222222"/>
          <w:szCs w:val="24"/>
          <w:shd w:val="clear" w:color="auto" w:fill="FFFFFF"/>
        </w:rPr>
        <w:t xml:space="preserve"> και συνάδελφοι, θα μπορούσε κανείς να αναφερθεί και σε άλλες θετικές ρυθμίσεις του νομοσχεδίου -εξάλλου υπάρχουν πάρα πολλές τέτοιες- καθώς και στις πολύ θετικές τροπολογίες, αλλά δεν υπάρχει χρόν</w:t>
      </w:r>
      <w:r>
        <w:rPr>
          <w:rFonts w:eastAsia="Times New Roman"/>
          <w:color w:val="222222"/>
          <w:szCs w:val="24"/>
          <w:shd w:val="clear" w:color="auto" w:fill="FFFFFF"/>
        </w:rPr>
        <w:t xml:space="preserve">ος για αυτό. </w:t>
      </w:r>
    </w:p>
    <w:p w14:paraId="03A73594" w14:textId="77777777" w:rsidR="00E615E6" w:rsidRDefault="00720F21">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Για όλους</w:t>
      </w:r>
      <w:r>
        <w:rPr>
          <w:rFonts w:eastAsia="Times New Roman"/>
          <w:color w:val="222222"/>
          <w:szCs w:val="24"/>
          <w:shd w:val="clear" w:color="auto" w:fill="FFFFFF"/>
        </w:rPr>
        <w:t>,</w:t>
      </w:r>
      <w:r>
        <w:rPr>
          <w:rFonts w:eastAsia="Times New Roman"/>
          <w:color w:val="222222"/>
          <w:szCs w:val="24"/>
          <w:shd w:val="clear" w:color="auto" w:fill="FFFFFF"/>
        </w:rPr>
        <w:t xml:space="preserve"> λοιπόν</w:t>
      </w:r>
      <w:r>
        <w:rPr>
          <w:rFonts w:eastAsia="Times New Roman"/>
          <w:color w:val="222222"/>
          <w:szCs w:val="24"/>
          <w:shd w:val="clear" w:color="auto" w:fill="FFFFFF"/>
        </w:rPr>
        <w:t>,</w:t>
      </w:r>
      <w:r>
        <w:rPr>
          <w:rFonts w:eastAsia="Times New Roman"/>
          <w:color w:val="222222"/>
          <w:szCs w:val="24"/>
          <w:shd w:val="clear" w:color="auto" w:fill="FFFFFF"/>
        </w:rPr>
        <w:t xml:space="preserve"> τους παραπάνω λόγους εννοείται ότι υπερψηφίζω το σημερινό νομοσχέδιο και θεωρώ ότι ανάλογη πρέπει να είναι η θέση όλων των συναδέλφων.</w:t>
      </w:r>
    </w:p>
    <w:p w14:paraId="03A73595" w14:textId="77777777" w:rsidR="00E615E6" w:rsidRDefault="00720F21">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Σας ευχαριστώ.</w:t>
      </w:r>
    </w:p>
    <w:p w14:paraId="03A73596" w14:textId="77777777" w:rsidR="00E615E6" w:rsidRDefault="00720F21">
      <w:pPr>
        <w:spacing w:after="0" w:line="600" w:lineRule="auto"/>
        <w:jc w:val="center"/>
        <w:rPr>
          <w:rFonts w:eastAsia="Times New Roman" w:cs="Times New Roman"/>
        </w:rPr>
      </w:pPr>
      <w:r w:rsidRPr="007F5FBB">
        <w:rPr>
          <w:rFonts w:eastAsia="Times New Roman" w:cs="Times New Roman"/>
        </w:rPr>
        <w:t>(Χειροκροτήματα από την πτέρυγα του ΣΥΡΙΖΑ)</w:t>
      </w:r>
    </w:p>
    <w:p w14:paraId="03A73597" w14:textId="77777777" w:rsidR="00E615E6" w:rsidRDefault="00720F21">
      <w:pPr>
        <w:spacing w:after="0" w:line="600" w:lineRule="auto"/>
        <w:ind w:firstLine="720"/>
        <w:jc w:val="both"/>
        <w:rPr>
          <w:rFonts w:eastAsia="Times New Roman" w:cs="Times New Roman"/>
          <w:szCs w:val="24"/>
        </w:rPr>
      </w:pPr>
      <w:r w:rsidRPr="00FB4239">
        <w:rPr>
          <w:rFonts w:eastAsia="Times New Roman"/>
          <w:b/>
          <w:bCs/>
        </w:rPr>
        <w:t xml:space="preserve">ΠΡΟΕΔΡΕΥΩΝ (Δημήτριος </w:t>
      </w:r>
      <w:proofErr w:type="spellStart"/>
      <w:r w:rsidRPr="00FB4239">
        <w:rPr>
          <w:rFonts w:eastAsia="Times New Roman"/>
          <w:b/>
          <w:bCs/>
        </w:rPr>
        <w:t>Κρεμαστινός</w:t>
      </w:r>
      <w:proofErr w:type="spellEnd"/>
      <w:r w:rsidRPr="00FB4239">
        <w:rPr>
          <w:rFonts w:eastAsia="Times New Roman"/>
          <w:b/>
          <w:bCs/>
        </w:rPr>
        <w:t>):</w:t>
      </w:r>
      <w:r w:rsidRPr="00FB4239">
        <w:rPr>
          <w:rFonts w:eastAsia="Times New Roman" w:cs="Times New Roman"/>
          <w:szCs w:val="24"/>
        </w:rPr>
        <w:t xml:space="preserve"> </w:t>
      </w:r>
      <w:r>
        <w:rPr>
          <w:rFonts w:eastAsia="Times New Roman" w:cs="Times New Roman"/>
          <w:szCs w:val="24"/>
        </w:rPr>
        <w:t xml:space="preserve">Εγώ </w:t>
      </w:r>
      <w:r w:rsidRPr="00A91272">
        <w:rPr>
          <w:rFonts w:eastAsia="Times New Roman" w:cs="Times New Roman"/>
          <w:szCs w:val="24"/>
        </w:rPr>
        <w:t>ευχαριστώ</w:t>
      </w:r>
      <w:r>
        <w:rPr>
          <w:rFonts w:eastAsia="Times New Roman" w:cs="Times New Roman"/>
          <w:szCs w:val="24"/>
        </w:rPr>
        <w:t xml:space="preserve">. </w:t>
      </w:r>
    </w:p>
    <w:p w14:paraId="03A73598" w14:textId="77777777" w:rsidR="00E615E6" w:rsidRDefault="00720F21">
      <w:pPr>
        <w:spacing w:after="0" w:line="600" w:lineRule="auto"/>
        <w:ind w:firstLine="720"/>
        <w:jc w:val="both"/>
        <w:rPr>
          <w:rFonts w:eastAsia="Times New Roman"/>
          <w:color w:val="222222"/>
          <w:szCs w:val="24"/>
          <w:shd w:val="clear" w:color="auto" w:fill="FFFFFF"/>
        </w:rPr>
      </w:pPr>
      <w:r>
        <w:rPr>
          <w:rFonts w:eastAsia="Times New Roman" w:cs="Times New Roman"/>
          <w:szCs w:val="24"/>
        </w:rPr>
        <w:t>Π</w:t>
      </w:r>
      <w:r>
        <w:rPr>
          <w:rFonts w:eastAsia="Times New Roman"/>
          <w:color w:val="222222"/>
          <w:szCs w:val="24"/>
          <w:shd w:val="clear" w:color="auto" w:fill="FFFFFF"/>
        </w:rPr>
        <w:t>αρακαλώ η κ</w:t>
      </w:r>
      <w:r>
        <w:rPr>
          <w:rFonts w:eastAsia="Times New Roman"/>
          <w:color w:val="222222"/>
          <w:szCs w:val="24"/>
          <w:shd w:val="clear" w:color="auto" w:fill="FFFFFF"/>
        </w:rPr>
        <w:t>.</w:t>
      </w:r>
      <w:r>
        <w:rPr>
          <w:rFonts w:eastAsia="Times New Roman"/>
          <w:color w:val="222222"/>
          <w:szCs w:val="24"/>
          <w:shd w:val="clear" w:color="auto" w:fill="FFFFFF"/>
        </w:rPr>
        <w:t xml:space="preserve"> Κασιμάτη, Βουλευτής του ΣΥΡΙΖΑ, </w:t>
      </w:r>
      <w:r w:rsidRPr="00481F16">
        <w:rPr>
          <w:rFonts w:eastAsia="Times New Roman"/>
          <w:bCs/>
          <w:color w:val="222222"/>
          <w:shd w:val="clear" w:color="auto" w:fill="FFFFFF"/>
        </w:rPr>
        <w:t>έχει</w:t>
      </w:r>
      <w:r>
        <w:rPr>
          <w:rFonts w:eastAsia="Times New Roman"/>
          <w:color w:val="222222"/>
          <w:szCs w:val="24"/>
          <w:shd w:val="clear" w:color="auto" w:fill="FFFFFF"/>
        </w:rPr>
        <w:t xml:space="preserve"> τον λόγο.</w:t>
      </w:r>
    </w:p>
    <w:p w14:paraId="03A73599" w14:textId="77777777" w:rsidR="00E615E6" w:rsidRDefault="00720F21">
      <w:pPr>
        <w:spacing w:after="0" w:line="600" w:lineRule="auto"/>
        <w:ind w:firstLine="720"/>
        <w:jc w:val="both"/>
        <w:rPr>
          <w:rFonts w:eastAsia="Times New Roman"/>
          <w:color w:val="222222"/>
          <w:szCs w:val="24"/>
          <w:shd w:val="clear" w:color="auto" w:fill="FFFFFF"/>
        </w:rPr>
      </w:pPr>
      <w:r w:rsidRPr="00E0354A">
        <w:rPr>
          <w:rFonts w:eastAsia="Times New Roman"/>
          <w:b/>
          <w:color w:val="222222"/>
          <w:szCs w:val="24"/>
          <w:shd w:val="clear" w:color="auto" w:fill="FFFFFF"/>
        </w:rPr>
        <w:t>ΝΙΝΑ ΚΑΣΙΜΑΤΗ:</w:t>
      </w:r>
      <w:r>
        <w:rPr>
          <w:rFonts w:eastAsia="Times New Roman"/>
          <w:color w:val="222222"/>
          <w:szCs w:val="24"/>
          <w:shd w:val="clear" w:color="auto" w:fill="FFFFFF"/>
        </w:rPr>
        <w:t xml:space="preserve"> Ευχαριστώ, κύριε Πρόεδρε.</w:t>
      </w:r>
    </w:p>
    <w:p w14:paraId="03A7359A" w14:textId="77777777" w:rsidR="00E615E6" w:rsidRDefault="00720F21">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Κυρίες και κύριοι συνάδελφοι, κύριοι Υπουργοί, κυρία Υφυπουργέ, σήμερα είναι όντως μια πολύ σημαντική μέρα, γιατί </w:t>
      </w:r>
      <w:r>
        <w:rPr>
          <w:rFonts w:eastAsia="Times New Roman"/>
          <w:color w:val="222222"/>
          <w:szCs w:val="24"/>
          <w:shd w:val="clear" w:color="auto" w:fill="FFFFFF"/>
        </w:rPr>
        <w:lastRenderedPageBreak/>
        <w:t>το παρόν ν</w:t>
      </w:r>
      <w:r>
        <w:rPr>
          <w:rFonts w:eastAsia="Times New Roman"/>
          <w:color w:val="222222"/>
          <w:szCs w:val="24"/>
          <w:shd w:val="clear" w:color="auto" w:fill="FFFFFF"/>
        </w:rPr>
        <w:t>ομοσχέδιο προωθεί δικαιώματα των γυναικών και της ισότητας των φύλων και αυτό μόνο καλό μπορεί να είναι.</w:t>
      </w:r>
    </w:p>
    <w:p w14:paraId="03A7359B" w14:textId="77777777" w:rsidR="00E615E6" w:rsidRDefault="00720F21">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Πριν ξεκινήσω την ομιλία μου, θα ήθελα να καταδικάσω απερίφραστα τα γεγονότα στην Κόνιτσα, όπου μικρά παιδιά, ασυνόδευτα προσφυγόπουλα, έτυχαν επίθεσης</w:t>
      </w:r>
      <w:r>
        <w:rPr>
          <w:rFonts w:eastAsia="Times New Roman"/>
          <w:color w:val="222222"/>
          <w:szCs w:val="24"/>
          <w:shd w:val="clear" w:color="auto" w:fill="FFFFFF"/>
        </w:rPr>
        <w:t xml:space="preserve"> με βαριοπούλες και ρόπαλα από άνανδρους κουκουλοφόρους, προφανώς μη ανεκτικούς σε μικρά παιδιά τα οποία πέρασαν τη φρίκη του πολέμου, περπάτησαν σε ερήμους και κολυμπήσαν σε θάλασσες για να φτάσουν στη χώρα μας και να βρουν μια θέση στον ήλιο, για να έχου</w:t>
      </w:r>
      <w:r>
        <w:rPr>
          <w:rFonts w:eastAsia="Times New Roman"/>
          <w:color w:val="222222"/>
          <w:szCs w:val="24"/>
          <w:shd w:val="clear" w:color="auto" w:fill="FFFFFF"/>
        </w:rPr>
        <w:t xml:space="preserve">ν αυτή την αντιμετώπιση. </w:t>
      </w:r>
    </w:p>
    <w:p w14:paraId="03A7359C" w14:textId="77777777" w:rsidR="00E615E6" w:rsidRDefault="00720F21">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Νομίζω ότι σύσσωμο το Κοινοβούλιο καταδικάζει και απομονώνει αυτές τις πρακτικές. Περιμένουμε από την Αστυνομία και από τη Δικαιοσύνη να επιβάλει τις μέγιστες των ποινών.</w:t>
      </w:r>
    </w:p>
    <w:p w14:paraId="03A7359D" w14:textId="77777777" w:rsidR="00E615E6" w:rsidRDefault="00720F21">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Σχετικά με το </w:t>
      </w:r>
      <w:r w:rsidRPr="00481F16">
        <w:rPr>
          <w:rFonts w:eastAsia="Times New Roman"/>
          <w:color w:val="222222"/>
          <w:szCs w:val="24"/>
          <w:shd w:val="clear" w:color="auto" w:fill="FFFFFF"/>
        </w:rPr>
        <w:t>νομοσχέδιο</w:t>
      </w:r>
      <w:r>
        <w:rPr>
          <w:rFonts w:eastAsia="Times New Roman"/>
          <w:color w:val="222222"/>
          <w:szCs w:val="24"/>
          <w:shd w:val="clear" w:color="auto" w:fill="FFFFFF"/>
        </w:rPr>
        <w:t xml:space="preserve">, το οποίο έχει έναν τίτλο που μιλάει για την ουσιαστική ισότητα των φύλων, θα ήθελα, αγαπητοί συνάδελφοι, να επικαλεστώ την ιδιότητά μου στο Συμβούλιο της Ευρώπης, που είμαι Αντιπρόεδρος στην Επιτροπή Κοινωνικών Υποθέσεων και μετέχω και στην Επιτροπή για </w:t>
      </w:r>
      <w:r>
        <w:rPr>
          <w:rFonts w:eastAsia="Times New Roman"/>
          <w:color w:val="222222"/>
          <w:szCs w:val="24"/>
          <w:shd w:val="clear" w:color="auto" w:fill="FFFFFF"/>
        </w:rPr>
        <w:t xml:space="preserve">την Προώθηση της Σύμβασης της Κωνσταντινούπολης. Έχω μιλήσει και </w:t>
      </w:r>
      <w:r>
        <w:rPr>
          <w:rFonts w:eastAsia="Times New Roman"/>
          <w:color w:val="222222"/>
          <w:szCs w:val="24"/>
          <w:shd w:val="clear" w:color="auto" w:fill="FFFFFF"/>
        </w:rPr>
        <w:lastRenderedPageBreak/>
        <w:t xml:space="preserve">στη Χάγη και στο Βερολίνο και στο Λονδίνο και όπου αλλού κλήθηκα για την προώθηση της </w:t>
      </w:r>
      <w:r>
        <w:rPr>
          <w:rFonts w:eastAsia="Times New Roman"/>
          <w:color w:val="222222"/>
          <w:szCs w:val="24"/>
          <w:shd w:val="clear" w:color="auto" w:fill="FFFFFF"/>
        </w:rPr>
        <w:t>σ</w:t>
      </w:r>
      <w:r>
        <w:rPr>
          <w:rFonts w:eastAsia="Times New Roman"/>
          <w:color w:val="222222"/>
          <w:szCs w:val="24"/>
          <w:shd w:val="clear" w:color="auto" w:fill="FFFFFF"/>
        </w:rPr>
        <w:t xml:space="preserve">υνθήκης και ήμουν πολύ ευτυχής που η </w:t>
      </w:r>
      <w:r>
        <w:rPr>
          <w:rFonts w:eastAsia="Times New Roman"/>
          <w:color w:val="222222"/>
          <w:szCs w:val="24"/>
          <w:shd w:val="clear" w:color="auto" w:fill="FFFFFF"/>
        </w:rPr>
        <w:t>σ</w:t>
      </w:r>
      <w:r>
        <w:rPr>
          <w:rFonts w:eastAsia="Times New Roman"/>
          <w:color w:val="222222"/>
          <w:szCs w:val="24"/>
          <w:shd w:val="clear" w:color="auto" w:fill="FFFFFF"/>
        </w:rPr>
        <w:t xml:space="preserve">υνθήκη κυρώθηκε </w:t>
      </w:r>
      <w:r w:rsidRPr="00481F16">
        <w:rPr>
          <w:rFonts w:eastAsia="Times New Roman"/>
          <w:bCs/>
          <w:color w:val="222222"/>
          <w:shd w:val="clear" w:color="auto" w:fill="FFFFFF"/>
        </w:rPr>
        <w:t>και</w:t>
      </w:r>
      <w:r>
        <w:rPr>
          <w:rFonts w:eastAsia="Times New Roman"/>
          <w:color w:val="222222"/>
          <w:szCs w:val="24"/>
          <w:shd w:val="clear" w:color="auto" w:fill="FFFFFF"/>
        </w:rPr>
        <w:t xml:space="preserve"> στη δική μας </w:t>
      </w:r>
      <w:r w:rsidRPr="006C2FBB">
        <w:rPr>
          <w:rFonts w:eastAsia="Times New Roman"/>
          <w:bCs/>
          <w:color w:val="222222"/>
          <w:shd w:val="clear" w:color="auto" w:fill="FFFFFF"/>
        </w:rPr>
        <w:t>Βουλή</w:t>
      </w:r>
      <w:r>
        <w:rPr>
          <w:rFonts w:eastAsia="Times New Roman"/>
          <w:color w:val="222222"/>
          <w:szCs w:val="24"/>
          <w:shd w:val="clear" w:color="auto" w:fill="FFFFFF"/>
        </w:rPr>
        <w:t xml:space="preserve">. </w:t>
      </w:r>
    </w:p>
    <w:p w14:paraId="03A7359E" w14:textId="77777777" w:rsidR="00E615E6" w:rsidRDefault="00720F21">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Αυτή η </w:t>
      </w:r>
      <w:r>
        <w:rPr>
          <w:rFonts w:eastAsia="Times New Roman"/>
          <w:color w:val="222222"/>
          <w:szCs w:val="24"/>
          <w:shd w:val="clear" w:color="auto" w:fill="FFFFFF"/>
        </w:rPr>
        <w:t>σ</w:t>
      </w:r>
      <w:r>
        <w:rPr>
          <w:rFonts w:eastAsia="Times New Roman"/>
          <w:color w:val="222222"/>
          <w:szCs w:val="24"/>
          <w:shd w:val="clear" w:color="auto" w:fill="FFFFFF"/>
        </w:rPr>
        <w:t xml:space="preserve">υνθήκη </w:t>
      </w:r>
      <w:r w:rsidRPr="006C2FBB">
        <w:rPr>
          <w:rFonts w:eastAsia="Times New Roman"/>
          <w:bCs/>
          <w:color w:val="222222"/>
          <w:shd w:val="clear" w:color="auto" w:fill="FFFFFF"/>
        </w:rPr>
        <w:t>έχει</w:t>
      </w:r>
      <w:r>
        <w:rPr>
          <w:rFonts w:eastAsia="Times New Roman"/>
          <w:color w:val="222222"/>
          <w:szCs w:val="24"/>
          <w:shd w:val="clear" w:color="auto" w:fill="FFFFFF"/>
        </w:rPr>
        <w:t xml:space="preserve"> </w:t>
      </w:r>
      <w:r w:rsidRPr="006C2FBB">
        <w:rPr>
          <w:rFonts w:eastAsia="Times New Roman"/>
          <w:bCs/>
          <w:color w:val="222222"/>
          <w:shd w:val="clear" w:color="auto" w:fill="FFFFFF"/>
        </w:rPr>
        <w:t>και</w:t>
      </w:r>
      <w:r>
        <w:rPr>
          <w:rFonts w:eastAsia="Times New Roman"/>
          <w:color w:val="222222"/>
          <w:szCs w:val="24"/>
          <w:shd w:val="clear" w:color="auto" w:fill="FFFFFF"/>
        </w:rPr>
        <w:t xml:space="preserve"> </w:t>
      </w:r>
      <w:r w:rsidRPr="006C2FBB">
        <w:rPr>
          <w:rFonts w:eastAsia="Times New Roman"/>
          <w:bCs/>
          <w:color w:val="222222"/>
          <w:shd w:val="clear" w:color="auto" w:fill="FFFFFF"/>
        </w:rPr>
        <w:t>μ</w:t>
      </w:r>
      <w:r w:rsidRPr="006C2FBB">
        <w:rPr>
          <w:rFonts w:eastAsia="Times New Roman"/>
          <w:bCs/>
          <w:color w:val="222222"/>
          <w:shd w:val="clear" w:color="auto" w:fill="FFFFFF"/>
        </w:rPr>
        <w:t>ια</w:t>
      </w:r>
      <w:r>
        <w:rPr>
          <w:rFonts w:eastAsia="Times New Roman"/>
          <w:color w:val="222222"/>
          <w:szCs w:val="24"/>
          <w:shd w:val="clear" w:color="auto" w:fill="FFFFFF"/>
        </w:rPr>
        <w:t xml:space="preserve"> διάσταση σχετικά με τη βία που μπορούν να υποστούν οι γυναίκες μέσα στο Κοινοβούλιο. Νομίζω ότι αυτό είναι κάτι το οποίο γενικά δεν συζητείται. Πρέπει να σας πω</w:t>
      </w:r>
      <w:r>
        <w:rPr>
          <w:rFonts w:eastAsia="Times New Roman"/>
          <w:color w:val="222222"/>
          <w:szCs w:val="24"/>
          <w:shd w:val="clear" w:color="auto" w:fill="FFFFFF"/>
        </w:rPr>
        <w:t>,</w:t>
      </w:r>
      <w:r>
        <w:rPr>
          <w:rFonts w:eastAsia="Times New Roman"/>
          <w:color w:val="222222"/>
          <w:szCs w:val="24"/>
          <w:shd w:val="clear" w:color="auto" w:fill="FFFFFF"/>
        </w:rPr>
        <w:t xml:space="preserve"> δε, ότι μετείχα και στην παρουσίαση μιας πολύ μεγάλης έρευνας που έγινε από το Συμβούλιο τη</w:t>
      </w:r>
      <w:r>
        <w:rPr>
          <w:rFonts w:eastAsia="Times New Roman"/>
          <w:color w:val="222222"/>
          <w:szCs w:val="24"/>
          <w:shd w:val="clear" w:color="auto" w:fill="FFFFFF"/>
        </w:rPr>
        <w:t xml:space="preserve">ς Ευρώπης και από τη </w:t>
      </w:r>
      <w:r>
        <w:rPr>
          <w:rFonts w:eastAsia="Times New Roman"/>
          <w:color w:val="222222"/>
          <w:szCs w:val="24"/>
          <w:shd w:val="clear" w:color="auto" w:fill="FFFFFF"/>
        </w:rPr>
        <w:t>δ</w:t>
      </w:r>
      <w:r>
        <w:rPr>
          <w:rFonts w:eastAsia="Times New Roman"/>
          <w:color w:val="222222"/>
          <w:szCs w:val="24"/>
          <w:shd w:val="clear" w:color="auto" w:fill="FFFFFF"/>
        </w:rPr>
        <w:t>ιεθνή Διακοινοβουλευτική Ένωση για το γεγονός ότι πολλές γυναίκες Βουλευτίνες και υπάλληλοι της Βουλής μπορεί να τύχουν διακρίσεων.</w:t>
      </w:r>
    </w:p>
    <w:p w14:paraId="03A7359F" w14:textId="77777777" w:rsidR="00E615E6" w:rsidRDefault="00720F21">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Επειδή ακριβώς η ίδια μετέχω σε αυτή την εκστρατεία –</w:t>
      </w:r>
      <w:r w:rsidRPr="006C2FBB">
        <w:rPr>
          <w:rFonts w:eastAsia="Times New Roman"/>
          <w:bCs/>
          <w:color w:val="222222"/>
          <w:shd w:val="clear" w:color="auto" w:fill="FFFFFF"/>
        </w:rPr>
        <w:t>και</w:t>
      </w:r>
      <w:r>
        <w:rPr>
          <w:rFonts w:eastAsia="Times New Roman"/>
          <w:color w:val="222222"/>
          <w:szCs w:val="24"/>
          <w:shd w:val="clear" w:color="auto" w:fill="FFFFFF"/>
        </w:rPr>
        <w:t xml:space="preserve"> άρα διακηρύσσω την ανάγκη να καταγγέλλουμε δη</w:t>
      </w:r>
      <w:r>
        <w:rPr>
          <w:rFonts w:eastAsia="Times New Roman"/>
          <w:color w:val="222222"/>
          <w:szCs w:val="24"/>
          <w:shd w:val="clear" w:color="auto" w:fill="FFFFFF"/>
        </w:rPr>
        <w:t>μόσια αυτές τις πρακτικές και να μην αφήνουμε κανένα</w:t>
      </w:r>
      <w:r>
        <w:rPr>
          <w:rFonts w:eastAsia="Times New Roman"/>
          <w:color w:val="222222"/>
          <w:szCs w:val="24"/>
          <w:shd w:val="clear" w:color="auto" w:fill="FFFFFF"/>
        </w:rPr>
        <w:t>ν</w:t>
      </w:r>
      <w:r>
        <w:rPr>
          <w:rFonts w:eastAsia="Times New Roman"/>
          <w:color w:val="222222"/>
          <w:szCs w:val="24"/>
          <w:shd w:val="clear" w:color="auto" w:fill="FFFFFF"/>
        </w:rPr>
        <w:t xml:space="preserve"> χώρο για ατιμωρησία- θα αναγκαστώ να αναφερθώ σε κάτι </w:t>
      </w:r>
      <w:r>
        <w:rPr>
          <w:rFonts w:eastAsia="Times New Roman"/>
          <w:color w:val="222222"/>
          <w:szCs w:val="24"/>
          <w:shd w:val="clear" w:color="auto" w:fill="FFFFFF"/>
        </w:rPr>
        <w:t>σ</w:t>
      </w:r>
      <w:r>
        <w:rPr>
          <w:rFonts w:eastAsia="Times New Roman"/>
          <w:color w:val="222222"/>
          <w:szCs w:val="24"/>
          <w:shd w:val="clear" w:color="auto" w:fill="FFFFFF"/>
        </w:rPr>
        <w:t xml:space="preserve">το οποίο θα έπρεπε να έχει αντιδράσει όλη τη Βουλή. Αναφέρομαι στην κορυφαία διαδικασία της </w:t>
      </w:r>
      <w:r>
        <w:rPr>
          <w:rFonts w:eastAsia="Times New Roman"/>
          <w:color w:val="222222"/>
          <w:szCs w:val="24"/>
          <w:shd w:val="clear" w:color="auto" w:fill="FFFFFF"/>
        </w:rPr>
        <w:t>σ</w:t>
      </w:r>
      <w:r>
        <w:rPr>
          <w:rFonts w:eastAsia="Times New Roman"/>
          <w:color w:val="222222"/>
          <w:szCs w:val="24"/>
          <w:shd w:val="clear" w:color="auto" w:fill="FFFFFF"/>
        </w:rPr>
        <w:t>υνταγματικής Αναθεώρησης, που τρεις άντρες Βουλευτές π</w:t>
      </w:r>
      <w:r>
        <w:rPr>
          <w:rFonts w:eastAsia="Times New Roman"/>
          <w:color w:val="222222"/>
          <w:szCs w:val="24"/>
          <w:shd w:val="clear" w:color="auto" w:fill="FFFFFF"/>
        </w:rPr>
        <w:t xml:space="preserve">ήραν το ψηφοδέλτιο μιας συναδέλφου τους, μιας γυναίκας συναδέλφου τους, είτε επειδή διαφωνούσαν με το </w:t>
      </w:r>
      <w:r>
        <w:rPr>
          <w:rFonts w:eastAsia="Times New Roman"/>
          <w:color w:val="222222"/>
          <w:szCs w:val="24"/>
          <w:shd w:val="clear" w:color="auto" w:fill="FFFFFF"/>
        </w:rPr>
        <w:lastRenderedPageBreak/>
        <w:t>περιεχόμενο της ψήφου της είτε επειδή θεώρησαν ότι μπορούσαν να το κάνουν και αποφάσισαν, ενώ τους είχε εμπιστευτεί το Σώμα με την ευθύνη να διαφυλάξουν τ</w:t>
      </w:r>
      <w:r>
        <w:rPr>
          <w:rFonts w:eastAsia="Times New Roman"/>
          <w:color w:val="222222"/>
          <w:szCs w:val="24"/>
          <w:shd w:val="clear" w:color="auto" w:fill="FFFFFF"/>
        </w:rPr>
        <w:t>η διαδικασία της ψηφοφορίας, να το φωτογραφίσουν και να το διαρρεύσουν στα μέσα μαζικής ενημέρωσης και να δημιουργήσουν διάφορες εντυπώσεις για το πρόσωπο της Βουλευτού.</w:t>
      </w:r>
    </w:p>
    <w:p w14:paraId="03A735A0" w14:textId="77777777" w:rsidR="00E615E6" w:rsidRDefault="00720F21">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Λοιπόν, μου κάνει πολύ εντύπωση. Βέβαια, ένας εξ αυτών μο</w:t>
      </w:r>
      <w:r>
        <w:rPr>
          <w:rFonts w:eastAsia="Times New Roman"/>
          <w:color w:val="222222"/>
          <w:szCs w:val="24"/>
          <w:shd w:val="clear" w:color="auto" w:fill="FFFFFF"/>
        </w:rPr>
        <w:t>ύ</w:t>
      </w:r>
      <w:r>
        <w:rPr>
          <w:rFonts w:eastAsia="Times New Roman"/>
          <w:color w:val="222222"/>
          <w:szCs w:val="24"/>
          <w:shd w:val="clear" w:color="auto" w:fill="FFFFFF"/>
        </w:rPr>
        <w:t xml:space="preserve"> ζήτησε σχεδόν συγγνώμη και </w:t>
      </w:r>
      <w:r>
        <w:rPr>
          <w:rFonts w:eastAsia="Times New Roman"/>
          <w:color w:val="222222"/>
          <w:szCs w:val="24"/>
          <w:shd w:val="clear" w:color="auto" w:fill="FFFFFF"/>
        </w:rPr>
        <w:t>μου είπε: «Τι να έκανα, τι να έδειχνα</w:t>
      </w:r>
      <w:r>
        <w:rPr>
          <w:rFonts w:eastAsia="Times New Roman"/>
          <w:color w:val="222222"/>
          <w:szCs w:val="24"/>
          <w:shd w:val="clear" w:color="auto" w:fill="FFFFFF"/>
        </w:rPr>
        <w:t>;</w:t>
      </w:r>
      <w:r>
        <w:rPr>
          <w:rFonts w:eastAsia="Times New Roman"/>
          <w:color w:val="222222"/>
          <w:szCs w:val="24"/>
          <w:shd w:val="clear" w:color="auto" w:fill="FFFFFF"/>
        </w:rPr>
        <w:t xml:space="preserve">». </w:t>
      </w:r>
    </w:p>
    <w:p w14:paraId="03A735A1" w14:textId="77777777" w:rsidR="00E615E6" w:rsidRDefault="00720F21">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Κυρίες και κύριοι Βουλευτές, υπάρχει μια πολύ μεγάλη υποχρέωση από εμάς, εκτός από το να νομοθετούμε -που πρέπει να νομοθετούμε-, πρέπει να δίνουμε και το παράδειγμα. Και δεν μπορούμε να επιτρέπουμε να υποβαθμίζοντ</w:t>
      </w:r>
      <w:r>
        <w:rPr>
          <w:rFonts w:eastAsia="Times New Roman"/>
          <w:color w:val="222222"/>
          <w:szCs w:val="24"/>
          <w:shd w:val="clear" w:color="auto" w:fill="FFFFFF"/>
        </w:rPr>
        <w:t>αι κορυφαίες διαδικασίες, οι οποίες εν τέλει δεν έχουν ως αποτέλεσμα μόνο την παραβίαση θεμελιωδών δικαιωμάτων, όπως είναι η ελευθερία της έκφρασης και το δικαίωμα</w:t>
      </w:r>
      <w:r>
        <w:rPr>
          <w:rFonts w:eastAsia="Times New Roman"/>
          <w:color w:val="222222"/>
          <w:szCs w:val="24"/>
          <w:shd w:val="clear" w:color="auto" w:fill="FFFFFF"/>
        </w:rPr>
        <w:t>,</w:t>
      </w:r>
      <w:r>
        <w:rPr>
          <w:rFonts w:eastAsia="Times New Roman"/>
          <w:color w:val="222222"/>
          <w:szCs w:val="24"/>
          <w:shd w:val="clear" w:color="auto" w:fill="FFFFFF"/>
        </w:rPr>
        <w:t xml:space="preserve"> εν πάση </w:t>
      </w:r>
      <w:proofErr w:type="spellStart"/>
      <w:r>
        <w:rPr>
          <w:rFonts w:eastAsia="Times New Roman"/>
          <w:color w:val="222222"/>
          <w:szCs w:val="24"/>
          <w:shd w:val="clear" w:color="auto" w:fill="FFFFFF"/>
        </w:rPr>
        <w:t>περιπτώσει</w:t>
      </w:r>
      <w:proofErr w:type="spellEnd"/>
      <w:r>
        <w:rPr>
          <w:rFonts w:eastAsia="Times New Roman"/>
          <w:color w:val="222222"/>
          <w:szCs w:val="24"/>
          <w:shd w:val="clear" w:color="auto" w:fill="FFFFFF"/>
        </w:rPr>
        <w:t>,</w:t>
      </w:r>
      <w:r>
        <w:rPr>
          <w:rFonts w:eastAsia="Times New Roman"/>
          <w:color w:val="222222"/>
          <w:szCs w:val="24"/>
          <w:shd w:val="clear" w:color="auto" w:fill="FFFFFF"/>
        </w:rPr>
        <w:t xml:space="preserve"> να έχεις διαφορετική γνώμη. Εδώ υποβαθμίζεται συνολικά μια κορυφαία δια</w:t>
      </w:r>
      <w:r>
        <w:rPr>
          <w:rFonts w:eastAsia="Times New Roman"/>
          <w:color w:val="222222"/>
          <w:szCs w:val="24"/>
          <w:shd w:val="clear" w:color="auto" w:fill="FFFFFF"/>
        </w:rPr>
        <w:t xml:space="preserve">δικασία. </w:t>
      </w:r>
    </w:p>
    <w:p w14:paraId="03A735A2" w14:textId="77777777" w:rsidR="00E615E6" w:rsidRDefault="00720F21">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Πιστεύω, </w:t>
      </w:r>
      <w:r w:rsidRPr="00770090">
        <w:rPr>
          <w:rFonts w:eastAsia="Times New Roman"/>
          <w:color w:val="222222"/>
          <w:szCs w:val="24"/>
          <w:shd w:val="clear" w:color="auto" w:fill="FFFFFF"/>
        </w:rPr>
        <w:t>λοιπόν</w:t>
      </w:r>
      <w:r>
        <w:rPr>
          <w:rFonts w:eastAsia="Times New Roman"/>
          <w:color w:val="222222"/>
          <w:szCs w:val="24"/>
          <w:shd w:val="clear" w:color="auto" w:fill="FFFFFF"/>
        </w:rPr>
        <w:t xml:space="preserve">, ότι, σύμφωνα και με την έρευνα την οποία θα καταθέσω στα Πρακτικά, η διαδικασία αυτή δεν πρέπει να περιοριστεί ούτε να </w:t>
      </w:r>
      <w:proofErr w:type="spellStart"/>
      <w:r>
        <w:rPr>
          <w:rFonts w:eastAsia="Times New Roman"/>
          <w:color w:val="222222"/>
          <w:szCs w:val="24"/>
          <w:shd w:val="clear" w:color="auto" w:fill="FFFFFF"/>
        </w:rPr>
        <w:t>προσωποποιηθεί</w:t>
      </w:r>
      <w:proofErr w:type="spellEnd"/>
      <w:r>
        <w:rPr>
          <w:rFonts w:eastAsia="Times New Roman"/>
          <w:color w:val="222222"/>
          <w:szCs w:val="24"/>
          <w:shd w:val="clear" w:color="auto" w:fill="FFFFFF"/>
        </w:rPr>
        <w:t>, σε σχέση με το ένα πρόσωπο ή με το άλλο. Νομίζω ότι πρέπει η ίδια η Βουλή ή οι εισηγητές του ν</w:t>
      </w:r>
      <w:r>
        <w:rPr>
          <w:rFonts w:eastAsia="Times New Roman"/>
          <w:color w:val="222222"/>
          <w:szCs w:val="24"/>
          <w:shd w:val="clear" w:color="auto" w:fill="FFFFFF"/>
        </w:rPr>
        <w:t xml:space="preserve">ομοσχεδίου, το Προεδρείο, να παραπέμψει το ζήτημα και να πάρει παράδειγμα από αυτό το γεγονός και να εφαρμόσει πραγματικές κυρώσεις, ούτως ώστε να μην επαναληφθούν τέτοια φαινόμενα. </w:t>
      </w:r>
    </w:p>
    <w:p w14:paraId="03A735A3" w14:textId="77777777" w:rsidR="00E615E6" w:rsidRDefault="00720F21">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Όταν τέτοια φαινόμενα συμβαίνουν με ανοιχτές κάμερες μέσα στη Βουλή, καταλαβαίνετε τι μπορεί να γίνεται πίσω από κλειστές πόρτες. Βέβαια θα μου πείτε, όπως λέει και ο </w:t>
      </w:r>
      <w:proofErr w:type="spellStart"/>
      <w:r>
        <w:rPr>
          <w:rFonts w:eastAsia="Times New Roman"/>
          <w:color w:val="222222"/>
          <w:szCs w:val="24"/>
          <w:shd w:val="clear" w:color="auto" w:fill="FFFFFF"/>
        </w:rPr>
        <w:t>Μπρεχτ</w:t>
      </w:r>
      <w:proofErr w:type="spellEnd"/>
      <w:r>
        <w:rPr>
          <w:rFonts w:eastAsia="Times New Roman"/>
          <w:color w:val="222222"/>
          <w:szCs w:val="24"/>
          <w:shd w:val="clear" w:color="auto" w:fill="FFFFFF"/>
        </w:rPr>
        <w:t>: «Η κακία έφερε τη βλακεία ή η βλακεία την κακία;». Αυτό δεν έχει απαντηθεί. Ωστόσ</w:t>
      </w:r>
      <w:r>
        <w:rPr>
          <w:rFonts w:eastAsia="Times New Roman"/>
          <w:color w:val="222222"/>
          <w:szCs w:val="24"/>
          <w:shd w:val="clear" w:color="auto" w:fill="FFFFFF"/>
        </w:rPr>
        <w:t>ο, θα πρέπει, είτε το ένα ισχύει είτε το άλλο, να τύχουν μιας πραγματικής δημόσιας μομφής, ούτως ώστε να γνωρίζουν και οι φίλες και οι γυναίκες του μόχθου, αυτές που πραγματικά υφίστανται τις διακρίσεις. Η οικονομική βία είναι η μεγαλύτερη βία που υφίσταντ</w:t>
      </w:r>
      <w:r>
        <w:rPr>
          <w:rFonts w:eastAsia="Times New Roman"/>
          <w:color w:val="222222"/>
          <w:szCs w:val="24"/>
          <w:shd w:val="clear" w:color="auto" w:fill="FFFFFF"/>
        </w:rPr>
        <w:t xml:space="preserve">αι οι γυναίκες και από εκεί και πέρα, απορρέουν όλα τα δεινά. </w:t>
      </w:r>
    </w:p>
    <w:p w14:paraId="03A735A4" w14:textId="77777777" w:rsidR="00E615E6" w:rsidRDefault="00720F21">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Όταν, </w:t>
      </w:r>
      <w:r w:rsidRPr="00B44E04">
        <w:rPr>
          <w:rFonts w:eastAsia="Times New Roman"/>
          <w:color w:val="222222"/>
          <w:szCs w:val="24"/>
          <w:shd w:val="clear" w:color="auto" w:fill="FFFFFF"/>
        </w:rPr>
        <w:t>λοιπόν</w:t>
      </w:r>
      <w:r>
        <w:rPr>
          <w:rFonts w:eastAsia="Times New Roman"/>
          <w:color w:val="222222"/>
          <w:szCs w:val="24"/>
          <w:shd w:val="clear" w:color="auto" w:fill="FFFFFF"/>
        </w:rPr>
        <w:t xml:space="preserve">, συμβαίνουν τέτοια φαινόμενα σε γυναίκες που είναι κατά τεκμήριο, εν πάση </w:t>
      </w:r>
      <w:proofErr w:type="spellStart"/>
      <w:r>
        <w:rPr>
          <w:rFonts w:eastAsia="Times New Roman"/>
          <w:color w:val="222222"/>
          <w:szCs w:val="24"/>
          <w:shd w:val="clear" w:color="auto" w:fill="FFFFFF"/>
        </w:rPr>
        <w:t>περιπτώσει</w:t>
      </w:r>
      <w:proofErr w:type="spellEnd"/>
      <w:r>
        <w:rPr>
          <w:rFonts w:eastAsia="Times New Roman"/>
          <w:color w:val="222222"/>
          <w:szCs w:val="24"/>
          <w:shd w:val="clear" w:color="auto" w:fill="FFFFFF"/>
        </w:rPr>
        <w:t xml:space="preserve">, ανεξάρτητες και δυναμικές, ούσες μέσα στη Βουλή, καταλαβαίνετε τι μπορεί να συμβαίνει έξω στην κοινωνία και που πραγματικά θα περνάει εντελώς κάτω από τα «ραντάρ». </w:t>
      </w:r>
    </w:p>
    <w:p w14:paraId="03A735A5" w14:textId="77777777" w:rsidR="00E615E6" w:rsidRDefault="00720F21">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Υπάρ</w:t>
      </w:r>
      <w:r>
        <w:rPr>
          <w:rFonts w:eastAsia="Times New Roman"/>
          <w:color w:val="222222"/>
          <w:szCs w:val="24"/>
          <w:shd w:val="clear" w:color="auto" w:fill="FFFFFF"/>
        </w:rPr>
        <w:t>χουν οι διαδικασίες, υπάρχουν καλές πρακτικές, υπάρχουν ευρωπαϊκές προτάσεις, αν δεν μας κάνουν οι ελληνικές και αν δεν είναι επαρκείς οι λόγοι για τους οποίους θα πρέπει να κινηθούν διαδικασίες από μόνες τους, ούτως ώστε να φτιάξουμε και να θέσουμε αυτό τ</w:t>
      </w:r>
      <w:r>
        <w:rPr>
          <w:rFonts w:eastAsia="Times New Roman"/>
          <w:color w:val="222222"/>
          <w:szCs w:val="24"/>
          <w:shd w:val="clear" w:color="auto" w:fill="FFFFFF"/>
        </w:rPr>
        <w:t>ο παράδειγμα της μηδενικής ανοχής που πρέπει να υπάρχει απέναντι σε όσους αποφασίζουν να κάνουν κατάχρηση της θέσης τους ή του φύλου τους, προκειμένου να περιορίσουν τα άλλα μέλη της κοινωνίας που μπορούν να είναι επίσης ενεργά, να έχουν τις απόψεις τους κ</w:t>
      </w:r>
      <w:r>
        <w:rPr>
          <w:rFonts w:eastAsia="Times New Roman"/>
          <w:color w:val="222222"/>
          <w:szCs w:val="24"/>
          <w:shd w:val="clear" w:color="auto" w:fill="FFFFFF"/>
        </w:rPr>
        <w:t>αι να πολεμούν γι’ αυτές.</w:t>
      </w:r>
    </w:p>
    <w:p w14:paraId="03A735A6" w14:textId="77777777" w:rsidR="00E615E6" w:rsidRDefault="00720F21">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Σας ευχαριστώ πολύ και θα αναμένω τις επόμενες πρωτοβουλίες.</w:t>
      </w:r>
    </w:p>
    <w:p w14:paraId="03A735A7" w14:textId="77777777" w:rsidR="00E615E6" w:rsidRDefault="00720F21">
      <w:pPr>
        <w:spacing w:after="0" w:line="600" w:lineRule="auto"/>
        <w:ind w:firstLine="720"/>
        <w:jc w:val="both"/>
        <w:rPr>
          <w:rFonts w:eastAsia="Times New Roman"/>
          <w:color w:val="222222"/>
          <w:szCs w:val="24"/>
          <w:shd w:val="clear" w:color="auto" w:fill="FFFFFF"/>
        </w:rPr>
      </w:pPr>
      <w:r>
        <w:rPr>
          <w:rFonts w:eastAsia="Times New Roman"/>
          <w:szCs w:val="24"/>
        </w:rPr>
        <w:t>(Στο σημείο αυτό η</w:t>
      </w:r>
      <w:r w:rsidRPr="00760F69">
        <w:rPr>
          <w:rFonts w:eastAsia="Times New Roman"/>
          <w:szCs w:val="24"/>
        </w:rPr>
        <w:t xml:space="preserve"> Βουλευτής κ. </w:t>
      </w:r>
      <w:proofErr w:type="spellStart"/>
      <w:r>
        <w:rPr>
          <w:rFonts w:eastAsia="Times New Roman"/>
          <w:szCs w:val="24"/>
        </w:rPr>
        <w:t>Νίνα</w:t>
      </w:r>
      <w:proofErr w:type="spellEnd"/>
      <w:r>
        <w:rPr>
          <w:rFonts w:eastAsia="Times New Roman"/>
          <w:szCs w:val="24"/>
        </w:rPr>
        <w:t xml:space="preserve"> Κασιμάτη καταθέτει για τα Πρακτικά το προαναφερθέν</w:t>
      </w:r>
      <w:r w:rsidRPr="00760F69">
        <w:rPr>
          <w:rFonts w:eastAsia="Times New Roman"/>
          <w:szCs w:val="24"/>
        </w:rPr>
        <w:t xml:space="preserve"> έ</w:t>
      </w:r>
      <w:r>
        <w:rPr>
          <w:rFonts w:eastAsia="Times New Roman"/>
          <w:szCs w:val="24"/>
        </w:rPr>
        <w:t>γγραφο, το οποίο βρίσκε</w:t>
      </w:r>
      <w:r w:rsidRPr="00760F69">
        <w:rPr>
          <w:rFonts w:eastAsia="Times New Roman"/>
          <w:szCs w:val="24"/>
        </w:rPr>
        <w:t xml:space="preserve">ται </w:t>
      </w:r>
      <w:r w:rsidRPr="00760F69">
        <w:rPr>
          <w:rFonts w:eastAsia="Times New Roman"/>
          <w:szCs w:val="24"/>
        </w:rPr>
        <w:lastRenderedPageBreak/>
        <w:t>στο αρχείο του Τμήματος Γραμματείας της Διεύθυνσης Στ</w:t>
      </w:r>
      <w:r w:rsidRPr="00760F69">
        <w:rPr>
          <w:rFonts w:eastAsia="Times New Roman"/>
          <w:szCs w:val="24"/>
        </w:rPr>
        <w:t>ενογραφίας και Πρακτικών της Βουλής)</w:t>
      </w:r>
    </w:p>
    <w:p w14:paraId="03A735A8" w14:textId="77777777" w:rsidR="00E615E6" w:rsidRDefault="00720F21">
      <w:pPr>
        <w:tabs>
          <w:tab w:val="left" w:pos="1800"/>
        </w:tabs>
        <w:spacing w:after="0" w:line="600" w:lineRule="auto"/>
        <w:ind w:firstLine="720"/>
        <w:jc w:val="center"/>
        <w:rPr>
          <w:rFonts w:eastAsia="Times New Roman"/>
          <w:szCs w:val="24"/>
        </w:rPr>
      </w:pPr>
      <w:r w:rsidRPr="009B2526">
        <w:rPr>
          <w:rFonts w:eastAsia="Times New Roman"/>
          <w:szCs w:val="24"/>
        </w:rPr>
        <w:t>(Χειροκροτήματα από την πτέρυγα του ΣΥΡΙΖΑ)</w:t>
      </w:r>
    </w:p>
    <w:p w14:paraId="03A735A9" w14:textId="77777777" w:rsidR="00E615E6" w:rsidRDefault="00720F21">
      <w:pPr>
        <w:spacing w:after="0" w:line="600" w:lineRule="auto"/>
        <w:ind w:firstLine="720"/>
        <w:jc w:val="both"/>
        <w:rPr>
          <w:rFonts w:eastAsia="Times New Roman"/>
          <w:bCs/>
          <w:color w:val="222222"/>
          <w:shd w:val="clear" w:color="auto" w:fill="FFFFFF"/>
        </w:rPr>
      </w:pPr>
      <w:r w:rsidRPr="00B44E04">
        <w:rPr>
          <w:rFonts w:eastAsia="Times New Roman"/>
          <w:b/>
          <w:bCs/>
          <w:color w:val="222222"/>
          <w:shd w:val="clear" w:color="auto" w:fill="FFFFFF"/>
        </w:rPr>
        <w:t xml:space="preserve">ΠΡΟΕΔΡΕΥΩΝ (Δημήτριος </w:t>
      </w:r>
      <w:proofErr w:type="spellStart"/>
      <w:r w:rsidRPr="00B44E04">
        <w:rPr>
          <w:rFonts w:eastAsia="Times New Roman"/>
          <w:b/>
          <w:bCs/>
          <w:color w:val="222222"/>
          <w:shd w:val="clear" w:color="auto" w:fill="FFFFFF"/>
        </w:rPr>
        <w:t>Κρεμαστινός</w:t>
      </w:r>
      <w:proofErr w:type="spellEnd"/>
      <w:r w:rsidRPr="00B44E04">
        <w:rPr>
          <w:rFonts w:eastAsia="Times New Roman"/>
          <w:b/>
          <w:bCs/>
          <w:color w:val="222222"/>
          <w:shd w:val="clear" w:color="auto" w:fill="FFFFFF"/>
        </w:rPr>
        <w:t>):</w:t>
      </w:r>
      <w:r>
        <w:rPr>
          <w:rFonts w:eastAsia="Times New Roman"/>
          <w:b/>
          <w:bCs/>
          <w:color w:val="222222"/>
          <w:shd w:val="clear" w:color="auto" w:fill="FFFFFF"/>
        </w:rPr>
        <w:t xml:space="preserve"> </w:t>
      </w:r>
      <w:r>
        <w:rPr>
          <w:rFonts w:eastAsia="Times New Roman"/>
          <w:bCs/>
          <w:color w:val="222222"/>
          <w:shd w:val="clear" w:color="auto" w:fill="FFFFFF"/>
        </w:rPr>
        <w:t xml:space="preserve">Κι εγώ </w:t>
      </w:r>
      <w:r w:rsidRPr="00B44E04">
        <w:rPr>
          <w:rFonts w:eastAsia="Times New Roman"/>
          <w:bCs/>
          <w:color w:val="222222"/>
          <w:shd w:val="clear" w:color="auto" w:fill="FFFFFF"/>
        </w:rPr>
        <w:t>ευχαριστώ</w:t>
      </w:r>
      <w:r>
        <w:rPr>
          <w:rFonts w:eastAsia="Times New Roman"/>
          <w:bCs/>
          <w:color w:val="222222"/>
          <w:shd w:val="clear" w:color="auto" w:fill="FFFFFF"/>
        </w:rPr>
        <w:t>.</w:t>
      </w:r>
    </w:p>
    <w:p w14:paraId="03A735AA" w14:textId="77777777" w:rsidR="00E615E6" w:rsidRDefault="00720F21">
      <w:pPr>
        <w:spacing w:after="0" w:line="600" w:lineRule="auto"/>
        <w:ind w:firstLine="720"/>
        <w:jc w:val="both"/>
        <w:rPr>
          <w:rFonts w:eastAsia="Times New Roman"/>
          <w:color w:val="222222"/>
          <w:szCs w:val="24"/>
          <w:shd w:val="clear" w:color="auto" w:fill="FFFFFF"/>
        </w:rPr>
      </w:pPr>
      <w:r>
        <w:rPr>
          <w:rFonts w:eastAsia="Times New Roman"/>
          <w:bCs/>
          <w:color w:val="222222"/>
          <w:shd w:val="clear" w:color="auto" w:fill="FFFFFF"/>
        </w:rPr>
        <w:t>Τον λόγο έχει ο Βουλευτής της Δ</w:t>
      </w:r>
      <w:r>
        <w:rPr>
          <w:rFonts w:eastAsia="Times New Roman"/>
          <w:color w:val="222222"/>
          <w:szCs w:val="24"/>
          <w:shd w:val="clear" w:color="auto" w:fill="FFFFFF"/>
        </w:rPr>
        <w:t xml:space="preserve">ημοκρατικής Συμπαράταξης κ. </w:t>
      </w:r>
      <w:proofErr w:type="spellStart"/>
      <w:r>
        <w:rPr>
          <w:rFonts w:eastAsia="Times New Roman"/>
          <w:color w:val="222222"/>
          <w:szCs w:val="24"/>
          <w:shd w:val="clear" w:color="auto" w:fill="FFFFFF"/>
        </w:rPr>
        <w:t>Κεγκέρογλου</w:t>
      </w:r>
      <w:proofErr w:type="spellEnd"/>
      <w:r>
        <w:rPr>
          <w:rFonts w:eastAsia="Times New Roman"/>
          <w:color w:val="222222"/>
          <w:szCs w:val="24"/>
          <w:shd w:val="clear" w:color="auto" w:fill="FFFFFF"/>
        </w:rPr>
        <w:t xml:space="preserve">. </w:t>
      </w:r>
    </w:p>
    <w:p w14:paraId="03A735AB" w14:textId="77777777" w:rsidR="00E615E6" w:rsidRDefault="00720F21">
      <w:pPr>
        <w:spacing w:after="0" w:line="600" w:lineRule="auto"/>
        <w:ind w:firstLine="720"/>
        <w:jc w:val="both"/>
        <w:rPr>
          <w:rFonts w:eastAsia="Times New Roman"/>
          <w:color w:val="222222"/>
          <w:szCs w:val="24"/>
          <w:shd w:val="clear" w:color="auto" w:fill="FFFFFF"/>
        </w:rPr>
      </w:pPr>
      <w:r w:rsidRPr="00B44E04">
        <w:rPr>
          <w:rFonts w:eastAsia="Times New Roman"/>
          <w:b/>
          <w:color w:val="222222"/>
          <w:szCs w:val="24"/>
          <w:shd w:val="clear" w:color="auto" w:fill="FFFFFF"/>
        </w:rPr>
        <w:t>ΒΑΣΙΛΕΙΟΣ ΚΕΓΚΕΡΟΓΛΟΥ:</w:t>
      </w:r>
      <w:r>
        <w:rPr>
          <w:rFonts w:eastAsia="Times New Roman"/>
          <w:color w:val="222222"/>
          <w:szCs w:val="24"/>
          <w:shd w:val="clear" w:color="auto" w:fill="FFFFFF"/>
        </w:rPr>
        <w:t xml:space="preserve"> Ευχαριστώ, κύριε Πρόεδρε. Θα μιλήσω από τη θέση μου.</w:t>
      </w:r>
    </w:p>
    <w:p w14:paraId="03A735AC" w14:textId="77777777" w:rsidR="00E615E6" w:rsidRDefault="00720F21">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Ήταν ενδιαφέρον το θέμα που ανέπτυξε η κυρία συνάδελφος, το οποίο όμως αφορά συνολικά τη διασφάλιση του απορρήτου, όταν πρόκειται περί απορρήτου, εμπιστευτικού ή μιας δεοντολογίας. Και αφορά και τα δύο </w:t>
      </w:r>
      <w:r>
        <w:rPr>
          <w:rFonts w:eastAsia="Times New Roman"/>
          <w:color w:val="222222"/>
          <w:szCs w:val="24"/>
          <w:shd w:val="clear" w:color="auto" w:fill="FFFFFF"/>
        </w:rPr>
        <w:t xml:space="preserve">φύλα, αφορά και όλους τους ανθρώπους, όλους τους συμπολίτες στη ζωή και βέβαια και εδώ στο Κοινοβούλιο. </w:t>
      </w:r>
    </w:p>
    <w:p w14:paraId="03A735AD" w14:textId="77777777" w:rsidR="00E615E6" w:rsidRDefault="00720F21">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Δεν νομίζω ότι εάν ήθελε να αναδείξει για κάποιον λόγο ένας συνάδελφος που ήταν από τη δυάδα τη διαφοροποίηση ενός βουλευτή, επέλεξε να το κάνει επειδή</w:t>
      </w:r>
      <w:r>
        <w:rPr>
          <w:rFonts w:eastAsia="Times New Roman"/>
          <w:color w:val="222222"/>
          <w:szCs w:val="24"/>
          <w:shd w:val="clear" w:color="auto" w:fill="FFFFFF"/>
        </w:rPr>
        <w:t xml:space="preserve"> ήταν βουλευτίνα και όχι βουλευτής. </w:t>
      </w:r>
    </w:p>
    <w:p w14:paraId="03A735AE" w14:textId="77777777" w:rsidR="00E615E6" w:rsidRDefault="00720F21">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Νομίζω</w:t>
      </w:r>
      <w:r>
        <w:rPr>
          <w:rFonts w:eastAsia="Times New Roman"/>
          <w:color w:val="222222"/>
          <w:szCs w:val="24"/>
          <w:shd w:val="clear" w:color="auto" w:fill="FFFFFF"/>
        </w:rPr>
        <w:t>,</w:t>
      </w:r>
      <w:r>
        <w:rPr>
          <w:rFonts w:eastAsia="Times New Roman"/>
          <w:color w:val="222222"/>
          <w:szCs w:val="24"/>
          <w:shd w:val="clear" w:color="auto" w:fill="FFFFFF"/>
        </w:rPr>
        <w:t xml:space="preserve"> δηλαδή</w:t>
      </w:r>
      <w:r>
        <w:rPr>
          <w:rFonts w:eastAsia="Times New Roman"/>
          <w:color w:val="222222"/>
          <w:szCs w:val="24"/>
          <w:shd w:val="clear" w:color="auto" w:fill="FFFFFF"/>
        </w:rPr>
        <w:t>,</w:t>
      </w:r>
      <w:r>
        <w:rPr>
          <w:rFonts w:eastAsia="Times New Roman"/>
          <w:color w:val="222222"/>
          <w:szCs w:val="24"/>
          <w:shd w:val="clear" w:color="auto" w:fill="FFFFFF"/>
        </w:rPr>
        <w:t xml:space="preserve"> ότι είναι ευρύτερο το πρόβλημα και δεν ήταν σε σχέση με τη διάκριση φύλου. Ήταν σε σχέση με την έλλειψη σεβασμού στη δεοντολογία, η οποία λέει ότι εκεί είσαι ψηφολέκτης, για να κάνεις μια συγκεκριμένη δο</w:t>
      </w:r>
      <w:r>
        <w:rPr>
          <w:rFonts w:eastAsia="Times New Roman"/>
          <w:color w:val="222222"/>
          <w:szCs w:val="24"/>
          <w:shd w:val="clear" w:color="auto" w:fill="FFFFFF"/>
        </w:rPr>
        <w:t>υλειά που προβλέπει ο Κανονισμός της Βουλής, να βγάλεις το αποτέλεσμα και</w:t>
      </w:r>
      <w:r>
        <w:rPr>
          <w:rFonts w:eastAsia="Times New Roman"/>
          <w:color w:val="222222"/>
          <w:szCs w:val="24"/>
          <w:shd w:val="clear" w:color="auto" w:fill="FFFFFF"/>
        </w:rPr>
        <w:t>,</w:t>
      </w:r>
      <w:r>
        <w:rPr>
          <w:rFonts w:eastAsia="Times New Roman"/>
          <w:color w:val="222222"/>
          <w:szCs w:val="24"/>
          <w:shd w:val="clear" w:color="auto" w:fill="FFFFFF"/>
        </w:rPr>
        <w:t xml:space="preserve"> με βάση αυτά τα οποία προβλέπει ο Κανονισμός, να ανακοινωθεί το αποτέλεσμα.</w:t>
      </w:r>
    </w:p>
    <w:p w14:paraId="03A735AF" w14:textId="77777777" w:rsidR="00E615E6" w:rsidRDefault="00720F21">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Εγώ</w:t>
      </w:r>
      <w:r>
        <w:rPr>
          <w:rFonts w:eastAsia="Times New Roman"/>
          <w:color w:val="222222"/>
          <w:szCs w:val="24"/>
          <w:shd w:val="clear" w:color="auto" w:fill="FFFFFF"/>
        </w:rPr>
        <w:t>,</w:t>
      </w:r>
      <w:r>
        <w:rPr>
          <w:rFonts w:eastAsia="Times New Roman"/>
          <w:color w:val="222222"/>
          <w:szCs w:val="24"/>
          <w:shd w:val="clear" w:color="auto" w:fill="FFFFFF"/>
        </w:rPr>
        <w:t xml:space="preserve"> δηλαδή</w:t>
      </w:r>
      <w:r>
        <w:rPr>
          <w:rFonts w:eastAsia="Times New Roman"/>
          <w:color w:val="222222"/>
          <w:szCs w:val="24"/>
          <w:shd w:val="clear" w:color="auto" w:fill="FFFFFF"/>
        </w:rPr>
        <w:t>,</w:t>
      </w:r>
      <w:r>
        <w:rPr>
          <w:rFonts w:eastAsia="Times New Roman"/>
          <w:color w:val="222222"/>
          <w:szCs w:val="24"/>
          <w:shd w:val="clear" w:color="auto" w:fill="FFFFFF"/>
        </w:rPr>
        <w:t xml:space="preserve"> θεωρώ ότι είναι ελαφρυντικό για τον κ. Καραγιαννίδη το να πούμε ότι</w:t>
      </w:r>
      <w:r>
        <w:rPr>
          <w:rFonts w:eastAsia="Times New Roman"/>
          <w:color w:val="222222"/>
          <w:szCs w:val="24"/>
          <w:shd w:val="clear" w:color="auto" w:fill="FFFFFF"/>
        </w:rPr>
        <w:t>,</w:t>
      </w:r>
      <w:r>
        <w:rPr>
          <w:rFonts w:eastAsia="Times New Roman"/>
          <w:color w:val="222222"/>
          <w:szCs w:val="24"/>
          <w:shd w:val="clear" w:color="auto" w:fill="FFFFFF"/>
        </w:rPr>
        <w:t xml:space="preserve"> επειδή έτυχε και ήταν β</w:t>
      </w:r>
      <w:r>
        <w:rPr>
          <w:rFonts w:eastAsia="Times New Roman"/>
          <w:color w:val="222222"/>
          <w:szCs w:val="24"/>
          <w:shd w:val="clear" w:color="auto" w:fill="FFFFFF"/>
        </w:rPr>
        <w:t>ουλευτίνα αυτή που διαφοροποιήθηκε, το έκανε γι’ αυτό</w:t>
      </w:r>
      <w:r>
        <w:rPr>
          <w:rFonts w:eastAsia="Times New Roman"/>
          <w:color w:val="222222"/>
          <w:szCs w:val="24"/>
          <w:shd w:val="clear" w:color="auto" w:fill="FFFFFF"/>
        </w:rPr>
        <w:t>ν</w:t>
      </w:r>
      <w:r>
        <w:rPr>
          <w:rFonts w:eastAsia="Times New Roman"/>
          <w:color w:val="222222"/>
          <w:szCs w:val="24"/>
          <w:shd w:val="clear" w:color="auto" w:fill="FFFFFF"/>
        </w:rPr>
        <w:t xml:space="preserve"> τον λόγο. Όχι. Είναι πιο σοβαρό ακόμα, χωρίς να σημαίνει ότι μπορεί να μην υπήρχε στο μυαλό κάποιου άλλου κάποια στιγμή και κάτι τέτοιο. Εγώ νομίζω ότι έτσι είναι. </w:t>
      </w:r>
    </w:p>
    <w:p w14:paraId="03A735B0" w14:textId="77777777" w:rsidR="00E615E6" w:rsidRDefault="00720F21">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Εν πάση </w:t>
      </w:r>
      <w:proofErr w:type="spellStart"/>
      <w:r>
        <w:rPr>
          <w:rFonts w:eastAsia="Times New Roman"/>
          <w:color w:val="222222"/>
          <w:szCs w:val="24"/>
          <w:shd w:val="clear" w:color="auto" w:fill="FFFFFF"/>
        </w:rPr>
        <w:t>περιπτώσει</w:t>
      </w:r>
      <w:proofErr w:type="spellEnd"/>
      <w:r>
        <w:rPr>
          <w:rFonts w:eastAsia="Times New Roman"/>
          <w:color w:val="222222"/>
          <w:szCs w:val="24"/>
          <w:shd w:val="clear" w:color="auto" w:fill="FFFFFF"/>
        </w:rPr>
        <w:t>, νομίζω ότι η Ελλ</w:t>
      </w:r>
      <w:r>
        <w:rPr>
          <w:rFonts w:eastAsia="Times New Roman"/>
          <w:color w:val="222222"/>
          <w:szCs w:val="24"/>
          <w:shd w:val="clear" w:color="auto" w:fill="FFFFFF"/>
        </w:rPr>
        <w:t>άδα έχει κάνει τεράστια πρόοδο από τη Μεταπολίτευση και μετά, ξεκινώντας από το Σύνταγμα του ’75 και</w:t>
      </w:r>
      <w:r>
        <w:rPr>
          <w:rFonts w:eastAsia="Times New Roman"/>
          <w:color w:val="222222"/>
          <w:szCs w:val="24"/>
          <w:shd w:val="clear" w:color="auto" w:fill="FFFFFF"/>
        </w:rPr>
        <w:t>,</w:t>
      </w:r>
      <w:r>
        <w:rPr>
          <w:rFonts w:eastAsia="Times New Roman"/>
          <w:color w:val="222222"/>
          <w:szCs w:val="24"/>
          <w:shd w:val="clear" w:color="auto" w:fill="FFFFFF"/>
        </w:rPr>
        <w:t xml:space="preserve"> βέβαια, με πάρα πολλά νομοθετήματα, τα οποία έχουν δώσει το μήνυμα ότι δεν υπάρχουν διακρίσεις σε </w:t>
      </w:r>
      <w:r>
        <w:rPr>
          <w:rFonts w:eastAsia="Times New Roman"/>
          <w:color w:val="222222"/>
          <w:szCs w:val="24"/>
          <w:shd w:val="clear" w:color="auto" w:fill="FFFFFF"/>
        </w:rPr>
        <w:lastRenderedPageBreak/>
        <w:t>αυτό</w:t>
      </w:r>
      <w:r>
        <w:rPr>
          <w:rFonts w:eastAsia="Times New Roman"/>
          <w:color w:val="222222"/>
          <w:szCs w:val="24"/>
          <w:shd w:val="clear" w:color="auto" w:fill="FFFFFF"/>
        </w:rPr>
        <w:t>ν</w:t>
      </w:r>
      <w:r>
        <w:rPr>
          <w:rFonts w:eastAsia="Times New Roman"/>
          <w:color w:val="222222"/>
          <w:szCs w:val="24"/>
          <w:shd w:val="clear" w:color="auto" w:fill="FFFFFF"/>
        </w:rPr>
        <w:t xml:space="preserve"> τον τόπο, ότι είμαστε μια σύγχρονη χώρα</w:t>
      </w:r>
      <w:r>
        <w:rPr>
          <w:rFonts w:eastAsia="Times New Roman"/>
          <w:color w:val="222222"/>
          <w:szCs w:val="24"/>
          <w:shd w:val="clear" w:color="auto" w:fill="FFFFFF"/>
        </w:rPr>
        <w:t>,</w:t>
      </w:r>
      <w:r>
        <w:rPr>
          <w:rFonts w:eastAsia="Times New Roman"/>
          <w:color w:val="222222"/>
          <w:szCs w:val="24"/>
          <w:shd w:val="clear" w:color="auto" w:fill="FFFFFF"/>
        </w:rPr>
        <w:t xml:space="preserve"> που έχει </w:t>
      </w:r>
      <w:r>
        <w:rPr>
          <w:rFonts w:eastAsia="Times New Roman"/>
          <w:color w:val="222222"/>
          <w:szCs w:val="24"/>
          <w:shd w:val="clear" w:color="auto" w:fill="FFFFFF"/>
        </w:rPr>
        <w:t>αποβάλει τις διακρίσεις σε όλα τα επίπεδα και</w:t>
      </w:r>
      <w:r>
        <w:rPr>
          <w:rFonts w:eastAsia="Times New Roman"/>
          <w:color w:val="222222"/>
          <w:szCs w:val="24"/>
          <w:shd w:val="clear" w:color="auto" w:fill="FFFFFF"/>
        </w:rPr>
        <w:t>,</w:t>
      </w:r>
      <w:r>
        <w:rPr>
          <w:rFonts w:eastAsia="Times New Roman"/>
          <w:color w:val="222222"/>
          <w:szCs w:val="24"/>
          <w:shd w:val="clear" w:color="auto" w:fill="FFFFFF"/>
        </w:rPr>
        <w:t xml:space="preserve"> βέβαια, τη διάκριση λόγω φύλου. </w:t>
      </w:r>
    </w:p>
    <w:p w14:paraId="03A735B1" w14:textId="77777777" w:rsidR="00E615E6" w:rsidRDefault="00720F21">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Έχουμε αποβάλει τις διακρίσεις σε κάθε επίπεδο της δημόσιας ζωής, είτε αυτές είναι λόγω επιλογών, χρώματος, καταγωγής ή πεποιθήσεων. Αυτά για την Ελλάδα είναι παρελθόν. Η βελτί</w:t>
      </w:r>
      <w:r>
        <w:rPr>
          <w:rFonts w:eastAsia="Times New Roman"/>
          <w:color w:val="222222"/>
          <w:szCs w:val="24"/>
          <w:shd w:val="clear" w:color="auto" w:fill="FFFFFF"/>
        </w:rPr>
        <w:t xml:space="preserve">ωση του θεσμικού νομοθετικού πλαισίου ασφαλώς θα είναι ένα διαρκές ζητούμενο, γιατί συνεχώς θα προκύπτουν ζητήματα που θα πρέπει να ρυθμιστούν. </w:t>
      </w:r>
    </w:p>
    <w:p w14:paraId="03A735B2" w14:textId="77777777" w:rsidR="00E615E6" w:rsidRDefault="00720F21">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Όμως, το πιο σημαντικό είναι η παιδεία. Το πιο σημαντικό είναι από την οικογένεια και βέβαια από το σχολείο να </w:t>
      </w:r>
      <w:r>
        <w:rPr>
          <w:rFonts w:eastAsia="Times New Roman"/>
          <w:color w:val="222222"/>
          <w:szCs w:val="24"/>
          <w:shd w:val="clear" w:color="auto" w:fill="FFFFFF"/>
        </w:rPr>
        <w:t>έχουμε την ανάλογη διαπαιδαγώγηση, ούτως ώστε να μη χρειάζεται καν να σκεφτεί κανείς ότι υπάρχει νόμος, να μη χρειάζεται καν να σκεφτεί ότι αυτό το προβλέπει ένας νόμος να γίνεται με αυτό</w:t>
      </w:r>
      <w:r>
        <w:rPr>
          <w:rFonts w:eastAsia="Times New Roman"/>
          <w:color w:val="222222"/>
          <w:szCs w:val="24"/>
          <w:shd w:val="clear" w:color="auto" w:fill="FFFFFF"/>
        </w:rPr>
        <w:t>ν</w:t>
      </w:r>
      <w:r>
        <w:rPr>
          <w:rFonts w:eastAsia="Times New Roman"/>
          <w:color w:val="222222"/>
          <w:szCs w:val="24"/>
          <w:shd w:val="clear" w:color="auto" w:fill="FFFFFF"/>
        </w:rPr>
        <w:t xml:space="preserve"> τον τρόπο, αλλά να είναι αποτέλεσμα της διαπαιδαγώγησης και της κου</w:t>
      </w:r>
      <w:r>
        <w:rPr>
          <w:rFonts w:eastAsia="Times New Roman"/>
          <w:color w:val="222222"/>
          <w:szCs w:val="24"/>
          <w:shd w:val="clear" w:color="auto" w:fill="FFFFFF"/>
        </w:rPr>
        <w:t xml:space="preserve">λτούρας που θα αποκτήσει ο άνθρωπος από την οικογένειά του, το σχολείο και το ίδιο το κοινωνικό περιβάλλον, στο οποίο θα μεγαλώσει και στο οποίο </w:t>
      </w:r>
      <w:proofErr w:type="spellStart"/>
      <w:r>
        <w:rPr>
          <w:rFonts w:eastAsia="Times New Roman"/>
          <w:color w:val="222222"/>
          <w:szCs w:val="24"/>
          <w:shd w:val="clear" w:color="auto" w:fill="FFFFFF"/>
        </w:rPr>
        <w:t>διαβι</w:t>
      </w:r>
      <w:r>
        <w:rPr>
          <w:rFonts w:eastAsia="Times New Roman"/>
          <w:color w:val="222222"/>
          <w:szCs w:val="24"/>
          <w:shd w:val="clear" w:color="auto" w:fill="FFFFFF"/>
        </w:rPr>
        <w:t>ο</w:t>
      </w:r>
      <w:r>
        <w:rPr>
          <w:rFonts w:eastAsia="Times New Roman"/>
          <w:color w:val="222222"/>
          <w:szCs w:val="24"/>
          <w:shd w:val="clear" w:color="auto" w:fill="FFFFFF"/>
        </w:rPr>
        <w:t>ί</w:t>
      </w:r>
      <w:proofErr w:type="spellEnd"/>
      <w:r>
        <w:rPr>
          <w:rFonts w:eastAsia="Times New Roman"/>
          <w:color w:val="222222"/>
          <w:szCs w:val="24"/>
          <w:shd w:val="clear" w:color="auto" w:fill="FFFFFF"/>
        </w:rPr>
        <w:t>.</w:t>
      </w:r>
    </w:p>
    <w:p w14:paraId="03A735B3" w14:textId="77777777" w:rsidR="00E615E6" w:rsidRDefault="00720F21">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Αυτή η πρόοδος, λοιπόν, της χώρας μας είχε επιτευχθεί. Δεν ήρθε τώρα, όπως κάποιοι προσπάθησαν να πουν</w:t>
      </w:r>
      <w:r>
        <w:rPr>
          <w:rFonts w:eastAsia="Times New Roman"/>
          <w:color w:val="222222"/>
          <w:szCs w:val="24"/>
          <w:shd w:val="clear" w:color="auto" w:fill="FFFFFF"/>
        </w:rPr>
        <w:t xml:space="preserve">. Και μας είπε η Κοινοβουλευτική Εκπρόσωπος του ΣΥΡΙΖΑ: «Ξέρετε </w:t>
      </w:r>
      <w:r w:rsidRPr="00B030E5">
        <w:rPr>
          <w:rFonts w:eastAsia="Times New Roman"/>
          <w:color w:val="222222"/>
          <w:szCs w:val="24"/>
          <w:shd w:val="clear" w:color="auto" w:fill="FFFFFF"/>
        </w:rPr>
        <w:t>π</w:t>
      </w:r>
      <w:r>
        <w:rPr>
          <w:rFonts w:eastAsia="Times New Roman"/>
          <w:color w:val="222222"/>
          <w:szCs w:val="24"/>
          <w:shd w:val="clear" w:color="auto" w:fill="FFFFFF"/>
        </w:rPr>
        <w:t>όσοι ξενώνες υπάρχουν;». Γνωρίζουμε, γιατί έχουν γίνει τα προηγούμενα χρόνια. Βεβαίως και πρέπει να γίνουν ακόμα περισσότεροι. Τους ξενώνες το ΕΚΚΑ το</w:t>
      </w:r>
      <w:r>
        <w:rPr>
          <w:rFonts w:eastAsia="Times New Roman"/>
          <w:color w:val="222222"/>
          <w:szCs w:val="24"/>
          <w:shd w:val="clear" w:color="auto" w:fill="FFFFFF"/>
        </w:rPr>
        <w:t>ύ</w:t>
      </w:r>
      <w:r>
        <w:rPr>
          <w:rFonts w:eastAsia="Times New Roman"/>
          <w:color w:val="222222"/>
          <w:szCs w:val="24"/>
          <w:shd w:val="clear" w:color="auto" w:fill="FFFFFF"/>
        </w:rPr>
        <w:t>ς έχει κάνει πολλά χρόνια πριν. Χρειάζετ</w:t>
      </w:r>
      <w:r>
        <w:rPr>
          <w:rFonts w:eastAsia="Times New Roman"/>
          <w:color w:val="222222"/>
          <w:szCs w:val="24"/>
          <w:shd w:val="clear" w:color="auto" w:fill="FFFFFF"/>
        </w:rPr>
        <w:t>αι να βελτιωθεί το πλαίσιο, να μην έχουμε προβλήματα και δυνατότητες και να έχουμε και απόλυτη προστασία των γυναικών που προσφεύγουν και καλύπτονται στην ασφάλεια του ξενώνα από οποιαδήποτε απειλή, γιατί υπάρχουν και τέτοια.</w:t>
      </w:r>
    </w:p>
    <w:p w14:paraId="03A735B4" w14:textId="77777777" w:rsidR="00E615E6" w:rsidRDefault="00720F21">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Το πρόγραμμα </w:t>
      </w:r>
      <w:r>
        <w:rPr>
          <w:rFonts w:eastAsia="Times New Roman"/>
          <w:color w:val="222222"/>
          <w:szCs w:val="24"/>
          <w:shd w:val="clear" w:color="auto" w:fill="FFFFFF"/>
        </w:rPr>
        <w:t>«</w:t>
      </w:r>
      <w:r>
        <w:rPr>
          <w:rFonts w:eastAsia="Times New Roman"/>
          <w:color w:val="222222"/>
          <w:szCs w:val="24"/>
          <w:shd w:val="clear" w:color="auto" w:fill="FFFFFF"/>
        </w:rPr>
        <w:t>Εναρμόνιση Επαγγ</w:t>
      </w:r>
      <w:r>
        <w:rPr>
          <w:rFonts w:eastAsia="Times New Roman"/>
          <w:color w:val="222222"/>
          <w:szCs w:val="24"/>
          <w:shd w:val="clear" w:color="auto" w:fill="FFFFFF"/>
        </w:rPr>
        <w:t xml:space="preserve">ελματικής </w:t>
      </w:r>
      <w:r>
        <w:rPr>
          <w:rFonts w:eastAsia="Times New Roman"/>
          <w:color w:val="222222"/>
          <w:szCs w:val="24"/>
          <w:shd w:val="clear" w:color="auto" w:fill="FFFFFF"/>
        </w:rPr>
        <w:t>και</w:t>
      </w:r>
      <w:r>
        <w:rPr>
          <w:rFonts w:eastAsia="Times New Roman"/>
          <w:color w:val="222222"/>
          <w:szCs w:val="24"/>
          <w:shd w:val="clear" w:color="auto" w:fill="FFFFFF"/>
        </w:rPr>
        <w:t xml:space="preserve"> Οικογενειακής Ζωής</w:t>
      </w:r>
      <w:r>
        <w:rPr>
          <w:rFonts w:eastAsia="Times New Roman"/>
          <w:color w:val="222222"/>
          <w:szCs w:val="24"/>
          <w:shd w:val="clear" w:color="auto" w:fill="FFFFFF"/>
        </w:rPr>
        <w:t>»</w:t>
      </w:r>
      <w:r>
        <w:rPr>
          <w:rFonts w:eastAsia="Times New Roman"/>
          <w:color w:val="222222"/>
          <w:szCs w:val="24"/>
          <w:shd w:val="clear" w:color="auto" w:fill="FFFFFF"/>
        </w:rPr>
        <w:t xml:space="preserve"> ασφαλώς είναι παλιό. Θα σας πω το εξής. Κάνετε το εξής λάθος. Το 2014 με </w:t>
      </w:r>
      <w:proofErr w:type="spellStart"/>
      <w:r>
        <w:rPr>
          <w:rFonts w:eastAsia="Times New Roman"/>
          <w:color w:val="222222"/>
          <w:szCs w:val="24"/>
          <w:shd w:val="clear" w:color="auto" w:fill="FFFFFF"/>
        </w:rPr>
        <w:t>εκατόν</w:t>
      </w:r>
      <w:proofErr w:type="spellEnd"/>
      <w:r>
        <w:rPr>
          <w:rFonts w:eastAsia="Times New Roman"/>
          <w:color w:val="222222"/>
          <w:szCs w:val="24"/>
          <w:shd w:val="clear" w:color="auto" w:fill="FFFFFF"/>
        </w:rPr>
        <w:t xml:space="preserve"> δέκα χιλιάδες παιδιά που μπήκαν ως δικαιούχοι, με τα ίδια εισοδηματικά όρια δεν έμεινε κανένα παιδί εκτός. Το 2017</w:t>
      </w:r>
      <w:r>
        <w:rPr>
          <w:rFonts w:eastAsia="Times New Roman"/>
          <w:color w:val="222222"/>
          <w:szCs w:val="24"/>
          <w:shd w:val="clear" w:color="auto" w:fill="FFFFFF"/>
        </w:rPr>
        <w:t xml:space="preserve"> </w:t>
      </w:r>
      <w:r>
        <w:rPr>
          <w:rFonts w:eastAsia="Times New Roman"/>
          <w:color w:val="222222"/>
          <w:szCs w:val="24"/>
          <w:shd w:val="clear" w:color="auto" w:fill="FFFFFF"/>
        </w:rPr>
        <w:t>-</w:t>
      </w:r>
      <w:r>
        <w:rPr>
          <w:rFonts w:eastAsia="Times New Roman"/>
          <w:color w:val="222222"/>
          <w:szCs w:val="24"/>
          <w:shd w:val="clear" w:color="auto" w:fill="FFFFFF"/>
        </w:rPr>
        <w:t xml:space="preserve"> </w:t>
      </w:r>
      <w:r>
        <w:rPr>
          <w:rFonts w:eastAsia="Times New Roman"/>
          <w:color w:val="222222"/>
          <w:szCs w:val="24"/>
          <w:shd w:val="clear" w:color="auto" w:fill="FFFFFF"/>
        </w:rPr>
        <w:t xml:space="preserve">2018 έμειναν δεκαέξι </w:t>
      </w:r>
      <w:r>
        <w:rPr>
          <w:rFonts w:eastAsia="Times New Roman"/>
          <w:color w:val="222222"/>
          <w:szCs w:val="24"/>
          <w:shd w:val="clear" w:color="auto" w:fill="FFFFFF"/>
        </w:rPr>
        <w:t>χιλιάδες παιδιά έξω, παρ</w:t>
      </w:r>
      <w:r>
        <w:rPr>
          <w:rFonts w:eastAsia="Times New Roman"/>
          <w:color w:val="222222"/>
          <w:szCs w:val="24"/>
          <w:shd w:val="clear" w:color="auto" w:fill="FFFFFF"/>
        </w:rPr>
        <w:t xml:space="preserve">’ </w:t>
      </w:r>
      <w:r>
        <w:rPr>
          <w:rFonts w:eastAsia="Times New Roman"/>
          <w:color w:val="222222"/>
          <w:szCs w:val="24"/>
          <w:shd w:val="clear" w:color="auto" w:fill="FFFFFF"/>
        </w:rPr>
        <w:t>ότι διατέθηκαν παραπάνω κουπόνια, με τα ίδια εισοδηματικά όρια. Αυτό ξέρετε τι σημαίνει; Ότι αυξήθηκαν οι άνθρωποι, οι οικογένειες με παιδιά που είναι κάτω από τα εισοδηματικά όρια</w:t>
      </w:r>
      <w:r>
        <w:rPr>
          <w:rFonts w:eastAsia="Times New Roman"/>
          <w:color w:val="222222"/>
          <w:szCs w:val="24"/>
          <w:shd w:val="clear" w:color="auto" w:fill="FFFFFF"/>
        </w:rPr>
        <w:t>,</w:t>
      </w:r>
      <w:r>
        <w:rPr>
          <w:rFonts w:eastAsia="Times New Roman"/>
          <w:color w:val="222222"/>
          <w:szCs w:val="24"/>
          <w:shd w:val="clear" w:color="auto" w:fill="FFFFFF"/>
        </w:rPr>
        <w:t xml:space="preserve"> λόγω της περαιτέρω φτωχοποίησης που υπήρξε. </w:t>
      </w:r>
    </w:p>
    <w:p w14:paraId="03A735B5" w14:textId="77777777" w:rsidR="00E615E6" w:rsidRDefault="00720F21">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Τα </w:t>
      </w:r>
      <w:r>
        <w:rPr>
          <w:rFonts w:eastAsia="Times New Roman"/>
          <w:color w:val="222222"/>
          <w:szCs w:val="24"/>
          <w:shd w:val="clear" w:color="auto" w:fill="FFFFFF"/>
        </w:rPr>
        <w:t>αποτελέσματα</w:t>
      </w:r>
      <w:r>
        <w:rPr>
          <w:rFonts w:eastAsia="Times New Roman"/>
          <w:color w:val="222222"/>
          <w:szCs w:val="24"/>
          <w:shd w:val="clear" w:color="auto" w:fill="FFFFFF"/>
        </w:rPr>
        <w:t>,</w:t>
      </w:r>
      <w:r>
        <w:rPr>
          <w:rFonts w:eastAsia="Times New Roman"/>
          <w:color w:val="222222"/>
          <w:szCs w:val="24"/>
          <w:shd w:val="clear" w:color="auto" w:fill="FFFFFF"/>
        </w:rPr>
        <w:t xml:space="preserve"> δηλαδή</w:t>
      </w:r>
      <w:r>
        <w:rPr>
          <w:rFonts w:eastAsia="Times New Roman"/>
          <w:color w:val="222222"/>
          <w:szCs w:val="24"/>
          <w:shd w:val="clear" w:color="auto" w:fill="FFFFFF"/>
        </w:rPr>
        <w:t>,</w:t>
      </w:r>
      <w:r>
        <w:rPr>
          <w:rFonts w:eastAsia="Times New Roman"/>
          <w:color w:val="222222"/>
          <w:szCs w:val="24"/>
          <w:shd w:val="clear" w:color="auto" w:fill="FFFFFF"/>
        </w:rPr>
        <w:t xml:space="preserve"> της κρίσης δεν σταμάτησαν ημερολογιακά ούτε το 2014 ή το 2015</w:t>
      </w:r>
      <w:r>
        <w:rPr>
          <w:rFonts w:eastAsia="Times New Roman"/>
          <w:color w:val="222222"/>
          <w:szCs w:val="24"/>
          <w:shd w:val="clear" w:color="auto" w:fill="FFFFFF"/>
        </w:rPr>
        <w:t>,</w:t>
      </w:r>
      <w:r>
        <w:rPr>
          <w:rFonts w:eastAsia="Times New Roman"/>
          <w:color w:val="222222"/>
          <w:szCs w:val="24"/>
          <w:shd w:val="clear" w:color="auto" w:fill="FFFFFF"/>
        </w:rPr>
        <w:t xml:space="preserve"> με την τυπική λήξη του δεύτερου μνημονίου</w:t>
      </w:r>
      <w:r>
        <w:rPr>
          <w:rFonts w:eastAsia="Times New Roman"/>
          <w:color w:val="222222"/>
          <w:szCs w:val="24"/>
          <w:shd w:val="clear" w:color="auto" w:fill="FFFFFF"/>
        </w:rPr>
        <w:t>,</w:t>
      </w:r>
      <w:r>
        <w:rPr>
          <w:rFonts w:eastAsia="Times New Roman"/>
          <w:color w:val="222222"/>
          <w:szCs w:val="24"/>
          <w:shd w:val="clear" w:color="auto" w:fill="FFFFFF"/>
        </w:rPr>
        <w:t xml:space="preserve"> ούτε τον Αύγουστο του 2018</w:t>
      </w:r>
      <w:r>
        <w:rPr>
          <w:rFonts w:eastAsia="Times New Roman"/>
          <w:color w:val="222222"/>
          <w:szCs w:val="24"/>
          <w:shd w:val="clear" w:color="auto" w:fill="FFFFFF"/>
        </w:rPr>
        <w:t>,</w:t>
      </w:r>
      <w:r>
        <w:rPr>
          <w:rFonts w:eastAsia="Times New Roman"/>
          <w:color w:val="222222"/>
          <w:szCs w:val="24"/>
          <w:shd w:val="clear" w:color="auto" w:fill="FFFFFF"/>
        </w:rPr>
        <w:t xml:space="preserve"> με την τυπική λήξη του τρίτου μνημονίου. Δυστυχώς, τα αποτέλεσμα της κρίσης υπάρχουν και υπήρξε περα</w:t>
      </w:r>
      <w:r>
        <w:rPr>
          <w:rFonts w:eastAsia="Times New Roman"/>
          <w:color w:val="222222"/>
          <w:szCs w:val="24"/>
          <w:shd w:val="clear" w:color="auto" w:fill="FFFFFF"/>
        </w:rPr>
        <w:t xml:space="preserve">ιτέρω φτωχοποίηση και συνεχίζει να υπάρχει. </w:t>
      </w:r>
    </w:p>
    <w:p w14:paraId="03A735B6" w14:textId="77777777" w:rsidR="00E615E6" w:rsidRDefault="00720F21">
      <w:pPr>
        <w:spacing w:after="0" w:line="600" w:lineRule="auto"/>
        <w:ind w:firstLine="720"/>
        <w:jc w:val="both"/>
        <w:rPr>
          <w:rFonts w:eastAsia="Times New Roman"/>
          <w:szCs w:val="24"/>
        </w:rPr>
      </w:pPr>
      <w:r>
        <w:rPr>
          <w:rFonts w:eastAsia="Times New Roman"/>
          <w:color w:val="222222"/>
          <w:szCs w:val="24"/>
          <w:shd w:val="clear" w:color="auto" w:fill="FFFFFF"/>
        </w:rPr>
        <w:t>Οι δικαιούχοι του ΚΕΑ αυξάνονται συνεχώς. Δείτε το. Και αυτό είναι ένα πρόβλημα. Βεβαίως, δεν αφορά το Υπουργείο Εσωτερικών</w:t>
      </w:r>
      <w:r>
        <w:rPr>
          <w:rFonts w:eastAsia="Times New Roman"/>
          <w:color w:val="222222"/>
          <w:szCs w:val="24"/>
          <w:shd w:val="clear" w:color="auto" w:fill="FFFFFF"/>
        </w:rPr>
        <w:t>,</w:t>
      </w:r>
      <w:r>
        <w:rPr>
          <w:rFonts w:eastAsia="Times New Roman"/>
          <w:color w:val="222222"/>
          <w:szCs w:val="24"/>
          <w:shd w:val="clear" w:color="auto" w:fill="FFFFFF"/>
        </w:rPr>
        <w:t xml:space="preserve"> του οποίου </w:t>
      </w:r>
      <w:r w:rsidRPr="004629E3">
        <w:rPr>
          <w:rFonts w:eastAsia="Times New Roman"/>
          <w:color w:val="222222"/>
          <w:szCs w:val="24"/>
          <w:shd w:val="clear" w:color="auto" w:fill="FFFFFF"/>
        </w:rPr>
        <w:t>νομοσχέδιο</w:t>
      </w:r>
      <w:r>
        <w:rPr>
          <w:rFonts w:eastAsia="Times New Roman"/>
          <w:color w:val="222222"/>
          <w:szCs w:val="24"/>
          <w:shd w:val="clear" w:color="auto" w:fill="FFFFFF"/>
        </w:rPr>
        <w:t xml:space="preserve"> συζητάμε σήμερα. Έχει να κάνει, όμως, με την </w:t>
      </w:r>
      <w:proofErr w:type="spellStart"/>
      <w:r>
        <w:rPr>
          <w:rFonts w:eastAsia="Times New Roman"/>
          <w:color w:val="222222"/>
          <w:szCs w:val="24"/>
          <w:shd w:val="clear" w:color="auto" w:fill="FFFFFF"/>
        </w:rPr>
        <w:t>υπερφορολόγηση</w:t>
      </w:r>
      <w:proofErr w:type="spellEnd"/>
      <w:r>
        <w:rPr>
          <w:rFonts w:eastAsia="Times New Roman"/>
          <w:color w:val="222222"/>
          <w:szCs w:val="24"/>
          <w:shd w:val="clear" w:color="auto" w:fill="FFFFFF"/>
        </w:rPr>
        <w:t xml:space="preserve">, με </w:t>
      </w:r>
      <w:r>
        <w:rPr>
          <w:rFonts w:eastAsia="Times New Roman"/>
          <w:color w:val="222222"/>
          <w:szCs w:val="24"/>
          <w:shd w:val="clear" w:color="auto" w:fill="FFFFFF"/>
        </w:rPr>
        <w:t xml:space="preserve">τα πολλά βάρη και στην οικογένεια και τις δραστηριότητες και βεβαίως με μια τάση στην οποία ωθείται, αν θέλετε, η κάθε δραστηριότητα, να υπάρχει περισσότερη ελευθερία σε σχέση με αυτά τα οποία παράγει ή </w:t>
      </w:r>
      <w:proofErr w:type="spellStart"/>
      <w:r>
        <w:rPr>
          <w:rFonts w:eastAsia="Times New Roman"/>
          <w:color w:val="222222"/>
          <w:szCs w:val="24"/>
          <w:shd w:val="clear" w:color="auto" w:fill="FFFFFF"/>
        </w:rPr>
        <w:t>διαβι</w:t>
      </w:r>
      <w:r>
        <w:rPr>
          <w:rFonts w:eastAsia="Times New Roman"/>
          <w:color w:val="222222"/>
          <w:szCs w:val="24"/>
          <w:shd w:val="clear" w:color="auto" w:fill="FFFFFF"/>
        </w:rPr>
        <w:t>ο</w:t>
      </w:r>
      <w:r>
        <w:rPr>
          <w:rFonts w:eastAsia="Times New Roman"/>
          <w:color w:val="222222"/>
          <w:szCs w:val="24"/>
          <w:shd w:val="clear" w:color="auto" w:fill="FFFFFF"/>
        </w:rPr>
        <w:t>ί</w:t>
      </w:r>
      <w:proofErr w:type="spellEnd"/>
      <w:r>
        <w:rPr>
          <w:rFonts w:eastAsia="Times New Roman"/>
          <w:color w:val="222222"/>
          <w:szCs w:val="24"/>
          <w:shd w:val="clear" w:color="auto" w:fill="FFFFFF"/>
        </w:rPr>
        <w:t xml:space="preserve">. </w:t>
      </w:r>
    </w:p>
    <w:p w14:paraId="03A735B7" w14:textId="77777777" w:rsidR="00E615E6" w:rsidRDefault="00720F21">
      <w:pPr>
        <w:spacing w:after="0" w:line="600" w:lineRule="auto"/>
        <w:ind w:firstLine="720"/>
        <w:jc w:val="both"/>
        <w:rPr>
          <w:rFonts w:eastAsia="Times New Roman"/>
          <w:szCs w:val="24"/>
        </w:rPr>
      </w:pPr>
      <w:r>
        <w:rPr>
          <w:rFonts w:eastAsia="Times New Roman"/>
          <w:szCs w:val="24"/>
        </w:rPr>
        <w:t>Τ</w:t>
      </w:r>
      <w:r w:rsidRPr="000A6905">
        <w:rPr>
          <w:rFonts w:eastAsia="Times New Roman"/>
          <w:szCs w:val="24"/>
        </w:rPr>
        <w:t>ο αποτέλεσμα ποιο είναι</w:t>
      </w:r>
      <w:r>
        <w:rPr>
          <w:rFonts w:eastAsia="Times New Roman"/>
          <w:szCs w:val="24"/>
        </w:rPr>
        <w:t>;</w:t>
      </w:r>
      <w:r w:rsidRPr="000A6905">
        <w:rPr>
          <w:rFonts w:eastAsia="Times New Roman"/>
          <w:szCs w:val="24"/>
        </w:rPr>
        <w:t xml:space="preserve"> </w:t>
      </w:r>
      <w:r>
        <w:rPr>
          <w:rFonts w:eastAsia="Times New Roman"/>
          <w:szCs w:val="24"/>
        </w:rPr>
        <w:t>Τ</w:t>
      </w:r>
      <w:r w:rsidRPr="000A6905">
        <w:rPr>
          <w:rFonts w:eastAsia="Times New Roman"/>
          <w:szCs w:val="24"/>
        </w:rPr>
        <w:t>ο αποτέλεσμα είν</w:t>
      </w:r>
      <w:r w:rsidRPr="000A6905">
        <w:rPr>
          <w:rFonts w:eastAsia="Times New Roman"/>
          <w:szCs w:val="24"/>
        </w:rPr>
        <w:t>αι ότι υπάρχει ζήτημα που πρέπει να αντιμετωπιστεί από την καθημερινή αύξηση των ανθρώπων που μπαίνουν στο φάσμα της φτώχειας</w:t>
      </w:r>
      <w:r>
        <w:rPr>
          <w:rFonts w:eastAsia="Times New Roman"/>
          <w:szCs w:val="24"/>
        </w:rPr>
        <w:t>.</w:t>
      </w:r>
    </w:p>
    <w:p w14:paraId="03A735B8" w14:textId="77777777" w:rsidR="00E615E6" w:rsidRDefault="00720F21">
      <w:pPr>
        <w:spacing w:after="0" w:line="600" w:lineRule="auto"/>
        <w:ind w:firstLine="720"/>
        <w:jc w:val="both"/>
        <w:rPr>
          <w:rFonts w:eastAsia="Times New Roman"/>
          <w:szCs w:val="24"/>
        </w:rPr>
      </w:pPr>
      <w:r>
        <w:rPr>
          <w:rFonts w:eastAsia="Times New Roman"/>
          <w:szCs w:val="24"/>
        </w:rPr>
        <w:t>Τ</w:t>
      </w:r>
      <w:r w:rsidRPr="000A6905">
        <w:rPr>
          <w:rFonts w:eastAsia="Times New Roman"/>
          <w:szCs w:val="24"/>
        </w:rPr>
        <w:t>ο νομοσχέδιο αυτό</w:t>
      </w:r>
      <w:r>
        <w:rPr>
          <w:rFonts w:eastAsia="Times New Roman"/>
          <w:szCs w:val="24"/>
        </w:rPr>
        <w:t>,</w:t>
      </w:r>
      <w:r w:rsidRPr="000A6905">
        <w:rPr>
          <w:rFonts w:eastAsia="Times New Roman"/>
          <w:szCs w:val="24"/>
        </w:rPr>
        <w:t xml:space="preserve"> για να επανέλθω </w:t>
      </w:r>
      <w:r>
        <w:rPr>
          <w:rFonts w:eastAsia="Times New Roman"/>
          <w:szCs w:val="24"/>
        </w:rPr>
        <w:t>σ</w:t>
      </w:r>
      <w:r w:rsidRPr="000A6905">
        <w:rPr>
          <w:rFonts w:eastAsia="Times New Roman"/>
          <w:szCs w:val="24"/>
        </w:rPr>
        <w:t>τα άλλα σκέλη του</w:t>
      </w:r>
      <w:r>
        <w:rPr>
          <w:rFonts w:eastAsia="Times New Roman"/>
          <w:szCs w:val="24"/>
        </w:rPr>
        <w:t>,</w:t>
      </w:r>
      <w:r w:rsidRPr="000A6905">
        <w:rPr>
          <w:rFonts w:eastAsia="Times New Roman"/>
          <w:szCs w:val="24"/>
        </w:rPr>
        <w:t xml:space="preserve"> δεν έχει μία συγκεκριμένη </w:t>
      </w:r>
      <w:r>
        <w:rPr>
          <w:rFonts w:eastAsia="Times New Roman"/>
          <w:szCs w:val="24"/>
        </w:rPr>
        <w:t xml:space="preserve">–ας το πούμε- </w:t>
      </w:r>
      <w:r w:rsidRPr="000A6905">
        <w:rPr>
          <w:rFonts w:eastAsia="Times New Roman"/>
          <w:szCs w:val="24"/>
        </w:rPr>
        <w:t>θεματολογία</w:t>
      </w:r>
      <w:r>
        <w:rPr>
          <w:rFonts w:eastAsia="Times New Roman"/>
          <w:szCs w:val="24"/>
        </w:rPr>
        <w:t>.</w:t>
      </w:r>
      <w:r w:rsidRPr="000A6905">
        <w:rPr>
          <w:rFonts w:eastAsia="Times New Roman"/>
          <w:szCs w:val="24"/>
        </w:rPr>
        <w:t xml:space="preserve"> </w:t>
      </w:r>
      <w:r>
        <w:rPr>
          <w:rFonts w:eastAsia="Times New Roman"/>
          <w:szCs w:val="24"/>
        </w:rPr>
        <w:t>Έ</w:t>
      </w:r>
      <w:r w:rsidRPr="000A6905">
        <w:rPr>
          <w:rFonts w:eastAsia="Times New Roman"/>
          <w:szCs w:val="24"/>
        </w:rPr>
        <w:t xml:space="preserve">χει </w:t>
      </w:r>
      <w:r w:rsidRPr="000A6905">
        <w:rPr>
          <w:rFonts w:eastAsia="Times New Roman"/>
          <w:szCs w:val="24"/>
        </w:rPr>
        <w:lastRenderedPageBreak/>
        <w:t>τρεις</w:t>
      </w:r>
      <w:r>
        <w:rPr>
          <w:rFonts w:eastAsia="Times New Roman"/>
          <w:szCs w:val="24"/>
        </w:rPr>
        <w:t>,</w:t>
      </w:r>
      <w:r w:rsidRPr="000A6905">
        <w:rPr>
          <w:rFonts w:eastAsia="Times New Roman"/>
          <w:szCs w:val="24"/>
        </w:rPr>
        <w:t xml:space="preserve"> τέσσερις</w:t>
      </w:r>
      <w:r w:rsidRPr="000A6905">
        <w:rPr>
          <w:rFonts w:eastAsia="Times New Roman"/>
          <w:szCs w:val="24"/>
        </w:rPr>
        <w:t xml:space="preserve"> διαφορετικές θεματολογί</w:t>
      </w:r>
      <w:r>
        <w:rPr>
          <w:rFonts w:eastAsia="Times New Roman"/>
          <w:szCs w:val="24"/>
        </w:rPr>
        <w:t>ε</w:t>
      </w:r>
      <w:r w:rsidRPr="000A6905">
        <w:rPr>
          <w:rFonts w:eastAsia="Times New Roman"/>
          <w:szCs w:val="24"/>
        </w:rPr>
        <w:t>ς</w:t>
      </w:r>
      <w:r>
        <w:rPr>
          <w:rFonts w:eastAsia="Times New Roman"/>
          <w:szCs w:val="24"/>
        </w:rPr>
        <w:t>. Είναι</w:t>
      </w:r>
      <w:r w:rsidRPr="000A6905">
        <w:rPr>
          <w:rFonts w:eastAsia="Times New Roman"/>
          <w:szCs w:val="24"/>
        </w:rPr>
        <w:t xml:space="preserve"> πάρα πολύ σημαντικές</w:t>
      </w:r>
      <w:r>
        <w:rPr>
          <w:rFonts w:eastAsia="Times New Roman"/>
          <w:szCs w:val="24"/>
        </w:rPr>
        <w:t>,</w:t>
      </w:r>
      <w:r w:rsidRPr="000A6905">
        <w:rPr>
          <w:rFonts w:eastAsia="Times New Roman"/>
          <w:szCs w:val="24"/>
        </w:rPr>
        <w:t xml:space="preserve"> αλλά είναι τέσσερις διαφορετικές θεματολογίες</w:t>
      </w:r>
      <w:r>
        <w:rPr>
          <w:rFonts w:eastAsia="Times New Roman"/>
          <w:szCs w:val="24"/>
        </w:rPr>
        <w:t xml:space="preserve">. Η τοποθέτησή </w:t>
      </w:r>
      <w:r w:rsidRPr="000A6905">
        <w:rPr>
          <w:rFonts w:eastAsia="Times New Roman"/>
          <w:szCs w:val="24"/>
        </w:rPr>
        <w:t>μας δεν είναι άσχετη επί της αρχής με αυτό το γεγονός</w:t>
      </w:r>
      <w:r>
        <w:rPr>
          <w:rFonts w:eastAsia="Times New Roman"/>
          <w:szCs w:val="24"/>
        </w:rPr>
        <w:t>. Δηλαδή, ψηφίζουμε «</w:t>
      </w:r>
      <w:r>
        <w:rPr>
          <w:rFonts w:eastAsia="Times New Roman"/>
          <w:szCs w:val="24"/>
        </w:rPr>
        <w:t>παρών</w:t>
      </w:r>
      <w:r>
        <w:rPr>
          <w:rFonts w:eastAsia="Times New Roman"/>
          <w:szCs w:val="24"/>
        </w:rPr>
        <w:t xml:space="preserve">» </w:t>
      </w:r>
      <w:r w:rsidRPr="000A6905">
        <w:rPr>
          <w:rFonts w:eastAsia="Times New Roman"/>
          <w:szCs w:val="24"/>
        </w:rPr>
        <w:t>επί της αρχής</w:t>
      </w:r>
      <w:r>
        <w:rPr>
          <w:rFonts w:eastAsia="Times New Roman"/>
          <w:szCs w:val="24"/>
        </w:rPr>
        <w:t>,</w:t>
      </w:r>
      <w:r w:rsidRPr="000A6905">
        <w:rPr>
          <w:rFonts w:eastAsia="Times New Roman"/>
          <w:szCs w:val="24"/>
        </w:rPr>
        <w:t xml:space="preserve"> διότι δεν υφίσταται αρχή</w:t>
      </w:r>
      <w:r>
        <w:rPr>
          <w:rFonts w:eastAsia="Times New Roman"/>
          <w:szCs w:val="24"/>
        </w:rPr>
        <w:t>.</w:t>
      </w:r>
      <w:r w:rsidRPr="000A6905">
        <w:rPr>
          <w:rFonts w:eastAsia="Times New Roman"/>
          <w:szCs w:val="24"/>
        </w:rPr>
        <w:t xml:space="preserve"> </w:t>
      </w:r>
      <w:r>
        <w:rPr>
          <w:rFonts w:eastAsia="Times New Roman"/>
          <w:szCs w:val="24"/>
        </w:rPr>
        <w:t>Υ</w:t>
      </w:r>
      <w:r w:rsidRPr="000A6905">
        <w:rPr>
          <w:rFonts w:eastAsia="Times New Roman"/>
          <w:szCs w:val="24"/>
        </w:rPr>
        <w:t xml:space="preserve">φίστανται </w:t>
      </w:r>
      <w:r w:rsidRPr="000A6905">
        <w:rPr>
          <w:rFonts w:eastAsia="Times New Roman"/>
          <w:szCs w:val="24"/>
        </w:rPr>
        <w:t>επιμέρους</w:t>
      </w:r>
      <w:r>
        <w:rPr>
          <w:rFonts w:eastAsia="Times New Roman"/>
          <w:szCs w:val="24"/>
        </w:rPr>
        <w:t xml:space="preserve"> θεματολογίε</w:t>
      </w:r>
      <w:r w:rsidRPr="000A6905">
        <w:rPr>
          <w:rFonts w:eastAsia="Times New Roman"/>
          <w:szCs w:val="24"/>
        </w:rPr>
        <w:t>ς</w:t>
      </w:r>
      <w:r>
        <w:rPr>
          <w:rFonts w:eastAsia="Times New Roman"/>
          <w:szCs w:val="24"/>
        </w:rPr>
        <w:t>,</w:t>
      </w:r>
      <w:r w:rsidRPr="000A6905">
        <w:rPr>
          <w:rFonts w:eastAsia="Times New Roman"/>
          <w:szCs w:val="24"/>
        </w:rPr>
        <w:t xml:space="preserve"> οι οποίες είναι πολύ σημαντικές </w:t>
      </w:r>
      <w:r>
        <w:rPr>
          <w:rFonts w:eastAsia="Times New Roman"/>
          <w:szCs w:val="24"/>
        </w:rPr>
        <w:t>β</w:t>
      </w:r>
      <w:r w:rsidRPr="000A6905">
        <w:rPr>
          <w:rFonts w:eastAsia="Times New Roman"/>
          <w:szCs w:val="24"/>
        </w:rPr>
        <w:t>εβαίως</w:t>
      </w:r>
      <w:r>
        <w:rPr>
          <w:rFonts w:eastAsia="Times New Roman"/>
          <w:szCs w:val="24"/>
        </w:rPr>
        <w:t>,</w:t>
      </w:r>
      <w:r w:rsidRPr="000A6905">
        <w:rPr>
          <w:rFonts w:eastAsia="Times New Roman"/>
          <w:szCs w:val="24"/>
        </w:rPr>
        <w:t xml:space="preserve"> αλλά δεν είναι μία</w:t>
      </w:r>
      <w:r>
        <w:rPr>
          <w:rFonts w:eastAsia="Times New Roman"/>
          <w:szCs w:val="24"/>
        </w:rPr>
        <w:t>,</w:t>
      </w:r>
      <w:r w:rsidRPr="000A6905">
        <w:rPr>
          <w:rFonts w:eastAsia="Times New Roman"/>
          <w:szCs w:val="24"/>
        </w:rPr>
        <w:t xml:space="preserve"> δεν υπάρχει αρχή</w:t>
      </w:r>
      <w:r>
        <w:rPr>
          <w:rFonts w:eastAsia="Times New Roman"/>
          <w:szCs w:val="24"/>
        </w:rPr>
        <w:t>.</w:t>
      </w:r>
    </w:p>
    <w:p w14:paraId="03A735B9" w14:textId="77777777" w:rsidR="00E615E6" w:rsidRDefault="00720F21">
      <w:pPr>
        <w:spacing w:after="0" w:line="600" w:lineRule="auto"/>
        <w:ind w:firstLine="720"/>
        <w:jc w:val="both"/>
        <w:rPr>
          <w:rFonts w:eastAsia="Times New Roman"/>
          <w:szCs w:val="24"/>
        </w:rPr>
      </w:pPr>
      <w:r>
        <w:rPr>
          <w:rFonts w:eastAsia="Times New Roman"/>
          <w:szCs w:val="24"/>
        </w:rPr>
        <w:t>Έ</w:t>
      </w:r>
      <w:r w:rsidRPr="000A6905">
        <w:rPr>
          <w:rFonts w:eastAsia="Times New Roman"/>
          <w:szCs w:val="24"/>
        </w:rPr>
        <w:t xml:space="preserve">ρχομαι στο θέμα που έχει να κάνει </w:t>
      </w:r>
      <w:r>
        <w:rPr>
          <w:rFonts w:eastAsia="Times New Roman"/>
          <w:szCs w:val="24"/>
        </w:rPr>
        <w:t xml:space="preserve">με τη </w:t>
      </w:r>
      <w:r w:rsidRPr="000A6905">
        <w:rPr>
          <w:rFonts w:eastAsia="Times New Roman"/>
          <w:szCs w:val="24"/>
        </w:rPr>
        <w:t xml:space="preserve">διάταξη για το </w:t>
      </w:r>
      <w:r>
        <w:rPr>
          <w:rFonts w:eastAsia="Times New Roman"/>
          <w:szCs w:val="24"/>
        </w:rPr>
        <w:t>«Β</w:t>
      </w:r>
      <w:r w:rsidRPr="000A6905">
        <w:rPr>
          <w:rFonts w:eastAsia="Times New Roman"/>
          <w:szCs w:val="24"/>
        </w:rPr>
        <w:t>οήθεια στο Σπίτι</w:t>
      </w:r>
      <w:r>
        <w:rPr>
          <w:rFonts w:eastAsia="Times New Roman"/>
          <w:szCs w:val="24"/>
        </w:rPr>
        <w:t>»</w:t>
      </w:r>
      <w:r w:rsidRPr="000A6905">
        <w:rPr>
          <w:rFonts w:eastAsia="Times New Roman"/>
          <w:szCs w:val="24"/>
        </w:rPr>
        <w:t xml:space="preserve"> και τις </w:t>
      </w:r>
      <w:r>
        <w:rPr>
          <w:rFonts w:eastAsia="Times New Roman"/>
          <w:szCs w:val="24"/>
        </w:rPr>
        <w:t>διευκολύνσεις</w:t>
      </w:r>
      <w:r w:rsidRPr="000A6905">
        <w:rPr>
          <w:rFonts w:eastAsia="Times New Roman"/>
          <w:szCs w:val="24"/>
        </w:rPr>
        <w:t xml:space="preserve"> για τους διαγωνισμούς που θα ακολουθήσουν μετά την εναρ</w:t>
      </w:r>
      <w:r w:rsidRPr="000A6905">
        <w:rPr>
          <w:rFonts w:eastAsia="Times New Roman"/>
          <w:szCs w:val="24"/>
        </w:rPr>
        <w:t>μόνιση των οργανισμών των δήμων και όλη αυτή την εξέλιξη</w:t>
      </w:r>
      <w:r>
        <w:rPr>
          <w:rFonts w:eastAsia="Times New Roman"/>
          <w:szCs w:val="24"/>
        </w:rPr>
        <w:t>. Να πω</w:t>
      </w:r>
      <w:r w:rsidRPr="000A6905">
        <w:rPr>
          <w:rFonts w:eastAsia="Times New Roman"/>
          <w:szCs w:val="24"/>
        </w:rPr>
        <w:t xml:space="preserve"> ότι αυτή ήταν μία πρωτοβουλία δικιά </w:t>
      </w:r>
      <w:r>
        <w:rPr>
          <w:rFonts w:eastAsia="Times New Roman"/>
          <w:szCs w:val="24"/>
        </w:rPr>
        <w:t>μας,</w:t>
      </w:r>
      <w:r w:rsidRPr="000A6905">
        <w:rPr>
          <w:rFonts w:eastAsia="Times New Roman"/>
          <w:szCs w:val="24"/>
        </w:rPr>
        <w:t xml:space="preserve"> πολύ παλιότερη</w:t>
      </w:r>
      <w:r>
        <w:rPr>
          <w:rFonts w:eastAsia="Times New Roman"/>
          <w:szCs w:val="24"/>
        </w:rPr>
        <w:t>,</w:t>
      </w:r>
      <w:r w:rsidRPr="000A6905">
        <w:rPr>
          <w:rFonts w:eastAsia="Times New Roman"/>
          <w:szCs w:val="24"/>
        </w:rPr>
        <w:t xml:space="preserve"> </w:t>
      </w:r>
      <w:r>
        <w:rPr>
          <w:rFonts w:eastAsia="Times New Roman"/>
          <w:szCs w:val="24"/>
        </w:rPr>
        <w:t>από τότε που είχαμε</w:t>
      </w:r>
      <w:r w:rsidRPr="000A6905">
        <w:rPr>
          <w:rFonts w:eastAsia="Times New Roman"/>
          <w:szCs w:val="24"/>
        </w:rPr>
        <w:t xml:space="preserve"> την ευθύνη στο Υπουργείο Εργασίας και που προχώρησε και ευδοκιμεί</w:t>
      </w:r>
      <w:r>
        <w:rPr>
          <w:rFonts w:eastAsia="Times New Roman"/>
          <w:szCs w:val="24"/>
        </w:rPr>
        <w:t>.</w:t>
      </w:r>
      <w:r w:rsidRPr="000A6905">
        <w:rPr>
          <w:rFonts w:eastAsia="Times New Roman"/>
          <w:szCs w:val="24"/>
        </w:rPr>
        <w:t xml:space="preserve"> </w:t>
      </w:r>
      <w:r>
        <w:rPr>
          <w:rFonts w:eastAsia="Times New Roman"/>
          <w:szCs w:val="24"/>
        </w:rPr>
        <w:t>Π</w:t>
      </w:r>
      <w:r w:rsidRPr="000A6905">
        <w:rPr>
          <w:rFonts w:eastAsia="Times New Roman"/>
          <w:szCs w:val="24"/>
        </w:rPr>
        <w:t>αρά τα όποια προβλήματα</w:t>
      </w:r>
      <w:r>
        <w:rPr>
          <w:rFonts w:eastAsia="Times New Roman"/>
          <w:szCs w:val="24"/>
        </w:rPr>
        <w:t>,</w:t>
      </w:r>
      <w:r w:rsidRPr="000A6905">
        <w:rPr>
          <w:rFonts w:eastAsia="Times New Roman"/>
          <w:szCs w:val="24"/>
        </w:rPr>
        <w:t xml:space="preserve"> </w:t>
      </w:r>
      <w:r>
        <w:rPr>
          <w:rFonts w:eastAsia="Times New Roman"/>
          <w:szCs w:val="24"/>
        </w:rPr>
        <w:t>ν</w:t>
      </w:r>
      <w:r w:rsidRPr="000A6905">
        <w:rPr>
          <w:rFonts w:eastAsia="Times New Roman"/>
          <w:szCs w:val="24"/>
        </w:rPr>
        <w:t>ομίζω ότι είναι μία π</w:t>
      </w:r>
      <w:r w:rsidRPr="000A6905">
        <w:rPr>
          <w:rFonts w:eastAsia="Times New Roman"/>
          <w:szCs w:val="24"/>
        </w:rPr>
        <w:t>ολύ καλή εξέλιξη</w:t>
      </w:r>
      <w:r>
        <w:rPr>
          <w:rFonts w:eastAsia="Times New Roman"/>
          <w:szCs w:val="24"/>
        </w:rPr>
        <w:t>,</w:t>
      </w:r>
      <w:r w:rsidRPr="000A6905">
        <w:rPr>
          <w:rFonts w:eastAsia="Times New Roman"/>
          <w:szCs w:val="24"/>
        </w:rPr>
        <w:t xml:space="preserve"> που θα δώσει αποτελέσματα</w:t>
      </w:r>
      <w:r>
        <w:rPr>
          <w:rFonts w:eastAsia="Times New Roman"/>
          <w:szCs w:val="24"/>
        </w:rPr>
        <w:t>.</w:t>
      </w:r>
      <w:r w:rsidRPr="000A6905">
        <w:rPr>
          <w:rFonts w:eastAsia="Times New Roman"/>
          <w:szCs w:val="24"/>
        </w:rPr>
        <w:t xml:space="preserve"> </w:t>
      </w:r>
      <w:r>
        <w:rPr>
          <w:rFonts w:eastAsia="Times New Roman"/>
          <w:szCs w:val="24"/>
        </w:rPr>
        <w:t>Τ</w:t>
      </w:r>
      <w:r w:rsidRPr="000A6905">
        <w:rPr>
          <w:rFonts w:eastAsia="Times New Roman"/>
          <w:szCs w:val="24"/>
        </w:rPr>
        <w:t xml:space="preserve">ο </w:t>
      </w:r>
      <w:r>
        <w:rPr>
          <w:rFonts w:eastAsia="Times New Roman"/>
          <w:szCs w:val="24"/>
        </w:rPr>
        <w:t>«Β</w:t>
      </w:r>
      <w:r w:rsidRPr="000A6905">
        <w:rPr>
          <w:rFonts w:eastAsia="Times New Roman"/>
          <w:szCs w:val="24"/>
        </w:rPr>
        <w:t>οήθεια στο Σπίτι</w:t>
      </w:r>
      <w:r>
        <w:rPr>
          <w:rFonts w:eastAsia="Times New Roman"/>
          <w:szCs w:val="24"/>
        </w:rPr>
        <w:t>»</w:t>
      </w:r>
      <w:r w:rsidRPr="000A6905">
        <w:rPr>
          <w:rFonts w:eastAsia="Times New Roman"/>
          <w:szCs w:val="24"/>
        </w:rPr>
        <w:t xml:space="preserve"> όχι μόνο απέδειξε ότι είναι το καλύτερο πρόγραμμα της αυτοδιοίκησης</w:t>
      </w:r>
      <w:r>
        <w:rPr>
          <w:rFonts w:eastAsia="Times New Roman"/>
          <w:szCs w:val="24"/>
        </w:rPr>
        <w:t>,</w:t>
      </w:r>
      <w:r w:rsidRPr="000A6905">
        <w:rPr>
          <w:rFonts w:eastAsia="Times New Roman"/>
          <w:szCs w:val="24"/>
        </w:rPr>
        <w:t xml:space="preserve"> αλλά πρέπει και</w:t>
      </w:r>
      <w:r>
        <w:rPr>
          <w:rFonts w:eastAsia="Times New Roman"/>
          <w:szCs w:val="24"/>
        </w:rPr>
        <w:t xml:space="preserve"> άλλα να ακολουθήσουν το πρότυπό</w:t>
      </w:r>
      <w:r w:rsidRPr="000A6905">
        <w:rPr>
          <w:rFonts w:eastAsia="Times New Roman"/>
          <w:szCs w:val="24"/>
        </w:rPr>
        <w:t xml:space="preserve"> του</w:t>
      </w:r>
      <w:r>
        <w:rPr>
          <w:rFonts w:eastAsia="Times New Roman"/>
          <w:szCs w:val="24"/>
        </w:rPr>
        <w:t>.</w:t>
      </w:r>
      <w:r w:rsidRPr="000A6905">
        <w:rPr>
          <w:rFonts w:eastAsia="Times New Roman"/>
          <w:szCs w:val="24"/>
        </w:rPr>
        <w:t xml:space="preserve"> </w:t>
      </w:r>
      <w:r>
        <w:rPr>
          <w:rFonts w:eastAsia="Times New Roman"/>
          <w:szCs w:val="24"/>
        </w:rPr>
        <w:t>Μ</w:t>
      </w:r>
      <w:r w:rsidRPr="000A6905">
        <w:rPr>
          <w:rFonts w:eastAsia="Times New Roman"/>
          <w:szCs w:val="24"/>
        </w:rPr>
        <w:t xml:space="preserve">ε αυτή την έννοια νομίζω </w:t>
      </w:r>
      <w:r>
        <w:rPr>
          <w:rFonts w:eastAsia="Times New Roman"/>
          <w:szCs w:val="24"/>
        </w:rPr>
        <w:t xml:space="preserve">ότι είναι </w:t>
      </w:r>
      <w:r w:rsidRPr="000A6905">
        <w:rPr>
          <w:rFonts w:eastAsia="Times New Roman"/>
          <w:szCs w:val="24"/>
        </w:rPr>
        <w:t>πολύ σημαντικό</w:t>
      </w:r>
      <w:r>
        <w:rPr>
          <w:rFonts w:eastAsia="Times New Roman"/>
          <w:szCs w:val="24"/>
        </w:rPr>
        <w:t>.</w:t>
      </w:r>
    </w:p>
    <w:p w14:paraId="03A735BA" w14:textId="77777777" w:rsidR="00E615E6" w:rsidRDefault="00720F21">
      <w:pPr>
        <w:spacing w:after="0" w:line="600" w:lineRule="auto"/>
        <w:ind w:firstLine="720"/>
        <w:jc w:val="both"/>
        <w:rPr>
          <w:rFonts w:eastAsia="Times New Roman"/>
          <w:szCs w:val="24"/>
        </w:rPr>
      </w:pPr>
      <w:r>
        <w:rPr>
          <w:rFonts w:eastAsia="Times New Roman"/>
          <w:szCs w:val="24"/>
        </w:rPr>
        <w:lastRenderedPageBreak/>
        <w:t>Όμως,</w:t>
      </w:r>
      <w:r w:rsidRPr="000A6905">
        <w:rPr>
          <w:rFonts w:eastAsia="Times New Roman"/>
          <w:szCs w:val="24"/>
        </w:rPr>
        <w:t xml:space="preserve"> υπάρχουν</w:t>
      </w:r>
      <w:r w:rsidRPr="000A6905">
        <w:rPr>
          <w:rFonts w:eastAsia="Times New Roman"/>
          <w:szCs w:val="24"/>
        </w:rPr>
        <w:t xml:space="preserve"> τα </w:t>
      </w:r>
      <w:r>
        <w:rPr>
          <w:rFonts w:eastAsia="Times New Roman"/>
          <w:szCs w:val="24"/>
        </w:rPr>
        <w:t>κ</w:t>
      </w:r>
      <w:r w:rsidRPr="000A6905">
        <w:rPr>
          <w:rFonts w:eastAsia="Times New Roman"/>
          <w:szCs w:val="24"/>
        </w:rPr>
        <w:t xml:space="preserve">έντρα </w:t>
      </w:r>
      <w:r>
        <w:rPr>
          <w:rFonts w:eastAsia="Times New Roman"/>
          <w:szCs w:val="24"/>
        </w:rPr>
        <w:t>δ</w:t>
      </w:r>
      <w:r w:rsidRPr="000A6905">
        <w:rPr>
          <w:rFonts w:eastAsia="Times New Roman"/>
          <w:szCs w:val="24"/>
        </w:rPr>
        <w:t xml:space="preserve">ημιουργικής </w:t>
      </w:r>
      <w:r>
        <w:rPr>
          <w:rFonts w:eastAsia="Times New Roman"/>
          <w:szCs w:val="24"/>
        </w:rPr>
        <w:t>α</w:t>
      </w:r>
      <w:r w:rsidRPr="000A6905">
        <w:rPr>
          <w:rFonts w:eastAsia="Times New Roman"/>
          <w:szCs w:val="24"/>
        </w:rPr>
        <w:t xml:space="preserve">πασχόλησης των παιδιών </w:t>
      </w:r>
      <w:r>
        <w:rPr>
          <w:rFonts w:eastAsia="Times New Roman"/>
          <w:szCs w:val="24"/>
        </w:rPr>
        <w:t>κ</w:t>
      </w:r>
      <w:r w:rsidRPr="000A6905">
        <w:rPr>
          <w:rFonts w:eastAsia="Times New Roman"/>
          <w:szCs w:val="24"/>
        </w:rPr>
        <w:t xml:space="preserve">αι τα </w:t>
      </w:r>
      <w:r>
        <w:rPr>
          <w:rFonts w:eastAsia="Times New Roman"/>
          <w:szCs w:val="24"/>
        </w:rPr>
        <w:t>κ</w:t>
      </w:r>
      <w:r w:rsidRPr="000A6905">
        <w:rPr>
          <w:rFonts w:eastAsia="Times New Roman"/>
          <w:szCs w:val="24"/>
        </w:rPr>
        <w:t xml:space="preserve">έντρα </w:t>
      </w:r>
      <w:r>
        <w:rPr>
          <w:rFonts w:eastAsia="Times New Roman"/>
          <w:szCs w:val="24"/>
        </w:rPr>
        <w:t>δ</w:t>
      </w:r>
      <w:r w:rsidRPr="000A6905">
        <w:rPr>
          <w:rFonts w:eastAsia="Times New Roman"/>
          <w:szCs w:val="24"/>
        </w:rPr>
        <w:t xml:space="preserve">ημιουργικής </w:t>
      </w:r>
      <w:r>
        <w:rPr>
          <w:rFonts w:eastAsia="Times New Roman"/>
          <w:szCs w:val="24"/>
        </w:rPr>
        <w:t>α</w:t>
      </w:r>
      <w:r w:rsidRPr="000A6905">
        <w:rPr>
          <w:rFonts w:eastAsia="Times New Roman"/>
          <w:szCs w:val="24"/>
        </w:rPr>
        <w:t>πασχόλησης των παιδιών με αναπηρία</w:t>
      </w:r>
      <w:r>
        <w:rPr>
          <w:rFonts w:eastAsia="Times New Roman"/>
          <w:szCs w:val="24"/>
        </w:rPr>
        <w:t>.</w:t>
      </w:r>
      <w:r w:rsidRPr="000A6905">
        <w:rPr>
          <w:rFonts w:eastAsia="Times New Roman"/>
          <w:szCs w:val="24"/>
        </w:rPr>
        <w:t xml:space="preserve"> </w:t>
      </w:r>
      <w:r>
        <w:rPr>
          <w:rFonts w:eastAsia="Times New Roman"/>
          <w:szCs w:val="24"/>
        </w:rPr>
        <w:t>Ε</w:t>
      </w:r>
      <w:r w:rsidRPr="000A6905">
        <w:rPr>
          <w:rFonts w:eastAsia="Times New Roman"/>
          <w:szCs w:val="24"/>
        </w:rPr>
        <w:t xml:space="preserve">δώ </w:t>
      </w:r>
      <w:r>
        <w:rPr>
          <w:rFonts w:eastAsia="Times New Roman"/>
          <w:szCs w:val="24"/>
        </w:rPr>
        <w:t xml:space="preserve">λυπάμαι, κύριε Υπουργέ, </w:t>
      </w:r>
      <w:r w:rsidRPr="000A6905">
        <w:rPr>
          <w:rFonts w:eastAsia="Times New Roman"/>
          <w:szCs w:val="24"/>
        </w:rPr>
        <w:t>αλλά υπάρχει μία διαφορετική στάση από την πλευρά του Υπουργείου</w:t>
      </w:r>
      <w:r>
        <w:rPr>
          <w:rFonts w:eastAsia="Times New Roman"/>
          <w:szCs w:val="24"/>
        </w:rPr>
        <w:t>.</w:t>
      </w:r>
      <w:r w:rsidRPr="000A6905">
        <w:rPr>
          <w:rFonts w:eastAsia="Times New Roman"/>
          <w:szCs w:val="24"/>
        </w:rPr>
        <w:t xml:space="preserve"> </w:t>
      </w:r>
      <w:r>
        <w:rPr>
          <w:rFonts w:eastAsia="Times New Roman"/>
          <w:szCs w:val="24"/>
        </w:rPr>
        <w:t xml:space="preserve">Θα πρέπει να </w:t>
      </w:r>
      <w:r w:rsidRPr="000A6905">
        <w:rPr>
          <w:rFonts w:eastAsia="Times New Roman"/>
          <w:szCs w:val="24"/>
        </w:rPr>
        <w:t>δούμε</w:t>
      </w:r>
      <w:r>
        <w:rPr>
          <w:rFonts w:eastAsia="Times New Roman"/>
          <w:szCs w:val="24"/>
        </w:rPr>
        <w:t xml:space="preserve"> -</w:t>
      </w:r>
      <w:r w:rsidRPr="000A6905">
        <w:rPr>
          <w:rFonts w:eastAsia="Times New Roman"/>
          <w:szCs w:val="24"/>
        </w:rPr>
        <w:t>αν όχι φέτος</w:t>
      </w:r>
      <w:r>
        <w:rPr>
          <w:rFonts w:eastAsia="Times New Roman"/>
          <w:szCs w:val="24"/>
        </w:rPr>
        <w:t>-</w:t>
      </w:r>
      <w:r w:rsidRPr="000A6905">
        <w:rPr>
          <w:rFonts w:eastAsia="Times New Roman"/>
          <w:szCs w:val="24"/>
        </w:rPr>
        <w:t xml:space="preserve"> </w:t>
      </w:r>
      <w:r>
        <w:rPr>
          <w:rFonts w:eastAsia="Times New Roman"/>
          <w:szCs w:val="24"/>
        </w:rPr>
        <w:t>πώς</w:t>
      </w:r>
      <w:r w:rsidRPr="000A6905">
        <w:rPr>
          <w:rFonts w:eastAsia="Times New Roman"/>
          <w:szCs w:val="24"/>
        </w:rPr>
        <w:t xml:space="preserve"> από φέτος θα προετοιμάσουμε το έδαφος</w:t>
      </w:r>
      <w:r>
        <w:rPr>
          <w:rFonts w:eastAsia="Times New Roman"/>
          <w:szCs w:val="24"/>
        </w:rPr>
        <w:t>,</w:t>
      </w:r>
      <w:r w:rsidRPr="000A6905">
        <w:rPr>
          <w:rFonts w:eastAsia="Times New Roman"/>
          <w:szCs w:val="24"/>
        </w:rPr>
        <w:t xml:space="preserve"> ούτ</w:t>
      </w:r>
      <w:r>
        <w:rPr>
          <w:rFonts w:eastAsia="Times New Roman"/>
          <w:szCs w:val="24"/>
        </w:rPr>
        <w:t>ως ώστε με τη</w:t>
      </w:r>
      <w:r w:rsidRPr="000A6905">
        <w:rPr>
          <w:rFonts w:eastAsia="Times New Roman"/>
          <w:szCs w:val="24"/>
        </w:rPr>
        <w:t xml:space="preserve"> λήξη αυτής της προγραμματικής περιόδου </w:t>
      </w:r>
      <w:r>
        <w:rPr>
          <w:rFonts w:eastAsia="Times New Roman"/>
          <w:szCs w:val="24"/>
        </w:rPr>
        <w:t>ν</w:t>
      </w:r>
      <w:r w:rsidRPr="000A6905">
        <w:rPr>
          <w:rFonts w:eastAsia="Times New Roman"/>
          <w:szCs w:val="24"/>
        </w:rPr>
        <w:t xml:space="preserve">α έχουμε μία θεσμική μεταβολή με την ένταξη των ΚΔΑΠ και </w:t>
      </w:r>
      <w:r>
        <w:rPr>
          <w:rFonts w:eastAsia="Times New Roman"/>
          <w:szCs w:val="24"/>
        </w:rPr>
        <w:t>των ΚΔΑΠ</w:t>
      </w:r>
      <w:r>
        <w:rPr>
          <w:rFonts w:eastAsia="Times New Roman"/>
          <w:szCs w:val="24"/>
        </w:rPr>
        <w:t xml:space="preserve"> ΜΕ</w:t>
      </w:r>
      <w:r>
        <w:rPr>
          <w:rFonts w:eastAsia="Times New Roman"/>
          <w:szCs w:val="24"/>
        </w:rPr>
        <w:t>Α</w:t>
      </w:r>
      <w:r w:rsidRPr="000A6905">
        <w:rPr>
          <w:rFonts w:eastAsia="Times New Roman"/>
          <w:szCs w:val="24"/>
        </w:rPr>
        <w:t xml:space="preserve"> στις κοινωνικές υπηρεσίες των δήμων</w:t>
      </w:r>
      <w:r>
        <w:rPr>
          <w:rFonts w:eastAsia="Times New Roman"/>
          <w:szCs w:val="24"/>
        </w:rPr>
        <w:t>.</w:t>
      </w:r>
      <w:r w:rsidRPr="000A6905">
        <w:rPr>
          <w:rFonts w:eastAsia="Times New Roman"/>
          <w:szCs w:val="24"/>
        </w:rPr>
        <w:t xml:space="preserve"> </w:t>
      </w:r>
      <w:r>
        <w:rPr>
          <w:rFonts w:eastAsia="Times New Roman"/>
          <w:szCs w:val="24"/>
        </w:rPr>
        <w:t>Κ</w:t>
      </w:r>
      <w:r w:rsidRPr="000A6905">
        <w:rPr>
          <w:rFonts w:eastAsia="Times New Roman"/>
          <w:szCs w:val="24"/>
        </w:rPr>
        <w:t xml:space="preserve">αι να μην έχουμε μόνο </w:t>
      </w:r>
      <w:r>
        <w:rPr>
          <w:rFonts w:eastAsia="Times New Roman"/>
          <w:szCs w:val="24"/>
        </w:rPr>
        <w:t>διακόσιες εβδομήντα εννέα</w:t>
      </w:r>
      <w:r>
        <w:rPr>
          <w:rFonts w:eastAsia="Times New Roman"/>
          <w:szCs w:val="24"/>
        </w:rPr>
        <w:t xml:space="preserve"> ΚΔΑ</w:t>
      </w:r>
      <w:r>
        <w:rPr>
          <w:rFonts w:eastAsia="Times New Roman"/>
          <w:szCs w:val="24"/>
        </w:rPr>
        <w:t>Π</w:t>
      </w:r>
      <w:r w:rsidRPr="000A6905">
        <w:rPr>
          <w:rFonts w:eastAsia="Times New Roman"/>
          <w:szCs w:val="24"/>
        </w:rPr>
        <w:t xml:space="preserve"> που έχουμε σήμερα και </w:t>
      </w:r>
      <w:r>
        <w:rPr>
          <w:rFonts w:eastAsia="Times New Roman"/>
          <w:szCs w:val="24"/>
        </w:rPr>
        <w:t>πενήντα εννέα</w:t>
      </w:r>
      <w:r w:rsidRPr="000A6905">
        <w:rPr>
          <w:rFonts w:eastAsia="Times New Roman"/>
          <w:szCs w:val="24"/>
        </w:rPr>
        <w:t xml:space="preserve"> για παιδιά με αναπηρία</w:t>
      </w:r>
      <w:r>
        <w:rPr>
          <w:rFonts w:eastAsia="Times New Roman"/>
          <w:szCs w:val="24"/>
        </w:rPr>
        <w:t>,</w:t>
      </w:r>
      <w:r w:rsidRPr="000A6905">
        <w:rPr>
          <w:rFonts w:eastAsia="Times New Roman"/>
          <w:szCs w:val="24"/>
        </w:rPr>
        <w:t xml:space="preserve"> αλλά να μπορεί κάθε παιδί και κάθε οικογένεια να πάει το παιδί </w:t>
      </w:r>
      <w:r>
        <w:rPr>
          <w:rFonts w:eastAsia="Times New Roman"/>
          <w:szCs w:val="24"/>
        </w:rPr>
        <w:t>σ</w:t>
      </w:r>
      <w:r w:rsidRPr="000A6905">
        <w:rPr>
          <w:rFonts w:eastAsia="Times New Roman"/>
          <w:szCs w:val="24"/>
        </w:rPr>
        <w:t xml:space="preserve">ε ένα </w:t>
      </w:r>
      <w:r>
        <w:rPr>
          <w:rFonts w:eastAsia="Times New Roman"/>
          <w:szCs w:val="24"/>
        </w:rPr>
        <w:t>κ</w:t>
      </w:r>
      <w:r w:rsidRPr="000A6905">
        <w:rPr>
          <w:rFonts w:eastAsia="Times New Roman"/>
          <w:szCs w:val="24"/>
        </w:rPr>
        <w:t xml:space="preserve">έντρο </w:t>
      </w:r>
      <w:r>
        <w:rPr>
          <w:rFonts w:eastAsia="Times New Roman"/>
          <w:szCs w:val="24"/>
        </w:rPr>
        <w:t>δ</w:t>
      </w:r>
      <w:r w:rsidRPr="000A6905">
        <w:rPr>
          <w:rFonts w:eastAsia="Times New Roman"/>
          <w:szCs w:val="24"/>
        </w:rPr>
        <w:t xml:space="preserve">ημιουργικής </w:t>
      </w:r>
      <w:r>
        <w:rPr>
          <w:rFonts w:eastAsia="Times New Roman"/>
          <w:szCs w:val="24"/>
        </w:rPr>
        <w:t>α</w:t>
      </w:r>
      <w:r w:rsidRPr="000A6905">
        <w:rPr>
          <w:rFonts w:eastAsia="Times New Roman"/>
          <w:szCs w:val="24"/>
        </w:rPr>
        <w:t>πασχόλησης</w:t>
      </w:r>
      <w:r>
        <w:rPr>
          <w:rFonts w:eastAsia="Times New Roman"/>
          <w:szCs w:val="24"/>
        </w:rPr>
        <w:t>.</w:t>
      </w:r>
      <w:r w:rsidRPr="000A6905">
        <w:rPr>
          <w:rFonts w:eastAsia="Times New Roman"/>
          <w:szCs w:val="24"/>
        </w:rPr>
        <w:t xml:space="preserve"> </w:t>
      </w:r>
      <w:r>
        <w:rPr>
          <w:rFonts w:eastAsia="Times New Roman"/>
          <w:szCs w:val="24"/>
        </w:rPr>
        <w:t>Α</w:t>
      </w:r>
      <w:r w:rsidRPr="000A6905">
        <w:rPr>
          <w:rFonts w:eastAsia="Times New Roman"/>
          <w:szCs w:val="24"/>
        </w:rPr>
        <w:t>υτό θα βοηθήσει πάρα πολύ στην εναρμόνιση επαγγελματικής και οικογενειακής ζωής</w:t>
      </w:r>
      <w:r>
        <w:rPr>
          <w:rFonts w:eastAsia="Times New Roman"/>
          <w:szCs w:val="24"/>
        </w:rPr>
        <w:t>.</w:t>
      </w:r>
      <w:r w:rsidRPr="000A6905">
        <w:rPr>
          <w:rFonts w:eastAsia="Times New Roman"/>
          <w:szCs w:val="24"/>
        </w:rPr>
        <w:t xml:space="preserve"> </w:t>
      </w:r>
      <w:r>
        <w:rPr>
          <w:rFonts w:eastAsia="Times New Roman"/>
          <w:szCs w:val="24"/>
        </w:rPr>
        <w:t>Α</w:t>
      </w:r>
      <w:r w:rsidRPr="000A6905">
        <w:rPr>
          <w:rFonts w:eastAsia="Times New Roman"/>
          <w:szCs w:val="24"/>
        </w:rPr>
        <w:t>υτό θα β</w:t>
      </w:r>
      <w:r w:rsidRPr="000A6905">
        <w:rPr>
          <w:rFonts w:eastAsia="Times New Roman"/>
          <w:szCs w:val="24"/>
        </w:rPr>
        <w:t xml:space="preserve">οηθήσει πάρα πολύ στο </w:t>
      </w:r>
      <w:r>
        <w:rPr>
          <w:rFonts w:eastAsia="Times New Roman"/>
          <w:szCs w:val="24"/>
        </w:rPr>
        <w:t xml:space="preserve">να ελαφρυνθεί η </w:t>
      </w:r>
      <w:r w:rsidRPr="000A6905">
        <w:rPr>
          <w:rFonts w:eastAsia="Times New Roman"/>
          <w:szCs w:val="24"/>
        </w:rPr>
        <w:t>μητέρα και οι γονείς γενικότερα</w:t>
      </w:r>
      <w:r>
        <w:rPr>
          <w:rFonts w:eastAsia="Times New Roman"/>
          <w:szCs w:val="24"/>
        </w:rPr>
        <w:t>,</w:t>
      </w:r>
      <w:r>
        <w:rPr>
          <w:rFonts w:eastAsia="Times New Roman"/>
          <w:szCs w:val="24"/>
        </w:rPr>
        <w:t xml:space="preserve"> βεβαίως</w:t>
      </w:r>
      <w:r>
        <w:rPr>
          <w:rFonts w:eastAsia="Times New Roman"/>
          <w:szCs w:val="24"/>
        </w:rPr>
        <w:t>,</w:t>
      </w:r>
      <w:r w:rsidRPr="000A6905">
        <w:rPr>
          <w:rFonts w:eastAsia="Times New Roman"/>
          <w:szCs w:val="24"/>
        </w:rPr>
        <w:t xml:space="preserve"> και να υπάρχει </w:t>
      </w:r>
      <w:r>
        <w:rPr>
          <w:rFonts w:eastAsia="Times New Roman"/>
          <w:szCs w:val="24"/>
        </w:rPr>
        <w:t xml:space="preserve">περισσότερη </w:t>
      </w:r>
      <w:r w:rsidRPr="000A6905">
        <w:rPr>
          <w:rFonts w:eastAsia="Times New Roman"/>
          <w:szCs w:val="24"/>
        </w:rPr>
        <w:t xml:space="preserve">θεσμική </w:t>
      </w:r>
      <w:r>
        <w:rPr>
          <w:rFonts w:eastAsia="Times New Roman"/>
          <w:szCs w:val="24"/>
        </w:rPr>
        <w:t>-</w:t>
      </w:r>
      <w:r w:rsidRPr="000A6905">
        <w:rPr>
          <w:rFonts w:eastAsia="Times New Roman"/>
          <w:szCs w:val="24"/>
        </w:rPr>
        <w:t>και στην πράξη</w:t>
      </w:r>
      <w:r>
        <w:rPr>
          <w:rFonts w:eastAsia="Times New Roman"/>
          <w:szCs w:val="24"/>
        </w:rPr>
        <w:t>-</w:t>
      </w:r>
      <w:r w:rsidRPr="000A6905">
        <w:rPr>
          <w:rFonts w:eastAsia="Times New Roman"/>
          <w:szCs w:val="24"/>
        </w:rPr>
        <w:t xml:space="preserve"> θωράκιση αυτού που λέμε </w:t>
      </w:r>
      <w:r>
        <w:rPr>
          <w:rFonts w:eastAsia="Times New Roman"/>
          <w:szCs w:val="24"/>
        </w:rPr>
        <w:t>«</w:t>
      </w:r>
      <w:r w:rsidRPr="000A6905">
        <w:rPr>
          <w:rFonts w:eastAsia="Times New Roman"/>
          <w:szCs w:val="24"/>
        </w:rPr>
        <w:t>ισότητα στήριξης οικογένειας</w:t>
      </w:r>
      <w:r>
        <w:rPr>
          <w:rFonts w:eastAsia="Times New Roman"/>
          <w:szCs w:val="24"/>
        </w:rPr>
        <w:t>»,</w:t>
      </w:r>
      <w:r w:rsidRPr="000A6905">
        <w:rPr>
          <w:rFonts w:eastAsia="Times New Roman"/>
          <w:szCs w:val="24"/>
        </w:rPr>
        <w:t xml:space="preserve"> άρα και ισότητα αυτού που έχει το περισσότερο βάρος</w:t>
      </w:r>
      <w:r>
        <w:rPr>
          <w:rFonts w:eastAsia="Times New Roman"/>
          <w:szCs w:val="24"/>
        </w:rPr>
        <w:t>.</w:t>
      </w:r>
      <w:r w:rsidRPr="000A6905">
        <w:rPr>
          <w:rFonts w:eastAsia="Times New Roman"/>
          <w:szCs w:val="24"/>
        </w:rPr>
        <w:t xml:space="preserve"> </w:t>
      </w:r>
      <w:r>
        <w:rPr>
          <w:rFonts w:eastAsia="Times New Roman"/>
          <w:szCs w:val="24"/>
        </w:rPr>
        <w:t>Κ</w:t>
      </w:r>
      <w:r w:rsidRPr="000A6905">
        <w:rPr>
          <w:rFonts w:eastAsia="Times New Roman"/>
          <w:szCs w:val="24"/>
        </w:rPr>
        <w:t xml:space="preserve">αι </w:t>
      </w:r>
      <w:r>
        <w:rPr>
          <w:rFonts w:eastAsia="Times New Roman"/>
          <w:szCs w:val="24"/>
        </w:rPr>
        <w:t xml:space="preserve">εκ </w:t>
      </w:r>
      <w:r w:rsidRPr="000A6905">
        <w:rPr>
          <w:rFonts w:eastAsia="Times New Roman"/>
          <w:szCs w:val="24"/>
        </w:rPr>
        <w:t>των πραγ</w:t>
      </w:r>
      <w:r w:rsidRPr="000A6905">
        <w:rPr>
          <w:rFonts w:eastAsia="Times New Roman"/>
          <w:szCs w:val="24"/>
        </w:rPr>
        <w:t xml:space="preserve">μάτων το περισσότερο βάρος </w:t>
      </w:r>
      <w:r>
        <w:rPr>
          <w:rFonts w:eastAsia="Times New Roman"/>
          <w:szCs w:val="24"/>
        </w:rPr>
        <w:t>το</w:t>
      </w:r>
      <w:r w:rsidRPr="000A6905">
        <w:rPr>
          <w:rFonts w:eastAsia="Times New Roman"/>
          <w:szCs w:val="24"/>
        </w:rPr>
        <w:t xml:space="preserve"> έχει η μητέρα</w:t>
      </w:r>
      <w:r>
        <w:rPr>
          <w:rFonts w:eastAsia="Times New Roman"/>
          <w:szCs w:val="24"/>
        </w:rPr>
        <w:t>,</w:t>
      </w:r>
      <w:r w:rsidRPr="000A6905">
        <w:rPr>
          <w:rFonts w:eastAsia="Times New Roman"/>
          <w:szCs w:val="24"/>
        </w:rPr>
        <w:t xml:space="preserve"> όπως και να το κάνουμε</w:t>
      </w:r>
      <w:r>
        <w:rPr>
          <w:rFonts w:eastAsia="Times New Roman"/>
          <w:szCs w:val="24"/>
        </w:rPr>
        <w:t>.</w:t>
      </w:r>
      <w:r w:rsidRPr="000A6905">
        <w:rPr>
          <w:rFonts w:eastAsia="Times New Roman"/>
          <w:szCs w:val="24"/>
        </w:rPr>
        <w:t xml:space="preserve"> Άρα είναι ένα </w:t>
      </w:r>
      <w:r w:rsidRPr="000A6905">
        <w:rPr>
          <w:rFonts w:eastAsia="Times New Roman"/>
          <w:szCs w:val="24"/>
        </w:rPr>
        <w:lastRenderedPageBreak/>
        <w:t xml:space="preserve">ζήτημα το οποίο </w:t>
      </w:r>
      <w:r>
        <w:rPr>
          <w:rFonts w:eastAsia="Times New Roman"/>
          <w:szCs w:val="24"/>
        </w:rPr>
        <w:t>υπε</w:t>
      </w:r>
      <w:r w:rsidRPr="000A6905">
        <w:rPr>
          <w:rFonts w:eastAsia="Times New Roman"/>
          <w:szCs w:val="24"/>
        </w:rPr>
        <w:t>ισέρχεται στην επί της ουσίας ισότητα των δύο φύλων και την εξάλειψη των διακρίσεων</w:t>
      </w:r>
      <w:r>
        <w:rPr>
          <w:rFonts w:eastAsia="Times New Roman"/>
          <w:szCs w:val="24"/>
        </w:rPr>
        <w:t xml:space="preserve">. </w:t>
      </w:r>
      <w:r w:rsidRPr="000A6905">
        <w:rPr>
          <w:rFonts w:eastAsia="Times New Roman"/>
          <w:szCs w:val="24"/>
        </w:rPr>
        <w:t>Είναι επομένως κάτι το οποίο θα πρέπει να το προχωρήσουμε</w:t>
      </w:r>
      <w:r>
        <w:rPr>
          <w:rFonts w:eastAsia="Times New Roman"/>
          <w:szCs w:val="24"/>
        </w:rPr>
        <w:t>.</w:t>
      </w:r>
    </w:p>
    <w:p w14:paraId="03A735BB" w14:textId="77777777" w:rsidR="00E615E6" w:rsidRDefault="00720F21">
      <w:pPr>
        <w:spacing w:after="0" w:line="600" w:lineRule="auto"/>
        <w:ind w:firstLine="720"/>
        <w:jc w:val="both"/>
        <w:rPr>
          <w:rFonts w:eastAsia="Times New Roman"/>
          <w:szCs w:val="24"/>
        </w:rPr>
      </w:pPr>
      <w:r>
        <w:rPr>
          <w:rFonts w:eastAsia="Times New Roman"/>
          <w:szCs w:val="24"/>
        </w:rPr>
        <w:t>Τ</w:t>
      </w:r>
      <w:r w:rsidRPr="00E15C40">
        <w:rPr>
          <w:rFonts w:eastAsia="Times New Roman"/>
          <w:szCs w:val="24"/>
        </w:rPr>
        <w:t xml:space="preserve">ελειώνω </w:t>
      </w:r>
      <w:r>
        <w:rPr>
          <w:rFonts w:eastAsia="Times New Roman"/>
          <w:szCs w:val="24"/>
        </w:rPr>
        <w:t>-</w:t>
      </w:r>
      <w:r w:rsidRPr="00E15C40">
        <w:rPr>
          <w:rFonts w:eastAsia="Times New Roman"/>
          <w:szCs w:val="24"/>
        </w:rPr>
        <w:t xml:space="preserve">και </w:t>
      </w:r>
      <w:r>
        <w:rPr>
          <w:rFonts w:eastAsia="Times New Roman"/>
          <w:szCs w:val="24"/>
        </w:rPr>
        <w:t>ε</w:t>
      </w:r>
      <w:r w:rsidRPr="00E15C40">
        <w:rPr>
          <w:rFonts w:eastAsia="Times New Roman"/>
          <w:szCs w:val="24"/>
        </w:rPr>
        <w:t>υχαριστώ</w:t>
      </w:r>
      <w:r>
        <w:rPr>
          <w:rFonts w:eastAsia="Times New Roman"/>
          <w:szCs w:val="24"/>
        </w:rPr>
        <w:t>,</w:t>
      </w:r>
      <w:r w:rsidRPr="00E15C40">
        <w:rPr>
          <w:rFonts w:eastAsia="Times New Roman"/>
          <w:szCs w:val="24"/>
        </w:rPr>
        <w:t xml:space="preserve"> κύριε Πρόεδρε</w:t>
      </w:r>
      <w:r>
        <w:rPr>
          <w:rFonts w:eastAsia="Times New Roman"/>
          <w:szCs w:val="24"/>
        </w:rPr>
        <w:t>-</w:t>
      </w:r>
      <w:r w:rsidRPr="00E15C40">
        <w:rPr>
          <w:rFonts w:eastAsia="Times New Roman"/>
          <w:szCs w:val="24"/>
        </w:rPr>
        <w:t xml:space="preserve"> </w:t>
      </w:r>
      <w:r>
        <w:rPr>
          <w:rFonts w:eastAsia="Times New Roman"/>
          <w:szCs w:val="24"/>
        </w:rPr>
        <w:t>με τη</w:t>
      </w:r>
      <w:r w:rsidRPr="00E15C40">
        <w:rPr>
          <w:rFonts w:eastAsia="Times New Roman"/>
          <w:szCs w:val="24"/>
        </w:rPr>
        <w:t xml:space="preserve"> θέση μας για την τροπολογία</w:t>
      </w:r>
      <w:r>
        <w:rPr>
          <w:rFonts w:eastAsia="Times New Roman"/>
          <w:szCs w:val="24"/>
        </w:rPr>
        <w:t>.</w:t>
      </w:r>
      <w:r w:rsidRPr="00E15C40">
        <w:rPr>
          <w:rFonts w:eastAsia="Times New Roman"/>
          <w:szCs w:val="24"/>
        </w:rPr>
        <w:t xml:space="preserve"> </w:t>
      </w:r>
      <w:r>
        <w:rPr>
          <w:rFonts w:eastAsia="Times New Roman"/>
          <w:szCs w:val="24"/>
        </w:rPr>
        <w:t xml:space="preserve">Επειδή και η Νέα Δημοκρατία την αντιμετώπισε </w:t>
      </w:r>
      <w:r w:rsidRPr="00E15C40">
        <w:rPr>
          <w:rFonts w:eastAsia="Times New Roman"/>
          <w:szCs w:val="24"/>
        </w:rPr>
        <w:t xml:space="preserve">αρνητικά ως μία παρέμβαση λίγες μέρες πριν </w:t>
      </w:r>
      <w:r>
        <w:rPr>
          <w:rFonts w:eastAsia="Times New Roman"/>
          <w:szCs w:val="24"/>
        </w:rPr>
        <w:t>από</w:t>
      </w:r>
      <w:r w:rsidRPr="00E15C40">
        <w:rPr>
          <w:rFonts w:eastAsia="Times New Roman"/>
          <w:szCs w:val="24"/>
        </w:rPr>
        <w:t xml:space="preserve"> τις εκλογές</w:t>
      </w:r>
      <w:r>
        <w:rPr>
          <w:rFonts w:eastAsia="Times New Roman"/>
          <w:szCs w:val="24"/>
        </w:rPr>
        <w:t>,</w:t>
      </w:r>
      <w:r w:rsidRPr="00E15C40">
        <w:rPr>
          <w:rFonts w:eastAsia="Times New Roman"/>
          <w:szCs w:val="24"/>
        </w:rPr>
        <w:t xml:space="preserve"> θέλω να θυμίσω στον κ</w:t>
      </w:r>
      <w:r>
        <w:rPr>
          <w:rFonts w:eastAsia="Times New Roman"/>
          <w:szCs w:val="24"/>
        </w:rPr>
        <w:t>.</w:t>
      </w:r>
      <w:r w:rsidRPr="00E15C40">
        <w:rPr>
          <w:rFonts w:eastAsia="Times New Roman"/>
          <w:szCs w:val="24"/>
        </w:rPr>
        <w:t xml:space="preserve"> </w:t>
      </w:r>
      <w:r>
        <w:rPr>
          <w:rFonts w:eastAsia="Times New Roman"/>
          <w:szCs w:val="24"/>
        </w:rPr>
        <w:t>Β</w:t>
      </w:r>
      <w:r w:rsidRPr="00E15C40">
        <w:rPr>
          <w:rFonts w:eastAsia="Times New Roman"/>
          <w:szCs w:val="24"/>
        </w:rPr>
        <w:t>ορίδη ότι ο</w:t>
      </w:r>
      <w:r>
        <w:rPr>
          <w:rFonts w:eastAsia="Times New Roman"/>
          <w:szCs w:val="24"/>
        </w:rPr>
        <w:t xml:space="preserve"> τότε</w:t>
      </w:r>
      <w:r w:rsidRPr="00E15C40">
        <w:rPr>
          <w:rFonts w:eastAsia="Times New Roman"/>
          <w:szCs w:val="24"/>
        </w:rPr>
        <w:t xml:space="preserve"> Υπουργός Εσωτερικών </w:t>
      </w:r>
      <w:r>
        <w:rPr>
          <w:rFonts w:eastAsia="Times New Roman"/>
          <w:szCs w:val="24"/>
        </w:rPr>
        <w:t>-α</w:t>
      </w:r>
      <w:r w:rsidRPr="00E15C40">
        <w:rPr>
          <w:rFonts w:eastAsia="Times New Roman"/>
          <w:szCs w:val="24"/>
        </w:rPr>
        <w:t>ν θυμάμαι καλά</w:t>
      </w:r>
      <w:r>
        <w:rPr>
          <w:rFonts w:eastAsia="Times New Roman"/>
          <w:szCs w:val="24"/>
        </w:rPr>
        <w:t>-</w:t>
      </w:r>
      <w:r w:rsidRPr="00E15C40">
        <w:rPr>
          <w:rFonts w:eastAsia="Times New Roman"/>
          <w:szCs w:val="24"/>
        </w:rPr>
        <w:t xml:space="preserve"> </w:t>
      </w:r>
      <w:r>
        <w:rPr>
          <w:rFonts w:eastAsia="Times New Roman"/>
          <w:szCs w:val="24"/>
        </w:rPr>
        <w:t xml:space="preserve">ο </w:t>
      </w:r>
      <w:r>
        <w:rPr>
          <w:rFonts w:eastAsia="Times New Roman"/>
          <w:szCs w:val="24"/>
        </w:rPr>
        <w:t xml:space="preserve">κ. </w:t>
      </w:r>
      <w:proofErr w:type="spellStart"/>
      <w:r>
        <w:rPr>
          <w:rFonts w:eastAsia="Times New Roman"/>
          <w:szCs w:val="24"/>
        </w:rPr>
        <w:t>Μι</w:t>
      </w:r>
      <w:r>
        <w:rPr>
          <w:rFonts w:eastAsia="Times New Roman"/>
          <w:szCs w:val="24"/>
        </w:rPr>
        <w:t>χελάκης</w:t>
      </w:r>
      <w:proofErr w:type="spellEnd"/>
      <w:r>
        <w:rPr>
          <w:rFonts w:eastAsia="Times New Roman"/>
          <w:szCs w:val="24"/>
        </w:rPr>
        <w:t xml:space="preserve"> </w:t>
      </w:r>
      <w:r w:rsidRPr="00E15C40">
        <w:rPr>
          <w:rFonts w:eastAsia="Times New Roman"/>
          <w:szCs w:val="24"/>
        </w:rPr>
        <w:t xml:space="preserve">έφερε λίγες μέρες πριν </w:t>
      </w:r>
      <w:r>
        <w:rPr>
          <w:rFonts w:eastAsia="Times New Roman"/>
          <w:szCs w:val="24"/>
        </w:rPr>
        <w:t xml:space="preserve">από </w:t>
      </w:r>
      <w:r w:rsidRPr="00E15C40">
        <w:rPr>
          <w:rFonts w:eastAsia="Times New Roman"/>
          <w:szCs w:val="24"/>
        </w:rPr>
        <w:t>τις ε</w:t>
      </w:r>
      <w:r>
        <w:rPr>
          <w:rFonts w:eastAsia="Times New Roman"/>
          <w:szCs w:val="24"/>
        </w:rPr>
        <w:t>κλογές μία τροπολογία που αύξανε</w:t>
      </w:r>
      <w:r w:rsidRPr="00E15C40">
        <w:rPr>
          <w:rFonts w:eastAsia="Times New Roman"/>
          <w:szCs w:val="24"/>
        </w:rPr>
        <w:t xml:space="preserve"> τον αριθμό των υποψηφίων από 50% των εκλεγομένων σε 100%</w:t>
      </w:r>
      <w:r>
        <w:rPr>
          <w:rFonts w:eastAsia="Times New Roman"/>
          <w:szCs w:val="24"/>
        </w:rPr>
        <w:t>.</w:t>
      </w:r>
      <w:r w:rsidRPr="00E15C40">
        <w:rPr>
          <w:rFonts w:eastAsia="Times New Roman"/>
          <w:szCs w:val="24"/>
        </w:rPr>
        <w:t xml:space="preserve"> </w:t>
      </w:r>
      <w:r>
        <w:rPr>
          <w:rFonts w:eastAsia="Times New Roman"/>
          <w:szCs w:val="24"/>
        </w:rPr>
        <w:t>Δηλαδή, ε</w:t>
      </w:r>
      <w:r w:rsidRPr="00E15C40">
        <w:rPr>
          <w:rFonts w:eastAsia="Times New Roman"/>
          <w:szCs w:val="24"/>
        </w:rPr>
        <w:t xml:space="preserve">ίναι μία πρακτική η οποία υπήρξε και τότε και </w:t>
      </w:r>
      <w:r>
        <w:rPr>
          <w:rFonts w:eastAsia="Times New Roman"/>
          <w:szCs w:val="24"/>
        </w:rPr>
        <w:t>ε</w:t>
      </w:r>
      <w:r w:rsidRPr="00E15C40">
        <w:rPr>
          <w:rFonts w:eastAsia="Times New Roman"/>
          <w:szCs w:val="24"/>
        </w:rPr>
        <w:t>ίναι αρνητική</w:t>
      </w:r>
      <w:r>
        <w:rPr>
          <w:rFonts w:eastAsia="Times New Roman"/>
          <w:szCs w:val="24"/>
        </w:rPr>
        <w:t xml:space="preserve">, </w:t>
      </w:r>
      <w:r w:rsidRPr="00E15C40">
        <w:rPr>
          <w:rFonts w:eastAsia="Times New Roman"/>
          <w:szCs w:val="24"/>
        </w:rPr>
        <w:t>είναι αρνητικό</w:t>
      </w:r>
      <w:r>
        <w:rPr>
          <w:rFonts w:eastAsia="Times New Roman"/>
          <w:szCs w:val="24"/>
        </w:rPr>
        <w:t>τατη, δ</w:t>
      </w:r>
      <w:r w:rsidRPr="00E15C40">
        <w:rPr>
          <w:rFonts w:eastAsia="Times New Roman"/>
          <w:szCs w:val="24"/>
        </w:rPr>
        <w:t>ιότι</w:t>
      </w:r>
      <w:r>
        <w:rPr>
          <w:rFonts w:eastAsia="Times New Roman"/>
          <w:szCs w:val="24"/>
        </w:rPr>
        <w:t>,</w:t>
      </w:r>
      <w:r>
        <w:rPr>
          <w:rFonts w:eastAsia="Times New Roman"/>
          <w:szCs w:val="24"/>
        </w:rPr>
        <w:t xml:space="preserve"> </w:t>
      </w:r>
      <w:r w:rsidRPr="00E15C40">
        <w:rPr>
          <w:rFonts w:eastAsia="Times New Roman"/>
          <w:szCs w:val="24"/>
        </w:rPr>
        <w:t xml:space="preserve">ενώ είχαν προχωρήσει </w:t>
      </w:r>
      <w:r>
        <w:rPr>
          <w:rFonts w:eastAsia="Times New Roman"/>
          <w:szCs w:val="24"/>
        </w:rPr>
        <w:t xml:space="preserve">οι </w:t>
      </w:r>
      <w:r w:rsidRPr="00E15C40">
        <w:rPr>
          <w:rFonts w:eastAsia="Times New Roman"/>
          <w:szCs w:val="24"/>
        </w:rPr>
        <w:t>δια</w:t>
      </w:r>
      <w:r w:rsidRPr="00E15C40">
        <w:rPr>
          <w:rFonts w:eastAsia="Times New Roman"/>
          <w:szCs w:val="24"/>
        </w:rPr>
        <w:t xml:space="preserve">δικασίες και είχαν ουσιαστικά καταρτιστεί </w:t>
      </w:r>
      <w:r>
        <w:rPr>
          <w:rFonts w:eastAsia="Times New Roman"/>
          <w:szCs w:val="24"/>
        </w:rPr>
        <w:t xml:space="preserve">οι </w:t>
      </w:r>
      <w:r w:rsidRPr="00E15C40">
        <w:rPr>
          <w:rFonts w:eastAsia="Times New Roman"/>
          <w:szCs w:val="24"/>
        </w:rPr>
        <w:t>συνδυασμοί</w:t>
      </w:r>
      <w:r>
        <w:rPr>
          <w:rFonts w:eastAsia="Times New Roman"/>
          <w:szCs w:val="24"/>
        </w:rPr>
        <w:t>,</w:t>
      </w:r>
      <w:r w:rsidRPr="00E15C40">
        <w:rPr>
          <w:rFonts w:eastAsia="Times New Roman"/>
          <w:szCs w:val="24"/>
        </w:rPr>
        <w:t xml:space="preserve"> λίγες μέρες πριν</w:t>
      </w:r>
      <w:r>
        <w:rPr>
          <w:rFonts w:eastAsia="Times New Roman"/>
          <w:szCs w:val="24"/>
        </w:rPr>
        <w:t>,</w:t>
      </w:r>
      <w:r w:rsidRPr="00E15C40">
        <w:rPr>
          <w:rFonts w:eastAsia="Times New Roman"/>
          <w:szCs w:val="24"/>
        </w:rPr>
        <w:t xml:space="preserve"> έχοντας δώσει την εσωτερική πληροφόρηση σε ορισμένους μόνο υποψηφίους </w:t>
      </w:r>
      <w:r>
        <w:rPr>
          <w:rFonts w:eastAsia="Times New Roman"/>
          <w:szCs w:val="24"/>
        </w:rPr>
        <w:t>-π</w:t>
      </w:r>
      <w:r w:rsidRPr="00E15C40">
        <w:rPr>
          <w:rFonts w:eastAsia="Times New Roman"/>
          <w:szCs w:val="24"/>
        </w:rPr>
        <w:t>ροφανώς φιλικά διακείμενο</w:t>
      </w:r>
      <w:r>
        <w:rPr>
          <w:rFonts w:eastAsia="Times New Roman"/>
          <w:szCs w:val="24"/>
        </w:rPr>
        <w:t>υ</w:t>
      </w:r>
      <w:r w:rsidRPr="00E15C40">
        <w:rPr>
          <w:rFonts w:eastAsia="Times New Roman"/>
          <w:szCs w:val="24"/>
        </w:rPr>
        <w:t xml:space="preserve">ς </w:t>
      </w:r>
      <w:r>
        <w:rPr>
          <w:rFonts w:eastAsia="Times New Roman"/>
          <w:szCs w:val="24"/>
        </w:rPr>
        <w:t>σ</w:t>
      </w:r>
      <w:r w:rsidRPr="00E15C40">
        <w:rPr>
          <w:rFonts w:eastAsia="Times New Roman"/>
          <w:szCs w:val="24"/>
        </w:rPr>
        <w:t>τον ίδιο</w:t>
      </w:r>
      <w:r>
        <w:rPr>
          <w:rFonts w:eastAsia="Times New Roman"/>
          <w:szCs w:val="24"/>
        </w:rPr>
        <w:t xml:space="preserve"> ή και σ</w:t>
      </w:r>
      <w:r w:rsidRPr="00E15C40">
        <w:rPr>
          <w:rFonts w:eastAsia="Times New Roman"/>
          <w:szCs w:val="24"/>
        </w:rPr>
        <w:t>το κόμμα του</w:t>
      </w:r>
      <w:r>
        <w:rPr>
          <w:rFonts w:eastAsia="Times New Roman"/>
          <w:szCs w:val="24"/>
        </w:rPr>
        <w:t>,</w:t>
      </w:r>
      <w:r w:rsidRPr="00E15C40">
        <w:rPr>
          <w:rFonts w:eastAsia="Times New Roman"/>
          <w:szCs w:val="24"/>
        </w:rPr>
        <w:t xml:space="preserve"> δεν μπορώ να το πω με βεβαιότητα</w:t>
      </w:r>
      <w:r>
        <w:rPr>
          <w:rFonts w:eastAsia="Times New Roman"/>
          <w:szCs w:val="24"/>
        </w:rPr>
        <w:t>-</w:t>
      </w:r>
      <w:r>
        <w:rPr>
          <w:rFonts w:eastAsia="Times New Roman"/>
          <w:szCs w:val="24"/>
        </w:rPr>
        <w:t>,</w:t>
      </w:r>
      <w:r w:rsidRPr="00E15C40">
        <w:rPr>
          <w:rFonts w:eastAsia="Times New Roman"/>
          <w:szCs w:val="24"/>
        </w:rPr>
        <w:t xml:space="preserve"> έκανε αυτή την </w:t>
      </w:r>
      <w:r w:rsidRPr="00E15C40">
        <w:rPr>
          <w:rFonts w:eastAsia="Times New Roman"/>
          <w:szCs w:val="24"/>
        </w:rPr>
        <w:t xml:space="preserve">τροποποίηση και </w:t>
      </w:r>
      <w:r>
        <w:rPr>
          <w:rFonts w:eastAsia="Times New Roman"/>
          <w:szCs w:val="24"/>
        </w:rPr>
        <w:t>είχε</w:t>
      </w:r>
      <w:r w:rsidRPr="00E15C40">
        <w:rPr>
          <w:rFonts w:eastAsia="Times New Roman"/>
          <w:szCs w:val="24"/>
        </w:rPr>
        <w:t xml:space="preserve"> έτοιμους τους άλλους </w:t>
      </w:r>
      <w:r>
        <w:rPr>
          <w:rFonts w:eastAsia="Times New Roman"/>
          <w:szCs w:val="24"/>
        </w:rPr>
        <w:t>πενήντα</w:t>
      </w:r>
      <w:r w:rsidRPr="00E15C40">
        <w:rPr>
          <w:rFonts w:eastAsia="Times New Roman"/>
          <w:szCs w:val="24"/>
        </w:rPr>
        <w:t xml:space="preserve"> και τους έβαλε </w:t>
      </w:r>
      <w:r>
        <w:rPr>
          <w:rFonts w:eastAsia="Times New Roman"/>
          <w:szCs w:val="24"/>
        </w:rPr>
        <w:t>υποψηφίους. Π</w:t>
      </w:r>
      <w:r w:rsidRPr="00E15C40">
        <w:rPr>
          <w:rFonts w:eastAsia="Times New Roman"/>
          <w:szCs w:val="24"/>
        </w:rPr>
        <w:t>αρ</w:t>
      </w:r>
      <w:r>
        <w:rPr>
          <w:rFonts w:eastAsia="Times New Roman"/>
          <w:szCs w:val="24"/>
        </w:rPr>
        <w:t xml:space="preserve">’ </w:t>
      </w:r>
      <w:r w:rsidRPr="00E15C40">
        <w:rPr>
          <w:rFonts w:eastAsia="Times New Roman"/>
          <w:szCs w:val="24"/>
        </w:rPr>
        <w:t>όλα αυτά</w:t>
      </w:r>
      <w:r>
        <w:rPr>
          <w:rFonts w:eastAsia="Times New Roman"/>
          <w:szCs w:val="24"/>
        </w:rPr>
        <w:t>,</w:t>
      </w:r>
      <w:r w:rsidRPr="00E15C40">
        <w:rPr>
          <w:rFonts w:eastAsia="Times New Roman"/>
          <w:szCs w:val="24"/>
        </w:rPr>
        <w:t xml:space="preserve"> γι</w:t>
      </w:r>
      <w:r>
        <w:rPr>
          <w:rFonts w:eastAsia="Times New Roman"/>
          <w:szCs w:val="24"/>
        </w:rPr>
        <w:t>’</w:t>
      </w:r>
      <w:r w:rsidRPr="00E15C40">
        <w:rPr>
          <w:rFonts w:eastAsia="Times New Roman"/>
          <w:szCs w:val="24"/>
        </w:rPr>
        <w:t xml:space="preserve"> αυτόν τον οποίο λέγεται ότι </w:t>
      </w:r>
      <w:r w:rsidRPr="00E15C40">
        <w:rPr>
          <w:rFonts w:eastAsia="Times New Roman"/>
          <w:szCs w:val="24"/>
        </w:rPr>
        <w:lastRenderedPageBreak/>
        <w:t>έγινε αυτή η ρύθμιση</w:t>
      </w:r>
      <w:r>
        <w:rPr>
          <w:rFonts w:eastAsia="Times New Roman"/>
          <w:szCs w:val="24"/>
        </w:rPr>
        <w:t>,</w:t>
      </w:r>
      <w:r w:rsidRPr="00E15C40">
        <w:rPr>
          <w:rFonts w:eastAsia="Times New Roman"/>
          <w:szCs w:val="24"/>
        </w:rPr>
        <w:t xml:space="preserve"> </w:t>
      </w:r>
      <w:r>
        <w:rPr>
          <w:rFonts w:eastAsia="Times New Roman"/>
          <w:szCs w:val="24"/>
        </w:rPr>
        <w:t xml:space="preserve">τις έχασε τις </w:t>
      </w:r>
      <w:r w:rsidRPr="00E15C40">
        <w:rPr>
          <w:rFonts w:eastAsia="Times New Roman"/>
          <w:szCs w:val="24"/>
        </w:rPr>
        <w:t>εκλογές</w:t>
      </w:r>
      <w:r>
        <w:rPr>
          <w:rFonts w:eastAsia="Times New Roman"/>
          <w:szCs w:val="24"/>
        </w:rPr>
        <w:t>.</w:t>
      </w:r>
      <w:r w:rsidRPr="00E15C40">
        <w:rPr>
          <w:rFonts w:eastAsia="Times New Roman"/>
          <w:szCs w:val="24"/>
        </w:rPr>
        <w:t xml:space="preserve"> </w:t>
      </w:r>
      <w:r>
        <w:rPr>
          <w:rFonts w:eastAsia="Times New Roman"/>
          <w:szCs w:val="24"/>
        </w:rPr>
        <w:t xml:space="preserve">Τις έχασε </w:t>
      </w:r>
      <w:r w:rsidRPr="00E15C40">
        <w:rPr>
          <w:rFonts w:eastAsia="Times New Roman"/>
          <w:szCs w:val="24"/>
        </w:rPr>
        <w:t>παταγωδώς</w:t>
      </w:r>
      <w:r>
        <w:rPr>
          <w:rFonts w:eastAsia="Times New Roman"/>
          <w:szCs w:val="24"/>
        </w:rPr>
        <w:t>.</w:t>
      </w:r>
    </w:p>
    <w:p w14:paraId="03A735BC" w14:textId="77777777" w:rsidR="00E615E6" w:rsidRDefault="00720F21">
      <w:pPr>
        <w:spacing w:after="0" w:line="600" w:lineRule="auto"/>
        <w:ind w:firstLine="720"/>
        <w:jc w:val="both"/>
        <w:rPr>
          <w:rFonts w:eastAsia="Times New Roman"/>
          <w:szCs w:val="24"/>
        </w:rPr>
      </w:pPr>
      <w:r>
        <w:rPr>
          <w:rFonts w:eastAsia="Times New Roman"/>
          <w:szCs w:val="24"/>
        </w:rPr>
        <w:t>Ο</w:t>
      </w:r>
      <w:r w:rsidRPr="00E15C40">
        <w:rPr>
          <w:rFonts w:eastAsia="Times New Roman"/>
          <w:szCs w:val="24"/>
        </w:rPr>
        <w:t>λοκληρώνω</w:t>
      </w:r>
      <w:r>
        <w:rPr>
          <w:rFonts w:eastAsia="Times New Roman"/>
          <w:szCs w:val="24"/>
        </w:rPr>
        <w:t>,</w:t>
      </w:r>
      <w:r w:rsidRPr="00E15C40">
        <w:rPr>
          <w:rFonts w:eastAsia="Times New Roman"/>
          <w:szCs w:val="24"/>
        </w:rPr>
        <w:t xml:space="preserve"> κύριε Πρόεδρε</w:t>
      </w:r>
      <w:r>
        <w:rPr>
          <w:rFonts w:eastAsia="Times New Roman"/>
          <w:szCs w:val="24"/>
        </w:rPr>
        <w:t>,</w:t>
      </w:r>
      <w:r w:rsidRPr="00E15C40">
        <w:rPr>
          <w:rFonts w:eastAsia="Times New Roman"/>
          <w:szCs w:val="24"/>
        </w:rPr>
        <w:t xml:space="preserve"> λέγοντας ότι δεν θα βοηθήσουν αυτές </w:t>
      </w:r>
      <w:r>
        <w:rPr>
          <w:rFonts w:eastAsia="Times New Roman"/>
          <w:szCs w:val="24"/>
        </w:rPr>
        <w:t xml:space="preserve">οι </w:t>
      </w:r>
      <w:r>
        <w:rPr>
          <w:rFonts w:eastAsia="Times New Roman"/>
          <w:szCs w:val="24"/>
        </w:rPr>
        <w:t>ρυθμίσεις. Ο</w:t>
      </w:r>
      <w:r w:rsidRPr="00E15C40">
        <w:rPr>
          <w:rFonts w:eastAsia="Times New Roman"/>
          <w:szCs w:val="24"/>
        </w:rPr>
        <w:t>ύτε η Κουντουρά ούτε ο κ</w:t>
      </w:r>
      <w:r>
        <w:rPr>
          <w:rFonts w:eastAsia="Times New Roman"/>
          <w:szCs w:val="24"/>
        </w:rPr>
        <w:t>.</w:t>
      </w:r>
      <w:r w:rsidRPr="00E15C40">
        <w:rPr>
          <w:rFonts w:eastAsia="Times New Roman"/>
          <w:szCs w:val="24"/>
        </w:rPr>
        <w:t xml:space="preserve"> </w:t>
      </w:r>
      <w:proofErr w:type="spellStart"/>
      <w:r>
        <w:rPr>
          <w:rFonts w:eastAsia="Times New Roman"/>
          <w:szCs w:val="24"/>
        </w:rPr>
        <w:t>Δ</w:t>
      </w:r>
      <w:r w:rsidRPr="00E15C40">
        <w:rPr>
          <w:rFonts w:eastAsia="Times New Roman"/>
          <w:szCs w:val="24"/>
        </w:rPr>
        <w:t>ανέλλης</w:t>
      </w:r>
      <w:proofErr w:type="spellEnd"/>
      <w:r w:rsidRPr="00E15C40">
        <w:rPr>
          <w:rFonts w:eastAsia="Times New Roman"/>
          <w:szCs w:val="24"/>
        </w:rPr>
        <w:t xml:space="preserve"> ούτε κάποιος άλλος </w:t>
      </w:r>
      <w:r>
        <w:rPr>
          <w:rFonts w:eastAsia="Times New Roman"/>
          <w:szCs w:val="24"/>
        </w:rPr>
        <w:t>θ</w:t>
      </w:r>
      <w:r w:rsidRPr="00E15C40">
        <w:rPr>
          <w:rFonts w:eastAsia="Times New Roman"/>
          <w:szCs w:val="24"/>
        </w:rPr>
        <w:t>α σώσουν τον ΣΥΡΙΖΑ ή δεν θα σωθούν μέσω του ΣΥΡΙΖΑ</w:t>
      </w:r>
      <w:r>
        <w:rPr>
          <w:rFonts w:eastAsia="Times New Roman"/>
          <w:szCs w:val="24"/>
        </w:rPr>
        <w:t>,</w:t>
      </w:r>
      <w:r w:rsidRPr="00E15C40">
        <w:rPr>
          <w:rFonts w:eastAsia="Times New Roman"/>
          <w:szCs w:val="24"/>
        </w:rPr>
        <w:t xml:space="preserve"> σε κα</w:t>
      </w:r>
      <w:r>
        <w:rPr>
          <w:rFonts w:eastAsia="Times New Roman"/>
          <w:szCs w:val="24"/>
        </w:rPr>
        <w:t>μ</w:t>
      </w:r>
      <w:r w:rsidRPr="00E15C40">
        <w:rPr>
          <w:rFonts w:eastAsia="Times New Roman"/>
          <w:szCs w:val="24"/>
        </w:rPr>
        <w:t>μία περίπτωση</w:t>
      </w:r>
      <w:r>
        <w:rPr>
          <w:rFonts w:eastAsia="Times New Roman"/>
          <w:szCs w:val="24"/>
        </w:rPr>
        <w:t>.</w:t>
      </w:r>
      <w:r w:rsidRPr="00E15C40">
        <w:rPr>
          <w:rFonts w:eastAsia="Times New Roman"/>
          <w:szCs w:val="24"/>
        </w:rPr>
        <w:t xml:space="preserve"> </w:t>
      </w:r>
      <w:r>
        <w:rPr>
          <w:rFonts w:eastAsia="Times New Roman"/>
          <w:szCs w:val="24"/>
        </w:rPr>
        <w:t>Ν</w:t>
      </w:r>
      <w:r w:rsidRPr="00E15C40">
        <w:rPr>
          <w:rFonts w:eastAsia="Times New Roman"/>
          <w:szCs w:val="24"/>
        </w:rPr>
        <w:t xml:space="preserve">ομίζω ότι </w:t>
      </w:r>
      <w:r>
        <w:rPr>
          <w:rFonts w:eastAsia="Times New Roman"/>
          <w:szCs w:val="24"/>
        </w:rPr>
        <w:t xml:space="preserve">οι </w:t>
      </w:r>
      <w:r w:rsidRPr="00E15C40">
        <w:rPr>
          <w:rFonts w:eastAsia="Times New Roman"/>
          <w:szCs w:val="24"/>
        </w:rPr>
        <w:t>κανόνες</w:t>
      </w:r>
      <w:r>
        <w:rPr>
          <w:rFonts w:eastAsia="Times New Roman"/>
          <w:szCs w:val="24"/>
        </w:rPr>
        <w:t>,</w:t>
      </w:r>
      <w:r w:rsidRPr="00E15C40">
        <w:rPr>
          <w:rFonts w:eastAsia="Times New Roman"/>
          <w:szCs w:val="24"/>
        </w:rPr>
        <w:t xml:space="preserve"> </w:t>
      </w:r>
      <w:r>
        <w:rPr>
          <w:rFonts w:eastAsia="Times New Roman"/>
          <w:szCs w:val="24"/>
        </w:rPr>
        <w:t xml:space="preserve">εφόσον είναι θεσμοθετημένοι, </w:t>
      </w:r>
      <w:r w:rsidRPr="00E15C40">
        <w:rPr>
          <w:rFonts w:eastAsia="Times New Roman"/>
          <w:szCs w:val="24"/>
        </w:rPr>
        <w:t>θα πρέπει να τηρούνται</w:t>
      </w:r>
      <w:r>
        <w:rPr>
          <w:rFonts w:eastAsia="Times New Roman"/>
          <w:szCs w:val="24"/>
        </w:rPr>
        <w:t>,</w:t>
      </w:r>
      <w:r w:rsidRPr="00E15C40">
        <w:rPr>
          <w:rFonts w:eastAsia="Times New Roman"/>
          <w:szCs w:val="24"/>
        </w:rPr>
        <w:t xml:space="preserve"> όχι για κανένα</w:t>
      </w:r>
      <w:r>
        <w:rPr>
          <w:rFonts w:eastAsia="Times New Roman"/>
          <w:szCs w:val="24"/>
        </w:rPr>
        <w:t>ν</w:t>
      </w:r>
      <w:r w:rsidRPr="00E15C40">
        <w:rPr>
          <w:rFonts w:eastAsia="Times New Roman"/>
          <w:szCs w:val="24"/>
        </w:rPr>
        <w:t xml:space="preserve"> άλλο</w:t>
      </w:r>
      <w:r>
        <w:rPr>
          <w:rFonts w:eastAsia="Times New Roman"/>
          <w:szCs w:val="24"/>
        </w:rPr>
        <w:t>ν</w:t>
      </w:r>
      <w:r w:rsidRPr="00E15C40">
        <w:rPr>
          <w:rFonts w:eastAsia="Times New Roman"/>
          <w:szCs w:val="24"/>
        </w:rPr>
        <w:t xml:space="preserve"> λόγο</w:t>
      </w:r>
      <w:r>
        <w:rPr>
          <w:rFonts w:eastAsia="Times New Roman"/>
          <w:szCs w:val="24"/>
        </w:rPr>
        <w:t>,</w:t>
      </w:r>
      <w:r w:rsidRPr="00E15C40">
        <w:rPr>
          <w:rFonts w:eastAsia="Times New Roman"/>
          <w:szCs w:val="24"/>
        </w:rPr>
        <w:t xml:space="preserve"> αλλά γιατί </w:t>
      </w:r>
      <w:r w:rsidRPr="00E15C40">
        <w:rPr>
          <w:rFonts w:eastAsia="Times New Roman"/>
          <w:szCs w:val="24"/>
        </w:rPr>
        <w:t>πρέπει να είναι γνωστά τα πάντα πριν</w:t>
      </w:r>
      <w:r>
        <w:rPr>
          <w:rFonts w:eastAsia="Times New Roman"/>
          <w:szCs w:val="24"/>
        </w:rPr>
        <w:t xml:space="preserve">. </w:t>
      </w:r>
    </w:p>
    <w:p w14:paraId="03A735BD" w14:textId="77777777" w:rsidR="00E615E6" w:rsidRDefault="00720F21">
      <w:pPr>
        <w:spacing w:after="0" w:line="600" w:lineRule="auto"/>
        <w:ind w:firstLine="720"/>
        <w:jc w:val="both"/>
        <w:rPr>
          <w:rFonts w:eastAsia="Times New Roman"/>
          <w:szCs w:val="24"/>
        </w:rPr>
      </w:pPr>
      <w:r>
        <w:rPr>
          <w:rFonts w:eastAsia="Times New Roman"/>
          <w:szCs w:val="24"/>
        </w:rPr>
        <w:t>Αυτό ε</w:t>
      </w:r>
      <w:r w:rsidRPr="00E15C40">
        <w:rPr>
          <w:rFonts w:eastAsia="Times New Roman"/>
          <w:szCs w:val="24"/>
        </w:rPr>
        <w:t xml:space="preserve">ίναι δεδομένο </w:t>
      </w:r>
      <w:r>
        <w:rPr>
          <w:rFonts w:eastAsia="Times New Roman"/>
          <w:szCs w:val="24"/>
        </w:rPr>
        <w:t xml:space="preserve">για τον κ. </w:t>
      </w:r>
      <w:r w:rsidRPr="00E15C40">
        <w:rPr>
          <w:rFonts w:eastAsia="Times New Roman"/>
          <w:szCs w:val="24"/>
        </w:rPr>
        <w:t>Μωραΐτη</w:t>
      </w:r>
      <w:r>
        <w:rPr>
          <w:rFonts w:eastAsia="Times New Roman"/>
          <w:szCs w:val="24"/>
        </w:rPr>
        <w:t>.</w:t>
      </w:r>
      <w:r w:rsidRPr="00E15C40">
        <w:rPr>
          <w:rFonts w:eastAsia="Times New Roman"/>
          <w:szCs w:val="24"/>
        </w:rPr>
        <w:t xml:space="preserve"> </w:t>
      </w:r>
      <w:r>
        <w:rPr>
          <w:rFonts w:eastAsia="Times New Roman"/>
          <w:szCs w:val="24"/>
        </w:rPr>
        <w:t>Δ</w:t>
      </w:r>
      <w:r w:rsidRPr="00E15C40">
        <w:rPr>
          <w:rFonts w:eastAsia="Times New Roman"/>
          <w:szCs w:val="24"/>
        </w:rPr>
        <w:t>εν πρόκειται να τους προσθέ</w:t>
      </w:r>
      <w:r>
        <w:rPr>
          <w:rFonts w:eastAsia="Times New Roman"/>
          <w:szCs w:val="24"/>
        </w:rPr>
        <w:t>σ</w:t>
      </w:r>
      <w:r w:rsidRPr="00E15C40">
        <w:rPr>
          <w:rFonts w:eastAsia="Times New Roman"/>
          <w:szCs w:val="24"/>
        </w:rPr>
        <w:t>ει τίποτα</w:t>
      </w:r>
      <w:r>
        <w:rPr>
          <w:rFonts w:eastAsia="Times New Roman"/>
          <w:szCs w:val="24"/>
        </w:rPr>
        <w:t>.</w:t>
      </w:r>
      <w:r w:rsidRPr="00E15C40">
        <w:rPr>
          <w:rFonts w:eastAsia="Times New Roman"/>
          <w:szCs w:val="24"/>
        </w:rPr>
        <w:t xml:space="preserve"> </w:t>
      </w:r>
      <w:r>
        <w:rPr>
          <w:rFonts w:eastAsia="Times New Roman"/>
          <w:szCs w:val="24"/>
        </w:rPr>
        <w:t>Ί</w:t>
      </w:r>
      <w:r w:rsidRPr="00E15C40">
        <w:rPr>
          <w:rFonts w:eastAsia="Times New Roman"/>
          <w:szCs w:val="24"/>
        </w:rPr>
        <w:t>σα-ίσα που όλη αυτή η διαδικασία η οποία έγινε δημιούργησε αντανακλαστικά</w:t>
      </w:r>
      <w:r>
        <w:rPr>
          <w:rFonts w:eastAsia="Times New Roman"/>
          <w:szCs w:val="24"/>
        </w:rPr>
        <w:t>.</w:t>
      </w:r>
      <w:r w:rsidRPr="00E15C40">
        <w:rPr>
          <w:rFonts w:eastAsia="Times New Roman"/>
          <w:szCs w:val="24"/>
        </w:rPr>
        <w:t xml:space="preserve"> </w:t>
      </w:r>
      <w:r>
        <w:rPr>
          <w:rFonts w:eastAsia="Times New Roman"/>
          <w:szCs w:val="24"/>
        </w:rPr>
        <w:t xml:space="preserve">Κίνησε </w:t>
      </w:r>
      <w:r w:rsidRPr="00E15C40">
        <w:rPr>
          <w:rFonts w:eastAsia="Times New Roman"/>
          <w:szCs w:val="24"/>
        </w:rPr>
        <w:t>τα αντανακλαστικά των ανθρώπων της παράταξής μας και α</w:t>
      </w:r>
      <w:r w:rsidRPr="00E15C40">
        <w:rPr>
          <w:rFonts w:eastAsia="Times New Roman"/>
          <w:szCs w:val="24"/>
        </w:rPr>
        <w:t>υτό το βλέπουμε καθημερινά</w:t>
      </w:r>
      <w:r>
        <w:rPr>
          <w:rFonts w:eastAsia="Times New Roman"/>
          <w:szCs w:val="24"/>
        </w:rPr>
        <w:t>.</w:t>
      </w:r>
      <w:r w:rsidRPr="00E15C40">
        <w:rPr>
          <w:rFonts w:eastAsia="Times New Roman"/>
          <w:szCs w:val="24"/>
        </w:rPr>
        <w:t xml:space="preserve"> </w:t>
      </w:r>
      <w:r>
        <w:rPr>
          <w:rFonts w:eastAsia="Times New Roman"/>
          <w:szCs w:val="24"/>
        </w:rPr>
        <w:t xml:space="preserve">Θα έλεγα </w:t>
      </w:r>
      <w:r w:rsidRPr="00E15C40">
        <w:rPr>
          <w:rFonts w:eastAsia="Times New Roman"/>
          <w:szCs w:val="24"/>
        </w:rPr>
        <w:t>ότι θα έπρεπε να στείλουμε μία ανθοδέσμη στον κ</w:t>
      </w:r>
      <w:r>
        <w:rPr>
          <w:rFonts w:eastAsia="Times New Roman"/>
          <w:szCs w:val="24"/>
        </w:rPr>
        <w:t>.</w:t>
      </w:r>
      <w:r w:rsidRPr="00E15C40">
        <w:rPr>
          <w:rFonts w:eastAsia="Times New Roman"/>
          <w:szCs w:val="24"/>
        </w:rPr>
        <w:t xml:space="preserve"> Τσίπρα</w:t>
      </w:r>
      <w:r>
        <w:rPr>
          <w:rFonts w:eastAsia="Times New Roman"/>
          <w:szCs w:val="24"/>
        </w:rPr>
        <w:t>,</w:t>
      </w:r>
      <w:r>
        <w:rPr>
          <w:rFonts w:eastAsia="Times New Roman"/>
          <w:szCs w:val="24"/>
        </w:rPr>
        <w:t xml:space="preserve"> αντί να τον</w:t>
      </w:r>
      <w:r w:rsidRPr="00E15C40">
        <w:rPr>
          <w:rFonts w:eastAsia="Times New Roman"/>
          <w:szCs w:val="24"/>
        </w:rPr>
        <w:t xml:space="preserve"> κατηγορούμε που προέβη σε αυτή την </w:t>
      </w:r>
      <w:r>
        <w:rPr>
          <w:rFonts w:eastAsia="Times New Roman"/>
          <w:szCs w:val="24"/>
        </w:rPr>
        <w:t>ατσούμπαλη</w:t>
      </w:r>
      <w:r w:rsidRPr="00E15C40">
        <w:rPr>
          <w:rFonts w:eastAsia="Times New Roman"/>
          <w:szCs w:val="24"/>
        </w:rPr>
        <w:t xml:space="preserve"> πράξη </w:t>
      </w:r>
      <w:r>
        <w:rPr>
          <w:rFonts w:eastAsia="Times New Roman"/>
          <w:szCs w:val="24"/>
        </w:rPr>
        <w:t>κ</w:t>
      </w:r>
      <w:r w:rsidRPr="00E15C40">
        <w:rPr>
          <w:rFonts w:eastAsia="Times New Roman"/>
          <w:szCs w:val="24"/>
        </w:rPr>
        <w:t xml:space="preserve">αι την ασεβή πράξη προς την παράταξή </w:t>
      </w:r>
      <w:r>
        <w:rPr>
          <w:rFonts w:eastAsia="Times New Roman"/>
          <w:szCs w:val="24"/>
        </w:rPr>
        <w:t>μας, διότι μας ωφέλησε. Ε</w:t>
      </w:r>
      <w:r w:rsidRPr="00E15C40">
        <w:rPr>
          <w:rFonts w:eastAsia="Times New Roman"/>
          <w:szCs w:val="24"/>
        </w:rPr>
        <w:t>γώ τουλάχιστον τον ευχαριστώ δημοσί</w:t>
      </w:r>
      <w:r w:rsidRPr="00E15C40">
        <w:rPr>
          <w:rFonts w:eastAsia="Times New Roman"/>
          <w:szCs w:val="24"/>
        </w:rPr>
        <w:t>ως και μέσα στο Κοινοβούλιο</w:t>
      </w:r>
      <w:r>
        <w:rPr>
          <w:rFonts w:eastAsia="Times New Roman"/>
          <w:szCs w:val="24"/>
        </w:rPr>
        <w:t>.</w:t>
      </w:r>
    </w:p>
    <w:p w14:paraId="03A735BE" w14:textId="77777777" w:rsidR="00E615E6" w:rsidRDefault="00720F21">
      <w:pPr>
        <w:spacing w:after="0" w:line="600" w:lineRule="auto"/>
        <w:ind w:firstLine="720"/>
        <w:jc w:val="both"/>
        <w:rPr>
          <w:rFonts w:eastAsia="Times New Roman"/>
          <w:szCs w:val="24"/>
        </w:rPr>
      </w:pPr>
      <w:r>
        <w:rPr>
          <w:rFonts w:eastAsia="Times New Roman"/>
          <w:szCs w:val="24"/>
        </w:rPr>
        <w:lastRenderedPageBreak/>
        <w:t>Η</w:t>
      </w:r>
      <w:r w:rsidRPr="00E15C40">
        <w:rPr>
          <w:rFonts w:eastAsia="Times New Roman"/>
          <w:szCs w:val="24"/>
        </w:rPr>
        <w:t xml:space="preserve"> τροπολογία αυτή νομίζω</w:t>
      </w:r>
      <w:r>
        <w:rPr>
          <w:rFonts w:eastAsia="Times New Roman"/>
          <w:szCs w:val="24"/>
        </w:rPr>
        <w:t xml:space="preserve"> ότι είναι</w:t>
      </w:r>
      <w:r w:rsidRPr="00E15C40">
        <w:rPr>
          <w:rFonts w:eastAsia="Times New Roman"/>
          <w:szCs w:val="24"/>
        </w:rPr>
        <w:t xml:space="preserve"> πέρα από κάθε λογική</w:t>
      </w:r>
      <w:r>
        <w:rPr>
          <w:rFonts w:eastAsia="Times New Roman"/>
          <w:szCs w:val="24"/>
        </w:rPr>
        <w:t>.</w:t>
      </w:r>
      <w:r w:rsidRPr="00E15C40">
        <w:rPr>
          <w:rFonts w:eastAsia="Times New Roman"/>
          <w:szCs w:val="24"/>
        </w:rPr>
        <w:t xml:space="preserve"> </w:t>
      </w:r>
      <w:r>
        <w:rPr>
          <w:rFonts w:eastAsia="Times New Roman"/>
          <w:szCs w:val="24"/>
        </w:rPr>
        <w:t>Ι</w:t>
      </w:r>
      <w:r w:rsidRPr="00E15C40">
        <w:rPr>
          <w:rFonts w:eastAsia="Times New Roman"/>
          <w:szCs w:val="24"/>
        </w:rPr>
        <w:t>σχύει κάτι</w:t>
      </w:r>
      <w:r>
        <w:rPr>
          <w:rFonts w:eastAsia="Times New Roman"/>
          <w:szCs w:val="24"/>
        </w:rPr>
        <w:t xml:space="preserve"> σύμφωνα με τους κανόνες. Έ</w:t>
      </w:r>
      <w:r w:rsidRPr="00E15C40">
        <w:rPr>
          <w:rFonts w:eastAsia="Times New Roman"/>
          <w:szCs w:val="24"/>
        </w:rPr>
        <w:t xml:space="preserve">τσι κι αλλιώς </w:t>
      </w:r>
      <w:r>
        <w:rPr>
          <w:rFonts w:eastAsia="Times New Roman"/>
          <w:szCs w:val="24"/>
        </w:rPr>
        <w:t xml:space="preserve">στις </w:t>
      </w:r>
      <w:r w:rsidRPr="00E15C40">
        <w:rPr>
          <w:rFonts w:eastAsia="Times New Roman"/>
          <w:szCs w:val="24"/>
        </w:rPr>
        <w:t>15 Ιουνίου</w:t>
      </w:r>
      <w:r>
        <w:rPr>
          <w:rFonts w:eastAsia="Times New Roman"/>
          <w:szCs w:val="24"/>
        </w:rPr>
        <w:t>,</w:t>
      </w:r>
      <w:r w:rsidRPr="00E15C40">
        <w:rPr>
          <w:rFonts w:eastAsia="Times New Roman"/>
          <w:szCs w:val="24"/>
        </w:rPr>
        <w:t xml:space="preserve"> εφόσον εκλεγ</w:t>
      </w:r>
      <w:r>
        <w:rPr>
          <w:rFonts w:eastAsia="Times New Roman"/>
          <w:szCs w:val="24"/>
        </w:rPr>
        <w:t>ούν</w:t>
      </w:r>
      <w:r w:rsidRPr="00E15C40">
        <w:rPr>
          <w:rFonts w:eastAsia="Times New Roman"/>
          <w:szCs w:val="24"/>
        </w:rPr>
        <w:t xml:space="preserve"> </w:t>
      </w:r>
      <w:r>
        <w:rPr>
          <w:rFonts w:eastAsia="Times New Roman"/>
          <w:szCs w:val="24"/>
        </w:rPr>
        <w:t>-</w:t>
      </w:r>
      <w:r w:rsidRPr="00E15C40">
        <w:rPr>
          <w:rFonts w:eastAsia="Times New Roman"/>
          <w:szCs w:val="24"/>
        </w:rPr>
        <w:t xml:space="preserve">αλλά δεν πρόκειται να εκλεγούν λόγω πίεσης που </w:t>
      </w:r>
      <w:r>
        <w:rPr>
          <w:rFonts w:eastAsia="Times New Roman"/>
          <w:szCs w:val="24"/>
        </w:rPr>
        <w:t>έχουν</w:t>
      </w:r>
      <w:r w:rsidRPr="00E15C40">
        <w:rPr>
          <w:rFonts w:eastAsia="Times New Roman"/>
          <w:szCs w:val="24"/>
        </w:rPr>
        <w:t xml:space="preserve"> στο ψηφοδέλτι</w:t>
      </w:r>
      <w:r>
        <w:rPr>
          <w:rFonts w:eastAsia="Times New Roman"/>
          <w:szCs w:val="24"/>
        </w:rPr>
        <w:t>ό</w:t>
      </w:r>
      <w:r w:rsidRPr="00E15C40">
        <w:rPr>
          <w:rFonts w:eastAsia="Times New Roman"/>
          <w:szCs w:val="24"/>
        </w:rPr>
        <w:t xml:space="preserve"> </w:t>
      </w:r>
      <w:r>
        <w:rPr>
          <w:rFonts w:eastAsia="Times New Roman"/>
          <w:szCs w:val="24"/>
        </w:rPr>
        <w:t>τους-</w:t>
      </w:r>
      <w:r>
        <w:rPr>
          <w:rFonts w:eastAsia="Times New Roman"/>
          <w:szCs w:val="24"/>
        </w:rPr>
        <w:t>,</w:t>
      </w:r>
      <w:r w:rsidRPr="00E15C40">
        <w:rPr>
          <w:rFonts w:eastAsia="Times New Roman"/>
          <w:szCs w:val="24"/>
        </w:rPr>
        <w:t xml:space="preserve"> θα πρέπει να παραιτηθούν</w:t>
      </w:r>
      <w:r>
        <w:rPr>
          <w:rFonts w:eastAsia="Times New Roman"/>
          <w:szCs w:val="24"/>
        </w:rPr>
        <w:t>, όπως</w:t>
      </w:r>
      <w:r w:rsidRPr="00E15C40">
        <w:rPr>
          <w:rFonts w:eastAsia="Times New Roman"/>
          <w:szCs w:val="24"/>
        </w:rPr>
        <w:t xml:space="preserve"> είπε </w:t>
      </w:r>
      <w:r>
        <w:rPr>
          <w:rFonts w:eastAsia="Times New Roman"/>
          <w:szCs w:val="24"/>
        </w:rPr>
        <w:t xml:space="preserve">και ο κ. </w:t>
      </w:r>
      <w:proofErr w:type="spellStart"/>
      <w:r>
        <w:rPr>
          <w:rFonts w:eastAsia="Times New Roman"/>
          <w:szCs w:val="24"/>
        </w:rPr>
        <w:t>Χαρίτσης</w:t>
      </w:r>
      <w:proofErr w:type="spellEnd"/>
      <w:r>
        <w:rPr>
          <w:rFonts w:eastAsia="Times New Roman"/>
          <w:szCs w:val="24"/>
        </w:rPr>
        <w:t>. Τ</w:t>
      </w:r>
      <w:r w:rsidRPr="00E15C40">
        <w:rPr>
          <w:rFonts w:eastAsia="Times New Roman"/>
          <w:szCs w:val="24"/>
        </w:rPr>
        <w:t>ότε</w:t>
      </w:r>
      <w:r>
        <w:rPr>
          <w:rFonts w:eastAsia="Times New Roman"/>
          <w:szCs w:val="24"/>
        </w:rPr>
        <w:t>,</w:t>
      </w:r>
      <w:r w:rsidRPr="00E15C40">
        <w:rPr>
          <w:rFonts w:eastAsia="Times New Roman"/>
          <w:szCs w:val="24"/>
        </w:rPr>
        <w:t xml:space="preserve"> </w:t>
      </w:r>
      <w:r>
        <w:rPr>
          <w:rFonts w:eastAsia="Times New Roman"/>
          <w:szCs w:val="24"/>
        </w:rPr>
        <w:t>δ</w:t>
      </w:r>
      <w:r w:rsidRPr="00E15C40">
        <w:rPr>
          <w:rFonts w:eastAsia="Times New Roman"/>
          <w:szCs w:val="24"/>
        </w:rPr>
        <w:t>ηλαδή</w:t>
      </w:r>
      <w:r>
        <w:rPr>
          <w:rFonts w:eastAsia="Times New Roman"/>
          <w:szCs w:val="24"/>
        </w:rPr>
        <w:t>,</w:t>
      </w:r>
      <w:r w:rsidRPr="00E15C40">
        <w:rPr>
          <w:rFonts w:eastAsia="Times New Roman"/>
          <w:szCs w:val="24"/>
        </w:rPr>
        <w:t xml:space="preserve"> δεν θα υπάρχει θέμα</w:t>
      </w:r>
      <w:r>
        <w:rPr>
          <w:rFonts w:eastAsia="Times New Roman"/>
          <w:szCs w:val="24"/>
        </w:rPr>
        <w:t>,</w:t>
      </w:r>
      <w:r w:rsidRPr="00E15C40">
        <w:rPr>
          <w:rFonts w:eastAsia="Times New Roman"/>
          <w:szCs w:val="24"/>
        </w:rPr>
        <w:t xml:space="preserve"> αφού θα γίνουν </w:t>
      </w:r>
      <w:r>
        <w:rPr>
          <w:rFonts w:eastAsia="Times New Roman"/>
          <w:szCs w:val="24"/>
        </w:rPr>
        <w:t xml:space="preserve">οι </w:t>
      </w:r>
      <w:r w:rsidRPr="00E15C40">
        <w:rPr>
          <w:rFonts w:eastAsia="Times New Roman"/>
          <w:szCs w:val="24"/>
        </w:rPr>
        <w:t>εκλογές τον Οκτώβρη</w:t>
      </w:r>
      <w:r>
        <w:rPr>
          <w:rFonts w:eastAsia="Times New Roman"/>
          <w:szCs w:val="24"/>
        </w:rPr>
        <w:t>,</w:t>
      </w:r>
      <w:r w:rsidRPr="00E15C40">
        <w:rPr>
          <w:rFonts w:eastAsia="Times New Roman"/>
          <w:szCs w:val="24"/>
        </w:rPr>
        <w:t xml:space="preserve"> όπως λέει </w:t>
      </w:r>
      <w:r>
        <w:rPr>
          <w:rFonts w:eastAsia="Times New Roman"/>
          <w:szCs w:val="24"/>
        </w:rPr>
        <w:t xml:space="preserve">ο </w:t>
      </w:r>
      <w:r w:rsidRPr="00E15C40">
        <w:rPr>
          <w:rFonts w:eastAsia="Times New Roman"/>
          <w:szCs w:val="24"/>
        </w:rPr>
        <w:t>Πρωθυπουργός</w:t>
      </w:r>
      <w:r>
        <w:rPr>
          <w:rFonts w:eastAsia="Times New Roman"/>
          <w:szCs w:val="24"/>
        </w:rPr>
        <w:t>;</w:t>
      </w:r>
      <w:r w:rsidRPr="00E15C40">
        <w:rPr>
          <w:rFonts w:eastAsia="Times New Roman"/>
          <w:szCs w:val="24"/>
        </w:rPr>
        <w:t xml:space="preserve"> </w:t>
      </w:r>
      <w:r>
        <w:rPr>
          <w:rFonts w:eastAsia="Times New Roman"/>
          <w:szCs w:val="24"/>
        </w:rPr>
        <w:t>Δ</w:t>
      </w:r>
      <w:r w:rsidRPr="00E15C40">
        <w:rPr>
          <w:rFonts w:eastAsia="Times New Roman"/>
          <w:szCs w:val="24"/>
        </w:rPr>
        <w:t xml:space="preserve">εν θα υπάρξει θέμα από </w:t>
      </w:r>
      <w:r>
        <w:rPr>
          <w:rFonts w:eastAsia="Times New Roman"/>
          <w:szCs w:val="24"/>
        </w:rPr>
        <w:t>ε</w:t>
      </w:r>
      <w:r w:rsidRPr="00E15C40">
        <w:rPr>
          <w:rFonts w:eastAsia="Times New Roman"/>
          <w:szCs w:val="24"/>
        </w:rPr>
        <w:t>κεί και πέρα</w:t>
      </w:r>
      <w:r>
        <w:rPr>
          <w:rFonts w:eastAsia="Times New Roman"/>
          <w:szCs w:val="24"/>
        </w:rPr>
        <w:t xml:space="preserve">; </w:t>
      </w:r>
    </w:p>
    <w:p w14:paraId="03A735BF" w14:textId="77777777" w:rsidR="00E615E6" w:rsidRDefault="00720F21">
      <w:pPr>
        <w:spacing w:after="0" w:line="600" w:lineRule="auto"/>
        <w:ind w:firstLine="720"/>
        <w:jc w:val="both"/>
        <w:rPr>
          <w:rFonts w:eastAsia="Times New Roman"/>
          <w:szCs w:val="24"/>
        </w:rPr>
      </w:pPr>
      <w:r>
        <w:rPr>
          <w:rFonts w:eastAsia="Times New Roman"/>
          <w:szCs w:val="24"/>
        </w:rPr>
        <w:t xml:space="preserve">Αυτά είναι τερτίπια, μέθοδοι, </w:t>
      </w:r>
      <w:proofErr w:type="spellStart"/>
      <w:r w:rsidRPr="00E15C40">
        <w:rPr>
          <w:rFonts w:eastAsia="Times New Roman"/>
          <w:szCs w:val="24"/>
        </w:rPr>
        <w:t>τακτικισμοί</w:t>
      </w:r>
      <w:proofErr w:type="spellEnd"/>
      <w:r>
        <w:rPr>
          <w:rFonts w:eastAsia="Times New Roman"/>
          <w:szCs w:val="24"/>
        </w:rPr>
        <w:t>,</w:t>
      </w:r>
      <w:r w:rsidRPr="00E15C40">
        <w:rPr>
          <w:rFonts w:eastAsia="Times New Roman"/>
          <w:szCs w:val="24"/>
        </w:rPr>
        <w:t xml:space="preserve"> που δεν ωφελούν</w:t>
      </w:r>
      <w:r>
        <w:rPr>
          <w:rFonts w:eastAsia="Times New Roman"/>
          <w:szCs w:val="24"/>
        </w:rPr>
        <w:t>.</w:t>
      </w:r>
      <w:r w:rsidRPr="00E15C40">
        <w:rPr>
          <w:rFonts w:eastAsia="Times New Roman"/>
          <w:szCs w:val="24"/>
        </w:rPr>
        <w:t xml:space="preserve"> </w:t>
      </w:r>
      <w:r>
        <w:rPr>
          <w:rFonts w:eastAsia="Times New Roman"/>
          <w:szCs w:val="24"/>
        </w:rPr>
        <w:t>Δ</w:t>
      </w:r>
      <w:r w:rsidRPr="00E15C40">
        <w:rPr>
          <w:rFonts w:eastAsia="Times New Roman"/>
          <w:szCs w:val="24"/>
        </w:rPr>
        <w:t>εν ωφελούν</w:t>
      </w:r>
      <w:r>
        <w:rPr>
          <w:rFonts w:eastAsia="Times New Roman"/>
          <w:szCs w:val="24"/>
        </w:rPr>
        <w:t>!</w:t>
      </w:r>
      <w:r w:rsidRPr="00E15C40">
        <w:rPr>
          <w:rFonts w:eastAsia="Times New Roman"/>
          <w:szCs w:val="24"/>
        </w:rPr>
        <w:t xml:space="preserve"> </w:t>
      </w:r>
      <w:r>
        <w:rPr>
          <w:rFonts w:eastAsia="Times New Roman"/>
          <w:szCs w:val="24"/>
        </w:rPr>
        <w:t>Η απόφαση του ελληνικού λαού ν</w:t>
      </w:r>
      <w:r w:rsidRPr="00E15C40">
        <w:rPr>
          <w:rFonts w:eastAsia="Times New Roman"/>
          <w:szCs w:val="24"/>
        </w:rPr>
        <w:t>ομίζω ότι θα έρθει και δεν θα επηρεαστεί από όλα αυτά</w:t>
      </w:r>
      <w:r>
        <w:rPr>
          <w:rFonts w:eastAsia="Times New Roman"/>
          <w:szCs w:val="24"/>
        </w:rPr>
        <w:t>.</w:t>
      </w:r>
    </w:p>
    <w:p w14:paraId="03A735C0" w14:textId="77777777" w:rsidR="00E615E6" w:rsidRDefault="00720F21">
      <w:pPr>
        <w:spacing w:after="0" w:line="600" w:lineRule="auto"/>
        <w:ind w:firstLine="720"/>
        <w:jc w:val="both"/>
        <w:rPr>
          <w:rFonts w:eastAsia="Times New Roman"/>
          <w:szCs w:val="24"/>
        </w:rPr>
      </w:pPr>
      <w:r>
        <w:rPr>
          <w:rFonts w:eastAsia="Times New Roman"/>
          <w:szCs w:val="24"/>
        </w:rPr>
        <w:t>Ε</w:t>
      </w:r>
      <w:r w:rsidRPr="00E15C40">
        <w:rPr>
          <w:rFonts w:eastAsia="Times New Roman"/>
          <w:szCs w:val="24"/>
        </w:rPr>
        <w:t>μείς και καταψηφίζουμε τη συγκεκριμένη διάταξη</w:t>
      </w:r>
      <w:r>
        <w:rPr>
          <w:rFonts w:eastAsia="Times New Roman"/>
          <w:szCs w:val="24"/>
        </w:rPr>
        <w:t>,</w:t>
      </w:r>
      <w:r w:rsidRPr="00E15C40">
        <w:rPr>
          <w:rFonts w:eastAsia="Times New Roman"/>
          <w:szCs w:val="24"/>
        </w:rPr>
        <w:t xml:space="preserve"> παρ</w:t>
      </w:r>
      <w:r>
        <w:rPr>
          <w:rFonts w:eastAsia="Times New Roman"/>
          <w:szCs w:val="24"/>
        </w:rPr>
        <w:t xml:space="preserve">’ </w:t>
      </w:r>
      <w:r w:rsidRPr="00E15C40">
        <w:rPr>
          <w:rFonts w:eastAsia="Times New Roman"/>
          <w:szCs w:val="24"/>
        </w:rPr>
        <w:t>ότι ψηφίζουμε και είναι γνωστή η δημιουργική τοποθέτησ</w:t>
      </w:r>
      <w:r>
        <w:rPr>
          <w:rFonts w:eastAsia="Times New Roman"/>
          <w:szCs w:val="24"/>
        </w:rPr>
        <w:t>ή</w:t>
      </w:r>
      <w:r w:rsidRPr="00E15C40">
        <w:rPr>
          <w:rFonts w:eastAsia="Times New Roman"/>
          <w:szCs w:val="24"/>
        </w:rPr>
        <w:t xml:space="preserve"> μας για σημαντικά άρθρα που περιλαμβάνει το νομο</w:t>
      </w:r>
      <w:r w:rsidRPr="00E15C40">
        <w:rPr>
          <w:rFonts w:eastAsia="Times New Roman"/>
          <w:szCs w:val="24"/>
        </w:rPr>
        <w:t xml:space="preserve">σχέδιο </w:t>
      </w:r>
      <w:r>
        <w:rPr>
          <w:rFonts w:eastAsia="Times New Roman"/>
          <w:szCs w:val="24"/>
        </w:rPr>
        <w:t>-</w:t>
      </w:r>
      <w:r w:rsidRPr="00E15C40">
        <w:rPr>
          <w:rFonts w:eastAsia="Times New Roman"/>
          <w:szCs w:val="24"/>
        </w:rPr>
        <w:t>να το πω αυτό</w:t>
      </w:r>
      <w:r>
        <w:rPr>
          <w:rFonts w:eastAsia="Times New Roman"/>
          <w:szCs w:val="24"/>
        </w:rPr>
        <w:t xml:space="preserve">-, πλην όμως </w:t>
      </w:r>
      <w:r w:rsidRPr="00E15C40">
        <w:rPr>
          <w:rFonts w:eastAsia="Times New Roman"/>
          <w:szCs w:val="24"/>
        </w:rPr>
        <w:t xml:space="preserve">ακυρώνεται αυτή η προσπάθεια από τη φιλοσοφία </w:t>
      </w:r>
      <w:r>
        <w:rPr>
          <w:rFonts w:eastAsia="Times New Roman"/>
          <w:szCs w:val="24"/>
        </w:rPr>
        <w:t>«</w:t>
      </w:r>
      <w:r w:rsidRPr="00E15C40">
        <w:rPr>
          <w:rFonts w:eastAsia="Times New Roman"/>
          <w:szCs w:val="24"/>
        </w:rPr>
        <w:t>να περάσουμε και κάποια πράγματα</w:t>
      </w:r>
      <w:r>
        <w:rPr>
          <w:rFonts w:eastAsia="Times New Roman"/>
          <w:szCs w:val="24"/>
        </w:rPr>
        <w:t>,</w:t>
      </w:r>
      <w:r w:rsidRPr="00E15C40">
        <w:rPr>
          <w:rFonts w:eastAsia="Times New Roman"/>
          <w:szCs w:val="24"/>
        </w:rPr>
        <w:t xml:space="preserve"> έτσι</w:t>
      </w:r>
      <w:r>
        <w:rPr>
          <w:rFonts w:eastAsia="Times New Roman"/>
          <w:szCs w:val="24"/>
        </w:rPr>
        <w:t>,</w:t>
      </w:r>
      <w:r w:rsidRPr="00E15C40">
        <w:rPr>
          <w:rFonts w:eastAsia="Times New Roman"/>
          <w:szCs w:val="24"/>
        </w:rPr>
        <w:t xml:space="preserve"> </w:t>
      </w:r>
      <w:r>
        <w:rPr>
          <w:rFonts w:eastAsia="Times New Roman"/>
          <w:szCs w:val="24"/>
        </w:rPr>
        <w:t>όπως-</w:t>
      </w:r>
      <w:r>
        <w:rPr>
          <w:rFonts w:eastAsia="Times New Roman"/>
          <w:szCs w:val="24"/>
        </w:rPr>
        <w:t>όπως,</w:t>
      </w:r>
      <w:r w:rsidRPr="00E15C40">
        <w:rPr>
          <w:rFonts w:eastAsia="Times New Roman"/>
          <w:szCs w:val="24"/>
        </w:rPr>
        <w:t xml:space="preserve"> για να προχωρήσει η κατάσταση</w:t>
      </w:r>
      <w:r>
        <w:rPr>
          <w:rFonts w:eastAsia="Times New Roman"/>
          <w:szCs w:val="24"/>
        </w:rPr>
        <w:t>».</w:t>
      </w:r>
    </w:p>
    <w:p w14:paraId="03A735C1" w14:textId="77777777" w:rsidR="00E615E6" w:rsidRDefault="00720F21">
      <w:pPr>
        <w:spacing w:after="0" w:line="600" w:lineRule="auto"/>
        <w:ind w:firstLine="720"/>
        <w:jc w:val="both"/>
        <w:rPr>
          <w:rFonts w:eastAsia="Times New Roman"/>
          <w:szCs w:val="24"/>
        </w:rPr>
      </w:pPr>
      <w:r>
        <w:rPr>
          <w:rFonts w:eastAsia="Times New Roman"/>
          <w:szCs w:val="24"/>
        </w:rPr>
        <w:t>Γ</w:t>
      </w:r>
      <w:r w:rsidRPr="00E15C40">
        <w:rPr>
          <w:rFonts w:eastAsia="Times New Roman"/>
          <w:szCs w:val="24"/>
        </w:rPr>
        <w:t>ι</w:t>
      </w:r>
      <w:r>
        <w:rPr>
          <w:rFonts w:eastAsia="Times New Roman"/>
          <w:szCs w:val="24"/>
        </w:rPr>
        <w:t>α</w:t>
      </w:r>
      <w:r w:rsidRPr="00E15C40">
        <w:rPr>
          <w:rFonts w:eastAsia="Times New Roman"/>
          <w:szCs w:val="24"/>
        </w:rPr>
        <w:t xml:space="preserve"> αυτό θεωρώ ότι θα πρέπει </w:t>
      </w:r>
      <w:r>
        <w:rPr>
          <w:rFonts w:eastAsia="Times New Roman"/>
          <w:szCs w:val="24"/>
        </w:rPr>
        <w:t>πραγματικά</w:t>
      </w:r>
      <w:r>
        <w:rPr>
          <w:rFonts w:eastAsia="Times New Roman"/>
          <w:szCs w:val="24"/>
        </w:rPr>
        <w:t>,</w:t>
      </w:r>
      <w:r>
        <w:rPr>
          <w:rFonts w:eastAsia="Times New Roman"/>
          <w:szCs w:val="24"/>
        </w:rPr>
        <w:t xml:space="preserve"> έστω και την τελευταία στιγμή</w:t>
      </w:r>
      <w:r>
        <w:rPr>
          <w:rFonts w:eastAsia="Times New Roman"/>
          <w:szCs w:val="24"/>
        </w:rPr>
        <w:t>,</w:t>
      </w:r>
      <w:r>
        <w:rPr>
          <w:rFonts w:eastAsia="Times New Roman"/>
          <w:szCs w:val="24"/>
        </w:rPr>
        <w:t xml:space="preserve"> να την </w:t>
      </w:r>
      <w:r w:rsidRPr="00D16306">
        <w:rPr>
          <w:rFonts w:eastAsia="Times New Roman"/>
          <w:szCs w:val="24"/>
        </w:rPr>
        <w:t>αποσύρει</w:t>
      </w:r>
      <w:r>
        <w:rPr>
          <w:rFonts w:eastAsia="Times New Roman"/>
          <w:szCs w:val="24"/>
        </w:rPr>
        <w:t>. Α</w:t>
      </w:r>
      <w:r w:rsidRPr="00E15C40">
        <w:rPr>
          <w:rFonts w:eastAsia="Times New Roman"/>
          <w:szCs w:val="24"/>
        </w:rPr>
        <w:t>υτ</w:t>
      </w:r>
      <w:r w:rsidRPr="00E15C40">
        <w:rPr>
          <w:rFonts w:eastAsia="Times New Roman"/>
          <w:szCs w:val="24"/>
        </w:rPr>
        <w:t xml:space="preserve">ή η τροπολογία </w:t>
      </w:r>
      <w:r>
        <w:rPr>
          <w:rFonts w:eastAsia="Times New Roman"/>
          <w:szCs w:val="24"/>
        </w:rPr>
        <w:t xml:space="preserve">δεν προσφέρει τίποτα, </w:t>
      </w:r>
      <w:r w:rsidRPr="00E15C40">
        <w:rPr>
          <w:rFonts w:eastAsia="Times New Roman"/>
          <w:szCs w:val="24"/>
        </w:rPr>
        <w:t>ούτε στην Κυβέρνηση ούτε στο</w:t>
      </w:r>
      <w:r>
        <w:rPr>
          <w:rFonts w:eastAsia="Times New Roman"/>
          <w:szCs w:val="24"/>
        </w:rPr>
        <w:t>ν</w:t>
      </w:r>
      <w:r w:rsidRPr="00E15C40">
        <w:rPr>
          <w:rFonts w:eastAsia="Times New Roman"/>
          <w:szCs w:val="24"/>
        </w:rPr>
        <w:t xml:space="preserve"> ΣΥΡΙΖΑ ούτε </w:t>
      </w:r>
      <w:r w:rsidRPr="00E15C40">
        <w:rPr>
          <w:rFonts w:eastAsia="Times New Roman"/>
          <w:szCs w:val="24"/>
        </w:rPr>
        <w:lastRenderedPageBreak/>
        <w:t>στον κ</w:t>
      </w:r>
      <w:r>
        <w:rPr>
          <w:rFonts w:eastAsia="Times New Roman"/>
          <w:szCs w:val="24"/>
        </w:rPr>
        <w:t>.</w:t>
      </w:r>
      <w:r w:rsidRPr="00E15C40">
        <w:rPr>
          <w:rFonts w:eastAsia="Times New Roman"/>
          <w:szCs w:val="24"/>
        </w:rPr>
        <w:t xml:space="preserve"> Τσίπρα και να προχωρήσουμε με το ισχύον καθεστώς σεβασμού </w:t>
      </w:r>
      <w:r>
        <w:rPr>
          <w:rFonts w:eastAsia="Times New Roman"/>
          <w:szCs w:val="24"/>
        </w:rPr>
        <w:t xml:space="preserve">στους </w:t>
      </w:r>
      <w:r w:rsidRPr="00E15C40">
        <w:rPr>
          <w:rFonts w:eastAsia="Times New Roman"/>
          <w:szCs w:val="24"/>
        </w:rPr>
        <w:t>διακριτούς ρόλους Βουλευτή και Ευρωβουλευτή</w:t>
      </w:r>
      <w:r>
        <w:rPr>
          <w:rFonts w:eastAsia="Times New Roman"/>
          <w:szCs w:val="24"/>
        </w:rPr>
        <w:t>,</w:t>
      </w:r>
      <w:r w:rsidRPr="00E15C40">
        <w:rPr>
          <w:rFonts w:eastAsia="Times New Roman"/>
          <w:szCs w:val="24"/>
        </w:rPr>
        <w:t xml:space="preserve"> </w:t>
      </w:r>
      <w:r>
        <w:rPr>
          <w:rFonts w:eastAsia="Times New Roman"/>
          <w:szCs w:val="24"/>
        </w:rPr>
        <w:t>για να μπορέσει</w:t>
      </w:r>
      <w:r w:rsidRPr="00E15C40">
        <w:rPr>
          <w:rFonts w:eastAsia="Times New Roman"/>
          <w:szCs w:val="24"/>
        </w:rPr>
        <w:t xml:space="preserve"> πραγματικά </w:t>
      </w:r>
      <w:r>
        <w:rPr>
          <w:rFonts w:eastAsia="Times New Roman"/>
          <w:szCs w:val="24"/>
        </w:rPr>
        <w:t xml:space="preserve">να </w:t>
      </w:r>
      <w:r w:rsidRPr="00E15C40">
        <w:rPr>
          <w:rFonts w:eastAsia="Times New Roman"/>
          <w:szCs w:val="24"/>
        </w:rPr>
        <w:t>έχει τη δυνατότητα να κρίνει ο</w:t>
      </w:r>
      <w:r w:rsidRPr="00E15C40">
        <w:rPr>
          <w:rFonts w:eastAsia="Times New Roman"/>
          <w:szCs w:val="24"/>
        </w:rPr>
        <w:t xml:space="preserve"> ελληνικός λαός χωρίς τα τερτίπια αυτά</w:t>
      </w:r>
      <w:r>
        <w:rPr>
          <w:rFonts w:eastAsia="Times New Roman"/>
          <w:szCs w:val="24"/>
        </w:rPr>
        <w:t>.</w:t>
      </w:r>
    </w:p>
    <w:p w14:paraId="03A735C2" w14:textId="77777777" w:rsidR="00E615E6" w:rsidRDefault="00720F21">
      <w:pPr>
        <w:spacing w:after="0" w:line="600" w:lineRule="auto"/>
        <w:ind w:firstLine="720"/>
        <w:jc w:val="both"/>
        <w:rPr>
          <w:rFonts w:eastAsia="Times New Roman"/>
          <w:szCs w:val="24"/>
        </w:rPr>
      </w:pPr>
      <w:r>
        <w:rPr>
          <w:rFonts w:eastAsia="Times New Roman"/>
          <w:szCs w:val="24"/>
        </w:rPr>
        <w:t>Ε</w:t>
      </w:r>
      <w:r w:rsidRPr="00E15C40">
        <w:rPr>
          <w:rFonts w:eastAsia="Times New Roman"/>
          <w:szCs w:val="24"/>
        </w:rPr>
        <w:t>υχαριστώ</w:t>
      </w:r>
      <w:r>
        <w:rPr>
          <w:rFonts w:eastAsia="Times New Roman"/>
          <w:szCs w:val="24"/>
        </w:rPr>
        <w:t>,</w:t>
      </w:r>
      <w:r w:rsidRPr="00E15C40">
        <w:rPr>
          <w:rFonts w:eastAsia="Times New Roman"/>
          <w:szCs w:val="24"/>
        </w:rPr>
        <w:t xml:space="preserve"> κύριε Πρόεδρε</w:t>
      </w:r>
      <w:r>
        <w:rPr>
          <w:rFonts w:eastAsia="Times New Roman"/>
          <w:szCs w:val="24"/>
        </w:rPr>
        <w:t>,</w:t>
      </w:r>
      <w:r w:rsidRPr="00E15C40">
        <w:rPr>
          <w:rFonts w:eastAsia="Times New Roman"/>
          <w:szCs w:val="24"/>
        </w:rPr>
        <w:t xml:space="preserve"> και συγνώμη για την παράταση του χρόνου της ομιλίας μου</w:t>
      </w:r>
      <w:r>
        <w:rPr>
          <w:rFonts w:eastAsia="Times New Roman"/>
          <w:szCs w:val="24"/>
        </w:rPr>
        <w:t>.</w:t>
      </w:r>
    </w:p>
    <w:p w14:paraId="03A735C3" w14:textId="77777777" w:rsidR="00E615E6" w:rsidRDefault="00720F21">
      <w:pPr>
        <w:spacing w:after="0" w:line="600" w:lineRule="auto"/>
        <w:ind w:firstLine="720"/>
        <w:jc w:val="center"/>
        <w:rPr>
          <w:rFonts w:eastAsia="Times New Roman" w:cs="Times New Roman"/>
          <w:szCs w:val="24"/>
        </w:rPr>
      </w:pPr>
      <w:r w:rsidRPr="005204DF">
        <w:rPr>
          <w:rFonts w:eastAsia="Times New Roman" w:cs="Times New Roman"/>
          <w:szCs w:val="24"/>
        </w:rPr>
        <w:t>(Χειροκροτήματα από την πτέρυγα της Δημοκρατικής Συμπαράταξης)</w:t>
      </w:r>
    </w:p>
    <w:p w14:paraId="03A735C4" w14:textId="77777777" w:rsidR="00E615E6" w:rsidRDefault="00720F21">
      <w:pPr>
        <w:spacing w:after="0" w:line="600" w:lineRule="auto"/>
        <w:ind w:firstLine="720"/>
        <w:jc w:val="both"/>
        <w:rPr>
          <w:rFonts w:eastAsia="Times New Roman"/>
          <w:szCs w:val="24"/>
        </w:rPr>
      </w:pPr>
      <w:r w:rsidRPr="00D16306">
        <w:rPr>
          <w:rFonts w:eastAsia="Times New Roman"/>
          <w:b/>
          <w:szCs w:val="24"/>
        </w:rPr>
        <w:t xml:space="preserve">ΠΡΟΕΔΡΕΥΩΝ (Δημήτριος </w:t>
      </w:r>
      <w:proofErr w:type="spellStart"/>
      <w:r w:rsidRPr="00D16306">
        <w:rPr>
          <w:rFonts w:eastAsia="Times New Roman"/>
          <w:b/>
          <w:szCs w:val="24"/>
        </w:rPr>
        <w:t>Κρεμαστινός</w:t>
      </w:r>
      <w:proofErr w:type="spellEnd"/>
      <w:r w:rsidRPr="00D16306">
        <w:rPr>
          <w:rFonts w:eastAsia="Times New Roman"/>
          <w:b/>
          <w:szCs w:val="24"/>
        </w:rPr>
        <w:t>):</w:t>
      </w:r>
      <w:r>
        <w:rPr>
          <w:rFonts w:eastAsia="Times New Roman"/>
          <w:szCs w:val="24"/>
        </w:rPr>
        <w:t xml:space="preserve"> Και εγώ ευχαριστώ.</w:t>
      </w:r>
    </w:p>
    <w:p w14:paraId="03A735C5" w14:textId="77777777" w:rsidR="00E615E6" w:rsidRDefault="00720F21">
      <w:pPr>
        <w:spacing w:after="0" w:line="600" w:lineRule="auto"/>
        <w:ind w:firstLine="720"/>
        <w:jc w:val="both"/>
        <w:rPr>
          <w:rFonts w:eastAsia="Times New Roman"/>
          <w:szCs w:val="24"/>
        </w:rPr>
      </w:pPr>
      <w:r w:rsidRPr="007D408A">
        <w:rPr>
          <w:rFonts w:eastAsia="Times New Roman"/>
          <w:b/>
          <w:szCs w:val="24"/>
        </w:rPr>
        <w:t>ΝΙΝΑ ΚΑΣΙΜΑΤΗ:</w:t>
      </w:r>
      <w:r>
        <w:rPr>
          <w:rFonts w:eastAsia="Times New Roman"/>
          <w:szCs w:val="24"/>
        </w:rPr>
        <w:t xml:space="preserve"> </w:t>
      </w:r>
      <w:r>
        <w:rPr>
          <w:rFonts w:eastAsia="Times New Roman"/>
          <w:szCs w:val="24"/>
        </w:rPr>
        <w:t>Κ</w:t>
      </w:r>
      <w:r w:rsidRPr="000A6905">
        <w:rPr>
          <w:rFonts w:eastAsia="Times New Roman"/>
          <w:szCs w:val="24"/>
        </w:rPr>
        <w:t xml:space="preserve">ύριε </w:t>
      </w:r>
      <w:r>
        <w:rPr>
          <w:rFonts w:eastAsia="Times New Roman"/>
          <w:szCs w:val="24"/>
        </w:rPr>
        <w:t>Π</w:t>
      </w:r>
      <w:r w:rsidRPr="000A6905">
        <w:rPr>
          <w:rFonts w:eastAsia="Times New Roman"/>
          <w:szCs w:val="24"/>
        </w:rPr>
        <w:t>ρόεδρε</w:t>
      </w:r>
      <w:r>
        <w:rPr>
          <w:rFonts w:eastAsia="Times New Roman"/>
          <w:szCs w:val="24"/>
        </w:rPr>
        <w:t xml:space="preserve">, θα ήθελα τον λόγο. </w:t>
      </w:r>
    </w:p>
    <w:p w14:paraId="03A735C6" w14:textId="77777777" w:rsidR="00E615E6" w:rsidRDefault="00720F21">
      <w:pPr>
        <w:spacing w:after="0" w:line="600" w:lineRule="auto"/>
        <w:ind w:firstLine="720"/>
        <w:jc w:val="both"/>
        <w:rPr>
          <w:rFonts w:eastAsia="Times New Roman"/>
          <w:szCs w:val="24"/>
        </w:rPr>
      </w:pPr>
      <w:r w:rsidRPr="007D408A">
        <w:rPr>
          <w:rFonts w:eastAsia="Times New Roman"/>
          <w:b/>
          <w:szCs w:val="24"/>
        </w:rPr>
        <w:t xml:space="preserve">ΠΡΟΕΔΡΕΥΩΝ (Δημήτριος </w:t>
      </w:r>
      <w:proofErr w:type="spellStart"/>
      <w:r w:rsidRPr="007D408A">
        <w:rPr>
          <w:rFonts w:eastAsia="Times New Roman"/>
          <w:b/>
          <w:szCs w:val="24"/>
        </w:rPr>
        <w:t>Κρεμαστινός</w:t>
      </w:r>
      <w:proofErr w:type="spellEnd"/>
      <w:r w:rsidRPr="007D408A">
        <w:rPr>
          <w:rFonts w:eastAsia="Times New Roman"/>
          <w:b/>
          <w:szCs w:val="24"/>
        </w:rPr>
        <w:t>):</w:t>
      </w:r>
      <w:r>
        <w:rPr>
          <w:rFonts w:eastAsia="Times New Roman"/>
          <w:szCs w:val="24"/>
        </w:rPr>
        <w:t xml:space="preserve"> Τι θέλετε, κυρία Κασιμάτη;</w:t>
      </w:r>
    </w:p>
    <w:p w14:paraId="03A735C7" w14:textId="77777777" w:rsidR="00E615E6" w:rsidRDefault="00720F21">
      <w:pPr>
        <w:spacing w:after="0" w:line="600" w:lineRule="auto"/>
        <w:ind w:firstLine="720"/>
        <w:jc w:val="both"/>
        <w:rPr>
          <w:rFonts w:eastAsia="Times New Roman"/>
          <w:szCs w:val="24"/>
        </w:rPr>
      </w:pPr>
      <w:r w:rsidRPr="007D408A">
        <w:rPr>
          <w:rFonts w:eastAsia="Times New Roman"/>
          <w:b/>
          <w:szCs w:val="24"/>
        </w:rPr>
        <w:t>ΝΙΝΑ ΚΑΣΙΜΑΤΗ:</w:t>
      </w:r>
      <w:r>
        <w:rPr>
          <w:rFonts w:eastAsia="Times New Roman"/>
          <w:b/>
          <w:szCs w:val="24"/>
        </w:rPr>
        <w:t xml:space="preserve"> </w:t>
      </w:r>
      <w:r>
        <w:rPr>
          <w:rFonts w:eastAsia="Times New Roman"/>
          <w:szCs w:val="24"/>
        </w:rPr>
        <w:t xml:space="preserve">Θα ήθελα να κάνω μια προσθήκη σε αυτά που είπα, επειδή αναφέρθηκε και ο κ. </w:t>
      </w:r>
      <w:proofErr w:type="spellStart"/>
      <w:r>
        <w:rPr>
          <w:rFonts w:eastAsia="Times New Roman"/>
          <w:szCs w:val="24"/>
        </w:rPr>
        <w:t>Κεγκέρογλου</w:t>
      </w:r>
      <w:proofErr w:type="spellEnd"/>
      <w:r>
        <w:rPr>
          <w:rFonts w:eastAsia="Times New Roman"/>
          <w:szCs w:val="24"/>
        </w:rPr>
        <w:t xml:space="preserve">. </w:t>
      </w:r>
    </w:p>
    <w:p w14:paraId="03A735C8" w14:textId="77777777" w:rsidR="00E615E6" w:rsidRDefault="00720F21">
      <w:pPr>
        <w:spacing w:after="0" w:line="600" w:lineRule="auto"/>
        <w:ind w:firstLine="720"/>
        <w:jc w:val="both"/>
        <w:rPr>
          <w:rFonts w:eastAsia="Times New Roman"/>
          <w:szCs w:val="24"/>
        </w:rPr>
      </w:pPr>
      <w:r w:rsidRPr="007D408A">
        <w:rPr>
          <w:rFonts w:eastAsia="Times New Roman"/>
          <w:b/>
          <w:szCs w:val="24"/>
        </w:rPr>
        <w:t xml:space="preserve">ΠΡΟΕΔΡΕΥΩΝ (Δημήτριος </w:t>
      </w:r>
      <w:proofErr w:type="spellStart"/>
      <w:r w:rsidRPr="007D408A">
        <w:rPr>
          <w:rFonts w:eastAsia="Times New Roman"/>
          <w:b/>
          <w:szCs w:val="24"/>
        </w:rPr>
        <w:t>Κρεμαστινός</w:t>
      </w:r>
      <w:proofErr w:type="spellEnd"/>
      <w:r w:rsidRPr="007D408A">
        <w:rPr>
          <w:rFonts w:eastAsia="Times New Roman"/>
          <w:b/>
          <w:szCs w:val="24"/>
        </w:rPr>
        <w:t>):</w:t>
      </w:r>
      <w:r>
        <w:rPr>
          <w:rFonts w:eastAsia="Times New Roman"/>
          <w:b/>
          <w:szCs w:val="24"/>
        </w:rPr>
        <w:t xml:space="preserve"> </w:t>
      </w:r>
      <w:r>
        <w:rPr>
          <w:rFonts w:eastAsia="Times New Roman"/>
          <w:szCs w:val="24"/>
        </w:rPr>
        <w:t>Προσθήκη σε τι;</w:t>
      </w:r>
    </w:p>
    <w:p w14:paraId="03A735C9" w14:textId="77777777" w:rsidR="00E615E6" w:rsidRDefault="00720F21">
      <w:pPr>
        <w:spacing w:after="0" w:line="600" w:lineRule="auto"/>
        <w:ind w:firstLine="720"/>
        <w:jc w:val="both"/>
        <w:rPr>
          <w:rFonts w:eastAsia="Times New Roman"/>
          <w:szCs w:val="24"/>
        </w:rPr>
      </w:pPr>
      <w:r w:rsidRPr="007D408A">
        <w:rPr>
          <w:rFonts w:eastAsia="Times New Roman"/>
          <w:b/>
          <w:szCs w:val="24"/>
        </w:rPr>
        <w:t>ΝΙ</w:t>
      </w:r>
      <w:r w:rsidRPr="007D408A">
        <w:rPr>
          <w:rFonts w:eastAsia="Times New Roman"/>
          <w:b/>
          <w:szCs w:val="24"/>
        </w:rPr>
        <w:t>ΝΑ ΚΑΣΙΜΑΤΗ:</w:t>
      </w:r>
      <w:r>
        <w:rPr>
          <w:rFonts w:eastAsia="Times New Roman"/>
          <w:b/>
          <w:szCs w:val="24"/>
        </w:rPr>
        <w:t xml:space="preserve"> </w:t>
      </w:r>
      <w:r>
        <w:rPr>
          <w:rFonts w:eastAsia="Times New Roman"/>
          <w:szCs w:val="24"/>
        </w:rPr>
        <w:t>Αναφέρθηκε στην ομιλία μου. Θα ήθελα να κάνω μια διευκρίνιση, σας παρακαλώ.</w:t>
      </w:r>
    </w:p>
    <w:p w14:paraId="03A735CA" w14:textId="77777777" w:rsidR="00E615E6" w:rsidRDefault="00720F21">
      <w:pPr>
        <w:spacing w:after="0" w:line="600" w:lineRule="auto"/>
        <w:ind w:firstLine="720"/>
        <w:jc w:val="both"/>
        <w:rPr>
          <w:rFonts w:eastAsia="Times New Roman"/>
          <w:szCs w:val="24"/>
        </w:rPr>
      </w:pPr>
      <w:r w:rsidRPr="007D408A">
        <w:rPr>
          <w:rFonts w:eastAsia="Times New Roman"/>
          <w:b/>
          <w:szCs w:val="24"/>
        </w:rPr>
        <w:lastRenderedPageBreak/>
        <w:t xml:space="preserve">ΠΡΟΕΔΡΕΥΩΝ (Δημήτριος </w:t>
      </w:r>
      <w:proofErr w:type="spellStart"/>
      <w:r w:rsidRPr="007D408A">
        <w:rPr>
          <w:rFonts w:eastAsia="Times New Roman"/>
          <w:b/>
          <w:szCs w:val="24"/>
        </w:rPr>
        <w:t>Κρεμαστινός</w:t>
      </w:r>
      <w:proofErr w:type="spellEnd"/>
      <w:r w:rsidRPr="007D408A">
        <w:rPr>
          <w:rFonts w:eastAsia="Times New Roman"/>
          <w:b/>
          <w:szCs w:val="24"/>
        </w:rPr>
        <w:t>):</w:t>
      </w:r>
      <w:r>
        <w:rPr>
          <w:rFonts w:eastAsia="Times New Roman"/>
          <w:b/>
          <w:szCs w:val="24"/>
        </w:rPr>
        <w:t xml:space="preserve"> </w:t>
      </w:r>
      <w:r>
        <w:rPr>
          <w:rFonts w:eastAsia="Times New Roman"/>
          <w:szCs w:val="24"/>
        </w:rPr>
        <w:t>Ναι, αλλά εκ του Κανονισμού δεν προβλέπεται αυτό. Να την καταθέσετε ευχαρίστως.</w:t>
      </w:r>
    </w:p>
    <w:p w14:paraId="03A735CB" w14:textId="77777777" w:rsidR="00E615E6" w:rsidRDefault="00720F21">
      <w:pPr>
        <w:spacing w:after="0" w:line="600" w:lineRule="auto"/>
        <w:ind w:firstLine="720"/>
        <w:jc w:val="both"/>
        <w:rPr>
          <w:rFonts w:eastAsia="Times New Roman"/>
          <w:szCs w:val="24"/>
        </w:rPr>
      </w:pPr>
      <w:r w:rsidRPr="007D408A">
        <w:rPr>
          <w:rFonts w:eastAsia="Times New Roman"/>
          <w:b/>
          <w:szCs w:val="24"/>
        </w:rPr>
        <w:t>ΝΙΝΑ ΚΑΣΙΜΑΤΗ:</w:t>
      </w:r>
      <w:r>
        <w:rPr>
          <w:rFonts w:eastAsia="Times New Roman"/>
          <w:b/>
          <w:szCs w:val="24"/>
        </w:rPr>
        <w:t xml:space="preserve"> </w:t>
      </w:r>
      <w:r>
        <w:rPr>
          <w:rFonts w:eastAsia="Times New Roman"/>
          <w:szCs w:val="24"/>
        </w:rPr>
        <w:t>Όχι, θα ήθελα για ένα λεπτό τον λόγο</w:t>
      </w:r>
      <w:r>
        <w:rPr>
          <w:rFonts w:eastAsia="Times New Roman"/>
          <w:szCs w:val="24"/>
        </w:rPr>
        <w:t xml:space="preserve"> να το εξηγήσω. Για ένα λεπτό μόνο, κύριε Πρόεδρε.</w:t>
      </w:r>
    </w:p>
    <w:p w14:paraId="03A735CC" w14:textId="77777777" w:rsidR="00E615E6" w:rsidRDefault="00720F21">
      <w:pPr>
        <w:spacing w:after="0" w:line="600" w:lineRule="auto"/>
        <w:ind w:firstLine="720"/>
        <w:jc w:val="both"/>
        <w:rPr>
          <w:rFonts w:eastAsia="Times New Roman"/>
          <w:szCs w:val="24"/>
        </w:rPr>
      </w:pPr>
      <w:r w:rsidRPr="007D408A">
        <w:rPr>
          <w:rFonts w:eastAsia="Times New Roman"/>
          <w:b/>
          <w:szCs w:val="24"/>
        </w:rPr>
        <w:t xml:space="preserve">ΠΡΟΕΔΡΕΥΩΝ (Δημήτριος </w:t>
      </w:r>
      <w:proofErr w:type="spellStart"/>
      <w:r w:rsidRPr="007D408A">
        <w:rPr>
          <w:rFonts w:eastAsia="Times New Roman"/>
          <w:b/>
          <w:szCs w:val="24"/>
        </w:rPr>
        <w:t>Κρεμαστινός</w:t>
      </w:r>
      <w:proofErr w:type="spellEnd"/>
      <w:r w:rsidRPr="007D408A">
        <w:rPr>
          <w:rFonts w:eastAsia="Times New Roman"/>
          <w:b/>
          <w:szCs w:val="24"/>
        </w:rPr>
        <w:t>):</w:t>
      </w:r>
      <w:r>
        <w:rPr>
          <w:rFonts w:eastAsia="Times New Roman"/>
          <w:b/>
          <w:szCs w:val="24"/>
        </w:rPr>
        <w:t xml:space="preserve"> </w:t>
      </w:r>
      <w:r>
        <w:rPr>
          <w:rFonts w:eastAsia="Times New Roman"/>
          <w:szCs w:val="24"/>
        </w:rPr>
        <w:t>Πρέπει να ζητήσετε τον λόγο για προσωπικό θέμα, κυρία Κασιμάτη. Είναι ο Κανονισμός.</w:t>
      </w:r>
    </w:p>
    <w:p w14:paraId="03A735CD" w14:textId="77777777" w:rsidR="00E615E6" w:rsidRDefault="00720F21">
      <w:pPr>
        <w:spacing w:after="0" w:line="600" w:lineRule="auto"/>
        <w:ind w:firstLine="720"/>
        <w:jc w:val="both"/>
        <w:rPr>
          <w:rFonts w:eastAsia="Times New Roman"/>
          <w:szCs w:val="24"/>
        </w:rPr>
      </w:pPr>
      <w:r w:rsidRPr="007D408A">
        <w:rPr>
          <w:rFonts w:eastAsia="Times New Roman"/>
          <w:b/>
          <w:szCs w:val="24"/>
        </w:rPr>
        <w:t>ΝΙΝΑ ΚΑΣΙΜΑΤΗ:</w:t>
      </w:r>
      <w:r>
        <w:rPr>
          <w:rFonts w:eastAsia="Times New Roman"/>
          <w:b/>
          <w:szCs w:val="24"/>
        </w:rPr>
        <w:t xml:space="preserve"> </w:t>
      </w:r>
      <w:r>
        <w:rPr>
          <w:rFonts w:eastAsia="Times New Roman"/>
          <w:szCs w:val="24"/>
        </w:rPr>
        <w:t xml:space="preserve">Είναι εξόχως προσωπικό. </w:t>
      </w:r>
    </w:p>
    <w:p w14:paraId="03A735CE" w14:textId="77777777" w:rsidR="00E615E6" w:rsidRDefault="00720F21">
      <w:pPr>
        <w:spacing w:after="0" w:line="600" w:lineRule="auto"/>
        <w:ind w:firstLine="720"/>
        <w:jc w:val="both"/>
        <w:rPr>
          <w:rFonts w:eastAsia="Times New Roman"/>
          <w:szCs w:val="24"/>
        </w:rPr>
      </w:pPr>
      <w:r w:rsidRPr="007D408A">
        <w:rPr>
          <w:rFonts w:eastAsia="Times New Roman"/>
          <w:b/>
          <w:szCs w:val="24"/>
        </w:rPr>
        <w:t xml:space="preserve">ΠΡΟΕΔΡΕΥΩΝ (Δημήτριος </w:t>
      </w:r>
      <w:proofErr w:type="spellStart"/>
      <w:r w:rsidRPr="007D408A">
        <w:rPr>
          <w:rFonts w:eastAsia="Times New Roman"/>
          <w:b/>
          <w:szCs w:val="24"/>
        </w:rPr>
        <w:t>Κρεμαστινός</w:t>
      </w:r>
      <w:proofErr w:type="spellEnd"/>
      <w:r w:rsidRPr="007D408A">
        <w:rPr>
          <w:rFonts w:eastAsia="Times New Roman"/>
          <w:b/>
          <w:szCs w:val="24"/>
        </w:rPr>
        <w:t>):</w:t>
      </w:r>
      <w:r>
        <w:rPr>
          <w:rFonts w:eastAsia="Times New Roman"/>
          <w:b/>
          <w:szCs w:val="24"/>
        </w:rPr>
        <w:t xml:space="preserve"> </w:t>
      </w:r>
      <w:r>
        <w:rPr>
          <w:rFonts w:eastAsia="Times New Roman"/>
          <w:szCs w:val="24"/>
        </w:rPr>
        <w:t>Με τη συν</w:t>
      </w:r>
      <w:r>
        <w:rPr>
          <w:rFonts w:eastAsia="Times New Roman"/>
          <w:szCs w:val="24"/>
        </w:rPr>
        <w:t>αίνεση του Σώματος, έχετε τον λόγο. Είναι εκτός Κανονισμού, γι’ αυτό το λέω.</w:t>
      </w:r>
    </w:p>
    <w:p w14:paraId="03A735CF" w14:textId="77777777" w:rsidR="00E615E6" w:rsidRDefault="00720F21">
      <w:pPr>
        <w:spacing w:after="0" w:line="600" w:lineRule="auto"/>
        <w:ind w:firstLine="720"/>
        <w:jc w:val="both"/>
        <w:rPr>
          <w:rFonts w:eastAsia="Times New Roman"/>
          <w:szCs w:val="24"/>
        </w:rPr>
      </w:pPr>
      <w:r w:rsidRPr="007D408A">
        <w:rPr>
          <w:rFonts w:eastAsia="Times New Roman"/>
          <w:b/>
          <w:szCs w:val="24"/>
        </w:rPr>
        <w:t>ΝΙΝΑ ΚΑΣΙΜΑΤΗ:</w:t>
      </w:r>
      <w:r>
        <w:rPr>
          <w:rFonts w:eastAsia="Times New Roman"/>
          <w:b/>
          <w:szCs w:val="24"/>
        </w:rPr>
        <w:t xml:space="preserve"> </w:t>
      </w:r>
      <w:r>
        <w:rPr>
          <w:rFonts w:eastAsia="Times New Roman"/>
          <w:szCs w:val="24"/>
        </w:rPr>
        <w:t xml:space="preserve">Ευχαριστώ πολύ. </w:t>
      </w:r>
    </w:p>
    <w:p w14:paraId="03A735D0" w14:textId="77777777" w:rsidR="00E615E6" w:rsidRDefault="00720F21">
      <w:pPr>
        <w:spacing w:after="0" w:line="600" w:lineRule="auto"/>
        <w:ind w:firstLine="720"/>
        <w:jc w:val="both"/>
        <w:rPr>
          <w:rFonts w:eastAsia="Times New Roman"/>
          <w:szCs w:val="24"/>
        </w:rPr>
      </w:pPr>
      <w:r>
        <w:rPr>
          <w:rFonts w:eastAsia="Times New Roman"/>
          <w:szCs w:val="24"/>
        </w:rPr>
        <w:t xml:space="preserve">Ο καλός συνάδελφος, ο κ. </w:t>
      </w:r>
      <w:proofErr w:type="spellStart"/>
      <w:r>
        <w:rPr>
          <w:rFonts w:eastAsia="Times New Roman"/>
          <w:szCs w:val="24"/>
        </w:rPr>
        <w:t>Κεγκέρογλου</w:t>
      </w:r>
      <w:proofErr w:type="spellEnd"/>
      <w:r>
        <w:rPr>
          <w:rFonts w:eastAsia="Times New Roman"/>
          <w:szCs w:val="24"/>
        </w:rPr>
        <w:t>, επιδεικνύοντας ευαισθησία στο φαινόμενο που κατήγγειλα κα</w:t>
      </w:r>
      <w:r w:rsidRPr="000A6905">
        <w:rPr>
          <w:rFonts w:eastAsia="Times New Roman"/>
          <w:szCs w:val="24"/>
        </w:rPr>
        <w:t>ι όλοι ξέρουμε</w:t>
      </w:r>
      <w:r>
        <w:rPr>
          <w:rFonts w:eastAsia="Times New Roman"/>
          <w:szCs w:val="24"/>
        </w:rPr>
        <w:t>,</w:t>
      </w:r>
      <w:r w:rsidRPr="000A6905">
        <w:rPr>
          <w:rFonts w:eastAsia="Times New Roman"/>
          <w:szCs w:val="24"/>
        </w:rPr>
        <w:t xml:space="preserve"> </w:t>
      </w:r>
      <w:r>
        <w:rPr>
          <w:rFonts w:eastAsia="Times New Roman"/>
          <w:szCs w:val="24"/>
        </w:rPr>
        <w:t>καλώς</w:t>
      </w:r>
      <w:r w:rsidRPr="000A6905">
        <w:rPr>
          <w:rFonts w:eastAsia="Times New Roman"/>
          <w:szCs w:val="24"/>
        </w:rPr>
        <w:t xml:space="preserve"> είπε </w:t>
      </w:r>
      <w:r>
        <w:rPr>
          <w:rFonts w:eastAsia="Times New Roman"/>
          <w:szCs w:val="24"/>
        </w:rPr>
        <w:t>-</w:t>
      </w:r>
      <w:r w:rsidRPr="000A6905">
        <w:rPr>
          <w:rFonts w:eastAsia="Times New Roman"/>
          <w:szCs w:val="24"/>
        </w:rPr>
        <w:t>και αυτή είναι η θεώρηση</w:t>
      </w:r>
      <w:r w:rsidRPr="000A6905">
        <w:rPr>
          <w:rFonts w:eastAsia="Times New Roman"/>
          <w:szCs w:val="24"/>
        </w:rPr>
        <w:t xml:space="preserve"> των πραγμάτων και έτσι είναι και σύμφωνα με τους ορισμούς</w:t>
      </w:r>
      <w:r>
        <w:rPr>
          <w:rFonts w:eastAsia="Times New Roman"/>
          <w:szCs w:val="24"/>
        </w:rPr>
        <w:t>-</w:t>
      </w:r>
      <w:r w:rsidRPr="000A6905">
        <w:rPr>
          <w:rFonts w:eastAsia="Times New Roman"/>
          <w:szCs w:val="24"/>
        </w:rPr>
        <w:t xml:space="preserve"> </w:t>
      </w:r>
      <w:r>
        <w:rPr>
          <w:rFonts w:eastAsia="Times New Roman"/>
          <w:szCs w:val="24"/>
        </w:rPr>
        <w:t>ότι</w:t>
      </w:r>
      <w:r w:rsidRPr="000A6905">
        <w:rPr>
          <w:rFonts w:eastAsia="Times New Roman"/>
          <w:szCs w:val="24"/>
        </w:rPr>
        <w:t xml:space="preserve"> το ιδεολογικό </w:t>
      </w:r>
      <w:proofErr w:type="spellStart"/>
      <w:r w:rsidRPr="000A6905">
        <w:rPr>
          <w:rFonts w:eastAsia="Times New Roman"/>
          <w:szCs w:val="24"/>
        </w:rPr>
        <w:t>bullying</w:t>
      </w:r>
      <w:proofErr w:type="spellEnd"/>
      <w:r w:rsidRPr="000A6905">
        <w:rPr>
          <w:rFonts w:eastAsia="Times New Roman"/>
          <w:szCs w:val="24"/>
        </w:rPr>
        <w:t xml:space="preserve"> </w:t>
      </w:r>
      <w:r>
        <w:rPr>
          <w:rFonts w:eastAsia="Times New Roman"/>
          <w:szCs w:val="24"/>
        </w:rPr>
        <w:t>-</w:t>
      </w:r>
      <w:r w:rsidRPr="000A6905">
        <w:rPr>
          <w:rFonts w:eastAsia="Times New Roman"/>
          <w:szCs w:val="24"/>
        </w:rPr>
        <w:t>που αποπειράθηκαν να κάνουν εδώ οι τρεις κύριοι της εφορευτικής επιτροπής</w:t>
      </w:r>
      <w:r>
        <w:rPr>
          <w:rFonts w:eastAsia="Times New Roman"/>
          <w:szCs w:val="24"/>
        </w:rPr>
        <w:t>,</w:t>
      </w:r>
      <w:r w:rsidRPr="000A6905">
        <w:rPr>
          <w:rFonts w:eastAsia="Times New Roman"/>
          <w:szCs w:val="24"/>
        </w:rPr>
        <w:t xml:space="preserve"> που κάθονταν </w:t>
      </w:r>
      <w:r>
        <w:rPr>
          <w:rFonts w:eastAsia="Times New Roman"/>
          <w:szCs w:val="24"/>
        </w:rPr>
        <w:t>ε</w:t>
      </w:r>
      <w:r w:rsidRPr="000A6905">
        <w:rPr>
          <w:rFonts w:eastAsia="Times New Roman"/>
          <w:szCs w:val="24"/>
        </w:rPr>
        <w:t>δώ</w:t>
      </w:r>
      <w:r>
        <w:rPr>
          <w:rFonts w:eastAsia="Times New Roman"/>
          <w:szCs w:val="24"/>
        </w:rPr>
        <w:t>-</w:t>
      </w:r>
      <w:r w:rsidRPr="000A6905">
        <w:rPr>
          <w:rFonts w:eastAsia="Times New Roman"/>
          <w:szCs w:val="24"/>
        </w:rPr>
        <w:t xml:space="preserve"> δεν έχει να κάνει με το </w:t>
      </w:r>
      <w:r>
        <w:rPr>
          <w:rFonts w:eastAsia="Times New Roman"/>
          <w:szCs w:val="24"/>
        </w:rPr>
        <w:t>φύλο</w:t>
      </w:r>
      <w:r w:rsidRPr="000A6905">
        <w:rPr>
          <w:rFonts w:eastAsia="Times New Roman"/>
          <w:szCs w:val="24"/>
        </w:rPr>
        <w:t xml:space="preserve"> ως </w:t>
      </w:r>
      <w:r w:rsidRPr="000A6905">
        <w:rPr>
          <w:rFonts w:eastAsia="Times New Roman"/>
          <w:szCs w:val="24"/>
        </w:rPr>
        <w:lastRenderedPageBreak/>
        <w:t>κίνητρο</w:t>
      </w:r>
      <w:r>
        <w:rPr>
          <w:rFonts w:eastAsia="Times New Roman"/>
          <w:szCs w:val="24"/>
        </w:rPr>
        <w:t>.</w:t>
      </w:r>
      <w:r w:rsidRPr="000A6905">
        <w:rPr>
          <w:rFonts w:eastAsia="Times New Roman"/>
          <w:szCs w:val="24"/>
        </w:rPr>
        <w:t xml:space="preserve"> </w:t>
      </w:r>
      <w:r>
        <w:rPr>
          <w:rFonts w:eastAsia="Times New Roman"/>
          <w:szCs w:val="24"/>
        </w:rPr>
        <w:t>Τ</w:t>
      </w:r>
      <w:r w:rsidRPr="000A6905">
        <w:rPr>
          <w:rFonts w:eastAsia="Times New Roman"/>
          <w:szCs w:val="24"/>
        </w:rPr>
        <w:t xml:space="preserve">ο κίνητρο οπωσδήποτε </w:t>
      </w:r>
      <w:r>
        <w:rPr>
          <w:rFonts w:eastAsia="Times New Roman"/>
          <w:szCs w:val="24"/>
        </w:rPr>
        <w:t>ε</w:t>
      </w:r>
      <w:r w:rsidRPr="000A6905">
        <w:rPr>
          <w:rFonts w:eastAsia="Times New Roman"/>
          <w:szCs w:val="24"/>
        </w:rPr>
        <w:t>ίναι πολιτι</w:t>
      </w:r>
      <w:r w:rsidRPr="000A6905">
        <w:rPr>
          <w:rFonts w:eastAsia="Times New Roman"/>
          <w:szCs w:val="24"/>
        </w:rPr>
        <w:t>κό</w:t>
      </w:r>
      <w:r>
        <w:rPr>
          <w:rFonts w:eastAsia="Times New Roman"/>
          <w:szCs w:val="24"/>
        </w:rPr>
        <w:t>, ε</w:t>
      </w:r>
      <w:r w:rsidRPr="000A6905">
        <w:rPr>
          <w:rFonts w:eastAsia="Times New Roman"/>
          <w:szCs w:val="24"/>
        </w:rPr>
        <w:t xml:space="preserve">ίναι πολιτικές </w:t>
      </w:r>
      <w:r>
        <w:rPr>
          <w:rFonts w:eastAsia="Times New Roman"/>
          <w:szCs w:val="24"/>
        </w:rPr>
        <w:t xml:space="preserve">οι </w:t>
      </w:r>
      <w:r w:rsidRPr="000A6905">
        <w:rPr>
          <w:rFonts w:eastAsia="Times New Roman"/>
          <w:szCs w:val="24"/>
        </w:rPr>
        <w:t>διαφωνίες</w:t>
      </w:r>
      <w:r>
        <w:rPr>
          <w:rFonts w:eastAsia="Times New Roman"/>
          <w:szCs w:val="24"/>
        </w:rPr>
        <w:t>.</w:t>
      </w:r>
      <w:r w:rsidRPr="000A6905">
        <w:rPr>
          <w:rFonts w:eastAsia="Times New Roman"/>
          <w:szCs w:val="24"/>
        </w:rPr>
        <w:t xml:space="preserve"> </w:t>
      </w:r>
    </w:p>
    <w:p w14:paraId="03A735D1" w14:textId="77777777" w:rsidR="00E615E6" w:rsidRDefault="00720F21">
      <w:pPr>
        <w:spacing w:after="0" w:line="600" w:lineRule="auto"/>
        <w:ind w:firstLine="720"/>
        <w:jc w:val="both"/>
        <w:rPr>
          <w:rFonts w:eastAsia="Times New Roman"/>
          <w:szCs w:val="24"/>
        </w:rPr>
      </w:pPr>
      <w:r>
        <w:rPr>
          <w:rFonts w:eastAsia="Times New Roman"/>
          <w:szCs w:val="24"/>
        </w:rPr>
        <w:t>Όμως,</w:t>
      </w:r>
      <w:r w:rsidRPr="000A6905">
        <w:rPr>
          <w:rFonts w:eastAsia="Times New Roman"/>
          <w:szCs w:val="24"/>
        </w:rPr>
        <w:t xml:space="preserve"> </w:t>
      </w:r>
      <w:r>
        <w:rPr>
          <w:rFonts w:eastAsia="Times New Roman"/>
          <w:szCs w:val="24"/>
        </w:rPr>
        <w:t>τ</w:t>
      </w:r>
      <w:r w:rsidRPr="000A6905">
        <w:rPr>
          <w:rFonts w:eastAsia="Times New Roman"/>
          <w:szCs w:val="24"/>
        </w:rPr>
        <w:t>ο ζήτημα ότι τελικά αποφασίζουν να παραβιάσουν την εντολή που έχουν από τη Βουλή</w:t>
      </w:r>
      <w:r>
        <w:rPr>
          <w:rFonts w:eastAsia="Times New Roman"/>
          <w:szCs w:val="24"/>
        </w:rPr>
        <w:t xml:space="preserve"> </w:t>
      </w:r>
      <w:r w:rsidRPr="000A6905">
        <w:rPr>
          <w:rFonts w:eastAsia="Times New Roman"/>
          <w:szCs w:val="24"/>
        </w:rPr>
        <w:t>να διασφαλίσου</w:t>
      </w:r>
      <w:r>
        <w:rPr>
          <w:rFonts w:eastAsia="Times New Roman"/>
          <w:szCs w:val="24"/>
        </w:rPr>
        <w:t>ν</w:t>
      </w:r>
      <w:r w:rsidRPr="000A6905">
        <w:rPr>
          <w:rFonts w:eastAsia="Times New Roman"/>
          <w:szCs w:val="24"/>
        </w:rPr>
        <w:t xml:space="preserve"> το </w:t>
      </w:r>
      <w:r>
        <w:rPr>
          <w:rFonts w:eastAsia="Times New Roman"/>
          <w:szCs w:val="24"/>
        </w:rPr>
        <w:t xml:space="preserve">κύρος της διαδικασίας και </w:t>
      </w:r>
      <w:r w:rsidRPr="000A6905">
        <w:rPr>
          <w:rFonts w:eastAsia="Times New Roman"/>
          <w:szCs w:val="24"/>
        </w:rPr>
        <w:t xml:space="preserve">μιας ψηφοφορίας και αποφασίζουν να το κάνουν σε μία συνάδελφο η οποία είναι γυναίκα και </w:t>
      </w:r>
      <w:r w:rsidRPr="000A6905">
        <w:rPr>
          <w:rFonts w:eastAsia="Times New Roman"/>
          <w:szCs w:val="24"/>
        </w:rPr>
        <w:t>όχι σε άλλους άντρες</w:t>
      </w:r>
      <w:r>
        <w:rPr>
          <w:rFonts w:eastAsia="Times New Roman"/>
          <w:szCs w:val="24"/>
        </w:rPr>
        <w:t>,</w:t>
      </w:r>
      <w:r w:rsidRPr="000A6905">
        <w:rPr>
          <w:rFonts w:eastAsia="Times New Roman"/>
          <w:szCs w:val="24"/>
        </w:rPr>
        <w:t xml:space="preserve"> οι οποίοι </w:t>
      </w:r>
      <w:r>
        <w:rPr>
          <w:rFonts w:eastAsia="Times New Roman"/>
          <w:szCs w:val="24"/>
        </w:rPr>
        <w:t>ε</w:t>
      </w:r>
      <w:r w:rsidRPr="000A6905">
        <w:rPr>
          <w:rFonts w:eastAsia="Times New Roman"/>
          <w:szCs w:val="24"/>
        </w:rPr>
        <w:t xml:space="preserve">πίσης </w:t>
      </w:r>
      <w:r>
        <w:rPr>
          <w:rFonts w:eastAsia="Times New Roman"/>
          <w:szCs w:val="24"/>
        </w:rPr>
        <w:t>είχαν</w:t>
      </w:r>
      <w:r w:rsidRPr="000A6905">
        <w:rPr>
          <w:rFonts w:eastAsia="Times New Roman"/>
          <w:szCs w:val="24"/>
        </w:rPr>
        <w:t xml:space="preserve"> διαφορετική γνώμη</w:t>
      </w:r>
      <w:r>
        <w:rPr>
          <w:rFonts w:eastAsia="Times New Roman"/>
          <w:szCs w:val="24"/>
        </w:rPr>
        <w:t>,</w:t>
      </w:r>
      <w:r w:rsidRPr="000A6905">
        <w:rPr>
          <w:rFonts w:eastAsia="Times New Roman"/>
          <w:szCs w:val="24"/>
        </w:rPr>
        <w:t xml:space="preserve"> </w:t>
      </w:r>
      <w:r>
        <w:rPr>
          <w:rFonts w:eastAsia="Times New Roman"/>
          <w:szCs w:val="24"/>
        </w:rPr>
        <w:t>α</w:t>
      </w:r>
      <w:r w:rsidRPr="000A6905">
        <w:rPr>
          <w:rFonts w:eastAsia="Times New Roman"/>
          <w:szCs w:val="24"/>
        </w:rPr>
        <w:t>υτό είναι που δημιουργεί το ιδιαίτερο ζήτημα</w:t>
      </w:r>
      <w:r>
        <w:rPr>
          <w:rFonts w:eastAsia="Times New Roman"/>
          <w:szCs w:val="24"/>
        </w:rPr>
        <w:t>,</w:t>
      </w:r>
      <w:r w:rsidRPr="000A6905">
        <w:rPr>
          <w:rFonts w:eastAsia="Times New Roman"/>
          <w:szCs w:val="24"/>
        </w:rPr>
        <w:t xml:space="preserve"> δηλαδή ότι τελικά αποφασίζεις να το κάνεις</w:t>
      </w:r>
      <w:r>
        <w:rPr>
          <w:rFonts w:eastAsia="Times New Roman"/>
          <w:szCs w:val="24"/>
        </w:rPr>
        <w:t>,</w:t>
      </w:r>
      <w:r w:rsidRPr="000A6905">
        <w:rPr>
          <w:rFonts w:eastAsia="Times New Roman"/>
          <w:szCs w:val="24"/>
        </w:rPr>
        <w:t xml:space="preserve"> επειδή νομίζεις ότι μπορείς να το κάνεις</w:t>
      </w:r>
      <w:r>
        <w:rPr>
          <w:rFonts w:eastAsia="Times New Roman"/>
          <w:szCs w:val="24"/>
        </w:rPr>
        <w:t>.</w:t>
      </w:r>
    </w:p>
    <w:p w14:paraId="03A735D2" w14:textId="77777777" w:rsidR="00E615E6" w:rsidRDefault="00720F21">
      <w:pPr>
        <w:spacing w:after="0" w:line="600" w:lineRule="auto"/>
        <w:ind w:firstLine="720"/>
        <w:jc w:val="both"/>
        <w:rPr>
          <w:rFonts w:eastAsia="Times New Roman"/>
          <w:szCs w:val="24"/>
        </w:rPr>
      </w:pPr>
      <w:r w:rsidRPr="000A6905">
        <w:rPr>
          <w:rFonts w:eastAsia="Times New Roman"/>
          <w:szCs w:val="24"/>
        </w:rPr>
        <w:t>Πρέπει δε να σας πω ότι κανένας από τους τρεις άνδρες δεν έ</w:t>
      </w:r>
      <w:r w:rsidRPr="000A6905">
        <w:rPr>
          <w:rFonts w:eastAsia="Times New Roman"/>
          <w:szCs w:val="24"/>
        </w:rPr>
        <w:t>χει ζητήσει ακόμη συγ</w:t>
      </w:r>
      <w:r>
        <w:rPr>
          <w:rFonts w:eastAsia="Times New Roman"/>
          <w:szCs w:val="24"/>
        </w:rPr>
        <w:t>γ</w:t>
      </w:r>
      <w:r w:rsidRPr="000A6905">
        <w:rPr>
          <w:rFonts w:eastAsia="Times New Roman"/>
          <w:szCs w:val="24"/>
        </w:rPr>
        <w:t>νώμη</w:t>
      </w:r>
      <w:r>
        <w:rPr>
          <w:rFonts w:eastAsia="Times New Roman"/>
          <w:szCs w:val="24"/>
        </w:rPr>
        <w:t xml:space="preserve"> ή</w:t>
      </w:r>
      <w:r w:rsidRPr="000A6905">
        <w:rPr>
          <w:rFonts w:eastAsia="Times New Roman"/>
          <w:szCs w:val="24"/>
        </w:rPr>
        <w:t xml:space="preserve"> δεν έχει αναλάβει την ευθύνη για όσα </w:t>
      </w:r>
      <w:r>
        <w:rPr>
          <w:rFonts w:eastAsia="Times New Roman"/>
          <w:szCs w:val="24"/>
        </w:rPr>
        <w:t xml:space="preserve">τουλάχιστον τους καταλογίζονται, </w:t>
      </w:r>
      <w:r w:rsidRPr="000A6905">
        <w:rPr>
          <w:rFonts w:eastAsia="Times New Roman"/>
          <w:szCs w:val="24"/>
        </w:rPr>
        <w:t>ούτε καν για να το αρνηθούν</w:t>
      </w:r>
      <w:r>
        <w:rPr>
          <w:rFonts w:eastAsia="Times New Roman"/>
          <w:szCs w:val="24"/>
        </w:rPr>
        <w:t>.</w:t>
      </w:r>
      <w:r w:rsidRPr="000A6905">
        <w:rPr>
          <w:rFonts w:eastAsia="Times New Roman"/>
          <w:szCs w:val="24"/>
        </w:rPr>
        <w:t xml:space="preserve"> </w:t>
      </w:r>
      <w:r>
        <w:rPr>
          <w:rFonts w:eastAsia="Times New Roman"/>
          <w:szCs w:val="24"/>
        </w:rPr>
        <w:t>Ο</w:t>
      </w:r>
      <w:r w:rsidRPr="000A6905">
        <w:rPr>
          <w:rFonts w:eastAsia="Times New Roman"/>
          <w:szCs w:val="24"/>
        </w:rPr>
        <w:t xml:space="preserve"> </w:t>
      </w:r>
      <w:r>
        <w:rPr>
          <w:rFonts w:eastAsia="Times New Roman"/>
          <w:szCs w:val="24"/>
        </w:rPr>
        <w:t xml:space="preserve">κ. Καραγιαννίδης και ο κ. </w:t>
      </w:r>
      <w:proofErr w:type="spellStart"/>
      <w:r w:rsidRPr="00465BCD">
        <w:rPr>
          <w:rFonts w:eastAsia="Times New Roman"/>
          <w:szCs w:val="24"/>
        </w:rPr>
        <w:t>Μπαξεβανάκης</w:t>
      </w:r>
      <w:proofErr w:type="spellEnd"/>
      <w:r>
        <w:rPr>
          <w:rFonts w:eastAsia="Times New Roman"/>
          <w:szCs w:val="24"/>
        </w:rPr>
        <w:t xml:space="preserve"> δεν μου έχουν πει κάτι, πλην του κ. Φωτήλα ο οποίος μου είπε: «</w:t>
      </w:r>
      <w:r w:rsidRPr="000A6905">
        <w:rPr>
          <w:rFonts w:eastAsia="Times New Roman"/>
          <w:szCs w:val="24"/>
        </w:rPr>
        <w:t xml:space="preserve">Τι να έλεγα στον </w:t>
      </w:r>
      <w:r>
        <w:rPr>
          <w:rFonts w:eastAsia="Times New Roman"/>
          <w:szCs w:val="24"/>
        </w:rPr>
        <w:t>Κ</w:t>
      </w:r>
      <w:r w:rsidRPr="000A6905">
        <w:rPr>
          <w:rFonts w:eastAsia="Times New Roman"/>
          <w:szCs w:val="24"/>
        </w:rPr>
        <w:t>αραγιαννίδη εκείνη την ώρα</w:t>
      </w:r>
      <w:r>
        <w:rPr>
          <w:rFonts w:eastAsia="Times New Roman"/>
          <w:szCs w:val="24"/>
        </w:rPr>
        <w:t>;</w:t>
      </w:r>
      <w:r>
        <w:rPr>
          <w:rFonts w:eastAsia="Times New Roman"/>
          <w:szCs w:val="24"/>
        </w:rPr>
        <w:t>»</w:t>
      </w:r>
      <w:r>
        <w:rPr>
          <w:rFonts w:eastAsia="Times New Roman"/>
          <w:szCs w:val="24"/>
        </w:rPr>
        <w:t>.</w:t>
      </w:r>
      <w:r w:rsidRPr="000A6905">
        <w:rPr>
          <w:rFonts w:eastAsia="Times New Roman"/>
          <w:szCs w:val="24"/>
        </w:rPr>
        <w:t xml:space="preserve"> Προφανώς θεώρη</w:t>
      </w:r>
      <w:r>
        <w:rPr>
          <w:rFonts w:eastAsia="Times New Roman"/>
          <w:szCs w:val="24"/>
        </w:rPr>
        <w:t xml:space="preserve">σε ότι μπορεί να τσακωθεί με την Κασιμάτη </w:t>
      </w:r>
      <w:r w:rsidRPr="000A6905">
        <w:rPr>
          <w:rFonts w:eastAsia="Times New Roman"/>
          <w:szCs w:val="24"/>
        </w:rPr>
        <w:t xml:space="preserve">και όχι με τον </w:t>
      </w:r>
      <w:r>
        <w:rPr>
          <w:rFonts w:eastAsia="Times New Roman"/>
          <w:szCs w:val="24"/>
        </w:rPr>
        <w:t>Κ</w:t>
      </w:r>
      <w:r w:rsidRPr="000A6905">
        <w:rPr>
          <w:rFonts w:eastAsia="Times New Roman"/>
          <w:szCs w:val="24"/>
        </w:rPr>
        <w:t>αραγιαννίδη</w:t>
      </w:r>
      <w:r>
        <w:rPr>
          <w:rFonts w:eastAsia="Times New Roman"/>
          <w:szCs w:val="24"/>
        </w:rPr>
        <w:t>.</w:t>
      </w:r>
    </w:p>
    <w:p w14:paraId="03A735D3" w14:textId="77777777" w:rsidR="00E615E6" w:rsidRDefault="00720F21">
      <w:pPr>
        <w:spacing w:after="0" w:line="600" w:lineRule="auto"/>
        <w:ind w:firstLine="720"/>
        <w:jc w:val="both"/>
        <w:rPr>
          <w:rFonts w:eastAsia="Times New Roman"/>
          <w:b/>
          <w:szCs w:val="24"/>
        </w:rPr>
      </w:pPr>
      <w:r>
        <w:rPr>
          <w:rFonts w:eastAsia="Times New Roman"/>
          <w:szCs w:val="24"/>
        </w:rPr>
        <w:lastRenderedPageBreak/>
        <w:t>Θ</w:t>
      </w:r>
      <w:r w:rsidRPr="00796AC3">
        <w:rPr>
          <w:rFonts w:eastAsia="Times New Roman"/>
          <w:szCs w:val="24"/>
        </w:rPr>
        <w:t xml:space="preserve">εωρώ </w:t>
      </w:r>
      <w:r>
        <w:rPr>
          <w:rFonts w:eastAsia="Times New Roman"/>
          <w:szCs w:val="24"/>
        </w:rPr>
        <w:t xml:space="preserve">ότι τα ζητήματα αυτά δεν είναι προσωπικά. Το ζήτημα αυτής της </w:t>
      </w:r>
      <w:r w:rsidRPr="00796AC3">
        <w:rPr>
          <w:rFonts w:eastAsia="Times New Roman"/>
          <w:szCs w:val="24"/>
        </w:rPr>
        <w:t>παραβίαση</w:t>
      </w:r>
      <w:r>
        <w:rPr>
          <w:rFonts w:eastAsia="Times New Roman"/>
          <w:szCs w:val="24"/>
        </w:rPr>
        <w:t>ς δεν έχει να κάνει μόνο με την παραβίαση</w:t>
      </w:r>
      <w:r w:rsidRPr="00796AC3">
        <w:rPr>
          <w:rFonts w:eastAsia="Times New Roman"/>
          <w:szCs w:val="24"/>
        </w:rPr>
        <w:t xml:space="preserve"> του </w:t>
      </w:r>
      <w:proofErr w:type="spellStart"/>
      <w:r w:rsidRPr="00796AC3">
        <w:rPr>
          <w:rFonts w:eastAsia="Times New Roman"/>
          <w:szCs w:val="24"/>
        </w:rPr>
        <w:t>έμφυλου</w:t>
      </w:r>
      <w:proofErr w:type="spellEnd"/>
      <w:r w:rsidRPr="00796AC3">
        <w:rPr>
          <w:rFonts w:eastAsia="Times New Roman"/>
          <w:szCs w:val="24"/>
        </w:rPr>
        <w:t xml:space="preserve"> δικαιώματο</w:t>
      </w:r>
      <w:r w:rsidRPr="00796AC3">
        <w:rPr>
          <w:rFonts w:eastAsia="Times New Roman"/>
          <w:szCs w:val="24"/>
        </w:rPr>
        <w:t>ς</w:t>
      </w:r>
      <w:r>
        <w:rPr>
          <w:rFonts w:eastAsia="Times New Roman"/>
          <w:szCs w:val="24"/>
        </w:rPr>
        <w:t>,</w:t>
      </w:r>
      <w:r w:rsidRPr="00796AC3">
        <w:rPr>
          <w:rFonts w:eastAsia="Times New Roman"/>
          <w:szCs w:val="24"/>
        </w:rPr>
        <w:t xml:space="preserve"> αλλά έχει να κάνει με το γεγονός</w:t>
      </w:r>
      <w:r>
        <w:rPr>
          <w:rFonts w:eastAsia="Times New Roman"/>
          <w:szCs w:val="24"/>
        </w:rPr>
        <w:t xml:space="preserve"> ότι αποφασίζουμε να έχουμε ποσοστώσεις. Υπάρχουν γυναίκες και άνδρες μέσα στο Κοινοβούλιο εκπροσωπώντας τον λαό και αυτές μπορούν να υφίστανται τέτοιους ιδεολογικούς καταναγκασμούς ή βίες. Εγώ δεν τα υφίσταμαι, ούτε μιλά</w:t>
      </w:r>
      <w:r>
        <w:rPr>
          <w:rFonts w:eastAsia="Times New Roman"/>
          <w:szCs w:val="24"/>
        </w:rPr>
        <w:t>ω ως θύμα. Μιλάω ως άνθρωπος που επιδεικνύω μηδενική ανοχή σε αυτό και γι’ αυτό τα λέω. Γι</w:t>
      </w:r>
      <w:r>
        <w:rPr>
          <w:rFonts w:eastAsia="Times New Roman"/>
          <w:szCs w:val="24"/>
        </w:rPr>
        <w:t>α</w:t>
      </w:r>
      <w:r>
        <w:rPr>
          <w:rFonts w:eastAsia="Times New Roman"/>
          <w:szCs w:val="24"/>
        </w:rPr>
        <w:t xml:space="preserve"> αυτό θεωρώ ότι το ζήτημα δεν είναι προσωπικό. Έχει να κάνει με το γεγονός ότι εν τέλει υποβαθμίζεται η ελευθερία της έκφρασης μέσα στο Κοινοβούλιο, όταν κάποια άλλη</w:t>
      </w:r>
      <w:r>
        <w:rPr>
          <w:rFonts w:eastAsia="Times New Roman"/>
          <w:szCs w:val="24"/>
        </w:rPr>
        <w:t xml:space="preserve"> γυναίκα ίσως θα θεωρούσε ότι δεν πρέπει να μιλήσει, δεν πρέπει να το πει, ότι μπορεί να παρεξηγηθεί. Ως εκ τούτου το ζήτημα, επαναλαμβάνω, παύει να είναι προσωπικό και θα πρέπει η Βουλή</w:t>
      </w:r>
      <w:r>
        <w:rPr>
          <w:rFonts w:eastAsia="Times New Roman"/>
          <w:szCs w:val="24"/>
        </w:rPr>
        <w:t>,</w:t>
      </w:r>
      <w:r>
        <w:rPr>
          <w:rFonts w:eastAsia="Times New Roman"/>
          <w:szCs w:val="24"/>
        </w:rPr>
        <w:t xml:space="preserve"> το Προεδρείο της Βουλής, μια Βουλή που έχει επιδείξει τεράστια ευαισ</w:t>
      </w:r>
      <w:r>
        <w:rPr>
          <w:rFonts w:eastAsia="Times New Roman"/>
          <w:szCs w:val="24"/>
        </w:rPr>
        <w:t xml:space="preserve">θησία στο ζήτημα της καταπολέμησης των </w:t>
      </w:r>
      <w:proofErr w:type="spellStart"/>
      <w:r>
        <w:rPr>
          <w:rFonts w:eastAsia="Times New Roman"/>
          <w:szCs w:val="24"/>
        </w:rPr>
        <w:t>έμφυλων</w:t>
      </w:r>
      <w:proofErr w:type="spellEnd"/>
      <w:r>
        <w:rPr>
          <w:rFonts w:eastAsia="Times New Roman"/>
          <w:szCs w:val="24"/>
        </w:rPr>
        <w:t xml:space="preserve"> διακρίσεων και της θέσης της γυναίκας, να πάρει πρωτοβουλία και να παραπέμψει το ζήτημα, ως δικό του θέμα, στην Επιτροπή Δεοντολογίας.</w:t>
      </w:r>
      <w:r w:rsidRPr="009156BD">
        <w:rPr>
          <w:rFonts w:eastAsia="Times New Roman"/>
          <w:b/>
          <w:szCs w:val="24"/>
        </w:rPr>
        <w:t xml:space="preserve"> </w:t>
      </w:r>
    </w:p>
    <w:p w14:paraId="03A735D4" w14:textId="77777777" w:rsidR="00E615E6" w:rsidRDefault="00720F21">
      <w:pPr>
        <w:spacing w:after="0" w:line="600" w:lineRule="auto"/>
        <w:ind w:firstLine="720"/>
        <w:jc w:val="both"/>
        <w:rPr>
          <w:rFonts w:eastAsia="Times New Roman"/>
          <w:szCs w:val="24"/>
        </w:rPr>
      </w:pPr>
      <w:r w:rsidRPr="00796AC3">
        <w:rPr>
          <w:rFonts w:eastAsia="Times New Roman"/>
          <w:b/>
          <w:szCs w:val="24"/>
        </w:rPr>
        <w:lastRenderedPageBreak/>
        <w:t xml:space="preserve">ΠΡΟΕΔΡΕΥΩΝ (Δημήτριος </w:t>
      </w:r>
      <w:proofErr w:type="spellStart"/>
      <w:r w:rsidRPr="00796AC3">
        <w:rPr>
          <w:rFonts w:eastAsia="Times New Roman"/>
          <w:b/>
          <w:szCs w:val="24"/>
        </w:rPr>
        <w:t>Κρεμαστινός</w:t>
      </w:r>
      <w:proofErr w:type="spellEnd"/>
      <w:r w:rsidRPr="00796AC3">
        <w:rPr>
          <w:rFonts w:eastAsia="Times New Roman"/>
          <w:b/>
          <w:szCs w:val="24"/>
        </w:rPr>
        <w:t>):</w:t>
      </w:r>
      <w:r>
        <w:rPr>
          <w:rFonts w:eastAsia="Times New Roman"/>
          <w:szCs w:val="24"/>
        </w:rPr>
        <w:t xml:space="preserve"> Παρακαλώ, τελειώνετε, κυρία Κασιμάτη.</w:t>
      </w:r>
    </w:p>
    <w:p w14:paraId="03A735D5" w14:textId="77777777" w:rsidR="00E615E6" w:rsidRDefault="00720F21">
      <w:pPr>
        <w:spacing w:after="0" w:line="600" w:lineRule="auto"/>
        <w:ind w:firstLine="720"/>
        <w:jc w:val="both"/>
        <w:rPr>
          <w:rFonts w:eastAsia="Times New Roman"/>
          <w:szCs w:val="24"/>
        </w:rPr>
      </w:pPr>
      <w:r w:rsidRPr="00017D08">
        <w:rPr>
          <w:rFonts w:eastAsia="Times New Roman"/>
          <w:b/>
          <w:szCs w:val="24"/>
        </w:rPr>
        <w:t>ΝΙΝΑ ΚΑΣΙΜΑΤΗ:</w:t>
      </w:r>
      <w:r>
        <w:rPr>
          <w:rFonts w:eastAsia="Times New Roman"/>
          <w:szCs w:val="24"/>
        </w:rPr>
        <w:t xml:space="preserve"> Τελειώνω αμέσως. Σας ευχαριστώ πολύ, κύριε Πρόεδρε, για τον χρόνο. </w:t>
      </w:r>
    </w:p>
    <w:p w14:paraId="03A735D6" w14:textId="77777777" w:rsidR="00E615E6" w:rsidRDefault="00720F21">
      <w:pPr>
        <w:spacing w:after="0" w:line="600" w:lineRule="auto"/>
        <w:ind w:firstLine="720"/>
        <w:jc w:val="both"/>
        <w:rPr>
          <w:rFonts w:eastAsia="Times New Roman"/>
          <w:szCs w:val="24"/>
        </w:rPr>
      </w:pPr>
      <w:r>
        <w:rPr>
          <w:rFonts w:eastAsia="Times New Roman"/>
          <w:szCs w:val="24"/>
        </w:rPr>
        <w:t>Βεβαίως, ακολουθώντας και τις κατευθυντηρίους που έχω καταθέσει για το γεγονός ότι πρέπει να υπάρξουν ακόμα περισσότερες παραδειγματικές κυρώσεις, ούτως ώστε αυτά τα φαινόμ</w:t>
      </w:r>
      <w:r>
        <w:rPr>
          <w:rFonts w:eastAsia="Times New Roman"/>
          <w:szCs w:val="24"/>
        </w:rPr>
        <w:t>ενα όχι μόνο να μην τα ξαναζήσουμε, αλλά να μη φοβούνται οι συνάδελφοι οι οποίοι θεωρούν ότι μπορούν να τα κάνουν, να επιστρέψουν στη θέση που τους αναλογεί και στο χαμηλό τους ύψος.</w:t>
      </w:r>
    </w:p>
    <w:p w14:paraId="03A735D7" w14:textId="77777777" w:rsidR="00E615E6" w:rsidRDefault="00720F21">
      <w:pPr>
        <w:spacing w:after="0" w:line="600" w:lineRule="auto"/>
        <w:ind w:firstLine="720"/>
        <w:jc w:val="both"/>
        <w:rPr>
          <w:rFonts w:eastAsia="Times New Roman"/>
          <w:szCs w:val="24"/>
        </w:rPr>
      </w:pPr>
      <w:r>
        <w:rPr>
          <w:rFonts w:eastAsia="Times New Roman"/>
          <w:szCs w:val="24"/>
        </w:rPr>
        <w:t xml:space="preserve">Σας ευχαριστώ. </w:t>
      </w:r>
    </w:p>
    <w:p w14:paraId="03A735D8" w14:textId="77777777" w:rsidR="00E615E6" w:rsidRDefault="00720F21">
      <w:pPr>
        <w:spacing w:after="0" w:line="600" w:lineRule="auto"/>
        <w:ind w:firstLine="720"/>
        <w:jc w:val="both"/>
        <w:rPr>
          <w:rFonts w:eastAsia="Times New Roman"/>
          <w:szCs w:val="24"/>
        </w:rPr>
      </w:pPr>
      <w:r w:rsidRPr="00796AC3">
        <w:rPr>
          <w:rFonts w:eastAsia="Times New Roman"/>
          <w:b/>
          <w:szCs w:val="24"/>
        </w:rPr>
        <w:t xml:space="preserve">ΠΡΟΕΔΡΕΥΩΝ (Δημήτριος </w:t>
      </w:r>
      <w:proofErr w:type="spellStart"/>
      <w:r w:rsidRPr="00796AC3">
        <w:rPr>
          <w:rFonts w:eastAsia="Times New Roman"/>
          <w:b/>
          <w:szCs w:val="24"/>
        </w:rPr>
        <w:t>Κρεμαστινός</w:t>
      </w:r>
      <w:proofErr w:type="spellEnd"/>
      <w:r w:rsidRPr="00796AC3">
        <w:rPr>
          <w:rFonts w:eastAsia="Times New Roman"/>
          <w:b/>
          <w:szCs w:val="24"/>
        </w:rPr>
        <w:t>):</w:t>
      </w:r>
      <w:r>
        <w:rPr>
          <w:rFonts w:eastAsia="Times New Roman"/>
          <w:b/>
          <w:szCs w:val="24"/>
        </w:rPr>
        <w:t xml:space="preserve"> </w:t>
      </w:r>
      <w:r>
        <w:rPr>
          <w:rFonts w:eastAsia="Times New Roman"/>
          <w:szCs w:val="24"/>
        </w:rPr>
        <w:t xml:space="preserve">Και εγώ σας ευχαριστώ. </w:t>
      </w:r>
    </w:p>
    <w:p w14:paraId="03A735D9" w14:textId="77777777" w:rsidR="00E615E6" w:rsidRDefault="00720F21">
      <w:pPr>
        <w:spacing w:after="0" w:line="600" w:lineRule="auto"/>
        <w:ind w:firstLine="720"/>
        <w:jc w:val="both"/>
        <w:rPr>
          <w:rFonts w:eastAsia="Times New Roman"/>
          <w:szCs w:val="24"/>
        </w:rPr>
      </w:pPr>
      <w:r>
        <w:rPr>
          <w:rFonts w:eastAsia="Times New Roman"/>
          <w:szCs w:val="24"/>
        </w:rPr>
        <w:t xml:space="preserve">Τον λόγο έχει ο Υπουργός κ. </w:t>
      </w:r>
      <w:proofErr w:type="spellStart"/>
      <w:r>
        <w:rPr>
          <w:rFonts w:eastAsia="Times New Roman"/>
          <w:szCs w:val="24"/>
        </w:rPr>
        <w:t>Χαρίτσης</w:t>
      </w:r>
      <w:proofErr w:type="spellEnd"/>
      <w:r>
        <w:rPr>
          <w:rFonts w:eastAsia="Times New Roman"/>
          <w:szCs w:val="24"/>
        </w:rPr>
        <w:t>.</w:t>
      </w:r>
    </w:p>
    <w:p w14:paraId="03A735DA" w14:textId="77777777" w:rsidR="00E615E6" w:rsidRDefault="00720F21">
      <w:pPr>
        <w:spacing w:after="0" w:line="600" w:lineRule="auto"/>
        <w:ind w:firstLine="720"/>
        <w:jc w:val="both"/>
        <w:rPr>
          <w:rFonts w:eastAsia="Times New Roman"/>
          <w:szCs w:val="24"/>
        </w:rPr>
      </w:pPr>
      <w:r>
        <w:rPr>
          <w:rFonts w:eastAsia="Times New Roman"/>
          <w:szCs w:val="24"/>
        </w:rPr>
        <w:t>Δεκαοκτώ λεπτά σ</w:t>
      </w:r>
      <w:r>
        <w:rPr>
          <w:rFonts w:eastAsia="Times New Roman"/>
          <w:szCs w:val="24"/>
        </w:rPr>
        <w:t>ά</w:t>
      </w:r>
      <w:r>
        <w:rPr>
          <w:rFonts w:eastAsia="Times New Roman"/>
          <w:szCs w:val="24"/>
        </w:rPr>
        <w:t xml:space="preserve">ς αρκούν, κύριε Υπουργέ; </w:t>
      </w:r>
    </w:p>
    <w:p w14:paraId="03A735DB" w14:textId="77777777" w:rsidR="00E615E6" w:rsidRDefault="00720F21">
      <w:pPr>
        <w:spacing w:after="0" w:line="600" w:lineRule="auto"/>
        <w:ind w:firstLine="720"/>
        <w:jc w:val="both"/>
        <w:rPr>
          <w:rFonts w:eastAsia="Times New Roman"/>
          <w:szCs w:val="24"/>
        </w:rPr>
      </w:pPr>
      <w:r w:rsidRPr="00E82B46">
        <w:rPr>
          <w:rFonts w:eastAsia="Times New Roman"/>
          <w:b/>
          <w:szCs w:val="24"/>
        </w:rPr>
        <w:t>ΑΛΕΞ</w:t>
      </w:r>
      <w:r>
        <w:rPr>
          <w:rFonts w:eastAsia="Times New Roman"/>
          <w:b/>
          <w:szCs w:val="24"/>
        </w:rPr>
        <w:t>Η</w:t>
      </w:r>
      <w:r w:rsidRPr="00E82B46">
        <w:rPr>
          <w:rFonts w:eastAsia="Times New Roman"/>
          <w:b/>
          <w:szCs w:val="24"/>
        </w:rPr>
        <w:t>Σ ΧΑΡΙΤΣΗΣ (Υπουργός Εσωτερικών):</w:t>
      </w:r>
      <w:r>
        <w:rPr>
          <w:rFonts w:eastAsia="Times New Roman"/>
          <w:szCs w:val="24"/>
        </w:rPr>
        <w:t xml:space="preserve"> Μάλιστα, κύριε Πρόεδρε. Ευχαριστώ.</w:t>
      </w:r>
    </w:p>
    <w:p w14:paraId="03A735DC" w14:textId="77777777" w:rsidR="00E615E6" w:rsidRDefault="00720F21">
      <w:pPr>
        <w:spacing w:after="0" w:line="600" w:lineRule="auto"/>
        <w:ind w:firstLine="720"/>
        <w:jc w:val="both"/>
        <w:rPr>
          <w:rFonts w:eastAsia="Times New Roman"/>
          <w:szCs w:val="24"/>
        </w:rPr>
      </w:pPr>
      <w:r>
        <w:rPr>
          <w:rFonts w:eastAsia="Times New Roman"/>
          <w:szCs w:val="24"/>
        </w:rPr>
        <w:lastRenderedPageBreak/>
        <w:t>Ξεκινώντας, να επιβεβαιώσω ότι είναι πέντε οι υπουργικές τροπολογίες</w:t>
      </w:r>
      <w:r w:rsidRPr="00FD5227">
        <w:rPr>
          <w:rFonts w:eastAsia="Times New Roman"/>
          <w:szCs w:val="24"/>
        </w:rPr>
        <w:t xml:space="preserve"> </w:t>
      </w:r>
      <w:r>
        <w:rPr>
          <w:rFonts w:eastAsia="Times New Roman"/>
          <w:szCs w:val="24"/>
        </w:rPr>
        <w:t>που γίνο</w:t>
      </w:r>
      <w:r>
        <w:rPr>
          <w:rFonts w:eastAsia="Times New Roman"/>
          <w:szCs w:val="24"/>
        </w:rPr>
        <w:t>νται αποδεκτές. Είναι οι</w:t>
      </w:r>
      <w:r>
        <w:rPr>
          <w:rFonts w:eastAsia="Times New Roman"/>
          <w:szCs w:val="24"/>
        </w:rPr>
        <w:t xml:space="preserve"> τροπολογίες με γενικό αριθμό</w:t>
      </w:r>
      <w:r>
        <w:rPr>
          <w:rFonts w:eastAsia="Times New Roman"/>
          <w:szCs w:val="24"/>
        </w:rPr>
        <w:t xml:space="preserve"> 2029, 2042, 2043, 2044 και 2045.</w:t>
      </w:r>
    </w:p>
    <w:p w14:paraId="03A735DD" w14:textId="77777777" w:rsidR="00E615E6" w:rsidRDefault="00720F21">
      <w:pPr>
        <w:spacing w:after="0" w:line="600" w:lineRule="auto"/>
        <w:ind w:firstLine="720"/>
        <w:jc w:val="both"/>
        <w:rPr>
          <w:rFonts w:eastAsia="Times New Roman"/>
          <w:szCs w:val="24"/>
        </w:rPr>
      </w:pPr>
      <w:r>
        <w:rPr>
          <w:rFonts w:eastAsia="Times New Roman"/>
          <w:szCs w:val="24"/>
        </w:rPr>
        <w:t>Ως προς τις βουλευτικές τροπολογίες, έχουμε ήδη πει ότι γίνεται αποδεκτή η</w:t>
      </w:r>
      <w:r>
        <w:rPr>
          <w:rFonts w:eastAsia="Times New Roman"/>
          <w:szCs w:val="24"/>
        </w:rPr>
        <w:t xml:space="preserve"> τροπολογία με γενικό αριθμό</w:t>
      </w:r>
      <w:r>
        <w:rPr>
          <w:rFonts w:eastAsia="Times New Roman"/>
          <w:szCs w:val="24"/>
        </w:rPr>
        <w:t xml:space="preserve"> 2028 των κ</w:t>
      </w:r>
      <w:r>
        <w:rPr>
          <w:rFonts w:eastAsia="Times New Roman"/>
          <w:szCs w:val="24"/>
        </w:rPr>
        <w:t>υρίων</w:t>
      </w:r>
      <w:r>
        <w:rPr>
          <w:rFonts w:eastAsia="Times New Roman"/>
          <w:szCs w:val="24"/>
        </w:rPr>
        <w:t xml:space="preserve"> Δελή, </w:t>
      </w:r>
      <w:proofErr w:type="spellStart"/>
      <w:r>
        <w:rPr>
          <w:rFonts w:eastAsia="Times New Roman"/>
          <w:szCs w:val="24"/>
        </w:rPr>
        <w:t>Λαμπρούλη</w:t>
      </w:r>
      <w:proofErr w:type="spellEnd"/>
      <w:r>
        <w:rPr>
          <w:rFonts w:eastAsia="Times New Roman"/>
          <w:szCs w:val="24"/>
        </w:rPr>
        <w:t xml:space="preserve"> και </w:t>
      </w:r>
      <w:proofErr w:type="spellStart"/>
      <w:r>
        <w:rPr>
          <w:rFonts w:eastAsia="Times New Roman"/>
          <w:szCs w:val="24"/>
        </w:rPr>
        <w:t>Βαρδαλή</w:t>
      </w:r>
      <w:proofErr w:type="spellEnd"/>
      <w:r>
        <w:rPr>
          <w:rFonts w:eastAsia="Times New Roman"/>
          <w:szCs w:val="24"/>
        </w:rPr>
        <w:t>. Γίνονται αποδεκτές</w:t>
      </w:r>
      <w:r>
        <w:rPr>
          <w:rFonts w:eastAsia="Times New Roman"/>
          <w:szCs w:val="24"/>
        </w:rPr>
        <w:t xml:space="preserve"> επίσης οι τροπολογίες με γενικό αριθμό</w:t>
      </w:r>
      <w:r>
        <w:rPr>
          <w:rFonts w:eastAsia="Times New Roman"/>
          <w:szCs w:val="24"/>
        </w:rPr>
        <w:t xml:space="preserve"> 2032, 2034, 2035, 2036, 2046, 2047, 2049 και 2050. </w:t>
      </w:r>
    </w:p>
    <w:p w14:paraId="03A735DE" w14:textId="77777777" w:rsidR="00E615E6" w:rsidRDefault="00720F21">
      <w:pPr>
        <w:spacing w:after="0" w:line="600" w:lineRule="auto"/>
        <w:ind w:firstLine="720"/>
        <w:jc w:val="both"/>
        <w:rPr>
          <w:rFonts w:eastAsia="Times New Roman"/>
          <w:szCs w:val="24"/>
        </w:rPr>
      </w:pPr>
      <w:r>
        <w:rPr>
          <w:rFonts w:eastAsia="Times New Roman"/>
          <w:szCs w:val="24"/>
        </w:rPr>
        <w:t>Να πω δυο λόγια μόνο, αν μου επιτρέπετε, για τη</w:t>
      </w:r>
      <w:r>
        <w:rPr>
          <w:rFonts w:eastAsia="Times New Roman"/>
          <w:szCs w:val="24"/>
        </w:rPr>
        <w:t>ν τροπολογία με γενικό αριθμό</w:t>
      </w:r>
      <w:r>
        <w:rPr>
          <w:rFonts w:eastAsia="Times New Roman"/>
          <w:szCs w:val="24"/>
        </w:rPr>
        <w:t xml:space="preserve"> 2041</w:t>
      </w:r>
      <w:r>
        <w:rPr>
          <w:rFonts w:eastAsia="Times New Roman"/>
          <w:szCs w:val="24"/>
        </w:rPr>
        <w:t>,</w:t>
      </w:r>
      <w:r>
        <w:rPr>
          <w:rFonts w:eastAsia="Times New Roman"/>
          <w:szCs w:val="24"/>
        </w:rPr>
        <w:t xml:space="preserve"> που ήταν μια τροπολογία από Βουλευτές της Δημοκρατικής Συμπαράταξης. Είναι ένα ζή</w:t>
      </w:r>
      <w:r>
        <w:rPr>
          <w:rFonts w:eastAsia="Times New Roman"/>
          <w:szCs w:val="24"/>
        </w:rPr>
        <w:t>τημα το οποίο έχει απασχολήσει</w:t>
      </w:r>
      <w:r w:rsidRPr="00271042">
        <w:rPr>
          <w:rFonts w:eastAsia="Times New Roman"/>
          <w:szCs w:val="24"/>
        </w:rPr>
        <w:t xml:space="preserve"> </w:t>
      </w:r>
      <w:r>
        <w:rPr>
          <w:rFonts w:eastAsia="Times New Roman"/>
          <w:szCs w:val="24"/>
        </w:rPr>
        <w:t>κι εμάς. Είμαστε σε επικοινωνία με το Υπουργείο Παιδείας, γιατί υπάρχουν κάποια ζητήματα από τη νέα σχολική χρονιά με τη χρηματοδότηση αυτής της μεταφοράς. Θα τα λύσουμε αυτά τα ζητήματα. Γι</w:t>
      </w:r>
      <w:r>
        <w:rPr>
          <w:rFonts w:eastAsia="Times New Roman"/>
          <w:szCs w:val="24"/>
        </w:rPr>
        <w:t>α</w:t>
      </w:r>
      <w:r>
        <w:rPr>
          <w:rFonts w:eastAsia="Times New Roman"/>
          <w:szCs w:val="24"/>
        </w:rPr>
        <w:t xml:space="preserve"> αυτό δεν μπορεί τώρα να γίνει απο</w:t>
      </w:r>
      <w:r>
        <w:rPr>
          <w:rFonts w:eastAsia="Times New Roman"/>
          <w:szCs w:val="24"/>
        </w:rPr>
        <w:t>δεκτή η συγκεκριμένη τροπολογία. Θα τα λύσουμε</w:t>
      </w:r>
      <w:r>
        <w:rPr>
          <w:rFonts w:eastAsia="Times New Roman"/>
          <w:szCs w:val="24"/>
        </w:rPr>
        <w:t>,</w:t>
      </w:r>
      <w:r>
        <w:rPr>
          <w:rFonts w:eastAsia="Times New Roman"/>
          <w:szCs w:val="24"/>
        </w:rPr>
        <w:t xml:space="preserve"> έτσι ώστε να είναι απρόσκοπτη η μεταφορά και των μαθητών των καλλιτεχνικών σχολείων και για την επόμενη σχολική χρονιά</w:t>
      </w:r>
      <w:r>
        <w:rPr>
          <w:rFonts w:eastAsia="Times New Roman"/>
          <w:szCs w:val="24"/>
        </w:rPr>
        <w:t>,</w:t>
      </w:r>
      <w:r>
        <w:rPr>
          <w:rFonts w:eastAsia="Times New Roman"/>
          <w:szCs w:val="24"/>
        </w:rPr>
        <w:t xml:space="preserve"> 2019</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 xml:space="preserve">2020. </w:t>
      </w:r>
    </w:p>
    <w:p w14:paraId="03A735DF" w14:textId="77777777" w:rsidR="00E615E6" w:rsidRDefault="00720F21">
      <w:pPr>
        <w:spacing w:after="0" w:line="600" w:lineRule="auto"/>
        <w:ind w:firstLine="720"/>
        <w:jc w:val="both"/>
        <w:rPr>
          <w:rFonts w:eastAsia="Times New Roman"/>
          <w:szCs w:val="24"/>
        </w:rPr>
      </w:pPr>
      <w:r>
        <w:rPr>
          <w:rFonts w:eastAsia="Times New Roman"/>
          <w:szCs w:val="24"/>
        </w:rPr>
        <w:lastRenderedPageBreak/>
        <w:t>Ως προς την τροπολογία 2033, ακούσατε από τον αρμόδιο Υπουργό Αθλητισμού ό</w:t>
      </w:r>
      <w:r>
        <w:rPr>
          <w:rFonts w:eastAsia="Times New Roman"/>
          <w:szCs w:val="24"/>
        </w:rPr>
        <w:t>τι κατά την Κυβέρνηση κινείται στη σωστή κατεύθυνση. Έχει η Κυβέρνηση την πρόθεση να την αποδεχθεί. Όμως, κατόπιν επικοινωνίας με τον συναρμόδιο Αναπληρωτή Υπουργό Οικονομικών, χρειάζεται να υπάρξει έκθεση του Γενικού Λογιστηρίου του Κράτους και κατά συνέπ</w:t>
      </w:r>
      <w:r>
        <w:rPr>
          <w:rFonts w:eastAsia="Times New Roman"/>
          <w:szCs w:val="24"/>
        </w:rPr>
        <w:t xml:space="preserve">εια ζητώ και από τους υπογράφοντες Βουλευτές να την αποσύρουν προς το παρόν και να την </w:t>
      </w:r>
      <w:proofErr w:type="spellStart"/>
      <w:r>
        <w:rPr>
          <w:rFonts w:eastAsia="Times New Roman"/>
          <w:szCs w:val="24"/>
        </w:rPr>
        <w:t>επανακαταθέσουν</w:t>
      </w:r>
      <w:proofErr w:type="spellEnd"/>
      <w:r>
        <w:rPr>
          <w:rFonts w:eastAsia="Times New Roman"/>
          <w:szCs w:val="24"/>
        </w:rPr>
        <w:t>, όταν μετά από λίγες μέρες θα υπάρχει και η έκθεση του Γενικού Λογιστηρίου του Κράτους, έτσι ώστε να μην υπάρχει κανένα πρόβλημα με το Υπουργείο Οικονομι</w:t>
      </w:r>
      <w:r>
        <w:rPr>
          <w:rFonts w:eastAsia="Times New Roman"/>
          <w:szCs w:val="24"/>
        </w:rPr>
        <w:t xml:space="preserve">κών. </w:t>
      </w:r>
    </w:p>
    <w:p w14:paraId="03A735E0" w14:textId="77777777" w:rsidR="00E615E6" w:rsidRDefault="00720F21">
      <w:pPr>
        <w:spacing w:after="0" w:line="600" w:lineRule="auto"/>
        <w:ind w:firstLine="720"/>
        <w:jc w:val="both"/>
        <w:rPr>
          <w:rFonts w:eastAsia="Times New Roman"/>
          <w:szCs w:val="24"/>
        </w:rPr>
      </w:pPr>
      <w:r>
        <w:rPr>
          <w:rFonts w:eastAsia="Times New Roman"/>
          <w:szCs w:val="24"/>
        </w:rPr>
        <w:t xml:space="preserve">Αυτά είχα να πω σε σχέση με τις τροπολογίες. </w:t>
      </w:r>
    </w:p>
    <w:p w14:paraId="03A735E1" w14:textId="77777777" w:rsidR="00E615E6" w:rsidRDefault="00720F21">
      <w:pPr>
        <w:spacing w:after="0" w:line="600" w:lineRule="auto"/>
        <w:ind w:firstLine="720"/>
        <w:jc w:val="both"/>
        <w:rPr>
          <w:rFonts w:eastAsia="Times New Roman"/>
          <w:szCs w:val="24"/>
        </w:rPr>
      </w:pPr>
      <w:r>
        <w:rPr>
          <w:rFonts w:eastAsia="Times New Roman"/>
          <w:szCs w:val="24"/>
        </w:rPr>
        <w:t>Κύριε Πρόεδρε, ξεκινώντας την ομιλία μου, θα μου επιτρέψετε να εκφράσω τον αποτροπιασμό μου και την οργή μου για δ</w:t>
      </w:r>
      <w:r>
        <w:rPr>
          <w:rFonts w:eastAsia="Times New Roman"/>
          <w:szCs w:val="24"/>
        </w:rPr>
        <w:t>ύ</w:t>
      </w:r>
      <w:r>
        <w:rPr>
          <w:rFonts w:eastAsia="Times New Roman"/>
          <w:szCs w:val="24"/>
        </w:rPr>
        <w:t>ο πολύ πρόσφατα περιστατικά ρατσιστικής βίας στα Βίλια και στην Κόνιτσα. Ελπίζω και περιμ</w:t>
      </w:r>
      <w:r>
        <w:rPr>
          <w:rFonts w:eastAsia="Times New Roman"/>
          <w:szCs w:val="24"/>
        </w:rPr>
        <w:t xml:space="preserve">ένω πολύ σύντομα οι δράστες αυτών των αποτρόπαιων επιθέσεων κατά προσφύγων και μεταναστών να αντιμετωπίσουν τις συνέπειες της </w:t>
      </w:r>
      <w:r>
        <w:rPr>
          <w:rFonts w:eastAsia="Times New Roman"/>
          <w:szCs w:val="24"/>
        </w:rPr>
        <w:t>δ</w:t>
      </w:r>
      <w:r>
        <w:rPr>
          <w:rFonts w:eastAsia="Times New Roman"/>
          <w:szCs w:val="24"/>
        </w:rPr>
        <w:t xml:space="preserve">ικαιοσύνης. Βεβαίως, μας δείχνουν και αυτά τα περιστατικά, που έρχονται να </w:t>
      </w:r>
      <w:r>
        <w:rPr>
          <w:rFonts w:eastAsia="Times New Roman"/>
          <w:szCs w:val="24"/>
        </w:rPr>
        <w:lastRenderedPageBreak/>
        <w:t>προστεθούν σε μια σειρά άλλων που προηγήθηκαν το προηγ</w:t>
      </w:r>
      <w:r>
        <w:rPr>
          <w:rFonts w:eastAsia="Times New Roman"/>
          <w:szCs w:val="24"/>
        </w:rPr>
        <w:t>ούμενο διάστημα, ότι έχουμε πολλά ακόμα να κάνουμε, έχουμε πολύ δρόμο να διανύσουμε</w:t>
      </w:r>
      <w:r>
        <w:rPr>
          <w:rFonts w:eastAsia="Times New Roman"/>
          <w:szCs w:val="24"/>
        </w:rPr>
        <w:t>,</w:t>
      </w:r>
      <w:r>
        <w:rPr>
          <w:rFonts w:eastAsia="Times New Roman"/>
          <w:szCs w:val="24"/>
        </w:rPr>
        <w:t xml:space="preserve"> έτσι ώστε να ξεριζώσουμε τον ρατσισμό και τον φασισμό από την ελληνική κοινωνία. </w:t>
      </w:r>
    </w:p>
    <w:p w14:paraId="03A735E2" w14:textId="77777777" w:rsidR="00E615E6" w:rsidRDefault="00720F21">
      <w:pPr>
        <w:spacing w:after="0" w:line="600" w:lineRule="auto"/>
        <w:ind w:firstLine="720"/>
        <w:jc w:val="both"/>
        <w:rPr>
          <w:rFonts w:eastAsia="Times New Roman"/>
          <w:szCs w:val="24"/>
        </w:rPr>
      </w:pPr>
      <w:r>
        <w:rPr>
          <w:rFonts w:eastAsia="Times New Roman"/>
          <w:szCs w:val="24"/>
        </w:rPr>
        <w:t>Το νομοσχέδιο, του οποίου τη σχετική συζήτηση ολοκληρώνουμε σήμερα, πέρασε από μια διαδικ</w:t>
      </w:r>
      <w:r>
        <w:rPr>
          <w:rFonts w:eastAsia="Times New Roman"/>
          <w:szCs w:val="24"/>
        </w:rPr>
        <w:t xml:space="preserve">ασία αναλυτικής διαβούλευσης και συζήτησης και στις επιτροπές της Βουλής τις προηγούμενες ημέρες. Αποτελείται, όπως γνωρίζετε πλέον πολύ καλά, από τρία μέρη. </w:t>
      </w:r>
    </w:p>
    <w:p w14:paraId="03A735E3" w14:textId="77777777" w:rsidR="00E615E6" w:rsidRDefault="00720F21">
      <w:pPr>
        <w:spacing w:after="0" w:line="600" w:lineRule="auto"/>
        <w:ind w:firstLine="720"/>
        <w:jc w:val="both"/>
        <w:rPr>
          <w:rFonts w:eastAsia="Times New Roman"/>
          <w:szCs w:val="24"/>
        </w:rPr>
      </w:pPr>
      <w:r>
        <w:rPr>
          <w:rFonts w:eastAsia="Times New Roman"/>
          <w:szCs w:val="24"/>
        </w:rPr>
        <w:t xml:space="preserve">Θα ήθελα όμως, πριν μπω στο πρώτο μέρος, να πω ότι κατά τη γνώμη μου είναι θετικό το γεγονός ότι </w:t>
      </w:r>
      <w:r>
        <w:rPr>
          <w:rFonts w:eastAsia="Times New Roman"/>
          <w:szCs w:val="24"/>
        </w:rPr>
        <w:t xml:space="preserve">η συζήτηση που έγινε στις επιτροπές αλλά και σήμερα, ήταν αρκετά παραγωγική. Υπήρξαν ζητήματα και ειπώθηκαν πράγματα τα οποία ενσωματώθηκαν με τη μορφή των νομοθετικών βελτιώσεων και στο </w:t>
      </w:r>
      <w:r>
        <w:rPr>
          <w:rFonts w:eastAsia="Times New Roman"/>
          <w:szCs w:val="24"/>
        </w:rPr>
        <w:t>σ</w:t>
      </w:r>
      <w:r>
        <w:rPr>
          <w:rFonts w:eastAsia="Times New Roman"/>
          <w:szCs w:val="24"/>
        </w:rPr>
        <w:t xml:space="preserve">ώμα του νομοσχεδίου. Αυτό είναι κάτι το οποίο μας χαροποιεί. </w:t>
      </w:r>
    </w:p>
    <w:p w14:paraId="03A735E4" w14:textId="77777777" w:rsidR="00E615E6" w:rsidRDefault="00720F21">
      <w:pPr>
        <w:spacing w:after="0" w:line="600" w:lineRule="auto"/>
        <w:ind w:firstLine="720"/>
        <w:jc w:val="both"/>
        <w:rPr>
          <w:rFonts w:eastAsia="Times New Roman"/>
          <w:szCs w:val="24"/>
        </w:rPr>
      </w:pPr>
      <w:r>
        <w:rPr>
          <w:rFonts w:eastAsia="Times New Roman"/>
          <w:szCs w:val="24"/>
        </w:rPr>
        <w:t>Θα ήθε</w:t>
      </w:r>
      <w:r>
        <w:rPr>
          <w:rFonts w:eastAsia="Times New Roman"/>
          <w:szCs w:val="24"/>
        </w:rPr>
        <w:t xml:space="preserve">λα εδώ να επισημάνω κάτι, επειδή άκουσα νωρίτερα και τον Κοινοβουλευτικό Εκπρόσωπο της Νέας Δημοκρατίας, τον κ. </w:t>
      </w:r>
      <w:proofErr w:type="spellStart"/>
      <w:r>
        <w:rPr>
          <w:rFonts w:eastAsia="Times New Roman"/>
          <w:szCs w:val="24"/>
        </w:rPr>
        <w:t>Δένδια</w:t>
      </w:r>
      <w:proofErr w:type="spellEnd"/>
      <w:r>
        <w:rPr>
          <w:rFonts w:eastAsia="Times New Roman"/>
          <w:szCs w:val="24"/>
        </w:rPr>
        <w:t xml:space="preserve"> να μιλάει για την ανάγκη πολιτικής και προ</w:t>
      </w:r>
      <w:r>
        <w:rPr>
          <w:rFonts w:eastAsia="Times New Roman"/>
          <w:szCs w:val="24"/>
        </w:rPr>
        <w:lastRenderedPageBreak/>
        <w:t>γραμματικής αντιπαράθεσης και όχι κραυγών, φωνών και οιμωγών, μιας κι έχουμε μπροστά μας εκλογι</w:t>
      </w:r>
      <w:r>
        <w:rPr>
          <w:rFonts w:eastAsia="Times New Roman"/>
          <w:szCs w:val="24"/>
        </w:rPr>
        <w:t xml:space="preserve">κές αναμετρήσεις τους επόμενους μήνες σε όλα τα επίπεδα. Νομίζω ότι δεν μπορώ παρά να συμφωνήσω με τον κ. </w:t>
      </w:r>
      <w:proofErr w:type="spellStart"/>
      <w:r>
        <w:rPr>
          <w:rFonts w:eastAsia="Times New Roman"/>
          <w:szCs w:val="24"/>
        </w:rPr>
        <w:t>Δένδια</w:t>
      </w:r>
      <w:proofErr w:type="spellEnd"/>
      <w:r>
        <w:rPr>
          <w:rFonts w:eastAsia="Times New Roman"/>
          <w:szCs w:val="24"/>
        </w:rPr>
        <w:t>. Όμως θα έπρεπε, κατά τη γνώμη μου, να στρέψει αυτές τις επικρίσεις περισσότερο προς τον αντιπρόεδρο του κόμματός του, τον οποίον ακούσαμε πριν</w:t>
      </w:r>
      <w:r>
        <w:rPr>
          <w:rFonts w:eastAsia="Times New Roman"/>
          <w:szCs w:val="24"/>
        </w:rPr>
        <w:t xml:space="preserve">. Μίλησε αλλά δεν ανέφερε τίποτα για το εν λόγω νομοσχέδιο. Νομίζω ότι πράγματι είναι προγραμματική η αντιπαράθεση που πρέπει να κάνουμε. Είναι πολιτική η αντιπαράθεση, είναι ιδεολογική αντιπαράθεση. Αυτή είναι και η πεμπτουσία της </w:t>
      </w:r>
      <w:r>
        <w:rPr>
          <w:rFonts w:eastAsia="Times New Roman"/>
          <w:szCs w:val="24"/>
        </w:rPr>
        <w:t>δ</w:t>
      </w:r>
      <w:r>
        <w:rPr>
          <w:rFonts w:eastAsia="Times New Roman"/>
          <w:szCs w:val="24"/>
        </w:rPr>
        <w:t>ημοκρατίας. Το συγκεκρι</w:t>
      </w:r>
      <w:r>
        <w:rPr>
          <w:rFonts w:eastAsia="Times New Roman"/>
          <w:szCs w:val="24"/>
        </w:rPr>
        <w:t xml:space="preserve">μένο νομοσχέδιο προσφέρεται για μια τέτοια γόνιμη συζήτηση. </w:t>
      </w:r>
    </w:p>
    <w:p w14:paraId="03A735E5" w14:textId="77777777" w:rsidR="00E615E6" w:rsidRDefault="00720F21">
      <w:pPr>
        <w:spacing w:after="0" w:line="600" w:lineRule="auto"/>
        <w:ind w:firstLine="720"/>
        <w:jc w:val="both"/>
        <w:rPr>
          <w:rFonts w:eastAsia="Times New Roman"/>
          <w:szCs w:val="24"/>
        </w:rPr>
      </w:pPr>
      <w:r>
        <w:rPr>
          <w:rFonts w:eastAsia="Times New Roman"/>
          <w:szCs w:val="24"/>
        </w:rPr>
        <w:t xml:space="preserve">Ξεκινώ, λοιπόν, με το πρώτο μέρος του πολυνομοσχεδίου, το οποίο μεριμνά για την προώθηση της ουσιαστικής ισότητας των φύλων και την καταπολέμηση της </w:t>
      </w:r>
      <w:proofErr w:type="spellStart"/>
      <w:r>
        <w:rPr>
          <w:rFonts w:eastAsia="Times New Roman"/>
          <w:szCs w:val="24"/>
        </w:rPr>
        <w:t>έμφυλης</w:t>
      </w:r>
      <w:proofErr w:type="spellEnd"/>
      <w:r>
        <w:rPr>
          <w:rFonts w:eastAsia="Times New Roman"/>
          <w:szCs w:val="24"/>
        </w:rPr>
        <w:t xml:space="preserve"> βίας. Πράγματι -και θα συμφωνήσω σ</w:t>
      </w:r>
      <w:r>
        <w:rPr>
          <w:rFonts w:eastAsia="Times New Roman"/>
          <w:szCs w:val="24"/>
        </w:rPr>
        <w:t>ε</w:t>
      </w:r>
      <w:r>
        <w:rPr>
          <w:rFonts w:eastAsia="Times New Roman"/>
          <w:szCs w:val="24"/>
        </w:rPr>
        <w:t xml:space="preserve"> αυ</w:t>
      </w:r>
      <w:r>
        <w:rPr>
          <w:rFonts w:eastAsia="Times New Roman"/>
          <w:szCs w:val="24"/>
        </w:rPr>
        <w:t xml:space="preserve">τό με κάποια πράγματα που ειπώθηκαν νωρίτερα από Βουλευτές, προερχόμενους κυρίως από τη Δημοκρατική Συμπαράταξη- και στο παρελθόν νομοθετικά είχαν γίνει πολύ σημαντικά βήματα προς την κατεύθυνση </w:t>
      </w:r>
      <w:r>
        <w:rPr>
          <w:rFonts w:eastAsia="Times New Roman"/>
          <w:szCs w:val="24"/>
        </w:rPr>
        <w:lastRenderedPageBreak/>
        <w:t>της νομικής κατοχύρωσης της ισότητας των φύλων. Βλέπουμε</w:t>
      </w:r>
      <w:r>
        <w:rPr>
          <w:rFonts w:eastAsia="Times New Roman"/>
          <w:szCs w:val="24"/>
        </w:rPr>
        <w:t>,</w:t>
      </w:r>
      <w:r>
        <w:rPr>
          <w:rFonts w:eastAsia="Times New Roman"/>
          <w:szCs w:val="24"/>
        </w:rPr>
        <w:t xml:space="preserve"> όμω</w:t>
      </w:r>
      <w:r>
        <w:rPr>
          <w:rFonts w:eastAsia="Times New Roman"/>
          <w:szCs w:val="24"/>
        </w:rPr>
        <w:t xml:space="preserve">ς </w:t>
      </w:r>
      <w:r>
        <w:rPr>
          <w:rFonts w:eastAsia="Times New Roman"/>
          <w:szCs w:val="24"/>
        </w:rPr>
        <w:t>,</w:t>
      </w:r>
      <w:r>
        <w:rPr>
          <w:rFonts w:eastAsia="Times New Roman"/>
          <w:szCs w:val="24"/>
        </w:rPr>
        <w:t xml:space="preserve">ότι υπάρχει πολύ μεγάλη απόσταση μεταξύ της νομικής κατοχύρωσης και της ουσιαστικής ισότητας στην πράξη, στην καθημερινή ζωή, στην καθημερινότητα των πολιτών. </w:t>
      </w:r>
    </w:p>
    <w:p w14:paraId="03A735E6" w14:textId="77777777" w:rsidR="00E615E6" w:rsidRDefault="00720F21">
      <w:pPr>
        <w:spacing w:after="0" w:line="600" w:lineRule="auto"/>
        <w:ind w:firstLine="720"/>
        <w:jc w:val="both"/>
        <w:rPr>
          <w:rFonts w:eastAsia="Times New Roman"/>
          <w:szCs w:val="24"/>
        </w:rPr>
      </w:pPr>
      <w:r>
        <w:rPr>
          <w:rFonts w:eastAsia="Times New Roman"/>
          <w:szCs w:val="24"/>
        </w:rPr>
        <w:t>Άκουσα τον κ. Κουτσούκο να μιλάει πριν για μια «έκθεση ιδεών». Πέρα από το ότι το συγκεκριμέν</w:t>
      </w:r>
      <w:r>
        <w:rPr>
          <w:rFonts w:eastAsia="Times New Roman"/>
          <w:szCs w:val="24"/>
        </w:rPr>
        <w:t>ο νομοσχέδιο στα πρώτα τριάντα του άρθρα αναφέρεται με συγκεκριμένο τρόπο σε παρεμβάσεις που πρέπει να γίνουν, νομίζω ότι αυτό αδικεί και τη δουλειά που έγινε από πολλά στελέχη του Υπουργείου μας για να φτάσουμε στο σημερινό αποτέλεσμα. Προχωρούμε, λοιπόν,</w:t>
      </w:r>
      <w:r>
        <w:rPr>
          <w:rFonts w:eastAsia="Times New Roman"/>
          <w:szCs w:val="24"/>
        </w:rPr>
        <w:t xml:space="preserve"> σε σημαντικές, ουσιαστικές, κατά τη γνώμη μας, παρεμβάσεις. Θα αναφερθώ σε κάποιες απ’ αυτές. </w:t>
      </w:r>
    </w:p>
    <w:p w14:paraId="03A735E7" w14:textId="77777777" w:rsidR="00E615E6" w:rsidRDefault="00720F21">
      <w:pPr>
        <w:spacing w:after="0" w:line="600" w:lineRule="auto"/>
        <w:ind w:firstLine="720"/>
        <w:jc w:val="both"/>
        <w:rPr>
          <w:rFonts w:eastAsia="Times New Roman"/>
          <w:szCs w:val="24"/>
        </w:rPr>
      </w:pPr>
      <w:r>
        <w:rPr>
          <w:rFonts w:eastAsia="Times New Roman"/>
          <w:szCs w:val="24"/>
        </w:rPr>
        <w:t xml:space="preserve">Ο αγώνας για την πραγματική ισότητα των φύλων -το βλέπουμε όλοι γύρω μας- δεν αφορά στο παρελθόν, αφορά στο σήμερα, στη σημερινή ελληνική πραγματικότητα, αφορά </w:t>
      </w:r>
      <w:r>
        <w:rPr>
          <w:rFonts w:eastAsia="Times New Roman"/>
          <w:szCs w:val="24"/>
        </w:rPr>
        <w:t>στη σημερινή ελληνική κοινωνία και το βλέπουμε αυτό στην ανισότητα, στην πρόσβαση στην εργασία και τις αμοιβές, στην ανατροφή των παιδιών και τις δουλειές που επιβαρύνουν ακόμα δυσανά</w:t>
      </w:r>
      <w:r>
        <w:rPr>
          <w:rFonts w:eastAsia="Times New Roman"/>
          <w:szCs w:val="24"/>
        </w:rPr>
        <w:lastRenderedPageBreak/>
        <w:t xml:space="preserve">λογα τις γυναίκες, στις σεξιστικές αναπαραστάσεις και την </w:t>
      </w:r>
      <w:proofErr w:type="spellStart"/>
      <w:r>
        <w:rPr>
          <w:rFonts w:eastAsia="Times New Roman"/>
          <w:szCs w:val="24"/>
        </w:rPr>
        <w:t>αντικειμενοποίη</w:t>
      </w:r>
      <w:r>
        <w:rPr>
          <w:rFonts w:eastAsia="Times New Roman"/>
          <w:szCs w:val="24"/>
        </w:rPr>
        <w:t>ση</w:t>
      </w:r>
      <w:proofErr w:type="spellEnd"/>
      <w:r>
        <w:rPr>
          <w:rFonts w:eastAsia="Times New Roman"/>
          <w:szCs w:val="24"/>
        </w:rPr>
        <w:t xml:space="preserve"> των γυναικών από τα μέσα μαζικής ενημέρωσης, στη σεξουαλική παρενόχληση, στην </w:t>
      </w:r>
      <w:proofErr w:type="spellStart"/>
      <w:r>
        <w:rPr>
          <w:rFonts w:eastAsia="Times New Roman"/>
          <w:szCs w:val="24"/>
        </w:rPr>
        <w:t>έμφυλη</w:t>
      </w:r>
      <w:proofErr w:type="spellEnd"/>
      <w:r>
        <w:rPr>
          <w:rFonts w:eastAsia="Times New Roman"/>
          <w:szCs w:val="24"/>
        </w:rPr>
        <w:t xml:space="preserve"> βία. Με αυτόν, λοιπόν, τον γνώμονα φέρνουμε μια ολοκληρωμένη, θεωρούμε, θεσμική παρέμβαση, η οποία έρχεται να καλύψει σημαντικά κενά σε αυτά τα πεδία. </w:t>
      </w:r>
    </w:p>
    <w:p w14:paraId="03A735E8" w14:textId="77777777" w:rsidR="00E615E6" w:rsidRDefault="00720F21">
      <w:pPr>
        <w:spacing w:after="0" w:line="600" w:lineRule="auto"/>
        <w:ind w:firstLine="720"/>
        <w:jc w:val="both"/>
        <w:rPr>
          <w:rFonts w:eastAsia="Times New Roman"/>
          <w:szCs w:val="24"/>
        </w:rPr>
      </w:pPr>
      <w:r>
        <w:rPr>
          <w:rFonts w:eastAsia="Times New Roman"/>
          <w:szCs w:val="24"/>
        </w:rPr>
        <w:t>Συνοπτικά, λοιπό</w:t>
      </w:r>
      <w:r>
        <w:rPr>
          <w:rFonts w:eastAsia="Times New Roman"/>
          <w:szCs w:val="24"/>
        </w:rPr>
        <w:t>ν, το νομοσχέδιο, όπως γνωρίζετε πλέον πολύ καλά, ενισχύει την εκπροσώπηση των γυναικών στα πολιτικά δρώμενα, στη συγκεκριμένη περίπτωση στη Βουλή, αλλά και στην Ευρωβουλή μετά την τελευταία νομοθετική ρύθμιση την οποία κάναμε σήμερα, από το 1/3 στο 40% επ</w:t>
      </w:r>
      <w:r>
        <w:rPr>
          <w:rFonts w:eastAsia="Times New Roman"/>
          <w:szCs w:val="24"/>
        </w:rPr>
        <w:t xml:space="preserve">ί του συνόλου των υποψηφίων. Υπενθυμίζω ότι ήδη υπάρχει η σχετική πρόβλεψη για τις </w:t>
      </w:r>
      <w:proofErr w:type="spellStart"/>
      <w:r>
        <w:rPr>
          <w:rFonts w:eastAsia="Times New Roman"/>
          <w:szCs w:val="24"/>
        </w:rPr>
        <w:t>αυτοδιοικητικές</w:t>
      </w:r>
      <w:proofErr w:type="spellEnd"/>
      <w:r>
        <w:rPr>
          <w:rFonts w:eastAsia="Times New Roman"/>
          <w:szCs w:val="24"/>
        </w:rPr>
        <w:t xml:space="preserve"> εκλογές με την ψήφιση του </w:t>
      </w:r>
      <w:r>
        <w:rPr>
          <w:rFonts w:eastAsia="Times New Roman"/>
          <w:szCs w:val="24"/>
        </w:rPr>
        <w:t>«</w:t>
      </w:r>
      <w:r>
        <w:rPr>
          <w:rFonts w:eastAsia="Times New Roman"/>
          <w:szCs w:val="24"/>
        </w:rPr>
        <w:t>ΚΛΕΙΣΘΕΝΗ</w:t>
      </w:r>
      <w:r>
        <w:rPr>
          <w:rFonts w:eastAsia="Times New Roman"/>
          <w:szCs w:val="24"/>
        </w:rPr>
        <w:t>»</w:t>
      </w:r>
      <w:r>
        <w:rPr>
          <w:rFonts w:eastAsia="Times New Roman"/>
          <w:szCs w:val="24"/>
        </w:rPr>
        <w:t xml:space="preserve"> πέρυσι, το 2018. </w:t>
      </w:r>
    </w:p>
    <w:p w14:paraId="03A735E9" w14:textId="77777777" w:rsidR="00E615E6" w:rsidRDefault="00720F21">
      <w:pPr>
        <w:spacing w:after="0" w:line="600" w:lineRule="auto"/>
        <w:ind w:firstLine="720"/>
        <w:jc w:val="both"/>
        <w:rPr>
          <w:rFonts w:eastAsia="Times New Roman"/>
          <w:szCs w:val="24"/>
        </w:rPr>
      </w:pPr>
      <w:r>
        <w:rPr>
          <w:rFonts w:eastAsia="Times New Roman"/>
          <w:szCs w:val="24"/>
        </w:rPr>
        <w:t>Το νομοσχέδιο ε</w:t>
      </w:r>
      <w:r>
        <w:rPr>
          <w:rFonts w:eastAsia="Times New Roman"/>
          <w:szCs w:val="24"/>
        </w:rPr>
        <w:t>ντάσσει τη διάσταση του φύλου στη σύνταξη των δημοσίων εγγράφων, μεριμνά για την ουσια</w:t>
      </w:r>
      <w:r>
        <w:rPr>
          <w:rFonts w:eastAsia="Times New Roman"/>
          <w:szCs w:val="24"/>
        </w:rPr>
        <w:t xml:space="preserve">στική κατοχύρωση της ισότητας στην απασχόληση, περιλαμβάνει μέτρα για την προώθηση της ισότητας στα μέσα μαζικής ενημέρωσης, </w:t>
      </w:r>
      <w:r>
        <w:rPr>
          <w:rFonts w:eastAsia="Times New Roman"/>
          <w:szCs w:val="24"/>
        </w:rPr>
        <w:lastRenderedPageBreak/>
        <w:t>στη διαφήμιση αλλά και στις αρμοδιότητες του Εθνικού Συμβουλίου Ραδιοτηλεόρασης.</w:t>
      </w:r>
    </w:p>
    <w:p w14:paraId="03A735EA" w14:textId="77777777" w:rsidR="00E615E6" w:rsidRDefault="00720F21">
      <w:pPr>
        <w:spacing w:after="0" w:line="600" w:lineRule="auto"/>
        <w:ind w:firstLine="720"/>
        <w:jc w:val="both"/>
        <w:rPr>
          <w:rFonts w:eastAsia="Times New Roman" w:cs="Times New Roman"/>
          <w:szCs w:val="24"/>
        </w:rPr>
      </w:pPr>
      <w:r>
        <w:rPr>
          <w:rFonts w:eastAsia="Times New Roman" w:cs="Times New Roman"/>
          <w:szCs w:val="24"/>
        </w:rPr>
        <w:t>Ε</w:t>
      </w:r>
      <w:r w:rsidRPr="00EA3893">
        <w:rPr>
          <w:rFonts w:eastAsia="Times New Roman" w:cs="Times New Roman"/>
          <w:szCs w:val="24"/>
        </w:rPr>
        <w:t xml:space="preserve">ξίσου σημαντικές </w:t>
      </w:r>
      <w:r>
        <w:rPr>
          <w:rFonts w:eastAsia="Times New Roman" w:cs="Times New Roman"/>
          <w:szCs w:val="24"/>
        </w:rPr>
        <w:t>όμως,</w:t>
      </w:r>
      <w:r w:rsidRPr="00EA3893">
        <w:rPr>
          <w:rFonts w:eastAsia="Times New Roman" w:cs="Times New Roman"/>
          <w:szCs w:val="24"/>
        </w:rPr>
        <w:t xml:space="preserve"> </w:t>
      </w:r>
      <w:r>
        <w:rPr>
          <w:rFonts w:eastAsia="Times New Roman" w:cs="Times New Roman"/>
          <w:szCs w:val="24"/>
        </w:rPr>
        <w:t xml:space="preserve">κατά τη γνώμη μας, είναι </w:t>
      </w:r>
      <w:r w:rsidRPr="00EA3893">
        <w:rPr>
          <w:rFonts w:eastAsia="Times New Roman" w:cs="Times New Roman"/>
          <w:szCs w:val="24"/>
        </w:rPr>
        <w:t xml:space="preserve">και οι ρυθμίσεις για τη λειτουργία για πρώτη φορά στη χώρα </w:t>
      </w:r>
      <w:r>
        <w:rPr>
          <w:rFonts w:eastAsia="Times New Roman" w:cs="Times New Roman"/>
          <w:szCs w:val="24"/>
        </w:rPr>
        <w:t>μας</w:t>
      </w:r>
      <w:r w:rsidRPr="00EA3893">
        <w:rPr>
          <w:rFonts w:eastAsia="Times New Roman" w:cs="Times New Roman"/>
          <w:szCs w:val="24"/>
        </w:rPr>
        <w:t xml:space="preserve"> ενός ολοκληρωμένου δικτύου τοπικών δομών</w:t>
      </w:r>
      <w:r>
        <w:rPr>
          <w:rFonts w:eastAsia="Times New Roman" w:cs="Times New Roman"/>
          <w:szCs w:val="24"/>
        </w:rPr>
        <w:t>,</w:t>
      </w:r>
      <w:r w:rsidRPr="00EA3893">
        <w:rPr>
          <w:rFonts w:eastAsia="Times New Roman" w:cs="Times New Roman"/>
          <w:szCs w:val="24"/>
        </w:rPr>
        <w:t xml:space="preserve"> με στόχο την πρόληψη και την αντιμετώπιση της βίας κατά των γυναικών</w:t>
      </w:r>
      <w:r>
        <w:rPr>
          <w:rFonts w:eastAsia="Times New Roman" w:cs="Times New Roman"/>
          <w:szCs w:val="24"/>
        </w:rPr>
        <w:t xml:space="preserve">. Λειτουργία λοιπόν, </w:t>
      </w:r>
      <w:r w:rsidRPr="00EA3893">
        <w:rPr>
          <w:rFonts w:eastAsia="Times New Roman" w:cs="Times New Roman"/>
          <w:szCs w:val="24"/>
        </w:rPr>
        <w:t xml:space="preserve">συμβουλευτικών κέντρων αλλά και λειτουργία ξενώνων φιλοξενίας </w:t>
      </w:r>
      <w:r w:rsidRPr="00EA3893">
        <w:rPr>
          <w:rFonts w:eastAsia="Times New Roman" w:cs="Times New Roman"/>
          <w:szCs w:val="24"/>
        </w:rPr>
        <w:t>γυναικών</w:t>
      </w:r>
      <w:r>
        <w:rPr>
          <w:rFonts w:eastAsia="Times New Roman" w:cs="Times New Roman"/>
          <w:szCs w:val="24"/>
        </w:rPr>
        <w:t>,</w:t>
      </w:r>
      <w:r w:rsidRPr="00EA3893">
        <w:rPr>
          <w:rFonts w:eastAsia="Times New Roman" w:cs="Times New Roman"/>
          <w:szCs w:val="24"/>
        </w:rPr>
        <w:t xml:space="preserve"> θυμάτων </w:t>
      </w:r>
      <w:proofErr w:type="spellStart"/>
      <w:r w:rsidRPr="00EA3893">
        <w:rPr>
          <w:rFonts w:eastAsia="Times New Roman" w:cs="Times New Roman"/>
          <w:szCs w:val="24"/>
        </w:rPr>
        <w:t>έμφυλης</w:t>
      </w:r>
      <w:proofErr w:type="spellEnd"/>
      <w:r w:rsidRPr="00EA3893">
        <w:rPr>
          <w:rFonts w:eastAsia="Times New Roman" w:cs="Times New Roman"/>
          <w:szCs w:val="24"/>
        </w:rPr>
        <w:t xml:space="preserve"> βίας</w:t>
      </w:r>
      <w:r>
        <w:rPr>
          <w:rFonts w:eastAsia="Times New Roman" w:cs="Times New Roman"/>
          <w:szCs w:val="24"/>
        </w:rPr>
        <w:t>. Εδώ να πω ότι γι’</w:t>
      </w:r>
      <w:r w:rsidRPr="00EA3893">
        <w:rPr>
          <w:rFonts w:eastAsia="Times New Roman" w:cs="Times New Roman"/>
          <w:szCs w:val="24"/>
        </w:rPr>
        <w:t xml:space="preserve"> αυτό το δίκτυο έχει διασφαλιστεί η χρηματοδότηση</w:t>
      </w:r>
      <w:r>
        <w:rPr>
          <w:rFonts w:eastAsia="Times New Roman" w:cs="Times New Roman"/>
          <w:szCs w:val="24"/>
        </w:rPr>
        <w:t>,</w:t>
      </w:r>
      <w:r w:rsidRPr="00EA3893">
        <w:rPr>
          <w:rFonts w:eastAsia="Times New Roman" w:cs="Times New Roman"/>
          <w:szCs w:val="24"/>
        </w:rPr>
        <w:t xml:space="preserve"> μέχρι το τέλος του 2020</w:t>
      </w:r>
      <w:r>
        <w:rPr>
          <w:rFonts w:eastAsia="Times New Roman" w:cs="Times New Roman"/>
          <w:szCs w:val="24"/>
        </w:rPr>
        <w:t>,</w:t>
      </w:r>
      <w:r w:rsidRPr="00EA3893">
        <w:rPr>
          <w:rFonts w:eastAsia="Times New Roman" w:cs="Times New Roman"/>
          <w:szCs w:val="24"/>
        </w:rPr>
        <w:t xml:space="preserve"> από τα </w:t>
      </w:r>
      <w:r>
        <w:rPr>
          <w:rFonts w:eastAsia="Times New Roman" w:cs="Times New Roman"/>
          <w:szCs w:val="24"/>
        </w:rPr>
        <w:t>συγχ</w:t>
      </w:r>
      <w:r w:rsidRPr="00EA3893">
        <w:rPr>
          <w:rFonts w:eastAsia="Times New Roman" w:cs="Times New Roman"/>
          <w:szCs w:val="24"/>
        </w:rPr>
        <w:t>ρηματοδοτούμενα προγράμματα του ΕΣΠΑ</w:t>
      </w:r>
      <w:r>
        <w:rPr>
          <w:rFonts w:eastAsia="Times New Roman" w:cs="Times New Roman"/>
          <w:szCs w:val="24"/>
        </w:rPr>
        <w:t>. Κ</w:t>
      </w:r>
      <w:r w:rsidRPr="00EA3893">
        <w:rPr>
          <w:rFonts w:eastAsia="Times New Roman" w:cs="Times New Roman"/>
          <w:szCs w:val="24"/>
        </w:rPr>
        <w:t>αι βεβαίως</w:t>
      </w:r>
      <w:r>
        <w:rPr>
          <w:rFonts w:eastAsia="Times New Roman" w:cs="Times New Roman"/>
          <w:szCs w:val="24"/>
        </w:rPr>
        <w:t>,</w:t>
      </w:r>
      <w:r w:rsidRPr="00EA3893">
        <w:rPr>
          <w:rFonts w:eastAsia="Times New Roman" w:cs="Times New Roman"/>
          <w:szCs w:val="24"/>
        </w:rPr>
        <w:t xml:space="preserve"> </w:t>
      </w:r>
      <w:r>
        <w:rPr>
          <w:rFonts w:eastAsia="Times New Roman" w:cs="Times New Roman"/>
          <w:szCs w:val="24"/>
        </w:rPr>
        <w:t xml:space="preserve">από το τέλος του 2020 και μετά, το δίκτυο αυτό θα χρηματοδοτηθεί από </w:t>
      </w:r>
      <w:r>
        <w:rPr>
          <w:rFonts w:eastAsia="Times New Roman" w:cs="Times New Roman"/>
          <w:szCs w:val="24"/>
        </w:rPr>
        <w:t>τον κρατικό προϋπολογισμό.</w:t>
      </w:r>
    </w:p>
    <w:p w14:paraId="03A735EB" w14:textId="77777777" w:rsidR="00E615E6" w:rsidRDefault="00720F21">
      <w:pPr>
        <w:spacing w:after="0" w:line="600" w:lineRule="auto"/>
        <w:ind w:firstLine="720"/>
        <w:jc w:val="both"/>
        <w:rPr>
          <w:rFonts w:eastAsia="Times New Roman" w:cs="Times New Roman"/>
          <w:szCs w:val="24"/>
        </w:rPr>
      </w:pPr>
      <w:r w:rsidRPr="00031D6D">
        <w:rPr>
          <w:rFonts w:eastAsia="Times New Roman" w:cs="Times New Roman"/>
          <w:b/>
          <w:szCs w:val="24"/>
        </w:rPr>
        <w:t>ΜΑΥΡΟΥΔΗΣ ΒΟΡΙΔΗΣ:</w:t>
      </w:r>
      <w:r>
        <w:rPr>
          <w:rFonts w:eastAsia="Times New Roman" w:cs="Times New Roman"/>
          <w:szCs w:val="24"/>
        </w:rPr>
        <w:t xml:space="preserve"> Μας το αφήνατε αυτό για να κλείσουμε.</w:t>
      </w:r>
    </w:p>
    <w:p w14:paraId="03A735EC" w14:textId="77777777" w:rsidR="00E615E6" w:rsidRDefault="00720F21">
      <w:pPr>
        <w:spacing w:after="0" w:line="600" w:lineRule="auto"/>
        <w:ind w:firstLine="720"/>
        <w:jc w:val="both"/>
        <w:rPr>
          <w:rFonts w:eastAsia="Times New Roman" w:cs="Times New Roman"/>
          <w:szCs w:val="24"/>
        </w:rPr>
      </w:pPr>
      <w:r w:rsidRPr="00031D6D">
        <w:rPr>
          <w:rFonts w:eastAsia="Times New Roman" w:cs="Times New Roman"/>
          <w:b/>
          <w:szCs w:val="24"/>
        </w:rPr>
        <w:t>ΑΛΕΞ</w:t>
      </w:r>
      <w:r>
        <w:rPr>
          <w:rFonts w:eastAsia="Times New Roman" w:cs="Times New Roman"/>
          <w:b/>
          <w:szCs w:val="24"/>
        </w:rPr>
        <w:t>Η</w:t>
      </w:r>
      <w:r w:rsidRPr="00031D6D">
        <w:rPr>
          <w:rFonts w:eastAsia="Times New Roman" w:cs="Times New Roman"/>
          <w:b/>
          <w:szCs w:val="24"/>
        </w:rPr>
        <w:t>Σ ΧΑΡΙΤΣΗΣ (Υπουργός Εσωτερικών):</w:t>
      </w:r>
      <w:r>
        <w:rPr>
          <w:rFonts w:eastAsia="Times New Roman" w:cs="Times New Roman"/>
          <w:szCs w:val="24"/>
        </w:rPr>
        <w:t xml:space="preserve"> Αφήνω και κάτι για το τέλος, κύριε Βορίδη.</w:t>
      </w:r>
    </w:p>
    <w:p w14:paraId="03A735ED" w14:textId="77777777" w:rsidR="00E615E6" w:rsidRDefault="00720F21">
      <w:pPr>
        <w:spacing w:after="0" w:line="600" w:lineRule="auto"/>
        <w:ind w:firstLine="720"/>
        <w:jc w:val="both"/>
        <w:rPr>
          <w:rFonts w:eastAsia="Times New Roman" w:cs="Times New Roman"/>
          <w:szCs w:val="24"/>
        </w:rPr>
      </w:pPr>
      <w:r>
        <w:rPr>
          <w:rFonts w:eastAsia="Times New Roman" w:cs="Times New Roman"/>
          <w:szCs w:val="24"/>
        </w:rPr>
        <w:t>Δεν θα υπάρχει η παραμικρή επιβάρυνση στους δήμους γι’ αυτό το πολύ σημαντικό πρόγραμμα.</w:t>
      </w:r>
    </w:p>
    <w:p w14:paraId="03A735EE" w14:textId="77777777" w:rsidR="00E615E6" w:rsidRDefault="00720F21">
      <w:pPr>
        <w:spacing w:after="0" w:line="600" w:lineRule="auto"/>
        <w:ind w:firstLine="720"/>
        <w:jc w:val="both"/>
        <w:rPr>
          <w:rFonts w:eastAsia="Times New Roman" w:cs="Times New Roman"/>
          <w:szCs w:val="24"/>
        </w:rPr>
      </w:pPr>
      <w:r>
        <w:rPr>
          <w:rFonts w:eastAsia="Times New Roman" w:cs="Times New Roman"/>
          <w:szCs w:val="24"/>
        </w:rPr>
        <w:lastRenderedPageBreak/>
        <w:t>Φ</w:t>
      </w:r>
      <w:r>
        <w:rPr>
          <w:rFonts w:eastAsia="Times New Roman" w:cs="Times New Roman"/>
          <w:szCs w:val="24"/>
        </w:rPr>
        <w:t>υσικά, εμείς δεν έχουμε την αυταπάτη ότι με ένα</w:t>
      </w:r>
      <w:r w:rsidRPr="00EA3893">
        <w:rPr>
          <w:rFonts w:eastAsia="Times New Roman" w:cs="Times New Roman"/>
          <w:szCs w:val="24"/>
        </w:rPr>
        <w:t xml:space="preserve"> ν</w:t>
      </w:r>
      <w:r>
        <w:rPr>
          <w:rFonts w:eastAsia="Times New Roman" w:cs="Times New Roman"/>
          <w:szCs w:val="24"/>
        </w:rPr>
        <w:t xml:space="preserve">ομοσχέδιο θα επιλυθούν ζητήματα, </w:t>
      </w:r>
      <w:r w:rsidRPr="00EA3893">
        <w:rPr>
          <w:rFonts w:eastAsia="Times New Roman" w:cs="Times New Roman"/>
          <w:szCs w:val="24"/>
        </w:rPr>
        <w:t xml:space="preserve">παθογένειες </w:t>
      </w:r>
      <w:r>
        <w:rPr>
          <w:rFonts w:eastAsia="Times New Roman" w:cs="Times New Roman"/>
          <w:szCs w:val="24"/>
        </w:rPr>
        <w:t>και</w:t>
      </w:r>
      <w:r w:rsidRPr="00EA3893">
        <w:rPr>
          <w:rFonts w:eastAsia="Times New Roman" w:cs="Times New Roman"/>
          <w:szCs w:val="24"/>
        </w:rPr>
        <w:t xml:space="preserve"> κατεστημένες αντιλήψεις</w:t>
      </w:r>
      <w:r>
        <w:rPr>
          <w:rFonts w:eastAsia="Times New Roman" w:cs="Times New Roman"/>
          <w:szCs w:val="24"/>
        </w:rPr>
        <w:t>,</w:t>
      </w:r>
      <w:r w:rsidRPr="00EA3893">
        <w:rPr>
          <w:rFonts w:eastAsia="Times New Roman" w:cs="Times New Roman"/>
          <w:szCs w:val="24"/>
        </w:rPr>
        <w:t xml:space="preserve"> οι οποίες υπάρχουν στην κοινωνία μας πάρα πολλά χρόνια</w:t>
      </w:r>
      <w:r>
        <w:rPr>
          <w:rFonts w:eastAsia="Times New Roman" w:cs="Times New Roman"/>
          <w:szCs w:val="24"/>
        </w:rPr>
        <w:t>. Θ</w:t>
      </w:r>
      <w:r w:rsidRPr="00EA3893">
        <w:rPr>
          <w:rFonts w:eastAsia="Times New Roman" w:cs="Times New Roman"/>
          <w:szCs w:val="24"/>
        </w:rPr>
        <w:t>εωρούμε</w:t>
      </w:r>
      <w:r>
        <w:rPr>
          <w:rFonts w:eastAsia="Times New Roman" w:cs="Times New Roman"/>
          <w:szCs w:val="24"/>
        </w:rPr>
        <w:t>,</w:t>
      </w:r>
      <w:r w:rsidRPr="00EA3893">
        <w:rPr>
          <w:rFonts w:eastAsia="Times New Roman" w:cs="Times New Roman"/>
          <w:szCs w:val="24"/>
        </w:rPr>
        <w:t xml:space="preserve"> </w:t>
      </w:r>
      <w:r>
        <w:rPr>
          <w:rFonts w:eastAsia="Times New Roman" w:cs="Times New Roman"/>
          <w:szCs w:val="24"/>
        </w:rPr>
        <w:t>όμως,</w:t>
      </w:r>
      <w:r w:rsidRPr="00EA3893">
        <w:rPr>
          <w:rFonts w:eastAsia="Times New Roman" w:cs="Times New Roman"/>
          <w:szCs w:val="24"/>
        </w:rPr>
        <w:t xml:space="preserve"> ότι είναι </w:t>
      </w:r>
      <w:r>
        <w:rPr>
          <w:rFonts w:eastAsia="Times New Roman" w:cs="Times New Roman"/>
          <w:szCs w:val="24"/>
        </w:rPr>
        <w:t xml:space="preserve">ένα </w:t>
      </w:r>
      <w:r w:rsidRPr="00EA3893">
        <w:rPr>
          <w:rFonts w:eastAsia="Times New Roman" w:cs="Times New Roman"/>
          <w:szCs w:val="24"/>
        </w:rPr>
        <w:t>νομοσχέδιο στη σωστή κατεύθυνση</w:t>
      </w:r>
      <w:r>
        <w:rPr>
          <w:rFonts w:eastAsia="Times New Roman" w:cs="Times New Roman"/>
          <w:szCs w:val="24"/>
        </w:rPr>
        <w:t>,</w:t>
      </w:r>
      <w:r w:rsidRPr="00EA3893">
        <w:rPr>
          <w:rFonts w:eastAsia="Times New Roman" w:cs="Times New Roman"/>
          <w:szCs w:val="24"/>
        </w:rPr>
        <w:t xml:space="preserve"> αυτό το πρώτο </w:t>
      </w:r>
      <w:r w:rsidRPr="00EA3893">
        <w:rPr>
          <w:rFonts w:eastAsia="Times New Roman" w:cs="Times New Roman"/>
          <w:szCs w:val="24"/>
        </w:rPr>
        <w:t>μέρος για τα ζητήματα ισότητας</w:t>
      </w:r>
      <w:r>
        <w:rPr>
          <w:rFonts w:eastAsia="Times New Roman" w:cs="Times New Roman"/>
          <w:szCs w:val="24"/>
        </w:rPr>
        <w:t>,</w:t>
      </w:r>
      <w:r w:rsidRPr="00EA3893">
        <w:rPr>
          <w:rFonts w:eastAsia="Times New Roman" w:cs="Times New Roman"/>
          <w:szCs w:val="24"/>
        </w:rPr>
        <w:t xml:space="preserve"> είναι παρεμβάσεις </w:t>
      </w:r>
      <w:r>
        <w:rPr>
          <w:rFonts w:eastAsia="Times New Roman" w:cs="Times New Roman"/>
          <w:szCs w:val="24"/>
        </w:rPr>
        <w:t>θεσμικές,</w:t>
      </w:r>
      <w:r w:rsidRPr="00EA3893">
        <w:rPr>
          <w:rFonts w:eastAsia="Times New Roman" w:cs="Times New Roman"/>
          <w:szCs w:val="24"/>
        </w:rPr>
        <w:t xml:space="preserve"> νομοθετικές</w:t>
      </w:r>
      <w:r>
        <w:rPr>
          <w:rFonts w:eastAsia="Times New Roman" w:cs="Times New Roman"/>
          <w:szCs w:val="24"/>
        </w:rPr>
        <w:t>,</w:t>
      </w:r>
      <w:r w:rsidRPr="00EA3893">
        <w:rPr>
          <w:rFonts w:eastAsia="Times New Roman" w:cs="Times New Roman"/>
          <w:szCs w:val="24"/>
        </w:rPr>
        <w:t xml:space="preserve"> οι οποίες βοηθούν ακριβώς </w:t>
      </w:r>
      <w:r>
        <w:rPr>
          <w:rFonts w:eastAsia="Times New Roman" w:cs="Times New Roman"/>
          <w:szCs w:val="24"/>
        </w:rPr>
        <w:t>σ</w:t>
      </w:r>
      <w:r w:rsidRPr="00EA3893">
        <w:rPr>
          <w:rFonts w:eastAsia="Times New Roman" w:cs="Times New Roman"/>
          <w:szCs w:val="24"/>
        </w:rPr>
        <w:t xml:space="preserve">τη δημιουργία μιας άλλης </w:t>
      </w:r>
      <w:r>
        <w:rPr>
          <w:rFonts w:eastAsia="Times New Roman" w:cs="Times New Roman"/>
          <w:szCs w:val="24"/>
        </w:rPr>
        <w:t>κοσμοαντίληψης,</w:t>
      </w:r>
      <w:r w:rsidRPr="00EA3893">
        <w:rPr>
          <w:rFonts w:eastAsia="Times New Roman" w:cs="Times New Roman"/>
          <w:szCs w:val="24"/>
        </w:rPr>
        <w:t xml:space="preserve"> περισσότερο εξισωτικής και περισσότερο </w:t>
      </w:r>
      <w:r>
        <w:rPr>
          <w:rFonts w:eastAsia="Times New Roman" w:cs="Times New Roman"/>
          <w:szCs w:val="24"/>
        </w:rPr>
        <w:t>δίκαιης.</w:t>
      </w:r>
    </w:p>
    <w:p w14:paraId="03A735EF" w14:textId="77777777" w:rsidR="00E615E6" w:rsidRDefault="00720F21">
      <w:pPr>
        <w:spacing w:after="0" w:line="600" w:lineRule="auto"/>
        <w:ind w:firstLine="720"/>
        <w:jc w:val="both"/>
        <w:rPr>
          <w:rFonts w:eastAsia="Times New Roman" w:cs="Times New Roman"/>
          <w:szCs w:val="24"/>
        </w:rPr>
      </w:pPr>
      <w:r>
        <w:rPr>
          <w:rFonts w:eastAsia="Times New Roman" w:cs="Times New Roman"/>
          <w:szCs w:val="24"/>
        </w:rPr>
        <w:t>Θέ</w:t>
      </w:r>
      <w:r w:rsidRPr="00EA3893">
        <w:rPr>
          <w:rFonts w:eastAsia="Times New Roman" w:cs="Times New Roman"/>
          <w:szCs w:val="24"/>
        </w:rPr>
        <w:t>λω</w:t>
      </w:r>
      <w:r>
        <w:rPr>
          <w:rFonts w:eastAsia="Times New Roman" w:cs="Times New Roman"/>
          <w:szCs w:val="24"/>
        </w:rPr>
        <w:t>,</w:t>
      </w:r>
      <w:r w:rsidRPr="00EA3893">
        <w:rPr>
          <w:rFonts w:eastAsia="Times New Roman" w:cs="Times New Roman"/>
          <w:szCs w:val="24"/>
        </w:rPr>
        <w:t xml:space="preserve"> κλείνοντας</w:t>
      </w:r>
      <w:r>
        <w:rPr>
          <w:rFonts w:eastAsia="Times New Roman" w:cs="Times New Roman"/>
          <w:szCs w:val="24"/>
        </w:rPr>
        <w:t>,</w:t>
      </w:r>
      <w:r w:rsidRPr="00EA3893">
        <w:rPr>
          <w:rFonts w:eastAsia="Times New Roman" w:cs="Times New Roman"/>
          <w:szCs w:val="24"/>
        </w:rPr>
        <w:t xml:space="preserve"> σε σχέση με το πρώτο μέρος</w:t>
      </w:r>
      <w:r>
        <w:rPr>
          <w:rFonts w:eastAsia="Times New Roman" w:cs="Times New Roman"/>
          <w:szCs w:val="24"/>
        </w:rPr>
        <w:t>,</w:t>
      </w:r>
      <w:r w:rsidRPr="00EA3893">
        <w:rPr>
          <w:rFonts w:eastAsia="Times New Roman" w:cs="Times New Roman"/>
          <w:szCs w:val="24"/>
        </w:rPr>
        <w:t xml:space="preserve"> να πω ότι είναι θετικ</w:t>
      </w:r>
      <w:r w:rsidRPr="00EA3893">
        <w:rPr>
          <w:rFonts w:eastAsia="Times New Roman" w:cs="Times New Roman"/>
          <w:szCs w:val="24"/>
        </w:rPr>
        <w:t>ό</w:t>
      </w:r>
      <w:r>
        <w:rPr>
          <w:rFonts w:eastAsia="Times New Roman" w:cs="Times New Roman"/>
          <w:szCs w:val="24"/>
        </w:rPr>
        <w:t>,</w:t>
      </w:r>
      <w:r w:rsidRPr="00EA3893">
        <w:rPr>
          <w:rFonts w:eastAsia="Times New Roman" w:cs="Times New Roman"/>
          <w:szCs w:val="24"/>
        </w:rPr>
        <w:t xml:space="preserve"> κατά τη γνώμη</w:t>
      </w:r>
      <w:r>
        <w:rPr>
          <w:rFonts w:eastAsia="Times New Roman" w:cs="Times New Roman"/>
          <w:szCs w:val="24"/>
        </w:rPr>
        <w:t xml:space="preserve"> μου,</w:t>
      </w:r>
      <w:r w:rsidRPr="00EA3893">
        <w:rPr>
          <w:rFonts w:eastAsia="Times New Roman" w:cs="Times New Roman"/>
          <w:szCs w:val="24"/>
        </w:rPr>
        <w:t xml:space="preserve"> το γεγονός ότι</w:t>
      </w:r>
      <w:r>
        <w:rPr>
          <w:rFonts w:eastAsia="Times New Roman" w:cs="Times New Roman"/>
          <w:szCs w:val="24"/>
        </w:rPr>
        <w:t>,</w:t>
      </w:r>
      <w:r w:rsidRPr="00EA3893">
        <w:rPr>
          <w:rFonts w:eastAsia="Times New Roman" w:cs="Times New Roman"/>
          <w:szCs w:val="24"/>
        </w:rPr>
        <w:t xml:space="preserve"> παρά τις όποιες επιμέρους ενστάσεις εκφράστηκαν</w:t>
      </w:r>
      <w:r>
        <w:rPr>
          <w:rFonts w:eastAsia="Times New Roman" w:cs="Times New Roman"/>
          <w:szCs w:val="24"/>
        </w:rPr>
        <w:t>,</w:t>
      </w:r>
      <w:r w:rsidRPr="00EA3893">
        <w:rPr>
          <w:rFonts w:eastAsia="Times New Roman" w:cs="Times New Roman"/>
          <w:szCs w:val="24"/>
        </w:rPr>
        <w:t xml:space="preserve"> οι περισσότερες δυνάμεις του δημοκρατικού τόξου τοποθετήθηκαν </w:t>
      </w:r>
      <w:r>
        <w:rPr>
          <w:rFonts w:eastAsia="Times New Roman" w:cs="Times New Roman"/>
          <w:szCs w:val="24"/>
        </w:rPr>
        <w:t xml:space="preserve">και </w:t>
      </w:r>
      <w:r w:rsidRPr="00EA3893">
        <w:rPr>
          <w:rFonts w:eastAsia="Times New Roman" w:cs="Times New Roman"/>
          <w:szCs w:val="24"/>
        </w:rPr>
        <w:t>στην επιτρο</w:t>
      </w:r>
      <w:r>
        <w:rPr>
          <w:rFonts w:eastAsia="Times New Roman" w:cs="Times New Roman"/>
          <w:szCs w:val="24"/>
        </w:rPr>
        <w:t>πή και στην Ολομέλεια θετικά γι’ αυτές τις διατάξεις. Θ</w:t>
      </w:r>
      <w:r w:rsidRPr="00EA3893">
        <w:rPr>
          <w:rFonts w:eastAsia="Times New Roman" w:cs="Times New Roman"/>
          <w:szCs w:val="24"/>
        </w:rPr>
        <w:t xml:space="preserve">έλω να ευχαριστήσω για τη δουλειά που έγινε και την </w:t>
      </w:r>
      <w:r>
        <w:rPr>
          <w:rFonts w:eastAsia="Times New Roman" w:cs="Times New Roman"/>
          <w:szCs w:val="24"/>
        </w:rPr>
        <w:t>Υ</w:t>
      </w:r>
      <w:r w:rsidRPr="00EA3893">
        <w:rPr>
          <w:rFonts w:eastAsia="Times New Roman" w:cs="Times New Roman"/>
          <w:szCs w:val="24"/>
        </w:rPr>
        <w:t xml:space="preserve">φυπουργό </w:t>
      </w:r>
      <w:r>
        <w:rPr>
          <w:rFonts w:eastAsia="Times New Roman" w:cs="Times New Roman"/>
          <w:szCs w:val="24"/>
        </w:rPr>
        <w:t xml:space="preserve">κ. </w:t>
      </w:r>
      <w:proofErr w:type="spellStart"/>
      <w:r>
        <w:rPr>
          <w:rFonts w:eastAsia="Times New Roman" w:cs="Times New Roman"/>
          <w:szCs w:val="24"/>
        </w:rPr>
        <w:t>Χ</w:t>
      </w:r>
      <w:r w:rsidRPr="00EA3893">
        <w:rPr>
          <w:rFonts w:eastAsia="Times New Roman" w:cs="Times New Roman"/>
          <w:szCs w:val="24"/>
        </w:rPr>
        <w:t>ρυσοβελώνη</w:t>
      </w:r>
      <w:proofErr w:type="spellEnd"/>
      <w:r w:rsidRPr="00EA3893">
        <w:rPr>
          <w:rFonts w:eastAsia="Times New Roman" w:cs="Times New Roman"/>
          <w:szCs w:val="24"/>
        </w:rPr>
        <w:t xml:space="preserve"> και τη Γενική </w:t>
      </w:r>
      <w:r>
        <w:rPr>
          <w:rFonts w:eastAsia="Times New Roman" w:cs="Times New Roman"/>
          <w:szCs w:val="24"/>
        </w:rPr>
        <w:t>Γ</w:t>
      </w:r>
      <w:r w:rsidRPr="00EA3893">
        <w:rPr>
          <w:rFonts w:eastAsia="Times New Roman" w:cs="Times New Roman"/>
          <w:szCs w:val="24"/>
        </w:rPr>
        <w:t xml:space="preserve">ραμματέα </w:t>
      </w:r>
      <w:r>
        <w:rPr>
          <w:rFonts w:eastAsia="Times New Roman" w:cs="Times New Roman"/>
          <w:szCs w:val="24"/>
        </w:rPr>
        <w:t xml:space="preserve">κ. </w:t>
      </w:r>
      <w:proofErr w:type="spellStart"/>
      <w:r>
        <w:rPr>
          <w:rFonts w:eastAsia="Times New Roman" w:cs="Times New Roman"/>
          <w:szCs w:val="24"/>
        </w:rPr>
        <w:t>Κούβελα</w:t>
      </w:r>
      <w:proofErr w:type="spellEnd"/>
      <w:r>
        <w:rPr>
          <w:rFonts w:eastAsia="Times New Roman" w:cs="Times New Roman"/>
          <w:szCs w:val="24"/>
        </w:rPr>
        <w:t xml:space="preserve"> και όλα τα στελέχη του Υ</w:t>
      </w:r>
      <w:r w:rsidRPr="00EA3893">
        <w:rPr>
          <w:rFonts w:eastAsia="Times New Roman" w:cs="Times New Roman"/>
          <w:szCs w:val="24"/>
        </w:rPr>
        <w:t xml:space="preserve">πουργείου </w:t>
      </w:r>
      <w:r>
        <w:rPr>
          <w:rFonts w:eastAsia="Times New Roman" w:cs="Times New Roman"/>
          <w:szCs w:val="24"/>
        </w:rPr>
        <w:t>μας,</w:t>
      </w:r>
      <w:r w:rsidRPr="00EA3893">
        <w:rPr>
          <w:rFonts w:eastAsia="Times New Roman" w:cs="Times New Roman"/>
          <w:szCs w:val="24"/>
        </w:rPr>
        <w:t xml:space="preserve"> που δούλεψαν για να έχουμε αυτό το αποτέλεσμα</w:t>
      </w:r>
      <w:r>
        <w:rPr>
          <w:rFonts w:eastAsia="Times New Roman" w:cs="Times New Roman"/>
          <w:szCs w:val="24"/>
        </w:rPr>
        <w:t>.</w:t>
      </w:r>
    </w:p>
    <w:p w14:paraId="03A735F0" w14:textId="77777777" w:rsidR="00E615E6" w:rsidRDefault="00720F21">
      <w:pPr>
        <w:spacing w:after="0" w:line="600" w:lineRule="auto"/>
        <w:ind w:firstLine="720"/>
        <w:jc w:val="both"/>
        <w:rPr>
          <w:rFonts w:eastAsia="Times New Roman" w:cs="Times New Roman"/>
          <w:szCs w:val="24"/>
        </w:rPr>
      </w:pPr>
      <w:r>
        <w:rPr>
          <w:rFonts w:eastAsia="Times New Roman" w:cs="Times New Roman"/>
          <w:szCs w:val="24"/>
        </w:rPr>
        <w:t xml:space="preserve">Περνώ τώρα </w:t>
      </w:r>
      <w:r w:rsidRPr="00EA3893">
        <w:rPr>
          <w:rFonts w:eastAsia="Times New Roman" w:cs="Times New Roman"/>
          <w:szCs w:val="24"/>
        </w:rPr>
        <w:t>στο δεύτερο μέρος</w:t>
      </w:r>
      <w:r>
        <w:rPr>
          <w:rFonts w:eastAsia="Times New Roman" w:cs="Times New Roman"/>
          <w:szCs w:val="24"/>
        </w:rPr>
        <w:t>, στις ρυθμίσεις</w:t>
      </w:r>
      <w:r w:rsidRPr="00EA3893">
        <w:rPr>
          <w:rFonts w:eastAsia="Times New Roman" w:cs="Times New Roman"/>
          <w:szCs w:val="24"/>
        </w:rPr>
        <w:t xml:space="preserve"> των θεμάτων τ</w:t>
      </w:r>
      <w:r w:rsidRPr="00EA3893">
        <w:rPr>
          <w:rFonts w:eastAsia="Times New Roman" w:cs="Times New Roman"/>
          <w:szCs w:val="24"/>
        </w:rPr>
        <w:t>ης ιθαγένειας</w:t>
      </w:r>
      <w:r>
        <w:rPr>
          <w:rFonts w:eastAsia="Times New Roman" w:cs="Times New Roman"/>
          <w:szCs w:val="24"/>
        </w:rPr>
        <w:t>.</w:t>
      </w:r>
      <w:r w:rsidRPr="00EA3893">
        <w:rPr>
          <w:rFonts w:eastAsia="Times New Roman" w:cs="Times New Roman"/>
          <w:szCs w:val="24"/>
        </w:rPr>
        <w:t xml:space="preserve"> Κατ</w:t>
      </w:r>
      <w:r>
        <w:rPr>
          <w:rFonts w:eastAsia="Times New Roman" w:cs="Times New Roman"/>
          <w:szCs w:val="24"/>
        </w:rPr>
        <w:t xml:space="preserve">’ αρχάς, </w:t>
      </w:r>
      <w:r w:rsidRPr="00EA3893">
        <w:rPr>
          <w:rFonts w:eastAsia="Times New Roman" w:cs="Times New Roman"/>
          <w:szCs w:val="24"/>
        </w:rPr>
        <w:t>πρέπει και σήμερα</w:t>
      </w:r>
      <w:r>
        <w:rPr>
          <w:rFonts w:eastAsia="Times New Roman" w:cs="Times New Roman"/>
          <w:szCs w:val="24"/>
        </w:rPr>
        <w:t>,</w:t>
      </w:r>
      <w:r w:rsidRPr="00EA3893">
        <w:rPr>
          <w:rFonts w:eastAsia="Times New Roman" w:cs="Times New Roman"/>
          <w:szCs w:val="24"/>
        </w:rPr>
        <w:t xml:space="preserve"> παρ</w:t>
      </w:r>
      <w:r>
        <w:rPr>
          <w:rFonts w:eastAsia="Times New Roman" w:cs="Times New Roman"/>
          <w:szCs w:val="24"/>
        </w:rPr>
        <w:t xml:space="preserve">’ </w:t>
      </w:r>
      <w:r w:rsidRPr="00EA3893">
        <w:rPr>
          <w:rFonts w:eastAsia="Times New Roman" w:cs="Times New Roman"/>
          <w:szCs w:val="24"/>
        </w:rPr>
        <w:t xml:space="preserve">ότι </w:t>
      </w:r>
      <w:r w:rsidRPr="00EA3893">
        <w:rPr>
          <w:rFonts w:eastAsia="Times New Roman" w:cs="Times New Roman"/>
          <w:szCs w:val="24"/>
        </w:rPr>
        <w:lastRenderedPageBreak/>
        <w:t>τα περισσότερο</w:t>
      </w:r>
      <w:r>
        <w:rPr>
          <w:rFonts w:eastAsia="Times New Roman" w:cs="Times New Roman"/>
          <w:szCs w:val="24"/>
        </w:rPr>
        <w:t xml:space="preserve"> από</w:t>
      </w:r>
      <w:r w:rsidRPr="00EA3893">
        <w:rPr>
          <w:rFonts w:eastAsia="Times New Roman" w:cs="Times New Roman"/>
          <w:szCs w:val="24"/>
        </w:rPr>
        <w:t xml:space="preserve"> αυτά τα θέματα τα </w:t>
      </w:r>
      <w:r>
        <w:rPr>
          <w:rFonts w:eastAsia="Times New Roman" w:cs="Times New Roman"/>
          <w:szCs w:val="24"/>
        </w:rPr>
        <w:t>σ</w:t>
      </w:r>
      <w:r w:rsidRPr="00EA3893">
        <w:rPr>
          <w:rFonts w:eastAsia="Times New Roman" w:cs="Times New Roman"/>
          <w:szCs w:val="24"/>
        </w:rPr>
        <w:t>υζητήσαμε διεξοδικ</w:t>
      </w:r>
      <w:r>
        <w:rPr>
          <w:rFonts w:eastAsia="Times New Roman" w:cs="Times New Roman"/>
          <w:szCs w:val="24"/>
        </w:rPr>
        <w:t>ότατα</w:t>
      </w:r>
      <w:r w:rsidRPr="00EA3893">
        <w:rPr>
          <w:rFonts w:eastAsia="Times New Roman" w:cs="Times New Roman"/>
          <w:szCs w:val="24"/>
        </w:rPr>
        <w:t xml:space="preserve"> και στις επιτροπές</w:t>
      </w:r>
      <w:r>
        <w:rPr>
          <w:rFonts w:eastAsia="Times New Roman" w:cs="Times New Roman"/>
          <w:szCs w:val="24"/>
        </w:rPr>
        <w:t xml:space="preserve">, </w:t>
      </w:r>
      <w:r w:rsidRPr="00EA3893">
        <w:rPr>
          <w:rFonts w:eastAsia="Times New Roman" w:cs="Times New Roman"/>
          <w:szCs w:val="24"/>
        </w:rPr>
        <w:t>από ό</w:t>
      </w:r>
      <w:r>
        <w:rPr>
          <w:rFonts w:eastAsia="Times New Roman" w:cs="Times New Roman"/>
          <w:szCs w:val="24"/>
        </w:rPr>
        <w:t>,</w:t>
      </w:r>
      <w:r w:rsidRPr="00EA3893">
        <w:rPr>
          <w:rFonts w:eastAsia="Times New Roman" w:cs="Times New Roman"/>
          <w:szCs w:val="24"/>
        </w:rPr>
        <w:t>τι φαίνεται να δώσουμε και κάποιες περαιτέρω διευκρινίσεις</w:t>
      </w:r>
      <w:r>
        <w:rPr>
          <w:rFonts w:eastAsia="Times New Roman" w:cs="Times New Roman"/>
          <w:szCs w:val="24"/>
        </w:rPr>
        <w:t>.</w:t>
      </w:r>
    </w:p>
    <w:p w14:paraId="03A735F1" w14:textId="77777777" w:rsidR="00E615E6" w:rsidRDefault="00720F21">
      <w:pPr>
        <w:spacing w:after="0" w:line="600" w:lineRule="auto"/>
        <w:ind w:firstLine="720"/>
        <w:jc w:val="both"/>
        <w:rPr>
          <w:rFonts w:eastAsia="Times New Roman" w:cs="Times New Roman"/>
          <w:szCs w:val="24"/>
        </w:rPr>
      </w:pPr>
      <w:r>
        <w:rPr>
          <w:rFonts w:eastAsia="Times New Roman" w:cs="Times New Roman"/>
          <w:szCs w:val="24"/>
        </w:rPr>
        <w:t xml:space="preserve">Κατ’ αρχάς, </w:t>
      </w:r>
      <w:r w:rsidRPr="00EA3893">
        <w:rPr>
          <w:rFonts w:eastAsia="Times New Roman" w:cs="Times New Roman"/>
          <w:szCs w:val="24"/>
        </w:rPr>
        <w:t>για το άρθρο 40</w:t>
      </w:r>
      <w:r>
        <w:rPr>
          <w:rFonts w:eastAsia="Times New Roman" w:cs="Times New Roman"/>
          <w:szCs w:val="24"/>
        </w:rPr>
        <w:t>,</w:t>
      </w:r>
      <w:r w:rsidRPr="00EA3893">
        <w:rPr>
          <w:rFonts w:eastAsia="Times New Roman" w:cs="Times New Roman"/>
          <w:szCs w:val="24"/>
        </w:rPr>
        <w:t xml:space="preserve"> επειδή ειπώθηκε </w:t>
      </w:r>
      <w:r>
        <w:rPr>
          <w:rFonts w:eastAsia="Times New Roman" w:cs="Times New Roman"/>
          <w:szCs w:val="24"/>
        </w:rPr>
        <w:t xml:space="preserve">από τον </w:t>
      </w:r>
      <w:r>
        <w:rPr>
          <w:rFonts w:eastAsia="Times New Roman" w:cs="Times New Roman"/>
          <w:szCs w:val="24"/>
        </w:rPr>
        <w:t>κ.</w:t>
      </w:r>
      <w:r w:rsidRPr="00EA3893">
        <w:rPr>
          <w:rFonts w:eastAsia="Times New Roman" w:cs="Times New Roman"/>
          <w:szCs w:val="24"/>
        </w:rPr>
        <w:t xml:space="preserve"> Γεωργαντά</w:t>
      </w:r>
      <w:r>
        <w:rPr>
          <w:rFonts w:eastAsia="Times New Roman" w:cs="Times New Roman"/>
          <w:szCs w:val="24"/>
        </w:rPr>
        <w:t>, αν</w:t>
      </w:r>
      <w:r w:rsidRPr="00EA3893">
        <w:rPr>
          <w:rFonts w:eastAsia="Times New Roman" w:cs="Times New Roman"/>
          <w:szCs w:val="24"/>
        </w:rPr>
        <w:t xml:space="preserve"> δεν κάνω λάθος</w:t>
      </w:r>
      <w:r>
        <w:rPr>
          <w:rFonts w:eastAsia="Times New Roman" w:cs="Times New Roman"/>
          <w:szCs w:val="24"/>
        </w:rPr>
        <w:t>,</w:t>
      </w:r>
      <w:r w:rsidRPr="00EA3893">
        <w:rPr>
          <w:rFonts w:eastAsia="Times New Roman" w:cs="Times New Roman"/>
          <w:szCs w:val="24"/>
        </w:rPr>
        <w:t xml:space="preserve"> για τους αποβιώσαντες</w:t>
      </w:r>
      <w:r>
        <w:rPr>
          <w:rFonts w:eastAsia="Times New Roman" w:cs="Times New Roman"/>
          <w:szCs w:val="24"/>
        </w:rPr>
        <w:t>. Πέρα</w:t>
      </w:r>
      <w:r w:rsidRPr="00EA3893">
        <w:rPr>
          <w:rFonts w:eastAsia="Times New Roman" w:cs="Times New Roman"/>
          <w:szCs w:val="24"/>
        </w:rPr>
        <w:t xml:space="preserve"> από την πάγια νομολογία του </w:t>
      </w:r>
      <w:proofErr w:type="spellStart"/>
      <w:r w:rsidRPr="00EA3893">
        <w:rPr>
          <w:rFonts w:eastAsia="Times New Roman" w:cs="Times New Roman"/>
          <w:szCs w:val="24"/>
        </w:rPr>
        <w:t>ΣτΕ</w:t>
      </w:r>
      <w:proofErr w:type="spellEnd"/>
      <w:r>
        <w:rPr>
          <w:rFonts w:eastAsia="Times New Roman" w:cs="Times New Roman"/>
          <w:szCs w:val="24"/>
        </w:rPr>
        <w:t>,</w:t>
      </w:r>
      <w:r w:rsidRPr="00EA3893">
        <w:rPr>
          <w:rFonts w:eastAsia="Times New Roman" w:cs="Times New Roman"/>
          <w:szCs w:val="24"/>
        </w:rPr>
        <w:t xml:space="preserve"> το άρθρο 40 βάζει για πρώτη φορά ρυθμίσεις για ένα ζήτημα που ταλανίζει </w:t>
      </w:r>
      <w:r>
        <w:rPr>
          <w:rFonts w:eastAsia="Times New Roman" w:cs="Times New Roman"/>
          <w:szCs w:val="24"/>
        </w:rPr>
        <w:t>πολλούς</w:t>
      </w:r>
      <w:r w:rsidRPr="00EA3893">
        <w:rPr>
          <w:rFonts w:eastAsia="Times New Roman" w:cs="Times New Roman"/>
          <w:szCs w:val="24"/>
        </w:rPr>
        <w:t xml:space="preserve"> συνανθρώπους </w:t>
      </w:r>
      <w:r>
        <w:rPr>
          <w:rFonts w:eastAsia="Times New Roman" w:cs="Times New Roman"/>
          <w:szCs w:val="24"/>
        </w:rPr>
        <w:t>μας. Όπως θα γνωρίζετε,</w:t>
      </w:r>
      <w:r w:rsidRPr="00EA3893">
        <w:rPr>
          <w:rFonts w:eastAsia="Times New Roman" w:cs="Times New Roman"/>
          <w:szCs w:val="24"/>
        </w:rPr>
        <w:t xml:space="preserve"> είναι</w:t>
      </w:r>
      <w:r>
        <w:rPr>
          <w:rFonts w:eastAsia="Times New Roman" w:cs="Times New Roman"/>
          <w:szCs w:val="24"/>
        </w:rPr>
        <w:t xml:space="preserve"> κα</w:t>
      </w:r>
      <w:r w:rsidRPr="00EA3893">
        <w:rPr>
          <w:rFonts w:eastAsia="Times New Roman" w:cs="Times New Roman"/>
          <w:szCs w:val="24"/>
        </w:rPr>
        <w:t>ι η κύρια εστία διαφθοράς στις υπηρεσ</w:t>
      </w:r>
      <w:r w:rsidRPr="00EA3893">
        <w:rPr>
          <w:rFonts w:eastAsia="Times New Roman" w:cs="Times New Roman"/>
          <w:szCs w:val="24"/>
        </w:rPr>
        <w:t>ίες της ιθαγένειας</w:t>
      </w:r>
      <w:r>
        <w:rPr>
          <w:rFonts w:eastAsia="Times New Roman" w:cs="Times New Roman"/>
          <w:szCs w:val="24"/>
        </w:rPr>
        <w:t>,</w:t>
      </w:r>
      <w:r w:rsidRPr="00EA3893">
        <w:rPr>
          <w:rFonts w:eastAsia="Times New Roman" w:cs="Times New Roman"/>
          <w:szCs w:val="24"/>
        </w:rPr>
        <w:t xml:space="preserve"> εδώ και δεκαετίες</w:t>
      </w:r>
      <w:r>
        <w:rPr>
          <w:rFonts w:eastAsia="Times New Roman" w:cs="Times New Roman"/>
          <w:szCs w:val="24"/>
        </w:rPr>
        <w:t>. Τ</w:t>
      </w:r>
      <w:r w:rsidRPr="00EA3893">
        <w:rPr>
          <w:rFonts w:eastAsia="Times New Roman" w:cs="Times New Roman"/>
          <w:szCs w:val="24"/>
        </w:rPr>
        <w:t>ελειώνουμε</w:t>
      </w:r>
      <w:r>
        <w:rPr>
          <w:rFonts w:eastAsia="Times New Roman" w:cs="Times New Roman"/>
          <w:szCs w:val="24"/>
        </w:rPr>
        <w:t>,</w:t>
      </w:r>
      <w:r w:rsidRPr="00EA3893">
        <w:rPr>
          <w:rFonts w:eastAsia="Times New Roman" w:cs="Times New Roman"/>
          <w:szCs w:val="24"/>
        </w:rPr>
        <w:t xml:space="preserve"> </w:t>
      </w:r>
      <w:r>
        <w:rPr>
          <w:rFonts w:eastAsia="Times New Roman" w:cs="Times New Roman"/>
          <w:szCs w:val="24"/>
        </w:rPr>
        <w:t>λ</w:t>
      </w:r>
      <w:r w:rsidRPr="00EA3893">
        <w:rPr>
          <w:rFonts w:eastAsia="Times New Roman" w:cs="Times New Roman"/>
          <w:szCs w:val="24"/>
        </w:rPr>
        <w:t>οιπόν</w:t>
      </w:r>
      <w:r>
        <w:rPr>
          <w:rFonts w:eastAsia="Times New Roman" w:cs="Times New Roman"/>
          <w:szCs w:val="24"/>
        </w:rPr>
        <w:t>,</w:t>
      </w:r>
      <w:r w:rsidRPr="00EA3893">
        <w:rPr>
          <w:rFonts w:eastAsia="Times New Roman" w:cs="Times New Roman"/>
          <w:szCs w:val="24"/>
        </w:rPr>
        <w:t xml:space="preserve"> με αυτά</w:t>
      </w:r>
      <w:r>
        <w:rPr>
          <w:rFonts w:eastAsia="Times New Roman" w:cs="Times New Roman"/>
          <w:szCs w:val="24"/>
        </w:rPr>
        <w:t>.</w:t>
      </w:r>
      <w:r w:rsidRPr="00EA3893">
        <w:rPr>
          <w:rFonts w:eastAsia="Times New Roman" w:cs="Times New Roman"/>
          <w:szCs w:val="24"/>
        </w:rPr>
        <w:t xml:space="preserve"> Με το συγκεκριμένο άρθρο μπαίνουν πολύ σαφείς κανόνες</w:t>
      </w:r>
      <w:r>
        <w:rPr>
          <w:rFonts w:eastAsia="Times New Roman" w:cs="Times New Roman"/>
          <w:szCs w:val="24"/>
        </w:rPr>
        <w:t>. Κ</w:t>
      </w:r>
      <w:r w:rsidRPr="00EA3893">
        <w:rPr>
          <w:rFonts w:eastAsia="Times New Roman" w:cs="Times New Roman"/>
          <w:szCs w:val="24"/>
        </w:rPr>
        <w:t xml:space="preserve">αι </w:t>
      </w:r>
      <w:r>
        <w:rPr>
          <w:rFonts w:eastAsia="Times New Roman" w:cs="Times New Roman"/>
          <w:szCs w:val="24"/>
        </w:rPr>
        <w:t>β</w:t>
      </w:r>
      <w:r w:rsidRPr="00EA3893">
        <w:rPr>
          <w:rFonts w:eastAsia="Times New Roman" w:cs="Times New Roman"/>
          <w:szCs w:val="24"/>
        </w:rPr>
        <w:t>εβαίως</w:t>
      </w:r>
      <w:r>
        <w:rPr>
          <w:rFonts w:eastAsia="Times New Roman" w:cs="Times New Roman"/>
          <w:szCs w:val="24"/>
        </w:rPr>
        <w:t>, μ</w:t>
      </w:r>
      <w:r w:rsidRPr="00EA3893">
        <w:rPr>
          <w:rFonts w:eastAsia="Times New Roman" w:cs="Times New Roman"/>
          <w:szCs w:val="24"/>
        </w:rPr>
        <w:t>ιας και αναφερθήκατε και στα αιτήματα και με ρωτήσατε για τα κίνητρα</w:t>
      </w:r>
      <w:r>
        <w:rPr>
          <w:rFonts w:eastAsia="Times New Roman" w:cs="Times New Roman"/>
          <w:szCs w:val="24"/>
        </w:rPr>
        <w:t>,</w:t>
      </w:r>
      <w:r w:rsidRPr="00EA3893">
        <w:rPr>
          <w:rFonts w:eastAsia="Times New Roman" w:cs="Times New Roman"/>
          <w:szCs w:val="24"/>
        </w:rPr>
        <w:t xml:space="preserve"> </w:t>
      </w:r>
      <w:r>
        <w:rPr>
          <w:rFonts w:eastAsia="Times New Roman" w:cs="Times New Roman"/>
          <w:szCs w:val="24"/>
        </w:rPr>
        <w:t>«</w:t>
      </w:r>
      <w:r w:rsidRPr="00EA3893">
        <w:rPr>
          <w:rFonts w:eastAsia="Times New Roman" w:cs="Times New Roman"/>
          <w:szCs w:val="24"/>
        </w:rPr>
        <w:t>γιατί άραγε το κάνουμε αυτό</w:t>
      </w:r>
      <w:r>
        <w:rPr>
          <w:rFonts w:eastAsia="Times New Roman" w:cs="Times New Roman"/>
          <w:szCs w:val="24"/>
        </w:rPr>
        <w:t>,</w:t>
      </w:r>
      <w:r w:rsidRPr="00EA3893">
        <w:rPr>
          <w:rFonts w:eastAsia="Times New Roman" w:cs="Times New Roman"/>
          <w:szCs w:val="24"/>
        </w:rPr>
        <w:t xml:space="preserve"> πάλι κάποια συνωμοσία εξυφαίνεται από την </w:t>
      </w:r>
      <w:r>
        <w:rPr>
          <w:rFonts w:eastAsia="Times New Roman" w:cs="Times New Roman"/>
          <w:szCs w:val="24"/>
        </w:rPr>
        <w:t>Κ</w:t>
      </w:r>
      <w:r w:rsidRPr="00EA3893">
        <w:rPr>
          <w:rFonts w:eastAsia="Times New Roman" w:cs="Times New Roman"/>
          <w:szCs w:val="24"/>
        </w:rPr>
        <w:t>υβέρνηση του ΣΥΡΙΖΑ</w:t>
      </w:r>
      <w:r>
        <w:rPr>
          <w:rFonts w:eastAsia="Times New Roman" w:cs="Times New Roman"/>
          <w:szCs w:val="24"/>
        </w:rPr>
        <w:t>,</w:t>
      </w:r>
      <w:r w:rsidRPr="00EA3893">
        <w:rPr>
          <w:rFonts w:eastAsia="Times New Roman" w:cs="Times New Roman"/>
          <w:szCs w:val="24"/>
        </w:rPr>
        <w:t xml:space="preserve"> δεν μπορεί</w:t>
      </w:r>
      <w:r>
        <w:rPr>
          <w:rFonts w:eastAsia="Times New Roman" w:cs="Times New Roman"/>
          <w:szCs w:val="24"/>
        </w:rPr>
        <w:t>…».</w:t>
      </w:r>
    </w:p>
    <w:p w14:paraId="03A735F2" w14:textId="77777777" w:rsidR="00E615E6" w:rsidRDefault="00720F21">
      <w:pPr>
        <w:spacing w:after="0" w:line="600" w:lineRule="auto"/>
        <w:ind w:firstLine="720"/>
        <w:jc w:val="both"/>
        <w:rPr>
          <w:rFonts w:eastAsia="Times New Roman" w:cs="Times New Roman"/>
          <w:szCs w:val="24"/>
        </w:rPr>
      </w:pPr>
      <w:r w:rsidRPr="00031D6D">
        <w:rPr>
          <w:rFonts w:eastAsia="Times New Roman" w:cs="Times New Roman"/>
          <w:b/>
          <w:szCs w:val="24"/>
        </w:rPr>
        <w:t>ΜΑΥΡΟΥΔΗΣ ΒΟΡΙΔΗΣ:</w:t>
      </w:r>
      <w:r>
        <w:rPr>
          <w:rFonts w:eastAsia="Times New Roman" w:cs="Times New Roman"/>
          <w:szCs w:val="24"/>
        </w:rPr>
        <w:t xml:space="preserve"> Όχι, </w:t>
      </w:r>
      <w:r>
        <w:rPr>
          <w:rFonts w:eastAsia="Times New Roman" w:cs="Times New Roman"/>
          <w:szCs w:val="24"/>
        </w:rPr>
        <w:t>έ</w:t>
      </w:r>
      <w:r>
        <w:rPr>
          <w:rFonts w:eastAsia="Times New Roman" w:cs="Times New Roman"/>
          <w:szCs w:val="24"/>
        </w:rPr>
        <w:t>χουν αποκαλυφθεί τα κίνητρα!</w:t>
      </w:r>
    </w:p>
    <w:p w14:paraId="03A735F3" w14:textId="77777777" w:rsidR="00E615E6" w:rsidRDefault="00720F21">
      <w:pPr>
        <w:spacing w:after="0" w:line="600" w:lineRule="auto"/>
        <w:ind w:firstLine="720"/>
        <w:jc w:val="both"/>
        <w:rPr>
          <w:rFonts w:eastAsia="Times New Roman" w:cs="Times New Roman"/>
          <w:szCs w:val="24"/>
        </w:rPr>
      </w:pPr>
      <w:r w:rsidRPr="00031D6D">
        <w:rPr>
          <w:rFonts w:eastAsia="Times New Roman" w:cs="Times New Roman"/>
          <w:b/>
          <w:szCs w:val="24"/>
        </w:rPr>
        <w:t>ΑΛΕΞ</w:t>
      </w:r>
      <w:r>
        <w:rPr>
          <w:rFonts w:eastAsia="Times New Roman" w:cs="Times New Roman"/>
          <w:b/>
          <w:szCs w:val="24"/>
        </w:rPr>
        <w:t>Η</w:t>
      </w:r>
      <w:r>
        <w:rPr>
          <w:rFonts w:eastAsia="Times New Roman" w:cs="Times New Roman"/>
          <w:b/>
          <w:szCs w:val="24"/>
        </w:rPr>
        <w:t xml:space="preserve">Σ </w:t>
      </w:r>
      <w:r w:rsidRPr="00031D6D">
        <w:rPr>
          <w:rFonts w:eastAsia="Times New Roman" w:cs="Times New Roman"/>
          <w:b/>
          <w:szCs w:val="24"/>
        </w:rPr>
        <w:t>ΧΑΡΙΤΣΗΣ (Υπουργός Εσωτερικών):</w:t>
      </w:r>
      <w:r>
        <w:rPr>
          <w:rFonts w:eastAsia="Times New Roman" w:cs="Times New Roman"/>
          <w:szCs w:val="24"/>
        </w:rPr>
        <w:t xml:space="preserve"> Υ</w:t>
      </w:r>
      <w:r w:rsidRPr="00EA3893">
        <w:rPr>
          <w:rFonts w:eastAsia="Times New Roman" w:cs="Times New Roman"/>
          <w:szCs w:val="24"/>
        </w:rPr>
        <w:t>πάρχουν Ελληνοαμερικανοί</w:t>
      </w:r>
      <w:r>
        <w:rPr>
          <w:rFonts w:eastAsia="Times New Roman" w:cs="Times New Roman"/>
          <w:szCs w:val="24"/>
        </w:rPr>
        <w:t>,</w:t>
      </w:r>
      <w:r w:rsidRPr="00EA3893">
        <w:rPr>
          <w:rFonts w:eastAsia="Times New Roman" w:cs="Times New Roman"/>
          <w:szCs w:val="24"/>
        </w:rPr>
        <w:t xml:space="preserve"> υπάρχουν ελληνικής καταγωγής άνθρωποι στην Αυστραλία</w:t>
      </w:r>
      <w:r>
        <w:rPr>
          <w:rFonts w:eastAsia="Times New Roman" w:cs="Times New Roman"/>
          <w:szCs w:val="24"/>
        </w:rPr>
        <w:t>,</w:t>
      </w:r>
      <w:r w:rsidRPr="00EA3893">
        <w:rPr>
          <w:rFonts w:eastAsia="Times New Roman" w:cs="Times New Roman"/>
          <w:szCs w:val="24"/>
        </w:rPr>
        <w:t xml:space="preserve"> υπά</w:t>
      </w:r>
      <w:r w:rsidRPr="00EA3893">
        <w:rPr>
          <w:rFonts w:eastAsia="Times New Roman" w:cs="Times New Roman"/>
          <w:szCs w:val="24"/>
        </w:rPr>
        <w:t xml:space="preserve">ρχουν Μικρασιάτες που βρέθηκαν </w:t>
      </w:r>
      <w:r w:rsidRPr="00EA3893">
        <w:rPr>
          <w:rFonts w:eastAsia="Times New Roman" w:cs="Times New Roman"/>
          <w:szCs w:val="24"/>
        </w:rPr>
        <w:lastRenderedPageBreak/>
        <w:t>κατευθείαν στο εξωτερικό και οι οποίοι θα επωφεληθούν από τη συγκεκριμένη ρύθμιση</w:t>
      </w:r>
      <w:r>
        <w:rPr>
          <w:rFonts w:eastAsia="Times New Roman" w:cs="Times New Roman"/>
          <w:szCs w:val="24"/>
        </w:rPr>
        <w:t>.</w:t>
      </w:r>
    </w:p>
    <w:p w14:paraId="03A735F4" w14:textId="77777777" w:rsidR="00E615E6" w:rsidRDefault="00720F21">
      <w:pPr>
        <w:spacing w:after="0" w:line="600" w:lineRule="auto"/>
        <w:ind w:firstLine="720"/>
        <w:jc w:val="both"/>
        <w:rPr>
          <w:rFonts w:eastAsia="Times New Roman" w:cs="Times New Roman"/>
          <w:szCs w:val="24"/>
        </w:rPr>
      </w:pPr>
      <w:r>
        <w:rPr>
          <w:rFonts w:eastAsia="Times New Roman" w:cs="Times New Roman"/>
          <w:szCs w:val="24"/>
        </w:rPr>
        <w:t xml:space="preserve">Σε </w:t>
      </w:r>
      <w:r w:rsidRPr="00EA3893">
        <w:rPr>
          <w:rFonts w:eastAsia="Times New Roman" w:cs="Times New Roman"/>
          <w:szCs w:val="24"/>
        </w:rPr>
        <w:t xml:space="preserve">σχέση με το ζήτημα των ομογενών της </w:t>
      </w:r>
      <w:r>
        <w:rPr>
          <w:rFonts w:eastAsia="Times New Roman" w:cs="Times New Roman"/>
          <w:szCs w:val="24"/>
        </w:rPr>
        <w:t>π</w:t>
      </w:r>
      <w:r w:rsidRPr="00EA3893">
        <w:rPr>
          <w:rFonts w:eastAsia="Times New Roman" w:cs="Times New Roman"/>
          <w:szCs w:val="24"/>
        </w:rPr>
        <w:t>ρώην Σοβιετικής Ένωσης</w:t>
      </w:r>
      <w:r>
        <w:rPr>
          <w:rFonts w:eastAsia="Times New Roman" w:cs="Times New Roman"/>
          <w:szCs w:val="24"/>
        </w:rPr>
        <w:t>,</w:t>
      </w:r>
      <w:r w:rsidRPr="00EA3893">
        <w:rPr>
          <w:rFonts w:eastAsia="Times New Roman" w:cs="Times New Roman"/>
          <w:szCs w:val="24"/>
        </w:rPr>
        <w:t xml:space="preserve"> μέχρι τώρα αυτό που είχαμε </w:t>
      </w:r>
      <w:r>
        <w:rPr>
          <w:rFonts w:eastAsia="Times New Roman" w:cs="Times New Roman"/>
          <w:szCs w:val="24"/>
        </w:rPr>
        <w:t>ήταν</w:t>
      </w:r>
      <w:r w:rsidRPr="00EA3893">
        <w:rPr>
          <w:rFonts w:eastAsia="Times New Roman" w:cs="Times New Roman"/>
          <w:szCs w:val="24"/>
        </w:rPr>
        <w:t xml:space="preserve"> αιτήσεις οι οποίες αργούσαν</w:t>
      </w:r>
      <w:r>
        <w:rPr>
          <w:rFonts w:eastAsia="Times New Roman" w:cs="Times New Roman"/>
          <w:szCs w:val="24"/>
        </w:rPr>
        <w:t>,</w:t>
      </w:r>
      <w:r w:rsidRPr="00EA3893">
        <w:rPr>
          <w:rFonts w:eastAsia="Times New Roman" w:cs="Times New Roman"/>
          <w:szCs w:val="24"/>
        </w:rPr>
        <w:t xml:space="preserve"> καθυστερούσαν</w:t>
      </w:r>
      <w:r>
        <w:rPr>
          <w:rFonts w:eastAsia="Times New Roman" w:cs="Times New Roman"/>
          <w:szCs w:val="24"/>
        </w:rPr>
        <w:t xml:space="preserve"> πολλές φορές για περισσότερο</w:t>
      </w:r>
      <w:r w:rsidRPr="00EA3893">
        <w:rPr>
          <w:rFonts w:eastAsia="Times New Roman" w:cs="Times New Roman"/>
          <w:szCs w:val="24"/>
        </w:rPr>
        <w:t xml:space="preserve"> από </w:t>
      </w:r>
      <w:r>
        <w:rPr>
          <w:rFonts w:eastAsia="Times New Roman" w:cs="Times New Roman"/>
          <w:szCs w:val="24"/>
        </w:rPr>
        <w:t>είκοσι</w:t>
      </w:r>
      <w:r w:rsidRPr="00EA3893">
        <w:rPr>
          <w:rFonts w:eastAsia="Times New Roman" w:cs="Times New Roman"/>
          <w:szCs w:val="24"/>
        </w:rPr>
        <w:t xml:space="preserve"> χρόνια να εξεταστούν</w:t>
      </w:r>
      <w:r>
        <w:rPr>
          <w:rFonts w:eastAsia="Times New Roman" w:cs="Times New Roman"/>
          <w:szCs w:val="24"/>
        </w:rPr>
        <w:t>. Τ</w:t>
      </w:r>
      <w:r w:rsidRPr="00EA3893">
        <w:rPr>
          <w:rFonts w:eastAsia="Times New Roman" w:cs="Times New Roman"/>
          <w:szCs w:val="24"/>
        </w:rPr>
        <w:t>ο πλαίσιο ορίζεται από εγκυκλίους μέχρι τώρα</w:t>
      </w:r>
      <w:r>
        <w:rPr>
          <w:rFonts w:eastAsia="Times New Roman" w:cs="Times New Roman"/>
          <w:szCs w:val="24"/>
        </w:rPr>
        <w:t>. Εμείς, λοιπόν, λέμε ότι η επιτροπή θα εξετάζ</w:t>
      </w:r>
      <w:r w:rsidRPr="00EA3893">
        <w:rPr>
          <w:rFonts w:eastAsia="Times New Roman" w:cs="Times New Roman"/>
          <w:szCs w:val="24"/>
        </w:rPr>
        <w:t>ει την ομογενειακή ιδιό</w:t>
      </w:r>
      <w:r>
        <w:rPr>
          <w:rFonts w:eastAsia="Times New Roman" w:cs="Times New Roman"/>
          <w:szCs w:val="24"/>
        </w:rPr>
        <w:t>τητα και θα πρέπει να υπάρχει μι</w:t>
      </w:r>
      <w:r w:rsidRPr="00EA3893">
        <w:rPr>
          <w:rFonts w:eastAsia="Times New Roman" w:cs="Times New Roman"/>
          <w:szCs w:val="24"/>
        </w:rPr>
        <w:t xml:space="preserve">α ελάχιστη </w:t>
      </w:r>
      <w:r>
        <w:rPr>
          <w:rFonts w:eastAsia="Times New Roman" w:cs="Times New Roman"/>
          <w:szCs w:val="24"/>
        </w:rPr>
        <w:t>ένταξη</w:t>
      </w:r>
      <w:r w:rsidRPr="00EA3893">
        <w:rPr>
          <w:rFonts w:eastAsia="Times New Roman" w:cs="Times New Roman"/>
          <w:szCs w:val="24"/>
        </w:rPr>
        <w:t xml:space="preserve"> στην </w:t>
      </w:r>
      <w:r>
        <w:rPr>
          <w:rFonts w:eastAsia="Times New Roman" w:cs="Times New Roman"/>
          <w:szCs w:val="24"/>
        </w:rPr>
        <w:t>ε</w:t>
      </w:r>
      <w:r w:rsidRPr="00EA3893">
        <w:rPr>
          <w:rFonts w:eastAsia="Times New Roman" w:cs="Times New Roman"/>
          <w:szCs w:val="24"/>
        </w:rPr>
        <w:t>λληνική κοινωνία</w:t>
      </w:r>
      <w:r>
        <w:rPr>
          <w:rFonts w:eastAsia="Times New Roman" w:cs="Times New Roman"/>
          <w:szCs w:val="24"/>
        </w:rPr>
        <w:t>. Τ</w:t>
      </w:r>
      <w:r w:rsidRPr="00EA3893">
        <w:rPr>
          <w:rFonts w:eastAsia="Times New Roman" w:cs="Times New Roman"/>
          <w:szCs w:val="24"/>
        </w:rPr>
        <w:t>ο αν</w:t>
      </w:r>
      <w:r w:rsidRPr="00EA3893">
        <w:rPr>
          <w:rFonts w:eastAsia="Times New Roman" w:cs="Times New Roman"/>
          <w:szCs w:val="24"/>
        </w:rPr>
        <w:t>αφέρουμε αναλυτικά και στην αιτιολογική έκθεση</w:t>
      </w:r>
      <w:r>
        <w:rPr>
          <w:rFonts w:eastAsia="Times New Roman" w:cs="Times New Roman"/>
          <w:szCs w:val="24"/>
        </w:rPr>
        <w:t>. Η υπουργική απόφαση θα ρυθμίζ</w:t>
      </w:r>
      <w:r w:rsidRPr="00EA3893">
        <w:rPr>
          <w:rFonts w:eastAsia="Times New Roman" w:cs="Times New Roman"/>
          <w:szCs w:val="24"/>
        </w:rPr>
        <w:t>ει ζητήματα διαδικασίας εγγρ</w:t>
      </w:r>
      <w:r>
        <w:rPr>
          <w:rFonts w:eastAsia="Times New Roman" w:cs="Times New Roman"/>
          <w:szCs w:val="24"/>
        </w:rPr>
        <w:t>άφων που θα γίνουν δεκτά από τη</w:t>
      </w:r>
      <w:r w:rsidRPr="00EA3893">
        <w:rPr>
          <w:rFonts w:eastAsia="Times New Roman" w:cs="Times New Roman"/>
          <w:szCs w:val="24"/>
        </w:rPr>
        <w:t xml:space="preserve"> διαδικασία της εξέτασης</w:t>
      </w:r>
      <w:r>
        <w:rPr>
          <w:rFonts w:eastAsia="Times New Roman" w:cs="Times New Roman"/>
          <w:szCs w:val="24"/>
        </w:rPr>
        <w:t>.</w:t>
      </w:r>
    </w:p>
    <w:p w14:paraId="03A735F5" w14:textId="77777777" w:rsidR="00E615E6" w:rsidRDefault="00720F21">
      <w:pPr>
        <w:spacing w:after="0" w:line="600" w:lineRule="auto"/>
        <w:ind w:firstLine="720"/>
        <w:jc w:val="both"/>
        <w:rPr>
          <w:rFonts w:eastAsia="Times New Roman" w:cs="Times New Roman"/>
          <w:szCs w:val="24"/>
        </w:rPr>
      </w:pPr>
      <w:r>
        <w:rPr>
          <w:rFonts w:eastAsia="Times New Roman" w:cs="Times New Roman"/>
          <w:szCs w:val="24"/>
        </w:rPr>
        <w:t>Σ</w:t>
      </w:r>
      <w:r w:rsidRPr="00EA3893">
        <w:rPr>
          <w:rFonts w:eastAsia="Times New Roman" w:cs="Times New Roman"/>
          <w:szCs w:val="24"/>
        </w:rPr>
        <w:t xml:space="preserve">ε σχέση με όσα αναφέρθηκαν από τη μεριά </w:t>
      </w:r>
      <w:r>
        <w:rPr>
          <w:rFonts w:eastAsia="Times New Roman" w:cs="Times New Roman"/>
          <w:szCs w:val="24"/>
        </w:rPr>
        <w:t xml:space="preserve">της </w:t>
      </w:r>
      <w:r w:rsidRPr="00EA3893">
        <w:rPr>
          <w:rFonts w:eastAsia="Times New Roman" w:cs="Times New Roman"/>
          <w:szCs w:val="24"/>
        </w:rPr>
        <w:t>Δημοκρατική</w:t>
      </w:r>
      <w:r>
        <w:rPr>
          <w:rFonts w:eastAsia="Times New Roman" w:cs="Times New Roman"/>
          <w:szCs w:val="24"/>
        </w:rPr>
        <w:t>ς</w:t>
      </w:r>
      <w:r w:rsidRPr="00EA3893">
        <w:rPr>
          <w:rFonts w:eastAsia="Times New Roman" w:cs="Times New Roman"/>
          <w:szCs w:val="24"/>
        </w:rPr>
        <w:t xml:space="preserve"> </w:t>
      </w:r>
      <w:r>
        <w:rPr>
          <w:rFonts w:eastAsia="Times New Roman" w:cs="Times New Roman"/>
          <w:szCs w:val="24"/>
        </w:rPr>
        <w:t>Σ</w:t>
      </w:r>
      <w:r w:rsidRPr="00EA3893">
        <w:rPr>
          <w:rFonts w:eastAsia="Times New Roman" w:cs="Times New Roman"/>
          <w:szCs w:val="24"/>
        </w:rPr>
        <w:t>υμπαράταξη</w:t>
      </w:r>
      <w:r>
        <w:rPr>
          <w:rFonts w:eastAsia="Times New Roman" w:cs="Times New Roman"/>
          <w:szCs w:val="24"/>
        </w:rPr>
        <w:t>ς,</w:t>
      </w:r>
      <w:r w:rsidRPr="00EA3893">
        <w:rPr>
          <w:rFonts w:eastAsia="Times New Roman" w:cs="Times New Roman"/>
          <w:szCs w:val="24"/>
        </w:rPr>
        <w:t xml:space="preserve"> κυρίως από την </w:t>
      </w:r>
      <w:r>
        <w:rPr>
          <w:rFonts w:eastAsia="Times New Roman" w:cs="Times New Roman"/>
          <w:szCs w:val="24"/>
        </w:rPr>
        <w:t>κ.</w:t>
      </w:r>
      <w:r w:rsidRPr="00EA3893">
        <w:rPr>
          <w:rFonts w:eastAsia="Times New Roman" w:cs="Times New Roman"/>
          <w:szCs w:val="24"/>
        </w:rPr>
        <w:t xml:space="preserve"> </w:t>
      </w:r>
      <w:proofErr w:type="spellStart"/>
      <w:r w:rsidRPr="00EA3893">
        <w:rPr>
          <w:rFonts w:eastAsia="Times New Roman" w:cs="Times New Roman"/>
          <w:szCs w:val="24"/>
        </w:rPr>
        <w:t>Χρισ</w:t>
      </w:r>
      <w:r w:rsidRPr="00EA3893">
        <w:rPr>
          <w:rFonts w:eastAsia="Times New Roman" w:cs="Times New Roman"/>
          <w:szCs w:val="24"/>
        </w:rPr>
        <w:t>τοφιλοπούλου</w:t>
      </w:r>
      <w:proofErr w:type="spellEnd"/>
      <w:r>
        <w:rPr>
          <w:rFonts w:eastAsia="Times New Roman" w:cs="Times New Roman"/>
          <w:szCs w:val="24"/>
        </w:rPr>
        <w:t>,</w:t>
      </w:r>
      <w:r w:rsidRPr="00EA3893">
        <w:rPr>
          <w:rFonts w:eastAsia="Times New Roman" w:cs="Times New Roman"/>
          <w:szCs w:val="24"/>
        </w:rPr>
        <w:t xml:space="preserve"> θα ήθελα να πω ότι δεν αυξ</w:t>
      </w:r>
      <w:r>
        <w:rPr>
          <w:rFonts w:eastAsia="Times New Roman" w:cs="Times New Roman"/>
          <w:szCs w:val="24"/>
        </w:rPr>
        <w:t>άνεται ο χρόνος της συνέντευξης. Η</w:t>
      </w:r>
      <w:r w:rsidRPr="00EA3893">
        <w:rPr>
          <w:rFonts w:eastAsia="Times New Roman" w:cs="Times New Roman"/>
          <w:szCs w:val="24"/>
        </w:rPr>
        <w:t xml:space="preserve"> διαδικασία </w:t>
      </w:r>
      <w:r>
        <w:rPr>
          <w:rFonts w:eastAsia="Times New Roman" w:cs="Times New Roman"/>
          <w:szCs w:val="24"/>
        </w:rPr>
        <w:t xml:space="preserve">συστηματοποιείται, </w:t>
      </w:r>
      <w:r w:rsidRPr="00EA3893">
        <w:rPr>
          <w:rFonts w:eastAsia="Times New Roman" w:cs="Times New Roman"/>
          <w:szCs w:val="24"/>
        </w:rPr>
        <w:t xml:space="preserve">παραμένει στα </w:t>
      </w:r>
      <w:r>
        <w:rPr>
          <w:rFonts w:eastAsia="Times New Roman" w:cs="Times New Roman"/>
          <w:szCs w:val="24"/>
        </w:rPr>
        <w:t>είκοσι</w:t>
      </w:r>
      <w:r w:rsidRPr="00EA3893">
        <w:rPr>
          <w:rFonts w:eastAsia="Times New Roman" w:cs="Times New Roman"/>
          <w:szCs w:val="24"/>
        </w:rPr>
        <w:t xml:space="preserve"> με </w:t>
      </w:r>
      <w:r>
        <w:rPr>
          <w:rFonts w:eastAsia="Times New Roman" w:cs="Times New Roman"/>
          <w:szCs w:val="24"/>
        </w:rPr>
        <w:t>τριάντα</w:t>
      </w:r>
      <w:r w:rsidRPr="00EA3893">
        <w:rPr>
          <w:rFonts w:eastAsia="Times New Roman" w:cs="Times New Roman"/>
          <w:szCs w:val="24"/>
        </w:rPr>
        <w:t xml:space="preserve"> λεπτά</w:t>
      </w:r>
      <w:r>
        <w:rPr>
          <w:rFonts w:eastAsia="Times New Roman" w:cs="Times New Roman"/>
          <w:szCs w:val="24"/>
        </w:rPr>
        <w:t>, όπως και σήμερα. Και β</w:t>
      </w:r>
      <w:r w:rsidRPr="00EA3893">
        <w:rPr>
          <w:rFonts w:eastAsia="Times New Roman" w:cs="Times New Roman"/>
          <w:szCs w:val="24"/>
        </w:rPr>
        <w:t>εβαίως</w:t>
      </w:r>
      <w:r>
        <w:rPr>
          <w:rFonts w:eastAsia="Times New Roman" w:cs="Times New Roman"/>
          <w:szCs w:val="24"/>
        </w:rPr>
        <w:t>,</w:t>
      </w:r>
      <w:r w:rsidRPr="00EA3893">
        <w:rPr>
          <w:rFonts w:eastAsia="Times New Roman" w:cs="Times New Roman"/>
          <w:szCs w:val="24"/>
        </w:rPr>
        <w:t xml:space="preserve"> έχουμε συνεργαστεί και με τα συναρμόδι</w:t>
      </w:r>
      <w:r>
        <w:rPr>
          <w:rFonts w:eastAsia="Times New Roman" w:cs="Times New Roman"/>
          <w:szCs w:val="24"/>
        </w:rPr>
        <w:t>α Υπουργεία γι’</w:t>
      </w:r>
      <w:r w:rsidRPr="00EA3893">
        <w:rPr>
          <w:rFonts w:eastAsia="Times New Roman" w:cs="Times New Roman"/>
          <w:szCs w:val="24"/>
        </w:rPr>
        <w:t xml:space="preserve"> αυτά τα θέματα</w:t>
      </w:r>
      <w:r>
        <w:rPr>
          <w:rFonts w:eastAsia="Times New Roman" w:cs="Times New Roman"/>
          <w:szCs w:val="24"/>
        </w:rPr>
        <w:t xml:space="preserve">. </w:t>
      </w:r>
    </w:p>
    <w:p w14:paraId="03A735F6" w14:textId="77777777" w:rsidR="00E615E6" w:rsidRDefault="00720F21">
      <w:pPr>
        <w:spacing w:after="0" w:line="600" w:lineRule="auto"/>
        <w:ind w:firstLine="720"/>
        <w:jc w:val="both"/>
        <w:rPr>
          <w:rFonts w:eastAsia="Times New Roman" w:cs="Times New Roman"/>
          <w:szCs w:val="24"/>
        </w:rPr>
      </w:pPr>
      <w:r>
        <w:rPr>
          <w:rFonts w:eastAsia="Times New Roman" w:cs="Times New Roman"/>
          <w:szCs w:val="24"/>
        </w:rPr>
        <w:lastRenderedPageBreak/>
        <w:t>Θ</w:t>
      </w:r>
      <w:r w:rsidRPr="00EA3893">
        <w:rPr>
          <w:rFonts w:eastAsia="Times New Roman" w:cs="Times New Roman"/>
          <w:szCs w:val="24"/>
        </w:rPr>
        <w:t>α ήθελα να</w:t>
      </w:r>
      <w:r w:rsidRPr="00EA3893">
        <w:rPr>
          <w:rFonts w:eastAsia="Times New Roman" w:cs="Times New Roman"/>
          <w:szCs w:val="24"/>
        </w:rPr>
        <w:t xml:space="preserve"> πω ότι σήμερα όσοι απουσιάζουν</w:t>
      </w:r>
      <w:r w:rsidRPr="00E927AE">
        <w:rPr>
          <w:rFonts w:eastAsia="Times New Roman" w:cs="Times New Roman"/>
          <w:szCs w:val="24"/>
        </w:rPr>
        <w:t xml:space="preserve"> </w:t>
      </w:r>
      <w:r w:rsidRPr="00EA3893">
        <w:rPr>
          <w:rFonts w:eastAsia="Times New Roman" w:cs="Times New Roman"/>
          <w:szCs w:val="24"/>
        </w:rPr>
        <w:t>από τη χώρα μας</w:t>
      </w:r>
      <w:r>
        <w:rPr>
          <w:rFonts w:eastAsia="Times New Roman" w:cs="Times New Roman"/>
          <w:szCs w:val="24"/>
        </w:rPr>
        <w:t xml:space="preserve">, διότι λόγω της κρίσης μετοίκησαν σε </w:t>
      </w:r>
      <w:r w:rsidRPr="00EA3893">
        <w:rPr>
          <w:rFonts w:eastAsia="Times New Roman" w:cs="Times New Roman"/>
          <w:szCs w:val="24"/>
        </w:rPr>
        <w:t xml:space="preserve">κάποια άλλη </w:t>
      </w:r>
      <w:r>
        <w:rPr>
          <w:rFonts w:eastAsia="Times New Roman" w:cs="Times New Roman"/>
          <w:szCs w:val="24"/>
        </w:rPr>
        <w:t>χώρα, γνωρίζουν</w:t>
      </w:r>
      <w:r w:rsidRPr="00EA3893">
        <w:rPr>
          <w:rFonts w:eastAsia="Times New Roman" w:cs="Times New Roman"/>
          <w:szCs w:val="24"/>
        </w:rPr>
        <w:t xml:space="preserve"> ότι απορρίπτονται οι αιτήσεις τους για την ελληνική ιθαγένεια</w:t>
      </w:r>
      <w:r>
        <w:rPr>
          <w:rFonts w:eastAsia="Times New Roman" w:cs="Times New Roman"/>
          <w:szCs w:val="24"/>
        </w:rPr>
        <w:t>. Α</w:t>
      </w:r>
      <w:r w:rsidRPr="00EA3893">
        <w:rPr>
          <w:rFonts w:eastAsia="Times New Roman" w:cs="Times New Roman"/>
          <w:szCs w:val="24"/>
        </w:rPr>
        <w:t>υτό</w:t>
      </w:r>
      <w:r>
        <w:rPr>
          <w:rFonts w:eastAsia="Times New Roman" w:cs="Times New Roman"/>
          <w:szCs w:val="24"/>
        </w:rPr>
        <w:t>,</w:t>
      </w:r>
      <w:r w:rsidRPr="00EA3893">
        <w:rPr>
          <w:rFonts w:eastAsia="Times New Roman" w:cs="Times New Roman"/>
          <w:szCs w:val="24"/>
        </w:rPr>
        <w:t xml:space="preserve"> λοιπόν</w:t>
      </w:r>
      <w:r>
        <w:rPr>
          <w:rFonts w:eastAsia="Times New Roman" w:cs="Times New Roman"/>
          <w:szCs w:val="24"/>
        </w:rPr>
        <w:t>,</w:t>
      </w:r>
      <w:r w:rsidRPr="00EA3893">
        <w:rPr>
          <w:rFonts w:eastAsia="Times New Roman" w:cs="Times New Roman"/>
          <w:szCs w:val="24"/>
        </w:rPr>
        <w:t xml:space="preserve"> το οποίο εμείς κάνουμε </w:t>
      </w:r>
      <w:r>
        <w:rPr>
          <w:rFonts w:eastAsia="Times New Roman" w:cs="Times New Roman"/>
          <w:szCs w:val="24"/>
        </w:rPr>
        <w:t>-</w:t>
      </w:r>
      <w:r w:rsidRPr="00EA3893">
        <w:rPr>
          <w:rFonts w:eastAsia="Times New Roman" w:cs="Times New Roman"/>
          <w:szCs w:val="24"/>
        </w:rPr>
        <w:t>και μάλιστα με τη νομοτεχνική που καταθέσα</w:t>
      </w:r>
      <w:r w:rsidRPr="00EA3893">
        <w:rPr>
          <w:rFonts w:eastAsia="Times New Roman" w:cs="Times New Roman"/>
          <w:szCs w:val="24"/>
        </w:rPr>
        <w:t>με σήμερα είδα</w:t>
      </w:r>
      <w:r>
        <w:rPr>
          <w:rFonts w:eastAsia="Times New Roman" w:cs="Times New Roman"/>
          <w:szCs w:val="24"/>
        </w:rPr>
        <w:t>τε</w:t>
      </w:r>
      <w:r w:rsidRPr="00EA3893">
        <w:rPr>
          <w:rFonts w:eastAsia="Times New Roman" w:cs="Times New Roman"/>
          <w:szCs w:val="24"/>
        </w:rPr>
        <w:t xml:space="preserve"> ότι δώσαμε και κάποιες διευκρινίσεις σε σχέση με τις σπουδές και τους λόγους υγείας</w:t>
      </w:r>
      <w:r>
        <w:rPr>
          <w:rFonts w:eastAsia="Times New Roman" w:cs="Times New Roman"/>
          <w:szCs w:val="24"/>
        </w:rPr>
        <w:t>-</w:t>
      </w:r>
      <w:r w:rsidRPr="00EA3893">
        <w:rPr>
          <w:rFonts w:eastAsia="Times New Roman" w:cs="Times New Roman"/>
          <w:szCs w:val="24"/>
        </w:rPr>
        <w:t xml:space="preserve"> είναι ακριβώς να δώσουμε τη δυνατότητα σε αυτούς τους ανθρώπους να συνεχίσουν τη διαδικασία για την αίτηση ιθαγένειας</w:t>
      </w:r>
      <w:r>
        <w:rPr>
          <w:rFonts w:eastAsia="Times New Roman" w:cs="Times New Roman"/>
          <w:szCs w:val="24"/>
        </w:rPr>
        <w:t>, β</w:t>
      </w:r>
      <w:r w:rsidRPr="00EA3893">
        <w:rPr>
          <w:rFonts w:eastAsia="Times New Roman" w:cs="Times New Roman"/>
          <w:szCs w:val="24"/>
        </w:rPr>
        <w:t>εβαίως εφόσον εξακολουθούν να διατ</w:t>
      </w:r>
      <w:r w:rsidRPr="00EA3893">
        <w:rPr>
          <w:rFonts w:eastAsia="Times New Roman" w:cs="Times New Roman"/>
          <w:szCs w:val="24"/>
        </w:rPr>
        <w:t>ηρούν βιοτικές σχέσεις με τη χώρα</w:t>
      </w:r>
      <w:r>
        <w:rPr>
          <w:rFonts w:eastAsia="Times New Roman" w:cs="Times New Roman"/>
          <w:szCs w:val="24"/>
        </w:rPr>
        <w:t>.</w:t>
      </w:r>
    </w:p>
    <w:p w14:paraId="03A735F7" w14:textId="77777777" w:rsidR="00E615E6" w:rsidRDefault="00720F21">
      <w:pPr>
        <w:spacing w:after="0" w:line="600" w:lineRule="auto"/>
        <w:ind w:firstLine="720"/>
        <w:jc w:val="both"/>
        <w:rPr>
          <w:rFonts w:eastAsia="Times New Roman" w:cs="Times New Roman"/>
          <w:szCs w:val="24"/>
        </w:rPr>
      </w:pPr>
      <w:r>
        <w:rPr>
          <w:rFonts w:eastAsia="Times New Roman" w:cs="Times New Roman"/>
          <w:szCs w:val="24"/>
        </w:rPr>
        <w:t xml:space="preserve">Κύριε Βορίδη, νομίζω ότι </w:t>
      </w:r>
      <w:r w:rsidRPr="00EA3893">
        <w:rPr>
          <w:rFonts w:eastAsia="Times New Roman" w:cs="Times New Roman"/>
          <w:szCs w:val="24"/>
        </w:rPr>
        <w:t xml:space="preserve">το συζητήσαμε </w:t>
      </w:r>
      <w:r>
        <w:rPr>
          <w:rFonts w:eastAsia="Times New Roman" w:cs="Times New Roman"/>
          <w:szCs w:val="24"/>
        </w:rPr>
        <w:t>επαρκώς</w:t>
      </w:r>
      <w:r w:rsidRPr="00EA3893">
        <w:rPr>
          <w:rFonts w:eastAsia="Times New Roman" w:cs="Times New Roman"/>
          <w:szCs w:val="24"/>
        </w:rPr>
        <w:t xml:space="preserve"> στην </w:t>
      </w:r>
      <w:r>
        <w:rPr>
          <w:rFonts w:eastAsia="Times New Roman" w:cs="Times New Roman"/>
          <w:szCs w:val="24"/>
        </w:rPr>
        <w:t>ε</w:t>
      </w:r>
      <w:r w:rsidRPr="00EA3893">
        <w:rPr>
          <w:rFonts w:eastAsia="Times New Roman" w:cs="Times New Roman"/>
          <w:szCs w:val="24"/>
        </w:rPr>
        <w:t>πιτροπή</w:t>
      </w:r>
      <w:r>
        <w:rPr>
          <w:rFonts w:eastAsia="Times New Roman" w:cs="Times New Roman"/>
          <w:szCs w:val="24"/>
        </w:rPr>
        <w:t>,</w:t>
      </w:r>
      <w:r w:rsidRPr="00EA3893">
        <w:rPr>
          <w:rFonts w:eastAsia="Times New Roman" w:cs="Times New Roman"/>
          <w:szCs w:val="24"/>
        </w:rPr>
        <w:t xml:space="preserve"> αλλά </w:t>
      </w:r>
      <w:r>
        <w:rPr>
          <w:rFonts w:eastAsia="Times New Roman" w:cs="Times New Roman"/>
          <w:szCs w:val="24"/>
        </w:rPr>
        <w:t>ας το ξαναπούμε. Ε</w:t>
      </w:r>
      <w:r w:rsidRPr="00EA3893">
        <w:rPr>
          <w:rFonts w:eastAsia="Times New Roman" w:cs="Times New Roman"/>
          <w:szCs w:val="24"/>
        </w:rPr>
        <w:t>πανάληψη μήτηρ μαθήσεως</w:t>
      </w:r>
      <w:r>
        <w:rPr>
          <w:rFonts w:eastAsia="Times New Roman" w:cs="Times New Roman"/>
          <w:szCs w:val="24"/>
        </w:rPr>
        <w:t>. Κ</w:t>
      </w:r>
      <w:r w:rsidRPr="00EA3893">
        <w:rPr>
          <w:rFonts w:eastAsia="Times New Roman" w:cs="Times New Roman"/>
          <w:szCs w:val="24"/>
        </w:rPr>
        <w:t>αι σήμερα ισχύει η κτήση ιθαγένειας από αποβιώσαντα</w:t>
      </w:r>
      <w:r>
        <w:rPr>
          <w:rFonts w:eastAsia="Times New Roman" w:cs="Times New Roman"/>
          <w:szCs w:val="24"/>
        </w:rPr>
        <w:t xml:space="preserve"> πρόγονο Έλληνα πολίτη. Ε</w:t>
      </w:r>
      <w:r w:rsidRPr="00EA3893">
        <w:rPr>
          <w:rFonts w:eastAsia="Times New Roman" w:cs="Times New Roman"/>
          <w:szCs w:val="24"/>
        </w:rPr>
        <w:t>μείς</w:t>
      </w:r>
      <w:r>
        <w:rPr>
          <w:rFonts w:eastAsia="Times New Roman" w:cs="Times New Roman"/>
          <w:szCs w:val="24"/>
        </w:rPr>
        <w:t xml:space="preserve"> </w:t>
      </w:r>
      <w:r w:rsidRPr="00EA3893">
        <w:rPr>
          <w:rFonts w:eastAsia="Times New Roman" w:cs="Times New Roman"/>
          <w:szCs w:val="24"/>
        </w:rPr>
        <w:t>αυ</w:t>
      </w:r>
      <w:r>
        <w:rPr>
          <w:rFonts w:eastAsia="Times New Roman" w:cs="Times New Roman"/>
          <w:szCs w:val="24"/>
        </w:rPr>
        <w:t>τό το οποίο κάνουμε -και ισ</w:t>
      </w:r>
      <w:r>
        <w:rPr>
          <w:rFonts w:eastAsia="Times New Roman" w:cs="Times New Roman"/>
          <w:szCs w:val="24"/>
        </w:rPr>
        <w:t>χύει μ</w:t>
      </w:r>
      <w:r w:rsidRPr="00EA3893">
        <w:rPr>
          <w:rFonts w:eastAsia="Times New Roman" w:cs="Times New Roman"/>
          <w:szCs w:val="24"/>
        </w:rPr>
        <w:t>άλ</w:t>
      </w:r>
      <w:r>
        <w:rPr>
          <w:rFonts w:eastAsia="Times New Roman" w:cs="Times New Roman"/>
          <w:szCs w:val="24"/>
        </w:rPr>
        <w:t xml:space="preserve">ιστα με πάγια νομολογία του </w:t>
      </w:r>
      <w:proofErr w:type="spellStart"/>
      <w:r>
        <w:rPr>
          <w:rFonts w:eastAsia="Times New Roman" w:cs="Times New Roman"/>
          <w:szCs w:val="24"/>
        </w:rPr>
        <w:t>ΣτΕ</w:t>
      </w:r>
      <w:proofErr w:type="spellEnd"/>
      <w:r>
        <w:rPr>
          <w:rFonts w:eastAsia="Times New Roman" w:cs="Times New Roman"/>
          <w:szCs w:val="24"/>
        </w:rPr>
        <w:t>, τ</w:t>
      </w:r>
      <w:r w:rsidRPr="00EA3893">
        <w:rPr>
          <w:rFonts w:eastAsia="Times New Roman" w:cs="Times New Roman"/>
          <w:szCs w:val="24"/>
        </w:rPr>
        <w:t>ην</w:t>
      </w:r>
      <w:r>
        <w:rPr>
          <w:rFonts w:eastAsia="Times New Roman" w:cs="Times New Roman"/>
          <w:szCs w:val="24"/>
        </w:rPr>
        <w:t xml:space="preserve"> οποία</w:t>
      </w:r>
      <w:r w:rsidRPr="00EA3893">
        <w:rPr>
          <w:rFonts w:eastAsia="Times New Roman" w:cs="Times New Roman"/>
          <w:szCs w:val="24"/>
        </w:rPr>
        <w:t xml:space="preserve"> έχω εδώ </w:t>
      </w:r>
      <w:r>
        <w:rPr>
          <w:rFonts w:eastAsia="Times New Roman" w:cs="Times New Roman"/>
          <w:szCs w:val="24"/>
        </w:rPr>
        <w:t xml:space="preserve">και </w:t>
      </w:r>
      <w:r w:rsidRPr="00EA3893">
        <w:rPr>
          <w:rFonts w:eastAsia="Times New Roman" w:cs="Times New Roman"/>
          <w:szCs w:val="24"/>
        </w:rPr>
        <w:t xml:space="preserve">την καταθέτω </w:t>
      </w:r>
      <w:r>
        <w:rPr>
          <w:rFonts w:eastAsia="Times New Roman" w:cs="Times New Roman"/>
          <w:szCs w:val="24"/>
        </w:rPr>
        <w:t>στα Π</w:t>
      </w:r>
      <w:r w:rsidRPr="00EA3893">
        <w:rPr>
          <w:rFonts w:eastAsia="Times New Roman" w:cs="Times New Roman"/>
          <w:szCs w:val="24"/>
        </w:rPr>
        <w:t>ρακτικά για του λόγου το αληθές</w:t>
      </w:r>
      <w:r>
        <w:rPr>
          <w:rFonts w:eastAsia="Times New Roman" w:cs="Times New Roman"/>
          <w:szCs w:val="24"/>
        </w:rPr>
        <w:t>-</w:t>
      </w:r>
      <w:r w:rsidRPr="00EA3893">
        <w:rPr>
          <w:rFonts w:eastAsia="Times New Roman" w:cs="Times New Roman"/>
          <w:szCs w:val="24"/>
        </w:rPr>
        <w:t xml:space="preserve"> </w:t>
      </w:r>
      <w:r>
        <w:rPr>
          <w:rFonts w:eastAsia="Times New Roman" w:cs="Times New Roman"/>
          <w:szCs w:val="24"/>
        </w:rPr>
        <w:t>είναι ακριβώς</w:t>
      </w:r>
      <w:r w:rsidRPr="00EA3893">
        <w:rPr>
          <w:rFonts w:eastAsia="Times New Roman" w:cs="Times New Roman"/>
          <w:szCs w:val="24"/>
        </w:rPr>
        <w:t xml:space="preserve"> να νομοθετούμε</w:t>
      </w:r>
      <w:r>
        <w:rPr>
          <w:rFonts w:eastAsia="Times New Roman" w:cs="Times New Roman"/>
          <w:szCs w:val="24"/>
        </w:rPr>
        <w:t xml:space="preserve">, να θεσμοθετούμε αυτήν τη νομολογία του </w:t>
      </w:r>
      <w:proofErr w:type="spellStart"/>
      <w:r>
        <w:rPr>
          <w:rFonts w:eastAsia="Times New Roman" w:cs="Times New Roman"/>
          <w:szCs w:val="24"/>
        </w:rPr>
        <w:t>ΣτΕ</w:t>
      </w:r>
      <w:proofErr w:type="spellEnd"/>
      <w:r>
        <w:rPr>
          <w:rFonts w:eastAsia="Times New Roman" w:cs="Times New Roman"/>
          <w:szCs w:val="24"/>
        </w:rPr>
        <w:t xml:space="preserve">, την κάνουμε </w:t>
      </w:r>
      <w:r w:rsidRPr="00EA3893">
        <w:rPr>
          <w:rFonts w:eastAsia="Times New Roman" w:cs="Times New Roman"/>
          <w:szCs w:val="24"/>
        </w:rPr>
        <w:t>νόμο</w:t>
      </w:r>
      <w:r>
        <w:rPr>
          <w:rFonts w:eastAsia="Times New Roman" w:cs="Times New Roman"/>
          <w:szCs w:val="24"/>
        </w:rPr>
        <w:t>.</w:t>
      </w:r>
      <w:r w:rsidRPr="00EA3893">
        <w:rPr>
          <w:rFonts w:eastAsia="Times New Roman" w:cs="Times New Roman"/>
          <w:szCs w:val="24"/>
        </w:rPr>
        <w:t xml:space="preserve"> Αυτό κάνουμε εμείς</w:t>
      </w:r>
      <w:r>
        <w:rPr>
          <w:rFonts w:eastAsia="Times New Roman" w:cs="Times New Roman"/>
          <w:szCs w:val="24"/>
        </w:rPr>
        <w:t xml:space="preserve">. </w:t>
      </w:r>
    </w:p>
    <w:p w14:paraId="03A735F8" w14:textId="77777777" w:rsidR="00E615E6" w:rsidRDefault="00720F21">
      <w:pPr>
        <w:spacing w:after="0" w:line="600" w:lineRule="auto"/>
        <w:ind w:firstLine="720"/>
        <w:jc w:val="both"/>
        <w:rPr>
          <w:rFonts w:eastAsia="Times New Roman" w:cs="Times New Roman"/>
          <w:szCs w:val="24"/>
        </w:rPr>
      </w:pPr>
      <w:r w:rsidRPr="000D63A8">
        <w:rPr>
          <w:rFonts w:eastAsia="Times New Roman" w:cs="Times New Roman"/>
          <w:szCs w:val="24"/>
        </w:rPr>
        <w:lastRenderedPageBreak/>
        <w:t xml:space="preserve">(Στο σημείο αυτό ο </w:t>
      </w:r>
      <w:r>
        <w:rPr>
          <w:rFonts w:eastAsia="Times New Roman" w:cs="Times New Roman"/>
          <w:szCs w:val="24"/>
        </w:rPr>
        <w:t xml:space="preserve">Υπουργός </w:t>
      </w:r>
      <w:r w:rsidRPr="000D63A8">
        <w:rPr>
          <w:rFonts w:eastAsia="Times New Roman" w:cs="Times New Roman"/>
          <w:szCs w:val="24"/>
        </w:rPr>
        <w:t>κ</w:t>
      </w:r>
      <w:r w:rsidRPr="000D63A8">
        <w:rPr>
          <w:rFonts w:eastAsia="Times New Roman" w:cs="Times New Roman"/>
          <w:szCs w:val="24"/>
        </w:rPr>
        <w:t>.</w:t>
      </w:r>
      <w:r>
        <w:rPr>
          <w:rFonts w:eastAsia="Times New Roman" w:cs="Times New Roman"/>
          <w:szCs w:val="24"/>
        </w:rPr>
        <w:t xml:space="preserve"> Αλέξ</w:t>
      </w:r>
      <w:r>
        <w:rPr>
          <w:rFonts w:eastAsia="Times New Roman" w:cs="Times New Roman"/>
          <w:szCs w:val="24"/>
        </w:rPr>
        <w:t>η</w:t>
      </w:r>
      <w:r>
        <w:rPr>
          <w:rFonts w:eastAsia="Times New Roman" w:cs="Times New Roman"/>
          <w:szCs w:val="24"/>
        </w:rPr>
        <w:t xml:space="preserve">ς </w:t>
      </w:r>
      <w:proofErr w:type="spellStart"/>
      <w:r>
        <w:rPr>
          <w:rFonts w:eastAsia="Times New Roman" w:cs="Times New Roman"/>
          <w:szCs w:val="24"/>
        </w:rPr>
        <w:t>Χαρίτσης</w:t>
      </w:r>
      <w:proofErr w:type="spellEnd"/>
      <w:r>
        <w:rPr>
          <w:rFonts w:eastAsia="Times New Roman" w:cs="Times New Roman"/>
          <w:szCs w:val="24"/>
        </w:rPr>
        <w:t xml:space="preserve"> καταθέτει για τα Πρακτικά το</w:t>
      </w:r>
      <w:r w:rsidRPr="000D63A8">
        <w:rPr>
          <w:rFonts w:eastAsia="Times New Roman" w:cs="Times New Roman"/>
          <w:szCs w:val="24"/>
        </w:rPr>
        <w:t xml:space="preserve"> προαναφερθέν έγγραφ</w:t>
      </w:r>
      <w:r>
        <w:rPr>
          <w:rFonts w:eastAsia="Times New Roman" w:cs="Times New Roman"/>
          <w:szCs w:val="24"/>
        </w:rPr>
        <w:t>ο</w:t>
      </w:r>
      <w:r w:rsidRPr="000D63A8">
        <w:rPr>
          <w:rFonts w:eastAsia="Times New Roman" w:cs="Times New Roman"/>
          <w:szCs w:val="24"/>
        </w:rPr>
        <w:t>, τ</w:t>
      </w:r>
      <w:r>
        <w:rPr>
          <w:rFonts w:eastAsia="Times New Roman" w:cs="Times New Roman"/>
          <w:szCs w:val="24"/>
        </w:rPr>
        <w:t>ο</w:t>
      </w:r>
      <w:r w:rsidRPr="000D63A8">
        <w:rPr>
          <w:rFonts w:eastAsia="Times New Roman" w:cs="Times New Roman"/>
          <w:szCs w:val="24"/>
        </w:rPr>
        <w:t xml:space="preserve"> οποί</w:t>
      </w:r>
      <w:r>
        <w:rPr>
          <w:rFonts w:eastAsia="Times New Roman" w:cs="Times New Roman"/>
          <w:szCs w:val="24"/>
        </w:rPr>
        <w:t>ο</w:t>
      </w:r>
      <w:r w:rsidRPr="000D63A8">
        <w:rPr>
          <w:rFonts w:eastAsia="Times New Roman" w:cs="Times New Roman"/>
          <w:szCs w:val="24"/>
        </w:rPr>
        <w:t xml:space="preserve"> βρίσκ</w:t>
      </w:r>
      <w:r>
        <w:rPr>
          <w:rFonts w:eastAsia="Times New Roman" w:cs="Times New Roman"/>
          <w:szCs w:val="24"/>
        </w:rPr>
        <w:t>ε</w:t>
      </w:r>
      <w:r w:rsidRPr="000D63A8">
        <w:rPr>
          <w:rFonts w:eastAsia="Times New Roman" w:cs="Times New Roman"/>
          <w:szCs w:val="24"/>
        </w:rPr>
        <w:t xml:space="preserve">ται στο </w:t>
      </w:r>
      <w:r>
        <w:rPr>
          <w:rFonts w:eastAsia="Times New Roman" w:cs="Times New Roman"/>
          <w:szCs w:val="24"/>
        </w:rPr>
        <w:t>α</w:t>
      </w:r>
      <w:r w:rsidRPr="000D63A8">
        <w:rPr>
          <w:rFonts w:eastAsia="Times New Roman" w:cs="Times New Roman"/>
          <w:szCs w:val="24"/>
        </w:rPr>
        <w:t>ρχείο του Τμήματος Γραμματείας της Διεύθυνσης Στενογραφίας και Πρακτικών της Βουλής)</w:t>
      </w:r>
    </w:p>
    <w:p w14:paraId="03A735F9" w14:textId="77777777" w:rsidR="00E615E6" w:rsidRDefault="00720F21">
      <w:pPr>
        <w:spacing w:after="0" w:line="600" w:lineRule="auto"/>
        <w:ind w:firstLine="720"/>
        <w:jc w:val="both"/>
        <w:rPr>
          <w:rFonts w:eastAsia="Times New Roman" w:cs="Times New Roman"/>
          <w:szCs w:val="24"/>
        </w:rPr>
      </w:pPr>
      <w:r>
        <w:rPr>
          <w:rFonts w:eastAsia="Times New Roman" w:cs="Times New Roman"/>
          <w:szCs w:val="24"/>
        </w:rPr>
        <w:t>Και βεβαίως, επειδή</w:t>
      </w:r>
      <w:r w:rsidRPr="00EA3893">
        <w:rPr>
          <w:rFonts w:eastAsia="Times New Roman" w:cs="Times New Roman"/>
          <w:szCs w:val="24"/>
        </w:rPr>
        <w:t xml:space="preserve"> το είπα και πριν απαντώντας σε άλλον </w:t>
      </w:r>
      <w:r>
        <w:rPr>
          <w:rFonts w:eastAsia="Times New Roman" w:cs="Times New Roman"/>
          <w:szCs w:val="24"/>
        </w:rPr>
        <w:t>Β</w:t>
      </w:r>
      <w:r w:rsidRPr="00EA3893">
        <w:rPr>
          <w:rFonts w:eastAsia="Times New Roman" w:cs="Times New Roman"/>
          <w:szCs w:val="24"/>
        </w:rPr>
        <w:t>ουλευτή</w:t>
      </w:r>
      <w:r>
        <w:rPr>
          <w:rFonts w:eastAsia="Times New Roman" w:cs="Times New Roman"/>
          <w:szCs w:val="24"/>
        </w:rPr>
        <w:t>,</w:t>
      </w:r>
      <w:r w:rsidRPr="00EA3893">
        <w:rPr>
          <w:rFonts w:eastAsia="Times New Roman" w:cs="Times New Roman"/>
          <w:szCs w:val="24"/>
        </w:rPr>
        <w:t xml:space="preserve"> από τη μία ακούμε τη Νέα Δημοκρατία </w:t>
      </w:r>
      <w:r>
        <w:rPr>
          <w:rFonts w:eastAsia="Times New Roman" w:cs="Times New Roman"/>
          <w:szCs w:val="24"/>
        </w:rPr>
        <w:t>-</w:t>
      </w:r>
      <w:r w:rsidRPr="00EA3893">
        <w:rPr>
          <w:rFonts w:eastAsia="Times New Roman" w:cs="Times New Roman"/>
          <w:szCs w:val="24"/>
        </w:rPr>
        <w:t>και αυτό συνιστά</w:t>
      </w:r>
      <w:r>
        <w:rPr>
          <w:rFonts w:eastAsia="Times New Roman" w:cs="Times New Roman"/>
          <w:szCs w:val="24"/>
        </w:rPr>
        <w:t>,</w:t>
      </w:r>
      <w:r w:rsidRPr="00EA3893">
        <w:rPr>
          <w:rFonts w:eastAsia="Times New Roman" w:cs="Times New Roman"/>
          <w:szCs w:val="24"/>
        </w:rPr>
        <w:t xml:space="preserve"> κατά τη γνώμη </w:t>
      </w:r>
      <w:r>
        <w:rPr>
          <w:rFonts w:eastAsia="Times New Roman" w:cs="Times New Roman"/>
          <w:szCs w:val="24"/>
        </w:rPr>
        <w:t xml:space="preserve">μου, </w:t>
      </w:r>
      <w:r w:rsidRPr="00EA3893">
        <w:rPr>
          <w:rFonts w:eastAsia="Times New Roman" w:cs="Times New Roman"/>
          <w:szCs w:val="24"/>
        </w:rPr>
        <w:t>μέγιστη αντίφαση</w:t>
      </w:r>
      <w:r>
        <w:rPr>
          <w:rFonts w:eastAsia="Times New Roman" w:cs="Times New Roman"/>
          <w:szCs w:val="24"/>
        </w:rPr>
        <w:t>-</w:t>
      </w:r>
      <w:r w:rsidRPr="00EA3893">
        <w:rPr>
          <w:rFonts w:eastAsia="Times New Roman" w:cs="Times New Roman"/>
          <w:szCs w:val="24"/>
        </w:rPr>
        <w:t xml:space="preserve"> να διαρρηγνύει τα ιμάτιά</w:t>
      </w:r>
      <w:r>
        <w:rPr>
          <w:rFonts w:eastAsia="Times New Roman" w:cs="Times New Roman"/>
          <w:szCs w:val="24"/>
        </w:rPr>
        <w:t xml:space="preserve"> της σε </w:t>
      </w:r>
      <w:r w:rsidRPr="00EA3893">
        <w:rPr>
          <w:rFonts w:eastAsia="Times New Roman" w:cs="Times New Roman"/>
          <w:szCs w:val="24"/>
        </w:rPr>
        <w:t xml:space="preserve">σχέση με τον απόδημο </w:t>
      </w:r>
      <w:r>
        <w:rPr>
          <w:rFonts w:eastAsia="Times New Roman" w:cs="Times New Roman"/>
          <w:szCs w:val="24"/>
        </w:rPr>
        <w:t>Ε</w:t>
      </w:r>
      <w:r w:rsidRPr="00EA3893">
        <w:rPr>
          <w:rFonts w:eastAsia="Times New Roman" w:cs="Times New Roman"/>
          <w:szCs w:val="24"/>
        </w:rPr>
        <w:t>λληνισμό</w:t>
      </w:r>
      <w:r>
        <w:rPr>
          <w:rFonts w:eastAsia="Times New Roman" w:cs="Times New Roman"/>
          <w:szCs w:val="24"/>
        </w:rPr>
        <w:t>,</w:t>
      </w:r>
      <w:r w:rsidRPr="00EA3893">
        <w:rPr>
          <w:rFonts w:eastAsia="Times New Roman" w:cs="Times New Roman"/>
          <w:szCs w:val="24"/>
        </w:rPr>
        <w:t xml:space="preserve"> με την προσπάθεια την οποία πρέπει να κάνουμε</w:t>
      </w:r>
      <w:r>
        <w:rPr>
          <w:rFonts w:eastAsia="Times New Roman" w:cs="Times New Roman"/>
          <w:szCs w:val="24"/>
        </w:rPr>
        <w:t xml:space="preserve"> </w:t>
      </w:r>
      <w:r w:rsidRPr="00EA3893">
        <w:rPr>
          <w:rFonts w:eastAsia="Times New Roman" w:cs="Times New Roman"/>
          <w:szCs w:val="24"/>
        </w:rPr>
        <w:t xml:space="preserve">να στηρίξουμε τους απόδημους συμπατριώτες </w:t>
      </w:r>
      <w:r>
        <w:rPr>
          <w:rFonts w:eastAsia="Times New Roman" w:cs="Times New Roman"/>
          <w:szCs w:val="24"/>
        </w:rPr>
        <w:t>μας και</w:t>
      </w:r>
      <w:r w:rsidRPr="00EA3893">
        <w:rPr>
          <w:rFonts w:eastAsia="Times New Roman" w:cs="Times New Roman"/>
          <w:szCs w:val="24"/>
        </w:rPr>
        <w:t xml:space="preserve"> από</w:t>
      </w:r>
      <w:r w:rsidRPr="00EA3893">
        <w:rPr>
          <w:rFonts w:eastAsia="Times New Roman" w:cs="Times New Roman"/>
          <w:szCs w:val="24"/>
        </w:rPr>
        <w:t xml:space="preserve"> την άλλη ρυθμίσεις όπως αυτές</w:t>
      </w:r>
      <w:r>
        <w:rPr>
          <w:rFonts w:eastAsia="Times New Roman" w:cs="Times New Roman"/>
          <w:szCs w:val="24"/>
        </w:rPr>
        <w:t>,</w:t>
      </w:r>
      <w:r w:rsidRPr="00EA3893">
        <w:rPr>
          <w:rFonts w:eastAsia="Times New Roman" w:cs="Times New Roman"/>
          <w:szCs w:val="24"/>
        </w:rPr>
        <w:t xml:space="preserve"> οι οποίες διευκολύνουν την απόκτηση ιθαγένειας από πολίτες οι οποίοι είναι ελληνικής καταγωγής</w:t>
      </w:r>
      <w:r>
        <w:rPr>
          <w:rFonts w:eastAsia="Times New Roman" w:cs="Times New Roman"/>
          <w:szCs w:val="24"/>
        </w:rPr>
        <w:t>,</w:t>
      </w:r>
      <w:r w:rsidRPr="00EA3893">
        <w:rPr>
          <w:rFonts w:eastAsia="Times New Roman" w:cs="Times New Roman"/>
          <w:szCs w:val="24"/>
        </w:rPr>
        <w:t xml:space="preserve"> θα περίμενα να τις στηρίξ</w:t>
      </w:r>
      <w:r>
        <w:rPr>
          <w:rFonts w:eastAsia="Times New Roman" w:cs="Times New Roman"/>
          <w:szCs w:val="24"/>
        </w:rPr>
        <w:t>ετε</w:t>
      </w:r>
      <w:r w:rsidRPr="00EA3893">
        <w:rPr>
          <w:rFonts w:eastAsia="Times New Roman" w:cs="Times New Roman"/>
          <w:szCs w:val="24"/>
        </w:rPr>
        <w:t xml:space="preserve"> με μεγαλύτερη</w:t>
      </w:r>
      <w:r>
        <w:rPr>
          <w:rFonts w:eastAsia="Times New Roman" w:cs="Times New Roman"/>
          <w:szCs w:val="24"/>
        </w:rPr>
        <w:t xml:space="preserve"> θέρμη.</w:t>
      </w:r>
    </w:p>
    <w:p w14:paraId="03A735FA" w14:textId="77777777" w:rsidR="00E615E6" w:rsidRDefault="00720F21">
      <w:pPr>
        <w:spacing w:after="0" w:line="600" w:lineRule="auto"/>
        <w:ind w:firstLine="720"/>
        <w:jc w:val="both"/>
        <w:rPr>
          <w:rFonts w:eastAsia="Times New Roman" w:cs="Times New Roman"/>
          <w:szCs w:val="24"/>
        </w:rPr>
      </w:pPr>
      <w:r>
        <w:rPr>
          <w:rFonts w:eastAsia="Times New Roman" w:cs="Times New Roman"/>
          <w:szCs w:val="24"/>
        </w:rPr>
        <w:t>Θα ήθελα να αναφερθώ σε κάτι το οποίο ειπώθηκε, νομίζω, από τον κ. Δελή γ</w:t>
      </w:r>
      <w:r w:rsidRPr="00EA3893">
        <w:rPr>
          <w:rFonts w:eastAsia="Times New Roman" w:cs="Times New Roman"/>
          <w:szCs w:val="24"/>
        </w:rPr>
        <w:t>ια τα</w:t>
      </w:r>
      <w:r w:rsidRPr="00EA3893">
        <w:rPr>
          <w:rFonts w:eastAsia="Times New Roman" w:cs="Times New Roman"/>
          <w:szCs w:val="24"/>
        </w:rPr>
        <w:t xml:space="preserve"> ποινικά </w:t>
      </w:r>
      <w:r>
        <w:rPr>
          <w:rFonts w:eastAsia="Times New Roman" w:cs="Times New Roman"/>
          <w:szCs w:val="24"/>
        </w:rPr>
        <w:t>κωλύματα. Πρ</w:t>
      </w:r>
      <w:r w:rsidRPr="00EA3893">
        <w:rPr>
          <w:rFonts w:eastAsia="Times New Roman" w:cs="Times New Roman"/>
          <w:szCs w:val="24"/>
        </w:rPr>
        <w:t>άγματι</w:t>
      </w:r>
      <w:r>
        <w:rPr>
          <w:rFonts w:eastAsia="Times New Roman" w:cs="Times New Roman"/>
          <w:szCs w:val="24"/>
        </w:rPr>
        <w:t>,</w:t>
      </w:r>
      <w:r w:rsidRPr="00EA3893">
        <w:rPr>
          <w:rFonts w:eastAsia="Times New Roman" w:cs="Times New Roman"/>
          <w:szCs w:val="24"/>
        </w:rPr>
        <w:t xml:space="preserve"> </w:t>
      </w:r>
      <w:r>
        <w:rPr>
          <w:rFonts w:eastAsia="Times New Roman" w:cs="Times New Roman"/>
          <w:szCs w:val="24"/>
        </w:rPr>
        <w:t>α</w:t>
      </w:r>
      <w:r w:rsidRPr="00EA3893">
        <w:rPr>
          <w:rFonts w:eastAsia="Times New Roman" w:cs="Times New Roman"/>
          <w:szCs w:val="24"/>
        </w:rPr>
        <w:t>υτό είναι ένα ζ</w:t>
      </w:r>
      <w:r>
        <w:rPr>
          <w:rFonts w:eastAsia="Times New Roman" w:cs="Times New Roman"/>
          <w:szCs w:val="24"/>
        </w:rPr>
        <w:t>ήτημα το οποίο πρέπει να το δούμε. Έ</w:t>
      </w:r>
      <w:r w:rsidRPr="00EA3893">
        <w:rPr>
          <w:rFonts w:eastAsia="Times New Roman" w:cs="Times New Roman"/>
          <w:szCs w:val="24"/>
        </w:rPr>
        <w:t>χει βάση</w:t>
      </w:r>
      <w:r>
        <w:rPr>
          <w:rFonts w:eastAsia="Times New Roman" w:cs="Times New Roman"/>
          <w:szCs w:val="24"/>
        </w:rPr>
        <w:t xml:space="preserve"> και γι’</w:t>
      </w:r>
      <w:r w:rsidRPr="00EA3893">
        <w:rPr>
          <w:rFonts w:eastAsia="Times New Roman" w:cs="Times New Roman"/>
          <w:szCs w:val="24"/>
        </w:rPr>
        <w:t xml:space="preserve"> αυτό και θα συσταθεί η επιτροπή για τον κώδικα ιθαγένειας</w:t>
      </w:r>
      <w:r>
        <w:rPr>
          <w:rFonts w:eastAsia="Times New Roman" w:cs="Times New Roman"/>
          <w:szCs w:val="24"/>
        </w:rPr>
        <w:t>,</w:t>
      </w:r>
      <w:r w:rsidRPr="00EA3893">
        <w:rPr>
          <w:rFonts w:eastAsia="Times New Roman" w:cs="Times New Roman"/>
          <w:szCs w:val="24"/>
        </w:rPr>
        <w:t xml:space="preserve"> για να δει και αυτά τα ζητήματα</w:t>
      </w:r>
      <w:r>
        <w:rPr>
          <w:rFonts w:eastAsia="Times New Roman" w:cs="Times New Roman"/>
          <w:szCs w:val="24"/>
        </w:rPr>
        <w:t>,</w:t>
      </w:r>
      <w:r w:rsidRPr="00EA3893">
        <w:rPr>
          <w:rFonts w:eastAsia="Times New Roman" w:cs="Times New Roman"/>
          <w:szCs w:val="24"/>
        </w:rPr>
        <w:t xml:space="preserve"> γιατί είναι κάτι το οποίο πρέπει να το εξετάσουμε</w:t>
      </w:r>
      <w:r>
        <w:rPr>
          <w:rFonts w:eastAsia="Times New Roman" w:cs="Times New Roman"/>
          <w:szCs w:val="24"/>
        </w:rPr>
        <w:t>.</w:t>
      </w:r>
    </w:p>
    <w:p w14:paraId="03A735FB" w14:textId="77777777" w:rsidR="00E615E6" w:rsidRDefault="00720F21">
      <w:pPr>
        <w:spacing w:after="0" w:line="600" w:lineRule="auto"/>
        <w:ind w:firstLine="720"/>
        <w:jc w:val="both"/>
        <w:rPr>
          <w:rFonts w:eastAsia="Times New Roman" w:cs="Times New Roman"/>
          <w:szCs w:val="24"/>
        </w:rPr>
      </w:pPr>
      <w:r>
        <w:rPr>
          <w:rFonts w:eastAsia="Times New Roman" w:cs="Times New Roman"/>
          <w:szCs w:val="24"/>
        </w:rPr>
        <w:lastRenderedPageBreak/>
        <w:t>Σ</w:t>
      </w:r>
      <w:r w:rsidRPr="00EA3893">
        <w:rPr>
          <w:rFonts w:eastAsia="Times New Roman" w:cs="Times New Roman"/>
          <w:szCs w:val="24"/>
        </w:rPr>
        <w:t>υνολικά πάντως</w:t>
      </w:r>
      <w:r w:rsidRPr="00EA3893">
        <w:rPr>
          <w:rFonts w:eastAsia="Times New Roman" w:cs="Times New Roman"/>
          <w:szCs w:val="24"/>
        </w:rPr>
        <w:t xml:space="preserve"> </w:t>
      </w:r>
      <w:r>
        <w:rPr>
          <w:rFonts w:eastAsia="Times New Roman" w:cs="Times New Roman"/>
          <w:szCs w:val="24"/>
        </w:rPr>
        <w:t xml:space="preserve">αυτό το οποίο προσπαθούμε </w:t>
      </w:r>
      <w:r w:rsidRPr="00EA3893">
        <w:rPr>
          <w:rFonts w:eastAsia="Times New Roman" w:cs="Times New Roman"/>
          <w:szCs w:val="24"/>
        </w:rPr>
        <w:t xml:space="preserve">να κάνουμε στο δεύτερο μέρος του νομοσχεδίου </w:t>
      </w:r>
      <w:r>
        <w:rPr>
          <w:rFonts w:eastAsia="Times New Roman" w:cs="Times New Roman"/>
          <w:szCs w:val="24"/>
        </w:rPr>
        <w:t>-</w:t>
      </w:r>
      <w:r w:rsidRPr="00EA3893">
        <w:rPr>
          <w:rFonts w:eastAsia="Times New Roman" w:cs="Times New Roman"/>
          <w:szCs w:val="24"/>
        </w:rPr>
        <w:t>και αυτό ν</w:t>
      </w:r>
      <w:r>
        <w:rPr>
          <w:rFonts w:eastAsia="Times New Roman" w:cs="Times New Roman"/>
          <w:szCs w:val="24"/>
        </w:rPr>
        <w:t>ομίζω είναι το πιο σημαντικό απ’</w:t>
      </w:r>
      <w:r w:rsidRPr="00EA3893">
        <w:rPr>
          <w:rFonts w:eastAsia="Times New Roman" w:cs="Times New Roman"/>
          <w:szCs w:val="24"/>
        </w:rPr>
        <w:t xml:space="preserve"> όλα</w:t>
      </w:r>
      <w:r>
        <w:rPr>
          <w:rFonts w:eastAsia="Times New Roman" w:cs="Times New Roman"/>
          <w:szCs w:val="24"/>
        </w:rPr>
        <w:t>-</w:t>
      </w:r>
      <w:r w:rsidRPr="00EA3893">
        <w:rPr>
          <w:rFonts w:eastAsia="Times New Roman" w:cs="Times New Roman"/>
          <w:szCs w:val="24"/>
        </w:rPr>
        <w:t xml:space="preserve"> είναι επιτέλους η ελληνική </w:t>
      </w:r>
      <w:r>
        <w:rPr>
          <w:rFonts w:eastAsia="Times New Roman" w:cs="Times New Roman"/>
          <w:szCs w:val="24"/>
        </w:rPr>
        <w:t>π</w:t>
      </w:r>
      <w:r w:rsidRPr="00EA3893">
        <w:rPr>
          <w:rFonts w:eastAsia="Times New Roman" w:cs="Times New Roman"/>
          <w:szCs w:val="24"/>
        </w:rPr>
        <w:t>ολιτεία</w:t>
      </w:r>
      <w:r>
        <w:rPr>
          <w:rFonts w:eastAsia="Times New Roman" w:cs="Times New Roman"/>
          <w:szCs w:val="24"/>
        </w:rPr>
        <w:t>,</w:t>
      </w:r>
      <w:r w:rsidRPr="00EA3893">
        <w:rPr>
          <w:rFonts w:eastAsia="Times New Roman" w:cs="Times New Roman"/>
          <w:szCs w:val="24"/>
        </w:rPr>
        <w:t xml:space="preserve"> το ελληνικό κράτος να λειτουργήσει με όρους ευνομούμενου κράτους στα ζητήματα απόδοσης της ιθαγένε</w:t>
      </w:r>
      <w:r w:rsidRPr="00EA3893">
        <w:rPr>
          <w:rFonts w:eastAsia="Times New Roman" w:cs="Times New Roman"/>
          <w:szCs w:val="24"/>
        </w:rPr>
        <w:t>ιας</w:t>
      </w:r>
      <w:r>
        <w:rPr>
          <w:rFonts w:eastAsia="Times New Roman" w:cs="Times New Roman"/>
          <w:szCs w:val="24"/>
        </w:rPr>
        <w:t>. Θ</w:t>
      </w:r>
      <w:r w:rsidRPr="00EA3893">
        <w:rPr>
          <w:rFonts w:eastAsia="Times New Roman" w:cs="Times New Roman"/>
          <w:szCs w:val="24"/>
        </w:rPr>
        <w:t>εωρούμε ότι</w:t>
      </w:r>
      <w:r>
        <w:rPr>
          <w:rFonts w:eastAsia="Times New Roman" w:cs="Times New Roman"/>
          <w:szCs w:val="24"/>
        </w:rPr>
        <w:t xml:space="preserve"> είναι ντροπή για την ελληνική π</w:t>
      </w:r>
      <w:r w:rsidRPr="00EA3893">
        <w:rPr>
          <w:rFonts w:eastAsia="Times New Roman" w:cs="Times New Roman"/>
          <w:szCs w:val="24"/>
        </w:rPr>
        <w:t xml:space="preserve">ολιτεία εν </w:t>
      </w:r>
      <w:proofErr w:type="spellStart"/>
      <w:r>
        <w:rPr>
          <w:rFonts w:eastAsia="Times New Roman" w:cs="Times New Roman"/>
          <w:szCs w:val="24"/>
        </w:rPr>
        <w:t>έτει</w:t>
      </w:r>
      <w:proofErr w:type="spellEnd"/>
      <w:r w:rsidRPr="00EA3893">
        <w:rPr>
          <w:rFonts w:eastAsia="Times New Roman" w:cs="Times New Roman"/>
          <w:szCs w:val="24"/>
        </w:rPr>
        <w:t xml:space="preserve"> 2019 να υπάρχουν ακόμα άνθρωποι οι οποίοι διαβιούν σε καθεστώς </w:t>
      </w:r>
      <w:proofErr w:type="spellStart"/>
      <w:r>
        <w:rPr>
          <w:rFonts w:eastAsia="Times New Roman" w:cs="Times New Roman"/>
          <w:szCs w:val="24"/>
        </w:rPr>
        <w:t>ανιθαγένειας</w:t>
      </w:r>
      <w:proofErr w:type="spellEnd"/>
      <w:r>
        <w:rPr>
          <w:rFonts w:eastAsia="Times New Roman" w:cs="Times New Roman"/>
          <w:szCs w:val="24"/>
        </w:rPr>
        <w:t xml:space="preserve">, δηλαδή να </w:t>
      </w:r>
      <w:r w:rsidRPr="00EA3893">
        <w:rPr>
          <w:rFonts w:eastAsia="Times New Roman" w:cs="Times New Roman"/>
          <w:szCs w:val="24"/>
        </w:rPr>
        <w:t>μην έχουν κα</w:t>
      </w:r>
      <w:r>
        <w:rPr>
          <w:rFonts w:eastAsia="Times New Roman" w:cs="Times New Roman"/>
          <w:szCs w:val="24"/>
        </w:rPr>
        <w:t>μ</w:t>
      </w:r>
      <w:r w:rsidRPr="00EA3893">
        <w:rPr>
          <w:rFonts w:eastAsia="Times New Roman" w:cs="Times New Roman"/>
          <w:szCs w:val="24"/>
        </w:rPr>
        <w:t>μία ιθαγένεια</w:t>
      </w:r>
      <w:r>
        <w:rPr>
          <w:rFonts w:eastAsia="Times New Roman" w:cs="Times New Roman"/>
          <w:szCs w:val="24"/>
        </w:rPr>
        <w:t>. Όπως επίσης</w:t>
      </w:r>
      <w:r w:rsidRPr="00EA3893">
        <w:rPr>
          <w:rFonts w:eastAsia="Times New Roman" w:cs="Times New Roman"/>
          <w:szCs w:val="24"/>
        </w:rPr>
        <w:t xml:space="preserve"> ήταν αντιστοίχως ντροπή</w:t>
      </w:r>
      <w:r>
        <w:rPr>
          <w:rFonts w:eastAsia="Times New Roman" w:cs="Times New Roman"/>
          <w:szCs w:val="24"/>
        </w:rPr>
        <w:t>,</w:t>
      </w:r>
      <w:r w:rsidRPr="00EA3893">
        <w:rPr>
          <w:rFonts w:eastAsia="Times New Roman" w:cs="Times New Roman"/>
          <w:szCs w:val="24"/>
        </w:rPr>
        <w:t xml:space="preserve"> κατά τη γνώμη </w:t>
      </w:r>
      <w:r>
        <w:rPr>
          <w:rFonts w:eastAsia="Times New Roman" w:cs="Times New Roman"/>
          <w:szCs w:val="24"/>
        </w:rPr>
        <w:t xml:space="preserve">μας, προσιδίαζε, θα </w:t>
      </w:r>
      <w:r>
        <w:rPr>
          <w:rFonts w:eastAsia="Times New Roman" w:cs="Times New Roman"/>
          <w:szCs w:val="24"/>
        </w:rPr>
        <w:t>έλεγα, σε συνθήκες Α</w:t>
      </w:r>
      <w:r w:rsidRPr="00EA3893">
        <w:rPr>
          <w:rFonts w:eastAsia="Times New Roman" w:cs="Times New Roman"/>
          <w:szCs w:val="24"/>
        </w:rPr>
        <w:t xml:space="preserve">παρτχάιντ το γεγονός ότι μέχρι το 2015 παιδιά τα οποία γεννήθηκαν στη χώρα </w:t>
      </w:r>
      <w:r>
        <w:rPr>
          <w:rFonts w:eastAsia="Times New Roman" w:cs="Times New Roman"/>
          <w:szCs w:val="24"/>
        </w:rPr>
        <w:t>μας, μ</w:t>
      </w:r>
      <w:r w:rsidRPr="00EA3893">
        <w:rPr>
          <w:rFonts w:eastAsia="Times New Roman" w:cs="Times New Roman"/>
          <w:szCs w:val="24"/>
        </w:rPr>
        <w:t>εγάλωσ</w:t>
      </w:r>
      <w:r>
        <w:rPr>
          <w:rFonts w:eastAsia="Times New Roman" w:cs="Times New Roman"/>
          <w:szCs w:val="24"/>
        </w:rPr>
        <w:t>αν</w:t>
      </w:r>
      <w:r w:rsidRPr="00EA3893">
        <w:rPr>
          <w:rFonts w:eastAsia="Times New Roman" w:cs="Times New Roman"/>
          <w:szCs w:val="24"/>
        </w:rPr>
        <w:t xml:space="preserve"> και πήγαν σχολείο στην Ελλάδα</w:t>
      </w:r>
      <w:r>
        <w:rPr>
          <w:rFonts w:eastAsia="Times New Roman" w:cs="Times New Roman"/>
          <w:szCs w:val="24"/>
        </w:rPr>
        <w:t>,</w:t>
      </w:r>
      <w:r w:rsidRPr="00EA3893">
        <w:rPr>
          <w:rFonts w:eastAsia="Times New Roman" w:cs="Times New Roman"/>
          <w:szCs w:val="24"/>
        </w:rPr>
        <w:t xml:space="preserve"> </w:t>
      </w:r>
      <w:r>
        <w:rPr>
          <w:rFonts w:eastAsia="Times New Roman" w:cs="Times New Roman"/>
          <w:szCs w:val="24"/>
        </w:rPr>
        <w:t>δούλεψαν,</w:t>
      </w:r>
      <w:r w:rsidRPr="00EA3893">
        <w:rPr>
          <w:rFonts w:eastAsia="Times New Roman" w:cs="Times New Roman"/>
          <w:szCs w:val="24"/>
        </w:rPr>
        <w:t xml:space="preserve"> έπαιξαν</w:t>
      </w:r>
      <w:r>
        <w:rPr>
          <w:rFonts w:eastAsia="Times New Roman" w:cs="Times New Roman"/>
          <w:szCs w:val="24"/>
        </w:rPr>
        <w:t>,</w:t>
      </w:r>
      <w:r w:rsidRPr="00EA3893">
        <w:rPr>
          <w:rFonts w:eastAsia="Times New Roman" w:cs="Times New Roman"/>
          <w:szCs w:val="24"/>
        </w:rPr>
        <w:t xml:space="preserve"> ερωτεύτηκαν</w:t>
      </w:r>
      <w:r>
        <w:rPr>
          <w:rFonts w:eastAsia="Times New Roman" w:cs="Times New Roman"/>
          <w:szCs w:val="24"/>
        </w:rPr>
        <w:t xml:space="preserve">, έκαναν οικογένεια στην Ελλάδα, </w:t>
      </w:r>
      <w:r w:rsidRPr="00EA3893">
        <w:rPr>
          <w:rFonts w:eastAsia="Times New Roman" w:cs="Times New Roman"/>
          <w:szCs w:val="24"/>
        </w:rPr>
        <w:t>δεν μπορούσα</w:t>
      </w:r>
      <w:r>
        <w:rPr>
          <w:rFonts w:eastAsia="Times New Roman" w:cs="Times New Roman"/>
          <w:szCs w:val="24"/>
        </w:rPr>
        <w:t>ν</w:t>
      </w:r>
      <w:r w:rsidRPr="00EA3893">
        <w:rPr>
          <w:rFonts w:eastAsia="Times New Roman" w:cs="Times New Roman"/>
          <w:szCs w:val="24"/>
        </w:rPr>
        <w:t xml:space="preserve"> να πάρ</w:t>
      </w:r>
      <w:r>
        <w:rPr>
          <w:rFonts w:eastAsia="Times New Roman" w:cs="Times New Roman"/>
          <w:szCs w:val="24"/>
        </w:rPr>
        <w:t>ουν την ελληνική</w:t>
      </w:r>
      <w:r w:rsidRPr="00EA3893">
        <w:rPr>
          <w:rFonts w:eastAsia="Times New Roman" w:cs="Times New Roman"/>
          <w:szCs w:val="24"/>
        </w:rPr>
        <w:t xml:space="preserve"> ιθαγένεια</w:t>
      </w:r>
      <w:r>
        <w:rPr>
          <w:rFonts w:eastAsia="Times New Roman" w:cs="Times New Roman"/>
          <w:szCs w:val="24"/>
        </w:rPr>
        <w:t>. Αυτό</w:t>
      </w:r>
      <w:r>
        <w:rPr>
          <w:rFonts w:eastAsia="Times New Roman" w:cs="Times New Roman"/>
          <w:szCs w:val="24"/>
        </w:rPr>
        <w:t xml:space="preserve"> λοιπόν το αποκατέστησε η Κυ</w:t>
      </w:r>
      <w:r w:rsidRPr="00EA3893">
        <w:rPr>
          <w:rFonts w:eastAsia="Times New Roman" w:cs="Times New Roman"/>
          <w:szCs w:val="24"/>
        </w:rPr>
        <w:t>βέρνησή μας και είμαστ</w:t>
      </w:r>
      <w:r>
        <w:rPr>
          <w:rFonts w:eastAsia="Times New Roman" w:cs="Times New Roman"/>
          <w:szCs w:val="24"/>
        </w:rPr>
        <w:t>ε περήφανοι γι’</w:t>
      </w:r>
      <w:r w:rsidRPr="00EA3893">
        <w:rPr>
          <w:rFonts w:eastAsia="Times New Roman" w:cs="Times New Roman"/>
          <w:szCs w:val="24"/>
        </w:rPr>
        <w:t xml:space="preserve"> αυτή την πράξη της </w:t>
      </w:r>
      <w:r>
        <w:rPr>
          <w:rFonts w:eastAsia="Times New Roman" w:cs="Times New Roman"/>
          <w:szCs w:val="24"/>
        </w:rPr>
        <w:t>Κ</w:t>
      </w:r>
      <w:r w:rsidRPr="00EA3893">
        <w:rPr>
          <w:rFonts w:eastAsia="Times New Roman" w:cs="Times New Roman"/>
          <w:szCs w:val="24"/>
        </w:rPr>
        <w:t xml:space="preserve">υβέρνησης </w:t>
      </w:r>
      <w:r>
        <w:rPr>
          <w:rFonts w:eastAsia="Times New Roman" w:cs="Times New Roman"/>
          <w:szCs w:val="24"/>
        </w:rPr>
        <w:t>μας. Και β</w:t>
      </w:r>
      <w:r w:rsidRPr="00EA3893">
        <w:rPr>
          <w:rFonts w:eastAsia="Times New Roman" w:cs="Times New Roman"/>
          <w:szCs w:val="24"/>
        </w:rPr>
        <w:t>εβαίως</w:t>
      </w:r>
      <w:r>
        <w:rPr>
          <w:rFonts w:eastAsia="Times New Roman" w:cs="Times New Roman"/>
          <w:szCs w:val="24"/>
        </w:rPr>
        <w:t>,</w:t>
      </w:r>
      <w:r w:rsidRPr="00EA3893">
        <w:rPr>
          <w:rFonts w:eastAsia="Times New Roman" w:cs="Times New Roman"/>
          <w:szCs w:val="24"/>
        </w:rPr>
        <w:t xml:space="preserve"> </w:t>
      </w:r>
      <w:r>
        <w:rPr>
          <w:rFonts w:eastAsia="Times New Roman" w:cs="Times New Roman"/>
          <w:szCs w:val="24"/>
        </w:rPr>
        <w:t>τ</w:t>
      </w:r>
      <w:r w:rsidRPr="00EA3893">
        <w:rPr>
          <w:rFonts w:eastAsia="Times New Roman" w:cs="Times New Roman"/>
          <w:szCs w:val="24"/>
        </w:rPr>
        <w:t>α</w:t>
      </w:r>
      <w:r>
        <w:rPr>
          <w:rFonts w:eastAsia="Times New Roman" w:cs="Times New Roman"/>
          <w:szCs w:val="24"/>
        </w:rPr>
        <w:t xml:space="preserve"> στοιχεία τα οποία και κάποιοι Β</w:t>
      </w:r>
      <w:r w:rsidRPr="00EA3893">
        <w:rPr>
          <w:rFonts w:eastAsia="Times New Roman" w:cs="Times New Roman"/>
          <w:szCs w:val="24"/>
        </w:rPr>
        <w:t>ουλευτές</w:t>
      </w:r>
      <w:r>
        <w:rPr>
          <w:rFonts w:eastAsia="Times New Roman" w:cs="Times New Roman"/>
          <w:szCs w:val="24"/>
        </w:rPr>
        <w:t xml:space="preserve"> της</w:t>
      </w:r>
      <w:r w:rsidRPr="00EA3893">
        <w:rPr>
          <w:rFonts w:eastAsia="Times New Roman" w:cs="Times New Roman"/>
          <w:szCs w:val="24"/>
        </w:rPr>
        <w:t xml:space="preserve"> Νέας </w:t>
      </w:r>
      <w:r>
        <w:rPr>
          <w:rFonts w:eastAsia="Times New Roman" w:cs="Times New Roman"/>
          <w:szCs w:val="24"/>
        </w:rPr>
        <w:t>Δ</w:t>
      </w:r>
      <w:r w:rsidRPr="00EA3893">
        <w:rPr>
          <w:rFonts w:eastAsia="Times New Roman" w:cs="Times New Roman"/>
          <w:szCs w:val="24"/>
        </w:rPr>
        <w:t xml:space="preserve">ημοκρατίας έχουν προσκομίσει </w:t>
      </w:r>
      <w:r>
        <w:rPr>
          <w:rFonts w:eastAsia="Times New Roman" w:cs="Times New Roman"/>
          <w:szCs w:val="24"/>
        </w:rPr>
        <w:t>-</w:t>
      </w:r>
      <w:r w:rsidRPr="00EA3893">
        <w:rPr>
          <w:rFonts w:eastAsia="Times New Roman" w:cs="Times New Roman"/>
          <w:szCs w:val="24"/>
        </w:rPr>
        <w:t>και θα απαντήσουμε στις σχετικές ερωτήσεις</w:t>
      </w:r>
      <w:r>
        <w:rPr>
          <w:rFonts w:eastAsia="Times New Roman" w:cs="Times New Roman"/>
          <w:szCs w:val="24"/>
        </w:rPr>
        <w:t>,</w:t>
      </w:r>
      <w:r w:rsidRPr="00EA3893">
        <w:rPr>
          <w:rFonts w:eastAsia="Times New Roman" w:cs="Times New Roman"/>
          <w:szCs w:val="24"/>
        </w:rPr>
        <w:t xml:space="preserve"> όταν έρθει η ώρ</w:t>
      </w:r>
      <w:r w:rsidRPr="00EA3893">
        <w:rPr>
          <w:rFonts w:eastAsia="Times New Roman" w:cs="Times New Roman"/>
          <w:szCs w:val="24"/>
        </w:rPr>
        <w:t>α</w:t>
      </w:r>
      <w:r>
        <w:rPr>
          <w:rFonts w:eastAsia="Times New Roman" w:cs="Times New Roman"/>
          <w:szCs w:val="24"/>
        </w:rPr>
        <w:t>,</w:t>
      </w:r>
      <w:r w:rsidRPr="00EA3893">
        <w:rPr>
          <w:rFonts w:eastAsia="Times New Roman" w:cs="Times New Roman"/>
          <w:szCs w:val="24"/>
        </w:rPr>
        <w:t xml:space="preserve"> σε σχέση με την αύξηση του αριθμού </w:t>
      </w:r>
      <w:r>
        <w:rPr>
          <w:rFonts w:eastAsia="Times New Roman" w:cs="Times New Roman"/>
          <w:szCs w:val="24"/>
        </w:rPr>
        <w:t>αυτών</w:t>
      </w:r>
      <w:r w:rsidRPr="00EA3893">
        <w:rPr>
          <w:rFonts w:eastAsia="Times New Roman" w:cs="Times New Roman"/>
          <w:szCs w:val="24"/>
        </w:rPr>
        <w:t xml:space="preserve"> που απέκτησαν ιθαγένεια τα τελευταία χρόνια</w:t>
      </w:r>
      <w:r>
        <w:rPr>
          <w:rFonts w:eastAsia="Times New Roman" w:cs="Times New Roman"/>
          <w:szCs w:val="24"/>
        </w:rPr>
        <w:t>-</w:t>
      </w:r>
      <w:r w:rsidRPr="00EA3893">
        <w:rPr>
          <w:rFonts w:eastAsia="Times New Roman" w:cs="Times New Roman"/>
          <w:szCs w:val="24"/>
        </w:rPr>
        <w:t xml:space="preserve"> </w:t>
      </w:r>
      <w:r w:rsidRPr="00EA3893">
        <w:rPr>
          <w:rFonts w:eastAsia="Times New Roman" w:cs="Times New Roman"/>
          <w:szCs w:val="24"/>
        </w:rPr>
        <w:lastRenderedPageBreak/>
        <w:t xml:space="preserve">έχουν </w:t>
      </w:r>
      <w:r>
        <w:rPr>
          <w:rFonts w:eastAsia="Times New Roman" w:cs="Times New Roman"/>
          <w:szCs w:val="24"/>
        </w:rPr>
        <w:t>κατά συντριπτική</w:t>
      </w:r>
      <w:r w:rsidRPr="00EA3893">
        <w:rPr>
          <w:rFonts w:eastAsia="Times New Roman" w:cs="Times New Roman"/>
          <w:szCs w:val="24"/>
        </w:rPr>
        <w:t xml:space="preserve"> πλειοψηφία να κάνουν με αυτήν ακριβώς την κατηγορία</w:t>
      </w:r>
      <w:r>
        <w:rPr>
          <w:rFonts w:eastAsia="Times New Roman" w:cs="Times New Roman"/>
          <w:szCs w:val="24"/>
        </w:rPr>
        <w:t>. Ε</w:t>
      </w:r>
      <w:r w:rsidRPr="00EA3893">
        <w:rPr>
          <w:rFonts w:eastAsia="Times New Roman" w:cs="Times New Roman"/>
          <w:szCs w:val="24"/>
        </w:rPr>
        <w:t>π</w:t>
      </w:r>
      <w:r>
        <w:rPr>
          <w:rFonts w:eastAsia="Times New Roman" w:cs="Times New Roman"/>
          <w:szCs w:val="24"/>
        </w:rPr>
        <w:t>αναλαμβάνω είμαστε περήφανοι γι’</w:t>
      </w:r>
      <w:r w:rsidRPr="00EA3893">
        <w:rPr>
          <w:rFonts w:eastAsia="Times New Roman" w:cs="Times New Roman"/>
          <w:szCs w:val="24"/>
        </w:rPr>
        <w:t xml:space="preserve"> αυτή </w:t>
      </w:r>
      <w:r>
        <w:rPr>
          <w:rFonts w:eastAsia="Times New Roman" w:cs="Times New Roman"/>
          <w:szCs w:val="24"/>
        </w:rPr>
        <w:t>την</w:t>
      </w:r>
      <w:r w:rsidRPr="00EA3893">
        <w:rPr>
          <w:rFonts w:eastAsia="Times New Roman" w:cs="Times New Roman"/>
          <w:szCs w:val="24"/>
        </w:rPr>
        <w:t xml:space="preserve"> εξέλιξη</w:t>
      </w:r>
      <w:r>
        <w:rPr>
          <w:rFonts w:eastAsia="Times New Roman" w:cs="Times New Roman"/>
          <w:szCs w:val="24"/>
        </w:rPr>
        <w:t>.</w:t>
      </w:r>
    </w:p>
    <w:p w14:paraId="03A735FC" w14:textId="77777777" w:rsidR="00E615E6" w:rsidRDefault="00720F21">
      <w:pPr>
        <w:spacing w:after="0" w:line="600" w:lineRule="auto"/>
        <w:ind w:firstLine="720"/>
        <w:jc w:val="both"/>
        <w:rPr>
          <w:rFonts w:eastAsia="Times New Roman" w:cs="Times New Roman"/>
          <w:szCs w:val="24"/>
        </w:rPr>
      </w:pPr>
      <w:r w:rsidRPr="00EA3893">
        <w:rPr>
          <w:rFonts w:eastAsia="Times New Roman" w:cs="Times New Roman"/>
          <w:szCs w:val="24"/>
        </w:rPr>
        <w:t>Βεβαίως</w:t>
      </w:r>
      <w:r>
        <w:rPr>
          <w:rFonts w:eastAsia="Times New Roman" w:cs="Times New Roman"/>
          <w:szCs w:val="24"/>
        </w:rPr>
        <w:t>,</w:t>
      </w:r>
      <w:r w:rsidRPr="00EA3893">
        <w:rPr>
          <w:rFonts w:eastAsia="Times New Roman" w:cs="Times New Roman"/>
          <w:szCs w:val="24"/>
        </w:rPr>
        <w:t xml:space="preserve"> όπως και για τα θέματα ισότητ</w:t>
      </w:r>
      <w:r w:rsidRPr="00EA3893">
        <w:rPr>
          <w:rFonts w:eastAsia="Times New Roman" w:cs="Times New Roman"/>
          <w:szCs w:val="24"/>
        </w:rPr>
        <w:t>ας</w:t>
      </w:r>
      <w:r>
        <w:rPr>
          <w:rFonts w:eastAsia="Times New Roman" w:cs="Times New Roman"/>
          <w:szCs w:val="24"/>
        </w:rPr>
        <w:t>,</w:t>
      </w:r>
      <w:r w:rsidRPr="00EA3893">
        <w:rPr>
          <w:rFonts w:eastAsia="Times New Roman" w:cs="Times New Roman"/>
          <w:szCs w:val="24"/>
        </w:rPr>
        <w:t xml:space="preserve"> εδώ να πω ότι υπάρχουν ακόμα πολλά τα οποία πρέπει να κάνουμε</w:t>
      </w:r>
      <w:r>
        <w:rPr>
          <w:rFonts w:eastAsia="Times New Roman" w:cs="Times New Roman"/>
          <w:szCs w:val="24"/>
        </w:rPr>
        <w:t>.</w:t>
      </w:r>
      <w:r w:rsidRPr="00EA3893">
        <w:rPr>
          <w:rFonts w:eastAsia="Times New Roman" w:cs="Times New Roman"/>
          <w:szCs w:val="24"/>
        </w:rPr>
        <w:t xml:space="preserve"> </w:t>
      </w:r>
      <w:r>
        <w:rPr>
          <w:rFonts w:eastAsia="Times New Roman" w:cs="Times New Roman"/>
          <w:szCs w:val="24"/>
        </w:rPr>
        <w:t>Μ</w:t>
      </w:r>
      <w:r w:rsidRPr="00EA3893">
        <w:rPr>
          <w:rFonts w:eastAsia="Times New Roman" w:cs="Times New Roman"/>
          <w:szCs w:val="24"/>
        </w:rPr>
        <w:t xml:space="preserve">ας υπενθύμισε </w:t>
      </w:r>
      <w:r>
        <w:rPr>
          <w:rFonts w:eastAsia="Times New Roman" w:cs="Times New Roman"/>
          <w:szCs w:val="24"/>
        </w:rPr>
        <w:t>μ</w:t>
      </w:r>
      <w:r w:rsidRPr="00EA3893">
        <w:rPr>
          <w:rFonts w:eastAsia="Times New Roman" w:cs="Times New Roman"/>
          <w:szCs w:val="24"/>
        </w:rPr>
        <w:t>άλιστα στην πολύ ενδιαφέρουσα και συγκινητική</w:t>
      </w:r>
      <w:r>
        <w:rPr>
          <w:rFonts w:eastAsia="Times New Roman" w:cs="Times New Roman"/>
          <w:szCs w:val="24"/>
        </w:rPr>
        <w:t>,</w:t>
      </w:r>
      <w:r w:rsidRPr="00EA3893">
        <w:rPr>
          <w:rFonts w:eastAsia="Times New Roman" w:cs="Times New Roman"/>
          <w:szCs w:val="24"/>
        </w:rPr>
        <w:t xml:space="preserve"> θα έλεγα</w:t>
      </w:r>
      <w:r>
        <w:rPr>
          <w:rFonts w:eastAsia="Times New Roman" w:cs="Times New Roman"/>
          <w:szCs w:val="24"/>
        </w:rPr>
        <w:t>,</w:t>
      </w:r>
      <w:r w:rsidRPr="00EA3893">
        <w:rPr>
          <w:rFonts w:eastAsia="Times New Roman" w:cs="Times New Roman"/>
          <w:szCs w:val="24"/>
        </w:rPr>
        <w:t xml:space="preserve"> παρέμβασή του ο </w:t>
      </w:r>
      <w:r>
        <w:rPr>
          <w:rFonts w:eastAsia="Times New Roman" w:cs="Times New Roman"/>
          <w:szCs w:val="24"/>
        </w:rPr>
        <w:t>Β</w:t>
      </w:r>
      <w:r w:rsidRPr="00EA3893">
        <w:rPr>
          <w:rFonts w:eastAsia="Times New Roman" w:cs="Times New Roman"/>
          <w:szCs w:val="24"/>
        </w:rPr>
        <w:t xml:space="preserve">ουλευτής </w:t>
      </w:r>
      <w:r>
        <w:rPr>
          <w:rFonts w:eastAsia="Times New Roman" w:cs="Times New Roman"/>
          <w:szCs w:val="24"/>
        </w:rPr>
        <w:t>κ.</w:t>
      </w:r>
      <w:r w:rsidRPr="00EA3893">
        <w:rPr>
          <w:rFonts w:eastAsia="Times New Roman" w:cs="Times New Roman"/>
          <w:szCs w:val="24"/>
        </w:rPr>
        <w:t xml:space="preserve"> Μουσταφά </w:t>
      </w:r>
      <w:proofErr w:type="spellStart"/>
      <w:r w:rsidRPr="00EA3893">
        <w:rPr>
          <w:rFonts w:eastAsia="Times New Roman" w:cs="Times New Roman"/>
          <w:szCs w:val="24"/>
        </w:rPr>
        <w:t>Μουσταφά</w:t>
      </w:r>
      <w:proofErr w:type="spellEnd"/>
      <w:r w:rsidRPr="00EA3893">
        <w:rPr>
          <w:rFonts w:eastAsia="Times New Roman" w:cs="Times New Roman"/>
          <w:szCs w:val="24"/>
        </w:rPr>
        <w:t xml:space="preserve"> τα προβλήματα που αντιμετωπίζουν πάρα πολλοί συμπολίτες </w:t>
      </w:r>
      <w:r>
        <w:rPr>
          <w:rFonts w:eastAsia="Times New Roman" w:cs="Times New Roman"/>
          <w:szCs w:val="24"/>
        </w:rPr>
        <w:t>μας. Έ</w:t>
      </w:r>
      <w:r w:rsidRPr="00EA3893">
        <w:rPr>
          <w:rFonts w:eastAsia="Times New Roman" w:cs="Times New Roman"/>
          <w:szCs w:val="24"/>
        </w:rPr>
        <w:t xml:space="preserve">χουμε </w:t>
      </w:r>
      <w:r w:rsidRPr="00EA3893">
        <w:rPr>
          <w:rFonts w:eastAsia="Times New Roman" w:cs="Times New Roman"/>
          <w:szCs w:val="24"/>
        </w:rPr>
        <w:t>ακόμα πολλά βήματα να κάνου</w:t>
      </w:r>
      <w:r>
        <w:rPr>
          <w:rFonts w:eastAsia="Times New Roman" w:cs="Times New Roman"/>
          <w:szCs w:val="24"/>
        </w:rPr>
        <w:t>με, π</w:t>
      </w:r>
      <w:r w:rsidRPr="00EA3893">
        <w:rPr>
          <w:rFonts w:eastAsia="Times New Roman" w:cs="Times New Roman"/>
          <w:szCs w:val="24"/>
        </w:rPr>
        <w:t xml:space="preserve">ράγματι </w:t>
      </w:r>
      <w:r>
        <w:rPr>
          <w:rFonts w:eastAsia="Times New Roman" w:cs="Times New Roman"/>
          <w:szCs w:val="24"/>
        </w:rPr>
        <w:t>έ</w:t>
      </w:r>
      <w:r w:rsidRPr="00EA3893">
        <w:rPr>
          <w:rFonts w:eastAsia="Times New Roman" w:cs="Times New Roman"/>
          <w:szCs w:val="24"/>
        </w:rPr>
        <w:t>τσι είναι</w:t>
      </w:r>
      <w:r>
        <w:rPr>
          <w:rFonts w:eastAsia="Times New Roman" w:cs="Times New Roman"/>
          <w:szCs w:val="24"/>
        </w:rPr>
        <w:t xml:space="preserve">, όπως το είπατε. Νομίζω </w:t>
      </w:r>
      <w:r w:rsidRPr="00EA3893">
        <w:rPr>
          <w:rFonts w:eastAsia="Times New Roman" w:cs="Times New Roman"/>
          <w:szCs w:val="24"/>
        </w:rPr>
        <w:t>όμως ότι και με τις συγκεκριμένες ρυθμίσεις κάνουμε πολύ σημαντικά βήματα</w:t>
      </w:r>
      <w:r>
        <w:rPr>
          <w:rFonts w:eastAsia="Times New Roman" w:cs="Times New Roman"/>
          <w:szCs w:val="24"/>
        </w:rPr>
        <w:t>,</w:t>
      </w:r>
      <w:r w:rsidRPr="00EA3893">
        <w:rPr>
          <w:rFonts w:eastAsia="Times New Roman" w:cs="Times New Roman"/>
          <w:szCs w:val="24"/>
        </w:rPr>
        <w:t xml:space="preserve"> έτσι ώστε το σύστημα να γίνει πιο διαφανές</w:t>
      </w:r>
      <w:r>
        <w:rPr>
          <w:rFonts w:eastAsia="Times New Roman" w:cs="Times New Roman"/>
          <w:szCs w:val="24"/>
        </w:rPr>
        <w:t>,</w:t>
      </w:r>
      <w:r w:rsidRPr="00EA3893">
        <w:rPr>
          <w:rFonts w:eastAsia="Times New Roman" w:cs="Times New Roman"/>
          <w:szCs w:val="24"/>
        </w:rPr>
        <w:t xml:space="preserve"> πιο αδιάβλητο</w:t>
      </w:r>
      <w:r>
        <w:rPr>
          <w:rFonts w:eastAsia="Times New Roman" w:cs="Times New Roman"/>
          <w:szCs w:val="24"/>
        </w:rPr>
        <w:t>,</w:t>
      </w:r>
      <w:r w:rsidRPr="00EA3893">
        <w:rPr>
          <w:rFonts w:eastAsia="Times New Roman" w:cs="Times New Roman"/>
          <w:szCs w:val="24"/>
        </w:rPr>
        <w:t xml:space="preserve"> πιο αντικειμενικό και </w:t>
      </w:r>
      <w:r>
        <w:rPr>
          <w:rFonts w:eastAsia="Times New Roman" w:cs="Times New Roman"/>
          <w:szCs w:val="24"/>
        </w:rPr>
        <w:t>β</w:t>
      </w:r>
      <w:r w:rsidRPr="00EA3893">
        <w:rPr>
          <w:rFonts w:eastAsia="Times New Roman" w:cs="Times New Roman"/>
          <w:szCs w:val="24"/>
        </w:rPr>
        <w:t>εβαίως πιο γρήγορο</w:t>
      </w:r>
      <w:r>
        <w:rPr>
          <w:rFonts w:eastAsia="Times New Roman" w:cs="Times New Roman"/>
          <w:szCs w:val="24"/>
        </w:rPr>
        <w:t>.</w:t>
      </w:r>
    </w:p>
    <w:p w14:paraId="03A735FD" w14:textId="77777777" w:rsidR="00E615E6" w:rsidRDefault="00720F21">
      <w:pPr>
        <w:spacing w:after="0" w:line="600" w:lineRule="auto"/>
        <w:ind w:firstLine="720"/>
        <w:jc w:val="both"/>
        <w:rPr>
          <w:rFonts w:eastAsia="Times New Roman" w:cs="Times New Roman"/>
          <w:szCs w:val="24"/>
        </w:rPr>
      </w:pPr>
      <w:r>
        <w:rPr>
          <w:rFonts w:eastAsia="Times New Roman" w:cs="Times New Roman"/>
          <w:szCs w:val="24"/>
        </w:rPr>
        <w:t>Θα ή</w:t>
      </w:r>
      <w:r>
        <w:rPr>
          <w:rFonts w:eastAsia="Times New Roman" w:cs="Times New Roman"/>
          <w:szCs w:val="24"/>
        </w:rPr>
        <w:t>θελα να πω πολύ περισσότερα για τα ζητήματα της ιθαγένειας, αλλά δυστυχώς βλέπω ότι δεν υπάρχει επαρκής χρόνος. Θα έρθω, λοιπόν, στα ζητήματα που έχουν να κάνουν με το τρίτο μέρος, με τις εκλογικές διατάξεις και με το προσωπικό της τοπικής αυτοδιοίκησης.</w:t>
      </w:r>
    </w:p>
    <w:p w14:paraId="03A735FE" w14:textId="77777777" w:rsidR="00E615E6" w:rsidRDefault="00720F21">
      <w:pPr>
        <w:spacing w:after="0" w:line="600" w:lineRule="auto"/>
        <w:ind w:firstLine="720"/>
        <w:jc w:val="both"/>
        <w:rPr>
          <w:rFonts w:eastAsia="Times New Roman" w:cs="Times New Roman"/>
          <w:szCs w:val="24"/>
        </w:rPr>
      </w:pPr>
      <w:r w:rsidRPr="00F81B27">
        <w:rPr>
          <w:rFonts w:eastAsia="Times New Roman" w:cs="Times New Roman"/>
          <w:szCs w:val="24"/>
        </w:rPr>
        <w:lastRenderedPageBreak/>
        <w:t>(</w:t>
      </w:r>
      <w:r w:rsidRPr="00F81B27">
        <w:rPr>
          <w:rFonts w:eastAsia="Times New Roman" w:cs="Times New Roman"/>
          <w:szCs w:val="24"/>
        </w:rPr>
        <w:t>Στο σημείο αυτό κτυ</w:t>
      </w:r>
      <w:r>
        <w:rPr>
          <w:rFonts w:eastAsia="Times New Roman" w:cs="Times New Roman"/>
          <w:szCs w:val="24"/>
        </w:rPr>
        <w:t xml:space="preserve">πάει </w:t>
      </w:r>
      <w:r w:rsidRPr="00F81B27">
        <w:rPr>
          <w:rFonts w:eastAsia="Times New Roman" w:cs="Times New Roman"/>
          <w:szCs w:val="24"/>
        </w:rPr>
        <w:t xml:space="preserve">το κουδούνι λήξεως του χρόνου ομιλίας του κυρίου </w:t>
      </w:r>
      <w:r>
        <w:rPr>
          <w:rFonts w:eastAsia="Times New Roman" w:cs="Times New Roman"/>
          <w:szCs w:val="24"/>
        </w:rPr>
        <w:t>Υπουργού</w:t>
      </w:r>
      <w:r w:rsidRPr="00F81B27">
        <w:rPr>
          <w:rFonts w:eastAsia="Times New Roman" w:cs="Times New Roman"/>
          <w:szCs w:val="24"/>
        </w:rPr>
        <w:t>)</w:t>
      </w:r>
    </w:p>
    <w:p w14:paraId="03A735FF" w14:textId="77777777" w:rsidR="00E615E6" w:rsidRDefault="00720F21">
      <w:pPr>
        <w:spacing w:after="0" w:line="600" w:lineRule="auto"/>
        <w:ind w:firstLine="720"/>
        <w:jc w:val="both"/>
        <w:rPr>
          <w:rFonts w:eastAsia="Times New Roman" w:cs="Times New Roman"/>
          <w:szCs w:val="24"/>
        </w:rPr>
      </w:pPr>
      <w:r>
        <w:rPr>
          <w:rFonts w:eastAsia="Times New Roman" w:cs="Times New Roman"/>
          <w:szCs w:val="24"/>
        </w:rPr>
        <w:t>Ζητώ την ανοχή σας, κύριε Πρόεδρε, σας παρακαλώ και σας ευχαριστώ πολύ.</w:t>
      </w:r>
    </w:p>
    <w:p w14:paraId="03A73600" w14:textId="77777777" w:rsidR="00E615E6" w:rsidRDefault="00720F21">
      <w:pPr>
        <w:spacing w:after="0" w:line="600" w:lineRule="auto"/>
        <w:ind w:firstLine="720"/>
        <w:jc w:val="both"/>
        <w:rPr>
          <w:rFonts w:eastAsia="Times New Roman" w:cs="Times New Roman"/>
          <w:szCs w:val="24"/>
        </w:rPr>
      </w:pPr>
      <w:r>
        <w:rPr>
          <w:rFonts w:eastAsia="Times New Roman" w:cs="Times New Roman"/>
          <w:szCs w:val="24"/>
        </w:rPr>
        <w:t>Κατ</w:t>
      </w:r>
      <w:r>
        <w:rPr>
          <w:rFonts w:eastAsia="Times New Roman" w:cs="Times New Roman"/>
          <w:szCs w:val="24"/>
        </w:rPr>
        <w:t xml:space="preserve">’ </w:t>
      </w:r>
      <w:r>
        <w:rPr>
          <w:rFonts w:eastAsia="Times New Roman" w:cs="Times New Roman"/>
          <w:szCs w:val="24"/>
        </w:rPr>
        <w:t xml:space="preserve">αρχάς, σε σχέση με τον </w:t>
      </w:r>
      <w:r>
        <w:rPr>
          <w:rFonts w:eastAsia="Times New Roman" w:cs="Times New Roman"/>
          <w:szCs w:val="24"/>
        </w:rPr>
        <w:t>«</w:t>
      </w:r>
      <w:r>
        <w:rPr>
          <w:rFonts w:eastAsia="Times New Roman" w:cs="Times New Roman"/>
          <w:szCs w:val="24"/>
        </w:rPr>
        <w:t>ΚΛΕΙΣΘΕΝΗ</w:t>
      </w:r>
      <w:r>
        <w:rPr>
          <w:rFonts w:eastAsia="Times New Roman" w:cs="Times New Roman"/>
          <w:szCs w:val="24"/>
        </w:rPr>
        <w:t>»</w:t>
      </w:r>
      <w:r>
        <w:rPr>
          <w:rFonts w:eastAsia="Times New Roman" w:cs="Times New Roman"/>
          <w:szCs w:val="24"/>
        </w:rPr>
        <w:t xml:space="preserve"> θα ήθελα να πω τα εξής. Επειδή ειπώθηκε και πάλι, μερικές φορ</w:t>
      </w:r>
      <w:r>
        <w:rPr>
          <w:rFonts w:eastAsia="Times New Roman" w:cs="Times New Roman"/>
          <w:szCs w:val="24"/>
        </w:rPr>
        <w:t>ές έχω την εντύπωση ότι τη συζήτηση που έχει προηγηθεί στην επιτροπή, ενώ κατά τη γνώμη μου ήταν μια πολύ ουσιαστική συζήτηση, κάποιοι δεν την έχουν λάβει υπ</w:t>
      </w:r>
      <w:r>
        <w:rPr>
          <w:rFonts w:eastAsia="Times New Roman" w:cs="Times New Roman"/>
          <w:szCs w:val="24"/>
        </w:rPr>
        <w:t xml:space="preserve">’ </w:t>
      </w:r>
      <w:proofErr w:type="spellStart"/>
      <w:r>
        <w:rPr>
          <w:rFonts w:eastAsia="Times New Roman" w:cs="Times New Roman"/>
          <w:szCs w:val="24"/>
        </w:rPr>
        <w:t>όψιν</w:t>
      </w:r>
      <w:proofErr w:type="spellEnd"/>
      <w:r>
        <w:rPr>
          <w:rFonts w:eastAsia="Times New Roman" w:cs="Times New Roman"/>
          <w:szCs w:val="24"/>
        </w:rPr>
        <w:t xml:space="preserve"> τους και επανέρχονται με τα ίδια ακριβώς επιχειρήματα, με τα ίδια ζητήματα τα οποία έθεσαν τ</w:t>
      </w:r>
      <w:r>
        <w:rPr>
          <w:rFonts w:eastAsia="Times New Roman" w:cs="Times New Roman"/>
          <w:szCs w:val="24"/>
        </w:rPr>
        <w:t>ότε, τα οποία απαντήθηκαν και παρ’ όλα αυτά είναι σαν να βρισκόμαστε στο σημείο μηδέν.</w:t>
      </w:r>
    </w:p>
    <w:p w14:paraId="03A73601" w14:textId="77777777" w:rsidR="00E615E6" w:rsidRDefault="00720F21">
      <w:pPr>
        <w:spacing w:after="0" w:line="600" w:lineRule="auto"/>
        <w:ind w:firstLine="720"/>
        <w:jc w:val="both"/>
        <w:rPr>
          <w:rFonts w:eastAsia="Times New Roman"/>
          <w:color w:val="222222"/>
          <w:szCs w:val="24"/>
          <w:shd w:val="clear" w:color="auto" w:fill="FFFFFF"/>
        </w:rPr>
      </w:pPr>
      <w:r>
        <w:rPr>
          <w:rFonts w:eastAsia="Times New Roman" w:cs="Times New Roman"/>
          <w:szCs w:val="24"/>
        </w:rPr>
        <w:t xml:space="preserve">Σε σχέση με τον </w:t>
      </w:r>
      <w:r>
        <w:rPr>
          <w:rFonts w:eastAsia="Times New Roman" w:cs="Times New Roman"/>
          <w:szCs w:val="24"/>
        </w:rPr>
        <w:t>«</w:t>
      </w:r>
      <w:r>
        <w:rPr>
          <w:rFonts w:eastAsia="Times New Roman" w:cs="Times New Roman"/>
          <w:szCs w:val="24"/>
        </w:rPr>
        <w:t>Κ</w:t>
      </w:r>
      <w:r>
        <w:rPr>
          <w:rFonts w:eastAsia="Times New Roman"/>
          <w:color w:val="222222"/>
          <w:szCs w:val="24"/>
          <w:shd w:val="clear" w:color="auto" w:fill="FFFFFF"/>
        </w:rPr>
        <w:t>ΛΕΙΣΘΕΝΗ</w:t>
      </w:r>
      <w:r>
        <w:rPr>
          <w:rFonts w:eastAsia="Times New Roman"/>
          <w:color w:val="222222"/>
          <w:szCs w:val="24"/>
          <w:shd w:val="clear" w:color="auto" w:fill="FFFFFF"/>
        </w:rPr>
        <w:t>»</w:t>
      </w:r>
      <w:r>
        <w:rPr>
          <w:rFonts w:eastAsia="Times New Roman"/>
          <w:color w:val="222222"/>
          <w:szCs w:val="24"/>
          <w:shd w:val="clear" w:color="auto" w:fill="FFFFFF"/>
        </w:rPr>
        <w:t xml:space="preserve">, λοιπόν, και για να το ξεκαθαρίσουμε μια και καλή, εμείς είμαστε υπερήφανοι για τη μεταρρύθμιση του </w:t>
      </w:r>
      <w:r>
        <w:rPr>
          <w:rFonts w:eastAsia="Times New Roman"/>
          <w:color w:val="222222"/>
          <w:szCs w:val="24"/>
          <w:shd w:val="clear" w:color="auto" w:fill="FFFFFF"/>
        </w:rPr>
        <w:t>«</w:t>
      </w:r>
      <w:r>
        <w:rPr>
          <w:rFonts w:eastAsia="Times New Roman"/>
          <w:color w:val="222222"/>
          <w:szCs w:val="24"/>
          <w:shd w:val="clear" w:color="auto" w:fill="FFFFFF"/>
        </w:rPr>
        <w:t>ΚΛΕΙΣΘΕΝΗ</w:t>
      </w:r>
      <w:r>
        <w:rPr>
          <w:rFonts w:eastAsia="Times New Roman"/>
          <w:color w:val="222222"/>
          <w:szCs w:val="24"/>
          <w:shd w:val="clear" w:color="auto" w:fill="FFFFFF"/>
        </w:rPr>
        <w:t>»</w:t>
      </w:r>
      <w:r>
        <w:rPr>
          <w:rFonts w:eastAsia="Times New Roman"/>
          <w:color w:val="222222"/>
          <w:szCs w:val="24"/>
          <w:shd w:val="clear" w:color="auto" w:fill="FFFFFF"/>
        </w:rPr>
        <w:t xml:space="preserve">. Ο </w:t>
      </w:r>
      <w:r>
        <w:rPr>
          <w:rFonts w:eastAsia="Times New Roman"/>
          <w:color w:val="222222"/>
          <w:szCs w:val="24"/>
          <w:shd w:val="clear" w:color="auto" w:fill="FFFFFF"/>
        </w:rPr>
        <w:t>«</w:t>
      </w:r>
      <w:r>
        <w:rPr>
          <w:rFonts w:eastAsia="Times New Roman"/>
          <w:color w:val="222222"/>
          <w:szCs w:val="24"/>
          <w:shd w:val="clear" w:color="auto" w:fill="FFFFFF"/>
        </w:rPr>
        <w:t>ΚΛΕΙΣΘΕΝΗΣ</w:t>
      </w:r>
      <w:r>
        <w:rPr>
          <w:rFonts w:eastAsia="Times New Roman"/>
          <w:color w:val="222222"/>
          <w:szCs w:val="24"/>
          <w:shd w:val="clear" w:color="auto" w:fill="FFFFFF"/>
        </w:rPr>
        <w:t>»</w:t>
      </w:r>
      <w:r>
        <w:rPr>
          <w:rFonts w:eastAsia="Times New Roman"/>
          <w:color w:val="222222"/>
          <w:szCs w:val="24"/>
          <w:shd w:val="clear" w:color="auto" w:fill="FFFFFF"/>
        </w:rPr>
        <w:t xml:space="preserve"> συνιστά μια μ</w:t>
      </w:r>
      <w:r>
        <w:rPr>
          <w:rFonts w:eastAsia="Times New Roman"/>
          <w:color w:val="222222"/>
          <w:szCs w:val="24"/>
          <w:shd w:val="clear" w:color="auto" w:fill="FFFFFF"/>
        </w:rPr>
        <w:t>είζονα μεταρρυθμιστική τομή η οποία αποτελεί παρακαταθήκη για την αυτοδιοίκηση και πιστώνεται πλήρως στην Κυβέρνησή μας.</w:t>
      </w:r>
    </w:p>
    <w:p w14:paraId="03A73602" w14:textId="77777777" w:rsidR="00E615E6" w:rsidRDefault="00720F21">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Αυτό το οποίο κάνουμε με τις συγκεκριμένες ρυθμίσεις είναι δύο τροποποιήσεις του </w:t>
      </w:r>
      <w:r>
        <w:rPr>
          <w:rFonts w:eastAsia="Times New Roman"/>
          <w:color w:val="222222"/>
          <w:szCs w:val="24"/>
          <w:shd w:val="clear" w:color="auto" w:fill="FFFFFF"/>
        </w:rPr>
        <w:t>«</w:t>
      </w:r>
      <w:r>
        <w:rPr>
          <w:rFonts w:eastAsia="Times New Roman"/>
          <w:color w:val="222222"/>
          <w:szCs w:val="24"/>
          <w:shd w:val="clear" w:color="auto" w:fill="FFFFFF"/>
        </w:rPr>
        <w:t>ΚΛΕΙΣΘΕΝΗ</w:t>
      </w:r>
      <w:r>
        <w:rPr>
          <w:rFonts w:eastAsia="Times New Roman"/>
          <w:color w:val="222222"/>
          <w:szCs w:val="24"/>
          <w:shd w:val="clear" w:color="auto" w:fill="FFFFFF"/>
        </w:rPr>
        <w:t>»</w:t>
      </w:r>
      <w:r>
        <w:rPr>
          <w:rFonts w:eastAsia="Times New Roman"/>
          <w:color w:val="222222"/>
          <w:szCs w:val="24"/>
          <w:shd w:val="clear" w:color="auto" w:fill="FFFFFF"/>
        </w:rPr>
        <w:t>, τροποποιήσεις οι οποίες βεβαίως δεν φέρνο</w:t>
      </w:r>
      <w:r>
        <w:rPr>
          <w:rFonts w:eastAsia="Times New Roman"/>
          <w:color w:val="222222"/>
          <w:szCs w:val="24"/>
          <w:shd w:val="clear" w:color="auto" w:fill="FFFFFF"/>
        </w:rPr>
        <w:t xml:space="preserve">υν κανέναν προ εκπλήξεων, γιατί τις έχουμε ανακοινώσει εδώ και πολύ καιρό. Γνωρίζετε ποιες είναι. Αφορούν στην αλλαγή του τρόπου εκλογής του </w:t>
      </w:r>
      <w:r>
        <w:rPr>
          <w:rFonts w:eastAsia="Times New Roman"/>
          <w:color w:val="222222"/>
          <w:szCs w:val="24"/>
          <w:shd w:val="clear" w:color="auto" w:fill="FFFFFF"/>
        </w:rPr>
        <w:t>π</w:t>
      </w:r>
      <w:r>
        <w:rPr>
          <w:rFonts w:eastAsia="Times New Roman"/>
          <w:color w:val="222222"/>
          <w:szCs w:val="24"/>
          <w:shd w:val="clear" w:color="auto" w:fill="FFFFFF"/>
        </w:rPr>
        <w:t>ροέδρου των κοινοτήτων και για την αύξηση του ορίου των υποψηφίων για την κατάρτιση των ψηφοδελτίων.</w:t>
      </w:r>
    </w:p>
    <w:p w14:paraId="03A73603" w14:textId="77777777" w:rsidR="00E615E6" w:rsidRDefault="00720F21">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Πρόκειται για</w:t>
      </w:r>
      <w:r>
        <w:rPr>
          <w:rFonts w:eastAsia="Times New Roman"/>
          <w:color w:val="222222"/>
          <w:szCs w:val="24"/>
          <w:shd w:val="clear" w:color="auto" w:fill="FFFFFF"/>
        </w:rPr>
        <w:t xml:space="preserve"> αλλαγές τις οποίες ζητούσε η συντριπτική πλειοψηφία των </w:t>
      </w:r>
      <w:proofErr w:type="spellStart"/>
      <w:r>
        <w:rPr>
          <w:rFonts w:eastAsia="Times New Roman"/>
          <w:color w:val="222222"/>
          <w:szCs w:val="24"/>
          <w:shd w:val="clear" w:color="auto" w:fill="FFFFFF"/>
        </w:rPr>
        <w:t>αυτοδιοικητικών</w:t>
      </w:r>
      <w:proofErr w:type="spellEnd"/>
      <w:r>
        <w:rPr>
          <w:rFonts w:eastAsia="Times New Roman"/>
          <w:color w:val="222222"/>
          <w:szCs w:val="24"/>
          <w:shd w:val="clear" w:color="auto" w:fill="FFFFFF"/>
        </w:rPr>
        <w:t xml:space="preserve"> παραγόντων. Εμείς βεβαίως ανταποκριθήκαμε, γιατί -όπως είπα και στην επιτροπή- για εμάς η διαδικασία του διαλόγου της διαβούλευσης με τους </w:t>
      </w:r>
      <w:proofErr w:type="spellStart"/>
      <w:r>
        <w:rPr>
          <w:rFonts w:eastAsia="Times New Roman"/>
          <w:color w:val="222222"/>
          <w:szCs w:val="24"/>
          <w:shd w:val="clear" w:color="auto" w:fill="FFFFFF"/>
        </w:rPr>
        <w:t>αυτοδιοικητικούς</w:t>
      </w:r>
      <w:proofErr w:type="spellEnd"/>
      <w:r>
        <w:rPr>
          <w:rFonts w:eastAsia="Times New Roman"/>
          <w:color w:val="222222"/>
          <w:szCs w:val="24"/>
          <w:shd w:val="clear" w:color="auto" w:fill="FFFFFF"/>
        </w:rPr>
        <w:t xml:space="preserve"> φορείς δεν σταματάει με την</w:t>
      </w:r>
      <w:r>
        <w:rPr>
          <w:rFonts w:eastAsia="Times New Roman"/>
          <w:color w:val="222222"/>
          <w:szCs w:val="24"/>
          <w:shd w:val="clear" w:color="auto" w:fill="FFFFFF"/>
        </w:rPr>
        <w:t xml:space="preserve"> ψήφιση ενός νομοσχεδίου, αλλά συνεχίζεται και κατά τη φάση της εφαρμογής της υλοποίησής του.</w:t>
      </w:r>
    </w:p>
    <w:p w14:paraId="03A73604" w14:textId="77777777" w:rsidR="00E615E6" w:rsidRDefault="00720F21">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Πέρα, όμως, από τα ζητήματα του </w:t>
      </w:r>
      <w:r>
        <w:rPr>
          <w:rFonts w:eastAsia="Times New Roman"/>
          <w:color w:val="222222"/>
          <w:szCs w:val="24"/>
          <w:shd w:val="clear" w:color="auto" w:fill="FFFFFF"/>
        </w:rPr>
        <w:t>«</w:t>
      </w:r>
      <w:r>
        <w:rPr>
          <w:rFonts w:eastAsia="Times New Roman"/>
          <w:color w:val="222222"/>
          <w:szCs w:val="24"/>
          <w:shd w:val="clear" w:color="auto" w:fill="FFFFFF"/>
        </w:rPr>
        <w:t>ΚΛΕΙΣΘΕΝΗ</w:t>
      </w:r>
      <w:r>
        <w:rPr>
          <w:rFonts w:eastAsia="Times New Roman"/>
          <w:color w:val="222222"/>
          <w:szCs w:val="24"/>
          <w:shd w:val="clear" w:color="auto" w:fill="FFFFFF"/>
        </w:rPr>
        <w:t>»</w:t>
      </w:r>
      <w:r>
        <w:rPr>
          <w:rFonts w:eastAsia="Times New Roman"/>
          <w:color w:val="222222"/>
          <w:szCs w:val="24"/>
          <w:shd w:val="clear" w:color="auto" w:fill="FFFFFF"/>
        </w:rPr>
        <w:t>, έχουμε και πολύ σημαντικές διατάξεις στο συγκεκριμένο νομοσχέδιο για τα ζητήματα του προσωπικού, των εργαζομένων στην</w:t>
      </w:r>
      <w:r>
        <w:rPr>
          <w:rFonts w:eastAsia="Times New Roman"/>
          <w:color w:val="222222"/>
          <w:szCs w:val="24"/>
          <w:shd w:val="clear" w:color="auto" w:fill="FFFFFF"/>
        </w:rPr>
        <w:t xml:space="preserve"> τοπική αυτοδιοίκηση. </w:t>
      </w:r>
    </w:p>
    <w:p w14:paraId="03A73605" w14:textId="77777777" w:rsidR="00E615E6" w:rsidRDefault="00720F21">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Κατ</w:t>
      </w:r>
      <w:r>
        <w:rPr>
          <w:rFonts w:eastAsia="Times New Roman"/>
          <w:color w:val="222222"/>
          <w:szCs w:val="24"/>
          <w:shd w:val="clear" w:color="auto" w:fill="FFFFFF"/>
        </w:rPr>
        <w:t xml:space="preserve">’ </w:t>
      </w:r>
      <w:r>
        <w:rPr>
          <w:rFonts w:eastAsia="Times New Roman"/>
          <w:color w:val="222222"/>
          <w:szCs w:val="24"/>
          <w:shd w:val="clear" w:color="auto" w:fill="FFFFFF"/>
        </w:rPr>
        <w:t>αρχάς, επιτρέψτε μου να αναφερθώ λίγο σε αυτές. Δεν ακούστηκε και πολύ αυτό. Καλό είναι να το πούμε. Θα μας κατηγορήσει πάλι η Νέα Δημοκρατία για ρουσφετολογικές προσλήψεις, αλλά δεν πειράζει. Ανταποκρινόμαστε σε ένα ακόμα πάγιο</w:t>
      </w:r>
      <w:r>
        <w:rPr>
          <w:rFonts w:eastAsia="Times New Roman"/>
          <w:color w:val="222222"/>
          <w:szCs w:val="24"/>
          <w:shd w:val="clear" w:color="auto" w:fill="FFFFFF"/>
        </w:rPr>
        <w:t xml:space="preserve"> αίτημα των δήμων της χώρας και προχωρούμε σε λελογισμένη αύξηση του μέγιστου επιτρεπόμενου αριθμού συμβάσεων ιδιωτικού δικαίου ορισμένου χρόνου από εννιακόσιες τριάντα τρεις σε χίλιες τριακόσιες τριάντα τρεις, για να καλυφθούν ακριβώς σημαντικές ανάγκες σ</w:t>
      </w:r>
      <w:r>
        <w:rPr>
          <w:rFonts w:eastAsia="Times New Roman"/>
          <w:color w:val="222222"/>
          <w:szCs w:val="24"/>
          <w:shd w:val="clear" w:color="auto" w:fill="FFFFFF"/>
        </w:rPr>
        <w:t>τον χώρο της αυτοδιοίκησης, κυρίως της πρωτοβάθμιας αυτοδιοίκησης, το επόμενο διάστημα, τους επόμενους μήνες.</w:t>
      </w:r>
    </w:p>
    <w:p w14:paraId="03A73606" w14:textId="77777777" w:rsidR="00E615E6" w:rsidRDefault="00720F21">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Προχωρούμε βεβαίως σε αυτή την άρση του περιορισμού για τις προσλήψεις συγκεκριμένων και πάλι κατηγοριών. Εδώ πρέπει να πω ότι μετά λύπης μου διαπ</w:t>
      </w:r>
      <w:r>
        <w:rPr>
          <w:rFonts w:eastAsia="Times New Roman"/>
          <w:color w:val="222222"/>
          <w:szCs w:val="24"/>
          <w:shd w:val="clear" w:color="auto" w:fill="FFFFFF"/>
        </w:rPr>
        <w:t xml:space="preserve">ίστωσα αυτές τις μέρες ότι από τη μεριά της Αντιπολίτευσης, κυρίως της Αξιωματικής Αντιπολίτευσης, αυτό το οποίο είδαμε ήταν μια συνεχής, θα έλεγα, μεταφορά των γκολ </w:t>
      </w:r>
      <w:proofErr w:type="spellStart"/>
      <w:r>
        <w:rPr>
          <w:rFonts w:eastAsia="Times New Roman"/>
          <w:color w:val="222222"/>
          <w:szCs w:val="24"/>
          <w:shd w:val="clear" w:color="auto" w:fill="FFFFFF"/>
        </w:rPr>
        <w:t>ποστ</w:t>
      </w:r>
      <w:proofErr w:type="spellEnd"/>
      <w:r>
        <w:rPr>
          <w:rFonts w:eastAsia="Times New Roman"/>
          <w:color w:val="222222"/>
          <w:szCs w:val="24"/>
          <w:shd w:val="clear" w:color="auto" w:fill="FFFFFF"/>
        </w:rPr>
        <w:t xml:space="preserve"> της κριτικής. Τη μία μας έλεγαν ότι στήνουμε κομματικούς στρατούς, την άλλη ότι κάνου</w:t>
      </w:r>
      <w:r>
        <w:rPr>
          <w:rFonts w:eastAsia="Times New Roman"/>
          <w:color w:val="222222"/>
          <w:szCs w:val="24"/>
          <w:shd w:val="clear" w:color="auto" w:fill="FFFFFF"/>
        </w:rPr>
        <w:t xml:space="preserve">με ρουσφετολογικές προσλήψεις, την άλλη ότι προχωρήσαμε σε προσλήψεις </w:t>
      </w:r>
      <w:r>
        <w:rPr>
          <w:rFonts w:eastAsia="Times New Roman"/>
          <w:color w:val="222222"/>
          <w:szCs w:val="24"/>
          <w:shd w:val="clear" w:color="auto" w:fill="FFFFFF"/>
        </w:rPr>
        <w:lastRenderedPageBreak/>
        <w:t>με τους προσωρινούς πίνακες, για την 3Κ. Σήμερα ακούσαμε: «Γιατί δεν διατηρείτε τους προσωρινούς πίνακες;». Και το άσπρο και το μαύρο, λοιπόν.</w:t>
      </w:r>
    </w:p>
    <w:p w14:paraId="03A73607" w14:textId="77777777" w:rsidR="00E615E6" w:rsidRDefault="00720F21">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Εμείς, λοιπόν, λέμε, και σε αυτό είμαστε ξε</w:t>
      </w:r>
      <w:r>
        <w:rPr>
          <w:rFonts w:eastAsia="Times New Roman"/>
          <w:color w:val="222222"/>
          <w:szCs w:val="24"/>
          <w:shd w:val="clear" w:color="auto" w:fill="FFFFFF"/>
        </w:rPr>
        <w:t>κάθαροι, ότι πρέπει όλες οι πολιτικές δυνάμεις, σε αυτά τα πολύ κρίσιμα ζητήματα, τα οποία αφορούν το παρόν και το μέλλον της αυτοδιοίκησης και αφορούν βασικές λειτουργίες που είναι πάρα πολύ κρίσιμες για τις τοπικές κοινωνίες, να παίρνουν ξεκάθαρη θέση.</w:t>
      </w:r>
    </w:p>
    <w:p w14:paraId="03A73608" w14:textId="77777777" w:rsidR="00E615E6" w:rsidRDefault="00720F21">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w:t>
      </w:r>
      <w:r>
        <w:rPr>
          <w:rFonts w:eastAsia="Times New Roman"/>
          <w:color w:val="222222"/>
          <w:szCs w:val="24"/>
          <w:shd w:val="clear" w:color="auto" w:fill="FFFFFF"/>
        </w:rPr>
        <w:t>μείς, λοιπόν, λέμε ότι αυτή η αναστολή του περιορισμού -που αφορά την 3Κ, αφορά συγκεκριμένες σημαντικές εποχικές δραστηριότητες, όπως είναι οι υπηρεσίες δασοπυρόσβεσης, όπως είναι η πρόσληψη ναυαγοσωστών και μια σειρά από ειδικότητες οι οποίες είναι κρίσι</w:t>
      </w:r>
      <w:r>
        <w:rPr>
          <w:rFonts w:eastAsia="Times New Roman"/>
          <w:color w:val="222222"/>
          <w:szCs w:val="24"/>
          <w:shd w:val="clear" w:color="auto" w:fill="FFFFFF"/>
        </w:rPr>
        <w:t>μες για την αυτοδιοίκηση- εμείς λέμε ότι πρέπει να προχωρήσει η αυτοδιοίκηση το επόμενο διάστημα, να έχει τη δυνατότητα τους επόμενους έξι μήνες, μιας και η συγκεκριμένη ρύθμιση αφορά έξι μήνες και όχι μόνο την προεκλογική περίοδο των επόμενων δύο μηνών, ν</w:t>
      </w:r>
      <w:r>
        <w:rPr>
          <w:rFonts w:eastAsia="Times New Roman"/>
          <w:color w:val="222222"/>
          <w:szCs w:val="24"/>
          <w:shd w:val="clear" w:color="auto" w:fill="FFFFFF"/>
        </w:rPr>
        <w:t>α προχωρήσει σε αυτές τις προσλήψεις.</w:t>
      </w:r>
    </w:p>
    <w:p w14:paraId="03A73609" w14:textId="77777777" w:rsidR="00E615E6" w:rsidRDefault="00720F21">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Δεν μιλάμε για νέες προσλήψεις, μιλάμε για συμβασιούχους εποχικούς και μιλάμε για την ολοκλήρωση της μεγαλύτερης προκήρυξης που βγήκε ποτέ για προσωπικό στην αυτοδιοίκηση, για την 3Κ. Περιμένουμε το επόμενο διάστημα απ</w:t>
      </w:r>
      <w:r>
        <w:rPr>
          <w:rFonts w:eastAsia="Times New Roman"/>
          <w:color w:val="222222"/>
          <w:szCs w:val="24"/>
          <w:shd w:val="clear" w:color="auto" w:fill="FFFFFF"/>
        </w:rPr>
        <w:t xml:space="preserve">ό το ΑΣΕΠ και διευκολύνουμε με τη συγκεκριμένη ρύθμιση το ΑΣΕΠ να ολοκληρώσει τη δουλειά του και αυτοί οι </w:t>
      </w:r>
      <w:proofErr w:type="spellStart"/>
      <w:r>
        <w:rPr>
          <w:rFonts w:eastAsia="Times New Roman"/>
          <w:color w:val="222222"/>
          <w:szCs w:val="24"/>
          <w:shd w:val="clear" w:color="auto" w:fill="FFFFFF"/>
        </w:rPr>
        <w:t>οκτώμισ</w:t>
      </w:r>
      <w:r>
        <w:rPr>
          <w:rFonts w:eastAsia="Times New Roman"/>
          <w:color w:val="222222"/>
          <w:szCs w:val="24"/>
          <w:shd w:val="clear" w:color="auto" w:fill="FFFFFF"/>
        </w:rPr>
        <w:t>ι</w:t>
      </w:r>
      <w:proofErr w:type="spellEnd"/>
      <w:r>
        <w:rPr>
          <w:rFonts w:eastAsia="Times New Roman"/>
          <w:color w:val="222222"/>
          <w:szCs w:val="24"/>
          <w:shd w:val="clear" w:color="auto" w:fill="FFFFFF"/>
        </w:rPr>
        <w:t xml:space="preserve"> χιλιάδες εργαζόμενοι να πάνε επιτέλους στις υπηρεσίες των δήμων, να λειτουργήσουν οι υπηρεσίες καθαριότητας με μόνιμο προσωπικό. Αυτός είναι </w:t>
      </w:r>
      <w:r>
        <w:rPr>
          <w:rFonts w:eastAsia="Times New Roman"/>
          <w:color w:val="222222"/>
          <w:szCs w:val="24"/>
          <w:shd w:val="clear" w:color="auto" w:fill="FFFFFF"/>
        </w:rPr>
        <w:t>κατά τη γνώμη μας -και εμείς τοποθετούμαστε ευθαρσώς απέναντι σε αυτό- ο μόνος δρόμος, ο μόνος τρόπος για να καλυφθούν αυτές οι ανάγκες.</w:t>
      </w:r>
    </w:p>
    <w:p w14:paraId="03A7360A" w14:textId="77777777" w:rsidR="00E615E6" w:rsidRDefault="00720F21">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Από τη μεριά της Αντιπολίτευσης εγώ θα έλεγα ότι από τις τοποθετήσεις τις οποίες άκουσα, τρία τινά μπορεί να συμβαίνουν</w:t>
      </w:r>
      <w:r>
        <w:rPr>
          <w:rFonts w:eastAsia="Times New Roman"/>
          <w:color w:val="222222"/>
          <w:szCs w:val="24"/>
          <w:shd w:val="clear" w:color="auto" w:fill="FFFFFF"/>
        </w:rPr>
        <w:t xml:space="preserve">: Είτε δεν έχετε καθαρή εικόνα για το τι πραγματικά συμβαίνει σήμερα στην αυτοδιοίκηση, πόσο κρίσιμο και ζωτικής σημασίας ζήτημα είναι η </w:t>
      </w:r>
      <w:proofErr w:type="spellStart"/>
      <w:r>
        <w:rPr>
          <w:rFonts w:eastAsia="Times New Roman"/>
          <w:color w:val="222222"/>
          <w:szCs w:val="24"/>
          <w:shd w:val="clear" w:color="auto" w:fill="FFFFFF"/>
        </w:rPr>
        <w:t>υποστελέχωση</w:t>
      </w:r>
      <w:proofErr w:type="spellEnd"/>
      <w:r>
        <w:rPr>
          <w:rFonts w:eastAsia="Times New Roman"/>
          <w:color w:val="222222"/>
          <w:szCs w:val="24"/>
          <w:shd w:val="clear" w:color="auto" w:fill="FFFFFF"/>
        </w:rPr>
        <w:t xml:space="preserve"> που υπάρχει αυτή τη στιγμή, αυτό είναι το ένα, είτε έχετε καθαρή εικόνα, αλλά παρ’ όλα αυτά, παρ</w:t>
      </w:r>
      <w:r>
        <w:rPr>
          <w:rFonts w:eastAsia="Times New Roman"/>
          <w:color w:val="222222"/>
          <w:szCs w:val="24"/>
          <w:shd w:val="clear" w:color="auto" w:fill="FFFFFF"/>
        </w:rPr>
        <w:t xml:space="preserve">’ </w:t>
      </w:r>
      <w:r>
        <w:rPr>
          <w:rFonts w:eastAsia="Times New Roman"/>
          <w:color w:val="222222"/>
          <w:szCs w:val="24"/>
          <w:shd w:val="clear" w:color="auto" w:fill="FFFFFF"/>
        </w:rPr>
        <w:t>ότι ξέρε</w:t>
      </w:r>
      <w:r>
        <w:rPr>
          <w:rFonts w:eastAsia="Times New Roman"/>
          <w:color w:val="222222"/>
          <w:szCs w:val="24"/>
          <w:shd w:val="clear" w:color="auto" w:fill="FFFFFF"/>
        </w:rPr>
        <w:t xml:space="preserve">τε πόσο κρίσιμο είναι αυτό το ζήτημα, επιχειρείτε να </w:t>
      </w:r>
      <w:r>
        <w:rPr>
          <w:rFonts w:eastAsia="Times New Roman"/>
          <w:color w:val="222222"/>
          <w:szCs w:val="24"/>
          <w:shd w:val="clear" w:color="auto" w:fill="FFFFFF"/>
        </w:rPr>
        <w:lastRenderedPageBreak/>
        <w:t xml:space="preserve">το θυσιάσετε στον βωμό μικροκομματικών συμφερόντων και μικροκομματικής κριτικής, είτε -το τρίτο- έχετε επίγνωση του τι συμβαίνει, αλλά θέλετε να εξυπηρετήσετε άλλες σκοπιμότητες. Θέλετε να εξυπηρετήσετε </w:t>
      </w:r>
      <w:r>
        <w:rPr>
          <w:rFonts w:eastAsia="Times New Roman"/>
          <w:color w:val="222222"/>
          <w:szCs w:val="24"/>
          <w:shd w:val="clear" w:color="auto" w:fill="FFFFFF"/>
        </w:rPr>
        <w:t xml:space="preserve">την είσοδο εργολάβων σε αυτές τις πολύ κρίσιμες λειτουργίες της αυτοδιοίκησης. Ό,τι από τα τρία και να συμβαίνει, πρέπει να υπάρχουν καθαρές κουβέντες στον δρόμο προς τις </w:t>
      </w:r>
      <w:proofErr w:type="spellStart"/>
      <w:r>
        <w:rPr>
          <w:rFonts w:eastAsia="Times New Roman"/>
          <w:color w:val="222222"/>
          <w:szCs w:val="24"/>
          <w:shd w:val="clear" w:color="auto" w:fill="FFFFFF"/>
        </w:rPr>
        <w:t>αυτοδιοικητικές</w:t>
      </w:r>
      <w:proofErr w:type="spellEnd"/>
      <w:r>
        <w:rPr>
          <w:rFonts w:eastAsia="Times New Roman"/>
          <w:color w:val="222222"/>
          <w:szCs w:val="24"/>
          <w:shd w:val="clear" w:color="auto" w:fill="FFFFFF"/>
        </w:rPr>
        <w:t xml:space="preserve"> κάλπες. Περιμένω από όλες τις δυνάμεις να τοποθετηθούν με ευθύτητα απ</w:t>
      </w:r>
      <w:r>
        <w:rPr>
          <w:rFonts w:eastAsia="Times New Roman"/>
          <w:color w:val="222222"/>
          <w:szCs w:val="24"/>
          <w:shd w:val="clear" w:color="auto" w:fill="FFFFFF"/>
        </w:rPr>
        <w:t>έναντι σε αυτά τα θέματα.</w:t>
      </w:r>
    </w:p>
    <w:p w14:paraId="03A7360B" w14:textId="77777777" w:rsidR="00E615E6" w:rsidRDefault="00720F21">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Επειδή βλέπω ότι ο χρόνος μου έχει εξαντληθεί, θα ήθελα κλείνοντας να πω ότι πρόκειται, κατά τη γνώμη μας, για ένα πολύ σημαντικό νομοθέτημα αυτό το οποίο ψηφίζουμε σήμερα. Κάνουμε σημαντικά βήματα μπροστά για την ουσιαστική ισότη</w:t>
      </w:r>
      <w:r>
        <w:rPr>
          <w:rFonts w:eastAsia="Times New Roman"/>
          <w:color w:val="222222"/>
          <w:szCs w:val="24"/>
          <w:shd w:val="clear" w:color="auto" w:fill="FFFFFF"/>
        </w:rPr>
        <w:t xml:space="preserve">τα και την καταπολέμηση της </w:t>
      </w:r>
      <w:proofErr w:type="spellStart"/>
      <w:r>
        <w:rPr>
          <w:rFonts w:eastAsia="Times New Roman"/>
          <w:color w:val="222222"/>
          <w:szCs w:val="24"/>
          <w:shd w:val="clear" w:color="auto" w:fill="FFFFFF"/>
        </w:rPr>
        <w:t>έμφυλης</w:t>
      </w:r>
      <w:proofErr w:type="spellEnd"/>
      <w:r>
        <w:rPr>
          <w:rFonts w:eastAsia="Times New Roman"/>
          <w:color w:val="222222"/>
          <w:szCs w:val="24"/>
          <w:shd w:val="clear" w:color="auto" w:fill="FFFFFF"/>
        </w:rPr>
        <w:t xml:space="preserve"> βίας και στη χώρα μας.</w:t>
      </w:r>
    </w:p>
    <w:p w14:paraId="03A7360C" w14:textId="77777777" w:rsidR="00E615E6" w:rsidRDefault="00720F21">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Ειλικρινά μου κάνει εντύπωση από στελέχη της Αντιπολίτευσης, τα οποία ομνύουν στον ευρωπαϊσμό, να μη θέλουν να ακολουθήσουμε τα ευρωπαϊκά πρότυπα, τις </w:t>
      </w:r>
      <w:r>
        <w:rPr>
          <w:rFonts w:eastAsia="Times New Roman"/>
          <w:color w:val="222222"/>
          <w:szCs w:val="24"/>
          <w:shd w:val="clear" w:color="auto" w:fill="FFFFFF"/>
        </w:rPr>
        <w:t>ε</w:t>
      </w:r>
      <w:r>
        <w:rPr>
          <w:rFonts w:eastAsia="Times New Roman"/>
          <w:color w:val="222222"/>
          <w:szCs w:val="24"/>
          <w:shd w:val="clear" w:color="auto" w:fill="FFFFFF"/>
        </w:rPr>
        <w:t xml:space="preserve">υρωπαϊκές </w:t>
      </w:r>
      <w:r>
        <w:rPr>
          <w:rFonts w:eastAsia="Times New Roman"/>
          <w:color w:val="222222"/>
          <w:szCs w:val="24"/>
          <w:shd w:val="clear" w:color="auto" w:fill="FFFFFF"/>
        </w:rPr>
        <w:t>ο</w:t>
      </w:r>
      <w:r>
        <w:rPr>
          <w:rFonts w:eastAsia="Times New Roman"/>
          <w:color w:val="222222"/>
          <w:szCs w:val="24"/>
          <w:shd w:val="clear" w:color="auto" w:fill="FFFFFF"/>
        </w:rPr>
        <w:t>δηγίες στα ζητήματα της ιθαγένειας</w:t>
      </w:r>
      <w:r>
        <w:rPr>
          <w:rFonts w:eastAsia="Times New Roman"/>
          <w:color w:val="222222"/>
          <w:szCs w:val="24"/>
          <w:shd w:val="clear" w:color="auto" w:fill="FFFFFF"/>
        </w:rPr>
        <w:t xml:space="preserve">, αλλά θέλουν να μένει η χώρα μας με τριτοκοσμικού χαρακτήρα διατάξεις σε αυτά τα θέματα. </w:t>
      </w:r>
    </w:p>
    <w:p w14:paraId="03A7360D" w14:textId="77777777" w:rsidR="00E615E6" w:rsidRDefault="00720F21">
      <w:pPr>
        <w:spacing w:after="0" w:line="600" w:lineRule="auto"/>
        <w:ind w:firstLine="720"/>
        <w:jc w:val="both"/>
        <w:rPr>
          <w:rFonts w:eastAsia="Times New Roman"/>
          <w:color w:val="222222"/>
          <w:szCs w:val="24"/>
          <w:shd w:val="clear" w:color="auto" w:fill="FFFFFF"/>
        </w:rPr>
      </w:pPr>
      <w:r w:rsidRPr="00325871">
        <w:rPr>
          <w:rFonts w:eastAsia="Times New Roman"/>
          <w:color w:val="222222"/>
          <w:szCs w:val="24"/>
          <w:shd w:val="clear" w:color="auto" w:fill="FFFFFF"/>
        </w:rPr>
        <w:lastRenderedPageBreak/>
        <w:t>Κάνουμε ουσιαστικά βήματα για την άρση αδικιών -και αυτό αφορά το τρίτο μέρος, αφορά τους εργαζόμενους στην αυτοδιοίκηση- πολλές από τις οποίες οφείλονται και στον τ</w:t>
      </w:r>
      <w:r w:rsidRPr="00325871">
        <w:rPr>
          <w:rFonts w:eastAsia="Times New Roman"/>
          <w:color w:val="222222"/>
          <w:szCs w:val="24"/>
          <w:shd w:val="clear" w:color="auto" w:fill="FFFFFF"/>
        </w:rPr>
        <w:t>ότε βίο και την πολιτεία του σημερινού Αρχηγού της Αξιωματικής Αντιπολίτευσης και τότε Υπουργού Διοικητικής Μεταρρύθμισης, του κ. Μητσοτάκη, όπως για παράδειγμα για τους σχολικούς φύλακες, όπως για παράδειγμα για τους δημοτικούς αστυνομικούς που αποκαθιστο</w:t>
      </w:r>
      <w:r w:rsidRPr="00325871">
        <w:rPr>
          <w:rFonts w:eastAsia="Times New Roman"/>
          <w:color w:val="222222"/>
          <w:szCs w:val="24"/>
          <w:shd w:val="clear" w:color="auto" w:fill="FFFFFF"/>
        </w:rPr>
        <w:t>ύμε.</w:t>
      </w:r>
    </w:p>
    <w:p w14:paraId="03A7360E" w14:textId="77777777" w:rsidR="00E615E6" w:rsidRDefault="00720F21">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Η δέσμευση, λοιπόν, την οποία έχουμε να δώσουμε προς τους εργαζόμενους, προς τα κοινωνικά στρώματα τα οποία θέλουμε να εκπροσωπήσουμε, είναι ότι θα συνεχίσουμε προς αυτή την κατεύθυνση, θα συνεχίσουμε και το επόμενο διάστημα με νομοθετικές παρεμβάσεις</w:t>
      </w:r>
      <w:r>
        <w:rPr>
          <w:rFonts w:eastAsia="Times New Roman"/>
          <w:color w:val="222222"/>
          <w:szCs w:val="24"/>
          <w:shd w:val="clear" w:color="auto" w:fill="FFFFFF"/>
        </w:rPr>
        <w:t>, οι οποίες θα αποκαθιστούν αδικίες, θα ενισχύουν τους εργαζόμενους, θα επιλύουν ζητήματα κοινωνικών και ατομικών δικαιωμάτων για τα οποία η χώρα μας πρέπει επιτέλους να γίνει ένα σύγχρονο ευνομούμενο ευρωπαϊκό κράτος. Σε αυτή την κατεύθυνση θα συνεχίσουμε</w:t>
      </w:r>
      <w:r>
        <w:rPr>
          <w:rFonts w:eastAsia="Times New Roman"/>
          <w:color w:val="222222"/>
          <w:szCs w:val="24"/>
          <w:shd w:val="clear" w:color="auto" w:fill="FFFFFF"/>
        </w:rPr>
        <w:t xml:space="preserve"> και ζητώ και από τη Βουλή, από την Εθνική Αντιπροσωπεία, την υποστήριξή σας σε αυτή την προσπάθεια.</w:t>
      </w:r>
    </w:p>
    <w:p w14:paraId="03A7360F" w14:textId="77777777" w:rsidR="00E615E6" w:rsidRDefault="00720F21">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Σας ευχαριστώ πολύ.</w:t>
      </w:r>
    </w:p>
    <w:p w14:paraId="03A73610" w14:textId="77777777" w:rsidR="00E615E6" w:rsidRDefault="00720F21">
      <w:pPr>
        <w:spacing w:after="0" w:line="600" w:lineRule="auto"/>
        <w:ind w:firstLine="720"/>
        <w:jc w:val="center"/>
        <w:rPr>
          <w:rFonts w:eastAsia="Times New Roman"/>
          <w:color w:val="222222"/>
          <w:szCs w:val="24"/>
          <w:shd w:val="clear" w:color="auto" w:fill="FFFFFF"/>
        </w:rPr>
      </w:pPr>
      <w:r>
        <w:rPr>
          <w:rFonts w:eastAsia="Times New Roman"/>
          <w:color w:val="222222"/>
          <w:szCs w:val="24"/>
          <w:shd w:val="clear" w:color="auto" w:fill="FFFFFF"/>
        </w:rPr>
        <w:t>(Χειροκροτήματα από την πτέρυγα του ΣΥΡΙΖΑ)</w:t>
      </w:r>
    </w:p>
    <w:p w14:paraId="03A73611" w14:textId="77777777" w:rsidR="00E615E6" w:rsidRDefault="00720F21">
      <w:pPr>
        <w:spacing w:after="0" w:line="600" w:lineRule="auto"/>
        <w:ind w:firstLine="720"/>
        <w:jc w:val="both"/>
        <w:rPr>
          <w:rFonts w:eastAsia="Times New Roman"/>
          <w:color w:val="222222"/>
          <w:szCs w:val="24"/>
          <w:shd w:val="clear" w:color="auto" w:fill="FFFFFF"/>
        </w:rPr>
      </w:pPr>
      <w:r w:rsidRPr="00852AF0">
        <w:rPr>
          <w:rFonts w:eastAsia="Times New Roman"/>
          <w:b/>
          <w:color w:val="222222"/>
          <w:szCs w:val="24"/>
          <w:shd w:val="clear" w:color="auto" w:fill="FFFFFF"/>
        </w:rPr>
        <w:t xml:space="preserve">ΠΡΟΕΔΡΕΥΩΝ (Δημήτριος </w:t>
      </w:r>
      <w:proofErr w:type="spellStart"/>
      <w:r w:rsidRPr="00852AF0">
        <w:rPr>
          <w:rFonts w:eastAsia="Times New Roman"/>
          <w:b/>
          <w:color w:val="222222"/>
          <w:szCs w:val="24"/>
          <w:shd w:val="clear" w:color="auto" w:fill="FFFFFF"/>
        </w:rPr>
        <w:t>Κρεμαστινός</w:t>
      </w:r>
      <w:proofErr w:type="spellEnd"/>
      <w:r w:rsidRPr="00852AF0">
        <w:rPr>
          <w:rFonts w:eastAsia="Times New Roman"/>
          <w:b/>
          <w:color w:val="222222"/>
          <w:szCs w:val="24"/>
          <w:shd w:val="clear" w:color="auto" w:fill="FFFFFF"/>
        </w:rPr>
        <w:t>):</w:t>
      </w:r>
      <w:r>
        <w:rPr>
          <w:rFonts w:eastAsia="Times New Roman"/>
          <w:color w:val="222222"/>
          <w:szCs w:val="24"/>
          <w:shd w:val="clear" w:color="auto" w:fill="FFFFFF"/>
        </w:rPr>
        <w:t xml:space="preserve"> Ευχαριστούμε.</w:t>
      </w:r>
    </w:p>
    <w:p w14:paraId="03A73612" w14:textId="77777777" w:rsidR="00E615E6" w:rsidRDefault="00720F21">
      <w:pPr>
        <w:spacing w:after="0" w:line="600" w:lineRule="auto"/>
        <w:ind w:firstLine="720"/>
        <w:jc w:val="both"/>
        <w:rPr>
          <w:rFonts w:eastAsia="Times New Roman"/>
          <w:color w:val="222222"/>
          <w:szCs w:val="24"/>
          <w:shd w:val="clear" w:color="auto" w:fill="FFFFFF"/>
        </w:rPr>
      </w:pPr>
      <w:r w:rsidRPr="00CC005E">
        <w:rPr>
          <w:rFonts w:eastAsia="Times New Roman"/>
          <w:szCs w:val="24"/>
        </w:rPr>
        <w:t xml:space="preserve">Κυρίες και κύριοι συνάδελφοι, έχω την τιμή να ανακοινώσω στο Σώμα </w:t>
      </w:r>
      <w:r>
        <w:rPr>
          <w:rFonts w:eastAsia="Times New Roman"/>
          <w:szCs w:val="24"/>
        </w:rPr>
        <w:t xml:space="preserve">ότι </w:t>
      </w:r>
      <w:r>
        <w:rPr>
          <w:rFonts w:eastAsia="Times New Roman"/>
          <w:color w:val="222222"/>
          <w:szCs w:val="24"/>
          <w:shd w:val="clear" w:color="auto" w:fill="FFFFFF"/>
        </w:rPr>
        <w:t>έ</w:t>
      </w:r>
      <w:r>
        <w:rPr>
          <w:rFonts w:eastAsia="Times New Roman"/>
          <w:color w:val="222222"/>
          <w:szCs w:val="24"/>
          <w:shd w:val="clear" w:color="auto" w:fill="FFFFFF"/>
        </w:rPr>
        <w:t xml:space="preserve">χει κατατεθεί από τη Δημοκρατική Συμπαράταξη αίτηση ονομαστικής ψηφοφορίας επί της υπ’ αριθμόν </w:t>
      </w:r>
      <w:r w:rsidRPr="00325871">
        <w:rPr>
          <w:rFonts w:eastAsia="Times New Roman"/>
          <w:color w:val="222222"/>
          <w:szCs w:val="24"/>
          <w:shd w:val="clear" w:color="auto" w:fill="FFFFFF"/>
        </w:rPr>
        <w:t>2043/101</w:t>
      </w:r>
      <w:r>
        <w:rPr>
          <w:rFonts w:eastAsia="Times New Roman"/>
          <w:color w:val="222222"/>
          <w:szCs w:val="24"/>
          <w:shd w:val="clear" w:color="auto" w:fill="FFFFFF"/>
        </w:rPr>
        <w:t xml:space="preserve"> τροπολογίας του νομοσχεδίου του Υπουργείου Εσωτερικών και η ψηφοφορία θα γίνει αύριο στις </w:t>
      </w:r>
      <w:r>
        <w:rPr>
          <w:rFonts w:eastAsia="Times New Roman"/>
          <w:color w:val="222222"/>
          <w:szCs w:val="24"/>
          <w:shd w:val="clear" w:color="auto" w:fill="FFFFFF"/>
        </w:rPr>
        <w:t>τρεις το μεσημέρι</w:t>
      </w:r>
      <w:r>
        <w:rPr>
          <w:rFonts w:eastAsia="Times New Roman"/>
          <w:color w:val="222222"/>
          <w:szCs w:val="24"/>
          <w:shd w:val="clear" w:color="auto" w:fill="FFFFFF"/>
        </w:rPr>
        <w:t xml:space="preserve"> ηλεκτρονικά.</w:t>
      </w:r>
    </w:p>
    <w:p w14:paraId="03A73613" w14:textId="77777777" w:rsidR="00E615E6" w:rsidRDefault="00720F21">
      <w:pPr>
        <w:spacing w:after="0" w:line="600" w:lineRule="auto"/>
        <w:ind w:firstLine="720"/>
        <w:jc w:val="both"/>
        <w:rPr>
          <w:rFonts w:eastAsia="Times New Roman"/>
          <w:color w:val="222222"/>
          <w:szCs w:val="24"/>
          <w:shd w:val="clear" w:color="auto" w:fill="FFFFFF"/>
        </w:rPr>
      </w:pPr>
      <w:r>
        <w:rPr>
          <w:rFonts w:eastAsia="Times New Roman"/>
          <w:szCs w:val="24"/>
        </w:rPr>
        <w:t xml:space="preserve">Επίσης, σας ανακοινώνω </w:t>
      </w:r>
      <w:r w:rsidRPr="00CC005E">
        <w:rPr>
          <w:rFonts w:eastAsia="Times New Roman"/>
          <w:szCs w:val="24"/>
        </w:rPr>
        <w:t xml:space="preserve">ότι τη συνεδρίασή μας παρακολουθούν από τα άνω δυτικά θεωρεία, αφού προηγουμένως ξεναγήθηκαν </w:t>
      </w:r>
      <w:r>
        <w:rPr>
          <w:rFonts w:eastAsia="Times New Roman"/>
          <w:szCs w:val="24"/>
        </w:rPr>
        <w:t>στην έκθεση της αί</w:t>
      </w:r>
      <w:r>
        <w:rPr>
          <w:rFonts w:eastAsia="Times New Roman"/>
          <w:szCs w:val="24"/>
        </w:rPr>
        <w:t xml:space="preserve">θουσας «ΕΛΕΥΘΕΡΙΟΣ ΒΕΝΙΖΕΛΟΣ» και ενημερώθηκαν για την ιστορία του κτηρίου και τον τρόπο οργάνωσης και λειτουργίας της Βουλής, τριάντα επτά μαθητές και μαθήτριες και τέσσερις συνοδοί καθηγητές από τα Γυμνάσια Νεστορίου, Βογατσικού και </w:t>
      </w:r>
      <w:proofErr w:type="spellStart"/>
      <w:r>
        <w:rPr>
          <w:rFonts w:eastAsia="Times New Roman"/>
          <w:szCs w:val="24"/>
        </w:rPr>
        <w:t>Κορησού</w:t>
      </w:r>
      <w:proofErr w:type="spellEnd"/>
      <w:r>
        <w:rPr>
          <w:rFonts w:eastAsia="Times New Roman"/>
          <w:szCs w:val="24"/>
        </w:rPr>
        <w:t xml:space="preserve"> Καστοριάς.</w:t>
      </w:r>
    </w:p>
    <w:p w14:paraId="03A73614" w14:textId="77777777" w:rsidR="00E615E6" w:rsidRDefault="00720F21">
      <w:pPr>
        <w:spacing w:after="0" w:line="600" w:lineRule="auto"/>
        <w:ind w:firstLine="720"/>
        <w:jc w:val="both"/>
        <w:rPr>
          <w:rFonts w:eastAsia="Times New Roman"/>
          <w:color w:val="222222"/>
          <w:szCs w:val="24"/>
          <w:shd w:val="clear" w:color="auto" w:fill="FFFFFF"/>
        </w:rPr>
      </w:pPr>
      <w:r>
        <w:rPr>
          <w:rFonts w:eastAsia="Times New Roman"/>
          <w:szCs w:val="24"/>
        </w:rPr>
        <w:t xml:space="preserve">Η </w:t>
      </w:r>
      <w:r>
        <w:rPr>
          <w:rFonts w:eastAsia="Times New Roman"/>
          <w:szCs w:val="24"/>
        </w:rPr>
        <w:t>Βουλή το</w:t>
      </w:r>
      <w:r>
        <w:rPr>
          <w:rFonts w:eastAsia="Times New Roman"/>
          <w:szCs w:val="24"/>
        </w:rPr>
        <w:t>ύ</w:t>
      </w:r>
      <w:r>
        <w:rPr>
          <w:rFonts w:eastAsia="Times New Roman"/>
          <w:szCs w:val="24"/>
        </w:rPr>
        <w:t>ς καλωσορίζει.</w:t>
      </w:r>
    </w:p>
    <w:p w14:paraId="03A73615" w14:textId="77777777" w:rsidR="00E615E6" w:rsidRDefault="00720F21">
      <w:pPr>
        <w:spacing w:after="0" w:line="600" w:lineRule="auto"/>
        <w:ind w:firstLine="720"/>
        <w:jc w:val="center"/>
        <w:rPr>
          <w:rFonts w:eastAsia="Times New Roman" w:cs="Times New Roman"/>
          <w:szCs w:val="24"/>
        </w:rPr>
      </w:pPr>
      <w:r w:rsidRPr="00CC005E">
        <w:rPr>
          <w:rFonts w:eastAsia="Times New Roman" w:cs="Times New Roman"/>
          <w:szCs w:val="24"/>
        </w:rPr>
        <w:t>(Χειροκροτήματα απ</w:t>
      </w:r>
      <w:r>
        <w:rPr>
          <w:rFonts w:eastAsia="Times New Roman" w:cs="Times New Roman"/>
          <w:szCs w:val="24"/>
        </w:rPr>
        <w:t>’</w:t>
      </w:r>
      <w:r w:rsidRPr="00CC005E">
        <w:rPr>
          <w:rFonts w:eastAsia="Times New Roman" w:cs="Times New Roman"/>
          <w:szCs w:val="24"/>
        </w:rPr>
        <w:t xml:space="preserve"> όλες τις πτέρυγες της Βουλής)</w:t>
      </w:r>
    </w:p>
    <w:p w14:paraId="03A73616" w14:textId="77777777" w:rsidR="00E615E6" w:rsidRDefault="00720F21">
      <w:pPr>
        <w:spacing w:after="0" w:line="600" w:lineRule="auto"/>
        <w:ind w:firstLine="720"/>
        <w:jc w:val="both"/>
        <w:rPr>
          <w:rFonts w:eastAsia="Times New Roman" w:cs="Times New Roman"/>
          <w:szCs w:val="24"/>
        </w:rPr>
      </w:pPr>
      <w:r>
        <w:rPr>
          <w:rFonts w:eastAsia="Times New Roman" w:cs="Times New Roman"/>
          <w:szCs w:val="24"/>
        </w:rPr>
        <w:lastRenderedPageBreak/>
        <w:t>Ο κ. Βορίδης έχει τον λόγο τώρα για τη δευτερολογία του.</w:t>
      </w:r>
    </w:p>
    <w:p w14:paraId="03A73617" w14:textId="77777777" w:rsidR="00E615E6" w:rsidRDefault="00720F21">
      <w:pPr>
        <w:spacing w:after="0" w:line="600" w:lineRule="auto"/>
        <w:ind w:firstLine="720"/>
        <w:jc w:val="both"/>
        <w:rPr>
          <w:rFonts w:eastAsia="Times New Roman"/>
          <w:color w:val="222222"/>
          <w:szCs w:val="24"/>
          <w:shd w:val="clear" w:color="auto" w:fill="FFFFFF"/>
        </w:rPr>
      </w:pPr>
      <w:r w:rsidRPr="00D802CA">
        <w:rPr>
          <w:rFonts w:eastAsia="Times New Roman" w:cs="Times New Roman"/>
          <w:b/>
          <w:szCs w:val="24"/>
        </w:rPr>
        <w:t xml:space="preserve">ΜΑΥΡΟΥΔΗΣ ΒΟΡΙΔΗΣ: </w:t>
      </w:r>
      <w:r>
        <w:rPr>
          <w:rFonts w:eastAsia="Times New Roman"/>
          <w:color w:val="222222"/>
          <w:szCs w:val="24"/>
          <w:shd w:val="clear" w:color="auto" w:fill="FFFFFF"/>
        </w:rPr>
        <w:t>Ευχαριστώ, κύριε Πρόεδρε.</w:t>
      </w:r>
    </w:p>
    <w:p w14:paraId="03A73618" w14:textId="77777777" w:rsidR="00E615E6" w:rsidRDefault="00720F21">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w:t>
      </w:r>
      <w:r>
        <w:rPr>
          <w:rFonts w:eastAsia="Times New Roman"/>
          <w:color w:val="222222"/>
          <w:szCs w:val="24"/>
          <w:shd w:val="clear" w:color="auto" w:fill="FFFFFF"/>
        </w:rPr>
        <w:t>ύριε Υπουργέ, θα μας πείτε, όμως, κάτι για την ταμπακιέρα. Γιατί το λέω αυτό; Γ</w:t>
      </w:r>
      <w:r>
        <w:rPr>
          <w:rFonts w:eastAsia="Times New Roman"/>
          <w:color w:val="222222"/>
          <w:szCs w:val="24"/>
          <w:shd w:val="clear" w:color="auto" w:fill="FFFFFF"/>
        </w:rPr>
        <w:t>ιατί, σε τελευταία ανάλυση, πρέπει να εξηγήσετε και δεν το εξηγείτε, γιατί πρέπει ο ελληνικός λαός να υποστεί μια τεράστια εκλογική δαπάνη τη στιγμή που υπάρχουν λύσεις που δεν τη δημιουργούν. Θα απαντήσετε γι’ αυτό;</w:t>
      </w:r>
    </w:p>
    <w:p w14:paraId="03A73619" w14:textId="77777777" w:rsidR="00E615E6" w:rsidRDefault="00720F21">
      <w:pPr>
        <w:spacing w:after="0" w:line="600" w:lineRule="auto"/>
        <w:ind w:firstLine="720"/>
        <w:jc w:val="both"/>
        <w:rPr>
          <w:rFonts w:eastAsia="Times New Roman"/>
          <w:szCs w:val="24"/>
        </w:rPr>
      </w:pPr>
      <w:r>
        <w:rPr>
          <w:rFonts w:eastAsia="Times New Roman"/>
          <w:szCs w:val="24"/>
        </w:rPr>
        <w:t>Σ</w:t>
      </w:r>
      <w:r>
        <w:rPr>
          <w:rFonts w:eastAsia="Times New Roman"/>
          <w:szCs w:val="24"/>
        </w:rPr>
        <w:t xml:space="preserve">ας είπαμε ποια είναι η λύση. Η λύση </w:t>
      </w:r>
      <w:r>
        <w:rPr>
          <w:rFonts w:eastAsia="Times New Roman"/>
          <w:szCs w:val="24"/>
        </w:rPr>
        <w:t xml:space="preserve">είναι η εξής: χωρίς να αυξήσετε τον αριθμό των εκλογικών τμημάτων, θα πάτε την πρώτη Κυριακή να κάνετε τις </w:t>
      </w:r>
      <w:proofErr w:type="spellStart"/>
      <w:r>
        <w:rPr>
          <w:rFonts w:eastAsia="Times New Roman"/>
          <w:szCs w:val="24"/>
        </w:rPr>
        <w:t>αυτοδιοικητικές</w:t>
      </w:r>
      <w:proofErr w:type="spellEnd"/>
      <w:r>
        <w:rPr>
          <w:rFonts w:eastAsia="Times New Roman"/>
          <w:szCs w:val="24"/>
        </w:rPr>
        <w:t xml:space="preserve"> εκλογές, τρεις κάλπες, γίνονται μια χαρά, και θα πάτε τη δεύτερη Κυριακή να κάνετε τις ευρωεκλογές μαζί με τον δεύτερο γύρο των </w:t>
      </w:r>
      <w:proofErr w:type="spellStart"/>
      <w:r>
        <w:rPr>
          <w:rFonts w:eastAsia="Times New Roman"/>
          <w:szCs w:val="24"/>
        </w:rPr>
        <w:t>αυτοδ</w:t>
      </w:r>
      <w:r>
        <w:rPr>
          <w:rFonts w:eastAsia="Times New Roman"/>
          <w:szCs w:val="24"/>
        </w:rPr>
        <w:t>ιοικητικών</w:t>
      </w:r>
      <w:proofErr w:type="spellEnd"/>
      <w:r>
        <w:rPr>
          <w:rFonts w:eastAsia="Times New Roman"/>
          <w:szCs w:val="24"/>
        </w:rPr>
        <w:t>. Είναι, λοιπόν, πάρα πολύ εύκολο αυτό. Θα μας εξηγήσετε γιατί όχι;</w:t>
      </w:r>
    </w:p>
    <w:p w14:paraId="03A7361A" w14:textId="77777777" w:rsidR="00E615E6" w:rsidRDefault="00720F21">
      <w:pPr>
        <w:spacing w:after="0" w:line="600" w:lineRule="auto"/>
        <w:ind w:firstLine="720"/>
        <w:jc w:val="both"/>
        <w:rPr>
          <w:rFonts w:eastAsia="Times New Roman"/>
          <w:szCs w:val="24"/>
        </w:rPr>
      </w:pPr>
      <w:r>
        <w:rPr>
          <w:rFonts w:eastAsia="Times New Roman"/>
          <w:szCs w:val="24"/>
        </w:rPr>
        <w:t xml:space="preserve">Επιτρέψτε μου να σας πω και να σας </w:t>
      </w:r>
      <w:r w:rsidRPr="00673EBE">
        <w:rPr>
          <w:rFonts w:eastAsia="Times New Roman"/>
          <w:szCs w:val="24"/>
        </w:rPr>
        <w:t>εκφράσω εδώ τη βαθιά μας ανησυχία</w:t>
      </w:r>
      <w:r>
        <w:rPr>
          <w:rFonts w:eastAsia="Times New Roman"/>
          <w:szCs w:val="24"/>
        </w:rPr>
        <w:t>,</w:t>
      </w:r>
      <w:r w:rsidRPr="00673EBE">
        <w:rPr>
          <w:rFonts w:eastAsia="Times New Roman"/>
          <w:szCs w:val="24"/>
        </w:rPr>
        <w:t xml:space="preserve"> η οποία θα </w:t>
      </w:r>
      <w:r>
        <w:rPr>
          <w:rFonts w:eastAsia="Times New Roman"/>
          <w:szCs w:val="24"/>
        </w:rPr>
        <w:t>έπρεπε</w:t>
      </w:r>
      <w:r w:rsidRPr="00673EBE">
        <w:rPr>
          <w:rFonts w:eastAsia="Times New Roman"/>
          <w:szCs w:val="24"/>
        </w:rPr>
        <w:t xml:space="preserve"> να είναι </w:t>
      </w:r>
      <w:r>
        <w:rPr>
          <w:rFonts w:eastAsia="Times New Roman"/>
          <w:szCs w:val="24"/>
        </w:rPr>
        <w:t xml:space="preserve">πρωτίστως </w:t>
      </w:r>
      <w:r w:rsidRPr="00673EBE">
        <w:rPr>
          <w:rFonts w:eastAsia="Times New Roman"/>
          <w:szCs w:val="24"/>
        </w:rPr>
        <w:t xml:space="preserve">δική σας </w:t>
      </w:r>
      <w:r>
        <w:rPr>
          <w:rFonts w:eastAsia="Times New Roman"/>
          <w:szCs w:val="24"/>
        </w:rPr>
        <w:t>ανησυχία.</w:t>
      </w:r>
      <w:r w:rsidRPr="00673EBE">
        <w:rPr>
          <w:rFonts w:eastAsia="Times New Roman"/>
          <w:szCs w:val="24"/>
        </w:rPr>
        <w:t xml:space="preserve"> Γιατί</w:t>
      </w:r>
      <w:r>
        <w:rPr>
          <w:rFonts w:eastAsia="Times New Roman"/>
          <w:szCs w:val="24"/>
        </w:rPr>
        <w:t xml:space="preserve">; Γιατί </w:t>
      </w:r>
      <w:r w:rsidRPr="00673EBE">
        <w:rPr>
          <w:rFonts w:eastAsia="Times New Roman"/>
          <w:szCs w:val="24"/>
        </w:rPr>
        <w:t>αντιλαμβάνεστε τι πρόκειται να υποστείτ</w:t>
      </w:r>
      <w:r w:rsidRPr="00673EBE">
        <w:rPr>
          <w:rFonts w:eastAsia="Times New Roman"/>
          <w:szCs w:val="24"/>
        </w:rPr>
        <w:t xml:space="preserve">ε εάν </w:t>
      </w:r>
      <w:r>
        <w:rPr>
          <w:rFonts w:eastAsia="Times New Roman"/>
          <w:szCs w:val="24"/>
        </w:rPr>
        <w:t>γίνει έτσι</w:t>
      </w:r>
      <w:r w:rsidRPr="00673EBE">
        <w:rPr>
          <w:rFonts w:eastAsia="Times New Roman"/>
          <w:szCs w:val="24"/>
        </w:rPr>
        <w:t xml:space="preserve"> η διεξαγωγή εκείνες τις μέρες των εκλογών με τις τέσσερις κάλπες</w:t>
      </w:r>
      <w:r>
        <w:rPr>
          <w:rFonts w:eastAsia="Times New Roman"/>
          <w:szCs w:val="24"/>
        </w:rPr>
        <w:t>,</w:t>
      </w:r>
      <w:r w:rsidRPr="00673EBE">
        <w:rPr>
          <w:rFonts w:eastAsia="Times New Roman"/>
          <w:szCs w:val="24"/>
        </w:rPr>
        <w:t xml:space="preserve"> με τα δύο εκλογικά τμήματα</w:t>
      </w:r>
      <w:r>
        <w:rPr>
          <w:rFonts w:eastAsia="Times New Roman"/>
          <w:szCs w:val="24"/>
        </w:rPr>
        <w:t>,</w:t>
      </w:r>
      <w:r w:rsidRPr="00673EBE">
        <w:rPr>
          <w:rFonts w:eastAsia="Times New Roman"/>
          <w:szCs w:val="24"/>
        </w:rPr>
        <w:t xml:space="preserve"> τα οποία </w:t>
      </w:r>
      <w:r w:rsidRPr="00673EBE">
        <w:rPr>
          <w:rFonts w:eastAsia="Times New Roman"/>
          <w:szCs w:val="24"/>
        </w:rPr>
        <w:lastRenderedPageBreak/>
        <w:t>δεν είναι δύο</w:t>
      </w:r>
      <w:r>
        <w:rPr>
          <w:rFonts w:eastAsia="Times New Roman"/>
          <w:szCs w:val="24"/>
        </w:rPr>
        <w:t>,</w:t>
      </w:r>
      <w:r w:rsidRPr="00673EBE">
        <w:rPr>
          <w:rFonts w:eastAsia="Times New Roman"/>
          <w:szCs w:val="24"/>
        </w:rPr>
        <w:t xml:space="preserve"> αλλά είναι </w:t>
      </w:r>
      <w:r>
        <w:rPr>
          <w:rFonts w:eastAsia="Times New Roman"/>
          <w:szCs w:val="24"/>
        </w:rPr>
        <w:t>Α΄</w:t>
      </w:r>
      <w:r w:rsidRPr="00673EBE">
        <w:rPr>
          <w:rFonts w:eastAsia="Times New Roman"/>
          <w:szCs w:val="24"/>
        </w:rPr>
        <w:t xml:space="preserve"> και </w:t>
      </w:r>
      <w:r>
        <w:rPr>
          <w:rFonts w:eastAsia="Times New Roman"/>
          <w:szCs w:val="24"/>
        </w:rPr>
        <w:t>Β</w:t>
      </w:r>
      <w:r>
        <w:rPr>
          <w:rFonts w:eastAsia="Times New Roman"/>
          <w:szCs w:val="24"/>
        </w:rPr>
        <w:t>΄,</w:t>
      </w:r>
      <w:r w:rsidRPr="00673EBE">
        <w:rPr>
          <w:rFonts w:eastAsia="Times New Roman"/>
          <w:szCs w:val="24"/>
        </w:rPr>
        <w:t xml:space="preserve"> με τους δύο εκλογικούς καταλόγους </w:t>
      </w:r>
      <w:r>
        <w:rPr>
          <w:rFonts w:eastAsia="Times New Roman"/>
          <w:szCs w:val="24"/>
        </w:rPr>
        <w:t>-</w:t>
      </w:r>
      <w:r w:rsidRPr="00673EBE">
        <w:rPr>
          <w:rFonts w:eastAsia="Times New Roman"/>
          <w:szCs w:val="24"/>
        </w:rPr>
        <w:t xml:space="preserve">που κανονικά </w:t>
      </w:r>
      <w:r>
        <w:rPr>
          <w:rFonts w:eastAsia="Times New Roman"/>
          <w:szCs w:val="24"/>
        </w:rPr>
        <w:t xml:space="preserve">ο </w:t>
      </w:r>
      <w:r w:rsidRPr="00673EBE">
        <w:rPr>
          <w:rFonts w:eastAsia="Times New Roman"/>
          <w:szCs w:val="24"/>
        </w:rPr>
        <w:t xml:space="preserve">εκλογικός κατάλογος πρέπει να είναι </w:t>
      </w:r>
      <w:r>
        <w:rPr>
          <w:rFonts w:eastAsia="Times New Roman"/>
          <w:szCs w:val="24"/>
        </w:rPr>
        <w:t>ανά</w:t>
      </w:r>
      <w:r w:rsidRPr="00673EBE">
        <w:rPr>
          <w:rFonts w:eastAsia="Times New Roman"/>
          <w:szCs w:val="24"/>
        </w:rPr>
        <w:t xml:space="preserve"> τμήμα</w:t>
      </w:r>
      <w:r>
        <w:rPr>
          <w:rFonts w:eastAsia="Times New Roman"/>
          <w:szCs w:val="24"/>
        </w:rPr>
        <w:t>-</w:t>
      </w:r>
      <w:r w:rsidRPr="00673EBE">
        <w:rPr>
          <w:rFonts w:eastAsia="Times New Roman"/>
          <w:szCs w:val="24"/>
        </w:rPr>
        <w:t xml:space="preserve"> κα</w:t>
      </w:r>
      <w:r w:rsidRPr="00673EBE">
        <w:rPr>
          <w:rFonts w:eastAsia="Times New Roman"/>
          <w:szCs w:val="24"/>
        </w:rPr>
        <w:t xml:space="preserve">ι </w:t>
      </w:r>
      <w:r>
        <w:rPr>
          <w:rFonts w:eastAsia="Times New Roman"/>
          <w:szCs w:val="24"/>
        </w:rPr>
        <w:t xml:space="preserve">στους οποίους </w:t>
      </w:r>
      <w:r w:rsidRPr="00673EBE">
        <w:rPr>
          <w:rFonts w:eastAsia="Times New Roman"/>
          <w:szCs w:val="24"/>
        </w:rPr>
        <w:t>εκλογικο</w:t>
      </w:r>
      <w:r>
        <w:rPr>
          <w:rFonts w:eastAsia="Times New Roman"/>
          <w:szCs w:val="24"/>
        </w:rPr>
        <w:t>ύς κατα</w:t>
      </w:r>
      <w:r w:rsidRPr="00673EBE">
        <w:rPr>
          <w:rFonts w:eastAsia="Times New Roman"/>
          <w:szCs w:val="24"/>
        </w:rPr>
        <w:t>λόγο</w:t>
      </w:r>
      <w:r>
        <w:rPr>
          <w:rFonts w:eastAsia="Times New Roman"/>
          <w:szCs w:val="24"/>
        </w:rPr>
        <w:t>υς</w:t>
      </w:r>
      <w:r w:rsidRPr="00673EBE">
        <w:rPr>
          <w:rFonts w:eastAsia="Times New Roman"/>
          <w:szCs w:val="24"/>
        </w:rPr>
        <w:t xml:space="preserve"> σε κάποιους θα ψηφίζουν στον έναν</w:t>
      </w:r>
      <w:r>
        <w:rPr>
          <w:rFonts w:eastAsia="Times New Roman"/>
          <w:szCs w:val="24"/>
        </w:rPr>
        <w:t>,</w:t>
      </w:r>
      <w:r w:rsidRPr="00673EBE">
        <w:rPr>
          <w:rFonts w:eastAsia="Times New Roman"/>
          <w:szCs w:val="24"/>
        </w:rPr>
        <w:t xml:space="preserve"> αλλά στο ίδιο εκλογικό τμήμα</w:t>
      </w:r>
      <w:r>
        <w:rPr>
          <w:rFonts w:eastAsia="Times New Roman"/>
          <w:szCs w:val="24"/>
        </w:rPr>
        <w:t>,</w:t>
      </w:r>
      <w:r w:rsidRPr="00673EBE">
        <w:rPr>
          <w:rFonts w:eastAsia="Times New Roman"/>
          <w:szCs w:val="24"/>
        </w:rPr>
        <w:t xml:space="preserve"> υπό τη</w:t>
      </w:r>
      <w:r>
        <w:rPr>
          <w:rFonts w:eastAsia="Times New Roman"/>
          <w:szCs w:val="24"/>
        </w:rPr>
        <w:t>ν</w:t>
      </w:r>
      <w:r w:rsidRPr="00673EBE">
        <w:rPr>
          <w:rFonts w:eastAsia="Times New Roman"/>
          <w:szCs w:val="24"/>
        </w:rPr>
        <w:t xml:space="preserve"> </w:t>
      </w:r>
      <w:r>
        <w:rPr>
          <w:rFonts w:eastAsia="Times New Roman"/>
          <w:szCs w:val="24"/>
        </w:rPr>
        <w:t>βήτα</w:t>
      </w:r>
      <w:r w:rsidRPr="00673EBE">
        <w:rPr>
          <w:rFonts w:eastAsia="Times New Roman"/>
          <w:szCs w:val="24"/>
        </w:rPr>
        <w:t xml:space="preserve"> εκδοχή άλλ</w:t>
      </w:r>
      <w:r>
        <w:rPr>
          <w:rFonts w:eastAsia="Times New Roman"/>
          <w:szCs w:val="24"/>
        </w:rPr>
        <w:t>οι</w:t>
      </w:r>
      <w:r w:rsidRPr="00673EBE">
        <w:rPr>
          <w:rFonts w:eastAsia="Times New Roman"/>
          <w:szCs w:val="24"/>
        </w:rPr>
        <w:t xml:space="preserve"> θα ψηφίζουν</w:t>
      </w:r>
      <w:r>
        <w:rPr>
          <w:rFonts w:eastAsia="Times New Roman"/>
          <w:szCs w:val="24"/>
        </w:rPr>
        <w:t>,</w:t>
      </w:r>
      <w:r w:rsidRPr="00673EBE">
        <w:rPr>
          <w:rFonts w:eastAsia="Times New Roman"/>
          <w:szCs w:val="24"/>
        </w:rPr>
        <w:t xml:space="preserve"> </w:t>
      </w:r>
      <w:r>
        <w:rPr>
          <w:rFonts w:eastAsia="Times New Roman"/>
          <w:szCs w:val="24"/>
        </w:rPr>
        <w:t>όχι οι ίδιοι, γ</w:t>
      </w:r>
      <w:r w:rsidRPr="00673EBE">
        <w:rPr>
          <w:rFonts w:eastAsia="Times New Roman"/>
          <w:szCs w:val="24"/>
        </w:rPr>
        <w:t xml:space="preserve">ιατί δεν είναι υποχρεωτικό ότι όποιος θα </w:t>
      </w:r>
      <w:r>
        <w:rPr>
          <w:rFonts w:eastAsia="Times New Roman"/>
          <w:szCs w:val="24"/>
        </w:rPr>
        <w:t>μ</w:t>
      </w:r>
      <w:r w:rsidRPr="00673EBE">
        <w:rPr>
          <w:rFonts w:eastAsia="Times New Roman"/>
          <w:szCs w:val="24"/>
        </w:rPr>
        <w:t xml:space="preserve">πει να ψηφίσει στο </w:t>
      </w:r>
      <w:r>
        <w:rPr>
          <w:rFonts w:eastAsia="Times New Roman"/>
          <w:szCs w:val="24"/>
        </w:rPr>
        <w:t>Α</w:t>
      </w:r>
      <w:r>
        <w:rPr>
          <w:rFonts w:eastAsia="Times New Roman"/>
          <w:szCs w:val="24"/>
        </w:rPr>
        <w:t>΄</w:t>
      </w:r>
      <w:r w:rsidRPr="00673EBE">
        <w:rPr>
          <w:rFonts w:eastAsia="Times New Roman"/>
          <w:szCs w:val="24"/>
        </w:rPr>
        <w:t xml:space="preserve"> τμήμα εν συνεχεία θα βγει και θα μπ</w:t>
      </w:r>
      <w:r w:rsidRPr="00673EBE">
        <w:rPr>
          <w:rFonts w:eastAsia="Times New Roman"/>
          <w:szCs w:val="24"/>
        </w:rPr>
        <w:t xml:space="preserve">ει και στο </w:t>
      </w:r>
      <w:r>
        <w:rPr>
          <w:rFonts w:eastAsia="Times New Roman"/>
          <w:szCs w:val="24"/>
        </w:rPr>
        <w:t>Β</w:t>
      </w:r>
      <w:r>
        <w:rPr>
          <w:rFonts w:eastAsia="Times New Roman"/>
          <w:szCs w:val="24"/>
        </w:rPr>
        <w:t>΄</w:t>
      </w:r>
      <w:r w:rsidRPr="00673EBE">
        <w:rPr>
          <w:rFonts w:eastAsia="Times New Roman"/>
          <w:szCs w:val="24"/>
        </w:rPr>
        <w:t xml:space="preserve"> τμήμα</w:t>
      </w:r>
      <w:r>
        <w:rPr>
          <w:rFonts w:eastAsia="Times New Roman"/>
          <w:szCs w:val="24"/>
        </w:rPr>
        <w:t xml:space="preserve">. Άρα άλλοι θα ψηφίζουν και </w:t>
      </w:r>
      <w:r w:rsidRPr="00673EBE">
        <w:rPr>
          <w:rFonts w:eastAsia="Times New Roman"/>
          <w:szCs w:val="24"/>
        </w:rPr>
        <w:t>δεν θα έχουμε ταυτότητα εκλογικού καταλόγου</w:t>
      </w:r>
      <w:r>
        <w:rPr>
          <w:rFonts w:eastAsia="Times New Roman"/>
          <w:szCs w:val="24"/>
        </w:rPr>
        <w:t xml:space="preserve"> –π</w:t>
      </w:r>
      <w:r w:rsidRPr="00673EBE">
        <w:rPr>
          <w:rFonts w:eastAsia="Times New Roman"/>
          <w:szCs w:val="24"/>
        </w:rPr>
        <w:t>ροσέξτε</w:t>
      </w:r>
      <w:r>
        <w:rPr>
          <w:rFonts w:eastAsia="Times New Roman"/>
          <w:szCs w:val="24"/>
        </w:rPr>
        <w:t>-, β</w:t>
      </w:r>
      <w:r w:rsidRPr="00673EBE">
        <w:rPr>
          <w:rFonts w:eastAsia="Times New Roman"/>
          <w:szCs w:val="24"/>
        </w:rPr>
        <w:t>εβαίως</w:t>
      </w:r>
      <w:r>
        <w:rPr>
          <w:rFonts w:eastAsia="Times New Roman"/>
          <w:szCs w:val="24"/>
        </w:rPr>
        <w:t xml:space="preserve"> και</w:t>
      </w:r>
      <w:r w:rsidRPr="00673EBE">
        <w:rPr>
          <w:rFonts w:eastAsia="Times New Roman"/>
          <w:szCs w:val="24"/>
        </w:rPr>
        <w:t xml:space="preserve"> με κίνδυνο να μη βρεθούν όσοι χρειάζονται για δικαστικοί αντιπρόσωποι</w:t>
      </w:r>
      <w:r>
        <w:rPr>
          <w:rFonts w:eastAsia="Times New Roman"/>
          <w:szCs w:val="24"/>
        </w:rPr>
        <w:t>,</w:t>
      </w:r>
      <w:r w:rsidRPr="00673EBE">
        <w:rPr>
          <w:rFonts w:eastAsia="Times New Roman"/>
          <w:szCs w:val="24"/>
        </w:rPr>
        <w:t xml:space="preserve"> να μην εμφανιστούν όσοι χρειάζονται για </w:t>
      </w:r>
      <w:r>
        <w:rPr>
          <w:rFonts w:eastAsia="Times New Roman"/>
          <w:szCs w:val="24"/>
        </w:rPr>
        <w:t>εφορευτικές</w:t>
      </w:r>
      <w:r w:rsidRPr="00673EBE">
        <w:rPr>
          <w:rFonts w:eastAsia="Times New Roman"/>
          <w:szCs w:val="24"/>
        </w:rPr>
        <w:t xml:space="preserve"> επιτροπές</w:t>
      </w:r>
      <w:r>
        <w:rPr>
          <w:rFonts w:eastAsia="Times New Roman"/>
          <w:szCs w:val="24"/>
        </w:rPr>
        <w:t>,</w:t>
      </w:r>
      <w:r w:rsidRPr="00673EBE">
        <w:rPr>
          <w:rFonts w:eastAsia="Times New Roman"/>
          <w:szCs w:val="24"/>
        </w:rPr>
        <w:t xml:space="preserve"> να μην </w:t>
      </w:r>
      <w:r w:rsidRPr="00673EBE">
        <w:rPr>
          <w:rFonts w:eastAsia="Times New Roman"/>
          <w:szCs w:val="24"/>
        </w:rPr>
        <w:t xml:space="preserve">είναι διασφαλισμένη η παρουσία εκλογικών αντιπροσώπων σε </w:t>
      </w:r>
      <w:r>
        <w:rPr>
          <w:rFonts w:eastAsia="Times New Roman"/>
          <w:szCs w:val="24"/>
        </w:rPr>
        <w:t>σαράντα έξι χιλιάδες</w:t>
      </w:r>
      <w:r w:rsidRPr="00673EBE">
        <w:rPr>
          <w:rFonts w:eastAsia="Times New Roman"/>
          <w:szCs w:val="24"/>
        </w:rPr>
        <w:t xml:space="preserve"> τμήματα αντί για </w:t>
      </w:r>
      <w:r>
        <w:rPr>
          <w:rFonts w:eastAsia="Times New Roman"/>
          <w:szCs w:val="24"/>
        </w:rPr>
        <w:t>είκοσι τρεις χιλιάδες</w:t>
      </w:r>
      <w:r>
        <w:rPr>
          <w:rFonts w:eastAsia="Times New Roman"/>
          <w:szCs w:val="24"/>
        </w:rPr>
        <w:t xml:space="preserve">. Επομένως </w:t>
      </w:r>
      <w:r w:rsidRPr="00673EBE">
        <w:rPr>
          <w:rFonts w:eastAsia="Times New Roman"/>
          <w:szCs w:val="24"/>
        </w:rPr>
        <w:t xml:space="preserve">μιλάμε για έναν τεράστιο κίνδυνο </w:t>
      </w:r>
      <w:r>
        <w:rPr>
          <w:rFonts w:eastAsia="Times New Roman"/>
          <w:szCs w:val="24"/>
        </w:rPr>
        <w:t xml:space="preserve">εδώ. </w:t>
      </w:r>
    </w:p>
    <w:p w14:paraId="03A7361B" w14:textId="77777777" w:rsidR="00E615E6" w:rsidRDefault="00720F21">
      <w:pPr>
        <w:spacing w:after="0" w:line="600" w:lineRule="auto"/>
        <w:ind w:firstLine="720"/>
        <w:jc w:val="both"/>
        <w:rPr>
          <w:rFonts w:eastAsia="Times New Roman"/>
          <w:szCs w:val="24"/>
        </w:rPr>
      </w:pPr>
      <w:r>
        <w:rPr>
          <w:rFonts w:eastAsia="Times New Roman"/>
          <w:szCs w:val="24"/>
        </w:rPr>
        <w:t>Κ</w:t>
      </w:r>
      <w:r w:rsidRPr="00673EBE">
        <w:rPr>
          <w:rFonts w:eastAsia="Times New Roman"/>
          <w:szCs w:val="24"/>
        </w:rPr>
        <w:t xml:space="preserve">αι έρχομαι εγώ και σας ερωτώ: Αυτόν τον κίνδυνο </w:t>
      </w:r>
      <w:r>
        <w:rPr>
          <w:rFonts w:eastAsia="Times New Roman"/>
          <w:szCs w:val="24"/>
        </w:rPr>
        <w:t>που αναλαμβάνετε μας εξηγείτε</w:t>
      </w:r>
      <w:r w:rsidRPr="00673EBE">
        <w:rPr>
          <w:rFonts w:eastAsia="Times New Roman"/>
          <w:szCs w:val="24"/>
        </w:rPr>
        <w:t xml:space="preserve"> τον πολιτικό λόγο που τον αναλαμβάν</w:t>
      </w:r>
      <w:r>
        <w:rPr>
          <w:rFonts w:eastAsia="Times New Roman"/>
          <w:szCs w:val="24"/>
        </w:rPr>
        <w:t>ετε, γιατί δεν τον κατανοούμε; Κ</w:t>
      </w:r>
      <w:r w:rsidRPr="00673EBE">
        <w:rPr>
          <w:rFonts w:eastAsia="Times New Roman"/>
          <w:szCs w:val="24"/>
        </w:rPr>
        <w:t xml:space="preserve">αταλαβαίνω ότι έχετε αγωνία για αυτό το οποίο θα σας συμβεί στις </w:t>
      </w:r>
      <w:proofErr w:type="spellStart"/>
      <w:r w:rsidRPr="00673EBE">
        <w:rPr>
          <w:rFonts w:eastAsia="Times New Roman"/>
          <w:szCs w:val="24"/>
        </w:rPr>
        <w:t>αυτοδιοικητικές</w:t>
      </w:r>
      <w:proofErr w:type="spellEnd"/>
      <w:r w:rsidRPr="00673EBE">
        <w:rPr>
          <w:rFonts w:eastAsia="Times New Roman"/>
          <w:szCs w:val="24"/>
        </w:rPr>
        <w:t xml:space="preserve"> εκλογές</w:t>
      </w:r>
      <w:r>
        <w:rPr>
          <w:rFonts w:eastAsia="Times New Roman"/>
          <w:szCs w:val="24"/>
        </w:rPr>
        <w:t>,</w:t>
      </w:r>
      <w:r w:rsidRPr="00673EBE">
        <w:rPr>
          <w:rFonts w:eastAsia="Times New Roman"/>
          <w:szCs w:val="24"/>
        </w:rPr>
        <w:t xml:space="preserve"> </w:t>
      </w:r>
      <w:r>
        <w:rPr>
          <w:rFonts w:eastAsia="Times New Roman"/>
          <w:szCs w:val="24"/>
        </w:rPr>
        <w:lastRenderedPageBreak/>
        <w:t>α</w:t>
      </w:r>
      <w:r w:rsidRPr="00673EBE">
        <w:rPr>
          <w:rFonts w:eastAsia="Times New Roman"/>
          <w:szCs w:val="24"/>
        </w:rPr>
        <w:t>λλά αυτό θα σας συμβεί είτε έτσι είτε αλλιώς</w:t>
      </w:r>
      <w:r>
        <w:rPr>
          <w:rFonts w:eastAsia="Times New Roman"/>
          <w:szCs w:val="24"/>
        </w:rPr>
        <w:t>. Άρα στην πραγματικότητα δεν γλιτώνετε και τίποτε, θ</w:t>
      </w:r>
      <w:r>
        <w:rPr>
          <w:rFonts w:eastAsia="Times New Roman"/>
          <w:szCs w:val="24"/>
        </w:rPr>
        <w:t>α το πιείτε αυτό το ποτήρι. Λέω εν συνεχεία...</w:t>
      </w:r>
    </w:p>
    <w:p w14:paraId="03A7361C" w14:textId="77777777" w:rsidR="00E615E6" w:rsidRDefault="00720F21">
      <w:pPr>
        <w:spacing w:after="0" w:line="600" w:lineRule="auto"/>
        <w:ind w:firstLine="720"/>
        <w:jc w:val="both"/>
        <w:rPr>
          <w:rFonts w:eastAsia="Times New Roman"/>
          <w:b/>
          <w:szCs w:val="24"/>
        </w:rPr>
      </w:pPr>
      <w:r w:rsidRPr="003550A7">
        <w:rPr>
          <w:rFonts w:eastAsia="Times New Roman"/>
          <w:b/>
          <w:szCs w:val="24"/>
        </w:rPr>
        <w:t>ΑΛΕΞ</w:t>
      </w:r>
      <w:r>
        <w:rPr>
          <w:rFonts w:eastAsia="Times New Roman"/>
          <w:b/>
          <w:szCs w:val="24"/>
        </w:rPr>
        <w:t>Η</w:t>
      </w:r>
      <w:r w:rsidRPr="003550A7">
        <w:rPr>
          <w:rFonts w:eastAsia="Times New Roman"/>
          <w:b/>
          <w:szCs w:val="24"/>
        </w:rPr>
        <w:t xml:space="preserve">Σ ΧΑΡΙΤΣΗΣ (Υπουργός Εσωτερικών): </w:t>
      </w:r>
      <w:r w:rsidRPr="003550A7">
        <w:rPr>
          <w:rFonts w:eastAsia="Times New Roman"/>
          <w:szCs w:val="24"/>
        </w:rPr>
        <w:t>Πικρό, γλυκό θα δούμε.</w:t>
      </w:r>
    </w:p>
    <w:p w14:paraId="03A7361D" w14:textId="77777777" w:rsidR="00E615E6" w:rsidRDefault="00720F21">
      <w:pPr>
        <w:spacing w:after="0" w:line="600" w:lineRule="auto"/>
        <w:ind w:firstLine="720"/>
        <w:jc w:val="both"/>
        <w:rPr>
          <w:rFonts w:eastAsia="Times New Roman"/>
          <w:szCs w:val="24"/>
        </w:rPr>
      </w:pPr>
      <w:r w:rsidRPr="003550A7">
        <w:rPr>
          <w:rFonts w:eastAsia="Times New Roman"/>
          <w:b/>
          <w:szCs w:val="24"/>
        </w:rPr>
        <w:t>ΜΑΥΡΟΥΔΗΣ ΒΟΡΙΔΗΣ:</w:t>
      </w:r>
      <w:r>
        <w:rPr>
          <w:rFonts w:eastAsia="Times New Roman"/>
          <w:b/>
          <w:szCs w:val="24"/>
        </w:rPr>
        <w:t xml:space="preserve"> </w:t>
      </w:r>
      <w:r>
        <w:rPr>
          <w:rFonts w:eastAsia="Times New Roman"/>
          <w:szCs w:val="24"/>
        </w:rPr>
        <w:t xml:space="preserve">Εκεί εν προκειμένω πιο πικρό δεν γίνεται. Πιο πικρό δεν γίνεται. Ούτε μια περιφέρεια! Για να είμαστε </w:t>
      </w:r>
      <w:proofErr w:type="spellStart"/>
      <w:r>
        <w:rPr>
          <w:rFonts w:eastAsia="Times New Roman"/>
          <w:szCs w:val="24"/>
        </w:rPr>
        <w:t>συνεννοημένοι</w:t>
      </w:r>
      <w:proofErr w:type="spellEnd"/>
      <w:r>
        <w:rPr>
          <w:rFonts w:eastAsia="Times New Roman"/>
          <w:szCs w:val="24"/>
        </w:rPr>
        <w:t>. Ούτε μία! Κά</w:t>
      </w:r>
      <w:r>
        <w:rPr>
          <w:rFonts w:eastAsia="Times New Roman"/>
          <w:szCs w:val="24"/>
        </w:rPr>
        <w:t>νω τις προβλέψεις μου εγώ.</w:t>
      </w:r>
    </w:p>
    <w:p w14:paraId="03A7361E" w14:textId="77777777" w:rsidR="00E615E6" w:rsidRDefault="00720F21">
      <w:pPr>
        <w:spacing w:after="0" w:line="600" w:lineRule="auto"/>
        <w:ind w:firstLine="720"/>
        <w:jc w:val="both"/>
        <w:rPr>
          <w:rFonts w:eastAsia="Times New Roman"/>
          <w:szCs w:val="24"/>
        </w:rPr>
      </w:pPr>
      <w:r>
        <w:rPr>
          <w:rFonts w:eastAsia="Times New Roman"/>
          <w:szCs w:val="24"/>
        </w:rPr>
        <w:t>Λέω, όμως, το εξής</w:t>
      </w:r>
      <w:r w:rsidRPr="006E1C30">
        <w:rPr>
          <w:rFonts w:eastAsia="Times New Roman"/>
          <w:szCs w:val="24"/>
        </w:rPr>
        <w:t xml:space="preserve">: </w:t>
      </w:r>
      <w:r>
        <w:rPr>
          <w:rFonts w:eastAsia="Times New Roman"/>
          <w:szCs w:val="24"/>
        </w:rPr>
        <w:t>Αυτό όλο γιατί; Για να μην</w:t>
      </w:r>
      <w:r w:rsidRPr="00673EBE">
        <w:rPr>
          <w:rFonts w:eastAsia="Times New Roman"/>
          <w:szCs w:val="24"/>
        </w:rPr>
        <w:t xml:space="preserve"> έχετε τώρα δυσμενές αποτέλεσμα εν</w:t>
      </w:r>
      <w:r>
        <w:rPr>
          <w:rFonts w:eastAsia="Times New Roman"/>
          <w:szCs w:val="24"/>
        </w:rPr>
        <w:t xml:space="preserve"> </w:t>
      </w:r>
      <w:r w:rsidRPr="00673EBE">
        <w:rPr>
          <w:rFonts w:eastAsia="Times New Roman"/>
          <w:szCs w:val="24"/>
        </w:rPr>
        <w:t>όψει των ευρωεκλογών</w:t>
      </w:r>
      <w:r>
        <w:rPr>
          <w:rFonts w:eastAsia="Times New Roman"/>
          <w:szCs w:val="24"/>
        </w:rPr>
        <w:t>.</w:t>
      </w:r>
      <w:r w:rsidRPr="00673EBE">
        <w:rPr>
          <w:rFonts w:eastAsia="Times New Roman"/>
          <w:szCs w:val="24"/>
        </w:rPr>
        <w:t xml:space="preserve"> Εντάξει</w:t>
      </w:r>
      <w:r>
        <w:rPr>
          <w:rFonts w:eastAsia="Times New Roman"/>
          <w:szCs w:val="24"/>
        </w:rPr>
        <w:t>,</w:t>
      </w:r>
      <w:r w:rsidRPr="00673EBE">
        <w:rPr>
          <w:rFonts w:eastAsia="Times New Roman"/>
          <w:szCs w:val="24"/>
        </w:rPr>
        <w:t xml:space="preserve"> αλλά δεν γίνεται ούτε δεκάδες</w:t>
      </w:r>
      <w:r>
        <w:rPr>
          <w:rFonts w:eastAsia="Times New Roman"/>
          <w:szCs w:val="24"/>
        </w:rPr>
        <w:t xml:space="preserve"> εκατομμύρια να σπαταλούνται γι’</w:t>
      </w:r>
      <w:r w:rsidRPr="00673EBE">
        <w:rPr>
          <w:rFonts w:eastAsia="Times New Roman"/>
          <w:szCs w:val="24"/>
        </w:rPr>
        <w:t xml:space="preserve"> αυτό</w:t>
      </w:r>
      <w:r>
        <w:rPr>
          <w:rFonts w:eastAsia="Times New Roman"/>
          <w:szCs w:val="24"/>
        </w:rPr>
        <w:t>ν</w:t>
      </w:r>
      <w:r w:rsidRPr="00673EBE">
        <w:rPr>
          <w:rFonts w:eastAsia="Times New Roman"/>
          <w:szCs w:val="24"/>
        </w:rPr>
        <w:t xml:space="preserve"> το</w:t>
      </w:r>
      <w:r>
        <w:rPr>
          <w:rFonts w:eastAsia="Times New Roman"/>
          <w:szCs w:val="24"/>
        </w:rPr>
        <w:t>ν</w:t>
      </w:r>
      <w:r w:rsidRPr="00673EBE">
        <w:rPr>
          <w:rFonts w:eastAsia="Times New Roman"/>
          <w:szCs w:val="24"/>
        </w:rPr>
        <w:t xml:space="preserve"> λόγο</w:t>
      </w:r>
      <w:r>
        <w:rPr>
          <w:rFonts w:eastAsia="Times New Roman"/>
          <w:szCs w:val="24"/>
        </w:rPr>
        <w:t xml:space="preserve">. Πόσο -κάντε εκτίμηση- </w:t>
      </w:r>
      <w:r w:rsidRPr="00673EBE">
        <w:rPr>
          <w:rFonts w:eastAsia="Times New Roman"/>
          <w:szCs w:val="24"/>
        </w:rPr>
        <w:t>κάνουν</w:t>
      </w:r>
      <w:r>
        <w:rPr>
          <w:rFonts w:eastAsia="Times New Roman"/>
          <w:szCs w:val="24"/>
        </w:rPr>
        <w:t xml:space="preserve"> οι</w:t>
      </w:r>
      <w:r w:rsidRPr="00673EBE">
        <w:rPr>
          <w:rFonts w:eastAsia="Times New Roman"/>
          <w:szCs w:val="24"/>
        </w:rPr>
        <w:t xml:space="preserve"> εκλογές</w:t>
      </w:r>
      <w:r>
        <w:rPr>
          <w:rFonts w:eastAsia="Times New Roman"/>
          <w:szCs w:val="24"/>
        </w:rPr>
        <w:t>; Κ</w:t>
      </w:r>
      <w:r w:rsidRPr="00673EBE">
        <w:rPr>
          <w:rFonts w:eastAsia="Times New Roman"/>
          <w:szCs w:val="24"/>
        </w:rPr>
        <w:t>αι σε αυτές τις εκλογές θα πρέπει να υπολογίσετε το κόστος των δικαστικών αντιπροσώπων</w:t>
      </w:r>
      <w:r>
        <w:rPr>
          <w:rFonts w:eastAsia="Times New Roman"/>
          <w:szCs w:val="24"/>
        </w:rPr>
        <w:t>,</w:t>
      </w:r>
      <w:r w:rsidRPr="00673EBE">
        <w:rPr>
          <w:rFonts w:eastAsia="Times New Roman"/>
          <w:szCs w:val="24"/>
        </w:rPr>
        <w:t xml:space="preserve"> θα πρέπει να υπολογίσετε το κόστος των εφορευτικών επιτροπών</w:t>
      </w:r>
      <w:r>
        <w:rPr>
          <w:rFonts w:eastAsia="Times New Roman"/>
          <w:szCs w:val="24"/>
        </w:rPr>
        <w:t>,</w:t>
      </w:r>
      <w:r w:rsidRPr="00673EBE">
        <w:rPr>
          <w:rFonts w:eastAsia="Times New Roman"/>
          <w:szCs w:val="24"/>
        </w:rPr>
        <w:t xml:space="preserve"> διότι αν δεν είναι και επαρκώς </w:t>
      </w:r>
      <w:proofErr w:type="spellStart"/>
      <w:r>
        <w:rPr>
          <w:rFonts w:eastAsia="Times New Roman"/>
          <w:szCs w:val="24"/>
        </w:rPr>
        <w:t>κινητροδοτούμενοι</w:t>
      </w:r>
      <w:proofErr w:type="spellEnd"/>
      <w:r>
        <w:rPr>
          <w:rFonts w:eastAsia="Times New Roman"/>
          <w:szCs w:val="24"/>
        </w:rPr>
        <w:t xml:space="preserve"> δεν πρόκειται να εμφανιστεί κανένας.</w:t>
      </w:r>
      <w:r w:rsidRPr="00673EBE">
        <w:rPr>
          <w:rFonts w:eastAsia="Times New Roman"/>
          <w:szCs w:val="24"/>
        </w:rPr>
        <w:t xml:space="preserve"> </w:t>
      </w:r>
      <w:r>
        <w:rPr>
          <w:rFonts w:eastAsia="Times New Roman"/>
          <w:szCs w:val="24"/>
        </w:rPr>
        <w:t>Ποια</w:t>
      </w:r>
      <w:r w:rsidRPr="00673EBE">
        <w:rPr>
          <w:rFonts w:eastAsia="Times New Roman"/>
          <w:szCs w:val="24"/>
        </w:rPr>
        <w:t xml:space="preserve"> </w:t>
      </w:r>
      <w:r>
        <w:rPr>
          <w:rFonts w:eastAsia="Times New Roman"/>
          <w:szCs w:val="24"/>
        </w:rPr>
        <w:t xml:space="preserve">σαράντα δύο </w:t>
      </w:r>
      <w:r>
        <w:rPr>
          <w:rFonts w:eastAsia="Times New Roman"/>
          <w:szCs w:val="24"/>
        </w:rPr>
        <w:t>χιλιάδες;</w:t>
      </w:r>
      <w:r>
        <w:rPr>
          <w:rFonts w:eastAsia="Times New Roman"/>
          <w:szCs w:val="24"/>
        </w:rPr>
        <w:t xml:space="preserve"> Δεν πρόκειται να υπάρχει ψυχή. </w:t>
      </w:r>
    </w:p>
    <w:p w14:paraId="03A7361F" w14:textId="77777777" w:rsidR="00E615E6" w:rsidRDefault="00720F21">
      <w:pPr>
        <w:spacing w:after="0" w:line="600" w:lineRule="auto"/>
        <w:ind w:firstLine="720"/>
        <w:jc w:val="both"/>
        <w:rPr>
          <w:rFonts w:eastAsia="Times New Roman"/>
          <w:szCs w:val="24"/>
        </w:rPr>
      </w:pPr>
      <w:r>
        <w:rPr>
          <w:rFonts w:eastAsia="Times New Roman"/>
          <w:szCs w:val="24"/>
        </w:rPr>
        <w:t xml:space="preserve">(Στο σημείο αυτό την Προεδρική Έδρα καταλαμβάνει ο Α΄ Αντιπρόεδρος της Βουλής κ. </w:t>
      </w:r>
      <w:r w:rsidRPr="00947168">
        <w:rPr>
          <w:rFonts w:eastAsia="Times New Roman"/>
          <w:b/>
          <w:szCs w:val="24"/>
        </w:rPr>
        <w:t>ΑΝΑΣΤΑΣΙΟΣ ΚΟΥΡΑΚΗΣ</w:t>
      </w:r>
      <w:r>
        <w:rPr>
          <w:rFonts w:eastAsia="Times New Roman"/>
          <w:szCs w:val="24"/>
        </w:rPr>
        <w:t xml:space="preserve">) </w:t>
      </w:r>
    </w:p>
    <w:p w14:paraId="03A73620" w14:textId="77777777" w:rsidR="00E615E6" w:rsidRDefault="00720F21">
      <w:pPr>
        <w:spacing w:after="0" w:line="600" w:lineRule="auto"/>
        <w:ind w:firstLine="720"/>
        <w:jc w:val="both"/>
        <w:rPr>
          <w:rFonts w:eastAsia="Times New Roman"/>
          <w:szCs w:val="24"/>
        </w:rPr>
      </w:pPr>
      <w:r>
        <w:rPr>
          <w:rFonts w:eastAsia="Times New Roman"/>
          <w:szCs w:val="24"/>
        </w:rPr>
        <w:lastRenderedPageBreak/>
        <w:t xml:space="preserve">Άρα, λοιπόν, </w:t>
      </w:r>
      <w:r w:rsidRPr="00673EBE">
        <w:rPr>
          <w:rFonts w:eastAsia="Times New Roman"/>
          <w:szCs w:val="24"/>
        </w:rPr>
        <w:t xml:space="preserve">εδώ </w:t>
      </w:r>
      <w:r>
        <w:rPr>
          <w:rFonts w:eastAsia="Times New Roman"/>
          <w:szCs w:val="24"/>
        </w:rPr>
        <w:t xml:space="preserve">τώρα </w:t>
      </w:r>
      <w:r w:rsidRPr="00673EBE">
        <w:rPr>
          <w:rFonts w:eastAsia="Times New Roman"/>
          <w:szCs w:val="24"/>
        </w:rPr>
        <w:t>τι κόστος είναι αυτό</w:t>
      </w:r>
      <w:r>
        <w:rPr>
          <w:rFonts w:eastAsia="Times New Roman"/>
          <w:szCs w:val="24"/>
        </w:rPr>
        <w:t>;</w:t>
      </w:r>
      <w:r w:rsidRPr="00673EBE">
        <w:rPr>
          <w:rFonts w:eastAsia="Times New Roman"/>
          <w:szCs w:val="24"/>
        </w:rPr>
        <w:t xml:space="preserve"> Γιατί το </w:t>
      </w:r>
      <w:r>
        <w:rPr>
          <w:rFonts w:eastAsia="Times New Roman"/>
          <w:szCs w:val="24"/>
        </w:rPr>
        <w:t>α</w:t>
      </w:r>
      <w:r w:rsidRPr="00673EBE">
        <w:rPr>
          <w:rFonts w:eastAsia="Times New Roman"/>
          <w:szCs w:val="24"/>
        </w:rPr>
        <w:t>ναλαμβάνετε</w:t>
      </w:r>
      <w:r>
        <w:rPr>
          <w:rFonts w:eastAsia="Times New Roman"/>
          <w:szCs w:val="24"/>
        </w:rPr>
        <w:t>,</w:t>
      </w:r>
      <w:r w:rsidRPr="00673EBE">
        <w:rPr>
          <w:rFonts w:eastAsia="Times New Roman"/>
          <w:szCs w:val="24"/>
        </w:rPr>
        <w:t xml:space="preserve"> </w:t>
      </w:r>
      <w:r>
        <w:rPr>
          <w:rFonts w:eastAsia="Times New Roman"/>
          <w:szCs w:val="24"/>
        </w:rPr>
        <w:t>γιατί αναλαμβάνετε τον κίνδυνο; Αυτά ως προς</w:t>
      </w:r>
      <w:r>
        <w:rPr>
          <w:rFonts w:eastAsia="Times New Roman"/>
          <w:szCs w:val="24"/>
        </w:rPr>
        <w:t xml:space="preserve"> την τροπολογία αυτή.</w:t>
      </w:r>
    </w:p>
    <w:p w14:paraId="03A73621" w14:textId="77777777" w:rsidR="00E615E6" w:rsidRDefault="00720F21">
      <w:pPr>
        <w:spacing w:after="0" w:line="600" w:lineRule="auto"/>
        <w:ind w:firstLine="720"/>
        <w:jc w:val="both"/>
        <w:rPr>
          <w:rFonts w:eastAsia="Times New Roman"/>
          <w:szCs w:val="24"/>
        </w:rPr>
      </w:pPr>
      <w:r>
        <w:rPr>
          <w:rFonts w:eastAsia="Times New Roman"/>
          <w:szCs w:val="24"/>
        </w:rPr>
        <w:t>Τ</w:t>
      </w:r>
      <w:r w:rsidRPr="00673EBE">
        <w:rPr>
          <w:rFonts w:eastAsia="Times New Roman"/>
          <w:szCs w:val="24"/>
        </w:rPr>
        <w:t>ο δεύτερο</w:t>
      </w:r>
      <w:r>
        <w:rPr>
          <w:rFonts w:eastAsia="Times New Roman"/>
          <w:szCs w:val="24"/>
        </w:rPr>
        <w:t>,</w:t>
      </w:r>
      <w:r w:rsidRPr="00673EBE">
        <w:rPr>
          <w:rFonts w:eastAsia="Times New Roman"/>
          <w:szCs w:val="24"/>
        </w:rPr>
        <w:t xml:space="preserve"> το </w:t>
      </w:r>
      <w:r>
        <w:rPr>
          <w:rFonts w:eastAsia="Times New Roman"/>
          <w:szCs w:val="24"/>
        </w:rPr>
        <w:t>οποίο άκουσα για την τροπολογία....</w:t>
      </w:r>
    </w:p>
    <w:p w14:paraId="03A73622" w14:textId="77777777" w:rsidR="00E615E6" w:rsidRDefault="00720F21">
      <w:pPr>
        <w:spacing w:after="0" w:line="600" w:lineRule="auto"/>
        <w:ind w:firstLine="720"/>
        <w:jc w:val="both"/>
        <w:rPr>
          <w:rFonts w:eastAsia="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03A73623" w14:textId="77777777" w:rsidR="00E615E6" w:rsidRDefault="00720F21">
      <w:pPr>
        <w:spacing w:after="0" w:line="600" w:lineRule="auto"/>
        <w:ind w:firstLine="720"/>
        <w:jc w:val="both"/>
        <w:rPr>
          <w:rFonts w:eastAsia="Times New Roman"/>
          <w:szCs w:val="24"/>
        </w:rPr>
      </w:pPr>
      <w:r>
        <w:rPr>
          <w:rFonts w:eastAsia="Times New Roman"/>
          <w:szCs w:val="24"/>
        </w:rPr>
        <w:t>Έ</w:t>
      </w:r>
      <w:r w:rsidRPr="00673EBE">
        <w:rPr>
          <w:rFonts w:eastAsia="Times New Roman"/>
          <w:szCs w:val="24"/>
        </w:rPr>
        <w:t>χω λίγο χρόνο</w:t>
      </w:r>
      <w:r>
        <w:rPr>
          <w:rFonts w:eastAsia="Times New Roman"/>
          <w:szCs w:val="24"/>
        </w:rPr>
        <w:t>, μου επιτρέπετε, κύριε</w:t>
      </w:r>
      <w:r w:rsidRPr="00673EBE">
        <w:rPr>
          <w:rFonts w:eastAsia="Times New Roman"/>
          <w:szCs w:val="24"/>
        </w:rPr>
        <w:t xml:space="preserve"> Πρόεδρε</w:t>
      </w:r>
      <w:r>
        <w:rPr>
          <w:rFonts w:eastAsia="Times New Roman"/>
          <w:szCs w:val="24"/>
        </w:rPr>
        <w:t>; Γ</w:t>
      </w:r>
      <w:r w:rsidRPr="00673EBE">
        <w:rPr>
          <w:rFonts w:eastAsia="Times New Roman"/>
          <w:szCs w:val="24"/>
        </w:rPr>
        <w:t xml:space="preserve">ιατί σας βλέπω </w:t>
      </w:r>
      <w:r>
        <w:rPr>
          <w:rFonts w:eastAsia="Times New Roman"/>
          <w:szCs w:val="24"/>
        </w:rPr>
        <w:t>ότι αδημονείτε.</w:t>
      </w:r>
    </w:p>
    <w:p w14:paraId="03A73624" w14:textId="77777777" w:rsidR="00E615E6" w:rsidRDefault="00720F21">
      <w:pPr>
        <w:spacing w:after="0" w:line="600" w:lineRule="auto"/>
        <w:ind w:firstLine="720"/>
        <w:jc w:val="both"/>
        <w:rPr>
          <w:rFonts w:eastAsia="Times New Roman"/>
          <w:szCs w:val="24"/>
        </w:rPr>
      </w:pPr>
      <w:r w:rsidRPr="003550A7">
        <w:rPr>
          <w:rFonts w:eastAsia="Times New Roman"/>
          <w:b/>
          <w:szCs w:val="24"/>
        </w:rPr>
        <w:t>ΠΡΟΕΔΡΕΥΩΝ (Αναστάσι</w:t>
      </w:r>
      <w:r w:rsidRPr="003550A7">
        <w:rPr>
          <w:rFonts w:eastAsia="Times New Roman"/>
          <w:b/>
          <w:szCs w:val="24"/>
        </w:rPr>
        <w:t>ος Κουράκης):</w:t>
      </w:r>
      <w:r w:rsidRPr="003550A7">
        <w:rPr>
          <w:rFonts w:eastAsia="Times New Roman"/>
          <w:szCs w:val="24"/>
        </w:rPr>
        <w:t xml:space="preserve"> </w:t>
      </w:r>
      <w:r>
        <w:rPr>
          <w:rFonts w:eastAsia="Times New Roman"/>
          <w:szCs w:val="24"/>
        </w:rPr>
        <w:t>Αδημονώ, γιατί πόσο θέλετε ακόμα; Θα σας δώσω δύο λεπτά ακόμα, αλλά να το τηρήσουμε.</w:t>
      </w:r>
    </w:p>
    <w:p w14:paraId="03A73625" w14:textId="77777777" w:rsidR="00E615E6" w:rsidRDefault="00720F21">
      <w:pPr>
        <w:spacing w:after="0" w:line="600" w:lineRule="auto"/>
        <w:ind w:firstLine="720"/>
        <w:jc w:val="both"/>
        <w:rPr>
          <w:rFonts w:eastAsia="Times New Roman"/>
          <w:szCs w:val="24"/>
        </w:rPr>
      </w:pPr>
      <w:r>
        <w:rPr>
          <w:rFonts w:eastAsia="Times New Roman"/>
          <w:b/>
          <w:szCs w:val="24"/>
        </w:rPr>
        <w:t xml:space="preserve">ΜΑΥΡΟΥΔΗΣ ΒΟΡΙΔΗΣ: </w:t>
      </w:r>
      <w:r>
        <w:rPr>
          <w:rFonts w:eastAsia="Times New Roman"/>
          <w:szCs w:val="24"/>
        </w:rPr>
        <w:t>Θα σας πω τώρα τ</w:t>
      </w:r>
      <w:r w:rsidRPr="00673EBE">
        <w:rPr>
          <w:rFonts w:eastAsia="Times New Roman"/>
          <w:szCs w:val="24"/>
        </w:rPr>
        <w:t>ο δεύτερο το οποίο</w:t>
      </w:r>
      <w:r>
        <w:rPr>
          <w:rFonts w:eastAsia="Times New Roman"/>
          <w:szCs w:val="24"/>
        </w:rPr>
        <w:t>,</w:t>
      </w:r>
      <w:r w:rsidRPr="00673EBE">
        <w:rPr>
          <w:rFonts w:eastAsia="Times New Roman"/>
          <w:szCs w:val="24"/>
        </w:rPr>
        <w:t xml:space="preserve"> </w:t>
      </w:r>
      <w:r>
        <w:rPr>
          <w:rFonts w:eastAsia="Times New Roman"/>
          <w:szCs w:val="24"/>
        </w:rPr>
        <w:t>επίσης,</w:t>
      </w:r>
      <w:r w:rsidRPr="00673EBE">
        <w:rPr>
          <w:rFonts w:eastAsia="Times New Roman"/>
          <w:szCs w:val="24"/>
        </w:rPr>
        <w:t xml:space="preserve"> δεν μας εξηγείτ</w:t>
      </w:r>
      <w:r>
        <w:rPr>
          <w:rFonts w:eastAsia="Times New Roman"/>
          <w:szCs w:val="24"/>
        </w:rPr>
        <w:t>ε. Μ</w:t>
      </w:r>
      <w:r w:rsidRPr="00673EBE">
        <w:rPr>
          <w:rFonts w:eastAsia="Times New Roman"/>
          <w:szCs w:val="24"/>
        </w:rPr>
        <w:t>ιλ</w:t>
      </w:r>
      <w:r>
        <w:rPr>
          <w:rFonts w:eastAsia="Times New Roman"/>
          <w:szCs w:val="24"/>
        </w:rPr>
        <w:t>ώ τώρα</w:t>
      </w:r>
      <w:r w:rsidRPr="00673EBE">
        <w:rPr>
          <w:rFonts w:eastAsia="Times New Roman"/>
          <w:szCs w:val="24"/>
        </w:rPr>
        <w:t xml:space="preserve"> για την </w:t>
      </w:r>
      <w:r>
        <w:rPr>
          <w:rFonts w:eastAsia="Times New Roman"/>
          <w:szCs w:val="24"/>
        </w:rPr>
        <w:t>«</w:t>
      </w:r>
      <w:r w:rsidRPr="00673EBE">
        <w:rPr>
          <w:rFonts w:eastAsia="Times New Roman"/>
          <w:szCs w:val="24"/>
        </w:rPr>
        <w:t>τροπολογία Κουντουρά</w:t>
      </w:r>
      <w:r>
        <w:rPr>
          <w:rFonts w:eastAsia="Times New Roman"/>
          <w:szCs w:val="24"/>
        </w:rPr>
        <w:t>»,</w:t>
      </w:r>
      <w:r w:rsidRPr="00673EBE">
        <w:rPr>
          <w:rFonts w:eastAsia="Times New Roman"/>
          <w:szCs w:val="24"/>
        </w:rPr>
        <w:t xml:space="preserve"> που χαρακτήρισε το νομοσχέδιο πλέο</w:t>
      </w:r>
      <w:r w:rsidRPr="00673EBE">
        <w:rPr>
          <w:rFonts w:eastAsia="Times New Roman"/>
          <w:szCs w:val="24"/>
        </w:rPr>
        <w:t>ν</w:t>
      </w:r>
      <w:r>
        <w:rPr>
          <w:rFonts w:eastAsia="Times New Roman"/>
          <w:szCs w:val="24"/>
        </w:rPr>
        <w:t xml:space="preserve"> ως «</w:t>
      </w:r>
      <w:r w:rsidRPr="00673EBE">
        <w:rPr>
          <w:rFonts w:eastAsia="Times New Roman"/>
          <w:szCs w:val="24"/>
        </w:rPr>
        <w:t>Κουντουρά</w:t>
      </w:r>
      <w:r>
        <w:rPr>
          <w:rFonts w:eastAsia="Times New Roman"/>
          <w:szCs w:val="24"/>
        </w:rPr>
        <w:t>».</w:t>
      </w:r>
      <w:r w:rsidRPr="00673EBE">
        <w:rPr>
          <w:rFonts w:eastAsia="Times New Roman"/>
          <w:szCs w:val="24"/>
        </w:rPr>
        <w:t xml:space="preserve"> Λοιπόν</w:t>
      </w:r>
      <w:r>
        <w:rPr>
          <w:rFonts w:eastAsia="Times New Roman"/>
          <w:szCs w:val="24"/>
        </w:rPr>
        <w:t>,</w:t>
      </w:r>
      <w:r w:rsidRPr="00673EBE">
        <w:rPr>
          <w:rFonts w:eastAsia="Times New Roman"/>
          <w:szCs w:val="24"/>
        </w:rPr>
        <w:t xml:space="preserve"> λέω το εξής</w:t>
      </w:r>
      <w:r>
        <w:rPr>
          <w:rFonts w:eastAsia="Times New Roman"/>
          <w:szCs w:val="24"/>
        </w:rPr>
        <w:t xml:space="preserve"> τώρα. Εκείνο το οποίο</w:t>
      </w:r>
      <w:r w:rsidRPr="00673EBE">
        <w:rPr>
          <w:rFonts w:eastAsia="Times New Roman"/>
          <w:szCs w:val="24"/>
        </w:rPr>
        <w:t xml:space="preserve"> δεν κατάλαβα </w:t>
      </w:r>
      <w:r>
        <w:rPr>
          <w:rFonts w:eastAsia="Times New Roman"/>
          <w:szCs w:val="24"/>
        </w:rPr>
        <w:t xml:space="preserve">είναι </w:t>
      </w:r>
      <w:r w:rsidRPr="00673EBE">
        <w:rPr>
          <w:rFonts w:eastAsia="Times New Roman"/>
          <w:szCs w:val="24"/>
        </w:rPr>
        <w:t xml:space="preserve">γιατί το κάνετε </w:t>
      </w:r>
      <w:r>
        <w:rPr>
          <w:rFonts w:eastAsia="Times New Roman"/>
          <w:szCs w:val="24"/>
        </w:rPr>
        <w:t>αυτό. Ό</w:t>
      </w:r>
      <w:r w:rsidRPr="00673EBE">
        <w:rPr>
          <w:rFonts w:eastAsia="Times New Roman"/>
          <w:szCs w:val="24"/>
        </w:rPr>
        <w:t>χι το</w:t>
      </w:r>
      <w:r>
        <w:rPr>
          <w:rFonts w:eastAsia="Times New Roman"/>
          <w:szCs w:val="24"/>
        </w:rPr>
        <w:t>ν</w:t>
      </w:r>
      <w:r w:rsidRPr="00673EBE">
        <w:rPr>
          <w:rFonts w:eastAsia="Times New Roman"/>
          <w:szCs w:val="24"/>
        </w:rPr>
        <w:t xml:space="preserve"> πολιτικό λόγο</w:t>
      </w:r>
      <w:r>
        <w:rPr>
          <w:rFonts w:eastAsia="Times New Roman"/>
          <w:szCs w:val="24"/>
        </w:rPr>
        <w:t>,</w:t>
      </w:r>
      <w:r w:rsidRPr="00673EBE">
        <w:rPr>
          <w:rFonts w:eastAsia="Times New Roman"/>
          <w:szCs w:val="24"/>
        </w:rPr>
        <w:t xml:space="preserve"> την ομηρία στην οποία βρίσκεστε</w:t>
      </w:r>
      <w:r>
        <w:rPr>
          <w:rFonts w:eastAsia="Times New Roman"/>
          <w:szCs w:val="24"/>
        </w:rPr>
        <w:t>,</w:t>
      </w:r>
      <w:r w:rsidRPr="00673EBE">
        <w:rPr>
          <w:rFonts w:eastAsia="Times New Roman"/>
          <w:szCs w:val="24"/>
        </w:rPr>
        <w:t xml:space="preserve"> αυτό</w:t>
      </w:r>
      <w:r>
        <w:rPr>
          <w:rFonts w:eastAsia="Times New Roman"/>
          <w:szCs w:val="24"/>
        </w:rPr>
        <w:t xml:space="preserve"> </w:t>
      </w:r>
      <w:r w:rsidRPr="00673EBE">
        <w:rPr>
          <w:rFonts w:eastAsia="Times New Roman"/>
          <w:szCs w:val="24"/>
        </w:rPr>
        <w:t>το κατάλαβα</w:t>
      </w:r>
      <w:r>
        <w:rPr>
          <w:rFonts w:eastAsia="Times New Roman"/>
          <w:szCs w:val="24"/>
        </w:rPr>
        <w:t>. Μπορείτε όμως</w:t>
      </w:r>
      <w:r w:rsidRPr="00673EBE">
        <w:rPr>
          <w:rFonts w:eastAsia="Times New Roman"/>
          <w:szCs w:val="24"/>
        </w:rPr>
        <w:t xml:space="preserve"> να μας εξηγήσετε το</w:t>
      </w:r>
      <w:r>
        <w:rPr>
          <w:rFonts w:eastAsia="Times New Roman"/>
          <w:szCs w:val="24"/>
        </w:rPr>
        <w:t>ν</w:t>
      </w:r>
      <w:r w:rsidRPr="00673EBE">
        <w:rPr>
          <w:rFonts w:eastAsia="Times New Roman"/>
          <w:szCs w:val="24"/>
        </w:rPr>
        <w:t xml:space="preserve"> νομοθετικό λόγο</w:t>
      </w:r>
      <w:r>
        <w:rPr>
          <w:rFonts w:eastAsia="Times New Roman"/>
          <w:szCs w:val="24"/>
        </w:rPr>
        <w:t>;</w:t>
      </w:r>
      <w:r w:rsidRPr="00673EBE">
        <w:rPr>
          <w:rFonts w:eastAsia="Times New Roman"/>
          <w:szCs w:val="24"/>
        </w:rPr>
        <w:t xml:space="preserve"> Ποια είναι η </w:t>
      </w:r>
      <w:r>
        <w:rPr>
          <w:rFonts w:eastAsia="Times New Roman"/>
          <w:szCs w:val="24"/>
          <w:lang w:val="en-US"/>
        </w:rPr>
        <w:t>ratio</w:t>
      </w:r>
      <w:r w:rsidRPr="00731B7A">
        <w:rPr>
          <w:rFonts w:eastAsia="Times New Roman"/>
          <w:szCs w:val="24"/>
        </w:rPr>
        <w:t xml:space="preserve"> </w:t>
      </w:r>
      <w:proofErr w:type="spellStart"/>
      <w:r>
        <w:rPr>
          <w:rFonts w:eastAsia="Times New Roman"/>
          <w:szCs w:val="24"/>
          <w:lang w:val="en-US"/>
        </w:rPr>
        <w:t>legis</w:t>
      </w:r>
      <w:proofErr w:type="spellEnd"/>
      <w:r w:rsidRPr="00731B7A">
        <w:rPr>
          <w:rFonts w:eastAsia="Times New Roman"/>
          <w:szCs w:val="24"/>
        </w:rPr>
        <w:t xml:space="preserve">, </w:t>
      </w:r>
      <w:r>
        <w:rPr>
          <w:rFonts w:eastAsia="Times New Roman"/>
          <w:szCs w:val="24"/>
        </w:rPr>
        <w:t>π</w:t>
      </w:r>
      <w:r w:rsidRPr="00673EBE">
        <w:rPr>
          <w:rFonts w:eastAsia="Times New Roman"/>
          <w:szCs w:val="24"/>
        </w:rPr>
        <w:t>οι</w:t>
      </w:r>
      <w:r w:rsidRPr="00673EBE">
        <w:rPr>
          <w:rFonts w:eastAsia="Times New Roman"/>
          <w:szCs w:val="24"/>
        </w:rPr>
        <w:t xml:space="preserve">α είναι η αιτία </w:t>
      </w:r>
      <w:r>
        <w:rPr>
          <w:rFonts w:eastAsia="Times New Roman"/>
          <w:szCs w:val="24"/>
        </w:rPr>
        <w:t>α</w:t>
      </w:r>
      <w:r w:rsidRPr="00673EBE">
        <w:rPr>
          <w:rFonts w:eastAsia="Times New Roman"/>
          <w:szCs w:val="24"/>
        </w:rPr>
        <w:t xml:space="preserve">υτής </w:t>
      </w:r>
      <w:r>
        <w:rPr>
          <w:rFonts w:eastAsia="Times New Roman"/>
          <w:szCs w:val="24"/>
        </w:rPr>
        <w:t xml:space="preserve">της προτάσεως </w:t>
      </w:r>
      <w:r w:rsidRPr="00673EBE">
        <w:rPr>
          <w:rFonts w:eastAsia="Times New Roman"/>
          <w:szCs w:val="24"/>
        </w:rPr>
        <w:t xml:space="preserve">εκτός από το ότι </w:t>
      </w:r>
      <w:r w:rsidRPr="00673EBE">
        <w:rPr>
          <w:rFonts w:eastAsia="Times New Roman"/>
          <w:szCs w:val="24"/>
        </w:rPr>
        <w:lastRenderedPageBreak/>
        <w:t>θέλετε να κάνετε το καπρίτσιο της κ</w:t>
      </w:r>
      <w:r>
        <w:rPr>
          <w:rFonts w:eastAsia="Times New Roman"/>
          <w:szCs w:val="24"/>
        </w:rPr>
        <w:t>.</w:t>
      </w:r>
      <w:r w:rsidRPr="00673EBE">
        <w:rPr>
          <w:rFonts w:eastAsia="Times New Roman"/>
          <w:szCs w:val="24"/>
        </w:rPr>
        <w:t xml:space="preserve"> Κουντουρά</w:t>
      </w:r>
      <w:r>
        <w:rPr>
          <w:rFonts w:eastAsia="Times New Roman"/>
          <w:szCs w:val="24"/>
        </w:rPr>
        <w:t>;</w:t>
      </w:r>
      <w:r w:rsidRPr="00673EBE">
        <w:rPr>
          <w:rFonts w:eastAsia="Times New Roman"/>
          <w:szCs w:val="24"/>
        </w:rPr>
        <w:t xml:space="preserve"> </w:t>
      </w:r>
      <w:r>
        <w:rPr>
          <w:rFonts w:eastAsia="Times New Roman"/>
          <w:szCs w:val="24"/>
        </w:rPr>
        <w:t>Ποια είναι η</w:t>
      </w:r>
      <w:r w:rsidRPr="00673EBE">
        <w:rPr>
          <w:rFonts w:eastAsia="Times New Roman"/>
          <w:szCs w:val="24"/>
        </w:rPr>
        <w:t xml:space="preserve"> αιτιολογία</w:t>
      </w:r>
      <w:r>
        <w:rPr>
          <w:rFonts w:eastAsia="Times New Roman"/>
          <w:szCs w:val="24"/>
        </w:rPr>
        <w:t>;</w:t>
      </w:r>
    </w:p>
    <w:p w14:paraId="03A73626" w14:textId="77777777" w:rsidR="00E615E6" w:rsidRDefault="00720F21">
      <w:pPr>
        <w:spacing w:after="0" w:line="600" w:lineRule="auto"/>
        <w:ind w:firstLine="720"/>
        <w:jc w:val="both"/>
        <w:rPr>
          <w:rFonts w:eastAsia="Times New Roman"/>
          <w:szCs w:val="24"/>
        </w:rPr>
      </w:pPr>
      <w:r>
        <w:rPr>
          <w:rFonts w:eastAsia="Times New Roman"/>
          <w:b/>
          <w:szCs w:val="24"/>
        </w:rPr>
        <w:t>ΑΛΕΞ</w:t>
      </w:r>
      <w:r>
        <w:rPr>
          <w:rFonts w:eastAsia="Times New Roman"/>
          <w:b/>
          <w:szCs w:val="24"/>
        </w:rPr>
        <w:t>Η</w:t>
      </w:r>
      <w:r>
        <w:rPr>
          <w:rFonts w:eastAsia="Times New Roman"/>
          <w:b/>
          <w:szCs w:val="24"/>
        </w:rPr>
        <w:t>Σ ΧΑΡΙΤΣΗΣ</w:t>
      </w:r>
      <w:r w:rsidRPr="00731B7A">
        <w:rPr>
          <w:rFonts w:eastAsia="Times New Roman"/>
          <w:b/>
          <w:szCs w:val="24"/>
        </w:rPr>
        <w:t xml:space="preserve"> (</w:t>
      </w:r>
      <w:r>
        <w:rPr>
          <w:rFonts w:eastAsia="Times New Roman"/>
          <w:b/>
          <w:szCs w:val="24"/>
        </w:rPr>
        <w:t>Υπουργός Εσωτερικών)</w:t>
      </w:r>
      <w:r w:rsidRPr="00731B7A">
        <w:rPr>
          <w:rFonts w:eastAsia="Times New Roman"/>
          <w:b/>
          <w:szCs w:val="24"/>
        </w:rPr>
        <w:t>:</w:t>
      </w:r>
      <w:r>
        <w:rPr>
          <w:rFonts w:eastAsia="Times New Roman"/>
          <w:b/>
          <w:szCs w:val="24"/>
        </w:rPr>
        <w:t xml:space="preserve"> </w:t>
      </w:r>
      <w:r>
        <w:rPr>
          <w:rFonts w:eastAsia="Times New Roman"/>
          <w:szCs w:val="24"/>
        </w:rPr>
        <w:t>Τη διαβάσατε την αιτιολογική;</w:t>
      </w:r>
    </w:p>
    <w:p w14:paraId="03A73627" w14:textId="77777777" w:rsidR="00E615E6" w:rsidRDefault="00720F21">
      <w:pPr>
        <w:spacing w:after="0" w:line="600" w:lineRule="auto"/>
        <w:ind w:firstLine="720"/>
        <w:jc w:val="both"/>
        <w:rPr>
          <w:rFonts w:eastAsia="Times New Roman"/>
          <w:szCs w:val="24"/>
        </w:rPr>
      </w:pPr>
      <w:r>
        <w:rPr>
          <w:rFonts w:eastAsia="Times New Roman"/>
          <w:b/>
          <w:szCs w:val="24"/>
        </w:rPr>
        <w:t xml:space="preserve">ΜΑΥΡΟΥΔΗΣ ΒΟΡΙΔΗΣ: </w:t>
      </w:r>
      <w:r>
        <w:rPr>
          <w:rFonts w:eastAsia="Times New Roman"/>
          <w:szCs w:val="24"/>
        </w:rPr>
        <w:t>Ναι, τη διαβάζω.</w:t>
      </w:r>
    </w:p>
    <w:p w14:paraId="03A73628" w14:textId="77777777" w:rsidR="00E615E6" w:rsidRDefault="00720F21">
      <w:pPr>
        <w:spacing w:after="0" w:line="600" w:lineRule="auto"/>
        <w:ind w:firstLine="720"/>
        <w:jc w:val="both"/>
        <w:rPr>
          <w:rFonts w:eastAsia="Times New Roman"/>
          <w:szCs w:val="24"/>
        </w:rPr>
      </w:pPr>
      <w:r>
        <w:rPr>
          <w:rFonts w:eastAsia="Times New Roman"/>
          <w:b/>
          <w:szCs w:val="24"/>
        </w:rPr>
        <w:t xml:space="preserve">ΠΡΟΕΔΡΕΥΩΝ (Αναστάσιος Κουράκης): </w:t>
      </w:r>
      <w:r w:rsidRPr="00731B7A">
        <w:rPr>
          <w:rFonts w:eastAsia="Times New Roman"/>
          <w:szCs w:val="24"/>
        </w:rPr>
        <w:t>Μην κάνετε διάλογο.</w:t>
      </w:r>
    </w:p>
    <w:p w14:paraId="03A73629" w14:textId="77777777" w:rsidR="00E615E6" w:rsidRDefault="00720F21">
      <w:pPr>
        <w:spacing w:after="0" w:line="600" w:lineRule="auto"/>
        <w:ind w:firstLine="720"/>
        <w:jc w:val="both"/>
        <w:rPr>
          <w:rFonts w:eastAsia="Times New Roman"/>
          <w:szCs w:val="24"/>
        </w:rPr>
      </w:pPr>
      <w:r>
        <w:rPr>
          <w:rFonts w:eastAsia="Times New Roman"/>
          <w:b/>
          <w:szCs w:val="24"/>
        </w:rPr>
        <w:t>ΜΑΥΡΟΥΔΗΣ ΒΟΡΙΔΗΣ:</w:t>
      </w:r>
      <w:r>
        <w:rPr>
          <w:rFonts w:eastAsia="Times New Roman"/>
          <w:szCs w:val="24"/>
        </w:rPr>
        <w:t xml:space="preserve"> Και επειδή δεν λέει τίποτα η αιτιολογική, ρωτώ μήπως έχετε να μας πείτε κάτι πιο ενδιαφέρον. Αυτό λέω, γιατί η αιτιολογική είναι προφανές ότι δεν λέει τίποτε. </w:t>
      </w:r>
    </w:p>
    <w:p w14:paraId="03A7362A" w14:textId="77777777" w:rsidR="00E615E6" w:rsidRDefault="00720F21">
      <w:pPr>
        <w:spacing w:after="0" w:line="600" w:lineRule="auto"/>
        <w:ind w:firstLine="720"/>
        <w:jc w:val="both"/>
        <w:rPr>
          <w:rFonts w:eastAsia="Times New Roman"/>
          <w:szCs w:val="24"/>
        </w:rPr>
      </w:pPr>
      <w:r>
        <w:rPr>
          <w:rFonts w:eastAsia="Times New Roman"/>
          <w:szCs w:val="24"/>
        </w:rPr>
        <w:t xml:space="preserve">Άκουσα δε ως απάντηση, κυρίες και κύριοι συνάδελφοι, το εξής καταπληκτικό. Λέει, ξέρετε, είχε νομοθετηθεί όμως και προ των εκλογών. Τι είχε νομοθετηθεί, θέλετε να μας θυμίσετε; Είχε νομοθετηθεί </w:t>
      </w:r>
      <w:r w:rsidRPr="00673EBE">
        <w:rPr>
          <w:rFonts w:eastAsia="Times New Roman"/>
          <w:szCs w:val="24"/>
        </w:rPr>
        <w:t xml:space="preserve">η κατάργηση του </w:t>
      </w:r>
      <w:r>
        <w:rPr>
          <w:rFonts w:eastAsia="Times New Roman"/>
          <w:szCs w:val="24"/>
        </w:rPr>
        <w:t>σ</w:t>
      </w:r>
      <w:r w:rsidRPr="00673EBE">
        <w:rPr>
          <w:rFonts w:eastAsia="Times New Roman"/>
          <w:szCs w:val="24"/>
        </w:rPr>
        <w:t xml:space="preserve">ταυρού </w:t>
      </w:r>
      <w:r>
        <w:rPr>
          <w:rFonts w:eastAsia="Times New Roman"/>
          <w:szCs w:val="24"/>
        </w:rPr>
        <w:t>προτιμήσεως.</w:t>
      </w:r>
    </w:p>
    <w:p w14:paraId="03A7362B" w14:textId="77777777" w:rsidR="00E615E6" w:rsidRDefault="00720F21">
      <w:pPr>
        <w:spacing w:after="0" w:line="600" w:lineRule="auto"/>
        <w:ind w:firstLine="720"/>
        <w:jc w:val="both"/>
        <w:rPr>
          <w:rFonts w:eastAsia="Times New Roman"/>
          <w:b/>
          <w:szCs w:val="24"/>
        </w:rPr>
      </w:pPr>
      <w:r>
        <w:rPr>
          <w:rFonts w:eastAsia="Times New Roman"/>
          <w:b/>
          <w:szCs w:val="24"/>
        </w:rPr>
        <w:t>ΑΛΕΞ</w:t>
      </w:r>
      <w:r>
        <w:rPr>
          <w:rFonts w:eastAsia="Times New Roman"/>
          <w:b/>
          <w:szCs w:val="24"/>
        </w:rPr>
        <w:t>Η</w:t>
      </w:r>
      <w:r>
        <w:rPr>
          <w:rFonts w:eastAsia="Times New Roman"/>
          <w:b/>
          <w:szCs w:val="24"/>
        </w:rPr>
        <w:t>Σ ΧΑΡΙΤΣΗΣ</w:t>
      </w:r>
      <w:r w:rsidRPr="00731B7A">
        <w:rPr>
          <w:rFonts w:eastAsia="Times New Roman"/>
          <w:b/>
          <w:szCs w:val="24"/>
        </w:rPr>
        <w:t xml:space="preserve"> (</w:t>
      </w:r>
      <w:r>
        <w:rPr>
          <w:rFonts w:eastAsia="Times New Roman"/>
          <w:b/>
          <w:szCs w:val="24"/>
        </w:rPr>
        <w:t>Υπουργός</w:t>
      </w:r>
      <w:r>
        <w:rPr>
          <w:rFonts w:eastAsia="Times New Roman"/>
          <w:b/>
          <w:szCs w:val="24"/>
        </w:rPr>
        <w:t xml:space="preserve"> Εσωτερικών)</w:t>
      </w:r>
      <w:r w:rsidRPr="00731B7A">
        <w:rPr>
          <w:rFonts w:eastAsia="Times New Roman"/>
          <w:b/>
          <w:szCs w:val="24"/>
        </w:rPr>
        <w:t>:</w:t>
      </w:r>
      <w:r>
        <w:rPr>
          <w:rFonts w:eastAsia="Times New Roman"/>
          <w:b/>
          <w:szCs w:val="24"/>
        </w:rPr>
        <w:t xml:space="preserve"> </w:t>
      </w:r>
      <w:r w:rsidRPr="0087238E">
        <w:rPr>
          <w:rFonts w:eastAsia="Times New Roman"/>
          <w:szCs w:val="24"/>
        </w:rPr>
        <w:t>Μικρό</w:t>
      </w:r>
      <w:r>
        <w:rPr>
          <w:rFonts w:eastAsia="Times New Roman"/>
          <w:szCs w:val="24"/>
        </w:rPr>
        <w:t xml:space="preserve"> πράγμα</w:t>
      </w:r>
      <w:r w:rsidRPr="0087238E">
        <w:rPr>
          <w:rFonts w:eastAsia="Times New Roman"/>
          <w:szCs w:val="24"/>
        </w:rPr>
        <w:t>...</w:t>
      </w:r>
    </w:p>
    <w:p w14:paraId="03A7362C" w14:textId="77777777" w:rsidR="00E615E6" w:rsidRDefault="00720F21">
      <w:pPr>
        <w:spacing w:after="0" w:line="600" w:lineRule="auto"/>
        <w:ind w:firstLine="720"/>
        <w:jc w:val="both"/>
        <w:rPr>
          <w:rFonts w:eastAsia="Times New Roman"/>
          <w:szCs w:val="24"/>
        </w:rPr>
      </w:pPr>
      <w:r>
        <w:rPr>
          <w:rFonts w:eastAsia="Times New Roman"/>
          <w:b/>
          <w:szCs w:val="24"/>
        </w:rPr>
        <w:t xml:space="preserve">ΜΑΥΡΟΥΔΗΣ ΒΟΡΙΔΗΣ: </w:t>
      </w:r>
      <w:r>
        <w:rPr>
          <w:rFonts w:eastAsia="Times New Roman"/>
          <w:szCs w:val="24"/>
        </w:rPr>
        <w:t>Πολύ μεγάλο.</w:t>
      </w:r>
    </w:p>
    <w:p w14:paraId="03A7362D" w14:textId="77777777" w:rsidR="00E615E6" w:rsidRDefault="00720F21">
      <w:pPr>
        <w:spacing w:after="0" w:line="600" w:lineRule="auto"/>
        <w:ind w:firstLine="720"/>
        <w:jc w:val="both"/>
        <w:rPr>
          <w:rFonts w:eastAsia="Times New Roman"/>
          <w:szCs w:val="24"/>
        </w:rPr>
      </w:pPr>
      <w:r>
        <w:rPr>
          <w:rFonts w:eastAsia="Times New Roman"/>
          <w:szCs w:val="24"/>
        </w:rPr>
        <w:t>Ποιος δ</w:t>
      </w:r>
      <w:r w:rsidRPr="00673EBE">
        <w:rPr>
          <w:rFonts w:eastAsia="Times New Roman"/>
          <w:szCs w:val="24"/>
        </w:rPr>
        <w:t>ιαφώνησε στην Αίθουσα</w:t>
      </w:r>
      <w:r>
        <w:rPr>
          <w:rFonts w:eastAsia="Times New Roman"/>
          <w:szCs w:val="24"/>
        </w:rPr>
        <w:t>;</w:t>
      </w:r>
    </w:p>
    <w:p w14:paraId="03A7362E" w14:textId="77777777" w:rsidR="00E615E6" w:rsidRDefault="00720F21">
      <w:pPr>
        <w:spacing w:after="0" w:line="600" w:lineRule="auto"/>
        <w:ind w:firstLine="720"/>
        <w:jc w:val="both"/>
        <w:rPr>
          <w:rFonts w:eastAsia="Times New Roman"/>
          <w:b/>
          <w:szCs w:val="24"/>
        </w:rPr>
      </w:pPr>
      <w:r>
        <w:rPr>
          <w:rFonts w:eastAsia="Times New Roman"/>
          <w:b/>
          <w:szCs w:val="24"/>
        </w:rPr>
        <w:lastRenderedPageBreak/>
        <w:t>ΑΛΕΞ</w:t>
      </w:r>
      <w:r>
        <w:rPr>
          <w:rFonts w:eastAsia="Times New Roman"/>
          <w:b/>
          <w:szCs w:val="24"/>
        </w:rPr>
        <w:t>Η</w:t>
      </w:r>
      <w:r>
        <w:rPr>
          <w:rFonts w:eastAsia="Times New Roman"/>
          <w:b/>
          <w:szCs w:val="24"/>
        </w:rPr>
        <w:t>Σ ΧΑΡΙΤΣΗΣ</w:t>
      </w:r>
      <w:r w:rsidRPr="00731B7A">
        <w:rPr>
          <w:rFonts w:eastAsia="Times New Roman"/>
          <w:b/>
          <w:szCs w:val="24"/>
        </w:rPr>
        <w:t xml:space="preserve"> (</w:t>
      </w:r>
      <w:r>
        <w:rPr>
          <w:rFonts w:eastAsia="Times New Roman"/>
          <w:b/>
          <w:szCs w:val="24"/>
        </w:rPr>
        <w:t>Υπουργός Εσωτερικών)</w:t>
      </w:r>
      <w:r w:rsidRPr="00731B7A">
        <w:rPr>
          <w:rFonts w:eastAsia="Times New Roman"/>
          <w:b/>
          <w:szCs w:val="24"/>
        </w:rPr>
        <w:t>:</w:t>
      </w:r>
      <w:r>
        <w:rPr>
          <w:rFonts w:eastAsia="Times New Roman"/>
          <w:b/>
          <w:szCs w:val="24"/>
        </w:rPr>
        <w:t xml:space="preserve"> </w:t>
      </w:r>
      <w:r w:rsidRPr="00731B7A">
        <w:rPr>
          <w:rFonts w:eastAsia="Times New Roman"/>
          <w:szCs w:val="24"/>
        </w:rPr>
        <w:t>Μα, δεν μιλήσαμε</w:t>
      </w:r>
      <w:r>
        <w:rPr>
          <w:rFonts w:eastAsia="Times New Roman"/>
          <w:szCs w:val="24"/>
        </w:rPr>
        <w:t xml:space="preserve"> για το περιεχόμενο. Για τον χρόνο της ρύθμισης μιλήσαμε</w:t>
      </w:r>
      <w:r w:rsidRPr="00731B7A">
        <w:rPr>
          <w:rFonts w:eastAsia="Times New Roman"/>
          <w:szCs w:val="24"/>
        </w:rPr>
        <w:t>.</w:t>
      </w:r>
    </w:p>
    <w:p w14:paraId="03A7362F" w14:textId="77777777" w:rsidR="00E615E6" w:rsidRDefault="00720F21">
      <w:pPr>
        <w:spacing w:after="0" w:line="600" w:lineRule="auto"/>
        <w:ind w:firstLine="720"/>
        <w:jc w:val="both"/>
        <w:rPr>
          <w:rFonts w:eastAsia="Times New Roman"/>
          <w:szCs w:val="24"/>
        </w:rPr>
      </w:pPr>
      <w:r>
        <w:rPr>
          <w:rFonts w:eastAsia="Times New Roman"/>
          <w:b/>
          <w:szCs w:val="24"/>
        </w:rPr>
        <w:t xml:space="preserve">ΜΑΥΡΟΥΔΗΣ ΒΟΡΙΔΗΣ: </w:t>
      </w:r>
      <w:r w:rsidRPr="00731B7A">
        <w:rPr>
          <w:rFonts w:eastAsia="Times New Roman"/>
          <w:szCs w:val="24"/>
        </w:rPr>
        <w:t>Ναι, εδώ διαφωνούμε όμως</w:t>
      </w:r>
      <w:r>
        <w:rPr>
          <w:rFonts w:eastAsia="Times New Roman"/>
          <w:szCs w:val="24"/>
        </w:rPr>
        <w:t xml:space="preserve"> και έχε</w:t>
      </w:r>
      <w:r>
        <w:rPr>
          <w:rFonts w:eastAsia="Times New Roman"/>
          <w:szCs w:val="24"/>
        </w:rPr>
        <w:t xml:space="preserve">ι τεράστια σημασία στα εκλογικά ζητήματα να υπάρξει συναίνεση, διότι </w:t>
      </w:r>
      <w:r w:rsidRPr="00673EBE">
        <w:rPr>
          <w:rFonts w:eastAsia="Times New Roman"/>
          <w:szCs w:val="24"/>
        </w:rPr>
        <w:t>εκεί δεν μπορεί να σηκωθεί κάποιος και να σας πει ότι το κάνετε σκοπίμως</w:t>
      </w:r>
      <w:r>
        <w:rPr>
          <w:rFonts w:eastAsia="Times New Roman"/>
          <w:szCs w:val="24"/>
        </w:rPr>
        <w:t>.</w:t>
      </w:r>
      <w:r w:rsidRPr="00673EBE">
        <w:rPr>
          <w:rFonts w:eastAsia="Times New Roman"/>
          <w:szCs w:val="24"/>
        </w:rPr>
        <w:t xml:space="preserve"> Εμείς σας λέμε </w:t>
      </w:r>
      <w:r>
        <w:rPr>
          <w:rFonts w:eastAsia="Times New Roman"/>
          <w:szCs w:val="24"/>
        </w:rPr>
        <w:t>α</w:t>
      </w:r>
      <w:r w:rsidRPr="00673EBE">
        <w:rPr>
          <w:rFonts w:eastAsia="Times New Roman"/>
          <w:szCs w:val="24"/>
        </w:rPr>
        <w:t>υτό ακριβώς</w:t>
      </w:r>
      <w:r>
        <w:rPr>
          <w:rFonts w:eastAsia="Times New Roman"/>
          <w:szCs w:val="24"/>
        </w:rPr>
        <w:t>,</w:t>
      </w:r>
      <w:r w:rsidRPr="00673EBE">
        <w:rPr>
          <w:rFonts w:eastAsia="Times New Roman"/>
          <w:szCs w:val="24"/>
        </w:rPr>
        <w:t xml:space="preserve"> </w:t>
      </w:r>
      <w:r>
        <w:rPr>
          <w:rFonts w:eastAsia="Times New Roman"/>
          <w:szCs w:val="24"/>
        </w:rPr>
        <w:t>ότι</w:t>
      </w:r>
      <w:r w:rsidRPr="00673EBE">
        <w:rPr>
          <w:rFonts w:eastAsia="Times New Roman"/>
          <w:szCs w:val="24"/>
        </w:rPr>
        <w:t xml:space="preserve"> το κάνατε σκοπίμως</w:t>
      </w:r>
      <w:r>
        <w:rPr>
          <w:rFonts w:eastAsia="Times New Roman"/>
          <w:szCs w:val="24"/>
        </w:rPr>
        <w:t>.</w:t>
      </w:r>
      <w:r w:rsidRPr="00673EBE">
        <w:rPr>
          <w:rFonts w:eastAsia="Times New Roman"/>
          <w:szCs w:val="24"/>
        </w:rPr>
        <w:t xml:space="preserve"> Όταν υπήρχε ευρύτατη συμφωνία στην Αίθουσα για την κατάργηση της λίστας </w:t>
      </w:r>
      <w:r>
        <w:rPr>
          <w:rFonts w:eastAsia="Times New Roman"/>
          <w:szCs w:val="24"/>
        </w:rPr>
        <w:t xml:space="preserve">στις </w:t>
      </w:r>
      <w:r w:rsidRPr="00673EBE">
        <w:rPr>
          <w:rFonts w:eastAsia="Times New Roman"/>
          <w:szCs w:val="24"/>
        </w:rPr>
        <w:t xml:space="preserve">ευρωεκλογές και την επαναφορά του </w:t>
      </w:r>
      <w:r>
        <w:rPr>
          <w:rFonts w:eastAsia="Times New Roman"/>
          <w:szCs w:val="24"/>
        </w:rPr>
        <w:t>σ</w:t>
      </w:r>
      <w:r w:rsidRPr="00673EBE">
        <w:rPr>
          <w:rFonts w:eastAsia="Times New Roman"/>
          <w:szCs w:val="24"/>
        </w:rPr>
        <w:t xml:space="preserve">ταυρού και </w:t>
      </w:r>
      <w:r>
        <w:rPr>
          <w:rFonts w:eastAsia="Times New Roman"/>
          <w:szCs w:val="24"/>
        </w:rPr>
        <w:t>τη θεσμοθέτηση του σ</w:t>
      </w:r>
      <w:r w:rsidRPr="00673EBE">
        <w:rPr>
          <w:rFonts w:eastAsia="Times New Roman"/>
          <w:szCs w:val="24"/>
        </w:rPr>
        <w:t>ταυρού προτίμησης</w:t>
      </w:r>
      <w:r>
        <w:rPr>
          <w:rFonts w:eastAsia="Times New Roman"/>
          <w:szCs w:val="24"/>
        </w:rPr>
        <w:t>,</w:t>
      </w:r>
      <w:r w:rsidRPr="00673EBE">
        <w:rPr>
          <w:rFonts w:eastAsia="Times New Roman"/>
          <w:szCs w:val="24"/>
        </w:rPr>
        <w:t xml:space="preserve"> </w:t>
      </w:r>
      <w:r>
        <w:rPr>
          <w:rFonts w:eastAsia="Times New Roman"/>
          <w:szCs w:val="24"/>
        </w:rPr>
        <w:t>π</w:t>
      </w:r>
      <w:r w:rsidRPr="00673EBE">
        <w:rPr>
          <w:rFonts w:eastAsia="Times New Roman"/>
          <w:szCs w:val="24"/>
        </w:rPr>
        <w:t>οιος να το πει αυτό</w:t>
      </w:r>
      <w:r>
        <w:rPr>
          <w:rFonts w:eastAsia="Times New Roman"/>
          <w:szCs w:val="24"/>
        </w:rPr>
        <w:t>,</w:t>
      </w:r>
      <w:r w:rsidRPr="00673EBE">
        <w:rPr>
          <w:rFonts w:eastAsia="Times New Roman"/>
          <w:szCs w:val="24"/>
        </w:rPr>
        <w:t xml:space="preserve"> αφού υπήρχε συμφωνία των πολιτικών </w:t>
      </w:r>
      <w:r>
        <w:rPr>
          <w:rFonts w:eastAsia="Times New Roman"/>
          <w:szCs w:val="24"/>
        </w:rPr>
        <w:t>δ</w:t>
      </w:r>
      <w:r w:rsidRPr="00673EBE">
        <w:rPr>
          <w:rFonts w:eastAsia="Times New Roman"/>
          <w:szCs w:val="24"/>
        </w:rPr>
        <w:t>υνάμεων</w:t>
      </w:r>
      <w:r>
        <w:rPr>
          <w:rFonts w:eastAsia="Times New Roman"/>
          <w:szCs w:val="24"/>
        </w:rPr>
        <w:t>;</w:t>
      </w:r>
      <w:r w:rsidRPr="00673EBE">
        <w:rPr>
          <w:rFonts w:eastAsia="Times New Roman"/>
          <w:szCs w:val="24"/>
        </w:rPr>
        <w:t xml:space="preserve"> </w:t>
      </w:r>
    </w:p>
    <w:p w14:paraId="03A73630" w14:textId="77777777" w:rsidR="00E615E6" w:rsidRDefault="00720F21">
      <w:pPr>
        <w:spacing w:after="0" w:line="600" w:lineRule="auto"/>
        <w:ind w:firstLine="720"/>
        <w:jc w:val="both"/>
        <w:rPr>
          <w:rFonts w:eastAsia="Times New Roman"/>
          <w:szCs w:val="24"/>
        </w:rPr>
      </w:pPr>
      <w:r w:rsidRPr="00673EBE">
        <w:rPr>
          <w:rFonts w:eastAsia="Times New Roman"/>
          <w:szCs w:val="24"/>
        </w:rPr>
        <w:t xml:space="preserve">Άρα εδώ </w:t>
      </w:r>
      <w:r>
        <w:rPr>
          <w:rFonts w:eastAsia="Times New Roman"/>
          <w:szCs w:val="24"/>
        </w:rPr>
        <w:t>ποια</w:t>
      </w:r>
      <w:r w:rsidRPr="00673EBE">
        <w:rPr>
          <w:rFonts w:eastAsia="Times New Roman"/>
          <w:szCs w:val="24"/>
        </w:rPr>
        <w:t xml:space="preserve"> είναι η απάν</w:t>
      </w:r>
      <w:r w:rsidRPr="00673EBE">
        <w:rPr>
          <w:rFonts w:eastAsia="Times New Roman"/>
          <w:szCs w:val="24"/>
        </w:rPr>
        <w:t xml:space="preserve">τηση που έχετε να μας </w:t>
      </w:r>
      <w:r>
        <w:rPr>
          <w:rFonts w:eastAsia="Times New Roman"/>
          <w:szCs w:val="24"/>
        </w:rPr>
        <w:t>δώσετε;</w:t>
      </w:r>
      <w:r w:rsidRPr="00673EBE">
        <w:rPr>
          <w:rFonts w:eastAsia="Times New Roman"/>
          <w:szCs w:val="24"/>
        </w:rPr>
        <w:t xml:space="preserve"> Όσο για τα λοιπά δεν θέλω</w:t>
      </w:r>
      <w:r>
        <w:rPr>
          <w:rFonts w:eastAsia="Times New Roman"/>
          <w:szCs w:val="24"/>
        </w:rPr>
        <w:t>...</w:t>
      </w:r>
    </w:p>
    <w:p w14:paraId="03A73631" w14:textId="77777777" w:rsidR="00E615E6" w:rsidRDefault="00720F21">
      <w:pPr>
        <w:spacing w:after="0" w:line="600" w:lineRule="auto"/>
        <w:ind w:firstLine="720"/>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Σας παρακαλώ να ολοκληρώσετε με αυτό, κύριε Βορίδη.</w:t>
      </w:r>
    </w:p>
    <w:p w14:paraId="03A73632" w14:textId="77777777" w:rsidR="00E615E6" w:rsidRDefault="00720F21">
      <w:pPr>
        <w:spacing w:after="0" w:line="600" w:lineRule="auto"/>
        <w:ind w:firstLine="720"/>
        <w:jc w:val="both"/>
        <w:rPr>
          <w:rFonts w:eastAsia="Times New Roman"/>
          <w:szCs w:val="24"/>
        </w:rPr>
      </w:pPr>
      <w:r>
        <w:rPr>
          <w:rFonts w:eastAsia="Times New Roman"/>
          <w:b/>
          <w:szCs w:val="24"/>
        </w:rPr>
        <w:lastRenderedPageBreak/>
        <w:t xml:space="preserve">ΜΑΥΡΟΥΔΗΣ ΒΟΡΙΔΗΣ: </w:t>
      </w:r>
      <w:r>
        <w:rPr>
          <w:rFonts w:eastAsia="Times New Roman"/>
          <w:szCs w:val="24"/>
        </w:rPr>
        <w:t xml:space="preserve">Ολοκληρώνω, κύριε Πρόεδρε, </w:t>
      </w:r>
      <w:r w:rsidRPr="00673EBE">
        <w:rPr>
          <w:rFonts w:eastAsia="Times New Roman"/>
          <w:szCs w:val="24"/>
        </w:rPr>
        <w:t>παρ</w:t>
      </w:r>
      <w:r>
        <w:rPr>
          <w:rFonts w:eastAsia="Times New Roman"/>
          <w:szCs w:val="24"/>
        </w:rPr>
        <w:t xml:space="preserve">’ </w:t>
      </w:r>
      <w:r w:rsidRPr="00673EBE">
        <w:rPr>
          <w:rFonts w:eastAsia="Times New Roman"/>
          <w:szCs w:val="24"/>
        </w:rPr>
        <w:t>ότι χάνω την ευκαιρία να κάνω μία νομική ανάλυση της επικαλο</w:t>
      </w:r>
      <w:r w:rsidRPr="00673EBE">
        <w:rPr>
          <w:rFonts w:eastAsia="Times New Roman"/>
          <w:szCs w:val="24"/>
        </w:rPr>
        <w:t>ύμενη</w:t>
      </w:r>
      <w:r>
        <w:rPr>
          <w:rFonts w:eastAsia="Times New Roman"/>
          <w:szCs w:val="24"/>
        </w:rPr>
        <w:t>ς</w:t>
      </w:r>
      <w:r w:rsidRPr="00673EBE">
        <w:rPr>
          <w:rFonts w:eastAsia="Times New Roman"/>
          <w:szCs w:val="24"/>
        </w:rPr>
        <w:t xml:space="preserve"> </w:t>
      </w:r>
      <w:r>
        <w:rPr>
          <w:rFonts w:eastAsia="Times New Roman"/>
          <w:szCs w:val="24"/>
        </w:rPr>
        <w:t>από τον κύριο Υπουργό αποφάσεως του</w:t>
      </w:r>
      <w:r w:rsidRPr="00673EBE">
        <w:rPr>
          <w:rFonts w:eastAsia="Times New Roman"/>
          <w:szCs w:val="24"/>
        </w:rPr>
        <w:t xml:space="preserve"> Συμβουλίου της Επικρατείας</w:t>
      </w:r>
      <w:r>
        <w:rPr>
          <w:rFonts w:eastAsia="Times New Roman"/>
          <w:szCs w:val="24"/>
        </w:rPr>
        <w:t>.</w:t>
      </w:r>
    </w:p>
    <w:p w14:paraId="03A73633" w14:textId="77777777" w:rsidR="00E615E6" w:rsidRDefault="00720F21">
      <w:pPr>
        <w:spacing w:after="0" w:line="600" w:lineRule="auto"/>
        <w:ind w:firstLine="720"/>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Δεν είναι η ώρα τώρα.</w:t>
      </w:r>
    </w:p>
    <w:p w14:paraId="03A73634" w14:textId="77777777" w:rsidR="00E615E6" w:rsidRDefault="00720F21">
      <w:pPr>
        <w:spacing w:after="0" w:line="600" w:lineRule="auto"/>
        <w:ind w:firstLine="720"/>
        <w:jc w:val="both"/>
        <w:rPr>
          <w:rFonts w:eastAsia="Times New Roman"/>
          <w:szCs w:val="24"/>
        </w:rPr>
      </w:pPr>
      <w:r>
        <w:rPr>
          <w:rFonts w:eastAsia="Times New Roman"/>
          <w:b/>
          <w:szCs w:val="24"/>
        </w:rPr>
        <w:t xml:space="preserve">ΜΑΥΡΟΥΔΗΣ ΒΟΡΙΔΗΣ: </w:t>
      </w:r>
      <w:r>
        <w:rPr>
          <w:rFonts w:eastAsia="Times New Roman"/>
          <w:szCs w:val="24"/>
        </w:rPr>
        <w:t xml:space="preserve">Ναι, </w:t>
      </w:r>
      <w:r w:rsidRPr="00673EBE">
        <w:rPr>
          <w:rFonts w:eastAsia="Times New Roman"/>
          <w:szCs w:val="24"/>
        </w:rPr>
        <w:t>δεν έχει σχέση με το θέμα τώρα</w:t>
      </w:r>
      <w:r>
        <w:rPr>
          <w:rFonts w:eastAsia="Times New Roman"/>
          <w:szCs w:val="24"/>
        </w:rPr>
        <w:t>,</w:t>
      </w:r>
      <w:r w:rsidRPr="00673EBE">
        <w:rPr>
          <w:rFonts w:eastAsia="Times New Roman"/>
          <w:szCs w:val="24"/>
        </w:rPr>
        <w:t xml:space="preserve"> ρυθμίζει ένα άλλο θέμα αυτό</w:t>
      </w:r>
      <w:r>
        <w:rPr>
          <w:rFonts w:eastAsia="Times New Roman"/>
          <w:szCs w:val="24"/>
        </w:rPr>
        <w:t>. Αλλά το</w:t>
      </w:r>
      <w:r w:rsidRPr="00673EBE">
        <w:rPr>
          <w:rFonts w:eastAsia="Times New Roman"/>
          <w:szCs w:val="24"/>
        </w:rPr>
        <w:t xml:space="preserve"> λέω</w:t>
      </w:r>
      <w:r>
        <w:rPr>
          <w:rFonts w:eastAsia="Times New Roman"/>
          <w:szCs w:val="24"/>
        </w:rPr>
        <w:t>,</w:t>
      </w:r>
      <w:r w:rsidRPr="00673EBE">
        <w:rPr>
          <w:rFonts w:eastAsia="Times New Roman"/>
          <w:szCs w:val="24"/>
        </w:rPr>
        <w:t xml:space="preserve"> γιατί ξέρετε δίνονται διάφορες </w:t>
      </w:r>
      <w:r w:rsidRPr="00673EBE">
        <w:rPr>
          <w:rFonts w:eastAsia="Times New Roman"/>
          <w:szCs w:val="24"/>
        </w:rPr>
        <w:t>αποφάσεις</w:t>
      </w:r>
      <w:r>
        <w:rPr>
          <w:rFonts w:eastAsia="Times New Roman"/>
          <w:szCs w:val="24"/>
        </w:rPr>
        <w:t>.</w:t>
      </w:r>
    </w:p>
    <w:p w14:paraId="03A73635" w14:textId="77777777" w:rsidR="00E615E6" w:rsidRDefault="00720F21">
      <w:pPr>
        <w:spacing w:after="0" w:line="600" w:lineRule="auto"/>
        <w:ind w:firstLine="720"/>
        <w:jc w:val="both"/>
        <w:rPr>
          <w:rFonts w:eastAsia="Times New Roman"/>
          <w:szCs w:val="24"/>
        </w:rPr>
      </w:pPr>
      <w:r>
        <w:rPr>
          <w:rFonts w:eastAsia="Times New Roman"/>
          <w:szCs w:val="24"/>
        </w:rPr>
        <w:t>Λ</w:t>
      </w:r>
      <w:r w:rsidRPr="00673EBE">
        <w:rPr>
          <w:rFonts w:eastAsia="Times New Roman"/>
          <w:szCs w:val="24"/>
        </w:rPr>
        <w:t>έω</w:t>
      </w:r>
      <w:r>
        <w:rPr>
          <w:rFonts w:eastAsia="Times New Roman"/>
          <w:szCs w:val="24"/>
        </w:rPr>
        <w:t>,</w:t>
      </w:r>
      <w:r w:rsidRPr="00673EBE">
        <w:rPr>
          <w:rFonts w:eastAsia="Times New Roman"/>
          <w:szCs w:val="24"/>
        </w:rPr>
        <w:t xml:space="preserve"> λοιπόν </w:t>
      </w:r>
      <w:r>
        <w:rPr>
          <w:rFonts w:eastAsia="Times New Roman"/>
          <w:szCs w:val="24"/>
        </w:rPr>
        <w:t>-</w:t>
      </w:r>
      <w:r w:rsidRPr="00673EBE">
        <w:rPr>
          <w:rFonts w:eastAsia="Times New Roman"/>
          <w:szCs w:val="24"/>
        </w:rPr>
        <w:t>και τελειώνω</w:t>
      </w:r>
      <w:r>
        <w:rPr>
          <w:rFonts w:eastAsia="Times New Roman"/>
          <w:szCs w:val="24"/>
        </w:rPr>
        <w:t>,</w:t>
      </w:r>
      <w:r w:rsidRPr="00673EBE">
        <w:rPr>
          <w:rFonts w:eastAsia="Times New Roman"/>
          <w:szCs w:val="24"/>
        </w:rPr>
        <w:t xml:space="preserve"> κύριε Πρόεδρε</w:t>
      </w:r>
      <w:r>
        <w:rPr>
          <w:rFonts w:eastAsia="Times New Roman"/>
          <w:szCs w:val="24"/>
        </w:rPr>
        <w:t>, κι</w:t>
      </w:r>
      <w:r w:rsidRPr="00673EBE">
        <w:rPr>
          <w:rFonts w:eastAsia="Times New Roman"/>
          <w:szCs w:val="24"/>
        </w:rPr>
        <w:t xml:space="preserve"> ευχαριστώ πάρα πολύ</w:t>
      </w:r>
      <w:r>
        <w:rPr>
          <w:rFonts w:eastAsia="Times New Roman"/>
          <w:szCs w:val="24"/>
        </w:rPr>
        <w:t>-</w:t>
      </w:r>
      <w:r w:rsidRPr="00673EBE">
        <w:rPr>
          <w:rFonts w:eastAsia="Times New Roman"/>
          <w:szCs w:val="24"/>
        </w:rPr>
        <w:t xml:space="preserve"> ότι ως προς τα μείζονα δεν </w:t>
      </w:r>
      <w:r>
        <w:rPr>
          <w:rFonts w:eastAsia="Times New Roman"/>
          <w:szCs w:val="24"/>
        </w:rPr>
        <w:t>μας</w:t>
      </w:r>
      <w:r w:rsidRPr="00673EBE">
        <w:rPr>
          <w:rFonts w:eastAsia="Times New Roman"/>
          <w:szCs w:val="24"/>
        </w:rPr>
        <w:t xml:space="preserve"> έχετε πει τίποτα</w:t>
      </w:r>
      <w:r>
        <w:rPr>
          <w:rFonts w:eastAsia="Times New Roman"/>
          <w:szCs w:val="24"/>
        </w:rPr>
        <w:t>. Κ</w:t>
      </w:r>
      <w:r w:rsidRPr="00673EBE">
        <w:rPr>
          <w:rFonts w:eastAsia="Times New Roman"/>
          <w:szCs w:val="24"/>
        </w:rPr>
        <w:t xml:space="preserve">αι δεν μας έχετε πει και </w:t>
      </w:r>
      <w:r>
        <w:rPr>
          <w:rFonts w:eastAsia="Times New Roman"/>
          <w:szCs w:val="24"/>
        </w:rPr>
        <w:t>άλλα. Δ</w:t>
      </w:r>
      <w:r w:rsidRPr="00673EBE">
        <w:rPr>
          <w:rFonts w:eastAsia="Times New Roman"/>
          <w:szCs w:val="24"/>
        </w:rPr>
        <w:t>εν μας έχετε πει λόγ</w:t>
      </w:r>
      <w:r>
        <w:rPr>
          <w:rFonts w:eastAsia="Times New Roman"/>
          <w:szCs w:val="24"/>
        </w:rPr>
        <w:t>ου χάρ</w:t>
      </w:r>
      <w:r>
        <w:rPr>
          <w:rFonts w:eastAsia="Times New Roman"/>
          <w:szCs w:val="24"/>
        </w:rPr>
        <w:t>ιν</w:t>
      </w:r>
      <w:r>
        <w:rPr>
          <w:rFonts w:eastAsia="Times New Roman"/>
          <w:szCs w:val="24"/>
        </w:rPr>
        <w:t xml:space="preserve"> πώ</w:t>
      </w:r>
      <w:r w:rsidRPr="00673EBE">
        <w:rPr>
          <w:rFonts w:eastAsia="Times New Roman"/>
          <w:szCs w:val="24"/>
        </w:rPr>
        <w:t xml:space="preserve">ς θα </w:t>
      </w:r>
      <w:r>
        <w:rPr>
          <w:rFonts w:eastAsia="Times New Roman"/>
          <w:szCs w:val="24"/>
        </w:rPr>
        <w:t>παντρέψετε</w:t>
      </w:r>
      <w:r w:rsidRPr="00673EBE">
        <w:rPr>
          <w:rFonts w:eastAsia="Times New Roman"/>
          <w:szCs w:val="24"/>
        </w:rPr>
        <w:t xml:space="preserve"> κάλπες ευρωεκλογών </w:t>
      </w:r>
      <w:r>
        <w:rPr>
          <w:rFonts w:eastAsia="Times New Roman"/>
          <w:szCs w:val="24"/>
        </w:rPr>
        <w:t>με κάλπες</w:t>
      </w:r>
      <w:r w:rsidRPr="00673EBE">
        <w:rPr>
          <w:rFonts w:eastAsia="Times New Roman"/>
          <w:szCs w:val="24"/>
        </w:rPr>
        <w:t xml:space="preserve"> </w:t>
      </w:r>
      <w:proofErr w:type="spellStart"/>
      <w:r w:rsidRPr="00673EBE">
        <w:rPr>
          <w:rFonts w:eastAsia="Times New Roman"/>
          <w:szCs w:val="24"/>
        </w:rPr>
        <w:t>αυτοδιοικητικές</w:t>
      </w:r>
      <w:proofErr w:type="spellEnd"/>
      <w:r w:rsidRPr="00673EBE">
        <w:rPr>
          <w:rFonts w:eastAsia="Times New Roman"/>
          <w:szCs w:val="24"/>
        </w:rPr>
        <w:t xml:space="preserve"> που έ</w:t>
      </w:r>
      <w:r w:rsidRPr="00673EBE">
        <w:rPr>
          <w:rFonts w:eastAsia="Times New Roman"/>
          <w:szCs w:val="24"/>
        </w:rPr>
        <w:t>χουν διαφορετικά πολιτικά χαρακτηριστικά</w:t>
      </w:r>
      <w:r>
        <w:rPr>
          <w:rFonts w:eastAsia="Times New Roman"/>
          <w:szCs w:val="24"/>
        </w:rPr>
        <w:t>. Θα πάτε να βάλετε μέσα στο ίδιο</w:t>
      </w:r>
      <w:r w:rsidRPr="00673EBE">
        <w:rPr>
          <w:rFonts w:eastAsia="Times New Roman"/>
          <w:szCs w:val="24"/>
        </w:rPr>
        <w:t xml:space="preserve"> εκλογικό τμήμα κάλπες που έχουν διαφορετικά πολιτικά χαρακτηριστικά</w:t>
      </w:r>
      <w:r>
        <w:rPr>
          <w:rFonts w:eastAsia="Times New Roman"/>
          <w:szCs w:val="24"/>
        </w:rPr>
        <w:t>.</w:t>
      </w:r>
    </w:p>
    <w:p w14:paraId="03A73636" w14:textId="77777777" w:rsidR="00E615E6" w:rsidRDefault="00720F21">
      <w:pPr>
        <w:spacing w:after="0" w:line="600" w:lineRule="auto"/>
        <w:ind w:firstLine="720"/>
        <w:jc w:val="both"/>
        <w:rPr>
          <w:rFonts w:eastAsia="Times New Roman"/>
          <w:b/>
          <w:szCs w:val="24"/>
        </w:rPr>
      </w:pPr>
      <w:r>
        <w:rPr>
          <w:rFonts w:eastAsia="Times New Roman"/>
          <w:b/>
          <w:szCs w:val="24"/>
        </w:rPr>
        <w:t>ΑΛΕΞ</w:t>
      </w:r>
      <w:r>
        <w:rPr>
          <w:rFonts w:eastAsia="Times New Roman"/>
          <w:b/>
          <w:szCs w:val="24"/>
        </w:rPr>
        <w:t>Η</w:t>
      </w:r>
      <w:r>
        <w:rPr>
          <w:rFonts w:eastAsia="Times New Roman"/>
          <w:b/>
          <w:szCs w:val="24"/>
        </w:rPr>
        <w:t>Σ ΧΑΡΙΤΣΗΣ</w:t>
      </w:r>
      <w:r w:rsidRPr="00053D24">
        <w:rPr>
          <w:rFonts w:eastAsia="Times New Roman"/>
          <w:b/>
          <w:szCs w:val="24"/>
        </w:rPr>
        <w:t xml:space="preserve"> (</w:t>
      </w:r>
      <w:r>
        <w:rPr>
          <w:rFonts w:eastAsia="Times New Roman"/>
          <w:b/>
          <w:szCs w:val="24"/>
        </w:rPr>
        <w:t>Υπουργός Εσωτερικών)</w:t>
      </w:r>
      <w:r w:rsidRPr="00053D24">
        <w:rPr>
          <w:rFonts w:eastAsia="Times New Roman"/>
          <w:b/>
          <w:szCs w:val="24"/>
        </w:rPr>
        <w:t>:</w:t>
      </w:r>
      <w:r>
        <w:rPr>
          <w:rFonts w:eastAsia="Times New Roman"/>
          <w:b/>
          <w:szCs w:val="24"/>
        </w:rPr>
        <w:t xml:space="preserve"> </w:t>
      </w:r>
      <w:r w:rsidRPr="00053D24">
        <w:rPr>
          <w:rFonts w:eastAsia="Times New Roman"/>
          <w:szCs w:val="24"/>
        </w:rPr>
        <w:t>Θα με τρελάνετε τώρα; Το 2014 έτσι δεν έγινε;</w:t>
      </w:r>
      <w:r>
        <w:rPr>
          <w:rFonts w:eastAsia="Times New Roman"/>
          <w:szCs w:val="24"/>
        </w:rPr>
        <w:t xml:space="preserve"> Δεν έγιναν οι </w:t>
      </w:r>
      <w:proofErr w:type="spellStart"/>
      <w:r>
        <w:rPr>
          <w:rFonts w:eastAsia="Times New Roman"/>
          <w:szCs w:val="24"/>
        </w:rPr>
        <w:t>αυτοδιοικητικές</w:t>
      </w:r>
      <w:proofErr w:type="spellEnd"/>
      <w:r>
        <w:rPr>
          <w:rFonts w:eastAsia="Times New Roman"/>
          <w:szCs w:val="24"/>
        </w:rPr>
        <w:t xml:space="preserve"> με τις ευρωεκλογές στο ίδιο εκλογικό τμήμα;</w:t>
      </w:r>
    </w:p>
    <w:p w14:paraId="03A73637" w14:textId="77777777" w:rsidR="00E615E6" w:rsidRDefault="00720F21">
      <w:pPr>
        <w:spacing w:after="0" w:line="600" w:lineRule="auto"/>
        <w:ind w:firstLine="720"/>
        <w:jc w:val="both"/>
        <w:rPr>
          <w:rFonts w:eastAsia="Times New Roman"/>
          <w:szCs w:val="24"/>
        </w:rPr>
      </w:pPr>
      <w:r>
        <w:rPr>
          <w:rFonts w:eastAsia="Times New Roman"/>
          <w:b/>
          <w:szCs w:val="24"/>
        </w:rPr>
        <w:lastRenderedPageBreak/>
        <w:t>ΜΑΥΡΟΥΔΗΣ ΒΟΡΙΔΗΣ:</w:t>
      </w:r>
      <w:r w:rsidRPr="00053D24">
        <w:rPr>
          <w:rFonts w:eastAsia="Times New Roman"/>
          <w:szCs w:val="24"/>
        </w:rPr>
        <w:t xml:space="preserve"> Με τη διαφορά ότι εκεί ήταν ένα εκλογικό τμήμα, </w:t>
      </w:r>
      <w:r>
        <w:rPr>
          <w:rFonts w:eastAsia="Times New Roman"/>
          <w:szCs w:val="24"/>
        </w:rPr>
        <w:t xml:space="preserve">ενώ </w:t>
      </w:r>
      <w:r w:rsidRPr="00053D24">
        <w:rPr>
          <w:rFonts w:eastAsia="Times New Roman"/>
          <w:szCs w:val="24"/>
        </w:rPr>
        <w:t>τώρα βάζετε</w:t>
      </w:r>
      <w:r>
        <w:rPr>
          <w:rFonts w:eastAsia="Times New Roman"/>
          <w:szCs w:val="24"/>
        </w:rPr>
        <w:t xml:space="preserve"> δ</w:t>
      </w:r>
      <w:r>
        <w:rPr>
          <w:rFonts w:eastAsia="Times New Roman"/>
          <w:szCs w:val="24"/>
        </w:rPr>
        <w:t>ύ</w:t>
      </w:r>
      <w:r>
        <w:rPr>
          <w:rFonts w:eastAsia="Times New Roman"/>
          <w:szCs w:val="24"/>
        </w:rPr>
        <w:t xml:space="preserve">ο εκλογικά τμήματα, 251 </w:t>
      </w:r>
      <w:r>
        <w:rPr>
          <w:rFonts w:eastAsia="Times New Roman"/>
          <w:szCs w:val="24"/>
        </w:rPr>
        <w:t>Α</w:t>
      </w:r>
      <w:r>
        <w:rPr>
          <w:rFonts w:eastAsia="Times New Roman"/>
          <w:szCs w:val="24"/>
        </w:rPr>
        <w:t xml:space="preserve">΄, 251 </w:t>
      </w:r>
      <w:r>
        <w:rPr>
          <w:rFonts w:eastAsia="Times New Roman"/>
          <w:szCs w:val="24"/>
        </w:rPr>
        <w:t>Β</w:t>
      </w:r>
      <w:r>
        <w:rPr>
          <w:rFonts w:eastAsia="Times New Roman"/>
          <w:szCs w:val="24"/>
        </w:rPr>
        <w:t>΄.</w:t>
      </w:r>
    </w:p>
    <w:p w14:paraId="03A73638" w14:textId="77777777" w:rsidR="00E615E6" w:rsidRDefault="00720F21">
      <w:pPr>
        <w:spacing w:after="0" w:line="600" w:lineRule="auto"/>
        <w:ind w:firstLine="720"/>
        <w:jc w:val="both"/>
        <w:rPr>
          <w:rFonts w:eastAsia="Times New Roman"/>
          <w:szCs w:val="24"/>
        </w:rPr>
      </w:pPr>
      <w:r w:rsidRPr="00053D24">
        <w:rPr>
          <w:rFonts w:eastAsia="Times New Roman"/>
          <w:szCs w:val="24"/>
        </w:rPr>
        <w:t xml:space="preserve">Άρα </w:t>
      </w:r>
      <w:r w:rsidRPr="00673EBE">
        <w:rPr>
          <w:rFonts w:eastAsia="Times New Roman"/>
          <w:szCs w:val="24"/>
        </w:rPr>
        <w:t xml:space="preserve">ξαναλέω </w:t>
      </w:r>
      <w:r>
        <w:rPr>
          <w:rFonts w:eastAsia="Times New Roman"/>
          <w:szCs w:val="24"/>
        </w:rPr>
        <w:t xml:space="preserve">ότι </w:t>
      </w:r>
      <w:r w:rsidRPr="00673EBE">
        <w:rPr>
          <w:rFonts w:eastAsia="Times New Roman"/>
          <w:szCs w:val="24"/>
        </w:rPr>
        <w:t>διακινδυνεύετ</w:t>
      </w:r>
      <w:r>
        <w:rPr>
          <w:rFonts w:eastAsia="Times New Roman"/>
          <w:szCs w:val="24"/>
        </w:rPr>
        <w:t>ε</w:t>
      </w:r>
      <w:r w:rsidRPr="00673EBE">
        <w:rPr>
          <w:rFonts w:eastAsia="Times New Roman"/>
          <w:szCs w:val="24"/>
        </w:rPr>
        <w:t xml:space="preserve"> μόνο και μόνο για να υπηρετήσ</w:t>
      </w:r>
      <w:r w:rsidRPr="00673EBE">
        <w:rPr>
          <w:rFonts w:eastAsia="Times New Roman"/>
          <w:szCs w:val="24"/>
        </w:rPr>
        <w:t xml:space="preserve">ετε </w:t>
      </w:r>
      <w:r>
        <w:rPr>
          <w:rFonts w:eastAsia="Times New Roman"/>
          <w:szCs w:val="24"/>
        </w:rPr>
        <w:t xml:space="preserve">εκλογικούς </w:t>
      </w:r>
      <w:r w:rsidRPr="00673EBE">
        <w:rPr>
          <w:rFonts w:eastAsia="Times New Roman"/>
          <w:szCs w:val="24"/>
        </w:rPr>
        <w:t>σχεδιασμ</w:t>
      </w:r>
      <w:r>
        <w:rPr>
          <w:rFonts w:eastAsia="Times New Roman"/>
          <w:szCs w:val="24"/>
        </w:rPr>
        <w:t>ού</w:t>
      </w:r>
      <w:r w:rsidRPr="00673EBE">
        <w:rPr>
          <w:rFonts w:eastAsia="Times New Roman"/>
          <w:szCs w:val="24"/>
        </w:rPr>
        <w:t>ς που δεν πρόκειται να σας δ</w:t>
      </w:r>
      <w:r>
        <w:rPr>
          <w:rFonts w:eastAsia="Times New Roman"/>
          <w:szCs w:val="24"/>
        </w:rPr>
        <w:t>ιασώσουν.</w:t>
      </w:r>
    </w:p>
    <w:p w14:paraId="03A73639" w14:textId="77777777" w:rsidR="00E615E6" w:rsidRDefault="00720F21">
      <w:pPr>
        <w:spacing w:after="0" w:line="600" w:lineRule="auto"/>
        <w:ind w:firstLine="720"/>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Ευχαριστούμε, κύριε Βορίδη.</w:t>
      </w:r>
    </w:p>
    <w:p w14:paraId="03A7363A" w14:textId="77777777" w:rsidR="00E615E6" w:rsidRDefault="00720F21">
      <w:pPr>
        <w:spacing w:after="0" w:line="600" w:lineRule="auto"/>
        <w:ind w:firstLine="720"/>
        <w:jc w:val="both"/>
        <w:rPr>
          <w:rFonts w:eastAsia="Times New Roman"/>
          <w:szCs w:val="24"/>
        </w:rPr>
      </w:pPr>
      <w:r>
        <w:rPr>
          <w:rFonts w:eastAsia="Times New Roman"/>
          <w:szCs w:val="24"/>
        </w:rPr>
        <w:t xml:space="preserve">Τον λόγο έχει τώρα </w:t>
      </w:r>
      <w:r w:rsidRPr="00673EBE">
        <w:rPr>
          <w:rFonts w:eastAsia="Times New Roman"/>
          <w:szCs w:val="24"/>
        </w:rPr>
        <w:t>η κ</w:t>
      </w:r>
      <w:r>
        <w:rPr>
          <w:rFonts w:eastAsia="Times New Roman"/>
          <w:szCs w:val="24"/>
        </w:rPr>
        <w:t>.</w:t>
      </w:r>
      <w:r w:rsidRPr="00673EBE">
        <w:rPr>
          <w:rFonts w:eastAsia="Times New Roman"/>
          <w:szCs w:val="24"/>
        </w:rPr>
        <w:t xml:space="preserve"> </w:t>
      </w:r>
      <w:proofErr w:type="spellStart"/>
      <w:r w:rsidRPr="00673EBE">
        <w:rPr>
          <w:rFonts w:eastAsia="Times New Roman"/>
          <w:szCs w:val="24"/>
        </w:rPr>
        <w:t>Χριστοφιλοπούλου</w:t>
      </w:r>
      <w:proofErr w:type="spellEnd"/>
      <w:r>
        <w:rPr>
          <w:rFonts w:eastAsia="Times New Roman"/>
          <w:szCs w:val="24"/>
        </w:rPr>
        <w:t xml:space="preserve"> για τρία </w:t>
      </w:r>
      <w:r w:rsidRPr="00673EBE">
        <w:rPr>
          <w:rFonts w:eastAsia="Times New Roman"/>
          <w:szCs w:val="24"/>
        </w:rPr>
        <w:t>λεπτά</w:t>
      </w:r>
      <w:r>
        <w:rPr>
          <w:rFonts w:eastAsia="Times New Roman"/>
          <w:szCs w:val="24"/>
        </w:rPr>
        <w:t>,</w:t>
      </w:r>
      <w:r w:rsidRPr="00673EBE">
        <w:rPr>
          <w:rFonts w:eastAsia="Times New Roman"/>
          <w:szCs w:val="24"/>
        </w:rPr>
        <w:t xml:space="preserve"> με ανοχή</w:t>
      </w:r>
      <w:r>
        <w:rPr>
          <w:rFonts w:eastAsia="Times New Roman"/>
          <w:szCs w:val="24"/>
        </w:rPr>
        <w:t>.</w:t>
      </w:r>
    </w:p>
    <w:p w14:paraId="03A7363B" w14:textId="77777777" w:rsidR="00E615E6" w:rsidRDefault="00720F21">
      <w:pPr>
        <w:spacing w:after="0" w:line="600" w:lineRule="auto"/>
        <w:ind w:firstLine="720"/>
        <w:jc w:val="both"/>
        <w:rPr>
          <w:rFonts w:eastAsia="Times New Roman"/>
          <w:szCs w:val="24"/>
        </w:rPr>
      </w:pPr>
      <w:r w:rsidRPr="00053D24">
        <w:rPr>
          <w:rFonts w:eastAsia="Times New Roman"/>
          <w:b/>
          <w:szCs w:val="24"/>
        </w:rPr>
        <w:t>ΠΑΡΑΣΚΕΥΗ ΧΡΙΣΤΟΦΙΛΟΠΟΥΛΟΥ:</w:t>
      </w:r>
      <w:r w:rsidRPr="00673EBE">
        <w:rPr>
          <w:rFonts w:eastAsia="Times New Roman"/>
          <w:szCs w:val="24"/>
        </w:rPr>
        <w:t xml:space="preserve"> Ευχαριστώ</w:t>
      </w:r>
      <w:r w:rsidRPr="00053D24">
        <w:rPr>
          <w:rFonts w:eastAsia="Times New Roman"/>
          <w:szCs w:val="24"/>
        </w:rPr>
        <w:t>,</w:t>
      </w:r>
      <w:r w:rsidRPr="00673EBE">
        <w:rPr>
          <w:rFonts w:eastAsia="Times New Roman"/>
          <w:szCs w:val="24"/>
        </w:rPr>
        <w:t xml:space="preserve"> κύριε Πρόεδρε</w:t>
      </w:r>
      <w:r w:rsidRPr="00053D24">
        <w:rPr>
          <w:rFonts w:eastAsia="Times New Roman"/>
          <w:szCs w:val="24"/>
        </w:rPr>
        <w:t>.</w:t>
      </w:r>
    </w:p>
    <w:p w14:paraId="03A7363C" w14:textId="77777777" w:rsidR="00E615E6" w:rsidRDefault="00720F21">
      <w:pPr>
        <w:spacing w:after="0" w:line="600" w:lineRule="auto"/>
        <w:ind w:firstLine="720"/>
        <w:jc w:val="both"/>
        <w:rPr>
          <w:rFonts w:eastAsia="Times New Roman"/>
          <w:szCs w:val="24"/>
        </w:rPr>
      </w:pPr>
      <w:r w:rsidRPr="00673EBE">
        <w:rPr>
          <w:rFonts w:eastAsia="Times New Roman"/>
          <w:szCs w:val="24"/>
        </w:rPr>
        <w:t>Κατ</w:t>
      </w:r>
      <w:r>
        <w:rPr>
          <w:rFonts w:eastAsia="Times New Roman"/>
          <w:szCs w:val="24"/>
        </w:rPr>
        <w:t xml:space="preserve">’ </w:t>
      </w:r>
      <w:r w:rsidRPr="00673EBE">
        <w:rPr>
          <w:rFonts w:eastAsia="Times New Roman"/>
          <w:szCs w:val="24"/>
        </w:rPr>
        <w:t>αρχ</w:t>
      </w:r>
      <w:r>
        <w:rPr>
          <w:rFonts w:eastAsia="Times New Roman"/>
          <w:szCs w:val="24"/>
        </w:rPr>
        <w:t>άς</w:t>
      </w:r>
      <w:r w:rsidRPr="00053D24">
        <w:rPr>
          <w:rFonts w:eastAsia="Times New Roman"/>
          <w:szCs w:val="24"/>
        </w:rPr>
        <w:t>,</w:t>
      </w:r>
      <w:r>
        <w:rPr>
          <w:rFonts w:eastAsia="Times New Roman"/>
          <w:szCs w:val="24"/>
        </w:rPr>
        <w:t xml:space="preserve"> κύριε Υπουργέ,</w:t>
      </w:r>
      <w:r w:rsidRPr="00673EBE">
        <w:rPr>
          <w:rFonts w:eastAsia="Times New Roman"/>
          <w:szCs w:val="24"/>
        </w:rPr>
        <w:t xml:space="preserve"> εμείς καταθέσαμε ονομαστική ψηφοφορία για την τροπολογία Τσίπρα για τις συναλλαγές εν</w:t>
      </w:r>
      <w:r>
        <w:rPr>
          <w:rFonts w:eastAsia="Times New Roman"/>
          <w:szCs w:val="24"/>
        </w:rPr>
        <w:t xml:space="preserve"> </w:t>
      </w:r>
      <w:r w:rsidRPr="00673EBE">
        <w:rPr>
          <w:rFonts w:eastAsia="Times New Roman"/>
          <w:szCs w:val="24"/>
        </w:rPr>
        <w:t xml:space="preserve">όψει ευρωεκλογών με διάφορους Βουλευτές και για το περίεργο θέμα της </w:t>
      </w:r>
      <w:r>
        <w:rPr>
          <w:rFonts w:eastAsia="Times New Roman"/>
          <w:szCs w:val="24"/>
        </w:rPr>
        <w:t xml:space="preserve">κατάτμησης, </w:t>
      </w:r>
      <w:r w:rsidRPr="00673EBE">
        <w:rPr>
          <w:rFonts w:eastAsia="Times New Roman"/>
          <w:szCs w:val="24"/>
        </w:rPr>
        <w:t xml:space="preserve">το οποίο δεν εξασφαλίζει για μας τους όρους που θα </w:t>
      </w:r>
      <w:r>
        <w:rPr>
          <w:rFonts w:eastAsia="Times New Roman"/>
          <w:szCs w:val="24"/>
        </w:rPr>
        <w:t>πρέπει να εξασφαλιστο</w:t>
      </w:r>
      <w:r>
        <w:rPr>
          <w:rFonts w:eastAsia="Times New Roman"/>
          <w:szCs w:val="24"/>
        </w:rPr>
        <w:t xml:space="preserve">ύν για τη </w:t>
      </w:r>
      <w:r w:rsidRPr="00673EBE">
        <w:rPr>
          <w:rFonts w:eastAsia="Times New Roman"/>
          <w:szCs w:val="24"/>
        </w:rPr>
        <w:t xml:space="preserve">διαφάνεια και την </w:t>
      </w:r>
      <w:r>
        <w:rPr>
          <w:rFonts w:eastAsia="Times New Roman"/>
          <w:szCs w:val="24"/>
        </w:rPr>
        <w:t>πλήρως</w:t>
      </w:r>
      <w:r w:rsidRPr="00673EBE">
        <w:rPr>
          <w:rFonts w:eastAsia="Times New Roman"/>
          <w:szCs w:val="24"/>
        </w:rPr>
        <w:t xml:space="preserve"> ορθολογική </w:t>
      </w:r>
      <w:r>
        <w:rPr>
          <w:rFonts w:eastAsia="Times New Roman"/>
          <w:szCs w:val="24"/>
        </w:rPr>
        <w:t>-</w:t>
      </w:r>
      <w:r w:rsidRPr="00673EBE">
        <w:rPr>
          <w:rFonts w:eastAsia="Times New Roman"/>
          <w:szCs w:val="24"/>
        </w:rPr>
        <w:t>και αν θέλετε</w:t>
      </w:r>
      <w:r>
        <w:rPr>
          <w:rFonts w:eastAsia="Times New Roman"/>
          <w:szCs w:val="24"/>
        </w:rPr>
        <w:t>,</w:t>
      </w:r>
      <w:r w:rsidRPr="00673EBE">
        <w:rPr>
          <w:rFonts w:eastAsia="Times New Roman"/>
          <w:szCs w:val="24"/>
        </w:rPr>
        <w:t xml:space="preserve"> να συμμεριστώ εν μέρει και το επιχείρημα του </w:t>
      </w:r>
      <w:r>
        <w:rPr>
          <w:rFonts w:eastAsia="Times New Roman"/>
          <w:szCs w:val="24"/>
        </w:rPr>
        <w:t>κ.</w:t>
      </w:r>
      <w:r w:rsidRPr="00673EBE">
        <w:rPr>
          <w:rFonts w:eastAsia="Times New Roman"/>
          <w:szCs w:val="24"/>
        </w:rPr>
        <w:t xml:space="preserve"> Βορίδη</w:t>
      </w:r>
      <w:r>
        <w:rPr>
          <w:rFonts w:eastAsia="Times New Roman"/>
          <w:szCs w:val="24"/>
        </w:rPr>
        <w:t>-</w:t>
      </w:r>
      <w:r w:rsidRPr="00673EBE">
        <w:rPr>
          <w:rFonts w:eastAsia="Times New Roman"/>
          <w:szCs w:val="24"/>
        </w:rPr>
        <w:t xml:space="preserve"> εξοικονόμηση πόρων</w:t>
      </w:r>
      <w:r>
        <w:rPr>
          <w:rFonts w:eastAsia="Times New Roman"/>
          <w:szCs w:val="24"/>
        </w:rPr>
        <w:t>.</w:t>
      </w:r>
      <w:r w:rsidRPr="00673EBE">
        <w:rPr>
          <w:rFonts w:eastAsia="Times New Roman"/>
          <w:szCs w:val="24"/>
        </w:rPr>
        <w:t xml:space="preserve"> </w:t>
      </w:r>
    </w:p>
    <w:p w14:paraId="03A7363D" w14:textId="77777777" w:rsidR="00E615E6" w:rsidRDefault="00720F21">
      <w:pPr>
        <w:spacing w:after="0" w:line="600" w:lineRule="auto"/>
        <w:ind w:firstLine="720"/>
        <w:jc w:val="both"/>
        <w:rPr>
          <w:rFonts w:eastAsia="Times New Roman"/>
          <w:szCs w:val="24"/>
        </w:rPr>
      </w:pPr>
      <w:r>
        <w:rPr>
          <w:rFonts w:eastAsia="Times New Roman"/>
          <w:szCs w:val="24"/>
        </w:rPr>
        <w:lastRenderedPageBreak/>
        <w:t>Π</w:t>
      </w:r>
      <w:r w:rsidRPr="00673EBE">
        <w:rPr>
          <w:rFonts w:eastAsia="Times New Roman"/>
          <w:szCs w:val="24"/>
        </w:rPr>
        <w:t>έρα</w:t>
      </w:r>
      <w:r>
        <w:rPr>
          <w:rFonts w:eastAsia="Times New Roman"/>
          <w:szCs w:val="24"/>
        </w:rPr>
        <w:t>ν, όμως,</w:t>
      </w:r>
      <w:r w:rsidRPr="00673EBE">
        <w:rPr>
          <w:rFonts w:eastAsia="Times New Roman"/>
          <w:szCs w:val="24"/>
        </w:rPr>
        <w:t xml:space="preserve"> από την ονομαστική</w:t>
      </w:r>
      <w:r>
        <w:rPr>
          <w:rFonts w:eastAsia="Times New Roman"/>
          <w:szCs w:val="24"/>
        </w:rPr>
        <w:t>,</w:t>
      </w:r>
      <w:r w:rsidRPr="00673EBE">
        <w:rPr>
          <w:rFonts w:eastAsia="Times New Roman"/>
          <w:szCs w:val="24"/>
        </w:rPr>
        <w:t xml:space="preserve"> κ</w:t>
      </w:r>
      <w:r>
        <w:rPr>
          <w:rFonts w:eastAsia="Times New Roman"/>
          <w:szCs w:val="24"/>
        </w:rPr>
        <w:t>ύριε</w:t>
      </w:r>
      <w:r w:rsidRPr="00673EBE">
        <w:rPr>
          <w:rFonts w:eastAsia="Times New Roman"/>
          <w:szCs w:val="24"/>
        </w:rPr>
        <w:t xml:space="preserve"> Υπουργέ</w:t>
      </w:r>
      <w:r>
        <w:rPr>
          <w:rFonts w:eastAsia="Times New Roman"/>
          <w:szCs w:val="24"/>
        </w:rPr>
        <w:t>,</w:t>
      </w:r>
      <w:r w:rsidRPr="00673EBE">
        <w:rPr>
          <w:rFonts w:eastAsia="Times New Roman"/>
          <w:szCs w:val="24"/>
        </w:rPr>
        <w:t xml:space="preserve"> έχουμε και συγκεκριμένη </w:t>
      </w:r>
      <w:r>
        <w:rPr>
          <w:rFonts w:eastAsia="Times New Roman"/>
          <w:szCs w:val="24"/>
        </w:rPr>
        <w:t>επιπλέον</w:t>
      </w:r>
      <w:r w:rsidRPr="00673EBE">
        <w:rPr>
          <w:rFonts w:eastAsia="Times New Roman"/>
          <w:szCs w:val="24"/>
        </w:rPr>
        <w:t xml:space="preserve"> πρόταση να καταθέσου</w:t>
      </w:r>
      <w:r>
        <w:rPr>
          <w:rFonts w:eastAsia="Times New Roman"/>
          <w:szCs w:val="24"/>
        </w:rPr>
        <w:t>με,</w:t>
      </w:r>
      <w:r w:rsidRPr="00673EBE">
        <w:rPr>
          <w:rFonts w:eastAsia="Times New Roman"/>
          <w:szCs w:val="24"/>
        </w:rPr>
        <w:t xml:space="preserve"> </w:t>
      </w:r>
      <w:r>
        <w:rPr>
          <w:rFonts w:eastAsia="Times New Roman"/>
          <w:szCs w:val="24"/>
        </w:rPr>
        <w:t>γ</w:t>
      </w:r>
      <w:r w:rsidRPr="00673EBE">
        <w:rPr>
          <w:rFonts w:eastAsia="Times New Roman"/>
          <w:szCs w:val="24"/>
        </w:rPr>
        <w:t>ιατί από τη</w:t>
      </w:r>
      <w:r w:rsidRPr="00673EBE">
        <w:rPr>
          <w:rFonts w:eastAsia="Times New Roman"/>
          <w:szCs w:val="24"/>
        </w:rPr>
        <w:t xml:space="preserve"> μία η Δημοκρατική Συμπαράταξη</w:t>
      </w:r>
      <w:r>
        <w:rPr>
          <w:rFonts w:eastAsia="Times New Roman"/>
          <w:szCs w:val="24"/>
        </w:rPr>
        <w:t>,</w:t>
      </w:r>
      <w:r w:rsidRPr="00673EBE">
        <w:rPr>
          <w:rFonts w:eastAsia="Times New Roman"/>
          <w:szCs w:val="24"/>
        </w:rPr>
        <w:t xml:space="preserve"> το Κίνημα Αλλαγής καταγγέλλει αυτή την τροπολογία</w:t>
      </w:r>
      <w:r>
        <w:rPr>
          <w:rFonts w:eastAsia="Times New Roman"/>
          <w:szCs w:val="24"/>
        </w:rPr>
        <w:t>,</w:t>
      </w:r>
      <w:r w:rsidRPr="00673EBE">
        <w:rPr>
          <w:rFonts w:eastAsia="Times New Roman"/>
          <w:szCs w:val="24"/>
        </w:rPr>
        <w:t xml:space="preserve"> γι</w:t>
      </w:r>
      <w:r>
        <w:rPr>
          <w:rFonts w:eastAsia="Times New Roman"/>
          <w:szCs w:val="24"/>
        </w:rPr>
        <w:t>’</w:t>
      </w:r>
      <w:r w:rsidRPr="00673EBE">
        <w:rPr>
          <w:rFonts w:eastAsia="Times New Roman"/>
          <w:szCs w:val="24"/>
        </w:rPr>
        <w:t xml:space="preserve"> αυτό και ζητ</w:t>
      </w:r>
      <w:r>
        <w:rPr>
          <w:rFonts w:eastAsia="Times New Roman"/>
          <w:szCs w:val="24"/>
        </w:rPr>
        <w:t>εί</w:t>
      </w:r>
      <w:r w:rsidRPr="00673EBE">
        <w:rPr>
          <w:rFonts w:eastAsia="Times New Roman"/>
          <w:szCs w:val="24"/>
        </w:rPr>
        <w:t xml:space="preserve"> ονομαστική ψηφοφορία</w:t>
      </w:r>
      <w:r>
        <w:rPr>
          <w:rFonts w:eastAsia="Times New Roman"/>
          <w:szCs w:val="24"/>
        </w:rPr>
        <w:t>,</w:t>
      </w:r>
      <w:r w:rsidRPr="00673EBE">
        <w:rPr>
          <w:rFonts w:eastAsia="Times New Roman"/>
          <w:szCs w:val="24"/>
        </w:rPr>
        <w:t xml:space="preserve"> από την άλλη</w:t>
      </w:r>
      <w:r>
        <w:rPr>
          <w:rFonts w:eastAsia="Times New Roman"/>
          <w:szCs w:val="24"/>
        </w:rPr>
        <w:t>,</w:t>
      </w:r>
      <w:r w:rsidRPr="00673EBE">
        <w:rPr>
          <w:rFonts w:eastAsia="Times New Roman"/>
          <w:szCs w:val="24"/>
        </w:rPr>
        <w:t xml:space="preserve"> </w:t>
      </w:r>
      <w:r>
        <w:rPr>
          <w:rFonts w:eastAsia="Times New Roman"/>
          <w:szCs w:val="24"/>
        </w:rPr>
        <w:t>όμως,</w:t>
      </w:r>
      <w:r w:rsidRPr="00673EBE">
        <w:rPr>
          <w:rFonts w:eastAsia="Times New Roman"/>
          <w:szCs w:val="24"/>
        </w:rPr>
        <w:t xml:space="preserve"> για δείτε και μία πρόταση διαφορετική από εμάς η οποία θα μπορούσε και </w:t>
      </w:r>
      <w:r>
        <w:rPr>
          <w:rFonts w:eastAsia="Times New Roman"/>
          <w:szCs w:val="24"/>
        </w:rPr>
        <w:t xml:space="preserve">πόρους να σώσει και μία κάλπη </w:t>
      </w:r>
      <w:r w:rsidRPr="00673EBE">
        <w:rPr>
          <w:rFonts w:eastAsia="Times New Roman"/>
          <w:szCs w:val="24"/>
        </w:rPr>
        <w:t>να εξοικονο</w:t>
      </w:r>
      <w:r w:rsidRPr="00673EBE">
        <w:rPr>
          <w:rFonts w:eastAsia="Times New Roman"/>
          <w:szCs w:val="24"/>
        </w:rPr>
        <w:t>μήσει</w:t>
      </w:r>
      <w:r>
        <w:rPr>
          <w:rFonts w:eastAsia="Times New Roman"/>
          <w:szCs w:val="24"/>
        </w:rPr>
        <w:t>.</w:t>
      </w:r>
      <w:r w:rsidRPr="00673EBE">
        <w:rPr>
          <w:rFonts w:eastAsia="Times New Roman"/>
          <w:szCs w:val="24"/>
        </w:rPr>
        <w:t xml:space="preserve"> Ποια είναι αυτή</w:t>
      </w:r>
      <w:r>
        <w:rPr>
          <w:rFonts w:eastAsia="Times New Roman"/>
          <w:szCs w:val="24"/>
        </w:rPr>
        <w:t>;</w:t>
      </w:r>
      <w:r w:rsidRPr="00673EBE">
        <w:rPr>
          <w:rFonts w:eastAsia="Times New Roman"/>
          <w:szCs w:val="24"/>
        </w:rPr>
        <w:t xml:space="preserve"> Στα δημοτικά ψηφοδέλτια από κάτω να είναι ενιαί</w:t>
      </w:r>
      <w:r>
        <w:rPr>
          <w:rFonts w:eastAsia="Times New Roman"/>
          <w:szCs w:val="24"/>
        </w:rPr>
        <w:t>οι</w:t>
      </w:r>
      <w:r w:rsidRPr="00673EBE">
        <w:rPr>
          <w:rFonts w:eastAsia="Times New Roman"/>
          <w:szCs w:val="24"/>
        </w:rPr>
        <w:t xml:space="preserve"> οι συνδυασμοί των τοπικών </w:t>
      </w:r>
      <w:r>
        <w:rPr>
          <w:rFonts w:eastAsia="Times New Roman"/>
          <w:szCs w:val="24"/>
        </w:rPr>
        <w:t>σ</w:t>
      </w:r>
      <w:r w:rsidRPr="00673EBE">
        <w:rPr>
          <w:rFonts w:eastAsia="Times New Roman"/>
          <w:szCs w:val="24"/>
        </w:rPr>
        <w:t>υμβουλίων</w:t>
      </w:r>
      <w:r>
        <w:rPr>
          <w:rFonts w:eastAsia="Times New Roman"/>
          <w:szCs w:val="24"/>
        </w:rPr>
        <w:t>.</w:t>
      </w:r>
      <w:r w:rsidRPr="00673EBE">
        <w:rPr>
          <w:rFonts w:eastAsia="Times New Roman"/>
          <w:szCs w:val="24"/>
        </w:rPr>
        <w:t xml:space="preserve"> Αυτό </w:t>
      </w:r>
      <w:r>
        <w:rPr>
          <w:rFonts w:eastAsia="Times New Roman"/>
          <w:szCs w:val="24"/>
        </w:rPr>
        <w:t>θα</w:t>
      </w:r>
      <w:r w:rsidRPr="00673EBE">
        <w:rPr>
          <w:rFonts w:eastAsia="Times New Roman"/>
          <w:szCs w:val="24"/>
        </w:rPr>
        <w:t xml:space="preserve"> σας εξασφάλιζε</w:t>
      </w:r>
      <w:r>
        <w:rPr>
          <w:rFonts w:eastAsia="Times New Roman"/>
          <w:szCs w:val="24"/>
        </w:rPr>
        <w:t>,</w:t>
      </w:r>
      <w:r w:rsidRPr="00673EBE">
        <w:rPr>
          <w:rFonts w:eastAsia="Times New Roman"/>
          <w:szCs w:val="24"/>
        </w:rPr>
        <w:t xml:space="preserve"> αλλά θέλετε την </w:t>
      </w:r>
      <w:r>
        <w:rPr>
          <w:rFonts w:eastAsia="Times New Roman"/>
          <w:szCs w:val="24"/>
        </w:rPr>
        <w:t>επιπλέον κάλπη.</w:t>
      </w:r>
    </w:p>
    <w:p w14:paraId="03A7363E" w14:textId="77777777" w:rsidR="00E615E6" w:rsidRDefault="00720F21">
      <w:pPr>
        <w:spacing w:after="0" w:line="600" w:lineRule="auto"/>
        <w:ind w:firstLine="720"/>
        <w:jc w:val="both"/>
        <w:rPr>
          <w:rFonts w:eastAsia="Times New Roman"/>
          <w:szCs w:val="24"/>
        </w:rPr>
      </w:pPr>
      <w:r>
        <w:rPr>
          <w:rFonts w:eastAsia="Times New Roman"/>
          <w:szCs w:val="24"/>
        </w:rPr>
        <w:t>Κ</w:t>
      </w:r>
      <w:r w:rsidRPr="00673EBE">
        <w:rPr>
          <w:rFonts w:eastAsia="Times New Roman"/>
          <w:szCs w:val="24"/>
        </w:rPr>
        <w:t>αι όπως σας είπα</w:t>
      </w:r>
      <w:r>
        <w:rPr>
          <w:rFonts w:eastAsia="Times New Roman"/>
          <w:szCs w:val="24"/>
        </w:rPr>
        <w:t xml:space="preserve"> </w:t>
      </w:r>
      <w:r w:rsidRPr="00673EBE">
        <w:rPr>
          <w:rFonts w:eastAsia="Times New Roman"/>
          <w:szCs w:val="24"/>
        </w:rPr>
        <w:t xml:space="preserve">και στην </w:t>
      </w:r>
      <w:r>
        <w:rPr>
          <w:rFonts w:eastAsia="Times New Roman"/>
          <w:szCs w:val="24"/>
        </w:rPr>
        <w:t>ε</w:t>
      </w:r>
      <w:r w:rsidRPr="00673EBE">
        <w:rPr>
          <w:rFonts w:eastAsia="Times New Roman"/>
          <w:szCs w:val="24"/>
        </w:rPr>
        <w:t>πιτροπή</w:t>
      </w:r>
      <w:r>
        <w:rPr>
          <w:rFonts w:eastAsia="Times New Roman"/>
          <w:szCs w:val="24"/>
        </w:rPr>
        <w:t>,</w:t>
      </w:r>
      <w:r w:rsidRPr="00673EBE">
        <w:rPr>
          <w:rFonts w:eastAsia="Times New Roman"/>
          <w:szCs w:val="24"/>
        </w:rPr>
        <w:t xml:space="preserve"> </w:t>
      </w:r>
      <w:r>
        <w:rPr>
          <w:rFonts w:eastAsia="Times New Roman"/>
          <w:szCs w:val="24"/>
        </w:rPr>
        <w:t>κ</w:t>
      </w:r>
      <w:r w:rsidRPr="00673EBE">
        <w:rPr>
          <w:rFonts w:eastAsia="Times New Roman"/>
          <w:szCs w:val="24"/>
        </w:rPr>
        <w:t>ύριε Υπουργέ</w:t>
      </w:r>
      <w:r>
        <w:rPr>
          <w:rFonts w:eastAsia="Times New Roman"/>
          <w:szCs w:val="24"/>
        </w:rPr>
        <w:t xml:space="preserve">, </w:t>
      </w:r>
      <w:r w:rsidRPr="00673EBE">
        <w:rPr>
          <w:rFonts w:eastAsia="Times New Roman"/>
          <w:szCs w:val="24"/>
        </w:rPr>
        <w:t>η επιπλ</w:t>
      </w:r>
      <w:r>
        <w:rPr>
          <w:rFonts w:eastAsia="Times New Roman"/>
          <w:szCs w:val="24"/>
        </w:rPr>
        <w:t>έον κάλπη είναι σαν να κάνουμ</w:t>
      </w:r>
      <w:r>
        <w:rPr>
          <w:rFonts w:eastAsia="Times New Roman"/>
          <w:szCs w:val="24"/>
        </w:rPr>
        <w:t xml:space="preserve">ε </w:t>
      </w:r>
      <w:proofErr w:type="spellStart"/>
      <w:r>
        <w:rPr>
          <w:rFonts w:eastAsia="Times New Roman"/>
          <w:szCs w:val="24"/>
        </w:rPr>
        <w:t>οιονεί</w:t>
      </w:r>
      <w:proofErr w:type="spellEnd"/>
      <w:r>
        <w:rPr>
          <w:rFonts w:eastAsia="Times New Roman"/>
          <w:szCs w:val="24"/>
        </w:rPr>
        <w:t xml:space="preserve"> -</w:t>
      </w:r>
      <w:r w:rsidRPr="00673EBE">
        <w:rPr>
          <w:rFonts w:eastAsia="Times New Roman"/>
          <w:szCs w:val="24"/>
        </w:rPr>
        <w:t>και εδώ είναι και ένα θέμα</w:t>
      </w:r>
      <w:r>
        <w:rPr>
          <w:rFonts w:eastAsia="Times New Roman"/>
          <w:szCs w:val="24"/>
        </w:rPr>
        <w:t>-</w:t>
      </w:r>
      <w:r w:rsidRPr="00673EBE">
        <w:rPr>
          <w:rFonts w:eastAsia="Times New Roman"/>
          <w:szCs w:val="24"/>
        </w:rPr>
        <w:t xml:space="preserve"> </w:t>
      </w:r>
      <w:r>
        <w:rPr>
          <w:rFonts w:eastAsia="Times New Roman"/>
          <w:szCs w:val="24"/>
        </w:rPr>
        <w:t>τρίτο βαθμό αυτοδιοίκησης</w:t>
      </w:r>
      <w:r w:rsidRPr="00673EBE">
        <w:rPr>
          <w:rFonts w:eastAsia="Times New Roman"/>
          <w:szCs w:val="24"/>
        </w:rPr>
        <w:t xml:space="preserve"> και αυτό </w:t>
      </w:r>
      <w:r>
        <w:rPr>
          <w:rFonts w:eastAsia="Times New Roman"/>
          <w:szCs w:val="24"/>
        </w:rPr>
        <w:t>είναι αντισυνταγματικό και σας</w:t>
      </w:r>
      <w:r w:rsidRPr="00673EBE">
        <w:rPr>
          <w:rFonts w:eastAsia="Times New Roman"/>
          <w:szCs w:val="24"/>
        </w:rPr>
        <w:t xml:space="preserve"> το </w:t>
      </w:r>
      <w:r>
        <w:rPr>
          <w:rFonts w:eastAsia="Times New Roman"/>
          <w:szCs w:val="24"/>
        </w:rPr>
        <w:t>εί</w:t>
      </w:r>
      <w:r w:rsidRPr="00673EBE">
        <w:rPr>
          <w:rFonts w:eastAsia="Times New Roman"/>
          <w:szCs w:val="24"/>
        </w:rPr>
        <w:t xml:space="preserve">χα πει και στην </w:t>
      </w:r>
      <w:r>
        <w:rPr>
          <w:rFonts w:eastAsia="Times New Roman"/>
          <w:szCs w:val="24"/>
        </w:rPr>
        <w:t>ε</w:t>
      </w:r>
      <w:r w:rsidRPr="00673EBE">
        <w:rPr>
          <w:rFonts w:eastAsia="Times New Roman"/>
          <w:szCs w:val="24"/>
        </w:rPr>
        <w:t>πιτροπή</w:t>
      </w:r>
      <w:r>
        <w:rPr>
          <w:rFonts w:eastAsia="Times New Roman"/>
          <w:szCs w:val="24"/>
        </w:rPr>
        <w:t>.</w:t>
      </w:r>
      <w:r w:rsidRPr="00673EBE">
        <w:rPr>
          <w:rFonts w:eastAsia="Times New Roman"/>
          <w:szCs w:val="24"/>
        </w:rPr>
        <w:t xml:space="preserve"> Κοιτάξ</w:t>
      </w:r>
      <w:r>
        <w:rPr>
          <w:rFonts w:eastAsia="Times New Roman"/>
          <w:szCs w:val="24"/>
        </w:rPr>
        <w:t>τ</w:t>
      </w:r>
      <w:r w:rsidRPr="00673EBE">
        <w:rPr>
          <w:rFonts w:eastAsia="Times New Roman"/>
          <w:szCs w:val="24"/>
        </w:rPr>
        <w:t>ε το λίγο αυτό το θέμα</w:t>
      </w:r>
      <w:r>
        <w:rPr>
          <w:rFonts w:eastAsia="Times New Roman"/>
          <w:szCs w:val="24"/>
        </w:rPr>
        <w:t>,</w:t>
      </w:r>
      <w:r w:rsidRPr="00673EBE">
        <w:rPr>
          <w:rFonts w:eastAsia="Times New Roman"/>
          <w:szCs w:val="24"/>
        </w:rPr>
        <w:t xml:space="preserve"> θα μπορούσε να σώσει πολλά μέχρι αύριο</w:t>
      </w:r>
      <w:r>
        <w:rPr>
          <w:rFonts w:eastAsia="Times New Roman"/>
          <w:szCs w:val="24"/>
        </w:rPr>
        <w:t>.</w:t>
      </w:r>
      <w:r w:rsidRPr="00673EBE">
        <w:rPr>
          <w:rFonts w:eastAsia="Times New Roman"/>
          <w:szCs w:val="24"/>
        </w:rPr>
        <w:t xml:space="preserve"> Δηλαδή</w:t>
      </w:r>
      <w:r>
        <w:rPr>
          <w:rFonts w:eastAsia="Times New Roman"/>
          <w:szCs w:val="24"/>
        </w:rPr>
        <w:t>,</w:t>
      </w:r>
      <w:r w:rsidRPr="00673EBE">
        <w:rPr>
          <w:rFonts w:eastAsia="Times New Roman"/>
          <w:szCs w:val="24"/>
        </w:rPr>
        <w:t xml:space="preserve"> η ονομαστική ψηφοφορία σ</w:t>
      </w:r>
      <w:r>
        <w:rPr>
          <w:rFonts w:eastAsia="Times New Roman"/>
          <w:szCs w:val="24"/>
        </w:rPr>
        <w:t>ά</w:t>
      </w:r>
      <w:r w:rsidRPr="00673EBE">
        <w:rPr>
          <w:rFonts w:eastAsia="Times New Roman"/>
          <w:szCs w:val="24"/>
        </w:rPr>
        <w:t xml:space="preserve">ς δίνει το δικαίωμα </w:t>
      </w:r>
      <w:r>
        <w:rPr>
          <w:rFonts w:eastAsia="Times New Roman"/>
          <w:szCs w:val="24"/>
        </w:rPr>
        <w:t>να το</w:t>
      </w:r>
      <w:r w:rsidRPr="00673EBE">
        <w:rPr>
          <w:rFonts w:eastAsia="Times New Roman"/>
          <w:szCs w:val="24"/>
        </w:rPr>
        <w:t xml:space="preserve"> ξαναδείτε αυτό</w:t>
      </w:r>
      <w:r>
        <w:rPr>
          <w:rFonts w:eastAsia="Times New Roman"/>
          <w:szCs w:val="24"/>
        </w:rPr>
        <w:t>.</w:t>
      </w:r>
    </w:p>
    <w:p w14:paraId="03A7363F" w14:textId="77777777" w:rsidR="00E615E6" w:rsidRDefault="00720F21">
      <w:pPr>
        <w:spacing w:after="0" w:line="600" w:lineRule="auto"/>
        <w:ind w:firstLine="720"/>
        <w:jc w:val="both"/>
        <w:rPr>
          <w:rFonts w:eastAsia="Times New Roman"/>
          <w:szCs w:val="24"/>
        </w:rPr>
      </w:pPr>
      <w:r>
        <w:rPr>
          <w:rFonts w:eastAsia="Times New Roman"/>
          <w:szCs w:val="24"/>
        </w:rPr>
        <w:t xml:space="preserve">Είδατε από την τοποθέτησή μου </w:t>
      </w:r>
      <w:r w:rsidRPr="00673EBE">
        <w:rPr>
          <w:rFonts w:eastAsia="Times New Roman"/>
          <w:szCs w:val="24"/>
        </w:rPr>
        <w:t xml:space="preserve">και στην </w:t>
      </w:r>
      <w:r>
        <w:rPr>
          <w:rFonts w:eastAsia="Times New Roman"/>
          <w:szCs w:val="24"/>
        </w:rPr>
        <w:t>ε</w:t>
      </w:r>
      <w:r w:rsidRPr="00673EBE">
        <w:rPr>
          <w:rFonts w:eastAsia="Times New Roman"/>
          <w:szCs w:val="24"/>
        </w:rPr>
        <w:t xml:space="preserve">πιτροπή και εδώ ότι το Κίνημα Αλλαγής δεν θέλει να κάνει αντιπολίτευση </w:t>
      </w:r>
      <w:r>
        <w:rPr>
          <w:rFonts w:eastAsia="Times New Roman"/>
          <w:szCs w:val="24"/>
        </w:rPr>
        <w:t>σ</w:t>
      </w:r>
      <w:r w:rsidRPr="00673EBE">
        <w:rPr>
          <w:rFonts w:eastAsia="Times New Roman"/>
          <w:szCs w:val="24"/>
        </w:rPr>
        <w:t xml:space="preserve">την </w:t>
      </w:r>
      <w:r w:rsidRPr="00673EBE">
        <w:rPr>
          <w:rFonts w:eastAsia="Times New Roman"/>
          <w:szCs w:val="24"/>
        </w:rPr>
        <w:lastRenderedPageBreak/>
        <w:t>Κυβέρνηση για την αντιπολίτευση και ιδιαίτερα στα θέματα ισότητας όπου θα έπρεπε να</w:t>
      </w:r>
      <w:r>
        <w:rPr>
          <w:rFonts w:eastAsia="Times New Roman"/>
          <w:szCs w:val="24"/>
        </w:rPr>
        <w:t xml:space="preserve"> υπάρχει μία μί</w:t>
      </w:r>
      <w:r>
        <w:rPr>
          <w:rFonts w:eastAsia="Times New Roman"/>
          <w:szCs w:val="24"/>
        </w:rPr>
        <w:t>νιμουμ συναίνεση, τ</w:t>
      </w:r>
      <w:r w:rsidRPr="00673EBE">
        <w:rPr>
          <w:rFonts w:eastAsia="Times New Roman"/>
          <w:szCs w:val="24"/>
        </w:rPr>
        <w:t>ουλάχιστον από τα κόμματα του δημοκρατικού τόξου</w:t>
      </w:r>
      <w:r>
        <w:rPr>
          <w:rFonts w:eastAsia="Times New Roman"/>
          <w:szCs w:val="24"/>
        </w:rPr>
        <w:t>.</w:t>
      </w:r>
    </w:p>
    <w:p w14:paraId="03A73640" w14:textId="77777777" w:rsidR="00E615E6" w:rsidRDefault="00720F21">
      <w:pPr>
        <w:spacing w:after="0" w:line="600" w:lineRule="auto"/>
        <w:ind w:firstLine="720"/>
        <w:jc w:val="both"/>
        <w:rPr>
          <w:rFonts w:eastAsia="Times New Roman"/>
          <w:szCs w:val="24"/>
        </w:rPr>
      </w:pPr>
      <w:r>
        <w:rPr>
          <w:rFonts w:eastAsia="Times New Roman"/>
          <w:szCs w:val="24"/>
        </w:rPr>
        <w:t>Ν</w:t>
      </w:r>
      <w:r w:rsidRPr="00673EBE">
        <w:rPr>
          <w:rFonts w:eastAsia="Times New Roman"/>
          <w:szCs w:val="24"/>
        </w:rPr>
        <w:t>α βάλουμε</w:t>
      </w:r>
      <w:r>
        <w:rPr>
          <w:rFonts w:eastAsia="Times New Roman"/>
          <w:szCs w:val="24"/>
        </w:rPr>
        <w:t>,</w:t>
      </w:r>
      <w:r w:rsidRPr="00673EBE">
        <w:rPr>
          <w:rFonts w:eastAsia="Times New Roman"/>
          <w:szCs w:val="24"/>
        </w:rPr>
        <w:t xml:space="preserve"> </w:t>
      </w:r>
      <w:r>
        <w:rPr>
          <w:rFonts w:eastAsia="Times New Roman"/>
          <w:szCs w:val="24"/>
        </w:rPr>
        <w:t>όμως,</w:t>
      </w:r>
      <w:r w:rsidRPr="00673EBE">
        <w:rPr>
          <w:rFonts w:eastAsia="Times New Roman"/>
          <w:szCs w:val="24"/>
        </w:rPr>
        <w:t xml:space="preserve"> δυο-τρία πράγματα στη θέση τους τώρα που κλείνει αυτή η συζήτηση</w:t>
      </w:r>
      <w:r>
        <w:rPr>
          <w:rFonts w:eastAsia="Times New Roman"/>
          <w:szCs w:val="24"/>
        </w:rPr>
        <w:t>.</w:t>
      </w:r>
      <w:r w:rsidRPr="00673EBE">
        <w:rPr>
          <w:rFonts w:eastAsia="Times New Roman"/>
          <w:szCs w:val="24"/>
        </w:rPr>
        <w:t xml:space="preserve"> Το πρώτο είναι ότι μας λέτε </w:t>
      </w:r>
      <w:r>
        <w:rPr>
          <w:rFonts w:eastAsia="Times New Roman"/>
          <w:szCs w:val="24"/>
        </w:rPr>
        <w:t>-</w:t>
      </w:r>
      <w:r w:rsidRPr="00673EBE">
        <w:rPr>
          <w:rFonts w:eastAsia="Times New Roman"/>
          <w:szCs w:val="24"/>
        </w:rPr>
        <w:t>και εγώ</w:t>
      </w:r>
      <w:r>
        <w:rPr>
          <w:rFonts w:eastAsia="Times New Roman"/>
          <w:szCs w:val="24"/>
        </w:rPr>
        <w:t>,</w:t>
      </w:r>
      <w:r w:rsidRPr="00673EBE">
        <w:rPr>
          <w:rFonts w:eastAsia="Times New Roman"/>
          <w:szCs w:val="24"/>
        </w:rPr>
        <w:t xml:space="preserve"> όπως </w:t>
      </w:r>
      <w:r>
        <w:rPr>
          <w:rFonts w:eastAsia="Times New Roman"/>
          <w:szCs w:val="24"/>
        </w:rPr>
        <w:t xml:space="preserve">είδατε, ήμουν και καλόπιστη στην </w:t>
      </w:r>
      <w:proofErr w:type="spellStart"/>
      <w:r>
        <w:rPr>
          <w:rFonts w:eastAsia="Times New Roman"/>
          <w:szCs w:val="24"/>
        </w:rPr>
        <w:t>πρωτομιλία</w:t>
      </w:r>
      <w:proofErr w:type="spellEnd"/>
      <w:r>
        <w:rPr>
          <w:rFonts w:eastAsia="Times New Roman"/>
          <w:szCs w:val="24"/>
        </w:rPr>
        <w:t xml:space="preserve"> μου-</w:t>
      </w:r>
      <w:r w:rsidRPr="00673EBE">
        <w:rPr>
          <w:rFonts w:eastAsia="Times New Roman"/>
          <w:szCs w:val="24"/>
        </w:rPr>
        <w:t xml:space="preserve"> </w:t>
      </w:r>
      <w:r>
        <w:rPr>
          <w:rFonts w:eastAsia="Times New Roman"/>
          <w:szCs w:val="24"/>
        </w:rPr>
        <w:t>πως είναι η</w:t>
      </w:r>
      <w:r>
        <w:rPr>
          <w:rFonts w:eastAsia="Times New Roman"/>
          <w:szCs w:val="24"/>
        </w:rPr>
        <w:t xml:space="preserve"> </w:t>
      </w:r>
      <w:r w:rsidRPr="00673EBE">
        <w:rPr>
          <w:rFonts w:eastAsia="Times New Roman"/>
          <w:szCs w:val="24"/>
        </w:rPr>
        <w:t>πρώτη φορά που θα περάσουμε στην πράξη</w:t>
      </w:r>
      <w:r>
        <w:rPr>
          <w:rFonts w:eastAsia="Times New Roman"/>
          <w:szCs w:val="24"/>
        </w:rPr>
        <w:t>. Δεν κατάλαβα. Μ</w:t>
      </w:r>
      <w:r w:rsidRPr="00673EBE">
        <w:rPr>
          <w:rFonts w:eastAsia="Times New Roman"/>
          <w:szCs w:val="24"/>
        </w:rPr>
        <w:t xml:space="preserve">πορούμε να συνεννοηθούμε ότι </w:t>
      </w:r>
      <w:r>
        <w:rPr>
          <w:rFonts w:eastAsia="Times New Roman"/>
          <w:szCs w:val="24"/>
        </w:rPr>
        <w:t>ναι,</w:t>
      </w:r>
      <w:r w:rsidRPr="00673EBE">
        <w:rPr>
          <w:rFonts w:eastAsia="Times New Roman"/>
          <w:szCs w:val="24"/>
        </w:rPr>
        <w:t xml:space="preserve"> έχουμε ένα πλήρες νομικό πλαίσιο για αυτό</w:t>
      </w:r>
      <w:r>
        <w:rPr>
          <w:rFonts w:eastAsia="Times New Roman"/>
          <w:szCs w:val="24"/>
        </w:rPr>
        <w:t>; Κ</w:t>
      </w:r>
      <w:r w:rsidRPr="00673EBE">
        <w:rPr>
          <w:rFonts w:eastAsia="Times New Roman"/>
          <w:szCs w:val="24"/>
        </w:rPr>
        <w:t>αι δεν το καταργείτε</w:t>
      </w:r>
      <w:r>
        <w:rPr>
          <w:rFonts w:eastAsia="Times New Roman"/>
          <w:szCs w:val="24"/>
        </w:rPr>
        <w:t>, βάζετε «καπέλο» κάτι.</w:t>
      </w:r>
    </w:p>
    <w:p w14:paraId="03A73641" w14:textId="77777777" w:rsidR="00E615E6" w:rsidRDefault="00720F21">
      <w:pPr>
        <w:spacing w:after="0" w:line="600" w:lineRule="auto"/>
        <w:ind w:firstLine="720"/>
        <w:jc w:val="both"/>
        <w:rPr>
          <w:rFonts w:eastAsia="Times New Roman"/>
          <w:szCs w:val="24"/>
        </w:rPr>
      </w:pPr>
      <w:r>
        <w:rPr>
          <w:rFonts w:eastAsia="Times New Roman"/>
          <w:b/>
          <w:szCs w:val="24"/>
        </w:rPr>
        <w:t>ΑΛΕΞ</w:t>
      </w:r>
      <w:r>
        <w:rPr>
          <w:rFonts w:eastAsia="Times New Roman"/>
          <w:b/>
          <w:szCs w:val="24"/>
        </w:rPr>
        <w:t>Η</w:t>
      </w:r>
      <w:r>
        <w:rPr>
          <w:rFonts w:eastAsia="Times New Roman"/>
          <w:b/>
          <w:szCs w:val="24"/>
        </w:rPr>
        <w:t>Σ ΧΑΡΙΤΣΗΣ</w:t>
      </w:r>
      <w:r w:rsidRPr="0092184E">
        <w:rPr>
          <w:rFonts w:eastAsia="Times New Roman"/>
          <w:b/>
          <w:szCs w:val="24"/>
        </w:rPr>
        <w:t xml:space="preserve"> (</w:t>
      </w:r>
      <w:r>
        <w:rPr>
          <w:rFonts w:eastAsia="Times New Roman"/>
          <w:b/>
          <w:szCs w:val="24"/>
        </w:rPr>
        <w:t>Υπουργός Εσωτερικών)</w:t>
      </w:r>
      <w:r w:rsidRPr="0092184E">
        <w:rPr>
          <w:rFonts w:eastAsia="Times New Roman"/>
          <w:b/>
          <w:szCs w:val="24"/>
        </w:rPr>
        <w:t>:</w:t>
      </w:r>
      <w:r>
        <w:rPr>
          <w:rFonts w:eastAsia="Times New Roman"/>
          <w:b/>
          <w:szCs w:val="24"/>
        </w:rPr>
        <w:t xml:space="preserve"> </w:t>
      </w:r>
      <w:r>
        <w:rPr>
          <w:rFonts w:eastAsia="Times New Roman"/>
          <w:szCs w:val="24"/>
        </w:rPr>
        <w:t>Δεν είπαμε κάτι τέτοιο.</w:t>
      </w:r>
    </w:p>
    <w:p w14:paraId="03A73642" w14:textId="77777777" w:rsidR="00E615E6" w:rsidRDefault="00720F21">
      <w:pPr>
        <w:spacing w:after="0" w:line="600" w:lineRule="auto"/>
        <w:ind w:firstLine="720"/>
        <w:jc w:val="both"/>
        <w:rPr>
          <w:rFonts w:eastAsia="Times New Roman"/>
          <w:szCs w:val="24"/>
        </w:rPr>
      </w:pPr>
      <w:r>
        <w:rPr>
          <w:rFonts w:eastAsia="Times New Roman"/>
          <w:b/>
          <w:szCs w:val="24"/>
        </w:rPr>
        <w:t>ΠΑΡΑΣΚΕΥΗ ΧΡΙΣΤ</w:t>
      </w:r>
      <w:r>
        <w:rPr>
          <w:rFonts w:eastAsia="Times New Roman"/>
          <w:b/>
          <w:szCs w:val="24"/>
        </w:rPr>
        <w:t xml:space="preserve">ΟΦΙΛΟΠΟΥΛΟΥ: </w:t>
      </w:r>
      <w:r w:rsidRPr="0092184E">
        <w:rPr>
          <w:rFonts w:eastAsia="Times New Roman"/>
          <w:szCs w:val="24"/>
        </w:rPr>
        <w:t>Αυτό</w:t>
      </w:r>
      <w:r w:rsidRPr="00673EBE">
        <w:rPr>
          <w:rFonts w:eastAsia="Times New Roman"/>
          <w:szCs w:val="24"/>
        </w:rPr>
        <w:t xml:space="preserve"> είπατε</w:t>
      </w:r>
      <w:r>
        <w:rPr>
          <w:rFonts w:eastAsia="Times New Roman"/>
          <w:szCs w:val="24"/>
        </w:rPr>
        <w:t>.</w:t>
      </w:r>
      <w:r w:rsidRPr="0073570B">
        <w:rPr>
          <w:rFonts w:eastAsia="Times New Roman"/>
          <w:szCs w:val="24"/>
        </w:rPr>
        <w:t xml:space="preserve"> </w:t>
      </w:r>
      <w:r>
        <w:rPr>
          <w:rFonts w:eastAsia="Times New Roman"/>
          <w:szCs w:val="24"/>
        </w:rPr>
        <w:t>Και</w:t>
      </w:r>
      <w:r>
        <w:rPr>
          <w:rFonts w:eastAsia="Times New Roman"/>
          <w:b/>
          <w:szCs w:val="24"/>
        </w:rPr>
        <w:t xml:space="preserve"> </w:t>
      </w:r>
      <w:r>
        <w:rPr>
          <w:rFonts w:eastAsia="Times New Roman"/>
          <w:szCs w:val="24"/>
        </w:rPr>
        <w:t>εσείς, κύριε Υπουργέ, το είπατε.</w:t>
      </w:r>
    </w:p>
    <w:p w14:paraId="03A73643" w14:textId="77777777" w:rsidR="00E615E6" w:rsidRDefault="00720F21">
      <w:pPr>
        <w:spacing w:after="0" w:line="600" w:lineRule="auto"/>
        <w:ind w:firstLine="720"/>
        <w:jc w:val="both"/>
        <w:rPr>
          <w:rFonts w:eastAsia="Times New Roman"/>
          <w:szCs w:val="24"/>
        </w:rPr>
      </w:pPr>
      <w:r>
        <w:rPr>
          <w:rFonts w:eastAsia="Times New Roman"/>
          <w:b/>
          <w:szCs w:val="24"/>
        </w:rPr>
        <w:t>ΑΛΕΞ</w:t>
      </w:r>
      <w:r>
        <w:rPr>
          <w:rFonts w:eastAsia="Times New Roman"/>
          <w:b/>
          <w:szCs w:val="24"/>
        </w:rPr>
        <w:t>Η</w:t>
      </w:r>
      <w:r>
        <w:rPr>
          <w:rFonts w:eastAsia="Times New Roman"/>
          <w:b/>
          <w:szCs w:val="24"/>
        </w:rPr>
        <w:t xml:space="preserve">Σ ΧΑΡΙΤΣΗΣ (Υπουργός Εσωτερικών): </w:t>
      </w:r>
      <w:r>
        <w:rPr>
          <w:rFonts w:eastAsia="Times New Roman"/>
          <w:szCs w:val="24"/>
        </w:rPr>
        <w:t>Εγώ; Θέλετε να δούμε τα Πρακτικά;</w:t>
      </w:r>
    </w:p>
    <w:p w14:paraId="03A73644" w14:textId="77777777" w:rsidR="00E615E6" w:rsidRDefault="00720F21">
      <w:pPr>
        <w:spacing w:after="0" w:line="600" w:lineRule="auto"/>
        <w:ind w:firstLine="720"/>
        <w:jc w:val="both"/>
        <w:rPr>
          <w:rFonts w:eastAsia="Times New Roman"/>
          <w:szCs w:val="24"/>
        </w:rPr>
      </w:pPr>
      <w:r>
        <w:rPr>
          <w:rFonts w:eastAsia="Times New Roman"/>
          <w:b/>
          <w:szCs w:val="24"/>
        </w:rPr>
        <w:t xml:space="preserve">ΠΑΡΑΣΚΕΥΗ ΧΡΙΣΤΟΦΙΛΟΠΟΥΛΟΥ: </w:t>
      </w:r>
      <w:r>
        <w:rPr>
          <w:rFonts w:eastAsia="Times New Roman"/>
          <w:szCs w:val="24"/>
        </w:rPr>
        <w:t>Δ</w:t>
      </w:r>
      <w:r w:rsidRPr="00673EBE">
        <w:rPr>
          <w:rFonts w:eastAsia="Times New Roman"/>
          <w:szCs w:val="24"/>
        </w:rPr>
        <w:t>εν το καταργούμε το νομικό πλαίσιο</w:t>
      </w:r>
      <w:r>
        <w:rPr>
          <w:rFonts w:eastAsia="Times New Roman"/>
          <w:szCs w:val="24"/>
        </w:rPr>
        <w:t>.</w:t>
      </w:r>
      <w:r w:rsidRPr="00673EBE">
        <w:rPr>
          <w:rFonts w:eastAsia="Times New Roman"/>
          <w:szCs w:val="24"/>
        </w:rPr>
        <w:t xml:space="preserve"> </w:t>
      </w:r>
      <w:r>
        <w:rPr>
          <w:rFonts w:eastAsia="Times New Roman"/>
          <w:szCs w:val="24"/>
        </w:rPr>
        <w:t>Α</w:t>
      </w:r>
      <w:r w:rsidRPr="00673EBE">
        <w:rPr>
          <w:rFonts w:eastAsia="Times New Roman"/>
          <w:szCs w:val="24"/>
        </w:rPr>
        <w:t>φ</w:t>
      </w:r>
      <w:r>
        <w:rPr>
          <w:rFonts w:eastAsia="Times New Roman"/>
          <w:szCs w:val="24"/>
        </w:rPr>
        <w:t>ή</w:t>
      </w:r>
      <w:r w:rsidRPr="00673EBE">
        <w:rPr>
          <w:rFonts w:eastAsia="Times New Roman"/>
          <w:szCs w:val="24"/>
        </w:rPr>
        <w:t>σ</w:t>
      </w:r>
      <w:r>
        <w:rPr>
          <w:rFonts w:eastAsia="Times New Roman"/>
          <w:szCs w:val="24"/>
        </w:rPr>
        <w:t>τ</w:t>
      </w:r>
      <w:r w:rsidRPr="00673EBE">
        <w:rPr>
          <w:rFonts w:eastAsia="Times New Roman"/>
          <w:szCs w:val="24"/>
        </w:rPr>
        <w:t>ε με λίγο</w:t>
      </w:r>
      <w:r>
        <w:rPr>
          <w:rFonts w:eastAsia="Times New Roman"/>
          <w:szCs w:val="24"/>
        </w:rPr>
        <w:t>,</w:t>
      </w:r>
      <w:r w:rsidRPr="00673EBE">
        <w:rPr>
          <w:rFonts w:eastAsia="Times New Roman"/>
          <w:szCs w:val="24"/>
        </w:rPr>
        <w:t xml:space="preserve"> δεν σας διέκοψα</w:t>
      </w:r>
      <w:r>
        <w:rPr>
          <w:rFonts w:eastAsia="Times New Roman"/>
          <w:szCs w:val="24"/>
        </w:rPr>
        <w:t>.</w:t>
      </w:r>
      <w:r w:rsidRPr="00673EBE">
        <w:rPr>
          <w:rFonts w:eastAsia="Times New Roman"/>
          <w:szCs w:val="24"/>
        </w:rPr>
        <w:t xml:space="preserve"> Άκουσα και </w:t>
      </w:r>
      <w:r>
        <w:rPr>
          <w:rFonts w:eastAsia="Times New Roman"/>
          <w:szCs w:val="24"/>
        </w:rPr>
        <w:t>εσάς,</w:t>
      </w:r>
      <w:r w:rsidRPr="00673EBE">
        <w:rPr>
          <w:rFonts w:eastAsia="Times New Roman"/>
          <w:szCs w:val="24"/>
        </w:rPr>
        <w:t xml:space="preserve"> άκουσα και την κ</w:t>
      </w:r>
      <w:r>
        <w:rPr>
          <w:rFonts w:eastAsia="Times New Roman"/>
          <w:szCs w:val="24"/>
        </w:rPr>
        <w:t>.</w:t>
      </w:r>
      <w:r w:rsidRPr="00673EBE">
        <w:rPr>
          <w:rFonts w:eastAsia="Times New Roman"/>
          <w:szCs w:val="24"/>
        </w:rPr>
        <w:t xml:space="preserve"> </w:t>
      </w:r>
      <w:proofErr w:type="spellStart"/>
      <w:r w:rsidRPr="00673EBE">
        <w:rPr>
          <w:rFonts w:eastAsia="Times New Roman"/>
          <w:szCs w:val="24"/>
        </w:rPr>
        <w:t>Χρυσοβελώνη</w:t>
      </w:r>
      <w:proofErr w:type="spellEnd"/>
      <w:r>
        <w:rPr>
          <w:rFonts w:eastAsia="Times New Roman"/>
          <w:szCs w:val="24"/>
        </w:rPr>
        <w:t>.</w:t>
      </w:r>
      <w:r w:rsidRPr="00673EBE">
        <w:rPr>
          <w:rFonts w:eastAsia="Times New Roman"/>
          <w:szCs w:val="24"/>
        </w:rPr>
        <w:t xml:space="preserve"> </w:t>
      </w:r>
    </w:p>
    <w:p w14:paraId="03A73645" w14:textId="77777777" w:rsidR="00E615E6" w:rsidRDefault="00720F21">
      <w:pPr>
        <w:spacing w:after="0" w:line="600" w:lineRule="auto"/>
        <w:ind w:firstLine="720"/>
        <w:jc w:val="both"/>
        <w:rPr>
          <w:rFonts w:eastAsia="Times New Roman"/>
          <w:szCs w:val="24"/>
        </w:rPr>
      </w:pPr>
      <w:r>
        <w:rPr>
          <w:rFonts w:eastAsia="Times New Roman"/>
          <w:szCs w:val="24"/>
        </w:rPr>
        <w:lastRenderedPageBreak/>
        <w:t>Μ</w:t>
      </w:r>
      <w:r w:rsidRPr="00673EBE">
        <w:rPr>
          <w:rFonts w:eastAsia="Times New Roman"/>
          <w:szCs w:val="24"/>
        </w:rPr>
        <w:t>ισό λεπτό</w:t>
      </w:r>
      <w:r>
        <w:rPr>
          <w:rFonts w:eastAsia="Times New Roman"/>
          <w:szCs w:val="24"/>
        </w:rPr>
        <w:t>.</w:t>
      </w:r>
      <w:r w:rsidRPr="00673EBE">
        <w:rPr>
          <w:rFonts w:eastAsia="Times New Roman"/>
          <w:szCs w:val="24"/>
        </w:rPr>
        <w:t xml:space="preserve"> Και πάλι νομοθετούμε και πάλι θεσμοθετούμε εδώ</w:t>
      </w:r>
      <w:r>
        <w:rPr>
          <w:rFonts w:eastAsia="Times New Roman"/>
          <w:szCs w:val="24"/>
        </w:rPr>
        <w:t>,</w:t>
      </w:r>
      <w:r w:rsidRPr="00673EBE">
        <w:rPr>
          <w:rFonts w:eastAsia="Times New Roman"/>
          <w:szCs w:val="24"/>
        </w:rPr>
        <w:t xml:space="preserve"> δεν κάνουμε κάτι καινούργιο</w:t>
      </w:r>
      <w:r>
        <w:rPr>
          <w:rFonts w:eastAsia="Times New Roman"/>
          <w:szCs w:val="24"/>
        </w:rPr>
        <w:t>.</w:t>
      </w:r>
    </w:p>
    <w:p w14:paraId="03A73646" w14:textId="77777777" w:rsidR="00E615E6" w:rsidRDefault="00720F21">
      <w:pPr>
        <w:spacing w:after="0" w:line="600" w:lineRule="auto"/>
        <w:ind w:firstLine="720"/>
        <w:jc w:val="both"/>
        <w:rPr>
          <w:rFonts w:eastAsia="Times New Roman"/>
          <w:szCs w:val="24"/>
        </w:rPr>
      </w:pPr>
      <w:r>
        <w:rPr>
          <w:rFonts w:eastAsia="Times New Roman"/>
          <w:szCs w:val="24"/>
        </w:rPr>
        <w:t>Κ</w:t>
      </w:r>
      <w:r w:rsidRPr="00A938E6">
        <w:rPr>
          <w:rFonts w:eastAsia="Times New Roman"/>
          <w:szCs w:val="24"/>
        </w:rPr>
        <w:t>άνουμε κάτι καινούργιο σε ό</w:t>
      </w:r>
      <w:r>
        <w:rPr>
          <w:rFonts w:eastAsia="Times New Roman"/>
          <w:szCs w:val="24"/>
        </w:rPr>
        <w:t>,</w:t>
      </w:r>
      <w:r w:rsidRPr="00A938E6">
        <w:rPr>
          <w:rFonts w:eastAsia="Times New Roman"/>
          <w:szCs w:val="24"/>
        </w:rPr>
        <w:t xml:space="preserve">τι αφορά την ποσόστωση </w:t>
      </w:r>
      <w:r>
        <w:rPr>
          <w:rFonts w:eastAsia="Times New Roman"/>
          <w:szCs w:val="24"/>
        </w:rPr>
        <w:t xml:space="preserve">του 40% </w:t>
      </w:r>
      <w:r w:rsidRPr="00A938E6">
        <w:rPr>
          <w:rFonts w:eastAsia="Times New Roman"/>
          <w:szCs w:val="24"/>
        </w:rPr>
        <w:t xml:space="preserve">και είπαμε </w:t>
      </w:r>
      <w:r>
        <w:rPr>
          <w:rFonts w:eastAsia="Times New Roman"/>
          <w:szCs w:val="24"/>
        </w:rPr>
        <w:t>«ν</w:t>
      </w:r>
      <w:r w:rsidRPr="00A938E6">
        <w:rPr>
          <w:rFonts w:eastAsia="Times New Roman"/>
          <w:szCs w:val="24"/>
        </w:rPr>
        <w:t>αι</w:t>
      </w:r>
      <w:r>
        <w:rPr>
          <w:rFonts w:eastAsia="Times New Roman"/>
          <w:szCs w:val="24"/>
        </w:rPr>
        <w:t>».</w:t>
      </w:r>
      <w:r w:rsidRPr="00A938E6">
        <w:rPr>
          <w:rFonts w:eastAsia="Times New Roman"/>
          <w:szCs w:val="24"/>
        </w:rPr>
        <w:t xml:space="preserve"> </w:t>
      </w:r>
      <w:r>
        <w:rPr>
          <w:rFonts w:eastAsia="Times New Roman"/>
          <w:szCs w:val="24"/>
        </w:rPr>
        <w:t>Τ</w:t>
      </w:r>
      <w:r w:rsidRPr="00A938E6">
        <w:rPr>
          <w:rFonts w:eastAsia="Times New Roman"/>
          <w:szCs w:val="24"/>
        </w:rPr>
        <w:t xml:space="preserve">α περισσότερα </w:t>
      </w:r>
      <w:r>
        <w:rPr>
          <w:rFonts w:eastAsia="Times New Roman"/>
          <w:szCs w:val="24"/>
        </w:rPr>
        <w:t>άρθρα</w:t>
      </w:r>
      <w:r w:rsidRPr="00A938E6">
        <w:rPr>
          <w:rFonts w:eastAsia="Times New Roman"/>
          <w:szCs w:val="24"/>
        </w:rPr>
        <w:t xml:space="preserve"> θα </w:t>
      </w:r>
      <w:r>
        <w:rPr>
          <w:rFonts w:eastAsia="Times New Roman"/>
          <w:szCs w:val="24"/>
        </w:rPr>
        <w:t>τα υπερψηφίσουμε</w:t>
      </w:r>
      <w:r w:rsidRPr="00A938E6">
        <w:rPr>
          <w:rFonts w:eastAsia="Times New Roman"/>
          <w:szCs w:val="24"/>
        </w:rPr>
        <w:t xml:space="preserve"> και δώσαμε συγκεκριμένα επιχειρήματα </w:t>
      </w:r>
      <w:r>
        <w:rPr>
          <w:rFonts w:eastAsia="Times New Roman"/>
          <w:szCs w:val="24"/>
        </w:rPr>
        <w:t xml:space="preserve">για το </w:t>
      </w:r>
      <w:r w:rsidRPr="00A938E6">
        <w:rPr>
          <w:rFonts w:eastAsia="Times New Roman"/>
          <w:szCs w:val="24"/>
        </w:rPr>
        <w:t>γιατί θα τ</w:t>
      </w:r>
      <w:r>
        <w:rPr>
          <w:rFonts w:eastAsia="Times New Roman"/>
          <w:szCs w:val="24"/>
        </w:rPr>
        <w:t>α</w:t>
      </w:r>
      <w:r w:rsidRPr="00A938E6">
        <w:rPr>
          <w:rFonts w:eastAsia="Times New Roman"/>
          <w:szCs w:val="24"/>
        </w:rPr>
        <w:t xml:space="preserve"> υπερψηφίσου</w:t>
      </w:r>
      <w:r>
        <w:rPr>
          <w:rFonts w:eastAsia="Times New Roman"/>
          <w:szCs w:val="24"/>
        </w:rPr>
        <w:t>με.</w:t>
      </w:r>
      <w:r w:rsidRPr="00A938E6">
        <w:rPr>
          <w:rFonts w:eastAsia="Times New Roman"/>
          <w:szCs w:val="24"/>
        </w:rPr>
        <w:t xml:space="preserve"> </w:t>
      </w:r>
      <w:r>
        <w:rPr>
          <w:rFonts w:eastAsia="Times New Roman"/>
          <w:szCs w:val="24"/>
        </w:rPr>
        <w:t>Δ</w:t>
      </w:r>
      <w:r w:rsidRPr="00A938E6">
        <w:rPr>
          <w:rFonts w:eastAsia="Times New Roman"/>
          <w:szCs w:val="24"/>
        </w:rPr>
        <w:t>εν μπορούμε να πούμε</w:t>
      </w:r>
      <w:r>
        <w:rPr>
          <w:rFonts w:eastAsia="Times New Roman"/>
          <w:szCs w:val="24"/>
        </w:rPr>
        <w:t>, όμως,</w:t>
      </w:r>
      <w:r w:rsidRPr="00A938E6">
        <w:rPr>
          <w:rFonts w:eastAsia="Times New Roman"/>
          <w:szCs w:val="24"/>
        </w:rPr>
        <w:t xml:space="preserve"> ότι μέχρι τώρα ήταν μόνο θεσμοί και τώρα περνάμε στην πράξη</w:t>
      </w:r>
      <w:r>
        <w:rPr>
          <w:rFonts w:eastAsia="Times New Roman"/>
          <w:szCs w:val="24"/>
        </w:rPr>
        <w:t>. Πάλι θεσμό κάνουμε. Γι’ αυτό οι τοποθετήσεις μας ήταν</w:t>
      </w:r>
      <w:r w:rsidRPr="00A938E6">
        <w:rPr>
          <w:rFonts w:eastAsia="Times New Roman"/>
          <w:szCs w:val="24"/>
        </w:rPr>
        <w:t xml:space="preserve"> ότι χρειάζ</w:t>
      </w:r>
      <w:r>
        <w:rPr>
          <w:rFonts w:eastAsia="Times New Roman"/>
          <w:szCs w:val="24"/>
        </w:rPr>
        <w:t>ον</w:t>
      </w:r>
      <w:r w:rsidRPr="00A938E6">
        <w:rPr>
          <w:rFonts w:eastAsia="Times New Roman"/>
          <w:szCs w:val="24"/>
        </w:rPr>
        <w:t>ται πολύ περισσότερα</w:t>
      </w:r>
      <w:r>
        <w:rPr>
          <w:rFonts w:eastAsia="Times New Roman"/>
          <w:szCs w:val="24"/>
        </w:rPr>
        <w:t xml:space="preserve"> να γίνο</w:t>
      </w:r>
      <w:r>
        <w:rPr>
          <w:rFonts w:eastAsia="Times New Roman"/>
          <w:szCs w:val="24"/>
        </w:rPr>
        <w:t>υν</w:t>
      </w:r>
      <w:r>
        <w:rPr>
          <w:rFonts w:eastAsia="Times New Roman"/>
          <w:szCs w:val="24"/>
        </w:rPr>
        <w:t>.</w:t>
      </w:r>
      <w:r w:rsidRPr="00A938E6">
        <w:rPr>
          <w:rFonts w:eastAsia="Times New Roman"/>
          <w:szCs w:val="24"/>
        </w:rPr>
        <w:t xml:space="preserve"> </w:t>
      </w:r>
    </w:p>
    <w:p w14:paraId="03A73647" w14:textId="77777777" w:rsidR="00E615E6" w:rsidRDefault="00720F21">
      <w:pPr>
        <w:spacing w:after="0" w:line="600" w:lineRule="auto"/>
        <w:ind w:firstLine="720"/>
        <w:jc w:val="both"/>
        <w:rPr>
          <w:rFonts w:eastAsia="Times New Roman"/>
          <w:szCs w:val="24"/>
        </w:rPr>
      </w:pPr>
      <w:r>
        <w:rPr>
          <w:rFonts w:eastAsia="Times New Roman"/>
          <w:szCs w:val="24"/>
        </w:rPr>
        <w:t>Ν</w:t>
      </w:r>
      <w:r w:rsidRPr="00A938E6">
        <w:rPr>
          <w:rFonts w:eastAsia="Times New Roman"/>
          <w:szCs w:val="24"/>
        </w:rPr>
        <w:t>α θυμίσω</w:t>
      </w:r>
      <w:r>
        <w:rPr>
          <w:rFonts w:eastAsia="Times New Roman"/>
          <w:szCs w:val="24"/>
        </w:rPr>
        <w:t xml:space="preserve"> δε</w:t>
      </w:r>
      <w:r w:rsidRPr="00A938E6">
        <w:rPr>
          <w:rFonts w:eastAsia="Times New Roman"/>
          <w:szCs w:val="24"/>
        </w:rPr>
        <w:t xml:space="preserve"> ότι οι σπουδές φύλου εντάχθηκαν το 2001 για πρώτη φορά και στα πανεπιστήμια</w:t>
      </w:r>
      <w:r>
        <w:rPr>
          <w:rFonts w:eastAsia="Times New Roman"/>
          <w:szCs w:val="24"/>
        </w:rPr>
        <w:t>.</w:t>
      </w:r>
      <w:r w:rsidRPr="00A938E6">
        <w:rPr>
          <w:rFonts w:eastAsia="Times New Roman"/>
          <w:szCs w:val="24"/>
        </w:rPr>
        <w:t xml:space="preserve"> </w:t>
      </w:r>
      <w:r>
        <w:rPr>
          <w:rFonts w:eastAsia="Times New Roman"/>
          <w:szCs w:val="24"/>
        </w:rPr>
        <w:t>Έ</w:t>
      </w:r>
      <w:r w:rsidRPr="00A938E6">
        <w:rPr>
          <w:rFonts w:eastAsia="Times New Roman"/>
          <w:szCs w:val="24"/>
        </w:rPr>
        <w:t>χουμε διανύσει</w:t>
      </w:r>
      <w:r>
        <w:rPr>
          <w:rFonts w:eastAsia="Times New Roman"/>
          <w:szCs w:val="24"/>
        </w:rPr>
        <w:t>,</w:t>
      </w:r>
      <w:r w:rsidRPr="00A938E6">
        <w:rPr>
          <w:rFonts w:eastAsia="Times New Roman"/>
          <w:szCs w:val="24"/>
        </w:rPr>
        <w:t xml:space="preserve"> έχουμε κατακτήσει αρκετά πράγματα</w:t>
      </w:r>
      <w:r>
        <w:rPr>
          <w:rFonts w:eastAsia="Times New Roman"/>
          <w:szCs w:val="24"/>
        </w:rPr>
        <w:t>. Χ</w:t>
      </w:r>
      <w:r w:rsidRPr="00A938E6">
        <w:rPr>
          <w:rFonts w:eastAsia="Times New Roman"/>
          <w:szCs w:val="24"/>
        </w:rPr>
        <w:t xml:space="preserve">ρειάζονται περισσότερα </w:t>
      </w:r>
      <w:r>
        <w:rPr>
          <w:rFonts w:eastAsia="Times New Roman"/>
          <w:szCs w:val="24"/>
        </w:rPr>
        <w:t>κ</w:t>
      </w:r>
      <w:r w:rsidRPr="00A938E6">
        <w:rPr>
          <w:rFonts w:eastAsia="Times New Roman"/>
          <w:szCs w:val="24"/>
        </w:rPr>
        <w:t xml:space="preserve">αι στις σπουδές φύλου και σε όλα </w:t>
      </w:r>
      <w:r>
        <w:rPr>
          <w:rFonts w:eastAsia="Times New Roman"/>
          <w:szCs w:val="24"/>
        </w:rPr>
        <w:t xml:space="preserve">τα άλλα, στα οποία </w:t>
      </w:r>
      <w:r w:rsidRPr="00A938E6">
        <w:rPr>
          <w:rFonts w:eastAsia="Times New Roman"/>
          <w:szCs w:val="24"/>
        </w:rPr>
        <w:t xml:space="preserve"> </w:t>
      </w:r>
      <w:r>
        <w:rPr>
          <w:rFonts w:eastAsia="Times New Roman"/>
          <w:szCs w:val="24"/>
        </w:rPr>
        <w:t>αναφέρθηκα</w:t>
      </w:r>
      <w:r w:rsidRPr="00A938E6">
        <w:rPr>
          <w:rFonts w:eastAsia="Times New Roman"/>
          <w:szCs w:val="24"/>
        </w:rPr>
        <w:t xml:space="preserve"> και</w:t>
      </w:r>
      <w:r>
        <w:rPr>
          <w:rFonts w:eastAsia="Times New Roman"/>
          <w:szCs w:val="24"/>
        </w:rPr>
        <w:t xml:space="preserve"> δεν έχω χρόνο να</w:t>
      </w:r>
      <w:r>
        <w:rPr>
          <w:rFonts w:eastAsia="Times New Roman"/>
          <w:szCs w:val="24"/>
        </w:rPr>
        <w:t xml:space="preserve"> επεκταθώ!</w:t>
      </w:r>
      <w:r w:rsidRPr="00A938E6">
        <w:rPr>
          <w:rFonts w:eastAsia="Times New Roman"/>
          <w:szCs w:val="24"/>
        </w:rPr>
        <w:t xml:space="preserve"> </w:t>
      </w:r>
      <w:r>
        <w:rPr>
          <w:rFonts w:eastAsia="Times New Roman"/>
          <w:szCs w:val="24"/>
        </w:rPr>
        <w:t>Προς</w:t>
      </w:r>
      <w:r w:rsidRPr="00A938E6">
        <w:rPr>
          <w:rFonts w:eastAsia="Times New Roman"/>
          <w:szCs w:val="24"/>
        </w:rPr>
        <w:t xml:space="preserve"> Θεού</w:t>
      </w:r>
      <w:r>
        <w:rPr>
          <w:rFonts w:eastAsia="Times New Roman"/>
          <w:szCs w:val="24"/>
        </w:rPr>
        <w:t>, όμως,</w:t>
      </w:r>
      <w:r w:rsidRPr="00A938E6">
        <w:rPr>
          <w:rFonts w:eastAsia="Times New Roman"/>
          <w:szCs w:val="24"/>
        </w:rPr>
        <w:t xml:space="preserve"> αν θέλουμε να είμαστε συν</w:t>
      </w:r>
      <w:r>
        <w:rPr>
          <w:rFonts w:eastAsia="Times New Roman"/>
          <w:szCs w:val="24"/>
        </w:rPr>
        <w:t>αινετικοί,</w:t>
      </w:r>
      <w:r w:rsidRPr="00A938E6">
        <w:rPr>
          <w:rFonts w:eastAsia="Times New Roman"/>
          <w:szCs w:val="24"/>
        </w:rPr>
        <w:t xml:space="preserve"> ας καταλάβουμε ότι πρέπει να ενώσουμε δυνάμεις στο δημοκρατικό τόξο</w:t>
      </w:r>
      <w:r>
        <w:rPr>
          <w:rFonts w:eastAsia="Times New Roman"/>
          <w:szCs w:val="24"/>
        </w:rPr>
        <w:t>,</w:t>
      </w:r>
      <w:r w:rsidRPr="00A938E6">
        <w:rPr>
          <w:rFonts w:eastAsia="Times New Roman"/>
          <w:szCs w:val="24"/>
        </w:rPr>
        <w:t xml:space="preserve"> </w:t>
      </w:r>
      <w:r>
        <w:rPr>
          <w:rFonts w:eastAsia="Times New Roman"/>
          <w:szCs w:val="24"/>
        </w:rPr>
        <w:t>γ</w:t>
      </w:r>
      <w:r w:rsidRPr="00A938E6">
        <w:rPr>
          <w:rFonts w:eastAsia="Times New Roman"/>
          <w:szCs w:val="24"/>
        </w:rPr>
        <w:t>ιατί αυτό το ζήτημα είναι πολύπλοκο</w:t>
      </w:r>
      <w:r>
        <w:rPr>
          <w:rFonts w:eastAsia="Times New Roman"/>
          <w:szCs w:val="24"/>
        </w:rPr>
        <w:t>.</w:t>
      </w:r>
      <w:r w:rsidRPr="00A938E6">
        <w:rPr>
          <w:rFonts w:eastAsia="Times New Roman"/>
          <w:szCs w:val="24"/>
        </w:rPr>
        <w:t xml:space="preserve"> </w:t>
      </w:r>
      <w:r>
        <w:rPr>
          <w:rFonts w:eastAsia="Times New Roman"/>
          <w:szCs w:val="24"/>
        </w:rPr>
        <w:t>Α</w:t>
      </w:r>
      <w:r w:rsidRPr="00A938E6">
        <w:rPr>
          <w:rFonts w:eastAsia="Times New Roman"/>
          <w:szCs w:val="24"/>
        </w:rPr>
        <w:t xml:space="preserve">υτό λέει </w:t>
      </w:r>
      <w:r>
        <w:rPr>
          <w:rFonts w:eastAsia="Times New Roman"/>
          <w:szCs w:val="24"/>
        </w:rPr>
        <w:t>η Δημοκρατική</w:t>
      </w:r>
      <w:r w:rsidRPr="00A938E6">
        <w:rPr>
          <w:rFonts w:eastAsia="Times New Roman"/>
          <w:szCs w:val="24"/>
        </w:rPr>
        <w:t xml:space="preserve"> </w:t>
      </w:r>
      <w:r>
        <w:rPr>
          <w:rFonts w:eastAsia="Times New Roman"/>
          <w:szCs w:val="24"/>
        </w:rPr>
        <w:t>Συμπαράταξη</w:t>
      </w:r>
      <w:r w:rsidRPr="00A938E6">
        <w:rPr>
          <w:rFonts w:eastAsia="Times New Roman"/>
          <w:szCs w:val="24"/>
        </w:rPr>
        <w:t xml:space="preserve"> και αυτό θα ξαν</w:t>
      </w:r>
      <w:r>
        <w:rPr>
          <w:rFonts w:eastAsia="Times New Roman"/>
          <w:szCs w:val="24"/>
        </w:rPr>
        <w:t>α</w:t>
      </w:r>
      <w:r w:rsidRPr="00A938E6">
        <w:rPr>
          <w:rFonts w:eastAsia="Times New Roman"/>
          <w:szCs w:val="24"/>
        </w:rPr>
        <w:t>λέει συνεχώς</w:t>
      </w:r>
      <w:r>
        <w:rPr>
          <w:rFonts w:eastAsia="Times New Roman"/>
          <w:szCs w:val="24"/>
        </w:rPr>
        <w:t>.</w:t>
      </w:r>
    </w:p>
    <w:p w14:paraId="03A73648" w14:textId="77777777" w:rsidR="00E615E6" w:rsidRDefault="00720F21">
      <w:pPr>
        <w:spacing w:after="0" w:line="600" w:lineRule="auto"/>
        <w:ind w:firstLine="720"/>
        <w:jc w:val="both"/>
        <w:rPr>
          <w:rFonts w:eastAsia="Times New Roman"/>
          <w:szCs w:val="24"/>
        </w:rPr>
      </w:pPr>
      <w:r>
        <w:rPr>
          <w:rFonts w:eastAsia="Times New Roman"/>
          <w:szCs w:val="24"/>
        </w:rPr>
        <w:lastRenderedPageBreak/>
        <w:t>Τ</w:t>
      </w:r>
      <w:r w:rsidRPr="00A938E6">
        <w:rPr>
          <w:rFonts w:eastAsia="Times New Roman"/>
          <w:szCs w:val="24"/>
        </w:rPr>
        <w:t xml:space="preserve">ώρα </w:t>
      </w:r>
      <w:r>
        <w:rPr>
          <w:rFonts w:eastAsia="Times New Roman"/>
          <w:szCs w:val="24"/>
        </w:rPr>
        <w:t>θ</w:t>
      </w:r>
      <w:r w:rsidRPr="00A938E6">
        <w:rPr>
          <w:rFonts w:eastAsia="Times New Roman"/>
          <w:szCs w:val="24"/>
        </w:rPr>
        <w:t xml:space="preserve">α μου </w:t>
      </w:r>
      <w:r w:rsidRPr="00A938E6">
        <w:rPr>
          <w:rFonts w:eastAsia="Times New Roman"/>
          <w:szCs w:val="24"/>
        </w:rPr>
        <w:t>επιτρέψετε λίγο να αναφερθώ και στα θέματα της ιθαγένειας</w:t>
      </w:r>
      <w:r>
        <w:rPr>
          <w:rFonts w:eastAsia="Times New Roman"/>
          <w:szCs w:val="24"/>
        </w:rPr>
        <w:t>.</w:t>
      </w:r>
      <w:r w:rsidRPr="00A938E6">
        <w:rPr>
          <w:rFonts w:eastAsia="Times New Roman"/>
          <w:szCs w:val="24"/>
        </w:rPr>
        <w:t xml:space="preserve"> Όχι</w:t>
      </w:r>
      <w:r>
        <w:rPr>
          <w:rFonts w:eastAsia="Times New Roman"/>
          <w:szCs w:val="24"/>
        </w:rPr>
        <w:t>,</w:t>
      </w:r>
      <w:r w:rsidRPr="00A938E6">
        <w:rPr>
          <w:rFonts w:eastAsia="Times New Roman"/>
          <w:szCs w:val="24"/>
        </w:rPr>
        <w:t xml:space="preserve"> </w:t>
      </w:r>
      <w:r>
        <w:rPr>
          <w:rFonts w:eastAsia="Times New Roman"/>
          <w:szCs w:val="24"/>
        </w:rPr>
        <w:t>κ</w:t>
      </w:r>
      <w:r w:rsidRPr="00A938E6">
        <w:rPr>
          <w:rFonts w:eastAsia="Times New Roman"/>
          <w:szCs w:val="24"/>
        </w:rPr>
        <w:t>ύριε Υπουργέ</w:t>
      </w:r>
      <w:r>
        <w:rPr>
          <w:rFonts w:eastAsia="Times New Roman"/>
          <w:szCs w:val="24"/>
        </w:rPr>
        <w:t>.</w:t>
      </w:r>
      <w:r w:rsidRPr="00A938E6">
        <w:rPr>
          <w:rFonts w:eastAsia="Times New Roman"/>
          <w:szCs w:val="24"/>
        </w:rPr>
        <w:t xml:space="preserve"> Μακάρι να είναι έτσι όπως το λέτε</w:t>
      </w:r>
      <w:r>
        <w:rPr>
          <w:rFonts w:eastAsia="Times New Roman"/>
          <w:szCs w:val="24"/>
        </w:rPr>
        <w:t>,</w:t>
      </w:r>
      <w:r w:rsidRPr="00A938E6">
        <w:rPr>
          <w:rFonts w:eastAsia="Times New Roman"/>
          <w:szCs w:val="24"/>
        </w:rPr>
        <w:t xml:space="preserve"> να είναι </w:t>
      </w:r>
      <w:r>
        <w:rPr>
          <w:rFonts w:eastAsia="Times New Roman"/>
          <w:szCs w:val="24"/>
        </w:rPr>
        <w:t>είκοσι-τριάντα</w:t>
      </w:r>
      <w:r>
        <w:rPr>
          <w:rFonts w:eastAsia="Times New Roman"/>
          <w:szCs w:val="24"/>
        </w:rPr>
        <w:t xml:space="preserve"> λεπτά</w:t>
      </w:r>
      <w:r>
        <w:rPr>
          <w:rFonts w:eastAsia="Times New Roman"/>
          <w:szCs w:val="24"/>
        </w:rPr>
        <w:t>.</w:t>
      </w:r>
      <w:r w:rsidRPr="00A938E6">
        <w:rPr>
          <w:rFonts w:eastAsia="Times New Roman"/>
          <w:szCs w:val="24"/>
        </w:rPr>
        <w:t xml:space="preserve"> </w:t>
      </w:r>
      <w:r>
        <w:rPr>
          <w:rFonts w:eastAsia="Times New Roman"/>
          <w:szCs w:val="24"/>
        </w:rPr>
        <w:t>Θ</w:t>
      </w:r>
      <w:r w:rsidRPr="00A938E6">
        <w:rPr>
          <w:rFonts w:eastAsia="Times New Roman"/>
          <w:szCs w:val="24"/>
        </w:rPr>
        <w:t xml:space="preserve">α </w:t>
      </w:r>
      <w:r>
        <w:rPr>
          <w:rFonts w:eastAsia="Times New Roman"/>
          <w:szCs w:val="24"/>
        </w:rPr>
        <w:t>έ</w:t>
      </w:r>
      <w:r w:rsidRPr="00A938E6">
        <w:rPr>
          <w:rFonts w:eastAsia="Times New Roman"/>
          <w:szCs w:val="24"/>
        </w:rPr>
        <w:t xml:space="preserve">χουμε ίσως την ευκαιρία μέσω </w:t>
      </w:r>
      <w:r>
        <w:rPr>
          <w:rFonts w:eastAsia="Times New Roman"/>
          <w:szCs w:val="24"/>
        </w:rPr>
        <w:t xml:space="preserve">του </w:t>
      </w:r>
      <w:r w:rsidRPr="00A938E6">
        <w:rPr>
          <w:rFonts w:eastAsia="Times New Roman"/>
          <w:szCs w:val="24"/>
        </w:rPr>
        <w:t>κοινοβουλευτικού ελέγχου να το δούμε</w:t>
      </w:r>
      <w:r>
        <w:rPr>
          <w:rFonts w:eastAsia="Times New Roman"/>
          <w:szCs w:val="24"/>
        </w:rPr>
        <w:t xml:space="preserve"> </w:t>
      </w:r>
      <w:r w:rsidRPr="00A938E6">
        <w:rPr>
          <w:rFonts w:eastAsia="Times New Roman"/>
          <w:szCs w:val="24"/>
        </w:rPr>
        <w:t>το θέμα της ιθαγένειας</w:t>
      </w:r>
      <w:r>
        <w:rPr>
          <w:rFonts w:eastAsia="Times New Roman"/>
          <w:szCs w:val="24"/>
        </w:rPr>
        <w:t>.</w:t>
      </w:r>
      <w:r w:rsidRPr="00A938E6">
        <w:rPr>
          <w:rFonts w:eastAsia="Times New Roman"/>
          <w:szCs w:val="24"/>
        </w:rPr>
        <w:t xml:space="preserve"> </w:t>
      </w:r>
      <w:r>
        <w:rPr>
          <w:rFonts w:eastAsia="Times New Roman"/>
          <w:szCs w:val="24"/>
        </w:rPr>
        <w:t>Μ</w:t>
      </w:r>
      <w:r w:rsidRPr="00A938E6">
        <w:rPr>
          <w:rFonts w:eastAsia="Times New Roman"/>
          <w:szCs w:val="24"/>
        </w:rPr>
        <w:t>ου λέτε σήμε</w:t>
      </w:r>
      <w:r w:rsidRPr="00A938E6">
        <w:rPr>
          <w:rFonts w:eastAsia="Times New Roman"/>
          <w:szCs w:val="24"/>
        </w:rPr>
        <w:t xml:space="preserve">ρα </w:t>
      </w:r>
      <w:r>
        <w:rPr>
          <w:rFonts w:eastAsia="Times New Roman"/>
          <w:szCs w:val="24"/>
        </w:rPr>
        <w:t>-</w:t>
      </w:r>
      <w:r w:rsidRPr="00A938E6">
        <w:rPr>
          <w:rFonts w:eastAsia="Times New Roman"/>
          <w:szCs w:val="24"/>
        </w:rPr>
        <w:t>έτσι σα</w:t>
      </w:r>
      <w:r>
        <w:rPr>
          <w:rFonts w:eastAsia="Times New Roman"/>
          <w:szCs w:val="24"/>
        </w:rPr>
        <w:t>ς</w:t>
      </w:r>
      <w:r w:rsidRPr="00A938E6">
        <w:rPr>
          <w:rFonts w:eastAsia="Times New Roman"/>
          <w:szCs w:val="24"/>
        </w:rPr>
        <w:t xml:space="preserve"> λένε </w:t>
      </w:r>
      <w:r>
        <w:rPr>
          <w:rFonts w:eastAsia="Times New Roman"/>
          <w:szCs w:val="24"/>
        </w:rPr>
        <w:t xml:space="preserve">οι </w:t>
      </w:r>
      <w:r w:rsidRPr="00A938E6">
        <w:rPr>
          <w:rFonts w:eastAsia="Times New Roman"/>
          <w:szCs w:val="24"/>
        </w:rPr>
        <w:t xml:space="preserve">υπηρεσίες </w:t>
      </w:r>
      <w:r>
        <w:rPr>
          <w:rFonts w:eastAsia="Times New Roman"/>
          <w:szCs w:val="24"/>
        </w:rPr>
        <w:t>σας-</w:t>
      </w:r>
      <w:r w:rsidRPr="00A938E6">
        <w:rPr>
          <w:rFonts w:eastAsia="Times New Roman"/>
          <w:szCs w:val="24"/>
        </w:rPr>
        <w:t xml:space="preserve"> ότι θα έχει </w:t>
      </w:r>
      <w:r>
        <w:rPr>
          <w:rFonts w:eastAsia="Times New Roman"/>
          <w:szCs w:val="24"/>
        </w:rPr>
        <w:t>είκοσι</w:t>
      </w:r>
      <w:r w:rsidRPr="00A938E6">
        <w:rPr>
          <w:rFonts w:eastAsia="Times New Roman"/>
          <w:szCs w:val="24"/>
        </w:rPr>
        <w:t xml:space="preserve"> έως </w:t>
      </w:r>
      <w:r>
        <w:rPr>
          <w:rFonts w:eastAsia="Times New Roman"/>
          <w:szCs w:val="24"/>
        </w:rPr>
        <w:t>τριάντα</w:t>
      </w:r>
      <w:r w:rsidRPr="00A938E6">
        <w:rPr>
          <w:rFonts w:eastAsia="Times New Roman"/>
          <w:szCs w:val="24"/>
        </w:rPr>
        <w:t xml:space="preserve"> λεπτά συνέντευξη</w:t>
      </w:r>
      <w:r>
        <w:rPr>
          <w:rFonts w:eastAsia="Times New Roman"/>
          <w:szCs w:val="24"/>
        </w:rPr>
        <w:t>.</w:t>
      </w:r>
      <w:r w:rsidRPr="00A938E6">
        <w:rPr>
          <w:rFonts w:eastAsia="Times New Roman"/>
          <w:szCs w:val="24"/>
        </w:rPr>
        <w:t xml:space="preserve"> </w:t>
      </w:r>
      <w:r>
        <w:rPr>
          <w:rFonts w:eastAsia="Times New Roman"/>
          <w:szCs w:val="24"/>
        </w:rPr>
        <w:t>Πώς; Μ</w:t>
      </w:r>
      <w:r w:rsidRPr="00A938E6">
        <w:rPr>
          <w:rFonts w:eastAsia="Times New Roman"/>
          <w:szCs w:val="24"/>
        </w:rPr>
        <w:t>ε το Β1 και με τις εξετάσεις θέλεις δύο ώρες</w:t>
      </w:r>
      <w:r>
        <w:rPr>
          <w:rFonts w:eastAsia="Times New Roman"/>
          <w:szCs w:val="24"/>
        </w:rPr>
        <w:t xml:space="preserve">, κύριε Υπουργέ. Θα </w:t>
      </w:r>
      <w:r w:rsidRPr="00A938E6">
        <w:rPr>
          <w:rFonts w:eastAsia="Times New Roman"/>
          <w:szCs w:val="24"/>
        </w:rPr>
        <w:t>υπάρχουν μεγάλες καθυστερήσεις</w:t>
      </w:r>
      <w:r>
        <w:rPr>
          <w:rFonts w:eastAsia="Times New Roman"/>
          <w:szCs w:val="24"/>
        </w:rPr>
        <w:t>! Σας το είπα αυτό και σας το είπα με</w:t>
      </w:r>
      <w:r w:rsidRPr="00A938E6">
        <w:rPr>
          <w:rFonts w:eastAsia="Times New Roman"/>
          <w:szCs w:val="24"/>
        </w:rPr>
        <w:t xml:space="preserve"> οξείς τόνους</w:t>
      </w:r>
      <w:r>
        <w:rPr>
          <w:rFonts w:eastAsia="Times New Roman"/>
          <w:szCs w:val="24"/>
        </w:rPr>
        <w:t>.</w:t>
      </w:r>
      <w:r w:rsidRPr="00A938E6">
        <w:rPr>
          <w:rFonts w:eastAsia="Times New Roman"/>
          <w:szCs w:val="24"/>
        </w:rPr>
        <w:t xml:space="preserve"> </w:t>
      </w:r>
      <w:r>
        <w:rPr>
          <w:rFonts w:eastAsia="Times New Roman"/>
          <w:szCs w:val="24"/>
        </w:rPr>
        <w:t>Γ</w:t>
      </w:r>
      <w:r w:rsidRPr="00A938E6">
        <w:rPr>
          <w:rFonts w:eastAsia="Times New Roman"/>
          <w:szCs w:val="24"/>
        </w:rPr>
        <w:t>ιατί εμείς δεν θέλ</w:t>
      </w:r>
      <w:r w:rsidRPr="00A938E6">
        <w:rPr>
          <w:rFonts w:eastAsia="Times New Roman"/>
          <w:szCs w:val="24"/>
        </w:rPr>
        <w:t>ουμε να υπάρχουν καθυστερήσεις</w:t>
      </w:r>
      <w:r>
        <w:rPr>
          <w:rFonts w:eastAsia="Times New Roman"/>
          <w:szCs w:val="24"/>
        </w:rPr>
        <w:t>.</w:t>
      </w:r>
      <w:r w:rsidRPr="00A938E6">
        <w:rPr>
          <w:rFonts w:eastAsia="Times New Roman"/>
          <w:szCs w:val="24"/>
        </w:rPr>
        <w:t xml:space="preserve"> </w:t>
      </w:r>
      <w:r>
        <w:rPr>
          <w:rFonts w:eastAsia="Times New Roman"/>
          <w:szCs w:val="24"/>
        </w:rPr>
        <w:t>Θέλουμε να βοηθηθεί η διαδικασία, την οποία,</w:t>
      </w:r>
      <w:r w:rsidRPr="00A938E6">
        <w:rPr>
          <w:rFonts w:eastAsia="Times New Roman"/>
          <w:szCs w:val="24"/>
        </w:rPr>
        <w:t xml:space="preserve"> εν πάση </w:t>
      </w:r>
      <w:proofErr w:type="spellStart"/>
      <w:r w:rsidRPr="00A938E6">
        <w:rPr>
          <w:rFonts w:eastAsia="Times New Roman"/>
          <w:szCs w:val="24"/>
        </w:rPr>
        <w:t>περιπτώσει</w:t>
      </w:r>
      <w:proofErr w:type="spellEnd"/>
      <w:r>
        <w:rPr>
          <w:rFonts w:eastAsia="Times New Roman"/>
          <w:szCs w:val="24"/>
        </w:rPr>
        <w:t>,</w:t>
      </w:r>
      <w:r w:rsidRPr="00A938E6">
        <w:rPr>
          <w:rFonts w:eastAsia="Times New Roman"/>
          <w:szCs w:val="24"/>
        </w:rPr>
        <w:t xml:space="preserve"> εμείς με το</w:t>
      </w:r>
      <w:r>
        <w:rPr>
          <w:rFonts w:eastAsia="Times New Roman"/>
          <w:szCs w:val="24"/>
        </w:rPr>
        <w:t>ν</w:t>
      </w:r>
      <w:r w:rsidRPr="00A938E6">
        <w:rPr>
          <w:rFonts w:eastAsia="Times New Roman"/>
          <w:szCs w:val="24"/>
        </w:rPr>
        <w:t xml:space="preserve"> νόμο του 2010 πρώτ</w:t>
      </w:r>
      <w:r>
        <w:rPr>
          <w:rFonts w:eastAsia="Times New Roman"/>
          <w:szCs w:val="24"/>
        </w:rPr>
        <w:t>οι</w:t>
      </w:r>
      <w:r w:rsidRPr="00A938E6">
        <w:rPr>
          <w:rFonts w:eastAsia="Times New Roman"/>
          <w:szCs w:val="24"/>
        </w:rPr>
        <w:t xml:space="preserve"> θεσπίσαμε</w:t>
      </w:r>
      <w:r>
        <w:rPr>
          <w:rFonts w:eastAsia="Times New Roman"/>
          <w:szCs w:val="24"/>
        </w:rPr>
        <w:t>.</w:t>
      </w:r>
    </w:p>
    <w:p w14:paraId="03A73649" w14:textId="77777777" w:rsidR="00E615E6" w:rsidRDefault="00720F21">
      <w:pPr>
        <w:spacing w:after="0" w:line="600" w:lineRule="auto"/>
        <w:ind w:firstLine="720"/>
        <w:jc w:val="both"/>
        <w:rPr>
          <w:rFonts w:eastAsia="Times New Roman"/>
          <w:szCs w:val="24"/>
        </w:rPr>
      </w:pPr>
      <w:r>
        <w:rPr>
          <w:rFonts w:eastAsia="Times New Roman"/>
          <w:szCs w:val="24"/>
        </w:rPr>
        <w:t>Ά</w:t>
      </w:r>
      <w:r w:rsidRPr="00A938E6">
        <w:rPr>
          <w:rFonts w:eastAsia="Times New Roman"/>
          <w:szCs w:val="24"/>
        </w:rPr>
        <w:t xml:space="preserve">ρα θέλουμε </w:t>
      </w:r>
      <w:r>
        <w:rPr>
          <w:rFonts w:eastAsia="Times New Roman"/>
          <w:szCs w:val="24"/>
        </w:rPr>
        <w:t>σ</w:t>
      </w:r>
      <w:r w:rsidRPr="00A938E6">
        <w:rPr>
          <w:rFonts w:eastAsia="Times New Roman"/>
          <w:szCs w:val="24"/>
        </w:rPr>
        <w:t>ε κάθε περίπτωση να ξαναδείτε αυτό το θέμα</w:t>
      </w:r>
      <w:r>
        <w:rPr>
          <w:rFonts w:eastAsia="Times New Roman"/>
          <w:szCs w:val="24"/>
        </w:rPr>
        <w:t>.</w:t>
      </w:r>
      <w:r w:rsidRPr="00A938E6">
        <w:rPr>
          <w:rFonts w:eastAsia="Times New Roman"/>
          <w:szCs w:val="24"/>
        </w:rPr>
        <w:t xml:space="preserve"> </w:t>
      </w:r>
      <w:r>
        <w:rPr>
          <w:rFonts w:eastAsia="Times New Roman"/>
          <w:szCs w:val="24"/>
        </w:rPr>
        <w:t xml:space="preserve">Κι </w:t>
      </w:r>
      <w:r w:rsidRPr="00A938E6">
        <w:rPr>
          <w:rFonts w:eastAsia="Times New Roman"/>
          <w:szCs w:val="24"/>
        </w:rPr>
        <w:t>εδώ είμαστε</w:t>
      </w:r>
      <w:r>
        <w:rPr>
          <w:rFonts w:eastAsia="Times New Roman"/>
          <w:szCs w:val="24"/>
        </w:rPr>
        <w:t>,</w:t>
      </w:r>
      <w:r w:rsidRPr="00A938E6">
        <w:rPr>
          <w:rFonts w:eastAsia="Times New Roman"/>
          <w:szCs w:val="24"/>
        </w:rPr>
        <w:t xml:space="preserve"> αν </w:t>
      </w:r>
      <w:r>
        <w:rPr>
          <w:rFonts w:eastAsia="Times New Roman"/>
          <w:szCs w:val="24"/>
        </w:rPr>
        <w:t>φέρετε</w:t>
      </w:r>
      <w:r w:rsidRPr="00A938E6">
        <w:rPr>
          <w:rFonts w:eastAsia="Times New Roman"/>
          <w:szCs w:val="24"/>
        </w:rPr>
        <w:t xml:space="preserve"> τροποποίηση </w:t>
      </w:r>
      <w:r>
        <w:rPr>
          <w:rFonts w:eastAsia="Times New Roman"/>
          <w:szCs w:val="24"/>
        </w:rPr>
        <w:t xml:space="preserve">με επόμενο νομοσχέδιο, </w:t>
      </w:r>
      <w:r w:rsidRPr="00A938E6">
        <w:rPr>
          <w:rFonts w:eastAsia="Times New Roman"/>
          <w:szCs w:val="24"/>
        </w:rPr>
        <w:t>και να κρίνουμε και να ανασκευάσ</w:t>
      </w:r>
      <w:r>
        <w:rPr>
          <w:rFonts w:eastAsia="Times New Roman"/>
          <w:szCs w:val="24"/>
        </w:rPr>
        <w:t xml:space="preserve">ουμε και </w:t>
      </w:r>
      <w:r>
        <w:rPr>
          <w:rFonts w:eastAsia="Times New Roman"/>
          <w:szCs w:val="24"/>
        </w:rPr>
        <w:t>την κριτική μας</w:t>
      </w:r>
      <w:r>
        <w:rPr>
          <w:rFonts w:eastAsia="Times New Roman"/>
          <w:szCs w:val="24"/>
        </w:rPr>
        <w:t>. Α</w:t>
      </w:r>
      <w:r w:rsidRPr="00A938E6">
        <w:rPr>
          <w:rFonts w:eastAsia="Times New Roman"/>
          <w:szCs w:val="24"/>
        </w:rPr>
        <w:t>ρκεί</w:t>
      </w:r>
      <w:r>
        <w:rPr>
          <w:rFonts w:eastAsia="Times New Roman"/>
          <w:szCs w:val="24"/>
        </w:rPr>
        <w:t>,</w:t>
      </w:r>
      <w:r w:rsidRPr="00A938E6">
        <w:rPr>
          <w:rFonts w:eastAsia="Times New Roman"/>
          <w:szCs w:val="24"/>
        </w:rPr>
        <w:t xml:space="preserve"> </w:t>
      </w:r>
      <w:r>
        <w:rPr>
          <w:rFonts w:eastAsia="Times New Roman"/>
          <w:szCs w:val="24"/>
        </w:rPr>
        <w:t>όμως,</w:t>
      </w:r>
      <w:r w:rsidRPr="00A938E6">
        <w:rPr>
          <w:rFonts w:eastAsia="Times New Roman"/>
          <w:szCs w:val="24"/>
        </w:rPr>
        <w:t xml:space="preserve"> να δούμε και την </w:t>
      </w:r>
      <w:r>
        <w:rPr>
          <w:rFonts w:eastAsia="Times New Roman"/>
          <w:szCs w:val="24"/>
        </w:rPr>
        <w:t xml:space="preserve">υπουργική απόφαση που θα φέρετε. Και πράγματι, </w:t>
      </w:r>
      <w:r w:rsidRPr="00A938E6">
        <w:rPr>
          <w:rFonts w:eastAsia="Times New Roman"/>
          <w:szCs w:val="24"/>
        </w:rPr>
        <w:t>ειλικρινά σας λέω</w:t>
      </w:r>
      <w:r>
        <w:rPr>
          <w:rFonts w:eastAsia="Times New Roman"/>
          <w:szCs w:val="24"/>
        </w:rPr>
        <w:t>,</w:t>
      </w:r>
      <w:r w:rsidRPr="00A938E6">
        <w:rPr>
          <w:rFonts w:eastAsia="Times New Roman"/>
          <w:szCs w:val="24"/>
        </w:rPr>
        <w:t xml:space="preserve"> με το χέρι στην καρδιά</w:t>
      </w:r>
      <w:r>
        <w:rPr>
          <w:rFonts w:eastAsia="Times New Roman"/>
          <w:szCs w:val="24"/>
        </w:rPr>
        <w:t>,</w:t>
      </w:r>
      <w:r w:rsidRPr="00A938E6">
        <w:rPr>
          <w:rFonts w:eastAsia="Times New Roman"/>
          <w:szCs w:val="24"/>
        </w:rPr>
        <w:t xml:space="preserve"> </w:t>
      </w:r>
      <w:r>
        <w:rPr>
          <w:rFonts w:eastAsia="Times New Roman"/>
          <w:szCs w:val="24"/>
        </w:rPr>
        <w:t>μ</w:t>
      </w:r>
      <w:r w:rsidRPr="00A938E6">
        <w:rPr>
          <w:rFonts w:eastAsia="Times New Roman"/>
          <w:szCs w:val="24"/>
        </w:rPr>
        <w:t>ακάρι να κάνουμε λάθος εμείς</w:t>
      </w:r>
      <w:r>
        <w:rPr>
          <w:rFonts w:eastAsia="Times New Roman"/>
          <w:szCs w:val="24"/>
        </w:rPr>
        <w:t>.</w:t>
      </w:r>
      <w:r w:rsidRPr="00A938E6">
        <w:rPr>
          <w:rFonts w:eastAsia="Times New Roman"/>
          <w:szCs w:val="24"/>
        </w:rPr>
        <w:t xml:space="preserve"> </w:t>
      </w:r>
      <w:r>
        <w:rPr>
          <w:rFonts w:eastAsia="Times New Roman"/>
          <w:szCs w:val="24"/>
        </w:rPr>
        <w:t>Φ</w:t>
      </w:r>
      <w:r w:rsidRPr="00A938E6">
        <w:rPr>
          <w:rFonts w:eastAsia="Times New Roman"/>
          <w:szCs w:val="24"/>
        </w:rPr>
        <w:t>οβούμαι</w:t>
      </w:r>
      <w:r>
        <w:rPr>
          <w:rFonts w:eastAsia="Times New Roman"/>
          <w:szCs w:val="24"/>
        </w:rPr>
        <w:t>,</w:t>
      </w:r>
      <w:r w:rsidRPr="00A938E6">
        <w:rPr>
          <w:rFonts w:eastAsia="Times New Roman"/>
          <w:szCs w:val="24"/>
        </w:rPr>
        <w:t xml:space="preserve"> </w:t>
      </w:r>
      <w:r>
        <w:rPr>
          <w:rFonts w:eastAsia="Times New Roman"/>
          <w:szCs w:val="24"/>
        </w:rPr>
        <w:t>όμως,</w:t>
      </w:r>
      <w:r w:rsidRPr="00A938E6">
        <w:rPr>
          <w:rFonts w:eastAsia="Times New Roman"/>
          <w:szCs w:val="24"/>
        </w:rPr>
        <w:t xml:space="preserve"> ότι δεν </w:t>
      </w:r>
      <w:r w:rsidRPr="00A938E6">
        <w:rPr>
          <w:rFonts w:eastAsia="Times New Roman"/>
          <w:szCs w:val="24"/>
        </w:rPr>
        <w:t>κάνουμε λάθος</w:t>
      </w:r>
      <w:r>
        <w:rPr>
          <w:rFonts w:eastAsia="Times New Roman"/>
          <w:szCs w:val="24"/>
        </w:rPr>
        <w:t>.</w:t>
      </w:r>
    </w:p>
    <w:p w14:paraId="03A7364A" w14:textId="77777777" w:rsidR="00E615E6" w:rsidRDefault="00720F21">
      <w:pPr>
        <w:spacing w:after="0" w:line="600" w:lineRule="auto"/>
        <w:ind w:firstLine="720"/>
        <w:jc w:val="both"/>
        <w:rPr>
          <w:rFonts w:eastAsia="Times New Roman"/>
          <w:szCs w:val="24"/>
        </w:rPr>
      </w:pPr>
      <w:r>
        <w:rPr>
          <w:rFonts w:eastAsia="Times New Roman"/>
          <w:szCs w:val="24"/>
        </w:rPr>
        <w:lastRenderedPageBreak/>
        <w:t>Ε</w:t>
      </w:r>
      <w:r w:rsidRPr="00A938E6">
        <w:rPr>
          <w:rFonts w:eastAsia="Times New Roman"/>
          <w:szCs w:val="24"/>
        </w:rPr>
        <w:t>πιπλέον</w:t>
      </w:r>
      <w:r>
        <w:rPr>
          <w:rFonts w:eastAsia="Times New Roman"/>
          <w:szCs w:val="24"/>
        </w:rPr>
        <w:t>,</w:t>
      </w:r>
      <w:r w:rsidRPr="00A938E6">
        <w:rPr>
          <w:rFonts w:eastAsia="Times New Roman"/>
          <w:szCs w:val="24"/>
        </w:rPr>
        <w:t xml:space="preserve"> θέλω να σας πω ότι υπήρχε μία βελτίωση που </w:t>
      </w:r>
      <w:r>
        <w:rPr>
          <w:rFonts w:eastAsia="Times New Roman"/>
          <w:szCs w:val="24"/>
        </w:rPr>
        <w:t>φέρατε</w:t>
      </w:r>
      <w:r w:rsidRPr="00A938E6">
        <w:rPr>
          <w:rFonts w:eastAsia="Times New Roman"/>
          <w:szCs w:val="24"/>
        </w:rPr>
        <w:t xml:space="preserve"> στο θέμα αυτών οι οποίοι διαμένουν στο εξωτερικό</w:t>
      </w:r>
      <w:r>
        <w:rPr>
          <w:rFonts w:eastAsia="Times New Roman"/>
          <w:szCs w:val="24"/>
        </w:rPr>
        <w:t>,</w:t>
      </w:r>
      <w:r w:rsidRPr="00A938E6">
        <w:rPr>
          <w:rFonts w:eastAsia="Times New Roman"/>
          <w:szCs w:val="24"/>
        </w:rPr>
        <w:t xml:space="preserve"> αλλά δεν είναι επαρκής</w:t>
      </w:r>
      <w:r>
        <w:rPr>
          <w:rFonts w:eastAsia="Times New Roman"/>
          <w:szCs w:val="24"/>
        </w:rPr>
        <w:t>.</w:t>
      </w:r>
      <w:r w:rsidRPr="00A938E6">
        <w:rPr>
          <w:rFonts w:eastAsia="Times New Roman"/>
          <w:szCs w:val="24"/>
        </w:rPr>
        <w:t xml:space="preserve"> </w:t>
      </w:r>
      <w:r>
        <w:rPr>
          <w:rFonts w:eastAsia="Times New Roman"/>
          <w:szCs w:val="24"/>
        </w:rPr>
        <w:t>Ε</w:t>
      </w:r>
      <w:r w:rsidRPr="00A938E6">
        <w:rPr>
          <w:rFonts w:eastAsia="Times New Roman"/>
          <w:szCs w:val="24"/>
        </w:rPr>
        <w:t>ίναι μη ολοκληρωμένη</w:t>
      </w:r>
      <w:r>
        <w:rPr>
          <w:rFonts w:eastAsia="Times New Roman"/>
          <w:szCs w:val="24"/>
        </w:rPr>
        <w:t>.</w:t>
      </w:r>
    </w:p>
    <w:p w14:paraId="03A7364B" w14:textId="77777777" w:rsidR="00E615E6" w:rsidRDefault="00720F21">
      <w:pPr>
        <w:spacing w:after="0" w:line="600" w:lineRule="auto"/>
        <w:ind w:firstLine="720"/>
        <w:jc w:val="both"/>
        <w:rPr>
          <w:rFonts w:eastAsia="Times New Roman"/>
          <w:szCs w:val="24"/>
        </w:rPr>
      </w:pPr>
      <w:r>
        <w:rPr>
          <w:rFonts w:eastAsia="Times New Roman"/>
          <w:szCs w:val="24"/>
        </w:rPr>
        <w:t>Τελειώνω, κ</w:t>
      </w:r>
      <w:r w:rsidRPr="00A938E6">
        <w:rPr>
          <w:rFonts w:eastAsia="Times New Roman"/>
          <w:szCs w:val="24"/>
        </w:rPr>
        <w:t>ύριε Υπουργέ</w:t>
      </w:r>
      <w:r>
        <w:rPr>
          <w:rFonts w:eastAsia="Times New Roman"/>
          <w:szCs w:val="24"/>
        </w:rPr>
        <w:t>,</w:t>
      </w:r>
      <w:r w:rsidRPr="00A938E6">
        <w:rPr>
          <w:rFonts w:eastAsia="Times New Roman"/>
          <w:szCs w:val="24"/>
        </w:rPr>
        <w:t xml:space="preserve"> με δύο </w:t>
      </w:r>
      <w:r>
        <w:rPr>
          <w:rFonts w:eastAsia="Times New Roman"/>
          <w:szCs w:val="24"/>
        </w:rPr>
        <w:t>π</w:t>
      </w:r>
      <w:r w:rsidRPr="00A938E6">
        <w:rPr>
          <w:rFonts w:eastAsia="Times New Roman"/>
          <w:szCs w:val="24"/>
        </w:rPr>
        <w:t>ολύ σύντομα θέματα</w:t>
      </w:r>
      <w:r>
        <w:rPr>
          <w:rFonts w:eastAsia="Times New Roman"/>
          <w:szCs w:val="24"/>
        </w:rPr>
        <w:t>.</w:t>
      </w:r>
      <w:r w:rsidRPr="00A938E6">
        <w:rPr>
          <w:rFonts w:eastAsia="Times New Roman"/>
          <w:szCs w:val="24"/>
        </w:rPr>
        <w:t xml:space="preserve"> </w:t>
      </w:r>
      <w:r>
        <w:rPr>
          <w:rFonts w:eastAsia="Times New Roman"/>
          <w:szCs w:val="24"/>
        </w:rPr>
        <w:t>Θ</w:t>
      </w:r>
      <w:r w:rsidRPr="00A938E6">
        <w:rPr>
          <w:rFonts w:eastAsia="Times New Roman"/>
          <w:szCs w:val="24"/>
        </w:rPr>
        <w:t xml:space="preserve">έλω να καταστήσω σαφές ότι το </w:t>
      </w:r>
      <w:r w:rsidRPr="00A938E6">
        <w:rPr>
          <w:rFonts w:eastAsia="Times New Roman"/>
          <w:szCs w:val="24"/>
        </w:rPr>
        <w:t>Κίνημα Αλλαγής</w:t>
      </w:r>
      <w:r>
        <w:rPr>
          <w:rFonts w:eastAsia="Times New Roman"/>
          <w:szCs w:val="24"/>
        </w:rPr>
        <w:t>,</w:t>
      </w:r>
      <w:r w:rsidRPr="00A938E6">
        <w:rPr>
          <w:rFonts w:eastAsia="Times New Roman"/>
          <w:szCs w:val="24"/>
        </w:rPr>
        <w:t xml:space="preserve"> η Δημοκρατική Συμπαράταξη </w:t>
      </w:r>
      <w:r>
        <w:rPr>
          <w:rFonts w:eastAsia="Times New Roman"/>
          <w:szCs w:val="24"/>
        </w:rPr>
        <w:t>-</w:t>
      </w:r>
      <w:r w:rsidRPr="00A938E6">
        <w:rPr>
          <w:rFonts w:eastAsia="Times New Roman"/>
          <w:szCs w:val="24"/>
        </w:rPr>
        <w:t>και μάλιστα θέλαμε και εγώ και η κ</w:t>
      </w:r>
      <w:r>
        <w:rPr>
          <w:rFonts w:eastAsia="Times New Roman"/>
          <w:szCs w:val="24"/>
        </w:rPr>
        <w:t>.</w:t>
      </w:r>
      <w:r w:rsidRPr="00A938E6">
        <w:rPr>
          <w:rFonts w:eastAsia="Times New Roman"/>
          <w:szCs w:val="24"/>
        </w:rPr>
        <w:t xml:space="preserve"> </w:t>
      </w:r>
      <w:proofErr w:type="spellStart"/>
      <w:r>
        <w:rPr>
          <w:rFonts w:eastAsia="Times New Roman"/>
          <w:szCs w:val="24"/>
        </w:rPr>
        <w:t>Θ</w:t>
      </w:r>
      <w:r w:rsidRPr="00A938E6">
        <w:rPr>
          <w:rFonts w:eastAsia="Times New Roman"/>
          <w:szCs w:val="24"/>
        </w:rPr>
        <w:t>ελερίτη</w:t>
      </w:r>
      <w:proofErr w:type="spellEnd"/>
      <w:r w:rsidRPr="00A938E6">
        <w:rPr>
          <w:rFonts w:eastAsia="Times New Roman"/>
          <w:szCs w:val="24"/>
        </w:rPr>
        <w:t xml:space="preserve"> να υπογράψουμε τη συγκεκριμένη τροπολογία</w:t>
      </w:r>
      <w:r>
        <w:rPr>
          <w:rFonts w:eastAsia="Times New Roman"/>
          <w:szCs w:val="24"/>
        </w:rPr>
        <w:t>, νομίζω μπορεί</w:t>
      </w:r>
      <w:r w:rsidRPr="00A938E6">
        <w:rPr>
          <w:rFonts w:eastAsia="Times New Roman"/>
          <w:szCs w:val="24"/>
        </w:rPr>
        <w:t xml:space="preserve"> να το πει και η ίδια</w:t>
      </w:r>
      <w:r>
        <w:rPr>
          <w:rFonts w:eastAsia="Times New Roman"/>
          <w:szCs w:val="24"/>
        </w:rPr>
        <w:t>,</w:t>
      </w:r>
      <w:r w:rsidRPr="00A938E6">
        <w:rPr>
          <w:rFonts w:eastAsia="Times New Roman"/>
          <w:szCs w:val="24"/>
        </w:rPr>
        <w:t xml:space="preserve"> αν </w:t>
      </w:r>
      <w:r>
        <w:rPr>
          <w:rFonts w:eastAsia="Times New Roman"/>
          <w:szCs w:val="24"/>
        </w:rPr>
        <w:t>πάρει τ</w:t>
      </w:r>
      <w:r w:rsidRPr="00A938E6">
        <w:rPr>
          <w:rFonts w:eastAsia="Times New Roman"/>
          <w:szCs w:val="24"/>
        </w:rPr>
        <w:t>ο</w:t>
      </w:r>
      <w:r>
        <w:rPr>
          <w:rFonts w:eastAsia="Times New Roman"/>
          <w:szCs w:val="24"/>
        </w:rPr>
        <w:t>ν λόγο,</w:t>
      </w:r>
      <w:r w:rsidRPr="00A938E6">
        <w:rPr>
          <w:rFonts w:eastAsia="Times New Roman"/>
          <w:szCs w:val="24"/>
        </w:rPr>
        <w:t xml:space="preserve"> είναι η τροπολογία </w:t>
      </w:r>
      <w:r>
        <w:rPr>
          <w:rFonts w:eastAsia="Times New Roman"/>
          <w:szCs w:val="24"/>
        </w:rPr>
        <w:t xml:space="preserve">με γενικό αριθμό </w:t>
      </w:r>
      <w:r w:rsidRPr="00A938E6">
        <w:rPr>
          <w:rFonts w:eastAsia="Times New Roman"/>
          <w:szCs w:val="24"/>
        </w:rPr>
        <w:t>2034</w:t>
      </w:r>
      <w:r>
        <w:rPr>
          <w:rFonts w:eastAsia="Times New Roman"/>
          <w:szCs w:val="24"/>
        </w:rPr>
        <w:t>,</w:t>
      </w:r>
      <w:r w:rsidRPr="00A938E6">
        <w:rPr>
          <w:rFonts w:eastAsia="Times New Roman"/>
          <w:szCs w:val="24"/>
        </w:rPr>
        <w:t xml:space="preserve"> που αφορά τη διασφάλιση κανό</w:t>
      </w:r>
      <w:r w:rsidRPr="00A938E6">
        <w:rPr>
          <w:rFonts w:eastAsia="Times New Roman"/>
          <w:szCs w:val="24"/>
        </w:rPr>
        <w:t xml:space="preserve">νων δημοσιονομικής διαχείρισης θεσμικής θωράκισης των φορέων της </w:t>
      </w:r>
      <w:r>
        <w:rPr>
          <w:rFonts w:eastAsia="Times New Roman"/>
          <w:szCs w:val="24"/>
        </w:rPr>
        <w:t>γ</w:t>
      </w:r>
      <w:r w:rsidRPr="00A938E6">
        <w:rPr>
          <w:rFonts w:eastAsia="Times New Roman"/>
          <w:szCs w:val="24"/>
        </w:rPr>
        <w:t xml:space="preserve">ενικής </w:t>
      </w:r>
      <w:r>
        <w:rPr>
          <w:rFonts w:eastAsia="Times New Roman"/>
          <w:szCs w:val="24"/>
        </w:rPr>
        <w:t>κ</w:t>
      </w:r>
      <w:r w:rsidRPr="00A938E6">
        <w:rPr>
          <w:rFonts w:eastAsia="Times New Roman"/>
          <w:szCs w:val="24"/>
        </w:rPr>
        <w:t xml:space="preserve">υβέρνησης που αφορούν κυρίως ΟΤΑ και τους φορείς </w:t>
      </w:r>
      <w:r>
        <w:rPr>
          <w:rFonts w:eastAsia="Times New Roman"/>
          <w:szCs w:val="24"/>
        </w:rPr>
        <w:t>τους</w:t>
      </w:r>
      <w:r w:rsidRPr="00A938E6">
        <w:rPr>
          <w:rFonts w:eastAsia="Times New Roman"/>
          <w:szCs w:val="24"/>
        </w:rPr>
        <w:t xml:space="preserve"> και υπογράφεται από μία σειρά συναδέλφων του ΣΥΡΙΖΑ</w:t>
      </w:r>
      <w:r>
        <w:rPr>
          <w:rFonts w:eastAsia="Times New Roman"/>
          <w:szCs w:val="24"/>
        </w:rPr>
        <w:t>-</w:t>
      </w:r>
      <w:r w:rsidRPr="00A938E6">
        <w:rPr>
          <w:rFonts w:eastAsia="Times New Roman"/>
          <w:szCs w:val="24"/>
        </w:rPr>
        <w:t xml:space="preserve"> </w:t>
      </w:r>
      <w:r>
        <w:rPr>
          <w:rFonts w:eastAsia="Times New Roman"/>
          <w:szCs w:val="24"/>
        </w:rPr>
        <w:t>συμφωνεί</w:t>
      </w:r>
      <w:r w:rsidRPr="00A938E6">
        <w:rPr>
          <w:rFonts w:eastAsia="Times New Roman"/>
          <w:szCs w:val="24"/>
        </w:rPr>
        <w:t xml:space="preserve"> με τη συγκεκριμένη τροπολογία</w:t>
      </w:r>
      <w:r>
        <w:rPr>
          <w:rFonts w:eastAsia="Times New Roman"/>
          <w:szCs w:val="24"/>
        </w:rPr>
        <w:t xml:space="preserve">. </w:t>
      </w:r>
    </w:p>
    <w:p w14:paraId="03A7364C" w14:textId="77777777" w:rsidR="00E615E6" w:rsidRDefault="00720F21">
      <w:pPr>
        <w:spacing w:after="0" w:line="600" w:lineRule="auto"/>
        <w:ind w:firstLine="720"/>
        <w:jc w:val="both"/>
        <w:rPr>
          <w:rFonts w:eastAsia="Times New Roman"/>
          <w:szCs w:val="24"/>
        </w:rPr>
      </w:pPr>
      <w:r>
        <w:rPr>
          <w:rFonts w:eastAsia="Times New Roman"/>
          <w:szCs w:val="24"/>
        </w:rPr>
        <w:t>Θα την υπογράφαμε, όμως,</w:t>
      </w:r>
      <w:r w:rsidRPr="00A938E6">
        <w:rPr>
          <w:rFonts w:eastAsia="Times New Roman"/>
          <w:szCs w:val="24"/>
        </w:rPr>
        <w:t xml:space="preserve"> </w:t>
      </w:r>
      <w:r>
        <w:rPr>
          <w:rFonts w:eastAsia="Times New Roman"/>
          <w:szCs w:val="24"/>
        </w:rPr>
        <w:t>θ</w:t>
      </w:r>
      <w:r w:rsidRPr="00A938E6">
        <w:rPr>
          <w:rFonts w:eastAsia="Times New Roman"/>
          <w:szCs w:val="24"/>
        </w:rPr>
        <w:t xml:space="preserve">α σας </w:t>
      </w:r>
      <w:r w:rsidRPr="00A938E6">
        <w:rPr>
          <w:rFonts w:eastAsia="Times New Roman"/>
          <w:szCs w:val="24"/>
        </w:rPr>
        <w:t>παρακαλέσω</w:t>
      </w:r>
      <w:r>
        <w:rPr>
          <w:rFonts w:eastAsia="Times New Roman"/>
          <w:szCs w:val="24"/>
        </w:rPr>
        <w:t xml:space="preserve"> </w:t>
      </w:r>
      <w:r w:rsidRPr="00A938E6">
        <w:rPr>
          <w:rFonts w:eastAsia="Times New Roman"/>
          <w:szCs w:val="24"/>
        </w:rPr>
        <w:t xml:space="preserve">για μία νομοτεχνική </w:t>
      </w:r>
      <w:r>
        <w:rPr>
          <w:rFonts w:eastAsia="Times New Roman"/>
          <w:szCs w:val="24"/>
        </w:rPr>
        <w:t xml:space="preserve">βελτίωση </w:t>
      </w:r>
      <w:r w:rsidRPr="00A938E6">
        <w:rPr>
          <w:rFonts w:eastAsia="Times New Roman"/>
          <w:szCs w:val="24"/>
        </w:rPr>
        <w:t>δύο λέξεων</w:t>
      </w:r>
      <w:r>
        <w:rPr>
          <w:rFonts w:eastAsia="Times New Roman"/>
          <w:szCs w:val="24"/>
        </w:rPr>
        <w:t>,</w:t>
      </w:r>
      <w:r w:rsidRPr="00A938E6">
        <w:rPr>
          <w:rFonts w:eastAsia="Times New Roman"/>
          <w:szCs w:val="24"/>
        </w:rPr>
        <w:t xml:space="preserve"> να προστεθούν δύο λέξεις</w:t>
      </w:r>
      <w:r>
        <w:rPr>
          <w:rFonts w:eastAsia="Times New Roman"/>
          <w:szCs w:val="24"/>
        </w:rPr>
        <w:t>, ούτως</w:t>
      </w:r>
      <w:r w:rsidRPr="00A938E6">
        <w:rPr>
          <w:rFonts w:eastAsia="Times New Roman"/>
          <w:szCs w:val="24"/>
        </w:rPr>
        <w:t xml:space="preserve"> ώστε να είναι πλήρης</w:t>
      </w:r>
      <w:r>
        <w:rPr>
          <w:rFonts w:eastAsia="Times New Roman"/>
          <w:szCs w:val="24"/>
        </w:rPr>
        <w:t>.</w:t>
      </w:r>
      <w:r w:rsidRPr="00A938E6">
        <w:rPr>
          <w:rFonts w:eastAsia="Times New Roman"/>
          <w:szCs w:val="24"/>
        </w:rPr>
        <w:t xml:space="preserve"> </w:t>
      </w:r>
      <w:r>
        <w:rPr>
          <w:rFonts w:eastAsia="Times New Roman"/>
          <w:szCs w:val="24"/>
        </w:rPr>
        <w:t xml:space="preserve">Μπορώ να σας το δώσω και γραπτά. Στην τρίτη παράγραφο, </w:t>
      </w:r>
      <w:r w:rsidRPr="00A938E6">
        <w:rPr>
          <w:rFonts w:eastAsia="Times New Roman"/>
          <w:szCs w:val="24"/>
        </w:rPr>
        <w:t>δύο λέξεις</w:t>
      </w:r>
      <w:r>
        <w:rPr>
          <w:rFonts w:eastAsia="Times New Roman"/>
          <w:szCs w:val="24"/>
        </w:rPr>
        <w:t>,</w:t>
      </w:r>
      <w:r w:rsidRPr="00A938E6">
        <w:rPr>
          <w:rFonts w:eastAsia="Times New Roman"/>
          <w:szCs w:val="24"/>
        </w:rPr>
        <w:t xml:space="preserve"> </w:t>
      </w:r>
      <w:r>
        <w:rPr>
          <w:rFonts w:eastAsia="Times New Roman"/>
          <w:szCs w:val="24"/>
        </w:rPr>
        <w:t>«</w:t>
      </w:r>
      <w:r w:rsidRPr="00A938E6">
        <w:rPr>
          <w:rFonts w:eastAsia="Times New Roman"/>
          <w:szCs w:val="24"/>
        </w:rPr>
        <w:t>αμοιβές προσωπικού</w:t>
      </w:r>
      <w:r>
        <w:rPr>
          <w:rFonts w:eastAsia="Times New Roman"/>
          <w:szCs w:val="24"/>
        </w:rPr>
        <w:t>».</w:t>
      </w:r>
      <w:r w:rsidRPr="00A938E6">
        <w:rPr>
          <w:rFonts w:eastAsia="Times New Roman"/>
          <w:szCs w:val="24"/>
        </w:rPr>
        <w:t xml:space="preserve"> Αν αυτές προστεθούν</w:t>
      </w:r>
      <w:r>
        <w:rPr>
          <w:rFonts w:eastAsia="Times New Roman"/>
          <w:szCs w:val="24"/>
        </w:rPr>
        <w:t>,</w:t>
      </w:r>
      <w:r w:rsidRPr="00A938E6">
        <w:rPr>
          <w:rFonts w:eastAsia="Times New Roman"/>
          <w:szCs w:val="24"/>
        </w:rPr>
        <w:t xml:space="preserve"> θα είναι πλήρως καλυμμένη όλη αυτή η ιστ</w:t>
      </w:r>
      <w:r w:rsidRPr="00A938E6">
        <w:rPr>
          <w:rFonts w:eastAsia="Times New Roman"/>
          <w:szCs w:val="24"/>
        </w:rPr>
        <w:t>ορία</w:t>
      </w:r>
      <w:r>
        <w:rPr>
          <w:rFonts w:eastAsia="Times New Roman"/>
          <w:szCs w:val="24"/>
        </w:rPr>
        <w:t xml:space="preserve">. </w:t>
      </w:r>
    </w:p>
    <w:p w14:paraId="03A7364D" w14:textId="77777777" w:rsidR="00E615E6" w:rsidRDefault="00720F21">
      <w:pPr>
        <w:spacing w:after="0" w:line="600" w:lineRule="auto"/>
        <w:ind w:firstLine="720"/>
        <w:jc w:val="both"/>
        <w:rPr>
          <w:rFonts w:eastAsia="Times New Roman"/>
          <w:szCs w:val="24"/>
        </w:rPr>
      </w:pPr>
      <w:r w:rsidRPr="00A938E6">
        <w:rPr>
          <w:rFonts w:eastAsia="Times New Roman"/>
          <w:szCs w:val="24"/>
        </w:rPr>
        <w:lastRenderedPageBreak/>
        <w:t xml:space="preserve">Και </w:t>
      </w:r>
      <w:r>
        <w:rPr>
          <w:rFonts w:eastAsia="Times New Roman"/>
          <w:szCs w:val="24"/>
        </w:rPr>
        <w:t>τέλος,</w:t>
      </w:r>
      <w:r w:rsidRPr="00A938E6">
        <w:rPr>
          <w:rFonts w:eastAsia="Times New Roman"/>
          <w:szCs w:val="24"/>
        </w:rPr>
        <w:t xml:space="preserve"> δεν είναι εδώ ο προκάτοχός </w:t>
      </w:r>
      <w:r>
        <w:rPr>
          <w:rFonts w:eastAsia="Times New Roman"/>
          <w:szCs w:val="24"/>
        </w:rPr>
        <w:t>σας, ο</w:t>
      </w:r>
      <w:r w:rsidRPr="00A938E6">
        <w:rPr>
          <w:rFonts w:eastAsia="Times New Roman"/>
          <w:szCs w:val="24"/>
        </w:rPr>
        <w:t xml:space="preserve"> </w:t>
      </w:r>
      <w:r>
        <w:rPr>
          <w:rFonts w:eastAsia="Times New Roman"/>
          <w:szCs w:val="24"/>
        </w:rPr>
        <w:t>κ.</w:t>
      </w:r>
      <w:r w:rsidRPr="00A938E6">
        <w:rPr>
          <w:rFonts w:eastAsia="Times New Roman"/>
          <w:szCs w:val="24"/>
        </w:rPr>
        <w:t xml:space="preserve"> Σκουρλέτης</w:t>
      </w:r>
      <w:r>
        <w:rPr>
          <w:rFonts w:eastAsia="Times New Roman"/>
          <w:szCs w:val="24"/>
        </w:rPr>
        <w:t>,</w:t>
      </w:r>
      <w:r w:rsidRPr="00A938E6">
        <w:rPr>
          <w:rFonts w:eastAsia="Times New Roman"/>
          <w:szCs w:val="24"/>
        </w:rPr>
        <w:t xml:space="preserve"> αλλά ήθελα μέσω της δικής σας ιδιότητας</w:t>
      </w:r>
      <w:r>
        <w:rPr>
          <w:rFonts w:eastAsia="Times New Roman"/>
          <w:szCs w:val="24"/>
        </w:rPr>
        <w:t>,</w:t>
      </w:r>
      <w:r w:rsidRPr="00A938E6">
        <w:rPr>
          <w:rFonts w:eastAsia="Times New Roman"/>
          <w:szCs w:val="24"/>
        </w:rPr>
        <w:t xml:space="preserve"> να πω ότι μας ξένισε λίγο και ίσως θα πρέπε</w:t>
      </w:r>
      <w:r>
        <w:rPr>
          <w:rFonts w:eastAsia="Times New Roman"/>
          <w:szCs w:val="24"/>
        </w:rPr>
        <w:t xml:space="preserve">ι και τα κόμματα κάνουμε κάτι, </w:t>
      </w:r>
      <w:r w:rsidRPr="00A938E6">
        <w:rPr>
          <w:rFonts w:eastAsia="Times New Roman"/>
          <w:szCs w:val="24"/>
        </w:rPr>
        <w:t>το δικό σας εν προκειμένω</w:t>
      </w:r>
      <w:r>
        <w:rPr>
          <w:rFonts w:eastAsia="Times New Roman"/>
          <w:szCs w:val="24"/>
        </w:rPr>
        <w:t>,</w:t>
      </w:r>
      <w:r w:rsidRPr="00A938E6">
        <w:rPr>
          <w:rFonts w:eastAsia="Times New Roman"/>
          <w:szCs w:val="24"/>
        </w:rPr>
        <w:t xml:space="preserve"> </w:t>
      </w:r>
      <w:r>
        <w:rPr>
          <w:rFonts w:eastAsia="Times New Roman"/>
          <w:szCs w:val="24"/>
        </w:rPr>
        <w:t>ότι</w:t>
      </w:r>
      <w:r w:rsidRPr="00A938E6">
        <w:rPr>
          <w:rFonts w:eastAsia="Times New Roman"/>
          <w:szCs w:val="24"/>
        </w:rPr>
        <w:t xml:space="preserve"> στις Αχαρνές</w:t>
      </w:r>
      <w:r>
        <w:rPr>
          <w:rFonts w:eastAsia="Times New Roman"/>
          <w:szCs w:val="24"/>
        </w:rPr>
        <w:t>,</w:t>
      </w:r>
      <w:r w:rsidRPr="00A938E6">
        <w:rPr>
          <w:rFonts w:eastAsia="Times New Roman"/>
          <w:szCs w:val="24"/>
        </w:rPr>
        <w:t xml:space="preserve"> ο μεγαλύτερος δήμος όπου πολι</w:t>
      </w:r>
      <w:r w:rsidRPr="00A938E6">
        <w:rPr>
          <w:rFonts w:eastAsia="Times New Roman"/>
          <w:szCs w:val="24"/>
        </w:rPr>
        <w:t>τεύομαι ξέρετε</w:t>
      </w:r>
      <w:r>
        <w:rPr>
          <w:rFonts w:eastAsia="Times New Roman"/>
          <w:szCs w:val="24"/>
        </w:rPr>
        <w:t>,</w:t>
      </w:r>
      <w:r w:rsidRPr="00A938E6">
        <w:rPr>
          <w:rFonts w:eastAsia="Times New Roman"/>
          <w:szCs w:val="24"/>
        </w:rPr>
        <w:t xml:space="preserve"> υπήρχε το υψηλόβαθμο στέλεχος της </w:t>
      </w:r>
      <w:r>
        <w:rPr>
          <w:rFonts w:eastAsia="Times New Roman"/>
          <w:szCs w:val="24"/>
        </w:rPr>
        <w:t>σ</w:t>
      </w:r>
      <w:r w:rsidRPr="00A938E6">
        <w:rPr>
          <w:rFonts w:eastAsia="Times New Roman"/>
          <w:szCs w:val="24"/>
        </w:rPr>
        <w:t>τρατιωτικής δικαιοσύνης</w:t>
      </w:r>
      <w:r>
        <w:rPr>
          <w:rFonts w:eastAsia="Times New Roman"/>
          <w:szCs w:val="24"/>
        </w:rPr>
        <w:t>,</w:t>
      </w:r>
      <w:r w:rsidRPr="00A938E6">
        <w:rPr>
          <w:rFonts w:eastAsia="Times New Roman"/>
          <w:szCs w:val="24"/>
        </w:rPr>
        <w:t xml:space="preserve"> </w:t>
      </w:r>
      <w:r>
        <w:rPr>
          <w:rFonts w:eastAsia="Times New Roman"/>
          <w:szCs w:val="24"/>
        </w:rPr>
        <w:t>τ</w:t>
      </w:r>
      <w:r w:rsidRPr="00A938E6">
        <w:rPr>
          <w:rFonts w:eastAsia="Times New Roman"/>
          <w:szCs w:val="24"/>
        </w:rPr>
        <w:t xml:space="preserve">ο οποίο </w:t>
      </w:r>
      <w:proofErr w:type="spellStart"/>
      <w:r w:rsidRPr="00A938E6">
        <w:rPr>
          <w:rFonts w:eastAsia="Times New Roman"/>
          <w:szCs w:val="24"/>
        </w:rPr>
        <w:t>παρέβη</w:t>
      </w:r>
      <w:proofErr w:type="spellEnd"/>
      <w:r w:rsidRPr="00A938E6">
        <w:rPr>
          <w:rFonts w:eastAsia="Times New Roman"/>
          <w:szCs w:val="24"/>
        </w:rPr>
        <w:t xml:space="preserve"> το</w:t>
      </w:r>
      <w:r>
        <w:rPr>
          <w:rFonts w:eastAsia="Times New Roman"/>
          <w:szCs w:val="24"/>
        </w:rPr>
        <w:t>ν</w:t>
      </w:r>
      <w:r w:rsidRPr="00A938E6">
        <w:rPr>
          <w:rFonts w:eastAsia="Times New Roman"/>
          <w:szCs w:val="24"/>
        </w:rPr>
        <w:t xml:space="preserve"> νόμο και πήγε και προλόγισε τον υποψήφιο του ΣΥΡΙΖΑ</w:t>
      </w:r>
      <w:r>
        <w:rPr>
          <w:rFonts w:eastAsia="Times New Roman"/>
          <w:szCs w:val="24"/>
        </w:rPr>
        <w:t>!</w:t>
      </w:r>
      <w:r w:rsidRPr="00A938E6">
        <w:rPr>
          <w:rFonts w:eastAsia="Times New Roman"/>
          <w:szCs w:val="24"/>
        </w:rPr>
        <w:t xml:space="preserve"> </w:t>
      </w:r>
      <w:r>
        <w:rPr>
          <w:rFonts w:eastAsia="Times New Roman"/>
          <w:szCs w:val="24"/>
        </w:rPr>
        <w:t>Α</w:t>
      </w:r>
      <w:r w:rsidRPr="00A938E6">
        <w:rPr>
          <w:rFonts w:eastAsia="Times New Roman"/>
          <w:szCs w:val="24"/>
        </w:rPr>
        <w:t>υτό</w:t>
      </w:r>
      <w:r>
        <w:rPr>
          <w:rFonts w:eastAsia="Times New Roman"/>
          <w:szCs w:val="24"/>
        </w:rPr>
        <w:t>,</w:t>
      </w:r>
      <w:r w:rsidRPr="00A938E6">
        <w:rPr>
          <w:rFonts w:eastAsia="Times New Roman"/>
          <w:szCs w:val="24"/>
        </w:rPr>
        <w:t xml:space="preserve"> όπ</w:t>
      </w:r>
      <w:r>
        <w:rPr>
          <w:rFonts w:eastAsia="Times New Roman"/>
          <w:szCs w:val="24"/>
        </w:rPr>
        <w:t>οιον υποψήφιο κ</w:t>
      </w:r>
      <w:r w:rsidRPr="00A938E6">
        <w:rPr>
          <w:rFonts w:eastAsia="Times New Roman"/>
          <w:szCs w:val="24"/>
        </w:rPr>
        <w:t>ι αν προλόγι</w:t>
      </w:r>
      <w:r>
        <w:rPr>
          <w:rFonts w:eastAsia="Times New Roman"/>
          <w:szCs w:val="24"/>
        </w:rPr>
        <w:t>ζ</w:t>
      </w:r>
      <w:r w:rsidRPr="00A938E6">
        <w:rPr>
          <w:rFonts w:eastAsia="Times New Roman"/>
          <w:szCs w:val="24"/>
        </w:rPr>
        <w:t>ε</w:t>
      </w:r>
      <w:r>
        <w:rPr>
          <w:rFonts w:eastAsia="Times New Roman"/>
          <w:szCs w:val="24"/>
        </w:rPr>
        <w:t>,</w:t>
      </w:r>
      <w:r w:rsidRPr="00A938E6">
        <w:rPr>
          <w:rFonts w:eastAsia="Times New Roman"/>
          <w:szCs w:val="24"/>
        </w:rPr>
        <w:t xml:space="preserve"> για να είμαι ξεκάθαρη</w:t>
      </w:r>
      <w:r>
        <w:rPr>
          <w:rFonts w:eastAsia="Times New Roman"/>
          <w:szCs w:val="24"/>
        </w:rPr>
        <w:t xml:space="preserve">, νομίζω ότι </w:t>
      </w:r>
      <w:r w:rsidRPr="00A938E6">
        <w:rPr>
          <w:rFonts w:eastAsia="Times New Roman"/>
          <w:szCs w:val="24"/>
        </w:rPr>
        <w:t>απά</w:t>
      </w:r>
      <w:r>
        <w:rPr>
          <w:rFonts w:eastAsia="Times New Roman"/>
          <w:szCs w:val="24"/>
        </w:rPr>
        <w:t>δει</w:t>
      </w:r>
      <w:r w:rsidRPr="00A938E6">
        <w:rPr>
          <w:rFonts w:eastAsia="Times New Roman"/>
          <w:szCs w:val="24"/>
        </w:rPr>
        <w:t xml:space="preserve"> και τ</w:t>
      </w:r>
      <w:r>
        <w:rPr>
          <w:rFonts w:eastAsia="Times New Roman"/>
          <w:szCs w:val="24"/>
        </w:rPr>
        <w:t>ων</w:t>
      </w:r>
      <w:r w:rsidRPr="00A938E6">
        <w:rPr>
          <w:rFonts w:eastAsia="Times New Roman"/>
          <w:szCs w:val="24"/>
        </w:rPr>
        <w:t xml:space="preserve"> νόμ</w:t>
      </w:r>
      <w:r>
        <w:rPr>
          <w:rFonts w:eastAsia="Times New Roman"/>
          <w:szCs w:val="24"/>
        </w:rPr>
        <w:t>ων</w:t>
      </w:r>
      <w:r w:rsidRPr="00A938E6">
        <w:rPr>
          <w:rFonts w:eastAsia="Times New Roman"/>
          <w:szCs w:val="24"/>
        </w:rPr>
        <w:t xml:space="preserve"> και της</w:t>
      </w:r>
      <w:r>
        <w:rPr>
          <w:rFonts w:eastAsia="Times New Roman"/>
          <w:szCs w:val="24"/>
        </w:rPr>
        <w:t xml:space="preserve"> πολιτ</w:t>
      </w:r>
      <w:r>
        <w:rPr>
          <w:rFonts w:eastAsia="Times New Roman"/>
          <w:szCs w:val="24"/>
        </w:rPr>
        <w:t>ικής διαδικασίας</w:t>
      </w:r>
      <w:r>
        <w:rPr>
          <w:rFonts w:eastAsia="Times New Roman"/>
          <w:szCs w:val="24"/>
        </w:rPr>
        <w:t>.</w:t>
      </w:r>
      <w:r w:rsidRPr="00A938E6">
        <w:rPr>
          <w:rFonts w:eastAsia="Times New Roman"/>
          <w:szCs w:val="24"/>
        </w:rPr>
        <w:t xml:space="preserve"> </w:t>
      </w:r>
      <w:r>
        <w:rPr>
          <w:rFonts w:eastAsia="Times New Roman"/>
          <w:szCs w:val="24"/>
        </w:rPr>
        <w:t>Κ</w:t>
      </w:r>
      <w:r w:rsidRPr="00A938E6">
        <w:rPr>
          <w:rFonts w:eastAsia="Times New Roman"/>
          <w:szCs w:val="24"/>
        </w:rPr>
        <w:t>αλό</w:t>
      </w:r>
      <w:r>
        <w:rPr>
          <w:rFonts w:eastAsia="Times New Roman"/>
          <w:szCs w:val="24"/>
        </w:rPr>
        <w:t>,</w:t>
      </w:r>
      <w:r w:rsidRPr="00A938E6">
        <w:rPr>
          <w:rFonts w:eastAsia="Times New Roman"/>
          <w:szCs w:val="24"/>
        </w:rPr>
        <w:t xml:space="preserve"> </w:t>
      </w:r>
      <w:r>
        <w:rPr>
          <w:rFonts w:eastAsia="Times New Roman"/>
          <w:szCs w:val="24"/>
        </w:rPr>
        <w:t>λ</w:t>
      </w:r>
      <w:r w:rsidRPr="00A938E6">
        <w:rPr>
          <w:rFonts w:eastAsia="Times New Roman"/>
          <w:szCs w:val="24"/>
        </w:rPr>
        <w:t>οιπόν</w:t>
      </w:r>
      <w:r>
        <w:rPr>
          <w:rFonts w:eastAsia="Times New Roman"/>
          <w:szCs w:val="24"/>
        </w:rPr>
        <w:t>,</w:t>
      </w:r>
      <w:r w:rsidRPr="00A938E6">
        <w:rPr>
          <w:rFonts w:eastAsia="Times New Roman"/>
          <w:szCs w:val="24"/>
        </w:rPr>
        <w:t xml:space="preserve"> είναι να προσέχουμε</w:t>
      </w:r>
      <w:r>
        <w:rPr>
          <w:rFonts w:eastAsia="Times New Roman"/>
          <w:szCs w:val="24"/>
        </w:rPr>
        <w:t>.</w:t>
      </w:r>
      <w:r w:rsidRPr="00A938E6">
        <w:rPr>
          <w:rFonts w:eastAsia="Times New Roman"/>
          <w:szCs w:val="24"/>
        </w:rPr>
        <w:t xml:space="preserve"> </w:t>
      </w:r>
    </w:p>
    <w:p w14:paraId="03A7364E" w14:textId="77777777" w:rsidR="00E615E6" w:rsidRDefault="00720F21">
      <w:pPr>
        <w:spacing w:after="0" w:line="600" w:lineRule="auto"/>
        <w:ind w:firstLine="720"/>
        <w:jc w:val="both"/>
        <w:rPr>
          <w:rFonts w:eastAsia="Times New Roman"/>
          <w:szCs w:val="24"/>
        </w:rPr>
      </w:pPr>
      <w:r>
        <w:rPr>
          <w:rFonts w:eastAsia="Times New Roman"/>
          <w:szCs w:val="24"/>
        </w:rPr>
        <w:t>Δ</w:t>
      </w:r>
      <w:r w:rsidRPr="00A938E6">
        <w:rPr>
          <w:rFonts w:eastAsia="Times New Roman"/>
          <w:szCs w:val="24"/>
        </w:rPr>
        <w:t xml:space="preserve">εν έχει αρμοδιότητα </w:t>
      </w:r>
      <w:r>
        <w:rPr>
          <w:rFonts w:eastAsia="Times New Roman"/>
          <w:szCs w:val="24"/>
        </w:rPr>
        <w:t>ο Υ</w:t>
      </w:r>
      <w:r w:rsidRPr="00A938E6">
        <w:rPr>
          <w:rFonts w:eastAsia="Times New Roman"/>
          <w:szCs w:val="24"/>
        </w:rPr>
        <w:t>πουργός</w:t>
      </w:r>
      <w:r>
        <w:rPr>
          <w:rFonts w:eastAsia="Times New Roman"/>
          <w:szCs w:val="24"/>
        </w:rPr>
        <w:t>,</w:t>
      </w:r>
      <w:r w:rsidRPr="00A938E6">
        <w:rPr>
          <w:rFonts w:eastAsia="Times New Roman"/>
          <w:szCs w:val="24"/>
        </w:rPr>
        <w:t xml:space="preserve"> </w:t>
      </w:r>
      <w:r>
        <w:rPr>
          <w:rFonts w:eastAsia="Times New Roman"/>
          <w:szCs w:val="24"/>
        </w:rPr>
        <w:t>αλλά το λέω προς όλους, κύριε Πρόεδρε. Γιατί αυτά τα</w:t>
      </w:r>
      <w:r w:rsidRPr="00A938E6">
        <w:rPr>
          <w:rFonts w:eastAsia="Times New Roman"/>
          <w:szCs w:val="24"/>
        </w:rPr>
        <w:t xml:space="preserve"> φαινόμενα </w:t>
      </w:r>
      <w:r>
        <w:rPr>
          <w:rFonts w:eastAsia="Times New Roman"/>
          <w:szCs w:val="24"/>
        </w:rPr>
        <w:t xml:space="preserve">δεν είναι καλά φαινόμενα </w:t>
      </w:r>
      <w:r w:rsidRPr="00A938E6">
        <w:rPr>
          <w:rFonts w:eastAsia="Times New Roman"/>
          <w:szCs w:val="24"/>
        </w:rPr>
        <w:t xml:space="preserve">και ιδίως </w:t>
      </w:r>
      <w:r>
        <w:rPr>
          <w:rFonts w:eastAsia="Times New Roman"/>
          <w:szCs w:val="24"/>
        </w:rPr>
        <w:t xml:space="preserve">σε </w:t>
      </w:r>
      <w:r w:rsidRPr="00A938E6">
        <w:rPr>
          <w:rFonts w:eastAsia="Times New Roman"/>
          <w:szCs w:val="24"/>
        </w:rPr>
        <w:t>εποχές όπου οι σχέσεις δικαιοσύνης</w:t>
      </w:r>
      <w:r>
        <w:rPr>
          <w:rFonts w:eastAsia="Times New Roman"/>
          <w:szCs w:val="24"/>
        </w:rPr>
        <w:t>,</w:t>
      </w:r>
      <w:r w:rsidRPr="00A938E6">
        <w:rPr>
          <w:rFonts w:eastAsia="Times New Roman"/>
          <w:szCs w:val="24"/>
        </w:rPr>
        <w:t xml:space="preserve"> κυβέρνησης</w:t>
      </w:r>
      <w:r>
        <w:rPr>
          <w:rFonts w:eastAsia="Times New Roman"/>
          <w:szCs w:val="24"/>
        </w:rPr>
        <w:t>,</w:t>
      </w:r>
      <w:r w:rsidRPr="00A938E6">
        <w:rPr>
          <w:rFonts w:eastAsia="Times New Roman"/>
          <w:szCs w:val="24"/>
        </w:rPr>
        <w:t xml:space="preserve"> κράτους και με διάφορες υπόγειες διαδρομές των </w:t>
      </w:r>
      <w:r>
        <w:rPr>
          <w:rFonts w:eastAsia="Times New Roman"/>
          <w:szCs w:val="24"/>
        </w:rPr>
        <w:t>συμπορευόμενων σήμερα Υπουργών σας,</w:t>
      </w:r>
      <w:r w:rsidRPr="00A938E6">
        <w:rPr>
          <w:rFonts w:eastAsia="Times New Roman"/>
          <w:szCs w:val="24"/>
        </w:rPr>
        <w:t xml:space="preserve"> </w:t>
      </w:r>
      <w:r>
        <w:rPr>
          <w:rFonts w:eastAsia="Times New Roman"/>
          <w:szCs w:val="24"/>
        </w:rPr>
        <w:t>«</w:t>
      </w:r>
      <w:proofErr w:type="spellStart"/>
      <w:r w:rsidRPr="00A938E6">
        <w:rPr>
          <w:rFonts w:eastAsia="Times New Roman"/>
          <w:szCs w:val="24"/>
        </w:rPr>
        <w:t>Παπαγγελόπουλ</w:t>
      </w:r>
      <w:r>
        <w:rPr>
          <w:rFonts w:eastAsia="Times New Roman"/>
          <w:szCs w:val="24"/>
        </w:rPr>
        <w:t>ων</w:t>
      </w:r>
      <w:proofErr w:type="spellEnd"/>
      <w:r>
        <w:rPr>
          <w:rFonts w:eastAsia="Times New Roman"/>
          <w:szCs w:val="24"/>
        </w:rPr>
        <w:t>»</w:t>
      </w:r>
      <w:r>
        <w:rPr>
          <w:rFonts w:eastAsia="Times New Roman"/>
          <w:szCs w:val="24"/>
        </w:rPr>
        <w:t xml:space="preserve"> </w:t>
      </w:r>
      <w:r w:rsidRPr="00A938E6">
        <w:rPr>
          <w:rFonts w:eastAsia="Times New Roman"/>
          <w:szCs w:val="24"/>
        </w:rPr>
        <w:t>και άλλων</w:t>
      </w:r>
      <w:r>
        <w:rPr>
          <w:rFonts w:eastAsia="Times New Roman"/>
          <w:szCs w:val="24"/>
        </w:rPr>
        <w:t>,</w:t>
      </w:r>
      <w:r w:rsidRPr="00A938E6">
        <w:rPr>
          <w:rFonts w:eastAsia="Times New Roman"/>
          <w:szCs w:val="24"/>
        </w:rPr>
        <w:t xml:space="preserve"> είναι σαφ</w:t>
      </w:r>
      <w:r>
        <w:rPr>
          <w:rFonts w:eastAsia="Times New Roman"/>
          <w:szCs w:val="24"/>
        </w:rPr>
        <w:t>είς ποιες είναι.</w:t>
      </w:r>
    </w:p>
    <w:p w14:paraId="03A7364F" w14:textId="77777777" w:rsidR="00E615E6" w:rsidRDefault="00720F21">
      <w:pPr>
        <w:spacing w:after="0" w:line="600" w:lineRule="auto"/>
        <w:ind w:firstLine="720"/>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 xml:space="preserve">Ευχαριστούμε. </w:t>
      </w:r>
    </w:p>
    <w:p w14:paraId="03A73650" w14:textId="77777777" w:rsidR="00E615E6" w:rsidRDefault="00720F21">
      <w:pPr>
        <w:spacing w:after="0" w:line="600" w:lineRule="auto"/>
        <w:ind w:firstLine="720"/>
        <w:jc w:val="both"/>
        <w:rPr>
          <w:rFonts w:eastAsia="Times New Roman"/>
          <w:szCs w:val="24"/>
        </w:rPr>
      </w:pPr>
      <w:r>
        <w:rPr>
          <w:rFonts w:eastAsia="Times New Roman"/>
          <w:szCs w:val="24"/>
        </w:rPr>
        <w:lastRenderedPageBreak/>
        <w:t xml:space="preserve">Ο κ. Δελής από το Κομμουνιστικό Κόμμα Ελλάδας έχει τον λόγο. </w:t>
      </w:r>
    </w:p>
    <w:p w14:paraId="03A73651" w14:textId="77777777" w:rsidR="00E615E6" w:rsidRDefault="00720F21">
      <w:pPr>
        <w:spacing w:after="0" w:line="600" w:lineRule="auto"/>
        <w:ind w:firstLine="720"/>
        <w:jc w:val="both"/>
        <w:rPr>
          <w:rFonts w:eastAsia="Times New Roman"/>
          <w:szCs w:val="24"/>
        </w:rPr>
      </w:pPr>
      <w:r w:rsidRPr="00892CB0">
        <w:rPr>
          <w:rFonts w:eastAsia="Times New Roman"/>
          <w:b/>
          <w:szCs w:val="24"/>
        </w:rPr>
        <w:t>ΙΩΑΝΝΗ</w:t>
      </w:r>
      <w:r w:rsidRPr="00892CB0">
        <w:rPr>
          <w:rFonts w:eastAsia="Times New Roman"/>
          <w:b/>
          <w:szCs w:val="24"/>
        </w:rPr>
        <w:t xml:space="preserve">Σ ΔΕΛΗΣ: </w:t>
      </w:r>
      <w:r w:rsidRPr="00A938E6">
        <w:rPr>
          <w:rFonts w:eastAsia="Times New Roman"/>
          <w:szCs w:val="24"/>
        </w:rPr>
        <w:t>Ευχαριστώ</w:t>
      </w:r>
      <w:r>
        <w:rPr>
          <w:rFonts w:eastAsia="Times New Roman"/>
          <w:szCs w:val="24"/>
        </w:rPr>
        <w:t>,</w:t>
      </w:r>
      <w:r w:rsidRPr="00A938E6">
        <w:rPr>
          <w:rFonts w:eastAsia="Times New Roman"/>
          <w:szCs w:val="24"/>
        </w:rPr>
        <w:t xml:space="preserve"> κύριε </w:t>
      </w:r>
      <w:r>
        <w:rPr>
          <w:rFonts w:eastAsia="Times New Roman"/>
          <w:szCs w:val="24"/>
        </w:rPr>
        <w:t>Π</w:t>
      </w:r>
      <w:r w:rsidRPr="00A938E6">
        <w:rPr>
          <w:rFonts w:eastAsia="Times New Roman"/>
          <w:szCs w:val="24"/>
        </w:rPr>
        <w:t>ρόεδρε</w:t>
      </w:r>
      <w:r>
        <w:rPr>
          <w:rFonts w:eastAsia="Times New Roman"/>
          <w:szCs w:val="24"/>
        </w:rPr>
        <w:t>.</w:t>
      </w:r>
    </w:p>
    <w:p w14:paraId="03A73652" w14:textId="77777777" w:rsidR="00E615E6" w:rsidRDefault="00720F21">
      <w:pPr>
        <w:spacing w:after="0" w:line="600" w:lineRule="auto"/>
        <w:ind w:firstLine="720"/>
        <w:jc w:val="both"/>
        <w:rPr>
          <w:rFonts w:eastAsia="Times New Roman"/>
          <w:szCs w:val="24"/>
        </w:rPr>
      </w:pPr>
      <w:r>
        <w:rPr>
          <w:rFonts w:eastAsia="Times New Roman"/>
          <w:szCs w:val="24"/>
        </w:rPr>
        <w:t>Ξεκινώ με</w:t>
      </w:r>
      <w:r w:rsidRPr="00A938E6">
        <w:rPr>
          <w:rFonts w:eastAsia="Times New Roman"/>
          <w:szCs w:val="24"/>
        </w:rPr>
        <w:t xml:space="preserve"> την επίμαχη τροπολογία</w:t>
      </w:r>
      <w:r>
        <w:rPr>
          <w:rFonts w:eastAsia="Times New Roman"/>
          <w:szCs w:val="24"/>
        </w:rPr>
        <w:t>,</w:t>
      </w:r>
      <w:r w:rsidRPr="00A938E6">
        <w:rPr>
          <w:rFonts w:eastAsia="Times New Roman"/>
          <w:szCs w:val="24"/>
        </w:rPr>
        <w:t xml:space="preserve"> την </w:t>
      </w:r>
      <w:r>
        <w:rPr>
          <w:rFonts w:eastAsia="Times New Roman"/>
          <w:szCs w:val="24"/>
        </w:rPr>
        <w:t>«</w:t>
      </w:r>
      <w:r w:rsidRPr="00A938E6">
        <w:rPr>
          <w:rFonts w:eastAsia="Times New Roman"/>
          <w:szCs w:val="24"/>
        </w:rPr>
        <w:t>φωτογραφική</w:t>
      </w:r>
      <w:r>
        <w:rPr>
          <w:rFonts w:eastAsia="Times New Roman"/>
          <w:szCs w:val="24"/>
        </w:rPr>
        <w:t xml:space="preserve">», μην </w:t>
      </w:r>
      <w:proofErr w:type="spellStart"/>
      <w:r>
        <w:rPr>
          <w:rFonts w:eastAsia="Times New Roman"/>
          <w:szCs w:val="24"/>
        </w:rPr>
        <w:t>κοροϊδευόμαστε</w:t>
      </w:r>
      <w:proofErr w:type="spellEnd"/>
      <w:r>
        <w:rPr>
          <w:rFonts w:eastAsia="Times New Roman"/>
          <w:szCs w:val="24"/>
        </w:rPr>
        <w:t xml:space="preserve"> </w:t>
      </w:r>
      <w:r w:rsidRPr="00A938E6">
        <w:rPr>
          <w:rFonts w:eastAsia="Times New Roman"/>
          <w:szCs w:val="24"/>
        </w:rPr>
        <w:t xml:space="preserve">τώρα μεταξύ </w:t>
      </w:r>
      <w:r>
        <w:rPr>
          <w:rFonts w:eastAsia="Times New Roman"/>
          <w:szCs w:val="24"/>
        </w:rPr>
        <w:t>μας.</w:t>
      </w:r>
      <w:r w:rsidRPr="00A938E6">
        <w:rPr>
          <w:rFonts w:eastAsia="Times New Roman"/>
          <w:szCs w:val="24"/>
        </w:rPr>
        <w:t xml:space="preserve"> </w:t>
      </w:r>
      <w:r>
        <w:rPr>
          <w:rFonts w:eastAsia="Times New Roman"/>
          <w:szCs w:val="24"/>
        </w:rPr>
        <w:t>Τ</w:t>
      </w:r>
      <w:r w:rsidRPr="00A938E6">
        <w:rPr>
          <w:rFonts w:eastAsia="Times New Roman"/>
          <w:szCs w:val="24"/>
        </w:rPr>
        <w:t>ι κάνει αυτή η τροπολογία</w:t>
      </w:r>
      <w:r>
        <w:rPr>
          <w:rFonts w:eastAsia="Times New Roman"/>
          <w:szCs w:val="24"/>
        </w:rPr>
        <w:t>;</w:t>
      </w:r>
      <w:r w:rsidRPr="00A938E6">
        <w:rPr>
          <w:rFonts w:eastAsia="Times New Roman"/>
          <w:szCs w:val="24"/>
        </w:rPr>
        <w:t xml:space="preserve"> </w:t>
      </w:r>
      <w:r>
        <w:rPr>
          <w:rFonts w:eastAsia="Times New Roman"/>
          <w:szCs w:val="24"/>
        </w:rPr>
        <w:t>Μ</w:t>
      </w:r>
      <w:r w:rsidRPr="00A938E6">
        <w:rPr>
          <w:rFonts w:eastAsia="Times New Roman"/>
          <w:szCs w:val="24"/>
        </w:rPr>
        <w:t>εταβάλλει τους κανόνες των εκλογών</w:t>
      </w:r>
      <w:r>
        <w:rPr>
          <w:rFonts w:eastAsia="Times New Roman"/>
          <w:szCs w:val="24"/>
        </w:rPr>
        <w:t>.</w:t>
      </w:r>
      <w:r w:rsidRPr="00A938E6">
        <w:rPr>
          <w:rFonts w:eastAsia="Times New Roman"/>
          <w:szCs w:val="24"/>
        </w:rPr>
        <w:t xml:space="preserve"> </w:t>
      </w:r>
      <w:r>
        <w:rPr>
          <w:rFonts w:eastAsia="Times New Roman"/>
          <w:szCs w:val="24"/>
        </w:rPr>
        <w:t>Α</w:t>
      </w:r>
      <w:r w:rsidRPr="00A938E6">
        <w:rPr>
          <w:rFonts w:eastAsia="Times New Roman"/>
          <w:szCs w:val="24"/>
        </w:rPr>
        <w:t>υτό δεν είναι αναγκαστικά κακό</w:t>
      </w:r>
      <w:r>
        <w:rPr>
          <w:rFonts w:eastAsia="Times New Roman"/>
          <w:szCs w:val="24"/>
        </w:rPr>
        <w:t>.</w:t>
      </w:r>
      <w:r w:rsidRPr="00A938E6">
        <w:rPr>
          <w:rFonts w:eastAsia="Times New Roman"/>
          <w:szCs w:val="24"/>
        </w:rPr>
        <w:t xml:space="preserve"> </w:t>
      </w:r>
      <w:r>
        <w:rPr>
          <w:rFonts w:eastAsia="Times New Roman"/>
          <w:szCs w:val="24"/>
        </w:rPr>
        <w:t>Τ</w:t>
      </w:r>
      <w:r w:rsidRPr="00A938E6">
        <w:rPr>
          <w:rFonts w:eastAsia="Times New Roman"/>
          <w:szCs w:val="24"/>
        </w:rPr>
        <w:t xml:space="preserve">ο </w:t>
      </w:r>
      <w:r>
        <w:rPr>
          <w:rFonts w:eastAsia="Times New Roman"/>
          <w:szCs w:val="24"/>
        </w:rPr>
        <w:t>π</w:t>
      </w:r>
      <w:r w:rsidRPr="00A938E6">
        <w:rPr>
          <w:rFonts w:eastAsia="Times New Roman"/>
          <w:szCs w:val="24"/>
        </w:rPr>
        <w:t>ότε</w:t>
      </w:r>
      <w:r>
        <w:rPr>
          <w:rFonts w:eastAsia="Times New Roman"/>
          <w:szCs w:val="24"/>
        </w:rPr>
        <w:t>,</w:t>
      </w:r>
      <w:r w:rsidRPr="00A938E6">
        <w:rPr>
          <w:rFonts w:eastAsia="Times New Roman"/>
          <w:szCs w:val="24"/>
        </w:rPr>
        <w:t xml:space="preserve"> </w:t>
      </w:r>
      <w:r>
        <w:rPr>
          <w:rFonts w:eastAsia="Times New Roman"/>
          <w:szCs w:val="24"/>
        </w:rPr>
        <w:t>όμως,</w:t>
      </w:r>
      <w:r w:rsidRPr="00A938E6">
        <w:rPr>
          <w:rFonts w:eastAsia="Times New Roman"/>
          <w:szCs w:val="24"/>
        </w:rPr>
        <w:t xml:space="preserve"> το κάνει</w:t>
      </w:r>
      <w:r>
        <w:rPr>
          <w:rFonts w:eastAsia="Times New Roman"/>
          <w:szCs w:val="24"/>
        </w:rPr>
        <w:t>,</w:t>
      </w:r>
      <w:r w:rsidRPr="00A938E6">
        <w:rPr>
          <w:rFonts w:eastAsia="Times New Roman"/>
          <w:szCs w:val="24"/>
        </w:rPr>
        <w:t xml:space="preserve"> λίγες μέρ</w:t>
      </w:r>
      <w:r w:rsidRPr="00A938E6">
        <w:rPr>
          <w:rFonts w:eastAsia="Times New Roman"/>
          <w:szCs w:val="24"/>
        </w:rPr>
        <w:t>ες</w:t>
      </w:r>
      <w:r>
        <w:rPr>
          <w:rFonts w:eastAsia="Times New Roman"/>
          <w:szCs w:val="24"/>
        </w:rPr>
        <w:t>,</w:t>
      </w:r>
      <w:r w:rsidRPr="00A938E6">
        <w:rPr>
          <w:rFonts w:eastAsia="Times New Roman"/>
          <w:szCs w:val="24"/>
        </w:rPr>
        <w:t xml:space="preserve"> ελάχιστες μέρες πριν την ανακήρυξη των υποψηφίων</w:t>
      </w:r>
      <w:r>
        <w:rPr>
          <w:rFonts w:eastAsia="Times New Roman"/>
          <w:szCs w:val="24"/>
        </w:rPr>
        <w:t>,</w:t>
      </w:r>
      <w:r w:rsidRPr="00A938E6">
        <w:rPr>
          <w:rFonts w:eastAsia="Times New Roman"/>
          <w:szCs w:val="24"/>
        </w:rPr>
        <w:t xml:space="preserve"> το Κομμουνιστικό Κόμμα της Ελλάδας δεν μπορεί να το δεχτεί</w:t>
      </w:r>
      <w:r>
        <w:rPr>
          <w:rFonts w:eastAsia="Times New Roman"/>
          <w:szCs w:val="24"/>
        </w:rPr>
        <w:t>,</w:t>
      </w:r>
      <w:r w:rsidRPr="00A938E6">
        <w:rPr>
          <w:rFonts w:eastAsia="Times New Roman"/>
          <w:szCs w:val="24"/>
        </w:rPr>
        <w:t xml:space="preserve"> δεν μπορεί να συμφωνήσει με αυτό</w:t>
      </w:r>
      <w:r>
        <w:rPr>
          <w:rFonts w:eastAsia="Times New Roman"/>
          <w:szCs w:val="24"/>
        </w:rPr>
        <w:t>. Γι’</w:t>
      </w:r>
      <w:r w:rsidRPr="00A938E6">
        <w:rPr>
          <w:rFonts w:eastAsia="Times New Roman"/>
          <w:szCs w:val="24"/>
        </w:rPr>
        <w:t xml:space="preserve"> αυτό και καταλήγει στο </w:t>
      </w:r>
      <w:r>
        <w:rPr>
          <w:rFonts w:eastAsia="Times New Roman"/>
          <w:szCs w:val="24"/>
        </w:rPr>
        <w:t>«</w:t>
      </w:r>
      <w:r>
        <w:rPr>
          <w:rFonts w:eastAsia="Times New Roman"/>
          <w:szCs w:val="24"/>
        </w:rPr>
        <w:t>παρών</w:t>
      </w:r>
      <w:r>
        <w:rPr>
          <w:rFonts w:eastAsia="Times New Roman"/>
          <w:szCs w:val="24"/>
        </w:rPr>
        <w:t>».</w:t>
      </w:r>
    </w:p>
    <w:p w14:paraId="03A73653" w14:textId="77777777" w:rsidR="00E615E6" w:rsidRDefault="00720F21">
      <w:pPr>
        <w:spacing w:after="0" w:line="600" w:lineRule="auto"/>
        <w:ind w:firstLine="720"/>
        <w:jc w:val="both"/>
        <w:rPr>
          <w:rFonts w:eastAsia="Times New Roman"/>
          <w:szCs w:val="24"/>
        </w:rPr>
      </w:pPr>
      <w:r>
        <w:rPr>
          <w:rFonts w:eastAsia="Times New Roman"/>
          <w:szCs w:val="24"/>
        </w:rPr>
        <w:t>Θ</w:t>
      </w:r>
      <w:r w:rsidRPr="00A938E6">
        <w:rPr>
          <w:rFonts w:eastAsia="Times New Roman"/>
          <w:szCs w:val="24"/>
        </w:rPr>
        <w:t xml:space="preserve">α ξεκινήσω </w:t>
      </w:r>
      <w:r>
        <w:rPr>
          <w:rFonts w:eastAsia="Times New Roman"/>
          <w:szCs w:val="24"/>
        </w:rPr>
        <w:t>τ</w:t>
      </w:r>
      <w:r w:rsidRPr="00A938E6">
        <w:rPr>
          <w:rFonts w:eastAsia="Times New Roman"/>
          <w:szCs w:val="24"/>
        </w:rPr>
        <w:t xml:space="preserve">η δευτερολογία μου με μία λέξη η οποία ακούστηκε αρκετές φορές </w:t>
      </w:r>
      <w:r>
        <w:rPr>
          <w:rFonts w:eastAsia="Times New Roman"/>
          <w:szCs w:val="24"/>
        </w:rPr>
        <w:t>σήμερα στην</w:t>
      </w:r>
      <w:r w:rsidRPr="00A938E6">
        <w:rPr>
          <w:rFonts w:eastAsia="Times New Roman"/>
          <w:szCs w:val="24"/>
        </w:rPr>
        <w:t xml:space="preserve"> </w:t>
      </w:r>
      <w:r>
        <w:rPr>
          <w:rFonts w:eastAsia="Times New Roman"/>
          <w:szCs w:val="24"/>
        </w:rPr>
        <w:t>Α</w:t>
      </w:r>
      <w:r w:rsidRPr="00A938E6">
        <w:rPr>
          <w:rFonts w:eastAsia="Times New Roman"/>
          <w:szCs w:val="24"/>
        </w:rPr>
        <w:t>ίθουσα και όλες τις μέρες που επεξεργαζόμαστε το νομοσχέδιο</w:t>
      </w:r>
      <w:r>
        <w:rPr>
          <w:rFonts w:eastAsia="Times New Roman"/>
          <w:szCs w:val="24"/>
        </w:rPr>
        <w:t>.</w:t>
      </w:r>
      <w:r w:rsidRPr="00A938E6">
        <w:rPr>
          <w:rFonts w:eastAsia="Times New Roman"/>
          <w:szCs w:val="24"/>
        </w:rPr>
        <w:t xml:space="preserve"> </w:t>
      </w:r>
      <w:r>
        <w:rPr>
          <w:rFonts w:eastAsia="Times New Roman"/>
          <w:szCs w:val="24"/>
        </w:rPr>
        <w:t>Ε</w:t>
      </w:r>
      <w:r w:rsidRPr="00A938E6">
        <w:rPr>
          <w:rFonts w:eastAsia="Times New Roman"/>
          <w:szCs w:val="24"/>
        </w:rPr>
        <w:t xml:space="preserve">ίναι η λέξη </w:t>
      </w:r>
      <w:r>
        <w:rPr>
          <w:rFonts w:eastAsia="Times New Roman"/>
          <w:szCs w:val="24"/>
        </w:rPr>
        <w:t>«</w:t>
      </w:r>
      <w:r w:rsidRPr="00A938E6">
        <w:rPr>
          <w:rFonts w:eastAsia="Times New Roman"/>
          <w:szCs w:val="24"/>
        </w:rPr>
        <w:t>ποσόστωση</w:t>
      </w:r>
      <w:r>
        <w:rPr>
          <w:rFonts w:eastAsia="Times New Roman"/>
          <w:szCs w:val="24"/>
        </w:rPr>
        <w:t>»</w:t>
      </w:r>
      <w:r w:rsidRPr="00A938E6">
        <w:rPr>
          <w:rFonts w:eastAsia="Times New Roman"/>
          <w:szCs w:val="24"/>
        </w:rPr>
        <w:t xml:space="preserve"> της γυναικείας συμμετοχής</w:t>
      </w:r>
      <w:r>
        <w:rPr>
          <w:rFonts w:eastAsia="Times New Roman"/>
          <w:szCs w:val="24"/>
        </w:rPr>
        <w:t xml:space="preserve"> ή της</w:t>
      </w:r>
      <w:r w:rsidRPr="00A938E6">
        <w:rPr>
          <w:rFonts w:eastAsia="Times New Roman"/>
          <w:szCs w:val="24"/>
        </w:rPr>
        <w:t xml:space="preserve"> συμμετοχής του φ</w:t>
      </w:r>
      <w:r>
        <w:rPr>
          <w:rFonts w:eastAsia="Times New Roman"/>
          <w:szCs w:val="24"/>
        </w:rPr>
        <w:t>ύ</w:t>
      </w:r>
      <w:r w:rsidRPr="00A938E6">
        <w:rPr>
          <w:rFonts w:eastAsia="Times New Roman"/>
          <w:szCs w:val="24"/>
        </w:rPr>
        <w:t>λου</w:t>
      </w:r>
      <w:r>
        <w:rPr>
          <w:rFonts w:eastAsia="Times New Roman"/>
          <w:szCs w:val="24"/>
        </w:rPr>
        <w:t>.</w:t>
      </w:r>
      <w:r w:rsidRPr="00A938E6">
        <w:rPr>
          <w:rFonts w:eastAsia="Times New Roman"/>
          <w:szCs w:val="24"/>
        </w:rPr>
        <w:t xml:space="preserve"> </w:t>
      </w:r>
      <w:r>
        <w:rPr>
          <w:rFonts w:eastAsia="Times New Roman"/>
          <w:szCs w:val="24"/>
        </w:rPr>
        <w:t>Ν</w:t>
      </w:r>
      <w:r w:rsidRPr="00A938E6">
        <w:rPr>
          <w:rFonts w:eastAsia="Times New Roman"/>
          <w:szCs w:val="24"/>
        </w:rPr>
        <w:t>ομίζω ότι αν κανείς βγάλει το συμπέρασμ</w:t>
      </w:r>
      <w:r w:rsidRPr="00A938E6">
        <w:rPr>
          <w:rFonts w:eastAsia="Times New Roman"/>
          <w:szCs w:val="24"/>
        </w:rPr>
        <w:t>α ότι η ποσόστωση δεν αντιμετώπισε ούτε αντιμετωπίζει</w:t>
      </w:r>
      <w:r>
        <w:rPr>
          <w:rFonts w:eastAsia="Times New Roman"/>
          <w:szCs w:val="24"/>
        </w:rPr>
        <w:t>,</w:t>
      </w:r>
      <w:r w:rsidRPr="00A938E6">
        <w:rPr>
          <w:rFonts w:eastAsia="Times New Roman"/>
          <w:szCs w:val="24"/>
        </w:rPr>
        <w:t xml:space="preserve"> τελικά</w:t>
      </w:r>
      <w:r>
        <w:rPr>
          <w:rFonts w:eastAsia="Times New Roman"/>
          <w:szCs w:val="24"/>
        </w:rPr>
        <w:t>,</w:t>
      </w:r>
      <w:r w:rsidRPr="00A938E6">
        <w:rPr>
          <w:rFonts w:eastAsia="Times New Roman"/>
          <w:szCs w:val="24"/>
        </w:rPr>
        <w:t xml:space="preserve"> αποτελεσματικά την </w:t>
      </w:r>
      <w:r>
        <w:rPr>
          <w:rFonts w:eastAsia="Times New Roman"/>
          <w:szCs w:val="24"/>
        </w:rPr>
        <w:t>αν</w:t>
      </w:r>
      <w:r w:rsidRPr="00A938E6">
        <w:rPr>
          <w:rFonts w:eastAsia="Times New Roman"/>
          <w:szCs w:val="24"/>
        </w:rPr>
        <w:t>ισοτιμία της γυναίκας</w:t>
      </w:r>
      <w:r>
        <w:rPr>
          <w:rFonts w:eastAsia="Times New Roman"/>
          <w:szCs w:val="24"/>
        </w:rPr>
        <w:t>,</w:t>
      </w:r>
      <w:r w:rsidRPr="00A938E6">
        <w:rPr>
          <w:rFonts w:eastAsia="Times New Roman"/>
          <w:szCs w:val="24"/>
        </w:rPr>
        <w:t xml:space="preserve"> τότε προσθέτουμε εμείς ότι και το φύλο </w:t>
      </w:r>
      <w:r>
        <w:rPr>
          <w:rFonts w:eastAsia="Times New Roman"/>
          <w:szCs w:val="24"/>
        </w:rPr>
        <w:t>δ</w:t>
      </w:r>
      <w:r w:rsidRPr="00A938E6">
        <w:rPr>
          <w:rFonts w:eastAsia="Times New Roman"/>
          <w:szCs w:val="24"/>
        </w:rPr>
        <w:t>εν είναι αυτό που κάνει τη διαφορά</w:t>
      </w:r>
      <w:r>
        <w:rPr>
          <w:rFonts w:eastAsia="Times New Roman"/>
          <w:szCs w:val="24"/>
        </w:rPr>
        <w:t>,</w:t>
      </w:r>
      <w:r w:rsidRPr="00A938E6">
        <w:rPr>
          <w:rFonts w:eastAsia="Times New Roman"/>
          <w:szCs w:val="24"/>
        </w:rPr>
        <w:t xml:space="preserve"> είτε το ανδρικό φύλο είτε το γυναικείο</w:t>
      </w:r>
      <w:r>
        <w:rPr>
          <w:rFonts w:eastAsia="Times New Roman"/>
          <w:szCs w:val="24"/>
        </w:rPr>
        <w:t>.</w:t>
      </w:r>
    </w:p>
    <w:p w14:paraId="03A73654" w14:textId="77777777" w:rsidR="00E615E6" w:rsidRDefault="00720F21">
      <w:pPr>
        <w:spacing w:after="0" w:line="600" w:lineRule="auto"/>
        <w:ind w:firstLine="720"/>
        <w:jc w:val="both"/>
        <w:rPr>
          <w:rFonts w:eastAsia="Times New Roman"/>
          <w:szCs w:val="24"/>
        </w:rPr>
      </w:pPr>
      <w:r>
        <w:rPr>
          <w:rFonts w:eastAsia="Times New Roman"/>
          <w:szCs w:val="24"/>
        </w:rPr>
        <w:lastRenderedPageBreak/>
        <w:t>Τη</w:t>
      </w:r>
      <w:r w:rsidRPr="00A938E6">
        <w:rPr>
          <w:rFonts w:eastAsia="Times New Roman"/>
          <w:szCs w:val="24"/>
        </w:rPr>
        <w:t xml:space="preserve"> διαφορά την κάνει η πολιτική π</w:t>
      </w:r>
      <w:r w:rsidRPr="00A938E6">
        <w:rPr>
          <w:rFonts w:eastAsia="Times New Roman"/>
          <w:szCs w:val="24"/>
        </w:rPr>
        <w:t>ου έχει κάποιος</w:t>
      </w:r>
      <w:r>
        <w:rPr>
          <w:rFonts w:eastAsia="Times New Roman"/>
          <w:szCs w:val="24"/>
        </w:rPr>
        <w:t>,</w:t>
      </w:r>
      <w:r w:rsidRPr="00A938E6">
        <w:rPr>
          <w:rFonts w:eastAsia="Times New Roman"/>
          <w:szCs w:val="24"/>
        </w:rPr>
        <w:t xml:space="preserve"> είτε είναι άντρας είτε γυναίκα</w:t>
      </w:r>
      <w:r>
        <w:rPr>
          <w:rFonts w:eastAsia="Times New Roman"/>
          <w:szCs w:val="24"/>
        </w:rPr>
        <w:t>,</w:t>
      </w:r>
      <w:r w:rsidRPr="00A938E6">
        <w:rPr>
          <w:rFonts w:eastAsia="Times New Roman"/>
          <w:szCs w:val="24"/>
        </w:rPr>
        <w:t xml:space="preserve"> και το ποια συμφέροντα υπηρετεί με αυτή του την πολιτική</w:t>
      </w:r>
      <w:r>
        <w:rPr>
          <w:rFonts w:eastAsia="Times New Roman"/>
          <w:szCs w:val="24"/>
        </w:rPr>
        <w:t>,</w:t>
      </w:r>
      <w:r w:rsidRPr="00A938E6">
        <w:rPr>
          <w:rFonts w:eastAsia="Times New Roman"/>
          <w:szCs w:val="24"/>
        </w:rPr>
        <w:t xml:space="preserve"> είτε είναι άντρας είτε είναι γυναίκα</w:t>
      </w:r>
      <w:r>
        <w:rPr>
          <w:rFonts w:eastAsia="Times New Roman"/>
          <w:szCs w:val="24"/>
        </w:rPr>
        <w:t>.</w:t>
      </w:r>
      <w:r w:rsidRPr="00A938E6">
        <w:rPr>
          <w:rFonts w:eastAsia="Times New Roman"/>
          <w:szCs w:val="24"/>
        </w:rPr>
        <w:t xml:space="preserve"> </w:t>
      </w:r>
      <w:r>
        <w:rPr>
          <w:rFonts w:eastAsia="Times New Roman"/>
          <w:szCs w:val="24"/>
        </w:rPr>
        <w:t>Α</w:t>
      </w:r>
      <w:r w:rsidRPr="00A938E6">
        <w:rPr>
          <w:rFonts w:eastAsia="Times New Roman"/>
          <w:szCs w:val="24"/>
        </w:rPr>
        <w:t>ν είναι δηλαδή με το</w:t>
      </w:r>
      <w:r>
        <w:rPr>
          <w:rFonts w:eastAsia="Times New Roman"/>
          <w:szCs w:val="24"/>
        </w:rPr>
        <w:t>ν</w:t>
      </w:r>
      <w:r w:rsidRPr="00A938E6">
        <w:rPr>
          <w:rFonts w:eastAsia="Times New Roman"/>
          <w:szCs w:val="24"/>
        </w:rPr>
        <w:t xml:space="preserve"> λαό</w:t>
      </w:r>
      <w:r>
        <w:rPr>
          <w:rFonts w:eastAsia="Times New Roman"/>
          <w:szCs w:val="24"/>
        </w:rPr>
        <w:t>,</w:t>
      </w:r>
      <w:r w:rsidRPr="00A938E6">
        <w:rPr>
          <w:rFonts w:eastAsia="Times New Roman"/>
          <w:szCs w:val="24"/>
        </w:rPr>
        <w:t xml:space="preserve"> με τα λαϊκά στρώματα ή είναι με τους επιχειρηματικούς ομίλους και με το κεφάλαιο</w:t>
      </w:r>
      <w:r>
        <w:rPr>
          <w:rFonts w:eastAsia="Times New Roman"/>
          <w:szCs w:val="24"/>
        </w:rPr>
        <w:t>.</w:t>
      </w:r>
      <w:r w:rsidRPr="00A938E6">
        <w:rPr>
          <w:rFonts w:eastAsia="Times New Roman"/>
          <w:szCs w:val="24"/>
        </w:rPr>
        <w:t xml:space="preserve"> Α</w:t>
      </w:r>
      <w:r w:rsidRPr="00A938E6">
        <w:rPr>
          <w:rFonts w:eastAsia="Times New Roman"/>
          <w:szCs w:val="24"/>
        </w:rPr>
        <w:t>υτή είναι η πραγματική διαχωριστική γραμμή</w:t>
      </w:r>
      <w:r>
        <w:rPr>
          <w:rFonts w:eastAsia="Times New Roman"/>
          <w:szCs w:val="24"/>
        </w:rPr>
        <w:t>.</w:t>
      </w:r>
    </w:p>
    <w:p w14:paraId="03A73655" w14:textId="77777777" w:rsidR="00E615E6" w:rsidRDefault="00720F21">
      <w:pPr>
        <w:spacing w:after="0" w:line="600" w:lineRule="auto"/>
        <w:ind w:firstLine="720"/>
        <w:jc w:val="both"/>
        <w:rPr>
          <w:rFonts w:eastAsia="Times New Roman"/>
          <w:szCs w:val="24"/>
        </w:rPr>
      </w:pPr>
      <w:r>
        <w:rPr>
          <w:rFonts w:eastAsia="Times New Roman"/>
          <w:szCs w:val="24"/>
        </w:rPr>
        <w:t>Β</w:t>
      </w:r>
      <w:r w:rsidRPr="00A938E6">
        <w:rPr>
          <w:rFonts w:eastAsia="Times New Roman"/>
          <w:szCs w:val="24"/>
        </w:rPr>
        <w:t>εβαίως</w:t>
      </w:r>
      <w:r>
        <w:rPr>
          <w:rFonts w:eastAsia="Times New Roman"/>
          <w:szCs w:val="24"/>
        </w:rPr>
        <w:t>, εδώ</w:t>
      </w:r>
      <w:r w:rsidRPr="00A938E6">
        <w:rPr>
          <w:rFonts w:eastAsia="Times New Roman"/>
          <w:szCs w:val="24"/>
        </w:rPr>
        <w:t xml:space="preserve"> έχουμε πάρα πολλά παραδείγματα</w:t>
      </w:r>
      <w:r>
        <w:rPr>
          <w:rFonts w:eastAsia="Times New Roman"/>
          <w:szCs w:val="24"/>
        </w:rPr>
        <w:t>,</w:t>
      </w:r>
      <w:r w:rsidRPr="00A938E6">
        <w:rPr>
          <w:rFonts w:eastAsia="Times New Roman"/>
          <w:szCs w:val="24"/>
        </w:rPr>
        <w:t xml:space="preserve"> τα οποία το τελευταίο διάστημα πολλαπλασιάζονται</w:t>
      </w:r>
      <w:r>
        <w:rPr>
          <w:rFonts w:eastAsia="Times New Roman"/>
          <w:szCs w:val="24"/>
        </w:rPr>
        <w:t>,</w:t>
      </w:r>
      <w:r w:rsidRPr="00A938E6">
        <w:rPr>
          <w:rFonts w:eastAsia="Times New Roman"/>
          <w:szCs w:val="24"/>
        </w:rPr>
        <w:t xml:space="preserve"> γυναικών</w:t>
      </w:r>
      <w:r>
        <w:rPr>
          <w:rFonts w:eastAsia="Times New Roman"/>
          <w:szCs w:val="24"/>
        </w:rPr>
        <w:t>,</w:t>
      </w:r>
      <w:r w:rsidRPr="00A938E6">
        <w:rPr>
          <w:rFonts w:eastAsia="Times New Roman"/>
          <w:szCs w:val="24"/>
        </w:rPr>
        <w:t xml:space="preserve"> μεγαλομετόχων</w:t>
      </w:r>
      <w:r>
        <w:rPr>
          <w:rFonts w:eastAsia="Times New Roman"/>
          <w:szCs w:val="24"/>
        </w:rPr>
        <w:t>,</w:t>
      </w:r>
      <w:r w:rsidRPr="00A938E6">
        <w:rPr>
          <w:rFonts w:eastAsia="Times New Roman"/>
          <w:szCs w:val="24"/>
        </w:rPr>
        <w:t xml:space="preserve"> </w:t>
      </w:r>
      <w:proofErr w:type="spellStart"/>
      <w:r w:rsidRPr="00A938E6">
        <w:rPr>
          <w:rFonts w:eastAsia="Times New Roman"/>
          <w:szCs w:val="24"/>
        </w:rPr>
        <w:t>μεγαλοστελεχών</w:t>
      </w:r>
      <w:proofErr w:type="spellEnd"/>
      <w:r w:rsidRPr="00A938E6">
        <w:rPr>
          <w:rFonts w:eastAsia="Times New Roman"/>
          <w:szCs w:val="24"/>
        </w:rPr>
        <w:t xml:space="preserve"> πολυεθνικών</w:t>
      </w:r>
      <w:r>
        <w:rPr>
          <w:rFonts w:eastAsia="Times New Roman"/>
          <w:szCs w:val="24"/>
        </w:rPr>
        <w:t>,</w:t>
      </w:r>
      <w:r w:rsidRPr="00A938E6">
        <w:rPr>
          <w:rFonts w:eastAsia="Times New Roman"/>
          <w:szCs w:val="24"/>
        </w:rPr>
        <w:t xml:space="preserve"> πολύ μεγάλων επιχειρήσεων</w:t>
      </w:r>
      <w:r>
        <w:rPr>
          <w:rFonts w:eastAsia="Times New Roman"/>
          <w:szCs w:val="24"/>
        </w:rPr>
        <w:t>,</w:t>
      </w:r>
      <w:r w:rsidRPr="00A938E6">
        <w:rPr>
          <w:rFonts w:eastAsia="Times New Roman"/>
          <w:szCs w:val="24"/>
        </w:rPr>
        <w:t xml:space="preserve"> έχουμε παραδείγματα γυναικών στην Ευρ</w:t>
      </w:r>
      <w:r w:rsidRPr="00A938E6">
        <w:rPr>
          <w:rFonts w:eastAsia="Times New Roman"/>
          <w:szCs w:val="24"/>
        </w:rPr>
        <w:t>ωβουλή</w:t>
      </w:r>
      <w:r>
        <w:rPr>
          <w:rFonts w:eastAsia="Times New Roman"/>
          <w:szCs w:val="24"/>
        </w:rPr>
        <w:t>,</w:t>
      </w:r>
      <w:r w:rsidRPr="00A938E6">
        <w:rPr>
          <w:rFonts w:eastAsia="Times New Roman"/>
          <w:szCs w:val="24"/>
        </w:rPr>
        <w:t xml:space="preserve"> γυναικών στις κυβερνήσεις στα διάφορα κοινοβούλια</w:t>
      </w:r>
      <w:r>
        <w:rPr>
          <w:rFonts w:eastAsia="Times New Roman"/>
          <w:szCs w:val="24"/>
        </w:rPr>
        <w:t>,</w:t>
      </w:r>
      <w:r w:rsidRPr="00A938E6">
        <w:rPr>
          <w:rFonts w:eastAsia="Times New Roman"/>
          <w:szCs w:val="24"/>
        </w:rPr>
        <w:t xml:space="preserve"> οι οποίες δεν έχουν το παραμικρό πρόβλημα να τσακίζουν με την ψήφο τους και με την πολιτική τους και αυτές τις λαϊκές οικογένειες</w:t>
      </w:r>
      <w:r>
        <w:rPr>
          <w:rFonts w:eastAsia="Times New Roman"/>
          <w:szCs w:val="24"/>
        </w:rPr>
        <w:t>.</w:t>
      </w:r>
    </w:p>
    <w:p w14:paraId="03A73656" w14:textId="77777777" w:rsidR="00E615E6" w:rsidRDefault="00720F21">
      <w:pPr>
        <w:spacing w:after="0" w:line="600" w:lineRule="auto"/>
        <w:ind w:firstLine="720"/>
        <w:jc w:val="both"/>
        <w:rPr>
          <w:rFonts w:eastAsia="Times New Roman"/>
          <w:szCs w:val="24"/>
        </w:rPr>
      </w:pPr>
      <w:r>
        <w:rPr>
          <w:rFonts w:eastAsia="Times New Roman"/>
          <w:szCs w:val="24"/>
        </w:rPr>
        <w:t>Θ</w:t>
      </w:r>
      <w:r w:rsidRPr="00A938E6">
        <w:rPr>
          <w:rFonts w:eastAsia="Times New Roman"/>
          <w:szCs w:val="24"/>
        </w:rPr>
        <w:t>έλω να ξεκινήσω</w:t>
      </w:r>
      <w:r>
        <w:rPr>
          <w:rFonts w:eastAsia="Times New Roman"/>
          <w:szCs w:val="24"/>
        </w:rPr>
        <w:t>,</w:t>
      </w:r>
      <w:r w:rsidRPr="00A938E6">
        <w:rPr>
          <w:rFonts w:eastAsia="Times New Roman"/>
          <w:szCs w:val="24"/>
        </w:rPr>
        <w:t xml:space="preserve"> </w:t>
      </w:r>
      <w:r>
        <w:rPr>
          <w:rFonts w:eastAsia="Times New Roman"/>
          <w:szCs w:val="24"/>
        </w:rPr>
        <w:t>σ</w:t>
      </w:r>
      <w:r w:rsidRPr="00A938E6">
        <w:rPr>
          <w:rFonts w:eastAsia="Times New Roman"/>
          <w:szCs w:val="24"/>
        </w:rPr>
        <w:t>χετικά με τις τροπολογίες</w:t>
      </w:r>
      <w:r>
        <w:rPr>
          <w:rFonts w:eastAsia="Times New Roman"/>
          <w:szCs w:val="24"/>
        </w:rPr>
        <w:t>,</w:t>
      </w:r>
      <w:r w:rsidRPr="00A938E6">
        <w:rPr>
          <w:rFonts w:eastAsia="Times New Roman"/>
          <w:szCs w:val="24"/>
        </w:rPr>
        <w:t xml:space="preserve"> με μία τροπολογία </w:t>
      </w:r>
      <w:r>
        <w:rPr>
          <w:rFonts w:eastAsia="Times New Roman"/>
          <w:szCs w:val="24"/>
        </w:rPr>
        <w:t>τ</w:t>
      </w:r>
      <w:r w:rsidRPr="00A938E6">
        <w:rPr>
          <w:rFonts w:eastAsia="Times New Roman"/>
          <w:szCs w:val="24"/>
        </w:rPr>
        <w:t xml:space="preserve">ην οποία εγώ </w:t>
      </w:r>
      <w:r>
        <w:rPr>
          <w:rFonts w:eastAsia="Times New Roman"/>
          <w:szCs w:val="24"/>
        </w:rPr>
        <w:t>συναντώ</w:t>
      </w:r>
      <w:r w:rsidRPr="00A938E6">
        <w:rPr>
          <w:rFonts w:eastAsia="Times New Roman"/>
          <w:szCs w:val="24"/>
        </w:rPr>
        <w:t xml:space="preserve"> για δεύτερη φορά μέσα σε δύο μήνες</w:t>
      </w:r>
      <w:r>
        <w:rPr>
          <w:rFonts w:eastAsia="Times New Roman"/>
          <w:szCs w:val="24"/>
        </w:rPr>
        <w:t>.</w:t>
      </w:r>
      <w:r w:rsidRPr="00A938E6">
        <w:rPr>
          <w:rFonts w:eastAsia="Times New Roman"/>
          <w:szCs w:val="24"/>
        </w:rPr>
        <w:t xml:space="preserve"> </w:t>
      </w:r>
      <w:r>
        <w:rPr>
          <w:rFonts w:eastAsia="Times New Roman"/>
          <w:szCs w:val="24"/>
        </w:rPr>
        <w:t>Μ</w:t>
      </w:r>
      <w:r w:rsidRPr="00A938E6">
        <w:rPr>
          <w:rFonts w:eastAsia="Times New Roman"/>
          <w:szCs w:val="24"/>
        </w:rPr>
        <w:t>ιλάω για την τροπολογία του ΚΕΕΛΠΝΟ</w:t>
      </w:r>
      <w:r>
        <w:rPr>
          <w:rFonts w:eastAsia="Times New Roman"/>
          <w:szCs w:val="24"/>
        </w:rPr>
        <w:t>.</w:t>
      </w:r>
      <w:r w:rsidRPr="00A938E6">
        <w:rPr>
          <w:rFonts w:eastAsia="Times New Roman"/>
          <w:szCs w:val="24"/>
        </w:rPr>
        <w:t xml:space="preserve"> </w:t>
      </w:r>
      <w:r>
        <w:rPr>
          <w:rFonts w:eastAsia="Times New Roman"/>
          <w:szCs w:val="24"/>
        </w:rPr>
        <w:t>Ε</w:t>
      </w:r>
      <w:r w:rsidRPr="00A938E6">
        <w:rPr>
          <w:rFonts w:eastAsia="Times New Roman"/>
          <w:szCs w:val="24"/>
        </w:rPr>
        <w:t>ίναι</w:t>
      </w:r>
      <w:r>
        <w:rPr>
          <w:rFonts w:eastAsia="Times New Roman"/>
          <w:szCs w:val="24"/>
        </w:rPr>
        <w:t xml:space="preserve"> η τέταρτη φορά που κατατίθεται, </w:t>
      </w:r>
      <w:r w:rsidRPr="00A938E6">
        <w:rPr>
          <w:rFonts w:eastAsia="Times New Roman"/>
          <w:szCs w:val="24"/>
        </w:rPr>
        <w:t xml:space="preserve">δύο φορές το </w:t>
      </w:r>
      <w:r>
        <w:rPr>
          <w:rFonts w:eastAsia="Times New Roman"/>
          <w:szCs w:val="24"/>
        </w:rPr>
        <w:t>2018, μία φορά το 2019,</w:t>
      </w:r>
      <w:r w:rsidRPr="00A938E6">
        <w:rPr>
          <w:rFonts w:eastAsia="Times New Roman"/>
          <w:szCs w:val="24"/>
        </w:rPr>
        <w:t xml:space="preserve"> επανέρχεται τώρα</w:t>
      </w:r>
      <w:r>
        <w:rPr>
          <w:rFonts w:eastAsia="Times New Roman"/>
          <w:szCs w:val="24"/>
        </w:rPr>
        <w:t xml:space="preserve">, και νομίζουμε, κύριε Υπουργέ, ότι </w:t>
      </w:r>
      <w:r w:rsidRPr="00A938E6">
        <w:rPr>
          <w:rFonts w:eastAsia="Times New Roman"/>
          <w:szCs w:val="24"/>
        </w:rPr>
        <w:t xml:space="preserve">αυτό </w:t>
      </w:r>
      <w:r w:rsidRPr="00A938E6">
        <w:rPr>
          <w:rFonts w:eastAsia="Times New Roman"/>
          <w:szCs w:val="24"/>
        </w:rPr>
        <w:lastRenderedPageBreak/>
        <w:t>κάποια στιγμή θα πρέπει να στ</w:t>
      </w:r>
      <w:r w:rsidRPr="00A938E6">
        <w:rPr>
          <w:rFonts w:eastAsia="Times New Roman"/>
          <w:szCs w:val="24"/>
        </w:rPr>
        <w:t>αματήσει</w:t>
      </w:r>
      <w:r>
        <w:rPr>
          <w:rFonts w:eastAsia="Times New Roman"/>
          <w:szCs w:val="24"/>
        </w:rPr>
        <w:t>.</w:t>
      </w:r>
      <w:r w:rsidRPr="00A938E6">
        <w:rPr>
          <w:rFonts w:eastAsia="Times New Roman"/>
          <w:szCs w:val="24"/>
        </w:rPr>
        <w:t xml:space="preserve"> </w:t>
      </w:r>
      <w:r>
        <w:rPr>
          <w:rFonts w:eastAsia="Times New Roman"/>
          <w:szCs w:val="24"/>
        </w:rPr>
        <w:t>Π</w:t>
      </w:r>
      <w:r w:rsidRPr="00A938E6">
        <w:rPr>
          <w:rFonts w:eastAsia="Times New Roman"/>
          <w:szCs w:val="24"/>
        </w:rPr>
        <w:t>ρέπει να αντιμετ</w:t>
      </w:r>
      <w:r>
        <w:rPr>
          <w:rFonts w:eastAsia="Times New Roman"/>
          <w:szCs w:val="24"/>
        </w:rPr>
        <w:t xml:space="preserve">ωπιστεί οριστικά αυτό το ζήτημα, </w:t>
      </w:r>
      <w:r w:rsidRPr="00A938E6">
        <w:rPr>
          <w:rFonts w:eastAsia="Times New Roman"/>
          <w:szCs w:val="24"/>
        </w:rPr>
        <w:t xml:space="preserve">δηλαδή </w:t>
      </w:r>
      <w:r>
        <w:rPr>
          <w:rFonts w:eastAsia="Times New Roman"/>
          <w:szCs w:val="24"/>
        </w:rPr>
        <w:t xml:space="preserve">το ζήτημα </w:t>
      </w:r>
      <w:r w:rsidRPr="00A938E6">
        <w:rPr>
          <w:rFonts w:eastAsia="Times New Roman"/>
          <w:szCs w:val="24"/>
        </w:rPr>
        <w:t>της στελέχωσης αυτών των υπηρεσιών σχετικά με τους πρόσφυγες με ένα μόνιμο και σταθερό προσωπικό</w:t>
      </w:r>
      <w:r>
        <w:rPr>
          <w:rFonts w:eastAsia="Times New Roman"/>
          <w:szCs w:val="24"/>
        </w:rPr>
        <w:t>.</w:t>
      </w:r>
    </w:p>
    <w:p w14:paraId="03A73657" w14:textId="77777777" w:rsidR="00E615E6" w:rsidRDefault="00720F21">
      <w:pPr>
        <w:spacing w:after="0" w:line="600" w:lineRule="auto"/>
        <w:ind w:firstLine="720"/>
        <w:jc w:val="both"/>
        <w:rPr>
          <w:rFonts w:eastAsia="Times New Roman"/>
          <w:szCs w:val="24"/>
        </w:rPr>
      </w:pPr>
      <w:r w:rsidRPr="00A938E6">
        <w:rPr>
          <w:rFonts w:eastAsia="Times New Roman"/>
          <w:szCs w:val="24"/>
        </w:rPr>
        <w:t>Συνεχίζω με τις τροπολογίες που κατέθεσε το Κομμουνιστικό Κόμμα της Ελλάδας</w:t>
      </w:r>
      <w:r>
        <w:rPr>
          <w:rFonts w:eastAsia="Times New Roman"/>
          <w:szCs w:val="24"/>
        </w:rPr>
        <w:t>.</w:t>
      </w:r>
      <w:r w:rsidRPr="00A938E6">
        <w:rPr>
          <w:rFonts w:eastAsia="Times New Roman"/>
          <w:szCs w:val="24"/>
        </w:rPr>
        <w:t xml:space="preserve"> </w:t>
      </w:r>
      <w:r>
        <w:rPr>
          <w:rFonts w:eastAsia="Times New Roman"/>
          <w:szCs w:val="24"/>
        </w:rPr>
        <w:t>Θ</w:t>
      </w:r>
      <w:r w:rsidRPr="00A938E6">
        <w:rPr>
          <w:rFonts w:eastAsia="Times New Roman"/>
          <w:szCs w:val="24"/>
        </w:rPr>
        <w:t>εωρ</w:t>
      </w:r>
      <w:r w:rsidRPr="00A938E6">
        <w:rPr>
          <w:rFonts w:eastAsia="Times New Roman"/>
          <w:szCs w:val="24"/>
        </w:rPr>
        <w:t xml:space="preserve">ούμε ότι δεν μπορεί το οικογενειακό επίδομα </w:t>
      </w:r>
      <w:r>
        <w:rPr>
          <w:rFonts w:eastAsia="Times New Roman"/>
          <w:szCs w:val="24"/>
        </w:rPr>
        <w:t>-</w:t>
      </w:r>
      <w:r w:rsidRPr="00A938E6">
        <w:rPr>
          <w:rFonts w:eastAsia="Times New Roman"/>
          <w:szCs w:val="24"/>
        </w:rPr>
        <w:t>σχετίζεται αυτό το θέμα σε ένα</w:t>
      </w:r>
      <w:r>
        <w:rPr>
          <w:rFonts w:eastAsia="Times New Roman"/>
          <w:szCs w:val="24"/>
        </w:rPr>
        <w:t>ν</w:t>
      </w:r>
      <w:r w:rsidRPr="00A938E6">
        <w:rPr>
          <w:rFonts w:eastAsia="Times New Roman"/>
          <w:szCs w:val="24"/>
        </w:rPr>
        <w:t xml:space="preserve"> βαθμό και με τα όσα λέγαμε σχετικά με την ισοτιμία των φ</w:t>
      </w:r>
      <w:r>
        <w:rPr>
          <w:rFonts w:eastAsia="Times New Roman"/>
          <w:szCs w:val="24"/>
        </w:rPr>
        <w:t>ύ</w:t>
      </w:r>
      <w:r w:rsidRPr="00A938E6">
        <w:rPr>
          <w:rFonts w:eastAsia="Times New Roman"/>
          <w:szCs w:val="24"/>
        </w:rPr>
        <w:t>λων</w:t>
      </w:r>
      <w:r>
        <w:rPr>
          <w:rFonts w:eastAsia="Times New Roman"/>
          <w:szCs w:val="24"/>
        </w:rPr>
        <w:t>-</w:t>
      </w:r>
      <w:r w:rsidRPr="00A938E6">
        <w:rPr>
          <w:rFonts w:eastAsia="Times New Roman"/>
          <w:szCs w:val="24"/>
        </w:rPr>
        <w:t xml:space="preserve"> να συμψηφίζεται και τελικά να καταργείται εξαιτίας της ύπαρξης μιας προσωπικής διαφοράς</w:t>
      </w:r>
      <w:r>
        <w:rPr>
          <w:rFonts w:eastAsia="Times New Roman"/>
          <w:szCs w:val="24"/>
        </w:rPr>
        <w:t>,</w:t>
      </w:r>
      <w:r w:rsidRPr="00A938E6">
        <w:rPr>
          <w:rFonts w:eastAsia="Times New Roman"/>
          <w:szCs w:val="24"/>
        </w:rPr>
        <w:t xml:space="preserve"> σύμφωνα με το</w:t>
      </w:r>
      <w:r>
        <w:rPr>
          <w:rFonts w:eastAsia="Times New Roman"/>
          <w:szCs w:val="24"/>
        </w:rPr>
        <w:t>ν</w:t>
      </w:r>
      <w:r w:rsidRPr="00A938E6">
        <w:rPr>
          <w:rFonts w:eastAsia="Times New Roman"/>
          <w:szCs w:val="24"/>
        </w:rPr>
        <w:t xml:space="preserve"> νόμο για το </w:t>
      </w:r>
      <w:r>
        <w:rPr>
          <w:rFonts w:eastAsia="Times New Roman"/>
          <w:szCs w:val="24"/>
        </w:rPr>
        <w:t>μ</w:t>
      </w:r>
      <w:r w:rsidRPr="00A938E6">
        <w:rPr>
          <w:rFonts w:eastAsia="Times New Roman"/>
          <w:szCs w:val="24"/>
        </w:rPr>
        <w:t xml:space="preserve">ισθολόγιο των δημοσίων υπαλλήλων </w:t>
      </w:r>
      <w:r>
        <w:rPr>
          <w:rFonts w:eastAsia="Times New Roman"/>
          <w:szCs w:val="24"/>
        </w:rPr>
        <w:t>που ψήφισε η Κ</w:t>
      </w:r>
      <w:r w:rsidRPr="00A938E6">
        <w:rPr>
          <w:rFonts w:eastAsia="Times New Roman"/>
          <w:szCs w:val="24"/>
        </w:rPr>
        <w:t>υβέρνηση του ΣΥΡΙΖΑ</w:t>
      </w:r>
      <w:r>
        <w:rPr>
          <w:rFonts w:eastAsia="Times New Roman"/>
          <w:szCs w:val="24"/>
        </w:rPr>
        <w:t>. Θ</w:t>
      </w:r>
      <w:r w:rsidRPr="00A938E6">
        <w:rPr>
          <w:rFonts w:eastAsia="Times New Roman"/>
          <w:szCs w:val="24"/>
        </w:rPr>
        <w:t>α πρέπει και αυτό να μην υπολογίζεται</w:t>
      </w:r>
      <w:r>
        <w:rPr>
          <w:rFonts w:eastAsia="Times New Roman"/>
          <w:szCs w:val="24"/>
        </w:rPr>
        <w:t>,</w:t>
      </w:r>
      <w:r w:rsidRPr="00A938E6">
        <w:rPr>
          <w:rFonts w:eastAsia="Times New Roman"/>
          <w:szCs w:val="24"/>
        </w:rPr>
        <w:t xml:space="preserve"> όπως </w:t>
      </w:r>
      <w:r>
        <w:rPr>
          <w:rFonts w:eastAsia="Times New Roman"/>
          <w:szCs w:val="24"/>
        </w:rPr>
        <w:t xml:space="preserve">και να μην </w:t>
      </w:r>
      <w:r w:rsidRPr="00A938E6">
        <w:rPr>
          <w:rFonts w:eastAsia="Times New Roman"/>
          <w:szCs w:val="24"/>
        </w:rPr>
        <w:t xml:space="preserve">υπολογίζεται και το επίδομα </w:t>
      </w:r>
      <w:r>
        <w:rPr>
          <w:rFonts w:eastAsia="Times New Roman"/>
          <w:szCs w:val="24"/>
        </w:rPr>
        <w:t xml:space="preserve">της </w:t>
      </w:r>
      <w:r w:rsidRPr="00A938E6">
        <w:rPr>
          <w:rFonts w:eastAsia="Times New Roman"/>
          <w:szCs w:val="24"/>
        </w:rPr>
        <w:t>ανθυγιεινής εργασίας</w:t>
      </w:r>
      <w:r>
        <w:rPr>
          <w:rFonts w:eastAsia="Times New Roman"/>
          <w:szCs w:val="24"/>
        </w:rPr>
        <w:t>.</w:t>
      </w:r>
    </w:p>
    <w:p w14:paraId="03A73658" w14:textId="77777777" w:rsidR="00E615E6" w:rsidRDefault="00720F21">
      <w:pPr>
        <w:spacing w:after="0" w:line="600" w:lineRule="auto"/>
        <w:ind w:firstLine="720"/>
        <w:jc w:val="both"/>
        <w:rPr>
          <w:rFonts w:eastAsia="Times New Roman"/>
          <w:szCs w:val="24"/>
        </w:rPr>
      </w:pPr>
      <w:r>
        <w:rPr>
          <w:rFonts w:eastAsia="Times New Roman"/>
          <w:szCs w:val="24"/>
        </w:rPr>
        <w:t>Τ</w:t>
      </w:r>
      <w:r w:rsidRPr="00A938E6">
        <w:rPr>
          <w:rFonts w:eastAsia="Times New Roman"/>
          <w:szCs w:val="24"/>
        </w:rPr>
        <w:t xml:space="preserve">ο επόμενο ζήτημα το οποίο </w:t>
      </w:r>
      <w:r>
        <w:rPr>
          <w:rFonts w:eastAsia="Times New Roman"/>
          <w:szCs w:val="24"/>
        </w:rPr>
        <w:t>θίγουμε</w:t>
      </w:r>
      <w:r w:rsidRPr="00A938E6">
        <w:rPr>
          <w:rFonts w:eastAsia="Times New Roman"/>
          <w:szCs w:val="24"/>
        </w:rPr>
        <w:t xml:space="preserve"> με την τροπολογία μας είναι τα μέτρα τα οπο</w:t>
      </w:r>
      <w:r w:rsidRPr="00A938E6">
        <w:rPr>
          <w:rFonts w:eastAsia="Times New Roman"/>
          <w:szCs w:val="24"/>
        </w:rPr>
        <w:t>ία θα πρέπει να ληφθούν για τη διαγραφή των χρεών προς τους δήμους</w:t>
      </w:r>
      <w:r>
        <w:rPr>
          <w:rFonts w:eastAsia="Times New Roman"/>
          <w:szCs w:val="24"/>
        </w:rPr>
        <w:t>.</w:t>
      </w:r>
      <w:r w:rsidRPr="00A938E6">
        <w:rPr>
          <w:rFonts w:eastAsia="Times New Roman"/>
          <w:szCs w:val="24"/>
        </w:rPr>
        <w:t xml:space="preserve"> Όπως είναι γνωστό</w:t>
      </w:r>
      <w:r>
        <w:rPr>
          <w:rFonts w:eastAsia="Times New Roman"/>
          <w:szCs w:val="24"/>
        </w:rPr>
        <w:t>,</w:t>
      </w:r>
      <w:r w:rsidRPr="00A938E6">
        <w:rPr>
          <w:rFonts w:eastAsia="Times New Roman"/>
          <w:szCs w:val="24"/>
        </w:rPr>
        <w:t xml:space="preserve"> από τον Μάιο του 2018 έχει δοθεί η δυνατότητα στους δήμους να προβαίνουν σε πλειστηριασμούς και σε κατασχέσεις για ποσά που είναι μεγαλύτερα από 500 ευρώ</w:t>
      </w:r>
      <w:r>
        <w:rPr>
          <w:rFonts w:eastAsia="Times New Roman"/>
          <w:szCs w:val="24"/>
        </w:rPr>
        <w:t>.</w:t>
      </w:r>
      <w:r w:rsidRPr="00A938E6">
        <w:rPr>
          <w:rFonts w:eastAsia="Times New Roman"/>
          <w:szCs w:val="24"/>
        </w:rPr>
        <w:t xml:space="preserve"> </w:t>
      </w:r>
    </w:p>
    <w:p w14:paraId="03A73659" w14:textId="77777777" w:rsidR="00E615E6" w:rsidRDefault="00720F21">
      <w:pPr>
        <w:spacing w:after="0" w:line="600" w:lineRule="auto"/>
        <w:ind w:firstLine="720"/>
        <w:jc w:val="both"/>
        <w:rPr>
          <w:rFonts w:eastAsia="Times New Roman"/>
          <w:szCs w:val="24"/>
        </w:rPr>
      </w:pPr>
      <w:r>
        <w:rPr>
          <w:rFonts w:eastAsia="Times New Roman"/>
          <w:szCs w:val="24"/>
        </w:rPr>
        <w:lastRenderedPageBreak/>
        <w:t>Κ</w:t>
      </w:r>
      <w:r w:rsidRPr="00A938E6">
        <w:rPr>
          <w:rFonts w:eastAsia="Times New Roman"/>
          <w:szCs w:val="24"/>
        </w:rPr>
        <w:t>οιτάξτε</w:t>
      </w:r>
      <w:r>
        <w:rPr>
          <w:rFonts w:eastAsia="Times New Roman"/>
          <w:szCs w:val="24"/>
        </w:rPr>
        <w:t xml:space="preserve">, </w:t>
      </w:r>
      <w:r w:rsidRPr="00A938E6">
        <w:rPr>
          <w:rFonts w:eastAsia="Times New Roman"/>
          <w:szCs w:val="24"/>
        </w:rPr>
        <w:t>δεν</w:t>
      </w:r>
      <w:r w:rsidRPr="00A938E6">
        <w:rPr>
          <w:rFonts w:eastAsia="Times New Roman"/>
          <w:szCs w:val="24"/>
        </w:rPr>
        <w:t xml:space="preserve"> είναι τόσο απλό</w:t>
      </w:r>
      <w:r>
        <w:rPr>
          <w:rFonts w:eastAsia="Times New Roman"/>
          <w:szCs w:val="24"/>
        </w:rPr>
        <w:t>,</w:t>
      </w:r>
      <w:r w:rsidRPr="00A938E6">
        <w:rPr>
          <w:rFonts w:eastAsia="Times New Roman"/>
          <w:szCs w:val="24"/>
        </w:rPr>
        <w:t xml:space="preserve"> με την γενικότερη αντιλαϊκή πολιτική και την ανέχεια την οποία έχει ένα πολύ μεγάλο κομμάτι του κόσμου</w:t>
      </w:r>
      <w:r>
        <w:rPr>
          <w:rFonts w:eastAsia="Times New Roman"/>
          <w:szCs w:val="24"/>
        </w:rPr>
        <w:t>,</w:t>
      </w:r>
      <w:r w:rsidRPr="00A938E6">
        <w:rPr>
          <w:rFonts w:eastAsia="Times New Roman"/>
          <w:szCs w:val="24"/>
        </w:rPr>
        <w:t xml:space="preserve"> να έχει και αυτόν τον κίνδυνο να κατασχεθούν περιουσιακά τους στοιχεία</w:t>
      </w:r>
      <w:r>
        <w:rPr>
          <w:rFonts w:eastAsia="Times New Roman"/>
          <w:szCs w:val="24"/>
        </w:rPr>
        <w:t>,</w:t>
      </w:r>
      <w:r w:rsidRPr="00A938E6">
        <w:rPr>
          <w:rFonts w:eastAsia="Times New Roman"/>
          <w:szCs w:val="24"/>
        </w:rPr>
        <w:t xml:space="preserve"> αυτοκίνητα</w:t>
      </w:r>
      <w:r>
        <w:rPr>
          <w:rFonts w:eastAsia="Times New Roman"/>
          <w:szCs w:val="24"/>
        </w:rPr>
        <w:t>,</w:t>
      </w:r>
      <w:r w:rsidRPr="00A938E6">
        <w:rPr>
          <w:rFonts w:eastAsia="Times New Roman"/>
          <w:szCs w:val="24"/>
        </w:rPr>
        <w:t xml:space="preserve"> σπίτια</w:t>
      </w:r>
      <w:r>
        <w:rPr>
          <w:rFonts w:eastAsia="Times New Roman"/>
          <w:szCs w:val="24"/>
        </w:rPr>
        <w:t>,</w:t>
      </w:r>
      <w:r w:rsidRPr="00A938E6">
        <w:rPr>
          <w:rFonts w:eastAsia="Times New Roman"/>
          <w:szCs w:val="24"/>
        </w:rPr>
        <w:t xml:space="preserve"> οτιδήποτε μπορεί κανείς να φανταστεί</w:t>
      </w:r>
      <w:r>
        <w:rPr>
          <w:rFonts w:eastAsia="Times New Roman"/>
          <w:szCs w:val="24"/>
        </w:rPr>
        <w:t>,</w:t>
      </w:r>
      <w:r w:rsidRPr="00A938E6">
        <w:rPr>
          <w:rFonts w:eastAsia="Times New Roman"/>
          <w:szCs w:val="24"/>
        </w:rPr>
        <w:t xml:space="preserve"> ακόμ</w:t>
      </w:r>
      <w:r w:rsidRPr="00A938E6">
        <w:rPr>
          <w:rFonts w:eastAsia="Times New Roman"/>
          <w:szCs w:val="24"/>
        </w:rPr>
        <w:t>α και λογαριασμοί</w:t>
      </w:r>
      <w:r>
        <w:rPr>
          <w:rFonts w:eastAsia="Times New Roman"/>
          <w:szCs w:val="24"/>
        </w:rPr>
        <w:t>.</w:t>
      </w:r>
      <w:r w:rsidRPr="00A938E6">
        <w:rPr>
          <w:rFonts w:eastAsia="Times New Roman"/>
          <w:szCs w:val="24"/>
        </w:rPr>
        <w:t xml:space="preserve"> </w:t>
      </w:r>
      <w:r>
        <w:rPr>
          <w:rFonts w:eastAsia="Times New Roman"/>
          <w:szCs w:val="24"/>
        </w:rPr>
        <w:t>Κ</w:t>
      </w:r>
      <w:r w:rsidRPr="00A938E6">
        <w:rPr>
          <w:rFonts w:eastAsia="Times New Roman"/>
          <w:szCs w:val="24"/>
        </w:rPr>
        <w:t>αι ήδη γίνεται αυτό</w:t>
      </w:r>
      <w:r>
        <w:rPr>
          <w:rFonts w:eastAsia="Times New Roman"/>
          <w:szCs w:val="24"/>
        </w:rPr>
        <w:t>.</w:t>
      </w:r>
      <w:r w:rsidRPr="00A938E6">
        <w:rPr>
          <w:rFonts w:eastAsia="Times New Roman"/>
          <w:szCs w:val="24"/>
        </w:rPr>
        <w:t xml:space="preserve"> </w:t>
      </w:r>
    </w:p>
    <w:p w14:paraId="03A7365A" w14:textId="77777777" w:rsidR="00E615E6" w:rsidRDefault="00720F21">
      <w:pPr>
        <w:spacing w:after="0" w:line="600" w:lineRule="auto"/>
        <w:ind w:firstLine="720"/>
        <w:jc w:val="both"/>
        <w:rPr>
          <w:rFonts w:eastAsia="Times New Roman"/>
          <w:szCs w:val="24"/>
        </w:rPr>
      </w:pPr>
      <w:r>
        <w:rPr>
          <w:rFonts w:eastAsia="Times New Roman"/>
          <w:szCs w:val="24"/>
        </w:rPr>
        <w:t>Ν</w:t>
      </w:r>
      <w:r w:rsidRPr="00A938E6">
        <w:rPr>
          <w:rFonts w:eastAsia="Times New Roman"/>
          <w:szCs w:val="24"/>
        </w:rPr>
        <w:t>ομίζουμε ότι θα πρέπει να σταματήσει και θα πρέπει να δοθεί</w:t>
      </w:r>
      <w:r>
        <w:rPr>
          <w:rFonts w:eastAsia="Times New Roman"/>
          <w:szCs w:val="24"/>
        </w:rPr>
        <w:t xml:space="preserve"> -</w:t>
      </w:r>
      <w:r w:rsidRPr="00A938E6">
        <w:rPr>
          <w:rFonts w:eastAsia="Times New Roman"/>
          <w:szCs w:val="24"/>
        </w:rPr>
        <w:t xml:space="preserve">και αυτό προτείνει η τροπολογία του κόμματός </w:t>
      </w:r>
      <w:r>
        <w:rPr>
          <w:rFonts w:eastAsia="Times New Roman"/>
          <w:szCs w:val="24"/>
        </w:rPr>
        <w:t>μας-</w:t>
      </w:r>
      <w:r w:rsidRPr="00A938E6">
        <w:rPr>
          <w:rFonts w:eastAsia="Times New Roman"/>
          <w:szCs w:val="24"/>
        </w:rPr>
        <w:t xml:space="preserve"> η δυνατότητα στα δημοτικά συμβούλια να προβαίνουν σε διαγραφές</w:t>
      </w:r>
      <w:r>
        <w:rPr>
          <w:rFonts w:eastAsia="Times New Roman"/>
          <w:szCs w:val="24"/>
        </w:rPr>
        <w:t>,</w:t>
      </w:r>
      <w:r w:rsidRPr="00A938E6">
        <w:rPr>
          <w:rFonts w:eastAsia="Times New Roman"/>
          <w:szCs w:val="24"/>
        </w:rPr>
        <w:t xml:space="preserve"> σε </w:t>
      </w:r>
      <w:r>
        <w:rPr>
          <w:rFonts w:eastAsia="Times New Roman"/>
          <w:szCs w:val="24"/>
        </w:rPr>
        <w:t>«</w:t>
      </w:r>
      <w:r w:rsidRPr="00A938E6">
        <w:rPr>
          <w:rFonts w:eastAsia="Times New Roman"/>
          <w:szCs w:val="24"/>
        </w:rPr>
        <w:t>πάγωμα</w:t>
      </w:r>
      <w:r>
        <w:rPr>
          <w:rFonts w:eastAsia="Times New Roman"/>
          <w:szCs w:val="24"/>
        </w:rPr>
        <w:t>»,</w:t>
      </w:r>
      <w:r w:rsidRPr="00A938E6">
        <w:rPr>
          <w:rFonts w:eastAsia="Times New Roman"/>
          <w:szCs w:val="24"/>
        </w:rPr>
        <w:t xml:space="preserve"> ακόμα και σε διακανονισμούς πληρωμής των χρεών</w:t>
      </w:r>
      <w:r>
        <w:rPr>
          <w:rFonts w:eastAsia="Times New Roman"/>
          <w:szCs w:val="24"/>
        </w:rPr>
        <w:t>, β</w:t>
      </w:r>
      <w:r w:rsidRPr="00A938E6">
        <w:rPr>
          <w:rFonts w:eastAsia="Times New Roman"/>
          <w:szCs w:val="24"/>
        </w:rPr>
        <w:t>εβαίως με τα αντίστοιχα και με</w:t>
      </w:r>
      <w:r>
        <w:rPr>
          <w:rFonts w:eastAsia="Times New Roman"/>
          <w:szCs w:val="24"/>
        </w:rPr>
        <w:t xml:space="preserve"> </w:t>
      </w:r>
      <w:r w:rsidRPr="00A938E6">
        <w:rPr>
          <w:rFonts w:eastAsia="Times New Roman"/>
          <w:szCs w:val="24"/>
        </w:rPr>
        <w:t>τ</w:t>
      </w:r>
      <w:r>
        <w:rPr>
          <w:rFonts w:eastAsia="Times New Roman"/>
          <w:szCs w:val="24"/>
        </w:rPr>
        <w:t>α</w:t>
      </w:r>
      <w:r w:rsidRPr="00A938E6">
        <w:rPr>
          <w:rFonts w:eastAsia="Times New Roman"/>
          <w:szCs w:val="24"/>
        </w:rPr>
        <w:t xml:space="preserve"> ανάλογα εισοδηματικά κριτήρια</w:t>
      </w:r>
      <w:r>
        <w:rPr>
          <w:rFonts w:eastAsia="Times New Roman"/>
          <w:szCs w:val="24"/>
        </w:rPr>
        <w:t>.</w:t>
      </w:r>
      <w:r w:rsidRPr="00A938E6">
        <w:rPr>
          <w:rFonts w:eastAsia="Times New Roman"/>
          <w:szCs w:val="24"/>
        </w:rPr>
        <w:t xml:space="preserve"> Δεν μιλάμε για οριζόντια εφαρμογή</w:t>
      </w:r>
      <w:r>
        <w:rPr>
          <w:rFonts w:eastAsia="Times New Roman"/>
          <w:szCs w:val="24"/>
        </w:rPr>
        <w:t>.</w:t>
      </w:r>
    </w:p>
    <w:p w14:paraId="03A7365B" w14:textId="77777777" w:rsidR="00E615E6" w:rsidRDefault="00720F21">
      <w:pPr>
        <w:spacing w:after="0" w:line="600" w:lineRule="auto"/>
        <w:ind w:firstLine="720"/>
        <w:jc w:val="both"/>
        <w:rPr>
          <w:rFonts w:eastAsia="Times New Roman"/>
          <w:szCs w:val="24"/>
        </w:rPr>
      </w:pPr>
      <w:r>
        <w:rPr>
          <w:rFonts w:eastAsia="Times New Roman"/>
          <w:szCs w:val="24"/>
        </w:rPr>
        <w:t>Οι άλλες τρεις τροπολογίες</w:t>
      </w:r>
      <w:r w:rsidRPr="00A938E6">
        <w:rPr>
          <w:rFonts w:eastAsia="Times New Roman"/>
          <w:szCs w:val="24"/>
        </w:rPr>
        <w:t xml:space="preserve"> έχουν σχέση με το πρώτο κομμάτι του νομοσχεδίου και νομίζουμε ότι </w:t>
      </w:r>
      <w:r>
        <w:rPr>
          <w:rFonts w:eastAsia="Times New Roman"/>
          <w:szCs w:val="24"/>
        </w:rPr>
        <w:t>δίνουμε</w:t>
      </w:r>
      <w:r w:rsidRPr="00A938E6">
        <w:rPr>
          <w:rFonts w:eastAsia="Times New Roman"/>
          <w:szCs w:val="24"/>
        </w:rPr>
        <w:t xml:space="preserve"> μία </w:t>
      </w:r>
      <w:r>
        <w:rPr>
          <w:rFonts w:eastAsia="Times New Roman"/>
          <w:szCs w:val="24"/>
        </w:rPr>
        <w:t>χ</w:t>
      </w:r>
      <w:r w:rsidRPr="00A938E6">
        <w:rPr>
          <w:rFonts w:eastAsia="Times New Roman"/>
          <w:szCs w:val="24"/>
        </w:rPr>
        <w:t xml:space="preserve">ρυσή </w:t>
      </w:r>
      <w:r>
        <w:rPr>
          <w:rFonts w:eastAsia="Times New Roman"/>
          <w:szCs w:val="24"/>
        </w:rPr>
        <w:t>ε</w:t>
      </w:r>
      <w:r w:rsidRPr="00A938E6">
        <w:rPr>
          <w:rFonts w:eastAsia="Times New Roman"/>
          <w:szCs w:val="24"/>
        </w:rPr>
        <w:t xml:space="preserve">υκαιρία στην </w:t>
      </w:r>
      <w:r>
        <w:rPr>
          <w:rFonts w:eastAsia="Times New Roman"/>
          <w:szCs w:val="24"/>
        </w:rPr>
        <w:t>Κ</w:t>
      </w:r>
      <w:r w:rsidRPr="00A938E6">
        <w:rPr>
          <w:rFonts w:eastAsia="Times New Roman"/>
          <w:szCs w:val="24"/>
        </w:rPr>
        <w:t xml:space="preserve">υβέρνηση να ξεφύγει </w:t>
      </w:r>
      <w:r>
        <w:rPr>
          <w:rFonts w:eastAsia="Times New Roman"/>
          <w:szCs w:val="24"/>
        </w:rPr>
        <w:t xml:space="preserve">πια </w:t>
      </w:r>
      <w:r w:rsidRPr="00A938E6">
        <w:rPr>
          <w:rFonts w:eastAsia="Times New Roman"/>
          <w:szCs w:val="24"/>
        </w:rPr>
        <w:t>από τη διακήρυξη αρχών</w:t>
      </w:r>
      <w:r>
        <w:rPr>
          <w:rFonts w:eastAsia="Times New Roman"/>
          <w:szCs w:val="24"/>
        </w:rPr>
        <w:t>,</w:t>
      </w:r>
      <w:r w:rsidRPr="00A938E6">
        <w:rPr>
          <w:rFonts w:eastAsia="Times New Roman"/>
          <w:szCs w:val="24"/>
        </w:rPr>
        <w:t xml:space="preserve"> στην οποία ομολογούμε ότι είναι πάρα πολύ καλή</w:t>
      </w:r>
      <w:r>
        <w:rPr>
          <w:rFonts w:eastAsia="Times New Roman"/>
          <w:szCs w:val="24"/>
        </w:rPr>
        <w:t>,</w:t>
      </w:r>
      <w:r w:rsidRPr="00A938E6">
        <w:rPr>
          <w:rFonts w:eastAsia="Times New Roman"/>
          <w:szCs w:val="24"/>
        </w:rPr>
        <w:t xml:space="preserve"> να ξεφύγει από τα ευχολόγια</w:t>
      </w:r>
      <w:r>
        <w:rPr>
          <w:rFonts w:eastAsia="Times New Roman"/>
          <w:szCs w:val="24"/>
        </w:rPr>
        <w:t>, να τις δεχθεί</w:t>
      </w:r>
      <w:r w:rsidRPr="00A938E6">
        <w:rPr>
          <w:rFonts w:eastAsia="Times New Roman"/>
          <w:szCs w:val="24"/>
        </w:rPr>
        <w:t xml:space="preserve"> και να προβεί σε πολύ συγκεκριμένες πράξεις</w:t>
      </w:r>
      <w:r>
        <w:rPr>
          <w:rFonts w:eastAsia="Times New Roman"/>
          <w:szCs w:val="24"/>
        </w:rPr>
        <w:t>.</w:t>
      </w:r>
    </w:p>
    <w:p w14:paraId="03A7365C" w14:textId="77777777" w:rsidR="00E615E6" w:rsidRDefault="00720F21">
      <w:pPr>
        <w:spacing w:after="0" w:line="600" w:lineRule="auto"/>
        <w:ind w:firstLine="720"/>
        <w:jc w:val="both"/>
        <w:rPr>
          <w:rFonts w:eastAsia="Times New Roman" w:cs="Times New Roman"/>
          <w:szCs w:val="24"/>
        </w:rPr>
      </w:pPr>
      <w:r>
        <w:rPr>
          <w:rFonts w:eastAsia="Times New Roman" w:cs="Times New Roman"/>
          <w:szCs w:val="24"/>
        </w:rPr>
        <w:lastRenderedPageBreak/>
        <w:t xml:space="preserve">Πρώτη τροπολογία. Το επίδομα τοκετού να το παίρνουν </w:t>
      </w:r>
      <w:r>
        <w:rPr>
          <w:rFonts w:eastAsia="Times New Roman" w:cs="Times New Roman"/>
          <w:szCs w:val="24"/>
        </w:rPr>
        <w:t xml:space="preserve">όλες οι γυναίκες που γεννάνε! Τι είναι αυτό; Γιατί, δηλαδή, να το παίρνουν μονάχα αυτές που γεννάνε στο σπίτι τους; </w:t>
      </w:r>
    </w:p>
    <w:p w14:paraId="03A7365D" w14:textId="77777777" w:rsidR="00E615E6" w:rsidRDefault="00720F21">
      <w:pPr>
        <w:spacing w:after="0" w:line="600" w:lineRule="auto"/>
        <w:ind w:firstLine="720"/>
        <w:jc w:val="both"/>
        <w:rPr>
          <w:rFonts w:eastAsia="Times New Roman" w:cs="Times New Roman"/>
          <w:szCs w:val="24"/>
        </w:rPr>
      </w:pPr>
      <w:r>
        <w:rPr>
          <w:rFonts w:eastAsia="Times New Roman" w:cs="Times New Roman"/>
          <w:szCs w:val="24"/>
        </w:rPr>
        <w:t xml:space="preserve">Θέλετε και κάτι ακόμα; Αυτός ο νόμος, αυτή η διάταξη ήρθε το 2012. Εάν δεν </w:t>
      </w:r>
      <w:proofErr w:type="spellStart"/>
      <w:r>
        <w:rPr>
          <w:rFonts w:eastAsia="Times New Roman" w:cs="Times New Roman"/>
          <w:szCs w:val="24"/>
        </w:rPr>
        <w:t>απατώμαι</w:t>
      </w:r>
      <w:proofErr w:type="spellEnd"/>
      <w:r>
        <w:rPr>
          <w:rFonts w:eastAsia="Times New Roman" w:cs="Times New Roman"/>
          <w:szCs w:val="24"/>
        </w:rPr>
        <w:t>, έχουμε βγει από τα μνημόνια και συνεπώς υπάρχει ένας α</w:t>
      </w:r>
      <w:r>
        <w:rPr>
          <w:rFonts w:eastAsia="Times New Roman" w:cs="Times New Roman"/>
          <w:szCs w:val="24"/>
        </w:rPr>
        <w:t>κόμα λόγος για να καταργήσουμε αυτή τη διάταξη, η οποία με τον τρόπο που διατυπώνεται νομίζω ότι μας οδηγεί δεκαετίες –για να μην πω αιώνες- πίσω σε μία πρακτική που οι γυναίκες γεννούσαν στα σπίτια τους και στα χωράφια.</w:t>
      </w:r>
    </w:p>
    <w:p w14:paraId="03A7365E" w14:textId="77777777" w:rsidR="00E615E6" w:rsidRDefault="00720F21">
      <w:pPr>
        <w:spacing w:after="0" w:line="600" w:lineRule="auto"/>
        <w:ind w:firstLine="720"/>
        <w:jc w:val="both"/>
        <w:rPr>
          <w:rFonts w:eastAsia="Times New Roman" w:cs="Times New Roman"/>
          <w:szCs w:val="24"/>
        </w:rPr>
      </w:pPr>
      <w:r>
        <w:rPr>
          <w:rFonts w:eastAsia="Times New Roman" w:cs="Times New Roman"/>
          <w:szCs w:val="24"/>
        </w:rPr>
        <w:t>Η δεύτερη τροπολογία αφορά την γυνα</w:t>
      </w:r>
      <w:r>
        <w:rPr>
          <w:rFonts w:eastAsia="Times New Roman" w:cs="Times New Roman"/>
          <w:szCs w:val="24"/>
        </w:rPr>
        <w:t xml:space="preserve">ικεία ισοτιμία. Ξέρετε, υπάρχει μία διάταξη σε έναν νόμο του 2000. Και λέει ότι προκειμένου να πάρουν οι εργαζόμενες που ασφαλίζονται στον ΕΦΚΑ, άδεια κυοφορίας και άδεια λοχείας -η οποία είναι συνολικής διάρκειας </w:t>
      </w:r>
      <w:proofErr w:type="spellStart"/>
      <w:r>
        <w:rPr>
          <w:rFonts w:eastAsia="Times New Roman" w:cs="Times New Roman"/>
          <w:szCs w:val="24"/>
        </w:rPr>
        <w:t>εκατόν</w:t>
      </w:r>
      <w:proofErr w:type="spellEnd"/>
      <w:r>
        <w:rPr>
          <w:rFonts w:eastAsia="Times New Roman" w:cs="Times New Roman"/>
          <w:szCs w:val="24"/>
        </w:rPr>
        <w:t xml:space="preserve"> δεκαεννέα η</w:t>
      </w:r>
      <w:r>
        <w:rPr>
          <w:rFonts w:eastAsia="Times New Roman" w:cs="Times New Roman"/>
          <w:szCs w:val="24"/>
        </w:rPr>
        <w:t>μέρων- θα πρέπει από την</w:t>
      </w:r>
      <w:r>
        <w:rPr>
          <w:rFonts w:eastAsia="Times New Roman" w:cs="Times New Roman"/>
          <w:szCs w:val="24"/>
        </w:rPr>
        <w:t xml:space="preserve"> ημέρα του τοκετού και πριν να έχουν συμπληρώσει </w:t>
      </w:r>
      <w:r>
        <w:rPr>
          <w:rFonts w:eastAsia="Times New Roman" w:cs="Times New Roman"/>
          <w:szCs w:val="24"/>
        </w:rPr>
        <w:t xml:space="preserve">διακόσια </w:t>
      </w:r>
      <w:r>
        <w:rPr>
          <w:rFonts w:eastAsia="Times New Roman" w:cs="Times New Roman"/>
          <w:szCs w:val="24"/>
        </w:rPr>
        <w:t xml:space="preserve">ένσημα. Πείτε μου τώρα εσείς: Με αυτή την ανεργία, με αυτή την αναδουλειά, με τα δίωρα, τα τρίωρα και τα τετράωρα πόσα νέα κορίτσια –γιατί τα νέα κορίτσια είναι που δουλεύουν σε αυτές τις </w:t>
      </w:r>
      <w:r>
        <w:rPr>
          <w:rFonts w:eastAsia="Times New Roman" w:cs="Times New Roman"/>
          <w:szCs w:val="24"/>
        </w:rPr>
        <w:lastRenderedPageBreak/>
        <w:t xml:space="preserve">δουλειές, </w:t>
      </w:r>
      <w:r>
        <w:rPr>
          <w:rFonts w:eastAsia="Times New Roman" w:cs="Times New Roman"/>
          <w:szCs w:val="24"/>
        </w:rPr>
        <w:t xml:space="preserve">στα </w:t>
      </w:r>
      <w:proofErr w:type="spellStart"/>
      <w:r>
        <w:rPr>
          <w:rFonts w:eastAsia="Times New Roman" w:cs="Times New Roman"/>
          <w:szCs w:val="24"/>
        </w:rPr>
        <w:t>εμπορομάγαζα</w:t>
      </w:r>
      <w:proofErr w:type="spellEnd"/>
      <w:r>
        <w:rPr>
          <w:rFonts w:eastAsia="Times New Roman" w:cs="Times New Roman"/>
          <w:szCs w:val="24"/>
        </w:rPr>
        <w:t xml:space="preserve">- θα συμπληρώσουν τα </w:t>
      </w:r>
      <w:r>
        <w:rPr>
          <w:rFonts w:eastAsia="Times New Roman" w:cs="Times New Roman"/>
          <w:szCs w:val="24"/>
        </w:rPr>
        <w:t xml:space="preserve">διακόσια </w:t>
      </w:r>
      <w:r>
        <w:rPr>
          <w:rFonts w:eastAsia="Times New Roman" w:cs="Times New Roman"/>
          <w:szCs w:val="24"/>
        </w:rPr>
        <w:t>ένσημα; Και ξέρετε και κάτι ακόμα; Ξέρετε ότι αυτή η διάταξη είναι διάταξη του μετεμφυλιακού κράτους; Είναι διάταξη του 1951 και για εβδομήντα και πλέον χρόνια παραμένει εδώ και συνεχίζει; Νομίζουμε ότι θα πρέπ</w:t>
      </w:r>
      <w:r>
        <w:rPr>
          <w:rFonts w:eastAsia="Times New Roman" w:cs="Times New Roman"/>
          <w:szCs w:val="24"/>
        </w:rPr>
        <w:t>ει και αυτή η τροπολογία να γίνει δεκτή.</w:t>
      </w:r>
    </w:p>
    <w:p w14:paraId="03A7365F" w14:textId="77777777" w:rsidR="00E615E6" w:rsidRDefault="00720F21">
      <w:pPr>
        <w:spacing w:after="0" w:line="600" w:lineRule="auto"/>
        <w:ind w:firstLine="720"/>
        <w:jc w:val="both"/>
        <w:rPr>
          <w:rFonts w:eastAsia="Times New Roman" w:cs="Times New Roman"/>
          <w:szCs w:val="24"/>
        </w:rPr>
      </w:pPr>
      <w:r>
        <w:rPr>
          <w:rFonts w:eastAsia="Times New Roman" w:cs="Times New Roman"/>
          <w:szCs w:val="24"/>
        </w:rPr>
        <w:t xml:space="preserve">Και βεβαίως, η τελευταία τροπολογία αφορά τις αυτοαπασχολούμενες γυναίκες, τις επαγγελματίες, τις </w:t>
      </w:r>
      <w:proofErr w:type="spellStart"/>
      <w:r>
        <w:rPr>
          <w:rFonts w:eastAsia="Times New Roman" w:cs="Times New Roman"/>
          <w:szCs w:val="24"/>
        </w:rPr>
        <w:t>επιστημόνισσες</w:t>
      </w:r>
      <w:proofErr w:type="spellEnd"/>
      <w:r>
        <w:rPr>
          <w:rFonts w:eastAsia="Times New Roman" w:cs="Times New Roman"/>
          <w:szCs w:val="24"/>
        </w:rPr>
        <w:t>, τις εμπόρους, τις αγρότισσες, οι οποίες είναι υποχρεωμένες βεβαίως να εργάζονται ακόμα και λίγες ώρες</w:t>
      </w:r>
      <w:r>
        <w:rPr>
          <w:rFonts w:eastAsia="Times New Roman" w:cs="Times New Roman"/>
          <w:szCs w:val="24"/>
        </w:rPr>
        <w:t xml:space="preserve"> πριν τη γέννα τους και να επιστρέφουν σε πάρα πολύ σύντομο χρονικό διάστημα, αφού το επίδομα μητρότητας το παίρνουν μονάχα για τέσσερις μήνες. Και μη</w:t>
      </w:r>
      <w:r>
        <w:rPr>
          <w:rFonts w:eastAsia="Times New Roman" w:cs="Times New Roman"/>
          <w:szCs w:val="24"/>
        </w:rPr>
        <w:t xml:space="preserve"> </w:t>
      </w:r>
      <w:r>
        <w:rPr>
          <w:rFonts w:eastAsia="Times New Roman" w:cs="Times New Roman"/>
          <w:szCs w:val="24"/>
        </w:rPr>
        <w:t>φανταστεί κανείς ότι είναι κάνα σπουδαίο επίδομα. Μιλάμε για 200 ευρώ.</w:t>
      </w:r>
    </w:p>
    <w:p w14:paraId="03A73660" w14:textId="77777777" w:rsidR="00E615E6" w:rsidRDefault="00720F21">
      <w:pPr>
        <w:spacing w:after="0" w:line="600" w:lineRule="auto"/>
        <w:ind w:firstLine="720"/>
        <w:jc w:val="both"/>
        <w:rPr>
          <w:rFonts w:eastAsia="Times New Roman" w:cs="Times New Roman"/>
          <w:szCs w:val="24"/>
        </w:rPr>
      </w:pPr>
      <w:r>
        <w:rPr>
          <w:rFonts w:eastAsia="Times New Roman" w:cs="Times New Roman"/>
          <w:szCs w:val="24"/>
        </w:rPr>
        <w:t>Εμείς, λοιπόν, λέμε ότι αυτές οι γ</w:t>
      </w:r>
      <w:r>
        <w:rPr>
          <w:rFonts w:eastAsia="Times New Roman" w:cs="Times New Roman"/>
          <w:szCs w:val="24"/>
        </w:rPr>
        <w:t>υναίκες θα πρέπει να παίρνουν το επίδομα μητρότητας για ο</w:t>
      </w:r>
      <w:r>
        <w:rPr>
          <w:rFonts w:eastAsia="Times New Roman" w:cs="Times New Roman"/>
          <w:szCs w:val="24"/>
        </w:rPr>
        <w:t>κ</w:t>
      </w:r>
      <w:r>
        <w:rPr>
          <w:rFonts w:eastAsia="Times New Roman" w:cs="Times New Roman"/>
          <w:szCs w:val="24"/>
        </w:rPr>
        <w:t>τώ μήνες και θα πρέπει το επίδομα μητρότητας να αντιστοιχεί στο επίδομα ανεργίας, που είναι γύρω στα 360 ευρώ.</w:t>
      </w:r>
    </w:p>
    <w:p w14:paraId="03A73661" w14:textId="77777777" w:rsidR="00E615E6" w:rsidRDefault="00720F21">
      <w:pPr>
        <w:spacing w:after="0" w:line="600" w:lineRule="auto"/>
        <w:ind w:firstLine="720"/>
        <w:jc w:val="both"/>
        <w:rPr>
          <w:rFonts w:eastAsia="Times New Roman" w:cs="Times New Roman"/>
          <w:szCs w:val="24"/>
        </w:rPr>
      </w:pPr>
      <w:r>
        <w:rPr>
          <w:rFonts w:eastAsia="Times New Roman" w:cs="Times New Roman"/>
          <w:szCs w:val="24"/>
        </w:rPr>
        <w:t>Αυτά ζητάμε. Είναι πολύ συγκεκριμένα, πολύ πρακτικά πράγματα, έτσι ώστε αυτή η περιβόητ</w:t>
      </w:r>
      <w:r>
        <w:rPr>
          <w:rFonts w:eastAsia="Times New Roman" w:cs="Times New Roman"/>
          <w:szCs w:val="24"/>
        </w:rPr>
        <w:t xml:space="preserve">η συζήτηση για την ένταξη </w:t>
      </w:r>
      <w:r>
        <w:rPr>
          <w:rFonts w:eastAsia="Times New Roman" w:cs="Times New Roman"/>
          <w:szCs w:val="24"/>
        </w:rPr>
        <w:lastRenderedPageBreak/>
        <w:t>της διάστασης του φύλου στις δημόσιες πολιτικές να γίνει σε έναν βαθμό και πράξη.</w:t>
      </w:r>
    </w:p>
    <w:p w14:paraId="03A73662" w14:textId="77777777" w:rsidR="00E615E6" w:rsidRDefault="00720F21">
      <w:pPr>
        <w:spacing w:after="0" w:line="600" w:lineRule="auto"/>
        <w:ind w:firstLine="720"/>
        <w:jc w:val="both"/>
        <w:rPr>
          <w:rFonts w:eastAsia="Times New Roman" w:cs="Times New Roman"/>
          <w:szCs w:val="24"/>
        </w:rPr>
      </w:pPr>
      <w:r>
        <w:rPr>
          <w:rFonts w:eastAsia="Times New Roman" w:cs="Times New Roman"/>
          <w:szCs w:val="24"/>
        </w:rPr>
        <w:t>Ευχαριστώ.</w:t>
      </w:r>
    </w:p>
    <w:p w14:paraId="03A73663" w14:textId="77777777" w:rsidR="00E615E6" w:rsidRDefault="00720F21">
      <w:pPr>
        <w:spacing w:after="0" w:line="600" w:lineRule="auto"/>
        <w:ind w:firstLine="720"/>
        <w:jc w:val="both"/>
        <w:rPr>
          <w:rFonts w:eastAsia="Times New Roman" w:cs="Times New Roman"/>
          <w:szCs w:val="24"/>
        </w:rPr>
      </w:pPr>
      <w:r>
        <w:rPr>
          <w:rFonts w:eastAsia="Times New Roman"/>
          <w:b/>
          <w:bCs/>
          <w:szCs w:val="24"/>
        </w:rPr>
        <w:t xml:space="preserve">ΠΡΟΕΔΡΕΥΩΝ (Αναστάσιος Κουράκης): </w:t>
      </w:r>
      <w:r>
        <w:rPr>
          <w:rFonts w:eastAsia="Times New Roman" w:cs="Times New Roman"/>
          <w:szCs w:val="24"/>
        </w:rPr>
        <w:t>Ευχαριστούμε τον ειδικό αγορητή του Κομμουνιστικού Κόμματος Ελλάδας κ. Δελή.</w:t>
      </w:r>
    </w:p>
    <w:p w14:paraId="03A73664" w14:textId="77777777" w:rsidR="00E615E6" w:rsidRDefault="00720F21">
      <w:pPr>
        <w:spacing w:after="0" w:line="600" w:lineRule="auto"/>
        <w:ind w:firstLine="720"/>
        <w:jc w:val="both"/>
        <w:rPr>
          <w:rFonts w:eastAsia="Times New Roman" w:cs="Times New Roman"/>
          <w:szCs w:val="24"/>
        </w:rPr>
      </w:pPr>
      <w:r>
        <w:rPr>
          <w:rFonts w:eastAsia="Times New Roman" w:cs="Times New Roman"/>
          <w:szCs w:val="24"/>
        </w:rPr>
        <w:t xml:space="preserve">Τον λόγο έχει για τη </w:t>
      </w:r>
      <w:r>
        <w:rPr>
          <w:rFonts w:eastAsia="Times New Roman" w:cs="Times New Roman"/>
          <w:szCs w:val="24"/>
        </w:rPr>
        <w:t>δευτερολογία της η κ</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Θελερίτη</w:t>
      </w:r>
      <w:proofErr w:type="spellEnd"/>
      <w:r>
        <w:rPr>
          <w:rFonts w:eastAsia="Times New Roman" w:cs="Times New Roman"/>
          <w:szCs w:val="24"/>
        </w:rPr>
        <w:t>.</w:t>
      </w:r>
    </w:p>
    <w:p w14:paraId="03A73665" w14:textId="77777777" w:rsidR="00E615E6" w:rsidRDefault="00720F21">
      <w:pPr>
        <w:spacing w:after="0" w:line="600" w:lineRule="auto"/>
        <w:ind w:firstLine="720"/>
        <w:jc w:val="both"/>
        <w:rPr>
          <w:rFonts w:eastAsia="Times New Roman" w:cs="Times New Roman"/>
          <w:szCs w:val="24"/>
        </w:rPr>
      </w:pPr>
      <w:r w:rsidRPr="00382284">
        <w:rPr>
          <w:rFonts w:eastAsia="Times New Roman" w:cs="Times New Roman"/>
          <w:b/>
          <w:szCs w:val="24"/>
        </w:rPr>
        <w:t>ΜΑΡΙΑ ΘΕΛΕΡΙΤΗ:</w:t>
      </w:r>
      <w:r>
        <w:rPr>
          <w:rFonts w:eastAsia="Times New Roman" w:cs="Times New Roman"/>
          <w:szCs w:val="24"/>
        </w:rPr>
        <w:t xml:space="preserve"> Ευχαριστώ, κύριε Πρόεδρε.</w:t>
      </w:r>
    </w:p>
    <w:p w14:paraId="03A73666" w14:textId="77777777" w:rsidR="00E615E6" w:rsidRDefault="00720F21">
      <w:pPr>
        <w:spacing w:after="0" w:line="600" w:lineRule="auto"/>
        <w:ind w:firstLine="720"/>
        <w:jc w:val="both"/>
        <w:rPr>
          <w:rFonts w:eastAsia="Times New Roman" w:cs="Times New Roman"/>
          <w:szCs w:val="24"/>
        </w:rPr>
      </w:pPr>
      <w:r>
        <w:rPr>
          <w:rFonts w:eastAsia="Times New Roman" w:cs="Times New Roman"/>
          <w:szCs w:val="24"/>
        </w:rPr>
        <w:t>Θα ήθελα αρχικά να αναφερθώ στη δυνατότητα χωρισμού των εκλογικών τμημάτων. Δεν καταλαβαίνω γιατί αυτό δεν θωρακίζει την εκλογική διαδικασία και γιατί δεν παρέχει εγγυήσεις, αφού και</w:t>
      </w:r>
      <w:r>
        <w:rPr>
          <w:rFonts w:eastAsia="Times New Roman" w:cs="Times New Roman"/>
          <w:szCs w:val="24"/>
        </w:rPr>
        <w:t xml:space="preserve"> οι καθυστερήσεις θα αποφευχθούν και εξασφαλίζονται οι δικαστικοί αντιπρόσωποι να λειτουργήσουν κάτω από καλύτερες συνθήκες κανονικότητας. Και από την άλλη –όσοι θυμόμαστε- το 2014 υπήρχαν τρεις κάλπες. Απλά προστέθηκε άλλη μία αυτή τη φορά. Είχαμε, δηλαδή</w:t>
      </w:r>
      <w:r>
        <w:rPr>
          <w:rFonts w:eastAsia="Times New Roman" w:cs="Times New Roman"/>
          <w:szCs w:val="24"/>
        </w:rPr>
        <w:t xml:space="preserve">, </w:t>
      </w:r>
      <w:proofErr w:type="spellStart"/>
      <w:r>
        <w:rPr>
          <w:rFonts w:eastAsia="Times New Roman" w:cs="Times New Roman"/>
          <w:szCs w:val="24"/>
        </w:rPr>
        <w:t>αυτοδιοικητικές</w:t>
      </w:r>
      <w:proofErr w:type="spellEnd"/>
      <w:r>
        <w:rPr>
          <w:rFonts w:eastAsia="Times New Roman" w:cs="Times New Roman"/>
          <w:szCs w:val="24"/>
        </w:rPr>
        <w:t xml:space="preserve"> εκλογές και ευρωεκλογές.</w:t>
      </w:r>
    </w:p>
    <w:p w14:paraId="03A73667" w14:textId="77777777" w:rsidR="00E615E6" w:rsidRDefault="00720F21">
      <w:pPr>
        <w:spacing w:after="0" w:line="600" w:lineRule="auto"/>
        <w:ind w:firstLine="720"/>
        <w:jc w:val="both"/>
        <w:rPr>
          <w:rFonts w:eastAsia="Times New Roman" w:cs="Times New Roman"/>
          <w:szCs w:val="24"/>
        </w:rPr>
      </w:pPr>
      <w:r>
        <w:rPr>
          <w:rFonts w:eastAsia="Times New Roman" w:cs="Times New Roman"/>
          <w:szCs w:val="24"/>
        </w:rPr>
        <w:t xml:space="preserve">Όσον αφορά για την ποσόστωση -που είπε ο συνάδελφος από το Κομμουνιστικό Κόμμα- πρέπει να παραδεχθούμε ότι η </w:t>
      </w:r>
      <w:r>
        <w:rPr>
          <w:rFonts w:eastAsia="Times New Roman" w:cs="Times New Roman"/>
          <w:szCs w:val="24"/>
        </w:rPr>
        <w:lastRenderedPageBreak/>
        <w:t>ποσόστωση είναι ένα βασικό εργαλείο για την αύξηση της συμμετοχής των γυναικών στην πολιτική ζωή, αλλά θ</w:t>
      </w:r>
      <w:r>
        <w:rPr>
          <w:rFonts w:eastAsia="Times New Roman" w:cs="Times New Roman"/>
          <w:szCs w:val="24"/>
        </w:rPr>
        <w:t xml:space="preserve">α πρέπει να συνοδεύεται, για να είναι αποτελεσματικό αυτό το εργαλείο και από </w:t>
      </w:r>
      <w:proofErr w:type="spellStart"/>
      <w:r>
        <w:rPr>
          <w:rFonts w:eastAsia="Times New Roman" w:cs="Times New Roman"/>
          <w:szCs w:val="24"/>
        </w:rPr>
        <w:t>στοχευμένες</w:t>
      </w:r>
      <w:proofErr w:type="spellEnd"/>
      <w:r>
        <w:rPr>
          <w:rFonts w:eastAsia="Times New Roman" w:cs="Times New Roman"/>
          <w:szCs w:val="24"/>
        </w:rPr>
        <w:t xml:space="preserve"> πολιτικές, όπως για παράδειγμα η συμφιλίωση οικογενειακής, επαγγελματικής ζωής.</w:t>
      </w:r>
    </w:p>
    <w:p w14:paraId="03A73668" w14:textId="77777777" w:rsidR="00E615E6" w:rsidRDefault="00720F21">
      <w:pPr>
        <w:spacing w:after="0" w:line="600" w:lineRule="auto"/>
        <w:ind w:firstLine="720"/>
        <w:jc w:val="both"/>
        <w:rPr>
          <w:rFonts w:eastAsia="Times New Roman" w:cs="Times New Roman"/>
          <w:szCs w:val="24"/>
        </w:rPr>
      </w:pPr>
      <w:r>
        <w:rPr>
          <w:rFonts w:eastAsia="Times New Roman" w:cs="Times New Roman"/>
          <w:szCs w:val="24"/>
        </w:rPr>
        <w:t>Τώρα, όσον αφορά τους διαφορετικούς ορισμούς που εντοπίζονται στο νομοσχέδιο, νομίζω ό</w:t>
      </w:r>
      <w:r>
        <w:rPr>
          <w:rFonts w:eastAsia="Times New Roman" w:cs="Times New Roman"/>
          <w:szCs w:val="24"/>
        </w:rPr>
        <w:t xml:space="preserve">τι μετά τις νομοτεχνικές βελτιώσεις λύνεται ένα μεγάλο πρόβλημα που υπήρχε. Από την άλλη, όμως, θα πρέπει να εντοπίσω στους συναδέλφους και στις </w:t>
      </w:r>
      <w:proofErr w:type="spellStart"/>
      <w:r>
        <w:rPr>
          <w:rFonts w:eastAsia="Times New Roman" w:cs="Times New Roman"/>
          <w:szCs w:val="24"/>
        </w:rPr>
        <w:t>συναδέλφισσες</w:t>
      </w:r>
      <w:proofErr w:type="spellEnd"/>
      <w:r>
        <w:rPr>
          <w:rFonts w:eastAsia="Times New Roman" w:cs="Times New Roman"/>
          <w:szCs w:val="24"/>
        </w:rPr>
        <w:t xml:space="preserve"> ότι αυτές οι ορολογίες προκύπτουν και από τις αλλαγές που έχουμε στη νομοθεσία όπου κατά περιόδου</w:t>
      </w:r>
      <w:r>
        <w:rPr>
          <w:rFonts w:eastAsia="Times New Roman" w:cs="Times New Roman"/>
          <w:szCs w:val="24"/>
        </w:rPr>
        <w:t>ς ακυρώνουμε διεθνείς συνθήκες και άρα έχουμε αυτές τις αλλαγές.</w:t>
      </w:r>
    </w:p>
    <w:p w14:paraId="03A73669" w14:textId="77777777" w:rsidR="00E615E6" w:rsidRDefault="00720F21">
      <w:pPr>
        <w:spacing w:after="0" w:line="600" w:lineRule="auto"/>
        <w:ind w:firstLine="720"/>
        <w:jc w:val="both"/>
        <w:rPr>
          <w:rFonts w:eastAsia="Times New Roman" w:cs="Times New Roman"/>
          <w:szCs w:val="24"/>
        </w:rPr>
      </w:pPr>
      <w:r>
        <w:rPr>
          <w:rFonts w:eastAsia="Times New Roman" w:cs="Times New Roman"/>
          <w:szCs w:val="24"/>
        </w:rPr>
        <w:t>Και εδώ θα αναφερθώ -επειδή ειπώθηκε ιδιαίτερα από τον συνάδελφο της Ένωσης Κεντρώων- στον ορισμό για τον βιασμό. Αυτό δεν αναφέρεται στο παρόν νομοσχέδιο, αλλά είναι ο ορισμός στον Ποινικό Κ</w:t>
      </w:r>
      <w:r>
        <w:rPr>
          <w:rFonts w:eastAsia="Times New Roman" w:cs="Times New Roman"/>
          <w:szCs w:val="24"/>
        </w:rPr>
        <w:t>ώδικα. Ως εκ τούτου θα το συζητήσουμε στον Ποινικό Κώδικα.</w:t>
      </w:r>
    </w:p>
    <w:p w14:paraId="03A7366A" w14:textId="77777777" w:rsidR="00E615E6" w:rsidRDefault="00720F21">
      <w:pPr>
        <w:spacing w:after="0" w:line="600" w:lineRule="auto"/>
        <w:ind w:firstLine="720"/>
        <w:jc w:val="both"/>
        <w:rPr>
          <w:rFonts w:eastAsia="Times New Roman" w:cs="Times New Roman"/>
          <w:szCs w:val="24"/>
        </w:rPr>
      </w:pPr>
      <w:r>
        <w:rPr>
          <w:rFonts w:eastAsia="Times New Roman" w:cs="Times New Roman"/>
          <w:szCs w:val="24"/>
        </w:rPr>
        <w:lastRenderedPageBreak/>
        <w:t>Τώρα, ο σεξουαλικός προσανατολισμός έχει τεθεί έντονα από τον συνάδελφο της Αξιωματικής Αντιπολίτευσης. Ακούστηκαν επιχειρήματα για τη συνάφεια του σεξουαλικού προσανατολισμού και της ταυτότητας φύ</w:t>
      </w:r>
      <w:r>
        <w:rPr>
          <w:rFonts w:eastAsia="Times New Roman" w:cs="Times New Roman"/>
          <w:szCs w:val="24"/>
        </w:rPr>
        <w:t xml:space="preserve">λου. Θέλω να τονίσω απ’ αυτό το Βήμα ότι ο σεξουαλικός προσανατολισμός και η ταυτότητα φύλου συνιστούν αναπόσπαστα μέρη </w:t>
      </w:r>
      <w:proofErr w:type="spellStart"/>
      <w:r>
        <w:rPr>
          <w:rFonts w:eastAsia="Times New Roman" w:cs="Times New Roman"/>
          <w:szCs w:val="24"/>
        </w:rPr>
        <w:t>έμφυλης</w:t>
      </w:r>
      <w:proofErr w:type="spellEnd"/>
      <w:r>
        <w:rPr>
          <w:rFonts w:eastAsia="Times New Roman" w:cs="Times New Roman"/>
          <w:szCs w:val="24"/>
        </w:rPr>
        <w:t xml:space="preserve"> ταυτότητας του ατόμου. Και ως εκ τούτου είναι απολύτως θεμιτό και επιβεβλημένο –θα έλεγα- όταν νομοθετούμε για την ουσιαστική ισ</w:t>
      </w:r>
      <w:r>
        <w:rPr>
          <w:rFonts w:eastAsia="Times New Roman" w:cs="Times New Roman"/>
          <w:szCs w:val="24"/>
        </w:rPr>
        <w:t xml:space="preserve">ότητα φύλων να συμπεριλαμβάνουμε και αυτές τις διαστάσεις. </w:t>
      </w:r>
    </w:p>
    <w:p w14:paraId="03A7366B" w14:textId="77777777" w:rsidR="00E615E6" w:rsidRDefault="00720F21">
      <w:pPr>
        <w:spacing w:after="0" w:line="600" w:lineRule="auto"/>
        <w:ind w:firstLine="720"/>
        <w:jc w:val="both"/>
        <w:rPr>
          <w:rFonts w:eastAsia="Times New Roman" w:cs="Times New Roman"/>
          <w:szCs w:val="24"/>
        </w:rPr>
      </w:pPr>
      <w:r>
        <w:rPr>
          <w:rFonts w:eastAsia="Times New Roman" w:cs="Times New Roman"/>
          <w:szCs w:val="24"/>
        </w:rPr>
        <w:t xml:space="preserve">Υπενθυμίζω ότι ήδη με τον ν.4491/2017 αναγνωρίζεται η ταυτότητα φύλου. Και επίσης, με τον νόμο που κυρώσαμε, τη </w:t>
      </w:r>
      <w:r>
        <w:rPr>
          <w:rFonts w:eastAsia="Times New Roman" w:cs="Times New Roman"/>
          <w:szCs w:val="24"/>
        </w:rPr>
        <w:t>σ</w:t>
      </w:r>
      <w:r>
        <w:rPr>
          <w:rFonts w:eastAsia="Times New Roman" w:cs="Times New Roman"/>
          <w:szCs w:val="24"/>
        </w:rPr>
        <w:t>ύμβαση του Συμβουλίου της Ευρώπης, ήδη στην παράγραφο 3 ορίζεται ότι η εφαρμογή των</w:t>
      </w:r>
      <w:r>
        <w:rPr>
          <w:rFonts w:eastAsia="Times New Roman" w:cs="Times New Roman"/>
          <w:szCs w:val="24"/>
        </w:rPr>
        <w:t xml:space="preserve"> διατάξεων της </w:t>
      </w:r>
      <w:r>
        <w:rPr>
          <w:rFonts w:eastAsia="Times New Roman" w:cs="Times New Roman"/>
          <w:szCs w:val="24"/>
        </w:rPr>
        <w:t>σ</w:t>
      </w:r>
      <w:r>
        <w:rPr>
          <w:rFonts w:eastAsia="Times New Roman" w:cs="Times New Roman"/>
          <w:szCs w:val="24"/>
        </w:rPr>
        <w:t>ύμβασης και των μέτρων προστασίας των δικαιωμάτων των θυμάτων θα διασφαλίζονται άνευ διακρίσεων με γνώμονα το φύλο, το γένος, τη φυλή, κ.λπ.</w:t>
      </w:r>
      <w:r>
        <w:rPr>
          <w:rFonts w:eastAsia="Times New Roman" w:cs="Times New Roman"/>
          <w:szCs w:val="24"/>
        </w:rPr>
        <w:t>.</w:t>
      </w:r>
      <w:r w:rsidRPr="006F0D06">
        <w:rPr>
          <w:rFonts w:eastAsia="Times New Roman" w:cs="Times New Roman"/>
          <w:szCs w:val="24"/>
        </w:rPr>
        <w:t xml:space="preserve"> </w:t>
      </w:r>
      <w:r>
        <w:rPr>
          <w:rFonts w:eastAsia="Times New Roman" w:cs="Times New Roman"/>
          <w:szCs w:val="24"/>
        </w:rPr>
        <w:t>Και έχει έναν κατάλογο για το ποια είναι αυτά. Και μέσα σε αυτά αναφέρεται και ο σεξουαλικός προσα</w:t>
      </w:r>
      <w:r>
        <w:rPr>
          <w:rFonts w:eastAsia="Times New Roman" w:cs="Times New Roman"/>
          <w:szCs w:val="24"/>
        </w:rPr>
        <w:t>νατολισμός και η ταυτότητα φύλου. Άρα πολύ σωστά το Υπουργείο λειτούργησε στο νομοσχέδιο με αυτόν τον τρόπο.</w:t>
      </w:r>
    </w:p>
    <w:p w14:paraId="03A7366C" w14:textId="77777777" w:rsidR="00E615E6" w:rsidRDefault="00720F21">
      <w:pPr>
        <w:spacing w:after="0" w:line="600" w:lineRule="auto"/>
        <w:ind w:firstLine="720"/>
        <w:jc w:val="both"/>
        <w:rPr>
          <w:rFonts w:eastAsia="Times New Roman" w:cs="Times New Roman"/>
          <w:szCs w:val="24"/>
        </w:rPr>
      </w:pPr>
      <w:r>
        <w:rPr>
          <w:rFonts w:eastAsia="Times New Roman" w:cs="Times New Roman"/>
          <w:szCs w:val="24"/>
        </w:rPr>
        <w:lastRenderedPageBreak/>
        <w:t>Τώρα, όσον αφορά την ιθαγένεια, θα ήθελα να τονίσω ότι όλη η προσέγγιση της Αντιπολίτευσης νομίζω ότι οφείλεται σε αυτές τις ιδεολογικές και πολιτι</w:t>
      </w:r>
      <w:r>
        <w:rPr>
          <w:rFonts w:eastAsia="Times New Roman" w:cs="Times New Roman"/>
          <w:szCs w:val="24"/>
        </w:rPr>
        <w:t xml:space="preserve">κές διαφορές, οι οποίες είναι αγεφύρωτες. Ως εκ τούτου όλες οι παρατηρήσεις που κάνει επί των διατάξεων είναι ακριβώς λόγω αυτής της ιδεολογικής διαφοράς. </w:t>
      </w:r>
    </w:p>
    <w:p w14:paraId="03A7366D" w14:textId="77777777" w:rsidR="00E615E6" w:rsidRDefault="00720F21">
      <w:pPr>
        <w:spacing w:after="0" w:line="600" w:lineRule="auto"/>
        <w:ind w:firstLine="720"/>
        <w:jc w:val="both"/>
        <w:rPr>
          <w:rFonts w:eastAsia="Times New Roman" w:cs="Times New Roman"/>
          <w:szCs w:val="24"/>
        </w:rPr>
      </w:pPr>
      <w:r>
        <w:rPr>
          <w:rFonts w:eastAsia="Times New Roman" w:cs="Times New Roman"/>
          <w:szCs w:val="24"/>
        </w:rPr>
        <w:t>Νομίζω, λοιπόν, -εμείς που δεν θεωρούμε ότι η ιθαγένεια είναι διαφορετική από την υπηκοότητα- ότι οπ</w:t>
      </w:r>
      <w:r>
        <w:rPr>
          <w:rFonts w:eastAsia="Times New Roman" w:cs="Times New Roman"/>
          <w:szCs w:val="24"/>
        </w:rPr>
        <w:t>οιοδήποτε άτομο διαμένει νόμιμα επί σειρά ετών στη χώρα μας, δεν μπορεί να αποκλείεται διά παντός από το να αιτηθεί πολιτογράφησης. Αυτό ισχύει σε κάθε δημοκρατική χώρα και σε κάθε κοινωνικό κράτος.</w:t>
      </w:r>
    </w:p>
    <w:p w14:paraId="03A7366E" w14:textId="77777777" w:rsidR="00E615E6" w:rsidRDefault="00720F21">
      <w:pPr>
        <w:spacing w:after="0" w:line="600" w:lineRule="auto"/>
        <w:ind w:firstLine="720"/>
        <w:jc w:val="both"/>
        <w:rPr>
          <w:rFonts w:eastAsia="Times New Roman" w:cs="Times New Roman"/>
          <w:szCs w:val="24"/>
        </w:rPr>
      </w:pPr>
      <w:r>
        <w:rPr>
          <w:rFonts w:eastAsia="Times New Roman" w:cs="Times New Roman"/>
          <w:szCs w:val="24"/>
        </w:rPr>
        <w:t>Ως προς τις προσλήψεις, με κάλυψε ο Υπουργός. Θα ήθελα μό</w:t>
      </w:r>
      <w:r>
        <w:rPr>
          <w:rFonts w:eastAsia="Times New Roman" w:cs="Times New Roman"/>
          <w:szCs w:val="24"/>
        </w:rPr>
        <w:t xml:space="preserve">νο να προσθέσω δύο πράγματα. Αυτή η εμμονή δεν μπορεί να ερμηνευθεί παρά μόνο με αυτό που κρύβεται πίσω απ’ αυτό που θέλει να πει η Νέα Δημοκρατία, δηλαδή την ιδιωτικοποίηση των υπηρεσιών της </w:t>
      </w:r>
      <w:r>
        <w:rPr>
          <w:rFonts w:eastAsia="Times New Roman" w:cs="Times New Roman"/>
          <w:szCs w:val="24"/>
        </w:rPr>
        <w:t>τ</w:t>
      </w:r>
      <w:r>
        <w:rPr>
          <w:rFonts w:eastAsia="Times New Roman" w:cs="Times New Roman"/>
          <w:szCs w:val="24"/>
        </w:rPr>
        <w:t xml:space="preserve">οπικής </w:t>
      </w:r>
      <w:r>
        <w:rPr>
          <w:rFonts w:eastAsia="Times New Roman" w:cs="Times New Roman"/>
          <w:szCs w:val="24"/>
        </w:rPr>
        <w:t>α</w:t>
      </w:r>
      <w:r>
        <w:rPr>
          <w:rFonts w:eastAsia="Times New Roman" w:cs="Times New Roman"/>
          <w:szCs w:val="24"/>
        </w:rPr>
        <w:t>υτοδιοίκησης. Και επίσης, νομίζω ότι απάντηση δίνεται α</w:t>
      </w:r>
      <w:r>
        <w:rPr>
          <w:rFonts w:eastAsia="Times New Roman" w:cs="Times New Roman"/>
          <w:szCs w:val="24"/>
        </w:rPr>
        <w:t xml:space="preserve">πό τους ίδιους τους δήμους. Περισσότεροι από σαράντα δήμοι σε όλη τη χώρα -αν το διαβάσουμε σήμερα που έχει δημοσιευτεί- ζητούν στελέχωση των υπηρεσιών τους, οι οποίες πλήττονταν από έλλειψη προσωπικού </w:t>
      </w:r>
      <w:r>
        <w:rPr>
          <w:rFonts w:eastAsia="Times New Roman" w:cs="Times New Roman"/>
          <w:szCs w:val="24"/>
        </w:rPr>
        <w:lastRenderedPageBreak/>
        <w:t>ιδιαίτερα μετά τους περιορισμούς που είχαν επιβληθεί τ</w:t>
      </w:r>
      <w:r>
        <w:rPr>
          <w:rFonts w:eastAsia="Times New Roman" w:cs="Times New Roman"/>
          <w:szCs w:val="24"/>
        </w:rPr>
        <w:t>ην περίοδο των μνημονίων.</w:t>
      </w:r>
    </w:p>
    <w:p w14:paraId="03A7366F" w14:textId="77777777" w:rsidR="00E615E6" w:rsidRDefault="00720F21">
      <w:pPr>
        <w:spacing w:after="0" w:line="600" w:lineRule="auto"/>
        <w:ind w:firstLine="720"/>
        <w:jc w:val="both"/>
        <w:rPr>
          <w:rFonts w:eastAsia="Times New Roman" w:cs="Times New Roman"/>
          <w:szCs w:val="24"/>
        </w:rPr>
      </w:pPr>
      <w:r>
        <w:rPr>
          <w:rFonts w:eastAsia="Times New Roman" w:cs="Times New Roman"/>
          <w:szCs w:val="24"/>
        </w:rPr>
        <w:t>Και τέλος όσον αφορά τις δομές και την πρόληψη και την εξάλειψη της βίας κατά των γυναικών, απάντησε ο Υπουργός ότι η χρηματοδότηση είναι από προγράμματα του ΕΣΠΑ μέχρι το 2020. Η πρόβλεψη που υπάρχει είναι μετά να καλυφθεί από εθ</w:t>
      </w:r>
      <w:r>
        <w:rPr>
          <w:rFonts w:eastAsia="Times New Roman" w:cs="Times New Roman"/>
          <w:szCs w:val="24"/>
        </w:rPr>
        <w:t xml:space="preserve">νικούς πόρους. Εγώ θα ήθελα να προσθέσω, όμως, ότι  –έχουμε </w:t>
      </w:r>
      <w:r>
        <w:rPr>
          <w:rFonts w:eastAsia="Times New Roman" w:cs="Times New Roman"/>
          <w:szCs w:val="24"/>
        </w:rPr>
        <w:t>εξήντα δύο</w:t>
      </w:r>
      <w:r>
        <w:rPr>
          <w:rFonts w:eastAsia="Times New Roman" w:cs="Times New Roman"/>
          <w:szCs w:val="24"/>
        </w:rPr>
        <w:t xml:space="preserve"> δομές σε όλη τη χώρα- οφείλουμε να έχουμε μία πιστοποίηση αυτών των δομών, ώστε οι νέες δομές που θα μπαίνουν να μπορούν ακριβώς να ακολουθούν και ως προς το προσωπικό και ως προς τη λε</w:t>
      </w:r>
      <w:r>
        <w:rPr>
          <w:rFonts w:eastAsia="Times New Roman" w:cs="Times New Roman"/>
          <w:szCs w:val="24"/>
        </w:rPr>
        <w:t>ιτουργία συγκεκριμένους κανόνες, για να μπορούν οι υπηρεσίες να είναι αποτελεσματικές. Και οφείλουμε να το κάνουμε αυτό ως πολιτεία και σε συνεργασία με τους δήμους να υπάρχει μια πιστοποίηση και με βάση αυτή να δημιουργούνται και νέες δομές.</w:t>
      </w:r>
    </w:p>
    <w:p w14:paraId="03A73670" w14:textId="77777777" w:rsidR="00E615E6" w:rsidRDefault="00720F21">
      <w:pPr>
        <w:spacing w:after="0" w:line="600" w:lineRule="auto"/>
        <w:ind w:firstLine="720"/>
        <w:jc w:val="both"/>
        <w:rPr>
          <w:rFonts w:eastAsia="Times New Roman" w:cs="Times New Roman"/>
          <w:szCs w:val="24"/>
        </w:rPr>
      </w:pPr>
      <w:r>
        <w:rPr>
          <w:rFonts w:eastAsia="Times New Roman" w:cs="Times New Roman"/>
          <w:szCs w:val="24"/>
        </w:rPr>
        <w:t>Τέλος, όσον α</w:t>
      </w:r>
      <w:r>
        <w:rPr>
          <w:rFonts w:eastAsia="Times New Roman" w:cs="Times New Roman"/>
          <w:szCs w:val="24"/>
        </w:rPr>
        <w:t xml:space="preserve">φορά την εμμονή για την ενδοοικογενειακή βία που ανέφερε ο συνάδελφος της Αξιωματικής Αντιπολίτευσης, θα ήθελα να πω ότι ήδη όταν εμείς κυρώσαμε την Σύμβαση της Κωνσταντινούπολης δεν πήγαμε απλά σε μία μόνο κύρωση. </w:t>
      </w:r>
      <w:r>
        <w:rPr>
          <w:rFonts w:eastAsia="Times New Roman" w:cs="Times New Roman"/>
          <w:szCs w:val="24"/>
        </w:rPr>
        <w:lastRenderedPageBreak/>
        <w:t>Ήρθαμε και αλλάξαμε βασικά άρθρα του Ποιν</w:t>
      </w:r>
      <w:r>
        <w:rPr>
          <w:rFonts w:eastAsia="Times New Roman" w:cs="Times New Roman"/>
          <w:szCs w:val="24"/>
        </w:rPr>
        <w:t>ικού Κώδικα και ως εκ τούτου ένα απ’ αυτά ήταν και το άρθρο για την ενδοοικογενειακή βία και ο ν.35000/2006 που αναφέρθηκε ο συνάδελφος. Και νομίζω ότι εκεί βάλαμε δύο σοβαρά σημεία. Και αντιλαμβάνεστε ότι κάθε φορά που δημιουργούνται νέες συνθήκες, οφείλο</w:t>
      </w:r>
      <w:r>
        <w:rPr>
          <w:rFonts w:eastAsia="Times New Roman" w:cs="Times New Roman"/>
          <w:szCs w:val="24"/>
        </w:rPr>
        <w:t>υμε να προσαρμόζουμε τη νομοθεσία σε αυτές τις νέες ανάγκες που έχουν δημιουργηθεί μέσα από την κοινωνία.</w:t>
      </w:r>
    </w:p>
    <w:p w14:paraId="03A73671" w14:textId="77777777" w:rsidR="00E615E6" w:rsidRDefault="00720F21">
      <w:pPr>
        <w:spacing w:after="0" w:line="600" w:lineRule="auto"/>
        <w:ind w:firstLine="720"/>
        <w:jc w:val="both"/>
        <w:rPr>
          <w:rFonts w:eastAsia="Times New Roman" w:cs="Times New Roman"/>
          <w:szCs w:val="24"/>
        </w:rPr>
      </w:pPr>
      <w:r>
        <w:rPr>
          <w:rFonts w:eastAsia="Times New Roman" w:cs="Times New Roman"/>
          <w:szCs w:val="24"/>
        </w:rPr>
        <w:t>Ευχαριστώ πολύ.</w:t>
      </w:r>
    </w:p>
    <w:p w14:paraId="03A73672" w14:textId="77777777" w:rsidR="00E615E6" w:rsidRDefault="00720F21">
      <w:pPr>
        <w:spacing w:after="0" w:line="600" w:lineRule="auto"/>
        <w:ind w:firstLine="720"/>
        <w:jc w:val="both"/>
        <w:rPr>
          <w:rFonts w:eastAsia="Times New Roman"/>
          <w:bCs/>
          <w:szCs w:val="24"/>
        </w:rPr>
      </w:pPr>
      <w:r>
        <w:rPr>
          <w:rFonts w:eastAsia="Times New Roman"/>
          <w:b/>
          <w:bCs/>
          <w:szCs w:val="24"/>
        </w:rPr>
        <w:t xml:space="preserve">ΠΡΟΕΔΡΕΥΩΝ (Αναστάσιος Κουράκης): </w:t>
      </w:r>
      <w:r>
        <w:rPr>
          <w:rFonts w:eastAsia="Times New Roman"/>
          <w:bCs/>
          <w:szCs w:val="24"/>
        </w:rPr>
        <w:t>Ευχαριστούμε την εισηγήτρια του ΣΥΡΙΖΑ κ</w:t>
      </w:r>
      <w:r>
        <w:rPr>
          <w:rFonts w:eastAsia="Times New Roman"/>
          <w:bCs/>
          <w:szCs w:val="24"/>
        </w:rPr>
        <w:t>.</w:t>
      </w:r>
      <w:r>
        <w:rPr>
          <w:rFonts w:eastAsia="Times New Roman"/>
          <w:bCs/>
          <w:szCs w:val="24"/>
        </w:rPr>
        <w:t xml:space="preserve"> </w:t>
      </w:r>
      <w:proofErr w:type="spellStart"/>
      <w:r>
        <w:rPr>
          <w:rFonts w:eastAsia="Times New Roman"/>
          <w:bCs/>
          <w:szCs w:val="24"/>
        </w:rPr>
        <w:t>Θελερίτη</w:t>
      </w:r>
      <w:proofErr w:type="spellEnd"/>
      <w:r>
        <w:rPr>
          <w:rFonts w:eastAsia="Times New Roman"/>
          <w:bCs/>
          <w:szCs w:val="24"/>
        </w:rPr>
        <w:t>.</w:t>
      </w:r>
    </w:p>
    <w:p w14:paraId="03A73673" w14:textId="77777777" w:rsidR="00E615E6" w:rsidRDefault="00720F21">
      <w:pPr>
        <w:spacing w:after="0" w:line="600" w:lineRule="auto"/>
        <w:ind w:firstLine="720"/>
        <w:jc w:val="both"/>
        <w:rPr>
          <w:rFonts w:eastAsia="Times New Roman"/>
          <w:bCs/>
          <w:szCs w:val="24"/>
        </w:rPr>
      </w:pPr>
      <w:r>
        <w:rPr>
          <w:rFonts w:eastAsia="Times New Roman"/>
          <w:bCs/>
          <w:szCs w:val="24"/>
        </w:rPr>
        <w:t>Τον λόγο έχει ο κύριος Υπουργός για να προσθέσει</w:t>
      </w:r>
      <w:r>
        <w:rPr>
          <w:rFonts w:eastAsia="Times New Roman"/>
          <w:bCs/>
          <w:szCs w:val="24"/>
        </w:rPr>
        <w:t xml:space="preserve"> ή να απαντήσει σε κάτι.</w:t>
      </w:r>
    </w:p>
    <w:p w14:paraId="03A73674" w14:textId="77777777" w:rsidR="00E615E6" w:rsidRDefault="00720F21">
      <w:pPr>
        <w:spacing w:after="0" w:line="600" w:lineRule="auto"/>
        <w:ind w:firstLine="720"/>
        <w:jc w:val="both"/>
        <w:rPr>
          <w:rFonts w:eastAsia="Times New Roman"/>
          <w:bCs/>
          <w:szCs w:val="24"/>
        </w:rPr>
      </w:pPr>
      <w:r w:rsidRPr="009C71A5">
        <w:rPr>
          <w:rFonts w:eastAsia="Times New Roman"/>
          <w:b/>
          <w:bCs/>
          <w:szCs w:val="24"/>
        </w:rPr>
        <w:t>ΑΛΕΞ</w:t>
      </w:r>
      <w:r>
        <w:rPr>
          <w:rFonts w:eastAsia="Times New Roman"/>
          <w:b/>
          <w:bCs/>
          <w:szCs w:val="24"/>
        </w:rPr>
        <w:t>Η</w:t>
      </w:r>
      <w:r w:rsidRPr="009C71A5">
        <w:rPr>
          <w:rFonts w:eastAsia="Times New Roman"/>
          <w:b/>
          <w:bCs/>
          <w:szCs w:val="24"/>
        </w:rPr>
        <w:t xml:space="preserve">Σ ΧΑΡΙΤΣΗΣ (Υπουργός Εσωτερικών): </w:t>
      </w:r>
      <w:r>
        <w:rPr>
          <w:rFonts w:eastAsia="Times New Roman"/>
          <w:bCs/>
          <w:szCs w:val="24"/>
        </w:rPr>
        <w:t>Ευχαριστώ, κύριε Πρόεδρε.</w:t>
      </w:r>
    </w:p>
    <w:p w14:paraId="03A73675" w14:textId="77777777" w:rsidR="00E615E6" w:rsidRDefault="00720F21">
      <w:pPr>
        <w:spacing w:after="0" w:line="600" w:lineRule="auto"/>
        <w:ind w:firstLine="720"/>
        <w:jc w:val="both"/>
        <w:rPr>
          <w:rFonts w:eastAsia="Times New Roman" w:cs="Times New Roman"/>
          <w:szCs w:val="24"/>
        </w:rPr>
      </w:pPr>
      <w:r>
        <w:rPr>
          <w:rFonts w:eastAsia="Times New Roman"/>
          <w:bCs/>
          <w:szCs w:val="24"/>
        </w:rPr>
        <w:t>Νομίζω ότι τα περισσότερα έχουν απαντηθεί. Μιας και έχω την ευκαιρία, όμως, θα πω δύο λόγια. Κατ’ αρχάς να ενημερώσω –επειδή τέθηκε και ένα ζήτημα από τον κ. Δελή του</w:t>
      </w:r>
      <w:r>
        <w:rPr>
          <w:rFonts w:eastAsia="Times New Roman"/>
          <w:bCs/>
          <w:szCs w:val="24"/>
        </w:rPr>
        <w:t xml:space="preserve"> ΚΚΕ- σε σχέση με κάποιες τροπολογίες, οι οποίες κατατέθηκαν.</w:t>
      </w:r>
    </w:p>
    <w:p w14:paraId="03A73676" w14:textId="77777777" w:rsidR="00E615E6" w:rsidRDefault="00720F21">
      <w:pPr>
        <w:spacing w:after="0" w:line="600" w:lineRule="auto"/>
        <w:ind w:firstLine="720"/>
        <w:jc w:val="both"/>
        <w:rPr>
          <w:rFonts w:eastAsia="Times New Roman" w:cs="Times New Roman"/>
          <w:szCs w:val="24"/>
        </w:rPr>
      </w:pPr>
      <w:r>
        <w:rPr>
          <w:rFonts w:eastAsia="Times New Roman" w:cs="Times New Roman"/>
          <w:szCs w:val="24"/>
        </w:rPr>
        <w:lastRenderedPageBreak/>
        <w:t>Υπάρχουν τροπολογίες, όπως εξήγησα και για την τροπολογία των Βουλευτών του ΣΥΡΙΖΑ, οι οποίες χρειάζονται συνεννόηση και με το Υπουργείο Οικονομικών και δεν μπορούν να γίνουν δεκτές μονομερώς απ</w:t>
      </w:r>
      <w:r>
        <w:rPr>
          <w:rFonts w:eastAsia="Times New Roman" w:cs="Times New Roman"/>
          <w:szCs w:val="24"/>
        </w:rPr>
        <w:t xml:space="preserve">ό το Υπουργείο Εσωτερικών, μιας και άπτονται οικονομικών θεμάτων. </w:t>
      </w:r>
    </w:p>
    <w:p w14:paraId="03A73677" w14:textId="77777777" w:rsidR="00E615E6" w:rsidRDefault="00720F21">
      <w:pPr>
        <w:spacing w:after="0" w:line="600" w:lineRule="auto"/>
        <w:ind w:firstLine="720"/>
        <w:jc w:val="both"/>
        <w:rPr>
          <w:rFonts w:eastAsia="Times New Roman" w:cs="Times New Roman"/>
          <w:szCs w:val="24"/>
        </w:rPr>
      </w:pPr>
      <w:r>
        <w:rPr>
          <w:rFonts w:eastAsia="Times New Roman" w:cs="Times New Roman"/>
          <w:szCs w:val="24"/>
        </w:rPr>
        <w:t>Όμως, να σας ενημερώσω ότι για τα ζητήματα που έχουν να κάνουν με τα χρέη προς τους δήμους και προς τους ΟΤΑ συνολικά, θα έλεγα -επειδή πράγματι στον αρχικό μας σχεδιασμό εμείς είχαμε συμπε</w:t>
      </w:r>
      <w:r>
        <w:rPr>
          <w:rFonts w:eastAsia="Times New Roman" w:cs="Times New Roman"/>
          <w:szCs w:val="24"/>
        </w:rPr>
        <w:t>ριλάβει μια τέτοια ρύθμιση- κατόπιν συνεννόησης με τα Υπουργεία Οικονομικών και Εργασίας αποφασίστηκε, επειδή θα έρθει το επόμενο διάστημα ένα νομοσχέδιο από την Κυβέρνηση συνολικά για τη ρύθμιση οφειλών και χρεών προς την εφορία και προς τα ασφαλιστικά τα</w:t>
      </w:r>
      <w:r>
        <w:rPr>
          <w:rFonts w:eastAsia="Times New Roman" w:cs="Times New Roman"/>
          <w:szCs w:val="24"/>
        </w:rPr>
        <w:t xml:space="preserve">μεία, να συμπεριληφθεί σε αυτό και η δική μας διάταξη του Υπουργείου Εσωτερικών που αφορά τη ρύθμιση χρεών προς τους ΟΤΑ, προς τους Οργανισμούς Τοπικής Αυτοδιοίκησης, έτσι ώστε να υπάρχει μια συνολική νομοθετική παρέμβαση για αυτό το ζήτημα. </w:t>
      </w:r>
    </w:p>
    <w:p w14:paraId="03A73678" w14:textId="77777777" w:rsidR="00E615E6" w:rsidRDefault="00720F21">
      <w:pPr>
        <w:spacing w:after="0" w:line="600" w:lineRule="auto"/>
        <w:ind w:firstLine="720"/>
        <w:jc w:val="both"/>
        <w:rPr>
          <w:rFonts w:eastAsia="Times New Roman" w:cs="Times New Roman"/>
          <w:szCs w:val="24"/>
        </w:rPr>
      </w:pPr>
      <w:r>
        <w:rPr>
          <w:rFonts w:eastAsia="Times New Roman" w:cs="Times New Roman"/>
          <w:szCs w:val="24"/>
        </w:rPr>
        <w:lastRenderedPageBreak/>
        <w:t>Τώρα σε σχέση</w:t>
      </w:r>
      <w:r>
        <w:rPr>
          <w:rFonts w:eastAsia="Times New Roman" w:cs="Times New Roman"/>
          <w:szCs w:val="24"/>
        </w:rPr>
        <w:t xml:space="preserve"> με τα εκλογικά. Κατ</w:t>
      </w:r>
      <w:r>
        <w:rPr>
          <w:rFonts w:eastAsia="Times New Roman" w:cs="Times New Roman"/>
          <w:szCs w:val="24"/>
        </w:rPr>
        <w:t xml:space="preserve">’ </w:t>
      </w:r>
      <w:r>
        <w:rPr>
          <w:rFonts w:eastAsia="Times New Roman" w:cs="Times New Roman"/>
          <w:szCs w:val="24"/>
        </w:rPr>
        <w:t xml:space="preserve">αρχάς, σε σχέση με αυτό που είπε η κ. </w:t>
      </w:r>
      <w:proofErr w:type="spellStart"/>
      <w:r>
        <w:rPr>
          <w:rFonts w:eastAsia="Times New Roman" w:cs="Times New Roman"/>
          <w:szCs w:val="24"/>
        </w:rPr>
        <w:t>Χριστοφιλοπούλου</w:t>
      </w:r>
      <w:proofErr w:type="spellEnd"/>
      <w:r>
        <w:rPr>
          <w:rFonts w:eastAsia="Times New Roman" w:cs="Times New Roman"/>
          <w:szCs w:val="24"/>
        </w:rPr>
        <w:t>, μπορεί εγώ να μην κατάλαβα σωστά, αλλά εγώ είχα μείνει με την εντύπωση –επιβεβαιώστε με ή διαψεύστε με- ότι η Δημοκρατική Συμπαράταξη συμφωνούσε με τις δύο από τις τρεις διατάξει</w:t>
      </w:r>
      <w:r>
        <w:rPr>
          <w:rFonts w:eastAsia="Times New Roman" w:cs="Times New Roman"/>
          <w:szCs w:val="24"/>
        </w:rPr>
        <w:t>ς της εκλογικής τροπολογίας για να το πω έτσι. Από την τελευταία σας τοποθέτηση δεν κατάλαβα αυτό. Δεν είμαι βέβαιος αν το έχω καταλάβει σωστά…</w:t>
      </w:r>
    </w:p>
    <w:p w14:paraId="03A73679" w14:textId="77777777" w:rsidR="00E615E6" w:rsidRDefault="00720F21">
      <w:pPr>
        <w:spacing w:after="0" w:line="600" w:lineRule="auto"/>
        <w:ind w:firstLine="720"/>
        <w:jc w:val="both"/>
        <w:rPr>
          <w:rFonts w:eastAsia="Times New Roman" w:cs="Times New Roman"/>
          <w:szCs w:val="24"/>
        </w:rPr>
      </w:pPr>
      <w:r>
        <w:rPr>
          <w:rFonts w:eastAsia="Times New Roman" w:cs="Times New Roman"/>
          <w:b/>
          <w:szCs w:val="24"/>
        </w:rPr>
        <w:t>ΠΑΡΑΣΚΕΥΗ ΧΡΙΣΤΟΦΙΛΟΠΟΥΛΟΥ:</w:t>
      </w:r>
      <w:r>
        <w:rPr>
          <w:rFonts w:eastAsia="Times New Roman" w:cs="Times New Roman"/>
          <w:szCs w:val="24"/>
        </w:rPr>
        <w:t xml:space="preserve"> Αν δείτε την </w:t>
      </w:r>
      <w:proofErr w:type="spellStart"/>
      <w:r>
        <w:rPr>
          <w:rFonts w:eastAsia="Times New Roman" w:cs="Times New Roman"/>
          <w:szCs w:val="24"/>
        </w:rPr>
        <w:t>πρωτολογία</w:t>
      </w:r>
      <w:proofErr w:type="spellEnd"/>
      <w:r>
        <w:rPr>
          <w:rFonts w:eastAsia="Times New Roman" w:cs="Times New Roman"/>
          <w:szCs w:val="24"/>
        </w:rPr>
        <w:t xml:space="preserve"> μου, είχαμε ενστάσεις… </w:t>
      </w:r>
    </w:p>
    <w:p w14:paraId="03A7367A" w14:textId="77777777" w:rsidR="00E615E6" w:rsidRDefault="00720F21">
      <w:pPr>
        <w:spacing w:after="0" w:line="600" w:lineRule="auto"/>
        <w:ind w:firstLine="720"/>
        <w:jc w:val="both"/>
        <w:rPr>
          <w:rFonts w:eastAsia="Times New Roman" w:cs="Times New Roman"/>
          <w:szCs w:val="24"/>
        </w:rPr>
      </w:pPr>
      <w:r>
        <w:rPr>
          <w:rFonts w:eastAsia="Times New Roman" w:cs="Times New Roman"/>
          <w:b/>
          <w:szCs w:val="24"/>
        </w:rPr>
        <w:t>ΑΛΕΞ</w:t>
      </w:r>
      <w:r>
        <w:rPr>
          <w:rFonts w:eastAsia="Times New Roman" w:cs="Times New Roman"/>
          <w:b/>
          <w:szCs w:val="24"/>
        </w:rPr>
        <w:t>Η</w:t>
      </w:r>
      <w:r>
        <w:rPr>
          <w:rFonts w:eastAsia="Times New Roman" w:cs="Times New Roman"/>
          <w:b/>
          <w:szCs w:val="24"/>
        </w:rPr>
        <w:t xml:space="preserve">Σ </w:t>
      </w:r>
      <w:r w:rsidRPr="0096473E">
        <w:rPr>
          <w:rFonts w:eastAsia="Times New Roman" w:cs="Times New Roman"/>
          <w:b/>
          <w:szCs w:val="24"/>
        </w:rPr>
        <w:t xml:space="preserve">ΧΑΡΙΤΣΗΣ (Υπουργός </w:t>
      </w:r>
      <w:r>
        <w:rPr>
          <w:rFonts w:eastAsia="Times New Roman" w:cs="Times New Roman"/>
          <w:b/>
          <w:szCs w:val="24"/>
        </w:rPr>
        <w:t>Εσωτερικών</w:t>
      </w:r>
      <w:r w:rsidRPr="0096473E">
        <w:rPr>
          <w:rFonts w:eastAsia="Times New Roman" w:cs="Times New Roman"/>
          <w:b/>
          <w:szCs w:val="24"/>
        </w:rPr>
        <w:t>):</w:t>
      </w:r>
      <w:r w:rsidRPr="0096473E">
        <w:rPr>
          <w:rFonts w:eastAsia="Times New Roman" w:cs="Times New Roman"/>
          <w:szCs w:val="24"/>
        </w:rPr>
        <w:t xml:space="preserve"> </w:t>
      </w:r>
      <w:r>
        <w:rPr>
          <w:rFonts w:eastAsia="Times New Roman" w:cs="Times New Roman"/>
          <w:szCs w:val="24"/>
        </w:rPr>
        <w:t>Είχα μείνει με αυτή την εντύπωση. Τέλος πάντων, σε σχέση με τα ζητήματα των δαπανών, κατ</w:t>
      </w:r>
      <w:r>
        <w:rPr>
          <w:rFonts w:eastAsia="Times New Roman" w:cs="Times New Roman"/>
          <w:szCs w:val="24"/>
        </w:rPr>
        <w:t xml:space="preserve">’ </w:t>
      </w:r>
      <w:r>
        <w:rPr>
          <w:rFonts w:eastAsia="Times New Roman" w:cs="Times New Roman"/>
          <w:szCs w:val="24"/>
        </w:rPr>
        <w:t>αρχ</w:t>
      </w:r>
      <w:r>
        <w:rPr>
          <w:rFonts w:eastAsia="Times New Roman" w:cs="Times New Roman"/>
          <w:szCs w:val="24"/>
        </w:rPr>
        <w:t>άς</w:t>
      </w:r>
      <w:r>
        <w:rPr>
          <w:rFonts w:eastAsia="Times New Roman" w:cs="Times New Roman"/>
          <w:szCs w:val="24"/>
        </w:rPr>
        <w:t xml:space="preserve"> να πω ότι ο κ. Βορίδης έσπευσε να με επιβεβαιώσει όταν έλεγα πριν στην ομιλία μου ότι η Νέα Δημοκρατία αρέσκεται στο να μεταφέρει τα γκολπ</w:t>
      </w:r>
      <w:r>
        <w:rPr>
          <w:rFonts w:eastAsia="Times New Roman" w:cs="Times New Roman"/>
          <w:szCs w:val="24"/>
        </w:rPr>
        <w:t>ό</w:t>
      </w:r>
      <w:r>
        <w:rPr>
          <w:rFonts w:eastAsia="Times New Roman" w:cs="Times New Roman"/>
          <w:szCs w:val="24"/>
        </w:rPr>
        <w:t>στ της κριτικής. Τ</w:t>
      </w:r>
      <w:r>
        <w:rPr>
          <w:rFonts w:eastAsia="Times New Roman" w:cs="Times New Roman"/>
          <w:szCs w:val="24"/>
        </w:rPr>
        <w:t>ώρα ακούσαμε ότι το πρόβλημα είναι ότι αποφασίσαμε να διεξαγάγουμε ταυτόχρονα τις εκλογικές αναμετρήσεις. Ούτε που θέλω να φαντάζομαι τι θα συνέβαινε σήμερα αν φέρναμε ρύθμιση η οποία θα άλλαζε την ημερομηνία διεξαγωγής των εκλογών. Εγώ λέω …</w:t>
      </w:r>
    </w:p>
    <w:p w14:paraId="03A7367B" w14:textId="77777777" w:rsidR="00E615E6" w:rsidRDefault="00720F21">
      <w:pPr>
        <w:spacing w:after="0" w:line="600" w:lineRule="auto"/>
        <w:ind w:firstLine="720"/>
        <w:jc w:val="both"/>
        <w:rPr>
          <w:rFonts w:eastAsia="Times New Roman" w:cs="Times New Roman"/>
          <w:szCs w:val="24"/>
        </w:rPr>
      </w:pPr>
      <w:r>
        <w:rPr>
          <w:rFonts w:eastAsia="Times New Roman" w:cs="Times New Roman"/>
          <w:b/>
          <w:szCs w:val="24"/>
        </w:rPr>
        <w:lastRenderedPageBreak/>
        <w:t>ΜΑΥΡΟΥΔΗΣ ΒΟΡ</w:t>
      </w:r>
      <w:r>
        <w:rPr>
          <w:rFonts w:eastAsia="Times New Roman" w:cs="Times New Roman"/>
          <w:b/>
          <w:szCs w:val="24"/>
        </w:rPr>
        <w:t>ΙΔΗΣ:</w:t>
      </w:r>
      <w:r>
        <w:rPr>
          <w:rFonts w:eastAsia="Times New Roman" w:cs="Times New Roman"/>
          <w:szCs w:val="24"/>
        </w:rPr>
        <w:t xml:space="preserve"> Έτσι όπως σας την είπαμε, φέρτε την. </w:t>
      </w:r>
    </w:p>
    <w:p w14:paraId="03A7367C" w14:textId="77777777" w:rsidR="00E615E6" w:rsidRDefault="00720F21">
      <w:pPr>
        <w:spacing w:after="0" w:line="600" w:lineRule="auto"/>
        <w:ind w:firstLine="720"/>
        <w:jc w:val="both"/>
        <w:rPr>
          <w:rFonts w:eastAsia="Times New Roman" w:cs="Times New Roman"/>
          <w:szCs w:val="24"/>
        </w:rPr>
      </w:pPr>
      <w:r>
        <w:rPr>
          <w:rFonts w:eastAsia="Times New Roman" w:cs="Times New Roman"/>
          <w:b/>
          <w:szCs w:val="24"/>
        </w:rPr>
        <w:t>ΑΛΕΞ</w:t>
      </w:r>
      <w:r>
        <w:rPr>
          <w:rFonts w:eastAsia="Times New Roman" w:cs="Times New Roman"/>
          <w:b/>
          <w:szCs w:val="24"/>
        </w:rPr>
        <w:t>Η</w:t>
      </w:r>
      <w:r>
        <w:rPr>
          <w:rFonts w:eastAsia="Times New Roman" w:cs="Times New Roman"/>
          <w:b/>
          <w:szCs w:val="24"/>
        </w:rPr>
        <w:t xml:space="preserve">Σ </w:t>
      </w:r>
      <w:r w:rsidRPr="0096473E">
        <w:rPr>
          <w:rFonts w:eastAsia="Times New Roman" w:cs="Times New Roman"/>
          <w:b/>
          <w:szCs w:val="24"/>
        </w:rPr>
        <w:t xml:space="preserve">ΧΑΡΙΤΣΗΣ (Υπουργός </w:t>
      </w:r>
      <w:r>
        <w:rPr>
          <w:rFonts w:eastAsia="Times New Roman" w:cs="Times New Roman"/>
          <w:b/>
          <w:szCs w:val="24"/>
        </w:rPr>
        <w:t>Εσωτερικών</w:t>
      </w:r>
      <w:r w:rsidRPr="0096473E">
        <w:rPr>
          <w:rFonts w:eastAsia="Times New Roman" w:cs="Times New Roman"/>
          <w:b/>
          <w:szCs w:val="24"/>
        </w:rPr>
        <w:t>):</w:t>
      </w:r>
      <w:r w:rsidRPr="0096473E">
        <w:rPr>
          <w:rFonts w:eastAsia="Times New Roman" w:cs="Times New Roman"/>
          <w:szCs w:val="24"/>
        </w:rPr>
        <w:t xml:space="preserve"> </w:t>
      </w:r>
      <w:r>
        <w:rPr>
          <w:rFonts w:eastAsia="Times New Roman" w:cs="Times New Roman"/>
          <w:szCs w:val="24"/>
        </w:rPr>
        <w:t>Εγώ λέω, λοιπόν, το εξής: Κύριε Βορίδη -και απευθύνομαι όχι σε εσάς προσωπικά μόνο</w:t>
      </w:r>
      <w:r>
        <w:rPr>
          <w:rFonts w:eastAsia="Times New Roman" w:cs="Times New Roman"/>
          <w:szCs w:val="24"/>
        </w:rPr>
        <w:t>,</w:t>
      </w:r>
      <w:r>
        <w:rPr>
          <w:rFonts w:eastAsia="Times New Roman" w:cs="Times New Roman"/>
          <w:szCs w:val="24"/>
        </w:rPr>
        <w:t xml:space="preserve"> αλλά προς όλους- επιτρέψτε μου να το πω αυτό: Και για τα ζητήματα των δαπανών κατ</w:t>
      </w:r>
      <w:r>
        <w:rPr>
          <w:rFonts w:eastAsia="Times New Roman" w:cs="Times New Roman"/>
          <w:szCs w:val="24"/>
        </w:rPr>
        <w:t xml:space="preserve">’ </w:t>
      </w:r>
      <w:r>
        <w:rPr>
          <w:rFonts w:eastAsia="Times New Roman" w:cs="Times New Roman"/>
          <w:szCs w:val="24"/>
        </w:rPr>
        <w:t xml:space="preserve">αρχάς </w:t>
      </w:r>
      <w:r>
        <w:rPr>
          <w:rFonts w:eastAsia="Times New Roman" w:cs="Times New Roman"/>
          <w:szCs w:val="24"/>
        </w:rPr>
        <w:t>έχουμε ολοκληρώσει τη σχετική προεργασία με το Υπουργείο Οικονομικών. Είναι διασφαλισμένα τα κονδύλια τα οποία χρειάζονται και μάλιστα επειδή φέτος είναι μια πολύ πιο καλή</w:t>
      </w:r>
      <w:r w:rsidRPr="003B76F1">
        <w:rPr>
          <w:rFonts w:eastAsia="Times New Roman" w:cs="Times New Roman"/>
          <w:szCs w:val="24"/>
        </w:rPr>
        <w:t xml:space="preserve"> </w:t>
      </w:r>
      <w:r>
        <w:rPr>
          <w:rFonts w:eastAsia="Times New Roman" w:cs="Times New Roman"/>
          <w:szCs w:val="24"/>
        </w:rPr>
        <w:t>χρονιά για την ελληνική οικονομία από ό,τι τα προηγούμενα χρόνια και βεβαίως, από ό,</w:t>
      </w:r>
      <w:r>
        <w:rPr>
          <w:rFonts w:eastAsia="Times New Roman" w:cs="Times New Roman"/>
          <w:szCs w:val="24"/>
        </w:rPr>
        <w:t xml:space="preserve">τι ήταν το 2000, από ό,τι </w:t>
      </w:r>
      <w:r w:rsidRPr="003B76F1">
        <w:rPr>
          <w:rFonts w:eastAsia="Times New Roman" w:cs="Times New Roman"/>
          <w:szCs w:val="24"/>
        </w:rPr>
        <w:t>ήταν το 2014, θα</w:t>
      </w:r>
      <w:r>
        <w:rPr>
          <w:rFonts w:eastAsia="Times New Roman" w:cs="Times New Roman"/>
          <w:szCs w:val="24"/>
        </w:rPr>
        <w:t xml:space="preserve"> έχουμε αυξημένους πόρους. Επειδή μιλήσατε για κίνητρα και για αντικίνητρα να σας ενημερώσω, λοιπόν, αν και ήδη το έχω κάνει και θα επανέλθω σε αυτό στους συναδέλφους από τη Νέα Δημοκρατία, ότι θα αυξήσουμε και την</w:t>
      </w:r>
      <w:r>
        <w:rPr>
          <w:rFonts w:eastAsia="Times New Roman" w:cs="Times New Roman"/>
          <w:szCs w:val="24"/>
        </w:rPr>
        <w:t xml:space="preserve"> αμοιβή προς τους συναδέλφους σας δικαστικούς αντιπροσώπους. </w:t>
      </w:r>
    </w:p>
    <w:p w14:paraId="03A7367D" w14:textId="77777777" w:rsidR="00E615E6" w:rsidRDefault="00720F21">
      <w:pPr>
        <w:spacing w:after="0" w:line="600" w:lineRule="auto"/>
        <w:ind w:firstLine="720"/>
        <w:jc w:val="both"/>
        <w:rPr>
          <w:rFonts w:eastAsia="Times New Roman" w:cs="Times New Roman"/>
          <w:szCs w:val="24"/>
        </w:rPr>
      </w:pPr>
      <w:r>
        <w:rPr>
          <w:rFonts w:eastAsia="Times New Roman" w:cs="Times New Roman"/>
          <w:szCs w:val="24"/>
        </w:rPr>
        <w:t xml:space="preserve">Θα δώσουμε λοιπόν, ένα κίνητρο. Είναι ένα κίνητρο το οποίο, κατά τη γνώμη μου, είναι σημαντικό, είναι δίκαιο για αυτούς τους ανθρώπους οι οποίοι αναλαμβάνουν να επιτελέσουν αυτό </w:t>
      </w:r>
      <w:r>
        <w:rPr>
          <w:rFonts w:eastAsia="Times New Roman" w:cs="Times New Roman"/>
          <w:szCs w:val="24"/>
        </w:rPr>
        <w:lastRenderedPageBreak/>
        <w:t>το δύσκολο ομολο</w:t>
      </w:r>
      <w:r>
        <w:rPr>
          <w:rFonts w:eastAsia="Times New Roman" w:cs="Times New Roman"/>
          <w:szCs w:val="24"/>
        </w:rPr>
        <w:t>γουμένως έργο. Θα προχωρήσουμε, λοιπόν, σε αυτή την αύξηση της αμοιβής τους γιατί πλέον έχουμε καταφέρει, η Κυβέρνησή μας έχει καταφέρει να υπάρχει αυτή η οικονομική δυνατότητα για να δώσουμε περισσότερα χρήματα.</w:t>
      </w:r>
    </w:p>
    <w:p w14:paraId="03A7367E" w14:textId="77777777" w:rsidR="00E615E6" w:rsidRDefault="00720F21">
      <w:pPr>
        <w:spacing w:after="0" w:line="600" w:lineRule="auto"/>
        <w:ind w:firstLine="720"/>
        <w:jc w:val="both"/>
        <w:rPr>
          <w:rFonts w:eastAsia="Times New Roman" w:cs="Times New Roman"/>
          <w:szCs w:val="24"/>
        </w:rPr>
      </w:pPr>
      <w:r>
        <w:rPr>
          <w:rFonts w:eastAsia="Times New Roman" w:cs="Times New Roman"/>
          <w:szCs w:val="24"/>
        </w:rPr>
        <w:t>Επίσης, να σας πω ότι η συνολική δεξαμενή, επειδή βάλατε και αυτό το ζήτημα, των δικαστικών αντιπροσώπων από όλες τις διαφορετικές υποκατηγορίες αθροίζει σε εξήντα τέσσερις χιλιάδες ανθρώπους και άρα, δεν υπάρχει ζήτημα, ειδικά μάλιστα με τα κίνητρα τα οπο</w:t>
      </w:r>
      <w:r>
        <w:rPr>
          <w:rFonts w:eastAsia="Times New Roman" w:cs="Times New Roman"/>
          <w:szCs w:val="24"/>
        </w:rPr>
        <w:t xml:space="preserve">ία εμείς πλέον δίνουμε, ως προς το να μην καλυφθούν όλες οι προβλεπόμενες θέσεις οι οποίες δεν είναι σαράντα έξι χιλιάδες -θα σας ενημερώσω, τα συζητήσαμε χθες με τον κ. Γεωργαντά- είναι σαράντα χιλιάδες, αλλά αυτό είναι δευτερεύον. </w:t>
      </w:r>
    </w:p>
    <w:p w14:paraId="03A7367F" w14:textId="77777777" w:rsidR="00E615E6" w:rsidRDefault="00720F21">
      <w:pPr>
        <w:spacing w:after="0" w:line="600" w:lineRule="auto"/>
        <w:ind w:firstLine="720"/>
        <w:jc w:val="both"/>
        <w:rPr>
          <w:rFonts w:eastAsia="Times New Roman" w:cs="Times New Roman"/>
          <w:szCs w:val="24"/>
        </w:rPr>
      </w:pPr>
      <w:r>
        <w:rPr>
          <w:rFonts w:eastAsia="Times New Roman" w:cs="Times New Roman"/>
          <w:szCs w:val="24"/>
        </w:rPr>
        <w:t>Επιτρέψτε μου να κλείσ</w:t>
      </w:r>
      <w:r>
        <w:rPr>
          <w:rFonts w:eastAsia="Times New Roman" w:cs="Times New Roman"/>
          <w:szCs w:val="24"/>
        </w:rPr>
        <w:t>ω με το εξής, επειδή πράγματι μπροστά μας έχουμε πολλαπλές εκλογικές αναμετρήσεις: Εγώ θα ζητήσω και θα κάνω μια έκκληση και προς όλα τα κόμματα, κυρίως προς τα κόμματα της Αντιπολίτευσης. Εμείς νομίζω ότι -ως Υπουργείο Εσωτερικών μιλώ τώρα</w:t>
      </w:r>
      <w:r w:rsidRPr="007601A7">
        <w:rPr>
          <w:rFonts w:eastAsia="Times New Roman" w:cs="Times New Roman"/>
          <w:szCs w:val="24"/>
        </w:rPr>
        <w:t>-</w:t>
      </w:r>
      <w:r>
        <w:rPr>
          <w:rFonts w:eastAsia="Times New Roman" w:cs="Times New Roman"/>
          <w:szCs w:val="24"/>
        </w:rPr>
        <w:t xml:space="preserve"> έχουμε δείξει</w:t>
      </w:r>
      <w:r>
        <w:rPr>
          <w:rFonts w:eastAsia="Times New Roman" w:cs="Times New Roman"/>
          <w:szCs w:val="24"/>
        </w:rPr>
        <w:t>,</w:t>
      </w:r>
      <w:r>
        <w:rPr>
          <w:rFonts w:eastAsia="Times New Roman" w:cs="Times New Roman"/>
          <w:szCs w:val="24"/>
        </w:rPr>
        <w:t xml:space="preserve"> το τελευταίο διάστημα </w:t>
      </w:r>
      <w:r>
        <w:rPr>
          <w:rFonts w:eastAsia="Times New Roman" w:cs="Times New Roman"/>
          <w:szCs w:val="24"/>
        </w:rPr>
        <w:t xml:space="preserve">με </w:t>
      </w:r>
      <w:r>
        <w:rPr>
          <w:rFonts w:eastAsia="Times New Roman" w:cs="Times New Roman"/>
          <w:szCs w:val="24"/>
        </w:rPr>
        <w:t xml:space="preserve">αυτή τη συζήτηση αλλά και με τις πρωτοβουλίες </w:t>
      </w:r>
      <w:r>
        <w:rPr>
          <w:rFonts w:eastAsia="Times New Roman" w:cs="Times New Roman"/>
          <w:szCs w:val="24"/>
        </w:rPr>
        <w:lastRenderedPageBreak/>
        <w:t>που πήραμε τις προηγούμενες ημέρες</w:t>
      </w:r>
      <w:r>
        <w:rPr>
          <w:rFonts w:eastAsia="Times New Roman" w:cs="Times New Roman"/>
          <w:szCs w:val="24"/>
        </w:rPr>
        <w:t>,</w:t>
      </w:r>
      <w:r>
        <w:rPr>
          <w:rFonts w:eastAsia="Times New Roman" w:cs="Times New Roman"/>
          <w:szCs w:val="24"/>
        </w:rPr>
        <w:t xml:space="preserve"> </w:t>
      </w:r>
      <w:r>
        <w:rPr>
          <w:rFonts w:eastAsia="Times New Roman" w:cs="Times New Roman"/>
          <w:szCs w:val="24"/>
        </w:rPr>
        <w:t>ότι</w:t>
      </w:r>
      <w:r>
        <w:rPr>
          <w:rFonts w:eastAsia="Times New Roman" w:cs="Times New Roman"/>
          <w:szCs w:val="24"/>
        </w:rPr>
        <w:t xml:space="preserve"> υπάρχει μια επικοινωνία με τα κόμματα της Αντιπολίτευσης σε αυτά τα ζητήματα, ότι εμείς θέλουμε να έχουμε ανοι</w:t>
      </w:r>
      <w:r>
        <w:rPr>
          <w:rFonts w:eastAsia="Times New Roman" w:cs="Times New Roman"/>
          <w:szCs w:val="24"/>
        </w:rPr>
        <w:t>κ</w:t>
      </w:r>
      <w:r>
        <w:rPr>
          <w:rFonts w:eastAsia="Times New Roman" w:cs="Times New Roman"/>
          <w:szCs w:val="24"/>
        </w:rPr>
        <w:t>τό διάλογο μαζί σας. Θέλουμε αυτά</w:t>
      </w:r>
      <w:r>
        <w:rPr>
          <w:rFonts w:eastAsia="Times New Roman" w:cs="Times New Roman"/>
          <w:szCs w:val="24"/>
        </w:rPr>
        <w:t xml:space="preserve"> τα ζητήματα να τα αντιμετωπίσουμε εννοώ ως προς την τεχνική προετοιμασία των εκλογικών αναμετρήσεων. Με τρόπο συναινετικό σας καλώ, λοιπόν, να ανταποκριθείτε σε αυτό το κάλεσμα. Δεν θεωρώ ότι είναι ζητήματα αυτά που έχουν να κάνουν με την θεσμική διασφάλι</w:t>
      </w:r>
      <w:r>
        <w:rPr>
          <w:rFonts w:eastAsia="Times New Roman" w:cs="Times New Roman"/>
          <w:szCs w:val="24"/>
        </w:rPr>
        <w:t>ση της ορθής λειτουργίας του συστήματος των εκλογών στα οποία χωρούν μικροκομματικές αντιπαραθέσεις. Σας καλώ, λοιπόν, από εδώ και πέρα, ξεκινώντας ας κάνουμε μια νέα αρχή από απόψε, το επόμενο διάστημα, εμείς θα αναλάβουμε  αντίστοιχες πρωτοβουλίες, να αν</w:t>
      </w:r>
      <w:r>
        <w:rPr>
          <w:rFonts w:eastAsia="Times New Roman" w:cs="Times New Roman"/>
          <w:szCs w:val="24"/>
        </w:rPr>
        <w:t>ταποκριθείτε σε αυτές. Εμείς θα παίξουμε με ανοι</w:t>
      </w:r>
      <w:r>
        <w:rPr>
          <w:rFonts w:eastAsia="Times New Roman" w:cs="Times New Roman"/>
          <w:szCs w:val="24"/>
        </w:rPr>
        <w:t>κ</w:t>
      </w:r>
      <w:r>
        <w:rPr>
          <w:rFonts w:eastAsia="Times New Roman" w:cs="Times New Roman"/>
          <w:szCs w:val="24"/>
        </w:rPr>
        <w:t>τά χαρτιά και όλα τα κόμματα θα είναι πλήρως ενημερωμένα όποτε χρειαστεί και σε κοινοβουλευτικό επίπεδο</w:t>
      </w:r>
      <w:r>
        <w:rPr>
          <w:rFonts w:eastAsia="Times New Roman" w:cs="Times New Roman"/>
          <w:szCs w:val="24"/>
        </w:rPr>
        <w:t>,</w:t>
      </w:r>
      <w:r>
        <w:rPr>
          <w:rFonts w:eastAsia="Times New Roman" w:cs="Times New Roman"/>
          <w:szCs w:val="24"/>
        </w:rPr>
        <w:t xml:space="preserve"> αλλά και βεβαίως, μέσω της διακομματικής επιτροπής η οποία θα ξεκινήσει σε λίγες ημέρες τη λειτουργία της, έτσι ώστε να προχωρήσουμε προς τις πολλαπλές εκλογές του Μαΐου με τρόπο θεσμικά άρτιο, τεχνικά άρτιο και χωρίς προβλήματα. </w:t>
      </w:r>
    </w:p>
    <w:p w14:paraId="03A73680" w14:textId="77777777" w:rsidR="00E615E6" w:rsidRDefault="00720F21">
      <w:pPr>
        <w:spacing w:after="0" w:line="600" w:lineRule="auto"/>
        <w:ind w:firstLine="720"/>
        <w:jc w:val="both"/>
        <w:rPr>
          <w:rFonts w:eastAsia="Times New Roman" w:cs="Times New Roman"/>
          <w:szCs w:val="24"/>
        </w:rPr>
      </w:pPr>
      <w:r>
        <w:rPr>
          <w:rFonts w:eastAsia="Times New Roman" w:cs="Times New Roman"/>
          <w:szCs w:val="24"/>
        </w:rPr>
        <w:lastRenderedPageBreak/>
        <w:t>Εμείς από τη μεριά μας θ</w:t>
      </w:r>
      <w:r>
        <w:rPr>
          <w:rFonts w:eastAsia="Times New Roman" w:cs="Times New Roman"/>
          <w:szCs w:val="24"/>
        </w:rPr>
        <w:t xml:space="preserve">α πάρουμε όλα τα αναγκαία μέτρα προς αυτή την κατεύθυνση και σας καλώ να συνδράμετε σε αυτή την προσπάθεια. </w:t>
      </w:r>
    </w:p>
    <w:p w14:paraId="03A73681" w14:textId="77777777" w:rsidR="00E615E6" w:rsidRDefault="00720F21">
      <w:pPr>
        <w:spacing w:after="0"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03A73682" w14:textId="77777777" w:rsidR="00E615E6" w:rsidRDefault="00720F21">
      <w:pPr>
        <w:spacing w:after="0" w:line="600" w:lineRule="auto"/>
        <w:ind w:firstLine="720"/>
        <w:jc w:val="both"/>
        <w:rPr>
          <w:rFonts w:eastAsia="Times New Roman" w:cs="Times New Roman"/>
          <w:szCs w:val="24"/>
        </w:rPr>
      </w:pPr>
      <w:r w:rsidRPr="00F26EFE">
        <w:rPr>
          <w:rFonts w:eastAsia="Times New Roman" w:cs="Times New Roman"/>
          <w:b/>
          <w:szCs w:val="24"/>
        </w:rPr>
        <w:t>ΠΡΟΕΔΡΕΥΩΝ (Αναστάσιος Κουράκης):</w:t>
      </w:r>
      <w:r w:rsidRPr="00F26EFE">
        <w:rPr>
          <w:rFonts w:eastAsia="Times New Roman" w:cs="Times New Roman"/>
          <w:szCs w:val="24"/>
        </w:rPr>
        <w:t xml:space="preserve"> </w:t>
      </w:r>
      <w:r>
        <w:rPr>
          <w:rFonts w:eastAsia="Times New Roman" w:cs="Times New Roman"/>
          <w:szCs w:val="24"/>
        </w:rPr>
        <w:t xml:space="preserve">Ευχαριστούμε τον κύριο Υπουργό. </w:t>
      </w:r>
    </w:p>
    <w:p w14:paraId="03A73683" w14:textId="77777777" w:rsidR="00E615E6" w:rsidRDefault="00720F21">
      <w:pPr>
        <w:spacing w:after="0" w:line="600" w:lineRule="auto"/>
        <w:ind w:firstLine="720"/>
        <w:jc w:val="both"/>
        <w:rPr>
          <w:rFonts w:eastAsia="Times New Roman" w:cs="Times New Roman"/>
          <w:szCs w:val="24"/>
        </w:rPr>
      </w:pPr>
      <w:r>
        <w:rPr>
          <w:rFonts w:eastAsia="Times New Roman" w:cs="Times New Roman"/>
          <w:szCs w:val="24"/>
        </w:rPr>
        <w:t xml:space="preserve">Νομίζω ότι δεν υπάρχει άλλος ομιλητής στην Αίθουσα. </w:t>
      </w:r>
    </w:p>
    <w:p w14:paraId="03A73684" w14:textId="77777777" w:rsidR="00E615E6" w:rsidRDefault="00720F21">
      <w:pPr>
        <w:spacing w:after="0" w:line="600" w:lineRule="auto"/>
        <w:ind w:firstLine="720"/>
        <w:jc w:val="both"/>
        <w:rPr>
          <w:rFonts w:eastAsia="Times New Roman" w:cs="Times New Roman"/>
          <w:szCs w:val="24"/>
        </w:rPr>
      </w:pPr>
      <w:r>
        <w:rPr>
          <w:rFonts w:eastAsia="Times New Roman" w:cs="Times New Roman"/>
          <w:szCs w:val="24"/>
        </w:rPr>
        <w:t>Κατά συνέπε</w:t>
      </w:r>
      <w:r>
        <w:rPr>
          <w:rFonts w:eastAsia="Times New Roman" w:cs="Times New Roman"/>
          <w:szCs w:val="24"/>
        </w:rPr>
        <w:t>ια κηρύσσεται περαιωμένη η συζήτηση επί της αρχής</w:t>
      </w:r>
      <w:r>
        <w:rPr>
          <w:rFonts w:eastAsia="Times New Roman" w:cs="Times New Roman"/>
          <w:szCs w:val="24"/>
        </w:rPr>
        <w:t>,</w:t>
      </w:r>
      <w:r>
        <w:rPr>
          <w:rFonts w:eastAsia="Times New Roman" w:cs="Times New Roman"/>
          <w:szCs w:val="24"/>
        </w:rPr>
        <w:t xml:space="preserve"> των άρθρων</w:t>
      </w:r>
      <w:r>
        <w:rPr>
          <w:rFonts w:eastAsia="Times New Roman" w:cs="Times New Roman"/>
          <w:szCs w:val="24"/>
        </w:rPr>
        <w:t xml:space="preserve"> και</w:t>
      </w:r>
      <w:r>
        <w:rPr>
          <w:rFonts w:eastAsia="Times New Roman" w:cs="Times New Roman"/>
          <w:szCs w:val="24"/>
        </w:rPr>
        <w:t xml:space="preserve"> των τροπολογιών του σχεδίου νόμου του Υπουργείου Εσωτερικών</w:t>
      </w:r>
      <w:r>
        <w:rPr>
          <w:rFonts w:eastAsia="Times New Roman" w:cs="Times New Roman"/>
          <w:szCs w:val="24"/>
        </w:rPr>
        <w:t>:</w:t>
      </w:r>
      <w:r>
        <w:rPr>
          <w:rFonts w:eastAsia="Times New Roman" w:cs="Times New Roman"/>
          <w:szCs w:val="24"/>
        </w:rPr>
        <w:t xml:space="preserve"> </w:t>
      </w:r>
      <w:r>
        <w:rPr>
          <w:rFonts w:ascii="Verdana" w:eastAsia="Times New Roman" w:hAnsi="Verdana" w:cs="Times New Roman"/>
          <w:color w:val="000000"/>
          <w:sz w:val="17"/>
          <w:szCs w:val="17"/>
        </w:rPr>
        <w:t>«</w:t>
      </w:r>
      <w:r w:rsidRPr="000C3602">
        <w:rPr>
          <w:rFonts w:eastAsia="Times New Roman"/>
          <w:color w:val="000000"/>
          <w:szCs w:val="24"/>
        </w:rPr>
        <w:t xml:space="preserve">Προώθηση της ουσιαστικής ισότητας των φύλων, πρόληψη και καταπολέμηση της </w:t>
      </w:r>
      <w:proofErr w:type="spellStart"/>
      <w:r w:rsidRPr="000C3602">
        <w:rPr>
          <w:rFonts w:eastAsia="Times New Roman"/>
          <w:color w:val="000000"/>
          <w:szCs w:val="24"/>
        </w:rPr>
        <w:t>έμφυλης</w:t>
      </w:r>
      <w:proofErr w:type="spellEnd"/>
      <w:r w:rsidRPr="000C3602">
        <w:rPr>
          <w:rFonts w:eastAsia="Times New Roman"/>
          <w:color w:val="000000"/>
          <w:szCs w:val="24"/>
        </w:rPr>
        <w:t xml:space="preserve"> βίας - Ρυθμίσεις για την απονομή Ιθαγένειας - </w:t>
      </w:r>
      <w:r w:rsidRPr="000C3602">
        <w:rPr>
          <w:rFonts w:eastAsia="Times New Roman"/>
          <w:color w:val="000000"/>
          <w:szCs w:val="24"/>
        </w:rPr>
        <w:t>Διατάξεις σχετικές με τις εκλογές στην Τοπική Αυτοδιοίκηση - Λοιπές διατάξεις»</w:t>
      </w:r>
      <w:r>
        <w:rPr>
          <w:rFonts w:eastAsia="Times New Roman" w:cs="Times New Roman"/>
          <w:szCs w:val="24"/>
        </w:rPr>
        <w:t xml:space="preserve">. </w:t>
      </w:r>
    </w:p>
    <w:p w14:paraId="03A73685" w14:textId="77777777" w:rsidR="00E615E6" w:rsidRDefault="00720F21">
      <w:pPr>
        <w:spacing w:after="0" w:line="600" w:lineRule="auto"/>
        <w:ind w:firstLine="720"/>
        <w:jc w:val="both"/>
        <w:rPr>
          <w:rFonts w:eastAsia="Times New Roman" w:cs="Times New Roman"/>
          <w:szCs w:val="24"/>
        </w:rPr>
      </w:pPr>
      <w:r>
        <w:rPr>
          <w:rFonts w:eastAsia="Times New Roman" w:cs="Times New Roman"/>
          <w:szCs w:val="24"/>
        </w:rPr>
        <w:t>Ενημερώνουμε ότι έχει υποβληθεί αίτηση διεξαγωγή</w:t>
      </w:r>
      <w:r>
        <w:rPr>
          <w:rFonts w:eastAsia="Times New Roman" w:cs="Times New Roman"/>
          <w:szCs w:val="24"/>
        </w:rPr>
        <w:t>ς</w:t>
      </w:r>
      <w:r>
        <w:rPr>
          <w:rFonts w:eastAsia="Times New Roman" w:cs="Times New Roman"/>
          <w:szCs w:val="24"/>
        </w:rPr>
        <w:t xml:space="preserve"> ονομαστικής ψηφοφορίας </w:t>
      </w:r>
      <w:r>
        <w:rPr>
          <w:rFonts w:eastAsia="Times New Roman" w:cs="Times New Roman"/>
          <w:szCs w:val="24"/>
        </w:rPr>
        <w:t xml:space="preserve">Βουλευτών της Δημοκρατικής Συμπαράταξης ΠΑΣΟΚ - ΔΗΜΑΡ </w:t>
      </w:r>
      <w:r>
        <w:rPr>
          <w:rFonts w:eastAsia="Times New Roman" w:cs="Times New Roman"/>
          <w:szCs w:val="24"/>
        </w:rPr>
        <w:t xml:space="preserve">επί της υπουργικής τροπολογίας με γενικό αριθμό </w:t>
      </w:r>
      <w:r>
        <w:rPr>
          <w:rFonts w:eastAsia="Times New Roman" w:cs="Times New Roman"/>
          <w:szCs w:val="24"/>
        </w:rPr>
        <w:t>2043 και γενικό 101. Η ονομαστική ψηφοφορία θα διεξαχθεί αύριο Τετάρτη 20 Μαρτίου 2019 στις</w:t>
      </w:r>
      <w:r>
        <w:rPr>
          <w:rFonts w:eastAsia="Times New Roman" w:cs="Times New Roman"/>
          <w:szCs w:val="24"/>
        </w:rPr>
        <w:t xml:space="preserve"> τρεις το μεσημέρι</w:t>
      </w:r>
      <w:r>
        <w:rPr>
          <w:rFonts w:eastAsia="Times New Roman" w:cs="Times New Roman"/>
          <w:szCs w:val="24"/>
        </w:rPr>
        <w:t xml:space="preserve">. </w:t>
      </w:r>
    </w:p>
    <w:p w14:paraId="03A73686" w14:textId="77777777" w:rsidR="00E615E6" w:rsidRDefault="00720F21">
      <w:pPr>
        <w:spacing w:after="0" w:line="600" w:lineRule="auto"/>
        <w:ind w:firstLine="720"/>
        <w:jc w:val="both"/>
        <w:rPr>
          <w:rFonts w:eastAsia="Times New Roman" w:cs="Times New Roman"/>
          <w:szCs w:val="24"/>
        </w:rPr>
      </w:pPr>
      <w:r>
        <w:rPr>
          <w:rFonts w:eastAsia="Times New Roman" w:cs="Times New Roman"/>
          <w:szCs w:val="24"/>
        </w:rPr>
        <w:lastRenderedPageBreak/>
        <w:t xml:space="preserve">Ενημερώνουμε ότι οι </w:t>
      </w:r>
      <w:r>
        <w:rPr>
          <w:rFonts w:eastAsia="Times New Roman" w:cs="Times New Roman"/>
          <w:szCs w:val="24"/>
        </w:rPr>
        <w:t>ε</w:t>
      </w:r>
      <w:r>
        <w:rPr>
          <w:rFonts w:eastAsia="Times New Roman" w:cs="Times New Roman"/>
          <w:szCs w:val="24"/>
        </w:rPr>
        <w:t xml:space="preserve">ισηγητές και οι </w:t>
      </w:r>
      <w:r>
        <w:rPr>
          <w:rFonts w:eastAsia="Times New Roman" w:cs="Times New Roman"/>
          <w:szCs w:val="24"/>
        </w:rPr>
        <w:t>ε</w:t>
      </w:r>
      <w:r>
        <w:rPr>
          <w:rFonts w:eastAsia="Times New Roman" w:cs="Times New Roman"/>
          <w:szCs w:val="24"/>
        </w:rPr>
        <w:t xml:space="preserve">ιδικοί </w:t>
      </w:r>
      <w:r>
        <w:rPr>
          <w:rFonts w:eastAsia="Times New Roman" w:cs="Times New Roman"/>
          <w:szCs w:val="24"/>
        </w:rPr>
        <w:t>α</w:t>
      </w:r>
      <w:r>
        <w:rPr>
          <w:rFonts w:eastAsia="Times New Roman" w:cs="Times New Roman"/>
          <w:szCs w:val="24"/>
        </w:rPr>
        <w:t>γορητές του σχεδίου νόμου θα πρέπει να παραμείνουν αύριο μετά την ονομαστική ψηφοφορία για να ψηφί</w:t>
      </w:r>
      <w:r>
        <w:rPr>
          <w:rFonts w:eastAsia="Times New Roman" w:cs="Times New Roman"/>
          <w:szCs w:val="24"/>
        </w:rPr>
        <w:t xml:space="preserve">σουν επί του ακροτελεύτιου άρθρου και του συνόλου του σχεδίου νόμου. </w:t>
      </w:r>
    </w:p>
    <w:p w14:paraId="03A73687" w14:textId="77777777" w:rsidR="00E615E6" w:rsidRDefault="00720F21">
      <w:pPr>
        <w:spacing w:after="0" w:line="600" w:lineRule="auto"/>
        <w:ind w:firstLine="720"/>
        <w:jc w:val="both"/>
        <w:rPr>
          <w:rFonts w:eastAsia="Times New Roman" w:cs="Times New Roman"/>
          <w:szCs w:val="24"/>
        </w:rPr>
      </w:pPr>
      <w:r>
        <w:rPr>
          <w:rFonts w:eastAsia="Times New Roman" w:cs="Times New Roman"/>
          <w:szCs w:val="24"/>
        </w:rPr>
        <w:t xml:space="preserve">Εισερχόμαστε στην ψήφιση επί της αρχής, των άρθρων και των τροπολογιών του σχεδίου νόμου και η ψήφισή τους θα γίνει χωριστά. </w:t>
      </w:r>
    </w:p>
    <w:p w14:paraId="03A73688" w14:textId="77777777" w:rsidR="00E615E6" w:rsidRDefault="00720F21">
      <w:pPr>
        <w:spacing w:after="0" w:line="600" w:lineRule="auto"/>
        <w:ind w:firstLine="720"/>
        <w:jc w:val="both"/>
        <w:rPr>
          <w:rFonts w:eastAsia="Times New Roman" w:cs="Times New Roman"/>
          <w:szCs w:val="24"/>
        </w:rPr>
      </w:pPr>
      <w:r>
        <w:rPr>
          <w:rFonts w:eastAsia="Times New Roman" w:cs="Times New Roman"/>
          <w:szCs w:val="24"/>
        </w:rPr>
        <w:t xml:space="preserve">Σας επισημαίνουμε ότι η ψηφοφορία περιλαμβάνει την αρχή του </w:t>
      </w:r>
      <w:r>
        <w:rPr>
          <w:rFonts w:eastAsia="Times New Roman" w:cs="Times New Roman"/>
          <w:szCs w:val="24"/>
        </w:rPr>
        <w:t xml:space="preserve">νομοσχεδίου, </w:t>
      </w:r>
      <w:proofErr w:type="spellStart"/>
      <w:r>
        <w:rPr>
          <w:rFonts w:eastAsia="Times New Roman" w:cs="Times New Roman"/>
          <w:szCs w:val="24"/>
        </w:rPr>
        <w:t>εκατόν</w:t>
      </w:r>
      <w:proofErr w:type="spellEnd"/>
      <w:r>
        <w:rPr>
          <w:rFonts w:eastAsia="Times New Roman" w:cs="Times New Roman"/>
          <w:szCs w:val="24"/>
        </w:rPr>
        <w:t xml:space="preserve"> δεκαέξι άρθρα και έντεκα τροπολογίες.</w:t>
      </w:r>
    </w:p>
    <w:p w14:paraId="03A73689" w14:textId="77777777" w:rsidR="00E615E6" w:rsidRDefault="00720F21">
      <w:pPr>
        <w:spacing w:after="0" w:line="600" w:lineRule="auto"/>
        <w:ind w:firstLine="720"/>
        <w:jc w:val="both"/>
        <w:rPr>
          <w:rFonts w:eastAsia="Times New Roman" w:cs="Times New Roman"/>
          <w:szCs w:val="24"/>
        </w:rPr>
      </w:pPr>
      <w:r>
        <w:rPr>
          <w:rFonts w:eastAsia="Times New Roman" w:cs="Times New Roman"/>
          <w:szCs w:val="24"/>
        </w:rPr>
        <w:t>Κάθε φορά στην οθόνη εμφανίζονται έως τέσσερα άρθρα προς ψήφιση. Για να ψηφίσετε και τα υπόλοιπα θα πρέπει να κυλήσετε την οθόνη αφής. Στο πάνω δεξιά μέρος της οθόνης εμφανίζεται κάθε φορά ο αριθμός</w:t>
      </w:r>
      <w:r>
        <w:rPr>
          <w:rFonts w:eastAsia="Times New Roman" w:cs="Times New Roman"/>
          <w:szCs w:val="24"/>
        </w:rPr>
        <w:t xml:space="preserve"> των άρθρων που απομένουν για ψήφιση. Βεβαιωθείτε ότι έχετε ψηφίσει όλα τα άρθρα και τις τροπολογίες. Αφού καταχωρήσετε την ψήφο σας, έχετε τη δυνατότητα να την ελέγξετε ή και να την αναθεωρήσετε έως τη λήξη της ψηφοφορίας. Για οποιαδήποτε απορία απευθυνθε</w:t>
      </w:r>
      <w:r>
        <w:rPr>
          <w:rFonts w:eastAsia="Times New Roman" w:cs="Times New Roman"/>
          <w:szCs w:val="24"/>
        </w:rPr>
        <w:t xml:space="preserve">ίτε στο Προεδρείο, προκειμένου να σας συνδράμουν οι αρμόδιοι υπάλληλοι. </w:t>
      </w:r>
    </w:p>
    <w:p w14:paraId="03A7368A" w14:textId="77777777" w:rsidR="00E615E6" w:rsidRDefault="00720F21">
      <w:pPr>
        <w:spacing w:after="0" w:line="600" w:lineRule="auto"/>
        <w:ind w:firstLine="720"/>
        <w:jc w:val="both"/>
        <w:rPr>
          <w:rFonts w:eastAsia="Times New Roman" w:cs="Times New Roman"/>
          <w:szCs w:val="24"/>
        </w:rPr>
      </w:pPr>
      <w:r>
        <w:rPr>
          <w:rFonts w:eastAsia="Times New Roman" w:cs="Times New Roman"/>
          <w:szCs w:val="24"/>
        </w:rPr>
        <w:lastRenderedPageBreak/>
        <w:t xml:space="preserve">Παρακαλώ να ανοίξει το σύστημα της ηλεκτρονικής ψηφοφορίας. </w:t>
      </w:r>
    </w:p>
    <w:p w14:paraId="03A7368B" w14:textId="77777777" w:rsidR="00E615E6" w:rsidRDefault="00720F21">
      <w:pPr>
        <w:spacing w:after="0" w:line="600" w:lineRule="auto"/>
        <w:ind w:firstLine="720"/>
        <w:jc w:val="center"/>
        <w:rPr>
          <w:rFonts w:eastAsia="Times New Roman" w:cs="Times New Roman"/>
          <w:szCs w:val="24"/>
        </w:rPr>
      </w:pPr>
      <w:r>
        <w:rPr>
          <w:rFonts w:eastAsia="Times New Roman" w:cs="Times New Roman"/>
          <w:szCs w:val="24"/>
        </w:rPr>
        <w:t>(ΨΗΦΟΦΟΡΙΑ)</w:t>
      </w:r>
    </w:p>
    <w:p w14:paraId="03A7368C" w14:textId="77777777" w:rsidR="00E615E6" w:rsidRDefault="00720F21">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Κυρίες και κύριοι συνάδελφοι, μέχρι να ολοκληρωθεί η ψηφοφορία έ</w:t>
      </w:r>
      <w:r w:rsidRPr="003E5F1A">
        <w:rPr>
          <w:rFonts w:eastAsia="Times New Roman" w:cs="Times New Roman"/>
          <w:szCs w:val="24"/>
        </w:rPr>
        <w:t>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w:t>
      </w:r>
      <w:r w:rsidRPr="003E5F1A">
        <w:rPr>
          <w:rFonts w:eastAsia="Times New Roman" w:cs="Times New Roman"/>
          <w:szCs w:val="24"/>
        </w:rPr>
        <w:t xml:space="preserve">γίας της Βουλής, </w:t>
      </w:r>
      <w:r>
        <w:rPr>
          <w:rFonts w:eastAsia="Times New Roman" w:cs="Times New Roman"/>
          <w:szCs w:val="24"/>
        </w:rPr>
        <w:t>δεκαέξι μαθήτριες και</w:t>
      </w:r>
      <w:r w:rsidRPr="003E5F1A">
        <w:rPr>
          <w:rFonts w:eastAsia="Times New Roman" w:cs="Times New Roman"/>
          <w:szCs w:val="24"/>
        </w:rPr>
        <w:t xml:space="preserve"> μαθητές και </w:t>
      </w:r>
      <w:r>
        <w:rPr>
          <w:rFonts w:eastAsia="Times New Roman" w:cs="Times New Roman"/>
          <w:szCs w:val="24"/>
        </w:rPr>
        <w:t>δύο</w:t>
      </w:r>
      <w:r w:rsidRPr="003E5F1A">
        <w:rPr>
          <w:rFonts w:eastAsia="Times New Roman" w:cs="Times New Roman"/>
          <w:szCs w:val="24"/>
        </w:rPr>
        <w:t xml:space="preserve"> εκπαιδευτικοί συνοδοί τους από το </w:t>
      </w:r>
      <w:r>
        <w:rPr>
          <w:rFonts w:eastAsia="Times New Roman" w:cs="Times New Roman"/>
          <w:szCs w:val="24"/>
        </w:rPr>
        <w:t xml:space="preserve">Γυμνάσιο </w:t>
      </w:r>
      <w:proofErr w:type="spellStart"/>
      <w:r>
        <w:rPr>
          <w:rFonts w:eastAsia="Times New Roman" w:cs="Times New Roman"/>
          <w:szCs w:val="24"/>
        </w:rPr>
        <w:t>Απερίου</w:t>
      </w:r>
      <w:proofErr w:type="spellEnd"/>
      <w:r>
        <w:rPr>
          <w:rFonts w:eastAsia="Times New Roman" w:cs="Times New Roman"/>
          <w:szCs w:val="24"/>
        </w:rPr>
        <w:t xml:space="preserve"> Καρπάθου</w:t>
      </w:r>
      <w:r w:rsidRPr="003E5F1A">
        <w:rPr>
          <w:rFonts w:eastAsia="Times New Roman" w:cs="Times New Roman"/>
          <w:szCs w:val="24"/>
        </w:rPr>
        <w:t xml:space="preserve">. </w:t>
      </w:r>
    </w:p>
    <w:p w14:paraId="03A7368D" w14:textId="77777777" w:rsidR="00E615E6" w:rsidRDefault="00720F21">
      <w:pPr>
        <w:spacing w:after="0" w:line="600" w:lineRule="auto"/>
        <w:ind w:firstLine="720"/>
        <w:jc w:val="both"/>
        <w:rPr>
          <w:rFonts w:eastAsia="Times New Roman" w:cs="Times New Roman"/>
          <w:szCs w:val="24"/>
        </w:rPr>
      </w:pPr>
      <w:r w:rsidRPr="003E5F1A">
        <w:rPr>
          <w:rFonts w:eastAsia="Times New Roman" w:cs="Times New Roman"/>
          <w:szCs w:val="24"/>
        </w:rPr>
        <w:t xml:space="preserve">Η Βουλή τούς καλωσορίζει. </w:t>
      </w:r>
    </w:p>
    <w:p w14:paraId="03A7368E" w14:textId="77777777" w:rsidR="00E615E6" w:rsidRDefault="00720F21">
      <w:pPr>
        <w:spacing w:after="0" w:line="600" w:lineRule="auto"/>
        <w:ind w:firstLine="720"/>
        <w:jc w:val="center"/>
        <w:rPr>
          <w:rFonts w:eastAsia="Times New Roman" w:cs="Times New Roman"/>
          <w:szCs w:val="24"/>
        </w:rPr>
      </w:pPr>
      <w:r w:rsidRPr="003E5F1A">
        <w:rPr>
          <w:rFonts w:eastAsia="Times New Roman" w:cs="Times New Roman"/>
          <w:szCs w:val="24"/>
        </w:rPr>
        <w:t>(Χειροκροτήματα απ’ όλες τις πτέρυγες της Βουλής)</w:t>
      </w:r>
    </w:p>
    <w:p w14:paraId="03A7368F" w14:textId="77777777" w:rsidR="00E615E6" w:rsidRDefault="00720F21">
      <w:pPr>
        <w:spacing w:after="0" w:line="600" w:lineRule="auto"/>
        <w:ind w:firstLine="720"/>
        <w:jc w:val="both"/>
        <w:rPr>
          <w:rFonts w:eastAsia="Times New Roman" w:cs="Times New Roman"/>
          <w:szCs w:val="24"/>
        </w:rPr>
      </w:pPr>
      <w:r>
        <w:rPr>
          <w:rFonts w:eastAsia="Times New Roman" w:cs="Times New Roman"/>
          <w:szCs w:val="24"/>
        </w:rPr>
        <w:t>Να ενημερώσουμε τις μαθήτριες και τους μαθητές ότι είμαστε στο</w:t>
      </w:r>
      <w:r>
        <w:rPr>
          <w:rFonts w:eastAsia="Times New Roman" w:cs="Times New Roman"/>
          <w:szCs w:val="24"/>
        </w:rPr>
        <w:t xml:space="preserve"> τέλος μιας συνεδρίασης μιας εκ των δύο εργασιών της Βουλής: η μία είναι η νομοθετική εργασία, αυτή που γίνεται σή</w:t>
      </w:r>
      <w:r>
        <w:rPr>
          <w:rFonts w:eastAsia="Times New Roman" w:cs="Times New Roman"/>
          <w:szCs w:val="24"/>
        </w:rPr>
        <w:lastRenderedPageBreak/>
        <w:t>μερα, και η άλλη είναι ο κοινοβουλευτικός έλεγχος, δηλαδή ο έλεγχος από τους Βουλευτές προς την Κυβέρνηση και τους Υπουργούς.</w:t>
      </w:r>
    </w:p>
    <w:p w14:paraId="03A73690" w14:textId="77777777" w:rsidR="00E615E6" w:rsidRDefault="00720F21">
      <w:pPr>
        <w:spacing w:after="0" w:line="600" w:lineRule="auto"/>
        <w:ind w:firstLine="720"/>
        <w:jc w:val="both"/>
        <w:rPr>
          <w:rFonts w:eastAsia="Times New Roman" w:cs="Times New Roman"/>
          <w:szCs w:val="24"/>
        </w:rPr>
      </w:pPr>
      <w:r>
        <w:rPr>
          <w:rFonts w:eastAsia="Times New Roman" w:cs="Times New Roman"/>
          <w:szCs w:val="24"/>
        </w:rPr>
        <w:t>Σήμερα συζητήσαμ</w:t>
      </w:r>
      <w:r>
        <w:rPr>
          <w:rFonts w:eastAsia="Times New Roman" w:cs="Times New Roman"/>
          <w:szCs w:val="24"/>
        </w:rPr>
        <w:t xml:space="preserve">ε ένα νομοσχέδιο του Υπουργείου Εσωτερικών. Είμαστε στη διαδικασία της ψηφοφορίας. Εφόσον ψηφισθεί, θα γίνει νόμος του κράτους. Η ψηφοφορία γίνεται αυτή τη στιγμή με ηλεκτρονικό τρόπο, δηλαδή οι εκπρόσωποι των διαφόρων κομμάτων βλέπουν στην οθόνη τα άρθρα </w:t>
      </w:r>
      <w:r>
        <w:rPr>
          <w:rFonts w:eastAsia="Times New Roman" w:cs="Times New Roman"/>
          <w:szCs w:val="24"/>
        </w:rPr>
        <w:t xml:space="preserve">που είναι προς ψήφιση, ψηφίζουν, και με αυτόν τον τρόπο έχει απλουστευθεί και συντομευθεί η διαδικασία όλης της ψηφοφορίας. Εάν παραμείνετε μέχρι το τέλος της ψηφοφορίας, θα ακούσετε και την ανακοίνωση του αποτελέσματος. </w:t>
      </w:r>
    </w:p>
    <w:p w14:paraId="03A73691" w14:textId="77777777" w:rsidR="00E615E6" w:rsidRDefault="00720F21">
      <w:pPr>
        <w:spacing w:after="0" w:line="600" w:lineRule="auto"/>
        <w:ind w:firstLine="720"/>
        <w:jc w:val="both"/>
        <w:rPr>
          <w:rFonts w:eastAsia="Times New Roman" w:cs="Times New Roman"/>
          <w:szCs w:val="24"/>
        </w:rPr>
      </w:pPr>
      <w:r>
        <w:rPr>
          <w:rFonts w:eastAsia="Times New Roman" w:cs="Times New Roman"/>
          <w:szCs w:val="24"/>
        </w:rPr>
        <w:t>Παρακαλώ να κλείσει το σύστημα της</w:t>
      </w:r>
      <w:r>
        <w:rPr>
          <w:rFonts w:eastAsia="Times New Roman" w:cs="Times New Roman"/>
          <w:szCs w:val="24"/>
        </w:rPr>
        <w:t xml:space="preserve"> ηλεκτρονικής ψηφοφορίας. </w:t>
      </w:r>
    </w:p>
    <w:p w14:paraId="03A73692" w14:textId="77777777" w:rsidR="00E615E6" w:rsidRDefault="00720F21">
      <w:pPr>
        <w:spacing w:after="0" w:line="600" w:lineRule="auto"/>
        <w:ind w:firstLine="720"/>
        <w:jc w:val="center"/>
        <w:rPr>
          <w:rFonts w:eastAsia="Times New Roman" w:cs="Times New Roman"/>
          <w:szCs w:val="24"/>
        </w:rPr>
      </w:pPr>
      <w:r>
        <w:rPr>
          <w:rFonts w:eastAsia="Times New Roman" w:cs="Times New Roman"/>
          <w:szCs w:val="24"/>
        </w:rPr>
        <w:t>(ΗΛΕΚΤΡΟΝΙΚΗ ΚΑΤΑΜΕΤΡΗΣΗ)</w:t>
      </w:r>
    </w:p>
    <w:p w14:paraId="03A73693" w14:textId="77777777" w:rsidR="00E615E6" w:rsidRDefault="00720F21">
      <w:pPr>
        <w:spacing w:after="0" w:line="600" w:lineRule="auto"/>
        <w:ind w:firstLine="720"/>
        <w:jc w:val="center"/>
        <w:rPr>
          <w:rFonts w:eastAsia="Times New Roman" w:cs="Times New Roman"/>
          <w:szCs w:val="24"/>
        </w:rPr>
      </w:pPr>
      <w:r>
        <w:rPr>
          <w:rFonts w:eastAsia="Times New Roman" w:cs="Times New Roman"/>
          <w:szCs w:val="24"/>
        </w:rPr>
        <w:t>(ΜΕΤΑ ΤΗΝ ΗΛΕΚΤΡΟΝΙΚΗ ΚΑΤΑΜΕΤΡΗΣΗ)</w:t>
      </w:r>
    </w:p>
    <w:p w14:paraId="03A73694" w14:textId="77777777" w:rsidR="00E615E6" w:rsidRDefault="00720F21">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(Αναστάσιος Κουράκης): </w:t>
      </w:r>
      <w:r>
        <w:rPr>
          <w:rFonts w:eastAsia="Times New Roman" w:cs="Times New Roman"/>
          <w:szCs w:val="24"/>
        </w:rPr>
        <w:t>Οι θέσεις των κομμάτων, όπως αποτυπώθηκαν κατά την ψήφιση με το ηλεκτρονικό σύστημα, καταχωρίζονται στα Πρακτικά της σημερινής συνεδρί</w:t>
      </w:r>
      <w:r>
        <w:rPr>
          <w:rFonts w:eastAsia="Times New Roman" w:cs="Times New Roman"/>
          <w:szCs w:val="24"/>
        </w:rPr>
        <w:t xml:space="preserve">ασης και έχουν ως εξής: </w:t>
      </w:r>
    </w:p>
    <w:p w14:paraId="03A73695" w14:textId="77777777" w:rsidR="00E615E6" w:rsidRDefault="00E615E6">
      <w:pPr>
        <w:jc w:val="center"/>
        <w:rPr>
          <w:rFonts w:eastAsia="Times New Roman" w:cs="Times New Roman"/>
          <w:color w:val="FF0000"/>
          <w:szCs w:val="24"/>
        </w:rPr>
      </w:pPr>
    </w:p>
    <w:p w14:paraId="03A73696" w14:textId="77777777" w:rsidR="00E615E6" w:rsidRDefault="00720F21">
      <w:pPr>
        <w:jc w:val="center"/>
        <w:rPr>
          <w:rFonts w:eastAsia="Times New Roman" w:cs="Times New Roman"/>
          <w:color w:val="FF0000"/>
          <w:szCs w:val="24"/>
        </w:rPr>
      </w:pPr>
      <w:r w:rsidRPr="00CB1D9B">
        <w:rPr>
          <w:rFonts w:eastAsia="Times New Roman" w:cs="Times New Roman"/>
          <w:color w:val="FF0000"/>
          <w:szCs w:val="24"/>
        </w:rPr>
        <w:t>(ΑΛΛΑΓΗ ΣΕΛΙΔΑΣ)</w:t>
      </w:r>
    </w:p>
    <w:p w14:paraId="03A73697" w14:textId="77777777" w:rsidR="00E615E6" w:rsidRDefault="00E615E6">
      <w:pPr>
        <w:jc w:val="center"/>
        <w:rPr>
          <w:rFonts w:eastAsia="Times New Roman" w:cs="Times New Roman"/>
          <w:color w:val="FF0000"/>
          <w:szCs w:val="24"/>
        </w:rPr>
      </w:pPr>
    </w:p>
    <w:p w14:paraId="03A73698" w14:textId="77777777" w:rsidR="00E615E6" w:rsidRDefault="00E615E6">
      <w:pPr>
        <w:jc w:val="center"/>
        <w:rPr>
          <w:rFonts w:eastAsia="Times New Roman" w:cs="Times New Roman"/>
          <w:color w:val="FF0000"/>
          <w:szCs w:val="24"/>
        </w:rPr>
      </w:pPr>
    </w:p>
    <w:p w14:paraId="03A73699" w14:textId="77777777" w:rsidR="00E615E6" w:rsidRDefault="00E615E6">
      <w:pPr>
        <w:jc w:val="center"/>
        <w:rPr>
          <w:rFonts w:eastAsia="Times New Roman" w:cs="Times New Roman"/>
          <w:color w:val="FF0000"/>
          <w:szCs w:val="24"/>
        </w:rPr>
      </w:pPr>
    </w:p>
    <w:p w14:paraId="03A7369A" w14:textId="77777777" w:rsidR="00E615E6" w:rsidRDefault="00E615E6">
      <w:pPr>
        <w:jc w:val="center"/>
        <w:rPr>
          <w:rFonts w:eastAsia="Times New Roman" w:cs="Times New Roman"/>
          <w:color w:val="FF0000"/>
          <w:szCs w:val="24"/>
        </w:rPr>
      </w:pPr>
    </w:p>
    <w:p w14:paraId="03A7369B" w14:textId="77777777" w:rsidR="00E615E6" w:rsidRDefault="00E615E6">
      <w:pPr>
        <w:jc w:val="center"/>
        <w:rPr>
          <w:rFonts w:eastAsia="Times New Roman" w:cs="Times New Roman"/>
          <w:color w:val="FF0000"/>
          <w:szCs w:val="24"/>
        </w:rPr>
      </w:pPr>
    </w:p>
    <w:p w14:paraId="03A7369C" w14:textId="77777777" w:rsidR="00E615E6" w:rsidRDefault="00E615E6">
      <w:pPr>
        <w:jc w:val="center"/>
        <w:rPr>
          <w:rFonts w:eastAsia="Times New Roman" w:cs="Times New Roman"/>
          <w:color w:val="FF0000"/>
          <w:szCs w:val="24"/>
        </w:rPr>
      </w:pPr>
    </w:p>
    <w:p w14:paraId="03A7369D" w14:textId="77777777" w:rsidR="00E615E6" w:rsidRDefault="00E615E6">
      <w:pPr>
        <w:jc w:val="center"/>
        <w:rPr>
          <w:rFonts w:eastAsia="Times New Roman" w:cs="Times New Roman"/>
          <w:color w:val="FF0000"/>
          <w:szCs w:val="24"/>
        </w:rPr>
      </w:pPr>
    </w:p>
    <w:p w14:paraId="03A7369E" w14:textId="77777777" w:rsidR="00E615E6" w:rsidRDefault="00E615E6">
      <w:pPr>
        <w:jc w:val="center"/>
        <w:rPr>
          <w:rFonts w:eastAsia="Times New Roman" w:cs="Times New Roman"/>
          <w:color w:val="FF0000"/>
          <w:szCs w:val="24"/>
        </w:rPr>
      </w:pPr>
    </w:p>
    <w:p w14:paraId="03A7369F" w14:textId="77777777" w:rsidR="00E615E6" w:rsidRDefault="00E615E6">
      <w:pPr>
        <w:jc w:val="center"/>
        <w:rPr>
          <w:rFonts w:eastAsia="Times New Roman" w:cs="Times New Roman"/>
          <w:color w:val="FF0000"/>
          <w:szCs w:val="24"/>
        </w:rPr>
      </w:pPr>
    </w:p>
    <w:p w14:paraId="03A736A0" w14:textId="77777777" w:rsidR="00E615E6" w:rsidRDefault="00E615E6">
      <w:pPr>
        <w:jc w:val="center"/>
        <w:rPr>
          <w:rFonts w:eastAsia="Times New Roman" w:cs="Times New Roman"/>
          <w:color w:val="FF0000"/>
          <w:szCs w:val="24"/>
        </w:rPr>
      </w:pPr>
    </w:p>
    <w:p w14:paraId="03A736A1" w14:textId="77777777" w:rsidR="00E615E6" w:rsidRDefault="00E615E6">
      <w:pPr>
        <w:jc w:val="center"/>
        <w:rPr>
          <w:rFonts w:eastAsia="Times New Roman" w:cs="Times New Roman"/>
          <w:color w:val="FF0000"/>
          <w:szCs w:val="24"/>
        </w:rPr>
      </w:pPr>
    </w:p>
    <w:p w14:paraId="03A736A2" w14:textId="77777777" w:rsidR="00E615E6" w:rsidRDefault="00E615E6">
      <w:pPr>
        <w:jc w:val="center"/>
        <w:rPr>
          <w:rFonts w:eastAsia="Times New Roman" w:cs="Times New Roman"/>
          <w:color w:val="FF0000"/>
          <w:szCs w:val="24"/>
        </w:rPr>
      </w:pPr>
    </w:p>
    <w:p w14:paraId="03A736A3" w14:textId="77777777" w:rsidR="00E615E6" w:rsidRDefault="00E615E6">
      <w:pPr>
        <w:jc w:val="center"/>
        <w:rPr>
          <w:rFonts w:eastAsia="Times New Roman" w:cs="Times New Roman"/>
          <w:color w:val="FF0000"/>
          <w:szCs w:val="24"/>
        </w:rPr>
      </w:pPr>
    </w:p>
    <w:p w14:paraId="03A736A4" w14:textId="77777777" w:rsidR="00E615E6" w:rsidRDefault="00E615E6">
      <w:pPr>
        <w:jc w:val="center"/>
        <w:rPr>
          <w:rFonts w:eastAsia="Times New Roman" w:cs="Times New Roman"/>
          <w:color w:val="FF0000"/>
          <w:szCs w:val="24"/>
        </w:rPr>
      </w:pPr>
    </w:p>
    <w:p w14:paraId="03A736A5" w14:textId="77777777" w:rsidR="00E615E6" w:rsidRDefault="00E615E6">
      <w:pPr>
        <w:jc w:val="center"/>
        <w:rPr>
          <w:rFonts w:eastAsia="Times New Roman" w:cs="Times New Roman"/>
          <w:color w:val="FF0000"/>
          <w:szCs w:val="24"/>
        </w:rPr>
      </w:pPr>
    </w:p>
    <w:p w14:paraId="03A736A6" w14:textId="77777777" w:rsidR="00E615E6" w:rsidRDefault="00E615E6">
      <w:pPr>
        <w:jc w:val="center"/>
        <w:rPr>
          <w:rFonts w:eastAsia="Times New Roman" w:cs="Times New Roman"/>
          <w:color w:val="FF0000"/>
          <w:szCs w:val="24"/>
        </w:rPr>
      </w:pPr>
    </w:p>
    <w:p w14:paraId="03A736A7" w14:textId="77777777" w:rsidR="00E615E6" w:rsidRDefault="00E615E6">
      <w:pPr>
        <w:jc w:val="center"/>
        <w:rPr>
          <w:rFonts w:eastAsia="Times New Roman" w:cs="Times New Roman"/>
          <w:color w:val="FF0000"/>
          <w:szCs w:val="24"/>
        </w:rPr>
      </w:pPr>
    </w:p>
    <w:p w14:paraId="03A736A8" w14:textId="77777777" w:rsidR="00E615E6" w:rsidRDefault="00E615E6">
      <w:pPr>
        <w:jc w:val="center"/>
        <w:rPr>
          <w:rFonts w:eastAsia="Times New Roman" w:cs="Times New Roman"/>
          <w:color w:val="FF0000"/>
          <w:szCs w:val="24"/>
        </w:rPr>
      </w:pPr>
    </w:p>
    <w:p w14:paraId="03A736A9" w14:textId="77777777" w:rsidR="00E615E6" w:rsidRDefault="00E615E6">
      <w:pPr>
        <w:jc w:val="center"/>
        <w:rPr>
          <w:rFonts w:eastAsia="Times New Roman" w:cs="Times New Roman"/>
          <w:color w:val="FF0000"/>
          <w:szCs w:val="24"/>
        </w:rPr>
      </w:pPr>
    </w:p>
    <w:p w14:paraId="03A736AA" w14:textId="77777777" w:rsidR="00E615E6" w:rsidRDefault="00E615E6">
      <w:pPr>
        <w:jc w:val="center"/>
        <w:rPr>
          <w:rFonts w:eastAsia="Times New Roman" w:cs="Times New Roman"/>
          <w:color w:val="FF0000"/>
          <w:szCs w:val="24"/>
        </w:rPr>
      </w:pPr>
    </w:p>
    <w:p w14:paraId="03A736AB" w14:textId="77777777" w:rsidR="00E615E6" w:rsidRDefault="00E615E6">
      <w:pPr>
        <w:jc w:val="center"/>
        <w:rPr>
          <w:rFonts w:eastAsia="Times New Roman" w:cs="Times New Roman"/>
          <w:color w:val="FF0000"/>
          <w:szCs w:val="24"/>
        </w:rPr>
      </w:pPr>
    </w:p>
    <w:p w14:paraId="03A736AC" w14:textId="77777777" w:rsidR="00E615E6" w:rsidRDefault="00E615E6">
      <w:pPr>
        <w:jc w:val="center"/>
        <w:rPr>
          <w:rFonts w:eastAsia="Times New Roman" w:cs="Times New Roman"/>
          <w:color w:val="FF0000"/>
          <w:szCs w:val="24"/>
        </w:rPr>
      </w:pPr>
    </w:p>
    <w:p w14:paraId="03A736AD" w14:textId="77777777" w:rsidR="00E615E6" w:rsidRDefault="00E615E6">
      <w:pPr>
        <w:jc w:val="center"/>
        <w:rPr>
          <w:rFonts w:eastAsia="Times New Roman" w:cs="Times New Roman"/>
          <w:color w:val="FF0000"/>
          <w:szCs w:val="24"/>
        </w:rPr>
      </w:pPr>
    </w:p>
    <w:p w14:paraId="03A736AE" w14:textId="77777777" w:rsidR="00E615E6" w:rsidRDefault="00E615E6">
      <w:pPr>
        <w:rPr>
          <w:rFonts w:eastAsia="Times New Roman" w:cs="Times New Roman"/>
          <w:color w:val="FF0000"/>
          <w:szCs w:val="24"/>
        </w:rPr>
      </w:pPr>
    </w:p>
    <w:p w14:paraId="03A736AF" w14:textId="77777777" w:rsidR="00E615E6" w:rsidRDefault="00720F21">
      <w:pPr>
        <w:spacing w:after="0" w:line="600" w:lineRule="auto"/>
        <w:ind w:firstLine="720"/>
        <w:jc w:val="both"/>
        <w:rPr>
          <w:rFonts w:eastAsia="Times New Roman" w:cs="Times New Roman"/>
          <w:szCs w:val="24"/>
        </w:rPr>
      </w:pPr>
      <w:r>
        <w:rPr>
          <w:rFonts w:ascii="Calibri" w:eastAsia="Times New Roman" w:hAnsi="Calibri" w:cs="Calibri"/>
          <w:color w:val="000000"/>
          <w:szCs w:val="24"/>
        </w:rPr>
        <w:t xml:space="preserve">Προώθηση της ουσιαστικής ισότητας των φύλων, πρόληψη και καταπολέμηση της </w:t>
      </w:r>
      <w:proofErr w:type="spellStart"/>
      <w:r>
        <w:rPr>
          <w:rFonts w:ascii="Calibri" w:eastAsia="Times New Roman" w:hAnsi="Calibri" w:cs="Calibri"/>
          <w:color w:val="000000"/>
          <w:szCs w:val="24"/>
        </w:rPr>
        <w:t>έμφυλης</w:t>
      </w:r>
      <w:proofErr w:type="spellEnd"/>
      <w:r>
        <w:rPr>
          <w:rFonts w:ascii="Calibri" w:eastAsia="Times New Roman" w:hAnsi="Calibri" w:cs="Calibri"/>
          <w:color w:val="000000"/>
          <w:szCs w:val="24"/>
        </w:rPr>
        <w:t xml:space="preserve"> βίας. Ρυθμίσεις για την απονομή Ιθαγένειας. Διατάξεις σχετικές με τις εκλογές στην Τοπική Αυτοδιοίκηση. </w:t>
      </w:r>
      <w:r>
        <w:rPr>
          <w:rFonts w:ascii="Calibri" w:eastAsia="Times New Roman" w:hAnsi="Calibri" w:cs="Calibri"/>
          <w:color w:val="000000"/>
          <w:szCs w:val="24"/>
        </w:rPr>
        <w:t>Λοιπές διατάξεις</w:t>
      </w:r>
      <w:r>
        <w:rPr>
          <w:rFonts w:ascii="Calibri" w:eastAsia="Times New Roman" w:hAnsi="Calibri" w:cs="Calibri"/>
          <w:color w:val="000000"/>
          <w:szCs w:val="24"/>
        </w:rPr>
        <w:t>.</w:t>
      </w:r>
    </w:p>
    <w:tbl>
      <w:tblPr>
        <w:tblW w:w="7120" w:type="dxa"/>
        <w:tblCellMar>
          <w:left w:w="10" w:type="dxa"/>
          <w:right w:w="10" w:type="dxa"/>
        </w:tblCellMar>
        <w:tblLook w:val="04A0" w:firstRow="1" w:lastRow="0" w:firstColumn="1" w:lastColumn="0" w:noHBand="0" w:noVBand="1"/>
      </w:tblPr>
      <w:tblGrid>
        <w:gridCol w:w="7120"/>
      </w:tblGrid>
      <w:tr w:rsidR="00E615E6" w14:paraId="03A736B2" w14:textId="77777777">
        <w:trPr>
          <w:trHeight w:val="330"/>
        </w:trPr>
        <w:tc>
          <w:tcPr>
            <w:tcW w:w="7120" w:type="dxa"/>
            <w:tcBorders>
              <w:top w:val="nil"/>
              <w:left w:val="nil"/>
              <w:bottom w:val="nil"/>
              <w:right w:val="nil"/>
            </w:tcBorders>
            <w:shd w:val="clear" w:color="auto" w:fill="auto"/>
            <w:vAlign w:val="center"/>
            <w:hideMark/>
          </w:tcPr>
          <w:p w14:paraId="03A736B0" w14:textId="77777777" w:rsidR="00153337" w:rsidRDefault="00720F21">
            <w:pPr>
              <w:spacing w:after="0"/>
              <w:jc w:val="center"/>
              <w:rPr>
                <w:rFonts w:ascii="Calibri" w:eastAsia="Times New Roman" w:hAnsi="Calibri" w:cs="Calibri"/>
                <w:color w:val="000000"/>
                <w:szCs w:val="24"/>
              </w:rPr>
            </w:pPr>
          </w:p>
          <w:p w14:paraId="03A736B1"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Επί της Αρχής     ΚΑΤΑ ΠΛΕΙΟΨΗΦΙΑ</w:t>
            </w:r>
          </w:p>
        </w:tc>
      </w:tr>
      <w:tr w:rsidR="00E615E6" w14:paraId="03A736B4" w14:textId="77777777">
        <w:trPr>
          <w:trHeight w:val="345"/>
        </w:trPr>
        <w:tc>
          <w:tcPr>
            <w:tcW w:w="7120" w:type="dxa"/>
            <w:tcBorders>
              <w:top w:val="nil"/>
              <w:left w:val="nil"/>
              <w:bottom w:val="nil"/>
              <w:right w:val="nil"/>
            </w:tcBorders>
            <w:shd w:val="clear" w:color="auto" w:fill="auto"/>
            <w:vAlign w:val="center"/>
            <w:hideMark/>
          </w:tcPr>
          <w:p w14:paraId="03A736B3"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ΣΥΡΙΖΑ: ΝΑΙ</w:t>
            </w:r>
          </w:p>
        </w:tc>
      </w:tr>
      <w:tr w:rsidR="00E615E6" w14:paraId="03A736B6" w14:textId="77777777">
        <w:trPr>
          <w:trHeight w:val="330"/>
        </w:trPr>
        <w:tc>
          <w:tcPr>
            <w:tcW w:w="7120" w:type="dxa"/>
            <w:tcBorders>
              <w:top w:val="nil"/>
              <w:left w:val="nil"/>
              <w:bottom w:val="nil"/>
              <w:right w:val="nil"/>
            </w:tcBorders>
            <w:shd w:val="clear" w:color="auto" w:fill="auto"/>
            <w:vAlign w:val="center"/>
            <w:hideMark/>
          </w:tcPr>
          <w:p w14:paraId="03A736B5"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Ν.Δ.: OXI</w:t>
            </w:r>
          </w:p>
        </w:tc>
      </w:tr>
      <w:tr w:rsidR="00E615E6" w14:paraId="03A736B8" w14:textId="77777777">
        <w:trPr>
          <w:trHeight w:val="330"/>
        </w:trPr>
        <w:tc>
          <w:tcPr>
            <w:tcW w:w="7120" w:type="dxa"/>
            <w:tcBorders>
              <w:top w:val="nil"/>
              <w:left w:val="nil"/>
              <w:bottom w:val="nil"/>
              <w:right w:val="nil"/>
            </w:tcBorders>
            <w:shd w:val="clear" w:color="auto" w:fill="auto"/>
            <w:vAlign w:val="center"/>
            <w:hideMark/>
          </w:tcPr>
          <w:p w14:paraId="03A736B7"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ΔΗ.ΣΥ: ΠΡΝ</w:t>
            </w:r>
          </w:p>
        </w:tc>
      </w:tr>
      <w:tr w:rsidR="00E615E6" w14:paraId="03A736BA" w14:textId="77777777">
        <w:trPr>
          <w:trHeight w:val="330"/>
        </w:trPr>
        <w:tc>
          <w:tcPr>
            <w:tcW w:w="7120" w:type="dxa"/>
            <w:tcBorders>
              <w:top w:val="nil"/>
              <w:left w:val="nil"/>
              <w:bottom w:val="nil"/>
              <w:right w:val="nil"/>
            </w:tcBorders>
            <w:shd w:val="clear" w:color="auto" w:fill="auto"/>
            <w:vAlign w:val="center"/>
            <w:hideMark/>
          </w:tcPr>
          <w:p w14:paraId="03A736B9"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Χ.Α: OXI</w:t>
            </w:r>
          </w:p>
        </w:tc>
      </w:tr>
      <w:tr w:rsidR="00E615E6" w14:paraId="03A736BC" w14:textId="77777777">
        <w:trPr>
          <w:trHeight w:val="330"/>
        </w:trPr>
        <w:tc>
          <w:tcPr>
            <w:tcW w:w="7120" w:type="dxa"/>
            <w:tcBorders>
              <w:top w:val="nil"/>
              <w:left w:val="nil"/>
              <w:bottom w:val="nil"/>
              <w:right w:val="nil"/>
            </w:tcBorders>
            <w:shd w:val="clear" w:color="auto" w:fill="auto"/>
            <w:vAlign w:val="center"/>
            <w:hideMark/>
          </w:tcPr>
          <w:p w14:paraId="03A736BB"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Κ.Κ.Ε: ΠΡΝ</w:t>
            </w:r>
          </w:p>
        </w:tc>
      </w:tr>
      <w:tr w:rsidR="00E615E6" w14:paraId="03A736BE" w14:textId="77777777">
        <w:trPr>
          <w:trHeight w:val="345"/>
        </w:trPr>
        <w:tc>
          <w:tcPr>
            <w:tcW w:w="7120" w:type="dxa"/>
            <w:tcBorders>
              <w:top w:val="nil"/>
              <w:left w:val="nil"/>
              <w:bottom w:val="nil"/>
              <w:right w:val="nil"/>
            </w:tcBorders>
            <w:shd w:val="clear" w:color="auto" w:fill="auto"/>
            <w:vAlign w:val="center"/>
            <w:hideMark/>
          </w:tcPr>
          <w:p w14:paraId="03A736BD"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ΕΝ. ΚΕΝΤΡΩΩΝ: ΠΡΝ</w:t>
            </w:r>
          </w:p>
        </w:tc>
      </w:tr>
      <w:tr w:rsidR="00E615E6" w14:paraId="03A736C0" w14:textId="77777777">
        <w:trPr>
          <w:trHeight w:val="330"/>
        </w:trPr>
        <w:tc>
          <w:tcPr>
            <w:tcW w:w="7120" w:type="dxa"/>
            <w:tcBorders>
              <w:top w:val="nil"/>
              <w:left w:val="nil"/>
              <w:bottom w:val="nil"/>
              <w:right w:val="nil"/>
            </w:tcBorders>
            <w:shd w:val="clear" w:color="auto" w:fill="auto"/>
            <w:vAlign w:val="center"/>
            <w:hideMark/>
          </w:tcPr>
          <w:p w14:paraId="03A736BF"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Άρθρο 1 ως έχει     ΚΑΤΑ ΠΛΕΙΟΨΗΦΙΑ</w:t>
            </w:r>
          </w:p>
        </w:tc>
      </w:tr>
      <w:tr w:rsidR="00E615E6" w14:paraId="03A736C2" w14:textId="77777777">
        <w:trPr>
          <w:trHeight w:val="330"/>
        </w:trPr>
        <w:tc>
          <w:tcPr>
            <w:tcW w:w="7120" w:type="dxa"/>
            <w:tcBorders>
              <w:top w:val="nil"/>
              <w:left w:val="nil"/>
              <w:bottom w:val="nil"/>
              <w:right w:val="nil"/>
            </w:tcBorders>
            <w:shd w:val="clear" w:color="auto" w:fill="auto"/>
            <w:vAlign w:val="center"/>
            <w:hideMark/>
          </w:tcPr>
          <w:p w14:paraId="03A736C1"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ΣΥΡΙΖΑ: ΝΑΙ</w:t>
            </w:r>
          </w:p>
        </w:tc>
      </w:tr>
      <w:tr w:rsidR="00E615E6" w14:paraId="03A736C4" w14:textId="77777777">
        <w:trPr>
          <w:trHeight w:val="330"/>
        </w:trPr>
        <w:tc>
          <w:tcPr>
            <w:tcW w:w="7120" w:type="dxa"/>
            <w:tcBorders>
              <w:top w:val="nil"/>
              <w:left w:val="nil"/>
              <w:bottom w:val="nil"/>
              <w:right w:val="nil"/>
            </w:tcBorders>
            <w:shd w:val="clear" w:color="auto" w:fill="auto"/>
            <w:vAlign w:val="center"/>
            <w:hideMark/>
          </w:tcPr>
          <w:p w14:paraId="03A736C3"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Ν.Δ.: OXI</w:t>
            </w:r>
          </w:p>
        </w:tc>
      </w:tr>
      <w:tr w:rsidR="00E615E6" w14:paraId="03A736C6" w14:textId="77777777">
        <w:trPr>
          <w:trHeight w:val="330"/>
        </w:trPr>
        <w:tc>
          <w:tcPr>
            <w:tcW w:w="7120" w:type="dxa"/>
            <w:tcBorders>
              <w:top w:val="nil"/>
              <w:left w:val="nil"/>
              <w:bottom w:val="nil"/>
              <w:right w:val="nil"/>
            </w:tcBorders>
            <w:shd w:val="clear" w:color="auto" w:fill="auto"/>
            <w:vAlign w:val="center"/>
            <w:hideMark/>
          </w:tcPr>
          <w:p w14:paraId="03A736C5"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ΔΗ.ΣΥ: ΝΑΙ</w:t>
            </w:r>
          </w:p>
        </w:tc>
      </w:tr>
      <w:tr w:rsidR="00E615E6" w14:paraId="03A736C8" w14:textId="77777777">
        <w:trPr>
          <w:trHeight w:val="330"/>
        </w:trPr>
        <w:tc>
          <w:tcPr>
            <w:tcW w:w="7120" w:type="dxa"/>
            <w:tcBorders>
              <w:top w:val="nil"/>
              <w:left w:val="nil"/>
              <w:bottom w:val="nil"/>
              <w:right w:val="nil"/>
            </w:tcBorders>
            <w:shd w:val="clear" w:color="auto" w:fill="auto"/>
            <w:vAlign w:val="center"/>
            <w:hideMark/>
          </w:tcPr>
          <w:p w14:paraId="03A736C7"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Χ.Α: OXI</w:t>
            </w:r>
          </w:p>
        </w:tc>
      </w:tr>
      <w:tr w:rsidR="00E615E6" w14:paraId="03A736CA" w14:textId="77777777">
        <w:trPr>
          <w:trHeight w:val="330"/>
        </w:trPr>
        <w:tc>
          <w:tcPr>
            <w:tcW w:w="7120" w:type="dxa"/>
            <w:tcBorders>
              <w:top w:val="nil"/>
              <w:left w:val="nil"/>
              <w:bottom w:val="nil"/>
              <w:right w:val="nil"/>
            </w:tcBorders>
            <w:shd w:val="clear" w:color="auto" w:fill="auto"/>
            <w:vAlign w:val="center"/>
            <w:hideMark/>
          </w:tcPr>
          <w:p w14:paraId="03A736C9"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Κ.Κ.Ε: ΠΡΝ</w:t>
            </w:r>
          </w:p>
        </w:tc>
      </w:tr>
      <w:tr w:rsidR="00E615E6" w14:paraId="03A736CC" w14:textId="77777777">
        <w:trPr>
          <w:trHeight w:val="330"/>
        </w:trPr>
        <w:tc>
          <w:tcPr>
            <w:tcW w:w="7120" w:type="dxa"/>
            <w:tcBorders>
              <w:top w:val="nil"/>
              <w:left w:val="nil"/>
              <w:bottom w:val="nil"/>
              <w:right w:val="nil"/>
            </w:tcBorders>
            <w:shd w:val="clear" w:color="auto" w:fill="auto"/>
            <w:vAlign w:val="center"/>
            <w:hideMark/>
          </w:tcPr>
          <w:p w14:paraId="03A736CB"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ΕΝ. ΚΕΝΤΡΩΩΝ: ΝΑΙ</w:t>
            </w:r>
          </w:p>
        </w:tc>
      </w:tr>
      <w:tr w:rsidR="00E615E6" w14:paraId="03A736CE" w14:textId="77777777">
        <w:trPr>
          <w:trHeight w:val="330"/>
        </w:trPr>
        <w:tc>
          <w:tcPr>
            <w:tcW w:w="7120" w:type="dxa"/>
            <w:tcBorders>
              <w:top w:val="nil"/>
              <w:left w:val="nil"/>
              <w:bottom w:val="nil"/>
              <w:right w:val="nil"/>
            </w:tcBorders>
            <w:shd w:val="clear" w:color="auto" w:fill="auto"/>
            <w:vAlign w:val="center"/>
            <w:hideMark/>
          </w:tcPr>
          <w:p w14:paraId="03A736CD"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 xml:space="preserve">Άρθρο 2 </w:t>
            </w:r>
            <w:r w:rsidRPr="00083250">
              <w:rPr>
                <w:rFonts w:ascii="Calibri" w:eastAsia="Times New Roman" w:hAnsi="Calibri" w:cs="Calibri"/>
                <w:color w:val="000000"/>
                <w:szCs w:val="24"/>
              </w:rPr>
              <w:t>όπως τροπ.     ΚΑΤΑ ΠΛΕΙΟΨΗΦΙΑ</w:t>
            </w:r>
          </w:p>
        </w:tc>
      </w:tr>
      <w:tr w:rsidR="00E615E6" w14:paraId="03A736D0" w14:textId="77777777">
        <w:trPr>
          <w:trHeight w:val="330"/>
        </w:trPr>
        <w:tc>
          <w:tcPr>
            <w:tcW w:w="7120" w:type="dxa"/>
            <w:tcBorders>
              <w:top w:val="nil"/>
              <w:left w:val="nil"/>
              <w:bottom w:val="nil"/>
              <w:right w:val="nil"/>
            </w:tcBorders>
            <w:shd w:val="clear" w:color="auto" w:fill="auto"/>
            <w:vAlign w:val="center"/>
            <w:hideMark/>
          </w:tcPr>
          <w:p w14:paraId="03A736CF"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ΣΥΡΙΖΑ: ΝΑΙ</w:t>
            </w:r>
          </w:p>
        </w:tc>
      </w:tr>
      <w:tr w:rsidR="00E615E6" w14:paraId="03A736D2" w14:textId="77777777">
        <w:trPr>
          <w:trHeight w:val="345"/>
        </w:trPr>
        <w:tc>
          <w:tcPr>
            <w:tcW w:w="7120" w:type="dxa"/>
            <w:tcBorders>
              <w:top w:val="nil"/>
              <w:left w:val="nil"/>
              <w:bottom w:val="nil"/>
              <w:right w:val="nil"/>
            </w:tcBorders>
            <w:shd w:val="clear" w:color="auto" w:fill="auto"/>
            <w:vAlign w:val="center"/>
            <w:hideMark/>
          </w:tcPr>
          <w:p w14:paraId="03A736D1"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Ν.Δ.: OXI</w:t>
            </w:r>
          </w:p>
        </w:tc>
      </w:tr>
      <w:tr w:rsidR="00E615E6" w14:paraId="03A736D4" w14:textId="77777777">
        <w:trPr>
          <w:trHeight w:val="330"/>
        </w:trPr>
        <w:tc>
          <w:tcPr>
            <w:tcW w:w="7120" w:type="dxa"/>
            <w:tcBorders>
              <w:top w:val="nil"/>
              <w:left w:val="nil"/>
              <w:bottom w:val="nil"/>
              <w:right w:val="nil"/>
            </w:tcBorders>
            <w:shd w:val="clear" w:color="auto" w:fill="auto"/>
            <w:vAlign w:val="center"/>
            <w:hideMark/>
          </w:tcPr>
          <w:p w14:paraId="03A736D3"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ΔΗ.ΣΥ: ΠΡΝ</w:t>
            </w:r>
          </w:p>
        </w:tc>
      </w:tr>
      <w:tr w:rsidR="00E615E6" w14:paraId="03A736D6" w14:textId="77777777">
        <w:trPr>
          <w:trHeight w:val="330"/>
        </w:trPr>
        <w:tc>
          <w:tcPr>
            <w:tcW w:w="7120" w:type="dxa"/>
            <w:tcBorders>
              <w:top w:val="nil"/>
              <w:left w:val="nil"/>
              <w:bottom w:val="nil"/>
              <w:right w:val="nil"/>
            </w:tcBorders>
            <w:shd w:val="clear" w:color="auto" w:fill="auto"/>
            <w:vAlign w:val="center"/>
            <w:hideMark/>
          </w:tcPr>
          <w:p w14:paraId="03A736D5"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Χ.Α: OXI</w:t>
            </w:r>
          </w:p>
        </w:tc>
      </w:tr>
      <w:tr w:rsidR="00E615E6" w14:paraId="03A736D8" w14:textId="77777777">
        <w:trPr>
          <w:trHeight w:val="330"/>
        </w:trPr>
        <w:tc>
          <w:tcPr>
            <w:tcW w:w="7120" w:type="dxa"/>
            <w:tcBorders>
              <w:top w:val="nil"/>
              <w:left w:val="nil"/>
              <w:bottom w:val="nil"/>
              <w:right w:val="nil"/>
            </w:tcBorders>
            <w:shd w:val="clear" w:color="auto" w:fill="auto"/>
            <w:vAlign w:val="center"/>
            <w:hideMark/>
          </w:tcPr>
          <w:p w14:paraId="03A736D7"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Κ.Κ.Ε: OXI</w:t>
            </w:r>
          </w:p>
        </w:tc>
      </w:tr>
      <w:tr w:rsidR="00E615E6" w14:paraId="03A736DA" w14:textId="77777777">
        <w:trPr>
          <w:trHeight w:val="330"/>
        </w:trPr>
        <w:tc>
          <w:tcPr>
            <w:tcW w:w="7120" w:type="dxa"/>
            <w:tcBorders>
              <w:top w:val="nil"/>
              <w:left w:val="nil"/>
              <w:bottom w:val="nil"/>
              <w:right w:val="nil"/>
            </w:tcBorders>
            <w:shd w:val="clear" w:color="auto" w:fill="auto"/>
            <w:vAlign w:val="center"/>
            <w:hideMark/>
          </w:tcPr>
          <w:p w14:paraId="03A736D9"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ΕΝ. ΚΕΝΤΡΩΩΝ: ΝΑΙ</w:t>
            </w:r>
          </w:p>
        </w:tc>
      </w:tr>
      <w:tr w:rsidR="00E615E6" w14:paraId="03A736DC" w14:textId="77777777">
        <w:trPr>
          <w:trHeight w:val="330"/>
        </w:trPr>
        <w:tc>
          <w:tcPr>
            <w:tcW w:w="7120" w:type="dxa"/>
            <w:tcBorders>
              <w:top w:val="nil"/>
              <w:left w:val="nil"/>
              <w:bottom w:val="nil"/>
              <w:right w:val="nil"/>
            </w:tcBorders>
            <w:shd w:val="clear" w:color="auto" w:fill="auto"/>
            <w:vAlign w:val="center"/>
            <w:hideMark/>
          </w:tcPr>
          <w:p w14:paraId="03A736DB"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Άρθρο 3 ως έχει     ΚΑΤΑ ΠΛΕΙΟΨΗΦΙΑ</w:t>
            </w:r>
          </w:p>
        </w:tc>
      </w:tr>
      <w:tr w:rsidR="00E615E6" w14:paraId="03A736DE" w14:textId="77777777">
        <w:trPr>
          <w:trHeight w:val="330"/>
        </w:trPr>
        <w:tc>
          <w:tcPr>
            <w:tcW w:w="7120" w:type="dxa"/>
            <w:tcBorders>
              <w:top w:val="nil"/>
              <w:left w:val="nil"/>
              <w:bottom w:val="nil"/>
              <w:right w:val="nil"/>
            </w:tcBorders>
            <w:shd w:val="clear" w:color="auto" w:fill="auto"/>
            <w:vAlign w:val="center"/>
            <w:hideMark/>
          </w:tcPr>
          <w:p w14:paraId="03A736DD"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ΣΥΡΙΖΑ: ΝΑΙ</w:t>
            </w:r>
          </w:p>
        </w:tc>
      </w:tr>
      <w:tr w:rsidR="00E615E6" w14:paraId="03A736E0" w14:textId="77777777">
        <w:trPr>
          <w:trHeight w:val="330"/>
        </w:trPr>
        <w:tc>
          <w:tcPr>
            <w:tcW w:w="7120" w:type="dxa"/>
            <w:tcBorders>
              <w:top w:val="nil"/>
              <w:left w:val="nil"/>
              <w:bottom w:val="nil"/>
              <w:right w:val="nil"/>
            </w:tcBorders>
            <w:shd w:val="clear" w:color="auto" w:fill="auto"/>
            <w:vAlign w:val="center"/>
            <w:hideMark/>
          </w:tcPr>
          <w:p w14:paraId="03A736DF"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Ν.Δ.: OXI</w:t>
            </w:r>
          </w:p>
        </w:tc>
      </w:tr>
      <w:tr w:rsidR="00E615E6" w14:paraId="03A736E2" w14:textId="77777777">
        <w:trPr>
          <w:trHeight w:val="330"/>
        </w:trPr>
        <w:tc>
          <w:tcPr>
            <w:tcW w:w="7120" w:type="dxa"/>
            <w:tcBorders>
              <w:top w:val="nil"/>
              <w:left w:val="nil"/>
              <w:bottom w:val="nil"/>
              <w:right w:val="nil"/>
            </w:tcBorders>
            <w:shd w:val="clear" w:color="auto" w:fill="auto"/>
            <w:vAlign w:val="center"/>
            <w:hideMark/>
          </w:tcPr>
          <w:p w14:paraId="03A736E1"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ΔΗ.ΣΥ: ΝΑΙ</w:t>
            </w:r>
          </w:p>
        </w:tc>
      </w:tr>
      <w:tr w:rsidR="00E615E6" w14:paraId="03A736E4" w14:textId="77777777">
        <w:trPr>
          <w:trHeight w:val="330"/>
        </w:trPr>
        <w:tc>
          <w:tcPr>
            <w:tcW w:w="7120" w:type="dxa"/>
            <w:tcBorders>
              <w:top w:val="nil"/>
              <w:left w:val="nil"/>
              <w:bottom w:val="nil"/>
              <w:right w:val="nil"/>
            </w:tcBorders>
            <w:shd w:val="clear" w:color="auto" w:fill="auto"/>
            <w:vAlign w:val="center"/>
            <w:hideMark/>
          </w:tcPr>
          <w:p w14:paraId="03A736E3"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Χ.Α: OXI</w:t>
            </w:r>
          </w:p>
        </w:tc>
      </w:tr>
      <w:tr w:rsidR="00E615E6" w14:paraId="03A736E6" w14:textId="77777777">
        <w:trPr>
          <w:trHeight w:val="330"/>
        </w:trPr>
        <w:tc>
          <w:tcPr>
            <w:tcW w:w="7120" w:type="dxa"/>
            <w:tcBorders>
              <w:top w:val="nil"/>
              <w:left w:val="nil"/>
              <w:bottom w:val="nil"/>
              <w:right w:val="nil"/>
            </w:tcBorders>
            <w:shd w:val="clear" w:color="auto" w:fill="auto"/>
            <w:vAlign w:val="center"/>
            <w:hideMark/>
          </w:tcPr>
          <w:p w14:paraId="03A736E5"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Κ.Κ.Ε: ΝΑΙ</w:t>
            </w:r>
          </w:p>
        </w:tc>
      </w:tr>
      <w:tr w:rsidR="00E615E6" w14:paraId="03A736E8" w14:textId="77777777">
        <w:trPr>
          <w:trHeight w:val="330"/>
        </w:trPr>
        <w:tc>
          <w:tcPr>
            <w:tcW w:w="7120" w:type="dxa"/>
            <w:tcBorders>
              <w:top w:val="nil"/>
              <w:left w:val="nil"/>
              <w:bottom w:val="nil"/>
              <w:right w:val="nil"/>
            </w:tcBorders>
            <w:shd w:val="clear" w:color="auto" w:fill="auto"/>
            <w:vAlign w:val="center"/>
            <w:hideMark/>
          </w:tcPr>
          <w:p w14:paraId="03A736E7"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ΕΝ. ΚΕΝΤΡΩΩΝ: ΝΑΙ</w:t>
            </w:r>
          </w:p>
        </w:tc>
      </w:tr>
      <w:tr w:rsidR="00E615E6" w14:paraId="03A736EA" w14:textId="77777777">
        <w:trPr>
          <w:trHeight w:val="330"/>
        </w:trPr>
        <w:tc>
          <w:tcPr>
            <w:tcW w:w="7120" w:type="dxa"/>
            <w:tcBorders>
              <w:top w:val="nil"/>
              <w:left w:val="nil"/>
              <w:bottom w:val="nil"/>
              <w:right w:val="nil"/>
            </w:tcBorders>
            <w:shd w:val="clear" w:color="auto" w:fill="auto"/>
            <w:vAlign w:val="center"/>
            <w:hideMark/>
          </w:tcPr>
          <w:p w14:paraId="03A736E9"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 xml:space="preserve">Άρθρο 4 όπως τροπ.     ΚΑΤΑ </w:t>
            </w:r>
            <w:r w:rsidRPr="00083250">
              <w:rPr>
                <w:rFonts w:ascii="Calibri" w:eastAsia="Times New Roman" w:hAnsi="Calibri" w:cs="Calibri"/>
                <w:color w:val="000000"/>
                <w:szCs w:val="24"/>
              </w:rPr>
              <w:t>ΠΛΕΙΟΨΗΦΙΑ</w:t>
            </w:r>
          </w:p>
        </w:tc>
      </w:tr>
      <w:tr w:rsidR="00E615E6" w14:paraId="03A736EC" w14:textId="77777777">
        <w:trPr>
          <w:trHeight w:val="330"/>
        </w:trPr>
        <w:tc>
          <w:tcPr>
            <w:tcW w:w="7120" w:type="dxa"/>
            <w:tcBorders>
              <w:top w:val="nil"/>
              <w:left w:val="nil"/>
              <w:bottom w:val="nil"/>
              <w:right w:val="nil"/>
            </w:tcBorders>
            <w:shd w:val="clear" w:color="auto" w:fill="auto"/>
            <w:vAlign w:val="center"/>
            <w:hideMark/>
          </w:tcPr>
          <w:p w14:paraId="03A736EB"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ΣΥΡΙΖΑ: ΝΑΙ</w:t>
            </w:r>
          </w:p>
        </w:tc>
      </w:tr>
      <w:tr w:rsidR="00E615E6" w14:paraId="03A736EE" w14:textId="77777777">
        <w:trPr>
          <w:trHeight w:val="330"/>
        </w:trPr>
        <w:tc>
          <w:tcPr>
            <w:tcW w:w="7120" w:type="dxa"/>
            <w:tcBorders>
              <w:top w:val="nil"/>
              <w:left w:val="nil"/>
              <w:bottom w:val="nil"/>
              <w:right w:val="nil"/>
            </w:tcBorders>
            <w:shd w:val="clear" w:color="auto" w:fill="auto"/>
            <w:vAlign w:val="center"/>
            <w:hideMark/>
          </w:tcPr>
          <w:p w14:paraId="03A736ED"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Ν.Δ.: ΝΑΙ</w:t>
            </w:r>
          </w:p>
        </w:tc>
      </w:tr>
      <w:tr w:rsidR="00E615E6" w14:paraId="03A736F0" w14:textId="77777777">
        <w:trPr>
          <w:trHeight w:val="330"/>
        </w:trPr>
        <w:tc>
          <w:tcPr>
            <w:tcW w:w="7120" w:type="dxa"/>
            <w:tcBorders>
              <w:top w:val="nil"/>
              <w:left w:val="nil"/>
              <w:bottom w:val="nil"/>
              <w:right w:val="nil"/>
            </w:tcBorders>
            <w:shd w:val="clear" w:color="auto" w:fill="auto"/>
            <w:vAlign w:val="center"/>
            <w:hideMark/>
          </w:tcPr>
          <w:p w14:paraId="03A736EF"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ΔΗ.ΣΥ: ΝΑΙ</w:t>
            </w:r>
          </w:p>
        </w:tc>
      </w:tr>
      <w:tr w:rsidR="00E615E6" w14:paraId="03A736F2" w14:textId="77777777">
        <w:trPr>
          <w:trHeight w:val="330"/>
        </w:trPr>
        <w:tc>
          <w:tcPr>
            <w:tcW w:w="7120" w:type="dxa"/>
            <w:tcBorders>
              <w:top w:val="nil"/>
              <w:left w:val="nil"/>
              <w:bottom w:val="nil"/>
              <w:right w:val="nil"/>
            </w:tcBorders>
            <w:shd w:val="clear" w:color="auto" w:fill="auto"/>
            <w:vAlign w:val="center"/>
            <w:hideMark/>
          </w:tcPr>
          <w:p w14:paraId="03A736F1"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Χ.Α: OXI</w:t>
            </w:r>
          </w:p>
        </w:tc>
      </w:tr>
      <w:tr w:rsidR="00E615E6" w14:paraId="03A736F4" w14:textId="77777777">
        <w:trPr>
          <w:trHeight w:val="330"/>
        </w:trPr>
        <w:tc>
          <w:tcPr>
            <w:tcW w:w="7120" w:type="dxa"/>
            <w:tcBorders>
              <w:top w:val="nil"/>
              <w:left w:val="nil"/>
              <w:bottom w:val="nil"/>
              <w:right w:val="nil"/>
            </w:tcBorders>
            <w:shd w:val="clear" w:color="auto" w:fill="auto"/>
            <w:vAlign w:val="center"/>
            <w:hideMark/>
          </w:tcPr>
          <w:p w14:paraId="03A736F3"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Κ.Κ.Ε: ΠΡΝ</w:t>
            </w:r>
          </w:p>
        </w:tc>
      </w:tr>
      <w:tr w:rsidR="00E615E6" w14:paraId="03A736F6" w14:textId="77777777">
        <w:trPr>
          <w:trHeight w:val="330"/>
        </w:trPr>
        <w:tc>
          <w:tcPr>
            <w:tcW w:w="7120" w:type="dxa"/>
            <w:tcBorders>
              <w:top w:val="nil"/>
              <w:left w:val="nil"/>
              <w:bottom w:val="nil"/>
              <w:right w:val="nil"/>
            </w:tcBorders>
            <w:shd w:val="clear" w:color="auto" w:fill="auto"/>
            <w:vAlign w:val="center"/>
            <w:hideMark/>
          </w:tcPr>
          <w:p w14:paraId="03A736F5"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ΕΝ. ΚΕΝΤΡΩΩΝ: ΠΡΝ</w:t>
            </w:r>
          </w:p>
        </w:tc>
      </w:tr>
      <w:tr w:rsidR="00E615E6" w14:paraId="03A736F8" w14:textId="77777777">
        <w:trPr>
          <w:trHeight w:val="330"/>
        </w:trPr>
        <w:tc>
          <w:tcPr>
            <w:tcW w:w="7120" w:type="dxa"/>
            <w:tcBorders>
              <w:top w:val="nil"/>
              <w:left w:val="nil"/>
              <w:bottom w:val="nil"/>
              <w:right w:val="nil"/>
            </w:tcBorders>
            <w:shd w:val="clear" w:color="auto" w:fill="auto"/>
            <w:vAlign w:val="center"/>
            <w:hideMark/>
          </w:tcPr>
          <w:p w14:paraId="03A736F7"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Άρθρο 5 ως έχει     ΚΑΤΑ ΠΛΕΙΟΨΗΦΙΑ</w:t>
            </w:r>
          </w:p>
        </w:tc>
      </w:tr>
      <w:tr w:rsidR="00E615E6" w14:paraId="03A736FA" w14:textId="77777777">
        <w:trPr>
          <w:trHeight w:val="330"/>
        </w:trPr>
        <w:tc>
          <w:tcPr>
            <w:tcW w:w="7120" w:type="dxa"/>
            <w:tcBorders>
              <w:top w:val="nil"/>
              <w:left w:val="nil"/>
              <w:bottom w:val="nil"/>
              <w:right w:val="nil"/>
            </w:tcBorders>
            <w:shd w:val="clear" w:color="auto" w:fill="auto"/>
            <w:vAlign w:val="center"/>
            <w:hideMark/>
          </w:tcPr>
          <w:p w14:paraId="03A736F9"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ΣΥΡΙΖΑ: ΝΑΙ</w:t>
            </w:r>
          </w:p>
        </w:tc>
      </w:tr>
      <w:tr w:rsidR="00E615E6" w14:paraId="03A736FC" w14:textId="77777777">
        <w:trPr>
          <w:trHeight w:val="330"/>
        </w:trPr>
        <w:tc>
          <w:tcPr>
            <w:tcW w:w="7120" w:type="dxa"/>
            <w:tcBorders>
              <w:top w:val="nil"/>
              <w:left w:val="nil"/>
              <w:bottom w:val="nil"/>
              <w:right w:val="nil"/>
            </w:tcBorders>
            <w:shd w:val="clear" w:color="auto" w:fill="auto"/>
            <w:vAlign w:val="center"/>
            <w:hideMark/>
          </w:tcPr>
          <w:p w14:paraId="03A736FB"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Ν.Δ.: ΝΑΙ</w:t>
            </w:r>
          </w:p>
        </w:tc>
      </w:tr>
      <w:tr w:rsidR="00E615E6" w14:paraId="03A736FE" w14:textId="77777777">
        <w:trPr>
          <w:trHeight w:val="345"/>
        </w:trPr>
        <w:tc>
          <w:tcPr>
            <w:tcW w:w="7120" w:type="dxa"/>
            <w:tcBorders>
              <w:top w:val="nil"/>
              <w:left w:val="nil"/>
              <w:bottom w:val="nil"/>
              <w:right w:val="nil"/>
            </w:tcBorders>
            <w:shd w:val="clear" w:color="auto" w:fill="auto"/>
            <w:vAlign w:val="center"/>
            <w:hideMark/>
          </w:tcPr>
          <w:p w14:paraId="03A736FD"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ΔΗ.ΣΥ: ΝΑΙ</w:t>
            </w:r>
          </w:p>
        </w:tc>
      </w:tr>
      <w:tr w:rsidR="00E615E6" w14:paraId="03A73700" w14:textId="77777777">
        <w:trPr>
          <w:trHeight w:val="330"/>
        </w:trPr>
        <w:tc>
          <w:tcPr>
            <w:tcW w:w="7120" w:type="dxa"/>
            <w:tcBorders>
              <w:top w:val="nil"/>
              <w:left w:val="nil"/>
              <w:bottom w:val="nil"/>
              <w:right w:val="nil"/>
            </w:tcBorders>
            <w:shd w:val="clear" w:color="auto" w:fill="auto"/>
            <w:vAlign w:val="center"/>
            <w:hideMark/>
          </w:tcPr>
          <w:p w14:paraId="03A736FF"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Χ.Α: OXI</w:t>
            </w:r>
          </w:p>
        </w:tc>
      </w:tr>
      <w:tr w:rsidR="00E615E6" w14:paraId="03A73702" w14:textId="77777777">
        <w:trPr>
          <w:trHeight w:val="330"/>
        </w:trPr>
        <w:tc>
          <w:tcPr>
            <w:tcW w:w="7120" w:type="dxa"/>
            <w:tcBorders>
              <w:top w:val="nil"/>
              <w:left w:val="nil"/>
              <w:bottom w:val="nil"/>
              <w:right w:val="nil"/>
            </w:tcBorders>
            <w:shd w:val="clear" w:color="auto" w:fill="auto"/>
            <w:vAlign w:val="center"/>
            <w:hideMark/>
          </w:tcPr>
          <w:p w14:paraId="03A73701"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Κ.Κ.Ε: ΠΡΝ</w:t>
            </w:r>
          </w:p>
        </w:tc>
      </w:tr>
      <w:tr w:rsidR="00E615E6" w14:paraId="03A73704" w14:textId="77777777">
        <w:trPr>
          <w:trHeight w:val="330"/>
        </w:trPr>
        <w:tc>
          <w:tcPr>
            <w:tcW w:w="7120" w:type="dxa"/>
            <w:tcBorders>
              <w:top w:val="nil"/>
              <w:left w:val="nil"/>
              <w:bottom w:val="nil"/>
              <w:right w:val="nil"/>
            </w:tcBorders>
            <w:shd w:val="clear" w:color="auto" w:fill="auto"/>
            <w:vAlign w:val="center"/>
            <w:hideMark/>
          </w:tcPr>
          <w:p w14:paraId="03A73703"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ΕΝ. ΚΕΝΤΡΩΩΝ: ΠΡΝ</w:t>
            </w:r>
          </w:p>
        </w:tc>
      </w:tr>
      <w:tr w:rsidR="00E615E6" w14:paraId="03A73706" w14:textId="77777777">
        <w:trPr>
          <w:trHeight w:val="330"/>
        </w:trPr>
        <w:tc>
          <w:tcPr>
            <w:tcW w:w="7120" w:type="dxa"/>
            <w:tcBorders>
              <w:top w:val="nil"/>
              <w:left w:val="nil"/>
              <w:bottom w:val="nil"/>
              <w:right w:val="nil"/>
            </w:tcBorders>
            <w:shd w:val="clear" w:color="auto" w:fill="auto"/>
            <w:vAlign w:val="center"/>
            <w:hideMark/>
          </w:tcPr>
          <w:p w14:paraId="03A73705"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Άρθρο 6 όπως τροπ.     ΚΑΤΑ ΠΛΕΙΟΨΗΦΙΑ</w:t>
            </w:r>
          </w:p>
        </w:tc>
      </w:tr>
      <w:tr w:rsidR="00E615E6" w14:paraId="03A73708" w14:textId="77777777">
        <w:trPr>
          <w:trHeight w:val="330"/>
        </w:trPr>
        <w:tc>
          <w:tcPr>
            <w:tcW w:w="7120" w:type="dxa"/>
            <w:tcBorders>
              <w:top w:val="nil"/>
              <w:left w:val="nil"/>
              <w:bottom w:val="nil"/>
              <w:right w:val="nil"/>
            </w:tcBorders>
            <w:shd w:val="clear" w:color="auto" w:fill="auto"/>
            <w:vAlign w:val="center"/>
            <w:hideMark/>
          </w:tcPr>
          <w:p w14:paraId="03A73707"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ΣΥΡΙΖΑ: ΝΑΙ</w:t>
            </w:r>
          </w:p>
        </w:tc>
      </w:tr>
      <w:tr w:rsidR="00E615E6" w14:paraId="03A7370A" w14:textId="77777777">
        <w:trPr>
          <w:trHeight w:val="330"/>
        </w:trPr>
        <w:tc>
          <w:tcPr>
            <w:tcW w:w="7120" w:type="dxa"/>
            <w:tcBorders>
              <w:top w:val="nil"/>
              <w:left w:val="nil"/>
              <w:bottom w:val="nil"/>
              <w:right w:val="nil"/>
            </w:tcBorders>
            <w:shd w:val="clear" w:color="auto" w:fill="auto"/>
            <w:vAlign w:val="center"/>
            <w:hideMark/>
          </w:tcPr>
          <w:p w14:paraId="03A73709"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Ν.Δ.: ΝΑΙ</w:t>
            </w:r>
          </w:p>
        </w:tc>
      </w:tr>
      <w:tr w:rsidR="00E615E6" w14:paraId="03A7370C" w14:textId="77777777">
        <w:trPr>
          <w:trHeight w:val="330"/>
        </w:trPr>
        <w:tc>
          <w:tcPr>
            <w:tcW w:w="7120" w:type="dxa"/>
            <w:tcBorders>
              <w:top w:val="nil"/>
              <w:left w:val="nil"/>
              <w:bottom w:val="nil"/>
              <w:right w:val="nil"/>
            </w:tcBorders>
            <w:shd w:val="clear" w:color="auto" w:fill="auto"/>
            <w:vAlign w:val="center"/>
            <w:hideMark/>
          </w:tcPr>
          <w:p w14:paraId="03A7370B"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lastRenderedPageBreak/>
              <w:t>ΔΗ.ΣΥ: ΝΑΙ</w:t>
            </w:r>
          </w:p>
        </w:tc>
      </w:tr>
      <w:tr w:rsidR="00E615E6" w14:paraId="03A7370E" w14:textId="77777777">
        <w:trPr>
          <w:trHeight w:val="330"/>
        </w:trPr>
        <w:tc>
          <w:tcPr>
            <w:tcW w:w="7120" w:type="dxa"/>
            <w:tcBorders>
              <w:top w:val="nil"/>
              <w:left w:val="nil"/>
              <w:bottom w:val="nil"/>
              <w:right w:val="nil"/>
            </w:tcBorders>
            <w:shd w:val="clear" w:color="auto" w:fill="auto"/>
            <w:vAlign w:val="center"/>
            <w:hideMark/>
          </w:tcPr>
          <w:p w14:paraId="03A7370D"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Χ.Α: OXI</w:t>
            </w:r>
          </w:p>
        </w:tc>
      </w:tr>
      <w:tr w:rsidR="00E615E6" w14:paraId="03A73710" w14:textId="77777777">
        <w:trPr>
          <w:trHeight w:val="330"/>
        </w:trPr>
        <w:tc>
          <w:tcPr>
            <w:tcW w:w="7120" w:type="dxa"/>
            <w:tcBorders>
              <w:top w:val="nil"/>
              <w:left w:val="nil"/>
              <w:bottom w:val="nil"/>
              <w:right w:val="nil"/>
            </w:tcBorders>
            <w:shd w:val="clear" w:color="auto" w:fill="auto"/>
            <w:vAlign w:val="center"/>
            <w:hideMark/>
          </w:tcPr>
          <w:p w14:paraId="03A7370F"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Κ.Κ.Ε: ΠΡΝ</w:t>
            </w:r>
          </w:p>
        </w:tc>
      </w:tr>
      <w:tr w:rsidR="00E615E6" w14:paraId="03A73712" w14:textId="77777777">
        <w:trPr>
          <w:trHeight w:val="330"/>
        </w:trPr>
        <w:tc>
          <w:tcPr>
            <w:tcW w:w="7120" w:type="dxa"/>
            <w:tcBorders>
              <w:top w:val="nil"/>
              <w:left w:val="nil"/>
              <w:bottom w:val="nil"/>
              <w:right w:val="nil"/>
            </w:tcBorders>
            <w:shd w:val="clear" w:color="auto" w:fill="auto"/>
            <w:vAlign w:val="center"/>
            <w:hideMark/>
          </w:tcPr>
          <w:p w14:paraId="03A73711"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ΕΝ. ΚΕΝΤΡΩΩΝ: ΠΡΝ</w:t>
            </w:r>
          </w:p>
        </w:tc>
      </w:tr>
      <w:tr w:rsidR="00E615E6" w14:paraId="03A73714" w14:textId="77777777">
        <w:trPr>
          <w:trHeight w:val="330"/>
        </w:trPr>
        <w:tc>
          <w:tcPr>
            <w:tcW w:w="7120" w:type="dxa"/>
            <w:tcBorders>
              <w:top w:val="nil"/>
              <w:left w:val="nil"/>
              <w:bottom w:val="nil"/>
              <w:right w:val="nil"/>
            </w:tcBorders>
            <w:shd w:val="clear" w:color="auto" w:fill="auto"/>
            <w:vAlign w:val="center"/>
            <w:hideMark/>
          </w:tcPr>
          <w:p w14:paraId="03A73713"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Άρθρο 7 όπως τροπ.     ΚΑΤΑ ΠΛΕΙΟΨΗΦΙΑ</w:t>
            </w:r>
          </w:p>
        </w:tc>
      </w:tr>
      <w:tr w:rsidR="00E615E6" w14:paraId="03A73716" w14:textId="77777777">
        <w:trPr>
          <w:trHeight w:val="330"/>
        </w:trPr>
        <w:tc>
          <w:tcPr>
            <w:tcW w:w="7120" w:type="dxa"/>
            <w:tcBorders>
              <w:top w:val="nil"/>
              <w:left w:val="nil"/>
              <w:bottom w:val="nil"/>
              <w:right w:val="nil"/>
            </w:tcBorders>
            <w:shd w:val="clear" w:color="auto" w:fill="auto"/>
            <w:vAlign w:val="center"/>
            <w:hideMark/>
          </w:tcPr>
          <w:p w14:paraId="03A73715"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ΣΥΡΙΖΑ: ΝΑΙ</w:t>
            </w:r>
          </w:p>
        </w:tc>
      </w:tr>
      <w:tr w:rsidR="00E615E6" w14:paraId="03A73718" w14:textId="77777777">
        <w:trPr>
          <w:trHeight w:val="330"/>
        </w:trPr>
        <w:tc>
          <w:tcPr>
            <w:tcW w:w="7120" w:type="dxa"/>
            <w:tcBorders>
              <w:top w:val="nil"/>
              <w:left w:val="nil"/>
              <w:bottom w:val="nil"/>
              <w:right w:val="nil"/>
            </w:tcBorders>
            <w:shd w:val="clear" w:color="auto" w:fill="auto"/>
            <w:vAlign w:val="center"/>
            <w:hideMark/>
          </w:tcPr>
          <w:p w14:paraId="03A73717"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Ν.Δ.: ΝΑΙ</w:t>
            </w:r>
          </w:p>
        </w:tc>
      </w:tr>
      <w:tr w:rsidR="00E615E6" w14:paraId="03A7371A" w14:textId="77777777">
        <w:trPr>
          <w:trHeight w:val="330"/>
        </w:trPr>
        <w:tc>
          <w:tcPr>
            <w:tcW w:w="7120" w:type="dxa"/>
            <w:tcBorders>
              <w:top w:val="nil"/>
              <w:left w:val="nil"/>
              <w:bottom w:val="nil"/>
              <w:right w:val="nil"/>
            </w:tcBorders>
            <w:shd w:val="clear" w:color="auto" w:fill="auto"/>
            <w:vAlign w:val="center"/>
            <w:hideMark/>
          </w:tcPr>
          <w:p w14:paraId="03A73719"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ΔΗ.ΣΥ: ΝΑΙ</w:t>
            </w:r>
          </w:p>
        </w:tc>
      </w:tr>
      <w:tr w:rsidR="00E615E6" w14:paraId="03A7371C" w14:textId="77777777">
        <w:trPr>
          <w:trHeight w:val="345"/>
        </w:trPr>
        <w:tc>
          <w:tcPr>
            <w:tcW w:w="7120" w:type="dxa"/>
            <w:tcBorders>
              <w:top w:val="nil"/>
              <w:left w:val="nil"/>
              <w:bottom w:val="nil"/>
              <w:right w:val="nil"/>
            </w:tcBorders>
            <w:shd w:val="clear" w:color="auto" w:fill="auto"/>
            <w:vAlign w:val="center"/>
            <w:hideMark/>
          </w:tcPr>
          <w:p w14:paraId="03A7371B"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Χ.Α: OXI</w:t>
            </w:r>
          </w:p>
        </w:tc>
      </w:tr>
      <w:tr w:rsidR="00E615E6" w14:paraId="03A7371E" w14:textId="77777777">
        <w:trPr>
          <w:trHeight w:val="330"/>
        </w:trPr>
        <w:tc>
          <w:tcPr>
            <w:tcW w:w="7120" w:type="dxa"/>
            <w:tcBorders>
              <w:top w:val="nil"/>
              <w:left w:val="nil"/>
              <w:bottom w:val="nil"/>
              <w:right w:val="nil"/>
            </w:tcBorders>
            <w:shd w:val="clear" w:color="auto" w:fill="auto"/>
            <w:vAlign w:val="center"/>
            <w:hideMark/>
          </w:tcPr>
          <w:p w14:paraId="03A7371D"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Κ.Κ.Ε: ΠΡΝ</w:t>
            </w:r>
          </w:p>
        </w:tc>
      </w:tr>
      <w:tr w:rsidR="00E615E6" w14:paraId="03A73720" w14:textId="77777777">
        <w:trPr>
          <w:trHeight w:val="330"/>
        </w:trPr>
        <w:tc>
          <w:tcPr>
            <w:tcW w:w="7120" w:type="dxa"/>
            <w:tcBorders>
              <w:top w:val="nil"/>
              <w:left w:val="nil"/>
              <w:bottom w:val="nil"/>
              <w:right w:val="nil"/>
            </w:tcBorders>
            <w:shd w:val="clear" w:color="auto" w:fill="auto"/>
            <w:vAlign w:val="center"/>
            <w:hideMark/>
          </w:tcPr>
          <w:p w14:paraId="03A7371F"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ΕΝ. ΚΕΝΤΡΩΩΝ: ΠΡΝ</w:t>
            </w:r>
          </w:p>
        </w:tc>
      </w:tr>
      <w:tr w:rsidR="00E615E6" w14:paraId="03A73722" w14:textId="77777777">
        <w:trPr>
          <w:trHeight w:val="330"/>
        </w:trPr>
        <w:tc>
          <w:tcPr>
            <w:tcW w:w="7120" w:type="dxa"/>
            <w:tcBorders>
              <w:top w:val="nil"/>
              <w:left w:val="nil"/>
              <w:bottom w:val="nil"/>
              <w:right w:val="nil"/>
            </w:tcBorders>
            <w:shd w:val="clear" w:color="auto" w:fill="auto"/>
            <w:vAlign w:val="center"/>
            <w:hideMark/>
          </w:tcPr>
          <w:p w14:paraId="03A73721"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Άρθρο 8 ως έχει     ΚΑΤΑ ΠΛΕΙΟΨΗΦΙΑ</w:t>
            </w:r>
          </w:p>
        </w:tc>
      </w:tr>
      <w:tr w:rsidR="00E615E6" w14:paraId="03A73724" w14:textId="77777777">
        <w:trPr>
          <w:trHeight w:val="330"/>
        </w:trPr>
        <w:tc>
          <w:tcPr>
            <w:tcW w:w="7120" w:type="dxa"/>
            <w:tcBorders>
              <w:top w:val="nil"/>
              <w:left w:val="nil"/>
              <w:bottom w:val="nil"/>
              <w:right w:val="nil"/>
            </w:tcBorders>
            <w:shd w:val="clear" w:color="auto" w:fill="auto"/>
            <w:vAlign w:val="center"/>
            <w:hideMark/>
          </w:tcPr>
          <w:p w14:paraId="03A73723"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ΣΥΡΙΖΑ: ΝΑΙ</w:t>
            </w:r>
          </w:p>
        </w:tc>
      </w:tr>
      <w:tr w:rsidR="00E615E6" w14:paraId="03A73726" w14:textId="77777777">
        <w:trPr>
          <w:trHeight w:val="330"/>
        </w:trPr>
        <w:tc>
          <w:tcPr>
            <w:tcW w:w="7120" w:type="dxa"/>
            <w:tcBorders>
              <w:top w:val="nil"/>
              <w:left w:val="nil"/>
              <w:bottom w:val="nil"/>
              <w:right w:val="nil"/>
            </w:tcBorders>
            <w:shd w:val="clear" w:color="auto" w:fill="auto"/>
            <w:vAlign w:val="center"/>
            <w:hideMark/>
          </w:tcPr>
          <w:p w14:paraId="03A73725"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Ν.Δ.: ΝΑΙ</w:t>
            </w:r>
          </w:p>
        </w:tc>
      </w:tr>
      <w:tr w:rsidR="00E615E6" w14:paraId="03A73728" w14:textId="77777777">
        <w:trPr>
          <w:trHeight w:val="330"/>
        </w:trPr>
        <w:tc>
          <w:tcPr>
            <w:tcW w:w="7120" w:type="dxa"/>
            <w:tcBorders>
              <w:top w:val="nil"/>
              <w:left w:val="nil"/>
              <w:bottom w:val="nil"/>
              <w:right w:val="nil"/>
            </w:tcBorders>
            <w:shd w:val="clear" w:color="auto" w:fill="auto"/>
            <w:vAlign w:val="center"/>
            <w:hideMark/>
          </w:tcPr>
          <w:p w14:paraId="03A73727"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ΔΗ.ΣΥ: ΝΑΙ</w:t>
            </w:r>
          </w:p>
        </w:tc>
      </w:tr>
      <w:tr w:rsidR="00E615E6" w14:paraId="03A7372A" w14:textId="77777777">
        <w:trPr>
          <w:trHeight w:val="330"/>
        </w:trPr>
        <w:tc>
          <w:tcPr>
            <w:tcW w:w="7120" w:type="dxa"/>
            <w:tcBorders>
              <w:top w:val="nil"/>
              <w:left w:val="nil"/>
              <w:bottom w:val="nil"/>
              <w:right w:val="nil"/>
            </w:tcBorders>
            <w:shd w:val="clear" w:color="auto" w:fill="auto"/>
            <w:vAlign w:val="center"/>
            <w:hideMark/>
          </w:tcPr>
          <w:p w14:paraId="03A73729"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Χ.Α: OXI</w:t>
            </w:r>
          </w:p>
        </w:tc>
      </w:tr>
      <w:tr w:rsidR="00E615E6" w14:paraId="03A7372C" w14:textId="77777777">
        <w:trPr>
          <w:trHeight w:val="330"/>
        </w:trPr>
        <w:tc>
          <w:tcPr>
            <w:tcW w:w="7120" w:type="dxa"/>
            <w:tcBorders>
              <w:top w:val="nil"/>
              <w:left w:val="nil"/>
              <w:bottom w:val="nil"/>
              <w:right w:val="nil"/>
            </w:tcBorders>
            <w:shd w:val="clear" w:color="auto" w:fill="auto"/>
            <w:vAlign w:val="center"/>
            <w:hideMark/>
          </w:tcPr>
          <w:p w14:paraId="03A7372B"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Κ.Κ.Ε: ΠΡΝ</w:t>
            </w:r>
          </w:p>
        </w:tc>
      </w:tr>
      <w:tr w:rsidR="00E615E6" w14:paraId="03A7372E" w14:textId="77777777">
        <w:trPr>
          <w:trHeight w:val="330"/>
        </w:trPr>
        <w:tc>
          <w:tcPr>
            <w:tcW w:w="7120" w:type="dxa"/>
            <w:tcBorders>
              <w:top w:val="nil"/>
              <w:left w:val="nil"/>
              <w:bottom w:val="nil"/>
              <w:right w:val="nil"/>
            </w:tcBorders>
            <w:shd w:val="clear" w:color="auto" w:fill="auto"/>
            <w:vAlign w:val="center"/>
            <w:hideMark/>
          </w:tcPr>
          <w:p w14:paraId="03A7372D"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ΕΝ. ΚΕΝΤΡΩΩΝ: ΠΡΝ</w:t>
            </w:r>
          </w:p>
        </w:tc>
      </w:tr>
      <w:tr w:rsidR="00E615E6" w14:paraId="03A73730" w14:textId="77777777">
        <w:trPr>
          <w:trHeight w:val="330"/>
        </w:trPr>
        <w:tc>
          <w:tcPr>
            <w:tcW w:w="7120" w:type="dxa"/>
            <w:tcBorders>
              <w:top w:val="nil"/>
              <w:left w:val="nil"/>
              <w:bottom w:val="nil"/>
              <w:right w:val="nil"/>
            </w:tcBorders>
            <w:shd w:val="clear" w:color="auto" w:fill="auto"/>
            <w:vAlign w:val="center"/>
            <w:hideMark/>
          </w:tcPr>
          <w:p w14:paraId="03A7372F"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Άρθρο 9 όπως τροπ.     ΚΑΤΑ ΠΛΕΙΟΨΗΦΙΑ</w:t>
            </w:r>
          </w:p>
        </w:tc>
      </w:tr>
      <w:tr w:rsidR="00E615E6" w14:paraId="03A73732" w14:textId="77777777">
        <w:trPr>
          <w:trHeight w:val="330"/>
        </w:trPr>
        <w:tc>
          <w:tcPr>
            <w:tcW w:w="7120" w:type="dxa"/>
            <w:tcBorders>
              <w:top w:val="nil"/>
              <w:left w:val="nil"/>
              <w:bottom w:val="nil"/>
              <w:right w:val="nil"/>
            </w:tcBorders>
            <w:shd w:val="clear" w:color="auto" w:fill="auto"/>
            <w:vAlign w:val="center"/>
            <w:hideMark/>
          </w:tcPr>
          <w:p w14:paraId="03A73731"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ΣΥΡΙΖΑ: ΝΑΙ</w:t>
            </w:r>
          </w:p>
        </w:tc>
      </w:tr>
      <w:tr w:rsidR="00E615E6" w14:paraId="03A73734" w14:textId="77777777">
        <w:trPr>
          <w:trHeight w:val="330"/>
        </w:trPr>
        <w:tc>
          <w:tcPr>
            <w:tcW w:w="7120" w:type="dxa"/>
            <w:tcBorders>
              <w:top w:val="nil"/>
              <w:left w:val="nil"/>
              <w:bottom w:val="nil"/>
              <w:right w:val="nil"/>
            </w:tcBorders>
            <w:shd w:val="clear" w:color="auto" w:fill="auto"/>
            <w:vAlign w:val="center"/>
            <w:hideMark/>
          </w:tcPr>
          <w:p w14:paraId="03A73733"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Ν.Δ.: OXI</w:t>
            </w:r>
          </w:p>
        </w:tc>
      </w:tr>
      <w:tr w:rsidR="00E615E6" w14:paraId="03A73736" w14:textId="77777777">
        <w:trPr>
          <w:trHeight w:val="330"/>
        </w:trPr>
        <w:tc>
          <w:tcPr>
            <w:tcW w:w="7120" w:type="dxa"/>
            <w:tcBorders>
              <w:top w:val="nil"/>
              <w:left w:val="nil"/>
              <w:bottom w:val="nil"/>
              <w:right w:val="nil"/>
            </w:tcBorders>
            <w:shd w:val="clear" w:color="auto" w:fill="auto"/>
            <w:vAlign w:val="center"/>
            <w:hideMark/>
          </w:tcPr>
          <w:p w14:paraId="03A73735"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ΔΗ.ΣΥ: ΝΑΙ</w:t>
            </w:r>
          </w:p>
        </w:tc>
      </w:tr>
      <w:tr w:rsidR="00E615E6" w14:paraId="03A73738" w14:textId="77777777">
        <w:trPr>
          <w:trHeight w:val="330"/>
        </w:trPr>
        <w:tc>
          <w:tcPr>
            <w:tcW w:w="7120" w:type="dxa"/>
            <w:tcBorders>
              <w:top w:val="nil"/>
              <w:left w:val="nil"/>
              <w:bottom w:val="nil"/>
              <w:right w:val="nil"/>
            </w:tcBorders>
            <w:shd w:val="clear" w:color="auto" w:fill="auto"/>
            <w:vAlign w:val="center"/>
            <w:hideMark/>
          </w:tcPr>
          <w:p w14:paraId="03A73737"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Χ.Α: OXI</w:t>
            </w:r>
          </w:p>
        </w:tc>
      </w:tr>
      <w:tr w:rsidR="00E615E6" w14:paraId="03A7373A" w14:textId="77777777">
        <w:trPr>
          <w:trHeight w:val="330"/>
        </w:trPr>
        <w:tc>
          <w:tcPr>
            <w:tcW w:w="7120" w:type="dxa"/>
            <w:tcBorders>
              <w:top w:val="nil"/>
              <w:left w:val="nil"/>
              <w:bottom w:val="nil"/>
              <w:right w:val="nil"/>
            </w:tcBorders>
            <w:shd w:val="clear" w:color="auto" w:fill="auto"/>
            <w:vAlign w:val="center"/>
            <w:hideMark/>
          </w:tcPr>
          <w:p w14:paraId="03A73739"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Κ.Κ.Ε: ΠΡΝ</w:t>
            </w:r>
          </w:p>
        </w:tc>
      </w:tr>
      <w:tr w:rsidR="00E615E6" w14:paraId="03A7373C" w14:textId="77777777">
        <w:trPr>
          <w:trHeight w:val="330"/>
        </w:trPr>
        <w:tc>
          <w:tcPr>
            <w:tcW w:w="7120" w:type="dxa"/>
            <w:tcBorders>
              <w:top w:val="nil"/>
              <w:left w:val="nil"/>
              <w:bottom w:val="nil"/>
              <w:right w:val="nil"/>
            </w:tcBorders>
            <w:shd w:val="clear" w:color="auto" w:fill="auto"/>
            <w:vAlign w:val="center"/>
            <w:hideMark/>
          </w:tcPr>
          <w:p w14:paraId="03A7373B"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ΕΝ. ΚΕΝΤΡΩΩΝ: ΠΡΝ</w:t>
            </w:r>
          </w:p>
        </w:tc>
      </w:tr>
      <w:tr w:rsidR="00E615E6" w14:paraId="03A7373E" w14:textId="77777777">
        <w:trPr>
          <w:trHeight w:val="345"/>
        </w:trPr>
        <w:tc>
          <w:tcPr>
            <w:tcW w:w="7120" w:type="dxa"/>
            <w:tcBorders>
              <w:top w:val="nil"/>
              <w:left w:val="nil"/>
              <w:bottom w:val="nil"/>
              <w:right w:val="nil"/>
            </w:tcBorders>
            <w:shd w:val="clear" w:color="auto" w:fill="auto"/>
            <w:vAlign w:val="center"/>
            <w:hideMark/>
          </w:tcPr>
          <w:p w14:paraId="03A7373D"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Άρθρο 10 ως έχει     ΚΑΤΑ ΠΛΕΙΟΨΗΦΙΑ</w:t>
            </w:r>
          </w:p>
        </w:tc>
      </w:tr>
      <w:tr w:rsidR="00E615E6" w14:paraId="03A73740" w14:textId="77777777">
        <w:trPr>
          <w:trHeight w:val="330"/>
        </w:trPr>
        <w:tc>
          <w:tcPr>
            <w:tcW w:w="7120" w:type="dxa"/>
            <w:tcBorders>
              <w:top w:val="nil"/>
              <w:left w:val="nil"/>
              <w:bottom w:val="nil"/>
              <w:right w:val="nil"/>
            </w:tcBorders>
            <w:shd w:val="clear" w:color="auto" w:fill="auto"/>
            <w:vAlign w:val="center"/>
            <w:hideMark/>
          </w:tcPr>
          <w:p w14:paraId="03A7373F"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ΣΥΡΙΖΑ: ΝΑΙ</w:t>
            </w:r>
          </w:p>
        </w:tc>
      </w:tr>
      <w:tr w:rsidR="00E615E6" w14:paraId="03A73742" w14:textId="77777777">
        <w:trPr>
          <w:trHeight w:val="330"/>
        </w:trPr>
        <w:tc>
          <w:tcPr>
            <w:tcW w:w="7120" w:type="dxa"/>
            <w:tcBorders>
              <w:top w:val="nil"/>
              <w:left w:val="nil"/>
              <w:bottom w:val="nil"/>
              <w:right w:val="nil"/>
            </w:tcBorders>
            <w:shd w:val="clear" w:color="auto" w:fill="auto"/>
            <w:vAlign w:val="center"/>
            <w:hideMark/>
          </w:tcPr>
          <w:p w14:paraId="03A73741"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Ν.Δ.: ΝΑΙ</w:t>
            </w:r>
          </w:p>
        </w:tc>
      </w:tr>
      <w:tr w:rsidR="00E615E6" w14:paraId="03A73744" w14:textId="77777777">
        <w:trPr>
          <w:trHeight w:val="330"/>
        </w:trPr>
        <w:tc>
          <w:tcPr>
            <w:tcW w:w="7120" w:type="dxa"/>
            <w:tcBorders>
              <w:top w:val="nil"/>
              <w:left w:val="nil"/>
              <w:bottom w:val="nil"/>
              <w:right w:val="nil"/>
            </w:tcBorders>
            <w:shd w:val="clear" w:color="auto" w:fill="auto"/>
            <w:vAlign w:val="center"/>
            <w:hideMark/>
          </w:tcPr>
          <w:p w14:paraId="03A73743"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ΔΗ.ΣΥ: ΝΑΙ</w:t>
            </w:r>
          </w:p>
        </w:tc>
      </w:tr>
      <w:tr w:rsidR="00E615E6" w14:paraId="03A73746" w14:textId="77777777">
        <w:trPr>
          <w:trHeight w:val="330"/>
        </w:trPr>
        <w:tc>
          <w:tcPr>
            <w:tcW w:w="7120" w:type="dxa"/>
            <w:tcBorders>
              <w:top w:val="nil"/>
              <w:left w:val="nil"/>
              <w:bottom w:val="nil"/>
              <w:right w:val="nil"/>
            </w:tcBorders>
            <w:shd w:val="clear" w:color="auto" w:fill="auto"/>
            <w:vAlign w:val="center"/>
            <w:hideMark/>
          </w:tcPr>
          <w:p w14:paraId="03A73745"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Χ.Α: OXI</w:t>
            </w:r>
          </w:p>
        </w:tc>
      </w:tr>
      <w:tr w:rsidR="00E615E6" w14:paraId="03A73748" w14:textId="77777777">
        <w:trPr>
          <w:trHeight w:val="345"/>
        </w:trPr>
        <w:tc>
          <w:tcPr>
            <w:tcW w:w="7120" w:type="dxa"/>
            <w:tcBorders>
              <w:top w:val="nil"/>
              <w:left w:val="nil"/>
              <w:bottom w:val="nil"/>
              <w:right w:val="nil"/>
            </w:tcBorders>
            <w:shd w:val="clear" w:color="auto" w:fill="auto"/>
            <w:vAlign w:val="center"/>
            <w:hideMark/>
          </w:tcPr>
          <w:p w14:paraId="03A73747"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Κ.Κ.Ε: ΠΡΝ</w:t>
            </w:r>
          </w:p>
        </w:tc>
      </w:tr>
      <w:tr w:rsidR="00E615E6" w14:paraId="03A7374A" w14:textId="77777777">
        <w:trPr>
          <w:trHeight w:val="330"/>
        </w:trPr>
        <w:tc>
          <w:tcPr>
            <w:tcW w:w="7120" w:type="dxa"/>
            <w:tcBorders>
              <w:top w:val="nil"/>
              <w:left w:val="nil"/>
              <w:bottom w:val="nil"/>
              <w:right w:val="nil"/>
            </w:tcBorders>
            <w:shd w:val="clear" w:color="auto" w:fill="auto"/>
            <w:vAlign w:val="center"/>
            <w:hideMark/>
          </w:tcPr>
          <w:p w14:paraId="03A73749"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ΕΝ. ΚΕΝΤΡΩΩΝ: ΝΑΙ</w:t>
            </w:r>
          </w:p>
        </w:tc>
      </w:tr>
      <w:tr w:rsidR="00E615E6" w14:paraId="03A7374C" w14:textId="77777777">
        <w:trPr>
          <w:trHeight w:val="330"/>
        </w:trPr>
        <w:tc>
          <w:tcPr>
            <w:tcW w:w="7120" w:type="dxa"/>
            <w:tcBorders>
              <w:top w:val="nil"/>
              <w:left w:val="nil"/>
              <w:bottom w:val="nil"/>
              <w:right w:val="nil"/>
            </w:tcBorders>
            <w:shd w:val="clear" w:color="auto" w:fill="auto"/>
            <w:vAlign w:val="center"/>
            <w:hideMark/>
          </w:tcPr>
          <w:p w14:paraId="03A7374B"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Άρθρο 11 ως έχει     ΚΑΤΑ ΠΛΕΙΟΨΗΦΙΑ</w:t>
            </w:r>
          </w:p>
        </w:tc>
      </w:tr>
      <w:tr w:rsidR="00E615E6" w14:paraId="03A7374E" w14:textId="77777777">
        <w:trPr>
          <w:trHeight w:val="330"/>
        </w:trPr>
        <w:tc>
          <w:tcPr>
            <w:tcW w:w="7120" w:type="dxa"/>
            <w:tcBorders>
              <w:top w:val="nil"/>
              <w:left w:val="nil"/>
              <w:bottom w:val="nil"/>
              <w:right w:val="nil"/>
            </w:tcBorders>
            <w:shd w:val="clear" w:color="auto" w:fill="auto"/>
            <w:vAlign w:val="center"/>
            <w:hideMark/>
          </w:tcPr>
          <w:p w14:paraId="03A7374D"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ΣΥΡΙΖΑ: ΝΑΙ</w:t>
            </w:r>
          </w:p>
        </w:tc>
      </w:tr>
      <w:tr w:rsidR="00E615E6" w14:paraId="03A73750" w14:textId="77777777">
        <w:trPr>
          <w:trHeight w:val="330"/>
        </w:trPr>
        <w:tc>
          <w:tcPr>
            <w:tcW w:w="7120" w:type="dxa"/>
            <w:tcBorders>
              <w:top w:val="nil"/>
              <w:left w:val="nil"/>
              <w:bottom w:val="nil"/>
              <w:right w:val="nil"/>
            </w:tcBorders>
            <w:shd w:val="clear" w:color="auto" w:fill="auto"/>
            <w:vAlign w:val="center"/>
            <w:hideMark/>
          </w:tcPr>
          <w:p w14:paraId="03A7374F"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Ν.Δ.: OXI</w:t>
            </w:r>
          </w:p>
        </w:tc>
      </w:tr>
      <w:tr w:rsidR="00E615E6" w14:paraId="03A73752" w14:textId="77777777">
        <w:trPr>
          <w:trHeight w:val="330"/>
        </w:trPr>
        <w:tc>
          <w:tcPr>
            <w:tcW w:w="7120" w:type="dxa"/>
            <w:tcBorders>
              <w:top w:val="nil"/>
              <w:left w:val="nil"/>
              <w:bottom w:val="nil"/>
              <w:right w:val="nil"/>
            </w:tcBorders>
            <w:shd w:val="clear" w:color="auto" w:fill="auto"/>
            <w:vAlign w:val="center"/>
            <w:hideMark/>
          </w:tcPr>
          <w:p w14:paraId="03A73751"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ΔΗ.ΣΥ: ΝΑΙ</w:t>
            </w:r>
          </w:p>
        </w:tc>
      </w:tr>
      <w:tr w:rsidR="00E615E6" w14:paraId="03A73754" w14:textId="77777777">
        <w:trPr>
          <w:trHeight w:val="330"/>
        </w:trPr>
        <w:tc>
          <w:tcPr>
            <w:tcW w:w="7120" w:type="dxa"/>
            <w:tcBorders>
              <w:top w:val="nil"/>
              <w:left w:val="nil"/>
              <w:bottom w:val="nil"/>
              <w:right w:val="nil"/>
            </w:tcBorders>
            <w:shd w:val="clear" w:color="auto" w:fill="auto"/>
            <w:vAlign w:val="center"/>
            <w:hideMark/>
          </w:tcPr>
          <w:p w14:paraId="03A73753"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Χ.Α: OXI</w:t>
            </w:r>
          </w:p>
        </w:tc>
      </w:tr>
      <w:tr w:rsidR="00E615E6" w14:paraId="03A73756" w14:textId="77777777">
        <w:trPr>
          <w:trHeight w:val="330"/>
        </w:trPr>
        <w:tc>
          <w:tcPr>
            <w:tcW w:w="7120" w:type="dxa"/>
            <w:tcBorders>
              <w:top w:val="nil"/>
              <w:left w:val="nil"/>
              <w:bottom w:val="nil"/>
              <w:right w:val="nil"/>
            </w:tcBorders>
            <w:shd w:val="clear" w:color="auto" w:fill="auto"/>
            <w:vAlign w:val="center"/>
            <w:hideMark/>
          </w:tcPr>
          <w:p w14:paraId="03A73755"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Κ.Κ.Ε: ΠΡΝ</w:t>
            </w:r>
          </w:p>
        </w:tc>
      </w:tr>
      <w:tr w:rsidR="00E615E6" w14:paraId="03A73758" w14:textId="77777777">
        <w:trPr>
          <w:trHeight w:val="330"/>
        </w:trPr>
        <w:tc>
          <w:tcPr>
            <w:tcW w:w="7120" w:type="dxa"/>
            <w:tcBorders>
              <w:top w:val="nil"/>
              <w:left w:val="nil"/>
              <w:bottom w:val="nil"/>
              <w:right w:val="nil"/>
            </w:tcBorders>
            <w:shd w:val="clear" w:color="auto" w:fill="auto"/>
            <w:vAlign w:val="center"/>
            <w:hideMark/>
          </w:tcPr>
          <w:p w14:paraId="03A73757"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ΕΝ. ΚΕΝΤΡΩΩΝ: ΠΡΝ</w:t>
            </w:r>
          </w:p>
        </w:tc>
      </w:tr>
      <w:tr w:rsidR="00E615E6" w14:paraId="03A7375A" w14:textId="77777777">
        <w:trPr>
          <w:trHeight w:val="330"/>
        </w:trPr>
        <w:tc>
          <w:tcPr>
            <w:tcW w:w="7120" w:type="dxa"/>
            <w:tcBorders>
              <w:top w:val="nil"/>
              <w:left w:val="nil"/>
              <w:bottom w:val="nil"/>
              <w:right w:val="nil"/>
            </w:tcBorders>
            <w:shd w:val="clear" w:color="auto" w:fill="auto"/>
            <w:vAlign w:val="center"/>
            <w:hideMark/>
          </w:tcPr>
          <w:p w14:paraId="03A73759"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Άρθρο 12 ως έχει     ΚΑΤΑ ΠΛΕΙΟΨΗΦΙΑ</w:t>
            </w:r>
          </w:p>
        </w:tc>
      </w:tr>
      <w:tr w:rsidR="00E615E6" w14:paraId="03A7375C" w14:textId="77777777">
        <w:trPr>
          <w:trHeight w:val="345"/>
        </w:trPr>
        <w:tc>
          <w:tcPr>
            <w:tcW w:w="7120" w:type="dxa"/>
            <w:tcBorders>
              <w:top w:val="nil"/>
              <w:left w:val="nil"/>
              <w:bottom w:val="nil"/>
              <w:right w:val="nil"/>
            </w:tcBorders>
            <w:shd w:val="clear" w:color="auto" w:fill="auto"/>
            <w:vAlign w:val="center"/>
            <w:hideMark/>
          </w:tcPr>
          <w:p w14:paraId="03A7375B"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ΣΥΡΙΖΑ: ΝΑΙ</w:t>
            </w:r>
          </w:p>
        </w:tc>
      </w:tr>
      <w:tr w:rsidR="00E615E6" w14:paraId="03A7375E" w14:textId="77777777">
        <w:trPr>
          <w:trHeight w:val="330"/>
        </w:trPr>
        <w:tc>
          <w:tcPr>
            <w:tcW w:w="7120" w:type="dxa"/>
            <w:tcBorders>
              <w:top w:val="nil"/>
              <w:left w:val="nil"/>
              <w:bottom w:val="nil"/>
              <w:right w:val="nil"/>
            </w:tcBorders>
            <w:shd w:val="clear" w:color="auto" w:fill="auto"/>
            <w:vAlign w:val="center"/>
            <w:hideMark/>
          </w:tcPr>
          <w:p w14:paraId="03A7375D"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Ν.Δ.: ΝΑΙ</w:t>
            </w:r>
          </w:p>
        </w:tc>
      </w:tr>
      <w:tr w:rsidR="00E615E6" w14:paraId="03A73760" w14:textId="77777777">
        <w:trPr>
          <w:trHeight w:val="330"/>
        </w:trPr>
        <w:tc>
          <w:tcPr>
            <w:tcW w:w="7120" w:type="dxa"/>
            <w:tcBorders>
              <w:top w:val="nil"/>
              <w:left w:val="nil"/>
              <w:bottom w:val="nil"/>
              <w:right w:val="nil"/>
            </w:tcBorders>
            <w:shd w:val="clear" w:color="auto" w:fill="auto"/>
            <w:vAlign w:val="center"/>
            <w:hideMark/>
          </w:tcPr>
          <w:p w14:paraId="03A7375F"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ΔΗ.ΣΥ: ΝΑΙ</w:t>
            </w:r>
          </w:p>
        </w:tc>
      </w:tr>
      <w:tr w:rsidR="00E615E6" w14:paraId="03A73762" w14:textId="77777777">
        <w:trPr>
          <w:trHeight w:val="330"/>
        </w:trPr>
        <w:tc>
          <w:tcPr>
            <w:tcW w:w="7120" w:type="dxa"/>
            <w:tcBorders>
              <w:top w:val="nil"/>
              <w:left w:val="nil"/>
              <w:bottom w:val="nil"/>
              <w:right w:val="nil"/>
            </w:tcBorders>
            <w:shd w:val="clear" w:color="auto" w:fill="auto"/>
            <w:vAlign w:val="center"/>
            <w:hideMark/>
          </w:tcPr>
          <w:p w14:paraId="03A73761"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Χ.Α: OXI</w:t>
            </w:r>
          </w:p>
        </w:tc>
      </w:tr>
      <w:tr w:rsidR="00E615E6" w14:paraId="03A73764" w14:textId="77777777">
        <w:trPr>
          <w:trHeight w:val="330"/>
        </w:trPr>
        <w:tc>
          <w:tcPr>
            <w:tcW w:w="7120" w:type="dxa"/>
            <w:tcBorders>
              <w:top w:val="nil"/>
              <w:left w:val="nil"/>
              <w:bottom w:val="nil"/>
              <w:right w:val="nil"/>
            </w:tcBorders>
            <w:shd w:val="clear" w:color="auto" w:fill="auto"/>
            <w:vAlign w:val="center"/>
            <w:hideMark/>
          </w:tcPr>
          <w:p w14:paraId="03A73763"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Κ.Κ.Ε: OXI</w:t>
            </w:r>
          </w:p>
        </w:tc>
      </w:tr>
      <w:tr w:rsidR="00E615E6" w14:paraId="03A73766" w14:textId="77777777">
        <w:trPr>
          <w:trHeight w:val="345"/>
        </w:trPr>
        <w:tc>
          <w:tcPr>
            <w:tcW w:w="7120" w:type="dxa"/>
            <w:tcBorders>
              <w:top w:val="nil"/>
              <w:left w:val="nil"/>
              <w:bottom w:val="nil"/>
              <w:right w:val="nil"/>
            </w:tcBorders>
            <w:shd w:val="clear" w:color="auto" w:fill="auto"/>
            <w:vAlign w:val="center"/>
            <w:hideMark/>
          </w:tcPr>
          <w:p w14:paraId="03A73765"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ΕΝ. ΚΕΝΤΡΩΩΝ: ΝΑΙ</w:t>
            </w:r>
          </w:p>
        </w:tc>
      </w:tr>
      <w:tr w:rsidR="00E615E6" w14:paraId="03A73768" w14:textId="77777777">
        <w:trPr>
          <w:trHeight w:val="330"/>
        </w:trPr>
        <w:tc>
          <w:tcPr>
            <w:tcW w:w="7120" w:type="dxa"/>
            <w:tcBorders>
              <w:top w:val="nil"/>
              <w:left w:val="nil"/>
              <w:bottom w:val="nil"/>
              <w:right w:val="nil"/>
            </w:tcBorders>
            <w:shd w:val="clear" w:color="auto" w:fill="auto"/>
            <w:vAlign w:val="center"/>
            <w:hideMark/>
          </w:tcPr>
          <w:p w14:paraId="03A73767"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 xml:space="preserve">Άρθρο </w:t>
            </w:r>
            <w:r w:rsidRPr="00083250">
              <w:rPr>
                <w:rFonts w:ascii="Calibri" w:eastAsia="Times New Roman" w:hAnsi="Calibri" w:cs="Calibri"/>
                <w:color w:val="000000"/>
                <w:szCs w:val="24"/>
              </w:rPr>
              <w:t>13 ως έχει     ΚΑΤΑ ΠΛΕΙΟΨΗΦΙΑ</w:t>
            </w:r>
          </w:p>
        </w:tc>
      </w:tr>
      <w:tr w:rsidR="00E615E6" w14:paraId="03A7376A" w14:textId="77777777">
        <w:trPr>
          <w:trHeight w:val="330"/>
        </w:trPr>
        <w:tc>
          <w:tcPr>
            <w:tcW w:w="7120" w:type="dxa"/>
            <w:tcBorders>
              <w:top w:val="nil"/>
              <w:left w:val="nil"/>
              <w:bottom w:val="nil"/>
              <w:right w:val="nil"/>
            </w:tcBorders>
            <w:shd w:val="clear" w:color="auto" w:fill="auto"/>
            <w:vAlign w:val="center"/>
            <w:hideMark/>
          </w:tcPr>
          <w:p w14:paraId="03A73769"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ΣΥΡΙΖΑ: ΝΑΙ</w:t>
            </w:r>
          </w:p>
        </w:tc>
      </w:tr>
      <w:tr w:rsidR="00E615E6" w14:paraId="03A7376C" w14:textId="77777777">
        <w:trPr>
          <w:trHeight w:val="330"/>
        </w:trPr>
        <w:tc>
          <w:tcPr>
            <w:tcW w:w="7120" w:type="dxa"/>
            <w:tcBorders>
              <w:top w:val="nil"/>
              <w:left w:val="nil"/>
              <w:bottom w:val="nil"/>
              <w:right w:val="nil"/>
            </w:tcBorders>
            <w:shd w:val="clear" w:color="auto" w:fill="auto"/>
            <w:vAlign w:val="center"/>
            <w:hideMark/>
          </w:tcPr>
          <w:p w14:paraId="03A7376B"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Ν.Δ.: ΝΑΙ</w:t>
            </w:r>
          </w:p>
        </w:tc>
      </w:tr>
      <w:tr w:rsidR="00E615E6" w14:paraId="03A7376E" w14:textId="77777777">
        <w:trPr>
          <w:trHeight w:val="330"/>
        </w:trPr>
        <w:tc>
          <w:tcPr>
            <w:tcW w:w="7120" w:type="dxa"/>
            <w:tcBorders>
              <w:top w:val="nil"/>
              <w:left w:val="nil"/>
              <w:bottom w:val="nil"/>
              <w:right w:val="nil"/>
            </w:tcBorders>
            <w:shd w:val="clear" w:color="auto" w:fill="auto"/>
            <w:vAlign w:val="center"/>
            <w:hideMark/>
          </w:tcPr>
          <w:p w14:paraId="03A7376D"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ΔΗ.ΣΥ: ΝΑΙ</w:t>
            </w:r>
          </w:p>
        </w:tc>
      </w:tr>
      <w:tr w:rsidR="00E615E6" w14:paraId="03A73770" w14:textId="77777777">
        <w:trPr>
          <w:trHeight w:val="330"/>
        </w:trPr>
        <w:tc>
          <w:tcPr>
            <w:tcW w:w="7120" w:type="dxa"/>
            <w:tcBorders>
              <w:top w:val="nil"/>
              <w:left w:val="nil"/>
              <w:bottom w:val="nil"/>
              <w:right w:val="nil"/>
            </w:tcBorders>
            <w:shd w:val="clear" w:color="auto" w:fill="auto"/>
            <w:vAlign w:val="center"/>
            <w:hideMark/>
          </w:tcPr>
          <w:p w14:paraId="03A7376F"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Χ.Α: OXI</w:t>
            </w:r>
          </w:p>
        </w:tc>
      </w:tr>
      <w:tr w:rsidR="00E615E6" w14:paraId="03A73772" w14:textId="77777777">
        <w:trPr>
          <w:trHeight w:val="330"/>
        </w:trPr>
        <w:tc>
          <w:tcPr>
            <w:tcW w:w="7120" w:type="dxa"/>
            <w:tcBorders>
              <w:top w:val="nil"/>
              <w:left w:val="nil"/>
              <w:bottom w:val="nil"/>
              <w:right w:val="nil"/>
            </w:tcBorders>
            <w:shd w:val="clear" w:color="auto" w:fill="auto"/>
            <w:vAlign w:val="center"/>
            <w:hideMark/>
          </w:tcPr>
          <w:p w14:paraId="03A73771"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Κ.Κ.Ε: ΝΑΙ</w:t>
            </w:r>
          </w:p>
        </w:tc>
      </w:tr>
      <w:tr w:rsidR="00E615E6" w14:paraId="03A73774" w14:textId="77777777">
        <w:trPr>
          <w:trHeight w:val="330"/>
        </w:trPr>
        <w:tc>
          <w:tcPr>
            <w:tcW w:w="7120" w:type="dxa"/>
            <w:tcBorders>
              <w:top w:val="nil"/>
              <w:left w:val="nil"/>
              <w:bottom w:val="nil"/>
              <w:right w:val="nil"/>
            </w:tcBorders>
            <w:shd w:val="clear" w:color="auto" w:fill="auto"/>
            <w:vAlign w:val="center"/>
            <w:hideMark/>
          </w:tcPr>
          <w:p w14:paraId="03A73773"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ΕΝ. ΚΕΝΤΡΩΩΝ: ΠΡΝ</w:t>
            </w:r>
          </w:p>
        </w:tc>
      </w:tr>
      <w:tr w:rsidR="00E615E6" w14:paraId="03A73776" w14:textId="77777777">
        <w:trPr>
          <w:trHeight w:val="330"/>
        </w:trPr>
        <w:tc>
          <w:tcPr>
            <w:tcW w:w="7120" w:type="dxa"/>
            <w:tcBorders>
              <w:top w:val="nil"/>
              <w:left w:val="nil"/>
              <w:bottom w:val="nil"/>
              <w:right w:val="nil"/>
            </w:tcBorders>
            <w:shd w:val="clear" w:color="auto" w:fill="auto"/>
            <w:vAlign w:val="center"/>
            <w:hideMark/>
          </w:tcPr>
          <w:p w14:paraId="03A73775"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Άρθρο 14 ως έχει     ΚΑΤΑ ΠΛΕΙΟΨΗΦΙΑ</w:t>
            </w:r>
          </w:p>
        </w:tc>
      </w:tr>
      <w:tr w:rsidR="00E615E6" w14:paraId="03A73778" w14:textId="77777777">
        <w:trPr>
          <w:trHeight w:val="330"/>
        </w:trPr>
        <w:tc>
          <w:tcPr>
            <w:tcW w:w="7120" w:type="dxa"/>
            <w:tcBorders>
              <w:top w:val="nil"/>
              <w:left w:val="nil"/>
              <w:bottom w:val="nil"/>
              <w:right w:val="nil"/>
            </w:tcBorders>
            <w:shd w:val="clear" w:color="auto" w:fill="auto"/>
            <w:vAlign w:val="center"/>
            <w:hideMark/>
          </w:tcPr>
          <w:p w14:paraId="03A73777"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ΣΥΡΙΖΑ: ΝΑΙ</w:t>
            </w:r>
          </w:p>
        </w:tc>
      </w:tr>
      <w:tr w:rsidR="00E615E6" w14:paraId="03A7377A" w14:textId="77777777">
        <w:trPr>
          <w:trHeight w:val="330"/>
        </w:trPr>
        <w:tc>
          <w:tcPr>
            <w:tcW w:w="7120" w:type="dxa"/>
            <w:tcBorders>
              <w:top w:val="nil"/>
              <w:left w:val="nil"/>
              <w:bottom w:val="nil"/>
              <w:right w:val="nil"/>
            </w:tcBorders>
            <w:shd w:val="clear" w:color="auto" w:fill="auto"/>
            <w:vAlign w:val="center"/>
            <w:hideMark/>
          </w:tcPr>
          <w:p w14:paraId="03A73779"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Ν.Δ.: ΝΑΙ</w:t>
            </w:r>
          </w:p>
        </w:tc>
      </w:tr>
      <w:tr w:rsidR="00E615E6" w14:paraId="03A7377C" w14:textId="77777777">
        <w:trPr>
          <w:trHeight w:val="330"/>
        </w:trPr>
        <w:tc>
          <w:tcPr>
            <w:tcW w:w="7120" w:type="dxa"/>
            <w:tcBorders>
              <w:top w:val="nil"/>
              <w:left w:val="nil"/>
              <w:bottom w:val="nil"/>
              <w:right w:val="nil"/>
            </w:tcBorders>
            <w:shd w:val="clear" w:color="auto" w:fill="auto"/>
            <w:vAlign w:val="center"/>
            <w:hideMark/>
          </w:tcPr>
          <w:p w14:paraId="03A7377B"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ΔΗ.ΣΥ: ΝΑΙ</w:t>
            </w:r>
          </w:p>
        </w:tc>
      </w:tr>
      <w:tr w:rsidR="00E615E6" w14:paraId="03A7377E" w14:textId="77777777">
        <w:trPr>
          <w:trHeight w:val="330"/>
        </w:trPr>
        <w:tc>
          <w:tcPr>
            <w:tcW w:w="7120" w:type="dxa"/>
            <w:tcBorders>
              <w:top w:val="nil"/>
              <w:left w:val="nil"/>
              <w:bottom w:val="nil"/>
              <w:right w:val="nil"/>
            </w:tcBorders>
            <w:shd w:val="clear" w:color="auto" w:fill="auto"/>
            <w:vAlign w:val="center"/>
            <w:hideMark/>
          </w:tcPr>
          <w:p w14:paraId="03A7377D"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Χ.Α: OXI</w:t>
            </w:r>
          </w:p>
        </w:tc>
      </w:tr>
      <w:tr w:rsidR="00E615E6" w14:paraId="03A73780" w14:textId="77777777">
        <w:trPr>
          <w:trHeight w:val="330"/>
        </w:trPr>
        <w:tc>
          <w:tcPr>
            <w:tcW w:w="7120" w:type="dxa"/>
            <w:tcBorders>
              <w:top w:val="nil"/>
              <w:left w:val="nil"/>
              <w:bottom w:val="nil"/>
              <w:right w:val="nil"/>
            </w:tcBorders>
            <w:shd w:val="clear" w:color="auto" w:fill="auto"/>
            <w:vAlign w:val="center"/>
            <w:hideMark/>
          </w:tcPr>
          <w:p w14:paraId="03A7377F"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Κ.Κ.Ε: OXI</w:t>
            </w:r>
          </w:p>
        </w:tc>
      </w:tr>
      <w:tr w:rsidR="00E615E6" w14:paraId="03A73782" w14:textId="77777777">
        <w:trPr>
          <w:trHeight w:val="330"/>
        </w:trPr>
        <w:tc>
          <w:tcPr>
            <w:tcW w:w="7120" w:type="dxa"/>
            <w:tcBorders>
              <w:top w:val="nil"/>
              <w:left w:val="nil"/>
              <w:bottom w:val="nil"/>
              <w:right w:val="nil"/>
            </w:tcBorders>
            <w:shd w:val="clear" w:color="auto" w:fill="auto"/>
            <w:vAlign w:val="center"/>
            <w:hideMark/>
          </w:tcPr>
          <w:p w14:paraId="03A73781"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ΕΝ. ΚΕΝΤΡΩΩΝ: ΝΑΙ</w:t>
            </w:r>
          </w:p>
        </w:tc>
      </w:tr>
      <w:tr w:rsidR="00E615E6" w14:paraId="03A73784" w14:textId="77777777">
        <w:trPr>
          <w:trHeight w:val="330"/>
        </w:trPr>
        <w:tc>
          <w:tcPr>
            <w:tcW w:w="7120" w:type="dxa"/>
            <w:tcBorders>
              <w:top w:val="nil"/>
              <w:left w:val="nil"/>
              <w:bottom w:val="nil"/>
              <w:right w:val="nil"/>
            </w:tcBorders>
            <w:shd w:val="clear" w:color="auto" w:fill="auto"/>
            <w:vAlign w:val="center"/>
            <w:hideMark/>
          </w:tcPr>
          <w:p w14:paraId="03A73783"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 xml:space="preserve">Άρθρο 15 όπως τροπ.     ΚΑΤΑ </w:t>
            </w:r>
            <w:r w:rsidRPr="00083250">
              <w:rPr>
                <w:rFonts w:ascii="Calibri" w:eastAsia="Times New Roman" w:hAnsi="Calibri" w:cs="Calibri"/>
                <w:color w:val="000000"/>
                <w:szCs w:val="24"/>
              </w:rPr>
              <w:t>ΠΛΕΙΟΨΗΦΙΑ</w:t>
            </w:r>
          </w:p>
        </w:tc>
      </w:tr>
      <w:tr w:rsidR="00E615E6" w14:paraId="03A73786" w14:textId="77777777">
        <w:trPr>
          <w:trHeight w:val="330"/>
        </w:trPr>
        <w:tc>
          <w:tcPr>
            <w:tcW w:w="7120" w:type="dxa"/>
            <w:tcBorders>
              <w:top w:val="nil"/>
              <w:left w:val="nil"/>
              <w:bottom w:val="nil"/>
              <w:right w:val="nil"/>
            </w:tcBorders>
            <w:shd w:val="clear" w:color="auto" w:fill="auto"/>
            <w:vAlign w:val="center"/>
            <w:hideMark/>
          </w:tcPr>
          <w:p w14:paraId="03A73785"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ΣΥΡΙΖΑ: ΝΑΙ</w:t>
            </w:r>
          </w:p>
        </w:tc>
      </w:tr>
      <w:tr w:rsidR="00E615E6" w14:paraId="03A73788" w14:textId="77777777">
        <w:trPr>
          <w:trHeight w:val="345"/>
        </w:trPr>
        <w:tc>
          <w:tcPr>
            <w:tcW w:w="7120" w:type="dxa"/>
            <w:tcBorders>
              <w:top w:val="nil"/>
              <w:left w:val="nil"/>
              <w:bottom w:val="nil"/>
              <w:right w:val="nil"/>
            </w:tcBorders>
            <w:shd w:val="clear" w:color="auto" w:fill="auto"/>
            <w:vAlign w:val="center"/>
            <w:hideMark/>
          </w:tcPr>
          <w:p w14:paraId="03A73787"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Ν.Δ.: ΝΑΙ</w:t>
            </w:r>
          </w:p>
        </w:tc>
      </w:tr>
      <w:tr w:rsidR="00E615E6" w14:paraId="03A7378A" w14:textId="77777777">
        <w:trPr>
          <w:trHeight w:val="330"/>
        </w:trPr>
        <w:tc>
          <w:tcPr>
            <w:tcW w:w="7120" w:type="dxa"/>
            <w:tcBorders>
              <w:top w:val="nil"/>
              <w:left w:val="nil"/>
              <w:bottom w:val="nil"/>
              <w:right w:val="nil"/>
            </w:tcBorders>
            <w:shd w:val="clear" w:color="auto" w:fill="auto"/>
            <w:vAlign w:val="center"/>
            <w:hideMark/>
          </w:tcPr>
          <w:p w14:paraId="03A73789"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ΔΗ.ΣΥ: ΝΑΙ</w:t>
            </w:r>
          </w:p>
        </w:tc>
      </w:tr>
      <w:tr w:rsidR="00E615E6" w14:paraId="03A7378C" w14:textId="77777777">
        <w:trPr>
          <w:trHeight w:val="330"/>
        </w:trPr>
        <w:tc>
          <w:tcPr>
            <w:tcW w:w="7120" w:type="dxa"/>
            <w:tcBorders>
              <w:top w:val="nil"/>
              <w:left w:val="nil"/>
              <w:bottom w:val="nil"/>
              <w:right w:val="nil"/>
            </w:tcBorders>
            <w:shd w:val="clear" w:color="auto" w:fill="auto"/>
            <w:vAlign w:val="center"/>
            <w:hideMark/>
          </w:tcPr>
          <w:p w14:paraId="03A7378B"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Χ.Α: OXI</w:t>
            </w:r>
          </w:p>
        </w:tc>
      </w:tr>
      <w:tr w:rsidR="00E615E6" w14:paraId="03A7378E" w14:textId="77777777">
        <w:trPr>
          <w:trHeight w:val="330"/>
        </w:trPr>
        <w:tc>
          <w:tcPr>
            <w:tcW w:w="7120" w:type="dxa"/>
            <w:tcBorders>
              <w:top w:val="nil"/>
              <w:left w:val="nil"/>
              <w:bottom w:val="nil"/>
              <w:right w:val="nil"/>
            </w:tcBorders>
            <w:shd w:val="clear" w:color="auto" w:fill="auto"/>
            <w:vAlign w:val="center"/>
            <w:hideMark/>
          </w:tcPr>
          <w:p w14:paraId="03A7378D"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Κ.Κ.Ε: ΠΡΝ</w:t>
            </w:r>
          </w:p>
        </w:tc>
      </w:tr>
      <w:tr w:rsidR="00E615E6" w14:paraId="03A73790" w14:textId="77777777">
        <w:trPr>
          <w:trHeight w:val="330"/>
        </w:trPr>
        <w:tc>
          <w:tcPr>
            <w:tcW w:w="7120" w:type="dxa"/>
            <w:tcBorders>
              <w:top w:val="nil"/>
              <w:left w:val="nil"/>
              <w:bottom w:val="nil"/>
              <w:right w:val="nil"/>
            </w:tcBorders>
            <w:shd w:val="clear" w:color="auto" w:fill="auto"/>
            <w:vAlign w:val="center"/>
            <w:hideMark/>
          </w:tcPr>
          <w:p w14:paraId="03A7378F"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ΕΝ. ΚΕΝΤΡΩΩΝ: ΝΑΙ</w:t>
            </w:r>
          </w:p>
        </w:tc>
      </w:tr>
      <w:tr w:rsidR="00E615E6" w14:paraId="03A73792" w14:textId="77777777">
        <w:trPr>
          <w:trHeight w:val="330"/>
        </w:trPr>
        <w:tc>
          <w:tcPr>
            <w:tcW w:w="7120" w:type="dxa"/>
            <w:tcBorders>
              <w:top w:val="nil"/>
              <w:left w:val="nil"/>
              <w:bottom w:val="nil"/>
              <w:right w:val="nil"/>
            </w:tcBorders>
            <w:shd w:val="clear" w:color="auto" w:fill="auto"/>
            <w:vAlign w:val="center"/>
            <w:hideMark/>
          </w:tcPr>
          <w:p w14:paraId="03A73791"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Άρθρο 16 ως έχει     ΚΑΤΑ ΠΛΕΙΟΨΗΦΙΑ</w:t>
            </w:r>
          </w:p>
        </w:tc>
      </w:tr>
      <w:tr w:rsidR="00E615E6" w14:paraId="03A73794" w14:textId="77777777">
        <w:trPr>
          <w:trHeight w:val="330"/>
        </w:trPr>
        <w:tc>
          <w:tcPr>
            <w:tcW w:w="7120" w:type="dxa"/>
            <w:tcBorders>
              <w:top w:val="nil"/>
              <w:left w:val="nil"/>
              <w:bottom w:val="nil"/>
              <w:right w:val="nil"/>
            </w:tcBorders>
            <w:shd w:val="clear" w:color="auto" w:fill="auto"/>
            <w:vAlign w:val="center"/>
            <w:hideMark/>
          </w:tcPr>
          <w:p w14:paraId="03A73793"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ΣΥΡΙΖΑ: ΝΑΙ</w:t>
            </w:r>
          </w:p>
        </w:tc>
      </w:tr>
      <w:tr w:rsidR="00E615E6" w14:paraId="03A73796" w14:textId="77777777">
        <w:trPr>
          <w:trHeight w:val="330"/>
        </w:trPr>
        <w:tc>
          <w:tcPr>
            <w:tcW w:w="7120" w:type="dxa"/>
            <w:tcBorders>
              <w:top w:val="nil"/>
              <w:left w:val="nil"/>
              <w:bottom w:val="nil"/>
              <w:right w:val="nil"/>
            </w:tcBorders>
            <w:shd w:val="clear" w:color="auto" w:fill="auto"/>
            <w:vAlign w:val="center"/>
            <w:hideMark/>
          </w:tcPr>
          <w:p w14:paraId="03A73795"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lastRenderedPageBreak/>
              <w:t>Ν.Δ.: ΠΡΝ</w:t>
            </w:r>
          </w:p>
        </w:tc>
      </w:tr>
      <w:tr w:rsidR="00E615E6" w14:paraId="03A73798" w14:textId="77777777">
        <w:trPr>
          <w:trHeight w:val="330"/>
        </w:trPr>
        <w:tc>
          <w:tcPr>
            <w:tcW w:w="7120" w:type="dxa"/>
            <w:tcBorders>
              <w:top w:val="nil"/>
              <w:left w:val="nil"/>
              <w:bottom w:val="nil"/>
              <w:right w:val="nil"/>
            </w:tcBorders>
            <w:shd w:val="clear" w:color="auto" w:fill="auto"/>
            <w:vAlign w:val="center"/>
            <w:hideMark/>
          </w:tcPr>
          <w:p w14:paraId="03A73797"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ΔΗ.ΣΥ: OXI</w:t>
            </w:r>
          </w:p>
        </w:tc>
      </w:tr>
      <w:tr w:rsidR="00E615E6" w14:paraId="03A7379A" w14:textId="77777777">
        <w:trPr>
          <w:trHeight w:val="330"/>
        </w:trPr>
        <w:tc>
          <w:tcPr>
            <w:tcW w:w="7120" w:type="dxa"/>
            <w:tcBorders>
              <w:top w:val="nil"/>
              <w:left w:val="nil"/>
              <w:bottom w:val="nil"/>
              <w:right w:val="nil"/>
            </w:tcBorders>
            <w:shd w:val="clear" w:color="auto" w:fill="auto"/>
            <w:vAlign w:val="center"/>
            <w:hideMark/>
          </w:tcPr>
          <w:p w14:paraId="03A73799"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Χ.Α: OXI</w:t>
            </w:r>
          </w:p>
        </w:tc>
      </w:tr>
      <w:tr w:rsidR="00E615E6" w14:paraId="03A7379C" w14:textId="77777777">
        <w:trPr>
          <w:trHeight w:val="330"/>
        </w:trPr>
        <w:tc>
          <w:tcPr>
            <w:tcW w:w="7120" w:type="dxa"/>
            <w:tcBorders>
              <w:top w:val="nil"/>
              <w:left w:val="nil"/>
              <w:bottom w:val="nil"/>
              <w:right w:val="nil"/>
            </w:tcBorders>
            <w:shd w:val="clear" w:color="auto" w:fill="auto"/>
            <w:vAlign w:val="center"/>
            <w:hideMark/>
          </w:tcPr>
          <w:p w14:paraId="03A7379B"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Κ.Κ.Ε: ΝΑΙ</w:t>
            </w:r>
          </w:p>
        </w:tc>
      </w:tr>
      <w:tr w:rsidR="00E615E6" w14:paraId="03A7379E" w14:textId="77777777">
        <w:trPr>
          <w:trHeight w:val="330"/>
        </w:trPr>
        <w:tc>
          <w:tcPr>
            <w:tcW w:w="7120" w:type="dxa"/>
            <w:tcBorders>
              <w:top w:val="nil"/>
              <w:left w:val="nil"/>
              <w:bottom w:val="nil"/>
              <w:right w:val="nil"/>
            </w:tcBorders>
            <w:shd w:val="clear" w:color="auto" w:fill="auto"/>
            <w:vAlign w:val="center"/>
            <w:hideMark/>
          </w:tcPr>
          <w:p w14:paraId="03A7379D"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ΕΝ. ΚΕΝΤΡΩΩΝ: ΝΑΙ</w:t>
            </w:r>
          </w:p>
        </w:tc>
      </w:tr>
      <w:tr w:rsidR="00E615E6" w14:paraId="03A737A0" w14:textId="77777777">
        <w:trPr>
          <w:trHeight w:val="330"/>
        </w:trPr>
        <w:tc>
          <w:tcPr>
            <w:tcW w:w="7120" w:type="dxa"/>
            <w:tcBorders>
              <w:top w:val="nil"/>
              <w:left w:val="nil"/>
              <w:bottom w:val="nil"/>
              <w:right w:val="nil"/>
            </w:tcBorders>
            <w:shd w:val="clear" w:color="auto" w:fill="auto"/>
            <w:vAlign w:val="center"/>
            <w:hideMark/>
          </w:tcPr>
          <w:p w14:paraId="03A7379F"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Άρθρο 17 ως έχει     ΚΑΤΑ ΠΛΕΙΟΨΗΦΙΑ</w:t>
            </w:r>
          </w:p>
        </w:tc>
      </w:tr>
      <w:tr w:rsidR="00E615E6" w14:paraId="03A737A2" w14:textId="77777777">
        <w:trPr>
          <w:trHeight w:val="330"/>
        </w:trPr>
        <w:tc>
          <w:tcPr>
            <w:tcW w:w="7120" w:type="dxa"/>
            <w:tcBorders>
              <w:top w:val="nil"/>
              <w:left w:val="nil"/>
              <w:bottom w:val="nil"/>
              <w:right w:val="nil"/>
            </w:tcBorders>
            <w:shd w:val="clear" w:color="auto" w:fill="auto"/>
            <w:vAlign w:val="center"/>
            <w:hideMark/>
          </w:tcPr>
          <w:p w14:paraId="03A737A1"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ΣΥΡΙΖΑ: ΝΑΙ</w:t>
            </w:r>
          </w:p>
        </w:tc>
      </w:tr>
      <w:tr w:rsidR="00E615E6" w14:paraId="03A737A4" w14:textId="77777777">
        <w:trPr>
          <w:trHeight w:val="330"/>
        </w:trPr>
        <w:tc>
          <w:tcPr>
            <w:tcW w:w="7120" w:type="dxa"/>
            <w:tcBorders>
              <w:top w:val="nil"/>
              <w:left w:val="nil"/>
              <w:bottom w:val="nil"/>
              <w:right w:val="nil"/>
            </w:tcBorders>
            <w:shd w:val="clear" w:color="auto" w:fill="auto"/>
            <w:vAlign w:val="center"/>
            <w:hideMark/>
          </w:tcPr>
          <w:p w14:paraId="03A737A3"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Ν.Δ.: OXI</w:t>
            </w:r>
          </w:p>
        </w:tc>
      </w:tr>
      <w:tr w:rsidR="00E615E6" w14:paraId="03A737A6" w14:textId="77777777">
        <w:trPr>
          <w:trHeight w:val="345"/>
        </w:trPr>
        <w:tc>
          <w:tcPr>
            <w:tcW w:w="7120" w:type="dxa"/>
            <w:tcBorders>
              <w:top w:val="nil"/>
              <w:left w:val="nil"/>
              <w:bottom w:val="nil"/>
              <w:right w:val="nil"/>
            </w:tcBorders>
            <w:shd w:val="clear" w:color="auto" w:fill="auto"/>
            <w:vAlign w:val="center"/>
            <w:hideMark/>
          </w:tcPr>
          <w:p w14:paraId="03A737A5"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ΔΗ.ΣΥ: ΝΑΙ</w:t>
            </w:r>
          </w:p>
        </w:tc>
      </w:tr>
      <w:tr w:rsidR="00E615E6" w14:paraId="03A737A8" w14:textId="77777777">
        <w:trPr>
          <w:trHeight w:val="330"/>
        </w:trPr>
        <w:tc>
          <w:tcPr>
            <w:tcW w:w="7120" w:type="dxa"/>
            <w:tcBorders>
              <w:top w:val="nil"/>
              <w:left w:val="nil"/>
              <w:bottom w:val="nil"/>
              <w:right w:val="nil"/>
            </w:tcBorders>
            <w:shd w:val="clear" w:color="auto" w:fill="auto"/>
            <w:vAlign w:val="center"/>
            <w:hideMark/>
          </w:tcPr>
          <w:p w14:paraId="03A737A7"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Χ.Α: OXI</w:t>
            </w:r>
          </w:p>
        </w:tc>
      </w:tr>
      <w:tr w:rsidR="00E615E6" w14:paraId="03A737AA" w14:textId="77777777">
        <w:trPr>
          <w:trHeight w:val="330"/>
        </w:trPr>
        <w:tc>
          <w:tcPr>
            <w:tcW w:w="7120" w:type="dxa"/>
            <w:tcBorders>
              <w:top w:val="nil"/>
              <w:left w:val="nil"/>
              <w:bottom w:val="nil"/>
              <w:right w:val="nil"/>
            </w:tcBorders>
            <w:shd w:val="clear" w:color="auto" w:fill="auto"/>
            <w:vAlign w:val="center"/>
            <w:hideMark/>
          </w:tcPr>
          <w:p w14:paraId="03A737A9"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Κ.Κ.Ε: ΠΡΝ</w:t>
            </w:r>
          </w:p>
        </w:tc>
      </w:tr>
      <w:tr w:rsidR="00E615E6" w14:paraId="03A737AC" w14:textId="77777777">
        <w:trPr>
          <w:trHeight w:val="330"/>
        </w:trPr>
        <w:tc>
          <w:tcPr>
            <w:tcW w:w="7120" w:type="dxa"/>
            <w:tcBorders>
              <w:top w:val="nil"/>
              <w:left w:val="nil"/>
              <w:bottom w:val="nil"/>
              <w:right w:val="nil"/>
            </w:tcBorders>
            <w:shd w:val="clear" w:color="auto" w:fill="auto"/>
            <w:vAlign w:val="center"/>
            <w:hideMark/>
          </w:tcPr>
          <w:p w14:paraId="03A737AB"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ΕΝ. ΚΕΝΤΡΩΩΝ: ΝΑΙ</w:t>
            </w:r>
          </w:p>
        </w:tc>
      </w:tr>
      <w:tr w:rsidR="00E615E6" w14:paraId="03A737AE" w14:textId="77777777">
        <w:trPr>
          <w:trHeight w:val="330"/>
        </w:trPr>
        <w:tc>
          <w:tcPr>
            <w:tcW w:w="7120" w:type="dxa"/>
            <w:tcBorders>
              <w:top w:val="nil"/>
              <w:left w:val="nil"/>
              <w:bottom w:val="nil"/>
              <w:right w:val="nil"/>
            </w:tcBorders>
            <w:shd w:val="clear" w:color="auto" w:fill="auto"/>
            <w:vAlign w:val="center"/>
            <w:hideMark/>
          </w:tcPr>
          <w:p w14:paraId="03A737AD"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Άρθρο 18 όπως τροπ.     ΚΑΤΑ ΠΛΕΙΟΨΗΦΙΑ</w:t>
            </w:r>
          </w:p>
        </w:tc>
      </w:tr>
      <w:tr w:rsidR="00E615E6" w14:paraId="03A737B0" w14:textId="77777777">
        <w:trPr>
          <w:trHeight w:val="330"/>
        </w:trPr>
        <w:tc>
          <w:tcPr>
            <w:tcW w:w="7120" w:type="dxa"/>
            <w:tcBorders>
              <w:top w:val="nil"/>
              <w:left w:val="nil"/>
              <w:bottom w:val="nil"/>
              <w:right w:val="nil"/>
            </w:tcBorders>
            <w:shd w:val="clear" w:color="auto" w:fill="auto"/>
            <w:vAlign w:val="center"/>
            <w:hideMark/>
          </w:tcPr>
          <w:p w14:paraId="03A737AF"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ΣΥΡΙΖΑ: ΝΑΙ</w:t>
            </w:r>
          </w:p>
        </w:tc>
      </w:tr>
      <w:tr w:rsidR="00E615E6" w14:paraId="03A737B2" w14:textId="77777777">
        <w:trPr>
          <w:trHeight w:val="330"/>
        </w:trPr>
        <w:tc>
          <w:tcPr>
            <w:tcW w:w="7120" w:type="dxa"/>
            <w:tcBorders>
              <w:top w:val="nil"/>
              <w:left w:val="nil"/>
              <w:bottom w:val="nil"/>
              <w:right w:val="nil"/>
            </w:tcBorders>
            <w:shd w:val="clear" w:color="auto" w:fill="auto"/>
            <w:vAlign w:val="center"/>
            <w:hideMark/>
          </w:tcPr>
          <w:p w14:paraId="03A737B1"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Ν.Δ.: OXI</w:t>
            </w:r>
          </w:p>
        </w:tc>
      </w:tr>
      <w:tr w:rsidR="00E615E6" w14:paraId="03A737B4" w14:textId="77777777">
        <w:trPr>
          <w:trHeight w:val="330"/>
        </w:trPr>
        <w:tc>
          <w:tcPr>
            <w:tcW w:w="7120" w:type="dxa"/>
            <w:tcBorders>
              <w:top w:val="nil"/>
              <w:left w:val="nil"/>
              <w:bottom w:val="nil"/>
              <w:right w:val="nil"/>
            </w:tcBorders>
            <w:shd w:val="clear" w:color="auto" w:fill="auto"/>
            <w:vAlign w:val="center"/>
            <w:hideMark/>
          </w:tcPr>
          <w:p w14:paraId="03A737B3"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ΔΗ.ΣΥ: ΝΑΙ</w:t>
            </w:r>
          </w:p>
        </w:tc>
      </w:tr>
      <w:tr w:rsidR="00E615E6" w14:paraId="03A737B6" w14:textId="77777777">
        <w:trPr>
          <w:trHeight w:val="330"/>
        </w:trPr>
        <w:tc>
          <w:tcPr>
            <w:tcW w:w="7120" w:type="dxa"/>
            <w:tcBorders>
              <w:top w:val="nil"/>
              <w:left w:val="nil"/>
              <w:bottom w:val="nil"/>
              <w:right w:val="nil"/>
            </w:tcBorders>
            <w:shd w:val="clear" w:color="auto" w:fill="auto"/>
            <w:vAlign w:val="center"/>
            <w:hideMark/>
          </w:tcPr>
          <w:p w14:paraId="03A737B5"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Χ.Α: OXI</w:t>
            </w:r>
          </w:p>
        </w:tc>
      </w:tr>
      <w:tr w:rsidR="00E615E6" w14:paraId="03A737B8" w14:textId="77777777">
        <w:trPr>
          <w:trHeight w:val="330"/>
        </w:trPr>
        <w:tc>
          <w:tcPr>
            <w:tcW w:w="7120" w:type="dxa"/>
            <w:tcBorders>
              <w:top w:val="nil"/>
              <w:left w:val="nil"/>
              <w:bottom w:val="nil"/>
              <w:right w:val="nil"/>
            </w:tcBorders>
            <w:shd w:val="clear" w:color="auto" w:fill="auto"/>
            <w:vAlign w:val="center"/>
            <w:hideMark/>
          </w:tcPr>
          <w:p w14:paraId="03A737B7"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Κ.Κ.Ε: ΠΡΝ</w:t>
            </w:r>
          </w:p>
        </w:tc>
      </w:tr>
      <w:tr w:rsidR="00E615E6" w14:paraId="03A737BA" w14:textId="77777777">
        <w:trPr>
          <w:trHeight w:val="330"/>
        </w:trPr>
        <w:tc>
          <w:tcPr>
            <w:tcW w:w="7120" w:type="dxa"/>
            <w:tcBorders>
              <w:top w:val="nil"/>
              <w:left w:val="nil"/>
              <w:bottom w:val="nil"/>
              <w:right w:val="nil"/>
            </w:tcBorders>
            <w:shd w:val="clear" w:color="auto" w:fill="auto"/>
            <w:vAlign w:val="center"/>
            <w:hideMark/>
          </w:tcPr>
          <w:p w14:paraId="03A737B9"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ΕΝ. ΚΕΝΤΡΩΩΝ: ΝΑΙ</w:t>
            </w:r>
          </w:p>
        </w:tc>
      </w:tr>
      <w:tr w:rsidR="00E615E6" w14:paraId="03A737BC" w14:textId="77777777">
        <w:trPr>
          <w:trHeight w:val="330"/>
        </w:trPr>
        <w:tc>
          <w:tcPr>
            <w:tcW w:w="7120" w:type="dxa"/>
            <w:tcBorders>
              <w:top w:val="nil"/>
              <w:left w:val="nil"/>
              <w:bottom w:val="nil"/>
              <w:right w:val="nil"/>
            </w:tcBorders>
            <w:shd w:val="clear" w:color="auto" w:fill="auto"/>
            <w:vAlign w:val="center"/>
            <w:hideMark/>
          </w:tcPr>
          <w:p w14:paraId="03A737BB"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Άρθρο 19 ως έχει     ΚΑΤΑ ΠΛΕΙΟΨΗΦΙΑ</w:t>
            </w:r>
          </w:p>
        </w:tc>
      </w:tr>
      <w:tr w:rsidR="00E615E6" w14:paraId="03A737BE" w14:textId="77777777">
        <w:trPr>
          <w:trHeight w:val="330"/>
        </w:trPr>
        <w:tc>
          <w:tcPr>
            <w:tcW w:w="7120" w:type="dxa"/>
            <w:tcBorders>
              <w:top w:val="nil"/>
              <w:left w:val="nil"/>
              <w:bottom w:val="nil"/>
              <w:right w:val="nil"/>
            </w:tcBorders>
            <w:shd w:val="clear" w:color="auto" w:fill="auto"/>
            <w:vAlign w:val="center"/>
            <w:hideMark/>
          </w:tcPr>
          <w:p w14:paraId="03A737BD"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ΣΥΡΙΖΑ: ΝΑΙ</w:t>
            </w:r>
          </w:p>
        </w:tc>
      </w:tr>
      <w:tr w:rsidR="00E615E6" w14:paraId="03A737C0" w14:textId="77777777">
        <w:trPr>
          <w:trHeight w:val="330"/>
        </w:trPr>
        <w:tc>
          <w:tcPr>
            <w:tcW w:w="7120" w:type="dxa"/>
            <w:tcBorders>
              <w:top w:val="nil"/>
              <w:left w:val="nil"/>
              <w:bottom w:val="nil"/>
              <w:right w:val="nil"/>
            </w:tcBorders>
            <w:shd w:val="clear" w:color="auto" w:fill="auto"/>
            <w:vAlign w:val="center"/>
            <w:hideMark/>
          </w:tcPr>
          <w:p w14:paraId="03A737BF"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Ν.Δ.: ΝΑΙ</w:t>
            </w:r>
          </w:p>
        </w:tc>
      </w:tr>
      <w:tr w:rsidR="00E615E6" w14:paraId="03A737C2" w14:textId="77777777">
        <w:trPr>
          <w:trHeight w:val="330"/>
        </w:trPr>
        <w:tc>
          <w:tcPr>
            <w:tcW w:w="7120" w:type="dxa"/>
            <w:tcBorders>
              <w:top w:val="nil"/>
              <w:left w:val="nil"/>
              <w:bottom w:val="nil"/>
              <w:right w:val="nil"/>
            </w:tcBorders>
            <w:shd w:val="clear" w:color="auto" w:fill="auto"/>
            <w:vAlign w:val="center"/>
            <w:hideMark/>
          </w:tcPr>
          <w:p w14:paraId="03A737C1"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ΔΗ.ΣΥ: ΝΑΙ</w:t>
            </w:r>
          </w:p>
        </w:tc>
      </w:tr>
      <w:tr w:rsidR="00E615E6" w14:paraId="03A737C4" w14:textId="77777777">
        <w:trPr>
          <w:trHeight w:val="330"/>
        </w:trPr>
        <w:tc>
          <w:tcPr>
            <w:tcW w:w="7120" w:type="dxa"/>
            <w:tcBorders>
              <w:top w:val="nil"/>
              <w:left w:val="nil"/>
              <w:bottom w:val="nil"/>
              <w:right w:val="nil"/>
            </w:tcBorders>
            <w:shd w:val="clear" w:color="auto" w:fill="auto"/>
            <w:vAlign w:val="center"/>
            <w:hideMark/>
          </w:tcPr>
          <w:p w14:paraId="03A737C3"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Χ.Α: OXI</w:t>
            </w:r>
          </w:p>
        </w:tc>
      </w:tr>
      <w:tr w:rsidR="00E615E6" w14:paraId="03A737C6" w14:textId="77777777">
        <w:trPr>
          <w:trHeight w:val="330"/>
        </w:trPr>
        <w:tc>
          <w:tcPr>
            <w:tcW w:w="7120" w:type="dxa"/>
            <w:tcBorders>
              <w:top w:val="nil"/>
              <w:left w:val="nil"/>
              <w:bottom w:val="nil"/>
              <w:right w:val="nil"/>
            </w:tcBorders>
            <w:shd w:val="clear" w:color="auto" w:fill="auto"/>
            <w:vAlign w:val="center"/>
            <w:hideMark/>
          </w:tcPr>
          <w:p w14:paraId="03A737C5"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Κ.Κ.Ε: ΝΑΙ</w:t>
            </w:r>
          </w:p>
        </w:tc>
      </w:tr>
      <w:tr w:rsidR="00E615E6" w14:paraId="03A737C8" w14:textId="77777777">
        <w:trPr>
          <w:trHeight w:val="330"/>
        </w:trPr>
        <w:tc>
          <w:tcPr>
            <w:tcW w:w="7120" w:type="dxa"/>
            <w:tcBorders>
              <w:top w:val="nil"/>
              <w:left w:val="nil"/>
              <w:bottom w:val="nil"/>
              <w:right w:val="nil"/>
            </w:tcBorders>
            <w:shd w:val="clear" w:color="auto" w:fill="auto"/>
            <w:vAlign w:val="center"/>
            <w:hideMark/>
          </w:tcPr>
          <w:p w14:paraId="03A737C7"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ΕΝ. ΚΕΝΤΡΩΩΝ: ΝΑΙ</w:t>
            </w:r>
          </w:p>
        </w:tc>
      </w:tr>
      <w:tr w:rsidR="00E615E6" w14:paraId="03A737CA" w14:textId="77777777">
        <w:trPr>
          <w:trHeight w:val="330"/>
        </w:trPr>
        <w:tc>
          <w:tcPr>
            <w:tcW w:w="7120" w:type="dxa"/>
            <w:tcBorders>
              <w:top w:val="nil"/>
              <w:left w:val="nil"/>
              <w:bottom w:val="nil"/>
              <w:right w:val="nil"/>
            </w:tcBorders>
            <w:shd w:val="clear" w:color="auto" w:fill="auto"/>
            <w:vAlign w:val="center"/>
            <w:hideMark/>
          </w:tcPr>
          <w:p w14:paraId="03A737C9"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Άρθρο 20 ως έχει     ΚΑΤΑ ΠΛΕΙΟΨΗΦΙΑ</w:t>
            </w:r>
          </w:p>
        </w:tc>
      </w:tr>
      <w:tr w:rsidR="00E615E6" w14:paraId="03A737CC" w14:textId="77777777">
        <w:trPr>
          <w:trHeight w:val="330"/>
        </w:trPr>
        <w:tc>
          <w:tcPr>
            <w:tcW w:w="7120" w:type="dxa"/>
            <w:tcBorders>
              <w:top w:val="nil"/>
              <w:left w:val="nil"/>
              <w:bottom w:val="nil"/>
              <w:right w:val="nil"/>
            </w:tcBorders>
            <w:shd w:val="clear" w:color="auto" w:fill="auto"/>
            <w:vAlign w:val="center"/>
            <w:hideMark/>
          </w:tcPr>
          <w:p w14:paraId="03A737CB"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ΣΥΡΙΖΑ: ΝΑΙ</w:t>
            </w:r>
          </w:p>
        </w:tc>
      </w:tr>
      <w:tr w:rsidR="00E615E6" w14:paraId="03A737CE" w14:textId="77777777">
        <w:trPr>
          <w:trHeight w:val="330"/>
        </w:trPr>
        <w:tc>
          <w:tcPr>
            <w:tcW w:w="7120" w:type="dxa"/>
            <w:tcBorders>
              <w:top w:val="nil"/>
              <w:left w:val="nil"/>
              <w:bottom w:val="nil"/>
              <w:right w:val="nil"/>
            </w:tcBorders>
            <w:shd w:val="clear" w:color="auto" w:fill="auto"/>
            <w:vAlign w:val="center"/>
            <w:hideMark/>
          </w:tcPr>
          <w:p w14:paraId="03A737CD"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Ν.Δ.: OXI</w:t>
            </w:r>
          </w:p>
        </w:tc>
      </w:tr>
      <w:tr w:rsidR="00E615E6" w14:paraId="03A737D0" w14:textId="77777777">
        <w:trPr>
          <w:trHeight w:val="330"/>
        </w:trPr>
        <w:tc>
          <w:tcPr>
            <w:tcW w:w="7120" w:type="dxa"/>
            <w:tcBorders>
              <w:top w:val="nil"/>
              <w:left w:val="nil"/>
              <w:bottom w:val="nil"/>
              <w:right w:val="nil"/>
            </w:tcBorders>
            <w:shd w:val="clear" w:color="auto" w:fill="auto"/>
            <w:vAlign w:val="center"/>
            <w:hideMark/>
          </w:tcPr>
          <w:p w14:paraId="03A737CF"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ΔΗ.ΣΥ: ΝΑΙ</w:t>
            </w:r>
          </w:p>
        </w:tc>
      </w:tr>
      <w:tr w:rsidR="00E615E6" w14:paraId="03A737D2" w14:textId="77777777">
        <w:trPr>
          <w:trHeight w:val="345"/>
        </w:trPr>
        <w:tc>
          <w:tcPr>
            <w:tcW w:w="7120" w:type="dxa"/>
            <w:tcBorders>
              <w:top w:val="nil"/>
              <w:left w:val="nil"/>
              <w:bottom w:val="nil"/>
              <w:right w:val="nil"/>
            </w:tcBorders>
            <w:shd w:val="clear" w:color="auto" w:fill="auto"/>
            <w:vAlign w:val="center"/>
            <w:hideMark/>
          </w:tcPr>
          <w:p w14:paraId="03A737D1"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Χ.Α: OXI</w:t>
            </w:r>
          </w:p>
        </w:tc>
      </w:tr>
      <w:tr w:rsidR="00E615E6" w14:paraId="03A737D4" w14:textId="77777777">
        <w:trPr>
          <w:trHeight w:val="330"/>
        </w:trPr>
        <w:tc>
          <w:tcPr>
            <w:tcW w:w="7120" w:type="dxa"/>
            <w:tcBorders>
              <w:top w:val="nil"/>
              <w:left w:val="nil"/>
              <w:bottom w:val="nil"/>
              <w:right w:val="nil"/>
            </w:tcBorders>
            <w:shd w:val="clear" w:color="auto" w:fill="auto"/>
            <w:vAlign w:val="center"/>
            <w:hideMark/>
          </w:tcPr>
          <w:p w14:paraId="03A737D3"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Κ.Κ.Ε: ΠΡΝ</w:t>
            </w:r>
          </w:p>
        </w:tc>
      </w:tr>
      <w:tr w:rsidR="00E615E6" w14:paraId="03A737D6" w14:textId="77777777">
        <w:trPr>
          <w:trHeight w:val="330"/>
        </w:trPr>
        <w:tc>
          <w:tcPr>
            <w:tcW w:w="7120" w:type="dxa"/>
            <w:tcBorders>
              <w:top w:val="nil"/>
              <w:left w:val="nil"/>
              <w:bottom w:val="nil"/>
              <w:right w:val="nil"/>
            </w:tcBorders>
            <w:shd w:val="clear" w:color="auto" w:fill="auto"/>
            <w:vAlign w:val="center"/>
            <w:hideMark/>
          </w:tcPr>
          <w:p w14:paraId="03A737D5"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ΕΝ. ΚΕΝΤΡΩΩΝ: ΝΑΙ</w:t>
            </w:r>
          </w:p>
        </w:tc>
      </w:tr>
      <w:tr w:rsidR="00E615E6" w14:paraId="03A737D8" w14:textId="77777777">
        <w:trPr>
          <w:trHeight w:val="330"/>
        </w:trPr>
        <w:tc>
          <w:tcPr>
            <w:tcW w:w="7120" w:type="dxa"/>
            <w:tcBorders>
              <w:top w:val="nil"/>
              <w:left w:val="nil"/>
              <w:bottom w:val="nil"/>
              <w:right w:val="nil"/>
            </w:tcBorders>
            <w:shd w:val="clear" w:color="auto" w:fill="auto"/>
            <w:vAlign w:val="center"/>
            <w:hideMark/>
          </w:tcPr>
          <w:p w14:paraId="03A737D7"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Άρθρο 21 ως έχει     ΚΑΤΑ ΠΛΕΙΟΨΗΦΙΑ</w:t>
            </w:r>
          </w:p>
        </w:tc>
      </w:tr>
      <w:tr w:rsidR="00E615E6" w14:paraId="03A737DA" w14:textId="77777777">
        <w:trPr>
          <w:trHeight w:val="330"/>
        </w:trPr>
        <w:tc>
          <w:tcPr>
            <w:tcW w:w="7120" w:type="dxa"/>
            <w:tcBorders>
              <w:top w:val="nil"/>
              <w:left w:val="nil"/>
              <w:bottom w:val="nil"/>
              <w:right w:val="nil"/>
            </w:tcBorders>
            <w:shd w:val="clear" w:color="auto" w:fill="auto"/>
            <w:vAlign w:val="center"/>
            <w:hideMark/>
          </w:tcPr>
          <w:p w14:paraId="03A737D9"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ΣΥΡΙΖΑ: ΝΑΙ</w:t>
            </w:r>
          </w:p>
        </w:tc>
      </w:tr>
      <w:tr w:rsidR="00E615E6" w14:paraId="03A737DC" w14:textId="77777777">
        <w:trPr>
          <w:trHeight w:val="330"/>
        </w:trPr>
        <w:tc>
          <w:tcPr>
            <w:tcW w:w="7120" w:type="dxa"/>
            <w:tcBorders>
              <w:top w:val="nil"/>
              <w:left w:val="nil"/>
              <w:bottom w:val="nil"/>
              <w:right w:val="nil"/>
            </w:tcBorders>
            <w:shd w:val="clear" w:color="auto" w:fill="auto"/>
            <w:vAlign w:val="center"/>
            <w:hideMark/>
          </w:tcPr>
          <w:p w14:paraId="03A737DB"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Ν.Δ.: ΝΑΙ</w:t>
            </w:r>
          </w:p>
        </w:tc>
      </w:tr>
      <w:tr w:rsidR="00E615E6" w14:paraId="03A737DE" w14:textId="77777777">
        <w:trPr>
          <w:trHeight w:val="330"/>
        </w:trPr>
        <w:tc>
          <w:tcPr>
            <w:tcW w:w="7120" w:type="dxa"/>
            <w:tcBorders>
              <w:top w:val="nil"/>
              <w:left w:val="nil"/>
              <w:bottom w:val="nil"/>
              <w:right w:val="nil"/>
            </w:tcBorders>
            <w:shd w:val="clear" w:color="auto" w:fill="auto"/>
            <w:vAlign w:val="center"/>
            <w:hideMark/>
          </w:tcPr>
          <w:p w14:paraId="03A737DD"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ΔΗ.ΣΥ: ΝΑΙ</w:t>
            </w:r>
          </w:p>
        </w:tc>
      </w:tr>
      <w:tr w:rsidR="00E615E6" w14:paraId="03A737E0" w14:textId="77777777">
        <w:trPr>
          <w:trHeight w:val="330"/>
        </w:trPr>
        <w:tc>
          <w:tcPr>
            <w:tcW w:w="7120" w:type="dxa"/>
            <w:tcBorders>
              <w:top w:val="nil"/>
              <w:left w:val="nil"/>
              <w:bottom w:val="nil"/>
              <w:right w:val="nil"/>
            </w:tcBorders>
            <w:shd w:val="clear" w:color="auto" w:fill="auto"/>
            <w:vAlign w:val="center"/>
            <w:hideMark/>
          </w:tcPr>
          <w:p w14:paraId="03A737DF"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Χ.Α: OXI</w:t>
            </w:r>
          </w:p>
        </w:tc>
      </w:tr>
      <w:tr w:rsidR="00E615E6" w14:paraId="03A737E2" w14:textId="77777777">
        <w:trPr>
          <w:trHeight w:val="330"/>
        </w:trPr>
        <w:tc>
          <w:tcPr>
            <w:tcW w:w="7120" w:type="dxa"/>
            <w:tcBorders>
              <w:top w:val="nil"/>
              <w:left w:val="nil"/>
              <w:bottom w:val="nil"/>
              <w:right w:val="nil"/>
            </w:tcBorders>
            <w:shd w:val="clear" w:color="auto" w:fill="auto"/>
            <w:vAlign w:val="center"/>
            <w:hideMark/>
          </w:tcPr>
          <w:p w14:paraId="03A737E1"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Κ.Κ.Ε: OXI</w:t>
            </w:r>
          </w:p>
        </w:tc>
      </w:tr>
      <w:tr w:rsidR="00E615E6" w14:paraId="03A737E4" w14:textId="77777777">
        <w:trPr>
          <w:trHeight w:val="330"/>
        </w:trPr>
        <w:tc>
          <w:tcPr>
            <w:tcW w:w="7120" w:type="dxa"/>
            <w:tcBorders>
              <w:top w:val="nil"/>
              <w:left w:val="nil"/>
              <w:bottom w:val="nil"/>
              <w:right w:val="nil"/>
            </w:tcBorders>
            <w:shd w:val="clear" w:color="auto" w:fill="auto"/>
            <w:vAlign w:val="center"/>
            <w:hideMark/>
          </w:tcPr>
          <w:p w14:paraId="03A737E3"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 xml:space="preserve">ΕΝ. </w:t>
            </w:r>
            <w:r w:rsidRPr="00083250">
              <w:rPr>
                <w:rFonts w:ascii="Calibri" w:eastAsia="Times New Roman" w:hAnsi="Calibri" w:cs="Calibri"/>
                <w:color w:val="000000"/>
                <w:szCs w:val="24"/>
              </w:rPr>
              <w:t>ΚΕΝΤΡΩΩΝ: ΝΑΙ</w:t>
            </w:r>
          </w:p>
        </w:tc>
      </w:tr>
      <w:tr w:rsidR="00E615E6" w14:paraId="03A737E6" w14:textId="77777777">
        <w:trPr>
          <w:trHeight w:val="345"/>
        </w:trPr>
        <w:tc>
          <w:tcPr>
            <w:tcW w:w="7120" w:type="dxa"/>
            <w:tcBorders>
              <w:top w:val="nil"/>
              <w:left w:val="nil"/>
              <w:bottom w:val="nil"/>
              <w:right w:val="nil"/>
            </w:tcBorders>
            <w:shd w:val="clear" w:color="auto" w:fill="auto"/>
            <w:vAlign w:val="center"/>
            <w:hideMark/>
          </w:tcPr>
          <w:p w14:paraId="03A737E5"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Άρθρο 22 όπως τροπ.     ΚΑΤΑ ΠΛΕΙΟΨΗΦΙΑ</w:t>
            </w:r>
          </w:p>
        </w:tc>
      </w:tr>
      <w:tr w:rsidR="00E615E6" w14:paraId="03A737E8" w14:textId="77777777">
        <w:trPr>
          <w:trHeight w:val="330"/>
        </w:trPr>
        <w:tc>
          <w:tcPr>
            <w:tcW w:w="7120" w:type="dxa"/>
            <w:tcBorders>
              <w:top w:val="nil"/>
              <w:left w:val="nil"/>
              <w:bottom w:val="nil"/>
              <w:right w:val="nil"/>
            </w:tcBorders>
            <w:shd w:val="clear" w:color="auto" w:fill="auto"/>
            <w:vAlign w:val="center"/>
            <w:hideMark/>
          </w:tcPr>
          <w:p w14:paraId="03A737E7"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ΣΥΡΙΖΑ: ΝΑΙ</w:t>
            </w:r>
          </w:p>
        </w:tc>
      </w:tr>
      <w:tr w:rsidR="00E615E6" w14:paraId="03A737EA" w14:textId="77777777">
        <w:trPr>
          <w:trHeight w:val="330"/>
        </w:trPr>
        <w:tc>
          <w:tcPr>
            <w:tcW w:w="7120" w:type="dxa"/>
            <w:tcBorders>
              <w:top w:val="nil"/>
              <w:left w:val="nil"/>
              <w:bottom w:val="nil"/>
              <w:right w:val="nil"/>
            </w:tcBorders>
            <w:shd w:val="clear" w:color="auto" w:fill="auto"/>
            <w:vAlign w:val="center"/>
            <w:hideMark/>
          </w:tcPr>
          <w:p w14:paraId="03A737E9"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Ν.Δ.: OXI</w:t>
            </w:r>
          </w:p>
        </w:tc>
      </w:tr>
      <w:tr w:rsidR="00E615E6" w14:paraId="03A737EC" w14:textId="77777777">
        <w:trPr>
          <w:trHeight w:val="330"/>
        </w:trPr>
        <w:tc>
          <w:tcPr>
            <w:tcW w:w="7120" w:type="dxa"/>
            <w:tcBorders>
              <w:top w:val="nil"/>
              <w:left w:val="nil"/>
              <w:bottom w:val="nil"/>
              <w:right w:val="nil"/>
            </w:tcBorders>
            <w:shd w:val="clear" w:color="auto" w:fill="auto"/>
            <w:vAlign w:val="center"/>
            <w:hideMark/>
          </w:tcPr>
          <w:p w14:paraId="03A737EB"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ΔΗ.ΣΥ: ΝΑΙ</w:t>
            </w:r>
          </w:p>
        </w:tc>
      </w:tr>
      <w:tr w:rsidR="00E615E6" w14:paraId="03A737EE" w14:textId="77777777">
        <w:trPr>
          <w:trHeight w:val="330"/>
        </w:trPr>
        <w:tc>
          <w:tcPr>
            <w:tcW w:w="7120" w:type="dxa"/>
            <w:tcBorders>
              <w:top w:val="nil"/>
              <w:left w:val="nil"/>
              <w:bottom w:val="nil"/>
              <w:right w:val="nil"/>
            </w:tcBorders>
            <w:shd w:val="clear" w:color="auto" w:fill="auto"/>
            <w:vAlign w:val="center"/>
            <w:hideMark/>
          </w:tcPr>
          <w:p w14:paraId="03A737ED"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Χ.Α: OXI</w:t>
            </w:r>
          </w:p>
        </w:tc>
      </w:tr>
      <w:tr w:rsidR="00E615E6" w14:paraId="03A737F0" w14:textId="77777777">
        <w:trPr>
          <w:trHeight w:val="345"/>
        </w:trPr>
        <w:tc>
          <w:tcPr>
            <w:tcW w:w="7120" w:type="dxa"/>
            <w:tcBorders>
              <w:top w:val="nil"/>
              <w:left w:val="nil"/>
              <w:bottom w:val="nil"/>
              <w:right w:val="nil"/>
            </w:tcBorders>
            <w:shd w:val="clear" w:color="auto" w:fill="auto"/>
            <w:vAlign w:val="center"/>
            <w:hideMark/>
          </w:tcPr>
          <w:p w14:paraId="03A737EF"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Κ.Κ.Ε: ΝΑΙ</w:t>
            </w:r>
          </w:p>
        </w:tc>
      </w:tr>
      <w:tr w:rsidR="00E615E6" w14:paraId="03A737F2" w14:textId="77777777">
        <w:trPr>
          <w:trHeight w:val="330"/>
        </w:trPr>
        <w:tc>
          <w:tcPr>
            <w:tcW w:w="7120" w:type="dxa"/>
            <w:tcBorders>
              <w:top w:val="nil"/>
              <w:left w:val="nil"/>
              <w:bottom w:val="nil"/>
              <w:right w:val="nil"/>
            </w:tcBorders>
            <w:shd w:val="clear" w:color="auto" w:fill="auto"/>
            <w:vAlign w:val="center"/>
            <w:hideMark/>
          </w:tcPr>
          <w:p w14:paraId="03A737F1"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ΕΝ. ΚΕΝΤΡΩΩΝ: ΝΑΙ</w:t>
            </w:r>
          </w:p>
        </w:tc>
      </w:tr>
      <w:tr w:rsidR="00E615E6" w14:paraId="03A737F4" w14:textId="77777777">
        <w:trPr>
          <w:trHeight w:val="330"/>
        </w:trPr>
        <w:tc>
          <w:tcPr>
            <w:tcW w:w="7120" w:type="dxa"/>
            <w:tcBorders>
              <w:top w:val="nil"/>
              <w:left w:val="nil"/>
              <w:bottom w:val="nil"/>
              <w:right w:val="nil"/>
            </w:tcBorders>
            <w:shd w:val="clear" w:color="auto" w:fill="auto"/>
            <w:vAlign w:val="center"/>
            <w:hideMark/>
          </w:tcPr>
          <w:p w14:paraId="03A737F3"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Άρθρο 23 ως έχει     ΚΑΤΑ ΠΛΕΙΟΨΗΦΙΑ</w:t>
            </w:r>
          </w:p>
        </w:tc>
      </w:tr>
      <w:tr w:rsidR="00E615E6" w14:paraId="03A737F6" w14:textId="77777777">
        <w:trPr>
          <w:trHeight w:val="330"/>
        </w:trPr>
        <w:tc>
          <w:tcPr>
            <w:tcW w:w="7120" w:type="dxa"/>
            <w:tcBorders>
              <w:top w:val="nil"/>
              <w:left w:val="nil"/>
              <w:bottom w:val="nil"/>
              <w:right w:val="nil"/>
            </w:tcBorders>
            <w:shd w:val="clear" w:color="auto" w:fill="auto"/>
            <w:vAlign w:val="center"/>
            <w:hideMark/>
          </w:tcPr>
          <w:p w14:paraId="03A737F5"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ΣΥΡΙΖΑ: ΝΑΙ</w:t>
            </w:r>
          </w:p>
        </w:tc>
      </w:tr>
      <w:tr w:rsidR="00E615E6" w14:paraId="03A737F8" w14:textId="77777777">
        <w:trPr>
          <w:trHeight w:val="330"/>
        </w:trPr>
        <w:tc>
          <w:tcPr>
            <w:tcW w:w="7120" w:type="dxa"/>
            <w:tcBorders>
              <w:top w:val="nil"/>
              <w:left w:val="nil"/>
              <w:bottom w:val="nil"/>
              <w:right w:val="nil"/>
            </w:tcBorders>
            <w:shd w:val="clear" w:color="auto" w:fill="auto"/>
            <w:vAlign w:val="center"/>
            <w:hideMark/>
          </w:tcPr>
          <w:p w14:paraId="03A737F7"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Ν.Δ.: ΝΑΙ</w:t>
            </w:r>
          </w:p>
        </w:tc>
      </w:tr>
      <w:tr w:rsidR="00E615E6" w14:paraId="03A737FA" w14:textId="77777777">
        <w:trPr>
          <w:trHeight w:val="330"/>
        </w:trPr>
        <w:tc>
          <w:tcPr>
            <w:tcW w:w="7120" w:type="dxa"/>
            <w:tcBorders>
              <w:top w:val="nil"/>
              <w:left w:val="nil"/>
              <w:bottom w:val="nil"/>
              <w:right w:val="nil"/>
            </w:tcBorders>
            <w:shd w:val="clear" w:color="auto" w:fill="auto"/>
            <w:vAlign w:val="center"/>
            <w:hideMark/>
          </w:tcPr>
          <w:p w14:paraId="03A737F9"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ΔΗ.ΣΥ: ΝΑΙ</w:t>
            </w:r>
          </w:p>
        </w:tc>
      </w:tr>
      <w:tr w:rsidR="00E615E6" w14:paraId="03A737FC" w14:textId="77777777">
        <w:trPr>
          <w:trHeight w:val="330"/>
        </w:trPr>
        <w:tc>
          <w:tcPr>
            <w:tcW w:w="7120" w:type="dxa"/>
            <w:tcBorders>
              <w:top w:val="nil"/>
              <w:left w:val="nil"/>
              <w:bottom w:val="nil"/>
              <w:right w:val="nil"/>
            </w:tcBorders>
            <w:shd w:val="clear" w:color="auto" w:fill="auto"/>
            <w:vAlign w:val="center"/>
            <w:hideMark/>
          </w:tcPr>
          <w:p w14:paraId="03A737FB"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Χ.Α: OXI</w:t>
            </w:r>
          </w:p>
        </w:tc>
      </w:tr>
      <w:tr w:rsidR="00E615E6" w14:paraId="03A737FE" w14:textId="77777777">
        <w:trPr>
          <w:trHeight w:val="330"/>
        </w:trPr>
        <w:tc>
          <w:tcPr>
            <w:tcW w:w="7120" w:type="dxa"/>
            <w:tcBorders>
              <w:top w:val="nil"/>
              <w:left w:val="nil"/>
              <w:bottom w:val="nil"/>
              <w:right w:val="nil"/>
            </w:tcBorders>
            <w:shd w:val="clear" w:color="auto" w:fill="auto"/>
            <w:vAlign w:val="center"/>
            <w:hideMark/>
          </w:tcPr>
          <w:p w14:paraId="03A737FD"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Κ.Κ.Ε: ΝΑΙ</w:t>
            </w:r>
          </w:p>
        </w:tc>
      </w:tr>
      <w:tr w:rsidR="00E615E6" w14:paraId="03A73800" w14:textId="77777777">
        <w:trPr>
          <w:trHeight w:val="330"/>
        </w:trPr>
        <w:tc>
          <w:tcPr>
            <w:tcW w:w="7120" w:type="dxa"/>
            <w:tcBorders>
              <w:top w:val="nil"/>
              <w:left w:val="nil"/>
              <w:bottom w:val="nil"/>
              <w:right w:val="nil"/>
            </w:tcBorders>
            <w:shd w:val="clear" w:color="auto" w:fill="auto"/>
            <w:vAlign w:val="center"/>
            <w:hideMark/>
          </w:tcPr>
          <w:p w14:paraId="03A737FF"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ΕΝ. ΚΕΝΤΡΩΩΝ: ΝΑΙ</w:t>
            </w:r>
          </w:p>
        </w:tc>
      </w:tr>
      <w:tr w:rsidR="00E615E6" w14:paraId="03A73802" w14:textId="77777777">
        <w:trPr>
          <w:trHeight w:val="330"/>
        </w:trPr>
        <w:tc>
          <w:tcPr>
            <w:tcW w:w="7120" w:type="dxa"/>
            <w:tcBorders>
              <w:top w:val="nil"/>
              <w:left w:val="nil"/>
              <w:bottom w:val="nil"/>
              <w:right w:val="nil"/>
            </w:tcBorders>
            <w:shd w:val="clear" w:color="auto" w:fill="auto"/>
            <w:vAlign w:val="center"/>
            <w:hideMark/>
          </w:tcPr>
          <w:p w14:paraId="03A73801"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Άρθρο 24</w:t>
            </w:r>
            <w:r w:rsidRPr="00083250">
              <w:rPr>
                <w:rFonts w:ascii="Calibri" w:eastAsia="Times New Roman" w:hAnsi="Calibri" w:cs="Calibri"/>
                <w:color w:val="000000"/>
                <w:szCs w:val="24"/>
              </w:rPr>
              <w:t xml:space="preserve"> όπως τροπ.     ΚΑΤΑ ΠΛΕΙΟΨΗΦΙΑ</w:t>
            </w:r>
          </w:p>
        </w:tc>
      </w:tr>
      <w:tr w:rsidR="00E615E6" w14:paraId="03A73804" w14:textId="77777777">
        <w:trPr>
          <w:trHeight w:val="330"/>
        </w:trPr>
        <w:tc>
          <w:tcPr>
            <w:tcW w:w="7120" w:type="dxa"/>
            <w:tcBorders>
              <w:top w:val="nil"/>
              <w:left w:val="nil"/>
              <w:bottom w:val="nil"/>
              <w:right w:val="nil"/>
            </w:tcBorders>
            <w:shd w:val="clear" w:color="auto" w:fill="auto"/>
            <w:vAlign w:val="center"/>
            <w:hideMark/>
          </w:tcPr>
          <w:p w14:paraId="03A73803"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ΣΥΡΙΖΑ: ΝΑΙ</w:t>
            </w:r>
          </w:p>
        </w:tc>
      </w:tr>
      <w:tr w:rsidR="00E615E6" w14:paraId="03A73806" w14:textId="77777777">
        <w:trPr>
          <w:trHeight w:val="330"/>
        </w:trPr>
        <w:tc>
          <w:tcPr>
            <w:tcW w:w="7120" w:type="dxa"/>
            <w:tcBorders>
              <w:top w:val="nil"/>
              <w:left w:val="nil"/>
              <w:bottom w:val="nil"/>
              <w:right w:val="nil"/>
            </w:tcBorders>
            <w:shd w:val="clear" w:color="auto" w:fill="auto"/>
            <w:vAlign w:val="center"/>
            <w:hideMark/>
          </w:tcPr>
          <w:p w14:paraId="03A73805"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Ν.Δ.: OXI</w:t>
            </w:r>
          </w:p>
        </w:tc>
      </w:tr>
      <w:tr w:rsidR="00E615E6" w14:paraId="03A73808" w14:textId="77777777">
        <w:trPr>
          <w:trHeight w:val="330"/>
        </w:trPr>
        <w:tc>
          <w:tcPr>
            <w:tcW w:w="7120" w:type="dxa"/>
            <w:tcBorders>
              <w:top w:val="nil"/>
              <w:left w:val="nil"/>
              <w:bottom w:val="nil"/>
              <w:right w:val="nil"/>
            </w:tcBorders>
            <w:shd w:val="clear" w:color="auto" w:fill="auto"/>
            <w:vAlign w:val="center"/>
            <w:hideMark/>
          </w:tcPr>
          <w:p w14:paraId="03A73807"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ΔΗ.ΣΥ: ΝΑΙ</w:t>
            </w:r>
          </w:p>
        </w:tc>
      </w:tr>
      <w:tr w:rsidR="00E615E6" w14:paraId="03A7380A" w14:textId="77777777">
        <w:trPr>
          <w:trHeight w:val="330"/>
        </w:trPr>
        <w:tc>
          <w:tcPr>
            <w:tcW w:w="7120" w:type="dxa"/>
            <w:tcBorders>
              <w:top w:val="nil"/>
              <w:left w:val="nil"/>
              <w:bottom w:val="nil"/>
              <w:right w:val="nil"/>
            </w:tcBorders>
            <w:shd w:val="clear" w:color="auto" w:fill="auto"/>
            <w:vAlign w:val="center"/>
            <w:hideMark/>
          </w:tcPr>
          <w:p w14:paraId="03A73809"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Χ.Α: OXI</w:t>
            </w:r>
          </w:p>
        </w:tc>
      </w:tr>
      <w:tr w:rsidR="00E615E6" w14:paraId="03A7380C" w14:textId="77777777">
        <w:trPr>
          <w:trHeight w:val="330"/>
        </w:trPr>
        <w:tc>
          <w:tcPr>
            <w:tcW w:w="7120" w:type="dxa"/>
            <w:tcBorders>
              <w:top w:val="nil"/>
              <w:left w:val="nil"/>
              <w:bottom w:val="nil"/>
              <w:right w:val="nil"/>
            </w:tcBorders>
            <w:shd w:val="clear" w:color="auto" w:fill="auto"/>
            <w:vAlign w:val="center"/>
            <w:hideMark/>
          </w:tcPr>
          <w:p w14:paraId="03A7380B"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Κ.Κ.Ε: ΠΡΝ</w:t>
            </w:r>
          </w:p>
        </w:tc>
      </w:tr>
      <w:tr w:rsidR="00E615E6" w14:paraId="03A7380E" w14:textId="77777777">
        <w:trPr>
          <w:trHeight w:val="330"/>
        </w:trPr>
        <w:tc>
          <w:tcPr>
            <w:tcW w:w="7120" w:type="dxa"/>
            <w:tcBorders>
              <w:top w:val="nil"/>
              <w:left w:val="nil"/>
              <w:bottom w:val="nil"/>
              <w:right w:val="nil"/>
            </w:tcBorders>
            <w:shd w:val="clear" w:color="auto" w:fill="auto"/>
            <w:vAlign w:val="center"/>
            <w:hideMark/>
          </w:tcPr>
          <w:p w14:paraId="03A7380D"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ΕΝ. ΚΕΝΤΡΩΩΝ: ΝΑΙ</w:t>
            </w:r>
          </w:p>
        </w:tc>
      </w:tr>
      <w:tr w:rsidR="00E615E6" w14:paraId="03A73810" w14:textId="77777777">
        <w:trPr>
          <w:trHeight w:val="330"/>
        </w:trPr>
        <w:tc>
          <w:tcPr>
            <w:tcW w:w="7120" w:type="dxa"/>
            <w:tcBorders>
              <w:top w:val="nil"/>
              <w:left w:val="nil"/>
              <w:bottom w:val="nil"/>
              <w:right w:val="nil"/>
            </w:tcBorders>
            <w:shd w:val="clear" w:color="auto" w:fill="auto"/>
            <w:vAlign w:val="center"/>
            <w:hideMark/>
          </w:tcPr>
          <w:p w14:paraId="03A7380F"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Άρθρο 25 ως έχει     ΚΑΤΑ ΠΛΕΙΟΨΗΦΙΑ</w:t>
            </w:r>
          </w:p>
        </w:tc>
      </w:tr>
      <w:tr w:rsidR="00E615E6" w14:paraId="03A73812" w14:textId="77777777">
        <w:trPr>
          <w:trHeight w:val="345"/>
        </w:trPr>
        <w:tc>
          <w:tcPr>
            <w:tcW w:w="7120" w:type="dxa"/>
            <w:tcBorders>
              <w:top w:val="nil"/>
              <w:left w:val="nil"/>
              <w:bottom w:val="nil"/>
              <w:right w:val="nil"/>
            </w:tcBorders>
            <w:shd w:val="clear" w:color="auto" w:fill="auto"/>
            <w:vAlign w:val="center"/>
            <w:hideMark/>
          </w:tcPr>
          <w:p w14:paraId="03A73811"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ΣΥΡΙΖΑ: ΝΑΙ</w:t>
            </w:r>
          </w:p>
        </w:tc>
      </w:tr>
      <w:tr w:rsidR="00E615E6" w14:paraId="03A73814" w14:textId="77777777">
        <w:trPr>
          <w:trHeight w:val="330"/>
        </w:trPr>
        <w:tc>
          <w:tcPr>
            <w:tcW w:w="7120" w:type="dxa"/>
            <w:tcBorders>
              <w:top w:val="nil"/>
              <w:left w:val="nil"/>
              <w:bottom w:val="nil"/>
              <w:right w:val="nil"/>
            </w:tcBorders>
            <w:shd w:val="clear" w:color="auto" w:fill="auto"/>
            <w:vAlign w:val="center"/>
            <w:hideMark/>
          </w:tcPr>
          <w:p w14:paraId="03A73813"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Ν.Δ.: ΝΑΙ</w:t>
            </w:r>
          </w:p>
        </w:tc>
      </w:tr>
      <w:tr w:rsidR="00E615E6" w14:paraId="03A73816" w14:textId="77777777">
        <w:trPr>
          <w:trHeight w:val="330"/>
        </w:trPr>
        <w:tc>
          <w:tcPr>
            <w:tcW w:w="7120" w:type="dxa"/>
            <w:tcBorders>
              <w:top w:val="nil"/>
              <w:left w:val="nil"/>
              <w:bottom w:val="nil"/>
              <w:right w:val="nil"/>
            </w:tcBorders>
            <w:shd w:val="clear" w:color="auto" w:fill="auto"/>
            <w:vAlign w:val="center"/>
            <w:hideMark/>
          </w:tcPr>
          <w:p w14:paraId="03A73815"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ΔΗ.ΣΥ: ΝΑΙ</w:t>
            </w:r>
          </w:p>
        </w:tc>
      </w:tr>
      <w:tr w:rsidR="00E615E6" w14:paraId="03A73818" w14:textId="77777777">
        <w:trPr>
          <w:trHeight w:val="330"/>
        </w:trPr>
        <w:tc>
          <w:tcPr>
            <w:tcW w:w="7120" w:type="dxa"/>
            <w:tcBorders>
              <w:top w:val="nil"/>
              <w:left w:val="nil"/>
              <w:bottom w:val="nil"/>
              <w:right w:val="nil"/>
            </w:tcBorders>
            <w:shd w:val="clear" w:color="auto" w:fill="auto"/>
            <w:vAlign w:val="center"/>
            <w:hideMark/>
          </w:tcPr>
          <w:p w14:paraId="03A73817"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Χ.Α: OXI</w:t>
            </w:r>
          </w:p>
        </w:tc>
      </w:tr>
      <w:tr w:rsidR="00E615E6" w14:paraId="03A7381A" w14:textId="77777777">
        <w:trPr>
          <w:trHeight w:val="330"/>
        </w:trPr>
        <w:tc>
          <w:tcPr>
            <w:tcW w:w="7120" w:type="dxa"/>
            <w:tcBorders>
              <w:top w:val="nil"/>
              <w:left w:val="nil"/>
              <w:bottom w:val="nil"/>
              <w:right w:val="nil"/>
            </w:tcBorders>
            <w:shd w:val="clear" w:color="auto" w:fill="auto"/>
            <w:vAlign w:val="center"/>
            <w:hideMark/>
          </w:tcPr>
          <w:p w14:paraId="03A73819"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Κ.Κ.Ε: ΠΡΝ</w:t>
            </w:r>
          </w:p>
        </w:tc>
      </w:tr>
      <w:tr w:rsidR="00E615E6" w14:paraId="03A7381C" w14:textId="77777777">
        <w:trPr>
          <w:trHeight w:val="345"/>
        </w:trPr>
        <w:tc>
          <w:tcPr>
            <w:tcW w:w="7120" w:type="dxa"/>
            <w:tcBorders>
              <w:top w:val="nil"/>
              <w:left w:val="nil"/>
              <w:bottom w:val="nil"/>
              <w:right w:val="nil"/>
            </w:tcBorders>
            <w:shd w:val="clear" w:color="auto" w:fill="auto"/>
            <w:vAlign w:val="center"/>
            <w:hideMark/>
          </w:tcPr>
          <w:p w14:paraId="03A7381B"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ΕΝ. ΚΕΝΤΡΩΩΝ: ΝΑΙ</w:t>
            </w:r>
          </w:p>
        </w:tc>
      </w:tr>
      <w:tr w:rsidR="00E615E6" w14:paraId="03A7381E" w14:textId="77777777">
        <w:trPr>
          <w:trHeight w:val="330"/>
        </w:trPr>
        <w:tc>
          <w:tcPr>
            <w:tcW w:w="7120" w:type="dxa"/>
            <w:tcBorders>
              <w:top w:val="nil"/>
              <w:left w:val="nil"/>
              <w:bottom w:val="nil"/>
              <w:right w:val="nil"/>
            </w:tcBorders>
            <w:shd w:val="clear" w:color="auto" w:fill="auto"/>
            <w:vAlign w:val="center"/>
            <w:hideMark/>
          </w:tcPr>
          <w:p w14:paraId="03A7381D"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 xml:space="preserve">Άρθρο 26 όπως τροπ.     ΚΑΤΑ </w:t>
            </w:r>
            <w:r w:rsidRPr="00083250">
              <w:rPr>
                <w:rFonts w:ascii="Calibri" w:eastAsia="Times New Roman" w:hAnsi="Calibri" w:cs="Calibri"/>
                <w:color w:val="000000"/>
                <w:szCs w:val="24"/>
              </w:rPr>
              <w:t>ΠΛΕΙΟΨΗΦΙΑ</w:t>
            </w:r>
          </w:p>
        </w:tc>
      </w:tr>
      <w:tr w:rsidR="00E615E6" w14:paraId="03A73820" w14:textId="77777777">
        <w:trPr>
          <w:trHeight w:val="330"/>
        </w:trPr>
        <w:tc>
          <w:tcPr>
            <w:tcW w:w="7120" w:type="dxa"/>
            <w:tcBorders>
              <w:top w:val="nil"/>
              <w:left w:val="nil"/>
              <w:bottom w:val="nil"/>
              <w:right w:val="nil"/>
            </w:tcBorders>
            <w:shd w:val="clear" w:color="auto" w:fill="auto"/>
            <w:vAlign w:val="center"/>
            <w:hideMark/>
          </w:tcPr>
          <w:p w14:paraId="03A7381F"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lastRenderedPageBreak/>
              <w:t>ΣΥΡΙΖΑ: ΝΑΙ</w:t>
            </w:r>
          </w:p>
        </w:tc>
      </w:tr>
      <w:tr w:rsidR="00E615E6" w14:paraId="03A73822" w14:textId="77777777">
        <w:trPr>
          <w:trHeight w:val="330"/>
        </w:trPr>
        <w:tc>
          <w:tcPr>
            <w:tcW w:w="7120" w:type="dxa"/>
            <w:tcBorders>
              <w:top w:val="nil"/>
              <w:left w:val="nil"/>
              <w:bottom w:val="nil"/>
              <w:right w:val="nil"/>
            </w:tcBorders>
            <w:shd w:val="clear" w:color="auto" w:fill="auto"/>
            <w:vAlign w:val="center"/>
            <w:hideMark/>
          </w:tcPr>
          <w:p w14:paraId="03A73821"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Ν.Δ.: ΝΑΙ</w:t>
            </w:r>
          </w:p>
        </w:tc>
      </w:tr>
      <w:tr w:rsidR="00E615E6" w14:paraId="03A73824" w14:textId="77777777">
        <w:trPr>
          <w:trHeight w:val="330"/>
        </w:trPr>
        <w:tc>
          <w:tcPr>
            <w:tcW w:w="7120" w:type="dxa"/>
            <w:tcBorders>
              <w:top w:val="nil"/>
              <w:left w:val="nil"/>
              <w:bottom w:val="nil"/>
              <w:right w:val="nil"/>
            </w:tcBorders>
            <w:shd w:val="clear" w:color="auto" w:fill="auto"/>
            <w:vAlign w:val="center"/>
            <w:hideMark/>
          </w:tcPr>
          <w:p w14:paraId="03A73823"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ΔΗ.ΣΥ: ΝΑΙ</w:t>
            </w:r>
          </w:p>
        </w:tc>
      </w:tr>
      <w:tr w:rsidR="00E615E6" w14:paraId="03A73826" w14:textId="77777777">
        <w:trPr>
          <w:trHeight w:val="330"/>
        </w:trPr>
        <w:tc>
          <w:tcPr>
            <w:tcW w:w="7120" w:type="dxa"/>
            <w:tcBorders>
              <w:top w:val="nil"/>
              <w:left w:val="nil"/>
              <w:bottom w:val="nil"/>
              <w:right w:val="nil"/>
            </w:tcBorders>
            <w:shd w:val="clear" w:color="auto" w:fill="auto"/>
            <w:vAlign w:val="center"/>
            <w:hideMark/>
          </w:tcPr>
          <w:p w14:paraId="03A73825"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Χ.Α: OXI</w:t>
            </w:r>
          </w:p>
        </w:tc>
      </w:tr>
      <w:tr w:rsidR="00E615E6" w14:paraId="03A73828" w14:textId="77777777">
        <w:trPr>
          <w:trHeight w:val="330"/>
        </w:trPr>
        <w:tc>
          <w:tcPr>
            <w:tcW w:w="7120" w:type="dxa"/>
            <w:tcBorders>
              <w:top w:val="nil"/>
              <w:left w:val="nil"/>
              <w:bottom w:val="nil"/>
              <w:right w:val="nil"/>
            </w:tcBorders>
            <w:shd w:val="clear" w:color="auto" w:fill="auto"/>
            <w:vAlign w:val="center"/>
            <w:hideMark/>
          </w:tcPr>
          <w:p w14:paraId="03A73827"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Κ.Κ.Ε: ΠΡΝ</w:t>
            </w:r>
          </w:p>
        </w:tc>
      </w:tr>
      <w:tr w:rsidR="00E615E6" w14:paraId="03A7382A" w14:textId="77777777">
        <w:trPr>
          <w:trHeight w:val="330"/>
        </w:trPr>
        <w:tc>
          <w:tcPr>
            <w:tcW w:w="7120" w:type="dxa"/>
            <w:tcBorders>
              <w:top w:val="nil"/>
              <w:left w:val="nil"/>
              <w:bottom w:val="nil"/>
              <w:right w:val="nil"/>
            </w:tcBorders>
            <w:shd w:val="clear" w:color="auto" w:fill="auto"/>
            <w:vAlign w:val="center"/>
            <w:hideMark/>
          </w:tcPr>
          <w:p w14:paraId="03A73829"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ΕΝ. ΚΕΝΤΡΩΩΝ: ΝΑΙ</w:t>
            </w:r>
          </w:p>
        </w:tc>
      </w:tr>
      <w:tr w:rsidR="00E615E6" w14:paraId="03A7382C" w14:textId="77777777">
        <w:trPr>
          <w:trHeight w:val="330"/>
        </w:trPr>
        <w:tc>
          <w:tcPr>
            <w:tcW w:w="7120" w:type="dxa"/>
            <w:tcBorders>
              <w:top w:val="nil"/>
              <w:left w:val="nil"/>
              <w:bottom w:val="nil"/>
              <w:right w:val="nil"/>
            </w:tcBorders>
            <w:shd w:val="clear" w:color="auto" w:fill="auto"/>
            <w:vAlign w:val="center"/>
            <w:hideMark/>
          </w:tcPr>
          <w:p w14:paraId="03A7382B"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Άρθρο 27 ως έχει     ΚΑΤΑ ΠΛΕΙΟΨΗΦΙΑ</w:t>
            </w:r>
          </w:p>
        </w:tc>
      </w:tr>
      <w:tr w:rsidR="00E615E6" w14:paraId="03A7382E" w14:textId="77777777">
        <w:trPr>
          <w:trHeight w:val="330"/>
        </w:trPr>
        <w:tc>
          <w:tcPr>
            <w:tcW w:w="7120" w:type="dxa"/>
            <w:tcBorders>
              <w:top w:val="nil"/>
              <w:left w:val="nil"/>
              <w:bottom w:val="nil"/>
              <w:right w:val="nil"/>
            </w:tcBorders>
            <w:shd w:val="clear" w:color="auto" w:fill="auto"/>
            <w:vAlign w:val="center"/>
            <w:hideMark/>
          </w:tcPr>
          <w:p w14:paraId="03A7382D"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ΣΥΡΙΖΑ: ΝΑΙ</w:t>
            </w:r>
          </w:p>
        </w:tc>
      </w:tr>
      <w:tr w:rsidR="00E615E6" w14:paraId="03A73830" w14:textId="77777777">
        <w:trPr>
          <w:trHeight w:val="345"/>
        </w:trPr>
        <w:tc>
          <w:tcPr>
            <w:tcW w:w="7120" w:type="dxa"/>
            <w:tcBorders>
              <w:top w:val="nil"/>
              <w:left w:val="nil"/>
              <w:bottom w:val="nil"/>
              <w:right w:val="nil"/>
            </w:tcBorders>
            <w:shd w:val="clear" w:color="auto" w:fill="auto"/>
            <w:vAlign w:val="center"/>
            <w:hideMark/>
          </w:tcPr>
          <w:p w14:paraId="03A7382F"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Ν.Δ.: ΝΑΙ</w:t>
            </w:r>
          </w:p>
        </w:tc>
      </w:tr>
      <w:tr w:rsidR="00E615E6" w14:paraId="03A73832" w14:textId="77777777">
        <w:trPr>
          <w:trHeight w:val="330"/>
        </w:trPr>
        <w:tc>
          <w:tcPr>
            <w:tcW w:w="7120" w:type="dxa"/>
            <w:tcBorders>
              <w:top w:val="nil"/>
              <w:left w:val="nil"/>
              <w:bottom w:val="nil"/>
              <w:right w:val="nil"/>
            </w:tcBorders>
            <w:shd w:val="clear" w:color="auto" w:fill="auto"/>
            <w:vAlign w:val="center"/>
            <w:hideMark/>
          </w:tcPr>
          <w:p w14:paraId="03A73831"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ΔΗ.ΣΥ: ΝΑΙ</w:t>
            </w:r>
          </w:p>
        </w:tc>
      </w:tr>
      <w:tr w:rsidR="00E615E6" w14:paraId="03A73834" w14:textId="77777777">
        <w:trPr>
          <w:trHeight w:val="330"/>
        </w:trPr>
        <w:tc>
          <w:tcPr>
            <w:tcW w:w="7120" w:type="dxa"/>
            <w:tcBorders>
              <w:top w:val="nil"/>
              <w:left w:val="nil"/>
              <w:bottom w:val="nil"/>
              <w:right w:val="nil"/>
            </w:tcBorders>
            <w:shd w:val="clear" w:color="auto" w:fill="auto"/>
            <w:vAlign w:val="center"/>
            <w:hideMark/>
          </w:tcPr>
          <w:p w14:paraId="03A73833"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Χ.Α: OXI</w:t>
            </w:r>
          </w:p>
        </w:tc>
      </w:tr>
      <w:tr w:rsidR="00E615E6" w14:paraId="03A73836" w14:textId="77777777">
        <w:trPr>
          <w:trHeight w:val="330"/>
        </w:trPr>
        <w:tc>
          <w:tcPr>
            <w:tcW w:w="7120" w:type="dxa"/>
            <w:tcBorders>
              <w:top w:val="nil"/>
              <w:left w:val="nil"/>
              <w:bottom w:val="nil"/>
              <w:right w:val="nil"/>
            </w:tcBorders>
            <w:shd w:val="clear" w:color="auto" w:fill="auto"/>
            <w:vAlign w:val="center"/>
            <w:hideMark/>
          </w:tcPr>
          <w:p w14:paraId="03A73835"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Κ.Κ.Ε: ΠΡΝ</w:t>
            </w:r>
          </w:p>
        </w:tc>
      </w:tr>
      <w:tr w:rsidR="00E615E6" w14:paraId="03A73838" w14:textId="77777777">
        <w:trPr>
          <w:trHeight w:val="330"/>
        </w:trPr>
        <w:tc>
          <w:tcPr>
            <w:tcW w:w="7120" w:type="dxa"/>
            <w:tcBorders>
              <w:top w:val="nil"/>
              <w:left w:val="nil"/>
              <w:bottom w:val="nil"/>
              <w:right w:val="nil"/>
            </w:tcBorders>
            <w:shd w:val="clear" w:color="auto" w:fill="auto"/>
            <w:vAlign w:val="center"/>
            <w:hideMark/>
          </w:tcPr>
          <w:p w14:paraId="03A73837"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ΕΝ. ΚΕΝΤΡΩΩΝ: ΝΑΙ</w:t>
            </w:r>
          </w:p>
        </w:tc>
      </w:tr>
      <w:tr w:rsidR="00E615E6" w14:paraId="03A7383A" w14:textId="77777777">
        <w:trPr>
          <w:trHeight w:val="330"/>
        </w:trPr>
        <w:tc>
          <w:tcPr>
            <w:tcW w:w="7120" w:type="dxa"/>
            <w:tcBorders>
              <w:top w:val="nil"/>
              <w:left w:val="nil"/>
              <w:bottom w:val="nil"/>
              <w:right w:val="nil"/>
            </w:tcBorders>
            <w:shd w:val="clear" w:color="auto" w:fill="auto"/>
            <w:vAlign w:val="center"/>
            <w:hideMark/>
          </w:tcPr>
          <w:p w14:paraId="03A73839"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Άρθρο 28 ως έχει     ΚΑΤΑ ΠΛΕΙΟΨΗΦΙΑ</w:t>
            </w:r>
          </w:p>
        </w:tc>
      </w:tr>
      <w:tr w:rsidR="00E615E6" w14:paraId="03A7383C" w14:textId="77777777">
        <w:trPr>
          <w:trHeight w:val="330"/>
        </w:trPr>
        <w:tc>
          <w:tcPr>
            <w:tcW w:w="7120" w:type="dxa"/>
            <w:tcBorders>
              <w:top w:val="nil"/>
              <w:left w:val="nil"/>
              <w:bottom w:val="nil"/>
              <w:right w:val="nil"/>
            </w:tcBorders>
            <w:shd w:val="clear" w:color="auto" w:fill="auto"/>
            <w:vAlign w:val="center"/>
            <w:hideMark/>
          </w:tcPr>
          <w:p w14:paraId="03A7383B"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ΣΥΡΙΖΑ: ΝΑΙ</w:t>
            </w:r>
          </w:p>
        </w:tc>
      </w:tr>
      <w:tr w:rsidR="00E615E6" w14:paraId="03A7383E" w14:textId="77777777">
        <w:trPr>
          <w:trHeight w:val="330"/>
        </w:trPr>
        <w:tc>
          <w:tcPr>
            <w:tcW w:w="7120" w:type="dxa"/>
            <w:tcBorders>
              <w:top w:val="nil"/>
              <w:left w:val="nil"/>
              <w:bottom w:val="nil"/>
              <w:right w:val="nil"/>
            </w:tcBorders>
            <w:shd w:val="clear" w:color="auto" w:fill="auto"/>
            <w:vAlign w:val="center"/>
            <w:hideMark/>
          </w:tcPr>
          <w:p w14:paraId="03A7383D"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Ν.Δ.: ΝΑΙ</w:t>
            </w:r>
          </w:p>
        </w:tc>
      </w:tr>
      <w:tr w:rsidR="00E615E6" w14:paraId="03A73840" w14:textId="77777777">
        <w:trPr>
          <w:trHeight w:val="330"/>
        </w:trPr>
        <w:tc>
          <w:tcPr>
            <w:tcW w:w="7120" w:type="dxa"/>
            <w:tcBorders>
              <w:top w:val="nil"/>
              <w:left w:val="nil"/>
              <w:bottom w:val="nil"/>
              <w:right w:val="nil"/>
            </w:tcBorders>
            <w:shd w:val="clear" w:color="auto" w:fill="auto"/>
            <w:vAlign w:val="center"/>
            <w:hideMark/>
          </w:tcPr>
          <w:p w14:paraId="03A7383F"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ΔΗ.ΣΥ: ΝΑΙ</w:t>
            </w:r>
          </w:p>
        </w:tc>
      </w:tr>
      <w:tr w:rsidR="00E615E6" w14:paraId="03A73842" w14:textId="77777777">
        <w:trPr>
          <w:trHeight w:val="330"/>
        </w:trPr>
        <w:tc>
          <w:tcPr>
            <w:tcW w:w="7120" w:type="dxa"/>
            <w:tcBorders>
              <w:top w:val="nil"/>
              <w:left w:val="nil"/>
              <w:bottom w:val="nil"/>
              <w:right w:val="nil"/>
            </w:tcBorders>
            <w:shd w:val="clear" w:color="auto" w:fill="auto"/>
            <w:vAlign w:val="center"/>
            <w:hideMark/>
          </w:tcPr>
          <w:p w14:paraId="03A73841"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Χ.Α: OXI</w:t>
            </w:r>
          </w:p>
        </w:tc>
      </w:tr>
      <w:tr w:rsidR="00E615E6" w14:paraId="03A73844" w14:textId="77777777">
        <w:trPr>
          <w:trHeight w:val="330"/>
        </w:trPr>
        <w:tc>
          <w:tcPr>
            <w:tcW w:w="7120" w:type="dxa"/>
            <w:tcBorders>
              <w:top w:val="nil"/>
              <w:left w:val="nil"/>
              <w:bottom w:val="nil"/>
              <w:right w:val="nil"/>
            </w:tcBorders>
            <w:shd w:val="clear" w:color="auto" w:fill="auto"/>
            <w:vAlign w:val="center"/>
            <w:hideMark/>
          </w:tcPr>
          <w:p w14:paraId="03A73843"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Κ.Κ.Ε: ΝΑΙ</w:t>
            </w:r>
          </w:p>
        </w:tc>
      </w:tr>
      <w:tr w:rsidR="00E615E6" w14:paraId="03A73846" w14:textId="77777777">
        <w:trPr>
          <w:trHeight w:val="330"/>
        </w:trPr>
        <w:tc>
          <w:tcPr>
            <w:tcW w:w="7120" w:type="dxa"/>
            <w:tcBorders>
              <w:top w:val="nil"/>
              <w:left w:val="nil"/>
              <w:bottom w:val="nil"/>
              <w:right w:val="nil"/>
            </w:tcBorders>
            <w:shd w:val="clear" w:color="auto" w:fill="auto"/>
            <w:vAlign w:val="center"/>
            <w:hideMark/>
          </w:tcPr>
          <w:p w14:paraId="03A73845"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ΕΝ. ΚΕΝΤΡΩΩΝ: ΝΑΙ</w:t>
            </w:r>
          </w:p>
        </w:tc>
      </w:tr>
      <w:tr w:rsidR="00E615E6" w14:paraId="03A73848" w14:textId="77777777">
        <w:trPr>
          <w:trHeight w:val="330"/>
        </w:trPr>
        <w:tc>
          <w:tcPr>
            <w:tcW w:w="7120" w:type="dxa"/>
            <w:tcBorders>
              <w:top w:val="nil"/>
              <w:left w:val="nil"/>
              <w:bottom w:val="nil"/>
              <w:right w:val="nil"/>
            </w:tcBorders>
            <w:shd w:val="clear" w:color="auto" w:fill="auto"/>
            <w:vAlign w:val="center"/>
            <w:hideMark/>
          </w:tcPr>
          <w:p w14:paraId="03A73847"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Άρθρο 29 ως έχει     ΚΑΤΑ ΠΛΕΙΟΨΗΦΙΑ</w:t>
            </w:r>
          </w:p>
        </w:tc>
      </w:tr>
      <w:tr w:rsidR="00E615E6" w14:paraId="03A7384A" w14:textId="77777777">
        <w:trPr>
          <w:trHeight w:val="330"/>
        </w:trPr>
        <w:tc>
          <w:tcPr>
            <w:tcW w:w="7120" w:type="dxa"/>
            <w:tcBorders>
              <w:top w:val="nil"/>
              <w:left w:val="nil"/>
              <w:bottom w:val="nil"/>
              <w:right w:val="nil"/>
            </w:tcBorders>
            <w:shd w:val="clear" w:color="auto" w:fill="auto"/>
            <w:vAlign w:val="center"/>
            <w:hideMark/>
          </w:tcPr>
          <w:p w14:paraId="03A73849"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ΣΥΡΙΖΑ: ΝΑΙ</w:t>
            </w:r>
          </w:p>
        </w:tc>
      </w:tr>
      <w:tr w:rsidR="00E615E6" w14:paraId="03A7384C" w14:textId="77777777">
        <w:trPr>
          <w:trHeight w:val="330"/>
        </w:trPr>
        <w:tc>
          <w:tcPr>
            <w:tcW w:w="7120" w:type="dxa"/>
            <w:tcBorders>
              <w:top w:val="nil"/>
              <w:left w:val="nil"/>
              <w:bottom w:val="nil"/>
              <w:right w:val="nil"/>
            </w:tcBorders>
            <w:shd w:val="clear" w:color="auto" w:fill="auto"/>
            <w:vAlign w:val="center"/>
            <w:hideMark/>
          </w:tcPr>
          <w:p w14:paraId="03A7384B"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Ν.Δ.: ΝΑΙ</w:t>
            </w:r>
          </w:p>
        </w:tc>
      </w:tr>
      <w:tr w:rsidR="00E615E6" w14:paraId="03A7384E" w14:textId="77777777">
        <w:trPr>
          <w:trHeight w:val="330"/>
        </w:trPr>
        <w:tc>
          <w:tcPr>
            <w:tcW w:w="7120" w:type="dxa"/>
            <w:tcBorders>
              <w:top w:val="nil"/>
              <w:left w:val="nil"/>
              <w:bottom w:val="nil"/>
              <w:right w:val="nil"/>
            </w:tcBorders>
            <w:shd w:val="clear" w:color="auto" w:fill="auto"/>
            <w:vAlign w:val="center"/>
            <w:hideMark/>
          </w:tcPr>
          <w:p w14:paraId="03A7384D"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ΔΗ.ΣΥ: ΝΑΙ</w:t>
            </w:r>
          </w:p>
        </w:tc>
      </w:tr>
      <w:tr w:rsidR="00E615E6" w14:paraId="03A73850" w14:textId="77777777">
        <w:trPr>
          <w:trHeight w:val="330"/>
        </w:trPr>
        <w:tc>
          <w:tcPr>
            <w:tcW w:w="7120" w:type="dxa"/>
            <w:tcBorders>
              <w:top w:val="nil"/>
              <w:left w:val="nil"/>
              <w:bottom w:val="nil"/>
              <w:right w:val="nil"/>
            </w:tcBorders>
            <w:shd w:val="clear" w:color="auto" w:fill="auto"/>
            <w:vAlign w:val="center"/>
            <w:hideMark/>
          </w:tcPr>
          <w:p w14:paraId="03A7384F"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Χ.Α: OXI</w:t>
            </w:r>
          </w:p>
        </w:tc>
      </w:tr>
      <w:tr w:rsidR="00E615E6" w14:paraId="03A73852" w14:textId="77777777">
        <w:trPr>
          <w:trHeight w:val="330"/>
        </w:trPr>
        <w:tc>
          <w:tcPr>
            <w:tcW w:w="7120" w:type="dxa"/>
            <w:tcBorders>
              <w:top w:val="nil"/>
              <w:left w:val="nil"/>
              <w:bottom w:val="nil"/>
              <w:right w:val="nil"/>
            </w:tcBorders>
            <w:shd w:val="clear" w:color="auto" w:fill="auto"/>
            <w:vAlign w:val="center"/>
            <w:hideMark/>
          </w:tcPr>
          <w:p w14:paraId="03A73851"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Κ.Κ.Ε: ΝΑΙ</w:t>
            </w:r>
          </w:p>
        </w:tc>
      </w:tr>
      <w:tr w:rsidR="00E615E6" w14:paraId="03A73854" w14:textId="77777777">
        <w:trPr>
          <w:trHeight w:val="330"/>
        </w:trPr>
        <w:tc>
          <w:tcPr>
            <w:tcW w:w="7120" w:type="dxa"/>
            <w:tcBorders>
              <w:top w:val="nil"/>
              <w:left w:val="nil"/>
              <w:bottom w:val="nil"/>
              <w:right w:val="nil"/>
            </w:tcBorders>
            <w:shd w:val="clear" w:color="auto" w:fill="auto"/>
            <w:vAlign w:val="center"/>
            <w:hideMark/>
          </w:tcPr>
          <w:p w14:paraId="03A73853"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ΕΝ. ΚΕΝΤΡΩΩΝ: ΠΡΝ</w:t>
            </w:r>
          </w:p>
        </w:tc>
      </w:tr>
      <w:tr w:rsidR="00E615E6" w14:paraId="03A73856" w14:textId="77777777">
        <w:trPr>
          <w:trHeight w:val="330"/>
        </w:trPr>
        <w:tc>
          <w:tcPr>
            <w:tcW w:w="7120" w:type="dxa"/>
            <w:tcBorders>
              <w:top w:val="nil"/>
              <w:left w:val="nil"/>
              <w:bottom w:val="nil"/>
              <w:right w:val="nil"/>
            </w:tcBorders>
            <w:shd w:val="clear" w:color="auto" w:fill="auto"/>
            <w:vAlign w:val="center"/>
            <w:hideMark/>
          </w:tcPr>
          <w:p w14:paraId="03A73855"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Άρθρο 30 ως έχει     ΚΑΤΑ ΠΛΕΙΟΨΗΦΙΑ</w:t>
            </w:r>
          </w:p>
        </w:tc>
      </w:tr>
      <w:tr w:rsidR="00E615E6" w14:paraId="03A73858" w14:textId="77777777">
        <w:trPr>
          <w:trHeight w:val="330"/>
        </w:trPr>
        <w:tc>
          <w:tcPr>
            <w:tcW w:w="7120" w:type="dxa"/>
            <w:tcBorders>
              <w:top w:val="nil"/>
              <w:left w:val="nil"/>
              <w:bottom w:val="nil"/>
              <w:right w:val="nil"/>
            </w:tcBorders>
            <w:shd w:val="clear" w:color="auto" w:fill="auto"/>
            <w:vAlign w:val="center"/>
            <w:hideMark/>
          </w:tcPr>
          <w:p w14:paraId="03A73857"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ΣΥΡΙΖΑ: ΝΑΙ</w:t>
            </w:r>
          </w:p>
        </w:tc>
      </w:tr>
      <w:tr w:rsidR="00E615E6" w14:paraId="03A7385A" w14:textId="77777777">
        <w:trPr>
          <w:trHeight w:val="330"/>
        </w:trPr>
        <w:tc>
          <w:tcPr>
            <w:tcW w:w="7120" w:type="dxa"/>
            <w:tcBorders>
              <w:top w:val="nil"/>
              <w:left w:val="nil"/>
              <w:bottom w:val="nil"/>
              <w:right w:val="nil"/>
            </w:tcBorders>
            <w:shd w:val="clear" w:color="auto" w:fill="auto"/>
            <w:vAlign w:val="center"/>
            <w:hideMark/>
          </w:tcPr>
          <w:p w14:paraId="03A73859"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Ν.Δ.: ΝΑΙ</w:t>
            </w:r>
          </w:p>
        </w:tc>
      </w:tr>
      <w:tr w:rsidR="00E615E6" w14:paraId="03A7385C" w14:textId="77777777">
        <w:trPr>
          <w:trHeight w:val="345"/>
        </w:trPr>
        <w:tc>
          <w:tcPr>
            <w:tcW w:w="7120" w:type="dxa"/>
            <w:tcBorders>
              <w:top w:val="nil"/>
              <w:left w:val="nil"/>
              <w:bottom w:val="nil"/>
              <w:right w:val="nil"/>
            </w:tcBorders>
            <w:shd w:val="clear" w:color="auto" w:fill="auto"/>
            <w:vAlign w:val="center"/>
            <w:hideMark/>
          </w:tcPr>
          <w:p w14:paraId="03A7385B"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ΔΗ.ΣΥ: ΠΡΝ</w:t>
            </w:r>
          </w:p>
        </w:tc>
      </w:tr>
      <w:tr w:rsidR="00E615E6" w14:paraId="03A7385E" w14:textId="77777777">
        <w:trPr>
          <w:trHeight w:val="330"/>
        </w:trPr>
        <w:tc>
          <w:tcPr>
            <w:tcW w:w="7120" w:type="dxa"/>
            <w:tcBorders>
              <w:top w:val="nil"/>
              <w:left w:val="nil"/>
              <w:bottom w:val="nil"/>
              <w:right w:val="nil"/>
            </w:tcBorders>
            <w:shd w:val="clear" w:color="auto" w:fill="auto"/>
            <w:vAlign w:val="center"/>
            <w:hideMark/>
          </w:tcPr>
          <w:p w14:paraId="03A7385D"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Χ.Α: OXI</w:t>
            </w:r>
          </w:p>
        </w:tc>
      </w:tr>
      <w:tr w:rsidR="00E615E6" w14:paraId="03A73860" w14:textId="77777777">
        <w:trPr>
          <w:trHeight w:val="330"/>
        </w:trPr>
        <w:tc>
          <w:tcPr>
            <w:tcW w:w="7120" w:type="dxa"/>
            <w:tcBorders>
              <w:top w:val="nil"/>
              <w:left w:val="nil"/>
              <w:bottom w:val="nil"/>
              <w:right w:val="nil"/>
            </w:tcBorders>
            <w:shd w:val="clear" w:color="auto" w:fill="auto"/>
            <w:vAlign w:val="center"/>
            <w:hideMark/>
          </w:tcPr>
          <w:p w14:paraId="03A7385F"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Κ.Κ.Ε: ΝΑΙ</w:t>
            </w:r>
          </w:p>
        </w:tc>
      </w:tr>
      <w:tr w:rsidR="00E615E6" w14:paraId="03A73862" w14:textId="77777777">
        <w:trPr>
          <w:trHeight w:val="330"/>
        </w:trPr>
        <w:tc>
          <w:tcPr>
            <w:tcW w:w="7120" w:type="dxa"/>
            <w:tcBorders>
              <w:top w:val="nil"/>
              <w:left w:val="nil"/>
              <w:bottom w:val="nil"/>
              <w:right w:val="nil"/>
            </w:tcBorders>
            <w:shd w:val="clear" w:color="auto" w:fill="auto"/>
            <w:vAlign w:val="center"/>
            <w:hideMark/>
          </w:tcPr>
          <w:p w14:paraId="03A73861"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ΕΝ. ΚΕΝΤΡΩΩΝ: ΝΑΙ</w:t>
            </w:r>
          </w:p>
        </w:tc>
      </w:tr>
      <w:tr w:rsidR="00E615E6" w14:paraId="03A73864" w14:textId="77777777">
        <w:trPr>
          <w:trHeight w:val="330"/>
        </w:trPr>
        <w:tc>
          <w:tcPr>
            <w:tcW w:w="7120" w:type="dxa"/>
            <w:tcBorders>
              <w:top w:val="nil"/>
              <w:left w:val="nil"/>
              <w:bottom w:val="nil"/>
              <w:right w:val="nil"/>
            </w:tcBorders>
            <w:shd w:val="clear" w:color="auto" w:fill="auto"/>
            <w:vAlign w:val="center"/>
            <w:hideMark/>
          </w:tcPr>
          <w:p w14:paraId="03A73863"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Άρθρο 31 ως έχει     ΚΑΤΑ ΠΛΕΙΟΨΗΦΙΑ</w:t>
            </w:r>
          </w:p>
        </w:tc>
      </w:tr>
      <w:tr w:rsidR="00E615E6" w14:paraId="03A73866" w14:textId="77777777">
        <w:trPr>
          <w:trHeight w:val="330"/>
        </w:trPr>
        <w:tc>
          <w:tcPr>
            <w:tcW w:w="7120" w:type="dxa"/>
            <w:tcBorders>
              <w:top w:val="nil"/>
              <w:left w:val="nil"/>
              <w:bottom w:val="nil"/>
              <w:right w:val="nil"/>
            </w:tcBorders>
            <w:shd w:val="clear" w:color="auto" w:fill="auto"/>
            <w:vAlign w:val="center"/>
            <w:hideMark/>
          </w:tcPr>
          <w:p w14:paraId="03A73865"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ΣΥΡΙΖΑ: ΝΑΙ</w:t>
            </w:r>
          </w:p>
        </w:tc>
      </w:tr>
      <w:tr w:rsidR="00E615E6" w14:paraId="03A73868" w14:textId="77777777">
        <w:trPr>
          <w:trHeight w:val="330"/>
        </w:trPr>
        <w:tc>
          <w:tcPr>
            <w:tcW w:w="7120" w:type="dxa"/>
            <w:tcBorders>
              <w:top w:val="nil"/>
              <w:left w:val="nil"/>
              <w:bottom w:val="nil"/>
              <w:right w:val="nil"/>
            </w:tcBorders>
            <w:shd w:val="clear" w:color="auto" w:fill="auto"/>
            <w:vAlign w:val="center"/>
            <w:hideMark/>
          </w:tcPr>
          <w:p w14:paraId="03A73867"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Ν.Δ.: OXI</w:t>
            </w:r>
          </w:p>
        </w:tc>
      </w:tr>
      <w:tr w:rsidR="00E615E6" w14:paraId="03A7386A" w14:textId="77777777">
        <w:trPr>
          <w:trHeight w:val="330"/>
        </w:trPr>
        <w:tc>
          <w:tcPr>
            <w:tcW w:w="7120" w:type="dxa"/>
            <w:tcBorders>
              <w:top w:val="nil"/>
              <w:left w:val="nil"/>
              <w:bottom w:val="nil"/>
              <w:right w:val="nil"/>
            </w:tcBorders>
            <w:shd w:val="clear" w:color="auto" w:fill="auto"/>
            <w:vAlign w:val="center"/>
            <w:hideMark/>
          </w:tcPr>
          <w:p w14:paraId="03A73869"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ΔΗ.ΣΥ: ΝΑΙ</w:t>
            </w:r>
          </w:p>
        </w:tc>
      </w:tr>
      <w:tr w:rsidR="00E615E6" w14:paraId="03A7386C" w14:textId="77777777">
        <w:trPr>
          <w:trHeight w:val="330"/>
        </w:trPr>
        <w:tc>
          <w:tcPr>
            <w:tcW w:w="7120" w:type="dxa"/>
            <w:tcBorders>
              <w:top w:val="nil"/>
              <w:left w:val="nil"/>
              <w:bottom w:val="nil"/>
              <w:right w:val="nil"/>
            </w:tcBorders>
            <w:shd w:val="clear" w:color="auto" w:fill="auto"/>
            <w:vAlign w:val="center"/>
            <w:hideMark/>
          </w:tcPr>
          <w:p w14:paraId="03A7386B"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Χ.Α: OXI</w:t>
            </w:r>
          </w:p>
        </w:tc>
      </w:tr>
      <w:tr w:rsidR="00E615E6" w14:paraId="03A7386E" w14:textId="77777777">
        <w:trPr>
          <w:trHeight w:val="330"/>
        </w:trPr>
        <w:tc>
          <w:tcPr>
            <w:tcW w:w="7120" w:type="dxa"/>
            <w:tcBorders>
              <w:top w:val="nil"/>
              <w:left w:val="nil"/>
              <w:bottom w:val="nil"/>
              <w:right w:val="nil"/>
            </w:tcBorders>
            <w:shd w:val="clear" w:color="auto" w:fill="auto"/>
            <w:vAlign w:val="center"/>
            <w:hideMark/>
          </w:tcPr>
          <w:p w14:paraId="03A7386D"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Κ.Κ.Ε: ΝΑΙ</w:t>
            </w:r>
          </w:p>
        </w:tc>
      </w:tr>
      <w:tr w:rsidR="00E615E6" w14:paraId="03A73870" w14:textId="77777777">
        <w:trPr>
          <w:trHeight w:val="330"/>
        </w:trPr>
        <w:tc>
          <w:tcPr>
            <w:tcW w:w="7120" w:type="dxa"/>
            <w:tcBorders>
              <w:top w:val="nil"/>
              <w:left w:val="nil"/>
              <w:bottom w:val="nil"/>
              <w:right w:val="nil"/>
            </w:tcBorders>
            <w:shd w:val="clear" w:color="auto" w:fill="auto"/>
            <w:vAlign w:val="center"/>
            <w:hideMark/>
          </w:tcPr>
          <w:p w14:paraId="03A7386F"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ΕΝ. ΚΕΝΤΡΩΩΝ: ΝΑΙ</w:t>
            </w:r>
          </w:p>
        </w:tc>
      </w:tr>
      <w:tr w:rsidR="00E615E6" w14:paraId="03A73872" w14:textId="77777777">
        <w:trPr>
          <w:trHeight w:val="330"/>
        </w:trPr>
        <w:tc>
          <w:tcPr>
            <w:tcW w:w="7120" w:type="dxa"/>
            <w:tcBorders>
              <w:top w:val="nil"/>
              <w:left w:val="nil"/>
              <w:bottom w:val="nil"/>
              <w:right w:val="nil"/>
            </w:tcBorders>
            <w:shd w:val="clear" w:color="auto" w:fill="auto"/>
            <w:vAlign w:val="center"/>
            <w:hideMark/>
          </w:tcPr>
          <w:p w14:paraId="03A73871"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Άρθρο 32 όπως τροπ.     ΚΑΤΑ ΠΛΕΙΟΨΗΦΙΑ</w:t>
            </w:r>
          </w:p>
        </w:tc>
      </w:tr>
      <w:tr w:rsidR="00E615E6" w14:paraId="03A73874" w14:textId="77777777">
        <w:trPr>
          <w:trHeight w:val="330"/>
        </w:trPr>
        <w:tc>
          <w:tcPr>
            <w:tcW w:w="7120" w:type="dxa"/>
            <w:tcBorders>
              <w:top w:val="nil"/>
              <w:left w:val="nil"/>
              <w:bottom w:val="nil"/>
              <w:right w:val="nil"/>
            </w:tcBorders>
            <w:shd w:val="clear" w:color="auto" w:fill="auto"/>
            <w:vAlign w:val="center"/>
            <w:hideMark/>
          </w:tcPr>
          <w:p w14:paraId="03A73873"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ΣΥΡΙΖΑ: ΝΑΙ</w:t>
            </w:r>
          </w:p>
        </w:tc>
      </w:tr>
      <w:tr w:rsidR="00E615E6" w14:paraId="03A73876" w14:textId="77777777">
        <w:trPr>
          <w:trHeight w:val="330"/>
        </w:trPr>
        <w:tc>
          <w:tcPr>
            <w:tcW w:w="7120" w:type="dxa"/>
            <w:tcBorders>
              <w:top w:val="nil"/>
              <w:left w:val="nil"/>
              <w:bottom w:val="nil"/>
              <w:right w:val="nil"/>
            </w:tcBorders>
            <w:shd w:val="clear" w:color="auto" w:fill="auto"/>
            <w:vAlign w:val="center"/>
            <w:hideMark/>
          </w:tcPr>
          <w:p w14:paraId="03A73875"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Ν.Δ.: OXI</w:t>
            </w:r>
          </w:p>
        </w:tc>
      </w:tr>
      <w:tr w:rsidR="00E615E6" w14:paraId="03A73878" w14:textId="77777777">
        <w:trPr>
          <w:trHeight w:val="330"/>
        </w:trPr>
        <w:tc>
          <w:tcPr>
            <w:tcW w:w="7120" w:type="dxa"/>
            <w:tcBorders>
              <w:top w:val="nil"/>
              <w:left w:val="nil"/>
              <w:bottom w:val="nil"/>
              <w:right w:val="nil"/>
            </w:tcBorders>
            <w:shd w:val="clear" w:color="auto" w:fill="auto"/>
            <w:vAlign w:val="center"/>
            <w:hideMark/>
          </w:tcPr>
          <w:p w14:paraId="03A73877"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ΔΗ.ΣΥ: OXI</w:t>
            </w:r>
          </w:p>
        </w:tc>
      </w:tr>
      <w:tr w:rsidR="00E615E6" w14:paraId="03A7387A" w14:textId="77777777">
        <w:trPr>
          <w:trHeight w:val="345"/>
        </w:trPr>
        <w:tc>
          <w:tcPr>
            <w:tcW w:w="7120" w:type="dxa"/>
            <w:tcBorders>
              <w:top w:val="nil"/>
              <w:left w:val="nil"/>
              <w:bottom w:val="nil"/>
              <w:right w:val="nil"/>
            </w:tcBorders>
            <w:shd w:val="clear" w:color="auto" w:fill="auto"/>
            <w:vAlign w:val="center"/>
            <w:hideMark/>
          </w:tcPr>
          <w:p w14:paraId="03A73879"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Χ.Α: OXI</w:t>
            </w:r>
          </w:p>
        </w:tc>
      </w:tr>
      <w:tr w:rsidR="00E615E6" w14:paraId="03A7387C" w14:textId="77777777">
        <w:trPr>
          <w:trHeight w:val="330"/>
        </w:trPr>
        <w:tc>
          <w:tcPr>
            <w:tcW w:w="7120" w:type="dxa"/>
            <w:tcBorders>
              <w:top w:val="nil"/>
              <w:left w:val="nil"/>
              <w:bottom w:val="nil"/>
              <w:right w:val="nil"/>
            </w:tcBorders>
            <w:shd w:val="clear" w:color="auto" w:fill="auto"/>
            <w:vAlign w:val="center"/>
            <w:hideMark/>
          </w:tcPr>
          <w:p w14:paraId="03A7387B"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Κ.Κ.Ε: ΠΡΝ</w:t>
            </w:r>
          </w:p>
        </w:tc>
      </w:tr>
      <w:tr w:rsidR="00E615E6" w14:paraId="03A7387E" w14:textId="77777777">
        <w:trPr>
          <w:trHeight w:val="330"/>
        </w:trPr>
        <w:tc>
          <w:tcPr>
            <w:tcW w:w="7120" w:type="dxa"/>
            <w:tcBorders>
              <w:top w:val="nil"/>
              <w:left w:val="nil"/>
              <w:bottom w:val="nil"/>
              <w:right w:val="nil"/>
            </w:tcBorders>
            <w:shd w:val="clear" w:color="auto" w:fill="auto"/>
            <w:vAlign w:val="center"/>
            <w:hideMark/>
          </w:tcPr>
          <w:p w14:paraId="03A7387D"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ΕΝ. ΚΕΝΤΡΩΩΝ: OXI</w:t>
            </w:r>
          </w:p>
        </w:tc>
      </w:tr>
      <w:tr w:rsidR="00E615E6" w14:paraId="03A73880" w14:textId="77777777">
        <w:trPr>
          <w:trHeight w:val="330"/>
        </w:trPr>
        <w:tc>
          <w:tcPr>
            <w:tcW w:w="7120" w:type="dxa"/>
            <w:tcBorders>
              <w:top w:val="nil"/>
              <w:left w:val="nil"/>
              <w:bottom w:val="nil"/>
              <w:right w:val="nil"/>
            </w:tcBorders>
            <w:shd w:val="clear" w:color="auto" w:fill="auto"/>
            <w:vAlign w:val="center"/>
            <w:hideMark/>
          </w:tcPr>
          <w:p w14:paraId="03A7387F"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Άρθρο 33 όπως τροπ.     ΚΑΤΑ ΠΛΕΙΟΨΗΦΙΑ</w:t>
            </w:r>
          </w:p>
        </w:tc>
      </w:tr>
      <w:tr w:rsidR="00E615E6" w14:paraId="03A73882" w14:textId="77777777">
        <w:trPr>
          <w:trHeight w:val="330"/>
        </w:trPr>
        <w:tc>
          <w:tcPr>
            <w:tcW w:w="7120" w:type="dxa"/>
            <w:tcBorders>
              <w:top w:val="nil"/>
              <w:left w:val="nil"/>
              <w:bottom w:val="nil"/>
              <w:right w:val="nil"/>
            </w:tcBorders>
            <w:shd w:val="clear" w:color="auto" w:fill="auto"/>
            <w:vAlign w:val="center"/>
            <w:hideMark/>
          </w:tcPr>
          <w:p w14:paraId="03A73881"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ΣΥΡΙΖΑ: ΝΑΙ</w:t>
            </w:r>
          </w:p>
        </w:tc>
      </w:tr>
      <w:tr w:rsidR="00E615E6" w14:paraId="03A73884" w14:textId="77777777">
        <w:trPr>
          <w:trHeight w:val="330"/>
        </w:trPr>
        <w:tc>
          <w:tcPr>
            <w:tcW w:w="7120" w:type="dxa"/>
            <w:tcBorders>
              <w:top w:val="nil"/>
              <w:left w:val="nil"/>
              <w:bottom w:val="nil"/>
              <w:right w:val="nil"/>
            </w:tcBorders>
            <w:shd w:val="clear" w:color="auto" w:fill="auto"/>
            <w:vAlign w:val="center"/>
            <w:hideMark/>
          </w:tcPr>
          <w:p w14:paraId="03A73883"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Ν.Δ.: OXI</w:t>
            </w:r>
          </w:p>
        </w:tc>
      </w:tr>
      <w:tr w:rsidR="00E615E6" w14:paraId="03A73886" w14:textId="77777777">
        <w:trPr>
          <w:trHeight w:val="330"/>
        </w:trPr>
        <w:tc>
          <w:tcPr>
            <w:tcW w:w="7120" w:type="dxa"/>
            <w:tcBorders>
              <w:top w:val="nil"/>
              <w:left w:val="nil"/>
              <w:bottom w:val="nil"/>
              <w:right w:val="nil"/>
            </w:tcBorders>
            <w:shd w:val="clear" w:color="auto" w:fill="auto"/>
            <w:vAlign w:val="center"/>
            <w:hideMark/>
          </w:tcPr>
          <w:p w14:paraId="03A73885"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ΔΗ.ΣΥ: ΝΑΙ</w:t>
            </w:r>
          </w:p>
        </w:tc>
      </w:tr>
      <w:tr w:rsidR="00E615E6" w14:paraId="03A73888" w14:textId="77777777">
        <w:trPr>
          <w:trHeight w:val="330"/>
        </w:trPr>
        <w:tc>
          <w:tcPr>
            <w:tcW w:w="7120" w:type="dxa"/>
            <w:tcBorders>
              <w:top w:val="nil"/>
              <w:left w:val="nil"/>
              <w:bottom w:val="nil"/>
              <w:right w:val="nil"/>
            </w:tcBorders>
            <w:shd w:val="clear" w:color="auto" w:fill="auto"/>
            <w:vAlign w:val="center"/>
            <w:hideMark/>
          </w:tcPr>
          <w:p w14:paraId="03A73887"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Χ.Α: OXI</w:t>
            </w:r>
          </w:p>
        </w:tc>
      </w:tr>
      <w:tr w:rsidR="00E615E6" w14:paraId="03A7388A" w14:textId="77777777">
        <w:trPr>
          <w:trHeight w:val="330"/>
        </w:trPr>
        <w:tc>
          <w:tcPr>
            <w:tcW w:w="7120" w:type="dxa"/>
            <w:tcBorders>
              <w:top w:val="nil"/>
              <w:left w:val="nil"/>
              <w:bottom w:val="nil"/>
              <w:right w:val="nil"/>
            </w:tcBorders>
            <w:shd w:val="clear" w:color="auto" w:fill="auto"/>
            <w:vAlign w:val="center"/>
            <w:hideMark/>
          </w:tcPr>
          <w:p w14:paraId="03A73889"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Κ.Κ.Ε: OXI</w:t>
            </w:r>
          </w:p>
        </w:tc>
      </w:tr>
      <w:tr w:rsidR="00E615E6" w14:paraId="03A7388C" w14:textId="77777777">
        <w:trPr>
          <w:trHeight w:val="330"/>
        </w:trPr>
        <w:tc>
          <w:tcPr>
            <w:tcW w:w="7120" w:type="dxa"/>
            <w:tcBorders>
              <w:top w:val="nil"/>
              <w:left w:val="nil"/>
              <w:bottom w:val="nil"/>
              <w:right w:val="nil"/>
            </w:tcBorders>
            <w:shd w:val="clear" w:color="auto" w:fill="auto"/>
            <w:vAlign w:val="center"/>
            <w:hideMark/>
          </w:tcPr>
          <w:p w14:paraId="03A7388B"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ΕΝ. ΚΕΝΤΡΩΩΝ: ΠΡΝ</w:t>
            </w:r>
          </w:p>
        </w:tc>
      </w:tr>
      <w:tr w:rsidR="00E615E6" w14:paraId="03A7388E" w14:textId="77777777">
        <w:trPr>
          <w:trHeight w:val="330"/>
        </w:trPr>
        <w:tc>
          <w:tcPr>
            <w:tcW w:w="7120" w:type="dxa"/>
            <w:tcBorders>
              <w:top w:val="nil"/>
              <w:left w:val="nil"/>
              <w:bottom w:val="nil"/>
              <w:right w:val="nil"/>
            </w:tcBorders>
            <w:shd w:val="clear" w:color="auto" w:fill="auto"/>
            <w:vAlign w:val="center"/>
            <w:hideMark/>
          </w:tcPr>
          <w:p w14:paraId="03A7388D"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Άρθρο 34 ως έχει     ΚΑΤΑ ΠΛΕΙΟΨΗΦΙΑ</w:t>
            </w:r>
          </w:p>
        </w:tc>
      </w:tr>
      <w:tr w:rsidR="00E615E6" w14:paraId="03A73890" w14:textId="77777777">
        <w:trPr>
          <w:trHeight w:val="330"/>
        </w:trPr>
        <w:tc>
          <w:tcPr>
            <w:tcW w:w="7120" w:type="dxa"/>
            <w:tcBorders>
              <w:top w:val="nil"/>
              <w:left w:val="nil"/>
              <w:bottom w:val="nil"/>
              <w:right w:val="nil"/>
            </w:tcBorders>
            <w:shd w:val="clear" w:color="auto" w:fill="auto"/>
            <w:vAlign w:val="center"/>
            <w:hideMark/>
          </w:tcPr>
          <w:p w14:paraId="03A7388F"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ΣΥΡΙΖΑ: ΝΑΙ</w:t>
            </w:r>
          </w:p>
        </w:tc>
      </w:tr>
      <w:tr w:rsidR="00E615E6" w14:paraId="03A73892" w14:textId="77777777">
        <w:trPr>
          <w:trHeight w:val="330"/>
        </w:trPr>
        <w:tc>
          <w:tcPr>
            <w:tcW w:w="7120" w:type="dxa"/>
            <w:tcBorders>
              <w:top w:val="nil"/>
              <w:left w:val="nil"/>
              <w:bottom w:val="nil"/>
              <w:right w:val="nil"/>
            </w:tcBorders>
            <w:shd w:val="clear" w:color="auto" w:fill="auto"/>
            <w:vAlign w:val="center"/>
            <w:hideMark/>
          </w:tcPr>
          <w:p w14:paraId="03A73891"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Ν.Δ.: OXI</w:t>
            </w:r>
          </w:p>
        </w:tc>
      </w:tr>
      <w:tr w:rsidR="00E615E6" w14:paraId="03A73894" w14:textId="77777777">
        <w:trPr>
          <w:trHeight w:val="330"/>
        </w:trPr>
        <w:tc>
          <w:tcPr>
            <w:tcW w:w="7120" w:type="dxa"/>
            <w:tcBorders>
              <w:top w:val="nil"/>
              <w:left w:val="nil"/>
              <w:bottom w:val="nil"/>
              <w:right w:val="nil"/>
            </w:tcBorders>
            <w:shd w:val="clear" w:color="auto" w:fill="auto"/>
            <w:vAlign w:val="center"/>
            <w:hideMark/>
          </w:tcPr>
          <w:p w14:paraId="03A73893"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ΔΗ.ΣΥ: OXI</w:t>
            </w:r>
          </w:p>
        </w:tc>
      </w:tr>
      <w:tr w:rsidR="00E615E6" w14:paraId="03A73896" w14:textId="77777777">
        <w:trPr>
          <w:trHeight w:val="330"/>
        </w:trPr>
        <w:tc>
          <w:tcPr>
            <w:tcW w:w="7120" w:type="dxa"/>
            <w:tcBorders>
              <w:top w:val="nil"/>
              <w:left w:val="nil"/>
              <w:bottom w:val="nil"/>
              <w:right w:val="nil"/>
            </w:tcBorders>
            <w:shd w:val="clear" w:color="auto" w:fill="auto"/>
            <w:vAlign w:val="center"/>
            <w:hideMark/>
          </w:tcPr>
          <w:p w14:paraId="03A73895"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Χ.Α: OXI</w:t>
            </w:r>
          </w:p>
        </w:tc>
      </w:tr>
      <w:tr w:rsidR="00E615E6" w14:paraId="03A73898" w14:textId="77777777">
        <w:trPr>
          <w:trHeight w:val="330"/>
        </w:trPr>
        <w:tc>
          <w:tcPr>
            <w:tcW w:w="7120" w:type="dxa"/>
            <w:tcBorders>
              <w:top w:val="nil"/>
              <w:left w:val="nil"/>
              <w:bottom w:val="nil"/>
              <w:right w:val="nil"/>
            </w:tcBorders>
            <w:shd w:val="clear" w:color="auto" w:fill="auto"/>
            <w:vAlign w:val="center"/>
            <w:hideMark/>
          </w:tcPr>
          <w:p w14:paraId="03A73897"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Κ.Κ.Ε: OXI</w:t>
            </w:r>
          </w:p>
        </w:tc>
      </w:tr>
      <w:tr w:rsidR="00E615E6" w14:paraId="03A7389A" w14:textId="77777777">
        <w:trPr>
          <w:trHeight w:val="330"/>
        </w:trPr>
        <w:tc>
          <w:tcPr>
            <w:tcW w:w="7120" w:type="dxa"/>
            <w:tcBorders>
              <w:top w:val="nil"/>
              <w:left w:val="nil"/>
              <w:bottom w:val="nil"/>
              <w:right w:val="nil"/>
            </w:tcBorders>
            <w:shd w:val="clear" w:color="auto" w:fill="auto"/>
            <w:vAlign w:val="center"/>
            <w:hideMark/>
          </w:tcPr>
          <w:p w14:paraId="03A73899"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ΕΝ. ΚΕΝΤΡΩΩΝ: OXI</w:t>
            </w:r>
          </w:p>
        </w:tc>
      </w:tr>
      <w:tr w:rsidR="00E615E6" w14:paraId="03A7389C" w14:textId="77777777">
        <w:trPr>
          <w:trHeight w:val="345"/>
        </w:trPr>
        <w:tc>
          <w:tcPr>
            <w:tcW w:w="7120" w:type="dxa"/>
            <w:tcBorders>
              <w:top w:val="nil"/>
              <w:left w:val="nil"/>
              <w:bottom w:val="nil"/>
              <w:right w:val="nil"/>
            </w:tcBorders>
            <w:shd w:val="clear" w:color="auto" w:fill="auto"/>
            <w:vAlign w:val="center"/>
            <w:hideMark/>
          </w:tcPr>
          <w:p w14:paraId="03A7389B"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Άρθρο 35 όπως τροπ.     ΚΑΤΑ ΠΛΕΙΟΨΗΦΙΑ</w:t>
            </w:r>
          </w:p>
        </w:tc>
      </w:tr>
      <w:tr w:rsidR="00E615E6" w14:paraId="03A7389E" w14:textId="77777777">
        <w:trPr>
          <w:trHeight w:val="330"/>
        </w:trPr>
        <w:tc>
          <w:tcPr>
            <w:tcW w:w="7120" w:type="dxa"/>
            <w:tcBorders>
              <w:top w:val="nil"/>
              <w:left w:val="nil"/>
              <w:bottom w:val="nil"/>
              <w:right w:val="nil"/>
            </w:tcBorders>
            <w:shd w:val="clear" w:color="auto" w:fill="auto"/>
            <w:vAlign w:val="center"/>
            <w:hideMark/>
          </w:tcPr>
          <w:p w14:paraId="03A7389D"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ΣΥΡΙΖΑ: ΝΑΙ</w:t>
            </w:r>
          </w:p>
        </w:tc>
      </w:tr>
      <w:tr w:rsidR="00E615E6" w14:paraId="03A738A0" w14:textId="77777777">
        <w:trPr>
          <w:trHeight w:val="330"/>
        </w:trPr>
        <w:tc>
          <w:tcPr>
            <w:tcW w:w="7120" w:type="dxa"/>
            <w:tcBorders>
              <w:top w:val="nil"/>
              <w:left w:val="nil"/>
              <w:bottom w:val="nil"/>
              <w:right w:val="nil"/>
            </w:tcBorders>
            <w:shd w:val="clear" w:color="auto" w:fill="auto"/>
            <w:vAlign w:val="center"/>
            <w:hideMark/>
          </w:tcPr>
          <w:p w14:paraId="03A7389F"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Ν.Δ.: OXI</w:t>
            </w:r>
          </w:p>
        </w:tc>
      </w:tr>
      <w:tr w:rsidR="00E615E6" w14:paraId="03A738A2" w14:textId="77777777">
        <w:trPr>
          <w:trHeight w:val="330"/>
        </w:trPr>
        <w:tc>
          <w:tcPr>
            <w:tcW w:w="7120" w:type="dxa"/>
            <w:tcBorders>
              <w:top w:val="nil"/>
              <w:left w:val="nil"/>
              <w:bottom w:val="nil"/>
              <w:right w:val="nil"/>
            </w:tcBorders>
            <w:shd w:val="clear" w:color="auto" w:fill="auto"/>
            <w:vAlign w:val="center"/>
            <w:hideMark/>
          </w:tcPr>
          <w:p w14:paraId="03A738A1"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ΔΗ.ΣΥ: OXI</w:t>
            </w:r>
          </w:p>
        </w:tc>
      </w:tr>
      <w:tr w:rsidR="00E615E6" w14:paraId="03A738A4" w14:textId="77777777">
        <w:trPr>
          <w:trHeight w:val="330"/>
        </w:trPr>
        <w:tc>
          <w:tcPr>
            <w:tcW w:w="7120" w:type="dxa"/>
            <w:tcBorders>
              <w:top w:val="nil"/>
              <w:left w:val="nil"/>
              <w:bottom w:val="nil"/>
              <w:right w:val="nil"/>
            </w:tcBorders>
            <w:shd w:val="clear" w:color="auto" w:fill="auto"/>
            <w:vAlign w:val="center"/>
            <w:hideMark/>
          </w:tcPr>
          <w:p w14:paraId="03A738A3"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Χ.Α: OXI</w:t>
            </w:r>
          </w:p>
        </w:tc>
      </w:tr>
      <w:tr w:rsidR="00E615E6" w14:paraId="03A738A6" w14:textId="77777777">
        <w:trPr>
          <w:trHeight w:val="345"/>
        </w:trPr>
        <w:tc>
          <w:tcPr>
            <w:tcW w:w="7120" w:type="dxa"/>
            <w:tcBorders>
              <w:top w:val="nil"/>
              <w:left w:val="nil"/>
              <w:bottom w:val="nil"/>
              <w:right w:val="nil"/>
            </w:tcBorders>
            <w:shd w:val="clear" w:color="auto" w:fill="auto"/>
            <w:vAlign w:val="center"/>
            <w:hideMark/>
          </w:tcPr>
          <w:p w14:paraId="03A738A5"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Κ.Κ.Ε: OXI</w:t>
            </w:r>
          </w:p>
        </w:tc>
      </w:tr>
      <w:tr w:rsidR="00E615E6" w14:paraId="03A738A8" w14:textId="77777777">
        <w:trPr>
          <w:trHeight w:val="330"/>
        </w:trPr>
        <w:tc>
          <w:tcPr>
            <w:tcW w:w="7120" w:type="dxa"/>
            <w:tcBorders>
              <w:top w:val="nil"/>
              <w:left w:val="nil"/>
              <w:bottom w:val="nil"/>
              <w:right w:val="nil"/>
            </w:tcBorders>
            <w:shd w:val="clear" w:color="auto" w:fill="auto"/>
            <w:vAlign w:val="center"/>
            <w:hideMark/>
          </w:tcPr>
          <w:p w14:paraId="03A738A7"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ΕΝ. ΚΕΝΤΡΩΩΝ: OXI</w:t>
            </w:r>
          </w:p>
        </w:tc>
      </w:tr>
      <w:tr w:rsidR="00E615E6" w14:paraId="03A738AA" w14:textId="77777777">
        <w:trPr>
          <w:trHeight w:val="330"/>
        </w:trPr>
        <w:tc>
          <w:tcPr>
            <w:tcW w:w="7120" w:type="dxa"/>
            <w:tcBorders>
              <w:top w:val="nil"/>
              <w:left w:val="nil"/>
              <w:bottom w:val="nil"/>
              <w:right w:val="nil"/>
            </w:tcBorders>
            <w:shd w:val="clear" w:color="auto" w:fill="auto"/>
            <w:vAlign w:val="center"/>
            <w:hideMark/>
          </w:tcPr>
          <w:p w14:paraId="03A738A9"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lastRenderedPageBreak/>
              <w:t>Άρθρο 36 ως έχει     ΚΑΤΑ ΠΛΕΙΟΨΗΦΙΑ</w:t>
            </w:r>
          </w:p>
        </w:tc>
      </w:tr>
      <w:tr w:rsidR="00E615E6" w14:paraId="03A738AC" w14:textId="77777777">
        <w:trPr>
          <w:trHeight w:val="330"/>
        </w:trPr>
        <w:tc>
          <w:tcPr>
            <w:tcW w:w="7120" w:type="dxa"/>
            <w:tcBorders>
              <w:top w:val="nil"/>
              <w:left w:val="nil"/>
              <w:bottom w:val="nil"/>
              <w:right w:val="nil"/>
            </w:tcBorders>
            <w:shd w:val="clear" w:color="auto" w:fill="auto"/>
            <w:vAlign w:val="center"/>
            <w:hideMark/>
          </w:tcPr>
          <w:p w14:paraId="03A738AB"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ΣΥΡΙΖΑ: ΝΑΙ</w:t>
            </w:r>
          </w:p>
        </w:tc>
      </w:tr>
      <w:tr w:rsidR="00E615E6" w14:paraId="03A738AE" w14:textId="77777777">
        <w:trPr>
          <w:trHeight w:val="330"/>
        </w:trPr>
        <w:tc>
          <w:tcPr>
            <w:tcW w:w="7120" w:type="dxa"/>
            <w:tcBorders>
              <w:top w:val="nil"/>
              <w:left w:val="nil"/>
              <w:bottom w:val="nil"/>
              <w:right w:val="nil"/>
            </w:tcBorders>
            <w:shd w:val="clear" w:color="auto" w:fill="auto"/>
            <w:vAlign w:val="center"/>
            <w:hideMark/>
          </w:tcPr>
          <w:p w14:paraId="03A738AD"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Ν.Δ.: OXI</w:t>
            </w:r>
          </w:p>
        </w:tc>
      </w:tr>
      <w:tr w:rsidR="00E615E6" w14:paraId="03A738B0" w14:textId="77777777">
        <w:trPr>
          <w:trHeight w:val="330"/>
        </w:trPr>
        <w:tc>
          <w:tcPr>
            <w:tcW w:w="7120" w:type="dxa"/>
            <w:tcBorders>
              <w:top w:val="nil"/>
              <w:left w:val="nil"/>
              <w:bottom w:val="nil"/>
              <w:right w:val="nil"/>
            </w:tcBorders>
            <w:shd w:val="clear" w:color="auto" w:fill="auto"/>
            <w:vAlign w:val="center"/>
            <w:hideMark/>
          </w:tcPr>
          <w:p w14:paraId="03A738AF"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ΔΗ.ΣΥ: OXI</w:t>
            </w:r>
          </w:p>
        </w:tc>
      </w:tr>
      <w:tr w:rsidR="00E615E6" w14:paraId="03A738B2" w14:textId="77777777">
        <w:trPr>
          <w:trHeight w:val="330"/>
        </w:trPr>
        <w:tc>
          <w:tcPr>
            <w:tcW w:w="7120" w:type="dxa"/>
            <w:tcBorders>
              <w:top w:val="nil"/>
              <w:left w:val="nil"/>
              <w:bottom w:val="nil"/>
              <w:right w:val="nil"/>
            </w:tcBorders>
            <w:shd w:val="clear" w:color="auto" w:fill="auto"/>
            <w:vAlign w:val="center"/>
            <w:hideMark/>
          </w:tcPr>
          <w:p w14:paraId="03A738B1"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Χ.Α: OXI</w:t>
            </w:r>
          </w:p>
        </w:tc>
      </w:tr>
      <w:tr w:rsidR="00E615E6" w14:paraId="03A738B4" w14:textId="77777777">
        <w:trPr>
          <w:trHeight w:val="330"/>
        </w:trPr>
        <w:tc>
          <w:tcPr>
            <w:tcW w:w="7120" w:type="dxa"/>
            <w:tcBorders>
              <w:top w:val="nil"/>
              <w:left w:val="nil"/>
              <w:bottom w:val="nil"/>
              <w:right w:val="nil"/>
            </w:tcBorders>
            <w:shd w:val="clear" w:color="auto" w:fill="auto"/>
            <w:vAlign w:val="center"/>
            <w:hideMark/>
          </w:tcPr>
          <w:p w14:paraId="03A738B3"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Κ.Κ.Ε: OXI</w:t>
            </w:r>
          </w:p>
        </w:tc>
      </w:tr>
      <w:tr w:rsidR="00E615E6" w14:paraId="03A738B6" w14:textId="77777777">
        <w:trPr>
          <w:trHeight w:val="330"/>
        </w:trPr>
        <w:tc>
          <w:tcPr>
            <w:tcW w:w="7120" w:type="dxa"/>
            <w:tcBorders>
              <w:top w:val="nil"/>
              <w:left w:val="nil"/>
              <w:bottom w:val="nil"/>
              <w:right w:val="nil"/>
            </w:tcBorders>
            <w:shd w:val="clear" w:color="auto" w:fill="auto"/>
            <w:vAlign w:val="center"/>
            <w:hideMark/>
          </w:tcPr>
          <w:p w14:paraId="03A738B5"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ΕΝ. ΚΕΝΤΡΩΩΝ: OXI</w:t>
            </w:r>
          </w:p>
        </w:tc>
      </w:tr>
      <w:tr w:rsidR="00E615E6" w14:paraId="03A738B8" w14:textId="77777777">
        <w:trPr>
          <w:trHeight w:val="330"/>
        </w:trPr>
        <w:tc>
          <w:tcPr>
            <w:tcW w:w="7120" w:type="dxa"/>
            <w:tcBorders>
              <w:top w:val="nil"/>
              <w:left w:val="nil"/>
              <w:bottom w:val="nil"/>
              <w:right w:val="nil"/>
            </w:tcBorders>
            <w:shd w:val="clear" w:color="auto" w:fill="auto"/>
            <w:vAlign w:val="center"/>
            <w:hideMark/>
          </w:tcPr>
          <w:p w14:paraId="03A738B7"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 xml:space="preserve">Άρθρο 37 ως έχει     </w:t>
            </w:r>
            <w:r w:rsidRPr="00083250">
              <w:rPr>
                <w:rFonts w:ascii="Calibri" w:eastAsia="Times New Roman" w:hAnsi="Calibri" w:cs="Calibri"/>
                <w:color w:val="000000"/>
                <w:szCs w:val="24"/>
              </w:rPr>
              <w:t>ΚΑΤΑ ΠΛΕΙΟΨΗΦΙΑ</w:t>
            </w:r>
          </w:p>
        </w:tc>
      </w:tr>
      <w:tr w:rsidR="00E615E6" w14:paraId="03A738BA" w14:textId="77777777">
        <w:trPr>
          <w:trHeight w:val="345"/>
        </w:trPr>
        <w:tc>
          <w:tcPr>
            <w:tcW w:w="7120" w:type="dxa"/>
            <w:tcBorders>
              <w:top w:val="nil"/>
              <w:left w:val="nil"/>
              <w:bottom w:val="nil"/>
              <w:right w:val="nil"/>
            </w:tcBorders>
            <w:shd w:val="clear" w:color="auto" w:fill="auto"/>
            <w:vAlign w:val="center"/>
            <w:hideMark/>
          </w:tcPr>
          <w:p w14:paraId="03A738B9"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ΣΥΡΙΖΑ: ΝΑΙ</w:t>
            </w:r>
          </w:p>
        </w:tc>
      </w:tr>
      <w:tr w:rsidR="00E615E6" w14:paraId="03A738BC" w14:textId="77777777">
        <w:trPr>
          <w:trHeight w:val="330"/>
        </w:trPr>
        <w:tc>
          <w:tcPr>
            <w:tcW w:w="7120" w:type="dxa"/>
            <w:tcBorders>
              <w:top w:val="nil"/>
              <w:left w:val="nil"/>
              <w:bottom w:val="nil"/>
              <w:right w:val="nil"/>
            </w:tcBorders>
            <w:shd w:val="clear" w:color="auto" w:fill="auto"/>
            <w:vAlign w:val="center"/>
            <w:hideMark/>
          </w:tcPr>
          <w:p w14:paraId="03A738BB"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Ν.Δ.: OXI</w:t>
            </w:r>
          </w:p>
        </w:tc>
      </w:tr>
      <w:tr w:rsidR="00E615E6" w14:paraId="03A738BE" w14:textId="77777777">
        <w:trPr>
          <w:trHeight w:val="330"/>
        </w:trPr>
        <w:tc>
          <w:tcPr>
            <w:tcW w:w="7120" w:type="dxa"/>
            <w:tcBorders>
              <w:top w:val="nil"/>
              <w:left w:val="nil"/>
              <w:bottom w:val="nil"/>
              <w:right w:val="nil"/>
            </w:tcBorders>
            <w:shd w:val="clear" w:color="auto" w:fill="auto"/>
            <w:vAlign w:val="center"/>
            <w:hideMark/>
          </w:tcPr>
          <w:p w14:paraId="03A738BD"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ΔΗ.ΣΥ: ΝΑΙ</w:t>
            </w:r>
          </w:p>
        </w:tc>
      </w:tr>
      <w:tr w:rsidR="00E615E6" w14:paraId="03A738C0" w14:textId="77777777">
        <w:trPr>
          <w:trHeight w:val="330"/>
        </w:trPr>
        <w:tc>
          <w:tcPr>
            <w:tcW w:w="7120" w:type="dxa"/>
            <w:tcBorders>
              <w:top w:val="nil"/>
              <w:left w:val="nil"/>
              <w:bottom w:val="nil"/>
              <w:right w:val="nil"/>
            </w:tcBorders>
            <w:shd w:val="clear" w:color="auto" w:fill="auto"/>
            <w:vAlign w:val="center"/>
            <w:hideMark/>
          </w:tcPr>
          <w:p w14:paraId="03A738BF"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Χ.Α: OXI</w:t>
            </w:r>
          </w:p>
        </w:tc>
      </w:tr>
      <w:tr w:rsidR="00E615E6" w14:paraId="03A738C2" w14:textId="77777777">
        <w:trPr>
          <w:trHeight w:val="330"/>
        </w:trPr>
        <w:tc>
          <w:tcPr>
            <w:tcW w:w="7120" w:type="dxa"/>
            <w:tcBorders>
              <w:top w:val="nil"/>
              <w:left w:val="nil"/>
              <w:bottom w:val="nil"/>
              <w:right w:val="nil"/>
            </w:tcBorders>
            <w:shd w:val="clear" w:color="auto" w:fill="auto"/>
            <w:vAlign w:val="center"/>
            <w:hideMark/>
          </w:tcPr>
          <w:p w14:paraId="03A738C1"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Κ.Κ.Ε: ΝΑΙ</w:t>
            </w:r>
          </w:p>
        </w:tc>
      </w:tr>
      <w:tr w:rsidR="00E615E6" w14:paraId="03A738C4" w14:textId="77777777">
        <w:trPr>
          <w:trHeight w:val="345"/>
        </w:trPr>
        <w:tc>
          <w:tcPr>
            <w:tcW w:w="7120" w:type="dxa"/>
            <w:tcBorders>
              <w:top w:val="nil"/>
              <w:left w:val="nil"/>
              <w:bottom w:val="nil"/>
              <w:right w:val="nil"/>
            </w:tcBorders>
            <w:shd w:val="clear" w:color="auto" w:fill="auto"/>
            <w:vAlign w:val="center"/>
            <w:hideMark/>
          </w:tcPr>
          <w:p w14:paraId="03A738C3"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ΕΝ. ΚΕΝΤΡΩΩΝ: OXI</w:t>
            </w:r>
          </w:p>
        </w:tc>
      </w:tr>
      <w:tr w:rsidR="00E615E6" w14:paraId="03A738C6" w14:textId="77777777">
        <w:trPr>
          <w:trHeight w:val="330"/>
        </w:trPr>
        <w:tc>
          <w:tcPr>
            <w:tcW w:w="7120" w:type="dxa"/>
            <w:tcBorders>
              <w:top w:val="nil"/>
              <w:left w:val="nil"/>
              <w:bottom w:val="nil"/>
              <w:right w:val="nil"/>
            </w:tcBorders>
            <w:shd w:val="clear" w:color="auto" w:fill="auto"/>
            <w:vAlign w:val="center"/>
            <w:hideMark/>
          </w:tcPr>
          <w:p w14:paraId="03A738C5"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Άρθρο 38 ως έχει     ΚΑΤΑ ΠΛΕΙΟΨΗΦΙΑ</w:t>
            </w:r>
          </w:p>
        </w:tc>
      </w:tr>
      <w:tr w:rsidR="00E615E6" w14:paraId="03A738C8" w14:textId="77777777">
        <w:trPr>
          <w:trHeight w:val="330"/>
        </w:trPr>
        <w:tc>
          <w:tcPr>
            <w:tcW w:w="7120" w:type="dxa"/>
            <w:tcBorders>
              <w:top w:val="nil"/>
              <w:left w:val="nil"/>
              <w:bottom w:val="nil"/>
              <w:right w:val="nil"/>
            </w:tcBorders>
            <w:shd w:val="clear" w:color="auto" w:fill="auto"/>
            <w:vAlign w:val="center"/>
            <w:hideMark/>
          </w:tcPr>
          <w:p w14:paraId="03A738C7"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ΣΥΡΙΖΑ: ΝΑΙ</w:t>
            </w:r>
          </w:p>
        </w:tc>
      </w:tr>
      <w:tr w:rsidR="00E615E6" w14:paraId="03A738CA" w14:textId="77777777">
        <w:trPr>
          <w:trHeight w:val="330"/>
        </w:trPr>
        <w:tc>
          <w:tcPr>
            <w:tcW w:w="7120" w:type="dxa"/>
            <w:tcBorders>
              <w:top w:val="nil"/>
              <w:left w:val="nil"/>
              <w:bottom w:val="nil"/>
              <w:right w:val="nil"/>
            </w:tcBorders>
            <w:shd w:val="clear" w:color="auto" w:fill="auto"/>
            <w:vAlign w:val="center"/>
            <w:hideMark/>
          </w:tcPr>
          <w:p w14:paraId="03A738C9"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Ν.Δ.: OXI</w:t>
            </w:r>
          </w:p>
        </w:tc>
      </w:tr>
      <w:tr w:rsidR="00E615E6" w14:paraId="03A738CC" w14:textId="77777777">
        <w:trPr>
          <w:trHeight w:val="330"/>
        </w:trPr>
        <w:tc>
          <w:tcPr>
            <w:tcW w:w="7120" w:type="dxa"/>
            <w:tcBorders>
              <w:top w:val="nil"/>
              <w:left w:val="nil"/>
              <w:bottom w:val="nil"/>
              <w:right w:val="nil"/>
            </w:tcBorders>
            <w:shd w:val="clear" w:color="auto" w:fill="auto"/>
            <w:vAlign w:val="center"/>
            <w:hideMark/>
          </w:tcPr>
          <w:p w14:paraId="03A738CB"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ΔΗ.ΣΥ: ΠΡΝ</w:t>
            </w:r>
          </w:p>
        </w:tc>
      </w:tr>
      <w:tr w:rsidR="00E615E6" w14:paraId="03A738CE" w14:textId="77777777">
        <w:trPr>
          <w:trHeight w:val="330"/>
        </w:trPr>
        <w:tc>
          <w:tcPr>
            <w:tcW w:w="7120" w:type="dxa"/>
            <w:tcBorders>
              <w:top w:val="nil"/>
              <w:left w:val="nil"/>
              <w:bottom w:val="nil"/>
              <w:right w:val="nil"/>
            </w:tcBorders>
            <w:shd w:val="clear" w:color="auto" w:fill="auto"/>
            <w:vAlign w:val="center"/>
            <w:hideMark/>
          </w:tcPr>
          <w:p w14:paraId="03A738CD"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Χ.Α: OXI</w:t>
            </w:r>
          </w:p>
        </w:tc>
      </w:tr>
      <w:tr w:rsidR="00E615E6" w14:paraId="03A738D0" w14:textId="77777777">
        <w:trPr>
          <w:trHeight w:val="330"/>
        </w:trPr>
        <w:tc>
          <w:tcPr>
            <w:tcW w:w="7120" w:type="dxa"/>
            <w:tcBorders>
              <w:top w:val="nil"/>
              <w:left w:val="nil"/>
              <w:bottom w:val="nil"/>
              <w:right w:val="nil"/>
            </w:tcBorders>
            <w:shd w:val="clear" w:color="auto" w:fill="auto"/>
            <w:vAlign w:val="center"/>
            <w:hideMark/>
          </w:tcPr>
          <w:p w14:paraId="03A738CF"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Κ.Κ.Ε: ΝΑΙ</w:t>
            </w:r>
          </w:p>
        </w:tc>
      </w:tr>
      <w:tr w:rsidR="00E615E6" w14:paraId="03A738D2" w14:textId="77777777">
        <w:trPr>
          <w:trHeight w:val="330"/>
        </w:trPr>
        <w:tc>
          <w:tcPr>
            <w:tcW w:w="7120" w:type="dxa"/>
            <w:tcBorders>
              <w:top w:val="nil"/>
              <w:left w:val="nil"/>
              <w:bottom w:val="nil"/>
              <w:right w:val="nil"/>
            </w:tcBorders>
            <w:shd w:val="clear" w:color="auto" w:fill="auto"/>
            <w:vAlign w:val="center"/>
            <w:hideMark/>
          </w:tcPr>
          <w:p w14:paraId="03A738D1"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ΕΝ. ΚΕΝΤΡΩΩΝ: OXI</w:t>
            </w:r>
          </w:p>
        </w:tc>
      </w:tr>
      <w:tr w:rsidR="00E615E6" w14:paraId="03A738D4" w14:textId="77777777">
        <w:trPr>
          <w:trHeight w:val="330"/>
        </w:trPr>
        <w:tc>
          <w:tcPr>
            <w:tcW w:w="7120" w:type="dxa"/>
            <w:tcBorders>
              <w:top w:val="nil"/>
              <w:left w:val="nil"/>
              <w:bottom w:val="nil"/>
              <w:right w:val="nil"/>
            </w:tcBorders>
            <w:shd w:val="clear" w:color="auto" w:fill="auto"/>
            <w:vAlign w:val="center"/>
            <w:hideMark/>
          </w:tcPr>
          <w:p w14:paraId="03A738D3"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Άρθρο 39 ως έχει     ΚΑΤΑ ΠΛΕΙΟΨΗΦΙΑ</w:t>
            </w:r>
          </w:p>
        </w:tc>
      </w:tr>
      <w:tr w:rsidR="00E615E6" w14:paraId="03A738D6" w14:textId="77777777">
        <w:trPr>
          <w:trHeight w:val="330"/>
        </w:trPr>
        <w:tc>
          <w:tcPr>
            <w:tcW w:w="7120" w:type="dxa"/>
            <w:tcBorders>
              <w:top w:val="nil"/>
              <w:left w:val="nil"/>
              <w:bottom w:val="nil"/>
              <w:right w:val="nil"/>
            </w:tcBorders>
            <w:shd w:val="clear" w:color="auto" w:fill="auto"/>
            <w:vAlign w:val="center"/>
            <w:hideMark/>
          </w:tcPr>
          <w:p w14:paraId="03A738D5"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 xml:space="preserve">ΣΥΡΙΖΑ: </w:t>
            </w:r>
            <w:r w:rsidRPr="00083250">
              <w:rPr>
                <w:rFonts w:ascii="Calibri" w:eastAsia="Times New Roman" w:hAnsi="Calibri" w:cs="Calibri"/>
                <w:color w:val="000000"/>
                <w:szCs w:val="24"/>
              </w:rPr>
              <w:t>ΝΑΙ</w:t>
            </w:r>
          </w:p>
        </w:tc>
      </w:tr>
      <w:tr w:rsidR="00E615E6" w14:paraId="03A738D8" w14:textId="77777777">
        <w:trPr>
          <w:trHeight w:val="330"/>
        </w:trPr>
        <w:tc>
          <w:tcPr>
            <w:tcW w:w="7120" w:type="dxa"/>
            <w:tcBorders>
              <w:top w:val="nil"/>
              <w:left w:val="nil"/>
              <w:bottom w:val="nil"/>
              <w:right w:val="nil"/>
            </w:tcBorders>
            <w:shd w:val="clear" w:color="auto" w:fill="auto"/>
            <w:vAlign w:val="center"/>
            <w:hideMark/>
          </w:tcPr>
          <w:p w14:paraId="03A738D7"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Ν.Δ.: OXI</w:t>
            </w:r>
          </w:p>
        </w:tc>
      </w:tr>
      <w:tr w:rsidR="00E615E6" w14:paraId="03A738DA" w14:textId="77777777">
        <w:trPr>
          <w:trHeight w:val="330"/>
        </w:trPr>
        <w:tc>
          <w:tcPr>
            <w:tcW w:w="7120" w:type="dxa"/>
            <w:tcBorders>
              <w:top w:val="nil"/>
              <w:left w:val="nil"/>
              <w:bottom w:val="nil"/>
              <w:right w:val="nil"/>
            </w:tcBorders>
            <w:shd w:val="clear" w:color="auto" w:fill="auto"/>
            <w:vAlign w:val="center"/>
            <w:hideMark/>
          </w:tcPr>
          <w:p w14:paraId="03A738D9"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ΔΗ.ΣΥ: ΝΑΙ</w:t>
            </w:r>
          </w:p>
        </w:tc>
      </w:tr>
      <w:tr w:rsidR="00E615E6" w14:paraId="03A738DC" w14:textId="77777777">
        <w:trPr>
          <w:trHeight w:val="330"/>
        </w:trPr>
        <w:tc>
          <w:tcPr>
            <w:tcW w:w="7120" w:type="dxa"/>
            <w:tcBorders>
              <w:top w:val="nil"/>
              <w:left w:val="nil"/>
              <w:bottom w:val="nil"/>
              <w:right w:val="nil"/>
            </w:tcBorders>
            <w:shd w:val="clear" w:color="auto" w:fill="auto"/>
            <w:vAlign w:val="center"/>
            <w:hideMark/>
          </w:tcPr>
          <w:p w14:paraId="03A738DB"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Χ.Α: OXI</w:t>
            </w:r>
          </w:p>
        </w:tc>
      </w:tr>
      <w:tr w:rsidR="00E615E6" w14:paraId="03A738DE" w14:textId="77777777">
        <w:trPr>
          <w:trHeight w:val="330"/>
        </w:trPr>
        <w:tc>
          <w:tcPr>
            <w:tcW w:w="7120" w:type="dxa"/>
            <w:tcBorders>
              <w:top w:val="nil"/>
              <w:left w:val="nil"/>
              <w:bottom w:val="nil"/>
              <w:right w:val="nil"/>
            </w:tcBorders>
            <w:shd w:val="clear" w:color="auto" w:fill="auto"/>
            <w:vAlign w:val="center"/>
            <w:hideMark/>
          </w:tcPr>
          <w:p w14:paraId="03A738DD"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Κ.Κ.Ε: ΠΡΝ</w:t>
            </w:r>
          </w:p>
        </w:tc>
      </w:tr>
      <w:tr w:rsidR="00E615E6" w14:paraId="03A738E0" w14:textId="77777777">
        <w:trPr>
          <w:trHeight w:val="330"/>
        </w:trPr>
        <w:tc>
          <w:tcPr>
            <w:tcW w:w="7120" w:type="dxa"/>
            <w:tcBorders>
              <w:top w:val="nil"/>
              <w:left w:val="nil"/>
              <w:bottom w:val="nil"/>
              <w:right w:val="nil"/>
            </w:tcBorders>
            <w:shd w:val="clear" w:color="auto" w:fill="auto"/>
            <w:vAlign w:val="center"/>
            <w:hideMark/>
          </w:tcPr>
          <w:p w14:paraId="03A738DF"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ΕΝ. ΚΕΝΤΡΩΩΝ: ΝΑΙ</w:t>
            </w:r>
          </w:p>
        </w:tc>
      </w:tr>
      <w:tr w:rsidR="00E615E6" w14:paraId="03A738E2" w14:textId="77777777">
        <w:trPr>
          <w:trHeight w:val="330"/>
        </w:trPr>
        <w:tc>
          <w:tcPr>
            <w:tcW w:w="7120" w:type="dxa"/>
            <w:tcBorders>
              <w:top w:val="nil"/>
              <w:left w:val="nil"/>
              <w:bottom w:val="nil"/>
              <w:right w:val="nil"/>
            </w:tcBorders>
            <w:shd w:val="clear" w:color="auto" w:fill="auto"/>
            <w:vAlign w:val="center"/>
            <w:hideMark/>
          </w:tcPr>
          <w:p w14:paraId="03A738E1"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Άρθρο 40 όπως τροπ.     ΚΑΤΑ ΠΛΕΙΟΨΗΦΙΑ</w:t>
            </w:r>
          </w:p>
        </w:tc>
      </w:tr>
      <w:tr w:rsidR="00E615E6" w14:paraId="03A738E4" w14:textId="77777777">
        <w:trPr>
          <w:trHeight w:val="330"/>
        </w:trPr>
        <w:tc>
          <w:tcPr>
            <w:tcW w:w="7120" w:type="dxa"/>
            <w:tcBorders>
              <w:top w:val="nil"/>
              <w:left w:val="nil"/>
              <w:bottom w:val="nil"/>
              <w:right w:val="nil"/>
            </w:tcBorders>
            <w:shd w:val="clear" w:color="auto" w:fill="auto"/>
            <w:vAlign w:val="center"/>
            <w:hideMark/>
          </w:tcPr>
          <w:p w14:paraId="03A738E3"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ΣΥΡΙΖΑ: ΝΑΙ</w:t>
            </w:r>
          </w:p>
        </w:tc>
      </w:tr>
      <w:tr w:rsidR="00E615E6" w14:paraId="03A738E6" w14:textId="77777777">
        <w:trPr>
          <w:trHeight w:val="345"/>
        </w:trPr>
        <w:tc>
          <w:tcPr>
            <w:tcW w:w="7120" w:type="dxa"/>
            <w:tcBorders>
              <w:top w:val="nil"/>
              <w:left w:val="nil"/>
              <w:bottom w:val="nil"/>
              <w:right w:val="nil"/>
            </w:tcBorders>
            <w:shd w:val="clear" w:color="auto" w:fill="auto"/>
            <w:vAlign w:val="center"/>
            <w:hideMark/>
          </w:tcPr>
          <w:p w14:paraId="03A738E5"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Ν.Δ.: OXI</w:t>
            </w:r>
          </w:p>
        </w:tc>
      </w:tr>
      <w:tr w:rsidR="00E615E6" w14:paraId="03A738E8" w14:textId="77777777">
        <w:trPr>
          <w:trHeight w:val="330"/>
        </w:trPr>
        <w:tc>
          <w:tcPr>
            <w:tcW w:w="7120" w:type="dxa"/>
            <w:tcBorders>
              <w:top w:val="nil"/>
              <w:left w:val="nil"/>
              <w:bottom w:val="nil"/>
              <w:right w:val="nil"/>
            </w:tcBorders>
            <w:shd w:val="clear" w:color="auto" w:fill="auto"/>
            <w:vAlign w:val="center"/>
            <w:hideMark/>
          </w:tcPr>
          <w:p w14:paraId="03A738E7"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ΔΗ.ΣΥ: ΝΑΙ</w:t>
            </w:r>
          </w:p>
        </w:tc>
      </w:tr>
      <w:tr w:rsidR="00E615E6" w14:paraId="03A738EA" w14:textId="77777777">
        <w:trPr>
          <w:trHeight w:val="330"/>
        </w:trPr>
        <w:tc>
          <w:tcPr>
            <w:tcW w:w="7120" w:type="dxa"/>
            <w:tcBorders>
              <w:top w:val="nil"/>
              <w:left w:val="nil"/>
              <w:bottom w:val="nil"/>
              <w:right w:val="nil"/>
            </w:tcBorders>
            <w:shd w:val="clear" w:color="auto" w:fill="auto"/>
            <w:vAlign w:val="center"/>
            <w:hideMark/>
          </w:tcPr>
          <w:p w14:paraId="03A738E9"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Χ.Α: OXI</w:t>
            </w:r>
          </w:p>
        </w:tc>
      </w:tr>
      <w:tr w:rsidR="00E615E6" w14:paraId="03A738EC" w14:textId="77777777">
        <w:trPr>
          <w:trHeight w:val="330"/>
        </w:trPr>
        <w:tc>
          <w:tcPr>
            <w:tcW w:w="7120" w:type="dxa"/>
            <w:tcBorders>
              <w:top w:val="nil"/>
              <w:left w:val="nil"/>
              <w:bottom w:val="nil"/>
              <w:right w:val="nil"/>
            </w:tcBorders>
            <w:shd w:val="clear" w:color="auto" w:fill="auto"/>
            <w:vAlign w:val="center"/>
            <w:hideMark/>
          </w:tcPr>
          <w:p w14:paraId="03A738EB"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Κ.Κ.Ε: ΝΑΙ</w:t>
            </w:r>
          </w:p>
        </w:tc>
      </w:tr>
      <w:tr w:rsidR="00E615E6" w14:paraId="03A738EE" w14:textId="77777777">
        <w:trPr>
          <w:trHeight w:val="330"/>
        </w:trPr>
        <w:tc>
          <w:tcPr>
            <w:tcW w:w="7120" w:type="dxa"/>
            <w:tcBorders>
              <w:top w:val="nil"/>
              <w:left w:val="nil"/>
              <w:bottom w:val="nil"/>
              <w:right w:val="nil"/>
            </w:tcBorders>
            <w:shd w:val="clear" w:color="auto" w:fill="auto"/>
            <w:vAlign w:val="center"/>
            <w:hideMark/>
          </w:tcPr>
          <w:p w14:paraId="03A738ED"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ΕΝ. ΚΕΝΤΡΩΩΝ: OXI</w:t>
            </w:r>
          </w:p>
        </w:tc>
      </w:tr>
      <w:tr w:rsidR="00E615E6" w14:paraId="03A738F0" w14:textId="77777777">
        <w:trPr>
          <w:trHeight w:val="330"/>
        </w:trPr>
        <w:tc>
          <w:tcPr>
            <w:tcW w:w="7120" w:type="dxa"/>
            <w:tcBorders>
              <w:top w:val="nil"/>
              <w:left w:val="nil"/>
              <w:bottom w:val="nil"/>
              <w:right w:val="nil"/>
            </w:tcBorders>
            <w:shd w:val="clear" w:color="auto" w:fill="auto"/>
            <w:vAlign w:val="center"/>
            <w:hideMark/>
          </w:tcPr>
          <w:p w14:paraId="03A738EF"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Άρθρο 41 ως έχει     ΚΑΤΑ ΠΛΕΙΟΨΗΦΙΑ</w:t>
            </w:r>
          </w:p>
        </w:tc>
      </w:tr>
      <w:tr w:rsidR="00E615E6" w14:paraId="03A738F2" w14:textId="77777777">
        <w:trPr>
          <w:trHeight w:val="330"/>
        </w:trPr>
        <w:tc>
          <w:tcPr>
            <w:tcW w:w="7120" w:type="dxa"/>
            <w:tcBorders>
              <w:top w:val="nil"/>
              <w:left w:val="nil"/>
              <w:bottom w:val="nil"/>
              <w:right w:val="nil"/>
            </w:tcBorders>
            <w:shd w:val="clear" w:color="auto" w:fill="auto"/>
            <w:vAlign w:val="center"/>
            <w:hideMark/>
          </w:tcPr>
          <w:p w14:paraId="03A738F1"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ΣΥΡΙΖΑ: ΝΑΙ</w:t>
            </w:r>
          </w:p>
        </w:tc>
      </w:tr>
      <w:tr w:rsidR="00E615E6" w14:paraId="03A738F4" w14:textId="77777777">
        <w:trPr>
          <w:trHeight w:val="330"/>
        </w:trPr>
        <w:tc>
          <w:tcPr>
            <w:tcW w:w="7120" w:type="dxa"/>
            <w:tcBorders>
              <w:top w:val="nil"/>
              <w:left w:val="nil"/>
              <w:bottom w:val="nil"/>
              <w:right w:val="nil"/>
            </w:tcBorders>
            <w:shd w:val="clear" w:color="auto" w:fill="auto"/>
            <w:vAlign w:val="center"/>
            <w:hideMark/>
          </w:tcPr>
          <w:p w14:paraId="03A738F3"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Ν.Δ.: OXI</w:t>
            </w:r>
          </w:p>
        </w:tc>
      </w:tr>
      <w:tr w:rsidR="00E615E6" w14:paraId="03A738F6" w14:textId="77777777">
        <w:trPr>
          <w:trHeight w:val="330"/>
        </w:trPr>
        <w:tc>
          <w:tcPr>
            <w:tcW w:w="7120" w:type="dxa"/>
            <w:tcBorders>
              <w:top w:val="nil"/>
              <w:left w:val="nil"/>
              <w:bottom w:val="nil"/>
              <w:right w:val="nil"/>
            </w:tcBorders>
            <w:shd w:val="clear" w:color="auto" w:fill="auto"/>
            <w:vAlign w:val="center"/>
            <w:hideMark/>
          </w:tcPr>
          <w:p w14:paraId="03A738F5"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 xml:space="preserve">ΔΗ.ΣΥ: </w:t>
            </w:r>
            <w:r w:rsidRPr="00083250">
              <w:rPr>
                <w:rFonts w:ascii="Calibri" w:eastAsia="Times New Roman" w:hAnsi="Calibri" w:cs="Calibri"/>
                <w:color w:val="000000"/>
                <w:szCs w:val="24"/>
              </w:rPr>
              <w:t>ΝΑΙ</w:t>
            </w:r>
          </w:p>
        </w:tc>
      </w:tr>
      <w:tr w:rsidR="00E615E6" w14:paraId="03A738F8" w14:textId="77777777">
        <w:trPr>
          <w:trHeight w:val="330"/>
        </w:trPr>
        <w:tc>
          <w:tcPr>
            <w:tcW w:w="7120" w:type="dxa"/>
            <w:tcBorders>
              <w:top w:val="nil"/>
              <w:left w:val="nil"/>
              <w:bottom w:val="nil"/>
              <w:right w:val="nil"/>
            </w:tcBorders>
            <w:shd w:val="clear" w:color="auto" w:fill="auto"/>
            <w:vAlign w:val="center"/>
            <w:hideMark/>
          </w:tcPr>
          <w:p w14:paraId="03A738F7"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Χ.Α: OXI</w:t>
            </w:r>
          </w:p>
        </w:tc>
      </w:tr>
      <w:tr w:rsidR="00E615E6" w14:paraId="03A738FA" w14:textId="77777777">
        <w:trPr>
          <w:trHeight w:val="330"/>
        </w:trPr>
        <w:tc>
          <w:tcPr>
            <w:tcW w:w="7120" w:type="dxa"/>
            <w:tcBorders>
              <w:top w:val="nil"/>
              <w:left w:val="nil"/>
              <w:bottom w:val="nil"/>
              <w:right w:val="nil"/>
            </w:tcBorders>
            <w:shd w:val="clear" w:color="auto" w:fill="auto"/>
            <w:vAlign w:val="center"/>
            <w:hideMark/>
          </w:tcPr>
          <w:p w14:paraId="03A738F9"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Κ.Κ.Ε: ΝΑΙ</w:t>
            </w:r>
          </w:p>
        </w:tc>
      </w:tr>
      <w:tr w:rsidR="00E615E6" w14:paraId="03A738FC" w14:textId="77777777">
        <w:trPr>
          <w:trHeight w:val="330"/>
        </w:trPr>
        <w:tc>
          <w:tcPr>
            <w:tcW w:w="7120" w:type="dxa"/>
            <w:tcBorders>
              <w:top w:val="nil"/>
              <w:left w:val="nil"/>
              <w:bottom w:val="nil"/>
              <w:right w:val="nil"/>
            </w:tcBorders>
            <w:shd w:val="clear" w:color="auto" w:fill="auto"/>
            <w:vAlign w:val="center"/>
            <w:hideMark/>
          </w:tcPr>
          <w:p w14:paraId="03A738FB"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ΕΝ. ΚΕΝΤΡΩΩΝ: OXI</w:t>
            </w:r>
          </w:p>
        </w:tc>
      </w:tr>
      <w:tr w:rsidR="00E615E6" w14:paraId="03A738FE" w14:textId="77777777">
        <w:trPr>
          <w:trHeight w:val="330"/>
        </w:trPr>
        <w:tc>
          <w:tcPr>
            <w:tcW w:w="7120" w:type="dxa"/>
            <w:tcBorders>
              <w:top w:val="nil"/>
              <w:left w:val="nil"/>
              <w:bottom w:val="nil"/>
              <w:right w:val="nil"/>
            </w:tcBorders>
            <w:shd w:val="clear" w:color="auto" w:fill="auto"/>
            <w:vAlign w:val="center"/>
            <w:hideMark/>
          </w:tcPr>
          <w:p w14:paraId="03A738FD"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Άρθρο 42 ως έχει     ΚΑΤΑ ΠΛΕΙΟΨΗΦΙΑ</w:t>
            </w:r>
          </w:p>
        </w:tc>
      </w:tr>
      <w:tr w:rsidR="00E615E6" w14:paraId="03A73900" w14:textId="77777777">
        <w:trPr>
          <w:trHeight w:val="330"/>
        </w:trPr>
        <w:tc>
          <w:tcPr>
            <w:tcW w:w="7120" w:type="dxa"/>
            <w:tcBorders>
              <w:top w:val="nil"/>
              <w:left w:val="nil"/>
              <w:bottom w:val="nil"/>
              <w:right w:val="nil"/>
            </w:tcBorders>
            <w:shd w:val="clear" w:color="auto" w:fill="auto"/>
            <w:vAlign w:val="center"/>
            <w:hideMark/>
          </w:tcPr>
          <w:p w14:paraId="03A738FF"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ΣΥΡΙΖΑ: ΝΑΙ</w:t>
            </w:r>
          </w:p>
        </w:tc>
      </w:tr>
      <w:tr w:rsidR="00E615E6" w14:paraId="03A73902" w14:textId="77777777">
        <w:trPr>
          <w:trHeight w:val="330"/>
        </w:trPr>
        <w:tc>
          <w:tcPr>
            <w:tcW w:w="7120" w:type="dxa"/>
            <w:tcBorders>
              <w:top w:val="nil"/>
              <w:left w:val="nil"/>
              <w:bottom w:val="nil"/>
              <w:right w:val="nil"/>
            </w:tcBorders>
            <w:shd w:val="clear" w:color="auto" w:fill="auto"/>
            <w:vAlign w:val="center"/>
            <w:hideMark/>
          </w:tcPr>
          <w:p w14:paraId="03A73901"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Ν.Δ.: ΝΑΙ</w:t>
            </w:r>
          </w:p>
        </w:tc>
      </w:tr>
      <w:tr w:rsidR="00E615E6" w14:paraId="03A73904" w14:textId="77777777">
        <w:trPr>
          <w:trHeight w:val="345"/>
        </w:trPr>
        <w:tc>
          <w:tcPr>
            <w:tcW w:w="7120" w:type="dxa"/>
            <w:tcBorders>
              <w:top w:val="nil"/>
              <w:left w:val="nil"/>
              <w:bottom w:val="nil"/>
              <w:right w:val="nil"/>
            </w:tcBorders>
            <w:shd w:val="clear" w:color="auto" w:fill="auto"/>
            <w:vAlign w:val="center"/>
            <w:hideMark/>
          </w:tcPr>
          <w:p w14:paraId="03A73903"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ΔΗ.ΣΥ: ΝΑΙ</w:t>
            </w:r>
          </w:p>
        </w:tc>
      </w:tr>
      <w:tr w:rsidR="00E615E6" w14:paraId="03A73906" w14:textId="77777777">
        <w:trPr>
          <w:trHeight w:val="330"/>
        </w:trPr>
        <w:tc>
          <w:tcPr>
            <w:tcW w:w="7120" w:type="dxa"/>
            <w:tcBorders>
              <w:top w:val="nil"/>
              <w:left w:val="nil"/>
              <w:bottom w:val="nil"/>
              <w:right w:val="nil"/>
            </w:tcBorders>
            <w:shd w:val="clear" w:color="auto" w:fill="auto"/>
            <w:vAlign w:val="center"/>
            <w:hideMark/>
          </w:tcPr>
          <w:p w14:paraId="03A73905"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Χ.Α: OXI</w:t>
            </w:r>
          </w:p>
        </w:tc>
      </w:tr>
      <w:tr w:rsidR="00E615E6" w14:paraId="03A73908" w14:textId="77777777">
        <w:trPr>
          <w:trHeight w:val="330"/>
        </w:trPr>
        <w:tc>
          <w:tcPr>
            <w:tcW w:w="7120" w:type="dxa"/>
            <w:tcBorders>
              <w:top w:val="nil"/>
              <w:left w:val="nil"/>
              <w:bottom w:val="nil"/>
              <w:right w:val="nil"/>
            </w:tcBorders>
            <w:shd w:val="clear" w:color="auto" w:fill="auto"/>
            <w:vAlign w:val="center"/>
            <w:hideMark/>
          </w:tcPr>
          <w:p w14:paraId="03A73907"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Κ.Κ.Ε: ΠΡΝ</w:t>
            </w:r>
          </w:p>
        </w:tc>
      </w:tr>
      <w:tr w:rsidR="00E615E6" w14:paraId="03A7390A" w14:textId="77777777">
        <w:trPr>
          <w:trHeight w:val="330"/>
        </w:trPr>
        <w:tc>
          <w:tcPr>
            <w:tcW w:w="7120" w:type="dxa"/>
            <w:tcBorders>
              <w:top w:val="nil"/>
              <w:left w:val="nil"/>
              <w:bottom w:val="nil"/>
              <w:right w:val="nil"/>
            </w:tcBorders>
            <w:shd w:val="clear" w:color="auto" w:fill="auto"/>
            <w:vAlign w:val="center"/>
            <w:hideMark/>
          </w:tcPr>
          <w:p w14:paraId="03A73909"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ΕΝ. ΚΕΝΤΡΩΩΝ: OXI</w:t>
            </w:r>
          </w:p>
        </w:tc>
      </w:tr>
      <w:tr w:rsidR="00E615E6" w14:paraId="03A7390C" w14:textId="77777777">
        <w:trPr>
          <w:trHeight w:val="330"/>
        </w:trPr>
        <w:tc>
          <w:tcPr>
            <w:tcW w:w="7120" w:type="dxa"/>
            <w:tcBorders>
              <w:top w:val="nil"/>
              <w:left w:val="nil"/>
              <w:bottom w:val="nil"/>
              <w:right w:val="nil"/>
            </w:tcBorders>
            <w:shd w:val="clear" w:color="auto" w:fill="auto"/>
            <w:vAlign w:val="center"/>
            <w:hideMark/>
          </w:tcPr>
          <w:p w14:paraId="03A7390B"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Άρθρο 43 ως έχει     ΚΑΤΑ ΠΛΕΙΟΨΗΦΙΑ</w:t>
            </w:r>
          </w:p>
        </w:tc>
      </w:tr>
      <w:tr w:rsidR="00E615E6" w14:paraId="03A7390E" w14:textId="77777777">
        <w:trPr>
          <w:trHeight w:val="330"/>
        </w:trPr>
        <w:tc>
          <w:tcPr>
            <w:tcW w:w="7120" w:type="dxa"/>
            <w:tcBorders>
              <w:top w:val="nil"/>
              <w:left w:val="nil"/>
              <w:bottom w:val="nil"/>
              <w:right w:val="nil"/>
            </w:tcBorders>
            <w:shd w:val="clear" w:color="auto" w:fill="auto"/>
            <w:vAlign w:val="center"/>
            <w:hideMark/>
          </w:tcPr>
          <w:p w14:paraId="03A7390D"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ΣΥΡΙΖΑ: ΝΑΙ</w:t>
            </w:r>
          </w:p>
        </w:tc>
      </w:tr>
      <w:tr w:rsidR="00E615E6" w14:paraId="03A73910" w14:textId="77777777">
        <w:trPr>
          <w:trHeight w:val="330"/>
        </w:trPr>
        <w:tc>
          <w:tcPr>
            <w:tcW w:w="7120" w:type="dxa"/>
            <w:tcBorders>
              <w:top w:val="nil"/>
              <w:left w:val="nil"/>
              <w:bottom w:val="nil"/>
              <w:right w:val="nil"/>
            </w:tcBorders>
            <w:shd w:val="clear" w:color="auto" w:fill="auto"/>
            <w:vAlign w:val="center"/>
            <w:hideMark/>
          </w:tcPr>
          <w:p w14:paraId="03A7390F"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Ν.Δ.: OXI</w:t>
            </w:r>
          </w:p>
        </w:tc>
      </w:tr>
      <w:tr w:rsidR="00E615E6" w14:paraId="03A73912" w14:textId="77777777">
        <w:trPr>
          <w:trHeight w:val="330"/>
        </w:trPr>
        <w:tc>
          <w:tcPr>
            <w:tcW w:w="7120" w:type="dxa"/>
            <w:tcBorders>
              <w:top w:val="nil"/>
              <w:left w:val="nil"/>
              <w:bottom w:val="nil"/>
              <w:right w:val="nil"/>
            </w:tcBorders>
            <w:shd w:val="clear" w:color="auto" w:fill="auto"/>
            <w:vAlign w:val="center"/>
            <w:hideMark/>
          </w:tcPr>
          <w:p w14:paraId="03A73911"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ΔΗ.ΣΥ: ΠΡΝ</w:t>
            </w:r>
          </w:p>
        </w:tc>
      </w:tr>
      <w:tr w:rsidR="00E615E6" w14:paraId="03A73914" w14:textId="77777777">
        <w:trPr>
          <w:trHeight w:val="330"/>
        </w:trPr>
        <w:tc>
          <w:tcPr>
            <w:tcW w:w="7120" w:type="dxa"/>
            <w:tcBorders>
              <w:top w:val="nil"/>
              <w:left w:val="nil"/>
              <w:bottom w:val="nil"/>
              <w:right w:val="nil"/>
            </w:tcBorders>
            <w:shd w:val="clear" w:color="auto" w:fill="auto"/>
            <w:vAlign w:val="center"/>
            <w:hideMark/>
          </w:tcPr>
          <w:p w14:paraId="03A73913"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Χ.Α: OXI</w:t>
            </w:r>
          </w:p>
        </w:tc>
      </w:tr>
      <w:tr w:rsidR="00E615E6" w14:paraId="03A73916" w14:textId="77777777">
        <w:trPr>
          <w:trHeight w:val="330"/>
        </w:trPr>
        <w:tc>
          <w:tcPr>
            <w:tcW w:w="7120" w:type="dxa"/>
            <w:tcBorders>
              <w:top w:val="nil"/>
              <w:left w:val="nil"/>
              <w:bottom w:val="nil"/>
              <w:right w:val="nil"/>
            </w:tcBorders>
            <w:shd w:val="clear" w:color="auto" w:fill="auto"/>
            <w:vAlign w:val="center"/>
            <w:hideMark/>
          </w:tcPr>
          <w:p w14:paraId="03A73915"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Κ.Κ.Ε: ΠΡΝ</w:t>
            </w:r>
          </w:p>
        </w:tc>
      </w:tr>
      <w:tr w:rsidR="00E615E6" w14:paraId="03A73918" w14:textId="77777777">
        <w:trPr>
          <w:trHeight w:val="330"/>
        </w:trPr>
        <w:tc>
          <w:tcPr>
            <w:tcW w:w="7120" w:type="dxa"/>
            <w:tcBorders>
              <w:top w:val="nil"/>
              <w:left w:val="nil"/>
              <w:bottom w:val="nil"/>
              <w:right w:val="nil"/>
            </w:tcBorders>
            <w:shd w:val="clear" w:color="auto" w:fill="auto"/>
            <w:vAlign w:val="center"/>
            <w:hideMark/>
          </w:tcPr>
          <w:p w14:paraId="03A73917"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ΕΝ. ΚΕΝΤΡΩΩΝ: OXI</w:t>
            </w:r>
          </w:p>
        </w:tc>
      </w:tr>
      <w:tr w:rsidR="00E615E6" w14:paraId="03A7391A" w14:textId="77777777">
        <w:trPr>
          <w:trHeight w:val="330"/>
        </w:trPr>
        <w:tc>
          <w:tcPr>
            <w:tcW w:w="7120" w:type="dxa"/>
            <w:tcBorders>
              <w:top w:val="nil"/>
              <w:left w:val="nil"/>
              <w:bottom w:val="nil"/>
              <w:right w:val="nil"/>
            </w:tcBorders>
            <w:shd w:val="clear" w:color="auto" w:fill="auto"/>
            <w:vAlign w:val="center"/>
            <w:hideMark/>
          </w:tcPr>
          <w:p w14:paraId="03A73919"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Άρθρο 44 ως έχει     ΚΑΤΑ ΠΛΕΙΟΨΗΦΙΑ</w:t>
            </w:r>
          </w:p>
        </w:tc>
      </w:tr>
      <w:tr w:rsidR="00E615E6" w14:paraId="03A7391C" w14:textId="77777777">
        <w:trPr>
          <w:trHeight w:val="330"/>
        </w:trPr>
        <w:tc>
          <w:tcPr>
            <w:tcW w:w="7120" w:type="dxa"/>
            <w:tcBorders>
              <w:top w:val="nil"/>
              <w:left w:val="nil"/>
              <w:bottom w:val="nil"/>
              <w:right w:val="nil"/>
            </w:tcBorders>
            <w:shd w:val="clear" w:color="auto" w:fill="auto"/>
            <w:vAlign w:val="center"/>
            <w:hideMark/>
          </w:tcPr>
          <w:p w14:paraId="03A7391B"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ΣΥΡΙΖΑ: ΝΑΙ</w:t>
            </w:r>
          </w:p>
        </w:tc>
      </w:tr>
      <w:tr w:rsidR="00E615E6" w14:paraId="03A7391E" w14:textId="77777777">
        <w:trPr>
          <w:trHeight w:val="330"/>
        </w:trPr>
        <w:tc>
          <w:tcPr>
            <w:tcW w:w="7120" w:type="dxa"/>
            <w:tcBorders>
              <w:top w:val="nil"/>
              <w:left w:val="nil"/>
              <w:bottom w:val="nil"/>
              <w:right w:val="nil"/>
            </w:tcBorders>
            <w:shd w:val="clear" w:color="auto" w:fill="auto"/>
            <w:vAlign w:val="center"/>
            <w:hideMark/>
          </w:tcPr>
          <w:p w14:paraId="03A7391D"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Ν.Δ.: OXI</w:t>
            </w:r>
          </w:p>
        </w:tc>
      </w:tr>
      <w:tr w:rsidR="00E615E6" w14:paraId="03A73920" w14:textId="77777777">
        <w:trPr>
          <w:trHeight w:val="330"/>
        </w:trPr>
        <w:tc>
          <w:tcPr>
            <w:tcW w:w="7120" w:type="dxa"/>
            <w:tcBorders>
              <w:top w:val="nil"/>
              <w:left w:val="nil"/>
              <w:bottom w:val="nil"/>
              <w:right w:val="nil"/>
            </w:tcBorders>
            <w:shd w:val="clear" w:color="auto" w:fill="auto"/>
            <w:vAlign w:val="center"/>
            <w:hideMark/>
          </w:tcPr>
          <w:p w14:paraId="03A7391F"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ΔΗ.ΣΥ: ΝΑΙ</w:t>
            </w:r>
          </w:p>
        </w:tc>
      </w:tr>
      <w:tr w:rsidR="00E615E6" w14:paraId="03A73922" w14:textId="77777777">
        <w:trPr>
          <w:trHeight w:val="330"/>
        </w:trPr>
        <w:tc>
          <w:tcPr>
            <w:tcW w:w="7120" w:type="dxa"/>
            <w:tcBorders>
              <w:top w:val="nil"/>
              <w:left w:val="nil"/>
              <w:bottom w:val="nil"/>
              <w:right w:val="nil"/>
            </w:tcBorders>
            <w:shd w:val="clear" w:color="auto" w:fill="auto"/>
            <w:vAlign w:val="center"/>
            <w:hideMark/>
          </w:tcPr>
          <w:p w14:paraId="03A73921"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Χ.Α: OXI</w:t>
            </w:r>
          </w:p>
        </w:tc>
      </w:tr>
      <w:tr w:rsidR="00E615E6" w14:paraId="03A73924" w14:textId="77777777">
        <w:trPr>
          <w:trHeight w:val="330"/>
        </w:trPr>
        <w:tc>
          <w:tcPr>
            <w:tcW w:w="7120" w:type="dxa"/>
            <w:tcBorders>
              <w:top w:val="nil"/>
              <w:left w:val="nil"/>
              <w:bottom w:val="nil"/>
              <w:right w:val="nil"/>
            </w:tcBorders>
            <w:shd w:val="clear" w:color="auto" w:fill="auto"/>
            <w:vAlign w:val="center"/>
            <w:hideMark/>
          </w:tcPr>
          <w:p w14:paraId="03A73923"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Κ.Κ.Ε: ΠΡΝ</w:t>
            </w:r>
          </w:p>
        </w:tc>
      </w:tr>
      <w:tr w:rsidR="00E615E6" w14:paraId="03A73926" w14:textId="77777777">
        <w:trPr>
          <w:trHeight w:val="330"/>
        </w:trPr>
        <w:tc>
          <w:tcPr>
            <w:tcW w:w="7120" w:type="dxa"/>
            <w:tcBorders>
              <w:top w:val="nil"/>
              <w:left w:val="nil"/>
              <w:bottom w:val="nil"/>
              <w:right w:val="nil"/>
            </w:tcBorders>
            <w:shd w:val="clear" w:color="auto" w:fill="auto"/>
            <w:vAlign w:val="center"/>
            <w:hideMark/>
          </w:tcPr>
          <w:p w14:paraId="03A73925"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ΕΝ. ΚΕΝΤΡΩΩΝ: OXI</w:t>
            </w:r>
          </w:p>
        </w:tc>
      </w:tr>
      <w:tr w:rsidR="00E615E6" w14:paraId="03A73928" w14:textId="77777777">
        <w:trPr>
          <w:trHeight w:val="330"/>
        </w:trPr>
        <w:tc>
          <w:tcPr>
            <w:tcW w:w="7120" w:type="dxa"/>
            <w:tcBorders>
              <w:top w:val="nil"/>
              <w:left w:val="nil"/>
              <w:bottom w:val="nil"/>
              <w:right w:val="nil"/>
            </w:tcBorders>
            <w:shd w:val="clear" w:color="auto" w:fill="auto"/>
            <w:vAlign w:val="center"/>
            <w:hideMark/>
          </w:tcPr>
          <w:p w14:paraId="03A73927"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Άρθρο 45 ως έχει     ΚΑΤΑ ΠΛΕΙΟΨΗΦΙΑ</w:t>
            </w:r>
          </w:p>
        </w:tc>
      </w:tr>
      <w:tr w:rsidR="00E615E6" w14:paraId="03A7392A" w14:textId="77777777">
        <w:trPr>
          <w:trHeight w:val="330"/>
        </w:trPr>
        <w:tc>
          <w:tcPr>
            <w:tcW w:w="7120" w:type="dxa"/>
            <w:tcBorders>
              <w:top w:val="nil"/>
              <w:left w:val="nil"/>
              <w:bottom w:val="nil"/>
              <w:right w:val="nil"/>
            </w:tcBorders>
            <w:shd w:val="clear" w:color="auto" w:fill="auto"/>
            <w:vAlign w:val="center"/>
            <w:hideMark/>
          </w:tcPr>
          <w:p w14:paraId="03A73929"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ΣΥΡΙΖΑ: ΝΑΙ</w:t>
            </w:r>
          </w:p>
        </w:tc>
      </w:tr>
      <w:tr w:rsidR="00E615E6" w14:paraId="03A7392C" w14:textId="77777777">
        <w:trPr>
          <w:trHeight w:val="330"/>
        </w:trPr>
        <w:tc>
          <w:tcPr>
            <w:tcW w:w="7120" w:type="dxa"/>
            <w:tcBorders>
              <w:top w:val="nil"/>
              <w:left w:val="nil"/>
              <w:bottom w:val="nil"/>
              <w:right w:val="nil"/>
            </w:tcBorders>
            <w:shd w:val="clear" w:color="auto" w:fill="auto"/>
            <w:vAlign w:val="center"/>
            <w:hideMark/>
          </w:tcPr>
          <w:p w14:paraId="03A7392B"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Ν.Δ.: OXI</w:t>
            </w:r>
          </w:p>
        </w:tc>
      </w:tr>
      <w:tr w:rsidR="00E615E6" w14:paraId="03A7392E" w14:textId="77777777">
        <w:trPr>
          <w:trHeight w:val="330"/>
        </w:trPr>
        <w:tc>
          <w:tcPr>
            <w:tcW w:w="7120" w:type="dxa"/>
            <w:tcBorders>
              <w:top w:val="nil"/>
              <w:left w:val="nil"/>
              <w:bottom w:val="nil"/>
              <w:right w:val="nil"/>
            </w:tcBorders>
            <w:shd w:val="clear" w:color="auto" w:fill="auto"/>
            <w:vAlign w:val="center"/>
            <w:hideMark/>
          </w:tcPr>
          <w:p w14:paraId="03A7392D"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ΔΗ.ΣΥ: ΝΑΙ</w:t>
            </w:r>
          </w:p>
        </w:tc>
      </w:tr>
      <w:tr w:rsidR="00E615E6" w14:paraId="03A73930" w14:textId="77777777">
        <w:trPr>
          <w:trHeight w:val="345"/>
        </w:trPr>
        <w:tc>
          <w:tcPr>
            <w:tcW w:w="7120" w:type="dxa"/>
            <w:tcBorders>
              <w:top w:val="nil"/>
              <w:left w:val="nil"/>
              <w:bottom w:val="nil"/>
              <w:right w:val="nil"/>
            </w:tcBorders>
            <w:shd w:val="clear" w:color="auto" w:fill="auto"/>
            <w:vAlign w:val="center"/>
            <w:hideMark/>
          </w:tcPr>
          <w:p w14:paraId="03A7392F"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Χ.Α: OXI</w:t>
            </w:r>
          </w:p>
        </w:tc>
      </w:tr>
      <w:tr w:rsidR="00E615E6" w14:paraId="03A73932" w14:textId="77777777">
        <w:trPr>
          <w:trHeight w:val="330"/>
        </w:trPr>
        <w:tc>
          <w:tcPr>
            <w:tcW w:w="7120" w:type="dxa"/>
            <w:tcBorders>
              <w:top w:val="nil"/>
              <w:left w:val="nil"/>
              <w:bottom w:val="nil"/>
              <w:right w:val="nil"/>
            </w:tcBorders>
            <w:shd w:val="clear" w:color="auto" w:fill="auto"/>
            <w:vAlign w:val="center"/>
            <w:hideMark/>
          </w:tcPr>
          <w:p w14:paraId="03A73931"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Κ.Κ.Ε: ΝΑΙ</w:t>
            </w:r>
          </w:p>
        </w:tc>
      </w:tr>
      <w:tr w:rsidR="00E615E6" w14:paraId="03A73934" w14:textId="77777777">
        <w:trPr>
          <w:trHeight w:val="330"/>
        </w:trPr>
        <w:tc>
          <w:tcPr>
            <w:tcW w:w="7120" w:type="dxa"/>
            <w:tcBorders>
              <w:top w:val="nil"/>
              <w:left w:val="nil"/>
              <w:bottom w:val="nil"/>
              <w:right w:val="nil"/>
            </w:tcBorders>
            <w:shd w:val="clear" w:color="auto" w:fill="auto"/>
            <w:vAlign w:val="center"/>
            <w:hideMark/>
          </w:tcPr>
          <w:p w14:paraId="03A73933"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lastRenderedPageBreak/>
              <w:t>ΕΝ. ΚΕΝΤΡΩΩΝ: OXI</w:t>
            </w:r>
          </w:p>
        </w:tc>
      </w:tr>
      <w:tr w:rsidR="00E615E6" w14:paraId="03A73936" w14:textId="77777777">
        <w:trPr>
          <w:trHeight w:val="330"/>
        </w:trPr>
        <w:tc>
          <w:tcPr>
            <w:tcW w:w="7120" w:type="dxa"/>
            <w:tcBorders>
              <w:top w:val="nil"/>
              <w:left w:val="nil"/>
              <w:bottom w:val="nil"/>
              <w:right w:val="nil"/>
            </w:tcBorders>
            <w:shd w:val="clear" w:color="auto" w:fill="auto"/>
            <w:vAlign w:val="center"/>
            <w:hideMark/>
          </w:tcPr>
          <w:p w14:paraId="03A73935"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 xml:space="preserve">Άρθρο </w:t>
            </w:r>
            <w:r w:rsidRPr="00083250">
              <w:rPr>
                <w:rFonts w:ascii="Calibri" w:eastAsia="Times New Roman" w:hAnsi="Calibri" w:cs="Calibri"/>
                <w:color w:val="000000"/>
                <w:szCs w:val="24"/>
              </w:rPr>
              <w:t>46 ως έχει     ΚΑΤΑ ΠΛΕΙΟΨΗΦΙΑ</w:t>
            </w:r>
          </w:p>
        </w:tc>
      </w:tr>
      <w:tr w:rsidR="00E615E6" w14:paraId="03A73938" w14:textId="77777777">
        <w:trPr>
          <w:trHeight w:val="330"/>
        </w:trPr>
        <w:tc>
          <w:tcPr>
            <w:tcW w:w="7120" w:type="dxa"/>
            <w:tcBorders>
              <w:top w:val="nil"/>
              <w:left w:val="nil"/>
              <w:bottom w:val="nil"/>
              <w:right w:val="nil"/>
            </w:tcBorders>
            <w:shd w:val="clear" w:color="auto" w:fill="auto"/>
            <w:vAlign w:val="center"/>
            <w:hideMark/>
          </w:tcPr>
          <w:p w14:paraId="03A73937"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ΣΥΡΙΖΑ: ΝΑΙ</w:t>
            </w:r>
          </w:p>
        </w:tc>
      </w:tr>
      <w:tr w:rsidR="00E615E6" w14:paraId="03A7393A" w14:textId="77777777">
        <w:trPr>
          <w:trHeight w:val="330"/>
        </w:trPr>
        <w:tc>
          <w:tcPr>
            <w:tcW w:w="7120" w:type="dxa"/>
            <w:tcBorders>
              <w:top w:val="nil"/>
              <w:left w:val="nil"/>
              <w:bottom w:val="nil"/>
              <w:right w:val="nil"/>
            </w:tcBorders>
            <w:shd w:val="clear" w:color="auto" w:fill="auto"/>
            <w:vAlign w:val="center"/>
            <w:hideMark/>
          </w:tcPr>
          <w:p w14:paraId="03A73939"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Ν.Δ.: OXI</w:t>
            </w:r>
          </w:p>
        </w:tc>
      </w:tr>
      <w:tr w:rsidR="00E615E6" w14:paraId="03A7393C" w14:textId="77777777">
        <w:trPr>
          <w:trHeight w:val="330"/>
        </w:trPr>
        <w:tc>
          <w:tcPr>
            <w:tcW w:w="7120" w:type="dxa"/>
            <w:tcBorders>
              <w:top w:val="nil"/>
              <w:left w:val="nil"/>
              <w:bottom w:val="nil"/>
              <w:right w:val="nil"/>
            </w:tcBorders>
            <w:shd w:val="clear" w:color="auto" w:fill="auto"/>
            <w:vAlign w:val="center"/>
            <w:hideMark/>
          </w:tcPr>
          <w:p w14:paraId="03A7393B"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ΔΗ.ΣΥ: ΝΑΙ</w:t>
            </w:r>
          </w:p>
        </w:tc>
      </w:tr>
      <w:tr w:rsidR="00E615E6" w14:paraId="03A7393E" w14:textId="77777777">
        <w:trPr>
          <w:trHeight w:val="330"/>
        </w:trPr>
        <w:tc>
          <w:tcPr>
            <w:tcW w:w="7120" w:type="dxa"/>
            <w:tcBorders>
              <w:top w:val="nil"/>
              <w:left w:val="nil"/>
              <w:bottom w:val="nil"/>
              <w:right w:val="nil"/>
            </w:tcBorders>
            <w:shd w:val="clear" w:color="auto" w:fill="auto"/>
            <w:vAlign w:val="center"/>
            <w:hideMark/>
          </w:tcPr>
          <w:p w14:paraId="03A7393D"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Χ.Α: OXI</w:t>
            </w:r>
          </w:p>
        </w:tc>
      </w:tr>
      <w:tr w:rsidR="00E615E6" w14:paraId="03A73940" w14:textId="77777777">
        <w:trPr>
          <w:trHeight w:val="330"/>
        </w:trPr>
        <w:tc>
          <w:tcPr>
            <w:tcW w:w="7120" w:type="dxa"/>
            <w:tcBorders>
              <w:top w:val="nil"/>
              <w:left w:val="nil"/>
              <w:bottom w:val="nil"/>
              <w:right w:val="nil"/>
            </w:tcBorders>
            <w:shd w:val="clear" w:color="auto" w:fill="auto"/>
            <w:vAlign w:val="center"/>
            <w:hideMark/>
          </w:tcPr>
          <w:p w14:paraId="03A7393F"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Κ.Κ.Ε: ΝΑΙ</w:t>
            </w:r>
          </w:p>
        </w:tc>
      </w:tr>
      <w:tr w:rsidR="00E615E6" w14:paraId="03A73942" w14:textId="77777777">
        <w:trPr>
          <w:trHeight w:val="330"/>
        </w:trPr>
        <w:tc>
          <w:tcPr>
            <w:tcW w:w="7120" w:type="dxa"/>
            <w:tcBorders>
              <w:top w:val="nil"/>
              <w:left w:val="nil"/>
              <w:bottom w:val="nil"/>
              <w:right w:val="nil"/>
            </w:tcBorders>
            <w:shd w:val="clear" w:color="auto" w:fill="auto"/>
            <w:vAlign w:val="center"/>
            <w:hideMark/>
          </w:tcPr>
          <w:p w14:paraId="03A73941"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ΕΝ. ΚΕΝΤΡΩΩΝ: ΝΑΙ</w:t>
            </w:r>
          </w:p>
        </w:tc>
      </w:tr>
      <w:tr w:rsidR="00E615E6" w14:paraId="03A73944" w14:textId="77777777">
        <w:trPr>
          <w:trHeight w:val="345"/>
        </w:trPr>
        <w:tc>
          <w:tcPr>
            <w:tcW w:w="7120" w:type="dxa"/>
            <w:tcBorders>
              <w:top w:val="nil"/>
              <w:left w:val="nil"/>
              <w:bottom w:val="nil"/>
              <w:right w:val="nil"/>
            </w:tcBorders>
            <w:shd w:val="clear" w:color="auto" w:fill="auto"/>
            <w:vAlign w:val="center"/>
            <w:hideMark/>
          </w:tcPr>
          <w:p w14:paraId="03A73943"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Άρθρο 47 ως έχει     ΚΑΤΑ ΠΛΕΙΟΨΗΦΙΑ</w:t>
            </w:r>
          </w:p>
        </w:tc>
      </w:tr>
      <w:tr w:rsidR="00E615E6" w14:paraId="03A73946" w14:textId="77777777">
        <w:trPr>
          <w:trHeight w:val="330"/>
        </w:trPr>
        <w:tc>
          <w:tcPr>
            <w:tcW w:w="7120" w:type="dxa"/>
            <w:tcBorders>
              <w:top w:val="nil"/>
              <w:left w:val="nil"/>
              <w:bottom w:val="nil"/>
              <w:right w:val="nil"/>
            </w:tcBorders>
            <w:shd w:val="clear" w:color="auto" w:fill="auto"/>
            <w:vAlign w:val="center"/>
            <w:hideMark/>
          </w:tcPr>
          <w:p w14:paraId="03A73945"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ΣΥΡΙΖΑ: ΝΑΙ</w:t>
            </w:r>
          </w:p>
        </w:tc>
      </w:tr>
      <w:tr w:rsidR="00E615E6" w14:paraId="03A73948" w14:textId="77777777">
        <w:trPr>
          <w:trHeight w:val="330"/>
        </w:trPr>
        <w:tc>
          <w:tcPr>
            <w:tcW w:w="7120" w:type="dxa"/>
            <w:tcBorders>
              <w:top w:val="nil"/>
              <w:left w:val="nil"/>
              <w:bottom w:val="nil"/>
              <w:right w:val="nil"/>
            </w:tcBorders>
            <w:shd w:val="clear" w:color="auto" w:fill="auto"/>
            <w:vAlign w:val="center"/>
            <w:hideMark/>
          </w:tcPr>
          <w:p w14:paraId="03A73947"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Ν.Δ.: OXI</w:t>
            </w:r>
          </w:p>
        </w:tc>
      </w:tr>
      <w:tr w:rsidR="00E615E6" w14:paraId="03A7394A" w14:textId="77777777">
        <w:trPr>
          <w:trHeight w:val="330"/>
        </w:trPr>
        <w:tc>
          <w:tcPr>
            <w:tcW w:w="7120" w:type="dxa"/>
            <w:tcBorders>
              <w:top w:val="nil"/>
              <w:left w:val="nil"/>
              <w:bottom w:val="nil"/>
              <w:right w:val="nil"/>
            </w:tcBorders>
            <w:shd w:val="clear" w:color="auto" w:fill="auto"/>
            <w:vAlign w:val="center"/>
            <w:hideMark/>
          </w:tcPr>
          <w:p w14:paraId="03A73949"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ΔΗ.ΣΥ: ΝΑΙ</w:t>
            </w:r>
          </w:p>
        </w:tc>
      </w:tr>
      <w:tr w:rsidR="00E615E6" w14:paraId="03A7394C" w14:textId="77777777">
        <w:trPr>
          <w:trHeight w:val="330"/>
        </w:trPr>
        <w:tc>
          <w:tcPr>
            <w:tcW w:w="7120" w:type="dxa"/>
            <w:tcBorders>
              <w:top w:val="nil"/>
              <w:left w:val="nil"/>
              <w:bottom w:val="nil"/>
              <w:right w:val="nil"/>
            </w:tcBorders>
            <w:shd w:val="clear" w:color="auto" w:fill="auto"/>
            <w:vAlign w:val="center"/>
            <w:hideMark/>
          </w:tcPr>
          <w:p w14:paraId="03A7394B"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Χ.Α: OXI</w:t>
            </w:r>
          </w:p>
        </w:tc>
      </w:tr>
      <w:tr w:rsidR="00E615E6" w14:paraId="03A7394E" w14:textId="77777777">
        <w:trPr>
          <w:trHeight w:val="345"/>
        </w:trPr>
        <w:tc>
          <w:tcPr>
            <w:tcW w:w="7120" w:type="dxa"/>
            <w:tcBorders>
              <w:top w:val="nil"/>
              <w:left w:val="nil"/>
              <w:bottom w:val="nil"/>
              <w:right w:val="nil"/>
            </w:tcBorders>
            <w:shd w:val="clear" w:color="auto" w:fill="auto"/>
            <w:vAlign w:val="center"/>
            <w:hideMark/>
          </w:tcPr>
          <w:p w14:paraId="03A7394D"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Κ.Κ.Ε: ΝΑΙ</w:t>
            </w:r>
          </w:p>
        </w:tc>
      </w:tr>
      <w:tr w:rsidR="00E615E6" w14:paraId="03A73950" w14:textId="77777777">
        <w:trPr>
          <w:trHeight w:val="330"/>
        </w:trPr>
        <w:tc>
          <w:tcPr>
            <w:tcW w:w="7120" w:type="dxa"/>
            <w:tcBorders>
              <w:top w:val="nil"/>
              <w:left w:val="nil"/>
              <w:bottom w:val="nil"/>
              <w:right w:val="nil"/>
            </w:tcBorders>
            <w:shd w:val="clear" w:color="auto" w:fill="auto"/>
            <w:vAlign w:val="center"/>
            <w:hideMark/>
          </w:tcPr>
          <w:p w14:paraId="03A7394F"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ΕΝ. ΚΕΝΤΡΩΩΝ: OXI</w:t>
            </w:r>
          </w:p>
        </w:tc>
      </w:tr>
      <w:tr w:rsidR="00E615E6" w14:paraId="03A73952" w14:textId="77777777">
        <w:trPr>
          <w:trHeight w:val="330"/>
        </w:trPr>
        <w:tc>
          <w:tcPr>
            <w:tcW w:w="7120" w:type="dxa"/>
            <w:tcBorders>
              <w:top w:val="nil"/>
              <w:left w:val="nil"/>
              <w:bottom w:val="nil"/>
              <w:right w:val="nil"/>
            </w:tcBorders>
            <w:shd w:val="clear" w:color="auto" w:fill="auto"/>
            <w:vAlign w:val="center"/>
            <w:hideMark/>
          </w:tcPr>
          <w:p w14:paraId="03A73951"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 xml:space="preserve">Άρθρο 48 ως έχει     ΚΑΤΑ </w:t>
            </w:r>
            <w:r w:rsidRPr="00083250">
              <w:rPr>
                <w:rFonts w:ascii="Calibri" w:eastAsia="Times New Roman" w:hAnsi="Calibri" w:cs="Calibri"/>
                <w:color w:val="000000"/>
                <w:szCs w:val="24"/>
              </w:rPr>
              <w:t>ΠΛΕΙΟΨΗΦΙΑ</w:t>
            </w:r>
          </w:p>
        </w:tc>
      </w:tr>
      <w:tr w:rsidR="00E615E6" w14:paraId="03A73954" w14:textId="77777777">
        <w:trPr>
          <w:trHeight w:val="330"/>
        </w:trPr>
        <w:tc>
          <w:tcPr>
            <w:tcW w:w="7120" w:type="dxa"/>
            <w:tcBorders>
              <w:top w:val="nil"/>
              <w:left w:val="nil"/>
              <w:bottom w:val="nil"/>
              <w:right w:val="nil"/>
            </w:tcBorders>
            <w:shd w:val="clear" w:color="auto" w:fill="auto"/>
            <w:vAlign w:val="center"/>
            <w:hideMark/>
          </w:tcPr>
          <w:p w14:paraId="03A73953"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ΣΥΡΙΖΑ: ΝΑΙ</w:t>
            </w:r>
          </w:p>
        </w:tc>
      </w:tr>
      <w:tr w:rsidR="00E615E6" w14:paraId="03A73956" w14:textId="77777777">
        <w:trPr>
          <w:trHeight w:val="330"/>
        </w:trPr>
        <w:tc>
          <w:tcPr>
            <w:tcW w:w="7120" w:type="dxa"/>
            <w:tcBorders>
              <w:top w:val="nil"/>
              <w:left w:val="nil"/>
              <w:bottom w:val="nil"/>
              <w:right w:val="nil"/>
            </w:tcBorders>
            <w:shd w:val="clear" w:color="auto" w:fill="auto"/>
            <w:vAlign w:val="center"/>
            <w:hideMark/>
          </w:tcPr>
          <w:p w14:paraId="03A73955"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Ν.Δ.: OXI</w:t>
            </w:r>
          </w:p>
        </w:tc>
      </w:tr>
      <w:tr w:rsidR="00E615E6" w14:paraId="03A73958" w14:textId="77777777">
        <w:trPr>
          <w:trHeight w:val="330"/>
        </w:trPr>
        <w:tc>
          <w:tcPr>
            <w:tcW w:w="7120" w:type="dxa"/>
            <w:tcBorders>
              <w:top w:val="nil"/>
              <w:left w:val="nil"/>
              <w:bottom w:val="nil"/>
              <w:right w:val="nil"/>
            </w:tcBorders>
            <w:shd w:val="clear" w:color="auto" w:fill="auto"/>
            <w:vAlign w:val="center"/>
            <w:hideMark/>
          </w:tcPr>
          <w:p w14:paraId="03A73957"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ΔΗ.ΣΥ: ΝΑΙ</w:t>
            </w:r>
          </w:p>
        </w:tc>
      </w:tr>
      <w:tr w:rsidR="00E615E6" w14:paraId="03A7395A" w14:textId="77777777">
        <w:trPr>
          <w:trHeight w:val="330"/>
        </w:trPr>
        <w:tc>
          <w:tcPr>
            <w:tcW w:w="7120" w:type="dxa"/>
            <w:tcBorders>
              <w:top w:val="nil"/>
              <w:left w:val="nil"/>
              <w:bottom w:val="nil"/>
              <w:right w:val="nil"/>
            </w:tcBorders>
            <w:shd w:val="clear" w:color="auto" w:fill="auto"/>
            <w:vAlign w:val="center"/>
            <w:hideMark/>
          </w:tcPr>
          <w:p w14:paraId="03A73959"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Χ.Α: OXI</w:t>
            </w:r>
          </w:p>
        </w:tc>
      </w:tr>
      <w:tr w:rsidR="00E615E6" w14:paraId="03A7395C" w14:textId="77777777">
        <w:trPr>
          <w:trHeight w:val="330"/>
        </w:trPr>
        <w:tc>
          <w:tcPr>
            <w:tcW w:w="7120" w:type="dxa"/>
            <w:tcBorders>
              <w:top w:val="nil"/>
              <w:left w:val="nil"/>
              <w:bottom w:val="nil"/>
              <w:right w:val="nil"/>
            </w:tcBorders>
            <w:shd w:val="clear" w:color="auto" w:fill="auto"/>
            <w:vAlign w:val="center"/>
            <w:hideMark/>
          </w:tcPr>
          <w:p w14:paraId="03A7395B"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Κ.Κ.Ε: ΠΡΝ</w:t>
            </w:r>
          </w:p>
        </w:tc>
      </w:tr>
      <w:tr w:rsidR="00E615E6" w14:paraId="03A7395E" w14:textId="77777777">
        <w:trPr>
          <w:trHeight w:val="330"/>
        </w:trPr>
        <w:tc>
          <w:tcPr>
            <w:tcW w:w="7120" w:type="dxa"/>
            <w:tcBorders>
              <w:top w:val="nil"/>
              <w:left w:val="nil"/>
              <w:bottom w:val="nil"/>
              <w:right w:val="nil"/>
            </w:tcBorders>
            <w:shd w:val="clear" w:color="auto" w:fill="auto"/>
            <w:vAlign w:val="center"/>
            <w:hideMark/>
          </w:tcPr>
          <w:p w14:paraId="03A7395D"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ΕΝ. ΚΕΝΤΡΩΩΝ: OXI</w:t>
            </w:r>
          </w:p>
        </w:tc>
      </w:tr>
      <w:tr w:rsidR="00E615E6" w14:paraId="03A73960" w14:textId="77777777">
        <w:trPr>
          <w:trHeight w:val="330"/>
        </w:trPr>
        <w:tc>
          <w:tcPr>
            <w:tcW w:w="7120" w:type="dxa"/>
            <w:tcBorders>
              <w:top w:val="nil"/>
              <w:left w:val="nil"/>
              <w:bottom w:val="nil"/>
              <w:right w:val="nil"/>
            </w:tcBorders>
            <w:shd w:val="clear" w:color="auto" w:fill="auto"/>
            <w:vAlign w:val="center"/>
            <w:hideMark/>
          </w:tcPr>
          <w:p w14:paraId="03A7395F"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Άρθρο 49 ως έχει     ΚΑΤΑ ΠΛΕΙΟΨΗΦΙΑ</w:t>
            </w:r>
          </w:p>
        </w:tc>
      </w:tr>
      <w:tr w:rsidR="00E615E6" w14:paraId="03A73962" w14:textId="77777777">
        <w:trPr>
          <w:trHeight w:val="330"/>
        </w:trPr>
        <w:tc>
          <w:tcPr>
            <w:tcW w:w="7120" w:type="dxa"/>
            <w:tcBorders>
              <w:top w:val="nil"/>
              <w:left w:val="nil"/>
              <w:bottom w:val="nil"/>
              <w:right w:val="nil"/>
            </w:tcBorders>
            <w:shd w:val="clear" w:color="auto" w:fill="auto"/>
            <w:vAlign w:val="center"/>
            <w:hideMark/>
          </w:tcPr>
          <w:p w14:paraId="03A73961"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ΣΥΡΙΖΑ: ΝΑΙ</w:t>
            </w:r>
          </w:p>
        </w:tc>
      </w:tr>
      <w:tr w:rsidR="00E615E6" w14:paraId="03A73964" w14:textId="77777777">
        <w:trPr>
          <w:trHeight w:val="330"/>
        </w:trPr>
        <w:tc>
          <w:tcPr>
            <w:tcW w:w="7120" w:type="dxa"/>
            <w:tcBorders>
              <w:top w:val="nil"/>
              <w:left w:val="nil"/>
              <w:bottom w:val="nil"/>
              <w:right w:val="nil"/>
            </w:tcBorders>
            <w:shd w:val="clear" w:color="auto" w:fill="auto"/>
            <w:vAlign w:val="center"/>
            <w:hideMark/>
          </w:tcPr>
          <w:p w14:paraId="03A73963"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Ν.Δ.: OXI</w:t>
            </w:r>
          </w:p>
        </w:tc>
      </w:tr>
      <w:tr w:rsidR="00E615E6" w14:paraId="03A73966" w14:textId="77777777">
        <w:trPr>
          <w:trHeight w:val="330"/>
        </w:trPr>
        <w:tc>
          <w:tcPr>
            <w:tcW w:w="7120" w:type="dxa"/>
            <w:tcBorders>
              <w:top w:val="nil"/>
              <w:left w:val="nil"/>
              <w:bottom w:val="nil"/>
              <w:right w:val="nil"/>
            </w:tcBorders>
            <w:shd w:val="clear" w:color="auto" w:fill="auto"/>
            <w:vAlign w:val="center"/>
            <w:hideMark/>
          </w:tcPr>
          <w:p w14:paraId="03A73965"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ΔΗ.ΣΥ: OXI</w:t>
            </w:r>
          </w:p>
        </w:tc>
      </w:tr>
      <w:tr w:rsidR="00E615E6" w14:paraId="03A73968" w14:textId="77777777">
        <w:trPr>
          <w:trHeight w:val="330"/>
        </w:trPr>
        <w:tc>
          <w:tcPr>
            <w:tcW w:w="7120" w:type="dxa"/>
            <w:tcBorders>
              <w:top w:val="nil"/>
              <w:left w:val="nil"/>
              <w:bottom w:val="nil"/>
              <w:right w:val="nil"/>
            </w:tcBorders>
            <w:shd w:val="clear" w:color="auto" w:fill="auto"/>
            <w:vAlign w:val="center"/>
            <w:hideMark/>
          </w:tcPr>
          <w:p w14:paraId="03A73967"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Χ.Α: OXI</w:t>
            </w:r>
          </w:p>
        </w:tc>
      </w:tr>
      <w:tr w:rsidR="00E615E6" w14:paraId="03A7396A" w14:textId="77777777">
        <w:trPr>
          <w:trHeight w:val="330"/>
        </w:trPr>
        <w:tc>
          <w:tcPr>
            <w:tcW w:w="7120" w:type="dxa"/>
            <w:tcBorders>
              <w:top w:val="nil"/>
              <w:left w:val="nil"/>
              <w:bottom w:val="nil"/>
              <w:right w:val="nil"/>
            </w:tcBorders>
            <w:shd w:val="clear" w:color="auto" w:fill="auto"/>
            <w:vAlign w:val="center"/>
            <w:hideMark/>
          </w:tcPr>
          <w:p w14:paraId="03A73969"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Κ.Κ.Ε: ΠΡΝ</w:t>
            </w:r>
          </w:p>
        </w:tc>
      </w:tr>
      <w:tr w:rsidR="00E615E6" w14:paraId="03A7396C" w14:textId="77777777">
        <w:trPr>
          <w:trHeight w:val="330"/>
        </w:trPr>
        <w:tc>
          <w:tcPr>
            <w:tcW w:w="7120" w:type="dxa"/>
            <w:tcBorders>
              <w:top w:val="nil"/>
              <w:left w:val="nil"/>
              <w:bottom w:val="nil"/>
              <w:right w:val="nil"/>
            </w:tcBorders>
            <w:shd w:val="clear" w:color="auto" w:fill="auto"/>
            <w:vAlign w:val="center"/>
            <w:hideMark/>
          </w:tcPr>
          <w:p w14:paraId="03A7396B"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ΕΝ. ΚΕΝΤΡΩΩΝ: OXI</w:t>
            </w:r>
          </w:p>
        </w:tc>
      </w:tr>
      <w:tr w:rsidR="00E615E6" w14:paraId="03A7396E" w14:textId="77777777">
        <w:trPr>
          <w:trHeight w:val="330"/>
        </w:trPr>
        <w:tc>
          <w:tcPr>
            <w:tcW w:w="7120" w:type="dxa"/>
            <w:tcBorders>
              <w:top w:val="nil"/>
              <w:left w:val="nil"/>
              <w:bottom w:val="nil"/>
              <w:right w:val="nil"/>
            </w:tcBorders>
            <w:shd w:val="clear" w:color="auto" w:fill="auto"/>
            <w:vAlign w:val="center"/>
            <w:hideMark/>
          </w:tcPr>
          <w:p w14:paraId="03A7396D"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Άρθρο 50 ως έχει     ΚΑΤΑ ΠΛΕΙΟΨΗΦΙΑ</w:t>
            </w:r>
          </w:p>
        </w:tc>
      </w:tr>
      <w:tr w:rsidR="00E615E6" w14:paraId="03A73970" w14:textId="77777777">
        <w:trPr>
          <w:trHeight w:val="345"/>
        </w:trPr>
        <w:tc>
          <w:tcPr>
            <w:tcW w:w="7120" w:type="dxa"/>
            <w:tcBorders>
              <w:top w:val="nil"/>
              <w:left w:val="nil"/>
              <w:bottom w:val="nil"/>
              <w:right w:val="nil"/>
            </w:tcBorders>
            <w:shd w:val="clear" w:color="auto" w:fill="auto"/>
            <w:vAlign w:val="center"/>
            <w:hideMark/>
          </w:tcPr>
          <w:p w14:paraId="03A7396F"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ΣΥΡΙΖΑ: ΝΑΙ</w:t>
            </w:r>
          </w:p>
        </w:tc>
      </w:tr>
      <w:tr w:rsidR="00E615E6" w14:paraId="03A73972" w14:textId="77777777">
        <w:trPr>
          <w:trHeight w:val="330"/>
        </w:trPr>
        <w:tc>
          <w:tcPr>
            <w:tcW w:w="7120" w:type="dxa"/>
            <w:tcBorders>
              <w:top w:val="nil"/>
              <w:left w:val="nil"/>
              <w:bottom w:val="nil"/>
              <w:right w:val="nil"/>
            </w:tcBorders>
            <w:shd w:val="clear" w:color="auto" w:fill="auto"/>
            <w:vAlign w:val="center"/>
            <w:hideMark/>
          </w:tcPr>
          <w:p w14:paraId="03A73971"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Ν.Δ.: OXI</w:t>
            </w:r>
          </w:p>
        </w:tc>
      </w:tr>
      <w:tr w:rsidR="00E615E6" w14:paraId="03A73974" w14:textId="77777777">
        <w:trPr>
          <w:trHeight w:val="330"/>
        </w:trPr>
        <w:tc>
          <w:tcPr>
            <w:tcW w:w="7120" w:type="dxa"/>
            <w:tcBorders>
              <w:top w:val="nil"/>
              <w:left w:val="nil"/>
              <w:bottom w:val="nil"/>
              <w:right w:val="nil"/>
            </w:tcBorders>
            <w:shd w:val="clear" w:color="auto" w:fill="auto"/>
            <w:vAlign w:val="center"/>
            <w:hideMark/>
          </w:tcPr>
          <w:p w14:paraId="03A73973"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ΔΗ.ΣΥ: ΠΡΝ</w:t>
            </w:r>
          </w:p>
        </w:tc>
      </w:tr>
      <w:tr w:rsidR="00E615E6" w14:paraId="03A73976" w14:textId="77777777">
        <w:trPr>
          <w:trHeight w:val="330"/>
        </w:trPr>
        <w:tc>
          <w:tcPr>
            <w:tcW w:w="7120" w:type="dxa"/>
            <w:tcBorders>
              <w:top w:val="nil"/>
              <w:left w:val="nil"/>
              <w:bottom w:val="nil"/>
              <w:right w:val="nil"/>
            </w:tcBorders>
            <w:shd w:val="clear" w:color="auto" w:fill="auto"/>
            <w:vAlign w:val="center"/>
            <w:hideMark/>
          </w:tcPr>
          <w:p w14:paraId="03A73975"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Χ.Α: OXI</w:t>
            </w:r>
          </w:p>
        </w:tc>
      </w:tr>
      <w:tr w:rsidR="00E615E6" w14:paraId="03A73978" w14:textId="77777777">
        <w:trPr>
          <w:trHeight w:val="330"/>
        </w:trPr>
        <w:tc>
          <w:tcPr>
            <w:tcW w:w="7120" w:type="dxa"/>
            <w:tcBorders>
              <w:top w:val="nil"/>
              <w:left w:val="nil"/>
              <w:bottom w:val="nil"/>
              <w:right w:val="nil"/>
            </w:tcBorders>
            <w:shd w:val="clear" w:color="auto" w:fill="auto"/>
            <w:vAlign w:val="center"/>
            <w:hideMark/>
          </w:tcPr>
          <w:p w14:paraId="03A73977"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Κ.Κ.Ε: ΠΡΝ</w:t>
            </w:r>
          </w:p>
        </w:tc>
      </w:tr>
      <w:tr w:rsidR="00E615E6" w14:paraId="03A7397A" w14:textId="77777777">
        <w:trPr>
          <w:trHeight w:val="345"/>
        </w:trPr>
        <w:tc>
          <w:tcPr>
            <w:tcW w:w="7120" w:type="dxa"/>
            <w:tcBorders>
              <w:top w:val="nil"/>
              <w:left w:val="nil"/>
              <w:bottom w:val="nil"/>
              <w:right w:val="nil"/>
            </w:tcBorders>
            <w:shd w:val="clear" w:color="auto" w:fill="auto"/>
            <w:vAlign w:val="center"/>
            <w:hideMark/>
          </w:tcPr>
          <w:p w14:paraId="03A73979"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ΕΝ. ΚΕΝΤΡΩΩΝ: OXI</w:t>
            </w:r>
          </w:p>
        </w:tc>
      </w:tr>
      <w:tr w:rsidR="00E615E6" w14:paraId="03A7397C" w14:textId="77777777">
        <w:trPr>
          <w:trHeight w:val="330"/>
        </w:trPr>
        <w:tc>
          <w:tcPr>
            <w:tcW w:w="7120" w:type="dxa"/>
            <w:tcBorders>
              <w:top w:val="nil"/>
              <w:left w:val="nil"/>
              <w:bottom w:val="nil"/>
              <w:right w:val="nil"/>
            </w:tcBorders>
            <w:shd w:val="clear" w:color="auto" w:fill="auto"/>
            <w:vAlign w:val="center"/>
            <w:hideMark/>
          </w:tcPr>
          <w:p w14:paraId="03A7397B"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Άρθρο 51 όπως τροπ.     ΚΑΤΑ ΠΛΕΙΟΨΗΦΙΑ</w:t>
            </w:r>
          </w:p>
        </w:tc>
      </w:tr>
      <w:tr w:rsidR="00E615E6" w14:paraId="03A7397E" w14:textId="77777777">
        <w:trPr>
          <w:trHeight w:val="330"/>
        </w:trPr>
        <w:tc>
          <w:tcPr>
            <w:tcW w:w="7120" w:type="dxa"/>
            <w:tcBorders>
              <w:top w:val="nil"/>
              <w:left w:val="nil"/>
              <w:bottom w:val="nil"/>
              <w:right w:val="nil"/>
            </w:tcBorders>
            <w:shd w:val="clear" w:color="auto" w:fill="auto"/>
            <w:vAlign w:val="center"/>
            <w:hideMark/>
          </w:tcPr>
          <w:p w14:paraId="03A7397D"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ΣΥΡΙΖΑ: ΝΑΙ</w:t>
            </w:r>
          </w:p>
        </w:tc>
      </w:tr>
      <w:tr w:rsidR="00E615E6" w14:paraId="03A73980" w14:textId="77777777">
        <w:trPr>
          <w:trHeight w:val="330"/>
        </w:trPr>
        <w:tc>
          <w:tcPr>
            <w:tcW w:w="7120" w:type="dxa"/>
            <w:tcBorders>
              <w:top w:val="nil"/>
              <w:left w:val="nil"/>
              <w:bottom w:val="nil"/>
              <w:right w:val="nil"/>
            </w:tcBorders>
            <w:shd w:val="clear" w:color="auto" w:fill="auto"/>
            <w:vAlign w:val="center"/>
            <w:hideMark/>
          </w:tcPr>
          <w:p w14:paraId="03A7397F"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Ν.Δ.: OXI</w:t>
            </w:r>
          </w:p>
        </w:tc>
      </w:tr>
      <w:tr w:rsidR="00E615E6" w14:paraId="03A73982" w14:textId="77777777">
        <w:trPr>
          <w:trHeight w:val="330"/>
        </w:trPr>
        <w:tc>
          <w:tcPr>
            <w:tcW w:w="7120" w:type="dxa"/>
            <w:tcBorders>
              <w:top w:val="nil"/>
              <w:left w:val="nil"/>
              <w:bottom w:val="nil"/>
              <w:right w:val="nil"/>
            </w:tcBorders>
            <w:shd w:val="clear" w:color="auto" w:fill="auto"/>
            <w:vAlign w:val="center"/>
            <w:hideMark/>
          </w:tcPr>
          <w:p w14:paraId="03A73981"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ΔΗ.ΣΥ: ΠΡΝ</w:t>
            </w:r>
          </w:p>
        </w:tc>
      </w:tr>
      <w:tr w:rsidR="00E615E6" w14:paraId="03A73984" w14:textId="77777777">
        <w:trPr>
          <w:trHeight w:val="330"/>
        </w:trPr>
        <w:tc>
          <w:tcPr>
            <w:tcW w:w="7120" w:type="dxa"/>
            <w:tcBorders>
              <w:top w:val="nil"/>
              <w:left w:val="nil"/>
              <w:bottom w:val="nil"/>
              <w:right w:val="nil"/>
            </w:tcBorders>
            <w:shd w:val="clear" w:color="auto" w:fill="auto"/>
            <w:vAlign w:val="center"/>
            <w:hideMark/>
          </w:tcPr>
          <w:p w14:paraId="03A73983"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Χ.Α: OXI</w:t>
            </w:r>
          </w:p>
        </w:tc>
      </w:tr>
      <w:tr w:rsidR="00E615E6" w14:paraId="03A73986" w14:textId="77777777">
        <w:trPr>
          <w:trHeight w:val="330"/>
        </w:trPr>
        <w:tc>
          <w:tcPr>
            <w:tcW w:w="7120" w:type="dxa"/>
            <w:tcBorders>
              <w:top w:val="nil"/>
              <w:left w:val="nil"/>
              <w:bottom w:val="nil"/>
              <w:right w:val="nil"/>
            </w:tcBorders>
            <w:shd w:val="clear" w:color="auto" w:fill="auto"/>
            <w:vAlign w:val="center"/>
            <w:hideMark/>
          </w:tcPr>
          <w:p w14:paraId="03A73985"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Κ.Κ.Ε: ΠΡΝ</w:t>
            </w:r>
          </w:p>
        </w:tc>
      </w:tr>
      <w:tr w:rsidR="00E615E6" w14:paraId="03A73988" w14:textId="77777777">
        <w:trPr>
          <w:trHeight w:val="330"/>
        </w:trPr>
        <w:tc>
          <w:tcPr>
            <w:tcW w:w="7120" w:type="dxa"/>
            <w:tcBorders>
              <w:top w:val="nil"/>
              <w:left w:val="nil"/>
              <w:bottom w:val="nil"/>
              <w:right w:val="nil"/>
            </w:tcBorders>
            <w:shd w:val="clear" w:color="auto" w:fill="auto"/>
            <w:vAlign w:val="center"/>
            <w:hideMark/>
          </w:tcPr>
          <w:p w14:paraId="03A73987"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ΕΝ. ΚΕΝΤΡΩΩΝ: OXI</w:t>
            </w:r>
          </w:p>
        </w:tc>
      </w:tr>
      <w:tr w:rsidR="00E615E6" w14:paraId="03A7398A" w14:textId="77777777">
        <w:trPr>
          <w:trHeight w:val="330"/>
        </w:trPr>
        <w:tc>
          <w:tcPr>
            <w:tcW w:w="7120" w:type="dxa"/>
            <w:tcBorders>
              <w:top w:val="nil"/>
              <w:left w:val="nil"/>
              <w:bottom w:val="nil"/>
              <w:right w:val="nil"/>
            </w:tcBorders>
            <w:shd w:val="clear" w:color="auto" w:fill="auto"/>
            <w:vAlign w:val="center"/>
            <w:hideMark/>
          </w:tcPr>
          <w:p w14:paraId="03A73989"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Άρθρο 52 ως έχει     ΚΑΤΑ ΠΛΕΙΟΨΗΦΙΑ</w:t>
            </w:r>
          </w:p>
        </w:tc>
      </w:tr>
      <w:tr w:rsidR="00E615E6" w14:paraId="03A7398C" w14:textId="77777777">
        <w:trPr>
          <w:trHeight w:val="330"/>
        </w:trPr>
        <w:tc>
          <w:tcPr>
            <w:tcW w:w="7120" w:type="dxa"/>
            <w:tcBorders>
              <w:top w:val="nil"/>
              <w:left w:val="nil"/>
              <w:bottom w:val="nil"/>
              <w:right w:val="nil"/>
            </w:tcBorders>
            <w:shd w:val="clear" w:color="auto" w:fill="auto"/>
            <w:vAlign w:val="center"/>
            <w:hideMark/>
          </w:tcPr>
          <w:p w14:paraId="03A7398B"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ΣΥΡΙΖΑ: ΝΑΙ</w:t>
            </w:r>
          </w:p>
        </w:tc>
      </w:tr>
      <w:tr w:rsidR="00E615E6" w14:paraId="03A7398E" w14:textId="77777777">
        <w:trPr>
          <w:trHeight w:val="345"/>
        </w:trPr>
        <w:tc>
          <w:tcPr>
            <w:tcW w:w="7120" w:type="dxa"/>
            <w:tcBorders>
              <w:top w:val="nil"/>
              <w:left w:val="nil"/>
              <w:bottom w:val="nil"/>
              <w:right w:val="nil"/>
            </w:tcBorders>
            <w:shd w:val="clear" w:color="auto" w:fill="auto"/>
            <w:vAlign w:val="center"/>
            <w:hideMark/>
          </w:tcPr>
          <w:p w14:paraId="03A7398D"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Ν.Δ.: ΝΑΙ</w:t>
            </w:r>
          </w:p>
        </w:tc>
      </w:tr>
      <w:tr w:rsidR="00E615E6" w14:paraId="03A73990" w14:textId="77777777">
        <w:trPr>
          <w:trHeight w:val="330"/>
        </w:trPr>
        <w:tc>
          <w:tcPr>
            <w:tcW w:w="7120" w:type="dxa"/>
            <w:tcBorders>
              <w:top w:val="nil"/>
              <w:left w:val="nil"/>
              <w:bottom w:val="nil"/>
              <w:right w:val="nil"/>
            </w:tcBorders>
            <w:shd w:val="clear" w:color="auto" w:fill="auto"/>
            <w:vAlign w:val="center"/>
            <w:hideMark/>
          </w:tcPr>
          <w:p w14:paraId="03A7398F"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ΔΗ.ΣΥ: ΠΡΝ</w:t>
            </w:r>
          </w:p>
        </w:tc>
      </w:tr>
      <w:tr w:rsidR="00E615E6" w14:paraId="03A73992" w14:textId="77777777">
        <w:trPr>
          <w:trHeight w:val="330"/>
        </w:trPr>
        <w:tc>
          <w:tcPr>
            <w:tcW w:w="7120" w:type="dxa"/>
            <w:tcBorders>
              <w:top w:val="nil"/>
              <w:left w:val="nil"/>
              <w:bottom w:val="nil"/>
              <w:right w:val="nil"/>
            </w:tcBorders>
            <w:shd w:val="clear" w:color="auto" w:fill="auto"/>
            <w:vAlign w:val="center"/>
            <w:hideMark/>
          </w:tcPr>
          <w:p w14:paraId="03A73991"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Χ.Α: OXI</w:t>
            </w:r>
          </w:p>
        </w:tc>
      </w:tr>
      <w:tr w:rsidR="00E615E6" w14:paraId="03A73994" w14:textId="77777777">
        <w:trPr>
          <w:trHeight w:val="330"/>
        </w:trPr>
        <w:tc>
          <w:tcPr>
            <w:tcW w:w="7120" w:type="dxa"/>
            <w:tcBorders>
              <w:top w:val="nil"/>
              <w:left w:val="nil"/>
              <w:bottom w:val="nil"/>
              <w:right w:val="nil"/>
            </w:tcBorders>
            <w:shd w:val="clear" w:color="auto" w:fill="auto"/>
            <w:vAlign w:val="center"/>
            <w:hideMark/>
          </w:tcPr>
          <w:p w14:paraId="03A73993"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Κ.Κ.Ε: ΠΡΝ</w:t>
            </w:r>
          </w:p>
        </w:tc>
      </w:tr>
      <w:tr w:rsidR="00E615E6" w14:paraId="03A73996" w14:textId="77777777">
        <w:trPr>
          <w:trHeight w:val="330"/>
        </w:trPr>
        <w:tc>
          <w:tcPr>
            <w:tcW w:w="7120" w:type="dxa"/>
            <w:tcBorders>
              <w:top w:val="nil"/>
              <w:left w:val="nil"/>
              <w:bottom w:val="nil"/>
              <w:right w:val="nil"/>
            </w:tcBorders>
            <w:shd w:val="clear" w:color="auto" w:fill="auto"/>
            <w:vAlign w:val="center"/>
            <w:hideMark/>
          </w:tcPr>
          <w:p w14:paraId="03A73995"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ΕΝ. ΚΕΝΤΡΩΩΝ: OXI</w:t>
            </w:r>
          </w:p>
        </w:tc>
      </w:tr>
      <w:tr w:rsidR="00E615E6" w14:paraId="03A73998" w14:textId="77777777">
        <w:trPr>
          <w:trHeight w:val="330"/>
        </w:trPr>
        <w:tc>
          <w:tcPr>
            <w:tcW w:w="7120" w:type="dxa"/>
            <w:tcBorders>
              <w:top w:val="nil"/>
              <w:left w:val="nil"/>
              <w:bottom w:val="nil"/>
              <w:right w:val="nil"/>
            </w:tcBorders>
            <w:shd w:val="clear" w:color="auto" w:fill="auto"/>
            <w:vAlign w:val="center"/>
            <w:hideMark/>
          </w:tcPr>
          <w:p w14:paraId="03A73997"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Άρθρο 53 ως έχει     ΚΑΤΑ ΠΛΕΙΟΨΗΦΙΑ</w:t>
            </w:r>
          </w:p>
        </w:tc>
      </w:tr>
      <w:tr w:rsidR="00E615E6" w14:paraId="03A7399A" w14:textId="77777777">
        <w:trPr>
          <w:trHeight w:val="330"/>
        </w:trPr>
        <w:tc>
          <w:tcPr>
            <w:tcW w:w="7120" w:type="dxa"/>
            <w:tcBorders>
              <w:top w:val="nil"/>
              <w:left w:val="nil"/>
              <w:bottom w:val="nil"/>
              <w:right w:val="nil"/>
            </w:tcBorders>
            <w:shd w:val="clear" w:color="auto" w:fill="auto"/>
            <w:vAlign w:val="center"/>
            <w:hideMark/>
          </w:tcPr>
          <w:p w14:paraId="03A73999"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ΣΥΡΙΖΑ: ΝΑΙ</w:t>
            </w:r>
          </w:p>
        </w:tc>
      </w:tr>
      <w:tr w:rsidR="00E615E6" w14:paraId="03A7399C" w14:textId="77777777">
        <w:trPr>
          <w:trHeight w:val="330"/>
        </w:trPr>
        <w:tc>
          <w:tcPr>
            <w:tcW w:w="7120" w:type="dxa"/>
            <w:tcBorders>
              <w:top w:val="nil"/>
              <w:left w:val="nil"/>
              <w:bottom w:val="nil"/>
              <w:right w:val="nil"/>
            </w:tcBorders>
            <w:shd w:val="clear" w:color="auto" w:fill="auto"/>
            <w:vAlign w:val="center"/>
            <w:hideMark/>
          </w:tcPr>
          <w:p w14:paraId="03A7399B"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Ν.Δ.: OXI</w:t>
            </w:r>
          </w:p>
        </w:tc>
      </w:tr>
      <w:tr w:rsidR="00E615E6" w14:paraId="03A7399E" w14:textId="77777777">
        <w:trPr>
          <w:trHeight w:val="330"/>
        </w:trPr>
        <w:tc>
          <w:tcPr>
            <w:tcW w:w="7120" w:type="dxa"/>
            <w:tcBorders>
              <w:top w:val="nil"/>
              <w:left w:val="nil"/>
              <w:bottom w:val="nil"/>
              <w:right w:val="nil"/>
            </w:tcBorders>
            <w:shd w:val="clear" w:color="auto" w:fill="auto"/>
            <w:vAlign w:val="center"/>
            <w:hideMark/>
          </w:tcPr>
          <w:p w14:paraId="03A7399D"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ΔΗ.ΣΥ: ΠΡΝ</w:t>
            </w:r>
          </w:p>
        </w:tc>
      </w:tr>
      <w:tr w:rsidR="00E615E6" w14:paraId="03A739A0" w14:textId="77777777">
        <w:trPr>
          <w:trHeight w:val="330"/>
        </w:trPr>
        <w:tc>
          <w:tcPr>
            <w:tcW w:w="7120" w:type="dxa"/>
            <w:tcBorders>
              <w:top w:val="nil"/>
              <w:left w:val="nil"/>
              <w:bottom w:val="nil"/>
              <w:right w:val="nil"/>
            </w:tcBorders>
            <w:shd w:val="clear" w:color="auto" w:fill="auto"/>
            <w:vAlign w:val="center"/>
            <w:hideMark/>
          </w:tcPr>
          <w:p w14:paraId="03A7399F"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Χ.Α: OXI</w:t>
            </w:r>
          </w:p>
        </w:tc>
      </w:tr>
      <w:tr w:rsidR="00E615E6" w14:paraId="03A739A2" w14:textId="77777777">
        <w:trPr>
          <w:trHeight w:val="330"/>
        </w:trPr>
        <w:tc>
          <w:tcPr>
            <w:tcW w:w="7120" w:type="dxa"/>
            <w:tcBorders>
              <w:top w:val="nil"/>
              <w:left w:val="nil"/>
              <w:bottom w:val="nil"/>
              <w:right w:val="nil"/>
            </w:tcBorders>
            <w:shd w:val="clear" w:color="auto" w:fill="auto"/>
            <w:vAlign w:val="center"/>
            <w:hideMark/>
          </w:tcPr>
          <w:p w14:paraId="03A739A1"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Κ.Κ.Ε: ΠΡΝ</w:t>
            </w:r>
          </w:p>
        </w:tc>
      </w:tr>
      <w:tr w:rsidR="00E615E6" w14:paraId="03A739A4" w14:textId="77777777">
        <w:trPr>
          <w:trHeight w:val="330"/>
        </w:trPr>
        <w:tc>
          <w:tcPr>
            <w:tcW w:w="7120" w:type="dxa"/>
            <w:tcBorders>
              <w:top w:val="nil"/>
              <w:left w:val="nil"/>
              <w:bottom w:val="nil"/>
              <w:right w:val="nil"/>
            </w:tcBorders>
            <w:shd w:val="clear" w:color="auto" w:fill="auto"/>
            <w:vAlign w:val="center"/>
            <w:hideMark/>
          </w:tcPr>
          <w:p w14:paraId="03A739A3"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ΕΝ. ΚΕΝΤΡΩΩΝ: OXI</w:t>
            </w:r>
          </w:p>
        </w:tc>
      </w:tr>
      <w:tr w:rsidR="00E615E6" w14:paraId="03A739A6" w14:textId="77777777">
        <w:trPr>
          <w:trHeight w:val="330"/>
        </w:trPr>
        <w:tc>
          <w:tcPr>
            <w:tcW w:w="7120" w:type="dxa"/>
            <w:tcBorders>
              <w:top w:val="nil"/>
              <w:left w:val="nil"/>
              <w:bottom w:val="nil"/>
              <w:right w:val="nil"/>
            </w:tcBorders>
            <w:shd w:val="clear" w:color="auto" w:fill="auto"/>
            <w:vAlign w:val="center"/>
            <w:hideMark/>
          </w:tcPr>
          <w:p w14:paraId="03A739A5"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Άρθρο 54 ως έχει     ΚΑΤΑ ΠΛΕΙΟΨΗΦΙΑ</w:t>
            </w:r>
          </w:p>
        </w:tc>
      </w:tr>
      <w:tr w:rsidR="00E615E6" w14:paraId="03A739A8" w14:textId="77777777">
        <w:trPr>
          <w:trHeight w:val="330"/>
        </w:trPr>
        <w:tc>
          <w:tcPr>
            <w:tcW w:w="7120" w:type="dxa"/>
            <w:tcBorders>
              <w:top w:val="nil"/>
              <w:left w:val="nil"/>
              <w:bottom w:val="nil"/>
              <w:right w:val="nil"/>
            </w:tcBorders>
            <w:shd w:val="clear" w:color="auto" w:fill="auto"/>
            <w:vAlign w:val="center"/>
            <w:hideMark/>
          </w:tcPr>
          <w:p w14:paraId="03A739A7"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ΣΥΡΙΖΑ: ΝΑΙ</w:t>
            </w:r>
          </w:p>
        </w:tc>
      </w:tr>
      <w:tr w:rsidR="00E615E6" w14:paraId="03A739AA" w14:textId="77777777">
        <w:trPr>
          <w:trHeight w:val="330"/>
        </w:trPr>
        <w:tc>
          <w:tcPr>
            <w:tcW w:w="7120" w:type="dxa"/>
            <w:tcBorders>
              <w:top w:val="nil"/>
              <w:left w:val="nil"/>
              <w:bottom w:val="nil"/>
              <w:right w:val="nil"/>
            </w:tcBorders>
            <w:shd w:val="clear" w:color="auto" w:fill="auto"/>
            <w:vAlign w:val="center"/>
            <w:hideMark/>
          </w:tcPr>
          <w:p w14:paraId="03A739A9"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Ν.Δ.: OXI</w:t>
            </w:r>
          </w:p>
        </w:tc>
      </w:tr>
      <w:tr w:rsidR="00E615E6" w14:paraId="03A739AC" w14:textId="77777777">
        <w:trPr>
          <w:trHeight w:val="330"/>
        </w:trPr>
        <w:tc>
          <w:tcPr>
            <w:tcW w:w="7120" w:type="dxa"/>
            <w:tcBorders>
              <w:top w:val="nil"/>
              <w:left w:val="nil"/>
              <w:bottom w:val="nil"/>
              <w:right w:val="nil"/>
            </w:tcBorders>
            <w:shd w:val="clear" w:color="auto" w:fill="auto"/>
            <w:vAlign w:val="center"/>
            <w:hideMark/>
          </w:tcPr>
          <w:p w14:paraId="03A739AB"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ΔΗ.ΣΥ: ΠΡΝ</w:t>
            </w:r>
          </w:p>
        </w:tc>
      </w:tr>
      <w:tr w:rsidR="00E615E6" w14:paraId="03A739AE" w14:textId="77777777">
        <w:trPr>
          <w:trHeight w:val="330"/>
        </w:trPr>
        <w:tc>
          <w:tcPr>
            <w:tcW w:w="7120" w:type="dxa"/>
            <w:tcBorders>
              <w:top w:val="nil"/>
              <w:left w:val="nil"/>
              <w:bottom w:val="nil"/>
              <w:right w:val="nil"/>
            </w:tcBorders>
            <w:shd w:val="clear" w:color="auto" w:fill="auto"/>
            <w:vAlign w:val="center"/>
            <w:hideMark/>
          </w:tcPr>
          <w:p w14:paraId="03A739AD"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Χ.Α: OXI</w:t>
            </w:r>
          </w:p>
        </w:tc>
      </w:tr>
      <w:tr w:rsidR="00E615E6" w14:paraId="03A739B0" w14:textId="77777777">
        <w:trPr>
          <w:trHeight w:val="330"/>
        </w:trPr>
        <w:tc>
          <w:tcPr>
            <w:tcW w:w="7120" w:type="dxa"/>
            <w:tcBorders>
              <w:top w:val="nil"/>
              <w:left w:val="nil"/>
              <w:bottom w:val="nil"/>
              <w:right w:val="nil"/>
            </w:tcBorders>
            <w:shd w:val="clear" w:color="auto" w:fill="auto"/>
            <w:vAlign w:val="center"/>
            <w:hideMark/>
          </w:tcPr>
          <w:p w14:paraId="03A739AF"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Κ.Κ.Ε: ΠΡΝ</w:t>
            </w:r>
          </w:p>
        </w:tc>
      </w:tr>
      <w:tr w:rsidR="00E615E6" w14:paraId="03A739B2" w14:textId="77777777">
        <w:trPr>
          <w:trHeight w:val="330"/>
        </w:trPr>
        <w:tc>
          <w:tcPr>
            <w:tcW w:w="7120" w:type="dxa"/>
            <w:tcBorders>
              <w:top w:val="nil"/>
              <w:left w:val="nil"/>
              <w:bottom w:val="nil"/>
              <w:right w:val="nil"/>
            </w:tcBorders>
            <w:shd w:val="clear" w:color="auto" w:fill="auto"/>
            <w:vAlign w:val="center"/>
            <w:hideMark/>
          </w:tcPr>
          <w:p w14:paraId="03A739B1"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 xml:space="preserve">ΕΝ. </w:t>
            </w:r>
            <w:r w:rsidRPr="00083250">
              <w:rPr>
                <w:rFonts w:ascii="Calibri" w:eastAsia="Times New Roman" w:hAnsi="Calibri" w:cs="Calibri"/>
                <w:color w:val="000000"/>
                <w:szCs w:val="24"/>
              </w:rPr>
              <w:t>ΚΕΝΤΡΩΩΝ: OXI</w:t>
            </w:r>
          </w:p>
        </w:tc>
      </w:tr>
      <w:tr w:rsidR="00E615E6" w14:paraId="03A739B4" w14:textId="77777777">
        <w:trPr>
          <w:trHeight w:val="330"/>
        </w:trPr>
        <w:tc>
          <w:tcPr>
            <w:tcW w:w="7120" w:type="dxa"/>
            <w:tcBorders>
              <w:top w:val="nil"/>
              <w:left w:val="nil"/>
              <w:bottom w:val="nil"/>
              <w:right w:val="nil"/>
            </w:tcBorders>
            <w:shd w:val="clear" w:color="auto" w:fill="auto"/>
            <w:vAlign w:val="center"/>
            <w:hideMark/>
          </w:tcPr>
          <w:p w14:paraId="03A739B3"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Άρθρο 55 ως έχει     ΚΑΤΑ ΠΛΕΙΟΨΗΦΙΑ</w:t>
            </w:r>
          </w:p>
        </w:tc>
      </w:tr>
      <w:tr w:rsidR="00E615E6" w14:paraId="03A739B6" w14:textId="77777777">
        <w:trPr>
          <w:trHeight w:val="330"/>
        </w:trPr>
        <w:tc>
          <w:tcPr>
            <w:tcW w:w="7120" w:type="dxa"/>
            <w:tcBorders>
              <w:top w:val="nil"/>
              <w:left w:val="nil"/>
              <w:bottom w:val="nil"/>
              <w:right w:val="nil"/>
            </w:tcBorders>
            <w:shd w:val="clear" w:color="auto" w:fill="auto"/>
            <w:vAlign w:val="center"/>
            <w:hideMark/>
          </w:tcPr>
          <w:p w14:paraId="03A739B5"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ΣΥΡΙΖΑ: ΝΑΙ</w:t>
            </w:r>
          </w:p>
        </w:tc>
      </w:tr>
      <w:tr w:rsidR="00E615E6" w14:paraId="03A739B8" w14:textId="77777777">
        <w:trPr>
          <w:trHeight w:val="330"/>
        </w:trPr>
        <w:tc>
          <w:tcPr>
            <w:tcW w:w="7120" w:type="dxa"/>
            <w:tcBorders>
              <w:top w:val="nil"/>
              <w:left w:val="nil"/>
              <w:bottom w:val="nil"/>
              <w:right w:val="nil"/>
            </w:tcBorders>
            <w:shd w:val="clear" w:color="auto" w:fill="auto"/>
            <w:vAlign w:val="center"/>
            <w:hideMark/>
          </w:tcPr>
          <w:p w14:paraId="03A739B7"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Ν.Δ.: OXI</w:t>
            </w:r>
          </w:p>
        </w:tc>
      </w:tr>
      <w:tr w:rsidR="00E615E6" w14:paraId="03A739BA" w14:textId="77777777">
        <w:trPr>
          <w:trHeight w:val="345"/>
        </w:trPr>
        <w:tc>
          <w:tcPr>
            <w:tcW w:w="7120" w:type="dxa"/>
            <w:tcBorders>
              <w:top w:val="nil"/>
              <w:left w:val="nil"/>
              <w:bottom w:val="nil"/>
              <w:right w:val="nil"/>
            </w:tcBorders>
            <w:shd w:val="clear" w:color="auto" w:fill="auto"/>
            <w:vAlign w:val="center"/>
            <w:hideMark/>
          </w:tcPr>
          <w:p w14:paraId="03A739B9"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ΔΗ.ΣΥ: ΠΡΝ</w:t>
            </w:r>
          </w:p>
        </w:tc>
      </w:tr>
      <w:tr w:rsidR="00E615E6" w14:paraId="03A739BC" w14:textId="77777777">
        <w:trPr>
          <w:trHeight w:val="330"/>
        </w:trPr>
        <w:tc>
          <w:tcPr>
            <w:tcW w:w="7120" w:type="dxa"/>
            <w:tcBorders>
              <w:top w:val="nil"/>
              <w:left w:val="nil"/>
              <w:bottom w:val="nil"/>
              <w:right w:val="nil"/>
            </w:tcBorders>
            <w:shd w:val="clear" w:color="auto" w:fill="auto"/>
            <w:vAlign w:val="center"/>
            <w:hideMark/>
          </w:tcPr>
          <w:p w14:paraId="03A739BB"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Χ.Α: OXI</w:t>
            </w:r>
          </w:p>
        </w:tc>
      </w:tr>
      <w:tr w:rsidR="00E615E6" w14:paraId="03A739BE" w14:textId="77777777">
        <w:trPr>
          <w:trHeight w:val="330"/>
        </w:trPr>
        <w:tc>
          <w:tcPr>
            <w:tcW w:w="7120" w:type="dxa"/>
            <w:tcBorders>
              <w:top w:val="nil"/>
              <w:left w:val="nil"/>
              <w:bottom w:val="nil"/>
              <w:right w:val="nil"/>
            </w:tcBorders>
            <w:shd w:val="clear" w:color="auto" w:fill="auto"/>
            <w:vAlign w:val="center"/>
            <w:hideMark/>
          </w:tcPr>
          <w:p w14:paraId="03A739BD"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lastRenderedPageBreak/>
              <w:t>Κ.Κ.Ε: ΠΡΝ</w:t>
            </w:r>
          </w:p>
        </w:tc>
      </w:tr>
      <w:tr w:rsidR="00E615E6" w14:paraId="03A739C0" w14:textId="77777777">
        <w:trPr>
          <w:trHeight w:val="330"/>
        </w:trPr>
        <w:tc>
          <w:tcPr>
            <w:tcW w:w="7120" w:type="dxa"/>
            <w:tcBorders>
              <w:top w:val="nil"/>
              <w:left w:val="nil"/>
              <w:bottom w:val="nil"/>
              <w:right w:val="nil"/>
            </w:tcBorders>
            <w:shd w:val="clear" w:color="auto" w:fill="auto"/>
            <w:vAlign w:val="center"/>
            <w:hideMark/>
          </w:tcPr>
          <w:p w14:paraId="03A739BF"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ΕΝ. ΚΕΝΤΡΩΩΝ: OXI</w:t>
            </w:r>
          </w:p>
        </w:tc>
      </w:tr>
      <w:tr w:rsidR="00E615E6" w14:paraId="03A739C2" w14:textId="77777777">
        <w:trPr>
          <w:trHeight w:val="330"/>
        </w:trPr>
        <w:tc>
          <w:tcPr>
            <w:tcW w:w="7120" w:type="dxa"/>
            <w:tcBorders>
              <w:top w:val="nil"/>
              <w:left w:val="nil"/>
              <w:bottom w:val="nil"/>
              <w:right w:val="nil"/>
            </w:tcBorders>
            <w:shd w:val="clear" w:color="auto" w:fill="auto"/>
            <w:vAlign w:val="center"/>
            <w:hideMark/>
          </w:tcPr>
          <w:p w14:paraId="03A739C1"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Άρθρο 56 ως έχει     ΚΑΤΑ ΠΛΕΙΟΨΗΦΙΑ</w:t>
            </w:r>
          </w:p>
        </w:tc>
      </w:tr>
      <w:tr w:rsidR="00E615E6" w14:paraId="03A739C4" w14:textId="77777777">
        <w:trPr>
          <w:trHeight w:val="330"/>
        </w:trPr>
        <w:tc>
          <w:tcPr>
            <w:tcW w:w="7120" w:type="dxa"/>
            <w:tcBorders>
              <w:top w:val="nil"/>
              <w:left w:val="nil"/>
              <w:bottom w:val="nil"/>
              <w:right w:val="nil"/>
            </w:tcBorders>
            <w:shd w:val="clear" w:color="auto" w:fill="auto"/>
            <w:vAlign w:val="center"/>
            <w:hideMark/>
          </w:tcPr>
          <w:p w14:paraId="03A739C3"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ΣΥΡΙΖΑ: ΝΑΙ</w:t>
            </w:r>
          </w:p>
        </w:tc>
      </w:tr>
      <w:tr w:rsidR="00E615E6" w14:paraId="03A739C6" w14:textId="77777777">
        <w:trPr>
          <w:trHeight w:val="330"/>
        </w:trPr>
        <w:tc>
          <w:tcPr>
            <w:tcW w:w="7120" w:type="dxa"/>
            <w:tcBorders>
              <w:top w:val="nil"/>
              <w:left w:val="nil"/>
              <w:bottom w:val="nil"/>
              <w:right w:val="nil"/>
            </w:tcBorders>
            <w:shd w:val="clear" w:color="auto" w:fill="auto"/>
            <w:vAlign w:val="center"/>
            <w:hideMark/>
          </w:tcPr>
          <w:p w14:paraId="03A739C5"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Ν.Δ.: OXI</w:t>
            </w:r>
          </w:p>
        </w:tc>
      </w:tr>
      <w:tr w:rsidR="00E615E6" w14:paraId="03A739C8" w14:textId="77777777">
        <w:trPr>
          <w:trHeight w:val="330"/>
        </w:trPr>
        <w:tc>
          <w:tcPr>
            <w:tcW w:w="7120" w:type="dxa"/>
            <w:tcBorders>
              <w:top w:val="nil"/>
              <w:left w:val="nil"/>
              <w:bottom w:val="nil"/>
              <w:right w:val="nil"/>
            </w:tcBorders>
            <w:shd w:val="clear" w:color="auto" w:fill="auto"/>
            <w:vAlign w:val="center"/>
            <w:hideMark/>
          </w:tcPr>
          <w:p w14:paraId="03A739C7"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ΔΗ.ΣΥ: ΠΡΝ</w:t>
            </w:r>
          </w:p>
        </w:tc>
      </w:tr>
      <w:tr w:rsidR="00E615E6" w14:paraId="03A739CA" w14:textId="77777777">
        <w:trPr>
          <w:trHeight w:val="330"/>
        </w:trPr>
        <w:tc>
          <w:tcPr>
            <w:tcW w:w="7120" w:type="dxa"/>
            <w:tcBorders>
              <w:top w:val="nil"/>
              <w:left w:val="nil"/>
              <w:bottom w:val="nil"/>
              <w:right w:val="nil"/>
            </w:tcBorders>
            <w:shd w:val="clear" w:color="auto" w:fill="auto"/>
            <w:vAlign w:val="center"/>
            <w:hideMark/>
          </w:tcPr>
          <w:p w14:paraId="03A739C9"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Χ.Α: OXI</w:t>
            </w:r>
          </w:p>
        </w:tc>
      </w:tr>
      <w:tr w:rsidR="00E615E6" w14:paraId="03A739CC" w14:textId="77777777">
        <w:trPr>
          <w:trHeight w:val="330"/>
        </w:trPr>
        <w:tc>
          <w:tcPr>
            <w:tcW w:w="7120" w:type="dxa"/>
            <w:tcBorders>
              <w:top w:val="nil"/>
              <w:left w:val="nil"/>
              <w:bottom w:val="nil"/>
              <w:right w:val="nil"/>
            </w:tcBorders>
            <w:shd w:val="clear" w:color="auto" w:fill="auto"/>
            <w:vAlign w:val="center"/>
            <w:hideMark/>
          </w:tcPr>
          <w:p w14:paraId="03A739CB"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Κ.Κ.Ε: ΠΡΝ</w:t>
            </w:r>
          </w:p>
        </w:tc>
      </w:tr>
      <w:tr w:rsidR="00E615E6" w14:paraId="03A739CE" w14:textId="77777777">
        <w:trPr>
          <w:trHeight w:val="330"/>
        </w:trPr>
        <w:tc>
          <w:tcPr>
            <w:tcW w:w="7120" w:type="dxa"/>
            <w:tcBorders>
              <w:top w:val="nil"/>
              <w:left w:val="nil"/>
              <w:bottom w:val="nil"/>
              <w:right w:val="nil"/>
            </w:tcBorders>
            <w:shd w:val="clear" w:color="auto" w:fill="auto"/>
            <w:vAlign w:val="center"/>
            <w:hideMark/>
          </w:tcPr>
          <w:p w14:paraId="03A739CD"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ΕΝ. ΚΕΝΤΡΩΩΝ: OXI</w:t>
            </w:r>
          </w:p>
        </w:tc>
      </w:tr>
      <w:tr w:rsidR="00E615E6" w14:paraId="03A739D0" w14:textId="77777777">
        <w:trPr>
          <w:trHeight w:val="330"/>
        </w:trPr>
        <w:tc>
          <w:tcPr>
            <w:tcW w:w="7120" w:type="dxa"/>
            <w:tcBorders>
              <w:top w:val="nil"/>
              <w:left w:val="nil"/>
              <w:bottom w:val="nil"/>
              <w:right w:val="nil"/>
            </w:tcBorders>
            <w:shd w:val="clear" w:color="auto" w:fill="auto"/>
            <w:vAlign w:val="center"/>
            <w:hideMark/>
          </w:tcPr>
          <w:p w14:paraId="03A739CF"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Άρθρο 57 ως</w:t>
            </w:r>
            <w:r w:rsidRPr="00083250">
              <w:rPr>
                <w:rFonts w:ascii="Calibri" w:eastAsia="Times New Roman" w:hAnsi="Calibri" w:cs="Calibri"/>
                <w:color w:val="000000"/>
                <w:szCs w:val="24"/>
              </w:rPr>
              <w:t xml:space="preserve"> έχει     ΚΑΤΑ ΠΛΕΙΟΨΗΦΙΑ</w:t>
            </w:r>
          </w:p>
        </w:tc>
      </w:tr>
      <w:tr w:rsidR="00E615E6" w14:paraId="03A739D2" w14:textId="77777777">
        <w:trPr>
          <w:trHeight w:val="330"/>
        </w:trPr>
        <w:tc>
          <w:tcPr>
            <w:tcW w:w="7120" w:type="dxa"/>
            <w:tcBorders>
              <w:top w:val="nil"/>
              <w:left w:val="nil"/>
              <w:bottom w:val="nil"/>
              <w:right w:val="nil"/>
            </w:tcBorders>
            <w:shd w:val="clear" w:color="auto" w:fill="auto"/>
            <w:vAlign w:val="center"/>
            <w:hideMark/>
          </w:tcPr>
          <w:p w14:paraId="03A739D1"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ΣΥΡΙΖΑ: ΝΑΙ</w:t>
            </w:r>
          </w:p>
        </w:tc>
      </w:tr>
      <w:tr w:rsidR="00E615E6" w14:paraId="03A739D4" w14:textId="77777777">
        <w:trPr>
          <w:trHeight w:val="330"/>
        </w:trPr>
        <w:tc>
          <w:tcPr>
            <w:tcW w:w="7120" w:type="dxa"/>
            <w:tcBorders>
              <w:top w:val="nil"/>
              <w:left w:val="nil"/>
              <w:bottom w:val="nil"/>
              <w:right w:val="nil"/>
            </w:tcBorders>
            <w:shd w:val="clear" w:color="auto" w:fill="auto"/>
            <w:vAlign w:val="center"/>
            <w:hideMark/>
          </w:tcPr>
          <w:p w14:paraId="03A739D3"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Ν.Δ.: OXI</w:t>
            </w:r>
          </w:p>
        </w:tc>
      </w:tr>
      <w:tr w:rsidR="00E615E6" w14:paraId="03A739D6" w14:textId="77777777">
        <w:trPr>
          <w:trHeight w:val="330"/>
        </w:trPr>
        <w:tc>
          <w:tcPr>
            <w:tcW w:w="7120" w:type="dxa"/>
            <w:tcBorders>
              <w:top w:val="nil"/>
              <w:left w:val="nil"/>
              <w:bottom w:val="nil"/>
              <w:right w:val="nil"/>
            </w:tcBorders>
            <w:shd w:val="clear" w:color="auto" w:fill="auto"/>
            <w:vAlign w:val="center"/>
            <w:hideMark/>
          </w:tcPr>
          <w:p w14:paraId="03A739D5"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ΔΗ.ΣΥ: ΠΡΝ</w:t>
            </w:r>
          </w:p>
        </w:tc>
      </w:tr>
      <w:tr w:rsidR="00E615E6" w14:paraId="03A739D8" w14:textId="77777777">
        <w:trPr>
          <w:trHeight w:val="345"/>
        </w:trPr>
        <w:tc>
          <w:tcPr>
            <w:tcW w:w="7120" w:type="dxa"/>
            <w:tcBorders>
              <w:top w:val="nil"/>
              <w:left w:val="nil"/>
              <w:bottom w:val="nil"/>
              <w:right w:val="nil"/>
            </w:tcBorders>
            <w:shd w:val="clear" w:color="auto" w:fill="auto"/>
            <w:vAlign w:val="center"/>
            <w:hideMark/>
          </w:tcPr>
          <w:p w14:paraId="03A739D7"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Χ.Α: OXI</w:t>
            </w:r>
          </w:p>
        </w:tc>
      </w:tr>
      <w:tr w:rsidR="00E615E6" w14:paraId="03A739DA" w14:textId="77777777">
        <w:trPr>
          <w:trHeight w:val="330"/>
        </w:trPr>
        <w:tc>
          <w:tcPr>
            <w:tcW w:w="7120" w:type="dxa"/>
            <w:tcBorders>
              <w:top w:val="nil"/>
              <w:left w:val="nil"/>
              <w:bottom w:val="nil"/>
              <w:right w:val="nil"/>
            </w:tcBorders>
            <w:shd w:val="clear" w:color="auto" w:fill="auto"/>
            <w:vAlign w:val="center"/>
            <w:hideMark/>
          </w:tcPr>
          <w:p w14:paraId="03A739D9"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Κ.Κ.Ε: ΠΡΝ</w:t>
            </w:r>
          </w:p>
        </w:tc>
      </w:tr>
      <w:tr w:rsidR="00E615E6" w14:paraId="03A739DC" w14:textId="77777777">
        <w:trPr>
          <w:trHeight w:val="330"/>
        </w:trPr>
        <w:tc>
          <w:tcPr>
            <w:tcW w:w="7120" w:type="dxa"/>
            <w:tcBorders>
              <w:top w:val="nil"/>
              <w:left w:val="nil"/>
              <w:bottom w:val="nil"/>
              <w:right w:val="nil"/>
            </w:tcBorders>
            <w:shd w:val="clear" w:color="auto" w:fill="auto"/>
            <w:vAlign w:val="center"/>
            <w:hideMark/>
          </w:tcPr>
          <w:p w14:paraId="03A739DB"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ΕΝ. ΚΕΝΤΡΩΩΝ: ΠΡΝ</w:t>
            </w:r>
          </w:p>
        </w:tc>
      </w:tr>
      <w:tr w:rsidR="00E615E6" w14:paraId="03A739DE" w14:textId="77777777">
        <w:trPr>
          <w:trHeight w:val="330"/>
        </w:trPr>
        <w:tc>
          <w:tcPr>
            <w:tcW w:w="7120" w:type="dxa"/>
            <w:tcBorders>
              <w:top w:val="nil"/>
              <w:left w:val="nil"/>
              <w:bottom w:val="nil"/>
              <w:right w:val="nil"/>
            </w:tcBorders>
            <w:shd w:val="clear" w:color="auto" w:fill="auto"/>
            <w:vAlign w:val="center"/>
            <w:hideMark/>
          </w:tcPr>
          <w:p w14:paraId="03A739DD"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Άρθρο 58 ως έχει     ΚΑΤΑ ΠΛΕΙΟΨΗΦΙΑ</w:t>
            </w:r>
          </w:p>
        </w:tc>
      </w:tr>
      <w:tr w:rsidR="00E615E6" w14:paraId="03A739E0" w14:textId="77777777">
        <w:trPr>
          <w:trHeight w:val="330"/>
        </w:trPr>
        <w:tc>
          <w:tcPr>
            <w:tcW w:w="7120" w:type="dxa"/>
            <w:tcBorders>
              <w:top w:val="nil"/>
              <w:left w:val="nil"/>
              <w:bottom w:val="nil"/>
              <w:right w:val="nil"/>
            </w:tcBorders>
            <w:shd w:val="clear" w:color="auto" w:fill="auto"/>
            <w:vAlign w:val="center"/>
            <w:hideMark/>
          </w:tcPr>
          <w:p w14:paraId="03A739DF"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ΣΥΡΙΖΑ: ΝΑΙ</w:t>
            </w:r>
          </w:p>
        </w:tc>
      </w:tr>
      <w:tr w:rsidR="00E615E6" w14:paraId="03A739E2" w14:textId="77777777">
        <w:trPr>
          <w:trHeight w:val="330"/>
        </w:trPr>
        <w:tc>
          <w:tcPr>
            <w:tcW w:w="7120" w:type="dxa"/>
            <w:tcBorders>
              <w:top w:val="nil"/>
              <w:left w:val="nil"/>
              <w:bottom w:val="nil"/>
              <w:right w:val="nil"/>
            </w:tcBorders>
            <w:shd w:val="clear" w:color="auto" w:fill="auto"/>
            <w:vAlign w:val="center"/>
            <w:hideMark/>
          </w:tcPr>
          <w:p w14:paraId="03A739E1"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Ν.Δ.: OXI</w:t>
            </w:r>
          </w:p>
        </w:tc>
      </w:tr>
      <w:tr w:rsidR="00E615E6" w14:paraId="03A739E4" w14:textId="77777777">
        <w:trPr>
          <w:trHeight w:val="330"/>
        </w:trPr>
        <w:tc>
          <w:tcPr>
            <w:tcW w:w="7120" w:type="dxa"/>
            <w:tcBorders>
              <w:top w:val="nil"/>
              <w:left w:val="nil"/>
              <w:bottom w:val="nil"/>
              <w:right w:val="nil"/>
            </w:tcBorders>
            <w:shd w:val="clear" w:color="auto" w:fill="auto"/>
            <w:vAlign w:val="center"/>
            <w:hideMark/>
          </w:tcPr>
          <w:p w14:paraId="03A739E3"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ΔΗ.ΣΥ: ΠΡΝ</w:t>
            </w:r>
          </w:p>
        </w:tc>
      </w:tr>
      <w:tr w:rsidR="00E615E6" w14:paraId="03A739E6" w14:textId="77777777">
        <w:trPr>
          <w:trHeight w:val="330"/>
        </w:trPr>
        <w:tc>
          <w:tcPr>
            <w:tcW w:w="7120" w:type="dxa"/>
            <w:tcBorders>
              <w:top w:val="nil"/>
              <w:left w:val="nil"/>
              <w:bottom w:val="nil"/>
              <w:right w:val="nil"/>
            </w:tcBorders>
            <w:shd w:val="clear" w:color="auto" w:fill="auto"/>
            <w:vAlign w:val="center"/>
            <w:hideMark/>
          </w:tcPr>
          <w:p w14:paraId="03A739E5"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Χ.Α: OXI</w:t>
            </w:r>
          </w:p>
        </w:tc>
      </w:tr>
      <w:tr w:rsidR="00E615E6" w14:paraId="03A739E8" w14:textId="77777777">
        <w:trPr>
          <w:trHeight w:val="330"/>
        </w:trPr>
        <w:tc>
          <w:tcPr>
            <w:tcW w:w="7120" w:type="dxa"/>
            <w:tcBorders>
              <w:top w:val="nil"/>
              <w:left w:val="nil"/>
              <w:bottom w:val="nil"/>
              <w:right w:val="nil"/>
            </w:tcBorders>
            <w:shd w:val="clear" w:color="auto" w:fill="auto"/>
            <w:vAlign w:val="center"/>
            <w:hideMark/>
          </w:tcPr>
          <w:p w14:paraId="03A739E7"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Κ.Κ.Ε: ΠΡΝ</w:t>
            </w:r>
          </w:p>
        </w:tc>
      </w:tr>
      <w:tr w:rsidR="00E615E6" w14:paraId="03A739EA" w14:textId="77777777">
        <w:trPr>
          <w:trHeight w:val="330"/>
        </w:trPr>
        <w:tc>
          <w:tcPr>
            <w:tcW w:w="7120" w:type="dxa"/>
            <w:tcBorders>
              <w:top w:val="nil"/>
              <w:left w:val="nil"/>
              <w:bottom w:val="nil"/>
              <w:right w:val="nil"/>
            </w:tcBorders>
            <w:shd w:val="clear" w:color="auto" w:fill="auto"/>
            <w:vAlign w:val="center"/>
            <w:hideMark/>
          </w:tcPr>
          <w:p w14:paraId="03A739E9"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ΕΝ. ΚΕΝΤΡΩΩΝ: ΠΡΝ</w:t>
            </w:r>
          </w:p>
        </w:tc>
      </w:tr>
      <w:tr w:rsidR="00E615E6" w14:paraId="03A739EC" w14:textId="77777777">
        <w:trPr>
          <w:trHeight w:val="330"/>
        </w:trPr>
        <w:tc>
          <w:tcPr>
            <w:tcW w:w="7120" w:type="dxa"/>
            <w:tcBorders>
              <w:top w:val="nil"/>
              <w:left w:val="nil"/>
              <w:bottom w:val="nil"/>
              <w:right w:val="nil"/>
            </w:tcBorders>
            <w:shd w:val="clear" w:color="auto" w:fill="auto"/>
            <w:vAlign w:val="center"/>
            <w:hideMark/>
          </w:tcPr>
          <w:p w14:paraId="03A739EB"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Άρθρο 59 ως έχει     ΚΑΤΑ ΠΛΕΙΟΨΗΦΙΑ</w:t>
            </w:r>
          </w:p>
        </w:tc>
      </w:tr>
      <w:tr w:rsidR="00E615E6" w14:paraId="03A739EE" w14:textId="77777777">
        <w:trPr>
          <w:trHeight w:val="330"/>
        </w:trPr>
        <w:tc>
          <w:tcPr>
            <w:tcW w:w="7120" w:type="dxa"/>
            <w:tcBorders>
              <w:top w:val="nil"/>
              <w:left w:val="nil"/>
              <w:bottom w:val="nil"/>
              <w:right w:val="nil"/>
            </w:tcBorders>
            <w:shd w:val="clear" w:color="auto" w:fill="auto"/>
            <w:vAlign w:val="center"/>
            <w:hideMark/>
          </w:tcPr>
          <w:p w14:paraId="03A739ED"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ΣΥΡΙΖΑ: ΝΑΙ</w:t>
            </w:r>
          </w:p>
        </w:tc>
      </w:tr>
      <w:tr w:rsidR="00E615E6" w14:paraId="03A739F0" w14:textId="77777777">
        <w:trPr>
          <w:trHeight w:val="330"/>
        </w:trPr>
        <w:tc>
          <w:tcPr>
            <w:tcW w:w="7120" w:type="dxa"/>
            <w:tcBorders>
              <w:top w:val="nil"/>
              <w:left w:val="nil"/>
              <w:bottom w:val="nil"/>
              <w:right w:val="nil"/>
            </w:tcBorders>
            <w:shd w:val="clear" w:color="auto" w:fill="auto"/>
            <w:vAlign w:val="center"/>
            <w:hideMark/>
          </w:tcPr>
          <w:p w14:paraId="03A739EF"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Ν.Δ.: OXI</w:t>
            </w:r>
          </w:p>
        </w:tc>
      </w:tr>
      <w:tr w:rsidR="00E615E6" w14:paraId="03A739F2" w14:textId="77777777">
        <w:trPr>
          <w:trHeight w:val="330"/>
        </w:trPr>
        <w:tc>
          <w:tcPr>
            <w:tcW w:w="7120" w:type="dxa"/>
            <w:tcBorders>
              <w:top w:val="nil"/>
              <w:left w:val="nil"/>
              <w:bottom w:val="nil"/>
              <w:right w:val="nil"/>
            </w:tcBorders>
            <w:shd w:val="clear" w:color="auto" w:fill="auto"/>
            <w:vAlign w:val="center"/>
            <w:hideMark/>
          </w:tcPr>
          <w:p w14:paraId="03A739F1"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ΔΗ.ΣΥ: ΠΡΝ</w:t>
            </w:r>
          </w:p>
        </w:tc>
      </w:tr>
      <w:tr w:rsidR="00E615E6" w14:paraId="03A739F4" w14:textId="77777777">
        <w:trPr>
          <w:trHeight w:val="330"/>
        </w:trPr>
        <w:tc>
          <w:tcPr>
            <w:tcW w:w="7120" w:type="dxa"/>
            <w:tcBorders>
              <w:top w:val="nil"/>
              <w:left w:val="nil"/>
              <w:bottom w:val="nil"/>
              <w:right w:val="nil"/>
            </w:tcBorders>
            <w:shd w:val="clear" w:color="auto" w:fill="auto"/>
            <w:vAlign w:val="center"/>
            <w:hideMark/>
          </w:tcPr>
          <w:p w14:paraId="03A739F3"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Χ.Α: OXI</w:t>
            </w:r>
          </w:p>
        </w:tc>
      </w:tr>
      <w:tr w:rsidR="00E615E6" w14:paraId="03A739F6" w14:textId="77777777">
        <w:trPr>
          <w:trHeight w:val="330"/>
        </w:trPr>
        <w:tc>
          <w:tcPr>
            <w:tcW w:w="7120" w:type="dxa"/>
            <w:tcBorders>
              <w:top w:val="nil"/>
              <w:left w:val="nil"/>
              <w:bottom w:val="nil"/>
              <w:right w:val="nil"/>
            </w:tcBorders>
            <w:shd w:val="clear" w:color="auto" w:fill="auto"/>
            <w:vAlign w:val="center"/>
            <w:hideMark/>
          </w:tcPr>
          <w:p w14:paraId="03A739F5"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Κ.Κ.Ε: ΠΡΝ</w:t>
            </w:r>
          </w:p>
        </w:tc>
      </w:tr>
      <w:tr w:rsidR="00E615E6" w14:paraId="03A739F8" w14:textId="77777777">
        <w:trPr>
          <w:trHeight w:val="330"/>
        </w:trPr>
        <w:tc>
          <w:tcPr>
            <w:tcW w:w="7120" w:type="dxa"/>
            <w:tcBorders>
              <w:top w:val="nil"/>
              <w:left w:val="nil"/>
              <w:bottom w:val="nil"/>
              <w:right w:val="nil"/>
            </w:tcBorders>
            <w:shd w:val="clear" w:color="auto" w:fill="auto"/>
            <w:vAlign w:val="center"/>
            <w:hideMark/>
          </w:tcPr>
          <w:p w14:paraId="03A739F7"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ΕΝ. ΚΕΝΤΡΩΩΝ: ΠΡΝ</w:t>
            </w:r>
          </w:p>
        </w:tc>
      </w:tr>
      <w:tr w:rsidR="00E615E6" w14:paraId="03A739FA" w14:textId="77777777">
        <w:trPr>
          <w:trHeight w:val="345"/>
        </w:trPr>
        <w:tc>
          <w:tcPr>
            <w:tcW w:w="7120" w:type="dxa"/>
            <w:tcBorders>
              <w:top w:val="nil"/>
              <w:left w:val="nil"/>
              <w:bottom w:val="nil"/>
              <w:right w:val="nil"/>
            </w:tcBorders>
            <w:shd w:val="clear" w:color="auto" w:fill="auto"/>
            <w:vAlign w:val="center"/>
            <w:hideMark/>
          </w:tcPr>
          <w:p w14:paraId="03A739F9"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Άρθρο 60 ως έχει     ΚΑΤΑ ΠΛΕΙΟΨΗΦΙΑ</w:t>
            </w:r>
          </w:p>
        </w:tc>
      </w:tr>
      <w:tr w:rsidR="00E615E6" w14:paraId="03A739FC" w14:textId="77777777">
        <w:trPr>
          <w:trHeight w:val="330"/>
        </w:trPr>
        <w:tc>
          <w:tcPr>
            <w:tcW w:w="7120" w:type="dxa"/>
            <w:tcBorders>
              <w:top w:val="nil"/>
              <w:left w:val="nil"/>
              <w:bottom w:val="nil"/>
              <w:right w:val="nil"/>
            </w:tcBorders>
            <w:shd w:val="clear" w:color="auto" w:fill="auto"/>
            <w:vAlign w:val="center"/>
            <w:hideMark/>
          </w:tcPr>
          <w:p w14:paraId="03A739FB"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ΣΥΡΙΖΑ: ΝΑΙ</w:t>
            </w:r>
          </w:p>
        </w:tc>
      </w:tr>
      <w:tr w:rsidR="00E615E6" w14:paraId="03A739FE" w14:textId="77777777">
        <w:trPr>
          <w:trHeight w:val="330"/>
        </w:trPr>
        <w:tc>
          <w:tcPr>
            <w:tcW w:w="7120" w:type="dxa"/>
            <w:tcBorders>
              <w:top w:val="nil"/>
              <w:left w:val="nil"/>
              <w:bottom w:val="nil"/>
              <w:right w:val="nil"/>
            </w:tcBorders>
            <w:shd w:val="clear" w:color="auto" w:fill="auto"/>
            <w:vAlign w:val="center"/>
            <w:hideMark/>
          </w:tcPr>
          <w:p w14:paraId="03A739FD"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Ν.Δ.: OXI</w:t>
            </w:r>
          </w:p>
        </w:tc>
      </w:tr>
      <w:tr w:rsidR="00E615E6" w14:paraId="03A73A00" w14:textId="77777777">
        <w:trPr>
          <w:trHeight w:val="330"/>
        </w:trPr>
        <w:tc>
          <w:tcPr>
            <w:tcW w:w="7120" w:type="dxa"/>
            <w:tcBorders>
              <w:top w:val="nil"/>
              <w:left w:val="nil"/>
              <w:bottom w:val="nil"/>
              <w:right w:val="nil"/>
            </w:tcBorders>
            <w:shd w:val="clear" w:color="auto" w:fill="auto"/>
            <w:vAlign w:val="center"/>
            <w:hideMark/>
          </w:tcPr>
          <w:p w14:paraId="03A739FF"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ΔΗ.ΣΥ: ΠΡΝ</w:t>
            </w:r>
          </w:p>
        </w:tc>
      </w:tr>
      <w:tr w:rsidR="00E615E6" w14:paraId="03A73A02" w14:textId="77777777">
        <w:trPr>
          <w:trHeight w:val="330"/>
        </w:trPr>
        <w:tc>
          <w:tcPr>
            <w:tcW w:w="7120" w:type="dxa"/>
            <w:tcBorders>
              <w:top w:val="nil"/>
              <w:left w:val="nil"/>
              <w:bottom w:val="nil"/>
              <w:right w:val="nil"/>
            </w:tcBorders>
            <w:shd w:val="clear" w:color="auto" w:fill="auto"/>
            <w:vAlign w:val="center"/>
            <w:hideMark/>
          </w:tcPr>
          <w:p w14:paraId="03A73A01"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Χ.Α: OXI</w:t>
            </w:r>
          </w:p>
        </w:tc>
      </w:tr>
      <w:tr w:rsidR="00E615E6" w14:paraId="03A73A04" w14:textId="77777777">
        <w:trPr>
          <w:trHeight w:val="345"/>
        </w:trPr>
        <w:tc>
          <w:tcPr>
            <w:tcW w:w="7120" w:type="dxa"/>
            <w:tcBorders>
              <w:top w:val="nil"/>
              <w:left w:val="nil"/>
              <w:bottom w:val="nil"/>
              <w:right w:val="nil"/>
            </w:tcBorders>
            <w:shd w:val="clear" w:color="auto" w:fill="auto"/>
            <w:vAlign w:val="center"/>
            <w:hideMark/>
          </w:tcPr>
          <w:p w14:paraId="03A73A03"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Κ.Κ.Ε: ΠΡΝ</w:t>
            </w:r>
          </w:p>
        </w:tc>
      </w:tr>
      <w:tr w:rsidR="00E615E6" w14:paraId="03A73A06" w14:textId="77777777">
        <w:trPr>
          <w:trHeight w:val="330"/>
        </w:trPr>
        <w:tc>
          <w:tcPr>
            <w:tcW w:w="7120" w:type="dxa"/>
            <w:tcBorders>
              <w:top w:val="nil"/>
              <w:left w:val="nil"/>
              <w:bottom w:val="nil"/>
              <w:right w:val="nil"/>
            </w:tcBorders>
            <w:shd w:val="clear" w:color="auto" w:fill="auto"/>
            <w:vAlign w:val="center"/>
            <w:hideMark/>
          </w:tcPr>
          <w:p w14:paraId="03A73A05"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ΕΝ. ΚΕΝΤΡΩΩΝ: ΠΡΝ</w:t>
            </w:r>
          </w:p>
        </w:tc>
      </w:tr>
      <w:tr w:rsidR="00E615E6" w14:paraId="03A73A08" w14:textId="77777777">
        <w:trPr>
          <w:trHeight w:val="330"/>
        </w:trPr>
        <w:tc>
          <w:tcPr>
            <w:tcW w:w="7120" w:type="dxa"/>
            <w:tcBorders>
              <w:top w:val="nil"/>
              <w:left w:val="nil"/>
              <w:bottom w:val="nil"/>
              <w:right w:val="nil"/>
            </w:tcBorders>
            <w:shd w:val="clear" w:color="auto" w:fill="auto"/>
            <w:vAlign w:val="center"/>
            <w:hideMark/>
          </w:tcPr>
          <w:p w14:paraId="03A73A07"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Άρθρο 61 ως έχει     ΚΑΤΑ ΠΛΕΙΟΨΗΦΙΑ</w:t>
            </w:r>
          </w:p>
        </w:tc>
      </w:tr>
      <w:tr w:rsidR="00E615E6" w14:paraId="03A73A0A" w14:textId="77777777">
        <w:trPr>
          <w:trHeight w:val="330"/>
        </w:trPr>
        <w:tc>
          <w:tcPr>
            <w:tcW w:w="7120" w:type="dxa"/>
            <w:tcBorders>
              <w:top w:val="nil"/>
              <w:left w:val="nil"/>
              <w:bottom w:val="nil"/>
              <w:right w:val="nil"/>
            </w:tcBorders>
            <w:shd w:val="clear" w:color="auto" w:fill="auto"/>
            <w:vAlign w:val="center"/>
            <w:hideMark/>
          </w:tcPr>
          <w:p w14:paraId="03A73A09"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ΣΥΡΙΖΑ: ΝΑΙ</w:t>
            </w:r>
          </w:p>
        </w:tc>
      </w:tr>
      <w:tr w:rsidR="00E615E6" w14:paraId="03A73A0C" w14:textId="77777777">
        <w:trPr>
          <w:trHeight w:val="330"/>
        </w:trPr>
        <w:tc>
          <w:tcPr>
            <w:tcW w:w="7120" w:type="dxa"/>
            <w:tcBorders>
              <w:top w:val="nil"/>
              <w:left w:val="nil"/>
              <w:bottom w:val="nil"/>
              <w:right w:val="nil"/>
            </w:tcBorders>
            <w:shd w:val="clear" w:color="auto" w:fill="auto"/>
            <w:vAlign w:val="center"/>
            <w:hideMark/>
          </w:tcPr>
          <w:p w14:paraId="03A73A0B"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Ν.Δ.: OXI</w:t>
            </w:r>
          </w:p>
        </w:tc>
      </w:tr>
      <w:tr w:rsidR="00E615E6" w14:paraId="03A73A0E" w14:textId="77777777">
        <w:trPr>
          <w:trHeight w:val="330"/>
        </w:trPr>
        <w:tc>
          <w:tcPr>
            <w:tcW w:w="7120" w:type="dxa"/>
            <w:tcBorders>
              <w:top w:val="nil"/>
              <w:left w:val="nil"/>
              <w:bottom w:val="nil"/>
              <w:right w:val="nil"/>
            </w:tcBorders>
            <w:shd w:val="clear" w:color="auto" w:fill="auto"/>
            <w:vAlign w:val="center"/>
            <w:hideMark/>
          </w:tcPr>
          <w:p w14:paraId="03A73A0D"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ΔΗ.ΣΥ: ΠΡΝ</w:t>
            </w:r>
          </w:p>
        </w:tc>
      </w:tr>
      <w:tr w:rsidR="00E615E6" w14:paraId="03A73A10" w14:textId="77777777">
        <w:trPr>
          <w:trHeight w:val="330"/>
        </w:trPr>
        <w:tc>
          <w:tcPr>
            <w:tcW w:w="7120" w:type="dxa"/>
            <w:tcBorders>
              <w:top w:val="nil"/>
              <w:left w:val="nil"/>
              <w:bottom w:val="nil"/>
              <w:right w:val="nil"/>
            </w:tcBorders>
            <w:shd w:val="clear" w:color="auto" w:fill="auto"/>
            <w:vAlign w:val="center"/>
            <w:hideMark/>
          </w:tcPr>
          <w:p w14:paraId="03A73A0F"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Χ.Α: OXI</w:t>
            </w:r>
          </w:p>
        </w:tc>
      </w:tr>
      <w:tr w:rsidR="00E615E6" w14:paraId="03A73A12" w14:textId="77777777">
        <w:trPr>
          <w:trHeight w:val="330"/>
        </w:trPr>
        <w:tc>
          <w:tcPr>
            <w:tcW w:w="7120" w:type="dxa"/>
            <w:tcBorders>
              <w:top w:val="nil"/>
              <w:left w:val="nil"/>
              <w:bottom w:val="nil"/>
              <w:right w:val="nil"/>
            </w:tcBorders>
            <w:shd w:val="clear" w:color="auto" w:fill="auto"/>
            <w:vAlign w:val="center"/>
            <w:hideMark/>
          </w:tcPr>
          <w:p w14:paraId="03A73A11"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Κ.Κ.Ε: ΠΡΝ</w:t>
            </w:r>
          </w:p>
        </w:tc>
      </w:tr>
      <w:tr w:rsidR="00E615E6" w14:paraId="03A73A14" w14:textId="77777777">
        <w:trPr>
          <w:trHeight w:val="330"/>
        </w:trPr>
        <w:tc>
          <w:tcPr>
            <w:tcW w:w="7120" w:type="dxa"/>
            <w:tcBorders>
              <w:top w:val="nil"/>
              <w:left w:val="nil"/>
              <w:bottom w:val="nil"/>
              <w:right w:val="nil"/>
            </w:tcBorders>
            <w:shd w:val="clear" w:color="auto" w:fill="auto"/>
            <w:vAlign w:val="center"/>
            <w:hideMark/>
          </w:tcPr>
          <w:p w14:paraId="03A73A13"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ΕΝ. ΚΕΝΤΡΩΩΝ: ΠΡΝ</w:t>
            </w:r>
          </w:p>
        </w:tc>
      </w:tr>
      <w:tr w:rsidR="00E615E6" w14:paraId="03A73A16" w14:textId="77777777">
        <w:trPr>
          <w:trHeight w:val="330"/>
        </w:trPr>
        <w:tc>
          <w:tcPr>
            <w:tcW w:w="7120" w:type="dxa"/>
            <w:tcBorders>
              <w:top w:val="nil"/>
              <w:left w:val="nil"/>
              <w:bottom w:val="nil"/>
              <w:right w:val="nil"/>
            </w:tcBorders>
            <w:shd w:val="clear" w:color="auto" w:fill="auto"/>
            <w:vAlign w:val="center"/>
            <w:hideMark/>
          </w:tcPr>
          <w:p w14:paraId="03A73A15"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Άρθρο 62 ως έχει     ΚΑΤΑ ΠΛΕΙΟΨΗΦΙΑ</w:t>
            </w:r>
          </w:p>
        </w:tc>
      </w:tr>
      <w:tr w:rsidR="00E615E6" w14:paraId="03A73A18" w14:textId="77777777">
        <w:trPr>
          <w:trHeight w:val="345"/>
        </w:trPr>
        <w:tc>
          <w:tcPr>
            <w:tcW w:w="7120" w:type="dxa"/>
            <w:tcBorders>
              <w:top w:val="nil"/>
              <w:left w:val="nil"/>
              <w:bottom w:val="nil"/>
              <w:right w:val="nil"/>
            </w:tcBorders>
            <w:shd w:val="clear" w:color="auto" w:fill="auto"/>
            <w:vAlign w:val="center"/>
            <w:hideMark/>
          </w:tcPr>
          <w:p w14:paraId="03A73A17"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ΣΥΡΙΖΑ: ΝΑΙ</w:t>
            </w:r>
          </w:p>
        </w:tc>
      </w:tr>
      <w:tr w:rsidR="00E615E6" w14:paraId="03A73A1A" w14:textId="77777777">
        <w:trPr>
          <w:trHeight w:val="330"/>
        </w:trPr>
        <w:tc>
          <w:tcPr>
            <w:tcW w:w="7120" w:type="dxa"/>
            <w:tcBorders>
              <w:top w:val="nil"/>
              <w:left w:val="nil"/>
              <w:bottom w:val="nil"/>
              <w:right w:val="nil"/>
            </w:tcBorders>
            <w:shd w:val="clear" w:color="auto" w:fill="auto"/>
            <w:vAlign w:val="center"/>
            <w:hideMark/>
          </w:tcPr>
          <w:p w14:paraId="03A73A19"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Ν.Δ.: OXI</w:t>
            </w:r>
          </w:p>
        </w:tc>
      </w:tr>
      <w:tr w:rsidR="00E615E6" w14:paraId="03A73A1C" w14:textId="77777777">
        <w:trPr>
          <w:trHeight w:val="330"/>
        </w:trPr>
        <w:tc>
          <w:tcPr>
            <w:tcW w:w="7120" w:type="dxa"/>
            <w:tcBorders>
              <w:top w:val="nil"/>
              <w:left w:val="nil"/>
              <w:bottom w:val="nil"/>
              <w:right w:val="nil"/>
            </w:tcBorders>
            <w:shd w:val="clear" w:color="auto" w:fill="auto"/>
            <w:vAlign w:val="center"/>
            <w:hideMark/>
          </w:tcPr>
          <w:p w14:paraId="03A73A1B"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ΔΗ.ΣΥ: ΠΡΝ</w:t>
            </w:r>
          </w:p>
        </w:tc>
      </w:tr>
      <w:tr w:rsidR="00E615E6" w14:paraId="03A73A1E" w14:textId="77777777">
        <w:trPr>
          <w:trHeight w:val="330"/>
        </w:trPr>
        <w:tc>
          <w:tcPr>
            <w:tcW w:w="7120" w:type="dxa"/>
            <w:tcBorders>
              <w:top w:val="nil"/>
              <w:left w:val="nil"/>
              <w:bottom w:val="nil"/>
              <w:right w:val="nil"/>
            </w:tcBorders>
            <w:shd w:val="clear" w:color="auto" w:fill="auto"/>
            <w:vAlign w:val="center"/>
            <w:hideMark/>
          </w:tcPr>
          <w:p w14:paraId="03A73A1D"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Χ.Α: OXI</w:t>
            </w:r>
          </w:p>
        </w:tc>
      </w:tr>
      <w:tr w:rsidR="00E615E6" w14:paraId="03A73A20" w14:textId="77777777">
        <w:trPr>
          <w:trHeight w:val="330"/>
        </w:trPr>
        <w:tc>
          <w:tcPr>
            <w:tcW w:w="7120" w:type="dxa"/>
            <w:tcBorders>
              <w:top w:val="nil"/>
              <w:left w:val="nil"/>
              <w:bottom w:val="nil"/>
              <w:right w:val="nil"/>
            </w:tcBorders>
            <w:shd w:val="clear" w:color="auto" w:fill="auto"/>
            <w:vAlign w:val="center"/>
            <w:hideMark/>
          </w:tcPr>
          <w:p w14:paraId="03A73A1F"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Κ.Κ.Ε: ΠΡΝ</w:t>
            </w:r>
          </w:p>
        </w:tc>
      </w:tr>
      <w:tr w:rsidR="00E615E6" w14:paraId="03A73A22" w14:textId="77777777">
        <w:trPr>
          <w:trHeight w:val="345"/>
        </w:trPr>
        <w:tc>
          <w:tcPr>
            <w:tcW w:w="7120" w:type="dxa"/>
            <w:tcBorders>
              <w:top w:val="nil"/>
              <w:left w:val="nil"/>
              <w:bottom w:val="nil"/>
              <w:right w:val="nil"/>
            </w:tcBorders>
            <w:shd w:val="clear" w:color="auto" w:fill="auto"/>
            <w:vAlign w:val="center"/>
            <w:hideMark/>
          </w:tcPr>
          <w:p w14:paraId="03A73A21"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ΕΝ. ΚΕΝΤΡΩΩΝ: OXI</w:t>
            </w:r>
          </w:p>
        </w:tc>
      </w:tr>
      <w:tr w:rsidR="00E615E6" w14:paraId="03A73A24" w14:textId="77777777">
        <w:trPr>
          <w:trHeight w:val="330"/>
        </w:trPr>
        <w:tc>
          <w:tcPr>
            <w:tcW w:w="7120" w:type="dxa"/>
            <w:tcBorders>
              <w:top w:val="nil"/>
              <w:left w:val="nil"/>
              <w:bottom w:val="nil"/>
              <w:right w:val="nil"/>
            </w:tcBorders>
            <w:shd w:val="clear" w:color="auto" w:fill="auto"/>
            <w:vAlign w:val="center"/>
            <w:hideMark/>
          </w:tcPr>
          <w:p w14:paraId="03A73A23"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Άρθρο 63 ως έχει     ΚΑΤΑ ΠΛΕΙΟΨΗΦΙΑ</w:t>
            </w:r>
          </w:p>
        </w:tc>
      </w:tr>
      <w:tr w:rsidR="00E615E6" w14:paraId="03A73A26" w14:textId="77777777">
        <w:trPr>
          <w:trHeight w:val="330"/>
        </w:trPr>
        <w:tc>
          <w:tcPr>
            <w:tcW w:w="7120" w:type="dxa"/>
            <w:tcBorders>
              <w:top w:val="nil"/>
              <w:left w:val="nil"/>
              <w:bottom w:val="nil"/>
              <w:right w:val="nil"/>
            </w:tcBorders>
            <w:shd w:val="clear" w:color="auto" w:fill="auto"/>
            <w:vAlign w:val="center"/>
            <w:hideMark/>
          </w:tcPr>
          <w:p w14:paraId="03A73A25"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ΣΥΡΙΖΑ: ΝΑΙ</w:t>
            </w:r>
          </w:p>
        </w:tc>
      </w:tr>
      <w:tr w:rsidR="00E615E6" w14:paraId="03A73A28" w14:textId="77777777">
        <w:trPr>
          <w:trHeight w:val="330"/>
        </w:trPr>
        <w:tc>
          <w:tcPr>
            <w:tcW w:w="7120" w:type="dxa"/>
            <w:tcBorders>
              <w:top w:val="nil"/>
              <w:left w:val="nil"/>
              <w:bottom w:val="nil"/>
              <w:right w:val="nil"/>
            </w:tcBorders>
            <w:shd w:val="clear" w:color="auto" w:fill="auto"/>
            <w:vAlign w:val="center"/>
            <w:hideMark/>
          </w:tcPr>
          <w:p w14:paraId="03A73A27"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Ν.Δ.: OXI</w:t>
            </w:r>
          </w:p>
        </w:tc>
      </w:tr>
      <w:tr w:rsidR="00E615E6" w14:paraId="03A73A2A" w14:textId="77777777">
        <w:trPr>
          <w:trHeight w:val="330"/>
        </w:trPr>
        <w:tc>
          <w:tcPr>
            <w:tcW w:w="7120" w:type="dxa"/>
            <w:tcBorders>
              <w:top w:val="nil"/>
              <w:left w:val="nil"/>
              <w:bottom w:val="nil"/>
              <w:right w:val="nil"/>
            </w:tcBorders>
            <w:shd w:val="clear" w:color="auto" w:fill="auto"/>
            <w:vAlign w:val="center"/>
            <w:hideMark/>
          </w:tcPr>
          <w:p w14:paraId="03A73A29"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ΔΗ.ΣΥ: ΠΡΝ</w:t>
            </w:r>
          </w:p>
        </w:tc>
      </w:tr>
      <w:tr w:rsidR="00E615E6" w14:paraId="03A73A2C" w14:textId="77777777">
        <w:trPr>
          <w:trHeight w:val="330"/>
        </w:trPr>
        <w:tc>
          <w:tcPr>
            <w:tcW w:w="7120" w:type="dxa"/>
            <w:tcBorders>
              <w:top w:val="nil"/>
              <w:left w:val="nil"/>
              <w:bottom w:val="nil"/>
              <w:right w:val="nil"/>
            </w:tcBorders>
            <w:shd w:val="clear" w:color="auto" w:fill="auto"/>
            <w:vAlign w:val="center"/>
            <w:hideMark/>
          </w:tcPr>
          <w:p w14:paraId="03A73A2B"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Χ.Α: OXI</w:t>
            </w:r>
          </w:p>
        </w:tc>
      </w:tr>
      <w:tr w:rsidR="00E615E6" w14:paraId="03A73A2E" w14:textId="77777777">
        <w:trPr>
          <w:trHeight w:val="330"/>
        </w:trPr>
        <w:tc>
          <w:tcPr>
            <w:tcW w:w="7120" w:type="dxa"/>
            <w:tcBorders>
              <w:top w:val="nil"/>
              <w:left w:val="nil"/>
              <w:bottom w:val="nil"/>
              <w:right w:val="nil"/>
            </w:tcBorders>
            <w:shd w:val="clear" w:color="auto" w:fill="auto"/>
            <w:vAlign w:val="center"/>
            <w:hideMark/>
          </w:tcPr>
          <w:p w14:paraId="03A73A2D"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Κ.Κ.Ε: ΠΡΝ</w:t>
            </w:r>
          </w:p>
        </w:tc>
      </w:tr>
      <w:tr w:rsidR="00E615E6" w14:paraId="03A73A30" w14:textId="77777777">
        <w:trPr>
          <w:trHeight w:val="330"/>
        </w:trPr>
        <w:tc>
          <w:tcPr>
            <w:tcW w:w="7120" w:type="dxa"/>
            <w:tcBorders>
              <w:top w:val="nil"/>
              <w:left w:val="nil"/>
              <w:bottom w:val="nil"/>
              <w:right w:val="nil"/>
            </w:tcBorders>
            <w:shd w:val="clear" w:color="auto" w:fill="auto"/>
            <w:vAlign w:val="center"/>
            <w:hideMark/>
          </w:tcPr>
          <w:p w14:paraId="03A73A2F"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ΕΝ. ΚΕΝΤΡΩΩΝ: ΠΡΝ</w:t>
            </w:r>
          </w:p>
        </w:tc>
      </w:tr>
      <w:tr w:rsidR="00E615E6" w14:paraId="03A73A32" w14:textId="77777777">
        <w:trPr>
          <w:trHeight w:val="330"/>
        </w:trPr>
        <w:tc>
          <w:tcPr>
            <w:tcW w:w="7120" w:type="dxa"/>
            <w:tcBorders>
              <w:top w:val="nil"/>
              <w:left w:val="nil"/>
              <w:bottom w:val="nil"/>
              <w:right w:val="nil"/>
            </w:tcBorders>
            <w:shd w:val="clear" w:color="auto" w:fill="auto"/>
            <w:vAlign w:val="center"/>
            <w:hideMark/>
          </w:tcPr>
          <w:p w14:paraId="03A73A31"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Άρθρο 64 ως έχει     ΚΑΤΑ ΠΛΕΙΟΨΗΦΙΑ</w:t>
            </w:r>
          </w:p>
        </w:tc>
      </w:tr>
      <w:tr w:rsidR="00E615E6" w14:paraId="03A73A34" w14:textId="77777777">
        <w:trPr>
          <w:trHeight w:val="330"/>
        </w:trPr>
        <w:tc>
          <w:tcPr>
            <w:tcW w:w="7120" w:type="dxa"/>
            <w:tcBorders>
              <w:top w:val="nil"/>
              <w:left w:val="nil"/>
              <w:bottom w:val="nil"/>
              <w:right w:val="nil"/>
            </w:tcBorders>
            <w:shd w:val="clear" w:color="auto" w:fill="auto"/>
            <w:vAlign w:val="center"/>
            <w:hideMark/>
          </w:tcPr>
          <w:p w14:paraId="03A73A33"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ΣΥΡΙΖΑ: ΝΑΙ</w:t>
            </w:r>
          </w:p>
        </w:tc>
      </w:tr>
      <w:tr w:rsidR="00E615E6" w14:paraId="03A73A36" w14:textId="77777777">
        <w:trPr>
          <w:trHeight w:val="330"/>
        </w:trPr>
        <w:tc>
          <w:tcPr>
            <w:tcW w:w="7120" w:type="dxa"/>
            <w:tcBorders>
              <w:top w:val="nil"/>
              <w:left w:val="nil"/>
              <w:bottom w:val="nil"/>
              <w:right w:val="nil"/>
            </w:tcBorders>
            <w:shd w:val="clear" w:color="auto" w:fill="auto"/>
            <w:vAlign w:val="center"/>
            <w:hideMark/>
          </w:tcPr>
          <w:p w14:paraId="03A73A35"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Ν.Δ.: OXI</w:t>
            </w:r>
          </w:p>
        </w:tc>
      </w:tr>
      <w:tr w:rsidR="00E615E6" w14:paraId="03A73A38" w14:textId="77777777">
        <w:trPr>
          <w:trHeight w:val="330"/>
        </w:trPr>
        <w:tc>
          <w:tcPr>
            <w:tcW w:w="7120" w:type="dxa"/>
            <w:tcBorders>
              <w:top w:val="nil"/>
              <w:left w:val="nil"/>
              <w:bottom w:val="nil"/>
              <w:right w:val="nil"/>
            </w:tcBorders>
            <w:shd w:val="clear" w:color="auto" w:fill="auto"/>
            <w:vAlign w:val="center"/>
            <w:hideMark/>
          </w:tcPr>
          <w:p w14:paraId="03A73A37"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ΔΗ.ΣΥ: ΠΡΝ</w:t>
            </w:r>
          </w:p>
        </w:tc>
      </w:tr>
      <w:tr w:rsidR="00E615E6" w14:paraId="03A73A3A" w14:textId="77777777">
        <w:trPr>
          <w:trHeight w:val="330"/>
        </w:trPr>
        <w:tc>
          <w:tcPr>
            <w:tcW w:w="7120" w:type="dxa"/>
            <w:tcBorders>
              <w:top w:val="nil"/>
              <w:left w:val="nil"/>
              <w:bottom w:val="nil"/>
              <w:right w:val="nil"/>
            </w:tcBorders>
            <w:shd w:val="clear" w:color="auto" w:fill="auto"/>
            <w:vAlign w:val="center"/>
            <w:hideMark/>
          </w:tcPr>
          <w:p w14:paraId="03A73A39"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Χ.Α: OXI</w:t>
            </w:r>
          </w:p>
        </w:tc>
      </w:tr>
      <w:tr w:rsidR="00E615E6" w14:paraId="03A73A3C" w14:textId="77777777">
        <w:trPr>
          <w:trHeight w:val="330"/>
        </w:trPr>
        <w:tc>
          <w:tcPr>
            <w:tcW w:w="7120" w:type="dxa"/>
            <w:tcBorders>
              <w:top w:val="nil"/>
              <w:left w:val="nil"/>
              <w:bottom w:val="nil"/>
              <w:right w:val="nil"/>
            </w:tcBorders>
            <w:shd w:val="clear" w:color="auto" w:fill="auto"/>
            <w:vAlign w:val="center"/>
            <w:hideMark/>
          </w:tcPr>
          <w:p w14:paraId="03A73A3B"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Κ.Κ.Ε: ΠΡΝ</w:t>
            </w:r>
          </w:p>
        </w:tc>
      </w:tr>
      <w:tr w:rsidR="00E615E6" w14:paraId="03A73A3E" w14:textId="77777777">
        <w:trPr>
          <w:trHeight w:val="330"/>
        </w:trPr>
        <w:tc>
          <w:tcPr>
            <w:tcW w:w="7120" w:type="dxa"/>
            <w:tcBorders>
              <w:top w:val="nil"/>
              <w:left w:val="nil"/>
              <w:bottom w:val="nil"/>
              <w:right w:val="nil"/>
            </w:tcBorders>
            <w:shd w:val="clear" w:color="auto" w:fill="auto"/>
            <w:vAlign w:val="center"/>
            <w:hideMark/>
          </w:tcPr>
          <w:p w14:paraId="03A73A3D"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ΕΝ. ΚΕΝΤΡΩΩΝ: ΠΡΝ</w:t>
            </w:r>
          </w:p>
        </w:tc>
      </w:tr>
      <w:tr w:rsidR="00E615E6" w14:paraId="03A73A40" w14:textId="77777777">
        <w:trPr>
          <w:trHeight w:val="330"/>
        </w:trPr>
        <w:tc>
          <w:tcPr>
            <w:tcW w:w="7120" w:type="dxa"/>
            <w:tcBorders>
              <w:top w:val="nil"/>
              <w:left w:val="nil"/>
              <w:bottom w:val="nil"/>
              <w:right w:val="nil"/>
            </w:tcBorders>
            <w:shd w:val="clear" w:color="auto" w:fill="auto"/>
            <w:vAlign w:val="center"/>
            <w:hideMark/>
          </w:tcPr>
          <w:p w14:paraId="03A73A3F"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Άρθρο 65 ως έχει     ΚΑΤΑ ΠΛΕΙΟΨΗΦΙΑ</w:t>
            </w:r>
          </w:p>
        </w:tc>
      </w:tr>
      <w:tr w:rsidR="00E615E6" w14:paraId="03A73A42" w14:textId="77777777">
        <w:trPr>
          <w:trHeight w:val="330"/>
        </w:trPr>
        <w:tc>
          <w:tcPr>
            <w:tcW w:w="7120" w:type="dxa"/>
            <w:tcBorders>
              <w:top w:val="nil"/>
              <w:left w:val="nil"/>
              <w:bottom w:val="nil"/>
              <w:right w:val="nil"/>
            </w:tcBorders>
            <w:shd w:val="clear" w:color="auto" w:fill="auto"/>
            <w:vAlign w:val="center"/>
            <w:hideMark/>
          </w:tcPr>
          <w:p w14:paraId="03A73A41"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ΣΥΡΙΖΑ: ΝΑΙ</w:t>
            </w:r>
          </w:p>
        </w:tc>
      </w:tr>
      <w:tr w:rsidR="00E615E6" w14:paraId="03A73A44" w14:textId="77777777">
        <w:trPr>
          <w:trHeight w:val="345"/>
        </w:trPr>
        <w:tc>
          <w:tcPr>
            <w:tcW w:w="7120" w:type="dxa"/>
            <w:tcBorders>
              <w:top w:val="nil"/>
              <w:left w:val="nil"/>
              <w:bottom w:val="nil"/>
              <w:right w:val="nil"/>
            </w:tcBorders>
            <w:shd w:val="clear" w:color="auto" w:fill="auto"/>
            <w:vAlign w:val="center"/>
            <w:hideMark/>
          </w:tcPr>
          <w:p w14:paraId="03A73A43"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Ν.Δ.: OXI</w:t>
            </w:r>
          </w:p>
        </w:tc>
      </w:tr>
      <w:tr w:rsidR="00E615E6" w14:paraId="03A73A46" w14:textId="77777777">
        <w:trPr>
          <w:trHeight w:val="330"/>
        </w:trPr>
        <w:tc>
          <w:tcPr>
            <w:tcW w:w="7120" w:type="dxa"/>
            <w:tcBorders>
              <w:top w:val="nil"/>
              <w:left w:val="nil"/>
              <w:bottom w:val="nil"/>
              <w:right w:val="nil"/>
            </w:tcBorders>
            <w:shd w:val="clear" w:color="auto" w:fill="auto"/>
            <w:vAlign w:val="center"/>
            <w:hideMark/>
          </w:tcPr>
          <w:p w14:paraId="03A73A45"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ΔΗ.ΣΥ: ΠΡΝ</w:t>
            </w:r>
          </w:p>
        </w:tc>
      </w:tr>
      <w:tr w:rsidR="00E615E6" w14:paraId="03A73A48" w14:textId="77777777">
        <w:trPr>
          <w:trHeight w:val="330"/>
        </w:trPr>
        <w:tc>
          <w:tcPr>
            <w:tcW w:w="7120" w:type="dxa"/>
            <w:tcBorders>
              <w:top w:val="nil"/>
              <w:left w:val="nil"/>
              <w:bottom w:val="nil"/>
              <w:right w:val="nil"/>
            </w:tcBorders>
            <w:shd w:val="clear" w:color="auto" w:fill="auto"/>
            <w:vAlign w:val="center"/>
            <w:hideMark/>
          </w:tcPr>
          <w:p w14:paraId="03A73A47"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lastRenderedPageBreak/>
              <w:t>Χ.Α: OXI</w:t>
            </w:r>
          </w:p>
        </w:tc>
      </w:tr>
      <w:tr w:rsidR="00E615E6" w14:paraId="03A73A4A" w14:textId="77777777">
        <w:trPr>
          <w:trHeight w:val="330"/>
        </w:trPr>
        <w:tc>
          <w:tcPr>
            <w:tcW w:w="7120" w:type="dxa"/>
            <w:tcBorders>
              <w:top w:val="nil"/>
              <w:left w:val="nil"/>
              <w:bottom w:val="nil"/>
              <w:right w:val="nil"/>
            </w:tcBorders>
            <w:shd w:val="clear" w:color="auto" w:fill="auto"/>
            <w:vAlign w:val="center"/>
            <w:hideMark/>
          </w:tcPr>
          <w:p w14:paraId="03A73A49"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Κ.Κ.Ε: ΠΡΝ</w:t>
            </w:r>
          </w:p>
        </w:tc>
      </w:tr>
      <w:tr w:rsidR="00E615E6" w14:paraId="03A73A4C" w14:textId="77777777">
        <w:trPr>
          <w:trHeight w:val="330"/>
        </w:trPr>
        <w:tc>
          <w:tcPr>
            <w:tcW w:w="7120" w:type="dxa"/>
            <w:tcBorders>
              <w:top w:val="nil"/>
              <w:left w:val="nil"/>
              <w:bottom w:val="nil"/>
              <w:right w:val="nil"/>
            </w:tcBorders>
            <w:shd w:val="clear" w:color="auto" w:fill="auto"/>
            <w:vAlign w:val="center"/>
            <w:hideMark/>
          </w:tcPr>
          <w:p w14:paraId="03A73A4B"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 xml:space="preserve">ΕΝ. ΚΕΝΤΡΩΩΝ: </w:t>
            </w:r>
            <w:r w:rsidRPr="00083250">
              <w:rPr>
                <w:rFonts w:ascii="Calibri" w:eastAsia="Times New Roman" w:hAnsi="Calibri" w:cs="Calibri"/>
                <w:color w:val="000000"/>
                <w:szCs w:val="24"/>
              </w:rPr>
              <w:t>ΠΡΝ</w:t>
            </w:r>
          </w:p>
        </w:tc>
      </w:tr>
      <w:tr w:rsidR="00E615E6" w14:paraId="03A73A4E" w14:textId="77777777">
        <w:trPr>
          <w:trHeight w:val="330"/>
        </w:trPr>
        <w:tc>
          <w:tcPr>
            <w:tcW w:w="7120" w:type="dxa"/>
            <w:tcBorders>
              <w:top w:val="nil"/>
              <w:left w:val="nil"/>
              <w:bottom w:val="nil"/>
              <w:right w:val="nil"/>
            </w:tcBorders>
            <w:shd w:val="clear" w:color="auto" w:fill="auto"/>
            <w:vAlign w:val="center"/>
            <w:hideMark/>
          </w:tcPr>
          <w:p w14:paraId="03A73A4D"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Άρθρο 66 ως έχει     ΚΑΤΑ ΠΛΕΙΟΨΗΦΙΑ</w:t>
            </w:r>
          </w:p>
        </w:tc>
      </w:tr>
      <w:tr w:rsidR="00E615E6" w14:paraId="03A73A50" w14:textId="77777777">
        <w:trPr>
          <w:trHeight w:val="330"/>
        </w:trPr>
        <w:tc>
          <w:tcPr>
            <w:tcW w:w="7120" w:type="dxa"/>
            <w:tcBorders>
              <w:top w:val="nil"/>
              <w:left w:val="nil"/>
              <w:bottom w:val="nil"/>
              <w:right w:val="nil"/>
            </w:tcBorders>
            <w:shd w:val="clear" w:color="auto" w:fill="auto"/>
            <w:vAlign w:val="center"/>
            <w:hideMark/>
          </w:tcPr>
          <w:p w14:paraId="03A73A4F"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ΣΥΡΙΖΑ: ΝΑΙ</w:t>
            </w:r>
          </w:p>
        </w:tc>
      </w:tr>
      <w:tr w:rsidR="00E615E6" w14:paraId="03A73A52" w14:textId="77777777">
        <w:trPr>
          <w:trHeight w:val="330"/>
        </w:trPr>
        <w:tc>
          <w:tcPr>
            <w:tcW w:w="7120" w:type="dxa"/>
            <w:tcBorders>
              <w:top w:val="nil"/>
              <w:left w:val="nil"/>
              <w:bottom w:val="nil"/>
              <w:right w:val="nil"/>
            </w:tcBorders>
            <w:shd w:val="clear" w:color="auto" w:fill="auto"/>
            <w:vAlign w:val="center"/>
            <w:hideMark/>
          </w:tcPr>
          <w:p w14:paraId="03A73A51"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Ν.Δ.: OXI</w:t>
            </w:r>
          </w:p>
        </w:tc>
      </w:tr>
      <w:tr w:rsidR="00E615E6" w14:paraId="03A73A54" w14:textId="77777777">
        <w:trPr>
          <w:trHeight w:val="330"/>
        </w:trPr>
        <w:tc>
          <w:tcPr>
            <w:tcW w:w="7120" w:type="dxa"/>
            <w:tcBorders>
              <w:top w:val="nil"/>
              <w:left w:val="nil"/>
              <w:bottom w:val="nil"/>
              <w:right w:val="nil"/>
            </w:tcBorders>
            <w:shd w:val="clear" w:color="auto" w:fill="auto"/>
            <w:vAlign w:val="center"/>
            <w:hideMark/>
          </w:tcPr>
          <w:p w14:paraId="03A73A53"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ΔΗ.ΣΥ: ΠΡΝ</w:t>
            </w:r>
          </w:p>
        </w:tc>
      </w:tr>
      <w:tr w:rsidR="00E615E6" w14:paraId="03A73A56" w14:textId="77777777">
        <w:trPr>
          <w:trHeight w:val="330"/>
        </w:trPr>
        <w:tc>
          <w:tcPr>
            <w:tcW w:w="7120" w:type="dxa"/>
            <w:tcBorders>
              <w:top w:val="nil"/>
              <w:left w:val="nil"/>
              <w:bottom w:val="nil"/>
              <w:right w:val="nil"/>
            </w:tcBorders>
            <w:shd w:val="clear" w:color="auto" w:fill="auto"/>
            <w:vAlign w:val="center"/>
            <w:hideMark/>
          </w:tcPr>
          <w:p w14:paraId="03A73A55"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Χ.Α: OXI</w:t>
            </w:r>
          </w:p>
        </w:tc>
      </w:tr>
      <w:tr w:rsidR="00E615E6" w14:paraId="03A73A58" w14:textId="77777777">
        <w:trPr>
          <w:trHeight w:val="330"/>
        </w:trPr>
        <w:tc>
          <w:tcPr>
            <w:tcW w:w="7120" w:type="dxa"/>
            <w:tcBorders>
              <w:top w:val="nil"/>
              <w:left w:val="nil"/>
              <w:bottom w:val="nil"/>
              <w:right w:val="nil"/>
            </w:tcBorders>
            <w:shd w:val="clear" w:color="auto" w:fill="auto"/>
            <w:vAlign w:val="center"/>
            <w:hideMark/>
          </w:tcPr>
          <w:p w14:paraId="03A73A57"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Κ.Κ.Ε: ΠΡΝ</w:t>
            </w:r>
          </w:p>
        </w:tc>
      </w:tr>
      <w:tr w:rsidR="00E615E6" w14:paraId="03A73A5A" w14:textId="77777777">
        <w:trPr>
          <w:trHeight w:val="330"/>
        </w:trPr>
        <w:tc>
          <w:tcPr>
            <w:tcW w:w="7120" w:type="dxa"/>
            <w:tcBorders>
              <w:top w:val="nil"/>
              <w:left w:val="nil"/>
              <w:bottom w:val="nil"/>
              <w:right w:val="nil"/>
            </w:tcBorders>
            <w:shd w:val="clear" w:color="auto" w:fill="auto"/>
            <w:vAlign w:val="center"/>
            <w:hideMark/>
          </w:tcPr>
          <w:p w14:paraId="03A73A59"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ΕΝ. ΚΕΝΤΡΩΩΝ: ΠΡΝ</w:t>
            </w:r>
          </w:p>
        </w:tc>
      </w:tr>
      <w:tr w:rsidR="00E615E6" w14:paraId="03A73A5C" w14:textId="77777777">
        <w:trPr>
          <w:trHeight w:val="330"/>
        </w:trPr>
        <w:tc>
          <w:tcPr>
            <w:tcW w:w="7120" w:type="dxa"/>
            <w:tcBorders>
              <w:top w:val="nil"/>
              <w:left w:val="nil"/>
              <w:bottom w:val="nil"/>
              <w:right w:val="nil"/>
            </w:tcBorders>
            <w:shd w:val="clear" w:color="auto" w:fill="auto"/>
            <w:vAlign w:val="center"/>
            <w:hideMark/>
          </w:tcPr>
          <w:p w14:paraId="03A73A5B"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Άρθρο 67 όπως τροπ.     ΚΑΤΑ ΠΛΕΙΟΨΗΦΙΑ</w:t>
            </w:r>
          </w:p>
        </w:tc>
      </w:tr>
      <w:tr w:rsidR="00E615E6" w14:paraId="03A73A5E" w14:textId="77777777">
        <w:trPr>
          <w:trHeight w:val="330"/>
        </w:trPr>
        <w:tc>
          <w:tcPr>
            <w:tcW w:w="7120" w:type="dxa"/>
            <w:tcBorders>
              <w:top w:val="nil"/>
              <w:left w:val="nil"/>
              <w:bottom w:val="nil"/>
              <w:right w:val="nil"/>
            </w:tcBorders>
            <w:shd w:val="clear" w:color="auto" w:fill="auto"/>
            <w:vAlign w:val="center"/>
            <w:hideMark/>
          </w:tcPr>
          <w:p w14:paraId="03A73A5D"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ΣΥΡΙΖΑ: ΝΑΙ</w:t>
            </w:r>
          </w:p>
        </w:tc>
      </w:tr>
      <w:tr w:rsidR="00E615E6" w14:paraId="03A73A60" w14:textId="77777777">
        <w:trPr>
          <w:trHeight w:val="330"/>
        </w:trPr>
        <w:tc>
          <w:tcPr>
            <w:tcW w:w="7120" w:type="dxa"/>
            <w:tcBorders>
              <w:top w:val="nil"/>
              <w:left w:val="nil"/>
              <w:bottom w:val="nil"/>
              <w:right w:val="nil"/>
            </w:tcBorders>
            <w:shd w:val="clear" w:color="auto" w:fill="auto"/>
            <w:vAlign w:val="center"/>
            <w:hideMark/>
          </w:tcPr>
          <w:p w14:paraId="03A73A5F"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Ν.Δ.: OXI</w:t>
            </w:r>
          </w:p>
        </w:tc>
      </w:tr>
      <w:tr w:rsidR="00E615E6" w14:paraId="03A73A62" w14:textId="77777777">
        <w:trPr>
          <w:trHeight w:val="345"/>
        </w:trPr>
        <w:tc>
          <w:tcPr>
            <w:tcW w:w="7120" w:type="dxa"/>
            <w:tcBorders>
              <w:top w:val="nil"/>
              <w:left w:val="nil"/>
              <w:bottom w:val="nil"/>
              <w:right w:val="nil"/>
            </w:tcBorders>
            <w:shd w:val="clear" w:color="auto" w:fill="auto"/>
            <w:vAlign w:val="center"/>
            <w:hideMark/>
          </w:tcPr>
          <w:p w14:paraId="03A73A61"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ΔΗ.ΣΥ: ΠΡΝ</w:t>
            </w:r>
          </w:p>
        </w:tc>
      </w:tr>
      <w:tr w:rsidR="00E615E6" w14:paraId="03A73A64" w14:textId="77777777">
        <w:trPr>
          <w:trHeight w:val="330"/>
        </w:trPr>
        <w:tc>
          <w:tcPr>
            <w:tcW w:w="7120" w:type="dxa"/>
            <w:tcBorders>
              <w:top w:val="nil"/>
              <w:left w:val="nil"/>
              <w:bottom w:val="nil"/>
              <w:right w:val="nil"/>
            </w:tcBorders>
            <w:shd w:val="clear" w:color="auto" w:fill="auto"/>
            <w:vAlign w:val="center"/>
            <w:hideMark/>
          </w:tcPr>
          <w:p w14:paraId="03A73A63"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Χ.Α: OXI</w:t>
            </w:r>
          </w:p>
        </w:tc>
      </w:tr>
      <w:tr w:rsidR="00E615E6" w14:paraId="03A73A66" w14:textId="77777777">
        <w:trPr>
          <w:trHeight w:val="330"/>
        </w:trPr>
        <w:tc>
          <w:tcPr>
            <w:tcW w:w="7120" w:type="dxa"/>
            <w:tcBorders>
              <w:top w:val="nil"/>
              <w:left w:val="nil"/>
              <w:bottom w:val="nil"/>
              <w:right w:val="nil"/>
            </w:tcBorders>
            <w:shd w:val="clear" w:color="auto" w:fill="auto"/>
            <w:vAlign w:val="center"/>
            <w:hideMark/>
          </w:tcPr>
          <w:p w14:paraId="03A73A65"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Κ.Κ.Ε: ΠΡΝ</w:t>
            </w:r>
          </w:p>
        </w:tc>
      </w:tr>
      <w:tr w:rsidR="00E615E6" w14:paraId="03A73A68" w14:textId="77777777">
        <w:trPr>
          <w:trHeight w:val="330"/>
        </w:trPr>
        <w:tc>
          <w:tcPr>
            <w:tcW w:w="7120" w:type="dxa"/>
            <w:tcBorders>
              <w:top w:val="nil"/>
              <w:left w:val="nil"/>
              <w:bottom w:val="nil"/>
              <w:right w:val="nil"/>
            </w:tcBorders>
            <w:shd w:val="clear" w:color="auto" w:fill="auto"/>
            <w:vAlign w:val="center"/>
            <w:hideMark/>
          </w:tcPr>
          <w:p w14:paraId="03A73A67"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ΕΝ. ΚΕΝΤΡΩΩΝ: ΠΡΝ</w:t>
            </w:r>
          </w:p>
        </w:tc>
      </w:tr>
      <w:tr w:rsidR="00E615E6" w14:paraId="03A73A6A" w14:textId="77777777">
        <w:trPr>
          <w:trHeight w:val="330"/>
        </w:trPr>
        <w:tc>
          <w:tcPr>
            <w:tcW w:w="7120" w:type="dxa"/>
            <w:tcBorders>
              <w:top w:val="nil"/>
              <w:left w:val="nil"/>
              <w:bottom w:val="nil"/>
              <w:right w:val="nil"/>
            </w:tcBorders>
            <w:shd w:val="clear" w:color="auto" w:fill="auto"/>
            <w:vAlign w:val="center"/>
            <w:hideMark/>
          </w:tcPr>
          <w:p w14:paraId="03A73A69"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 xml:space="preserve">Άρθρο 68 ως έχει  </w:t>
            </w:r>
            <w:r w:rsidRPr="00083250">
              <w:rPr>
                <w:rFonts w:ascii="Calibri" w:eastAsia="Times New Roman" w:hAnsi="Calibri" w:cs="Calibri"/>
                <w:color w:val="000000"/>
                <w:szCs w:val="24"/>
              </w:rPr>
              <w:t xml:space="preserve">   ΚΑΤΑ ΠΛΕΙΟΨΗΦΙΑ</w:t>
            </w:r>
          </w:p>
        </w:tc>
      </w:tr>
      <w:tr w:rsidR="00E615E6" w14:paraId="03A73A6C" w14:textId="77777777">
        <w:trPr>
          <w:trHeight w:val="330"/>
        </w:trPr>
        <w:tc>
          <w:tcPr>
            <w:tcW w:w="7120" w:type="dxa"/>
            <w:tcBorders>
              <w:top w:val="nil"/>
              <w:left w:val="nil"/>
              <w:bottom w:val="nil"/>
              <w:right w:val="nil"/>
            </w:tcBorders>
            <w:shd w:val="clear" w:color="auto" w:fill="auto"/>
            <w:vAlign w:val="center"/>
            <w:hideMark/>
          </w:tcPr>
          <w:p w14:paraId="03A73A6B"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ΣΥΡΙΖΑ: ΝΑΙ</w:t>
            </w:r>
          </w:p>
        </w:tc>
      </w:tr>
      <w:tr w:rsidR="00E615E6" w14:paraId="03A73A6E" w14:textId="77777777">
        <w:trPr>
          <w:trHeight w:val="330"/>
        </w:trPr>
        <w:tc>
          <w:tcPr>
            <w:tcW w:w="7120" w:type="dxa"/>
            <w:tcBorders>
              <w:top w:val="nil"/>
              <w:left w:val="nil"/>
              <w:bottom w:val="nil"/>
              <w:right w:val="nil"/>
            </w:tcBorders>
            <w:shd w:val="clear" w:color="auto" w:fill="auto"/>
            <w:vAlign w:val="center"/>
            <w:hideMark/>
          </w:tcPr>
          <w:p w14:paraId="03A73A6D"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Ν.Δ.: OXI</w:t>
            </w:r>
          </w:p>
        </w:tc>
      </w:tr>
      <w:tr w:rsidR="00E615E6" w14:paraId="03A73A70" w14:textId="77777777">
        <w:trPr>
          <w:trHeight w:val="330"/>
        </w:trPr>
        <w:tc>
          <w:tcPr>
            <w:tcW w:w="7120" w:type="dxa"/>
            <w:tcBorders>
              <w:top w:val="nil"/>
              <w:left w:val="nil"/>
              <w:bottom w:val="nil"/>
              <w:right w:val="nil"/>
            </w:tcBorders>
            <w:shd w:val="clear" w:color="auto" w:fill="auto"/>
            <w:vAlign w:val="center"/>
            <w:hideMark/>
          </w:tcPr>
          <w:p w14:paraId="03A73A6F"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ΔΗ.ΣΥ: ΠΡΝ</w:t>
            </w:r>
          </w:p>
        </w:tc>
      </w:tr>
      <w:tr w:rsidR="00E615E6" w14:paraId="03A73A72" w14:textId="77777777">
        <w:trPr>
          <w:trHeight w:val="330"/>
        </w:trPr>
        <w:tc>
          <w:tcPr>
            <w:tcW w:w="7120" w:type="dxa"/>
            <w:tcBorders>
              <w:top w:val="nil"/>
              <w:left w:val="nil"/>
              <w:bottom w:val="nil"/>
              <w:right w:val="nil"/>
            </w:tcBorders>
            <w:shd w:val="clear" w:color="auto" w:fill="auto"/>
            <w:vAlign w:val="center"/>
            <w:hideMark/>
          </w:tcPr>
          <w:p w14:paraId="03A73A71"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Χ.Α: OXI</w:t>
            </w:r>
          </w:p>
        </w:tc>
      </w:tr>
      <w:tr w:rsidR="00E615E6" w14:paraId="03A73A74" w14:textId="77777777">
        <w:trPr>
          <w:trHeight w:val="330"/>
        </w:trPr>
        <w:tc>
          <w:tcPr>
            <w:tcW w:w="7120" w:type="dxa"/>
            <w:tcBorders>
              <w:top w:val="nil"/>
              <w:left w:val="nil"/>
              <w:bottom w:val="nil"/>
              <w:right w:val="nil"/>
            </w:tcBorders>
            <w:shd w:val="clear" w:color="auto" w:fill="auto"/>
            <w:vAlign w:val="center"/>
            <w:hideMark/>
          </w:tcPr>
          <w:p w14:paraId="03A73A73"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Κ.Κ.Ε: ΠΡΝ</w:t>
            </w:r>
          </w:p>
        </w:tc>
      </w:tr>
      <w:tr w:rsidR="00E615E6" w14:paraId="03A73A76" w14:textId="77777777">
        <w:trPr>
          <w:trHeight w:val="330"/>
        </w:trPr>
        <w:tc>
          <w:tcPr>
            <w:tcW w:w="7120" w:type="dxa"/>
            <w:tcBorders>
              <w:top w:val="nil"/>
              <w:left w:val="nil"/>
              <w:bottom w:val="nil"/>
              <w:right w:val="nil"/>
            </w:tcBorders>
            <w:shd w:val="clear" w:color="auto" w:fill="auto"/>
            <w:vAlign w:val="center"/>
            <w:hideMark/>
          </w:tcPr>
          <w:p w14:paraId="03A73A75"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ΕΝ. ΚΕΝΤΡΩΩΝ: OXI</w:t>
            </w:r>
          </w:p>
        </w:tc>
      </w:tr>
      <w:tr w:rsidR="00E615E6" w14:paraId="03A73A78" w14:textId="77777777">
        <w:trPr>
          <w:trHeight w:val="330"/>
        </w:trPr>
        <w:tc>
          <w:tcPr>
            <w:tcW w:w="7120" w:type="dxa"/>
            <w:tcBorders>
              <w:top w:val="nil"/>
              <w:left w:val="nil"/>
              <w:bottom w:val="nil"/>
              <w:right w:val="nil"/>
            </w:tcBorders>
            <w:shd w:val="clear" w:color="auto" w:fill="auto"/>
            <w:vAlign w:val="center"/>
            <w:hideMark/>
          </w:tcPr>
          <w:p w14:paraId="03A73A77"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Άρθρο 69 ως έχει     ΚΑΤΑ ΠΛΕΙΟΨΗΦΙΑ</w:t>
            </w:r>
          </w:p>
        </w:tc>
      </w:tr>
      <w:tr w:rsidR="00E615E6" w14:paraId="03A73A7A" w14:textId="77777777">
        <w:trPr>
          <w:trHeight w:val="330"/>
        </w:trPr>
        <w:tc>
          <w:tcPr>
            <w:tcW w:w="7120" w:type="dxa"/>
            <w:tcBorders>
              <w:top w:val="nil"/>
              <w:left w:val="nil"/>
              <w:bottom w:val="nil"/>
              <w:right w:val="nil"/>
            </w:tcBorders>
            <w:shd w:val="clear" w:color="auto" w:fill="auto"/>
            <w:vAlign w:val="center"/>
            <w:hideMark/>
          </w:tcPr>
          <w:p w14:paraId="03A73A79"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ΣΥΡΙΖΑ: ΝΑΙ</w:t>
            </w:r>
          </w:p>
        </w:tc>
      </w:tr>
      <w:tr w:rsidR="00E615E6" w14:paraId="03A73A7C" w14:textId="77777777">
        <w:trPr>
          <w:trHeight w:val="330"/>
        </w:trPr>
        <w:tc>
          <w:tcPr>
            <w:tcW w:w="7120" w:type="dxa"/>
            <w:tcBorders>
              <w:top w:val="nil"/>
              <w:left w:val="nil"/>
              <w:bottom w:val="nil"/>
              <w:right w:val="nil"/>
            </w:tcBorders>
            <w:shd w:val="clear" w:color="auto" w:fill="auto"/>
            <w:vAlign w:val="center"/>
            <w:hideMark/>
          </w:tcPr>
          <w:p w14:paraId="03A73A7B"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Ν.Δ.: OXI</w:t>
            </w:r>
          </w:p>
        </w:tc>
      </w:tr>
      <w:tr w:rsidR="00E615E6" w14:paraId="03A73A7E" w14:textId="77777777">
        <w:trPr>
          <w:trHeight w:val="330"/>
        </w:trPr>
        <w:tc>
          <w:tcPr>
            <w:tcW w:w="7120" w:type="dxa"/>
            <w:tcBorders>
              <w:top w:val="nil"/>
              <w:left w:val="nil"/>
              <w:bottom w:val="nil"/>
              <w:right w:val="nil"/>
            </w:tcBorders>
            <w:shd w:val="clear" w:color="auto" w:fill="auto"/>
            <w:vAlign w:val="center"/>
            <w:hideMark/>
          </w:tcPr>
          <w:p w14:paraId="03A73A7D"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ΔΗ.ΣΥ: ΠΡΝ</w:t>
            </w:r>
          </w:p>
        </w:tc>
      </w:tr>
      <w:tr w:rsidR="00E615E6" w14:paraId="03A73A80" w14:textId="77777777">
        <w:trPr>
          <w:trHeight w:val="330"/>
        </w:trPr>
        <w:tc>
          <w:tcPr>
            <w:tcW w:w="7120" w:type="dxa"/>
            <w:tcBorders>
              <w:top w:val="nil"/>
              <w:left w:val="nil"/>
              <w:bottom w:val="nil"/>
              <w:right w:val="nil"/>
            </w:tcBorders>
            <w:shd w:val="clear" w:color="auto" w:fill="auto"/>
            <w:vAlign w:val="center"/>
            <w:hideMark/>
          </w:tcPr>
          <w:p w14:paraId="03A73A7F"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Χ.Α: OXI</w:t>
            </w:r>
          </w:p>
        </w:tc>
      </w:tr>
      <w:tr w:rsidR="00E615E6" w14:paraId="03A73A82" w14:textId="77777777">
        <w:trPr>
          <w:trHeight w:val="330"/>
        </w:trPr>
        <w:tc>
          <w:tcPr>
            <w:tcW w:w="7120" w:type="dxa"/>
            <w:tcBorders>
              <w:top w:val="nil"/>
              <w:left w:val="nil"/>
              <w:bottom w:val="nil"/>
              <w:right w:val="nil"/>
            </w:tcBorders>
            <w:shd w:val="clear" w:color="auto" w:fill="auto"/>
            <w:vAlign w:val="center"/>
            <w:hideMark/>
          </w:tcPr>
          <w:p w14:paraId="03A73A81"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Κ.Κ.Ε: ΠΡΝ</w:t>
            </w:r>
          </w:p>
        </w:tc>
      </w:tr>
      <w:tr w:rsidR="00E615E6" w14:paraId="03A73A84" w14:textId="77777777">
        <w:trPr>
          <w:trHeight w:val="330"/>
        </w:trPr>
        <w:tc>
          <w:tcPr>
            <w:tcW w:w="7120" w:type="dxa"/>
            <w:tcBorders>
              <w:top w:val="nil"/>
              <w:left w:val="nil"/>
              <w:bottom w:val="nil"/>
              <w:right w:val="nil"/>
            </w:tcBorders>
            <w:shd w:val="clear" w:color="auto" w:fill="auto"/>
            <w:vAlign w:val="center"/>
            <w:hideMark/>
          </w:tcPr>
          <w:p w14:paraId="03A73A83"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ΕΝ. ΚΕΝΤΡΩΩΝ: OXI</w:t>
            </w:r>
          </w:p>
        </w:tc>
      </w:tr>
      <w:tr w:rsidR="00E615E6" w14:paraId="03A73A86" w14:textId="77777777">
        <w:trPr>
          <w:trHeight w:val="330"/>
        </w:trPr>
        <w:tc>
          <w:tcPr>
            <w:tcW w:w="7120" w:type="dxa"/>
            <w:tcBorders>
              <w:top w:val="nil"/>
              <w:left w:val="nil"/>
              <w:bottom w:val="nil"/>
              <w:right w:val="nil"/>
            </w:tcBorders>
            <w:shd w:val="clear" w:color="auto" w:fill="auto"/>
            <w:vAlign w:val="center"/>
            <w:hideMark/>
          </w:tcPr>
          <w:p w14:paraId="03A73A85"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Άρθρο 70 όπως τροπ.     ΚΑΤΑ ΠΛΕΙΟΨΗΦΙΑ</w:t>
            </w:r>
          </w:p>
        </w:tc>
      </w:tr>
      <w:tr w:rsidR="00E615E6" w14:paraId="03A73A88" w14:textId="77777777">
        <w:trPr>
          <w:trHeight w:val="330"/>
        </w:trPr>
        <w:tc>
          <w:tcPr>
            <w:tcW w:w="7120" w:type="dxa"/>
            <w:tcBorders>
              <w:top w:val="nil"/>
              <w:left w:val="nil"/>
              <w:bottom w:val="nil"/>
              <w:right w:val="nil"/>
            </w:tcBorders>
            <w:shd w:val="clear" w:color="auto" w:fill="auto"/>
            <w:vAlign w:val="center"/>
            <w:hideMark/>
          </w:tcPr>
          <w:p w14:paraId="03A73A87"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ΣΥΡΙΖΑ: ΝΑΙ</w:t>
            </w:r>
          </w:p>
        </w:tc>
      </w:tr>
      <w:tr w:rsidR="00E615E6" w14:paraId="03A73A8A" w14:textId="77777777">
        <w:trPr>
          <w:trHeight w:val="330"/>
        </w:trPr>
        <w:tc>
          <w:tcPr>
            <w:tcW w:w="7120" w:type="dxa"/>
            <w:tcBorders>
              <w:top w:val="nil"/>
              <w:left w:val="nil"/>
              <w:bottom w:val="nil"/>
              <w:right w:val="nil"/>
            </w:tcBorders>
            <w:shd w:val="clear" w:color="auto" w:fill="auto"/>
            <w:vAlign w:val="center"/>
            <w:hideMark/>
          </w:tcPr>
          <w:p w14:paraId="03A73A89"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Ν.Δ.: OXI</w:t>
            </w:r>
          </w:p>
        </w:tc>
      </w:tr>
      <w:tr w:rsidR="00E615E6" w14:paraId="03A73A8C" w14:textId="77777777">
        <w:trPr>
          <w:trHeight w:val="330"/>
        </w:trPr>
        <w:tc>
          <w:tcPr>
            <w:tcW w:w="7120" w:type="dxa"/>
            <w:tcBorders>
              <w:top w:val="nil"/>
              <w:left w:val="nil"/>
              <w:bottom w:val="nil"/>
              <w:right w:val="nil"/>
            </w:tcBorders>
            <w:shd w:val="clear" w:color="auto" w:fill="auto"/>
            <w:vAlign w:val="center"/>
            <w:hideMark/>
          </w:tcPr>
          <w:p w14:paraId="03A73A8B"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ΔΗ.ΣΥ: ΠΡΝ</w:t>
            </w:r>
          </w:p>
        </w:tc>
      </w:tr>
      <w:tr w:rsidR="00E615E6" w14:paraId="03A73A8E" w14:textId="77777777">
        <w:trPr>
          <w:trHeight w:val="345"/>
        </w:trPr>
        <w:tc>
          <w:tcPr>
            <w:tcW w:w="7120" w:type="dxa"/>
            <w:tcBorders>
              <w:top w:val="nil"/>
              <w:left w:val="nil"/>
              <w:bottom w:val="nil"/>
              <w:right w:val="nil"/>
            </w:tcBorders>
            <w:shd w:val="clear" w:color="auto" w:fill="auto"/>
            <w:vAlign w:val="center"/>
            <w:hideMark/>
          </w:tcPr>
          <w:p w14:paraId="03A73A8D"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Χ.Α: OXI</w:t>
            </w:r>
          </w:p>
        </w:tc>
      </w:tr>
      <w:tr w:rsidR="00E615E6" w14:paraId="03A73A90" w14:textId="77777777">
        <w:trPr>
          <w:trHeight w:val="330"/>
        </w:trPr>
        <w:tc>
          <w:tcPr>
            <w:tcW w:w="7120" w:type="dxa"/>
            <w:tcBorders>
              <w:top w:val="nil"/>
              <w:left w:val="nil"/>
              <w:bottom w:val="nil"/>
              <w:right w:val="nil"/>
            </w:tcBorders>
            <w:shd w:val="clear" w:color="auto" w:fill="auto"/>
            <w:vAlign w:val="center"/>
            <w:hideMark/>
          </w:tcPr>
          <w:p w14:paraId="03A73A8F"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Κ.Κ.Ε: ΠΡΝ</w:t>
            </w:r>
          </w:p>
        </w:tc>
      </w:tr>
      <w:tr w:rsidR="00E615E6" w14:paraId="03A73A92" w14:textId="77777777">
        <w:trPr>
          <w:trHeight w:val="330"/>
        </w:trPr>
        <w:tc>
          <w:tcPr>
            <w:tcW w:w="7120" w:type="dxa"/>
            <w:tcBorders>
              <w:top w:val="nil"/>
              <w:left w:val="nil"/>
              <w:bottom w:val="nil"/>
              <w:right w:val="nil"/>
            </w:tcBorders>
            <w:shd w:val="clear" w:color="auto" w:fill="auto"/>
            <w:vAlign w:val="center"/>
            <w:hideMark/>
          </w:tcPr>
          <w:p w14:paraId="03A73A91"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ΕΝ. ΚΕΝΤΡΩΩΝ: OXI</w:t>
            </w:r>
          </w:p>
        </w:tc>
      </w:tr>
      <w:tr w:rsidR="00E615E6" w14:paraId="03A73A94" w14:textId="77777777">
        <w:trPr>
          <w:trHeight w:val="330"/>
        </w:trPr>
        <w:tc>
          <w:tcPr>
            <w:tcW w:w="7120" w:type="dxa"/>
            <w:tcBorders>
              <w:top w:val="nil"/>
              <w:left w:val="nil"/>
              <w:bottom w:val="nil"/>
              <w:right w:val="nil"/>
            </w:tcBorders>
            <w:shd w:val="clear" w:color="auto" w:fill="auto"/>
            <w:vAlign w:val="center"/>
            <w:hideMark/>
          </w:tcPr>
          <w:p w14:paraId="03A73A93"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Άρθρο 71 όπως τροπ.     ΚΑΤΑ ΠΛΕΙΟΨΗΦΙΑ</w:t>
            </w:r>
          </w:p>
        </w:tc>
      </w:tr>
      <w:tr w:rsidR="00E615E6" w14:paraId="03A73A96" w14:textId="77777777">
        <w:trPr>
          <w:trHeight w:val="330"/>
        </w:trPr>
        <w:tc>
          <w:tcPr>
            <w:tcW w:w="7120" w:type="dxa"/>
            <w:tcBorders>
              <w:top w:val="nil"/>
              <w:left w:val="nil"/>
              <w:bottom w:val="nil"/>
              <w:right w:val="nil"/>
            </w:tcBorders>
            <w:shd w:val="clear" w:color="auto" w:fill="auto"/>
            <w:vAlign w:val="center"/>
            <w:hideMark/>
          </w:tcPr>
          <w:p w14:paraId="03A73A95"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ΣΥΡΙΖΑ: ΝΑΙ</w:t>
            </w:r>
          </w:p>
        </w:tc>
      </w:tr>
      <w:tr w:rsidR="00E615E6" w14:paraId="03A73A98" w14:textId="77777777">
        <w:trPr>
          <w:trHeight w:val="330"/>
        </w:trPr>
        <w:tc>
          <w:tcPr>
            <w:tcW w:w="7120" w:type="dxa"/>
            <w:tcBorders>
              <w:top w:val="nil"/>
              <w:left w:val="nil"/>
              <w:bottom w:val="nil"/>
              <w:right w:val="nil"/>
            </w:tcBorders>
            <w:shd w:val="clear" w:color="auto" w:fill="auto"/>
            <w:vAlign w:val="center"/>
            <w:hideMark/>
          </w:tcPr>
          <w:p w14:paraId="03A73A97"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Ν.Δ.: OXI</w:t>
            </w:r>
          </w:p>
        </w:tc>
      </w:tr>
      <w:tr w:rsidR="00E615E6" w14:paraId="03A73A9A" w14:textId="77777777">
        <w:trPr>
          <w:trHeight w:val="330"/>
        </w:trPr>
        <w:tc>
          <w:tcPr>
            <w:tcW w:w="7120" w:type="dxa"/>
            <w:tcBorders>
              <w:top w:val="nil"/>
              <w:left w:val="nil"/>
              <w:bottom w:val="nil"/>
              <w:right w:val="nil"/>
            </w:tcBorders>
            <w:shd w:val="clear" w:color="auto" w:fill="auto"/>
            <w:vAlign w:val="center"/>
            <w:hideMark/>
          </w:tcPr>
          <w:p w14:paraId="03A73A99"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ΔΗ.ΣΥ: ΠΡΝ</w:t>
            </w:r>
          </w:p>
        </w:tc>
      </w:tr>
      <w:tr w:rsidR="00E615E6" w14:paraId="03A73A9C" w14:textId="77777777">
        <w:trPr>
          <w:trHeight w:val="330"/>
        </w:trPr>
        <w:tc>
          <w:tcPr>
            <w:tcW w:w="7120" w:type="dxa"/>
            <w:tcBorders>
              <w:top w:val="nil"/>
              <w:left w:val="nil"/>
              <w:bottom w:val="nil"/>
              <w:right w:val="nil"/>
            </w:tcBorders>
            <w:shd w:val="clear" w:color="auto" w:fill="auto"/>
            <w:vAlign w:val="center"/>
            <w:hideMark/>
          </w:tcPr>
          <w:p w14:paraId="03A73A9B"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Χ.Α: OXI</w:t>
            </w:r>
          </w:p>
        </w:tc>
      </w:tr>
      <w:tr w:rsidR="00E615E6" w14:paraId="03A73A9E" w14:textId="77777777">
        <w:trPr>
          <w:trHeight w:val="330"/>
        </w:trPr>
        <w:tc>
          <w:tcPr>
            <w:tcW w:w="7120" w:type="dxa"/>
            <w:tcBorders>
              <w:top w:val="nil"/>
              <w:left w:val="nil"/>
              <w:bottom w:val="nil"/>
              <w:right w:val="nil"/>
            </w:tcBorders>
            <w:shd w:val="clear" w:color="auto" w:fill="auto"/>
            <w:vAlign w:val="center"/>
            <w:hideMark/>
          </w:tcPr>
          <w:p w14:paraId="03A73A9D"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Κ.Κ.Ε: ΠΡΝ</w:t>
            </w:r>
          </w:p>
        </w:tc>
      </w:tr>
      <w:tr w:rsidR="00E615E6" w14:paraId="03A73AA0" w14:textId="77777777">
        <w:trPr>
          <w:trHeight w:val="330"/>
        </w:trPr>
        <w:tc>
          <w:tcPr>
            <w:tcW w:w="7120" w:type="dxa"/>
            <w:tcBorders>
              <w:top w:val="nil"/>
              <w:left w:val="nil"/>
              <w:bottom w:val="nil"/>
              <w:right w:val="nil"/>
            </w:tcBorders>
            <w:shd w:val="clear" w:color="auto" w:fill="auto"/>
            <w:vAlign w:val="center"/>
            <w:hideMark/>
          </w:tcPr>
          <w:p w14:paraId="03A73A9F"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ΕΝ. ΚΕΝΤΡΩΩΝ: OXI</w:t>
            </w:r>
          </w:p>
        </w:tc>
      </w:tr>
      <w:tr w:rsidR="00E615E6" w14:paraId="03A73AA2" w14:textId="77777777">
        <w:trPr>
          <w:trHeight w:val="345"/>
        </w:trPr>
        <w:tc>
          <w:tcPr>
            <w:tcW w:w="7120" w:type="dxa"/>
            <w:tcBorders>
              <w:top w:val="nil"/>
              <w:left w:val="nil"/>
              <w:bottom w:val="nil"/>
              <w:right w:val="nil"/>
            </w:tcBorders>
            <w:shd w:val="clear" w:color="auto" w:fill="auto"/>
            <w:vAlign w:val="center"/>
            <w:hideMark/>
          </w:tcPr>
          <w:p w14:paraId="03A73AA1"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Άρθρο 72 ως έχει     ΚΑΤΑ ΠΛΕΙΟΨΗΦΙΑ</w:t>
            </w:r>
          </w:p>
        </w:tc>
      </w:tr>
      <w:tr w:rsidR="00E615E6" w14:paraId="03A73AA4" w14:textId="77777777">
        <w:trPr>
          <w:trHeight w:val="330"/>
        </w:trPr>
        <w:tc>
          <w:tcPr>
            <w:tcW w:w="7120" w:type="dxa"/>
            <w:tcBorders>
              <w:top w:val="nil"/>
              <w:left w:val="nil"/>
              <w:bottom w:val="nil"/>
              <w:right w:val="nil"/>
            </w:tcBorders>
            <w:shd w:val="clear" w:color="auto" w:fill="auto"/>
            <w:vAlign w:val="center"/>
            <w:hideMark/>
          </w:tcPr>
          <w:p w14:paraId="03A73AA3"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ΣΥΡΙΖΑ: ΝΑΙ</w:t>
            </w:r>
          </w:p>
        </w:tc>
      </w:tr>
      <w:tr w:rsidR="00E615E6" w14:paraId="03A73AA6" w14:textId="77777777">
        <w:trPr>
          <w:trHeight w:val="330"/>
        </w:trPr>
        <w:tc>
          <w:tcPr>
            <w:tcW w:w="7120" w:type="dxa"/>
            <w:tcBorders>
              <w:top w:val="nil"/>
              <w:left w:val="nil"/>
              <w:bottom w:val="nil"/>
              <w:right w:val="nil"/>
            </w:tcBorders>
            <w:shd w:val="clear" w:color="auto" w:fill="auto"/>
            <w:vAlign w:val="center"/>
            <w:hideMark/>
          </w:tcPr>
          <w:p w14:paraId="03A73AA5"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Ν.Δ.: OXI</w:t>
            </w:r>
          </w:p>
        </w:tc>
      </w:tr>
      <w:tr w:rsidR="00E615E6" w14:paraId="03A73AA8" w14:textId="77777777">
        <w:trPr>
          <w:trHeight w:val="330"/>
        </w:trPr>
        <w:tc>
          <w:tcPr>
            <w:tcW w:w="7120" w:type="dxa"/>
            <w:tcBorders>
              <w:top w:val="nil"/>
              <w:left w:val="nil"/>
              <w:bottom w:val="nil"/>
              <w:right w:val="nil"/>
            </w:tcBorders>
            <w:shd w:val="clear" w:color="auto" w:fill="auto"/>
            <w:vAlign w:val="center"/>
            <w:hideMark/>
          </w:tcPr>
          <w:p w14:paraId="03A73AA7"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ΔΗ.ΣΥ: ΠΡΝ</w:t>
            </w:r>
          </w:p>
        </w:tc>
      </w:tr>
      <w:tr w:rsidR="00E615E6" w14:paraId="03A73AAA" w14:textId="77777777">
        <w:trPr>
          <w:trHeight w:val="330"/>
        </w:trPr>
        <w:tc>
          <w:tcPr>
            <w:tcW w:w="7120" w:type="dxa"/>
            <w:tcBorders>
              <w:top w:val="nil"/>
              <w:left w:val="nil"/>
              <w:bottom w:val="nil"/>
              <w:right w:val="nil"/>
            </w:tcBorders>
            <w:shd w:val="clear" w:color="auto" w:fill="auto"/>
            <w:vAlign w:val="center"/>
            <w:hideMark/>
          </w:tcPr>
          <w:p w14:paraId="03A73AA9"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Χ.Α: OXI</w:t>
            </w:r>
          </w:p>
        </w:tc>
      </w:tr>
      <w:tr w:rsidR="00E615E6" w14:paraId="03A73AAC" w14:textId="77777777">
        <w:trPr>
          <w:trHeight w:val="345"/>
        </w:trPr>
        <w:tc>
          <w:tcPr>
            <w:tcW w:w="7120" w:type="dxa"/>
            <w:tcBorders>
              <w:top w:val="nil"/>
              <w:left w:val="nil"/>
              <w:bottom w:val="nil"/>
              <w:right w:val="nil"/>
            </w:tcBorders>
            <w:shd w:val="clear" w:color="auto" w:fill="auto"/>
            <w:vAlign w:val="center"/>
            <w:hideMark/>
          </w:tcPr>
          <w:p w14:paraId="03A73AAB"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Κ.Κ.Ε: ΠΡΝ</w:t>
            </w:r>
          </w:p>
        </w:tc>
      </w:tr>
      <w:tr w:rsidR="00E615E6" w14:paraId="03A73AAE" w14:textId="77777777">
        <w:trPr>
          <w:trHeight w:val="330"/>
        </w:trPr>
        <w:tc>
          <w:tcPr>
            <w:tcW w:w="7120" w:type="dxa"/>
            <w:tcBorders>
              <w:top w:val="nil"/>
              <w:left w:val="nil"/>
              <w:bottom w:val="nil"/>
              <w:right w:val="nil"/>
            </w:tcBorders>
            <w:shd w:val="clear" w:color="auto" w:fill="auto"/>
            <w:vAlign w:val="center"/>
            <w:hideMark/>
          </w:tcPr>
          <w:p w14:paraId="03A73AAD"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ΕΝ. ΚΕΝΤΡΩΩΝ: OXI</w:t>
            </w:r>
          </w:p>
        </w:tc>
      </w:tr>
      <w:tr w:rsidR="00E615E6" w14:paraId="03A73AB0" w14:textId="77777777">
        <w:trPr>
          <w:trHeight w:val="330"/>
        </w:trPr>
        <w:tc>
          <w:tcPr>
            <w:tcW w:w="7120" w:type="dxa"/>
            <w:tcBorders>
              <w:top w:val="nil"/>
              <w:left w:val="nil"/>
              <w:bottom w:val="nil"/>
              <w:right w:val="nil"/>
            </w:tcBorders>
            <w:shd w:val="clear" w:color="auto" w:fill="auto"/>
            <w:vAlign w:val="center"/>
            <w:hideMark/>
          </w:tcPr>
          <w:p w14:paraId="03A73AAF"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Άρθρο 73 ως έχει     ΚΑΤΑ ΠΛΕΙΟΨΗΦΙΑ</w:t>
            </w:r>
          </w:p>
        </w:tc>
      </w:tr>
      <w:tr w:rsidR="00E615E6" w14:paraId="03A73AB2" w14:textId="77777777">
        <w:trPr>
          <w:trHeight w:val="330"/>
        </w:trPr>
        <w:tc>
          <w:tcPr>
            <w:tcW w:w="7120" w:type="dxa"/>
            <w:tcBorders>
              <w:top w:val="nil"/>
              <w:left w:val="nil"/>
              <w:bottom w:val="nil"/>
              <w:right w:val="nil"/>
            </w:tcBorders>
            <w:shd w:val="clear" w:color="auto" w:fill="auto"/>
            <w:vAlign w:val="center"/>
            <w:hideMark/>
          </w:tcPr>
          <w:p w14:paraId="03A73AB1"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ΣΥΡΙΖΑ: ΝΑΙ</w:t>
            </w:r>
          </w:p>
        </w:tc>
      </w:tr>
      <w:tr w:rsidR="00E615E6" w14:paraId="03A73AB4" w14:textId="77777777">
        <w:trPr>
          <w:trHeight w:val="330"/>
        </w:trPr>
        <w:tc>
          <w:tcPr>
            <w:tcW w:w="7120" w:type="dxa"/>
            <w:tcBorders>
              <w:top w:val="nil"/>
              <w:left w:val="nil"/>
              <w:bottom w:val="nil"/>
              <w:right w:val="nil"/>
            </w:tcBorders>
            <w:shd w:val="clear" w:color="auto" w:fill="auto"/>
            <w:vAlign w:val="center"/>
            <w:hideMark/>
          </w:tcPr>
          <w:p w14:paraId="03A73AB3"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Ν.Δ.: OXI</w:t>
            </w:r>
          </w:p>
        </w:tc>
      </w:tr>
      <w:tr w:rsidR="00E615E6" w14:paraId="03A73AB6" w14:textId="77777777">
        <w:trPr>
          <w:trHeight w:val="330"/>
        </w:trPr>
        <w:tc>
          <w:tcPr>
            <w:tcW w:w="7120" w:type="dxa"/>
            <w:tcBorders>
              <w:top w:val="nil"/>
              <w:left w:val="nil"/>
              <w:bottom w:val="nil"/>
              <w:right w:val="nil"/>
            </w:tcBorders>
            <w:shd w:val="clear" w:color="auto" w:fill="auto"/>
            <w:vAlign w:val="center"/>
            <w:hideMark/>
          </w:tcPr>
          <w:p w14:paraId="03A73AB5"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ΔΗ.ΣΥ: ΠΡΝ</w:t>
            </w:r>
          </w:p>
        </w:tc>
      </w:tr>
      <w:tr w:rsidR="00E615E6" w14:paraId="03A73AB8" w14:textId="77777777">
        <w:trPr>
          <w:trHeight w:val="330"/>
        </w:trPr>
        <w:tc>
          <w:tcPr>
            <w:tcW w:w="7120" w:type="dxa"/>
            <w:tcBorders>
              <w:top w:val="nil"/>
              <w:left w:val="nil"/>
              <w:bottom w:val="nil"/>
              <w:right w:val="nil"/>
            </w:tcBorders>
            <w:shd w:val="clear" w:color="auto" w:fill="auto"/>
            <w:vAlign w:val="center"/>
            <w:hideMark/>
          </w:tcPr>
          <w:p w14:paraId="03A73AB7"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Χ.Α: OXI</w:t>
            </w:r>
          </w:p>
        </w:tc>
      </w:tr>
      <w:tr w:rsidR="00E615E6" w14:paraId="03A73ABA" w14:textId="77777777">
        <w:trPr>
          <w:trHeight w:val="330"/>
        </w:trPr>
        <w:tc>
          <w:tcPr>
            <w:tcW w:w="7120" w:type="dxa"/>
            <w:tcBorders>
              <w:top w:val="nil"/>
              <w:left w:val="nil"/>
              <w:bottom w:val="nil"/>
              <w:right w:val="nil"/>
            </w:tcBorders>
            <w:shd w:val="clear" w:color="auto" w:fill="auto"/>
            <w:vAlign w:val="center"/>
            <w:hideMark/>
          </w:tcPr>
          <w:p w14:paraId="03A73AB9"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Κ.Κ.Ε: ΠΡΝ</w:t>
            </w:r>
          </w:p>
        </w:tc>
      </w:tr>
      <w:tr w:rsidR="00E615E6" w14:paraId="03A73ABC" w14:textId="77777777">
        <w:trPr>
          <w:trHeight w:val="330"/>
        </w:trPr>
        <w:tc>
          <w:tcPr>
            <w:tcW w:w="7120" w:type="dxa"/>
            <w:tcBorders>
              <w:top w:val="nil"/>
              <w:left w:val="nil"/>
              <w:bottom w:val="nil"/>
              <w:right w:val="nil"/>
            </w:tcBorders>
            <w:shd w:val="clear" w:color="auto" w:fill="auto"/>
            <w:vAlign w:val="center"/>
            <w:hideMark/>
          </w:tcPr>
          <w:p w14:paraId="03A73ABB"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ΕΝ. ΚΕΝΤΡΩΩΝ: OXI</w:t>
            </w:r>
          </w:p>
        </w:tc>
      </w:tr>
      <w:tr w:rsidR="00E615E6" w14:paraId="03A73ABE" w14:textId="77777777">
        <w:trPr>
          <w:trHeight w:val="330"/>
        </w:trPr>
        <w:tc>
          <w:tcPr>
            <w:tcW w:w="7120" w:type="dxa"/>
            <w:tcBorders>
              <w:top w:val="nil"/>
              <w:left w:val="nil"/>
              <w:bottom w:val="nil"/>
              <w:right w:val="nil"/>
            </w:tcBorders>
            <w:shd w:val="clear" w:color="auto" w:fill="auto"/>
            <w:vAlign w:val="center"/>
            <w:hideMark/>
          </w:tcPr>
          <w:p w14:paraId="03A73ABD"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Άρθρο 74 ως έχει     ΚΑΤΑ ΠΛΕΙΟΨΗΦΙΑ</w:t>
            </w:r>
          </w:p>
        </w:tc>
      </w:tr>
      <w:tr w:rsidR="00E615E6" w14:paraId="03A73AC0" w14:textId="77777777">
        <w:trPr>
          <w:trHeight w:val="330"/>
        </w:trPr>
        <w:tc>
          <w:tcPr>
            <w:tcW w:w="7120" w:type="dxa"/>
            <w:tcBorders>
              <w:top w:val="nil"/>
              <w:left w:val="nil"/>
              <w:bottom w:val="nil"/>
              <w:right w:val="nil"/>
            </w:tcBorders>
            <w:shd w:val="clear" w:color="auto" w:fill="auto"/>
            <w:vAlign w:val="center"/>
            <w:hideMark/>
          </w:tcPr>
          <w:p w14:paraId="03A73ABF"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ΣΥΡΙΖΑ: ΝΑΙ</w:t>
            </w:r>
          </w:p>
        </w:tc>
      </w:tr>
      <w:tr w:rsidR="00E615E6" w14:paraId="03A73AC2" w14:textId="77777777">
        <w:trPr>
          <w:trHeight w:val="330"/>
        </w:trPr>
        <w:tc>
          <w:tcPr>
            <w:tcW w:w="7120" w:type="dxa"/>
            <w:tcBorders>
              <w:top w:val="nil"/>
              <w:left w:val="nil"/>
              <w:bottom w:val="nil"/>
              <w:right w:val="nil"/>
            </w:tcBorders>
            <w:shd w:val="clear" w:color="auto" w:fill="auto"/>
            <w:vAlign w:val="center"/>
            <w:hideMark/>
          </w:tcPr>
          <w:p w14:paraId="03A73AC1"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Ν.Δ.: OXI</w:t>
            </w:r>
          </w:p>
        </w:tc>
      </w:tr>
      <w:tr w:rsidR="00E615E6" w14:paraId="03A73AC4" w14:textId="77777777">
        <w:trPr>
          <w:trHeight w:val="330"/>
        </w:trPr>
        <w:tc>
          <w:tcPr>
            <w:tcW w:w="7120" w:type="dxa"/>
            <w:tcBorders>
              <w:top w:val="nil"/>
              <w:left w:val="nil"/>
              <w:bottom w:val="nil"/>
              <w:right w:val="nil"/>
            </w:tcBorders>
            <w:shd w:val="clear" w:color="auto" w:fill="auto"/>
            <w:vAlign w:val="center"/>
            <w:hideMark/>
          </w:tcPr>
          <w:p w14:paraId="03A73AC3"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ΔΗ.ΣΥ: ΠΡΝ</w:t>
            </w:r>
          </w:p>
        </w:tc>
      </w:tr>
      <w:tr w:rsidR="00E615E6" w14:paraId="03A73AC6" w14:textId="77777777">
        <w:trPr>
          <w:trHeight w:val="330"/>
        </w:trPr>
        <w:tc>
          <w:tcPr>
            <w:tcW w:w="7120" w:type="dxa"/>
            <w:tcBorders>
              <w:top w:val="nil"/>
              <w:left w:val="nil"/>
              <w:bottom w:val="nil"/>
              <w:right w:val="nil"/>
            </w:tcBorders>
            <w:shd w:val="clear" w:color="auto" w:fill="auto"/>
            <w:vAlign w:val="center"/>
            <w:hideMark/>
          </w:tcPr>
          <w:p w14:paraId="03A73AC5"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Χ.Α: OXI</w:t>
            </w:r>
          </w:p>
        </w:tc>
      </w:tr>
      <w:tr w:rsidR="00E615E6" w14:paraId="03A73AC8" w14:textId="77777777">
        <w:trPr>
          <w:trHeight w:val="330"/>
        </w:trPr>
        <w:tc>
          <w:tcPr>
            <w:tcW w:w="7120" w:type="dxa"/>
            <w:tcBorders>
              <w:top w:val="nil"/>
              <w:left w:val="nil"/>
              <w:bottom w:val="nil"/>
              <w:right w:val="nil"/>
            </w:tcBorders>
            <w:shd w:val="clear" w:color="auto" w:fill="auto"/>
            <w:vAlign w:val="center"/>
            <w:hideMark/>
          </w:tcPr>
          <w:p w14:paraId="03A73AC7"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Κ.Κ.Ε: ΠΡΝ</w:t>
            </w:r>
          </w:p>
        </w:tc>
      </w:tr>
      <w:tr w:rsidR="00E615E6" w14:paraId="03A73ACA" w14:textId="77777777">
        <w:trPr>
          <w:trHeight w:val="330"/>
        </w:trPr>
        <w:tc>
          <w:tcPr>
            <w:tcW w:w="7120" w:type="dxa"/>
            <w:tcBorders>
              <w:top w:val="nil"/>
              <w:left w:val="nil"/>
              <w:bottom w:val="nil"/>
              <w:right w:val="nil"/>
            </w:tcBorders>
            <w:shd w:val="clear" w:color="auto" w:fill="auto"/>
            <w:vAlign w:val="center"/>
            <w:hideMark/>
          </w:tcPr>
          <w:p w14:paraId="03A73AC9"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ΕΝ. ΚΕΝΤΡΩΩΝ: OXI</w:t>
            </w:r>
          </w:p>
        </w:tc>
      </w:tr>
      <w:tr w:rsidR="00E615E6" w14:paraId="03A73ACC" w14:textId="77777777">
        <w:trPr>
          <w:trHeight w:val="330"/>
        </w:trPr>
        <w:tc>
          <w:tcPr>
            <w:tcW w:w="7120" w:type="dxa"/>
            <w:tcBorders>
              <w:top w:val="nil"/>
              <w:left w:val="nil"/>
              <w:bottom w:val="nil"/>
              <w:right w:val="nil"/>
            </w:tcBorders>
            <w:shd w:val="clear" w:color="auto" w:fill="auto"/>
            <w:vAlign w:val="center"/>
            <w:hideMark/>
          </w:tcPr>
          <w:p w14:paraId="03A73ACB"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Άρθρο 75 ως έχει     ΚΑΤΑ ΠΛΕΙΟΨΗΦΙΑ</w:t>
            </w:r>
          </w:p>
        </w:tc>
      </w:tr>
      <w:tr w:rsidR="00E615E6" w14:paraId="03A73ACE" w14:textId="77777777">
        <w:trPr>
          <w:trHeight w:val="345"/>
        </w:trPr>
        <w:tc>
          <w:tcPr>
            <w:tcW w:w="7120" w:type="dxa"/>
            <w:tcBorders>
              <w:top w:val="nil"/>
              <w:left w:val="nil"/>
              <w:bottom w:val="nil"/>
              <w:right w:val="nil"/>
            </w:tcBorders>
            <w:shd w:val="clear" w:color="auto" w:fill="auto"/>
            <w:vAlign w:val="center"/>
            <w:hideMark/>
          </w:tcPr>
          <w:p w14:paraId="03A73ACD"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ΣΥΡΙΖΑ: ΝΑΙ</w:t>
            </w:r>
          </w:p>
        </w:tc>
      </w:tr>
      <w:tr w:rsidR="00E615E6" w14:paraId="03A73AD0" w14:textId="77777777">
        <w:trPr>
          <w:trHeight w:val="330"/>
        </w:trPr>
        <w:tc>
          <w:tcPr>
            <w:tcW w:w="7120" w:type="dxa"/>
            <w:tcBorders>
              <w:top w:val="nil"/>
              <w:left w:val="nil"/>
              <w:bottom w:val="nil"/>
              <w:right w:val="nil"/>
            </w:tcBorders>
            <w:shd w:val="clear" w:color="auto" w:fill="auto"/>
            <w:vAlign w:val="center"/>
            <w:hideMark/>
          </w:tcPr>
          <w:p w14:paraId="03A73ACF"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Ν.Δ.: OXI</w:t>
            </w:r>
          </w:p>
        </w:tc>
      </w:tr>
      <w:tr w:rsidR="00E615E6" w14:paraId="03A73AD2" w14:textId="77777777">
        <w:trPr>
          <w:trHeight w:val="330"/>
        </w:trPr>
        <w:tc>
          <w:tcPr>
            <w:tcW w:w="7120" w:type="dxa"/>
            <w:tcBorders>
              <w:top w:val="nil"/>
              <w:left w:val="nil"/>
              <w:bottom w:val="nil"/>
              <w:right w:val="nil"/>
            </w:tcBorders>
            <w:shd w:val="clear" w:color="auto" w:fill="auto"/>
            <w:vAlign w:val="center"/>
            <w:hideMark/>
          </w:tcPr>
          <w:p w14:paraId="03A73AD1"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lastRenderedPageBreak/>
              <w:t>ΔΗ.ΣΥ: ΠΡΝ</w:t>
            </w:r>
          </w:p>
        </w:tc>
      </w:tr>
      <w:tr w:rsidR="00E615E6" w14:paraId="03A73AD4" w14:textId="77777777">
        <w:trPr>
          <w:trHeight w:val="330"/>
        </w:trPr>
        <w:tc>
          <w:tcPr>
            <w:tcW w:w="7120" w:type="dxa"/>
            <w:tcBorders>
              <w:top w:val="nil"/>
              <w:left w:val="nil"/>
              <w:bottom w:val="nil"/>
              <w:right w:val="nil"/>
            </w:tcBorders>
            <w:shd w:val="clear" w:color="auto" w:fill="auto"/>
            <w:vAlign w:val="center"/>
            <w:hideMark/>
          </w:tcPr>
          <w:p w14:paraId="03A73AD3"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Χ.Α: OXI</w:t>
            </w:r>
          </w:p>
        </w:tc>
      </w:tr>
      <w:tr w:rsidR="00E615E6" w14:paraId="03A73AD6" w14:textId="77777777">
        <w:trPr>
          <w:trHeight w:val="330"/>
        </w:trPr>
        <w:tc>
          <w:tcPr>
            <w:tcW w:w="7120" w:type="dxa"/>
            <w:tcBorders>
              <w:top w:val="nil"/>
              <w:left w:val="nil"/>
              <w:bottom w:val="nil"/>
              <w:right w:val="nil"/>
            </w:tcBorders>
            <w:shd w:val="clear" w:color="auto" w:fill="auto"/>
            <w:vAlign w:val="center"/>
            <w:hideMark/>
          </w:tcPr>
          <w:p w14:paraId="03A73AD5"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Κ.Κ.Ε: ΠΡΝ</w:t>
            </w:r>
          </w:p>
        </w:tc>
      </w:tr>
      <w:tr w:rsidR="00E615E6" w14:paraId="03A73AD8" w14:textId="77777777">
        <w:trPr>
          <w:trHeight w:val="345"/>
        </w:trPr>
        <w:tc>
          <w:tcPr>
            <w:tcW w:w="7120" w:type="dxa"/>
            <w:tcBorders>
              <w:top w:val="nil"/>
              <w:left w:val="nil"/>
              <w:bottom w:val="nil"/>
              <w:right w:val="nil"/>
            </w:tcBorders>
            <w:shd w:val="clear" w:color="auto" w:fill="auto"/>
            <w:vAlign w:val="center"/>
            <w:hideMark/>
          </w:tcPr>
          <w:p w14:paraId="03A73AD7"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ΕΝ. ΚΕΝΤΡΩΩΝ: OXI</w:t>
            </w:r>
          </w:p>
        </w:tc>
      </w:tr>
      <w:tr w:rsidR="00E615E6" w14:paraId="03A73ADA" w14:textId="77777777">
        <w:trPr>
          <w:trHeight w:val="330"/>
        </w:trPr>
        <w:tc>
          <w:tcPr>
            <w:tcW w:w="7120" w:type="dxa"/>
            <w:tcBorders>
              <w:top w:val="nil"/>
              <w:left w:val="nil"/>
              <w:bottom w:val="nil"/>
              <w:right w:val="nil"/>
            </w:tcBorders>
            <w:shd w:val="clear" w:color="auto" w:fill="auto"/>
            <w:vAlign w:val="center"/>
            <w:hideMark/>
          </w:tcPr>
          <w:p w14:paraId="03A73AD9"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Άρθρο 76 ως έχει     ΚΑΤΑ ΠΛΕΙΟΨΗΦΙΑ</w:t>
            </w:r>
          </w:p>
        </w:tc>
      </w:tr>
      <w:tr w:rsidR="00E615E6" w14:paraId="03A73ADC" w14:textId="77777777">
        <w:trPr>
          <w:trHeight w:val="330"/>
        </w:trPr>
        <w:tc>
          <w:tcPr>
            <w:tcW w:w="7120" w:type="dxa"/>
            <w:tcBorders>
              <w:top w:val="nil"/>
              <w:left w:val="nil"/>
              <w:bottom w:val="nil"/>
              <w:right w:val="nil"/>
            </w:tcBorders>
            <w:shd w:val="clear" w:color="auto" w:fill="auto"/>
            <w:vAlign w:val="center"/>
            <w:hideMark/>
          </w:tcPr>
          <w:p w14:paraId="03A73ADB"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ΣΥΡΙΖΑ: ΝΑΙ</w:t>
            </w:r>
          </w:p>
        </w:tc>
      </w:tr>
      <w:tr w:rsidR="00E615E6" w14:paraId="03A73ADE" w14:textId="77777777">
        <w:trPr>
          <w:trHeight w:val="330"/>
        </w:trPr>
        <w:tc>
          <w:tcPr>
            <w:tcW w:w="7120" w:type="dxa"/>
            <w:tcBorders>
              <w:top w:val="nil"/>
              <w:left w:val="nil"/>
              <w:bottom w:val="nil"/>
              <w:right w:val="nil"/>
            </w:tcBorders>
            <w:shd w:val="clear" w:color="auto" w:fill="auto"/>
            <w:vAlign w:val="center"/>
            <w:hideMark/>
          </w:tcPr>
          <w:p w14:paraId="03A73ADD"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Ν.Δ.: OXI</w:t>
            </w:r>
          </w:p>
        </w:tc>
      </w:tr>
      <w:tr w:rsidR="00E615E6" w14:paraId="03A73AE0" w14:textId="77777777">
        <w:trPr>
          <w:trHeight w:val="330"/>
        </w:trPr>
        <w:tc>
          <w:tcPr>
            <w:tcW w:w="7120" w:type="dxa"/>
            <w:tcBorders>
              <w:top w:val="nil"/>
              <w:left w:val="nil"/>
              <w:bottom w:val="nil"/>
              <w:right w:val="nil"/>
            </w:tcBorders>
            <w:shd w:val="clear" w:color="auto" w:fill="auto"/>
            <w:vAlign w:val="center"/>
            <w:hideMark/>
          </w:tcPr>
          <w:p w14:paraId="03A73ADF"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ΔΗ.ΣΥ: ΠΡΝ</w:t>
            </w:r>
          </w:p>
        </w:tc>
      </w:tr>
      <w:tr w:rsidR="00E615E6" w14:paraId="03A73AE2" w14:textId="77777777">
        <w:trPr>
          <w:trHeight w:val="330"/>
        </w:trPr>
        <w:tc>
          <w:tcPr>
            <w:tcW w:w="7120" w:type="dxa"/>
            <w:tcBorders>
              <w:top w:val="nil"/>
              <w:left w:val="nil"/>
              <w:bottom w:val="nil"/>
              <w:right w:val="nil"/>
            </w:tcBorders>
            <w:shd w:val="clear" w:color="auto" w:fill="auto"/>
            <w:vAlign w:val="center"/>
            <w:hideMark/>
          </w:tcPr>
          <w:p w14:paraId="03A73AE1"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Χ.Α: OXI</w:t>
            </w:r>
          </w:p>
        </w:tc>
      </w:tr>
      <w:tr w:rsidR="00E615E6" w14:paraId="03A73AE4" w14:textId="77777777">
        <w:trPr>
          <w:trHeight w:val="330"/>
        </w:trPr>
        <w:tc>
          <w:tcPr>
            <w:tcW w:w="7120" w:type="dxa"/>
            <w:tcBorders>
              <w:top w:val="nil"/>
              <w:left w:val="nil"/>
              <w:bottom w:val="nil"/>
              <w:right w:val="nil"/>
            </w:tcBorders>
            <w:shd w:val="clear" w:color="auto" w:fill="auto"/>
            <w:vAlign w:val="center"/>
            <w:hideMark/>
          </w:tcPr>
          <w:p w14:paraId="03A73AE3"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Κ.Κ.Ε: ΠΡΝ</w:t>
            </w:r>
          </w:p>
        </w:tc>
      </w:tr>
      <w:tr w:rsidR="00E615E6" w14:paraId="03A73AE6" w14:textId="77777777">
        <w:trPr>
          <w:trHeight w:val="330"/>
        </w:trPr>
        <w:tc>
          <w:tcPr>
            <w:tcW w:w="7120" w:type="dxa"/>
            <w:tcBorders>
              <w:top w:val="nil"/>
              <w:left w:val="nil"/>
              <w:bottom w:val="nil"/>
              <w:right w:val="nil"/>
            </w:tcBorders>
            <w:shd w:val="clear" w:color="auto" w:fill="auto"/>
            <w:vAlign w:val="center"/>
            <w:hideMark/>
          </w:tcPr>
          <w:p w14:paraId="03A73AE5"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 xml:space="preserve">ΕΝ. ΚΕΝΤΡΩΩΝ: </w:t>
            </w:r>
            <w:r w:rsidRPr="00083250">
              <w:rPr>
                <w:rFonts w:ascii="Calibri" w:eastAsia="Times New Roman" w:hAnsi="Calibri" w:cs="Calibri"/>
                <w:color w:val="000000"/>
                <w:szCs w:val="24"/>
              </w:rPr>
              <w:t>OXI</w:t>
            </w:r>
          </w:p>
        </w:tc>
      </w:tr>
      <w:tr w:rsidR="00E615E6" w14:paraId="03A73AE8" w14:textId="77777777">
        <w:trPr>
          <w:trHeight w:val="330"/>
        </w:trPr>
        <w:tc>
          <w:tcPr>
            <w:tcW w:w="7120" w:type="dxa"/>
            <w:tcBorders>
              <w:top w:val="nil"/>
              <w:left w:val="nil"/>
              <w:bottom w:val="nil"/>
              <w:right w:val="nil"/>
            </w:tcBorders>
            <w:shd w:val="clear" w:color="auto" w:fill="auto"/>
            <w:vAlign w:val="center"/>
            <w:hideMark/>
          </w:tcPr>
          <w:p w14:paraId="03A73AE7"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Άρθρο 77 ως έχει     ΚΑΤΑ ΠΛΕΙΟΨΗΦΙΑ</w:t>
            </w:r>
          </w:p>
        </w:tc>
      </w:tr>
      <w:tr w:rsidR="00E615E6" w14:paraId="03A73AEA" w14:textId="77777777">
        <w:trPr>
          <w:trHeight w:val="330"/>
        </w:trPr>
        <w:tc>
          <w:tcPr>
            <w:tcW w:w="7120" w:type="dxa"/>
            <w:tcBorders>
              <w:top w:val="nil"/>
              <w:left w:val="nil"/>
              <w:bottom w:val="nil"/>
              <w:right w:val="nil"/>
            </w:tcBorders>
            <w:shd w:val="clear" w:color="auto" w:fill="auto"/>
            <w:vAlign w:val="center"/>
            <w:hideMark/>
          </w:tcPr>
          <w:p w14:paraId="03A73AE9"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ΣΥΡΙΖΑ: ΝΑΙ</w:t>
            </w:r>
          </w:p>
        </w:tc>
      </w:tr>
      <w:tr w:rsidR="00E615E6" w14:paraId="03A73AEC" w14:textId="77777777">
        <w:trPr>
          <w:trHeight w:val="345"/>
        </w:trPr>
        <w:tc>
          <w:tcPr>
            <w:tcW w:w="7120" w:type="dxa"/>
            <w:tcBorders>
              <w:top w:val="nil"/>
              <w:left w:val="nil"/>
              <w:bottom w:val="nil"/>
              <w:right w:val="nil"/>
            </w:tcBorders>
            <w:shd w:val="clear" w:color="auto" w:fill="auto"/>
            <w:vAlign w:val="center"/>
            <w:hideMark/>
          </w:tcPr>
          <w:p w14:paraId="03A73AEB"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Ν.Δ.: OXI</w:t>
            </w:r>
          </w:p>
        </w:tc>
      </w:tr>
      <w:tr w:rsidR="00E615E6" w14:paraId="03A73AEE" w14:textId="77777777">
        <w:trPr>
          <w:trHeight w:val="330"/>
        </w:trPr>
        <w:tc>
          <w:tcPr>
            <w:tcW w:w="7120" w:type="dxa"/>
            <w:tcBorders>
              <w:top w:val="nil"/>
              <w:left w:val="nil"/>
              <w:bottom w:val="nil"/>
              <w:right w:val="nil"/>
            </w:tcBorders>
            <w:shd w:val="clear" w:color="auto" w:fill="auto"/>
            <w:vAlign w:val="center"/>
            <w:hideMark/>
          </w:tcPr>
          <w:p w14:paraId="03A73AED"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ΔΗ.ΣΥ: ΠΡΝ</w:t>
            </w:r>
          </w:p>
        </w:tc>
      </w:tr>
      <w:tr w:rsidR="00E615E6" w14:paraId="03A73AF0" w14:textId="77777777">
        <w:trPr>
          <w:trHeight w:val="330"/>
        </w:trPr>
        <w:tc>
          <w:tcPr>
            <w:tcW w:w="7120" w:type="dxa"/>
            <w:tcBorders>
              <w:top w:val="nil"/>
              <w:left w:val="nil"/>
              <w:bottom w:val="nil"/>
              <w:right w:val="nil"/>
            </w:tcBorders>
            <w:shd w:val="clear" w:color="auto" w:fill="auto"/>
            <w:vAlign w:val="center"/>
            <w:hideMark/>
          </w:tcPr>
          <w:p w14:paraId="03A73AEF"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Χ.Α: OXI</w:t>
            </w:r>
          </w:p>
        </w:tc>
      </w:tr>
      <w:tr w:rsidR="00E615E6" w14:paraId="03A73AF2" w14:textId="77777777">
        <w:trPr>
          <w:trHeight w:val="330"/>
        </w:trPr>
        <w:tc>
          <w:tcPr>
            <w:tcW w:w="7120" w:type="dxa"/>
            <w:tcBorders>
              <w:top w:val="nil"/>
              <w:left w:val="nil"/>
              <w:bottom w:val="nil"/>
              <w:right w:val="nil"/>
            </w:tcBorders>
            <w:shd w:val="clear" w:color="auto" w:fill="auto"/>
            <w:vAlign w:val="center"/>
            <w:hideMark/>
          </w:tcPr>
          <w:p w14:paraId="03A73AF1"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Κ.Κ.Ε: ΠΡΝ</w:t>
            </w:r>
          </w:p>
        </w:tc>
      </w:tr>
      <w:tr w:rsidR="00E615E6" w14:paraId="03A73AF4" w14:textId="77777777">
        <w:trPr>
          <w:trHeight w:val="330"/>
        </w:trPr>
        <w:tc>
          <w:tcPr>
            <w:tcW w:w="7120" w:type="dxa"/>
            <w:tcBorders>
              <w:top w:val="nil"/>
              <w:left w:val="nil"/>
              <w:bottom w:val="nil"/>
              <w:right w:val="nil"/>
            </w:tcBorders>
            <w:shd w:val="clear" w:color="auto" w:fill="auto"/>
            <w:vAlign w:val="center"/>
            <w:hideMark/>
          </w:tcPr>
          <w:p w14:paraId="03A73AF3"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ΕΝ. ΚΕΝΤΡΩΩΝ: ΝΑΙ</w:t>
            </w:r>
          </w:p>
        </w:tc>
      </w:tr>
      <w:tr w:rsidR="00E615E6" w14:paraId="03A73AF6" w14:textId="77777777">
        <w:trPr>
          <w:trHeight w:val="330"/>
        </w:trPr>
        <w:tc>
          <w:tcPr>
            <w:tcW w:w="7120" w:type="dxa"/>
            <w:tcBorders>
              <w:top w:val="nil"/>
              <w:left w:val="nil"/>
              <w:bottom w:val="nil"/>
              <w:right w:val="nil"/>
            </w:tcBorders>
            <w:shd w:val="clear" w:color="auto" w:fill="auto"/>
            <w:vAlign w:val="center"/>
            <w:hideMark/>
          </w:tcPr>
          <w:p w14:paraId="03A73AF5"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Άρθρο 78 ως έχει     ΚΑΤΑ ΠΛΕΙΟΨΗΦΙΑ</w:t>
            </w:r>
          </w:p>
        </w:tc>
      </w:tr>
      <w:tr w:rsidR="00E615E6" w14:paraId="03A73AF8" w14:textId="77777777">
        <w:trPr>
          <w:trHeight w:val="330"/>
        </w:trPr>
        <w:tc>
          <w:tcPr>
            <w:tcW w:w="7120" w:type="dxa"/>
            <w:tcBorders>
              <w:top w:val="nil"/>
              <w:left w:val="nil"/>
              <w:bottom w:val="nil"/>
              <w:right w:val="nil"/>
            </w:tcBorders>
            <w:shd w:val="clear" w:color="auto" w:fill="auto"/>
            <w:vAlign w:val="center"/>
            <w:hideMark/>
          </w:tcPr>
          <w:p w14:paraId="03A73AF7"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ΣΥΡΙΖΑ: ΝΑΙ</w:t>
            </w:r>
          </w:p>
        </w:tc>
      </w:tr>
      <w:tr w:rsidR="00E615E6" w14:paraId="03A73AFA" w14:textId="77777777">
        <w:trPr>
          <w:trHeight w:val="330"/>
        </w:trPr>
        <w:tc>
          <w:tcPr>
            <w:tcW w:w="7120" w:type="dxa"/>
            <w:tcBorders>
              <w:top w:val="nil"/>
              <w:left w:val="nil"/>
              <w:bottom w:val="nil"/>
              <w:right w:val="nil"/>
            </w:tcBorders>
            <w:shd w:val="clear" w:color="auto" w:fill="auto"/>
            <w:vAlign w:val="center"/>
            <w:hideMark/>
          </w:tcPr>
          <w:p w14:paraId="03A73AF9"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Ν.Δ.: OXI</w:t>
            </w:r>
          </w:p>
        </w:tc>
      </w:tr>
      <w:tr w:rsidR="00E615E6" w14:paraId="03A73AFC" w14:textId="77777777">
        <w:trPr>
          <w:trHeight w:val="330"/>
        </w:trPr>
        <w:tc>
          <w:tcPr>
            <w:tcW w:w="7120" w:type="dxa"/>
            <w:tcBorders>
              <w:top w:val="nil"/>
              <w:left w:val="nil"/>
              <w:bottom w:val="nil"/>
              <w:right w:val="nil"/>
            </w:tcBorders>
            <w:shd w:val="clear" w:color="auto" w:fill="auto"/>
            <w:vAlign w:val="center"/>
            <w:hideMark/>
          </w:tcPr>
          <w:p w14:paraId="03A73AFB"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ΔΗ.ΣΥ: ΝΑΙ</w:t>
            </w:r>
          </w:p>
        </w:tc>
      </w:tr>
      <w:tr w:rsidR="00E615E6" w14:paraId="03A73AFE" w14:textId="77777777">
        <w:trPr>
          <w:trHeight w:val="330"/>
        </w:trPr>
        <w:tc>
          <w:tcPr>
            <w:tcW w:w="7120" w:type="dxa"/>
            <w:tcBorders>
              <w:top w:val="nil"/>
              <w:left w:val="nil"/>
              <w:bottom w:val="nil"/>
              <w:right w:val="nil"/>
            </w:tcBorders>
            <w:shd w:val="clear" w:color="auto" w:fill="auto"/>
            <w:vAlign w:val="center"/>
            <w:hideMark/>
          </w:tcPr>
          <w:p w14:paraId="03A73AFD"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Χ.Α: OXI</w:t>
            </w:r>
          </w:p>
        </w:tc>
      </w:tr>
      <w:tr w:rsidR="00E615E6" w14:paraId="03A73B00" w14:textId="77777777">
        <w:trPr>
          <w:trHeight w:val="330"/>
        </w:trPr>
        <w:tc>
          <w:tcPr>
            <w:tcW w:w="7120" w:type="dxa"/>
            <w:tcBorders>
              <w:top w:val="nil"/>
              <w:left w:val="nil"/>
              <w:bottom w:val="nil"/>
              <w:right w:val="nil"/>
            </w:tcBorders>
            <w:shd w:val="clear" w:color="auto" w:fill="auto"/>
            <w:vAlign w:val="center"/>
            <w:hideMark/>
          </w:tcPr>
          <w:p w14:paraId="03A73AFF"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Κ.Κ.Ε: ΠΡΝ</w:t>
            </w:r>
          </w:p>
        </w:tc>
      </w:tr>
      <w:tr w:rsidR="00E615E6" w14:paraId="03A73B02" w14:textId="77777777">
        <w:trPr>
          <w:trHeight w:val="330"/>
        </w:trPr>
        <w:tc>
          <w:tcPr>
            <w:tcW w:w="7120" w:type="dxa"/>
            <w:tcBorders>
              <w:top w:val="nil"/>
              <w:left w:val="nil"/>
              <w:bottom w:val="nil"/>
              <w:right w:val="nil"/>
            </w:tcBorders>
            <w:shd w:val="clear" w:color="auto" w:fill="auto"/>
            <w:vAlign w:val="center"/>
            <w:hideMark/>
          </w:tcPr>
          <w:p w14:paraId="03A73B01"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ΕΝ. ΚΕΝΤΡΩΩΝ: OXI</w:t>
            </w:r>
          </w:p>
        </w:tc>
      </w:tr>
      <w:tr w:rsidR="00E615E6" w14:paraId="03A73B04" w14:textId="77777777">
        <w:trPr>
          <w:trHeight w:val="330"/>
        </w:trPr>
        <w:tc>
          <w:tcPr>
            <w:tcW w:w="7120" w:type="dxa"/>
            <w:tcBorders>
              <w:top w:val="nil"/>
              <w:left w:val="nil"/>
              <w:bottom w:val="nil"/>
              <w:right w:val="nil"/>
            </w:tcBorders>
            <w:shd w:val="clear" w:color="auto" w:fill="auto"/>
            <w:vAlign w:val="center"/>
            <w:hideMark/>
          </w:tcPr>
          <w:p w14:paraId="03A73B03"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 xml:space="preserve">Άρθρο 79 ως έχει     </w:t>
            </w:r>
            <w:r w:rsidRPr="00083250">
              <w:rPr>
                <w:rFonts w:ascii="Calibri" w:eastAsia="Times New Roman" w:hAnsi="Calibri" w:cs="Calibri"/>
                <w:color w:val="000000"/>
                <w:szCs w:val="24"/>
              </w:rPr>
              <w:t>ΚΑΤΑ ΠΛΕΙΟΨΗΦΙΑ</w:t>
            </w:r>
          </w:p>
        </w:tc>
      </w:tr>
      <w:tr w:rsidR="00E615E6" w14:paraId="03A73B06" w14:textId="77777777">
        <w:trPr>
          <w:trHeight w:val="330"/>
        </w:trPr>
        <w:tc>
          <w:tcPr>
            <w:tcW w:w="7120" w:type="dxa"/>
            <w:tcBorders>
              <w:top w:val="nil"/>
              <w:left w:val="nil"/>
              <w:bottom w:val="nil"/>
              <w:right w:val="nil"/>
            </w:tcBorders>
            <w:shd w:val="clear" w:color="auto" w:fill="auto"/>
            <w:vAlign w:val="center"/>
            <w:hideMark/>
          </w:tcPr>
          <w:p w14:paraId="03A73B05"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ΣΥΡΙΖΑ: ΝΑΙ</w:t>
            </w:r>
          </w:p>
        </w:tc>
      </w:tr>
      <w:tr w:rsidR="00E615E6" w14:paraId="03A73B08" w14:textId="77777777">
        <w:trPr>
          <w:trHeight w:val="330"/>
        </w:trPr>
        <w:tc>
          <w:tcPr>
            <w:tcW w:w="7120" w:type="dxa"/>
            <w:tcBorders>
              <w:top w:val="nil"/>
              <w:left w:val="nil"/>
              <w:bottom w:val="nil"/>
              <w:right w:val="nil"/>
            </w:tcBorders>
            <w:shd w:val="clear" w:color="auto" w:fill="auto"/>
            <w:vAlign w:val="center"/>
            <w:hideMark/>
          </w:tcPr>
          <w:p w14:paraId="03A73B07"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Ν.Δ.: OXI</w:t>
            </w:r>
          </w:p>
        </w:tc>
      </w:tr>
      <w:tr w:rsidR="00E615E6" w14:paraId="03A73B0A" w14:textId="77777777">
        <w:trPr>
          <w:trHeight w:val="330"/>
        </w:trPr>
        <w:tc>
          <w:tcPr>
            <w:tcW w:w="7120" w:type="dxa"/>
            <w:tcBorders>
              <w:top w:val="nil"/>
              <w:left w:val="nil"/>
              <w:bottom w:val="nil"/>
              <w:right w:val="nil"/>
            </w:tcBorders>
            <w:shd w:val="clear" w:color="auto" w:fill="auto"/>
            <w:vAlign w:val="center"/>
            <w:hideMark/>
          </w:tcPr>
          <w:p w14:paraId="03A73B09"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ΔΗ.ΣΥ: ΝΑΙ</w:t>
            </w:r>
          </w:p>
        </w:tc>
      </w:tr>
      <w:tr w:rsidR="00E615E6" w14:paraId="03A73B0C" w14:textId="77777777">
        <w:trPr>
          <w:trHeight w:val="330"/>
        </w:trPr>
        <w:tc>
          <w:tcPr>
            <w:tcW w:w="7120" w:type="dxa"/>
            <w:tcBorders>
              <w:top w:val="nil"/>
              <w:left w:val="nil"/>
              <w:bottom w:val="nil"/>
              <w:right w:val="nil"/>
            </w:tcBorders>
            <w:shd w:val="clear" w:color="auto" w:fill="auto"/>
            <w:vAlign w:val="center"/>
            <w:hideMark/>
          </w:tcPr>
          <w:p w14:paraId="03A73B0B"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Χ.Α: OXI</w:t>
            </w:r>
          </w:p>
        </w:tc>
      </w:tr>
      <w:tr w:rsidR="00E615E6" w14:paraId="03A73B0E" w14:textId="77777777">
        <w:trPr>
          <w:trHeight w:val="330"/>
        </w:trPr>
        <w:tc>
          <w:tcPr>
            <w:tcW w:w="7120" w:type="dxa"/>
            <w:tcBorders>
              <w:top w:val="nil"/>
              <w:left w:val="nil"/>
              <w:bottom w:val="nil"/>
              <w:right w:val="nil"/>
            </w:tcBorders>
            <w:shd w:val="clear" w:color="auto" w:fill="auto"/>
            <w:vAlign w:val="center"/>
            <w:hideMark/>
          </w:tcPr>
          <w:p w14:paraId="03A73B0D"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Κ.Κ.Ε: ΝΑΙ</w:t>
            </w:r>
          </w:p>
        </w:tc>
      </w:tr>
      <w:tr w:rsidR="00E615E6" w14:paraId="03A73B10" w14:textId="77777777">
        <w:trPr>
          <w:trHeight w:val="330"/>
        </w:trPr>
        <w:tc>
          <w:tcPr>
            <w:tcW w:w="7120" w:type="dxa"/>
            <w:tcBorders>
              <w:top w:val="nil"/>
              <w:left w:val="nil"/>
              <w:bottom w:val="nil"/>
              <w:right w:val="nil"/>
            </w:tcBorders>
            <w:shd w:val="clear" w:color="auto" w:fill="auto"/>
            <w:vAlign w:val="center"/>
            <w:hideMark/>
          </w:tcPr>
          <w:p w14:paraId="03A73B0F"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ΕΝ. ΚΕΝΤΡΩΩΝ: OXI</w:t>
            </w:r>
          </w:p>
        </w:tc>
      </w:tr>
      <w:tr w:rsidR="00E615E6" w14:paraId="03A73B12" w14:textId="77777777">
        <w:trPr>
          <w:trHeight w:val="330"/>
        </w:trPr>
        <w:tc>
          <w:tcPr>
            <w:tcW w:w="7120" w:type="dxa"/>
            <w:tcBorders>
              <w:top w:val="nil"/>
              <w:left w:val="nil"/>
              <w:bottom w:val="nil"/>
              <w:right w:val="nil"/>
            </w:tcBorders>
            <w:shd w:val="clear" w:color="auto" w:fill="auto"/>
            <w:vAlign w:val="center"/>
            <w:hideMark/>
          </w:tcPr>
          <w:p w14:paraId="03A73B11"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Άρθρο 80 όπως τροπ.     ΚΑΤΑ ΠΛΕΙΟΨΗΦΙΑ</w:t>
            </w:r>
          </w:p>
        </w:tc>
      </w:tr>
      <w:tr w:rsidR="00E615E6" w14:paraId="03A73B14" w14:textId="77777777">
        <w:trPr>
          <w:trHeight w:val="330"/>
        </w:trPr>
        <w:tc>
          <w:tcPr>
            <w:tcW w:w="7120" w:type="dxa"/>
            <w:tcBorders>
              <w:top w:val="nil"/>
              <w:left w:val="nil"/>
              <w:bottom w:val="nil"/>
              <w:right w:val="nil"/>
            </w:tcBorders>
            <w:shd w:val="clear" w:color="auto" w:fill="auto"/>
            <w:vAlign w:val="center"/>
            <w:hideMark/>
          </w:tcPr>
          <w:p w14:paraId="03A73B13"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ΣΥΡΙΖΑ: ΝΑΙ</w:t>
            </w:r>
          </w:p>
        </w:tc>
      </w:tr>
      <w:tr w:rsidR="00E615E6" w14:paraId="03A73B16" w14:textId="77777777">
        <w:trPr>
          <w:trHeight w:val="330"/>
        </w:trPr>
        <w:tc>
          <w:tcPr>
            <w:tcW w:w="7120" w:type="dxa"/>
            <w:tcBorders>
              <w:top w:val="nil"/>
              <w:left w:val="nil"/>
              <w:bottom w:val="nil"/>
              <w:right w:val="nil"/>
            </w:tcBorders>
            <w:shd w:val="clear" w:color="auto" w:fill="auto"/>
            <w:vAlign w:val="center"/>
            <w:hideMark/>
          </w:tcPr>
          <w:p w14:paraId="03A73B15"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Ν.Δ.: OXI</w:t>
            </w:r>
          </w:p>
        </w:tc>
      </w:tr>
      <w:tr w:rsidR="00E615E6" w14:paraId="03A73B18" w14:textId="77777777">
        <w:trPr>
          <w:trHeight w:val="345"/>
        </w:trPr>
        <w:tc>
          <w:tcPr>
            <w:tcW w:w="7120" w:type="dxa"/>
            <w:tcBorders>
              <w:top w:val="nil"/>
              <w:left w:val="nil"/>
              <w:bottom w:val="nil"/>
              <w:right w:val="nil"/>
            </w:tcBorders>
            <w:shd w:val="clear" w:color="auto" w:fill="auto"/>
            <w:vAlign w:val="center"/>
            <w:hideMark/>
          </w:tcPr>
          <w:p w14:paraId="03A73B17"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ΔΗ.ΣΥ: ΝΑΙ</w:t>
            </w:r>
          </w:p>
        </w:tc>
      </w:tr>
      <w:tr w:rsidR="00E615E6" w14:paraId="03A73B1A" w14:textId="77777777">
        <w:trPr>
          <w:trHeight w:val="330"/>
        </w:trPr>
        <w:tc>
          <w:tcPr>
            <w:tcW w:w="7120" w:type="dxa"/>
            <w:tcBorders>
              <w:top w:val="nil"/>
              <w:left w:val="nil"/>
              <w:bottom w:val="nil"/>
              <w:right w:val="nil"/>
            </w:tcBorders>
            <w:shd w:val="clear" w:color="auto" w:fill="auto"/>
            <w:vAlign w:val="center"/>
            <w:hideMark/>
          </w:tcPr>
          <w:p w14:paraId="03A73B19"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Χ.Α: OXI</w:t>
            </w:r>
          </w:p>
        </w:tc>
      </w:tr>
      <w:tr w:rsidR="00E615E6" w14:paraId="03A73B1C" w14:textId="77777777">
        <w:trPr>
          <w:trHeight w:val="330"/>
        </w:trPr>
        <w:tc>
          <w:tcPr>
            <w:tcW w:w="7120" w:type="dxa"/>
            <w:tcBorders>
              <w:top w:val="nil"/>
              <w:left w:val="nil"/>
              <w:bottom w:val="nil"/>
              <w:right w:val="nil"/>
            </w:tcBorders>
            <w:shd w:val="clear" w:color="auto" w:fill="auto"/>
            <w:vAlign w:val="center"/>
            <w:hideMark/>
          </w:tcPr>
          <w:p w14:paraId="03A73B1B"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Κ.Κ.Ε: ΝΑΙ</w:t>
            </w:r>
          </w:p>
        </w:tc>
      </w:tr>
      <w:tr w:rsidR="00E615E6" w14:paraId="03A73B1E" w14:textId="77777777">
        <w:trPr>
          <w:trHeight w:val="330"/>
        </w:trPr>
        <w:tc>
          <w:tcPr>
            <w:tcW w:w="7120" w:type="dxa"/>
            <w:tcBorders>
              <w:top w:val="nil"/>
              <w:left w:val="nil"/>
              <w:bottom w:val="nil"/>
              <w:right w:val="nil"/>
            </w:tcBorders>
            <w:shd w:val="clear" w:color="auto" w:fill="auto"/>
            <w:vAlign w:val="center"/>
            <w:hideMark/>
          </w:tcPr>
          <w:p w14:paraId="03A73B1D"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ΕΝ. ΚΕΝΤΡΩΩΝ: OXI</w:t>
            </w:r>
          </w:p>
        </w:tc>
      </w:tr>
      <w:tr w:rsidR="00E615E6" w14:paraId="03A73B20" w14:textId="77777777">
        <w:trPr>
          <w:trHeight w:val="330"/>
        </w:trPr>
        <w:tc>
          <w:tcPr>
            <w:tcW w:w="7120" w:type="dxa"/>
            <w:tcBorders>
              <w:top w:val="nil"/>
              <w:left w:val="nil"/>
              <w:bottom w:val="nil"/>
              <w:right w:val="nil"/>
            </w:tcBorders>
            <w:shd w:val="clear" w:color="auto" w:fill="auto"/>
            <w:vAlign w:val="center"/>
            <w:hideMark/>
          </w:tcPr>
          <w:p w14:paraId="03A73B1F"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Άρθρο 81 ως έχει     ΚΑΤΑ ΠΛΕΙΟΨΗΦΙΑ</w:t>
            </w:r>
          </w:p>
        </w:tc>
      </w:tr>
      <w:tr w:rsidR="00E615E6" w14:paraId="03A73B22" w14:textId="77777777">
        <w:trPr>
          <w:trHeight w:val="330"/>
        </w:trPr>
        <w:tc>
          <w:tcPr>
            <w:tcW w:w="7120" w:type="dxa"/>
            <w:tcBorders>
              <w:top w:val="nil"/>
              <w:left w:val="nil"/>
              <w:bottom w:val="nil"/>
              <w:right w:val="nil"/>
            </w:tcBorders>
            <w:shd w:val="clear" w:color="auto" w:fill="auto"/>
            <w:vAlign w:val="center"/>
            <w:hideMark/>
          </w:tcPr>
          <w:p w14:paraId="03A73B21"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ΣΥΡΙΖΑ: ΝΑΙ</w:t>
            </w:r>
          </w:p>
        </w:tc>
      </w:tr>
      <w:tr w:rsidR="00E615E6" w14:paraId="03A73B24" w14:textId="77777777">
        <w:trPr>
          <w:trHeight w:val="330"/>
        </w:trPr>
        <w:tc>
          <w:tcPr>
            <w:tcW w:w="7120" w:type="dxa"/>
            <w:tcBorders>
              <w:top w:val="nil"/>
              <w:left w:val="nil"/>
              <w:bottom w:val="nil"/>
              <w:right w:val="nil"/>
            </w:tcBorders>
            <w:shd w:val="clear" w:color="auto" w:fill="auto"/>
            <w:vAlign w:val="center"/>
            <w:hideMark/>
          </w:tcPr>
          <w:p w14:paraId="03A73B23"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Ν.Δ.: OXI</w:t>
            </w:r>
          </w:p>
        </w:tc>
      </w:tr>
      <w:tr w:rsidR="00E615E6" w14:paraId="03A73B26" w14:textId="77777777">
        <w:trPr>
          <w:trHeight w:val="330"/>
        </w:trPr>
        <w:tc>
          <w:tcPr>
            <w:tcW w:w="7120" w:type="dxa"/>
            <w:tcBorders>
              <w:top w:val="nil"/>
              <w:left w:val="nil"/>
              <w:bottom w:val="nil"/>
              <w:right w:val="nil"/>
            </w:tcBorders>
            <w:shd w:val="clear" w:color="auto" w:fill="auto"/>
            <w:vAlign w:val="center"/>
            <w:hideMark/>
          </w:tcPr>
          <w:p w14:paraId="03A73B25"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ΔΗ.ΣΥ: ΝΑΙ</w:t>
            </w:r>
          </w:p>
        </w:tc>
      </w:tr>
      <w:tr w:rsidR="00E615E6" w14:paraId="03A73B28" w14:textId="77777777">
        <w:trPr>
          <w:trHeight w:val="330"/>
        </w:trPr>
        <w:tc>
          <w:tcPr>
            <w:tcW w:w="7120" w:type="dxa"/>
            <w:tcBorders>
              <w:top w:val="nil"/>
              <w:left w:val="nil"/>
              <w:bottom w:val="nil"/>
              <w:right w:val="nil"/>
            </w:tcBorders>
            <w:shd w:val="clear" w:color="auto" w:fill="auto"/>
            <w:vAlign w:val="center"/>
            <w:hideMark/>
          </w:tcPr>
          <w:p w14:paraId="03A73B27"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Χ.Α: OXI</w:t>
            </w:r>
          </w:p>
        </w:tc>
      </w:tr>
      <w:tr w:rsidR="00E615E6" w14:paraId="03A73B2A" w14:textId="77777777">
        <w:trPr>
          <w:trHeight w:val="330"/>
        </w:trPr>
        <w:tc>
          <w:tcPr>
            <w:tcW w:w="7120" w:type="dxa"/>
            <w:tcBorders>
              <w:top w:val="nil"/>
              <w:left w:val="nil"/>
              <w:bottom w:val="nil"/>
              <w:right w:val="nil"/>
            </w:tcBorders>
            <w:shd w:val="clear" w:color="auto" w:fill="auto"/>
            <w:vAlign w:val="center"/>
            <w:hideMark/>
          </w:tcPr>
          <w:p w14:paraId="03A73B29"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Κ.Κ.Ε: ΝΑΙ</w:t>
            </w:r>
          </w:p>
        </w:tc>
      </w:tr>
      <w:tr w:rsidR="00E615E6" w14:paraId="03A73B2C" w14:textId="77777777">
        <w:trPr>
          <w:trHeight w:val="330"/>
        </w:trPr>
        <w:tc>
          <w:tcPr>
            <w:tcW w:w="7120" w:type="dxa"/>
            <w:tcBorders>
              <w:top w:val="nil"/>
              <w:left w:val="nil"/>
              <w:bottom w:val="nil"/>
              <w:right w:val="nil"/>
            </w:tcBorders>
            <w:shd w:val="clear" w:color="auto" w:fill="auto"/>
            <w:vAlign w:val="center"/>
            <w:hideMark/>
          </w:tcPr>
          <w:p w14:paraId="03A73B2B"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ΕΝ. ΚΕΝΤΡΩΩΝ: OXI</w:t>
            </w:r>
          </w:p>
        </w:tc>
      </w:tr>
      <w:tr w:rsidR="00E615E6" w14:paraId="03A73B2E" w14:textId="77777777">
        <w:trPr>
          <w:trHeight w:val="330"/>
        </w:trPr>
        <w:tc>
          <w:tcPr>
            <w:tcW w:w="7120" w:type="dxa"/>
            <w:tcBorders>
              <w:top w:val="nil"/>
              <w:left w:val="nil"/>
              <w:bottom w:val="nil"/>
              <w:right w:val="nil"/>
            </w:tcBorders>
            <w:shd w:val="clear" w:color="auto" w:fill="auto"/>
            <w:vAlign w:val="center"/>
            <w:hideMark/>
          </w:tcPr>
          <w:p w14:paraId="03A73B2D"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Άρθρο 82 όπως τροπ.     ΚΑΤΑ ΠΛΕΙΟΨΗΦΙΑ</w:t>
            </w:r>
          </w:p>
        </w:tc>
      </w:tr>
      <w:tr w:rsidR="00E615E6" w14:paraId="03A73B30" w14:textId="77777777">
        <w:trPr>
          <w:trHeight w:val="330"/>
        </w:trPr>
        <w:tc>
          <w:tcPr>
            <w:tcW w:w="7120" w:type="dxa"/>
            <w:tcBorders>
              <w:top w:val="nil"/>
              <w:left w:val="nil"/>
              <w:bottom w:val="nil"/>
              <w:right w:val="nil"/>
            </w:tcBorders>
            <w:shd w:val="clear" w:color="auto" w:fill="auto"/>
            <w:vAlign w:val="center"/>
            <w:hideMark/>
          </w:tcPr>
          <w:p w14:paraId="03A73B2F"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ΣΥΡΙΖΑ: ΝΑΙ</w:t>
            </w:r>
          </w:p>
        </w:tc>
      </w:tr>
      <w:tr w:rsidR="00E615E6" w14:paraId="03A73B32" w14:textId="77777777">
        <w:trPr>
          <w:trHeight w:val="330"/>
        </w:trPr>
        <w:tc>
          <w:tcPr>
            <w:tcW w:w="7120" w:type="dxa"/>
            <w:tcBorders>
              <w:top w:val="nil"/>
              <w:left w:val="nil"/>
              <w:bottom w:val="nil"/>
              <w:right w:val="nil"/>
            </w:tcBorders>
            <w:shd w:val="clear" w:color="auto" w:fill="auto"/>
            <w:vAlign w:val="center"/>
            <w:hideMark/>
          </w:tcPr>
          <w:p w14:paraId="03A73B31"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Ν.Δ.: OXI</w:t>
            </w:r>
          </w:p>
        </w:tc>
      </w:tr>
      <w:tr w:rsidR="00E615E6" w14:paraId="03A73B34" w14:textId="77777777">
        <w:trPr>
          <w:trHeight w:val="330"/>
        </w:trPr>
        <w:tc>
          <w:tcPr>
            <w:tcW w:w="7120" w:type="dxa"/>
            <w:tcBorders>
              <w:top w:val="nil"/>
              <w:left w:val="nil"/>
              <w:bottom w:val="nil"/>
              <w:right w:val="nil"/>
            </w:tcBorders>
            <w:shd w:val="clear" w:color="auto" w:fill="auto"/>
            <w:vAlign w:val="center"/>
            <w:hideMark/>
          </w:tcPr>
          <w:p w14:paraId="03A73B33"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ΔΗ.ΣΥ: ΠΡΝ</w:t>
            </w:r>
          </w:p>
        </w:tc>
      </w:tr>
      <w:tr w:rsidR="00E615E6" w14:paraId="03A73B36" w14:textId="77777777">
        <w:trPr>
          <w:trHeight w:val="345"/>
        </w:trPr>
        <w:tc>
          <w:tcPr>
            <w:tcW w:w="7120" w:type="dxa"/>
            <w:tcBorders>
              <w:top w:val="nil"/>
              <w:left w:val="nil"/>
              <w:bottom w:val="nil"/>
              <w:right w:val="nil"/>
            </w:tcBorders>
            <w:shd w:val="clear" w:color="auto" w:fill="auto"/>
            <w:vAlign w:val="center"/>
            <w:hideMark/>
          </w:tcPr>
          <w:p w14:paraId="03A73B35"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Χ.Α: OXI</w:t>
            </w:r>
          </w:p>
        </w:tc>
      </w:tr>
      <w:tr w:rsidR="00E615E6" w14:paraId="03A73B38" w14:textId="77777777">
        <w:trPr>
          <w:trHeight w:val="330"/>
        </w:trPr>
        <w:tc>
          <w:tcPr>
            <w:tcW w:w="7120" w:type="dxa"/>
            <w:tcBorders>
              <w:top w:val="nil"/>
              <w:left w:val="nil"/>
              <w:bottom w:val="nil"/>
              <w:right w:val="nil"/>
            </w:tcBorders>
            <w:shd w:val="clear" w:color="auto" w:fill="auto"/>
            <w:vAlign w:val="center"/>
            <w:hideMark/>
          </w:tcPr>
          <w:p w14:paraId="03A73B37"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Κ.Κ.Ε: ΝΑΙ</w:t>
            </w:r>
          </w:p>
        </w:tc>
      </w:tr>
      <w:tr w:rsidR="00E615E6" w14:paraId="03A73B3A" w14:textId="77777777">
        <w:trPr>
          <w:trHeight w:val="330"/>
        </w:trPr>
        <w:tc>
          <w:tcPr>
            <w:tcW w:w="7120" w:type="dxa"/>
            <w:tcBorders>
              <w:top w:val="nil"/>
              <w:left w:val="nil"/>
              <w:bottom w:val="nil"/>
              <w:right w:val="nil"/>
            </w:tcBorders>
            <w:shd w:val="clear" w:color="auto" w:fill="auto"/>
            <w:vAlign w:val="center"/>
            <w:hideMark/>
          </w:tcPr>
          <w:p w14:paraId="03A73B39"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ΕΝ. ΚΕΝΤΡΩΩΝ: OXI</w:t>
            </w:r>
          </w:p>
        </w:tc>
      </w:tr>
      <w:tr w:rsidR="00E615E6" w14:paraId="03A73B3C" w14:textId="77777777">
        <w:trPr>
          <w:trHeight w:val="330"/>
        </w:trPr>
        <w:tc>
          <w:tcPr>
            <w:tcW w:w="7120" w:type="dxa"/>
            <w:tcBorders>
              <w:top w:val="nil"/>
              <w:left w:val="nil"/>
              <w:bottom w:val="nil"/>
              <w:right w:val="nil"/>
            </w:tcBorders>
            <w:shd w:val="clear" w:color="auto" w:fill="auto"/>
            <w:vAlign w:val="center"/>
            <w:hideMark/>
          </w:tcPr>
          <w:p w14:paraId="03A73B3B"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Άρθρο 83 όπως τροπ.     ΚΑΤΑ ΠΛΕΙΟΨΗΦΙΑ</w:t>
            </w:r>
          </w:p>
        </w:tc>
      </w:tr>
      <w:tr w:rsidR="00E615E6" w14:paraId="03A73B3E" w14:textId="77777777">
        <w:trPr>
          <w:trHeight w:val="330"/>
        </w:trPr>
        <w:tc>
          <w:tcPr>
            <w:tcW w:w="7120" w:type="dxa"/>
            <w:tcBorders>
              <w:top w:val="nil"/>
              <w:left w:val="nil"/>
              <w:bottom w:val="nil"/>
              <w:right w:val="nil"/>
            </w:tcBorders>
            <w:shd w:val="clear" w:color="auto" w:fill="auto"/>
            <w:vAlign w:val="center"/>
            <w:hideMark/>
          </w:tcPr>
          <w:p w14:paraId="03A73B3D"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ΣΥΡΙΖΑ: ΝΑΙ</w:t>
            </w:r>
          </w:p>
        </w:tc>
      </w:tr>
      <w:tr w:rsidR="00E615E6" w14:paraId="03A73B40" w14:textId="77777777">
        <w:trPr>
          <w:trHeight w:val="330"/>
        </w:trPr>
        <w:tc>
          <w:tcPr>
            <w:tcW w:w="7120" w:type="dxa"/>
            <w:tcBorders>
              <w:top w:val="nil"/>
              <w:left w:val="nil"/>
              <w:bottom w:val="nil"/>
              <w:right w:val="nil"/>
            </w:tcBorders>
            <w:shd w:val="clear" w:color="auto" w:fill="auto"/>
            <w:vAlign w:val="center"/>
            <w:hideMark/>
          </w:tcPr>
          <w:p w14:paraId="03A73B3F"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 xml:space="preserve">Ν.Δ.: </w:t>
            </w:r>
            <w:r w:rsidRPr="00083250">
              <w:rPr>
                <w:rFonts w:ascii="Calibri" w:eastAsia="Times New Roman" w:hAnsi="Calibri" w:cs="Calibri"/>
                <w:color w:val="000000"/>
                <w:szCs w:val="24"/>
              </w:rPr>
              <w:t>ΝΑΙ</w:t>
            </w:r>
          </w:p>
        </w:tc>
      </w:tr>
      <w:tr w:rsidR="00E615E6" w14:paraId="03A73B42" w14:textId="77777777">
        <w:trPr>
          <w:trHeight w:val="330"/>
        </w:trPr>
        <w:tc>
          <w:tcPr>
            <w:tcW w:w="7120" w:type="dxa"/>
            <w:tcBorders>
              <w:top w:val="nil"/>
              <w:left w:val="nil"/>
              <w:bottom w:val="nil"/>
              <w:right w:val="nil"/>
            </w:tcBorders>
            <w:shd w:val="clear" w:color="auto" w:fill="auto"/>
            <w:vAlign w:val="center"/>
            <w:hideMark/>
          </w:tcPr>
          <w:p w14:paraId="03A73B41"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ΔΗ.ΣΥ: ΝΑΙ</w:t>
            </w:r>
          </w:p>
        </w:tc>
      </w:tr>
      <w:tr w:rsidR="00E615E6" w14:paraId="03A73B44" w14:textId="77777777">
        <w:trPr>
          <w:trHeight w:val="330"/>
        </w:trPr>
        <w:tc>
          <w:tcPr>
            <w:tcW w:w="7120" w:type="dxa"/>
            <w:tcBorders>
              <w:top w:val="nil"/>
              <w:left w:val="nil"/>
              <w:bottom w:val="nil"/>
              <w:right w:val="nil"/>
            </w:tcBorders>
            <w:shd w:val="clear" w:color="auto" w:fill="auto"/>
            <w:vAlign w:val="center"/>
            <w:hideMark/>
          </w:tcPr>
          <w:p w14:paraId="03A73B43"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Χ.Α: OXI</w:t>
            </w:r>
          </w:p>
        </w:tc>
      </w:tr>
      <w:tr w:rsidR="00E615E6" w14:paraId="03A73B46" w14:textId="77777777">
        <w:trPr>
          <w:trHeight w:val="330"/>
        </w:trPr>
        <w:tc>
          <w:tcPr>
            <w:tcW w:w="7120" w:type="dxa"/>
            <w:tcBorders>
              <w:top w:val="nil"/>
              <w:left w:val="nil"/>
              <w:bottom w:val="nil"/>
              <w:right w:val="nil"/>
            </w:tcBorders>
            <w:shd w:val="clear" w:color="auto" w:fill="auto"/>
            <w:vAlign w:val="center"/>
            <w:hideMark/>
          </w:tcPr>
          <w:p w14:paraId="03A73B45"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Κ.Κ.Ε: ΝΑΙ</w:t>
            </w:r>
          </w:p>
        </w:tc>
      </w:tr>
      <w:tr w:rsidR="00E615E6" w14:paraId="03A73B48" w14:textId="77777777">
        <w:trPr>
          <w:trHeight w:val="330"/>
        </w:trPr>
        <w:tc>
          <w:tcPr>
            <w:tcW w:w="7120" w:type="dxa"/>
            <w:tcBorders>
              <w:top w:val="nil"/>
              <w:left w:val="nil"/>
              <w:bottom w:val="nil"/>
              <w:right w:val="nil"/>
            </w:tcBorders>
            <w:shd w:val="clear" w:color="auto" w:fill="auto"/>
            <w:vAlign w:val="center"/>
            <w:hideMark/>
          </w:tcPr>
          <w:p w14:paraId="03A73B47"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ΕΝ. ΚΕΝΤΡΩΩΝ: ΝΑΙ</w:t>
            </w:r>
          </w:p>
        </w:tc>
      </w:tr>
      <w:tr w:rsidR="00E615E6" w14:paraId="03A73B4A" w14:textId="77777777">
        <w:trPr>
          <w:trHeight w:val="330"/>
        </w:trPr>
        <w:tc>
          <w:tcPr>
            <w:tcW w:w="7120" w:type="dxa"/>
            <w:tcBorders>
              <w:top w:val="nil"/>
              <w:left w:val="nil"/>
              <w:bottom w:val="nil"/>
              <w:right w:val="nil"/>
            </w:tcBorders>
            <w:shd w:val="clear" w:color="auto" w:fill="auto"/>
            <w:vAlign w:val="center"/>
            <w:hideMark/>
          </w:tcPr>
          <w:p w14:paraId="03A73B49"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Άρθρο 84 όπως τροπ.     ΚΑΤΑ ΠΛΕΙΟΨΗΦΙΑ</w:t>
            </w:r>
          </w:p>
        </w:tc>
      </w:tr>
      <w:tr w:rsidR="00E615E6" w14:paraId="03A73B4C" w14:textId="77777777">
        <w:trPr>
          <w:trHeight w:val="330"/>
        </w:trPr>
        <w:tc>
          <w:tcPr>
            <w:tcW w:w="7120" w:type="dxa"/>
            <w:tcBorders>
              <w:top w:val="nil"/>
              <w:left w:val="nil"/>
              <w:bottom w:val="nil"/>
              <w:right w:val="nil"/>
            </w:tcBorders>
            <w:shd w:val="clear" w:color="auto" w:fill="auto"/>
            <w:vAlign w:val="center"/>
            <w:hideMark/>
          </w:tcPr>
          <w:p w14:paraId="03A73B4B"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ΣΥΡΙΖΑ: ΝΑΙ</w:t>
            </w:r>
          </w:p>
        </w:tc>
      </w:tr>
      <w:tr w:rsidR="00E615E6" w14:paraId="03A73B4E" w14:textId="77777777">
        <w:trPr>
          <w:trHeight w:val="330"/>
        </w:trPr>
        <w:tc>
          <w:tcPr>
            <w:tcW w:w="7120" w:type="dxa"/>
            <w:tcBorders>
              <w:top w:val="nil"/>
              <w:left w:val="nil"/>
              <w:bottom w:val="nil"/>
              <w:right w:val="nil"/>
            </w:tcBorders>
            <w:shd w:val="clear" w:color="auto" w:fill="auto"/>
            <w:vAlign w:val="center"/>
            <w:hideMark/>
          </w:tcPr>
          <w:p w14:paraId="03A73B4D"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Ν.Δ.: OXI</w:t>
            </w:r>
          </w:p>
        </w:tc>
      </w:tr>
      <w:tr w:rsidR="00E615E6" w14:paraId="03A73B50" w14:textId="77777777">
        <w:trPr>
          <w:trHeight w:val="330"/>
        </w:trPr>
        <w:tc>
          <w:tcPr>
            <w:tcW w:w="7120" w:type="dxa"/>
            <w:tcBorders>
              <w:top w:val="nil"/>
              <w:left w:val="nil"/>
              <w:bottom w:val="nil"/>
              <w:right w:val="nil"/>
            </w:tcBorders>
            <w:shd w:val="clear" w:color="auto" w:fill="auto"/>
            <w:vAlign w:val="center"/>
            <w:hideMark/>
          </w:tcPr>
          <w:p w14:paraId="03A73B4F"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ΔΗ.ΣΥ: ΠΡΝ</w:t>
            </w:r>
          </w:p>
        </w:tc>
      </w:tr>
      <w:tr w:rsidR="00E615E6" w14:paraId="03A73B52" w14:textId="77777777">
        <w:trPr>
          <w:trHeight w:val="330"/>
        </w:trPr>
        <w:tc>
          <w:tcPr>
            <w:tcW w:w="7120" w:type="dxa"/>
            <w:tcBorders>
              <w:top w:val="nil"/>
              <w:left w:val="nil"/>
              <w:bottom w:val="nil"/>
              <w:right w:val="nil"/>
            </w:tcBorders>
            <w:shd w:val="clear" w:color="auto" w:fill="auto"/>
            <w:vAlign w:val="center"/>
            <w:hideMark/>
          </w:tcPr>
          <w:p w14:paraId="03A73B51"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Χ.Α: OXI</w:t>
            </w:r>
          </w:p>
        </w:tc>
      </w:tr>
      <w:tr w:rsidR="00E615E6" w14:paraId="03A73B54" w14:textId="77777777">
        <w:trPr>
          <w:trHeight w:val="330"/>
        </w:trPr>
        <w:tc>
          <w:tcPr>
            <w:tcW w:w="7120" w:type="dxa"/>
            <w:tcBorders>
              <w:top w:val="nil"/>
              <w:left w:val="nil"/>
              <w:bottom w:val="nil"/>
              <w:right w:val="nil"/>
            </w:tcBorders>
            <w:shd w:val="clear" w:color="auto" w:fill="auto"/>
            <w:vAlign w:val="center"/>
            <w:hideMark/>
          </w:tcPr>
          <w:p w14:paraId="03A73B53"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Κ.Κ.Ε: ΠΡΝ</w:t>
            </w:r>
          </w:p>
        </w:tc>
      </w:tr>
      <w:tr w:rsidR="00E615E6" w14:paraId="03A73B56" w14:textId="77777777">
        <w:trPr>
          <w:trHeight w:val="330"/>
        </w:trPr>
        <w:tc>
          <w:tcPr>
            <w:tcW w:w="7120" w:type="dxa"/>
            <w:tcBorders>
              <w:top w:val="nil"/>
              <w:left w:val="nil"/>
              <w:bottom w:val="nil"/>
              <w:right w:val="nil"/>
            </w:tcBorders>
            <w:shd w:val="clear" w:color="auto" w:fill="auto"/>
            <w:vAlign w:val="center"/>
            <w:hideMark/>
          </w:tcPr>
          <w:p w14:paraId="03A73B55"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ΕΝ. ΚΕΝΤΡΩΩΝ: ΠΡΝ</w:t>
            </w:r>
          </w:p>
        </w:tc>
      </w:tr>
      <w:tr w:rsidR="00E615E6" w14:paraId="03A73B58" w14:textId="77777777">
        <w:trPr>
          <w:trHeight w:val="345"/>
        </w:trPr>
        <w:tc>
          <w:tcPr>
            <w:tcW w:w="7120" w:type="dxa"/>
            <w:tcBorders>
              <w:top w:val="nil"/>
              <w:left w:val="nil"/>
              <w:bottom w:val="nil"/>
              <w:right w:val="nil"/>
            </w:tcBorders>
            <w:shd w:val="clear" w:color="auto" w:fill="auto"/>
            <w:vAlign w:val="center"/>
            <w:hideMark/>
          </w:tcPr>
          <w:p w14:paraId="03A73B57"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Άρθρο 85 ως έχει     ΚΑΤΑ ΠΛΕΙΟΨΗΦΙΑ</w:t>
            </w:r>
          </w:p>
        </w:tc>
      </w:tr>
      <w:tr w:rsidR="00E615E6" w14:paraId="03A73B5A" w14:textId="77777777">
        <w:trPr>
          <w:trHeight w:val="330"/>
        </w:trPr>
        <w:tc>
          <w:tcPr>
            <w:tcW w:w="7120" w:type="dxa"/>
            <w:tcBorders>
              <w:top w:val="nil"/>
              <w:left w:val="nil"/>
              <w:bottom w:val="nil"/>
              <w:right w:val="nil"/>
            </w:tcBorders>
            <w:shd w:val="clear" w:color="auto" w:fill="auto"/>
            <w:vAlign w:val="center"/>
            <w:hideMark/>
          </w:tcPr>
          <w:p w14:paraId="03A73B59"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ΣΥΡΙΖΑ: ΝΑΙ</w:t>
            </w:r>
          </w:p>
        </w:tc>
      </w:tr>
      <w:tr w:rsidR="00E615E6" w14:paraId="03A73B5C" w14:textId="77777777">
        <w:trPr>
          <w:trHeight w:val="330"/>
        </w:trPr>
        <w:tc>
          <w:tcPr>
            <w:tcW w:w="7120" w:type="dxa"/>
            <w:tcBorders>
              <w:top w:val="nil"/>
              <w:left w:val="nil"/>
              <w:bottom w:val="nil"/>
              <w:right w:val="nil"/>
            </w:tcBorders>
            <w:shd w:val="clear" w:color="auto" w:fill="auto"/>
            <w:vAlign w:val="center"/>
            <w:hideMark/>
          </w:tcPr>
          <w:p w14:paraId="03A73B5B"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lastRenderedPageBreak/>
              <w:t>Ν.Δ.: OXI</w:t>
            </w:r>
          </w:p>
        </w:tc>
      </w:tr>
      <w:tr w:rsidR="00E615E6" w14:paraId="03A73B5E" w14:textId="77777777">
        <w:trPr>
          <w:trHeight w:val="330"/>
        </w:trPr>
        <w:tc>
          <w:tcPr>
            <w:tcW w:w="7120" w:type="dxa"/>
            <w:tcBorders>
              <w:top w:val="nil"/>
              <w:left w:val="nil"/>
              <w:bottom w:val="nil"/>
              <w:right w:val="nil"/>
            </w:tcBorders>
            <w:shd w:val="clear" w:color="auto" w:fill="auto"/>
            <w:vAlign w:val="center"/>
            <w:hideMark/>
          </w:tcPr>
          <w:p w14:paraId="03A73B5D"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ΔΗ.ΣΥ: ΝΑΙ</w:t>
            </w:r>
          </w:p>
        </w:tc>
      </w:tr>
      <w:tr w:rsidR="00E615E6" w14:paraId="03A73B60" w14:textId="77777777">
        <w:trPr>
          <w:trHeight w:val="330"/>
        </w:trPr>
        <w:tc>
          <w:tcPr>
            <w:tcW w:w="7120" w:type="dxa"/>
            <w:tcBorders>
              <w:top w:val="nil"/>
              <w:left w:val="nil"/>
              <w:bottom w:val="nil"/>
              <w:right w:val="nil"/>
            </w:tcBorders>
            <w:shd w:val="clear" w:color="auto" w:fill="auto"/>
            <w:vAlign w:val="center"/>
            <w:hideMark/>
          </w:tcPr>
          <w:p w14:paraId="03A73B5F"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 xml:space="preserve">Χ.Α: </w:t>
            </w:r>
            <w:r w:rsidRPr="00083250">
              <w:rPr>
                <w:rFonts w:ascii="Calibri" w:eastAsia="Times New Roman" w:hAnsi="Calibri" w:cs="Calibri"/>
                <w:color w:val="000000"/>
                <w:szCs w:val="24"/>
              </w:rPr>
              <w:t>OXI</w:t>
            </w:r>
          </w:p>
        </w:tc>
      </w:tr>
      <w:tr w:rsidR="00E615E6" w14:paraId="03A73B62" w14:textId="77777777">
        <w:trPr>
          <w:trHeight w:val="345"/>
        </w:trPr>
        <w:tc>
          <w:tcPr>
            <w:tcW w:w="7120" w:type="dxa"/>
            <w:tcBorders>
              <w:top w:val="nil"/>
              <w:left w:val="nil"/>
              <w:bottom w:val="nil"/>
              <w:right w:val="nil"/>
            </w:tcBorders>
            <w:shd w:val="clear" w:color="auto" w:fill="auto"/>
            <w:vAlign w:val="center"/>
            <w:hideMark/>
          </w:tcPr>
          <w:p w14:paraId="03A73B61"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Κ.Κ.Ε: ΠΡΝ</w:t>
            </w:r>
          </w:p>
        </w:tc>
      </w:tr>
      <w:tr w:rsidR="00E615E6" w14:paraId="03A73B64" w14:textId="77777777">
        <w:trPr>
          <w:trHeight w:val="330"/>
        </w:trPr>
        <w:tc>
          <w:tcPr>
            <w:tcW w:w="7120" w:type="dxa"/>
            <w:tcBorders>
              <w:top w:val="nil"/>
              <w:left w:val="nil"/>
              <w:bottom w:val="nil"/>
              <w:right w:val="nil"/>
            </w:tcBorders>
            <w:shd w:val="clear" w:color="auto" w:fill="auto"/>
            <w:vAlign w:val="center"/>
            <w:hideMark/>
          </w:tcPr>
          <w:p w14:paraId="03A73B63"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ΕΝ. ΚΕΝΤΡΩΩΝ: OXI</w:t>
            </w:r>
          </w:p>
        </w:tc>
      </w:tr>
      <w:tr w:rsidR="00E615E6" w14:paraId="03A73B66" w14:textId="77777777">
        <w:trPr>
          <w:trHeight w:val="330"/>
        </w:trPr>
        <w:tc>
          <w:tcPr>
            <w:tcW w:w="7120" w:type="dxa"/>
            <w:tcBorders>
              <w:top w:val="nil"/>
              <w:left w:val="nil"/>
              <w:bottom w:val="nil"/>
              <w:right w:val="nil"/>
            </w:tcBorders>
            <w:shd w:val="clear" w:color="auto" w:fill="auto"/>
            <w:vAlign w:val="center"/>
            <w:hideMark/>
          </w:tcPr>
          <w:p w14:paraId="03A73B65"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Άρθρο 86 ως έχει     ΚΑΤΑ ΠΛΕΙΟΨΗΦΙΑ</w:t>
            </w:r>
          </w:p>
        </w:tc>
      </w:tr>
      <w:tr w:rsidR="00E615E6" w14:paraId="03A73B68" w14:textId="77777777">
        <w:trPr>
          <w:trHeight w:val="330"/>
        </w:trPr>
        <w:tc>
          <w:tcPr>
            <w:tcW w:w="7120" w:type="dxa"/>
            <w:tcBorders>
              <w:top w:val="nil"/>
              <w:left w:val="nil"/>
              <w:bottom w:val="nil"/>
              <w:right w:val="nil"/>
            </w:tcBorders>
            <w:shd w:val="clear" w:color="auto" w:fill="auto"/>
            <w:vAlign w:val="center"/>
            <w:hideMark/>
          </w:tcPr>
          <w:p w14:paraId="03A73B67"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ΣΥΡΙΖΑ: ΝΑΙ</w:t>
            </w:r>
          </w:p>
        </w:tc>
      </w:tr>
      <w:tr w:rsidR="00E615E6" w14:paraId="03A73B6A" w14:textId="77777777">
        <w:trPr>
          <w:trHeight w:val="330"/>
        </w:trPr>
        <w:tc>
          <w:tcPr>
            <w:tcW w:w="7120" w:type="dxa"/>
            <w:tcBorders>
              <w:top w:val="nil"/>
              <w:left w:val="nil"/>
              <w:bottom w:val="nil"/>
              <w:right w:val="nil"/>
            </w:tcBorders>
            <w:shd w:val="clear" w:color="auto" w:fill="auto"/>
            <w:vAlign w:val="center"/>
            <w:hideMark/>
          </w:tcPr>
          <w:p w14:paraId="03A73B69"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Ν.Δ.: ΠΡΝ</w:t>
            </w:r>
          </w:p>
        </w:tc>
      </w:tr>
      <w:tr w:rsidR="00E615E6" w14:paraId="03A73B6C" w14:textId="77777777">
        <w:trPr>
          <w:trHeight w:val="330"/>
        </w:trPr>
        <w:tc>
          <w:tcPr>
            <w:tcW w:w="7120" w:type="dxa"/>
            <w:tcBorders>
              <w:top w:val="nil"/>
              <w:left w:val="nil"/>
              <w:bottom w:val="nil"/>
              <w:right w:val="nil"/>
            </w:tcBorders>
            <w:shd w:val="clear" w:color="auto" w:fill="auto"/>
            <w:vAlign w:val="center"/>
            <w:hideMark/>
          </w:tcPr>
          <w:p w14:paraId="03A73B6B"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ΔΗ.ΣΥ: ΝΑΙ</w:t>
            </w:r>
          </w:p>
        </w:tc>
      </w:tr>
      <w:tr w:rsidR="00E615E6" w14:paraId="03A73B6E" w14:textId="77777777">
        <w:trPr>
          <w:trHeight w:val="330"/>
        </w:trPr>
        <w:tc>
          <w:tcPr>
            <w:tcW w:w="7120" w:type="dxa"/>
            <w:tcBorders>
              <w:top w:val="nil"/>
              <w:left w:val="nil"/>
              <w:bottom w:val="nil"/>
              <w:right w:val="nil"/>
            </w:tcBorders>
            <w:shd w:val="clear" w:color="auto" w:fill="auto"/>
            <w:vAlign w:val="center"/>
            <w:hideMark/>
          </w:tcPr>
          <w:p w14:paraId="03A73B6D"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Χ.Α: OXI</w:t>
            </w:r>
          </w:p>
        </w:tc>
      </w:tr>
      <w:tr w:rsidR="00E615E6" w14:paraId="03A73B70" w14:textId="77777777">
        <w:trPr>
          <w:trHeight w:val="330"/>
        </w:trPr>
        <w:tc>
          <w:tcPr>
            <w:tcW w:w="7120" w:type="dxa"/>
            <w:tcBorders>
              <w:top w:val="nil"/>
              <w:left w:val="nil"/>
              <w:bottom w:val="nil"/>
              <w:right w:val="nil"/>
            </w:tcBorders>
            <w:shd w:val="clear" w:color="auto" w:fill="auto"/>
            <w:vAlign w:val="center"/>
            <w:hideMark/>
          </w:tcPr>
          <w:p w14:paraId="03A73B6F"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Κ.Κ.Ε: ΝΑΙ</w:t>
            </w:r>
          </w:p>
        </w:tc>
      </w:tr>
      <w:tr w:rsidR="00E615E6" w14:paraId="03A73B72" w14:textId="77777777">
        <w:trPr>
          <w:trHeight w:val="330"/>
        </w:trPr>
        <w:tc>
          <w:tcPr>
            <w:tcW w:w="7120" w:type="dxa"/>
            <w:tcBorders>
              <w:top w:val="nil"/>
              <w:left w:val="nil"/>
              <w:bottom w:val="nil"/>
              <w:right w:val="nil"/>
            </w:tcBorders>
            <w:shd w:val="clear" w:color="auto" w:fill="auto"/>
            <w:vAlign w:val="center"/>
            <w:hideMark/>
          </w:tcPr>
          <w:p w14:paraId="03A73B71"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ΕΝ. ΚΕΝΤΡΩΩΝ: OXI</w:t>
            </w:r>
          </w:p>
        </w:tc>
      </w:tr>
      <w:tr w:rsidR="00E615E6" w14:paraId="03A73B74" w14:textId="77777777">
        <w:trPr>
          <w:trHeight w:val="330"/>
        </w:trPr>
        <w:tc>
          <w:tcPr>
            <w:tcW w:w="7120" w:type="dxa"/>
            <w:tcBorders>
              <w:top w:val="nil"/>
              <w:left w:val="nil"/>
              <w:bottom w:val="nil"/>
              <w:right w:val="nil"/>
            </w:tcBorders>
            <w:shd w:val="clear" w:color="auto" w:fill="auto"/>
            <w:vAlign w:val="center"/>
            <w:hideMark/>
          </w:tcPr>
          <w:p w14:paraId="03A73B73"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Άρθρο 87 ως έχει     ΚΑΤΑ ΠΛΕΙΟΨΗΦΙΑ</w:t>
            </w:r>
          </w:p>
        </w:tc>
      </w:tr>
      <w:tr w:rsidR="00E615E6" w14:paraId="03A73B76" w14:textId="77777777">
        <w:trPr>
          <w:trHeight w:val="345"/>
        </w:trPr>
        <w:tc>
          <w:tcPr>
            <w:tcW w:w="7120" w:type="dxa"/>
            <w:tcBorders>
              <w:top w:val="nil"/>
              <w:left w:val="nil"/>
              <w:bottom w:val="nil"/>
              <w:right w:val="nil"/>
            </w:tcBorders>
            <w:shd w:val="clear" w:color="auto" w:fill="auto"/>
            <w:vAlign w:val="center"/>
            <w:hideMark/>
          </w:tcPr>
          <w:p w14:paraId="03A73B75"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ΣΥΡΙΖΑ: ΝΑΙ</w:t>
            </w:r>
          </w:p>
        </w:tc>
      </w:tr>
      <w:tr w:rsidR="00E615E6" w14:paraId="03A73B78" w14:textId="77777777">
        <w:trPr>
          <w:trHeight w:val="330"/>
        </w:trPr>
        <w:tc>
          <w:tcPr>
            <w:tcW w:w="7120" w:type="dxa"/>
            <w:tcBorders>
              <w:top w:val="nil"/>
              <w:left w:val="nil"/>
              <w:bottom w:val="nil"/>
              <w:right w:val="nil"/>
            </w:tcBorders>
            <w:shd w:val="clear" w:color="auto" w:fill="auto"/>
            <w:vAlign w:val="center"/>
            <w:hideMark/>
          </w:tcPr>
          <w:p w14:paraId="03A73B77"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Ν.Δ.: OXI</w:t>
            </w:r>
          </w:p>
        </w:tc>
      </w:tr>
      <w:tr w:rsidR="00E615E6" w14:paraId="03A73B7A" w14:textId="77777777">
        <w:trPr>
          <w:trHeight w:val="330"/>
        </w:trPr>
        <w:tc>
          <w:tcPr>
            <w:tcW w:w="7120" w:type="dxa"/>
            <w:tcBorders>
              <w:top w:val="nil"/>
              <w:left w:val="nil"/>
              <w:bottom w:val="nil"/>
              <w:right w:val="nil"/>
            </w:tcBorders>
            <w:shd w:val="clear" w:color="auto" w:fill="auto"/>
            <w:vAlign w:val="center"/>
            <w:hideMark/>
          </w:tcPr>
          <w:p w14:paraId="03A73B79"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ΔΗ.ΣΥ: ΝΑΙ</w:t>
            </w:r>
          </w:p>
        </w:tc>
      </w:tr>
      <w:tr w:rsidR="00E615E6" w14:paraId="03A73B7C" w14:textId="77777777">
        <w:trPr>
          <w:trHeight w:val="330"/>
        </w:trPr>
        <w:tc>
          <w:tcPr>
            <w:tcW w:w="7120" w:type="dxa"/>
            <w:tcBorders>
              <w:top w:val="nil"/>
              <w:left w:val="nil"/>
              <w:bottom w:val="nil"/>
              <w:right w:val="nil"/>
            </w:tcBorders>
            <w:shd w:val="clear" w:color="auto" w:fill="auto"/>
            <w:vAlign w:val="center"/>
            <w:hideMark/>
          </w:tcPr>
          <w:p w14:paraId="03A73B7B"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Χ.Α: OXI</w:t>
            </w:r>
          </w:p>
        </w:tc>
      </w:tr>
      <w:tr w:rsidR="00E615E6" w14:paraId="03A73B7E" w14:textId="77777777">
        <w:trPr>
          <w:trHeight w:val="330"/>
        </w:trPr>
        <w:tc>
          <w:tcPr>
            <w:tcW w:w="7120" w:type="dxa"/>
            <w:tcBorders>
              <w:top w:val="nil"/>
              <w:left w:val="nil"/>
              <w:bottom w:val="nil"/>
              <w:right w:val="nil"/>
            </w:tcBorders>
            <w:shd w:val="clear" w:color="auto" w:fill="auto"/>
            <w:vAlign w:val="center"/>
            <w:hideMark/>
          </w:tcPr>
          <w:p w14:paraId="03A73B7D"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Κ.Κ.Ε: ΝΑΙ</w:t>
            </w:r>
          </w:p>
        </w:tc>
      </w:tr>
      <w:tr w:rsidR="00E615E6" w14:paraId="03A73B80" w14:textId="77777777">
        <w:trPr>
          <w:trHeight w:val="345"/>
        </w:trPr>
        <w:tc>
          <w:tcPr>
            <w:tcW w:w="7120" w:type="dxa"/>
            <w:tcBorders>
              <w:top w:val="nil"/>
              <w:left w:val="nil"/>
              <w:bottom w:val="nil"/>
              <w:right w:val="nil"/>
            </w:tcBorders>
            <w:shd w:val="clear" w:color="auto" w:fill="auto"/>
            <w:vAlign w:val="center"/>
            <w:hideMark/>
          </w:tcPr>
          <w:p w14:paraId="03A73B7F"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 xml:space="preserve">ΕΝ. </w:t>
            </w:r>
            <w:r w:rsidRPr="00083250">
              <w:rPr>
                <w:rFonts w:ascii="Calibri" w:eastAsia="Times New Roman" w:hAnsi="Calibri" w:cs="Calibri"/>
                <w:color w:val="000000"/>
                <w:szCs w:val="24"/>
              </w:rPr>
              <w:t>ΚΕΝΤΡΩΩΝ: OXI</w:t>
            </w:r>
          </w:p>
        </w:tc>
      </w:tr>
      <w:tr w:rsidR="00E615E6" w14:paraId="03A73B82" w14:textId="77777777">
        <w:trPr>
          <w:trHeight w:val="330"/>
        </w:trPr>
        <w:tc>
          <w:tcPr>
            <w:tcW w:w="7120" w:type="dxa"/>
            <w:tcBorders>
              <w:top w:val="nil"/>
              <w:left w:val="nil"/>
              <w:bottom w:val="nil"/>
              <w:right w:val="nil"/>
            </w:tcBorders>
            <w:shd w:val="clear" w:color="auto" w:fill="auto"/>
            <w:vAlign w:val="center"/>
            <w:hideMark/>
          </w:tcPr>
          <w:p w14:paraId="03A73B81"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Άρθρο 88 όπως τροπ.     ΚΑΤΑ ΠΛΕΙΟΨΗΦΙΑ</w:t>
            </w:r>
          </w:p>
        </w:tc>
      </w:tr>
      <w:tr w:rsidR="00E615E6" w14:paraId="03A73B84" w14:textId="77777777">
        <w:trPr>
          <w:trHeight w:val="330"/>
        </w:trPr>
        <w:tc>
          <w:tcPr>
            <w:tcW w:w="7120" w:type="dxa"/>
            <w:tcBorders>
              <w:top w:val="nil"/>
              <w:left w:val="nil"/>
              <w:bottom w:val="nil"/>
              <w:right w:val="nil"/>
            </w:tcBorders>
            <w:shd w:val="clear" w:color="auto" w:fill="auto"/>
            <w:vAlign w:val="center"/>
            <w:hideMark/>
          </w:tcPr>
          <w:p w14:paraId="03A73B83"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ΣΥΡΙΖΑ: ΝΑΙ</w:t>
            </w:r>
          </w:p>
        </w:tc>
      </w:tr>
      <w:tr w:rsidR="00E615E6" w14:paraId="03A73B86" w14:textId="77777777">
        <w:trPr>
          <w:trHeight w:val="330"/>
        </w:trPr>
        <w:tc>
          <w:tcPr>
            <w:tcW w:w="7120" w:type="dxa"/>
            <w:tcBorders>
              <w:top w:val="nil"/>
              <w:left w:val="nil"/>
              <w:bottom w:val="nil"/>
              <w:right w:val="nil"/>
            </w:tcBorders>
            <w:shd w:val="clear" w:color="auto" w:fill="auto"/>
            <w:vAlign w:val="center"/>
            <w:hideMark/>
          </w:tcPr>
          <w:p w14:paraId="03A73B85"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Ν.Δ.: OXI</w:t>
            </w:r>
          </w:p>
        </w:tc>
      </w:tr>
      <w:tr w:rsidR="00E615E6" w14:paraId="03A73B88" w14:textId="77777777">
        <w:trPr>
          <w:trHeight w:val="330"/>
        </w:trPr>
        <w:tc>
          <w:tcPr>
            <w:tcW w:w="7120" w:type="dxa"/>
            <w:tcBorders>
              <w:top w:val="nil"/>
              <w:left w:val="nil"/>
              <w:bottom w:val="nil"/>
              <w:right w:val="nil"/>
            </w:tcBorders>
            <w:shd w:val="clear" w:color="auto" w:fill="auto"/>
            <w:vAlign w:val="center"/>
            <w:hideMark/>
          </w:tcPr>
          <w:p w14:paraId="03A73B87"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ΔΗ.ΣΥ: ΝΑΙ</w:t>
            </w:r>
          </w:p>
        </w:tc>
      </w:tr>
      <w:tr w:rsidR="00E615E6" w14:paraId="03A73B8A" w14:textId="77777777">
        <w:trPr>
          <w:trHeight w:val="330"/>
        </w:trPr>
        <w:tc>
          <w:tcPr>
            <w:tcW w:w="7120" w:type="dxa"/>
            <w:tcBorders>
              <w:top w:val="nil"/>
              <w:left w:val="nil"/>
              <w:bottom w:val="nil"/>
              <w:right w:val="nil"/>
            </w:tcBorders>
            <w:shd w:val="clear" w:color="auto" w:fill="auto"/>
            <w:vAlign w:val="center"/>
            <w:hideMark/>
          </w:tcPr>
          <w:p w14:paraId="03A73B89"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Χ.Α: OXI</w:t>
            </w:r>
          </w:p>
        </w:tc>
      </w:tr>
      <w:tr w:rsidR="00E615E6" w14:paraId="03A73B8C" w14:textId="77777777">
        <w:trPr>
          <w:trHeight w:val="330"/>
        </w:trPr>
        <w:tc>
          <w:tcPr>
            <w:tcW w:w="7120" w:type="dxa"/>
            <w:tcBorders>
              <w:top w:val="nil"/>
              <w:left w:val="nil"/>
              <w:bottom w:val="nil"/>
              <w:right w:val="nil"/>
            </w:tcBorders>
            <w:shd w:val="clear" w:color="auto" w:fill="auto"/>
            <w:vAlign w:val="center"/>
            <w:hideMark/>
          </w:tcPr>
          <w:p w14:paraId="03A73B8B"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Κ.Κ.Ε: ΠΡΝ</w:t>
            </w:r>
          </w:p>
        </w:tc>
      </w:tr>
      <w:tr w:rsidR="00E615E6" w14:paraId="03A73B8E" w14:textId="77777777">
        <w:trPr>
          <w:trHeight w:val="330"/>
        </w:trPr>
        <w:tc>
          <w:tcPr>
            <w:tcW w:w="7120" w:type="dxa"/>
            <w:tcBorders>
              <w:top w:val="nil"/>
              <w:left w:val="nil"/>
              <w:bottom w:val="nil"/>
              <w:right w:val="nil"/>
            </w:tcBorders>
            <w:shd w:val="clear" w:color="auto" w:fill="auto"/>
            <w:vAlign w:val="center"/>
            <w:hideMark/>
          </w:tcPr>
          <w:p w14:paraId="03A73B8D"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ΕΝ. ΚΕΝΤΡΩΩΝ: OXI</w:t>
            </w:r>
          </w:p>
        </w:tc>
      </w:tr>
      <w:tr w:rsidR="00E615E6" w14:paraId="03A73B90" w14:textId="77777777">
        <w:trPr>
          <w:trHeight w:val="330"/>
        </w:trPr>
        <w:tc>
          <w:tcPr>
            <w:tcW w:w="7120" w:type="dxa"/>
            <w:tcBorders>
              <w:top w:val="nil"/>
              <w:left w:val="nil"/>
              <w:bottom w:val="nil"/>
              <w:right w:val="nil"/>
            </w:tcBorders>
            <w:shd w:val="clear" w:color="auto" w:fill="auto"/>
            <w:vAlign w:val="center"/>
            <w:hideMark/>
          </w:tcPr>
          <w:p w14:paraId="03A73B8F"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Άρθρο 89 ως έχει     ΚΑΤΑ ΠΛΕΙΟΨΗΦΙΑ</w:t>
            </w:r>
          </w:p>
        </w:tc>
      </w:tr>
      <w:tr w:rsidR="00E615E6" w14:paraId="03A73B92" w14:textId="77777777">
        <w:trPr>
          <w:trHeight w:val="330"/>
        </w:trPr>
        <w:tc>
          <w:tcPr>
            <w:tcW w:w="7120" w:type="dxa"/>
            <w:tcBorders>
              <w:top w:val="nil"/>
              <w:left w:val="nil"/>
              <w:bottom w:val="nil"/>
              <w:right w:val="nil"/>
            </w:tcBorders>
            <w:shd w:val="clear" w:color="auto" w:fill="auto"/>
            <w:vAlign w:val="center"/>
            <w:hideMark/>
          </w:tcPr>
          <w:p w14:paraId="03A73B91"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ΣΥΡΙΖΑ: ΝΑΙ</w:t>
            </w:r>
          </w:p>
        </w:tc>
      </w:tr>
      <w:tr w:rsidR="00E615E6" w14:paraId="03A73B94" w14:textId="77777777">
        <w:trPr>
          <w:trHeight w:val="330"/>
        </w:trPr>
        <w:tc>
          <w:tcPr>
            <w:tcW w:w="7120" w:type="dxa"/>
            <w:tcBorders>
              <w:top w:val="nil"/>
              <w:left w:val="nil"/>
              <w:bottom w:val="nil"/>
              <w:right w:val="nil"/>
            </w:tcBorders>
            <w:shd w:val="clear" w:color="auto" w:fill="auto"/>
            <w:vAlign w:val="center"/>
            <w:hideMark/>
          </w:tcPr>
          <w:p w14:paraId="03A73B93"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Ν.Δ.: OXI</w:t>
            </w:r>
          </w:p>
        </w:tc>
      </w:tr>
      <w:tr w:rsidR="00E615E6" w14:paraId="03A73B96" w14:textId="77777777">
        <w:trPr>
          <w:trHeight w:val="330"/>
        </w:trPr>
        <w:tc>
          <w:tcPr>
            <w:tcW w:w="7120" w:type="dxa"/>
            <w:tcBorders>
              <w:top w:val="nil"/>
              <w:left w:val="nil"/>
              <w:bottom w:val="nil"/>
              <w:right w:val="nil"/>
            </w:tcBorders>
            <w:shd w:val="clear" w:color="auto" w:fill="auto"/>
            <w:vAlign w:val="center"/>
            <w:hideMark/>
          </w:tcPr>
          <w:p w14:paraId="03A73B95"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ΔΗ.ΣΥ: ΠΡΝ</w:t>
            </w:r>
          </w:p>
        </w:tc>
      </w:tr>
      <w:tr w:rsidR="00E615E6" w14:paraId="03A73B98" w14:textId="77777777">
        <w:trPr>
          <w:trHeight w:val="330"/>
        </w:trPr>
        <w:tc>
          <w:tcPr>
            <w:tcW w:w="7120" w:type="dxa"/>
            <w:tcBorders>
              <w:top w:val="nil"/>
              <w:left w:val="nil"/>
              <w:bottom w:val="nil"/>
              <w:right w:val="nil"/>
            </w:tcBorders>
            <w:shd w:val="clear" w:color="auto" w:fill="auto"/>
            <w:vAlign w:val="center"/>
            <w:hideMark/>
          </w:tcPr>
          <w:p w14:paraId="03A73B97"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Χ.Α: OXI</w:t>
            </w:r>
          </w:p>
        </w:tc>
      </w:tr>
      <w:tr w:rsidR="00E615E6" w14:paraId="03A73B9A" w14:textId="77777777">
        <w:trPr>
          <w:trHeight w:val="330"/>
        </w:trPr>
        <w:tc>
          <w:tcPr>
            <w:tcW w:w="7120" w:type="dxa"/>
            <w:tcBorders>
              <w:top w:val="nil"/>
              <w:left w:val="nil"/>
              <w:bottom w:val="nil"/>
              <w:right w:val="nil"/>
            </w:tcBorders>
            <w:shd w:val="clear" w:color="auto" w:fill="auto"/>
            <w:vAlign w:val="center"/>
            <w:hideMark/>
          </w:tcPr>
          <w:p w14:paraId="03A73B99"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Κ.Κ.Ε: ΠΡΝ</w:t>
            </w:r>
          </w:p>
        </w:tc>
      </w:tr>
      <w:tr w:rsidR="00E615E6" w14:paraId="03A73B9C" w14:textId="77777777">
        <w:trPr>
          <w:trHeight w:val="330"/>
        </w:trPr>
        <w:tc>
          <w:tcPr>
            <w:tcW w:w="7120" w:type="dxa"/>
            <w:tcBorders>
              <w:top w:val="nil"/>
              <w:left w:val="nil"/>
              <w:bottom w:val="nil"/>
              <w:right w:val="nil"/>
            </w:tcBorders>
            <w:shd w:val="clear" w:color="auto" w:fill="auto"/>
            <w:vAlign w:val="center"/>
            <w:hideMark/>
          </w:tcPr>
          <w:p w14:paraId="03A73B9B"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ΕΝ. ΚΕΝΤΡΩΩΝ: OXI</w:t>
            </w:r>
          </w:p>
        </w:tc>
      </w:tr>
      <w:tr w:rsidR="00E615E6" w14:paraId="03A73B9E" w14:textId="77777777">
        <w:trPr>
          <w:trHeight w:val="330"/>
        </w:trPr>
        <w:tc>
          <w:tcPr>
            <w:tcW w:w="7120" w:type="dxa"/>
            <w:tcBorders>
              <w:top w:val="nil"/>
              <w:left w:val="nil"/>
              <w:bottom w:val="nil"/>
              <w:right w:val="nil"/>
            </w:tcBorders>
            <w:shd w:val="clear" w:color="auto" w:fill="auto"/>
            <w:vAlign w:val="center"/>
            <w:hideMark/>
          </w:tcPr>
          <w:p w14:paraId="03A73B9D"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Άρθρο 90</w:t>
            </w:r>
            <w:r w:rsidRPr="00083250">
              <w:rPr>
                <w:rFonts w:ascii="Calibri" w:eastAsia="Times New Roman" w:hAnsi="Calibri" w:cs="Calibri"/>
                <w:color w:val="000000"/>
                <w:szCs w:val="24"/>
              </w:rPr>
              <w:t xml:space="preserve"> ως έχει     ΚΑΤΑ ΠΛΕΙΟΨΗΦΙΑ</w:t>
            </w:r>
          </w:p>
        </w:tc>
      </w:tr>
      <w:tr w:rsidR="00E615E6" w14:paraId="03A73BA0" w14:textId="77777777">
        <w:trPr>
          <w:trHeight w:val="330"/>
        </w:trPr>
        <w:tc>
          <w:tcPr>
            <w:tcW w:w="7120" w:type="dxa"/>
            <w:tcBorders>
              <w:top w:val="nil"/>
              <w:left w:val="nil"/>
              <w:bottom w:val="nil"/>
              <w:right w:val="nil"/>
            </w:tcBorders>
            <w:shd w:val="clear" w:color="auto" w:fill="auto"/>
            <w:vAlign w:val="center"/>
            <w:hideMark/>
          </w:tcPr>
          <w:p w14:paraId="03A73B9F"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ΣΥΡΙΖΑ: ΝΑΙ</w:t>
            </w:r>
          </w:p>
        </w:tc>
      </w:tr>
      <w:tr w:rsidR="00E615E6" w14:paraId="03A73BA2" w14:textId="77777777">
        <w:trPr>
          <w:trHeight w:val="345"/>
        </w:trPr>
        <w:tc>
          <w:tcPr>
            <w:tcW w:w="7120" w:type="dxa"/>
            <w:tcBorders>
              <w:top w:val="nil"/>
              <w:left w:val="nil"/>
              <w:bottom w:val="nil"/>
              <w:right w:val="nil"/>
            </w:tcBorders>
            <w:shd w:val="clear" w:color="auto" w:fill="auto"/>
            <w:vAlign w:val="center"/>
            <w:hideMark/>
          </w:tcPr>
          <w:p w14:paraId="03A73BA1"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Ν.Δ.: ΝΑΙ</w:t>
            </w:r>
          </w:p>
        </w:tc>
      </w:tr>
      <w:tr w:rsidR="00E615E6" w14:paraId="03A73BA4" w14:textId="77777777">
        <w:trPr>
          <w:trHeight w:val="330"/>
        </w:trPr>
        <w:tc>
          <w:tcPr>
            <w:tcW w:w="7120" w:type="dxa"/>
            <w:tcBorders>
              <w:top w:val="nil"/>
              <w:left w:val="nil"/>
              <w:bottom w:val="nil"/>
              <w:right w:val="nil"/>
            </w:tcBorders>
            <w:shd w:val="clear" w:color="auto" w:fill="auto"/>
            <w:vAlign w:val="center"/>
            <w:hideMark/>
          </w:tcPr>
          <w:p w14:paraId="03A73BA3"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ΔΗ.ΣΥ: ΝΑΙ</w:t>
            </w:r>
          </w:p>
        </w:tc>
      </w:tr>
      <w:tr w:rsidR="00E615E6" w14:paraId="03A73BA6" w14:textId="77777777">
        <w:trPr>
          <w:trHeight w:val="330"/>
        </w:trPr>
        <w:tc>
          <w:tcPr>
            <w:tcW w:w="7120" w:type="dxa"/>
            <w:tcBorders>
              <w:top w:val="nil"/>
              <w:left w:val="nil"/>
              <w:bottom w:val="nil"/>
              <w:right w:val="nil"/>
            </w:tcBorders>
            <w:shd w:val="clear" w:color="auto" w:fill="auto"/>
            <w:vAlign w:val="center"/>
            <w:hideMark/>
          </w:tcPr>
          <w:p w14:paraId="03A73BA5"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Χ.Α: OXI</w:t>
            </w:r>
          </w:p>
        </w:tc>
      </w:tr>
      <w:tr w:rsidR="00E615E6" w14:paraId="03A73BA8" w14:textId="77777777">
        <w:trPr>
          <w:trHeight w:val="330"/>
        </w:trPr>
        <w:tc>
          <w:tcPr>
            <w:tcW w:w="7120" w:type="dxa"/>
            <w:tcBorders>
              <w:top w:val="nil"/>
              <w:left w:val="nil"/>
              <w:bottom w:val="nil"/>
              <w:right w:val="nil"/>
            </w:tcBorders>
            <w:shd w:val="clear" w:color="auto" w:fill="auto"/>
            <w:vAlign w:val="center"/>
            <w:hideMark/>
          </w:tcPr>
          <w:p w14:paraId="03A73BA7"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Κ.Κ.Ε: ΝΑΙ</w:t>
            </w:r>
          </w:p>
        </w:tc>
      </w:tr>
      <w:tr w:rsidR="00E615E6" w14:paraId="03A73BAA" w14:textId="77777777">
        <w:trPr>
          <w:trHeight w:val="330"/>
        </w:trPr>
        <w:tc>
          <w:tcPr>
            <w:tcW w:w="7120" w:type="dxa"/>
            <w:tcBorders>
              <w:top w:val="nil"/>
              <w:left w:val="nil"/>
              <w:bottom w:val="nil"/>
              <w:right w:val="nil"/>
            </w:tcBorders>
            <w:shd w:val="clear" w:color="auto" w:fill="auto"/>
            <w:vAlign w:val="center"/>
            <w:hideMark/>
          </w:tcPr>
          <w:p w14:paraId="03A73BA9"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ΕΝ. ΚΕΝΤΡΩΩΝ: ΠΡΝ</w:t>
            </w:r>
          </w:p>
        </w:tc>
      </w:tr>
      <w:tr w:rsidR="00E615E6" w14:paraId="03A73BAC" w14:textId="77777777">
        <w:trPr>
          <w:trHeight w:val="330"/>
        </w:trPr>
        <w:tc>
          <w:tcPr>
            <w:tcW w:w="7120" w:type="dxa"/>
            <w:tcBorders>
              <w:top w:val="nil"/>
              <w:left w:val="nil"/>
              <w:bottom w:val="nil"/>
              <w:right w:val="nil"/>
            </w:tcBorders>
            <w:shd w:val="clear" w:color="auto" w:fill="auto"/>
            <w:vAlign w:val="center"/>
            <w:hideMark/>
          </w:tcPr>
          <w:p w14:paraId="03A73BAB"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Άρθρο 91 ως έχει     ΚΑΤΑ ΠΛΕΙΟΨΗΦΙΑ</w:t>
            </w:r>
          </w:p>
        </w:tc>
      </w:tr>
      <w:tr w:rsidR="00E615E6" w14:paraId="03A73BAE" w14:textId="77777777">
        <w:trPr>
          <w:trHeight w:val="330"/>
        </w:trPr>
        <w:tc>
          <w:tcPr>
            <w:tcW w:w="7120" w:type="dxa"/>
            <w:tcBorders>
              <w:top w:val="nil"/>
              <w:left w:val="nil"/>
              <w:bottom w:val="nil"/>
              <w:right w:val="nil"/>
            </w:tcBorders>
            <w:shd w:val="clear" w:color="auto" w:fill="auto"/>
            <w:vAlign w:val="center"/>
            <w:hideMark/>
          </w:tcPr>
          <w:p w14:paraId="03A73BAD"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ΣΥΡΙΖΑ: ΝΑΙ</w:t>
            </w:r>
          </w:p>
        </w:tc>
      </w:tr>
      <w:tr w:rsidR="00E615E6" w14:paraId="03A73BB0" w14:textId="77777777">
        <w:trPr>
          <w:trHeight w:val="330"/>
        </w:trPr>
        <w:tc>
          <w:tcPr>
            <w:tcW w:w="7120" w:type="dxa"/>
            <w:tcBorders>
              <w:top w:val="nil"/>
              <w:left w:val="nil"/>
              <w:bottom w:val="nil"/>
              <w:right w:val="nil"/>
            </w:tcBorders>
            <w:shd w:val="clear" w:color="auto" w:fill="auto"/>
            <w:vAlign w:val="center"/>
            <w:hideMark/>
          </w:tcPr>
          <w:p w14:paraId="03A73BAF"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Ν.Δ.: ΝΑΙ</w:t>
            </w:r>
          </w:p>
        </w:tc>
      </w:tr>
      <w:tr w:rsidR="00E615E6" w14:paraId="03A73BB2" w14:textId="77777777">
        <w:trPr>
          <w:trHeight w:val="330"/>
        </w:trPr>
        <w:tc>
          <w:tcPr>
            <w:tcW w:w="7120" w:type="dxa"/>
            <w:tcBorders>
              <w:top w:val="nil"/>
              <w:left w:val="nil"/>
              <w:bottom w:val="nil"/>
              <w:right w:val="nil"/>
            </w:tcBorders>
            <w:shd w:val="clear" w:color="auto" w:fill="auto"/>
            <w:vAlign w:val="center"/>
            <w:hideMark/>
          </w:tcPr>
          <w:p w14:paraId="03A73BB1"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ΔΗ.ΣΥ: ΝΑΙ</w:t>
            </w:r>
          </w:p>
        </w:tc>
      </w:tr>
      <w:tr w:rsidR="00E615E6" w14:paraId="03A73BB4" w14:textId="77777777">
        <w:trPr>
          <w:trHeight w:val="330"/>
        </w:trPr>
        <w:tc>
          <w:tcPr>
            <w:tcW w:w="7120" w:type="dxa"/>
            <w:tcBorders>
              <w:top w:val="nil"/>
              <w:left w:val="nil"/>
              <w:bottom w:val="nil"/>
              <w:right w:val="nil"/>
            </w:tcBorders>
            <w:shd w:val="clear" w:color="auto" w:fill="auto"/>
            <w:vAlign w:val="center"/>
            <w:hideMark/>
          </w:tcPr>
          <w:p w14:paraId="03A73BB3"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Χ.Α: OXI</w:t>
            </w:r>
          </w:p>
        </w:tc>
      </w:tr>
      <w:tr w:rsidR="00E615E6" w14:paraId="03A73BB6" w14:textId="77777777">
        <w:trPr>
          <w:trHeight w:val="330"/>
        </w:trPr>
        <w:tc>
          <w:tcPr>
            <w:tcW w:w="7120" w:type="dxa"/>
            <w:tcBorders>
              <w:top w:val="nil"/>
              <w:left w:val="nil"/>
              <w:bottom w:val="nil"/>
              <w:right w:val="nil"/>
            </w:tcBorders>
            <w:shd w:val="clear" w:color="auto" w:fill="auto"/>
            <w:vAlign w:val="center"/>
            <w:hideMark/>
          </w:tcPr>
          <w:p w14:paraId="03A73BB5"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Κ.Κ.Ε: ΠΡΝ</w:t>
            </w:r>
          </w:p>
        </w:tc>
      </w:tr>
      <w:tr w:rsidR="00E615E6" w14:paraId="03A73BB8" w14:textId="77777777">
        <w:trPr>
          <w:trHeight w:val="330"/>
        </w:trPr>
        <w:tc>
          <w:tcPr>
            <w:tcW w:w="7120" w:type="dxa"/>
            <w:tcBorders>
              <w:top w:val="nil"/>
              <w:left w:val="nil"/>
              <w:bottom w:val="nil"/>
              <w:right w:val="nil"/>
            </w:tcBorders>
            <w:shd w:val="clear" w:color="auto" w:fill="auto"/>
            <w:vAlign w:val="center"/>
            <w:hideMark/>
          </w:tcPr>
          <w:p w14:paraId="03A73BB7"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ΕΝ. ΚΕΝΤΡΩΩΝ: ΠΡΝ</w:t>
            </w:r>
          </w:p>
        </w:tc>
      </w:tr>
      <w:tr w:rsidR="00E615E6" w14:paraId="03A73BBA" w14:textId="77777777">
        <w:trPr>
          <w:trHeight w:val="330"/>
        </w:trPr>
        <w:tc>
          <w:tcPr>
            <w:tcW w:w="7120" w:type="dxa"/>
            <w:tcBorders>
              <w:top w:val="nil"/>
              <w:left w:val="nil"/>
              <w:bottom w:val="nil"/>
              <w:right w:val="nil"/>
            </w:tcBorders>
            <w:shd w:val="clear" w:color="auto" w:fill="auto"/>
            <w:vAlign w:val="center"/>
            <w:hideMark/>
          </w:tcPr>
          <w:p w14:paraId="03A73BB9"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 xml:space="preserve">Άρθρο 92 ως έχει     ΚΑΤΑ </w:t>
            </w:r>
            <w:r w:rsidRPr="00083250">
              <w:rPr>
                <w:rFonts w:ascii="Calibri" w:eastAsia="Times New Roman" w:hAnsi="Calibri" w:cs="Calibri"/>
                <w:color w:val="000000"/>
                <w:szCs w:val="24"/>
              </w:rPr>
              <w:t>ΠΛΕΙΟΨΗΦΙΑ</w:t>
            </w:r>
          </w:p>
        </w:tc>
      </w:tr>
      <w:tr w:rsidR="00E615E6" w14:paraId="03A73BBC" w14:textId="77777777">
        <w:trPr>
          <w:trHeight w:val="330"/>
        </w:trPr>
        <w:tc>
          <w:tcPr>
            <w:tcW w:w="7120" w:type="dxa"/>
            <w:tcBorders>
              <w:top w:val="nil"/>
              <w:left w:val="nil"/>
              <w:bottom w:val="nil"/>
              <w:right w:val="nil"/>
            </w:tcBorders>
            <w:shd w:val="clear" w:color="auto" w:fill="auto"/>
            <w:vAlign w:val="center"/>
            <w:hideMark/>
          </w:tcPr>
          <w:p w14:paraId="03A73BBB"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ΣΥΡΙΖΑ: ΝΑΙ</w:t>
            </w:r>
          </w:p>
        </w:tc>
      </w:tr>
      <w:tr w:rsidR="00E615E6" w14:paraId="03A73BBE" w14:textId="77777777">
        <w:trPr>
          <w:trHeight w:val="330"/>
        </w:trPr>
        <w:tc>
          <w:tcPr>
            <w:tcW w:w="7120" w:type="dxa"/>
            <w:tcBorders>
              <w:top w:val="nil"/>
              <w:left w:val="nil"/>
              <w:bottom w:val="nil"/>
              <w:right w:val="nil"/>
            </w:tcBorders>
            <w:shd w:val="clear" w:color="auto" w:fill="auto"/>
            <w:vAlign w:val="center"/>
            <w:hideMark/>
          </w:tcPr>
          <w:p w14:paraId="03A73BBD"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Ν.Δ.: ΝΑΙ</w:t>
            </w:r>
          </w:p>
        </w:tc>
      </w:tr>
      <w:tr w:rsidR="00E615E6" w14:paraId="03A73BC0" w14:textId="77777777">
        <w:trPr>
          <w:trHeight w:val="345"/>
        </w:trPr>
        <w:tc>
          <w:tcPr>
            <w:tcW w:w="7120" w:type="dxa"/>
            <w:tcBorders>
              <w:top w:val="nil"/>
              <w:left w:val="nil"/>
              <w:bottom w:val="nil"/>
              <w:right w:val="nil"/>
            </w:tcBorders>
            <w:shd w:val="clear" w:color="auto" w:fill="auto"/>
            <w:vAlign w:val="center"/>
            <w:hideMark/>
          </w:tcPr>
          <w:p w14:paraId="03A73BBF"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ΔΗ.ΣΥ: ΠΡΝ</w:t>
            </w:r>
          </w:p>
        </w:tc>
      </w:tr>
      <w:tr w:rsidR="00E615E6" w14:paraId="03A73BC2" w14:textId="77777777">
        <w:trPr>
          <w:trHeight w:val="330"/>
        </w:trPr>
        <w:tc>
          <w:tcPr>
            <w:tcW w:w="7120" w:type="dxa"/>
            <w:tcBorders>
              <w:top w:val="nil"/>
              <w:left w:val="nil"/>
              <w:bottom w:val="nil"/>
              <w:right w:val="nil"/>
            </w:tcBorders>
            <w:shd w:val="clear" w:color="auto" w:fill="auto"/>
            <w:vAlign w:val="center"/>
            <w:hideMark/>
          </w:tcPr>
          <w:p w14:paraId="03A73BC1"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Χ.Α: OXI</w:t>
            </w:r>
          </w:p>
        </w:tc>
      </w:tr>
      <w:tr w:rsidR="00E615E6" w14:paraId="03A73BC4" w14:textId="77777777">
        <w:trPr>
          <w:trHeight w:val="330"/>
        </w:trPr>
        <w:tc>
          <w:tcPr>
            <w:tcW w:w="7120" w:type="dxa"/>
            <w:tcBorders>
              <w:top w:val="nil"/>
              <w:left w:val="nil"/>
              <w:bottom w:val="nil"/>
              <w:right w:val="nil"/>
            </w:tcBorders>
            <w:shd w:val="clear" w:color="auto" w:fill="auto"/>
            <w:vAlign w:val="center"/>
            <w:hideMark/>
          </w:tcPr>
          <w:p w14:paraId="03A73BC3"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Κ.Κ.Ε: ΝΑΙ</w:t>
            </w:r>
          </w:p>
        </w:tc>
      </w:tr>
      <w:tr w:rsidR="00E615E6" w14:paraId="03A73BC6" w14:textId="77777777">
        <w:trPr>
          <w:trHeight w:val="330"/>
        </w:trPr>
        <w:tc>
          <w:tcPr>
            <w:tcW w:w="7120" w:type="dxa"/>
            <w:tcBorders>
              <w:top w:val="nil"/>
              <w:left w:val="nil"/>
              <w:bottom w:val="nil"/>
              <w:right w:val="nil"/>
            </w:tcBorders>
            <w:shd w:val="clear" w:color="auto" w:fill="auto"/>
            <w:vAlign w:val="center"/>
            <w:hideMark/>
          </w:tcPr>
          <w:p w14:paraId="03A73BC5"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ΕΝ. ΚΕΝΤΡΩΩΝ: ΠΡΝ</w:t>
            </w:r>
          </w:p>
        </w:tc>
      </w:tr>
      <w:tr w:rsidR="00E615E6" w14:paraId="03A73BC8" w14:textId="77777777">
        <w:trPr>
          <w:trHeight w:val="330"/>
        </w:trPr>
        <w:tc>
          <w:tcPr>
            <w:tcW w:w="7120" w:type="dxa"/>
            <w:tcBorders>
              <w:top w:val="nil"/>
              <w:left w:val="nil"/>
              <w:bottom w:val="nil"/>
              <w:right w:val="nil"/>
            </w:tcBorders>
            <w:shd w:val="clear" w:color="auto" w:fill="auto"/>
            <w:vAlign w:val="center"/>
            <w:hideMark/>
          </w:tcPr>
          <w:p w14:paraId="03A73BC7"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Άρθρο 93 ως έχει     ΚΑΤΑ ΠΛΕΙΟΨΗΦΙΑ</w:t>
            </w:r>
          </w:p>
        </w:tc>
      </w:tr>
      <w:tr w:rsidR="00E615E6" w14:paraId="03A73BCA" w14:textId="77777777">
        <w:trPr>
          <w:trHeight w:val="330"/>
        </w:trPr>
        <w:tc>
          <w:tcPr>
            <w:tcW w:w="7120" w:type="dxa"/>
            <w:tcBorders>
              <w:top w:val="nil"/>
              <w:left w:val="nil"/>
              <w:bottom w:val="nil"/>
              <w:right w:val="nil"/>
            </w:tcBorders>
            <w:shd w:val="clear" w:color="auto" w:fill="auto"/>
            <w:vAlign w:val="center"/>
            <w:hideMark/>
          </w:tcPr>
          <w:p w14:paraId="03A73BC9"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ΣΥΡΙΖΑ: ΝΑΙ</w:t>
            </w:r>
          </w:p>
        </w:tc>
      </w:tr>
      <w:tr w:rsidR="00E615E6" w14:paraId="03A73BCC" w14:textId="77777777">
        <w:trPr>
          <w:trHeight w:val="330"/>
        </w:trPr>
        <w:tc>
          <w:tcPr>
            <w:tcW w:w="7120" w:type="dxa"/>
            <w:tcBorders>
              <w:top w:val="nil"/>
              <w:left w:val="nil"/>
              <w:bottom w:val="nil"/>
              <w:right w:val="nil"/>
            </w:tcBorders>
            <w:shd w:val="clear" w:color="auto" w:fill="auto"/>
            <w:vAlign w:val="center"/>
            <w:hideMark/>
          </w:tcPr>
          <w:p w14:paraId="03A73BCB"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Ν.Δ.: OXI</w:t>
            </w:r>
          </w:p>
        </w:tc>
      </w:tr>
      <w:tr w:rsidR="00E615E6" w14:paraId="03A73BCE" w14:textId="77777777">
        <w:trPr>
          <w:trHeight w:val="330"/>
        </w:trPr>
        <w:tc>
          <w:tcPr>
            <w:tcW w:w="7120" w:type="dxa"/>
            <w:tcBorders>
              <w:top w:val="nil"/>
              <w:left w:val="nil"/>
              <w:bottom w:val="nil"/>
              <w:right w:val="nil"/>
            </w:tcBorders>
            <w:shd w:val="clear" w:color="auto" w:fill="auto"/>
            <w:vAlign w:val="center"/>
            <w:hideMark/>
          </w:tcPr>
          <w:p w14:paraId="03A73BCD"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ΔΗ.ΣΥ: ΝΑΙ</w:t>
            </w:r>
          </w:p>
        </w:tc>
      </w:tr>
      <w:tr w:rsidR="00E615E6" w14:paraId="03A73BD0" w14:textId="77777777">
        <w:trPr>
          <w:trHeight w:val="330"/>
        </w:trPr>
        <w:tc>
          <w:tcPr>
            <w:tcW w:w="7120" w:type="dxa"/>
            <w:tcBorders>
              <w:top w:val="nil"/>
              <w:left w:val="nil"/>
              <w:bottom w:val="nil"/>
              <w:right w:val="nil"/>
            </w:tcBorders>
            <w:shd w:val="clear" w:color="auto" w:fill="auto"/>
            <w:vAlign w:val="center"/>
            <w:hideMark/>
          </w:tcPr>
          <w:p w14:paraId="03A73BCF"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Χ.Α: OXI</w:t>
            </w:r>
          </w:p>
        </w:tc>
      </w:tr>
      <w:tr w:rsidR="00E615E6" w14:paraId="03A73BD2" w14:textId="77777777">
        <w:trPr>
          <w:trHeight w:val="330"/>
        </w:trPr>
        <w:tc>
          <w:tcPr>
            <w:tcW w:w="7120" w:type="dxa"/>
            <w:tcBorders>
              <w:top w:val="nil"/>
              <w:left w:val="nil"/>
              <w:bottom w:val="nil"/>
              <w:right w:val="nil"/>
            </w:tcBorders>
            <w:shd w:val="clear" w:color="auto" w:fill="auto"/>
            <w:vAlign w:val="center"/>
            <w:hideMark/>
          </w:tcPr>
          <w:p w14:paraId="03A73BD1"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Κ.Κ.Ε: ΝΑΙ</w:t>
            </w:r>
          </w:p>
        </w:tc>
      </w:tr>
      <w:tr w:rsidR="00E615E6" w14:paraId="03A73BD4" w14:textId="77777777">
        <w:trPr>
          <w:trHeight w:val="330"/>
        </w:trPr>
        <w:tc>
          <w:tcPr>
            <w:tcW w:w="7120" w:type="dxa"/>
            <w:tcBorders>
              <w:top w:val="nil"/>
              <w:left w:val="nil"/>
              <w:bottom w:val="nil"/>
              <w:right w:val="nil"/>
            </w:tcBorders>
            <w:shd w:val="clear" w:color="auto" w:fill="auto"/>
            <w:vAlign w:val="center"/>
            <w:hideMark/>
          </w:tcPr>
          <w:p w14:paraId="03A73BD3"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ΕΝ. ΚΕΝΤΡΩΩΝ: OXI</w:t>
            </w:r>
          </w:p>
        </w:tc>
      </w:tr>
      <w:tr w:rsidR="00E615E6" w14:paraId="03A73BD6" w14:textId="77777777">
        <w:trPr>
          <w:trHeight w:val="330"/>
        </w:trPr>
        <w:tc>
          <w:tcPr>
            <w:tcW w:w="7120" w:type="dxa"/>
            <w:tcBorders>
              <w:top w:val="nil"/>
              <w:left w:val="nil"/>
              <w:bottom w:val="nil"/>
              <w:right w:val="nil"/>
            </w:tcBorders>
            <w:shd w:val="clear" w:color="auto" w:fill="auto"/>
            <w:vAlign w:val="center"/>
            <w:hideMark/>
          </w:tcPr>
          <w:p w14:paraId="03A73BD5"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Άρθρο 94 ως έχει     ΚΑΤΑ ΠΛΕΙΟΨΗΦΙΑ</w:t>
            </w:r>
          </w:p>
        </w:tc>
      </w:tr>
      <w:tr w:rsidR="00E615E6" w14:paraId="03A73BD8" w14:textId="77777777">
        <w:trPr>
          <w:trHeight w:val="330"/>
        </w:trPr>
        <w:tc>
          <w:tcPr>
            <w:tcW w:w="7120" w:type="dxa"/>
            <w:tcBorders>
              <w:top w:val="nil"/>
              <w:left w:val="nil"/>
              <w:bottom w:val="nil"/>
              <w:right w:val="nil"/>
            </w:tcBorders>
            <w:shd w:val="clear" w:color="auto" w:fill="auto"/>
            <w:vAlign w:val="center"/>
            <w:hideMark/>
          </w:tcPr>
          <w:p w14:paraId="03A73BD7"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ΣΥΡΙΖΑ: ΝΑΙ</w:t>
            </w:r>
          </w:p>
        </w:tc>
      </w:tr>
      <w:tr w:rsidR="00E615E6" w14:paraId="03A73BDA" w14:textId="77777777">
        <w:trPr>
          <w:trHeight w:val="330"/>
        </w:trPr>
        <w:tc>
          <w:tcPr>
            <w:tcW w:w="7120" w:type="dxa"/>
            <w:tcBorders>
              <w:top w:val="nil"/>
              <w:left w:val="nil"/>
              <w:bottom w:val="nil"/>
              <w:right w:val="nil"/>
            </w:tcBorders>
            <w:shd w:val="clear" w:color="auto" w:fill="auto"/>
            <w:vAlign w:val="center"/>
            <w:hideMark/>
          </w:tcPr>
          <w:p w14:paraId="03A73BD9"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Ν.Δ.: OXI</w:t>
            </w:r>
          </w:p>
        </w:tc>
      </w:tr>
      <w:tr w:rsidR="00E615E6" w14:paraId="03A73BDC" w14:textId="77777777">
        <w:trPr>
          <w:trHeight w:val="330"/>
        </w:trPr>
        <w:tc>
          <w:tcPr>
            <w:tcW w:w="7120" w:type="dxa"/>
            <w:tcBorders>
              <w:top w:val="nil"/>
              <w:left w:val="nil"/>
              <w:bottom w:val="nil"/>
              <w:right w:val="nil"/>
            </w:tcBorders>
            <w:shd w:val="clear" w:color="auto" w:fill="auto"/>
            <w:vAlign w:val="center"/>
            <w:hideMark/>
          </w:tcPr>
          <w:p w14:paraId="03A73BDB"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ΔΗ.ΣΥ: ΝΑΙ</w:t>
            </w:r>
          </w:p>
        </w:tc>
      </w:tr>
      <w:tr w:rsidR="00E615E6" w14:paraId="03A73BDE" w14:textId="77777777">
        <w:trPr>
          <w:trHeight w:val="330"/>
        </w:trPr>
        <w:tc>
          <w:tcPr>
            <w:tcW w:w="7120" w:type="dxa"/>
            <w:tcBorders>
              <w:top w:val="nil"/>
              <w:left w:val="nil"/>
              <w:bottom w:val="nil"/>
              <w:right w:val="nil"/>
            </w:tcBorders>
            <w:shd w:val="clear" w:color="auto" w:fill="auto"/>
            <w:vAlign w:val="center"/>
            <w:hideMark/>
          </w:tcPr>
          <w:p w14:paraId="03A73BDD"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Χ.Α: OXI</w:t>
            </w:r>
          </w:p>
        </w:tc>
      </w:tr>
      <w:tr w:rsidR="00E615E6" w14:paraId="03A73BE0" w14:textId="77777777">
        <w:trPr>
          <w:trHeight w:val="330"/>
        </w:trPr>
        <w:tc>
          <w:tcPr>
            <w:tcW w:w="7120" w:type="dxa"/>
            <w:tcBorders>
              <w:top w:val="nil"/>
              <w:left w:val="nil"/>
              <w:bottom w:val="nil"/>
              <w:right w:val="nil"/>
            </w:tcBorders>
            <w:shd w:val="clear" w:color="auto" w:fill="auto"/>
            <w:vAlign w:val="center"/>
            <w:hideMark/>
          </w:tcPr>
          <w:p w14:paraId="03A73BDF"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Κ.Κ.Ε: ΝΑΙ</w:t>
            </w:r>
          </w:p>
        </w:tc>
      </w:tr>
      <w:tr w:rsidR="00E615E6" w14:paraId="03A73BE2" w14:textId="77777777">
        <w:trPr>
          <w:trHeight w:val="330"/>
        </w:trPr>
        <w:tc>
          <w:tcPr>
            <w:tcW w:w="7120" w:type="dxa"/>
            <w:tcBorders>
              <w:top w:val="nil"/>
              <w:left w:val="nil"/>
              <w:bottom w:val="nil"/>
              <w:right w:val="nil"/>
            </w:tcBorders>
            <w:shd w:val="clear" w:color="auto" w:fill="auto"/>
            <w:vAlign w:val="center"/>
            <w:hideMark/>
          </w:tcPr>
          <w:p w14:paraId="03A73BE1"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ΕΝ. ΚΕΝΤΡΩΩΝ: OXI</w:t>
            </w:r>
          </w:p>
        </w:tc>
      </w:tr>
      <w:tr w:rsidR="00E615E6" w14:paraId="03A73BE4" w14:textId="77777777">
        <w:trPr>
          <w:trHeight w:val="330"/>
        </w:trPr>
        <w:tc>
          <w:tcPr>
            <w:tcW w:w="7120" w:type="dxa"/>
            <w:tcBorders>
              <w:top w:val="nil"/>
              <w:left w:val="nil"/>
              <w:bottom w:val="nil"/>
              <w:right w:val="nil"/>
            </w:tcBorders>
            <w:shd w:val="clear" w:color="auto" w:fill="auto"/>
            <w:vAlign w:val="center"/>
            <w:hideMark/>
          </w:tcPr>
          <w:p w14:paraId="03A73BE3"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Άρθρο 95 ως έχει     ΚΑΤΑ ΠΛΕΙΟΨΗΦΙΑ</w:t>
            </w:r>
          </w:p>
        </w:tc>
      </w:tr>
      <w:tr w:rsidR="00E615E6" w14:paraId="03A73BE6" w14:textId="77777777">
        <w:trPr>
          <w:trHeight w:val="330"/>
        </w:trPr>
        <w:tc>
          <w:tcPr>
            <w:tcW w:w="7120" w:type="dxa"/>
            <w:tcBorders>
              <w:top w:val="nil"/>
              <w:left w:val="nil"/>
              <w:bottom w:val="nil"/>
              <w:right w:val="nil"/>
            </w:tcBorders>
            <w:shd w:val="clear" w:color="auto" w:fill="auto"/>
            <w:vAlign w:val="center"/>
            <w:hideMark/>
          </w:tcPr>
          <w:p w14:paraId="03A73BE5"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lastRenderedPageBreak/>
              <w:t>ΣΥΡΙΖΑ: ΝΑΙ</w:t>
            </w:r>
          </w:p>
        </w:tc>
      </w:tr>
      <w:tr w:rsidR="00E615E6" w14:paraId="03A73BE8" w14:textId="77777777">
        <w:trPr>
          <w:trHeight w:val="330"/>
        </w:trPr>
        <w:tc>
          <w:tcPr>
            <w:tcW w:w="7120" w:type="dxa"/>
            <w:tcBorders>
              <w:top w:val="nil"/>
              <w:left w:val="nil"/>
              <w:bottom w:val="nil"/>
              <w:right w:val="nil"/>
            </w:tcBorders>
            <w:shd w:val="clear" w:color="auto" w:fill="auto"/>
            <w:vAlign w:val="center"/>
            <w:hideMark/>
          </w:tcPr>
          <w:p w14:paraId="03A73BE7"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Ν.Δ.: OXI</w:t>
            </w:r>
          </w:p>
        </w:tc>
      </w:tr>
      <w:tr w:rsidR="00E615E6" w14:paraId="03A73BEA" w14:textId="77777777">
        <w:trPr>
          <w:trHeight w:val="330"/>
        </w:trPr>
        <w:tc>
          <w:tcPr>
            <w:tcW w:w="7120" w:type="dxa"/>
            <w:tcBorders>
              <w:top w:val="nil"/>
              <w:left w:val="nil"/>
              <w:bottom w:val="nil"/>
              <w:right w:val="nil"/>
            </w:tcBorders>
            <w:shd w:val="clear" w:color="auto" w:fill="auto"/>
            <w:vAlign w:val="center"/>
            <w:hideMark/>
          </w:tcPr>
          <w:p w14:paraId="03A73BE9"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ΔΗ.ΣΥ: ΝΑΙ</w:t>
            </w:r>
          </w:p>
        </w:tc>
      </w:tr>
      <w:tr w:rsidR="00E615E6" w14:paraId="03A73BEC" w14:textId="77777777">
        <w:trPr>
          <w:trHeight w:val="345"/>
        </w:trPr>
        <w:tc>
          <w:tcPr>
            <w:tcW w:w="7120" w:type="dxa"/>
            <w:tcBorders>
              <w:top w:val="nil"/>
              <w:left w:val="nil"/>
              <w:bottom w:val="nil"/>
              <w:right w:val="nil"/>
            </w:tcBorders>
            <w:shd w:val="clear" w:color="auto" w:fill="auto"/>
            <w:vAlign w:val="center"/>
            <w:hideMark/>
          </w:tcPr>
          <w:p w14:paraId="03A73BEB"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Χ.Α: OXI</w:t>
            </w:r>
          </w:p>
        </w:tc>
      </w:tr>
      <w:tr w:rsidR="00E615E6" w14:paraId="03A73BEE" w14:textId="77777777">
        <w:trPr>
          <w:trHeight w:val="330"/>
        </w:trPr>
        <w:tc>
          <w:tcPr>
            <w:tcW w:w="7120" w:type="dxa"/>
            <w:tcBorders>
              <w:top w:val="nil"/>
              <w:left w:val="nil"/>
              <w:bottom w:val="nil"/>
              <w:right w:val="nil"/>
            </w:tcBorders>
            <w:shd w:val="clear" w:color="auto" w:fill="auto"/>
            <w:vAlign w:val="center"/>
            <w:hideMark/>
          </w:tcPr>
          <w:p w14:paraId="03A73BED"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Κ.Κ.Ε: ΝΑΙ</w:t>
            </w:r>
          </w:p>
        </w:tc>
      </w:tr>
      <w:tr w:rsidR="00E615E6" w14:paraId="03A73BF0" w14:textId="77777777">
        <w:trPr>
          <w:trHeight w:val="330"/>
        </w:trPr>
        <w:tc>
          <w:tcPr>
            <w:tcW w:w="7120" w:type="dxa"/>
            <w:tcBorders>
              <w:top w:val="nil"/>
              <w:left w:val="nil"/>
              <w:bottom w:val="nil"/>
              <w:right w:val="nil"/>
            </w:tcBorders>
            <w:shd w:val="clear" w:color="auto" w:fill="auto"/>
            <w:vAlign w:val="center"/>
            <w:hideMark/>
          </w:tcPr>
          <w:p w14:paraId="03A73BEF"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ΕΝ. ΚΕΝΤΡΩΩΝ: OXI</w:t>
            </w:r>
          </w:p>
        </w:tc>
      </w:tr>
      <w:tr w:rsidR="00E615E6" w14:paraId="03A73BF2" w14:textId="77777777">
        <w:trPr>
          <w:trHeight w:val="330"/>
        </w:trPr>
        <w:tc>
          <w:tcPr>
            <w:tcW w:w="7120" w:type="dxa"/>
            <w:tcBorders>
              <w:top w:val="nil"/>
              <w:left w:val="nil"/>
              <w:bottom w:val="nil"/>
              <w:right w:val="nil"/>
            </w:tcBorders>
            <w:shd w:val="clear" w:color="auto" w:fill="auto"/>
            <w:vAlign w:val="center"/>
            <w:hideMark/>
          </w:tcPr>
          <w:p w14:paraId="03A73BF1"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Άρθρο 96 ως έχει     ΚΑΤΑ ΠΛΕΙΟΨΗΦΙΑ</w:t>
            </w:r>
          </w:p>
        </w:tc>
      </w:tr>
      <w:tr w:rsidR="00E615E6" w14:paraId="03A73BF4" w14:textId="77777777">
        <w:trPr>
          <w:trHeight w:val="330"/>
        </w:trPr>
        <w:tc>
          <w:tcPr>
            <w:tcW w:w="7120" w:type="dxa"/>
            <w:tcBorders>
              <w:top w:val="nil"/>
              <w:left w:val="nil"/>
              <w:bottom w:val="nil"/>
              <w:right w:val="nil"/>
            </w:tcBorders>
            <w:shd w:val="clear" w:color="auto" w:fill="auto"/>
            <w:vAlign w:val="center"/>
            <w:hideMark/>
          </w:tcPr>
          <w:p w14:paraId="03A73BF3"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ΣΥΡΙΖΑ: ΝΑΙ</w:t>
            </w:r>
          </w:p>
        </w:tc>
      </w:tr>
      <w:tr w:rsidR="00E615E6" w14:paraId="03A73BF6" w14:textId="77777777">
        <w:trPr>
          <w:trHeight w:val="330"/>
        </w:trPr>
        <w:tc>
          <w:tcPr>
            <w:tcW w:w="7120" w:type="dxa"/>
            <w:tcBorders>
              <w:top w:val="nil"/>
              <w:left w:val="nil"/>
              <w:bottom w:val="nil"/>
              <w:right w:val="nil"/>
            </w:tcBorders>
            <w:shd w:val="clear" w:color="auto" w:fill="auto"/>
            <w:vAlign w:val="center"/>
            <w:hideMark/>
          </w:tcPr>
          <w:p w14:paraId="03A73BF5"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Ν.Δ.: OXI</w:t>
            </w:r>
          </w:p>
        </w:tc>
      </w:tr>
      <w:tr w:rsidR="00E615E6" w14:paraId="03A73BF8" w14:textId="77777777">
        <w:trPr>
          <w:trHeight w:val="330"/>
        </w:trPr>
        <w:tc>
          <w:tcPr>
            <w:tcW w:w="7120" w:type="dxa"/>
            <w:tcBorders>
              <w:top w:val="nil"/>
              <w:left w:val="nil"/>
              <w:bottom w:val="nil"/>
              <w:right w:val="nil"/>
            </w:tcBorders>
            <w:shd w:val="clear" w:color="auto" w:fill="auto"/>
            <w:vAlign w:val="center"/>
            <w:hideMark/>
          </w:tcPr>
          <w:p w14:paraId="03A73BF7"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ΔΗ.ΣΥ: ΝΑΙ</w:t>
            </w:r>
          </w:p>
        </w:tc>
      </w:tr>
      <w:tr w:rsidR="00E615E6" w14:paraId="03A73BFA" w14:textId="77777777">
        <w:trPr>
          <w:trHeight w:val="330"/>
        </w:trPr>
        <w:tc>
          <w:tcPr>
            <w:tcW w:w="7120" w:type="dxa"/>
            <w:tcBorders>
              <w:top w:val="nil"/>
              <w:left w:val="nil"/>
              <w:bottom w:val="nil"/>
              <w:right w:val="nil"/>
            </w:tcBorders>
            <w:shd w:val="clear" w:color="auto" w:fill="auto"/>
            <w:vAlign w:val="center"/>
            <w:hideMark/>
          </w:tcPr>
          <w:p w14:paraId="03A73BF9"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Χ.Α: OXI</w:t>
            </w:r>
          </w:p>
        </w:tc>
      </w:tr>
      <w:tr w:rsidR="00E615E6" w14:paraId="03A73BFC" w14:textId="77777777">
        <w:trPr>
          <w:trHeight w:val="330"/>
        </w:trPr>
        <w:tc>
          <w:tcPr>
            <w:tcW w:w="7120" w:type="dxa"/>
            <w:tcBorders>
              <w:top w:val="nil"/>
              <w:left w:val="nil"/>
              <w:bottom w:val="nil"/>
              <w:right w:val="nil"/>
            </w:tcBorders>
            <w:shd w:val="clear" w:color="auto" w:fill="auto"/>
            <w:vAlign w:val="center"/>
            <w:hideMark/>
          </w:tcPr>
          <w:p w14:paraId="03A73BFB"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Κ.Κ.Ε: OXI</w:t>
            </w:r>
          </w:p>
        </w:tc>
      </w:tr>
      <w:tr w:rsidR="00E615E6" w14:paraId="03A73BFE" w14:textId="77777777">
        <w:trPr>
          <w:trHeight w:val="330"/>
        </w:trPr>
        <w:tc>
          <w:tcPr>
            <w:tcW w:w="7120" w:type="dxa"/>
            <w:tcBorders>
              <w:top w:val="nil"/>
              <w:left w:val="nil"/>
              <w:bottom w:val="nil"/>
              <w:right w:val="nil"/>
            </w:tcBorders>
            <w:shd w:val="clear" w:color="auto" w:fill="auto"/>
            <w:vAlign w:val="center"/>
            <w:hideMark/>
          </w:tcPr>
          <w:p w14:paraId="03A73BFD"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ΕΝ. ΚΕΝΤΡΩΩΝ: OXI</w:t>
            </w:r>
          </w:p>
        </w:tc>
      </w:tr>
      <w:tr w:rsidR="00E615E6" w14:paraId="03A73C00" w14:textId="77777777">
        <w:trPr>
          <w:trHeight w:val="345"/>
        </w:trPr>
        <w:tc>
          <w:tcPr>
            <w:tcW w:w="7120" w:type="dxa"/>
            <w:tcBorders>
              <w:top w:val="nil"/>
              <w:left w:val="nil"/>
              <w:bottom w:val="nil"/>
              <w:right w:val="nil"/>
            </w:tcBorders>
            <w:shd w:val="clear" w:color="auto" w:fill="auto"/>
            <w:vAlign w:val="center"/>
            <w:hideMark/>
          </w:tcPr>
          <w:p w14:paraId="03A73BFF"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Άρθρο 97 ως έχει     ΚΑΤΑ ΠΛΕΙΟΨΗΦΙΑ</w:t>
            </w:r>
          </w:p>
        </w:tc>
      </w:tr>
      <w:tr w:rsidR="00E615E6" w14:paraId="03A73C02" w14:textId="77777777">
        <w:trPr>
          <w:trHeight w:val="330"/>
        </w:trPr>
        <w:tc>
          <w:tcPr>
            <w:tcW w:w="7120" w:type="dxa"/>
            <w:tcBorders>
              <w:top w:val="nil"/>
              <w:left w:val="nil"/>
              <w:bottom w:val="nil"/>
              <w:right w:val="nil"/>
            </w:tcBorders>
            <w:shd w:val="clear" w:color="auto" w:fill="auto"/>
            <w:vAlign w:val="center"/>
            <w:hideMark/>
          </w:tcPr>
          <w:p w14:paraId="03A73C01"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ΣΥΡΙΖΑ: ΝΑΙ</w:t>
            </w:r>
          </w:p>
        </w:tc>
      </w:tr>
      <w:tr w:rsidR="00E615E6" w14:paraId="03A73C04" w14:textId="77777777">
        <w:trPr>
          <w:trHeight w:val="330"/>
        </w:trPr>
        <w:tc>
          <w:tcPr>
            <w:tcW w:w="7120" w:type="dxa"/>
            <w:tcBorders>
              <w:top w:val="nil"/>
              <w:left w:val="nil"/>
              <w:bottom w:val="nil"/>
              <w:right w:val="nil"/>
            </w:tcBorders>
            <w:shd w:val="clear" w:color="auto" w:fill="auto"/>
            <w:vAlign w:val="center"/>
            <w:hideMark/>
          </w:tcPr>
          <w:p w14:paraId="03A73C03"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Ν.Δ.: ΝΑΙ</w:t>
            </w:r>
          </w:p>
        </w:tc>
      </w:tr>
      <w:tr w:rsidR="00E615E6" w14:paraId="03A73C06" w14:textId="77777777">
        <w:trPr>
          <w:trHeight w:val="330"/>
        </w:trPr>
        <w:tc>
          <w:tcPr>
            <w:tcW w:w="7120" w:type="dxa"/>
            <w:tcBorders>
              <w:top w:val="nil"/>
              <w:left w:val="nil"/>
              <w:bottom w:val="nil"/>
              <w:right w:val="nil"/>
            </w:tcBorders>
            <w:shd w:val="clear" w:color="auto" w:fill="auto"/>
            <w:vAlign w:val="center"/>
            <w:hideMark/>
          </w:tcPr>
          <w:p w14:paraId="03A73C05"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ΔΗ.ΣΥ: ΝΑΙ</w:t>
            </w:r>
          </w:p>
        </w:tc>
      </w:tr>
      <w:tr w:rsidR="00E615E6" w14:paraId="03A73C08" w14:textId="77777777">
        <w:trPr>
          <w:trHeight w:val="330"/>
        </w:trPr>
        <w:tc>
          <w:tcPr>
            <w:tcW w:w="7120" w:type="dxa"/>
            <w:tcBorders>
              <w:top w:val="nil"/>
              <w:left w:val="nil"/>
              <w:bottom w:val="nil"/>
              <w:right w:val="nil"/>
            </w:tcBorders>
            <w:shd w:val="clear" w:color="auto" w:fill="auto"/>
            <w:vAlign w:val="center"/>
            <w:hideMark/>
          </w:tcPr>
          <w:p w14:paraId="03A73C07"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Χ.Α: OXI</w:t>
            </w:r>
          </w:p>
        </w:tc>
      </w:tr>
      <w:tr w:rsidR="00E615E6" w14:paraId="03A73C0A" w14:textId="77777777">
        <w:trPr>
          <w:trHeight w:val="345"/>
        </w:trPr>
        <w:tc>
          <w:tcPr>
            <w:tcW w:w="7120" w:type="dxa"/>
            <w:tcBorders>
              <w:top w:val="nil"/>
              <w:left w:val="nil"/>
              <w:bottom w:val="nil"/>
              <w:right w:val="nil"/>
            </w:tcBorders>
            <w:shd w:val="clear" w:color="auto" w:fill="auto"/>
            <w:vAlign w:val="center"/>
            <w:hideMark/>
          </w:tcPr>
          <w:p w14:paraId="03A73C09"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Κ.Κ.Ε: ΠΡΝ</w:t>
            </w:r>
          </w:p>
        </w:tc>
      </w:tr>
      <w:tr w:rsidR="00E615E6" w14:paraId="03A73C0C" w14:textId="77777777">
        <w:trPr>
          <w:trHeight w:val="330"/>
        </w:trPr>
        <w:tc>
          <w:tcPr>
            <w:tcW w:w="7120" w:type="dxa"/>
            <w:tcBorders>
              <w:top w:val="nil"/>
              <w:left w:val="nil"/>
              <w:bottom w:val="nil"/>
              <w:right w:val="nil"/>
            </w:tcBorders>
            <w:shd w:val="clear" w:color="auto" w:fill="auto"/>
            <w:vAlign w:val="center"/>
            <w:hideMark/>
          </w:tcPr>
          <w:p w14:paraId="03A73C0B"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ΕΝ. ΚΕΝΤΡΩΩΝ: ΝΑΙ</w:t>
            </w:r>
          </w:p>
        </w:tc>
      </w:tr>
      <w:tr w:rsidR="00E615E6" w14:paraId="03A73C0E" w14:textId="77777777">
        <w:trPr>
          <w:trHeight w:val="330"/>
        </w:trPr>
        <w:tc>
          <w:tcPr>
            <w:tcW w:w="7120" w:type="dxa"/>
            <w:tcBorders>
              <w:top w:val="nil"/>
              <w:left w:val="nil"/>
              <w:bottom w:val="nil"/>
              <w:right w:val="nil"/>
            </w:tcBorders>
            <w:shd w:val="clear" w:color="auto" w:fill="auto"/>
            <w:vAlign w:val="center"/>
            <w:hideMark/>
          </w:tcPr>
          <w:p w14:paraId="03A73C0D"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Άρθρο 98 ως έχει     ΚΑΤΑ ΠΛΕΙΟΨΗΦΙΑ</w:t>
            </w:r>
          </w:p>
        </w:tc>
      </w:tr>
      <w:tr w:rsidR="00E615E6" w14:paraId="03A73C10" w14:textId="77777777">
        <w:trPr>
          <w:trHeight w:val="330"/>
        </w:trPr>
        <w:tc>
          <w:tcPr>
            <w:tcW w:w="7120" w:type="dxa"/>
            <w:tcBorders>
              <w:top w:val="nil"/>
              <w:left w:val="nil"/>
              <w:bottom w:val="nil"/>
              <w:right w:val="nil"/>
            </w:tcBorders>
            <w:shd w:val="clear" w:color="auto" w:fill="auto"/>
            <w:vAlign w:val="center"/>
            <w:hideMark/>
          </w:tcPr>
          <w:p w14:paraId="03A73C0F"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ΣΥΡΙΖΑ: ΝΑΙ</w:t>
            </w:r>
          </w:p>
        </w:tc>
      </w:tr>
      <w:tr w:rsidR="00E615E6" w14:paraId="03A73C12" w14:textId="77777777">
        <w:trPr>
          <w:trHeight w:val="330"/>
        </w:trPr>
        <w:tc>
          <w:tcPr>
            <w:tcW w:w="7120" w:type="dxa"/>
            <w:tcBorders>
              <w:top w:val="nil"/>
              <w:left w:val="nil"/>
              <w:bottom w:val="nil"/>
              <w:right w:val="nil"/>
            </w:tcBorders>
            <w:shd w:val="clear" w:color="auto" w:fill="auto"/>
            <w:vAlign w:val="center"/>
            <w:hideMark/>
          </w:tcPr>
          <w:p w14:paraId="03A73C11"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Ν.Δ.: OXI</w:t>
            </w:r>
          </w:p>
        </w:tc>
      </w:tr>
      <w:tr w:rsidR="00E615E6" w14:paraId="03A73C14" w14:textId="77777777">
        <w:trPr>
          <w:trHeight w:val="330"/>
        </w:trPr>
        <w:tc>
          <w:tcPr>
            <w:tcW w:w="7120" w:type="dxa"/>
            <w:tcBorders>
              <w:top w:val="nil"/>
              <w:left w:val="nil"/>
              <w:bottom w:val="nil"/>
              <w:right w:val="nil"/>
            </w:tcBorders>
            <w:shd w:val="clear" w:color="auto" w:fill="auto"/>
            <w:vAlign w:val="center"/>
            <w:hideMark/>
          </w:tcPr>
          <w:p w14:paraId="03A73C13"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ΔΗ.ΣΥ: ΝΑΙ</w:t>
            </w:r>
          </w:p>
        </w:tc>
      </w:tr>
      <w:tr w:rsidR="00E615E6" w14:paraId="03A73C16" w14:textId="77777777">
        <w:trPr>
          <w:trHeight w:val="330"/>
        </w:trPr>
        <w:tc>
          <w:tcPr>
            <w:tcW w:w="7120" w:type="dxa"/>
            <w:tcBorders>
              <w:top w:val="nil"/>
              <w:left w:val="nil"/>
              <w:bottom w:val="nil"/>
              <w:right w:val="nil"/>
            </w:tcBorders>
            <w:shd w:val="clear" w:color="auto" w:fill="auto"/>
            <w:vAlign w:val="center"/>
            <w:hideMark/>
          </w:tcPr>
          <w:p w14:paraId="03A73C15"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Χ.Α: OXI</w:t>
            </w:r>
          </w:p>
        </w:tc>
      </w:tr>
      <w:tr w:rsidR="00E615E6" w14:paraId="03A73C18" w14:textId="77777777">
        <w:trPr>
          <w:trHeight w:val="330"/>
        </w:trPr>
        <w:tc>
          <w:tcPr>
            <w:tcW w:w="7120" w:type="dxa"/>
            <w:tcBorders>
              <w:top w:val="nil"/>
              <w:left w:val="nil"/>
              <w:bottom w:val="nil"/>
              <w:right w:val="nil"/>
            </w:tcBorders>
            <w:shd w:val="clear" w:color="auto" w:fill="auto"/>
            <w:vAlign w:val="center"/>
            <w:hideMark/>
          </w:tcPr>
          <w:p w14:paraId="03A73C17"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Κ.Κ.Ε: OXI</w:t>
            </w:r>
          </w:p>
        </w:tc>
      </w:tr>
      <w:tr w:rsidR="00E615E6" w14:paraId="03A73C1A" w14:textId="77777777">
        <w:trPr>
          <w:trHeight w:val="330"/>
        </w:trPr>
        <w:tc>
          <w:tcPr>
            <w:tcW w:w="7120" w:type="dxa"/>
            <w:tcBorders>
              <w:top w:val="nil"/>
              <w:left w:val="nil"/>
              <w:bottom w:val="nil"/>
              <w:right w:val="nil"/>
            </w:tcBorders>
            <w:shd w:val="clear" w:color="auto" w:fill="auto"/>
            <w:vAlign w:val="center"/>
            <w:hideMark/>
          </w:tcPr>
          <w:p w14:paraId="03A73C19"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 xml:space="preserve">ΕΝ. </w:t>
            </w:r>
            <w:r w:rsidRPr="00083250">
              <w:rPr>
                <w:rFonts w:ascii="Calibri" w:eastAsia="Times New Roman" w:hAnsi="Calibri" w:cs="Calibri"/>
                <w:color w:val="000000"/>
                <w:szCs w:val="24"/>
              </w:rPr>
              <w:t>ΚΕΝΤΡΩΩΝ: ΝΑΙ</w:t>
            </w:r>
          </w:p>
        </w:tc>
      </w:tr>
      <w:tr w:rsidR="00E615E6" w14:paraId="03A73C1C" w14:textId="77777777">
        <w:trPr>
          <w:trHeight w:val="330"/>
        </w:trPr>
        <w:tc>
          <w:tcPr>
            <w:tcW w:w="7120" w:type="dxa"/>
            <w:tcBorders>
              <w:top w:val="nil"/>
              <w:left w:val="nil"/>
              <w:bottom w:val="nil"/>
              <w:right w:val="nil"/>
            </w:tcBorders>
            <w:shd w:val="clear" w:color="auto" w:fill="auto"/>
            <w:vAlign w:val="center"/>
            <w:hideMark/>
          </w:tcPr>
          <w:p w14:paraId="03A73C1B"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Άρθρο 99 ως έχει     ΚΑΤΑ ΠΛΕΙΟΨΗΦΙΑ</w:t>
            </w:r>
          </w:p>
        </w:tc>
      </w:tr>
      <w:tr w:rsidR="00E615E6" w14:paraId="03A73C1E" w14:textId="77777777">
        <w:trPr>
          <w:trHeight w:val="330"/>
        </w:trPr>
        <w:tc>
          <w:tcPr>
            <w:tcW w:w="7120" w:type="dxa"/>
            <w:tcBorders>
              <w:top w:val="nil"/>
              <w:left w:val="nil"/>
              <w:bottom w:val="nil"/>
              <w:right w:val="nil"/>
            </w:tcBorders>
            <w:shd w:val="clear" w:color="auto" w:fill="auto"/>
            <w:vAlign w:val="center"/>
            <w:hideMark/>
          </w:tcPr>
          <w:p w14:paraId="03A73C1D"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ΣΥΡΙΖΑ: ΝΑΙ</w:t>
            </w:r>
          </w:p>
        </w:tc>
      </w:tr>
      <w:tr w:rsidR="00E615E6" w14:paraId="03A73C20" w14:textId="77777777">
        <w:trPr>
          <w:trHeight w:val="330"/>
        </w:trPr>
        <w:tc>
          <w:tcPr>
            <w:tcW w:w="7120" w:type="dxa"/>
            <w:tcBorders>
              <w:top w:val="nil"/>
              <w:left w:val="nil"/>
              <w:bottom w:val="nil"/>
              <w:right w:val="nil"/>
            </w:tcBorders>
            <w:shd w:val="clear" w:color="auto" w:fill="auto"/>
            <w:vAlign w:val="center"/>
            <w:hideMark/>
          </w:tcPr>
          <w:p w14:paraId="03A73C1F"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Ν.Δ.: OXI</w:t>
            </w:r>
          </w:p>
        </w:tc>
      </w:tr>
      <w:tr w:rsidR="00E615E6" w14:paraId="03A73C22" w14:textId="77777777">
        <w:trPr>
          <w:trHeight w:val="330"/>
        </w:trPr>
        <w:tc>
          <w:tcPr>
            <w:tcW w:w="7120" w:type="dxa"/>
            <w:tcBorders>
              <w:top w:val="nil"/>
              <w:left w:val="nil"/>
              <w:bottom w:val="nil"/>
              <w:right w:val="nil"/>
            </w:tcBorders>
            <w:shd w:val="clear" w:color="auto" w:fill="auto"/>
            <w:vAlign w:val="center"/>
            <w:hideMark/>
          </w:tcPr>
          <w:p w14:paraId="03A73C21"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ΔΗ.ΣΥ: OXI</w:t>
            </w:r>
          </w:p>
        </w:tc>
      </w:tr>
      <w:tr w:rsidR="00E615E6" w14:paraId="03A73C24" w14:textId="77777777">
        <w:trPr>
          <w:trHeight w:val="330"/>
        </w:trPr>
        <w:tc>
          <w:tcPr>
            <w:tcW w:w="7120" w:type="dxa"/>
            <w:tcBorders>
              <w:top w:val="nil"/>
              <w:left w:val="nil"/>
              <w:bottom w:val="nil"/>
              <w:right w:val="nil"/>
            </w:tcBorders>
            <w:shd w:val="clear" w:color="auto" w:fill="auto"/>
            <w:vAlign w:val="center"/>
            <w:hideMark/>
          </w:tcPr>
          <w:p w14:paraId="03A73C23"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Χ.Α: OXI</w:t>
            </w:r>
          </w:p>
        </w:tc>
      </w:tr>
      <w:tr w:rsidR="00E615E6" w14:paraId="03A73C26" w14:textId="77777777">
        <w:trPr>
          <w:trHeight w:val="330"/>
        </w:trPr>
        <w:tc>
          <w:tcPr>
            <w:tcW w:w="7120" w:type="dxa"/>
            <w:tcBorders>
              <w:top w:val="nil"/>
              <w:left w:val="nil"/>
              <w:bottom w:val="nil"/>
              <w:right w:val="nil"/>
            </w:tcBorders>
            <w:shd w:val="clear" w:color="auto" w:fill="auto"/>
            <w:vAlign w:val="center"/>
            <w:hideMark/>
          </w:tcPr>
          <w:p w14:paraId="03A73C25"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Κ.Κ.Ε: OXI</w:t>
            </w:r>
          </w:p>
        </w:tc>
      </w:tr>
      <w:tr w:rsidR="00E615E6" w14:paraId="03A73C28" w14:textId="77777777">
        <w:trPr>
          <w:trHeight w:val="330"/>
        </w:trPr>
        <w:tc>
          <w:tcPr>
            <w:tcW w:w="7120" w:type="dxa"/>
            <w:tcBorders>
              <w:top w:val="nil"/>
              <w:left w:val="nil"/>
              <w:bottom w:val="nil"/>
              <w:right w:val="nil"/>
            </w:tcBorders>
            <w:shd w:val="clear" w:color="auto" w:fill="auto"/>
            <w:vAlign w:val="center"/>
            <w:hideMark/>
          </w:tcPr>
          <w:p w14:paraId="03A73C27"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ΕΝ. ΚΕΝΤΡΩΩΝ: OXI</w:t>
            </w:r>
          </w:p>
        </w:tc>
      </w:tr>
      <w:tr w:rsidR="00E615E6" w14:paraId="03A73C2A" w14:textId="77777777">
        <w:trPr>
          <w:trHeight w:val="330"/>
        </w:trPr>
        <w:tc>
          <w:tcPr>
            <w:tcW w:w="7120" w:type="dxa"/>
            <w:tcBorders>
              <w:top w:val="nil"/>
              <w:left w:val="nil"/>
              <w:bottom w:val="nil"/>
              <w:right w:val="nil"/>
            </w:tcBorders>
            <w:shd w:val="clear" w:color="auto" w:fill="auto"/>
            <w:vAlign w:val="center"/>
            <w:hideMark/>
          </w:tcPr>
          <w:p w14:paraId="03A73C29"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Άρθρο 100 ως έχει     ΚΑΤΑ ΠΛΕΙΟΨΗΦΙΑ</w:t>
            </w:r>
          </w:p>
        </w:tc>
      </w:tr>
      <w:tr w:rsidR="00E615E6" w14:paraId="03A73C2C" w14:textId="77777777">
        <w:trPr>
          <w:trHeight w:val="345"/>
        </w:trPr>
        <w:tc>
          <w:tcPr>
            <w:tcW w:w="7120" w:type="dxa"/>
            <w:tcBorders>
              <w:top w:val="nil"/>
              <w:left w:val="nil"/>
              <w:bottom w:val="nil"/>
              <w:right w:val="nil"/>
            </w:tcBorders>
            <w:shd w:val="clear" w:color="auto" w:fill="auto"/>
            <w:vAlign w:val="center"/>
            <w:hideMark/>
          </w:tcPr>
          <w:p w14:paraId="03A73C2B"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ΣΥΡΙΖΑ: ΝΑΙ</w:t>
            </w:r>
          </w:p>
        </w:tc>
      </w:tr>
      <w:tr w:rsidR="00E615E6" w14:paraId="03A73C2E" w14:textId="77777777">
        <w:trPr>
          <w:trHeight w:val="330"/>
        </w:trPr>
        <w:tc>
          <w:tcPr>
            <w:tcW w:w="7120" w:type="dxa"/>
            <w:tcBorders>
              <w:top w:val="nil"/>
              <w:left w:val="nil"/>
              <w:bottom w:val="nil"/>
              <w:right w:val="nil"/>
            </w:tcBorders>
            <w:shd w:val="clear" w:color="auto" w:fill="auto"/>
            <w:vAlign w:val="center"/>
            <w:hideMark/>
          </w:tcPr>
          <w:p w14:paraId="03A73C2D"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Ν.Δ.: OXI</w:t>
            </w:r>
          </w:p>
        </w:tc>
      </w:tr>
      <w:tr w:rsidR="00E615E6" w14:paraId="03A73C30" w14:textId="77777777">
        <w:trPr>
          <w:trHeight w:val="330"/>
        </w:trPr>
        <w:tc>
          <w:tcPr>
            <w:tcW w:w="7120" w:type="dxa"/>
            <w:tcBorders>
              <w:top w:val="nil"/>
              <w:left w:val="nil"/>
              <w:bottom w:val="nil"/>
              <w:right w:val="nil"/>
            </w:tcBorders>
            <w:shd w:val="clear" w:color="auto" w:fill="auto"/>
            <w:vAlign w:val="center"/>
            <w:hideMark/>
          </w:tcPr>
          <w:p w14:paraId="03A73C2F"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ΔΗ.ΣΥ: OXI</w:t>
            </w:r>
          </w:p>
        </w:tc>
      </w:tr>
      <w:tr w:rsidR="00E615E6" w14:paraId="03A73C32" w14:textId="77777777">
        <w:trPr>
          <w:trHeight w:val="330"/>
        </w:trPr>
        <w:tc>
          <w:tcPr>
            <w:tcW w:w="7120" w:type="dxa"/>
            <w:tcBorders>
              <w:top w:val="nil"/>
              <w:left w:val="nil"/>
              <w:bottom w:val="nil"/>
              <w:right w:val="nil"/>
            </w:tcBorders>
            <w:shd w:val="clear" w:color="auto" w:fill="auto"/>
            <w:vAlign w:val="center"/>
            <w:hideMark/>
          </w:tcPr>
          <w:p w14:paraId="03A73C31"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Χ.Α: OXI</w:t>
            </w:r>
          </w:p>
        </w:tc>
      </w:tr>
      <w:tr w:rsidR="00E615E6" w14:paraId="03A73C34" w14:textId="77777777">
        <w:trPr>
          <w:trHeight w:val="330"/>
        </w:trPr>
        <w:tc>
          <w:tcPr>
            <w:tcW w:w="7120" w:type="dxa"/>
            <w:tcBorders>
              <w:top w:val="nil"/>
              <w:left w:val="nil"/>
              <w:bottom w:val="nil"/>
              <w:right w:val="nil"/>
            </w:tcBorders>
            <w:shd w:val="clear" w:color="auto" w:fill="auto"/>
            <w:vAlign w:val="center"/>
            <w:hideMark/>
          </w:tcPr>
          <w:p w14:paraId="03A73C33"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Κ.Κ.Ε: ΠΡΝ</w:t>
            </w:r>
          </w:p>
        </w:tc>
      </w:tr>
      <w:tr w:rsidR="00E615E6" w14:paraId="03A73C36" w14:textId="77777777">
        <w:trPr>
          <w:trHeight w:val="345"/>
        </w:trPr>
        <w:tc>
          <w:tcPr>
            <w:tcW w:w="7120" w:type="dxa"/>
            <w:tcBorders>
              <w:top w:val="nil"/>
              <w:left w:val="nil"/>
              <w:bottom w:val="nil"/>
              <w:right w:val="nil"/>
            </w:tcBorders>
            <w:shd w:val="clear" w:color="auto" w:fill="auto"/>
            <w:vAlign w:val="center"/>
            <w:hideMark/>
          </w:tcPr>
          <w:p w14:paraId="03A73C35"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ΕΝ. ΚΕΝΤΡΩΩΝ: OXI</w:t>
            </w:r>
          </w:p>
        </w:tc>
      </w:tr>
      <w:tr w:rsidR="00E615E6" w14:paraId="03A73C38" w14:textId="77777777">
        <w:trPr>
          <w:trHeight w:val="330"/>
        </w:trPr>
        <w:tc>
          <w:tcPr>
            <w:tcW w:w="7120" w:type="dxa"/>
            <w:tcBorders>
              <w:top w:val="nil"/>
              <w:left w:val="nil"/>
              <w:bottom w:val="nil"/>
              <w:right w:val="nil"/>
            </w:tcBorders>
            <w:shd w:val="clear" w:color="auto" w:fill="auto"/>
            <w:vAlign w:val="center"/>
            <w:hideMark/>
          </w:tcPr>
          <w:p w14:paraId="03A73C37"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 xml:space="preserve">Άρθρο 101 </w:t>
            </w:r>
            <w:r w:rsidRPr="00083250">
              <w:rPr>
                <w:rFonts w:ascii="Calibri" w:eastAsia="Times New Roman" w:hAnsi="Calibri" w:cs="Calibri"/>
                <w:color w:val="000000"/>
                <w:szCs w:val="24"/>
              </w:rPr>
              <w:t>ως έχει     ΚΑΤΑ ΠΛΕΙΟΨΗΦΙΑ</w:t>
            </w:r>
          </w:p>
        </w:tc>
      </w:tr>
      <w:tr w:rsidR="00E615E6" w14:paraId="03A73C3A" w14:textId="77777777">
        <w:trPr>
          <w:trHeight w:val="330"/>
        </w:trPr>
        <w:tc>
          <w:tcPr>
            <w:tcW w:w="7120" w:type="dxa"/>
            <w:tcBorders>
              <w:top w:val="nil"/>
              <w:left w:val="nil"/>
              <w:bottom w:val="nil"/>
              <w:right w:val="nil"/>
            </w:tcBorders>
            <w:shd w:val="clear" w:color="auto" w:fill="auto"/>
            <w:vAlign w:val="center"/>
            <w:hideMark/>
          </w:tcPr>
          <w:p w14:paraId="03A73C39"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ΣΥΡΙΖΑ: ΝΑΙ</w:t>
            </w:r>
          </w:p>
        </w:tc>
      </w:tr>
      <w:tr w:rsidR="00E615E6" w14:paraId="03A73C3C" w14:textId="77777777">
        <w:trPr>
          <w:trHeight w:val="330"/>
        </w:trPr>
        <w:tc>
          <w:tcPr>
            <w:tcW w:w="7120" w:type="dxa"/>
            <w:tcBorders>
              <w:top w:val="nil"/>
              <w:left w:val="nil"/>
              <w:bottom w:val="nil"/>
              <w:right w:val="nil"/>
            </w:tcBorders>
            <w:shd w:val="clear" w:color="auto" w:fill="auto"/>
            <w:vAlign w:val="center"/>
            <w:hideMark/>
          </w:tcPr>
          <w:p w14:paraId="03A73C3B"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Ν.Δ.: OXI</w:t>
            </w:r>
          </w:p>
        </w:tc>
      </w:tr>
      <w:tr w:rsidR="00E615E6" w14:paraId="03A73C3E" w14:textId="77777777">
        <w:trPr>
          <w:trHeight w:val="330"/>
        </w:trPr>
        <w:tc>
          <w:tcPr>
            <w:tcW w:w="7120" w:type="dxa"/>
            <w:tcBorders>
              <w:top w:val="nil"/>
              <w:left w:val="nil"/>
              <w:bottom w:val="nil"/>
              <w:right w:val="nil"/>
            </w:tcBorders>
            <w:shd w:val="clear" w:color="auto" w:fill="auto"/>
            <w:vAlign w:val="center"/>
            <w:hideMark/>
          </w:tcPr>
          <w:p w14:paraId="03A73C3D"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ΔΗ.ΣΥ: ΝΑΙ</w:t>
            </w:r>
          </w:p>
        </w:tc>
      </w:tr>
      <w:tr w:rsidR="00E615E6" w14:paraId="03A73C40" w14:textId="77777777">
        <w:trPr>
          <w:trHeight w:val="330"/>
        </w:trPr>
        <w:tc>
          <w:tcPr>
            <w:tcW w:w="7120" w:type="dxa"/>
            <w:tcBorders>
              <w:top w:val="nil"/>
              <w:left w:val="nil"/>
              <w:bottom w:val="nil"/>
              <w:right w:val="nil"/>
            </w:tcBorders>
            <w:shd w:val="clear" w:color="auto" w:fill="auto"/>
            <w:vAlign w:val="center"/>
            <w:hideMark/>
          </w:tcPr>
          <w:p w14:paraId="03A73C3F"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Χ.Α: OXI</w:t>
            </w:r>
          </w:p>
        </w:tc>
      </w:tr>
      <w:tr w:rsidR="00E615E6" w14:paraId="03A73C42" w14:textId="77777777">
        <w:trPr>
          <w:trHeight w:val="330"/>
        </w:trPr>
        <w:tc>
          <w:tcPr>
            <w:tcW w:w="7120" w:type="dxa"/>
            <w:tcBorders>
              <w:top w:val="nil"/>
              <w:left w:val="nil"/>
              <w:bottom w:val="nil"/>
              <w:right w:val="nil"/>
            </w:tcBorders>
            <w:shd w:val="clear" w:color="auto" w:fill="auto"/>
            <w:vAlign w:val="center"/>
            <w:hideMark/>
          </w:tcPr>
          <w:p w14:paraId="03A73C41"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Κ.Κ.Ε: ΝΑΙ</w:t>
            </w:r>
          </w:p>
        </w:tc>
      </w:tr>
      <w:tr w:rsidR="00E615E6" w14:paraId="03A73C44" w14:textId="77777777">
        <w:trPr>
          <w:trHeight w:val="330"/>
        </w:trPr>
        <w:tc>
          <w:tcPr>
            <w:tcW w:w="7120" w:type="dxa"/>
            <w:tcBorders>
              <w:top w:val="nil"/>
              <w:left w:val="nil"/>
              <w:bottom w:val="nil"/>
              <w:right w:val="nil"/>
            </w:tcBorders>
            <w:shd w:val="clear" w:color="auto" w:fill="auto"/>
            <w:vAlign w:val="center"/>
            <w:hideMark/>
          </w:tcPr>
          <w:p w14:paraId="03A73C43"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ΕΝ. ΚΕΝΤΡΩΩΝ: ΝΑΙ</w:t>
            </w:r>
          </w:p>
        </w:tc>
      </w:tr>
      <w:tr w:rsidR="00E615E6" w14:paraId="03A73C46" w14:textId="77777777">
        <w:trPr>
          <w:trHeight w:val="330"/>
        </w:trPr>
        <w:tc>
          <w:tcPr>
            <w:tcW w:w="7120" w:type="dxa"/>
            <w:tcBorders>
              <w:top w:val="nil"/>
              <w:left w:val="nil"/>
              <w:bottom w:val="nil"/>
              <w:right w:val="nil"/>
            </w:tcBorders>
            <w:shd w:val="clear" w:color="auto" w:fill="auto"/>
            <w:vAlign w:val="center"/>
            <w:hideMark/>
          </w:tcPr>
          <w:p w14:paraId="03A73C45"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Άρθρο 102 ως έχει     ΚΑΤΑ ΠΛΕΙΟΨΗΦΙΑ</w:t>
            </w:r>
          </w:p>
        </w:tc>
      </w:tr>
      <w:tr w:rsidR="00E615E6" w14:paraId="03A73C48" w14:textId="77777777">
        <w:trPr>
          <w:trHeight w:val="330"/>
        </w:trPr>
        <w:tc>
          <w:tcPr>
            <w:tcW w:w="7120" w:type="dxa"/>
            <w:tcBorders>
              <w:top w:val="nil"/>
              <w:left w:val="nil"/>
              <w:bottom w:val="nil"/>
              <w:right w:val="nil"/>
            </w:tcBorders>
            <w:shd w:val="clear" w:color="auto" w:fill="auto"/>
            <w:vAlign w:val="center"/>
            <w:hideMark/>
          </w:tcPr>
          <w:p w14:paraId="03A73C47"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ΣΥΡΙΖΑ: ΝΑΙ</w:t>
            </w:r>
          </w:p>
        </w:tc>
      </w:tr>
      <w:tr w:rsidR="00E615E6" w14:paraId="03A73C4A" w14:textId="77777777">
        <w:trPr>
          <w:trHeight w:val="345"/>
        </w:trPr>
        <w:tc>
          <w:tcPr>
            <w:tcW w:w="7120" w:type="dxa"/>
            <w:tcBorders>
              <w:top w:val="nil"/>
              <w:left w:val="nil"/>
              <w:bottom w:val="nil"/>
              <w:right w:val="nil"/>
            </w:tcBorders>
            <w:shd w:val="clear" w:color="auto" w:fill="auto"/>
            <w:vAlign w:val="center"/>
            <w:hideMark/>
          </w:tcPr>
          <w:p w14:paraId="03A73C49"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Ν.Δ.: OXI</w:t>
            </w:r>
          </w:p>
        </w:tc>
      </w:tr>
      <w:tr w:rsidR="00E615E6" w14:paraId="03A73C4C" w14:textId="77777777">
        <w:trPr>
          <w:trHeight w:val="330"/>
        </w:trPr>
        <w:tc>
          <w:tcPr>
            <w:tcW w:w="7120" w:type="dxa"/>
            <w:tcBorders>
              <w:top w:val="nil"/>
              <w:left w:val="nil"/>
              <w:bottom w:val="nil"/>
              <w:right w:val="nil"/>
            </w:tcBorders>
            <w:shd w:val="clear" w:color="auto" w:fill="auto"/>
            <w:vAlign w:val="center"/>
            <w:hideMark/>
          </w:tcPr>
          <w:p w14:paraId="03A73C4B"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ΔΗ.ΣΥ: ΠΡΝ</w:t>
            </w:r>
          </w:p>
        </w:tc>
      </w:tr>
      <w:tr w:rsidR="00E615E6" w14:paraId="03A73C4E" w14:textId="77777777">
        <w:trPr>
          <w:trHeight w:val="330"/>
        </w:trPr>
        <w:tc>
          <w:tcPr>
            <w:tcW w:w="7120" w:type="dxa"/>
            <w:tcBorders>
              <w:top w:val="nil"/>
              <w:left w:val="nil"/>
              <w:bottom w:val="nil"/>
              <w:right w:val="nil"/>
            </w:tcBorders>
            <w:shd w:val="clear" w:color="auto" w:fill="auto"/>
            <w:vAlign w:val="center"/>
            <w:hideMark/>
          </w:tcPr>
          <w:p w14:paraId="03A73C4D"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Χ.Α: OXI</w:t>
            </w:r>
          </w:p>
        </w:tc>
      </w:tr>
      <w:tr w:rsidR="00E615E6" w14:paraId="03A73C50" w14:textId="77777777">
        <w:trPr>
          <w:trHeight w:val="330"/>
        </w:trPr>
        <w:tc>
          <w:tcPr>
            <w:tcW w:w="7120" w:type="dxa"/>
            <w:tcBorders>
              <w:top w:val="nil"/>
              <w:left w:val="nil"/>
              <w:bottom w:val="nil"/>
              <w:right w:val="nil"/>
            </w:tcBorders>
            <w:shd w:val="clear" w:color="auto" w:fill="auto"/>
            <w:vAlign w:val="center"/>
            <w:hideMark/>
          </w:tcPr>
          <w:p w14:paraId="03A73C4F"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Κ.Κ.Ε: ΝΑΙ</w:t>
            </w:r>
          </w:p>
        </w:tc>
      </w:tr>
      <w:tr w:rsidR="00E615E6" w14:paraId="03A73C52" w14:textId="77777777">
        <w:trPr>
          <w:trHeight w:val="330"/>
        </w:trPr>
        <w:tc>
          <w:tcPr>
            <w:tcW w:w="7120" w:type="dxa"/>
            <w:tcBorders>
              <w:top w:val="nil"/>
              <w:left w:val="nil"/>
              <w:bottom w:val="nil"/>
              <w:right w:val="nil"/>
            </w:tcBorders>
            <w:shd w:val="clear" w:color="auto" w:fill="auto"/>
            <w:vAlign w:val="center"/>
            <w:hideMark/>
          </w:tcPr>
          <w:p w14:paraId="03A73C51"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ΕΝ. ΚΕΝΤΡΩΩΝ: ΝΑΙ</w:t>
            </w:r>
          </w:p>
        </w:tc>
      </w:tr>
      <w:tr w:rsidR="00E615E6" w14:paraId="03A73C54" w14:textId="77777777">
        <w:trPr>
          <w:trHeight w:val="330"/>
        </w:trPr>
        <w:tc>
          <w:tcPr>
            <w:tcW w:w="7120" w:type="dxa"/>
            <w:tcBorders>
              <w:top w:val="nil"/>
              <w:left w:val="nil"/>
              <w:bottom w:val="nil"/>
              <w:right w:val="nil"/>
            </w:tcBorders>
            <w:shd w:val="clear" w:color="auto" w:fill="auto"/>
            <w:vAlign w:val="center"/>
            <w:hideMark/>
          </w:tcPr>
          <w:p w14:paraId="03A73C53"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 xml:space="preserve">Άρθρο 103 ως έχει     ΚΑΤΑ </w:t>
            </w:r>
            <w:r w:rsidRPr="00083250">
              <w:rPr>
                <w:rFonts w:ascii="Calibri" w:eastAsia="Times New Roman" w:hAnsi="Calibri" w:cs="Calibri"/>
                <w:color w:val="000000"/>
                <w:szCs w:val="24"/>
              </w:rPr>
              <w:t>ΠΛΕΙΟΨΗΦΙΑ</w:t>
            </w:r>
          </w:p>
        </w:tc>
      </w:tr>
      <w:tr w:rsidR="00E615E6" w14:paraId="03A73C56" w14:textId="77777777">
        <w:trPr>
          <w:trHeight w:val="330"/>
        </w:trPr>
        <w:tc>
          <w:tcPr>
            <w:tcW w:w="7120" w:type="dxa"/>
            <w:tcBorders>
              <w:top w:val="nil"/>
              <w:left w:val="nil"/>
              <w:bottom w:val="nil"/>
              <w:right w:val="nil"/>
            </w:tcBorders>
            <w:shd w:val="clear" w:color="auto" w:fill="auto"/>
            <w:vAlign w:val="center"/>
            <w:hideMark/>
          </w:tcPr>
          <w:p w14:paraId="03A73C55"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ΣΥΡΙΖΑ: ΝΑΙ</w:t>
            </w:r>
          </w:p>
        </w:tc>
      </w:tr>
      <w:tr w:rsidR="00E615E6" w14:paraId="03A73C58" w14:textId="77777777">
        <w:trPr>
          <w:trHeight w:val="330"/>
        </w:trPr>
        <w:tc>
          <w:tcPr>
            <w:tcW w:w="7120" w:type="dxa"/>
            <w:tcBorders>
              <w:top w:val="nil"/>
              <w:left w:val="nil"/>
              <w:bottom w:val="nil"/>
              <w:right w:val="nil"/>
            </w:tcBorders>
            <w:shd w:val="clear" w:color="auto" w:fill="auto"/>
            <w:vAlign w:val="center"/>
            <w:hideMark/>
          </w:tcPr>
          <w:p w14:paraId="03A73C57"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Ν.Δ.: ΝΑΙ</w:t>
            </w:r>
          </w:p>
        </w:tc>
      </w:tr>
      <w:tr w:rsidR="00E615E6" w14:paraId="03A73C5A" w14:textId="77777777">
        <w:trPr>
          <w:trHeight w:val="330"/>
        </w:trPr>
        <w:tc>
          <w:tcPr>
            <w:tcW w:w="7120" w:type="dxa"/>
            <w:tcBorders>
              <w:top w:val="nil"/>
              <w:left w:val="nil"/>
              <w:bottom w:val="nil"/>
              <w:right w:val="nil"/>
            </w:tcBorders>
            <w:shd w:val="clear" w:color="auto" w:fill="auto"/>
            <w:vAlign w:val="center"/>
            <w:hideMark/>
          </w:tcPr>
          <w:p w14:paraId="03A73C59"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ΔΗ.ΣΥ: ΝΑΙ</w:t>
            </w:r>
          </w:p>
        </w:tc>
      </w:tr>
      <w:tr w:rsidR="00E615E6" w14:paraId="03A73C5C" w14:textId="77777777">
        <w:trPr>
          <w:trHeight w:val="330"/>
        </w:trPr>
        <w:tc>
          <w:tcPr>
            <w:tcW w:w="7120" w:type="dxa"/>
            <w:tcBorders>
              <w:top w:val="nil"/>
              <w:left w:val="nil"/>
              <w:bottom w:val="nil"/>
              <w:right w:val="nil"/>
            </w:tcBorders>
            <w:shd w:val="clear" w:color="auto" w:fill="auto"/>
            <w:vAlign w:val="center"/>
            <w:hideMark/>
          </w:tcPr>
          <w:p w14:paraId="03A73C5B"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Χ.Α: OXI</w:t>
            </w:r>
          </w:p>
        </w:tc>
      </w:tr>
      <w:tr w:rsidR="00E615E6" w14:paraId="03A73C5E" w14:textId="77777777">
        <w:trPr>
          <w:trHeight w:val="330"/>
        </w:trPr>
        <w:tc>
          <w:tcPr>
            <w:tcW w:w="7120" w:type="dxa"/>
            <w:tcBorders>
              <w:top w:val="nil"/>
              <w:left w:val="nil"/>
              <w:bottom w:val="nil"/>
              <w:right w:val="nil"/>
            </w:tcBorders>
            <w:shd w:val="clear" w:color="auto" w:fill="auto"/>
            <w:vAlign w:val="center"/>
            <w:hideMark/>
          </w:tcPr>
          <w:p w14:paraId="03A73C5D"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Κ.Κ.Ε: ΝΑΙ</w:t>
            </w:r>
          </w:p>
        </w:tc>
      </w:tr>
      <w:tr w:rsidR="00E615E6" w14:paraId="03A73C60" w14:textId="77777777">
        <w:trPr>
          <w:trHeight w:val="330"/>
        </w:trPr>
        <w:tc>
          <w:tcPr>
            <w:tcW w:w="7120" w:type="dxa"/>
            <w:tcBorders>
              <w:top w:val="nil"/>
              <w:left w:val="nil"/>
              <w:bottom w:val="nil"/>
              <w:right w:val="nil"/>
            </w:tcBorders>
            <w:shd w:val="clear" w:color="auto" w:fill="auto"/>
            <w:vAlign w:val="center"/>
            <w:hideMark/>
          </w:tcPr>
          <w:p w14:paraId="03A73C5F"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ΕΝ. ΚΕΝΤΡΩΩΝ: ΝΑΙ</w:t>
            </w:r>
          </w:p>
        </w:tc>
      </w:tr>
      <w:tr w:rsidR="00E615E6" w14:paraId="03A73C62" w14:textId="77777777">
        <w:trPr>
          <w:trHeight w:val="330"/>
        </w:trPr>
        <w:tc>
          <w:tcPr>
            <w:tcW w:w="7120" w:type="dxa"/>
            <w:tcBorders>
              <w:top w:val="nil"/>
              <w:left w:val="nil"/>
              <w:bottom w:val="nil"/>
              <w:right w:val="nil"/>
            </w:tcBorders>
            <w:shd w:val="clear" w:color="auto" w:fill="auto"/>
            <w:vAlign w:val="center"/>
            <w:hideMark/>
          </w:tcPr>
          <w:p w14:paraId="03A73C61"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Άρθρο 104 ως έχει     ΚΑΤΑ ΠΛΕΙΟΨΗΦΙΑ</w:t>
            </w:r>
          </w:p>
        </w:tc>
      </w:tr>
      <w:tr w:rsidR="00E615E6" w14:paraId="03A73C64" w14:textId="77777777">
        <w:trPr>
          <w:trHeight w:val="330"/>
        </w:trPr>
        <w:tc>
          <w:tcPr>
            <w:tcW w:w="7120" w:type="dxa"/>
            <w:tcBorders>
              <w:top w:val="nil"/>
              <w:left w:val="nil"/>
              <w:bottom w:val="nil"/>
              <w:right w:val="nil"/>
            </w:tcBorders>
            <w:shd w:val="clear" w:color="auto" w:fill="auto"/>
            <w:vAlign w:val="center"/>
            <w:hideMark/>
          </w:tcPr>
          <w:p w14:paraId="03A73C63"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ΣΥΡΙΖΑ: ΝΑΙ</w:t>
            </w:r>
          </w:p>
        </w:tc>
      </w:tr>
      <w:tr w:rsidR="00E615E6" w14:paraId="03A73C66" w14:textId="77777777">
        <w:trPr>
          <w:trHeight w:val="330"/>
        </w:trPr>
        <w:tc>
          <w:tcPr>
            <w:tcW w:w="7120" w:type="dxa"/>
            <w:tcBorders>
              <w:top w:val="nil"/>
              <w:left w:val="nil"/>
              <w:bottom w:val="nil"/>
              <w:right w:val="nil"/>
            </w:tcBorders>
            <w:shd w:val="clear" w:color="auto" w:fill="auto"/>
            <w:vAlign w:val="center"/>
            <w:hideMark/>
          </w:tcPr>
          <w:p w14:paraId="03A73C65"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Ν.Δ.: OXI</w:t>
            </w:r>
          </w:p>
        </w:tc>
      </w:tr>
      <w:tr w:rsidR="00E615E6" w14:paraId="03A73C68" w14:textId="77777777">
        <w:trPr>
          <w:trHeight w:val="330"/>
        </w:trPr>
        <w:tc>
          <w:tcPr>
            <w:tcW w:w="7120" w:type="dxa"/>
            <w:tcBorders>
              <w:top w:val="nil"/>
              <w:left w:val="nil"/>
              <w:bottom w:val="nil"/>
              <w:right w:val="nil"/>
            </w:tcBorders>
            <w:shd w:val="clear" w:color="auto" w:fill="auto"/>
            <w:vAlign w:val="center"/>
            <w:hideMark/>
          </w:tcPr>
          <w:p w14:paraId="03A73C67"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ΔΗ.ΣΥ: ΠΡΝ</w:t>
            </w:r>
          </w:p>
        </w:tc>
      </w:tr>
      <w:tr w:rsidR="00E615E6" w14:paraId="03A73C6A" w14:textId="77777777">
        <w:trPr>
          <w:trHeight w:val="330"/>
        </w:trPr>
        <w:tc>
          <w:tcPr>
            <w:tcW w:w="7120" w:type="dxa"/>
            <w:tcBorders>
              <w:top w:val="nil"/>
              <w:left w:val="nil"/>
              <w:bottom w:val="nil"/>
              <w:right w:val="nil"/>
            </w:tcBorders>
            <w:shd w:val="clear" w:color="auto" w:fill="auto"/>
            <w:vAlign w:val="center"/>
            <w:hideMark/>
          </w:tcPr>
          <w:p w14:paraId="03A73C69"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Χ.Α: OXI</w:t>
            </w:r>
          </w:p>
        </w:tc>
      </w:tr>
      <w:tr w:rsidR="00E615E6" w14:paraId="03A73C6C" w14:textId="77777777">
        <w:trPr>
          <w:trHeight w:val="330"/>
        </w:trPr>
        <w:tc>
          <w:tcPr>
            <w:tcW w:w="7120" w:type="dxa"/>
            <w:tcBorders>
              <w:top w:val="nil"/>
              <w:left w:val="nil"/>
              <w:bottom w:val="nil"/>
              <w:right w:val="nil"/>
            </w:tcBorders>
            <w:shd w:val="clear" w:color="auto" w:fill="auto"/>
            <w:vAlign w:val="center"/>
            <w:hideMark/>
          </w:tcPr>
          <w:p w14:paraId="03A73C6B"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Κ.Κ.Ε: OXI</w:t>
            </w:r>
          </w:p>
        </w:tc>
      </w:tr>
      <w:tr w:rsidR="00E615E6" w14:paraId="03A73C6E" w14:textId="77777777">
        <w:trPr>
          <w:trHeight w:val="330"/>
        </w:trPr>
        <w:tc>
          <w:tcPr>
            <w:tcW w:w="7120" w:type="dxa"/>
            <w:tcBorders>
              <w:top w:val="nil"/>
              <w:left w:val="nil"/>
              <w:bottom w:val="nil"/>
              <w:right w:val="nil"/>
            </w:tcBorders>
            <w:shd w:val="clear" w:color="auto" w:fill="auto"/>
            <w:vAlign w:val="center"/>
            <w:hideMark/>
          </w:tcPr>
          <w:p w14:paraId="03A73C6D"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ΕΝ. ΚΕΝΤΡΩΩΝ: OXI</w:t>
            </w:r>
          </w:p>
        </w:tc>
      </w:tr>
      <w:tr w:rsidR="00E615E6" w14:paraId="03A73C70" w14:textId="77777777">
        <w:trPr>
          <w:trHeight w:val="330"/>
        </w:trPr>
        <w:tc>
          <w:tcPr>
            <w:tcW w:w="7120" w:type="dxa"/>
            <w:tcBorders>
              <w:top w:val="nil"/>
              <w:left w:val="nil"/>
              <w:bottom w:val="nil"/>
              <w:right w:val="nil"/>
            </w:tcBorders>
            <w:shd w:val="clear" w:color="auto" w:fill="auto"/>
            <w:vAlign w:val="center"/>
            <w:hideMark/>
          </w:tcPr>
          <w:p w14:paraId="03A73C6F"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lastRenderedPageBreak/>
              <w:t>Άρθρο 105 όπως τροπ.     ΚΑΤΑ ΠΛΕΙΟΨΗΦΙΑ</w:t>
            </w:r>
          </w:p>
        </w:tc>
      </w:tr>
      <w:tr w:rsidR="00E615E6" w14:paraId="03A73C72" w14:textId="77777777">
        <w:trPr>
          <w:trHeight w:val="330"/>
        </w:trPr>
        <w:tc>
          <w:tcPr>
            <w:tcW w:w="7120" w:type="dxa"/>
            <w:tcBorders>
              <w:top w:val="nil"/>
              <w:left w:val="nil"/>
              <w:bottom w:val="nil"/>
              <w:right w:val="nil"/>
            </w:tcBorders>
            <w:shd w:val="clear" w:color="auto" w:fill="auto"/>
            <w:vAlign w:val="center"/>
            <w:hideMark/>
          </w:tcPr>
          <w:p w14:paraId="03A73C71"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 xml:space="preserve">ΣΥΡΙΖΑ: </w:t>
            </w:r>
            <w:r w:rsidRPr="00083250">
              <w:rPr>
                <w:rFonts w:ascii="Calibri" w:eastAsia="Times New Roman" w:hAnsi="Calibri" w:cs="Calibri"/>
                <w:color w:val="000000"/>
                <w:szCs w:val="24"/>
              </w:rPr>
              <w:t>ΝΑΙ</w:t>
            </w:r>
          </w:p>
        </w:tc>
      </w:tr>
      <w:tr w:rsidR="00E615E6" w14:paraId="03A73C74" w14:textId="77777777">
        <w:trPr>
          <w:trHeight w:val="330"/>
        </w:trPr>
        <w:tc>
          <w:tcPr>
            <w:tcW w:w="7120" w:type="dxa"/>
            <w:tcBorders>
              <w:top w:val="nil"/>
              <w:left w:val="nil"/>
              <w:bottom w:val="nil"/>
              <w:right w:val="nil"/>
            </w:tcBorders>
            <w:shd w:val="clear" w:color="auto" w:fill="auto"/>
            <w:vAlign w:val="center"/>
            <w:hideMark/>
          </w:tcPr>
          <w:p w14:paraId="03A73C73"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Ν.Δ.: OXI</w:t>
            </w:r>
          </w:p>
        </w:tc>
      </w:tr>
      <w:tr w:rsidR="00E615E6" w14:paraId="03A73C76" w14:textId="77777777">
        <w:trPr>
          <w:trHeight w:val="345"/>
        </w:trPr>
        <w:tc>
          <w:tcPr>
            <w:tcW w:w="7120" w:type="dxa"/>
            <w:tcBorders>
              <w:top w:val="nil"/>
              <w:left w:val="nil"/>
              <w:bottom w:val="nil"/>
              <w:right w:val="nil"/>
            </w:tcBorders>
            <w:shd w:val="clear" w:color="auto" w:fill="auto"/>
            <w:vAlign w:val="center"/>
            <w:hideMark/>
          </w:tcPr>
          <w:p w14:paraId="03A73C75"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ΔΗ.ΣΥ: OXI</w:t>
            </w:r>
          </w:p>
        </w:tc>
      </w:tr>
      <w:tr w:rsidR="00E615E6" w14:paraId="03A73C78" w14:textId="77777777">
        <w:trPr>
          <w:trHeight w:val="330"/>
        </w:trPr>
        <w:tc>
          <w:tcPr>
            <w:tcW w:w="7120" w:type="dxa"/>
            <w:tcBorders>
              <w:top w:val="nil"/>
              <w:left w:val="nil"/>
              <w:bottom w:val="nil"/>
              <w:right w:val="nil"/>
            </w:tcBorders>
            <w:shd w:val="clear" w:color="auto" w:fill="auto"/>
            <w:vAlign w:val="center"/>
            <w:hideMark/>
          </w:tcPr>
          <w:p w14:paraId="03A73C77"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Χ.Α: OXI</w:t>
            </w:r>
          </w:p>
        </w:tc>
      </w:tr>
      <w:tr w:rsidR="00E615E6" w14:paraId="03A73C7A" w14:textId="77777777">
        <w:trPr>
          <w:trHeight w:val="330"/>
        </w:trPr>
        <w:tc>
          <w:tcPr>
            <w:tcW w:w="7120" w:type="dxa"/>
            <w:tcBorders>
              <w:top w:val="nil"/>
              <w:left w:val="nil"/>
              <w:bottom w:val="nil"/>
              <w:right w:val="nil"/>
            </w:tcBorders>
            <w:shd w:val="clear" w:color="auto" w:fill="auto"/>
            <w:vAlign w:val="center"/>
            <w:hideMark/>
          </w:tcPr>
          <w:p w14:paraId="03A73C79"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Κ.Κ.Ε: OXI</w:t>
            </w:r>
          </w:p>
        </w:tc>
      </w:tr>
      <w:tr w:rsidR="00E615E6" w14:paraId="03A73C7C" w14:textId="77777777">
        <w:trPr>
          <w:trHeight w:val="330"/>
        </w:trPr>
        <w:tc>
          <w:tcPr>
            <w:tcW w:w="7120" w:type="dxa"/>
            <w:tcBorders>
              <w:top w:val="nil"/>
              <w:left w:val="nil"/>
              <w:bottom w:val="nil"/>
              <w:right w:val="nil"/>
            </w:tcBorders>
            <w:shd w:val="clear" w:color="auto" w:fill="auto"/>
            <w:vAlign w:val="center"/>
            <w:hideMark/>
          </w:tcPr>
          <w:p w14:paraId="03A73C7B"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ΕΝ. ΚΕΝΤΡΩΩΝ: OXI</w:t>
            </w:r>
          </w:p>
        </w:tc>
      </w:tr>
      <w:tr w:rsidR="00E615E6" w14:paraId="03A73C7E" w14:textId="77777777">
        <w:trPr>
          <w:trHeight w:val="330"/>
        </w:trPr>
        <w:tc>
          <w:tcPr>
            <w:tcW w:w="7120" w:type="dxa"/>
            <w:tcBorders>
              <w:top w:val="nil"/>
              <w:left w:val="nil"/>
              <w:bottom w:val="nil"/>
              <w:right w:val="nil"/>
            </w:tcBorders>
            <w:shd w:val="clear" w:color="auto" w:fill="auto"/>
            <w:vAlign w:val="center"/>
            <w:hideMark/>
          </w:tcPr>
          <w:p w14:paraId="03A73C7D"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Άρθρο 106 ως έχει     ΚΑΤΑ ΠΛΕΙΟΨΗΦΙΑ</w:t>
            </w:r>
          </w:p>
        </w:tc>
      </w:tr>
      <w:tr w:rsidR="00E615E6" w14:paraId="03A73C80" w14:textId="77777777">
        <w:trPr>
          <w:trHeight w:val="330"/>
        </w:trPr>
        <w:tc>
          <w:tcPr>
            <w:tcW w:w="7120" w:type="dxa"/>
            <w:tcBorders>
              <w:top w:val="nil"/>
              <w:left w:val="nil"/>
              <w:bottom w:val="nil"/>
              <w:right w:val="nil"/>
            </w:tcBorders>
            <w:shd w:val="clear" w:color="auto" w:fill="auto"/>
            <w:vAlign w:val="center"/>
            <w:hideMark/>
          </w:tcPr>
          <w:p w14:paraId="03A73C7F"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ΣΥΡΙΖΑ: ΝΑΙ</w:t>
            </w:r>
          </w:p>
        </w:tc>
      </w:tr>
      <w:tr w:rsidR="00E615E6" w14:paraId="03A73C82" w14:textId="77777777">
        <w:trPr>
          <w:trHeight w:val="330"/>
        </w:trPr>
        <w:tc>
          <w:tcPr>
            <w:tcW w:w="7120" w:type="dxa"/>
            <w:tcBorders>
              <w:top w:val="nil"/>
              <w:left w:val="nil"/>
              <w:bottom w:val="nil"/>
              <w:right w:val="nil"/>
            </w:tcBorders>
            <w:shd w:val="clear" w:color="auto" w:fill="auto"/>
            <w:vAlign w:val="center"/>
            <w:hideMark/>
          </w:tcPr>
          <w:p w14:paraId="03A73C81"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Ν.Δ.: ΝΑΙ</w:t>
            </w:r>
          </w:p>
        </w:tc>
      </w:tr>
      <w:tr w:rsidR="00E615E6" w14:paraId="03A73C84" w14:textId="77777777">
        <w:trPr>
          <w:trHeight w:val="330"/>
        </w:trPr>
        <w:tc>
          <w:tcPr>
            <w:tcW w:w="7120" w:type="dxa"/>
            <w:tcBorders>
              <w:top w:val="nil"/>
              <w:left w:val="nil"/>
              <w:bottom w:val="nil"/>
              <w:right w:val="nil"/>
            </w:tcBorders>
            <w:shd w:val="clear" w:color="auto" w:fill="auto"/>
            <w:vAlign w:val="center"/>
            <w:hideMark/>
          </w:tcPr>
          <w:p w14:paraId="03A73C83"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ΔΗ.ΣΥ: ΝΑΙ</w:t>
            </w:r>
          </w:p>
        </w:tc>
      </w:tr>
      <w:tr w:rsidR="00E615E6" w14:paraId="03A73C86" w14:textId="77777777">
        <w:trPr>
          <w:trHeight w:val="330"/>
        </w:trPr>
        <w:tc>
          <w:tcPr>
            <w:tcW w:w="7120" w:type="dxa"/>
            <w:tcBorders>
              <w:top w:val="nil"/>
              <w:left w:val="nil"/>
              <w:bottom w:val="nil"/>
              <w:right w:val="nil"/>
            </w:tcBorders>
            <w:shd w:val="clear" w:color="auto" w:fill="auto"/>
            <w:vAlign w:val="center"/>
            <w:hideMark/>
          </w:tcPr>
          <w:p w14:paraId="03A73C85"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Χ.Α: OXI</w:t>
            </w:r>
          </w:p>
        </w:tc>
      </w:tr>
      <w:tr w:rsidR="00E615E6" w14:paraId="03A73C88" w14:textId="77777777">
        <w:trPr>
          <w:trHeight w:val="330"/>
        </w:trPr>
        <w:tc>
          <w:tcPr>
            <w:tcW w:w="7120" w:type="dxa"/>
            <w:tcBorders>
              <w:top w:val="nil"/>
              <w:left w:val="nil"/>
              <w:bottom w:val="nil"/>
              <w:right w:val="nil"/>
            </w:tcBorders>
            <w:shd w:val="clear" w:color="auto" w:fill="auto"/>
            <w:vAlign w:val="center"/>
            <w:hideMark/>
          </w:tcPr>
          <w:p w14:paraId="03A73C87"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Κ.Κ.Ε: OXI</w:t>
            </w:r>
          </w:p>
        </w:tc>
      </w:tr>
      <w:tr w:rsidR="00E615E6" w14:paraId="03A73C8A" w14:textId="77777777">
        <w:trPr>
          <w:trHeight w:val="330"/>
        </w:trPr>
        <w:tc>
          <w:tcPr>
            <w:tcW w:w="7120" w:type="dxa"/>
            <w:tcBorders>
              <w:top w:val="nil"/>
              <w:left w:val="nil"/>
              <w:bottom w:val="nil"/>
              <w:right w:val="nil"/>
            </w:tcBorders>
            <w:shd w:val="clear" w:color="auto" w:fill="auto"/>
            <w:vAlign w:val="center"/>
            <w:hideMark/>
          </w:tcPr>
          <w:p w14:paraId="03A73C89"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ΕΝ. ΚΕΝΤΡΩΩΝ: ΝΑΙ</w:t>
            </w:r>
          </w:p>
        </w:tc>
      </w:tr>
      <w:tr w:rsidR="00E615E6" w14:paraId="03A73C8C" w14:textId="77777777">
        <w:trPr>
          <w:trHeight w:val="330"/>
        </w:trPr>
        <w:tc>
          <w:tcPr>
            <w:tcW w:w="7120" w:type="dxa"/>
            <w:tcBorders>
              <w:top w:val="nil"/>
              <w:left w:val="nil"/>
              <w:bottom w:val="nil"/>
              <w:right w:val="nil"/>
            </w:tcBorders>
            <w:shd w:val="clear" w:color="auto" w:fill="auto"/>
            <w:vAlign w:val="center"/>
            <w:hideMark/>
          </w:tcPr>
          <w:p w14:paraId="03A73C8B"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Άρθρο 107 ως έχει     ΚΑΤΑ ΠΛΕΙΟΨΗΦΙΑ</w:t>
            </w:r>
          </w:p>
        </w:tc>
      </w:tr>
      <w:tr w:rsidR="00E615E6" w14:paraId="03A73C8E" w14:textId="77777777">
        <w:trPr>
          <w:trHeight w:val="330"/>
        </w:trPr>
        <w:tc>
          <w:tcPr>
            <w:tcW w:w="7120" w:type="dxa"/>
            <w:tcBorders>
              <w:top w:val="nil"/>
              <w:left w:val="nil"/>
              <w:bottom w:val="nil"/>
              <w:right w:val="nil"/>
            </w:tcBorders>
            <w:shd w:val="clear" w:color="auto" w:fill="auto"/>
            <w:vAlign w:val="center"/>
            <w:hideMark/>
          </w:tcPr>
          <w:p w14:paraId="03A73C8D"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ΣΥΡΙΖΑ: ΝΑΙ</w:t>
            </w:r>
          </w:p>
        </w:tc>
      </w:tr>
      <w:tr w:rsidR="00E615E6" w14:paraId="03A73C90" w14:textId="77777777">
        <w:trPr>
          <w:trHeight w:val="330"/>
        </w:trPr>
        <w:tc>
          <w:tcPr>
            <w:tcW w:w="7120" w:type="dxa"/>
            <w:tcBorders>
              <w:top w:val="nil"/>
              <w:left w:val="nil"/>
              <w:bottom w:val="nil"/>
              <w:right w:val="nil"/>
            </w:tcBorders>
            <w:shd w:val="clear" w:color="auto" w:fill="auto"/>
            <w:vAlign w:val="center"/>
            <w:hideMark/>
          </w:tcPr>
          <w:p w14:paraId="03A73C8F"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Ν.Δ.: ΝΑΙ</w:t>
            </w:r>
          </w:p>
        </w:tc>
      </w:tr>
      <w:tr w:rsidR="00E615E6" w14:paraId="03A73C92" w14:textId="77777777">
        <w:trPr>
          <w:trHeight w:val="330"/>
        </w:trPr>
        <w:tc>
          <w:tcPr>
            <w:tcW w:w="7120" w:type="dxa"/>
            <w:tcBorders>
              <w:top w:val="nil"/>
              <w:left w:val="nil"/>
              <w:bottom w:val="nil"/>
              <w:right w:val="nil"/>
            </w:tcBorders>
            <w:shd w:val="clear" w:color="auto" w:fill="auto"/>
            <w:vAlign w:val="center"/>
            <w:hideMark/>
          </w:tcPr>
          <w:p w14:paraId="03A73C91"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 xml:space="preserve">ΔΗ.ΣΥ: </w:t>
            </w:r>
            <w:r w:rsidRPr="00083250">
              <w:rPr>
                <w:rFonts w:ascii="Calibri" w:eastAsia="Times New Roman" w:hAnsi="Calibri" w:cs="Calibri"/>
                <w:color w:val="000000"/>
                <w:szCs w:val="24"/>
              </w:rPr>
              <w:t>OXI</w:t>
            </w:r>
          </w:p>
        </w:tc>
      </w:tr>
      <w:tr w:rsidR="00E615E6" w14:paraId="03A73C94" w14:textId="77777777">
        <w:trPr>
          <w:trHeight w:val="345"/>
        </w:trPr>
        <w:tc>
          <w:tcPr>
            <w:tcW w:w="7120" w:type="dxa"/>
            <w:tcBorders>
              <w:top w:val="nil"/>
              <w:left w:val="nil"/>
              <w:bottom w:val="nil"/>
              <w:right w:val="nil"/>
            </w:tcBorders>
            <w:shd w:val="clear" w:color="auto" w:fill="auto"/>
            <w:vAlign w:val="center"/>
            <w:hideMark/>
          </w:tcPr>
          <w:p w14:paraId="03A73C93"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Χ.Α: OXI</w:t>
            </w:r>
          </w:p>
        </w:tc>
      </w:tr>
      <w:tr w:rsidR="00E615E6" w14:paraId="03A73C96" w14:textId="77777777">
        <w:trPr>
          <w:trHeight w:val="330"/>
        </w:trPr>
        <w:tc>
          <w:tcPr>
            <w:tcW w:w="7120" w:type="dxa"/>
            <w:tcBorders>
              <w:top w:val="nil"/>
              <w:left w:val="nil"/>
              <w:bottom w:val="nil"/>
              <w:right w:val="nil"/>
            </w:tcBorders>
            <w:shd w:val="clear" w:color="auto" w:fill="auto"/>
            <w:vAlign w:val="center"/>
            <w:hideMark/>
          </w:tcPr>
          <w:p w14:paraId="03A73C95"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Κ.Κ.Ε: OXI</w:t>
            </w:r>
          </w:p>
        </w:tc>
      </w:tr>
      <w:tr w:rsidR="00E615E6" w14:paraId="03A73C98" w14:textId="77777777">
        <w:trPr>
          <w:trHeight w:val="330"/>
        </w:trPr>
        <w:tc>
          <w:tcPr>
            <w:tcW w:w="7120" w:type="dxa"/>
            <w:tcBorders>
              <w:top w:val="nil"/>
              <w:left w:val="nil"/>
              <w:bottom w:val="nil"/>
              <w:right w:val="nil"/>
            </w:tcBorders>
            <w:shd w:val="clear" w:color="auto" w:fill="auto"/>
            <w:vAlign w:val="center"/>
            <w:hideMark/>
          </w:tcPr>
          <w:p w14:paraId="03A73C97"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ΕΝ. ΚΕΝΤΡΩΩΝ: ΝΑΙ</w:t>
            </w:r>
          </w:p>
        </w:tc>
      </w:tr>
      <w:tr w:rsidR="00E615E6" w14:paraId="03A73C9A" w14:textId="77777777">
        <w:trPr>
          <w:trHeight w:val="330"/>
        </w:trPr>
        <w:tc>
          <w:tcPr>
            <w:tcW w:w="7120" w:type="dxa"/>
            <w:tcBorders>
              <w:top w:val="nil"/>
              <w:left w:val="nil"/>
              <w:bottom w:val="nil"/>
              <w:right w:val="nil"/>
            </w:tcBorders>
            <w:shd w:val="clear" w:color="auto" w:fill="auto"/>
            <w:vAlign w:val="center"/>
            <w:hideMark/>
          </w:tcPr>
          <w:p w14:paraId="03A73C99"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Άρθρο 108 ως έχει     ΚΑΤΑ ΠΛΕΙΟΨΗΦΙΑ</w:t>
            </w:r>
          </w:p>
        </w:tc>
      </w:tr>
      <w:tr w:rsidR="00E615E6" w14:paraId="03A73C9C" w14:textId="77777777">
        <w:trPr>
          <w:trHeight w:val="330"/>
        </w:trPr>
        <w:tc>
          <w:tcPr>
            <w:tcW w:w="7120" w:type="dxa"/>
            <w:tcBorders>
              <w:top w:val="nil"/>
              <w:left w:val="nil"/>
              <w:bottom w:val="nil"/>
              <w:right w:val="nil"/>
            </w:tcBorders>
            <w:shd w:val="clear" w:color="auto" w:fill="auto"/>
            <w:vAlign w:val="center"/>
            <w:hideMark/>
          </w:tcPr>
          <w:p w14:paraId="03A73C9B"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ΣΥΡΙΖΑ: ΝΑΙ</w:t>
            </w:r>
          </w:p>
        </w:tc>
      </w:tr>
      <w:tr w:rsidR="00E615E6" w14:paraId="03A73C9E" w14:textId="77777777">
        <w:trPr>
          <w:trHeight w:val="330"/>
        </w:trPr>
        <w:tc>
          <w:tcPr>
            <w:tcW w:w="7120" w:type="dxa"/>
            <w:tcBorders>
              <w:top w:val="nil"/>
              <w:left w:val="nil"/>
              <w:bottom w:val="nil"/>
              <w:right w:val="nil"/>
            </w:tcBorders>
            <w:shd w:val="clear" w:color="auto" w:fill="auto"/>
            <w:vAlign w:val="center"/>
            <w:hideMark/>
          </w:tcPr>
          <w:p w14:paraId="03A73C9D"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Ν.Δ.: OXI</w:t>
            </w:r>
          </w:p>
        </w:tc>
      </w:tr>
      <w:tr w:rsidR="00E615E6" w14:paraId="03A73CA0" w14:textId="77777777">
        <w:trPr>
          <w:trHeight w:val="330"/>
        </w:trPr>
        <w:tc>
          <w:tcPr>
            <w:tcW w:w="7120" w:type="dxa"/>
            <w:tcBorders>
              <w:top w:val="nil"/>
              <w:left w:val="nil"/>
              <w:bottom w:val="nil"/>
              <w:right w:val="nil"/>
            </w:tcBorders>
            <w:shd w:val="clear" w:color="auto" w:fill="auto"/>
            <w:vAlign w:val="center"/>
            <w:hideMark/>
          </w:tcPr>
          <w:p w14:paraId="03A73C9F"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ΔΗ.ΣΥ: ΠΡΝ</w:t>
            </w:r>
          </w:p>
        </w:tc>
      </w:tr>
      <w:tr w:rsidR="00E615E6" w14:paraId="03A73CA2" w14:textId="77777777">
        <w:trPr>
          <w:trHeight w:val="330"/>
        </w:trPr>
        <w:tc>
          <w:tcPr>
            <w:tcW w:w="7120" w:type="dxa"/>
            <w:tcBorders>
              <w:top w:val="nil"/>
              <w:left w:val="nil"/>
              <w:bottom w:val="nil"/>
              <w:right w:val="nil"/>
            </w:tcBorders>
            <w:shd w:val="clear" w:color="auto" w:fill="auto"/>
            <w:vAlign w:val="center"/>
            <w:hideMark/>
          </w:tcPr>
          <w:p w14:paraId="03A73CA1"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Χ.Α: OXI</w:t>
            </w:r>
          </w:p>
        </w:tc>
      </w:tr>
      <w:tr w:rsidR="00E615E6" w14:paraId="03A73CA4" w14:textId="77777777">
        <w:trPr>
          <w:trHeight w:val="330"/>
        </w:trPr>
        <w:tc>
          <w:tcPr>
            <w:tcW w:w="7120" w:type="dxa"/>
            <w:tcBorders>
              <w:top w:val="nil"/>
              <w:left w:val="nil"/>
              <w:bottom w:val="nil"/>
              <w:right w:val="nil"/>
            </w:tcBorders>
            <w:shd w:val="clear" w:color="auto" w:fill="auto"/>
            <w:vAlign w:val="center"/>
            <w:hideMark/>
          </w:tcPr>
          <w:p w14:paraId="03A73CA3"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Κ.Κ.Ε: OXI</w:t>
            </w:r>
          </w:p>
        </w:tc>
      </w:tr>
      <w:tr w:rsidR="00E615E6" w14:paraId="03A73CA6" w14:textId="77777777">
        <w:trPr>
          <w:trHeight w:val="330"/>
        </w:trPr>
        <w:tc>
          <w:tcPr>
            <w:tcW w:w="7120" w:type="dxa"/>
            <w:tcBorders>
              <w:top w:val="nil"/>
              <w:left w:val="nil"/>
              <w:bottom w:val="nil"/>
              <w:right w:val="nil"/>
            </w:tcBorders>
            <w:shd w:val="clear" w:color="auto" w:fill="auto"/>
            <w:vAlign w:val="center"/>
            <w:hideMark/>
          </w:tcPr>
          <w:p w14:paraId="03A73CA5"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ΕΝ. ΚΕΝΤΡΩΩΝ: ΠΡΝ</w:t>
            </w:r>
          </w:p>
        </w:tc>
      </w:tr>
      <w:tr w:rsidR="00E615E6" w14:paraId="03A73CA8" w14:textId="77777777">
        <w:trPr>
          <w:trHeight w:val="330"/>
        </w:trPr>
        <w:tc>
          <w:tcPr>
            <w:tcW w:w="7120" w:type="dxa"/>
            <w:tcBorders>
              <w:top w:val="nil"/>
              <w:left w:val="nil"/>
              <w:bottom w:val="nil"/>
              <w:right w:val="nil"/>
            </w:tcBorders>
            <w:shd w:val="clear" w:color="auto" w:fill="auto"/>
            <w:vAlign w:val="center"/>
            <w:hideMark/>
          </w:tcPr>
          <w:p w14:paraId="03A73CA7"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Άρθρο 109 ως έχει     ΚΑΤΑ ΠΛΕΙΟΨΗΦΙΑ</w:t>
            </w:r>
          </w:p>
        </w:tc>
      </w:tr>
      <w:tr w:rsidR="00E615E6" w14:paraId="03A73CAA" w14:textId="77777777">
        <w:trPr>
          <w:trHeight w:val="330"/>
        </w:trPr>
        <w:tc>
          <w:tcPr>
            <w:tcW w:w="7120" w:type="dxa"/>
            <w:tcBorders>
              <w:top w:val="nil"/>
              <w:left w:val="nil"/>
              <w:bottom w:val="nil"/>
              <w:right w:val="nil"/>
            </w:tcBorders>
            <w:shd w:val="clear" w:color="auto" w:fill="auto"/>
            <w:vAlign w:val="center"/>
            <w:hideMark/>
          </w:tcPr>
          <w:p w14:paraId="03A73CA9"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ΣΥΡΙΖΑ: ΝΑΙ</w:t>
            </w:r>
          </w:p>
        </w:tc>
      </w:tr>
      <w:tr w:rsidR="00E615E6" w14:paraId="03A73CAC" w14:textId="77777777">
        <w:trPr>
          <w:trHeight w:val="330"/>
        </w:trPr>
        <w:tc>
          <w:tcPr>
            <w:tcW w:w="7120" w:type="dxa"/>
            <w:tcBorders>
              <w:top w:val="nil"/>
              <w:left w:val="nil"/>
              <w:bottom w:val="nil"/>
              <w:right w:val="nil"/>
            </w:tcBorders>
            <w:shd w:val="clear" w:color="auto" w:fill="auto"/>
            <w:vAlign w:val="center"/>
            <w:hideMark/>
          </w:tcPr>
          <w:p w14:paraId="03A73CAB"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Ν.Δ.: OXI</w:t>
            </w:r>
          </w:p>
        </w:tc>
      </w:tr>
      <w:tr w:rsidR="00E615E6" w14:paraId="03A73CAE" w14:textId="77777777">
        <w:trPr>
          <w:trHeight w:val="330"/>
        </w:trPr>
        <w:tc>
          <w:tcPr>
            <w:tcW w:w="7120" w:type="dxa"/>
            <w:tcBorders>
              <w:top w:val="nil"/>
              <w:left w:val="nil"/>
              <w:bottom w:val="nil"/>
              <w:right w:val="nil"/>
            </w:tcBorders>
            <w:shd w:val="clear" w:color="auto" w:fill="auto"/>
            <w:vAlign w:val="center"/>
            <w:hideMark/>
          </w:tcPr>
          <w:p w14:paraId="03A73CAD"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ΔΗ.ΣΥ: OXI</w:t>
            </w:r>
          </w:p>
        </w:tc>
      </w:tr>
      <w:tr w:rsidR="00E615E6" w14:paraId="03A73CB0" w14:textId="77777777">
        <w:trPr>
          <w:trHeight w:val="330"/>
        </w:trPr>
        <w:tc>
          <w:tcPr>
            <w:tcW w:w="7120" w:type="dxa"/>
            <w:tcBorders>
              <w:top w:val="nil"/>
              <w:left w:val="nil"/>
              <w:bottom w:val="nil"/>
              <w:right w:val="nil"/>
            </w:tcBorders>
            <w:shd w:val="clear" w:color="auto" w:fill="auto"/>
            <w:vAlign w:val="center"/>
            <w:hideMark/>
          </w:tcPr>
          <w:p w14:paraId="03A73CAF"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Χ.Α: OXI</w:t>
            </w:r>
          </w:p>
        </w:tc>
      </w:tr>
      <w:tr w:rsidR="00E615E6" w14:paraId="03A73CB2" w14:textId="77777777">
        <w:trPr>
          <w:trHeight w:val="330"/>
        </w:trPr>
        <w:tc>
          <w:tcPr>
            <w:tcW w:w="7120" w:type="dxa"/>
            <w:tcBorders>
              <w:top w:val="nil"/>
              <w:left w:val="nil"/>
              <w:bottom w:val="nil"/>
              <w:right w:val="nil"/>
            </w:tcBorders>
            <w:shd w:val="clear" w:color="auto" w:fill="auto"/>
            <w:vAlign w:val="center"/>
            <w:hideMark/>
          </w:tcPr>
          <w:p w14:paraId="03A73CB1"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 xml:space="preserve">Κ.Κ.Ε: </w:t>
            </w:r>
            <w:r w:rsidRPr="00083250">
              <w:rPr>
                <w:rFonts w:ascii="Calibri" w:eastAsia="Times New Roman" w:hAnsi="Calibri" w:cs="Calibri"/>
                <w:color w:val="000000"/>
                <w:szCs w:val="24"/>
              </w:rPr>
              <w:t>OXI</w:t>
            </w:r>
          </w:p>
        </w:tc>
      </w:tr>
      <w:tr w:rsidR="00E615E6" w14:paraId="03A73CB4" w14:textId="77777777">
        <w:trPr>
          <w:trHeight w:val="330"/>
        </w:trPr>
        <w:tc>
          <w:tcPr>
            <w:tcW w:w="7120" w:type="dxa"/>
            <w:tcBorders>
              <w:top w:val="nil"/>
              <w:left w:val="nil"/>
              <w:bottom w:val="nil"/>
              <w:right w:val="nil"/>
            </w:tcBorders>
            <w:shd w:val="clear" w:color="auto" w:fill="auto"/>
            <w:vAlign w:val="center"/>
            <w:hideMark/>
          </w:tcPr>
          <w:p w14:paraId="03A73CB3"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ΕΝ. ΚΕΝΤΡΩΩΝ: ΝΑΙ</w:t>
            </w:r>
          </w:p>
        </w:tc>
      </w:tr>
      <w:tr w:rsidR="00E615E6" w14:paraId="03A73CB6" w14:textId="77777777">
        <w:trPr>
          <w:trHeight w:val="345"/>
        </w:trPr>
        <w:tc>
          <w:tcPr>
            <w:tcW w:w="7120" w:type="dxa"/>
            <w:tcBorders>
              <w:top w:val="nil"/>
              <w:left w:val="nil"/>
              <w:bottom w:val="nil"/>
              <w:right w:val="nil"/>
            </w:tcBorders>
            <w:shd w:val="clear" w:color="auto" w:fill="auto"/>
            <w:vAlign w:val="center"/>
            <w:hideMark/>
          </w:tcPr>
          <w:p w14:paraId="03A73CB5"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Άρθρο 110 ως έχει     ΚΑΤΑ ΠΛΕΙΟΨΗΦΙΑ</w:t>
            </w:r>
          </w:p>
        </w:tc>
      </w:tr>
      <w:tr w:rsidR="00E615E6" w14:paraId="03A73CB8" w14:textId="77777777">
        <w:trPr>
          <w:trHeight w:val="330"/>
        </w:trPr>
        <w:tc>
          <w:tcPr>
            <w:tcW w:w="7120" w:type="dxa"/>
            <w:tcBorders>
              <w:top w:val="nil"/>
              <w:left w:val="nil"/>
              <w:bottom w:val="nil"/>
              <w:right w:val="nil"/>
            </w:tcBorders>
            <w:shd w:val="clear" w:color="auto" w:fill="auto"/>
            <w:vAlign w:val="center"/>
            <w:hideMark/>
          </w:tcPr>
          <w:p w14:paraId="03A73CB7"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ΣΥΡΙΖΑ: ΝΑΙ</w:t>
            </w:r>
          </w:p>
        </w:tc>
      </w:tr>
      <w:tr w:rsidR="00E615E6" w14:paraId="03A73CBA" w14:textId="77777777">
        <w:trPr>
          <w:trHeight w:val="330"/>
        </w:trPr>
        <w:tc>
          <w:tcPr>
            <w:tcW w:w="7120" w:type="dxa"/>
            <w:tcBorders>
              <w:top w:val="nil"/>
              <w:left w:val="nil"/>
              <w:bottom w:val="nil"/>
              <w:right w:val="nil"/>
            </w:tcBorders>
            <w:shd w:val="clear" w:color="auto" w:fill="auto"/>
            <w:vAlign w:val="center"/>
            <w:hideMark/>
          </w:tcPr>
          <w:p w14:paraId="03A73CB9"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Ν.Δ.: OXI</w:t>
            </w:r>
          </w:p>
        </w:tc>
      </w:tr>
      <w:tr w:rsidR="00E615E6" w14:paraId="03A73CBC" w14:textId="77777777">
        <w:trPr>
          <w:trHeight w:val="330"/>
        </w:trPr>
        <w:tc>
          <w:tcPr>
            <w:tcW w:w="7120" w:type="dxa"/>
            <w:tcBorders>
              <w:top w:val="nil"/>
              <w:left w:val="nil"/>
              <w:bottom w:val="nil"/>
              <w:right w:val="nil"/>
            </w:tcBorders>
            <w:shd w:val="clear" w:color="auto" w:fill="auto"/>
            <w:vAlign w:val="center"/>
            <w:hideMark/>
          </w:tcPr>
          <w:p w14:paraId="03A73CBB"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ΔΗ.ΣΥ: OXI</w:t>
            </w:r>
          </w:p>
        </w:tc>
      </w:tr>
      <w:tr w:rsidR="00E615E6" w14:paraId="03A73CBE" w14:textId="77777777">
        <w:trPr>
          <w:trHeight w:val="330"/>
        </w:trPr>
        <w:tc>
          <w:tcPr>
            <w:tcW w:w="7120" w:type="dxa"/>
            <w:tcBorders>
              <w:top w:val="nil"/>
              <w:left w:val="nil"/>
              <w:bottom w:val="nil"/>
              <w:right w:val="nil"/>
            </w:tcBorders>
            <w:shd w:val="clear" w:color="auto" w:fill="auto"/>
            <w:vAlign w:val="center"/>
            <w:hideMark/>
          </w:tcPr>
          <w:p w14:paraId="03A73CBD"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Χ.Α: OXI</w:t>
            </w:r>
          </w:p>
        </w:tc>
      </w:tr>
      <w:tr w:rsidR="00E615E6" w14:paraId="03A73CC0" w14:textId="77777777">
        <w:trPr>
          <w:trHeight w:val="345"/>
        </w:trPr>
        <w:tc>
          <w:tcPr>
            <w:tcW w:w="7120" w:type="dxa"/>
            <w:tcBorders>
              <w:top w:val="nil"/>
              <w:left w:val="nil"/>
              <w:bottom w:val="nil"/>
              <w:right w:val="nil"/>
            </w:tcBorders>
            <w:shd w:val="clear" w:color="auto" w:fill="auto"/>
            <w:vAlign w:val="center"/>
            <w:hideMark/>
          </w:tcPr>
          <w:p w14:paraId="03A73CBF"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Κ.Κ.Ε: OXI</w:t>
            </w:r>
          </w:p>
        </w:tc>
      </w:tr>
      <w:tr w:rsidR="00E615E6" w14:paraId="03A73CC2" w14:textId="77777777">
        <w:trPr>
          <w:trHeight w:val="330"/>
        </w:trPr>
        <w:tc>
          <w:tcPr>
            <w:tcW w:w="7120" w:type="dxa"/>
            <w:tcBorders>
              <w:top w:val="nil"/>
              <w:left w:val="nil"/>
              <w:bottom w:val="nil"/>
              <w:right w:val="nil"/>
            </w:tcBorders>
            <w:shd w:val="clear" w:color="auto" w:fill="auto"/>
            <w:vAlign w:val="center"/>
            <w:hideMark/>
          </w:tcPr>
          <w:p w14:paraId="03A73CC1"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ΕΝ. ΚΕΝΤΡΩΩΝ: OXI</w:t>
            </w:r>
          </w:p>
        </w:tc>
      </w:tr>
      <w:tr w:rsidR="00E615E6" w14:paraId="03A73CC4" w14:textId="77777777">
        <w:trPr>
          <w:trHeight w:val="330"/>
        </w:trPr>
        <w:tc>
          <w:tcPr>
            <w:tcW w:w="7120" w:type="dxa"/>
            <w:tcBorders>
              <w:top w:val="nil"/>
              <w:left w:val="nil"/>
              <w:bottom w:val="nil"/>
              <w:right w:val="nil"/>
            </w:tcBorders>
            <w:shd w:val="clear" w:color="auto" w:fill="auto"/>
            <w:vAlign w:val="center"/>
            <w:hideMark/>
          </w:tcPr>
          <w:p w14:paraId="03A73CC3"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Άρθρο 111 ως έχει     ΚΑΤΑ ΠΛΕΙΟΨΗΦΙΑ</w:t>
            </w:r>
          </w:p>
        </w:tc>
      </w:tr>
      <w:tr w:rsidR="00E615E6" w14:paraId="03A73CC6" w14:textId="77777777">
        <w:trPr>
          <w:trHeight w:val="330"/>
        </w:trPr>
        <w:tc>
          <w:tcPr>
            <w:tcW w:w="7120" w:type="dxa"/>
            <w:tcBorders>
              <w:top w:val="nil"/>
              <w:left w:val="nil"/>
              <w:bottom w:val="nil"/>
              <w:right w:val="nil"/>
            </w:tcBorders>
            <w:shd w:val="clear" w:color="auto" w:fill="auto"/>
            <w:vAlign w:val="center"/>
            <w:hideMark/>
          </w:tcPr>
          <w:p w14:paraId="03A73CC5"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ΣΥΡΙΖΑ: ΝΑΙ</w:t>
            </w:r>
          </w:p>
        </w:tc>
      </w:tr>
      <w:tr w:rsidR="00E615E6" w14:paraId="03A73CC8" w14:textId="77777777">
        <w:trPr>
          <w:trHeight w:val="330"/>
        </w:trPr>
        <w:tc>
          <w:tcPr>
            <w:tcW w:w="7120" w:type="dxa"/>
            <w:tcBorders>
              <w:top w:val="nil"/>
              <w:left w:val="nil"/>
              <w:bottom w:val="nil"/>
              <w:right w:val="nil"/>
            </w:tcBorders>
            <w:shd w:val="clear" w:color="auto" w:fill="auto"/>
            <w:vAlign w:val="center"/>
            <w:hideMark/>
          </w:tcPr>
          <w:p w14:paraId="03A73CC7"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Ν.Δ.: OXI</w:t>
            </w:r>
          </w:p>
        </w:tc>
      </w:tr>
      <w:tr w:rsidR="00E615E6" w14:paraId="03A73CCA" w14:textId="77777777">
        <w:trPr>
          <w:trHeight w:val="330"/>
        </w:trPr>
        <w:tc>
          <w:tcPr>
            <w:tcW w:w="7120" w:type="dxa"/>
            <w:tcBorders>
              <w:top w:val="nil"/>
              <w:left w:val="nil"/>
              <w:bottom w:val="nil"/>
              <w:right w:val="nil"/>
            </w:tcBorders>
            <w:shd w:val="clear" w:color="auto" w:fill="auto"/>
            <w:vAlign w:val="center"/>
            <w:hideMark/>
          </w:tcPr>
          <w:p w14:paraId="03A73CC9"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ΔΗ.ΣΥ: ΠΡΝ</w:t>
            </w:r>
          </w:p>
        </w:tc>
      </w:tr>
      <w:tr w:rsidR="00E615E6" w14:paraId="03A73CCC" w14:textId="77777777">
        <w:trPr>
          <w:trHeight w:val="330"/>
        </w:trPr>
        <w:tc>
          <w:tcPr>
            <w:tcW w:w="7120" w:type="dxa"/>
            <w:tcBorders>
              <w:top w:val="nil"/>
              <w:left w:val="nil"/>
              <w:bottom w:val="nil"/>
              <w:right w:val="nil"/>
            </w:tcBorders>
            <w:shd w:val="clear" w:color="auto" w:fill="auto"/>
            <w:vAlign w:val="center"/>
            <w:hideMark/>
          </w:tcPr>
          <w:p w14:paraId="03A73CCB"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Χ.Α: OXI</w:t>
            </w:r>
          </w:p>
        </w:tc>
      </w:tr>
      <w:tr w:rsidR="00E615E6" w14:paraId="03A73CCE" w14:textId="77777777">
        <w:trPr>
          <w:trHeight w:val="330"/>
        </w:trPr>
        <w:tc>
          <w:tcPr>
            <w:tcW w:w="7120" w:type="dxa"/>
            <w:tcBorders>
              <w:top w:val="nil"/>
              <w:left w:val="nil"/>
              <w:bottom w:val="nil"/>
              <w:right w:val="nil"/>
            </w:tcBorders>
            <w:shd w:val="clear" w:color="auto" w:fill="auto"/>
            <w:vAlign w:val="center"/>
            <w:hideMark/>
          </w:tcPr>
          <w:p w14:paraId="03A73CCD"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Κ.Κ.Ε: OXI</w:t>
            </w:r>
          </w:p>
        </w:tc>
      </w:tr>
      <w:tr w:rsidR="00E615E6" w14:paraId="03A73CD0" w14:textId="77777777">
        <w:trPr>
          <w:trHeight w:val="330"/>
        </w:trPr>
        <w:tc>
          <w:tcPr>
            <w:tcW w:w="7120" w:type="dxa"/>
            <w:tcBorders>
              <w:top w:val="nil"/>
              <w:left w:val="nil"/>
              <w:bottom w:val="nil"/>
              <w:right w:val="nil"/>
            </w:tcBorders>
            <w:shd w:val="clear" w:color="auto" w:fill="auto"/>
            <w:vAlign w:val="center"/>
            <w:hideMark/>
          </w:tcPr>
          <w:p w14:paraId="03A73CCF"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ΕΝ. ΚΕΝΤΡΩΩΝ: OXI</w:t>
            </w:r>
          </w:p>
        </w:tc>
      </w:tr>
      <w:tr w:rsidR="00E615E6" w14:paraId="03A73CD2" w14:textId="77777777">
        <w:trPr>
          <w:trHeight w:val="330"/>
        </w:trPr>
        <w:tc>
          <w:tcPr>
            <w:tcW w:w="7120" w:type="dxa"/>
            <w:tcBorders>
              <w:top w:val="nil"/>
              <w:left w:val="nil"/>
              <w:bottom w:val="nil"/>
              <w:right w:val="nil"/>
            </w:tcBorders>
            <w:shd w:val="clear" w:color="auto" w:fill="auto"/>
            <w:vAlign w:val="center"/>
            <w:hideMark/>
          </w:tcPr>
          <w:p w14:paraId="03A73CD1"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Άρθρο 112 ως έχει     ΚΑΤΑ ΠΛΕΙΟΨΗΦΙΑ</w:t>
            </w:r>
          </w:p>
        </w:tc>
      </w:tr>
      <w:tr w:rsidR="00E615E6" w14:paraId="03A73CD4" w14:textId="77777777">
        <w:trPr>
          <w:trHeight w:val="345"/>
        </w:trPr>
        <w:tc>
          <w:tcPr>
            <w:tcW w:w="7120" w:type="dxa"/>
            <w:tcBorders>
              <w:top w:val="nil"/>
              <w:left w:val="nil"/>
              <w:bottom w:val="nil"/>
              <w:right w:val="nil"/>
            </w:tcBorders>
            <w:shd w:val="clear" w:color="auto" w:fill="auto"/>
            <w:vAlign w:val="center"/>
            <w:hideMark/>
          </w:tcPr>
          <w:p w14:paraId="03A73CD3"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ΣΥΡΙΖΑ: ΝΑΙ</w:t>
            </w:r>
          </w:p>
        </w:tc>
      </w:tr>
      <w:tr w:rsidR="00E615E6" w14:paraId="03A73CD6" w14:textId="77777777">
        <w:trPr>
          <w:trHeight w:val="330"/>
        </w:trPr>
        <w:tc>
          <w:tcPr>
            <w:tcW w:w="7120" w:type="dxa"/>
            <w:tcBorders>
              <w:top w:val="nil"/>
              <w:left w:val="nil"/>
              <w:bottom w:val="nil"/>
              <w:right w:val="nil"/>
            </w:tcBorders>
            <w:shd w:val="clear" w:color="auto" w:fill="auto"/>
            <w:vAlign w:val="center"/>
            <w:hideMark/>
          </w:tcPr>
          <w:p w14:paraId="03A73CD5"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Ν.Δ.: OXI</w:t>
            </w:r>
          </w:p>
        </w:tc>
      </w:tr>
      <w:tr w:rsidR="00E615E6" w14:paraId="03A73CD8" w14:textId="77777777">
        <w:trPr>
          <w:trHeight w:val="330"/>
        </w:trPr>
        <w:tc>
          <w:tcPr>
            <w:tcW w:w="7120" w:type="dxa"/>
            <w:tcBorders>
              <w:top w:val="nil"/>
              <w:left w:val="nil"/>
              <w:bottom w:val="nil"/>
              <w:right w:val="nil"/>
            </w:tcBorders>
            <w:shd w:val="clear" w:color="auto" w:fill="auto"/>
            <w:vAlign w:val="center"/>
            <w:hideMark/>
          </w:tcPr>
          <w:p w14:paraId="03A73CD7"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ΔΗ.ΣΥ: ΝΑΙ</w:t>
            </w:r>
          </w:p>
        </w:tc>
      </w:tr>
      <w:tr w:rsidR="00E615E6" w14:paraId="03A73CDA" w14:textId="77777777">
        <w:trPr>
          <w:trHeight w:val="330"/>
        </w:trPr>
        <w:tc>
          <w:tcPr>
            <w:tcW w:w="7120" w:type="dxa"/>
            <w:tcBorders>
              <w:top w:val="nil"/>
              <w:left w:val="nil"/>
              <w:bottom w:val="nil"/>
              <w:right w:val="nil"/>
            </w:tcBorders>
            <w:shd w:val="clear" w:color="auto" w:fill="auto"/>
            <w:vAlign w:val="center"/>
            <w:hideMark/>
          </w:tcPr>
          <w:p w14:paraId="03A73CD9"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Χ.Α: OXI</w:t>
            </w:r>
          </w:p>
        </w:tc>
      </w:tr>
      <w:tr w:rsidR="00E615E6" w14:paraId="03A73CDC" w14:textId="77777777">
        <w:trPr>
          <w:trHeight w:val="330"/>
        </w:trPr>
        <w:tc>
          <w:tcPr>
            <w:tcW w:w="7120" w:type="dxa"/>
            <w:tcBorders>
              <w:top w:val="nil"/>
              <w:left w:val="nil"/>
              <w:bottom w:val="nil"/>
              <w:right w:val="nil"/>
            </w:tcBorders>
            <w:shd w:val="clear" w:color="auto" w:fill="auto"/>
            <w:vAlign w:val="center"/>
            <w:hideMark/>
          </w:tcPr>
          <w:p w14:paraId="03A73CDB"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Κ.Κ.Ε: ΠΡΝ</w:t>
            </w:r>
          </w:p>
        </w:tc>
      </w:tr>
      <w:tr w:rsidR="00E615E6" w14:paraId="03A73CDE" w14:textId="77777777">
        <w:trPr>
          <w:trHeight w:val="345"/>
        </w:trPr>
        <w:tc>
          <w:tcPr>
            <w:tcW w:w="7120" w:type="dxa"/>
            <w:tcBorders>
              <w:top w:val="nil"/>
              <w:left w:val="nil"/>
              <w:bottom w:val="nil"/>
              <w:right w:val="nil"/>
            </w:tcBorders>
            <w:shd w:val="clear" w:color="auto" w:fill="auto"/>
            <w:vAlign w:val="center"/>
            <w:hideMark/>
          </w:tcPr>
          <w:p w14:paraId="03A73CDD"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ΕΝ. ΚΕΝΤΡΩΩΝ: ΠΡΝ</w:t>
            </w:r>
          </w:p>
        </w:tc>
      </w:tr>
      <w:tr w:rsidR="00E615E6" w14:paraId="03A73CE0" w14:textId="77777777">
        <w:trPr>
          <w:trHeight w:val="330"/>
        </w:trPr>
        <w:tc>
          <w:tcPr>
            <w:tcW w:w="7120" w:type="dxa"/>
            <w:tcBorders>
              <w:top w:val="nil"/>
              <w:left w:val="nil"/>
              <w:bottom w:val="nil"/>
              <w:right w:val="nil"/>
            </w:tcBorders>
            <w:shd w:val="clear" w:color="auto" w:fill="auto"/>
            <w:vAlign w:val="center"/>
            <w:hideMark/>
          </w:tcPr>
          <w:p w14:paraId="03A73CDF"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Άρθρο 113 ως έχει     ΚΑΤΑ ΠΛΕΙΟΨΗΦΙΑ</w:t>
            </w:r>
          </w:p>
        </w:tc>
      </w:tr>
      <w:tr w:rsidR="00E615E6" w14:paraId="03A73CE2" w14:textId="77777777">
        <w:trPr>
          <w:trHeight w:val="330"/>
        </w:trPr>
        <w:tc>
          <w:tcPr>
            <w:tcW w:w="7120" w:type="dxa"/>
            <w:tcBorders>
              <w:top w:val="nil"/>
              <w:left w:val="nil"/>
              <w:bottom w:val="nil"/>
              <w:right w:val="nil"/>
            </w:tcBorders>
            <w:shd w:val="clear" w:color="auto" w:fill="auto"/>
            <w:vAlign w:val="center"/>
            <w:hideMark/>
          </w:tcPr>
          <w:p w14:paraId="03A73CE1"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ΣΥΡΙΖΑ: ΝΑΙ</w:t>
            </w:r>
          </w:p>
        </w:tc>
      </w:tr>
      <w:tr w:rsidR="00E615E6" w14:paraId="03A73CE4" w14:textId="77777777">
        <w:trPr>
          <w:trHeight w:val="330"/>
        </w:trPr>
        <w:tc>
          <w:tcPr>
            <w:tcW w:w="7120" w:type="dxa"/>
            <w:tcBorders>
              <w:top w:val="nil"/>
              <w:left w:val="nil"/>
              <w:bottom w:val="nil"/>
              <w:right w:val="nil"/>
            </w:tcBorders>
            <w:shd w:val="clear" w:color="auto" w:fill="auto"/>
            <w:vAlign w:val="center"/>
            <w:hideMark/>
          </w:tcPr>
          <w:p w14:paraId="03A73CE3"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Ν.Δ.: ΠΡΝ</w:t>
            </w:r>
          </w:p>
        </w:tc>
      </w:tr>
      <w:tr w:rsidR="00E615E6" w14:paraId="03A73CE6" w14:textId="77777777">
        <w:trPr>
          <w:trHeight w:val="330"/>
        </w:trPr>
        <w:tc>
          <w:tcPr>
            <w:tcW w:w="7120" w:type="dxa"/>
            <w:tcBorders>
              <w:top w:val="nil"/>
              <w:left w:val="nil"/>
              <w:bottom w:val="nil"/>
              <w:right w:val="nil"/>
            </w:tcBorders>
            <w:shd w:val="clear" w:color="auto" w:fill="auto"/>
            <w:vAlign w:val="center"/>
            <w:hideMark/>
          </w:tcPr>
          <w:p w14:paraId="03A73CE5"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ΔΗ.ΣΥ: ΝΑΙ</w:t>
            </w:r>
          </w:p>
        </w:tc>
      </w:tr>
      <w:tr w:rsidR="00E615E6" w14:paraId="03A73CE8" w14:textId="77777777">
        <w:trPr>
          <w:trHeight w:val="330"/>
        </w:trPr>
        <w:tc>
          <w:tcPr>
            <w:tcW w:w="7120" w:type="dxa"/>
            <w:tcBorders>
              <w:top w:val="nil"/>
              <w:left w:val="nil"/>
              <w:bottom w:val="nil"/>
              <w:right w:val="nil"/>
            </w:tcBorders>
            <w:shd w:val="clear" w:color="auto" w:fill="auto"/>
            <w:vAlign w:val="center"/>
            <w:hideMark/>
          </w:tcPr>
          <w:p w14:paraId="03A73CE7"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Χ.Α: OXI</w:t>
            </w:r>
          </w:p>
        </w:tc>
      </w:tr>
      <w:tr w:rsidR="00E615E6" w14:paraId="03A73CEA" w14:textId="77777777">
        <w:trPr>
          <w:trHeight w:val="330"/>
        </w:trPr>
        <w:tc>
          <w:tcPr>
            <w:tcW w:w="7120" w:type="dxa"/>
            <w:tcBorders>
              <w:top w:val="nil"/>
              <w:left w:val="nil"/>
              <w:bottom w:val="nil"/>
              <w:right w:val="nil"/>
            </w:tcBorders>
            <w:shd w:val="clear" w:color="auto" w:fill="auto"/>
            <w:vAlign w:val="center"/>
            <w:hideMark/>
          </w:tcPr>
          <w:p w14:paraId="03A73CE9"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Κ.Κ.Ε: ΝΑΙ</w:t>
            </w:r>
          </w:p>
        </w:tc>
      </w:tr>
      <w:tr w:rsidR="00E615E6" w14:paraId="03A73CEC" w14:textId="77777777">
        <w:trPr>
          <w:trHeight w:val="330"/>
        </w:trPr>
        <w:tc>
          <w:tcPr>
            <w:tcW w:w="7120" w:type="dxa"/>
            <w:tcBorders>
              <w:top w:val="nil"/>
              <w:left w:val="nil"/>
              <w:bottom w:val="nil"/>
              <w:right w:val="nil"/>
            </w:tcBorders>
            <w:shd w:val="clear" w:color="auto" w:fill="auto"/>
            <w:vAlign w:val="center"/>
            <w:hideMark/>
          </w:tcPr>
          <w:p w14:paraId="03A73CEB"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ΕΝ. ΚΕΝΤΡΩΩΝ: ΝΑΙ</w:t>
            </w:r>
          </w:p>
        </w:tc>
      </w:tr>
      <w:tr w:rsidR="00E615E6" w14:paraId="03A73CEE" w14:textId="77777777">
        <w:trPr>
          <w:trHeight w:val="330"/>
        </w:trPr>
        <w:tc>
          <w:tcPr>
            <w:tcW w:w="7120" w:type="dxa"/>
            <w:tcBorders>
              <w:top w:val="nil"/>
              <w:left w:val="nil"/>
              <w:bottom w:val="nil"/>
              <w:right w:val="nil"/>
            </w:tcBorders>
            <w:shd w:val="clear" w:color="auto" w:fill="auto"/>
            <w:vAlign w:val="center"/>
            <w:hideMark/>
          </w:tcPr>
          <w:p w14:paraId="03A73CED"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 xml:space="preserve">Άρθρο 114 ως έχει     </w:t>
            </w:r>
            <w:r w:rsidRPr="00083250">
              <w:rPr>
                <w:rFonts w:ascii="Calibri" w:eastAsia="Times New Roman" w:hAnsi="Calibri" w:cs="Calibri"/>
                <w:color w:val="000000"/>
                <w:szCs w:val="24"/>
              </w:rPr>
              <w:t>ΚΑΤΑ ΠΛΕΙΟΨΗΦΙΑ</w:t>
            </w:r>
          </w:p>
        </w:tc>
      </w:tr>
      <w:tr w:rsidR="00E615E6" w14:paraId="03A73CF0" w14:textId="77777777">
        <w:trPr>
          <w:trHeight w:val="330"/>
        </w:trPr>
        <w:tc>
          <w:tcPr>
            <w:tcW w:w="7120" w:type="dxa"/>
            <w:tcBorders>
              <w:top w:val="nil"/>
              <w:left w:val="nil"/>
              <w:bottom w:val="nil"/>
              <w:right w:val="nil"/>
            </w:tcBorders>
            <w:shd w:val="clear" w:color="auto" w:fill="auto"/>
            <w:vAlign w:val="center"/>
            <w:hideMark/>
          </w:tcPr>
          <w:p w14:paraId="03A73CEF"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ΣΥΡΙΖΑ: ΝΑΙ</w:t>
            </w:r>
          </w:p>
        </w:tc>
      </w:tr>
      <w:tr w:rsidR="00E615E6" w14:paraId="03A73CF2" w14:textId="77777777">
        <w:trPr>
          <w:trHeight w:val="330"/>
        </w:trPr>
        <w:tc>
          <w:tcPr>
            <w:tcW w:w="7120" w:type="dxa"/>
            <w:tcBorders>
              <w:top w:val="nil"/>
              <w:left w:val="nil"/>
              <w:bottom w:val="nil"/>
              <w:right w:val="nil"/>
            </w:tcBorders>
            <w:shd w:val="clear" w:color="auto" w:fill="auto"/>
            <w:vAlign w:val="center"/>
            <w:hideMark/>
          </w:tcPr>
          <w:p w14:paraId="03A73CF1"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Ν.Δ.: OXI</w:t>
            </w:r>
          </w:p>
        </w:tc>
      </w:tr>
      <w:tr w:rsidR="00E615E6" w14:paraId="03A73CF4" w14:textId="77777777">
        <w:trPr>
          <w:trHeight w:val="330"/>
        </w:trPr>
        <w:tc>
          <w:tcPr>
            <w:tcW w:w="7120" w:type="dxa"/>
            <w:tcBorders>
              <w:top w:val="nil"/>
              <w:left w:val="nil"/>
              <w:bottom w:val="nil"/>
              <w:right w:val="nil"/>
            </w:tcBorders>
            <w:shd w:val="clear" w:color="auto" w:fill="auto"/>
            <w:vAlign w:val="center"/>
            <w:hideMark/>
          </w:tcPr>
          <w:p w14:paraId="03A73CF3"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ΔΗ.ΣΥ: ΝΑΙ</w:t>
            </w:r>
          </w:p>
        </w:tc>
      </w:tr>
      <w:tr w:rsidR="00E615E6" w14:paraId="03A73CF6" w14:textId="77777777">
        <w:trPr>
          <w:trHeight w:val="330"/>
        </w:trPr>
        <w:tc>
          <w:tcPr>
            <w:tcW w:w="7120" w:type="dxa"/>
            <w:tcBorders>
              <w:top w:val="nil"/>
              <w:left w:val="nil"/>
              <w:bottom w:val="nil"/>
              <w:right w:val="nil"/>
            </w:tcBorders>
            <w:shd w:val="clear" w:color="auto" w:fill="auto"/>
            <w:vAlign w:val="center"/>
            <w:hideMark/>
          </w:tcPr>
          <w:p w14:paraId="03A73CF5"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Χ.Α: OXI</w:t>
            </w:r>
          </w:p>
        </w:tc>
      </w:tr>
      <w:tr w:rsidR="00E615E6" w14:paraId="03A73CF8" w14:textId="77777777">
        <w:trPr>
          <w:trHeight w:val="330"/>
        </w:trPr>
        <w:tc>
          <w:tcPr>
            <w:tcW w:w="7120" w:type="dxa"/>
            <w:tcBorders>
              <w:top w:val="nil"/>
              <w:left w:val="nil"/>
              <w:bottom w:val="nil"/>
              <w:right w:val="nil"/>
            </w:tcBorders>
            <w:shd w:val="clear" w:color="auto" w:fill="auto"/>
            <w:vAlign w:val="center"/>
            <w:hideMark/>
          </w:tcPr>
          <w:p w14:paraId="03A73CF7"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Κ.Κ.Ε: ΝΑΙ</w:t>
            </w:r>
          </w:p>
        </w:tc>
      </w:tr>
      <w:tr w:rsidR="00E615E6" w14:paraId="03A73CFA" w14:textId="77777777">
        <w:trPr>
          <w:trHeight w:val="330"/>
        </w:trPr>
        <w:tc>
          <w:tcPr>
            <w:tcW w:w="7120" w:type="dxa"/>
            <w:tcBorders>
              <w:top w:val="nil"/>
              <w:left w:val="nil"/>
              <w:bottom w:val="nil"/>
              <w:right w:val="nil"/>
            </w:tcBorders>
            <w:shd w:val="clear" w:color="auto" w:fill="auto"/>
            <w:vAlign w:val="center"/>
            <w:hideMark/>
          </w:tcPr>
          <w:p w14:paraId="03A73CF9"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lastRenderedPageBreak/>
              <w:t>ΕΝ. ΚΕΝΤΡΩΩΝ: ΝΑΙ</w:t>
            </w:r>
          </w:p>
        </w:tc>
      </w:tr>
      <w:tr w:rsidR="00E615E6" w14:paraId="03A73CFC" w14:textId="77777777">
        <w:trPr>
          <w:trHeight w:val="330"/>
        </w:trPr>
        <w:tc>
          <w:tcPr>
            <w:tcW w:w="7120" w:type="dxa"/>
            <w:tcBorders>
              <w:top w:val="nil"/>
              <w:left w:val="nil"/>
              <w:bottom w:val="nil"/>
              <w:right w:val="nil"/>
            </w:tcBorders>
            <w:shd w:val="clear" w:color="auto" w:fill="auto"/>
            <w:vAlign w:val="center"/>
            <w:hideMark/>
          </w:tcPr>
          <w:p w14:paraId="03A73CFB"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Άρθρο 115 ως έχει     ΚΑΤΑ ΠΛΕΙΟΨΗΦΙΑ</w:t>
            </w:r>
          </w:p>
        </w:tc>
      </w:tr>
      <w:tr w:rsidR="00E615E6" w14:paraId="03A73CFE" w14:textId="77777777">
        <w:trPr>
          <w:trHeight w:val="330"/>
        </w:trPr>
        <w:tc>
          <w:tcPr>
            <w:tcW w:w="7120" w:type="dxa"/>
            <w:tcBorders>
              <w:top w:val="nil"/>
              <w:left w:val="nil"/>
              <w:bottom w:val="nil"/>
              <w:right w:val="nil"/>
            </w:tcBorders>
            <w:shd w:val="clear" w:color="auto" w:fill="auto"/>
            <w:vAlign w:val="center"/>
            <w:hideMark/>
          </w:tcPr>
          <w:p w14:paraId="03A73CFD"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ΣΥΡΙΖΑ: ΝΑΙ</w:t>
            </w:r>
          </w:p>
        </w:tc>
      </w:tr>
      <w:tr w:rsidR="00E615E6" w14:paraId="03A73D00" w14:textId="77777777">
        <w:trPr>
          <w:trHeight w:val="345"/>
        </w:trPr>
        <w:tc>
          <w:tcPr>
            <w:tcW w:w="7120" w:type="dxa"/>
            <w:tcBorders>
              <w:top w:val="nil"/>
              <w:left w:val="nil"/>
              <w:bottom w:val="nil"/>
              <w:right w:val="nil"/>
            </w:tcBorders>
            <w:shd w:val="clear" w:color="auto" w:fill="auto"/>
            <w:vAlign w:val="center"/>
            <w:hideMark/>
          </w:tcPr>
          <w:p w14:paraId="03A73CFF"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Ν.Δ.: ΝΑΙ</w:t>
            </w:r>
          </w:p>
        </w:tc>
      </w:tr>
      <w:tr w:rsidR="00E615E6" w14:paraId="03A73D02" w14:textId="77777777">
        <w:trPr>
          <w:trHeight w:val="330"/>
        </w:trPr>
        <w:tc>
          <w:tcPr>
            <w:tcW w:w="7120" w:type="dxa"/>
            <w:tcBorders>
              <w:top w:val="nil"/>
              <w:left w:val="nil"/>
              <w:bottom w:val="nil"/>
              <w:right w:val="nil"/>
            </w:tcBorders>
            <w:shd w:val="clear" w:color="auto" w:fill="auto"/>
            <w:vAlign w:val="center"/>
            <w:hideMark/>
          </w:tcPr>
          <w:p w14:paraId="03A73D01"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ΔΗ.ΣΥ: ΝΑΙ</w:t>
            </w:r>
          </w:p>
        </w:tc>
      </w:tr>
      <w:tr w:rsidR="00E615E6" w14:paraId="03A73D04" w14:textId="77777777">
        <w:trPr>
          <w:trHeight w:val="330"/>
        </w:trPr>
        <w:tc>
          <w:tcPr>
            <w:tcW w:w="7120" w:type="dxa"/>
            <w:tcBorders>
              <w:top w:val="nil"/>
              <w:left w:val="nil"/>
              <w:bottom w:val="nil"/>
              <w:right w:val="nil"/>
            </w:tcBorders>
            <w:shd w:val="clear" w:color="auto" w:fill="auto"/>
            <w:vAlign w:val="center"/>
            <w:hideMark/>
          </w:tcPr>
          <w:p w14:paraId="03A73D03"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Χ.Α: OXI</w:t>
            </w:r>
          </w:p>
        </w:tc>
      </w:tr>
      <w:tr w:rsidR="00E615E6" w14:paraId="03A73D06" w14:textId="77777777">
        <w:trPr>
          <w:trHeight w:val="330"/>
        </w:trPr>
        <w:tc>
          <w:tcPr>
            <w:tcW w:w="7120" w:type="dxa"/>
            <w:tcBorders>
              <w:top w:val="nil"/>
              <w:left w:val="nil"/>
              <w:bottom w:val="nil"/>
              <w:right w:val="nil"/>
            </w:tcBorders>
            <w:shd w:val="clear" w:color="auto" w:fill="auto"/>
            <w:vAlign w:val="center"/>
            <w:hideMark/>
          </w:tcPr>
          <w:p w14:paraId="03A73D05"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Κ.Κ.Ε: OXI</w:t>
            </w:r>
          </w:p>
        </w:tc>
      </w:tr>
      <w:tr w:rsidR="00E615E6" w14:paraId="03A73D08" w14:textId="77777777">
        <w:trPr>
          <w:trHeight w:val="330"/>
        </w:trPr>
        <w:tc>
          <w:tcPr>
            <w:tcW w:w="7120" w:type="dxa"/>
            <w:tcBorders>
              <w:top w:val="nil"/>
              <w:left w:val="nil"/>
              <w:bottom w:val="nil"/>
              <w:right w:val="nil"/>
            </w:tcBorders>
            <w:shd w:val="clear" w:color="auto" w:fill="auto"/>
            <w:vAlign w:val="center"/>
            <w:hideMark/>
          </w:tcPr>
          <w:p w14:paraId="03A73D07"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ΕΝ. ΚΕΝΤΡΩΩΝ: ΝΑΙ</w:t>
            </w:r>
          </w:p>
        </w:tc>
      </w:tr>
      <w:tr w:rsidR="00E615E6" w14:paraId="03A73D0A" w14:textId="77777777">
        <w:trPr>
          <w:trHeight w:val="330"/>
        </w:trPr>
        <w:tc>
          <w:tcPr>
            <w:tcW w:w="7120" w:type="dxa"/>
            <w:tcBorders>
              <w:top w:val="nil"/>
              <w:left w:val="nil"/>
              <w:bottom w:val="nil"/>
              <w:right w:val="nil"/>
            </w:tcBorders>
            <w:shd w:val="clear" w:color="auto" w:fill="auto"/>
            <w:vAlign w:val="center"/>
            <w:hideMark/>
          </w:tcPr>
          <w:p w14:paraId="03A73D09"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Άρθρο 116 ως έχει     ΚΑΤΑ ΠΛΕΙΟΨΗΦΙΑ</w:t>
            </w:r>
          </w:p>
        </w:tc>
      </w:tr>
      <w:tr w:rsidR="00E615E6" w14:paraId="03A73D0C" w14:textId="77777777">
        <w:trPr>
          <w:trHeight w:val="330"/>
        </w:trPr>
        <w:tc>
          <w:tcPr>
            <w:tcW w:w="7120" w:type="dxa"/>
            <w:tcBorders>
              <w:top w:val="nil"/>
              <w:left w:val="nil"/>
              <w:bottom w:val="nil"/>
              <w:right w:val="nil"/>
            </w:tcBorders>
            <w:shd w:val="clear" w:color="auto" w:fill="auto"/>
            <w:vAlign w:val="center"/>
            <w:hideMark/>
          </w:tcPr>
          <w:p w14:paraId="03A73D0B"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ΣΥΡΙΖΑ:</w:t>
            </w:r>
            <w:r w:rsidRPr="00083250">
              <w:rPr>
                <w:rFonts w:ascii="Calibri" w:eastAsia="Times New Roman" w:hAnsi="Calibri" w:cs="Calibri"/>
                <w:color w:val="000000"/>
                <w:szCs w:val="24"/>
              </w:rPr>
              <w:t xml:space="preserve"> ΝΑΙ</w:t>
            </w:r>
          </w:p>
        </w:tc>
      </w:tr>
      <w:tr w:rsidR="00E615E6" w14:paraId="03A73D0E" w14:textId="77777777">
        <w:trPr>
          <w:trHeight w:val="330"/>
        </w:trPr>
        <w:tc>
          <w:tcPr>
            <w:tcW w:w="7120" w:type="dxa"/>
            <w:tcBorders>
              <w:top w:val="nil"/>
              <w:left w:val="nil"/>
              <w:bottom w:val="nil"/>
              <w:right w:val="nil"/>
            </w:tcBorders>
            <w:shd w:val="clear" w:color="auto" w:fill="auto"/>
            <w:vAlign w:val="center"/>
            <w:hideMark/>
          </w:tcPr>
          <w:p w14:paraId="03A73D0D"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Ν.Δ.: OXI</w:t>
            </w:r>
          </w:p>
        </w:tc>
      </w:tr>
      <w:tr w:rsidR="00E615E6" w14:paraId="03A73D10" w14:textId="77777777">
        <w:trPr>
          <w:trHeight w:val="330"/>
        </w:trPr>
        <w:tc>
          <w:tcPr>
            <w:tcW w:w="7120" w:type="dxa"/>
            <w:tcBorders>
              <w:top w:val="nil"/>
              <w:left w:val="nil"/>
              <w:bottom w:val="nil"/>
              <w:right w:val="nil"/>
            </w:tcBorders>
            <w:shd w:val="clear" w:color="auto" w:fill="auto"/>
            <w:vAlign w:val="center"/>
            <w:hideMark/>
          </w:tcPr>
          <w:p w14:paraId="03A73D0F"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ΔΗ.ΣΥ: ΝΑΙ</w:t>
            </w:r>
          </w:p>
        </w:tc>
      </w:tr>
      <w:tr w:rsidR="00E615E6" w14:paraId="03A73D12" w14:textId="77777777">
        <w:trPr>
          <w:trHeight w:val="330"/>
        </w:trPr>
        <w:tc>
          <w:tcPr>
            <w:tcW w:w="7120" w:type="dxa"/>
            <w:tcBorders>
              <w:top w:val="nil"/>
              <w:left w:val="nil"/>
              <w:bottom w:val="nil"/>
              <w:right w:val="nil"/>
            </w:tcBorders>
            <w:shd w:val="clear" w:color="auto" w:fill="auto"/>
            <w:vAlign w:val="center"/>
            <w:hideMark/>
          </w:tcPr>
          <w:p w14:paraId="03A73D11"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Χ.Α: OXI</w:t>
            </w:r>
          </w:p>
        </w:tc>
      </w:tr>
      <w:tr w:rsidR="00E615E6" w14:paraId="03A73D14" w14:textId="77777777">
        <w:trPr>
          <w:trHeight w:val="330"/>
        </w:trPr>
        <w:tc>
          <w:tcPr>
            <w:tcW w:w="7120" w:type="dxa"/>
            <w:tcBorders>
              <w:top w:val="nil"/>
              <w:left w:val="nil"/>
              <w:bottom w:val="nil"/>
              <w:right w:val="nil"/>
            </w:tcBorders>
            <w:shd w:val="clear" w:color="auto" w:fill="auto"/>
            <w:vAlign w:val="center"/>
            <w:hideMark/>
          </w:tcPr>
          <w:p w14:paraId="03A73D13"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Κ.Κ.Ε: ΝΑΙ</w:t>
            </w:r>
          </w:p>
        </w:tc>
      </w:tr>
      <w:tr w:rsidR="00E615E6" w14:paraId="03A73D16" w14:textId="77777777">
        <w:trPr>
          <w:trHeight w:val="330"/>
        </w:trPr>
        <w:tc>
          <w:tcPr>
            <w:tcW w:w="7120" w:type="dxa"/>
            <w:tcBorders>
              <w:top w:val="nil"/>
              <w:left w:val="nil"/>
              <w:bottom w:val="nil"/>
              <w:right w:val="nil"/>
            </w:tcBorders>
            <w:shd w:val="clear" w:color="auto" w:fill="auto"/>
            <w:vAlign w:val="center"/>
            <w:hideMark/>
          </w:tcPr>
          <w:p w14:paraId="03A73D15"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ΕΝ. ΚΕΝΤΡΩΩΝ: ΝΑΙ</w:t>
            </w:r>
          </w:p>
        </w:tc>
      </w:tr>
      <w:tr w:rsidR="00E615E6" w14:paraId="03A73D18" w14:textId="77777777">
        <w:trPr>
          <w:trHeight w:val="330"/>
        </w:trPr>
        <w:tc>
          <w:tcPr>
            <w:tcW w:w="7120" w:type="dxa"/>
            <w:tcBorders>
              <w:top w:val="nil"/>
              <w:left w:val="nil"/>
              <w:bottom w:val="nil"/>
              <w:right w:val="nil"/>
            </w:tcBorders>
            <w:shd w:val="clear" w:color="auto" w:fill="auto"/>
            <w:vAlign w:val="center"/>
            <w:hideMark/>
          </w:tcPr>
          <w:p w14:paraId="03A73D17"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Υπ. Τροπ. 2042/100 ως έχει     ΚΑΤΑ ΠΛΕΙΟΨΗΦΙΑ</w:t>
            </w:r>
          </w:p>
        </w:tc>
      </w:tr>
      <w:tr w:rsidR="00E615E6" w14:paraId="03A73D1A" w14:textId="77777777">
        <w:trPr>
          <w:trHeight w:val="330"/>
        </w:trPr>
        <w:tc>
          <w:tcPr>
            <w:tcW w:w="7120" w:type="dxa"/>
            <w:tcBorders>
              <w:top w:val="nil"/>
              <w:left w:val="nil"/>
              <w:bottom w:val="nil"/>
              <w:right w:val="nil"/>
            </w:tcBorders>
            <w:shd w:val="clear" w:color="auto" w:fill="auto"/>
            <w:vAlign w:val="center"/>
            <w:hideMark/>
          </w:tcPr>
          <w:p w14:paraId="03A73D19"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ΣΥΡΙΖΑ: ΝΑΙ</w:t>
            </w:r>
          </w:p>
        </w:tc>
      </w:tr>
      <w:tr w:rsidR="00E615E6" w14:paraId="03A73D1C" w14:textId="77777777">
        <w:trPr>
          <w:trHeight w:val="330"/>
        </w:trPr>
        <w:tc>
          <w:tcPr>
            <w:tcW w:w="7120" w:type="dxa"/>
            <w:tcBorders>
              <w:top w:val="nil"/>
              <w:left w:val="nil"/>
              <w:bottom w:val="nil"/>
              <w:right w:val="nil"/>
            </w:tcBorders>
            <w:shd w:val="clear" w:color="auto" w:fill="auto"/>
            <w:vAlign w:val="center"/>
            <w:hideMark/>
          </w:tcPr>
          <w:p w14:paraId="03A73D1B"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Ν.Δ.: ΠΡΝ</w:t>
            </w:r>
          </w:p>
        </w:tc>
      </w:tr>
      <w:tr w:rsidR="00E615E6" w14:paraId="03A73D1E" w14:textId="77777777">
        <w:trPr>
          <w:trHeight w:val="345"/>
        </w:trPr>
        <w:tc>
          <w:tcPr>
            <w:tcW w:w="7120" w:type="dxa"/>
            <w:tcBorders>
              <w:top w:val="nil"/>
              <w:left w:val="nil"/>
              <w:bottom w:val="nil"/>
              <w:right w:val="nil"/>
            </w:tcBorders>
            <w:shd w:val="clear" w:color="auto" w:fill="auto"/>
            <w:vAlign w:val="center"/>
            <w:hideMark/>
          </w:tcPr>
          <w:p w14:paraId="03A73D1D"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ΔΗ.ΣΥ: ΝΑΙ</w:t>
            </w:r>
          </w:p>
        </w:tc>
      </w:tr>
      <w:tr w:rsidR="00E615E6" w14:paraId="03A73D20" w14:textId="77777777">
        <w:trPr>
          <w:trHeight w:val="330"/>
        </w:trPr>
        <w:tc>
          <w:tcPr>
            <w:tcW w:w="7120" w:type="dxa"/>
            <w:tcBorders>
              <w:top w:val="nil"/>
              <w:left w:val="nil"/>
              <w:bottom w:val="nil"/>
              <w:right w:val="nil"/>
            </w:tcBorders>
            <w:shd w:val="clear" w:color="auto" w:fill="auto"/>
            <w:vAlign w:val="center"/>
            <w:hideMark/>
          </w:tcPr>
          <w:p w14:paraId="03A73D1F"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Χ.Α: OXI</w:t>
            </w:r>
          </w:p>
        </w:tc>
      </w:tr>
      <w:tr w:rsidR="00E615E6" w14:paraId="03A73D22" w14:textId="77777777">
        <w:trPr>
          <w:trHeight w:val="330"/>
        </w:trPr>
        <w:tc>
          <w:tcPr>
            <w:tcW w:w="7120" w:type="dxa"/>
            <w:tcBorders>
              <w:top w:val="nil"/>
              <w:left w:val="nil"/>
              <w:bottom w:val="nil"/>
              <w:right w:val="nil"/>
            </w:tcBorders>
            <w:shd w:val="clear" w:color="auto" w:fill="auto"/>
            <w:vAlign w:val="center"/>
            <w:hideMark/>
          </w:tcPr>
          <w:p w14:paraId="03A73D21"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Κ.Κ.Ε: ΠΡΝ</w:t>
            </w:r>
          </w:p>
        </w:tc>
      </w:tr>
      <w:tr w:rsidR="00E615E6" w14:paraId="03A73D24" w14:textId="77777777">
        <w:trPr>
          <w:trHeight w:val="330"/>
        </w:trPr>
        <w:tc>
          <w:tcPr>
            <w:tcW w:w="7120" w:type="dxa"/>
            <w:tcBorders>
              <w:top w:val="nil"/>
              <w:left w:val="nil"/>
              <w:bottom w:val="nil"/>
              <w:right w:val="nil"/>
            </w:tcBorders>
            <w:shd w:val="clear" w:color="auto" w:fill="auto"/>
            <w:vAlign w:val="center"/>
            <w:hideMark/>
          </w:tcPr>
          <w:p w14:paraId="03A73D23"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ΕΝ. ΚΕΝΤΡΩΩΝ: ΝΑΙ</w:t>
            </w:r>
          </w:p>
        </w:tc>
      </w:tr>
      <w:tr w:rsidR="00E615E6" w14:paraId="03A73D26" w14:textId="77777777">
        <w:trPr>
          <w:trHeight w:val="330"/>
        </w:trPr>
        <w:tc>
          <w:tcPr>
            <w:tcW w:w="7120" w:type="dxa"/>
            <w:tcBorders>
              <w:top w:val="nil"/>
              <w:left w:val="nil"/>
              <w:bottom w:val="nil"/>
              <w:right w:val="nil"/>
            </w:tcBorders>
            <w:shd w:val="clear" w:color="auto" w:fill="auto"/>
            <w:vAlign w:val="center"/>
            <w:hideMark/>
          </w:tcPr>
          <w:p w14:paraId="03A73D25"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Υπ. Τροπ. 2044/102 ως έχει     ΚΑΤΑ ΠΛΕΙΟΨΗΦΙΑ</w:t>
            </w:r>
          </w:p>
        </w:tc>
      </w:tr>
      <w:tr w:rsidR="00E615E6" w14:paraId="03A73D28" w14:textId="77777777">
        <w:trPr>
          <w:trHeight w:val="330"/>
        </w:trPr>
        <w:tc>
          <w:tcPr>
            <w:tcW w:w="7120" w:type="dxa"/>
            <w:tcBorders>
              <w:top w:val="nil"/>
              <w:left w:val="nil"/>
              <w:bottom w:val="nil"/>
              <w:right w:val="nil"/>
            </w:tcBorders>
            <w:shd w:val="clear" w:color="auto" w:fill="auto"/>
            <w:vAlign w:val="center"/>
            <w:hideMark/>
          </w:tcPr>
          <w:p w14:paraId="03A73D27"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ΣΥΡΙΖΑ: ΝΑΙ</w:t>
            </w:r>
          </w:p>
        </w:tc>
      </w:tr>
      <w:tr w:rsidR="00E615E6" w14:paraId="03A73D2A" w14:textId="77777777">
        <w:trPr>
          <w:trHeight w:val="330"/>
        </w:trPr>
        <w:tc>
          <w:tcPr>
            <w:tcW w:w="7120" w:type="dxa"/>
            <w:tcBorders>
              <w:top w:val="nil"/>
              <w:left w:val="nil"/>
              <w:bottom w:val="nil"/>
              <w:right w:val="nil"/>
            </w:tcBorders>
            <w:shd w:val="clear" w:color="auto" w:fill="auto"/>
            <w:vAlign w:val="center"/>
            <w:hideMark/>
          </w:tcPr>
          <w:p w14:paraId="03A73D29"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Ν.Δ.: OXI</w:t>
            </w:r>
          </w:p>
        </w:tc>
      </w:tr>
      <w:tr w:rsidR="00E615E6" w14:paraId="03A73D2C" w14:textId="77777777">
        <w:trPr>
          <w:trHeight w:val="330"/>
        </w:trPr>
        <w:tc>
          <w:tcPr>
            <w:tcW w:w="7120" w:type="dxa"/>
            <w:tcBorders>
              <w:top w:val="nil"/>
              <w:left w:val="nil"/>
              <w:bottom w:val="nil"/>
              <w:right w:val="nil"/>
            </w:tcBorders>
            <w:shd w:val="clear" w:color="auto" w:fill="auto"/>
            <w:vAlign w:val="center"/>
            <w:hideMark/>
          </w:tcPr>
          <w:p w14:paraId="03A73D2B"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ΔΗ.ΣΥ: ΠΡΝ</w:t>
            </w:r>
          </w:p>
        </w:tc>
      </w:tr>
      <w:tr w:rsidR="00E615E6" w14:paraId="03A73D2E" w14:textId="77777777">
        <w:trPr>
          <w:trHeight w:val="330"/>
        </w:trPr>
        <w:tc>
          <w:tcPr>
            <w:tcW w:w="7120" w:type="dxa"/>
            <w:tcBorders>
              <w:top w:val="nil"/>
              <w:left w:val="nil"/>
              <w:bottom w:val="nil"/>
              <w:right w:val="nil"/>
            </w:tcBorders>
            <w:shd w:val="clear" w:color="auto" w:fill="auto"/>
            <w:vAlign w:val="center"/>
            <w:hideMark/>
          </w:tcPr>
          <w:p w14:paraId="03A73D2D"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Χ.Α: OXI</w:t>
            </w:r>
          </w:p>
        </w:tc>
      </w:tr>
      <w:tr w:rsidR="00E615E6" w14:paraId="03A73D30" w14:textId="77777777">
        <w:trPr>
          <w:trHeight w:val="330"/>
        </w:trPr>
        <w:tc>
          <w:tcPr>
            <w:tcW w:w="7120" w:type="dxa"/>
            <w:tcBorders>
              <w:top w:val="nil"/>
              <w:left w:val="nil"/>
              <w:bottom w:val="nil"/>
              <w:right w:val="nil"/>
            </w:tcBorders>
            <w:shd w:val="clear" w:color="auto" w:fill="auto"/>
            <w:vAlign w:val="center"/>
            <w:hideMark/>
          </w:tcPr>
          <w:p w14:paraId="03A73D2F"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Κ.Κ.Ε: ΝΑΙ</w:t>
            </w:r>
          </w:p>
        </w:tc>
      </w:tr>
      <w:tr w:rsidR="00E615E6" w14:paraId="03A73D32" w14:textId="77777777">
        <w:trPr>
          <w:trHeight w:val="330"/>
        </w:trPr>
        <w:tc>
          <w:tcPr>
            <w:tcW w:w="7120" w:type="dxa"/>
            <w:tcBorders>
              <w:top w:val="nil"/>
              <w:left w:val="nil"/>
              <w:bottom w:val="nil"/>
              <w:right w:val="nil"/>
            </w:tcBorders>
            <w:shd w:val="clear" w:color="auto" w:fill="auto"/>
            <w:vAlign w:val="center"/>
            <w:hideMark/>
          </w:tcPr>
          <w:p w14:paraId="03A73D31"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ΕΝ. ΚΕΝΤΡΩΩΝ: OXI</w:t>
            </w:r>
          </w:p>
        </w:tc>
      </w:tr>
      <w:tr w:rsidR="00E615E6" w14:paraId="03A73D34" w14:textId="77777777">
        <w:trPr>
          <w:trHeight w:val="495"/>
        </w:trPr>
        <w:tc>
          <w:tcPr>
            <w:tcW w:w="7120" w:type="dxa"/>
            <w:tcBorders>
              <w:top w:val="nil"/>
              <w:left w:val="nil"/>
              <w:bottom w:val="nil"/>
              <w:right w:val="nil"/>
            </w:tcBorders>
            <w:shd w:val="clear" w:color="auto" w:fill="auto"/>
            <w:vAlign w:val="center"/>
            <w:hideMark/>
          </w:tcPr>
          <w:p w14:paraId="03A73D33"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Υπ. Τροπ. 2045/103 όπως τροπ.     ΚΑΤΑ ΠΛΕΙΟΨΗΦΙΑ</w:t>
            </w:r>
          </w:p>
        </w:tc>
      </w:tr>
      <w:tr w:rsidR="00E615E6" w14:paraId="03A73D36" w14:textId="77777777">
        <w:trPr>
          <w:trHeight w:val="330"/>
        </w:trPr>
        <w:tc>
          <w:tcPr>
            <w:tcW w:w="7120" w:type="dxa"/>
            <w:tcBorders>
              <w:top w:val="nil"/>
              <w:left w:val="nil"/>
              <w:bottom w:val="nil"/>
              <w:right w:val="nil"/>
            </w:tcBorders>
            <w:shd w:val="clear" w:color="auto" w:fill="auto"/>
            <w:vAlign w:val="center"/>
            <w:hideMark/>
          </w:tcPr>
          <w:p w14:paraId="03A73D35"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ΣΥΡΙΖΑ: ΝΑΙ</w:t>
            </w:r>
          </w:p>
        </w:tc>
      </w:tr>
      <w:tr w:rsidR="00E615E6" w14:paraId="03A73D38" w14:textId="77777777">
        <w:trPr>
          <w:trHeight w:val="330"/>
        </w:trPr>
        <w:tc>
          <w:tcPr>
            <w:tcW w:w="7120" w:type="dxa"/>
            <w:tcBorders>
              <w:top w:val="nil"/>
              <w:left w:val="nil"/>
              <w:bottom w:val="nil"/>
              <w:right w:val="nil"/>
            </w:tcBorders>
            <w:shd w:val="clear" w:color="auto" w:fill="auto"/>
            <w:vAlign w:val="center"/>
            <w:hideMark/>
          </w:tcPr>
          <w:p w14:paraId="03A73D37"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Ν.Δ.: ΝΑΙ</w:t>
            </w:r>
          </w:p>
        </w:tc>
      </w:tr>
      <w:tr w:rsidR="00E615E6" w14:paraId="03A73D3A" w14:textId="77777777">
        <w:trPr>
          <w:trHeight w:val="330"/>
        </w:trPr>
        <w:tc>
          <w:tcPr>
            <w:tcW w:w="7120" w:type="dxa"/>
            <w:tcBorders>
              <w:top w:val="nil"/>
              <w:left w:val="nil"/>
              <w:bottom w:val="nil"/>
              <w:right w:val="nil"/>
            </w:tcBorders>
            <w:shd w:val="clear" w:color="auto" w:fill="auto"/>
            <w:vAlign w:val="center"/>
            <w:hideMark/>
          </w:tcPr>
          <w:p w14:paraId="03A73D39"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ΔΗ.ΣΥ: ΝΑΙ</w:t>
            </w:r>
          </w:p>
        </w:tc>
      </w:tr>
      <w:tr w:rsidR="00E615E6" w14:paraId="03A73D3C" w14:textId="77777777">
        <w:trPr>
          <w:trHeight w:val="330"/>
        </w:trPr>
        <w:tc>
          <w:tcPr>
            <w:tcW w:w="7120" w:type="dxa"/>
            <w:tcBorders>
              <w:top w:val="nil"/>
              <w:left w:val="nil"/>
              <w:bottom w:val="nil"/>
              <w:right w:val="nil"/>
            </w:tcBorders>
            <w:shd w:val="clear" w:color="auto" w:fill="auto"/>
            <w:vAlign w:val="center"/>
            <w:hideMark/>
          </w:tcPr>
          <w:p w14:paraId="03A73D3B"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Χ.Α: OXI</w:t>
            </w:r>
          </w:p>
        </w:tc>
      </w:tr>
      <w:tr w:rsidR="00E615E6" w14:paraId="03A73D3E" w14:textId="77777777">
        <w:trPr>
          <w:trHeight w:val="330"/>
        </w:trPr>
        <w:tc>
          <w:tcPr>
            <w:tcW w:w="7120" w:type="dxa"/>
            <w:tcBorders>
              <w:top w:val="nil"/>
              <w:left w:val="nil"/>
              <w:bottom w:val="nil"/>
              <w:right w:val="nil"/>
            </w:tcBorders>
            <w:shd w:val="clear" w:color="auto" w:fill="auto"/>
            <w:vAlign w:val="center"/>
            <w:hideMark/>
          </w:tcPr>
          <w:p w14:paraId="03A73D3D"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Κ.Κ.Ε: ΝΑΙ</w:t>
            </w:r>
          </w:p>
        </w:tc>
      </w:tr>
      <w:tr w:rsidR="00E615E6" w14:paraId="03A73D40" w14:textId="77777777">
        <w:trPr>
          <w:trHeight w:val="330"/>
        </w:trPr>
        <w:tc>
          <w:tcPr>
            <w:tcW w:w="7120" w:type="dxa"/>
            <w:tcBorders>
              <w:top w:val="nil"/>
              <w:left w:val="nil"/>
              <w:bottom w:val="nil"/>
              <w:right w:val="nil"/>
            </w:tcBorders>
            <w:shd w:val="clear" w:color="auto" w:fill="auto"/>
            <w:vAlign w:val="center"/>
            <w:hideMark/>
          </w:tcPr>
          <w:p w14:paraId="03A73D3F"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ΕΝ. ΚΕΝΤΡΩΩΝ: ΝΑΙ</w:t>
            </w:r>
          </w:p>
        </w:tc>
      </w:tr>
      <w:tr w:rsidR="00E615E6" w14:paraId="03A73D42" w14:textId="77777777">
        <w:trPr>
          <w:trHeight w:val="330"/>
        </w:trPr>
        <w:tc>
          <w:tcPr>
            <w:tcW w:w="7120" w:type="dxa"/>
            <w:tcBorders>
              <w:top w:val="nil"/>
              <w:left w:val="nil"/>
              <w:bottom w:val="nil"/>
              <w:right w:val="nil"/>
            </w:tcBorders>
            <w:shd w:val="clear" w:color="auto" w:fill="auto"/>
            <w:vAlign w:val="center"/>
            <w:hideMark/>
          </w:tcPr>
          <w:p w14:paraId="03A73D41" w14:textId="77777777" w:rsidR="00F579E3" w:rsidRPr="00083250" w:rsidRDefault="00720F21">
            <w:pPr>
              <w:spacing w:after="0"/>
              <w:jc w:val="center"/>
              <w:rPr>
                <w:rFonts w:ascii="Calibri" w:eastAsia="Times New Roman" w:hAnsi="Calibri" w:cs="Calibri"/>
                <w:color w:val="000000"/>
                <w:szCs w:val="24"/>
              </w:rPr>
            </w:pPr>
            <w:proofErr w:type="spellStart"/>
            <w:r w:rsidRPr="00083250">
              <w:rPr>
                <w:rFonts w:ascii="Calibri" w:eastAsia="Times New Roman" w:hAnsi="Calibri" w:cs="Calibri"/>
                <w:color w:val="000000"/>
                <w:szCs w:val="24"/>
              </w:rPr>
              <w:t>Βουλ</w:t>
            </w:r>
            <w:proofErr w:type="spellEnd"/>
            <w:r w:rsidRPr="00083250">
              <w:rPr>
                <w:rFonts w:ascii="Calibri" w:eastAsia="Times New Roman" w:hAnsi="Calibri" w:cs="Calibri"/>
                <w:color w:val="000000"/>
                <w:szCs w:val="24"/>
              </w:rPr>
              <w:t>. Τροπ. 2032/90 ως έχει     ΚΑΤΑ ΠΛΕΙΟΨΗΦΙΑ</w:t>
            </w:r>
          </w:p>
        </w:tc>
      </w:tr>
      <w:tr w:rsidR="00E615E6" w14:paraId="03A73D44" w14:textId="77777777">
        <w:trPr>
          <w:trHeight w:val="330"/>
        </w:trPr>
        <w:tc>
          <w:tcPr>
            <w:tcW w:w="7120" w:type="dxa"/>
            <w:tcBorders>
              <w:top w:val="nil"/>
              <w:left w:val="nil"/>
              <w:bottom w:val="nil"/>
              <w:right w:val="nil"/>
            </w:tcBorders>
            <w:shd w:val="clear" w:color="auto" w:fill="auto"/>
            <w:vAlign w:val="center"/>
            <w:hideMark/>
          </w:tcPr>
          <w:p w14:paraId="03A73D43"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ΣΥΡΙΖΑ: ΝΑΙ</w:t>
            </w:r>
          </w:p>
        </w:tc>
      </w:tr>
      <w:tr w:rsidR="00E615E6" w14:paraId="03A73D46" w14:textId="77777777">
        <w:trPr>
          <w:trHeight w:val="345"/>
        </w:trPr>
        <w:tc>
          <w:tcPr>
            <w:tcW w:w="7120" w:type="dxa"/>
            <w:tcBorders>
              <w:top w:val="nil"/>
              <w:left w:val="nil"/>
              <w:bottom w:val="nil"/>
              <w:right w:val="nil"/>
            </w:tcBorders>
            <w:shd w:val="clear" w:color="auto" w:fill="auto"/>
            <w:vAlign w:val="center"/>
            <w:hideMark/>
          </w:tcPr>
          <w:p w14:paraId="03A73D45"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Ν.Δ.: OXI</w:t>
            </w:r>
          </w:p>
        </w:tc>
      </w:tr>
      <w:tr w:rsidR="00E615E6" w14:paraId="03A73D48" w14:textId="77777777">
        <w:trPr>
          <w:trHeight w:val="330"/>
        </w:trPr>
        <w:tc>
          <w:tcPr>
            <w:tcW w:w="7120" w:type="dxa"/>
            <w:tcBorders>
              <w:top w:val="nil"/>
              <w:left w:val="nil"/>
              <w:bottom w:val="nil"/>
              <w:right w:val="nil"/>
            </w:tcBorders>
            <w:shd w:val="clear" w:color="auto" w:fill="auto"/>
            <w:vAlign w:val="center"/>
            <w:hideMark/>
          </w:tcPr>
          <w:p w14:paraId="03A73D47"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ΔΗ.ΣΥ: ΝΑΙ</w:t>
            </w:r>
          </w:p>
        </w:tc>
      </w:tr>
      <w:tr w:rsidR="00E615E6" w14:paraId="03A73D4A" w14:textId="77777777">
        <w:trPr>
          <w:trHeight w:val="330"/>
        </w:trPr>
        <w:tc>
          <w:tcPr>
            <w:tcW w:w="7120" w:type="dxa"/>
            <w:tcBorders>
              <w:top w:val="nil"/>
              <w:left w:val="nil"/>
              <w:bottom w:val="nil"/>
              <w:right w:val="nil"/>
            </w:tcBorders>
            <w:shd w:val="clear" w:color="auto" w:fill="auto"/>
            <w:vAlign w:val="center"/>
            <w:hideMark/>
          </w:tcPr>
          <w:p w14:paraId="03A73D49"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Χ.Α: OXI</w:t>
            </w:r>
          </w:p>
        </w:tc>
      </w:tr>
      <w:tr w:rsidR="00E615E6" w14:paraId="03A73D4C" w14:textId="77777777">
        <w:trPr>
          <w:trHeight w:val="330"/>
        </w:trPr>
        <w:tc>
          <w:tcPr>
            <w:tcW w:w="7120" w:type="dxa"/>
            <w:tcBorders>
              <w:top w:val="nil"/>
              <w:left w:val="nil"/>
              <w:bottom w:val="nil"/>
              <w:right w:val="nil"/>
            </w:tcBorders>
            <w:shd w:val="clear" w:color="auto" w:fill="auto"/>
            <w:vAlign w:val="center"/>
            <w:hideMark/>
          </w:tcPr>
          <w:p w14:paraId="03A73D4B"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Κ.Κ.Ε: ΠΡΝ</w:t>
            </w:r>
          </w:p>
        </w:tc>
      </w:tr>
      <w:tr w:rsidR="00E615E6" w14:paraId="03A73D4E" w14:textId="77777777">
        <w:trPr>
          <w:trHeight w:val="330"/>
        </w:trPr>
        <w:tc>
          <w:tcPr>
            <w:tcW w:w="7120" w:type="dxa"/>
            <w:tcBorders>
              <w:top w:val="nil"/>
              <w:left w:val="nil"/>
              <w:bottom w:val="nil"/>
              <w:right w:val="nil"/>
            </w:tcBorders>
            <w:shd w:val="clear" w:color="auto" w:fill="auto"/>
            <w:vAlign w:val="center"/>
            <w:hideMark/>
          </w:tcPr>
          <w:p w14:paraId="03A73D4D"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ΕΝ. ΚΕΝΤΡΩΩΝ: ΠΡΝ</w:t>
            </w:r>
          </w:p>
        </w:tc>
      </w:tr>
      <w:tr w:rsidR="00E615E6" w14:paraId="03A73D50" w14:textId="77777777">
        <w:trPr>
          <w:trHeight w:val="330"/>
        </w:trPr>
        <w:tc>
          <w:tcPr>
            <w:tcW w:w="7120" w:type="dxa"/>
            <w:tcBorders>
              <w:top w:val="nil"/>
              <w:left w:val="nil"/>
              <w:bottom w:val="nil"/>
              <w:right w:val="nil"/>
            </w:tcBorders>
            <w:shd w:val="clear" w:color="auto" w:fill="auto"/>
            <w:vAlign w:val="center"/>
            <w:hideMark/>
          </w:tcPr>
          <w:p w14:paraId="03A73D4F" w14:textId="77777777" w:rsidR="00F579E3" w:rsidRPr="00083250" w:rsidRDefault="00720F21">
            <w:pPr>
              <w:spacing w:after="0"/>
              <w:jc w:val="center"/>
              <w:rPr>
                <w:rFonts w:ascii="Calibri" w:eastAsia="Times New Roman" w:hAnsi="Calibri" w:cs="Calibri"/>
                <w:color w:val="000000"/>
                <w:szCs w:val="24"/>
              </w:rPr>
            </w:pPr>
            <w:proofErr w:type="spellStart"/>
            <w:r w:rsidRPr="00083250">
              <w:rPr>
                <w:rFonts w:ascii="Calibri" w:eastAsia="Times New Roman" w:hAnsi="Calibri" w:cs="Calibri"/>
                <w:color w:val="000000"/>
                <w:szCs w:val="24"/>
              </w:rPr>
              <w:t>Βουλ</w:t>
            </w:r>
            <w:proofErr w:type="spellEnd"/>
            <w:r w:rsidRPr="00083250">
              <w:rPr>
                <w:rFonts w:ascii="Calibri" w:eastAsia="Times New Roman" w:hAnsi="Calibri" w:cs="Calibri"/>
                <w:color w:val="000000"/>
                <w:szCs w:val="24"/>
              </w:rPr>
              <w:t>. Τροπ. 2034/92 ως έχει     ΚΑΤΑ ΠΛΕΙΟΨΗΦΙΑ</w:t>
            </w:r>
          </w:p>
        </w:tc>
      </w:tr>
      <w:tr w:rsidR="00E615E6" w14:paraId="03A73D52" w14:textId="77777777">
        <w:trPr>
          <w:trHeight w:val="330"/>
        </w:trPr>
        <w:tc>
          <w:tcPr>
            <w:tcW w:w="7120" w:type="dxa"/>
            <w:tcBorders>
              <w:top w:val="nil"/>
              <w:left w:val="nil"/>
              <w:bottom w:val="nil"/>
              <w:right w:val="nil"/>
            </w:tcBorders>
            <w:shd w:val="clear" w:color="auto" w:fill="auto"/>
            <w:vAlign w:val="center"/>
            <w:hideMark/>
          </w:tcPr>
          <w:p w14:paraId="03A73D51"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ΣΥΡΙΖΑ: ΝΑΙ</w:t>
            </w:r>
          </w:p>
        </w:tc>
      </w:tr>
      <w:tr w:rsidR="00E615E6" w14:paraId="03A73D54" w14:textId="77777777">
        <w:trPr>
          <w:trHeight w:val="330"/>
        </w:trPr>
        <w:tc>
          <w:tcPr>
            <w:tcW w:w="7120" w:type="dxa"/>
            <w:tcBorders>
              <w:top w:val="nil"/>
              <w:left w:val="nil"/>
              <w:bottom w:val="nil"/>
              <w:right w:val="nil"/>
            </w:tcBorders>
            <w:shd w:val="clear" w:color="auto" w:fill="auto"/>
            <w:vAlign w:val="center"/>
            <w:hideMark/>
          </w:tcPr>
          <w:p w14:paraId="03A73D53"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Ν.Δ.: OXI</w:t>
            </w:r>
          </w:p>
        </w:tc>
      </w:tr>
      <w:tr w:rsidR="00E615E6" w14:paraId="03A73D56" w14:textId="77777777">
        <w:trPr>
          <w:trHeight w:val="330"/>
        </w:trPr>
        <w:tc>
          <w:tcPr>
            <w:tcW w:w="7120" w:type="dxa"/>
            <w:tcBorders>
              <w:top w:val="nil"/>
              <w:left w:val="nil"/>
              <w:bottom w:val="nil"/>
              <w:right w:val="nil"/>
            </w:tcBorders>
            <w:shd w:val="clear" w:color="auto" w:fill="auto"/>
            <w:vAlign w:val="center"/>
            <w:hideMark/>
          </w:tcPr>
          <w:p w14:paraId="03A73D55"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ΔΗ.ΣΥ: ΝΑΙ</w:t>
            </w:r>
          </w:p>
        </w:tc>
      </w:tr>
      <w:tr w:rsidR="00E615E6" w14:paraId="03A73D58" w14:textId="77777777">
        <w:trPr>
          <w:trHeight w:val="330"/>
        </w:trPr>
        <w:tc>
          <w:tcPr>
            <w:tcW w:w="7120" w:type="dxa"/>
            <w:tcBorders>
              <w:top w:val="nil"/>
              <w:left w:val="nil"/>
              <w:bottom w:val="nil"/>
              <w:right w:val="nil"/>
            </w:tcBorders>
            <w:shd w:val="clear" w:color="auto" w:fill="auto"/>
            <w:vAlign w:val="center"/>
            <w:hideMark/>
          </w:tcPr>
          <w:p w14:paraId="03A73D57"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Χ.Α: OXI</w:t>
            </w:r>
          </w:p>
        </w:tc>
      </w:tr>
      <w:tr w:rsidR="00E615E6" w14:paraId="03A73D5A" w14:textId="77777777">
        <w:trPr>
          <w:trHeight w:val="330"/>
        </w:trPr>
        <w:tc>
          <w:tcPr>
            <w:tcW w:w="7120" w:type="dxa"/>
            <w:tcBorders>
              <w:top w:val="nil"/>
              <w:left w:val="nil"/>
              <w:bottom w:val="nil"/>
              <w:right w:val="nil"/>
            </w:tcBorders>
            <w:shd w:val="clear" w:color="auto" w:fill="auto"/>
            <w:vAlign w:val="center"/>
            <w:hideMark/>
          </w:tcPr>
          <w:p w14:paraId="03A73D59"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Κ.Κ.Ε: ΠΡΝ</w:t>
            </w:r>
          </w:p>
        </w:tc>
      </w:tr>
      <w:tr w:rsidR="00E615E6" w14:paraId="03A73D5C" w14:textId="77777777">
        <w:trPr>
          <w:trHeight w:val="330"/>
        </w:trPr>
        <w:tc>
          <w:tcPr>
            <w:tcW w:w="7120" w:type="dxa"/>
            <w:tcBorders>
              <w:top w:val="nil"/>
              <w:left w:val="nil"/>
              <w:bottom w:val="nil"/>
              <w:right w:val="nil"/>
            </w:tcBorders>
            <w:shd w:val="clear" w:color="auto" w:fill="auto"/>
            <w:vAlign w:val="center"/>
            <w:hideMark/>
          </w:tcPr>
          <w:p w14:paraId="03A73D5B"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ΕΝ. ΚΕΝΤΡΩΩΝ: ΠΡΝ</w:t>
            </w:r>
          </w:p>
        </w:tc>
      </w:tr>
      <w:tr w:rsidR="00E615E6" w14:paraId="03A73D5E" w14:textId="77777777">
        <w:trPr>
          <w:trHeight w:val="330"/>
        </w:trPr>
        <w:tc>
          <w:tcPr>
            <w:tcW w:w="7120" w:type="dxa"/>
            <w:tcBorders>
              <w:top w:val="nil"/>
              <w:left w:val="nil"/>
              <w:bottom w:val="nil"/>
              <w:right w:val="nil"/>
            </w:tcBorders>
            <w:shd w:val="clear" w:color="auto" w:fill="auto"/>
            <w:vAlign w:val="center"/>
            <w:hideMark/>
          </w:tcPr>
          <w:p w14:paraId="03A73D5D" w14:textId="77777777" w:rsidR="00F579E3" w:rsidRPr="00083250" w:rsidRDefault="00720F21">
            <w:pPr>
              <w:spacing w:after="0"/>
              <w:jc w:val="center"/>
              <w:rPr>
                <w:rFonts w:ascii="Calibri" w:eastAsia="Times New Roman" w:hAnsi="Calibri" w:cs="Calibri"/>
                <w:color w:val="000000"/>
                <w:szCs w:val="24"/>
              </w:rPr>
            </w:pPr>
            <w:proofErr w:type="spellStart"/>
            <w:r w:rsidRPr="00083250">
              <w:rPr>
                <w:rFonts w:ascii="Calibri" w:eastAsia="Times New Roman" w:hAnsi="Calibri" w:cs="Calibri"/>
                <w:color w:val="000000"/>
                <w:szCs w:val="24"/>
              </w:rPr>
              <w:t>Βουλ</w:t>
            </w:r>
            <w:proofErr w:type="spellEnd"/>
            <w:r w:rsidRPr="00083250">
              <w:rPr>
                <w:rFonts w:ascii="Calibri" w:eastAsia="Times New Roman" w:hAnsi="Calibri" w:cs="Calibri"/>
                <w:color w:val="000000"/>
                <w:szCs w:val="24"/>
              </w:rPr>
              <w:t>. Τροπ. 2035/93 ως έχει     ΚΑΤΑ ΠΛΕΙΟΨΗΦΙΑ</w:t>
            </w:r>
          </w:p>
        </w:tc>
      </w:tr>
      <w:tr w:rsidR="00E615E6" w14:paraId="03A73D60" w14:textId="77777777">
        <w:trPr>
          <w:trHeight w:val="330"/>
        </w:trPr>
        <w:tc>
          <w:tcPr>
            <w:tcW w:w="7120" w:type="dxa"/>
            <w:tcBorders>
              <w:top w:val="nil"/>
              <w:left w:val="nil"/>
              <w:bottom w:val="nil"/>
              <w:right w:val="nil"/>
            </w:tcBorders>
            <w:shd w:val="clear" w:color="auto" w:fill="auto"/>
            <w:vAlign w:val="center"/>
            <w:hideMark/>
          </w:tcPr>
          <w:p w14:paraId="03A73D5F"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ΣΥΡΙΖΑ: ΝΑΙ</w:t>
            </w:r>
          </w:p>
        </w:tc>
      </w:tr>
      <w:tr w:rsidR="00E615E6" w14:paraId="03A73D62" w14:textId="77777777">
        <w:trPr>
          <w:trHeight w:val="330"/>
        </w:trPr>
        <w:tc>
          <w:tcPr>
            <w:tcW w:w="7120" w:type="dxa"/>
            <w:tcBorders>
              <w:top w:val="nil"/>
              <w:left w:val="nil"/>
              <w:bottom w:val="nil"/>
              <w:right w:val="nil"/>
            </w:tcBorders>
            <w:shd w:val="clear" w:color="auto" w:fill="auto"/>
            <w:vAlign w:val="center"/>
            <w:hideMark/>
          </w:tcPr>
          <w:p w14:paraId="03A73D61"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Ν.Δ.: OXI</w:t>
            </w:r>
          </w:p>
        </w:tc>
      </w:tr>
      <w:tr w:rsidR="00E615E6" w14:paraId="03A73D64" w14:textId="77777777">
        <w:trPr>
          <w:trHeight w:val="330"/>
        </w:trPr>
        <w:tc>
          <w:tcPr>
            <w:tcW w:w="7120" w:type="dxa"/>
            <w:tcBorders>
              <w:top w:val="nil"/>
              <w:left w:val="nil"/>
              <w:bottom w:val="nil"/>
              <w:right w:val="nil"/>
            </w:tcBorders>
            <w:shd w:val="clear" w:color="auto" w:fill="auto"/>
            <w:vAlign w:val="center"/>
            <w:hideMark/>
          </w:tcPr>
          <w:p w14:paraId="03A73D63"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ΔΗ.ΣΥ: ΠΡΝ</w:t>
            </w:r>
          </w:p>
        </w:tc>
      </w:tr>
      <w:tr w:rsidR="00E615E6" w14:paraId="03A73D66" w14:textId="77777777">
        <w:trPr>
          <w:trHeight w:val="330"/>
        </w:trPr>
        <w:tc>
          <w:tcPr>
            <w:tcW w:w="7120" w:type="dxa"/>
            <w:tcBorders>
              <w:top w:val="nil"/>
              <w:left w:val="nil"/>
              <w:bottom w:val="nil"/>
              <w:right w:val="nil"/>
            </w:tcBorders>
            <w:shd w:val="clear" w:color="auto" w:fill="auto"/>
            <w:vAlign w:val="center"/>
            <w:hideMark/>
          </w:tcPr>
          <w:p w14:paraId="03A73D65"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Χ.Α: OXI</w:t>
            </w:r>
          </w:p>
        </w:tc>
      </w:tr>
      <w:tr w:rsidR="00E615E6" w14:paraId="03A73D68" w14:textId="77777777">
        <w:trPr>
          <w:trHeight w:val="330"/>
        </w:trPr>
        <w:tc>
          <w:tcPr>
            <w:tcW w:w="7120" w:type="dxa"/>
            <w:tcBorders>
              <w:top w:val="nil"/>
              <w:left w:val="nil"/>
              <w:bottom w:val="nil"/>
              <w:right w:val="nil"/>
            </w:tcBorders>
            <w:shd w:val="clear" w:color="auto" w:fill="auto"/>
            <w:vAlign w:val="center"/>
            <w:hideMark/>
          </w:tcPr>
          <w:p w14:paraId="03A73D67"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Κ.Κ.Ε: OXI</w:t>
            </w:r>
          </w:p>
        </w:tc>
      </w:tr>
      <w:tr w:rsidR="00E615E6" w14:paraId="03A73D6A" w14:textId="77777777">
        <w:trPr>
          <w:trHeight w:val="330"/>
        </w:trPr>
        <w:tc>
          <w:tcPr>
            <w:tcW w:w="7120" w:type="dxa"/>
            <w:tcBorders>
              <w:top w:val="nil"/>
              <w:left w:val="nil"/>
              <w:bottom w:val="nil"/>
              <w:right w:val="nil"/>
            </w:tcBorders>
            <w:shd w:val="clear" w:color="auto" w:fill="auto"/>
            <w:vAlign w:val="center"/>
            <w:hideMark/>
          </w:tcPr>
          <w:p w14:paraId="03A73D69"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ΕΝ. ΚΕΝΤΡΩΩΝ: ΠΡΝ</w:t>
            </w:r>
          </w:p>
        </w:tc>
      </w:tr>
      <w:tr w:rsidR="00E615E6" w14:paraId="03A73D6C" w14:textId="77777777">
        <w:trPr>
          <w:trHeight w:val="330"/>
        </w:trPr>
        <w:tc>
          <w:tcPr>
            <w:tcW w:w="7120" w:type="dxa"/>
            <w:tcBorders>
              <w:top w:val="nil"/>
              <w:left w:val="nil"/>
              <w:bottom w:val="nil"/>
              <w:right w:val="nil"/>
            </w:tcBorders>
            <w:shd w:val="clear" w:color="auto" w:fill="auto"/>
            <w:vAlign w:val="center"/>
            <w:hideMark/>
          </w:tcPr>
          <w:p w14:paraId="03A73D6B" w14:textId="77777777" w:rsidR="00F579E3" w:rsidRPr="00083250" w:rsidRDefault="00720F21">
            <w:pPr>
              <w:spacing w:after="0"/>
              <w:jc w:val="center"/>
              <w:rPr>
                <w:rFonts w:ascii="Calibri" w:eastAsia="Times New Roman" w:hAnsi="Calibri" w:cs="Calibri"/>
                <w:color w:val="000000"/>
                <w:szCs w:val="24"/>
              </w:rPr>
            </w:pPr>
            <w:proofErr w:type="spellStart"/>
            <w:r w:rsidRPr="00083250">
              <w:rPr>
                <w:rFonts w:ascii="Calibri" w:eastAsia="Times New Roman" w:hAnsi="Calibri" w:cs="Calibri"/>
                <w:color w:val="000000"/>
                <w:szCs w:val="24"/>
              </w:rPr>
              <w:t>Βουλ</w:t>
            </w:r>
            <w:proofErr w:type="spellEnd"/>
            <w:r w:rsidRPr="00083250">
              <w:rPr>
                <w:rFonts w:ascii="Calibri" w:eastAsia="Times New Roman" w:hAnsi="Calibri" w:cs="Calibri"/>
                <w:color w:val="000000"/>
                <w:szCs w:val="24"/>
              </w:rPr>
              <w:t>. Τροπ. 2036/94 ως έχει     ΚΑΤΑ ΠΛΕΙΟΨΗΦΙΑ</w:t>
            </w:r>
          </w:p>
        </w:tc>
      </w:tr>
      <w:tr w:rsidR="00E615E6" w14:paraId="03A73D6E" w14:textId="77777777">
        <w:trPr>
          <w:trHeight w:val="330"/>
        </w:trPr>
        <w:tc>
          <w:tcPr>
            <w:tcW w:w="7120" w:type="dxa"/>
            <w:tcBorders>
              <w:top w:val="nil"/>
              <w:left w:val="nil"/>
              <w:bottom w:val="nil"/>
              <w:right w:val="nil"/>
            </w:tcBorders>
            <w:shd w:val="clear" w:color="auto" w:fill="auto"/>
            <w:vAlign w:val="center"/>
            <w:hideMark/>
          </w:tcPr>
          <w:p w14:paraId="03A73D6D"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ΣΥΡΙΖΑ: ΝΑΙ</w:t>
            </w:r>
          </w:p>
        </w:tc>
      </w:tr>
      <w:tr w:rsidR="00E615E6" w14:paraId="03A73D70" w14:textId="77777777">
        <w:trPr>
          <w:trHeight w:val="330"/>
        </w:trPr>
        <w:tc>
          <w:tcPr>
            <w:tcW w:w="7120" w:type="dxa"/>
            <w:tcBorders>
              <w:top w:val="nil"/>
              <w:left w:val="nil"/>
              <w:bottom w:val="nil"/>
              <w:right w:val="nil"/>
            </w:tcBorders>
            <w:shd w:val="clear" w:color="auto" w:fill="auto"/>
            <w:vAlign w:val="center"/>
            <w:hideMark/>
          </w:tcPr>
          <w:p w14:paraId="03A73D6F"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Ν.Δ.: ΝΑΙ</w:t>
            </w:r>
          </w:p>
        </w:tc>
      </w:tr>
      <w:tr w:rsidR="00E615E6" w14:paraId="03A73D72" w14:textId="77777777">
        <w:trPr>
          <w:trHeight w:val="345"/>
        </w:trPr>
        <w:tc>
          <w:tcPr>
            <w:tcW w:w="7120" w:type="dxa"/>
            <w:tcBorders>
              <w:top w:val="nil"/>
              <w:left w:val="nil"/>
              <w:bottom w:val="nil"/>
              <w:right w:val="nil"/>
            </w:tcBorders>
            <w:shd w:val="clear" w:color="auto" w:fill="auto"/>
            <w:vAlign w:val="center"/>
            <w:hideMark/>
          </w:tcPr>
          <w:p w14:paraId="03A73D71"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ΔΗ.ΣΥ: ΝΑΙ</w:t>
            </w:r>
          </w:p>
        </w:tc>
      </w:tr>
      <w:tr w:rsidR="00E615E6" w14:paraId="03A73D74" w14:textId="77777777">
        <w:trPr>
          <w:trHeight w:val="330"/>
        </w:trPr>
        <w:tc>
          <w:tcPr>
            <w:tcW w:w="7120" w:type="dxa"/>
            <w:tcBorders>
              <w:top w:val="nil"/>
              <w:left w:val="nil"/>
              <w:bottom w:val="nil"/>
              <w:right w:val="nil"/>
            </w:tcBorders>
            <w:shd w:val="clear" w:color="auto" w:fill="auto"/>
            <w:vAlign w:val="center"/>
            <w:hideMark/>
          </w:tcPr>
          <w:p w14:paraId="03A73D73"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Χ.Α: OXI</w:t>
            </w:r>
          </w:p>
        </w:tc>
      </w:tr>
      <w:tr w:rsidR="00E615E6" w14:paraId="03A73D76" w14:textId="77777777">
        <w:trPr>
          <w:trHeight w:val="330"/>
        </w:trPr>
        <w:tc>
          <w:tcPr>
            <w:tcW w:w="7120" w:type="dxa"/>
            <w:tcBorders>
              <w:top w:val="nil"/>
              <w:left w:val="nil"/>
              <w:bottom w:val="nil"/>
              <w:right w:val="nil"/>
            </w:tcBorders>
            <w:shd w:val="clear" w:color="auto" w:fill="auto"/>
            <w:vAlign w:val="center"/>
            <w:hideMark/>
          </w:tcPr>
          <w:p w14:paraId="03A73D75"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Κ.Κ.Ε: ΝΑΙ</w:t>
            </w:r>
          </w:p>
        </w:tc>
      </w:tr>
      <w:tr w:rsidR="00E615E6" w14:paraId="03A73D78" w14:textId="77777777">
        <w:trPr>
          <w:trHeight w:val="330"/>
        </w:trPr>
        <w:tc>
          <w:tcPr>
            <w:tcW w:w="7120" w:type="dxa"/>
            <w:tcBorders>
              <w:top w:val="nil"/>
              <w:left w:val="nil"/>
              <w:bottom w:val="nil"/>
              <w:right w:val="nil"/>
            </w:tcBorders>
            <w:shd w:val="clear" w:color="auto" w:fill="auto"/>
            <w:vAlign w:val="center"/>
            <w:hideMark/>
          </w:tcPr>
          <w:p w14:paraId="03A73D77"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ΕΝ. ΚΕΝΤΡΩΩΝ: ΠΡΝ</w:t>
            </w:r>
          </w:p>
        </w:tc>
      </w:tr>
      <w:tr w:rsidR="00E615E6" w14:paraId="03A73D7A" w14:textId="77777777">
        <w:trPr>
          <w:trHeight w:val="330"/>
        </w:trPr>
        <w:tc>
          <w:tcPr>
            <w:tcW w:w="7120" w:type="dxa"/>
            <w:tcBorders>
              <w:top w:val="nil"/>
              <w:left w:val="nil"/>
              <w:bottom w:val="nil"/>
              <w:right w:val="nil"/>
            </w:tcBorders>
            <w:shd w:val="clear" w:color="auto" w:fill="auto"/>
            <w:vAlign w:val="center"/>
            <w:hideMark/>
          </w:tcPr>
          <w:p w14:paraId="03A73D79" w14:textId="77777777" w:rsidR="00F579E3" w:rsidRPr="00083250" w:rsidRDefault="00720F21">
            <w:pPr>
              <w:spacing w:after="0"/>
              <w:jc w:val="center"/>
              <w:rPr>
                <w:rFonts w:ascii="Calibri" w:eastAsia="Times New Roman" w:hAnsi="Calibri" w:cs="Calibri"/>
                <w:color w:val="000000"/>
                <w:szCs w:val="24"/>
              </w:rPr>
            </w:pPr>
            <w:proofErr w:type="spellStart"/>
            <w:r w:rsidRPr="00083250">
              <w:rPr>
                <w:rFonts w:ascii="Calibri" w:eastAsia="Times New Roman" w:hAnsi="Calibri" w:cs="Calibri"/>
                <w:color w:val="000000"/>
                <w:szCs w:val="24"/>
              </w:rPr>
              <w:t>Βουλ</w:t>
            </w:r>
            <w:proofErr w:type="spellEnd"/>
            <w:r w:rsidRPr="00083250">
              <w:rPr>
                <w:rFonts w:ascii="Calibri" w:eastAsia="Times New Roman" w:hAnsi="Calibri" w:cs="Calibri"/>
                <w:color w:val="000000"/>
                <w:szCs w:val="24"/>
              </w:rPr>
              <w:t>. Τροπ. 2046/104 ως έχει     ΚΑΤΑ ΠΛΕΙΟΨΗΦΙΑ</w:t>
            </w:r>
          </w:p>
        </w:tc>
      </w:tr>
      <w:tr w:rsidR="00E615E6" w14:paraId="03A73D7C" w14:textId="77777777">
        <w:trPr>
          <w:trHeight w:val="330"/>
        </w:trPr>
        <w:tc>
          <w:tcPr>
            <w:tcW w:w="7120" w:type="dxa"/>
            <w:tcBorders>
              <w:top w:val="nil"/>
              <w:left w:val="nil"/>
              <w:bottom w:val="nil"/>
              <w:right w:val="nil"/>
            </w:tcBorders>
            <w:shd w:val="clear" w:color="auto" w:fill="auto"/>
            <w:vAlign w:val="center"/>
            <w:hideMark/>
          </w:tcPr>
          <w:p w14:paraId="03A73D7B"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ΣΥΡΙΖΑ: ΝΑΙ</w:t>
            </w:r>
          </w:p>
        </w:tc>
      </w:tr>
      <w:tr w:rsidR="00E615E6" w14:paraId="03A73D7E" w14:textId="77777777">
        <w:trPr>
          <w:trHeight w:val="330"/>
        </w:trPr>
        <w:tc>
          <w:tcPr>
            <w:tcW w:w="7120" w:type="dxa"/>
            <w:tcBorders>
              <w:top w:val="nil"/>
              <w:left w:val="nil"/>
              <w:bottom w:val="nil"/>
              <w:right w:val="nil"/>
            </w:tcBorders>
            <w:shd w:val="clear" w:color="auto" w:fill="auto"/>
            <w:vAlign w:val="center"/>
            <w:hideMark/>
          </w:tcPr>
          <w:p w14:paraId="03A73D7D"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Ν.Δ.: OXI</w:t>
            </w:r>
          </w:p>
        </w:tc>
      </w:tr>
      <w:tr w:rsidR="00E615E6" w14:paraId="03A73D80" w14:textId="77777777">
        <w:trPr>
          <w:trHeight w:val="330"/>
        </w:trPr>
        <w:tc>
          <w:tcPr>
            <w:tcW w:w="7120" w:type="dxa"/>
            <w:tcBorders>
              <w:top w:val="nil"/>
              <w:left w:val="nil"/>
              <w:bottom w:val="nil"/>
              <w:right w:val="nil"/>
            </w:tcBorders>
            <w:shd w:val="clear" w:color="auto" w:fill="auto"/>
            <w:vAlign w:val="center"/>
            <w:hideMark/>
          </w:tcPr>
          <w:p w14:paraId="03A73D7F"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ΔΗ.ΣΥ: ΝΑΙ</w:t>
            </w:r>
          </w:p>
        </w:tc>
      </w:tr>
      <w:tr w:rsidR="00E615E6" w14:paraId="03A73D82" w14:textId="77777777">
        <w:trPr>
          <w:trHeight w:val="330"/>
        </w:trPr>
        <w:tc>
          <w:tcPr>
            <w:tcW w:w="7120" w:type="dxa"/>
            <w:tcBorders>
              <w:top w:val="nil"/>
              <w:left w:val="nil"/>
              <w:bottom w:val="nil"/>
              <w:right w:val="nil"/>
            </w:tcBorders>
            <w:shd w:val="clear" w:color="auto" w:fill="auto"/>
            <w:vAlign w:val="center"/>
            <w:hideMark/>
          </w:tcPr>
          <w:p w14:paraId="03A73D81"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Χ.Α: OXI</w:t>
            </w:r>
          </w:p>
        </w:tc>
      </w:tr>
      <w:tr w:rsidR="00E615E6" w14:paraId="03A73D84" w14:textId="77777777">
        <w:trPr>
          <w:trHeight w:val="330"/>
        </w:trPr>
        <w:tc>
          <w:tcPr>
            <w:tcW w:w="7120" w:type="dxa"/>
            <w:tcBorders>
              <w:top w:val="nil"/>
              <w:left w:val="nil"/>
              <w:bottom w:val="nil"/>
              <w:right w:val="nil"/>
            </w:tcBorders>
            <w:shd w:val="clear" w:color="auto" w:fill="auto"/>
            <w:vAlign w:val="center"/>
            <w:hideMark/>
          </w:tcPr>
          <w:p w14:paraId="03A73D83"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lastRenderedPageBreak/>
              <w:t>Κ.Κ.Ε: ΠΡΝ</w:t>
            </w:r>
          </w:p>
        </w:tc>
      </w:tr>
      <w:tr w:rsidR="00E615E6" w14:paraId="03A73D86" w14:textId="77777777">
        <w:trPr>
          <w:trHeight w:val="330"/>
        </w:trPr>
        <w:tc>
          <w:tcPr>
            <w:tcW w:w="7120" w:type="dxa"/>
            <w:tcBorders>
              <w:top w:val="nil"/>
              <w:left w:val="nil"/>
              <w:bottom w:val="nil"/>
              <w:right w:val="nil"/>
            </w:tcBorders>
            <w:shd w:val="clear" w:color="auto" w:fill="auto"/>
            <w:vAlign w:val="center"/>
            <w:hideMark/>
          </w:tcPr>
          <w:p w14:paraId="03A73D85"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ΕΝ. ΚΕΝΤΡΩΩΝ: ΠΡΝ</w:t>
            </w:r>
          </w:p>
        </w:tc>
      </w:tr>
      <w:tr w:rsidR="00E615E6" w14:paraId="03A73D88" w14:textId="77777777">
        <w:trPr>
          <w:trHeight w:val="330"/>
        </w:trPr>
        <w:tc>
          <w:tcPr>
            <w:tcW w:w="7120" w:type="dxa"/>
            <w:tcBorders>
              <w:top w:val="nil"/>
              <w:left w:val="nil"/>
              <w:bottom w:val="nil"/>
              <w:right w:val="nil"/>
            </w:tcBorders>
            <w:shd w:val="clear" w:color="auto" w:fill="auto"/>
            <w:vAlign w:val="center"/>
            <w:hideMark/>
          </w:tcPr>
          <w:p w14:paraId="03A73D87" w14:textId="77777777" w:rsidR="00F579E3" w:rsidRPr="00083250" w:rsidRDefault="00720F21">
            <w:pPr>
              <w:spacing w:after="0"/>
              <w:jc w:val="center"/>
              <w:rPr>
                <w:rFonts w:ascii="Calibri" w:eastAsia="Times New Roman" w:hAnsi="Calibri" w:cs="Calibri"/>
                <w:color w:val="000000"/>
                <w:szCs w:val="24"/>
              </w:rPr>
            </w:pPr>
            <w:proofErr w:type="spellStart"/>
            <w:r w:rsidRPr="00083250">
              <w:rPr>
                <w:rFonts w:ascii="Calibri" w:eastAsia="Times New Roman" w:hAnsi="Calibri" w:cs="Calibri"/>
                <w:color w:val="000000"/>
                <w:szCs w:val="24"/>
              </w:rPr>
              <w:t>Βουλ</w:t>
            </w:r>
            <w:proofErr w:type="spellEnd"/>
            <w:r w:rsidRPr="00083250">
              <w:rPr>
                <w:rFonts w:ascii="Calibri" w:eastAsia="Times New Roman" w:hAnsi="Calibri" w:cs="Calibri"/>
                <w:color w:val="000000"/>
                <w:szCs w:val="24"/>
              </w:rPr>
              <w:t>. Τροπ. 2047/105 ως έχει     ΚΑΤΑ ΠΛΕΙΟΨΗΦΙΑ</w:t>
            </w:r>
          </w:p>
        </w:tc>
      </w:tr>
      <w:tr w:rsidR="00E615E6" w14:paraId="03A73D8A" w14:textId="77777777">
        <w:trPr>
          <w:trHeight w:val="330"/>
        </w:trPr>
        <w:tc>
          <w:tcPr>
            <w:tcW w:w="7120" w:type="dxa"/>
            <w:tcBorders>
              <w:top w:val="nil"/>
              <w:left w:val="nil"/>
              <w:bottom w:val="nil"/>
              <w:right w:val="nil"/>
            </w:tcBorders>
            <w:shd w:val="clear" w:color="auto" w:fill="auto"/>
            <w:vAlign w:val="center"/>
            <w:hideMark/>
          </w:tcPr>
          <w:p w14:paraId="03A73D89"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ΣΥΡΙΖΑ: ΝΑΙ</w:t>
            </w:r>
          </w:p>
        </w:tc>
      </w:tr>
      <w:tr w:rsidR="00E615E6" w14:paraId="03A73D8C" w14:textId="77777777">
        <w:trPr>
          <w:trHeight w:val="330"/>
        </w:trPr>
        <w:tc>
          <w:tcPr>
            <w:tcW w:w="7120" w:type="dxa"/>
            <w:tcBorders>
              <w:top w:val="nil"/>
              <w:left w:val="nil"/>
              <w:bottom w:val="nil"/>
              <w:right w:val="nil"/>
            </w:tcBorders>
            <w:shd w:val="clear" w:color="auto" w:fill="auto"/>
            <w:vAlign w:val="center"/>
            <w:hideMark/>
          </w:tcPr>
          <w:p w14:paraId="03A73D8B"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Ν.Δ.: ΠΡΝ</w:t>
            </w:r>
          </w:p>
        </w:tc>
      </w:tr>
      <w:tr w:rsidR="00E615E6" w14:paraId="03A73D8E" w14:textId="77777777">
        <w:trPr>
          <w:trHeight w:val="330"/>
        </w:trPr>
        <w:tc>
          <w:tcPr>
            <w:tcW w:w="7120" w:type="dxa"/>
            <w:tcBorders>
              <w:top w:val="nil"/>
              <w:left w:val="nil"/>
              <w:bottom w:val="nil"/>
              <w:right w:val="nil"/>
            </w:tcBorders>
            <w:shd w:val="clear" w:color="auto" w:fill="auto"/>
            <w:vAlign w:val="center"/>
            <w:hideMark/>
          </w:tcPr>
          <w:p w14:paraId="03A73D8D"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ΔΗ.ΣΥ: ΝΑΙ</w:t>
            </w:r>
          </w:p>
        </w:tc>
      </w:tr>
      <w:tr w:rsidR="00E615E6" w14:paraId="03A73D90" w14:textId="77777777">
        <w:trPr>
          <w:trHeight w:val="345"/>
        </w:trPr>
        <w:tc>
          <w:tcPr>
            <w:tcW w:w="7120" w:type="dxa"/>
            <w:tcBorders>
              <w:top w:val="nil"/>
              <w:left w:val="nil"/>
              <w:bottom w:val="nil"/>
              <w:right w:val="nil"/>
            </w:tcBorders>
            <w:shd w:val="clear" w:color="auto" w:fill="auto"/>
            <w:vAlign w:val="center"/>
            <w:hideMark/>
          </w:tcPr>
          <w:p w14:paraId="03A73D8F"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Χ.Α: OXI</w:t>
            </w:r>
          </w:p>
        </w:tc>
      </w:tr>
      <w:tr w:rsidR="00E615E6" w14:paraId="03A73D92" w14:textId="77777777">
        <w:trPr>
          <w:trHeight w:val="330"/>
        </w:trPr>
        <w:tc>
          <w:tcPr>
            <w:tcW w:w="7120" w:type="dxa"/>
            <w:tcBorders>
              <w:top w:val="nil"/>
              <w:left w:val="nil"/>
              <w:bottom w:val="nil"/>
              <w:right w:val="nil"/>
            </w:tcBorders>
            <w:shd w:val="clear" w:color="auto" w:fill="auto"/>
            <w:vAlign w:val="center"/>
            <w:hideMark/>
          </w:tcPr>
          <w:p w14:paraId="03A73D91"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Κ.Κ.Ε: ΝΑΙ</w:t>
            </w:r>
          </w:p>
        </w:tc>
      </w:tr>
      <w:tr w:rsidR="00E615E6" w14:paraId="03A73D94" w14:textId="77777777">
        <w:trPr>
          <w:trHeight w:val="330"/>
        </w:trPr>
        <w:tc>
          <w:tcPr>
            <w:tcW w:w="7120" w:type="dxa"/>
            <w:tcBorders>
              <w:top w:val="nil"/>
              <w:left w:val="nil"/>
              <w:bottom w:val="nil"/>
              <w:right w:val="nil"/>
            </w:tcBorders>
            <w:shd w:val="clear" w:color="auto" w:fill="auto"/>
            <w:vAlign w:val="center"/>
            <w:hideMark/>
          </w:tcPr>
          <w:p w14:paraId="03A73D93"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ΕΝ. ΚΕΝΤΡΩΩΝ: ΠΡΝ</w:t>
            </w:r>
          </w:p>
        </w:tc>
      </w:tr>
      <w:tr w:rsidR="00E615E6" w14:paraId="03A73D96" w14:textId="77777777">
        <w:trPr>
          <w:trHeight w:val="330"/>
        </w:trPr>
        <w:tc>
          <w:tcPr>
            <w:tcW w:w="7120" w:type="dxa"/>
            <w:tcBorders>
              <w:top w:val="nil"/>
              <w:left w:val="nil"/>
              <w:bottom w:val="nil"/>
              <w:right w:val="nil"/>
            </w:tcBorders>
            <w:shd w:val="clear" w:color="auto" w:fill="auto"/>
            <w:vAlign w:val="center"/>
            <w:hideMark/>
          </w:tcPr>
          <w:p w14:paraId="03A73D95" w14:textId="77777777" w:rsidR="00F579E3" w:rsidRPr="00083250" w:rsidRDefault="00720F21">
            <w:pPr>
              <w:spacing w:after="0"/>
              <w:jc w:val="center"/>
              <w:rPr>
                <w:rFonts w:ascii="Calibri" w:eastAsia="Times New Roman" w:hAnsi="Calibri" w:cs="Calibri"/>
                <w:color w:val="000000"/>
                <w:szCs w:val="24"/>
              </w:rPr>
            </w:pPr>
            <w:proofErr w:type="spellStart"/>
            <w:r w:rsidRPr="00083250">
              <w:rPr>
                <w:rFonts w:ascii="Calibri" w:eastAsia="Times New Roman" w:hAnsi="Calibri" w:cs="Calibri"/>
                <w:color w:val="000000"/>
                <w:szCs w:val="24"/>
              </w:rPr>
              <w:t>Βουλ</w:t>
            </w:r>
            <w:proofErr w:type="spellEnd"/>
            <w:r w:rsidRPr="00083250">
              <w:rPr>
                <w:rFonts w:ascii="Calibri" w:eastAsia="Times New Roman" w:hAnsi="Calibri" w:cs="Calibri"/>
                <w:color w:val="000000"/>
                <w:szCs w:val="24"/>
              </w:rPr>
              <w:t>. Τροπ. 2049/106 ως έχει     ΚΑΤΑ ΠΛΕΙΟΨΗΦΙΑ</w:t>
            </w:r>
          </w:p>
        </w:tc>
      </w:tr>
      <w:tr w:rsidR="00E615E6" w14:paraId="03A73D98" w14:textId="77777777">
        <w:trPr>
          <w:trHeight w:val="330"/>
        </w:trPr>
        <w:tc>
          <w:tcPr>
            <w:tcW w:w="7120" w:type="dxa"/>
            <w:tcBorders>
              <w:top w:val="nil"/>
              <w:left w:val="nil"/>
              <w:bottom w:val="nil"/>
              <w:right w:val="nil"/>
            </w:tcBorders>
            <w:shd w:val="clear" w:color="auto" w:fill="auto"/>
            <w:vAlign w:val="center"/>
            <w:hideMark/>
          </w:tcPr>
          <w:p w14:paraId="03A73D97"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ΣΥΡΙΖΑ: ΝΑΙ</w:t>
            </w:r>
          </w:p>
        </w:tc>
      </w:tr>
      <w:tr w:rsidR="00E615E6" w14:paraId="03A73D9A" w14:textId="77777777">
        <w:trPr>
          <w:trHeight w:val="330"/>
        </w:trPr>
        <w:tc>
          <w:tcPr>
            <w:tcW w:w="7120" w:type="dxa"/>
            <w:tcBorders>
              <w:top w:val="nil"/>
              <w:left w:val="nil"/>
              <w:bottom w:val="nil"/>
              <w:right w:val="nil"/>
            </w:tcBorders>
            <w:shd w:val="clear" w:color="auto" w:fill="auto"/>
            <w:vAlign w:val="center"/>
            <w:hideMark/>
          </w:tcPr>
          <w:p w14:paraId="03A73D99"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Ν.Δ.: OXI</w:t>
            </w:r>
          </w:p>
        </w:tc>
      </w:tr>
      <w:tr w:rsidR="00E615E6" w14:paraId="03A73D9C" w14:textId="77777777">
        <w:trPr>
          <w:trHeight w:val="330"/>
        </w:trPr>
        <w:tc>
          <w:tcPr>
            <w:tcW w:w="7120" w:type="dxa"/>
            <w:tcBorders>
              <w:top w:val="nil"/>
              <w:left w:val="nil"/>
              <w:bottom w:val="nil"/>
              <w:right w:val="nil"/>
            </w:tcBorders>
            <w:shd w:val="clear" w:color="auto" w:fill="auto"/>
            <w:vAlign w:val="center"/>
            <w:hideMark/>
          </w:tcPr>
          <w:p w14:paraId="03A73D9B"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ΔΗ.ΣΥ: ΠΡΝ</w:t>
            </w:r>
          </w:p>
        </w:tc>
      </w:tr>
      <w:tr w:rsidR="00E615E6" w14:paraId="03A73D9E" w14:textId="77777777">
        <w:trPr>
          <w:trHeight w:val="330"/>
        </w:trPr>
        <w:tc>
          <w:tcPr>
            <w:tcW w:w="7120" w:type="dxa"/>
            <w:tcBorders>
              <w:top w:val="nil"/>
              <w:left w:val="nil"/>
              <w:bottom w:val="nil"/>
              <w:right w:val="nil"/>
            </w:tcBorders>
            <w:shd w:val="clear" w:color="auto" w:fill="auto"/>
            <w:vAlign w:val="center"/>
            <w:hideMark/>
          </w:tcPr>
          <w:p w14:paraId="03A73D9D"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Χ.Α: OXI</w:t>
            </w:r>
          </w:p>
        </w:tc>
      </w:tr>
      <w:tr w:rsidR="00E615E6" w14:paraId="03A73DA0" w14:textId="77777777">
        <w:trPr>
          <w:trHeight w:val="330"/>
        </w:trPr>
        <w:tc>
          <w:tcPr>
            <w:tcW w:w="7120" w:type="dxa"/>
            <w:tcBorders>
              <w:top w:val="nil"/>
              <w:left w:val="nil"/>
              <w:bottom w:val="nil"/>
              <w:right w:val="nil"/>
            </w:tcBorders>
            <w:shd w:val="clear" w:color="auto" w:fill="auto"/>
            <w:vAlign w:val="center"/>
            <w:hideMark/>
          </w:tcPr>
          <w:p w14:paraId="03A73D9F"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Κ.Κ.Ε: ΠΡΝ</w:t>
            </w:r>
          </w:p>
        </w:tc>
      </w:tr>
      <w:tr w:rsidR="00E615E6" w14:paraId="03A73DA2" w14:textId="77777777">
        <w:trPr>
          <w:trHeight w:val="330"/>
        </w:trPr>
        <w:tc>
          <w:tcPr>
            <w:tcW w:w="7120" w:type="dxa"/>
            <w:tcBorders>
              <w:top w:val="nil"/>
              <w:left w:val="nil"/>
              <w:bottom w:val="nil"/>
              <w:right w:val="nil"/>
            </w:tcBorders>
            <w:shd w:val="clear" w:color="auto" w:fill="auto"/>
            <w:vAlign w:val="center"/>
            <w:hideMark/>
          </w:tcPr>
          <w:p w14:paraId="03A73DA1"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ΕΝ. ΚΕΝΤΡΩΩΝ: ΠΡΝ</w:t>
            </w:r>
          </w:p>
        </w:tc>
      </w:tr>
      <w:tr w:rsidR="00E615E6" w14:paraId="03A73DA4" w14:textId="77777777">
        <w:trPr>
          <w:trHeight w:val="330"/>
        </w:trPr>
        <w:tc>
          <w:tcPr>
            <w:tcW w:w="7120" w:type="dxa"/>
            <w:tcBorders>
              <w:top w:val="nil"/>
              <w:left w:val="nil"/>
              <w:bottom w:val="nil"/>
              <w:right w:val="nil"/>
            </w:tcBorders>
            <w:shd w:val="clear" w:color="auto" w:fill="auto"/>
            <w:vAlign w:val="center"/>
            <w:hideMark/>
          </w:tcPr>
          <w:p w14:paraId="03A73DA3" w14:textId="77777777" w:rsidR="00F579E3" w:rsidRPr="00083250" w:rsidRDefault="00720F21">
            <w:pPr>
              <w:spacing w:after="0"/>
              <w:jc w:val="center"/>
              <w:rPr>
                <w:rFonts w:ascii="Calibri" w:eastAsia="Times New Roman" w:hAnsi="Calibri" w:cs="Calibri"/>
                <w:color w:val="000000"/>
                <w:szCs w:val="24"/>
              </w:rPr>
            </w:pPr>
            <w:proofErr w:type="spellStart"/>
            <w:r w:rsidRPr="00083250">
              <w:rPr>
                <w:rFonts w:ascii="Calibri" w:eastAsia="Times New Roman" w:hAnsi="Calibri" w:cs="Calibri"/>
                <w:color w:val="000000"/>
                <w:szCs w:val="24"/>
              </w:rPr>
              <w:t>Βουλ</w:t>
            </w:r>
            <w:proofErr w:type="spellEnd"/>
            <w:r w:rsidRPr="00083250">
              <w:rPr>
                <w:rFonts w:ascii="Calibri" w:eastAsia="Times New Roman" w:hAnsi="Calibri" w:cs="Calibri"/>
                <w:color w:val="000000"/>
                <w:szCs w:val="24"/>
              </w:rPr>
              <w:t>. Τροπ. 2050/107 ως έχει     ΚΑΤΑ ΠΛΕΙΟΨΗΦΙΑ</w:t>
            </w:r>
          </w:p>
        </w:tc>
      </w:tr>
      <w:tr w:rsidR="00E615E6" w14:paraId="03A73DA6" w14:textId="77777777">
        <w:trPr>
          <w:trHeight w:val="330"/>
        </w:trPr>
        <w:tc>
          <w:tcPr>
            <w:tcW w:w="7120" w:type="dxa"/>
            <w:tcBorders>
              <w:top w:val="nil"/>
              <w:left w:val="nil"/>
              <w:bottom w:val="nil"/>
              <w:right w:val="nil"/>
            </w:tcBorders>
            <w:shd w:val="clear" w:color="auto" w:fill="auto"/>
            <w:vAlign w:val="center"/>
            <w:hideMark/>
          </w:tcPr>
          <w:p w14:paraId="03A73DA5"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ΣΥΡΙΖΑ: ΝΑΙ</w:t>
            </w:r>
          </w:p>
        </w:tc>
      </w:tr>
      <w:tr w:rsidR="00E615E6" w14:paraId="03A73DA8" w14:textId="77777777">
        <w:trPr>
          <w:trHeight w:val="330"/>
        </w:trPr>
        <w:tc>
          <w:tcPr>
            <w:tcW w:w="7120" w:type="dxa"/>
            <w:tcBorders>
              <w:top w:val="nil"/>
              <w:left w:val="nil"/>
              <w:bottom w:val="nil"/>
              <w:right w:val="nil"/>
            </w:tcBorders>
            <w:shd w:val="clear" w:color="auto" w:fill="auto"/>
            <w:vAlign w:val="center"/>
            <w:hideMark/>
          </w:tcPr>
          <w:p w14:paraId="03A73DA7"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Ν.Δ.: OXI</w:t>
            </w:r>
          </w:p>
        </w:tc>
      </w:tr>
      <w:tr w:rsidR="00E615E6" w14:paraId="03A73DAA" w14:textId="77777777">
        <w:trPr>
          <w:trHeight w:val="330"/>
        </w:trPr>
        <w:tc>
          <w:tcPr>
            <w:tcW w:w="7120" w:type="dxa"/>
            <w:tcBorders>
              <w:top w:val="nil"/>
              <w:left w:val="nil"/>
              <w:bottom w:val="nil"/>
              <w:right w:val="nil"/>
            </w:tcBorders>
            <w:shd w:val="clear" w:color="auto" w:fill="auto"/>
            <w:vAlign w:val="center"/>
            <w:hideMark/>
          </w:tcPr>
          <w:p w14:paraId="03A73DA9"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ΔΗ.ΣΥ: ΠΡΝ</w:t>
            </w:r>
          </w:p>
        </w:tc>
      </w:tr>
      <w:tr w:rsidR="00E615E6" w14:paraId="03A73DAC" w14:textId="77777777">
        <w:trPr>
          <w:trHeight w:val="330"/>
        </w:trPr>
        <w:tc>
          <w:tcPr>
            <w:tcW w:w="7120" w:type="dxa"/>
            <w:tcBorders>
              <w:top w:val="nil"/>
              <w:left w:val="nil"/>
              <w:bottom w:val="nil"/>
              <w:right w:val="nil"/>
            </w:tcBorders>
            <w:shd w:val="clear" w:color="auto" w:fill="auto"/>
            <w:vAlign w:val="center"/>
            <w:hideMark/>
          </w:tcPr>
          <w:p w14:paraId="03A73DAB"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Χ.Α: OXI</w:t>
            </w:r>
          </w:p>
        </w:tc>
      </w:tr>
      <w:tr w:rsidR="00E615E6" w14:paraId="03A73DAE" w14:textId="77777777">
        <w:trPr>
          <w:trHeight w:val="330"/>
        </w:trPr>
        <w:tc>
          <w:tcPr>
            <w:tcW w:w="7120" w:type="dxa"/>
            <w:tcBorders>
              <w:top w:val="nil"/>
              <w:left w:val="nil"/>
              <w:bottom w:val="nil"/>
              <w:right w:val="nil"/>
            </w:tcBorders>
            <w:shd w:val="clear" w:color="auto" w:fill="auto"/>
            <w:vAlign w:val="center"/>
            <w:hideMark/>
          </w:tcPr>
          <w:p w14:paraId="03A73DAD"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Κ.Κ.Ε: ΝΑΙ</w:t>
            </w:r>
          </w:p>
        </w:tc>
      </w:tr>
      <w:tr w:rsidR="00E615E6" w14:paraId="03A73DB0" w14:textId="77777777">
        <w:trPr>
          <w:trHeight w:val="330"/>
        </w:trPr>
        <w:tc>
          <w:tcPr>
            <w:tcW w:w="7120" w:type="dxa"/>
            <w:tcBorders>
              <w:top w:val="nil"/>
              <w:left w:val="nil"/>
              <w:bottom w:val="nil"/>
              <w:right w:val="nil"/>
            </w:tcBorders>
            <w:shd w:val="clear" w:color="auto" w:fill="auto"/>
            <w:vAlign w:val="center"/>
            <w:hideMark/>
          </w:tcPr>
          <w:p w14:paraId="03A73DAF" w14:textId="77777777" w:rsidR="00F579E3" w:rsidRPr="00083250" w:rsidRDefault="00720F21">
            <w:pPr>
              <w:spacing w:after="0"/>
              <w:jc w:val="center"/>
              <w:rPr>
                <w:rFonts w:ascii="Calibri" w:eastAsia="Times New Roman" w:hAnsi="Calibri" w:cs="Calibri"/>
                <w:color w:val="000000"/>
                <w:szCs w:val="24"/>
              </w:rPr>
            </w:pPr>
            <w:r w:rsidRPr="00083250">
              <w:rPr>
                <w:rFonts w:ascii="Calibri" w:eastAsia="Times New Roman" w:hAnsi="Calibri" w:cs="Calibri"/>
                <w:color w:val="000000"/>
                <w:szCs w:val="24"/>
              </w:rPr>
              <w:t>ΕΝ. ΚΕΝΤΡΩΩΝ: ΠΡΝ</w:t>
            </w:r>
          </w:p>
        </w:tc>
      </w:tr>
    </w:tbl>
    <w:p w14:paraId="03A73DB1" w14:textId="77777777" w:rsidR="00E615E6" w:rsidRDefault="00E615E6">
      <w:pPr>
        <w:spacing w:after="0"/>
        <w:rPr>
          <w:rFonts w:eastAsia="Times New Roman" w:cs="Times New Roman"/>
          <w:szCs w:val="24"/>
        </w:rPr>
      </w:pPr>
    </w:p>
    <w:p w14:paraId="03A73DB2" w14:textId="77777777" w:rsidR="00E615E6" w:rsidRDefault="00720F21">
      <w:pPr>
        <w:spacing w:after="0" w:line="600" w:lineRule="auto"/>
        <w:ind w:firstLine="720"/>
        <w:jc w:val="center"/>
        <w:rPr>
          <w:rFonts w:eastAsia="Times New Roman" w:cs="Times New Roman"/>
          <w:color w:val="FF0000"/>
          <w:szCs w:val="24"/>
        </w:rPr>
      </w:pPr>
      <w:r w:rsidRPr="00CB1D9B">
        <w:rPr>
          <w:rFonts w:eastAsia="Times New Roman" w:cs="Times New Roman"/>
          <w:color w:val="FF0000"/>
          <w:szCs w:val="24"/>
        </w:rPr>
        <w:t>(ΑΛΛΑΓΗ ΣΕΛΙΔΑΣ)</w:t>
      </w:r>
    </w:p>
    <w:p w14:paraId="03A73DB3" w14:textId="77777777" w:rsidR="00E615E6" w:rsidRDefault="00720F21">
      <w:pPr>
        <w:rPr>
          <w:rFonts w:eastAsia="Times New Roman" w:cs="Times New Roman"/>
          <w:color w:val="FF0000"/>
          <w:szCs w:val="24"/>
        </w:rPr>
      </w:pPr>
      <w:r>
        <w:rPr>
          <w:rFonts w:eastAsia="Times New Roman" w:cs="Times New Roman"/>
          <w:color w:val="FF0000"/>
          <w:szCs w:val="24"/>
        </w:rPr>
        <w:br w:type="page"/>
      </w:r>
    </w:p>
    <w:p w14:paraId="03A73DB4" w14:textId="77777777" w:rsidR="00E615E6" w:rsidRDefault="00720F21">
      <w:pPr>
        <w:spacing w:after="0" w:line="600" w:lineRule="auto"/>
        <w:ind w:firstLine="720"/>
        <w:jc w:val="both"/>
        <w:rPr>
          <w:rFonts w:eastAsia="Times New Roman" w:cs="Times New Roman"/>
          <w:szCs w:val="24"/>
        </w:rPr>
      </w:pPr>
      <w:r w:rsidRPr="00E95934">
        <w:rPr>
          <w:rFonts w:eastAsia="Times New Roman" w:cs="Times New Roman"/>
          <w:b/>
          <w:szCs w:val="24"/>
        </w:rPr>
        <w:lastRenderedPageBreak/>
        <w:t>ΠΡΟΕΔΡΕΥΩΝ (Αναστάσιος Κουράκης):</w:t>
      </w:r>
      <w:r>
        <w:rPr>
          <w:rFonts w:eastAsia="Times New Roman" w:cs="Times New Roman"/>
          <w:b/>
          <w:szCs w:val="24"/>
        </w:rPr>
        <w:t xml:space="preserve"> </w:t>
      </w:r>
      <w:r>
        <w:rPr>
          <w:rFonts w:eastAsia="Times New Roman" w:cs="Times New Roman"/>
          <w:szCs w:val="24"/>
        </w:rPr>
        <w:t xml:space="preserve">Κυρίες και κύριοι συνάδελφοι, σας ενημερώνω ότι έχουν έρθει στο Προεδρείο επιστολές των συναδέλφων κ.κ. Ιωάννη Δελή και </w:t>
      </w:r>
      <w:r>
        <w:rPr>
          <w:rFonts w:eastAsia="Times New Roman" w:cs="Times New Roman"/>
          <w:szCs w:val="24"/>
        </w:rPr>
        <w:t>Παρασκευής</w:t>
      </w:r>
      <w:r>
        <w:rPr>
          <w:rFonts w:eastAsia="Times New Roman" w:cs="Times New Roman"/>
          <w:szCs w:val="24"/>
        </w:rPr>
        <w:t xml:space="preserve"> </w:t>
      </w:r>
      <w:proofErr w:type="spellStart"/>
      <w:r>
        <w:rPr>
          <w:rFonts w:eastAsia="Times New Roman" w:cs="Times New Roman"/>
          <w:szCs w:val="24"/>
        </w:rPr>
        <w:t>Χριστοφιλοπούλου</w:t>
      </w:r>
      <w:proofErr w:type="spellEnd"/>
      <w:r>
        <w:rPr>
          <w:rFonts w:eastAsia="Times New Roman" w:cs="Times New Roman"/>
          <w:szCs w:val="24"/>
        </w:rPr>
        <w:t>, οι οποίες εκφράζουν διευκρίνιση</w:t>
      </w:r>
      <w:r>
        <w:rPr>
          <w:rFonts w:eastAsia="Times New Roman" w:cs="Times New Roman"/>
          <w:szCs w:val="24"/>
        </w:rPr>
        <w:t>-διόρθωση</w:t>
      </w:r>
      <w:r>
        <w:rPr>
          <w:rFonts w:eastAsia="Times New Roman" w:cs="Times New Roman"/>
          <w:szCs w:val="24"/>
        </w:rPr>
        <w:t xml:space="preserve"> </w:t>
      </w:r>
      <w:r>
        <w:rPr>
          <w:rFonts w:eastAsia="Times New Roman" w:cs="Times New Roman"/>
          <w:szCs w:val="24"/>
        </w:rPr>
        <w:t>ψήφου και θα καταχωρισθούν στα Πρακτικά της σημερινής συνεδρίασης.</w:t>
      </w:r>
    </w:p>
    <w:p w14:paraId="03A73DB5" w14:textId="77777777" w:rsidR="00E615E6" w:rsidRDefault="00720F21">
      <w:pPr>
        <w:spacing w:after="0" w:line="600" w:lineRule="auto"/>
        <w:ind w:firstLine="720"/>
        <w:jc w:val="both"/>
        <w:rPr>
          <w:rFonts w:eastAsia="Times New Roman" w:cs="Times New Roman"/>
          <w:szCs w:val="24"/>
        </w:rPr>
      </w:pPr>
      <w:r>
        <w:rPr>
          <w:rFonts w:eastAsia="Times New Roman" w:cs="Times New Roman"/>
          <w:szCs w:val="24"/>
        </w:rPr>
        <w:t>(Οι προαναφερθείσες επιστολές καταχωρίζονται στα Πρακτικά και έχουν ως εξής:</w:t>
      </w:r>
    </w:p>
    <w:p w14:paraId="03A73DB6" w14:textId="77777777" w:rsidR="00E615E6" w:rsidRDefault="00720F21">
      <w:pPr>
        <w:spacing w:after="0" w:line="600" w:lineRule="auto"/>
        <w:ind w:firstLine="720"/>
        <w:jc w:val="center"/>
        <w:rPr>
          <w:rFonts w:eastAsia="Times New Roman" w:cs="Times New Roman"/>
          <w:color w:val="FF0000"/>
          <w:szCs w:val="24"/>
        </w:rPr>
      </w:pPr>
      <w:r w:rsidRPr="00CB1D9B">
        <w:rPr>
          <w:rFonts w:eastAsia="Times New Roman" w:cs="Times New Roman"/>
          <w:color w:val="FF0000"/>
          <w:szCs w:val="24"/>
        </w:rPr>
        <w:t>(ΑΛΛΑΓΗ ΣΕΛΙΔΑΣ)</w:t>
      </w:r>
    </w:p>
    <w:p w14:paraId="03A73DB7" w14:textId="77777777" w:rsidR="00E615E6" w:rsidRDefault="00720F21">
      <w:pPr>
        <w:spacing w:after="0" w:line="600" w:lineRule="auto"/>
        <w:ind w:firstLine="720"/>
        <w:jc w:val="center"/>
        <w:rPr>
          <w:rFonts w:eastAsia="Times New Roman" w:cs="Times New Roman"/>
          <w:color w:val="FF0000"/>
          <w:szCs w:val="24"/>
        </w:rPr>
      </w:pPr>
      <w:r w:rsidRPr="00CB1D9B">
        <w:rPr>
          <w:rFonts w:eastAsia="Times New Roman" w:cs="Times New Roman"/>
          <w:color w:val="FF0000"/>
          <w:szCs w:val="24"/>
        </w:rPr>
        <w:t>(Να μπουν οι σελίδες 470.α.- 470.β.)</w:t>
      </w:r>
    </w:p>
    <w:p w14:paraId="03A73DB8" w14:textId="77777777" w:rsidR="00E615E6" w:rsidRDefault="00720F21">
      <w:pPr>
        <w:spacing w:after="0" w:line="600" w:lineRule="auto"/>
        <w:ind w:firstLine="720"/>
        <w:jc w:val="center"/>
        <w:rPr>
          <w:rFonts w:eastAsia="Times New Roman" w:cs="Times New Roman"/>
          <w:color w:val="FF0000"/>
          <w:szCs w:val="24"/>
        </w:rPr>
      </w:pPr>
      <w:r w:rsidRPr="00CB1D9B">
        <w:rPr>
          <w:rFonts w:eastAsia="Times New Roman" w:cs="Times New Roman"/>
          <w:color w:val="FF0000"/>
          <w:szCs w:val="24"/>
        </w:rPr>
        <w:t>(ΑΛΛΑΓΗ ΣΕΛΙΔΑΣ)</w:t>
      </w:r>
    </w:p>
    <w:p w14:paraId="03A73DB9" w14:textId="77777777" w:rsidR="00E615E6" w:rsidRDefault="00720F21">
      <w:pPr>
        <w:spacing w:after="0" w:line="600" w:lineRule="auto"/>
        <w:ind w:firstLine="720"/>
        <w:jc w:val="both"/>
        <w:rPr>
          <w:rFonts w:eastAsia="Times New Roman" w:cs="Times New Roman"/>
          <w:szCs w:val="24"/>
        </w:rPr>
      </w:pPr>
      <w:r w:rsidRPr="00E95934">
        <w:rPr>
          <w:rFonts w:eastAsia="Times New Roman" w:cs="Times New Roman"/>
          <w:b/>
          <w:szCs w:val="24"/>
        </w:rPr>
        <w:t>ΠΡΟΕΔΡΕΥΩΝ (Αναστάσιος Κουράκης):</w:t>
      </w:r>
      <w:r>
        <w:rPr>
          <w:rFonts w:eastAsia="Times New Roman" w:cs="Times New Roman"/>
          <w:b/>
          <w:szCs w:val="24"/>
        </w:rPr>
        <w:t xml:space="preserve"> </w:t>
      </w:r>
      <w:r>
        <w:rPr>
          <w:rFonts w:eastAsia="Times New Roman" w:cs="Times New Roman"/>
          <w:szCs w:val="24"/>
        </w:rPr>
        <w:t>Συνεπώς το σχέδιο νόμου του Υπουργείου Εσωτερικών: «Προώθηση της ουσιαστι</w:t>
      </w:r>
      <w:r>
        <w:rPr>
          <w:rFonts w:eastAsia="Times New Roman" w:cs="Times New Roman"/>
          <w:szCs w:val="24"/>
        </w:rPr>
        <w:t xml:space="preserve">κής ισότητας των φύλων, πρόληψη και καταπολέμηση της </w:t>
      </w:r>
      <w:proofErr w:type="spellStart"/>
      <w:r>
        <w:rPr>
          <w:rFonts w:eastAsia="Times New Roman" w:cs="Times New Roman"/>
          <w:szCs w:val="24"/>
        </w:rPr>
        <w:t>έμφυλης</w:t>
      </w:r>
      <w:proofErr w:type="spellEnd"/>
      <w:r>
        <w:rPr>
          <w:rFonts w:eastAsia="Times New Roman" w:cs="Times New Roman"/>
          <w:szCs w:val="24"/>
        </w:rPr>
        <w:t xml:space="preserve"> βίας – Ρυθμίσεις για την απονομή Ιθαγένειας – Διατάξεις σχετικές με τις εκλογές στην Τοπική Αυτοδιοίκηση – Λοιπές διατάξεις» έγινε δεκτό κατά πλειοψηφία επί της αρχής, επί των </w:t>
      </w:r>
      <w:r>
        <w:rPr>
          <w:rFonts w:eastAsia="Times New Roman" w:cs="Times New Roman"/>
          <w:szCs w:val="24"/>
        </w:rPr>
        <w:lastRenderedPageBreak/>
        <w:t>άρθρων και των τροπ</w:t>
      </w:r>
      <w:r>
        <w:rPr>
          <w:rFonts w:eastAsia="Times New Roman" w:cs="Times New Roman"/>
          <w:szCs w:val="24"/>
        </w:rPr>
        <w:t xml:space="preserve">ολογιών, εκτός της τροπολογίας για την οποία έχει ζητηθεί η διεξαγωγή ονομαστικής ψηφοφορίας, που, όπως είναι γνωστό, θα γίνει αύριο. </w:t>
      </w:r>
    </w:p>
    <w:p w14:paraId="03A73DBA" w14:textId="77777777" w:rsidR="00E615E6" w:rsidRDefault="00720F21">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πριν κλείσουμε σας ενημερώνω ότι η Βουλευτής της Νέας Δημοκρατίας κ. Θεοδώρα Μπακογιάννη ζη</w:t>
      </w:r>
      <w:r>
        <w:rPr>
          <w:rFonts w:eastAsia="Times New Roman" w:cs="Times New Roman"/>
          <w:szCs w:val="24"/>
        </w:rPr>
        <w:t>τεί άδεια απουσίας στο εξωτερικό από 19-3-2019 έως 20-3-2019. Η Βουλή εγκρίνει;</w:t>
      </w:r>
    </w:p>
    <w:p w14:paraId="03A73DBB" w14:textId="77777777" w:rsidR="00E615E6" w:rsidRDefault="00720F21">
      <w:pPr>
        <w:spacing w:after="0" w:line="600" w:lineRule="auto"/>
        <w:ind w:firstLine="720"/>
        <w:jc w:val="both"/>
        <w:rPr>
          <w:rFonts w:eastAsia="Times New Roman" w:cs="Times New Roman"/>
          <w:szCs w:val="24"/>
        </w:rPr>
      </w:pPr>
      <w:r w:rsidRPr="00DF7357">
        <w:rPr>
          <w:rFonts w:eastAsia="Times New Roman" w:cs="Times New Roman"/>
          <w:b/>
          <w:szCs w:val="24"/>
        </w:rPr>
        <w:t>ΟΛΟΙ ΟΙ ΒΟΥΛΕΥΤΕΣ:</w:t>
      </w:r>
      <w:r>
        <w:rPr>
          <w:rFonts w:eastAsia="Times New Roman" w:cs="Times New Roman"/>
          <w:szCs w:val="24"/>
        </w:rPr>
        <w:t xml:space="preserve"> Μάλιστα, μάλιστα.</w:t>
      </w:r>
    </w:p>
    <w:p w14:paraId="03A73DBC" w14:textId="77777777" w:rsidR="00E615E6" w:rsidRDefault="00720F21">
      <w:pPr>
        <w:spacing w:after="0" w:line="600" w:lineRule="auto"/>
        <w:ind w:firstLine="720"/>
        <w:jc w:val="both"/>
        <w:rPr>
          <w:rFonts w:eastAsia="Times New Roman" w:cs="Times New Roman"/>
          <w:szCs w:val="24"/>
        </w:rPr>
      </w:pPr>
      <w:r w:rsidRPr="00E95934">
        <w:rPr>
          <w:rFonts w:eastAsia="Times New Roman" w:cs="Times New Roman"/>
          <w:b/>
          <w:szCs w:val="24"/>
        </w:rPr>
        <w:t>ΠΡΟΕΔΡΕΥΩΝ (Αναστάσιος Κουράκης):</w:t>
      </w:r>
      <w:r>
        <w:rPr>
          <w:rFonts w:eastAsia="Times New Roman" w:cs="Times New Roman"/>
          <w:b/>
          <w:szCs w:val="24"/>
        </w:rPr>
        <w:t xml:space="preserve"> </w:t>
      </w:r>
      <w:r>
        <w:rPr>
          <w:rFonts w:eastAsia="Times New Roman" w:cs="Times New Roman"/>
          <w:szCs w:val="24"/>
        </w:rPr>
        <w:t>Συνεπώς η Βουλή ενέκρινε τη ζητηθείσα άδεια.</w:t>
      </w:r>
    </w:p>
    <w:p w14:paraId="03A73DBD" w14:textId="77777777" w:rsidR="00E615E6" w:rsidRDefault="00720F21">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δέχεσθε στο σημείο αυτό να λύσ</w:t>
      </w:r>
      <w:r>
        <w:rPr>
          <w:rFonts w:eastAsia="Times New Roman" w:cs="Times New Roman"/>
          <w:szCs w:val="24"/>
        </w:rPr>
        <w:t xml:space="preserve">ουμε τη συνεδρίαση; </w:t>
      </w:r>
    </w:p>
    <w:p w14:paraId="03A73DBE" w14:textId="77777777" w:rsidR="00E615E6" w:rsidRDefault="00720F21">
      <w:pPr>
        <w:spacing w:after="0" w:line="600" w:lineRule="auto"/>
        <w:ind w:firstLine="720"/>
        <w:jc w:val="both"/>
        <w:rPr>
          <w:rFonts w:eastAsia="Times New Roman" w:cs="Times New Roman"/>
          <w:szCs w:val="24"/>
        </w:rPr>
      </w:pPr>
      <w:r>
        <w:rPr>
          <w:rFonts w:eastAsia="Times New Roman" w:cs="Times New Roman"/>
          <w:b/>
          <w:szCs w:val="24"/>
        </w:rPr>
        <w:t xml:space="preserve">ΟΛΟΙ ΟΙ ΒΟΥΛΕΥΤΕΣ: </w:t>
      </w:r>
      <w:r>
        <w:rPr>
          <w:rFonts w:eastAsia="Times New Roman" w:cs="Times New Roman"/>
          <w:szCs w:val="24"/>
        </w:rPr>
        <w:t xml:space="preserve">Μάλιστα, μάλιστα. </w:t>
      </w:r>
    </w:p>
    <w:p w14:paraId="03A73DBF" w14:textId="77777777" w:rsidR="00E615E6" w:rsidRDefault="00720F21">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 xml:space="preserve">Με τη συναίνεση του Σώματος και ώρα 20.50΄ </w:t>
      </w:r>
      <w:proofErr w:type="spellStart"/>
      <w:r>
        <w:rPr>
          <w:rFonts w:eastAsia="Times New Roman" w:cs="Times New Roman"/>
          <w:szCs w:val="24"/>
        </w:rPr>
        <w:t>λύεται</w:t>
      </w:r>
      <w:proofErr w:type="spellEnd"/>
      <w:r>
        <w:rPr>
          <w:rFonts w:eastAsia="Times New Roman" w:cs="Times New Roman"/>
          <w:szCs w:val="24"/>
        </w:rPr>
        <w:t xml:space="preserve"> η συνεδρίαση για αύριο</w:t>
      </w:r>
      <w:r>
        <w:rPr>
          <w:rFonts w:eastAsia="Times New Roman" w:cs="Times New Roman"/>
          <w:szCs w:val="24"/>
        </w:rPr>
        <w:t>, ημέρα</w:t>
      </w:r>
      <w:r>
        <w:rPr>
          <w:rFonts w:eastAsia="Times New Roman" w:cs="Times New Roman"/>
          <w:szCs w:val="24"/>
        </w:rPr>
        <w:t xml:space="preserve"> Τετάρτη 20 Μαρτίου 2019 και ώρα 15.00΄, με αντικείμενο εργασιών του Σώματος: νομοθε</w:t>
      </w:r>
      <w:r>
        <w:rPr>
          <w:rFonts w:eastAsia="Times New Roman" w:cs="Times New Roman"/>
          <w:szCs w:val="24"/>
        </w:rPr>
        <w:t>τική εργασία, ονομαστική ψηφοφορία επί της υπ’ αριθμόν 2043/101 τροπολογίας και ψή</w:t>
      </w:r>
      <w:r>
        <w:rPr>
          <w:rFonts w:eastAsia="Times New Roman" w:cs="Times New Roman"/>
          <w:szCs w:val="24"/>
        </w:rPr>
        <w:lastRenderedPageBreak/>
        <w:t>φιση του ακροτελεύτιου άρθρου και του συνόλου του σχεδίου νόμου του Υπουργείου Εσωτερικών</w:t>
      </w:r>
      <w:r>
        <w:rPr>
          <w:rFonts w:eastAsia="Times New Roman" w:cs="Times New Roman"/>
          <w:szCs w:val="24"/>
        </w:rPr>
        <w:t>:</w:t>
      </w:r>
      <w:r>
        <w:rPr>
          <w:rFonts w:eastAsia="Times New Roman" w:cs="Times New Roman"/>
          <w:szCs w:val="24"/>
        </w:rPr>
        <w:t xml:space="preserve"> «</w:t>
      </w:r>
      <w:r w:rsidRPr="00CB7D8C">
        <w:rPr>
          <w:rFonts w:eastAsia="Times New Roman" w:cs="Times New Roman"/>
          <w:szCs w:val="24"/>
        </w:rPr>
        <w:t xml:space="preserve">Προώθηση της ουσιαστικής ισότητας των φύλων, πρόληψη και καταπολέμηση της </w:t>
      </w:r>
      <w:proofErr w:type="spellStart"/>
      <w:r w:rsidRPr="00CB7D8C">
        <w:rPr>
          <w:rFonts w:eastAsia="Times New Roman" w:cs="Times New Roman"/>
          <w:szCs w:val="24"/>
        </w:rPr>
        <w:t>έμφυλης</w:t>
      </w:r>
      <w:proofErr w:type="spellEnd"/>
      <w:r w:rsidRPr="00CB7D8C">
        <w:rPr>
          <w:rFonts w:eastAsia="Times New Roman" w:cs="Times New Roman"/>
          <w:szCs w:val="24"/>
        </w:rPr>
        <w:t xml:space="preserve"> </w:t>
      </w:r>
      <w:r w:rsidRPr="00CB7D8C">
        <w:rPr>
          <w:rFonts w:eastAsia="Times New Roman" w:cs="Times New Roman"/>
          <w:szCs w:val="24"/>
        </w:rPr>
        <w:t>βίας – Ρυθμίσεις για την απονομή Ιθαγένειας – Διατάξεις σχετικές με τις εκλογές στην Τοπική Αυτοδιοίκηση – Λοιπές διατάξεις»</w:t>
      </w:r>
      <w:r>
        <w:rPr>
          <w:rFonts w:eastAsia="Times New Roman" w:cs="Times New Roman"/>
          <w:szCs w:val="24"/>
        </w:rPr>
        <w:t>.</w:t>
      </w:r>
    </w:p>
    <w:p w14:paraId="03A73DC0" w14:textId="77777777" w:rsidR="00E615E6" w:rsidRDefault="00E615E6">
      <w:pPr>
        <w:spacing w:after="0" w:line="600" w:lineRule="auto"/>
        <w:ind w:firstLine="720"/>
        <w:jc w:val="both"/>
        <w:rPr>
          <w:rFonts w:eastAsia="Times New Roman" w:cs="Times New Roman"/>
          <w:szCs w:val="24"/>
        </w:rPr>
      </w:pPr>
    </w:p>
    <w:p w14:paraId="03A73DC1" w14:textId="77777777" w:rsidR="00E615E6" w:rsidRDefault="00720F21">
      <w:pPr>
        <w:spacing w:after="0" w:line="600" w:lineRule="auto"/>
        <w:jc w:val="both"/>
        <w:rPr>
          <w:rFonts w:eastAsia="Times New Roman" w:cs="Times New Roman"/>
          <w:b/>
          <w:szCs w:val="24"/>
        </w:rPr>
      </w:pPr>
      <w:r>
        <w:rPr>
          <w:rFonts w:eastAsia="Times New Roman" w:cs="Times New Roman"/>
          <w:b/>
          <w:szCs w:val="24"/>
        </w:rPr>
        <w:t>Ο ΠΡΟΕΔΡΟΣ                                                                          ΟΙ ΓΡΑΜΜΑΤΕΙΣ</w:t>
      </w:r>
    </w:p>
    <w:sectPr w:rsidR="00E615E6">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A1"/>
    <w:family w:val="swiss"/>
    <w:pitch w:val="variable"/>
    <w:sig w:usb0="E4002EFF" w:usb1="C000E47F" w:usb2="00000009" w:usb3="00000000" w:csb0="000001FF" w:csb1="00000000"/>
  </w:font>
  <w:font w:name="UB-Helvetica">
    <w:panose1 w:val="00000000000000000000"/>
    <w:charset w:val="00"/>
    <w:family w:val="roman"/>
    <w:notTrueType/>
    <w:pitch w:val="default"/>
  </w:font>
  <w:font w:name="Verdana">
    <w:panose1 w:val="020B0604030504040204"/>
    <w:charset w:val="A1"/>
    <w:family w:val="swiss"/>
    <w:pitch w:val="variable"/>
    <w:sig w:usb0="A0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Φλούδα Χριστίνα">
    <w15:presenceInfo w15:providerId="AD" w15:userId="S-1-5-21-448539723-1004336348-682003330-7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trackRevisions/>
  <w:documentProtection w:edit="trackedChanges" w:enforcement="1" w:cryptProviderType="rsaFull" w:cryptAlgorithmClass="hash" w:cryptAlgorithmType="typeAny" w:cryptAlgorithmSid="4" w:cryptSpinCount="50000" w:hash="Gis0yR5xq35hYVLJqabHMBx3Uqk=" w:salt="zZQF9aIszAvzwlyL5vo8rQ=="/>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15E6"/>
    <w:rsid w:val="00720F21"/>
    <w:rsid w:val="00D10B06"/>
    <w:rsid w:val="00E615E6"/>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72FF1"/>
  <w15:docId w15:val="{635FC6A6-11BF-4743-83DA-D171617D5D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F579E3"/>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F579E3"/>
    <w:rPr>
      <w:rFonts w:ascii="Segoe UI" w:hAnsi="Segoe UI" w:cs="Segoe UI"/>
      <w:sz w:val="18"/>
      <w:szCs w:val="18"/>
    </w:rPr>
  </w:style>
  <w:style w:type="paragraph" w:styleId="a4">
    <w:name w:val="Revision"/>
    <w:hidden/>
    <w:uiPriority w:val="99"/>
    <w:semiHidden/>
    <w:rsid w:val="0075633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808</MetadataID>
    <Session xmlns="641f345b-441b-4b81-9152-adc2e73ba5e1">Δ´</Session>
    <Date xmlns="641f345b-441b-4b81-9152-adc2e73ba5e1">2019-03-18T22:00:00+00:00</Date>
    <Status xmlns="641f345b-441b-4b81-9152-adc2e73ba5e1">
      <Url>https://intra.parliament.gr/praktika/Lists/Incoming_Metadata/EditForm.aspx?ID=808&amp;Source=/praktika/Recordings_Library/Forms/AllItems.aspx</Url>
      <Description>Δημοσιεύτηκε</Description>
    </Status>
    <Meeting xmlns="641f345b-441b-4b81-9152-adc2e73ba5e1">ϞΖ´</Meeting>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1645880-AE04-4C4E-BAA6-0660D13C6118}">
  <ds:schemaRef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641f345b-441b-4b81-9152-adc2e73ba5e1"/>
    <ds:schemaRef ds:uri="http://purl.org/dc/terms/"/>
    <ds:schemaRef ds:uri="http://www.w3.org/XML/1998/namespace"/>
    <ds:schemaRef ds:uri="http://purl.org/dc/dcmitype/"/>
  </ds:schemaRefs>
</ds:datastoreItem>
</file>

<file path=customXml/itemProps2.xml><?xml version="1.0" encoding="utf-8"?>
<ds:datastoreItem xmlns:ds="http://schemas.openxmlformats.org/officeDocument/2006/customXml" ds:itemID="{FD4FC3A5-8137-47EA-B26F-ACDEAB5386C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1923C98-5D42-4CE3-A871-A5513BE9182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452</Pages>
  <Words>86022</Words>
  <Characters>464524</Characters>
  <Application>Microsoft Office Word</Application>
  <DocSecurity>0</DocSecurity>
  <Lines>3871</Lines>
  <Paragraphs>1098</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549448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2019-03-28T10:54:00Z</dcterms:created>
  <dcterms:modified xsi:type="dcterms:W3CDTF">2019-03-28T10:54:00Z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