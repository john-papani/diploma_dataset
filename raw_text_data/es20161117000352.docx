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B8C5D" w14:textId="77777777" w:rsidR="007701A2" w:rsidRPr="007701A2" w:rsidRDefault="007701A2" w:rsidP="007701A2">
      <w:pPr>
        <w:spacing w:after="0" w:line="360" w:lineRule="auto"/>
        <w:rPr>
          <w:ins w:id="0" w:author="Φλούδα Χριστίνα" w:date="2016-11-23T12:23:00Z"/>
          <w:rFonts w:eastAsia="Times New Roman"/>
          <w:szCs w:val="24"/>
          <w:lang w:eastAsia="en-US"/>
        </w:rPr>
      </w:pPr>
      <w:ins w:id="1" w:author="Φλούδα Χριστίνα" w:date="2016-11-23T12:23:00Z">
        <w:r w:rsidRPr="007701A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FE4A0D4" w14:textId="77777777" w:rsidR="007701A2" w:rsidRPr="007701A2" w:rsidRDefault="007701A2" w:rsidP="007701A2">
      <w:pPr>
        <w:spacing w:after="0" w:line="360" w:lineRule="auto"/>
        <w:rPr>
          <w:ins w:id="2" w:author="Φλούδα Χριστίνα" w:date="2016-11-23T12:23:00Z"/>
          <w:rFonts w:eastAsia="Times New Roman"/>
          <w:szCs w:val="24"/>
          <w:lang w:eastAsia="en-US"/>
        </w:rPr>
      </w:pPr>
    </w:p>
    <w:p w14:paraId="30FADC14" w14:textId="77777777" w:rsidR="007701A2" w:rsidRPr="007701A2" w:rsidRDefault="007701A2" w:rsidP="007701A2">
      <w:pPr>
        <w:spacing w:after="0" w:line="360" w:lineRule="auto"/>
        <w:rPr>
          <w:ins w:id="3" w:author="Φλούδα Χριστίνα" w:date="2016-11-23T12:23:00Z"/>
          <w:rFonts w:eastAsia="Times New Roman"/>
          <w:szCs w:val="24"/>
          <w:lang w:eastAsia="en-US"/>
        </w:rPr>
      </w:pPr>
      <w:ins w:id="4" w:author="Φλούδα Χριστίνα" w:date="2016-11-23T12:23:00Z">
        <w:r w:rsidRPr="007701A2">
          <w:rPr>
            <w:rFonts w:eastAsia="Times New Roman"/>
            <w:szCs w:val="24"/>
            <w:lang w:eastAsia="en-US"/>
          </w:rPr>
          <w:t>ΠΙΝΑΚΑΣ ΠΕΡΙΕΧΟΜΕΝΩΝ</w:t>
        </w:r>
      </w:ins>
    </w:p>
    <w:p w14:paraId="22D9B6DF" w14:textId="77777777" w:rsidR="007701A2" w:rsidRPr="007701A2" w:rsidRDefault="007701A2" w:rsidP="007701A2">
      <w:pPr>
        <w:spacing w:after="0" w:line="360" w:lineRule="auto"/>
        <w:rPr>
          <w:ins w:id="5" w:author="Φλούδα Χριστίνα" w:date="2016-11-23T12:23:00Z"/>
          <w:rFonts w:eastAsia="Times New Roman"/>
          <w:szCs w:val="24"/>
          <w:lang w:eastAsia="en-US"/>
        </w:rPr>
      </w:pPr>
      <w:ins w:id="6" w:author="Φλούδα Χριστίνα" w:date="2016-11-23T12:23:00Z">
        <w:r w:rsidRPr="007701A2">
          <w:rPr>
            <w:rFonts w:eastAsia="Times New Roman"/>
            <w:szCs w:val="24"/>
            <w:lang w:eastAsia="en-US"/>
          </w:rPr>
          <w:t xml:space="preserve">ΙΖ΄ ΠΕΡΙΟΔΟΣ </w:t>
        </w:r>
      </w:ins>
    </w:p>
    <w:p w14:paraId="1549470E" w14:textId="77777777" w:rsidR="007701A2" w:rsidRPr="007701A2" w:rsidRDefault="007701A2" w:rsidP="007701A2">
      <w:pPr>
        <w:spacing w:after="0" w:line="360" w:lineRule="auto"/>
        <w:rPr>
          <w:ins w:id="7" w:author="Φλούδα Χριστίνα" w:date="2016-11-23T12:23:00Z"/>
          <w:rFonts w:eastAsia="Times New Roman"/>
          <w:szCs w:val="24"/>
          <w:lang w:eastAsia="en-US"/>
        </w:rPr>
      </w:pPr>
      <w:ins w:id="8" w:author="Φλούδα Χριστίνα" w:date="2016-11-23T12:23:00Z">
        <w:r w:rsidRPr="007701A2">
          <w:rPr>
            <w:rFonts w:eastAsia="Times New Roman"/>
            <w:szCs w:val="24"/>
            <w:lang w:eastAsia="en-US"/>
          </w:rPr>
          <w:t>ΠΡΟΕΔΡΕΥΟΜΕΝΗΣ ΚΟΙΝΟΒΟΥΛΕΥΤΙΚΗΣ ΔΗΜΟΚΡΑΤΙΑΣ</w:t>
        </w:r>
      </w:ins>
    </w:p>
    <w:p w14:paraId="3737A6D9" w14:textId="77777777" w:rsidR="007701A2" w:rsidRPr="007701A2" w:rsidRDefault="007701A2" w:rsidP="007701A2">
      <w:pPr>
        <w:spacing w:after="0" w:line="360" w:lineRule="auto"/>
        <w:rPr>
          <w:ins w:id="9" w:author="Φλούδα Χριστίνα" w:date="2016-11-23T12:23:00Z"/>
          <w:rFonts w:eastAsia="Times New Roman"/>
          <w:szCs w:val="24"/>
          <w:lang w:eastAsia="en-US"/>
        </w:rPr>
      </w:pPr>
      <w:ins w:id="10" w:author="Φλούδα Χριστίνα" w:date="2016-11-23T12:23:00Z">
        <w:r w:rsidRPr="007701A2">
          <w:rPr>
            <w:rFonts w:eastAsia="Times New Roman"/>
            <w:szCs w:val="24"/>
            <w:lang w:eastAsia="en-US"/>
          </w:rPr>
          <w:t>ΣΥΝΟΔΟΣ Β΄</w:t>
        </w:r>
      </w:ins>
    </w:p>
    <w:p w14:paraId="6D08A699" w14:textId="77777777" w:rsidR="007701A2" w:rsidRPr="007701A2" w:rsidRDefault="007701A2" w:rsidP="007701A2">
      <w:pPr>
        <w:spacing w:after="0" w:line="360" w:lineRule="auto"/>
        <w:rPr>
          <w:ins w:id="11" w:author="Φλούδα Χριστίνα" w:date="2016-11-23T12:23:00Z"/>
          <w:rFonts w:eastAsia="Times New Roman"/>
          <w:szCs w:val="24"/>
          <w:lang w:eastAsia="en-US"/>
        </w:rPr>
      </w:pPr>
    </w:p>
    <w:p w14:paraId="7FEC3EA1" w14:textId="77777777" w:rsidR="007701A2" w:rsidRPr="007701A2" w:rsidRDefault="007701A2" w:rsidP="007701A2">
      <w:pPr>
        <w:spacing w:after="0" w:line="360" w:lineRule="auto"/>
        <w:rPr>
          <w:ins w:id="12" w:author="Φλούδα Χριστίνα" w:date="2016-11-23T12:23:00Z"/>
          <w:rFonts w:eastAsia="Times New Roman"/>
          <w:szCs w:val="24"/>
          <w:lang w:eastAsia="en-US"/>
        </w:rPr>
      </w:pPr>
      <w:ins w:id="13" w:author="Φλούδα Χριστίνα" w:date="2016-11-23T12:23:00Z">
        <w:r w:rsidRPr="007701A2">
          <w:rPr>
            <w:rFonts w:eastAsia="Times New Roman"/>
            <w:szCs w:val="24"/>
            <w:lang w:eastAsia="en-US"/>
          </w:rPr>
          <w:t>ΣΥΝΕΔΡΙΑΣΗ ΚΖ΄</w:t>
        </w:r>
      </w:ins>
    </w:p>
    <w:p w14:paraId="252B9ADB" w14:textId="77777777" w:rsidR="007701A2" w:rsidRPr="007701A2" w:rsidRDefault="007701A2" w:rsidP="007701A2">
      <w:pPr>
        <w:spacing w:after="0" w:line="360" w:lineRule="auto"/>
        <w:rPr>
          <w:ins w:id="14" w:author="Φλούδα Χριστίνα" w:date="2016-11-23T12:23:00Z"/>
          <w:rFonts w:eastAsia="Times New Roman"/>
          <w:szCs w:val="24"/>
          <w:lang w:eastAsia="en-US"/>
        </w:rPr>
      </w:pPr>
      <w:ins w:id="15" w:author="Φλούδα Χριστίνα" w:date="2016-11-23T12:23:00Z">
        <w:r w:rsidRPr="007701A2">
          <w:rPr>
            <w:rFonts w:eastAsia="Times New Roman"/>
            <w:szCs w:val="24"/>
            <w:lang w:eastAsia="en-US"/>
          </w:rPr>
          <w:t>Πέμπτη  17 Νοεμβρίου 2016</w:t>
        </w:r>
      </w:ins>
    </w:p>
    <w:p w14:paraId="14E07A7C" w14:textId="77777777" w:rsidR="007701A2" w:rsidRPr="007701A2" w:rsidRDefault="007701A2" w:rsidP="007701A2">
      <w:pPr>
        <w:spacing w:after="0" w:line="360" w:lineRule="auto"/>
        <w:rPr>
          <w:ins w:id="16" w:author="Φλούδα Χριστίνα" w:date="2016-11-23T12:23:00Z"/>
          <w:rFonts w:eastAsia="Times New Roman"/>
          <w:szCs w:val="24"/>
          <w:lang w:eastAsia="en-US"/>
        </w:rPr>
      </w:pPr>
    </w:p>
    <w:p w14:paraId="02C79FFF" w14:textId="77777777" w:rsidR="007701A2" w:rsidRPr="007701A2" w:rsidRDefault="007701A2" w:rsidP="007701A2">
      <w:pPr>
        <w:spacing w:after="0" w:line="360" w:lineRule="auto"/>
        <w:rPr>
          <w:ins w:id="17" w:author="Φλούδα Χριστίνα" w:date="2016-11-23T12:23:00Z"/>
          <w:rFonts w:eastAsia="Times New Roman"/>
          <w:szCs w:val="24"/>
          <w:lang w:eastAsia="en-US"/>
        </w:rPr>
      </w:pPr>
      <w:ins w:id="18" w:author="Φλούδα Χριστίνα" w:date="2016-11-23T12:23:00Z">
        <w:r w:rsidRPr="007701A2">
          <w:rPr>
            <w:rFonts w:eastAsia="Times New Roman"/>
            <w:szCs w:val="24"/>
            <w:lang w:eastAsia="en-US"/>
          </w:rPr>
          <w:t>ΘΕΜΑΤΑ</w:t>
        </w:r>
      </w:ins>
    </w:p>
    <w:p w14:paraId="3F51AEE9" w14:textId="77777777" w:rsidR="007701A2" w:rsidRPr="007701A2" w:rsidRDefault="007701A2" w:rsidP="007701A2">
      <w:pPr>
        <w:spacing w:after="0" w:line="360" w:lineRule="auto"/>
        <w:rPr>
          <w:ins w:id="19" w:author="Φλούδα Χριστίνα" w:date="2016-11-23T12:23:00Z"/>
          <w:rFonts w:eastAsia="Times New Roman"/>
          <w:szCs w:val="24"/>
          <w:lang w:eastAsia="en-US"/>
        </w:rPr>
      </w:pPr>
      <w:ins w:id="20" w:author="Φλούδα Χριστίνα" w:date="2016-11-23T12:23:00Z">
        <w:r w:rsidRPr="007701A2">
          <w:rPr>
            <w:rFonts w:eastAsia="Times New Roman"/>
            <w:szCs w:val="24"/>
            <w:lang w:eastAsia="en-US"/>
          </w:rPr>
          <w:t xml:space="preserve"> </w:t>
        </w:r>
        <w:r w:rsidRPr="007701A2">
          <w:rPr>
            <w:rFonts w:eastAsia="Times New Roman"/>
            <w:szCs w:val="24"/>
            <w:lang w:eastAsia="en-US"/>
          </w:rPr>
          <w:br/>
          <w:t xml:space="preserve">Α. ΕΙΔΙΚΑ ΘΕΜΑΤΑ </w:t>
        </w:r>
        <w:r w:rsidRPr="007701A2">
          <w:rPr>
            <w:rFonts w:eastAsia="Times New Roman"/>
            <w:szCs w:val="24"/>
            <w:lang w:eastAsia="en-US"/>
          </w:rPr>
          <w:br/>
          <w:t xml:space="preserve">1. Επικύρωση Πρακτικών, σελ. </w:t>
        </w:r>
        <w:r w:rsidRPr="007701A2">
          <w:rPr>
            <w:rFonts w:eastAsia="Times New Roman"/>
            <w:szCs w:val="24"/>
            <w:lang w:eastAsia="en-US"/>
          </w:rPr>
          <w:br/>
          <w:t xml:space="preserve">2. Ανακοινώνεται ότι τη συνεδρίαση παρακολουθεί η αδελφή του πρώτου νεκρού των γεγονότων του Πολυτεχνείου, του δεκαεπτάχρονου τότε μαθητή Διομήδη Κομνηνού, που έπεσε νεκρός τη νύχτα της 16ης Νοεμβρίου, η κ. Χάρις-Μαρία Θεοχαροπούλου, με τον γιο της Διομήδη, σελ. </w:t>
        </w:r>
        <w:r w:rsidRPr="007701A2">
          <w:rPr>
            <w:rFonts w:eastAsia="Times New Roman"/>
            <w:szCs w:val="24"/>
            <w:lang w:eastAsia="en-US"/>
          </w:rPr>
          <w:br/>
          <w:t>3. Ειδική Ημερήσια Διάταξη:</w:t>
        </w:r>
      </w:ins>
    </w:p>
    <w:p w14:paraId="3BB0001B" w14:textId="77777777" w:rsidR="007701A2" w:rsidRPr="007701A2" w:rsidRDefault="007701A2" w:rsidP="007701A2">
      <w:pPr>
        <w:spacing w:after="0" w:line="360" w:lineRule="auto"/>
        <w:rPr>
          <w:ins w:id="21" w:author="Φλούδα Χριστίνα" w:date="2016-11-23T12:23:00Z"/>
          <w:rFonts w:eastAsia="Times New Roman"/>
          <w:szCs w:val="24"/>
          <w:lang w:eastAsia="en-US"/>
        </w:rPr>
      </w:pPr>
      <w:ins w:id="22" w:author="Φλούδα Χριστίνα" w:date="2016-11-23T12:23:00Z">
        <w:r w:rsidRPr="007701A2">
          <w:rPr>
            <w:rFonts w:eastAsia="Times New Roman"/>
            <w:szCs w:val="24"/>
            <w:lang w:eastAsia="en-US"/>
          </w:rPr>
          <w:t xml:space="preserve">Ειδική συνεδρίαση της Ολομέλειας της Βουλής αφιερωμένη στην ημέρα μνήμης και τιμής για την εξέγερση του Πολυτεχνείου, σελ. </w:t>
        </w:r>
        <w:r w:rsidRPr="007701A2">
          <w:rPr>
            <w:rFonts w:eastAsia="Times New Roman"/>
            <w:szCs w:val="24"/>
            <w:lang w:eastAsia="en-US"/>
          </w:rPr>
          <w:br/>
          <w:t xml:space="preserve">4. Τήρηση ενός λεπτού σιγής στη μνήμη των θυμάτων της εξέγερσης του Πολυτεχνείου, σελ. </w:t>
        </w:r>
        <w:r w:rsidRPr="007701A2">
          <w:rPr>
            <w:rFonts w:eastAsia="Times New Roman"/>
            <w:szCs w:val="24"/>
            <w:lang w:eastAsia="en-US"/>
          </w:rPr>
          <w:br/>
          <w:t xml:space="preserve">5. Επί διαδικαστικού θέματος, σελ. </w:t>
        </w:r>
        <w:r w:rsidRPr="007701A2">
          <w:rPr>
            <w:rFonts w:eastAsia="Times New Roman"/>
            <w:szCs w:val="24"/>
            <w:lang w:eastAsia="en-US"/>
          </w:rPr>
          <w:br/>
          <w:t xml:space="preserve"> </w:t>
        </w:r>
        <w:r w:rsidRPr="007701A2">
          <w:rPr>
            <w:rFonts w:eastAsia="Times New Roman"/>
            <w:szCs w:val="24"/>
            <w:lang w:eastAsia="en-US"/>
          </w:rPr>
          <w:br/>
          <w:t xml:space="preserve">Β. ΝΟΜΟΘΕΤΙΚΗ ΕΡΓΑΣΙΑ </w:t>
        </w:r>
        <w:r w:rsidRPr="007701A2">
          <w:rPr>
            <w:rFonts w:eastAsia="Times New Roman"/>
            <w:szCs w:val="24"/>
            <w:lang w:eastAsia="en-US"/>
          </w:rPr>
          <w:br/>
          <w:t>Κατάθεση σχεδίου νόμου:</w:t>
        </w:r>
      </w:ins>
    </w:p>
    <w:p w14:paraId="6A00E605" w14:textId="77777777" w:rsidR="007701A2" w:rsidRPr="007701A2" w:rsidRDefault="007701A2" w:rsidP="007701A2">
      <w:pPr>
        <w:spacing w:after="0" w:line="360" w:lineRule="auto"/>
        <w:rPr>
          <w:ins w:id="23" w:author="Φλούδα Χριστίνα" w:date="2016-11-23T12:23:00Z"/>
          <w:rFonts w:eastAsia="Times New Roman"/>
          <w:szCs w:val="24"/>
          <w:lang w:eastAsia="en-US"/>
        </w:rPr>
      </w:pPr>
      <w:ins w:id="24" w:author="Φλούδα Χριστίνα" w:date="2016-11-23T12:23:00Z">
        <w:r w:rsidRPr="007701A2">
          <w:rPr>
            <w:rFonts w:eastAsia="Times New Roman"/>
            <w:szCs w:val="24"/>
            <w:lang w:eastAsia="en-US"/>
          </w:rPr>
          <w:t xml:space="preserve">Οι Υπουργοί Υποδομών και Μεταφορών, Εσωτερικών, Οικονομίας και Ανάπτυξης, Παιδείας,  Έρευνας και Θρησκευμάτων, Εξωτερικών, Οικονομικών, Περιβάλλοντος και Ενέργειας, Ναυτιλίας και Νησιωτικής Πολιτικής, Αγροτικής Ανάπτυξης και Τροφίμων και Τουρισμού κατέθεσαν στις 16-11-2016 σχέδιο νόμου: «Ενσωμάτωση στην ελληνική νομοθεσία της Οδηγίας 2014/94/ΕΕ του Ευρωπαϊκού Κοινοβουλίου και του Συμβουλίου της 22ας Οκτωβρίου 2014 για την ανάπτυξη υποδομών εναλλακτικών καυσίμων, απλοποίηση διαδικασίας </w:t>
        </w:r>
        <w:proofErr w:type="spellStart"/>
        <w:r w:rsidRPr="007701A2">
          <w:rPr>
            <w:rFonts w:eastAsia="Times New Roman"/>
            <w:szCs w:val="24"/>
            <w:lang w:eastAsia="en-US"/>
          </w:rPr>
          <w:t>αδειοδότησης</w:t>
        </w:r>
        <w:proofErr w:type="spellEnd"/>
        <w:r w:rsidRPr="007701A2">
          <w:rPr>
            <w:rFonts w:eastAsia="Times New Roman"/>
            <w:szCs w:val="24"/>
            <w:lang w:eastAsia="en-US"/>
          </w:rPr>
          <w:t xml:space="preserve"> και άλλες διατάξεις πρατηρίων παροχής καυσίμων και ενέργειας και λοιπές διατάξεις», σελ. </w:t>
        </w:r>
        <w:r w:rsidRPr="007701A2">
          <w:rPr>
            <w:rFonts w:eastAsia="Times New Roman"/>
            <w:szCs w:val="24"/>
            <w:lang w:eastAsia="en-US"/>
          </w:rPr>
          <w:br/>
        </w:r>
      </w:ins>
    </w:p>
    <w:p w14:paraId="3F854255" w14:textId="77777777" w:rsidR="007701A2" w:rsidRPr="007701A2" w:rsidRDefault="007701A2" w:rsidP="007701A2">
      <w:pPr>
        <w:spacing w:after="0" w:line="360" w:lineRule="auto"/>
        <w:rPr>
          <w:ins w:id="25" w:author="Φλούδα Χριστίνα" w:date="2016-11-23T12:23:00Z"/>
          <w:rFonts w:eastAsia="Times New Roman"/>
          <w:szCs w:val="24"/>
          <w:lang w:eastAsia="en-US"/>
        </w:rPr>
      </w:pPr>
    </w:p>
    <w:p w14:paraId="764E7BA9" w14:textId="77777777" w:rsidR="007701A2" w:rsidRPr="007701A2" w:rsidRDefault="007701A2" w:rsidP="007701A2">
      <w:pPr>
        <w:spacing w:after="0" w:line="360" w:lineRule="auto"/>
        <w:rPr>
          <w:ins w:id="26" w:author="Φλούδα Χριστίνα" w:date="2016-11-23T12:23:00Z"/>
          <w:rFonts w:eastAsia="Times New Roman"/>
          <w:szCs w:val="24"/>
          <w:lang w:eastAsia="en-US"/>
        </w:rPr>
      </w:pPr>
      <w:ins w:id="27" w:author="Φλούδα Χριστίνα" w:date="2016-11-23T12:23:00Z">
        <w:r w:rsidRPr="007701A2">
          <w:rPr>
            <w:rFonts w:eastAsia="Times New Roman"/>
            <w:szCs w:val="24"/>
            <w:lang w:eastAsia="en-US"/>
          </w:rPr>
          <w:t>ΠΡΟΕΔΡΕΥΟΝΤΕΣ</w:t>
        </w:r>
      </w:ins>
    </w:p>
    <w:p w14:paraId="3BEAF8DB" w14:textId="77777777" w:rsidR="007701A2" w:rsidRPr="007701A2" w:rsidRDefault="007701A2" w:rsidP="007701A2">
      <w:pPr>
        <w:spacing w:after="0" w:line="360" w:lineRule="auto"/>
        <w:rPr>
          <w:ins w:id="28" w:author="Φλούδα Χριστίνα" w:date="2016-11-23T12:23:00Z"/>
          <w:rFonts w:eastAsia="Times New Roman"/>
          <w:szCs w:val="24"/>
          <w:lang w:eastAsia="en-US"/>
        </w:rPr>
      </w:pPr>
    </w:p>
    <w:p w14:paraId="4059CA24" w14:textId="77777777" w:rsidR="007701A2" w:rsidRPr="007701A2" w:rsidRDefault="007701A2" w:rsidP="007701A2">
      <w:pPr>
        <w:spacing w:after="0" w:line="360" w:lineRule="auto"/>
        <w:rPr>
          <w:ins w:id="29" w:author="Φλούδα Χριστίνα" w:date="2016-11-23T12:23:00Z"/>
          <w:rFonts w:eastAsia="Times New Roman"/>
          <w:szCs w:val="24"/>
          <w:lang w:eastAsia="en-US"/>
        </w:rPr>
      </w:pPr>
      <w:ins w:id="30" w:author="Φλούδα Χριστίνα" w:date="2016-11-23T12:23:00Z">
        <w:r w:rsidRPr="007701A2">
          <w:rPr>
            <w:rFonts w:eastAsia="Times New Roman"/>
            <w:szCs w:val="24"/>
            <w:lang w:eastAsia="en-US"/>
          </w:rPr>
          <w:t>ΛΥΚΟΥΔΗΣ Σ. , σελ.</w:t>
        </w:r>
      </w:ins>
    </w:p>
    <w:p w14:paraId="4FACA616" w14:textId="77777777" w:rsidR="007701A2" w:rsidRPr="007701A2" w:rsidRDefault="007701A2" w:rsidP="007701A2">
      <w:pPr>
        <w:spacing w:after="0" w:line="360" w:lineRule="auto"/>
        <w:rPr>
          <w:ins w:id="31" w:author="Φλούδα Χριστίνα" w:date="2016-11-23T12:23:00Z"/>
          <w:rFonts w:eastAsia="Times New Roman"/>
          <w:szCs w:val="24"/>
          <w:lang w:eastAsia="en-US"/>
        </w:rPr>
      </w:pPr>
      <w:ins w:id="32" w:author="Φλούδα Χριστίνα" w:date="2016-11-23T12:23:00Z">
        <w:r w:rsidRPr="007701A2">
          <w:rPr>
            <w:rFonts w:eastAsia="Times New Roman"/>
            <w:szCs w:val="24"/>
            <w:lang w:eastAsia="en-US"/>
          </w:rPr>
          <w:t>ΧΡΙΣΤΟΔΟΥΛΟΠΟΥΛΟΥ Α. , σελ.</w:t>
        </w:r>
        <w:r w:rsidRPr="007701A2">
          <w:rPr>
            <w:rFonts w:eastAsia="Times New Roman"/>
            <w:szCs w:val="24"/>
            <w:lang w:eastAsia="en-US"/>
          </w:rPr>
          <w:br/>
        </w:r>
      </w:ins>
    </w:p>
    <w:p w14:paraId="2D6C801F" w14:textId="77777777" w:rsidR="007701A2" w:rsidRPr="007701A2" w:rsidRDefault="007701A2" w:rsidP="007701A2">
      <w:pPr>
        <w:spacing w:after="0" w:line="360" w:lineRule="auto"/>
        <w:rPr>
          <w:ins w:id="33" w:author="Φλούδα Χριστίνα" w:date="2016-11-23T12:23:00Z"/>
          <w:rFonts w:eastAsia="Times New Roman"/>
          <w:szCs w:val="24"/>
          <w:lang w:eastAsia="en-US"/>
        </w:rPr>
      </w:pPr>
    </w:p>
    <w:p w14:paraId="367BEED8" w14:textId="77777777" w:rsidR="007701A2" w:rsidRPr="007701A2" w:rsidRDefault="007701A2" w:rsidP="007701A2">
      <w:pPr>
        <w:spacing w:after="0" w:line="360" w:lineRule="auto"/>
        <w:rPr>
          <w:ins w:id="34" w:author="Φλούδα Χριστίνα" w:date="2016-11-23T12:23:00Z"/>
          <w:rFonts w:eastAsia="Times New Roman"/>
          <w:szCs w:val="24"/>
          <w:lang w:eastAsia="en-US"/>
        </w:rPr>
      </w:pPr>
      <w:ins w:id="35" w:author="Φλούδα Χριστίνα" w:date="2016-11-23T12:23:00Z">
        <w:r w:rsidRPr="007701A2">
          <w:rPr>
            <w:rFonts w:eastAsia="Times New Roman"/>
            <w:szCs w:val="24"/>
            <w:lang w:eastAsia="en-US"/>
          </w:rPr>
          <w:t>ΟΜΙΛΗΤΕΣ</w:t>
        </w:r>
      </w:ins>
    </w:p>
    <w:p w14:paraId="0353E241" w14:textId="4B86962E" w:rsidR="007701A2" w:rsidRDefault="007701A2" w:rsidP="007701A2">
      <w:pPr>
        <w:spacing w:line="600" w:lineRule="auto"/>
        <w:ind w:firstLine="720"/>
        <w:contextualSpacing/>
        <w:jc w:val="both"/>
        <w:rPr>
          <w:ins w:id="36" w:author="Φλούδα Χριστίνα" w:date="2016-11-23T12:23:00Z"/>
          <w:rFonts w:eastAsia="Times New Roman" w:cs="Times New Roman"/>
          <w:szCs w:val="24"/>
        </w:rPr>
        <w:pPrChange w:id="37" w:author="Φλούδα Χριστίνα" w:date="2016-11-23T12:23:00Z">
          <w:pPr>
            <w:spacing w:line="600" w:lineRule="auto"/>
            <w:ind w:firstLine="720"/>
            <w:contextualSpacing/>
            <w:jc w:val="center"/>
          </w:pPr>
        </w:pPrChange>
      </w:pPr>
      <w:ins w:id="38" w:author="Φλούδα Χριστίνα" w:date="2016-11-23T12:23:00Z">
        <w:r w:rsidRPr="007701A2">
          <w:rPr>
            <w:rFonts w:eastAsia="Times New Roman"/>
            <w:szCs w:val="24"/>
            <w:lang w:eastAsia="en-US"/>
          </w:rPr>
          <w:br/>
          <w:t>Α. Επί της Ειδικής Ημερήσιας Διάταξης:</w:t>
        </w:r>
        <w:r w:rsidRPr="007701A2">
          <w:rPr>
            <w:rFonts w:eastAsia="Times New Roman"/>
            <w:szCs w:val="24"/>
            <w:lang w:eastAsia="en-US"/>
          </w:rPr>
          <w:br/>
          <w:t>ΓΑΒΡΟΓΛΟΥ Κ. , σελ.</w:t>
        </w:r>
        <w:r w:rsidRPr="007701A2">
          <w:rPr>
            <w:rFonts w:eastAsia="Times New Roman"/>
            <w:szCs w:val="24"/>
            <w:lang w:eastAsia="en-US"/>
          </w:rPr>
          <w:br/>
          <w:t>ΘΕΟΔΩΡΑΚΗΣ Σ. , σελ.</w:t>
        </w:r>
        <w:r w:rsidRPr="007701A2">
          <w:rPr>
            <w:rFonts w:eastAsia="Times New Roman"/>
            <w:szCs w:val="24"/>
            <w:lang w:eastAsia="en-US"/>
          </w:rPr>
          <w:br/>
          <w:t>ΘΕΟΧΑΡΟΠΟΥΛΟΣ Α. , σελ.</w:t>
        </w:r>
        <w:r w:rsidRPr="007701A2">
          <w:rPr>
            <w:rFonts w:eastAsia="Times New Roman"/>
            <w:szCs w:val="24"/>
            <w:lang w:eastAsia="en-US"/>
          </w:rPr>
          <w:br/>
          <w:t>ΚΕΡΑΜΕΩΣ Ν. , σελ.</w:t>
        </w:r>
        <w:r w:rsidRPr="007701A2">
          <w:rPr>
            <w:rFonts w:eastAsia="Times New Roman"/>
            <w:szCs w:val="24"/>
            <w:lang w:eastAsia="en-US"/>
          </w:rPr>
          <w:br/>
          <w:t>ΛΑΜΠΡΟΥΛΗΣ Γ. , σελ.</w:t>
        </w:r>
        <w:r w:rsidRPr="007701A2">
          <w:rPr>
            <w:rFonts w:eastAsia="Times New Roman"/>
            <w:szCs w:val="24"/>
            <w:lang w:eastAsia="en-US"/>
          </w:rPr>
          <w:br/>
          <w:t>ΛΕΒΕΝΤΗΣ Β. , σελ.</w:t>
        </w:r>
        <w:r w:rsidRPr="007701A2">
          <w:rPr>
            <w:rFonts w:eastAsia="Times New Roman"/>
            <w:szCs w:val="24"/>
            <w:lang w:eastAsia="en-US"/>
          </w:rPr>
          <w:br/>
          <w:t>ΜΑΥΡΩΤΑΣ Γ. , σελ.</w:t>
        </w:r>
        <w:r w:rsidRPr="007701A2">
          <w:rPr>
            <w:rFonts w:eastAsia="Times New Roman"/>
            <w:szCs w:val="24"/>
            <w:lang w:eastAsia="en-US"/>
          </w:rPr>
          <w:br/>
          <w:t>ΜΠΑΛΑΟΥΡΑΣ Γ. , σελ.</w:t>
        </w:r>
        <w:r w:rsidRPr="007701A2">
          <w:rPr>
            <w:rFonts w:eastAsia="Times New Roman"/>
            <w:szCs w:val="24"/>
            <w:lang w:eastAsia="en-US"/>
          </w:rPr>
          <w:br/>
          <w:t>ΠΑΠΑΧΡΙΣΤΟΠΟΥΛΟΣ Α. , σελ.</w:t>
        </w:r>
        <w:r w:rsidRPr="007701A2">
          <w:rPr>
            <w:rFonts w:eastAsia="Times New Roman"/>
            <w:szCs w:val="24"/>
            <w:lang w:eastAsia="en-US"/>
          </w:rPr>
          <w:br/>
          <w:t>ΤΣΙΠΡΑΣ Α. , σελ.</w:t>
        </w:r>
        <w:r w:rsidRPr="007701A2">
          <w:rPr>
            <w:rFonts w:eastAsia="Times New Roman"/>
            <w:szCs w:val="24"/>
            <w:lang w:eastAsia="en-US"/>
          </w:rPr>
          <w:br/>
          <w:t>ΧΡΙΣΤΟΔΟΥΛΟΠΟΥΛΟΥ Α. , σελ.</w:t>
        </w:r>
        <w:r w:rsidRPr="007701A2">
          <w:rPr>
            <w:rFonts w:eastAsia="Times New Roman"/>
            <w:szCs w:val="24"/>
            <w:lang w:eastAsia="en-US"/>
          </w:rPr>
          <w:br/>
        </w:r>
        <w:r w:rsidRPr="007701A2">
          <w:rPr>
            <w:rFonts w:eastAsia="Times New Roman"/>
            <w:szCs w:val="24"/>
            <w:lang w:eastAsia="en-US"/>
          </w:rPr>
          <w:br/>
          <w:t>Β. Επί διαδικαστικού θέματος:</w:t>
        </w:r>
        <w:r w:rsidRPr="007701A2">
          <w:rPr>
            <w:rFonts w:eastAsia="Times New Roman"/>
            <w:szCs w:val="24"/>
            <w:lang w:eastAsia="en-US"/>
          </w:rPr>
          <w:br/>
          <w:t>ΛΑΜΠΡΟΥΛΗΣ Γ. , σελ.</w:t>
        </w:r>
        <w:r w:rsidRPr="007701A2">
          <w:rPr>
            <w:rFonts w:eastAsia="Times New Roman"/>
            <w:szCs w:val="24"/>
            <w:lang w:eastAsia="en-US"/>
          </w:rPr>
          <w:br/>
          <w:t>ΜΠΑΛΑΟΥΡΑΣ Γ. , σελ.</w:t>
        </w:r>
        <w:r w:rsidRPr="007701A2">
          <w:rPr>
            <w:rFonts w:eastAsia="Times New Roman"/>
            <w:szCs w:val="24"/>
            <w:lang w:eastAsia="en-US"/>
          </w:rPr>
          <w:br/>
          <w:t>ΧΡΙΣΤΟΔΟΥΛΟΠΟΥΛΟΥ Α. , σελ.</w:t>
        </w:r>
        <w:r w:rsidRPr="007701A2">
          <w:rPr>
            <w:rFonts w:eastAsia="Times New Roman"/>
            <w:szCs w:val="24"/>
            <w:lang w:eastAsia="en-US"/>
          </w:rPr>
          <w:br/>
        </w:r>
        <w:bookmarkStart w:id="39" w:name="_GoBack"/>
        <w:bookmarkEnd w:id="39"/>
      </w:ins>
    </w:p>
    <w:p w14:paraId="7E195158"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7E195159"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ΙΖ΄ ΠΕΡΙΟΔΟΣ</w:t>
      </w:r>
    </w:p>
    <w:p w14:paraId="7E19515A"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E19515B"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ΣΥΝΟΔΟΣ Β΄</w:t>
      </w:r>
    </w:p>
    <w:p w14:paraId="7E19515C"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ΣΥΝΕΔΡΙΑΣΗ ΚΖ΄</w:t>
      </w:r>
    </w:p>
    <w:p w14:paraId="7E19515D"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Πέμπτη 17 Νοεμβρίου 2016</w:t>
      </w:r>
    </w:p>
    <w:p w14:paraId="7E19515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17 Νοεμβρίου 2016, ημέρα Πέμπτη και ώρα 11.19΄</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F83BF2">
        <w:rPr>
          <w:rFonts w:eastAsia="Times New Roman" w:cs="Times New Roman"/>
          <w:b/>
          <w:szCs w:val="24"/>
        </w:rPr>
        <w:t>ΑΝΑΣΤΑΣΙΑΣ ΧΡΙΣΤΟΔΟΥΛΟΠΟΥΛΟΥ</w:t>
      </w:r>
      <w:r>
        <w:rPr>
          <w:rFonts w:eastAsia="Times New Roman" w:cs="Times New Roman"/>
          <w:szCs w:val="24"/>
        </w:rPr>
        <w:t>.</w:t>
      </w:r>
    </w:p>
    <w:p w14:paraId="7E19515F" w14:textId="77777777" w:rsidR="00527971" w:rsidRDefault="007701A2">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Κυρίες και κύριοι συνάδελφοι, αρχίζει η </w:t>
      </w:r>
      <w:r>
        <w:rPr>
          <w:rFonts w:eastAsia="Times New Roman" w:cs="Times New Roman"/>
          <w:szCs w:val="24"/>
        </w:rPr>
        <w:t>συνεδρίαση.</w:t>
      </w:r>
    </w:p>
    <w:p w14:paraId="7E19516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(ΕΠΙΚΥΡΩΣΗ ΠΡΑΚΤΙΚΩΝ: Σύμφωνα με την από 16-11-2016 εξουσιοδότηση του Σώματος επικυρώθηκαν με ευθύνη του Προεδρείου τα Πρακτικά της ΚΣΤ΄ συνεδριάσε</w:t>
      </w:r>
      <w:r>
        <w:rPr>
          <w:rFonts w:eastAsia="Times New Roman" w:cs="Times New Roman"/>
          <w:szCs w:val="24"/>
        </w:rPr>
        <w:t>ώ</w:t>
      </w:r>
      <w:r>
        <w:rPr>
          <w:rFonts w:eastAsia="Times New Roman" w:cs="Times New Roman"/>
          <w:szCs w:val="24"/>
        </w:rPr>
        <w:t>ς του, της 16</w:t>
      </w:r>
      <w:r>
        <w:rPr>
          <w:rFonts w:eastAsia="Times New Roman" w:cs="Times New Roman"/>
          <w:szCs w:val="24"/>
          <w:vertAlign w:val="superscript"/>
        </w:rPr>
        <w:t>ης</w:t>
      </w:r>
      <w:r>
        <w:rPr>
          <w:rFonts w:eastAsia="Times New Roman" w:cs="Times New Roman"/>
          <w:szCs w:val="24"/>
        </w:rPr>
        <w:t xml:space="preserve"> Νοεμβρίου 2016</w:t>
      </w:r>
      <w:r w:rsidRPr="00F83BF2">
        <w:rPr>
          <w:rFonts w:eastAsia="Times New Roman" w:cs="Times New Roman"/>
          <w:szCs w:val="24"/>
        </w:rPr>
        <w:t>,</w:t>
      </w:r>
      <w:r>
        <w:rPr>
          <w:rFonts w:eastAsia="Times New Roman" w:cs="Times New Roman"/>
          <w:szCs w:val="24"/>
        </w:rPr>
        <w:t xml:space="preserve"> σε ό,τι αφορά την ψήφιση στο σύνολο των </w:t>
      </w:r>
      <w:r>
        <w:rPr>
          <w:rFonts w:eastAsia="Times New Roman" w:cs="Times New Roman"/>
          <w:szCs w:val="24"/>
        </w:rPr>
        <w:t>αποφάσεων Βουλής και των</w:t>
      </w:r>
      <w:r>
        <w:rPr>
          <w:rFonts w:eastAsia="Times New Roman" w:cs="Times New Roman"/>
          <w:szCs w:val="24"/>
        </w:rPr>
        <w:t xml:space="preserve"> </w:t>
      </w:r>
      <w:r>
        <w:rPr>
          <w:rFonts w:eastAsia="Times New Roman" w:cs="Times New Roman"/>
          <w:szCs w:val="24"/>
        </w:rPr>
        <w:t>σχεδίων νόμ</w:t>
      </w:r>
      <w:r>
        <w:rPr>
          <w:rFonts w:eastAsia="Times New Roman" w:cs="Times New Roman"/>
          <w:szCs w:val="24"/>
        </w:rPr>
        <w:t>ου</w:t>
      </w:r>
      <w:r>
        <w:rPr>
          <w:rFonts w:eastAsia="Times New Roman" w:cs="Times New Roman"/>
          <w:szCs w:val="24"/>
        </w:rPr>
        <w:t xml:space="preserve">: «Μόνη συζήτηση και έγκριση του Απολογισμού Δαπανών της Βουλής, οικονομικού έτους 2015», «Μόνη συζήτηση και ψήφιση του Σχεδίου Προϋπολογισμού Δαπανών της Βουλής, οικονομικού έτους 2017», «Τροποποίηση της υπ’ </w:t>
      </w:r>
      <w:proofErr w:type="spellStart"/>
      <w:r>
        <w:rPr>
          <w:rFonts w:eastAsia="Times New Roman" w:cs="Times New Roman"/>
          <w:szCs w:val="24"/>
        </w:rPr>
        <w:t>αριθμ</w:t>
      </w:r>
      <w:proofErr w:type="spellEnd"/>
      <w:r>
        <w:rPr>
          <w:rFonts w:eastAsia="Times New Roman" w:cs="Times New Roman"/>
          <w:szCs w:val="24"/>
        </w:rPr>
        <w:t>. 5284/3670 (ΦΕΚ 115 Α΄/23.5</w:t>
      </w:r>
      <w:r>
        <w:rPr>
          <w:rFonts w:eastAsia="Times New Roman" w:cs="Times New Roman"/>
          <w:szCs w:val="24"/>
        </w:rPr>
        <w:t>.2013) απόφασης της Ολομέλειας της Βουλής», «Κύρωση του Απολογισμού του Κράτους, οικονομικού έτους 2014» και «Κύρωση του Ισολογισμού του Κράτους, οικονομικού έτους 2014»)</w:t>
      </w:r>
    </w:p>
    <w:p w14:paraId="7E19516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εισερχόμαστε στην</w:t>
      </w:r>
    </w:p>
    <w:p w14:paraId="7E195162" w14:textId="77777777" w:rsidR="00527971" w:rsidRDefault="007701A2">
      <w:pPr>
        <w:spacing w:line="600" w:lineRule="auto"/>
        <w:ind w:firstLine="720"/>
        <w:contextualSpacing/>
        <w:jc w:val="center"/>
        <w:rPr>
          <w:rFonts w:eastAsia="Times New Roman" w:cs="Times New Roman"/>
          <w:b/>
          <w:szCs w:val="24"/>
        </w:rPr>
      </w:pPr>
      <w:r>
        <w:rPr>
          <w:rFonts w:eastAsia="Times New Roman" w:cs="Times New Roman"/>
          <w:b/>
          <w:szCs w:val="24"/>
        </w:rPr>
        <w:t>ΕΙΔΙΚΗ ΗΜΕΡΗΣΙΑ ΔΙΑΤΑΞΗ</w:t>
      </w:r>
    </w:p>
    <w:p w14:paraId="7E19516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Ειδική συνεδρ</w:t>
      </w:r>
      <w:r>
        <w:rPr>
          <w:rFonts w:eastAsia="Times New Roman" w:cs="Times New Roman"/>
          <w:szCs w:val="24"/>
        </w:rPr>
        <w:t>ίαση της Ολομέλειας της Βουλής αφιερωμένη στην ημέρα μνήμης και τιμής για την εξέγερση του Πολυτεχνείου.</w:t>
      </w:r>
    </w:p>
    <w:p w14:paraId="7E19516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τη σημερινή συνεδρίαση θα κάνω μια σύντομη τοποθέτηση εκ μέρους του Προεδρείου και στη συνέχεια θα λάβουν τον λόγο ο Πρωθυπουργός και οι συνάδελφο</w:t>
      </w:r>
      <w:r>
        <w:rPr>
          <w:rFonts w:eastAsia="Times New Roman" w:cs="Times New Roman"/>
          <w:szCs w:val="24"/>
        </w:rPr>
        <w:t xml:space="preserve">ι Βουλευτές που έχουν οριστεί από τις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Ο</w:t>
      </w:r>
      <w:r>
        <w:rPr>
          <w:rFonts w:eastAsia="Times New Roman" w:cs="Times New Roman"/>
          <w:szCs w:val="24"/>
        </w:rPr>
        <w:t xml:space="preserve">μάδες των κομμάτων. </w:t>
      </w:r>
    </w:p>
    <w:p w14:paraId="7E19516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θα λάβουν τον λόγο από τον Συνασπισμό Ριζοσπαστικής Αριστεράς ο κ. Γεράσιμος </w:t>
      </w:r>
      <w:proofErr w:type="spellStart"/>
      <w:r>
        <w:rPr>
          <w:rFonts w:eastAsia="Times New Roman" w:cs="Times New Roman"/>
          <w:szCs w:val="24"/>
        </w:rPr>
        <w:t>Μπαλαούρας</w:t>
      </w:r>
      <w:proofErr w:type="spellEnd"/>
      <w:r>
        <w:rPr>
          <w:rFonts w:eastAsia="Times New Roman" w:cs="Times New Roman"/>
          <w:szCs w:val="24"/>
        </w:rPr>
        <w:t xml:space="preserve">, από τη Νέα Δημοκρατία η κ. Νίκη </w:t>
      </w:r>
      <w:proofErr w:type="spellStart"/>
      <w:r>
        <w:rPr>
          <w:rFonts w:eastAsia="Times New Roman" w:cs="Times New Roman"/>
          <w:szCs w:val="24"/>
        </w:rPr>
        <w:t>Κεραμέως</w:t>
      </w:r>
      <w:proofErr w:type="spellEnd"/>
      <w:r>
        <w:rPr>
          <w:rFonts w:eastAsia="Times New Roman" w:cs="Times New Roman"/>
          <w:szCs w:val="24"/>
        </w:rPr>
        <w:t>, από 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ο κ. Αθανάσιος Θεοχαρόπουλος, από το Κομμουνιστικό Κόμμα Ελλάδας ο κ. Γεώργιος </w:t>
      </w:r>
      <w:proofErr w:type="spellStart"/>
      <w:r>
        <w:rPr>
          <w:rFonts w:eastAsia="Times New Roman" w:cs="Times New Roman"/>
          <w:szCs w:val="24"/>
        </w:rPr>
        <w:t>Λαμπρούλης</w:t>
      </w:r>
      <w:proofErr w:type="spellEnd"/>
      <w:r>
        <w:rPr>
          <w:rFonts w:eastAsia="Times New Roman" w:cs="Times New Roman"/>
          <w:szCs w:val="24"/>
        </w:rPr>
        <w:t xml:space="preserve">, από το Ποτάμι ο κ. Γεώργιος </w:t>
      </w:r>
      <w:proofErr w:type="spellStart"/>
      <w:r>
        <w:rPr>
          <w:rFonts w:eastAsia="Times New Roman" w:cs="Times New Roman"/>
          <w:szCs w:val="24"/>
        </w:rPr>
        <w:t>Μαυρωτάς</w:t>
      </w:r>
      <w:proofErr w:type="spellEnd"/>
      <w:r>
        <w:rPr>
          <w:rFonts w:eastAsia="Times New Roman" w:cs="Times New Roman"/>
          <w:szCs w:val="24"/>
        </w:rPr>
        <w:t xml:space="preserve">, από τους Ανεξάρτητους Έλληνες 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και από την Ένωση Κεντρώων ο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Δημήτριος Καρράς. Εκ μέρους της Κυβέρνησης, θα μιλήσει ο Υπουργός Παιδείας,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Επίσης, τον λόγο δύνανται να λάβουν οι Πρόεδροι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Ο</w:t>
      </w:r>
      <w:r>
        <w:rPr>
          <w:rFonts w:eastAsia="Times New Roman" w:cs="Times New Roman"/>
          <w:szCs w:val="24"/>
        </w:rPr>
        <w:t>μάδων, εφόσον παρίστανται και επιθυμούν να μιλήσουν. Ο χρό</w:t>
      </w:r>
      <w:r>
        <w:rPr>
          <w:rFonts w:eastAsia="Times New Roman" w:cs="Times New Roman"/>
          <w:szCs w:val="24"/>
        </w:rPr>
        <w:t>νος ομιλίας όλων των ομιλητών θα είναι επτά λεπτά.</w:t>
      </w:r>
    </w:p>
    <w:p w14:paraId="7E19516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Αξιότιμε και αγαπητέ Πρόεδρε της Βουλής, αξιότιμοι κυρίες και κύριοι Βουλευτές, αξιότιμοι κυρίες και κύριοι Υπουργοί, η Βουλή τιμά για μια ακόμη φορά την ημέρα της εξέγερσης της 17</w:t>
      </w:r>
      <w:r>
        <w:rPr>
          <w:rFonts w:eastAsia="Times New Roman" w:cs="Times New Roman"/>
          <w:szCs w:val="24"/>
          <w:vertAlign w:val="superscript"/>
        </w:rPr>
        <w:t>ης</w:t>
      </w:r>
      <w:r>
        <w:rPr>
          <w:rFonts w:eastAsia="Times New Roman" w:cs="Times New Roman"/>
          <w:szCs w:val="24"/>
        </w:rPr>
        <w:t xml:space="preserve"> Νοέμβρη του 1973, θέλο</w:t>
      </w:r>
      <w:r>
        <w:rPr>
          <w:rFonts w:eastAsia="Times New Roman" w:cs="Times New Roman"/>
          <w:szCs w:val="24"/>
        </w:rPr>
        <w:t xml:space="preserve">ντας να υπογραμμίσει τον σεβασμό του Κοινοβουλίου, τον σεβασμό των Βουλευτών στη σύγχρονη ιστορία και μαζί την πίστη μας στη δημοκρατία και τη λαϊκή κυριαρχία. </w:t>
      </w:r>
    </w:p>
    <w:p w14:paraId="7E19516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δε η Βουλή θέλει να εκδηλώσει τον θαυμασμό της στη νεολαία και τον ελληνικό λαό που </w:t>
      </w:r>
      <w:r>
        <w:rPr>
          <w:rFonts w:eastAsia="Times New Roman" w:cs="Times New Roman"/>
          <w:szCs w:val="24"/>
        </w:rPr>
        <w:t>αγωνίστηκε εκείνες τις ημέρες του Νοέμβρη, δίνοντας ένα καίριο χτύπημα στη χούντα, η οποία, οκτώ μήνες αργότερα, τον Ιούλιο του 1974, κατέρρευσε, αφού επί επτά χρόνια εγκλημάτησε κατά συρροή και κατ’ εξακολούθηση με τη φασιστική στόχευσή της, θέλοντας να υ</w:t>
      </w:r>
      <w:r>
        <w:rPr>
          <w:rFonts w:eastAsia="Times New Roman" w:cs="Times New Roman"/>
          <w:szCs w:val="24"/>
        </w:rPr>
        <w:t>ποδουλώσει το φιλελεύθερο φρόνημα της νεολαίας και της κοινωνίας.</w:t>
      </w:r>
    </w:p>
    <w:p w14:paraId="7E19516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Σαράντα τρία χρόνια μετά και μοιάζουν σαν να ήταν χθες. Σαν να ήταν χθες που ξεκίνησε η κατάληψη του Πολυτεχνείου, σαν να ήταν χθες ο ραδιοφωνικός σταθμός και οι φωνές των εκφωνητών</w:t>
      </w:r>
      <w:r>
        <w:rPr>
          <w:rFonts w:eastAsia="Times New Roman" w:cs="Times New Roman"/>
          <w:szCs w:val="24"/>
        </w:rPr>
        <w:t>,</w:t>
      </w:r>
      <w:r>
        <w:rPr>
          <w:rFonts w:eastAsia="Times New Roman" w:cs="Times New Roman"/>
          <w:szCs w:val="24"/>
        </w:rPr>
        <w:t xml:space="preserve"> που έμε</w:t>
      </w:r>
      <w:r>
        <w:rPr>
          <w:rFonts w:eastAsia="Times New Roman" w:cs="Times New Roman"/>
          <w:szCs w:val="24"/>
        </w:rPr>
        <w:t xml:space="preserve">ιναν </w:t>
      </w:r>
      <w:r>
        <w:rPr>
          <w:rFonts w:eastAsia="Times New Roman" w:cs="Times New Roman"/>
          <w:szCs w:val="24"/>
        </w:rPr>
        <w:lastRenderedPageBreak/>
        <w:t>για πάντα χαραγμένες στη μνήμη μας: «Εδώ Πολυτεχνείο, εδώ Πολυτεχνείο! Ο ραδιοφωνικός σταθμός των ελεύθερων αγωνιζόμενων φοιτητών, των ελεύθερων αγωνιζόμενων Ελλήνων</w:t>
      </w:r>
      <w:r>
        <w:rPr>
          <w:rFonts w:eastAsia="Times New Roman" w:cs="Times New Roman"/>
          <w:szCs w:val="24"/>
        </w:rPr>
        <w:t>.</w:t>
      </w:r>
      <w:r>
        <w:rPr>
          <w:rFonts w:eastAsia="Times New Roman" w:cs="Times New Roman"/>
          <w:szCs w:val="24"/>
        </w:rPr>
        <w:t xml:space="preserve">». </w:t>
      </w:r>
    </w:p>
    <w:p w14:paraId="7E19516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Σαν να ήταν χθες τα τραγούδια, τα συνθήματα, τα χαμόγελα ενός λαού που αφυπνιζότα</w:t>
      </w:r>
      <w:r>
        <w:rPr>
          <w:rFonts w:eastAsia="Times New Roman" w:cs="Times New Roman"/>
          <w:szCs w:val="24"/>
        </w:rPr>
        <w:t>ν και εξεγειρόταν. Σαν να ήταν χθες η αλληλεγγύη, η χειραφέτηση, η υπέρβαση μιας γενιάς και μαζί ενός λαού. Σαν να ήταν χθες που τα τανκ</w:t>
      </w:r>
      <w:r>
        <w:rPr>
          <w:rFonts w:eastAsia="Times New Roman" w:cs="Times New Roman"/>
          <w:szCs w:val="24"/>
        </w:rPr>
        <w:t>ς</w:t>
      </w:r>
      <w:r>
        <w:rPr>
          <w:rFonts w:eastAsia="Times New Roman" w:cs="Times New Roman"/>
          <w:szCs w:val="24"/>
        </w:rPr>
        <w:t xml:space="preserve"> ήρθαν να σπείρουν τον θάνατο και την καταστολή, να λυγίσουν όσους αγωνίστηκαν για τη συλλογική ελευθερία. </w:t>
      </w:r>
    </w:p>
    <w:p w14:paraId="7E19516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Σαν να ήταν</w:t>
      </w:r>
      <w:r>
        <w:rPr>
          <w:rFonts w:eastAsia="Times New Roman" w:cs="Times New Roman"/>
          <w:szCs w:val="24"/>
        </w:rPr>
        <w:t xml:space="preserve"> χθες που μαθαίναμε τα ονόματα των πρώτων νεκρών μας, τα θύματα της καταστολής μέσα και έξω από το Πολυτεχνείο, στο Υπουργείο Δημόσιας Τάξης, όπου αστυνομικοί στην 3</w:t>
      </w:r>
      <w:r>
        <w:rPr>
          <w:rFonts w:eastAsia="Times New Roman" w:cs="Times New Roman"/>
          <w:szCs w:val="24"/>
          <w:vertAlign w:val="superscript"/>
        </w:rPr>
        <w:t>ης</w:t>
      </w:r>
      <w:r>
        <w:rPr>
          <w:rFonts w:eastAsia="Times New Roman" w:cs="Times New Roman"/>
          <w:szCs w:val="24"/>
        </w:rPr>
        <w:t xml:space="preserve"> Σεπτεμβρίου σκότωναν με μανία όσους διαδήλωναν, μεταξύ των οποίων ένα δεκαεπτάχρονο παιδ</w:t>
      </w:r>
      <w:r>
        <w:rPr>
          <w:rFonts w:eastAsia="Times New Roman" w:cs="Times New Roman"/>
          <w:szCs w:val="24"/>
        </w:rPr>
        <w:t>ί, τον Διομήδη Κομνηνό. Εκφράζουμε τον σεβασμό μας στη μνήμη του.</w:t>
      </w:r>
    </w:p>
    <w:p w14:paraId="7E19516B"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E19516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Όλα αυτά εξακολουθούν να είναι παρόντα και ζωντανά, να μας συγκινούν και να μας εμπνέουν. </w:t>
      </w:r>
      <w:r>
        <w:rPr>
          <w:rFonts w:eastAsia="Times New Roman" w:cs="Times New Roman"/>
          <w:szCs w:val="24"/>
        </w:rPr>
        <w:t>Δ</w:t>
      </w:r>
      <w:r>
        <w:rPr>
          <w:rFonts w:eastAsia="Times New Roman" w:cs="Times New Roman"/>
          <w:szCs w:val="24"/>
        </w:rPr>
        <w:t>εν ξεχνάμε, βέβαια -γιατί αυτό δεν είναι σαν χθες- την προδοσία της Κύπρου, στο όν</w:t>
      </w:r>
      <w:r>
        <w:rPr>
          <w:rFonts w:eastAsia="Times New Roman" w:cs="Times New Roman"/>
          <w:szCs w:val="24"/>
        </w:rPr>
        <w:t xml:space="preserve">ομα του κίβδηλου πατριωτισμού. Αν το Πολυτεχνείο είχε καταφέρει να ρίξει τη </w:t>
      </w:r>
      <w:r>
        <w:rPr>
          <w:rFonts w:eastAsia="Times New Roman" w:cs="Times New Roman"/>
          <w:szCs w:val="24"/>
        </w:rPr>
        <w:t>χ</w:t>
      </w:r>
      <w:r>
        <w:rPr>
          <w:rFonts w:eastAsia="Times New Roman" w:cs="Times New Roman"/>
          <w:szCs w:val="24"/>
        </w:rPr>
        <w:t xml:space="preserve">ούντα αμέσως και όχι μόνο να τη λαβώσει, η Κύπρος θα είχε σωθεί. Το πιο μεγάλο από τα εγκλήματα της </w:t>
      </w:r>
      <w:r>
        <w:rPr>
          <w:rFonts w:eastAsia="Times New Roman" w:cs="Times New Roman"/>
          <w:szCs w:val="24"/>
        </w:rPr>
        <w:t>χ</w:t>
      </w:r>
      <w:r>
        <w:rPr>
          <w:rFonts w:eastAsia="Times New Roman" w:cs="Times New Roman"/>
          <w:szCs w:val="24"/>
        </w:rPr>
        <w:t xml:space="preserve">ούντας δεν θα είχε συντελεστεί. </w:t>
      </w:r>
    </w:p>
    <w:p w14:paraId="7E19516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Σαράντα τρία χρόνια είναι μια ολόκληρη ζωή. Κ</w:t>
      </w:r>
      <w:r>
        <w:rPr>
          <w:rFonts w:eastAsia="Times New Roman" w:cs="Times New Roman"/>
          <w:szCs w:val="24"/>
        </w:rPr>
        <w:t>αι όμως, αν και λιγοστεύουν οι πρωταγωνιστές και οι μάρτυρες, η μέρα αυτή συνεχίζει να συγκινεί, να διεγείρει, να στρατεύει και να ταυτίζονται μαζί της χιλιάδες νέες και νέοι. Σαράντα τρία χρόνια μετά και κανένας δεν μπόρεσε να παραχαράξει τη μέρα από το ν</w:t>
      </w:r>
      <w:r>
        <w:rPr>
          <w:rFonts w:eastAsia="Times New Roman" w:cs="Times New Roman"/>
          <w:szCs w:val="24"/>
        </w:rPr>
        <w:t xml:space="preserve">όημά της. Όπως κάθε αυθεντικό γεγονός, πήρε τη θέση που του αξίζει στην </w:t>
      </w:r>
      <w:r>
        <w:rPr>
          <w:rFonts w:eastAsia="Times New Roman" w:cs="Times New Roman"/>
          <w:szCs w:val="24"/>
        </w:rPr>
        <w:t>ι</w:t>
      </w:r>
      <w:r>
        <w:rPr>
          <w:rFonts w:eastAsia="Times New Roman" w:cs="Times New Roman"/>
          <w:szCs w:val="24"/>
        </w:rPr>
        <w:t xml:space="preserve">στορία. Δεν μπόρεσε ούτε να </w:t>
      </w:r>
      <w:proofErr w:type="spellStart"/>
      <w:r>
        <w:rPr>
          <w:rFonts w:eastAsia="Times New Roman" w:cs="Times New Roman"/>
          <w:szCs w:val="24"/>
        </w:rPr>
        <w:t>πλαστογραφηθεί</w:t>
      </w:r>
      <w:proofErr w:type="spellEnd"/>
      <w:r>
        <w:rPr>
          <w:rFonts w:eastAsia="Times New Roman" w:cs="Times New Roman"/>
          <w:szCs w:val="24"/>
        </w:rPr>
        <w:t xml:space="preserve"> αλλά ούτε να μυθοποιηθεί σαν ένα γεγονός αδιανόητο, απόκοσμο, ξένο, που δεν μπορεί να επαναληφθεί. Γι’ αυτό συνεχίζει και να εμπνέει και να </w:t>
      </w:r>
      <w:r>
        <w:rPr>
          <w:rFonts w:eastAsia="Times New Roman" w:cs="Times New Roman"/>
          <w:szCs w:val="24"/>
        </w:rPr>
        <w:t>φοβίζει. Ήταν και είναι ένα γεγονός που συντροφεύει και οδηγεί τη νέα γενιά, όταν κάνει εφόδους στον ουρανό, στη δημοκρατική και επιβεβαιωμένη απόλυτα ρεαλιστική ουτοπία.</w:t>
      </w:r>
    </w:p>
    <w:p w14:paraId="7E19516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 πόσο ζωντανή είναι αυτή η μέρα</w:t>
      </w:r>
      <w:r>
        <w:rPr>
          <w:rFonts w:eastAsia="Times New Roman" w:cs="Times New Roman"/>
          <w:szCs w:val="24"/>
        </w:rPr>
        <w:t>,</w:t>
      </w:r>
      <w:r>
        <w:rPr>
          <w:rFonts w:eastAsia="Times New Roman" w:cs="Times New Roman"/>
          <w:szCs w:val="24"/>
        </w:rPr>
        <w:t xml:space="preserve"> δεν έχουμε παρά να θυμηθούμε το πώς επί σαράντ</w:t>
      </w:r>
      <w:r>
        <w:rPr>
          <w:rFonts w:eastAsia="Times New Roman" w:cs="Times New Roman"/>
          <w:szCs w:val="24"/>
        </w:rPr>
        <w:t>α τρία χρόνια τιμήθηκαν οι επέτειοι αυτής της μέρας με τον πιο ζωντανό και μοναδικό τρόπο, συνδέοντας την εκάστοτε πολιτική συγκυρία με τη μεγάλη στιγμή της εξέγερσης.</w:t>
      </w:r>
    </w:p>
    <w:p w14:paraId="7E19516F"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Ποια άλλη μεγάλη στιγμή της </w:t>
      </w:r>
      <w:r>
        <w:rPr>
          <w:rFonts w:eastAsia="Times New Roman" w:cs="Times New Roman"/>
          <w:szCs w:val="24"/>
        </w:rPr>
        <w:t>ι</w:t>
      </w:r>
      <w:r>
        <w:rPr>
          <w:rFonts w:eastAsia="Times New Roman" w:cs="Times New Roman"/>
          <w:szCs w:val="24"/>
        </w:rPr>
        <w:t>στορίας μας έχει αυτή τη δυνατότητα</w:t>
      </w:r>
      <w:r>
        <w:rPr>
          <w:rFonts w:eastAsia="Times New Roman" w:cs="Times New Roman"/>
          <w:szCs w:val="24"/>
        </w:rPr>
        <w:t>,</w:t>
      </w:r>
      <w:r>
        <w:rPr>
          <w:rFonts w:eastAsia="Times New Roman" w:cs="Times New Roman"/>
          <w:szCs w:val="24"/>
        </w:rPr>
        <w:t xml:space="preserve"> να συγκινεί τους μαθητ</w:t>
      </w:r>
      <w:r>
        <w:rPr>
          <w:rFonts w:eastAsia="Times New Roman" w:cs="Times New Roman"/>
          <w:szCs w:val="24"/>
        </w:rPr>
        <w:t>ές, τους φοιτητές, τους νέους, να συνδέει σαν κόκκινο νήμα το χθες με το σήμερα, να τους κινητοποιεί και να τους καλλιεργεί το μεγαλείο της αντίστασης; Όλες οι εθνικές μας επέτειοι αναφέρονται σε κάποιον εξωτερικό εχθρό, σε κάποιον κατακτητή που καταφέραμε</w:t>
      </w:r>
      <w:r>
        <w:rPr>
          <w:rFonts w:eastAsia="Times New Roman" w:cs="Times New Roman"/>
          <w:szCs w:val="24"/>
        </w:rPr>
        <w:t xml:space="preserve"> να νικήσουμε και να </w:t>
      </w:r>
      <w:r>
        <w:rPr>
          <w:rFonts w:eastAsia="Times New Roman" w:cs="Times New Roman"/>
          <w:szCs w:val="24"/>
        </w:rPr>
        <w:t xml:space="preserve">του </w:t>
      </w:r>
      <w:r>
        <w:rPr>
          <w:rFonts w:eastAsia="Times New Roman" w:cs="Times New Roman"/>
          <w:szCs w:val="24"/>
        </w:rPr>
        <w:t xml:space="preserve">αντισταθούμε. Είναι η μοναδική επέτειος που -όσο και αν τη </w:t>
      </w:r>
      <w:r>
        <w:rPr>
          <w:rFonts w:eastAsia="Times New Roman" w:cs="Times New Roman"/>
          <w:szCs w:val="24"/>
        </w:rPr>
        <w:t>χ</w:t>
      </w:r>
      <w:r>
        <w:rPr>
          <w:rFonts w:eastAsia="Times New Roman" w:cs="Times New Roman"/>
          <w:szCs w:val="24"/>
        </w:rPr>
        <w:t>ούντα τη λέγαμε και ήταν ξενόδουλη και σε μεγάλο βαθμό ξενοκίνητη- έχει να κάνει με έναν εσωτερικό εχθρό, τους εχθρούς της δημοκρατίας, τους οπαδούς του φασισμού και όλους</w:t>
      </w:r>
      <w:r>
        <w:rPr>
          <w:rFonts w:eastAsia="Times New Roman" w:cs="Times New Roman"/>
          <w:szCs w:val="24"/>
        </w:rPr>
        <w:t xml:space="preserve"> όσο</w:t>
      </w:r>
      <w:r>
        <w:rPr>
          <w:rFonts w:eastAsia="Times New Roman" w:cs="Times New Roman"/>
          <w:szCs w:val="24"/>
        </w:rPr>
        <w:t>ι</w:t>
      </w:r>
      <w:r>
        <w:rPr>
          <w:rFonts w:eastAsia="Times New Roman" w:cs="Times New Roman"/>
          <w:szCs w:val="24"/>
        </w:rPr>
        <w:t xml:space="preserve"> επιβουλεύονται την ελευθερία και τα δικαιώματα των πολιτών, τους κατ’ επάγγελμα ψευτοπατριώτες, τους εθνικιστές.</w:t>
      </w:r>
    </w:p>
    <w:p w14:paraId="7E19517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που είναι η τεσσαρακοστή τρίτη επέτειος, η μέρα αυτή αποκτά μια εξαιρετική σημασία. Μπορεί το σύνθημα «Ψ</w:t>
      </w:r>
      <w:r>
        <w:rPr>
          <w:rFonts w:eastAsia="Times New Roman" w:cs="Times New Roman"/>
          <w:szCs w:val="24"/>
        </w:rPr>
        <w:t>ωμί</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αιδεία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λευθερία</w:t>
      </w:r>
      <w:r>
        <w:rPr>
          <w:rFonts w:eastAsia="Times New Roman" w:cs="Times New Roman"/>
          <w:szCs w:val="24"/>
        </w:rPr>
        <w:t>», που αποτέλεσε το τρίπτυχο της εξέγερσης όλα αυτά τα χρόνια, να επαναλαμβάνεται από τους διαδηλωτές, άλλοτε με μεγάλο πάθος από μεγάλο πλήθος ή άλλοτε με λιγότερη συμμετοχή και έμφαση, όμως αυτό που καταδεικνύει πάντα η ζωντανή πραγματικότητα είναι ότι η</w:t>
      </w:r>
      <w:r>
        <w:rPr>
          <w:rFonts w:eastAsia="Times New Roman" w:cs="Times New Roman"/>
          <w:szCs w:val="24"/>
        </w:rPr>
        <w:t xml:space="preserve"> κοινωνική δικαιοσύνη, η ισότητα και η ελευθερία παραμένουν ένα διαρκές </w:t>
      </w:r>
      <w:proofErr w:type="spellStart"/>
      <w:r>
        <w:rPr>
          <w:rFonts w:eastAsia="Times New Roman" w:cs="Times New Roman"/>
          <w:szCs w:val="24"/>
        </w:rPr>
        <w:t>πρόταγμα</w:t>
      </w:r>
      <w:proofErr w:type="spellEnd"/>
      <w:r>
        <w:rPr>
          <w:rFonts w:eastAsia="Times New Roman" w:cs="Times New Roman"/>
          <w:szCs w:val="24"/>
        </w:rPr>
        <w:t xml:space="preserve"> για κάθε γενιά, για κάθε λαό στον δρόμο για τον αυτοπροσδιορισμό του.</w:t>
      </w:r>
    </w:p>
    <w:p w14:paraId="7E19517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Ιδιαίτερα σήμερα</w:t>
      </w:r>
      <w:r>
        <w:rPr>
          <w:rFonts w:eastAsia="Times New Roman" w:cs="Times New Roman"/>
          <w:szCs w:val="24"/>
        </w:rPr>
        <w:t>,</w:t>
      </w:r>
      <w:r>
        <w:rPr>
          <w:rFonts w:eastAsia="Times New Roman" w:cs="Times New Roman"/>
          <w:szCs w:val="24"/>
        </w:rPr>
        <w:t xml:space="preserve"> που ο μύθος της παγκοσμιοποίησης ξεθωριάζει, σήμερα</w:t>
      </w:r>
      <w:r>
        <w:rPr>
          <w:rFonts w:eastAsia="Times New Roman" w:cs="Times New Roman"/>
          <w:szCs w:val="24"/>
        </w:rPr>
        <w:t>,</w:t>
      </w:r>
      <w:r>
        <w:rPr>
          <w:rFonts w:eastAsia="Times New Roman" w:cs="Times New Roman"/>
          <w:szCs w:val="24"/>
        </w:rPr>
        <w:t xml:space="preserve"> που διαψεύστηκαν όλες οι υποσχέσει</w:t>
      </w:r>
      <w:r>
        <w:rPr>
          <w:rFonts w:eastAsia="Times New Roman" w:cs="Times New Roman"/>
          <w:szCs w:val="24"/>
        </w:rPr>
        <w:t xml:space="preserve">ς για ευημερία, για το τέλος της </w:t>
      </w:r>
      <w:r>
        <w:rPr>
          <w:rFonts w:eastAsia="Times New Roman" w:cs="Times New Roman"/>
          <w:szCs w:val="24"/>
        </w:rPr>
        <w:t>ι</w:t>
      </w:r>
      <w:r>
        <w:rPr>
          <w:rFonts w:eastAsia="Times New Roman" w:cs="Times New Roman"/>
          <w:szCs w:val="24"/>
        </w:rPr>
        <w:t>στορίας και των ιδεολογιών, σήμερα</w:t>
      </w:r>
      <w:r>
        <w:rPr>
          <w:rFonts w:eastAsia="Times New Roman" w:cs="Times New Roman"/>
          <w:szCs w:val="24"/>
        </w:rPr>
        <w:t>,</w:t>
      </w:r>
      <w:r>
        <w:rPr>
          <w:rFonts w:eastAsia="Times New Roman" w:cs="Times New Roman"/>
          <w:szCs w:val="24"/>
        </w:rPr>
        <w:t xml:space="preserve"> που ο απόηχος από την κατάρρευση του </w:t>
      </w:r>
      <w:r>
        <w:rPr>
          <w:rFonts w:eastAsia="Times New Roman" w:cs="Times New Roman"/>
          <w:szCs w:val="24"/>
        </w:rPr>
        <w:t>Τ</w:t>
      </w:r>
      <w:r>
        <w:rPr>
          <w:rFonts w:eastAsia="Times New Roman" w:cs="Times New Roman"/>
          <w:szCs w:val="24"/>
        </w:rPr>
        <w:t>είχους του Βερολίνου στοιχειώνει στα νέα τείχη</w:t>
      </w:r>
      <w:r>
        <w:rPr>
          <w:rFonts w:eastAsia="Times New Roman" w:cs="Times New Roman"/>
          <w:szCs w:val="24"/>
        </w:rPr>
        <w:t>,</w:t>
      </w:r>
      <w:r>
        <w:rPr>
          <w:rFonts w:eastAsia="Times New Roman" w:cs="Times New Roman"/>
          <w:szCs w:val="24"/>
        </w:rPr>
        <w:t xml:space="preserve"> που ορθώνονται παντού</w:t>
      </w:r>
      <w:r>
        <w:rPr>
          <w:rFonts w:eastAsia="Times New Roman" w:cs="Times New Roman"/>
          <w:szCs w:val="24"/>
        </w:rPr>
        <w:t>,</w:t>
      </w:r>
      <w:r>
        <w:rPr>
          <w:rFonts w:eastAsia="Times New Roman" w:cs="Times New Roman"/>
          <w:szCs w:val="24"/>
        </w:rPr>
        <w:t xml:space="preserve"> για να εμποδίσουν τους ανθρώπους να κυκλοφορούν ελεύθεροι, σήμερα</w:t>
      </w:r>
      <w:r>
        <w:rPr>
          <w:rFonts w:eastAsia="Times New Roman" w:cs="Times New Roman"/>
          <w:szCs w:val="24"/>
        </w:rPr>
        <w:t>,</w:t>
      </w:r>
      <w:r>
        <w:rPr>
          <w:rFonts w:eastAsia="Times New Roman" w:cs="Times New Roman"/>
          <w:szCs w:val="24"/>
        </w:rPr>
        <w:t xml:space="preserve"> που η </w:t>
      </w:r>
      <w:r>
        <w:rPr>
          <w:rFonts w:eastAsia="Times New Roman" w:cs="Times New Roman"/>
          <w:szCs w:val="24"/>
        </w:rPr>
        <w:t>ι</w:t>
      </w:r>
      <w:r>
        <w:rPr>
          <w:rFonts w:eastAsia="Times New Roman" w:cs="Times New Roman"/>
          <w:szCs w:val="24"/>
        </w:rPr>
        <w:t>στο</w:t>
      </w:r>
      <w:r>
        <w:rPr>
          <w:rFonts w:eastAsia="Times New Roman" w:cs="Times New Roman"/>
          <w:szCs w:val="24"/>
        </w:rPr>
        <w:t xml:space="preserve">ρία φαίνεται να βγάζει σε όλους τη γλώσσα, αφού κανένας δεν </w:t>
      </w:r>
      <w:proofErr w:type="spellStart"/>
      <w:r>
        <w:rPr>
          <w:rFonts w:eastAsia="Times New Roman" w:cs="Times New Roman"/>
          <w:szCs w:val="24"/>
        </w:rPr>
        <w:t>αναστοχάζεται</w:t>
      </w:r>
      <w:proofErr w:type="spellEnd"/>
      <w:r>
        <w:rPr>
          <w:rFonts w:eastAsia="Times New Roman" w:cs="Times New Roman"/>
          <w:szCs w:val="24"/>
        </w:rPr>
        <w:t xml:space="preserve">, σε αυτό το ρευστό τοπίο της παγκόσμιας κρίσης, </w:t>
      </w:r>
      <w:r>
        <w:rPr>
          <w:rFonts w:eastAsia="Times New Roman" w:cs="Times New Roman"/>
          <w:szCs w:val="24"/>
        </w:rPr>
        <w:lastRenderedPageBreak/>
        <w:t>όπου οι βεβαιότητες έχουν χαθεί, οι λαοί ψάχνουν στο σκοτάδι, εναλλάσσοντας συχνά τη νύχτα με τη νύχτα.</w:t>
      </w:r>
    </w:p>
    <w:p w14:paraId="7E19517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Όμως, η ειρήνη, η ευημερία, η </w:t>
      </w:r>
      <w:r>
        <w:rPr>
          <w:rFonts w:eastAsia="Times New Roman" w:cs="Times New Roman"/>
          <w:szCs w:val="24"/>
        </w:rPr>
        <w:t>ελευθερία, η ελπίδα, η δικαιοσύνη, η πρόοδος δεν είναι εμμονές</w:t>
      </w:r>
      <w:r>
        <w:rPr>
          <w:rFonts w:eastAsia="Times New Roman" w:cs="Times New Roman"/>
          <w:szCs w:val="24"/>
        </w:rPr>
        <w:t>,</w:t>
      </w:r>
      <w:r>
        <w:rPr>
          <w:rFonts w:eastAsia="Times New Roman" w:cs="Times New Roman"/>
          <w:szCs w:val="24"/>
        </w:rPr>
        <w:t xml:space="preserve"> για να τις περισυλλέγουν τα σκουπιδιάρικα. Είναι αιτήματα, στόχοι, πόθοι εκατομμυρίων ανθρώπων όπου γης.</w:t>
      </w:r>
    </w:p>
    <w:p w14:paraId="7E19517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Σε αυτό το τοπίο μια τέτοια μέρα</w:t>
      </w:r>
      <w:r>
        <w:rPr>
          <w:rFonts w:eastAsia="Times New Roman" w:cs="Times New Roman"/>
          <w:szCs w:val="24"/>
        </w:rPr>
        <w:t>,</w:t>
      </w:r>
      <w:r>
        <w:rPr>
          <w:rFonts w:eastAsia="Times New Roman" w:cs="Times New Roman"/>
          <w:szCs w:val="24"/>
        </w:rPr>
        <w:t xml:space="preserve"> που ανακαλεί μνήμες, που ζωντανεύει ιδέες και σκέψεις</w:t>
      </w:r>
      <w:r>
        <w:rPr>
          <w:rFonts w:eastAsia="Times New Roman" w:cs="Times New Roman"/>
          <w:szCs w:val="24"/>
        </w:rPr>
        <w:t>, που διασταυρώνονται προσωπικές και συλλογικές πορείες, η Βουλή και η πολιτική πρέπει να επαναπροσδιορίσει τους στόχους και την ταυτότητά της. Δοκιμασία αυτογνωσίας, δοκιμασία ταπεινοφροσύνης, δοκιμασία αλληλεγγύης, δοκιμασία συμπόνιας μάς χρειάζονται σήμ</w:t>
      </w:r>
      <w:r>
        <w:rPr>
          <w:rFonts w:eastAsia="Times New Roman" w:cs="Times New Roman"/>
          <w:szCs w:val="24"/>
        </w:rPr>
        <w:t>ερα όσο ποτέ, όσο και δοκιμασία και αναμέτρηση με τη διαρκή ανάγκη υπηρέτησης της δημοκρατίας.</w:t>
      </w:r>
    </w:p>
    <w:p w14:paraId="7E19517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Λέγεται συχνά ότι η έκπληξη είναι ο μόνος βέβαιος νόμος της </w:t>
      </w:r>
      <w:r>
        <w:rPr>
          <w:rFonts w:eastAsia="Times New Roman" w:cs="Times New Roman"/>
          <w:szCs w:val="24"/>
        </w:rPr>
        <w:t>ι</w:t>
      </w:r>
      <w:r>
        <w:rPr>
          <w:rFonts w:eastAsia="Times New Roman" w:cs="Times New Roman"/>
          <w:szCs w:val="24"/>
        </w:rPr>
        <w:t>στορίας. Η 17 Νοέμβρη 1973 ήταν έκπληξη, γιατί αναμετρήθηκε με το αδύνατο, με το ανέφικτο, με την ου</w:t>
      </w:r>
      <w:r>
        <w:rPr>
          <w:rFonts w:eastAsia="Times New Roman" w:cs="Times New Roman"/>
          <w:szCs w:val="24"/>
        </w:rPr>
        <w:t>τοπία και νίκησε.</w:t>
      </w:r>
    </w:p>
    <w:p w14:paraId="7E19517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7E195176" w14:textId="77777777" w:rsidR="00527971" w:rsidRDefault="007701A2">
      <w:pPr>
        <w:spacing w:line="600" w:lineRule="auto"/>
        <w:contextualSpacing/>
        <w:jc w:val="center"/>
        <w:rPr>
          <w:rFonts w:eastAsia="Times New Roman"/>
          <w:bCs/>
        </w:rPr>
      </w:pPr>
      <w:r>
        <w:rPr>
          <w:rFonts w:eastAsia="Times New Roman"/>
          <w:bCs/>
        </w:rPr>
        <w:t>(Χειροκροτήματα)</w:t>
      </w:r>
    </w:p>
    <w:p w14:paraId="7E19517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Τώρα τον λόγο έχει ο Πρωθυπουργός κ. Αλέξης Τσίπρας.</w:t>
      </w:r>
    </w:p>
    <w:p w14:paraId="7E19517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Ευχαριστώ, κυρία Πρόεδρε.</w:t>
      </w:r>
    </w:p>
    <w:p w14:paraId="7E19517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από τη Μεταπολίτευση έχουν περάσει περισσότερες απ</w:t>
      </w:r>
      <w:r>
        <w:rPr>
          <w:rFonts w:eastAsia="Times New Roman" w:cs="Times New Roman"/>
          <w:szCs w:val="24"/>
        </w:rPr>
        <w:t>ό τέσσερις δεκαετίες, ένα διάστημα μέσα στο οποίο στη χώρα μας έχουν αλλάξει –και συνεχίζουν να αλλάζουν- πάρα πολλά πράγματα. Είναι, ωστόσο, γεγονός ότι όλα αυτά τα χρόνια η εξέγερση του Πολυτεχνείου παραμένει μια σταθερή αναφορά. Το Πολυτεχνείο δείχνει ν</w:t>
      </w:r>
      <w:r>
        <w:rPr>
          <w:rFonts w:eastAsia="Times New Roman" w:cs="Times New Roman"/>
          <w:szCs w:val="24"/>
        </w:rPr>
        <w:t>α αντέχει στον χρόνο. Δεν εκφυλίστηκε σε μια επετειακή γιορτή. Τιμάται όλα αυτά τα χρόνια από ένα μεγάλο κομμάτι της ελληνικής κοινωνίας. Συγκινεί όχι μόνο τη γενιά που συμμετείχε στην κορυφαία στιγμή της αντιδικτατορικής πάλης, όχι μόνο τις γενιές που πήρ</w:t>
      </w:r>
      <w:r>
        <w:rPr>
          <w:rFonts w:eastAsia="Times New Roman" w:cs="Times New Roman"/>
          <w:szCs w:val="24"/>
        </w:rPr>
        <w:t xml:space="preserve">αν ενεργό μέρος στους δημοκρατικούς αγώνες του λαού μας, στους σύγχρονους μεγάλους δημοκρατικούς </w:t>
      </w:r>
      <w:r>
        <w:rPr>
          <w:rFonts w:eastAsia="Times New Roman" w:cs="Times New Roman"/>
          <w:szCs w:val="24"/>
        </w:rPr>
        <w:lastRenderedPageBreak/>
        <w:t>αγώνες αυτού του τόπου, αλλά ακόμα και νέους ανθρώπους και ιδιαίτερα τους νεότερους ανθρώπους, που εκείνα τα χρόνια ήταν αγέννητοι.</w:t>
      </w:r>
    </w:p>
    <w:p w14:paraId="7E19517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Για πάνω από τέσσερις δεκαε</w:t>
      </w:r>
      <w:r>
        <w:rPr>
          <w:rFonts w:eastAsia="Times New Roman" w:cs="Times New Roman"/>
          <w:szCs w:val="24"/>
        </w:rPr>
        <w:t>τίες η επέτειος του Πολυτεχνείου θα έλεγα ότι διατηρεί ένα</w:t>
      </w:r>
      <w:r>
        <w:rPr>
          <w:rFonts w:eastAsia="Times New Roman" w:cs="Times New Roman"/>
          <w:szCs w:val="24"/>
        </w:rPr>
        <w:t>ν</w:t>
      </w:r>
      <w:r>
        <w:rPr>
          <w:rFonts w:eastAsia="Times New Roman" w:cs="Times New Roman"/>
          <w:szCs w:val="24"/>
        </w:rPr>
        <w:t xml:space="preserve"> διπλό χαρακτήρα. Είναι μια εκδήλωση τιμής για τα εικοσάχρονα παιδιά που βρέθηκαν τότε αντιμέτωπα με τα άρματα μάχης, αλλά ταυτόχρονα είναι και μια ζωντανή, πολυφωνική, μαζική πολιτική εκδήλωση</w:t>
      </w:r>
      <w:r>
        <w:rPr>
          <w:rFonts w:eastAsia="Times New Roman" w:cs="Times New Roman"/>
          <w:szCs w:val="24"/>
        </w:rPr>
        <w:t>,</w:t>
      </w:r>
      <w:r>
        <w:rPr>
          <w:rFonts w:eastAsia="Times New Roman" w:cs="Times New Roman"/>
          <w:szCs w:val="24"/>
        </w:rPr>
        <w:t xml:space="preserve"> που εκφράζει τα δημοκρατικά αιτήματα της εκάστοτε περιόδου.</w:t>
      </w:r>
    </w:p>
    <w:p w14:paraId="7E19517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Ο λόγος, λοιπόν, για τον οποίο το Πολυτεχνείο εξακολουθεί να εμπνέει γενιές νέων ανθρώπων, ο λόγος για τον οποίο η επέτειος διατηρεί ζωντανό το πολιτικό της περιεχόμενο είναι, κατά την άποψή μου,</w:t>
      </w:r>
      <w:r>
        <w:rPr>
          <w:rFonts w:eastAsia="Times New Roman" w:cs="Times New Roman"/>
          <w:szCs w:val="24"/>
        </w:rPr>
        <w:t xml:space="preserve"> προφανής</w:t>
      </w:r>
      <w:r>
        <w:rPr>
          <w:rFonts w:eastAsia="Times New Roman" w:cs="Times New Roman"/>
          <w:szCs w:val="24"/>
        </w:rPr>
        <w:t>.</w:t>
      </w:r>
    </w:p>
    <w:p w14:paraId="7E19517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Μπορεί τα χρόνια να περνούν και οι καιροί να αλλάζουν, αλλά η θέληση της κοινωνίας για περισσότερη και βαθύτερη δημοκρατία, για κοινωνική δικαιοσύνη και προκοπή παραμένει ζωντανή και ανανεώ</w:t>
      </w:r>
      <w:r>
        <w:rPr>
          <w:rFonts w:eastAsia="Times New Roman" w:cs="Times New Roman"/>
          <w:szCs w:val="24"/>
        </w:rPr>
        <w:lastRenderedPageBreak/>
        <w:t>νεται συνεχώς</w:t>
      </w:r>
      <w:r>
        <w:rPr>
          <w:rFonts w:eastAsia="Times New Roman" w:cs="Times New Roman"/>
          <w:szCs w:val="24"/>
        </w:rPr>
        <w:t>,</w:t>
      </w:r>
      <w:r>
        <w:rPr>
          <w:rFonts w:eastAsia="Times New Roman" w:cs="Times New Roman"/>
          <w:szCs w:val="24"/>
        </w:rPr>
        <w:t xml:space="preserve"> αντίστοιχα με τα προβλήματα και τις προκλ</w:t>
      </w:r>
      <w:r>
        <w:rPr>
          <w:rFonts w:eastAsia="Times New Roman" w:cs="Times New Roman"/>
          <w:szCs w:val="24"/>
        </w:rPr>
        <w:t>ήσεις της κάθε εποχής. Τα σημερινά προβλήματα, οι σημερινές προκλήσεις μπορεί να μην έχουν την ωμότητα του αυταρχισμού και της καταστολής των ελευθεριών που είχε η εποχή της επτάχρονης δικτατορίας, ωστόσο είναι προκλήσεις υπαρκτές και θα έλεγα ότι είναι κα</w:t>
      </w:r>
      <w:r>
        <w:rPr>
          <w:rFonts w:eastAsia="Times New Roman" w:cs="Times New Roman"/>
          <w:szCs w:val="24"/>
        </w:rPr>
        <w:t xml:space="preserve">ι προκλήσεις απείρως συνθετότερες σήμερα. </w:t>
      </w:r>
    </w:p>
    <w:p w14:paraId="7E19517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Η εξέγερση του Πολυτεχνείου τον Νοέμβρη του 1973 αποτέλεσε το αποκορύφωμα των φοιτητικών κινητοποιήσεων που ξεκίνησαν σε μια περίοδο </w:t>
      </w:r>
      <w:r>
        <w:rPr>
          <w:rFonts w:eastAsia="Times New Roman" w:cs="Times New Roman"/>
          <w:szCs w:val="24"/>
        </w:rPr>
        <w:t>κατά την οποία</w:t>
      </w:r>
      <w:r>
        <w:rPr>
          <w:rFonts w:eastAsia="Times New Roman" w:cs="Times New Roman"/>
          <w:szCs w:val="24"/>
        </w:rPr>
        <w:t xml:space="preserve"> η απάθεια απέναντι στη δικτατορία φαινόταν να κυριαρχεί στην ελλη</w:t>
      </w:r>
      <w:r>
        <w:rPr>
          <w:rFonts w:eastAsia="Times New Roman" w:cs="Times New Roman"/>
          <w:szCs w:val="24"/>
        </w:rPr>
        <w:t>νική κοινωνία. Έτσι τουλάχιστον πίστευε η ίδια η δικτατορία.</w:t>
      </w:r>
    </w:p>
    <w:p w14:paraId="7E19517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Με εργαλείο αυτή την απάθεια τότε, το στρατιωτικό καθεστώς θεωρούσε ότι θα μπορούσε να οργανώσει τη μετάβαση σε έναν προβληματικό και απολύτως ελεγχόμενο κοινοβουλευτισμό, φροντίζοντας πριν από ό</w:t>
      </w:r>
      <w:r>
        <w:rPr>
          <w:rFonts w:eastAsia="Times New Roman" w:cs="Times New Roman"/>
          <w:szCs w:val="24"/>
        </w:rPr>
        <w:t>λα, με συνταγματικούς θεσμούς που είχε δημιουργήσει για τον εαυτό του, να διαιωνίσει την κατοχή, την κατάληψη της πραγματικής εξουσίας.</w:t>
      </w:r>
    </w:p>
    <w:p w14:paraId="7E19517F"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Αποδείχθηκε, όμως, ότι το αίτημα για δημοκρατία δεν μπορεί να ικανοποιηθεί με μέτρα υπό περιορισμό. Η δημοκρατία ή θα υπ</w:t>
      </w:r>
      <w:r>
        <w:rPr>
          <w:rFonts w:eastAsia="Times New Roman" w:cs="Times New Roman"/>
          <w:szCs w:val="24"/>
        </w:rPr>
        <w:t xml:space="preserve">άρχει ή δεν θα υπάρχει. Έτσι, η απάντηση του φοιτητικού κόσμου στην –εντός πολλών εισαγωγικών- «φιλελευθεροποίηση» ήταν η απαίτηση του ελληνικού λαού για πραγματική δημοκρατία, για ελεύθερες εκλογές στους φοιτητικούς συλλόγους, για απόσυρση των μηχανισμών </w:t>
      </w:r>
      <w:r>
        <w:rPr>
          <w:rFonts w:eastAsia="Times New Roman" w:cs="Times New Roman"/>
          <w:szCs w:val="24"/>
        </w:rPr>
        <w:t>της δικτατορίας από τα πανεπιστήμια, για ανάκληση της υποχρεωτικής στράτευσης, με την οποία επιχειρήθηκε τότε η εξουδετέρωση της φυσικής ηγεσίας του φοιτητικού κινήματος.</w:t>
      </w:r>
    </w:p>
    <w:p w14:paraId="7E19518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Όσο τα αιτήματα των φοιτητών διευρύνονταν και έπαιρναν συνολικό αντιδικτατορικό χαρακ</w:t>
      </w:r>
      <w:r>
        <w:rPr>
          <w:rFonts w:eastAsia="Times New Roman" w:cs="Times New Roman"/>
          <w:szCs w:val="24"/>
        </w:rPr>
        <w:t>τήρα, τόσο η απήχηση του φοιτητικού κινήματος αυξανόταν</w:t>
      </w:r>
      <w:r>
        <w:rPr>
          <w:rFonts w:eastAsia="Times New Roman" w:cs="Times New Roman"/>
          <w:szCs w:val="24"/>
        </w:rPr>
        <w:t>,</w:t>
      </w:r>
      <w:r>
        <w:rPr>
          <w:rFonts w:eastAsia="Times New Roman" w:cs="Times New Roman"/>
          <w:szCs w:val="24"/>
        </w:rPr>
        <w:t xml:space="preserve"> πρώτα στη νεολαία εκείνης της εποχής, αλλά κατόπιν και με γρήγορους ρυθμούς σ’ ολόκληρο τον ελληνικό λαό.</w:t>
      </w:r>
    </w:p>
    <w:p w14:paraId="7E19518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Αυτή ακριβώς την εξέλιξη, την εκδήλωση ενός παλλαϊκού κινήματος με αίτημα την πτώση της </w:t>
      </w:r>
      <w:r>
        <w:rPr>
          <w:rFonts w:eastAsia="Times New Roman" w:cs="Times New Roman"/>
          <w:szCs w:val="24"/>
        </w:rPr>
        <w:t>δ</w:t>
      </w:r>
      <w:r>
        <w:rPr>
          <w:rFonts w:eastAsia="Times New Roman" w:cs="Times New Roman"/>
          <w:szCs w:val="24"/>
        </w:rPr>
        <w:t>ικτα</w:t>
      </w:r>
      <w:r>
        <w:rPr>
          <w:rFonts w:eastAsia="Times New Roman" w:cs="Times New Roman"/>
          <w:szCs w:val="24"/>
        </w:rPr>
        <w:t>τορίας, προσπάθησαν να ανακόψουν τα τεθωρακισμένα που βγήκαν στους δρόμους το βράδυ της 17</w:t>
      </w:r>
      <w:r>
        <w:rPr>
          <w:rFonts w:eastAsia="Times New Roman" w:cs="Times New Roman"/>
          <w:szCs w:val="24"/>
          <w:vertAlign w:val="superscript"/>
        </w:rPr>
        <w:t>ης</w:t>
      </w:r>
      <w:r>
        <w:rPr>
          <w:rFonts w:eastAsia="Times New Roman" w:cs="Times New Roman"/>
          <w:szCs w:val="24"/>
        </w:rPr>
        <w:t xml:space="preserve"> Νοεμβρίου.</w:t>
      </w:r>
    </w:p>
    <w:p w14:paraId="7E19518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το Πολυτεχνείο, παρά την αιματηρή του κατάληξη, έβαλε αποφασιστικά τη σφραγίδα του στις πολιτικές εξελίξεις. Κανείς δεν φανταζόταν λίγους μήνες πρ</w:t>
      </w:r>
      <w:r>
        <w:rPr>
          <w:rFonts w:eastAsia="Times New Roman" w:cs="Times New Roman"/>
          <w:szCs w:val="24"/>
        </w:rPr>
        <w:t xml:space="preserve">ιν </w:t>
      </w:r>
      <w:r>
        <w:rPr>
          <w:rFonts w:eastAsia="Times New Roman" w:cs="Times New Roman"/>
          <w:szCs w:val="24"/>
        </w:rPr>
        <w:t xml:space="preserve">από </w:t>
      </w:r>
      <w:r>
        <w:rPr>
          <w:rFonts w:eastAsia="Times New Roman" w:cs="Times New Roman"/>
          <w:szCs w:val="24"/>
        </w:rPr>
        <w:t xml:space="preserve">την εξέγερση ότι ο ελληνικός λαός θα έρχονταν σε κατευθείαν αντιπαράθεση με το καθεστώς των </w:t>
      </w:r>
      <w:r>
        <w:rPr>
          <w:rFonts w:eastAsia="Times New Roman" w:cs="Times New Roman"/>
          <w:szCs w:val="24"/>
        </w:rPr>
        <w:t>σ</w:t>
      </w:r>
      <w:r>
        <w:rPr>
          <w:rFonts w:eastAsia="Times New Roman" w:cs="Times New Roman"/>
          <w:szCs w:val="24"/>
        </w:rPr>
        <w:t xml:space="preserve">υνταγματαρχών. </w:t>
      </w:r>
      <w:r>
        <w:rPr>
          <w:rFonts w:eastAsia="Times New Roman" w:cs="Times New Roman"/>
          <w:szCs w:val="24"/>
        </w:rPr>
        <w:t>Κ</w:t>
      </w:r>
      <w:r>
        <w:rPr>
          <w:rFonts w:eastAsia="Times New Roman" w:cs="Times New Roman"/>
          <w:szCs w:val="24"/>
        </w:rPr>
        <w:t>ανείς δεν φανταζόταν ότι</w:t>
      </w:r>
      <w:r>
        <w:rPr>
          <w:rFonts w:eastAsia="Times New Roman" w:cs="Times New Roman"/>
          <w:szCs w:val="24"/>
        </w:rPr>
        <w:t>,</w:t>
      </w:r>
      <w:r>
        <w:rPr>
          <w:rFonts w:eastAsia="Times New Roman" w:cs="Times New Roman"/>
          <w:szCs w:val="24"/>
        </w:rPr>
        <w:t xml:space="preserve"> λίγους μήνες μετά, το χουντικό καθεστώς</w:t>
      </w:r>
      <w:r>
        <w:rPr>
          <w:rFonts w:eastAsia="Times New Roman" w:cs="Times New Roman"/>
          <w:szCs w:val="24"/>
        </w:rPr>
        <w:t>,</w:t>
      </w:r>
      <w:r>
        <w:rPr>
          <w:rFonts w:eastAsia="Times New Roman" w:cs="Times New Roman"/>
          <w:szCs w:val="24"/>
        </w:rPr>
        <w:t xml:space="preserve"> σε συνθήκες πλήρους απομόνωσης, μετά την αιματηρή καταστολή του Νοέμβρη, </w:t>
      </w:r>
      <w:r>
        <w:rPr>
          <w:rFonts w:eastAsia="Times New Roman" w:cs="Times New Roman"/>
          <w:szCs w:val="24"/>
        </w:rPr>
        <w:t>και βεβαρ</w:t>
      </w:r>
      <w:r>
        <w:rPr>
          <w:rFonts w:eastAsia="Times New Roman" w:cs="Times New Roman"/>
          <w:szCs w:val="24"/>
        </w:rPr>
        <w:t>η</w:t>
      </w:r>
      <w:r>
        <w:rPr>
          <w:rFonts w:eastAsia="Times New Roman" w:cs="Times New Roman"/>
          <w:szCs w:val="24"/>
        </w:rPr>
        <w:t>μένο από το εθνικό έγκλημα που διέπραξε στην Κύπρο, θα υποχωρούσε</w:t>
      </w:r>
      <w:r>
        <w:rPr>
          <w:rFonts w:eastAsia="Times New Roman" w:cs="Times New Roman"/>
          <w:szCs w:val="24"/>
        </w:rPr>
        <w:t>,</w:t>
      </w:r>
      <w:r>
        <w:rPr>
          <w:rFonts w:eastAsia="Times New Roman" w:cs="Times New Roman"/>
          <w:szCs w:val="24"/>
        </w:rPr>
        <w:t xml:space="preserve"> για να ανοίξει τον δρόμο σε ένα πραγματικά δημοκρατικό, κοινοβουλευτικό καθεστώς. </w:t>
      </w:r>
    </w:p>
    <w:p w14:paraId="7E19518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Από τότε η Ελλάδα διανύει τη μακρύτερη περίοδο δημοκρατικής ομαλότητας στη νεότερη ιστορία της.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το αίτημα για περισσότερη δημοκρατία, για βαθύτερη, πιο ουσιαστική δημοκρατία υπάρχει και θα υπάρχει για πάντα, γιατί η δημοκρατία δεν είναι κούφιος όρος, χωρίς περιεχόμενο. </w:t>
      </w:r>
    </w:p>
    <w:p w14:paraId="7E19518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Τις δύο πρώτες δεκαετίες από τη Μεταπολίτευση, το περιεχόμενο της </w:t>
      </w:r>
      <w:r>
        <w:rPr>
          <w:rFonts w:eastAsia="Times New Roman" w:cs="Times New Roman"/>
          <w:szCs w:val="24"/>
        </w:rPr>
        <w:t xml:space="preserve">δημοκρατίας αφορούσε την κατοχύρωση των πολιτικών ελευθεριών και της ελευθερίας του λόγου, τη νόμιμη λειτουργία όλων των </w:t>
      </w:r>
      <w:r>
        <w:rPr>
          <w:rFonts w:eastAsia="Times New Roman" w:cs="Times New Roman"/>
          <w:szCs w:val="24"/>
        </w:rPr>
        <w:lastRenderedPageBreak/>
        <w:t>πολιτικών κομμάτων, την κατάργηση του φακελώματος και του πιστοποιητικού κοινωνικών φρονημάτων, τον εκδημοκρατισμό των πολιτικών θεσμών</w:t>
      </w:r>
      <w:r>
        <w:rPr>
          <w:rFonts w:eastAsia="Times New Roman" w:cs="Times New Roman"/>
          <w:szCs w:val="24"/>
        </w:rPr>
        <w:t xml:space="preserve">, του Στρατού και των Σωμάτων Ασφαλείας. </w:t>
      </w:r>
    </w:p>
    <w:p w14:paraId="7E19518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Αργότερα, στην αρχή της εποχής της παγκοσμιοποίησης, το περιεχόμενο της δημοκρατίας αφορούσε την αντίσταση της κοινωνίας στο πελατειακό κράτος, στον εκμαυλισμό των συνειδήσεων, στη διαπλοκή και στη διαφθορά, στην ο</w:t>
      </w:r>
      <w:r>
        <w:rPr>
          <w:rFonts w:eastAsia="Times New Roman" w:cs="Times New Roman"/>
          <w:szCs w:val="24"/>
        </w:rPr>
        <w:t>ικοδόμηση ενός σάπιου κατεστημένου, εχθρικού στα λαϊκά συμφέροντα.</w:t>
      </w:r>
    </w:p>
    <w:p w14:paraId="7E19518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στην εποχή της κρίσης, το περιεχόμενο της δημοκρατίας αφορά την υπεράσπιση του κοινωνικού κράτους, την αποκατάσταση της κοινωνικής συνοχής, την παραγωγική και θεσμική ανασυγκρότηση </w:t>
      </w:r>
      <w:r>
        <w:rPr>
          <w:rFonts w:eastAsia="Times New Roman" w:cs="Times New Roman"/>
          <w:szCs w:val="24"/>
        </w:rPr>
        <w:t xml:space="preserve">της χώρας, την επάνοδο της Ελλάδας σε συνθήκες λαϊκής κυριαρχίας. Γι’ αυτό ο αγώνας για διεύρυνση και εμβάθυνση της δημοκρατίας θα είναι ένας διαρκής αγώνας. Είναι ένας αγώνας που δεν σταματά και δεν πρόκειται να σταματήσει. </w:t>
      </w:r>
    </w:p>
    <w:p w14:paraId="7E19518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Η δημοκρατία στην Ελλάδα των μ</w:t>
      </w:r>
      <w:r>
        <w:rPr>
          <w:rFonts w:eastAsia="Times New Roman" w:cs="Times New Roman"/>
          <w:szCs w:val="24"/>
        </w:rPr>
        <w:t xml:space="preserve">νημονίων και της επιτροπείας, το έχουμε πει πολλές φορές, έχει πληγεί ανυπολόγιστα, έχει υποβαθμιστεί. Έχουν πληγεί σοβαρά δικαιώματα εργαζομένων, φοιτητών, </w:t>
      </w:r>
      <w:r>
        <w:rPr>
          <w:rFonts w:eastAsia="Times New Roman" w:cs="Times New Roman"/>
          <w:szCs w:val="24"/>
        </w:rPr>
        <w:lastRenderedPageBreak/>
        <w:t>σπουδαστών, πνευματικών ανθρώπων και επιστημόνων, που είτε βρίσκονται στην ανεργία είτε μεταναστεύο</w:t>
      </w:r>
      <w:r>
        <w:rPr>
          <w:rFonts w:eastAsia="Times New Roman" w:cs="Times New Roman"/>
          <w:szCs w:val="24"/>
        </w:rPr>
        <w:t>υν είτε αμείβονται με πενιχρούς μισθούς.</w:t>
      </w:r>
    </w:p>
    <w:p w14:paraId="7E19518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Η Κυβέρνηση αυτή, η Κυβέρνησή μας</w:t>
      </w:r>
      <w:r>
        <w:rPr>
          <w:rFonts w:eastAsia="Times New Roman" w:cs="Times New Roman"/>
          <w:szCs w:val="24"/>
        </w:rPr>
        <w:t>,</w:t>
      </w:r>
      <w:r>
        <w:rPr>
          <w:rFonts w:eastAsia="Times New Roman" w:cs="Times New Roman"/>
          <w:szCs w:val="24"/>
        </w:rPr>
        <w:t xml:space="preserve"> ανέλαβε την εντολή να βγάλει τη χώρα από την κρίση με την κοινωνία όρθια και να σπάσει αυτόν τον φαύλο κύκλο της άγριας λιτότητας. Επίσης, υπό μια έννοια, </w:t>
      </w:r>
      <w:r>
        <w:rPr>
          <w:rFonts w:eastAsia="Times New Roman" w:cs="Times New Roman"/>
          <w:szCs w:val="24"/>
        </w:rPr>
        <w:t xml:space="preserve">ανέλαβε την εντολή να αποκαταστήσει και την τραυματισμένη δημοκρατία στον τόπο μας την εποχή των μνημονίων. Αυτό το προσπάθησε και το προσπαθεί από την πρώτη στιγμή. </w:t>
      </w:r>
    </w:p>
    <w:p w14:paraId="7E19518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Η σκληρή μάχη της διαπραγμάτευσης της πρώτης περιόδου αποτέλεσε, εκτός των άλλων, και μια</w:t>
      </w:r>
      <w:r>
        <w:rPr>
          <w:rFonts w:eastAsia="Times New Roman" w:cs="Times New Roman"/>
          <w:szCs w:val="24"/>
        </w:rPr>
        <w:t xml:space="preserve"> παγκόσμια κραυγή και αποκάλυψη της αγνόησης της δημοκρατίας και της λαϊκής επιλογής στους ευρωπαϊκούς θεσμούς, προς χάριν των νόμων της αγοράς και των χρηματιστηρίων. </w:t>
      </w:r>
    </w:p>
    <w:p w14:paraId="7E19518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Αν θέλετε, ακόμα και η επιλογή της άμεσης προσφυγής στις κάλπες τον Σεπτέμβρη του 2015</w:t>
      </w:r>
      <w:r>
        <w:rPr>
          <w:rFonts w:eastAsia="Times New Roman" w:cs="Times New Roman"/>
          <w:szCs w:val="24"/>
        </w:rPr>
        <w:t>,</w:t>
      </w:r>
      <w:r>
        <w:rPr>
          <w:rFonts w:eastAsia="Times New Roman" w:cs="Times New Roman"/>
          <w:szCs w:val="24"/>
        </w:rPr>
        <w:t xml:space="preserve"> μετά τη συμφωνία, αποτέλεσε μια έμπρακτη απόδειξη εμπιστοσύνης στη λαϊκή κρίση και στη δημοκρατία.</w:t>
      </w:r>
    </w:p>
    <w:p w14:paraId="7E19518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ξέρετε, η μάχη αυτή, η μάχη για τη δημοκρατία δεν έχει να κάνει μόνο με τη διαπραγμάτευση, τις διεκδικήσεις σε ευρωπαϊκό και διεθνές επίπεδο, αλλά και</w:t>
      </w:r>
      <w:r>
        <w:rPr>
          <w:rFonts w:eastAsia="Times New Roman" w:cs="Times New Roman"/>
          <w:szCs w:val="24"/>
        </w:rPr>
        <w:t xml:space="preserve"> με τις μικρές και μεγάλες διεκδικήσεις σε μια σειρά από μέτωπα στο εσωτερικό της χώρας.</w:t>
      </w:r>
    </w:p>
    <w:p w14:paraId="7E19518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Από τον Γενάρη του 2015 πρώτο μας μέλημα ήταν να μη στερείται στη χώρα μας κανένα</w:t>
      </w:r>
      <w:r>
        <w:rPr>
          <w:rFonts w:eastAsia="Times New Roman" w:cs="Times New Roman"/>
          <w:szCs w:val="24"/>
        </w:rPr>
        <w:t>ς</w:t>
      </w:r>
      <w:r>
        <w:rPr>
          <w:rFonts w:eastAsia="Times New Roman" w:cs="Times New Roman"/>
          <w:szCs w:val="24"/>
        </w:rPr>
        <w:t xml:space="preserve"> Έλληνα</w:t>
      </w:r>
      <w:r>
        <w:rPr>
          <w:rFonts w:eastAsia="Times New Roman" w:cs="Times New Roman"/>
          <w:szCs w:val="24"/>
        </w:rPr>
        <w:t>ς</w:t>
      </w:r>
      <w:r>
        <w:rPr>
          <w:rFonts w:eastAsia="Times New Roman" w:cs="Times New Roman"/>
          <w:szCs w:val="24"/>
        </w:rPr>
        <w:t xml:space="preserve"> πολίτη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πρόσβαση στο δημόσιο σύστημα υγείας και στη δημόσια εκπαίδευση. </w:t>
      </w:r>
      <w:r>
        <w:rPr>
          <w:rFonts w:eastAsia="Times New Roman" w:cs="Times New Roman"/>
          <w:szCs w:val="24"/>
        </w:rPr>
        <w:t xml:space="preserve">Καταφέραμε μέσα σε πολύ δύσκολες συνθήκες φέτος να λειτουργήσουν με πληρότητα όλα τα </w:t>
      </w:r>
      <w:proofErr w:type="spellStart"/>
      <w:r>
        <w:rPr>
          <w:rFonts w:eastAsia="Times New Roman" w:cs="Times New Roman"/>
          <w:szCs w:val="24"/>
        </w:rPr>
        <w:t>σχολειά</w:t>
      </w:r>
      <w:proofErr w:type="spellEnd"/>
      <w:r>
        <w:rPr>
          <w:rFonts w:eastAsia="Times New Roman" w:cs="Times New Roman"/>
          <w:szCs w:val="24"/>
        </w:rPr>
        <w:t xml:space="preserve"> μας</w:t>
      </w:r>
      <w:r>
        <w:rPr>
          <w:rFonts w:eastAsia="Times New Roman" w:cs="Times New Roman"/>
          <w:szCs w:val="24"/>
        </w:rPr>
        <w:t>,</w:t>
      </w:r>
      <w:r>
        <w:rPr>
          <w:rFonts w:eastAsia="Times New Roman" w:cs="Times New Roman"/>
          <w:szCs w:val="24"/>
        </w:rPr>
        <w:t xml:space="preserve"> και στην πιο απομακρυσμένη περιοχή, ενώ ανοίξαμε σχολεία και φροντίσαμε για χιλιάδες δασκάλους ειδικής αγωγής, γιατί όλα τα παιδιά έχουν το δικαίωμα στη γνώση</w:t>
      </w:r>
      <w:r>
        <w:rPr>
          <w:rFonts w:eastAsia="Times New Roman" w:cs="Times New Roman"/>
          <w:szCs w:val="24"/>
        </w:rPr>
        <w:t xml:space="preserve">. </w:t>
      </w:r>
    </w:p>
    <w:p w14:paraId="7E19518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Πετύχαμε, επίσης, όλοι οι Έλληνες πολίτες, συμπεριλαμβανομένων των αδυνάμων, να έχουν δωρεάν πρόσβαση στην ιατροφαρμακευτική περίθαλψη</w:t>
      </w:r>
      <w:r>
        <w:rPr>
          <w:rFonts w:eastAsia="Times New Roman" w:cs="Times New Roman"/>
          <w:szCs w:val="24"/>
        </w:rPr>
        <w:t>,</w:t>
      </w:r>
      <w:r>
        <w:rPr>
          <w:rFonts w:eastAsia="Times New Roman" w:cs="Times New Roman"/>
          <w:szCs w:val="24"/>
        </w:rPr>
        <w:t xml:space="preserve"> ανοίγοντας τον δρόμο σε πάνω από δύο εκατομμύρια συμπολίτες μας, που, δυστυχώς, εξαιτίας της κρίσης στερούνται </w:t>
      </w:r>
      <w:r>
        <w:rPr>
          <w:rFonts w:eastAsia="Times New Roman" w:cs="Times New Roman"/>
          <w:szCs w:val="24"/>
        </w:rPr>
        <w:t xml:space="preserve">την </w:t>
      </w:r>
      <w:r>
        <w:rPr>
          <w:rFonts w:eastAsia="Times New Roman" w:cs="Times New Roman"/>
          <w:szCs w:val="24"/>
        </w:rPr>
        <w:t xml:space="preserve">ασφάλιση, να μη στερούνται </w:t>
      </w:r>
      <w:r>
        <w:rPr>
          <w:rFonts w:eastAsia="Times New Roman" w:cs="Times New Roman"/>
          <w:szCs w:val="24"/>
        </w:rPr>
        <w:t xml:space="preserve">την </w:t>
      </w:r>
      <w:r>
        <w:rPr>
          <w:rFonts w:eastAsia="Times New Roman" w:cs="Times New Roman"/>
          <w:szCs w:val="24"/>
        </w:rPr>
        <w:t>πρόσβαση σε δημόσια νοσοκομεία.</w:t>
      </w:r>
    </w:p>
    <w:p w14:paraId="7E19518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Καταφέραμε να δώσουμε τη δυνατότητα σε όλα τα παιδιά που γεννιούνται στην πατρίδα μας και χαίρουν της ελληνικής παιδείας να έχουν την ελληνική ιθαγένεια και άρα να έχουν ίδια, ίσα δικαιώματα.</w:t>
      </w:r>
    </w:p>
    <w:p w14:paraId="7E19518F"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ώσαμε τη δυνατότητα σε κάθε άνθρωπο να μπορεί να ζήσει με όλα τα δικαιώματα του νόμου με αυτόν ή αυτή που αγαπά</w:t>
      </w:r>
      <w:r>
        <w:rPr>
          <w:rFonts w:eastAsia="Times New Roman" w:cs="Times New Roman"/>
          <w:szCs w:val="24"/>
        </w:rPr>
        <w:t>,</w:t>
      </w:r>
      <w:r>
        <w:rPr>
          <w:rFonts w:eastAsia="Times New Roman" w:cs="Times New Roman"/>
          <w:szCs w:val="24"/>
        </w:rPr>
        <w:t xml:space="preserve"> θεσπίζοντας το σύμφωνο συμβίωσης.</w:t>
      </w:r>
    </w:p>
    <w:p w14:paraId="7E19519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Δίνουμε για πρώτη φορά δικαίωμα στα παιδιά που πηγαίνουν στα </w:t>
      </w:r>
      <w:proofErr w:type="spellStart"/>
      <w:r>
        <w:rPr>
          <w:rFonts w:eastAsia="Times New Roman" w:cs="Times New Roman"/>
          <w:szCs w:val="24"/>
        </w:rPr>
        <w:t>σχολειά</w:t>
      </w:r>
      <w:proofErr w:type="spellEnd"/>
      <w:r>
        <w:rPr>
          <w:rFonts w:eastAsia="Times New Roman" w:cs="Times New Roman"/>
          <w:szCs w:val="24"/>
        </w:rPr>
        <w:t xml:space="preserve"> μας και έχουν άλλη θρησκεία να μπορούν ν</w:t>
      </w:r>
      <w:r>
        <w:rPr>
          <w:rFonts w:eastAsia="Times New Roman" w:cs="Times New Roman"/>
          <w:szCs w:val="24"/>
        </w:rPr>
        <w:t xml:space="preserve">α μαθαίνουν γι’ αυτή, να μην αισθάνονται παιδιά ενός κατώτερου Θεού. </w:t>
      </w:r>
    </w:p>
    <w:p w14:paraId="7E19519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Δώσαμε και δίνουμε μάχες για την υπεράσπιση της δημοκρατίας, της ισότητας, των ανθρωπίνων δικαιωμάτων σε στιγμές πολύ δύσκολες, όχι μόνο για τη χώρα μας, αλλά για την Ευρώπη και τη διεθν</w:t>
      </w:r>
      <w:r>
        <w:rPr>
          <w:rFonts w:eastAsia="Times New Roman" w:cs="Times New Roman"/>
          <w:szCs w:val="24"/>
        </w:rPr>
        <w:t>ή κοινότητα.</w:t>
      </w:r>
    </w:p>
    <w:p w14:paraId="7E19519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Πετύχαμε πολλά, αλλά έχουμε ακόμα πολύ δρόμο μπροστά μας. Δρόμο δύσκολο, αλλά ταυτόχρονα για πρώτη φορά με ορατό το τέλος της ανηφόρας. Θα συνεχίσουμε να αγωνιζόμαστε, μέχρις ότου αυτός ο τόπος επανέλθει σε συνθήκες σταθερότητας και κανονικότη</w:t>
      </w:r>
      <w:r>
        <w:rPr>
          <w:rFonts w:eastAsia="Times New Roman" w:cs="Times New Roman"/>
          <w:szCs w:val="24"/>
        </w:rPr>
        <w:t>τας.</w:t>
      </w:r>
    </w:p>
    <w:p w14:paraId="7E19519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ολοκλήρωση της δεύτερης αξιολόγησης, η συνεπαγόμενη συμφωνία για την </w:t>
      </w:r>
      <w:proofErr w:type="spellStart"/>
      <w:r>
        <w:rPr>
          <w:rFonts w:eastAsia="Times New Roman" w:cs="Times New Roman"/>
          <w:szCs w:val="24"/>
        </w:rPr>
        <w:t>απομείωση</w:t>
      </w:r>
      <w:proofErr w:type="spellEnd"/>
      <w:r>
        <w:rPr>
          <w:rFonts w:eastAsia="Times New Roman" w:cs="Times New Roman"/>
          <w:szCs w:val="24"/>
        </w:rPr>
        <w:t xml:space="preserve"> του χρέους και η ένταξη της χώρας στο πρόγραμμα ποσοτικής χαλάρωσης της Ευρωπαϊκής Κεντρικής Τράπεζας θα είναι ένα ορόσημο. Θα διανύσουμε την απόσταση που απομένει </w:t>
      </w:r>
      <w:r>
        <w:rPr>
          <w:rFonts w:eastAsia="Times New Roman" w:cs="Times New Roman"/>
          <w:szCs w:val="24"/>
        </w:rPr>
        <w:t>ω</w:t>
      </w:r>
      <w:r>
        <w:rPr>
          <w:rFonts w:eastAsia="Times New Roman" w:cs="Times New Roman"/>
          <w:szCs w:val="24"/>
        </w:rPr>
        <w:t>ς εκε</w:t>
      </w:r>
      <w:r>
        <w:rPr>
          <w:rFonts w:eastAsia="Times New Roman" w:cs="Times New Roman"/>
          <w:szCs w:val="24"/>
        </w:rPr>
        <w:t>ί</w:t>
      </w:r>
      <w:r>
        <w:rPr>
          <w:rFonts w:eastAsia="Times New Roman" w:cs="Times New Roman"/>
          <w:szCs w:val="24"/>
        </w:rPr>
        <w:t>,</w:t>
      </w:r>
      <w:r>
        <w:rPr>
          <w:rFonts w:eastAsia="Times New Roman" w:cs="Times New Roman"/>
          <w:szCs w:val="24"/>
        </w:rPr>
        <w:t xml:space="preserve"> αποφασισμένοι να ξαναστήσουμε στα πόδια της την οικονομία και την κοινωνία και να ξαναδώσουμε στον λαό μας τα δικαιώματα, την κοινωνική προστασία και τις συνθήκες ζωής και εργασίας, που η σκληρή λιτότητα των προηγούμενων χρόνων τούς στέρησε.</w:t>
      </w:r>
    </w:p>
    <w:p w14:paraId="7E19519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Όμως, την ί</w:t>
      </w:r>
      <w:r>
        <w:rPr>
          <w:rFonts w:eastAsia="Times New Roman" w:cs="Times New Roman"/>
          <w:szCs w:val="24"/>
        </w:rPr>
        <w:t>δια στιγμή ανησυχία και προκλήσεις δεν υπάρχουν μονάχα στον τόπο μας. Ολόκληρος ο κόσμος ανησυχεί. Οι πόλεμοι, ο αυταρχισμός, οι αντιδημοκρατικές μεθοδεύσεις, ο ρατσισμός και οι κάθε είδους διακρίσεις</w:t>
      </w:r>
      <w:r>
        <w:rPr>
          <w:rFonts w:eastAsia="Times New Roman" w:cs="Times New Roman"/>
          <w:szCs w:val="24"/>
        </w:rPr>
        <w:t>,</w:t>
      </w:r>
      <w:r>
        <w:rPr>
          <w:rFonts w:eastAsia="Times New Roman" w:cs="Times New Roman"/>
          <w:szCs w:val="24"/>
        </w:rPr>
        <w:t xml:space="preserve"> εκεί που νομίζαμε ότι έχουν απωθηθεί στο παρελθόν, επα</w:t>
      </w:r>
      <w:r>
        <w:rPr>
          <w:rFonts w:eastAsia="Times New Roman" w:cs="Times New Roman"/>
          <w:szCs w:val="24"/>
        </w:rPr>
        <w:t>νέρχονται σχεδόν με ωμότητα στις ζωές των ανθρώπων.</w:t>
      </w:r>
    </w:p>
    <w:p w14:paraId="7E19519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πράγματα γύρω μας αλλάζουν με μεγάλη ταχύτητα, τα εθνικά και περιφερειακά συστήματα ασφάλειας δέχονται μεγάλες πιέσεις, οι διεθνείς οργανισμοί προσπαθούν, αλλά αδυνατούν να αντιμετωπίσουν την ταχύτατη </w:t>
      </w:r>
      <w:r>
        <w:rPr>
          <w:rFonts w:eastAsia="Times New Roman" w:cs="Times New Roman"/>
          <w:szCs w:val="24"/>
        </w:rPr>
        <w:t>αποσταθεροποίηση ολόκληρων περιοχών στον πλανήτη.</w:t>
      </w:r>
    </w:p>
    <w:p w14:paraId="7E19519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Η υποχώρηση της πολιτικής και η αντικατάστασή της από γραφειοκρατικούς και τεχνοκρατικούς υπερεθνικούς μηχανισμούς, τις περισσότερες φορές χωρίς πολιτική νομιμοποίηση, διαλύει λαούς, διαρρηγνύει την κοινωνι</w:t>
      </w:r>
      <w:r>
        <w:rPr>
          <w:rFonts w:eastAsia="Times New Roman" w:cs="Times New Roman"/>
          <w:szCs w:val="24"/>
        </w:rPr>
        <w:t xml:space="preserve">κή συνοχή και θρυμματίζει τη δημοκρατία. </w:t>
      </w:r>
    </w:p>
    <w:p w14:paraId="7E19519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Είναι, λοιπόν, ιστορικό καθήκον για τη χώρα μας και τον λαό μας, που πάντα βρίσκεται στην πρώτη γραμμή των αγώνων για την υπεράσπιση πανανθρώπινων αξιών και ιδανικών, να αγωνιστεί και τώρα</w:t>
      </w:r>
      <w:r>
        <w:rPr>
          <w:rFonts w:eastAsia="Times New Roman" w:cs="Times New Roman"/>
          <w:szCs w:val="24"/>
        </w:rPr>
        <w:t>,</w:t>
      </w:r>
      <w:r>
        <w:rPr>
          <w:rFonts w:eastAsia="Times New Roman" w:cs="Times New Roman"/>
          <w:szCs w:val="24"/>
        </w:rPr>
        <w:t xml:space="preserve"> για να μην επιστρέψει ο </w:t>
      </w:r>
      <w:r>
        <w:rPr>
          <w:rFonts w:eastAsia="Times New Roman" w:cs="Times New Roman"/>
          <w:szCs w:val="24"/>
        </w:rPr>
        <w:t>κόσμος στον απομονωτισμό και στον αυταρχισμό.</w:t>
      </w:r>
    </w:p>
    <w:p w14:paraId="7E19519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Όπως θα διαπιστώσατε και τις δύο προηγούμενες ημέρες</w:t>
      </w:r>
      <w:r>
        <w:rPr>
          <w:rFonts w:eastAsia="Times New Roman" w:cs="Times New Roman"/>
          <w:szCs w:val="24"/>
        </w:rPr>
        <w:t>,</w:t>
      </w:r>
      <w:r>
        <w:rPr>
          <w:rFonts w:eastAsia="Times New Roman" w:cs="Times New Roman"/>
          <w:szCs w:val="24"/>
        </w:rPr>
        <w:t xml:space="preserve"> με την επίσκεψη του Προέδρου των Ηνωμένων Πολιτειών, η χώρα μας έχει ήδη κερδίσει τον σεβασμό και την αναγνώριση της διεθνούς κοινότητας, δίνοντας μία μάχη αλληλεγγύης και ανθρωπισμού στην πρώτη γραμμή της προσφυγικής κρίσης. </w:t>
      </w:r>
      <w:r>
        <w:rPr>
          <w:rFonts w:eastAsia="Times New Roman" w:cs="Times New Roman"/>
          <w:szCs w:val="24"/>
        </w:rPr>
        <w:lastRenderedPageBreak/>
        <w:t>Η Ελλάδα και ο ελληνικός λαός</w:t>
      </w:r>
      <w:r>
        <w:rPr>
          <w:rFonts w:eastAsia="Times New Roman" w:cs="Times New Roman"/>
          <w:szCs w:val="24"/>
        </w:rPr>
        <w:t xml:space="preserve"> έχει παγκοσμίως γίνει συνώνυμο της ανθρωπιάς και της αλληλεγγύης. Αλλά όχι μόνο αυτό. Επιμένοντας στις αρχές μιας πολυδιάστατης και ενεργητικής εξωτερικής πολιτικής</w:t>
      </w:r>
      <w:r>
        <w:rPr>
          <w:rFonts w:eastAsia="Times New Roman" w:cs="Times New Roman"/>
          <w:szCs w:val="24"/>
        </w:rPr>
        <w:t>,</w:t>
      </w:r>
      <w:r>
        <w:rPr>
          <w:rFonts w:eastAsia="Times New Roman" w:cs="Times New Roman"/>
          <w:szCs w:val="24"/>
        </w:rPr>
        <w:t xml:space="preserve"> η Ελλάδα από παρίας γίνεται πρωταγωνιστής, από μέρος της κρίσης γίνεται μέρος της λύσης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στον βαθμό που η λύση δεν μπορεί να είναι άλλη από την ειρήνη, τη συνεργασία, την ασφάλεια. Θα συνεχίσουμε σε αυτόν τον δρόμο</w:t>
      </w:r>
      <w:r>
        <w:rPr>
          <w:rFonts w:eastAsia="Times New Roman" w:cs="Times New Roman"/>
          <w:szCs w:val="24"/>
        </w:rPr>
        <w:t>,</w:t>
      </w:r>
      <w:r>
        <w:rPr>
          <w:rFonts w:eastAsia="Times New Roman" w:cs="Times New Roman"/>
          <w:szCs w:val="24"/>
        </w:rPr>
        <w:t xml:space="preserve"> αξιοποιώντας το συμβολικό φορτίο που φέρει η Ελλάδα ως ο τόπος στον οποίο γεννήθηκαν οι δημοκρατικές ιδέες, συμβολικό φορτίο που </w:t>
      </w:r>
      <w:r>
        <w:rPr>
          <w:rFonts w:eastAsia="Times New Roman" w:cs="Times New Roman"/>
          <w:szCs w:val="24"/>
        </w:rPr>
        <w:t>σπεύδουν να αναγνωρίσουν οι παγκόσμιοι ηγέτες</w:t>
      </w:r>
      <w:r>
        <w:rPr>
          <w:rFonts w:eastAsia="Times New Roman" w:cs="Times New Roman"/>
          <w:szCs w:val="24"/>
        </w:rPr>
        <w:t>,</w:t>
      </w:r>
      <w:r>
        <w:rPr>
          <w:rFonts w:eastAsia="Times New Roman" w:cs="Times New Roman"/>
          <w:szCs w:val="24"/>
        </w:rPr>
        <w:t xml:space="preserve"> με διαδοχικές επισκέψεις στη χώρα μας. </w:t>
      </w:r>
    </w:p>
    <w:p w14:paraId="7E19519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Το μήνυμα που με τους αγώνες και τη στάση μας στέλνουμε στην παγκόσμια κοινότητα είναι ότι δεν μπορούμε να αφεθούμε σε έναν δρόμο που μας οδηγεί στην κοινωνική οπισθοδρό</w:t>
      </w:r>
      <w:r>
        <w:rPr>
          <w:rFonts w:eastAsia="Times New Roman" w:cs="Times New Roman"/>
          <w:szCs w:val="24"/>
        </w:rPr>
        <w:t xml:space="preserve">μηση, στην εθνική αναδίπλωση, στην ακροδεξιά περιχαράκωση. Ο κόσμος μπορεί να προχωρήσει προς το μέλλον μόνο με περισσότερη δημοκρατία, με περισσότερη αλληλεγγύη και με κοινωνική δικαιοσύνη. Δεν υπάρχει άλλη </w:t>
      </w:r>
      <w:r>
        <w:rPr>
          <w:rFonts w:eastAsia="Times New Roman" w:cs="Times New Roman"/>
          <w:szCs w:val="24"/>
        </w:rPr>
        <w:lastRenderedPageBreak/>
        <w:t xml:space="preserve">επιλογή. </w:t>
      </w:r>
      <w:r>
        <w:rPr>
          <w:rFonts w:eastAsia="Times New Roman" w:cs="Times New Roman"/>
          <w:szCs w:val="24"/>
        </w:rPr>
        <w:t>Α</w:t>
      </w:r>
      <w:r>
        <w:rPr>
          <w:rFonts w:eastAsia="Times New Roman" w:cs="Times New Roman"/>
          <w:szCs w:val="24"/>
        </w:rPr>
        <w:t>υτό το μήνυμα, αν θέλετε, το αποδεικνύ</w:t>
      </w:r>
      <w:r>
        <w:rPr>
          <w:rFonts w:eastAsia="Times New Roman" w:cs="Times New Roman"/>
          <w:szCs w:val="24"/>
        </w:rPr>
        <w:t xml:space="preserve">ουν διαχρονικά και οι αγώνες του λαού μας, με σύγχρονο ορόσημό τους τον αγώνα ενάντια στη χούντα και την εξέγερση του Πολυτεχνείου. </w:t>
      </w:r>
    </w:p>
    <w:p w14:paraId="7E19519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Παντού στον κόσμο, αλλά και στη χώρα μας, οι αγώνες για δημοκρατία είναι ταυτόχρονα αγώνες για ελευθερία, αξιοπρέπεια, δικα</w:t>
      </w:r>
      <w:r>
        <w:rPr>
          <w:rFonts w:eastAsia="Times New Roman" w:cs="Times New Roman"/>
          <w:szCs w:val="24"/>
        </w:rPr>
        <w:t>ιοσύνη, διαφάνεια και κοινωνικά δικαιώματα. Σε αυτούς τους αγώνες του σήμερα μ</w:t>
      </w:r>
      <w:r>
        <w:rPr>
          <w:rFonts w:eastAsia="Times New Roman" w:cs="Times New Roman"/>
          <w:szCs w:val="24"/>
        </w:rPr>
        <w:t>α</w:t>
      </w:r>
      <w:r>
        <w:rPr>
          <w:rFonts w:eastAsia="Times New Roman" w:cs="Times New Roman"/>
          <w:szCs w:val="24"/>
        </w:rPr>
        <w:t xml:space="preserve">ς οδηγεί το νήμα της εξέγερσης του Πολυτεχνείου, που παραμένει συνεχές εδώ και σαράντα τρία χρόνια. Κρατώντας, λοιπόν, αυτό το νήμα καλούμαστε σήμερα όλοι μαζί να διαμορφώσουμε </w:t>
      </w:r>
      <w:r>
        <w:rPr>
          <w:rFonts w:eastAsia="Times New Roman" w:cs="Times New Roman"/>
          <w:szCs w:val="24"/>
        </w:rPr>
        <w:t>το νέο συλλογικό φρόνημα, τη νέα ταυτότητα</w:t>
      </w:r>
      <w:r>
        <w:rPr>
          <w:rFonts w:eastAsia="Times New Roman" w:cs="Times New Roman"/>
          <w:szCs w:val="24"/>
        </w:rPr>
        <w:t>,</w:t>
      </w:r>
      <w:r>
        <w:rPr>
          <w:rFonts w:eastAsia="Times New Roman" w:cs="Times New Roman"/>
          <w:szCs w:val="24"/>
        </w:rPr>
        <w:t xml:space="preserve"> που θα μας οδηγήσει στην επόμενη μέρα, στη μετά την κρίση εποχή. Και είμαι αισιόδοξος ότι θα τα καταφέρουμε.</w:t>
      </w:r>
    </w:p>
    <w:p w14:paraId="7E19519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E19519C"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E19519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w:t>
      </w:r>
      <w:r>
        <w:rPr>
          <w:rFonts w:eastAsia="Times New Roman" w:cs="Times New Roman"/>
          <w:b/>
          <w:szCs w:val="24"/>
        </w:rPr>
        <w:t xml:space="preserve">δουλοπούλου):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w:t>
      </w:r>
      <w:r>
        <w:rPr>
          <w:rFonts w:eastAsia="Times New Roman" w:cs="Times New Roman"/>
          <w:szCs w:val="24"/>
        </w:rPr>
        <w:t>τα θεωρεία της Βουλής</w:t>
      </w:r>
      <w:r>
        <w:rPr>
          <w:rFonts w:eastAsia="Times New Roman" w:cs="Times New Roman"/>
          <w:szCs w:val="24"/>
        </w:rPr>
        <w:t>,</w:t>
      </w:r>
      <w:r>
        <w:rPr>
          <w:rFonts w:eastAsia="Times New Roman" w:cs="Times New Roman"/>
          <w:szCs w:val="24"/>
        </w:rPr>
        <w:t xml:space="preserve"> η αδελφή </w:t>
      </w:r>
      <w:r>
        <w:rPr>
          <w:rFonts w:eastAsia="Times New Roman" w:cs="Times New Roman"/>
          <w:szCs w:val="24"/>
        </w:rPr>
        <w:lastRenderedPageBreak/>
        <w:t>του πρώτου νεκρού των γεγονότων του Πολυτεχνείου, του δεκαεπτάχρονου τότε μαθητή Διομήδη Κομνηνού, που έ</w:t>
      </w:r>
      <w:r>
        <w:rPr>
          <w:rFonts w:eastAsia="Times New Roman" w:cs="Times New Roman"/>
          <w:szCs w:val="24"/>
        </w:rPr>
        <w:t>πεσε νεκρός τη νύχτα της 16</w:t>
      </w:r>
      <w:r>
        <w:rPr>
          <w:rFonts w:eastAsia="Times New Roman" w:cs="Times New Roman"/>
          <w:szCs w:val="24"/>
          <w:vertAlign w:val="superscript"/>
        </w:rPr>
        <w:t>ης</w:t>
      </w:r>
      <w:r>
        <w:rPr>
          <w:rFonts w:eastAsia="Times New Roman" w:cs="Times New Roman"/>
          <w:szCs w:val="24"/>
        </w:rPr>
        <w:t xml:space="preserve"> Νοεμβρίου, η κ. Χάρις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Μαρία Θεοχαροπούλου, με τον γιο της</w:t>
      </w:r>
      <w:r>
        <w:rPr>
          <w:rFonts w:eastAsia="Times New Roman" w:cs="Times New Roman"/>
          <w:szCs w:val="24"/>
        </w:rPr>
        <w:t>,</w:t>
      </w:r>
      <w:r>
        <w:rPr>
          <w:rFonts w:eastAsia="Times New Roman" w:cs="Times New Roman"/>
          <w:szCs w:val="24"/>
        </w:rPr>
        <w:t xml:space="preserve"> Διομήδη.</w:t>
      </w:r>
    </w:p>
    <w:p w14:paraId="7E19519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Αιωνία του η μνήμη και όλων των θυμάτων!</w:t>
      </w:r>
    </w:p>
    <w:p w14:paraId="7E19519F"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E1951A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Τον λόγο έχει ο Πρόεδρος της Κοινοβουλευτικής Ομάδας του Ποταμιού</w:t>
      </w:r>
      <w:r>
        <w:rPr>
          <w:rFonts w:eastAsia="Times New Roman" w:cs="Times New Roman"/>
          <w:szCs w:val="24"/>
        </w:rPr>
        <w:t xml:space="preserve"> κ. Σταύρος Θεοδωράκης.</w:t>
      </w:r>
    </w:p>
    <w:p w14:paraId="7E1951A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Επίσης, όποιος Πρόεδρος άλλης Κοινοβουλευτικής Ομάδας παρίσταται και επιθυμεί να μιλήσει, θα του δώσουμε τον λόγο.</w:t>
      </w:r>
    </w:p>
    <w:p w14:paraId="7E1951A2" w14:textId="77777777" w:rsidR="00527971" w:rsidRDefault="007701A2">
      <w:pPr>
        <w:spacing w:line="600" w:lineRule="auto"/>
        <w:ind w:firstLine="709"/>
        <w:contextualSpacing/>
        <w:jc w:val="both"/>
        <w:rPr>
          <w:rFonts w:eastAsia="Times New Roman" w:cs="Times New Roman"/>
          <w:szCs w:val="24"/>
        </w:rPr>
      </w:pPr>
      <w:r>
        <w:rPr>
          <w:rFonts w:eastAsia="Times New Roman"/>
          <w:b/>
          <w:bCs/>
          <w:szCs w:val="24"/>
        </w:rPr>
        <w:t xml:space="preserve">ΣΤΑΥΡΟΣ ΘΕΟΔΩΡΑΚΗΣ (Πρόεδρος του </w:t>
      </w:r>
      <w:r>
        <w:rPr>
          <w:rFonts w:eastAsia="Times New Roman"/>
          <w:b/>
          <w:bCs/>
          <w:szCs w:val="24"/>
        </w:rPr>
        <w:t>κ</w:t>
      </w:r>
      <w:r>
        <w:rPr>
          <w:rFonts w:eastAsia="Times New Roman"/>
          <w:b/>
          <w:bCs/>
          <w:szCs w:val="24"/>
        </w:rPr>
        <w:t xml:space="preserve">όμματος Το Ποτάμι): </w:t>
      </w:r>
      <w:r>
        <w:rPr>
          <w:rFonts w:eastAsia="Times New Roman"/>
          <w:bCs/>
          <w:szCs w:val="24"/>
        </w:rPr>
        <w:t xml:space="preserve">Κυρίες και κύριοι συνάδελφοι, η τιμή στο Πολυτεχνείο δεν είναι </w:t>
      </w:r>
      <w:r>
        <w:rPr>
          <w:rFonts w:eastAsia="Times New Roman"/>
          <w:bCs/>
          <w:szCs w:val="24"/>
        </w:rPr>
        <w:t>στεφάνια και κούφιες διακηρύξεις και βέβαια η τιμή στο Πολυτεχνείο δεν είναι μολότοφ και θρύψαλα και πλιάτσικο, όπως τιμή στο Πολυτεχνείο δεν είναι και οι περιφρουρήσεις των κομμάτων στο Πολυτεχνείο.</w:t>
      </w:r>
    </w:p>
    <w:p w14:paraId="7E1951A3" w14:textId="77777777" w:rsidR="00527971" w:rsidRDefault="007701A2">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Τιμή στο Πολυτεχνείο είναι να μπορέσουμε να απαντήσουμε </w:t>
      </w:r>
      <w:r>
        <w:rPr>
          <w:rFonts w:eastAsia="Times New Roman" w:cs="Times New Roman"/>
          <w:szCs w:val="24"/>
        </w:rPr>
        <w:t>σήμερα στα σύγχρονα αιτήματα της νεολαίας. «Ψωμί</w:t>
      </w:r>
      <w:r>
        <w:rPr>
          <w:rFonts w:eastAsia="Times New Roman" w:cs="Times New Roman"/>
          <w:szCs w:val="24"/>
        </w:rPr>
        <w:t xml:space="preserve"> -</w:t>
      </w:r>
      <w:r>
        <w:rPr>
          <w:rFonts w:eastAsia="Times New Roman" w:cs="Times New Roman"/>
          <w:szCs w:val="24"/>
        </w:rPr>
        <w:t xml:space="preserve"> Παιδεία</w:t>
      </w:r>
      <w:r>
        <w:rPr>
          <w:rFonts w:eastAsia="Times New Roman" w:cs="Times New Roman"/>
          <w:szCs w:val="24"/>
        </w:rPr>
        <w:t xml:space="preserve"> -</w:t>
      </w:r>
      <w:r>
        <w:rPr>
          <w:rFonts w:eastAsia="Times New Roman" w:cs="Times New Roman"/>
          <w:szCs w:val="24"/>
        </w:rPr>
        <w:t xml:space="preserve"> Ελευθερία» ήταν τότε. Δουλειές, </w:t>
      </w:r>
      <w:r>
        <w:rPr>
          <w:rFonts w:eastAsia="Times New Roman" w:cs="Times New Roman"/>
          <w:szCs w:val="24"/>
        </w:rPr>
        <w:t>π</w:t>
      </w:r>
      <w:r>
        <w:rPr>
          <w:rFonts w:eastAsia="Times New Roman" w:cs="Times New Roman"/>
          <w:szCs w:val="24"/>
        </w:rPr>
        <w:t xml:space="preserve">αιδεία, </w:t>
      </w:r>
      <w:r>
        <w:rPr>
          <w:rFonts w:eastAsia="Times New Roman" w:cs="Times New Roman"/>
          <w:szCs w:val="24"/>
        </w:rPr>
        <w:t>α</w:t>
      </w:r>
      <w:r>
        <w:rPr>
          <w:rFonts w:eastAsia="Times New Roman" w:cs="Times New Roman"/>
          <w:szCs w:val="24"/>
        </w:rPr>
        <w:t xml:space="preserve">ξιοκρατία είναι σήμερα. Δουλειές, </w:t>
      </w:r>
      <w:r>
        <w:rPr>
          <w:rFonts w:eastAsia="Times New Roman" w:cs="Times New Roman"/>
          <w:szCs w:val="24"/>
        </w:rPr>
        <w:t>π</w:t>
      </w:r>
      <w:r>
        <w:rPr>
          <w:rFonts w:eastAsia="Times New Roman" w:cs="Times New Roman"/>
          <w:szCs w:val="24"/>
        </w:rPr>
        <w:t xml:space="preserve">αιδεία, </w:t>
      </w:r>
      <w:r>
        <w:rPr>
          <w:rFonts w:eastAsia="Times New Roman" w:cs="Times New Roman"/>
          <w:szCs w:val="24"/>
        </w:rPr>
        <w:t>α</w:t>
      </w:r>
      <w:r>
        <w:rPr>
          <w:rFonts w:eastAsia="Times New Roman" w:cs="Times New Roman"/>
          <w:szCs w:val="24"/>
        </w:rPr>
        <w:t xml:space="preserve">ξιοκρατία. </w:t>
      </w:r>
    </w:p>
    <w:p w14:paraId="7E1951A4" w14:textId="77777777" w:rsidR="00527971" w:rsidRDefault="007701A2">
      <w:pPr>
        <w:spacing w:line="600" w:lineRule="auto"/>
        <w:ind w:firstLine="567"/>
        <w:contextualSpacing/>
        <w:jc w:val="both"/>
        <w:rPr>
          <w:rFonts w:eastAsia="Times New Roman" w:cs="Times New Roman"/>
          <w:szCs w:val="24"/>
        </w:rPr>
      </w:pPr>
      <w:r>
        <w:rPr>
          <w:rFonts w:eastAsia="Times New Roman" w:cs="Times New Roman"/>
          <w:szCs w:val="24"/>
        </w:rPr>
        <w:t xml:space="preserve">Ας τα πάρουμε ένα-ένα: Δουλειές. Πώς το είπε η νέα Υπουργός Εργασίας πριν σβήσει την ανάρτησή </w:t>
      </w:r>
      <w:r>
        <w:rPr>
          <w:rFonts w:eastAsia="Times New Roman" w:cs="Times New Roman"/>
          <w:szCs w:val="24"/>
        </w:rPr>
        <w:t>της; Επτακόσια πενήντα ευρώ. Ούτε 1 ευρώ λιγότερο.</w:t>
      </w:r>
    </w:p>
    <w:p w14:paraId="7E1951A5" w14:textId="77777777" w:rsidR="00527971" w:rsidRDefault="007701A2">
      <w:pPr>
        <w:spacing w:line="600" w:lineRule="auto"/>
        <w:ind w:firstLine="567"/>
        <w:contextualSpacing/>
        <w:jc w:val="both"/>
        <w:rPr>
          <w:rFonts w:eastAsia="Times New Roman" w:cs="Times New Roman"/>
          <w:szCs w:val="24"/>
        </w:rPr>
      </w:pPr>
      <w:r>
        <w:rPr>
          <w:rFonts w:eastAsia="Times New Roman" w:cs="Times New Roman"/>
          <w:szCs w:val="24"/>
        </w:rPr>
        <w:t xml:space="preserve">Σύμφωνα με τα επίσημα στοιχεία,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 εργαζόμενοι σήμερα παίρνουν μηνιαίο μισθό 100 ευρώ. Τον Οκτώβριο χάθηκαν ογδόντα τρεις χιλιάδες θέσεις εργασίας </w:t>
      </w:r>
      <w:r>
        <w:rPr>
          <w:rFonts w:eastAsia="Times New Roman" w:cs="Times New Roman"/>
          <w:szCs w:val="24"/>
        </w:rPr>
        <w:t>κ</w:t>
      </w:r>
      <w:r>
        <w:rPr>
          <w:rFonts w:eastAsia="Times New Roman" w:cs="Times New Roman"/>
          <w:szCs w:val="24"/>
        </w:rPr>
        <w:t>αι δημιουργήθηκαν κάποιες θέσεις εργ</w:t>
      </w:r>
      <w:r>
        <w:rPr>
          <w:rFonts w:eastAsia="Times New Roman" w:cs="Times New Roman"/>
          <w:szCs w:val="24"/>
        </w:rPr>
        <w:t xml:space="preserve">ασίας, από τις οποίες έξι στις δέκα είναι με μισθούς 200 και 300 ευρώ. Τριακόσιες σαράντα χιλιάδες εργαζόμενοι αμείβονται με μισθούς από 100 έως 300 ευρώ. Μιλώ για μεικτά ποσά. Πρόκειται για επίσημα στοιχεία. </w:t>
      </w:r>
      <w:r>
        <w:rPr>
          <w:rFonts w:eastAsia="Times New Roman" w:cs="Times New Roman"/>
          <w:szCs w:val="24"/>
        </w:rPr>
        <w:t>Β</w:t>
      </w:r>
      <w:r>
        <w:rPr>
          <w:rFonts w:eastAsia="Times New Roman" w:cs="Times New Roman"/>
          <w:szCs w:val="24"/>
        </w:rPr>
        <w:t>έβαια, η ανεργία των νέων παραμένει σε ένα ποσ</w:t>
      </w:r>
      <w:r>
        <w:rPr>
          <w:rFonts w:eastAsia="Times New Roman" w:cs="Times New Roman"/>
          <w:szCs w:val="24"/>
        </w:rPr>
        <w:t xml:space="preserve">οστό γύρω στο 50%. Πεντακόσιες σαράντα χιλιάδες μακροχρόνια άνεργοι είναι γραμμένοι στον ΟΑΕΔ. Είναι η θλιβερή μας πρωτιά στην Ευρωπαϊκή Ένωση. </w:t>
      </w:r>
    </w:p>
    <w:p w14:paraId="7E1951A6" w14:textId="77777777" w:rsidR="00527971" w:rsidRDefault="007701A2">
      <w:pPr>
        <w:spacing w:line="600" w:lineRule="auto"/>
        <w:ind w:firstLine="567"/>
        <w:contextualSpacing/>
        <w:jc w:val="both"/>
        <w:rPr>
          <w:rFonts w:eastAsia="Times New Roman" w:cs="Times New Roman"/>
          <w:szCs w:val="24"/>
        </w:rPr>
      </w:pPr>
      <w:r>
        <w:rPr>
          <w:rFonts w:eastAsia="Times New Roman" w:cs="Times New Roman"/>
          <w:szCs w:val="24"/>
        </w:rPr>
        <w:lastRenderedPageBreak/>
        <w:t>Θα μου πείτε: «Και το 2014 πόσοι ήταν;». Τόσοι περίπου. Τότε</w:t>
      </w:r>
      <w:r>
        <w:rPr>
          <w:rFonts w:eastAsia="Times New Roman" w:cs="Times New Roman"/>
          <w:szCs w:val="24"/>
        </w:rPr>
        <w:t>,</w:t>
      </w:r>
      <w:r>
        <w:rPr>
          <w:rFonts w:eastAsia="Times New Roman" w:cs="Times New Roman"/>
          <w:szCs w:val="24"/>
        </w:rPr>
        <w:t xml:space="preserve"> όμως, κύριοι της Πλειοψηφίας, μιλάγατε για ανθρωπ</w:t>
      </w:r>
      <w:r>
        <w:rPr>
          <w:rFonts w:eastAsia="Times New Roman" w:cs="Times New Roman"/>
          <w:szCs w:val="24"/>
        </w:rPr>
        <w:t>ιστική κρίση. Μιλάγατε για τον χειρότερο χειμώνα από το 1941. Αυτά λέγατε μέχρι να γίνετε Κυβέρνηση</w:t>
      </w:r>
      <w:r>
        <w:rPr>
          <w:rFonts w:eastAsia="Times New Roman" w:cs="Times New Roman"/>
          <w:szCs w:val="24"/>
        </w:rPr>
        <w:t xml:space="preserve"> κ</w:t>
      </w:r>
      <w:r>
        <w:rPr>
          <w:rFonts w:eastAsia="Times New Roman" w:cs="Times New Roman"/>
          <w:szCs w:val="24"/>
        </w:rPr>
        <w:t>αι καλούσατε τους νέους να αντισταθούν στη νέα τυραννία. Αυτή ήταν η φράση που χρησιμοποίησε ο κ. Τσίπρας το 2012 στο Πολυτεχνείο. Σήμερα, όμως, που σύμφων</w:t>
      </w:r>
      <w:r>
        <w:rPr>
          <w:rFonts w:eastAsia="Times New Roman" w:cs="Times New Roman"/>
          <w:szCs w:val="24"/>
        </w:rPr>
        <w:t xml:space="preserve">α με όλες τις έρευνες ένας στους τέσσερις νέους -προσέξτε- ηλικίας δεκαοκτώ με είκοσι εννιά ετών βρίσκεται σε κατάσταση ακραίας φτώχειας, τι πρέπει να πούμε; Τι πρέπει να πούμε για τους νέους επιστήμονες που κάνουν </w:t>
      </w:r>
      <w:proofErr w:type="spellStart"/>
      <w:r>
        <w:rPr>
          <w:rFonts w:eastAsia="Times New Roman" w:cs="Times New Roman"/>
          <w:szCs w:val="24"/>
        </w:rPr>
        <w:t>delivery</w:t>
      </w:r>
      <w:proofErr w:type="spellEnd"/>
      <w:r>
        <w:rPr>
          <w:rFonts w:eastAsia="Times New Roman" w:cs="Times New Roman"/>
          <w:szCs w:val="24"/>
        </w:rPr>
        <w:t>, που δουλεύουν στις καφετέριες γ</w:t>
      </w:r>
      <w:r>
        <w:rPr>
          <w:rFonts w:eastAsia="Times New Roman" w:cs="Times New Roman"/>
          <w:szCs w:val="24"/>
        </w:rPr>
        <w:t xml:space="preserve">ια 100, για 200, για 300 ευρώ τον μήνα; </w:t>
      </w:r>
    </w:p>
    <w:p w14:paraId="7E1951A7" w14:textId="77777777" w:rsidR="00527971" w:rsidRDefault="007701A2">
      <w:pPr>
        <w:spacing w:line="600" w:lineRule="auto"/>
        <w:ind w:firstLine="567"/>
        <w:contextualSpacing/>
        <w:jc w:val="both"/>
        <w:rPr>
          <w:rFonts w:eastAsia="Times New Roman" w:cs="Times New Roman"/>
          <w:szCs w:val="24"/>
        </w:rPr>
      </w:pPr>
      <w:r>
        <w:rPr>
          <w:rFonts w:eastAsia="Times New Roman" w:cs="Times New Roman"/>
          <w:szCs w:val="24"/>
        </w:rPr>
        <w:t>Πάμε τώρα στον επόμενο πυλώνα. Είπαμε</w:t>
      </w:r>
      <w:r>
        <w:rPr>
          <w:rFonts w:eastAsia="Times New Roman" w:cs="Times New Roman"/>
          <w:szCs w:val="24"/>
        </w:rPr>
        <w:t xml:space="preserve">: </w:t>
      </w:r>
      <w:r>
        <w:rPr>
          <w:rFonts w:eastAsia="Times New Roman" w:cs="Times New Roman"/>
          <w:szCs w:val="24"/>
        </w:rPr>
        <w:t>δ</w:t>
      </w:r>
      <w:r>
        <w:rPr>
          <w:rFonts w:eastAsia="Times New Roman" w:cs="Times New Roman"/>
          <w:szCs w:val="24"/>
        </w:rPr>
        <w:t>ουλειές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αιδεία, αξιοκρατία. Πάμε, λοιπόν, στην </w:t>
      </w:r>
      <w:r>
        <w:rPr>
          <w:rFonts w:eastAsia="Times New Roman" w:cs="Times New Roman"/>
          <w:szCs w:val="24"/>
        </w:rPr>
        <w:t>π</w:t>
      </w:r>
      <w:r>
        <w:rPr>
          <w:rFonts w:eastAsia="Times New Roman" w:cs="Times New Roman"/>
          <w:szCs w:val="24"/>
        </w:rPr>
        <w:t xml:space="preserve">αιδεία. </w:t>
      </w:r>
    </w:p>
    <w:p w14:paraId="7E1951A8" w14:textId="77777777" w:rsidR="00527971" w:rsidRDefault="007701A2">
      <w:pPr>
        <w:spacing w:line="600" w:lineRule="auto"/>
        <w:ind w:firstLine="567"/>
        <w:contextualSpacing/>
        <w:jc w:val="both"/>
        <w:rPr>
          <w:rFonts w:eastAsia="Times New Roman" w:cs="Times New Roman"/>
          <w:szCs w:val="24"/>
        </w:rPr>
      </w:pPr>
      <w:r>
        <w:rPr>
          <w:rFonts w:eastAsia="Times New Roman" w:cs="Times New Roman"/>
          <w:szCs w:val="24"/>
        </w:rPr>
        <w:t xml:space="preserve">Το πώς αντιμετωπίζετε την </w:t>
      </w:r>
      <w:r>
        <w:rPr>
          <w:rFonts w:eastAsia="Times New Roman" w:cs="Times New Roman"/>
          <w:szCs w:val="24"/>
        </w:rPr>
        <w:t>π</w:t>
      </w:r>
      <w:r>
        <w:rPr>
          <w:rFonts w:eastAsia="Times New Roman" w:cs="Times New Roman"/>
          <w:szCs w:val="24"/>
        </w:rPr>
        <w:t xml:space="preserve">αιδεία, κύριε Τσίπρα, επιτρέψτε μου, φαίνεται και από τα πρόσωπα που επιλέγετε να βάζετε </w:t>
      </w:r>
      <w:r>
        <w:rPr>
          <w:rFonts w:eastAsia="Times New Roman" w:cs="Times New Roman"/>
          <w:szCs w:val="24"/>
        </w:rPr>
        <w:t xml:space="preserve">στο Υπουργείο Παιδείας. Ξεκινήσατε με έναν άνθρωπο που είπε ότι έχουμε πόλεμο με την αριστεία και που ποτέ δεν βρήκε το θάρρος να ζητήσει συγνώμη γι’ αυτή τη φράση. Και καταλήξαμε </w:t>
      </w:r>
      <w:r>
        <w:rPr>
          <w:rFonts w:eastAsia="Times New Roman" w:cs="Times New Roman"/>
          <w:szCs w:val="24"/>
        </w:rPr>
        <w:lastRenderedPageBreak/>
        <w:t>–προσέξτε, παραδειγματικά μόνο θα πω- σε κάποιες γραφικές φιγούρες που επανα</w:t>
      </w:r>
      <w:r>
        <w:rPr>
          <w:rFonts w:eastAsia="Times New Roman" w:cs="Times New Roman"/>
          <w:szCs w:val="24"/>
        </w:rPr>
        <w:t>λαμβάνουν συνθήματα της ακροδεξιάς και της Χρυσής Αυγής. Δεν θα το αποσιωπήσουμε. Τι είπε ο νέος Υφυπουργός Παιδείας, πηγαίνοντας στο Προεδρικό Μέγαρο; Δεν ξέρω αν είχατε τον χρόνο να το ακούσετε. Το είπε δύο φορές. Είπε: «Είμαστε Κυβέρνηση σε μια χώρα υπό</w:t>
      </w:r>
      <w:r>
        <w:rPr>
          <w:rFonts w:eastAsia="Times New Roman" w:cs="Times New Roman"/>
          <w:szCs w:val="24"/>
        </w:rPr>
        <w:t xml:space="preserve"> κατοχή». Το είπε δύο φορές ο Υφυπουργός Παιδείας. Και προφανώς, συμφωνείτε κι εσείς. Το έχει πει και ο κ. </w:t>
      </w:r>
      <w:proofErr w:type="spellStart"/>
      <w:r>
        <w:rPr>
          <w:rFonts w:eastAsia="Times New Roman" w:cs="Times New Roman"/>
          <w:szCs w:val="24"/>
        </w:rPr>
        <w:t>Μιχαλολιάκος</w:t>
      </w:r>
      <w:proofErr w:type="spellEnd"/>
      <w:r>
        <w:rPr>
          <w:rFonts w:eastAsia="Times New Roman" w:cs="Times New Roman"/>
          <w:szCs w:val="24"/>
        </w:rPr>
        <w:t xml:space="preserve">. </w:t>
      </w:r>
    </w:p>
    <w:p w14:paraId="7E1951A9" w14:textId="77777777" w:rsidR="00527971" w:rsidRDefault="007701A2">
      <w:pPr>
        <w:spacing w:line="600" w:lineRule="auto"/>
        <w:ind w:firstLine="567"/>
        <w:contextualSpacing/>
        <w:jc w:val="both"/>
        <w:rPr>
          <w:rFonts w:eastAsia="Times New Roman" w:cs="Times New Roman"/>
          <w:szCs w:val="24"/>
        </w:rPr>
      </w:pPr>
      <w:r>
        <w:rPr>
          <w:rFonts w:eastAsia="Times New Roman" w:cs="Times New Roman"/>
          <w:szCs w:val="24"/>
        </w:rPr>
        <w:t xml:space="preserve">Και ο </w:t>
      </w:r>
      <w:r>
        <w:rPr>
          <w:rFonts w:eastAsia="Times New Roman" w:cs="Times New Roman"/>
          <w:szCs w:val="24"/>
        </w:rPr>
        <w:t>κ</w:t>
      </w:r>
      <w:r>
        <w:rPr>
          <w:rFonts w:eastAsia="Times New Roman" w:cs="Times New Roman"/>
          <w:szCs w:val="24"/>
        </w:rPr>
        <w:t>αθηγητής κ. Αντώνης Λιάκος, που είναι ένας σοβαρός άνθρωπος -και βέβαια, δεν είναι Ποτάμι. ΣΥΡΙΖΑ είναι. Τον ξέρετε τον κ. Λιάκ</w:t>
      </w:r>
      <w:r>
        <w:rPr>
          <w:rFonts w:eastAsia="Times New Roman" w:cs="Times New Roman"/>
          <w:szCs w:val="24"/>
        </w:rPr>
        <w:t>ο. Τον ορίσατε εσείς Πρόεδρο της Επιτροπής Εθνικού Διαλόγου για την Παιδεία- βγήκε αμέσως και είπε: «Βάζεις έναν τέτοιο τύπο στο Υπουργείο Παιδείας; Είμαστε καλά; Γρήγορα αποπομπή, πριν γίνει διεθνές θέμα». Ποιος νοιάζεται, λοιπόν, για τα πανεπιστήμια; Ποι</w:t>
      </w:r>
      <w:r>
        <w:rPr>
          <w:rFonts w:eastAsia="Times New Roman" w:cs="Times New Roman"/>
          <w:szCs w:val="24"/>
        </w:rPr>
        <w:t xml:space="preserve">ος νοιάζεται για τα σχολεία; </w:t>
      </w:r>
    </w:p>
    <w:p w14:paraId="7E1951AA" w14:textId="77777777" w:rsidR="00527971" w:rsidRDefault="007701A2">
      <w:pPr>
        <w:spacing w:line="600" w:lineRule="auto"/>
        <w:ind w:firstLine="567"/>
        <w:contextualSpacing/>
        <w:jc w:val="both"/>
        <w:rPr>
          <w:rFonts w:eastAsia="Times New Roman" w:cs="Times New Roman"/>
          <w:szCs w:val="24"/>
        </w:rPr>
      </w:pPr>
      <w:r>
        <w:rPr>
          <w:rFonts w:eastAsia="Times New Roman" w:cs="Times New Roman"/>
          <w:szCs w:val="24"/>
        </w:rPr>
        <w:t xml:space="preserve">Τα σχολεία και ιδιαίτερα τα πανεπιστήμια, κύριοι συνάδελφοι, ήταν πάντα στα χέρια και των κομμάτων. </w:t>
      </w:r>
    </w:p>
    <w:p w14:paraId="7E1951A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η ευθύνη για την κατάντια τους δεν βαρύνει μόνον τη Νέα Δημοκρατία, που τη βαρύνει. Δεν βαρύνει μόνο το ΠΑΣΟΚ, που το βαρ</w:t>
      </w:r>
      <w:r>
        <w:rPr>
          <w:rFonts w:eastAsia="Times New Roman" w:cs="Times New Roman"/>
          <w:szCs w:val="24"/>
        </w:rPr>
        <w:t>ύνει. Βαρύνει όλο το πολιτικό σύστημα. «Μαζί τα γκρεμίσαμε», θα μπορούσαν να συμφωνήσουν και να αναφωνήσουν κομματικοί πραιτοριανοί, δειλοί Υπουργοί, δέσμιοι συμφερόντων. Και μια φορά που κάτι συνέβη στη Βουλή και ψηφίστηκε ένας νόμος με πολύ μεγάλη αποδοχ</w:t>
      </w:r>
      <w:r>
        <w:rPr>
          <w:rFonts w:eastAsia="Times New Roman" w:cs="Times New Roman"/>
          <w:szCs w:val="24"/>
        </w:rPr>
        <w:t>ή -μιλώ για τον νόμο Διαμαντοπούλου- πήραν πριόνια τα κόμματα, στην αρχή τα παλιά και στη συνέχεια εσείς, και ξεκίνησαν το πριόνισμα.</w:t>
      </w:r>
    </w:p>
    <w:p w14:paraId="7E1951A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Η ζημιά που κάνουμε, κυρίες και κύριοι Βουλευτές, στην οικονομία μπορεί κάποτε να διορθωθεί και μπορεί να διορθωθεί σχετικ</w:t>
      </w:r>
      <w:r>
        <w:rPr>
          <w:rFonts w:eastAsia="Times New Roman" w:cs="Times New Roman"/>
          <w:szCs w:val="24"/>
        </w:rPr>
        <w:t xml:space="preserve">ά πιο εύκολα. Η ζημιά, όμως, στην </w:t>
      </w:r>
      <w:r>
        <w:rPr>
          <w:rFonts w:eastAsia="Times New Roman" w:cs="Times New Roman"/>
          <w:szCs w:val="24"/>
        </w:rPr>
        <w:t>π</w:t>
      </w:r>
      <w:r>
        <w:rPr>
          <w:rFonts w:eastAsia="Times New Roman" w:cs="Times New Roman"/>
          <w:szCs w:val="24"/>
        </w:rPr>
        <w:t>αιδεία θα χρειαστεί πολλές δεκαετίες και δεν διορθώνεται με νόμους και διατάγματα. Τα πανεπιστήμια ακόμα και σήμερα αντιμετωπίζονται από τους κομματικούς μηχανισμούς -και εδώ κοιτώ και αριστερά και δεξιά στη Βουλή- ως χώρ</w:t>
      </w:r>
      <w:r>
        <w:rPr>
          <w:rFonts w:eastAsia="Times New Roman" w:cs="Times New Roman"/>
          <w:szCs w:val="24"/>
        </w:rPr>
        <w:t>οι στρατολόγησης χειροκροτητών.</w:t>
      </w:r>
    </w:p>
    <w:p w14:paraId="7E1951A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από την πρώτη μέρα έχουμε πει -και είναι ένας από τους βασικούς μας στόχους- ότι θα πρέπει τα κόμματα να μην έχουν κομματικές νεολαίες στα πανεπιστήμια. Στις φοιτητικές εκλογές θα πρέπει να ψηφίζονται πρωτοβουλίες, πρό</w:t>
      </w:r>
      <w:r>
        <w:rPr>
          <w:rFonts w:eastAsia="Times New Roman" w:cs="Times New Roman"/>
          <w:szCs w:val="24"/>
        </w:rPr>
        <w:t>σωπα, ομάδες, προσπάθειες και ιδέες. Σταματήστε, λοιπόν, να εθίζετε τους φοιτητές σε πελατειακές πρακτικές και δοσοληψίες και μη</w:t>
      </w:r>
      <w:r>
        <w:rPr>
          <w:rFonts w:eastAsia="Times New Roman" w:cs="Times New Roman"/>
          <w:szCs w:val="24"/>
        </w:rPr>
        <w:t>ν</w:t>
      </w:r>
      <w:r>
        <w:rPr>
          <w:rFonts w:eastAsia="Times New Roman" w:cs="Times New Roman"/>
          <w:szCs w:val="24"/>
        </w:rPr>
        <w:t xml:space="preserve"> τους διδάσκετε να επενδύουν σε κομματικές φιλίες.</w:t>
      </w:r>
    </w:p>
    <w:p w14:paraId="7E1951A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Στο Ποτάμι, λοιπόν, παρά τα μουρμουρητά, θα επιμείνουμε και θα πούμε δυνατά </w:t>
      </w:r>
      <w:r>
        <w:rPr>
          <w:rFonts w:eastAsia="Times New Roman" w:cs="Times New Roman"/>
          <w:szCs w:val="24"/>
        </w:rPr>
        <w:t xml:space="preserve">για άλλη μία φορά: «πανεπιστήμια χωρίς κομματικούς εγκάθετους». Οι φοιτητές δεν χρειάζονται επαγγελματίες καθοδηγητές. Χρειάζονται καλύτερα πανεπιστήμια και πτυχία με αντίκρισμα. Οι φοιτητές επιπλέον χρειάζονται </w:t>
      </w:r>
      <w:proofErr w:type="spellStart"/>
      <w:r>
        <w:rPr>
          <w:rFonts w:eastAsia="Times New Roman" w:cs="Times New Roman"/>
          <w:szCs w:val="24"/>
        </w:rPr>
        <w:t>Μπερτσιμά</w:t>
      </w:r>
      <w:proofErr w:type="spellEnd"/>
      <w:r>
        <w:rPr>
          <w:rFonts w:eastAsia="Times New Roman" w:cs="Times New Roman"/>
          <w:szCs w:val="24"/>
        </w:rPr>
        <w:t xml:space="preserve">, χρειάζονται Σηφάκη, χρειάζονται </w:t>
      </w:r>
      <w:proofErr w:type="spellStart"/>
      <w:r>
        <w:rPr>
          <w:rFonts w:eastAsia="Times New Roman" w:cs="Times New Roman"/>
          <w:szCs w:val="24"/>
        </w:rPr>
        <w:t>Ν</w:t>
      </w:r>
      <w:r>
        <w:rPr>
          <w:rFonts w:eastAsia="Times New Roman" w:cs="Times New Roman"/>
          <w:szCs w:val="24"/>
        </w:rPr>
        <w:t>εχαμά</w:t>
      </w:r>
      <w:proofErr w:type="spellEnd"/>
      <w:r>
        <w:rPr>
          <w:rFonts w:eastAsia="Times New Roman" w:cs="Times New Roman"/>
          <w:szCs w:val="24"/>
        </w:rPr>
        <w:t>, χρειάζονται δηλαδή ανθρώπους στη διοίκηση των πανεπιστημίων που μπορούν να τα βγάλουν από την κρίση και δεν χρειάζονται αργόσχολους κομματικούς εγκάθετους.</w:t>
      </w:r>
    </w:p>
    <w:p w14:paraId="7E1951AF"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Προσέξτε, από το 2008 ως το 2016 εκτιμάμε ότι έφυγαν από την Ελλάδα συνολικά τετρακόσιες τριάντα χιλιάδες άνθρωποι. Οι περισσότεροι από αυτούς -και εδώ είναι η διαφορά με άλλα μεταναστευτικά ρεύματα του παρελθόντος- εμπίπτουν στην κατηγορία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εί</w:t>
      </w:r>
      <w:r>
        <w:rPr>
          <w:rFonts w:eastAsia="Times New Roman" w:cs="Times New Roman"/>
          <w:szCs w:val="24"/>
        </w:rPr>
        <w:t>ναι δηλαδή η μεγάλη διαρροή εγκεφάλων που ζει η χώρα μας τα τελευταία χρόνια της κρίσης. Και καταντήσαμε το κυριότερο εξαγωγικό μας προϊόν να είναι το ανθρώπινο κεφάλαιο.</w:t>
      </w:r>
    </w:p>
    <w:p w14:paraId="7E1951B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Γιατί, όμως, φεύγουν οι επιστήμονες; Προσέξατε μία σχετικά πρόσφατη έρευνα; Το 40% αν</w:t>
      </w:r>
      <w:r>
        <w:rPr>
          <w:rFonts w:eastAsia="Times New Roman" w:cs="Times New Roman"/>
          <w:szCs w:val="24"/>
        </w:rPr>
        <w:t xml:space="preserve">αφέρει ότι ο κύριος λόγος που τους ώθησε να φύγουν από την Ελλάδα είναι η αναξιοκρατία και η διαφθορά. Μιλώ για τους επιστήμονες. Επιστρέφω, λοιπόν, στο σύνθημα: «δουλειές, </w:t>
      </w:r>
      <w:r>
        <w:rPr>
          <w:rFonts w:eastAsia="Times New Roman" w:cs="Times New Roman"/>
          <w:szCs w:val="24"/>
        </w:rPr>
        <w:t>π</w:t>
      </w:r>
      <w:r>
        <w:rPr>
          <w:rFonts w:eastAsia="Times New Roman" w:cs="Times New Roman"/>
          <w:szCs w:val="24"/>
        </w:rPr>
        <w:t xml:space="preserve">αιδεία, αξιοκρατία». </w:t>
      </w:r>
    </w:p>
    <w:p w14:paraId="7E1951B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Είμαστε κιόλας στον τρίτο πυλώνα, στην αξιοκρατία. Είμαστε π</w:t>
      </w:r>
      <w:r>
        <w:rPr>
          <w:rFonts w:eastAsia="Times New Roman" w:cs="Times New Roman"/>
          <w:szCs w:val="24"/>
        </w:rPr>
        <w:t xml:space="preserve">αραδοσιακά μία χώρα με πολλές πιασμένες καρέκλες, με αποτέλεσμα οι νέοι επιστήμονες να θεωρούν ότι το παιχνίδι είναι στημένο και βρίσκονται υπό διωγμό. Κομματισμός στο </w:t>
      </w:r>
      <w:r>
        <w:rPr>
          <w:rFonts w:eastAsia="Times New Roman" w:cs="Times New Roman"/>
          <w:szCs w:val="24"/>
        </w:rPr>
        <w:t>δ</w:t>
      </w:r>
      <w:r>
        <w:rPr>
          <w:rFonts w:eastAsia="Times New Roman" w:cs="Times New Roman"/>
          <w:szCs w:val="24"/>
        </w:rPr>
        <w:t>ημόσιο, κομματισμός στα πανεπιστήμια, κομματισμός παντού. Αυτή είναι και η ανίατη ασθέν</w:t>
      </w:r>
      <w:r>
        <w:rPr>
          <w:rFonts w:eastAsia="Times New Roman" w:cs="Times New Roman"/>
          <w:szCs w:val="24"/>
        </w:rPr>
        <w:t xml:space="preserve">εια της Ελλάδας, ο κομματισμός. Δείτε ποιους συνεχίζουν να διορίζουν </w:t>
      </w:r>
      <w:r>
        <w:rPr>
          <w:rFonts w:eastAsia="Times New Roman" w:cs="Times New Roman"/>
          <w:szCs w:val="24"/>
        </w:rPr>
        <w:lastRenderedPageBreak/>
        <w:t xml:space="preserve">οι σημερινοί Υπουργοί, για να βγάλετε ένα συμπέρασμα. Βέβαια, υπάρχει μια μεγάλη δικαιολογία, ότι και οι άλλοι τα ίδια έκαναν, να ισοσκελίσουμε, λοιπόν, τις αδικίες. Δεν προχωράει, όμως, </w:t>
      </w:r>
      <w:r>
        <w:rPr>
          <w:rFonts w:eastAsia="Times New Roman" w:cs="Times New Roman"/>
          <w:szCs w:val="24"/>
        </w:rPr>
        <w:t xml:space="preserve">έτσι η χώρα. </w:t>
      </w:r>
    </w:p>
    <w:p w14:paraId="7E1951B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Οι Έλληνες</w:t>
      </w:r>
      <w:r>
        <w:rPr>
          <w:rFonts w:eastAsia="Times New Roman" w:cs="Times New Roman"/>
          <w:szCs w:val="24"/>
        </w:rPr>
        <w:t>,</w:t>
      </w:r>
      <w:r>
        <w:rPr>
          <w:rFonts w:eastAsia="Times New Roman" w:cs="Times New Roman"/>
          <w:szCs w:val="24"/>
        </w:rPr>
        <w:t xml:space="preserve"> που έχουν φύγει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συνεισφέρουν στο ΑΕΠ των </w:t>
      </w:r>
      <w:r>
        <w:rPr>
          <w:rFonts w:eastAsia="Times New Roman" w:cs="Times New Roman"/>
          <w:szCs w:val="24"/>
        </w:rPr>
        <w:t>χ</w:t>
      </w:r>
      <w:r>
        <w:rPr>
          <w:rFonts w:eastAsia="Times New Roman" w:cs="Times New Roman"/>
          <w:szCs w:val="24"/>
        </w:rPr>
        <w:t>ω</w:t>
      </w:r>
      <w:r>
        <w:rPr>
          <w:rFonts w:eastAsia="Times New Roman" w:cs="Times New Roman"/>
          <w:szCs w:val="24"/>
        </w:rPr>
        <w:t>ρ</w:t>
      </w:r>
      <w:r>
        <w:rPr>
          <w:rFonts w:eastAsia="Times New Roman" w:cs="Times New Roman"/>
          <w:szCs w:val="24"/>
        </w:rPr>
        <w:t>ών</w:t>
      </w:r>
      <w:r>
        <w:rPr>
          <w:rFonts w:eastAsia="Times New Roman" w:cs="Times New Roman"/>
          <w:szCs w:val="24"/>
        </w:rPr>
        <w:t xml:space="preserve"> υποδοχής περίπου 12 δισεκατομμύρια, συν 9 δισεκατομμύρια </w:t>
      </w:r>
      <w:r>
        <w:rPr>
          <w:rFonts w:eastAsia="Times New Roman" w:cs="Times New Roman"/>
          <w:szCs w:val="24"/>
        </w:rPr>
        <w:t xml:space="preserve">σε </w:t>
      </w:r>
      <w:r>
        <w:rPr>
          <w:rFonts w:eastAsia="Times New Roman" w:cs="Times New Roman"/>
          <w:szCs w:val="24"/>
        </w:rPr>
        <w:t>φόρο</w:t>
      </w:r>
      <w:r>
        <w:rPr>
          <w:rFonts w:eastAsia="Times New Roman" w:cs="Times New Roman"/>
          <w:szCs w:val="24"/>
        </w:rPr>
        <w:t>υς</w:t>
      </w:r>
      <w:r>
        <w:rPr>
          <w:rFonts w:eastAsia="Times New Roman" w:cs="Times New Roman"/>
          <w:szCs w:val="24"/>
        </w:rPr>
        <w:t xml:space="preserve">. Και εμείς έχουμε δαπανήσει για αυτά τα μυαλά που έφυγαν δισεκατομμύρια για να τα σπουδάσουμε. «Δουλειές, </w:t>
      </w:r>
      <w:r>
        <w:rPr>
          <w:rFonts w:eastAsia="Times New Roman" w:cs="Times New Roman"/>
          <w:szCs w:val="24"/>
        </w:rPr>
        <w:t>π</w:t>
      </w:r>
      <w:r>
        <w:rPr>
          <w:rFonts w:eastAsia="Times New Roman" w:cs="Times New Roman"/>
          <w:szCs w:val="24"/>
        </w:rPr>
        <w:t xml:space="preserve">αιδεία, </w:t>
      </w:r>
      <w:r>
        <w:rPr>
          <w:rFonts w:eastAsia="Times New Roman" w:cs="Times New Roman"/>
          <w:szCs w:val="24"/>
        </w:rPr>
        <w:t>α</w:t>
      </w:r>
      <w:r>
        <w:rPr>
          <w:rFonts w:eastAsia="Times New Roman" w:cs="Times New Roman"/>
          <w:szCs w:val="24"/>
        </w:rPr>
        <w:t xml:space="preserve">ξιοκρατία» πρέπει, λοιπόν, να είναι το σύνθημα σήμερα, για να επανέλθω στην επέτειο. «Δουλειές, </w:t>
      </w:r>
      <w:r>
        <w:rPr>
          <w:rFonts w:eastAsia="Times New Roman" w:cs="Times New Roman"/>
          <w:szCs w:val="24"/>
        </w:rPr>
        <w:t>π</w:t>
      </w:r>
      <w:r>
        <w:rPr>
          <w:rFonts w:eastAsia="Times New Roman" w:cs="Times New Roman"/>
          <w:szCs w:val="24"/>
        </w:rPr>
        <w:t xml:space="preserve">αιδεία, </w:t>
      </w:r>
      <w:r>
        <w:rPr>
          <w:rFonts w:eastAsia="Times New Roman" w:cs="Times New Roman"/>
          <w:szCs w:val="24"/>
        </w:rPr>
        <w:t>α</w:t>
      </w:r>
      <w:r>
        <w:rPr>
          <w:rFonts w:eastAsia="Times New Roman" w:cs="Times New Roman"/>
          <w:szCs w:val="24"/>
        </w:rPr>
        <w:t>ξιοκρατία».</w:t>
      </w:r>
    </w:p>
    <w:p w14:paraId="7E1951B3" w14:textId="77777777" w:rsidR="00527971" w:rsidRDefault="007701A2">
      <w:pPr>
        <w:spacing w:line="600" w:lineRule="auto"/>
        <w:ind w:firstLine="720"/>
        <w:contextualSpacing/>
        <w:jc w:val="both"/>
        <w:rPr>
          <w:rFonts w:eastAsia="Times New Roman"/>
          <w:szCs w:val="24"/>
        </w:rPr>
      </w:pPr>
      <w:r>
        <w:rPr>
          <w:rFonts w:eastAsia="Times New Roman"/>
          <w:szCs w:val="24"/>
        </w:rPr>
        <w:t>Ο κίνδυνος που έχουμε μπροστά μας…</w:t>
      </w:r>
    </w:p>
    <w:p w14:paraId="7E1951B4" w14:textId="77777777" w:rsidR="00527971" w:rsidRDefault="007701A2">
      <w:pPr>
        <w:spacing w:line="600" w:lineRule="auto"/>
        <w:ind w:firstLine="720"/>
        <w:contextualSpacing/>
        <w:jc w:val="center"/>
        <w:rPr>
          <w:rFonts w:eastAsia="Times New Roman"/>
          <w:szCs w:val="24"/>
        </w:rPr>
      </w:pPr>
      <w:r>
        <w:rPr>
          <w:rFonts w:eastAsia="Times New Roman"/>
          <w:szCs w:val="24"/>
        </w:rPr>
        <w:t>(Θόρυβος στην Αίθουσα)</w:t>
      </w:r>
    </w:p>
    <w:p w14:paraId="7E1951B5" w14:textId="77777777" w:rsidR="00527971" w:rsidRDefault="007701A2">
      <w:pPr>
        <w:spacing w:line="600" w:lineRule="auto"/>
        <w:ind w:firstLine="720"/>
        <w:contextualSpacing/>
        <w:jc w:val="both"/>
        <w:rPr>
          <w:rFonts w:eastAsia="Times New Roman"/>
          <w:szCs w:val="24"/>
        </w:rPr>
      </w:pPr>
      <w:r>
        <w:rPr>
          <w:rFonts w:eastAsia="Times New Roman"/>
          <w:szCs w:val="24"/>
        </w:rPr>
        <w:t xml:space="preserve">Δεν ξέρω ποιες από τις τρεις λέξεις σάς ενοχλούν. Δουλειές, </w:t>
      </w:r>
      <w:r>
        <w:rPr>
          <w:rFonts w:eastAsia="Times New Roman"/>
          <w:szCs w:val="24"/>
        </w:rPr>
        <w:t>π</w:t>
      </w:r>
      <w:r>
        <w:rPr>
          <w:rFonts w:eastAsia="Times New Roman"/>
          <w:szCs w:val="24"/>
        </w:rPr>
        <w:t xml:space="preserve">αιδεία, </w:t>
      </w:r>
      <w:r>
        <w:rPr>
          <w:rFonts w:eastAsia="Times New Roman"/>
          <w:szCs w:val="24"/>
        </w:rPr>
        <w:t>α</w:t>
      </w:r>
      <w:r>
        <w:rPr>
          <w:rFonts w:eastAsia="Times New Roman"/>
          <w:szCs w:val="24"/>
        </w:rPr>
        <w:t>ξιοκρατία</w:t>
      </w:r>
      <w:r>
        <w:rPr>
          <w:rFonts w:eastAsia="Times New Roman"/>
          <w:szCs w:val="24"/>
        </w:rPr>
        <w:t>. Θα επιμείνω. Και θα έχετε τον χρόνο προφανώς να πείτε σε ποιες λέξεις διαφωνείτε.</w:t>
      </w:r>
    </w:p>
    <w:p w14:paraId="7E1951B6" w14:textId="77777777" w:rsidR="00527971" w:rsidRDefault="007701A2">
      <w:pPr>
        <w:spacing w:line="600" w:lineRule="auto"/>
        <w:ind w:firstLine="720"/>
        <w:contextualSpacing/>
        <w:jc w:val="center"/>
        <w:rPr>
          <w:rFonts w:eastAsia="Times New Roman"/>
          <w:szCs w:val="24"/>
        </w:rPr>
      </w:pPr>
      <w:r>
        <w:rPr>
          <w:rFonts w:eastAsia="Times New Roman"/>
          <w:szCs w:val="24"/>
        </w:rPr>
        <w:t>(Θόρυβος στην Αίθουσα)</w:t>
      </w:r>
    </w:p>
    <w:p w14:paraId="7E1951B7" w14:textId="77777777" w:rsidR="00527971" w:rsidRDefault="007701A2">
      <w:pPr>
        <w:spacing w:line="600" w:lineRule="auto"/>
        <w:ind w:firstLine="720"/>
        <w:contextualSpacing/>
        <w:jc w:val="both"/>
        <w:rPr>
          <w:rFonts w:eastAsia="Times New Roman"/>
          <w:b/>
          <w:szCs w:val="24"/>
        </w:rPr>
      </w:pPr>
      <w:r>
        <w:rPr>
          <w:rFonts w:eastAsia="Times New Roman"/>
          <w:b/>
          <w:szCs w:val="24"/>
        </w:rPr>
        <w:t>ΠΡΟΕΔΡΕΥΟΥΣΑ (Αναστασία Χριστοδουλοπούλου):</w:t>
      </w:r>
      <w:r>
        <w:rPr>
          <w:rFonts w:eastAsia="Times New Roman"/>
          <w:szCs w:val="24"/>
        </w:rPr>
        <w:t xml:space="preserve"> Σας παρακαλώ!</w:t>
      </w:r>
    </w:p>
    <w:p w14:paraId="7E1951B8" w14:textId="77777777" w:rsidR="00527971" w:rsidRDefault="007701A2">
      <w:pPr>
        <w:spacing w:line="600" w:lineRule="auto"/>
        <w:ind w:firstLine="720"/>
        <w:contextualSpacing/>
        <w:jc w:val="center"/>
        <w:rPr>
          <w:rFonts w:eastAsia="Times New Roman"/>
          <w:b/>
          <w:szCs w:val="24"/>
        </w:rPr>
      </w:pPr>
      <w:r>
        <w:rPr>
          <w:rFonts w:eastAsia="Times New Roman"/>
          <w:szCs w:val="24"/>
        </w:rPr>
        <w:lastRenderedPageBreak/>
        <w:t>(Θόρυβος στην Αίθουσα)</w:t>
      </w:r>
    </w:p>
    <w:p w14:paraId="7E1951B9" w14:textId="77777777" w:rsidR="00527971" w:rsidRDefault="007701A2">
      <w:pPr>
        <w:spacing w:line="600" w:lineRule="auto"/>
        <w:ind w:firstLine="720"/>
        <w:contextualSpacing/>
        <w:jc w:val="both"/>
        <w:rPr>
          <w:rFonts w:eastAsia="Times New Roman"/>
          <w:szCs w:val="24"/>
        </w:rPr>
      </w:pPr>
      <w:r>
        <w:rPr>
          <w:rFonts w:eastAsia="Times New Roman"/>
          <w:b/>
          <w:szCs w:val="24"/>
        </w:rPr>
        <w:t>ΣΤΑΥΡΟΣ ΘΕΟΔΩΡΑΚΗΣ (Πρόεδρος του κόμματος το Ποτάμι):</w:t>
      </w:r>
      <w:r>
        <w:rPr>
          <w:rFonts w:eastAsia="Times New Roman"/>
          <w:szCs w:val="24"/>
        </w:rPr>
        <w:t xml:space="preserve"> Δουλειές, </w:t>
      </w:r>
      <w:r>
        <w:rPr>
          <w:rFonts w:eastAsia="Times New Roman"/>
          <w:szCs w:val="24"/>
        </w:rPr>
        <w:t>π</w:t>
      </w:r>
      <w:r>
        <w:rPr>
          <w:rFonts w:eastAsia="Times New Roman"/>
          <w:szCs w:val="24"/>
        </w:rPr>
        <w:t>αιδ</w:t>
      </w:r>
      <w:r>
        <w:rPr>
          <w:rFonts w:eastAsia="Times New Roman"/>
          <w:szCs w:val="24"/>
        </w:rPr>
        <w:t xml:space="preserve">εία, </w:t>
      </w:r>
      <w:r>
        <w:rPr>
          <w:rFonts w:eastAsia="Times New Roman"/>
          <w:szCs w:val="24"/>
        </w:rPr>
        <w:t>α</w:t>
      </w:r>
      <w:r>
        <w:rPr>
          <w:rFonts w:eastAsia="Times New Roman"/>
          <w:szCs w:val="24"/>
        </w:rPr>
        <w:t>ξιοκρατία. Το «</w:t>
      </w:r>
      <w:r>
        <w:rPr>
          <w:rFonts w:eastAsia="Times New Roman"/>
          <w:szCs w:val="24"/>
        </w:rPr>
        <w:t>ε</w:t>
      </w:r>
      <w:r>
        <w:rPr>
          <w:rFonts w:eastAsia="Times New Roman"/>
          <w:szCs w:val="24"/>
        </w:rPr>
        <w:t>λευθερία» έχει κατακτηθεί στις μέρες σας, γι’ αυτό δεν το αναφέρω.</w:t>
      </w:r>
    </w:p>
    <w:p w14:paraId="7E1951BA" w14:textId="77777777" w:rsidR="00527971" w:rsidRDefault="007701A2">
      <w:pPr>
        <w:spacing w:line="600" w:lineRule="auto"/>
        <w:ind w:firstLine="720"/>
        <w:contextualSpacing/>
        <w:jc w:val="both"/>
        <w:rPr>
          <w:rFonts w:eastAsia="Times New Roman"/>
          <w:szCs w:val="24"/>
        </w:rPr>
      </w:pPr>
      <w:r>
        <w:rPr>
          <w:rFonts w:eastAsia="Times New Roman"/>
          <w:szCs w:val="24"/>
        </w:rPr>
        <w:t xml:space="preserve">Ο κίνδυνος, λοιπόν, που έχουμε, κύριοι συνάδελφοι, είναι να συμβιβαστεί η νεολαία μας με την παρακμή, οι νέοι να συνεχίσουν να φεύγουν, το κομματικό κράτος να </w:t>
      </w:r>
      <w:r>
        <w:rPr>
          <w:rFonts w:eastAsia="Times New Roman"/>
          <w:szCs w:val="24"/>
        </w:rPr>
        <w:t>συνεχίσει να θριαμβεύει και στα πανεπιστήμια</w:t>
      </w:r>
      <w:r>
        <w:rPr>
          <w:rFonts w:eastAsia="Times New Roman"/>
          <w:szCs w:val="24"/>
        </w:rPr>
        <w:t>,</w:t>
      </w:r>
      <w:r>
        <w:rPr>
          <w:rFonts w:eastAsia="Times New Roman"/>
          <w:szCs w:val="24"/>
        </w:rPr>
        <w:t xml:space="preserve"> και οι πολίτες να συνεχίσουν να υποφέρουν.</w:t>
      </w:r>
    </w:p>
    <w:p w14:paraId="7E1951BB" w14:textId="77777777" w:rsidR="00527971" w:rsidRDefault="007701A2">
      <w:pPr>
        <w:spacing w:line="600" w:lineRule="auto"/>
        <w:ind w:firstLine="720"/>
        <w:contextualSpacing/>
        <w:jc w:val="both"/>
        <w:rPr>
          <w:rFonts w:eastAsia="Times New Roman"/>
          <w:szCs w:val="24"/>
        </w:rPr>
      </w:pPr>
      <w:r>
        <w:rPr>
          <w:rFonts w:eastAsia="Times New Roman"/>
          <w:szCs w:val="24"/>
        </w:rPr>
        <w:t>Πρέπει, λοιπόν, ο κόσμος να καταλάβει τέτοιες μέρες σαν κι αυτή, τη μέρα της εξέγερσης, ότι δεν αλλάζει η χώρα απλώς αλλάζοντας κυβερνήσεις. Πρέπει να τα αλλάξουμε όλα</w:t>
      </w:r>
      <w:r>
        <w:rPr>
          <w:rFonts w:eastAsia="Times New Roman"/>
          <w:szCs w:val="24"/>
        </w:rPr>
        <w:t>, χωρίς να τη γκρεμίσουμε. Αυτό ήταν ένα σύνθημα που βρήκαν κάποιοι νέοι πριν δυόμισι χρόνια, να τα αλλάξουμε όλα, χωρίς να γκρεμίσουμε τη χώρα. Και νομίζω ότι αυτό το σύνθημα είναι η δική μας προσπάθεια, η τιμή για το Πολυτεχνείο.</w:t>
      </w:r>
    </w:p>
    <w:p w14:paraId="7E1951BC" w14:textId="77777777" w:rsidR="00527971" w:rsidRDefault="007701A2">
      <w:pPr>
        <w:spacing w:line="600" w:lineRule="auto"/>
        <w:ind w:firstLine="720"/>
        <w:contextualSpacing/>
        <w:jc w:val="both"/>
        <w:rPr>
          <w:rFonts w:eastAsia="Times New Roman"/>
          <w:szCs w:val="24"/>
        </w:rPr>
      </w:pPr>
      <w:r>
        <w:rPr>
          <w:rFonts w:eastAsia="Times New Roman"/>
          <w:szCs w:val="24"/>
        </w:rPr>
        <w:t>Σας ευχαριστώ.</w:t>
      </w:r>
    </w:p>
    <w:p w14:paraId="7E1951BD" w14:textId="77777777" w:rsidR="00527971" w:rsidRDefault="007701A2">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του Ποταμιού)</w:t>
      </w:r>
    </w:p>
    <w:p w14:paraId="7E1951BE" w14:textId="77777777" w:rsidR="00527971" w:rsidRDefault="007701A2">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τώρα ο Υπουργός Παιδείας εκ μέρους της Κυβέρνησης.</w:t>
      </w:r>
    </w:p>
    <w:p w14:paraId="7E1951BF" w14:textId="77777777" w:rsidR="00527971" w:rsidRDefault="007701A2">
      <w:pPr>
        <w:spacing w:line="600" w:lineRule="auto"/>
        <w:ind w:firstLine="720"/>
        <w:contextualSpacing/>
        <w:jc w:val="both"/>
        <w:rPr>
          <w:rFonts w:eastAsia="Times New Roman"/>
          <w:szCs w:val="24"/>
        </w:rPr>
      </w:pPr>
      <w:r>
        <w:rPr>
          <w:rFonts w:eastAsia="Times New Roman"/>
          <w:szCs w:val="24"/>
        </w:rPr>
        <w:t>Θα αρχίσω να βάζω χρόνο τώρα. Όπως είπα αρχικά, είναι επτά λεπτά.</w:t>
      </w:r>
    </w:p>
    <w:p w14:paraId="7E1951C0" w14:textId="77777777" w:rsidR="00527971" w:rsidRDefault="007701A2">
      <w:pPr>
        <w:spacing w:line="600" w:lineRule="auto"/>
        <w:ind w:firstLine="720"/>
        <w:contextualSpacing/>
        <w:jc w:val="both"/>
        <w:rPr>
          <w:rFonts w:eastAsia="Times New Roman"/>
          <w:szCs w:val="24"/>
        </w:rPr>
      </w:pPr>
      <w:r>
        <w:rPr>
          <w:rFonts w:eastAsia="Times New Roman"/>
          <w:b/>
          <w:szCs w:val="24"/>
        </w:rPr>
        <w:t>ΓΕΡΑΣΙΜΟΣ (ΜΑΚΗΣ) ΜΠΑΛΑΟΥΡΑΣ:</w:t>
      </w:r>
      <w:r>
        <w:rPr>
          <w:rFonts w:eastAsia="Times New Roman"/>
          <w:szCs w:val="24"/>
        </w:rPr>
        <w:t xml:space="preserve"> Η ενη</w:t>
      </w:r>
      <w:r>
        <w:rPr>
          <w:rFonts w:eastAsia="Times New Roman"/>
          <w:szCs w:val="24"/>
        </w:rPr>
        <w:t>μέρωση που είχαμε, κυρία Πρόεδρε, ήταν για δώδεκα λεπτά οι ομιλητές. Αυτή την ενημέρωση είχαμε.</w:t>
      </w:r>
    </w:p>
    <w:p w14:paraId="7E1951C1" w14:textId="77777777" w:rsidR="00527971" w:rsidRDefault="007701A2">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Όχι. Λάθος ενημέρωση.</w:t>
      </w:r>
    </w:p>
    <w:p w14:paraId="7E1951C2" w14:textId="77777777" w:rsidR="00527971" w:rsidRDefault="007701A2">
      <w:pPr>
        <w:spacing w:line="600" w:lineRule="auto"/>
        <w:ind w:firstLine="720"/>
        <w:contextualSpacing/>
        <w:jc w:val="both"/>
        <w:rPr>
          <w:rFonts w:eastAsia="Times New Roman"/>
          <w:szCs w:val="24"/>
        </w:rPr>
      </w:pPr>
      <w:r>
        <w:rPr>
          <w:rFonts w:eastAsia="Times New Roman"/>
          <w:b/>
          <w:szCs w:val="24"/>
        </w:rPr>
        <w:t>ΓΕΡΑΣΙΜΟΣ (ΜΑΚΗΣ) ΜΠΑΛΑΟΥΡΑΣ:</w:t>
      </w:r>
      <w:r>
        <w:rPr>
          <w:rFonts w:eastAsia="Times New Roman"/>
          <w:szCs w:val="24"/>
        </w:rPr>
        <w:t xml:space="preserve"> Δεν ξέρω ποιου είναι το λάθος.</w:t>
      </w:r>
    </w:p>
    <w:p w14:paraId="7E1951C3" w14:textId="77777777" w:rsidR="00527971" w:rsidRDefault="007701A2">
      <w:pPr>
        <w:spacing w:line="600" w:lineRule="auto"/>
        <w:ind w:firstLine="720"/>
        <w:contextualSpacing/>
        <w:jc w:val="both"/>
        <w:rPr>
          <w:rFonts w:eastAsia="Times New Roman"/>
          <w:szCs w:val="24"/>
        </w:rPr>
      </w:pPr>
      <w:r>
        <w:rPr>
          <w:rFonts w:eastAsia="Times New Roman"/>
          <w:b/>
          <w:szCs w:val="24"/>
        </w:rPr>
        <w:t>ΠΡΟΕΔΡΕΥΟΥΣΑ (Αναστασία Χριστοδου</w:t>
      </w:r>
      <w:r>
        <w:rPr>
          <w:rFonts w:eastAsia="Times New Roman"/>
          <w:b/>
          <w:szCs w:val="24"/>
        </w:rPr>
        <w:t>λοπούλου):</w:t>
      </w:r>
      <w:r>
        <w:rPr>
          <w:rFonts w:eastAsia="Times New Roman"/>
          <w:szCs w:val="24"/>
        </w:rPr>
        <w:t xml:space="preserve"> Αυτό το έχω συνεννοηθεί με το Προεδρείο εδώ και τρεις μέρες.</w:t>
      </w:r>
    </w:p>
    <w:p w14:paraId="7E1951C4" w14:textId="77777777" w:rsidR="00527971" w:rsidRDefault="007701A2">
      <w:pPr>
        <w:spacing w:line="600" w:lineRule="auto"/>
        <w:ind w:firstLine="720"/>
        <w:contextualSpacing/>
        <w:jc w:val="both"/>
        <w:rPr>
          <w:rFonts w:eastAsia="Times New Roman"/>
          <w:szCs w:val="24"/>
        </w:rPr>
      </w:pPr>
      <w:r>
        <w:rPr>
          <w:rFonts w:eastAsia="Times New Roman"/>
          <w:szCs w:val="24"/>
        </w:rPr>
        <w:t>Έχετε τον λόγο, κύριε Υπουργέ.</w:t>
      </w:r>
    </w:p>
    <w:p w14:paraId="7E1951C5" w14:textId="77777777" w:rsidR="00527971" w:rsidRDefault="007701A2">
      <w:pPr>
        <w:spacing w:line="600" w:lineRule="auto"/>
        <w:ind w:firstLine="720"/>
        <w:contextualSpacing/>
        <w:jc w:val="both"/>
        <w:rPr>
          <w:rFonts w:eastAsia="Times New Roman"/>
          <w:szCs w:val="24"/>
        </w:rPr>
      </w:pPr>
      <w:r>
        <w:rPr>
          <w:rFonts w:eastAsia="Times New Roman"/>
          <w:b/>
          <w:szCs w:val="24"/>
        </w:rPr>
        <w:lastRenderedPageBreak/>
        <w:t>ΚΩΝΣΤΑΝΤΙΝΟΣ ΓΑΒΡΟΓΛΟΥ (Υπουργός Παιδείας, Έρευνας και Θρησκευμάτων):</w:t>
      </w:r>
      <w:r>
        <w:rPr>
          <w:rFonts w:eastAsia="Times New Roman"/>
          <w:szCs w:val="24"/>
        </w:rPr>
        <w:t xml:space="preserve"> Κυρία Πρόεδρε, κυρίες και κύριοι συνάδελφοι, η επέτειος της εξέγερσης του Πολυτεχνε</w:t>
      </w:r>
      <w:r>
        <w:rPr>
          <w:rFonts w:eastAsia="Times New Roman"/>
          <w:szCs w:val="24"/>
        </w:rPr>
        <w:t xml:space="preserve">ίου είναι μια ευκαιρία να </w:t>
      </w:r>
      <w:proofErr w:type="spellStart"/>
      <w:r>
        <w:rPr>
          <w:rFonts w:eastAsia="Times New Roman"/>
          <w:szCs w:val="24"/>
        </w:rPr>
        <w:t>αναστοχαστούμε</w:t>
      </w:r>
      <w:proofErr w:type="spellEnd"/>
      <w:r>
        <w:rPr>
          <w:rFonts w:eastAsia="Times New Roman"/>
          <w:szCs w:val="24"/>
        </w:rPr>
        <w:t xml:space="preserve"> όχι μόνο το παρελθόν μας, αλλά κυρίως το παρόν μας, το παρόν της </w:t>
      </w:r>
      <w:r>
        <w:rPr>
          <w:rFonts w:eastAsia="Times New Roman"/>
          <w:szCs w:val="24"/>
        </w:rPr>
        <w:t>δ</w:t>
      </w:r>
      <w:r>
        <w:rPr>
          <w:rFonts w:eastAsia="Times New Roman"/>
          <w:szCs w:val="24"/>
        </w:rPr>
        <w:t>ημοκρατίας μας. Βεβαίως και η εξέγερση του Πολυτεχνείου αποτελεί ένα σύμβολο που ξεπερνά τους αυστηρούς ιστορικούς και γεωγραφικούς του προσδιορισμού</w:t>
      </w:r>
      <w:r>
        <w:rPr>
          <w:rFonts w:eastAsia="Times New Roman"/>
          <w:szCs w:val="24"/>
        </w:rPr>
        <w:t>ς. Και είναι συχνά δύσκολο να αποστασιοποιηθεί κανείς από την ένταση του συμβολισμού, για να διακρίνει τους σύνθετους και μη γραμμικούς τρόπους με τους οποίους τα γεγονότα του παρελθόντος είναι και σήμερα παρόντα.</w:t>
      </w:r>
    </w:p>
    <w:p w14:paraId="7E1951C6" w14:textId="77777777" w:rsidR="00527971" w:rsidRDefault="007701A2">
      <w:pPr>
        <w:spacing w:line="600" w:lineRule="auto"/>
        <w:ind w:firstLine="720"/>
        <w:contextualSpacing/>
        <w:jc w:val="both"/>
        <w:rPr>
          <w:rFonts w:eastAsia="Times New Roman"/>
          <w:szCs w:val="24"/>
        </w:rPr>
      </w:pPr>
      <w:r>
        <w:rPr>
          <w:rFonts w:eastAsia="Times New Roman"/>
          <w:szCs w:val="24"/>
        </w:rPr>
        <w:t>Τον Νοέμβριο του 1973 ομάδες νέων, στην πλ</w:t>
      </w:r>
      <w:r>
        <w:rPr>
          <w:rFonts w:eastAsia="Times New Roman"/>
          <w:szCs w:val="24"/>
        </w:rPr>
        <w:t>ειοψηφία τους φοιτητές και φοιτήτριες, άρχισαν να καταλαμβάνουν τον χώρο του Πολυτεχνείου με το αίτημα να φύγει η χούντα. Ακολούθησαν το παράδειγμα άλλων νέων, πριν λίγους μήνες, αυτών της Νομικής Σχολής. Οι νέοι του Πολυτεχνείου είχαν την άλλοτε ενεργή κα</w:t>
      </w:r>
      <w:r>
        <w:rPr>
          <w:rFonts w:eastAsia="Times New Roman"/>
          <w:szCs w:val="24"/>
        </w:rPr>
        <w:t xml:space="preserve">ι άλλοτε σιωπηλή υποστήριξη πολλών πολιτών, αντιμετώπισαν την αδιαφορία άλλων τόσων </w:t>
      </w:r>
      <w:r>
        <w:rPr>
          <w:rFonts w:eastAsia="Times New Roman"/>
          <w:szCs w:val="24"/>
        </w:rPr>
        <w:lastRenderedPageBreak/>
        <w:t>και σίγουρα τις πρώτες μέρες έδρασαν χωρίς τη γενναιόδωρη ενθάρρυνση των πολιτικών κομμάτων, συμπεριλαμβανομένων και αυτών της Αριστεράς.</w:t>
      </w:r>
    </w:p>
    <w:p w14:paraId="7E1951C7" w14:textId="77777777" w:rsidR="00527971" w:rsidRDefault="007701A2">
      <w:pPr>
        <w:spacing w:line="600" w:lineRule="auto"/>
        <w:ind w:firstLine="720"/>
        <w:contextualSpacing/>
        <w:jc w:val="both"/>
        <w:rPr>
          <w:rFonts w:eastAsia="Times New Roman"/>
          <w:szCs w:val="24"/>
        </w:rPr>
      </w:pPr>
      <w:r>
        <w:rPr>
          <w:rFonts w:eastAsia="Times New Roman"/>
          <w:szCs w:val="24"/>
        </w:rPr>
        <w:t>Οι νέοι, όμως, στο Πολυτεχνείο αδι</w:t>
      </w:r>
      <w:r>
        <w:rPr>
          <w:rFonts w:eastAsia="Times New Roman"/>
          <w:szCs w:val="24"/>
        </w:rPr>
        <w:t>αφόρησαν για όλα αυτά, αγνόησαν τις νουθεσίες των μεγάλων, τις αγνόησαν ακόμη και τα μέλη νεολαιίστικων οργανώσεων της Αριστεράς και βρέθηκαν όλοι μαζί αντιμέτωποι με τη μεγαλύτερη πρόκληση της ζωής τους: Να καταφέρουν να συνυπάρξουν, να συζητήσουν, να συν</w:t>
      </w:r>
      <w:r>
        <w:rPr>
          <w:rFonts w:eastAsia="Times New Roman"/>
          <w:szCs w:val="24"/>
        </w:rPr>
        <w:t xml:space="preserve">θέσουν τις απόψεις τους και να σχεδιάσουν τις δράσεις τους. Αποφάσισαν να συνυπάρξουν συγκρουόμενοι και μέσα στο καμίνι αυτό σφυρηλάτησαν τα καταστατικά στοιχεία της σύγχρονης </w:t>
      </w:r>
      <w:r>
        <w:rPr>
          <w:rFonts w:eastAsia="Times New Roman"/>
          <w:szCs w:val="24"/>
        </w:rPr>
        <w:t>δ</w:t>
      </w:r>
      <w:r>
        <w:rPr>
          <w:rFonts w:eastAsia="Times New Roman"/>
          <w:szCs w:val="24"/>
        </w:rPr>
        <w:t>ημοκρατίας μας, αυτά που τόσο τρομάζουν σήμερα όσους θέλουν να ξορκίσουν τη Μετ</w:t>
      </w:r>
      <w:r>
        <w:rPr>
          <w:rFonts w:eastAsia="Times New Roman"/>
          <w:szCs w:val="24"/>
        </w:rPr>
        <w:t>απολίτευση, όσους δηλαδή τρομάζουν από την παρακαταθήκη του Πολυτεχνείου.</w:t>
      </w:r>
    </w:p>
    <w:p w14:paraId="7E1951C8" w14:textId="77777777" w:rsidR="00527971" w:rsidRDefault="007701A2">
      <w:pPr>
        <w:spacing w:line="600" w:lineRule="auto"/>
        <w:ind w:firstLine="720"/>
        <w:contextualSpacing/>
        <w:jc w:val="both"/>
        <w:rPr>
          <w:rFonts w:eastAsia="Times New Roman"/>
          <w:b/>
          <w:szCs w:val="24"/>
        </w:rPr>
      </w:pPr>
      <w:r>
        <w:rPr>
          <w:rFonts w:eastAsia="Times New Roman"/>
          <w:szCs w:val="24"/>
        </w:rPr>
        <w:t>Ας μην ξεχαστεί το μήνυμα του Πολυτεχνείου και κυρίως ας μη μετατραπεί σε μια ανάμνηση αποκομμένη από το πλαίσιο του παρόντος.</w:t>
      </w:r>
    </w:p>
    <w:p w14:paraId="7E1951C9" w14:textId="77777777" w:rsidR="00527971" w:rsidRDefault="007701A2">
      <w:pPr>
        <w:spacing w:line="600" w:lineRule="auto"/>
        <w:ind w:firstLine="720"/>
        <w:contextualSpacing/>
        <w:jc w:val="both"/>
        <w:rPr>
          <w:rFonts w:eastAsia="Times New Roman"/>
          <w:szCs w:val="24"/>
        </w:rPr>
      </w:pPr>
      <w:r>
        <w:rPr>
          <w:rFonts w:eastAsia="Times New Roman"/>
          <w:szCs w:val="24"/>
        </w:rPr>
        <w:lastRenderedPageBreak/>
        <w:t>Ας μην ξεχάσουμε τους νεκρούς, τα νέα παιδιά που δολοφο</w:t>
      </w:r>
      <w:r>
        <w:rPr>
          <w:rFonts w:eastAsia="Times New Roman"/>
          <w:szCs w:val="24"/>
        </w:rPr>
        <w:t xml:space="preserve">νήθηκαν εν </w:t>
      </w:r>
      <w:proofErr w:type="spellStart"/>
      <w:r>
        <w:rPr>
          <w:rFonts w:eastAsia="Times New Roman"/>
          <w:szCs w:val="24"/>
        </w:rPr>
        <w:t>ψυχρώ</w:t>
      </w:r>
      <w:proofErr w:type="spellEnd"/>
      <w:r>
        <w:rPr>
          <w:rFonts w:eastAsia="Times New Roman"/>
          <w:szCs w:val="24"/>
        </w:rPr>
        <w:t xml:space="preserve">, τον ανείπωτο πόνο των οικείων τους, την απελπισία όσων τα αγάπησαν και την απέραντη θλίψη των φίλων και συντρόφων τους. </w:t>
      </w:r>
    </w:p>
    <w:p w14:paraId="7E1951CA" w14:textId="77777777" w:rsidR="00527971" w:rsidRDefault="007701A2">
      <w:pPr>
        <w:spacing w:line="600" w:lineRule="auto"/>
        <w:ind w:firstLine="720"/>
        <w:contextualSpacing/>
        <w:jc w:val="both"/>
        <w:rPr>
          <w:rFonts w:eastAsia="Times New Roman"/>
          <w:szCs w:val="24"/>
        </w:rPr>
      </w:pPr>
      <w:r>
        <w:rPr>
          <w:rFonts w:eastAsia="Times New Roman"/>
          <w:szCs w:val="24"/>
        </w:rPr>
        <w:t xml:space="preserve">Δεν έχει σημασία που οι όψιμοι απολογητές του δικτατορικού καθεστώτος προσπαθούν να υποβαθμίσουν το τι ακριβώς έγινε </w:t>
      </w:r>
      <w:r>
        <w:rPr>
          <w:rFonts w:eastAsia="Times New Roman"/>
          <w:szCs w:val="24"/>
        </w:rPr>
        <w:t>εκείνες τις λίγες μέρες του μακρινού Νοέμβρη του 1973.</w:t>
      </w:r>
    </w:p>
    <w:p w14:paraId="7E1951CB" w14:textId="77777777" w:rsidR="00527971" w:rsidRDefault="007701A2">
      <w:pPr>
        <w:spacing w:line="600" w:lineRule="auto"/>
        <w:ind w:firstLine="720"/>
        <w:contextualSpacing/>
        <w:jc w:val="both"/>
        <w:rPr>
          <w:rFonts w:eastAsia="Times New Roman"/>
          <w:szCs w:val="24"/>
        </w:rPr>
      </w:pPr>
      <w:r>
        <w:rPr>
          <w:rFonts w:eastAsia="Times New Roman"/>
          <w:szCs w:val="24"/>
        </w:rPr>
        <w:t xml:space="preserve">Δεν έχει σημασία ούτε ότι οι νεοναζί συνεχίζουν να αρνούνται τους νεκρούς. Αυτούς τους αρνητές θα αγνοήσει η ίδια η </w:t>
      </w:r>
      <w:r>
        <w:rPr>
          <w:rFonts w:eastAsia="Times New Roman"/>
          <w:szCs w:val="24"/>
        </w:rPr>
        <w:t>ι</w:t>
      </w:r>
      <w:r>
        <w:rPr>
          <w:rFonts w:eastAsia="Times New Roman"/>
          <w:szCs w:val="24"/>
        </w:rPr>
        <w:t>στορία και θα τους περιφρονήσουν οι επερχόμενες γενιές. Οι νεκροί της επταετίας, όσο</w:t>
      </w:r>
      <w:r>
        <w:rPr>
          <w:rFonts w:eastAsia="Times New Roman"/>
          <w:szCs w:val="24"/>
        </w:rPr>
        <w:t>ι βασανίστηκαν, φυλακίστηκαν και εκτοπίστηκαν, οι νέοι και οι νέες που σκοτώθηκαν μετά το τριήμερο της εξέγερσης, οι ελεύθεροι αγωνιζόμενοι φοιτητές που καλούσαν τον λαό να τους συμπαρασταθεί στον αγώνα τους ενάντια στον φασισμό, όσοι αρνήθηκαν να φύγουν α</w:t>
      </w:r>
      <w:r>
        <w:rPr>
          <w:rFonts w:eastAsia="Times New Roman"/>
          <w:szCs w:val="24"/>
        </w:rPr>
        <w:t>κόμη κι όταν το τανκ</w:t>
      </w:r>
      <w:r>
        <w:rPr>
          <w:rFonts w:eastAsia="Times New Roman"/>
          <w:szCs w:val="24"/>
        </w:rPr>
        <w:t>ς</w:t>
      </w:r>
      <w:r>
        <w:rPr>
          <w:rFonts w:eastAsia="Times New Roman"/>
          <w:szCs w:val="24"/>
        </w:rPr>
        <w:t xml:space="preserve"> έριχνε τη σιδερένια πόρτα πάνω τους, όλοι μένουν ανεξίτηλα χαραγμένοι στη μνήμη μας.</w:t>
      </w:r>
    </w:p>
    <w:p w14:paraId="7E1951CC" w14:textId="77777777" w:rsidR="00527971" w:rsidRDefault="007701A2">
      <w:pPr>
        <w:spacing w:line="600" w:lineRule="auto"/>
        <w:ind w:firstLine="720"/>
        <w:contextualSpacing/>
        <w:jc w:val="both"/>
        <w:rPr>
          <w:rFonts w:eastAsia="Times New Roman"/>
          <w:szCs w:val="24"/>
        </w:rPr>
      </w:pPr>
      <w:r>
        <w:rPr>
          <w:rFonts w:eastAsia="Times New Roman"/>
          <w:szCs w:val="24"/>
        </w:rPr>
        <w:lastRenderedPageBreak/>
        <w:t>Τι, όμως, ενέπνευσε τον αγώνα των νέων το 1973; Τίποτα λιγότερο από την απόφαση της αντίστασης απέναντι στον αυταρχισμό του καθεστώτος και από το όρα</w:t>
      </w:r>
      <w:r>
        <w:rPr>
          <w:rFonts w:eastAsia="Times New Roman"/>
          <w:szCs w:val="24"/>
        </w:rPr>
        <w:t xml:space="preserve">μα μιας δίκαιης δημοκρατικής κοινωνίας, κοινωνίας αδελφοσύνης και ελευθερίας. Στο κέντρο, όμως, αυτού του οράματος ήταν η </w:t>
      </w:r>
      <w:r>
        <w:rPr>
          <w:rFonts w:eastAsia="Times New Roman"/>
          <w:szCs w:val="24"/>
        </w:rPr>
        <w:t>π</w:t>
      </w:r>
      <w:r>
        <w:rPr>
          <w:rFonts w:eastAsia="Times New Roman"/>
          <w:szCs w:val="24"/>
        </w:rPr>
        <w:t xml:space="preserve">αιδεία, ένα όραμα μιας δημοκρατικής </w:t>
      </w:r>
      <w:r>
        <w:rPr>
          <w:rFonts w:eastAsia="Times New Roman"/>
          <w:szCs w:val="24"/>
        </w:rPr>
        <w:t>π</w:t>
      </w:r>
      <w:r>
        <w:rPr>
          <w:rFonts w:eastAsia="Times New Roman"/>
          <w:szCs w:val="24"/>
        </w:rPr>
        <w:t xml:space="preserve">αιδείας, ταυτισμένης με το μέλλον της κοινωνίας μας. </w:t>
      </w:r>
    </w:p>
    <w:p w14:paraId="7E1951CD" w14:textId="77777777" w:rsidR="00527971" w:rsidRDefault="007701A2">
      <w:pPr>
        <w:spacing w:line="600" w:lineRule="auto"/>
        <w:ind w:firstLine="720"/>
        <w:contextualSpacing/>
        <w:jc w:val="both"/>
        <w:rPr>
          <w:rFonts w:eastAsia="Times New Roman"/>
          <w:szCs w:val="24"/>
        </w:rPr>
      </w:pPr>
      <w:r>
        <w:rPr>
          <w:rFonts w:eastAsia="Times New Roman"/>
          <w:szCs w:val="24"/>
        </w:rPr>
        <w:t>Η επέτειος του Πολυτεχνείου, όμως, μας ανα</w:t>
      </w:r>
      <w:r>
        <w:rPr>
          <w:rFonts w:eastAsia="Times New Roman"/>
          <w:szCs w:val="24"/>
        </w:rPr>
        <w:t xml:space="preserve">γκάζει να υπογραμμίσουμε τη βαθιά σχέση που υπάρχει ανάμεσα στην εκπαίδευση και τη </w:t>
      </w:r>
      <w:r>
        <w:rPr>
          <w:rFonts w:eastAsia="Times New Roman"/>
          <w:szCs w:val="24"/>
        </w:rPr>
        <w:t>δ</w:t>
      </w:r>
      <w:r>
        <w:rPr>
          <w:rFonts w:eastAsia="Times New Roman"/>
          <w:szCs w:val="24"/>
        </w:rPr>
        <w:t xml:space="preserve">ημοκρατία. Ούτε η εκπαίδευση νοείται χωρίς </w:t>
      </w:r>
      <w:r>
        <w:rPr>
          <w:rFonts w:eastAsia="Times New Roman"/>
          <w:szCs w:val="24"/>
        </w:rPr>
        <w:t>δ</w:t>
      </w:r>
      <w:r>
        <w:rPr>
          <w:rFonts w:eastAsia="Times New Roman"/>
          <w:szCs w:val="24"/>
        </w:rPr>
        <w:t xml:space="preserve">ημοκρατία, αλλά ούτε και η </w:t>
      </w:r>
      <w:r>
        <w:rPr>
          <w:rFonts w:eastAsia="Times New Roman"/>
          <w:szCs w:val="24"/>
        </w:rPr>
        <w:t>δ</w:t>
      </w:r>
      <w:r>
        <w:rPr>
          <w:rFonts w:eastAsia="Times New Roman"/>
          <w:szCs w:val="24"/>
        </w:rPr>
        <w:t>ημοκρατία χωρίς ουσιαστική εκπαίδευση. Το να μιλάμε για το ένα χωρίς το άλλο δεν στερείται απλά νοήμ</w:t>
      </w:r>
      <w:r>
        <w:rPr>
          <w:rFonts w:eastAsia="Times New Roman"/>
          <w:szCs w:val="24"/>
        </w:rPr>
        <w:t>ατος. Είναι μια πολιτική θέση που υπονομεύει και τα δύο αγαθά. Ο θεσμός της εκπαίδευσης δεν μεταδίδει απλά γνώσεις. Επιτελεί έναν βαθιά πολιτικό ρόλο, κομβικό για την αναπαραγωγή της κοινωνίας μας. Η εκπαίδευση αντανακλά το παρόν της κοινωνίας και καθρεφτί</w:t>
      </w:r>
      <w:r>
        <w:rPr>
          <w:rFonts w:eastAsia="Times New Roman"/>
          <w:szCs w:val="24"/>
        </w:rPr>
        <w:t xml:space="preserve">ζει τον τρόπο που φαντάζεται το μέλλον της. </w:t>
      </w:r>
    </w:p>
    <w:p w14:paraId="7E1951CE" w14:textId="77777777" w:rsidR="00527971" w:rsidRDefault="007701A2">
      <w:pPr>
        <w:spacing w:line="600" w:lineRule="auto"/>
        <w:ind w:firstLine="720"/>
        <w:contextualSpacing/>
        <w:jc w:val="both"/>
        <w:rPr>
          <w:rFonts w:eastAsia="Times New Roman"/>
          <w:szCs w:val="24"/>
        </w:rPr>
      </w:pPr>
      <w:r>
        <w:rPr>
          <w:rFonts w:eastAsia="Times New Roman"/>
          <w:szCs w:val="24"/>
        </w:rPr>
        <w:lastRenderedPageBreak/>
        <w:t xml:space="preserve">Αυτή την βαθιά πολιτική όψη του αντιδικτατορικού αγώνα προσπαθούν να υποτιμήσουν όσοι υποκριτικά υποστηρίζουν ότι οι φοιτητές του 1973 περιορίστηκαν σε αιτήματα φοιτητικού συνδικαλισμού. Το </w:t>
      </w:r>
      <w:proofErr w:type="spellStart"/>
      <w:r>
        <w:rPr>
          <w:rFonts w:eastAsia="Times New Roman"/>
          <w:szCs w:val="24"/>
        </w:rPr>
        <w:t>διακύβευμα</w:t>
      </w:r>
      <w:proofErr w:type="spellEnd"/>
      <w:r>
        <w:rPr>
          <w:rFonts w:eastAsia="Times New Roman"/>
          <w:szCs w:val="24"/>
        </w:rPr>
        <w:t xml:space="preserve"> της εξέγερσής τους ήταν πολύ ευρύτερο. Οι νέοι και οι νέες αγωνίστηκαν με ανιδιοτέλεια και αυταπάρνηση ενάντια στην πραγματικότητα ενός αυταρχικού παρόντος και στην </w:t>
      </w:r>
      <w:proofErr w:type="spellStart"/>
      <w:r>
        <w:rPr>
          <w:rFonts w:eastAsia="Times New Roman"/>
          <w:szCs w:val="24"/>
        </w:rPr>
        <w:t>δυστοπία</w:t>
      </w:r>
      <w:proofErr w:type="spellEnd"/>
      <w:r>
        <w:rPr>
          <w:rFonts w:eastAsia="Times New Roman"/>
          <w:szCs w:val="24"/>
        </w:rPr>
        <w:t xml:space="preserve"> της αναπαραγωγής του. </w:t>
      </w:r>
    </w:p>
    <w:p w14:paraId="7E1951CF" w14:textId="77777777" w:rsidR="00527971" w:rsidRDefault="007701A2">
      <w:pPr>
        <w:spacing w:line="600" w:lineRule="auto"/>
        <w:ind w:firstLine="720"/>
        <w:contextualSpacing/>
        <w:jc w:val="both"/>
        <w:rPr>
          <w:rFonts w:eastAsia="Times New Roman"/>
          <w:szCs w:val="24"/>
        </w:rPr>
      </w:pPr>
      <w:r>
        <w:rPr>
          <w:rFonts w:eastAsia="Times New Roman"/>
          <w:szCs w:val="24"/>
        </w:rPr>
        <w:t xml:space="preserve">Οι αλλαγές στην εκπαίδευση μετά το </w:t>
      </w:r>
      <w:r>
        <w:rPr>
          <w:rFonts w:eastAsia="Times New Roman"/>
          <w:szCs w:val="24"/>
        </w:rPr>
        <w:t>’</w:t>
      </w:r>
      <w:r>
        <w:rPr>
          <w:rFonts w:eastAsia="Times New Roman"/>
          <w:szCs w:val="24"/>
        </w:rPr>
        <w:t>74 ήταν ριζικές και ου</w:t>
      </w:r>
      <w:r>
        <w:rPr>
          <w:rFonts w:eastAsia="Times New Roman"/>
          <w:szCs w:val="24"/>
        </w:rPr>
        <w:t>σιαστικές. Δεν μπορούμε να μην αναφερθούμε στην καθιέρωση της δημοτικής γλώσσας, στην αντικατάσταση των σχολείων αρ</w:t>
      </w:r>
      <w:r>
        <w:rPr>
          <w:rFonts w:eastAsia="Times New Roman"/>
          <w:szCs w:val="24"/>
        </w:rPr>
        <w:t>ρ</w:t>
      </w:r>
      <w:r>
        <w:rPr>
          <w:rFonts w:eastAsia="Times New Roman"/>
          <w:szCs w:val="24"/>
        </w:rPr>
        <w:t>ένων και θηλέων με μεικτά σχολεία, στην κατάργηση της ποδιάς και της σωματικής τιμωρίας, στη θέσπιση των μαθητικών κοινοτήτων, στον εκδημοκρ</w:t>
      </w:r>
      <w:r>
        <w:rPr>
          <w:rFonts w:eastAsia="Times New Roman"/>
          <w:szCs w:val="24"/>
        </w:rPr>
        <w:t xml:space="preserve">ατισμό των πανεπιστημίων. Αλλαγές που βάδιζαν παράλληλα με τις γενικότερες αλλαγές στην κοινωνία, όπως για παράδειγμα η αναγνώριση της </w:t>
      </w:r>
      <w:r>
        <w:rPr>
          <w:rFonts w:eastAsia="Times New Roman"/>
          <w:szCs w:val="24"/>
        </w:rPr>
        <w:t>ε</w:t>
      </w:r>
      <w:r>
        <w:rPr>
          <w:rFonts w:eastAsia="Times New Roman"/>
          <w:szCs w:val="24"/>
        </w:rPr>
        <w:t xml:space="preserve">θνικής </w:t>
      </w:r>
      <w:r>
        <w:rPr>
          <w:rFonts w:eastAsia="Times New Roman"/>
          <w:szCs w:val="24"/>
        </w:rPr>
        <w:t>α</w:t>
      </w:r>
      <w:r>
        <w:rPr>
          <w:rFonts w:eastAsia="Times New Roman"/>
          <w:szCs w:val="24"/>
        </w:rPr>
        <w:t>ντίστασης και το οικογενειακό δίκαιο.</w:t>
      </w:r>
    </w:p>
    <w:p w14:paraId="7E1951D0" w14:textId="77777777" w:rsidR="00527971" w:rsidRDefault="007701A2">
      <w:pPr>
        <w:spacing w:line="600" w:lineRule="auto"/>
        <w:ind w:firstLine="720"/>
        <w:contextualSpacing/>
        <w:jc w:val="both"/>
        <w:rPr>
          <w:rFonts w:eastAsia="Times New Roman"/>
          <w:szCs w:val="24"/>
        </w:rPr>
      </w:pPr>
      <w:r>
        <w:rPr>
          <w:rFonts w:eastAsia="Times New Roman"/>
          <w:szCs w:val="24"/>
        </w:rPr>
        <w:lastRenderedPageBreak/>
        <w:t>Θα συμφωνήσω απολύτως με όσα είχε αναφέρει ο προκάτοχός μου, ο Νίκος Φίλης</w:t>
      </w:r>
      <w:r>
        <w:rPr>
          <w:rFonts w:eastAsia="Times New Roman"/>
          <w:szCs w:val="24"/>
        </w:rPr>
        <w:t xml:space="preserve">, από την ίδια θέση πέρυσι, ότι δηλαδή προϋπόθεση της υπεράσπισης της </w:t>
      </w:r>
      <w:r>
        <w:rPr>
          <w:rFonts w:eastAsia="Times New Roman"/>
          <w:szCs w:val="24"/>
        </w:rPr>
        <w:t>δ</w:t>
      </w:r>
      <w:r>
        <w:rPr>
          <w:rFonts w:eastAsia="Times New Roman"/>
          <w:szCs w:val="24"/>
        </w:rPr>
        <w:t xml:space="preserve">ημοκρατίας είναι η </w:t>
      </w:r>
      <w:r>
        <w:rPr>
          <w:rFonts w:eastAsia="Times New Roman"/>
          <w:szCs w:val="24"/>
        </w:rPr>
        <w:t>π</w:t>
      </w:r>
      <w:r>
        <w:rPr>
          <w:rFonts w:eastAsia="Times New Roman"/>
          <w:szCs w:val="24"/>
        </w:rPr>
        <w:t xml:space="preserve">αιδεία και ότι η καρδιά της είναι το δημόσιο σχολείο. Έχουμε χρέος να εμπιστευόμαστε και να βελτιώνουμε συνεχώς την </w:t>
      </w:r>
      <w:r>
        <w:rPr>
          <w:rFonts w:eastAsia="Times New Roman"/>
          <w:szCs w:val="24"/>
        </w:rPr>
        <w:t>π</w:t>
      </w:r>
      <w:r>
        <w:rPr>
          <w:rFonts w:eastAsia="Times New Roman"/>
          <w:szCs w:val="24"/>
        </w:rPr>
        <w:t>αιδεία μας, στηρίζοντας τα εκπαιδευτικά μας ιδρύ</w:t>
      </w:r>
      <w:r>
        <w:rPr>
          <w:rFonts w:eastAsia="Times New Roman"/>
          <w:szCs w:val="24"/>
        </w:rPr>
        <w:t>ματα όλων των βαθμίδων. Το σχολείο σήμερα έχει ανάγκη να είναι ένα δημοκρατικό σχολείο, που να προετοιμάζει πολίτες του κόσμου. Πολίτες, δηλαδή, που θα μπορούν να εντάσσουν στις παραμέτρους της σκέψης τους όχι μονάχα το άμεσο πεδίο της εμπειρίας τους, αλλά</w:t>
      </w:r>
      <w:r>
        <w:rPr>
          <w:rFonts w:eastAsia="Times New Roman"/>
          <w:szCs w:val="24"/>
        </w:rPr>
        <w:t xml:space="preserve"> τα μεγάλα παγκόσμια προβλήματα. Είναι επιτακτικό να προετοιμάσουμε πολίτες ανθεκτικούς στην αβεβαιότητα, που μπορούν μέσα σε αυτές τις αντίξοες συνθήκες να αντιστέκονται στην σκοτεινή γοητεία του ανορθολογισμού και στους ολοκληρωτισμούς και να γίνονται υπ</w:t>
      </w:r>
      <w:r>
        <w:rPr>
          <w:rFonts w:eastAsia="Times New Roman"/>
          <w:szCs w:val="24"/>
        </w:rPr>
        <w:t xml:space="preserve">ερασπιστές της </w:t>
      </w:r>
      <w:r>
        <w:rPr>
          <w:rFonts w:eastAsia="Times New Roman"/>
          <w:szCs w:val="24"/>
        </w:rPr>
        <w:t>δ</w:t>
      </w:r>
      <w:r>
        <w:rPr>
          <w:rFonts w:eastAsia="Times New Roman"/>
          <w:szCs w:val="24"/>
        </w:rPr>
        <w:t xml:space="preserve">ημοκρατίας και της αλληλεγγύης, της ισότητας και της </w:t>
      </w:r>
      <w:proofErr w:type="spellStart"/>
      <w:r>
        <w:rPr>
          <w:rFonts w:eastAsia="Times New Roman"/>
          <w:szCs w:val="24"/>
        </w:rPr>
        <w:t>συμμετοχικότητας</w:t>
      </w:r>
      <w:proofErr w:type="spellEnd"/>
      <w:r>
        <w:rPr>
          <w:rFonts w:eastAsia="Times New Roman"/>
          <w:szCs w:val="24"/>
        </w:rPr>
        <w:t>.</w:t>
      </w:r>
    </w:p>
    <w:p w14:paraId="7E1951D1" w14:textId="77777777" w:rsidR="00527971" w:rsidRDefault="007701A2">
      <w:pPr>
        <w:spacing w:line="600" w:lineRule="auto"/>
        <w:ind w:firstLine="720"/>
        <w:contextualSpacing/>
        <w:jc w:val="both"/>
        <w:rPr>
          <w:rFonts w:eastAsia="Times New Roman"/>
          <w:szCs w:val="24"/>
        </w:rPr>
      </w:pPr>
      <w:r>
        <w:rPr>
          <w:rFonts w:eastAsia="Times New Roman"/>
          <w:szCs w:val="24"/>
        </w:rPr>
        <w:t>Είναι όμως, δημοκρατικό το σχολείο μας, τα πανεπιστήμιά μας; Στον βαθμό που κυριαρχεί η κουλτούρα της ανοχής, της συζήτησης και των επιχειρημάτων, είναι δημοκρατικά. Στο</w:t>
      </w:r>
      <w:r>
        <w:rPr>
          <w:rFonts w:eastAsia="Times New Roman"/>
          <w:szCs w:val="24"/>
        </w:rPr>
        <w:t xml:space="preserve">ν βαθμό, όμως, που </w:t>
      </w:r>
      <w:r>
        <w:rPr>
          <w:rFonts w:eastAsia="Times New Roman"/>
          <w:szCs w:val="24"/>
        </w:rPr>
        <w:lastRenderedPageBreak/>
        <w:t xml:space="preserve">κυρίαρχα στοιχεία της καθημερινότητας των εκπαιδευτικών μας θεσμών είναι η αναζήτηση των εύκολων λύσεων, του αυταρχισμού, αλλά και μιας </w:t>
      </w:r>
      <w:proofErr w:type="spellStart"/>
      <w:r>
        <w:rPr>
          <w:rFonts w:eastAsia="Times New Roman"/>
          <w:szCs w:val="24"/>
        </w:rPr>
        <w:t>γραφειοκρατικοποιημένης</w:t>
      </w:r>
      <w:proofErr w:type="spellEnd"/>
      <w:r>
        <w:rPr>
          <w:rFonts w:eastAsia="Times New Roman"/>
          <w:szCs w:val="24"/>
        </w:rPr>
        <w:t xml:space="preserve"> μετάδοσης της γνώσης, τότε δεν είναι δημοκρατικά.</w:t>
      </w:r>
    </w:p>
    <w:p w14:paraId="7E1951D2" w14:textId="77777777" w:rsidR="00527971" w:rsidRDefault="007701A2">
      <w:pPr>
        <w:spacing w:line="600" w:lineRule="auto"/>
        <w:ind w:firstLine="720"/>
        <w:contextualSpacing/>
        <w:jc w:val="both"/>
        <w:rPr>
          <w:rFonts w:eastAsia="Times New Roman"/>
          <w:szCs w:val="24"/>
        </w:rPr>
      </w:pPr>
      <w:r>
        <w:rPr>
          <w:rFonts w:eastAsia="Times New Roman"/>
          <w:szCs w:val="24"/>
        </w:rPr>
        <w:t>Γι’ αυτόν τον λόγο αναδύετα</w:t>
      </w:r>
      <w:r>
        <w:rPr>
          <w:rFonts w:eastAsia="Times New Roman"/>
          <w:szCs w:val="24"/>
        </w:rPr>
        <w:t xml:space="preserve">ι για πολλοστή φορά ο θεμελιώδης ρόλος των εκπαιδευτικών, που αποτελούν τον καταλύτη στην κοπιώδη προσπάθεια όλων μας, για περισσότερη </w:t>
      </w:r>
      <w:r>
        <w:rPr>
          <w:rFonts w:eastAsia="Times New Roman"/>
          <w:szCs w:val="24"/>
        </w:rPr>
        <w:t>δ</w:t>
      </w:r>
      <w:r>
        <w:rPr>
          <w:rFonts w:eastAsia="Times New Roman"/>
          <w:szCs w:val="24"/>
        </w:rPr>
        <w:t xml:space="preserve">ημοκρατία σε όλα τα πεδία της κοινωνικής ζωής. Η επέτειος του Πολυτεχνείου, συνήθως φέρνει στο νου μας τους μαθητές και </w:t>
      </w:r>
      <w:r>
        <w:rPr>
          <w:rFonts w:eastAsia="Times New Roman"/>
          <w:szCs w:val="24"/>
        </w:rPr>
        <w:t>φοιτητές μας. Σήμερα, η σκέψη μας ας περιλάβει και τους δασκάλους τους.</w:t>
      </w:r>
    </w:p>
    <w:p w14:paraId="7E1951D3" w14:textId="77777777" w:rsidR="00527971" w:rsidRDefault="007701A2">
      <w:pPr>
        <w:spacing w:line="600" w:lineRule="auto"/>
        <w:ind w:firstLine="720"/>
        <w:contextualSpacing/>
        <w:jc w:val="both"/>
        <w:rPr>
          <w:rFonts w:eastAsia="Times New Roman"/>
          <w:szCs w:val="24"/>
        </w:rPr>
      </w:pPr>
      <w:r>
        <w:rPr>
          <w:rFonts w:eastAsia="Times New Roman"/>
          <w:szCs w:val="24"/>
        </w:rPr>
        <w:t xml:space="preserve"> </w:t>
      </w:r>
      <w:r>
        <w:rPr>
          <w:rFonts w:eastAsia="Times New Roman" w:cs="Times New Roman"/>
          <w:szCs w:val="24"/>
        </w:rPr>
        <w:t xml:space="preserve">Όμως, η ουσία και η σπουδαιότητα του μηνύματος του Πολυτεχνείου βρίσκεται στην </w:t>
      </w:r>
      <w:proofErr w:type="spellStart"/>
      <w:r>
        <w:rPr>
          <w:rFonts w:eastAsia="Times New Roman" w:cs="Times New Roman"/>
          <w:szCs w:val="24"/>
        </w:rPr>
        <w:t>επικαιροποίησ</w:t>
      </w:r>
      <w:r>
        <w:rPr>
          <w:rFonts w:eastAsia="Times New Roman" w:cs="Times New Roman"/>
          <w:szCs w:val="24"/>
        </w:rPr>
        <w:t>ή</w:t>
      </w:r>
      <w:proofErr w:type="spellEnd"/>
      <w:r>
        <w:rPr>
          <w:rFonts w:eastAsia="Times New Roman" w:cs="Times New Roman"/>
          <w:szCs w:val="24"/>
        </w:rPr>
        <w:t xml:space="preserve"> του. </w:t>
      </w:r>
      <w:r>
        <w:rPr>
          <w:rFonts w:eastAsia="Times New Roman"/>
          <w:szCs w:val="24"/>
        </w:rPr>
        <w:t>Από το 1973 μέχρι σήμερα έχουν αλλάξει πολλά σε παγκόσμιο επίπεδο. Η κοινωνία μας βρ</w:t>
      </w:r>
      <w:r>
        <w:rPr>
          <w:rFonts w:eastAsia="Times New Roman"/>
          <w:szCs w:val="24"/>
        </w:rPr>
        <w:t>ίσκεται μπροστά σε καινούργιες προκλήσεις. Η επικράτηση του νεοφιλελεύθερου μοντέλου ως κυρίαρχου μοντέλου αντίληψης και ερμηνείας της πραγματικότητας οδήγησε την Ευρώπη σε μία κρίση γιγαντιαίων διαστάσεων. Η αυξανόμενη φτώχεια και ο κοινωνικός αποκλεισμός</w:t>
      </w:r>
      <w:r>
        <w:rPr>
          <w:rFonts w:eastAsia="Times New Roman"/>
          <w:szCs w:val="24"/>
        </w:rPr>
        <w:t xml:space="preserve"> μεγάλων τμημάτων των κοινωνιών μας, </w:t>
      </w:r>
      <w:r>
        <w:rPr>
          <w:rFonts w:eastAsia="Times New Roman"/>
          <w:szCs w:val="24"/>
        </w:rPr>
        <w:lastRenderedPageBreak/>
        <w:t>η σταθερή αύξηση της ακροδεξιάς τόσο σε κοινωνικό όσο και σε πολιτικό επίπεδο, οι πόλεμοι και τα εκατομμύρια των προσφύγων δοκιμάζουν τις αντοχές της δημοκρατίας στην Ευρώπη. Οι κοινωνικές συναρμογές έχουν πληγεί σοβαρά</w:t>
      </w:r>
      <w:r>
        <w:rPr>
          <w:rFonts w:eastAsia="Times New Roman"/>
          <w:szCs w:val="24"/>
        </w:rPr>
        <w:t>, οδηγώντας σε κατακερματισμούς και αντιπαραθέσεις, χωρίς να μπορεί να δοθεί μια πειστική ελπίδα και ένα σαφές όραμα σε πολίτες που όλο και περισσότερο νιώθουν τον κίνδυνο και βιώνουν την πραγματικότητα της κοινωνικής περιθωριοποίησής τους. Η δημοκρατία στ</w:t>
      </w:r>
      <w:r>
        <w:rPr>
          <w:rFonts w:eastAsia="Times New Roman"/>
          <w:szCs w:val="24"/>
        </w:rPr>
        <w:t xml:space="preserve">ην Ευρώπη δοκιμάζεται πολύ σκληρά. </w:t>
      </w:r>
    </w:p>
    <w:p w14:paraId="7E1951D4" w14:textId="77777777" w:rsidR="00527971" w:rsidRDefault="007701A2">
      <w:pPr>
        <w:spacing w:line="600" w:lineRule="auto"/>
        <w:ind w:firstLine="720"/>
        <w:contextualSpacing/>
        <w:jc w:val="both"/>
        <w:rPr>
          <w:rFonts w:eastAsia="Times New Roman"/>
          <w:szCs w:val="24"/>
        </w:rPr>
      </w:pPr>
      <w:r>
        <w:rPr>
          <w:rFonts w:eastAsia="Times New Roman"/>
          <w:szCs w:val="24"/>
        </w:rPr>
        <w:t>Το μήνυμα του Πολυτεχνείου ως μήνυμα διαρκούς αγώνα για την υπεράσπιση της δημοκρατίας παραμένει δυστυχώς τραγικά επίκαιρο. Οι συνθήκες από το 1973, όπως έχουμε πει, έχουν αναμφίβολα αλλάξει. Ωστόσο το αίτημα παραμένει ε</w:t>
      </w:r>
      <w:r>
        <w:rPr>
          <w:rFonts w:eastAsia="Times New Roman"/>
          <w:szCs w:val="24"/>
        </w:rPr>
        <w:t xml:space="preserve">πίκαιρο. Είναι όχι μόνο λάθος αλλά και επικίνδυνο να θεωρούμε ως δεδομένο σήμερα ό,τι κατακτήθηκε τότε. Η δημοκρατία έχει ανάγκη διαρκούς υπεράσπισης τόσο ως πολίτευμα όσο και ως κοινωνική πρακτική. </w:t>
      </w:r>
    </w:p>
    <w:p w14:paraId="7E1951D5" w14:textId="77777777" w:rsidR="00527971" w:rsidRDefault="007701A2">
      <w:pPr>
        <w:spacing w:line="600" w:lineRule="auto"/>
        <w:ind w:firstLine="720"/>
        <w:contextualSpacing/>
        <w:jc w:val="both"/>
        <w:rPr>
          <w:rFonts w:eastAsia="Times New Roman"/>
          <w:szCs w:val="24"/>
        </w:rPr>
      </w:pPr>
      <w:r>
        <w:rPr>
          <w:rFonts w:eastAsia="Times New Roman"/>
          <w:szCs w:val="24"/>
        </w:rPr>
        <w:lastRenderedPageBreak/>
        <w:t xml:space="preserve">Το </w:t>
      </w:r>
      <w:proofErr w:type="spellStart"/>
      <w:r>
        <w:rPr>
          <w:rFonts w:eastAsia="Times New Roman"/>
          <w:szCs w:val="24"/>
        </w:rPr>
        <w:t>διακύβευμα</w:t>
      </w:r>
      <w:proofErr w:type="spellEnd"/>
      <w:r>
        <w:rPr>
          <w:rFonts w:eastAsia="Times New Roman"/>
          <w:szCs w:val="24"/>
        </w:rPr>
        <w:t xml:space="preserve"> σήμερα είναι πιο κρίσιμο από ποτέ. Καλούμα</w:t>
      </w:r>
      <w:r>
        <w:rPr>
          <w:rFonts w:eastAsia="Times New Roman"/>
          <w:szCs w:val="24"/>
        </w:rPr>
        <w:t>στε όχι μόνο να υπερασπιστούμε την πληγωμένη δημοκρατία μας, αλλά και το ίδιο το ανθρώπινο πρόσωπο των κοινωνιών μας.</w:t>
      </w:r>
    </w:p>
    <w:p w14:paraId="7E1951D6" w14:textId="77777777" w:rsidR="00527971" w:rsidRDefault="007701A2">
      <w:pPr>
        <w:spacing w:line="600" w:lineRule="auto"/>
        <w:ind w:firstLine="720"/>
        <w:contextualSpacing/>
        <w:jc w:val="both"/>
        <w:rPr>
          <w:rFonts w:eastAsia="Times New Roman"/>
          <w:szCs w:val="24"/>
        </w:rPr>
      </w:pPr>
      <w:r>
        <w:rPr>
          <w:rFonts w:eastAsia="Times New Roman"/>
          <w:szCs w:val="24"/>
        </w:rPr>
        <w:t>Σας ευχαριστώ.</w:t>
      </w:r>
    </w:p>
    <w:p w14:paraId="7E1951D7" w14:textId="77777777" w:rsidR="00527971" w:rsidRDefault="007701A2">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7E1951D8" w14:textId="77777777" w:rsidR="00527971" w:rsidRDefault="007701A2">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Αν και θα εναλλαχθεί πάλι εκπρόσωπος του ΣΥΡΙΖΑ –αυτή είναι η σειρά του Κανονισμού- ο κ. </w:t>
      </w:r>
      <w:proofErr w:type="spellStart"/>
      <w:r>
        <w:rPr>
          <w:rFonts w:eastAsia="Times New Roman"/>
          <w:szCs w:val="24"/>
        </w:rPr>
        <w:t>Μπαλαούρας</w:t>
      </w:r>
      <w:proofErr w:type="spellEnd"/>
      <w:r>
        <w:rPr>
          <w:rFonts w:eastAsia="Times New Roman"/>
          <w:szCs w:val="24"/>
        </w:rPr>
        <w:t xml:space="preserve"> έχει τον λόγο εκ μέρους του Συνασπισμού Ριζοσπαστικής Αριστεράς.</w:t>
      </w:r>
    </w:p>
    <w:p w14:paraId="7E1951D9" w14:textId="77777777" w:rsidR="00527971" w:rsidRDefault="007701A2">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Μπαλαούρα</w:t>
      </w:r>
      <w:proofErr w:type="spellEnd"/>
      <w:r>
        <w:rPr>
          <w:rFonts w:eastAsia="Times New Roman"/>
          <w:szCs w:val="24"/>
        </w:rPr>
        <w:t>, κάτι ψιθυρίσατε για δώδεκα λεπτά. Φροντίστε να είστε σύντομος.</w:t>
      </w:r>
    </w:p>
    <w:p w14:paraId="7E1951DA" w14:textId="77777777" w:rsidR="00527971" w:rsidRDefault="007701A2">
      <w:pPr>
        <w:spacing w:line="600" w:lineRule="auto"/>
        <w:ind w:firstLine="720"/>
        <w:contextualSpacing/>
        <w:jc w:val="both"/>
        <w:rPr>
          <w:rFonts w:eastAsia="Times New Roman"/>
          <w:szCs w:val="24"/>
        </w:rPr>
      </w:pPr>
      <w:r>
        <w:rPr>
          <w:rFonts w:eastAsia="Times New Roman"/>
          <w:b/>
          <w:szCs w:val="24"/>
        </w:rPr>
        <w:t>ΓΕΡΑΣΙΜΟΣ (</w:t>
      </w:r>
      <w:r>
        <w:rPr>
          <w:rFonts w:eastAsia="Times New Roman"/>
          <w:b/>
          <w:szCs w:val="24"/>
        </w:rPr>
        <w:t>ΜΑΚΗΣ) ΜΠΑΛΑΟΥΡΑΣ:</w:t>
      </w:r>
      <w:r>
        <w:rPr>
          <w:rFonts w:eastAsia="Times New Roman"/>
          <w:szCs w:val="24"/>
        </w:rPr>
        <w:t xml:space="preserve"> Κυρίες και κύριοι συνάδελφοι, θα ήθελα να αρχίσω την τοποθέτησή μου με τον στίχο από ένα τραγούδι: «Τούτες τις μέρες ο άνεμος μάς κυνηγά, μάς κυνηγά». Δυστυχώς φαίνεται ότι αυτές τις μέρες μάς κυνηγά και η μικροπολιτική, αν ακούσει κανεί</w:t>
      </w:r>
      <w:r>
        <w:rPr>
          <w:rFonts w:eastAsia="Times New Roman"/>
          <w:szCs w:val="24"/>
        </w:rPr>
        <w:t>ς τον Πρόεδρο του Ποταμιού κ. Θεοδωράκη.</w:t>
      </w:r>
    </w:p>
    <w:p w14:paraId="7E1951DB" w14:textId="77777777" w:rsidR="00527971" w:rsidRDefault="007701A2">
      <w:pPr>
        <w:spacing w:line="600" w:lineRule="auto"/>
        <w:ind w:firstLine="720"/>
        <w:contextualSpacing/>
        <w:jc w:val="both"/>
        <w:rPr>
          <w:rFonts w:eastAsia="Times New Roman"/>
          <w:szCs w:val="24"/>
        </w:rPr>
      </w:pPr>
      <w:r>
        <w:rPr>
          <w:rFonts w:eastAsia="Times New Roman"/>
          <w:szCs w:val="24"/>
        </w:rPr>
        <w:lastRenderedPageBreak/>
        <w:t xml:space="preserve">Ας πάμε, όμως, στα δικά </w:t>
      </w:r>
      <w:r>
        <w:rPr>
          <w:rFonts w:eastAsia="Times New Roman"/>
          <w:szCs w:val="24"/>
        </w:rPr>
        <w:t>μας, για τα οποία</w:t>
      </w:r>
      <w:r>
        <w:rPr>
          <w:rFonts w:eastAsia="Times New Roman"/>
          <w:szCs w:val="24"/>
        </w:rPr>
        <w:t xml:space="preserve"> κληθήκαμε σήμερα να προβληματιστούμε και να </w:t>
      </w:r>
      <w:proofErr w:type="spellStart"/>
      <w:r>
        <w:rPr>
          <w:rFonts w:eastAsia="Times New Roman"/>
          <w:szCs w:val="24"/>
        </w:rPr>
        <w:t>αναστοχαστούμε</w:t>
      </w:r>
      <w:proofErr w:type="spellEnd"/>
      <w:r>
        <w:rPr>
          <w:rFonts w:eastAsia="Times New Roman"/>
          <w:szCs w:val="24"/>
        </w:rPr>
        <w:t xml:space="preserve">. </w:t>
      </w:r>
    </w:p>
    <w:p w14:paraId="7E1951DC" w14:textId="77777777" w:rsidR="00527971" w:rsidRDefault="007701A2">
      <w:pPr>
        <w:spacing w:line="600" w:lineRule="auto"/>
        <w:ind w:firstLine="720"/>
        <w:contextualSpacing/>
        <w:jc w:val="both"/>
        <w:rPr>
          <w:rFonts w:eastAsia="Times New Roman"/>
          <w:szCs w:val="24"/>
        </w:rPr>
      </w:pPr>
      <w:r>
        <w:rPr>
          <w:rFonts w:eastAsia="Times New Roman"/>
          <w:szCs w:val="24"/>
        </w:rPr>
        <w:t xml:space="preserve">Η επέτειος της εξέγερσης του Πολυτεχνείου είναι μια γιορτή ανάτασης, μια γιορτή αντίστασης, νίκης, μια νίκη του </w:t>
      </w:r>
      <w:r>
        <w:rPr>
          <w:rFonts w:eastAsia="Times New Roman"/>
          <w:szCs w:val="24"/>
        </w:rPr>
        <w:t xml:space="preserve">αδύνατου. Είναι μια επιτυχία, μια απόδειξη της αισιοδοξίας της βούλησης. </w:t>
      </w:r>
    </w:p>
    <w:p w14:paraId="7E1951DD" w14:textId="77777777" w:rsidR="00527971" w:rsidRDefault="007701A2">
      <w:pPr>
        <w:spacing w:line="600" w:lineRule="auto"/>
        <w:ind w:firstLine="720"/>
        <w:contextualSpacing/>
        <w:jc w:val="both"/>
        <w:rPr>
          <w:rFonts w:eastAsia="Times New Roman"/>
          <w:szCs w:val="24"/>
        </w:rPr>
      </w:pPr>
      <w:r>
        <w:rPr>
          <w:rFonts w:eastAsia="Times New Roman"/>
          <w:szCs w:val="24"/>
        </w:rPr>
        <w:t>Το Πολυτεχνείο τι ήταν; Ήταν κορύφωση, ήταν καρπός ώριμος ενός μακρού, επταετούς συλλογικού αγώνα με πολλές κοίτες</w:t>
      </w:r>
      <w:r>
        <w:rPr>
          <w:rFonts w:eastAsia="Times New Roman"/>
          <w:szCs w:val="24"/>
        </w:rPr>
        <w:t>:</w:t>
      </w:r>
      <w:r>
        <w:rPr>
          <w:rFonts w:eastAsia="Times New Roman"/>
          <w:szCs w:val="24"/>
        </w:rPr>
        <w:t xml:space="preserve"> Αθήνα, Θεσσαλονίκη, Πάτρα, Γιάννενα, και με πολλές εκβολές, φοιτητ</w:t>
      </w:r>
      <w:r>
        <w:rPr>
          <w:rFonts w:eastAsia="Times New Roman"/>
          <w:szCs w:val="24"/>
        </w:rPr>
        <w:t xml:space="preserve">ές, μαθητές, εργάτες και αγρότες. Όλες αυτές οι εκβολές ήταν κυρίως οι νέοι και οι νέες. </w:t>
      </w:r>
    </w:p>
    <w:p w14:paraId="7E1951DE" w14:textId="77777777" w:rsidR="00527971" w:rsidRDefault="007701A2">
      <w:pPr>
        <w:spacing w:line="600" w:lineRule="auto"/>
        <w:ind w:firstLine="720"/>
        <w:contextualSpacing/>
        <w:jc w:val="both"/>
        <w:rPr>
          <w:rFonts w:eastAsia="Times New Roman"/>
          <w:szCs w:val="24"/>
        </w:rPr>
      </w:pPr>
      <w:r>
        <w:rPr>
          <w:rFonts w:eastAsia="Times New Roman"/>
          <w:szCs w:val="24"/>
        </w:rPr>
        <w:t>Το Πολυτεχνείο είναι ένα ιστορικό παράδειγμα για τη θεωρία της πράξης, όπως έλεγε ένας μεγάλος στοχαστής. Από την πρώτη στιγμή της δικτατορίας είχαμε φυλακές και εξορ</w:t>
      </w:r>
      <w:r>
        <w:rPr>
          <w:rFonts w:eastAsia="Times New Roman"/>
          <w:szCs w:val="24"/>
        </w:rPr>
        <w:t xml:space="preserve">ίες χιλιάδων, κυρίως κομμουνιστών </w:t>
      </w:r>
      <w:r>
        <w:rPr>
          <w:rFonts w:eastAsia="Times New Roman"/>
          <w:szCs w:val="24"/>
        </w:rPr>
        <w:t>-</w:t>
      </w:r>
      <w:r>
        <w:rPr>
          <w:rFonts w:eastAsia="Times New Roman"/>
          <w:szCs w:val="24"/>
        </w:rPr>
        <w:t xml:space="preserve">αριστερών αλλά και δημοκρατών. Υπήρξαν οι πρώτες αντιστασιακές οργανώσεις και πράξεις όπως η δημιουργία του ΠΑΜ, της «Δημοκρατικής Άμυνας», η </w:t>
      </w:r>
      <w:r>
        <w:rPr>
          <w:rFonts w:eastAsia="Times New Roman"/>
          <w:szCs w:val="24"/>
        </w:rPr>
        <w:t>ο</w:t>
      </w:r>
      <w:r>
        <w:rPr>
          <w:rFonts w:eastAsia="Times New Roman"/>
          <w:szCs w:val="24"/>
        </w:rPr>
        <w:t xml:space="preserve">ργάνωση και η ηρωική αυτοθυσία του Αλέκου Παναγούλη, η νεολαία της ΕΔΑ, ο </w:t>
      </w:r>
      <w:r>
        <w:rPr>
          <w:rFonts w:eastAsia="Times New Roman"/>
          <w:szCs w:val="24"/>
        </w:rPr>
        <w:t xml:space="preserve">«Ρήγας Φεραίος», η ΚΝΕ, το ΑΕΜ, το ΠΑΚ, το «Κίνημα της </w:t>
      </w:r>
      <w:r>
        <w:rPr>
          <w:rFonts w:eastAsia="Times New Roman"/>
          <w:szCs w:val="24"/>
        </w:rPr>
        <w:lastRenderedPageBreak/>
        <w:t>20</w:t>
      </w:r>
      <w:r>
        <w:rPr>
          <w:rFonts w:eastAsia="Times New Roman"/>
          <w:szCs w:val="24"/>
          <w:vertAlign w:val="superscript"/>
        </w:rPr>
        <w:t>ης</w:t>
      </w:r>
      <w:r>
        <w:rPr>
          <w:rFonts w:eastAsia="Times New Roman"/>
          <w:szCs w:val="24"/>
        </w:rPr>
        <w:t xml:space="preserve"> Οκτώβρη». Έχουμε κι εδώ ένα σύντροφο και φίλο σ</w:t>
      </w:r>
      <w:r>
        <w:rPr>
          <w:rFonts w:eastAsia="Times New Roman"/>
          <w:szCs w:val="24"/>
        </w:rPr>
        <w:t>ε</w:t>
      </w:r>
      <w:r>
        <w:rPr>
          <w:rFonts w:eastAsia="Times New Roman"/>
          <w:szCs w:val="24"/>
        </w:rPr>
        <w:t xml:space="preserve"> αυτό το κίνημα. Σκληρός, αδυσώπητος αγώνας εναντίον του αυταρχισμού, της ωμής βίας, της στέρησης βασικών δικαιωμάτων και ελευθεριών και εναντίον τη</w:t>
      </w:r>
      <w:r>
        <w:rPr>
          <w:rFonts w:eastAsia="Times New Roman"/>
          <w:szCs w:val="24"/>
        </w:rPr>
        <w:t xml:space="preserve">ς διαφθοράς, μια μεγάλη διαφθορά που υπήρχε τότε στο δικτατορικό καθεστώς. </w:t>
      </w:r>
      <w:r>
        <w:rPr>
          <w:rFonts w:eastAsia="Times New Roman" w:cs="Times New Roman"/>
          <w:szCs w:val="24"/>
        </w:rPr>
        <w:t>Το αποτέλεσμα τότε ήταν να αποβληθεί η χώρα -και πρέπει να σημειωθεί αυτό- από το Συμβούλιο της Ευρώπης το 1969.</w:t>
      </w:r>
    </w:p>
    <w:p w14:paraId="7E1951DF" w14:textId="77777777" w:rsidR="00527971" w:rsidRDefault="007701A2">
      <w:pPr>
        <w:spacing w:line="600" w:lineRule="auto"/>
        <w:ind w:firstLine="720"/>
        <w:contextualSpacing/>
        <w:jc w:val="both"/>
        <w:rPr>
          <w:rFonts w:eastAsia="Times New Roman"/>
          <w:szCs w:val="24"/>
        </w:rPr>
      </w:pPr>
      <w:r>
        <w:rPr>
          <w:rFonts w:eastAsia="Times New Roman"/>
          <w:szCs w:val="24"/>
        </w:rPr>
        <w:t xml:space="preserve">Άλλη στιγμή –και το προτείνω- θα μπορούσαμε να κάνουμε μία εκδήλωση </w:t>
      </w:r>
      <w:r>
        <w:rPr>
          <w:rFonts w:eastAsia="Times New Roman"/>
          <w:szCs w:val="24"/>
        </w:rPr>
        <w:t>στη Βουλή για την επέτειο της δικτατορίας και να πούμε αυτά τα πράγματα.</w:t>
      </w:r>
    </w:p>
    <w:p w14:paraId="7E1951E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Οι οιμωγές των βασανισμένων γίνονταν μανιφέστα ελευθερίας και ριζοσπαστισμού, παρακαταθήκες ήθους τιμής και αξιοπρέπειας. Φλόγιζαν εμάς τους νεότερους, που αργότερα μας έλεγαν αλήτες.</w:t>
      </w:r>
      <w:r>
        <w:rPr>
          <w:rFonts w:eastAsia="Times New Roman" w:cs="Times New Roman"/>
          <w:szCs w:val="24"/>
        </w:rPr>
        <w:t xml:space="preserve"> Μέσα από τα παράνομα ραδιόφωνα, </w:t>
      </w:r>
      <w:r>
        <w:rPr>
          <w:rFonts w:eastAsia="Times New Roman" w:cs="Times New Roman"/>
          <w:szCs w:val="24"/>
        </w:rPr>
        <w:t>«</w:t>
      </w:r>
      <w:r>
        <w:rPr>
          <w:rFonts w:eastAsia="Times New Roman" w:cs="Times New Roman"/>
          <w:szCs w:val="24"/>
          <w:lang w:val="en-US"/>
        </w:rPr>
        <w:t>Deutsche</w:t>
      </w:r>
      <w:r w:rsidRPr="007A0FCE">
        <w:rPr>
          <w:rFonts w:eastAsia="Times New Roman" w:cs="Times New Roman"/>
          <w:szCs w:val="24"/>
        </w:rPr>
        <w:t xml:space="preserve"> </w:t>
      </w:r>
      <w:proofErr w:type="spellStart"/>
      <w:r>
        <w:rPr>
          <w:rFonts w:eastAsia="Times New Roman" w:cs="Times New Roman"/>
          <w:szCs w:val="24"/>
          <w:lang w:val="en-US"/>
        </w:rPr>
        <w:t>Welle</w:t>
      </w:r>
      <w:proofErr w:type="spellEnd"/>
      <w:r>
        <w:rPr>
          <w:rFonts w:eastAsia="Times New Roman" w:cs="Times New Roman"/>
          <w:szCs w:val="24"/>
        </w:rPr>
        <w:t>»</w:t>
      </w:r>
      <w:r>
        <w:rPr>
          <w:rFonts w:eastAsia="Times New Roman" w:cs="Times New Roman"/>
          <w:szCs w:val="24"/>
        </w:rPr>
        <w:t xml:space="preserve">, Λονδίνο, Παρίσι, «Φωνή της Αλήθειας», και τα ραδιοφωνικά μικροκύματα έρχονταν τα μηνύματα του </w:t>
      </w:r>
      <w:r>
        <w:rPr>
          <w:rFonts w:eastAsia="Times New Roman" w:cs="Times New Roman"/>
          <w:szCs w:val="24"/>
        </w:rPr>
        <w:t>«</w:t>
      </w:r>
      <w:r>
        <w:rPr>
          <w:rFonts w:eastAsia="Times New Roman" w:cs="Times New Roman"/>
          <w:szCs w:val="24"/>
        </w:rPr>
        <w:t>Μάη του ’68</w:t>
      </w:r>
      <w:r>
        <w:rPr>
          <w:rFonts w:eastAsia="Times New Roman" w:cs="Times New Roman"/>
          <w:szCs w:val="24"/>
        </w:rPr>
        <w:t>»</w:t>
      </w:r>
      <w:r>
        <w:rPr>
          <w:rFonts w:eastAsia="Times New Roman" w:cs="Times New Roman"/>
          <w:szCs w:val="24"/>
        </w:rPr>
        <w:t xml:space="preserve">, του αντιπολεμικού κινήματος για το Βιετνάμ, για τον Τσε, για την </w:t>
      </w:r>
      <w:r>
        <w:rPr>
          <w:rFonts w:eastAsia="Times New Roman" w:cs="Times New Roman"/>
          <w:szCs w:val="24"/>
        </w:rPr>
        <w:t>«</w:t>
      </w:r>
      <w:r>
        <w:rPr>
          <w:rFonts w:eastAsia="Times New Roman" w:cs="Times New Roman"/>
          <w:szCs w:val="24"/>
        </w:rPr>
        <w:t>Άνοιξη της Πράγας</w:t>
      </w:r>
      <w:r>
        <w:rPr>
          <w:rFonts w:eastAsia="Times New Roman" w:cs="Times New Roman"/>
          <w:szCs w:val="24"/>
        </w:rPr>
        <w:t>»</w:t>
      </w:r>
      <w:r>
        <w:rPr>
          <w:rFonts w:eastAsia="Times New Roman" w:cs="Times New Roman"/>
          <w:szCs w:val="24"/>
        </w:rPr>
        <w:t xml:space="preserve">. Μαζί </w:t>
      </w:r>
      <w:proofErr w:type="spellStart"/>
      <w:r>
        <w:rPr>
          <w:rFonts w:eastAsia="Times New Roman" w:cs="Times New Roman"/>
          <w:szCs w:val="24"/>
        </w:rPr>
        <w:t>προσθ</w:t>
      </w:r>
      <w:r>
        <w:rPr>
          <w:rFonts w:eastAsia="Times New Roman" w:cs="Times New Roman"/>
          <w:szCs w:val="24"/>
        </w:rPr>
        <w:t>έτονταν</w:t>
      </w:r>
      <w:proofErr w:type="spellEnd"/>
      <w:r>
        <w:rPr>
          <w:rFonts w:eastAsia="Times New Roman" w:cs="Times New Roman"/>
          <w:szCs w:val="24"/>
        </w:rPr>
        <w:t xml:space="preserve"> και άλλα μακρύτερα απελευθερωτικά ποτάμια, όπως το παράδειγμα του ΕΑΜ, το κίνημα για τη δημοκρατική ομαλότητα, το «1-1-4», το 15% για </w:t>
      </w:r>
      <w:r>
        <w:rPr>
          <w:rFonts w:eastAsia="Times New Roman" w:cs="Times New Roman"/>
          <w:szCs w:val="24"/>
        </w:rPr>
        <w:lastRenderedPageBreak/>
        <w:t xml:space="preserve">την παιδεία. Στην πορεία φτιάχτηκε ένα εκρηκτικό αμάλγαμα της </w:t>
      </w:r>
      <w:proofErr w:type="spellStart"/>
      <w:r>
        <w:rPr>
          <w:rFonts w:eastAsia="Times New Roman" w:cs="Times New Roman"/>
          <w:szCs w:val="24"/>
        </w:rPr>
        <w:t>σπουδάζουσας</w:t>
      </w:r>
      <w:proofErr w:type="spellEnd"/>
      <w:r>
        <w:rPr>
          <w:rFonts w:eastAsia="Times New Roman" w:cs="Times New Roman"/>
          <w:szCs w:val="24"/>
        </w:rPr>
        <w:t xml:space="preserve"> νεολαίας με τους διανοούμενος και την τ</w:t>
      </w:r>
      <w:r>
        <w:rPr>
          <w:rFonts w:eastAsia="Times New Roman" w:cs="Times New Roman"/>
          <w:szCs w:val="24"/>
        </w:rPr>
        <w:t xml:space="preserve">έχνη. </w:t>
      </w:r>
    </w:p>
    <w:p w14:paraId="7E1951E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Κάθε στιγμή του κινήματος συνδέονταν μαζί με το κίνημα των διανοουμένων και της τέχνης, είτε προηγείτο είτε έρχονταν μετά. Έσπαγαν τη λογοκρισία. Θέλω να πω ένα παράδειγμα, για να το θυμηθούμε: Οκτακόσιοι συγγραφείς, Έλληνες και ξένοι, κυρίως όσοι ε</w:t>
      </w:r>
      <w:r>
        <w:rPr>
          <w:rFonts w:eastAsia="Times New Roman" w:cs="Times New Roman"/>
          <w:szCs w:val="24"/>
        </w:rPr>
        <w:t>ίχαν το επώνυμό τους σε «</w:t>
      </w:r>
      <w:proofErr w:type="spellStart"/>
      <w:r>
        <w:rPr>
          <w:rFonts w:eastAsia="Times New Roman" w:cs="Times New Roman"/>
          <w:szCs w:val="24"/>
        </w:rPr>
        <w:t>ισκι</w:t>
      </w:r>
      <w:proofErr w:type="spellEnd"/>
      <w:r>
        <w:rPr>
          <w:rFonts w:eastAsia="Times New Roman" w:cs="Times New Roman"/>
          <w:szCs w:val="24"/>
        </w:rPr>
        <w:t>», δηλαδή οι σοβιετικοί, απαγορεύτηκαν, αλλά απαγορεύτηκε ακόμα και η «Ειρήνη» του Αριστοφάνη, γιατί είχε τη λέξη «ειρήνη»</w:t>
      </w:r>
      <w:r>
        <w:rPr>
          <w:rFonts w:eastAsia="Times New Roman" w:cs="Times New Roman"/>
          <w:szCs w:val="24"/>
        </w:rPr>
        <w:t>!!</w:t>
      </w:r>
    </w:p>
    <w:p w14:paraId="7E1951E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στη δήλωση του Σεφέρη, ένα τεράστιο τράνταγμα το 1967. Τα «Δεκαοκτώ </w:t>
      </w:r>
      <w:r>
        <w:rPr>
          <w:rFonts w:eastAsia="Times New Roman" w:cs="Times New Roman"/>
          <w:szCs w:val="24"/>
        </w:rPr>
        <w:t>Κ</w:t>
      </w:r>
      <w:r>
        <w:rPr>
          <w:rFonts w:eastAsia="Times New Roman" w:cs="Times New Roman"/>
          <w:szCs w:val="24"/>
        </w:rPr>
        <w:t>είμενα», μια μεγάλη απόπ</w:t>
      </w:r>
      <w:r>
        <w:rPr>
          <w:rFonts w:eastAsia="Times New Roman" w:cs="Times New Roman"/>
          <w:szCs w:val="24"/>
        </w:rPr>
        <w:t xml:space="preserve">ειρα σπασίματος της λογοκρισίας, τα ποιήματα του Ελύτη και του Ρίτσου, η συλλογή των έξι ποιητών, τα κείμενα του Φραγκιά, του </w:t>
      </w:r>
      <w:proofErr w:type="spellStart"/>
      <w:r>
        <w:rPr>
          <w:rFonts w:eastAsia="Times New Roman" w:cs="Times New Roman"/>
          <w:szCs w:val="24"/>
        </w:rPr>
        <w:t>Ταχτσή</w:t>
      </w:r>
      <w:proofErr w:type="spellEnd"/>
      <w:r>
        <w:rPr>
          <w:rFonts w:eastAsia="Times New Roman" w:cs="Times New Roman"/>
          <w:szCs w:val="24"/>
        </w:rPr>
        <w:t xml:space="preserve">, του Σαμαράκη, του Πλασκοβίτη, το αριστούργημα «Μανιφέστο», το «Κιβώτιο» του Άρη Αλεξάνδρου. </w:t>
      </w:r>
    </w:p>
    <w:p w14:paraId="7E1951E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θέατρο: Κουν, </w:t>
      </w:r>
      <w:proofErr w:type="spellStart"/>
      <w:r>
        <w:rPr>
          <w:rFonts w:eastAsia="Times New Roman" w:cs="Times New Roman"/>
          <w:szCs w:val="24"/>
        </w:rPr>
        <w:t>Σκούρτης</w:t>
      </w:r>
      <w:proofErr w:type="spellEnd"/>
      <w:r>
        <w:rPr>
          <w:rFonts w:eastAsia="Times New Roman" w:cs="Times New Roman"/>
          <w:szCs w:val="24"/>
        </w:rPr>
        <w:t>, «</w:t>
      </w:r>
      <w:r>
        <w:rPr>
          <w:rFonts w:eastAsia="Times New Roman" w:cs="Times New Roman"/>
          <w:szCs w:val="24"/>
        </w:rPr>
        <w:t xml:space="preserve">Το μεγάλο μας τσίρκο» του </w:t>
      </w:r>
      <w:proofErr w:type="spellStart"/>
      <w:r>
        <w:rPr>
          <w:rFonts w:eastAsia="Times New Roman" w:cs="Times New Roman"/>
          <w:szCs w:val="24"/>
        </w:rPr>
        <w:t>Καμπανέλλη</w:t>
      </w:r>
      <w:proofErr w:type="spellEnd"/>
      <w:r>
        <w:rPr>
          <w:rFonts w:eastAsia="Times New Roman" w:cs="Times New Roman"/>
          <w:szCs w:val="24"/>
        </w:rPr>
        <w:t xml:space="preserve"> με την Καρέζη και τον </w:t>
      </w:r>
      <w:proofErr w:type="spellStart"/>
      <w:r>
        <w:rPr>
          <w:rFonts w:eastAsia="Times New Roman" w:cs="Times New Roman"/>
          <w:szCs w:val="24"/>
        </w:rPr>
        <w:t>Καζάκο</w:t>
      </w:r>
      <w:proofErr w:type="spellEnd"/>
      <w:r>
        <w:rPr>
          <w:rFonts w:eastAsia="Times New Roman" w:cs="Times New Roman"/>
          <w:szCs w:val="24"/>
        </w:rPr>
        <w:t>, το ελεύθερο θέατρο. Εδώ θέλω να πω και κάτι, ότι εκείνες τις μέρες στην κατάληψη του Πολυτεχνείου πολλοί καλλιτέχνες του θεάτρου αποφάσισαν να κάνουν παραστάσεις εντός του Πολυτεχνείου. Τελ</w:t>
      </w:r>
      <w:r>
        <w:rPr>
          <w:rFonts w:eastAsia="Times New Roman" w:cs="Times New Roman"/>
          <w:szCs w:val="24"/>
        </w:rPr>
        <w:t xml:space="preserve">ικά μπήκαν τα τανκς και σταμάτησε αυτή η μεγάλη και σοβαρή ενέργεια του δεσίματος αυτού. </w:t>
      </w:r>
    </w:p>
    <w:p w14:paraId="7E1951E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Κινηματογράφος: «Αναπαράσταση» και «Μέρες του ’36» του Θεόδωρου Αγγελόπουλου, «Ευδοκία» του Δαμιανού, «Τι έκανες στον πόλεμο Θανάση» του </w:t>
      </w:r>
      <w:proofErr w:type="spellStart"/>
      <w:r>
        <w:rPr>
          <w:rFonts w:eastAsia="Times New Roman" w:cs="Times New Roman"/>
          <w:szCs w:val="24"/>
        </w:rPr>
        <w:t>Κατσουρίδη</w:t>
      </w:r>
      <w:proofErr w:type="spellEnd"/>
      <w:r>
        <w:rPr>
          <w:rFonts w:eastAsia="Times New Roman" w:cs="Times New Roman"/>
          <w:szCs w:val="24"/>
        </w:rPr>
        <w:t xml:space="preserve"> με τον θαυμάσιο Θα</w:t>
      </w:r>
      <w:r>
        <w:rPr>
          <w:rFonts w:eastAsia="Times New Roman" w:cs="Times New Roman"/>
          <w:szCs w:val="24"/>
        </w:rPr>
        <w:t xml:space="preserve">νάση </w:t>
      </w:r>
      <w:proofErr w:type="spellStart"/>
      <w:r>
        <w:rPr>
          <w:rFonts w:eastAsia="Times New Roman" w:cs="Times New Roman"/>
          <w:szCs w:val="24"/>
        </w:rPr>
        <w:t>Βέγγο</w:t>
      </w:r>
      <w:proofErr w:type="spellEnd"/>
      <w:r>
        <w:rPr>
          <w:rFonts w:eastAsia="Times New Roman" w:cs="Times New Roman"/>
          <w:szCs w:val="24"/>
        </w:rPr>
        <w:t xml:space="preserve">, τον Έλληνα της βιοπάλης και της αντίστασης, «Το προξενιό της Άννας» του Βούλγαρη με την Άννα Βαγενά, που την έχουμε συντρόφισσα και αυτή εδώ, το «Ιωάννης ο βίαιος» της </w:t>
      </w:r>
      <w:proofErr w:type="spellStart"/>
      <w:r>
        <w:rPr>
          <w:rFonts w:eastAsia="Times New Roman" w:cs="Times New Roman"/>
          <w:szCs w:val="24"/>
        </w:rPr>
        <w:t>Μαρκετάκη</w:t>
      </w:r>
      <w:proofErr w:type="spellEnd"/>
      <w:r>
        <w:rPr>
          <w:rFonts w:eastAsia="Times New Roman" w:cs="Times New Roman"/>
          <w:szCs w:val="24"/>
        </w:rPr>
        <w:t xml:space="preserve"> και ξένες ταινίες που μας φλόγιζαν, όπως οι «Φράουλες και αίμα» πο</w:t>
      </w:r>
      <w:r>
        <w:rPr>
          <w:rFonts w:eastAsia="Times New Roman" w:cs="Times New Roman"/>
          <w:szCs w:val="24"/>
        </w:rPr>
        <w:t>υ έγιναν διάφορα συμβάντα.</w:t>
      </w:r>
    </w:p>
    <w:p w14:paraId="7E1951E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η μουσική: ο Θεοδωράκης, ο Σαββόπουλος, ο Ξαρχάκος, το Νέο Κύμα, </w:t>
      </w:r>
      <w:r>
        <w:rPr>
          <w:rFonts w:eastAsia="Times New Roman" w:cs="Times New Roman"/>
          <w:szCs w:val="24"/>
        </w:rPr>
        <w:t>η Μαρία Δημητριάδη, οι</w:t>
      </w:r>
      <w:r>
        <w:rPr>
          <w:rFonts w:eastAsia="Times New Roman" w:cs="Times New Roman"/>
          <w:szCs w:val="24"/>
        </w:rPr>
        <w:t xml:space="preserve"> συναυλίες του Μαρκόπουλου</w:t>
      </w:r>
      <w:r>
        <w:rPr>
          <w:rFonts w:eastAsia="Times New Roman" w:cs="Times New Roman"/>
          <w:szCs w:val="24"/>
        </w:rPr>
        <w:t xml:space="preserve"> με την αξέχαστη φωνή του Νίκου </w:t>
      </w:r>
      <w:proofErr w:type="spellStart"/>
      <w:r>
        <w:rPr>
          <w:rFonts w:eastAsia="Times New Roman" w:cs="Times New Roman"/>
          <w:szCs w:val="24"/>
        </w:rPr>
        <w:t>Ξ</w:t>
      </w:r>
      <w:r>
        <w:rPr>
          <w:rFonts w:eastAsia="Times New Roman" w:cs="Times New Roman"/>
          <w:szCs w:val="24"/>
        </w:rPr>
        <w:t>υλούρη</w:t>
      </w:r>
      <w:proofErr w:type="spellEnd"/>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γίνονταν </w:t>
      </w:r>
      <w:r>
        <w:rPr>
          <w:rFonts w:eastAsia="Times New Roman" w:cs="Times New Roman"/>
          <w:szCs w:val="24"/>
        </w:rPr>
        <w:t xml:space="preserve">ταυτόχρονα και διαδηλώσεις και κυνηγητό από την </w:t>
      </w:r>
      <w:r>
        <w:rPr>
          <w:rFonts w:eastAsia="Times New Roman" w:cs="Times New Roman"/>
          <w:szCs w:val="24"/>
        </w:rPr>
        <w:t>α</w:t>
      </w:r>
      <w:r>
        <w:rPr>
          <w:rFonts w:eastAsia="Times New Roman" w:cs="Times New Roman"/>
          <w:szCs w:val="24"/>
        </w:rPr>
        <w:t xml:space="preserve">στυνομία. </w:t>
      </w:r>
    </w:p>
    <w:p w14:paraId="7E1951E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φυσικά, διάβασμα: κλασικοί, </w:t>
      </w:r>
      <w:proofErr w:type="spellStart"/>
      <w:r>
        <w:rPr>
          <w:rFonts w:eastAsia="Times New Roman" w:cs="Times New Roman"/>
          <w:szCs w:val="24"/>
        </w:rPr>
        <w:t>Αλτουσέρ</w:t>
      </w:r>
      <w:proofErr w:type="spellEnd"/>
      <w:r>
        <w:rPr>
          <w:rFonts w:eastAsia="Times New Roman" w:cs="Times New Roman"/>
          <w:szCs w:val="24"/>
        </w:rPr>
        <w:t xml:space="preserve">, Μαντέλ, </w:t>
      </w:r>
      <w:proofErr w:type="spellStart"/>
      <w:r>
        <w:rPr>
          <w:rFonts w:eastAsia="Times New Roman" w:cs="Times New Roman"/>
          <w:szCs w:val="24"/>
        </w:rPr>
        <w:t>Πουλαντζάς</w:t>
      </w:r>
      <w:proofErr w:type="spellEnd"/>
      <w:r>
        <w:rPr>
          <w:rFonts w:eastAsia="Times New Roman" w:cs="Times New Roman"/>
          <w:szCs w:val="24"/>
        </w:rPr>
        <w:t xml:space="preserve">, </w:t>
      </w:r>
      <w:proofErr w:type="spellStart"/>
      <w:r>
        <w:rPr>
          <w:rFonts w:eastAsia="Times New Roman" w:cs="Times New Roman"/>
          <w:szCs w:val="24"/>
        </w:rPr>
        <w:t>Μαρκούζε</w:t>
      </w:r>
      <w:proofErr w:type="spellEnd"/>
      <w:r>
        <w:rPr>
          <w:rFonts w:eastAsia="Times New Roman" w:cs="Times New Roman"/>
          <w:szCs w:val="24"/>
        </w:rPr>
        <w:t xml:space="preserve">, </w:t>
      </w:r>
      <w:proofErr w:type="spellStart"/>
      <w:r>
        <w:rPr>
          <w:rFonts w:eastAsia="Times New Roman" w:cs="Times New Roman"/>
          <w:szCs w:val="24"/>
        </w:rPr>
        <w:t>Γκράμσι</w:t>
      </w:r>
      <w:proofErr w:type="spellEnd"/>
      <w:r>
        <w:rPr>
          <w:rFonts w:eastAsia="Times New Roman" w:cs="Times New Roman"/>
          <w:szCs w:val="24"/>
        </w:rPr>
        <w:t xml:space="preserve">. </w:t>
      </w:r>
    </w:p>
    <w:p w14:paraId="7E1951E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Η ανάπτυξη του αυτόνομου δικτατορικού κινήματος στις σχολές πήγαινε αγκαλιά με επιστημονικές συλλογικότητες, όπως η </w:t>
      </w:r>
      <w:proofErr w:type="spellStart"/>
      <w:r>
        <w:rPr>
          <w:rFonts w:eastAsia="Times New Roman" w:cs="Times New Roman"/>
          <w:szCs w:val="24"/>
        </w:rPr>
        <w:t>Ελληνοευρωπαϊκή</w:t>
      </w:r>
      <w:proofErr w:type="spellEnd"/>
      <w:r>
        <w:rPr>
          <w:rFonts w:eastAsia="Times New Roman" w:cs="Times New Roman"/>
          <w:szCs w:val="24"/>
        </w:rPr>
        <w:t xml:space="preserve"> Κίνηση Νέων, </w:t>
      </w:r>
      <w:r>
        <w:rPr>
          <w:rFonts w:eastAsia="Times New Roman" w:cs="Times New Roman"/>
          <w:szCs w:val="24"/>
        </w:rPr>
        <w:t>η</w:t>
      </w:r>
      <w:r>
        <w:rPr>
          <w:rFonts w:eastAsia="Times New Roman" w:cs="Times New Roman"/>
          <w:szCs w:val="24"/>
        </w:rPr>
        <w:t xml:space="preserve"> ΕΚΙΝ, η Εταιρεία</w:t>
      </w:r>
      <w:r>
        <w:rPr>
          <w:rFonts w:eastAsia="Times New Roman" w:cs="Times New Roman"/>
          <w:szCs w:val="24"/>
        </w:rPr>
        <w:t xml:space="preserve"> Μελέτης Ελληνικών Προβλημάτων, η γκαλερί του </w:t>
      </w:r>
      <w:proofErr w:type="spellStart"/>
      <w:r>
        <w:rPr>
          <w:rFonts w:eastAsia="Times New Roman" w:cs="Times New Roman"/>
          <w:szCs w:val="24"/>
        </w:rPr>
        <w:t>Μπαχαριάν</w:t>
      </w:r>
      <w:proofErr w:type="spellEnd"/>
      <w:r>
        <w:rPr>
          <w:rFonts w:eastAsia="Times New Roman" w:cs="Times New Roman"/>
          <w:szCs w:val="24"/>
        </w:rPr>
        <w:t xml:space="preserve">, </w:t>
      </w:r>
      <w:r>
        <w:rPr>
          <w:rFonts w:eastAsia="Times New Roman" w:cs="Times New Roman"/>
          <w:szCs w:val="24"/>
        </w:rPr>
        <w:t xml:space="preserve">η «Στοά» του Πειραιά </w:t>
      </w:r>
      <w:r>
        <w:rPr>
          <w:rFonts w:eastAsia="Times New Roman" w:cs="Times New Roman"/>
          <w:szCs w:val="24"/>
        </w:rPr>
        <w:t xml:space="preserve">με διανοούμενους Ευρωπαίους που </w:t>
      </w:r>
      <w:r>
        <w:rPr>
          <w:rFonts w:eastAsia="Times New Roman" w:cs="Times New Roman"/>
          <w:szCs w:val="24"/>
        </w:rPr>
        <w:t>κ</w:t>
      </w:r>
      <w:r>
        <w:rPr>
          <w:rFonts w:eastAsia="Times New Roman" w:cs="Times New Roman"/>
          <w:szCs w:val="24"/>
        </w:rPr>
        <w:t xml:space="preserve">τυπούσαν τους δικτάτορες μέσα στη φωλιά του θηρίου, όπως ο Γκύντερ Γκρας και η Τζόαν Ρόμπινσον, σημαντικά φυτώρια αντίστασης. </w:t>
      </w:r>
    </w:p>
    <w:p w14:paraId="7E1951E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Παράλληλα,</w:t>
      </w:r>
      <w:r>
        <w:rPr>
          <w:rFonts w:eastAsia="Times New Roman" w:cs="Times New Roman"/>
          <w:szCs w:val="24"/>
        </w:rPr>
        <w:t xml:space="preserve"> δημιουρ</w:t>
      </w:r>
      <w:r>
        <w:rPr>
          <w:rFonts w:eastAsia="Times New Roman" w:cs="Times New Roman"/>
          <w:szCs w:val="24"/>
        </w:rPr>
        <w:t>γήθηκαν</w:t>
      </w:r>
      <w:r>
        <w:rPr>
          <w:rFonts w:eastAsia="Times New Roman" w:cs="Times New Roman"/>
          <w:szCs w:val="24"/>
        </w:rPr>
        <w:t xml:space="preserve"> οι τοπικοί σύλλογοι: </w:t>
      </w:r>
      <w:proofErr w:type="spellStart"/>
      <w:r>
        <w:rPr>
          <w:rFonts w:eastAsia="Times New Roman" w:cs="Times New Roman"/>
          <w:szCs w:val="24"/>
        </w:rPr>
        <w:t>Κρήτες</w:t>
      </w:r>
      <w:proofErr w:type="spellEnd"/>
      <w:r>
        <w:rPr>
          <w:rFonts w:eastAsia="Times New Roman" w:cs="Times New Roman"/>
          <w:szCs w:val="24"/>
        </w:rPr>
        <w:t xml:space="preserve">, Ηπειρώτες, </w:t>
      </w:r>
      <w:proofErr w:type="spellStart"/>
      <w:r>
        <w:rPr>
          <w:rFonts w:eastAsia="Times New Roman" w:cs="Times New Roman"/>
          <w:szCs w:val="24"/>
        </w:rPr>
        <w:t>Χίοι</w:t>
      </w:r>
      <w:proofErr w:type="spellEnd"/>
      <w:r>
        <w:rPr>
          <w:rFonts w:eastAsia="Times New Roman" w:cs="Times New Roman"/>
          <w:szCs w:val="24"/>
        </w:rPr>
        <w:t>, Ηλείοι Αχαιοί, που πρόσφεραν μέγιστα στη συσπείρωση των φοιτητών.</w:t>
      </w:r>
      <w:r>
        <w:rPr>
          <w:rFonts w:eastAsia="Times New Roman" w:cs="Times New Roman"/>
          <w:szCs w:val="24"/>
        </w:rPr>
        <w:t xml:space="preserve"> Τότε όλα αυτά έφεραν καταιγιστικά γεγονότα, τομές. Η κηδεία του Σεφέρη το 1971, το αίτημα των ελεύθερων εκλογών το 1972, η «Μελέτη των δ</w:t>
      </w:r>
      <w:r>
        <w:rPr>
          <w:rFonts w:eastAsia="Times New Roman" w:cs="Times New Roman"/>
          <w:szCs w:val="24"/>
        </w:rPr>
        <w:t xml:space="preserve">ώδεκα της ΑΣΟΕΕ» το 1973 που ακολούθησε ήταν μια τομή τότε για το φοιτητικό κίνημα που ακολούθησε αμέσως η Ιατρική, η </w:t>
      </w:r>
      <w:proofErr w:type="spellStart"/>
      <w:r>
        <w:rPr>
          <w:rFonts w:eastAsia="Times New Roman" w:cs="Times New Roman"/>
          <w:szCs w:val="24"/>
        </w:rPr>
        <w:t>Πάντειος</w:t>
      </w:r>
      <w:proofErr w:type="spellEnd"/>
      <w:r>
        <w:rPr>
          <w:rFonts w:eastAsia="Times New Roman" w:cs="Times New Roman"/>
          <w:szCs w:val="24"/>
        </w:rPr>
        <w:t xml:space="preserve">, η Βιομηχανική. Η πρώτη μαζική εκδήλωση σε πανεπιστήμιο για το πειθαρχικό ήταν </w:t>
      </w:r>
      <w:r>
        <w:rPr>
          <w:rFonts w:eastAsia="Times New Roman" w:cs="Times New Roman"/>
          <w:szCs w:val="24"/>
        </w:rPr>
        <w:lastRenderedPageBreak/>
        <w:t>των δώδεκα της ΑΣΟΕΕ, τον Φλεβάρη του 1973. Η πρώτ</w:t>
      </w:r>
      <w:r>
        <w:rPr>
          <w:rFonts w:eastAsia="Times New Roman" w:cs="Times New Roman"/>
          <w:szCs w:val="24"/>
        </w:rPr>
        <w:t xml:space="preserve">η κατάληψη του Πολυτεχνείου, που δεν αναφέρεται, σκεπάστηκε από τα επόμενα γεγονότα τον Φλεβάρη του 1973, με την παραβίαση του όποιου ασύλου υπήρχε τότε από την </w:t>
      </w:r>
      <w:r>
        <w:rPr>
          <w:rFonts w:eastAsia="Times New Roman" w:cs="Times New Roman"/>
          <w:szCs w:val="24"/>
        </w:rPr>
        <w:t>Α</w:t>
      </w:r>
      <w:r>
        <w:rPr>
          <w:rFonts w:eastAsia="Times New Roman" w:cs="Times New Roman"/>
          <w:szCs w:val="24"/>
        </w:rPr>
        <w:t xml:space="preserve">στυνομία, σύλληψη και καταδίκη έντεκα φοιτητών. </w:t>
      </w:r>
    </w:p>
    <w:p w14:paraId="7E1951E9" w14:textId="77777777" w:rsidR="00527971" w:rsidRDefault="007701A2">
      <w:pPr>
        <w:spacing w:after="0" w:line="600" w:lineRule="auto"/>
        <w:ind w:firstLine="720"/>
        <w:contextualSpacing/>
        <w:jc w:val="both"/>
        <w:rPr>
          <w:rFonts w:eastAsia="Times New Roman"/>
          <w:color w:val="000000"/>
          <w:szCs w:val="24"/>
        </w:rPr>
      </w:pPr>
      <w:r>
        <w:rPr>
          <w:rFonts w:eastAsia="Times New Roman"/>
          <w:szCs w:val="24"/>
        </w:rPr>
        <w:t xml:space="preserve">Στράτευση των φοιτητών: </w:t>
      </w:r>
      <w:r>
        <w:rPr>
          <w:rFonts w:eastAsia="Times New Roman"/>
          <w:color w:val="000000"/>
          <w:szCs w:val="24"/>
        </w:rPr>
        <w:t>Με τη στράτευση προσδ</w:t>
      </w:r>
      <w:r>
        <w:rPr>
          <w:rFonts w:eastAsia="Times New Roman"/>
          <w:color w:val="000000"/>
          <w:szCs w:val="24"/>
        </w:rPr>
        <w:t xml:space="preserve">οκούσαν ότι θα αφήσουν ακέφαλο το φοιτητικό κίνημα και όμως μπήκαν μπροστά </w:t>
      </w:r>
      <w:r>
        <w:rPr>
          <w:rFonts w:eastAsia="Times New Roman"/>
          <w:color w:val="000000"/>
          <w:szCs w:val="24"/>
        </w:rPr>
        <w:t xml:space="preserve">στον αγώνα </w:t>
      </w:r>
      <w:r>
        <w:rPr>
          <w:rFonts w:eastAsia="Times New Roman"/>
          <w:color w:val="000000"/>
          <w:szCs w:val="24"/>
        </w:rPr>
        <w:t>οι συντρόφισσές μας και πήραν, με πολύ καλύτερη επιτυχία απ’ ό,τι οι άντρες, το κίνημα στα χέρια τους. Κάλυψαν, δηλαδή, το κενό αυτό, που νόμιζε η χούντα ότι θα το επιφέρ</w:t>
      </w:r>
      <w:r>
        <w:rPr>
          <w:rFonts w:eastAsia="Times New Roman"/>
          <w:color w:val="000000"/>
          <w:szCs w:val="24"/>
        </w:rPr>
        <w:t xml:space="preserve">ει. </w:t>
      </w:r>
    </w:p>
    <w:p w14:paraId="7E1951EA" w14:textId="77777777" w:rsidR="00527971" w:rsidRDefault="007701A2">
      <w:pPr>
        <w:spacing w:after="0" w:line="600" w:lineRule="auto"/>
        <w:ind w:firstLine="720"/>
        <w:contextualSpacing/>
        <w:jc w:val="both"/>
        <w:rPr>
          <w:rFonts w:eastAsia="Times New Roman"/>
          <w:color w:val="000000"/>
          <w:szCs w:val="24"/>
        </w:rPr>
      </w:pPr>
      <w:r>
        <w:rPr>
          <w:rFonts w:eastAsia="Times New Roman"/>
          <w:color w:val="000000"/>
          <w:szCs w:val="24"/>
        </w:rPr>
        <w:t xml:space="preserve">Και τελευταίο κορυφαίο γεγονός ήταν οι τρεις καταλήψεις της Νομικής. Εάν δεν υπήρχε το Πολυτεχνείο, πιστεύω ότι θα υπήρχε η τρίτη, τουλάχιστον, κατάληψη της Νομικής. </w:t>
      </w:r>
    </w:p>
    <w:p w14:paraId="7E1951EB" w14:textId="77777777" w:rsidR="00527971" w:rsidRDefault="007701A2">
      <w:pPr>
        <w:spacing w:after="0" w:line="600" w:lineRule="auto"/>
        <w:ind w:firstLine="720"/>
        <w:contextualSpacing/>
        <w:jc w:val="both"/>
        <w:rPr>
          <w:rFonts w:eastAsia="Times New Roman"/>
          <w:color w:val="000000"/>
          <w:szCs w:val="24"/>
        </w:rPr>
      </w:pPr>
      <w:r>
        <w:rPr>
          <w:rFonts w:eastAsia="Times New Roman"/>
          <w:color w:val="000000"/>
          <w:szCs w:val="24"/>
        </w:rPr>
        <w:t xml:space="preserve">Και ένα γεγονός, επίσης, που σημειώθηκε και πρέπει να το παρουσιάσουμε κι έπαιξε </w:t>
      </w:r>
      <w:r>
        <w:rPr>
          <w:rFonts w:eastAsia="Times New Roman"/>
          <w:color w:val="000000"/>
          <w:szCs w:val="24"/>
        </w:rPr>
        <w:t>σημ</w:t>
      </w:r>
      <w:r>
        <w:rPr>
          <w:rFonts w:eastAsia="Times New Roman"/>
          <w:color w:val="000000"/>
          <w:szCs w:val="24"/>
        </w:rPr>
        <w:t xml:space="preserve">αντικό </w:t>
      </w:r>
      <w:r>
        <w:rPr>
          <w:rFonts w:eastAsia="Times New Roman"/>
          <w:color w:val="000000"/>
          <w:szCs w:val="24"/>
        </w:rPr>
        <w:t xml:space="preserve">ρόλο, ήταν το μνημόσυνο του Παπανδρέου στις αρχές του Νοέμβρη του ’71. </w:t>
      </w:r>
    </w:p>
    <w:p w14:paraId="7E1951EC" w14:textId="77777777" w:rsidR="00527971" w:rsidRDefault="007701A2">
      <w:pPr>
        <w:spacing w:after="0" w:line="600" w:lineRule="auto"/>
        <w:ind w:firstLine="720"/>
        <w:contextualSpacing/>
        <w:jc w:val="both"/>
        <w:rPr>
          <w:rFonts w:eastAsia="Times New Roman"/>
          <w:color w:val="000000"/>
          <w:szCs w:val="24"/>
        </w:rPr>
      </w:pPr>
      <w:r>
        <w:rPr>
          <w:rFonts w:eastAsia="Times New Roman"/>
          <w:color w:val="000000"/>
          <w:szCs w:val="24"/>
        </w:rPr>
        <w:lastRenderedPageBreak/>
        <w:t>Ολοένα και περισσότερο δεν ήταν απλά φοιτητικά αιτήματα -κάτι είπε και ο Πρωθυπουργός- αλλά ήταν πολιτικά αιτήματα. Εάν είχαμε χρόνο να διαβάσω ένα κομμάτι-απόσπασμα από τον όρκ</w:t>
      </w:r>
      <w:r>
        <w:rPr>
          <w:rFonts w:eastAsia="Times New Roman"/>
          <w:color w:val="000000"/>
          <w:szCs w:val="24"/>
        </w:rPr>
        <w:t xml:space="preserve">ο των φοιτητών της Νομικής, θα βλέπατε ότι βάζανε «ανατροπή του καθεστώτος», διεκδικούσαν την ελευθερία, τη </w:t>
      </w:r>
      <w:r>
        <w:rPr>
          <w:rFonts w:eastAsia="Times New Roman"/>
          <w:color w:val="000000"/>
          <w:szCs w:val="24"/>
        </w:rPr>
        <w:t xml:space="preserve">σε βάθος </w:t>
      </w:r>
      <w:r>
        <w:rPr>
          <w:rFonts w:eastAsia="Times New Roman"/>
          <w:color w:val="000000"/>
          <w:szCs w:val="24"/>
        </w:rPr>
        <w:t xml:space="preserve">δημοκρατία. </w:t>
      </w:r>
    </w:p>
    <w:p w14:paraId="7E1951ED" w14:textId="77777777" w:rsidR="00527971" w:rsidRDefault="007701A2">
      <w:pPr>
        <w:spacing w:after="0" w:line="600" w:lineRule="auto"/>
        <w:ind w:firstLine="720"/>
        <w:contextualSpacing/>
        <w:jc w:val="both"/>
        <w:rPr>
          <w:rFonts w:eastAsia="Times New Roman"/>
          <w:color w:val="000000"/>
          <w:szCs w:val="24"/>
        </w:rPr>
      </w:pPr>
      <w:r>
        <w:rPr>
          <w:rFonts w:eastAsia="Times New Roman"/>
          <w:color w:val="000000"/>
          <w:szCs w:val="24"/>
        </w:rPr>
        <w:t>Όλοι οι δρόμοι οδηγούσαν, λοιπόν, στο μεγάλο αντιστασιακό άλμα. Η κατάληψη του Πολυτεχνείου ήταν μία πλήρης ελευθερία, συντροφ</w:t>
      </w:r>
      <w:r>
        <w:rPr>
          <w:rFonts w:eastAsia="Times New Roman"/>
          <w:color w:val="000000"/>
          <w:szCs w:val="24"/>
        </w:rPr>
        <w:t xml:space="preserve">ικότητα, ελπίδα, για έναν καινούργιο, διαφορετικό κόσμο. </w:t>
      </w:r>
    </w:p>
    <w:p w14:paraId="7E1951EE" w14:textId="77777777" w:rsidR="00527971" w:rsidRDefault="007701A2">
      <w:pPr>
        <w:spacing w:after="0" w:line="600" w:lineRule="auto"/>
        <w:ind w:firstLine="720"/>
        <w:contextualSpacing/>
        <w:jc w:val="both"/>
        <w:rPr>
          <w:rFonts w:eastAsia="Times New Roman"/>
          <w:color w:val="000000"/>
          <w:szCs w:val="24"/>
        </w:rPr>
      </w:pPr>
      <w:r w:rsidRPr="008E79E5">
        <w:rPr>
          <w:rFonts w:eastAsia="Times New Roman"/>
          <w:color w:val="000000" w:themeColor="text1"/>
          <w:szCs w:val="24"/>
        </w:rPr>
        <w:t>Στο γνωστό σύνθημα «</w:t>
      </w:r>
      <w:r w:rsidRPr="008E79E5">
        <w:rPr>
          <w:rFonts w:eastAsia="Times New Roman"/>
          <w:color w:val="000000" w:themeColor="text1"/>
          <w:szCs w:val="24"/>
        </w:rPr>
        <w:t>Ψ</w:t>
      </w:r>
      <w:r w:rsidRPr="008E79E5">
        <w:rPr>
          <w:rFonts w:eastAsia="Times New Roman"/>
          <w:color w:val="000000" w:themeColor="text1"/>
          <w:szCs w:val="24"/>
        </w:rPr>
        <w:t>ωμί</w:t>
      </w:r>
      <w:r w:rsidRPr="008E79E5">
        <w:rPr>
          <w:rFonts w:eastAsia="Times New Roman"/>
          <w:color w:val="000000" w:themeColor="text1"/>
          <w:szCs w:val="24"/>
        </w:rPr>
        <w:t xml:space="preserve"> -</w:t>
      </w:r>
      <w:r w:rsidRPr="008E79E5">
        <w:rPr>
          <w:rFonts w:eastAsia="Times New Roman"/>
          <w:color w:val="000000" w:themeColor="text1"/>
          <w:szCs w:val="24"/>
        </w:rPr>
        <w:t xml:space="preserve"> </w:t>
      </w:r>
      <w:r w:rsidRPr="008E79E5">
        <w:rPr>
          <w:rFonts w:eastAsia="Times New Roman"/>
          <w:color w:val="000000" w:themeColor="text1"/>
          <w:szCs w:val="24"/>
        </w:rPr>
        <w:t>Π</w:t>
      </w:r>
      <w:r w:rsidRPr="008E79E5">
        <w:rPr>
          <w:rFonts w:eastAsia="Times New Roman"/>
          <w:color w:val="000000" w:themeColor="text1"/>
          <w:szCs w:val="24"/>
        </w:rPr>
        <w:t>αιδεία</w:t>
      </w:r>
      <w:r w:rsidRPr="008E79E5">
        <w:rPr>
          <w:rFonts w:eastAsia="Times New Roman"/>
          <w:color w:val="000000" w:themeColor="text1"/>
          <w:szCs w:val="24"/>
        </w:rPr>
        <w:t xml:space="preserve"> -</w:t>
      </w:r>
      <w:r w:rsidRPr="008E79E5">
        <w:rPr>
          <w:rFonts w:eastAsia="Times New Roman"/>
          <w:color w:val="000000" w:themeColor="text1"/>
          <w:szCs w:val="24"/>
        </w:rPr>
        <w:t xml:space="preserve"> </w:t>
      </w:r>
      <w:r w:rsidRPr="008E79E5">
        <w:rPr>
          <w:rFonts w:eastAsia="Times New Roman"/>
          <w:color w:val="000000" w:themeColor="text1"/>
          <w:szCs w:val="24"/>
        </w:rPr>
        <w:t>Ε</w:t>
      </w:r>
      <w:r w:rsidRPr="008E79E5">
        <w:rPr>
          <w:rFonts w:eastAsia="Times New Roman"/>
          <w:color w:val="000000" w:themeColor="text1"/>
          <w:szCs w:val="24"/>
        </w:rPr>
        <w:t xml:space="preserve">λευθερία» και τα τρία κομμάτια του συνθήματος είναι δεμένα μεταξύ τους, αλληλένδετα. Τραντάζει αυτό το </w:t>
      </w:r>
      <w:r>
        <w:rPr>
          <w:rFonts w:eastAsia="Times New Roman"/>
          <w:color w:val="000000"/>
          <w:szCs w:val="24"/>
        </w:rPr>
        <w:t xml:space="preserve">σύνθημα την παθητική στάση των μεγάλων τμημάτων του </w:t>
      </w:r>
      <w:r>
        <w:rPr>
          <w:rFonts w:eastAsia="Times New Roman"/>
          <w:color w:val="000000"/>
          <w:szCs w:val="24"/>
        </w:rPr>
        <w:t>ελληνικού λαού. Σύνθημα παλιό αυτό, ίσως από τον Σπάρτακο, ενδεχομένως από τη Γαλλική Επανάσταση, σίγουρα από την Ελληνική Επανάσταση. Σας διαβάζω τι είπε ο Σολωμός: «Μήγαρις έχω άλλο στο</w:t>
      </w:r>
      <w:r>
        <w:rPr>
          <w:rFonts w:eastAsia="Times New Roman"/>
          <w:color w:val="000000"/>
          <w:szCs w:val="24"/>
        </w:rPr>
        <w:t>ν</w:t>
      </w:r>
      <w:r>
        <w:rPr>
          <w:rFonts w:eastAsia="Times New Roman"/>
          <w:color w:val="000000"/>
          <w:szCs w:val="24"/>
        </w:rPr>
        <w:t xml:space="preserve"> νου μου </w:t>
      </w:r>
      <w:proofErr w:type="spellStart"/>
      <w:r>
        <w:rPr>
          <w:rFonts w:eastAsia="Times New Roman"/>
          <w:color w:val="000000"/>
          <w:szCs w:val="24"/>
        </w:rPr>
        <w:t>πάρεξ</w:t>
      </w:r>
      <w:proofErr w:type="spellEnd"/>
      <w:r>
        <w:rPr>
          <w:rFonts w:eastAsia="Times New Roman"/>
          <w:color w:val="000000"/>
          <w:szCs w:val="24"/>
        </w:rPr>
        <w:t xml:space="preserve"> ελευθερία και γλώσσα;» </w:t>
      </w:r>
    </w:p>
    <w:p w14:paraId="7E1951EF" w14:textId="77777777" w:rsidR="00527971" w:rsidRDefault="007701A2">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Και το μοντέλο της οργάνωσης στην κατάληψη, με ιατρεία, μαγειρεία και κυρίως </w:t>
      </w:r>
      <w:r>
        <w:rPr>
          <w:rFonts w:eastAsia="Times New Roman"/>
          <w:color w:val="000000"/>
          <w:szCs w:val="24"/>
        </w:rPr>
        <w:t>ο</w:t>
      </w:r>
      <w:r>
        <w:rPr>
          <w:rFonts w:eastAsia="Times New Roman"/>
          <w:color w:val="000000"/>
          <w:szCs w:val="24"/>
        </w:rPr>
        <w:t xml:space="preserve"> σταθμό</w:t>
      </w:r>
      <w:r>
        <w:rPr>
          <w:rFonts w:eastAsia="Times New Roman"/>
          <w:color w:val="000000"/>
          <w:szCs w:val="24"/>
        </w:rPr>
        <w:t>ς</w:t>
      </w:r>
      <w:r>
        <w:rPr>
          <w:rFonts w:eastAsia="Times New Roman"/>
          <w:color w:val="000000"/>
          <w:szCs w:val="24"/>
        </w:rPr>
        <w:t xml:space="preserve">, φανερώνει ένα ατίθασο, αυτόνομο –επαναλαμβάνω- κίνημα. </w:t>
      </w:r>
    </w:p>
    <w:p w14:paraId="7E1951F0" w14:textId="77777777" w:rsidR="00527971" w:rsidRDefault="007701A2">
      <w:pPr>
        <w:spacing w:after="0" w:line="600" w:lineRule="auto"/>
        <w:ind w:firstLine="720"/>
        <w:contextualSpacing/>
        <w:jc w:val="both"/>
        <w:rPr>
          <w:rFonts w:eastAsia="Times New Roman"/>
          <w:color w:val="000000"/>
          <w:szCs w:val="24"/>
        </w:rPr>
      </w:pPr>
      <w:r>
        <w:rPr>
          <w:rFonts w:eastAsia="Times New Roman"/>
          <w:color w:val="000000"/>
          <w:szCs w:val="24"/>
        </w:rPr>
        <w:t>Τα τανκς, όμως, έδωσαν τη λύση</w:t>
      </w:r>
      <w:r>
        <w:rPr>
          <w:rFonts w:eastAsia="Times New Roman"/>
          <w:color w:val="000000"/>
          <w:szCs w:val="24"/>
        </w:rPr>
        <w:t>;</w:t>
      </w:r>
      <w:r>
        <w:rPr>
          <w:rFonts w:eastAsia="Times New Roman"/>
          <w:color w:val="000000"/>
          <w:szCs w:val="24"/>
        </w:rPr>
        <w:t xml:space="preserve"> Πρώτη εικόνα: Πράγματι, έφεραν ξανά τον φόβο, το αίμα, τον πόνο, τον θάνατο, διέ</w:t>
      </w:r>
      <w:r>
        <w:rPr>
          <w:rFonts w:eastAsia="Times New Roman"/>
          <w:color w:val="000000"/>
          <w:szCs w:val="24"/>
        </w:rPr>
        <w:t xml:space="preserve">λυσαν τις συλλογικότητες και τις οργανώσεις, νέκρωσαν τα πανεπιστήμια. </w:t>
      </w:r>
    </w:p>
    <w:p w14:paraId="7E1951F1" w14:textId="77777777" w:rsidR="00527971" w:rsidRDefault="007701A2">
      <w:pPr>
        <w:spacing w:after="0" w:line="600" w:lineRule="auto"/>
        <w:ind w:firstLine="720"/>
        <w:contextualSpacing/>
        <w:jc w:val="both"/>
        <w:rPr>
          <w:rFonts w:eastAsia="Times New Roman"/>
          <w:color w:val="000000"/>
          <w:szCs w:val="24"/>
        </w:rPr>
      </w:pPr>
      <w:r>
        <w:rPr>
          <w:rFonts w:eastAsia="Times New Roman"/>
          <w:color w:val="000000"/>
          <w:szCs w:val="24"/>
        </w:rPr>
        <w:t xml:space="preserve">Πίσω, όμως, από αυτό το </w:t>
      </w:r>
      <w:proofErr w:type="spellStart"/>
      <w:r>
        <w:rPr>
          <w:rFonts w:eastAsia="Times New Roman"/>
          <w:color w:val="000000"/>
          <w:szCs w:val="24"/>
        </w:rPr>
        <w:t>φαίνεσθαι</w:t>
      </w:r>
      <w:proofErr w:type="spellEnd"/>
      <w:r>
        <w:rPr>
          <w:rFonts w:eastAsia="Times New Roman"/>
          <w:color w:val="000000"/>
          <w:szCs w:val="24"/>
        </w:rPr>
        <w:t>, έγινε ένα σοβαρό ρήγμα στη χούντα, το πραξικόπημα του Ιωαννίδη και η δικτατορία, που επέφερε τελικά και την προδοσία της Κύπρου. Έγινε πολύ εχθρικό τ</w:t>
      </w:r>
      <w:r>
        <w:rPr>
          <w:rFonts w:eastAsia="Times New Roman"/>
          <w:color w:val="000000"/>
          <w:szCs w:val="24"/>
        </w:rPr>
        <w:t xml:space="preserve">ο διεθνές περιβάλλον, άλλαξε άρδην και σε βάθος και Έλληνες εξόριστοι σε όλη την Ευρώπη έπαιξαν σημαντικό ρόλο. Κυρίως, όμως, υπήρξε σαν αποτέλεσμα η ολοκληρωτική </w:t>
      </w:r>
      <w:proofErr w:type="spellStart"/>
      <w:r>
        <w:rPr>
          <w:rFonts w:eastAsia="Times New Roman"/>
          <w:color w:val="000000"/>
          <w:szCs w:val="24"/>
        </w:rPr>
        <w:t>απονομιμοποίηση</w:t>
      </w:r>
      <w:proofErr w:type="spellEnd"/>
      <w:r>
        <w:rPr>
          <w:rFonts w:eastAsia="Times New Roman"/>
          <w:color w:val="000000"/>
          <w:szCs w:val="24"/>
        </w:rPr>
        <w:t xml:space="preserve"> του καθεστώτος από τον ελληνικό λαό. Πραγματοποιήθηκε αυτό που ο </w:t>
      </w:r>
      <w:proofErr w:type="spellStart"/>
      <w:r>
        <w:rPr>
          <w:rFonts w:eastAsia="Times New Roman"/>
          <w:color w:val="000000"/>
          <w:szCs w:val="24"/>
        </w:rPr>
        <w:t>Πουλαντζάς</w:t>
      </w:r>
      <w:proofErr w:type="spellEnd"/>
      <w:r>
        <w:rPr>
          <w:rFonts w:eastAsia="Times New Roman"/>
          <w:color w:val="000000"/>
          <w:szCs w:val="24"/>
        </w:rPr>
        <w:t xml:space="preserve"> ο</w:t>
      </w:r>
      <w:r>
        <w:rPr>
          <w:rFonts w:eastAsia="Times New Roman"/>
          <w:color w:val="000000"/>
          <w:szCs w:val="24"/>
        </w:rPr>
        <w:t>νόμασε «δημοκρατική ρήξη».</w:t>
      </w:r>
    </w:p>
    <w:p w14:paraId="7E1951F2" w14:textId="77777777" w:rsidR="00527971" w:rsidRDefault="007701A2">
      <w:pPr>
        <w:spacing w:after="0" w:line="600" w:lineRule="auto"/>
        <w:ind w:firstLine="720"/>
        <w:contextualSpacing/>
        <w:jc w:val="both"/>
        <w:rPr>
          <w:rFonts w:eastAsia="Times New Roman"/>
          <w:color w:val="000000"/>
          <w:szCs w:val="24"/>
        </w:rPr>
      </w:pPr>
      <w:r>
        <w:rPr>
          <w:rFonts w:eastAsia="Times New Roman"/>
          <w:color w:val="000000"/>
          <w:szCs w:val="24"/>
        </w:rPr>
        <w:t xml:space="preserve">Διδάγματα από το Πολυτεχνείο: Το ηθικό, πολιτικό, ιδεολογικό δέσιμο ολοκληρώθηκε με την πλέρια συντροφικότητα. Αγώνας από όλες τις πολιτικές πλευρές, οφείλω να πω, αλλά με ηγεμονεύουσα δύναμη την </w:t>
      </w:r>
      <w:r>
        <w:rPr>
          <w:rFonts w:eastAsia="Times New Roman"/>
          <w:color w:val="000000"/>
          <w:szCs w:val="24"/>
        </w:rPr>
        <w:t>πληθυντική</w:t>
      </w:r>
      <w:r>
        <w:rPr>
          <w:rFonts w:eastAsia="Times New Roman"/>
          <w:color w:val="000000"/>
          <w:szCs w:val="24"/>
        </w:rPr>
        <w:t xml:space="preserve"> Αριστερά. Ιδίως τότε τ</w:t>
      </w:r>
      <w:r>
        <w:rPr>
          <w:rFonts w:eastAsia="Times New Roman"/>
          <w:color w:val="000000"/>
          <w:szCs w:val="24"/>
        </w:rPr>
        <w:t xml:space="preserve">ο Πολυτεχνείο καταγράφηκε ως ήττα, όμως ήταν μια εικονική ήττα. </w:t>
      </w:r>
      <w:r>
        <w:rPr>
          <w:rFonts w:eastAsia="Times New Roman"/>
          <w:color w:val="000000"/>
          <w:szCs w:val="24"/>
        </w:rPr>
        <w:lastRenderedPageBreak/>
        <w:t xml:space="preserve">Εμπεριείχε αναπτυσσόμενα κύτταρα ανατροπής, σπέρματα νίκης και ως τέτοιο γεγονός καταγράφηκε στην παγκόσμια ιστορία. </w:t>
      </w:r>
    </w:p>
    <w:p w14:paraId="7E1951F3" w14:textId="77777777" w:rsidR="00527971" w:rsidRDefault="007701A2">
      <w:pPr>
        <w:spacing w:after="0" w:line="600" w:lineRule="auto"/>
        <w:ind w:firstLine="720"/>
        <w:contextualSpacing/>
        <w:jc w:val="both"/>
        <w:rPr>
          <w:rFonts w:eastAsia="Times New Roman"/>
          <w:color w:val="000000"/>
          <w:szCs w:val="24"/>
        </w:rPr>
      </w:pPr>
      <w:r>
        <w:rPr>
          <w:rFonts w:eastAsia="Times New Roman"/>
          <w:color w:val="000000"/>
          <w:szCs w:val="24"/>
        </w:rPr>
        <w:t>Δεν είναι μόνο δικιά μας ιστορία το Πολυτεχνείο. Είναι και δικιά μας, αλλά</w:t>
      </w:r>
      <w:r>
        <w:rPr>
          <w:rFonts w:eastAsia="Times New Roman"/>
          <w:color w:val="000000"/>
          <w:szCs w:val="24"/>
        </w:rPr>
        <w:t xml:space="preserve"> είναι </w:t>
      </w:r>
      <w:r>
        <w:rPr>
          <w:rFonts w:eastAsia="Times New Roman"/>
          <w:color w:val="000000"/>
          <w:szCs w:val="24"/>
        </w:rPr>
        <w:t xml:space="preserve">και </w:t>
      </w:r>
      <w:r>
        <w:rPr>
          <w:rFonts w:eastAsia="Times New Roman"/>
          <w:color w:val="000000"/>
          <w:szCs w:val="24"/>
        </w:rPr>
        <w:t>παγκόσμια, γιατί η ιστορία γράφεται –και επαναλαμβάνω τη λέξη «γράφεται»- με μπρος πίσω. Και τα πρόσφατα, πολύ πρόσφατα γεγονότα, της πολιτικής μας ιστορίας έχουν αυτό το χαρακτηριστικό. Ήταν μια τακτική ήττα. Σίγουρα, όμως, δεν ήταν στρατηγική.</w:t>
      </w:r>
      <w:r>
        <w:rPr>
          <w:rFonts w:eastAsia="Times New Roman"/>
          <w:color w:val="000000"/>
          <w:szCs w:val="24"/>
        </w:rPr>
        <w:t xml:space="preserve"> </w:t>
      </w:r>
    </w:p>
    <w:p w14:paraId="7E1951F4" w14:textId="77777777" w:rsidR="00527971" w:rsidRDefault="007701A2">
      <w:pPr>
        <w:spacing w:after="0" w:line="600" w:lineRule="auto"/>
        <w:ind w:firstLine="720"/>
        <w:contextualSpacing/>
        <w:jc w:val="both"/>
        <w:rPr>
          <w:rFonts w:eastAsia="Times New Roman"/>
          <w:color w:val="000000"/>
          <w:szCs w:val="24"/>
        </w:rPr>
      </w:pPr>
      <w:r>
        <w:rPr>
          <w:rFonts w:eastAsia="Times New Roman"/>
          <w:color w:val="000000"/>
          <w:szCs w:val="24"/>
        </w:rPr>
        <w:t xml:space="preserve">Ήταν μια ανολοκλήρωτη εξέγερση. Έκανε ρήξη στον συσχετισμό των κοινωνικών δυνάμεων. Με τη Μεταπολίτευση που υπήρξε, επέφερε ρήξη στον αυταρχισμό, στο κράτος έκτακτης ανάγκης των τριών δεκαετιών μετά από τον </w:t>
      </w:r>
      <w:r>
        <w:rPr>
          <w:rFonts w:eastAsia="Times New Roman"/>
          <w:color w:val="000000"/>
          <w:szCs w:val="24"/>
        </w:rPr>
        <w:t>ε</w:t>
      </w:r>
      <w:r>
        <w:rPr>
          <w:rFonts w:eastAsia="Times New Roman"/>
          <w:color w:val="000000"/>
          <w:szCs w:val="24"/>
        </w:rPr>
        <w:t>μφύλιο, εξομάλυνε το ανώμαλο πολιτικό σύστημα</w:t>
      </w:r>
      <w:r>
        <w:rPr>
          <w:rFonts w:eastAsia="Times New Roman"/>
          <w:color w:val="000000"/>
          <w:szCs w:val="24"/>
        </w:rPr>
        <w:t>,</w:t>
      </w:r>
      <w:r>
        <w:rPr>
          <w:rFonts w:eastAsia="Times New Roman"/>
          <w:color w:val="000000"/>
          <w:szCs w:val="24"/>
        </w:rPr>
        <w:t xml:space="preserve"> που χώριζε τους πολίτες σε </w:t>
      </w:r>
      <w:r>
        <w:rPr>
          <w:rFonts w:eastAsia="Times New Roman"/>
          <w:color w:val="000000"/>
          <w:szCs w:val="24"/>
        </w:rPr>
        <w:t>μιάσματα και εθνικόφρονες, έβαλε ζητήματα εθνικής ανεξαρτησίας και</w:t>
      </w:r>
      <w:r>
        <w:rPr>
          <w:rFonts w:eastAsia="Times New Roman"/>
          <w:color w:val="000000"/>
          <w:szCs w:val="24"/>
        </w:rPr>
        <w:t>,</w:t>
      </w:r>
      <w:r>
        <w:rPr>
          <w:rFonts w:eastAsia="Times New Roman"/>
          <w:color w:val="000000"/>
          <w:szCs w:val="24"/>
        </w:rPr>
        <w:t xml:space="preserve"> τέλος</w:t>
      </w:r>
      <w:r>
        <w:rPr>
          <w:rFonts w:eastAsia="Times New Roman"/>
          <w:color w:val="000000"/>
          <w:szCs w:val="24"/>
        </w:rPr>
        <w:t>,</w:t>
      </w:r>
      <w:r>
        <w:rPr>
          <w:rFonts w:eastAsia="Times New Roman"/>
          <w:color w:val="000000"/>
          <w:szCs w:val="24"/>
        </w:rPr>
        <w:t xml:space="preserve"> ήταν ένα παγκόσμιο παράδειγμα πώς ένας λαός γίνεται ξανά ελεύθερος. </w:t>
      </w:r>
    </w:p>
    <w:p w14:paraId="7E1951F5" w14:textId="77777777" w:rsidR="00527971" w:rsidRDefault="007701A2">
      <w:pPr>
        <w:spacing w:after="0" w:line="600" w:lineRule="auto"/>
        <w:ind w:firstLine="720"/>
        <w:contextualSpacing/>
        <w:jc w:val="both"/>
        <w:rPr>
          <w:rFonts w:eastAsia="Times New Roman"/>
          <w:color w:val="000000"/>
          <w:szCs w:val="24"/>
        </w:rPr>
      </w:pPr>
      <w:r>
        <w:rPr>
          <w:rFonts w:eastAsia="Times New Roman"/>
          <w:color w:val="000000"/>
          <w:szCs w:val="24"/>
        </w:rPr>
        <w:lastRenderedPageBreak/>
        <w:t>Να πω μία κουβέντα για τη «γενιά» που την περιφρονούν και παίζουν διάφορα ιδεολογικά</w:t>
      </w:r>
      <w:r>
        <w:rPr>
          <w:rFonts w:eastAsia="Times New Roman"/>
          <w:color w:val="000000"/>
          <w:szCs w:val="24"/>
        </w:rPr>
        <w:t xml:space="preserve"> παιχνίδια. Πράγματι, η γενιά παίρνει το όνομα αλλά καμμιά γενιά δεν είναι ενιαία. Η γενιά της Αντίστασης έχει τον Γλέζο, αλλά έχει και τον </w:t>
      </w:r>
      <w:proofErr w:type="spellStart"/>
      <w:r>
        <w:rPr>
          <w:rFonts w:eastAsia="Times New Roman"/>
          <w:color w:val="000000"/>
          <w:szCs w:val="24"/>
        </w:rPr>
        <w:t>Γεωργαλά</w:t>
      </w:r>
      <w:proofErr w:type="spellEnd"/>
      <w:r>
        <w:rPr>
          <w:rFonts w:eastAsia="Times New Roman"/>
          <w:color w:val="000000"/>
          <w:szCs w:val="24"/>
        </w:rPr>
        <w:t xml:space="preserve">. Τι μπορεί να πει κανείς; Υπάρχουν, φυσικά, </w:t>
      </w:r>
      <w:proofErr w:type="spellStart"/>
      <w:r>
        <w:rPr>
          <w:rFonts w:eastAsia="Times New Roman"/>
          <w:color w:val="000000"/>
          <w:szCs w:val="24"/>
        </w:rPr>
        <w:t>ριψάσπιδες</w:t>
      </w:r>
      <w:proofErr w:type="spellEnd"/>
      <w:r>
        <w:rPr>
          <w:rFonts w:eastAsia="Times New Roman"/>
          <w:color w:val="000000"/>
          <w:szCs w:val="24"/>
        </w:rPr>
        <w:t xml:space="preserve"> και βολεμένοι και καιροσκόποι. Όμως, το χρώμα το δίν</w:t>
      </w:r>
      <w:r>
        <w:rPr>
          <w:rFonts w:eastAsia="Times New Roman"/>
          <w:color w:val="000000"/>
          <w:szCs w:val="24"/>
        </w:rPr>
        <w:t xml:space="preserve">ουν οι πολλοί, οι αφανείς, οι ακέραιοι. </w:t>
      </w:r>
    </w:p>
    <w:p w14:paraId="7E1951F6" w14:textId="77777777" w:rsidR="00527971" w:rsidRDefault="007701A2">
      <w:pPr>
        <w:spacing w:line="600" w:lineRule="auto"/>
        <w:ind w:firstLine="720"/>
        <w:contextualSpacing/>
        <w:jc w:val="both"/>
        <w:rPr>
          <w:rFonts w:eastAsia="Times New Roman"/>
          <w:szCs w:val="24"/>
        </w:rPr>
      </w:pPr>
      <w:r>
        <w:rPr>
          <w:rFonts w:eastAsia="Times New Roman"/>
          <w:szCs w:val="24"/>
        </w:rPr>
        <w:t>Ο νέος κοινωνικό συσχετισμός έ</w:t>
      </w:r>
      <w:r>
        <w:rPr>
          <w:rFonts w:eastAsia="Times New Roman"/>
          <w:szCs w:val="24"/>
        </w:rPr>
        <w:t>θεσε και κέρδισε ζητήματα δημοκρατίας. Το Σύνταγμα το ελληνικό, που υπάρχει σήμερα, είναι από τα πιο προοδευτικά συντάγματα της Ευρώπης, αν όχι όλου του κόσμου, παρά το ότι θέλουμε να α</w:t>
      </w:r>
      <w:r>
        <w:rPr>
          <w:rFonts w:eastAsia="Times New Roman"/>
          <w:szCs w:val="24"/>
        </w:rPr>
        <w:t>λλάξουμε πολλά πράγματα, που κυρίως στην πορεία έγιναν άκρως συντηρητικά, όπως ο νόμος περί ευθύνης Υπουργών. Θα τα δείτε αυτά στην πορεία.</w:t>
      </w:r>
    </w:p>
    <w:p w14:paraId="7E1951F7"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E1951F8" w14:textId="77777777" w:rsidR="00527971" w:rsidRDefault="007701A2">
      <w:pPr>
        <w:spacing w:line="600" w:lineRule="auto"/>
        <w:ind w:firstLine="720"/>
        <w:contextualSpacing/>
        <w:jc w:val="both"/>
        <w:rPr>
          <w:rFonts w:eastAsia="Times New Roman"/>
          <w:szCs w:val="24"/>
        </w:rPr>
      </w:pPr>
      <w:r>
        <w:rPr>
          <w:rFonts w:eastAsia="Times New Roman"/>
          <w:szCs w:val="24"/>
        </w:rPr>
        <w:t xml:space="preserve">Αν φωνάζετε, για να τελειώσω, τελειώνω. </w:t>
      </w:r>
    </w:p>
    <w:p w14:paraId="7E1951F9" w14:textId="77777777" w:rsidR="00527971" w:rsidRDefault="007701A2">
      <w:pPr>
        <w:spacing w:line="600" w:lineRule="auto"/>
        <w:ind w:firstLine="720"/>
        <w:contextualSpacing/>
        <w:jc w:val="both"/>
        <w:rPr>
          <w:rFonts w:eastAsia="Times New Roman"/>
          <w:bCs/>
        </w:rPr>
      </w:pPr>
      <w:r>
        <w:rPr>
          <w:rFonts w:eastAsia="Times New Roman"/>
          <w:b/>
          <w:bCs/>
        </w:rPr>
        <w:t xml:space="preserve">ΠΡΟΕΔΡΕΥΟΥΣΑ (Αναστασία Χριστοδουλοπούλου): </w:t>
      </w:r>
      <w:r>
        <w:rPr>
          <w:rFonts w:eastAsia="Times New Roman"/>
          <w:bCs/>
        </w:rPr>
        <w:t>Πάντως, τα δώδεκα λεπτά έχουν περάσει. Πρέπει να ολοκληρώσετε.</w:t>
      </w:r>
    </w:p>
    <w:p w14:paraId="7E1951FA" w14:textId="77777777" w:rsidR="00527971" w:rsidRDefault="007701A2">
      <w:pPr>
        <w:spacing w:line="600" w:lineRule="auto"/>
        <w:ind w:firstLine="720"/>
        <w:contextualSpacing/>
        <w:jc w:val="both"/>
        <w:rPr>
          <w:rFonts w:eastAsia="Times New Roman"/>
          <w:b/>
          <w:bCs/>
        </w:rPr>
      </w:pPr>
      <w:r>
        <w:rPr>
          <w:rFonts w:eastAsia="Times New Roman"/>
          <w:b/>
          <w:bCs/>
        </w:rPr>
        <w:lastRenderedPageBreak/>
        <w:t xml:space="preserve">ΓΕΡΑΣΙΜΟΣ (ΜΑΚΗΣ) ΜΠΑΛΑΟΥΡΑΣ: </w:t>
      </w:r>
      <w:r>
        <w:rPr>
          <w:rFonts w:eastAsia="Times New Roman"/>
          <w:bCs/>
        </w:rPr>
        <w:t>Τελειώνω, κυρία Πρόεδρε, σε ένα λεπτό.</w:t>
      </w:r>
    </w:p>
    <w:p w14:paraId="7E1951FB" w14:textId="77777777" w:rsidR="00527971" w:rsidRDefault="007701A2">
      <w:pPr>
        <w:spacing w:line="600" w:lineRule="auto"/>
        <w:ind w:firstLine="720"/>
        <w:contextualSpacing/>
        <w:jc w:val="both"/>
        <w:rPr>
          <w:rFonts w:eastAsia="Times New Roman"/>
          <w:szCs w:val="24"/>
        </w:rPr>
      </w:pPr>
      <w:r>
        <w:rPr>
          <w:rFonts w:eastAsia="Times New Roman"/>
          <w:szCs w:val="24"/>
        </w:rPr>
        <w:t>Βοήθησαν να υπάρξει ευημερία στους πολλούς, να υπάρχει εκδημοκρατισμός της παιδε</w:t>
      </w:r>
      <w:r>
        <w:rPr>
          <w:rFonts w:eastAsia="Times New Roman"/>
          <w:szCs w:val="24"/>
        </w:rPr>
        <w:t>ίας, ανάπτυξη συλλογικοτήτων και κινημάτων. Δεν κατάφερε, όμως, να ανατρέψει με συλλογική παρέμβαση το παλιό πολιτικό σύστημα, το οποίο απλώς από ένστικτο συντήρησης αναπαλαιώθηκε και εδώ οφείλονται σε μεγάλο βαθμό τα δεινά που περνάει ο ελληνικός λαός.</w:t>
      </w:r>
    </w:p>
    <w:p w14:paraId="7E1951FC" w14:textId="77777777" w:rsidR="00527971" w:rsidRDefault="007701A2">
      <w:pPr>
        <w:spacing w:line="600" w:lineRule="auto"/>
        <w:ind w:firstLine="720"/>
        <w:contextualSpacing/>
        <w:jc w:val="both"/>
        <w:rPr>
          <w:rFonts w:eastAsia="Times New Roman"/>
          <w:szCs w:val="24"/>
        </w:rPr>
      </w:pPr>
      <w:r>
        <w:rPr>
          <w:rFonts w:eastAsia="Times New Roman"/>
          <w:szCs w:val="24"/>
        </w:rPr>
        <w:t>Στ</w:t>
      </w:r>
      <w:r>
        <w:rPr>
          <w:rFonts w:eastAsia="Times New Roman"/>
          <w:szCs w:val="24"/>
        </w:rPr>
        <w:t xml:space="preserve">ο τέλος, όμως, θα δικαιωθεί η κραυγή του Πολυτεχνείου, που συνεχώς </w:t>
      </w:r>
      <w:r>
        <w:rPr>
          <w:rFonts w:eastAsia="Times New Roman"/>
          <w:szCs w:val="24"/>
        </w:rPr>
        <w:t>διαλαλείται -</w:t>
      </w:r>
      <w:r>
        <w:rPr>
          <w:rFonts w:eastAsia="Times New Roman"/>
          <w:szCs w:val="24"/>
        </w:rPr>
        <w:t>όχι μόνο στις επετείους. Γιατί; Γιατί οι χαμένοι αγώνες είναι αυτοί που δεν έγιναν ποτέ και για το σήμερα και για το αύριο. Θέλει αρετή και τόλμη η ελευθερία, όπως είπε ο μεγάλ</w:t>
      </w:r>
      <w:r>
        <w:rPr>
          <w:rFonts w:eastAsia="Times New Roman"/>
          <w:szCs w:val="24"/>
        </w:rPr>
        <w:t>ος ποιητής.</w:t>
      </w:r>
    </w:p>
    <w:p w14:paraId="7E1951FD" w14:textId="77777777" w:rsidR="00527971" w:rsidRDefault="007701A2">
      <w:pPr>
        <w:spacing w:line="600" w:lineRule="auto"/>
        <w:ind w:firstLine="720"/>
        <w:contextualSpacing/>
        <w:jc w:val="both"/>
        <w:rPr>
          <w:rFonts w:eastAsia="Times New Roman"/>
          <w:szCs w:val="24"/>
        </w:rPr>
      </w:pPr>
      <w:r>
        <w:rPr>
          <w:rFonts w:eastAsia="Times New Roman"/>
          <w:szCs w:val="24"/>
        </w:rPr>
        <w:t>Ευχαριστώ πολύ.</w:t>
      </w:r>
    </w:p>
    <w:p w14:paraId="7E1951FE"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E1951FF" w14:textId="77777777" w:rsidR="00527971" w:rsidRDefault="007701A2">
      <w:pPr>
        <w:spacing w:line="600" w:lineRule="auto"/>
        <w:ind w:firstLine="720"/>
        <w:contextualSpacing/>
        <w:jc w:val="both"/>
        <w:rPr>
          <w:rFonts w:eastAsia="Times New Roman"/>
          <w:bCs/>
        </w:rPr>
      </w:pPr>
      <w:r>
        <w:rPr>
          <w:rFonts w:eastAsia="Times New Roman"/>
          <w:b/>
          <w:bCs/>
        </w:rPr>
        <w:t>ΠΡΟΕΔΡΕΥΟΥΣΑ (Αναστασία Χριστοδουλοπούλου):</w:t>
      </w:r>
      <w:r>
        <w:rPr>
          <w:rFonts w:eastAsia="Times New Roman"/>
          <w:bCs/>
        </w:rPr>
        <w:t xml:space="preserve"> Τώρα τον λόγο έχει η κ. Νίκη </w:t>
      </w:r>
      <w:proofErr w:type="spellStart"/>
      <w:r>
        <w:rPr>
          <w:rFonts w:eastAsia="Times New Roman"/>
          <w:bCs/>
        </w:rPr>
        <w:t>Κεραμέως</w:t>
      </w:r>
      <w:proofErr w:type="spellEnd"/>
      <w:r>
        <w:rPr>
          <w:rFonts w:eastAsia="Times New Roman"/>
          <w:bCs/>
        </w:rPr>
        <w:t>, Βουλευτής Επικρατείας, ομιλήτρια από την Κοινοβουλευτική Ομάδα της Νέας Δημοκρατίας.</w:t>
      </w:r>
    </w:p>
    <w:p w14:paraId="7E19520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lastRenderedPageBreak/>
        <w:t>ΝΙ</w:t>
      </w:r>
      <w:r>
        <w:rPr>
          <w:rFonts w:eastAsia="Times New Roman" w:cs="Times New Roman"/>
          <w:b/>
          <w:szCs w:val="24"/>
        </w:rPr>
        <w:t xml:space="preserve">ΚΗ ΚΕΡΑΜΕΩΣ: </w:t>
      </w:r>
      <w:r>
        <w:rPr>
          <w:rFonts w:eastAsia="Times New Roman" w:cs="Times New Roman"/>
          <w:szCs w:val="24"/>
        </w:rPr>
        <w:t>Ευχαριστώ πολύ, κυρία Πρόεδρε.</w:t>
      </w:r>
    </w:p>
    <w:p w14:paraId="7E19520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σημερινή επέτειος αποτελεί ημέρα έμπνευσης, ημέρα </w:t>
      </w:r>
      <w:proofErr w:type="spellStart"/>
      <w:r>
        <w:rPr>
          <w:rFonts w:eastAsia="Times New Roman" w:cs="Times New Roman"/>
          <w:szCs w:val="24"/>
        </w:rPr>
        <w:t>αναστοχασμού</w:t>
      </w:r>
      <w:proofErr w:type="spellEnd"/>
      <w:r>
        <w:rPr>
          <w:rFonts w:eastAsia="Times New Roman" w:cs="Times New Roman"/>
          <w:szCs w:val="24"/>
        </w:rPr>
        <w:t xml:space="preserve">, αλλά και ημέρα προβληματισμού για κάθε πολίτη της χώρας. </w:t>
      </w:r>
    </w:p>
    <w:p w14:paraId="7E19520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Σαράντα τρία χρόνια μετά η εξέγερση του Πολυτεχνείου παραμ</w:t>
      </w:r>
      <w:r>
        <w:rPr>
          <w:rFonts w:eastAsia="Times New Roman" w:cs="Times New Roman"/>
          <w:szCs w:val="24"/>
        </w:rPr>
        <w:t>ένει σύμβολο αγώνα κατά του αυταρχισμού, αγώνα υπέρ της δημοκρατίας. Οι νέοι άνθρωποι που κλείστηκαν εκείνες τις ημέρες στο Πολυτεχνείο αντιστέκονταν με τον λόγο τους, με καρτερία και σθένος υπέμεναν τις διώξεις και τις αντιξοότητες.</w:t>
      </w:r>
    </w:p>
    <w:p w14:paraId="7E19520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Σαράντα τρία χρόνια με</w:t>
      </w:r>
      <w:r>
        <w:rPr>
          <w:rFonts w:eastAsia="Times New Roman" w:cs="Times New Roman"/>
          <w:szCs w:val="24"/>
        </w:rPr>
        <w:t xml:space="preserve">τά η εξέγερση του Πολυτεχνείου αποδεικνύει ότι ο πόθος για δημοκρατία, για ελευθερία, για κοινωνική δικαιοσύνη είναι ισχυρότερος από τον φόβο της καταστολής, είναι ισχυρότερος ακόμα και από τον φόβο του θανάτου. </w:t>
      </w:r>
    </w:p>
    <w:p w14:paraId="7E19520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Σαράντα τρία χρόνια μετά η εξέγερση του Πολ</w:t>
      </w:r>
      <w:r>
        <w:rPr>
          <w:rFonts w:eastAsia="Times New Roman" w:cs="Times New Roman"/>
          <w:szCs w:val="24"/>
        </w:rPr>
        <w:t xml:space="preserve">υτεχνείου αποδεικνύει ότι υπάρχουν αξίες για τις οποίες κάποιος μπορεί να αγωνιστεί με κίνδυνο ακόμα και </w:t>
      </w:r>
      <w:r>
        <w:rPr>
          <w:rFonts w:eastAsia="Times New Roman" w:cs="Times New Roman"/>
          <w:szCs w:val="24"/>
        </w:rPr>
        <w:t xml:space="preserve">για </w:t>
      </w:r>
      <w:r>
        <w:rPr>
          <w:rFonts w:eastAsia="Times New Roman" w:cs="Times New Roman"/>
          <w:szCs w:val="24"/>
        </w:rPr>
        <w:t>την ίδια του τη ζωή. Και αυτή είναι η απόλυτη στιγμή της ηθικής εξύψωσης του ανθρώπου, αυτή είναι τελικά η απόλυτη στιγμή ελευθερίας.</w:t>
      </w:r>
    </w:p>
    <w:p w14:paraId="7E19520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Το Πολυτεχνεί</w:t>
      </w:r>
      <w:r>
        <w:rPr>
          <w:rFonts w:eastAsia="Times New Roman" w:cs="Times New Roman"/>
          <w:szCs w:val="24"/>
        </w:rPr>
        <w:t xml:space="preserve">ο σήμερα </w:t>
      </w:r>
      <w:proofErr w:type="spellStart"/>
      <w:r>
        <w:rPr>
          <w:rFonts w:eastAsia="Times New Roman" w:cs="Times New Roman"/>
          <w:szCs w:val="24"/>
        </w:rPr>
        <w:t>συμβολοποιεί</w:t>
      </w:r>
      <w:proofErr w:type="spellEnd"/>
      <w:r>
        <w:rPr>
          <w:rFonts w:eastAsia="Times New Roman" w:cs="Times New Roman"/>
          <w:szCs w:val="24"/>
        </w:rPr>
        <w:t xml:space="preserve"> και οφείλει να υπενθυμίζει κάτι ακόμα, κάτι διαχρονικό και κάτι πανανθρώπινο, ότι ο αγώνας για τη δημοκρατία είναι μια συνεχής διεκδίκηση. Οι νέοι τότε αντιστάθηκαν, διεκδίκησαν και κατάφεραν να αποκαταστήσουν τη δημοκρατία και όλοι ε</w:t>
      </w:r>
      <w:r>
        <w:rPr>
          <w:rFonts w:eastAsia="Times New Roman" w:cs="Times New Roman"/>
          <w:szCs w:val="24"/>
        </w:rPr>
        <w:t xml:space="preserve">μείς σήμερα απολαμβάνουμε τους καρπούς του αγώνα εκείνου. Δεν αρκεί, όμως, αυτό. Είναι καθήκον όλων μας να διεκδικούμε καθημερινά καλύτερη ποιότητα για τη δημοκρατία, να διεκδικούμε εφαρμογή στην πράξη, στην καθημερινότητα των ιδανικών της ελευθερίας, της </w:t>
      </w:r>
      <w:r>
        <w:rPr>
          <w:rFonts w:eastAsia="Times New Roman" w:cs="Times New Roman"/>
          <w:szCs w:val="24"/>
        </w:rPr>
        <w:t>ισότητας ευκαιριών, της αλληλεγγύης και της δικαιοσύνης, όπως αυτά αποτυπώνονται στο Σύνταγμά μας.</w:t>
      </w:r>
    </w:p>
    <w:p w14:paraId="7E19520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είναι γεγονός ότι η δημοκρατία αποδείχθηκε ανθεκτική στα χρόνια της Μεταπολίτευσης. Η Μεταπολίτευση αποτέλεσε μια περίοδο δημοκρατικής στα</w:t>
      </w:r>
      <w:r>
        <w:rPr>
          <w:rFonts w:eastAsia="Times New Roman" w:cs="Times New Roman"/>
          <w:szCs w:val="24"/>
        </w:rPr>
        <w:t xml:space="preserve">θερότητας και σχετικής κοινωνικής </w:t>
      </w:r>
      <w:r>
        <w:rPr>
          <w:rFonts w:eastAsia="Times New Roman" w:cs="Times New Roman"/>
          <w:szCs w:val="24"/>
        </w:rPr>
        <w:lastRenderedPageBreak/>
        <w:t>ευημερίας για ευρύτατα κοινωνικά στρώματα. Η Μεταπολίτευση αποτέλεσε την περίοδο της οικοδόμησης μιας σταθερής κοινοβουλευτικής δημοκρατίας.</w:t>
      </w:r>
    </w:p>
    <w:p w14:paraId="7E19520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γεγονός ότι η δημοκρατία, παρά τις αντίθετες και θορυβώδεις φωνές </w:t>
      </w:r>
      <w:r>
        <w:rPr>
          <w:rFonts w:eastAsia="Times New Roman" w:cs="Times New Roman"/>
          <w:szCs w:val="24"/>
        </w:rPr>
        <w:t>περί κατάλυσης του κράτους, αποδείχθηκε ανθεκτική και κατά τη διάρκεια της οικονομικής κρίσης που βιώνουμε την τελευταία σχεδόν επταετία. Ωστόσο, δεν μπορεί κανείς να αμφισβητήσει ότι δέχτηκε και δέχεται πλήγματα η δημοκρατία, πλήγματα τόσο σε διαδικαστικό</w:t>
      </w:r>
      <w:r>
        <w:rPr>
          <w:rFonts w:eastAsia="Times New Roman" w:cs="Times New Roman"/>
          <w:szCs w:val="24"/>
        </w:rPr>
        <w:t xml:space="preserve"> επίπεδο, σε επίπεδο νομοθέτησης -να θυμίσω τις αλλεπάλληλες πράξεις νομοθετικού περιεχομένου, να θυμίσω τη συστηματική νομοθέτηση πλέον με χαρακτήρα επείγοντος ή κατεπείγοντος- όσο και σε επίπεδο ουσιαστικό με την ακραία ρητορική απέναντι στους θεσμούς τη</w:t>
      </w:r>
      <w:r>
        <w:rPr>
          <w:rFonts w:eastAsia="Times New Roman" w:cs="Times New Roman"/>
          <w:szCs w:val="24"/>
        </w:rPr>
        <w:t>ς χώρας ή ακόμα και με την αξιοποίηση θεσμικών εργαλείων προς ίδιον όφελος.</w:t>
      </w:r>
    </w:p>
    <w:p w14:paraId="7E19520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θα μπορούσα σήμερα από αυτό το Βήμα να εκμεταλλευτώ την ευκαιρία και να μιλήσω για την επικαιρότητα, να απαντήσω στα όσα είπε ο Πρωθυπουργός. Δεν θα το κάνω. Σήμ</w:t>
      </w:r>
      <w:r>
        <w:rPr>
          <w:rFonts w:eastAsia="Times New Roman" w:cs="Times New Roman"/>
          <w:szCs w:val="24"/>
        </w:rPr>
        <w:t xml:space="preserve">ερα </w:t>
      </w:r>
      <w:r>
        <w:rPr>
          <w:rFonts w:eastAsia="Times New Roman" w:cs="Times New Roman"/>
          <w:szCs w:val="24"/>
        </w:rPr>
        <w:lastRenderedPageBreak/>
        <w:t>είναι μέρα τιμής, δεν είναι μέρα προεκλογικών ομιλιών, δεν είναι μέρα συσπείρωσης κομματικού ακροατηρίου.</w:t>
      </w:r>
    </w:p>
    <w:p w14:paraId="7E19520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Ας είναι το πρώτο μήνυμα που θα κρατήσουμε από τη σημερινή επέτειο, ότι ο αγώνας για τη δημοκρατία είναι διαρκής και ότι μπορεί και πρέπει να λαμβ</w:t>
      </w:r>
      <w:r>
        <w:rPr>
          <w:rFonts w:eastAsia="Times New Roman" w:cs="Times New Roman"/>
          <w:szCs w:val="24"/>
        </w:rPr>
        <w:t>άνει χώρα ακόμα και εντός αυτού που εμφανίζεται ως μια κανονικότητα. Διότι οι σειρήνες του λαϊκισμού και της δημαγωγίας</w:t>
      </w:r>
      <w:r>
        <w:rPr>
          <w:rFonts w:eastAsia="Times New Roman" w:cs="Times New Roman"/>
          <w:szCs w:val="24"/>
        </w:rPr>
        <w:t>,</w:t>
      </w:r>
      <w:r>
        <w:rPr>
          <w:rFonts w:eastAsia="Times New Roman" w:cs="Times New Roman"/>
          <w:szCs w:val="24"/>
        </w:rPr>
        <w:t xml:space="preserve"> που βλέπουμε να αρθρώνονται και εντός της κανονικότητας, μπορεί και αυτές να αποτελέσουν σοβαρή πληγή για τη </w:t>
      </w:r>
      <w:r>
        <w:rPr>
          <w:rFonts w:eastAsia="Times New Roman" w:cs="Times New Roman"/>
          <w:szCs w:val="24"/>
        </w:rPr>
        <w:t>δ</w:t>
      </w:r>
      <w:r>
        <w:rPr>
          <w:rFonts w:eastAsia="Times New Roman" w:cs="Times New Roman"/>
          <w:szCs w:val="24"/>
        </w:rPr>
        <w:t xml:space="preserve">ημοκρατία. </w:t>
      </w:r>
    </w:p>
    <w:p w14:paraId="7E19520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Υπάρχει, όμως</w:t>
      </w:r>
      <w:r>
        <w:rPr>
          <w:rFonts w:eastAsia="Times New Roman" w:cs="Times New Roman"/>
          <w:szCs w:val="24"/>
        </w:rPr>
        <w:t xml:space="preserve">, κυρίες και κύριοι κι ένα δεύτερο μήνυμα που </w:t>
      </w:r>
      <w:proofErr w:type="spellStart"/>
      <w:r>
        <w:rPr>
          <w:rFonts w:eastAsia="Times New Roman" w:cs="Times New Roman"/>
          <w:szCs w:val="24"/>
        </w:rPr>
        <w:t>συμβολοποιεί</w:t>
      </w:r>
      <w:proofErr w:type="spellEnd"/>
      <w:r>
        <w:rPr>
          <w:rFonts w:eastAsia="Times New Roman" w:cs="Times New Roman"/>
          <w:szCs w:val="24"/>
        </w:rPr>
        <w:t xml:space="preserve"> τη σημερινή επέτειο της εξέγερσης των νέων του Πολυτεχνείου και αυτή είναι η ίδια η δύναμη της νέας γενιάς. Οι νέοι του Πολυτεχνείου ήταν φοιτητές, ήταν νέοι που ήθελαν να μορφωθούν, νέοι άνθρωποι </w:t>
      </w:r>
      <w:r>
        <w:rPr>
          <w:rFonts w:eastAsia="Times New Roman" w:cs="Times New Roman"/>
          <w:szCs w:val="24"/>
        </w:rPr>
        <w:t>που ονειρεύονταν ένα καλύτερο μέλλον και που είχαν το σθένος να διεκδικήσουν αυτό το καλύτερο μέλλον. Δεν διεκδικούσαν μόνο την ανατροπή του καθεστώτος, ονειρεύονταν και διεκδικούσαν κάτι πολύ πιο μεγάλο και υψιπετές, να οικοδομήσουν μια διαφορετική Ελλάδα</w:t>
      </w:r>
      <w:r>
        <w:rPr>
          <w:rFonts w:eastAsia="Times New Roman" w:cs="Times New Roman"/>
          <w:szCs w:val="24"/>
        </w:rPr>
        <w:t xml:space="preserve"> με δημοκρατία, δικαιοσύνη και ανεξαρτησία. </w:t>
      </w:r>
    </w:p>
    <w:p w14:paraId="7E19520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Πολυτεχνείο είναι το σύμβολο ενότητας και το σύμβολο αντίστασης της ενότητας</w:t>
      </w:r>
      <w:r>
        <w:rPr>
          <w:rFonts w:eastAsia="Times New Roman" w:cs="Times New Roman"/>
          <w:szCs w:val="24"/>
        </w:rPr>
        <w:t>,</w:t>
      </w:r>
      <w:r>
        <w:rPr>
          <w:rFonts w:eastAsia="Times New Roman" w:cs="Times New Roman"/>
          <w:szCs w:val="24"/>
        </w:rPr>
        <w:t xml:space="preserve"> που αψηφά κάθε δυσκολία προκειμένου να δώσει σάρκα και οστά στο όραμά της για έναν διαφορετικό κόσμο, για μια κοινωνία δικαιοσύνης</w:t>
      </w:r>
      <w:r>
        <w:rPr>
          <w:rFonts w:eastAsia="Times New Roman" w:cs="Times New Roman"/>
          <w:szCs w:val="24"/>
        </w:rPr>
        <w:t xml:space="preserve">, ελευθερίας και αλληλεγγύης, που θα μοιράζονται ισότιμα άντρες και γυναίκες, πολίτες του κόσμου χωρίς διακρίσεις. </w:t>
      </w:r>
    </w:p>
    <w:p w14:paraId="7E19520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ό,τι ονειρεύονταν οι φοιτητές τον Νοέμβριο του 1973 ονειρεύονται και οι φοιτητές σήμερα. Όμως, σήμερα βλέπουμε</w:t>
      </w:r>
      <w:r>
        <w:rPr>
          <w:rFonts w:eastAsia="Times New Roman" w:cs="Times New Roman"/>
          <w:szCs w:val="24"/>
        </w:rPr>
        <w:t xml:space="preserve"> τους νέους μας να φεύγουν από τη χώρα, να μη διεκδικούν στην Ελλάδα το καλύτερο αυτό μέλλον, να αναζητούν αυτό το καλύτερο μέλλον αλλού, έξω από τη χώρα μας. Φεύγουν από τη χώρα μας οι μορφωμένοι νέοι, οι προσοντούχοι, εκείνοι που έχουν τη δυνατότητα να π</w:t>
      </w:r>
      <w:r>
        <w:rPr>
          <w:rFonts w:eastAsia="Times New Roman" w:cs="Times New Roman"/>
          <w:szCs w:val="24"/>
        </w:rPr>
        <w:t>αραγάγουν υψηλό προϊόν, προϊόν υψηλής αξίας, νέοι με πανεπιστημιακά πτυχία, νέοι με λαμπρά διδακτορικά, νέοι αρκετοί από τους οποίους είχαν θέσεις εργασίας στη χώρα μας κι όμως επέλεξαν να φύγουν, αναζητώντας ένα καλύτερο μέλλον εκτός της χώρας μας και αυτ</w:t>
      </w:r>
      <w:r>
        <w:rPr>
          <w:rFonts w:eastAsia="Times New Roman" w:cs="Times New Roman"/>
          <w:szCs w:val="24"/>
        </w:rPr>
        <w:t xml:space="preserve">ό, κυρίες και κύριοι, είναι από </w:t>
      </w:r>
      <w:r>
        <w:rPr>
          <w:rFonts w:eastAsia="Times New Roman" w:cs="Times New Roman"/>
          <w:szCs w:val="24"/>
        </w:rPr>
        <w:lastRenderedPageBreak/>
        <w:t xml:space="preserve">τις σοβαρότερες πτυχές του προβλήματος, η απογοήτευση που αισθάνονται σήμερα οι νέοι έχει καταλήξει απελπισία. </w:t>
      </w:r>
    </w:p>
    <w:p w14:paraId="7E19520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Οι νέοι σήμερα γυρίζουν την πλάτη στην πολιτική, γυρίζουν την πλάτη στους αντιπροσώπους της πολιτικής και αυτό ε</w:t>
      </w:r>
      <w:r>
        <w:rPr>
          <w:rFonts w:eastAsia="Times New Roman" w:cs="Times New Roman"/>
          <w:szCs w:val="24"/>
        </w:rPr>
        <w:t>ίναι κάτι που όλους εμάς, το πολιτικό προσωπικό αυτής της χώρας, πρέπει να μας προβληματίζει. Και κυρίες και κύριοι, έχουμε όλοι μερίδιο ευθύνης γι’ αυτό. Έχουμε όλοι ευθύνη για τη δημοκρατία που γερνάει, όλοι έχουμε ευθύνη να φέρουμε τους νέους ξανά κοντά</w:t>
      </w:r>
      <w:r>
        <w:rPr>
          <w:rFonts w:eastAsia="Times New Roman" w:cs="Times New Roman"/>
          <w:szCs w:val="24"/>
        </w:rPr>
        <w:t xml:space="preserve"> στην πολιτική, να φέρουμε τους νέους ξανά σε θέση διεκδίκησης, να φέρουμε τους νέους ξανά σε θέση να ελπίζουν ότι μπορούν να διεκδικήσουν ένα καλύτερο μέλλον, ένα καλύτερο αύριο. Είναι καθήκον μας και ύψιστο χρέος μας να κάνουμε τη νέα γενιά ξανά μπροστάρ</w:t>
      </w:r>
      <w:r>
        <w:rPr>
          <w:rFonts w:eastAsia="Times New Roman" w:cs="Times New Roman"/>
          <w:szCs w:val="24"/>
        </w:rPr>
        <w:t xml:space="preserve">η των προσδοκιών μιας κοινωνίας, ενός έθνους με μακρά διαδρομή. Ο νέος ιστορικός κύκλος που θα </w:t>
      </w:r>
      <w:proofErr w:type="spellStart"/>
      <w:r>
        <w:rPr>
          <w:rFonts w:eastAsia="Times New Roman" w:cs="Times New Roman"/>
          <w:szCs w:val="24"/>
        </w:rPr>
        <w:t>οικοδομηθεί</w:t>
      </w:r>
      <w:proofErr w:type="spellEnd"/>
      <w:r>
        <w:rPr>
          <w:rFonts w:eastAsia="Times New Roman" w:cs="Times New Roman"/>
          <w:szCs w:val="24"/>
        </w:rPr>
        <w:t xml:space="preserve"> για τη νέα γενιά, δεν μπορεί να </w:t>
      </w:r>
      <w:proofErr w:type="spellStart"/>
      <w:r>
        <w:rPr>
          <w:rFonts w:eastAsia="Times New Roman" w:cs="Times New Roman"/>
          <w:szCs w:val="24"/>
        </w:rPr>
        <w:t>οικοδομηθεί</w:t>
      </w:r>
      <w:proofErr w:type="spellEnd"/>
      <w:r>
        <w:rPr>
          <w:rFonts w:eastAsia="Times New Roman" w:cs="Times New Roman"/>
          <w:szCs w:val="24"/>
        </w:rPr>
        <w:t xml:space="preserve"> χωρίς τη νέα γενιά.</w:t>
      </w:r>
    </w:p>
    <w:p w14:paraId="7E19520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-και κλείνω- ας είναι αυτό το διπλό μήνυμα της σημερινής</w:t>
      </w:r>
      <w:r>
        <w:rPr>
          <w:rFonts w:eastAsia="Times New Roman" w:cs="Times New Roman"/>
          <w:szCs w:val="24"/>
        </w:rPr>
        <w:t xml:space="preserve"> ημέρας μνήμης: Αφ</w:t>
      </w:r>
      <w:r>
        <w:rPr>
          <w:rFonts w:eastAsia="Times New Roman" w:cs="Times New Roman"/>
          <w:szCs w:val="24"/>
        </w:rPr>
        <w:t xml:space="preserve">’ </w:t>
      </w:r>
      <w:r>
        <w:rPr>
          <w:rFonts w:eastAsia="Times New Roman" w:cs="Times New Roman"/>
          <w:szCs w:val="24"/>
        </w:rPr>
        <w:t>ενός ότι ο αγώνας για την ποιότητα της δημοκρατίας μας πρέπει να είναι διαρκής, πρέπει να είναι άοκνος, ακόμα και εντός μιας κανονικότητας κι αφ</w:t>
      </w:r>
      <w:r>
        <w:rPr>
          <w:rFonts w:eastAsia="Times New Roman" w:cs="Times New Roman"/>
          <w:szCs w:val="24"/>
        </w:rPr>
        <w:t xml:space="preserve">’ </w:t>
      </w:r>
      <w:r>
        <w:rPr>
          <w:rFonts w:eastAsia="Times New Roman" w:cs="Times New Roman"/>
          <w:szCs w:val="24"/>
        </w:rPr>
        <w:t>ετέρου ότι μόνο με την αποκατάσταση της εμπιστοσύνης των νέων έναντι των θεσμών διακυβέρνη</w:t>
      </w:r>
      <w:r>
        <w:rPr>
          <w:rFonts w:eastAsia="Times New Roman" w:cs="Times New Roman"/>
          <w:szCs w:val="24"/>
        </w:rPr>
        <w:t xml:space="preserve">σης, μόνο με την επανάκτηση αυτής της σχέσης με τους νέους θα μπορέσει να υπάρξει πραγματική πρόοδος στη χώρα και θα μπορέσει να εξέλθει η χώρα μας από τη γενικευμένη κρίση. </w:t>
      </w:r>
    </w:p>
    <w:p w14:paraId="7E19520F"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E195210"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E19521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w:t>
      </w:r>
      <w:r>
        <w:rPr>
          <w:rFonts w:eastAsia="Times New Roman" w:cs="Times New Roman"/>
          <w:szCs w:val="24"/>
        </w:rPr>
        <w:t xml:space="preserve"> λόγο έχει ο κ. Αθανάσιος Θεοχαρόπουλος, Βουλευτής Επικρατείας της Δημοκρατικής Συμπαράταξης ΠΑΣΟΚ – ΔΗΜΑΡ.</w:t>
      </w:r>
    </w:p>
    <w:p w14:paraId="7E19521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Αγαπητοί συνάδελφοι, η μνήμη μας οφείλει να συγκρατείται στον χρόνο. Σήμερα συμπληρώνονται σαράντα τρία χρόνια από τη φοιτη</w:t>
      </w:r>
      <w:r>
        <w:rPr>
          <w:rFonts w:eastAsia="Times New Roman" w:cs="Times New Roman"/>
          <w:szCs w:val="24"/>
        </w:rPr>
        <w:t xml:space="preserve">τική εξέγερση του Πολυτεχνείου, από </w:t>
      </w:r>
      <w:r>
        <w:rPr>
          <w:rFonts w:eastAsia="Times New Roman" w:cs="Times New Roman"/>
          <w:szCs w:val="24"/>
        </w:rPr>
        <w:lastRenderedPageBreak/>
        <w:t xml:space="preserve">τότε που χιλιάδες νέοι επέλεξαν να αντισταθούν με όλες τους τις δυνάμεις στη δικτατορία των συνταγματαρχών και στον αυταρχισμό της, μετουσιώνοντας </w:t>
      </w:r>
      <w:r>
        <w:rPr>
          <w:rFonts w:eastAsia="Times New Roman" w:cs="Times New Roman"/>
          <w:szCs w:val="24"/>
        </w:rPr>
        <w:t>σ</w:t>
      </w:r>
      <w:r>
        <w:rPr>
          <w:rFonts w:eastAsia="Times New Roman" w:cs="Times New Roman"/>
          <w:szCs w:val="24"/>
        </w:rPr>
        <w:t xml:space="preserve">τον αγώνα τους τα πολύχρονα αιτήματα ενός ολόκληρου λαού για ελευθερία, </w:t>
      </w:r>
      <w:r>
        <w:rPr>
          <w:rFonts w:eastAsia="Times New Roman" w:cs="Times New Roman"/>
          <w:szCs w:val="24"/>
        </w:rPr>
        <w:t xml:space="preserve">δημοκρατία και κοινωνική δικαιοσύνη. </w:t>
      </w:r>
    </w:p>
    <w:p w14:paraId="7E19521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Εμπνεόμαστε σήμερα από εκείνη την ανάγκη της νεολαίας να ανατρέψει μία ασφυκτική κατάσταση. Αναγνωρίζουμε την εξαιρετική σημασία της κληρονομιάς του αντιδικτατορικού αγώνα, όπου η ανιδιοτέλεια και η δυναμική του ξεπέρα</w:t>
      </w:r>
      <w:r>
        <w:rPr>
          <w:rFonts w:eastAsia="Times New Roman" w:cs="Times New Roman"/>
          <w:szCs w:val="24"/>
        </w:rPr>
        <w:t xml:space="preserve">σε δισταγμούς και ενδοιασμούς. </w:t>
      </w:r>
    </w:p>
    <w:p w14:paraId="7E19521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Θυμόμαστε σήμερα όλους αυτούς που αγωνίστηκαν ενάντια στην επτάχρονη δικτατορία, γνώρισαν βασανιστήρια, φυλακές και εξορίες. Τιμούμε αυτούς που </w:t>
      </w:r>
      <w:r>
        <w:rPr>
          <w:rFonts w:eastAsia="Times New Roman" w:cs="Times New Roman"/>
          <w:szCs w:val="24"/>
        </w:rPr>
        <w:t>«</w:t>
      </w:r>
      <w:r>
        <w:rPr>
          <w:rFonts w:eastAsia="Times New Roman" w:cs="Times New Roman"/>
          <w:szCs w:val="24"/>
        </w:rPr>
        <w:t>έφυγαν</w:t>
      </w:r>
      <w:r>
        <w:rPr>
          <w:rFonts w:eastAsia="Times New Roman" w:cs="Times New Roman"/>
          <w:szCs w:val="24"/>
        </w:rPr>
        <w:t>»</w:t>
      </w:r>
      <w:r>
        <w:rPr>
          <w:rFonts w:eastAsia="Times New Roman" w:cs="Times New Roman"/>
          <w:szCs w:val="24"/>
        </w:rPr>
        <w:t xml:space="preserve"> και αυτούς που ζουν ανάμεσά μας. </w:t>
      </w:r>
      <w:proofErr w:type="spellStart"/>
      <w:r>
        <w:rPr>
          <w:rFonts w:eastAsia="Times New Roman" w:cs="Times New Roman"/>
          <w:szCs w:val="24"/>
        </w:rPr>
        <w:t>Αποτίουμε</w:t>
      </w:r>
      <w:proofErr w:type="spellEnd"/>
      <w:r>
        <w:rPr>
          <w:rFonts w:eastAsia="Times New Roman" w:cs="Times New Roman"/>
          <w:szCs w:val="24"/>
        </w:rPr>
        <w:t xml:space="preserve"> φόρο τιμής σε όσους ανθρώπου</w:t>
      </w:r>
      <w:r>
        <w:rPr>
          <w:rFonts w:eastAsia="Times New Roman" w:cs="Times New Roman"/>
          <w:szCs w:val="24"/>
        </w:rPr>
        <w:t xml:space="preserve">ς εκείνη την περίοδο έβαλαν μπροστά το συλλογικό από το ατομικό. </w:t>
      </w:r>
      <w:r>
        <w:rPr>
          <w:rFonts w:eastAsia="Times New Roman" w:cs="Times New Roman"/>
          <w:szCs w:val="24"/>
        </w:rPr>
        <w:t>Γ</w:t>
      </w:r>
      <w:r>
        <w:rPr>
          <w:rFonts w:eastAsia="Times New Roman" w:cs="Times New Roman"/>
          <w:szCs w:val="24"/>
        </w:rPr>
        <w:t xml:space="preserve">ιατί αυτό είναι το μήνυμα εκείνων των χρόνων, που θα πρέπει να γίνει οδηγός για τη σημερινή νέα γενιά και για ένα αισιόδοξο αύριο. </w:t>
      </w:r>
    </w:p>
    <w:p w14:paraId="7E19521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Η έκβαση της αναμέτρησης ανάμεσα στη μνήμη και τη λήθη σφρ</w:t>
      </w:r>
      <w:r>
        <w:rPr>
          <w:rFonts w:eastAsia="Times New Roman" w:cs="Times New Roman"/>
          <w:szCs w:val="24"/>
        </w:rPr>
        <w:t xml:space="preserve">αγίζει πάντοτε τις κοινωνίες και προσδιορίζει το μέλλον τους. Στην περίπτωση της εξέγερσης του Πολυτεχνείου χρέος όλων μας είναι η μνήμη να νικά πάντοτε τη λήθη. Η μνήμη, όμως, δεν πρέπει να περιορίζεται σε επετειακές αναφορές. Η επιμονή στη μνήμη οφείλει </w:t>
      </w:r>
      <w:r>
        <w:rPr>
          <w:rFonts w:eastAsia="Times New Roman" w:cs="Times New Roman"/>
          <w:szCs w:val="24"/>
        </w:rPr>
        <w:t xml:space="preserve">να είναι η αρχή και η ελπίδα για έναν διαρκή, για έναν ασυμβίβαστο αγώνα για την επικράτηση της ειρήνης, για το δικαίωμα στην παιδεία και την εργασία, την κοινωνική δικαιοσύνη. </w:t>
      </w:r>
    </w:p>
    <w:p w14:paraId="7E19521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Οφείλουμε να αντλούμε δύναμη από το παρελθόν και να επεκτείνουμε τους αγώνες τ</w:t>
      </w:r>
      <w:r>
        <w:rPr>
          <w:rFonts w:eastAsia="Times New Roman" w:cs="Times New Roman"/>
          <w:szCs w:val="24"/>
        </w:rPr>
        <w:t>ης γενιάς του Πολυτεχνείου. Σε αυτή τη δύσκολη συγκυρία που βρίσκεται σήμερα η χώρα μας, παγιδευμένη σε μία παρατεταμένη και βαθιά κρίση, η ιστορική αυτή παρακαταθήκη των αγώνων της νεολαίας προσφέρεται ως μία αφορμή συλλογικής αυτογνωσίας, αποτελεί ευκαιρ</w:t>
      </w:r>
      <w:r>
        <w:rPr>
          <w:rFonts w:eastAsia="Times New Roman" w:cs="Times New Roman"/>
          <w:szCs w:val="24"/>
        </w:rPr>
        <w:t xml:space="preserve">ία για </w:t>
      </w:r>
      <w:proofErr w:type="spellStart"/>
      <w:r>
        <w:rPr>
          <w:rFonts w:eastAsia="Times New Roman" w:cs="Times New Roman"/>
          <w:szCs w:val="24"/>
        </w:rPr>
        <w:t>αναστοχασμό</w:t>
      </w:r>
      <w:proofErr w:type="spellEnd"/>
      <w:r>
        <w:rPr>
          <w:rFonts w:eastAsia="Times New Roman" w:cs="Times New Roman"/>
          <w:szCs w:val="24"/>
        </w:rPr>
        <w:t xml:space="preserve">, για να προκύψουν νέοι αγώνες. Σήμερα αμφισβητούνται κεκτημένα δικαιώματα στην εργασία, την παιδεία, την υγεία, την κοινωνική ασφάλιση. Απαιτείται, λοιπόν, εγρήγορση. </w:t>
      </w:r>
    </w:p>
    <w:p w14:paraId="7E19521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Ταυτόχρονα, όλοι οι δημοκράτες πολίτες έχουμε χρέος να αντιταχθούμε κ</w:t>
      </w:r>
      <w:r>
        <w:rPr>
          <w:rFonts w:eastAsia="Times New Roman" w:cs="Times New Roman"/>
          <w:szCs w:val="24"/>
        </w:rPr>
        <w:t>αι να απομακρύνουμε κάθε φασιστικό, ρατσιστικό και ξενόφοβο χαρακτηριστικό που εμφανίζεται στην ελληνική κοινωνία. Η δημοκρατία δεν έχει κα</w:t>
      </w:r>
      <w:r>
        <w:rPr>
          <w:rFonts w:eastAsia="Times New Roman" w:cs="Times New Roman"/>
          <w:szCs w:val="24"/>
        </w:rPr>
        <w:t>μ</w:t>
      </w:r>
      <w:r>
        <w:rPr>
          <w:rFonts w:eastAsia="Times New Roman" w:cs="Times New Roman"/>
          <w:szCs w:val="24"/>
        </w:rPr>
        <w:t>μία σχέση με νεοναζιστικές πρακτικές. Το μήνυμα του αντιδικτατορικού αγώνα πρέπει να σηματοδοτήσει την ενότητα του λ</w:t>
      </w:r>
      <w:r>
        <w:rPr>
          <w:rFonts w:eastAsia="Times New Roman" w:cs="Times New Roman"/>
          <w:szCs w:val="24"/>
        </w:rPr>
        <w:t xml:space="preserve">αού και των προοδευτικών δυνάμεων για άμεση αλλαγή πολιτικών για την έξοδο της χώρας από την κρίση, </w:t>
      </w:r>
      <w:r>
        <w:rPr>
          <w:rFonts w:eastAsia="Times New Roman" w:cs="Times New Roman"/>
          <w:szCs w:val="24"/>
        </w:rPr>
        <w:t xml:space="preserve">την </w:t>
      </w:r>
      <w:r>
        <w:rPr>
          <w:rFonts w:eastAsia="Times New Roman" w:cs="Times New Roman"/>
          <w:szCs w:val="24"/>
        </w:rPr>
        <w:t xml:space="preserve">υπεράσπιση των αδύναμων κοινωνικών στρωμάτων και </w:t>
      </w:r>
      <w:r>
        <w:rPr>
          <w:rFonts w:eastAsia="Times New Roman" w:cs="Times New Roman"/>
          <w:szCs w:val="24"/>
        </w:rPr>
        <w:t xml:space="preserve">την </w:t>
      </w:r>
      <w:r>
        <w:rPr>
          <w:rFonts w:eastAsia="Times New Roman" w:cs="Times New Roman"/>
          <w:szCs w:val="24"/>
        </w:rPr>
        <w:t>ενίσχυση των θεσμών της δημοκρατίας. Συλλογική δράση, εθνική συνεννόηση, εθνική γραμμή για την έξοδ</w:t>
      </w:r>
      <w:r>
        <w:rPr>
          <w:rFonts w:eastAsia="Times New Roman" w:cs="Times New Roman"/>
          <w:szCs w:val="24"/>
        </w:rPr>
        <w:t>ο από την κρίση</w:t>
      </w:r>
      <w:r>
        <w:rPr>
          <w:rFonts w:eastAsia="Times New Roman" w:cs="Times New Roman"/>
          <w:szCs w:val="24"/>
        </w:rPr>
        <w:t>. Α</w:t>
      </w:r>
      <w:r>
        <w:rPr>
          <w:rFonts w:eastAsia="Times New Roman" w:cs="Times New Roman"/>
          <w:szCs w:val="24"/>
        </w:rPr>
        <w:t xml:space="preserve">υτό είναι το μήνυμα. Σε αυτή την αλλαγή η νέα γενιά πρέπει να έχει κυρίαρχο λόγο και ρόλο. </w:t>
      </w:r>
    </w:p>
    <w:p w14:paraId="7E19521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Άκουσα τον κύριο Πρωθυπουργό. Δυστυχώς δεν είναι παρών στην Αίθουσα</w:t>
      </w:r>
      <w:r w:rsidRPr="00C00C7E">
        <w:rPr>
          <w:rFonts w:eastAsia="Times New Roman" w:cs="Times New Roman"/>
          <w:szCs w:val="24"/>
        </w:rPr>
        <w:t xml:space="preserve"> </w:t>
      </w:r>
      <w:r>
        <w:rPr>
          <w:rFonts w:eastAsia="Times New Roman" w:cs="Times New Roman"/>
          <w:szCs w:val="24"/>
        </w:rPr>
        <w:t>αυτή τη στιγμή</w:t>
      </w:r>
      <w:r>
        <w:rPr>
          <w:rFonts w:eastAsia="Times New Roman" w:cs="Times New Roman"/>
          <w:szCs w:val="24"/>
        </w:rPr>
        <w:t xml:space="preserve"> στη συζήτηση που γίνεται για την ημέρα μνήμης του 1973. Να τονί</w:t>
      </w:r>
      <w:r>
        <w:rPr>
          <w:rFonts w:eastAsia="Times New Roman" w:cs="Times New Roman"/>
          <w:szCs w:val="24"/>
        </w:rPr>
        <w:t xml:space="preserve">σω το εξής: Βεβαίως, υπάρχουν οι προκλήσεις του σήμερα. Όμως, το ζήτημα είναι ποιες είναι οι προκλήσεις του σήμερα, αγαπητοί συνάδελφοι. </w:t>
      </w:r>
    </w:p>
    <w:p w14:paraId="7E19521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Ανήκω σχεδόν στην ίδια γενιά με τον κ. Τσίπρα, αλλά έχω άλλη αντίληψη για το ποιες είναι οι προκλήσεις του σήμερα. </w:t>
      </w:r>
    </w:p>
    <w:p w14:paraId="7E19521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Πρ</w:t>
      </w:r>
      <w:r>
        <w:rPr>
          <w:rFonts w:eastAsia="Times New Roman" w:cs="Times New Roman"/>
          <w:szCs w:val="24"/>
        </w:rPr>
        <w:t>άγματι είναι η μακρύτερη περίοδος -όπως ακούστηκε- δημοκρατικής ομαλότητας. Και είναι θετικό γεγονός ότι ακούστηκε σήμερα αυτό, με ό,τι έχει ακουστεί τα προηγούμενα χρόνια. Σήμερα χρειάζεται παραγωγική και θεσμική ανασυγκρότηση, είπε ο κύριος Πρωθυπουργός.</w:t>
      </w:r>
      <w:r>
        <w:rPr>
          <w:rFonts w:eastAsia="Times New Roman" w:cs="Times New Roman"/>
          <w:szCs w:val="24"/>
        </w:rPr>
        <w:t xml:space="preserve"> Βεβαίως, το ζήτημα είναι τι κάνουμε γι’ αυτό. Δεν γίνεται τίποτα για την παραγωγική ανασυγκρότηση της χώρας. Όμως, η παραγωγική ανασυγκρότηση της χώρας είναι που θα δώσει το έναυσμα για την αλλαγή, για την υπέρβαση της κρίσης. </w:t>
      </w:r>
    </w:p>
    <w:p w14:paraId="7E19521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Ανέλαβε, είπε ο κ</w:t>
      </w:r>
      <w:r>
        <w:rPr>
          <w:rFonts w:eastAsia="Times New Roman" w:cs="Times New Roman"/>
          <w:szCs w:val="24"/>
        </w:rPr>
        <w:t>. Τσίπρας</w:t>
      </w:r>
      <w:r>
        <w:rPr>
          <w:rFonts w:eastAsia="Times New Roman" w:cs="Times New Roman"/>
          <w:szCs w:val="24"/>
        </w:rPr>
        <w:t>,</w:t>
      </w:r>
      <w:r>
        <w:rPr>
          <w:rFonts w:eastAsia="Times New Roman" w:cs="Times New Roman"/>
          <w:szCs w:val="24"/>
        </w:rPr>
        <w:t xml:space="preserve"> η Κυβέρνηση να αποκαταστήσει την τραυματισμένη δημοκρατία εντός των μνημονίων. Και η ερώτηση είναι</w:t>
      </w:r>
      <w:r>
        <w:rPr>
          <w:rFonts w:eastAsia="Times New Roman" w:cs="Times New Roman"/>
          <w:szCs w:val="24"/>
        </w:rPr>
        <w:t>:</w:t>
      </w:r>
      <w:r>
        <w:rPr>
          <w:rFonts w:eastAsia="Times New Roman" w:cs="Times New Roman"/>
          <w:szCs w:val="24"/>
        </w:rPr>
        <w:t xml:space="preserve"> πώς; Με ένα βαρύτερο, επαχθέστερο μνημόνιο που υπέγραψε; Κυρίως αυτό που πρέπει να κάνουμε είναι να σταματήσουμε τις αιτίες που μας έφεραν στα μνημόνια. Και οι αιτίες που μας έφεραν στ</w:t>
      </w:r>
      <w:r>
        <w:rPr>
          <w:rFonts w:eastAsia="Times New Roman" w:cs="Times New Roman"/>
          <w:szCs w:val="24"/>
        </w:rPr>
        <w:t>α</w:t>
      </w:r>
      <w:r>
        <w:rPr>
          <w:rFonts w:eastAsia="Times New Roman" w:cs="Times New Roman"/>
          <w:szCs w:val="24"/>
        </w:rPr>
        <w:t xml:space="preserve"> μνημόνι</w:t>
      </w:r>
      <w:r>
        <w:rPr>
          <w:rFonts w:eastAsia="Times New Roman" w:cs="Times New Roman"/>
          <w:szCs w:val="24"/>
        </w:rPr>
        <w:t>α</w:t>
      </w:r>
      <w:r>
        <w:rPr>
          <w:rFonts w:eastAsia="Times New Roman" w:cs="Times New Roman"/>
          <w:szCs w:val="24"/>
        </w:rPr>
        <w:t xml:space="preserve">, έχουν και ονοματεπώνυμο και περίοδο διακυβέρνησης. Και για </w:t>
      </w:r>
      <w:r>
        <w:rPr>
          <w:rFonts w:eastAsia="Times New Roman" w:cs="Times New Roman"/>
          <w:szCs w:val="24"/>
        </w:rPr>
        <w:t xml:space="preserve">όλα αυτά, την περίοδο διακυβέρνησης 2004-2009, δεν ακούμε τίποτα. </w:t>
      </w:r>
    </w:p>
    <w:p w14:paraId="7E19521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Ακούστηκε ότι η προσφυγή στις κάλπες τον Σεπτέμβριο του 2015, είναι μία έμπρακτη απόδειξη αυτής της διαδικασίας. Ουσιαστικά, όμως, η προσφυγή στις κάλπες του Σεπτεμβρίου ήταν η έμπρακτη από</w:t>
      </w:r>
      <w:r>
        <w:rPr>
          <w:rFonts w:eastAsia="Times New Roman" w:cs="Times New Roman"/>
          <w:szCs w:val="24"/>
        </w:rPr>
        <w:t>δειξη ότι εύκολες λύσεις δεν υπάρχουν, ότι δεν μπορούμε να κινούμαστε βάσει αυταπατών σήμερα έτσι όπως είναι πολυδιάστατα τα προβλήματα.</w:t>
      </w:r>
    </w:p>
    <w:p w14:paraId="7E19521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το θέμα της υγείας και της παιδείας ορθώς θα έπρεπε να μπαίνει στο προσκήνιο. Αυτά τα οποία γίνονται -και </w:t>
      </w:r>
      <w:r>
        <w:rPr>
          <w:rFonts w:eastAsia="Times New Roman" w:cs="Times New Roman"/>
          <w:szCs w:val="24"/>
        </w:rPr>
        <w:t xml:space="preserve">μας ακούνε οι Ελληνίδες και οι Έλληνες- δεν βελτιώνουν την κατάσταση ούτε στην παιδεία ούτε στην υγεία. Δεν μπορούμε να ακούμε ότι τα βιβλία έρχονται στην ώρα τους σήμερα, ενώ </w:t>
      </w:r>
      <w:r>
        <w:rPr>
          <w:rFonts w:eastAsia="Times New Roman" w:cs="Times New Roman"/>
          <w:szCs w:val="24"/>
        </w:rPr>
        <w:t xml:space="preserve">αυτό </w:t>
      </w:r>
      <w:r>
        <w:rPr>
          <w:rFonts w:eastAsia="Times New Roman" w:cs="Times New Roman"/>
          <w:szCs w:val="24"/>
        </w:rPr>
        <w:t>έχει γίνει και τα προηγούμενα χρόνια</w:t>
      </w:r>
      <w:r>
        <w:rPr>
          <w:rFonts w:eastAsia="Times New Roman" w:cs="Times New Roman"/>
          <w:szCs w:val="24"/>
        </w:rPr>
        <w:t>.</w:t>
      </w:r>
      <w:r>
        <w:rPr>
          <w:rFonts w:eastAsia="Times New Roman" w:cs="Times New Roman"/>
          <w:szCs w:val="24"/>
        </w:rPr>
        <w:t xml:space="preserve"> Το ζητούμενο είναι να έχουμε μία παιδ</w:t>
      </w:r>
      <w:r>
        <w:rPr>
          <w:rFonts w:eastAsia="Times New Roman" w:cs="Times New Roman"/>
          <w:szCs w:val="24"/>
        </w:rPr>
        <w:t>εία, η οποία θα δίνει το έναυσμα και να είναι μορφωμένοι οι άνθρωποι, αλλά και να μπορεί να συνδέεται με την αγορά εργασίας.</w:t>
      </w:r>
    </w:p>
    <w:p w14:paraId="7E19521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Το ίδιο και για την ιατροφαρμακευτική περίθαλψη, που το μόνο που δεν ξανακούσαμε σήμερα είναι για την προκήρυξη για πρόσληψη των ίδ</w:t>
      </w:r>
      <w:r>
        <w:rPr>
          <w:rFonts w:eastAsia="Times New Roman" w:cs="Times New Roman"/>
          <w:szCs w:val="24"/>
        </w:rPr>
        <w:t>ιων νοσηλευτών, κάτι που το ακούμε συνεχώς</w:t>
      </w:r>
      <w:r>
        <w:rPr>
          <w:rFonts w:eastAsia="Times New Roman" w:cs="Times New Roman"/>
          <w:szCs w:val="24"/>
        </w:rPr>
        <w:t xml:space="preserve"> και δεν γίνεται</w:t>
      </w:r>
      <w:r>
        <w:rPr>
          <w:rFonts w:eastAsia="Times New Roman" w:cs="Times New Roman"/>
          <w:szCs w:val="24"/>
        </w:rPr>
        <w:t xml:space="preserve">. Δεν λύνονται έτσι τα προβλήματα σήμερα. </w:t>
      </w:r>
    </w:p>
    <w:p w14:paraId="7E19521F"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τα θέματα του χρέους και της ποσοτικής χαλάρωσης είναι πολύ σημαντικά. Όμως, χρειάζονται να </w:t>
      </w:r>
      <w:r>
        <w:rPr>
          <w:rFonts w:eastAsia="Times New Roman" w:cs="Times New Roman"/>
          <w:szCs w:val="24"/>
        </w:rPr>
        <w:t xml:space="preserve">γίνουν προοδευτικές </w:t>
      </w:r>
      <w:r>
        <w:rPr>
          <w:rFonts w:eastAsia="Times New Roman" w:cs="Times New Roman"/>
          <w:szCs w:val="24"/>
        </w:rPr>
        <w:t>μεταρρυθμίσεις στη χώρα μας, για ν</w:t>
      </w:r>
      <w:r>
        <w:rPr>
          <w:rFonts w:eastAsia="Times New Roman" w:cs="Times New Roman"/>
          <w:szCs w:val="24"/>
        </w:rPr>
        <w:t xml:space="preserve">α υπερβούμε την κρίση. Χρειάζονται επενδύσεις, να φέρουμε την ανάπτυξη, να αλλάξουμε το στρεβλό καταναλωτικό μοντέλο σε ένα υγιές, παραγωγικό μοντέλο ανάπτυξης. </w:t>
      </w:r>
    </w:p>
    <w:p w14:paraId="7E19522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Επίσης, κάθε ρατσιστική διάκριση θα πρέπει να αποφευχθεί. Εμείς χαιρετίσαμε το γεγονός ότι θεσ</w:t>
      </w:r>
      <w:r>
        <w:rPr>
          <w:rFonts w:eastAsia="Times New Roman" w:cs="Times New Roman"/>
          <w:szCs w:val="24"/>
        </w:rPr>
        <w:t xml:space="preserve">πίστηκε το σύμφωνο συμβίωσης, που θεσπίστηκε κυρίως λόγω της </w:t>
      </w:r>
      <w:r>
        <w:rPr>
          <w:rFonts w:eastAsia="Times New Roman" w:cs="Times New Roman"/>
          <w:szCs w:val="24"/>
        </w:rPr>
        <w:t xml:space="preserve">δικής μας </w:t>
      </w:r>
      <w:r>
        <w:rPr>
          <w:rFonts w:eastAsia="Times New Roman" w:cs="Times New Roman"/>
          <w:szCs w:val="24"/>
        </w:rPr>
        <w:t xml:space="preserve">σθεναρής στάσης. Διότι, όπως πολύ καλά γνωρίζετε, η </w:t>
      </w:r>
      <w:r>
        <w:rPr>
          <w:rFonts w:eastAsia="Times New Roman" w:cs="Times New Roman"/>
          <w:szCs w:val="24"/>
        </w:rPr>
        <w:t>σ</w:t>
      </w:r>
      <w:r>
        <w:rPr>
          <w:rFonts w:eastAsia="Times New Roman" w:cs="Times New Roman"/>
          <w:szCs w:val="24"/>
        </w:rPr>
        <w:t>υγκυβέρνηση εκείνη τη στιγμή δεν είχε τις ψήφους για να θεσπίσει σύμφωνο συμβίωσης. Δεν το λέω για ιστορικούς λόγους. Το λέω γιατί τ</w:t>
      </w:r>
      <w:r>
        <w:rPr>
          <w:rFonts w:eastAsia="Times New Roman" w:cs="Times New Roman"/>
          <w:szCs w:val="24"/>
        </w:rPr>
        <w:t>ο ανέφερε ο κ</w:t>
      </w:r>
      <w:r>
        <w:rPr>
          <w:rFonts w:eastAsia="Times New Roman" w:cs="Times New Roman"/>
          <w:szCs w:val="24"/>
        </w:rPr>
        <w:t>. Τσίπρας</w:t>
      </w:r>
      <w:r>
        <w:rPr>
          <w:rFonts w:eastAsia="Times New Roman" w:cs="Times New Roman"/>
          <w:szCs w:val="24"/>
        </w:rPr>
        <w:t xml:space="preserve"> και γιατί συζητούμε τώρα στις αρμόδιες </w:t>
      </w:r>
      <w:r>
        <w:rPr>
          <w:rFonts w:eastAsia="Times New Roman" w:cs="Times New Roman"/>
          <w:szCs w:val="24"/>
        </w:rPr>
        <w:t>ε</w:t>
      </w:r>
      <w:r>
        <w:rPr>
          <w:rFonts w:eastAsia="Times New Roman" w:cs="Times New Roman"/>
          <w:szCs w:val="24"/>
        </w:rPr>
        <w:t>πιτροπές και ακούγονται πάλι από τον συγκυβερνήτη ρατσιστικές αντιλήψεις για μη εξίσωση του συμφώνου συμβίωσης στους χώρους εργασίας, για μη εξίσωση όλων των δικαιωμάτων όλων των πολιτών. Να πο</w:t>
      </w:r>
      <w:r>
        <w:rPr>
          <w:rFonts w:eastAsia="Times New Roman" w:cs="Times New Roman"/>
          <w:szCs w:val="24"/>
        </w:rPr>
        <w:t xml:space="preserve">ύμε τα πράγματα όπως έχουν, να πούμε αλήθειες επιτέλους για να λύσουμε αυτά τα ζητήματα, να προχωρήσουμε μπροστά χωρίς να μετράμε το πολιτικό κόστος. </w:t>
      </w:r>
    </w:p>
    <w:p w14:paraId="7E19522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Αγαπητοί συνάδελφοι, σ’ αυτό το πλαίσιο το Πολυτεχνείο είναι εδώ, για να δείξει πως η χώρα μας έχει τις δυνατότητες να ξεπεράσει την κρίση, αρκεί να το πιστέψουμε και αρκεί να πιστέψουμε στη νέα γενιά. Τώρα που ο αγώνας για την κοινωνική δικαιοσύνη, για τη</w:t>
      </w:r>
      <w:r>
        <w:rPr>
          <w:rFonts w:eastAsia="Times New Roman" w:cs="Times New Roman"/>
          <w:szCs w:val="24"/>
        </w:rPr>
        <w:t>ν αλληλεγγύη, είναι περισσότερο επίκαιρος από ποτέ, τώρα που η νέα γενιά μαστίζεται από την κρίση και την ανεργία, που βλέπει τις προοπτικές της να συρρικνώνονται, τα όνειρά της να χάνονται, τώρα η γενιά αυτής της κρίσης δεν πρέπει να αποδειχθεί μια χαμένη</w:t>
      </w:r>
      <w:r>
        <w:rPr>
          <w:rFonts w:eastAsia="Times New Roman" w:cs="Times New Roman"/>
          <w:szCs w:val="24"/>
        </w:rPr>
        <w:t xml:space="preserve"> γενιά. Πρέπει, αντίθετα, αξιοποιώντας την εμπειρία της Μεταπολίτευσης, να σταθεί όρθια απέναντι στο κλίμα της γενικευμένης απαξίωσης, διεκδικώντας ένα καλύτερο μέλλον, που δεν θα το σφραγίζουν η απόγνωση της ανεργίας, ο κοινωνικός αποκλεισμός και η περιθω</w:t>
      </w:r>
      <w:r>
        <w:rPr>
          <w:rFonts w:eastAsia="Times New Roman" w:cs="Times New Roman"/>
          <w:szCs w:val="24"/>
        </w:rPr>
        <w:t xml:space="preserve">ριοποίηση. Για να επιτευχθεί αυτό, δεν πρέπει να υποκύψει σε </w:t>
      </w:r>
      <w:proofErr w:type="spellStart"/>
      <w:r>
        <w:rPr>
          <w:rFonts w:eastAsia="Times New Roman" w:cs="Times New Roman"/>
          <w:szCs w:val="24"/>
        </w:rPr>
        <w:t>ψευδοδιλή</w:t>
      </w:r>
      <w:r>
        <w:rPr>
          <w:rFonts w:eastAsia="Times New Roman" w:cs="Times New Roman"/>
          <w:szCs w:val="24"/>
        </w:rPr>
        <w:t>μ</w:t>
      </w:r>
      <w:r>
        <w:rPr>
          <w:rFonts w:eastAsia="Times New Roman" w:cs="Times New Roman"/>
          <w:szCs w:val="24"/>
        </w:rPr>
        <w:t>ματα</w:t>
      </w:r>
      <w:proofErr w:type="spellEnd"/>
      <w:r>
        <w:rPr>
          <w:rFonts w:eastAsia="Times New Roman" w:cs="Times New Roman"/>
          <w:szCs w:val="24"/>
        </w:rPr>
        <w:t xml:space="preserve"> και σε λαϊκισμό, απ’ όπου κι αν προέρχεται αυτός ο λαϊκισμός. </w:t>
      </w:r>
    </w:p>
    <w:p w14:paraId="7E19522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Η απόσταση, λοιπόν, ανάμεσα στα οράματα του Πολυτεχνείου και τη σημερινή, εξαιρετικά σκληρή, πραγματικότητα, δεν πρέπ</w:t>
      </w:r>
      <w:r>
        <w:rPr>
          <w:rFonts w:eastAsia="Times New Roman" w:cs="Times New Roman"/>
          <w:szCs w:val="24"/>
        </w:rPr>
        <w:t>ει σε κα</w:t>
      </w:r>
      <w:r>
        <w:rPr>
          <w:rFonts w:eastAsia="Times New Roman" w:cs="Times New Roman"/>
          <w:szCs w:val="24"/>
        </w:rPr>
        <w:t>μ</w:t>
      </w:r>
      <w:r>
        <w:rPr>
          <w:rFonts w:eastAsia="Times New Roman" w:cs="Times New Roman"/>
          <w:szCs w:val="24"/>
        </w:rPr>
        <w:t xml:space="preserve">μία περίπτωση να μας οδηγήσει στην υποτίμηση των δημοκρατικών </w:t>
      </w:r>
      <w:r>
        <w:rPr>
          <w:rFonts w:eastAsia="Times New Roman" w:cs="Times New Roman"/>
          <w:szCs w:val="24"/>
        </w:rPr>
        <w:lastRenderedPageBreak/>
        <w:t xml:space="preserve">και κοινωνικών κατακτήσεων της μεταπολιτευτικής περιόδου. Η νέα γενιά μεγάλωσε μέσα στη θαλπωρή της μεταπολιτευτικής σταθερότητας, οπλίστηκε με γνώσεις. Τώρα, όμως, βάλλεται εντονότερα </w:t>
      </w:r>
      <w:r>
        <w:rPr>
          <w:rFonts w:eastAsia="Times New Roman" w:cs="Times New Roman"/>
          <w:szCs w:val="24"/>
        </w:rPr>
        <w:t xml:space="preserve">από τις σκληρές επιπτώσεις της κρίσης και έρχεται αντιμέτωπη με την αντιμετώπιση αυτού του στρεβλού καταναλωτικού μοντέλου μέσα στο οποίο μεγάλωσε. </w:t>
      </w:r>
    </w:p>
    <w:p w14:paraId="7E19522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Δεν αμφισβητεί, λοιπόν, κανείς τη σημερινή κρίση αξιών και οραμάτων, απόρροια της οικονομικής και κοινωνική</w:t>
      </w:r>
      <w:r>
        <w:rPr>
          <w:rFonts w:eastAsia="Times New Roman" w:cs="Times New Roman"/>
          <w:szCs w:val="24"/>
        </w:rPr>
        <w:t>ς κρίσης. Η κρίση, όμως, αυτή δεν μπορεί να αποτελεί άλλοθι για παραίτηση από την αγωνιστική στάση ζωής, για αδράνεια ή αδιαφορία. Οφείλουμε να χαράξουμε έναν δρόμο για τη νέα γενιά, με τη νέα γενιά</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μετουσιώσουμε αυτό το όραμα σε εθνική στρατηγική, σε </w:t>
      </w:r>
      <w:r>
        <w:rPr>
          <w:rFonts w:eastAsia="Times New Roman" w:cs="Times New Roman"/>
          <w:szCs w:val="24"/>
        </w:rPr>
        <w:t xml:space="preserve">εθνικό σχέδιο για την έξοδο από την κρίση. </w:t>
      </w:r>
    </w:p>
    <w:p w14:paraId="7E19522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Ορισμένα συνθήματα και μηνύματα, αγαπητοί συνάδελφοι, που εξέπεμψαν τα πραγματικά γεγονότα της αντιδικτατορικής αντίστασης διατηρούν σήμερα την επικαιρότητά τους. Αλλάζει, όμως, το περιεχό</w:t>
      </w:r>
      <w:r>
        <w:rPr>
          <w:rFonts w:eastAsia="Times New Roman" w:cs="Times New Roman"/>
          <w:szCs w:val="24"/>
        </w:rPr>
        <w:lastRenderedPageBreak/>
        <w:t>μενο. Αυτό θέλω να τονίσ</w:t>
      </w:r>
      <w:r>
        <w:rPr>
          <w:rFonts w:eastAsia="Times New Roman" w:cs="Times New Roman"/>
          <w:szCs w:val="24"/>
        </w:rPr>
        <w:t>ω. Το σύνθημα «Ψωμί</w:t>
      </w:r>
      <w:r>
        <w:rPr>
          <w:rFonts w:eastAsia="Times New Roman" w:cs="Times New Roman"/>
          <w:szCs w:val="24"/>
        </w:rPr>
        <w:t xml:space="preserve"> –</w:t>
      </w:r>
      <w:r>
        <w:rPr>
          <w:rFonts w:eastAsia="Times New Roman" w:cs="Times New Roman"/>
          <w:szCs w:val="24"/>
        </w:rPr>
        <w:t xml:space="preserve"> Παιδεία</w:t>
      </w:r>
      <w:r>
        <w:rPr>
          <w:rFonts w:eastAsia="Times New Roman" w:cs="Times New Roman"/>
          <w:szCs w:val="24"/>
        </w:rPr>
        <w:t xml:space="preserve"> -</w:t>
      </w:r>
      <w:r>
        <w:rPr>
          <w:rFonts w:eastAsia="Times New Roman" w:cs="Times New Roman"/>
          <w:szCs w:val="24"/>
        </w:rPr>
        <w:t xml:space="preserve"> Ελευθερία» έχει μια άλλη έννοια. Η φτωχοποίηση υπάρχει και σήμερα και είναι έντονη. Οδηγεί στο να μην υπάρχει κάλυψη βασικών αναγκών σε πολλούς συνανθρώπους μας. </w:t>
      </w:r>
    </w:p>
    <w:p w14:paraId="7E19522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Στην παιδεία πρέπει να γίνει ριζική αλλαγή, μια συνολική μετα</w:t>
      </w:r>
      <w:r>
        <w:rPr>
          <w:rFonts w:eastAsia="Times New Roman" w:cs="Times New Roman"/>
          <w:szCs w:val="24"/>
        </w:rPr>
        <w:t xml:space="preserve">ρρύθμιση, να μη συζητούμε μόνο τα επιμέρους ζητήματα. Πρέπει να συνδεθεί με την αγορά εργασίας, να δημιουργηθούν νέες θέσεις εργασίας. Βεβαίως, πρέπει να μπορέσει να αποκτήσει ξανά το νόημά της, να διαμορφώνει ολοκληρωμένες προσωπικότητες και να εξοπλίζει </w:t>
      </w:r>
      <w:r>
        <w:rPr>
          <w:rFonts w:eastAsia="Times New Roman" w:cs="Times New Roman"/>
          <w:szCs w:val="24"/>
        </w:rPr>
        <w:t>τους νέους με ψυχικά και διανοητικά εφόδια, ώστε να μπορούν να γνωρίζουν την πραγματικότητα, να μπορούν να την ερμηνεύουν πολύπλευρα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αγωνίζονται για να την αλλάξουν. </w:t>
      </w:r>
    </w:p>
    <w:p w14:paraId="7E19522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Για να αρθεί το οικονομικό αδιέξοδο και να βγει η χώρα από τα μνημόνια </w:t>
      </w:r>
      <w:r>
        <w:rPr>
          <w:rFonts w:eastAsia="Times New Roman" w:cs="Times New Roman"/>
          <w:szCs w:val="24"/>
        </w:rPr>
        <w:t xml:space="preserve">και τα προγράμματα δογματικής λιτότητας, απαιτείται να υιοθετηθεί ένα υγιές παραγωγικό μοντέλο, ένα νέο σχέδιο παραγωγικής ανασυγκρότησης, με εξοικονόμηση δαπανών, χωρίς νέες μειώσεις μισθών και συντάξεων, για να μην </w:t>
      </w:r>
      <w:r>
        <w:rPr>
          <w:rFonts w:eastAsia="Times New Roman" w:cs="Times New Roman"/>
          <w:szCs w:val="24"/>
        </w:rPr>
        <w:lastRenderedPageBreak/>
        <w:t>παράγει πλέον η χώρα οικονομικά αδιέξοδ</w:t>
      </w:r>
      <w:r>
        <w:rPr>
          <w:rFonts w:eastAsia="Times New Roman" w:cs="Times New Roman"/>
          <w:szCs w:val="24"/>
        </w:rPr>
        <w:t xml:space="preserve">α, να μην είναι συνεχώς σε προγράμματα δογματικής λιτότητας, να μην παράγει ελλείμματα, να γίνει ανταγωνιστική, να γίνει παραγωγική, να δημιουργηθούν δουλειές με κοινωνική συνοχή και βιώσιμη ανάπτυξη, μέσα στο πλαίσιο της Ευρωπαϊκής Ένωσης. </w:t>
      </w:r>
    </w:p>
    <w:p w14:paraId="7E19522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Το να δώσουμε </w:t>
      </w:r>
      <w:r>
        <w:rPr>
          <w:rFonts w:eastAsia="Times New Roman" w:cs="Times New Roman"/>
          <w:szCs w:val="24"/>
        </w:rPr>
        <w:t>ελευθερίες στο πλαίσιο της Ευρωπαϊκής Ένωσης σε θεσμικά όργανα, το ζητάμε, διότι αυτό θα βοηθήσει στη λύση των προβλημάτων. Αυτό που δεν μπορεί να συμβαίνει είναι μια επιτροπεία, η οποία είναι έξω απ’ ό,τι συμβαίνει στην Ευρωπαϊκή Ένωση, έξω από το ευρωπαϊ</w:t>
      </w:r>
      <w:r>
        <w:rPr>
          <w:rFonts w:eastAsia="Times New Roman" w:cs="Times New Roman"/>
          <w:szCs w:val="24"/>
        </w:rPr>
        <w:t xml:space="preserve">κό κοινοτικό κεκτημένο. </w:t>
      </w:r>
    </w:p>
    <w:p w14:paraId="7E19522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Αυτό δεν μπορεί να γίνει αποδεκτό και δεν πρέπει να γίνει αποδεκτό ούτε το επόμενο χρονικό διάστημα σε παράλογες απαιτήσεις, όπως στα εργασιακά και τις ομαδικές απολύσεις, απαιτήσεις που είχαν αποτραπεί τα προηγούμενα χρόνια και πρ</w:t>
      </w:r>
      <w:r>
        <w:rPr>
          <w:rFonts w:eastAsia="Times New Roman" w:cs="Times New Roman"/>
          <w:szCs w:val="24"/>
        </w:rPr>
        <w:t>έπει να αποτραπούν και τώρα.</w:t>
      </w:r>
    </w:p>
    <w:p w14:paraId="7E19522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Τελειώνοντας θέλω να πω μόνο ότι σήμερα πρέπει να πάρουμε δύναμη από όσα είχαν γίνει εκείνες τις ημέρες στο Πολυτεχνείο, με πάθος για ένα καλύτερο μέλλον</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μέσα </w:t>
      </w:r>
      <w:r>
        <w:rPr>
          <w:rFonts w:eastAsia="Times New Roman" w:cs="Times New Roman"/>
          <w:szCs w:val="24"/>
        </w:rPr>
        <w:t>μας,</w:t>
      </w:r>
      <w:r>
        <w:rPr>
          <w:rFonts w:eastAsia="Times New Roman" w:cs="Times New Roman"/>
          <w:szCs w:val="24"/>
        </w:rPr>
        <w:t xml:space="preserve"> με τη σπίθα της αλλαγής που πρέπει και μπορεί να γίνει φλ</w:t>
      </w:r>
      <w:r>
        <w:rPr>
          <w:rFonts w:eastAsia="Times New Roman" w:cs="Times New Roman"/>
          <w:szCs w:val="24"/>
        </w:rPr>
        <w:t xml:space="preserve">όγα. </w:t>
      </w:r>
    </w:p>
    <w:p w14:paraId="7E19522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E19522B"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E19522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Τώρα τον λόγο έχει ο Βουλευτής Λάρισας του Κομμουνιστικού Κόμματος Ελλάδας και ΣΤ</w:t>
      </w:r>
      <w:r>
        <w:rPr>
          <w:rFonts w:eastAsia="Times New Roman" w:cs="Times New Roman"/>
          <w:szCs w:val="24"/>
        </w:rPr>
        <w:t>΄</w:t>
      </w:r>
      <w:r>
        <w:rPr>
          <w:rFonts w:eastAsia="Times New Roman" w:cs="Times New Roman"/>
          <w:szCs w:val="24"/>
        </w:rPr>
        <w:t xml:space="preserve"> Αντιπρόεδρος της Βουλής κ. Γεώργιος </w:t>
      </w:r>
      <w:proofErr w:type="spellStart"/>
      <w:r>
        <w:rPr>
          <w:rFonts w:eastAsia="Times New Roman" w:cs="Times New Roman"/>
          <w:szCs w:val="24"/>
        </w:rPr>
        <w:t>Λαμπρούλης</w:t>
      </w:r>
      <w:proofErr w:type="spellEnd"/>
      <w:r>
        <w:rPr>
          <w:rFonts w:eastAsia="Times New Roman" w:cs="Times New Roman"/>
          <w:szCs w:val="24"/>
        </w:rPr>
        <w:t>.</w:t>
      </w:r>
    </w:p>
    <w:p w14:paraId="7E19522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ελάτε, γιατί με τον χ</w:t>
      </w:r>
      <w:r>
        <w:rPr>
          <w:rFonts w:eastAsia="Times New Roman" w:cs="Times New Roman"/>
          <w:szCs w:val="24"/>
        </w:rPr>
        <w:t xml:space="preserve">ρόνο σήμερα έχουμε κάνει υπερβάσεις. </w:t>
      </w:r>
    </w:p>
    <w:p w14:paraId="7E19522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Μην αρχίζετε από εμένα, κυρία Πρόεδρε, τις παρατηρήσεις. Ό,τι έχω να πω, θα το πω και βεβαίως, ενδεχομένως, να υπερβώ και τον χρόνο. Σας το ξεκαθαρίζω από την αρχή. </w:t>
      </w:r>
    </w:p>
    <w:p w14:paraId="7E19522F"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 xml:space="preserve">αι μιας που ξεκινήσαμε έτσι, επιτρέψτε μου, κυρία Πρόεδρε, ένα σχόλιο πριν περάσω στην κυρίως ομιλία μου. </w:t>
      </w:r>
    </w:p>
    <w:p w14:paraId="7E19523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παρουσία του Πρωθυπουργού στη Βουλή είναι υποκριτική, προκλητική και ξεπερνά κάθε όριο πολιτικού θράσους. Δεν ήρθε ο Πρωθυπουργός σήμερα, </w:t>
      </w:r>
      <w:r>
        <w:rPr>
          <w:rFonts w:eastAsia="Times New Roman" w:cs="Times New Roman"/>
          <w:szCs w:val="24"/>
        </w:rPr>
        <w:t xml:space="preserve">για να τιμήσει το Πολυτεχνείο και τους αγωνιστές του. Ήρθε αναζητώντας άλλοθι για τους τεμενάδες που έκανε δυο ημέρες τώρα στις Ηνωμένες Πολιτείες Αμερικής και την πολιτική τους. Ήρθε ως παραχαράκτης, για να αλλοιώσει και να διαστρεβλώσει το μήνυμα και τα </w:t>
      </w:r>
      <w:r>
        <w:rPr>
          <w:rFonts w:eastAsia="Times New Roman" w:cs="Times New Roman"/>
          <w:szCs w:val="24"/>
        </w:rPr>
        <w:t>συνθήματα της εξέγερσης του Πολυτεχνείου. Ήρθε για να διασκεδάσει τις εντυπώσεις που δημιούργησε η εικόνα του Υπουργικού Συμβουλίου της «πρώτης φοράς</w:t>
      </w:r>
      <w:r>
        <w:rPr>
          <w:rFonts w:eastAsia="Times New Roman" w:cs="Times New Roman"/>
          <w:szCs w:val="24"/>
        </w:rPr>
        <w:t xml:space="preserve"> -</w:t>
      </w:r>
      <w:r>
        <w:rPr>
          <w:rFonts w:eastAsia="Times New Roman" w:cs="Times New Roman"/>
          <w:szCs w:val="24"/>
        </w:rPr>
        <w:t>υποτίθεται</w:t>
      </w:r>
      <w:r>
        <w:rPr>
          <w:rFonts w:eastAsia="Times New Roman" w:cs="Times New Roman"/>
          <w:szCs w:val="24"/>
        </w:rPr>
        <w:t>-</w:t>
      </w:r>
      <w:r>
        <w:rPr>
          <w:rFonts w:eastAsia="Times New Roman" w:cs="Times New Roman"/>
          <w:szCs w:val="24"/>
        </w:rPr>
        <w:t xml:space="preserve"> Αριστεράς» να </w:t>
      </w:r>
      <w:proofErr w:type="spellStart"/>
      <w:r>
        <w:rPr>
          <w:rFonts w:eastAsia="Times New Roman" w:cs="Times New Roman"/>
          <w:szCs w:val="24"/>
        </w:rPr>
        <w:t>χειροκροτά</w:t>
      </w:r>
      <w:proofErr w:type="spellEnd"/>
      <w:r>
        <w:rPr>
          <w:rFonts w:eastAsia="Times New Roman" w:cs="Times New Roman"/>
          <w:szCs w:val="24"/>
        </w:rPr>
        <w:t xml:space="preserve"> μαζί με τους </w:t>
      </w:r>
      <w:proofErr w:type="spellStart"/>
      <w:r>
        <w:rPr>
          <w:rFonts w:eastAsia="Times New Roman" w:cs="Times New Roman"/>
          <w:szCs w:val="24"/>
        </w:rPr>
        <w:t>Γλύξμπουργκ</w:t>
      </w:r>
      <w:proofErr w:type="spellEnd"/>
      <w:r>
        <w:rPr>
          <w:rFonts w:eastAsia="Times New Roman" w:cs="Times New Roman"/>
          <w:szCs w:val="24"/>
        </w:rPr>
        <w:t xml:space="preserve"> τις αναφορές Ομπάμα για τη συμβολή των ΗΠΑ </w:t>
      </w:r>
      <w:r>
        <w:rPr>
          <w:rFonts w:eastAsia="Times New Roman" w:cs="Times New Roman"/>
          <w:szCs w:val="24"/>
        </w:rPr>
        <w:t xml:space="preserve">και του ΝΑΤΟ στη δημοκρατία, αυτών των δυνάμεων, δηλαδή, που στήριξαν τη χούντα στην Ελλάδα, που στηρίζουν και σήμερα πολέμους και επεμβάσεις σε όλον τον κόσμο. </w:t>
      </w:r>
    </w:p>
    <w:p w14:paraId="7E19523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ο ξεσηκωμός στο Πολυτεχνείο τον Νοέμβρη του 1973 αποτελεί ένα ιστ</w:t>
      </w:r>
      <w:r>
        <w:rPr>
          <w:rFonts w:eastAsia="Times New Roman" w:cs="Times New Roman"/>
          <w:szCs w:val="24"/>
        </w:rPr>
        <w:t>ορικό γεγονός, ορόσημο της λαϊκής πάλης σε μια από τις δύσκολες περιόδους της νεότερης ιστορίας του λαϊκού μας κινήματος και σαν τέτοιο ορόσημο σηματοδοτεί στη συνείδηση του λαού και της νεολαίας την αντίσταση και την ανυποταγή. Ένας λαϊκός ξεσηκωμός, τα ό</w:t>
      </w:r>
      <w:r>
        <w:rPr>
          <w:rFonts w:eastAsia="Times New Roman" w:cs="Times New Roman"/>
          <w:szCs w:val="24"/>
        </w:rPr>
        <w:t>ρια του οποίου δεν χωρούν στ</w:t>
      </w:r>
      <w:r>
        <w:rPr>
          <w:rFonts w:eastAsia="Times New Roman" w:cs="Times New Roman"/>
          <w:szCs w:val="24"/>
        </w:rPr>
        <w:t>ο</w:t>
      </w:r>
      <w:r>
        <w:rPr>
          <w:rFonts w:eastAsia="Times New Roman" w:cs="Times New Roman"/>
          <w:szCs w:val="24"/>
        </w:rPr>
        <w:t xml:space="preserve"> στεν</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 xml:space="preserve">ο </w:t>
      </w:r>
      <w:r>
        <w:rPr>
          <w:rFonts w:eastAsia="Times New Roman" w:cs="Times New Roman"/>
          <w:szCs w:val="24"/>
        </w:rPr>
        <w:t>της αστικής δημοκρατίας, που μπορεί να αλλάζει τον μανδύα της κοινοβουλευτικής διακυβέρνησης με φασιστικά καθεστώτα και χούντες, δηλαδή της δικτατορίας των μονοπωλίων, αλλά με τον ίδιο πάντα σκοπό: την εξουσία πά</w:t>
      </w:r>
      <w:r>
        <w:rPr>
          <w:rFonts w:eastAsia="Times New Roman" w:cs="Times New Roman"/>
          <w:szCs w:val="24"/>
        </w:rPr>
        <w:t xml:space="preserve">νω στην εργατική τάξη και στον λαό για τη διαιώνιση της εκμετάλλευσης. </w:t>
      </w:r>
    </w:p>
    <w:p w14:paraId="7E19523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Ο λαϊκός αυτός ξεσηκωμός είχε μήνυμα πολιτικό, ανατρεπτικό, </w:t>
      </w:r>
      <w:proofErr w:type="spellStart"/>
      <w:r>
        <w:rPr>
          <w:rFonts w:eastAsia="Times New Roman" w:cs="Times New Roman"/>
          <w:szCs w:val="24"/>
        </w:rPr>
        <w:t>αντιμπεριαλιστικό</w:t>
      </w:r>
      <w:proofErr w:type="spellEnd"/>
      <w:r>
        <w:rPr>
          <w:rFonts w:eastAsia="Times New Roman" w:cs="Times New Roman"/>
          <w:szCs w:val="24"/>
        </w:rPr>
        <w:t xml:space="preserve"> ενάντια στις ΗΠΑ και το ΝΑΤΟ. Δεν ήταν μόνο ο φοιτητικός ξεσηκωμός, όπως προβάλ</w:t>
      </w:r>
      <w:r>
        <w:rPr>
          <w:rFonts w:eastAsia="Times New Roman" w:cs="Times New Roman"/>
          <w:szCs w:val="24"/>
        </w:rPr>
        <w:t>λ</w:t>
      </w:r>
      <w:r>
        <w:rPr>
          <w:rFonts w:eastAsia="Times New Roman" w:cs="Times New Roman"/>
          <w:szCs w:val="24"/>
        </w:rPr>
        <w:t>ουν οι απολογητές του συστ</w:t>
      </w:r>
      <w:r>
        <w:rPr>
          <w:rFonts w:eastAsia="Times New Roman" w:cs="Times New Roman"/>
          <w:szCs w:val="24"/>
        </w:rPr>
        <w:t xml:space="preserve">ήματος, αλλά υπάρχει ένα χαρακτηριστικό που αποτελεί ποιοτικό στοιχείο και από το οποίο βγαίνει πείρα και για το σήμερα. </w:t>
      </w:r>
    </w:p>
    <w:p w14:paraId="7E19523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Στον ξεσηκωμό του Πολυτεχνείου εκφράστηκε η σύνδεση του φοιτητικού κινήματος με το εργατικό κίνημα που έπαιξε σημαντικό ρόλο στον ίδιο</w:t>
      </w:r>
      <w:r>
        <w:rPr>
          <w:rFonts w:eastAsia="Times New Roman" w:cs="Times New Roman"/>
          <w:szCs w:val="24"/>
        </w:rPr>
        <w:t xml:space="preserve"> τον ξεσηκωμό, όπως και στην επίδρασή του στις μετέπειτα εξελίξεις. Η εξέγερση του Πολυτεχνείου δεν ήταν απλά ένα μαζικό και ξαφνικό μαχητικό ξέσπασμα, δεν προήλθε από το πουθενά, παρά ήταν αποτέλεσμα της ασίγαστης και πολύμορφης λαϊκής πάλης και σύγκρουση</w:t>
      </w:r>
      <w:r>
        <w:rPr>
          <w:rFonts w:eastAsia="Times New Roman" w:cs="Times New Roman"/>
          <w:szCs w:val="24"/>
        </w:rPr>
        <w:t xml:space="preserve">ς πολιτικών, που εξελίχθηκε σε μια αποφασιστική αιματηρή σύγκρουση με τη </w:t>
      </w:r>
      <w:proofErr w:type="spellStart"/>
      <w:r>
        <w:rPr>
          <w:rFonts w:eastAsia="Times New Roman" w:cs="Times New Roman"/>
          <w:szCs w:val="24"/>
        </w:rPr>
        <w:t>στρατιωτικοφασιστική</w:t>
      </w:r>
      <w:proofErr w:type="spellEnd"/>
      <w:r>
        <w:rPr>
          <w:rFonts w:eastAsia="Times New Roman" w:cs="Times New Roman"/>
          <w:szCs w:val="24"/>
        </w:rPr>
        <w:t xml:space="preserve"> δικτατορία. </w:t>
      </w:r>
    </w:p>
    <w:p w14:paraId="7E19523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Είχε θύματα. Πέρασε στην ιστορία ως κορυφαίο γεγονός της αντιδικτατορικής πάλης του ελληνικού λαού και της νεολαίας του. Γι’ αυτό δικαιολογημένα τιμά</w:t>
      </w:r>
      <w:r>
        <w:rPr>
          <w:rFonts w:eastAsia="Times New Roman" w:cs="Times New Roman"/>
          <w:szCs w:val="24"/>
        </w:rPr>
        <w:t>ται και διατηρείται στη μνήμη ως ένα από εκείνα τα αγωνιστικά πετάγματα που εμπνέουν.</w:t>
      </w:r>
    </w:p>
    <w:p w14:paraId="7E19523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Το γεγονός ότι ο αγώνας του Πολυτεχνείου δεν ολοκληρώθηκε σε ό,τι αφορά τους στόχους του, που τραβούσαν πέρα από την αποκατάσταση της αστικής κοινοβουλευτικής δημοκρατίας</w:t>
      </w:r>
      <w:r>
        <w:rPr>
          <w:rFonts w:eastAsia="Times New Roman" w:cs="Times New Roman"/>
          <w:szCs w:val="24"/>
        </w:rPr>
        <w:t xml:space="preserve">, γιατί ο συσχετισμός </w:t>
      </w:r>
      <w:r>
        <w:rPr>
          <w:rFonts w:eastAsia="Times New Roman" w:cs="Times New Roman"/>
          <w:szCs w:val="24"/>
        </w:rPr>
        <w:lastRenderedPageBreak/>
        <w:t xml:space="preserve">δύναμης δεν το </w:t>
      </w:r>
      <w:r w:rsidRPr="00EE246B">
        <w:rPr>
          <w:rFonts w:eastAsia="Times New Roman" w:cs="Times New Roman"/>
          <w:color w:val="000000" w:themeColor="text1"/>
          <w:szCs w:val="24"/>
        </w:rPr>
        <w:t>επέτρεψε, δεν αναιρεί σε τίποτα την προσφορά του και την αξία του. Αντίθετα, τα συμπεράσματα απ’ αυτή τη λαϊκή εξέγερση είναι πολύ χρήσιμα</w:t>
      </w:r>
      <w:r w:rsidRPr="00EE246B">
        <w:rPr>
          <w:rFonts w:eastAsia="Times New Roman" w:cs="Times New Roman"/>
          <w:color w:val="000000" w:themeColor="text1"/>
          <w:szCs w:val="24"/>
        </w:rPr>
        <w:t>,</w:t>
      </w:r>
      <w:r w:rsidRPr="00EE246B">
        <w:rPr>
          <w:rFonts w:eastAsia="Times New Roman" w:cs="Times New Roman"/>
          <w:color w:val="000000" w:themeColor="text1"/>
          <w:szCs w:val="24"/>
        </w:rPr>
        <w:t xml:space="preserve"> τόσο για τους σημερινούς</w:t>
      </w:r>
      <w:r w:rsidRPr="00EE246B">
        <w:rPr>
          <w:rFonts w:eastAsia="Times New Roman" w:cs="Times New Roman"/>
          <w:color w:val="000000" w:themeColor="text1"/>
          <w:szCs w:val="24"/>
        </w:rPr>
        <w:t xml:space="preserve"> όσο</w:t>
      </w:r>
      <w:r w:rsidRPr="00EE246B">
        <w:rPr>
          <w:rFonts w:eastAsia="Times New Roman" w:cs="Times New Roman"/>
          <w:color w:val="000000" w:themeColor="text1"/>
          <w:szCs w:val="24"/>
        </w:rPr>
        <w:t xml:space="preserve"> και για τους μελλοντικούς αγώνες. </w:t>
      </w:r>
    </w:p>
    <w:p w14:paraId="7E195236" w14:textId="77777777" w:rsidR="00527971" w:rsidRDefault="007701A2">
      <w:pPr>
        <w:spacing w:line="600" w:lineRule="auto"/>
        <w:ind w:firstLine="720"/>
        <w:contextualSpacing/>
        <w:jc w:val="both"/>
        <w:rPr>
          <w:rFonts w:eastAsia="Times New Roman" w:cs="Times New Roman"/>
          <w:szCs w:val="24"/>
        </w:rPr>
      </w:pPr>
      <w:r w:rsidRPr="00885D6E">
        <w:rPr>
          <w:rFonts w:eastAsia="Times New Roman" w:cs="Times New Roman"/>
          <w:szCs w:val="24"/>
        </w:rPr>
        <w:t xml:space="preserve">Η επτάχρονη αντιδικτατορική πάλη του λαού και ο ξεσηκωμός του Πολυτεχνείου </w:t>
      </w:r>
      <w:r>
        <w:rPr>
          <w:rFonts w:eastAsia="Times New Roman" w:cs="Times New Roman"/>
          <w:szCs w:val="24"/>
        </w:rPr>
        <w:t>απέδειξαν</w:t>
      </w:r>
      <w:r>
        <w:rPr>
          <w:rFonts w:eastAsia="Times New Roman" w:cs="Times New Roman"/>
          <w:szCs w:val="24"/>
        </w:rPr>
        <w:t>,</w:t>
      </w:r>
      <w:r>
        <w:rPr>
          <w:rFonts w:eastAsia="Times New Roman" w:cs="Times New Roman"/>
          <w:szCs w:val="24"/>
        </w:rPr>
        <w:t xml:space="preserve"> πως κανένας αντιδραστικός μηχανισμός, όσο κι αν εμφανίζεται παντοδύναμος και αιώνιος, δεν μπορεί να αναμετρηθεί με την υπεροχή του οργανωμένου εργατικού λαϊκού κινήματος,</w:t>
      </w:r>
      <w:r>
        <w:rPr>
          <w:rFonts w:eastAsia="Times New Roman" w:cs="Times New Roman"/>
          <w:szCs w:val="24"/>
        </w:rPr>
        <w:t xml:space="preserve"> που με την αποφασιστική οργανωμένη δράση του μπορεί να βάλει τη δική του σφραγίδα στις εξελίξεις, να επιβάλλει το δίκιο του με τη δική του δύναμη</w:t>
      </w:r>
      <w:r>
        <w:rPr>
          <w:rFonts w:eastAsia="Times New Roman" w:cs="Times New Roman"/>
          <w:szCs w:val="24"/>
        </w:rPr>
        <w:t>,</w:t>
      </w:r>
      <w:r>
        <w:rPr>
          <w:rFonts w:eastAsia="Times New Roman" w:cs="Times New Roman"/>
          <w:szCs w:val="24"/>
        </w:rPr>
        <w:t xml:space="preserve"> χωρίς να περιμένει σωτήρες. </w:t>
      </w:r>
    </w:p>
    <w:p w14:paraId="7E19523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Με την κορύφωση σήμερα του εορτασμού τιμάμε εκείνες και εκείνους που πήραν μέρο</w:t>
      </w:r>
      <w:r>
        <w:rPr>
          <w:rFonts w:eastAsia="Times New Roman" w:cs="Times New Roman"/>
          <w:szCs w:val="24"/>
        </w:rPr>
        <w:t xml:space="preserve">ς στην αντιδικτατορική πάλη, που έμειναν όρθιοι στα κρατητήρια της ασφάλειας, δεν λύγισαν από τα βασανιστήρια στο ΕΑΤ-ΕΣΑ στη </w:t>
      </w:r>
      <w:proofErr w:type="spellStart"/>
      <w:r>
        <w:rPr>
          <w:rFonts w:eastAsia="Times New Roman" w:cs="Times New Roman"/>
          <w:szCs w:val="24"/>
        </w:rPr>
        <w:t>Μπουμπουλίνας</w:t>
      </w:r>
      <w:proofErr w:type="spellEnd"/>
      <w:r>
        <w:rPr>
          <w:rFonts w:eastAsia="Times New Roman" w:cs="Times New Roman"/>
          <w:szCs w:val="24"/>
        </w:rPr>
        <w:t>, στις φυλακές, στις εξορίες και τα στρατοδικεία, σε κάθε τόπο μαρτυρίου, τους κομμουνιστές που πρωτοστάτησαν στην πά</w:t>
      </w:r>
      <w:r>
        <w:rPr>
          <w:rFonts w:eastAsia="Times New Roman" w:cs="Times New Roman"/>
          <w:szCs w:val="24"/>
        </w:rPr>
        <w:t xml:space="preserve">λη του λαού και της νεολαίας, στον αντιδικτατορικό </w:t>
      </w:r>
      <w:r>
        <w:rPr>
          <w:rFonts w:eastAsia="Times New Roman" w:cs="Times New Roman"/>
          <w:szCs w:val="24"/>
        </w:rPr>
        <w:lastRenderedPageBreak/>
        <w:t>αγώνα, τα μέλη και στελέχη του ΚΚΕ και της ΚΝΕ, τους φίλους και οπαδούς του, που με την ηρωική και αταλάντευτη στάση τους έδειξαν ότι ο αγωνιστής έχει ανεξάντλητες δυνάμεις και αντοχές όταν είναι αποφασισμ</w:t>
      </w:r>
      <w:r>
        <w:rPr>
          <w:rFonts w:eastAsia="Times New Roman" w:cs="Times New Roman"/>
          <w:szCs w:val="24"/>
        </w:rPr>
        <w:t>ένος και βάζει πάνω από τον εαυτό του το κόμμα, τον αγώνα, το δίκιο του αγώνα.</w:t>
      </w:r>
    </w:p>
    <w:p w14:paraId="7E19523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Καλούμε και από αυτό το Βήμα τους εργαζόμενους, τη νεολαία</w:t>
      </w:r>
      <w:r>
        <w:rPr>
          <w:rFonts w:eastAsia="Times New Roman" w:cs="Times New Roman"/>
          <w:szCs w:val="24"/>
        </w:rPr>
        <w:t>,</w:t>
      </w:r>
      <w:r>
        <w:rPr>
          <w:rFonts w:eastAsia="Times New Roman" w:cs="Times New Roman"/>
          <w:szCs w:val="24"/>
        </w:rPr>
        <w:t xml:space="preserve"> να τιμήσουν τον ηρωικό ξεσηκωμό στο Πολυτεχνείο και τους νεκρούς της αντιδικτατορικής πάλης, συμμετέχοντας μαζικά στι</w:t>
      </w:r>
      <w:r>
        <w:rPr>
          <w:rFonts w:eastAsia="Times New Roman" w:cs="Times New Roman"/>
          <w:szCs w:val="24"/>
        </w:rPr>
        <w:t xml:space="preserve">ς εκδηλώσεις εορτασμού και στην πορεία προς την </w:t>
      </w:r>
      <w:r>
        <w:rPr>
          <w:rFonts w:eastAsia="Times New Roman" w:cs="Times New Roman"/>
          <w:szCs w:val="24"/>
        </w:rPr>
        <w:t>α</w:t>
      </w:r>
      <w:r>
        <w:rPr>
          <w:rFonts w:eastAsia="Times New Roman" w:cs="Times New Roman"/>
          <w:szCs w:val="24"/>
        </w:rPr>
        <w:t>μερικάνικη Πρεσβεία.</w:t>
      </w:r>
    </w:p>
    <w:p w14:paraId="7E195239" w14:textId="77777777" w:rsidR="00527971" w:rsidRDefault="007701A2">
      <w:pPr>
        <w:spacing w:line="600" w:lineRule="auto"/>
        <w:ind w:firstLine="720"/>
        <w:contextualSpacing/>
        <w:jc w:val="both"/>
        <w:rPr>
          <w:rFonts w:eastAsia="Times New Roman" w:cs="Times New Roman"/>
          <w:szCs w:val="24"/>
        </w:rPr>
      </w:pPr>
      <w:r w:rsidRPr="00C85BA4">
        <w:rPr>
          <w:rFonts w:eastAsia="Times New Roman" w:cs="Times New Roman"/>
          <w:szCs w:val="24"/>
        </w:rPr>
        <w:t>Καλούμε κάθε προοδευτικό άνθρωπο, το εργατικό λαϊκό κίνημα, να εναντιωθ</w:t>
      </w:r>
      <w:r w:rsidRPr="00C85BA4">
        <w:rPr>
          <w:rFonts w:eastAsia="Times New Roman" w:cs="Times New Roman"/>
          <w:szCs w:val="24"/>
        </w:rPr>
        <w:t>εί</w:t>
      </w:r>
      <w:r w:rsidRPr="00C85BA4">
        <w:rPr>
          <w:rFonts w:eastAsia="Times New Roman" w:cs="Times New Roman"/>
          <w:szCs w:val="24"/>
        </w:rPr>
        <w:t xml:space="preserve"> </w:t>
      </w:r>
      <w:r>
        <w:rPr>
          <w:rFonts w:eastAsia="Times New Roman" w:cs="Times New Roman"/>
          <w:szCs w:val="24"/>
        </w:rPr>
        <w:t>στην παραχάραξη της ιστορίας, σε όσους διαστρεβλώνουν την ουσία του ηρωικού ξεσηκωμού τον Νοέμβρη του ’73, που α</w:t>
      </w:r>
      <w:r>
        <w:rPr>
          <w:rFonts w:eastAsia="Times New Roman" w:cs="Times New Roman"/>
          <w:szCs w:val="24"/>
        </w:rPr>
        <w:t>ποκρύπτουν τη μεγάλη συμβολή του ΚΚΕ και της ΚΝΕ σε όλον τον αντιδικτατορικό αγώνα, να απομονώσουν τους σύγχρονους υμνητές της χούντας, τους ναζιστές της Χρυσής Αυγής που εχθρεύεται και συκοφαντεί την πάλη του λαού και της νεολαίας, αλλά και όσους χύνουν τ</w:t>
      </w:r>
      <w:r>
        <w:rPr>
          <w:rFonts w:eastAsia="Times New Roman" w:cs="Times New Roman"/>
          <w:szCs w:val="24"/>
        </w:rPr>
        <w:t xml:space="preserve">ο δηλητήριο του ρατσισμού, του φασισμού, του </w:t>
      </w:r>
      <w:proofErr w:type="spellStart"/>
      <w:r>
        <w:rPr>
          <w:rFonts w:eastAsia="Times New Roman" w:cs="Times New Roman"/>
          <w:szCs w:val="24"/>
        </w:rPr>
        <w:t>αντικομμουνισμού</w:t>
      </w:r>
      <w:proofErr w:type="spellEnd"/>
      <w:r>
        <w:rPr>
          <w:rFonts w:eastAsia="Times New Roman" w:cs="Times New Roman"/>
          <w:szCs w:val="24"/>
        </w:rPr>
        <w:t xml:space="preserve">, ειδικά σήμερα, σαράντα τρία χρόνια από την ηρωική εξέγερση στο </w:t>
      </w:r>
      <w:r>
        <w:rPr>
          <w:rFonts w:eastAsia="Times New Roman" w:cs="Times New Roman"/>
          <w:szCs w:val="24"/>
        </w:rPr>
        <w:lastRenderedPageBreak/>
        <w:t>Πολυτεχνείο, σε μια κρίσιμη για τον λαό περίοδο, όπου από τη μία έχουμε την ολομέτωπη επίθεση στα δικαιώματά του με τα μνημόνια αλ</w:t>
      </w:r>
      <w:r>
        <w:rPr>
          <w:rFonts w:eastAsia="Times New Roman" w:cs="Times New Roman"/>
          <w:szCs w:val="24"/>
        </w:rPr>
        <w:t>λά και τα νέα μέτρα που έρχονται, που τον οδηγούν στη φτώχεια, την ανεργία και την εξαθλίωση και από την άλλη το βάθεμα της εμπλοκής της χώρας μας στους ιμπεριαλιστικούς σχεδιασμούς και πολέμους στην ευρύτερη περιοχή μας.</w:t>
      </w:r>
    </w:p>
    <w:p w14:paraId="7E19523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Σε αυτές τις συνθήκες η </w:t>
      </w:r>
      <w:r>
        <w:rPr>
          <w:rFonts w:eastAsia="Times New Roman" w:cs="Times New Roman"/>
          <w:szCs w:val="24"/>
        </w:rPr>
        <w:t>σ</w:t>
      </w:r>
      <w:r>
        <w:rPr>
          <w:rFonts w:eastAsia="Times New Roman" w:cs="Times New Roman"/>
          <w:szCs w:val="24"/>
        </w:rPr>
        <w:t>υγκυβέρνη</w:t>
      </w:r>
      <w:r>
        <w:rPr>
          <w:rFonts w:eastAsia="Times New Roman" w:cs="Times New Roman"/>
          <w:szCs w:val="24"/>
        </w:rPr>
        <w:t xml:space="preserve">ση ΣΥΡΙΖΑ-ΑΝΕΛ φέρνει τεράστιες ευθύνες, καθώς με το πρόσχημα της </w:t>
      </w:r>
      <w:proofErr w:type="spellStart"/>
      <w:r>
        <w:rPr>
          <w:rFonts w:eastAsia="Times New Roman" w:cs="Times New Roman"/>
          <w:szCs w:val="24"/>
        </w:rPr>
        <w:t>γεωστρατηγικής</w:t>
      </w:r>
      <w:proofErr w:type="spellEnd"/>
      <w:r>
        <w:rPr>
          <w:rFonts w:eastAsia="Times New Roman" w:cs="Times New Roman"/>
          <w:szCs w:val="24"/>
        </w:rPr>
        <w:t xml:space="preserve"> αναβάθμισης εμπλέκει τη χώρα μας ακόμα πιο βαθιά στους ιμπεριαλιστικούς ανταγωνισμούς, προσπαθώντας μάλιστα να εξωραΐσει τους κάθε λογής ιμπεριαλιστικούς οργανισμούς ως παράγο</w:t>
      </w:r>
      <w:r>
        <w:rPr>
          <w:rFonts w:eastAsia="Times New Roman" w:cs="Times New Roman"/>
          <w:szCs w:val="24"/>
        </w:rPr>
        <w:t xml:space="preserve">ντες ειρήνης, ασφάλειας και σταθερότητας στην περιοχή, βάζοντας σε θανάσιμο κίνδυνο τον ελληνικό λαό. </w:t>
      </w:r>
    </w:p>
    <w:p w14:paraId="7E19523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Παίρνοντας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τις επικίνδυνες εξελίξεις. καλούμε τον λαό να προβληματιστεί και να δει κατάματα τα πράγματα, να απορρίψει την εκστρατεία παραπλάνησης, παραπληροφόρησης που προβάλλουν </w:t>
      </w:r>
      <w:r>
        <w:rPr>
          <w:rFonts w:eastAsia="Times New Roman" w:cs="Times New Roman"/>
          <w:szCs w:val="24"/>
        </w:rPr>
        <w:lastRenderedPageBreak/>
        <w:t>ως ελπίδα την υποταγή του, να αντισταθεί στην οργανωμένη προσπάθεια χειραγώγησης που ορ</w:t>
      </w:r>
      <w:r>
        <w:rPr>
          <w:rFonts w:eastAsia="Times New Roman" w:cs="Times New Roman"/>
          <w:szCs w:val="24"/>
        </w:rPr>
        <w:t xml:space="preserve">γανώνουν η </w:t>
      </w:r>
      <w:r>
        <w:rPr>
          <w:rFonts w:eastAsia="Times New Roman" w:cs="Times New Roman"/>
          <w:szCs w:val="24"/>
        </w:rPr>
        <w:t>σ</w:t>
      </w:r>
      <w:r>
        <w:rPr>
          <w:rFonts w:eastAsia="Times New Roman" w:cs="Times New Roman"/>
          <w:szCs w:val="24"/>
        </w:rPr>
        <w:t>υγκυβέρνηση ΣΥΡΙΖΑ-ΑΝΕΛ</w:t>
      </w:r>
      <w:r>
        <w:rPr>
          <w:rFonts w:eastAsia="Times New Roman" w:cs="Times New Roman"/>
          <w:szCs w:val="24"/>
        </w:rPr>
        <w:t xml:space="preserve"> και</w:t>
      </w:r>
      <w:r>
        <w:rPr>
          <w:rFonts w:eastAsia="Times New Roman" w:cs="Times New Roman"/>
          <w:szCs w:val="24"/>
        </w:rPr>
        <w:t xml:space="preserve"> τα υπόλοιπα αστικά κόμματα</w:t>
      </w:r>
      <w:r>
        <w:rPr>
          <w:rFonts w:eastAsia="Times New Roman" w:cs="Times New Roman"/>
          <w:szCs w:val="24"/>
        </w:rPr>
        <w:t>,</w:t>
      </w:r>
      <w:r>
        <w:rPr>
          <w:rFonts w:eastAsia="Times New Roman" w:cs="Times New Roman"/>
          <w:szCs w:val="24"/>
        </w:rPr>
        <w:t xml:space="preserve"> με αφορμή την επίσκεψη-πρόκληση του απερχόμενου Προέδρου των ΗΠΑ τις μέρες τ</w:t>
      </w:r>
      <w:r>
        <w:rPr>
          <w:rFonts w:eastAsia="Times New Roman" w:cs="Times New Roman"/>
          <w:szCs w:val="24"/>
        </w:rPr>
        <w:t>ου</w:t>
      </w:r>
      <w:r>
        <w:rPr>
          <w:rFonts w:eastAsia="Times New Roman" w:cs="Times New Roman"/>
          <w:szCs w:val="24"/>
        </w:rPr>
        <w:t xml:space="preserve"> ηρωικού ξεσηκωμού του Νοέμβρη του ’73 ενάντια στη στρατιωτική δικτατορία, που είχε την στήριξη των ΗΠΑ και του ΝΑΤΟ, μια επίσκεψη που παρουσιάζεται ως επίσκεψη σωτηρίας της χώρας μας, όταν ο ίδιος ο Ομπάμα </w:t>
      </w:r>
      <w:proofErr w:type="spellStart"/>
      <w:r>
        <w:rPr>
          <w:rFonts w:eastAsia="Times New Roman" w:cs="Times New Roman"/>
          <w:szCs w:val="24"/>
        </w:rPr>
        <w:t>εκόμισε</w:t>
      </w:r>
      <w:proofErr w:type="spellEnd"/>
      <w:r>
        <w:rPr>
          <w:rFonts w:eastAsia="Times New Roman" w:cs="Times New Roman"/>
          <w:szCs w:val="24"/>
        </w:rPr>
        <w:t xml:space="preserve"> νέα επικίνδυνα σχέδια κατά του λαού μας κ</w:t>
      </w:r>
      <w:r>
        <w:rPr>
          <w:rFonts w:eastAsia="Times New Roman" w:cs="Times New Roman"/>
          <w:szCs w:val="24"/>
        </w:rPr>
        <w:t>ατά των λαών της περιοχής. Μάλιστα η πρόκληση απέναντι στο λαό που ματώνει</w:t>
      </w:r>
      <w:r>
        <w:rPr>
          <w:rFonts w:eastAsia="Times New Roman" w:cs="Times New Roman"/>
          <w:szCs w:val="24"/>
        </w:rPr>
        <w:t>,</w:t>
      </w:r>
      <w:r>
        <w:rPr>
          <w:rFonts w:eastAsia="Times New Roman" w:cs="Times New Roman"/>
          <w:szCs w:val="24"/>
        </w:rPr>
        <w:t xml:space="preserve"> δεν έχει όρια, αφού η Κυβέρνηση ευχαριστεί τις ΗΠΑ για την παρέμβασή τους στο θέμα του χρέους και της διαπραγμάτευσης που έφερε το τρίτο μνημόνιο. </w:t>
      </w:r>
    </w:p>
    <w:p w14:paraId="7E19523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Αλήθεια ο Πρόεδρος Ομπάμα δεν εί</w:t>
      </w:r>
      <w:r>
        <w:rPr>
          <w:rFonts w:eastAsia="Times New Roman" w:cs="Times New Roman"/>
          <w:szCs w:val="24"/>
        </w:rPr>
        <w:t>ναι που μαζί με τους άλλους ιμπεριαλιστές του ΝΑΤΟ και της Ευρωπαϊκής Ένωσης</w:t>
      </w:r>
      <w:r>
        <w:rPr>
          <w:rFonts w:eastAsia="Times New Roman" w:cs="Times New Roman"/>
          <w:szCs w:val="24"/>
        </w:rPr>
        <w:t>,</w:t>
      </w:r>
      <w:r>
        <w:rPr>
          <w:rFonts w:eastAsia="Times New Roman" w:cs="Times New Roman"/>
          <w:szCs w:val="24"/>
        </w:rPr>
        <w:t xml:space="preserve"> έχουν απλώσει τον πόλεμο, τη δυστυχία, τη φτώχεια, την προσφυγιά σε δεκάδες χώρες του κόσμου; Να γιατί η Κυβέρνηση ΣΥΡΙΖΑ-ΑΝΕΛ, η «πρώτη φορά Αριστερά»</w:t>
      </w:r>
      <w:r>
        <w:rPr>
          <w:rFonts w:eastAsia="Times New Roman" w:cs="Times New Roman"/>
          <w:szCs w:val="24"/>
        </w:rPr>
        <w:t>,</w:t>
      </w:r>
      <w:r>
        <w:rPr>
          <w:rFonts w:eastAsia="Times New Roman" w:cs="Times New Roman"/>
          <w:szCs w:val="24"/>
        </w:rPr>
        <w:t xml:space="preserve"> είναι η πρώτη για τις βρώ</w:t>
      </w:r>
      <w:r>
        <w:rPr>
          <w:rFonts w:eastAsia="Times New Roman" w:cs="Times New Roman"/>
          <w:szCs w:val="24"/>
        </w:rPr>
        <w:t xml:space="preserve">μικες δουλειές, αφού επιχειρεί να καπηλεύεται τους λαϊκούς αγώνες, ενώ στην πράξη συνεχίζει </w:t>
      </w:r>
      <w:r>
        <w:rPr>
          <w:rFonts w:eastAsia="Times New Roman" w:cs="Times New Roman"/>
          <w:szCs w:val="24"/>
        </w:rPr>
        <w:lastRenderedPageBreak/>
        <w:t>πιο φανατικά την πολιτική των προηγούμενων αστικών κυβερνήσεων και ακολουθεί στάση συνεπούς εκπροσώπησης των μεγάλων μονοπωλιακών συμφερόντων και των ιμπεριαλιστικώ</w:t>
      </w:r>
      <w:r>
        <w:rPr>
          <w:rFonts w:eastAsia="Times New Roman" w:cs="Times New Roman"/>
          <w:szCs w:val="24"/>
        </w:rPr>
        <w:t xml:space="preserve">ν ενώσεων, καλλιεργώντας την υποταγή, αλλά και όταν χρειάζεται, τον αυταρχισμό με τις κατάπτυστες απαγορεύσεις στον λαό να διαδηλώνει. </w:t>
      </w:r>
    </w:p>
    <w:p w14:paraId="7E19523D" w14:textId="77777777" w:rsidR="00527971" w:rsidRDefault="007701A2">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Να</w:t>
      </w:r>
      <w:r>
        <w:rPr>
          <w:rFonts w:eastAsia="Times New Roman" w:cs="Times New Roman"/>
        </w:rPr>
        <w:t xml:space="preserve"> </w:t>
      </w:r>
      <w:r>
        <w:rPr>
          <w:rFonts w:eastAsia="Times New Roman" w:cs="Times New Roman"/>
        </w:rPr>
        <w:t>γιατί ο λαός μας θα πρέπει να αντιμετωπίζει ως αντιπάλους και όχι ως φίλους όλους αυτούς τους εκπροσώπους του κεφαλαί</w:t>
      </w:r>
      <w:r>
        <w:rPr>
          <w:rFonts w:eastAsia="Times New Roman" w:cs="Times New Roman"/>
        </w:rPr>
        <w:t>ου από το εξωτερικό, που σμίγουν με την ελληνική πλουτοκρατία και τους πολιτικούς της εκπροσώπους, ετοιμάζοντας κάθε φορά νέα αντιλαϊκά δεσμά. Διότι τους λεγόμενους «συμμάχους»</w:t>
      </w:r>
      <w:r>
        <w:rPr>
          <w:rFonts w:eastAsia="Times New Roman" w:cs="Times New Roman"/>
        </w:rPr>
        <w:t>,</w:t>
      </w:r>
      <w:r>
        <w:rPr>
          <w:rFonts w:eastAsia="Times New Roman" w:cs="Times New Roman"/>
        </w:rPr>
        <w:t xml:space="preserve"> τους έχει γνωρίσει καλά ο λαός μας και τους έχει πληρώσει πολύ ακριβά. </w:t>
      </w:r>
      <w:r>
        <w:rPr>
          <w:rFonts w:eastAsia="Times New Roman"/>
          <w:bCs/>
        </w:rPr>
        <w:t>Είναι</w:t>
      </w:r>
      <w:r>
        <w:rPr>
          <w:rFonts w:eastAsia="Times New Roman" w:cs="Times New Roman"/>
        </w:rPr>
        <w:t xml:space="preserve"> ώ</w:t>
      </w:r>
      <w:r>
        <w:rPr>
          <w:rFonts w:eastAsia="Times New Roman" w:cs="Times New Roman"/>
        </w:rPr>
        <w:t xml:space="preserve">ρα επαγρύπνησης και αγώνα ενάντια στα ιμπεριαλιστικά σχέδια και την όποια ελληνική εμπλοκή. </w:t>
      </w:r>
    </w:p>
    <w:p w14:paraId="7E19523E" w14:textId="77777777" w:rsidR="00527971" w:rsidRDefault="007701A2">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Η προσπάθεια για ομοψυχία κάτω από τους λεγόμενους εθνικούς στόχους θα πρέπει να πέσει στο κενό. Καμμία σχέση δεν υπάρχει ανάμεσα στα συμφέροντα των μονοπωλίων και</w:t>
      </w:r>
      <w:r>
        <w:rPr>
          <w:rFonts w:eastAsia="Times New Roman" w:cs="Times New Roman"/>
        </w:rPr>
        <w:t xml:space="preserve"> τα συμφέροντα και τις ανάγκες του ελληνικού λαού, ο οποίος μοχθεί καθημερινά κάτω από τις όλο και πιο δύσκολες συνθήκες </w:t>
      </w:r>
      <w:r>
        <w:rPr>
          <w:rFonts w:eastAsia="Times New Roman" w:cs="Times New Roman"/>
        </w:rPr>
        <w:lastRenderedPageBreak/>
        <w:t xml:space="preserve">που δημιουργεί η αντιλαϊκή πολιτική τους. Η κρίση, η ανεργία, η φτώχεια, οι πόλεμοι θα </w:t>
      </w:r>
      <w:r>
        <w:rPr>
          <w:rFonts w:eastAsia="Times New Roman" w:cs="Times New Roman"/>
          <w:bCs/>
          <w:shd w:val="clear" w:color="auto" w:fill="FFFFFF"/>
        </w:rPr>
        <w:t>υπάρχουν</w:t>
      </w:r>
      <w:r>
        <w:rPr>
          <w:rFonts w:eastAsia="Times New Roman" w:cs="Times New Roman"/>
          <w:bCs/>
          <w:shd w:val="clear" w:color="auto" w:fill="FFFFFF"/>
        </w:rPr>
        <w:t>,</w:t>
      </w:r>
      <w:r>
        <w:rPr>
          <w:rFonts w:eastAsia="Times New Roman" w:cs="Times New Roman"/>
        </w:rPr>
        <w:t xml:space="preserve"> όσο η εξουσία βρίσκεται στα χέρια των </w:t>
      </w:r>
      <w:r>
        <w:rPr>
          <w:rFonts w:eastAsia="Times New Roman" w:cs="Times New Roman"/>
        </w:rPr>
        <w:t xml:space="preserve">καπιταλιστών, όσο η Ελλάδα </w:t>
      </w:r>
      <w:r>
        <w:rPr>
          <w:rFonts w:eastAsia="Times New Roman"/>
          <w:bCs/>
        </w:rPr>
        <w:t>είναι</w:t>
      </w:r>
      <w:r>
        <w:rPr>
          <w:rFonts w:eastAsia="Times New Roman" w:cs="Times New Roman"/>
        </w:rPr>
        <w:t xml:space="preserve"> δέσμια των ιμπεριαλιστικών Οργανισμών ΝΑΤΟ και Ευρωπαϊκής Ένωσης. </w:t>
      </w:r>
    </w:p>
    <w:p w14:paraId="7E19523F" w14:textId="77777777" w:rsidR="00527971" w:rsidRDefault="007701A2">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 xml:space="preserve">Όσο κι αν </w:t>
      </w:r>
      <w:r>
        <w:rPr>
          <w:rFonts w:eastAsia="Times New Roman"/>
          <w:bCs/>
        </w:rPr>
        <w:t>είναι</w:t>
      </w:r>
      <w:r>
        <w:rPr>
          <w:rFonts w:eastAsia="Times New Roman" w:cs="Times New Roman"/>
        </w:rPr>
        <w:t xml:space="preserve"> δύσκολες οι συνθήκες της πάλης σήμερα, όσο αρνητικός κι αν </w:t>
      </w:r>
      <w:r>
        <w:rPr>
          <w:rFonts w:eastAsia="Times New Roman"/>
          <w:bCs/>
        </w:rPr>
        <w:t>είναι</w:t>
      </w:r>
      <w:r>
        <w:rPr>
          <w:rFonts w:eastAsia="Times New Roman" w:cs="Times New Roman"/>
        </w:rPr>
        <w:t xml:space="preserve"> ο συσχετισμός δύναμης, ο λαός μας έχει μεγάλη δύναμη στα χέρια του και αυτή</w:t>
      </w:r>
      <w:r>
        <w:rPr>
          <w:rFonts w:eastAsia="Times New Roman" w:cs="Times New Roman"/>
        </w:rPr>
        <w:t xml:space="preserve"> θα απελευθερώνεται</w:t>
      </w:r>
      <w:r>
        <w:rPr>
          <w:rFonts w:eastAsia="Times New Roman" w:cs="Times New Roman"/>
        </w:rPr>
        <w:t>,</w:t>
      </w:r>
      <w:r>
        <w:rPr>
          <w:rFonts w:eastAsia="Times New Roman" w:cs="Times New Roman"/>
        </w:rPr>
        <w:t xml:space="preserve"> στον βαθμό που συνειδητοποιεί το δίκαιο και τα συμφέροντά του. </w:t>
      </w:r>
    </w:p>
    <w:p w14:paraId="7E195240" w14:textId="77777777" w:rsidR="00527971" w:rsidRDefault="007701A2">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Σαράντα τρία χρόνια μετά το Πολυτεχνείο, το ΚΚΕ συνεχίζει τον αγώνα για να βγουν δυναμικά στο προσκήνιο ο λαός και η νεολαία, να οικοδομήσουν γερό λαϊκό κίνημα με αντικαπι</w:t>
      </w:r>
      <w:r>
        <w:rPr>
          <w:rFonts w:eastAsia="Times New Roman" w:cs="Times New Roman"/>
        </w:rPr>
        <w:t xml:space="preserve">ταλιστική, αντιμονοπωλιακή γραμμή, για να απαλλαγούν από τη φτώχεια, την καταπίεση και τα δεινά της κρίσης. </w:t>
      </w:r>
    </w:p>
    <w:p w14:paraId="7E195241" w14:textId="77777777" w:rsidR="00527971" w:rsidRDefault="007701A2">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Με το ΚΚΕ δυνατό, στήριγμα του λαού, με την αυτοθυσία των κομμουνιστών, την προσφορά και την πρωτοπόρα δράση όπως πάντα στην ιστορία του λαϊκού κιν</w:t>
      </w:r>
      <w:r>
        <w:rPr>
          <w:rFonts w:eastAsia="Times New Roman" w:cs="Times New Roman"/>
        </w:rPr>
        <w:t xml:space="preserve">ήματος, μπορεί να ανοίξει ο δρόμος για </w:t>
      </w:r>
      <w:r>
        <w:rPr>
          <w:rFonts w:eastAsia="Times New Roman" w:cs="Times New Roman"/>
        </w:rPr>
        <w:lastRenderedPageBreak/>
        <w:t xml:space="preserve">τη χειραφέτηση του λαού από την ιδεολογία και την πολιτική των κομμάτων του συστήματος και της Ευρωπαϊκής </w:t>
      </w:r>
      <w:r>
        <w:rPr>
          <w:rFonts w:eastAsia="Times New Roman"/>
          <w:bCs/>
        </w:rPr>
        <w:t>Έ</w:t>
      </w:r>
      <w:r>
        <w:rPr>
          <w:rFonts w:eastAsia="Times New Roman" w:cs="Times New Roman"/>
        </w:rPr>
        <w:t xml:space="preserve">νωσης. </w:t>
      </w:r>
    </w:p>
    <w:p w14:paraId="7E195242" w14:textId="77777777" w:rsidR="00527971" w:rsidRDefault="007701A2">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 xml:space="preserve">Αυτές </w:t>
      </w:r>
      <w:r>
        <w:rPr>
          <w:rFonts w:eastAsia="Times New Roman"/>
          <w:bCs/>
        </w:rPr>
        <w:t>είναι</w:t>
      </w:r>
      <w:r>
        <w:rPr>
          <w:rFonts w:eastAsia="Times New Roman" w:cs="Times New Roman"/>
        </w:rPr>
        <w:t xml:space="preserve"> οι προϋποθέσεις</w:t>
      </w:r>
      <w:r>
        <w:rPr>
          <w:rFonts w:eastAsia="Times New Roman" w:cs="Times New Roman"/>
        </w:rPr>
        <w:t>,</w:t>
      </w:r>
      <w:r>
        <w:rPr>
          <w:rFonts w:eastAsia="Times New Roman" w:cs="Times New Roman"/>
        </w:rPr>
        <w:t xml:space="preserve"> για να σπάσει η μοιρολατρία που καλλιεργεί το σύστημα, να μπολιαστεί με π</w:t>
      </w:r>
      <w:r>
        <w:rPr>
          <w:rFonts w:eastAsia="Times New Roman" w:cs="Times New Roman"/>
        </w:rPr>
        <w:t xml:space="preserve">είρα η οργάνωση του λαού για να νικήσει. Το ΚΚΕ, σήμερα, καλεί σε </w:t>
      </w:r>
      <w:proofErr w:type="spellStart"/>
      <w:r>
        <w:rPr>
          <w:rFonts w:eastAsia="Times New Roman" w:cs="Times New Roman"/>
        </w:rPr>
        <w:t>συστράτευση</w:t>
      </w:r>
      <w:proofErr w:type="spellEnd"/>
      <w:r>
        <w:rPr>
          <w:rFonts w:eastAsia="Times New Roman" w:cs="Times New Roman"/>
        </w:rPr>
        <w:t xml:space="preserve"> και συμπόρευση</w:t>
      </w:r>
      <w:r>
        <w:rPr>
          <w:rFonts w:eastAsia="Times New Roman" w:cs="Times New Roman"/>
        </w:rPr>
        <w:t>,</w:t>
      </w:r>
      <w:r>
        <w:rPr>
          <w:rFonts w:eastAsia="Times New Roman" w:cs="Times New Roman"/>
        </w:rPr>
        <w:t xml:space="preserve"> για να δυναμώσει τώρα η λαϊκή συμμαχία μεταξύ τ</w:t>
      </w:r>
      <w:r>
        <w:rPr>
          <w:rFonts w:eastAsia="Times New Roman" w:cs="Times New Roman"/>
        </w:rPr>
        <w:t>ης</w:t>
      </w:r>
      <w:r>
        <w:rPr>
          <w:rFonts w:eastAsia="Times New Roman" w:cs="Times New Roman"/>
        </w:rPr>
        <w:t xml:space="preserve"> εργατικής τάξης, των φτωχών λαϊκών στρωμάτων της πόλης και της υπαίθρου, των νέων και των γυναικών, των λαϊκών οικογενειών για τη ριζική ανατροπή, την κοινωνικοποίηση των μονοπωλίων, τη διαγραφή όλου του χρέους, την κατάργηση των μνημονίων, την αποδέσμευσ</w:t>
      </w:r>
      <w:r>
        <w:rPr>
          <w:rFonts w:eastAsia="Times New Roman" w:cs="Times New Roman"/>
        </w:rPr>
        <w:t xml:space="preserve">η της χώρας από την Ευρωπαϊκή Ένωση και το ΝΑΤΟ, όλες τις ιμπεριαλιστικές ενώσεις, για την εργατική λαϊκή εξουσία. </w:t>
      </w:r>
    </w:p>
    <w:p w14:paraId="7E195243" w14:textId="77777777" w:rsidR="00527971" w:rsidRDefault="007701A2">
      <w:pPr>
        <w:spacing w:line="600" w:lineRule="auto"/>
        <w:ind w:firstLine="720"/>
        <w:contextualSpacing/>
        <w:jc w:val="both"/>
        <w:rPr>
          <w:rFonts w:eastAsia="Times New Roman" w:cs="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Τώρα θα δώσω τον λόγο στον Πρόεδρο της </w:t>
      </w:r>
      <w:r>
        <w:rPr>
          <w:rFonts w:eastAsia="Times New Roman" w:cs="Times New Roman"/>
          <w:bCs/>
          <w:shd w:val="clear" w:color="auto" w:fill="FFFFFF"/>
        </w:rPr>
        <w:t>Κοινοβουλευτικής Ομάδας της Ένωσης Κεντρώων, στον κ. Βασί</w:t>
      </w:r>
      <w:r>
        <w:rPr>
          <w:rFonts w:eastAsia="Times New Roman" w:cs="Times New Roman"/>
          <w:bCs/>
          <w:shd w:val="clear" w:color="auto" w:fill="FFFFFF"/>
        </w:rPr>
        <w:t xml:space="preserve">λειο Λεβέντη. </w:t>
      </w:r>
    </w:p>
    <w:p w14:paraId="7E195244" w14:textId="77777777" w:rsidR="00527971" w:rsidRDefault="007701A2">
      <w:pPr>
        <w:spacing w:line="600" w:lineRule="auto"/>
        <w:ind w:firstLine="720"/>
        <w:contextualSpacing/>
        <w:jc w:val="both"/>
        <w:rPr>
          <w:rFonts w:eastAsia="Times New Roman" w:cs="Times New Roman"/>
        </w:rPr>
      </w:pPr>
      <w:r>
        <w:rPr>
          <w:rFonts w:eastAsia="Times New Roman" w:cs="Times New Roman"/>
          <w:bCs/>
          <w:shd w:val="clear" w:color="auto" w:fill="FFFFFF"/>
        </w:rPr>
        <w:lastRenderedPageBreak/>
        <w:t xml:space="preserve">Κύριε Λεβέντη, θα πω και για εσάς επτά λεπτά, υπενθυμίζοντας ότι το Προεδρείο δεν </w:t>
      </w:r>
      <w:r>
        <w:rPr>
          <w:rFonts w:eastAsia="Times New Roman"/>
          <w:bCs/>
          <w:shd w:val="clear" w:color="auto" w:fill="FFFFFF"/>
        </w:rPr>
        <w:t>είναι</w:t>
      </w:r>
      <w:r>
        <w:rPr>
          <w:rFonts w:eastAsia="Times New Roman" w:cs="Times New Roman"/>
          <w:bCs/>
          <w:shd w:val="clear" w:color="auto" w:fill="FFFFFF"/>
        </w:rPr>
        <w:t xml:space="preserve"> διακοσμητικό, γιατί ο κ. </w:t>
      </w:r>
      <w:proofErr w:type="spellStart"/>
      <w:r>
        <w:rPr>
          <w:rFonts w:eastAsia="Times New Roman" w:cs="Times New Roman"/>
          <w:bCs/>
          <w:shd w:val="clear" w:color="auto" w:fill="FFFFFF"/>
        </w:rPr>
        <w:t>Λαμπρούλης</w:t>
      </w:r>
      <w:proofErr w:type="spellEnd"/>
      <w:r>
        <w:rPr>
          <w:rFonts w:eastAsia="Times New Roman" w:cs="Times New Roman"/>
          <w:bCs/>
          <w:shd w:val="clear" w:color="auto" w:fill="FFFFFF"/>
        </w:rPr>
        <w:t xml:space="preserve">, αν και Αντιπρόεδρος, με επέπληξε ότι θα μιλήσει όσο θέλει. Μετά ζητάμε και από τους Βουλευτές να τηρούν τον χρόνο. </w:t>
      </w:r>
    </w:p>
    <w:p w14:paraId="7E195245" w14:textId="77777777" w:rsidR="00527971" w:rsidRDefault="007701A2">
      <w:pPr>
        <w:tabs>
          <w:tab w:val="left" w:pos="426"/>
          <w:tab w:val="center" w:pos="4393"/>
        </w:tabs>
        <w:spacing w:line="600" w:lineRule="auto"/>
        <w:ind w:firstLine="851"/>
        <w:contextualSpacing/>
        <w:jc w:val="both"/>
        <w:rPr>
          <w:rFonts w:eastAsia="Times New Roman" w:cs="Times New Roman"/>
        </w:rPr>
      </w:pPr>
      <w:r>
        <w:rPr>
          <w:rFonts w:eastAsia="Times New Roman"/>
          <w:b/>
          <w:bCs/>
        </w:rPr>
        <w:t>ΓΕΩΡΓΙΟΣ ΛΑΜΠΡΟΥΛΗΣ (</w:t>
      </w:r>
      <w:r>
        <w:rPr>
          <w:rFonts w:eastAsia="Times New Roman"/>
          <w:b/>
          <w:bCs/>
        </w:rPr>
        <w:t>ΣΤ΄</w:t>
      </w:r>
      <w:r>
        <w:rPr>
          <w:rFonts w:eastAsia="Times New Roman"/>
          <w:b/>
          <w:bCs/>
        </w:rPr>
        <w:t xml:space="preserve"> Αντιπρόεδρος της Βουλής):</w:t>
      </w:r>
      <w:r>
        <w:rPr>
          <w:rFonts w:eastAsia="Times New Roman"/>
          <w:bCs/>
        </w:rPr>
        <w:t xml:space="preserve"> </w:t>
      </w:r>
      <w:r>
        <w:rPr>
          <w:rFonts w:eastAsia="Times New Roman" w:cs="Times New Roman"/>
        </w:rPr>
        <w:t xml:space="preserve">Σε μένα απευθύνεστε, </w:t>
      </w:r>
      <w:r>
        <w:rPr>
          <w:rFonts w:eastAsia="Times New Roman" w:cs="Times New Roman"/>
          <w:bCs/>
          <w:shd w:val="clear" w:color="auto" w:fill="FFFFFF"/>
        </w:rPr>
        <w:t>κυρία Πρόεδρε</w:t>
      </w:r>
      <w:r>
        <w:rPr>
          <w:rFonts w:eastAsia="Times New Roman" w:cs="Times New Roman"/>
        </w:rPr>
        <w:t>;</w:t>
      </w:r>
    </w:p>
    <w:p w14:paraId="7E195246" w14:textId="77777777" w:rsidR="00527971" w:rsidRDefault="007701A2">
      <w:pPr>
        <w:tabs>
          <w:tab w:val="left" w:pos="426"/>
          <w:tab w:val="center" w:pos="4393"/>
        </w:tabs>
        <w:spacing w:line="600" w:lineRule="auto"/>
        <w:ind w:firstLine="851"/>
        <w:contextualSpacing/>
        <w:jc w:val="both"/>
        <w:rPr>
          <w:rFonts w:eastAsia="Times New Roman"/>
          <w:bCs/>
        </w:rPr>
      </w:pPr>
      <w:r>
        <w:rPr>
          <w:rFonts w:eastAsia="Times New Roman"/>
          <w:b/>
          <w:bCs/>
        </w:rPr>
        <w:t xml:space="preserve">ΠΡΟΕΔΡΕΥΟΥΣΑ (Αναστασία Χριστοδουλοπούλου): </w:t>
      </w:r>
      <w:r>
        <w:rPr>
          <w:rFonts w:eastAsia="Times New Roman"/>
          <w:bCs/>
        </w:rPr>
        <w:t>Μου είπατε…</w:t>
      </w:r>
    </w:p>
    <w:p w14:paraId="7E195247" w14:textId="77777777" w:rsidR="00527971" w:rsidRDefault="007701A2">
      <w:pPr>
        <w:tabs>
          <w:tab w:val="left" w:pos="426"/>
          <w:tab w:val="center" w:pos="4393"/>
        </w:tabs>
        <w:spacing w:line="600" w:lineRule="auto"/>
        <w:ind w:firstLine="851"/>
        <w:contextualSpacing/>
        <w:jc w:val="both"/>
        <w:rPr>
          <w:rFonts w:eastAsia="Times New Roman" w:cs="Times New Roman"/>
        </w:rPr>
      </w:pPr>
      <w:r>
        <w:rPr>
          <w:rFonts w:eastAsia="Times New Roman"/>
          <w:b/>
          <w:bCs/>
        </w:rPr>
        <w:t>ΓΕΩΡΓΙΟΣ ΛΑΜΠΡΟΥΛΗΣ (</w:t>
      </w:r>
      <w:r>
        <w:rPr>
          <w:rFonts w:eastAsia="Times New Roman"/>
          <w:b/>
          <w:bCs/>
        </w:rPr>
        <w:t>ΣΤ΄</w:t>
      </w:r>
      <w:r>
        <w:rPr>
          <w:rFonts w:eastAsia="Times New Roman"/>
          <w:b/>
          <w:bCs/>
        </w:rPr>
        <w:t xml:space="preserve"> Αντιπρόεδρος της Βουλής): </w:t>
      </w:r>
      <w:r>
        <w:rPr>
          <w:rFonts w:eastAsia="Times New Roman" w:cs="Times New Roman"/>
        </w:rPr>
        <w:t xml:space="preserve">Εσείς είστε η </w:t>
      </w:r>
      <w:proofErr w:type="spellStart"/>
      <w:r>
        <w:rPr>
          <w:rFonts w:eastAsia="Times New Roman" w:cs="Times New Roman"/>
        </w:rPr>
        <w:t>Προεδρεύουσα</w:t>
      </w:r>
      <w:proofErr w:type="spellEnd"/>
      <w:r>
        <w:rPr>
          <w:rFonts w:eastAsia="Times New Roman" w:cs="Times New Roman"/>
        </w:rPr>
        <w:t xml:space="preserve">. Συγγνώμη εσείς είστε η </w:t>
      </w:r>
      <w:proofErr w:type="spellStart"/>
      <w:r>
        <w:rPr>
          <w:rFonts w:eastAsia="Times New Roman" w:cs="Times New Roman"/>
        </w:rPr>
        <w:t>Προεδρεύουσ</w:t>
      </w:r>
      <w:r>
        <w:rPr>
          <w:rFonts w:eastAsia="Times New Roman" w:cs="Times New Roman"/>
        </w:rPr>
        <w:t>α</w:t>
      </w:r>
      <w:proofErr w:type="spellEnd"/>
      <w:r>
        <w:rPr>
          <w:rFonts w:eastAsia="Times New Roman" w:cs="Times New Roman"/>
        </w:rPr>
        <w:t xml:space="preserve">, κυρία Χριστοδουλοπούλου. </w:t>
      </w:r>
    </w:p>
    <w:p w14:paraId="7E195248" w14:textId="77777777" w:rsidR="00527971" w:rsidRDefault="007701A2">
      <w:pPr>
        <w:tabs>
          <w:tab w:val="left" w:pos="426"/>
          <w:tab w:val="center" w:pos="4393"/>
        </w:tabs>
        <w:spacing w:line="600" w:lineRule="auto"/>
        <w:ind w:firstLine="851"/>
        <w:contextualSpacing/>
        <w:jc w:val="both"/>
        <w:rPr>
          <w:rFonts w:eastAsia="Times New Roman"/>
          <w:bCs/>
        </w:rPr>
      </w:pPr>
      <w:r>
        <w:rPr>
          <w:rFonts w:eastAsia="Times New Roman"/>
          <w:b/>
          <w:bCs/>
        </w:rPr>
        <w:t xml:space="preserve">ΠΡΟΕΔΡΕΥΟΥΣΑ (Αναστασία Χριστοδουλοπούλου): </w:t>
      </w:r>
      <w:r>
        <w:rPr>
          <w:rFonts w:eastAsia="Times New Roman"/>
          <w:bCs/>
        </w:rPr>
        <w:t xml:space="preserve">Ναι και είπατε ότι θα μιλήσετε όσο θέλετε. Εντάξει τότε θα μιλάνε όλοι όσο θέλουνε. </w:t>
      </w:r>
    </w:p>
    <w:p w14:paraId="7E195249" w14:textId="77777777" w:rsidR="00527971" w:rsidRDefault="007701A2">
      <w:pPr>
        <w:tabs>
          <w:tab w:val="left" w:pos="426"/>
          <w:tab w:val="center" w:pos="4393"/>
        </w:tabs>
        <w:spacing w:line="600" w:lineRule="auto"/>
        <w:ind w:firstLine="851"/>
        <w:contextualSpacing/>
        <w:jc w:val="both"/>
        <w:rPr>
          <w:rFonts w:eastAsia="Times New Roman"/>
          <w:bCs/>
        </w:rPr>
      </w:pPr>
      <w:r>
        <w:rPr>
          <w:rFonts w:eastAsia="Times New Roman"/>
          <w:b/>
          <w:bCs/>
        </w:rPr>
        <w:t>ΓΕΩΡΓΙΟΣ ΛΑΜΠΡΟΥΛΗΣ (</w:t>
      </w:r>
      <w:r>
        <w:rPr>
          <w:rFonts w:eastAsia="Times New Roman"/>
          <w:b/>
          <w:bCs/>
        </w:rPr>
        <w:t>ΣΤ΄</w:t>
      </w:r>
      <w:r>
        <w:rPr>
          <w:rFonts w:eastAsia="Times New Roman"/>
          <w:b/>
          <w:bCs/>
        </w:rPr>
        <w:t xml:space="preserve"> Αντιπρόεδρος της Βουλής): </w:t>
      </w:r>
      <w:r>
        <w:rPr>
          <w:rFonts w:eastAsia="Times New Roman" w:cs="Times New Roman"/>
        </w:rPr>
        <w:t>Δεν είπα αυτό το πράγμα. Είπα ότι θα υπερβώ τον</w:t>
      </w:r>
      <w:r>
        <w:rPr>
          <w:rFonts w:eastAsia="Times New Roman" w:cs="Times New Roman"/>
        </w:rPr>
        <w:t xml:space="preserve"> χρόνο. </w:t>
      </w:r>
    </w:p>
    <w:p w14:paraId="7E19524A" w14:textId="77777777" w:rsidR="00527971" w:rsidRDefault="007701A2">
      <w:pPr>
        <w:tabs>
          <w:tab w:val="left" w:pos="426"/>
          <w:tab w:val="center" w:pos="4393"/>
        </w:tabs>
        <w:spacing w:line="600" w:lineRule="auto"/>
        <w:ind w:firstLine="851"/>
        <w:contextualSpacing/>
        <w:jc w:val="both"/>
        <w:rPr>
          <w:rFonts w:eastAsia="Times New Roman"/>
          <w:bCs/>
        </w:rPr>
      </w:pPr>
      <w:r>
        <w:rPr>
          <w:rFonts w:eastAsia="Times New Roman"/>
          <w:b/>
          <w:bCs/>
        </w:rPr>
        <w:lastRenderedPageBreak/>
        <w:t xml:space="preserve">ΠΡΟΕΔΡΕΥΟΥΣΑ (Αναστασία Χριστοδουλοπούλου): </w:t>
      </w:r>
      <w:r>
        <w:rPr>
          <w:rFonts w:eastAsia="Times New Roman"/>
          <w:bCs/>
        </w:rPr>
        <w:t xml:space="preserve">Είμαστε διακοσμητικοί εδώ. </w:t>
      </w:r>
    </w:p>
    <w:p w14:paraId="7E19524B" w14:textId="77777777" w:rsidR="00527971" w:rsidRDefault="007701A2">
      <w:pPr>
        <w:tabs>
          <w:tab w:val="left" w:pos="426"/>
          <w:tab w:val="center" w:pos="4393"/>
        </w:tabs>
        <w:spacing w:line="600" w:lineRule="auto"/>
        <w:ind w:firstLine="851"/>
        <w:contextualSpacing/>
        <w:jc w:val="both"/>
        <w:rPr>
          <w:rFonts w:eastAsia="Times New Roman" w:cs="Times New Roman"/>
        </w:rPr>
      </w:pPr>
      <w:r>
        <w:rPr>
          <w:rFonts w:eastAsia="Times New Roman"/>
          <w:b/>
          <w:bCs/>
        </w:rPr>
        <w:t>ΓΕΩΡΓΙΟΣ ΛΑΜΠΡΟΥΛΗΣ (</w:t>
      </w:r>
      <w:r>
        <w:rPr>
          <w:rFonts w:eastAsia="Times New Roman"/>
          <w:b/>
          <w:bCs/>
        </w:rPr>
        <w:t>ΣΤ΄</w:t>
      </w:r>
      <w:r>
        <w:rPr>
          <w:rFonts w:eastAsia="Times New Roman"/>
          <w:b/>
          <w:bCs/>
        </w:rPr>
        <w:t xml:space="preserve"> Αντιπρόεδρος της Βουλής): </w:t>
      </w:r>
      <w:r>
        <w:rPr>
          <w:rFonts w:eastAsia="Times New Roman" w:cs="Times New Roman"/>
        </w:rPr>
        <w:t xml:space="preserve">Μην προκαλείτε τώρα… </w:t>
      </w:r>
    </w:p>
    <w:p w14:paraId="7E19524C" w14:textId="77777777" w:rsidR="00527971" w:rsidRDefault="007701A2">
      <w:pPr>
        <w:tabs>
          <w:tab w:val="left" w:pos="426"/>
          <w:tab w:val="center" w:pos="4393"/>
        </w:tabs>
        <w:spacing w:line="600" w:lineRule="auto"/>
        <w:ind w:firstLine="851"/>
        <w:contextualSpacing/>
        <w:jc w:val="both"/>
        <w:rPr>
          <w:rFonts w:eastAsia="Times New Roman"/>
          <w:bCs/>
        </w:rPr>
      </w:pPr>
      <w:r>
        <w:rPr>
          <w:rFonts w:eastAsia="Times New Roman"/>
          <w:b/>
          <w:bCs/>
        </w:rPr>
        <w:t xml:space="preserve">ΠΡΟΕΔΡΕΥΟΥΣΑ (Αναστασία Χριστοδουλοπούλου): </w:t>
      </w:r>
      <w:r>
        <w:rPr>
          <w:rFonts w:eastAsia="Times New Roman"/>
          <w:bCs/>
        </w:rPr>
        <w:t xml:space="preserve">Όχι, κανείς δεν υπακούει σε τίποτα. </w:t>
      </w:r>
    </w:p>
    <w:p w14:paraId="7E19524D" w14:textId="77777777" w:rsidR="00527971" w:rsidRDefault="007701A2">
      <w:pPr>
        <w:tabs>
          <w:tab w:val="left" w:pos="426"/>
          <w:tab w:val="center" w:pos="4393"/>
        </w:tabs>
        <w:spacing w:line="600" w:lineRule="auto"/>
        <w:ind w:firstLine="851"/>
        <w:contextualSpacing/>
        <w:jc w:val="both"/>
        <w:rPr>
          <w:rFonts w:eastAsia="Times New Roman"/>
          <w:bCs/>
        </w:rPr>
      </w:pPr>
      <w:r>
        <w:rPr>
          <w:rFonts w:eastAsia="Times New Roman"/>
          <w:b/>
          <w:bCs/>
        </w:rPr>
        <w:t>ΓΕΩΡΓΙΟΣ ΛΑΜΠΡΟΥΛΗΣ (</w:t>
      </w:r>
      <w:r>
        <w:rPr>
          <w:rFonts w:eastAsia="Times New Roman"/>
          <w:b/>
          <w:bCs/>
        </w:rPr>
        <w:t>ΣΤ΄</w:t>
      </w:r>
      <w:r>
        <w:rPr>
          <w:rFonts w:eastAsia="Times New Roman"/>
          <w:b/>
          <w:bCs/>
        </w:rPr>
        <w:t xml:space="preserve"> Αντιπρόεδρος της Βουλής): </w:t>
      </w:r>
      <w:r>
        <w:rPr>
          <w:rFonts w:eastAsia="Times New Roman"/>
          <w:bCs/>
        </w:rPr>
        <w:t>…δ</w:t>
      </w:r>
      <w:r>
        <w:rPr>
          <w:rFonts w:eastAsia="Times New Roman" w:cs="Times New Roman"/>
        </w:rPr>
        <w:t xml:space="preserve">ιότι εσείς δώσατε το </w:t>
      </w:r>
      <w:r>
        <w:rPr>
          <w:rFonts w:eastAsia="Times New Roman" w:cs="Times New Roman"/>
          <w:bCs/>
          <w:shd w:val="clear" w:color="auto" w:fill="FFFFFF"/>
        </w:rPr>
        <w:t>δικαίωμα</w:t>
      </w:r>
      <w:r>
        <w:rPr>
          <w:rFonts w:eastAsia="Times New Roman" w:cs="Times New Roman"/>
        </w:rPr>
        <w:t>. Δηλαδή οι άλλοι εκπρόσωποι έχουν περισσότερη δυνατότητα υπέρβασης του χρόνου;</w:t>
      </w:r>
    </w:p>
    <w:p w14:paraId="7E19524E" w14:textId="77777777" w:rsidR="00527971" w:rsidRDefault="007701A2">
      <w:pPr>
        <w:tabs>
          <w:tab w:val="left" w:pos="426"/>
          <w:tab w:val="center" w:pos="4393"/>
        </w:tabs>
        <w:spacing w:line="600" w:lineRule="auto"/>
        <w:ind w:firstLine="851"/>
        <w:contextualSpacing/>
        <w:jc w:val="both"/>
        <w:rPr>
          <w:rFonts w:eastAsia="Times New Roman"/>
          <w:bCs/>
        </w:rPr>
      </w:pPr>
      <w:r>
        <w:rPr>
          <w:rFonts w:eastAsia="Times New Roman"/>
          <w:b/>
          <w:bCs/>
        </w:rPr>
        <w:t xml:space="preserve">ΠΡΟΕΔΡΕΥΟΥΣΑ (Αναστασία Χριστοδουλοπούλου): </w:t>
      </w:r>
      <w:r>
        <w:rPr>
          <w:rFonts w:eastAsia="Times New Roman"/>
          <w:bCs/>
        </w:rPr>
        <w:t>Αυτό δεν σημαίνει ότι δεν θα κάνω εκκλήσεις. Και δεν μου απάντησε κανεί</w:t>
      </w:r>
      <w:r>
        <w:rPr>
          <w:rFonts w:eastAsia="Times New Roman"/>
          <w:bCs/>
        </w:rPr>
        <w:t xml:space="preserve">ς έτσι. </w:t>
      </w:r>
    </w:p>
    <w:p w14:paraId="7E19524F" w14:textId="77777777" w:rsidR="00527971" w:rsidRDefault="007701A2">
      <w:pPr>
        <w:tabs>
          <w:tab w:val="left" w:pos="426"/>
          <w:tab w:val="center" w:pos="4393"/>
        </w:tabs>
        <w:spacing w:line="600" w:lineRule="auto"/>
        <w:ind w:firstLine="851"/>
        <w:contextualSpacing/>
        <w:jc w:val="both"/>
        <w:rPr>
          <w:rFonts w:eastAsia="Times New Roman"/>
          <w:bCs/>
        </w:rPr>
      </w:pPr>
      <w:r>
        <w:rPr>
          <w:rFonts w:eastAsia="Times New Roman"/>
          <w:bCs/>
        </w:rPr>
        <w:t xml:space="preserve">Ελάτε, κύριε Λεβέντη, έχετε τον λόγο. </w:t>
      </w:r>
    </w:p>
    <w:p w14:paraId="7E195250" w14:textId="77777777" w:rsidR="00527971" w:rsidRDefault="007701A2">
      <w:pPr>
        <w:tabs>
          <w:tab w:val="left" w:pos="426"/>
          <w:tab w:val="center" w:pos="4393"/>
        </w:tabs>
        <w:spacing w:line="600" w:lineRule="auto"/>
        <w:ind w:firstLine="851"/>
        <w:contextualSpacing/>
        <w:jc w:val="both"/>
        <w:rPr>
          <w:rFonts w:eastAsia="Times New Roman"/>
          <w:bCs/>
        </w:rPr>
      </w:pPr>
      <w:r>
        <w:rPr>
          <w:rFonts w:eastAsia="Times New Roman"/>
          <w:b/>
          <w:bCs/>
        </w:rPr>
        <w:t xml:space="preserve">ΒΑΣΙΛΗΣ </w:t>
      </w:r>
      <w:r>
        <w:rPr>
          <w:rFonts w:eastAsia="Times New Roman"/>
          <w:b/>
          <w:bCs/>
        </w:rPr>
        <w:t xml:space="preserve">ΛΕΒΕΝΤΗΣ (Πρόεδρος της Ένωσης Κεντρώων): </w:t>
      </w:r>
      <w:r>
        <w:rPr>
          <w:rFonts w:eastAsia="Times New Roman"/>
          <w:bCs/>
        </w:rPr>
        <w:t xml:space="preserve">Κύριε Υπουργέ, κυρίες και κύριοι Βουλευτές, κύριε Πρόεδρε, χαίρομαι που ευρίσκομαι πάλι μαζί σας. Δεν ξέρω πώς καταφέρνουμε και </w:t>
      </w:r>
      <w:r>
        <w:rPr>
          <w:rFonts w:eastAsia="Times New Roman"/>
          <w:bCs/>
        </w:rPr>
        <w:lastRenderedPageBreak/>
        <w:t>μιλούμε πολύ αραιά. Πάνω από έν</w:t>
      </w:r>
      <w:r>
        <w:rPr>
          <w:rFonts w:eastAsia="Times New Roman"/>
          <w:bCs/>
        </w:rPr>
        <w:t xml:space="preserve">α μήνα έχουμε να μιλήσουμε εδώ πέρα. Δεν ξέρω πώς τα καταφέρνουμε και υπάρχει πιο πολύ δράση έξω από το Κοινοβούλιο και λιγότερη στο Κοινοβούλιο. Δεν ξέρω πόσο επιτελείται το έργο και πόσο προοδεύουν οι </w:t>
      </w:r>
      <w:r>
        <w:rPr>
          <w:rFonts w:eastAsia="Times New Roman"/>
          <w:bCs/>
        </w:rPr>
        <w:t>ε</w:t>
      </w:r>
      <w:r>
        <w:rPr>
          <w:rFonts w:eastAsia="Times New Roman"/>
          <w:bCs/>
        </w:rPr>
        <w:t xml:space="preserve">πιτροπές. Μακάρι να γίνεται αυτό ακωλύτως. </w:t>
      </w:r>
    </w:p>
    <w:p w14:paraId="7E19525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Πάντως να ξέρουμε ότι όσο λιγότερο δουλεύει το </w:t>
      </w:r>
      <w:r>
        <w:rPr>
          <w:rFonts w:eastAsia="Times New Roman" w:cs="Times New Roman"/>
          <w:szCs w:val="24"/>
        </w:rPr>
        <w:t>Κ</w:t>
      </w:r>
      <w:r>
        <w:rPr>
          <w:rFonts w:eastAsia="Times New Roman" w:cs="Times New Roman"/>
          <w:szCs w:val="24"/>
        </w:rPr>
        <w:t xml:space="preserve">οινοβούλιο, τόσο λιγότερο υπάρχει και δημοκρατία. Είναι η άποψή μου αυτή. </w:t>
      </w:r>
    </w:p>
    <w:p w14:paraId="7E19525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Μιλάμε σήμερα για την ημέρα του Πολυτεχνείου. Είναι μια μεγάλη μέρα. Είναι μια μέρα που δοξάζουμε ανθρώπους</w:t>
      </w:r>
      <w:r>
        <w:rPr>
          <w:rFonts w:eastAsia="Times New Roman" w:cs="Times New Roman"/>
          <w:szCs w:val="24"/>
        </w:rPr>
        <w:t>,</w:t>
      </w:r>
      <w:r>
        <w:rPr>
          <w:rFonts w:eastAsia="Times New Roman" w:cs="Times New Roman"/>
          <w:szCs w:val="24"/>
        </w:rPr>
        <w:t xml:space="preserve"> που απένταροι πρόταξαν τ</w:t>
      </w:r>
      <w:r>
        <w:rPr>
          <w:rFonts w:eastAsia="Times New Roman" w:cs="Times New Roman"/>
          <w:szCs w:val="24"/>
        </w:rPr>
        <w:t xml:space="preserve">α </w:t>
      </w:r>
      <w:proofErr w:type="spellStart"/>
      <w:r>
        <w:rPr>
          <w:rFonts w:eastAsia="Times New Roman" w:cs="Times New Roman"/>
          <w:szCs w:val="24"/>
        </w:rPr>
        <w:t>στήθια</w:t>
      </w:r>
      <w:proofErr w:type="spellEnd"/>
      <w:r>
        <w:rPr>
          <w:rFonts w:eastAsia="Times New Roman" w:cs="Times New Roman"/>
          <w:szCs w:val="24"/>
        </w:rPr>
        <w:t xml:space="preserve"> τους χωρίς προοπτική, χωρίς κα</w:t>
      </w:r>
      <w:r>
        <w:rPr>
          <w:rFonts w:eastAsia="Times New Roman" w:cs="Times New Roman"/>
          <w:szCs w:val="24"/>
        </w:rPr>
        <w:t>μ</w:t>
      </w:r>
      <w:r>
        <w:rPr>
          <w:rFonts w:eastAsia="Times New Roman" w:cs="Times New Roman"/>
          <w:szCs w:val="24"/>
        </w:rPr>
        <w:t>μία σιγουριά. Φοιτητές όντες από φτωχικές οικογένειες της υπαίθρου πρόταξαν τα στήθη τους απέναντι σε μία οργανωμένη χούντα, η οποία χούντα τι έκανε; Αφαιρούσε την αναβολή λόγω σπουδών και υπήρχε περίπτωση να καταστρ</w:t>
      </w:r>
      <w:r>
        <w:rPr>
          <w:rFonts w:eastAsia="Times New Roman" w:cs="Times New Roman"/>
          <w:szCs w:val="24"/>
        </w:rPr>
        <w:t xml:space="preserve">αφεί η οικογένεια του φοιτητή. Δηλαδή υπήρξαν άνθρωποι που ρίσκαραν τα πάντα και δεν είχαν τίποτα. </w:t>
      </w:r>
    </w:p>
    <w:p w14:paraId="7E19525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Όσοι έχουν αγωνιστεί και έχουν δώσει το αίμα τους και τη ζωή τους, το κάνανε για τη δημοκρατία. Έχουμε φτάσει σήμερα σε μια εποχή</w:t>
      </w:r>
      <w:r>
        <w:rPr>
          <w:rFonts w:eastAsia="Times New Roman" w:cs="Times New Roman"/>
          <w:szCs w:val="24"/>
        </w:rPr>
        <w:t>,</w:t>
      </w:r>
      <w:r>
        <w:rPr>
          <w:rFonts w:eastAsia="Times New Roman" w:cs="Times New Roman"/>
          <w:szCs w:val="24"/>
        </w:rPr>
        <w:t xml:space="preserve"> που πείτε μου πόσοι ρισκά</w:t>
      </w:r>
      <w:r>
        <w:rPr>
          <w:rFonts w:eastAsia="Times New Roman" w:cs="Times New Roman"/>
          <w:szCs w:val="24"/>
        </w:rPr>
        <w:t>ρουν τα πάντα χωρίς να έχουν τίποτα. Διερωτηθείτε</w:t>
      </w:r>
      <w:r>
        <w:rPr>
          <w:rFonts w:eastAsia="Times New Roman" w:cs="Times New Roman"/>
          <w:szCs w:val="24"/>
        </w:rPr>
        <w:t>.</w:t>
      </w:r>
      <w:r>
        <w:rPr>
          <w:rFonts w:eastAsia="Times New Roman" w:cs="Times New Roman"/>
          <w:szCs w:val="24"/>
        </w:rPr>
        <w:t xml:space="preserve"> Υπάρχει τέτοια ιερότητα πλέον στη σημερινή εποχή; Γιατί είναι ιερότητα να είσαι το μηδέν, να σε παίρνει η χούντα να σε πηγαίνει Αλεξανδρούπολη </w:t>
      </w:r>
      <w:r>
        <w:rPr>
          <w:rFonts w:eastAsia="Times New Roman" w:cs="Times New Roman"/>
          <w:szCs w:val="24"/>
        </w:rPr>
        <w:t xml:space="preserve">ως </w:t>
      </w:r>
      <w:r>
        <w:rPr>
          <w:rFonts w:eastAsia="Times New Roman" w:cs="Times New Roman"/>
          <w:szCs w:val="24"/>
        </w:rPr>
        <w:t>στρατιώτη και εσύ παρά ταύτα να λες «Έξω η χούντα», να φυλα</w:t>
      </w:r>
      <w:r>
        <w:rPr>
          <w:rFonts w:eastAsia="Times New Roman" w:cs="Times New Roman"/>
          <w:szCs w:val="24"/>
        </w:rPr>
        <w:t>κίζεσαι, να διώκεσαι.</w:t>
      </w:r>
    </w:p>
    <w:p w14:paraId="7E19525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Βέβαια αλλάζουν οι εποχές</w:t>
      </w:r>
      <w:r>
        <w:rPr>
          <w:rFonts w:eastAsia="Times New Roman" w:cs="Times New Roman"/>
          <w:szCs w:val="24"/>
        </w:rPr>
        <w:t>,</w:t>
      </w:r>
      <w:r>
        <w:rPr>
          <w:rFonts w:eastAsia="Times New Roman" w:cs="Times New Roman"/>
          <w:szCs w:val="24"/>
        </w:rPr>
        <w:t xml:space="preserve"> θα μου πείτε και κόμματα τα οποία λέγαν «Έξω οι Αμερικανοί», τώρα θεωρούν ότι με το που ήρθε ένας Αμερικανός Πρόεδρος ήταν επίτευγμα. Πολλοί στον ΣΥΡΙΖΑ και στο ΚΚΕ έχουν αγωνιστεί επί σειρά ετών κατά των Ην</w:t>
      </w:r>
      <w:r>
        <w:rPr>
          <w:rFonts w:eastAsia="Times New Roman" w:cs="Times New Roman"/>
          <w:szCs w:val="24"/>
        </w:rPr>
        <w:t xml:space="preserve">ωμένων Πολιτειών. </w:t>
      </w:r>
      <w:r>
        <w:rPr>
          <w:rFonts w:eastAsia="Times New Roman" w:cs="Times New Roman"/>
          <w:szCs w:val="24"/>
        </w:rPr>
        <w:t>Τ</w:t>
      </w:r>
      <w:r>
        <w:rPr>
          <w:rFonts w:eastAsia="Times New Roman" w:cs="Times New Roman"/>
          <w:szCs w:val="24"/>
        </w:rPr>
        <w:t xml:space="preserve">ώρα παρουσιάζεται ως επιτυχία ότι ήρθε εδώ ο Ομπάμα και </w:t>
      </w:r>
      <w:r>
        <w:rPr>
          <w:rFonts w:eastAsia="Times New Roman" w:cs="Times New Roman"/>
          <w:szCs w:val="24"/>
        </w:rPr>
        <w:t>μίλησε</w:t>
      </w:r>
      <w:r>
        <w:rPr>
          <w:rFonts w:eastAsia="Times New Roman" w:cs="Times New Roman"/>
          <w:szCs w:val="24"/>
        </w:rPr>
        <w:t xml:space="preserve"> κατά της λιτότητας. </w:t>
      </w:r>
    </w:p>
    <w:p w14:paraId="7E19525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Η επίσκεψη ενός Προέδρου είναι κάτι έστω και τις τελευταίες εβδομάδες πριν την πτώση του. Αλλά να μην ξεχνάμε ότι αυτός που ήρθε</w:t>
      </w:r>
      <w:r>
        <w:rPr>
          <w:rFonts w:eastAsia="Times New Roman" w:cs="Times New Roman"/>
          <w:szCs w:val="24"/>
        </w:rPr>
        <w:t>,</w:t>
      </w:r>
      <w:r>
        <w:rPr>
          <w:rFonts w:eastAsia="Times New Roman" w:cs="Times New Roman"/>
          <w:szCs w:val="24"/>
        </w:rPr>
        <w:t xml:space="preserve"> είναι ένας Πρόεδρος που αποδοκιμάστηκε στις τελευταίες εκλογές. Είχε ενεργά αναμειχθεί στον αγώνα υπέρ της Κλίντον και αποδοκιμάστηκε. Γιατί είμαι σίγουρος ότι τον </w:t>
      </w:r>
      <w:proofErr w:type="spellStart"/>
      <w:r>
        <w:rPr>
          <w:rFonts w:eastAsia="Times New Roman" w:cs="Times New Roman"/>
          <w:szCs w:val="24"/>
        </w:rPr>
        <w:lastRenderedPageBreak/>
        <w:t>Τραμπ</w:t>
      </w:r>
      <w:proofErr w:type="spellEnd"/>
      <w:r>
        <w:rPr>
          <w:rFonts w:eastAsia="Times New Roman" w:cs="Times New Roman"/>
          <w:szCs w:val="24"/>
        </w:rPr>
        <w:t xml:space="preserve"> δεν τον ψήφισε ο αμερικανικός λαός, απλά καταψήφισε μια ελίτ που είχε δημιουργηθεί στ</w:t>
      </w:r>
      <w:r>
        <w:rPr>
          <w:rFonts w:eastAsia="Times New Roman" w:cs="Times New Roman"/>
          <w:szCs w:val="24"/>
        </w:rPr>
        <w:t xml:space="preserve">ην Ουάσιγκτον, η οποία είναι μόνιμη και βάζει ο καθένας τη γυναίκα του </w:t>
      </w:r>
      <w:r>
        <w:rPr>
          <w:rFonts w:eastAsia="Times New Roman" w:cs="Times New Roman"/>
          <w:szCs w:val="24"/>
        </w:rPr>
        <w:t>π</w:t>
      </w:r>
      <w:r>
        <w:rPr>
          <w:rFonts w:eastAsia="Times New Roman" w:cs="Times New Roman"/>
          <w:szCs w:val="24"/>
        </w:rPr>
        <w:t>ρόεδρο αργότερα. Ήδη λένε ότι πρέπει να μπει και η Μισέλ Ομπάμα υποψήφια για την προεδρία. Αυτή την ελίτ πήγε να καταψηφίσει ο Αμερικανός.</w:t>
      </w:r>
    </w:p>
    <w:p w14:paraId="7E19525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Εγώ ήμουν στην Αμερική πριν σαράντα μέρες και</w:t>
      </w:r>
      <w:r>
        <w:rPr>
          <w:rFonts w:eastAsia="Times New Roman" w:cs="Times New Roman"/>
          <w:szCs w:val="24"/>
        </w:rPr>
        <w:t xml:space="preserve"> είδα απλούς ανθρώπους, σεκιούριτι, υπαλλήλους, σερβιτόρους και ήταν υπέρ του </w:t>
      </w:r>
      <w:proofErr w:type="spellStart"/>
      <w:r>
        <w:rPr>
          <w:rFonts w:eastAsia="Times New Roman" w:cs="Times New Roman"/>
          <w:szCs w:val="24"/>
        </w:rPr>
        <w:t>Τραμπ</w:t>
      </w:r>
      <w:proofErr w:type="spellEnd"/>
      <w:r>
        <w:rPr>
          <w:rFonts w:eastAsia="Times New Roman" w:cs="Times New Roman"/>
          <w:szCs w:val="24"/>
        </w:rPr>
        <w:t xml:space="preserve"> και ανησύχησα. Λέω: «Δεν βλέπετε ότι είναι ασυνάρτητος σε ό,τι λέει; Δεν έχει δομή ο λόγος του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και η απάντηση ήταν: «Από τους άλλους τι είδαμε;». Αυτή ήταν η απάντη</w:t>
      </w:r>
      <w:r>
        <w:rPr>
          <w:rFonts w:eastAsia="Times New Roman" w:cs="Times New Roman"/>
          <w:szCs w:val="24"/>
        </w:rPr>
        <w:t xml:space="preserve">ση από τους απλούς ανθρώπους. Βέβαια επειδή λέγαν και οι δημοσκοπήσεις ότι βγαίνει η Κλίντον, πίστευα και εγώ ότι θα βγει η Κλίντον, πίστευα ότι θα </w:t>
      </w:r>
      <w:proofErr w:type="spellStart"/>
      <w:r>
        <w:rPr>
          <w:rFonts w:eastAsia="Times New Roman" w:cs="Times New Roman"/>
          <w:szCs w:val="24"/>
        </w:rPr>
        <w:t>εφοβούντο</w:t>
      </w:r>
      <w:proofErr w:type="spellEnd"/>
      <w:r>
        <w:rPr>
          <w:rFonts w:eastAsia="Times New Roman" w:cs="Times New Roman"/>
          <w:szCs w:val="24"/>
        </w:rPr>
        <w:t xml:space="preserve"> να τον ψηφίσουν. </w:t>
      </w:r>
    </w:p>
    <w:p w14:paraId="7E19525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είδατε πόσο αλλάζουν τα πράγματα; Κάποτε έκαναν αγώνες κάποιο</w:t>
      </w:r>
      <w:r>
        <w:rPr>
          <w:rFonts w:eastAsia="Times New Roman" w:cs="Times New Roman"/>
          <w:szCs w:val="24"/>
        </w:rPr>
        <w:t xml:space="preserve">ι κατά των Αμερικανών, έκαναν σχεδόν καθημερινές διαδηλώσεις έξω από την </w:t>
      </w:r>
      <w:r>
        <w:rPr>
          <w:rFonts w:eastAsia="Times New Roman" w:cs="Times New Roman"/>
          <w:szCs w:val="24"/>
        </w:rPr>
        <w:t>α</w:t>
      </w:r>
      <w:r>
        <w:rPr>
          <w:rFonts w:eastAsia="Times New Roman" w:cs="Times New Roman"/>
          <w:szCs w:val="24"/>
        </w:rPr>
        <w:t xml:space="preserve">μερικανική Πρεσβεία και τώρα περιμένουμε από τις Ηνωμένες Πολιτείες να πιέσουν για το χρέος. </w:t>
      </w:r>
    </w:p>
    <w:p w14:paraId="7E19525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Ζ΄ Αντιπρόεδρος της Βουλής κ. </w:t>
      </w:r>
      <w:r w:rsidRPr="00764DF4">
        <w:rPr>
          <w:rFonts w:eastAsia="Times New Roman" w:cs="Times New Roman"/>
          <w:b/>
          <w:szCs w:val="24"/>
        </w:rPr>
        <w:t>ΣΠΥΡΙΔΩ</w:t>
      </w:r>
      <w:r w:rsidRPr="00764DF4">
        <w:rPr>
          <w:rFonts w:eastAsia="Times New Roman" w:cs="Times New Roman"/>
          <w:b/>
          <w:szCs w:val="24"/>
        </w:rPr>
        <w:t>Ν ΛΥΚΟΥΔΗΣ</w:t>
      </w:r>
      <w:r>
        <w:rPr>
          <w:rFonts w:eastAsia="Times New Roman" w:cs="Times New Roman"/>
          <w:szCs w:val="24"/>
        </w:rPr>
        <w:t>)</w:t>
      </w:r>
    </w:p>
    <w:p w14:paraId="7E19525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ιερωτώμαι</w:t>
      </w:r>
      <w:r>
        <w:rPr>
          <w:rFonts w:eastAsia="Times New Roman" w:cs="Times New Roman"/>
          <w:szCs w:val="24"/>
        </w:rPr>
        <w:t>.</w:t>
      </w:r>
      <w:r>
        <w:rPr>
          <w:rFonts w:eastAsia="Times New Roman" w:cs="Times New Roman"/>
          <w:szCs w:val="24"/>
        </w:rPr>
        <w:t xml:space="preserve"> Τι να πιέσουν για το χρέος; Αφού ξέρετε ότι το χρέος έχει πάει στα κράτη </w:t>
      </w:r>
      <w:r>
        <w:rPr>
          <w:rFonts w:eastAsia="Times New Roman" w:cs="Times New Roman"/>
          <w:szCs w:val="24"/>
        </w:rPr>
        <w:t>κ</w:t>
      </w:r>
      <w:r>
        <w:rPr>
          <w:rFonts w:eastAsia="Times New Roman" w:cs="Times New Roman"/>
          <w:szCs w:val="24"/>
        </w:rPr>
        <w:t xml:space="preserve">αι 1 ευρώ να χαρίσει η </w:t>
      </w:r>
      <w:proofErr w:type="spellStart"/>
      <w:r>
        <w:rPr>
          <w:rFonts w:eastAsia="Times New Roman" w:cs="Times New Roman"/>
          <w:szCs w:val="24"/>
        </w:rPr>
        <w:t>Μέρκελ</w:t>
      </w:r>
      <w:proofErr w:type="spellEnd"/>
      <w:r>
        <w:rPr>
          <w:rFonts w:eastAsia="Times New Roman" w:cs="Times New Roman"/>
          <w:szCs w:val="24"/>
        </w:rPr>
        <w:t>, χρειάζεται απόφαση του κάθε κοινοβουλίου. Τρεις φορές το έχω πει στον κύριο Πρωθυπουργό κατ’ ιδίαν</w:t>
      </w:r>
      <w:r>
        <w:rPr>
          <w:rFonts w:eastAsia="Times New Roman" w:cs="Times New Roman"/>
          <w:szCs w:val="24"/>
        </w:rPr>
        <w:t>.</w:t>
      </w:r>
      <w:r>
        <w:rPr>
          <w:rFonts w:eastAsia="Times New Roman" w:cs="Times New Roman"/>
          <w:szCs w:val="24"/>
        </w:rPr>
        <w:t xml:space="preserve"> Γιατί προβάλλετε το χαρτί ότι θα μειωθεί το χρέος; Να προβάλλετε άλλα χαρτιά, επιμηκύνσεις, μείωση επιτοκίων, να έλθουν επενδυτές, να ζητάμε ευκαιρίες και όχι χρήματα.</w:t>
      </w:r>
    </w:p>
    <w:p w14:paraId="7E19525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Γιατί επιμένετε τόσο πολύ στη μείωση του χρέους, αφού γνωρίζετε </w:t>
      </w:r>
      <w:proofErr w:type="spellStart"/>
      <w:r>
        <w:rPr>
          <w:rFonts w:eastAsia="Times New Roman" w:cs="Times New Roman"/>
          <w:szCs w:val="24"/>
        </w:rPr>
        <w:t>προεξοφλημένα</w:t>
      </w:r>
      <w:proofErr w:type="spellEnd"/>
      <w:r>
        <w:rPr>
          <w:rFonts w:eastAsia="Times New Roman" w:cs="Times New Roman"/>
          <w:szCs w:val="24"/>
        </w:rPr>
        <w:t xml:space="preserve"> ότι θα απ</w:t>
      </w:r>
      <w:r>
        <w:rPr>
          <w:rFonts w:eastAsia="Times New Roman" w:cs="Times New Roman"/>
          <w:szCs w:val="24"/>
        </w:rPr>
        <w:t xml:space="preserve">οτύχετε εκεί; </w:t>
      </w:r>
    </w:p>
    <w:p w14:paraId="7E19525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Δεν μου έχει απαντήσει ο κ. Τσίπρας. </w:t>
      </w:r>
      <w:r>
        <w:rPr>
          <w:rFonts w:eastAsia="Times New Roman" w:cs="Times New Roman"/>
          <w:szCs w:val="24"/>
        </w:rPr>
        <w:t>Μ</w:t>
      </w:r>
      <w:r>
        <w:rPr>
          <w:rFonts w:eastAsia="Times New Roman" w:cs="Times New Roman"/>
          <w:szCs w:val="24"/>
        </w:rPr>
        <w:t>άλιστα, αντί απαντήσεως, όταν ήρθε εδώ ο Ομπάμα και ενώ έγραψαν οι εφημερίδες και είπαν οι τηλεοράσεις ότι θα παρίστανται όλοι οι πολιτικοί Αρχηγοί στις εκδη</w:t>
      </w:r>
      <w:r>
        <w:rPr>
          <w:rFonts w:eastAsia="Times New Roman" w:cs="Times New Roman"/>
          <w:szCs w:val="24"/>
        </w:rPr>
        <w:lastRenderedPageBreak/>
        <w:t xml:space="preserve">λώσεις, την </w:t>
      </w:r>
      <w:r>
        <w:rPr>
          <w:rFonts w:eastAsia="Times New Roman" w:cs="Times New Roman"/>
          <w:szCs w:val="24"/>
        </w:rPr>
        <w:t>Ε</w:t>
      </w:r>
      <w:r>
        <w:rPr>
          <w:rFonts w:eastAsia="Times New Roman" w:cs="Times New Roman"/>
          <w:szCs w:val="24"/>
        </w:rPr>
        <w:t>λάσσονα Αντιπολίτευση την αποκλεί</w:t>
      </w:r>
      <w:r>
        <w:rPr>
          <w:rFonts w:eastAsia="Times New Roman" w:cs="Times New Roman"/>
          <w:szCs w:val="24"/>
        </w:rPr>
        <w:t xml:space="preserve">σατε από αυτές και καλέσατε πρυτάνεις, πρωθυπουργούς ενενήντα και ενενήντα οκτώ ετών, καλέσατε δικαστές, πρεσβευτές και όχι τους Αρχηγούς Κοινοβουλευτικών Ομάδων. </w:t>
      </w:r>
    </w:p>
    <w:p w14:paraId="7E19525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Κρυφτήκατε πίσω από το αυστηρό πρωτόκολλο. Δηλαδή τι θα ενοχλούσε να είμαι εγώ, η Γεννηματά </w:t>
      </w:r>
      <w:r>
        <w:rPr>
          <w:rFonts w:eastAsia="Times New Roman" w:cs="Times New Roman"/>
          <w:szCs w:val="24"/>
        </w:rPr>
        <w:t>και ο Θεοδωράκης, τρεις καρέκλες ακόμα στο δείπνο; Θα έχανε κάτι ο κ. Τσίπρας; Δεν το αντιλήφθηκα αυτό, κυρίες και κύριοι. Μήπως υπάρχει φόβος</w:t>
      </w:r>
      <w:r>
        <w:rPr>
          <w:rFonts w:eastAsia="Times New Roman" w:cs="Times New Roman"/>
          <w:szCs w:val="24"/>
        </w:rPr>
        <w:t>,</w:t>
      </w:r>
      <w:r>
        <w:rPr>
          <w:rFonts w:eastAsia="Times New Roman" w:cs="Times New Roman"/>
          <w:szCs w:val="24"/>
        </w:rPr>
        <w:t xml:space="preserve"> μήπως μάθει ο ξένος ηγέτης ότι έχουμε και κάποιες άλλες διαφορετικές απόψεις;</w:t>
      </w:r>
    </w:p>
    <w:p w14:paraId="7E19525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Γιατί εμείς έχουμε την άποψη -και </w:t>
      </w:r>
      <w:r>
        <w:rPr>
          <w:rFonts w:eastAsia="Times New Roman" w:cs="Times New Roman"/>
          <w:szCs w:val="24"/>
        </w:rPr>
        <w:t xml:space="preserve">σε αυτό διαφέρει από τη Νέα Δημοκρατία και τον ΣΥΡΙΖΑ η Ένωση Κεντρώων- ότι εάν αφαιρεθούν οι παθογένειες, η χώρα ορθοποδεί. Δεν χρειάζονται ούτε δάνεια ούτε μνημόνια. </w:t>
      </w:r>
    </w:p>
    <w:p w14:paraId="7E19525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«τι λες, κύριε Λεβέντη; Εάν λήγει ένα ομόλογο, πώς θα το πληρώσουμε χωρίς </w:t>
      </w:r>
      <w:r>
        <w:rPr>
          <w:rFonts w:eastAsia="Times New Roman" w:cs="Times New Roman"/>
          <w:szCs w:val="24"/>
        </w:rPr>
        <w:t xml:space="preserve">δάνεια;». Έχω αυτή την άποψη, ότι πρέπει να αφαιρεθούν οι πολλαπλές συντάξεις και </w:t>
      </w:r>
      <w:r>
        <w:rPr>
          <w:rFonts w:eastAsia="Times New Roman" w:cs="Times New Roman"/>
          <w:szCs w:val="24"/>
        </w:rPr>
        <w:t xml:space="preserve">να </w:t>
      </w:r>
      <w:r>
        <w:rPr>
          <w:rFonts w:eastAsia="Times New Roman" w:cs="Times New Roman"/>
          <w:szCs w:val="24"/>
        </w:rPr>
        <w:t xml:space="preserve">γίνουν όλες μία, να </w:t>
      </w:r>
      <w:r>
        <w:rPr>
          <w:rFonts w:eastAsia="Times New Roman" w:cs="Times New Roman"/>
          <w:szCs w:val="24"/>
        </w:rPr>
        <w:lastRenderedPageBreak/>
        <w:t>αφαιρεθούν οι συντάξεις των πλουσίων, να εντοπίσουμε τις ογδόντα χιλιάδες περιπτώσεις</w:t>
      </w:r>
      <w:r>
        <w:rPr>
          <w:rFonts w:eastAsia="Times New Roman" w:cs="Times New Roman"/>
          <w:szCs w:val="24"/>
        </w:rPr>
        <w:t>,</w:t>
      </w:r>
      <w:r>
        <w:rPr>
          <w:rFonts w:eastAsia="Times New Roman" w:cs="Times New Roman"/>
          <w:szCs w:val="24"/>
        </w:rPr>
        <w:t xml:space="preserve"> που έχουν ούτως ή άλλως εισοδήματα πάνω από το 3.000 ευρώ το μήν</w:t>
      </w:r>
      <w:r>
        <w:rPr>
          <w:rFonts w:eastAsia="Times New Roman" w:cs="Times New Roman"/>
          <w:szCs w:val="24"/>
        </w:rPr>
        <w:t xml:space="preserve">α, να βρούμε τους αργόμισθους που υπάρχουν στο δημόσιο, στους δήμους και στις ΔΕΚΟ – αυτό εννοούν οι ξένοι όταν φωνάζουν «κόψτε δαπάνες»- να κάνουμε τους Βουλευτές από τριακόσιους διακόσιους. </w:t>
      </w:r>
      <w:proofErr w:type="spellStart"/>
      <w:r>
        <w:rPr>
          <w:rFonts w:eastAsia="Times New Roman" w:cs="Times New Roman"/>
          <w:szCs w:val="24"/>
        </w:rPr>
        <w:t>Χρειαζόμεθα</w:t>
      </w:r>
      <w:proofErr w:type="spellEnd"/>
      <w:r>
        <w:rPr>
          <w:rFonts w:eastAsia="Times New Roman" w:cs="Times New Roman"/>
          <w:szCs w:val="24"/>
        </w:rPr>
        <w:t xml:space="preserve"> όλοι στην Αίθουσα αυτ</w:t>
      </w:r>
      <w:r>
        <w:rPr>
          <w:rFonts w:eastAsia="Times New Roman" w:cs="Times New Roman"/>
          <w:szCs w:val="24"/>
        </w:rPr>
        <w:t>ή</w:t>
      </w:r>
      <w:r>
        <w:rPr>
          <w:rFonts w:eastAsia="Times New Roman" w:cs="Times New Roman"/>
          <w:szCs w:val="24"/>
        </w:rPr>
        <w:t xml:space="preserve">; Εάν </w:t>
      </w:r>
      <w:proofErr w:type="spellStart"/>
      <w:r>
        <w:rPr>
          <w:rFonts w:eastAsia="Times New Roman" w:cs="Times New Roman"/>
          <w:szCs w:val="24"/>
        </w:rPr>
        <w:t>χρειαζόμεθα</w:t>
      </w:r>
      <w:proofErr w:type="spellEnd"/>
      <w:r>
        <w:rPr>
          <w:rFonts w:eastAsia="Times New Roman" w:cs="Times New Roman"/>
          <w:szCs w:val="24"/>
        </w:rPr>
        <w:t>, να τους κάν</w:t>
      </w:r>
      <w:r>
        <w:rPr>
          <w:rFonts w:eastAsia="Times New Roman" w:cs="Times New Roman"/>
          <w:szCs w:val="24"/>
        </w:rPr>
        <w:t xml:space="preserve">ουμε τετρακόσιους. Όμως νομίζω ότι μπορεί να λειτουργήσει ένα κράτος δέκα εκατομμυρίων και με διακόσιους, για να μη γίνουμε συντεχνία. </w:t>
      </w:r>
    </w:p>
    <w:p w14:paraId="7E19525F"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Πρέπει να γίνουν κάποιες διορθώσεις, για παράδειγμα να μειωθεί στη μέση ο μισθός του Βουλευτή. Ξέρω ότι η Αίθουσα δεν θέ</w:t>
      </w:r>
      <w:r>
        <w:rPr>
          <w:rFonts w:eastAsia="Times New Roman" w:cs="Times New Roman"/>
          <w:szCs w:val="24"/>
        </w:rPr>
        <w:t xml:space="preserve">λει. Ο ίδιος ο Πρόεδρος της Βουλής μιλώντας σε έναν ραδιοφωνικό σταθμό μετά την τελευταία μου ομιλία, είπε στον κ. Χατζηνικολάου ότι δεν συμφωνεί με τη μείωση του μισθού του Βουλευτών ούτε με τη μείωση του αριθμού των Βουλευτών. </w:t>
      </w:r>
    </w:p>
    <w:p w14:paraId="7E19526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Απόψεις είναι αυτές. Κάνει</w:t>
      </w:r>
      <w:r>
        <w:rPr>
          <w:rFonts w:eastAsia="Times New Roman" w:cs="Times New Roman"/>
          <w:szCs w:val="24"/>
        </w:rPr>
        <w:t xml:space="preserve"> κάποιες φιλότιμες προσπάθειες, δεν έχω αντίρρηση. Αλλά εδώ δεν χρειάζονται απλά προσπάθειες. Εδώ χρειάζεται ένα αποτέλεσμα και να ξαναφέρουμε την κοινωνία και τον λαό </w:t>
      </w:r>
      <w:r>
        <w:rPr>
          <w:rFonts w:eastAsia="Times New Roman" w:cs="Times New Roman"/>
          <w:szCs w:val="24"/>
        </w:rPr>
        <w:lastRenderedPageBreak/>
        <w:t xml:space="preserve">κοντά στην πολιτική, να μπει νέο αίμα στην πολιτική. </w:t>
      </w:r>
      <w:r>
        <w:rPr>
          <w:rFonts w:eastAsia="Times New Roman" w:cs="Times New Roman"/>
          <w:szCs w:val="24"/>
        </w:rPr>
        <w:t>Ν</w:t>
      </w:r>
      <w:r>
        <w:rPr>
          <w:rFonts w:eastAsia="Times New Roman" w:cs="Times New Roman"/>
          <w:szCs w:val="24"/>
        </w:rPr>
        <w:t xml:space="preserve">έο αίμα δεν είναι αυτοί που βάζει </w:t>
      </w:r>
      <w:r>
        <w:rPr>
          <w:rFonts w:eastAsia="Times New Roman" w:cs="Times New Roman"/>
          <w:szCs w:val="24"/>
        </w:rPr>
        <w:t>ο κ. Τσίπρας ή που βάζω εγώ, οι καινούρ</w:t>
      </w:r>
      <w:r>
        <w:rPr>
          <w:rFonts w:eastAsia="Times New Roman" w:cs="Times New Roman"/>
          <w:szCs w:val="24"/>
        </w:rPr>
        <w:t>γ</w:t>
      </w:r>
      <w:r>
        <w:rPr>
          <w:rFonts w:eastAsia="Times New Roman" w:cs="Times New Roman"/>
          <w:szCs w:val="24"/>
        </w:rPr>
        <w:t>ιοι. Εννοώ νέο αίμα που έχει και διαφορετικές απόψεις. Γιατί εάν η διαφορετικότητα είναι μόνο εκτός Αίθουσας, πάμε σε άσχημες εξελίξεις. Εάν καταφέρουμε</w:t>
      </w:r>
      <w:r>
        <w:rPr>
          <w:rFonts w:eastAsia="Times New Roman" w:cs="Times New Roman"/>
          <w:szCs w:val="24"/>
        </w:rPr>
        <w:t>,</w:t>
      </w:r>
      <w:r>
        <w:rPr>
          <w:rFonts w:eastAsia="Times New Roman" w:cs="Times New Roman"/>
          <w:szCs w:val="24"/>
        </w:rPr>
        <w:t xml:space="preserve"> η Αίθουσα αυτή να εκφράζει κάτι ομοιογενές, περίπου παρόμοιο, </w:t>
      </w:r>
      <w:r>
        <w:rPr>
          <w:rFonts w:eastAsia="Times New Roman" w:cs="Times New Roman"/>
          <w:szCs w:val="24"/>
        </w:rPr>
        <w:t xml:space="preserve">η δε διαφορετικότητα να είναι μόνο εκτός Αιθούσης, θα έχουμε άσχημες εξελίξεις. </w:t>
      </w:r>
    </w:p>
    <w:p w14:paraId="7E19526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Δεν λαϊκίζω όταν ζητάω μείωση του αριθμού των Βουλευτών. Είναι χρέος. Όταν τρώνε από τους </w:t>
      </w:r>
      <w:r>
        <w:rPr>
          <w:rFonts w:eastAsia="Times New Roman" w:cs="Times New Roman"/>
          <w:szCs w:val="24"/>
        </w:rPr>
        <w:t>μ</w:t>
      </w:r>
      <w:r>
        <w:rPr>
          <w:rFonts w:eastAsia="Times New Roman" w:cs="Times New Roman"/>
          <w:szCs w:val="24"/>
        </w:rPr>
        <w:t>ητροπολίτες χιλιάδες άνθρωποι, όταν οι δήμαρχοι ταΐζουν και αυτοί τόσους φτωχούς ανθ</w:t>
      </w:r>
      <w:r>
        <w:rPr>
          <w:rFonts w:eastAsia="Times New Roman" w:cs="Times New Roman"/>
          <w:szCs w:val="24"/>
        </w:rPr>
        <w:t>ρώπους, όταν λειτουργούν κοινωνικά παντοπωλεία, θεωρώ ότι υπάρχει χρέος και η πολιτική ηγεσία με τις δικές της θυσίες</w:t>
      </w:r>
      <w:r>
        <w:rPr>
          <w:rFonts w:eastAsia="Times New Roman" w:cs="Times New Roman"/>
          <w:szCs w:val="24"/>
        </w:rPr>
        <w:t>,</w:t>
      </w:r>
      <w:r>
        <w:rPr>
          <w:rFonts w:eastAsia="Times New Roman" w:cs="Times New Roman"/>
          <w:szCs w:val="24"/>
        </w:rPr>
        <w:t xml:space="preserve"> να δώσει το </w:t>
      </w:r>
      <w:r>
        <w:rPr>
          <w:rFonts w:eastAsia="Times New Roman" w:cs="Times New Roman"/>
          <w:szCs w:val="24"/>
        </w:rPr>
        <w:t>παράδει</w:t>
      </w:r>
      <w:r>
        <w:rPr>
          <w:rFonts w:eastAsia="Times New Roman" w:cs="Times New Roman"/>
          <w:szCs w:val="24"/>
        </w:rPr>
        <w:t>γμα. Έχουμε καταφέρει επί σειρά ετών να διώξουμε τον κόσμο από κοντά μας. Δεν πρέπει να τον επαναφέρουμε αυτόν τον κόσ</w:t>
      </w:r>
      <w:r>
        <w:rPr>
          <w:rFonts w:eastAsia="Times New Roman" w:cs="Times New Roman"/>
          <w:szCs w:val="24"/>
        </w:rPr>
        <w:t xml:space="preserve">μο; Μέσα στο πλαίσιο αυτό κάνουμε τις προτάσεις. </w:t>
      </w:r>
    </w:p>
    <w:p w14:paraId="7E19526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Γράφτηκε στις εφημερίδες ότι είχα ένα φλερτ με τον κ. Τσίπρα. Η αλήθεια είναι ότι μόνο στο θέμα της απλής αναλογικής </w:t>
      </w:r>
      <w:proofErr w:type="spellStart"/>
      <w:r>
        <w:rPr>
          <w:rFonts w:eastAsia="Times New Roman" w:cs="Times New Roman"/>
          <w:szCs w:val="24"/>
        </w:rPr>
        <w:t>συμπέσαμε</w:t>
      </w:r>
      <w:proofErr w:type="spellEnd"/>
      <w:r>
        <w:rPr>
          <w:rFonts w:eastAsia="Times New Roman" w:cs="Times New Roman"/>
          <w:szCs w:val="24"/>
        </w:rPr>
        <w:t xml:space="preserve">. </w:t>
      </w:r>
    </w:p>
    <w:p w14:paraId="7E195263" w14:textId="77777777" w:rsidR="00527971" w:rsidRDefault="007701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του τόνισα εις την τελευταία μας συνάντηση: «Μην ξαναπερνάς νομοσχέδι</w:t>
      </w:r>
      <w:r>
        <w:rPr>
          <w:rFonts w:eastAsia="Times New Roman" w:cs="Times New Roman"/>
          <w:szCs w:val="24"/>
        </w:rPr>
        <w:t xml:space="preserve">α με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Προσπάθησε να πετύχεις συναίνεση. Δεν ψήφισε η Βουλή την απλή αναλογική; Εσύ να επιμείνεις εις τη συναίνεση. Τι τα θέλεις τα νομοσχέδια με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και οι μισοί να λένε τους άλλους μισούς προδότες; Προσπάθησε εποικοδο</w:t>
      </w:r>
      <w:r>
        <w:rPr>
          <w:rFonts w:eastAsia="Times New Roman" w:cs="Times New Roman"/>
          <w:szCs w:val="24"/>
        </w:rPr>
        <w:t xml:space="preserve">μητικό διάλογο και να ψηφίζουν τα νομοσχέδια διακόσιοι, διακόσιοι σαράντα. Προσπάθησέ το αυτό!». </w:t>
      </w:r>
    </w:p>
    <w:p w14:paraId="7E195264" w14:textId="77777777" w:rsidR="00527971" w:rsidRDefault="007701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Αντί να το καταφέρει αυτό και να το επιδιώξει, επανέρχεται, κλείνεται στο καβούκι του ξανά και γυρίζουμε στην προ της απλής αναλογικής εποχή με τους </w:t>
      </w:r>
      <w:proofErr w:type="spellStart"/>
      <w:r>
        <w:rPr>
          <w:rFonts w:eastAsia="Times New Roman" w:cs="Times New Roman"/>
          <w:szCs w:val="24"/>
        </w:rPr>
        <w:t>εκατόν</w:t>
      </w:r>
      <w:proofErr w:type="spellEnd"/>
      <w:r>
        <w:rPr>
          <w:rFonts w:eastAsia="Times New Roman" w:cs="Times New Roman"/>
          <w:szCs w:val="24"/>
        </w:rPr>
        <w:t xml:space="preserve"> πε</w:t>
      </w:r>
      <w:r>
        <w:rPr>
          <w:rFonts w:eastAsia="Times New Roman" w:cs="Times New Roman"/>
          <w:szCs w:val="24"/>
        </w:rPr>
        <w:t xml:space="preserve">νήντα τρεις. </w:t>
      </w:r>
    </w:p>
    <w:p w14:paraId="7E195265" w14:textId="77777777" w:rsidR="00527971" w:rsidRDefault="007701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έχουμε καλή κατάληξη, διότι το οικονομικό θα είναι πολύ άσχημο, κυρίες και κύριοι. Μπορεί και εσείς να έχετε τις πληροφορίες σας από την Ευρώπη, αλλά θα μου επιτρέψετε να τις έχω και εγώ. </w:t>
      </w:r>
      <w:r>
        <w:rPr>
          <w:rFonts w:eastAsia="Times New Roman" w:cs="Times New Roman"/>
          <w:szCs w:val="24"/>
        </w:rPr>
        <w:t>Η</w:t>
      </w:r>
      <w:r>
        <w:rPr>
          <w:rFonts w:eastAsia="Times New Roman" w:cs="Times New Roman"/>
          <w:szCs w:val="24"/>
        </w:rPr>
        <w:t xml:space="preserve"> Ευρώπη απαντάει, αυτή θα είναι η απάντηση στο</w:t>
      </w:r>
      <w:r>
        <w:rPr>
          <w:rFonts w:eastAsia="Times New Roman" w:cs="Times New Roman"/>
          <w:szCs w:val="24"/>
        </w:rPr>
        <w:t xml:space="preserve">ν κ. Τσίπρα: «Συμφωνούμε, προχωρήστε τις μεταρρυθμίσεις και το 2018, αν το ύψος του χρέους είναι εμπόδιο για να βγείτε στις αγορές, τότε θα το κοιτάξουμε». </w:t>
      </w:r>
      <w:r>
        <w:rPr>
          <w:rFonts w:eastAsia="Times New Roman" w:cs="Times New Roman"/>
          <w:szCs w:val="24"/>
        </w:rPr>
        <w:lastRenderedPageBreak/>
        <w:t>Αυτή είναι η απάντηση της Ευρώπης. Θα ήταν αφελής ο κ. Τσίπρας, αν περίμενε διαφορετική απάντηση. Τι</w:t>
      </w:r>
      <w:r>
        <w:rPr>
          <w:rFonts w:eastAsia="Times New Roman" w:cs="Times New Roman"/>
          <w:szCs w:val="24"/>
        </w:rPr>
        <w:t xml:space="preserve"> θα κάνει, λοιπόν, η Βουλή μετά από αυτά; </w:t>
      </w:r>
    </w:p>
    <w:p w14:paraId="7E195266" w14:textId="77777777" w:rsidR="00527971" w:rsidRDefault="007701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Οι δε μεταρρυθμίσεις πρέπει να προχωρήσουν. Ξέρετε γιατί; Ας πούμε στα εργασιακά, που όλα τα κόμματα λένε «όχι μεταρρυθμίσεις!», δήθεν διότι προστατεύουν τους εντός αγοράς εργασίας, μη χάσουν τα κεκτημένα τους. Οι</w:t>
      </w:r>
      <w:r>
        <w:rPr>
          <w:rFonts w:eastAsia="Times New Roman" w:cs="Times New Roman"/>
          <w:szCs w:val="24"/>
        </w:rPr>
        <w:t xml:space="preserve"> άνεργοι; Για τους άνεργους κάνουμε τίποτα; Όχι! Εκρηκτική ύλη! Για τους άνεργους δεν κάνει τίποτα. Κανένα κόμμα δεν έχει άποψη για τους άνεργους, παρά λένε αορίστως ότι θα υπάρξει ανάπτυξη και θα απασχοληθούν οι άνεργοι. </w:t>
      </w:r>
    </w:p>
    <w:p w14:paraId="7E195267" w14:textId="77777777" w:rsidR="00527971" w:rsidRDefault="007701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Πόσο μπορεί να κρατήσει αυτό; Πόσ</w:t>
      </w:r>
      <w:r>
        <w:rPr>
          <w:rFonts w:eastAsia="Times New Roman" w:cs="Times New Roman"/>
          <w:szCs w:val="24"/>
        </w:rPr>
        <w:t xml:space="preserve">ο μπορεί να ζήσει ένας άνεργος τρώγοντας στους μητροπολίτες; Πόσο; Πόσο μπορεί να κάτσει μια </w:t>
      </w:r>
      <w:r>
        <w:rPr>
          <w:rFonts w:eastAsia="Times New Roman" w:cs="Times New Roman"/>
          <w:szCs w:val="24"/>
        </w:rPr>
        <w:t>Κ</w:t>
      </w:r>
      <w:r>
        <w:rPr>
          <w:rFonts w:eastAsia="Times New Roman" w:cs="Times New Roman"/>
          <w:szCs w:val="24"/>
        </w:rPr>
        <w:t xml:space="preserve">υβέρνηση ούσα </w:t>
      </w:r>
      <w:proofErr w:type="spellStart"/>
      <w:r>
        <w:rPr>
          <w:rFonts w:eastAsia="Times New Roman" w:cs="Times New Roman"/>
          <w:szCs w:val="24"/>
        </w:rPr>
        <w:t>μνημονιακή</w:t>
      </w:r>
      <w:proofErr w:type="spellEnd"/>
      <w:r>
        <w:rPr>
          <w:rFonts w:eastAsia="Times New Roman" w:cs="Times New Roman"/>
          <w:szCs w:val="24"/>
        </w:rPr>
        <w:t xml:space="preserve"> και συνεχώς </w:t>
      </w:r>
      <w:proofErr w:type="spellStart"/>
      <w:r>
        <w:rPr>
          <w:rFonts w:eastAsia="Times New Roman" w:cs="Times New Roman"/>
          <w:szCs w:val="24"/>
        </w:rPr>
        <w:t>κόβουσα</w:t>
      </w:r>
      <w:proofErr w:type="spellEnd"/>
      <w:r>
        <w:rPr>
          <w:rFonts w:eastAsia="Times New Roman" w:cs="Times New Roman"/>
          <w:szCs w:val="24"/>
        </w:rPr>
        <w:t xml:space="preserve"> μισθούς, συντάξεις και </w:t>
      </w:r>
      <w:proofErr w:type="spellStart"/>
      <w:r>
        <w:rPr>
          <w:rFonts w:eastAsia="Times New Roman" w:cs="Times New Roman"/>
          <w:szCs w:val="24"/>
        </w:rPr>
        <w:t>επιβαρύνουσα</w:t>
      </w:r>
      <w:proofErr w:type="spellEnd"/>
      <w:r>
        <w:rPr>
          <w:rFonts w:eastAsia="Times New Roman" w:cs="Times New Roman"/>
          <w:szCs w:val="24"/>
        </w:rPr>
        <w:t xml:space="preserve"> με νέους φόρους; Πόσο μπορεί να κάτσει; </w:t>
      </w:r>
    </w:p>
    <w:p w14:paraId="7E195268" w14:textId="77777777" w:rsidR="00527971" w:rsidRDefault="007701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Πού οδηγεί αυτό το πράγμα; Έχετε κάποια </w:t>
      </w:r>
      <w:r>
        <w:rPr>
          <w:rFonts w:eastAsia="Times New Roman" w:cs="Times New Roman"/>
          <w:szCs w:val="24"/>
        </w:rPr>
        <w:t xml:space="preserve">γνώμη ότι έρχεται κάτι που θα σας δώσει ώθηση; Όχι. Άρα εδώ είναι θέμα πτωτικής πορείας. Είναι θέμα αντοχής της κοινωνίας και της Κυβέρνησης. </w:t>
      </w:r>
    </w:p>
    <w:p w14:paraId="7E195269" w14:textId="77777777" w:rsidR="00527971" w:rsidRDefault="007701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Εγώ πιστεύω ότι έκανε λάθος αυτή η Βουλή και ότι οι πολιτικοί Αρχηγοί κάναμε λάθος</w:t>
      </w:r>
      <w:r>
        <w:rPr>
          <w:rFonts w:eastAsia="Times New Roman" w:cs="Times New Roman"/>
          <w:szCs w:val="24"/>
        </w:rPr>
        <w:t>,</w:t>
      </w:r>
      <w:r>
        <w:rPr>
          <w:rFonts w:eastAsia="Times New Roman" w:cs="Times New Roman"/>
          <w:szCs w:val="24"/>
        </w:rPr>
        <w:t xml:space="preserve"> που δεν κάναμε μια μεγάλη κυβ</w:t>
      </w:r>
      <w:r>
        <w:rPr>
          <w:rFonts w:eastAsia="Times New Roman" w:cs="Times New Roman"/>
          <w:szCs w:val="24"/>
        </w:rPr>
        <w:t xml:space="preserve">έρνηση διακοσίων πενήντα εδρών. </w:t>
      </w:r>
    </w:p>
    <w:p w14:paraId="7E19526A" w14:textId="77777777" w:rsidR="00527971" w:rsidRDefault="007701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Τη μεγάλη κυβέρνηση, κυρίες και κύριοι Βουλευτές, δεν τη ζήτησα από καπρίτσιο. Τη ζήτησα</w:t>
      </w:r>
      <w:r>
        <w:rPr>
          <w:rFonts w:eastAsia="Times New Roman" w:cs="Times New Roman"/>
          <w:szCs w:val="24"/>
        </w:rPr>
        <w:t>,</w:t>
      </w:r>
      <w:r>
        <w:rPr>
          <w:rFonts w:eastAsia="Times New Roman" w:cs="Times New Roman"/>
          <w:szCs w:val="24"/>
        </w:rPr>
        <w:t xml:space="preserve"> διότι όπου επικοινωνούσα με το εξωτερικό</w:t>
      </w:r>
      <w:r>
        <w:rPr>
          <w:rFonts w:eastAsia="Times New Roman" w:cs="Times New Roman"/>
          <w:szCs w:val="24"/>
        </w:rPr>
        <w:t>,</w:t>
      </w:r>
      <w:r>
        <w:rPr>
          <w:rFonts w:eastAsia="Times New Roman" w:cs="Times New Roman"/>
          <w:szCs w:val="24"/>
        </w:rPr>
        <w:t xml:space="preserve"> μού έλεγαν ότι χρειάζεται πολιτική σταθερότητα. </w:t>
      </w:r>
    </w:p>
    <w:p w14:paraId="7E19526B" w14:textId="77777777" w:rsidR="00527971" w:rsidRDefault="007701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Κοινοβουλευτική Ομάδα του ΣΥΡΙΖΑ μπορεί </w:t>
      </w:r>
      <w:r>
        <w:rPr>
          <w:rFonts w:eastAsia="Times New Roman" w:cs="Times New Roman"/>
          <w:szCs w:val="24"/>
        </w:rPr>
        <w:t xml:space="preserve">να είναι συμπαγής, είχε όμως και απώλειες. Είχε τον Παναγούλη που ανεξαρτητοποιήθηκε, είχε την </w:t>
      </w:r>
      <w:proofErr w:type="spellStart"/>
      <w:r>
        <w:rPr>
          <w:rFonts w:eastAsia="Times New Roman" w:cs="Times New Roman"/>
          <w:szCs w:val="24"/>
        </w:rPr>
        <w:t>Κατριβάνου</w:t>
      </w:r>
      <w:proofErr w:type="spellEnd"/>
      <w:r>
        <w:rPr>
          <w:rFonts w:eastAsia="Times New Roman" w:cs="Times New Roman"/>
          <w:szCs w:val="24"/>
        </w:rPr>
        <w:t xml:space="preserve"> που απλώς παρέδωσε την έδρα της, έχει τον κ. Καμμένο</w:t>
      </w:r>
      <w:r>
        <w:rPr>
          <w:rFonts w:eastAsia="Times New Roman" w:cs="Times New Roman"/>
          <w:szCs w:val="24"/>
        </w:rPr>
        <w:t>,</w:t>
      </w:r>
      <w:r>
        <w:rPr>
          <w:rFonts w:eastAsia="Times New Roman" w:cs="Times New Roman"/>
          <w:szCs w:val="24"/>
        </w:rPr>
        <w:t xml:space="preserve"> που λέει ότι αν του πει ο Αρχιεπίσκοπος, θα ρίξει την Κυβέρνηση. </w:t>
      </w:r>
    </w:p>
    <w:p w14:paraId="7E19526C" w14:textId="77777777" w:rsidR="00527971" w:rsidRDefault="007701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Πιστεύετε ότι όταν ακούγονται </w:t>
      </w:r>
      <w:r>
        <w:rPr>
          <w:rFonts w:eastAsia="Times New Roman" w:cs="Times New Roman"/>
          <w:szCs w:val="24"/>
        </w:rPr>
        <w:t xml:space="preserve">αυτά έξω χαίρονται και ετοιμάζονται να φέρουν τα λεφτά τους; Το πιστεύετε στα αλήθεια; Δεν νομίζω. </w:t>
      </w:r>
    </w:p>
    <w:p w14:paraId="7E19526D" w14:textId="77777777" w:rsidR="00527971" w:rsidRDefault="007701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χώρα βαδίζει την κατιούσα. Εάν αυτή την ώρα δεν προβληματιστούν οι άνθρωποι που ηγούνται των κομμάτων, θα καταστραφεί η χώρα. Σας το λέω υπευθύνως. </w:t>
      </w:r>
      <w:r>
        <w:rPr>
          <w:rFonts w:eastAsia="Times New Roman" w:cs="Times New Roman"/>
          <w:szCs w:val="24"/>
        </w:rPr>
        <w:t>Σ</w:t>
      </w:r>
      <w:r>
        <w:rPr>
          <w:rFonts w:eastAsia="Times New Roman" w:cs="Times New Roman"/>
          <w:szCs w:val="24"/>
        </w:rPr>
        <w:t>ε σχέ</w:t>
      </w:r>
      <w:r>
        <w:rPr>
          <w:rFonts w:eastAsia="Times New Roman" w:cs="Times New Roman"/>
          <w:szCs w:val="24"/>
        </w:rPr>
        <w:t>ση με αυτά που λέτε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ανεβούμε σιγά σιγά και ο λαός θα μας κρίνει το 2019 και τα λοιπά», βεβαίως θεσμικά μπορεί να φτάσει μια </w:t>
      </w:r>
      <w:r>
        <w:rPr>
          <w:rFonts w:eastAsia="Times New Roman" w:cs="Times New Roman"/>
          <w:szCs w:val="24"/>
        </w:rPr>
        <w:lastRenderedPageBreak/>
        <w:t>κυβέρνηση στο 2019, αλλά όταν έχει τόσο μικρή αποδοχή, μπορεί να αντέξει; Δηλαδή αν αυτό το 15% των δημοσκοπήσεων γίνει 10%, μπ</w:t>
      </w:r>
      <w:r>
        <w:rPr>
          <w:rFonts w:eastAsia="Times New Roman" w:cs="Times New Roman"/>
          <w:szCs w:val="24"/>
        </w:rPr>
        <w:t xml:space="preserve">ορεί να αντέξει; </w:t>
      </w:r>
    </w:p>
    <w:p w14:paraId="7E19526E" w14:textId="77777777" w:rsidR="00527971" w:rsidRDefault="007701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τρέφομαι και προς τη Νέα Δημοκρατία. Ακόμα και να γίνουν εκλογές και να βγει και με την κ. Γεννηματά να σχηματίσει κυβέρνηση –γιατί δεν υπάρχει άλλο κόμμα να δώσει στήριξη στη Νέα Δημοκρατία- θα είναι και αυτή μια κυβέρνηση των </w:t>
      </w:r>
      <w:proofErr w:type="spellStart"/>
      <w:r>
        <w:rPr>
          <w:rFonts w:eastAsia="Times New Roman" w:cs="Times New Roman"/>
          <w:szCs w:val="24"/>
        </w:rPr>
        <w:t>εκατόν</w:t>
      </w:r>
      <w:proofErr w:type="spellEnd"/>
      <w:r>
        <w:rPr>
          <w:rFonts w:eastAsia="Times New Roman" w:cs="Times New Roman"/>
          <w:szCs w:val="24"/>
        </w:rPr>
        <w:t xml:space="preserve"> πενήντα τριών. Θα φέρει επενδύσεις; Όχι. </w:t>
      </w:r>
    </w:p>
    <w:p w14:paraId="7E19526F" w14:textId="77777777" w:rsidR="00527971" w:rsidRDefault="007701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Δηλαδή παλεύουμε από δύο εγωισμούς, του κ. Τσίπρα και του κ. Μητσοτάκη, να καταστρέψουμε τη χώρα. </w:t>
      </w:r>
    </w:p>
    <w:p w14:paraId="7E19527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πω και κάτι γι’ αυτό που λένε ΕΣΡ. Λέει: «Πετύχαμε συναίνεση». Εγώ ζητούσα συναίνεση…</w:t>
      </w:r>
    </w:p>
    <w:p w14:paraId="7E195271" w14:textId="77777777" w:rsidR="00527971" w:rsidRDefault="007701A2">
      <w:pPr>
        <w:spacing w:line="600" w:lineRule="auto"/>
        <w:ind w:firstLine="720"/>
        <w:contextualSpacing/>
        <w:jc w:val="both"/>
        <w:rPr>
          <w:rFonts w:eastAsia="Times New Roman" w:cs="Times New Roman"/>
          <w:szCs w:val="24"/>
        </w:rPr>
      </w:pPr>
      <w:r>
        <w:rPr>
          <w:rFonts w:eastAsia="Times New Roman"/>
          <w:b/>
          <w:bCs/>
        </w:rPr>
        <w:t>ΠΡΟΕΔΡΕΥΩΝ (Σπυρίδων Λυκο</w:t>
      </w:r>
      <w:r>
        <w:rPr>
          <w:rFonts w:eastAsia="Times New Roman"/>
          <w:b/>
          <w:bCs/>
        </w:rPr>
        <w:t>ύδης):</w:t>
      </w:r>
      <w:r>
        <w:rPr>
          <w:rFonts w:eastAsia="Times New Roman" w:cs="Times New Roman"/>
          <w:szCs w:val="24"/>
        </w:rPr>
        <w:t xml:space="preserve"> Κύριε Πρόεδρε, με κάθε σεβασμό να ολοκληρώσουμε όμως.</w:t>
      </w:r>
    </w:p>
    <w:p w14:paraId="7E19527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Συγγνώμη αλλά είχα καιρό να μιλήσω.</w:t>
      </w:r>
    </w:p>
    <w:p w14:paraId="7E195273" w14:textId="77777777" w:rsidR="00527971" w:rsidRDefault="007701A2">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Παρακαλώ.</w:t>
      </w:r>
    </w:p>
    <w:p w14:paraId="7E19527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ΤΣΙΡΩΝΗΣ (Αναπληρωτής Υπουργός Αγροτικής Ανάπτυξης και Τροφί</w:t>
      </w:r>
      <w:r>
        <w:rPr>
          <w:rFonts w:eastAsia="Times New Roman" w:cs="Times New Roman"/>
          <w:b/>
          <w:szCs w:val="24"/>
        </w:rPr>
        <w:t>μων):</w:t>
      </w:r>
      <w:r>
        <w:rPr>
          <w:rFonts w:eastAsia="Times New Roman" w:cs="Times New Roman"/>
          <w:szCs w:val="24"/>
        </w:rPr>
        <w:t xml:space="preserve"> Το Πολυτεχνείο, κύριε Πρόεδρε, το Πολυτεχνείο!</w:t>
      </w:r>
    </w:p>
    <w:p w14:paraId="7E19527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Δεν θα φάω πολύ χρόνο. Μην ανησυχείτε. Όλες τις άλλες φορές έχω σεβαστεί απολύτως τον χρόνο.</w:t>
      </w:r>
    </w:p>
    <w:p w14:paraId="7E19527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Εγώ με τη συναίνεση εννοούσα συνεννόηση, να πούμε να δοθούν σ</w:t>
      </w:r>
      <w:r>
        <w:rPr>
          <w:rFonts w:eastAsia="Times New Roman" w:cs="Times New Roman"/>
          <w:szCs w:val="24"/>
        </w:rPr>
        <w:t xml:space="preserve">το ΕΣΡ όλες οι αρμοδιότητες και να παρακολουθούμε. Εδώ </w:t>
      </w:r>
      <w:proofErr w:type="spellStart"/>
      <w:r>
        <w:rPr>
          <w:rFonts w:eastAsia="Times New Roman" w:cs="Times New Roman"/>
          <w:szCs w:val="24"/>
        </w:rPr>
        <w:t>ελέχθη</w:t>
      </w:r>
      <w:proofErr w:type="spellEnd"/>
      <w:r>
        <w:rPr>
          <w:rFonts w:eastAsia="Times New Roman" w:cs="Times New Roman"/>
          <w:szCs w:val="24"/>
        </w:rPr>
        <w:t xml:space="preserve"> κάτι το οποίο δεν κατάλαβα. Θα συνεννοείται το ΕΣΡ με τα κόμματα, τη Βουλή και την Κυβέρνηση για το πόσες άδειες θα είναι; Δηλαδή δεν δώσαμε όλες τις αρμοδιότητες στο ΕΣΡ; Το Σύνταγμα λέει «όλες</w:t>
      </w:r>
      <w:r>
        <w:rPr>
          <w:rFonts w:eastAsia="Times New Roman" w:cs="Times New Roman"/>
          <w:szCs w:val="24"/>
        </w:rPr>
        <w:t xml:space="preserve"> τις αρμοδιότητες στο ΕΣΡ».</w:t>
      </w:r>
    </w:p>
    <w:p w14:paraId="7E19527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Εδώ </w:t>
      </w:r>
      <w:proofErr w:type="spellStart"/>
      <w:r>
        <w:rPr>
          <w:rFonts w:eastAsia="Times New Roman" w:cs="Times New Roman"/>
          <w:szCs w:val="24"/>
        </w:rPr>
        <w:t>ελέχθη</w:t>
      </w:r>
      <w:proofErr w:type="spellEnd"/>
      <w:r>
        <w:rPr>
          <w:rFonts w:eastAsia="Times New Roman" w:cs="Times New Roman"/>
          <w:szCs w:val="24"/>
        </w:rPr>
        <w:t>, την ίδια μέρα που ψήφιζαν οι εκπρόσωποι στη Διάσκεψη των Προέδρων, ότι θα υπάρχει συνεννόηση μεταξύ κομμάτων, Βουλής, Κυβέρνησης και ΕΣΡ. Δηλαδή αυτή τη στιγμή ξέρει κανείς πόσες άδειες θα δώσουν; Αύριο αν υπάρξει δι</w:t>
      </w:r>
      <w:r>
        <w:rPr>
          <w:rFonts w:eastAsia="Times New Roman" w:cs="Times New Roman"/>
          <w:szCs w:val="24"/>
        </w:rPr>
        <w:t xml:space="preserve">άσταση μεταξύ του ΕΣΡ; Εκτός αν έχουμε βάλει τέτοια άτομα που </w:t>
      </w:r>
      <w:r>
        <w:rPr>
          <w:rFonts w:eastAsia="Times New Roman" w:cs="Times New Roman"/>
          <w:szCs w:val="24"/>
        </w:rPr>
        <w:lastRenderedPageBreak/>
        <w:t>θα υποκύπτουν εις όλα, που θα τους παίρνουν ένα τηλέφωνο… Δεν φαντάζομαι να βάλαμε τέτοιους. Τέτοιους βάλαμε;</w:t>
      </w:r>
    </w:p>
    <w:p w14:paraId="7E19527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Αν υπάρξει διάσταση απόψεων τι θα γίνει; Θα συσταθεί όργανο του πολιτικού κόσμου που</w:t>
      </w:r>
      <w:r>
        <w:rPr>
          <w:rFonts w:eastAsia="Times New Roman" w:cs="Times New Roman"/>
          <w:szCs w:val="24"/>
        </w:rPr>
        <w:t xml:space="preserve"> θα έχει επαφή με το ΕΣΡ; Αυτά με φοβίζουν. Ή </w:t>
      </w:r>
      <w:proofErr w:type="spellStart"/>
      <w:r>
        <w:rPr>
          <w:rFonts w:eastAsia="Times New Roman" w:cs="Times New Roman"/>
          <w:szCs w:val="24"/>
        </w:rPr>
        <w:t>δεχόμεθα</w:t>
      </w:r>
      <w:proofErr w:type="spellEnd"/>
      <w:r>
        <w:rPr>
          <w:rFonts w:eastAsia="Times New Roman" w:cs="Times New Roman"/>
          <w:szCs w:val="24"/>
        </w:rPr>
        <w:t xml:space="preserve"> το Σύνταγμα; Εγώ όταν είπα: «Αυτόν που υπέδειξε η Νέα Δημοκρατία ας τον δεχθείτε», νομίζατε ότι ήθελα να στηρίξω τη Νέα Δημοκρατία; Να κλείσει το ζήτημα ήθελα, γιατί ταλανίστηκε η κοινωνία. Δεν άντεχε </w:t>
      </w:r>
      <w:r>
        <w:rPr>
          <w:rFonts w:eastAsia="Times New Roman" w:cs="Times New Roman"/>
          <w:szCs w:val="24"/>
        </w:rPr>
        <w:t>άλλο η κοινωνία</w:t>
      </w:r>
      <w:r>
        <w:rPr>
          <w:rFonts w:eastAsia="Times New Roman" w:cs="Times New Roman"/>
          <w:szCs w:val="24"/>
        </w:rPr>
        <w:t>,</w:t>
      </w:r>
      <w:r>
        <w:rPr>
          <w:rFonts w:eastAsia="Times New Roman" w:cs="Times New Roman"/>
          <w:szCs w:val="24"/>
        </w:rPr>
        <w:t xml:space="preserve"> να γίνονται άγονες </w:t>
      </w:r>
      <w:r>
        <w:rPr>
          <w:rFonts w:eastAsia="Times New Roman" w:cs="Times New Roman"/>
          <w:szCs w:val="24"/>
        </w:rPr>
        <w:t>Δ</w:t>
      </w:r>
      <w:r>
        <w:rPr>
          <w:rFonts w:eastAsia="Times New Roman" w:cs="Times New Roman"/>
          <w:szCs w:val="24"/>
        </w:rPr>
        <w:t>ιασκέψεις που να μην οδηγούν πουθενά.</w:t>
      </w:r>
    </w:p>
    <w:p w14:paraId="7E19527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Ν</w:t>
      </w:r>
      <w:r>
        <w:rPr>
          <w:rFonts w:eastAsia="Times New Roman" w:cs="Times New Roman"/>
          <w:szCs w:val="24"/>
        </w:rPr>
        <w:t>ομίζω έπρεπε, κύριε Πρόεδρε της Βουλής, πριν γίνει κάθε Διάσκεψη, μόνο αν έχει ελπίδα επιτυχίας να τη συγκαλείτε. Με το να συγκαλείτε Διασκέψεις και να παίρνει δεκαπέντε-δεκαέξι κ.λπ., πλήττεται ο αυτοσεβασμός του Κοινοβουλίου. Είναι η θέση μου αυτή. Πρώτα</w:t>
      </w:r>
      <w:r>
        <w:rPr>
          <w:rFonts w:eastAsia="Times New Roman" w:cs="Times New Roman"/>
          <w:szCs w:val="24"/>
        </w:rPr>
        <w:t xml:space="preserve"> καταλήγουμε σε μια συμφωνία και μετά συγκαλούμε τη Διάσκεψη. Πειραματισμοί με τη Διάσκεψη των Προέδρων δεν χωρούν. </w:t>
      </w:r>
    </w:p>
    <w:p w14:paraId="7E19527A" w14:textId="77777777" w:rsidR="00527971" w:rsidRDefault="007701A2">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Ελέχθη</w:t>
      </w:r>
      <w:proofErr w:type="spellEnd"/>
      <w:r>
        <w:rPr>
          <w:rFonts w:eastAsia="Times New Roman" w:cs="Times New Roman"/>
          <w:szCs w:val="24"/>
        </w:rPr>
        <w:t xml:space="preserve"> κάτι για το «</w:t>
      </w:r>
      <w:r>
        <w:rPr>
          <w:rFonts w:eastAsia="Times New Roman" w:cs="Times New Roman"/>
          <w:szCs w:val="24"/>
        </w:rPr>
        <w:t>π</w:t>
      </w:r>
      <w:r>
        <w:rPr>
          <w:rFonts w:eastAsia="Times New Roman" w:cs="Times New Roman"/>
          <w:szCs w:val="24"/>
        </w:rPr>
        <w:t>αρών» που είπαμε χθες ως Ένωση Κεντρώων στον προϋπολογισμό της Βουλής. Αυτό είναι</w:t>
      </w:r>
      <w:r>
        <w:rPr>
          <w:rFonts w:eastAsia="Times New Roman" w:cs="Times New Roman"/>
          <w:szCs w:val="24"/>
        </w:rPr>
        <w:t>,</w:t>
      </w:r>
      <w:r>
        <w:rPr>
          <w:rFonts w:eastAsia="Times New Roman" w:cs="Times New Roman"/>
          <w:szCs w:val="24"/>
        </w:rPr>
        <w:t xml:space="preserve"> γιατί δεν έχουμε εισακουστεί ούτε σ</w:t>
      </w:r>
      <w:r>
        <w:rPr>
          <w:rFonts w:eastAsia="Times New Roman" w:cs="Times New Roman"/>
          <w:szCs w:val="24"/>
        </w:rPr>
        <w:t xml:space="preserve">τον αριθμό των Βουλευτών ούτε στον μισθό των Βουλευτών που ζητούμε να είναι ο μισός ούτε στους μετακλητούς. Είδα ότι αυξήθηκαν οι μετακλητοί κατά τι. </w:t>
      </w:r>
    </w:p>
    <w:p w14:paraId="7E19527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Άκουσα, επίσης, ότι ζητούν κάποιοι</w:t>
      </w:r>
      <w:r>
        <w:rPr>
          <w:rFonts w:eastAsia="Times New Roman" w:cs="Times New Roman"/>
          <w:szCs w:val="24"/>
        </w:rPr>
        <w:t>,</w:t>
      </w:r>
      <w:r>
        <w:rPr>
          <w:rFonts w:eastAsia="Times New Roman" w:cs="Times New Roman"/>
          <w:szCs w:val="24"/>
        </w:rPr>
        <w:t xml:space="preserve"> να επανέλθει ο θεσμός της σύνταξης του Βουλευτή που έχουμε καταργήσει</w:t>
      </w:r>
      <w:r>
        <w:rPr>
          <w:rFonts w:eastAsia="Times New Roman" w:cs="Times New Roman"/>
          <w:szCs w:val="24"/>
        </w:rPr>
        <w:t xml:space="preserve"> μετά το 2012 και παίρνουν οι προ του 2012. </w:t>
      </w:r>
      <w:proofErr w:type="spellStart"/>
      <w:r>
        <w:rPr>
          <w:rFonts w:eastAsia="Times New Roman" w:cs="Times New Roman"/>
          <w:szCs w:val="24"/>
        </w:rPr>
        <w:t>Επροτάθη</w:t>
      </w:r>
      <w:proofErr w:type="spellEnd"/>
      <w:r>
        <w:rPr>
          <w:rFonts w:eastAsia="Times New Roman" w:cs="Times New Roman"/>
          <w:szCs w:val="24"/>
        </w:rPr>
        <w:t xml:space="preserve"> να επανέλθει ο θεσμός, γιατί «κάποιοι δίνουν τη ζωή τους εδώ μέσα». Κατ’ αρχάς δεν είναι υποχρεωμένοι να τη</w:t>
      </w:r>
      <w:r>
        <w:rPr>
          <w:rFonts w:eastAsia="Times New Roman" w:cs="Times New Roman"/>
          <w:szCs w:val="24"/>
        </w:rPr>
        <w:t>ν</w:t>
      </w:r>
      <w:r>
        <w:rPr>
          <w:rFonts w:eastAsia="Times New Roman" w:cs="Times New Roman"/>
          <w:szCs w:val="24"/>
        </w:rPr>
        <w:t xml:space="preserve"> δώσουν εδώ μέσα. Ας τη</w:t>
      </w:r>
      <w:r>
        <w:rPr>
          <w:rFonts w:eastAsia="Times New Roman" w:cs="Times New Roman"/>
          <w:szCs w:val="24"/>
        </w:rPr>
        <w:t>ν</w:t>
      </w:r>
      <w:r>
        <w:rPr>
          <w:rFonts w:eastAsia="Times New Roman" w:cs="Times New Roman"/>
          <w:szCs w:val="24"/>
        </w:rPr>
        <w:t xml:space="preserve"> δώσουν έξω τη ζωή τους. Υπάρχει χώρος και εκτός Βουλής, αν θέλουμε να </w:t>
      </w:r>
      <w:r>
        <w:rPr>
          <w:rFonts w:eastAsia="Times New Roman" w:cs="Times New Roman"/>
          <w:szCs w:val="24"/>
        </w:rPr>
        <w:t xml:space="preserve">δώσουμε τη ζωή μας. </w:t>
      </w:r>
    </w:p>
    <w:p w14:paraId="7E19527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κόψουμε και τη σύνταξη των Βουλευτών και προ του 2012. Μάλιστα κάποιοι παίρνουν δύο-τρεις συντάξεις, να ξέρετε. Να κοπεί εντελώς η σύνταξη του Βουλευτή, γιατί είναι λειτούργημα. Δεν </w:t>
      </w:r>
      <w:r>
        <w:rPr>
          <w:rFonts w:eastAsia="Times New Roman" w:cs="Times New Roman"/>
          <w:szCs w:val="24"/>
        </w:rPr>
        <w:lastRenderedPageBreak/>
        <w:t>επιτρέπεται να πηγαίνει στο ταμείο ο συνταξ</w:t>
      </w:r>
      <w:r>
        <w:rPr>
          <w:rFonts w:eastAsia="Times New Roman" w:cs="Times New Roman"/>
          <w:szCs w:val="24"/>
        </w:rPr>
        <w:t xml:space="preserve">ιούχος και να παίρνει λεφτά όπως ο εργαζόμενος. Ο εργαζόμενος ίδρωσε. Εδώ μέσα ιδρώτας χύνεται; Εδώ μέσα υποτίθεται ότι </w:t>
      </w:r>
      <w:proofErr w:type="spellStart"/>
      <w:r>
        <w:rPr>
          <w:rFonts w:eastAsia="Times New Roman" w:cs="Times New Roman"/>
          <w:szCs w:val="24"/>
        </w:rPr>
        <w:t>είμεθα</w:t>
      </w:r>
      <w:proofErr w:type="spellEnd"/>
      <w:r>
        <w:rPr>
          <w:rFonts w:eastAsia="Times New Roman" w:cs="Times New Roman"/>
          <w:szCs w:val="24"/>
        </w:rPr>
        <w:t xml:space="preserve"> κάποιοι που αγωνιούμε για τη χώρα. Αλλιώς εκλαμβάνω εγώ αυτό το λειτούργημα.</w:t>
      </w:r>
    </w:p>
    <w:p w14:paraId="7E19527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Με σοβαρότητα η Αίθουσα, αν θέλουμε επαφή με την κοι</w:t>
      </w:r>
      <w:r>
        <w:rPr>
          <w:rFonts w:eastAsia="Times New Roman" w:cs="Times New Roman"/>
          <w:szCs w:val="24"/>
        </w:rPr>
        <w:t xml:space="preserve">νωνία, πρέπει να κόψει και τις συντάξεις των τέως Βουλευτών. Κύριε Πρόεδρε, παρακαλώ πολύ, </w:t>
      </w:r>
      <w:proofErr w:type="spellStart"/>
      <w:r>
        <w:rPr>
          <w:rFonts w:eastAsia="Times New Roman" w:cs="Times New Roman"/>
          <w:szCs w:val="24"/>
        </w:rPr>
        <w:t>λάβετέ</w:t>
      </w:r>
      <w:proofErr w:type="spellEnd"/>
      <w:r>
        <w:rPr>
          <w:rFonts w:eastAsia="Times New Roman" w:cs="Times New Roman"/>
          <w:szCs w:val="24"/>
        </w:rPr>
        <w:t xml:space="preserve"> το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Γιατί εκείνη την ημέρα που μιλήσατε στον κ. Χατζηνικολάου</w:t>
      </w:r>
      <w:r>
        <w:rPr>
          <w:rFonts w:eastAsia="Times New Roman" w:cs="Times New Roman"/>
          <w:szCs w:val="24"/>
        </w:rPr>
        <w:t>,</w:t>
      </w:r>
      <w:r>
        <w:rPr>
          <w:rFonts w:eastAsia="Times New Roman" w:cs="Times New Roman"/>
          <w:szCs w:val="24"/>
        </w:rPr>
        <w:t xml:space="preserve"> μου δώσατε την εντύπωση ότι εκπροσωπούσατε συντεχνία και όχι το </w:t>
      </w:r>
      <w:r>
        <w:rPr>
          <w:rFonts w:eastAsia="Times New Roman" w:cs="Times New Roman"/>
          <w:szCs w:val="24"/>
        </w:rPr>
        <w:t>ε</w:t>
      </w:r>
      <w:r>
        <w:rPr>
          <w:rFonts w:eastAsia="Times New Roman" w:cs="Times New Roman"/>
          <w:szCs w:val="24"/>
        </w:rPr>
        <w:t>λληνικό Κοινοβούλι</w:t>
      </w:r>
      <w:r>
        <w:rPr>
          <w:rFonts w:eastAsia="Times New Roman" w:cs="Times New Roman"/>
          <w:szCs w:val="24"/>
        </w:rPr>
        <w:t>ο.</w:t>
      </w:r>
    </w:p>
    <w:p w14:paraId="7E19527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E19527F"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E195280" w14:textId="77777777" w:rsidR="00527971" w:rsidRDefault="007701A2">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Ευχαριστούμε, κύριε Πρόεδρε.</w:t>
      </w:r>
    </w:p>
    <w:p w14:paraId="7E19528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εκ μέρους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Ο</w:t>
      </w:r>
      <w:r>
        <w:rPr>
          <w:rFonts w:eastAsia="Times New Roman" w:cs="Times New Roman"/>
          <w:szCs w:val="24"/>
        </w:rPr>
        <w:t xml:space="preserve">μάδας του Ποταμιού, ο συνάδελφος κ. Γεώργιος </w:t>
      </w:r>
      <w:proofErr w:type="spellStart"/>
      <w:r>
        <w:rPr>
          <w:rFonts w:eastAsia="Times New Roman" w:cs="Times New Roman"/>
          <w:szCs w:val="24"/>
        </w:rPr>
        <w:t>Μαυρωτάς</w:t>
      </w:r>
      <w:proofErr w:type="spellEnd"/>
      <w:r>
        <w:rPr>
          <w:rFonts w:eastAsia="Times New Roman" w:cs="Times New Roman"/>
          <w:szCs w:val="24"/>
        </w:rPr>
        <w:t xml:space="preserve">, για την πολιτική παρέμβαση </w:t>
      </w:r>
      <w:r>
        <w:rPr>
          <w:rFonts w:eastAsia="Times New Roman" w:cs="Times New Roman"/>
          <w:szCs w:val="24"/>
        </w:rPr>
        <w:t>του Ποταμιού στη συνεδρίαση για την επέτειο της εξέγερσης του Πολυτεχνείου.</w:t>
      </w:r>
    </w:p>
    <w:p w14:paraId="7E19528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κύριε Πρόεδρε. Θα μείνω στο θέμα. </w:t>
      </w:r>
    </w:p>
    <w:p w14:paraId="7E19528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Σε κάθε επέτειο του Πολυτεχνείου η Αμερική είναι στο επίκεντρο. Φέτος, όμως, για άλλους λόγους απ’ ό,τι συνήθως. Χθ</w:t>
      </w:r>
      <w:r>
        <w:rPr>
          <w:rFonts w:eastAsia="Times New Roman" w:cs="Times New Roman"/>
          <w:szCs w:val="24"/>
        </w:rPr>
        <w:t>ες είχαμε την ευκαιρία</w:t>
      </w:r>
      <w:r>
        <w:rPr>
          <w:rFonts w:eastAsia="Times New Roman" w:cs="Times New Roman"/>
          <w:szCs w:val="24"/>
        </w:rPr>
        <w:t>,</w:t>
      </w:r>
      <w:r>
        <w:rPr>
          <w:rFonts w:eastAsia="Times New Roman" w:cs="Times New Roman"/>
          <w:szCs w:val="24"/>
        </w:rPr>
        <w:t xml:space="preserve"> να ακούσουμε από έναν σημαντικό πολιτικό των καιρών μας, τον Πρόεδρο Ομπάμα, μια πραγματικά σπουδαία ομιλία για τη δημοκρατία.</w:t>
      </w:r>
    </w:p>
    <w:p w14:paraId="7E19528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Αυτό που μου άρεσε περισσότερο</w:t>
      </w:r>
      <w:r>
        <w:rPr>
          <w:rFonts w:eastAsia="Times New Roman" w:cs="Times New Roman"/>
          <w:szCs w:val="24"/>
        </w:rPr>
        <w:t>,</w:t>
      </w:r>
      <w:r>
        <w:rPr>
          <w:rFonts w:eastAsia="Times New Roman" w:cs="Times New Roman"/>
          <w:szCs w:val="24"/>
        </w:rPr>
        <w:t xml:space="preserve"> ήταν η αποστροφή του ότι ο σημαντικότερος τίτλος στη δημοκρατία δεν είναι</w:t>
      </w:r>
      <w:r>
        <w:rPr>
          <w:rFonts w:eastAsia="Times New Roman" w:cs="Times New Roman"/>
          <w:szCs w:val="24"/>
        </w:rPr>
        <w:t xml:space="preserve"> αυτός του Πρωθυπουργού ή του Προέδρου, αλλά αυτός του πολίτη.</w:t>
      </w:r>
    </w:p>
    <w:p w14:paraId="7E19528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Πολίτες, λοιπόν, με το «Π» κεφαλαίο ήταν και αυτοί που κλείστηκαν στο Πολυτεχνείο σαν σήμερα πριν σαράντα τρία χρόνια. Φοιτητές κατά κύριο λόγο, αλλά και εργάτες και μαθητές και άνδρες και γυνα</w:t>
      </w:r>
      <w:r>
        <w:rPr>
          <w:rFonts w:eastAsia="Times New Roman" w:cs="Times New Roman"/>
          <w:szCs w:val="24"/>
        </w:rPr>
        <w:t xml:space="preserve">ίκες και νεότεροι και μεγαλύτεροι. Πολίτες όλοι τους με «Π» κεφαλαίο, που διεκδίκησαν ψωμί, παιδεία, </w:t>
      </w:r>
      <w:r>
        <w:rPr>
          <w:rFonts w:eastAsia="Times New Roman" w:cs="Times New Roman"/>
          <w:szCs w:val="24"/>
        </w:rPr>
        <w:lastRenderedPageBreak/>
        <w:t>ελευθερία. Διεκδίκησαν το δικαίωμα να εκφράζονται ελεύθερα. Διεκδίκησαν το δικαίωμα να βρίσκουν δουλειά χωρίς πιστοποιητικό φρονημάτων, να έχουν ίσες ευκαι</w:t>
      </w:r>
      <w:r>
        <w:rPr>
          <w:rFonts w:eastAsia="Times New Roman" w:cs="Times New Roman"/>
          <w:szCs w:val="24"/>
        </w:rPr>
        <w:t>ρίες. Διεκδίκησαν το δικαίωμα να μπορούν να επιλέγουν τους ηγέτες τους. Διεκδίκησαν με μία λέξη το δικαίωμα στη δημοκρατία.</w:t>
      </w:r>
    </w:p>
    <w:p w14:paraId="7E19528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Κοιτώντας όλοι αυτοί πίσω, σίγουρα θα θεωρούν τις μέρες εκείνες ως ένα ορόσημο στη ζωή τους. Είχαν θάρρος, είχαν τόλμη, ήταν ένας </w:t>
      </w:r>
      <w:r>
        <w:rPr>
          <w:rFonts w:eastAsia="Times New Roman" w:cs="Times New Roman"/>
          <w:szCs w:val="24"/>
        </w:rPr>
        <w:t>αγώνας με μεγάλο τίμημα για τους συμμετέχοντες. Γι’ αυτό και σήμερα τους τιμούμε.</w:t>
      </w:r>
    </w:p>
    <w:p w14:paraId="7E19528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Κάποιοι απ’ όσους συμμετείχαν στα γεγονότα του Πολυτεχνείου ακολούθησαν τα χνάρια της πολιτικής. Πολλοί περισσότεροι, όμως, συνέχισαν μετά τις ζωές τους, θεωρώντας ότι απλώς </w:t>
      </w:r>
      <w:r>
        <w:rPr>
          <w:rFonts w:eastAsia="Times New Roman" w:cs="Times New Roman"/>
          <w:szCs w:val="24"/>
        </w:rPr>
        <w:t xml:space="preserve">έκαναν το καθήκον τους, αφανείς ήρωες που, όταν άναψαν οι </w:t>
      </w:r>
      <w:r>
        <w:rPr>
          <w:rFonts w:eastAsia="Times New Roman" w:cs="Times New Roman"/>
          <w:szCs w:val="24"/>
        </w:rPr>
        <w:t xml:space="preserve">προβολείς </w:t>
      </w:r>
      <w:r>
        <w:rPr>
          <w:rFonts w:eastAsia="Times New Roman" w:cs="Times New Roman"/>
          <w:szCs w:val="24"/>
        </w:rPr>
        <w:t>της δημοσιότητας, εκείνοι έκαναν ένα βήμα πίσω. Ξέρουμε αρκετούς από τη γενιά του Πολυτεχνείου. Υπάρχουν, όμως, πολλοί περισσότεροι που δεν τους ξέρουμε και τους χρωστούμε.</w:t>
      </w:r>
    </w:p>
    <w:p w14:paraId="7E19528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Μη γελιόμαστε. Οι πολίτες που ήταν μέσα στο Πολυτεχνείο ήταν μια μικρή μειοψηφία της ελληνικής κοινωνίας, μια μειοψηφία που έσωσε την τιμή μιας ως επί το </w:t>
      </w:r>
      <w:proofErr w:type="spellStart"/>
      <w:r>
        <w:rPr>
          <w:rFonts w:eastAsia="Times New Roman" w:cs="Times New Roman"/>
          <w:szCs w:val="24"/>
        </w:rPr>
        <w:t>πλείστον</w:t>
      </w:r>
      <w:proofErr w:type="spellEnd"/>
      <w:r>
        <w:rPr>
          <w:rFonts w:eastAsia="Times New Roman" w:cs="Times New Roman"/>
          <w:szCs w:val="24"/>
        </w:rPr>
        <w:t xml:space="preserve"> αμήχανης και συμβιβασμένης πλειοψηφίας. Οι μεγάλες αλλαγές, όμως, από κάποιες </w:t>
      </w:r>
      <w:proofErr w:type="spellStart"/>
      <w:r>
        <w:rPr>
          <w:rFonts w:eastAsia="Times New Roman" w:cs="Times New Roman"/>
          <w:szCs w:val="24"/>
        </w:rPr>
        <w:t>μειοψηφίες</w:t>
      </w:r>
      <w:proofErr w:type="spellEnd"/>
      <w:r>
        <w:rPr>
          <w:rFonts w:eastAsia="Times New Roman" w:cs="Times New Roman"/>
          <w:szCs w:val="24"/>
        </w:rPr>
        <w:t xml:space="preserve"> ξεκι</w:t>
      </w:r>
      <w:r>
        <w:rPr>
          <w:rFonts w:eastAsia="Times New Roman" w:cs="Times New Roman"/>
          <w:szCs w:val="24"/>
        </w:rPr>
        <w:t>νούν. Γκρεμίζοντας την πύλη εκείνο το τανκ</w:t>
      </w:r>
      <w:r>
        <w:rPr>
          <w:rFonts w:eastAsia="Times New Roman" w:cs="Times New Roman"/>
          <w:szCs w:val="24"/>
        </w:rPr>
        <w:t>ς</w:t>
      </w:r>
      <w:r>
        <w:rPr>
          <w:rFonts w:eastAsia="Times New Roman" w:cs="Times New Roman"/>
          <w:szCs w:val="24"/>
        </w:rPr>
        <w:t xml:space="preserve">, γκρέμισε συγχρόνως και το σαθρό προσωπείο της δικτατορίας. Τον Νοέμβρη του 1973, η εξέγερση του Πολυτεχνείου ήταν ο καταλύτης για να πέσει η </w:t>
      </w:r>
      <w:r>
        <w:rPr>
          <w:rFonts w:eastAsia="Times New Roman" w:cs="Times New Roman"/>
          <w:szCs w:val="24"/>
        </w:rPr>
        <w:t>χούντα</w:t>
      </w:r>
      <w:r>
        <w:rPr>
          <w:rFonts w:eastAsia="Times New Roman" w:cs="Times New Roman"/>
          <w:szCs w:val="24"/>
        </w:rPr>
        <w:t xml:space="preserve">, ένας ματωμένος όμως καταλύτης που δεν πρέπει να ξεχνάμε ποτέ, </w:t>
      </w:r>
      <w:r>
        <w:rPr>
          <w:rFonts w:eastAsia="Times New Roman" w:cs="Times New Roman"/>
          <w:szCs w:val="24"/>
        </w:rPr>
        <w:t>τιμώντας όσους θυσιάστηκαν.</w:t>
      </w:r>
    </w:p>
    <w:p w14:paraId="7E19528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Σήμερα, όμως, οι πολίτες και ιδίως οι νέοι μας έχουν να παλέψουν με μια άλλη «δικτατορία» -</w:t>
      </w:r>
      <w:r>
        <w:rPr>
          <w:rFonts w:eastAsia="Times New Roman" w:cs="Times New Roman"/>
          <w:szCs w:val="24"/>
        </w:rPr>
        <w:t xml:space="preserve"> </w:t>
      </w:r>
      <w:r>
        <w:rPr>
          <w:rFonts w:eastAsia="Times New Roman" w:cs="Times New Roman"/>
          <w:szCs w:val="24"/>
        </w:rPr>
        <w:t>εντός εισαγωγικών η λέξη</w:t>
      </w:r>
      <w:r>
        <w:rPr>
          <w:rFonts w:eastAsia="Times New Roman" w:cs="Times New Roman"/>
          <w:szCs w:val="24"/>
        </w:rPr>
        <w:t xml:space="preserve"> </w:t>
      </w:r>
      <w:r>
        <w:rPr>
          <w:rFonts w:eastAsia="Times New Roman" w:cs="Times New Roman"/>
          <w:szCs w:val="24"/>
        </w:rPr>
        <w:t>- μια «δικτατορία» που πρέπει να αποτινάξουμε για να απελευθερώσει η χώρα τις δυνάμεις της, μια «δικτατορία» πο</w:t>
      </w:r>
      <w:r>
        <w:rPr>
          <w:rFonts w:eastAsia="Times New Roman" w:cs="Times New Roman"/>
          <w:szCs w:val="24"/>
        </w:rPr>
        <w:t xml:space="preserve">υ έχει υφάνει τον ιστό της στην κοινωνία και χρειάζεται μια πραγματική επανάσταση για να φύγει. Είναι η «δικτατορία της </w:t>
      </w:r>
      <w:proofErr w:type="spellStart"/>
      <w:r>
        <w:rPr>
          <w:rFonts w:eastAsia="Times New Roman" w:cs="Times New Roman"/>
          <w:szCs w:val="24"/>
        </w:rPr>
        <w:t>ημετεροκρατίας</w:t>
      </w:r>
      <w:proofErr w:type="spellEnd"/>
      <w:r>
        <w:rPr>
          <w:rFonts w:eastAsia="Times New Roman" w:cs="Times New Roman"/>
          <w:szCs w:val="24"/>
        </w:rPr>
        <w:t>», η κυριαρχία δηλαδή των δικών μας: Για να προχωρήσεις πρέπει να είσαι δικός μας, του κόμματος, του συναφιού, της περιοχή</w:t>
      </w:r>
      <w:r>
        <w:rPr>
          <w:rFonts w:eastAsia="Times New Roman" w:cs="Times New Roman"/>
          <w:szCs w:val="24"/>
        </w:rPr>
        <w:t>ς, της οικογένειας. Δεν έχει σημασία τι ξέρεις, αλλά ποιον ξέρεις.</w:t>
      </w:r>
    </w:p>
    <w:p w14:paraId="7E19528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Υπάρχουν πάντα κάποιοι λίγοι οριζόντια από όλους τους χώρους που προσπαθούν να οχυρωθούν πίσω από τα τείχη της αξιοκρατίας, φωνάζοντας για δικαιοσύνη, διαφάνεια και ίσες ευκαιρίες. Μάταια. </w:t>
      </w:r>
      <w:r>
        <w:rPr>
          <w:rFonts w:eastAsia="Times New Roman" w:cs="Times New Roman"/>
          <w:szCs w:val="24"/>
        </w:rPr>
        <w:t>Έρχεται το τανκ</w:t>
      </w:r>
      <w:r>
        <w:rPr>
          <w:rFonts w:eastAsia="Times New Roman" w:cs="Times New Roman"/>
          <w:szCs w:val="24"/>
        </w:rPr>
        <w:t>ς</w:t>
      </w:r>
      <w:r>
        <w:rPr>
          <w:rFonts w:eastAsia="Times New Roman" w:cs="Times New Roman"/>
          <w:szCs w:val="24"/>
        </w:rPr>
        <w:t xml:space="preserve"> του πελατειακού κράτους και σπάει την πύλη και κάθε φορά το ίδιο έργο. Όσες κυβερνήσεις και αν αλλάξουν, οι σκουριασμένες ερπύστριες του πελατειακού συστήματος θα είναι πάντα εκεί με τον ανατριχιαστικό τους θόρυβο να ρίχνουν την πύλη, να σ</w:t>
      </w:r>
      <w:r>
        <w:rPr>
          <w:rFonts w:eastAsia="Times New Roman" w:cs="Times New Roman"/>
          <w:szCs w:val="24"/>
        </w:rPr>
        <w:t>υνθλίβουν αρχές, αξίες και να ισοπεδώνουν το τοπίο.</w:t>
      </w:r>
    </w:p>
    <w:p w14:paraId="7E19528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Γιατί, όμως, δεν αλλάζουμε; Γιατί η αντίσταση στην αλλαγή είναι το αγαπημένο μας σπορ; Μα, γιατί το </w:t>
      </w:r>
      <w:proofErr w:type="spellStart"/>
      <w:r>
        <w:rPr>
          <w:rFonts w:eastAsia="Times New Roman" w:cs="Times New Roman"/>
          <w:szCs w:val="24"/>
        </w:rPr>
        <w:t>ξεβόλεμα</w:t>
      </w:r>
      <w:proofErr w:type="spellEnd"/>
      <w:r>
        <w:rPr>
          <w:rFonts w:eastAsia="Times New Roman" w:cs="Times New Roman"/>
          <w:szCs w:val="24"/>
        </w:rPr>
        <w:t xml:space="preserve"> δεν αρέσει σε κανέναν. Διότι ο λαϊκισμός και η δημαγωγία συνεχίζουν να κυριαρχούν, διότι παίρνο</w:t>
      </w:r>
      <w:r>
        <w:rPr>
          <w:rFonts w:eastAsia="Times New Roman" w:cs="Times New Roman"/>
          <w:szCs w:val="24"/>
        </w:rPr>
        <w:t>υμε τις αποφάσεις μας με γνώμονα το παρελθόν και όχι το μέλλον και το παρελθόν όχι μόνο το πρόσφατο αλλά και το απώτερο.</w:t>
      </w:r>
    </w:p>
    <w:p w14:paraId="7E19528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καθεστώς, λοιπόν, της «</w:t>
      </w:r>
      <w:proofErr w:type="spellStart"/>
      <w:r>
        <w:rPr>
          <w:rFonts w:eastAsia="Times New Roman" w:cs="Times New Roman"/>
          <w:szCs w:val="24"/>
        </w:rPr>
        <w:t>ημετεροκρατίας</w:t>
      </w:r>
      <w:proofErr w:type="spellEnd"/>
      <w:r>
        <w:rPr>
          <w:rFonts w:eastAsia="Times New Roman" w:cs="Times New Roman"/>
          <w:szCs w:val="24"/>
        </w:rPr>
        <w:t>» η γνωριμία κερδίζει πάντα την αξία. Γιατί; Μήπως δεν ξέρουμε ή δεν μπορούμε να μετρήσουμε τη</w:t>
      </w:r>
      <w:r>
        <w:rPr>
          <w:rFonts w:eastAsia="Times New Roman" w:cs="Times New Roman"/>
          <w:szCs w:val="24"/>
        </w:rPr>
        <w:t>ν αξία; Μπορούμε, αλλά όσο κερδίζει η αξία, χάνει το πελατειακό σύστημα την εξουσία. Χάνει και το μοναδικό κίνητρο που προσφέρει στον ψηφοφόρο: Ψήφισέ μας και θα σε βολέψουμε.</w:t>
      </w:r>
    </w:p>
    <w:p w14:paraId="7E19528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Χρειάζεται, λοιπόν και σήμερα μια επανάσταση, μια σιωπηλή εξέγερση και εδώ τον π</w:t>
      </w:r>
      <w:r>
        <w:rPr>
          <w:rFonts w:eastAsia="Times New Roman" w:cs="Times New Roman"/>
          <w:szCs w:val="24"/>
        </w:rPr>
        <w:t>ρώτο λόγο έχει το πολιτικό σύστημα, που θα εκπαιδεύει και θα δημιουργεί πολίτες και όχι πελάτες, που θα κριθεί από το πλαίσιο που θα δημιουργήσει, από τα «όχι» που θα πει, από το αν θα βάλει τους κοινούς κανόνες, τις ίσες ευκαιρίες, την αξιοκρατία και τη δ</w:t>
      </w:r>
      <w:r>
        <w:rPr>
          <w:rFonts w:eastAsia="Times New Roman" w:cs="Times New Roman"/>
          <w:szCs w:val="24"/>
        </w:rPr>
        <w:t xml:space="preserve">ικαιοσύνη πάνω από τα </w:t>
      </w:r>
      <w:proofErr w:type="spellStart"/>
      <w:r>
        <w:rPr>
          <w:rFonts w:eastAsia="Times New Roman" w:cs="Times New Roman"/>
          <w:szCs w:val="24"/>
        </w:rPr>
        <w:t>ψηφαλάκια</w:t>
      </w:r>
      <w:proofErr w:type="spellEnd"/>
      <w:r>
        <w:rPr>
          <w:rFonts w:eastAsia="Times New Roman" w:cs="Times New Roman"/>
          <w:szCs w:val="24"/>
        </w:rPr>
        <w:t>.</w:t>
      </w:r>
    </w:p>
    <w:p w14:paraId="7E19528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Τέτοιες δυνάμεις πιστεύω ότι υπάρχουν οριζόντια σε όλους τους χώρους, απλώς πρέπει να βγουν στην επιφάνεια, αλλού περισσότερο, αλλού λιγότερο, αλλά πρέπει να βγουν στην επιφάνεια.</w:t>
      </w:r>
    </w:p>
    <w:p w14:paraId="7E19528F"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Επιστρέφω στη χθεσινή ομιλία του Προέδρου τ</w:t>
      </w:r>
      <w:r>
        <w:rPr>
          <w:rFonts w:eastAsia="Times New Roman" w:cs="Times New Roman"/>
          <w:szCs w:val="24"/>
        </w:rPr>
        <w:t>ων Ηνωμένων Πολιτειών. Ο Πρόεδρος Ομπάμα ζήτησε χθες από τους νέους μας να μείνουν στην πατρίδα για να παλέψουν να την ξαναστήσουν στα πόδια της.</w:t>
      </w:r>
    </w:p>
    <w:p w14:paraId="7E19529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Όμως, όταν βλέπουν ότι επικρατεί αναξιοκρατία, οι άξιοι θα φύγουν. Όταν μετρά η κομματική ταυτότητα και όχι η </w:t>
      </w:r>
      <w:r>
        <w:rPr>
          <w:rFonts w:eastAsia="Times New Roman" w:cs="Times New Roman"/>
          <w:szCs w:val="24"/>
        </w:rPr>
        <w:t xml:space="preserve">ικανότητα, οι ακομμάτιστοι θα φύγουν. Όταν βλέπουν ότι μετρά η συγγένεια ή η γνωριμία, όσοι δεν έχουν «μπάρμπα στην Κορώνη» θα φύγουν. Ποιοι θα μείνουν τελικά πίσω για να αλλάξουν τη χώρα; </w:t>
      </w:r>
    </w:p>
    <w:p w14:paraId="7E19529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Δεν είναι, λοιπόν, μόνο η οικονομία η γενεσιουργός αιτία της διαρρ</w:t>
      </w:r>
      <w:r>
        <w:rPr>
          <w:rFonts w:eastAsia="Times New Roman" w:cs="Times New Roman"/>
          <w:szCs w:val="24"/>
        </w:rPr>
        <w:t>οής των εγκεφάλων. Είναι και οι κλειστές πόρτες, οι πιασμένες καρέκλες που δημιουργεί πελατειακό σύστημα. Και, μάλιστα, όσο η κοινωνία διαβρώνεται με το δόγμα ότι η πρόοδός σου δεν έχει να κάνει με την αξία σου αλλά με τη γνωριμία σου, ότι η επιτυχία δεν θ</w:t>
      </w:r>
      <w:r>
        <w:rPr>
          <w:rFonts w:eastAsia="Times New Roman" w:cs="Times New Roman"/>
          <w:szCs w:val="24"/>
        </w:rPr>
        <w:t xml:space="preserve">έλει κόπο αλλά θέλει τρόπο, ότι οι ίσες ευκαιρίες για κάποιους είναι πιο «ίσες», </w:t>
      </w:r>
      <w:r>
        <w:rPr>
          <w:rFonts w:eastAsia="Times New Roman" w:cs="Times New Roman"/>
          <w:szCs w:val="24"/>
        </w:rPr>
        <w:lastRenderedPageBreak/>
        <w:t>τόσο θα βυθιζόμαστε στο σπιράλ της απαξίωσης και τόσο θα βλέπουμε τους καλύτερους να φεύγουν ρίχνοντας «μαύρη πέτρα» πίσω τους.</w:t>
      </w:r>
    </w:p>
    <w:p w14:paraId="7E19529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Χρειαζόμαστε, λοιπόν, μια σιωπηλή εξέγερση κατά</w:t>
      </w:r>
      <w:r>
        <w:rPr>
          <w:rFonts w:eastAsia="Times New Roman" w:cs="Times New Roman"/>
          <w:szCs w:val="24"/>
        </w:rPr>
        <w:t xml:space="preserve"> της </w:t>
      </w:r>
      <w:proofErr w:type="spellStart"/>
      <w:r>
        <w:rPr>
          <w:rFonts w:eastAsia="Times New Roman" w:cs="Times New Roman"/>
          <w:szCs w:val="24"/>
        </w:rPr>
        <w:t>πελατοκρατίας</w:t>
      </w:r>
      <w:proofErr w:type="spellEnd"/>
      <w:r>
        <w:rPr>
          <w:rFonts w:eastAsia="Times New Roman" w:cs="Times New Roman"/>
          <w:szCs w:val="24"/>
        </w:rPr>
        <w:t xml:space="preserve">. Αυτή η εξέγερση, βέβαια, δεν θα διαρκέσει τρεις ημέρες, όπως του Πολυτεχνείου αλλά ίσως να θέλει τρεις δεκαετίες. Κάποτε, όμως, πρέπει να γίνει η αρχή. </w:t>
      </w:r>
    </w:p>
    <w:p w14:paraId="7E19529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Ας ξαναθυμηθούμε αυτό που είπε </w:t>
      </w:r>
      <w:proofErr w:type="spellStart"/>
      <w:r>
        <w:rPr>
          <w:rFonts w:eastAsia="Times New Roman" w:cs="Times New Roman"/>
          <w:szCs w:val="24"/>
        </w:rPr>
        <w:t>χθές</w:t>
      </w:r>
      <w:proofErr w:type="spellEnd"/>
      <w:r>
        <w:rPr>
          <w:rFonts w:eastAsia="Times New Roman" w:cs="Times New Roman"/>
          <w:szCs w:val="24"/>
        </w:rPr>
        <w:t xml:space="preserve"> ο Πρόεδρος Ομπάμα: Ο σημαντικότερος τίτλος στη </w:t>
      </w:r>
      <w:r>
        <w:rPr>
          <w:rFonts w:eastAsia="Times New Roman" w:cs="Times New Roman"/>
          <w:szCs w:val="24"/>
        </w:rPr>
        <w:t>δημοκρατία είναι ο τίτλος του πολίτη, όχι του πελάτη, για το καλό της δημοκρατίας μας.</w:t>
      </w:r>
    </w:p>
    <w:p w14:paraId="7E19529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E19529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7E19529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ήθελα να κάνω μια ανακοίνωση προς το Σώμα.</w:t>
      </w:r>
    </w:p>
    <w:p w14:paraId="7E19529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Οι Υπουργοί Υποδομών κ</w:t>
      </w:r>
      <w:r>
        <w:rPr>
          <w:rFonts w:eastAsia="Times New Roman" w:cs="Times New Roman"/>
          <w:szCs w:val="24"/>
        </w:rPr>
        <w:t>αι Μεταφορών, Εσωτερικών, Οικονομίας και Ανάπτυξης, Παιδείας, Έρευνας και Θρησκευμάτων, Εξωτερικών, Οικονομικών, Περιβάλλοντος και Ενέργειας, Ναυτιλίας και Νησιωτικής Πολιτικής, Αγροτικής Ανάπτυξης και Τροφίμων και Τουρισμού κατέθεσαν στις 16-11-2016 σχέδι</w:t>
      </w:r>
      <w:r>
        <w:rPr>
          <w:rFonts w:eastAsia="Times New Roman" w:cs="Times New Roman"/>
          <w:szCs w:val="24"/>
        </w:rPr>
        <w:t xml:space="preserve">ο νόμου: «Ενσωμάτωση στην </w:t>
      </w:r>
      <w:r>
        <w:rPr>
          <w:rFonts w:eastAsia="Times New Roman" w:cs="Times New Roman"/>
          <w:szCs w:val="24"/>
        </w:rPr>
        <w:t>Ελληνική Νομοθεσία</w:t>
      </w:r>
      <w:r>
        <w:rPr>
          <w:rFonts w:eastAsia="Times New Roman" w:cs="Times New Roman"/>
          <w:szCs w:val="24"/>
        </w:rPr>
        <w:t xml:space="preserve"> της Οδηγίας 2014/94/ΕΕ του Ευρωπαϊκού Κοινοβουλίου και του Συμβουλίου της 22ας Οκτωβρίου 2014 για την </w:t>
      </w:r>
      <w:r>
        <w:rPr>
          <w:rFonts w:eastAsia="Times New Roman" w:cs="Times New Roman"/>
          <w:szCs w:val="24"/>
        </w:rPr>
        <w:t>Ανάπτυξη Υποδομών</w:t>
      </w:r>
      <w:r>
        <w:rPr>
          <w:rFonts w:eastAsia="Times New Roman" w:cs="Times New Roman"/>
          <w:szCs w:val="24"/>
        </w:rPr>
        <w:t xml:space="preserve"> εναλλακτικών καυσίμων, απλοποίηση διαδικασίας </w:t>
      </w:r>
      <w:proofErr w:type="spellStart"/>
      <w:r>
        <w:rPr>
          <w:rFonts w:eastAsia="Times New Roman" w:cs="Times New Roman"/>
          <w:szCs w:val="24"/>
        </w:rPr>
        <w:t>αδειοδότησης</w:t>
      </w:r>
      <w:proofErr w:type="spellEnd"/>
      <w:r>
        <w:rPr>
          <w:rFonts w:eastAsia="Times New Roman" w:cs="Times New Roman"/>
          <w:szCs w:val="24"/>
        </w:rPr>
        <w:t xml:space="preserve"> και άλλες διατάξεις πρατηρίων πα</w:t>
      </w:r>
      <w:r>
        <w:rPr>
          <w:rFonts w:eastAsia="Times New Roman" w:cs="Times New Roman"/>
          <w:szCs w:val="24"/>
        </w:rPr>
        <w:t>ροχής καυσίμων και ενέργειας και λοιπές διατάξεις».</w:t>
      </w:r>
    </w:p>
    <w:p w14:paraId="7E19529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Το ως άνω σχέδιο νόμου έχει χαρακτηριστεί από την Κυβέρνηση ως επείγον.</w:t>
      </w:r>
    </w:p>
    <w:p w14:paraId="7E19529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7E19529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εκ μέρους των Ανεξαρτήτων Ελλήνων.</w:t>
      </w:r>
    </w:p>
    <w:p w14:paraId="7E19529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w:t>
      </w:r>
      <w:r>
        <w:rPr>
          <w:rFonts w:eastAsia="Times New Roman" w:cs="Times New Roman"/>
          <w:szCs w:val="24"/>
        </w:rPr>
        <w:t>κύριε συνάδελφε, έχετε τον λόγο για επτά λεπτά.</w:t>
      </w:r>
    </w:p>
    <w:p w14:paraId="7E19529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7E19529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Άκουσα με πολλή χαρά χθ</w:t>
      </w:r>
      <w:r>
        <w:rPr>
          <w:rFonts w:eastAsia="Times New Roman" w:cs="Times New Roman"/>
          <w:szCs w:val="24"/>
        </w:rPr>
        <w:t>ε</w:t>
      </w:r>
      <w:r>
        <w:rPr>
          <w:rFonts w:eastAsia="Times New Roman" w:cs="Times New Roman"/>
          <w:szCs w:val="24"/>
        </w:rPr>
        <w:t>ς τον Πρόεδρο των Ηνωμένων Πολιτειών να αναφέρεται στο «</w:t>
      </w:r>
      <w:r>
        <w:rPr>
          <w:rFonts w:eastAsia="Times New Roman" w:cs="Times New Roman"/>
          <w:szCs w:val="24"/>
          <w:lang w:val="en-US"/>
        </w:rPr>
        <w:t>I</w:t>
      </w:r>
      <w:r>
        <w:rPr>
          <w:rFonts w:eastAsia="Times New Roman" w:cs="Times New Roman"/>
          <w:szCs w:val="24"/>
        </w:rPr>
        <w:t xml:space="preserve"> </w:t>
      </w:r>
      <w:r>
        <w:rPr>
          <w:rFonts w:eastAsia="Times New Roman" w:cs="Times New Roman"/>
          <w:szCs w:val="24"/>
          <w:lang w:val="en-US"/>
        </w:rPr>
        <w:t>have</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dream</w:t>
      </w:r>
      <w:r>
        <w:rPr>
          <w:rFonts w:eastAsia="Times New Roman" w:cs="Times New Roman"/>
          <w:szCs w:val="24"/>
        </w:rPr>
        <w:t xml:space="preserve">» του Μάρτιν Λούθερ Κινγκ. Δεν είναι όλοι οι Αμερικανοί </w:t>
      </w:r>
      <w:r>
        <w:rPr>
          <w:rFonts w:eastAsia="Times New Roman" w:cs="Times New Roman"/>
          <w:szCs w:val="24"/>
        </w:rPr>
        <w:t>ίδιοι. Σε μια χώρα δεν είναι όλοι οι πολίτες ίδιοι. Κάποιοι δεν θέλουν να το καταλάβουν και δεν το ξεχωρίζουν καθόλου. Δικαίωμά τους!</w:t>
      </w:r>
    </w:p>
    <w:p w14:paraId="7E19529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Θέλω να θυμίσω ξανά εδώ, γιατί είναι ένα πολύ σημαντικό, νωπό γεγονός και έχει μεγάλη σχέση με αυτό που κάνουμε σήμερα, ότ</w:t>
      </w:r>
      <w:r>
        <w:rPr>
          <w:rFonts w:eastAsia="Times New Roman" w:cs="Times New Roman"/>
          <w:szCs w:val="24"/>
        </w:rPr>
        <w:t xml:space="preserve">ι ο </w:t>
      </w:r>
      <w:r>
        <w:rPr>
          <w:rFonts w:eastAsia="Times New Roman" w:cs="Times New Roman"/>
          <w:szCs w:val="24"/>
        </w:rPr>
        <w:t xml:space="preserve">Μπαράκ </w:t>
      </w:r>
      <w:r>
        <w:rPr>
          <w:rFonts w:eastAsia="Times New Roman" w:cs="Times New Roman"/>
          <w:szCs w:val="24"/>
        </w:rPr>
        <w:t>Ομπάμα ήταν ο άνθρωπος που έκανε τα πάντα για την κλιματική αλλαγή. Κανένας άλλος Πρόεδρος δεν είχε παλέψει τόσο πολύ. Ήταν ο Πρόεδρος που αποκατέστησε τη σχέση του με την Κούβα. Η Κούβα ήταν αποκλεισμένη για πάνω από πενήντα χρόνια και το ξέρου</w:t>
      </w:r>
      <w:r>
        <w:rPr>
          <w:rFonts w:eastAsia="Times New Roman" w:cs="Times New Roman"/>
          <w:szCs w:val="24"/>
        </w:rPr>
        <w:t>με όλοι. Ήταν ο Πρόεδρος που αποκατέστησε τη σχέση του με το Ιράν. Ήταν ο ίδιος Πρόεδρος που έκανε αγώνα για το «</w:t>
      </w:r>
      <w:r>
        <w:rPr>
          <w:rFonts w:eastAsia="Times New Roman" w:cs="Times New Roman"/>
          <w:szCs w:val="24"/>
          <w:lang w:val="en-US"/>
        </w:rPr>
        <w:t>Obama</w:t>
      </w:r>
      <w:r w:rsidRPr="001B5A50">
        <w:rPr>
          <w:rFonts w:eastAsia="Times New Roman" w:cs="Times New Roman"/>
          <w:szCs w:val="24"/>
        </w:rPr>
        <w:t xml:space="preserve"> </w:t>
      </w:r>
      <w:r>
        <w:rPr>
          <w:rFonts w:eastAsia="Times New Roman" w:cs="Times New Roman"/>
          <w:szCs w:val="24"/>
          <w:lang w:val="en-US"/>
        </w:rPr>
        <w:t>Care</w:t>
      </w:r>
      <w:r>
        <w:rPr>
          <w:rFonts w:eastAsia="Times New Roman" w:cs="Times New Roman"/>
          <w:szCs w:val="24"/>
        </w:rPr>
        <w:t>», οι ανασφάλιστοι Αμερικάνοι –και είναι πάρα πολλοί- να έχουν και αυτοί στον ήλιο μοίρα, κάτι σε ένα νοσοκομείο, γιατί εκεί είναι πο</w:t>
      </w:r>
      <w:r>
        <w:rPr>
          <w:rFonts w:eastAsia="Times New Roman" w:cs="Times New Roman"/>
          <w:szCs w:val="24"/>
        </w:rPr>
        <w:t>λύ σκληρό το σύστημα.</w:t>
      </w:r>
    </w:p>
    <w:p w14:paraId="7E19529F"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Πάνω απ’ όλα είναι ο ίδιος Πρόεδρος που δεν έχασε χρόνο και στην κρίση με τη «</w:t>
      </w:r>
      <w:r>
        <w:rPr>
          <w:rFonts w:eastAsia="Times New Roman" w:cs="Times New Roman"/>
          <w:szCs w:val="24"/>
          <w:lang w:val="en-US"/>
        </w:rPr>
        <w:t>Lehman</w:t>
      </w:r>
      <w:r>
        <w:rPr>
          <w:rFonts w:eastAsia="Times New Roman" w:cs="Times New Roman"/>
          <w:szCs w:val="24"/>
        </w:rPr>
        <w:t xml:space="preserve"> </w:t>
      </w:r>
      <w:r>
        <w:rPr>
          <w:rFonts w:eastAsia="Times New Roman" w:cs="Times New Roman"/>
          <w:szCs w:val="24"/>
          <w:lang w:val="en-US"/>
        </w:rPr>
        <w:t>Brothers</w:t>
      </w:r>
      <w:r>
        <w:rPr>
          <w:rFonts w:eastAsia="Times New Roman" w:cs="Times New Roman"/>
          <w:szCs w:val="24"/>
        </w:rPr>
        <w:t xml:space="preserve">» αμέσως τύπωσε περίπου 3 τρισεκατομμύρια δολάρια –ένα υπέρογκο, ένα </w:t>
      </w:r>
      <w:proofErr w:type="spellStart"/>
      <w:r>
        <w:rPr>
          <w:rFonts w:eastAsia="Times New Roman" w:cs="Times New Roman"/>
          <w:szCs w:val="24"/>
        </w:rPr>
        <w:t>ιλλιγιώδες</w:t>
      </w:r>
      <w:proofErr w:type="spellEnd"/>
      <w:r>
        <w:rPr>
          <w:rFonts w:eastAsia="Times New Roman" w:cs="Times New Roman"/>
          <w:szCs w:val="24"/>
        </w:rPr>
        <w:t xml:space="preserve"> ποσό- και κέρδισε. </w:t>
      </w:r>
      <w:r>
        <w:rPr>
          <w:rFonts w:eastAsia="Times New Roman" w:cs="Times New Roman"/>
          <w:szCs w:val="24"/>
        </w:rPr>
        <w:lastRenderedPageBreak/>
        <w:t>Η κρίση στην Αμερική μπορεί να μην θεραπεύ</w:t>
      </w:r>
      <w:r>
        <w:rPr>
          <w:rFonts w:eastAsia="Times New Roman" w:cs="Times New Roman"/>
          <w:szCs w:val="24"/>
        </w:rPr>
        <w:t>τηκε οριστικά, αλλά τουλάχιστον δεν σέρνεται όπως στην Ευρώπη.</w:t>
      </w:r>
    </w:p>
    <w:p w14:paraId="7E1952A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Αυτός ο Πρόεδρος, λοιπόν, είχε έρθει και το αν θα κερδίσουμε ή όχι απ’ αυτήν την επίσκεψη, θα το δούμε. Αυτή η Κυβέρνηση δίνει έναν πολύ μεγάλο αγώνα –άνισο, θα έλεγα- και θα δούμε στο τέλος αν</w:t>
      </w:r>
      <w:r>
        <w:rPr>
          <w:rFonts w:eastAsia="Times New Roman" w:cs="Times New Roman"/>
          <w:szCs w:val="24"/>
        </w:rPr>
        <w:t xml:space="preserve"> θα τον κερδίσουμε ή όχι.</w:t>
      </w:r>
    </w:p>
    <w:p w14:paraId="7E1952A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Εγώ θέλω να είμαι λίγο ρεαλιστής. Ούτε οι ευχές μου αρέσουν ούτε οι γιορτές χωρίς νόημα. Δεν ξέρω αν ο Ντανιέλ </w:t>
      </w:r>
      <w:proofErr w:type="spellStart"/>
      <w:r>
        <w:rPr>
          <w:rFonts w:eastAsia="Times New Roman" w:cs="Times New Roman"/>
          <w:szCs w:val="24"/>
        </w:rPr>
        <w:t>Κομπετίτ</w:t>
      </w:r>
      <w:proofErr w:type="spellEnd"/>
      <w:r>
        <w:rPr>
          <w:rFonts w:eastAsia="Times New Roman" w:cs="Times New Roman"/>
          <w:szCs w:val="24"/>
        </w:rPr>
        <w:t xml:space="preserve"> τον Μάη του ’68 –κάτι αντίστοιχο με το δικό μας Πολυτεχνείο- φανταζόταν ότι σήμερα την προεδρία της Γαλλίας τη</w:t>
      </w:r>
      <w:r>
        <w:rPr>
          <w:rFonts w:eastAsia="Times New Roman" w:cs="Times New Roman"/>
          <w:szCs w:val="24"/>
        </w:rPr>
        <w:t xml:space="preserve"> διεκδικεί η κ. </w:t>
      </w:r>
      <w:proofErr w:type="spellStart"/>
      <w:r>
        <w:rPr>
          <w:rFonts w:eastAsia="Times New Roman" w:cs="Times New Roman"/>
          <w:szCs w:val="24"/>
        </w:rPr>
        <w:t>Λεπέν</w:t>
      </w:r>
      <w:proofErr w:type="spellEnd"/>
      <w:r>
        <w:rPr>
          <w:rFonts w:eastAsia="Times New Roman" w:cs="Times New Roman"/>
          <w:szCs w:val="24"/>
        </w:rPr>
        <w:t>. Δεν ξέρω αν στα πιο τρελά όνειρά του θα το είχε φανταστεί αυτό.</w:t>
      </w:r>
    </w:p>
    <w:p w14:paraId="7E1952A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Επίσης, δεν ξέρω -</w:t>
      </w:r>
      <w:r>
        <w:rPr>
          <w:rFonts w:eastAsia="Times New Roman" w:cs="Times New Roman"/>
          <w:szCs w:val="24"/>
        </w:rPr>
        <w:t xml:space="preserve"> </w:t>
      </w:r>
      <w:r>
        <w:rPr>
          <w:rFonts w:eastAsia="Times New Roman" w:cs="Times New Roman"/>
          <w:szCs w:val="24"/>
        </w:rPr>
        <w:t>για να πάω λίγο παλαιότερα</w:t>
      </w:r>
      <w:r>
        <w:rPr>
          <w:rFonts w:eastAsia="Times New Roman" w:cs="Times New Roman"/>
          <w:szCs w:val="24"/>
        </w:rPr>
        <w:t xml:space="preserve"> </w:t>
      </w:r>
      <w:r>
        <w:rPr>
          <w:rFonts w:eastAsia="Times New Roman" w:cs="Times New Roman"/>
          <w:szCs w:val="24"/>
        </w:rPr>
        <w:t xml:space="preserve">- αν ο Ολλανδός ζωγράφος, ο Βαν </w:t>
      </w:r>
      <w:proofErr w:type="spellStart"/>
      <w:r>
        <w:rPr>
          <w:rFonts w:eastAsia="Times New Roman" w:cs="Times New Roman"/>
          <w:szCs w:val="24"/>
        </w:rPr>
        <w:t>Γκογκ</w:t>
      </w:r>
      <w:proofErr w:type="spellEnd"/>
      <w:r>
        <w:rPr>
          <w:rFonts w:eastAsia="Times New Roman" w:cs="Times New Roman"/>
          <w:szCs w:val="24"/>
        </w:rPr>
        <w:t xml:space="preserve">, όταν ζωγράφισε τον «Θεριστή», όπου δείχνει αγριεμένα πρόσωπα, ότι κάτι αλλάζει, δηλαδή, στην κοινωνία, </w:t>
      </w:r>
      <w:r>
        <w:rPr>
          <w:rFonts w:eastAsia="Times New Roman" w:cs="Times New Roman"/>
          <w:szCs w:val="24"/>
        </w:rPr>
        <w:lastRenderedPageBreak/>
        <w:t xml:space="preserve">θα φανταζόταν ότι ο </w:t>
      </w:r>
      <w:proofErr w:type="spellStart"/>
      <w:r>
        <w:rPr>
          <w:rFonts w:eastAsia="Times New Roman" w:cs="Times New Roman"/>
          <w:szCs w:val="24"/>
        </w:rPr>
        <w:t>Βίλντερς</w:t>
      </w:r>
      <w:proofErr w:type="spellEnd"/>
      <w:r>
        <w:rPr>
          <w:rFonts w:eastAsia="Times New Roman" w:cs="Times New Roman"/>
          <w:szCs w:val="24"/>
        </w:rPr>
        <w:t>, ένας άλλος ακροδεξιός, είναι επί θύραις να πάρει και αυτός την εξουσία στην Ολλανδία.</w:t>
      </w:r>
    </w:p>
    <w:p w14:paraId="7E1952A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Ακόμα, η Αυστρία, μια χώρα η οποία </w:t>
      </w:r>
      <w:r>
        <w:rPr>
          <w:rFonts w:eastAsia="Times New Roman" w:cs="Times New Roman"/>
          <w:szCs w:val="24"/>
        </w:rPr>
        <w:t xml:space="preserve">πραγματικά έχει δώσει δείγματα γραφής, μπορεί να έχει αύριο έναν ακροδεξιό Πρόεδρο. </w:t>
      </w:r>
    </w:p>
    <w:p w14:paraId="7E1952A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τον </w:t>
      </w:r>
      <w:proofErr w:type="spellStart"/>
      <w:r>
        <w:rPr>
          <w:rFonts w:eastAsia="Times New Roman" w:cs="Times New Roman"/>
          <w:szCs w:val="24"/>
        </w:rPr>
        <w:t>Ούρμπαν</w:t>
      </w:r>
      <w:proofErr w:type="spellEnd"/>
      <w:r>
        <w:rPr>
          <w:rFonts w:eastAsia="Times New Roman" w:cs="Times New Roman"/>
          <w:szCs w:val="24"/>
        </w:rPr>
        <w:t xml:space="preserve"> στην Ουγγαρία. Εκεί οδήγησε η μπούκα των σοβιετικών το ’56; Βλέπουμε έναν μέθυσο -</w:t>
      </w:r>
      <w:r>
        <w:rPr>
          <w:rFonts w:eastAsia="Times New Roman" w:cs="Times New Roman"/>
          <w:szCs w:val="24"/>
        </w:rPr>
        <w:t xml:space="preserve"> </w:t>
      </w:r>
      <w:r>
        <w:rPr>
          <w:rFonts w:eastAsia="Times New Roman" w:cs="Times New Roman"/>
          <w:szCs w:val="24"/>
        </w:rPr>
        <w:t>λυπάμαι που το λέω</w:t>
      </w:r>
      <w:r>
        <w:rPr>
          <w:rFonts w:eastAsia="Times New Roman" w:cs="Times New Roman"/>
          <w:szCs w:val="24"/>
        </w:rPr>
        <w:t xml:space="preserve"> </w:t>
      </w:r>
      <w:r>
        <w:rPr>
          <w:rFonts w:eastAsia="Times New Roman" w:cs="Times New Roman"/>
          <w:szCs w:val="24"/>
        </w:rPr>
        <w:t>- Πρόεδρο στην Τσεχία που ασχημονεί κάθε φορά πο</w:t>
      </w:r>
      <w:r>
        <w:rPr>
          <w:rFonts w:eastAsia="Times New Roman" w:cs="Times New Roman"/>
          <w:szCs w:val="24"/>
        </w:rPr>
        <w:t xml:space="preserve">υ πίνει και λέει απίστευτα πράγματα. Και θα έλεγε </w:t>
      </w:r>
      <w:r>
        <w:rPr>
          <w:rFonts w:eastAsia="Times New Roman" w:cs="Times New Roman"/>
          <w:szCs w:val="24"/>
        </w:rPr>
        <w:t>κάποιος</w:t>
      </w:r>
      <w:r>
        <w:rPr>
          <w:rFonts w:eastAsia="Times New Roman" w:cs="Times New Roman"/>
          <w:szCs w:val="24"/>
        </w:rPr>
        <w:t xml:space="preserve">, τι σχέση έχει αυτός με τον </w:t>
      </w:r>
      <w:proofErr w:type="spellStart"/>
      <w:r>
        <w:rPr>
          <w:rFonts w:eastAsia="Times New Roman" w:cs="Times New Roman"/>
          <w:szCs w:val="24"/>
        </w:rPr>
        <w:t>Ντούμπτσεκ</w:t>
      </w:r>
      <w:proofErr w:type="spellEnd"/>
      <w:r>
        <w:rPr>
          <w:rFonts w:eastAsia="Times New Roman" w:cs="Times New Roman"/>
          <w:szCs w:val="24"/>
        </w:rPr>
        <w:t>, όταν πάλι τα σοβιετικά στρατεύματα μπουκάρανε τότε στην Τσεχία.</w:t>
      </w:r>
    </w:p>
    <w:p w14:paraId="7E1952A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Ζούμε αυτή τη στιγμή μια πολύ σκληρή πραγματικότητα, όπου η λέξη </w:t>
      </w:r>
      <w:r>
        <w:rPr>
          <w:rFonts w:eastAsia="Times New Roman" w:cs="Times New Roman"/>
          <w:szCs w:val="24"/>
        </w:rPr>
        <w:t xml:space="preserve">δημοκρατία </w:t>
      </w:r>
      <w:r>
        <w:rPr>
          <w:rFonts w:eastAsia="Times New Roman" w:cs="Times New Roman"/>
          <w:szCs w:val="24"/>
        </w:rPr>
        <w:t>και κυρίως η Κοινο</w:t>
      </w:r>
      <w:r>
        <w:rPr>
          <w:rFonts w:eastAsia="Times New Roman" w:cs="Times New Roman"/>
          <w:szCs w:val="24"/>
        </w:rPr>
        <w:t xml:space="preserve">βουλευτική Δημοκρατία είναι στο πυρ το εξώτερον. </w:t>
      </w:r>
    </w:p>
    <w:p w14:paraId="7E1952A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Όσοι δεν είναι προκατειλημμένοι, γιατί είχε την άνεση ο Ομπάμα να μιλάει ελεύθερα χθες, θα είδαν ότι η λέξη «παγκοσμιοποίηση» ήταν συνέχεια στις αναφορές του.</w:t>
      </w:r>
    </w:p>
    <w:p w14:paraId="7E1952A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θα γίνω κουραστικός και θα θυμίσω το εξής π</w:t>
      </w:r>
      <w:r>
        <w:rPr>
          <w:rFonts w:eastAsia="Times New Roman" w:cs="Times New Roman"/>
          <w:szCs w:val="24"/>
        </w:rPr>
        <w:t xml:space="preserve">άλι: Ο πλανήτης έχει επτά δισεκατομμύρια πολίτες. Σύμφωνα με τη δημοσκόπηση της </w:t>
      </w:r>
      <w:proofErr w:type="spellStart"/>
      <w:r>
        <w:rPr>
          <w:rFonts w:eastAsia="Times New Roman" w:cs="Times New Roman"/>
          <w:szCs w:val="24"/>
        </w:rPr>
        <w:t>Οxford</w:t>
      </w:r>
      <w:proofErr w:type="spellEnd"/>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θα το λέω συνέχεια, διότι αυτή είναι η αιτία του κακού</w:t>
      </w:r>
      <w:r>
        <w:rPr>
          <w:rFonts w:eastAsia="Times New Roman" w:cs="Times New Roman"/>
          <w:szCs w:val="24"/>
        </w:rPr>
        <w:t xml:space="preserve"> </w:t>
      </w:r>
      <w:r>
        <w:rPr>
          <w:rFonts w:eastAsia="Times New Roman" w:cs="Times New Roman"/>
          <w:szCs w:val="24"/>
        </w:rPr>
        <w:t xml:space="preserve">-, ογδόντα δύο μεγιστάνες έχουν περιουσιακά στοιχεία όσο τα φτωχότερα τρεισήμισι δισεκατομμύρια του πλανήτη. Αν </w:t>
      </w:r>
      <w:r>
        <w:rPr>
          <w:rFonts w:eastAsia="Times New Roman" w:cs="Times New Roman"/>
          <w:szCs w:val="24"/>
        </w:rPr>
        <w:t xml:space="preserve">αυτό το θεωρούμε φυσιολογικό, να κριθούμε. </w:t>
      </w:r>
    </w:p>
    <w:p w14:paraId="7E1952A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Δεν είναι απλώς άδικο. Είναι διεστραμμένη πραγματικότητα. Είναι η πραγματικότητα στην οποία μας έχει οδηγήσει η παγκοσμιοποίηση «</w:t>
      </w:r>
      <w:r>
        <w:rPr>
          <w:rFonts w:eastAsia="Times New Roman" w:cs="Times New Roman"/>
          <w:szCs w:val="24"/>
          <w:lang w:val="en-US"/>
        </w:rPr>
        <w:t>a</w:t>
      </w:r>
      <w:r w:rsidRPr="00E81718">
        <w:rPr>
          <w:rFonts w:eastAsia="Times New Roman" w:cs="Times New Roman"/>
          <w:szCs w:val="24"/>
        </w:rPr>
        <w:t xml:space="preserve"> </w:t>
      </w:r>
      <w:proofErr w:type="spellStart"/>
      <w:r>
        <w:rPr>
          <w:rFonts w:eastAsia="Times New Roman" w:cs="Times New Roman"/>
          <w:szCs w:val="24"/>
        </w:rPr>
        <w:t>hundred</w:t>
      </w:r>
      <w:proofErr w:type="spellEnd"/>
      <w:r>
        <w:rPr>
          <w:rFonts w:eastAsia="Times New Roman" w:cs="Times New Roman"/>
          <w:szCs w:val="24"/>
        </w:rPr>
        <w:t xml:space="preserve"> </w:t>
      </w:r>
      <w:proofErr w:type="spellStart"/>
      <w:r>
        <w:rPr>
          <w:rFonts w:eastAsia="Times New Roman" w:cs="Times New Roman"/>
          <w:szCs w:val="24"/>
        </w:rPr>
        <w:t>percent</w:t>
      </w:r>
      <w:proofErr w:type="spellEnd"/>
      <w:r>
        <w:rPr>
          <w:rFonts w:eastAsia="Times New Roman" w:cs="Times New Roman"/>
          <w:szCs w:val="24"/>
        </w:rPr>
        <w:t xml:space="preserve">» -συγχωρήστε μου την εγγλέζικη έκφραση-, όπου ελάχιστοι άνθρωποι </w:t>
      </w:r>
      <w:r>
        <w:rPr>
          <w:rFonts w:eastAsia="Times New Roman" w:cs="Times New Roman"/>
          <w:szCs w:val="24"/>
        </w:rPr>
        <w:t>είναι παντοδύναμοι, όπου το πολιτικό προσωπικό έχει έρθει σε δεύτερη μοίρα και κάποιοι σε σκοτεινά σαλόνια καθορίζουν τις τύχες του πλανήτη.</w:t>
      </w:r>
    </w:p>
    <w:p w14:paraId="7E1952A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σε μια συνέντευξη τον Ντόναλντ </w:t>
      </w:r>
      <w:proofErr w:type="spellStart"/>
      <w:r>
        <w:rPr>
          <w:rFonts w:eastAsia="Times New Roman" w:cs="Times New Roman"/>
          <w:szCs w:val="24"/>
        </w:rPr>
        <w:t>Τραμπ</w:t>
      </w:r>
      <w:proofErr w:type="spellEnd"/>
      <w:r>
        <w:rPr>
          <w:rFonts w:eastAsia="Times New Roman" w:cs="Times New Roman"/>
          <w:szCs w:val="24"/>
        </w:rPr>
        <w:t xml:space="preserve"> -τον οποίο σέβομαι σαν θεσμό, </w:t>
      </w:r>
      <w:r>
        <w:rPr>
          <w:rFonts w:eastAsia="Times New Roman" w:cs="Times New Roman"/>
          <w:szCs w:val="24"/>
        </w:rPr>
        <w:t xml:space="preserve">ως </w:t>
      </w:r>
      <w:r>
        <w:rPr>
          <w:rFonts w:eastAsia="Times New Roman" w:cs="Times New Roman"/>
          <w:szCs w:val="24"/>
        </w:rPr>
        <w:t xml:space="preserve">Πρόεδρο των Ηνωμένων Πολιτειών- να λέει ότι: «Η καταστροφή του πλανήτη είναι μια ανοησία που έχουν εφεύρει οι Κινέζοι και δεν την λαμβάνω καθόλου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όψιν</w:t>
      </w:r>
      <w:proofErr w:type="spellEnd"/>
      <w:r>
        <w:rPr>
          <w:rFonts w:eastAsia="Times New Roman" w:cs="Times New Roman"/>
          <w:szCs w:val="24"/>
        </w:rPr>
        <w:t>, για να πλήξουν την ανταγωνιστικότητα των Αμερικανών».</w:t>
      </w:r>
    </w:p>
    <w:p w14:paraId="7E1952A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πιστεύω ότι δεν θα το κάνει πράξη αυτό </w:t>
      </w:r>
      <w:r>
        <w:rPr>
          <w:rFonts w:eastAsia="Times New Roman" w:cs="Times New Roman"/>
          <w:szCs w:val="24"/>
        </w:rPr>
        <w:t xml:space="preserve">το πράγμα και θα ξαναδεί με πιο ψύχραιμο τρόπο αυτήν την πραγματικότητα. </w:t>
      </w:r>
    </w:p>
    <w:p w14:paraId="7E1952A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Άκουσα, επίσης, ότι ήταν υπέρ της οπλοχρησίας, όπως και διάφορα πράγματα, όπως για το «</w:t>
      </w:r>
      <w:proofErr w:type="spellStart"/>
      <w:r>
        <w:rPr>
          <w:rFonts w:eastAsia="Times New Roman" w:cs="Times New Roman"/>
          <w:szCs w:val="24"/>
        </w:rPr>
        <w:t>Obama</w:t>
      </w:r>
      <w:proofErr w:type="spellEnd"/>
      <w:r>
        <w:rPr>
          <w:rFonts w:eastAsia="Times New Roman" w:cs="Times New Roman"/>
          <w:szCs w:val="24"/>
        </w:rPr>
        <w:t xml:space="preserve"> </w:t>
      </w:r>
      <w:r>
        <w:rPr>
          <w:rFonts w:eastAsia="Times New Roman" w:cs="Times New Roman"/>
          <w:szCs w:val="24"/>
          <w:lang w:val="en-US"/>
        </w:rPr>
        <w:t>C</w:t>
      </w:r>
      <w:proofErr w:type="spellStart"/>
      <w:r>
        <w:rPr>
          <w:rFonts w:eastAsia="Times New Roman" w:cs="Times New Roman"/>
          <w:szCs w:val="24"/>
        </w:rPr>
        <w:t>are</w:t>
      </w:r>
      <w:proofErr w:type="spellEnd"/>
      <w:r>
        <w:rPr>
          <w:rFonts w:eastAsia="Times New Roman" w:cs="Times New Roman"/>
          <w:szCs w:val="24"/>
        </w:rPr>
        <w:t>». Άκουσα, όμως, μετά ότι το άλλαξε και πάει λέγοντας.</w:t>
      </w:r>
    </w:p>
    <w:p w14:paraId="7E1952A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Πρόκειται για μια ζοφερή πραγμ</w:t>
      </w:r>
      <w:r>
        <w:rPr>
          <w:rFonts w:eastAsia="Times New Roman" w:cs="Times New Roman"/>
          <w:szCs w:val="24"/>
        </w:rPr>
        <w:t xml:space="preserve">ατικότητα, όπου βλέπουμε ακροδεξιά κινήματα αυτήν τη στιγμή να φουντώνουν παντού. Πολλά, δε, δεν μένουν εκεί. Έχουμε ζήσει το </w:t>
      </w:r>
      <w:proofErr w:type="spellStart"/>
      <w:r>
        <w:rPr>
          <w:rFonts w:eastAsia="Times New Roman" w:cs="Times New Roman"/>
          <w:szCs w:val="24"/>
        </w:rPr>
        <w:t>Μπατακλάν</w:t>
      </w:r>
      <w:proofErr w:type="spellEnd"/>
      <w:r>
        <w:rPr>
          <w:rFonts w:eastAsia="Times New Roman" w:cs="Times New Roman"/>
          <w:szCs w:val="24"/>
        </w:rPr>
        <w:t>, σαν χθες κιόλας.</w:t>
      </w:r>
    </w:p>
    <w:p w14:paraId="7E1952A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Ένας άνθρωπος που είναι περιθώριο -εγώ τολμάω να το πω- αργά ή γρήγορα θα αντιδράσει, κάτι θα κάνει. Ό</w:t>
      </w:r>
      <w:r>
        <w:rPr>
          <w:rFonts w:eastAsia="Times New Roman" w:cs="Times New Roman"/>
          <w:szCs w:val="24"/>
        </w:rPr>
        <w:t xml:space="preserve">ταν είμαι άνεργος, όταν δεν έχω στον ήλιο μοίρα, οι ανισότητες οι οικονομικές δημιουργούν ακραίες συμπεριφορές και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w:t>
      </w:r>
    </w:p>
    <w:p w14:paraId="7E1952A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Μαχάτμα</w:t>
      </w:r>
      <w:proofErr w:type="spellEnd"/>
      <w:r>
        <w:rPr>
          <w:rFonts w:eastAsia="Times New Roman" w:cs="Times New Roman"/>
          <w:szCs w:val="24"/>
        </w:rPr>
        <w:t xml:space="preserve"> </w:t>
      </w:r>
      <w:proofErr w:type="spellStart"/>
      <w:r>
        <w:rPr>
          <w:rFonts w:eastAsia="Times New Roman" w:cs="Times New Roman"/>
          <w:szCs w:val="24"/>
        </w:rPr>
        <w:t>Γκάντι</w:t>
      </w:r>
      <w:proofErr w:type="spellEnd"/>
      <w:r>
        <w:rPr>
          <w:rFonts w:eastAsia="Times New Roman" w:cs="Times New Roman"/>
          <w:szCs w:val="24"/>
        </w:rPr>
        <w:t xml:space="preserve"> έλεγε ότι η βία φέρνει βία. Είναι βία όταν τον άλλον τον έχεις πεινασμένο, στο περιθώριο και μοιρ</w:t>
      </w:r>
      <w:r>
        <w:rPr>
          <w:rFonts w:eastAsia="Times New Roman" w:cs="Times New Roman"/>
          <w:szCs w:val="24"/>
        </w:rPr>
        <w:t xml:space="preserve">αία θα αναπτύξει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w:t>
      </w:r>
    </w:p>
    <w:p w14:paraId="7E1952AF"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θυμίσω -και δεν θέλω να «φάω» πολύ χρόνο-, ότι ο Επίκουρος, ο δικός μας Επίκουρος, έλεγε ότι αν θες χρήσιμος να είσαι στην κοινωνία, πρέπει το χρήμα, τον θάνατο και τη δόξα να ξεπεράσεις.</w:t>
      </w:r>
    </w:p>
    <w:p w14:paraId="7E1952B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 Θέλω ακόμα να θυμ</w:t>
      </w:r>
      <w:r>
        <w:rPr>
          <w:rFonts w:eastAsia="Times New Roman" w:cs="Times New Roman"/>
          <w:szCs w:val="24"/>
        </w:rPr>
        <w:t>ίσω ότι όταν ο παντοδύναμος Βασιλιάς Φίλιππος βρέθηκε μπροστά στο Διογένη, σε ένα πιθάρι, εντυπωσιασμένος από αυτά που του έλεγε ο Διογένης, του λέει: «Πες μου τι θέλω να κάνω για εσένα». Τουλάχιστον αυτό λέει η μυθολογία. Του λέει: «Κάνε λίγο άκρη γιατί μ</w:t>
      </w:r>
      <w:r>
        <w:rPr>
          <w:rFonts w:eastAsia="Times New Roman" w:cs="Times New Roman"/>
          <w:szCs w:val="24"/>
        </w:rPr>
        <w:t xml:space="preserve">ου κρύβεις τον ήλιο». Ο Διογένης είχε ξεπεράσει και τα τρία. </w:t>
      </w:r>
    </w:p>
    <w:p w14:paraId="7E1952B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7E1952B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Θέλω μισό λεπτό, κύριε Πρόεδρε, αν έχετε την καλοσύνη. Άλλωστε, είμαι ο τελευταίος φαντάζομαι </w:t>
      </w:r>
      <w:r>
        <w:rPr>
          <w:rFonts w:eastAsia="Times New Roman" w:cs="Times New Roman"/>
          <w:szCs w:val="24"/>
        </w:rPr>
        <w:t>από τους ομιλητές. Δεν υπάρχει άλλος.</w:t>
      </w:r>
    </w:p>
    <w:p w14:paraId="7E1952B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Αιθεροβάμονες ήταν τα παιδιά του Πολυτεχνείου; Τι ήταν; Εγώ πιστεύω ότι είναι μια ιστορία που γράφτηκε ανεξίτηλα και θα μείνει. Ξέρανε όλοι ότι σε λίγες ώρες κατεβαίνουν τα τανκς κάτω. Ξέραμε όλοι ότι εκείνη την ημέρα </w:t>
      </w:r>
      <w:r>
        <w:rPr>
          <w:rFonts w:eastAsia="Times New Roman" w:cs="Times New Roman"/>
          <w:szCs w:val="24"/>
        </w:rPr>
        <w:t xml:space="preserve">κάτι θα γίνει. Μπορεί να γίνει μακελειό. </w:t>
      </w:r>
    </w:p>
    <w:p w14:paraId="7E1952B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Είχαν ήδη περάσει κάποια χρόνια. Δεν έφυγε κανείς. Όσοι θυμούνται –και εδώ θέλω να κάνω μια μικρή αναφορά-, ξέρουν ότι περίμεναν στωικά και κατέβηκαν τα τανκς. Και μπήκε ένα και γκρέμισε και την πόρτα. Κανείς δεν ε</w:t>
      </w:r>
      <w:r>
        <w:rPr>
          <w:rFonts w:eastAsia="Times New Roman" w:cs="Times New Roman"/>
          <w:szCs w:val="24"/>
        </w:rPr>
        <w:t>ίχε φύγει μέχρι εκείνην την ώρα.</w:t>
      </w:r>
    </w:p>
    <w:p w14:paraId="7E1952B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Οι πιο πολλοί ήμασταν παιδιά και λειτουργούσαμε συναισθηματικά. Δεν είχαμε γενικότερη άποψη τι ακριβώς γίνεται. Όμως, νομίζω ότι η δύναμη εκείνης της στιγμής όπλισε χιλιάδες παιδιά και όλον τον κόσμο –</w:t>
      </w:r>
      <w:r>
        <w:rPr>
          <w:rFonts w:eastAsia="Times New Roman" w:cs="Times New Roman"/>
          <w:szCs w:val="24"/>
        </w:rPr>
        <w:t xml:space="preserve"> </w:t>
      </w:r>
      <w:r>
        <w:rPr>
          <w:rFonts w:eastAsia="Times New Roman" w:cs="Times New Roman"/>
          <w:szCs w:val="24"/>
        </w:rPr>
        <w:t>πιστεύω</w:t>
      </w:r>
      <w:r>
        <w:rPr>
          <w:rFonts w:eastAsia="Times New Roman" w:cs="Times New Roman"/>
          <w:szCs w:val="24"/>
        </w:rPr>
        <w:t xml:space="preserve"> </w:t>
      </w:r>
      <w:r>
        <w:rPr>
          <w:rFonts w:eastAsia="Times New Roman" w:cs="Times New Roman"/>
          <w:szCs w:val="24"/>
        </w:rPr>
        <w:t>- σε μεγάλο β</w:t>
      </w:r>
      <w:r>
        <w:rPr>
          <w:rFonts w:eastAsia="Times New Roman" w:cs="Times New Roman"/>
          <w:szCs w:val="24"/>
        </w:rPr>
        <w:t>αθμό και έδωσαν έναν αγώνα.</w:t>
      </w:r>
    </w:p>
    <w:p w14:paraId="7E1952B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Κερδήθηκε; Εμένα δεν μου αρέσει να ισοπεδώνω τα πάντα. Κουτσουρεμένη, </w:t>
      </w:r>
      <w:proofErr w:type="spellStart"/>
      <w:r>
        <w:rPr>
          <w:rFonts w:eastAsia="Times New Roman" w:cs="Times New Roman"/>
          <w:szCs w:val="24"/>
        </w:rPr>
        <w:t>ξεκουτσουρεμένη</w:t>
      </w:r>
      <w:proofErr w:type="spellEnd"/>
      <w:r>
        <w:rPr>
          <w:rFonts w:eastAsia="Times New Roman" w:cs="Times New Roman"/>
          <w:szCs w:val="24"/>
        </w:rPr>
        <w:t>, έχουμε μια μορφή δημοκρατίας όπου μπορεί ο καθένας να λέει τη γνώμη του, να λέει και ακραία πράγματα κ.λπ.</w:t>
      </w:r>
      <w:r>
        <w:rPr>
          <w:rFonts w:eastAsia="Times New Roman" w:cs="Times New Roman"/>
          <w:szCs w:val="24"/>
        </w:rPr>
        <w:t>.</w:t>
      </w:r>
      <w:r>
        <w:rPr>
          <w:rFonts w:eastAsia="Times New Roman" w:cs="Times New Roman"/>
          <w:szCs w:val="24"/>
        </w:rPr>
        <w:t xml:space="preserve"> </w:t>
      </w:r>
    </w:p>
    <w:p w14:paraId="7E1952B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δε να πω το εξής: Κάποιοι α</w:t>
      </w:r>
      <w:r>
        <w:rPr>
          <w:rFonts w:eastAsia="Times New Roman" w:cs="Times New Roman"/>
          <w:szCs w:val="24"/>
        </w:rPr>
        <w:t xml:space="preserve">πό εκείνα τα παιδιά δεν πήγαν ποτέ να εξαργυρώσουν το χαρτί. Πήγαν στις δουλειές τους. Και είναι άγνωστοι μεταξύ αγνώστων, όπως ο Δημήτρης ο Κοτούλας, ο ιδρυτής της Β΄ πανελλαδικής, όπως ο </w:t>
      </w:r>
      <w:proofErr w:type="spellStart"/>
      <w:r>
        <w:rPr>
          <w:rFonts w:eastAsia="Times New Roman" w:cs="Times New Roman"/>
          <w:szCs w:val="24"/>
        </w:rPr>
        <w:t>Νώντας</w:t>
      </w:r>
      <w:proofErr w:type="spellEnd"/>
      <w:r>
        <w:rPr>
          <w:rFonts w:eastAsia="Times New Roman" w:cs="Times New Roman"/>
          <w:szCs w:val="24"/>
        </w:rPr>
        <w:t xml:space="preserve"> </w:t>
      </w:r>
      <w:r>
        <w:rPr>
          <w:rFonts w:eastAsia="Times New Roman" w:cs="Times New Roman"/>
          <w:szCs w:val="24"/>
        </w:rPr>
        <w:t>ο Κατσούλας, άγνωστος οδοντίατρος, ο Πλάτωνας ο Δήμου, ο οπο</w:t>
      </w:r>
      <w:r>
        <w:rPr>
          <w:rFonts w:eastAsia="Times New Roman" w:cs="Times New Roman"/>
          <w:szCs w:val="24"/>
        </w:rPr>
        <w:t xml:space="preserve">ίος έχει φύγει αυτήν τη στιγμή, και άλλοι πολλοί, πολλοί, πολλοί! </w:t>
      </w:r>
    </w:p>
    <w:p w14:paraId="7E1952B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και να τελειώσω ότι μπορεί σήμερα να έχουμε μια σκληρή πραγματικότητα, αλλά το λέω και το πιστεύω ότι για πρώτη φορά μετά από πολλά χρόνια κοιτάμε να ξεχάσουμε μίζες,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εξοπλιστικά, δημόσια έργα, Ολυμπιακούς Αγώνες, περίεργα πράγματα, που έφτασαν τη χώρα εδώ που την έφτασαν! </w:t>
      </w:r>
    </w:p>
    <w:p w14:paraId="7E1952B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ελειώνοντας έχω να κάνω μια βροντερή παράκληση στον Πρωθυπουργό της χώρας. Αν αυτήν τη στιγμή έχει απαξιωθεί το πολιτικό προσωπικό, έχει απαξιωθεί </w:t>
      </w:r>
      <w:r>
        <w:rPr>
          <w:rFonts w:eastAsia="Times New Roman" w:cs="Times New Roman"/>
          <w:szCs w:val="24"/>
        </w:rPr>
        <w:t xml:space="preserve">γιατί ένα κομμάτι πολιτικών –ευτυχώς όχι όλο- έβαζε σταθερά το χέρι στο μέλι. Λίστες, λίστες, λίστες, φοροδιαφυγή, διαφθορά, διαπλοκή! Βροντερά </w:t>
      </w:r>
      <w:r>
        <w:rPr>
          <w:rFonts w:eastAsia="Times New Roman" w:cs="Times New Roman"/>
          <w:szCs w:val="24"/>
        </w:rPr>
        <w:lastRenderedPageBreak/>
        <w:t xml:space="preserve">μέσα στο κεφάλι όλων </w:t>
      </w:r>
      <w:r>
        <w:rPr>
          <w:rFonts w:eastAsia="Times New Roman" w:cs="Times New Roman"/>
          <w:szCs w:val="24"/>
        </w:rPr>
        <w:t xml:space="preserve">όσοι </w:t>
      </w:r>
      <w:r>
        <w:rPr>
          <w:rFonts w:eastAsia="Times New Roman" w:cs="Times New Roman"/>
          <w:szCs w:val="24"/>
        </w:rPr>
        <w:t>υπηρετούν σήμερα, να μην ξαναβάλει κανένας πολιτικός το χέρι στο μέλι. Θα του κοπεί σύ</w:t>
      </w:r>
      <w:r>
        <w:rPr>
          <w:rFonts w:eastAsia="Times New Roman" w:cs="Times New Roman"/>
          <w:szCs w:val="24"/>
        </w:rPr>
        <w:t>ρριζα!</w:t>
      </w:r>
    </w:p>
    <w:p w14:paraId="7E1952B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Προγράμματα μπορεί να γίνουν λάθος, όπως και λάθος επιλογές. Ένα πράγμα δεν θα συγχωρέσει πια ο Έλληνας πολίτης. Και αν μας φτύνουν στον δρόμο, δεν το κάνουν για τα λάθος προγράμματα ή για τη λάθος ιδεολογία, αλλά γιατί μας έπιασαν με τη γίδα στην π</w:t>
      </w:r>
      <w:r>
        <w:rPr>
          <w:rFonts w:eastAsia="Times New Roman" w:cs="Times New Roman"/>
          <w:szCs w:val="24"/>
        </w:rPr>
        <w:t xml:space="preserve">λάτη κάποιους από εμάς. Αυτό είναι το νόημα του Πολυτεχνείου, των παιδιών που αψήφησαν τότε και μπορούσαν να πεθάνουν σαν τα σκυλιά από τη μια στιγμή στην άλλη. </w:t>
      </w:r>
    </w:p>
    <w:p w14:paraId="7E1952B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E1952BC"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7E1952B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7E1952B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Εκ μέρους της Ένωσης Κεντρώων τον λόγο έχει ο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Δημήτριος Καρράς ως τελευταίος ομιλητής, μετά τον προτελευταίο. </w:t>
      </w:r>
    </w:p>
    <w:p w14:paraId="7E1952BF"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Και σύντομος θέλω να πιστεύω, κύριε Πρόεδρε. </w:t>
      </w:r>
    </w:p>
    <w:p w14:paraId="7E1952C0"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w:t>
      </w:r>
      <w:r>
        <w:rPr>
          <w:rFonts w:eastAsia="Times New Roman" w:cs="Times New Roman"/>
          <w:szCs w:val="24"/>
        </w:rPr>
        <w:t xml:space="preserve">εδρε. </w:t>
      </w:r>
    </w:p>
    <w:p w14:paraId="7E1952C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Η σημερινή συζήτηση γυρίζει τουλάχιστον τους παλαιοτέρους εξ ημών πολλά χρόνια πίσω. Η δημοκρατία είχε καταλυθεί και είχε καταλυθεί πραγματικά από μια βίαιη ενέργεια στρατιωτικών οι οποίοι επιδίωκαν να εγκαθιδρύσουν ένα πάγιο καθεστώς με τη δική του</w:t>
      </w:r>
      <w:r>
        <w:rPr>
          <w:rFonts w:eastAsia="Times New Roman" w:cs="Times New Roman"/>
          <w:szCs w:val="24"/>
        </w:rPr>
        <w:t>ς αντίληψη, τη δική τους βαναυσότητα που έδειχναν.</w:t>
      </w:r>
    </w:p>
    <w:p w14:paraId="7E1952C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Όμως πράγματι, επειδή ο ελληνικός λαός έχει πάντα μέσα του, στη φύση του την ελευθερία και τη δημοκρατία, άρχισαν δειλά στην αρχή. Ήμουν φοιτητής εκείνη την περίοδο και οφείλω να πω ότι δεν </w:t>
      </w:r>
      <w:proofErr w:type="spellStart"/>
      <w:r>
        <w:rPr>
          <w:rFonts w:eastAsia="Times New Roman" w:cs="Times New Roman"/>
          <w:szCs w:val="24"/>
        </w:rPr>
        <w:t>πολυκαταλαβαίνα</w:t>
      </w:r>
      <w:r>
        <w:rPr>
          <w:rFonts w:eastAsia="Times New Roman" w:cs="Times New Roman"/>
          <w:szCs w:val="24"/>
        </w:rPr>
        <w:t>με</w:t>
      </w:r>
      <w:proofErr w:type="spellEnd"/>
      <w:r>
        <w:rPr>
          <w:rFonts w:eastAsia="Times New Roman" w:cs="Times New Roman"/>
          <w:szCs w:val="24"/>
        </w:rPr>
        <w:t xml:space="preserve"> τι ακριβώς συνέβαινε, για τον λόγο ότι τα δύο, τρία πρώτα χρόνια δεν υπήρχε αντίδραση.</w:t>
      </w:r>
    </w:p>
    <w:p w14:paraId="7E1952C3"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Υπήρχε δε και μια απόλυτη μονομέρεια και ένα μεγάλο μέρος των ανθρώπων είχαν ανάγκη να επιβιώσουν. Θέλω να θυμίσω ότι βρισκόμαστε στο 1967 και η χώρα ακόμα δεν είχε α</w:t>
      </w:r>
      <w:r>
        <w:rPr>
          <w:rFonts w:eastAsia="Times New Roman" w:cs="Times New Roman"/>
          <w:szCs w:val="24"/>
        </w:rPr>
        <w:t xml:space="preserve">ποκατασταθεί από τις </w:t>
      </w:r>
      <w:r>
        <w:rPr>
          <w:rFonts w:eastAsia="Times New Roman" w:cs="Times New Roman"/>
          <w:szCs w:val="24"/>
        </w:rPr>
        <w:lastRenderedPageBreak/>
        <w:t xml:space="preserve">πληγές της δεκαετίας 1940-1950 και υπήρχε ένα μεγάλο ποσοστό </w:t>
      </w:r>
      <w:r>
        <w:rPr>
          <w:rFonts w:eastAsia="Times New Roman" w:cs="Times New Roman"/>
          <w:szCs w:val="24"/>
        </w:rPr>
        <w:t>φτώχειας</w:t>
      </w:r>
      <w:r>
        <w:rPr>
          <w:rFonts w:eastAsia="Times New Roman" w:cs="Times New Roman"/>
          <w:szCs w:val="24"/>
        </w:rPr>
        <w:t>. Οι άνθρωποι, λοιπόν, προσπαθούσαν να επιβιώσουν. Έτσι, το πρώτο διάστημα δεν υπήρχε αντίδραση.</w:t>
      </w:r>
    </w:p>
    <w:p w14:paraId="7E1952C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Η αντίδραση όμως άρχισε σιγά σιγά από τη νεολαία. Και η αντίδραση αυτ</w:t>
      </w:r>
      <w:r>
        <w:rPr>
          <w:rFonts w:eastAsia="Times New Roman" w:cs="Times New Roman"/>
          <w:szCs w:val="24"/>
        </w:rPr>
        <w:t>ή άρχισε να γιγαντώνεται και να δημιουργεί –</w:t>
      </w:r>
      <w:r>
        <w:rPr>
          <w:rFonts w:eastAsia="Times New Roman" w:cs="Times New Roman"/>
          <w:szCs w:val="24"/>
        </w:rPr>
        <w:t xml:space="preserve"> </w:t>
      </w:r>
      <w:r>
        <w:rPr>
          <w:rFonts w:eastAsia="Times New Roman" w:cs="Times New Roman"/>
          <w:szCs w:val="24"/>
        </w:rPr>
        <w:t>όπως καταλαβαίνετε, μιλάω με προσωπικές αναμνήσεις αυτήν τη στιγμή</w:t>
      </w:r>
      <w:r>
        <w:rPr>
          <w:rFonts w:eastAsia="Times New Roman" w:cs="Times New Roman"/>
          <w:szCs w:val="24"/>
        </w:rPr>
        <w:t xml:space="preserve"> </w:t>
      </w:r>
      <w:r>
        <w:rPr>
          <w:rFonts w:eastAsia="Times New Roman" w:cs="Times New Roman"/>
          <w:szCs w:val="24"/>
        </w:rPr>
        <w:t xml:space="preserve">- μια αναταραχή. Ήταν υποβόσκουσα, ήταν υπόκωφη. Το κύριο ξέσπασμα ήταν η κατάληψη του Πολυτεχνείου και εν συνεχεία της Νομικής τον Φλεβάρη του </w:t>
      </w:r>
      <w:r>
        <w:rPr>
          <w:rFonts w:eastAsia="Times New Roman" w:cs="Times New Roman"/>
          <w:szCs w:val="24"/>
        </w:rPr>
        <w:t>1973.</w:t>
      </w:r>
    </w:p>
    <w:p w14:paraId="7E1952C5" w14:textId="77777777" w:rsidR="00527971" w:rsidRDefault="007701A2">
      <w:pPr>
        <w:spacing w:line="600" w:lineRule="auto"/>
        <w:contextualSpacing/>
        <w:jc w:val="both"/>
        <w:rPr>
          <w:rFonts w:eastAsia="Times New Roman" w:cs="Times New Roman"/>
          <w:szCs w:val="24"/>
        </w:rPr>
      </w:pPr>
      <w:r>
        <w:rPr>
          <w:rFonts w:eastAsia="Times New Roman" w:cs="Times New Roman"/>
          <w:szCs w:val="24"/>
        </w:rPr>
        <w:t xml:space="preserve">Εκεί ήταν οι πραγματικά πρώτες δυο μεγάλες αντιδράσεις, αντιστάσεις της νεολαίας, αλλά της φοιτητικής μόνο ακόμα, η φοιτητική νεολαία ξεσήκωνε τη σημαία. Αυτό όμως, έδωσε μια άλλη αφορμή. </w:t>
      </w:r>
    </w:p>
    <w:p w14:paraId="7E1952C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Και εν τέλει πώς κλονίστηκε η </w:t>
      </w:r>
      <w:r>
        <w:rPr>
          <w:rFonts w:eastAsia="Times New Roman" w:cs="Times New Roman"/>
          <w:szCs w:val="24"/>
        </w:rPr>
        <w:t>χούντα</w:t>
      </w:r>
      <w:r>
        <w:rPr>
          <w:rFonts w:eastAsia="Times New Roman" w:cs="Times New Roman"/>
          <w:szCs w:val="24"/>
        </w:rPr>
        <w:t>; Θα το πω κι ας μην έχει</w:t>
      </w:r>
      <w:r>
        <w:rPr>
          <w:rFonts w:eastAsia="Times New Roman" w:cs="Times New Roman"/>
          <w:szCs w:val="24"/>
        </w:rPr>
        <w:t xml:space="preserve"> ειπωθεί ακόμα, παρά μόνο ακροθιγώς μέσα στην Αίθουσα αυτή τουλάχιστον, σήμερα. Εγώ εντάσσω στις μεγάλες πράξεις της αντίστασης και το κίνημα του Ναυτικού, τον Νίκο τον Παππά. Γιατί; Γιατί είχε την τόλμη μέσα σε στρατοκρατικό καθεστώς, μέσα σε καθεστώς το </w:t>
      </w:r>
      <w:r>
        <w:rPr>
          <w:rFonts w:eastAsia="Times New Roman" w:cs="Times New Roman"/>
          <w:szCs w:val="24"/>
        </w:rPr>
        <w:t xml:space="preserve">οποίο ήταν βέβαιο ότι θα τον ισοπέδωνε, θα τον εξαφάνιζε. Και ήδη είχε διαρρεύσει, </w:t>
      </w:r>
      <w:r>
        <w:rPr>
          <w:rFonts w:eastAsia="Times New Roman" w:cs="Times New Roman"/>
          <w:szCs w:val="24"/>
        </w:rPr>
        <w:lastRenderedPageBreak/>
        <w:t xml:space="preserve">υπηρετούσε στο </w:t>
      </w:r>
      <w:r>
        <w:rPr>
          <w:rFonts w:eastAsia="Times New Roman" w:cs="Times New Roman"/>
          <w:szCs w:val="24"/>
        </w:rPr>
        <w:t xml:space="preserve">Ναυτικό </w:t>
      </w:r>
      <w:r>
        <w:rPr>
          <w:rFonts w:eastAsia="Times New Roman" w:cs="Times New Roman"/>
          <w:szCs w:val="24"/>
        </w:rPr>
        <w:t>και γινόταν μεγάλη συζήτηση, υπήρχαν φήμες</w:t>
      </w:r>
      <w:r>
        <w:rPr>
          <w:rFonts w:eastAsia="Times New Roman" w:cs="Times New Roman"/>
          <w:szCs w:val="24"/>
        </w:rPr>
        <w:t>,</w:t>
      </w:r>
      <w:r>
        <w:rPr>
          <w:rFonts w:eastAsia="Times New Roman" w:cs="Times New Roman"/>
          <w:szCs w:val="24"/>
        </w:rPr>
        <w:t xml:space="preserve"> κυκλοφορούσαν πάρα πολλά, </w:t>
      </w:r>
      <w:r>
        <w:rPr>
          <w:rFonts w:eastAsia="Times New Roman" w:cs="Times New Roman"/>
          <w:szCs w:val="24"/>
        </w:rPr>
        <w:t xml:space="preserve">υπήρχε </w:t>
      </w:r>
      <w:r>
        <w:rPr>
          <w:rFonts w:eastAsia="Times New Roman" w:cs="Times New Roman"/>
          <w:szCs w:val="24"/>
        </w:rPr>
        <w:t xml:space="preserve">υποβόσκουσα </w:t>
      </w:r>
      <w:r>
        <w:rPr>
          <w:rFonts w:eastAsia="Times New Roman" w:cs="Times New Roman"/>
          <w:szCs w:val="24"/>
        </w:rPr>
        <w:t>κατάσταση</w:t>
      </w:r>
      <w:r>
        <w:rPr>
          <w:rFonts w:eastAsia="Times New Roman" w:cs="Times New Roman"/>
          <w:szCs w:val="24"/>
        </w:rPr>
        <w:t>. Είχε ξεσηκωθεί το Ναυτικό, να μπορέσει να αποκατασ</w:t>
      </w:r>
      <w:r>
        <w:rPr>
          <w:rFonts w:eastAsia="Times New Roman" w:cs="Times New Roman"/>
          <w:szCs w:val="24"/>
        </w:rPr>
        <w:t xml:space="preserve">τήσει τη δημοκρατία. </w:t>
      </w:r>
    </w:p>
    <w:p w14:paraId="7E1952C7"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Είμαι βέβαιος ότι η κίνηση αυτή δεν είχε σκοπό μεταβολής του στρατιωτικού καθεστώτος από τη μια φατρία ή την άλλη. Είναι απόλυτα βέβαιο ότι ο σκοπός αυτής της κίνησης ήταν να παρασύρει και άλλο μέλος των Ενόπλων Δυνάμεων, το οποίο είχ</w:t>
      </w:r>
      <w:r>
        <w:rPr>
          <w:rFonts w:eastAsia="Times New Roman" w:cs="Times New Roman"/>
          <w:szCs w:val="24"/>
        </w:rPr>
        <w:t xml:space="preserve">ε καταλάβει πολλά στελέχη, ότι πράγματι, η δικτατορία δεν υπήρχε δυνατότητα να σώσει τη χώρα, αντίθετα την κατέστρεφε. </w:t>
      </w:r>
    </w:p>
    <w:p w14:paraId="7E1952C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Το κίνημα λοιπόν, του Ναυτικού έδωσε τη δυνατότητα, έστω και αν φέρεται και ως αποτυχημένο για τη διαρροή, την προδοσία, την οποία έγινε</w:t>
      </w:r>
      <w:r>
        <w:rPr>
          <w:rFonts w:eastAsia="Times New Roman" w:cs="Times New Roman"/>
          <w:szCs w:val="24"/>
        </w:rPr>
        <w:t xml:space="preserve">, κλόνισε όμως τη σταθερότητα του καθεστώτος μέσα στις Ένοπλες Δυνάμεις. Μέσα στις Ένοπλες Δυνάμεις την κλόνισε. </w:t>
      </w:r>
    </w:p>
    <w:p w14:paraId="7E1952C9"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Υπηρετούσα στο Ναυτικό, επιτρέψτε μου προσωπική αναφορά. Ένα μεγάλο μέρος του πληρώματος -</w:t>
      </w:r>
      <w:r>
        <w:rPr>
          <w:rFonts w:eastAsia="Times New Roman" w:cs="Times New Roman"/>
          <w:szCs w:val="24"/>
        </w:rPr>
        <w:t xml:space="preserve"> </w:t>
      </w:r>
      <w:r>
        <w:rPr>
          <w:rFonts w:eastAsia="Times New Roman" w:cs="Times New Roman"/>
          <w:szCs w:val="24"/>
        </w:rPr>
        <w:t xml:space="preserve">εγώ είμαι </w:t>
      </w:r>
      <w:proofErr w:type="spellStart"/>
      <w:r>
        <w:rPr>
          <w:rFonts w:eastAsia="Times New Roman" w:cs="Times New Roman"/>
          <w:szCs w:val="24"/>
        </w:rPr>
        <w:t>Ποριώτης</w:t>
      </w:r>
      <w:proofErr w:type="spellEnd"/>
      <w:r>
        <w:rPr>
          <w:rFonts w:eastAsia="Times New Roman" w:cs="Times New Roman"/>
          <w:szCs w:val="24"/>
        </w:rPr>
        <w:t xml:space="preserve"> στην καταγωγή</w:t>
      </w:r>
      <w:r>
        <w:rPr>
          <w:rFonts w:eastAsia="Times New Roman" w:cs="Times New Roman"/>
          <w:szCs w:val="24"/>
        </w:rPr>
        <w:t xml:space="preserve"> </w:t>
      </w:r>
      <w:r>
        <w:rPr>
          <w:rFonts w:eastAsia="Times New Roman" w:cs="Times New Roman"/>
          <w:szCs w:val="24"/>
        </w:rPr>
        <w:t>-, ήταν συμμαθητές</w:t>
      </w:r>
      <w:r>
        <w:rPr>
          <w:rFonts w:eastAsia="Times New Roman" w:cs="Times New Roman"/>
          <w:szCs w:val="24"/>
        </w:rPr>
        <w:t xml:space="preserve"> μου, φίλοι μου από τον Πόρο. Μέσα στο πλήρωμα του «Βέλους», τρεις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τέσσερις από αυτούς είχαν ακολουθήσει τον Νίκο τον Παππά, είχαν βγει στο </w:t>
      </w:r>
      <w:proofErr w:type="spellStart"/>
      <w:r>
        <w:rPr>
          <w:rFonts w:eastAsia="Times New Roman" w:cs="Times New Roman"/>
          <w:szCs w:val="24"/>
        </w:rPr>
        <w:t>Φιουμιτσίνο</w:t>
      </w:r>
      <w:proofErr w:type="spellEnd"/>
      <w:r>
        <w:rPr>
          <w:rFonts w:eastAsia="Times New Roman" w:cs="Times New Roman"/>
          <w:szCs w:val="24"/>
        </w:rPr>
        <w:t xml:space="preserve"> και στην Ιταλία ως εμιγκρέδες. Είχα μια έμμεση αντανάκλαση της γνωριμίας αυτής. </w:t>
      </w:r>
    </w:p>
    <w:p w14:paraId="7E1952CA"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Δεν έπαιρνα εξόδους π</w:t>
      </w:r>
      <w:r>
        <w:rPr>
          <w:rFonts w:eastAsia="Times New Roman" w:cs="Times New Roman"/>
          <w:szCs w:val="24"/>
        </w:rPr>
        <w:t>λέον. Κοπήκαν οι άδειες στο Ναυτικό για ένα μεγάλο διάστημα και παρακολουθούσαν ή προσπαθούσαν ακόμα να μάθουν εάν ήξερα κάτι. Δεν έχει σημασία, ξεπεράστηκαν αυτά. Αυτή όμως η κίνηση έφερε πλέον την αντίδραση και την αντίσταση μέσα στις ίδιες τις Ένοπλες Δ</w:t>
      </w:r>
      <w:r>
        <w:rPr>
          <w:rFonts w:eastAsia="Times New Roman" w:cs="Times New Roman"/>
          <w:szCs w:val="24"/>
        </w:rPr>
        <w:t xml:space="preserve">υνάμεις, άλλαζε το τοπίο. </w:t>
      </w:r>
    </w:p>
    <w:p w14:paraId="7E1952CB"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Και έρχεται λοιπόν, ο καταλυτικός παράγων, τα γεγονότα του Πολυτεχνείου, που είναι η πλήρης αντίδραση της νεολαίας. Δεν είναι αντίδραση μόνο των φοιτητών. Θα θυμίσω -το γνωρίζετε οι περισσό</w:t>
      </w:r>
      <w:r>
        <w:rPr>
          <w:rFonts w:eastAsia="Times New Roman" w:cs="Times New Roman"/>
          <w:szCs w:val="24"/>
        </w:rPr>
        <w:lastRenderedPageBreak/>
        <w:t>τεροι- ότι στην πύλη του Πολυτεχνείου γι</w:t>
      </w:r>
      <w:r>
        <w:rPr>
          <w:rFonts w:eastAsia="Times New Roman" w:cs="Times New Roman"/>
          <w:szCs w:val="24"/>
        </w:rPr>
        <w:t xml:space="preserve">νόντουσαν ανακοινώσεις. Θυμάμαι προσωπικά: «Ήρθαν οι εργάτες από τα Μέγαρα», «Ήρθαν οι αγρότες από τα Μέγαρα», «Ήρθαν οι εργάτες από το Λαύριο». Είναι πραγματικές μνήμες αυτές. Και αυτό σημαίνει ότι υπήρχε πλέον μια ενότητα στην αντίδραση αυτή. </w:t>
      </w:r>
    </w:p>
    <w:p w14:paraId="7E1952CC"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το </w:t>
      </w:r>
      <w:r>
        <w:rPr>
          <w:rFonts w:eastAsia="Times New Roman" w:cs="Times New Roman"/>
          <w:szCs w:val="24"/>
        </w:rPr>
        <w:t>γεγονός το οποίο είχε δημιουργήσει την αντίδραση αυτή ήταν και η κοροϊδία, εάν θέλετε, προς τους Έλληνες την οποία είχε επιχειρήσει το καθεστώς του Παπαδόπουλου με την επίφαση μιας δημοκρατικής υποτίθεται ή μιας πορείας προς τη δημοκρατία, μιας κυβέρνησης,</w:t>
      </w:r>
      <w:r>
        <w:rPr>
          <w:rFonts w:eastAsia="Times New Roman" w:cs="Times New Roman"/>
          <w:szCs w:val="24"/>
        </w:rPr>
        <w:t xml:space="preserve"> τότε του κόμματος των προοδευτικών. Μην πούμε ονόματα, λίγο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πολύ είναι γνωστά. </w:t>
      </w:r>
    </w:p>
    <w:p w14:paraId="7E1952CD"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Δημιούργησε λοιπόν αυτές τις αντιδράσεις. Και φτάσαμε στο Πολυτεχνείο, ήταν καταλυτικά τα γεγονότα από εκεί και πέρα. Είχαμε το κίνημα Ιωαννίδη, φτάσαμε στην καταστροφή της </w:t>
      </w:r>
      <w:r>
        <w:rPr>
          <w:rFonts w:eastAsia="Times New Roman" w:cs="Times New Roman"/>
          <w:szCs w:val="24"/>
        </w:rPr>
        <w:t xml:space="preserve">Κύπρου και φτάσαμε πλέον, στην αποκατάσταση της </w:t>
      </w:r>
      <w:r>
        <w:rPr>
          <w:rFonts w:eastAsia="Times New Roman" w:cs="Times New Roman"/>
          <w:szCs w:val="24"/>
        </w:rPr>
        <w:t>δημοκρατίας</w:t>
      </w:r>
      <w:r>
        <w:rPr>
          <w:rFonts w:eastAsia="Times New Roman" w:cs="Times New Roman"/>
          <w:szCs w:val="24"/>
        </w:rPr>
        <w:t>, η οποία δεν μπορούσε πλέον να μην αποκατασταθεί. Ένα καλό δημοκρατικό Σύνταγμα ήρθε το ’75.</w:t>
      </w:r>
    </w:p>
    <w:p w14:paraId="7E1952CE"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όμως, δοκιμάζεται, φοβάμαι, πάλι η δημοκρατία, έστω και στο άλμα αυτών των σαράντα τριών ετών. Κ</w:t>
      </w:r>
      <w:r>
        <w:rPr>
          <w:rFonts w:eastAsia="Times New Roman" w:cs="Times New Roman"/>
          <w:szCs w:val="24"/>
        </w:rPr>
        <w:t>αι γιατί δοκιμάζεται, αγαπητοί συνάδελφοι; Για τον λόγο ότι μέσα σε μια βαθιά οικονομική κρίση, κλονίζονται βασικές δημοκρατικές αρχές, για τον λόγο ότι εάν τα μνημόνια και οι συμφωνίες, οι οποίες κατ’ ανάγκην συνάπτονται αυτή τη στιγμή, περιορίζουν ένα με</w:t>
      </w:r>
      <w:r>
        <w:rPr>
          <w:rFonts w:eastAsia="Times New Roman" w:cs="Times New Roman"/>
          <w:szCs w:val="24"/>
        </w:rPr>
        <w:t xml:space="preserve">γάλο μέρος της δυνατότητος του ελληνικού κράτους να αναπτυχθεί. </w:t>
      </w:r>
    </w:p>
    <w:p w14:paraId="7E1952CF"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Γιατί, είτε το θέλουμε είτε όχι, μόνο η έξοδος από την οικονομική κρίση θα βοηθήσει σε περιόδους παγκοσμιοποίησης -</w:t>
      </w:r>
      <w:r>
        <w:rPr>
          <w:rFonts w:eastAsia="Times New Roman" w:cs="Times New Roman"/>
          <w:szCs w:val="24"/>
        </w:rPr>
        <w:t xml:space="preserve"> </w:t>
      </w:r>
      <w:r>
        <w:rPr>
          <w:rFonts w:eastAsia="Times New Roman" w:cs="Times New Roman"/>
          <w:szCs w:val="24"/>
        </w:rPr>
        <w:t>καλώς ή κακώς - δεν θα κρίνω εάν η παγκοσμιοποίηση σήμερα έφερε αποτελέσματ</w:t>
      </w:r>
      <w:r>
        <w:rPr>
          <w:rFonts w:eastAsia="Times New Roman" w:cs="Times New Roman"/>
          <w:szCs w:val="24"/>
        </w:rPr>
        <w:t xml:space="preserve">α θετικά ή αρνητικά, αυτό θα φανεί πολύ αργότερα. </w:t>
      </w:r>
    </w:p>
    <w:p w14:paraId="7E1952D0" w14:textId="77777777" w:rsidR="00527971" w:rsidRDefault="007701A2">
      <w:pPr>
        <w:spacing w:line="600" w:lineRule="auto"/>
        <w:contextualSpacing/>
        <w:jc w:val="both"/>
        <w:rPr>
          <w:rFonts w:eastAsia="Times New Roman" w:cs="Times New Roman"/>
          <w:szCs w:val="24"/>
        </w:rPr>
      </w:pPr>
      <w:r>
        <w:rPr>
          <w:rFonts w:eastAsia="Times New Roman" w:cs="Times New Roman"/>
          <w:szCs w:val="24"/>
        </w:rPr>
        <w:t>Τουλάχιστον στην Ελλάδα φταίμε κι εμείς. Δεν είχαμε την προετοιμασία. Δεν είχαμε ίσως και το μυαλό. Γίναμε ξαφνικά πλούσιοι και αισθανθήκαμε πλούσιοι και αρχίσαμε να ξοδεύουμε. Αλλά ξοδεύαμε δανεικά και ίσ</w:t>
      </w:r>
      <w:r>
        <w:rPr>
          <w:rFonts w:eastAsia="Times New Roman" w:cs="Times New Roman"/>
          <w:szCs w:val="24"/>
        </w:rPr>
        <w:t>ως αγύριστα στο τέλος.</w:t>
      </w:r>
    </w:p>
    <w:p w14:paraId="7E1952D1"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Η δημοκρατία, λοιπόν, πρέπει να στηριχθεί ακόμα και σήμερα. Να επανέλθει στις πραγματικές της διαστάσεις. Και αυτό μπορεί να γίνει μόνο με την έξοδο από τις συμφωνίες προσαρμογής, με την έξοδο από τους μηχανισμούς στήριξης. Γιατί δημ</w:t>
      </w:r>
      <w:r>
        <w:rPr>
          <w:rFonts w:eastAsia="Times New Roman" w:cs="Times New Roman"/>
          <w:szCs w:val="24"/>
        </w:rPr>
        <w:t>οκρατία χωρίς δυνατότητα του Έλληνα να καθορίσει το μέλλον του, είναι κολοβή δημοκρατία.</w:t>
      </w:r>
    </w:p>
    <w:p w14:paraId="7E1952D2"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E1952D3"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E1952D4"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 και για την υπενθύμιση της μεγάλης </w:t>
      </w:r>
      <w:r>
        <w:rPr>
          <w:rFonts w:eastAsia="Times New Roman" w:cs="Times New Roman"/>
          <w:szCs w:val="24"/>
        </w:rPr>
        <w:t>αντιστασιακής πράξης του «Βέλους».</w:t>
      </w:r>
    </w:p>
    <w:p w14:paraId="7E1952D5"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ολοκληρώθηκε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 xml:space="preserve">Συνεδρίαση της Ολομέλειας της </w:t>
      </w:r>
      <w:r>
        <w:rPr>
          <w:rFonts w:eastAsia="Times New Roman" w:cs="Times New Roman"/>
          <w:szCs w:val="24"/>
        </w:rPr>
        <w:t>Βουλής</w:t>
      </w:r>
      <w:r>
        <w:rPr>
          <w:rFonts w:eastAsia="Times New Roman" w:cs="Times New Roman"/>
          <w:szCs w:val="24"/>
        </w:rPr>
        <w:t xml:space="preserve">, αφιερωμένη στην </w:t>
      </w:r>
      <w:r>
        <w:rPr>
          <w:rFonts w:eastAsia="Times New Roman" w:cs="Times New Roman"/>
          <w:szCs w:val="24"/>
        </w:rPr>
        <w:t xml:space="preserve">ημέρα μνήμης </w:t>
      </w:r>
      <w:r>
        <w:rPr>
          <w:rFonts w:eastAsia="Times New Roman" w:cs="Times New Roman"/>
          <w:szCs w:val="24"/>
        </w:rPr>
        <w:t xml:space="preserve">και </w:t>
      </w:r>
      <w:r>
        <w:rPr>
          <w:rFonts w:eastAsia="Times New Roman" w:cs="Times New Roman"/>
          <w:szCs w:val="24"/>
        </w:rPr>
        <w:t xml:space="preserve">τιμής </w:t>
      </w:r>
      <w:r>
        <w:rPr>
          <w:rFonts w:eastAsia="Times New Roman" w:cs="Times New Roman"/>
          <w:szCs w:val="24"/>
        </w:rPr>
        <w:t xml:space="preserve">για την εξέγερση του Πολυτεχνείου. </w:t>
      </w:r>
    </w:p>
    <w:p w14:paraId="7E1952D6"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t xml:space="preserve">Θα παρακαλούσα στο σημείο αυτό να τηρήσουμε ενός λεπτού </w:t>
      </w:r>
      <w:r>
        <w:rPr>
          <w:rFonts w:eastAsia="Times New Roman" w:cs="Times New Roman"/>
          <w:szCs w:val="24"/>
        </w:rPr>
        <w:t>σιγή.</w:t>
      </w:r>
    </w:p>
    <w:p w14:paraId="7E1952D7"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τ’'</w:t>
      </w:r>
      <w:proofErr w:type="spellStart"/>
      <w:r>
        <w:rPr>
          <w:rFonts w:eastAsia="Times New Roman" w:cs="Times New Roman"/>
          <w:szCs w:val="24"/>
        </w:rPr>
        <w:t>ρείται</w:t>
      </w:r>
      <w:proofErr w:type="spellEnd"/>
      <w:r>
        <w:rPr>
          <w:rFonts w:eastAsia="Times New Roman" w:cs="Times New Roman"/>
          <w:szCs w:val="24"/>
        </w:rPr>
        <w:t xml:space="preserve"> στην Αίθουσα ενός λεπτού σιγή)</w:t>
      </w:r>
    </w:p>
    <w:p w14:paraId="7E1952D8" w14:textId="77777777" w:rsidR="00527971" w:rsidRDefault="007701A2">
      <w:pPr>
        <w:spacing w:line="600" w:lineRule="auto"/>
        <w:ind w:firstLine="720"/>
        <w:contextualSpacing/>
        <w:jc w:val="both"/>
        <w:rPr>
          <w:rFonts w:eastAsia="Times New Roman" w:cs="Times New Roman"/>
          <w:szCs w:val="24"/>
        </w:rPr>
      </w:pPr>
      <w:r>
        <w:rPr>
          <w:rFonts w:eastAsia="Times New Roman" w:cs="Times New Roman"/>
          <w:szCs w:val="24"/>
        </w:rPr>
        <w:lastRenderedPageBreak/>
        <w:t>Αιωνία τους η μνήμη!</w:t>
      </w:r>
    </w:p>
    <w:p w14:paraId="7E1952D9" w14:textId="77777777" w:rsidR="00527971" w:rsidRDefault="007701A2">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 της Βουλής)</w:t>
      </w:r>
    </w:p>
    <w:p w14:paraId="7E1952DA" w14:textId="77777777" w:rsidR="00527971" w:rsidRDefault="007701A2">
      <w:pPr>
        <w:spacing w:line="600" w:lineRule="auto"/>
        <w:ind w:firstLine="720"/>
        <w:contextualSpacing/>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7E1952DB" w14:textId="77777777" w:rsidR="00527971" w:rsidRDefault="007701A2">
      <w:pPr>
        <w:spacing w:line="600" w:lineRule="auto"/>
        <w:ind w:firstLine="720"/>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7E1952DC" w14:textId="77777777" w:rsidR="00527971" w:rsidRDefault="007701A2">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Με τη συναίνεση του Σώματος και ώρα 13.47΄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w:t>
      </w:r>
      <w:r>
        <w:rPr>
          <w:rFonts w:eastAsia="Times New Roman"/>
          <w:szCs w:val="24"/>
        </w:rPr>
        <w:t xml:space="preserve"> </w:t>
      </w:r>
      <w:r>
        <w:rPr>
          <w:rFonts w:eastAsia="Times New Roman"/>
          <w:szCs w:val="24"/>
        </w:rPr>
        <w:t xml:space="preserve">ημέρα </w:t>
      </w:r>
      <w:r>
        <w:rPr>
          <w:rFonts w:eastAsia="Times New Roman"/>
          <w:szCs w:val="24"/>
        </w:rPr>
        <w:t>Παρασκευή 18 Νοεμβρίου 2016 και ώρα 10.00΄, με αντικείμενο εργασιών του Σώματος κοινοβουλευτικό έλεγχο: συζήτηση επικαίρων ερωτήσεων.</w:t>
      </w:r>
    </w:p>
    <w:p w14:paraId="7E1952DD" w14:textId="77777777" w:rsidR="00527971" w:rsidRDefault="007701A2">
      <w:pPr>
        <w:spacing w:line="600" w:lineRule="auto"/>
        <w:ind w:firstLine="720"/>
        <w:contextualSpacing/>
        <w:jc w:val="both"/>
        <w:rPr>
          <w:rFonts w:eastAsia="Times New Roman"/>
          <w:szCs w:val="24"/>
          <w:lang w:val="en-US"/>
        </w:rPr>
      </w:pPr>
      <w:r>
        <w:rPr>
          <w:rFonts w:eastAsia="Times New Roman"/>
          <w:b/>
          <w:bCs/>
          <w:szCs w:val="24"/>
        </w:rPr>
        <w:t>Ο ΠΡΟΕΔΡΟΣ</w:t>
      </w:r>
      <w:r>
        <w:rPr>
          <w:rFonts w:eastAsia="Times New Roman"/>
          <w:b/>
          <w:bCs/>
          <w:szCs w:val="24"/>
        </w:rPr>
        <w:t xml:space="preserve">                                                        ΟΙ ΓΡΑΜΜΑΤΕΙΣ</w:t>
      </w:r>
    </w:p>
    <w:p w14:paraId="7E1952DE" w14:textId="77777777" w:rsidR="00527971" w:rsidRDefault="00527971">
      <w:pPr>
        <w:spacing w:line="600" w:lineRule="auto"/>
        <w:ind w:firstLine="720"/>
        <w:contextualSpacing/>
        <w:jc w:val="both"/>
        <w:rPr>
          <w:rFonts w:eastAsia="Times New Roman" w:cs="Times New Roman"/>
          <w:szCs w:val="24"/>
        </w:rPr>
      </w:pPr>
    </w:p>
    <w:sectPr w:rsidR="005279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Yzw1DGiSL9uT3JbAQb5z7MEgs8w=" w:salt="saf7t7WCgncTAfgWeeJbM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71"/>
    <w:rsid w:val="00235ADE"/>
    <w:rsid w:val="00527971"/>
    <w:rsid w:val="007701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5158"/>
  <w15:docId w15:val="{8AEC5F29-14CB-4F9E-9A72-A911A651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6446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644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352</MetadataID>
    <Session xmlns="641f345b-441b-4b81-9152-adc2e73ba5e1">Β´</Session>
    <Date xmlns="641f345b-441b-4b81-9152-adc2e73ba5e1">2016-11-16T22:00:00+00:00</Date>
    <Status xmlns="641f345b-441b-4b81-9152-adc2e73ba5e1">
      <Url>http://srv-sp1/praktika/Lists/Incoming_Metadata/EditForm.aspx?ID=352&amp;Source=/praktika/Recordings_Library/Forms/AllItems.aspx</Url>
      <Description>Δημοσιεύτηκε</Description>
    </Status>
    <Meeting xmlns="641f345b-441b-4b81-9152-adc2e73ba5e1">ΚΖ´</Meeting>
  </documentManagement>
</p:properties>
</file>

<file path=customXml/itemProps1.xml><?xml version="1.0" encoding="utf-8"?>
<ds:datastoreItem xmlns:ds="http://schemas.openxmlformats.org/officeDocument/2006/customXml" ds:itemID="{E1E8EB21-5C70-42DC-A41D-00ABA1CF8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A44045-565B-4643-9D5A-73B7FF4C9B5C}">
  <ds:schemaRefs>
    <ds:schemaRef ds:uri="http://schemas.microsoft.com/sharepoint/v3/contenttype/forms"/>
  </ds:schemaRefs>
</ds:datastoreItem>
</file>

<file path=customXml/itemProps3.xml><?xml version="1.0" encoding="utf-8"?>
<ds:datastoreItem xmlns:ds="http://schemas.openxmlformats.org/officeDocument/2006/customXml" ds:itemID="{2E76C088-58C9-47C4-AF1C-A46FA8C1550E}">
  <ds:schemaRefs>
    <ds:schemaRef ds:uri="http://schemas.openxmlformats.org/package/2006/metadata/core-properties"/>
    <ds:schemaRef ds:uri="http://purl.org/dc/elements/1.1/"/>
    <ds:schemaRef ds:uri="http://schemas.microsoft.com/office/2006/metadata/properties"/>
    <ds:schemaRef ds:uri="http://www.w3.org/XML/1998/namespace"/>
    <ds:schemaRef ds:uri="641f345b-441b-4b81-9152-adc2e73ba5e1"/>
    <ds:schemaRef ds:uri="http://schemas.microsoft.com/office/2006/documentManagement/types"/>
    <ds:schemaRef ds:uri="http://schemas.microsoft.com/office/infopath/2007/PartnerControls"/>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94</Pages>
  <Words>18077</Words>
  <Characters>97618</Characters>
  <Application>Microsoft Office Word</Application>
  <DocSecurity>0</DocSecurity>
  <Lines>813</Lines>
  <Paragraphs>230</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115465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2016-11-23T10:24:00Z</dcterms:created>
  <dcterms:modified xsi:type="dcterms:W3CDTF">2016-11-23T10:24:00Z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