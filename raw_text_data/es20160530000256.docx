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9FCBC" w14:textId="77777777" w:rsidR="00B70643" w:rsidRPr="00B70643" w:rsidRDefault="00B70643" w:rsidP="00B70643">
      <w:pPr>
        <w:spacing w:after="0" w:line="360" w:lineRule="auto"/>
        <w:rPr>
          <w:ins w:id="0" w:author="Φλούδα Χριστίνα" w:date="2016-06-21T12:52:00Z"/>
          <w:rFonts w:eastAsia="Times New Roman"/>
          <w:szCs w:val="24"/>
          <w:lang w:eastAsia="en-US"/>
        </w:rPr>
      </w:pPr>
      <w:ins w:id="1" w:author="Φλούδα Χριστίνα" w:date="2016-06-21T12:52:00Z">
        <w:r w:rsidRPr="00B7064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EB19FFF" w14:textId="77777777" w:rsidR="00B70643" w:rsidRPr="00B70643" w:rsidRDefault="00B70643" w:rsidP="00B70643">
      <w:pPr>
        <w:spacing w:after="0" w:line="360" w:lineRule="auto"/>
        <w:rPr>
          <w:ins w:id="2" w:author="Φλούδα Χριστίνα" w:date="2016-06-21T12:52:00Z"/>
          <w:rFonts w:eastAsia="Times New Roman"/>
          <w:szCs w:val="24"/>
          <w:lang w:eastAsia="en-US"/>
        </w:rPr>
      </w:pPr>
    </w:p>
    <w:p w14:paraId="0F53E277" w14:textId="77777777" w:rsidR="00B70643" w:rsidRPr="00B70643" w:rsidRDefault="00B70643" w:rsidP="00B70643">
      <w:pPr>
        <w:spacing w:after="0" w:line="360" w:lineRule="auto"/>
        <w:rPr>
          <w:ins w:id="3" w:author="Φλούδα Χριστίνα" w:date="2016-06-21T12:52:00Z"/>
          <w:rFonts w:eastAsia="Times New Roman"/>
          <w:szCs w:val="24"/>
          <w:lang w:eastAsia="en-US"/>
        </w:rPr>
      </w:pPr>
      <w:ins w:id="4" w:author="Φλούδα Χριστίνα" w:date="2016-06-21T12:52:00Z">
        <w:r w:rsidRPr="00B70643">
          <w:rPr>
            <w:rFonts w:eastAsia="Times New Roman"/>
            <w:szCs w:val="24"/>
            <w:lang w:eastAsia="en-US"/>
          </w:rPr>
          <w:t>ΠΙΝΑΚΑΣ ΠΕΡΙΕΧΟΜΕΝΩΝ</w:t>
        </w:r>
      </w:ins>
    </w:p>
    <w:p w14:paraId="2023A721" w14:textId="77777777" w:rsidR="00B70643" w:rsidRPr="00B70643" w:rsidRDefault="00B70643" w:rsidP="00B70643">
      <w:pPr>
        <w:spacing w:after="0" w:line="360" w:lineRule="auto"/>
        <w:rPr>
          <w:ins w:id="5" w:author="Φλούδα Χριστίνα" w:date="2016-06-21T12:52:00Z"/>
          <w:rFonts w:eastAsia="Times New Roman"/>
          <w:szCs w:val="24"/>
          <w:lang w:eastAsia="en-US"/>
        </w:rPr>
      </w:pPr>
      <w:ins w:id="6" w:author="Φλούδα Χριστίνα" w:date="2016-06-21T12:52:00Z">
        <w:r w:rsidRPr="00B70643">
          <w:rPr>
            <w:rFonts w:eastAsia="Times New Roman"/>
            <w:szCs w:val="24"/>
            <w:lang w:eastAsia="en-US"/>
          </w:rPr>
          <w:t xml:space="preserve">ΙΖ΄ ΠΕΡΙΟΔΟΣ </w:t>
        </w:r>
      </w:ins>
    </w:p>
    <w:p w14:paraId="12CF63CC" w14:textId="77777777" w:rsidR="00B70643" w:rsidRPr="00B70643" w:rsidRDefault="00B70643" w:rsidP="00B70643">
      <w:pPr>
        <w:spacing w:after="0" w:line="360" w:lineRule="auto"/>
        <w:rPr>
          <w:ins w:id="7" w:author="Φλούδα Χριστίνα" w:date="2016-06-21T12:52:00Z"/>
          <w:rFonts w:eastAsia="Times New Roman"/>
          <w:szCs w:val="24"/>
          <w:lang w:eastAsia="en-US"/>
        </w:rPr>
      </w:pPr>
      <w:ins w:id="8" w:author="Φλούδα Χριστίνα" w:date="2016-06-21T12:52:00Z">
        <w:r w:rsidRPr="00B70643">
          <w:rPr>
            <w:rFonts w:eastAsia="Times New Roman"/>
            <w:szCs w:val="24"/>
            <w:lang w:eastAsia="en-US"/>
          </w:rPr>
          <w:t>ΠΡΟΕΔΡΕΥΟΜΕΝΗΣ ΚΟΙΝΟΒΟΥΛΕΥΤΙΚΗΣ ΔΗΜΟΚΡΑΤΙΑΣ</w:t>
        </w:r>
      </w:ins>
    </w:p>
    <w:p w14:paraId="39345589" w14:textId="77777777" w:rsidR="00B70643" w:rsidRPr="00B70643" w:rsidRDefault="00B70643" w:rsidP="00B70643">
      <w:pPr>
        <w:spacing w:after="0" w:line="360" w:lineRule="auto"/>
        <w:rPr>
          <w:ins w:id="9" w:author="Φλούδα Χριστίνα" w:date="2016-06-21T12:52:00Z"/>
          <w:rFonts w:eastAsia="Times New Roman"/>
          <w:szCs w:val="24"/>
          <w:lang w:eastAsia="en-US"/>
        </w:rPr>
      </w:pPr>
      <w:ins w:id="10" w:author="Φλούδα Χριστίνα" w:date="2016-06-21T12:52:00Z">
        <w:r w:rsidRPr="00B70643">
          <w:rPr>
            <w:rFonts w:eastAsia="Times New Roman"/>
            <w:szCs w:val="24"/>
            <w:lang w:eastAsia="en-US"/>
          </w:rPr>
          <w:t>ΣΥΝΟΔΟΣ Α΄</w:t>
        </w:r>
      </w:ins>
    </w:p>
    <w:p w14:paraId="27C24D1A" w14:textId="77777777" w:rsidR="00B70643" w:rsidRPr="00B70643" w:rsidRDefault="00B70643" w:rsidP="00B70643">
      <w:pPr>
        <w:spacing w:after="0" w:line="360" w:lineRule="auto"/>
        <w:rPr>
          <w:ins w:id="11" w:author="Φλούδα Χριστίνα" w:date="2016-06-21T12:52:00Z"/>
          <w:rFonts w:eastAsia="Times New Roman"/>
          <w:szCs w:val="24"/>
          <w:lang w:eastAsia="en-US"/>
        </w:rPr>
      </w:pPr>
    </w:p>
    <w:p w14:paraId="64149A3C" w14:textId="77777777" w:rsidR="00B70643" w:rsidRPr="00B70643" w:rsidRDefault="00B70643" w:rsidP="00B70643">
      <w:pPr>
        <w:spacing w:after="0" w:line="360" w:lineRule="auto"/>
        <w:rPr>
          <w:ins w:id="12" w:author="Φλούδα Χριστίνα" w:date="2016-06-21T12:52:00Z"/>
          <w:rFonts w:eastAsia="Times New Roman"/>
          <w:szCs w:val="24"/>
          <w:lang w:eastAsia="en-US"/>
        </w:rPr>
      </w:pPr>
      <w:ins w:id="13" w:author="Φλούδα Χριστίνα" w:date="2016-06-21T12:52:00Z">
        <w:r w:rsidRPr="00B70643">
          <w:rPr>
            <w:rFonts w:eastAsia="Times New Roman"/>
            <w:szCs w:val="24"/>
            <w:lang w:eastAsia="en-US"/>
          </w:rPr>
          <w:t>ΣΥΝΕΔΡΙΑΣΗ ΡΛΕ΄</w:t>
        </w:r>
      </w:ins>
    </w:p>
    <w:p w14:paraId="056DEE0E" w14:textId="77777777" w:rsidR="00B70643" w:rsidRPr="00B70643" w:rsidRDefault="00B70643" w:rsidP="00B70643">
      <w:pPr>
        <w:spacing w:after="0" w:line="360" w:lineRule="auto"/>
        <w:rPr>
          <w:ins w:id="14" w:author="Φλούδα Χριστίνα" w:date="2016-06-21T12:52:00Z"/>
          <w:rFonts w:eastAsia="Times New Roman"/>
          <w:szCs w:val="24"/>
          <w:lang w:eastAsia="en-US"/>
        </w:rPr>
      </w:pPr>
      <w:ins w:id="15" w:author="Φλούδα Χριστίνα" w:date="2016-06-21T12:52:00Z">
        <w:r w:rsidRPr="00B70643">
          <w:rPr>
            <w:rFonts w:eastAsia="Times New Roman"/>
            <w:szCs w:val="24"/>
            <w:lang w:eastAsia="en-US"/>
          </w:rPr>
          <w:t>Δευτέρα  30 Μαΐου 2016</w:t>
        </w:r>
      </w:ins>
    </w:p>
    <w:p w14:paraId="65524508" w14:textId="77777777" w:rsidR="00B70643" w:rsidRPr="00B70643" w:rsidRDefault="00B70643" w:rsidP="00B70643">
      <w:pPr>
        <w:spacing w:after="0" w:line="360" w:lineRule="auto"/>
        <w:rPr>
          <w:ins w:id="16" w:author="Φλούδα Χριστίνα" w:date="2016-06-21T12:52:00Z"/>
          <w:rFonts w:eastAsia="Times New Roman"/>
          <w:szCs w:val="24"/>
          <w:lang w:eastAsia="en-US"/>
        </w:rPr>
      </w:pPr>
    </w:p>
    <w:p w14:paraId="202F3BB8" w14:textId="77777777" w:rsidR="00B70643" w:rsidRPr="00B70643" w:rsidRDefault="00B70643" w:rsidP="00B70643">
      <w:pPr>
        <w:spacing w:after="0" w:line="360" w:lineRule="auto"/>
        <w:rPr>
          <w:ins w:id="17" w:author="Φλούδα Χριστίνα" w:date="2016-06-21T12:52:00Z"/>
          <w:rFonts w:eastAsia="Times New Roman"/>
          <w:szCs w:val="24"/>
          <w:lang w:eastAsia="en-US"/>
        </w:rPr>
      </w:pPr>
      <w:ins w:id="18" w:author="Φλούδα Χριστίνα" w:date="2016-06-21T12:52:00Z">
        <w:r w:rsidRPr="00B70643">
          <w:rPr>
            <w:rFonts w:eastAsia="Times New Roman"/>
            <w:szCs w:val="24"/>
            <w:lang w:eastAsia="en-US"/>
          </w:rPr>
          <w:t>ΘΕΜΑΤΑ</w:t>
        </w:r>
      </w:ins>
    </w:p>
    <w:p w14:paraId="4F12C654" w14:textId="77777777" w:rsidR="00B70643" w:rsidRPr="00B70643" w:rsidRDefault="00B70643" w:rsidP="00B70643">
      <w:pPr>
        <w:spacing w:after="0" w:line="360" w:lineRule="auto"/>
        <w:rPr>
          <w:ins w:id="19" w:author="Φλούδα Χριστίνα" w:date="2016-06-21T12:52:00Z"/>
          <w:rFonts w:eastAsia="Times New Roman"/>
          <w:szCs w:val="24"/>
          <w:lang w:eastAsia="en-US"/>
        </w:rPr>
      </w:pPr>
      <w:ins w:id="20" w:author="Φλούδα Χριστίνα" w:date="2016-06-21T12:52:00Z">
        <w:r w:rsidRPr="00B70643">
          <w:rPr>
            <w:rFonts w:eastAsia="Times New Roman"/>
            <w:szCs w:val="24"/>
            <w:lang w:eastAsia="en-US"/>
          </w:rPr>
          <w:t xml:space="preserve"> </w:t>
        </w:r>
        <w:r w:rsidRPr="00B70643">
          <w:rPr>
            <w:rFonts w:eastAsia="Times New Roman"/>
            <w:szCs w:val="24"/>
            <w:lang w:eastAsia="en-US"/>
          </w:rPr>
          <w:br/>
          <w:t xml:space="preserve">Α. ΕΙΔΙΚΑ ΘΕΜΑΤΑ </w:t>
        </w:r>
        <w:r w:rsidRPr="00B70643">
          <w:rPr>
            <w:rFonts w:eastAsia="Times New Roman"/>
            <w:szCs w:val="24"/>
            <w:lang w:eastAsia="en-US"/>
          </w:rPr>
          <w:br/>
          <w:t xml:space="preserve">1. Επικύρωση Πρακτικών, σελ. </w:t>
        </w:r>
        <w:r w:rsidRPr="00B70643">
          <w:rPr>
            <w:rFonts w:eastAsia="Times New Roman"/>
            <w:szCs w:val="24"/>
            <w:lang w:eastAsia="en-US"/>
          </w:rPr>
          <w:br/>
          <w:t xml:space="preserve">2.  Άδεια απουσίας των Βουλευτών κ.κ. Θ. Μπακογιάννη και Θ. Θεοχάρη, σελ. </w:t>
        </w:r>
        <w:r w:rsidRPr="00B70643">
          <w:rPr>
            <w:rFonts w:eastAsia="Times New Roman"/>
            <w:szCs w:val="24"/>
            <w:lang w:eastAsia="en-US"/>
          </w:rPr>
          <w:br/>
          <w:t xml:space="preserve">3. Επί διαδικαστικού θέματος, σελ. </w:t>
        </w:r>
        <w:r w:rsidRPr="00B70643">
          <w:rPr>
            <w:rFonts w:eastAsia="Times New Roman"/>
            <w:szCs w:val="24"/>
            <w:lang w:eastAsia="en-US"/>
          </w:rPr>
          <w:br/>
          <w:t xml:space="preserve"> </w:t>
        </w:r>
        <w:r w:rsidRPr="00B70643">
          <w:rPr>
            <w:rFonts w:eastAsia="Times New Roman"/>
            <w:szCs w:val="24"/>
            <w:lang w:eastAsia="en-US"/>
          </w:rPr>
          <w:br/>
          <w:t xml:space="preserve">Β. ΚΟΙΝΟΒΟΥΛΕΥΤΙΚΟΣ ΕΛΕΓΧΟΣ </w:t>
        </w:r>
        <w:r w:rsidRPr="00B70643">
          <w:rPr>
            <w:rFonts w:eastAsia="Times New Roman"/>
            <w:szCs w:val="24"/>
            <w:lang w:eastAsia="en-US"/>
          </w:rPr>
          <w:br/>
          <w:t xml:space="preserve">Συζήτηση επίκαιρης ερώτησης προς τον Υπουργό Εσωτερικών και Διοικητικής Ανασυγκρότησης, σχετικά με τον προγραμματισμό του Υπουργείου για τη νέα αντιπυρική περίοδο, σελ. </w:t>
        </w:r>
        <w:r w:rsidRPr="00B70643">
          <w:rPr>
            <w:rFonts w:eastAsia="Times New Roman"/>
            <w:szCs w:val="24"/>
            <w:lang w:eastAsia="en-US"/>
          </w:rPr>
          <w:br/>
        </w:r>
      </w:ins>
    </w:p>
    <w:p w14:paraId="1E4F5F1B" w14:textId="77777777" w:rsidR="00B70643" w:rsidRPr="00B70643" w:rsidRDefault="00B70643" w:rsidP="00B70643">
      <w:pPr>
        <w:spacing w:after="0" w:line="360" w:lineRule="auto"/>
        <w:rPr>
          <w:ins w:id="21" w:author="Φλούδα Χριστίνα" w:date="2016-06-21T12:52:00Z"/>
          <w:rFonts w:eastAsia="Times New Roman"/>
          <w:szCs w:val="24"/>
          <w:lang w:eastAsia="en-US"/>
        </w:rPr>
      </w:pPr>
    </w:p>
    <w:p w14:paraId="6600596F" w14:textId="77777777" w:rsidR="00B70643" w:rsidRPr="00B70643" w:rsidRDefault="00B70643" w:rsidP="00B70643">
      <w:pPr>
        <w:spacing w:after="0" w:line="360" w:lineRule="auto"/>
        <w:rPr>
          <w:ins w:id="22" w:author="Φλούδα Χριστίνα" w:date="2016-06-21T12:52:00Z"/>
          <w:rFonts w:eastAsia="Times New Roman"/>
          <w:szCs w:val="24"/>
          <w:lang w:eastAsia="en-US"/>
        </w:rPr>
      </w:pPr>
      <w:ins w:id="23" w:author="Φλούδα Χριστίνα" w:date="2016-06-21T12:52:00Z">
        <w:r w:rsidRPr="00B70643">
          <w:rPr>
            <w:rFonts w:eastAsia="Times New Roman"/>
            <w:szCs w:val="24"/>
            <w:lang w:eastAsia="en-US"/>
          </w:rPr>
          <w:t>ΠΡΟΕΔΡΕΥΩΝ</w:t>
        </w:r>
      </w:ins>
    </w:p>
    <w:p w14:paraId="3673F43B" w14:textId="77777777" w:rsidR="00B70643" w:rsidRPr="00B70643" w:rsidRDefault="00B70643" w:rsidP="00B70643">
      <w:pPr>
        <w:spacing w:after="0" w:line="360" w:lineRule="auto"/>
        <w:rPr>
          <w:ins w:id="24" w:author="Φλούδα Χριστίνα" w:date="2016-06-21T12:52:00Z"/>
          <w:rFonts w:eastAsia="Times New Roman"/>
          <w:szCs w:val="24"/>
          <w:lang w:eastAsia="en-US"/>
        </w:rPr>
      </w:pPr>
    </w:p>
    <w:p w14:paraId="196D4D68" w14:textId="77777777" w:rsidR="00B70643" w:rsidRPr="00B70643" w:rsidRDefault="00B70643" w:rsidP="00B70643">
      <w:pPr>
        <w:spacing w:after="0" w:line="360" w:lineRule="auto"/>
        <w:rPr>
          <w:ins w:id="25" w:author="Φλούδα Χριστίνα" w:date="2016-06-21T12:52:00Z"/>
          <w:rFonts w:eastAsia="Times New Roman"/>
          <w:szCs w:val="24"/>
          <w:lang w:eastAsia="en-US"/>
        </w:rPr>
      </w:pPr>
      <w:ins w:id="26" w:author="Φλούδα Χριστίνα" w:date="2016-06-21T12:52:00Z">
        <w:r w:rsidRPr="00B70643">
          <w:rPr>
            <w:rFonts w:eastAsia="Times New Roman"/>
            <w:szCs w:val="24"/>
            <w:lang w:eastAsia="en-US"/>
          </w:rPr>
          <w:t>ΛΑΜΠΡΟΥΛΗΣ Γ. , σελ.</w:t>
        </w:r>
        <w:r w:rsidRPr="00B70643">
          <w:rPr>
            <w:rFonts w:eastAsia="Times New Roman"/>
            <w:szCs w:val="24"/>
            <w:lang w:eastAsia="en-US"/>
          </w:rPr>
          <w:br/>
        </w:r>
      </w:ins>
    </w:p>
    <w:p w14:paraId="113F5DAF" w14:textId="77777777" w:rsidR="00B70643" w:rsidRPr="00B70643" w:rsidRDefault="00B70643" w:rsidP="00B70643">
      <w:pPr>
        <w:spacing w:after="0" w:line="360" w:lineRule="auto"/>
        <w:rPr>
          <w:ins w:id="27" w:author="Φλούδα Χριστίνα" w:date="2016-06-21T12:52:00Z"/>
          <w:rFonts w:eastAsia="Times New Roman"/>
          <w:szCs w:val="24"/>
          <w:lang w:eastAsia="en-US"/>
        </w:rPr>
      </w:pPr>
    </w:p>
    <w:p w14:paraId="46F9C051" w14:textId="77777777" w:rsidR="00B70643" w:rsidRPr="00B70643" w:rsidRDefault="00B70643" w:rsidP="00B70643">
      <w:pPr>
        <w:spacing w:after="0" w:line="360" w:lineRule="auto"/>
        <w:rPr>
          <w:ins w:id="28" w:author="Φλούδα Χριστίνα" w:date="2016-06-21T12:52:00Z"/>
          <w:rFonts w:eastAsia="Times New Roman"/>
          <w:szCs w:val="24"/>
          <w:lang w:eastAsia="en-US"/>
        </w:rPr>
      </w:pPr>
      <w:ins w:id="29" w:author="Φλούδα Χριστίνα" w:date="2016-06-21T12:52:00Z">
        <w:r w:rsidRPr="00B70643">
          <w:rPr>
            <w:rFonts w:eastAsia="Times New Roman"/>
            <w:szCs w:val="24"/>
            <w:lang w:eastAsia="en-US"/>
          </w:rPr>
          <w:t>ΟΜΙΛΗΤΕΣ</w:t>
        </w:r>
      </w:ins>
    </w:p>
    <w:p w14:paraId="7653B0AD" w14:textId="77777777" w:rsidR="00B70643" w:rsidRPr="00B70643" w:rsidRDefault="00B70643" w:rsidP="00B70643">
      <w:pPr>
        <w:spacing w:after="0" w:line="360" w:lineRule="auto"/>
        <w:rPr>
          <w:ins w:id="30" w:author="Φλούδα Χριστίνα" w:date="2016-06-21T12:52:00Z"/>
          <w:rFonts w:eastAsia="Times New Roman"/>
          <w:szCs w:val="24"/>
          <w:lang w:eastAsia="en-US"/>
        </w:rPr>
      </w:pPr>
      <w:ins w:id="31" w:author="Φλούδα Χριστίνα" w:date="2016-06-21T12:52:00Z">
        <w:r w:rsidRPr="00B70643">
          <w:rPr>
            <w:rFonts w:eastAsia="Times New Roman"/>
            <w:szCs w:val="24"/>
            <w:lang w:eastAsia="en-US"/>
          </w:rPr>
          <w:br/>
          <w:t>Α. Επί διαδικαστικού θέματος:</w:t>
        </w:r>
        <w:r w:rsidRPr="00B70643">
          <w:rPr>
            <w:rFonts w:eastAsia="Times New Roman"/>
            <w:szCs w:val="24"/>
            <w:lang w:eastAsia="en-US"/>
          </w:rPr>
          <w:br/>
          <w:t>ΚΥΡΙΑΖΙΔΗΣ Δ. , σελ.</w:t>
        </w:r>
        <w:r w:rsidRPr="00B70643">
          <w:rPr>
            <w:rFonts w:eastAsia="Times New Roman"/>
            <w:szCs w:val="24"/>
            <w:lang w:eastAsia="en-US"/>
          </w:rPr>
          <w:br/>
          <w:t>ΛΑΜΠΡΟΥΛΗΣ Γ. , σελ.</w:t>
        </w:r>
        <w:r w:rsidRPr="00B70643">
          <w:rPr>
            <w:rFonts w:eastAsia="Times New Roman"/>
            <w:szCs w:val="24"/>
            <w:lang w:eastAsia="en-US"/>
          </w:rPr>
          <w:br/>
        </w:r>
        <w:r w:rsidRPr="00B70643">
          <w:rPr>
            <w:rFonts w:eastAsia="Times New Roman"/>
            <w:szCs w:val="24"/>
            <w:lang w:eastAsia="en-US"/>
          </w:rPr>
          <w:br/>
          <w:t>Β. Επί της επίκαιρης ερώτησης:</w:t>
        </w:r>
        <w:r w:rsidRPr="00B70643">
          <w:rPr>
            <w:rFonts w:eastAsia="Times New Roman"/>
            <w:szCs w:val="24"/>
            <w:lang w:eastAsia="en-US"/>
          </w:rPr>
          <w:br/>
          <w:t>ΚΥΡΙΑΖΙΔΗΣ Δ. , σελ.</w:t>
        </w:r>
        <w:r w:rsidRPr="00B70643">
          <w:rPr>
            <w:rFonts w:eastAsia="Times New Roman"/>
            <w:szCs w:val="24"/>
            <w:lang w:eastAsia="en-US"/>
          </w:rPr>
          <w:br/>
          <w:t>ΤΟΣΚΑΣ Ν. , σελ.</w:t>
        </w:r>
        <w:r w:rsidRPr="00B70643">
          <w:rPr>
            <w:rFonts w:eastAsia="Times New Roman"/>
            <w:szCs w:val="24"/>
            <w:lang w:eastAsia="en-US"/>
          </w:rPr>
          <w:br/>
        </w:r>
      </w:ins>
    </w:p>
    <w:p w14:paraId="53BC9A19" w14:textId="77777777" w:rsidR="00B70643" w:rsidRDefault="00B70643" w:rsidP="00B70643">
      <w:pPr>
        <w:spacing w:line="600" w:lineRule="auto"/>
        <w:ind w:firstLine="720"/>
        <w:jc w:val="both"/>
        <w:rPr>
          <w:ins w:id="32" w:author="Φλούδα Χριστίνα" w:date="2016-06-21T12:52:00Z"/>
          <w:rFonts w:eastAsia="Times New Roman"/>
          <w:szCs w:val="24"/>
        </w:rPr>
        <w:pPrChange w:id="33" w:author="Φλούδα Χριστίνα" w:date="2016-06-21T12:52:00Z">
          <w:pPr>
            <w:spacing w:line="600" w:lineRule="auto"/>
            <w:ind w:firstLine="720"/>
            <w:jc w:val="center"/>
          </w:pPr>
        </w:pPrChange>
      </w:pPr>
      <w:bookmarkStart w:id="34" w:name="_GoBack"/>
      <w:bookmarkEnd w:id="34"/>
    </w:p>
    <w:p w14:paraId="178DB87F" w14:textId="77777777" w:rsidR="00EB13E0" w:rsidRDefault="00B70643">
      <w:pPr>
        <w:spacing w:line="600" w:lineRule="auto"/>
        <w:ind w:firstLine="720"/>
        <w:jc w:val="center"/>
        <w:rPr>
          <w:rFonts w:eastAsia="Times New Roman"/>
          <w:szCs w:val="24"/>
        </w:rPr>
      </w:pPr>
      <w:r w:rsidRPr="007B17BA">
        <w:rPr>
          <w:rFonts w:eastAsia="Times New Roman"/>
          <w:szCs w:val="24"/>
        </w:rPr>
        <w:t>ΠΡΑΚΤΙΚΑ ΒΟΥΛΗΣ</w:t>
      </w:r>
    </w:p>
    <w:p w14:paraId="178DB880" w14:textId="77777777" w:rsidR="00EB13E0" w:rsidRDefault="00B70643">
      <w:pPr>
        <w:spacing w:line="600" w:lineRule="auto"/>
        <w:ind w:firstLine="720"/>
        <w:jc w:val="center"/>
        <w:rPr>
          <w:rFonts w:eastAsia="Times New Roman"/>
          <w:szCs w:val="24"/>
        </w:rPr>
      </w:pPr>
      <w:r w:rsidRPr="007B17BA">
        <w:rPr>
          <w:rFonts w:eastAsia="Times New Roman"/>
          <w:szCs w:val="24"/>
        </w:rPr>
        <w:t>Ι</w:t>
      </w:r>
      <w:r w:rsidRPr="007B17BA">
        <w:rPr>
          <w:rFonts w:eastAsia="Times New Roman"/>
          <w:szCs w:val="24"/>
        </w:rPr>
        <w:t>Ζ</w:t>
      </w:r>
      <w:r w:rsidRPr="007B17BA">
        <w:rPr>
          <w:rFonts w:eastAsia="Times New Roman"/>
          <w:szCs w:val="24"/>
        </w:rPr>
        <w:t xml:space="preserve">΄ ΠΕΡΙΟΔΟΣ </w:t>
      </w:r>
    </w:p>
    <w:p w14:paraId="178DB881" w14:textId="77777777" w:rsidR="00EB13E0" w:rsidRDefault="00B70643">
      <w:pPr>
        <w:spacing w:line="600" w:lineRule="auto"/>
        <w:ind w:firstLine="720"/>
        <w:jc w:val="center"/>
        <w:rPr>
          <w:rFonts w:eastAsia="Times New Roman"/>
          <w:szCs w:val="24"/>
        </w:rPr>
      </w:pPr>
      <w:r w:rsidRPr="007B17BA">
        <w:rPr>
          <w:rFonts w:eastAsia="Times New Roman"/>
          <w:szCs w:val="24"/>
        </w:rPr>
        <w:t>ΠΡΟΕΔΡΕΥΟΜΕΝΗΣ ΚΟΙΝΟΒΟΥΛΕΥΤΙΚΗΣ ΔΗΜΟΚΡΑΤΙΑΣ</w:t>
      </w:r>
    </w:p>
    <w:p w14:paraId="178DB882" w14:textId="77777777" w:rsidR="00EB13E0" w:rsidRDefault="00B70643">
      <w:pPr>
        <w:spacing w:line="600" w:lineRule="auto"/>
        <w:ind w:firstLine="720"/>
        <w:jc w:val="center"/>
        <w:rPr>
          <w:rFonts w:eastAsia="Times New Roman"/>
          <w:szCs w:val="24"/>
        </w:rPr>
      </w:pPr>
      <w:r w:rsidRPr="007B17BA">
        <w:rPr>
          <w:rFonts w:eastAsia="Times New Roman"/>
          <w:szCs w:val="24"/>
        </w:rPr>
        <w:t>ΣΥΝΟΔΟΣ Α΄</w:t>
      </w:r>
    </w:p>
    <w:p w14:paraId="178DB883" w14:textId="77777777" w:rsidR="00EB13E0" w:rsidRDefault="00B70643">
      <w:pPr>
        <w:spacing w:line="600" w:lineRule="auto"/>
        <w:ind w:firstLine="720"/>
        <w:jc w:val="center"/>
        <w:rPr>
          <w:rFonts w:eastAsia="Times New Roman"/>
          <w:szCs w:val="24"/>
        </w:rPr>
      </w:pPr>
      <w:r w:rsidRPr="007B17BA">
        <w:rPr>
          <w:rFonts w:eastAsia="Times New Roman"/>
          <w:szCs w:val="24"/>
        </w:rPr>
        <w:t>ΣΥΝΕΔΡΙΑΣΗ  ΡΛΕ΄</w:t>
      </w:r>
    </w:p>
    <w:p w14:paraId="178DB884" w14:textId="77777777" w:rsidR="00EB13E0" w:rsidRDefault="00B70643">
      <w:pPr>
        <w:spacing w:line="600" w:lineRule="auto"/>
        <w:ind w:firstLine="720"/>
        <w:jc w:val="center"/>
        <w:rPr>
          <w:rFonts w:eastAsia="Times New Roman"/>
          <w:szCs w:val="24"/>
        </w:rPr>
      </w:pPr>
      <w:r w:rsidRPr="007B17BA">
        <w:rPr>
          <w:rFonts w:eastAsia="Times New Roman"/>
          <w:szCs w:val="24"/>
        </w:rPr>
        <w:t>Δευτέρα 30 Μαΐου 2016</w:t>
      </w:r>
    </w:p>
    <w:p w14:paraId="178DB885" w14:textId="77777777" w:rsidR="00EB13E0" w:rsidRDefault="00B70643">
      <w:pPr>
        <w:spacing w:line="600" w:lineRule="auto"/>
        <w:ind w:firstLine="720"/>
        <w:jc w:val="both"/>
        <w:rPr>
          <w:rFonts w:eastAsia="Times New Roman"/>
          <w:szCs w:val="24"/>
        </w:rPr>
      </w:pPr>
      <w:r w:rsidRPr="007B17BA">
        <w:rPr>
          <w:rFonts w:eastAsia="Times New Roman"/>
          <w:szCs w:val="24"/>
        </w:rPr>
        <w:t xml:space="preserve">Αθήνα, σήμερα στις 30 Μαΐου 2016, ημέρα Δευτέρα και ώρα 18.01΄ συνήλθε στην Αίθουσα των συνεδριάσεων του Βουλευτηρίου η Βουλή σε </w:t>
      </w:r>
      <w:r w:rsidRPr="007B17BA">
        <w:rPr>
          <w:rFonts w:eastAsia="Times New Roman"/>
          <w:szCs w:val="24"/>
        </w:rPr>
        <w:t>ολομέλεια για να συνεδριάσει υπό την προεδρία του Ζ</w:t>
      </w:r>
      <w:r w:rsidRPr="007B17BA">
        <w:rPr>
          <w:rFonts w:eastAsia="Times New Roman"/>
          <w:szCs w:val="24"/>
        </w:rPr>
        <w:t>΄</w:t>
      </w:r>
      <w:r w:rsidRPr="007B17BA">
        <w:rPr>
          <w:rFonts w:eastAsia="Times New Roman"/>
          <w:szCs w:val="24"/>
        </w:rPr>
        <w:t xml:space="preserve"> Αντιπροέδρου αυτής κ. </w:t>
      </w:r>
      <w:r w:rsidRPr="007B17BA">
        <w:rPr>
          <w:rFonts w:eastAsia="Times New Roman"/>
          <w:b/>
          <w:szCs w:val="24"/>
        </w:rPr>
        <w:t>ΓΕΩΡΓΙΟΥ ΛΑΜΠΡΟΥΛΗ.</w:t>
      </w:r>
    </w:p>
    <w:p w14:paraId="178DB886" w14:textId="77777777" w:rsidR="00EB13E0" w:rsidRDefault="00B70643">
      <w:pPr>
        <w:spacing w:line="600" w:lineRule="auto"/>
        <w:ind w:firstLine="720"/>
        <w:jc w:val="both"/>
        <w:rPr>
          <w:rFonts w:eastAsia="Times New Roman"/>
          <w:szCs w:val="24"/>
        </w:rPr>
      </w:pPr>
      <w:r w:rsidRPr="007B17BA">
        <w:rPr>
          <w:rFonts w:eastAsia="Times New Roman"/>
          <w:b/>
          <w:bCs/>
          <w:szCs w:val="24"/>
        </w:rPr>
        <w:t xml:space="preserve">ΠΡΟΕΔΡΕΥΩΝ (Γεώργιος </w:t>
      </w:r>
      <w:proofErr w:type="spellStart"/>
      <w:r w:rsidRPr="007B17BA">
        <w:rPr>
          <w:rFonts w:eastAsia="Times New Roman"/>
          <w:b/>
          <w:bCs/>
          <w:szCs w:val="24"/>
        </w:rPr>
        <w:t>Λαμπρούλης</w:t>
      </w:r>
      <w:proofErr w:type="spellEnd"/>
      <w:r w:rsidRPr="007B17BA">
        <w:rPr>
          <w:rFonts w:eastAsia="Times New Roman"/>
          <w:b/>
          <w:bCs/>
          <w:szCs w:val="24"/>
        </w:rPr>
        <w:t xml:space="preserve">): </w:t>
      </w:r>
      <w:r w:rsidRPr="007B17BA">
        <w:rPr>
          <w:rFonts w:eastAsia="Times New Roman"/>
          <w:szCs w:val="24"/>
        </w:rPr>
        <w:t>Κυρίες και κύριοι συνάδελφοι, αρχίζει η συνεδρίαση.</w:t>
      </w:r>
    </w:p>
    <w:p w14:paraId="178DB887" w14:textId="77777777" w:rsidR="00EB13E0" w:rsidRDefault="00B70643">
      <w:pPr>
        <w:spacing w:line="600" w:lineRule="auto"/>
        <w:ind w:firstLine="720"/>
        <w:jc w:val="both"/>
        <w:rPr>
          <w:rFonts w:eastAsia="Times New Roman"/>
          <w:szCs w:val="24"/>
        </w:rPr>
      </w:pPr>
      <w:r w:rsidRPr="007B17BA">
        <w:rPr>
          <w:rFonts w:eastAsia="Times New Roman"/>
          <w:szCs w:val="24"/>
        </w:rPr>
        <w:lastRenderedPageBreak/>
        <w:t>Εισερχόμ</w:t>
      </w:r>
      <w:r w:rsidRPr="007B17BA">
        <w:rPr>
          <w:rFonts w:eastAsia="Times New Roman"/>
          <w:szCs w:val="24"/>
        </w:rPr>
        <w:t>αστε</w:t>
      </w:r>
      <w:r w:rsidRPr="007B17BA">
        <w:rPr>
          <w:rFonts w:eastAsia="Times New Roman"/>
          <w:szCs w:val="24"/>
        </w:rPr>
        <w:t xml:space="preserve"> στη συζήτηση των </w:t>
      </w:r>
    </w:p>
    <w:p w14:paraId="178DB888" w14:textId="77777777" w:rsidR="00EB13E0" w:rsidRDefault="00B70643">
      <w:pPr>
        <w:spacing w:line="600" w:lineRule="auto"/>
        <w:ind w:firstLine="720"/>
        <w:jc w:val="center"/>
        <w:rPr>
          <w:rFonts w:eastAsia="Times New Roman"/>
          <w:b/>
          <w:szCs w:val="24"/>
        </w:rPr>
      </w:pPr>
      <w:r w:rsidRPr="007B17BA">
        <w:rPr>
          <w:rFonts w:eastAsia="Times New Roman"/>
          <w:b/>
          <w:szCs w:val="24"/>
        </w:rPr>
        <w:t>ΕΠΙΚΑΙΡΩΝ ΕΡΩΤΗΣΕΩΝ</w:t>
      </w:r>
    </w:p>
    <w:p w14:paraId="178DB889" w14:textId="77777777" w:rsidR="00EB13E0" w:rsidRDefault="00B70643">
      <w:pPr>
        <w:spacing w:line="600" w:lineRule="auto"/>
        <w:ind w:firstLine="720"/>
        <w:jc w:val="both"/>
        <w:rPr>
          <w:rFonts w:eastAsia="Times New Roman"/>
          <w:szCs w:val="24"/>
        </w:rPr>
      </w:pPr>
      <w:r w:rsidRPr="007B17BA">
        <w:rPr>
          <w:rFonts w:eastAsia="Times New Roman"/>
          <w:szCs w:val="24"/>
        </w:rPr>
        <w:t>Από το σύνολο των ο</w:t>
      </w:r>
      <w:r w:rsidRPr="007B17BA">
        <w:rPr>
          <w:rFonts w:eastAsia="Times New Roman"/>
          <w:szCs w:val="24"/>
        </w:rPr>
        <w:t>κ</w:t>
      </w:r>
      <w:r w:rsidRPr="007B17BA">
        <w:rPr>
          <w:rFonts w:eastAsia="Times New Roman"/>
          <w:szCs w:val="24"/>
        </w:rPr>
        <w:t>τώ ε</w:t>
      </w:r>
      <w:r w:rsidRPr="007B17BA">
        <w:rPr>
          <w:rFonts w:eastAsia="Times New Roman"/>
          <w:szCs w:val="24"/>
        </w:rPr>
        <w:t>π</w:t>
      </w:r>
      <w:r w:rsidRPr="007B17BA">
        <w:rPr>
          <w:rFonts w:eastAsia="Times New Roman"/>
          <w:szCs w:val="24"/>
        </w:rPr>
        <w:t>ί</w:t>
      </w:r>
      <w:r w:rsidRPr="007B17BA">
        <w:rPr>
          <w:rFonts w:eastAsia="Times New Roman"/>
          <w:szCs w:val="24"/>
        </w:rPr>
        <w:t>κα</w:t>
      </w:r>
      <w:r w:rsidRPr="007B17BA">
        <w:rPr>
          <w:rFonts w:eastAsia="Times New Roman"/>
          <w:szCs w:val="24"/>
        </w:rPr>
        <w:t>ι</w:t>
      </w:r>
      <w:r w:rsidRPr="007B17BA">
        <w:rPr>
          <w:rFonts w:eastAsia="Times New Roman"/>
          <w:szCs w:val="24"/>
        </w:rPr>
        <w:t>ρων ερωτήσεων, που ήταν προγραμματισμένες να συζητηθούν, θα συζητηθεί, δυστυχώς, μόνο μία.</w:t>
      </w:r>
    </w:p>
    <w:p w14:paraId="178DB88A" w14:textId="77777777" w:rsidR="00EB13E0" w:rsidRDefault="00B70643">
      <w:pPr>
        <w:spacing w:line="600" w:lineRule="auto"/>
        <w:ind w:firstLine="720"/>
        <w:jc w:val="both"/>
        <w:rPr>
          <w:rFonts w:eastAsia="Times New Roman"/>
          <w:szCs w:val="24"/>
        </w:rPr>
      </w:pPr>
      <w:r w:rsidRPr="007B17BA">
        <w:rPr>
          <w:rFonts w:eastAsia="Times New Roman"/>
          <w:szCs w:val="24"/>
        </w:rPr>
        <w:t xml:space="preserve">Η πρώτη με αριθμό 899/23-5-2016 επίκαιρη ερώτηση πρώτου κύκλου του Βουλευτή Μαγνησίας της Νέας Δημοκρατίας κ. Χρήστου </w:t>
      </w:r>
      <w:proofErr w:type="spellStart"/>
      <w:r w:rsidRPr="007B17BA">
        <w:rPr>
          <w:rFonts w:eastAsia="Times New Roman"/>
          <w:szCs w:val="24"/>
        </w:rPr>
        <w:t>Μπουκώρου</w:t>
      </w:r>
      <w:proofErr w:type="spellEnd"/>
      <w:r w:rsidRPr="007B17BA">
        <w:rPr>
          <w:rFonts w:eastAsia="Times New Roman"/>
          <w:szCs w:val="24"/>
        </w:rPr>
        <w:t xml:space="preserve"> προς τον Υπουργό Υγείας, σχετικά</w:t>
      </w:r>
      <w:r w:rsidRPr="007B17BA">
        <w:rPr>
          <w:rFonts w:eastAsia="Times New Roman"/>
          <w:szCs w:val="24"/>
        </w:rPr>
        <w:t xml:space="preserve"> με τον αποκλεισμό του Νοσοκομείου Βόλου από το πρόγραμμα ΕΣΠΑ, δεν συζητείται λόγω κωλύματος του κυρίου Υπουργού. </w:t>
      </w:r>
    </w:p>
    <w:p w14:paraId="178DB88B" w14:textId="77777777" w:rsidR="00EB13E0" w:rsidRDefault="00B70643">
      <w:pPr>
        <w:spacing w:line="600" w:lineRule="auto"/>
        <w:ind w:firstLine="720"/>
        <w:jc w:val="both"/>
        <w:rPr>
          <w:rFonts w:eastAsia="Times New Roman"/>
          <w:szCs w:val="24"/>
        </w:rPr>
      </w:pPr>
      <w:r w:rsidRPr="007B17BA">
        <w:rPr>
          <w:rFonts w:eastAsia="Times New Roman"/>
          <w:szCs w:val="24"/>
        </w:rPr>
        <w:t>Επίσης, η πρώτη με αριθμό 898/23-5-2016 επίκαιρη ερώτηση δεύτερου κύκλου του Βουλευτή Καβάλας της Νέας Δημοκρατίας κ. Νικολάου Παναγιωτόπουλ</w:t>
      </w:r>
      <w:r w:rsidRPr="007B17BA">
        <w:rPr>
          <w:rFonts w:eastAsia="Times New Roman"/>
          <w:szCs w:val="24"/>
        </w:rPr>
        <w:t xml:space="preserve">ου προς τον Υπουργό Αγροτικής Ανάπτυξης και Τροφίμων, σχετικά με το ολοκληρωμένο σύστημα </w:t>
      </w:r>
      <w:proofErr w:type="spellStart"/>
      <w:r w:rsidRPr="007B17BA">
        <w:rPr>
          <w:rFonts w:eastAsia="Times New Roman"/>
          <w:szCs w:val="24"/>
        </w:rPr>
        <w:t>χαλαζικής</w:t>
      </w:r>
      <w:proofErr w:type="spellEnd"/>
      <w:r w:rsidRPr="007B17BA">
        <w:rPr>
          <w:rFonts w:eastAsia="Times New Roman"/>
          <w:szCs w:val="24"/>
        </w:rPr>
        <w:t xml:space="preserve"> προστασίας των παραγωγών της Περιφερειακής Ενότητας Καβάλας, δεν συζητείται λόγω κωλύματος του κυρίου Υπουργού.</w:t>
      </w:r>
    </w:p>
    <w:p w14:paraId="178DB88C" w14:textId="77777777" w:rsidR="00EB13E0" w:rsidRDefault="00B70643">
      <w:pPr>
        <w:spacing w:line="600" w:lineRule="auto"/>
        <w:ind w:firstLine="720"/>
        <w:jc w:val="both"/>
        <w:rPr>
          <w:rFonts w:eastAsia="Times New Roman"/>
          <w:szCs w:val="24"/>
        </w:rPr>
      </w:pPr>
      <w:r>
        <w:rPr>
          <w:rFonts w:eastAsia="Times New Roman"/>
          <w:szCs w:val="24"/>
        </w:rPr>
        <w:lastRenderedPageBreak/>
        <w:t>Εισερχόμαστε στη συζήτηση της δεύτερης με αρι</w:t>
      </w:r>
      <w:r>
        <w:rPr>
          <w:rFonts w:eastAsia="Times New Roman"/>
          <w:szCs w:val="24"/>
        </w:rPr>
        <w:t xml:space="preserve">θμό 875/16-5-2016 επίκαιρης ερώτησης δεύτερου κύκλου του Βουλευτή Δράμας της Νέας Δημοκρατίας κ. </w:t>
      </w:r>
      <w:r>
        <w:rPr>
          <w:rFonts w:eastAsia="Times New Roman"/>
          <w:bCs/>
          <w:szCs w:val="24"/>
        </w:rPr>
        <w:t>Δημητρίου Κυριαζίδη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τον προγραμματισμό του Υπουργείου για τη νέα αντιπυρική περίοδο. </w:t>
      </w:r>
    </w:p>
    <w:p w14:paraId="178DB88D" w14:textId="77777777" w:rsidR="00EB13E0" w:rsidRDefault="00B70643">
      <w:pPr>
        <w:spacing w:line="600" w:lineRule="auto"/>
        <w:ind w:firstLine="720"/>
        <w:jc w:val="both"/>
        <w:rPr>
          <w:rFonts w:eastAsia="Times New Roman"/>
          <w:szCs w:val="24"/>
        </w:rPr>
      </w:pPr>
      <w:r>
        <w:rPr>
          <w:rFonts w:eastAsia="Times New Roman"/>
          <w:szCs w:val="24"/>
        </w:rPr>
        <w:t>Θα</w:t>
      </w:r>
      <w:r>
        <w:rPr>
          <w:rFonts w:eastAsia="Times New Roman"/>
          <w:szCs w:val="24"/>
        </w:rPr>
        <w:t xml:space="preserve"> απαντήσει ο Αναπληρωτής Υπουργός κ. Νικόλαος </w:t>
      </w:r>
      <w:proofErr w:type="spellStart"/>
      <w:r>
        <w:rPr>
          <w:rFonts w:eastAsia="Times New Roman"/>
          <w:szCs w:val="24"/>
        </w:rPr>
        <w:t>Τόσκας</w:t>
      </w:r>
      <w:proofErr w:type="spellEnd"/>
      <w:r>
        <w:rPr>
          <w:rFonts w:eastAsia="Times New Roman"/>
          <w:szCs w:val="24"/>
        </w:rPr>
        <w:t xml:space="preserve">. </w:t>
      </w:r>
    </w:p>
    <w:p w14:paraId="178DB88E" w14:textId="77777777" w:rsidR="00EB13E0" w:rsidRDefault="00B70643">
      <w:pPr>
        <w:spacing w:line="600" w:lineRule="auto"/>
        <w:ind w:firstLine="720"/>
        <w:jc w:val="both"/>
        <w:rPr>
          <w:rFonts w:eastAsia="Times New Roman"/>
          <w:szCs w:val="24"/>
        </w:rPr>
      </w:pPr>
      <w:r>
        <w:rPr>
          <w:rFonts w:eastAsia="Times New Roman"/>
          <w:szCs w:val="24"/>
        </w:rPr>
        <w:t xml:space="preserve">Κύριε Κυριαζίδη έχετε τον λόγο. </w:t>
      </w:r>
    </w:p>
    <w:p w14:paraId="178DB88F" w14:textId="77777777" w:rsidR="00EB13E0" w:rsidRDefault="00B70643">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Ευχαριστώ, κύριε Πρόεδρε. Πιστεύω ότι θα μου διαθέσετε περισσότερο χρόνο μιας και λείπουν οι άλλοι συνάδελφοι. </w:t>
      </w:r>
    </w:p>
    <w:p w14:paraId="178DB890" w14:textId="77777777" w:rsidR="00EB13E0" w:rsidRDefault="00B70643">
      <w:pPr>
        <w:spacing w:line="600" w:lineRule="auto"/>
        <w:ind w:firstLine="720"/>
        <w:jc w:val="both"/>
        <w:rPr>
          <w:rFonts w:eastAsia="Times New Roman"/>
          <w:szCs w:val="24"/>
        </w:rPr>
      </w:pPr>
      <w:r>
        <w:rPr>
          <w:rFonts w:eastAsia="Times New Roman"/>
          <w:szCs w:val="24"/>
        </w:rPr>
        <w:t>Κύριε Υπουργέ, η αντιπυρική περίοδ</w:t>
      </w:r>
      <w:r>
        <w:rPr>
          <w:rFonts w:eastAsia="Times New Roman"/>
          <w:szCs w:val="24"/>
        </w:rPr>
        <w:t xml:space="preserve">ος που μόλις ξεκίνησε, βρίσκει για μια ακόμη φορά τον Έλληνα πυροσβέστη να ρίχνεται, όπως πάντα, στη μάχη με τις πυρκαγιές με αυταπάρνηση και σθένος, αλλά </w:t>
      </w:r>
      <w:r>
        <w:rPr>
          <w:rFonts w:eastAsia="Times New Roman"/>
          <w:szCs w:val="24"/>
        </w:rPr>
        <w:lastRenderedPageBreak/>
        <w:t>τελείως απροστάτευτος, χωρίς τον αναγκαίο υλικοτεχνικό εξοπλισμό, χωρίς πλαίσιο υγιεινής και ασφάλεια</w:t>
      </w:r>
      <w:r>
        <w:rPr>
          <w:rFonts w:eastAsia="Times New Roman"/>
          <w:szCs w:val="24"/>
        </w:rPr>
        <w:t xml:space="preserve">ς, χωρίς τα αναγκαία μέσα ατομικής προστασίας για ένα μεγάλο αριθμό πυροσβεστικών υπαλλήλων, χωρίς </w:t>
      </w:r>
      <w:proofErr w:type="spellStart"/>
      <w:r>
        <w:rPr>
          <w:rFonts w:eastAsia="Times New Roman"/>
          <w:szCs w:val="24"/>
        </w:rPr>
        <w:t>επικαιροποιημένο</w:t>
      </w:r>
      <w:proofErr w:type="spellEnd"/>
      <w:r>
        <w:rPr>
          <w:rFonts w:eastAsia="Times New Roman"/>
          <w:szCs w:val="24"/>
        </w:rPr>
        <w:t xml:space="preserve"> σχέδιο δράσης, με πεπαλαιωμένα πυροσβεστικά οχήματα και ελάχιστα πτητικά μέσα. </w:t>
      </w:r>
    </w:p>
    <w:p w14:paraId="178DB891" w14:textId="77777777" w:rsidR="00EB13E0" w:rsidRDefault="00B70643">
      <w:pPr>
        <w:spacing w:line="600" w:lineRule="auto"/>
        <w:ind w:firstLine="720"/>
        <w:jc w:val="both"/>
        <w:rPr>
          <w:rFonts w:eastAsia="Times New Roman"/>
          <w:szCs w:val="24"/>
        </w:rPr>
      </w:pPr>
      <w:r>
        <w:rPr>
          <w:rFonts w:eastAsia="Times New Roman"/>
          <w:szCs w:val="24"/>
        </w:rPr>
        <w:t>Η επιστολή που εστάλη</w:t>
      </w:r>
      <w:r>
        <w:rPr>
          <w:rFonts w:eastAsia="Times New Roman"/>
          <w:szCs w:val="24"/>
        </w:rPr>
        <w:t>,</w:t>
      </w:r>
      <w:r>
        <w:rPr>
          <w:rFonts w:eastAsia="Times New Roman"/>
          <w:szCs w:val="24"/>
        </w:rPr>
        <w:t xml:space="preserve"> προσφάτως</w:t>
      </w:r>
      <w:r>
        <w:rPr>
          <w:rFonts w:eastAsia="Times New Roman"/>
          <w:szCs w:val="24"/>
        </w:rPr>
        <w:t>,</w:t>
      </w:r>
      <w:r>
        <w:rPr>
          <w:rFonts w:eastAsia="Times New Roman"/>
          <w:szCs w:val="24"/>
        </w:rPr>
        <w:t xml:space="preserve"> στον κύριο Πρωθυπουργό από πλευράς των εκπροσώπων των εργαζομένων στην Πυροσβεστική, φανερώνει την τραγικότητα της όλης κατάστασης και συνάμα, την αγωνία του Έλληνα πυροσβέστη, για την οποία, δυστυχώς, η ελληνική πολιτεία κωφεύει. Δεν είναι δυνατόν εν </w:t>
      </w:r>
      <w:proofErr w:type="spellStart"/>
      <w:r>
        <w:rPr>
          <w:rFonts w:eastAsia="Times New Roman"/>
          <w:szCs w:val="24"/>
        </w:rPr>
        <w:t>έτε</w:t>
      </w:r>
      <w:r>
        <w:rPr>
          <w:rFonts w:eastAsia="Times New Roman"/>
          <w:szCs w:val="24"/>
        </w:rPr>
        <w:t>ι</w:t>
      </w:r>
      <w:proofErr w:type="spellEnd"/>
      <w:r>
        <w:rPr>
          <w:rFonts w:eastAsia="Times New Roman"/>
          <w:szCs w:val="24"/>
        </w:rPr>
        <w:t xml:space="preserve"> 2016 το επιχειρησιακό σχέδιο δράσης να στηρίζεται αποκλειστικά στο φιλότιμο, στην παρρησία των πυροσβεστικών υπαλλήλων και στη «θεία χάρη», ως εύστοχα επισημαίνεται στη σχετική επιστολή. Δεν είναι δυνατόν εν </w:t>
      </w:r>
      <w:proofErr w:type="spellStart"/>
      <w:r>
        <w:rPr>
          <w:rFonts w:eastAsia="Times New Roman"/>
          <w:szCs w:val="24"/>
        </w:rPr>
        <w:t>έτει</w:t>
      </w:r>
      <w:proofErr w:type="spellEnd"/>
      <w:r>
        <w:rPr>
          <w:rFonts w:eastAsia="Times New Roman"/>
          <w:szCs w:val="24"/>
        </w:rPr>
        <w:t xml:space="preserve"> 2016 οι διατιθέμενοι πόροι και οι υφιστάμ</w:t>
      </w:r>
      <w:r>
        <w:rPr>
          <w:rFonts w:eastAsia="Times New Roman"/>
          <w:szCs w:val="24"/>
        </w:rPr>
        <w:t xml:space="preserve">ενες δομές να μην επαρκούν στο ελάχιστο για την κάλυψη των αυξημένων επιχειρησιακών αναγκών και να αναμένουμε τον «από μηχανής </w:t>
      </w:r>
      <w:r>
        <w:rPr>
          <w:rFonts w:eastAsia="Times New Roman"/>
          <w:szCs w:val="24"/>
        </w:rPr>
        <w:lastRenderedPageBreak/>
        <w:t xml:space="preserve">θεό» να λύσει τα διαρκώς διογκούμενα υπηρεσιακά λειτουργικά και εν γένει υλικοτεχνικά προβλήματα και ελλείψεις. </w:t>
      </w:r>
    </w:p>
    <w:p w14:paraId="178DB892" w14:textId="77777777" w:rsidR="00EB13E0" w:rsidRDefault="00B70643">
      <w:pPr>
        <w:spacing w:line="600" w:lineRule="auto"/>
        <w:ind w:firstLine="720"/>
        <w:jc w:val="both"/>
        <w:rPr>
          <w:rFonts w:eastAsia="Times New Roman"/>
          <w:szCs w:val="24"/>
        </w:rPr>
      </w:pPr>
      <w:r>
        <w:rPr>
          <w:rFonts w:eastAsia="Times New Roman"/>
          <w:szCs w:val="24"/>
        </w:rPr>
        <w:t>Κύριε Υπουργέ, ε</w:t>
      </w:r>
      <w:r>
        <w:rPr>
          <w:rFonts w:eastAsia="Times New Roman"/>
          <w:szCs w:val="24"/>
        </w:rPr>
        <w:t xml:space="preserve">ρωτάσθε εν προκειμένω: </w:t>
      </w:r>
    </w:p>
    <w:p w14:paraId="178DB893" w14:textId="77777777" w:rsidR="00EB13E0" w:rsidRDefault="00B70643">
      <w:pPr>
        <w:spacing w:line="600" w:lineRule="auto"/>
        <w:ind w:firstLine="720"/>
        <w:jc w:val="both"/>
        <w:rPr>
          <w:rFonts w:eastAsia="Times New Roman"/>
          <w:szCs w:val="24"/>
        </w:rPr>
      </w:pPr>
      <w:r>
        <w:rPr>
          <w:rFonts w:eastAsia="Times New Roman"/>
          <w:szCs w:val="24"/>
        </w:rPr>
        <w:t>Ποιος είναι ο προγραμματισμός του Υπουργείου σας για τη νέα αντιπυρική περίοδο, ποιο το σχέδιο δράσης για την αντιμετώπιση των δασικών</w:t>
      </w:r>
      <w:r>
        <w:rPr>
          <w:rFonts w:eastAsia="Times New Roman"/>
          <w:szCs w:val="24"/>
        </w:rPr>
        <w:t>,</w:t>
      </w:r>
      <w:r>
        <w:rPr>
          <w:rFonts w:eastAsia="Times New Roman"/>
          <w:szCs w:val="24"/>
        </w:rPr>
        <w:t xml:space="preserve"> κατά κύριο λόγο</w:t>
      </w:r>
      <w:r>
        <w:rPr>
          <w:rFonts w:eastAsia="Times New Roman"/>
          <w:szCs w:val="24"/>
        </w:rPr>
        <w:t>,</w:t>
      </w:r>
      <w:r>
        <w:rPr>
          <w:rFonts w:eastAsia="Times New Roman"/>
          <w:szCs w:val="24"/>
        </w:rPr>
        <w:t xml:space="preserve"> πυρκαγιών και τι εν τέλει θα πράξει το Υπουργείο σας έτσι ώστε να επιλυθούν τα </w:t>
      </w:r>
      <w:r>
        <w:rPr>
          <w:rFonts w:eastAsia="Times New Roman"/>
          <w:szCs w:val="24"/>
        </w:rPr>
        <w:t>προβλήματα</w:t>
      </w:r>
      <w:r>
        <w:rPr>
          <w:rFonts w:eastAsia="Times New Roman"/>
          <w:szCs w:val="24"/>
        </w:rPr>
        <w:t>,</w:t>
      </w:r>
      <w:r>
        <w:rPr>
          <w:rFonts w:eastAsia="Times New Roman"/>
          <w:szCs w:val="24"/>
        </w:rPr>
        <w:t xml:space="preserve"> που παρουσιάζονται αφ</w:t>
      </w:r>
      <w:r>
        <w:rPr>
          <w:rFonts w:eastAsia="Times New Roman"/>
          <w:szCs w:val="24"/>
        </w:rPr>
        <w:t xml:space="preserve">’ </w:t>
      </w:r>
      <w:r>
        <w:rPr>
          <w:rFonts w:eastAsia="Times New Roman"/>
          <w:szCs w:val="24"/>
        </w:rPr>
        <w:t>ενός ένεκα τις έλλειψης υλικοτεχνικών υποδομών και μέσων, αφ</w:t>
      </w:r>
      <w:r>
        <w:rPr>
          <w:rFonts w:eastAsia="Times New Roman"/>
          <w:szCs w:val="24"/>
        </w:rPr>
        <w:t xml:space="preserve">’ </w:t>
      </w:r>
      <w:r>
        <w:rPr>
          <w:rFonts w:eastAsia="Times New Roman"/>
          <w:szCs w:val="24"/>
        </w:rPr>
        <w:t xml:space="preserve">ετέρου ένεκα των πεπαλαιωμένων μέσων πυρόσβεσης; </w:t>
      </w:r>
    </w:p>
    <w:p w14:paraId="178DB894" w14:textId="77777777" w:rsidR="00EB13E0" w:rsidRDefault="00B70643">
      <w:pPr>
        <w:spacing w:line="600" w:lineRule="auto"/>
        <w:ind w:firstLine="720"/>
        <w:jc w:val="both"/>
        <w:rPr>
          <w:rFonts w:eastAsia="Times New Roman"/>
          <w:szCs w:val="24"/>
        </w:rPr>
      </w:pPr>
      <w:r>
        <w:rPr>
          <w:rFonts w:eastAsia="Times New Roman"/>
          <w:szCs w:val="24"/>
        </w:rPr>
        <w:t>Δεύτερον, αναφορικά με τα αναγκαία μέσα ατομικής προστασίας, θα υπάρξει σχετική μέριμνα του Υπουργείου σας, έ</w:t>
      </w:r>
      <w:r>
        <w:rPr>
          <w:rFonts w:eastAsia="Times New Roman"/>
          <w:szCs w:val="24"/>
        </w:rPr>
        <w:t xml:space="preserve">τσι ώστε να διατεθούν αυτά εγκαίρως τόσο στο μόνιμο πυροσβεστικό προσωπικό όσο και στους εθελοντές πυροσβέστες. </w:t>
      </w:r>
    </w:p>
    <w:p w14:paraId="178DB895" w14:textId="77777777" w:rsidR="00EB13E0" w:rsidRDefault="00B70643">
      <w:pPr>
        <w:spacing w:line="600" w:lineRule="auto"/>
        <w:ind w:firstLine="720"/>
        <w:jc w:val="both"/>
        <w:rPr>
          <w:rFonts w:eastAsia="Times New Roman"/>
          <w:szCs w:val="24"/>
        </w:rPr>
      </w:pPr>
      <w:r>
        <w:rPr>
          <w:rFonts w:eastAsia="Times New Roman"/>
          <w:szCs w:val="24"/>
        </w:rPr>
        <w:t xml:space="preserve">Ευχαριστώ, κύριε Υπουργέ.  </w:t>
      </w:r>
    </w:p>
    <w:p w14:paraId="178DB896" w14:textId="77777777" w:rsidR="00EB13E0" w:rsidRDefault="00B70643">
      <w:pPr>
        <w:spacing w:line="600" w:lineRule="auto"/>
        <w:ind w:firstLine="720"/>
        <w:jc w:val="both"/>
        <w:rPr>
          <w:rFonts w:eastAsia="Times New Roman"/>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Ευχαριστούμε τον κ. Κυριαζίδη.</w:t>
      </w:r>
    </w:p>
    <w:p w14:paraId="178DB897" w14:textId="77777777" w:rsidR="00EB13E0" w:rsidRDefault="00B70643">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Τόσκας</w:t>
      </w:r>
      <w:proofErr w:type="spellEnd"/>
      <w:r>
        <w:rPr>
          <w:rFonts w:eastAsia="Times New Roman"/>
          <w:szCs w:val="24"/>
        </w:rPr>
        <w:t>.</w:t>
      </w:r>
    </w:p>
    <w:p w14:paraId="178DB898" w14:textId="77777777" w:rsidR="00EB13E0" w:rsidRDefault="00B70643">
      <w:pPr>
        <w:spacing w:line="600" w:lineRule="auto"/>
        <w:ind w:firstLine="720"/>
        <w:jc w:val="both"/>
        <w:rPr>
          <w:rFonts w:eastAsia="Times New Roman"/>
          <w:szCs w:val="24"/>
        </w:rPr>
      </w:pPr>
      <w:r>
        <w:rPr>
          <w:rFonts w:eastAsia="Times New Roman"/>
          <w:b/>
          <w:szCs w:val="24"/>
        </w:rPr>
        <w:t>ΝΙΚΟΛΑΟΣ ΤΟΣΚΑΣ (Αναπλη</w:t>
      </w:r>
      <w:r>
        <w:rPr>
          <w:rFonts w:eastAsia="Times New Roman"/>
          <w:b/>
          <w:szCs w:val="24"/>
        </w:rPr>
        <w:t>ρωτής Υπουργός Εσωτερικών και Διοικητικής Ανασυγκρότησης):</w:t>
      </w:r>
      <w:r>
        <w:rPr>
          <w:rFonts w:eastAsia="Times New Roman"/>
          <w:szCs w:val="24"/>
        </w:rPr>
        <w:t xml:space="preserve"> Ευχαριστώ, κύριε Πρόεδρε. </w:t>
      </w:r>
    </w:p>
    <w:p w14:paraId="178DB899" w14:textId="77777777" w:rsidR="00EB13E0" w:rsidRDefault="00B70643">
      <w:pPr>
        <w:spacing w:line="600" w:lineRule="auto"/>
        <w:ind w:firstLine="720"/>
        <w:jc w:val="both"/>
        <w:rPr>
          <w:rFonts w:eastAsia="Times New Roman"/>
          <w:szCs w:val="24"/>
        </w:rPr>
      </w:pPr>
      <w:r>
        <w:rPr>
          <w:rFonts w:eastAsia="Times New Roman"/>
          <w:szCs w:val="24"/>
        </w:rPr>
        <w:t xml:space="preserve">Κύριε Κυριαζίδη, ευχαριστώ για την ερώτηση. </w:t>
      </w:r>
    </w:p>
    <w:p w14:paraId="178DB89A" w14:textId="77777777" w:rsidR="00EB13E0" w:rsidRDefault="00B70643">
      <w:pPr>
        <w:spacing w:line="600" w:lineRule="auto"/>
        <w:ind w:firstLine="720"/>
        <w:jc w:val="both"/>
        <w:rPr>
          <w:rFonts w:eastAsia="Times New Roman"/>
          <w:szCs w:val="24"/>
        </w:rPr>
      </w:pPr>
      <w:r>
        <w:rPr>
          <w:rFonts w:eastAsia="Times New Roman"/>
          <w:szCs w:val="24"/>
        </w:rPr>
        <w:t xml:space="preserve">Κατ’ αρχάς, να σας ενημερώσω ότι για την αντιπυρική περίοδο, η οποία αρχίζει την 1η Ιουνίου και τελειώνει στις 31 Οκτωβρίου, το Πυροσβεστικό Σώμα έχει συντάξει επιχειρησιακό σχέδιο που αφορά όλες τις περιφέρειες της χώρας και έχει σταλεί στις περιφέρειες. </w:t>
      </w:r>
      <w:r>
        <w:rPr>
          <w:rFonts w:eastAsia="Times New Roman"/>
          <w:szCs w:val="24"/>
        </w:rPr>
        <w:t xml:space="preserve">Σε αυτό περιλαμβάνεται η διασπορά των οχημάτων, η διασπορά των διαφόρων ιπτάμενων μέσων, μεγάλων και μικρών αεροσκαφών και μισθωμένων ελικοπτέρων. </w:t>
      </w:r>
    </w:p>
    <w:p w14:paraId="178DB89B" w14:textId="77777777" w:rsidR="00EB13E0" w:rsidRDefault="00B70643">
      <w:pPr>
        <w:spacing w:line="600" w:lineRule="auto"/>
        <w:ind w:firstLine="720"/>
        <w:jc w:val="both"/>
        <w:rPr>
          <w:rFonts w:eastAsia="Times New Roman"/>
          <w:szCs w:val="24"/>
        </w:rPr>
      </w:pPr>
      <w:r>
        <w:rPr>
          <w:rFonts w:eastAsia="Times New Roman"/>
          <w:szCs w:val="24"/>
        </w:rPr>
        <w:lastRenderedPageBreak/>
        <w:t xml:space="preserve">Έγινε άσκηση επί </w:t>
      </w:r>
      <w:proofErr w:type="spellStart"/>
      <w:r>
        <w:rPr>
          <w:rFonts w:eastAsia="Times New Roman"/>
          <w:szCs w:val="24"/>
        </w:rPr>
        <w:t>χάρτου</w:t>
      </w:r>
      <w:proofErr w:type="spellEnd"/>
      <w:r>
        <w:rPr>
          <w:rFonts w:eastAsia="Times New Roman"/>
          <w:szCs w:val="24"/>
        </w:rPr>
        <w:t xml:space="preserve"> στις 20 Απριλίου, ο «Πυρσός 2016». Επίσης, έγινε άσκηση σε πραγματικές συνθήκες εδώ </w:t>
      </w:r>
      <w:r>
        <w:rPr>
          <w:rFonts w:eastAsia="Times New Roman"/>
          <w:szCs w:val="24"/>
        </w:rPr>
        <w:t xml:space="preserve">στον Υμηττό με την </w:t>
      </w:r>
      <w:proofErr w:type="spellStart"/>
      <w:r>
        <w:rPr>
          <w:rFonts w:eastAsia="Times New Roman"/>
          <w:szCs w:val="24"/>
        </w:rPr>
        <w:t>κωδική</w:t>
      </w:r>
      <w:proofErr w:type="spellEnd"/>
      <w:r>
        <w:rPr>
          <w:rFonts w:eastAsia="Times New Roman"/>
          <w:szCs w:val="24"/>
        </w:rPr>
        <w:t xml:space="preserve"> ονομασία «Διά Πυρός 2016» όπου ελήφθησαν τα διδάγματα τα οποία θέλαμε ή περιμέναμε να πάρουμε. Έγιναν διορθωτικές κινήσεις. Έχει στελεχωθεί το Συντονιστικό Κέντρο Δασοπυρόσβεσης, το ΕΣΚΕ, και σήμερα έγινε μια δοκιμαστική λειτουργί</w:t>
      </w:r>
      <w:r>
        <w:rPr>
          <w:rFonts w:eastAsia="Times New Roman"/>
          <w:szCs w:val="24"/>
        </w:rPr>
        <w:t>α του. Λειτουργεί, βεβαίως, όλο το χρόνο. Η δοκιμαστική λειτουργία του αφορούσε την αντιπυρική περίοδο.</w:t>
      </w:r>
    </w:p>
    <w:p w14:paraId="178DB89C" w14:textId="77777777" w:rsidR="00EB13E0" w:rsidRDefault="00B70643">
      <w:pPr>
        <w:spacing w:line="600" w:lineRule="auto"/>
        <w:ind w:firstLine="720"/>
        <w:jc w:val="both"/>
        <w:rPr>
          <w:rFonts w:eastAsia="Times New Roman"/>
          <w:szCs w:val="24"/>
        </w:rPr>
      </w:pPr>
      <w:r>
        <w:rPr>
          <w:rFonts w:eastAsia="Times New Roman"/>
          <w:szCs w:val="24"/>
        </w:rPr>
        <w:t>Σε ό,τι αφορά το</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πεπαλαιωμένο υλικό του Πυροσβεστικού Σώματος, -εγώ θέλω να τονίσω αυτό που είπε ο κ. Κυριαζίδης-  να διευκρινίσω ότι το 70% </w:t>
      </w:r>
      <w:r>
        <w:rPr>
          <w:rFonts w:eastAsia="Times New Roman"/>
          <w:szCs w:val="24"/>
        </w:rPr>
        <w:t xml:space="preserve">των πυροσβεστικών οχημάτων έχουν ηλικία μεγαλύτερη των δέκα ετών, ότι από τα πυροσβεστικά αεροσκάφη </w:t>
      </w:r>
      <w:r>
        <w:rPr>
          <w:rFonts w:eastAsia="Times New Roman"/>
          <w:szCs w:val="24"/>
          <w:lang w:val="en-US"/>
        </w:rPr>
        <w:t>CL</w:t>
      </w:r>
      <w:r>
        <w:rPr>
          <w:rFonts w:eastAsia="Times New Roman"/>
          <w:szCs w:val="24"/>
        </w:rPr>
        <w:t xml:space="preserve">215 λειτουργούν τα εννέα τα οποία αγοράστηκαν μετά το ’74, ενώ τα </w:t>
      </w:r>
      <w:r>
        <w:rPr>
          <w:rFonts w:eastAsia="Times New Roman"/>
          <w:szCs w:val="24"/>
          <w:lang w:val="en-US"/>
        </w:rPr>
        <w:t>CL</w:t>
      </w:r>
      <w:r>
        <w:rPr>
          <w:rFonts w:eastAsia="Times New Roman"/>
          <w:szCs w:val="24"/>
        </w:rPr>
        <w:t>415 αγοράστηκαν γύρω στο 2000. Έχουμε, δηλαδή, έναν πολύ πεπαλαιωμένο στόλο αεροσκαφών</w:t>
      </w:r>
      <w:r>
        <w:rPr>
          <w:rFonts w:eastAsia="Times New Roman"/>
          <w:szCs w:val="24"/>
        </w:rPr>
        <w:t xml:space="preserve">, όπως, επίσης, έχουμε έναν πεπαλαιωμένο στόλο πυροσβεστικών οχημάτων. Έχουμε, βέβαια, και τα δέκα ενοικιαζόμενα ελικόπτερα -επτά μεσαίου τύπου και τρία </w:t>
      </w:r>
      <w:proofErr w:type="spellStart"/>
      <w:r>
        <w:rPr>
          <w:rFonts w:eastAsia="Times New Roman"/>
          <w:szCs w:val="24"/>
        </w:rPr>
        <w:t>βαρέως</w:t>
      </w:r>
      <w:proofErr w:type="spellEnd"/>
      <w:r>
        <w:rPr>
          <w:rFonts w:eastAsia="Times New Roman"/>
          <w:szCs w:val="24"/>
        </w:rPr>
        <w:t xml:space="preserve"> τύπου- τα οποία και αυτά θα αρχίσουν να αναπτύσσονται από την αρχή της πυροσβεστικής περιόδου.</w:t>
      </w:r>
    </w:p>
    <w:p w14:paraId="178DB89D" w14:textId="77777777" w:rsidR="00EB13E0" w:rsidRDefault="00B70643">
      <w:pPr>
        <w:spacing w:line="600" w:lineRule="auto"/>
        <w:ind w:firstLine="720"/>
        <w:jc w:val="both"/>
        <w:rPr>
          <w:rFonts w:eastAsia="Times New Roman"/>
          <w:szCs w:val="24"/>
        </w:rPr>
      </w:pPr>
      <w:r>
        <w:rPr>
          <w:rFonts w:eastAsia="Times New Roman"/>
          <w:szCs w:val="24"/>
        </w:rPr>
        <w:lastRenderedPageBreak/>
        <w:t>Π</w:t>
      </w:r>
      <w:r>
        <w:rPr>
          <w:rFonts w:eastAsia="Times New Roman"/>
          <w:szCs w:val="24"/>
        </w:rPr>
        <w:t>ράγματι, δηλαδή, υπάρχουν προβλήματα, τα οποία, φυσικά, δεν προέκυψαν τώρα στον ενάμισ</w:t>
      </w:r>
      <w:r>
        <w:rPr>
          <w:rFonts w:eastAsia="Times New Roman"/>
          <w:szCs w:val="24"/>
        </w:rPr>
        <w:t>ι</w:t>
      </w:r>
      <w:r>
        <w:rPr>
          <w:rFonts w:eastAsia="Times New Roman"/>
          <w:szCs w:val="24"/>
        </w:rPr>
        <w:t xml:space="preserve"> χρόνο διακυβέρνησης αυτής της Κυβέρνησης. Πάλιωσαν κατά την διάρκεια των τελευταίων ετών και παρουσίασαν τεράστια προβλήματα. Βεβαίως, υπήρξαν ατυχήματα με πτώσεις αερο</w:t>
      </w:r>
      <w:r>
        <w:rPr>
          <w:rFonts w:eastAsia="Times New Roman"/>
          <w:szCs w:val="24"/>
        </w:rPr>
        <w:t xml:space="preserve">σκαφών, υπήρξαν πάρα πολλές βλάβες, καθώς και έλλειψη ανταλλακτικών. </w:t>
      </w:r>
    </w:p>
    <w:p w14:paraId="178DB89E" w14:textId="77777777" w:rsidR="00EB13E0" w:rsidRDefault="00B70643">
      <w:pPr>
        <w:spacing w:line="600" w:lineRule="auto"/>
        <w:ind w:firstLine="720"/>
        <w:jc w:val="both"/>
        <w:rPr>
          <w:rFonts w:eastAsia="Times New Roman"/>
          <w:szCs w:val="24"/>
        </w:rPr>
      </w:pPr>
      <w:r>
        <w:rPr>
          <w:rFonts w:eastAsia="Times New Roman"/>
          <w:szCs w:val="24"/>
        </w:rPr>
        <w:t>Όλα αυτά</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δημιουργούν μια πολύ δύσκολη κατάσταση την οποία προσπαθούμε να αντιμετωπίσουμε. Αυτή η Κυβέρνηση προσπαθεί με νύχια και με δόντια να καλύψει τις τεράστιες ελλείψεις </w:t>
      </w:r>
      <w:r>
        <w:rPr>
          <w:rFonts w:eastAsia="Times New Roman"/>
          <w:szCs w:val="24"/>
        </w:rPr>
        <w:t>και τα τεράστια προβλήματα. Έχουμε, όμως, αξιοποιήσει αυτό το παλιό υλικό που υπάρχει και θα είμαστε έτοιμοι για την ερχόμενη αντιπυρική περίοδο. Για πρώτη φορά έγινε αυτή η άσκηση στον Υμηττό και δοκιμάστηκαν τα μέσα μας. Για πρώτη φορά υπάρχει τέτοια έντ</w:t>
      </w:r>
      <w:r>
        <w:rPr>
          <w:rFonts w:eastAsia="Times New Roman"/>
          <w:szCs w:val="24"/>
        </w:rPr>
        <w:t xml:space="preserve">αση προετοιμασίας για τα μέσα. Και πιστεύω ότι θα μπορέσουμε να </w:t>
      </w:r>
      <w:r>
        <w:rPr>
          <w:rFonts w:eastAsia="Times New Roman"/>
          <w:szCs w:val="24"/>
        </w:rPr>
        <w:t>αντ</w:t>
      </w:r>
      <w:r>
        <w:rPr>
          <w:rFonts w:eastAsia="Times New Roman"/>
          <w:szCs w:val="24"/>
        </w:rPr>
        <w:t>ε</w:t>
      </w:r>
      <w:r>
        <w:rPr>
          <w:rFonts w:eastAsia="Times New Roman"/>
          <w:szCs w:val="24"/>
        </w:rPr>
        <w:t>πεξέλθουμε</w:t>
      </w:r>
      <w:r>
        <w:rPr>
          <w:rFonts w:eastAsia="Times New Roman"/>
          <w:szCs w:val="24"/>
        </w:rPr>
        <w:t xml:space="preserve"> στις συνθήκες -και ας ελπίσουμε να μην είναι δύσκολες- του ερχόμενου θέρους.</w:t>
      </w:r>
    </w:p>
    <w:p w14:paraId="178DB89F" w14:textId="77777777" w:rsidR="00EB13E0" w:rsidRDefault="00B70643">
      <w:pPr>
        <w:spacing w:line="600" w:lineRule="auto"/>
        <w:ind w:firstLine="720"/>
        <w:jc w:val="both"/>
        <w:rPr>
          <w:rFonts w:eastAsia="Times New Roman"/>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Ευχαριστούμε τον κύριο Υπουργό.</w:t>
      </w:r>
    </w:p>
    <w:p w14:paraId="178DB8A0" w14:textId="77777777" w:rsidR="00EB13E0" w:rsidRDefault="00B70643">
      <w:pPr>
        <w:spacing w:line="600" w:lineRule="auto"/>
        <w:ind w:firstLine="720"/>
        <w:jc w:val="both"/>
        <w:rPr>
          <w:rFonts w:eastAsia="Times New Roman"/>
          <w:szCs w:val="24"/>
        </w:rPr>
      </w:pPr>
      <w:r>
        <w:rPr>
          <w:rFonts w:eastAsia="Times New Roman"/>
          <w:szCs w:val="24"/>
        </w:rPr>
        <w:t xml:space="preserve">Τον λόγο έχει ο κ. Κυριαζίδης για </w:t>
      </w:r>
      <w:r>
        <w:rPr>
          <w:rFonts w:eastAsia="Times New Roman"/>
          <w:szCs w:val="24"/>
        </w:rPr>
        <w:t>τη δευτερολογία του.</w:t>
      </w:r>
    </w:p>
    <w:p w14:paraId="178DB8A1" w14:textId="77777777" w:rsidR="00EB13E0" w:rsidRDefault="00B70643">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Κύριε Υπουργέ, εύχομαι να είστε έτοιμοι, όπως είπατε καταλήγοντας, διότι πράγματι το αντικείμενο που έχει να κάνει με την αντιπυρική περίοδο είναι εθνικό ζήτημα. Και η Νέα Δημοκρατία το αντιμετωπίζει με αυτό το μά</w:t>
      </w:r>
      <w:r>
        <w:rPr>
          <w:rFonts w:eastAsia="Times New Roman"/>
          <w:szCs w:val="24"/>
        </w:rPr>
        <w:t xml:space="preserve">τι, όπως πάρα πολλές φορές έχει τονιστεί. Άλλωστε και το ενδιαφέρον του Προέδρου του </w:t>
      </w:r>
      <w:r>
        <w:rPr>
          <w:rFonts w:eastAsia="Times New Roman"/>
          <w:szCs w:val="24"/>
        </w:rPr>
        <w:t>κ</w:t>
      </w:r>
      <w:r>
        <w:rPr>
          <w:rFonts w:eastAsia="Times New Roman"/>
          <w:szCs w:val="24"/>
        </w:rPr>
        <w:t xml:space="preserve">όμματός μας είναι έκδηλο. Μόλις την προηγούμενη εβδομάδα, την Πέμπτη, επισκέφτηκε όχι μόνο εθελοντικές εγκαταστάσεις αλλά και το </w:t>
      </w:r>
      <w:r>
        <w:rPr>
          <w:rFonts w:eastAsia="Times New Roman"/>
          <w:szCs w:val="24"/>
        </w:rPr>
        <w:t>κ</w:t>
      </w:r>
      <w:r>
        <w:rPr>
          <w:rFonts w:eastAsia="Times New Roman"/>
          <w:szCs w:val="24"/>
        </w:rPr>
        <w:t xml:space="preserve">έντρο </w:t>
      </w:r>
      <w:r>
        <w:rPr>
          <w:rFonts w:eastAsia="Times New Roman"/>
          <w:szCs w:val="24"/>
        </w:rPr>
        <w:t>ε</w:t>
      </w:r>
      <w:r>
        <w:rPr>
          <w:rFonts w:eastAsia="Times New Roman"/>
          <w:szCs w:val="24"/>
        </w:rPr>
        <w:t xml:space="preserve">πιχειρήσεων, όπου και ενημερώθηκε. Και ο ίδιος, πράγματι, επιθυμεί να είμαστε σε μια πλήρη ετοιμότητα ως χώρα, διότι το περιβάλλον είναι ζωτικής σημασίας για όλους μας. </w:t>
      </w:r>
    </w:p>
    <w:p w14:paraId="178DB8A2" w14:textId="77777777" w:rsidR="00EB13E0" w:rsidRDefault="00B70643">
      <w:pPr>
        <w:spacing w:line="600" w:lineRule="auto"/>
        <w:ind w:firstLine="720"/>
        <w:jc w:val="both"/>
        <w:rPr>
          <w:rFonts w:eastAsia="Times New Roman"/>
          <w:szCs w:val="24"/>
        </w:rPr>
      </w:pPr>
      <w:r>
        <w:rPr>
          <w:rFonts w:eastAsia="Times New Roman"/>
          <w:szCs w:val="24"/>
        </w:rPr>
        <w:lastRenderedPageBreak/>
        <w:t>Θα παρακαλούσα, όμως, να μας πείτε εάν έχει προγραμματιστεί συγκεκριμένο χρονικό διάστ</w:t>
      </w:r>
      <w:r>
        <w:rPr>
          <w:rFonts w:eastAsia="Times New Roman"/>
          <w:szCs w:val="24"/>
        </w:rPr>
        <w:t>ημα από πλευράς σας ώστε το προσωπικό του Πυροσβεστικού Σώματος και ιδιαίτερα οι πενταετούς υποχρέωσης να ενταχθούν τελικά στην Πυροσβεστική Υπηρεσία.</w:t>
      </w:r>
    </w:p>
    <w:p w14:paraId="178DB8A3"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Το δεύτερο -και για εμένα, βεβαίως, σημαντικό- έχει να κάνει με τους εποχικούς. Κάθε χρόνο είχαμε έναν συ</w:t>
      </w:r>
      <w:r>
        <w:rPr>
          <w:rFonts w:eastAsia="Times New Roman" w:cs="Times New Roman"/>
          <w:szCs w:val="24"/>
        </w:rPr>
        <w:t xml:space="preserve">γκεκριμένο αριθμό προσλήψεων, περίπου χίλιους πεντακόσιους. Φέτος δεν έχουμε πληροφορηθεί αν τελικά θα προσλάβετε, αν θα ενταχθούν. Μέχρι σήμερα δεν έχω πληροφορηθεί κάτι, ούτε, επίσης, για το αν έχουν διασφαλιστεί τα μέσα για την ατομική τους προστασία. </w:t>
      </w:r>
    </w:p>
    <w:p w14:paraId="178DB8A4"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 xml:space="preserve">Αυτό, βεβαίως, κύριε Υπουργέ, ισχύει και για τους εθελοντές, που πράγματι προσφέρουν σημαντική υπηρεσία ειδικότερα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διότι εν μέρει βοηθούν και κατά τόπους αυτούς τους δήμους και είναι πάρα πολύ σημαντική η συμμετοχή τους. </w:t>
      </w:r>
    </w:p>
    <w:p w14:paraId="178DB8A5"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lastRenderedPageBreak/>
        <w:t>Πληροφορ</w:t>
      </w:r>
      <w:r>
        <w:rPr>
          <w:rFonts w:eastAsia="Times New Roman" w:cs="Times New Roman"/>
          <w:szCs w:val="24"/>
        </w:rPr>
        <w:t xml:space="preserve">ούμαι, επίσης, τον μειωμένο αριθμό, θα έλεγα, σε ό,τι αφορά την ενίσχυση της ΕΜΑΚ, τα </w:t>
      </w:r>
      <w:proofErr w:type="spellStart"/>
      <w:r>
        <w:rPr>
          <w:rFonts w:eastAsia="Times New Roman" w:cs="Times New Roman"/>
          <w:szCs w:val="24"/>
        </w:rPr>
        <w:t>πεζοπόρα</w:t>
      </w:r>
      <w:proofErr w:type="spellEnd"/>
      <w:r>
        <w:rPr>
          <w:rFonts w:eastAsia="Times New Roman" w:cs="Times New Roman"/>
          <w:szCs w:val="24"/>
        </w:rPr>
        <w:t xml:space="preserve">. Είχαμε περίπου διακόσιους και καταλήξαμε φέτος στους ενενήντα τέσσερις. Άρα και εδώ έχουμε ζητήματα που προκαλούν ένα πρόβλημα. </w:t>
      </w:r>
    </w:p>
    <w:p w14:paraId="178DB8A6"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έλος, θα ήθελα να κάνω μία έκκ</w:t>
      </w:r>
      <w:r>
        <w:rPr>
          <w:rFonts w:eastAsia="Times New Roman" w:cs="Times New Roman"/>
          <w:szCs w:val="24"/>
        </w:rPr>
        <w:t>ληση από πλευράς των εργαζομένων στα Σώματα Ασφαλείας ειδικά του τομέα ευθύνης σας, των αστυνομικών και πυροσβεστών. Γνωρίζετε πάρα πολύ καλά ότι και μέσω του ασφαλιστικού υπήρξαν περικοπές εμμέσως, αλλά και αμέσως, δυστυχώς, με το φορολογικό, με μία τροπο</w:t>
      </w:r>
      <w:r>
        <w:rPr>
          <w:rFonts w:eastAsia="Times New Roman" w:cs="Times New Roman"/>
          <w:szCs w:val="24"/>
        </w:rPr>
        <w:t xml:space="preserve">λογία που έχει να κάνει με το πάγωμα μισθολογικών διαβαθμίσεων, δηλαδή, προαγωγών, χρονοεπιδομάτων. </w:t>
      </w:r>
    </w:p>
    <w:p w14:paraId="178DB8A7"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 xml:space="preserve">Ήλθε μία άλλη τροπολογία όπου εκεί δίνεται η δυνατότητα να βρεθούν ισοδύναμα. </w:t>
      </w:r>
      <w:proofErr w:type="spellStart"/>
      <w:r>
        <w:rPr>
          <w:rFonts w:eastAsia="Times New Roman" w:cs="Times New Roman"/>
          <w:szCs w:val="24"/>
        </w:rPr>
        <w:t>Όλως</w:t>
      </w:r>
      <w:proofErr w:type="spellEnd"/>
      <w:r>
        <w:rPr>
          <w:rFonts w:eastAsia="Times New Roman" w:cs="Times New Roman"/>
          <w:szCs w:val="24"/>
        </w:rPr>
        <w:t xml:space="preserve"> παραδόξως, παρ’ ότι θα υπήρχε ξανά μία παραίτηση, όπως κάθε εβδομάδα συμ</w:t>
      </w:r>
      <w:r>
        <w:rPr>
          <w:rFonts w:eastAsia="Times New Roman" w:cs="Times New Roman"/>
          <w:szCs w:val="24"/>
        </w:rPr>
        <w:t xml:space="preserve">βαίνει από τον Υπουργό Άμυνας, από πλευράς του βρέθηκαν τα ισοδύναμα. Από πλευράς του Υπουργείου Δημόσιας Τάξης, της δικής σας </w:t>
      </w:r>
      <w:r>
        <w:rPr>
          <w:rFonts w:eastAsia="Times New Roman" w:cs="Times New Roman"/>
          <w:szCs w:val="24"/>
        </w:rPr>
        <w:lastRenderedPageBreak/>
        <w:t>ευθύνης -εννοώ αστυνομικών και πυροσβεστών- έχουν βρεθεί ανάλογα ισοδύναμα; Βεβαίως, το Γενικό Λογιστήριο μου απαντά ότι ούτε για</w:t>
      </w:r>
      <w:r>
        <w:rPr>
          <w:rFonts w:eastAsia="Times New Roman" w:cs="Times New Roman"/>
          <w:szCs w:val="24"/>
        </w:rPr>
        <w:t xml:space="preserve"> το Υπουργείο Άμυνας έχουν διασφαλιστεί, βάσει του κωδικού</w:t>
      </w:r>
      <w:r>
        <w:rPr>
          <w:rFonts w:eastAsia="Times New Roman" w:cs="Times New Roman"/>
          <w:szCs w:val="24"/>
        </w:rPr>
        <w:t>,</w:t>
      </w:r>
      <w:r>
        <w:rPr>
          <w:rFonts w:eastAsia="Times New Roman" w:cs="Times New Roman"/>
          <w:szCs w:val="24"/>
        </w:rPr>
        <w:t xml:space="preserve"> που αναφέρθηκε από πλευράς του Υπουργού Άμυνας. Αυτό, όμως, είναι δικό του ζήτημα. Το ερώτημα είναι για τους πυροσβέστες και τους αστυνομικούς.</w:t>
      </w:r>
    </w:p>
    <w:p w14:paraId="178DB8A8"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w:t>
      </w:r>
      <w:r>
        <w:rPr>
          <w:rFonts w:eastAsia="Times New Roman" w:cs="Times New Roman"/>
          <w:szCs w:val="24"/>
        </w:rPr>
        <w:t>. Κυριαζίδη.</w:t>
      </w:r>
    </w:p>
    <w:p w14:paraId="178DB8A9"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178DB8AA"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Κύριε Πρόεδρε, κύριε Κυριαζίδη, βλέπω ανησυχείτε εσείς για θέματα για τα οποία δεν ανησυχούν οι εργαζόμενοι αστυνομικοί και πυρο</w:t>
      </w:r>
      <w:r>
        <w:rPr>
          <w:rFonts w:eastAsia="Times New Roman" w:cs="Times New Roman"/>
          <w:szCs w:val="24"/>
        </w:rPr>
        <w:t>σβέστες.</w:t>
      </w:r>
    </w:p>
    <w:p w14:paraId="178DB8AB"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Μακάρι να είναι έτσι. Εύχομαι να είναι έτσι.</w:t>
      </w:r>
    </w:p>
    <w:p w14:paraId="178DB8AC"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Έτσι είναι ακριβώς.</w:t>
      </w:r>
    </w:p>
    <w:p w14:paraId="178DB8AD"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αρχίσω από το τελευταίο το οποίο είπατε, από την τελευταία τροπολογία,</w:t>
      </w:r>
      <w:r>
        <w:rPr>
          <w:rFonts w:eastAsia="Times New Roman" w:cs="Times New Roman"/>
          <w:szCs w:val="24"/>
        </w:rPr>
        <w:t xml:space="preserve"> δόθηκαν διευκρινίσεις και από τον κύριο Πρωθυπουργό στην ομιλία του ότι όποιο πρόβλημα προκύψει, αν προκύψει, θα καλυφθεί είτε από ισοδύναμα είτε από το πλεόνασμα. Νομίζω ότι η διαβεβαίωση του Πρωθυπουργού αρκεί και δεν χρειάζεται να διευκρινίσω τίποτα εγ</w:t>
      </w:r>
      <w:r>
        <w:rPr>
          <w:rFonts w:eastAsia="Times New Roman" w:cs="Times New Roman"/>
          <w:szCs w:val="24"/>
        </w:rPr>
        <w:t>ώ παραπέρα.</w:t>
      </w:r>
    </w:p>
    <w:p w14:paraId="178DB8AE"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την ετοιμότητα θέλω να σας πω ότι στηριζόμαστε στο φιλότιμο των εργαζομένων, όμως, χρειάζεται και καλή οργάνωση και καλή προετοιμασία. </w:t>
      </w:r>
      <w:r>
        <w:rPr>
          <w:rFonts w:eastAsia="Times New Roman" w:cs="Times New Roman"/>
          <w:szCs w:val="24"/>
        </w:rPr>
        <w:t>Α</w:t>
      </w:r>
      <w:r>
        <w:rPr>
          <w:rFonts w:eastAsia="Times New Roman" w:cs="Times New Roman"/>
          <w:szCs w:val="24"/>
        </w:rPr>
        <w:t>υτό είναι που, σε αντίθεση με τα προηγούμενα χρόνια, προσπαθούμε να πετύχουμε. Φυσικά, οι</w:t>
      </w:r>
      <w:r>
        <w:rPr>
          <w:rFonts w:eastAsia="Times New Roman" w:cs="Times New Roman"/>
          <w:szCs w:val="24"/>
        </w:rPr>
        <w:t xml:space="preserve"> εργαζόμενοι, με φιλότιμες προσπάθειες που καταβάλλουν, προσπαθούν να καλύψουν τα κενά. Όμως, επιμένουμε στο ζήτημα της οργάνωσης, επιμένουμε στο ζήτημα των λειτουργιών, γιατί και η </w:t>
      </w:r>
      <w:r>
        <w:rPr>
          <w:rFonts w:eastAsia="Times New Roman" w:cs="Times New Roman"/>
          <w:szCs w:val="24"/>
        </w:rPr>
        <w:t>δ</w:t>
      </w:r>
      <w:r>
        <w:rPr>
          <w:rFonts w:eastAsia="Times New Roman" w:cs="Times New Roman"/>
          <w:szCs w:val="24"/>
        </w:rPr>
        <w:t xml:space="preserve">ημοκρατία μας έχει κανόνες και η </w:t>
      </w:r>
      <w:r>
        <w:rPr>
          <w:rFonts w:eastAsia="Times New Roman" w:cs="Times New Roman"/>
          <w:szCs w:val="24"/>
        </w:rPr>
        <w:t>δ</w:t>
      </w:r>
      <w:r>
        <w:rPr>
          <w:rFonts w:eastAsia="Times New Roman" w:cs="Times New Roman"/>
          <w:szCs w:val="24"/>
        </w:rPr>
        <w:t xml:space="preserve">ημοκρατία μας </w:t>
      </w:r>
      <w:r>
        <w:rPr>
          <w:rFonts w:eastAsia="Times New Roman" w:cs="Times New Roman"/>
          <w:szCs w:val="24"/>
        </w:rPr>
        <w:lastRenderedPageBreak/>
        <w:t>θέλει οργάνωση και όλες ο</w:t>
      </w:r>
      <w:r>
        <w:rPr>
          <w:rFonts w:eastAsia="Times New Roman" w:cs="Times New Roman"/>
          <w:szCs w:val="24"/>
        </w:rPr>
        <w:t xml:space="preserve">ι λειτουργίες θέλουν οργάνωση, από τις ατομικές μας, τις οικογενειακές μας μέχρι τις κρατικές λειτουργίες. </w:t>
      </w:r>
    </w:p>
    <w:p w14:paraId="178DB8AF"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Σε ό,τι αφορά το θέμα των πενταετούς υποχρέωσης, ξέρουν καλά οι εργαζόμενοι. Με έχουν επισκεφθεί στο γραφείο και τους έχω διαβεβαιώσει για την πορεί</w:t>
      </w:r>
      <w:r>
        <w:rPr>
          <w:rFonts w:eastAsia="Times New Roman" w:cs="Times New Roman"/>
          <w:szCs w:val="24"/>
        </w:rPr>
        <w:t xml:space="preserve">α των πραγμάτων. Επομένως, κάποιοι που σας πληροφορούν, παριστάνουν ότι δεν ξέρουν. </w:t>
      </w:r>
    </w:p>
    <w:p w14:paraId="178DB8B0"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Πείτε μας έναν χρόνο, κύριε Υπουργέ.</w:t>
      </w:r>
    </w:p>
    <w:p w14:paraId="178DB8B1"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Οι ακριβείς χρόνοι έχουν δοθεί</w:t>
      </w:r>
      <w:r>
        <w:rPr>
          <w:rFonts w:eastAsia="Times New Roman" w:cs="Times New Roman"/>
          <w:szCs w:val="24"/>
        </w:rPr>
        <w:t xml:space="preserve"> στους εργαζόμενους. </w:t>
      </w:r>
    </w:p>
    <w:p w14:paraId="178DB8B2"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Ο αριθμός των πενταετούς υποχρέωσης, οι οποίοι, σύμφωνα με τον νόμο, μπορούν να προσληφθούν -γύρω στις δυόμισι χιλιάδες- θα πρέπει να υποβάλουν τα χαρτιά τους έξι μήνες πιο πριν. Και, επειδή μεσολαβεί η αντιπυρική περίοδος και θα είνα</w:t>
      </w:r>
      <w:r>
        <w:rPr>
          <w:rFonts w:eastAsia="Times New Roman" w:cs="Times New Roman"/>
          <w:szCs w:val="24"/>
        </w:rPr>
        <w:t xml:space="preserve">ι δύσκολο γι’ αυτούς να φεύγουν από τη δουλειά τους και να </w:t>
      </w:r>
      <w:r>
        <w:rPr>
          <w:rFonts w:eastAsia="Times New Roman" w:cs="Times New Roman"/>
          <w:szCs w:val="24"/>
        </w:rPr>
        <w:lastRenderedPageBreak/>
        <w:t xml:space="preserve">πηγαίνουν να τρέχουν για τα χαρτιά τους, είχαμε πει ότι αυτόν τον καιρό θα βγει η εγκύκλιος, η οποία έχει ήδη προωθηθεί. Επομένως, πολύ σύντομα θα κληθούν να υποβάλουν τα χαρτιά τους και μέσα στον </w:t>
      </w:r>
      <w:r>
        <w:rPr>
          <w:rFonts w:eastAsia="Times New Roman" w:cs="Times New Roman"/>
          <w:szCs w:val="24"/>
        </w:rPr>
        <w:t xml:space="preserve">χρόνο, δηλαδή, τον Ιανουάριο ή Φεβρουάριο του 2017. θα κινηθούν οι διαδικασίες τις οποίες προβλέπει ο νόμος. </w:t>
      </w:r>
    </w:p>
    <w:p w14:paraId="178DB8B3"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Αυτά, λοιπόν, έχουν διευκρινιστεί στους εργαζόμενους, τα ξέρουν οι εργαζόμενοι, δεν έχουν καμία ανησυχία και γι’ αυτό δεν πρέπει να έχετε και εσεί</w:t>
      </w:r>
      <w:r>
        <w:rPr>
          <w:rFonts w:eastAsia="Times New Roman" w:cs="Times New Roman"/>
          <w:szCs w:val="24"/>
        </w:rPr>
        <w:t>ς.</w:t>
      </w:r>
    </w:p>
    <w:p w14:paraId="178DB8B4"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Σε ό,τι αφορά κάποιες ατομικές στολές αντιπυρικής προστασίας στις οποίες αναφερθήκατε, σας ενημερώνω ότι στις 4 Μαρτίου και στις 28 Μαρτίου ξεκίνησαν οι διαγωνισμοί για την προμήθεια περίπου έξι χιλιάδων εξακοσίων και πέντε χιλιάδων στολών για τους μόνι</w:t>
      </w:r>
      <w:r>
        <w:rPr>
          <w:rFonts w:eastAsia="Times New Roman" w:cs="Times New Roman"/>
          <w:szCs w:val="24"/>
        </w:rPr>
        <w:t xml:space="preserve">μους και πενταετούς υποχρέωσης. </w:t>
      </w:r>
    </w:p>
    <w:p w14:paraId="178DB8B5" w14:textId="77777777" w:rsidR="00EB13E0" w:rsidRDefault="00B70643">
      <w:pPr>
        <w:spacing w:line="600" w:lineRule="auto"/>
        <w:ind w:firstLine="567"/>
        <w:jc w:val="both"/>
        <w:rPr>
          <w:rFonts w:eastAsia="Times New Roman" w:cs="Times New Roman"/>
          <w:szCs w:val="24"/>
        </w:rPr>
      </w:pPr>
      <w:r>
        <w:rPr>
          <w:rFonts w:eastAsia="Times New Roman" w:cs="Times New Roman"/>
          <w:szCs w:val="24"/>
        </w:rPr>
        <w:lastRenderedPageBreak/>
        <w:t xml:space="preserve">Υπάρχει κι ένα άλλο πακέτο για την προμήθεια δωδεκάμισι χιλιάδων. Αυτό έχει προβλήματα, γιατί υπάρχουν συνεχείς ενστάσεις και ξέρετε τα προβλήματα με τους διαγωνισμούς, όταν υπάρχουν ενστάσεις. Αυτή είναι η εξέλιξη. </w:t>
      </w:r>
    </w:p>
    <w:p w14:paraId="178DB8B6" w14:textId="77777777" w:rsidR="00EB13E0" w:rsidRDefault="00B70643">
      <w:pPr>
        <w:spacing w:line="600" w:lineRule="auto"/>
        <w:ind w:firstLine="567"/>
        <w:jc w:val="both"/>
        <w:rPr>
          <w:rFonts w:eastAsia="Times New Roman" w:cs="Times New Roman"/>
          <w:szCs w:val="24"/>
        </w:rPr>
      </w:pPr>
      <w:r>
        <w:rPr>
          <w:rFonts w:eastAsia="Times New Roman" w:cs="Times New Roman"/>
          <w:szCs w:val="24"/>
        </w:rPr>
        <w:t xml:space="preserve">Από </w:t>
      </w:r>
      <w:r>
        <w:rPr>
          <w:rFonts w:eastAsia="Times New Roman" w:cs="Times New Roman"/>
          <w:szCs w:val="24"/>
        </w:rPr>
        <w:t>εκεί και πέρα, όσον αφορά τα οχήματα θέλω να σας πω ότι είχαν προγραμματιστεί για την προμήθεια μέσω του ΕΣΠΑ διακόσια εξήντα τέσσερα οχήματα. Διακόσια τριάντα τρία απ’ αυτά έχουν ήδη παραληφθεί και τα υπόλοιπα είναι σε διαδικασία προμήθειας.</w:t>
      </w:r>
    </w:p>
    <w:p w14:paraId="178DB8B7" w14:textId="77777777" w:rsidR="00EB13E0" w:rsidRDefault="00B70643">
      <w:pPr>
        <w:spacing w:line="600" w:lineRule="auto"/>
        <w:ind w:firstLine="567"/>
        <w:jc w:val="both"/>
        <w:rPr>
          <w:rFonts w:eastAsia="Times New Roman" w:cs="Times New Roman"/>
          <w:szCs w:val="24"/>
        </w:rPr>
      </w:pPr>
      <w:r>
        <w:rPr>
          <w:rFonts w:eastAsia="Times New Roman" w:cs="Times New Roman"/>
          <w:szCs w:val="24"/>
        </w:rPr>
        <w:t>Και για το τε</w:t>
      </w:r>
      <w:r>
        <w:rPr>
          <w:rFonts w:eastAsia="Times New Roman" w:cs="Times New Roman"/>
          <w:szCs w:val="24"/>
        </w:rPr>
        <w:t>λευταίο, σε ό,τι αφορά τις εργασίες</w:t>
      </w:r>
      <w:r>
        <w:rPr>
          <w:rFonts w:eastAsia="Times New Roman" w:cs="Times New Roman"/>
          <w:szCs w:val="24"/>
        </w:rPr>
        <w:t>,</w:t>
      </w:r>
      <w:r>
        <w:rPr>
          <w:rFonts w:eastAsia="Times New Roman" w:cs="Times New Roman"/>
          <w:szCs w:val="24"/>
        </w:rPr>
        <w:t xml:space="preserve"> που πρέπει να γίνουν από τις περιφέρειες της χώρας για την αντιπυρική προστασία, θέλω να πω ότι έχουν δοθεί 30 εκατομμύρια και επίκειται να δοθούν και άλλα 15 εκατομμύρια μέσα από κάποιες διαδικασίες. Έχουν ήδη δοθεί, </w:t>
      </w:r>
      <w:r>
        <w:rPr>
          <w:rFonts w:eastAsia="Times New Roman" w:cs="Times New Roman"/>
          <w:szCs w:val="24"/>
        </w:rPr>
        <w:t>όμως, τα 30 εκατομμύρια και μπόρεσαν να ξεκινήσουν οι περιφέρειες της χώρας τις διαδικασίες</w:t>
      </w:r>
      <w:r>
        <w:rPr>
          <w:rFonts w:eastAsia="Times New Roman" w:cs="Times New Roman"/>
          <w:szCs w:val="24"/>
        </w:rPr>
        <w:t>,</w:t>
      </w:r>
      <w:r>
        <w:rPr>
          <w:rFonts w:eastAsia="Times New Roman" w:cs="Times New Roman"/>
          <w:szCs w:val="24"/>
        </w:rPr>
        <w:t xml:space="preserve"> που προβλέπονται κάθε χρόνο.</w:t>
      </w:r>
    </w:p>
    <w:p w14:paraId="178DB8B8" w14:textId="77777777" w:rsidR="00EB13E0" w:rsidRDefault="00B70643">
      <w:pPr>
        <w:spacing w:line="600" w:lineRule="auto"/>
        <w:ind w:firstLine="567"/>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Για το προσωπικό, αναφορικά με τα νυχτερινά, τις Κυριακές και τις αργίες, πείτε μας αν έχουν διασφαλιστεί. </w:t>
      </w:r>
    </w:p>
    <w:p w14:paraId="178DB8B9" w14:textId="77777777" w:rsidR="00EB13E0" w:rsidRDefault="00B70643">
      <w:pPr>
        <w:spacing w:line="600" w:lineRule="auto"/>
        <w:ind w:firstLine="567"/>
        <w:jc w:val="both"/>
        <w:rPr>
          <w:rFonts w:eastAsia="Times New Roman" w:cs="Times New Roman"/>
          <w:szCs w:val="24"/>
        </w:rPr>
      </w:pPr>
      <w:r>
        <w:rPr>
          <w:rFonts w:eastAsia="Times New Roman"/>
          <w:b/>
          <w:bCs/>
        </w:rPr>
        <w:t>ΠΡΟΕ</w:t>
      </w:r>
      <w:r>
        <w:rPr>
          <w:rFonts w:eastAsia="Times New Roman"/>
          <w:b/>
          <w:bCs/>
        </w:rPr>
        <w:t xml:space="preserve">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Κύριε Υπουργέ, επιτρέπετε τη διακοπή;</w:t>
      </w:r>
    </w:p>
    <w:p w14:paraId="178DB8BA" w14:textId="77777777" w:rsidR="00EB13E0" w:rsidRDefault="00B70643">
      <w:pPr>
        <w:spacing w:line="600" w:lineRule="auto"/>
        <w:ind w:firstLine="567"/>
        <w:jc w:val="both"/>
        <w:rPr>
          <w:rFonts w:eastAsia="Times New Roman" w:cs="Times New Roman"/>
          <w:szCs w:val="24"/>
        </w:rPr>
      </w:pPr>
      <w:r>
        <w:rPr>
          <w:rFonts w:eastAsia="Times New Roman"/>
          <w:b/>
          <w:bCs/>
        </w:rPr>
        <w:t>ΝΙΚΟΛΑΟΣ ΤΟΣΚΑΣ (Αναπληρωτής Υπουργός Εσωτερικών και Διοικητικής Ανασυγκρότησης):</w:t>
      </w:r>
      <w:r>
        <w:rPr>
          <w:rFonts w:eastAsia="Times New Roman" w:cs="Times New Roman"/>
          <w:szCs w:val="24"/>
        </w:rPr>
        <w:t xml:space="preserve"> Ναι.</w:t>
      </w:r>
    </w:p>
    <w:p w14:paraId="178DB8BB" w14:textId="77777777" w:rsidR="00EB13E0" w:rsidRDefault="00B70643">
      <w:pPr>
        <w:spacing w:line="600" w:lineRule="auto"/>
        <w:ind w:firstLine="567"/>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Κύριε Κυριαζίδη, επαναλάβετε, εάν θέλετε, την ερώτηση.</w:t>
      </w:r>
    </w:p>
    <w:p w14:paraId="178DB8BC" w14:textId="77777777" w:rsidR="00EB13E0" w:rsidRDefault="00B70643">
      <w:pPr>
        <w:spacing w:line="600" w:lineRule="auto"/>
        <w:ind w:firstLine="567"/>
        <w:jc w:val="both"/>
        <w:rPr>
          <w:rFonts w:eastAsia="Times New Roman" w:cs="Times New Roman"/>
          <w:szCs w:val="24"/>
        </w:rPr>
      </w:pPr>
      <w:r>
        <w:rPr>
          <w:rFonts w:eastAsia="Times New Roman" w:cs="Times New Roman"/>
          <w:b/>
          <w:szCs w:val="24"/>
        </w:rPr>
        <w:t>ΔΗΜΗΤΡΙΟΣ ΚΥ</w:t>
      </w:r>
      <w:r>
        <w:rPr>
          <w:rFonts w:eastAsia="Times New Roman" w:cs="Times New Roman"/>
          <w:b/>
          <w:szCs w:val="24"/>
        </w:rPr>
        <w:t>ΡΙΑΖΙΔΗΣ:</w:t>
      </w:r>
      <w:r>
        <w:rPr>
          <w:rFonts w:eastAsia="Times New Roman" w:cs="Times New Roman"/>
          <w:szCs w:val="24"/>
        </w:rPr>
        <w:t xml:space="preserve"> Κύριε Υπουργέ, υπάρχει το ερώτημα από πλευράς των εποχικών, αλλά και των πενταετούς υποχρέωσης, σχετικά με το αν έχουν εξευρεθεί τα κονδύλια, προκειμένου να διατεθούν προς υπηρεσία. Διότι, εάν δεν υπάρχουν αυτά, ούτε Κυριακές, ούτε αργίες, ούτε ν</w:t>
      </w:r>
      <w:r>
        <w:rPr>
          <w:rFonts w:eastAsia="Times New Roman" w:cs="Times New Roman"/>
          <w:szCs w:val="24"/>
        </w:rPr>
        <w:t xml:space="preserve">υχτερινά μπορούν να κάνουν, ούτε να δουλέψουν. Επομένως -και να μην παρεξηγηθώ- είναι «άχρηστοι». </w:t>
      </w:r>
    </w:p>
    <w:p w14:paraId="178DB8BD" w14:textId="77777777" w:rsidR="00EB13E0" w:rsidRDefault="00B70643">
      <w:pPr>
        <w:spacing w:line="600" w:lineRule="auto"/>
        <w:ind w:firstLine="567"/>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Καλώς, κύριε Κυριαζίδη.</w:t>
      </w:r>
    </w:p>
    <w:p w14:paraId="178DB8BE" w14:textId="77777777" w:rsidR="00EB13E0" w:rsidRDefault="00B70643">
      <w:pPr>
        <w:spacing w:line="600" w:lineRule="auto"/>
        <w:ind w:firstLine="567"/>
        <w:jc w:val="both"/>
        <w:rPr>
          <w:rFonts w:eastAsia="Times New Roman" w:cs="Times New Roman"/>
          <w:szCs w:val="24"/>
        </w:rPr>
      </w:pPr>
      <w:r>
        <w:rPr>
          <w:rFonts w:eastAsia="Times New Roman" w:cs="Times New Roman"/>
          <w:szCs w:val="24"/>
        </w:rPr>
        <w:lastRenderedPageBreak/>
        <w:t xml:space="preserve">Κύριε Υπουργέ, συνεχίστε. </w:t>
      </w:r>
    </w:p>
    <w:p w14:paraId="178DB8BF" w14:textId="77777777" w:rsidR="00EB13E0" w:rsidRDefault="00B70643">
      <w:pPr>
        <w:spacing w:line="600" w:lineRule="auto"/>
        <w:ind w:firstLine="567"/>
        <w:jc w:val="both"/>
        <w:rPr>
          <w:rFonts w:eastAsia="Times New Roman" w:cs="Times New Roman"/>
          <w:szCs w:val="24"/>
        </w:rPr>
      </w:pPr>
      <w:r>
        <w:rPr>
          <w:rFonts w:eastAsia="Times New Roman"/>
          <w:b/>
          <w:bCs/>
        </w:rPr>
        <w:t>ΝΙΚΟΛΑΟΣ ΤΟΣΚΑΣ (Αναπληρωτής Υπουργός Εσωτερικών και Διοικητικής Ανασυγκ</w:t>
      </w:r>
      <w:r>
        <w:rPr>
          <w:rFonts w:eastAsia="Times New Roman"/>
          <w:b/>
          <w:bCs/>
        </w:rPr>
        <w:t>ρότησης):</w:t>
      </w:r>
      <w:r>
        <w:rPr>
          <w:rFonts w:eastAsia="Times New Roman" w:cs="Times New Roman"/>
          <w:szCs w:val="24"/>
        </w:rPr>
        <w:t xml:space="preserve"> Κύριε Κυριαζίδη, ξέρετε ότι το νομοθετικό πλαίσιο των πενταετούς υποχρέωσης και των εθελοντών είναι διαφορετικό απ’ αυτό των μονίμων πυροσβεστών. Υπάρχουν προβλήματα σε ό,τι αφορά την απασχόλησή τους, νυχτερινές ώρες, Σαββατοκύριακα. Αυτά έχουμε </w:t>
      </w:r>
      <w:r>
        <w:rPr>
          <w:rFonts w:eastAsia="Times New Roman" w:cs="Times New Roman"/>
          <w:szCs w:val="24"/>
        </w:rPr>
        <w:t xml:space="preserve">ξεκινήσει και κοιτάζουμε να τα λύσουμε με κοινή υπουργική απόφαση ή με νομοθετικές διαδικασίες, εάν χρειαστεί. </w:t>
      </w:r>
    </w:p>
    <w:p w14:paraId="178DB8C0" w14:textId="77777777" w:rsidR="00EB13E0" w:rsidRDefault="00B70643">
      <w:pPr>
        <w:spacing w:line="600" w:lineRule="auto"/>
        <w:ind w:firstLine="567"/>
        <w:jc w:val="both"/>
        <w:rPr>
          <w:rFonts w:eastAsia="Times New Roman" w:cs="Times New Roman"/>
          <w:szCs w:val="24"/>
        </w:rPr>
      </w:pPr>
      <w:r>
        <w:rPr>
          <w:rFonts w:eastAsia="Times New Roman" w:cs="Times New Roman"/>
          <w:szCs w:val="24"/>
        </w:rPr>
        <w:t xml:space="preserve">Για το Πυροσβεστικό Σώμα νομίζω ότι υπάρχει το πιο μπερδεμένο, το πιο περίπλοκο σύστημα προέλευσης αυτών των ανθρώπων και κανόνων, του θεσμικού </w:t>
      </w:r>
      <w:r>
        <w:rPr>
          <w:rFonts w:eastAsia="Times New Roman" w:cs="Times New Roman"/>
          <w:szCs w:val="24"/>
        </w:rPr>
        <w:t xml:space="preserve">πλαισίου εργασίας. </w:t>
      </w:r>
    </w:p>
    <w:p w14:paraId="178DB8C1" w14:textId="77777777" w:rsidR="00EB13E0" w:rsidRDefault="00B70643">
      <w:pPr>
        <w:spacing w:line="600" w:lineRule="auto"/>
        <w:ind w:firstLine="567"/>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Η </w:t>
      </w:r>
      <w:proofErr w:type="spellStart"/>
      <w:r>
        <w:rPr>
          <w:rFonts w:eastAsia="Times New Roman" w:cs="Times New Roman"/>
          <w:szCs w:val="24"/>
        </w:rPr>
        <w:t>ομογενοποίηση</w:t>
      </w:r>
      <w:proofErr w:type="spellEnd"/>
      <w:r>
        <w:rPr>
          <w:rFonts w:eastAsia="Times New Roman" w:cs="Times New Roman"/>
          <w:szCs w:val="24"/>
        </w:rPr>
        <w:t xml:space="preserve"> πρέπει να τελειώσει, κύριε Υπουργέ.</w:t>
      </w:r>
    </w:p>
    <w:p w14:paraId="178DB8C2" w14:textId="77777777" w:rsidR="00EB13E0" w:rsidRDefault="00B70643">
      <w:pPr>
        <w:spacing w:line="600" w:lineRule="auto"/>
        <w:ind w:firstLine="567"/>
        <w:jc w:val="both"/>
        <w:rPr>
          <w:rFonts w:eastAsia="Times New Roman" w:cs="Times New Roman"/>
          <w:szCs w:val="24"/>
        </w:rPr>
      </w:pPr>
      <w:r>
        <w:rPr>
          <w:rFonts w:eastAsia="Times New Roman"/>
          <w:b/>
          <w:bCs/>
        </w:rPr>
        <w:t>ΝΙΚΟΛΑΟΣ ΤΟΣΚΑΣ (Αναπληρωτής Υπουργός Εσωτερικών και Διοικητικής Ανασυγκρότησης):</w:t>
      </w:r>
      <w:r>
        <w:rPr>
          <w:rFonts w:eastAsia="Times New Roman" w:cs="Times New Roman"/>
          <w:szCs w:val="24"/>
        </w:rPr>
        <w:t xml:space="preserve"> Η λεγόμενη «</w:t>
      </w:r>
      <w:proofErr w:type="spellStart"/>
      <w:r>
        <w:rPr>
          <w:rFonts w:eastAsia="Times New Roman" w:cs="Times New Roman"/>
          <w:szCs w:val="24"/>
        </w:rPr>
        <w:t>ομογενοποίηση</w:t>
      </w:r>
      <w:proofErr w:type="spellEnd"/>
      <w:r>
        <w:rPr>
          <w:rFonts w:eastAsia="Times New Roman" w:cs="Times New Roman"/>
          <w:szCs w:val="24"/>
        </w:rPr>
        <w:t xml:space="preserve">» είναι μια πολύ ωραία λέξη. Όμως, την </w:t>
      </w:r>
      <w:proofErr w:type="spellStart"/>
      <w:r>
        <w:rPr>
          <w:rFonts w:eastAsia="Times New Roman" w:cs="Times New Roman"/>
          <w:szCs w:val="24"/>
        </w:rPr>
        <w:t>ομογενοποίηση</w:t>
      </w:r>
      <w:proofErr w:type="spellEnd"/>
      <w:r>
        <w:rPr>
          <w:rFonts w:eastAsia="Times New Roman" w:cs="Times New Roman"/>
          <w:szCs w:val="24"/>
        </w:rPr>
        <w:t xml:space="preserve"> πο</w:t>
      </w:r>
      <w:r>
        <w:rPr>
          <w:rFonts w:eastAsia="Times New Roman" w:cs="Times New Roman"/>
          <w:szCs w:val="24"/>
        </w:rPr>
        <w:t xml:space="preserve">υ σας είπαν </w:t>
      </w:r>
      <w:r>
        <w:rPr>
          <w:rFonts w:eastAsia="Times New Roman" w:cs="Times New Roman"/>
          <w:szCs w:val="24"/>
        </w:rPr>
        <w:lastRenderedPageBreak/>
        <w:t xml:space="preserve">αυτοί που σας συμβούλεψαν, την εννοούν ως εξής: Να εξομοιώσουμε τον πυροσβέστη της </w:t>
      </w:r>
      <w:r>
        <w:rPr>
          <w:rFonts w:eastAsia="Times New Roman" w:cs="Times New Roman"/>
          <w:szCs w:val="24"/>
        </w:rPr>
        <w:t>σ</w:t>
      </w:r>
      <w:r>
        <w:rPr>
          <w:rFonts w:eastAsia="Times New Roman" w:cs="Times New Roman"/>
          <w:szCs w:val="24"/>
        </w:rPr>
        <w:t xml:space="preserve">χολής με τον εθελοντή. Δεν γίνονται αυτά τα πράγματα. Είναι άδικο να γίνουν. Απλώς, θα πρέπει να καθοριστούν κανόνες. </w:t>
      </w:r>
    </w:p>
    <w:p w14:paraId="178DB8C3" w14:textId="77777777" w:rsidR="00EB13E0" w:rsidRDefault="00B70643">
      <w:pPr>
        <w:spacing w:line="600" w:lineRule="auto"/>
        <w:ind w:firstLine="567"/>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Εννοώ </w:t>
      </w:r>
      <w:r>
        <w:rPr>
          <w:rFonts w:eastAsia="Times New Roman" w:cs="Times New Roman"/>
          <w:szCs w:val="24"/>
        </w:rPr>
        <w:t>α</w:t>
      </w:r>
      <w:r>
        <w:rPr>
          <w:rFonts w:eastAsia="Times New Roman" w:cs="Times New Roman"/>
          <w:szCs w:val="24"/>
        </w:rPr>
        <w:t>πό πλευράς έ</w:t>
      </w:r>
      <w:r>
        <w:rPr>
          <w:rFonts w:eastAsia="Times New Roman" w:cs="Times New Roman"/>
          <w:szCs w:val="24"/>
        </w:rPr>
        <w:t xml:space="preserve">νταξης, όχι ισοπέδωσης. </w:t>
      </w:r>
    </w:p>
    <w:p w14:paraId="178DB8C4" w14:textId="77777777" w:rsidR="00EB13E0" w:rsidRDefault="00B70643">
      <w:pPr>
        <w:spacing w:line="600" w:lineRule="auto"/>
        <w:ind w:firstLine="567"/>
        <w:jc w:val="both"/>
        <w:rPr>
          <w:rFonts w:eastAsia="Times New Roman" w:cs="Times New Roman"/>
          <w:szCs w:val="24"/>
        </w:rPr>
      </w:pPr>
      <w:r>
        <w:rPr>
          <w:rFonts w:eastAsia="Times New Roman"/>
          <w:b/>
          <w:bCs/>
        </w:rPr>
        <w:t>ΝΙΚΟΛΑΟΣ ΤΟΣΚΑΣ (Αναπληρωτής Υπουργός Εσωτερικών και Διοικητικής Ανασυγκρότησης):</w:t>
      </w:r>
      <w:r>
        <w:rPr>
          <w:rFonts w:eastAsia="Times New Roman" w:cs="Times New Roman"/>
          <w:szCs w:val="24"/>
        </w:rPr>
        <w:t xml:space="preserve"> </w:t>
      </w:r>
      <w:proofErr w:type="spellStart"/>
      <w:r>
        <w:rPr>
          <w:rFonts w:eastAsia="Times New Roman" w:cs="Times New Roman"/>
          <w:szCs w:val="24"/>
        </w:rPr>
        <w:t>Ομογενοποίηση</w:t>
      </w:r>
      <w:proofErr w:type="spellEnd"/>
      <w:r>
        <w:rPr>
          <w:rFonts w:eastAsia="Times New Roman" w:cs="Times New Roman"/>
          <w:szCs w:val="24"/>
        </w:rPr>
        <w:t xml:space="preserve"> δεν γίνεται, δεν μπορεί να γίνει, δεν μπορούμε να </w:t>
      </w:r>
      <w:proofErr w:type="spellStart"/>
      <w:r>
        <w:rPr>
          <w:rFonts w:eastAsia="Times New Roman" w:cs="Times New Roman"/>
          <w:szCs w:val="24"/>
        </w:rPr>
        <w:t>ομογενοποιήσουμε</w:t>
      </w:r>
      <w:proofErr w:type="spellEnd"/>
      <w:r>
        <w:rPr>
          <w:rFonts w:eastAsia="Times New Roman" w:cs="Times New Roman"/>
          <w:szCs w:val="24"/>
        </w:rPr>
        <w:t xml:space="preserve"> τον αστυφύλακα με τον αξιωματικό. </w:t>
      </w:r>
    </w:p>
    <w:p w14:paraId="178DB8C5" w14:textId="77777777" w:rsidR="00EB13E0" w:rsidRDefault="00B70643">
      <w:pPr>
        <w:spacing w:line="600" w:lineRule="auto"/>
        <w:ind w:firstLine="567"/>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Συμφωνώ πλή</w:t>
      </w:r>
      <w:r>
        <w:rPr>
          <w:rFonts w:eastAsia="Times New Roman" w:cs="Times New Roman"/>
          <w:szCs w:val="24"/>
        </w:rPr>
        <w:t>ρως.</w:t>
      </w:r>
    </w:p>
    <w:p w14:paraId="178DB8C6" w14:textId="77777777" w:rsidR="00EB13E0" w:rsidRDefault="00B70643">
      <w:pPr>
        <w:spacing w:line="600" w:lineRule="auto"/>
        <w:ind w:firstLine="567"/>
        <w:jc w:val="both"/>
        <w:rPr>
          <w:rFonts w:eastAsia="Times New Roman" w:cs="Times New Roman"/>
          <w:szCs w:val="24"/>
        </w:rPr>
      </w:pPr>
      <w:r>
        <w:rPr>
          <w:rFonts w:eastAsia="Times New Roman"/>
          <w:b/>
          <w:bCs/>
        </w:rPr>
        <w:t>ΝΙΚΟΛΑΟΣ ΤΟΣΚΑΣ (Αναπληρωτής Υπουργός Εσωτερικών και Διοικητικής Ανασυγκρότησης):</w:t>
      </w:r>
      <w:r>
        <w:rPr>
          <w:rFonts w:eastAsia="Times New Roman" w:cs="Times New Roman"/>
          <w:szCs w:val="24"/>
        </w:rPr>
        <w:t xml:space="preserve"> Δεν μπορούμε να </w:t>
      </w:r>
      <w:proofErr w:type="spellStart"/>
      <w:r>
        <w:rPr>
          <w:rFonts w:eastAsia="Times New Roman" w:cs="Times New Roman"/>
          <w:szCs w:val="24"/>
        </w:rPr>
        <w:t>ομογενοποιήσουμε</w:t>
      </w:r>
      <w:proofErr w:type="spellEnd"/>
      <w:r>
        <w:rPr>
          <w:rFonts w:eastAsia="Times New Roman" w:cs="Times New Roman"/>
          <w:szCs w:val="24"/>
        </w:rPr>
        <w:t xml:space="preserve"> τον πυροσβέστη πενταετούς θητείας με τον πυροσβέστη </w:t>
      </w:r>
      <w:r>
        <w:rPr>
          <w:rFonts w:eastAsia="Times New Roman" w:cs="Times New Roman"/>
          <w:szCs w:val="24"/>
        </w:rPr>
        <w:lastRenderedPageBreak/>
        <w:t>αξιωματικό. Υπάρχουν διαφοροποιήσεις. Όμως, θα πρέπει να υπάρξουν επιτέλους κανόνες.</w:t>
      </w:r>
      <w:r>
        <w:rPr>
          <w:rFonts w:eastAsia="Times New Roman" w:cs="Times New Roman"/>
          <w:szCs w:val="24"/>
        </w:rPr>
        <w:t xml:space="preserve"> Εάν πω ότι δεν υπήρχε κανένας κανόνας για το Πυροσβεστικό Σώμα, δεν θα ήταν υπερβολή και πιστέψτε με. </w:t>
      </w:r>
    </w:p>
    <w:p w14:paraId="178DB8C7" w14:textId="77777777" w:rsidR="00EB13E0" w:rsidRDefault="00B70643">
      <w:pPr>
        <w:spacing w:line="600" w:lineRule="auto"/>
        <w:ind w:firstLine="567"/>
        <w:jc w:val="both"/>
        <w:rPr>
          <w:rFonts w:eastAsia="Times New Roman" w:cs="Times New Roman"/>
          <w:szCs w:val="24"/>
        </w:rPr>
      </w:pPr>
      <w:r>
        <w:rPr>
          <w:rFonts w:eastAsia="Times New Roman" w:cs="Times New Roman"/>
          <w:szCs w:val="24"/>
        </w:rPr>
        <w:t>Αυτό κοιτάζουμε να το διορθώσουμε. Είναι μια πολύ περίπλοκη κατάσταση. Δεν περίμενα ότι υπάρχει -τόσα χρόνια είμαι στο δημόσιο- μέρος ή κλάδος του δημοσ</w:t>
      </w:r>
      <w:r>
        <w:rPr>
          <w:rFonts w:eastAsia="Times New Roman" w:cs="Times New Roman"/>
          <w:szCs w:val="24"/>
        </w:rPr>
        <w:t>ίου με τόσο μεγάλη έλλειψη κανόνων. Προσπαθούμε να συμμαζέψουμε αυτήν την κατάσταση και στο υλικό και στους κανόνες λειτουργίας του προσωπικού. Και εκεί θα θέλαμε τη βοήθεια όλων των παρατάξεων στο Κοινοβούλιο. Νομίζω ότι σε τέτοιες μεταρρυθμίσεις έχουμε τ</w:t>
      </w:r>
      <w:r>
        <w:rPr>
          <w:rFonts w:eastAsia="Times New Roman" w:cs="Times New Roman"/>
          <w:szCs w:val="24"/>
        </w:rPr>
        <w:t xml:space="preserve">η βοήθεια και τη δική σας προσωπικά και του κόμματός σας. </w:t>
      </w:r>
    </w:p>
    <w:p w14:paraId="178DB8C8" w14:textId="77777777" w:rsidR="00EB13E0" w:rsidRDefault="00B70643">
      <w:pPr>
        <w:spacing w:line="600" w:lineRule="auto"/>
        <w:ind w:firstLine="567"/>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Συμφωνούμε, κύριε Υπουργέ, αλλά να τελειώσουμε, σας παρακαλώ. </w:t>
      </w:r>
    </w:p>
    <w:p w14:paraId="178DB8C9" w14:textId="77777777" w:rsidR="00EB13E0" w:rsidRDefault="00B70643">
      <w:pPr>
        <w:spacing w:line="600" w:lineRule="auto"/>
        <w:ind w:firstLine="567"/>
        <w:jc w:val="both"/>
        <w:rPr>
          <w:rFonts w:eastAsia="Times New Roman" w:cs="Times New Roman"/>
          <w:szCs w:val="24"/>
        </w:rPr>
      </w:pPr>
      <w:r>
        <w:rPr>
          <w:rFonts w:eastAsia="Times New Roman"/>
          <w:b/>
          <w:bCs/>
        </w:rPr>
        <w:t xml:space="preserve">ΝΙΚΟΛΑΟΣ ΤΟΣΚΑΣ (Αναπληρωτής Υπουργός Εσωτερικών και Διοικητικής Ανασυγκρότησης): </w:t>
      </w:r>
      <w:r>
        <w:rPr>
          <w:rFonts w:eastAsia="Times New Roman"/>
          <w:bCs/>
        </w:rPr>
        <w:t>Προσπαθούμε και το ξέρετε.</w:t>
      </w:r>
    </w:p>
    <w:p w14:paraId="178DB8CA" w14:textId="77777777" w:rsidR="00EB13E0" w:rsidRDefault="00B70643">
      <w:pPr>
        <w:spacing w:line="600" w:lineRule="auto"/>
        <w:ind w:firstLine="567"/>
        <w:jc w:val="both"/>
        <w:rPr>
          <w:rFonts w:eastAsia="Times New Roman" w:cs="Times New Roman"/>
          <w:szCs w:val="24"/>
        </w:rPr>
      </w:pPr>
      <w:r>
        <w:rPr>
          <w:rFonts w:eastAsia="Times New Roman"/>
          <w:b/>
          <w:bCs/>
        </w:rPr>
        <w:lastRenderedPageBreak/>
        <w:t>ΠΡΟ</w:t>
      </w:r>
      <w:r>
        <w:rPr>
          <w:rFonts w:eastAsia="Times New Roman"/>
          <w:b/>
          <w:bCs/>
        </w:rPr>
        <w:t xml:space="preserve">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Κύριε Κυριαζίδη, εάν θέλετε, όπως και πριν, να υποβάλετε ερώτημα, επειδή έχουμε χρόνο και εάν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επιθυμεί και ο Υπουργός, θα σας παρακαλούσα να σηκωθείτε. Η συζήτηση στην Ολομέλεια δεν γίνεται από τα έδρανα.</w:t>
      </w:r>
    </w:p>
    <w:p w14:paraId="178DB8CB" w14:textId="77777777" w:rsidR="00EB13E0" w:rsidRDefault="00B70643">
      <w:pPr>
        <w:spacing w:line="600" w:lineRule="auto"/>
        <w:ind w:firstLine="567"/>
        <w:jc w:val="both"/>
        <w:rPr>
          <w:rFonts w:eastAsia="Times New Roman" w:cs="Times New Roman"/>
          <w:szCs w:val="24"/>
        </w:rPr>
      </w:pPr>
      <w:r>
        <w:rPr>
          <w:rFonts w:eastAsia="Times New Roman" w:cs="Times New Roman"/>
          <w:szCs w:val="24"/>
        </w:rPr>
        <w:t>Κύριε Υ</w:t>
      </w:r>
      <w:r>
        <w:rPr>
          <w:rFonts w:eastAsia="Times New Roman" w:cs="Times New Roman"/>
          <w:szCs w:val="24"/>
        </w:rPr>
        <w:t xml:space="preserve">πουργέ, δεν επιτρέπεται ούτε </w:t>
      </w:r>
      <w:proofErr w:type="spellStart"/>
      <w:r>
        <w:rPr>
          <w:rFonts w:eastAsia="Times New Roman" w:cs="Times New Roman"/>
          <w:szCs w:val="24"/>
        </w:rPr>
        <w:t>τριτολογία</w:t>
      </w:r>
      <w:proofErr w:type="spellEnd"/>
      <w:r>
        <w:rPr>
          <w:rFonts w:eastAsia="Times New Roman" w:cs="Times New Roman"/>
          <w:szCs w:val="24"/>
        </w:rPr>
        <w:t xml:space="preserve"> ούτε να γίνεται διάλογος. </w:t>
      </w:r>
    </w:p>
    <w:p w14:paraId="178DB8CC" w14:textId="77777777" w:rsidR="00EB13E0" w:rsidRDefault="00B70643">
      <w:pPr>
        <w:spacing w:line="600" w:lineRule="auto"/>
        <w:ind w:firstLine="567"/>
        <w:jc w:val="both"/>
        <w:rPr>
          <w:rFonts w:eastAsia="Times New Roman" w:cs="Times New Roman"/>
          <w:szCs w:val="24"/>
        </w:rPr>
      </w:pPr>
      <w:r>
        <w:rPr>
          <w:rFonts w:eastAsia="Times New Roman" w:cs="Times New Roman"/>
          <w:szCs w:val="24"/>
        </w:rPr>
        <w:t xml:space="preserve">Κατά παράβαση του Κανονισμού θα το κάνουμε τώρα, αλλά είναι κάτι το τόσο σημαντικό που θα πρέπει να ειπωθεί, κύριε Κυριαζίδη, αυτό που θέλετε να ρωτήσετε; </w:t>
      </w:r>
    </w:p>
    <w:p w14:paraId="178DB8CD" w14:textId="77777777" w:rsidR="00EB13E0" w:rsidRDefault="00B70643">
      <w:pPr>
        <w:spacing w:line="600" w:lineRule="auto"/>
        <w:ind w:firstLine="567"/>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Ναι, κύριε </w:t>
      </w:r>
      <w:r>
        <w:rPr>
          <w:rFonts w:eastAsia="Times New Roman" w:cs="Times New Roman"/>
          <w:szCs w:val="24"/>
        </w:rPr>
        <w:t>Πρόεδρε, ευχαριστώ.</w:t>
      </w:r>
    </w:p>
    <w:p w14:paraId="178DB8CE" w14:textId="77777777" w:rsidR="00EB13E0" w:rsidRDefault="00B70643">
      <w:pPr>
        <w:spacing w:line="600" w:lineRule="auto"/>
        <w:ind w:firstLine="567"/>
        <w:jc w:val="both"/>
        <w:rPr>
          <w:rFonts w:eastAsia="Times New Roman" w:cs="Times New Roman"/>
          <w:szCs w:val="24"/>
        </w:rPr>
      </w:pPr>
      <w:r>
        <w:rPr>
          <w:rFonts w:eastAsia="Times New Roman" w:cs="Times New Roman"/>
          <w:szCs w:val="24"/>
        </w:rPr>
        <w:t>Κύριε Υπουργέ, η αγωνία πιστεύω ότι είναι όλων μας, και των εργαζομένων σε αυτόν τον ιδιαίτερο εργασιακό χώρο και των αστυνομικών και των πυροσβεστών. Όμως, επειδή είμαστε σε μια τέτοια περίοδο και επειδή φέτος πολύ πρόωρα ξεκίνησε, εάν</w:t>
      </w:r>
      <w:r>
        <w:rPr>
          <w:rFonts w:eastAsia="Times New Roman" w:cs="Times New Roman"/>
          <w:szCs w:val="24"/>
        </w:rPr>
        <w:t xml:space="preserve"> θέλετε, αυτή η περίοδος, διότι έχουμε πρόωρα πυρκαγιές </w:t>
      </w:r>
      <w:r>
        <w:rPr>
          <w:rFonts w:eastAsia="Times New Roman" w:cs="Times New Roman"/>
          <w:szCs w:val="24"/>
        </w:rPr>
        <w:lastRenderedPageBreak/>
        <w:t xml:space="preserve">-και το ξέρει καλύτερα ο Υπουργός- υπάρχει αγωνία και από πλευράς των πυροσβεστών, αλλά και από όλους μας. </w:t>
      </w:r>
    </w:p>
    <w:p w14:paraId="178DB8CF" w14:textId="77777777" w:rsidR="00EB13E0" w:rsidRDefault="00B70643">
      <w:pPr>
        <w:spacing w:line="600" w:lineRule="auto"/>
        <w:ind w:firstLine="567"/>
        <w:jc w:val="both"/>
        <w:rPr>
          <w:rFonts w:eastAsia="Times New Roman" w:cs="Times New Roman"/>
          <w:szCs w:val="24"/>
        </w:rPr>
      </w:pPr>
      <w:r>
        <w:rPr>
          <w:rFonts w:eastAsia="Times New Roman" w:cs="Times New Roman"/>
          <w:szCs w:val="24"/>
        </w:rPr>
        <w:t>Γι’ αυτό πιστεύω ότι κι εσείς, κύριε Πρόεδρε, δίδετε χρόνο επ’ ευκαιρία που είναι και ο κύρι</w:t>
      </w:r>
      <w:r>
        <w:rPr>
          <w:rFonts w:eastAsia="Times New Roman" w:cs="Times New Roman"/>
          <w:szCs w:val="24"/>
        </w:rPr>
        <w:t>ος Υπουργός εδώ και έχει το χρόνο, να μας πει δυο πράγματα περισσότερα.</w:t>
      </w:r>
    </w:p>
    <w:p w14:paraId="178DB8D0"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 xml:space="preserve">Πιστεύω, όμως, κύριε Υπουργέ,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η ένταξη όλων των ανδρών και των γυναικών κάτω από ένα συγκεκριμένο εργασιακό καθεστώς -όχι αυτό το αφηρημένο, γιατί είπατε και </w:t>
      </w:r>
      <w:r>
        <w:rPr>
          <w:rFonts w:eastAsia="Times New Roman" w:cs="Times New Roman"/>
          <w:szCs w:val="24"/>
        </w:rPr>
        <w:t>εσείς πράγματι ότι υπάρχει ένα διαφορετικό εργασιακό καθεστώς, αλλά που από την άλλη πλευρά τους έχουμε, αν θέλετε, «εν υπηρεσία» και δεν μπορούμε να τους θέσουμε σε υπηρεσία, διότι λείπουν συγκεκριμένα κονδύλια, λείπει ένα συγκεκριμένο νομοθετικό εργασιακ</w:t>
      </w:r>
      <w:r>
        <w:rPr>
          <w:rFonts w:eastAsia="Times New Roman" w:cs="Times New Roman"/>
          <w:szCs w:val="24"/>
        </w:rPr>
        <w:t xml:space="preserve">ό καθεστώς- δημιουργεί τεράστια προβλήματα. </w:t>
      </w:r>
      <w:r>
        <w:rPr>
          <w:rFonts w:eastAsia="Times New Roman" w:cs="Times New Roman"/>
          <w:szCs w:val="24"/>
        </w:rPr>
        <w:lastRenderedPageBreak/>
        <w:t>Γι’ αυτό πιστεύω ότι είναι έκκληση όλων των πλευρών της Βουλής αυτό να το τελειώσουμε. Μια και υπάρχει αυτή η ομοθυμία, είναι μια ευκαιρία να δοθεί ένα τέλος σε αυτήν την περιπέτεια όλων αυτών των στελεχών.</w:t>
      </w:r>
    </w:p>
    <w:p w14:paraId="178DB8D1"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Κυριαζίδη, σας παρακαλώ, ολοκληρώστε.</w:t>
      </w:r>
    </w:p>
    <w:p w14:paraId="178DB8D2"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Ολοκλήρωσα κύριε Πρόεδρε, ευχαριστώ.</w:t>
      </w:r>
    </w:p>
    <w:p w14:paraId="178DB8D3"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 κύριος Υπουργός έχει το</w:t>
      </w:r>
      <w:r>
        <w:rPr>
          <w:rFonts w:eastAsia="Times New Roman" w:cs="Times New Roman"/>
          <w:szCs w:val="24"/>
        </w:rPr>
        <w:t>ν</w:t>
      </w:r>
      <w:r>
        <w:rPr>
          <w:rFonts w:eastAsia="Times New Roman" w:cs="Times New Roman"/>
          <w:szCs w:val="24"/>
        </w:rPr>
        <w:t xml:space="preserve"> λόγο.</w:t>
      </w:r>
    </w:p>
    <w:p w14:paraId="178DB8D4"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w:t>
      </w:r>
      <w:r>
        <w:rPr>
          <w:rFonts w:eastAsia="Times New Roman" w:cs="Times New Roman"/>
          <w:b/>
          <w:szCs w:val="24"/>
        </w:rPr>
        <w:t xml:space="preserve"> Διοικητικής Ανασυγκρότησης): </w:t>
      </w:r>
      <w:r>
        <w:rPr>
          <w:rFonts w:eastAsia="Times New Roman" w:cs="Times New Roman"/>
          <w:szCs w:val="24"/>
        </w:rPr>
        <w:t>Κύριε συνάδελφε, αυτό προσπαθούμε, γι’ αυτό έχουμε ξεκινήσει τις διαδικασίες. Φέτος ειδικά είναι το σημείο στροφής. Σύμφωνα με τον νόμο, οι πενταετούς υποχρέωσης, αυτοί που έχουν τις προϋποθέσεις, δηλαδή</w:t>
      </w:r>
      <w:r>
        <w:rPr>
          <w:rFonts w:eastAsia="Times New Roman" w:cs="Times New Roman"/>
          <w:szCs w:val="24"/>
        </w:rPr>
        <w:t>,</w:t>
      </w:r>
      <w:r>
        <w:rPr>
          <w:rFonts w:eastAsia="Times New Roman" w:cs="Times New Roman"/>
          <w:szCs w:val="24"/>
        </w:rPr>
        <w:t xml:space="preserve"> όταν προσλήφθηκαν ήτα</w:t>
      </w:r>
      <w:r>
        <w:rPr>
          <w:rFonts w:eastAsia="Times New Roman" w:cs="Times New Roman"/>
          <w:szCs w:val="24"/>
        </w:rPr>
        <w:t xml:space="preserve">ν κάτω των σαράντα ετών και είχαν αποφοιτήσει από το λύκειο, μπορούν να μονιμοποιηθούν. Για τους άλλους θα ανανεωθεί η πενταετής σύμβαση, κανένας δεν θα βρεθεί </w:t>
      </w:r>
      <w:r>
        <w:rPr>
          <w:rFonts w:eastAsia="Times New Roman" w:cs="Times New Roman"/>
          <w:szCs w:val="24"/>
        </w:rPr>
        <w:lastRenderedPageBreak/>
        <w:t>στον δρόμο, τα έχω εξηγήσει αυτά στους εργαζόμενους. Και πέρα από το ανθρωπιστικό, είναι και η α</w:t>
      </w:r>
      <w:r>
        <w:rPr>
          <w:rFonts w:eastAsia="Times New Roman" w:cs="Times New Roman"/>
          <w:szCs w:val="24"/>
        </w:rPr>
        <w:t xml:space="preserve">ναγκαιότητα στη διάρκεια της αντιπυρικής περιόδου και όχι μόνο, γιατί πλέον το Πυροσβεστικό Σώμα εργάζεται όλον τον χρόνο. Προσπαθούμε, λοιπόν, να λύσουμε προβλήματα τα οποία είναι γόρδιος δεσμός, πιστέψτε με. </w:t>
      </w:r>
    </w:p>
    <w:p w14:paraId="178DB8D5"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Έχουμε παραλάβει πολύ δύσκολες καταστάσεις, π</w:t>
      </w:r>
      <w:r>
        <w:rPr>
          <w:rFonts w:eastAsia="Times New Roman" w:cs="Times New Roman"/>
          <w:szCs w:val="24"/>
        </w:rPr>
        <w:t>ολύ περίπλοκες και σε αυτό δίνουμε τη μάχη μας και το ξέρουν οι εργαζόμενοι και γι’ αυτό εργάζονται νύχτα και μέρα και αυτοί από τη μεριά τους για να αντιμετωπίσουμε την κατάσταση.</w:t>
      </w:r>
    </w:p>
    <w:p w14:paraId="178DB8D6"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Να έχουν, όμως, και ανταπόκριση, κύριε Υπουργέ. </w:t>
      </w:r>
    </w:p>
    <w:p w14:paraId="178DB8D7"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178DB8D8"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Η κ. Ντόρα Μπακογιάννη με επιστολή της προς τον Πρόεδρο της Βουλής ζητεί άδεια απουσίας στο εξωτερικό για τη Δευτέρα 30 Μαΐου 2016 και την Τρίτη 31 Μαΐου 2016.</w:t>
      </w:r>
    </w:p>
    <w:p w14:paraId="178DB8D9"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lastRenderedPageBreak/>
        <w:t>Ομοίως και ο κ. Χάρης Θεοχάρης ζητ</w:t>
      </w:r>
      <w:r>
        <w:rPr>
          <w:rFonts w:eastAsia="Times New Roman" w:cs="Times New Roman"/>
          <w:szCs w:val="24"/>
        </w:rPr>
        <w:t>εί άδεια απουσίας στο εξωτερικό από τις 29 Μαΐου 2016 μέχρι τις 2 Ιουνίου 2016, λόγω του ότι θέλει να παραστεί σε συνέδριο.</w:t>
      </w:r>
    </w:p>
    <w:p w14:paraId="178DB8DA"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178DB8DB"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178DB8DC"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w:t>
      </w:r>
      <w:r>
        <w:rPr>
          <w:rFonts w:eastAsia="Times New Roman" w:cs="Times New Roman"/>
          <w:szCs w:val="24"/>
        </w:rPr>
        <w:t xml:space="preserve">ιες. </w:t>
      </w:r>
    </w:p>
    <w:p w14:paraId="178DB8DD"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Η τρίτη με αριθμό 846/9-5-2016 επίκαιρη ερώτηση δεύτερου κύκλου του Βουλευτή Αργολίδας της Δημοκρατικής Συμπαράταξης ΠΑΣΟΚ-ΔΗΜΑΡ κ. Ιωάννη Μανιάτη προς τον Υπουργό Υγείας, σχετικά με την άμεση αντιμετώπιση του θέματος της εφημερίας παιδιάτρου στην Αρ</w:t>
      </w:r>
      <w:r>
        <w:rPr>
          <w:rFonts w:eastAsia="Times New Roman" w:cs="Times New Roman"/>
          <w:szCs w:val="24"/>
        </w:rPr>
        <w:t xml:space="preserve">γολίδα, δεν </w:t>
      </w:r>
      <w:r>
        <w:rPr>
          <w:rFonts w:eastAsia="Times New Roman" w:cs="Times New Roman"/>
          <w:szCs w:val="24"/>
        </w:rPr>
        <w:t>συζητείται</w:t>
      </w:r>
      <w:r>
        <w:rPr>
          <w:rFonts w:eastAsia="Times New Roman" w:cs="Times New Roman"/>
          <w:szCs w:val="24"/>
        </w:rPr>
        <w:t xml:space="preserve">. </w:t>
      </w:r>
    </w:p>
    <w:p w14:paraId="178DB8DE"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825/25-4-2016 επίκαιρη ερώτηση δεύτερου κύκλου της Βουλευτού Β΄ Πειραιώς την Ένωσης Κεντρώων κ. Θεοδώρας </w:t>
      </w:r>
      <w:proofErr w:type="spellStart"/>
      <w:r>
        <w:rPr>
          <w:rFonts w:eastAsia="Times New Roman" w:cs="Times New Roman"/>
          <w:szCs w:val="24"/>
        </w:rPr>
        <w:t>Μεγαλοοικονόμου</w:t>
      </w:r>
      <w:proofErr w:type="spellEnd"/>
      <w:r>
        <w:rPr>
          <w:rFonts w:eastAsia="Times New Roman" w:cs="Times New Roman"/>
          <w:szCs w:val="24"/>
        </w:rPr>
        <w:t xml:space="preserve"> προς τον Υπουργό Υγείας, σχετικά με την υπολειτουργία του Αντικαρκινικού Νοσοκομείου «Μετα</w:t>
      </w:r>
      <w:r>
        <w:rPr>
          <w:rFonts w:eastAsia="Times New Roman" w:cs="Times New Roman"/>
          <w:szCs w:val="24"/>
        </w:rPr>
        <w:t xml:space="preserve">ξά», δεν </w:t>
      </w:r>
      <w:r>
        <w:rPr>
          <w:rFonts w:eastAsia="Times New Roman" w:cs="Times New Roman"/>
          <w:szCs w:val="24"/>
        </w:rPr>
        <w:t>συζητείται</w:t>
      </w:r>
      <w:r>
        <w:rPr>
          <w:rFonts w:eastAsia="Times New Roman" w:cs="Times New Roman"/>
          <w:szCs w:val="24"/>
        </w:rPr>
        <w:t>.</w:t>
      </w:r>
    </w:p>
    <w:p w14:paraId="178DB8DF"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lastRenderedPageBreak/>
        <w:t xml:space="preserve">Η έκτη με αριθμό 799/19-4-2016 επίκαιρη ερώτηση δεύτερου κύκλου της Βουλευτού Χαλκιδικής του Συνασπισμού Ριζοσπαστικής Αριστεράς κ. Αικατερίνης </w:t>
      </w:r>
      <w:proofErr w:type="spellStart"/>
      <w:r>
        <w:rPr>
          <w:rFonts w:eastAsia="Times New Roman" w:cs="Times New Roman"/>
          <w:szCs w:val="24"/>
        </w:rPr>
        <w:t>Ιγγλέζη</w:t>
      </w:r>
      <w:proofErr w:type="spellEnd"/>
      <w:r>
        <w:rPr>
          <w:rFonts w:eastAsia="Times New Roman" w:cs="Times New Roman"/>
          <w:szCs w:val="24"/>
        </w:rPr>
        <w:t xml:space="preserve"> προς τον Υπουργό Υγείας, σχετικά με τις ανάγκες της Μονάδας Τεχνικού Νεφρού του Γεν</w:t>
      </w:r>
      <w:r>
        <w:rPr>
          <w:rFonts w:eastAsia="Times New Roman" w:cs="Times New Roman"/>
          <w:szCs w:val="24"/>
        </w:rPr>
        <w:t xml:space="preserve">ικού Νοσοκομείου Χαλκιδικής, δεν </w:t>
      </w:r>
      <w:r>
        <w:rPr>
          <w:rFonts w:eastAsia="Times New Roman" w:cs="Times New Roman"/>
          <w:szCs w:val="24"/>
        </w:rPr>
        <w:t>συζητείται</w:t>
      </w:r>
      <w:r>
        <w:rPr>
          <w:rFonts w:eastAsia="Times New Roman" w:cs="Times New Roman"/>
          <w:szCs w:val="24"/>
        </w:rPr>
        <w:t>.</w:t>
      </w:r>
    </w:p>
    <w:p w14:paraId="178DB8E0"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 xml:space="preserve">Η έβδομη με αριθμό 708/28-3-2016 επίκαιρη ερώτηση δεύτερου κύκλου του Βουλευτή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Υγείας, σχετικά με την αντιμετώπιση των προβλημάτων του Γενικού</w:t>
      </w:r>
      <w:r>
        <w:rPr>
          <w:rFonts w:eastAsia="Times New Roman" w:cs="Times New Roman"/>
          <w:szCs w:val="24"/>
        </w:rPr>
        <w:t xml:space="preserve"> Νοσοκομείου Λαμίας, επίσης δεν </w:t>
      </w:r>
      <w:r>
        <w:rPr>
          <w:rFonts w:eastAsia="Times New Roman" w:cs="Times New Roman"/>
          <w:szCs w:val="24"/>
        </w:rPr>
        <w:t>συζητείται</w:t>
      </w:r>
      <w:r>
        <w:rPr>
          <w:rFonts w:eastAsia="Times New Roman" w:cs="Times New Roman"/>
          <w:szCs w:val="24"/>
        </w:rPr>
        <w:t>.</w:t>
      </w:r>
    </w:p>
    <w:p w14:paraId="178DB8E1"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Τέλος, η πέμπτη με αριθμό 829/25-4-2016 επίκαιρη ερώτηση του δεύτερου κύκλου του Ανεξάρτητου Βουλευτή Αχαΐας κ. Νικολάου Νικολόπουλου, προς τον Υπουργό Υποδομών, Μεταφορών και Δικτύων, σχετικά με το παλιό χρέος 9</w:t>
      </w:r>
      <w:r>
        <w:rPr>
          <w:rFonts w:eastAsia="Times New Roman" w:cs="Times New Roman"/>
          <w:szCs w:val="24"/>
        </w:rPr>
        <w:t xml:space="preserve">0 εκατομμυρίων ευρώ στα αστικά λεωφορεία, που οφείλεται στις προηγούμενες διοικήσεις, δεν </w:t>
      </w:r>
      <w:r>
        <w:rPr>
          <w:rFonts w:eastAsia="Times New Roman" w:cs="Times New Roman"/>
          <w:szCs w:val="24"/>
        </w:rPr>
        <w:t>συζητείται</w:t>
      </w:r>
      <w:r>
        <w:rPr>
          <w:rFonts w:eastAsia="Times New Roman" w:cs="Times New Roman"/>
          <w:szCs w:val="24"/>
        </w:rPr>
        <w:t xml:space="preserve"> λόγω κωλύματος του ερωτώντος Βουλευτή.</w:t>
      </w:r>
      <w:r>
        <w:rPr>
          <w:rFonts w:eastAsia="Times New Roman" w:cs="Times New Roman"/>
          <w:szCs w:val="24"/>
        </w:rPr>
        <w:t xml:space="preserve"> </w:t>
      </w:r>
    </w:p>
    <w:p w14:paraId="178DB8E2"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έχουν διανεμηθεί τα Πρακτικά της Πέμπτης 17 Μαρτίου 2016 και της Παρασκευής 18 Μαρτίου 2016 και </w:t>
      </w:r>
      <w:r>
        <w:rPr>
          <w:rFonts w:eastAsia="Times New Roman" w:cs="Times New Roman"/>
          <w:szCs w:val="24"/>
        </w:rPr>
        <w:t xml:space="preserve">ερωτάται το Σώμα αν τα επικυρώνει. </w:t>
      </w:r>
    </w:p>
    <w:p w14:paraId="178DB8E3" w14:textId="77777777" w:rsidR="00EB13E0" w:rsidRDefault="00B70643">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178DB8E4"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b/>
          <w:bCs/>
          <w:szCs w:val="24"/>
        </w:rPr>
        <w:t>:</w:t>
      </w:r>
      <w:r>
        <w:rPr>
          <w:rFonts w:eastAsia="Times New Roman" w:cs="Times New Roman"/>
          <w:b/>
          <w:bCs/>
          <w:szCs w:val="24"/>
        </w:rPr>
        <w:t xml:space="preserve"> </w:t>
      </w:r>
      <w:r>
        <w:rPr>
          <w:rFonts w:eastAsia="Times New Roman" w:cs="Times New Roman"/>
          <w:szCs w:val="24"/>
        </w:rPr>
        <w:t>Συνεπώς τα Πρακτικά της Πέμπτης 17 Μαρτίου 2016 και της Παρασκευής 18 Μαρτίου 2016 επικυρώθηκαν.</w:t>
      </w:r>
    </w:p>
    <w:p w14:paraId="178DB8E5"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επίκαιρων ερωτήσεων.</w:t>
      </w:r>
    </w:p>
    <w:p w14:paraId="178DB8E6" w14:textId="77777777" w:rsidR="00EB13E0" w:rsidRDefault="00B70643">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78DB8E7" w14:textId="77777777" w:rsidR="00EB13E0" w:rsidRDefault="00B70643">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78DB8E8" w14:textId="77777777" w:rsidR="00EB13E0" w:rsidRDefault="00B7064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b/>
          <w:bCs/>
          <w:szCs w:val="24"/>
        </w:rPr>
        <w:t>:</w:t>
      </w:r>
      <w:r>
        <w:rPr>
          <w:rFonts w:eastAsia="Times New Roman" w:cs="Times New Roman"/>
          <w:b/>
          <w:bCs/>
          <w:szCs w:val="24"/>
        </w:rPr>
        <w:t xml:space="preserve"> </w:t>
      </w:r>
      <w:r>
        <w:rPr>
          <w:rFonts w:eastAsia="Times New Roman" w:cs="Times New Roman"/>
          <w:szCs w:val="24"/>
        </w:rPr>
        <w:t>Με τη συναίνεση του Σώματος και ώρα 18.</w:t>
      </w:r>
      <w:r>
        <w:rPr>
          <w:rFonts w:eastAsia="Times New Roman" w:cs="Times New Roman"/>
          <w:szCs w:val="24"/>
        </w:rPr>
        <w:t>24</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Τετάρτη 1 Ιουνίου 2016 και ώρα 10.0</w:t>
      </w:r>
      <w:r>
        <w:rPr>
          <w:rFonts w:eastAsia="Times New Roman" w:cs="Times New Roman"/>
          <w:szCs w:val="24"/>
        </w:rPr>
        <w:t xml:space="preserve">0΄, με αντικείμενο εργασιών του Σώματος: νομοθετική εργασία, σύμφωνα με την ημερήσια διάταξη που έχει διανεμηθεί. </w:t>
      </w:r>
    </w:p>
    <w:p w14:paraId="178DB8E9" w14:textId="77777777" w:rsidR="00EB13E0" w:rsidRDefault="00B70643">
      <w:pPr>
        <w:spacing w:line="600" w:lineRule="auto"/>
        <w:ind w:left="720"/>
        <w:jc w:val="both"/>
        <w:rPr>
          <w:rFonts w:eastAsia="Times New Roman" w:cs="Times New Roman"/>
          <w:szCs w:val="24"/>
        </w:rPr>
      </w:pPr>
      <w:r>
        <w:rPr>
          <w:rFonts w:eastAsia="Times New Roman" w:cs="Times New Roman"/>
          <w:b/>
          <w:bCs/>
          <w:szCs w:val="24"/>
        </w:rPr>
        <w:lastRenderedPageBreak/>
        <w:t xml:space="preserve">    Ο ΠΡΟΕΔΡΟΣ                                                        ΟΙ ΓΡΑΜΜΑΤΕΙΣ</w:t>
      </w:r>
      <w:r>
        <w:rPr>
          <w:rFonts w:eastAsia="Times New Roman" w:cs="Times New Roman"/>
          <w:szCs w:val="24"/>
        </w:rPr>
        <w:t xml:space="preserve">  </w:t>
      </w:r>
    </w:p>
    <w:p w14:paraId="178DB8EA" w14:textId="77777777" w:rsidR="00EB13E0" w:rsidRDefault="00EB13E0">
      <w:pPr>
        <w:spacing w:line="600" w:lineRule="auto"/>
        <w:ind w:firstLine="720"/>
        <w:jc w:val="both"/>
        <w:rPr>
          <w:rFonts w:eastAsia="Times New Roman" w:cs="Times New Roman"/>
          <w:szCs w:val="24"/>
        </w:rPr>
      </w:pPr>
    </w:p>
    <w:sectPr w:rsidR="00EB13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trackRevisions/>
  <w:documentProtection w:edit="trackedChanges" w:enforcement="1" w:cryptProviderType="rsaFull" w:cryptAlgorithmClass="hash" w:cryptAlgorithmType="typeAny" w:cryptAlgorithmSid="4" w:cryptSpinCount="50000" w:hash="yKKGavOlx32R6k3SpLJ/05Y7A9c=" w:salt="j49viEsVKNsVMLMuSeV/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E0"/>
    <w:rsid w:val="00B70643"/>
    <w:rsid w:val="00EB13E0"/>
    <w:rsid w:val="00F909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B87F"/>
  <w15:docId w15:val="{FE5BA733-ECBB-400C-8BA8-9038E331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17B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B17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256</MetadataID>
    <Session xmlns="641f345b-441b-4b81-9152-adc2e73ba5e1">Α´</Session>
    <Date xmlns="641f345b-441b-4b81-9152-adc2e73ba5e1">2016-05-29T21:00:00+00:00</Date>
    <Status xmlns="641f345b-441b-4b81-9152-adc2e73ba5e1">
      <Url>http://srv-sp1/praktika/Lists/Incoming_Metadata/EditForm.aspx?ID=256&amp;Source=/praktika/Recordings_Library/Forms/AllItems.aspx</Url>
      <Description>Δημοσιεύτηκε</Description>
    </Status>
    <Meeting xmlns="641f345b-441b-4b81-9152-adc2e73ba5e1">ΡΛΕ´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BFC172-43A4-40B5-822B-E7B4EA479B10}">
  <ds:schemaRefs>
    <ds:schemaRef ds:uri="http://schemas.openxmlformats.org/package/2006/metadata/core-properties"/>
    <ds:schemaRef ds:uri="http://schemas.microsoft.com/office/infopath/2007/PartnerControls"/>
    <ds:schemaRef ds:uri="http://www.w3.org/XML/1998/namespace"/>
    <ds:schemaRef ds:uri="http://schemas.microsoft.com/office/2006/documentManagement/types"/>
    <ds:schemaRef ds:uri="http://purl.org/dc/dcmitype/"/>
    <ds:schemaRef ds:uri="641f345b-441b-4b81-9152-adc2e73ba5e1"/>
    <ds:schemaRef ds:uri="http://purl.org/dc/elements/1.1/"/>
    <ds:schemaRef ds:uri="http://purl.org/dc/terms/"/>
    <ds:schemaRef ds:uri="http://schemas.microsoft.com/office/2006/metadata/properties"/>
  </ds:schemaRefs>
</ds:datastoreItem>
</file>

<file path=customXml/itemProps2.xml><?xml version="1.0" encoding="utf-8"?>
<ds:datastoreItem xmlns:ds="http://schemas.openxmlformats.org/officeDocument/2006/customXml" ds:itemID="{9D809A10-ACA8-4260-B2B3-4A69087AC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D500C0-C5A4-467E-B422-AA661B8E07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3568</Words>
  <Characters>19273</Characters>
  <Application>Microsoft Office Word</Application>
  <DocSecurity>0</DocSecurity>
  <Lines>160</Lines>
  <Paragraphs>45</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2016-06-21T09:52:00Z</dcterms:created>
  <dcterms:modified xsi:type="dcterms:W3CDTF">2016-06-21T09:52:00Z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