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7D6E8" w14:textId="77777777" w:rsidR="00202D30" w:rsidRPr="00202D30" w:rsidRDefault="00202D30" w:rsidP="00202D30">
      <w:pPr>
        <w:spacing w:after="0" w:line="360" w:lineRule="auto"/>
        <w:rPr>
          <w:ins w:id="0" w:author="Φλούδα Χριστίνα" w:date="2016-12-15T13:02:00Z"/>
          <w:rFonts w:eastAsia="Times New Roman"/>
          <w:szCs w:val="24"/>
          <w:lang w:eastAsia="en-US"/>
        </w:rPr>
      </w:pPr>
      <w:bookmarkStart w:id="1" w:name="_GoBack"/>
      <w:bookmarkEnd w:id="1"/>
      <w:ins w:id="2" w:author="Φλούδα Χριστίνα" w:date="2016-12-15T13:02:00Z">
        <w:r w:rsidRPr="00202D3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6EC7FDD" w14:textId="77777777" w:rsidR="00202D30" w:rsidRPr="00202D30" w:rsidRDefault="00202D30" w:rsidP="00202D30">
      <w:pPr>
        <w:spacing w:after="0" w:line="360" w:lineRule="auto"/>
        <w:rPr>
          <w:ins w:id="3" w:author="Φλούδα Χριστίνα" w:date="2016-12-15T13:02:00Z"/>
          <w:rFonts w:eastAsia="Times New Roman"/>
          <w:szCs w:val="24"/>
          <w:lang w:eastAsia="en-US"/>
        </w:rPr>
      </w:pPr>
    </w:p>
    <w:p w14:paraId="29F2053F" w14:textId="77777777" w:rsidR="00202D30" w:rsidRPr="00202D30" w:rsidRDefault="00202D30" w:rsidP="00202D30">
      <w:pPr>
        <w:spacing w:after="0" w:line="360" w:lineRule="auto"/>
        <w:rPr>
          <w:ins w:id="4" w:author="Φλούδα Χριστίνα" w:date="2016-12-15T13:02:00Z"/>
          <w:rFonts w:eastAsia="Times New Roman"/>
          <w:szCs w:val="24"/>
          <w:lang w:eastAsia="en-US"/>
        </w:rPr>
      </w:pPr>
      <w:ins w:id="5" w:author="Φλούδα Χριστίνα" w:date="2016-12-15T13:02:00Z">
        <w:r w:rsidRPr="00202D30">
          <w:rPr>
            <w:rFonts w:eastAsia="Times New Roman"/>
            <w:szCs w:val="24"/>
            <w:lang w:eastAsia="en-US"/>
          </w:rPr>
          <w:t>ΠΙΝΑΚΑΣ ΠΕΡΙΕΧΟΜΕΝΩΝ</w:t>
        </w:r>
      </w:ins>
    </w:p>
    <w:p w14:paraId="44C0120F" w14:textId="77777777" w:rsidR="00202D30" w:rsidRPr="00202D30" w:rsidRDefault="00202D30" w:rsidP="00202D30">
      <w:pPr>
        <w:spacing w:after="0" w:line="360" w:lineRule="auto"/>
        <w:rPr>
          <w:ins w:id="6" w:author="Φλούδα Χριστίνα" w:date="2016-12-15T13:02:00Z"/>
          <w:rFonts w:eastAsia="Times New Roman"/>
          <w:szCs w:val="24"/>
          <w:lang w:eastAsia="en-US"/>
        </w:rPr>
      </w:pPr>
      <w:ins w:id="7" w:author="Φλούδα Χριστίνα" w:date="2016-12-15T13:02:00Z">
        <w:r w:rsidRPr="00202D30">
          <w:rPr>
            <w:rFonts w:eastAsia="Times New Roman"/>
            <w:szCs w:val="24"/>
            <w:lang w:eastAsia="en-US"/>
          </w:rPr>
          <w:t xml:space="preserve">ΙΖ΄ ΠΕΡΙΟΔΟΣ </w:t>
        </w:r>
      </w:ins>
    </w:p>
    <w:p w14:paraId="1781B0EE" w14:textId="77777777" w:rsidR="00202D30" w:rsidRPr="00202D30" w:rsidRDefault="00202D30" w:rsidP="00202D30">
      <w:pPr>
        <w:spacing w:after="0" w:line="360" w:lineRule="auto"/>
        <w:rPr>
          <w:ins w:id="8" w:author="Φλούδα Χριστίνα" w:date="2016-12-15T13:02:00Z"/>
          <w:rFonts w:eastAsia="Times New Roman"/>
          <w:szCs w:val="24"/>
          <w:lang w:eastAsia="en-US"/>
        </w:rPr>
      </w:pPr>
      <w:ins w:id="9" w:author="Φλούδα Χριστίνα" w:date="2016-12-15T13:02:00Z">
        <w:r w:rsidRPr="00202D30">
          <w:rPr>
            <w:rFonts w:eastAsia="Times New Roman"/>
            <w:szCs w:val="24"/>
            <w:lang w:eastAsia="en-US"/>
          </w:rPr>
          <w:t>ΠΡΟΕΔΡΕΥΟΜΕΝΗΣ ΚΟΙΝΟΒΟΥΛΕΥΤΙΚΗΣ ΔΗΜΟΚΡΑΤΙΑΣ</w:t>
        </w:r>
      </w:ins>
    </w:p>
    <w:p w14:paraId="656D4804" w14:textId="77777777" w:rsidR="00202D30" w:rsidRPr="00202D30" w:rsidRDefault="00202D30" w:rsidP="00202D30">
      <w:pPr>
        <w:spacing w:after="0" w:line="360" w:lineRule="auto"/>
        <w:rPr>
          <w:ins w:id="10" w:author="Φλούδα Χριστίνα" w:date="2016-12-15T13:02:00Z"/>
          <w:rFonts w:eastAsia="Times New Roman"/>
          <w:szCs w:val="24"/>
          <w:lang w:eastAsia="en-US"/>
        </w:rPr>
      </w:pPr>
      <w:ins w:id="11" w:author="Φλούδα Χριστίνα" w:date="2016-12-15T13:02:00Z">
        <w:r w:rsidRPr="00202D30">
          <w:rPr>
            <w:rFonts w:eastAsia="Times New Roman"/>
            <w:szCs w:val="24"/>
            <w:lang w:eastAsia="en-US"/>
          </w:rPr>
          <w:t>ΣΥΝΟΔΟΣ Β΄</w:t>
        </w:r>
      </w:ins>
    </w:p>
    <w:p w14:paraId="2C70AC14" w14:textId="77777777" w:rsidR="00202D30" w:rsidRPr="00202D30" w:rsidRDefault="00202D30" w:rsidP="00202D30">
      <w:pPr>
        <w:spacing w:after="0" w:line="360" w:lineRule="auto"/>
        <w:rPr>
          <w:ins w:id="12" w:author="Φλούδα Χριστίνα" w:date="2016-12-15T13:02:00Z"/>
          <w:rFonts w:eastAsia="Times New Roman"/>
          <w:szCs w:val="24"/>
          <w:lang w:eastAsia="en-US"/>
        </w:rPr>
      </w:pPr>
    </w:p>
    <w:p w14:paraId="798640F2" w14:textId="77777777" w:rsidR="00202D30" w:rsidRPr="00202D30" w:rsidRDefault="00202D30" w:rsidP="00202D30">
      <w:pPr>
        <w:spacing w:after="0" w:line="360" w:lineRule="auto"/>
        <w:rPr>
          <w:ins w:id="13" w:author="Φλούδα Χριστίνα" w:date="2016-12-15T13:02:00Z"/>
          <w:rFonts w:eastAsia="Times New Roman"/>
          <w:szCs w:val="24"/>
          <w:lang w:eastAsia="en-US"/>
        </w:rPr>
      </w:pPr>
      <w:ins w:id="14" w:author="Φλούδα Χριστίνα" w:date="2016-12-15T13:02:00Z">
        <w:r w:rsidRPr="00202D30">
          <w:rPr>
            <w:rFonts w:eastAsia="Times New Roman"/>
            <w:szCs w:val="24"/>
            <w:lang w:eastAsia="en-US"/>
          </w:rPr>
          <w:t>ΣΥΝΕΔΡΙΑΣΗ ΜΔ΄</w:t>
        </w:r>
      </w:ins>
    </w:p>
    <w:p w14:paraId="2E768145" w14:textId="77777777" w:rsidR="00202D30" w:rsidRPr="00202D30" w:rsidRDefault="00202D30" w:rsidP="00202D30">
      <w:pPr>
        <w:spacing w:after="0" w:line="360" w:lineRule="auto"/>
        <w:rPr>
          <w:ins w:id="15" w:author="Φλούδα Χριστίνα" w:date="2016-12-15T13:02:00Z"/>
          <w:rFonts w:eastAsia="Times New Roman"/>
          <w:szCs w:val="24"/>
          <w:lang w:eastAsia="en-US"/>
        </w:rPr>
      </w:pPr>
      <w:ins w:id="16" w:author="Φλούδα Χριστίνα" w:date="2016-12-15T13:02:00Z">
        <w:r w:rsidRPr="00202D30">
          <w:rPr>
            <w:rFonts w:eastAsia="Times New Roman"/>
            <w:szCs w:val="24"/>
            <w:lang w:eastAsia="en-US"/>
          </w:rPr>
          <w:t>Παρασκευή  9 Δεκεμβρίου 2016</w:t>
        </w:r>
      </w:ins>
    </w:p>
    <w:p w14:paraId="134A0990" w14:textId="77777777" w:rsidR="00202D30" w:rsidRPr="00202D30" w:rsidRDefault="00202D30" w:rsidP="00202D30">
      <w:pPr>
        <w:spacing w:after="0" w:line="360" w:lineRule="auto"/>
        <w:rPr>
          <w:ins w:id="17" w:author="Φλούδα Χριστίνα" w:date="2016-12-15T13:02:00Z"/>
          <w:rFonts w:eastAsia="Times New Roman"/>
          <w:szCs w:val="24"/>
          <w:lang w:eastAsia="en-US"/>
        </w:rPr>
      </w:pPr>
    </w:p>
    <w:p w14:paraId="1A5D9675" w14:textId="77777777" w:rsidR="00202D30" w:rsidRPr="00202D30" w:rsidRDefault="00202D30" w:rsidP="00202D30">
      <w:pPr>
        <w:spacing w:after="0" w:line="360" w:lineRule="auto"/>
        <w:rPr>
          <w:ins w:id="18" w:author="Φλούδα Χριστίνα" w:date="2016-12-15T13:02:00Z"/>
          <w:rFonts w:eastAsia="Times New Roman"/>
          <w:szCs w:val="24"/>
          <w:lang w:eastAsia="en-US"/>
        </w:rPr>
      </w:pPr>
      <w:ins w:id="19" w:author="Φλούδα Χριστίνα" w:date="2016-12-15T13:02:00Z">
        <w:r w:rsidRPr="00202D30">
          <w:rPr>
            <w:rFonts w:eastAsia="Times New Roman"/>
            <w:szCs w:val="24"/>
            <w:lang w:eastAsia="en-US"/>
          </w:rPr>
          <w:t>ΘΕΜΑΤΑ</w:t>
        </w:r>
      </w:ins>
    </w:p>
    <w:p w14:paraId="1361C260" w14:textId="77777777" w:rsidR="00202D30" w:rsidRPr="00202D30" w:rsidRDefault="00202D30" w:rsidP="00202D30">
      <w:pPr>
        <w:spacing w:after="0" w:line="360" w:lineRule="auto"/>
        <w:rPr>
          <w:ins w:id="20" w:author="Φλούδα Χριστίνα" w:date="2016-12-15T13:02:00Z"/>
          <w:rFonts w:eastAsia="Times New Roman"/>
          <w:szCs w:val="24"/>
          <w:lang w:eastAsia="en-US"/>
        </w:rPr>
      </w:pPr>
      <w:ins w:id="21" w:author="Φλούδα Χριστίνα" w:date="2016-12-15T13:02:00Z">
        <w:r w:rsidRPr="00202D30">
          <w:rPr>
            <w:rFonts w:eastAsia="Times New Roman"/>
            <w:szCs w:val="24"/>
            <w:lang w:eastAsia="en-US"/>
          </w:rPr>
          <w:t xml:space="preserve"> </w:t>
        </w:r>
        <w:r w:rsidRPr="00202D30">
          <w:rPr>
            <w:rFonts w:eastAsia="Times New Roman"/>
            <w:szCs w:val="24"/>
            <w:lang w:eastAsia="en-US"/>
          </w:rPr>
          <w:br/>
          <w:t xml:space="preserve">Α. ΕΙΔΙΚΑ ΘΕΜΑΤΑ </w:t>
        </w:r>
        <w:r w:rsidRPr="00202D30">
          <w:rPr>
            <w:rFonts w:eastAsia="Times New Roman"/>
            <w:szCs w:val="24"/>
            <w:lang w:eastAsia="en-US"/>
          </w:rPr>
          <w:br/>
          <w:t xml:space="preserve">1.  Άδεια απουσίας του Βουλευτή κ. Σ. Καλαφάτη, σελ. </w:t>
        </w:r>
        <w:r w:rsidRPr="00202D30">
          <w:rPr>
            <w:rFonts w:eastAsia="Times New Roman"/>
            <w:szCs w:val="24"/>
            <w:lang w:eastAsia="en-US"/>
          </w:rPr>
          <w:br/>
          <w:t xml:space="preserve">2. Ανακοινώνεται ότι τη συνεδρίαση παρακολουθούν μαθητές από το 60ο Δημοτικό Σχολείο Πάτρας, το 3ο Αρσάκειο Δημοτικό Σχολείο, το 3ο Γυμνάσιο Λάρισας, το 5ο Λύκειο Ζωγράφου, το 6ο Γυμνάσιο Πάτρας, το 94ο Δημοτικό Σχολείο Θεσσαλονίκης και το Γυμνάσιο Λιτόχωρου Πιερίας, σελ. </w:t>
        </w:r>
        <w:r w:rsidRPr="00202D30">
          <w:rPr>
            <w:rFonts w:eastAsia="Times New Roman"/>
            <w:szCs w:val="24"/>
            <w:lang w:eastAsia="en-US"/>
          </w:rPr>
          <w:br/>
          <w:t xml:space="preserve">3. Επί διαδικαστικού θέματος, σελ. </w:t>
        </w:r>
        <w:r w:rsidRPr="00202D30">
          <w:rPr>
            <w:rFonts w:eastAsia="Times New Roman"/>
            <w:szCs w:val="24"/>
            <w:lang w:eastAsia="en-US"/>
          </w:rPr>
          <w:br/>
          <w:t xml:space="preserve">4. Ανακοινώνεται η υπ. </w:t>
        </w:r>
        <w:proofErr w:type="spellStart"/>
        <w:r w:rsidRPr="00202D30">
          <w:rPr>
            <w:rFonts w:eastAsia="Times New Roman"/>
            <w:szCs w:val="24"/>
            <w:lang w:eastAsia="en-US"/>
          </w:rPr>
          <w:t>αριθμ</w:t>
        </w:r>
        <w:proofErr w:type="spellEnd"/>
        <w:r w:rsidRPr="00202D30">
          <w:rPr>
            <w:rFonts w:eastAsia="Times New Roman"/>
            <w:szCs w:val="24"/>
            <w:lang w:eastAsia="en-US"/>
          </w:rPr>
          <w:t xml:space="preserve">. πρωτοκόλλου 18949/13029 από 9 Δεκεμβρίου 2016 απόφαση του Προέδρου της Βουλής κ. Νικολάου </w:t>
        </w:r>
        <w:proofErr w:type="spellStart"/>
        <w:r w:rsidRPr="00202D30">
          <w:rPr>
            <w:rFonts w:eastAsia="Times New Roman"/>
            <w:szCs w:val="24"/>
            <w:lang w:eastAsia="en-US"/>
          </w:rPr>
          <w:t>Βούτση</w:t>
        </w:r>
        <w:proofErr w:type="spellEnd"/>
        <w:r w:rsidRPr="00202D30">
          <w:rPr>
            <w:rFonts w:eastAsia="Times New Roman"/>
            <w:szCs w:val="24"/>
            <w:lang w:eastAsia="en-US"/>
          </w:rPr>
          <w:t xml:space="preserve">: «Σύσταση και συγκρότηση των Διαρκών Επιτροπών Εθνικής  Άμυνας και Εξωτερικών Υποθέσεων, Κοινωνικών Υποθέσεων, Δημόσιας Διοίκησης, Δημόσιας Τάξης και Δικαιοσύνης και Παραγωγής και Εμπορίου», σελ. </w:t>
        </w:r>
        <w:r w:rsidRPr="00202D30">
          <w:rPr>
            <w:rFonts w:eastAsia="Times New Roman"/>
            <w:szCs w:val="24"/>
            <w:lang w:eastAsia="en-US"/>
          </w:rPr>
          <w:br/>
          <w:t xml:space="preserve">5. Επί προσωπικού θέματος, σελ. </w:t>
        </w:r>
        <w:r w:rsidRPr="00202D30">
          <w:rPr>
            <w:rFonts w:eastAsia="Times New Roman"/>
            <w:szCs w:val="24"/>
            <w:lang w:eastAsia="en-US"/>
          </w:rPr>
          <w:br/>
          <w:t xml:space="preserve"> </w:t>
        </w:r>
        <w:r w:rsidRPr="00202D30">
          <w:rPr>
            <w:rFonts w:eastAsia="Times New Roman"/>
            <w:szCs w:val="24"/>
            <w:lang w:eastAsia="en-US"/>
          </w:rPr>
          <w:br/>
          <w:t xml:space="preserve">Β. ΝΟΜΟΘΕΤΙΚΗ ΕΡΓΑΣΙΑ </w:t>
        </w:r>
        <w:r w:rsidRPr="00202D30">
          <w:rPr>
            <w:rFonts w:eastAsia="Times New Roman"/>
            <w:szCs w:val="24"/>
            <w:lang w:eastAsia="en-US"/>
          </w:rPr>
          <w:br/>
          <w:t xml:space="preserve">Συζήτηση επί του σχεδίου νόμου του Υπουργείου Οικονομικών: «Κύρωση του Κρατικού Προϋπολογισμού οικονομικού έτους 2017», σελ. </w:t>
        </w:r>
        <w:r w:rsidRPr="00202D30">
          <w:rPr>
            <w:rFonts w:eastAsia="Times New Roman"/>
            <w:szCs w:val="24"/>
            <w:lang w:eastAsia="en-US"/>
          </w:rPr>
          <w:br/>
          <w:t xml:space="preserve"> </w:t>
        </w:r>
        <w:r w:rsidRPr="00202D30">
          <w:rPr>
            <w:rFonts w:eastAsia="Times New Roman"/>
            <w:szCs w:val="24"/>
            <w:lang w:eastAsia="en-US"/>
          </w:rPr>
          <w:br/>
        </w:r>
      </w:ins>
    </w:p>
    <w:p w14:paraId="286A955F" w14:textId="77777777" w:rsidR="00202D30" w:rsidRPr="00202D30" w:rsidRDefault="00202D30" w:rsidP="00202D30">
      <w:pPr>
        <w:spacing w:after="0" w:line="360" w:lineRule="auto"/>
        <w:rPr>
          <w:ins w:id="22" w:author="Φλούδα Χριστίνα" w:date="2016-12-15T13:02:00Z"/>
          <w:rFonts w:eastAsia="Times New Roman"/>
          <w:szCs w:val="24"/>
          <w:lang w:eastAsia="en-US"/>
        </w:rPr>
      </w:pPr>
    </w:p>
    <w:p w14:paraId="1BF135B4" w14:textId="77777777" w:rsidR="00202D30" w:rsidRPr="00202D30" w:rsidRDefault="00202D30" w:rsidP="00202D30">
      <w:pPr>
        <w:spacing w:after="0" w:line="360" w:lineRule="auto"/>
        <w:rPr>
          <w:ins w:id="23" w:author="Φλούδα Χριστίνα" w:date="2016-12-15T13:02:00Z"/>
          <w:rFonts w:eastAsia="Times New Roman"/>
          <w:szCs w:val="24"/>
          <w:lang w:eastAsia="en-US"/>
        </w:rPr>
      </w:pPr>
    </w:p>
    <w:p w14:paraId="0FA60C37" w14:textId="77777777" w:rsidR="00202D30" w:rsidRPr="00202D30" w:rsidRDefault="00202D30" w:rsidP="00202D30">
      <w:pPr>
        <w:spacing w:after="0" w:line="360" w:lineRule="auto"/>
        <w:rPr>
          <w:ins w:id="24" w:author="Φλούδα Χριστίνα" w:date="2016-12-15T13:02:00Z"/>
          <w:rFonts w:eastAsia="Times New Roman"/>
          <w:szCs w:val="24"/>
          <w:lang w:eastAsia="en-US"/>
        </w:rPr>
      </w:pPr>
      <w:ins w:id="25" w:author="Φλούδα Χριστίνα" w:date="2016-12-15T13:02:00Z">
        <w:r w:rsidRPr="00202D30">
          <w:rPr>
            <w:rFonts w:eastAsia="Times New Roman"/>
            <w:szCs w:val="24"/>
            <w:lang w:eastAsia="en-US"/>
          </w:rPr>
          <w:t>ΠΡΟΕΔΡΕΥΟΝΤΕΣ</w:t>
        </w:r>
      </w:ins>
    </w:p>
    <w:p w14:paraId="702F5AF1" w14:textId="77777777" w:rsidR="00202D30" w:rsidRPr="00202D30" w:rsidRDefault="00202D30" w:rsidP="00202D30">
      <w:pPr>
        <w:spacing w:after="0" w:line="360" w:lineRule="auto"/>
        <w:rPr>
          <w:ins w:id="26" w:author="Φλούδα Χριστίνα" w:date="2016-12-15T13:02:00Z"/>
          <w:rFonts w:eastAsia="Times New Roman"/>
          <w:szCs w:val="24"/>
          <w:lang w:eastAsia="en-US"/>
        </w:rPr>
      </w:pPr>
    </w:p>
    <w:p w14:paraId="63C0BBE5" w14:textId="77777777" w:rsidR="00202D30" w:rsidRPr="00202D30" w:rsidRDefault="00202D30" w:rsidP="00202D30">
      <w:pPr>
        <w:spacing w:after="0" w:line="360" w:lineRule="auto"/>
        <w:rPr>
          <w:ins w:id="27" w:author="Φλούδα Χριστίνα" w:date="2016-12-15T13:02:00Z"/>
          <w:rFonts w:eastAsia="Times New Roman"/>
          <w:szCs w:val="24"/>
          <w:lang w:eastAsia="en-US"/>
        </w:rPr>
      </w:pPr>
      <w:ins w:id="28" w:author="Φλούδα Χριστίνα" w:date="2016-12-15T13:02:00Z">
        <w:r w:rsidRPr="00202D30">
          <w:rPr>
            <w:rFonts w:eastAsia="Times New Roman"/>
            <w:szCs w:val="24"/>
            <w:lang w:eastAsia="en-US"/>
          </w:rPr>
          <w:t>ΚΑΚΛΑΜΑΝΗΣ Ν. , σελ.</w:t>
        </w:r>
        <w:r w:rsidRPr="00202D30">
          <w:rPr>
            <w:rFonts w:eastAsia="Times New Roman"/>
            <w:szCs w:val="24"/>
            <w:lang w:eastAsia="en-US"/>
          </w:rPr>
          <w:br/>
          <w:t>ΚΡΕΜΑΣΤΙΝΟΣ Δ. , σελ.</w:t>
        </w:r>
        <w:r w:rsidRPr="00202D30">
          <w:rPr>
            <w:rFonts w:eastAsia="Times New Roman"/>
            <w:szCs w:val="24"/>
            <w:lang w:eastAsia="en-US"/>
          </w:rPr>
          <w:br/>
          <w:t>ΛΑΜΠΡΟΥΛΗΣ Γ. , σελ.</w:t>
        </w:r>
        <w:r w:rsidRPr="00202D30">
          <w:rPr>
            <w:rFonts w:eastAsia="Times New Roman"/>
            <w:szCs w:val="24"/>
            <w:lang w:eastAsia="en-US"/>
          </w:rPr>
          <w:br/>
          <w:t xml:space="preserve">ΛΥΚΟΥΔΗΣ Σ. , σελ. </w:t>
        </w:r>
      </w:ins>
    </w:p>
    <w:p w14:paraId="73F53334" w14:textId="77777777" w:rsidR="00202D30" w:rsidRPr="00202D30" w:rsidRDefault="00202D30" w:rsidP="00202D30">
      <w:pPr>
        <w:spacing w:after="0" w:line="360" w:lineRule="auto"/>
        <w:rPr>
          <w:ins w:id="29" w:author="Φλούδα Χριστίνα" w:date="2016-12-15T13:02:00Z"/>
          <w:rFonts w:eastAsia="Times New Roman"/>
          <w:szCs w:val="24"/>
          <w:lang w:eastAsia="en-US"/>
        </w:rPr>
      </w:pPr>
      <w:ins w:id="30" w:author="Φλούδα Χριστίνα" w:date="2016-12-15T13:02:00Z">
        <w:r w:rsidRPr="00202D30">
          <w:rPr>
            <w:rFonts w:eastAsia="Times New Roman"/>
            <w:szCs w:val="24"/>
            <w:lang w:eastAsia="en-US"/>
          </w:rPr>
          <w:t>ΧΡΙΣΤΟΔΟΥΛΟΠΟΥΛΟΥ Α. , σελ.</w:t>
        </w:r>
        <w:r w:rsidRPr="00202D30">
          <w:rPr>
            <w:rFonts w:eastAsia="Times New Roman"/>
            <w:szCs w:val="24"/>
            <w:lang w:eastAsia="en-US"/>
          </w:rPr>
          <w:br/>
        </w:r>
      </w:ins>
    </w:p>
    <w:p w14:paraId="20BA4B20" w14:textId="77777777" w:rsidR="00202D30" w:rsidRPr="00202D30" w:rsidRDefault="00202D30" w:rsidP="00202D30">
      <w:pPr>
        <w:spacing w:after="0" w:line="360" w:lineRule="auto"/>
        <w:rPr>
          <w:ins w:id="31" w:author="Φλούδα Χριστίνα" w:date="2016-12-15T13:02:00Z"/>
          <w:rFonts w:eastAsia="Times New Roman"/>
          <w:szCs w:val="24"/>
          <w:lang w:eastAsia="en-US"/>
        </w:rPr>
      </w:pPr>
    </w:p>
    <w:p w14:paraId="25E0E092" w14:textId="77777777" w:rsidR="00202D30" w:rsidRPr="00202D30" w:rsidRDefault="00202D30" w:rsidP="00202D30">
      <w:pPr>
        <w:spacing w:after="0" w:line="360" w:lineRule="auto"/>
        <w:rPr>
          <w:ins w:id="32" w:author="Φλούδα Χριστίνα" w:date="2016-12-15T13:02:00Z"/>
          <w:rFonts w:eastAsia="Times New Roman"/>
          <w:szCs w:val="24"/>
          <w:lang w:eastAsia="en-US"/>
        </w:rPr>
      </w:pPr>
      <w:ins w:id="33" w:author="Φλούδα Χριστίνα" w:date="2016-12-15T13:02:00Z">
        <w:r w:rsidRPr="00202D30">
          <w:rPr>
            <w:rFonts w:eastAsia="Times New Roman"/>
            <w:szCs w:val="24"/>
            <w:lang w:eastAsia="en-US"/>
          </w:rPr>
          <w:t>ΟΜΙΛΗΤΕΣ</w:t>
        </w:r>
      </w:ins>
    </w:p>
    <w:p w14:paraId="3F1401A1" w14:textId="77777777" w:rsidR="00202D30" w:rsidRPr="00202D30" w:rsidRDefault="00202D30" w:rsidP="00202D30">
      <w:pPr>
        <w:spacing w:after="0" w:line="360" w:lineRule="auto"/>
        <w:rPr>
          <w:ins w:id="34" w:author="Φλούδα Χριστίνα" w:date="2016-12-15T13:02:00Z"/>
          <w:rFonts w:eastAsia="Times New Roman"/>
          <w:szCs w:val="24"/>
          <w:lang w:eastAsia="en-US"/>
        </w:rPr>
      </w:pPr>
      <w:ins w:id="35" w:author="Φλούδα Χριστίνα" w:date="2016-12-15T13:02:00Z">
        <w:r w:rsidRPr="00202D30">
          <w:rPr>
            <w:rFonts w:eastAsia="Times New Roman"/>
            <w:szCs w:val="24"/>
            <w:lang w:eastAsia="en-US"/>
          </w:rPr>
          <w:br/>
          <w:t>Α. Επί διαδικαστικού θέματος:</w:t>
        </w:r>
        <w:r w:rsidRPr="00202D30">
          <w:rPr>
            <w:rFonts w:eastAsia="Times New Roman"/>
            <w:szCs w:val="24"/>
            <w:lang w:eastAsia="en-US"/>
          </w:rPr>
          <w:br/>
          <w:t>ΑΝΑΓΝΩΣΤΟΠΟΥΛΟΥ Α. , σελ.</w:t>
        </w:r>
        <w:r w:rsidRPr="00202D30">
          <w:rPr>
            <w:rFonts w:eastAsia="Times New Roman"/>
            <w:szCs w:val="24"/>
            <w:lang w:eastAsia="en-US"/>
          </w:rPr>
          <w:br/>
          <w:t>ΑΝΤΩΝΙΑΔΗΣ Ι. , σελ.</w:t>
        </w:r>
        <w:r w:rsidRPr="00202D30">
          <w:rPr>
            <w:rFonts w:eastAsia="Times New Roman"/>
            <w:szCs w:val="24"/>
            <w:lang w:eastAsia="en-US"/>
          </w:rPr>
          <w:br/>
          <w:t>ΑΠΟΣΤΟΛΟΥ Ε. , σελ.</w:t>
        </w:r>
        <w:r w:rsidRPr="00202D30">
          <w:rPr>
            <w:rFonts w:eastAsia="Times New Roman"/>
            <w:szCs w:val="24"/>
            <w:lang w:eastAsia="en-US"/>
          </w:rPr>
          <w:br/>
          <w:t>ΒΑΡΒΙΤΣΙΩΤΗΣ Μ. , σελ.</w:t>
        </w:r>
        <w:r w:rsidRPr="00202D30">
          <w:rPr>
            <w:rFonts w:eastAsia="Times New Roman"/>
            <w:szCs w:val="24"/>
            <w:lang w:eastAsia="en-US"/>
          </w:rPr>
          <w:br/>
          <w:t>ΔΕΝΔΙΑΣ Ν. , σελ.</w:t>
        </w:r>
        <w:r w:rsidRPr="00202D30">
          <w:rPr>
            <w:rFonts w:eastAsia="Times New Roman"/>
            <w:szCs w:val="24"/>
            <w:lang w:eastAsia="en-US"/>
          </w:rPr>
          <w:br/>
          <w:t>ΚΑΚΛΑΜΑΝΗΣ Ν. , σελ.</w:t>
        </w:r>
        <w:r w:rsidRPr="00202D30">
          <w:rPr>
            <w:rFonts w:eastAsia="Times New Roman"/>
            <w:szCs w:val="24"/>
            <w:lang w:eastAsia="en-US"/>
          </w:rPr>
          <w:br/>
          <w:t>ΚΑΣΑΠΙΔΗΣ Γ. , σελ.</w:t>
        </w:r>
        <w:r w:rsidRPr="00202D30">
          <w:rPr>
            <w:rFonts w:eastAsia="Times New Roman"/>
            <w:szCs w:val="24"/>
            <w:lang w:eastAsia="en-US"/>
          </w:rPr>
          <w:br/>
          <w:t>ΚΕΓΚΕΡΟΓΛΟΥ Β. , σελ.</w:t>
        </w:r>
        <w:r w:rsidRPr="00202D30">
          <w:rPr>
            <w:rFonts w:eastAsia="Times New Roman"/>
            <w:szCs w:val="24"/>
            <w:lang w:eastAsia="en-US"/>
          </w:rPr>
          <w:br/>
          <w:t>ΚΟΖΟΜΠΟΛΗ - ΑΜΑΝΑΤΙΔΗ Π. , σελ.</w:t>
        </w:r>
        <w:r w:rsidRPr="00202D30">
          <w:rPr>
            <w:rFonts w:eastAsia="Times New Roman"/>
            <w:szCs w:val="24"/>
            <w:lang w:eastAsia="en-US"/>
          </w:rPr>
          <w:br/>
          <w:t>ΚΡΕΜΑΣΤΙΝΟΣ Δ. , σελ.</w:t>
        </w:r>
        <w:r w:rsidRPr="00202D30">
          <w:rPr>
            <w:rFonts w:eastAsia="Times New Roman"/>
            <w:szCs w:val="24"/>
            <w:lang w:eastAsia="en-US"/>
          </w:rPr>
          <w:br/>
          <w:t>ΛΑΜΠΡΟΥΛΗΣ Γ. , σελ.</w:t>
        </w:r>
        <w:r w:rsidRPr="00202D30">
          <w:rPr>
            <w:rFonts w:eastAsia="Times New Roman"/>
            <w:szCs w:val="24"/>
            <w:lang w:eastAsia="en-US"/>
          </w:rPr>
          <w:br/>
          <w:t>ΛΟΒΕΡΔΟΣ Α. , σελ.</w:t>
        </w:r>
        <w:r w:rsidRPr="00202D30">
          <w:rPr>
            <w:rFonts w:eastAsia="Times New Roman"/>
            <w:szCs w:val="24"/>
            <w:lang w:eastAsia="en-US"/>
          </w:rPr>
          <w:br/>
          <w:t>ΟΙΚΟΝΟΜΟΥ Β. , σελ.</w:t>
        </w:r>
        <w:r w:rsidRPr="00202D30">
          <w:rPr>
            <w:rFonts w:eastAsia="Times New Roman"/>
            <w:szCs w:val="24"/>
            <w:lang w:eastAsia="en-US"/>
          </w:rPr>
          <w:br/>
          <w:t>ΠΑΠΑΔΟΠΟΥΛΟΣ Ν. , σελ.</w:t>
        </w:r>
        <w:r w:rsidRPr="00202D30">
          <w:rPr>
            <w:rFonts w:eastAsia="Times New Roman"/>
            <w:szCs w:val="24"/>
            <w:lang w:eastAsia="en-US"/>
          </w:rPr>
          <w:br/>
          <w:t>ΣΤΑΜΑΤΗΣ Δ. , σελ.</w:t>
        </w:r>
        <w:r w:rsidRPr="00202D30">
          <w:rPr>
            <w:rFonts w:eastAsia="Times New Roman"/>
            <w:szCs w:val="24"/>
            <w:lang w:eastAsia="en-US"/>
          </w:rPr>
          <w:br/>
          <w:t>ΣΤΑΜΠΟΥΛΗ Α. , σελ.</w:t>
        </w:r>
        <w:r w:rsidRPr="00202D30">
          <w:rPr>
            <w:rFonts w:eastAsia="Times New Roman"/>
            <w:szCs w:val="24"/>
            <w:lang w:eastAsia="en-US"/>
          </w:rPr>
          <w:br/>
          <w:t>ΤΖΑΚΡΗ Θ. , σελ.</w:t>
        </w:r>
        <w:r w:rsidRPr="00202D30">
          <w:rPr>
            <w:rFonts w:eastAsia="Times New Roman"/>
            <w:szCs w:val="24"/>
            <w:lang w:eastAsia="en-US"/>
          </w:rPr>
          <w:br/>
          <w:t>ΤΖΟΥΦΗ Μ. , σελ.</w:t>
        </w:r>
        <w:r w:rsidRPr="00202D30">
          <w:rPr>
            <w:rFonts w:eastAsia="Times New Roman"/>
            <w:szCs w:val="24"/>
            <w:lang w:eastAsia="en-US"/>
          </w:rPr>
          <w:br/>
          <w:t>ΦΩΤΙΟΥ Θ. , σελ.</w:t>
        </w:r>
        <w:r w:rsidRPr="00202D30">
          <w:rPr>
            <w:rFonts w:eastAsia="Times New Roman"/>
            <w:szCs w:val="24"/>
            <w:lang w:eastAsia="en-US"/>
          </w:rPr>
          <w:br/>
          <w:t>ΧΟΥΛΙΑΡΑΚΗΣ Γ. , σελ.</w:t>
        </w:r>
        <w:r w:rsidRPr="00202D30">
          <w:rPr>
            <w:rFonts w:eastAsia="Times New Roman"/>
            <w:szCs w:val="24"/>
            <w:lang w:eastAsia="en-US"/>
          </w:rPr>
          <w:br/>
          <w:t>ΧΡΙΣΤΟΔΟΥΛΟΠΟΥΛΟΥ Α. , σελ.</w:t>
        </w:r>
        <w:r w:rsidRPr="00202D30">
          <w:rPr>
            <w:rFonts w:eastAsia="Times New Roman"/>
            <w:szCs w:val="24"/>
            <w:lang w:eastAsia="en-US"/>
          </w:rPr>
          <w:br/>
        </w:r>
        <w:r w:rsidRPr="00202D30">
          <w:rPr>
            <w:rFonts w:eastAsia="Times New Roman"/>
            <w:szCs w:val="24"/>
            <w:lang w:eastAsia="en-US"/>
          </w:rPr>
          <w:br/>
          <w:t>Β. Επί προσωπικού θέματος:</w:t>
        </w:r>
        <w:r w:rsidRPr="00202D30">
          <w:rPr>
            <w:rFonts w:eastAsia="Times New Roman"/>
            <w:szCs w:val="24"/>
            <w:lang w:eastAsia="en-US"/>
          </w:rPr>
          <w:br/>
          <w:t>ΑΠΟΣΤΟΛΟΥ Ε. , σελ.</w:t>
        </w:r>
        <w:r w:rsidRPr="00202D30">
          <w:rPr>
            <w:rFonts w:eastAsia="Times New Roman"/>
            <w:szCs w:val="24"/>
            <w:lang w:eastAsia="en-US"/>
          </w:rPr>
          <w:br/>
          <w:t>ΚΑΣΑΠΙΔΗΣ Γ. , σελ.</w:t>
        </w:r>
        <w:r w:rsidRPr="00202D30">
          <w:rPr>
            <w:rFonts w:eastAsia="Times New Roman"/>
            <w:szCs w:val="24"/>
            <w:lang w:eastAsia="en-US"/>
          </w:rPr>
          <w:br/>
          <w:t>ΚΕΓΚΕΡΟΓΛΟΥ Β. , σελ.</w:t>
        </w:r>
        <w:r w:rsidRPr="00202D30">
          <w:rPr>
            <w:rFonts w:eastAsia="Times New Roman"/>
            <w:szCs w:val="24"/>
            <w:lang w:eastAsia="en-US"/>
          </w:rPr>
          <w:br/>
          <w:t>ΟΙΚΟΝΟΜΟΥ Β. , σελ.</w:t>
        </w:r>
        <w:r w:rsidRPr="00202D30">
          <w:rPr>
            <w:rFonts w:eastAsia="Times New Roman"/>
            <w:szCs w:val="24"/>
            <w:lang w:eastAsia="en-US"/>
          </w:rPr>
          <w:br/>
          <w:t>ΤΣΑΚΑΛΩΤΟΣ Ε. , σελ.</w:t>
        </w:r>
        <w:r w:rsidRPr="00202D30">
          <w:rPr>
            <w:rFonts w:eastAsia="Times New Roman"/>
            <w:szCs w:val="24"/>
            <w:lang w:eastAsia="en-US"/>
          </w:rPr>
          <w:br/>
        </w:r>
        <w:r w:rsidRPr="00202D30">
          <w:rPr>
            <w:rFonts w:eastAsia="Times New Roman"/>
            <w:szCs w:val="24"/>
            <w:lang w:eastAsia="en-US"/>
          </w:rPr>
          <w:br/>
          <w:t>Γ. Επί του σχεδίου νόμου του Υπουργείου Οικονομικών:</w:t>
        </w:r>
        <w:r w:rsidRPr="00202D30">
          <w:rPr>
            <w:rFonts w:eastAsia="Times New Roman"/>
            <w:szCs w:val="24"/>
            <w:lang w:eastAsia="en-US"/>
          </w:rPr>
          <w:br/>
          <w:t>ΑΝΑΓΝΩΣΤΟΠΟΥΛΟΥ Α. , σελ.</w:t>
        </w:r>
        <w:r w:rsidRPr="00202D30">
          <w:rPr>
            <w:rFonts w:eastAsia="Times New Roman"/>
            <w:szCs w:val="24"/>
            <w:lang w:eastAsia="en-US"/>
          </w:rPr>
          <w:br/>
          <w:t>ΑΝΑΣΤΑΣΙΑΔΗΣ Σ. , σελ.</w:t>
        </w:r>
        <w:r w:rsidRPr="00202D30">
          <w:rPr>
            <w:rFonts w:eastAsia="Times New Roman"/>
            <w:szCs w:val="24"/>
            <w:lang w:eastAsia="en-US"/>
          </w:rPr>
          <w:br/>
          <w:t>ΑΝΤΩΝΙΑΔΗΣ Ι. , σελ.</w:t>
        </w:r>
        <w:r w:rsidRPr="00202D30">
          <w:rPr>
            <w:rFonts w:eastAsia="Times New Roman"/>
            <w:szCs w:val="24"/>
            <w:lang w:eastAsia="en-US"/>
          </w:rPr>
          <w:br/>
          <w:t>ΑΝΤΩΝΙΟΥ Μ. , σελ.</w:t>
        </w:r>
        <w:r w:rsidRPr="00202D30">
          <w:rPr>
            <w:rFonts w:eastAsia="Times New Roman"/>
            <w:szCs w:val="24"/>
            <w:lang w:eastAsia="en-US"/>
          </w:rPr>
          <w:br/>
          <w:t>ΑΠΟΣΤΟΛΟΥ Ε. , σελ.</w:t>
        </w:r>
        <w:r w:rsidRPr="00202D30">
          <w:rPr>
            <w:rFonts w:eastAsia="Times New Roman"/>
            <w:szCs w:val="24"/>
            <w:lang w:eastAsia="en-US"/>
          </w:rPr>
          <w:br/>
          <w:t>ΑΧΤΣΙΟΓΛΟΥ Ε. , σελ.</w:t>
        </w:r>
        <w:r w:rsidRPr="00202D30">
          <w:rPr>
            <w:rFonts w:eastAsia="Times New Roman"/>
            <w:szCs w:val="24"/>
            <w:lang w:eastAsia="en-US"/>
          </w:rPr>
          <w:br/>
          <w:t>ΒΑΡΒΙΤΣΙΩΤΗΣ Μ. , σελ.</w:t>
        </w:r>
        <w:r w:rsidRPr="00202D30">
          <w:rPr>
            <w:rFonts w:eastAsia="Times New Roman"/>
            <w:szCs w:val="24"/>
            <w:lang w:eastAsia="en-US"/>
          </w:rPr>
          <w:br/>
          <w:t>ΒΕΝΙΖΕΛΟΣ Ε. , σελ.</w:t>
        </w:r>
        <w:r w:rsidRPr="00202D30">
          <w:rPr>
            <w:rFonts w:eastAsia="Times New Roman"/>
            <w:szCs w:val="24"/>
            <w:lang w:eastAsia="en-US"/>
          </w:rPr>
          <w:br/>
          <w:t>ΒΙΤΣΑΣ Δ. , σελ.</w:t>
        </w:r>
        <w:r w:rsidRPr="00202D30">
          <w:rPr>
            <w:rFonts w:eastAsia="Times New Roman"/>
            <w:szCs w:val="24"/>
            <w:lang w:eastAsia="en-US"/>
          </w:rPr>
          <w:br/>
          <w:t>ΓΑΒΡΟΓΛΟΥ Κ. , σελ.</w:t>
        </w:r>
        <w:r w:rsidRPr="00202D30">
          <w:rPr>
            <w:rFonts w:eastAsia="Times New Roman"/>
            <w:szCs w:val="24"/>
            <w:lang w:eastAsia="en-US"/>
          </w:rPr>
          <w:br/>
          <w:t>ΓΑΚΗΣ Δ. , σελ.</w:t>
        </w:r>
        <w:r w:rsidRPr="00202D30">
          <w:rPr>
            <w:rFonts w:eastAsia="Times New Roman"/>
            <w:szCs w:val="24"/>
            <w:lang w:eastAsia="en-US"/>
          </w:rPr>
          <w:br/>
          <w:t>ΓΕΩΡΓΑΝΤΑΣ Γ. , σελ.</w:t>
        </w:r>
        <w:r w:rsidRPr="00202D30">
          <w:rPr>
            <w:rFonts w:eastAsia="Times New Roman"/>
            <w:szCs w:val="24"/>
            <w:lang w:eastAsia="en-US"/>
          </w:rPr>
          <w:br/>
          <w:t>ΔΗΜΟΣΧΑΚΗΣ Α. , σελ.</w:t>
        </w:r>
        <w:r w:rsidRPr="00202D30">
          <w:rPr>
            <w:rFonts w:eastAsia="Times New Roman"/>
            <w:szCs w:val="24"/>
            <w:lang w:eastAsia="en-US"/>
          </w:rPr>
          <w:br/>
          <w:t>ΔΟΥΖΙΝΑΣ Κ. , σελ.</w:t>
        </w:r>
        <w:r w:rsidRPr="00202D30">
          <w:rPr>
            <w:rFonts w:eastAsia="Times New Roman"/>
            <w:szCs w:val="24"/>
            <w:lang w:eastAsia="en-US"/>
          </w:rPr>
          <w:br/>
          <w:t>ΔΡΙΤΣΑΣ Θ. , σελ.</w:t>
        </w:r>
        <w:r w:rsidRPr="00202D30">
          <w:rPr>
            <w:rFonts w:eastAsia="Times New Roman"/>
            <w:szCs w:val="24"/>
            <w:lang w:eastAsia="en-US"/>
          </w:rPr>
          <w:br/>
          <w:t>ΔΡΙΤΣΕΛΗ Π. , σελ.</w:t>
        </w:r>
        <w:r w:rsidRPr="00202D30">
          <w:rPr>
            <w:rFonts w:eastAsia="Times New Roman"/>
            <w:szCs w:val="24"/>
            <w:lang w:eastAsia="en-US"/>
          </w:rPr>
          <w:br/>
          <w:t>ΘΕΟΠΕΦΤΑΤΟΥ Α. , σελ.</w:t>
        </w:r>
        <w:r w:rsidRPr="00202D30">
          <w:rPr>
            <w:rFonts w:eastAsia="Times New Roman"/>
            <w:szCs w:val="24"/>
            <w:lang w:eastAsia="en-US"/>
          </w:rPr>
          <w:br/>
          <w:t>ΘΕΟΦΥΛΑΚΤΟΣ Ι. , σελ.</w:t>
        </w:r>
        <w:r w:rsidRPr="00202D30">
          <w:rPr>
            <w:rFonts w:eastAsia="Times New Roman"/>
            <w:szCs w:val="24"/>
            <w:lang w:eastAsia="en-US"/>
          </w:rPr>
          <w:br/>
          <w:t>ΘΡΑΨΑΝΙΩΤΗΣ Ε. , σελ.</w:t>
        </w:r>
        <w:r w:rsidRPr="00202D30">
          <w:rPr>
            <w:rFonts w:eastAsia="Times New Roman"/>
            <w:szCs w:val="24"/>
            <w:lang w:eastAsia="en-US"/>
          </w:rPr>
          <w:br/>
          <w:t>ΚΑΪΣΑΣ Γ. , σελ.</w:t>
        </w:r>
        <w:r w:rsidRPr="00202D30">
          <w:rPr>
            <w:rFonts w:eastAsia="Times New Roman"/>
            <w:szCs w:val="24"/>
            <w:lang w:eastAsia="en-US"/>
          </w:rPr>
          <w:br/>
          <w:t>ΚΑΡΑ ΓΙΟΥΣΟΥΦ Α. , σελ.</w:t>
        </w:r>
        <w:r w:rsidRPr="00202D30">
          <w:rPr>
            <w:rFonts w:eastAsia="Times New Roman"/>
            <w:szCs w:val="24"/>
            <w:lang w:eastAsia="en-US"/>
          </w:rPr>
          <w:br/>
          <w:t>ΚΑΡΑΓΙΑΝΝΗΣ Ι. , σελ.</w:t>
        </w:r>
        <w:r w:rsidRPr="00202D30">
          <w:rPr>
            <w:rFonts w:eastAsia="Times New Roman"/>
            <w:szCs w:val="24"/>
            <w:lang w:eastAsia="en-US"/>
          </w:rPr>
          <w:br/>
          <w:t>ΚΑΡΑΓΚΟΥΝΗΣ Κ. , σελ.</w:t>
        </w:r>
        <w:r w:rsidRPr="00202D30">
          <w:rPr>
            <w:rFonts w:eastAsia="Times New Roman"/>
            <w:szCs w:val="24"/>
            <w:lang w:eastAsia="en-US"/>
          </w:rPr>
          <w:br/>
          <w:t>ΚΑΡΑΚΩΣΤΑΣ Ε. , σελ.</w:t>
        </w:r>
        <w:r w:rsidRPr="00202D30">
          <w:rPr>
            <w:rFonts w:eastAsia="Times New Roman"/>
            <w:szCs w:val="24"/>
            <w:lang w:eastAsia="en-US"/>
          </w:rPr>
          <w:br/>
          <w:t>ΚΑΡΑΜΑΝΛΗΣ Κ.  του Αχ. , σελ.</w:t>
        </w:r>
        <w:r w:rsidRPr="00202D30">
          <w:rPr>
            <w:rFonts w:eastAsia="Times New Roman"/>
            <w:szCs w:val="24"/>
            <w:lang w:eastAsia="en-US"/>
          </w:rPr>
          <w:br/>
          <w:t>ΚΑΡΑΣΜΑΝΗΣ Γ. , σελ.</w:t>
        </w:r>
        <w:r w:rsidRPr="00202D30">
          <w:rPr>
            <w:rFonts w:eastAsia="Times New Roman"/>
            <w:szCs w:val="24"/>
            <w:lang w:eastAsia="en-US"/>
          </w:rPr>
          <w:br/>
          <w:t>ΚΑΣΑΠΙΔΗΣ Γ. , σελ.</w:t>
        </w:r>
      </w:ins>
    </w:p>
    <w:p w14:paraId="7D8F46FD" w14:textId="77777777" w:rsidR="00202D30" w:rsidRPr="00202D30" w:rsidRDefault="00202D30" w:rsidP="00202D30">
      <w:pPr>
        <w:spacing w:after="0" w:line="360" w:lineRule="auto"/>
        <w:rPr>
          <w:ins w:id="36" w:author="Φλούδα Χριστίνα" w:date="2016-12-15T13:02:00Z"/>
          <w:rFonts w:eastAsia="Times New Roman"/>
          <w:szCs w:val="24"/>
          <w:lang w:eastAsia="en-US"/>
        </w:rPr>
      </w:pPr>
      <w:ins w:id="37" w:author="Φλούδα Χριστίνα" w:date="2016-12-15T13:02:00Z">
        <w:r w:rsidRPr="00202D30">
          <w:rPr>
            <w:rFonts w:eastAsia="Times New Roman"/>
            <w:szCs w:val="24"/>
            <w:lang w:eastAsia="en-US"/>
          </w:rPr>
          <w:t xml:space="preserve">ΚΑΣΙΜΑΤΗ Ε. , σελ. </w:t>
        </w:r>
        <w:r w:rsidRPr="00202D30">
          <w:rPr>
            <w:rFonts w:eastAsia="Times New Roman"/>
            <w:szCs w:val="24"/>
            <w:lang w:eastAsia="en-US"/>
          </w:rPr>
          <w:br/>
          <w:t>ΚΕΓΚΕΡΟΓΛΟΥ Β. , σελ.</w:t>
        </w:r>
        <w:r w:rsidRPr="00202D30">
          <w:rPr>
            <w:rFonts w:eastAsia="Times New Roman"/>
            <w:szCs w:val="24"/>
            <w:lang w:eastAsia="en-US"/>
          </w:rPr>
          <w:br/>
          <w:t>ΚΟΖΟΜΠΟΛΗ - ΑΜΑΝΑΤΙΔΗ Π. , σελ.</w:t>
        </w:r>
        <w:r w:rsidRPr="00202D30">
          <w:rPr>
            <w:rFonts w:eastAsia="Times New Roman"/>
            <w:szCs w:val="24"/>
            <w:lang w:eastAsia="en-US"/>
          </w:rPr>
          <w:br/>
          <w:t>ΚΟΛΛΙΑ - ΤΣΑΡΟΥΧΑ Μ. , σελ.</w:t>
        </w:r>
        <w:r w:rsidRPr="00202D30">
          <w:rPr>
            <w:rFonts w:eastAsia="Times New Roman"/>
            <w:szCs w:val="24"/>
            <w:lang w:eastAsia="en-US"/>
          </w:rPr>
          <w:br/>
          <w:t>ΚΟΥΜΟΥΤΣΑΚΟΣ Γ. , σελ.</w:t>
        </w:r>
        <w:r w:rsidRPr="00202D30">
          <w:rPr>
            <w:rFonts w:eastAsia="Times New Roman"/>
            <w:szCs w:val="24"/>
            <w:lang w:eastAsia="en-US"/>
          </w:rPr>
          <w:br/>
          <w:t>ΚΟΥΡΟΥΜΠΛΗΣ Π. , σελ.</w:t>
        </w:r>
        <w:r w:rsidRPr="00202D30">
          <w:rPr>
            <w:rFonts w:eastAsia="Times New Roman"/>
            <w:szCs w:val="24"/>
            <w:lang w:eastAsia="en-US"/>
          </w:rPr>
          <w:br/>
          <w:t>ΚΥΡΙΑΖΙΔΗΣ Δ. , σελ.</w:t>
        </w:r>
        <w:r w:rsidRPr="00202D30">
          <w:rPr>
            <w:rFonts w:eastAsia="Times New Roman"/>
            <w:szCs w:val="24"/>
            <w:lang w:eastAsia="en-US"/>
          </w:rPr>
          <w:br/>
          <w:t>ΛΙΒΑΝΙΟΥ Ζ. , σελ.</w:t>
        </w:r>
        <w:r w:rsidRPr="00202D30">
          <w:rPr>
            <w:rFonts w:eastAsia="Times New Roman"/>
            <w:szCs w:val="24"/>
            <w:lang w:eastAsia="en-US"/>
          </w:rPr>
          <w:br/>
          <w:t>ΜΑΝΤΑΣ Χ. , σελ.</w:t>
        </w:r>
        <w:r w:rsidRPr="00202D30">
          <w:rPr>
            <w:rFonts w:eastAsia="Times New Roman"/>
            <w:szCs w:val="24"/>
            <w:lang w:eastAsia="en-US"/>
          </w:rPr>
          <w:br/>
          <w:t>ΜΑΥΡΩΤΑΣ Γ. , σελ.</w:t>
        </w:r>
        <w:r w:rsidRPr="00202D30">
          <w:rPr>
            <w:rFonts w:eastAsia="Times New Roman"/>
            <w:szCs w:val="24"/>
            <w:lang w:eastAsia="en-US"/>
          </w:rPr>
          <w:br/>
          <w:t>ΜΕΓΑΛΟΜΥΣΤΑΚΑΣ Α. , σελ.</w:t>
        </w:r>
        <w:r w:rsidRPr="00202D30">
          <w:rPr>
            <w:rFonts w:eastAsia="Times New Roman"/>
            <w:szCs w:val="24"/>
            <w:lang w:eastAsia="en-US"/>
          </w:rPr>
          <w:br/>
          <w:t>ΜΟΥΣΤΑΦΑ Μ. , σελ.</w:t>
        </w:r>
        <w:r w:rsidRPr="00202D30">
          <w:rPr>
            <w:rFonts w:eastAsia="Times New Roman"/>
            <w:szCs w:val="24"/>
            <w:lang w:eastAsia="en-US"/>
          </w:rPr>
          <w:br/>
          <w:t>ΜΠΑΚΟΓΙΑΝΝΗ Θ. , σελ.</w:t>
        </w:r>
        <w:r w:rsidRPr="00202D30">
          <w:rPr>
            <w:rFonts w:eastAsia="Times New Roman"/>
            <w:szCs w:val="24"/>
            <w:lang w:eastAsia="en-US"/>
          </w:rPr>
          <w:br/>
          <w:t>ΜΠΑΛΛΗΣ Σ. , σελ.</w:t>
        </w:r>
      </w:ins>
    </w:p>
    <w:p w14:paraId="43BE614E" w14:textId="7CA35F61" w:rsidR="00202D30" w:rsidRDefault="00202D30" w:rsidP="00202D30">
      <w:pPr>
        <w:spacing w:line="600" w:lineRule="auto"/>
        <w:ind w:firstLine="720"/>
        <w:contextualSpacing/>
        <w:jc w:val="both"/>
        <w:rPr>
          <w:ins w:id="38" w:author="Φλούδα Χριστίνα" w:date="2016-12-15T13:01:00Z"/>
          <w:rFonts w:eastAsia="Times New Roman" w:cs="Times New Roman"/>
          <w:szCs w:val="24"/>
        </w:rPr>
        <w:pPrChange w:id="39" w:author="Φλούδα Χριστίνα" w:date="2016-12-15T13:02:00Z">
          <w:pPr>
            <w:spacing w:line="600" w:lineRule="auto"/>
            <w:ind w:firstLine="720"/>
            <w:contextualSpacing/>
            <w:jc w:val="center"/>
          </w:pPr>
        </w:pPrChange>
      </w:pPr>
      <w:ins w:id="40" w:author="Φλούδα Χριστίνα" w:date="2016-12-15T13:02:00Z">
        <w:r w:rsidRPr="00202D30">
          <w:rPr>
            <w:rFonts w:eastAsia="Times New Roman"/>
            <w:szCs w:val="24"/>
            <w:lang w:eastAsia="en-US"/>
          </w:rPr>
          <w:t>ΜΠΑΡΚΑΣ Κ. , σελ.</w:t>
        </w:r>
        <w:r w:rsidRPr="00202D30">
          <w:rPr>
            <w:rFonts w:eastAsia="Times New Roman"/>
            <w:szCs w:val="24"/>
            <w:lang w:eastAsia="en-US"/>
          </w:rPr>
          <w:br/>
          <w:t>ΜΠΑΣΙΑΚΟΣ Ε. , σελ.</w:t>
        </w:r>
        <w:r w:rsidRPr="00202D30">
          <w:rPr>
            <w:rFonts w:eastAsia="Times New Roman"/>
            <w:szCs w:val="24"/>
            <w:lang w:eastAsia="en-US"/>
          </w:rPr>
          <w:br/>
          <w:t>ΞΑΝΘΟΣ Α. , σελ.</w:t>
        </w:r>
        <w:r w:rsidRPr="00202D30">
          <w:rPr>
            <w:rFonts w:eastAsia="Times New Roman"/>
            <w:szCs w:val="24"/>
            <w:lang w:eastAsia="en-US"/>
          </w:rPr>
          <w:br/>
          <w:t>ΞΥΔΑΚΗΣ Ν. , σελ.</w:t>
        </w:r>
        <w:r w:rsidRPr="00202D30">
          <w:rPr>
            <w:rFonts w:eastAsia="Times New Roman"/>
            <w:szCs w:val="24"/>
            <w:lang w:eastAsia="en-US"/>
          </w:rPr>
          <w:br/>
          <w:t>ΟΙΚΟΝΟΜΟΥ Β. , σελ.</w:t>
        </w:r>
        <w:r w:rsidRPr="00202D30">
          <w:rPr>
            <w:rFonts w:eastAsia="Times New Roman"/>
            <w:szCs w:val="24"/>
            <w:lang w:eastAsia="en-US"/>
          </w:rPr>
          <w:br/>
          <w:t>ΠΑΛΛΗΣ Γ. , σελ.</w:t>
        </w:r>
        <w:r w:rsidRPr="00202D30">
          <w:rPr>
            <w:rFonts w:eastAsia="Times New Roman"/>
            <w:szCs w:val="24"/>
            <w:lang w:eastAsia="en-US"/>
          </w:rPr>
          <w:br/>
          <w:t>ΠΑΝΑΓΙΩΤΟΠΟΥΛΟΣ Ν. , σελ.</w:t>
        </w:r>
        <w:r w:rsidRPr="00202D30">
          <w:rPr>
            <w:rFonts w:eastAsia="Times New Roman"/>
            <w:szCs w:val="24"/>
            <w:lang w:eastAsia="en-US"/>
          </w:rPr>
          <w:br/>
          <w:t>ΠΑΠΑΔΗΜΗΤΡΙΟΥ Δ. , σελ.</w:t>
        </w:r>
        <w:r w:rsidRPr="00202D30">
          <w:rPr>
            <w:rFonts w:eastAsia="Times New Roman"/>
            <w:szCs w:val="24"/>
            <w:lang w:eastAsia="en-US"/>
          </w:rPr>
          <w:br/>
          <w:t>ΠΑΠΑΡΗΓΑ Α. , σελ.</w:t>
        </w:r>
        <w:r w:rsidRPr="00202D30">
          <w:rPr>
            <w:rFonts w:eastAsia="Times New Roman"/>
            <w:szCs w:val="24"/>
            <w:lang w:eastAsia="en-US"/>
          </w:rPr>
          <w:br/>
          <w:t>ΠΑΠΑΦΙΛΙΠΠΟΥ Γ. , σελ.</w:t>
        </w:r>
        <w:r w:rsidRPr="00202D30">
          <w:rPr>
            <w:rFonts w:eastAsia="Times New Roman"/>
            <w:szCs w:val="24"/>
            <w:lang w:eastAsia="en-US"/>
          </w:rPr>
          <w:br/>
          <w:t>ΠΑΠΑΧΡΙΣΤΟΠΟΥΛΟΣ Α. , σελ.</w:t>
        </w:r>
        <w:r w:rsidRPr="00202D30">
          <w:rPr>
            <w:rFonts w:eastAsia="Times New Roman"/>
            <w:szCs w:val="24"/>
            <w:lang w:eastAsia="en-US"/>
          </w:rPr>
          <w:br/>
          <w:t>ΠΑΡΑΣΚΕΥΟΠΟΥΛΟΣ Ν. , σελ.</w:t>
        </w:r>
        <w:r w:rsidRPr="00202D30">
          <w:rPr>
            <w:rFonts w:eastAsia="Times New Roman"/>
            <w:szCs w:val="24"/>
            <w:lang w:eastAsia="en-US"/>
          </w:rPr>
          <w:br/>
          <w:t>ΠΑΦΙΛΗΣ Α. , σελ.</w:t>
        </w:r>
        <w:r w:rsidRPr="00202D30">
          <w:rPr>
            <w:rFonts w:eastAsia="Times New Roman"/>
            <w:szCs w:val="24"/>
            <w:lang w:eastAsia="en-US"/>
          </w:rPr>
          <w:br/>
          <w:t>ΡΑΠΤΗ Ε. , σελ.</w:t>
        </w:r>
        <w:r w:rsidRPr="00202D30">
          <w:rPr>
            <w:rFonts w:eastAsia="Times New Roman"/>
            <w:szCs w:val="24"/>
            <w:lang w:eastAsia="en-US"/>
          </w:rPr>
          <w:br/>
          <w:t>ΡΙΖΟΣ Δ. , σελ.</w:t>
        </w:r>
        <w:r w:rsidRPr="00202D30">
          <w:rPr>
            <w:rFonts w:eastAsia="Times New Roman"/>
            <w:szCs w:val="24"/>
            <w:lang w:eastAsia="en-US"/>
          </w:rPr>
          <w:br/>
          <w:t>ΣΑΛΜΑΣ Μ. , σελ.</w:t>
        </w:r>
        <w:r w:rsidRPr="00202D30">
          <w:rPr>
            <w:rFonts w:eastAsia="Times New Roman"/>
            <w:szCs w:val="24"/>
            <w:lang w:eastAsia="en-US"/>
          </w:rPr>
          <w:br/>
          <w:t>ΣΚΑΝΔΑΛΙΔΗΣ Κ. , σελ.</w:t>
        </w:r>
        <w:r w:rsidRPr="00202D30">
          <w:rPr>
            <w:rFonts w:eastAsia="Times New Roman"/>
            <w:szCs w:val="24"/>
            <w:lang w:eastAsia="en-US"/>
          </w:rPr>
          <w:br/>
          <w:t>ΣΤΑΜΑΤΗΣ Δ. , σελ.</w:t>
        </w:r>
        <w:r w:rsidRPr="00202D30">
          <w:rPr>
            <w:rFonts w:eastAsia="Times New Roman"/>
            <w:szCs w:val="24"/>
            <w:lang w:eastAsia="en-US"/>
          </w:rPr>
          <w:br/>
          <w:t>ΣΤΑΜΠΟΥΛΗ Α. , σελ.</w:t>
        </w:r>
        <w:r w:rsidRPr="00202D30">
          <w:rPr>
            <w:rFonts w:eastAsia="Times New Roman"/>
            <w:szCs w:val="24"/>
            <w:lang w:eastAsia="en-US"/>
          </w:rPr>
          <w:br/>
          <w:t>ΣΤΕΡΓΙΟΥ Κ. , σελ.</w:t>
        </w:r>
        <w:r w:rsidRPr="00202D30">
          <w:rPr>
            <w:rFonts w:eastAsia="Times New Roman"/>
            <w:szCs w:val="24"/>
            <w:lang w:eastAsia="en-US"/>
          </w:rPr>
          <w:br/>
          <w:t>ΣΥΡΙΓΟΣ Α. , σελ.</w:t>
        </w:r>
        <w:r w:rsidRPr="00202D30">
          <w:rPr>
            <w:rFonts w:eastAsia="Times New Roman"/>
            <w:szCs w:val="24"/>
            <w:lang w:eastAsia="en-US"/>
          </w:rPr>
          <w:br/>
          <w:t>ΤΑΣΟΥΛΑΣ Κ. , σελ.</w:t>
        </w:r>
        <w:r w:rsidRPr="00202D30">
          <w:rPr>
            <w:rFonts w:eastAsia="Times New Roman"/>
            <w:szCs w:val="24"/>
            <w:lang w:eastAsia="en-US"/>
          </w:rPr>
          <w:br/>
          <w:t>ΤΖΑΚΡΗ Θ. , σελ.</w:t>
        </w:r>
        <w:r w:rsidRPr="00202D30">
          <w:rPr>
            <w:rFonts w:eastAsia="Times New Roman"/>
            <w:szCs w:val="24"/>
            <w:lang w:eastAsia="en-US"/>
          </w:rPr>
          <w:br/>
          <w:t>ΤΖΑΜΑΚΛΗΣ Χ. , σελ.</w:t>
        </w:r>
        <w:r w:rsidRPr="00202D30">
          <w:rPr>
            <w:rFonts w:eastAsia="Times New Roman"/>
            <w:szCs w:val="24"/>
            <w:lang w:eastAsia="en-US"/>
          </w:rPr>
          <w:br/>
          <w:t>ΤΣΑΚΑΛΩΤΟΣ Ε. , σελ.</w:t>
        </w:r>
        <w:r w:rsidRPr="00202D30">
          <w:rPr>
            <w:rFonts w:eastAsia="Times New Roman"/>
            <w:szCs w:val="24"/>
            <w:lang w:eastAsia="en-US"/>
          </w:rPr>
          <w:br/>
          <w:t>ΤΣΟΓΚΑΣ Γ. , σελ.</w:t>
        </w:r>
        <w:r w:rsidRPr="00202D30">
          <w:rPr>
            <w:rFonts w:eastAsia="Times New Roman"/>
            <w:szCs w:val="24"/>
            <w:lang w:eastAsia="en-US"/>
          </w:rPr>
          <w:br/>
          <w:t>ΦΑΜΕΛΛΟΣ Σ. , σελ.</w:t>
        </w:r>
        <w:r w:rsidRPr="00202D30">
          <w:rPr>
            <w:rFonts w:eastAsia="Times New Roman"/>
            <w:szCs w:val="24"/>
            <w:lang w:eastAsia="en-US"/>
          </w:rPr>
          <w:br/>
          <w:t>ΦΙΛΗΣ Ν. , σελ.</w:t>
        </w:r>
        <w:r w:rsidRPr="00202D30">
          <w:rPr>
            <w:rFonts w:eastAsia="Times New Roman"/>
            <w:szCs w:val="24"/>
            <w:lang w:eastAsia="en-US"/>
          </w:rPr>
          <w:br/>
          <w:t>ΦΩΤΙΟΥ Θ. , σελ.</w:t>
        </w:r>
        <w:r w:rsidRPr="00202D30">
          <w:rPr>
            <w:rFonts w:eastAsia="Times New Roman"/>
            <w:szCs w:val="24"/>
            <w:lang w:eastAsia="en-US"/>
          </w:rPr>
          <w:br/>
          <w:t>ΧΟΥΛΙΑΡΑΚΗΣ Γ. , σελ.</w:t>
        </w:r>
        <w:r w:rsidRPr="00202D30">
          <w:rPr>
            <w:rFonts w:eastAsia="Times New Roman"/>
            <w:szCs w:val="24"/>
            <w:lang w:eastAsia="en-US"/>
          </w:rPr>
          <w:br/>
          <w:t>ΨΥΧΟΓΙΟΣ Γ. , σελ.</w:t>
        </w:r>
        <w:r w:rsidRPr="00202D30">
          <w:rPr>
            <w:rFonts w:eastAsia="Times New Roman"/>
            <w:szCs w:val="24"/>
            <w:lang w:eastAsia="en-US"/>
          </w:rPr>
          <w:br/>
        </w:r>
        <w:r w:rsidRPr="00202D30">
          <w:rPr>
            <w:rFonts w:eastAsia="Times New Roman"/>
            <w:szCs w:val="24"/>
            <w:lang w:eastAsia="en-US"/>
          </w:rPr>
          <w:br/>
          <w:t>ΠΑΡΕΜΒΑΣΕΙΣ:</w:t>
        </w:r>
        <w:r w:rsidRPr="00202D30">
          <w:rPr>
            <w:rFonts w:eastAsia="Times New Roman"/>
            <w:szCs w:val="24"/>
            <w:lang w:eastAsia="en-US"/>
          </w:rPr>
          <w:br/>
          <w:t>ΘΕΩΝΑΣ Ι. , σελ.</w:t>
        </w:r>
        <w:r w:rsidRPr="00202D30">
          <w:rPr>
            <w:rFonts w:eastAsia="Times New Roman"/>
            <w:szCs w:val="24"/>
            <w:lang w:eastAsia="en-US"/>
          </w:rPr>
          <w:br/>
          <w:t>ΚΑΚΛΑΜΑΝΗΣ Ν. , σελ.</w:t>
        </w:r>
        <w:r w:rsidRPr="00202D30">
          <w:rPr>
            <w:rFonts w:eastAsia="Times New Roman"/>
            <w:szCs w:val="24"/>
            <w:lang w:eastAsia="en-US"/>
          </w:rPr>
          <w:br/>
          <w:t>ΜΑΝΙΟΣ Ν. , σελ.</w:t>
        </w:r>
        <w:r w:rsidRPr="00202D30">
          <w:rPr>
            <w:rFonts w:eastAsia="Times New Roman"/>
            <w:szCs w:val="24"/>
            <w:lang w:eastAsia="en-US"/>
          </w:rPr>
          <w:br/>
          <w:t>ΜΠΓΙΑΛΑΣ Χ. , σελ.</w:t>
        </w:r>
        <w:r w:rsidRPr="00202D30">
          <w:rPr>
            <w:rFonts w:eastAsia="Times New Roman"/>
            <w:szCs w:val="24"/>
            <w:lang w:eastAsia="en-US"/>
          </w:rPr>
          <w:br/>
          <w:t>ΠΑΠΑΔΟΠΟΥΛΟΣ Ν. , σελ.</w:t>
        </w:r>
        <w:r w:rsidRPr="00202D30">
          <w:rPr>
            <w:rFonts w:eastAsia="Times New Roman"/>
            <w:szCs w:val="24"/>
            <w:lang w:eastAsia="en-US"/>
          </w:rPr>
          <w:br/>
          <w:t>ΠΟΛΑΚΗΣ Π. , σελ.</w:t>
        </w:r>
        <w:r w:rsidRPr="00202D30">
          <w:rPr>
            <w:rFonts w:eastAsia="Times New Roman"/>
            <w:szCs w:val="24"/>
            <w:lang w:eastAsia="en-US"/>
          </w:rPr>
          <w:br/>
          <w:t>ΤΖΟΥΦΗ Μ. , σελ.</w:t>
        </w:r>
      </w:ins>
    </w:p>
    <w:p w14:paraId="488C49FF"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488C4A00"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 xml:space="preserve">ΙΖ΄ ΠΕΡΙΟΔΟΣ </w:t>
      </w:r>
    </w:p>
    <w:p w14:paraId="488C4A01"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88C4A02"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488C4A0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ΣΥΝΕΔΡΙΑΣΗ ΜΔ΄</w:t>
      </w:r>
    </w:p>
    <w:p w14:paraId="488C4A04"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Παρασκευή 9 Δεκεμβρίου 2016</w:t>
      </w:r>
    </w:p>
    <w:p w14:paraId="488C4A0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9 Δεκεμβρίου 2016, ημέρα Παρασκευή και ώρα 10.03΄</w:t>
      </w:r>
      <w:r w:rsidRPr="00E67D89">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582064">
        <w:rPr>
          <w:rFonts w:eastAsia="Times New Roman" w:cs="Times New Roman"/>
          <w:b/>
          <w:szCs w:val="24"/>
        </w:rPr>
        <w:t>ΔΗΜΗΤΡΙΟΥ ΚΡΕΜΑΣΤΙΝΟΥ</w:t>
      </w:r>
      <w:r>
        <w:rPr>
          <w:rFonts w:eastAsia="Times New Roman" w:cs="Times New Roman"/>
          <w:szCs w:val="24"/>
        </w:rPr>
        <w:t xml:space="preserve">. </w:t>
      </w:r>
    </w:p>
    <w:p w14:paraId="488C4A0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bCs/>
          <w:szCs w:val="24"/>
        </w:rPr>
        <w:t xml:space="preserve">ΠΡΟΕΔΡΕΥΩΝ (Δημήτριος Κρεμαστινός): </w:t>
      </w:r>
      <w:r>
        <w:rPr>
          <w:rFonts w:eastAsia="Times New Roman" w:cs="Times New Roman"/>
          <w:szCs w:val="24"/>
        </w:rPr>
        <w:t>Κυρίες και κύριοι συνάδελφοι, αρχίζει η συνεδρίαση.</w:t>
      </w:r>
    </w:p>
    <w:p w14:paraId="488C4A0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Ει</w:t>
      </w:r>
      <w:r>
        <w:rPr>
          <w:rFonts w:eastAsia="Times New Roman" w:cs="Times New Roman"/>
          <w:szCs w:val="24"/>
        </w:rPr>
        <w:t>σερχόμ</w:t>
      </w:r>
      <w:r>
        <w:rPr>
          <w:rFonts w:eastAsia="Times New Roman" w:cs="Times New Roman"/>
          <w:szCs w:val="24"/>
        </w:rPr>
        <w:t>αστε</w:t>
      </w:r>
      <w:r>
        <w:rPr>
          <w:rFonts w:eastAsia="Times New Roman" w:cs="Times New Roman"/>
          <w:szCs w:val="24"/>
        </w:rPr>
        <w:t xml:space="preserve"> στην ημερήσια διάταξη της</w:t>
      </w:r>
    </w:p>
    <w:p w14:paraId="488C4A08" w14:textId="77777777" w:rsidR="00FF101B" w:rsidRDefault="00202D30">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488C4A0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Συνέχιση της συζήτησης επί του σχεδίου νόμου του Υπουργείου Οικονομικών: «Κύρωση του Κρατικού Προϋπολογισμού οικονομικού έτους 2017».</w:t>
      </w:r>
    </w:p>
    <w:p w14:paraId="488C4A0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του Κομμουνιστικού Κόμματος Ελλάδας κ.</w:t>
      </w:r>
      <w:r>
        <w:rPr>
          <w:rFonts w:eastAsia="Times New Roman" w:cs="Times New Roman"/>
          <w:szCs w:val="24"/>
        </w:rPr>
        <w:t xml:space="preserve"> Στεργίου. </w:t>
      </w:r>
    </w:p>
    <w:p w14:paraId="488C4A0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Ευχαριστώ, κύριε Πρόεδρε.</w:t>
      </w:r>
    </w:p>
    <w:p w14:paraId="488C4A0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μέχρι το 2019 50 δισεκατομμύρια ευρώ αφαιρούνται από τις τσέπες των συνταξιούχων. </w:t>
      </w:r>
      <w:r>
        <w:rPr>
          <w:rFonts w:eastAsia="Times New Roman"/>
          <w:szCs w:val="24"/>
        </w:rPr>
        <w:t>Στον προϋπολογισμό του 2017 προβλέπονται περικοπές από τους συνταξιούχους 1,64 δισε</w:t>
      </w:r>
      <w:r>
        <w:rPr>
          <w:rFonts w:eastAsia="Times New Roman"/>
          <w:szCs w:val="24"/>
        </w:rPr>
        <w:t>κατομμύρια ευρώ.</w:t>
      </w:r>
    </w:p>
    <w:p w14:paraId="488C4A0D" w14:textId="77777777" w:rsidR="00FF101B" w:rsidRDefault="00202D30">
      <w:pPr>
        <w:spacing w:line="600" w:lineRule="auto"/>
        <w:ind w:firstLine="720"/>
        <w:contextualSpacing/>
        <w:jc w:val="both"/>
        <w:rPr>
          <w:rFonts w:eastAsia="Times New Roman"/>
          <w:szCs w:val="24"/>
        </w:rPr>
      </w:pPr>
      <w:r>
        <w:rPr>
          <w:rFonts w:eastAsia="Times New Roman"/>
          <w:szCs w:val="24"/>
        </w:rPr>
        <w:t>Την ώρα, λοιπόν, που η Κυβέρνηση ψηφίζει εδώ έναν ακόμα προϋπολογισμό με νέους φόρους και περικοπές για τον λαό μας και ετοιμάζει νέο χτύπημα στα εργατικά δικαιώματα με τη δεύτερη αξιολόγηση, μόνο ως πρόκληση και κοροϊδία μπορούμε να πούμε</w:t>
      </w:r>
      <w:r>
        <w:rPr>
          <w:rFonts w:eastAsia="Times New Roman"/>
          <w:szCs w:val="24"/>
        </w:rPr>
        <w:t xml:space="preserve"> ότι είναι τα κυβερνητικά διαγγέλματα</w:t>
      </w:r>
      <w:r>
        <w:rPr>
          <w:rFonts w:eastAsia="Times New Roman"/>
          <w:szCs w:val="24"/>
        </w:rPr>
        <w:t>,</w:t>
      </w:r>
      <w:r>
        <w:rPr>
          <w:rFonts w:eastAsia="Times New Roman"/>
          <w:szCs w:val="24"/>
        </w:rPr>
        <w:t xml:space="preserve"> που δίνουν ψίχουλα από τα ματωμένα πλεονάσματα στους </w:t>
      </w:r>
      <w:r>
        <w:rPr>
          <w:rFonts w:eastAsia="Times New Roman"/>
          <w:szCs w:val="24"/>
        </w:rPr>
        <w:lastRenderedPageBreak/>
        <w:t xml:space="preserve">πιο εξαθλιωμένους που η ίδια η πολιτική σας δημιουργεί και πολλαπλασιάζει. </w:t>
      </w:r>
    </w:p>
    <w:p w14:paraId="488C4A0E" w14:textId="77777777" w:rsidR="00FF101B" w:rsidRDefault="00202D30">
      <w:pPr>
        <w:spacing w:line="600" w:lineRule="auto"/>
        <w:ind w:firstLine="720"/>
        <w:contextualSpacing/>
        <w:jc w:val="both"/>
        <w:rPr>
          <w:rFonts w:eastAsia="Times New Roman"/>
          <w:szCs w:val="24"/>
        </w:rPr>
      </w:pPr>
      <w:r>
        <w:rPr>
          <w:rFonts w:eastAsia="Times New Roman"/>
          <w:szCs w:val="24"/>
        </w:rPr>
        <w:t>Θέλετε επίσης και με αυτήν σας την ενέργεια να πείσετε τον λαό να ξεχάσει κάθε έννοια δι</w:t>
      </w:r>
      <w:r>
        <w:rPr>
          <w:rFonts w:eastAsia="Times New Roman"/>
          <w:szCs w:val="24"/>
        </w:rPr>
        <w:t>καιώματος και να συμβιβαστεί με τα ελάχιστα, δηλαδή</w:t>
      </w:r>
      <w:r>
        <w:rPr>
          <w:rFonts w:eastAsia="Times New Roman"/>
          <w:szCs w:val="24"/>
        </w:rPr>
        <w:t>,</w:t>
      </w:r>
      <w:r>
        <w:rPr>
          <w:rFonts w:eastAsia="Times New Roman"/>
          <w:szCs w:val="24"/>
        </w:rPr>
        <w:t xml:space="preserve"> με τα ψίχουλα που ανακοίνωσε χθες ο Πρωθυπουργός. Γιατί η εξαγγελία αυτή έγινε από την Κυβέρνηση και μετά από τη μεγάλη επιτυχία και συμμετοχή των εργαζομένων στη γενική απεργία την Πέμπτη. Οι συνταξιούχ</w:t>
      </w:r>
      <w:r>
        <w:rPr>
          <w:rFonts w:eastAsia="Times New Roman"/>
          <w:szCs w:val="24"/>
        </w:rPr>
        <w:t xml:space="preserve">οι, σας το λέμε καθαρά, θα δώσουν την απάντησή τους γι’ αυτήν την κοροϊδία στο μεγάλο συλλαλητήριο που ετοιμάζουν στις 15 του Δεκέμβρη. </w:t>
      </w:r>
    </w:p>
    <w:p w14:paraId="488C4A0F" w14:textId="77777777" w:rsidR="00FF101B" w:rsidRDefault="00202D30">
      <w:pPr>
        <w:spacing w:line="600" w:lineRule="auto"/>
        <w:ind w:firstLine="720"/>
        <w:contextualSpacing/>
        <w:jc w:val="both"/>
        <w:rPr>
          <w:rFonts w:eastAsia="Times New Roman"/>
          <w:szCs w:val="24"/>
        </w:rPr>
      </w:pPr>
      <w:r>
        <w:rPr>
          <w:rFonts w:eastAsia="Times New Roman"/>
          <w:szCs w:val="24"/>
        </w:rPr>
        <w:t>Αλήθεια, συνάδελφοι, πάνω σε ποιο έδαφος θα υλοποιηθεί ένας ακόμη αντιλαϊκός, αντεργατικός προϋπολογισμός. Για να δούμε</w:t>
      </w:r>
      <w:r>
        <w:rPr>
          <w:rFonts w:eastAsia="Times New Roman"/>
          <w:szCs w:val="24"/>
        </w:rPr>
        <w:t xml:space="preserve"> μερικά δικά σας στοιχεία. </w:t>
      </w:r>
    </w:p>
    <w:p w14:paraId="488C4A1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Η έκρηξη της καπιταλιστικής κρίσης οδήγησε σε καταβαράθρωση των αποδοχών όλων των εργαζομένων. Ο μέσος όρος των μηνιαίων αποδοχών των εργαζομένων από το 2009 μέχρι το 2014 μειώθηκε κατά 26,3%, ενώ σε πάρα πολλές περιπτώσεις οι α</w:t>
      </w:r>
      <w:r>
        <w:rPr>
          <w:rFonts w:eastAsia="Times New Roman"/>
          <w:szCs w:val="24"/>
        </w:rPr>
        <w:t xml:space="preserve">πώλειες ξεπέρασαν και το 50%. Πάνω από </w:t>
      </w:r>
      <w:proofErr w:type="spellStart"/>
      <w:r>
        <w:rPr>
          <w:rFonts w:eastAsia="Times New Roman"/>
          <w:szCs w:val="24"/>
        </w:rPr>
        <w:t>εκατόν</w:t>
      </w:r>
      <w:proofErr w:type="spellEnd"/>
      <w:r>
        <w:rPr>
          <w:rFonts w:eastAsia="Times New Roman"/>
          <w:szCs w:val="24"/>
        </w:rPr>
        <w:t xml:space="preserve"> είκοσι έξι χιλιάδες</w:t>
      </w:r>
      <w:r>
        <w:rPr>
          <w:rFonts w:eastAsia="Times New Roman"/>
          <w:szCs w:val="24"/>
        </w:rPr>
        <w:t xml:space="preserve"> εργαζόμενοι εργάζονται και ζουν με μισθούς των 100 ευρώ το μήνα, ενώ πάνω από </w:t>
      </w:r>
      <w:r>
        <w:rPr>
          <w:rFonts w:eastAsia="Times New Roman"/>
          <w:szCs w:val="24"/>
        </w:rPr>
        <w:t>πεντακόσιες χιλιάδες</w:t>
      </w:r>
      <w:r>
        <w:rPr>
          <w:rFonts w:eastAsia="Times New Roman"/>
          <w:szCs w:val="24"/>
        </w:rPr>
        <w:t xml:space="preserve"> μισθωτοί έχουν αποδοχές μικρότερες από τον άθλιο νομοθετημένο μισθό των 586 ευρώ μεικτά, δη</w:t>
      </w:r>
      <w:r>
        <w:rPr>
          <w:rFonts w:eastAsia="Times New Roman"/>
          <w:szCs w:val="24"/>
        </w:rPr>
        <w:t>λαδή 490 ευρώ καθαρά το μήνα.</w:t>
      </w:r>
    </w:p>
    <w:p w14:paraId="488C4A11"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τελευταία πενταετία προκάλεσε πραγματική κατάρρευση των συλλογικών κλαδικών συμβάσεων εργασίας. Είναι χαρακτηριστικό ότι το 2008 υπήρχαν </w:t>
      </w:r>
      <w:proofErr w:type="spellStart"/>
      <w:r>
        <w:rPr>
          <w:rFonts w:eastAsia="Times New Roman"/>
          <w:szCs w:val="24"/>
        </w:rPr>
        <w:t>εκατόν</w:t>
      </w:r>
      <w:proofErr w:type="spellEnd"/>
      <w:r>
        <w:rPr>
          <w:rFonts w:eastAsia="Times New Roman"/>
          <w:szCs w:val="24"/>
        </w:rPr>
        <w:t xml:space="preserve"> εξήντα μία κλαδικές συλλογικές συμβάσεις εργασίας</w:t>
      </w:r>
      <w:r>
        <w:rPr>
          <w:rFonts w:eastAsia="Times New Roman"/>
          <w:szCs w:val="24"/>
        </w:rPr>
        <w:t>,</w:t>
      </w:r>
      <w:r>
        <w:rPr>
          <w:rFonts w:eastAsia="Times New Roman"/>
          <w:szCs w:val="24"/>
        </w:rPr>
        <w:t xml:space="preserve"> που κάλυπταν το σύνολο σχεδόν των εργαζομένων στον ιδιωτικό τομέα. Σήμερα υπάρχουν εν ενεργεία δεκαοκτώ συμβάσεις οι οποίες καλύπτουν λιγότερο από το 15% των εργαζομένων στον ιδιωτικό τομέα. Το υπόλοιπο </w:t>
      </w:r>
      <w:r>
        <w:rPr>
          <w:rFonts w:eastAsia="Times New Roman"/>
          <w:szCs w:val="24"/>
        </w:rPr>
        <w:lastRenderedPageBreak/>
        <w:t>85% των εργαζομένων καλύπτονται ή από επιχειρησιακές</w:t>
      </w:r>
      <w:r>
        <w:rPr>
          <w:rFonts w:eastAsia="Times New Roman"/>
          <w:szCs w:val="24"/>
        </w:rPr>
        <w:t xml:space="preserve"> ή με ατομικές συμβάσεις, με μεγάλη φυσικά μείωση των αποδοχών τους. </w:t>
      </w:r>
    </w:p>
    <w:p w14:paraId="488C4A12" w14:textId="77777777" w:rsidR="00FF101B" w:rsidRDefault="00202D30">
      <w:pPr>
        <w:spacing w:line="600" w:lineRule="auto"/>
        <w:ind w:firstLine="720"/>
        <w:contextualSpacing/>
        <w:jc w:val="both"/>
        <w:rPr>
          <w:rFonts w:eastAsia="Times New Roman"/>
          <w:szCs w:val="24"/>
        </w:rPr>
      </w:pPr>
      <w:r>
        <w:rPr>
          <w:rFonts w:eastAsia="Times New Roman"/>
          <w:szCs w:val="24"/>
        </w:rPr>
        <w:t>Επίσης, σημαντικό ρόλο στον μηχανισμό μείωσης των μισθών παίζουν οι ενώσεις προσώπων. Είναι αποκαλυπτικό το δικό σας στοιχείο που δείχνει ότι από τα τέλη του 2012 έως τα μέσα του 2014 έχ</w:t>
      </w:r>
      <w:r>
        <w:rPr>
          <w:rFonts w:eastAsia="Times New Roman"/>
          <w:szCs w:val="24"/>
        </w:rPr>
        <w:t>ουν συναφθεί, κυρίως με ενώσεις προσώπων, χίλιες τετρακόσιες σαράντα επιχειρησιακές συμβάσεις</w:t>
      </w:r>
      <w:r>
        <w:rPr>
          <w:rFonts w:eastAsia="Times New Roman"/>
          <w:szCs w:val="24"/>
        </w:rPr>
        <w:t>,</w:t>
      </w:r>
      <w:r>
        <w:rPr>
          <w:rFonts w:eastAsia="Times New Roman"/>
          <w:szCs w:val="24"/>
        </w:rPr>
        <w:t xml:space="preserve"> που στη συντριπτική τους πλειοψηφία προβλέπουν μειώσεις έως και 40%. </w:t>
      </w:r>
    </w:p>
    <w:p w14:paraId="488C4A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Γιατί άραγε έγιναν και είναι σε ισχύ όλες αυτές οι αντεργατικές ανατροπές; Όπως λέτε όλοι σ</w:t>
      </w:r>
      <w:r>
        <w:rPr>
          <w:rFonts w:eastAsia="Times New Roman" w:cs="Times New Roman"/>
          <w:szCs w:val="24"/>
        </w:rPr>
        <w:t>ας, πλην ΚΚΕ, για να διατηρηθεί η ανταγωνιστικότητα και η κερδοφορία των επιχειρηματικών ομίλων, για να διασωθεί, τελικά, η καπιταλιστική οικονομία, καταστρέφοντας όμως –και το ξέρετε- συνειδητά τους παραγωγούς του πλούτου, δηλαδή</w:t>
      </w:r>
      <w:r>
        <w:rPr>
          <w:rFonts w:eastAsia="Times New Roman" w:cs="Times New Roman"/>
          <w:szCs w:val="24"/>
        </w:rPr>
        <w:t>,</w:t>
      </w:r>
      <w:r>
        <w:rPr>
          <w:rFonts w:eastAsia="Times New Roman" w:cs="Times New Roman"/>
          <w:szCs w:val="24"/>
        </w:rPr>
        <w:t xml:space="preserve"> τους εργαζόμενους.</w:t>
      </w:r>
    </w:p>
    <w:p w14:paraId="488C4A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Αλήθε</w:t>
      </w:r>
      <w:r>
        <w:rPr>
          <w:rFonts w:eastAsia="Times New Roman" w:cs="Times New Roman"/>
          <w:szCs w:val="24"/>
        </w:rPr>
        <w:t xml:space="preserve">ια, διερωτόμαστε δεν γνωρίζετε εσείς εργαζόμενους στον περίγυρό σας, συγγενικά σας πρόσωπα, που είναι σε αυτήν την εργασιακή </w:t>
      </w:r>
      <w:r>
        <w:rPr>
          <w:rFonts w:eastAsia="Times New Roman" w:cs="Times New Roman"/>
          <w:szCs w:val="24"/>
        </w:rPr>
        <w:lastRenderedPageBreak/>
        <w:t>ζούγκλα; Σίγουρα έχετε, είναι δύσκολο να μην έχετε. Τι λέτε σε αυτούς τους εργαζόμενους; Ότι κάνετε σκληρή –γιατί αυτά μας λένε και</w:t>
      </w:r>
      <w:r>
        <w:rPr>
          <w:rFonts w:eastAsia="Times New Roman" w:cs="Times New Roman"/>
          <w:szCs w:val="24"/>
        </w:rPr>
        <w:t xml:space="preserve"> αυτά τους λέτε δημόσια- διαπραγμάτευση με το κουαρτέτο, για να επαναφέρετε την ανταγωνιστικότητα της ελληνικής οικονομίας, όπως εξάλλου είπε και ο </w:t>
      </w:r>
      <w:r>
        <w:rPr>
          <w:rFonts w:eastAsia="Times New Roman" w:cs="Times New Roman"/>
          <w:szCs w:val="24"/>
        </w:rPr>
        <w:t>Κ</w:t>
      </w:r>
      <w:r>
        <w:rPr>
          <w:rFonts w:eastAsia="Times New Roman" w:cs="Times New Roman"/>
          <w:szCs w:val="24"/>
        </w:rPr>
        <w:t xml:space="preserve">υβερνητικός </w:t>
      </w:r>
      <w:r>
        <w:rPr>
          <w:rFonts w:eastAsia="Times New Roman" w:cs="Times New Roman"/>
          <w:szCs w:val="24"/>
        </w:rPr>
        <w:t>Ε</w:t>
      </w:r>
      <w:r>
        <w:rPr>
          <w:rFonts w:eastAsia="Times New Roman" w:cs="Times New Roman"/>
          <w:szCs w:val="24"/>
        </w:rPr>
        <w:t xml:space="preserve">κπρόσωπος, και για να βγούμε στο ξέφωτο; </w:t>
      </w:r>
    </w:p>
    <w:p w14:paraId="488C4A1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Κρύβετε, όμως, ότι μαζί με όλα τα άλλα κόμματα, που </w:t>
      </w:r>
      <w:r>
        <w:rPr>
          <w:rFonts w:eastAsia="Times New Roman" w:cs="Times New Roman"/>
          <w:szCs w:val="24"/>
        </w:rPr>
        <w:t>ψήφισαν το τρίτο μνημόνιο, έχετε δεσμευτεί απέναντι στο κεφάλαιο και τους εταίρους ότι δεν θα υπάρξει κα</w:t>
      </w:r>
      <w:r>
        <w:rPr>
          <w:rFonts w:eastAsia="Times New Roman" w:cs="Times New Roman"/>
          <w:szCs w:val="24"/>
        </w:rPr>
        <w:t>μ</w:t>
      </w:r>
      <w:r>
        <w:rPr>
          <w:rFonts w:eastAsia="Times New Roman" w:cs="Times New Roman"/>
          <w:szCs w:val="24"/>
        </w:rPr>
        <w:t>μία</w:t>
      </w:r>
      <w:r>
        <w:rPr>
          <w:rFonts w:eastAsia="Times New Roman" w:cs="Times New Roman"/>
          <w:szCs w:val="24"/>
        </w:rPr>
        <w:t>,</w:t>
      </w:r>
      <w:r>
        <w:rPr>
          <w:rFonts w:eastAsia="Times New Roman" w:cs="Times New Roman"/>
          <w:szCs w:val="24"/>
        </w:rPr>
        <w:t xml:space="preserve"> μα κα</w:t>
      </w:r>
      <w:r>
        <w:rPr>
          <w:rFonts w:eastAsia="Times New Roman" w:cs="Times New Roman"/>
          <w:szCs w:val="24"/>
        </w:rPr>
        <w:t>μ</w:t>
      </w:r>
      <w:r>
        <w:rPr>
          <w:rFonts w:eastAsia="Times New Roman" w:cs="Times New Roman"/>
          <w:szCs w:val="24"/>
        </w:rPr>
        <w:t xml:space="preserve">μία επιστροφή στο προηγούμενο καθεστώς στα εργασιακά. </w:t>
      </w:r>
    </w:p>
    <w:p w14:paraId="488C4A1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Αποκαλυπτική, εξάλλου, ήταν και η δήλωση του κ. </w:t>
      </w:r>
      <w:proofErr w:type="spellStart"/>
      <w:r>
        <w:rPr>
          <w:rFonts w:eastAsia="Times New Roman" w:cs="Times New Roman"/>
          <w:szCs w:val="24"/>
        </w:rPr>
        <w:t>Τζανακόπουλου</w:t>
      </w:r>
      <w:proofErr w:type="spellEnd"/>
      <w:r>
        <w:rPr>
          <w:rFonts w:eastAsia="Times New Roman" w:cs="Times New Roman"/>
          <w:szCs w:val="24"/>
        </w:rPr>
        <w:t xml:space="preserve"> ότι το πόρισμα της ομάδ</w:t>
      </w:r>
      <w:r>
        <w:rPr>
          <w:rFonts w:eastAsia="Times New Roman" w:cs="Times New Roman"/>
          <w:szCs w:val="24"/>
        </w:rPr>
        <w:t xml:space="preserve">ας των εμπειρογνωμόνων βρίσκεται πολύ κοντά στις θέσεις της Κυβέρνησης. Όμως, το εν λόγω πόρισμα, όπως και οι θέσεις που κατέθεσε το κουαρτέτο, μονιμοποιούν τις μέχρι τώρα ανατροπές στα εργασιακά και ταυτόχρονα, με κριτήριο πάντα την ανταγωνιστικότητα, </w:t>
      </w:r>
      <w:r>
        <w:rPr>
          <w:rFonts w:eastAsia="Times New Roman" w:cs="Times New Roman"/>
          <w:szCs w:val="24"/>
        </w:rPr>
        <w:lastRenderedPageBreak/>
        <w:t>εισ</w:t>
      </w:r>
      <w:r>
        <w:rPr>
          <w:rFonts w:eastAsia="Times New Roman" w:cs="Times New Roman"/>
          <w:szCs w:val="24"/>
        </w:rPr>
        <w:t xml:space="preserve">άγουν νέες με βασικό στοιχείο την παραπέρα επέκταση της ευελιξίας στην εργασία σε όλα τα επίπεδα στην αγορά εργασίας. </w:t>
      </w:r>
    </w:p>
    <w:p w14:paraId="488C4A1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ξέρετε πολύ καλά τι σημαίνει κυριολεκτικά η λέξη «ευελιξία» για τον κάθε εργοδότη όταν μάλιστα του έχετε χαρίσει ένα τσουβάλι αντεργα</w:t>
      </w:r>
      <w:r>
        <w:rPr>
          <w:rFonts w:eastAsia="Times New Roman" w:cs="Times New Roman"/>
          <w:szCs w:val="24"/>
        </w:rPr>
        <w:t xml:space="preserve">τικών νόμων. Ευελιξία σημαίνει όποτε θέλω σε παίρνω για δουλειά για μία-δύο ώρες, όποτε θέλω σε έχω εκ περιτροπής εργασία και μια σειρά άλλες τέτοιες αντεργατικές ανατροπές. </w:t>
      </w:r>
    </w:p>
    <w:p w14:paraId="488C4A1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Στον στόχο, όμως, της νέας διαπραγμάτευσης, η οποία κατά πως λέτε έχει ολοκληρωθε</w:t>
      </w:r>
      <w:r>
        <w:rPr>
          <w:rFonts w:eastAsia="Times New Roman" w:cs="Times New Roman"/>
          <w:szCs w:val="24"/>
        </w:rPr>
        <w:t xml:space="preserve">ί, βρίσκονται μέτρα που δεν αφήνουν τίποτα μα τίποτα όρθιο στα εργασιακά. </w:t>
      </w:r>
    </w:p>
    <w:p w14:paraId="488C4A1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Προβλέπονται: Νέα μείωση στον κατώτατο μισθό των 580 ευρώ για τους νεοπροσλαμβανόμενους, τον ονομάσατε μάλιστα και </w:t>
      </w:r>
      <w:proofErr w:type="spellStart"/>
      <w:r>
        <w:rPr>
          <w:rFonts w:eastAsia="Times New Roman" w:cs="Times New Roman"/>
          <w:szCs w:val="24"/>
        </w:rPr>
        <w:t>υποκατώτατο</w:t>
      </w:r>
      <w:proofErr w:type="spellEnd"/>
      <w:r>
        <w:rPr>
          <w:rFonts w:eastAsia="Times New Roman" w:cs="Times New Roman"/>
          <w:szCs w:val="24"/>
        </w:rPr>
        <w:t>. Εδραιώνονται και επεκτείνονται ελαστικές μορφές απασχόλησης, η δουλειά, δηλαδή, λάστιχο με μισθούς των 100 και 200 ευρώ. Απελευθ</w:t>
      </w:r>
      <w:r>
        <w:rPr>
          <w:rFonts w:eastAsia="Times New Roman" w:cs="Times New Roman"/>
          <w:szCs w:val="24"/>
        </w:rPr>
        <w:t xml:space="preserve">έρωση </w:t>
      </w:r>
      <w:r>
        <w:rPr>
          <w:rFonts w:eastAsia="Times New Roman" w:cs="Times New Roman"/>
          <w:szCs w:val="24"/>
        </w:rPr>
        <w:lastRenderedPageBreak/>
        <w:t>των απολύσεων ώστε η εργοδοσία να απολύει και να προσλαμβάνει όποτε θέλει και με μισθούς που θέλει για όλο και μεγαλύτερο κέρδος. Πλήρης επικράτηση των ατομικών και επιχειρησιακών συμβάσεων άρα μεγαλύτερη μείωση των μισθών. Νέα μείωση σε συντάξεις κα</w:t>
      </w:r>
      <w:r>
        <w:rPr>
          <w:rFonts w:eastAsia="Times New Roman" w:cs="Times New Roman"/>
          <w:szCs w:val="24"/>
        </w:rPr>
        <w:t xml:space="preserve">ι τις κοινωνικές παροχές. Κατάργηση όσων επιδομάτων έχουν απομείνει και σφαγή στα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Τέσσερα δισεκατομμύρια μέτρα σε άμεσους και έμμεσους φόρους. Νέα μεγάλη μείωση στο αφορολόγητο. Συζητάτε ακόμα να δώσετε και το δικαίωμα στους εργοδότες </w:t>
      </w:r>
      <w:r>
        <w:rPr>
          <w:rFonts w:eastAsia="Times New Roman" w:cs="Times New Roman"/>
          <w:szCs w:val="24"/>
        </w:rPr>
        <w:t xml:space="preserve">να απαντούν με </w:t>
      </w:r>
      <w:r>
        <w:rPr>
          <w:rFonts w:eastAsia="Times New Roman" w:cs="Times New Roman"/>
          <w:szCs w:val="24"/>
          <w:lang w:val="en-US"/>
        </w:rPr>
        <w:t>lock</w:t>
      </w:r>
      <w:r>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στο ιερό δικαίωμα των εργαζομένων στην απεργία.</w:t>
      </w:r>
    </w:p>
    <w:p w14:paraId="488C4A1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8C4A1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αν έχετε την καλοσύνη, σε ένα λεπτό τελειώνω. </w:t>
      </w:r>
    </w:p>
    <w:p w14:paraId="488C4A1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επειδή, ξέρετε, ότι τα παραμύθια σ</w:t>
      </w:r>
      <w:r>
        <w:rPr>
          <w:rFonts w:eastAsia="Times New Roman" w:cs="Times New Roman"/>
          <w:szCs w:val="24"/>
        </w:rPr>
        <w:t xml:space="preserve">ας, που πουλάτε τόσον καιρό προς τον λαό, κάποια στιγμή θα τελειώσουν και στους ανέμους που σπέρνετε θα θερίσετε θύελλες, γι’ αυτό και φέρνετε νέο συνδικαλιστικό νόμο, ο </w:t>
      </w:r>
      <w:r>
        <w:rPr>
          <w:rFonts w:eastAsia="Times New Roman" w:cs="Times New Roman"/>
          <w:szCs w:val="24"/>
        </w:rPr>
        <w:lastRenderedPageBreak/>
        <w:t xml:space="preserve">οποίος θα περιορίζει ως και να απαγορεύει τη συνδικαλιστική δράση και το δικαίωμα των </w:t>
      </w:r>
      <w:r>
        <w:rPr>
          <w:rFonts w:eastAsia="Times New Roman" w:cs="Times New Roman"/>
          <w:szCs w:val="24"/>
        </w:rPr>
        <w:t xml:space="preserve">εργαζομένων στην απεργία. </w:t>
      </w:r>
    </w:p>
    <w:p w14:paraId="488C4A1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Οι αντιλαϊκές προθέσεις της Κυβέρνησης αποκαλύφθηκαν και την προηγούμενη εβδομάδα, όπου πήραμε μια ακόμα γεύση των βέλτιστων πρακτικών που ισχύουν στην Ευρωπαϊκή Ένωση και του ευρωπαϊκού κεκτημένου. Με τροπολογία που έφερε μουλωχ</w:t>
      </w:r>
      <w:r>
        <w:rPr>
          <w:rFonts w:eastAsia="Times New Roman" w:cs="Times New Roman"/>
          <w:szCs w:val="24"/>
        </w:rPr>
        <w:t xml:space="preserve">τά η Υπουργός Εργασίας απελευθερώθηκε η δράση των δουλεμπορικών γραφείων. </w:t>
      </w:r>
    </w:p>
    <w:p w14:paraId="488C4A1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Εσείς, ο ΣΥΡΙΖΑ, που έλεγε ότι με νόμο θα καταργήσετε τα δουλεμπορικά γραφεία, τώρα με νόμο τα κατοχυρώνετε και τα νομιμοποιείτε. Ρίχνετε στα νύχια και στα δόντια των δουλεμπορικών </w:t>
      </w:r>
      <w:r>
        <w:rPr>
          <w:rFonts w:eastAsia="Times New Roman" w:cs="Times New Roman"/>
          <w:szCs w:val="24"/>
        </w:rPr>
        <w:t>γραφείων ενάμισ</w:t>
      </w:r>
      <w:r>
        <w:rPr>
          <w:rFonts w:eastAsia="Times New Roman" w:cs="Times New Roman"/>
          <w:szCs w:val="24"/>
        </w:rPr>
        <w:t>ι</w:t>
      </w:r>
      <w:r>
        <w:rPr>
          <w:rFonts w:eastAsia="Times New Roman" w:cs="Times New Roman"/>
          <w:szCs w:val="24"/>
        </w:rPr>
        <w:t xml:space="preserve"> εκατομμύριο ανέργους και από την άλλη λέτε ότι δίνετε μάχη για τις συλλογικές συμβάσεις εργασίας. Τι υποκρισία, αλήθεια;</w:t>
      </w:r>
    </w:p>
    <w:p w14:paraId="488C4A1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Κυβέρνηση ΣΥΡΙΖΑ παίρνει προς το παρόν ψήφο εμπιστοσύνης από το κεφάλαιο, τους εταίρους, την Ευρωπαϊκή Ένωση, το ΔΝΤ</w:t>
      </w:r>
      <w:r>
        <w:rPr>
          <w:rFonts w:eastAsia="Times New Roman" w:cs="Times New Roman"/>
          <w:szCs w:val="24"/>
        </w:rPr>
        <w:t xml:space="preserve"> γιατί α</w:t>
      </w:r>
      <w:r>
        <w:rPr>
          <w:rFonts w:eastAsia="Times New Roman" w:cs="Times New Roman"/>
          <w:szCs w:val="24"/>
        </w:rPr>
        <w:lastRenderedPageBreak/>
        <w:t>ποδεικνύεται ικανή να εκτελεί αποστολές όχι μόνο σε βάρος των εργαζομένων και των λαϊκών δικαιωμάτων, αλλά και σε σχέση με τις επικίνδυνες γεωπολιτικές εξελίξεις και τη συμμετοχή της χώρας μας σε αυτές. Αυτήν την ψήφο εμπιστοσύνης από το κεφάλαιο α</w:t>
      </w:r>
      <w:r>
        <w:rPr>
          <w:rFonts w:eastAsia="Times New Roman" w:cs="Times New Roman"/>
          <w:szCs w:val="24"/>
        </w:rPr>
        <w:t>ναζητούν να πάρουν η Νέα Δημοκρατία και τα άλλα αστικά κόμματα, γι’ αυτό και κατηγορούν την Κυβέρνηση για ολιγωρία, συμφωνώντας όμως στην ουσία της αντιλαϊκής πολιτικής που εφαρμόζεται.</w:t>
      </w:r>
    </w:p>
    <w:p w14:paraId="488C4A20" w14:textId="77777777" w:rsidR="00FF101B" w:rsidRDefault="00202D30">
      <w:pPr>
        <w:spacing w:line="600" w:lineRule="auto"/>
        <w:contextualSpacing/>
        <w:jc w:val="both"/>
        <w:rPr>
          <w:rFonts w:eastAsia="Times New Roman" w:cs="Times New Roman"/>
          <w:szCs w:val="24"/>
        </w:rPr>
      </w:pPr>
      <w:r>
        <w:rPr>
          <w:rFonts w:eastAsia="Times New Roman" w:cs="Times New Roman"/>
          <w:szCs w:val="24"/>
        </w:rPr>
        <w:t>Και συμφωνούν στην ουσία αυτής της στρατηγικής επιλογής, που είναι η κ</w:t>
      </w:r>
      <w:r>
        <w:rPr>
          <w:rFonts w:eastAsia="Times New Roman" w:cs="Times New Roman"/>
          <w:szCs w:val="24"/>
        </w:rPr>
        <w:t xml:space="preserve">απιταλιστική οικονομία και ανάπτυξη, οι οποίες όμως προϋποθέτουν την τήρηση απαρέγκλιτα όλων των αντεργατικών μέτρων. </w:t>
      </w:r>
    </w:p>
    <w:p w14:paraId="488C4A2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Αλήθεια, βάζει κάποιο άλλο κόμμα, εκτός από το ΚΚΕ, θέμα κάλυψης εδώ και τώρα των απωλειών που είχαν οι εργαζόμενοι και οι συνταξιούχοι τ</w:t>
      </w:r>
      <w:r>
        <w:rPr>
          <w:rFonts w:eastAsia="Times New Roman" w:cs="Times New Roman"/>
          <w:szCs w:val="24"/>
        </w:rPr>
        <w:t xml:space="preserve">ην προηγούμενη περίοδο; Βάζει κάποιο άλλο κόμμα την επαναφορά των κλαδικών συλλογικών συμβάσεων; Βάζει κάποιο άλλο κόμμα τη σταθερή </w:t>
      </w:r>
      <w:r>
        <w:rPr>
          <w:rFonts w:eastAsia="Times New Roman" w:cs="Times New Roman"/>
          <w:szCs w:val="24"/>
        </w:rPr>
        <w:lastRenderedPageBreak/>
        <w:t xml:space="preserve">και πλήρη απασχόληση με κατάργηση όλων των ελαστικών μορφών εργασίας; </w:t>
      </w:r>
    </w:p>
    <w:p w14:paraId="488C4A2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w:t>
      </w:r>
      <w:r>
        <w:rPr>
          <w:rFonts w:eastAsia="Times New Roman" w:cs="Times New Roman"/>
          <w:szCs w:val="24"/>
        </w:rPr>
        <w:t>υ του κυρίου Βουλευτή)</w:t>
      </w:r>
    </w:p>
    <w:p w14:paraId="488C4A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ένα λεπτό.</w:t>
      </w:r>
    </w:p>
    <w:p w14:paraId="488C4A2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Τι λένε τα υπόλοιπα κόμματα; Προβάλλετε ως αιτία της κρίσης τα δικαιώματα του κεφαλαίου. Τα δικαιώματα του κεφαλαίου έχε</w:t>
      </w:r>
      <w:r>
        <w:rPr>
          <w:rFonts w:eastAsia="Times New Roman" w:cs="Times New Roman"/>
          <w:szCs w:val="24"/>
        </w:rPr>
        <w:t>τε</w:t>
      </w:r>
      <w:r>
        <w:rPr>
          <w:rFonts w:eastAsia="Times New Roman" w:cs="Times New Roman"/>
          <w:szCs w:val="24"/>
        </w:rPr>
        <w:t xml:space="preserve"> στο επίκεντρό σας, γι’ αυτό και έχετε αυτή την πολιτική επιλογή. Γι’ αυτό και όλοι μαζί έχετε ψηφίσει το τρίτο μνημόνιο και όλα αυτά τα μέτρα που προστέθηκαν στα δύο προηγούμενα. </w:t>
      </w:r>
    </w:p>
    <w:p w14:paraId="488C4A2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Εμείς φέραμε στη Βουλή και ας προκαλούμε την πρόταση νόμου των πεντακοσίων </w:t>
      </w:r>
      <w:r>
        <w:rPr>
          <w:rFonts w:eastAsia="Times New Roman" w:cs="Times New Roman"/>
          <w:szCs w:val="24"/>
        </w:rPr>
        <w:t xml:space="preserve">είκοσι συνδικαλιστικών οργανώσεων, η οποία προβλέπει ακριβώς την κατάργηση όλων αυτών των αντιλαϊκών μέτρων και την επαναφορά των κλαδικών συλλογικών συμβάσεων. Δεν τη φέρατε φυσικά στη Βουλή, γιατί διαφωνείτε με την ουσία και το περιεχόμενο της πρότασής </w:t>
      </w:r>
      <w:r>
        <w:rPr>
          <w:rFonts w:eastAsia="Times New Roman" w:cs="Times New Roman"/>
          <w:szCs w:val="24"/>
        </w:rPr>
        <w:lastRenderedPageBreak/>
        <w:t>μ</w:t>
      </w:r>
      <w:r>
        <w:rPr>
          <w:rFonts w:eastAsia="Times New Roman" w:cs="Times New Roman"/>
          <w:szCs w:val="24"/>
        </w:rPr>
        <w:t xml:space="preserve">ας. Αποδεικνύεται, λοιπόν, ότι όλοι σας είσαστε στην απέναντι πλευρά απ’ αυτή των εργαζομένων, στην πλευρά της καπιταλιστικής οικονομίας, που κριτήριό της είναι το κέρδος. </w:t>
      </w:r>
    </w:p>
    <w:p w14:paraId="488C4A2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άλλη πρόταση, η δική μας πρόταση, προβάλλεται από εμάς. Λέμε καθαρά ότι για όσο κ</w:t>
      </w:r>
      <w:r>
        <w:rPr>
          <w:rFonts w:eastAsia="Times New Roman" w:cs="Times New Roman"/>
          <w:szCs w:val="24"/>
        </w:rPr>
        <w:t>ουμάντο στην οικονομία κάνουν οι επιχειρηματικοί όμιλοι, για όσο θα βρίσκονται στο σβέρκο του λαού μας, η κατάσταση θα επιδεινώνεται. Προβάλλουμε την ανάγκη σήμερα να συμπορευθούν η εργατική τάξη και ο λαός μας με το ΚΚΕ στον αγώνα για να γίνουν ιδιοκτησία</w:t>
      </w:r>
      <w:r>
        <w:rPr>
          <w:rFonts w:eastAsia="Times New Roman" w:cs="Times New Roman"/>
          <w:szCs w:val="24"/>
        </w:rPr>
        <w:t xml:space="preserve"> της τα εργοστάσια, τα μέσα μαζικής παραγωγής, για να αξιοποιηθούν όλες οι παραγωγικές δυνατότητες της χώρας μας, ώστε με τη δική της εξουσία και με εργαλείο τον κεντρικό σχεδιασμό να ικανοποιήσει τις πραγματικές της ανάγκες. </w:t>
      </w:r>
    </w:p>
    <w:p w14:paraId="488C4A2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 αυτή τη μορφή οργάνωσης τη</w:t>
      </w:r>
      <w:r>
        <w:rPr>
          <w:rFonts w:eastAsia="Times New Roman" w:cs="Times New Roman"/>
          <w:szCs w:val="24"/>
        </w:rPr>
        <w:t xml:space="preserve">ς οικονομίας, με την εργατική τάξη στην εξουσία, μόνο τότε θα λυθούν οριστικά τα μεγάλα αδιέξοδα που έχουν προκαλέσει τα βάρβαρα μέτρα και η καπιταλιστική σας οικονομία. </w:t>
      </w:r>
    </w:p>
    <w:p w14:paraId="488C4A2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για την ανοχή σας. </w:t>
      </w:r>
    </w:p>
    <w:p w14:paraId="488C4A2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w:t>
      </w:r>
      <w:r>
        <w:rPr>
          <w:rFonts w:eastAsia="Times New Roman" w:cs="Times New Roman"/>
          <w:szCs w:val="24"/>
        </w:rPr>
        <w:t xml:space="preserve"> εγώ σας ευχαριστώ. </w:t>
      </w:r>
    </w:p>
    <w:p w14:paraId="488C4A2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κύριοι συνάδελφοι, θα πρέπει να σας ενημερώσω ότι υπάρχει υπόλοιπο τριών Βουλευτών από χθες. </w:t>
      </w:r>
    </w:p>
    <w:p w14:paraId="488C4A2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Επίσης, η Διάσκεψη των Προέδρων είχε ρυθμίσει να μιλήσουν όλοι οι Βουλευτές επτά λεπτά. Και αυτό είναι θετικό, διότι άλλες φορές γίνετα</w:t>
      </w:r>
      <w:r>
        <w:rPr>
          <w:rFonts w:eastAsia="Times New Roman" w:cs="Times New Roman"/>
          <w:szCs w:val="24"/>
        </w:rPr>
        <w:t>ι περικοπή του χρόνου. Πρέπει, όμως, να υπάρχει και σεβασμός προς τους Βουλευτές που πρέπει να μιλήσουν και αυτοί για επτά λεπτά, οπότε να μην φτάνουμε στα δέκα λεπτά, όπως έγινε τώρα με τον κ. Στεργίου, διότι δημιουργούμε θέμα για τους υπόλοιπους Βουλευτέ</w:t>
      </w:r>
      <w:r>
        <w:rPr>
          <w:rFonts w:eastAsia="Times New Roman" w:cs="Times New Roman"/>
          <w:szCs w:val="24"/>
        </w:rPr>
        <w:t>ς. Γενικώς, να πω ότι αυτή η θέση δεν είναι σωστή, να μιλάμε εμείς παραπάνω και οι άλλοι να μη μπορούν να μιλήσουν για τον κανονικό τους χρόνο, που είναι επτά λεπτά. Η παράκληση, λοιπόν, είναι να τηρήσουμε τον χρόνο με κάποια ανοχή ενός λεπτού, για να  μιλ</w:t>
      </w:r>
      <w:r>
        <w:rPr>
          <w:rFonts w:eastAsia="Times New Roman" w:cs="Times New Roman"/>
          <w:szCs w:val="24"/>
        </w:rPr>
        <w:t xml:space="preserve">ήσουμε όλοι. </w:t>
      </w:r>
    </w:p>
    <w:p w14:paraId="488C4A2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τον κ. Στεργίου, ακολουθεί ο κ. Ψυχογιός, Βουλευτής της ΣΥΡΙΖΑ, με την παράκληση για την τήρηση του χρόνου. </w:t>
      </w:r>
    </w:p>
    <w:p w14:paraId="488C4A2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Ευχαριστώ, κύριε Πρόεδρε. Θα προσπαθήσω να είναι συνεπής. </w:t>
      </w:r>
    </w:p>
    <w:p w14:paraId="488C4A2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κύριοι Υπουργοί, έχο</w:t>
      </w:r>
      <w:r>
        <w:rPr>
          <w:rFonts w:eastAsia="Times New Roman" w:cs="Times New Roman"/>
          <w:szCs w:val="24"/>
        </w:rPr>
        <w:t>υμε μπροστά μας έναν προϋπολογισμό με πραγματικά δημοσιονομικούς περιορισμούς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της συμφωνίας με τους θεσμούς, ο οποίος βέβαια δεν είναι ο μοναδικός προϋπολογισμός αυτή τη στιγμή στην Ευρώπη που έχει δημοσιονομικούς περιορισμούς, είτε εί</w:t>
      </w:r>
      <w:r>
        <w:rPr>
          <w:rFonts w:eastAsia="Times New Roman" w:cs="Times New Roman"/>
          <w:szCs w:val="24"/>
        </w:rPr>
        <w:t xml:space="preserve">μαστε σε μνημόνιο είτε δεν είμαστε. Είναι ένα σύνολο προϋπολογισμών των κρατών, όπως είναι και στην Ιταλία που είχαμε την ευκαιρία με συναδέλφους να συζητήσουμε στο Παρίσι στην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σ</w:t>
      </w:r>
      <w:r>
        <w:rPr>
          <w:rFonts w:eastAsia="Times New Roman" w:cs="Times New Roman"/>
          <w:szCs w:val="24"/>
        </w:rPr>
        <w:t>υνέλευση του Συμβουλίου της Ευρώπης, όπου και εκεί υπάρχουν συ</w:t>
      </w:r>
      <w:r>
        <w:rPr>
          <w:rFonts w:eastAsia="Times New Roman" w:cs="Times New Roman"/>
          <w:szCs w:val="24"/>
        </w:rPr>
        <w:t xml:space="preserve">γκεκριμένοι περιορισμοί, συγκεκριμένες πολιτικές λιτότητας. </w:t>
      </w:r>
    </w:p>
    <w:p w14:paraId="488C4A2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μπορεί, όμως, κανείς να παραγνωρίσει και το κοινωνικό πρόσημο του συγκεκριμένου προϋπολογισμ</w:t>
      </w:r>
      <w:r>
        <w:rPr>
          <w:rFonts w:eastAsia="Times New Roman" w:cs="Times New Roman"/>
          <w:szCs w:val="24"/>
        </w:rPr>
        <w:t>ού</w:t>
      </w:r>
      <w:r>
        <w:rPr>
          <w:rFonts w:eastAsia="Times New Roman" w:cs="Times New Roman"/>
          <w:szCs w:val="24"/>
        </w:rPr>
        <w:t>, ο οποίος διαπνέεται και από κοινωνική δικαιοσύνη, αλλά και από την ενίσχυση του κοινωνικού κράτ</w:t>
      </w:r>
      <w:r>
        <w:rPr>
          <w:rFonts w:eastAsia="Times New Roman" w:cs="Times New Roman"/>
          <w:szCs w:val="24"/>
        </w:rPr>
        <w:t xml:space="preserve">ους. </w:t>
      </w:r>
    </w:p>
    <w:p w14:paraId="488C4A3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Παραθέτω τα παρακάτω νούμερα, τα οποία νομίζω ότι αποδεικνύουν με τον καλύτερο τρόπο την παραπάνω τοποθέτησή μου. Επιπλέον 300 εκατομμύρια ευρώ για δαπάνες σε υγεία, παιδεία και πρόνοια. Άλλα 100 εκατομμύρια παραπάνω για την προστασία της πρώτης κατο</w:t>
      </w:r>
      <w:r>
        <w:rPr>
          <w:rFonts w:eastAsia="Times New Roman" w:cs="Times New Roman"/>
          <w:szCs w:val="24"/>
        </w:rPr>
        <w:t>ικίας και για ευάλωτα κοινωνικά στρώματα, για να συμπληρώσουμε τις δόσεις των υπερχρεωμένων νοικοκυριών που δεν μπορούν να αποπληρώσουν οι ίδιοι οι πολίτες. Είναι πολύ σημαντική αυτή η ενίσχυση και μαζί με τον εξωδικαστικό μηχανισμό με τις μικρομεσαίες επι</w:t>
      </w:r>
      <w:r>
        <w:rPr>
          <w:rFonts w:eastAsia="Times New Roman" w:cs="Times New Roman"/>
          <w:szCs w:val="24"/>
        </w:rPr>
        <w:t xml:space="preserve">χειρήσεις που ετοιμάζουμε θα δώσουν σοβαρή προστασία και στην πρώτη κατοικία και στα υπερχρεωμένα νοικοκυριά. </w:t>
      </w:r>
    </w:p>
    <w:p w14:paraId="488C4A3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Τέσσερις χιλιάδες προσλήψεις στην υγεία και άλλες πέντε χιλιάδες στους υπόλοιπους τομείς. </w:t>
      </w:r>
    </w:p>
    <w:p w14:paraId="488C4A3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την αναπτυξιακή πολιτική, πρέπει να επισημα</w:t>
      </w:r>
      <w:r>
        <w:rPr>
          <w:rFonts w:eastAsia="Times New Roman" w:cs="Times New Roman"/>
          <w:szCs w:val="24"/>
        </w:rPr>
        <w:t>νθεί ότι το 2017 αναμένεται να πέσουν στην οικονομία περίπου 6 δισεκατομμύρια ευρωπαϊκών πόρων. Το Πρόγραμμα Δημοσίων Επενδύσεων υπολογίζεται στο 1 δισεκατομμύριο, είναι δηλαδή αυξημένο κατά 250 εκατομμύρια ευρώ, ένα ποσό εντελώς αντιπαραθετικό με αυτό των</w:t>
      </w:r>
      <w:r>
        <w:rPr>
          <w:rFonts w:eastAsia="Times New Roman" w:cs="Times New Roman"/>
          <w:szCs w:val="24"/>
        </w:rPr>
        <w:t xml:space="preserve"> προηγούμενων κυβερνήσεων,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την τεράστια μείωση που είχε υποστεί την τελευταία πενταετία. </w:t>
      </w:r>
    </w:p>
    <w:p w14:paraId="488C4A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Αυτά προκύπτουν και από τις τοποθετήσεις του αρμόδιου Υπουργού του κ. </w:t>
      </w:r>
      <w:proofErr w:type="spellStart"/>
      <w:r>
        <w:rPr>
          <w:rFonts w:eastAsia="Times New Roman" w:cs="Times New Roman"/>
          <w:szCs w:val="24"/>
        </w:rPr>
        <w:t>Χαρίτση</w:t>
      </w:r>
      <w:proofErr w:type="spellEnd"/>
      <w:r>
        <w:rPr>
          <w:rFonts w:eastAsia="Times New Roman" w:cs="Times New Roman"/>
          <w:szCs w:val="24"/>
        </w:rPr>
        <w:t>, όπως επίσης και η ενεργοποίηση πόρων ύψους 9 δισεκατομμυρίων ευ</w:t>
      </w:r>
      <w:r>
        <w:rPr>
          <w:rFonts w:eastAsia="Times New Roman" w:cs="Times New Roman"/>
          <w:szCs w:val="24"/>
        </w:rPr>
        <w:t>ρώ, μέχρι το τέλος του 2016 από το ΕΣΠΑ, ένα ποσό ομολογουμένως εντυπωσιακό και καθόλου αμελητέο, όπως επίσης και το ποσοστό απορροφητικότητας που επέδειξε η ελληνική Κυβέρνηση και η ελληνική πολιτεία γι’ αυτά τα προγράμματα.</w:t>
      </w:r>
    </w:p>
    <w:p w14:paraId="488C4A3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κυρίες και κύριοι </w:t>
      </w:r>
      <w:r>
        <w:rPr>
          <w:rFonts w:eastAsia="Times New Roman" w:cs="Times New Roman"/>
          <w:szCs w:val="24"/>
        </w:rPr>
        <w:t xml:space="preserve">συνάδελφοι, προϋπολογισμός δεν είναι μόνο λογιστικοί αριθμοί. Όπως είναι φανερό και από τα παραπάνω, προϋπολογισμός είναι και η γενικότερη </w:t>
      </w:r>
      <w:proofErr w:type="spellStart"/>
      <w:r>
        <w:rPr>
          <w:rFonts w:eastAsia="Times New Roman" w:cs="Times New Roman"/>
          <w:szCs w:val="24"/>
        </w:rPr>
        <w:t>στοχοθεσία</w:t>
      </w:r>
      <w:proofErr w:type="spellEnd"/>
      <w:r>
        <w:rPr>
          <w:rFonts w:eastAsia="Times New Roman" w:cs="Times New Roman"/>
          <w:szCs w:val="24"/>
        </w:rPr>
        <w:t xml:space="preserve"> μιας Κυβέρνησης για την πολιτική που πρόκειται να διαγράψει το επόμενο έτος στους διάφορους τομείς.</w:t>
      </w:r>
    </w:p>
    <w:p w14:paraId="488C4A3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ήθε</w:t>
      </w:r>
      <w:r>
        <w:rPr>
          <w:rFonts w:eastAsia="Times New Roman" w:cs="Times New Roman"/>
          <w:szCs w:val="24"/>
        </w:rPr>
        <w:t>λα, λοιπόν, να εστιάσω σε δυο από αυτούς για διαφορετικούς λόγους. Ο πρώτος είναι το προσφυγικό και η μεταναστευτική πολιτική. Οι εξελίξεις του τελευταίου ενάμιση χρόνου στο προσφυγικό έχουν καταστήσει τη μεταναστευτική πολιτική ως ένα από τους πιο κρίσιμο</w:t>
      </w:r>
      <w:r>
        <w:rPr>
          <w:rFonts w:eastAsia="Times New Roman" w:cs="Times New Roman"/>
          <w:szCs w:val="24"/>
        </w:rPr>
        <w:t>υς τομείς για τη χώρα μας.</w:t>
      </w:r>
    </w:p>
    <w:p w14:paraId="488C4A3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άρθρο 2 του σχεδίου νόμου του προϋπολογισμού προβλέπονται 39 εκατομμύρια ευρώ για το Υπουργείο Μεταναστευτικής Πολιτικής στον τακτικό προϋπολογισμό και 25 εκατομμύρια ευρώ στον προϋπολογισμό δημοσίων επενδύσεων.</w:t>
      </w:r>
    </w:p>
    <w:p w14:paraId="488C4A3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όπως </w:t>
      </w:r>
      <w:r>
        <w:rPr>
          <w:rFonts w:eastAsia="Times New Roman" w:cs="Times New Roman"/>
          <w:szCs w:val="24"/>
        </w:rPr>
        <w:t xml:space="preserve">γνωρίζετε αντλούμε κονδύλια και από τα ταμεία της Ευρωπαϊκής Επιτροπής για την ανθρωπιστική βοήθεια και την ανθρωπιστική ενίσχυση του προσφυγικού, το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ECO</w:t>
      </w:r>
      <w:r>
        <w:rPr>
          <w:rFonts w:eastAsia="Times New Roman" w:cs="Times New Roman"/>
          <w:szCs w:val="24"/>
        </w:rPr>
        <w:t xml:space="preserve"> και </w:t>
      </w:r>
      <w:r>
        <w:rPr>
          <w:rFonts w:eastAsia="Times New Roman" w:cs="Times New Roman"/>
          <w:szCs w:val="24"/>
          <w:lang w:val="en-US"/>
        </w:rPr>
        <w:t>DG</w:t>
      </w:r>
      <w:r>
        <w:rPr>
          <w:rFonts w:eastAsia="Times New Roman" w:cs="Times New Roman"/>
          <w:szCs w:val="24"/>
        </w:rPr>
        <w:t xml:space="preserve"> </w:t>
      </w:r>
      <w:r>
        <w:rPr>
          <w:rFonts w:eastAsia="Times New Roman" w:cs="Times New Roman"/>
          <w:szCs w:val="24"/>
          <w:lang w:val="en-US"/>
        </w:rPr>
        <w:t>HOME</w:t>
      </w:r>
      <w:r>
        <w:rPr>
          <w:rFonts w:eastAsia="Times New Roman" w:cs="Times New Roman"/>
          <w:szCs w:val="24"/>
        </w:rPr>
        <w:t>, που ξέρετε πολύ καλά και έχουμε συζητήσει και σε προηγούμενες ευκαιρίες με επερωτήσεις</w:t>
      </w:r>
      <w:r>
        <w:rPr>
          <w:rFonts w:eastAsia="Times New Roman" w:cs="Times New Roman"/>
          <w:szCs w:val="24"/>
        </w:rPr>
        <w:t>.</w:t>
      </w:r>
    </w:p>
    <w:p w14:paraId="488C4A3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νεοσυσταθέν</w:t>
      </w:r>
      <w:proofErr w:type="spellEnd"/>
      <w:r>
        <w:rPr>
          <w:rFonts w:eastAsia="Times New Roman" w:cs="Times New Roman"/>
          <w:szCs w:val="24"/>
        </w:rPr>
        <w:t xml:space="preserve"> Υπουργείο Μεταναστευτικής Πολιτικής θα επικεντρωθεί την επόμενη χρονιά στη βέλτιστη συγκρότηση των δομών του και τη στελέχωσή τους με έμφαση στην υπηρεσία ασύλου, η οποία πρέπει να επιταχυνθεί και να ενισχυθεί και από την Ευρωπαϊκή Ένωση ό</w:t>
      </w:r>
      <w:r>
        <w:rPr>
          <w:rFonts w:eastAsia="Times New Roman" w:cs="Times New Roman"/>
          <w:szCs w:val="24"/>
        </w:rPr>
        <w:t xml:space="preserve">σον αφορά τη στελέχωση, αλλά και την υπηρεσία υποδοχής και ταυτοποίησης. </w:t>
      </w:r>
    </w:p>
    <w:p w14:paraId="488C4A3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Κύριος στόχος μας παραμένει η βελτίωση των συνθηκών διαβίωσης των προσφύγων</w:t>
      </w:r>
      <w:r>
        <w:rPr>
          <w:rFonts w:eastAsia="Times New Roman" w:cs="Times New Roman"/>
          <w:szCs w:val="24"/>
        </w:rPr>
        <w:t>,</w:t>
      </w:r>
      <w:r>
        <w:rPr>
          <w:rFonts w:eastAsia="Times New Roman" w:cs="Times New Roman"/>
          <w:szCs w:val="24"/>
        </w:rPr>
        <w:t xml:space="preserve"> που εισήλθαν στη χώρα μας με τον ορισμό συντονιστών στα κέντρα φιλοξενίας που ξεκίνησε ήδη στα νησιά, αλλ</w:t>
      </w:r>
      <w:r>
        <w:rPr>
          <w:rFonts w:eastAsia="Times New Roman" w:cs="Times New Roman"/>
          <w:szCs w:val="24"/>
        </w:rPr>
        <w:t xml:space="preserve">ά και την οργάνωση των δομών με κανονισμούς λειτουργίας. </w:t>
      </w:r>
    </w:p>
    <w:p w14:paraId="488C4A3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Βασική προτεραιότητα αποτελεί η προστασία των ευάλωτων ομάδων και ιδιαιτέρως των ασυνόδευτων ανηλίκων. Σε κάθε περίπτωση, πρέπει να προχωρήσουμε άμεσα στην εφαρμογή των διατάξεων του ν.4375/2016 που</w:t>
      </w:r>
      <w:r>
        <w:rPr>
          <w:rFonts w:eastAsia="Times New Roman" w:cs="Times New Roman"/>
          <w:szCs w:val="24"/>
        </w:rPr>
        <w:t xml:space="preserve"> προβλέπει τις σχετικές διατάξεις.</w:t>
      </w:r>
    </w:p>
    <w:p w14:paraId="488C4A3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Επιπροσθέτως, ειδικό βάρος θα δοθεί και στην προώθηση πολιτικών ένταξης για τους πρόσφυγες σε συνεργασία με τα Υπουργεία Παιδείας και Εσωτερικών, ώστε να μπορούν αξιοπρεπώς να ζήσουν και να ενταχθούν στη χώρα μας πριν τη </w:t>
      </w:r>
      <w:r>
        <w:rPr>
          <w:rFonts w:eastAsia="Times New Roman" w:cs="Times New Roman"/>
          <w:szCs w:val="24"/>
        </w:rPr>
        <w:t xml:space="preserve">μετεγκατάστασή τους ή και αν χρειαστεί να τους φιλοξενήσουμε και να τους κρατήσουμε </w:t>
      </w:r>
      <w:r>
        <w:rPr>
          <w:rFonts w:eastAsia="Times New Roman" w:cs="Times New Roman"/>
          <w:szCs w:val="24"/>
        </w:rPr>
        <w:t xml:space="preserve">κάποιους </w:t>
      </w:r>
      <w:r>
        <w:rPr>
          <w:rFonts w:eastAsia="Times New Roman" w:cs="Times New Roman"/>
          <w:szCs w:val="24"/>
        </w:rPr>
        <w:t>εδώ μετά τη διαδικασία του ασύλου.</w:t>
      </w:r>
    </w:p>
    <w:p w14:paraId="488C4A3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Όλα τα παραπάνω θα υλοποιηθούν με μια σειρά από νομοθετικές και διοικητικές πρωτοβουλίες</w:t>
      </w:r>
      <w:r>
        <w:rPr>
          <w:rFonts w:eastAsia="Times New Roman" w:cs="Times New Roman"/>
          <w:szCs w:val="24"/>
        </w:rPr>
        <w:t>,</w:t>
      </w:r>
      <w:r>
        <w:rPr>
          <w:rFonts w:eastAsia="Times New Roman" w:cs="Times New Roman"/>
          <w:szCs w:val="24"/>
        </w:rPr>
        <w:t xml:space="preserve"> που είναι αναγκαίο να ολοκληρωθούν το </w:t>
      </w:r>
      <w:r>
        <w:rPr>
          <w:rFonts w:eastAsia="Times New Roman" w:cs="Times New Roman"/>
          <w:szCs w:val="24"/>
        </w:rPr>
        <w:t>ταχύτερο δυνατό. Να υπενθυμίσω σε αυτό το σημείο και μια ουσιώδη πρωτοβουλία όσον αφορά στο σκέλος των δημοσίων επενδύσεων που το αρμό</w:t>
      </w:r>
      <w:r>
        <w:rPr>
          <w:rFonts w:eastAsia="Times New Roman" w:cs="Times New Roman"/>
          <w:szCs w:val="24"/>
        </w:rPr>
        <w:lastRenderedPageBreak/>
        <w:t>διο Υπουργείο σχεδιάζει να χρηματοδοτήσει και αφορά σε έργα και δράσεις για την ανακούφιση των δήμων της χώρας που έχουν α</w:t>
      </w:r>
      <w:r>
        <w:rPr>
          <w:rFonts w:eastAsia="Times New Roman" w:cs="Times New Roman"/>
          <w:szCs w:val="24"/>
        </w:rPr>
        <w:t xml:space="preserve">υξημένες ανάγκες λόγω του προσφυγικού. Το κονδύλι αυτό θα είναι της τάξης των 10 εκατομμυρίων ευρώ και σε συνδυασμό με την αναστολή της εφαρμογής της αύξησης του ΦΠΑ στα νησιά νομίζω ότι δίνει αυτό που αξίζει σε αυτούς τους δήμους και σε αυτά τα νησιά για </w:t>
      </w:r>
      <w:r>
        <w:rPr>
          <w:rFonts w:eastAsia="Times New Roman" w:cs="Times New Roman"/>
          <w:szCs w:val="24"/>
        </w:rPr>
        <w:t>όλα όσα πρόσφεραν μέχρι τώρα στο προσφυγικό.</w:t>
      </w:r>
    </w:p>
    <w:p w14:paraId="488C4A3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Αυτές οι δράσεις πρέπει να δρομολογηθούν, όπως προανέφερα άμεσα, ώστε να εξομαλύνουν τις δυσκολίες που βιώνουν τόσο οι πρόσφυγες όσο και οι κάτοικοι των ελληνικών νησιών.</w:t>
      </w:r>
    </w:p>
    <w:p w14:paraId="488C4A3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Ως Αριστερά πρέπει να έχουμε ως κύριο </w:t>
      </w:r>
      <w:r>
        <w:rPr>
          <w:rFonts w:eastAsia="Times New Roman" w:cs="Times New Roman"/>
          <w:szCs w:val="24"/>
        </w:rPr>
        <w:t>μέλημά μας τη διαχείριση του ζητήματος πάνω απ’ όλα με ανθρωπιά και με πλήρη σεβασμό των δικαιωμάτων των προσφύγων. Άλλωστε, αυτές οι υποχρεώσεις απορρέουν και ηθικά και νομικά από τα διεθνή κείμενα και θα πρέπει όχι να επιμερίσουμε τον φόβο όπως προανέφερ</w:t>
      </w:r>
      <w:r>
        <w:rPr>
          <w:rFonts w:eastAsia="Times New Roman" w:cs="Times New Roman"/>
          <w:szCs w:val="24"/>
        </w:rPr>
        <w:t xml:space="preserve">ε χθες και η κ. Χριστοδουλοπούλου </w:t>
      </w:r>
      <w:r>
        <w:rPr>
          <w:rFonts w:eastAsia="Times New Roman" w:cs="Times New Roman"/>
          <w:szCs w:val="24"/>
        </w:rPr>
        <w:lastRenderedPageBreak/>
        <w:t>από το Βήμα της Βουλής, αλλά να επιμερίσουμε την ευθύνη και στην Ευρώπη αλλά και εσωτερικά.</w:t>
      </w:r>
    </w:p>
    <w:p w14:paraId="488C4A3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Μια σύντομη αναφορά και στο κομμάτι του αθλητισμού, όπου από τον Φεβρουάριο του 2015 ως σήμερα το Υφυπουργείο και η Γενική Γραμματ</w:t>
      </w:r>
      <w:r>
        <w:rPr>
          <w:rFonts w:eastAsia="Times New Roman" w:cs="Times New Roman"/>
          <w:szCs w:val="24"/>
        </w:rPr>
        <w:t>εία Αθλητισμού έχουν υλοποιήσει μια σειρά πρωτοβουλίες, οι οποίες έχουν αρχίσει να αναδιαμορφώνουν την εικόνα του ελληνικού αθλητισμού.</w:t>
      </w:r>
    </w:p>
    <w:p w14:paraId="488C4A4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 Σύντομα θα κατατεθεί προς ψήφιση ο νέος αθλητικός νόμος, που θα ρυθμίζει σημαντικά ζητήματα του ερασιτεχνικού κυρίως αθ</w:t>
      </w:r>
      <w:r>
        <w:rPr>
          <w:rFonts w:eastAsia="Times New Roman" w:cs="Times New Roman"/>
          <w:szCs w:val="24"/>
        </w:rPr>
        <w:t>λητισμού, όπου και εγώ έχω υπηρετήσει για αρκετά χρόνια και γνωρίζω τη σημασία του, μεταξύ των οποίων και το εκλογικό σύστημα της απλής αναλογικής. Θα μπει τέλος στην κατασπατάληση του δημοσίου χρήματος στον αθλητισμό, μέσω των επιχορηγήσεων στις αθλητικές</w:t>
      </w:r>
      <w:r>
        <w:rPr>
          <w:rFonts w:eastAsia="Times New Roman" w:cs="Times New Roman"/>
          <w:szCs w:val="24"/>
        </w:rPr>
        <w:t xml:space="preserve"> ομοσπονδίες με συγκεκριμένα κριτήρια και έλεγχο.</w:t>
      </w:r>
    </w:p>
    <w:p w14:paraId="488C4A4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88C4A4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Θα ολοκληρωθεί το Ηλεκτρονικό Μητρώο Αθλητικών Φορέων –ένα λεπτό, κύριε Πρόεδρε, θα είμαι πολύ σύντομος- που είναι μια ηλε</w:t>
      </w:r>
      <w:r>
        <w:rPr>
          <w:rFonts w:eastAsia="Times New Roman" w:cs="Times New Roman"/>
          <w:szCs w:val="24"/>
        </w:rPr>
        <w:t xml:space="preserve">κτρονική πλατφόρμα με ελεύθερη πρόσβαση σε όλο τον κόσμο. Νέες υποδομές και έργα στην </w:t>
      </w:r>
      <w:r>
        <w:rPr>
          <w:rFonts w:eastAsia="Times New Roman" w:cs="Times New Roman"/>
          <w:szCs w:val="24"/>
        </w:rPr>
        <w:t>π</w:t>
      </w:r>
      <w:r>
        <w:rPr>
          <w:rFonts w:eastAsia="Times New Roman" w:cs="Times New Roman"/>
          <w:szCs w:val="24"/>
        </w:rPr>
        <w:t>εριφέρεια θα προχωρήσουν όχι στη λογική του «όλα τα έργα σε έναν νομό ή σε έναν δήμο» αλλά στη λογική των πολλών και μικρών έργων ανά την επικράτεια, με διαβούλευση με τ</w:t>
      </w:r>
      <w:r>
        <w:rPr>
          <w:rFonts w:eastAsia="Times New Roman" w:cs="Times New Roman"/>
          <w:szCs w:val="24"/>
        </w:rPr>
        <w:t>ους τοπικούς φορείς.</w:t>
      </w:r>
    </w:p>
    <w:p w14:paraId="488C4A4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δώσουμε τη μάχη μέχρι τέλους για την κάθαρση στο ελληνικό ποδόσφαιρο που είναι μια πολύ δύσκολη διαδικασία, αλλά που έχει αρχίσει να έχει αποτελέσματα. </w:t>
      </w:r>
    </w:p>
    <w:p w14:paraId="488C4A4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πω, κυρίες και κύριοι συνάδελφοι ότι παρά τις δυ</w:t>
      </w:r>
      <w:r>
        <w:rPr>
          <w:rFonts w:eastAsia="Times New Roman" w:cs="Times New Roman"/>
          <w:szCs w:val="24"/>
        </w:rPr>
        <w:t>σκολίες -και γνωρίζουμε πολύ καλά τις δυσκολίες και τα προβλήματα της ελληνικής κοινωνίας- εμείς παραμένουμε και είμαστε αναπόσπαστο κομμάτι της κοινωνίας αυτής, την ακούμε, την αφουγκραζόμαστε και γνωρίζουμε πολύ καλά ότι ξέρουν και εκείνοι τη μάχη που δί</w:t>
      </w:r>
      <w:r>
        <w:rPr>
          <w:rFonts w:eastAsia="Times New Roman" w:cs="Times New Roman"/>
          <w:szCs w:val="24"/>
        </w:rPr>
        <w:t xml:space="preserve">νουμε και εντός και εκτός Ελλάδος. Όσο, λοιπόν, αυτός ο πόλεμος και από μέρους της </w:t>
      </w:r>
      <w:r>
        <w:rPr>
          <w:rFonts w:eastAsia="Times New Roman" w:cs="Times New Roman"/>
          <w:szCs w:val="24"/>
        </w:rPr>
        <w:lastRenderedPageBreak/>
        <w:t xml:space="preserve">Αντιπολίτευσης αλλά και από τα ΜΜΕ και τους </w:t>
      </w:r>
      <w:r>
        <w:rPr>
          <w:rFonts w:eastAsia="Times New Roman" w:cs="Times New Roman"/>
          <w:szCs w:val="24"/>
        </w:rPr>
        <w:t>θ</w:t>
      </w:r>
      <w:r>
        <w:rPr>
          <w:rFonts w:eastAsia="Times New Roman" w:cs="Times New Roman"/>
          <w:szCs w:val="24"/>
        </w:rPr>
        <w:t>εσμούς θα συνεχίζεται, εμείς θα ξέρουμε ότι δεν έχουμε ενσωματωθεί, ότι συνεχίζουμε τη μάχη που δίνουμε και προχωράμε.</w:t>
      </w:r>
    </w:p>
    <w:p w14:paraId="488C4A4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488C4A46"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A4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Και εγώ ευχαριστώ.</w:t>
      </w:r>
    </w:p>
    <w:p w14:paraId="488C4A4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κύριος Γεωργαντάς, Βουλευτής της Νέας Δημοκρατίας, έχει τον λόγο.</w:t>
      </w:r>
    </w:p>
    <w:p w14:paraId="488C4A4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Πρόεδρε.</w:t>
      </w:r>
    </w:p>
    <w:p w14:paraId="488C4A4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Μετά τη χθεσινή προσπάθεια του Πρωθ</w:t>
      </w:r>
      <w:r>
        <w:rPr>
          <w:rFonts w:eastAsia="Times New Roman" w:cs="Times New Roman"/>
          <w:szCs w:val="24"/>
        </w:rPr>
        <w:t>υπουργού να αποκτήσουμε μια ωραία ατμόσφαιρα εδώ, νομίζω ότι μέσα σε λίγες ώρες αυτή η προσπάθεια έχει εξανεμιστεί και πρέπει να δούμε την ωμή πραγματικότητα.</w:t>
      </w:r>
    </w:p>
    <w:p w14:paraId="488C4A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Είμαι υποχρεωμένος να απαντήσω πρώτα στην Υπουργό Διοικητικής Ανασυγκρότησης, την κυρία </w:t>
      </w:r>
      <w:proofErr w:type="spellStart"/>
      <w:r>
        <w:rPr>
          <w:rFonts w:eastAsia="Times New Roman" w:cs="Times New Roman"/>
          <w:szCs w:val="24"/>
        </w:rPr>
        <w:t>Γεροβασίλ</w:t>
      </w:r>
      <w:r>
        <w:rPr>
          <w:rFonts w:eastAsia="Times New Roman" w:cs="Times New Roman"/>
          <w:szCs w:val="24"/>
        </w:rPr>
        <w:t>η</w:t>
      </w:r>
      <w:proofErr w:type="spellEnd"/>
      <w:r>
        <w:rPr>
          <w:rFonts w:eastAsia="Times New Roman" w:cs="Times New Roman"/>
          <w:szCs w:val="24"/>
        </w:rPr>
        <w:t xml:space="preserve">, για μερικά στοιχεία που χρησιμοποίησε χθες για να δείξει την κατάσταση στο </w:t>
      </w:r>
      <w:r>
        <w:rPr>
          <w:rFonts w:eastAsia="Times New Roman" w:cs="Times New Roman"/>
          <w:szCs w:val="24"/>
        </w:rPr>
        <w:t>δ</w:t>
      </w:r>
      <w:r>
        <w:rPr>
          <w:rFonts w:eastAsia="Times New Roman" w:cs="Times New Roman"/>
          <w:szCs w:val="24"/>
        </w:rPr>
        <w:t xml:space="preserve">ημόσιο, τα οποία είναι </w:t>
      </w:r>
      <w:proofErr w:type="spellStart"/>
      <w:r>
        <w:rPr>
          <w:rFonts w:eastAsia="Times New Roman" w:cs="Times New Roman"/>
          <w:szCs w:val="24"/>
        </w:rPr>
        <w:t>ψευδέστατα</w:t>
      </w:r>
      <w:proofErr w:type="spellEnd"/>
      <w:r>
        <w:rPr>
          <w:rFonts w:eastAsia="Times New Roman" w:cs="Times New Roman"/>
          <w:szCs w:val="24"/>
        </w:rPr>
        <w:t xml:space="preserve">. Υποχρεώνομαι να το πω και θα το αποδείξω αμέσως. </w:t>
      </w:r>
    </w:p>
    <w:p w14:paraId="488C4A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Ένα θέμα, το οποίο απασχόλησε και σε ουσιαστικό αλλά και σε συμβολικό επίπεδο την κοινωνία μ</w:t>
      </w:r>
      <w:r>
        <w:rPr>
          <w:rFonts w:eastAsia="Times New Roman" w:cs="Times New Roman"/>
          <w:szCs w:val="24"/>
        </w:rPr>
        <w:t xml:space="preserve">ας τους τελευταίους μήνες, είναι το ζήτημα των μετακλητών υπαλλήλων των υπουργείων. Ακούστηκαν πολλά γιατί, όπως γίνεται κατανοητό, μια κοινωνία, η οποία υποφέρει, δεν μπορεί να δεχτεί μια τέτοια υπέρμετρη επιβάρυνση από μια αύξηση μετακλητών υπαλλήλων, η </w:t>
      </w:r>
      <w:r>
        <w:rPr>
          <w:rFonts w:eastAsia="Times New Roman" w:cs="Times New Roman"/>
          <w:szCs w:val="24"/>
        </w:rPr>
        <w:t>οποία πολλές φορές δεν είναι και δικαιολογημένη ή μάλλον τις περισσότερες δεν είναι και δικαιολογημένη.</w:t>
      </w:r>
    </w:p>
    <w:p w14:paraId="488C4A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Χθες, λοιπόν, η κυρία Υπουργός από αυτό εδώ το Βήμα ανέφερε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ο αριθμός των μετακλητών υπαλλήλων για πρώτη φορά έχει περάσει τον αριθμό των</w:t>
      </w:r>
      <w:r>
        <w:rPr>
          <w:rFonts w:eastAsia="Times New Roman" w:cs="Times New Roman"/>
          <w:szCs w:val="24"/>
        </w:rPr>
        <w:t xml:space="preserve"> δύο χιλιάδων, συγκεκριμένα δύο χιλιάδες εξήντα επτά, αλλά το αιτιολόγησε ως εξής: ότι για πρώτη φορά δεν καταγράφονται </w:t>
      </w:r>
      <w:r>
        <w:rPr>
          <w:rFonts w:eastAsia="Times New Roman" w:cs="Times New Roman"/>
          <w:szCs w:val="24"/>
        </w:rPr>
        <w:lastRenderedPageBreak/>
        <w:t>απλά και μόνο οι μετακλητοί, αλλά και οι επιστημονικοί συνεργάτες και οι ειδικοί συνεργάτες, οι οποίοι παλιά δεν καταγράφονταν στη συγκε</w:t>
      </w:r>
      <w:r>
        <w:rPr>
          <w:rFonts w:eastAsia="Times New Roman" w:cs="Times New Roman"/>
          <w:szCs w:val="24"/>
        </w:rPr>
        <w:t xml:space="preserve">κριμένη αυτή εφαρμογή. Ουδέν </w:t>
      </w:r>
      <w:proofErr w:type="spellStart"/>
      <w:r>
        <w:rPr>
          <w:rFonts w:eastAsia="Times New Roman" w:cs="Times New Roman"/>
          <w:szCs w:val="24"/>
        </w:rPr>
        <w:t>ψευδέστερον</w:t>
      </w:r>
      <w:proofErr w:type="spellEnd"/>
      <w:r>
        <w:rPr>
          <w:rFonts w:eastAsia="Times New Roman" w:cs="Times New Roman"/>
          <w:szCs w:val="24"/>
        </w:rPr>
        <w:t xml:space="preserve"> αυτού!</w:t>
      </w:r>
    </w:p>
    <w:p w14:paraId="488C4A4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Έχω στα χέρια μου μια απάντηση του προηγούμενου Υπουργού, του κυρίου Βερναρδάκη, με ημερομηνία Φεβρουάριος του 2016, ο οποίος σε ερώτηση Βουλευτών της Νέας Δημοκρατίας απαντά επί του αριθμού των </w:t>
      </w:r>
      <w:r>
        <w:rPr>
          <w:rFonts w:eastAsia="Times New Roman" w:cs="Times New Roman"/>
          <w:szCs w:val="24"/>
        </w:rPr>
        <w:t xml:space="preserve">μετακλητών και για να αιτιολογήσει την αύξηση στα τέλη του 2015 στον αριθμό των μετακλητών υπαλλήλων, δηλαδή από τον Οκτώβριο του 2015 </w:t>
      </w:r>
      <w:r>
        <w:rPr>
          <w:rFonts w:eastAsia="Times New Roman" w:cs="Times New Roman"/>
          <w:szCs w:val="24"/>
        </w:rPr>
        <w:t>χίλιοι πεντακόσιοι εβδομήντα οκτώ</w:t>
      </w:r>
      <w:r>
        <w:rPr>
          <w:rFonts w:eastAsia="Times New Roman" w:cs="Times New Roman"/>
          <w:szCs w:val="24"/>
        </w:rPr>
        <w:t xml:space="preserve">, τον Νοέμβριο </w:t>
      </w:r>
      <w:r>
        <w:rPr>
          <w:rFonts w:eastAsia="Times New Roman" w:cs="Times New Roman"/>
          <w:szCs w:val="24"/>
        </w:rPr>
        <w:t>χίλιοι οκτακόσιοι δεκατέσσερις</w:t>
      </w:r>
      <w:r>
        <w:rPr>
          <w:rFonts w:eastAsia="Times New Roman" w:cs="Times New Roman"/>
          <w:szCs w:val="24"/>
        </w:rPr>
        <w:t xml:space="preserve"> και τον Δεκέμβριο </w:t>
      </w:r>
      <w:r>
        <w:rPr>
          <w:rFonts w:eastAsia="Times New Roman" w:cs="Times New Roman"/>
          <w:szCs w:val="24"/>
        </w:rPr>
        <w:t>χίλιοι εννιακόσιοι ένας</w:t>
      </w:r>
      <w:r>
        <w:rPr>
          <w:rFonts w:eastAsia="Times New Roman" w:cs="Times New Roman"/>
          <w:szCs w:val="24"/>
        </w:rPr>
        <w:t>,</w:t>
      </w:r>
      <w:r>
        <w:rPr>
          <w:rFonts w:eastAsia="Times New Roman" w:cs="Times New Roman"/>
          <w:szCs w:val="24"/>
        </w:rPr>
        <w:t xml:space="preserve"> ως απάντηση και ως δικαιολογία παραθέτει το γεγονός ότι για πρώτη φορά βάζουμε πλέον στους μετακλητούς όλους, και τους ειδικούς συνεργάτες και τους επιστημονικούς. Άρα, ακόμη και αν είναι αληθές ότι έγινε σε μια εφαρμογή ενιαία όλο αυτό, αυτό έγινε ήδη απ</w:t>
      </w:r>
      <w:r>
        <w:rPr>
          <w:rFonts w:eastAsia="Times New Roman" w:cs="Times New Roman"/>
          <w:szCs w:val="24"/>
        </w:rPr>
        <w:t>ό τον Δεκέμβριο του 2015.</w:t>
      </w:r>
    </w:p>
    <w:p w14:paraId="488C4A4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την απάντηση του κ. Βερναρδάκη.</w:t>
      </w:r>
    </w:p>
    <w:p w14:paraId="488C4A5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Βουλευτής κ. Γεώργιος Γεωργαντάς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w:t>
      </w:r>
      <w:r>
        <w:rPr>
          <w:rFonts w:eastAsia="Times New Roman" w:cs="Times New Roman"/>
          <w:szCs w:val="24"/>
        </w:rPr>
        <w:t>νογραφίας και Πρακτικών της Βουλής)</w:t>
      </w:r>
    </w:p>
    <w:p w14:paraId="488C4A51" w14:textId="77777777" w:rsidR="00FF101B" w:rsidRDefault="00202D30">
      <w:pPr>
        <w:spacing w:line="600" w:lineRule="auto"/>
        <w:ind w:firstLine="720"/>
        <w:contextualSpacing/>
        <w:jc w:val="both"/>
        <w:rPr>
          <w:rFonts w:eastAsia="Times New Roman"/>
          <w:szCs w:val="24"/>
        </w:rPr>
      </w:pPr>
      <w:r>
        <w:rPr>
          <w:rFonts w:eastAsia="Times New Roman" w:cs="Times New Roman"/>
          <w:szCs w:val="24"/>
        </w:rPr>
        <w:t>Αυτό σημαίνει ότι οι</w:t>
      </w:r>
      <w:r w:rsidRPr="00563695">
        <w:rPr>
          <w:rFonts w:eastAsia="Times New Roman" w:cs="Times New Roman"/>
          <w:szCs w:val="24"/>
        </w:rPr>
        <w:t xml:space="preserve"> </w:t>
      </w:r>
      <w:r>
        <w:rPr>
          <w:rFonts w:eastAsia="Times New Roman" w:cs="Times New Roman"/>
          <w:szCs w:val="24"/>
        </w:rPr>
        <w:t>χίλιοι εννιακόσιοι ένας</w:t>
      </w:r>
      <w:r>
        <w:rPr>
          <w:rFonts w:eastAsia="Times New Roman" w:cs="Times New Roman"/>
          <w:szCs w:val="24"/>
        </w:rPr>
        <w:t xml:space="preserve"> τον Δεκέμβριο του 2015 είναι ήδη </w:t>
      </w:r>
      <w:r>
        <w:rPr>
          <w:rFonts w:eastAsia="Times New Roman" w:cs="Times New Roman"/>
          <w:szCs w:val="24"/>
        </w:rPr>
        <w:t>δύο χιλιάδες εξήντα επτά</w:t>
      </w:r>
      <w:r>
        <w:rPr>
          <w:rFonts w:eastAsia="Times New Roman" w:cs="Times New Roman"/>
          <w:szCs w:val="24"/>
        </w:rPr>
        <w:t>.</w:t>
      </w:r>
      <w:r>
        <w:rPr>
          <w:rFonts w:eastAsia="Times New Roman"/>
          <w:szCs w:val="24"/>
        </w:rPr>
        <w:t xml:space="preserve"> </w:t>
      </w:r>
      <w:r>
        <w:rPr>
          <w:rFonts w:eastAsia="Times New Roman"/>
          <w:szCs w:val="24"/>
        </w:rPr>
        <w:t xml:space="preserve">Μπορεί ο αριθμός των </w:t>
      </w:r>
      <w:proofErr w:type="spellStart"/>
      <w:r>
        <w:rPr>
          <w:rFonts w:eastAsia="Times New Roman"/>
          <w:szCs w:val="24"/>
        </w:rPr>
        <w:t>εκατόν</w:t>
      </w:r>
      <w:proofErr w:type="spellEnd"/>
      <w:r>
        <w:rPr>
          <w:rFonts w:eastAsia="Times New Roman"/>
          <w:szCs w:val="24"/>
        </w:rPr>
        <w:t xml:space="preserve"> εξήντα έξι επιπλέον να μη φαίνεται ιδιαίτερα μεγάλος. Όμως, ξέρουμε πολύ καλά ότι σε </w:t>
      </w:r>
      <w:r>
        <w:rPr>
          <w:rFonts w:eastAsia="Times New Roman"/>
          <w:szCs w:val="24"/>
        </w:rPr>
        <w:t>σχέση με τον συνολικό αριθμό των μετακλητών και είναι πολύ μεγάλος και είναι μεγάλη η επιβάρυνση.</w:t>
      </w:r>
    </w:p>
    <w:p w14:paraId="488C4A52"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ΝΙΚΟΛΑΟΣ ΠΑΠΑΔΟΠΟΥΛΟΣ: </w:t>
      </w:r>
      <w:proofErr w:type="spellStart"/>
      <w:r>
        <w:rPr>
          <w:rFonts w:eastAsia="Times New Roman"/>
          <w:szCs w:val="24"/>
        </w:rPr>
        <w:t>Εκατόν</w:t>
      </w:r>
      <w:proofErr w:type="spellEnd"/>
      <w:r>
        <w:rPr>
          <w:rFonts w:eastAsia="Times New Roman"/>
          <w:szCs w:val="24"/>
        </w:rPr>
        <w:t xml:space="preserve"> εξήντα άτομα! Λες ψέματα.</w:t>
      </w:r>
    </w:p>
    <w:p w14:paraId="488C4A53" w14:textId="77777777" w:rsidR="00FF101B" w:rsidRDefault="00202D30">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Είναι αληθέστατος, κύριε Παπαδόπουλε. Είναι με χαρτιά, είναι με έγγραφα. </w:t>
      </w:r>
      <w:proofErr w:type="spellStart"/>
      <w:r>
        <w:rPr>
          <w:rFonts w:eastAsia="Times New Roman"/>
          <w:szCs w:val="24"/>
        </w:rPr>
        <w:t>Εκατόν</w:t>
      </w:r>
      <w:proofErr w:type="spellEnd"/>
      <w:r>
        <w:rPr>
          <w:rFonts w:eastAsia="Times New Roman"/>
          <w:szCs w:val="24"/>
        </w:rPr>
        <w:t xml:space="preserve"> ε</w:t>
      </w:r>
      <w:r>
        <w:rPr>
          <w:rFonts w:eastAsia="Times New Roman"/>
          <w:szCs w:val="24"/>
        </w:rPr>
        <w:t>ξήντα έξι είναι, τουλάχιστον</w:t>
      </w:r>
      <w:r>
        <w:rPr>
          <w:rFonts w:eastAsia="Times New Roman"/>
          <w:szCs w:val="24"/>
        </w:rPr>
        <w:t>,</w:t>
      </w:r>
      <w:r>
        <w:rPr>
          <w:rFonts w:eastAsia="Times New Roman"/>
          <w:szCs w:val="24"/>
        </w:rPr>
        <w:t xml:space="preserve"> με βάση τα στοιχεία τα δικά σας, για τα οποία διατηρούμε πολλές επιφυλάξεις.</w:t>
      </w:r>
    </w:p>
    <w:p w14:paraId="488C4A54"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ΝΙΚΟΛΑΟΣ ΠΑΠΑΔΟΠΟΥΛΟΣ: </w:t>
      </w:r>
      <w:r>
        <w:rPr>
          <w:rFonts w:eastAsia="Times New Roman"/>
          <w:szCs w:val="24"/>
        </w:rPr>
        <w:t>Μπράβο.</w:t>
      </w:r>
    </w:p>
    <w:p w14:paraId="488C4A55" w14:textId="77777777" w:rsidR="00FF101B" w:rsidRDefault="00202D30">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Το μπράβο θα σας το πει η ελληνική κοινωνία κάποια στιγμή.</w:t>
      </w:r>
    </w:p>
    <w:p w14:paraId="488C4A56" w14:textId="77777777" w:rsidR="00FF101B" w:rsidRDefault="00202D30">
      <w:pPr>
        <w:spacing w:line="600" w:lineRule="auto"/>
        <w:ind w:firstLine="720"/>
        <w:contextualSpacing/>
        <w:jc w:val="both"/>
        <w:rPr>
          <w:rFonts w:eastAsia="Times New Roman"/>
          <w:szCs w:val="24"/>
        </w:rPr>
      </w:pPr>
      <w:r>
        <w:rPr>
          <w:rFonts w:eastAsia="Times New Roman"/>
          <w:szCs w:val="24"/>
        </w:rPr>
        <w:t>Πέραν αυτού, όμως, έχουμε μια επιδρομή</w:t>
      </w:r>
      <w:r>
        <w:rPr>
          <w:rFonts w:eastAsia="Times New Roman"/>
          <w:szCs w:val="24"/>
        </w:rPr>
        <w:t xml:space="preserve"> προς ό,τι έχει να κάνει με το </w:t>
      </w:r>
      <w:r>
        <w:rPr>
          <w:rFonts w:eastAsia="Times New Roman"/>
          <w:szCs w:val="24"/>
        </w:rPr>
        <w:t>δ</w:t>
      </w:r>
      <w:r>
        <w:rPr>
          <w:rFonts w:eastAsia="Times New Roman"/>
          <w:szCs w:val="24"/>
        </w:rPr>
        <w:t>ημόσιο απ’ αυτήν την Κυβέρνηση. Και δεν έχει να κάνει μόνο με τους μετακλητούς, αλλά έχει να κάνει με την προσπάθεια για τη δημιουργία μιας νέας γενιάς συμβασιούχων με την ψεύτικη, πολλές φορές, προσδοκία της νομιμοποίησής τ</w:t>
      </w:r>
      <w:r>
        <w:rPr>
          <w:rFonts w:eastAsia="Times New Roman"/>
          <w:szCs w:val="24"/>
        </w:rPr>
        <w:t>ους.</w:t>
      </w:r>
    </w:p>
    <w:p w14:paraId="488C4A5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Ήδη κατατέθηκαν ερωτήσεις γιατί παραβιάζοντας ευθέως και το Σύνταγμα και τους σχετικούς νόμους, μέσω βουλευτικών τροπολογιών οι οποίες ξέρουμε πολύ καλά ότι δεν έχουν την έκθεση δημοσιονομικής επιβάρυνσης, έχουμε συμβάσεις ορισμένου χρόνου, οι οποίες </w:t>
      </w:r>
      <w:r>
        <w:rPr>
          <w:rFonts w:eastAsia="Times New Roman"/>
          <w:szCs w:val="24"/>
        </w:rPr>
        <w:t xml:space="preserve">μπορεί να έχουν κριθεί μόνο από ένα δικαστήριο. Δεν κρίθηκαν, δηλαδή, αμετακλήτως και παρ’ όλο που κρίθηκαν μόνο από ένα δικαστήριο, χωρίς να γίνει καμμία </w:t>
      </w:r>
      <w:r>
        <w:rPr>
          <w:rFonts w:eastAsia="Times New Roman"/>
          <w:szCs w:val="24"/>
        </w:rPr>
        <w:lastRenderedPageBreak/>
        <w:t>αιτιολόγηση της σκοπιμότητας ή της αναγκαιότητας της προσλήψεώς τους και χωρίς να τηρηθεί η διαδικασί</w:t>
      </w:r>
      <w:r>
        <w:rPr>
          <w:rFonts w:eastAsia="Times New Roman"/>
          <w:szCs w:val="24"/>
        </w:rPr>
        <w:t>α του ΑΣΕΠ, για την οποία μάλλον έχει μια αλλεργία ο ΣΥΡΙΖΑ, μονιμοποιούνται με βουλευτικές τροπολογίες, οι οποίες έρχονται σωρηδόν. Το ΑΣΕΠ ουσιαστικά το έχετε παραγκωνίσει. Δεν το χρησιμοποιείτε πουθενά, ούτε εκεί που πρέπει να το χρησιμοποιήσετε και</w:t>
      </w:r>
      <w:r>
        <w:rPr>
          <w:rFonts w:eastAsia="Times New Roman"/>
          <w:szCs w:val="24"/>
        </w:rPr>
        <w:t>,</w:t>
      </w:r>
      <w:r>
        <w:rPr>
          <w:rFonts w:eastAsia="Times New Roman"/>
          <w:szCs w:val="24"/>
        </w:rPr>
        <w:t xml:space="preserve"> βε</w:t>
      </w:r>
      <w:r>
        <w:rPr>
          <w:rFonts w:eastAsia="Times New Roman"/>
          <w:szCs w:val="24"/>
        </w:rPr>
        <w:t>βαίως</w:t>
      </w:r>
      <w:r>
        <w:rPr>
          <w:rFonts w:eastAsia="Times New Roman"/>
          <w:szCs w:val="24"/>
        </w:rPr>
        <w:t>,</w:t>
      </w:r>
      <w:r>
        <w:rPr>
          <w:rFonts w:eastAsia="Times New Roman"/>
          <w:szCs w:val="24"/>
        </w:rPr>
        <w:t xml:space="preserve"> όλο αυτό έχει μια σκοπιμότητα συγκεκριμένη, η οποία νομίζω ότι έχει γίνει εμφανέστατη στην ελληνική κοινωνία, αλλά δεν θα την επιτρέψουμε άλλο να συνεχιστεί.</w:t>
      </w:r>
    </w:p>
    <w:p w14:paraId="488C4A5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Υπήρξαν δύο νομοθετήματα, που έφερε η Κυβέρνηση μέσα στο 2016, για τη δημόσια διοίκηση. Το </w:t>
      </w:r>
      <w:r>
        <w:rPr>
          <w:rFonts w:eastAsia="Times New Roman"/>
          <w:szCs w:val="24"/>
        </w:rPr>
        <w:t>ένα είναι το περίφημο Μητρώο Επιτελικών Στελεχών του Δημοσίου, το οποίο δημιούργησε επιπλέον δομές αχρείαστες. Δημιούργησε τους λεγόμενους διοικητικούς γραμματείς, οι οποίοι θα λειτουργούν παράλληλα με τους γενικούς γραμματείς, οι οποίοι θα έχουν και αναπλ</w:t>
      </w:r>
      <w:r>
        <w:rPr>
          <w:rFonts w:eastAsia="Times New Roman"/>
          <w:szCs w:val="24"/>
        </w:rPr>
        <w:t xml:space="preserve">ηρωτές διοικητικούς γραμματείς. Δεν λειτούργησε ποτέ το περίφημο </w:t>
      </w:r>
      <w:r>
        <w:rPr>
          <w:rFonts w:eastAsia="Times New Roman"/>
          <w:szCs w:val="24"/>
        </w:rPr>
        <w:t>μ</w:t>
      </w:r>
      <w:r>
        <w:rPr>
          <w:rFonts w:eastAsia="Times New Roman"/>
          <w:szCs w:val="24"/>
        </w:rPr>
        <w:t xml:space="preserve">ητρώο, που από τη δεξαμενή του </w:t>
      </w:r>
      <w:r>
        <w:rPr>
          <w:rFonts w:eastAsia="Times New Roman"/>
          <w:szCs w:val="24"/>
        </w:rPr>
        <w:t>δ</w:t>
      </w:r>
      <w:r>
        <w:rPr>
          <w:rFonts w:eastAsia="Times New Roman"/>
          <w:szCs w:val="24"/>
        </w:rPr>
        <w:t xml:space="preserve">ημοσίου θα έπαιρνε </w:t>
      </w:r>
      <w:r>
        <w:rPr>
          <w:rFonts w:eastAsia="Times New Roman"/>
          <w:szCs w:val="24"/>
        </w:rPr>
        <w:lastRenderedPageBreak/>
        <w:t>τα στελέχη τα οποία θα έπαιρναν θέσεις ευθύνης. Έπρεπε να λειτουργήσει από 31 Ιουλίου. Σήμερα έχουμε Δεκέμβριο. Δεν έχει λειτουργήσει και ε</w:t>
      </w:r>
      <w:r>
        <w:rPr>
          <w:rFonts w:eastAsia="Times New Roman"/>
          <w:szCs w:val="24"/>
        </w:rPr>
        <w:t xml:space="preserve">ξακολουθούν οι διορισμοί να γίνονται με τα γνωστά δικά σας κριτήρια. Βεβαίως, η έκφραση που υπήρχε στην αιτιολογική έκθεση του νομοσχεδίου ότι «πάμε προς μια </w:t>
      </w:r>
      <w:proofErr w:type="spellStart"/>
      <w:r>
        <w:rPr>
          <w:rFonts w:eastAsia="Times New Roman"/>
          <w:szCs w:val="24"/>
        </w:rPr>
        <w:t>αποκομματικοποίηση</w:t>
      </w:r>
      <w:proofErr w:type="spellEnd"/>
      <w:r>
        <w:rPr>
          <w:rFonts w:eastAsia="Times New Roman"/>
          <w:szCs w:val="24"/>
        </w:rPr>
        <w:t xml:space="preserve"> του Δημοσίου» έχει γίνει ανέκδοτο για όλους τους δημοσίους υπαλλήλους. </w:t>
      </w:r>
    </w:p>
    <w:p w14:paraId="488C4A59" w14:textId="77777777" w:rsidR="00FF101B" w:rsidRDefault="00202D30">
      <w:pPr>
        <w:spacing w:line="600" w:lineRule="auto"/>
        <w:ind w:firstLine="720"/>
        <w:contextualSpacing/>
        <w:jc w:val="both"/>
        <w:rPr>
          <w:rFonts w:eastAsia="Times New Roman"/>
          <w:szCs w:val="24"/>
        </w:rPr>
      </w:pPr>
      <w:r>
        <w:rPr>
          <w:rFonts w:eastAsia="Times New Roman"/>
          <w:szCs w:val="24"/>
        </w:rPr>
        <w:t>Προχθές</w:t>
      </w:r>
      <w:r>
        <w:rPr>
          <w:rFonts w:eastAsia="Times New Roman"/>
          <w:szCs w:val="24"/>
        </w:rPr>
        <w:t xml:space="preserve"> ψηφίστηκε και το νομοσχέδιο για την κινητικότητα στο </w:t>
      </w:r>
      <w:r>
        <w:rPr>
          <w:rFonts w:eastAsia="Times New Roman"/>
          <w:szCs w:val="24"/>
        </w:rPr>
        <w:t>δ</w:t>
      </w:r>
      <w:r>
        <w:rPr>
          <w:rFonts w:eastAsia="Times New Roman"/>
          <w:szCs w:val="24"/>
        </w:rPr>
        <w:t xml:space="preserve">ημόσιο, το οποίο, επίσης, έχει πάρα πολλά ζητήματα, τα οποία δεν τα επιλύει το ίδιο το νομοσχέδιο και όπως αναφέρθηκε από πάρα πολλούς, δημιουργεί πάλι μια νέα δυνατότητα παρεμβάσεων στις μετακινήσεις </w:t>
      </w:r>
      <w:r>
        <w:rPr>
          <w:rFonts w:eastAsia="Times New Roman"/>
          <w:szCs w:val="24"/>
        </w:rPr>
        <w:t>των δημοσίων υπαλλήλων χωρίς κανένα αντικειμενικό κριτήριο και χωρίς καμμία αξιοκρατία.</w:t>
      </w:r>
    </w:p>
    <w:p w14:paraId="488C4A5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Αυτό το οποίο επιχειρείτε είναι μια επέλαση στο </w:t>
      </w:r>
      <w:r>
        <w:rPr>
          <w:rFonts w:eastAsia="Times New Roman"/>
          <w:szCs w:val="24"/>
        </w:rPr>
        <w:t>δ</w:t>
      </w:r>
      <w:r>
        <w:rPr>
          <w:rFonts w:eastAsia="Times New Roman"/>
          <w:szCs w:val="24"/>
        </w:rPr>
        <w:t>ημόσιο. Οι δημόσιοι υπάλληλοι, ξέρετε, έχουν αρχίσει και αντιλαμβάνονται ότι αυτό το οποίο μπορεί να περισώσει και τους</w:t>
      </w:r>
      <w:r>
        <w:rPr>
          <w:rFonts w:eastAsia="Times New Roman"/>
          <w:szCs w:val="24"/>
        </w:rPr>
        <w:t xml:space="preserve"> μισθούς τους και την αξιοπρέπειά τους και </w:t>
      </w:r>
      <w:r>
        <w:rPr>
          <w:rFonts w:eastAsia="Times New Roman"/>
          <w:szCs w:val="24"/>
        </w:rPr>
        <w:lastRenderedPageBreak/>
        <w:t xml:space="preserve">τον αυτοσεβασμό τους είναι μια κυβέρνηση η οποία πραγματικά θα κάνει ό,τι πρέπει για την πραγματική οικονομία της χώρας. </w:t>
      </w:r>
    </w:p>
    <w:p w14:paraId="488C4A5B" w14:textId="77777777" w:rsidR="00FF101B" w:rsidRDefault="00202D30">
      <w:pPr>
        <w:spacing w:line="600" w:lineRule="auto"/>
        <w:ind w:firstLine="720"/>
        <w:contextualSpacing/>
        <w:jc w:val="both"/>
        <w:rPr>
          <w:rFonts w:eastAsia="Times New Roman"/>
          <w:szCs w:val="24"/>
        </w:rPr>
      </w:pPr>
      <w:r>
        <w:rPr>
          <w:rFonts w:eastAsia="Times New Roman"/>
          <w:szCs w:val="24"/>
        </w:rPr>
        <w:t>Αν η πραγματική οικονομία δεν λειτουργήσει, αν δεν μεγαλώσει η πίτα, η πίτα</w:t>
      </w:r>
      <w:r>
        <w:rPr>
          <w:rFonts w:eastAsia="Times New Roman"/>
          <w:szCs w:val="24"/>
        </w:rPr>
        <w:t>,</w:t>
      </w:r>
      <w:r>
        <w:rPr>
          <w:rFonts w:eastAsia="Times New Roman"/>
          <w:szCs w:val="24"/>
        </w:rPr>
        <w:t xml:space="preserve"> που μοιράζεται</w:t>
      </w:r>
      <w:r>
        <w:rPr>
          <w:rFonts w:eastAsia="Times New Roman"/>
          <w:szCs w:val="24"/>
        </w:rPr>
        <w:t xml:space="preserve"> σε όλους μας, τότε με τον «κόφτη», τον οποίον εσείς έχετε ψηφίσει, είναι βέβαιο ότι μαζί με όλους τους υπόλοιπους Έλληνες θα έλθουν σε πολύ δυσμενή θέση και οι δημόσιοι υπάλληλοι και οι συνταξιούχοι. Ο κόφτης έχει ψηφιστεί. Πρέπει πλέον να προσβλέπουμε όλ</w:t>
      </w:r>
      <w:r>
        <w:rPr>
          <w:rFonts w:eastAsia="Times New Roman"/>
          <w:szCs w:val="24"/>
        </w:rPr>
        <w:t>οι μόνο σε μια κυβέρνηση που μπορεί να ανατάξει την οικονομία.</w:t>
      </w:r>
    </w:p>
    <w:p w14:paraId="488C4A5C" w14:textId="77777777" w:rsidR="00FF101B" w:rsidRDefault="00202D30">
      <w:pPr>
        <w:spacing w:line="600" w:lineRule="auto"/>
        <w:ind w:firstLine="720"/>
        <w:contextualSpacing/>
        <w:jc w:val="both"/>
        <w:rPr>
          <w:rFonts w:eastAsia="Times New Roman"/>
          <w:szCs w:val="24"/>
        </w:rPr>
      </w:pPr>
      <w:r>
        <w:rPr>
          <w:rFonts w:eastAsia="Times New Roman"/>
          <w:szCs w:val="24"/>
        </w:rPr>
        <w:t>Σε σχέση με τις χθεσινές εξαγγελλίες, είμαι υποχρεωμένος να αναφέρω και κάτι</w:t>
      </w:r>
      <w:r>
        <w:rPr>
          <w:rFonts w:eastAsia="Times New Roman"/>
          <w:szCs w:val="24"/>
        </w:rPr>
        <w:t>,</w:t>
      </w:r>
      <w:r>
        <w:rPr>
          <w:rFonts w:eastAsia="Times New Roman"/>
          <w:szCs w:val="24"/>
        </w:rPr>
        <w:t xml:space="preserve"> που αφορά το Κιλκίς. Πολύ σωστά είπε ο Πρωθυπουργός ότι τα νησιά του βορείου και ανατολικού Αιγαίου είναι αυτά που </w:t>
      </w:r>
      <w:r>
        <w:rPr>
          <w:rFonts w:eastAsia="Times New Roman"/>
          <w:szCs w:val="24"/>
        </w:rPr>
        <w:t xml:space="preserve">σήκωσαν την προσφυγική κρίση και πρέπει να τους δοθεί μια ανάσα. </w:t>
      </w:r>
    </w:p>
    <w:p w14:paraId="488C4A5D" w14:textId="77777777" w:rsidR="00FF101B" w:rsidRDefault="00202D30">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88C4A5E" w14:textId="77777777" w:rsidR="00FF101B" w:rsidRDefault="00202D30">
      <w:pPr>
        <w:spacing w:line="600" w:lineRule="auto"/>
        <w:ind w:firstLine="720"/>
        <w:contextualSpacing/>
        <w:jc w:val="both"/>
        <w:rPr>
          <w:rFonts w:eastAsia="Times New Roman"/>
          <w:szCs w:val="24"/>
        </w:rPr>
      </w:pPr>
      <w:r>
        <w:rPr>
          <w:rFonts w:eastAsia="Times New Roman"/>
          <w:szCs w:val="24"/>
        </w:rPr>
        <w:t>Τελειώνω αμέσως, κύριε Πρόεδρε.</w:t>
      </w:r>
    </w:p>
    <w:p w14:paraId="488C4A5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Όμως, μέσα σ’ όλα αυτά που δίνει ο Πρωθυπουργός καλό είναι να βρει και εκε</w:t>
      </w:r>
      <w:r>
        <w:rPr>
          <w:rFonts w:eastAsia="Times New Roman"/>
          <w:szCs w:val="24"/>
        </w:rPr>
        <w:t xml:space="preserve">ίνες τις λίγες εκατοντάδες χιλιάδες ευρώ που οφείλονται εδώ και δύο χρόνια στους αγρότες της </w:t>
      </w:r>
      <w:proofErr w:type="spellStart"/>
      <w:r>
        <w:rPr>
          <w:rFonts w:eastAsia="Times New Roman"/>
          <w:szCs w:val="24"/>
        </w:rPr>
        <w:t>Ειδομένης</w:t>
      </w:r>
      <w:proofErr w:type="spellEnd"/>
      <w:r>
        <w:rPr>
          <w:rFonts w:eastAsia="Times New Roman"/>
          <w:szCs w:val="24"/>
        </w:rPr>
        <w:t xml:space="preserve"> των οποίων είχαν καταπατηθεί τα αγροκτήματα. Έχουν λάβει χίλιες υποσχέσεις για την αποκατάστασή τους. Είναι πολύ λίγες εκατοντάδες χιλιάδες ευρώ. Όμως, η</w:t>
      </w:r>
      <w:r>
        <w:rPr>
          <w:rFonts w:eastAsia="Times New Roman"/>
          <w:szCs w:val="24"/>
        </w:rPr>
        <w:t xml:space="preserve"> επίσημη δικαιολογία είναι ότι δεν μπορούν να βρουν κωδικό για να κάνουν αυτήν την πληρωμή.</w:t>
      </w:r>
    </w:p>
    <w:p w14:paraId="488C4A60"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Έχετε τόση φαντασία σε όλα τα ζητήματα. Βρείτε έναν κωδικό για να αποζημιώσετε και τους αγρότες της </w:t>
      </w:r>
      <w:proofErr w:type="spellStart"/>
      <w:r>
        <w:rPr>
          <w:rFonts w:eastAsia="Times New Roman"/>
          <w:szCs w:val="24"/>
        </w:rPr>
        <w:t>Ειδομένης</w:t>
      </w:r>
      <w:proofErr w:type="spellEnd"/>
      <w:r>
        <w:rPr>
          <w:rFonts w:eastAsia="Times New Roman"/>
          <w:szCs w:val="24"/>
        </w:rPr>
        <w:t>.</w:t>
      </w:r>
    </w:p>
    <w:p w14:paraId="488C4A61"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 πολύ.</w:t>
      </w:r>
    </w:p>
    <w:p w14:paraId="488C4A62"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w:t>
      </w:r>
      <w:r>
        <w:rPr>
          <w:rFonts w:eastAsia="Times New Roman"/>
          <w:szCs w:val="24"/>
        </w:rPr>
        <w:t>έας Δημοκρατίας)</w:t>
      </w:r>
    </w:p>
    <w:p w14:paraId="488C4A63"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 κύριε Γεωργαντά, ιδιαίτερα για τη συνέπεια του χρόνου.</w:t>
      </w:r>
    </w:p>
    <w:p w14:paraId="488C4A64" w14:textId="77777777" w:rsidR="00FF101B" w:rsidRDefault="00202D30">
      <w:pPr>
        <w:spacing w:line="600" w:lineRule="auto"/>
        <w:ind w:firstLine="720"/>
        <w:contextualSpacing/>
        <w:jc w:val="both"/>
        <w:rPr>
          <w:rFonts w:eastAsia="Times New Roman"/>
          <w:szCs w:val="24"/>
        </w:rPr>
      </w:pPr>
      <w:r>
        <w:rPr>
          <w:rFonts w:eastAsia="Times New Roman"/>
          <w:szCs w:val="24"/>
        </w:rPr>
        <w:t>Ο κ. Σκανδαλίδης, Βουλευτής της Δημοκρατικής Συμπαράταξης ΠΑΣΟΚ-ΔΗΜΑΡ έχει τον λόγο για επτά λεπτά.</w:t>
      </w:r>
    </w:p>
    <w:p w14:paraId="488C4A65"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ΚΩΝΣΤΑΝΤΙΝΟΣ ΣΚΑΝΔΑΛΙΔΗΣ:</w:t>
      </w:r>
      <w:r>
        <w:rPr>
          <w:rFonts w:eastAsia="Times New Roman"/>
          <w:szCs w:val="24"/>
        </w:rPr>
        <w:t xml:space="preserve"> Κυρί</w:t>
      </w:r>
      <w:r>
        <w:rPr>
          <w:rFonts w:eastAsia="Times New Roman"/>
          <w:szCs w:val="24"/>
        </w:rPr>
        <w:t xml:space="preserve">ες και κύριοι συνάδελφοι, ακόμα ηχούν στα αυτιά μας οι εξαγγελίες του σημερινού Πρωθυπουργού λίγες μέρες πριν εγκατασταθεί στο Μέγαρο Μαξίμου. Στη συζήτηση για τον </w:t>
      </w:r>
      <w:r>
        <w:rPr>
          <w:rFonts w:eastAsia="Times New Roman"/>
          <w:szCs w:val="24"/>
        </w:rPr>
        <w:t>π</w:t>
      </w:r>
      <w:r>
        <w:rPr>
          <w:rFonts w:eastAsia="Times New Roman"/>
          <w:szCs w:val="24"/>
        </w:rPr>
        <w:t>ροϋπολογισμό του 2015 ο κ. Τσίπρας συμπύκνωσε τη στρατηγική επαγγελία του ΣΥΡΙΖΑ σε μια φρά</w:t>
      </w:r>
      <w:r>
        <w:rPr>
          <w:rFonts w:eastAsia="Times New Roman"/>
          <w:szCs w:val="24"/>
        </w:rPr>
        <w:t>ση: «Εμείς θα φέρουμε λεφτά χωρίς μνημόνιο». Τα λεφτά θα τα φέρνατε στην αρχή διαγράφοντας το χρέος, μετά διαγράφοντας</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το μισό, πιο πρόσφατα διαγράφοντας ένα τμήμα του.</w:t>
      </w:r>
    </w:p>
    <w:p w14:paraId="488C4A6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απόφαση του </w:t>
      </w:r>
      <w:proofErr w:type="spellStart"/>
      <w:r>
        <w:rPr>
          <w:rFonts w:eastAsia="Times New Roman"/>
          <w:szCs w:val="24"/>
          <w:lang w:val="en-US"/>
        </w:rPr>
        <w:t>Eurogroup</w:t>
      </w:r>
      <w:proofErr w:type="spellEnd"/>
      <w:r>
        <w:rPr>
          <w:rFonts w:eastAsia="Times New Roman"/>
          <w:szCs w:val="24"/>
        </w:rPr>
        <w:t xml:space="preserve"> απομυθοποίησε τη ικανότητα να διαπραγματευτείτε τ</w:t>
      </w:r>
      <w:r>
        <w:rPr>
          <w:rFonts w:eastAsia="Times New Roman"/>
          <w:szCs w:val="24"/>
        </w:rPr>
        <w:t>ο χρέος, έστω και με τους συντριπτικά καλύτερους όρους του 2012. Το αποτέλεσμα είναι τραγικό: Μικρή ελάφρυνση και τη χρηματοδότηση αναγκών μέχρι το 2060 και σε αντιστάθμισμα ένα νέο μνημόνιο με δυσβάσταχτους όρους, δέσμευση για πολύχρονη διατήρηση του πρωτ</w:t>
      </w:r>
      <w:r>
        <w:rPr>
          <w:rFonts w:eastAsia="Times New Roman"/>
          <w:szCs w:val="24"/>
        </w:rPr>
        <w:t xml:space="preserve">ογενούς πλεονάσματος στα επίπεδα του 3,5% του ΑΕΠ, όταν γνωρίζατε </w:t>
      </w:r>
      <w:r>
        <w:rPr>
          <w:rFonts w:eastAsia="Times New Roman"/>
          <w:szCs w:val="24"/>
        </w:rPr>
        <w:lastRenderedPageBreak/>
        <w:t xml:space="preserve">και λέγατε ότι ούτε ο </w:t>
      </w:r>
      <w:r>
        <w:rPr>
          <w:rFonts w:eastAsia="Times New Roman"/>
          <w:szCs w:val="24"/>
        </w:rPr>
        <w:t>π</w:t>
      </w:r>
      <w:r>
        <w:rPr>
          <w:rFonts w:eastAsia="Times New Roman"/>
          <w:szCs w:val="24"/>
        </w:rPr>
        <w:t>ροϋπολογισμός του 2017 δεν μπορεί να ανταποκριθεί σε τέτοια μεγέθη, εγκατάλειψη της εξαγγελίας για μακροπρόθεσμα μέτρα για το χρέος.</w:t>
      </w:r>
    </w:p>
    <w:p w14:paraId="488C4A67" w14:textId="77777777" w:rsidR="00FF101B" w:rsidRDefault="00202D30">
      <w:pPr>
        <w:spacing w:line="600" w:lineRule="auto"/>
        <w:ind w:firstLine="720"/>
        <w:contextualSpacing/>
        <w:jc w:val="both"/>
        <w:rPr>
          <w:rFonts w:eastAsia="Times New Roman"/>
          <w:szCs w:val="24"/>
        </w:rPr>
      </w:pPr>
      <w:r>
        <w:rPr>
          <w:rFonts w:eastAsia="Times New Roman"/>
          <w:szCs w:val="24"/>
        </w:rPr>
        <w:t>Και τώρα τι περιμένουμε; Περιμένου</w:t>
      </w:r>
      <w:r>
        <w:rPr>
          <w:rFonts w:eastAsia="Times New Roman"/>
          <w:szCs w:val="24"/>
        </w:rPr>
        <w:t>με ένα νέο μεσοπρόθεσμο πρόγραμμα</w:t>
      </w:r>
      <w:r>
        <w:rPr>
          <w:rFonts w:eastAsia="Times New Roman"/>
          <w:szCs w:val="24"/>
        </w:rPr>
        <w:t>,</w:t>
      </w:r>
      <w:r>
        <w:rPr>
          <w:rFonts w:eastAsia="Times New Roman"/>
          <w:szCs w:val="24"/>
        </w:rPr>
        <w:t xml:space="preserve"> που θα βασιστεί στη δεύτερη αξιολόγηση και τα δραματικά μέτρα ενός νέου μνημονίου που θα το συνοδεύει. Πού βρίσκεται η θεωρία περί επονείδιστου και επαχθούς χρέους; Τι απέγινε η διεθνής διάσκεψη που θα υποχρέωνε τους δανειστές να αλλάξουν στάση; Πέρασαν δ</w:t>
      </w:r>
      <w:r>
        <w:rPr>
          <w:rFonts w:eastAsia="Times New Roman"/>
          <w:szCs w:val="24"/>
        </w:rPr>
        <w:t xml:space="preserve">υο χρόνια. Στην ίδια συζήτηση για τον </w:t>
      </w:r>
      <w:r>
        <w:rPr>
          <w:rFonts w:eastAsia="Times New Roman"/>
          <w:szCs w:val="24"/>
        </w:rPr>
        <w:t>π</w:t>
      </w:r>
      <w:r>
        <w:rPr>
          <w:rFonts w:eastAsia="Times New Roman"/>
          <w:szCs w:val="24"/>
        </w:rPr>
        <w:t>ροϋπολογισμό του 2017 ποιο είναι το αποτέλεσμα της πολιτικής σας που φόρτωσε τη χώρα με επιπλέον 40 έως 100 δισεκατομμύρια, σύμφωνα με τους υπολογισμούς διάφορων οικονομολόγων; Θα σας τα πω με μια φράση. Θα φέρνατε λε</w:t>
      </w:r>
      <w:r>
        <w:rPr>
          <w:rFonts w:eastAsia="Times New Roman"/>
          <w:szCs w:val="24"/>
        </w:rPr>
        <w:t>φτά χωρίς μνημόνιο και φέρατε μνημόνιο χωρίς λεφτά και μάλιστα περισσότερα του ενός μνημόνια και πολύ χειρότερα στις δεσμεύσεις και με παράδοση, ταυτόχρονα, της χώρας στους κόφτες και στην απόλυτη εξουσιοδότηση του Ταμείου.</w:t>
      </w:r>
    </w:p>
    <w:p w14:paraId="488C4A68"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Είναι η μεγάλη ήττα, η </w:t>
      </w:r>
      <w:r>
        <w:rPr>
          <w:rFonts w:eastAsia="Times New Roman"/>
          <w:szCs w:val="24"/>
        </w:rPr>
        <w:t>ολοκληρωτική ήττα της στρατηγικής</w:t>
      </w:r>
      <w:r>
        <w:rPr>
          <w:rFonts w:eastAsia="Times New Roman"/>
          <w:szCs w:val="24"/>
        </w:rPr>
        <w:t>,</w:t>
      </w:r>
      <w:r>
        <w:rPr>
          <w:rFonts w:eastAsia="Times New Roman"/>
          <w:szCs w:val="24"/>
        </w:rPr>
        <w:t xml:space="preserve"> που έφερε αυτήν την Κυβέρνηση στην εξουσία και έμεινε μόνο η μονότονη επωδός</w:t>
      </w:r>
      <w:r>
        <w:rPr>
          <w:rFonts w:eastAsia="Times New Roman"/>
          <w:szCs w:val="24"/>
        </w:rPr>
        <w:t>,</w:t>
      </w:r>
      <w:r>
        <w:rPr>
          <w:rFonts w:eastAsia="Times New Roman"/>
          <w:szCs w:val="24"/>
        </w:rPr>
        <w:t xml:space="preserve"> που συνοδεύει κάθε λαϊκή κινητοποίηση και που καταγράφηκε προχθές σε ανακοίνωση του ΣΥΡΙΖΑ: «Καλούμε τον λαό να διαδηλώσει κατά της πολιτικής τ</w:t>
      </w:r>
      <w:r>
        <w:rPr>
          <w:rFonts w:eastAsia="Times New Roman"/>
          <w:szCs w:val="24"/>
        </w:rPr>
        <w:t>ων μνημονίων και της λιτότητας». Αν δεν ήταν τραγικό, θα έλεγα ότι πρόκειται για φάρσα.</w:t>
      </w:r>
    </w:p>
    <w:p w14:paraId="488C4A69" w14:textId="77777777" w:rsidR="00FF101B" w:rsidRDefault="00202D30">
      <w:pPr>
        <w:spacing w:line="600" w:lineRule="auto"/>
        <w:ind w:firstLine="720"/>
        <w:contextualSpacing/>
        <w:jc w:val="both"/>
        <w:rPr>
          <w:rFonts w:eastAsia="Times New Roman"/>
          <w:szCs w:val="24"/>
        </w:rPr>
      </w:pPr>
      <w:r>
        <w:rPr>
          <w:rFonts w:eastAsia="Times New Roman"/>
          <w:szCs w:val="24"/>
        </w:rPr>
        <w:t>Χθες ζήσαμε άλλο ένα διάγγελμα του Πρωθυπουργού. Τι άλλο από ομολογία ήττας είναι αυτή η πομπώδης εξαγγελία; Χρειάστηκε διάγγελμα για να βαφτίσει τη διανομή 617 εκατομμ</w:t>
      </w:r>
      <w:r>
        <w:rPr>
          <w:rFonts w:eastAsia="Times New Roman"/>
          <w:szCs w:val="24"/>
        </w:rPr>
        <w:t xml:space="preserve">υρίων στους </w:t>
      </w:r>
      <w:proofErr w:type="spellStart"/>
      <w:r>
        <w:rPr>
          <w:rFonts w:eastAsia="Times New Roman"/>
          <w:szCs w:val="24"/>
        </w:rPr>
        <w:t>πενόμενους</w:t>
      </w:r>
      <w:proofErr w:type="spellEnd"/>
      <w:r>
        <w:rPr>
          <w:rFonts w:eastAsia="Times New Roman"/>
          <w:szCs w:val="24"/>
        </w:rPr>
        <w:t xml:space="preserve"> συνταξιούχους ως δέκατο τρίτο μισθό, λες και ο μισθός είναι εφάπαξ εισφορά και την αναστολή για έναν χρόνο της αύξησης του ΦΠΑ ως επαναστατική πράξη, την οποία μάλιστα καταθέσαμε ως πρόταση εδώ και πολύ καιρό κι εμείς!</w:t>
      </w:r>
    </w:p>
    <w:p w14:paraId="488C4A6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Όταν την ίδια </w:t>
      </w:r>
      <w:r>
        <w:rPr>
          <w:rFonts w:eastAsia="Times New Roman"/>
          <w:szCs w:val="24"/>
        </w:rPr>
        <w:t xml:space="preserve">στιγμή από την άλλη τσέπη αφαιρεί 2,1 δισεκατομμύρια με υπέρμετρους έμμεσους φόρους, ελαττώνει τις κατώτερες συντάξεις και </w:t>
      </w:r>
      <w:r>
        <w:rPr>
          <w:rFonts w:eastAsia="Times New Roman"/>
          <w:szCs w:val="24"/>
        </w:rPr>
        <w:lastRenderedPageBreak/>
        <w:t>περικόπτει 1,6 δισεκατομμύρια από την κοινωνική ασφάλιση, όταν παίρνει από τους φτωχούς για να δελεάσει τους πιο φτωχούς, ενώ ταυτόχρ</w:t>
      </w:r>
      <w:r>
        <w:rPr>
          <w:rFonts w:eastAsia="Times New Roman"/>
          <w:szCs w:val="24"/>
        </w:rPr>
        <w:t xml:space="preserve">ονα διαλύεται η μεσαία τάξη και χάνεται κάθε παραγωγική ικανότητα της χώρας, όταν οι δαπάνες για το κοινωνικό κράτος όχι μόνο παραμένουν στάσιμες, αλλά επιπλέον η καθημερινή διαχείριση μετέτρεψε τους φορείς τους, σχολεία, νοσοκομεία, δομές απασχόλησης και </w:t>
      </w:r>
      <w:r>
        <w:rPr>
          <w:rFonts w:eastAsia="Times New Roman"/>
          <w:szCs w:val="24"/>
        </w:rPr>
        <w:t xml:space="preserve">συνταξιοδότησης σε ερείπια, όταν ανατρέπεται δραματικά η σχέση άμεσων και έμμεσων φόρων, βαραίνοντας αποκλειστικά το οικογενειακό και ατομικό εισόδημα των ασθενέστερων τάξεων και στρωμάτων, τι σχέση έχει ο </w:t>
      </w:r>
      <w:r>
        <w:rPr>
          <w:rFonts w:eastAsia="Times New Roman"/>
          <w:szCs w:val="24"/>
        </w:rPr>
        <w:t>π</w:t>
      </w:r>
      <w:r>
        <w:rPr>
          <w:rFonts w:eastAsia="Times New Roman"/>
          <w:szCs w:val="24"/>
        </w:rPr>
        <w:t>ροϋπολογισμός</w:t>
      </w:r>
      <w:r>
        <w:rPr>
          <w:rFonts w:eastAsia="Times New Roman"/>
          <w:szCs w:val="24"/>
        </w:rPr>
        <w:t>,</w:t>
      </w:r>
      <w:r>
        <w:rPr>
          <w:rFonts w:eastAsia="Times New Roman"/>
          <w:szCs w:val="24"/>
        </w:rPr>
        <w:t xml:space="preserve"> που καταθέσατε και υποστηρίζετε με</w:t>
      </w:r>
      <w:r>
        <w:rPr>
          <w:rFonts w:eastAsia="Times New Roman"/>
          <w:szCs w:val="24"/>
        </w:rPr>
        <w:t xml:space="preserve"> την πραγματική Αριστερά; Πού βρίσκεται η ανακατανομή του πλούτου και η αναδιανομή του εισοδήματος που γράφει και το τελευταίο εγχειρίδιο πολιτικής οικονομίας; Πώς μπορεί να δικαιολογηθεί αυτή η πολιτική ως κοινωνική, ως πραγματική Αριστερά;</w:t>
      </w:r>
    </w:p>
    <w:p w14:paraId="488C4A6B"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Ισχυρίζεται η </w:t>
      </w:r>
      <w:r>
        <w:rPr>
          <w:rFonts w:eastAsia="Times New Roman"/>
          <w:szCs w:val="24"/>
        </w:rPr>
        <w:t xml:space="preserve">Κυβέρνηση ότι ο </w:t>
      </w:r>
      <w:r>
        <w:rPr>
          <w:rFonts w:eastAsia="Times New Roman"/>
          <w:szCs w:val="24"/>
        </w:rPr>
        <w:t>π</w:t>
      </w:r>
      <w:r>
        <w:rPr>
          <w:rFonts w:eastAsia="Times New Roman"/>
          <w:szCs w:val="24"/>
        </w:rPr>
        <w:t xml:space="preserve">ροϋπολογισμός είναι αναπτυξιακός και μάλιστα προβλέπει υψηλούς ρυθμούς ανάπτυξης το 2017. Διερωτώμαι από πού προκύπτει αυτή η φανταστική εικόνα. Η ανάπτυξη έχει ορισμένες απαρέγκλιτες προϋποθέσεις για να επισυμβεί. Πρώτον, ρευστότητα στην </w:t>
      </w:r>
      <w:r>
        <w:rPr>
          <w:rFonts w:eastAsia="Times New Roman"/>
          <w:szCs w:val="24"/>
        </w:rPr>
        <w:t xml:space="preserve">αγορά. Πώς; Με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Δεύτερον, άμεσες, γρήγορες και αποτελεσματικές επενδύσεις. Πώς; Με τα εμπόδια που υψώνονται στην κυβερνητική πολυφωνία;  Με το κράτος εμπόδιο στην ανάπτυξη; Στον ρυθμό χελώνας των ιδιωτικοποιήσεων; Με αξιοποίηση του παρα</w:t>
      </w:r>
      <w:r>
        <w:rPr>
          <w:rFonts w:eastAsia="Times New Roman"/>
          <w:szCs w:val="24"/>
        </w:rPr>
        <w:t xml:space="preserve">γωγικού και αναπτυξιακού δυναμικού της χώρας. Πώς; Με την εξαγωγή στο εξωτερικό του πολύτιμου κεφαλαίου της γνώσης της νέας γενιάς; Τη φυγή των επιχειρήσεων; Τους </w:t>
      </w:r>
      <w:proofErr w:type="spellStart"/>
      <w:r>
        <w:rPr>
          <w:rFonts w:eastAsia="Times New Roman"/>
          <w:szCs w:val="24"/>
        </w:rPr>
        <w:t>αργούντες</w:t>
      </w:r>
      <w:proofErr w:type="spellEnd"/>
      <w:r>
        <w:rPr>
          <w:rFonts w:eastAsia="Times New Roman"/>
          <w:szCs w:val="24"/>
        </w:rPr>
        <w:t xml:space="preserve"> διαθέσιμους πόρους; Με τις αναγκαίες μεταρρυθμίσεις το κράτος στο φορολογικό σύστημ</w:t>
      </w:r>
      <w:r>
        <w:rPr>
          <w:rFonts w:eastAsia="Times New Roman"/>
          <w:szCs w:val="24"/>
        </w:rPr>
        <w:t xml:space="preserve">α που να προωθούν την ανάπτυξη και να ξεπερνούν τη γραφειοκρατία. Πώς; Με τη στασιμότητα, την πολυνομία, τους μικροκομματικούς διορισμούς, τη θεσμική δυστοκία, </w:t>
      </w:r>
      <w:r>
        <w:rPr>
          <w:rFonts w:eastAsia="Times New Roman"/>
          <w:szCs w:val="24"/>
        </w:rPr>
        <w:lastRenderedPageBreak/>
        <w:t xml:space="preserve">την παντελή απουσία μεταρρυθμιστικής πνοής, τον λαβύρινθο των γραφειοκρατικών διαδικασιών; </w:t>
      </w:r>
    </w:p>
    <w:p w14:paraId="488C4A6C" w14:textId="77777777" w:rsidR="00FF101B" w:rsidRDefault="00202D30">
      <w:pPr>
        <w:spacing w:line="600" w:lineRule="auto"/>
        <w:ind w:firstLine="720"/>
        <w:contextualSpacing/>
        <w:jc w:val="both"/>
        <w:rPr>
          <w:rFonts w:eastAsia="Times New Roman"/>
          <w:szCs w:val="24"/>
        </w:rPr>
      </w:pPr>
      <w:r>
        <w:rPr>
          <w:rFonts w:eastAsia="Times New Roman"/>
          <w:szCs w:val="24"/>
        </w:rPr>
        <w:t>Η θε</w:t>
      </w:r>
      <w:r>
        <w:rPr>
          <w:rFonts w:eastAsia="Times New Roman"/>
          <w:szCs w:val="24"/>
        </w:rPr>
        <w:t xml:space="preserve">ωρία ότι η οικονομία έπιασε πάτο και τώρα ήλθε η ώρα να εκτιναχθεί, το πολύ να δικαιώσει πρόσκαιρα κάποιους αριθμούς. Την </w:t>
      </w:r>
      <w:proofErr w:type="spellStart"/>
      <w:r>
        <w:rPr>
          <w:rFonts w:eastAsia="Times New Roman"/>
          <w:szCs w:val="24"/>
        </w:rPr>
        <w:t>τριτοκοσμοποίηση</w:t>
      </w:r>
      <w:proofErr w:type="spellEnd"/>
      <w:r>
        <w:rPr>
          <w:rFonts w:eastAsia="Times New Roman"/>
          <w:szCs w:val="24"/>
        </w:rPr>
        <w:t xml:space="preserve"> και φτωχοποίηση, όμως, της χώρας δεν τη σταματά. Και το ερώτημα είναι: Μπορεί από μόνη της, μια κυβέρνηση αντιφατικών</w:t>
      </w:r>
      <w:r>
        <w:rPr>
          <w:rFonts w:eastAsia="Times New Roman"/>
          <w:szCs w:val="24"/>
        </w:rPr>
        <w:t xml:space="preserve"> δυνάμεων, ένα πολιτικό σύστημα προσηλωμένο στην προσπάθεια να δικαιώσει το χθες, μια δημοκρατία που οι θεσμοί της βρίσκονται σε συνθήκες κρίσης και αποδιάρθρωσης, να σταματήσει τον κατήφορο, να αναστρέψει αυτήν την πορεία; Να, γιατί επιβάλλεται εθνική συν</w:t>
      </w:r>
      <w:r>
        <w:rPr>
          <w:rFonts w:eastAsia="Times New Roman"/>
          <w:szCs w:val="24"/>
        </w:rPr>
        <w:t>εννόηση για τις τομές που απαιτούνται και κυρίως, τις δύσκολες αποφάσεις και πρακτικές που τις υλοποιούν.</w:t>
      </w:r>
    </w:p>
    <w:p w14:paraId="488C4A6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Αγαπητοί συνάδελφοι και </w:t>
      </w:r>
      <w:proofErr w:type="spellStart"/>
      <w:r>
        <w:rPr>
          <w:rFonts w:eastAsia="Times New Roman"/>
          <w:szCs w:val="24"/>
        </w:rPr>
        <w:t>συναδέλφισσες</w:t>
      </w:r>
      <w:proofErr w:type="spellEnd"/>
      <w:r>
        <w:rPr>
          <w:rFonts w:eastAsia="Times New Roman"/>
          <w:szCs w:val="24"/>
        </w:rPr>
        <w:t>, νιώθω το χρέος να κλείσω αυτήν μου την παρέμβαση με το πολιτικό περιβάλλον αυτής της συζήτησης. Σε μια εποχή πο</w:t>
      </w:r>
      <w:r>
        <w:rPr>
          <w:rFonts w:eastAsia="Times New Roman"/>
          <w:szCs w:val="24"/>
        </w:rPr>
        <w:t xml:space="preserve">υ μαύρα σύννεφα σωρεύονται στον ορίζοντα, σε μια </w:t>
      </w:r>
      <w:r>
        <w:rPr>
          <w:rFonts w:eastAsia="Times New Roman"/>
          <w:szCs w:val="24"/>
        </w:rPr>
        <w:lastRenderedPageBreak/>
        <w:t xml:space="preserve">εποχή που η Ευρώπη ζει το τέλος του </w:t>
      </w:r>
      <w:proofErr w:type="spellStart"/>
      <w:r>
        <w:rPr>
          <w:rFonts w:eastAsia="Times New Roman"/>
          <w:szCs w:val="24"/>
        </w:rPr>
        <w:t>Μάαστριχ</w:t>
      </w:r>
      <w:proofErr w:type="spellEnd"/>
      <w:r>
        <w:rPr>
          <w:rFonts w:eastAsia="Times New Roman"/>
          <w:szCs w:val="24"/>
        </w:rPr>
        <w:t>, που αμφισβητείται ισχυρά, αλλά αδυνατεί να συνάψει μια νέα προοδευτική συνθήκη, σε μια εποχή που η περιοχή μας έρχεται ξανά στο επίκεντρο νέων στρατηγικών διακαν</w:t>
      </w:r>
      <w:r>
        <w:rPr>
          <w:rFonts w:eastAsia="Times New Roman"/>
          <w:szCs w:val="24"/>
        </w:rPr>
        <w:t xml:space="preserve">ονισμών, η Ελλάδα αντιδρά με οπερετικές συναινέσεις ή επικίνδυνες γυμναστικές έντασης. Σε μια εποχή, που στον άνισο και παράλογο κόσμο των συστημικών συμφερόντων αντιπαρατίθεται ένας </w:t>
      </w:r>
      <w:proofErr w:type="spellStart"/>
      <w:r>
        <w:rPr>
          <w:rFonts w:eastAsia="Times New Roman"/>
          <w:szCs w:val="24"/>
        </w:rPr>
        <w:t>αντισυστημικός</w:t>
      </w:r>
      <w:proofErr w:type="spellEnd"/>
      <w:r>
        <w:rPr>
          <w:rFonts w:eastAsia="Times New Roman"/>
          <w:szCs w:val="24"/>
        </w:rPr>
        <w:t xml:space="preserve"> λαϊκισμός χωρίς χρώμα ή μάλλον γκρίζος, που οδηγεί τις κοι</w:t>
      </w:r>
      <w:r>
        <w:rPr>
          <w:rFonts w:eastAsia="Times New Roman"/>
          <w:szCs w:val="24"/>
        </w:rPr>
        <w:t xml:space="preserve">νωνίες σε συντηρητικά αντανακλαστικά και ξυπνά φαντάσματα του παρελθόντος, σε μια εποχή που η αναζήτηση του καινούριου </w:t>
      </w:r>
      <w:proofErr w:type="spellStart"/>
      <w:r>
        <w:rPr>
          <w:rFonts w:eastAsia="Times New Roman"/>
          <w:szCs w:val="24"/>
        </w:rPr>
        <w:t>προσωποποιείται</w:t>
      </w:r>
      <w:proofErr w:type="spellEnd"/>
      <w:r>
        <w:rPr>
          <w:rFonts w:eastAsia="Times New Roman"/>
          <w:szCs w:val="24"/>
        </w:rPr>
        <w:t xml:space="preserve"> σε επίδοξους μεταρρυθμιστές ή ριζοσπάστες λαϊκιστές, που στο όνομα της ανανέωσης ανεβαίνουν και σβήνουν ως διάττοντες αστ</w:t>
      </w:r>
      <w:r>
        <w:rPr>
          <w:rFonts w:eastAsia="Times New Roman"/>
          <w:szCs w:val="24"/>
        </w:rPr>
        <w:t>έρες, σε μια εποχή που η Ελλάδα ενώ αποδυναμώνεται, υποβαθμίζεται και περιθωριοποιείται, εξακολουθεί να διχάζεται με το βλέμμα στραμμένο στο χθες, από ένα πολιτικό σύστημα αυτιστικό, που αδυνατεί να υπερβεί τον εαυτό του, θα το πω καθαρά: ο τόπος βιώνει βα</w:t>
      </w:r>
      <w:r>
        <w:rPr>
          <w:rFonts w:eastAsia="Times New Roman"/>
          <w:szCs w:val="24"/>
        </w:rPr>
        <w:t xml:space="preserve">θιά κρίση ηγεσίας. </w:t>
      </w:r>
    </w:p>
    <w:p w14:paraId="488C4A6E"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Το καθήκον των κοινοβουλευτικών δυνάμεων είναι να υψώσουν το ανάστημά τους και να ανοίξουν έναν νέο δρόμο απέναντι στη δεξιά παλινόρθωση για τον </w:t>
      </w:r>
      <w:proofErr w:type="spellStart"/>
      <w:r>
        <w:rPr>
          <w:rFonts w:eastAsia="Times New Roman"/>
          <w:szCs w:val="24"/>
        </w:rPr>
        <w:t>αντισυστημικό</w:t>
      </w:r>
      <w:proofErr w:type="spellEnd"/>
      <w:r>
        <w:rPr>
          <w:rFonts w:eastAsia="Times New Roman"/>
          <w:szCs w:val="24"/>
        </w:rPr>
        <w:t xml:space="preserve"> λαϊκισμό. Και αν δεν τον βρουν τον δρόμο, να τον δημιουργήσουν. Η ανασυγκρότη</w:t>
      </w:r>
      <w:r>
        <w:rPr>
          <w:rFonts w:eastAsia="Times New Roman"/>
          <w:szCs w:val="24"/>
        </w:rPr>
        <w:t>ση της Δημοκρατικής Προοδευτικής Παράταξης δεν είναι υπόθεση που αφορά ένα απλό κόμμα. Είναι ζωτικής σημασίας ανάγκη για την πορεία της χώρας. Και όσοι από εμάς είμαστε ταγμένοι να την υπηρετήσουμε, πιστεύω ότι πρέπει να πάμε τον δρόμο μέχρι το τέλος.</w:t>
      </w:r>
    </w:p>
    <w:p w14:paraId="488C4A6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Σας </w:t>
      </w:r>
      <w:r>
        <w:rPr>
          <w:rFonts w:eastAsia="Times New Roman"/>
          <w:szCs w:val="24"/>
        </w:rPr>
        <w:t>ευχαριστώ.</w:t>
      </w:r>
    </w:p>
    <w:p w14:paraId="488C4A70" w14:textId="77777777" w:rsidR="00FF101B" w:rsidRDefault="00202D30">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488C4A71"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488C4A72" w14:textId="77777777" w:rsidR="00FF101B" w:rsidRDefault="00202D30">
      <w:pPr>
        <w:spacing w:line="600" w:lineRule="auto"/>
        <w:ind w:firstLine="720"/>
        <w:contextualSpacing/>
        <w:jc w:val="both"/>
        <w:rPr>
          <w:rFonts w:eastAsia="Times New Roman"/>
          <w:szCs w:val="24"/>
        </w:rPr>
      </w:pPr>
      <w:r>
        <w:rPr>
          <w:rFonts w:eastAsia="Times New Roman"/>
          <w:szCs w:val="24"/>
        </w:rPr>
        <w:t>Τον λόγο έχει τώρα ο Βουλευτής του ΣΥΡΙΖΑ κ. Δημήτριος Ρίζος.</w:t>
      </w:r>
    </w:p>
    <w:p w14:paraId="488C4A73" w14:textId="77777777" w:rsidR="00FF101B" w:rsidRDefault="00202D30">
      <w:pPr>
        <w:spacing w:line="600" w:lineRule="auto"/>
        <w:ind w:firstLine="720"/>
        <w:contextualSpacing/>
        <w:jc w:val="both"/>
        <w:rPr>
          <w:rFonts w:eastAsia="Times New Roman"/>
          <w:szCs w:val="24"/>
        </w:rPr>
      </w:pPr>
      <w:r>
        <w:rPr>
          <w:rFonts w:eastAsia="Times New Roman"/>
          <w:b/>
          <w:szCs w:val="24"/>
        </w:rPr>
        <w:t>ΔΗΜΗΤΡΙΟΣ ΡΙΖΟΣ:</w:t>
      </w:r>
      <w:r>
        <w:rPr>
          <w:rFonts w:eastAsia="Times New Roman"/>
          <w:szCs w:val="24"/>
        </w:rPr>
        <w:t xml:space="preserve"> Ευχαριστώ.</w:t>
      </w:r>
    </w:p>
    <w:p w14:paraId="488C4A7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Κύριε Πρόεδρε, κύριοι Υπουργοί, κ</w:t>
      </w:r>
      <w:r>
        <w:rPr>
          <w:rFonts w:eastAsia="Times New Roman"/>
          <w:szCs w:val="24"/>
        </w:rPr>
        <w:t>ύριοι συνάδελφοι,…</w:t>
      </w:r>
    </w:p>
    <w:p w14:paraId="488C4A75" w14:textId="77777777" w:rsidR="00FF101B" w:rsidRDefault="00202D30">
      <w:pPr>
        <w:spacing w:line="600" w:lineRule="auto"/>
        <w:ind w:firstLine="720"/>
        <w:contextualSpacing/>
        <w:jc w:val="both"/>
        <w:rPr>
          <w:rFonts w:eastAsia="Times New Roman"/>
          <w:szCs w:val="24"/>
        </w:rPr>
      </w:pPr>
      <w:r>
        <w:rPr>
          <w:rFonts w:eastAsia="Times New Roman"/>
          <w:b/>
          <w:szCs w:val="24"/>
        </w:rPr>
        <w:t>ΘΕΟΔΩΡΑ ΜΠΑΚΟΓΙΑΝΝΗ:</w:t>
      </w:r>
      <w:r>
        <w:rPr>
          <w:rFonts w:eastAsia="Times New Roman"/>
          <w:szCs w:val="24"/>
        </w:rPr>
        <w:t xml:space="preserve"> Και κυρίες, δεν βλάπτει.</w:t>
      </w:r>
    </w:p>
    <w:p w14:paraId="488C4A76"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ΔΗΜΗΤΡΙΟΣ ΡΙΖΟΣ: </w:t>
      </w:r>
      <w:r>
        <w:rPr>
          <w:rFonts w:eastAsia="Times New Roman"/>
          <w:szCs w:val="24"/>
        </w:rPr>
        <w:t>Και κυρίες, συγγνώμη. Και μάλιστα, κυρίες ιδιαίτερης βαρύτητας.</w:t>
      </w:r>
    </w:p>
    <w:p w14:paraId="488C4A77" w14:textId="77777777" w:rsidR="00FF101B" w:rsidRDefault="00202D30">
      <w:pPr>
        <w:spacing w:line="600" w:lineRule="auto"/>
        <w:ind w:firstLine="720"/>
        <w:contextualSpacing/>
        <w:jc w:val="both"/>
        <w:rPr>
          <w:rFonts w:eastAsia="Times New Roman"/>
          <w:szCs w:val="24"/>
        </w:rPr>
      </w:pPr>
      <w:r>
        <w:rPr>
          <w:rFonts w:eastAsia="Times New Roman"/>
          <w:szCs w:val="24"/>
        </w:rPr>
        <w:t>Πριν ξεκινήσω την εισήγησή μου, ας κάνουμε κι ένα σχόλιο για τα χθεσινά, που αφορούν τις εξαγγελίες του Πρωθυπ</w:t>
      </w:r>
      <w:r>
        <w:rPr>
          <w:rFonts w:eastAsia="Times New Roman"/>
          <w:szCs w:val="24"/>
        </w:rPr>
        <w:t>ουργού. Προκάλεσαν κάποια αμηχανία βλέπω στους συνάδελφους της Αντιπολίτευσης. Νομίζω ότι ήταν μέτρα οφειλόμενα στον ελληνικό λαό. Καλύπτουν μέρος των απωλειών του, στηρίζουν τους χαμηλοσυνταξιούχους και τους νησιώτες μας. Κάποιοι λένε ότι είναι προεκλογικ</w:t>
      </w:r>
      <w:r>
        <w:rPr>
          <w:rFonts w:eastAsia="Times New Roman"/>
          <w:szCs w:val="24"/>
        </w:rPr>
        <w:t>ά αντίβαρα. Ας μην κρίνουν εξ ιδίων τα αλλότρια.</w:t>
      </w:r>
    </w:p>
    <w:p w14:paraId="488C4A7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αναφερθώ σε κάποια σημεία που αφορούν τον τομέα της εθνικής άμυνας. Πρώτα απ’ όλα, ας προσδιορίσουμε το πλαίσιο μέσα στο οποίο υπάρχει και κινείται η χώρα μας, τους κύκλους βίας και συγκρούσεων, </w:t>
      </w:r>
      <w:r>
        <w:rPr>
          <w:rFonts w:eastAsia="Times New Roman"/>
          <w:szCs w:val="24"/>
        </w:rPr>
        <w:lastRenderedPageBreak/>
        <w:t>τους κύκλ</w:t>
      </w:r>
      <w:r>
        <w:rPr>
          <w:rFonts w:eastAsia="Times New Roman"/>
          <w:szCs w:val="24"/>
        </w:rPr>
        <w:t xml:space="preserve">ους αστάθειας που υπάρχουν στην περιοχή μας, στη Μαύρη Θάλασσα, στη Μέση Ανατολή, στη βόρεια Αφρική. Στον ενδιάμεσο αυτό χώρο των συγκρούσεων και εντάσεων υπάρχει η Ελλάδα, μια νησίδα σταθερότητας και ασφάλειας. </w:t>
      </w:r>
    </w:p>
    <w:p w14:paraId="488C4A79" w14:textId="77777777" w:rsidR="00FF101B" w:rsidRDefault="00202D30">
      <w:pPr>
        <w:spacing w:line="600" w:lineRule="auto"/>
        <w:ind w:firstLine="720"/>
        <w:contextualSpacing/>
        <w:jc w:val="both"/>
        <w:rPr>
          <w:rFonts w:eastAsia="Times New Roman"/>
          <w:szCs w:val="24"/>
        </w:rPr>
      </w:pPr>
      <w:r>
        <w:rPr>
          <w:rFonts w:eastAsia="Times New Roman"/>
          <w:szCs w:val="24"/>
        </w:rPr>
        <w:t>Ας δούμε τι παραλάβαμε από τους προηγούμενο</w:t>
      </w:r>
      <w:r>
        <w:rPr>
          <w:rFonts w:eastAsia="Times New Roman"/>
          <w:szCs w:val="24"/>
        </w:rPr>
        <w:t xml:space="preserve">υς, </w:t>
      </w:r>
      <w:r>
        <w:rPr>
          <w:rFonts w:eastAsia="Times New Roman"/>
          <w:szCs w:val="24"/>
        </w:rPr>
        <w:t>«</w:t>
      </w:r>
      <w:r>
        <w:rPr>
          <w:rFonts w:eastAsia="Times New Roman"/>
          <w:szCs w:val="24"/>
        </w:rPr>
        <w:t>τ</w:t>
      </w:r>
      <w:r>
        <w:rPr>
          <w:rFonts w:eastAsia="Times New Roman"/>
          <w:szCs w:val="24"/>
        </w:rPr>
        <w:t>η</w:t>
      </w:r>
      <w:r>
        <w:rPr>
          <w:rFonts w:eastAsia="Times New Roman"/>
          <w:szCs w:val="24"/>
        </w:rPr>
        <w:t>ς συμφωνί</w:t>
      </w:r>
      <w:r>
        <w:rPr>
          <w:rFonts w:eastAsia="Times New Roman"/>
          <w:szCs w:val="24"/>
        </w:rPr>
        <w:t>α</w:t>
      </w:r>
      <w:r>
        <w:rPr>
          <w:rFonts w:eastAsia="Times New Roman"/>
          <w:szCs w:val="24"/>
        </w:rPr>
        <w:t>ς της αλήθειας</w:t>
      </w:r>
      <w:r>
        <w:rPr>
          <w:rFonts w:eastAsia="Times New Roman"/>
          <w:szCs w:val="24"/>
        </w:rPr>
        <w:t>»</w:t>
      </w:r>
      <w:r>
        <w:rPr>
          <w:rFonts w:eastAsia="Times New Roman"/>
          <w:szCs w:val="24"/>
        </w:rPr>
        <w:t xml:space="preserve"> και </w:t>
      </w:r>
      <w:r>
        <w:rPr>
          <w:rFonts w:eastAsia="Times New Roman"/>
          <w:szCs w:val="24"/>
        </w:rPr>
        <w:t>«</w:t>
      </w:r>
      <w:r>
        <w:rPr>
          <w:rFonts w:eastAsia="Times New Roman"/>
          <w:szCs w:val="24"/>
        </w:rPr>
        <w:t>των υποβρυχίων που γέρνανε</w:t>
      </w:r>
      <w:r>
        <w:rPr>
          <w:rFonts w:eastAsia="Times New Roman"/>
          <w:szCs w:val="24"/>
        </w:rPr>
        <w:t>».</w:t>
      </w:r>
      <w:r>
        <w:rPr>
          <w:rFonts w:eastAsia="Times New Roman"/>
          <w:szCs w:val="24"/>
        </w:rPr>
        <w:t xml:space="preserve"> </w:t>
      </w:r>
    </w:p>
    <w:p w14:paraId="488C4A7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Ελληνικά Αμυντικά Συστήματα: Χρέος 650 εκατομμύρια ευρώ, με τους εργαζόμενους απλήρωτους ακόμα και για οκτώ μήνες. Ελληνική Αεροπορική Βιομηχανία: Τραγική κατάσταση. Τι άλλο υπάρχει; Ένας </w:t>
      </w:r>
      <w:r>
        <w:rPr>
          <w:rFonts w:eastAsia="Times New Roman"/>
          <w:szCs w:val="24"/>
        </w:rPr>
        <w:t xml:space="preserve">πακτωλός πολλών δισεκατομμυρίων σε εξοπλιστικά, 26 δισεκατομμύρια μεταξύ του 1997 και του 2006 και 2,2 δισεκατομμύρια το 2009 στα πρόθυρα της κρίσης. Ο ελληνικός λαός ρωτάει πού πήγαν αυτά τα χρήματα, τι προσέφεραν στην αμυντική θωράκιση της χώρας μας, τι </w:t>
      </w:r>
      <w:r>
        <w:rPr>
          <w:rFonts w:eastAsia="Times New Roman"/>
          <w:szCs w:val="24"/>
        </w:rPr>
        <w:t xml:space="preserve">απ’ αυτά λειτουργεί και </w:t>
      </w:r>
      <w:r>
        <w:rPr>
          <w:rFonts w:eastAsia="Times New Roman"/>
          <w:szCs w:val="24"/>
        </w:rPr>
        <w:lastRenderedPageBreak/>
        <w:t xml:space="preserve">ποιο είναι το κόστος συντήρησής τους. Τι άλλο παραδόθηκε; Δεκατέσσερις υποθέσεις που έχουν πάει στα δικαστήρια. Αυτό ναι, είναι έργο και είναι μια καλή προσπάθεια. </w:t>
      </w:r>
    </w:p>
    <w:p w14:paraId="488C4A7B" w14:textId="77777777" w:rsidR="00FF101B" w:rsidRDefault="00202D30">
      <w:pPr>
        <w:spacing w:line="600" w:lineRule="auto"/>
        <w:ind w:firstLine="720"/>
        <w:contextualSpacing/>
        <w:jc w:val="both"/>
        <w:rPr>
          <w:rFonts w:eastAsia="Times New Roman"/>
          <w:szCs w:val="24"/>
        </w:rPr>
      </w:pPr>
      <w:r>
        <w:rPr>
          <w:rFonts w:eastAsia="Times New Roman"/>
          <w:szCs w:val="24"/>
        </w:rPr>
        <w:t>Τι έκανε η σημερινή Κυβέρνηση στον ενάμιση χρόνο; Ψήφισε τον ν.4361</w:t>
      </w:r>
      <w:r>
        <w:rPr>
          <w:rFonts w:eastAsia="Times New Roman"/>
          <w:szCs w:val="24"/>
        </w:rPr>
        <w:t>:</w:t>
      </w:r>
      <w:r>
        <w:rPr>
          <w:rFonts w:eastAsia="Times New Roman"/>
          <w:szCs w:val="24"/>
        </w:rPr>
        <w:t xml:space="preserve"> «Ρύθμιση θεμάτων μεταθέσεων οπλιτών, μέριμνας προσωπικού και άλλες διατάξεις». Έκανε για πρώτη φορά αντικείμενο συγκεκριμένου νόμου τις διαδικασίες</w:t>
      </w:r>
      <w:r>
        <w:rPr>
          <w:rFonts w:eastAsia="Times New Roman"/>
          <w:szCs w:val="24"/>
        </w:rPr>
        <w:t>,</w:t>
      </w:r>
      <w:r>
        <w:rPr>
          <w:rFonts w:eastAsia="Times New Roman"/>
          <w:szCs w:val="24"/>
        </w:rPr>
        <w:t xml:space="preserve"> που απαιτούνται για το σύστημα μεταθέσεων των οπλιτών, δοκίμων εφέδρων, αξιωματικών, που ξέρουμε πώς διεκ</w:t>
      </w:r>
      <w:r>
        <w:rPr>
          <w:rFonts w:eastAsia="Times New Roman"/>
          <w:szCs w:val="24"/>
        </w:rPr>
        <w:t xml:space="preserve">περαιώνονταν μέχρι χθες, με υπουργικές αποφάσεις ή σε κάποιους διαδρόμους. Ο </w:t>
      </w:r>
      <w:proofErr w:type="spellStart"/>
      <w:r>
        <w:rPr>
          <w:rFonts w:eastAsia="Times New Roman"/>
          <w:szCs w:val="24"/>
        </w:rPr>
        <w:t>νοών</w:t>
      </w:r>
      <w:proofErr w:type="spellEnd"/>
      <w:r>
        <w:rPr>
          <w:rFonts w:eastAsia="Times New Roman"/>
          <w:szCs w:val="24"/>
        </w:rPr>
        <w:t xml:space="preserve"> </w:t>
      </w:r>
      <w:proofErr w:type="spellStart"/>
      <w:r>
        <w:rPr>
          <w:rFonts w:eastAsia="Times New Roman"/>
          <w:szCs w:val="24"/>
        </w:rPr>
        <w:t>νοείτω</w:t>
      </w:r>
      <w:proofErr w:type="spellEnd"/>
      <w:r>
        <w:rPr>
          <w:rFonts w:eastAsia="Times New Roman"/>
          <w:szCs w:val="24"/>
        </w:rPr>
        <w:t>.</w:t>
      </w:r>
    </w:p>
    <w:p w14:paraId="488C4A7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Δεύτερον, καθιέρωσε ένα πλήρες σύστημα </w:t>
      </w:r>
      <w:proofErr w:type="spellStart"/>
      <w:r>
        <w:rPr>
          <w:rFonts w:eastAsia="Times New Roman"/>
          <w:szCs w:val="24"/>
        </w:rPr>
        <w:t>μοριοδότησης</w:t>
      </w:r>
      <w:proofErr w:type="spellEnd"/>
      <w:r>
        <w:rPr>
          <w:rFonts w:eastAsia="Times New Roman"/>
          <w:szCs w:val="24"/>
        </w:rPr>
        <w:t xml:space="preserve"> προκειμένου οι μεταθέσεις και οι τοποθετήσεις των στρατευσίμων να γίνονται με διαφάνεια και αξιοκρατία, εισάγοντας υπηρεσιακά, οικονομικά και κοινωνικά κριτήρια και έτσι και μόνον έτσι να προκύπτουν ο τόπ</w:t>
      </w:r>
      <w:r>
        <w:rPr>
          <w:rFonts w:eastAsia="Times New Roman"/>
          <w:szCs w:val="24"/>
        </w:rPr>
        <w:t xml:space="preserve">ος τοποθέτησης και η ειδικότητα που πρέπει να απονεμηθεί σε κάθε στρατεύσιμο. </w:t>
      </w:r>
    </w:p>
    <w:p w14:paraId="488C4A7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Τρίτον, </w:t>
      </w:r>
      <w:proofErr w:type="spellStart"/>
      <w:r>
        <w:rPr>
          <w:rFonts w:eastAsia="Times New Roman"/>
          <w:szCs w:val="24"/>
        </w:rPr>
        <w:t>επανέφερε</w:t>
      </w:r>
      <w:proofErr w:type="spellEnd"/>
      <w:r>
        <w:rPr>
          <w:rFonts w:eastAsia="Times New Roman"/>
          <w:szCs w:val="24"/>
        </w:rPr>
        <w:t xml:space="preserve"> τη δυνατότητα οι οπλίτες γιατροί να υπηρετούν σε περιφερειακά ιατρεία και κέντρα υγείας νησιωτικών απομακρυσμένων ή ορεινών περιοχών, συνδυάζοντας τη στρατιωτι</w:t>
      </w:r>
      <w:r>
        <w:rPr>
          <w:rFonts w:eastAsia="Times New Roman"/>
          <w:szCs w:val="24"/>
        </w:rPr>
        <w:t>κή τους θητεία με την εκπλήρωση της υπηρεσίας υπαίθρου, καλύπτοντας ταυτόχρονα και τα κενά</w:t>
      </w:r>
      <w:r>
        <w:rPr>
          <w:rFonts w:eastAsia="Times New Roman"/>
          <w:szCs w:val="24"/>
        </w:rPr>
        <w:t>,</w:t>
      </w:r>
      <w:r>
        <w:rPr>
          <w:rFonts w:eastAsia="Times New Roman"/>
          <w:szCs w:val="24"/>
        </w:rPr>
        <w:t xml:space="preserve"> που υπάρχουν σ’ αυτές τις περιοχές, αλλά παράλληλα αποκτώντας επαγγελματική εμπειρία. </w:t>
      </w:r>
    </w:p>
    <w:p w14:paraId="488C4A7E" w14:textId="77777777" w:rsidR="00FF101B" w:rsidRDefault="00202D30">
      <w:pPr>
        <w:spacing w:line="600" w:lineRule="auto"/>
        <w:ind w:firstLine="720"/>
        <w:contextualSpacing/>
        <w:jc w:val="both"/>
        <w:rPr>
          <w:rFonts w:eastAsia="Times New Roman"/>
          <w:szCs w:val="24"/>
        </w:rPr>
      </w:pPr>
      <w:r>
        <w:rPr>
          <w:rFonts w:eastAsia="Times New Roman"/>
          <w:szCs w:val="24"/>
        </w:rPr>
        <w:t>Όλα τα παραπάνω ισχύουν ακόμα και για τους πτυχιούχους Νομικής</w:t>
      </w:r>
      <w:r>
        <w:rPr>
          <w:rFonts w:eastAsia="Times New Roman"/>
          <w:szCs w:val="24"/>
        </w:rPr>
        <w:t>,</w:t>
      </w:r>
      <w:r>
        <w:rPr>
          <w:rFonts w:eastAsia="Times New Roman"/>
          <w:szCs w:val="24"/>
        </w:rPr>
        <w:t xml:space="preserve"> που καλύπτουν</w:t>
      </w:r>
      <w:r>
        <w:rPr>
          <w:rFonts w:eastAsia="Times New Roman"/>
          <w:szCs w:val="24"/>
        </w:rPr>
        <w:t xml:space="preserve"> κάποιο χρόνο από τον χρόνο άσκησής τους στα νομικά γραφεία στρατιωτικών νομικών συμβούλων. </w:t>
      </w:r>
    </w:p>
    <w:p w14:paraId="488C4A7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Επίσης, με τον συγκεκριμένο νόμο πλέον η Κυβέρνηση έδωσε τη δυνατότητα στο μόνιμο προσωπικό των Ενόπλων Δυνάμεων που φροντίζει τέκνα ή σύζυγο με ποσοστό αναπηρίας </w:t>
      </w:r>
      <w:r>
        <w:rPr>
          <w:rFonts w:eastAsia="Times New Roman"/>
          <w:szCs w:val="24"/>
        </w:rPr>
        <w:t xml:space="preserve">πάνω από 67% να εργάζονται με μειωμένο ωράριο, χωρίς να υπάρχει μείωση των αποδοχών τους. </w:t>
      </w:r>
    </w:p>
    <w:p w14:paraId="488C4A8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Παράλληλα, επεκτάθηκε το δικαίωμα σίτισης σε όλους στις στρατιωτικές λέσχες, στα στελέχη του Στρατού, στους αξιωματικούς, ανθυπασπιστές και ΕΠΟΠ, αλλά και στο πολιτι</w:t>
      </w:r>
      <w:r>
        <w:rPr>
          <w:rFonts w:eastAsia="Times New Roman"/>
          <w:szCs w:val="24"/>
        </w:rPr>
        <w:t xml:space="preserve">κό προσωπικό. Διευρύνθηκαν τα κοινωνικά κριτήρια για τις μεταθέσεις και στους γονείς που έχουν ένα τουλάχιστον τέκνο με </w:t>
      </w:r>
      <w:proofErr w:type="spellStart"/>
      <w:r>
        <w:rPr>
          <w:rFonts w:eastAsia="Times New Roman"/>
          <w:szCs w:val="24"/>
        </w:rPr>
        <w:t>δυσίατη</w:t>
      </w:r>
      <w:proofErr w:type="spellEnd"/>
      <w:r>
        <w:rPr>
          <w:rFonts w:eastAsia="Times New Roman"/>
          <w:szCs w:val="24"/>
        </w:rPr>
        <w:t xml:space="preserve"> ή ανίατη ασθένεια. Ιδρύθηκε το Γραφείο Στήριξης Οπλιτών ακριβώς για να παρακολουθούνται σε καθημερινή βάση οι συνθήκες διαβίωσης</w:t>
      </w:r>
      <w:r>
        <w:rPr>
          <w:rFonts w:eastAsia="Times New Roman"/>
          <w:szCs w:val="24"/>
        </w:rPr>
        <w:t xml:space="preserve"> και οι υπηρεσίες των οπλιτών, για να καταγράφονται, να αξιολογούνται και να προωθούνται καταγγελίες των οπλιτών για οποιοδήποτε θέμα αναφορικά με τη θητεία τους. </w:t>
      </w:r>
    </w:p>
    <w:p w14:paraId="488C4A81"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Κυβέρνηση ψήφισε τον Ιούλιο του 2016 τον ν. 4407. Ιδρύθηκε η ΜΟΜΚΑ, μια νέα υπηρεσία μέσω </w:t>
      </w:r>
      <w:r>
        <w:rPr>
          <w:rFonts w:eastAsia="Times New Roman"/>
          <w:szCs w:val="24"/>
        </w:rPr>
        <w:t xml:space="preserve">της οποίας το Υπουργείο Εθνικής Άμυνας μπορεί να συμπράττει με φορείς του </w:t>
      </w:r>
      <w:r>
        <w:rPr>
          <w:rFonts w:eastAsia="Times New Roman"/>
          <w:szCs w:val="24"/>
        </w:rPr>
        <w:t>δ</w:t>
      </w:r>
      <w:r>
        <w:rPr>
          <w:rFonts w:eastAsia="Times New Roman"/>
          <w:szCs w:val="24"/>
        </w:rPr>
        <w:t xml:space="preserve">ημοσίου και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για να υλοποιηθούν έργα τοπικού ενδιαφέροντος</w:t>
      </w:r>
      <w:r>
        <w:rPr>
          <w:rFonts w:eastAsia="Times New Roman"/>
          <w:szCs w:val="24"/>
        </w:rPr>
        <w:t>,</w:t>
      </w:r>
      <w:r>
        <w:rPr>
          <w:rFonts w:eastAsia="Times New Roman"/>
          <w:szCs w:val="24"/>
        </w:rPr>
        <w:t xml:space="preserve"> στην παραμεθόριο ή άλλη απομακρυσμένη περιοχή, με τη χρησιμοποίηση μέσων και προσωπικού των Ενόπ</w:t>
      </w:r>
      <w:r>
        <w:rPr>
          <w:rFonts w:eastAsia="Times New Roman"/>
          <w:szCs w:val="24"/>
        </w:rPr>
        <w:t xml:space="preserve">λων Δυνάμεων. Μάλιστα, η υπηρεσία αυτή μπορεί </w:t>
      </w:r>
      <w:r>
        <w:rPr>
          <w:rFonts w:eastAsia="Times New Roman"/>
          <w:szCs w:val="24"/>
        </w:rPr>
        <w:lastRenderedPageBreak/>
        <w:t xml:space="preserve">να συμπεριλαμβάνεται στα σχέδια της πολιτικής προστασίας για την αντιμετώπιση καταστάσεων έκτακτης ανάγκης και φυσικών καταστροφών. </w:t>
      </w:r>
    </w:p>
    <w:p w14:paraId="488C4A82" w14:textId="77777777" w:rsidR="00FF101B" w:rsidRDefault="00202D30">
      <w:pPr>
        <w:spacing w:line="600" w:lineRule="auto"/>
        <w:ind w:firstLine="720"/>
        <w:contextualSpacing/>
        <w:jc w:val="both"/>
        <w:rPr>
          <w:rFonts w:eastAsia="Times New Roman"/>
          <w:szCs w:val="24"/>
        </w:rPr>
      </w:pPr>
      <w:r>
        <w:rPr>
          <w:rFonts w:eastAsia="Times New Roman"/>
          <w:szCs w:val="24"/>
        </w:rPr>
        <w:t>Εδώ μπορούμε να πούμε τουλάχιστον για τον Νομό μας ότι στον Έβρο ήδη έχει γίν</w:t>
      </w:r>
      <w:r>
        <w:rPr>
          <w:rFonts w:eastAsia="Times New Roman"/>
          <w:szCs w:val="24"/>
        </w:rPr>
        <w:t xml:space="preserve">ει αυτό πραγματικότητα. Έχει βοηθηθεί ο τοπικός πληθυσμός και οι δομές του στην αντιμετώπιση </w:t>
      </w:r>
      <w:proofErr w:type="spellStart"/>
      <w:r>
        <w:rPr>
          <w:rFonts w:eastAsia="Times New Roman"/>
          <w:szCs w:val="24"/>
        </w:rPr>
        <w:t>πλημμυρικών</w:t>
      </w:r>
      <w:proofErr w:type="spellEnd"/>
      <w:r>
        <w:rPr>
          <w:rFonts w:eastAsia="Times New Roman"/>
          <w:szCs w:val="24"/>
        </w:rPr>
        <w:t xml:space="preserve"> φαινομένων, σε έργα αποκατάστασης της αγροτικής οδοποιίας, σε κοινωφελείς δράσεις σε μικρούς δήμους με μια συνεχή στήριξη αυτών των ευπαθών ομάδων με τ</w:t>
      </w:r>
      <w:r>
        <w:rPr>
          <w:rFonts w:eastAsia="Times New Roman"/>
          <w:szCs w:val="24"/>
        </w:rPr>
        <w:t xml:space="preserve">ρόφιμα ή υπηρεσίες. </w:t>
      </w:r>
    </w:p>
    <w:p w14:paraId="488C4A8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με αυτό το νομοσχέδιο προχωρήσαμε στη σύσταση νέας υπηρεσίας του ΥΠΕΘΑ για την αξιοποίηση -και μόνο την αξιοποίηση- των ακινήτων ιδιοκτησίας και του Ελληνικού Στρατού αλλά και των τριών ταμείων των Ενόπλων Δυνάμεων. </w:t>
      </w:r>
    </w:p>
    <w:p w14:paraId="488C4A8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έσοδα θα πάνε από το πρώτο τμήμα για τις ανάγκες των Ενόπλων Δυνάμεων, ενώ το δεύτερο από τα τρία ταμεία θα πάει για τις ανάγκες των μετόχων και των ταμείων. </w:t>
      </w:r>
    </w:p>
    <w:p w14:paraId="488C4A8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πούμε ότι για πρώτη φορά, επίσης, θεσμοθετήθηκε ο συνδικαλισμός στις Ένοπλε</w:t>
      </w:r>
      <w:r>
        <w:rPr>
          <w:rFonts w:eastAsia="Times New Roman" w:cs="Times New Roman"/>
          <w:szCs w:val="24"/>
        </w:rPr>
        <w:t xml:space="preserve">ς Δυνάμεις και ας γκρινιάζουν κάποιοι. </w:t>
      </w:r>
    </w:p>
    <w:p w14:paraId="488C4A8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Τι προβλέπεται για το 2017, παίρνοντας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 συγκεκριμένο δημοσιονομικό πλαίσιο; Προβλέπονται πιστώσεις ύψους 475 εκατομμυρίων ευρώ για τα εξοπλιστικά. Έχουν προβλεφθεί πιστώσεις για την τμηματική καταβολή των </w:t>
      </w:r>
      <w:r>
        <w:rPr>
          <w:rFonts w:eastAsia="Times New Roman" w:cs="Times New Roman"/>
          <w:szCs w:val="24"/>
        </w:rPr>
        <w:t xml:space="preserve">αναδρομικών των στελεχών που </w:t>
      </w:r>
      <w:proofErr w:type="spellStart"/>
      <w:r>
        <w:rPr>
          <w:rFonts w:eastAsia="Times New Roman" w:cs="Times New Roman"/>
          <w:szCs w:val="24"/>
        </w:rPr>
        <w:t>χρωστούνται</w:t>
      </w:r>
      <w:proofErr w:type="spellEnd"/>
      <w:r>
        <w:rPr>
          <w:rFonts w:eastAsia="Times New Roman" w:cs="Times New Roman"/>
          <w:szCs w:val="24"/>
        </w:rPr>
        <w:t xml:space="preserve"> από την 1-8-2012 έως το 2014, την περίθαλψη, την εκπαίδευση και την κατάρτιση του προσωπικού των Ενόπλων Δυνάμεων, τη δημιουργία υποδομών για τη στέγαση των στελεχών αξιωματικών και υπαξιωματικών, ιδιαίτερα στις παρ</w:t>
      </w:r>
      <w:r>
        <w:rPr>
          <w:rFonts w:eastAsia="Times New Roman" w:cs="Times New Roman"/>
          <w:szCs w:val="24"/>
        </w:rPr>
        <w:t xml:space="preserve">αμεθόριες περιοχές. Πρόσφατο παράδειγμα έχουμε στο Διδυμότειχο του Νομού Έβρου όπου εγκαινιάστηκαν οι νέες εγκαταστάσεις για το προσωπικό.  </w:t>
      </w:r>
    </w:p>
    <w:p w14:paraId="488C4A8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τα Ελληνικά Αμυντικά Συστήματα προβλέπεται μείωση του ελλείμματος κατά 5 εκατομμύρια σε σχέση με το 2016. </w:t>
      </w:r>
    </w:p>
    <w:p w14:paraId="488C4A8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πλαίσι</w:t>
      </w:r>
      <w:r>
        <w:rPr>
          <w:rFonts w:eastAsia="Times New Roman" w:cs="Times New Roman"/>
          <w:szCs w:val="24"/>
        </w:rPr>
        <w:t>ο</w:t>
      </w:r>
      <w:r>
        <w:rPr>
          <w:rFonts w:eastAsia="Times New Roman" w:cs="Times New Roman"/>
          <w:szCs w:val="24"/>
        </w:rPr>
        <w:t xml:space="preserve"> 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δαπανών έχουν δρομολογηθεί παρεμβάσεις και πρωτοβουλίες, όπως είναι η αναδιάρθρωση των επιχειρησιακών μονάδων χωρίς να χάνουν, φυσικά, δύναμη πυρός, η προσπάθεια εκποίησης πλεονάζοντος ή μη αναγκαίου στρατιωτικού υλικού και η</w:t>
      </w:r>
      <w:r>
        <w:rPr>
          <w:rFonts w:eastAsia="Times New Roman" w:cs="Times New Roman"/>
          <w:szCs w:val="24"/>
        </w:rPr>
        <w:t xml:space="preserve"> μείωση προσλήψεων εποχικού προσωπικού. </w:t>
      </w:r>
    </w:p>
    <w:p w14:paraId="488C4A8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2017 καλύπτει απόλυτα τις ανάγκες της αμυντικής θωράκισης της χώρας και μαζί με την πολυδιάστατη εξωτερική πολιτική αρχών της Κυβέρνησης, υπηρετεί τη δημιουργία συνθηκών ασφάλειας και σταθερότητ</w:t>
      </w:r>
      <w:r>
        <w:rPr>
          <w:rFonts w:eastAsia="Times New Roman" w:cs="Times New Roman"/>
          <w:szCs w:val="24"/>
        </w:rPr>
        <w:t xml:space="preserve">ας στην τόσο ταραγμένη περιοχή μας. Για αυτό και σας καλώ να τον υπερψηφίσετε. </w:t>
      </w:r>
    </w:p>
    <w:p w14:paraId="488C4A8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8C4A8B"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A8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κι εγώ. </w:t>
      </w:r>
    </w:p>
    <w:p w14:paraId="488C4A8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Μπακογιάννη, Βουλευτής της Νέας Δημοκρατίας. </w:t>
      </w:r>
    </w:p>
    <w:p w14:paraId="488C4A8E"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ΜΠΑΚΟΓΙΑΝΝΗ: </w:t>
      </w:r>
      <w:r>
        <w:rPr>
          <w:rFonts w:eastAsia="Times New Roman" w:cs="Times New Roman"/>
          <w:szCs w:val="24"/>
        </w:rPr>
        <w:t xml:space="preserve">Καλημέρα, κυρίες και κύριοι συνάδελφοι. </w:t>
      </w:r>
    </w:p>
    <w:p w14:paraId="488C4A8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Συζητάμε σήμερα έναν προϋπολογισμό για τον οποίο η Κυβέρνηση περηφανεύεται. Εγώ καλοπίστως θα δεχθώ όλα τα θετικά σενάρια. Θα συμφωνήσετε, όμως, μαζί μου ότι δεν υπάρχει ούτε ένας αναλυτής ο οπο</w:t>
      </w:r>
      <w:r>
        <w:rPr>
          <w:rFonts w:eastAsia="Times New Roman" w:cs="Times New Roman"/>
          <w:szCs w:val="24"/>
        </w:rPr>
        <w:t xml:space="preserve">ίος να μην λέει ότι ουσιαστικά η χώρα γύρισε στο 2014. </w:t>
      </w:r>
    </w:p>
    <w:p w14:paraId="488C4A9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Θα σας διαβάσω ένα απόσπασμα μιας δήλωσης από το Μάιο του 2014: «Έχουν επιδοθεί παραμονές ευρωεκλογών σε </w:t>
      </w:r>
      <w:proofErr w:type="spellStart"/>
      <w:r>
        <w:rPr>
          <w:rFonts w:eastAsia="Times New Roman" w:cs="Times New Roman"/>
          <w:szCs w:val="24"/>
        </w:rPr>
        <w:t>παροχολογία</w:t>
      </w:r>
      <w:proofErr w:type="spellEnd"/>
      <w:r>
        <w:rPr>
          <w:rFonts w:eastAsia="Times New Roman" w:cs="Times New Roman"/>
          <w:szCs w:val="24"/>
        </w:rPr>
        <w:t>. Ποιοι μας κατηγορούν; Αυτοί που μοίραζαν κοινωνικό μέρισμα σαν τα αλήστου μνήμης β</w:t>
      </w:r>
      <w:r>
        <w:rPr>
          <w:rFonts w:eastAsia="Times New Roman" w:cs="Times New Roman"/>
          <w:szCs w:val="24"/>
        </w:rPr>
        <w:t xml:space="preserve">ιβλιάρια απόρων; Αυτοί που ενώ δίνουν πεντακοσάρικα δέκα μέρες πριν από τις εκλογές, σκοπεύουν να τα πάρουν πίσω και με το παραπάνω, που μετέθεσαν λογαριασμούς και εκκαθαριστικά και κρύβουν νέα μέτρα που έχουν ήδη αποφασιστεί;» </w:t>
      </w:r>
    </w:p>
    <w:p w14:paraId="488C4A91"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Ποιος τα είπε αυτά, κυρίες </w:t>
      </w:r>
      <w:r>
        <w:rPr>
          <w:rFonts w:eastAsia="Times New Roman" w:cs="Times New Roman"/>
          <w:szCs w:val="24"/>
        </w:rPr>
        <w:t xml:space="preserve">και κύριοι συνάδελφοι; </w:t>
      </w:r>
    </w:p>
    <w:p w14:paraId="488C4A92"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ΠΑΠΑΔΟΠΟΥΛΟΣ: </w:t>
      </w:r>
      <w:r>
        <w:rPr>
          <w:rFonts w:eastAsia="Times New Roman" w:cs="Times New Roman"/>
          <w:szCs w:val="24"/>
        </w:rPr>
        <w:t xml:space="preserve">Ο Αλέξης Τσίπρας. </w:t>
      </w:r>
    </w:p>
    <w:p w14:paraId="488C4A93"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Ο Αλέξης Τσίπρας -βεβαίως, κύριε Παπαδόπουλε- στην εφημερίδα </w:t>
      </w:r>
      <w:r>
        <w:rPr>
          <w:rFonts w:eastAsia="Times New Roman" w:cs="Times New Roman"/>
          <w:szCs w:val="24"/>
        </w:rPr>
        <w:t>«</w:t>
      </w:r>
      <w:r>
        <w:rPr>
          <w:rFonts w:eastAsia="Times New Roman" w:cs="Times New Roman"/>
          <w:szCs w:val="24"/>
        </w:rPr>
        <w:t>ΕΘΝΟΣ</w:t>
      </w:r>
      <w:r>
        <w:rPr>
          <w:rFonts w:eastAsia="Times New Roman" w:cs="Times New Roman"/>
          <w:szCs w:val="24"/>
        </w:rPr>
        <w:t>»</w:t>
      </w:r>
      <w:r>
        <w:rPr>
          <w:rFonts w:eastAsia="Times New Roman" w:cs="Times New Roman"/>
          <w:szCs w:val="24"/>
        </w:rPr>
        <w:t xml:space="preserve"> τον Μάιο του 2014, ο ίδιος άνθρωπος που χθες πλειοδότησε σε </w:t>
      </w:r>
      <w:proofErr w:type="spellStart"/>
      <w:r>
        <w:rPr>
          <w:rFonts w:eastAsia="Times New Roman" w:cs="Times New Roman"/>
          <w:szCs w:val="24"/>
        </w:rPr>
        <w:t>παροχολογία</w:t>
      </w:r>
      <w:proofErr w:type="spellEnd"/>
      <w:r>
        <w:rPr>
          <w:rFonts w:eastAsia="Times New Roman" w:cs="Times New Roman"/>
          <w:szCs w:val="24"/>
        </w:rPr>
        <w:t xml:space="preserve">. </w:t>
      </w:r>
    </w:p>
    <w:p w14:paraId="488C4A94"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Ναι, οι αδύνατοι χρειάζονται στήριξη. Συμφωνούμε. Χρειάζονται, όμως, κυρίως μια ευκαιρία να δημιουργήσουν πλούτο, χρειάζονται δουλειές. Και ο πανικόβλητος Πρωθυπουργός σας, υποσχέθηκε εφάπαξ βοήθημα, ο ίδιος άνθρωπος ο οποίος έκοψε το ΕΚΑΣ και πετσόκοψε μι</w:t>
      </w:r>
      <w:r>
        <w:rPr>
          <w:rFonts w:eastAsia="Times New Roman" w:cs="Times New Roman"/>
          <w:szCs w:val="24"/>
        </w:rPr>
        <w:t xml:space="preserve">σθούς και συντάξεις, που στον </w:t>
      </w:r>
      <w:r>
        <w:rPr>
          <w:rFonts w:eastAsia="Times New Roman" w:cs="Times New Roman"/>
          <w:szCs w:val="24"/>
        </w:rPr>
        <w:t>π</w:t>
      </w:r>
      <w:r>
        <w:rPr>
          <w:rFonts w:eastAsia="Times New Roman" w:cs="Times New Roman"/>
          <w:szCs w:val="24"/>
        </w:rPr>
        <w:t>ροϋπολογισμό, τον οποίο με τέτοιο ενθουσιασμό ψηφίζετε, φέρνει νέους φόρους 2,5 δισεκατομμυρίων ευρώ για όλους, που αύξησε το ΦΠΑ, άμεσους και έμμεσους φόρους και ασφαλιστικές εισφορές, που φόρτωσε 86 δισεκατομμύρια ευρώ χρέο</w:t>
      </w:r>
      <w:r>
        <w:rPr>
          <w:rFonts w:eastAsia="Times New Roman" w:cs="Times New Roman"/>
          <w:szCs w:val="24"/>
        </w:rPr>
        <w:t xml:space="preserve">ς με το αχρείαστο μνημόνιο, που γύρισε την οικονομία σε ύφεση 0,3%. </w:t>
      </w:r>
    </w:p>
    <w:p w14:paraId="488C4A95"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 λοιπόν, να κοροϊδεύετε τους συνταξιούχους κάντε κάτι πιο εποικοδομητικό. Επιστρέψτε τους έστω και λίγα από τα 8 δισεκατομμύρια ευρώ των ληξιπρόθεσμων οφειλών του δημοσίου. Στηρίξτε </w:t>
      </w:r>
      <w:r>
        <w:rPr>
          <w:rFonts w:eastAsia="Times New Roman" w:cs="Times New Roman"/>
          <w:szCs w:val="24"/>
        </w:rPr>
        <w:t xml:space="preserve">την παραγωγική Ελλάδα, την αγορά, την επιχειρηματικότητα, τις θέσεις εργασίας που έχει ανάγκη ο τόπος. Και εάν θέλετε να στηρίξετε πραγματικά τους συνταξιούχους, να μειώσετε την παρακράτηση από το εισόδημά τους με μέτρα μόνιμα, όχι ευκαιριακά, όπως κάνατε </w:t>
      </w:r>
      <w:r>
        <w:rPr>
          <w:rFonts w:eastAsia="Times New Roman" w:cs="Times New Roman"/>
          <w:szCs w:val="24"/>
        </w:rPr>
        <w:t xml:space="preserve">χθες, ή εφάπαξ, όπως γράφουν σήμερα οι εφημερίδες. </w:t>
      </w:r>
    </w:p>
    <w:p w14:paraId="488C4A96" w14:textId="77777777" w:rsidR="00FF101B" w:rsidRDefault="00202D30">
      <w:pPr>
        <w:spacing w:after="0" w:line="600" w:lineRule="auto"/>
        <w:ind w:firstLine="720"/>
        <w:contextualSpacing/>
        <w:rPr>
          <w:rFonts w:eastAsia="Times New Roman"/>
          <w:szCs w:val="24"/>
        </w:rPr>
      </w:pPr>
      <w:r>
        <w:rPr>
          <w:rFonts w:eastAsia="Times New Roman"/>
          <w:szCs w:val="24"/>
        </w:rPr>
        <w:t>Εσείς, όμως, ανερυθρίαστα, ως «σύγχρονος πατερούλης», παίζετε επικοινωνιακά τρικ στην πλάτη των Ελλήνων. Δίνετε παροχές, αφού πρώτα έχετε συμφωνήσει μέτρα ύψους 9 δισεκατομμυρίων ως το 2018. Δηλαδή, τα δί</w:t>
      </w:r>
      <w:r>
        <w:rPr>
          <w:rFonts w:eastAsia="Times New Roman"/>
          <w:szCs w:val="24"/>
        </w:rPr>
        <w:t xml:space="preserve">νετε στον κόσμο για να τα ξαναπάρετε από την πίσω πόρτα. </w:t>
      </w:r>
    </w:p>
    <w:p w14:paraId="488C4A97" w14:textId="77777777" w:rsidR="00FF101B" w:rsidRDefault="00202D30">
      <w:pPr>
        <w:tabs>
          <w:tab w:val="left" w:pos="720"/>
          <w:tab w:val="left" w:pos="1440"/>
          <w:tab w:val="left" w:pos="1749"/>
          <w:tab w:val="left" w:pos="2160"/>
          <w:tab w:val="left" w:pos="2880"/>
          <w:tab w:val="left" w:pos="3600"/>
          <w:tab w:val="center" w:pos="4753"/>
        </w:tabs>
        <w:spacing w:after="0" w:line="600" w:lineRule="auto"/>
        <w:ind w:firstLine="720"/>
        <w:contextualSpacing/>
        <w:jc w:val="both"/>
        <w:rPr>
          <w:rFonts w:eastAsia="Times New Roman"/>
          <w:szCs w:val="24"/>
        </w:rPr>
      </w:pPr>
      <w:r>
        <w:rPr>
          <w:rFonts w:eastAsia="Times New Roman"/>
          <w:szCs w:val="24"/>
        </w:rPr>
        <w:lastRenderedPageBreak/>
        <w:t xml:space="preserve">Στο </w:t>
      </w:r>
      <w:proofErr w:type="spellStart"/>
      <w:r>
        <w:rPr>
          <w:rFonts w:eastAsia="Times New Roman"/>
          <w:szCs w:val="24"/>
          <w:lang w:val="en-US"/>
        </w:rPr>
        <w:t>Eurogroup</w:t>
      </w:r>
      <w:proofErr w:type="spellEnd"/>
      <w:r>
        <w:rPr>
          <w:rFonts w:eastAsia="Times New Roman"/>
          <w:szCs w:val="24"/>
        </w:rPr>
        <w:t xml:space="preserve"> πάλι δεν κλείσατε την αξιολόγηση. Δεσμευθήκατε να διατηρήσετε πλεονάσματα 3,5%. Σας επιβάλλουν υψηλό πλεόνασμα, δυστυχώς, ως </w:t>
      </w:r>
      <w:r>
        <w:rPr>
          <w:rFonts w:eastAsia="Times New Roman"/>
          <w:szCs w:val="24"/>
          <w:lang w:val="en-US"/>
        </w:rPr>
        <w:t>cash</w:t>
      </w:r>
      <w:r>
        <w:rPr>
          <w:rFonts w:eastAsia="Times New Roman"/>
          <w:szCs w:val="24"/>
        </w:rPr>
        <w:t xml:space="preserve"> </w:t>
      </w:r>
      <w:r>
        <w:rPr>
          <w:rFonts w:eastAsia="Times New Roman"/>
          <w:szCs w:val="24"/>
          <w:lang w:val="en-US"/>
        </w:rPr>
        <w:t>collateral</w:t>
      </w:r>
      <w:r>
        <w:rPr>
          <w:rFonts w:eastAsia="Times New Roman"/>
          <w:szCs w:val="24"/>
        </w:rPr>
        <w:t xml:space="preserve">, διότι κανείς δεν πιστεύει ότι μπορείτε να φέρετε επενδύσεις. Και όχι μόνο δεν τις φέρνετε, αλλά τις διώχνετε κιόλας. Διώξατε την </w:t>
      </w:r>
      <w:r>
        <w:rPr>
          <w:rFonts w:eastAsia="Times New Roman"/>
          <w:szCs w:val="24"/>
        </w:rPr>
        <w:t>«</w:t>
      </w:r>
      <w:r>
        <w:rPr>
          <w:rFonts w:eastAsia="Times New Roman"/>
          <w:szCs w:val="24"/>
          <w:lang w:val="en-US"/>
        </w:rPr>
        <w:t>SOCAR</w:t>
      </w:r>
      <w:r>
        <w:rPr>
          <w:rFonts w:eastAsia="Times New Roman"/>
          <w:szCs w:val="24"/>
        </w:rPr>
        <w:t>»</w:t>
      </w:r>
      <w:r>
        <w:rPr>
          <w:rFonts w:eastAsia="Times New Roman"/>
          <w:szCs w:val="24"/>
        </w:rPr>
        <w:t xml:space="preserve"> και αφήσατε τρύπα 188 εκατομμυρίων στο ΔΕΣΦΑ. Διώξατε την επένδυση του Κατάρ, χάσαμε 2 δισεκατομμύρια. Τα ίδια κάνατε</w:t>
      </w:r>
      <w:r>
        <w:rPr>
          <w:rFonts w:eastAsia="Times New Roman"/>
          <w:szCs w:val="24"/>
        </w:rPr>
        <w:t xml:space="preserve"> στην </w:t>
      </w:r>
      <w:proofErr w:type="spellStart"/>
      <w:r>
        <w:rPr>
          <w:rFonts w:eastAsia="Times New Roman"/>
          <w:szCs w:val="24"/>
        </w:rPr>
        <w:t>Αφάντου</w:t>
      </w:r>
      <w:proofErr w:type="spellEnd"/>
      <w:r>
        <w:rPr>
          <w:rFonts w:eastAsia="Times New Roman"/>
          <w:szCs w:val="24"/>
        </w:rPr>
        <w:t>. Ο ΑΔΜΗΕ παραμένει στο ψυγείο.</w:t>
      </w:r>
    </w:p>
    <w:p w14:paraId="488C4A98"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Συνάδελφοι της Κυβέρνησης, ο μόνος τρόπος να βγούμε από την κρίση και να δημιουργήσουμε θέσεις εργασίας, είναι η προσέλκυση επενδύσεων και η στήριξη της ιδιωτικής οικονομίας. Το 2014 σας αφήσαμε άμεσες ξένες επε</w:t>
      </w:r>
      <w:r>
        <w:rPr>
          <w:rFonts w:eastAsia="Times New Roman"/>
          <w:szCs w:val="24"/>
        </w:rPr>
        <w:t xml:space="preserve">νδύσεις 1,26 δισεκατομμύρια. Πού τις φτάσατε; Στα μείον 261 εκατομμύρια πέρυσι, μείον 25 εκατομμύρια το πρώτο τρίμηνο του 2016. </w:t>
      </w:r>
    </w:p>
    <w:p w14:paraId="488C4A99"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Τη στιγμή που οι ξένες επενδύσεις στην Ευρώπη σημειώνουν ιστορικό ρεκόρ αύξησης 14%, στην Ελλάδα βρισκόμαστε στον πάτο. Υπογράψ</w:t>
      </w:r>
      <w:r>
        <w:rPr>
          <w:rFonts w:eastAsia="Times New Roman"/>
          <w:szCs w:val="24"/>
        </w:rPr>
        <w:t>ατε την εκκρεμότητα του Ελληνικού και μετά στοπ. Αναζητείτε μια καινούργια υπογραφή. Δεν έχετε φέρει ούτε μία επένδυση. Και χθες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ακούμε την πρωτοφανή δήλωση του Υπουργού Οικονομίας, του κ. Παπαδημητρίου. Σας τη διαβάζω: «Η υψηλή φορολογ</w:t>
      </w:r>
      <w:r>
        <w:rPr>
          <w:rFonts w:eastAsia="Times New Roman"/>
          <w:szCs w:val="24"/>
        </w:rPr>
        <w:t xml:space="preserve">ία δεν επηρεάζει αρνητικά την ανταγωνιστικότητα». Αυτό </w:t>
      </w:r>
      <w:proofErr w:type="spellStart"/>
      <w:r>
        <w:rPr>
          <w:rFonts w:eastAsia="Times New Roman"/>
          <w:szCs w:val="24"/>
        </w:rPr>
        <w:t>απεφάνθη</w:t>
      </w:r>
      <w:proofErr w:type="spellEnd"/>
      <w:r>
        <w:rPr>
          <w:rFonts w:eastAsia="Times New Roman"/>
          <w:szCs w:val="24"/>
        </w:rPr>
        <w:t xml:space="preserve"> ο κύριος καθηγητής. Δεν ξέρω αν αυτή είναι η άποψη του ακαδημαϊκού ή του Υπουργού, με ποια ιδιότητα την έχει διατυπώσει. Εν πάση </w:t>
      </w:r>
      <w:proofErr w:type="spellStart"/>
      <w:r>
        <w:rPr>
          <w:rFonts w:eastAsia="Times New Roman"/>
          <w:szCs w:val="24"/>
        </w:rPr>
        <w:t>περιπτώσει</w:t>
      </w:r>
      <w:proofErr w:type="spellEnd"/>
      <w:r>
        <w:rPr>
          <w:rFonts w:eastAsia="Times New Roman"/>
          <w:szCs w:val="24"/>
        </w:rPr>
        <w:t>, άφησε όλους άναυδους.</w:t>
      </w:r>
    </w:p>
    <w:p w14:paraId="488C4A9A"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Να θυμίσω στον κ. Παπαδημητρί</w:t>
      </w:r>
      <w:r>
        <w:rPr>
          <w:rFonts w:eastAsia="Times New Roman"/>
          <w:szCs w:val="24"/>
        </w:rPr>
        <w:t xml:space="preserve">ου ότι στις 14 Νοεμβρίου -όχι μακριά δηλαδή, πριν από έναν μήνα- είχε ο ίδιος πάλι -υποθέτω με άλλη ιδιότητα- δηλώσει ότι οι υψηλοί φορολογικοί συντελεστές δεν προσελκύουν επενδύσεις. </w:t>
      </w:r>
    </w:p>
    <w:p w14:paraId="488C4A9B"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Παρόμοια δήλωση έκανε ο κ. </w:t>
      </w:r>
      <w:proofErr w:type="spellStart"/>
      <w:r>
        <w:rPr>
          <w:rFonts w:eastAsia="Times New Roman"/>
          <w:szCs w:val="24"/>
        </w:rPr>
        <w:t>Τσακαλώτος</w:t>
      </w:r>
      <w:proofErr w:type="spellEnd"/>
      <w:r>
        <w:rPr>
          <w:rFonts w:eastAsia="Times New Roman"/>
          <w:szCs w:val="24"/>
        </w:rPr>
        <w:t xml:space="preserve"> στη Βουλή τις προάλλες: «Να μειώσ</w:t>
      </w:r>
      <w:r>
        <w:rPr>
          <w:rFonts w:eastAsia="Times New Roman"/>
          <w:szCs w:val="24"/>
        </w:rPr>
        <w:t xml:space="preserve">ουμε το πλεόνασμα στο 2%...» -συμφωνούμε- «…για να μπορέσουμε να μειώσουμε 1,8 δισεκατομμύρια από τη φορολογία, για να γίνουμε πιο ανταγωνιστικοί». </w:t>
      </w:r>
    </w:p>
    <w:p w14:paraId="488C4A9C"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 τώρα, κυρίες και κύριοι συνάδελφοι, εγώ φταίω αν δηλώνω ότι θα μας τρελάνετε τελείως; Δε μπορείτε κάποια</w:t>
      </w:r>
      <w:r>
        <w:rPr>
          <w:rFonts w:eastAsia="Times New Roman"/>
          <w:szCs w:val="24"/>
        </w:rPr>
        <w:t xml:space="preserve"> στιγμή να συμφωνήσετε μεταξύ σας τι πραγματικά πιστεύει αυτός ο έρημος ΣΥΡΙΖΑ; </w:t>
      </w:r>
    </w:p>
    <w:p w14:paraId="488C4A9D"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Ξέρετε πολύ καλά ότι η </w:t>
      </w:r>
      <w:proofErr w:type="spellStart"/>
      <w:r>
        <w:rPr>
          <w:rFonts w:eastAsia="Times New Roman"/>
          <w:szCs w:val="24"/>
        </w:rPr>
        <w:t>υπερφορολόγηση</w:t>
      </w:r>
      <w:proofErr w:type="spellEnd"/>
      <w:r>
        <w:rPr>
          <w:rFonts w:eastAsia="Times New Roman"/>
          <w:szCs w:val="24"/>
        </w:rPr>
        <w:t xml:space="preserve"> έχει διώξει δισεκατομμύρια κεφαλαίων. Θα σας δώσω ένα παράδειγμα από την τουριστική αγορά, γιατί αξίζει τον κόπο να μιλάμε με νούμερα.</w:t>
      </w:r>
    </w:p>
    <w:p w14:paraId="488C4A9E"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Ας</w:t>
      </w:r>
      <w:r>
        <w:rPr>
          <w:rFonts w:eastAsia="Times New Roman"/>
          <w:szCs w:val="24"/>
        </w:rPr>
        <w:t xml:space="preserve"> συγκρίνουμε μια υποθετική επένδυση 10 εκατομμυρίων για τη δημιουργία ξενοδοχείου στην Ελλάδα και στην Ισπανία. Με ετήσιο τζίρο 3 εκατομμύρια, υπολογίζεται μεικτό κέρδος 1 εκατομμύριο προ φόρων, τόκων και αποσβέσεων. Στην Ισπανία το βάρος του επενδυτή είνα</w:t>
      </w:r>
      <w:r>
        <w:rPr>
          <w:rFonts w:eastAsia="Times New Roman"/>
          <w:szCs w:val="24"/>
        </w:rPr>
        <w:t xml:space="preserve">ι ο φόρος εισοδήματος και ο χαμηλός ΦΠΑ. Στην Ελλάδα αρχίζουμε με υψηλότερο </w:t>
      </w:r>
      <w:r>
        <w:rPr>
          <w:rFonts w:eastAsia="Times New Roman"/>
          <w:szCs w:val="24"/>
        </w:rPr>
        <w:lastRenderedPageBreak/>
        <w:t>ΦΠΑ, ακριβότερο δανεισμό, με επιτόκιο τουλάχιστον 4% υψηλότερο από το αντίστοιχο ισπανικό, συν το τέλος διανυκτέρευσης. Αυτό σημαίνει ότι στην δεκαετία απόσβεσης της επένδυσης, η π</w:t>
      </w:r>
      <w:r>
        <w:rPr>
          <w:rFonts w:eastAsia="Times New Roman"/>
          <w:szCs w:val="24"/>
        </w:rPr>
        <w:t xml:space="preserve">ρόσθετη δαπάνη ισοδυναμεί με 5 εκατομμύρια. Λόγω της </w:t>
      </w:r>
      <w:proofErr w:type="spellStart"/>
      <w:r>
        <w:rPr>
          <w:rFonts w:eastAsia="Times New Roman"/>
          <w:szCs w:val="24"/>
        </w:rPr>
        <w:t>υπερφορολόγησης</w:t>
      </w:r>
      <w:proofErr w:type="spellEnd"/>
      <w:r>
        <w:rPr>
          <w:rFonts w:eastAsia="Times New Roman"/>
          <w:szCs w:val="24"/>
        </w:rPr>
        <w:t xml:space="preserve"> ο επενδυτής στην Ελλάδα ξεκινά με μείον 5 εκατομμύρια για μια επένδυση 10 εκατομμυρίων. Γιατί ακριβώς να έρθει; Μήπως μπορεί αυτό να μου το εξηγήσει ο κύριος καθηγητής; </w:t>
      </w:r>
    </w:p>
    <w:p w14:paraId="488C4A9F"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Οι αριθμοί, κακά </w:t>
      </w:r>
      <w:r>
        <w:rPr>
          <w:rFonts w:eastAsia="Times New Roman"/>
          <w:szCs w:val="24"/>
        </w:rPr>
        <w:t xml:space="preserve">τα ψέματα, είναι αμείλικτοι. Το πρώτο εννεάμηνο του 2016 είχαμε 33,5% περισσότερα λουκέτα από πέρυσι. Λόγω της </w:t>
      </w:r>
      <w:proofErr w:type="spellStart"/>
      <w:r>
        <w:rPr>
          <w:rFonts w:eastAsia="Times New Roman"/>
          <w:szCs w:val="24"/>
        </w:rPr>
        <w:t>φοροεπιδρομής</w:t>
      </w:r>
      <w:proofErr w:type="spellEnd"/>
      <w:r>
        <w:rPr>
          <w:rFonts w:eastAsia="Times New Roman"/>
          <w:szCs w:val="24"/>
        </w:rPr>
        <w:t xml:space="preserve"> και της αλλεργίας σας στις μεταρρυθμίσεις, στην παγκόσμια κατάταξη ανταγωνιστικότητας πέσαμε στην 86</w:t>
      </w:r>
      <w:r>
        <w:rPr>
          <w:rFonts w:eastAsia="Times New Roman"/>
          <w:szCs w:val="24"/>
          <w:vertAlign w:val="superscript"/>
        </w:rPr>
        <w:t>η</w:t>
      </w:r>
      <w:r>
        <w:rPr>
          <w:rFonts w:eastAsia="Times New Roman"/>
          <w:szCs w:val="24"/>
        </w:rPr>
        <w:t xml:space="preserve"> θέση. Και κοροϊδεύετε τους επ</w:t>
      </w:r>
      <w:r>
        <w:rPr>
          <w:rFonts w:eastAsia="Times New Roman"/>
          <w:szCs w:val="24"/>
        </w:rPr>
        <w:t>ιχειρηματίες με έναν πολύπλοκο αναπτυξιακό νόμο</w:t>
      </w:r>
      <w:r>
        <w:rPr>
          <w:rFonts w:eastAsia="Times New Roman"/>
          <w:szCs w:val="24"/>
        </w:rPr>
        <w:t>,</w:t>
      </w:r>
      <w:r>
        <w:rPr>
          <w:rFonts w:eastAsia="Times New Roman"/>
          <w:szCs w:val="24"/>
        </w:rPr>
        <w:t xml:space="preserve"> που προβλέπει ενισχύσεις 550 εκατομμυρίων έως το 2022 και φοροαπαλλαγές μόλις 127 εκατομμυρίων έως το 2018, δηλαδή, μια τρύπα στο νερό. </w:t>
      </w:r>
    </w:p>
    <w:p w14:paraId="488C4AA0"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Στο μεταξύ, κυρίες και κύριοι συνάδελφοι, έχετε «παρκάρει» ευρωπαϊκά κ</w:t>
      </w:r>
      <w:r>
        <w:rPr>
          <w:rFonts w:eastAsia="Times New Roman"/>
          <w:szCs w:val="24"/>
        </w:rPr>
        <w:t xml:space="preserve">ονδύλια 1 δισεκατομμυρίου στο ΕΤΕΑΝ για την επιχειρηματικότητα και εδώ και δύο χρόνια δεν βγάλατε προγράμματα. </w:t>
      </w:r>
    </w:p>
    <w:p w14:paraId="488C4AA1" w14:textId="77777777" w:rsidR="00FF101B" w:rsidRDefault="00202D30">
      <w:pPr>
        <w:spacing w:line="600" w:lineRule="auto"/>
        <w:ind w:firstLine="720"/>
        <w:contextualSpacing/>
        <w:jc w:val="both"/>
        <w:rPr>
          <w:rFonts w:eastAsia="Times New Roman"/>
          <w:szCs w:val="24"/>
        </w:rPr>
      </w:pPr>
      <w:r>
        <w:rPr>
          <w:rFonts w:eastAsia="Times New Roman"/>
          <w:szCs w:val="24"/>
        </w:rPr>
        <w:t>Μάλιστα, πέρσι γυρίσατε πίσω αχρησιμοποίητα 500 εκατομμύρια για πόρους οι οποίοι θα μπορούσαν ουσιαστικά πολλαπλασιαζόμενοι να κινήσουν σοβαρά τ</w:t>
      </w:r>
      <w:r>
        <w:rPr>
          <w:rFonts w:eastAsia="Times New Roman"/>
          <w:szCs w:val="24"/>
        </w:rPr>
        <w:t>ην αγορά. Και πάρα ταύτα, δεν καίγεται καρφί σε κανέναν.</w:t>
      </w:r>
    </w:p>
    <w:p w14:paraId="488C4AA2" w14:textId="77777777" w:rsidR="00FF101B" w:rsidRDefault="00202D30">
      <w:pPr>
        <w:spacing w:line="600" w:lineRule="auto"/>
        <w:ind w:firstLine="720"/>
        <w:contextualSpacing/>
        <w:jc w:val="both"/>
        <w:rPr>
          <w:rFonts w:eastAsia="Times New Roman"/>
          <w:szCs w:val="24"/>
        </w:rPr>
      </w:pPr>
      <w:r>
        <w:rPr>
          <w:rFonts w:eastAsia="Times New Roman"/>
          <w:szCs w:val="24"/>
        </w:rPr>
        <w:t>Θα σταθώ και στο ΕΣΠΑ. Θέλω να ενημερώσω τον κύριο Υπουργό ότι η χώρα έλαβε πρόσθετη προχρηματοδότηση 7% για τα έτη 2015, 2016, σχεδόν ένα δισεκατομμύριο. Μέχρι εδώ όλα καλά. Όμως, αν μέχρι τις 31 Δε</w:t>
      </w:r>
      <w:r>
        <w:rPr>
          <w:rFonts w:eastAsia="Times New Roman"/>
          <w:szCs w:val="24"/>
        </w:rPr>
        <w:t>κεμβρίου το συνολικό ποσό της προχρηματοδότησης δεν καλύπτεται από αιτήσεις πληρωμής, η Ελλάδα υποχρεούται να επιστρέψει το ποσό ολόκληρο. Κρούω τον κώδωνα του κινδύνου στην Κυβέρνηση. Θα είναι κρίμα μαζί με τα άλλα λεφτά που χάσατε, να χάσετε και αυτά.</w:t>
      </w:r>
    </w:p>
    <w:p w14:paraId="488C4AA3"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Κυ</w:t>
      </w:r>
      <w:r>
        <w:rPr>
          <w:rFonts w:eastAsia="Times New Roman"/>
          <w:szCs w:val="24"/>
        </w:rPr>
        <w:t xml:space="preserve">ρίες και κύριοι συνάδελφοι, στην Νέα Δημοκρατία δεν υποσχόμαστε μαγικές λύσεις. Ξέρουμε πολύ καλά τι λέμε και πώς μπορούμε να βάλουμε την οικονομία ξανά μπροστά. Η πραγματικότητα είναι ότι ο ελληνικός λαός δεν αντέχει άλλο κοροϊδία. Η παραγωγική Ελλάδα, η </w:t>
      </w:r>
      <w:r>
        <w:rPr>
          <w:rFonts w:eastAsia="Times New Roman"/>
          <w:szCs w:val="24"/>
        </w:rPr>
        <w:t>Ελλάδα που θέλει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προκόψει σας ζητάει να φύγετε μια ώρα νωρίτερα.</w:t>
      </w:r>
    </w:p>
    <w:p w14:paraId="488C4AA4"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AA5"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 xml:space="preserve">Τον λόγο έχει ο κ. </w:t>
      </w:r>
      <w:proofErr w:type="spellStart"/>
      <w:r>
        <w:rPr>
          <w:rFonts w:eastAsia="Times New Roman" w:cs="Times New Roman"/>
          <w:bCs/>
          <w:szCs w:val="24"/>
        </w:rPr>
        <w:t>Καΐσας</w:t>
      </w:r>
      <w:proofErr w:type="spellEnd"/>
      <w:r>
        <w:rPr>
          <w:rFonts w:eastAsia="Times New Roman" w:cs="Times New Roman"/>
          <w:bCs/>
          <w:szCs w:val="24"/>
        </w:rPr>
        <w:t>, Βουλευτής του ΣΥΡΙΖΑ, για επτά λεπτά.</w:t>
      </w:r>
    </w:p>
    <w:p w14:paraId="488C4AA6"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ΚΑΪΣΑΣ: </w:t>
      </w:r>
      <w:r>
        <w:rPr>
          <w:rFonts w:eastAsia="Times New Roman"/>
          <w:szCs w:val="24"/>
        </w:rPr>
        <w:t>Ευχ</w:t>
      </w:r>
      <w:r>
        <w:rPr>
          <w:rFonts w:eastAsia="Times New Roman"/>
          <w:szCs w:val="24"/>
        </w:rPr>
        <w:t>αριστώ, κύριε Πρόεδρε.</w:t>
      </w:r>
    </w:p>
    <w:p w14:paraId="488C4AA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σήμερα συζητάμε τον </w:t>
      </w:r>
      <w:r>
        <w:rPr>
          <w:rFonts w:eastAsia="Times New Roman"/>
          <w:szCs w:val="24"/>
        </w:rPr>
        <w:t>π</w:t>
      </w:r>
      <w:r>
        <w:rPr>
          <w:rFonts w:eastAsia="Times New Roman"/>
          <w:szCs w:val="24"/>
        </w:rPr>
        <w:t xml:space="preserve">ροϋπολογισμό του 2017, τον </w:t>
      </w:r>
      <w:r>
        <w:rPr>
          <w:rFonts w:eastAsia="Times New Roman"/>
          <w:szCs w:val="24"/>
        </w:rPr>
        <w:t>π</w:t>
      </w:r>
      <w:r>
        <w:rPr>
          <w:rFonts w:eastAsia="Times New Roman"/>
          <w:szCs w:val="24"/>
        </w:rPr>
        <w:t xml:space="preserve">ροϋπολογισμό που βάζει στόχο ανάπτυξης 2,7%, τον </w:t>
      </w:r>
      <w:r>
        <w:rPr>
          <w:rFonts w:eastAsia="Times New Roman"/>
          <w:szCs w:val="24"/>
        </w:rPr>
        <w:t>π</w:t>
      </w:r>
      <w:r>
        <w:rPr>
          <w:rFonts w:eastAsia="Times New Roman"/>
          <w:szCs w:val="24"/>
        </w:rPr>
        <w:t xml:space="preserve">ροϋπολογισμό που καλύπτει τις κοινωνικές ανάγκες αυξάνοντας τα κονδύλια στην υγεία και στην παιδεία και </w:t>
      </w:r>
      <w:r>
        <w:rPr>
          <w:rFonts w:eastAsia="Times New Roman"/>
          <w:szCs w:val="24"/>
        </w:rPr>
        <w:t>που θεσπίζει το κοινωνικό επίδομα αλληλεγγύης σε όλη την επικράτεια.</w:t>
      </w:r>
    </w:p>
    <w:p w14:paraId="488C4AA8"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Ακούγονται φωνές ότι ο στόχος αυτός δεν θα πιαστεί. Είναι οι φωνές αυτές</w:t>
      </w:r>
      <w:r>
        <w:rPr>
          <w:rFonts w:eastAsia="Times New Roman"/>
          <w:szCs w:val="24"/>
        </w:rPr>
        <w:t>,</w:t>
      </w:r>
      <w:r>
        <w:rPr>
          <w:rFonts w:eastAsia="Times New Roman"/>
          <w:szCs w:val="24"/>
        </w:rPr>
        <w:t xml:space="preserve"> που μας έλεγαν ότι το 2016 θα εφαρμοστεί κόφτη. Και αντί για κόφτη είχαμε πλεόνασμα και μοιράστηκε στους χαμηλοσυ</w:t>
      </w:r>
      <w:r>
        <w:rPr>
          <w:rFonts w:eastAsia="Times New Roman"/>
          <w:szCs w:val="24"/>
        </w:rPr>
        <w:t>νταξιούχους. Και τώρα φωνάζουμε γιατί μοιράστηκε.</w:t>
      </w:r>
    </w:p>
    <w:p w14:paraId="488C4AA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Σήμερα, λοιπόν, καλωσορίζουμε τον πρώτο πραγματικά αναπτυξιακό </w:t>
      </w:r>
      <w:r>
        <w:rPr>
          <w:rFonts w:eastAsia="Times New Roman"/>
          <w:szCs w:val="24"/>
        </w:rPr>
        <w:t>π</w:t>
      </w:r>
      <w:r>
        <w:rPr>
          <w:rFonts w:eastAsia="Times New Roman"/>
          <w:szCs w:val="24"/>
        </w:rPr>
        <w:t xml:space="preserve">ροϋπολογισμό, ο οποίος ταυτόχρονα εξασφαλίζει ένα ουσιαστικό δίχτυ κοινωνικής προστασίας. Ο σημερινός </w:t>
      </w:r>
      <w:r>
        <w:rPr>
          <w:rFonts w:eastAsia="Times New Roman"/>
          <w:szCs w:val="24"/>
        </w:rPr>
        <w:t>π</w:t>
      </w:r>
      <w:r>
        <w:rPr>
          <w:rFonts w:eastAsia="Times New Roman"/>
          <w:szCs w:val="24"/>
        </w:rPr>
        <w:t>ροϋπολογισμός δεν είναι μόνον ένας προϋ</w:t>
      </w:r>
      <w:r>
        <w:rPr>
          <w:rFonts w:eastAsia="Times New Roman"/>
          <w:szCs w:val="24"/>
        </w:rPr>
        <w:t>πολογισμός ανάπτυξης και σταθερότητας, αλλά και ένας προϋπολογισμός κοινωνικής ευθύνης, ένας προϋπολογισμός θεραπείας και ανακούφισης των πληγών. Και οι πληγές</w:t>
      </w:r>
      <w:r>
        <w:rPr>
          <w:rFonts w:eastAsia="Times New Roman"/>
          <w:szCs w:val="24"/>
        </w:rPr>
        <w:t>,</w:t>
      </w:r>
      <w:r>
        <w:rPr>
          <w:rFonts w:eastAsia="Times New Roman"/>
          <w:szCs w:val="24"/>
        </w:rPr>
        <w:t xml:space="preserve"> που υπέστη στο σύνολο η χώρα τα προηγούμενα χρόνια, είναι τεράστιες. Ειδικότερα ο χώρος της υγε</w:t>
      </w:r>
      <w:r>
        <w:rPr>
          <w:rFonts w:eastAsia="Times New Roman"/>
          <w:szCs w:val="24"/>
        </w:rPr>
        <w:t xml:space="preserve">ίας δέχτηκε ανελέητα χτυπήματα τα χρόνια της κρίσης. Για αυτό θα σας μιλήσω και πιο αναλυτικά και λόγω της δουλειάς μου. </w:t>
      </w:r>
    </w:p>
    <w:p w14:paraId="488C4AA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Το ιστορικό της υγείας στην χώρα μας είναι γνωστό. Προβλήματα προϋπήρχαν: οι προμήθειες, οι σπατάλες, οι κομματικές διοικήσεις. Ωστόσο</w:t>
      </w:r>
      <w:r>
        <w:rPr>
          <w:rFonts w:eastAsia="Times New Roman"/>
          <w:szCs w:val="24"/>
        </w:rPr>
        <w:t>, οι επιλογές των προηγούμενων κυβερνήσεων, εξαθλίωσαν το δημόσιο σύστημα υγείας με τεράστιες περικοπές στην χρηματοδότηση και απολύσεις, με την πιο χαρακτηριστική αυτή της απόλυσης δυόμισι χιλιάδων γιατρών στο ΠΕΔΥ σε μια και μόνο ημέρα. Δεν ξέρω αν υπάρχ</w:t>
      </w:r>
      <w:r>
        <w:rPr>
          <w:rFonts w:eastAsia="Times New Roman"/>
          <w:szCs w:val="24"/>
        </w:rPr>
        <w:t>ει ιστορικό προηγούμενο τέτοιας απόλυσης. Οι ελλείψεις σε προσωπικό έγιναν τραγικές, ανεβάζοντας το έλλειμα σε στελεχιακό δυναμικό. Τα προβλήματα διογκώθηκαν σε τέτοιο βαθμό που η κατάρρευση του συστήματος ήταν βεβαία.</w:t>
      </w:r>
    </w:p>
    <w:p w14:paraId="488C4AAB" w14:textId="77777777" w:rsidR="00FF101B" w:rsidRDefault="00202D30">
      <w:pPr>
        <w:spacing w:line="600" w:lineRule="auto"/>
        <w:ind w:firstLine="720"/>
        <w:contextualSpacing/>
        <w:jc w:val="both"/>
        <w:rPr>
          <w:rFonts w:eastAsia="Times New Roman"/>
          <w:szCs w:val="24"/>
        </w:rPr>
      </w:pPr>
      <w:r>
        <w:rPr>
          <w:rFonts w:eastAsia="Times New Roman"/>
          <w:szCs w:val="24"/>
        </w:rPr>
        <w:t>Το 2015 παραλάβαμε ένα σύστημα</w:t>
      </w:r>
      <w:r>
        <w:rPr>
          <w:rFonts w:eastAsia="Times New Roman"/>
          <w:szCs w:val="24"/>
        </w:rPr>
        <w:t>,</w:t>
      </w:r>
      <w:r>
        <w:rPr>
          <w:rFonts w:eastAsia="Times New Roman"/>
          <w:szCs w:val="24"/>
        </w:rPr>
        <w:t xml:space="preserve"> που κρατιόταν ζωντανό μόνο χάρη στην αυταπάρνηση των εργαζομένων. Παραλάβαμε ένα σύστημα το οποίο αρνείτο την περίθαλψη σε δυόμισι εκατομμύρια πολίτες. Χιλιάδες </w:t>
      </w:r>
      <w:r>
        <w:rPr>
          <w:rFonts w:eastAsia="Times New Roman"/>
          <w:szCs w:val="24"/>
        </w:rPr>
        <w:lastRenderedPageBreak/>
        <w:t>ανασφάλιστοι συμπολίτες μας ήταν αναγκασμένοι να καταφεύγουν για περίθαλψη στα κοινωνικά ιατρε</w:t>
      </w:r>
      <w:r>
        <w:rPr>
          <w:rFonts w:eastAsia="Times New Roman"/>
          <w:szCs w:val="24"/>
        </w:rPr>
        <w:t>ία και στα κοινωνικά φαρμακεία, τα οποία προσπαθούσαν να καλύψουν αυτό το κενό.</w:t>
      </w:r>
    </w:p>
    <w:p w14:paraId="488C4AAC"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Ο πρώτος μας προϋπολογισμός, αυτός του 2016, με την αύξηση των κονδυλίων και με τον διορισμό τρεισήμισι χιλιάδων, περίπου, στελεχών, σταμάτησε την ελεύθερη πτώση στην υγεία και</w:t>
      </w:r>
      <w:r>
        <w:rPr>
          <w:rFonts w:eastAsia="Times New Roman"/>
          <w:szCs w:val="24"/>
        </w:rPr>
        <w:t xml:space="preserve"> επέτρεψε την παροχή δωρεάν περίθαλψης σε όλους τους ανασφάλιστους.</w:t>
      </w:r>
    </w:p>
    <w:p w14:paraId="488C4AA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που ψηφίζουμε σήμερα, όσον αφορά την υγεία, κινείται σε εξής τρεις άξονες: Στο να ενισχύσει, στο να οργανώσει και στο να αλλάξει προσανατολισμό. </w:t>
      </w:r>
    </w:p>
    <w:p w14:paraId="488C4AA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Με τον νέο </w:t>
      </w:r>
      <w:r>
        <w:rPr>
          <w:rFonts w:eastAsia="Times New Roman" w:cs="Times New Roman"/>
          <w:szCs w:val="24"/>
        </w:rPr>
        <w:t>π</w:t>
      </w:r>
      <w:r>
        <w:rPr>
          <w:rFonts w:eastAsia="Times New Roman" w:cs="Times New Roman"/>
          <w:szCs w:val="24"/>
        </w:rPr>
        <w:t xml:space="preserve">ροϋπολογισμό </w:t>
      </w:r>
      <w:r>
        <w:rPr>
          <w:rFonts w:eastAsia="Times New Roman" w:cs="Times New Roman"/>
          <w:szCs w:val="24"/>
        </w:rPr>
        <w:t xml:space="preserve">προβλέπεται επιπλέον ενίσχυση στο σύστημα υγείας και παιδείας και ενισχύονται με στελεχιακό δυναμικό όλες οι μονάδες υγείας της χώρας. Προκηρύσσονται χιλιάδες νέες θέσεις εργασίας, τόσο για μόνιμο όσο και για επικουρικό προσωπικό. </w:t>
      </w:r>
    </w:p>
    <w:p w14:paraId="488C4AA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Συγκεκριμένα, όσον αφορά</w:t>
      </w:r>
      <w:r>
        <w:rPr>
          <w:rFonts w:eastAsia="Times New Roman" w:cs="Times New Roman"/>
          <w:szCs w:val="24"/>
        </w:rPr>
        <w:t xml:space="preserve"> το μόνιμο προσωπικό, προβλέπονται τέσσερις χιλιάδες προσλήψεις ιατρών, νοσηλευτών και λοιπού προσωπικού, ενώ με συμβάσεις ορισμένου χρόνου, με ευρωπαϊκά προγράμματα, με συνεργασία με το Υπουργείο Εργασίας και τον ΟΑΕΔ, τοποθετούνται πάνω από επτά χιλιάδες</w:t>
      </w:r>
      <w:r>
        <w:rPr>
          <w:rFonts w:eastAsia="Times New Roman" w:cs="Times New Roman"/>
          <w:szCs w:val="24"/>
        </w:rPr>
        <w:t xml:space="preserve"> ιατρικό και νοσηλευτικό προσωπικό. </w:t>
      </w:r>
    </w:p>
    <w:p w14:paraId="488C4AB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Όσον αφορά την καλύτερη οργάνωση με την ενίσχυση και τη στελέχωση των αρμόδιων υπηρεσιών, παρέχονται στους πολίτες νέες υπηρεσίες υγείας, όπως είναι τα ηλεκτρονικά μητρώα ασθενών και νοσημάτων, η κάρτα υγείας του πολίτη</w:t>
      </w:r>
      <w:r>
        <w:rPr>
          <w:rFonts w:eastAsia="Times New Roman" w:cs="Times New Roman"/>
          <w:szCs w:val="24"/>
        </w:rPr>
        <w:t xml:space="preserve">, τα ηλεκτρονικά ραντεβού των ΠΕΔΥ και των νοσοκομείων, η ηλεκτρονική ζήτηση των εργαστηριακών εξετάσεων, η λίστα χειρουργείου. </w:t>
      </w:r>
    </w:p>
    <w:p w14:paraId="488C4AB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Επίσης, οργανώνονται αυτοτελή τμήματα επειγόντων περιστατικών στα περιφερειακά και νομαρχιακά νοσοκομεία, αλλά και κέντρα χρονί</w:t>
      </w:r>
      <w:r>
        <w:rPr>
          <w:rFonts w:eastAsia="Times New Roman" w:cs="Times New Roman"/>
          <w:szCs w:val="24"/>
        </w:rPr>
        <w:t>ως πασχόντων, όπως για τον διαβήτη, για τα καρδιαγγειακά νοσήματα, για χρόνιες αποφρακτικές πνευμονοπάθειες κ</w:t>
      </w:r>
      <w:r>
        <w:rPr>
          <w:rFonts w:eastAsia="Times New Roman" w:cs="Times New Roman"/>
          <w:szCs w:val="24"/>
        </w:rPr>
        <w:t>.</w:t>
      </w:r>
      <w:r>
        <w:rPr>
          <w:rFonts w:eastAsia="Times New Roman" w:cs="Times New Roman"/>
          <w:szCs w:val="24"/>
        </w:rPr>
        <w:t xml:space="preserve">λπ.. </w:t>
      </w:r>
    </w:p>
    <w:p w14:paraId="488C4A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Άφησα στο τέλος τον τρίτο άξονα των παρεμβάσεων στην υγεία, αυτόν της αλλαγής προσανατολισμού, τη μεγάλη, δηλαδή, στροφή στην πρόληψη και στ</w:t>
      </w:r>
      <w:r>
        <w:rPr>
          <w:rFonts w:eastAsia="Times New Roman" w:cs="Times New Roman"/>
          <w:szCs w:val="24"/>
        </w:rPr>
        <w:t xml:space="preserve">ην πρωτοβάθμια περίθαλψη, μια μεγάλη και δομική αλλαγή που φέρνει το σύστημα πραγματικά πιο κοντά στον πολίτη. Ιδρύονται διακόσιες εξήντα τοπικές μονάδες υγείας κυρίως στα αστικά κέντρα και με το πρόγραμμα προβλέπεται </w:t>
      </w:r>
      <w:proofErr w:type="spellStart"/>
      <w:r>
        <w:rPr>
          <w:rFonts w:eastAsia="Times New Roman" w:cs="Times New Roman"/>
          <w:szCs w:val="24"/>
        </w:rPr>
        <w:t>δεκαεξάωρη</w:t>
      </w:r>
      <w:proofErr w:type="spellEnd"/>
      <w:r>
        <w:rPr>
          <w:rFonts w:eastAsia="Times New Roman" w:cs="Times New Roman"/>
          <w:szCs w:val="24"/>
        </w:rPr>
        <w:t xml:space="preserve"> λειτουργία. Η καθεμιά από α</w:t>
      </w:r>
      <w:r>
        <w:rPr>
          <w:rFonts w:eastAsia="Times New Roman" w:cs="Times New Roman"/>
          <w:szCs w:val="24"/>
        </w:rPr>
        <w:t>υτές θα στελεχώνεται και από μια ομάδα επιστημόνων, όπως γιατροί, οδοντίατροι, ψυχολόγοι, μαίες, κοινωνικοί λειτουργοί. Τα αποτελέσματα θα είναι εμφανή και θα καλυτερεύσουν τη ζωή όλων. Θα έχουμε άμεση εξυπηρέτηση του πολίτη, μεγάλη αποσυμφόρηση των νοσοκο</w:t>
      </w:r>
      <w:r>
        <w:rPr>
          <w:rFonts w:eastAsia="Times New Roman" w:cs="Times New Roman"/>
          <w:szCs w:val="24"/>
        </w:rPr>
        <w:t xml:space="preserve">μείων από περιστατικά πρωτοβάθμιας φροντίδας και προπάντων, την αποκατάσταση της εμπιστοσύνης του πολίτη προς τη δημόσια περίθαλψη. </w:t>
      </w:r>
    </w:p>
    <w:p w14:paraId="488C4A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Ταυτόχρονα, με τις τοπικές μονάδες υγείας στις δυσπρόσιτες περιοχές και στα νησιά μας αναβαθμίζονται οι ήδη υπάρχουσες μονά</w:t>
      </w:r>
      <w:r>
        <w:rPr>
          <w:rFonts w:eastAsia="Times New Roman" w:cs="Times New Roman"/>
          <w:szCs w:val="24"/>
        </w:rPr>
        <w:t xml:space="preserve">δες ΠΕΔΥ, </w:t>
      </w:r>
      <w:r>
        <w:rPr>
          <w:rFonts w:eastAsia="Times New Roman" w:cs="Times New Roman"/>
          <w:szCs w:val="24"/>
        </w:rPr>
        <w:lastRenderedPageBreak/>
        <w:t xml:space="preserve">κέντρα υγείας, περιφερειακά ιατρεία, ιδίως δε με την πρόσληψη των ιατρών που προανέφερα. </w:t>
      </w:r>
    </w:p>
    <w:p w14:paraId="488C4A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Κατ’ αυτόν τον τρόπο εξασφαλίζουμε την άμεση πρόσβαση στο σύστημα υγείας από τους πολίτες όλης της χώρας, όπου κι αν βρίσκονται. </w:t>
      </w:r>
    </w:p>
    <w:p w14:paraId="488C4A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έχω να πω τα </w:t>
      </w:r>
      <w:r>
        <w:rPr>
          <w:rFonts w:eastAsia="Times New Roman" w:cs="Times New Roman"/>
          <w:szCs w:val="24"/>
        </w:rPr>
        <w:t>εξής: Όσες κραυγές κι αν ακούστηκαν κι όσες κι αν ακούσουμε ακόμα, η πραγματικότητα είναι μία. Η ενίσχυση και η καλύτερη οργάνωση των υπαρχουσών υποδομών, οι καινοτόμες παροχές υγείας μέσω νέων ηλεκτρονικών υπηρεσιών, αλλά πολύ περισσότερο μέσω της μεγάλης</w:t>
      </w:r>
      <w:r>
        <w:rPr>
          <w:rFonts w:eastAsia="Times New Roman" w:cs="Times New Roman"/>
          <w:szCs w:val="24"/>
        </w:rPr>
        <w:t xml:space="preserve"> στροφής στην πρόληψη και πρωτοβάθμια περίθαλψη, είναι όλα αυτά που με οδηγούν στο να καλωσορίσω τον </w:t>
      </w:r>
      <w:r>
        <w:rPr>
          <w:rFonts w:eastAsia="Times New Roman" w:cs="Times New Roman"/>
          <w:szCs w:val="24"/>
        </w:rPr>
        <w:t>π</w:t>
      </w:r>
      <w:r>
        <w:rPr>
          <w:rFonts w:eastAsia="Times New Roman" w:cs="Times New Roman"/>
          <w:szCs w:val="24"/>
        </w:rPr>
        <w:t xml:space="preserve">ροϋπολογισμό του 2017, έναν προϋπολογισμό όχι μόνο αναπτυξιακό, αλλά προπάντων κοινωνικά ευαίσθητο, τον οποίο ψηφίζω και στηρίζω ανεπιφύλακτα. </w:t>
      </w:r>
    </w:p>
    <w:p w14:paraId="488C4AB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w:t>
      </w:r>
      <w:r>
        <w:rPr>
          <w:rFonts w:eastAsia="Times New Roman" w:cs="Times New Roman"/>
          <w:szCs w:val="24"/>
        </w:rPr>
        <w:t xml:space="preserve">στώ πολύ. </w:t>
      </w:r>
    </w:p>
    <w:p w14:paraId="488C4AB7"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AB8" w14:textId="77777777" w:rsidR="00FF101B" w:rsidRDefault="00202D30">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Ευχαριστώ.</w:t>
      </w:r>
      <w:r>
        <w:rPr>
          <w:rFonts w:eastAsia="Times New Roman" w:cs="Times New Roman"/>
          <w:b/>
          <w:szCs w:val="24"/>
        </w:rPr>
        <w:t xml:space="preserve"> </w:t>
      </w:r>
    </w:p>
    <w:p w14:paraId="488C4AB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Βουλευτής της Νέας Δημοκρατίας κ. Δημήτριος Κυριαζίδης για επτά λεπτά. </w:t>
      </w:r>
    </w:p>
    <w:p w14:paraId="488C4AB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 </w:t>
      </w:r>
    </w:p>
    <w:p w14:paraId="488C4AB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Σήμερα είναι μια</w:t>
      </w:r>
      <w:r>
        <w:rPr>
          <w:rFonts w:eastAsia="Times New Roman" w:cs="Times New Roman"/>
          <w:szCs w:val="24"/>
        </w:rPr>
        <w:t xml:space="preserve"> κορυφαία στιγμή του Κοινοβουλίου μας, ο </w:t>
      </w:r>
      <w:r>
        <w:rPr>
          <w:rFonts w:eastAsia="Times New Roman" w:cs="Times New Roman"/>
          <w:szCs w:val="24"/>
        </w:rPr>
        <w:t>π</w:t>
      </w:r>
      <w:r>
        <w:rPr>
          <w:rFonts w:eastAsia="Times New Roman" w:cs="Times New Roman"/>
          <w:szCs w:val="24"/>
        </w:rPr>
        <w:t xml:space="preserve">ροϋπολογισμός του </w:t>
      </w:r>
      <w:r>
        <w:rPr>
          <w:rFonts w:eastAsia="Times New Roman" w:cs="Times New Roman"/>
          <w:szCs w:val="24"/>
        </w:rPr>
        <w:t>κ</w:t>
      </w:r>
      <w:r>
        <w:rPr>
          <w:rFonts w:eastAsia="Times New Roman" w:cs="Times New Roman"/>
          <w:szCs w:val="24"/>
        </w:rPr>
        <w:t xml:space="preserve">ράτους μας, αλλά και </w:t>
      </w:r>
      <w:r>
        <w:rPr>
          <w:rFonts w:eastAsia="Times New Roman" w:cs="Times New Roman"/>
          <w:szCs w:val="24"/>
        </w:rPr>
        <w:t>π</w:t>
      </w:r>
      <w:r>
        <w:rPr>
          <w:rFonts w:eastAsia="Times New Roman" w:cs="Times New Roman"/>
          <w:szCs w:val="24"/>
        </w:rPr>
        <w:t xml:space="preserve">ροϋπολογισμός για τους ανθρώπους του, με πολύπτυχες διαστάσεις και όχι μόνο με ένα λογιστικό περιεχόμενο. </w:t>
      </w:r>
    </w:p>
    <w:p w14:paraId="488C4AB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Ταυτοχρόνως, όμως, υπάρχει κι ένας </w:t>
      </w:r>
      <w:r>
        <w:rPr>
          <w:rFonts w:eastAsia="Times New Roman" w:cs="Times New Roman"/>
          <w:szCs w:val="24"/>
        </w:rPr>
        <w:t>α</w:t>
      </w:r>
      <w:r>
        <w:rPr>
          <w:rFonts w:eastAsia="Times New Roman" w:cs="Times New Roman"/>
          <w:szCs w:val="24"/>
        </w:rPr>
        <w:t xml:space="preserve">πολογισμός. </w:t>
      </w:r>
      <w:r>
        <w:rPr>
          <w:rFonts w:eastAsia="Times New Roman" w:cs="Times New Roman"/>
          <w:szCs w:val="24"/>
        </w:rPr>
        <w:t>α</w:t>
      </w:r>
      <w:r>
        <w:rPr>
          <w:rFonts w:eastAsia="Times New Roman" w:cs="Times New Roman"/>
          <w:szCs w:val="24"/>
        </w:rPr>
        <w:t xml:space="preserve">πολογισμός κακός, κάκιστος, ως βεβαίως μαρτύρησε η ελληνική κοινωνία κατά τον χρόνο που κυλάει. </w:t>
      </w:r>
    </w:p>
    <w:p w14:paraId="488C4AB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Ναι, συνάδελφε Παπαδόπουλε, γι’ αλλού κινήσατε κι αλλού η εξουσία σας πάει. Θα περίμενε κανείς μια μετριοπάθεια, αλλά βλέπουμε, από την </w:t>
      </w:r>
      <w:r>
        <w:rPr>
          <w:rFonts w:eastAsia="Times New Roman" w:cs="Times New Roman"/>
          <w:szCs w:val="24"/>
        </w:rPr>
        <w:lastRenderedPageBreak/>
        <w:t xml:space="preserve">άλλη πλευρά, </w:t>
      </w:r>
      <w:proofErr w:type="spellStart"/>
      <w:r>
        <w:rPr>
          <w:rFonts w:eastAsia="Times New Roman" w:cs="Times New Roman"/>
          <w:szCs w:val="24"/>
        </w:rPr>
        <w:t>συναδέλφισ</w:t>
      </w:r>
      <w:r>
        <w:rPr>
          <w:rFonts w:eastAsia="Times New Roman" w:cs="Times New Roman"/>
          <w:szCs w:val="24"/>
        </w:rPr>
        <w:t>σες</w:t>
      </w:r>
      <w:proofErr w:type="spellEnd"/>
      <w:r>
        <w:rPr>
          <w:rFonts w:eastAsia="Times New Roman" w:cs="Times New Roman"/>
          <w:szCs w:val="24"/>
        </w:rPr>
        <w:t xml:space="preserve"> και συνάδελφοι του ΣΥΡΙΖΑ, να συμπεριφέρεστε με μια θρασύτητα, με μια αμετροέπεια και πολλές φορές με μια επιθετικότητα. </w:t>
      </w:r>
    </w:p>
    <w:p w14:paraId="488C4AB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Είδατε ότι από σύσσωμη την αντιπολίτευση -και δεν μιλάω για τα άκρα, εννοώντας τους </w:t>
      </w:r>
      <w:proofErr w:type="spellStart"/>
      <w:r>
        <w:rPr>
          <w:rFonts w:eastAsia="Times New Roman" w:cs="Times New Roman"/>
          <w:szCs w:val="24"/>
        </w:rPr>
        <w:t>Χρυσαυγίτες</w:t>
      </w:r>
      <w:proofErr w:type="spellEnd"/>
      <w:r>
        <w:rPr>
          <w:rFonts w:eastAsia="Times New Roman" w:cs="Times New Roman"/>
          <w:szCs w:val="24"/>
        </w:rPr>
        <w:t xml:space="preserve">- δεν ακούσατε εδώ, κατά τον χρόνο </w:t>
      </w:r>
      <w:r>
        <w:rPr>
          <w:rFonts w:eastAsia="Times New Roman" w:cs="Times New Roman"/>
          <w:szCs w:val="24"/>
        </w:rPr>
        <w:t xml:space="preserve">αυτό, ύβρις, αν θέλετε και απειλές. </w:t>
      </w:r>
    </w:p>
    <w:p w14:paraId="488C4ABF" w14:textId="77777777" w:rsidR="00FF101B" w:rsidRDefault="00202D30">
      <w:pPr>
        <w:spacing w:line="600" w:lineRule="auto"/>
        <w:ind w:firstLine="720"/>
        <w:contextualSpacing/>
        <w:jc w:val="both"/>
        <w:rPr>
          <w:rFonts w:eastAsia="Times New Roman"/>
          <w:szCs w:val="24"/>
        </w:rPr>
      </w:pPr>
      <w:r>
        <w:rPr>
          <w:rFonts w:eastAsia="Times New Roman"/>
          <w:szCs w:val="24"/>
        </w:rPr>
        <w:t>Εμείς, δυστυχώς, τις γευθήκαμε κατά τη δική μας διακυβέρνηση το 2012-2014. Και αισθάνθηκα πάρα πολλές φορές άσχημα, αγαπητοί συνάδελφοι, ενώ εσείς βλέπω ότι δεν νοιώθετε, αν θέλετε, οποιαδήποτε ανάγκη ενός απολογισμού κ</w:t>
      </w:r>
      <w:r>
        <w:rPr>
          <w:rFonts w:eastAsia="Times New Roman"/>
          <w:szCs w:val="24"/>
        </w:rPr>
        <w:t xml:space="preserve">αι μιας συγνώμης. </w:t>
      </w:r>
    </w:p>
    <w:p w14:paraId="488C4AC0"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πράγματι</w:t>
      </w:r>
      <w:r>
        <w:rPr>
          <w:rFonts w:eastAsia="Times New Roman"/>
          <w:szCs w:val="24"/>
        </w:rPr>
        <w:t>,</w:t>
      </w:r>
      <w:r>
        <w:rPr>
          <w:rFonts w:eastAsia="Times New Roman"/>
          <w:szCs w:val="24"/>
        </w:rPr>
        <w:t xml:space="preserve"> προχωρείτε και για το 2017 και «</w:t>
      </w:r>
      <w:proofErr w:type="spellStart"/>
      <w:r>
        <w:rPr>
          <w:rFonts w:eastAsia="Times New Roman"/>
          <w:szCs w:val="24"/>
        </w:rPr>
        <w:t>καταχεριάζετε</w:t>
      </w:r>
      <w:proofErr w:type="spellEnd"/>
      <w:r>
        <w:rPr>
          <w:rFonts w:eastAsia="Times New Roman"/>
          <w:szCs w:val="24"/>
        </w:rPr>
        <w:t>», αν θέλετε, τους έχοντες και τους κατέχοντες, τους προνομιούχους, με 2,6 δισεκατομμύρια, με έμμεσους και άμεσους φόρους: 437 εκατομμύρια αύξηση του ΦΠΑ, 422 εκα</w:t>
      </w:r>
      <w:r>
        <w:rPr>
          <w:rFonts w:eastAsia="Times New Roman"/>
          <w:szCs w:val="24"/>
        </w:rPr>
        <w:t xml:space="preserve">τομμύρια αύξηση φορολόγησης </w:t>
      </w:r>
      <w:r>
        <w:rPr>
          <w:rFonts w:eastAsia="Times New Roman"/>
          <w:szCs w:val="24"/>
        </w:rPr>
        <w:lastRenderedPageBreak/>
        <w:t>στο πετρέλαιο θέρμανσης, 89 εκατομμύρια σε ό,τι αφορά την κινητή τηλεφωνία και τη συνδρομητική τηλεόραση, 62 εκατομμύρια αύξηση φόρου στη μπύρα, 62 εκατομμύρια αύξηση φόρου στον καφέ, 142 εκατομμύρια στα τσιγάρα, 12,5 εκατομμύρι</w:t>
      </w:r>
      <w:r>
        <w:rPr>
          <w:rFonts w:eastAsia="Times New Roman"/>
          <w:szCs w:val="24"/>
        </w:rPr>
        <w:t>α στα τέλη κυκλοφορίας. Έτσι, για να μάθουν και καλά να πάθουν οι προνομιούχοι! Καλά τους κάνετε!</w:t>
      </w:r>
    </w:p>
    <w:p w14:paraId="488C4AC1" w14:textId="77777777" w:rsidR="00FF101B" w:rsidRDefault="00202D30">
      <w:pPr>
        <w:spacing w:line="600" w:lineRule="auto"/>
        <w:ind w:firstLine="720"/>
        <w:contextualSpacing/>
        <w:jc w:val="both"/>
        <w:rPr>
          <w:rFonts w:eastAsia="Times New Roman"/>
          <w:szCs w:val="24"/>
        </w:rPr>
      </w:pPr>
      <w:r>
        <w:rPr>
          <w:rFonts w:eastAsia="Times New Roman"/>
          <w:szCs w:val="24"/>
        </w:rPr>
        <w:t>Και πάμε, βεβαίως, στις συντάξεις. Το 2016 διακόσιες πενήντα πέντε χιλιάδες συνταξιούχοι είχαν μείωση 6%. Τριακόσιες πενήντα χιλιάδες συνταξιούχοι είχαν μείωσ</w:t>
      </w:r>
      <w:r>
        <w:rPr>
          <w:rFonts w:eastAsia="Times New Roman"/>
          <w:szCs w:val="24"/>
        </w:rPr>
        <w:t>η από 40% έως 50%. Τριακόσιες πενήντα χιλιάδες συνταξιούχοι είχαν μείωση στις επικουρικές από 30% έως 50%. Στις συντάξεις χηρείας είχαν μείωση από 20% έως 40%. Είχαμε 345 εκατομμύρια μια οριζόντια σύνταξη σε ό,τι αφορά τη χηρεία. Οι προσωρινές συντάξεις απ</w:t>
      </w:r>
      <w:r>
        <w:rPr>
          <w:rFonts w:eastAsia="Times New Roman"/>
          <w:szCs w:val="24"/>
        </w:rPr>
        <w:t xml:space="preserve">ό το 80% πήγαν στο 50%. Και βεβαίως, η μείωση για το 2017 -νόμος </w:t>
      </w:r>
      <w:proofErr w:type="spellStart"/>
      <w:r>
        <w:rPr>
          <w:rFonts w:eastAsia="Times New Roman"/>
          <w:szCs w:val="24"/>
        </w:rPr>
        <w:t>Κατρούγκαλου</w:t>
      </w:r>
      <w:proofErr w:type="spellEnd"/>
      <w:r>
        <w:rPr>
          <w:rFonts w:eastAsia="Times New Roman"/>
          <w:szCs w:val="24"/>
        </w:rPr>
        <w:t xml:space="preserve">- θα είναι 15% έως 30% για τις συντάξεις. Δεν μιλάμε για το ΕΚΑΣ, για τα 940 εκατομμύρια.     </w:t>
      </w:r>
    </w:p>
    <w:p w14:paraId="488C4AC2"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Και, βεβαίως, τα στελέχη των Ενόπλων Δυνάμεων και των Σωμάτων Ασφαλείας περιμένουν τ</w:t>
      </w:r>
      <w:r>
        <w:rPr>
          <w:rFonts w:eastAsia="Times New Roman"/>
          <w:szCs w:val="24"/>
        </w:rPr>
        <w:t>α αναδρομικά. Θα έφευγε ο κ. Καμμένος από την Κυβέρνηση. Μέχρι τέλος Σεπτεμβρίου θα έφερνε την τροπολογία για τις μισθολογικές διαβαθμίσεις-ωριμάνσεις, θα έβρισκε τα ισοδύναμα αλλιώς θα παραιτούνταν. Ακόμα περιμένουμε να παραιτηθεί. Ταυτοχρόνως, τον βλέπου</w:t>
      </w:r>
      <w:r>
        <w:rPr>
          <w:rFonts w:eastAsia="Times New Roman"/>
          <w:szCs w:val="24"/>
        </w:rPr>
        <w:t xml:space="preserve">με να διέρχεται τα νησιά με τον Κασιδιάρη, προκειμένου να αυξήσει το δικό το πρεστίζ σε ό,τι αφορά τη δική του παρουσία.  </w:t>
      </w:r>
    </w:p>
    <w:p w14:paraId="488C4AC3" w14:textId="77777777" w:rsidR="00FF101B" w:rsidRDefault="00202D30">
      <w:pPr>
        <w:spacing w:line="600" w:lineRule="auto"/>
        <w:ind w:firstLine="720"/>
        <w:contextualSpacing/>
        <w:jc w:val="both"/>
        <w:rPr>
          <w:rFonts w:eastAsia="Times New Roman"/>
          <w:szCs w:val="24"/>
        </w:rPr>
      </w:pPr>
      <w:r>
        <w:rPr>
          <w:rFonts w:eastAsia="Times New Roman"/>
          <w:szCs w:val="24"/>
        </w:rPr>
        <w:t>Αυτή, δυστυχώς, κύριοι συνάδελφοι, είναι η πραγματικότητα. Δεν θα μιλήσουμε για την ανεργία. Δεν κάνατε κανέναν λόγο. Είδαμε ότι μέσα</w:t>
      </w:r>
      <w:r>
        <w:rPr>
          <w:rFonts w:eastAsia="Times New Roman"/>
          <w:szCs w:val="24"/>
        </w:rPr>
        <w:t xml:space="preserve"> στον Νοέμβριο αυξήθηκαν οι άνεργοι κατά ογδόντα τρεις χιλιάδες. </w:t>
      </w:r>
    </w:p>
    <w:p w14:paraId="488C4AC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Και, βεβαίως, αναφέρετε εσείς στον </w:t>
      </w:r>
      <w:r>
        <w:rPr>
          <w:rFonts w:eastAsia="Times New Roman"/>
          <w:szCs w:val="24"/>
        </w:rPr>
        <w:t>π</w:t>
      </w:r>
      <w:r>
        <w:rPr>
          <w:rFonts w:eastAsia="Times New Roman"/>
          <w:szCs w:val="24"/>
        </w:rPr>
        <w:t>ροϋπολογισμό που έχετε καταθέσει, σε ό,τι αφορά τη Νέα Δημοκρατία: «Το 2014…» -σελίδα 10- «…εμφανίστηκαν οι πρώτες ενδείξεις ανάκαμψης στην αγορά εργασίας</w:t>
      </w:r>
      <w:r>
        <w:rPr>
          <w:rFonts w:eastAsia="Times New Roman"/>
          <w:szCs w:val="24"/>
        </w:rPr>
        <w:t xml:space="preserve">, με τη μείωση της ανεργίας κατά 0,8 ποσοστιαίες μονάδες». Αναφέρετε στον </w:t>
      </w:r>
      <w:r>
        <w:rPr>
          <w:rFonts w:eastAsia="Times New Roman"/>
          <w:szCs w:val="24"/>
        </w:rPr>
        <w:lastRenderedPageBreak/>
        <w:t>π</w:t>
      </w:r>
      <w:r>
        <w:rPr>
          <w:rFonts w:eastAsia="Times New Roman"/>
          <w:szCs w:val="24"/>
        </w:rPr>
        <w:t xml:space="preserve">ροϋπολογισμό σας το τι έκανε η Νέα Δημοκρατία. Το καταθέτω για τα Πρακτικά.      </w:t>
      </w:r>
    </w:p>
    <w:p w14:paraId="488C4AC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Δημήτριος Κυριαζίδης καταθέτει για τα Πρακτικά το προαναφερθέν έγγραφο, το οποίο βρίσκεται στο </w:t>
      </w:r>
      <w:r>
        <w:rPr>
          <w:rFonts w:eastAsia="Times New Roman"/>
          <w:szCs w:val="24"/>
        </w:rPr>
        <w:t>α</w:t>
      </w:r>
      <w:r>
        <w:rPr>
          <w:rFonts w:eastAsia="Times New Roman"/>
          <w:szCs w:val="24"/>
        </w:rPr>
        <w:t xml:space="preserve">ρχείο του Τμήματος Γραμματείας της Διεύθυνσης Στενογραφίας και Πρακτικών της Βουλής)  </w:t>
      </w:r>
    </w:p>
    <w:p w14:paraId="488C4AC6" w14:textId="77777777" w:rsidR="00FF101B" w:rsidRDefault="00202D30">
      <w:pPr>
        <w:spacing w:line="600" w:lineRule="auto"/>
        <w:ind w:firstLine="720"/>
        <w:contextualSpacing/>
        <w:jc w:val="both"/>
        <w:rPr>
          <w:rFonts w:eastAsia="Times New Roman"/>
          <w:szCs w:val="24"/>
        </w:rPr>
      </w:pPr>
      <w:r>
        <w:rPr>
          <w:rFonts w:eastAsia="Times New Roman"/>
          <w:szCs w:val="24"/>
        </w:rPr>
        <w:t>Για να δούμε τι γίνεται στον αγροτικό τομ</w:t>
      </w:r>
      <w:r>
        <w:rPr>
          <w:rFonts w:eastAsia="Times New Roman"/>
          <w:szCs w:val="24"/>
        </w:rPr>
        <w:t>έα, κύριε Παπαδόπουλε. Οι αγρότες θα φορολογηθούν βάσει της κλίμακας των μισθωτών και συνταξιούχων, με συντελεστές που ξεκινούν από το 22% και φτάνουν στο 45%. Για πρώτη φορά φορολογούνται οι βασικές αγροτικές ενισχύσεις, σε ό,τι αφορά την κατάργηση, την έ</w:t>
      </w:r>
      <w:r>
        <w:rPr>
          <w:rFonts w:eastAsia="Times New Roman"/>
          <w:szCs w:val="24"/>
        </w:rPr>
        <w:t>κπτωση του ειδικού φόρου κατανάλωσης στο αγροτικό πετρέλαιο. Ο ΦΠΑ στα αγροτικά προϊόντα αυξήθηκε στο 24%, ενώ οι αγρότες πωλούν με 13%. Υψηλότερο φόρο κατά 36,6% θα πληρώ</w:t>
      </w:r>
      <w:r>
        <w:rPr>
          <w:rFonts w:eastAsia="Times New Roman"/>
          <w:szCs w:val="24"/>
        </w:rPr>
        <w:lastRenderedPageBreak/>
        <w:t>σουν όσοι εισπράττουν μισθώματα από ενοικίαση αγροτικής γης. Ο ορισμός του αγρότη γίν</w:t>
      </w:r>
      <w:r>
        <w:rPr>
          <w:rFonts w:eastAsia="Times New Roman"/>
          <w:szCs w:val="24"/>
        </w:rPr>
        <w:t xml:space="preserve">εται πια σε άλλη βάση. Αν υπερβαίνει το 50%, κάπως αλλιώς θα χαρακτηριστεί από το εισόδημά του.  </w:t>
      </w:r>
    </w:p>
    <w:p w14:paraId="488C4AC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Κι επειδή προέρχομαι, βεβαίως, και από μια ιδιαίτερα αγροτική-κτηνοτροφική περιοχή, τη Δράμα, θα αναφερθώ στα ιδιαίτερα προβλήματα σε ό,τι αφορά τον αγροτικό </w:t>
      </w:r>
      <w:r>
        <w:rPr>
          <w:rFonts w:eastAsia="Times New Roman"/>
          <w:szCs w:val="24"/>
        </w:rPr>
        <w:t xml:space="preserve">κόσμο και ειδικότερα ενός λεκανοπεδίου, καθώς ακούμε πολλές φορές Δράμα και πάει το μυαλό μας στο Κάτω Νευροκόπι. Είναι η δεύτερη χρονιά όπου εκεί οι </w:t>
      </w:r>
      <w:proofErr w:type="spellStart"/>
      <w:r>
        <w:rPr>
          <w:rFonts w:eastAsia="Times New Roman"/>
          <w:szCs w:val="24"/>
        </w:rPr>
        <w:t>πατατοκαλλιεργητές</w:t>
      </w:r>
      <w:proofErr w:type="spellEnd"/>
      <w:r>
        <w:rPr>
          <w:rFonts w:eastAsia="Times New Roman"/>
          <w:szCs w:val="24"/>
        </w:rPr>
        <w:t xml:space="preserve"> –πρόκειται για μονοκαλλιέργεια- δεν παίρνουν οποιαδήποτε κρατική ενίσχυση. Τους έχετε λ</w:t>
      </w:r>
      <w:r>
        <w:rPr>
          <w:rFonts w:eastAsia="Times New Roman"/>
          <w:szCs w:val="24"/>
        </w:rPr>
        <w:t xml:space="preserve">ησμονήσει, παρά τις υποσχέσεις του εκάστοτε Υπουργού -και τώρα που έχει αλλάξει- ότι θα μεταβεί επιτόπου. Δεν τόλμησε να πατήσει και πιστεύω ότι ούτε στη συνέχεια θα πατήσει. </w:t>
      </w:r>
    </w:p>
    <w:p w14:paraId="488C4AC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Οι επιχειρήσεις στο </w:t>
      </w:r>
      <w:r>
        <w:rPr>
          <w:rFonts w:eastAsia="Times New Roman"/>
          <w:szCs w:val="24"/>
        </w:rPr>
        <w:t>ν</w:t>
      </w:r>
      <w:r>
        <w:rPr>
          <w:rFonts w:eastAsia="Times New Roman"/>
          <w:szCs w:val="24"/>
        </w:rPr>
        <w:t>ομό ή κλείνουν ή φεύγουν στη διπλανή χώρα. Το ίδιο συμβαίνε</w:t>
      </w:r>
      <w:r>
        <w:rPr>
          <w:rFonts w:eastAsia="Times New Roman"/>
          <w:szCs w:val="24"/>
        </w:rPr>
        <w:t xml:space="preserve">ι σε πάρα πολλούς νομούς. </w:t>
      </w:r>
    </w:p>
    <w:p w14:paraId="488C4AC9"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Άκουσα τον </w:t>
      </w:r>
      <w:r>
        <w:rPr>
          <w:rFonts w:eastAsia="Times New Roman"/>
          <w:szCs w:val="24"/>
        </w:rPr>
        <w:t>ε</w:t>
      </w:r>
      <w:r>
        <w:rPr>
          <w:rFonts w:eastAsia="Times New Roman"/>
          <w:szCs w:val="24"/>
        </w:rPr>
        <w:t xml:space="preserve">ισηγητή σας από τα Γρεβενά να λέει σε ό,τι αφορά τις επιχειρήσεις, ότι πηγαίνουν καλά, ειδικότερα στο </w:t>
      </w:r>
      <w:r>
        <w:rPr>
          <w:rFonts w:eastAsia="Times New Roman"/>
          <w:szCs w:val="24"/>
        </w:rPr>
        <w:t>ν</w:t>
      </w:r>
      <w:r>
        <w:rPr>
          <w:rFonts w:eastAsia="Times New Roman"/>
          <w:szCs w:val="24"/>
        </w:rPr>
        <w:t>ομό του. Πήρα τα στοιχεία. Με νομική μορφή, ανώνυμες εταιρείες κ</w:t>
      </w:r>
      <w:r>
        <w:rPr>
          <w:rFonts w:eastAsia="Times New Roman"/>
          <w:szCs w:val="24"/>
        </w:rPr>
        <w:t>.</w:t>
      </w:r>
      <w:r>
        <w:rPr>
          <w:rFonts w:eastAsia="Times New Roman"/>
          <w:szCs w:val="24"/>
        </w:rPr>
        <w:t>λπ.: εγγραφές τριάντα έξι, διαγραφές εβδομήντα οκ</w:t>
      </w:r>
      <w:r>
        <w:rPr>
          <w:rFonts w:eastAsia="Times New Roman"/>
          <w:szCs w:val="24"/>
        </w:rPr>
        <w:t xml:space="preserve">τώ. Μείον σαράντα δύο, δηλαδή 50% μείωση. </w:t>
      </w:r>
    </w:p>
    <w:p w14:paraId="488C4AC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Σε ό,τι αφορά τις άλλες μορφές, τα τουριστικά, σε ό,τι αφορά τις ανώνυμες εταιρείες και λοιπές εταιρείες, οι εγγραφές είναι </w:t>
      </w:r>
      <w:proofErr w:type="spellStart"/>
      <w:r>
        <w:rPr>
          <w:rFonts w:eastAsia="Times New Roman"/>
          <w:szCs w:val="24"/>
        </w:rPr>
        <w:t>εκατόν</w:t>
      </w:r>
      <w:proofErr w:type="spellEnd"/>
      <w:r>
        <w:rPr>
          <w:rFonts w:eastAsia="Times New Roman"/>
          <w:szCs w:val="24"/>
        </w:rPr>
        <w:t xml:space="preserve"> εβδομήντα μία και έκλεισαν τριακόσιες είκοσι δύο επιχειρήσεις. Τα καταθέτω και αυτ</w:t>
      </w:r>
      <w:r>
        <w:rPr>
          <w:rFonts w:eastAsia="Times New Roman"/>
          <w:szCs w:val="24"/>
        </w:rPr>
        <w:t>ά.</w:t>
      </w:r>
    </w:p>
    <w:p w14:paraId="488C4AC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88C4AC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ό,τι αφορά την αδιάντροπη αναφορά</w:t>
      </w:r>
      <w:r>
        <w:rPr>
          <w:rFonts w:eastAsia="Times New Roman" w:cs="Times New Roman"/>
          <w:szCs w:val="24"/>
        </w:rPr>
        <w:t xml:space="preserve"> του κ. Τσίπρα -όπου μοίρασε χθες τα καθρεφτάκια στους ιθαγενείς- δεν μας είπε για τα 7,5 δισεκατομμύρια</w:t>
      </w:r>
      <w:r>
        <w:rPr>
          <w:rFonts w:eastAsia="Times New Roman" w:cs="Times New Roman"/>
          <w:szCs w:val="24"/>
        </w:rPr>
        <w:t>,</w:t>
      </w:r>
      <w:r>
        <w:rPr>
          <w:rFonts w:eastAsia="Times New Roman" w:cs="Times New Roman"/>
          <w:szCs w:val="24"/>
        </w:rPr>
        <w:t xml:space="preserve"> που δεν επιστρέφει σε αυτούς που χρωστάει, τα 94 δισεκατομμύρια </w:t>
      </w:r>
      <w:r>
        <w:rPr>
          <w:rFonts w:eastAsia="Times New Roman" w:cs="Times New Roman"/>
          <w:szCs w:val="24"/>
        </w:rPr>
        <w:lastRenderedPageBreak/>
        <w:t>ληξιπρόθεσμα χρέη. Και βεβαίως ήταν και η χθεσινή αναφορά του Υπουργού Οικονομικών, κ.</w:t>
      </w:r>
      <w:r>
        <w:rPr>
          <w:rFonts w:eastAsia="Times New Roman" w:cs="Times New Roman"/>
          <w:szCs w:val="24"/>
        </w:rPr>
        <w:t xml:space="preserve"> </w:t>
      </w:r>
      <w:proofErr w:type="spellStart"/>
      <w:r>
        <w:rPr>
          <w:rFonts w:eastAsia="Times New Roman" w:cs="Times New Roman"/>
          <w:szCs w:val="24"/>
        </w:rPr>
        <w:t>Τσακαλώτου</w:t>
      </w:r>
      <w:proofErr w:type="spellEnd"/>
      <w:r>
        <w:rPr>
          <w:rFonts w:eastAsia="Times New Roman" w:cs="Times New Roman"/>
          <w:szCs w:val="24"/>
        </w:rPr>
        <w:t xml:space="preserve">, ότι θα πρέπει να καταλήξουμε στο 3,5% του πλεονάσματος, έτσι ώστε περίπου το 2040 να υπάρξει κάποια ανάσα και να καταλήξουμε το 2060 για να </w:t>
      </w:r>
      <w:proofErr w:type="spellStart"/>
      <w:r>
        <w:rPr>
          <w:rFonts w:eastAsia="Times New Roman" w:cs="Times New Roman"/>
          <w:szCs w:val="24"/>
        </w:rPr>
        <w:t>απεμπλακούμε</w:t>
      </w:r>
      <w:proofErr w:type="spellEnd"/>
      <w:r>
        <w:rPr>
          <w:rFonts w:eastAsia="Times New Roman" w:cs="Times New Roman"/>
          <w:szCs w:val="24"/>
        </w:rPr>
        <w:t xml:space="preserve"> από αυτό το περιβόητο δυσβάσταχτο χρέος. Και ακούσαμε χθες το ΔΝΤ να αναφέρεται σε υψηλής </w:t>
      </w:r>
      <w:r>
        <w:rPr>
          <w:rFonts w:eastAsia="Times New Roman" w:cs="Times New Roman"/>
          <w:szCs w:val="24"/>
        </w:rPr>
        <w:t xml:space="preserve">ποιότητας μέτρα. Αυτά λοιπόν από πλευρά σας. </w:t>
      </w:r>
    </w:p>
    <w:p w14:paraId="488C4AC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βεβαίως θα ήθελα να καταλήξω όσον αφορά την ιστορική αναγκαιότητα στην οποία αναφέρθηκε συνάδελφος του ΣΥΡΙΖΑ στο Κοινοβούλιο σε μία συζήτηση που κάναμε με άλλους συναδέλφους. «Κάνετε λάθος, εσείς συνάδελφο</w:t>
      </w:r>
      <w:r>
        <w:rPr>
          <w:rFonts w:eastAsia="Times New Roman" w:cs="Times New Roman"/>
          <w:szCs w:val="24"/>
        </w:rPr>
        <w:t>ι», μου λέει. «Άκουσα τη συζήτηση σας και καταλήξατε σε ένα συμπέρασμα. Το δικό μας σκεπτικό είναι τελείως διαφορετικό γι’ αυτό καταλήγουμε σε διαφορετικά συμπεράσματα». «Τι λες, συνάδελφέ μου;», του λέω.  Είμαστε εντός του Κοινοβουλίου και μου απαντάει: «</w:t>
      </w:r>
      <w:r>
        <w:rPr>
          <w:rFonts w:eastAsia="Times New Roman" w:cs="Times New Roman"/>
          <w:szCs w:val="24"/>
        </w:rPr>
        <w:t xml:space="preserve">Εμείς αυτά στην ιδεολογία μας δεν τα πιστεύουμε. Πρέπει, όμως, να κάνουμε χρήση αυτών των πραγμάτων για να παραμένουμε στην εξουσία. </w:t>
      </w:r>
      <w:r>
        <w:rPr>
          <w:rFonts w:eastAsia="Times New Roman" w:cs="Times New Roman"/>
          <w:szCs w:val="24"/>
        </w:rPr>
        <w:lastRenderedPageBreak/>
        <w:t xml:space="preserve">Θα συμφωνήσουμε και με τον διάβολο και άλλα τόσα μέτρα θα πάρουμε. Πρέπει να παραμείνουμε στην εξουσία». </w:t>
      </w:r>
    </w:p>
    <w:p w14:paraId="488C4AC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Αυτός είναι ο μόν</w:t>
      </w:r>
      <w:r>
        <w:rPr>
          <w:rFonts w:eastAsia="Times New Roman" w:cs="Times New Roman"/>
          <w:szCs w:val="24"/>
        </w:rPr>
        <w:t xml:space="preserve">ος σας σκοπός. Και βεβαίως, είναι επόμενο ότι θα φέρετε και άλλα μέτρα, θα συμφωνήσετε και άλλα μέτρα. Η παραμονή σας και μόνο στην εξουσία είναι αυτό το οποίο σας διακατέχει. Αυτό επιδιώκετε, μια ισοπέδωση στη φτωχοποίηση. </w:t>
      </w:r>
    </w:p>
    <w:p w14:paraId="488C4AC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επειδή είμαι από βορεινό νο</w:t>
      </w:r>
      <w:r>
        <w:rPr>
          <w:rFonts w:eastAsia="Times New Roman" w:cs="Times New Roman"/>
          <w:szCs w:val="24"/>
        </w:rPr>
        <w:t>μό της χώρας, έζησα καταστάσεις τι σημαίνει κολχόζ, τι σημαίνει συσσίτιο, τι σημαίνει νομενκλατούρα, συνάδελφε Παπαδόπουλε.</w:t>
      </w:r>
    </w:p>
    <w:p w14:paraId="488C4A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Όνομα να μας πείτε, ποιος συνάδελφος το είπε.</w:t>
      </w:r>
    </w:p>
    <w:p w14:paraId="488C4A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Και βεβαίως, πλέον ο λαός δεν θα ξεχνά τι</w:t>
      </w:r>
      <w:r>
        <w:rPr>
          <w:rFonts w:eastAsia="Times New Roman" w:cs="Times New Roman"/>
          <w:szCs w:val="24"/>
        </w:rPr>
        <w:t xml:space="preserve"> σημαίνει Αριστερά.</w:t>
      </w:r>
    </w:p>
    <w:p w14:paraId="488C4AD2"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AD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Παπαδόπουλε, όλη η Βουλή απευθύνεται σε εσάς!</w:t>
      </w:r>
    </w:p>
    <w:p w14:paraId="488C4AD4" w14:textId="77777777" w:rsidR="00FF101B" w:rsidRDefault="00202D30">
      <w:pPr>
        <w:spacing w:line="600" w:lineRule="auto"/>
        <w:ind w:left="-181" w:firstLine="720"/>
        <w:contextualSpacing/>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w:t>
      </w:r>
      <w:r>
        <w:rPr>
          <w:rFonts w:eastAsia="Times New Roman"/>
          <w:szCs w:val="24"/>
        </w:rPr>
        <w:t>α άνω δυτικά θεωρεία, αφού προηγουμένως συμμετείχαν στο εκπαιδευτικό πρόγραμμα «Εργαστήρι Δημοκρατίας» που οργανώνει το Ίδρυμα της Βουλής και ενημερώθηκαν για την ιστορία του κτηρίου και τον τρόπο οργάνωσης και λειτουργίας της Βουλής, ενώ παράλληλα ξεναγήθ</w:t>
      </w:r>
      <w:r>
        <w:rPr>
          <w:rFonts w:eastAsia="Times New Roman"/>
          <w:szCs w:val="24"/>
        </w:rPr>
        <w:t xml:space="preserve">ηκαν στην έκθεση της </w:t>
      </w:r>
      <w:r>
        <w:rPr>
          <w:rFonts w:eastAsia="Times New Roman"/>
          <w:szCs w:val="24"/>
        </w:rPr>
        <w:t>α</w:t>
      </w:r>
      <w:r>
        <w:rPr>
          <w:rFonts w:eastAsia="Times New Roman"/>
          <w:szCs w:val="24"/>
        </w:rPr>
        <w:t>ίθουσας «ΕΛΕΥΘΕΡΙΟΣ ΒΕΝΙΖΕΛΟΣ», δύο σχολεία, σαράντα τρεις μαθήτριες και μαθητές και τρεις συνοδοί εκπαιδευτικοί από το 60</w:t>
      </w:r>
      <w:r>
        <w:rPr>
          <w:rFonts w:eastAsia="Times New Roman"/>
          <w:szCs w:val="24"/>
          <w:vertAlign w:val="superscript"/>
        </w:rPr>
        <w:t>ο</w:t>
      </w:r>
      <w:r>
        <w:rPr>
          <w:rFonts w:eastAsia="Times New Roman"/>
          <w:szCs w:val="24"/>
        </w:rPr>
        <w:t xml:space="preserve"> Δημοτικό Σχολείο Πάτρας και είκοσι έξι μαθητές και μαθήτριες και δύο εκπαιδευτικοί από το 3</w:t>
      </w:r>
      <w:r>
        <w:rPr>
          <w:rFonts w:eastAsia="Times New Roman"/>
          <w:szCs w:val="24"/>
          <w:vertAlign w:val="superscript"/>
        </w:rPr>
        <w:t>ο</w:t>
      </w:r>
      <w:r>
        <w:rPr>
          <w:rFonts w:eastAsia="Times New Roman"/>
          <w:szCs w:val="24"/>
        </w:rPr>
        <w:t xml:space="preserve"> Αρσάκειο Δημοτικό</w:t>
      </w:r>
      <w:r>
        <w:rPr>
          <w:rFonts w:eastAsia="Times New Roman"/>
          <w:szCs w:val="24"/>
        </w:rPr>
        <w:t xml:space="preserve"> Σχολείο.</w:t>
      </w:r>
    </w:p>
    <w:p w14:paraId="488C4AD5" w14:textId="77777777" w:rsidR="00FF101B" w:rsidRDefault="00202D30">
      <w:pPr>
        <w:tabs>
          <w:tab w:val="left" w:pos="6787"/>
        </w:tabs>
        <w:spacing w:line="600" w:lineRule="auto"/>
        <w:ind w:left="-181" w:firstLine="720"/>
        <w:contextualSpacing/>
        <w:jc w:val="both"/>
        <w:rPr>
          <w:rFonts w:eastAsia="Times New Roman"/>
          <w:szCs w:val="24"/>
        </w:rPr>
      </w:pPr>
      <w:r>
        <w:rPr>
          <w:rFonts w:eastAsia="Times New Roman"/>
          <w:szCs w:val="24"/>
        </w:rPr>
        <w:t xml:space="preserve">Η Βουλή τούς καλωσορίζει. </w:t>
      </w:r>
    </w:p>
    <w:p w14:paraId="488C4AD6"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8C4A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ο Βουλευτής της Νέας Δημοκρατίας κ. Καλαφάτης ζητεί άδεια </w:t>
      </w:r>
      <w:r>
        <w:rPr>
          <w:rFonts w:eastAsia="Times New Roman" w:cs="Times New Roman"/>
          <w:szCs w:val="24"/>
        </w:rPr>
        <w:t xml:space="preserve">ολιγοήμερης </w:t>
      </w:r>
      <w:r>
        <w:rPr>
          <w:rFonts w:eastAsia="Times New Roman" w:cs="Times New Roman"/>
          <w:szCs w:val="24"/>
        </w:rPr>
        <w:t>απουσίας στο εξωτερικό, διότι θα βρίσκεται στη Γερμανία για εκπλήρωση κομματικών υποχρεώσεω</w:t>
      </w:r>
      <w:r>
        <w:rPr>
          <w:rFonts w:eastAsia="Times New Roman" w:cs="Times New Roman"/>
          <w:szCs w:val="24"/>
        </w:rPr>
        <w:t>ν από 11</w:t>
      </w:r>
      <w:r>
        <w:rPr>
          <w:rFonts w:eastAsia="Times New Roman" w:cs="Times New Roman"/>
          <w:szCs w:val="24"/>
        </w:rPr>
        <w:t>-</w:t>
      </w:r>
      <w:r>
        <w:rPr>
          <w:rFonts w:eastAsia="Times New Roman" w:cs="Times New Roman"/>
          <w:szCs w:val="24"/>
        </w:rPr>
        <w:t>12</w:t>
      </w:r>
      <w:r>
        <w:rPr>
          <w:rFonts w:eastAsia="Times New Roman" w:cs="Times New Roman"/>
          <w:szCs w:val="24"/>
        </w:rPr>
        <w:t>-2016</w:t>
      </w:r>
      <w:r>
        <w:rPr>
          <w:rFonts w:eastAsia="Times New Roman" w:cs="Times New Roman"/>
          <w:szCs w:val="24"/>
        </w:rPr>
        <w:t xml:space="preserve"> έως 15</w:t>
      </w:r>
      <w:r>
        <w:rPr>
          <w:rFonts w:eastAsia="Times New Roman" w:cs="Times New Roman"/>
          <w:szCs w:val="24"/>
        </w:rPr>
        <w:t>-</w:t>
      </w:r>
      <w:r>
        <w:rPr>
          <w:rFonts w:eastAsia="Times New Roman" w:cs="Times New Roman"/>
          <w:szCs w:val="24"/>
        </w:rPr>
        <w:t>12</w:t>
      </w:r>
      <w:r>
        <w:rPr>
          <w:rFonts w:eastAsia="Times New Roman" w:cs="Times New Roman"/>
          <w:szCs w:val="24"/>
        </w:rPr>
        <w:t>-2016</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Βουλή εγκρίνει;</w:t>
      </w:r>
    </w:p>
    <w:p w14:paraId="488C4AD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Μάλιστα, μάλιστα.</w:t>
      </w:r>
    </w:p>
    <w:p w14:paraId="488C4AD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sidRPr="00E67D89">
        <w:rPr>
          <w:rFonts w:eastAsia="Times New Roman" w:cs="Times New Roman"/>
          <w:szCs w:val="24"/>
        </w:rPr>
        <w:t>:</w:t>
      </w:r>
      <w:r>
        <w:rPr>
          <w:rFonts w:eastAsia="Times New Roman" w:cs="Times New Roman"/>
          <w:b/>
          <w:szCs w:val="24"/>
        </w:rPr>
        <w:t xml:space="preserve"> </w:t>
      </w:r>
      <w:r w:rsidRPr="00E67D89">
        <w:rPr>
          <w:rFonts w:eastAsia="Times New Roman" w:cs="Times New Roman"/>
          <w:szCs w:val="24"/>
        </w:rPr>
        <w:t>Συνεπώς</w:t>
      </w:r>
      <w:r>
        <w:rPr>
          <w:rFonts w:eastAsia="Times New Roman" w:cs="Times New Roman"/>
          <w:b/>
          <w:szCs w:val="24"/>
        </w:rPr>
        <w:t xml:space="preserve"> </w:t>
      </w:r>
      <w:r>
        <w:rPr>
          <w:rFonts w:eastAsia="Times New Roman" w:cs="Times New Roman"/>
          <w:szCs w:val="24"/>
        </w:rPr>
        <w:t>η</w:t>
      </w:r>
      <w:r>
        <w:rPr>
          <w:rFonts w:eastAsia="Times New Roman" w:cs="Times New Roman"/>
          <w:szCs w:val="24"/>
        </w:rPr>
        <w:t xml:space="preserve"> Βουλή ενέκρινε τη ζητηθείσα άδεια.</w:t>
      </w:r>
    </w:p>
    <w:p w14:paraId="488C4AD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στον επόμενο ομιλητή, τον κ. </w:t>
      </w:r>
      <w:proofErr w:type="spellStart"/>
      <w:r>
        <w:rPr>
          <w:rFonts w:eastAsia="Times New Roman" w:cs="Times New Roman"/>
          <w:szCs w:val="24"/>
        </w:rPr>
        <w:t>Μπαλλή</w:t>
      </w:r>
      <w:proofErr w:type="spellEnd"/>
      <w:r>
        <w:rPr>
          <w:rFonts w:eastAsia="Times New Roman" w:cs="Times New Roman"/>
          <w:szCs w:val="24"/>
        </w:rPr>
        <w:t>.</w:t>
      </w:r>
    </w:p>
    <w:p w14:paraId="488C4A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w:t>
      </w:r>
      <w:r>
        <w:rPr>
          <w:rFonts w:eastAsia="Times New Roman" w:cs="Times New Roman"/>
          <w:szCs w:val="24"/>
        </w:rPr>
        <w:t>λόγο.</w:t>
      </w:r>
    </w:p>
    <w:p w14:paraId="488C4AD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ΣΥΜΕΩΝ </w:t>
      </w:r>
      <w:r>
        <w:rPr>
          <w:rFonts w:eastAsia="Times New Roman" w:cs="Times New Roman"/>
          <w:b/>
          <w:szCs w:val="24"/>
        </w:rPr>
        <w:t xml:space="preserve">(ΜΑΚΗΣ) </w:t>
      </w:r>
      <w:r>
        <w:rPr>
          <w:rFonts w:eastAsia="Times New Roman" w:cs="Times New Roman"/>
          <w:b/>
          <w:szCs w:val="24"/>
        </w:rPr>
        <w:t>ΜΠΑΛΛΗΣ:</w:t>
      </w:r>
      <w:r>
        <w:rPr>
          <w:rFonts w:eastAsia="Times New Roman" w:cs="Times New Roman"/>
          <w:szCs w:val="24"/>
        </w:rPr>
        <w:t xml:space="preserve"> Ευχαριστώ, κύριε Πρόεδρε.</w:t>
      </w:r>
    </w:p>
    <w:p w14:paraId="488C4AD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αλήθεια, τι προσπαθεί να κάνει η αντιπολίτευση αυτές τις μέρες της συζήτησης του προϋπολογισμού; Από τη μια να </w:t>
      </w:r>
      <w:proofErr w:type="spellStart"/>
      <w:r>
        <w:rPr>
          <w:rFonts w:eastAsia="Times New Roman" w:cs="Times New Roman"/>
          <w:szCs w:val="24"/>
        </w:rPr>
        <w:t>αποδομήσει</w:t>
      </w:r>
      <w:proofErr w:type="spellEnd"/>
      <w:r>
        <w:rPr>
          <w:rFonts w:eastAsia="Times New Roman" w:cs="Times New Roman"/>
          <w:szCs w:val="24"/>
        </w:rPr>
        <w:t xml:space="preserve"> την πολιτική και τις επιλογές της</w:t>
      </w:r>
      <w:r>
        <w:rPr>
          <w:rFonts w:eastAsia="Times New Roman" w:cs="Times New Roman"/>
          <w:szCs w:val="24"/>
        </w:rPr>
        <w:t xml:space="preserve"> Κυβέρνησης χρησιμοποιώντας επιλεκτικά στοιχεία, να αμφισβητήσει τα στοιχεία </w:t>
      </w:r>
      <w:r>
        <w:rPr>
          <w:rFonts w:eastAsia="Times New Roman" w:cs="Times New Roman"/>
          <w:szCs w:val="24"/>
        </w:rPr>
        <w:lastRenderedPageBreak/>
        <w:t>του προϋπολογισμού που αποτυπώνουν μεν τις υπαρκτές δυσκολίες του σήμερα, αλλά ταυτόχρονα αποτυπώνουν και την αντιστροφή του κλίματος, καθώς η οικονομία περνά πλέον σε φάση ανάπτυ</w:t>
      </w:r>
      <w:r>
        <w:rPr>
          <w:rFonts w:eastAsia="Times New Roman" w:cs="Times New Roman"/>
          <w:szCs w:val="24"/>
        </w:rPr>
        <w:t>ξης.</w:t>
      </w:r>
    </w:p>
    <w:p w14:paraId="488C4AD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η Αξιωματική, κυρίως, Αντιπολίτευση επιχειρεί να επαναφέρει τις δικές της επιλογές ως δήθεν τις μόνες ορθές για το μέλλον, τις επιλογές της φτωχοποίησης. </w:t>
      </w:r>
    </w:p>
    <w:p w14:paraId="488C4AD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Πρέπει να ομολογήσω, βέβαια, ότι χθες άκουσα και μία μεγάλη αλήθεια από την Αξιωματ</w:t>
      </w:r>
      <w:r>
        <w:rPr>
          <w:rFonts w:eastAsia="Times New Roman" w:cs="Times New Roman"/>
          <w:szCs w:val="24"/>
        </w:rPr>
        <w:t xml:space="preserve">ική Αντιπολίτευση, από Βουλευτή της Νέας Δημοκρατίας, κοντά στα μεσάνυχτα χθες το βράδυ, που θέλοντας να σχολιάσει το χθεσινό διάγγελμα του Πρωθυπουργού είπε επί λέξει: «Όπως φαίνεται ο κ. Τσίπρας θα επιχειρήσει τη φυγή προς τα εμπρός». </w:t>
      </w:r>
    </w:p>
    <w:p w14:paraId="488C4AE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συνάδελφοι </w:t>
      </w:r>
      <w:r>
        <w:rPr>
          <w:rFonts w:eastAsia="Times New Roman" w:cs="Times New Roman"/>
          <w:szCs w:val="24"/>
        </w:rPr>
        <w:t xml:space="preserve">της αντιπολίτευσης, η φυγή προς τα εμπρός είναι ήδη κάτι που γίνεται. Φυγή προς τα εμπρός μαζί με την κοινωνία, που ήρθε η ώρα να ωφεληθεί από τα αποτελέσματα των δικών της θυσιών. Θυσίες </w:t>
      </w:r>
      <w:r>
        <w:rPr>
          <w:rFonts w:eastAsia="Times New Roman" w:cs="Times New Roman"/>
          <w:szCs w:val="24"/>
        </w:rPr>
        <w:lastRenderedPageBreak/>
        <w:t>στις οποίες η δική σας πολιτική τους οδήγησε. Χθες ο Πρωθυπουργός απ</w:t>
      </w:r>
      <w:r>
        <w:rPr>
          <w:rFonts w:eastAsia="Times New Roman" w:cs="Times New Roman"/>
          <w:szCs w:val="24"/>
        </w:rPr>
        <w:t xml:space="preserve">λώς έκανε πράξη αυτό που έχουμε υποσχεθεί: Ό,τι περισσεύει θα επιστρέφεται στην κοινωνία, σε αυτούς που το δικαιούνται, σε αυτούς που κράτησαν όρθια τη χώρα, σε αυτούς που πλήρωσαν δυσανάλογα περισσότερα από εκείνους που εσείς ευνοήσατε και καλύψατε. Χθες </w:t>
      </w:r>
      <w:r>
        <w:rPr>
          <w:rFonts w:eastAsia="Times New Roman" w:cs="Times New Roman"/>
          <w:szCs w:val="24"/>
        </w:rPr>
        <w:t xml:space="preserve">ήταν αρχή. Υπομονή γιατί θα έρθουν και άλλα. Έχουμε ακόμα δύο προϋπολογισμούς να καταθέσουμε μέχρι τους επόμενους που θα φέρουμε μετά τις εκλογές του 2019. </w:t>
      </w:r>
    </w:p>
    <w:p w14:paraId="488C4AE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Βρείτε επιτέλους κάτι καινούριο να πείτε χωρίς τις επαναλήψεις</w:t>
      </w:r>
      <w:r>
        <w:rPr>
          <w:rFonts w:eastAsia="Times New Roman" w:cs="Times New Roman"/>
          <w:szCs w:val="24"/>
        </w:rPr>
        <w:t>,</w:t>
      </w:r>
      <w:r>
        <w:rPr>
          <w:rFonts w:eastAsia="Times New Roman" w:cs="Times New Roman"/>
          <w:szCs w:val="24"/>
        </w:rPr>
        <w:t xml:space="preserve"> που κάνατε και αυτές τις ημέρες και</w:t>
      </w:r>
      <w:r>
        <w:rPr>
          <w:rFonts w:eastAsia="Times New Roman" w:cs="Times New Roman"/>
          <w:szCs w:val="24"/>
        </w:rPr>
        <w:t xml:space="preserve"> μάλιστα με αλλοίωση ή και επιλεκτική χρήση των πραγματικών στοιχείων. </w:t>
      </w:r>
    </w:p>
    <w:p w14:paraId="488C4AE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την αλήθεια του πράγματος ας θυμηθούμε μερικά απ’ όσα υποστήριξε η Αξιωματική Αντιπολίτευση. Τι μας είπαν;</w:t>
      </w:r>
    </w:p>
    <w:p w14:paraId="488C4AE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Πρώτον, -ο ειδικός αγορητής το είπε- ότι οι Ευρωπαίοι και οι κοινοτικοί α</w:t>
      </w:r>
      <w:r>
        <w:rPr>
          <w:rFonts w:eastAsia="Times New Roman" w:cs="Times New Roman"/>
          <w:szCs w:val="24"/>
        </w:rPr>
        <w:t xml:space="preserve">ξιωματούχοι περιγράφουν με μελανά χρώματα τη σημερινή κατάσταση </w:t>
      </w:r>
      <w:r>
        <w:rPr>
          <w:rFonts w:eastAsia="Times New Roman" w:cs="Times New Roman"/>
          <w:szCs w:val="24"/>
        </w:rPr>
        <w:lastRenderedPageBreak/>
        <w:t xml:space="preserve">της ελληνικής οικονομίας και παρουσίασε και πειστήρια. Ποια; Πάλι τις ίδιες δηλώσεις του </w:t>
      </w:r>
      <w:proofErr w:type="spellStart"/>
      <w:r>
        <w:rPr>
          <w:rFonts w:eastAsia="Times New Roman" w:cs="Times New Roman"/>
          <w:szCs w:val="24"/>
        </w:rPr>
        <w:t>Ρέγκλινγκ</w:t>
      </w:r>
      <w:proofErr w:type="spellEnd"/>
      <w:r>
        <w:rPr>
          <w:rFonts w:eastAsia="Times New Roman" w:cs="Times New Roman"/>
          <w:szCs w:val="24"/>
        </w:rPr>
        <w:t xml:space="preserve"> και του </w:t>
      </w:r>
      <w:proofErr w:type="spellStart"/>
      <w:r>
        <w:rPr>
          <w:rFonts w:eastAsia="Times New Roman" w:cs="Times New Roman"/>
          <w:szCs w:val="24"/>
        </w:rPr>
        <w:t>Ντομπρόφσκις</w:t>
      </w:r>
      <w:proofErr w:type="spellEnd"/>
      <w:r>
        <w:rPr>
          <w:rFonts w:eastAsia="Times New Roman" w:cs="Times New Roman"/>
          <w:szCs w:val="24"/>
        </w:rPr>
        <w:t xml:space="preserve">. Έχετε γίνει μια χαρούμενη ατμόσφαιρα με αυτούς τους δύο. </w:t>
      </w:r>
    </w:p>
    <w:p w14:paraId="488C4AE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Υπάρχουν, όμω</w:t>
      </w:r>
      <w:r>
        <w:rPr>
          <w:rFonts w:eastAsia="Times New Roman" w:cs="Times New Roman"/>
          <w:szCs w:val="24"/>
        </w:rPr>
        <w:t xml:space="preserve">ς, εκτός απ’ αυτούς και άλλες δηλώσεις, όπως του </w:t>
      </w:r>
      <w:proofErr w:type="spellStart"/>
      <w:r>
        <w:rPr>
          <w:rFonts w:eastAsia="Times New Roman" w:cs="Times New Roman"/>
          <w:szCs w:val="24"/>
        </w:rPr>
        <w:t>Ντάισελμπλουμ</w:t>
      </w:r>
      <w:proofErr w:type="spellEnd"/>
      <w:r>
        <w:rPr>
          <w:rFonts w:eastAsia="Times New Roman" w:cs="Times New Roman"/>
          <w:szCs w:val="24"/>
        </w:rPr>
        <w:t xml:space="preserve"> τον Σεπτέμβρη του 2016, που λέει ότι φαίνονται πλέον τα πρώτα σημάδια της ανάκαμψης στην Ελλάδα. Όπως του </w:t>
      </w:r>
      <w:proofErr w:type="spellStart"/>
      <w:r>
        <w:rPr>
          <w:rFonts w:eastAsia="Times New Roman" w:cs="Times New Roman"/>
          <w:szCs w:val="24"/>
        </w:rPr>
        <w:t>Μοσκοβισί</w:t>
      </w:r>
      <w:proofErr w:type="spellEnd"/>
      <w:r>
        <w:rPr>
          <w:rFonts w:eastAsia="Times New Roman" w:cs="Times New Roman"/>
          <w:szCs w:val="24"/>
        </w:rPr>
        <w:t xml:space="preserve"> τον Αύγουστο του 2016, που βλέπει ανάκαμψη για το 2016, το 2017, το 2018. Εάν</w:t>
      </w:r>
      <w:r>
        <w:rPr>
          <w:rFonts w:eastAsia="Times New Roman" w:cs="Times New Roman"/>
          <w:szCs w:val="24"/>
        </w:rPr>
        <w:t xml:space="preserve"> τα αγνοείτε να τα δώσουμε στα Πρακτικά να τα μελετήσετε.</w:t>
      </w:r>
    </w:p>
    <w:p w14:paraId="488C4AE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Συμεών </w:t>
      </w:r>
      <w:proofErr w:type="spellStart"/>
      <w:r>
        <w:rPr>
          <w:rFonts w:eastAsia="Times New Roman" w:cs="Times New Roman"/>
          <w:szCs w:val="24"/>
        </w:rPr>
        <w:t>Μπαλλής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w:t>
      </w:r>
      <w:r>
        <w:rPr>
          <w:rFonts w:eastAsia="Times New Roman" w:cs="Times New Roman"/>
          <w:szCs w:val="24"/>
        </w:rPr>
        <w:t>της Βουλής)</w:t>
      </w:r>
    </w:p>
    <w:p w14:paraId="488C4AE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τέτοιου είδους δηλώσεις βέβαια ούτε κουβέντα από μέρους σας.</w:t>
      </w:r>
    </w:p>
    <w:p w14:paraId="488C4AE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Τι άλλο μας είπαν;</w:t>
      </w:r>
    </w:p>
    <w:p w14:paraId="488C4AE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ότι οι τράπεζες έχουν αδειάσει από καταθέσεις. Επαναφέρουν τη ρητορική που οδήγησε στο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xml:space="preserve"> στις αρχές του 2015. Ποια είναι η αλήθεια; Ότι τα νοικ</w:t>
      </w:r>
      <w:r>
        <w:rPr>
          <w:rFonts w:eastAsia="Times New Roman" w:cs="Times New Roman"/>
          <w:szCs w:val="24"/>
        </w:rPr>
        <w:t xml:space="preserve">οκυριά αρχίζουν και επιστρέφουν τα λεφτά στους λογαριασμούς τους και ότι έχουμε εισροή καταθέσεων. Δεν το λέω εγώ. Το λέει το τελευταίο οικονομικό δελτίο της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Εάν ενδιαφέρεστε το δίνουμε και αυτό στα Πρακτικά για να το μελετήσετε.</w:t>
      </w:r>
    </w:p>
    <w:p w14:paraId="488C4AE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ο Βουλευτής κ. Συμεών </w:t>
      </w:r>
      <w:proofErr w:type="spellStart"/>
      <w:r>
        <w:rPr>
          <w:rFonts w:eastAsia="Times New Roman" w:cs="Times New Roman"/>
          <w:szCs w:val="24"/>
        </w:rPr>
        <w:t>Μπαλλής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88C4AE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Κατηγορείται, βέβαια, για πολλά άλλα η Κυβέρνηση, δεν μας υπενθ</w:t>
      </w:r>
      <w:r>
        <w:rPr>
          <w:rFonts w:eastAsia="Times New Roman" w:cs="Times New Roman"/>
          <w:szCs w:val="24"/>
        </w:rPr>
        <w:t xml:space="preserve">υμίζουν, όμως, οι συνάδελφοι της Νέας Δημοκρατίας και τι είχε προηγηθεί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στα οποία αναφέρθηκαν χθες. Δεν μας είπαν για τις δηλώσεις Στουρνάρα ή άλλων Ευρωπαίων αξιωματούχων ή δικών τους </w:t>
      </w:r>
      <w:r>
        <w:rPr>
          <w:rFonts w:eastAsia="Times New Roman" w:cs="Times New Roman"/>
          <w:szCs w:val="24"/>
        </w:rPr>
        <w:lastRenderedPageBreak/>
        <w:t>στελεχών. Δεν μας υπενθύμισαν, επίσης, ότι ο κ. Σ</w:t>
      </w:r>
      <w:r>
        <w:rPr>
          <w:rFonts w:eastAsia="Times New Roman" w:cs="Times New Roman"/>
          <w:szCs w:val="24"/>
        </w:rPr>
        <w:t>τουρνάρας τον Δεκέμβρη του 2014, ξεκινώντας έναν κύκλο αρνητικών προβλέψεων λίγο πριν τις εκλογές και τη βέβαιη εκλογική νίκη του ΣΥΡΙΖΑ, προειδοποιούσε για ενδεχόμενη έλλειψη ρευστότητας στις τράπεζες. Εδώ είναι οι τότε δηλώσεις του κ. Στουρνάρα, τις κατα</w:t>
      </w:r>
      <w:r>
        <w:rPr>
          <w:rFonts w:eastAsia="Times New Roman" w:cs="Times New Roman"/>
          <w:szCs w:val="24"/>
        </w:rPr>
        <w:t>θέτω και αυτές στα Πρακτικά.</w:t>
      </w:r>
    </w:p>
    <w:p w14:paraId="488C4AE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Συμεών </w:t>
      </w:r>
      <w:proofErr w:type="spellStart"/>
      <w:r>
        <w:rPr>
          <w:rFonts w:eastAsia="Times New Roman" w:cs="Times New Roman"/>
          <w:szCs w:val="24"/>
        </w:rPr>
        <w:t>Μπαλλής</w:t>
      </w:r>
      <w:proofErr w:type="spellEnd"/>
      <w:r>
        <w:rPr>
          <w:rFonts w:eastAsia="Times New Roman" w:cs="Times New Roman"/>
          <w:szCs w:val="24"/>
        </w:rPr>
        <w:t xml:space="preserve"> καταθέτει για τα Πρακτικά τις προαναφερθείσες δηλώσεις,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88C4AE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Ούτε μας υπεν</w:t>
      </w:r>
      <w:r>
        <w:rPr>
          <w:rFonts w:eastAsia="Times New Roman" w:cs="Times New Roman"/>
          <w:szCs w:val="24"/>
        </w:rPr>
        <w:t xml:space="preserve">θύμισαν τα όσα είχε πει ο κ. Άδωνις Γεωργιάδης σε μια συνέντευξή του στις 23 Ιουνίου 2015 λίγο πριν το κλείσιμο των τραπεζών στο γερμανικό περιοδικό </w:t>
      </w:r>
      <w:r>
        <w:rPr>
          <w:rFonts w:eastAsia="Times New Roman" w:cs="Times New Roman"/>
          <w:szCs w:val="24"/>
        </w:rPr>
        <w:t>«</w:t>
      </w:r>
      <w:r>
        <w:rPr>
          <w:rFonts w:eastAsia="Times New Roman" w:cs="Times New Roman"/>
          <w:szCs w:val="24"/>
          <w:lang w:val="en-US"/>
        </w:rPr>
        <w:t>FOCUS</w:t>
      </w:r>
      <w:r>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w:t>
      </w:r>
      <w:r>
        <w:rPr>
          <w:rFonts w:eastAsia="Times New Roman" w:cs="Times New Roman"/>
          <w:szCs w:val="24"/>
        </w:rPr>
        <w:t>, όπου ανοίγει το θέμα για τον έλεγχο των κεφαλαίων και για το κλείσιμο των τραπεζών και κυρ</w:t>
      </w:r>
      <w:r>
        <w:rPr>
          <w:rFonts w:eastAsia="Times New Roman" w:cs="Times New Roman"/>
          <w:szCs w:val="24"/>
        </w:rPr>
        <w:t xml:space="preserve">ίως </w:t>
      </w:r>
      <w:r>
        <w:rPr>
          <w:rFonts w:eastAsia="Times New Roman" w:cs="Times New Roman"/>
          <w:szCs w:val="24"/>
        </w:rPr>
        <w:lastRenderedPageBreak/>
        <w:t>παροτρύνει τους Ευρωπαίους αξιωματούχους να απορρίψουν τις προτάσεις Τσίπρα. Θυμίζω την κρίσιμη διαπραγμάτευση. Να σας θυμίσω και αυτές τις δηλώσεις στα Πρακτικά.</w:t>
      </w:r>
    </w:p>
    <w:p w14:paraId="488C4AE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Συμεών </w:t>
      </w:r>
      <w:proofErr w:type="spellStart"/>
      <w:r>
        <w:rPr>
          <w:rFonts w:eastAsia="Times New Roman" w:cs="Times New Roman"/>
          <w:szCs w:val="24"/>
        </w:rPr>
        <w:t>Μπαλλής</w:t>
      </w:r>
      <w:proofErr w:type="spellEnd"/>
      <w:r>
        <w:rPr>
          <w:rFonts w:eastAsia="Times New Roman" w:cs="Times New Roman"/>
          <w:szCs w:val="24"/>
        </w:rPr>
        <w:t xml:space="preserve"> καταθέτει για τα Πρακτικά τις προαναφερθεί</w:t>
      </w:r>
      <w:r>
        <w:rPr>
          <w:rFonts w:eastAsia="Times New Roman" w:cs="Times New Roman"/>
          <w:szCs w:val="24"/>
        </w:rPr>
        <w:t xml:space="preserve">σες δηλώσεις,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88C4AE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τι άλλο υποστήριξαν; Ότι η καλύτερη μέχρι τώρα απόφαση για τη μείωση του χρέους ήταν το </w:t>
      </w:r>
      <w:r>
        <w:rPr>
          <w:rFonts w:eastAsia="Times New Roman" w:cs="Times New Roman"/>
          <w:szCs w:val="24"/>
          <w:lang w:val="en-US"/>
        </w:rPr>
        <w:t>PSI</w:t>
      </w:r>
      <w:r>
        <w:rPr>
          <w:rFonts w:eastAsia="Times New Roman" w:cs="Times New Roman"/>
          <w:szCs w:val="24"/>
        </w:rPr>
        <w:t xml:space="preserve"> του 2012. Στα 130 με 140 δισεκατομμύρια  προσδιόρισε αυτό το κέρδος ο κ. Χατζηδάκης στην ομιλία του. Στα 108 δισεκατομμύρια αναφέρθηκε χθες στην ομιλία του ο κ. Λοβέρδος. Στα 160 δισεκατομμύρια το ανεβάζει ο εμπνευστής του σχεδίου, ο κ. Βενιζέλος. </w:t>
      </w:r>
    </w:p>
    <w:p w14:paraId="488C4AE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Τι δεν</w:t>
      </w:r>
      <w:r>
        <w:rPr>
          <w:rFonts w:eastAsia="Times New Roman" w:cs="Times New Roman"/>
          <w:szCs w:val="24"/>
        </w:rPr>
        <w:t xml:space="preserve"> μας λένε, όμως, γι’ αυτό το </w:t>
      </w:r>
      <w:r>
        <w:rPr>
          <w:rFonts w:eastAsia="Times New Roman" w:cs="Times New Roman"/>
          <w:szCs w:val="24"/>
          <w:lang w:val="en-US"/>
        </w:rPr>
        <w:t>PSI</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ότι κερδισμένες ήταν οι ξένες τράπεζες και χαμένοι οι ελληνικές τράπεζες και κυρίως τα </w:t>
      </w:r>
      <w:r>
        <w:rPr>
          <w:rFonts w:eastAsia="Times New Roman" w:cs="Times New Roman"/>
          <w:szCs w:val="24"/>
        </w:rPr>
        <w:lastRenderedPageBreak/>
        <w:t xml:space="preserve">ασφαλιστικά ταμεία. Δεν μας λένε ότι αμέσως μετά το </w:t>
      </w:r>
      <w:r>
        <w:rPr>
          <w:rFonts w:eastAsia="Times New Roman" w:cs="Times New Roman"/>
          <w:szCs w:val="24"/>
          <w:lang w:val="en-US"/>
        </w:rPr>
        <w:t>PSI</w:t>
      </w:r>
      <w:r>
        <w:rPr>
          <w:rFonts w:eastAsia="Times New Roman" w:cs="Times New Roman"/>
          <w:szCs w:val="24"/>
        </w:rPr>
        <w:t xml:space="preserve"> χρειάστηκε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ελληνικών τραπεζών με έκδοση χρέου</w:t>
      </w:r>
      <w:r>
        <w:rPr>
          <w:rFonts w:eastAsia="Times New Roman" w:cs="Times New Roman"/>
          <w:szCs w:val="24"/>
        </w:rPr>
        <w:t>ς 41 δισεκατομμυρίων ευρώ. Μόνο οι τέσσερις μεγάλες τράπεζες χρειάστηκαν 28,25 δισεκατομμύρια ευρώ. Και αυτό είναι από έκθεση της Τράπεζας της Ελλάδος και το καταθέτω στα Πρακτικά.</w:t>
      </w:r>
    </w:p>
    <w:p w14:paraId="488C4AF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rPr>
        <w:t xml:space="preserve">(Στο σημείο αυτό ο Βουλευτής κ. Συμεών </w:t>
      </w:r>
      <w:proofErr w:type="spellStart"/>
      <w:r>
        <w:rPr>
          <w:rFonts w:eastAsia="Times New Roman" w:cs="Times New Roman"/>
        </w:rPr>
        <w:t>Μπαλλής</w:t>
      </w:r>
      <w:proofErr w:type="spellEnd"/>
      <w:r>
        <w:rPr>
          <w:rFonts w:eastAsia="Times New Roman" w:cs="Times New Roman"/>
        </w:rPr>
        <w:t xml:space="preserve"> καταθέτει για τα Πρακτικά το</w:t>
      </w:r>
      <w:r>
        <w:rPr>
          <w:rFonts w:eastAsia="Times New Roman" w:cs="Times New Roman"/>
        </w:rPr>
        <w:t xml:space="preserve"> προαναφερθέν έγγραφο, το οποίο βρίσκεται στο αρχείο του Τμήματος Γραμματείας της Διεύθυνσης Στενογραφίας και  Πρακτικών της Βουλής)</w:t>
      </w:r>
    </w:p>
    <w:p w14:paraId="488C4AF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Επιπλέον, δανειστήκαμε άλλα 11,3 δισεκατομμύρια για την επαναγορά χρεών. Δεν μας λένε ότι τα ασφαλιστικά ταμεία έχασαν 16 δ</w:t>
      </w:r>
      <w:r>
        <w:rPr>
          <w:rFonts w:eastAsia="Times New Roman" w:cs="Times New Roman"/>
          <w:szCs w:val="24"/>
        </w:rPr>
        <w:t xml:space="preserve">ισεκατομμύρια ευρώ και πιστεύω ότι κανείς από την Αντιπολίτευση δεν μπορεί να το αμφισβητήσει, γιατί υπάρχουν τα στοιχεία. Δανειστήκαμε επιπλέον 4,5 δισεκατομμύρια για την παροχή ομολόγων του </w:t>
      </w:r>
      <w:r>
        <w:rPr>
          <w:rFonts w:eastAsia="Times New Roman" w:cs="Times New Roman"/>
          <w:szCs w:val="24"/>
          <w:lang w:val="en-US"/>
        </w:rPr>
        <w:t>EFSF</w:t>
      </w:r>
      <w:r>
        <w:rPr>
          <w:rFonts w:eastAsia="Times New Roman" w:cs="Times New Roman"/>
          <w:szCs w:val="24"/>
        </w:rPr>
        <w:t xml:space="preserve">, ότι δανειστήκαμε </w:t>
      </w:r>
      <w:r>
        <w:rPr>
          <w:rFonts w:eastAsia="Times New Roman" w:cs="Times New Roman"/>
          <w:szCs w:val="24"/>
        </w:rPr>
        <w:lastRenderedPageBreak/>
        <w:t xml:space="preserve">ακόμη 11,9 δισεκατομμύρια για την κάλυψη </w:t>
      </w:r>
      <w:r>
        <w:rPr>
          <w:rFonts w:eastAsia="Times New Roman" w:cs="Times New Roman"/>
          <w:szCs w:val="24"/>
        </w:rPr>
        <w:t xml:space="preserve">ελλειμμάτων του προϋπολογισμού του 2012 και ότι πληρώθηκαν 1,9 δισεκατομμύρια για υποχρεώσεις του δημοσίου. Δεν τα λέω εγώ αυτά, είναι από τη σχετική έκθεση της Τράπεζας της Ελλάδος, που μόλις παρέδωσα στα Πρακτικά. </w:t>
      </w:r>
    </w:p>
    <w:p w14:paraId="488C4AF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καθαρό αποτέλεσμα, λέει η Τράπεζα τη</w:t>
      </w:r>
      <w:r>
        <w:rPr>
          <w:rFonts w:eastAsia="Times New Roman" w:cs="Times New Roman"/>
          <w:szCs w:val="24"/>
        </w:rPr>
        <w:t xml:space="preserve">ς Ελλάδος, ήταν 51,2 δισεκατομμύρια ευρώ. Και το ερώτημα παραμένει: Αφού το </w:t>
      </w:r>
      <w:r>
        <w:rPr>
          <w:rFonts w:eastAsia="Times New Roman" w:cs="Times New Roman"/>
          <w:szCs w:val="24"/>
          <w:lang w:val="en-US"/>
        </w:rPr>
        <w:t>PSI</w:t>
      </w:r>
      <w:r>
        <w:rPr>
          <w:rFonts w:eastAsia="Times New Roman" w:cs="Times New Roman"/>
          <w:szCs w:val="24"/>
        </w:rPr>
        <w:t xml:space="preserve"> ήταν η σωτήρια λύση, γιατί η Ευρωπαϊκή Ένωση πήρε απόφαση να μην επαναληφθούν τέτοιες συνταγές στο μέλλον;</w:t>
      </w:r>
    </w:p>
    <w:p w14:paraId="488C4AF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Συνάδελφοι της Αντιπολίτευσης, θα πρέπει να συμβιβαστείτε με την ιδέα</w:t>
      </w:r>
      <w:r>
        <w:rPr>
          <w:rFonts w:eastAsia="Times New Roman" w:cs="Times New Roman"/>
          <w:szCs w:val="24"/>
        </w:rPr>
        <w:t xml:space="preserve"> ότι η προσπάθειά σας να επαναφέρετε τη δική σας αποτυχημένη συνταγή δεν μπορεί να περάσει. Γιατί είναι η συνταγή του λιγότερου κοινωνικού κράτους, είναι η συνταγή της λιγότερης υγείας για όλους, της λιγότερης παιδείας για όλα τα παιδιά και είναι η συνταγή</w:t>
      </w:r>
      <w:r>
        <w:rPr>
          <w:rFonts w:eastAsia="Times New Roman" w:cs="Times New Roman"/>
          <w:szCs w:val="24"/>
        </w:rPr>
        <w:t xml:space="preserve"> των περισσότερων απολύσεων και περικοπών. Πρέπει να συνηθίσετε στην ιδέα ότι ο προϋπολογισμός του 2017 δείχνει την αλλαγή της σελίδες προς μια Ελλάδα με </w:t>
      </w:r>
      <w:r>
        <w:rPr>
          <w:rFonts w:eastAsia="Times New Roman" w:cs="Times New Roman"/>
          <w:szCs w:val="24"/>
        </w:rPr>
        <w:lastRenderedPageBreak/>
        <w:t xml:space="preserve">περισσότερη ανάπτυξη και δουλειές, με περισσότερη κοινωνική δικαιοσύνη, με περισσότερη αισιοδοξία και </w:t>
      </w:r>
      <w:r>
        <w:rPr>
          <w:rFonts w:eastAsia="Times New Roman" w:cs="Times New Roman"/>
          <w:szCs w:val="24"/>
        </w:rPr>
        <w:t>κυρίως με ελπίδα για την ανάκαμψη.</w:t>
      </w:r>
    </w:p>
    <w:p w14:paraId="488C4AF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8C4AF5"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AF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w:t>
      </w:r>
    </w:p>
    <w:p w14:paraId="488C4AF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Δρίτσας</w:t>
      </w:r>
      <w:proofErr w:type="spellEnd"/>
      <w:r>
        <w:rPr>
          <w:rFonts w:eastAsia="Times New Roman" w:cs="Times New Roman"/>
          <w:szCs w:val="24"/>
        </w:rPr>
        <w:t>, Βουλευτής του ΣΥΡΙΖΑ, έχει τον λόγο.</w:t>
      </w:r>
    </w:p>
    <w:p w14:paraId="488C4AF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κύριε Πρόεδρε.</w:t>
      </w:r>
    </w:p>
    <w:p w14:paraId="488C4AF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Βουλευτές, η συζήτηση του φετινού προϋπολογισμού και γενικά η συζήτηση για την πορεία της ελληνικής οικονομίας, της ελληνικής κοινωνίας, πράγματι</w:t>
      </w:r>
      <w:r>
        <w:rPr>
          <w:rFonts w:eastAsia="Times New Roman" w:cs="Times New Roman"/>
          <w:szCs w:val="24"/>
        </w:rPr>
        <w:t>,</w:t>
      </w:r>
      <w:r>
        <w:rPr>
          <w:rFonts w:eastAsia="Times New Roman" w:cs="Times New Roman"/>
          <w:szCs w:val="24"/>
        </w:rPr>
        <w:t xml:space="preserve"> διεξάγεται μέσα σε ένα πλαίσιο ευρωπαϊκό, αλλά και διεθνές διαρκώς ευμετάβλητο και κοινώς παραδεκτό ως μεταβα</w:t>
      </w:r>
      <w:r>
        <w:rPr>
          <w:rFonts w:eastAsia="Times New Roman" w:cs="Times New Roman"/>
          <w:szCs w:val="24"/>
        </w:rPr>
        <w:t xml:space="preserve">τικό. </w:t>
      </w:r>
    </w:p>
    <w:p w14:paraId="488C4AF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κρίσιμο ζήτημα, βέβαια, είναι ότι αν και οι πάντες παραδέχονται ότι οι μεγάλες και ισχυρές χώρες, όπου εφαρμόστηκε ο νεοφιλελεύθερος </w:t>
      </w:r>
      <w:r>
        <w:rPr>
          <w:rFonts w:eastAsia="Times New Roman" w:cs="Times New Roman"/>
          <w:szCs w:val="24"/>
        </w:rPr>
        <w:lastRenderedPageBreak/>
        <w:t>καπιταλισμός τα τελευταία τριάντα χρόνια, βρίσκονται σε κρίση, εν τούτοις αυτή η μετάβαση, επίσης, κανείς δεν μπο</w:t>
      </w:r>
      <w:r>
        <w:rPr>
          <w:rFonts w:eastAsia="Times New Roman" w:cs="Times New Roman"/>
          <w:szCs w:val="24"/>
        </w:rPr>
        <w:t xml:space="preserve">ρεί να πει σε όλο τον κόσμο προς τα πού οδεύει. Είναι βέβαιο, όμως, ότι πορευόμαστε σε διαδικασία μετάβασης που εμπερικλείει και </w:t>
      </w:r>
      <w:proofErr w:type="spellStart"/>
      <w:r>
        <w:rPr>
          <w:rFonts w:eastAsia="Times New Roman" w:cs="Times New Roman"/>
          <w:szCs w:val="24"/>
        </w:rPr>
        <w:t>εγκιβωτίζει</w:t>
      </w:r>
      <w:proofErr w:type="spellEnd"/>
      <w:r>
        <w:rPr>
          <w:rFonts w:eastAsia="Times New Roman" w:cs="Times New Roman"/>
          <w:szCs w:val="24"/>
        </w:rPr>
        <w:t xml:space="preserve"> τεράστιες αντιθέσεις, αλλά και αντιφάσεις. Ακριβώς έτσι μετριέται και η σημερινή πραγματικότητα στη χώρα μας και έτ</w:t>
      </w:r>
      <w:r>
        <w:rPr>
          <w:rFonts w:eastAsia="Times New Roman" w:cs="Times New Roman"/>
          <w:szCs w:val="24"/>
        </w:rPr>
        <w:t xml:space="preserve">σι μετριέται και κάθε πρωτοβουλία κυβερνητικού σχεδιασμού και εάν κανείς δεν μπορεί να δει τα πράγματα σ’ αυτή την πραγματικότητα, δεν μπορεί παρά να κάνει επιλεκτικές, επιμέρους και συνήθως </w:t>
      </w:r>
      <w:proofErr w:type="spellStart"/>
      <w:r>
        <w:rPr>
          <w:rFonts w:eastAsia="Times New Roman" w:cs="Times New Roman"/>
          <w:szCs w:val="24"/>
        </w:rPr>
        <w:t>σκοπιμοθηρικούς</w:t>
      </w:r>
      <w:proofErr w:type="spellEnd"/>
      <w:r>
        <w:rPr>
          <w:rFonts w:eastAsia="Times New Roman" w:cs="Times New Roman"/>
          <w:szCs w:val="24"/>
        </w:rPr>
        <w:t xml:space="preserve"> σχολιασμούς. </w:t>
      </w:r>
    </w:p>
    <w:p w14:paraId="488C4AF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Υπάρχουν κάποια στερεότυπα δεκαετιώ</w:t>
      </w:r>
      <w:r>
        <w:rPr>
          <w:rFonts w:eastAsia="Times New Roman" w:cs="Times New Roman"/>
          <w:szCs w:val="24"/>
        </w:rPr>
        <w:t>ν στη χώρα μας. Πάνω από πενήντα χρόνια ειλικρινά σας λέω, κυρίες και κύριοι συνάδελφοι, παρακολουθώ -από την εφηβική μου ηλικία- τα πολιτικά πράγματα και την πολιτική ρητορική και μέσα στο Κοινοβούλιο τότε, στα νιάτα μου, δι</w:t>
      </w:r>
      <w:r>
        <w:rPr>
          <w:rFonts w:eastAsia="Times New Roman" w:cs="Times New Roman"/>
          <w:szCs w:val="24"/>
        </w:rPr>
        <w:t>ά</w:t>
      </w:r>
      <w:r>
        <w:rPr>
          <w:rFonts w:eastAsia="Times New Roman" w:cs="Times New Roman"/>
          <w:szCs w:val="24"/>
        </w:rPr>
        <w:t xml:space="preserve"> των εφημερίδων. </w:t>
      </w:r>
    </w:p>
    <w:p w14:paraId="488C4AF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Στη συζήτηση</w:t>
      </w:r>
      <w:r>
        <w:rPr>
          <w:rFonts w:eastAsia="Times New Roman" w:cs="Times New Roman"/>
          <w:szCs w:val="24"/>
        </w:rPr>
        <w:t xml:space="preserve"> για τον προϋπολογισμό κυριαρχούσαν και κυριαρχούν πάντα τα ίδια στερεότυπα. Άδικος, χωρίς σχεδιασμό και κυρίως το βασικό στερεότυπο, ότι είναι ανεφάρμοστος κάθε προϋπολογισμός. Πολλές φορές, ναι, ήταν αλήθεια, γιατί οι περισσότεροι προϋπολογισμοί στο παρε</w:t>
      </w:r>
      <w:r>
        <w:rPr>
          <w:rFonts w:eastAsia="Times New Roman" w:cs="Times New Roman"/>
          <w:szCs w:val="24"/>
        </w:rPr>
        <w:t>λθόν ήταν ελλειμματικοί ή αποδεικνύονταν ελλειμματικοί. Έλα τώρα, όμως, που εδώ αυτή η επαναλαμβανόμενη στερεότυπη επιχειρηματολογία δεν μπορεί να βρει κα</w:t>
      </w:r>
      <w:r>
        <w:rPr>
          <w:rFonts w:eastAsia="Times New Roman" w:cs="Times New Roman"/>
          <w:szCs w:val="24"/>
        </w:rPr>
        <w:t>μ</w:t>
      </w:r>
      <w:r>
        <w:rPr>
          <w:rFonts w:eastAsia="Times New Roman" w:cs="Times New Roman"/>
          <w:szCs w:val="24"/>
        </w:rPr>
        <w:t>μία βάση τα τελευταία δ</w:t>
      </w:r>
      <w:r>
        <w:rPr>
          <w:rFonts w:eastAsia="Times New Roman" w:cs="Times New Roman"/>
          <w:szCs w:val="24"/>
        </w:rPr>
        <w:t>ύ</w:t>
      </w:r>
      <w:r>
        <w:rPr>
          <w:rFonts w:eastAsia="Times New Roman" w:cs="Times New Roman"/>
          <w:szCs w:val="24"/>
        </w:rPr>
        <w:t xml:space="preserve">ο χρόνια. </w:t>
      </w:r>
    </w:p>
    <w:p w14:paraId="488C4AF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τεράστιες δυσκολίες, στις αντιφάσεις που προαναφέρθηκα, στις απ</w:t>
      </w:r>
      <w:r>
        <w:rPr>
          <w:rFonts w:eastAsia="Times New Roman" w:cs="Times New Roman"/>
          <w:szCs w:val="24"/>
        </w:rPr>
        <w:t>ίστευτες σκληρές καταστάσεις, μ</w:t>
      </w:r>
      <w:r>
        <w:rPr>
          <w:rFonts w:eastAsia="Times New Roman" w:cs="Times New Roman"/>
          <w:szCs w:val="24"/>
        </w:rPr>
        <w:t>ί</w:t>
      </w:r>
      <w:r>
        <w:rPr>
          <w:rFonts w:eastAsia="Times New Roman" w:cs="Times New Roman"/>
          <w:szCs w:val="24"/>
        </w:rPr>
        <w:t>α κυβέρνηση της Αριστεράς εφαρμόζει και υλοποιεί έναν -θα τον πείτε άδικο, ναι, να το παραδεχθώ, άδικο ως πολλά κοινωνικά στρώματα- προϋπολογισμό που παρέλαβε, τον προϋπολογισμό του 2015, και υλοποιεί τον δικό μας προϋπολογι</w:t>
      </w:r>
      <w:r>
        <w:rPr>
          <w:rFonts w:eastAsia="Times New Roman" w:cs="Times New Roman"/>
          <w:szCs w:val="24"/>
        </w:rPr>
        <w:t>σμό του 2016, καταφέρνοντας ακριβώς με μεγάλες θυσίες του ελληνικού λαού και πιθανότατα και με σκληρές αδικίες για τις οποίες δεν πρέπει να εφησυχάζουμε κα</w:t>
      </w:r>
      <w:r>
        <w:rPr>
          <w:rFonts w:eastAsia="Times New Roman" w:cs="Times New Roman"/>
          <w:szCs w:val="24"/>
        </w:rPr>
        <w:t>μ</w:t>
      </w:r>
      <w:r>
        <w:rPr>
          <w:rFonts w:eastAsia="Times New Roman" w:cs="Times New Roman"/>
          <w:szCs w:val="24"/>
        </w:rPr>
        <w:t xml:space="preserve">μία στιγμή, να πετύχει πλεονάσματα. </w:t>
      </w:r>
    </w:p>
    <w:p w14:paraId="488C4AF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σοβαρό ερώτημα που τίθεται είναι αυτά τα πλεονάσματα τι τα κάνει κανείς. Αφήστε παρακαλώ αυτή τη μίζερη προσέγγιση ότι τα πήρατε και τώρα δίνετε ψίχουλα. Τα πλεονάσματα παρήχθησαν από την υλοποίηση μιας πολιτικής. Το ερώτημα είναι τι τα κάνει κανείς. </w:t>
      </w:r>
    </w:p>
    <w:p w14:paraId="488C4AF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σ</w:t>
      </w:r>
      <w:r>
        <w:rPr>
          <w:rFonts w:eastAsia="Times New Roman" w:cs="Times New Roman"/>
          <w:szCs w:val="24"/>
        </w:rPr>
        <w:t>υντηρητική νεοφιλελεύθερη προσέγγιση θα ήταν –και πείτε το αν αυτό μπορεί να είναι επιχείρημά σας και άποψή σας- να τα κάνει αποθέματα. Η Κυβέρνηση του ΣΥΡΙΖΑ θεωρεί όχι μόνο υποχρέωση, όπως σωστά ειπώθηκε και λίγο πριν, την έστω μικρή ενίσχυση και αναδιαν</w:t>
      </w:r>
      <w:r>
        <w:rPr>
          <w:rFonts w:eastAsia="Times New Roman" w:cs="Times New Roman"/>
          <w:szCs w:val="24"/>
        </w:rPr>
        <w:t xml:space="preserve">ομή υπέρ των πιο σκληρά </w:t>
      </w:r>
      <w:proofErr w:type="spellStart"/>
      <w:r>
        <w:rPr>
          <w:rFonts w:eastAsia="Times New Roman" w:cs="Times New Roman"/>
          <w:szCs w:val="24"/>
        </w:rPr>
        <w:t>πληττόμενων</w:t>
      </w:r>
      <w:proofErr w:type="spellEnd"/>
      <w:r>
        <w:rPr>
          <w:rFonts w:eastAsia="Times New Roman" w:cs="Times New Roman"/>
          <w:szCs w:val="24"/>
        </w:rPr>
        <w:t xml:space="preserve"> κοινωνικών στρωμάτων της ελληνικής κοινωνίας. </w:t>
      </w:r>
      <w:r>
        <w:rPr>
          <w:rFonts w:eastAsia="Times New Roman" w:cs="Times New Roman"/>
          <w:szCs w:val="24"/>
        </w:rPr>
        <w:t>Α</w:t>
      </w:r>
      <w:r>
        <w:rPr>
          <w:rFonts w:eastAsia="Times New Roman" w:cs="Times New Roman"/>
          <w:szCs w:val="24"/>
        </w:rPr>
        <w:t>κριβώς αποδίδει αυτήν τη μικρή ενίσχυση, αλλά ταυτόχρονα έρχεται να δέσει και στη βασική και σταθερή μας κατεύθυνση, ότι ναι, η υπέρβαση της κρίσης και η ανάκαμψη απαιτεί δη</w:t>
      </w:r>
      <w:r>
        <w:rPr>
          <w:rFonts w:eastAsia="Times New Roman" w:cs="Times New Roman"/>
          <w:szCs w:val="24"/>
        </w:rPr>
        <w:t>μοσιονομική πειθαρχία, απαιτεί προσαρμογή σε μ</w:t>
      </w:r>
      <w:r>
        <w:rPr>
          <w:rFonts w:eastAsia="Times New Roman" w:cs="Times New Roman"/>
          <w:szCs w:val="24"/>
        </w:rPr>
        <w:t>ί</w:t>
      </w:r>
      <w:r>
        <w:rPr>
          <w:rFonts w:eastAsia="Times New Roman" w:cs="Times New Roman"/>
          <w:szCs w:val="24"/>
        </w:rPr>
        <w:t xml:space="preserve">α σειρά κανόνων, αλλά απαιτεί και ενίσχυση της ενεργούς ζήτησης, όπου μπορεί κανείς και όσο μπορεί. </w:t>
      </w:r>
    </w:p>
    <w:p w14:paraId="488C4B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καπιταλιστική χώρα σε όλο τον κόσμο από την κρίση του 1929 και το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του Ρούσβελτ δεν ξέφυγε </w:t>
      </w:r>
      <w:r>
        <w:rPr>
          <w:rFonts w:eastAsia="Times New Roman" w:cs="Times New Roman"/>
          <w:szCs w:val="24"/>
        </w:rPr>
        <w:t>ποτέ από την οικονομική καπιταλιστική κρίση, χωρίς τόνωση της ενεργούς ζήτησης. Μα, είναι η εξαγγελία του Πρωθυπουργού επαρκής για να καλύψει αυτήν την ανάγκη; Όχι, αλλά είναι σε αυτήν την κατεύθυνση και είναι συνεπέστατη, ακριβώς και με το πρόγραμμα της Θ</w:t>
      </w:r>
      <w:r>
        <w:rPr>
          <w:rFonts w:eastAsia="Times New Roman" w:cs="Times New Roman"/>
          <w:szCs w:val="24"/>
        </w:rPr>
        <w:t xml:space="preserve">εσσαλονίκης που δεν ήταν πρόγραμμα παροχών, όπως έχει </w:t>
      </w:r>
      <w:proofErr w:type="spellStart"/>
      <w:r>
        <w:rPr>
          <w:rFonts w:eastAsia="Times New Roman" w:cs="Times New Roman"/>
          <w:szCs w:val="24"/>
        </w:rPr>
        <w:t>συκοφαντηθεί</w:t>
      </w:r>
      <w:proofErr w:type="spellEnd"/>
      <w:r>
        <w:rPr>
          <w:rFonts w:eastAsia="Times New Roman" w:cs="Times New Roman"/>
          <w:szCs w:val="24"/>
        </w:rPr>
        <w:t xml:space="preserve"> αλλά ακριβώς ήταν μελετημένο πρόγραμμα ενίσχυσης της ενεργούς ζήτησης ως μηχανισμός για την υπέρβαση της κρίσης και ως πράξη δικαιοσύνης ταυτόχρονα. </w:t>
      </w:r>
    </w:p>
    <w:p w14:paraId="488C4B0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Αυτήν την πολιτική συζήτηση και τις επι</w:t>
      </w:r>
      <w:r>
        <w:rPr>
          <w:rFonts w:eastAsia="Times New Roman" w:cs="Times New Roman"/>
          <w:szCs w:val="24"/>
        </w:rPr>
        <w:t>λογές δεν μπορούν να την κάνουν τα κόμματα της ελληνικής Βουλής, μένοντας σε αυτή την ανόητη, αδιέξοδη πρακτική της αποδόμησης του αντιπάλου ως μόνο πολιτικό εργαλείο με όλα τα στερεότυπα που επαναλαμβάνονται διαρκώς; Αυτό είναι και το κρινόμενο στον προϋπ</w:t>
      </w:r>
      <w:r>
        <w:rPr>
          <w:rFonts w:eastAsia="Times New Roman" w:cs="Times New Roman"/>
          <w:szCs w:val="24"/>
        </w:rPr>
        <w:t xml:space="preserve">ολογισμό. </w:t>
      </w:r>
    </w:p>
    <w:p w14:paraId="488C4B0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κύριε Πρόεδρε, παρόλο ότι είχα προγραμματίσει να αναφερθώ και σε πολλά άλλα ζητήματα, να μου δώσετε τη δυνατότητα να αναφερθώ και σε ένα άλλο κρίσιμο ζήτημα. </w:t>
      </w:r>
    </w:p>
    <w:p w14:paraId="488C4B0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-και αυτό δεν μπορεί να το κατανοήσει η Νέα Δημοκρατ</w:t>
      </w:r>
      <w:r>
        <w:rPr>
          <w:rFonts w:eastAsia="Times New Roman" w:cs="Times New Roman"/>
          <w:szCs w:val="24"/>
        </w:rPr>
        <w:t xml:space="preserve">ία και άλλα κόμματα της Βουλής- αυτή η Κυβέρνηση δεν απειλείται από τους κοινωνικούς αγώνες, ακόμα και όταν αυτοί στρέφονται εναντίον της. Ούτε από τις μεγάλες απεργιακές κινητοποιήσεις. </w:t>
      </w:r>
      <w:r>
        <w:rPr>
          <w:rFonts w:eastAsia="Times New Roman" w:cs="Times New Roman"/>
          <w:szCs w:val="24"/>
        </w:rPr>
        <w:t>Δ</w:t>
      </w:r>
      <w:r>
        <w:rPr>
          <w:rFonts w:eastAsia="Times New Roman" w:cs="Times New Roman"/>
          <w:szCs w:val="24"/>
        </w:rPr>
        <w:t xml:space="preserve">εν αισθάνεται απειλούμενη, ακριβώς γιατί η σχέση του ΣΥΡΙΖΑ και της </w:t>
      </w:r>
      <w:r>
        <w:rPr>
          <w:rFonts w:eastAsia="Times New Roman" w:cs="Times New Roman"/>
          <w:szCs w:val="24"/>
        </w:rPr>
        <w:t xml:space="preserve">Κυβέρνησης ΣΥΡΙΖΑ-ΑΝΕΛ με την ελληνική κοινωνία και τις ανάγκες της, είναι εντελώς διαφορετική από ό,τι είναι η σχέση της Νέας Δημοκρατίας και άλλων κομμάτων μέσα στη Βουλή. </w:t>
      </w:r>
    </w:p>
    <w:p w14:paraId="488C4B0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ακριβώς εδώ πρέπει να προβληματιστούμε. </w:t>
      </w:r>
      <w:r>
        <w:rPr>
          <w:rFonts w:eastAsia="Times New Roman" w:cs="Times New Roman"/>
          <w:szCs w:val="24"/>
        </w:rPr>
        <w:t>Θ</w:t>
      </w:r>
      <w:r>
        <w:rPr>
          <w:rFonts w:eastAsia="Times New Roman" w:cs="Times New Roman"/>
          <w:szCs w:val="24"/>
        </w:rPr>
        <w:t>έλω να στείλω μ</w:t>
      </w:r>
      <w:r>
        <w:rPr>
          <w:rFonts w:eastAsia="Times New Roman" w:cs="Times New Roman"/>
          <w:szCs w:val="24"/>
        </w:rPr>
        <w:t>ί</w:t>
      </w:r>
      <w:r>
        <w:rPr>
          <w:rFonts w:eastAsia="Times New Roman" w:cs="Times New Roman"/>
          <w:szCs w:val="24"/>
        </w:rPr>
        <w:t>α έκκληση, ένα μήν</w:t>
      </w:r>
      <w:r>
        <w:rPr>
          <w:rFonts w:eastAsia="Times New Roman" w:cs="Times New Roman"/>
          <w:szCs w:val="24"/>
        </w:rPr>
        <w:t>υμα</w:t>
      </w:r>
      <w:r>
        <w:rPr>
          <w:rFonts w:eastAsia="Times New Roman" w:cs="Times New Roman"/>
          <w:szCs w:val="24"/>
        </w:rPr>
        <w:t xml:space="preserve"> </w:t>
      </w:r>
      <w:r>
        <w:rPr>
          <w:rFonts w:eastAsia="Times New Roman" w:cs="Times New Roman"/>
          <w:szCs w:val="24"/>
        </w:rPr>
        <w:t xml:space="preserve">έκκληση από το Βήμα της Βουλής στον ναυτεργατικό κόσμο της χώρας, που τα προβλήματα των ναυτεργατών είναι </w:t>
      </w:r>
      <w:r>
        <w:rPr>
          <w:rFonts w:eastAsia="Times New Roman" w:cs="Times New Roman"/>
          <w:szCs w:val="24"/>
        </w:rPr>
        <w:lastRenderedPageBreak/>
        <w:t>πράγματι τεράστια και οξύτατα και το μείζον, το υπ’ αριθμόν ένα πρόβλημα, για το οποίο είχαν και έχουν και θα έχουν την ενθάρρυνση και την στήριξη</w:t>
      </w:r>
      <w:r>
        <w:rPr>
          <w:rFonts w:eastAsia="Times New Roman" w:cs="Times New Roman"/>
          <w:szCs w:val="24"/>
        </w:rPr>
        <w:t xml:space="preserve"> της ελληνικής Κυβέρνησης, όποιος Υπουργός και να είναι στο Υπουργείο Ναυτιλίας, είναι η αύξηση των θέσεων εργασίας στη ναυτιλία και η υπογραφή νέας συλλογικής σύμβασης, που έχει λήξει εδώ και πολύ καιρό μεταξύ ΠΝΟ και Ένωσης Ελλήνων Εφοπλιστών -όμως, αυτό</w:t>
      </w:r>
      <w:r>
        <w:rPr>
          <w:rFonts w:eastAsia="Times New Roman" w:cs="Times New Roman"/>
          <w:szCs w:val="24"/>
        </w:rPr>
        <w:t xml:space="preserve"> δεν είναι απόφαση του Υπουργείου, είναι δικό τους θέμα- με δραστική πρόβλεψη δραστικής αύξησης των Ελλήνων ναυτικών στα πλοία με ελληνική σημαία και στα </w:t>
      </w:r>
      <w:proofErr w:type="spellStart"/>
      <w:r>
        <w:rPr>
          <w:rFonts w:eastAsia="Times New Roman" w:cs="Times New Roman"/>
          <w:szCs w:val="24"/>
        </w:rPr>
        <w:t>ελληνόκτητα</w:t>
      </w:r>
      <w:proofErr w:type="spellEnd"/>
      <w:r>
        <w:rPr>
          <w:rFonts w:eastAsia="Times New Roman" w:cs="Times New Roman"/>
          <w:szCs w:val="24"/>
        </w:rPr>
        <w:t xml:space="preserve"> πλοία. </w:t>
      </w:r>
    </w:p>
    <w:p w14:paraId="488C4B0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Αυτή ήταν η πολιτική μας και μας είπαν κάποιοι συνδικαλιστές, «να μην ανακατεύεστε</w:t>
      </w:r>
      <w:r>
        <w:rPr>
          <w:rFonts w:eastAsia="Times New Roman" w:cs="Times New Roman"/>
          <w:szCs w:val="24"/>
        </w:rPr>
        <w:t xml:space="preserve"> στα δικά μας». Αυτό δημιουργεί συμμαχίες. Είναι ένα αίτημα, το οποίο έχει επιλυθεί πριν καν ξεκινήσει η απεργία, γιατί ποτέ δεν υπήρξε τέτοιο ζήτημα και πάρα πολύ καθαρά εχθές ο Υπουργός, κ. </w:t>
      </w:r>
      <w:proofErr w:type="spellStart"/>
      <w:r>
        <w:rPr>
          <w:rFonts w:eastAsia="Times New Roman" w:cs="Times New Roman"/>
          <w:szCs w:val="24"/>
        </w:rPr>
        <w:t>Τσακαλώτος</w:t>
      </w:r>
      <w:proofErr w:type="spellEnd"/>
      <w:r>
        <w:rPr>
          <w:rFonts w:eastAsia="Times New Roman" w:cs="Times New Roman"/>
          <w:szCs w:val="24"/>
        </w:rPr>
        <w:t xml:space="preserve"> για μ</w:t>
      </w:r>
      <w:r>
        <w:rPr>
          <w:rFonts w:eastAsia="Times New Roman" w:cs="Times New Roman"/>
          <w:szCs w:val="24"/>
        </w:rPr>
        <w:t>ί</w:t>
      </w:r>
      <w:r>
        <w:rPr>
          <w:rFonts w:eastAsia="Times New Roman" w:cs="Times New Roman"/>
          <w:szCs w:val="24"/>
        </w:rPr>
        <w:t>α ακόμη φορά χρειάστηκε να το αποσαφηνίσει με τ</w:t>
      </w:r>
      <w:r>
        <w:rPr>
          <w:rFonts w:eastAsia="Times New Roman" w:cs="Times New Roman"/>
          <w:szCs w:val="24"/>
        </w:rPr>
        <w:t xml:space="preserve">ον επίσημο τρόπο από το Βήμα της Βουλής και είναι γραμμένο στα επίσημα </w:t>
      </w:r>
      <w:r>
        <w:rPr>
          <w:rFonts w:eastAsia="Times New Roman" w:cs="Times New Roman"/>
          <w:szCs w:val="24"/>
        </w:rPr>
        <w:lastRenderedPageBreak/>
        <w:t>Πρακτικά, ότι τέτοιο ζήτημα εξομοίωσης των Ελλήνων ναυτικών ως προς τη φορολογική τους υποχρέωση με τους άλλους φορολογουμένους δεν τέθηκε ποτέ. Τέθηκε ως ιδέα και ως πρόταση, δεν τέθηκ</w:t>
      </w:r>
      <w:r>
        <w:rPr>
          <w:rFonts w:eastAsia="Times New Roman" w:cs="Times New Roman"/>
          <w:szCs w:val="24"/>
        </w:rPr>
        <w:t>ε ως απόφαση Κυβέρνησης νέο σχέδιο, όπως και η αύξηση του συντελεστή. Αυτά αποσαφηνίστηκαν πολύ καλά.</w:t>
      </w:r>
    </w:p>
    <w:p w14:paraId="488C4B0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 είναι το αίτημα αιχμής αυτής της απεργίας. Υπάρχουν πάρα πολλά ακόμη, βεβαίως, γιατί έχει πολλά προβλήματα ο ναυτεργατικός κόσμος, αλλά, προς Θεού, τ</w:t>
      </w:r>
      <w:r>
        <w:rPr>
          <w:rFonts w:eastAsia="Times New Roman" w:cs="Times New Roman"/>
          <w:szCs w:val="24"/>
        </w:rPr>
        <w:t>ο συνδικαλιστικό κίνημα και η ελληνική κοινωνία και οι εργαζόμενοι χρειάζονται συμμαχίες. Αφήστε την Κυβέρνηση. Εντάξει, πιέζ</w:t>
      </w:r>
      <w:r>
        <w:rPr>
          <w:rFonts w:eastAsia="Times New Roman" w:cs="Times New Roman"/>
          <w:szCs w:val="24"/>
        </w:rPr>
        <w:t>ουν</w:t>
      </w:r>
      <w:r>
        <w:rPr>
          <w:rFonts w:eastAsia="Times New Roman" w:cs="Times New Roman"/>
          <w:szCs w:val="24"/>
        </w:rPr>
        <w:t xml:space="preserve"> την Κυβέρνηση, αλλά τι να πιεστεί; Είναι τυφλή η προσέγγιση και μ</w:t>
      </w:r>
      <w:r>
        <w:rPr>
          <w:rFonts w:eastAsia="Times New Roman" w:cs="Times New Roman"/>
          <w:szCs w:val="24"/>
        </w:rPr>
        <w:t>ί</w:t>
      </w:r>
      <w:r>
        <w:rPr>
          <w:rFonts w:eastAsia="Times New Roman" w:cs="Times New Roman"/>
          <w:szCs w:val="24"/>
        </w:rPr>
        <w:t>α συμμαχία με ηγεμονία τους συνδικαλιστές της δεξιάς στην ΠΝΟ</w:t>
      </w:r>
      <w:r>
        <w:rPr>
          <w:rFonts w:eastAsia="Times New Roman" w:cs="Times New Roman"/>
          <w:szCs w:val="24"/>
        </w:rPr>
        <w:t xml:space="preserve">. </w:t>
      </w:r>
    </w:p>
    <w:p w14:paraId="488C4B0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Είναι δυνατόν να μην αναζητούν οι Έλληνες ναυτεργάτες κοινωνικές συμμαχίες, αντίθετα να τις διασπούν με τέτοιον τρόπο; Κάνω έκκληση για την πορεία και τα συμφέροντα των ναυτεργατών. Δεν θα τα εκφράσω εγώ, οι ίδιοι θα τα εκφράσουν, αλλά από τη δική μου μ</w:t>
      </w:r>
      <w:r>
        <w:rPr>
          <w:rFonts w:eastAsia="Times New Roman" w:cs="Times New Roman"/>
          <w:szCs w:val="24"/>
        </w:rPr>
        <w:t xml:space="preserve">εριά ευθύνης οφείλω να </w:t>
      </w:r>
      <w:r>
        <w:rPr>
          <w:rFonts w:eastAsia="Times New Roman" w:cs="Times New Roman"/>
          <w:szCs w:val="24"/>
        </w:rPr>
        <w:lastRenderedPageBreak/>
        <w:t>το πω. Δεν κάνει καλό αυτή η απεργία, όχι στην Κυβέρνηση, όχι στους νησιώτες που δεν κάνει, όχι στην μεταφορά των εμπορευμάτων, αλλά στην προοπτική των αγώνων του ναυτεργατικού κόσμου της χώρας.</w:t>
      </w:r>
    </w:p>
    <w:p w14:paraId="488C4B0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Από αυτή την άποψη, είναι και αυτό ένα</w:t>
      </w:r>
      <w:r>
        <w:rPr>
          <w:rFonts w:eastAsia="Times New Roman" w:cs="Times New Roman"/>
          <w:szCs w:val="24"/>
        </w:rPr>
        <w:t xml:space="preserve"> επίκαιρο ζήτημα μπροστά στην πορεία ανάταξης και υπέρβασης της κρίσης, το πώς ακριβώς οι αγωνιστικές διεκδικήσεις των εργαζομένων θα συγκροτήσουν ένα εναλλακτικό σχέδιο, συνεκτικό, που θα συμπεριλαμβάνει όλες τις δυνάμεις του ελληνικού λαού και όχι μόνο μ</w:t>
      </w:r>
      <w:r>
        <w:rPr>
          <w:rFonts w:eastAsia="Times New Roman" w:cs="Times New Roman"/>
          <w:szCs w:val="24"/>
        </w:rPr>
        <w:t xml:space="preserve">εμονωμένων κλάδων. </w:t>
      </w:r>
    </w:p>
    <w:p w14:paraId="488C4B0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Σταματώ εδώ στα πολλά άλλα που θα μπορούσα να πω.</w:t>
      </w:r>
    </w:p>
    <w:p w14:paraId="488C4B0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8C4B0B"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B0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 </w:t>
      </w:r>
      <w:proofErr w:type="spellStart"/>
      <w:r>
        <w:rPr>
          <w:rFonts w:eastAsia="Times New Roman" w:cs="Times New Roman"/>
          <w:szCs w:val="24"/>
        </w:rPr>
        <w:t>Δρίτσα</w:t>
      </w:r>
      <w:proofErr w:type="spellEnd"/>
      <w:r>
        <w:rPr>
          <w:rFonts w:eastAsia="Times New Roman" w:cs="Times New Roman"/>
          <w:szCs w:val="24"/>
        </w:rPr>
        <w:t>.</w:t>
      </w:r>
    </w:p>
    <w:p w14:paraId="488C4B0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κ. Κασαπίδης, Βουλευτής της Νέας Δημοκρατίας, έχει τον λόγο για επτά λ</w:t>
      </w:r>
      <w:r>
        <w:rPr>
          <w:rFonts w:eastAsia="Times New Roman" w:cs="Times New Roman"/>
          <w:szCs w:val="24"/>
        </w:rPr>
        <w:t>επτά.</w:t>
      </w:r>
    </w:p>
    <w:p w14:paraId="488C4B0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ΚΑΣΑΠΙΔΗΣ: </w:t>
      </w:r>
      <w:r>
        <w:rPr>
          <w:rFonts w:eastAsia="Times New Roman" w:cs="Times New Roman"/>
          <w:szCs w:val="24"/>
        </w:rPr>
        <w:t>Ευχαριστώ, κύριε Πρόεδρε.</w:t>
      </w:r>
    </w:p>
    <w:p w14:paraId="488C4B0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w:t>
      </w:r>
      <w:proofErr w:type="spellStart"/>
      <w:r>
        <w:rPr>
          <w:rFonts w:eastAsia="Times New Roman" w:cs="Times New Roman"/>
          <w:szCs w:val="24"/>
        </w:rPr>
        <w:t>προλαλήσας</w:t>
      </w:r>
      <w:proofErr w:type="spellEnd"/>
      <w:r>
        <w:rPr>
          <w:rFonts w:eastAsia="Times New Roman" w:cs="Times New Roman"/>
          <w:szCs w:val="24"/>
        </w:rPr>
        <w:t xml:space="preserve"> Υπουργός μάς είπε ότι οι διαμαρτυρίες των εργαζομένων δεν ωφελούν την χώρα, ενώ την ίδια στιγμή το κόμμα του καλούσε χθες σε αγωνιστικές κινητοποιήσεις τα στελέχη του κόμματος και όλον τον ελληνικό λαό. Μάλλον υπά</w:t>
      </w:r>
      <w:r>
        <w:rPr>
          <w:rFonts w:eastAsia="Times New Roman" w:cs="Times New Roman"/>
          <w:szCs w:val="24"/>
        </w:rPr>
        <w:t xml:space="preserve">ρχει κάποιο πρόβλημα επικοινωνίας και συνεννόησης στο εσωτερικό της Κυβέρνησης και του ΣΥΡΙΖΑ, οπότε τα συμπεράσματα ας τα βγάλει ο ελληνικός λαός. </w:t>
      </w:r>
    </w:p>
    <w:p w14:paraId="488C4B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Χρέος μας πάντως ως </w:t>
      </w:r>
      <w:r>
        <w:rPr>
          <w:rFonts w:eastAsia="Times New Roman" w:cs="Times New Roman"/>
          <w:szCs w:val="24"/>
        </w:rPr>
        <w:t>Α</w:t>
      </w:r>
      <w:r>
        <w:rPr>
          <w:rFonts w:eastAsia="Times New Roman" w:cs="Times New Roman"/>
          <w:szCs w:val="24"/>
        </w:rPr>
        <w:t>ντιπολίτευση είναι να ελέγχουμε ως προς την αξιοπιστία και την αποτελεσματικότητα τη σ</w:t>
      </w:r>
      <w:r>
        <w:rPr>
          <w:rFonts w:eastAsia="Times New Roman" w:cs="Times New Roman"/>
          <w:szCs w:val="24"/>
        </w:rPr>
        <w:t xml:space="preserve">ημερινή Κυβέρνηση και με βάση το αν τα λόγια και οι υποσχέσεις του χθες είναι αποτελεσματικές και φέρουν ένα πρακτικό αποτέλεσμα σήμερα με τα έργα και τις πράξεις. </w:t>
      </w:r>
      <w:r>
        <w:rPr>
          <w:rFonts w:eastAsia="Times New Roman" w:cs="Times New Roman"/>
          <w:szCs w:val="24"/>
        </w:rPr>
        <w:t>Ό</w:t>
      </w:r>
      <w:r>
        <w:rPr>
          <w:rFonts w:eastAsia="Times New Roman" w:cs="Times New Roman"/>
          <w:szCs w:val="24"/>
        </w:rPr>
        <w:t>λα αυτά μέσα στο παγκόσμιο γίγνεσθαι, το οποίο χαρακτηρίζεται από ραγδαίες εξελίξεις, από α</w:t>
      </w:r>
      <w:r>
        <w:rPr>
          <w:rFonts w:eastAsia="Times New Roman" w:cs="Times New Roman"/>
          <w:szCs w:val="24"/>
        </w:rPr>
        <w:t>νακατατάξεις, από έντονους ανταγωνισμούς μέχρι και πολέμους στην γειτονιά μας. Οι οικονομικές, οι κοινωνικές και οι επι</w:t>
      </w:r>
      <w:r>
        <w:rPr>
          <w:rFonts w:eastAsia="Times New Roman" w:cs="Times New Roman"/>
          <w:szCs w:val="24"/>
        </w:rPr>
        <w:lastRenderedPageBreak/>
        <w:t>στημονικές εξελίξεις είναι ραγδαίες και, δυστυχώς, η χώρα μας είναι μακριά από αυτές και αυτό βλάπτει τα συμφέροντά μας σε πολλές περιπτώ</w:t>
      </w:r>
      <w:r>
        <w:rPr>
          <w:rFonts w:eastAsia="Times New Roman" w:cs="Times New Roman"/>
          <w:szCs w:val="24"/>
        </w:rPr>
        <w:t>σεις.</w:t>
      </w:r>
    </w:p>
    <w:p w14:paraId="488C4B11" w14:textId="77777777" w:rsidR="00FF101B" w:rsidRDefault="00202D30">
      <w:pPr>
        <w:spacing w:line="600" w:lineRule="auto"/>
        <w:ind w:firstLine="720"/>
        <w:contextualSpacing/>
        <w:jc w:val="both"/>
        <w:rPr>
          <w:rFonts w:eastAsia="Times New Roman"/>
          <w:szCs w:val="24"/>
        </w:rPr>
      </w:pPr>
      <w:r>
        <w:rPr>
          <w:rFonts w:eastAsia="Times New Roman"/>
          <w:szCs w:val="24"/>
        </w:rPr>
        <w:t>Την ίδια στιγμή στην Ευρωπαϊκή Ένωση οι ισχυροί τριγμοί, οι βαθιές ρωγμές μέσα από την έξοδο της Αγγλίας από την Ευρωπαϊκή Ένωση, αλλά και την αρνητική έκφραση της Ιταλίας, καθώς και τα φαινόμενα που παρατηρούνται και σε άλλες χώρες, δημιουργούν όλες</w:t>
      </w:r>
      <w:r>
        <w:rPr>
          <w:rFonts w:eastAsia="Times New Roman"/>
          <w:szCs w:val="24"/>
        </w:rPr>
        <w:t xml:space="preserve"> αυτές τις αποκλίνουσες τάσεις, που κυριολεκτικά κλονίζουν το ευρωπαϊκό οικοδόμημα, το οποίο θα πρέπει να βρει ξανά τη συλλογική του ταυτότητα χωρίς να χαθεί η ετερότητα των εθνών και των λαών.</w:t>
      </w:r>
    </w:p>
    <w:p w14:paraId="488C4B1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Αυτό είναι και χρέος και της χώρας μας και του πνευματικού </w:t>
      </w:r>
      <w:r>
        <w:rPr>
          <w:rFonts w:eastAsia="Times New Roman"/>
          <w:szCs w:val="24"/>
        </w:rPr>
        <w:t xml:space="preserve">κόσμου και των διανοουμένων της Ευρώπης να </w:t>
      </w:r>
      <w:proofErr w:type="spellStart"/>
      <w:r>
        <w:rPr>
          <w:rFonts w:eastAsia="Times New Roman"/>
          <w:szCs w:val="24"/>
        </w:rPr>
        <w:t>επαναπροσεγγίσουν</w:t>
      </w:r>
      <w:proofErr w:type="spellEnd"/>
      <w:r>
        <w:rPr>
          <w:rFonts w:eastAsia="Times New Roman"/>
          <w:szCs w:val="24"/>
        </w:rPr>
        <w:t xml:space="preserve"> την ευρωπαϊκή ολοκλήρωση και την Ευρωπαϊκή Ένωση πάνω στη βάση την πολιτισμική, που σίγουρα είναι η </w:t>
      </w:r>
      <w:proofErr w:type="spellStart"/>
      <w:r>
        <w:rPr>
          <w:rFonts w:eastAsia="Times New Roman"/>
          <w:szCs w:val="24"/>
        </w:rPr>
        <w:t>ελληνορωμαιοχριστιανική</w:t>
      </w:r>
      <w:proofErr w:type="spellEnd"/>
      <w:r>
        <w:rPr>
          <w:rFonts w:eastAsia="Times New Roman"/>
          <w:szCs w:val="24"/>
        </w:rPr>
        <w:t>. Πάνω σ’ αυτήν τη βάση, λοιπόν, θα πρέπει να συζητήσουμε ξανά και να δο</w:t>
      </w:r>
      <w:r>
        <w:rPr>
          <w:rFonts w:eastAsia="Times New Roman"/>
          <w:szCs w:val="24"/>
        </w:rPr>
        <w:t xml:space="preserve">ύμε τη σύγκλιση </w:t>
      </w:r>
      <w:r>
        <w:rPr>
          <w:rFonts w:eastAsia="Times New Roman"/>
          <w:szCs w:val="24"/>
        </w:rPr>
        <w:lastRenderedPageBreak/>
        <w:t>την πολιτική, την πολιτισμική, την οικονομική, την κοινωνική. Διαφορετικά φοβάμαι ότι οι αποκλίνουσες αυτές τάσεις θα γίνουν ολοένα και πιο έντονες με πολύ πιο δυσάρεστες εξελίξεις.</w:t>
      </w:r>
    </w:p>
    <w:p w14:paraId="488C4B13" w14:textId="77777777" w:rsidR="00FF101B" w:rsidRDefault="00202D30">
      <w:pPr>
        <w:spacing w:line="600" w:lineRule="auto"/>
        <w:ind w:firstLine="720"/>
        <w:contextualSpacing/>
        <w:jc w:val="both"/>
        <w:rPr>
          <w:rFonts w:eastAsia="Times New Roman"/>
          <w:szCs w:val="24"/>
        </w:rPr>
      </w:pPr>
      <w:r>
        <w:rPr>
          <w:rFonts w:eastAsia="Times New Roman"/>
          <w:szCs w:val="24"/>
        </w:rPr>
        <w:t>Την ίδια στιγμή στην Ελλάδα ζούμε κι εμείς τις δικές μας ε</w:t>
      </w:r>
      <w:r>
        <w:rPr>
          <w:rFonts w:eastAsia="Times New Roman"/>
          <w:szCs w:val="24"/>
        </w:rPr>
        <w:t xml:space="preserve">ξελίξεις, που χαρακτηρίζονται κυρίως μετά τη διακυβέρνηση της χώρας από τη νέα Κυβέρνηση από το φαινόμενο της διαπραγμάτευσης του πρώην Υπουργού Οικονομίας, του κ. </w:t>
      </w:r>
      <w:proofErr w:type="spellStart"/>
      <w:r>
        <w:rPr>
          <w:rFonts w:eastAsia="Times New Roman"/>
          <w:szCs w:val="24"/>
        </w:rPr>
        <w:t>Βαρουφάκη</w:t>
      </w:r>
      <w:proofErr w:type="spellEnd"/>
      <w:r>
        <w:rPr>
          <w:rFonts w:eastAsia="Times New Roman"/>
          <w:szCs w:val="24"/>
        </w:rPr>
        <w:t xml:space="preserve">, όπου κοινή ομολογία όλων πλέον είναι ότι χάθηκε πολύτιμος χρόνος και οδηγήθηκε η </w:t>
      </w:r>
      <w:r>
        <w:rPr>
          <w:rFonts w:eastAsia="Times New Roman"/>
          <w:szCs w:val="24"/>
        </w:rPr>
        <w:t>χώρα και η σημερινή Κυβέρνηση στη λήψη άδικων και αχρείαστων μέτρων, τα οποία υπερφορολογούν το εισόδημα των Ελλήνων πολιτών, αυξάνουν το κόστος διαβίωσης, δημιουργούν έντονες πιέσεις στην επιχειρηματικότητα και σε πολλές περιπτώσεις οδηγούν νέους ανθρώπου</w:t>
      </w:r>
      <w:r>
        <w:rPr>
          <w:rFonts w:eastAsia="Times New Roman"/>
          <w:szCs w:val="24"/>
        </w:rPr>
        <w:t>ς στο εξωτερικό, αλλά και στη φυγή των επιχειρήσεων σε γειτονικές χώρες.</w:t>
      </w:r>
    </w:p>
    <w:p w14:paraId="488C4B1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Αυτά τα φαινόμενα, δυστυχώς, πλήττουν και τον αγροτικό τομέα, τη βάση της πραγματικής οικονομίας στη χώρα μας, στον οποίον θα ήθελα να εστιάσω στη συνέχεια της ομιλίας μου.</w:t>
      </w:r>
    </w:p>
    <w:p w14:paraId="488C4B15" w14:textId="77777777" w:rsidR="00FF101B" w:rsidRDefault="00202D30">
      <w:pPr>
        <w:spacing w:line="600" w:lineRule="auto"/>
        <w:ind w:firstLine="720"/>
        <w:contextualSpacing/>
        <w:jc w:val="both"/>
        <w:rPr>
          <w:rFonts w:eastAsia="Times New Roman"/>
          <w:szCs w:val="24"/>
        </w:rPr>
      </w:pPr>
      <w:r>
        <w:rPr>
          <w:rFonts w:eastAsia="Times New Roman"/>
          <w:szCs w:val="24"/>
        </w:rPr>
        <w:t>Έτσι, λοιπ</w:t>
      </w:r>
      <w:r>
        <w:rPr>
          <w:rFonts w:eastAsia="Times New Roman"/>
          <w:szCs w:val="24"/>
        </w:rPr>
        <w:t>όν, είχαμε τις υποσχέσεις και τις δεσμεύσεις της σημερινής Κυβέρνησης ως Αντιπολίτευσης, λέγοντας ότι η «κακιά» Νέα Δημοκρατία, η προηγούμενη κυβέρνηση, οδηγούσε σε αδιέξοδο τον αγροτικό κόσμο. Μάλιστα, ο σημερινός Υπουργός ως Αντιπολίτευση τότε καλούσε στ</w:t>
      </w:r>
      <w:r>
        <w:rPr>
          <w:rFonts w:eastAsia="Times New Roman"/>
          <w:szCs w:val="24"/>
        </w:rPr>
        <w:t>ο δημοψήφισμα τους Έλληνες αγρότες να ψηφίσουν «όχι» και να αρνηθούν τη λήψη μέτρων που ζητούν οι δανειστές, τα οποία τα χαρακτήριζε, όπως διαβάζω στο δελτίο Τύπου του Υπουργείου Αγροτικής Ανάπτυξης, ως μέτρα-ταφόπλακα του αγροτικού τομέα.</w:t>
      </w:r>
    </w:p>
    <w:p w14:paraId="488C4B1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Ποια είναι αυτά </w:t>
      </w:r>
      <w:r>
        <w:rPr>
          <w:rFonts w:eastAsia="Times New Roman"/>
          <w:szCs w:val="24"/>
        </w:rPr>
        <w:t xml:space="preserve">τα μέτρα, κυρίες και κύριοι συνάδελφοι; Η αύξηση του συντελεστή φορολόγησης από το 13% στο 26%, η αύξηση της προκαταβολής του φόρου από το 27,5% στο 100%, η κατάργηση της απαλλαγής </w:t>
      </w:r>
      <w:r>
        <w:rPr>
          <w:rFonts w:eastAsia="Times New Roman"/>
          <w:szCs w:val="24"/>
        </w:rPr>
        <w:lastRenderedPageBreak/>
        <w:t xml:space="preserve">από τον φόρο των επιδοτήσεων για ποσά έως 12.000 ευρώ, ο τριπλασιασμός των </w:t>
      </w:r>
      <w:r>
        <w:rPr>
          <w:rFonts w:eastAsia="Times New Roman"/>
          <w:szCs w:val="24"/>
        </w:rPr>
        <w:t xml:space="preserve">εισφορών του ΟΓΑ, η αύξηση του ΦΠΑ από το 13% στο 23%. </w:t>
      </w:r>
    </w:p>
    <w:p w14:paraId="488C4B17" w14:textId="77777777" w:rsidR="00FF101B" w:rsidRDefault="00202D30">
      <w:pPr>
        <w:spacing w:line="600" w:lineRule="auto"/>
        <w:ind w:firstLine="720"/>
        <w:contextualSpacing/>
        <w:jc w:val="both"/>
        <w:rPr>
          <w:rFonts w:eastAsia="Times New Roman"/>
          <w:szCs w:val="24"/>
        </w:rPr>
      </w:pPr>
      <w:r>
        <w:rPr>
          <w:rFonts w:eastAsia="Times New Roman"/>
          <w:szCs w:val="24"/>
        </w:rPr>
        <w:t>Είναι συνολικά δέκα μέτρα, τα οποία όλα μα όλα ψηφίστηκαν από τη σημερινή Κυβέρνηση και προσπαθεί η σημερινή Κυβέρνηση να τα παρουσιάσει -αυτά που παρουσίαζε ως ταφόπλακα ο σημερινός Υπουργός- ως λύσε</w:t>
      </w:r>
      <w:r>
        <w:rPr>
          <w:rFonts w:eastAsia="Times New Roman"/>
          <w:szCs w:val="24"/>
        </w:rPr>
        <w:t>ις σωτηρίας και να δικαιολογηθεί στους Έλληνες αγρότες ότι δεν φορολογούνται στο εισόδημά τους, δεν αυξήθηκαν οι ασφαλιστικές εισφορές, ότι αδίκως η Νέα Δημοκρατία διαμαρτύρεται και αναδεικνύει αυτήν την οικτρή κατάσταση, στην οποία έχει περιέλθει ο αγροτι</w:t>
      </w:r>
      <w:r>
        <w:rPr>
          <w:rFonts w:eastAsia="Times New Roman"/>
          <w:szCs w:val="24"/>
        </w:rPr>
        <w:t xml:space="preserve">κός κόσμος. </w:t>
      </w:r>
    </w:p>
    <w:p w14:paraId="488C4B18" w14:textId="77777777" w:rsidR="00FF101B" w:rsidRDefault="00202D30">
      <w:pPr>
        <w:spacing w:line="600" w:lineRule="auto"/>
        <w:ind w:firstLine="720"/>
        <w:contextualSpacing/>
        <w:jc w:val="both"/>
        <w:rPr>
          <w:rFonts w:eastAsia="Times New Roman"/>
          <w:szCs w:val="24"/>
        </w:rPr>
      </w:pPr>
      <w:r>
        <w:rPr>
          <w:rFonts w:eastAsia="Times New Roman"/>
          <w:szCs w:val="24"/>
        </w:rPr>
        <w:t>Άρα ακόμα και αυτό που λέγεται, ότι το αφορολόγητο των αγροτών είναι στις 8.500 ευρώ, κατά πόσο είναι αληθές τη στιγμή που ένας επαγγελματίας γεωργός, μ’ ένα σπίτι και ένα αυτοκίνητο ως τεκμήρια διαβίωσης, αναγάγουν το φορολογητέο εισόδημα στι</w:t>
      </w:r>
      <w:r>
        <w:rPr>
          <w:rFonts w:eastAsia="Times New Roman"/>
          <w:szCs w:val="24"/>
        </w:rPr>
        <w:t xml:space="preserve">ς 9.000 ευρώ και θα φορολογηθεί, τη στιγμή που οι ασφαλιστικές εισφορές έχουν τριπλασιαστεί; Θα πρέπει να καταβάλλει σε τρίτη κατηγορία το ποσό των 1.100 ευρώ στο </w:t>
      </w:r>
      <w:r>
        <w:rPr>
          <w:rFonts w:eastAsia="Times New Roman"/>
          <w:szCs w:val="24"/>
        </w:rPr>
        <w:lastRenderedPageBreak/>
        <w:t>εξάμηνο, 2.200 στον χρόνο. Αν θέλει να ασφαλίσει τη γυναίκα και το παιδί, θα πληρώσει 6.500 ε</w:t>
      </w:r>
      <w:r>
        <w:rPr>
          <w:rFonts w:eastAsia="Times New Roman"/>
          <w:szCs w:val="24"/>
        </w:rPr>
        <w:t>υρώ μόνο για ασφαλιστικές εισφορές.</w:t>
      </w:r>
    </w:p>
    <w:p w14:paraId="488C4B19" w14:textId="77777777" w:rsidR="00FF101B" w:rsidRDefault="00202D30">
      <w:pPr>
        <w:spacing w:line="600" w:lineRule="auto"/>
        <w:ind w:firstLine="720"/>
        <w:contextualSpacing/>
        <w:jc w:val="both"/>
        <w:rPr>
          <w:rFonts w:eastAsia="Times New Roman"/>
          <w:szCs w:val="24"/>
        </w:rPr>
      </w:pPr>
      <w:r>
        <w:rPr>
          <w:rFonts w:eastAsia="Times New Roman"/>
          <w:szCs w:val="24"/>
        </w:rPr>
        <w:t>Έχουμε την αύξηση του ΦΠΑ στο 24% από το 13% και, μάλιστα, με τη διακριτική αντιμετώπιση της εγχώριας παραγωγής, όταν τα εισαγόμενα κρέατα φορολογούνται από τρίτες χώρες με 13% ΦΠΑ και τα εγχώρια με 24%. Το ίδιο συμβαίνε</w:t>
      </w:r>
      <w:r>
        <w:rPr>
          <w:rFonts w:eastAsia="Times New Roman"/>
          <w:szCs w:val="24"/>
        </w:rPr>
        <w:t xml:space="preserve">ι και στις ζωοτροφές. Ο ΦΠΑ είναι 24% στις εγχώριες ζωοτροφές και 13% από τρίτες χώρες. Άρα οδηγούμε την αγροτική παραγωγή εκτός των συνόρων της χώρας. </w:t>
      </w:r>
    </w:p>
    <w:p w14:paraId="488C4B1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Παράλληλα, όσον αφορά το εμβληματικό προϊόν της χώρας, τη φέτα, ο σημερινός Υπουργός πάλι επέκρινε τον </w:t>
      </w:r>
      <w:r>
        <w:rPr>
          <w:rFonts w:eastAsia="Times New Roman"/>
          <w:szCs w:val="24"/>
        </w:rPr>
        <w:t xml:space="preserve">τότε Υπουργό τότε, τον κ. </w:t>
      </w:r>
      <w:proofErr w:type="spellStart"/>
      <w:r>
        <w:rPr>
          <w:rFonts w:eastAsia="Times New Roman"/>
          <w:szCs w:val="24"/>
        </w:rPr>
        <w:t>Μηταράκη</w:t>
      </w:r>
      <w:proofErr w:type="spellEnd"/>
      <w:r>
        <w:rPr>
          <w:rFonts w:eastAsia="Times New Roman"/>
          <w:szCs w:val="24"/>
        </w:rPr>
        <w:t xml:space="preserve"> και τον κ. Χατζηδάκη, ότι η επικείμενη συμφωνία με τον Καναδά αποτελεί εξοντωτικό χτύπημα, όπως διαβάζω στα Πρακτικά της επίκαιρης επερωτήσεως, που είχαμε συζητήσει εδώ στη Βουλή, εάν ψηφιζόταν εκείνη η συμφωνία.</w:t>
      </w:r>
    </w:p>
    <w:p w14:paraId="488C4B1B"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Τώρα υπέ</w:t>
      </w:r>
      <w:r>
        <w:rPr>
          <w:rFonts w:eastAsia="Times New Roman"/>
          <w:szCs w:val="24"/>
        </w:rPr>
        <w:t>γραψε η σημερινή Κυβέρνηση δύο αντίστοιχες συμφωνίες, μία με τον Καναδά και μία με τη Νότια Αφρική, που εκχωρούν το όνομα της φέτας στον Καναδά και στη Νότια Αφρική, χωρίς να υπάρχει γραπτή δέσμευση της Επιτροπής ότι θα αλλάξει στην πενταετία. Αυτό μας λέε</w:t>
      </w:r>
      <w:r>
        <w:rPr>
          <w:rFonts w:eastAsia="Times New Roman"/>
          <w:szCs w:val="24"/>
        </w:rPr>
        <w:t>ι ο σημερινός Υπουργός ότι είναι μ</w:t>
      </w:r>
      <w:r>
        <w:rPr>
          <w:rFonts w:eastAsia="Times New Roman"/>
          <w:szCs w:val="24"/>
        </w:rPr>
        <w:t>ί</w:t>
      </w:r>
      <w:r>
        <w:rPr>
          <w:rFonts w:eastAsia="Times New Roman"/>
          <w:szCs w:val="24"/>
        </w:rPr>
        <w:t>α ρητή δέσμευση, αλλά δεν υπάρχει στο γραπτό κείμενο κάποια τέτοια δέσμευση.</w:t>
      </w:r>
    </w:p>
    <w:p w14:paraId="488C4B1C" w14:textId="77777777" w:rsidR="00FF101B" w:rsidRDefault="00202D30">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88C4B1D" w14:textId="77777777" w:rsidR="00FF101B" w:rsidRDefault="00202D30">
      <w:pPr>
        <w:spacing w:line="600" w:lineRule="auto"/>
        <w:ind w:firstLine="720"/>
        <w:contextualSpacing/>
        <w:jc w:val="both"/>
        <w:rPr>
          <w:rFonts w:eastAsia="Times New Roman"/>
          <w:szCs w:val="24"/>
        </w:rPr>
      </w:pPr>
      <w:r>
        <w:rPr>
          <w:rFonts w:eastAsia="Times New Roman"/>
          <w:szCs w:val="24"/>
        </w:rPr>
        <w:t>Αυτά, δυστυχώς, αποδεικνύουν –μισό λεπτό, κύριε Πρόεδρε- την</w:t>
      </w:r>
      <w:r>
        <w:rPr>
          <w:rFonts w:eastAsia="Times New Roman"/>
          <w:szCs w:val="24"/>
        </w:rPr>
        <w:t xml:space="preserve"> ασυνέπεια των λόγων και των πράξεων, αποδεικνύουν την υποκρισία και τη δειλία σε πολλές περιπτώσεις να υπερασπιστούν και τις δικές τους δεσμεύσεις, αλλά και τα εθνικά συμφέροντα στα ευρωπαϊκά όργανα, αλλά σε κάθε περίπτωση πλήττουν βάναυσα το αγροτικό εισ</w:t>
      </w:r>
      <w:r>
        <w:rPr>
          <w:rFonts w:eastAsia="Times New Roman"/>
          <w:szCs w:val="24"/>
        </w:rPr>
        <w:t xml:space="preserve">όδημα αλλά και την προοπτική της ελληνικής γεωργίας, καθώς μέσα και από το περιβόητο Σχέδιο Παραγωγικής Ανασυγκρότησης, το οποίο ουδέποτε το είδαμε εδώ </w:t>
      </w:r>
      <w:r>
        <w:rPr>
          <w:rFonts w:eastAsia="Times New Roman"/>
          <w:szCs w:val="24"/>
        </w:rPr>
        <w:lastRenderedPageBreak/>
        <w:t>και δύο τρία χρόνια από τη σημερινή Κυβέρνηση, δεν τίθεται σε εφαρμογή ούτε το Πρόγραμμα Αγροτικής Ανάπτ</w:t>
      </w:r>
      <w:r>
        <w:rPr>
          <w:rFonts w:eastAsia="Times New Roman"/>
          <w:szCs w:val="24"/>
        </w:rPr>
        <w:t xml:space="preserve">υξης. </w:t>
      </w:r>
    </w:p>
    <w:p w14:paraId="488C4B1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Έτσι περιμένουν 5,5 δισεκατομμύρια ευρώ, τα οποία είχαν προγραμματιστεί από την προηγούμενη Κυβέρνηση, τον Υπουργό τον κ. </w:t>
      </w:r>
      <w:proofErr w:type="spellStart"/>
      <w:r>
        <w:rPr>
          <w:rFonts w:eastAsia="Times New Roman"/>
          <w:szCs w:val="24"/>
        </w:rPr>
        <w:t>Καρασμάνη</w:t>
      </w:r>
      <w:proofErr w:type="spellEnd"/>
      <w:r>
        <w:rPr>
          <w:rFonts w:eastAsia="Times New Roman"/>
          <w:szCs w:val="24"/>
        </w:rPr>
        <w:t>, όταν κατέθετε τότε η Νέα Δημοκρατία, τον Ιούλιο του 2014, το πρόγραμμα προς έγκριση. Ακόμα και τώρα, δύο χρόνια μετά</w:t>
      </w:r>
      <w:r>
        <w:rPr>
          <w:rFonts w:eastAsia="Times New Roman"/>
          <w:szCs w:val="24"/>
        </w:rPr>
        <w:t>, δεν έχει καταβληθεί ούτε 1 ευρώ από κάποιο μέτρο αναπτυξιακού χαρακτήρα αυτών των προγραμμάτων. Ποιος ευθύνεται δύο χρόνια που δεν έχουν διεκπεραιωθεί όλες αυτές οι διαδικασίες;</w:t>
      </w:r>
    </w:p>
    <w:p w14:paraId="488C4B1F" w14:textId="77777777" w:rsidR="00FF101B" w:rsidRDefault="00202D30">
      <w:pPr>
        <w:spacing w:line="600" w:lineRule="auto"/>
        <w:ind w:firstLine="720"/>
        <w:contextualSpacing/>
        <w:jc w:val="both"/>
        <w:rPr>
          <w:rFonts w:eastAsia="Times New Roman"/>
          <w:szCs w:val="24"/>
        </w:rPr>
      </w:pPr>
      <w:r>
        <w:rPr>
          <w:rFonts w:eastAsia="Times New Roman"/>
          <w:szCs w:val="24"/>
        </w:rPr>
        <w:t>Κλείνοντας, κύριε Πρόεδρε, κάνουμε αυτήν την έκκληση και την παράκληση, όπως</w:t>
      </w:r>
      <w:r>
        <w:rPr>
          <w:rFonts w:eastAsia="Times New Roman"/>
          <w:szCs w:val="24"/>
        </w:rPr>
        <w:t xml:space="preserve"> θέλετε πάρτε την, κύριοι της Κυβέρνησης, να φέρει η Κυβέρνηση και οι αρμόδιοι Υπουργοί προς συζήτηση στις αντίστοιχες Επιτροπές το θέμα της συγκρότησης του σχεδίου της παραγωγικής ανασυγκρότησης της χώρας. Εκεί είμαστε έτοιμοι να καταθέσουμε συγκεκριμένες</w:t>
      </w:r>
      <w:r>
        <w:rPr>
          <w:rFonts w:eastAsia="Times New Roman"/>
          <w:szCs w:val="24"/>
        </w:rPr>
        <w:t xml:space="preserve">, </w:t>
      </w:r>
      <w:proofErr w:type="spellStart"/>
      <w:r>
        <w:rPr>
          <w:rFonts w:eastAsia="Times New Roman"/>
          <w:szCs w:val="24"/>
        </w:rPr>
        <w:t>ποσοτικοποιημένες</w:t>
      </w:r>
      <w:proofErr w:type="spellEnd"/>
      <w:r>
        <w:rPr>
          <w:rFonts w:eastAsia="Times New Roman"/>
          <w:szCs w:val="24"/>
        </w:rPr>
        <w:t xml:space="preserve"> προτάσεις για να συνθέσουμε τις δυνάμεις μας </w:t>
      </w:r>
      <w:r>
        <w:rPr>
          <w:rFonts w:eastAsia="Times New Roman"/>
          <w:szCs w:val="24"/>
        </w:rPr>
        <w:lastRenderedPageBreak/>
        <w:t>μέσα σε αυτήν τη δύσκολη περίοδο, για να μπορέσουμε να δώσουμε και μια ευχάριστη εικόνα στους Έλληνες πολίτες, αλλά και μ</w:t>
      </w:r>
      <w:r>
        <w:rPr>
          <w:rFonts w:eastAsia="Times New Roman"/>
          <w:szCs w:val="24"/>
        </w:rPr>
        <w:t>ί</w:t>
      </w:r>
      <w:r>
        <w:rPr>
          <w:rFonts w:eastAsia="Times New Roman"/>
          <w:szCs w:val="24"/>
        </w:rPr>
        <w:t>α ουσιαστική ελπίδα εξόδου της χώρας από την κρίση, μέσα από ένα σχέδ</w:t>
      </w:r>
      <w:r>
        <w:rPr>
          <w:rFonts w:eastAsia="Times New Roman"/>
          <w:szCs w:val="24"/>
        </w:rPr>
        <w:t>ιο στο οποίο θα συμφωνήσουμε όλοι και θα έχει μ</w:t>
      </w:r>
      <w:r>
        <w:rPr>
          <w:rFonts w:eastAsia="Times New Roman"/>
          <w:szCs w:val="24"/>
        </w:rPr>
        <w:t>ί</w:t>
      </w:r>
      <w:r>
        <w:rPr>
          <w:rFonts w:eastAsia="Times New Roman"/>
          <w:szCs w:val="24"/>
        </w:rPr>
        <w:t xml:space="preserve">α </w:t>
      </w:r>
      <w:proofErr w:type="spellStart"/>
      <w:r>
        <w:rPr>
          <w:rFonts w:eastAsia="Times New Roman"/>
          <w:szCs w:val="24"/>
        </w:rPr>
        <w:t>μεσομακροπρόθεσμη</w:t>
      </w:r>
      <w:proofErr w:type="spellEnd"/>
      <w:r>
        <w:rPr>
          <w:rFonts w:eastAsia="Times New Roman"/>
          <w:szCs w:val="24"/>
        </w:rPr>
        <w:t xml:space="preserve"> ισχύ σε αυτήν τη χώρα.</w:t>
      </w:r>
    </w:p>
    <w:p w14:paraId="488C4B20"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 κύριε Πρόεδρε.</w:t>
      </w:r>
    </w:p>
    <w:p w14:paraId="488C4B21"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88C4B22"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488C4B23" w14:textId="77777777" w:rsidR="00FF101B" w:rsidRDefault="00202D30">
      <w:pPr>
        <w:spacing w:line="600" w:lineRule="auto"/>
        <w:ind w:firstLine="720"/>
        <w:contextualSpacing/>
        <w:jc w:val="both"/>
        <w:rPr>
          <w:rFonts w:eastAsia="Times New Roman"/>
          <w:szCs w:val="24"/>
        </w:rPr>
      </w:pPr>
      <w:r>
        <w:rPr>
          <w:rFonts w:eastAsia="Times New Roman"/>
          <w:b/>
          <w:szCs w:val="24"/>
        </w:rPr>
        <w:t>ΕΥΑΓΓΕΛΟΣ ΑΠΟΣΤΟΛΟΥ (Υπουργός Α</w:t>
      </w:r>
      <w:r>
        <w:rPr>
          <w:rFonts w:eastAsia="Times New Roman"/>
          <w:b/>
          <w:szCs w:val="24"/>
        </w:rPr>
        <w:t>γροτικής Ανάπτυξης και Τροφίμων):</w:t>
      </w:r>
      <w:r>
        <w:rPr>
          <w:rFonts w:eastAsia="Times New Roman"/>
          <w:szCs w:val="24"/>
        </w:rPr>
        <w:t xml:space="preserve"> Κύριε Πρόεδρε, επειδή αναφέρθηκε και προσωπικά ο αγαπητός συνάδελφος…</w:t>
      </w:r>
    </w:p>
    <w:p w14:paraId="488C4B24"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Κύριε Αποστόλου, θέλετε να μιλήσετε ή να απαντήσετε;</w:t>
      </w:r>
    </w:p>
    <w:p w14:paraId="488C4B25"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ΕΥΑΓΓΕΛΟΣ ΑΠΟΣΤΟΛΟΥ (Υπουργός Αγροτικής Ανάπτυξης και Τροφίμων)</w:t>
      </w:r>
      <w:r>
        <w:rPr>
          <w:rFonts w:eastAsia="Times New Roman"/>
          <w:b/>
          <w:szCs w:val="24"/>
        </w:rPr>
        <w:t>:</w:t>
      </w:r>
      <w:r>
        <w:rPr>
          <w:rFonts w:eastAsia="Times New Roman"/>
          <w:szCs w:val="24"/>
        </w:rPr>
        <w:t xml:space="preserve"> Θέλω τρία λεπτά να μου δώσετε.</w:t>
      </w:r>
    </w:p>
    <w:p w14:paraId="488C4B26"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488C4B27" w14:textId="77777777" w:rsidR="00FF101B" w:rsidRDefault="00202D30">
      <w:pPr>
        <w:spacing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Είπε ο κ. Κασαπίδης ότι πριν το δημοψήφισμα εγώ με ένα δελτίο Τύπου χαρακτήρισα αυτά που ζητούσε η</w:t>
      </w:r>
      <w:r>
        <w:rPr>
          <w:rFonts w:eastAsia="Times New Roman"/>
          <w:szCs w:val="24"/>
        </w:rPr>
        <w:t xml:space="preserve"> Ευρωπαϊκή Επιτροπή ως ταφόπλακα για τον αγροτικό χώρο και ανέφερε ως χαρακτηριστικό παράδειγμα τη φορολόγηση που ήταν 13% πριν και θα ζητούσε η Ευρωπαϊκή Επιτροπή 26%.</w:t>
      </w:r>
    </w:p>
    <w:p w14:paraId="488C4B2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Κύριε συνάδελφε, αυτή η Κυβέρνηση διαπραγματεύτηκε, έχοντας βεβαίως ως ισχυρότατο όπλο </w:t>
      </w:r>
      <w:r>
        <w:rPr>
          <w:rFonts w:eastAsia="Times New Roman"/>
          <w:szCs w:val="24"/>
        </w:rPr>
        <w:t>το «</w:t>
      </w:r>
      <w:r>
        <w:rPr>
          <w:rFonts w:eastAsia="Times New Roman"/>
          <w:szCs w:val="24"/>
        </w:rPr>
        <w:t>όχι</w:t>
      </w:r>
      <w:r>
        <w:rPr>
          <w:rFonts w:eastAsia="Times New Roman"/>
          <w:szCs w:val="24"/>
        </w:rPr>
        <w:t xml:space="preserve">» του ελληνικού λαού. </w:t>
      </w:r>
      <w:r>
        <w:rPr>
          <w:rFonts w:eastAsia="Times New Roman"/>
          <w:szCs w:val="24"/>
        </w:rPr>
        <w:t>Ξ</w:t>
      </w:r>
      <w:r>
        <w:rPr>
          <w:rFonts w:eastAsia="Times New Roman"/>
          <w:szCs w:val="24"/>
        </w:rPr>
        <w:t>έρετε τι κατάφερε σε αυτό το κομμάτι; Κατάφερε για πρώτη φορά να θεσπιστεί αφορολόγητο σε επιχειρηματικού χαρακτήρα δραστηριότητα, όπως είναι η αγρο</w:t>
      </w:r>
      <w:r>
        <w:rPr>
          <w:rFonts w:eastAsia="Times New Roman"/>
          <w:szCs w:val="24"/>
        </w:rPr>
        <w:lastRenderedPageBreak/>
        <w:t xml:space="preserve">τική. Δεν υπήρξε ξανά στη χώρα μας. Ξέρετε πόσο; </w:t>
      </w:r>
      <w:r>
        <w:rPr>
          <w:rFonts w:eastAsia="Times New Roman"/>
          <w:szCs w:val="24"/>
        </w:rPr>
        <w:t>Οκτώ χιλιάδες εξακόσια</w:t>
      </w:r>
      <w:r>
        <w:rPr>
          <w:rFonts w:eastAsia="Times New Roman"/>
          <w:szCs w:val="24"/>
        </w:rPr>
        <w:t xml:space="preserve"> ευρώ, </w:t>
      </w:r>
      <w:r>
        <w:rPr>
          <w:rFonts w:eastAsia="Times New Roman"/>
          <w:szCs w:val="24"/>
        </w:rPr>
        <w:t>που αν το αναφέρουμε σε μ</w:t>
      </w:r>
      <w:r>
        <w:rPr>
          <w:rFonts w:eastAsia="Times New Roman"/>
          <w:szCs w:val="24"/>
        </w:rPr>
        <w:t>ί</w:t>
      </w:r>
      <w:r>
        <w:rPr>
          <w:rFonts w:eastAsia="Times New Roman"/>
          <w:szCs w:val="24"/>
        </w:rPr>
        <w:t xml:space="preserve">α μέση οικογένεια, ξεπερνά τα 9.500 ευρώ. Πού το βρήκατε εσείς το 26%; </w:t>
      </w:r>
      <w:r>
        <w:rPr>
          <w:rFonts w:eastAsia="Times New Roman"/>
          <w:szCs w:val="24"/>
        </w:rPr>
        <w:t>Ξ</w:t>
      </w:r>
      <w:r>
        <w:rPr>
          <w:rFonts w:eastAsia="Times New Roman"/>
          <w:szCs w:val="24"/>
        </w:rPr>
        <w:t>έρετε σε ποιους απευθύνεται το δικό μας αφορολόγητο; Στο 95% των Ελλήνων αγροτών που δηλώνουν εισόδημα κάτω από 9.000 ευρώ. Άρα γιατί ψεύδεστε διαρκώς;</w:t>
      </w:r>
    </w:p>
    <w:p w14:paraId="488C4B2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Δεύτερον, αναφερθήκατε στο θέμα που αφορά τη </w:t>
      </w:r>
      <w:r>
        <w:rPr>
          <w:rFonts w:eastAsia="Times New Roman"/>
          <w:szCs w:val="24"/>
        </w:rPr>
        <w:t>σ</w:t>
      </w:r>
      <w:r>
        <w:rPr>
          <w:rFonts w:eastAsia="Times New Roman"/>
          <w:szCs w:val="24"/>
        </w:rPr>
        <w:t>υμφωνία με τον Καναδά και τη Νότια Αφρική, τη γνωστή ως συμφωνία κυρίως, από τη δική μας πλευρά, που είχε σχέση με τη φέτα. Σας είχα πει και εσείς ο ίδιος καταγγείλατε αυτό που η Κυβέρνηση της Νέας Δημοκρατίας,</w:t>
      </w:r>
      <w:r>
        <w:rPr>
          <w:rFonts w:eastAsia="Times New Roman"/>
          <w:szCs w:val="24"/>
        </w:rPr>
        <w:t xml:space="preserve"> ο κ. </w:t>
      </w:r>
      <w:proofErr w:type="spellStart"/>
      <w:r>
        <w:rPr>
          <w:rFonts w:eastAsia="Times New Roman"/>
          <w:szCs w:val="24"/>
        </w:rPr>
        <w:t>Μηταράκης</w:t>
      </w:r>
      <w:proofErr w:type="spellEnd"/>
      <w:r>
        <w:rPr>
          <w:rFonts w:eastAsia="Times New Roman"/>
          <w:szCs w:val="24"/>
        </w:rPr>
        <w:t xml:space="preserve"> συμφώνησε –και δεν χρειάζεται να σας το επαναλάβω- στη Σύνοδο Κορυφής της Ευρωπαϊκής Ένωσης που έγινε στην Οτάβα του Καναδά. Ο τότε Πρωθυπουργός ο κ. Σαμαράς, ο Πρόεδρος της Επιτροπής ο κ. </w:t>
      </w:r>
      <w:proofErr w:type="spellStart"/>
      <w:r>
        <w:rPr>
          <w:rFonts w:eastAsia="Times New Roman"/>
          <w:szCs w:val="24"/>
        </w:rPr>
        <w:t>Μπαρόζο</w:t>
      </w:r>
      <w:proofErr w:type="spellEnd"/>
      <w:r>
        <w:rPr>
          <w:rFonts w:eastAsia="Times New Roman"/>
          <w:szCs w:val="24"/>
        </w:rPr>
        <w:t xml:space="preserve"> και ο Καναδός Πρωθυπουργός έκλεισαν μ</w:t>
      </w:r>
      <w:r>
        <w:rPr>
          <w:rFonts w:eastAsia="Times New Roman"/>
          <w:szCs w:val="24"/>
        </w:rPr>
        <w:t>ί</w:t>
      </w:r>
      <w:r>
        <w:rPr>
          <w:rFonts w:eastAsia="Times New Roman"/>
          <w:szCs w:val="24"/>
        </w:rPr>
        <w:t>α συμ</w:t>
      </w:r>
      <w:r>
        <w:rPr>
          <w:rFonts w:eastAsia="Times New Roman"/>
          <w:szCs w:val="24"/>
        </w:rPr>
        <w:t xml:space="preserve">φωνία η οποία τι έκανε; Έδινε τη δυνατότητα στον Καναδά να χρησιμοποιεί τον όρο «φέτα» </w:t>
      </w:r>
      <w:r>
        <w:rPr>
          <w:rFonts w:eastAsia="Times New Roman"/>
          <w:szCs w:val="24"/>
        </w:rPr>
        <w:lastRenderedPageBreak/>
        <w:t>και μετά τη μεταβατική περίοδο. Πάντα σε όλες τις συμφωνίες υπάρχει μ</w:t>
      </w:r>
      <w:r>
        <w:rPr>
          <w:rFonts w:eastAsia="Times New Roman"/>
          <w:szCs w:val="24"/>
        </w:rPr>
        <w:t>ί</w:t>
      </w:r>
      <w:r>
        <w:rPr>
          <w:rFonts w:eastAsia="Times New Roman"/>
          <w:szCs w:val="24"/>
        </w:rPr>
        <w:t xml:space="preserve">α μεταβατική περίοδος. </w:t>
      </w:r>
      <w:r>
        <w:rPr>
          <w:rFonts w:eastAsia="Times New Roman"/>
          <w:szCs w:val="24"/>
        </w:rPr>
        <w:t>Τ</w:t>
      </w:r>
      <w:r>
        <w:rPr>
          <w:rFonts w:eastAsia="Times New Roman"/>
          <w:szCs w:val="24"/>
        </w:rPr>
        <w:t>ι κάναμε εμείς;</w:t>
      </w:r>
    </w:p>
    <w:p w14:paraId="488C4B2A" w14:textId="77777777" w:rsidR="00FF101B" w:rsidRDefault="00202D30">
      <w:pPr>
        <w:spacing w:line="600" w:lineRule="auto"/>
        <w:ind w:firstLine="720"/>
        <w:contextualSpacing/>
        <w:jc w:val="both"/>
        <w:rPr>
          <w:rFonts w:eastAsia="Times New Roman"/>
          <w:szCs w:val="24"/>
        </w:rPr>
      </w:pPr>
      <w:r>
        <w:rPr>
          <w:rFonts w:eastAsia="Times New Roman"/>
          <w:szCs w:val="24"/>
        </w:rPr>
        <w:t>Εμείς καταφέραμε και υπάρχει μέσα στο κείμενο της συμφωνίας</w:t>
      </w:r>
      <w:r>
        <w:rPr>
          <w:rFonts w:eastAsia="Times New Roman"/>
          <w:szCs w:val="24"/>
        </w:rPr>
        <w:t xml:space="preserve"> δέσμευση-δήλωση της Ευρωπαϊκής Επιτροπής ότι εντός της μεταβατικής περιόδου των πέντε ετών θα ολοκληρωθεί μ</w:t>
      </w:r>
      <w:r>
        <w:rPr>
          <w:rFonts w:eastAsia="Times New Roman"/>
          <w:szCs w:val="24"/>
        </w:rPr>
        <w:t>ί</w:t>
      </w:r>
      <w:r>
        <w:rPr>
          <w:rFonts w:eastAsia="Times New Roman"/>
          <w:szCs w:val="24"/>
        </w:rPr>
        <w:t>α διαδικασία αναθεώρησης, η οποία θα έχει ως τελική κατάληξη την πλήρη κατοχύρωση της προστασίας της φέτας, δηλαδή μετά τα πέντε χρόνια δεν θα υπάρ</w:t>
      </w:r>
      <w:r>
        <w:rPr>
          <w:rFonts w:eastAsia="Times New Roman"/>
          <w:szCs w:val="24"/>
        </w:rPr>
        <w:t>χει ο όρος «φέτα» σε τυριά του Καναδά και της Νότιας Αφρικής. Γιατί, λοιπόν, συνεχίζετε να ψεύδεστε, για πράγματα τουλάχιστον οφθαλμοφανή και πράγματα τα οποία ιδιαίτερα η Ευρωπαϊκή Επιτροπή έχει κάνει αποδεκτά;</w:t>
      </w:r>
    </w:p>
    <w:p w14:paraId="488C4B2B" w14:textId="77777777" w:rsidR="00FF101B" w:rsidRDefault="00202D30">
      <w:pPr>
        <w:spacing w:line="600" w:lineRule="auto"/>
        <w:ind w:firstLine="720"/>
        <w:contextualSpacing/>
        <w:jc w:val="both"/>
        <w:rPr>
          <w:rFonts w:eastAsia="Times New Roman"/>
          <w:szCs w:val="24"/>
        </w:rPr>
      </w:pPr>
      <w:r>
        <w:rPr>
          <w:rFonts w:eastAsia="Times New Roman"/>
          <w:szCs w:val="24"/>
        </w:rPr>
        <w:t>Όσον αφορά στο κομμάτι που αναφέρετε στην πα</w:t>
      </w:r>
      <w:r>
        <w:rPr>
          <w:rFonts w:eastAsia="Times New Roman"/>
          <w:szCs w:val="24"/>
        </w:rPr>
        <w:t xml:space="preserve">ραγωγική ανασυγκρότηση στη στρατηγική, θα κάνουμε την Τετάρτη συζήτηση και εκεί, λοιπόν, θα σας αποδείξουμε ότι έχουμε στρατηγική, την οποία έχουμε καταθέσει στην Ευρωπαϊκή Επιτροπή, έχουμε πάρει το </w:t>
      </w:r>
      <w:r>
        <w:rPr>
          <w:rFonts w:eastAsia="Times New Roman"/>
          <w:szCs w:val="24"/>
          <w:lang w:val="en-US"/>
        </w:rPr>
        <w:t>ok</w:t>
      </w:r>
      <w:r w:rsidRPr="0033253E">
        <w:rPr>
          <w:rFonts w:eastAsia="Times New Roman"/>
          <w:color w:val="FF0000"/>
          <w:szCs w:val="24"/>
        </w:rPr>
        <w:t xml:space="preserve"> </w:t>
      </w:r>
      <w:r>
        <w:rPr>
          <w:rFonts w:eastAsia="Times New Roman"/>
          <w:szCs w:val="24"/>
        </w:rPr>
        <w:t xml:space="preserve">και μάλιστα με επένδυση γι’ αυτό που επιχειρούμε να κάνουμε. Επιτέλους, δεν βλέπετε σε </w:t>
      </w:r>
      <w:r>
        <w:rPr>
          <w:rFonts w:eastAsia="Times New Roman"/>
          <w:szCs w:val="24"/>
        </w:rPr>
        <w:lastRenderedPageBreak/>
        <w:t>σημερινά δημοσιεύματα, ότι η χώρα μας στο θέμα της διαχείρισης των κοινοτικών ενισχύσεων, της απορρόφησης των πόρων είναι αν όχι πρώτη, από τις πρώτες χώρες της Ευρωπαϊκ</w:t>
      </w:r>
      <w:r>
        <w:rPr>
          <w:rFonts w:eastAsia="Times New Roman"/>
          <w:szCs w:val="24"/>
        </w:rPr>
        <w:t xml:space="preserve">ής Ένωσης; Προς </w:t>
      </w:r>
      <w:r>
        <w:rPr>
          <w:rFonts w:eastAsia="Times New Roman"/>
          <w:szCs w:val="24"/>
        </w:rPr>
        <w:t>θ</w:t>
      </w:r>
      <w:r>
        <w:rPr>
          <w:rFonts w:eastAsia="Times New Roman"/>
          <w:szCs w:val="24"/>
        </w:rPr>
        <w:t>εού, λοιπόν!</w:t>
      </w:r>
    </w:p>
    <w:p w14:paraId="488C4B2C"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ΜΑΡΙΑ ΑΝΤΩΝΙΟΥ: </w:t>
      </w:r>
      <w:r>
        <w:rPr>
          <w:rFonts w:eastAsia="Times New Roman"/>
          <w:szCs w:val="24"/>
        </w:rPr>
        <w:t>Πού το βρήκατε αυτό;</w:t>
      </w:r>
    </w:p>
    <w:p w14:paraId="488C4B2D"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488C4B2E" w14:textId="77777777" w:rsidR="00FF101B" w:rsidRDefault="00202D30">
      <w:pPr>
        <w:spacing w:line="600" w:lineRule="auto"/>
        <w:ind w:firstLine="720"/>
        <w:contextualSpacing/>
        <w:jc w:val="both"/>
        <w:rPr>
          <w:rFonts w:eastAsia="Times New Roman"/>
          <w:szCs w:val="24"/>
        </w:rPr>
      </w:pPr>
      <w:r>
        <w:rPr>
          <w:rFonts w:eastAsia="Times New Roman"/>
          <w:szCs w:val="24"/>
        </w:rPr>
        <w:t>Τον λόγο έχει ο Βουλευτής του ΣΥΡΙΖΑ κ. Μπάρκας.</w:t>
      </w:r>
    </w:p>
    <w:p w14:paraId="488C4B2F" w14:textId="77777777" w:rsidR="00FF101B" w:rsidRDefault="00202D30">
      <w:pPr>
        <w:spacing w:line="600" w:lineRule="auto"/>
        <w:ind w:firstLine="720"/>
        <w:contextualSpacing/>
        <w:jc w:val="both"/>
        <w:rPr>
          <w:rFonts w:eastAsia="Times New Roman"/>
          <w:szCs w:val="24"/>
        </w:rPr>
      </w:pPr>
      <w:r>
        <w:rPr>
          <w:rFonts w:eastAsia="Times New Roman"/>
          <w:b/>
          <w:szCs w:val="24"/>
        </w:rPr>
        <w:t>ΓΕΩΡΓΙΟΣ ΚΑΣΑΠΙΔΗΣ:</w:t>
      </w:r>
      <w:r>
        <w:rPr>
          <w:rFonts w:eastAsia="Times New Roman"/>
          <w:szCs w:val="24"/>
        </w:rPr>
        <w:t xml:space="preserve"> Κύριε Πρόεδρε, μπορώ να έχω τον λόγο για ένα λεπτό;</w:t>
      </w:r>
    </w:p>
    <w:p w14:paraId="488C4B30"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w:t>
      </w:r>
      <w:r>
        <w:rPr>
          <w:rFonts w:eastAsia="Times New Roman"/>
          <w:szCs w:val="24"/>
        </w:rPr>
        <w:t xml:space="preserve"> Κύριε Κασαπίδη, σας παρακαλώ. Δεν υπάρχει…</w:t>
      </w:r>
    </w:p>
    <w:p w14:paraId="488C4B31" w14:textId="77777777" w:rsidR="00FF101B" w:rsidRDefault="00202D30">
      <w:pPr>
        <w:spacing w:line="600" w:lineRule="auto"/>
        <w:ind w:firstLine="720"/>
        <w:contextualSpacing/>
        <w:jc w:val="both"/>
        <w:rPr>
          <w:rFonts w:eastAsia="Times New Roman"/>
          <w:szCs w:val="24"/>
        </w:rPr>
      </w:pPr>
      <w:r>
        <w:rPr>
          <w:rFonts w:eastAsia="Times New Roman"/>
          <w:b/>
          <w:szCs w:val="24"/>
        </w:rPr>
        <w:t>ΓΕΩΡΓΙΟΣ ΚΑΣΑΠΙΔΗΣ:</w:t>
      </w:r>
      <w:r>
        <w:rPr>
          <w:rFonts w:eastAsia="Times New Roman"/>
          <w:szCs w:val="24"/>
        </w:rPr>
        <w:t xml:space="preserve"> Με αποκάλεσε ψεύτη, κύριε Πρόεδρε. Ένα λεπτό μόνο.</w:t>
      </w:r>
    </w:p>
    <w:p w14:paraId="488C4B32"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Θα σας δώσω τον λόγο για ένα λεπτό, μετά τον κ. Μπάρκα.</w:t>
      </w:r>
    </w:p>
    <w:p w14:paraId="488C4B33"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Ορίστε, κύριε Μπάρκα.</w:t>
      </w:r>
    </w:p>
    <w:p w14:paraId="488C4B3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ΜΠΑΡΚΑΣ:</w:t>
      </w:r>
      <w:r>
        <w:rPr>
          <w:rFonts w:eastAsia="Times New Roman"/>
          <w:szCs w:val="24"/>
        </w:rPr>
        <w:t xml:space="preserve"> Κύριε Πρόεδρε, ακούγοντας τις ομιλίες των Βουλευτών της Αντιπολίτευσης οι οποίοι ασκούν κριτική, μου θυμίζουν την εξής φράση «δεν ξέρω, διάβαζα». Αποποιούνται των ευθυνών προηγούμενων κυβερνήσεων, στις οποίες οι ίδιοι συμμετείχαν, λες και η κοινοβ</w:t>
      </w:r>
      <w:r>
        <w:rPr>
          <w:rFonts w:eastAsia="Times New Roman"/>
          <w:szCs w:val="24"/>
        </w:rPr>
        <w:t xml:space="preserve">ουλευτική ιστορία της χώρας μας άρχισε τον Ιανουάριο του 2015. </w:t>
      </w:r>
      <w:r>
        <w:rPr>
          <w:rFonts w:eastAsia="Times New Roman"/>
          <w:szCs w:val="24"/>
        </w:rPr>
        <w:t>Ν</w:t>
      </w:r>
      <w:r>
        <w:rPr>
          <w:rFonts w:eastAsia="Times New Roman"/>
          <w:szCs w:val="24"/>
        </w:rPr>
        <w:t>α πώς σκέφτονται για τον ελληνικό λαό. Λένε «καθρεφτάκια» τις χθεσινές εξαγγελίες του Πρωθυπουργού. Θεωρούν τον ελληνικό λαό ιθαγενείς και λένε σε εμάς να ζητήσουμε συγγνώμη.</w:t>
      </w:r>
    </w:p>
    <w:p w14:paraId="488C4B35"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w:t>
      </w:r>
      <w:r>
        <w:rPr>
          <w:rFonts w:eastAsia="Times New Roman"/>
          <w:szCs w:val="24"/>
        </w:rPr>
        <w:t xml:space="preserve"> Βουλευτές, ο ΣΥΡΙΖΑ ανέλαβε την ιστορική ευθύνη να βγάλει την Ελλάδα από την κρίση με την κοινωνία όρθια, χωρίς να διστάσει ούτε στιγμή. </w:t>
      </w:r>
      <w:r>
        <w:rPr>
          <w:rFonts w:eastAsia="Times New Roman"/>
          <w:szCs w:val="24"/>
        </w:rPr>
        <w:t>Α</w:t>
      </w:r>
      <w:r>
        <w:rPr>
          <w:rFonts w:eastAsia="Times New Roman"/>
          <w:szCs w:val="24"/>
        </w:rPr>
        <w:t xml:space="preserve">υτό γιατί ο ΣΥΡΙΖΑ εκφράζει τις κοινωνικές δυνάμεις, οι οποίες χτυπήθηκαν από τη νεοφιλελεύθερη λαίλαπα τα τελευταία </w:t>
      </w:r>
      <w:r>
        <w:rPr>
          <w:rFonts w:eastAsia="Times New Roman"/>
          <w:szCs w:val="24"/>
        </w:rPr>
        <w:t xml:space="preserve">χρόνια και όχι τα συμφέροντα της διαπλοκής κρατικοδίαιτων επιχειρηματιών και όσων είναι στις λίστες </w:t>
      </w:r>
      <w:proofErr w:type="spellStart"/>
      <w:r>
        <w:rPr>
          <w:rFonts w:eastAsia="Times New Roman"/>
          <w:szCs w:val="24"/>
        </w:rPr>
        <w:t>Λαγκάρντ</w:t>
      </w:r>
      <w:proofErr w:type="spellEnd"/>
      <w:r>
        <w:rPr>
          <w:rFonts w:eastAsia="Times New Roman"/>
          <w:szCs w:val="24"/>
        </w:rPr>
        <w:t xml:space="preserve"> και </w:t>
      </w:r>
      <w:proofErr w:type="spellStart"/>
      <w:r>
        <w:rPr>
          <w:rFonts w:eastAsia="Times New Roman"/>
          <w:szCs w:val="24"/>
        </w:rPr>
        <w:t>Μπόργιανς</w:t>
      </w:r>
      <w:proofErr w:type="spellEnd"/>
      <w:r>
        <w:rPr>
          <w:rFonts w:eastAsia="Times New Roman"/>
          <w:szCs w:val="24"/>
        </w:rPr>
        <w:t xml:space="preserve">. </w:t>
      </w:r>
    </w:p>
    <w:p w14:paraId="488C4B36"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Σε αυτό το πλαίσιο, στο επίκεντρο της πολιτικής μας είναι η ανασυγκρότηση του κοινωνικού κράτους, το οποίο είχαν βάλει στο στόχαστρ</w:t>
      </w:r>
      <w:r>
        <w:rPr>
          <w:rFonts w:eastAsia="Times New Roman"/>
          <w:szCs w:val="24"/>
        </w:rPr>
        <w:t>ο οι δυνάμεις του παλαιού πολιτικού συστήματος για να εξυπηρετήσουν ιδιωτικά συμφέροντα. Εμείς, απεναντίας διαθέτουμε διαφορετική φιλοσοφία και μέσω του σχεδιασμού και της σκληρής δουλειάς χτίζουμε σταδιακά ένα ισχυρό κοινωνικό κράτος για όλους, παρά τις α</w:t>
      </w:r>
      <w:r>
        <w:rPr>
          <w:rFonts w:eastAsia="Times New Roman"/>
          <w:szCs w:val="24"/>
        </w:rPr>
        <w:t xml:space="preserve">σφυκτικές δημοσιονομικές συνθήκες που επικρατούν στη χώρα. </w:t>
      </w:r>
      <w:r>
        <w:rPr>
          <w:rFonts w:eastAsia="Times New Roman"/>
          <w:szCs w:val="24"/>
        </w:rPr>
        <w:t>Α</w:t>
      </w:r>
      <w:r>
        <w:rPr>
          <w:rFonts w:eastAsia="Times New Roman"/>
          <w:szCs w:val="24"/>
        </w:rPr>
        <w:t xml:space="preserve">υτό δεν είναι κάτι γενικό και αόριστο. Αποτυπώνεται στον </w:t>
      </w:r>
      <w:r>
        <w:rPr>
          <w:rFonts w:eastAsia="Times New Roman"/>
          <w:szCs w:val="24"/>
        </w:rPr>
        <w:t>π</w:t>
      </w:r>
      <w:r>
        <w:rPr>
          <w:rFonts w:eastAsia="Times New Roman"/>
          <w:szCs w:val="24"/>
        </w:rPr>
        <w:t xml:space="preserve">ροϋπολογισμό του 2017. </w:t>
      </w:r>
    </w:p>
    <w:p w14:paraId="488C4B3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Ειδικότερα, σε αυτόν τον </w:t>
      </w:r>
      <w:r>
        <w:rPr>
          <w:rFonts w:eastAsia="Times New Roman"/>
          <w:szCs w:val="24"/>
        </w:rPr>
        <w:t>π</w:t>
      </w:r>
      <w:r>
        <w:rPr>
          <w:rFonts w:eastAsia="Times New Roman"/>
          <w:szCs w:val="24"/>
        </w:rPr>
        <w:t>ροϋπολογισμό, το κοινωνικό πρόγραμμα του ΣΥΡΙΖΑ για την προστασία και την στήριξη των αν</w:t>
      </w:r>
      <w:r>
        <w:rPr>
          <w:rFonts w:eastAsia="Times New Roman"/>
          <w:szCs w:val="24"/>
        </w:rPr>
        <w:t>έργων, των χαμηλών εισοδημάτων και των αδυνάμων, έχει σημαντική θέση. Θα συνεχίζουμε να εφαρμόζουμε μέτρα και δράσεις για να ανακουφίσουμε τους κοινωνικά ασθενέστερους. Η υγεία, η παιδεία και η κοινωνική προστασία συνθέτουν τους πυλώνες για την ανασυγκρότη</w:t>
      </w:r>
      <w:r>
        <w:rPr>
          <w:rFonts w:eastAsia="Times New Roman"/>
          <w:szCs w:val="24"/>
        </w:rPr>
        <w:t>ση του κοινωνικού κράτους και θα ήθελα σε αυτό το σημείο να επεκτείνω την σκέψη μου.</w:t>
      </w:r>
    </w:p>
    <w:p w14:paraId="488C4B38"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Σε ό,τι αφορά την παιδεία, με τον νέο </w:t>
      </w:r>
      <w:r>
        <w:rPr>
          <w:rFonts w:eastAsia="Times New Roman"/>
          <w:szCs w:val="24"/>
        </w:rPr>
        <w:t>π</w:t>
      </w:r>
      <w:r>
        <w:rPr>
          <w:rFonts w:eastAsia="Times New Roman"/>
          <w:szCs w:val="24"/>
        </w:rPr>
        <w:t>ροϋπολογισμό του 2017 παρά τα σοβαρά οικονομικά προβλήματα της χώρας, προβλέπεται αύξηση των δαπανών του Υπουργείου Παιδείας, Έρευνα</w:t>
      </w:r>
      <w:r>
        <w:rPr>
          <w:rFonts w:eastAsia="Times New Roman"/>
          <w:szCs w:val="24"/>
        </w:rPr>
        <w:t xml:space="preserve">ς και Θρησκευμάτων για την εκπαίδευση. Συγκεκριμένα προβλέπεται αύξηση των δαπανών σε σχέση με τον </w:t>
      </w:r>
      <w:r>
        <w:rPr>
          <w:rFonts w:eastAsia="Times New Roman"/>
          <w:szCs w:val="24"/>
        </w:rPr>
        <w:t>π</w:t>
      </w:r>
      <w:r>
        <w:rPr>
          <w:rFonts w:eastAsia="Times New Roman"/>
          <w:szCs w:val="24"/>
        </w:rPr>
        <w:t xml:space="preserve">ροϋπολογισμό του 2016 κατά 257 εκατομμύρια ευρώ. Έτσι, η Κυβέρνηση συνεχίζει την πολιτική που ξεκίνησε με τον </w:t>
      </w:r>
      <w:r>
        <w:rPr>
          <w:rFonts w:eastAsia="Times New Roman"/>
          <w:szCs w:val="24"/>
        </w:rPr>
        <w:t>π</w:t>
      </w:r>
      <w:r>
        <w:rPr>
          <w:rFonts w:eastAsia="Times New Roman"/>
          <w:szCs w:val="24"/>
        </w:rPr>
        <w:t>ροϋπολογισμό του 2016, ο οποίος έβαλε φρένο σ</w:t>
      </w:r>
      <w:r>
        <w:rPr>
          <w:rFonts w:eastAsia="Times New Roman"/>
          <w:szCs w:val="24"/>
        </w:rPr>
        <w:t xml:space="preserve">τις συνεχείς, τα προηγούμενα χρόνια, μειώσεις των δαπανών για την παιδεία. </w:t>
      </w:r>
    </w:p>
    <w:p w14:paraId="488C4B3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Αυτό αποδεικνύεται, αν συγκρίνουμε τον </w:t>
      </w:r>
      <w:r>
        <w:rPr>
          <w:rFonts w:eastAsia="Times New Roman"/>
          <w:szCs w:val="24"/>
        </w:rPr>
        <w:t>π</w:t>
      </w:r>
      <w:r>
        <w:rPr>
          <w:rFonts w:eastAsia="Times New Roman"/>
          <w:szCs w:val="24"/>
        </w:rPr>
        <w:t xml:space="preserve">ροϋπολογισμό του 2017 της σημερινής Κυβέρνησης, με τις δαπάνες που είχε αποφασίσει να διαθέσει για το 2017 η Κυβέρνηση Νέας Δημοκρατίας και </w:t>
      </w:r>
      <w:r>
        <w:rPr>
          <w:rFonts w:eastAsia="Times New Roman"/>
          <w:szCs w:val="24"/>
        </w:rPr>
        <w:t xml:space="preserve">ΠΑΣΟΚ, μέσα από το μεσοπρόθεσμο του 2015-2018 που είχαν ψηφίσει με τον ν.4263/2014. Συγκρίνοντας αυτές τις δαπάνες, διαπιστώνουμε ότι με τον </w:t>
      </w:r>
      <w:r>
        <w:rPr>
          <w:rFonts w:eastAsia="Times New Roman"/>
          <w:szCs w:val="24"/>
        </w:rPr>
        <w:t>π</w:t>
      </w:r>
      <w:r>
        <w:rPr>
          <w:rFonts w:eastAsia="Times New Roman"/>
          <w:szCs w:val="24"/>
        </w:rPr>
        <w:t>ροϋπολογισμό του 2017 οι δαπάνες του Υπουργείου αυξάνονται κατά 691 εκατομμύρια ευρώ.</w:t>
      </w:r>
    </w:p>
    <w:p w14:paraId="488C4B3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Δηλαδή, από το 2,15% των δαπ</w:t>
      </w:r>
      <w:r>
        <w:rPr>
          <w:rFonts w:eastAsia="Times New Roman"/>
          <w:szCs w:val="24"/>
        </w:rPr>
        <w:t xml:space="preserve">ανών του Υπουργείου Παιδείας επί του ΑΕΠ που είχε αποφασίσει η προηγούμενη κυβέρνηση για το 2017 με το μεσοπρόθεσμο 2015-2018, αυτός ο </w:t>
      </w:r>
      <w:r>
        <w:rPr>
          <w:rFonts w:eastAsia="Times New Roman"/>
          <w:szCs w:val="24"/>
        </w:rPr>
        <w:t>π</w:t>
      </w:r>
      <w:r>
        <w:rPr>
          <w:rFonts w:eastAsia="Times New Roman"/>
          <w:szCs w:val="24"/>
        </w:rPr>
        <w:t>ροϋπολογισμός που κατατέθηκε προβλέπει οι δαπάνες αυτές να ανέλθουν στο 2,85% επί του ΑΕΠ. Η σύγκριση αυτή είναι καταλυτ</w:t>
      </w:r>
      <w:r>
        <w:rPr>
          <w:rFonts w:eastAsia="Times New Roman"/>
          <w:szCs w:val="24"/>
        </w:rPr>
        <w:t xml:space="preserve">ική, προκειμένου να γίνει αντιληπτό σε όλους τι θα συνέβαινε στην εκπαίδευση, αν δεν είχε προηγηθεί η πολιτική αλλαγή του Γενάρη του 2015. </w:t>
      </w:r>
    </w:p>
    <w:p w14:paraId="488C4B3B" w14:textId="77777777" w:rsidR="00FF101B" w:rsidRDefault="00202D30">
      <w:pPr>
        <w:spacing w:line="600" w:lineRule="auto"/>
        <w:ind w:firstLine="720"/>
        <w:contextualSpacing/>
        <w:jc w:val="both"/>
        <w:rPr>
          <w:rFonts w:eastAsia="Times New Roman"/>
          <w:szCs w:val="24"/>
        </w:rPr>
      </w:pPr>
      <w:r>
        <w:rPr>
          <w:rFonts w:eastAsia="Times New Roman"/>
          <w:szCs w:val="24"/>
        </w:rPr>
        <w:t>Σε ό,τι αφορά την κοινωνική προστασία, το Υπουργείο Εργασίας, Κοινωνικής Ασφάλισης και Κοινωνικής Αλληλεγγύης έχει κ</w:t>
      </w:r>
      <w:r>
        <w:rPr>
          <w:rFonts w:eastAsia="Times New Roman"/>
          <w:szCs w:val="24"/>
        </w:rPr>
        <w:t xml:space="preserve">άνει πολύ καλή προετοιμασία για το 2017, με αποκορύφωμα το κοινωνικό εισόδημα αλληλεγγύης. </w:t>
      </w:r>
    </w:p>
    <w:p w14:paraId="488C4B3C" w14:textId="77777777" w:rsidR="00FF101B" w:rsidRDefault="00202D30">
      <w:pPr>
        <w:spacing w:line="600" w:lineRule="auto"/>
        <w:ind w:firstLine="720"/>
        <w:contextualSpacing/>
        <w:jc w:val="both"/>
        <w:rPr>
          <w:rFonts w:eastAsia="Times New Roman"/>
          <w:szCs w:val="24"/>
        </w:rPr>
      </w:pPr>
      <w:r>
        <w:rPr>
          <w:rFonts w:eastAsia="Times New Roman"/>
          <w:szCs w:val="24"/>
        </w:rPr>
        <w:t>Θα ήθελα να επισημάνω ότι τον Ιανουάριο του 2017 θα εφαρμοστεί σ’ όλη την Ελλάδα το κοινωνικό εισόδημα αλληλεγγύης που θα απευθύνεται σε τουλάχιστον 700.000 συμπολί</w:t>
      </w:r>
      <w:r>
        <w:rPr>
          <w:rFonts w:eastAsia="Times New Roman"/>
          <w:szCs w:val="24"/>
        </w:rPr>
        <w:t xml:space="preserve">τες μας. Πρόκειται για ένα τριπλό υπόδειγμα ενίσχυσης, πρώτον εισοδηματικό, δεύτερον με διασύνδεση με </w:t>
      </w:r>
      <w:r>
        <w:rPr>
          <w:rFonts w:eastAsia="Times New Roman"/>
          <w:szCs w:val="24"/>
        </w:rPr>
        <w:lastRenderedPageBreak/>
        <w:t>υπηρεσίες προς τους ωφελούμενους όπως δωρεάν ιατροφαρμακευτική περίθαλψη, συμμετοχή στις κοινωνικές δομές φτώχειας, συμμετοχή στο πρόγραμμα του ΤΕΒΑ, επιδ</w:t>
      </w:r>
      <w:r>
        <w:rPr>
          <w:rFonts w:eastAsia="Times New Roman"/>
          <w:szCs w:val="24"/>
        </w:rPr>
        <w:t>ότηση των παιδιών σε βρεφονηπιακούς σταθμούς, σχολικά γεύματα κ.λπ.</w:t>
      </w:r>
      <w:r>
        <w:rPr>
          <w:rFonts w:eastAsia="Times New Roman"/>
          <w:szCs w:val="24"/>
        </w:rPr>
        <w:t>.</w:t>
      </w:r>
      <w:r>
        <w:rPr>
          <w:rFonts w:eastAsia="Times New Roman"/>
          <w:szCs w:val="24"/>
        </w:rPr>
        <w:t xml:space="preserve"> Τρίτον, διασύνδεση με την αγορά εργασίας. Το 10% των ανέργων δικαιούχων του κοινωνικού εισοδήματος αλληλεγγύης θα μπουν στην αγορά εργασίας με προγράμματα του ΟΑΕΔ και πιλοτικά προγράμματ</w:t>
      </w:r>
      <w:r>
        <w:rPr>
          <w:rFonts w:eastAsia="Times New Roman"/>
          <w:szCs w:val="24"/>
        </w:rPr>
        <w:t xml:space="preserve">α του χαρτοφυλακίου απασχόλησης του Υπουργείου μας. </w:t>
      </w:r>
    </w:p>
    <w:p w14:paraId="488C4B3D" w14:textId="77777777" w:rsidR="00FF101B" w:rsidRDefault="00202D30">
      <w:pPr>
        <w:spacing w:line="600" w:lineRule="auto"/>
        <w:ind w:firstLine="720"/>
        <w:contextualSpacing/>
        <w:jc w:val="both"/>
        <w:rPr>
          <w:rFonts w:eastAsia="Times New Roman"/>
          <w:szCs w:val="24"/>
        </w:rPr>
      </w:pPr>
      <w:r>
        <w:rPr>
          <w:rFonts w:eastAsia="Times New Roman"/>
          <w:szCs w:val="24"/>
        </w:rPr>
        <w:t>Αναφορικά με την υγεία, συνεχίζεται η προσπάθεια για στήριξη και αναβάθμιση της δημόσιας περίθαλψης και μέσα στο 2016 δεν έγιναν και λίγα. Πρόσβαση 2,5 εκατομμυρίων ανασφάλιστων πολιτών στο δημόσιο σύστη</w:t>
      </w:r>
      <w:r>
        <w:rPr>
          <w:rFonts w:eastAsia="Times New Roman"/>
          <w:szCs w:val="24"/>
        </w:rPr>
        <w:t xml:space="preserve">μα υγείας, κατάργηση του εισιτηρίου των πέντε ευρώ στα νοσοκομεία, προσλήψεις μόνιμου προσωπικού, αναδιοργάνωση του ΕΟΠΥΥ, </w:t>
      </w:r>
      <w:proofErr w:type="spellStart"/>
      <w:r>
        <w:rPr>
          <w:rFonts w:eastAsia="Times New Roman"/>
          <w:szCs w:val="24"/>
        </w:rPr>
        <w:t>ψηφιοποίηση</w:t>
      </w:r>
      <w:proofErr w:type="spellEnd"/>
      <w:r>
        <w:rPr>
          <w:rFonts w:eastAsia="Times New Roman"/>
          <w:szCs w:val="24"/>
        </w:rPr>
        <w:t xml:space="preserve"> εκατομμυρίων σελίδων με </w:t>
      </w:r>
      <w:proofErr w:type="spellStart"/>
      <w:r>
        <w:rPr>
          <w:rFonts w:eastAsia="Times New Roman"/>
          <w:szCs w:val="24"/>
        </w:rPr>
        <w:t>συνταγογραφήσεις</w:t>
      </w:r>
      <w:proofErr w:type="spellEnd"/>
      <w:r>
        <w:rPr>
          <w:rFonts w:eastAsia="Times New Roman"/>
          <w:szCs w:val="24"/>
        </w:rPr>
        <w:t xml:space="preserve"> για έλεγχο φαρμακευτικής δαπάνης, καταχώριση της αποβολής των εργολάβων από </w:t>
      </w:r>
      <w:r>
        <w:rPr>
          <w:rFonts w:eastAsia="Times New Roman"/>
          <w:szCs w:val="24"/>
        </w:rPr>
        <w:lastRenderedPageBreak/>
        <w:t>το δ</w:t>
      </w:r>
      <w:r>
        <w:rPr>
          <w:rFonts w:eastAsia="Times New Roman"/>
          <w:szCs w:val="24"/>
        </w:rPr>
        <w:t xml:space="preserve">ημόσιο σύστημα υγείας για λόγους δημοσίου συμφέροντος, εξοικονόμηση πόρων και προστασία των εργαζομένων, έρευνα σκανδάλων όπως του ΚΕΕΛΠΝΟ. </w:t>
      </w:r>
    </w:p>
    <w:p w14:paraId="488C4B3E" w14:textId="77777777" w:rsidR="00FF101B" w:rsidRDefault="00202D30">
      <w:pPr>
        <w:spacing w:line="600" w:lineRule="auto"/>
        <w:ind w:firstLine="720"/>
        <w:contextualSpacing/>
        <w:jc w:val="both"/>
        <w:rPr>
          <w:rFonts w:eastAsia="Times New Roman"/>
          <w:szCs w:val="24"/>
        </w:rPr>
      </w:pPr>
      <w:r>
        <w:rPr>
          <w:rFonts w:eastAsia="Times New Roman"/>
          <w:szCs w:val="24"/>
        </w:rPr>
        <w:t>Επιπλέον, μέσα στο 2017 μια σημαντική τομή θα είναι η μεταρρύθμιση της πρωτοβάθμιας φροντίδας υγείας, η οποία θα βο</w:t>
      </w:r>
      <w:r>
        <w:rPr>
          <w:rFonts w:eastAsia="Times New Roman"/>
          <w:szCs w:val="24"/>
        </w:rPr>
        <w:t>ηθήσει στην αναβάθμιση της δημόσιας περίθαλψης.</w:t>
      </w:r>
    </w:p>
    <w:p w14:paraId="488C4B3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Στο σημείο αυτό θα ήθελα να υπογραμμίσω ότι όλες οι παραπάνω κοινωνικές δράσεις της Κυβέρνησης είναι ενδεικτικές και αποτυπώνουν το κοινωνικό, ταξικό και προοδευτικό πρόσημο της πολιτικής μας. Όλα αυτά είναι </w:t>
      </w:r>
      <w:r>
        <w:rPr>
          <w:rFonts w:eastAsia="Times New Roman"/>
          <w:szCs w:val="24"/>
        </w:rPr>
        <w:t xml:space="preserve">τα πρώτα μόνο βήματα στην προσπάθεια που κάνουμε για καλύτερες υποδομές κοινωνικής πρόνοιας. Η ρύθμιση του χρέους της χώρας μας θα αφήσει ακόμα περισσότερα περιθώρια για να ενισχύσουμε το κοινωνικό κράτος και αυτό επίσης δεν είναι τυχαίο, ούτε προέκυψε ως </w:t>
      </w:r>
      <w:r>
        <w:rPr>
          <w:rFonts w:eastAsia="Times New Roman"/>
          <w:szCs w:val="24"/>
        </w:rPr>
        <w:t xml:space="preserve">θείο δώρο. Ήταν αποτέλεσμα μιας σκληρής και πολύμηνης προσπάθειας της Κυβέρνησης σε όλα τα ευρωπαϊκά όργανα και στις Συνόδους Κορυφής. </w:t>
      </w:r>
    </w:p>
    <w:p w14:paraId="488C4B4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Ωστόσο, η ενίσχυση του κοινωνικού προϋπολογισμού δεν βρίσκει σύμφωνη τη Νέα Δημοκρατία και αυτό γιατί οι θέσεις της ταυτ</w:t>
      </w:r>
      <w:r>
        <w:rPr>
          <w:rFonts w:eastAsia="Times New Roman"/>
          <w:szCs w:val="24"/>
        </w:rPr>
        <w:t xml:space="preserve">ίζονται με τις απόψεις του Διεθνούς Νομισματικού Ταμείου για μειώσεις μισθών και συντάξεων, για διάλυση του κοινωνικού κράτους. Άλλωστε, αυτή τη συνταγή εφάρμοσε πιστά, με θρησκευτική ευλάβεια από το 2012 έως το 2014. </w:t>
      </w:r>
    </w:p>
    <w:p w14:paraId="488C4B41" w14:textId="77777777" w:rsidR="00FF101B" w:rsidRDefault="00202D30">
      <w:pPr>
        <w:spacing w:line="600" w:lineRule="auto"/>
        <w:ind w:firstLine="720"/>
        <w:contextualSpacing/>
        <w:jc w:val="both"/>
        <w:rPr>
          <w:rFonts w:eastAsia="Times New Roman"/>
          <w:szCs w:val="24"/>
        </w:rPr>
      </w:pPr>
      <w:r>
        <w:rPr>
          <w:rFonts w:eastAsia="Times New Roman"/>
          <w:szCs w:val="24"/>
        </w:rPr>
        <w:t>Θα πρέπει να σταματήσετε με ψεύδη και</w:t>
      </w:r>
      <w:r>
        <w:rPr>
          <w:rFonts w:eastAsia="Times New Roman"/>
          <w:szCs w:val="24"/>
        </w:rPr>
        <w:t xml:space="preserve"> συκοφαντίες να διαστρεβλώνετε την πραγματικότητα. Ο θεσμικός ρόλος της Αντιπολίτευσης επιβάλλει να συμβάλλει με υπευθυνότητα και με επιχειρήματα στην εθνική προσπάθεια για την έξοδο της χώρας από την κρίση, όχι να υπονομεύει την προσπάθεια της Κυβέρνησης </w:t>
      </w:r>
      <w:r>
        <w:rPr>
          <w:rFonts w:eastAsia="Times New Roman"/>
          <w:szCs w:val="24"/>
        </w:rPr>
        <w:t xml:space="preserve">και να εύχεται η χώρα να τσακιστεί στα βράχια της λιτότητας. </w:t>
      </w:r>
    </w:p>
    <w:p w14:paraId="488C4B42" w14:textId="77777777" w:rsidR="00FF101B" w:rsidRDefault="00202D30">
      <w:pPr>
        <w:spacing w:line="600" w:lineRule="auto"/>
        <w:ind w:firstLine="720"/>
        <w:contextualSpacing/>
        <w:jc w:val="both"/>
        <w:rPr>
          <w:rFonts w:eastAsia="Times New Roman"/>
          <w:szCs w:val="24"/>
        </w:rPr>
      </w:pPr>
      <w:r>
        <w:rPr>
          <w:rFonts w:eastAsia="Times New Roman"/>
          <w:szCs w:val="24"/>
        </w:rPr>
        <w:t>Αυτή η Κυβέρνηση παλεύει για να βγάλει τη χώρα από την κρίση με την κοινωνία όρθια, παλεύει για κοινωνική δικαιοσύνη, αλληλεγγύη, δημοκρατία και διαφάνεια, παλεύει και υπερασπίζεται τα δικαιώματ</w:t>
      </w:r>
      <w:r>
        <w:rPr>
          <w:rFonts w:eastAsia="Times New Roman"/>
          <w:szCs w:val="24"/>
        </w:rPr>
        <w:t xml:space="preserve">α και τα </w:t>
      </w:r>
      <w:r>
        <w:rPr>
          <w:rFonts w:eastAsia="Times New Roman"/>
          <w:szCs w:val="24"/>
        </w:rPr>
        <w:lastRenderedPageBreak/>
        <w:t>συμφέροντα όσων έχασαν τα τελευταία χρόνια από την επίθεση του νεοφιλελευθερισμού στη χώρα μας.</w:t>
      </w:r>
    </w:p>
    <w:p w14:paraId="488C4B4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Κλείνοντας, θα έλεγα πως η βούλησή μας για ένα νέο κοινωνικό κράτος αποτυπώνεται στον </w:t>
      </w:r>
      <w:r>
        <w:rPr>
          <w:rFonts w:eastAsia="Times New Roman"/>
          <w:szCs w:val="24"/>
        </w:rPr>
        <w:t>π</w:t>
      </w:r>
      <w:r>
        <w:rPr>
          <w:rFonts w:eastAsia="Times New Roman"/>
          <w:szCs w:val="24"/>
        </w:rPr>
        <w:t>ροϋπολογισμό του 2017. Η εφαρμογή του είναι ένα στοίχημα που η Κ</w:t>
      </w:r>
      <w:r>
        <w:rPr>
          <w:rFonts w:eastAsia="Times New Roman"/>
          <w:szCs w:val="24"/>
        </w:rPr>
        <w:t>υβέρνηση οφείλει να το κερδίσει και είναι βέβαιο ότι θα το κερδίσει.</w:t>
      </w:r>
    </w:p>
    <w:p w14:paraId="488C4B44" w14:textId="77777777" w:rsidR="00FF101B" w:rsidRDefault="00202D30">
      <w:pPr>
        <w:spacing w:line="600" w:lineRule="auto"/>
        <w:ind w:firstLine="720"/>
        <w:contextualSpacing/>
        <w:jc w:val="both"/>
        <w:rPr>
          <w:rFonts w:eastAsia="Times New Roman"/>
          <w:szCs w:val="24"/>
        </w:rPr>
      </w:pPr>
      <w:r>
        <w:rPr>
          <w:rFonts w:eastAsia="Times New Roman"/>
          <w:szCs w:val="24"/>
        </w:rPr>
        <w:t>Σας ευχαριστώ πολύ.</w:t>
      </w:r>
    </w:p>
    <w:p w14:paraId="488C4B45" w14:textId="77777777" w:rsidR="00FF101B" w:rsidRDefault="00202D30">
      <w:pPr>
        <w:spacing w:line="600" w:lineRule="auto"/>
        <w:ind w:firstLine="709"/>
        <w:contextualSpacing/>
        <w:jc w:val="center"/>
        <w:rPr>
          <w:rFonts w:eastAsia="Times New Roman"/>
          <w:szCs w:val="24"/>
        </w:rPr>
      </w:pPr>
      <w:r>
        <w:rPr>
          <w:rFonts w:eastAsia="Times New Roman"/>
          <w:szCs w:val="24"/>
        </w:rPr>
        <w:t>(Χειροκροτήματα από την πτέρυγα του ΣΥΡΙΖΑ)</w:t>
      </w:r>
    </w:p>
    <w:p w14:paraId="488C4B46"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w:t>
      </w:r>
      <w:r>
        <w:rPr>
          <w:rFonts w:eastAsia="Times New Roman"/>
          <w:szCs w:val="24"/>
        </w:rPr>
        <w:t>ουλής, εξήντα μαθητές και μαθήτριες και τέσσερις συνοδοί εκπαιδευτικοί από το 3</w:t>
      </w:r>
      <w:r>
        <w:rPr>
          <w:rFonts w:eastAsia="Times New Roman"/>
          <w:szCs w:val="24"/>
          <w:vertAlign w:val="superscript"/>
        </w:rPr>
        <w:t>ο</w:t>
      </w:r>
      <w:r>
        <w:rPr>
          <w:rFonts w:eastAsia="Times New Roman"/>
          <w:szCs w:val="24"/>
        </w:rPr>
        <w:t xml:space="preserve"> Γυμνάσιο Λάρισας.</w:t>
      </w:r>
    </w:p>
    <w:p w14:paraId="488C4B47" w14:textId="77777777" w:rsidR="00FF101B" w:rsidRDefault="00202D30">
      <w:pPr>
        <w:spacing w:line="600" w:lineRule="auto"/>
        <w:ind w:firstLine="720"/>
        <w:contextualSpacing/>
        <w:jc w:val="both"/>
        <w:rPr>
          <w:rFonts w:eastAsia="Times New Roman"/>
          <w:szCs w:val="24"/>
        </w:rPr>
      </w:pPr>
      <w:r>
        <w:rPr>
          <w:rFonts w:eastAsia="Times New Roman"/>
          <w:szCs w:val="24"/>
        </w:rPr>
        <w:t>Η Βουλή τούς καλωσορίζει.</w:t>
      </w:r>
    </w:p>
    <w:p w14:paraId="488C4B48" w14:textId="77777777" w:rsidR="00FF101B" w:rsidRDefault="00202D30">
      <w:pPr>
        <w:spacing w:line="600" w:lineRule="auto"/>
        <w:ind w:firstLine="709"/>
        <w:contextualSpacing/>
        <w:jc w:val="center"/>
        <w:rPr>
          <w:rFonts w:eastAsia="Times New Roman"/>
          <w:szCs w:val="24"/>
        </w:rPr>
      </w:pPr>
      <w:r>
        <w:rPr>
          <w:rFonts w:eastAsia="Times New Roman"/>
          <w:szCs w:val="24"/>
        </w:rPr>
        <w:lastRenderedPageBreak/>
        <w:t>(Χειροκροτήματα απ’ όλες τις πτέρυγες της Βουλής)</w:t>
      </w:r>
    </w:p>
    <w:p w14:paraId="488C4B49" w14:textId="77777777" w:rsidR="00FF101B" w:rsidRDefault="00202D30">
      <w:pPr>
        <w:spacing w:line="600" w:lineRule="auto"/>
        <w:ind w:firstLine="720"/>
        <w:contextualSpacing/>
        <w:jc w:val="both"/>
        <w:rPr>
          <w:rFonts w:eastAsia="Times New Roman"/>
          <w:szCs w:val="24"/>
        </w:rPr>
      </w:pPr>
      <w:r>
        <w:rPr>
          <w:rFonts w:eastAsia="Times New Roman"/>
          <w:szCs w:val="24"/>
        </w:rPr>
        <w:t>Κύριε Κασαπίδη, έχετε τον λόγο για ένα λεπτό επί προσωπικού.</w:t>
      </w:r>
    </w:p>
    <w:p w14:paraId="488C4B4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Σας ευχαριστώ. </w:t>
      </w:r>
    </w:p>
    <w:p w14:paraId="488C4B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Αλλά να μην ανοίξουμε συζήτηση. Να αποκαταστήσετε αυτό που θέλετε. </w:t>
      </w:r>
    </w:p>
    <w:p w14:paraId="488C4B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Όχι. Θα απαντήσω στις ύβρεις του κυρίου Υπουργού με στοιχεία. </w:t>
      </w:r>
    </w:p>
    <w:p w14:paraId="488C4B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κύριος Υπουργός είπε ότι είμαστε η πρώτη χώρα σε απ</w:t>
      </w:r>
      <w:r>
        <w:rPr>
          <w:rFonts w:eastAsia="Times New Roman" w:cs="Times New Roman"/>
          <w:szCs w:val="24"/>
        </w:rPr>
        <w:t>ορρόφηση των κονδυλίων. Όλοι γνωρίζουμε ότι δύο χρόνια μετά την ανάληψη της Κυβέρνησης από τον ΣΥΡΙΖΑ το μόνο μέτρο που τρέχει από το Πρόγραμμα Αγροτικής Ανάπτυξης είναι των νέων γεωργών και δεν έχει κλείσει ακόμα η προθεσμία. Δόθηκε παράταση μέχρι τέλος τ</w:t>
      </w:r>
      <w:r>
        <w:rPr>
          <w:rFonts w:eastAsia="Times New Roman" w:cs="Times New Roman"/>
          <w:szCs w:val="24"/>
        </w:rPr>
        <w:t xml:space="preserve">ου έτους. Άρα δεν έχει καταβληθεί ούτε ένα ευρώ από τα 5,5 δισεκατομμύρια ευρώ. Πώς είμαστε πρώτοι; Είμαστε τελευταίοι, κύριε Υπουργέ. </w:t>
      </w:r>
    </w:p>
    <w:p w14:paraId="488C4B4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είπε ο κύριος Υπουργός ότι ψεύδομαι ότι υπερφορολογείται το γεωργικό εισόδημα. Κύριε Υπουργέ, εσείς με αυτά πο</w:t>
      </w:r>
      <w:r>
        <w:rPr>
          <w:rFonts w:eastAsia="Times New Roman" w:cs="Times New Roman"/>
          <w:szCs w:val="24"/>
        </w:rPr>
        <w:t>υ εξορκίζατε και τα λέγατε «μέτρα ταφόπλακα» δώσατε τον χαρακτηρισμό στον εαυτό σας του νεκροθάφτη της ελληνικής γεωργίας, γιατί εξομοιώσατε τη φορολόγηση των γεωργών με αυτήν των ελεύθερων επαγγελματιών με τους συντελεστές 22%, 27%, 29%, 37%, 45%, ανάλογα</w:t>
      </w:r>
      <w:r>
        <w:rPr>
          <w:rFonts w:eastAsia="Times New Roman" w:cs="Times New Roman"/>
          <w:szCs w:val="24"/>
        </w:rPr>
        <w:t xml:space="preserve"> με το εισόδημα οπότε και αυτό που λέτε δεν ισχύει. Μάλιστα, εάν η αξία των τεκμηρίων είναι μεγαλύτερη από το φορολογητέο εισόδημα η διαφορά φορολογείται με αυτούς τους συντελεστές. </w:t>
      </w:r>
    </w:p>
    <w:p w14:paraId="488C4B4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τρίτον, ως προς τη φέτα παραμένω σταθερός στην άποψή μου ότι ήταν μει</w:t>
      </w:r>
      <w:r>
        <w:rPr>
          <w:rFonts w:eastAsia="Times New Roman" w:cs="Times New Roman"/>
          <w:szCs w:val="24"/>
        </w:rPr>
        <w:t xml:space="preserve">οδοσία να εκχωρηθεί το όνομα της φέτας στον Καναδά –και τότε το έλεγα και τώρα. Εσείς τότε το λέγατε εξοντωτικό χτύπημα και βάλατε υπογραφές σε δύο συμφωνίες, κύριε Υπουργέ. Δεν σας προσάπτω κάποια ευθύνη απλά σας λέω ότι δειλιάσατε. </w:t>
      </w:r>
    </w:p>
    <w:p w14:paraId="488C4B5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w:t>
      </w:r>
      <w:r>
        <w:rPr>
          <w:rFonts w:eastAsia="Times New Roman" w:cs="Times New Roman"/>
          <w:b/>
          <w:szCs w:val="24"/>
        </w:rPr>
        <w:t xml:space="preserve"> Κρεμαστινός):</w:t>
      </w:r>
      <w:r>
        <w:rPr>
          <w:rFonts w:eastAsia="Times New Roman" w:cs="Times New Roman"/>
          <w:szCs w:val="24"/>
        </w:rPr>
        <w:t xml:space="preserve"> Παρακαλώ, κύριε Κασαπίδη, είπατε την άποψή σας. </w:t>
      </w:r>
    </w:p>
    <w:p w14:paraId="488C4B5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Κλείνω, κύριε Πρόεδρε. </w:t>
      </w:r>
    </w:p>
    <w:p w14:paraId="488C4B5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όχι διάλογος. Είπατε την άποψή σας. </w:t>
      </w:r>
    </w:p>
    <w:p w14:paraId="488C4B5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88C4B5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Να μας καταθέσει την Τ</w:t>
      </w:r>
      <w:r>
        <w:rPr>
          <w:rFonts w:eastAsia="Times New Roman" w:cs="Times New Roman"/>
          <w:szCs w:val="24"/>
        </w:rPr>
        <w:t xml:space="preserve">ετάρτη στην </w:t>
      </w:r>
      <w:r>
        <w:rPr>
          <w:rFonts w:eastAsia="Times New Roman" w:cs="Times New Roman"/>
          <w:szCs w:val="24"/>
        </w:rPr>
        <w:t>ε</w:t>
      </w:r>
      <w:r>
        <w:rPr>
          <w:rFonts w:eastAsia="Times New Roman" w:cs="Times New Roman"/>
          <w:szCs w:val="24"/>
        </w:rPr>
        <w:t xml:space="preserve">πιτροπή το γραπτό κείμενο της τελικής συμφωνίας που να εμπεριέχει αυτήν τη γραπτή δέσμευση της </w:t>
      </w:r>
      <w:r>
        <w:rPr>
          <w:rFonts w:eastAsia="Times New Roman" w:cs="Times New Roman"/>
          <w:szCs w:val="24"/>
        </w:rPr>
        <w:t>ε</w:t>
      </w:r>
      <w:r>
        <w:rPr>
          <w:rFonts w:eastAsia="Times New Roman" w:cs="Times New Roman"/>
          <w:szCs w:val="24"/>
        </w:rPr>
        <w:t>πιτροπής ότι θα αλλάξει η συμφωνία μ</w:t>
      </w:r>
      <w:r>
        <w:rPr>
          <w:rFonts w:eastAsia="Times New Roman" w:cs="Times New Roman"/>
          <w:szCs w:val="24"/>
        </w:rPr>
        <w:t>έσα</w:t>
      </w:r>
      <w:r>
        <w:rPr>
          <w:rFonts w:eastAsia="Times New Roman" w:cs="Times New Roman"/>
          <w:szCs w:val="24"/>
        </w:rPr>
        <w:t xml:space="preserve"> στην πενταετία. Αλλιώς, ο κύριος Υπουργός ψεύδεται. </w:t>
      </w:r>
    </w:p>
    <w:p w14:paraId="488C4B5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για του λόγου το αληθές, καταθέτω στα Πρακτικά όλα</w:t>
      </w:r>
      <w:r>
        <w:rPr>
          <w:rFonts w:eastAsia="Times New Roman" w:cs="Times New Roman"/>
          <w:szCs w:val="24"/>
        </w:rPr>
        <w:t xml:space="preserve"> αυτά τα τεκμήρια που αποδεικνύουν αυτά που ισχυρίζομαι.</w:t>
      </w:r>
    </w:p>
    <w:p w14:paraId="488C4B56"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lastRenderedPageBreak/>
        <w:t xml:space="preserve">(Στο σημείο αυτό ο Βουλευτής κ. </w:t>
      </w:r>
      <w:r>
        <w:rPr>
          <w:rFonts w:eastAsia="Times New Roman" w:cs="Times New Roman"/>
          <w:szCs w:val="24"/>
        </w:rPr>
        <w:t>Γεώργιος Κασαπίδης</w:t>
      </w:r>
      <w:r>
        <w:rPr>
          <w:rFonts w:eastAsia="Times New Roman"/>
          <w:szCs w:val="24"/>
        </w:rPr>
        <w:t xml:space="preserve">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w:t>
      </w:r>
      <w:r>
        <w:rPr>
          <w:rFonts w:eastAsia="Times New Roman"/>
          <w:szCs w:val="24"/>
        </w:rPr>
        <w:t>ών της Βουλής)</w:t>
      </w:r>
    </w:p>
    <w:p w14:paraId="488C4B5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Κύριε Πρόεδρε, θα ήθελα τον λόγο. </w:t>
      </w:r>
    </w:p>
    <w:p w14:paraId="488C4B58"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της Νέας Δημοκρατίας)</w:t>
      </w:r>
    </w:p>
    <w:p w14:paraId="488C4B5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Κύριε Υπουργέ, παράκληση να μη γίνει διάλογος. </w:t>
      </w:r>
    </w:p>
    <w:p w14:paraId="488C4B5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ΕΥΑΓΓ</w:t>
      </w:r>
      <w:r>
        <w:rPr>
          <w:rFonts w:eastAsia="Times New Roman" w:cs="Times New Roman"/>
          <w:b/>
          <w:szCs w:val="24"/>
        </w:rPr>
        <w:t xml:space="preserve">ΕΛΟΣ ΑΠΟΣΤΟΛΟΥ (Υπουργός Αγροτικής Ανάπτυξης και Τροφίμων): </w:t>
      </w:r>
      <w:r>
        <w:rPr>
          <w:rFonts w:eastAsia="Times New Roman" w:cs="Times New Roman"/>
          <w:szCs w:val="24"/>
        </w:rPr>
        <w:t>Τα περί μειοδοσίας να τα απευθύνει στην τότε κυβέρνηση την οποία στήριζε ο ίδιος ως Βουλευτής, διότι ολοκληρώθηκε η διαδικασία τότε και μάλιστα στη Σύνοδο Κορυφής όπως σας προανέφερα. Αλλού λοιπόν</w:t>
      </w:r>
      <w:r>
        <w:rPr>
          <w:rFonts w:eastAsia="Times New Roman" w:cs="Times New Roman"/>
          <w:szCs w:val="24"/>
        </w:rPr>
        <w:t xml:space="preserve"> τα περί μειοδοσίας.</w:t>
      </w:r>
    </w:p>
    <w:p w14:paraId="488C4B5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ΚΑΣΑΠΙΔΗΣ: </w:t>
      </w:r>
      <w:r>
        <w:rPr>
          <w:rFonts w:eastAsia="Times New Roman" w:cs="Times New Roman"/>
          <w:szCs w:val="24"/>
        </w:rPr>
        <w:t>Να γιατί διαφώνησα τότε!</w:t>
      </w:r>
    </w:p>
    <w:p w14:paraId="488C4B5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Κασαπίδη. </w:t>
      </w:r>
    </w:p>
    <w:p w14:paraId="488C4B5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Ο ελληνικός λαός γνωρίζει και να απευθυνθείτε και στη σημερινή</w:t>
      </w:r>
      <w:r>
        <w:rPr>
          <w:rFonts w:eastAsia="Times New Roman" w:cs="Times New Roman"/>
          <w:szCs w:val="24"/>
        </w:rPr>
        <w:t xml:space="preserve"> Πρόεδρο της Επιτροπής Εμπορίου την κ. </w:t>
      </w:r>
      <w:proofErr w:type="spellStart"/>
      <w:r>
        <w:rPr>
          <w:rFonts w:eastAsia="Times New Roman" w:cs="Times New Roman"/>
          <w:szCs w:val="24"/>
        </w:rPr>
        <w:t>Μάρστον</w:t>
      </w:r>
      <w:proofErr w:type="spellEnd"/>
      <w:r>
        <w:rPr>
          <w:rFonts w:eastAsia="Times New Roman" w:cs="Times New Roman"/>
          <w:szCs w:val="24"/>
        </w:rPr>
        <w:t>. Να τη ρωτήσετε γιατί λέει ότι αυτή η συμφωνία έκλεισε τότε και συμφώνησε και ο τότε Πρωθυπουργός ο κ. Σαμαράς.</w:t>
      </w:r>
    </w:p>
    <w:p w14:paraId="488C4B5E" w14:textId="77777777" w:rsidR="00FF101B" w:rsidRDefault="00202D30">
      <w:pPr>
        <w:spacing w:line="600" w:lineRule="auto"/>
        <w:ind w:firstLine="720"/>
        <w:contextualSpacing/>
        <w:jc w:val="both"/>
        <w:rPr>
          <w:rFonts w:eastAsia="Times New Roman" w:cs="Times New Roman"/>
          <w:b/>
          <w:szCs w:val="24"/>
        </w:rPr>
      </w:pPr>
      <w:r>
        <w:rPr>
          <w:rFonts w:eastAsia="Times New Roman" w:cs="Times New Roman"/>
          <w:b/>
          <w:szCs w:val="24"/>
        </w:rPr>
        <w:t xml:space="preserve">ΓΕΩΡΓΙΟΣ ΚΑΣΑΠΙΔΗΣ: </w:t>
      </w:r>
      <w:r>
        <w:rPr>
          <w:rFonts w:eastAsia="Times New Roman" w:cs="Times New Roman"/>
          <w:szCs w:val="24"/>
        </w:rPr>
        <w:t>Ποιος υπέγραψε;</w:t>
      </w:r>
    </w:p>
    <w:p w14:paraId="488C4B5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Θα σας φέρω, λοιπόν, τη δήλωση, τη δέσμευση -υπάρχουν αυτά και έχουν κυκλοφορήσει… </w:t>
      </w:r>
    </w:p>
    <w:p w14:paraId="488C4B6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Να μας φέρετε την υπογραφή. </w:t>
      </w:r>
    </w:p>
    <w:p w14:paraId="488C4B61" w14:textId="77777777" w:rsidR="00FF101B" w:rsidRDefault="00202D30">
      <w:pPr>
        <w:spacing w:line="600" w:lineRule="auto"/>
        <w:ind w:firstLine="720"/>
        <w:contextualSpacing/>
        <w:jc w:val="both"/>
        <w:rPr>
          <w:rFonts w:eastAsia="Times New Roman" w:cs="Times New Roman"/>
          <w:b/>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b/>
          <w:szCs w:val="24"/>
        </w:rPr>
        <w:t xml:space="preserve">): </w:t>
      </w:r>
      <w:r>
        <w:rPr>
          <w:rFonts w:eastAsia="Times New Roman" w:cs="Times New Roman"/>
          <w:szCs w:val="24"/>
        </w:rPr>
        <w:t>Βεβαίως, υπάρχουν υπογραφές όπου εντός της πενταετίας θα γίνει μ</w:t>
      </w:r>
      <w:r>
        <w:rPr>
          <w:rFonts w:eastAsia="Times New Roman" w:cs="Times New Roman"/>
          <w:szCs w:val="24"/>
        </w:rPr>
        <w:t>ί</w:t>
      </w:r>
      <w:r>
        <w:rPr>
          <w:rFonts w:eastAsia="Times New Roman" w:cs="Times New Roman"/>
          <w:szCs w:val="24"/>
        </w:rPr>
        <w:t xml:space="preserve">α αναθεώρηση της συμφωνίας προς την κατεύθυνση πλήρους προστασίας της φέτας. Αυτά κάνουμε εμείς. </w:t>
      </w:r>
    </w:p>
    <w:p w14:paraId="488C4B6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Δεύτερον, γιατί επικαλείστε συνεχώς το 5% των αγροτών, οι οποίοι έχουν υψηλά εισοδήματα κα</w:t>
      </w:r>
      <w:r>
        <w:rPr>
          <w:rFonts w:eastAsia="Times New Roman" w:cs="Times New Roman"/>
          <w:szCs w:val="24"/>
        </w:rPr>
        <w:t xml:space="preserve">ι οι οποίοι θα φορολογηθούν με αυτά που αφορούν όλους τους υπόλοιπους Έλληνες και δεν λέτε για το 95% των αγροτών; Για αυτούς αγωνιζόμαστε εμείς. Δεν θα πληρώσουν φόρο ούτε ένα ευρώ. Γιατί δεν το βάζετε στο στόμα σας αυτό, όταν μέχρι προχθές πλήρωνε 13%; </w:t>
      </w:r>
    </w:p>
    <w:p w14:paraId="488C4B6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B6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Ποιος υπέγραψε; Κοροϊδεύετε τον κόσμο. </w:t>
      </w:r>
    </w:p>
    <w:p w14:paraId="488C4B6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Δεν είναι έτσι, Γιώργο. Ή έχεις άγνοια ή εσκεμμένα τα παραποιείς. Καλύπτονται τα τεκμήρια από το εισόδημα και </w:t>
      </w:r>
      <w:r>
        <w:rPr>
          <w:rFonts w:eastAsia="Times New Roman" w:cs="Times New Roman"/>
          <w:szCs w:val="24"/>
        </w:rPr>
        <w:lastRenderedPageBreak/>
        <w:t xml:space="preserve">από τις επιδοτήσεις και </w:t>
      </w:r>
      <w:r>
        <w:rPr>
          <w:rFonts w:eastAsia="Times New Roman" w:cs="Times New Roman"/>
          <w:szCs w:val="24"/>
        </w:rPr>
        <w:t xml:space="preserve">αυτό είχαμε και το 2016 και το 2017. </w:t>
      </w:r>
      <w:r>
        <w:rPr>
          <w:rFonts w:eastAsia="Times New Roman" w:cs="Times New Roman"/>
          <w:szCs w:val="24"/>
        </w:rPr>
        <w:t>Λ</w:t>
      </w:r>
      <w:r>
        <w:rPr>
          <w:rFonts w:eastAsia="Times New Roman" w:cs="Times New Roman"/>
          <w:szCs w:val="24"/>
        </w:rPr>
        <w:t xml:space="preserve">υπάμαι που το βάζεις εσύ αυτό το θέμα. </w:t>
      </w:r>
    </w:p>
    <w:p w14:paraId="488C4B66"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88C4B6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Κόλλια, Υφυπουργός Εσωτερικών.</w:t>
      </w:r>
    </w:p>
    <w:p w14:paraId="488C4B68"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ΜΑΡΙΑ ΚΟΛΛΙΑ-ΤΣΑΡΟΥΧΑ (Υφυπουργός Εσωτερικών): </w:t>
      </w:r>
      <w:r>
        <w:rPr>
          <w:rFonts w:eastAsia="Times New Roman" w:cs="Times New Roman"/>
          <w:szCs w:val="24"/>
        </w:rPr>
        <w:t>Κυρίες κ</w:t>
      </w:r>
      <w:r>
        <w:rPr>
          <w:rFonts w:eastAsia="Times New Roman" w:cs="Times New Roman"/>
          <w:szCs w:val="24"/>
        </w:rPr>
        <w:t xml:space="preserve">αι κύριοι συνάδελφοι, είναι παλιά αμαρτία η φέτα και μην ξεχνάμε τι λέγαμε πριν χρόνια! Είναι παλιά αμαρτία η φέτα. Δεν τα φορτώνεται όλα αυτή η Κυβέρνηση, όπως θέλετε. </w:t>
      </w:r>
    </w:p>
    <w:p w14:paraId="488C4B69"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συζητούμε ακόμα έναν δύσκολο προϋπολογισμός αυτές τις μέ</w:t>
      </w:r>
      <w:r>
        <w:rPr>
          <w:rFonts w:eastAsia="Times New Roman" w:cs="Times New Roman"/>
          <w:szCs w:val="24"/>
        </w:rPr>
        <w:t xml:space="preserve">ρες. Πιστεύω, όμως, ότι αυτός ο προϋπολογισμός του 2017 είναι ο πρώτος αληθινά ελπιδοφόρος από την έναρξη 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το 2010. </w:t>
      </w:r>
    </w:p>
    <w:p w14:paraId="488C4B6A"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Το αντικείμενο μιας τέτοιας συζήτησης, ασφαλώς και είναι μ</w:t>
      </w:r>
      <w:r>
        <w:rPr>
          <w:rFonts w:eastAsia="Times New Roman"/>
          <w:szCs w:val="24"/>
        </w:rPr>
        <w:t>ί</w:t>
      </w:r>
      <w:r>
        <w:rPr>
          <w:rFonts w:eastAsia="Times New Roman"/>
          <w:szCs w:val="24"/>
        </w:rPr>
        <w:t xml:space="preserve">α ξενάγηση στο βιβλίο, στο βασίλειο των αριθμών και της </w:t>
      </w:r>
      <w:r>
        <w:rPr>
          <w:rFonts w:eastAsia="Times New Roman"/>
          <w:szCs w:val="24"/>
        </w:rPr>
        <w:t xml:space="preserve">στατιστικής. Επιτρέψτε μου, όμως, να θέσω και να περιγράψω το τι στην πραγματικότητα σημαίνει προϋπολογισμός του κράτους. </w:t>
      </w:r>
    </w:p>
    <w:p w14:paraId="488C4B6B"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δεν καλούμαστε να υπηρετήσουμε τους αριθμούς, δεν καλούμαστε να παραμερίσουμε οτιδήποτε άλλο για να πετ</w:t>
      </w:r>
      <w:r>
        <w:rPr>
          <w:rFonts w:eastAsia="Times New Roman"/>
          <w:szCs w:val="24"/>
        </w:rPr>
        <w:t xml:space="preserve">ύχουμε την ευημερία των αριθμών. Αυτό ισχύει ακόμα περισσότερο όταν μιλούμε για τον προϋπολογισμό μιας χώρας, που επί επτά συνεχή χρόνια παραδόθηκε στη δίνη των μνημονίων, της λιτότητας και της ανέχειας. </w:t>
      </w:r>
    </w:p>
    <w:p w14:paraId="488C4B6C"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Η σημερινή Κυβέρνηση με τον δεύτερο προϋπολογισμό π</w:t>
      </w:r>
      <w:r>
        <w:rPr>
          <w:rFonts w:eastAsia="Times New Roman"/>
          <w:szCs w:val="24"/>
        </w:rPr>
        <w:t xml:space="preserve">ου καταθέτει </w:t>
      </w:r>
      <w:proofErr w:type="spellStart"/>
      <w:r>
        <w:rPr>
          <w:rFonts w:eastAsia="Times New Roman"/>
          <w:szCs w:val="24"/>
        </w:rPr>
        <w:t>επαναπροσανατολίζει</w:t>
      </w:r>
      <w:proofErr w:type="spellEnd"/>
      <w:r>
        <w:rPr>
          <w:rFonts w:eastAsia="Times New Roman"/>
          <w:szCs w:val="24"/>
        </w:rPr>
        <w:t xml:space="preserve"> τη στόχευση και αναδεικνύει τις πραγματικές διαστάσεις και τον αληθινό στόχο που επιδιώκει να πετύχει και αυτός δεν είναι άλλος από την απελευθέρωση της πατρίδας μας, την ευημερία του λαού μας, την εθνική μας κυριαρχία. Οι </w:t>
      </w:r>
      <w:r>
        <w:rPr>
          <w:rFonts w:eastAsia="Times New Roman"/>
          <w:szCs w:val="24"/>
        </w:rPr>
        <w:t xml:space="preserve">αριθμοί για μας, κυρίες και κύριοι </w:t>
      </w:r>
      <w:r>
        <w:rPr>
          <w:rFonts w:eastAsia="Times New Roman"/>
          <w:szCs w:val="24"/>
        </w:rPr>
        <w:lastRenderedPageBreak/>
        <w:t>συνάδελφοι, είναι τα εργαλεία και όχι ο στόχος, είναι οι όροι που διευκολύνουν την αμετακίνητη όχι απλά στόχευση, αλλά βαθιά πίστη και προσήλωση στο να υπηρετήσουμε την κοινωνία, να στηρίξουμε τους αδύναμους, να δημιουργή</w:t>
      </w:r>
      <w:r>
        <w:rPr>
          <w:rFonts w:eastAsia="Times New Roman"/>
          <w:szCs w:val="24"/>
        </w:rPr>
        <w:t>σουμε την προοπτική μιας δίκαιης κοινωνίας, όπου όλοι συμμετέχουν στην προσπάθεια και στα οφέλη όμως, χωρίς αποκλεισμούς. Είναι ο άνθρωπος ο πυρήνας της φιλοσοφίας μας. Είναι ο αναντικατάστατος, για εμάς παράγοντας, είναι αυτός που οι αριθμοί, οι οικονομικ</w:t>
      </w:r>
      <w:r>
        <w:rPr>
          <w:rFonts w:eastAsia="Times New Roman"/>
          <w:szCs w:val="24"/>
        </w:rPr>
        <w:t>ές θεωρίες και ιδεολογίες θα πρέπει να υπηρετούν.</w:t>
      </w:r>
    </w:p>
    <w:p w14:paraId="488C4B6D"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λοιπόν, του 2017 υλοποιεί, κατ’ αρχάς, στο δημοσιονομικό πεδίο αυτά, που μαζί -και μην το ξεχνάτε, όπως σας βολεύει- με συντριπτική πλειοψηφία το καλοκαίρι του 2015 ψηφίσαμε, προσθέτοντας </w:t>
      </w:r>
      <w:r>
        <w:rPr>
          <w:rFonts w:eastAsia="Times New Roman"/>
          <w:szCs w:val="24"/>
        </w:rPr>
        <w:t xml:space="preserve">κι έναν εξίσου ισχυρό παράλληλο άξονα πολιτικών αποφάσεων και δράσεων που στηρίζουν την κοινωνία, αγκαλιάζουν κατά προτεραιότητα τους οικονομικά ασθενέστερους, ανοίγοντας ταυτόχρονα την προοπτική </w:t>
      </w:r>
      <w:r>
        <w:rPr>
          <w:rFonts w:eastAsia="Times New Roman"/>
          <w:szCs w:val="24"/>
        </w:rPr>
        <w:lastRenderedPageBreak/>
        <w:t>αξιοποίησης των πολύτιμων και ανεκμετάλλευτων ικανοτήτων και</w:t>
      </w:r>
      <w:r>
        <w:rPr>
          <w:rFonts w:eastAsia="Times New Roman"/>
          <w:szCs w:val="24"/>
        </w:rPr>
        <w:t xml:space="preserve"> πλεονεκτημάτων των συμπατριωτών μας. </w:t>
      </w:r>
    </w:p>
    <w:p w14:paraId="488C4B6E"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Εδώ θα ήθελα να τονίσω, χωρίς διάθεση φθηνής αντιπολίτευσης και αντιπαράθεσης -το ξέρετε ότι αυτό δεν με χαρακτηρίζει-, ότι ακριβώς αυτοί οι προσανατολισμοί μας είναι και η μεγάλη διαφορά μας με ό,τι εσείς στην Αντιπο</w:t>
      </w:r>
      <w:r>
        <w:rPr>
          <w:rFonts w:eastAsia="Times New Roman"/>
          <w:szCs w:val="24"/>
        </w:rPr>
        <w:t>λίτευση επιλέξατε να υλοποιήσετε από το 2010 και για έξι συνεχή χρόνια.</w:t>
      </w:r>
    </w:p>
    <w:p w14:paraId="488C4B6F"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Παραμερίσατε την κοινωνία, βάλατε στο περιθώριο τους ανθρώπους, σιωπηλά δεχθήκατε και δημόσια, κατόπιν, υπερασπιστήκατε τις πιο ακραίες και σκληρές επιλογές, που κάποιοι άλλοι με τη δι</w:t>
      </w:r>
      <w:r>
        <w:rPr>
          <w:rFonts w:eastAsia="Times New Roman"/>
          <w:szCs w:val="24"/>
        </w:rPr>
        <w:t xml:space="preserve">κή σας απουσία, με τη δική σας αδυναμία διεκδίκησης και διαπραγμάτευσης, επέβαλαν στη χώρα μας.  </w:t>
      </w:r>
    </w:p>
    <w:p w14:paraId="488C4B70"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Παραλάβαμε, κυρίες και κύριοι, στα τέλη του Ιανουαρίου του 2015 μ</w:t>
      </w:r>
      <w:r>
        <w:rPr>
          <w:rFonts w:eastAsia="Times New Roman"/>
          <w:szCs w:val="24"/>
        </w:rPr>
        <w:t>ί</w:t>
      </w:r>
      <w:r>
        <w:rPr>
          <w:rFonts w:eastAsia="Times New Roman"/>
          <w:szCs w:val="24"/>
        </w:rPr>
        <w:t>α χώρα και μ</w:t>
      </w:r>
      <w:r>
        <w:rPr>
          <w:rFonts w:eastAsia="Times New Roman"/>
          <w:szCs w:val="24"/>
        </w:rPr>
        <w:t>ί</w:t>
      </w:r>
      <w:r>
        <w:rPr>
          <w:rFonts w:eastAsia="Times New Roman"/>
          <w:szCs w:val="24"/>
        </w:rPr>
        <w:t>α κοινωνία που την έσυραν στην κοινωνική χρεοκοπία και στο κοινωνικό δράμα. Είν</w:t>
      </w:r>
      <w:r>
        <w:rPr>
          <w:rFonts w:eastAsia="Times New Roman"/>
          <w:szCs w:val="24"/>
        </w:rPr>
        <w:t xml:space="preserve">αι απορίας </w:t>
      </w:r>
      <w:proofErr w:type="spellStart"/>
      <w:r>
        <w:rPr>
          <w:rFonts w:eastAsia="Times New Roman"/>
          <w:szCs w:val="24"/>
        </w:rPr>
        <w:t>άξιον</w:t>
      </w:r>
      <w:proofErr w:type="spellEnd"/>
      <w:r>
        <w:rPr>
          <w:rFonts w:eastAsia="Times New Roman"/>
          <w:szCs w:val="24"/>
        </w:rPr>
        <w:t xml:space="preserve"> ειλικρινά και διερωτώμαι πώς </w:t>
      </w:r>
      <w:r>
        <w:rPr>
          <w:rFonts w:eastAsia="Times New Roman"/>
          <w:szCs w:val="24"/>
        </w:rPr>
        <w:lastRenderedPageBreak/>
        <w:t xml:space="preserve">προσπαθείτε, σήμερα, να μας πείσετε ότι δεν ήταν δική σας η ευθύνη, ότι δεν υπήρξατε ποτέ μέχρι το 2015. </w:t>
      </w:r>
      <w:r>
        <w:rPr>
          <w:rFonts w:eastAsia="Times New Roman"/>
          <w:szCs w:val="24"/>
        </w:rPr>
        <w:t>Υ</w:t>
      </w:r>
      <w:r>
        <w:rPr>
          <w:rFonts w:eastAsia="Times New Roman"/>
          <w:szCs w:val="24"/>
        </w:rPr>
        <w:t>πήρξατε και συγκυβερνήσατε και συναποφασίσατε και υπηρετήσατε όλα όσα σας ζήτησαν, με ένα μόνο αντάλλαγμ</w:t>
      </w:r>
      <w:r>
        <w:rPr>
          <w:rFonts w:eastAsia="Times New Roman"/>
          <w:szCs w:val="24"/>
        </w:rPr>
        <w:t xml:space="preserve">α, να παραμείνετε στην εξουσία της χώρας, ασχέτως αν θα τη καταδικάζατε στη φτώχεια και την υποτέλεια. </w:t>
      </w:r>
    </w:p>
    <w:p w14:paraId="488C4B71"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Αυτά παραλάβαμε και αν θέλετε ένα παράδειγμα εξαιρετικά επίκαιρο είναι το ποσοστό πρωτογενούς πλεονάσματος, το οποίο είχατε συμφωνήσει το 2013. </w:t>
      </w:r>
      <w:r>
        <w:rPr>
          <w:rFonts w:eastAsia="Times New Roman"/>
          <w:szCs w:val="24"/>
        </w:rPr>
        <w:t>Σ</w:t>
      </w:r>
      <w:r>
        <w:rPr>
          <w:rFonts w:eastAsia="Times New Roman"/>
          <w:szCs w:val="24"/>
        </w:rPr>
        <w:t>τρέφομα</w:t>
      </w:r>
      <w:r>
        <w:rPr>
          <w:rFonts w:eastAsia="Times New Roman"/>
          <w:szCs w:val="24"/>
        </w:rPr>
        <w:t>ι προς την Αξιωματική Αντιπολίτευση και τον κ. Μητσοτάκη και ζητώ να μου εξηγήσει πότε υπηρέτησε και ποιο συμβόλαιο αλήθειας. Όταν ήταν Υπουργός και υπέγραφε και υλοποιούσε τα πλεονάσματα των 4,5% ή τώρα στην Αντιπολίτευση που με μεγάλη ευκολία ζητάτε πλεο</w:t>
      </w:r>
      <w:r>
        <w:rPr>
          <w:rFonts w:eastAsia="Times New Roman"/>
          <w:szCs w:val="24"/>
        </w:rPr>
        <w:t xml:space="preserve">νάσματα στο 2,5% ανά έτος; </w:t>
      </w:r>
    </w:p>
    <w:p w14:paraId="488C4B72"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Τα συμβόλαια αλήθειας, κύριε Πρόεδρε, κύριε Μητσοτάκη, δεν είναι ανεμοδείκτες που στρέφονται ανάλογα με τον άνεμο των συμφερόντων. Αλήθεια, μιας και μιλάμε για αλήθειες, μπορείτε να μας περιγράψετε τις </w:t>
      </w:r>
      <w:r>
        <w:rPr>
          <w:rFonts w:eastAsia="Times New Roman"/>
          <w:szCs w:val="24"/>
        </w:rPr>
        <w:lastRenderedPageBreak/>
        <w:t>πρωτοβουλίες σας και τις ε</w:t>
      </w:r>
      <w:r>
        <w:rPr>
          <w:rFonts w:eastAsia="Times New Roman"/>
          <w:szCs w:val="24"/>
        </w:rPr>
        <w:t>νέργειές σας, τη δυνατή σας παρουσία, μέχρι τώρα, στη στήριξη των αιτημάτων της χώρας μας, την ελάφρυνση του χρέους, τη μείωση των πρωτογενών πλεονασμάτων, τη συμμετοχή στο πρόγραμμα ποσοτικής χαλάρωσης</w:t>
      </w:r>
      <w:r>
        <w:rPr>
          <w:rFonts w:eastAsia="Times New Roman"/>
          <w:szCs w:val="24"/>
        </w:rPr>
        <w:t>;</w:t>
      </w:r>
    </w:p>
    <w:p w14:paraId="488C4B7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Εγώ θα σας πω την αλήθεια. Δεν σας ζητώ να στηρίξετε την Κυβέρνηση. Σας ζητώ να στηρίξετε την Ελλάδα και τους Έλληνες. </w:t>
      </w:r>
      <w:r>
        <w:rPr>
          <w:rFonts w:eastAsia="Times New Roman"/>
          <w:szCs w:val="24"/>
        </w:rPr>
        <w:t>Ό</w:t>
      </w:r>
      <w:r>
        <w:rPr>
          <w:rFonts w:eastAsia="Times New Roman"/>
          <w:szCs w:val="24"/>
        </w:rPr>
        <w:t>,τι και αν σας ανέφερα για ό,τι δεν κάνατε μέχρι τώρα θερμά σας παρακαλώ και ειλικρινά και αληθινά να το κάνετε εδώ και τώρα τουλάχιστον</w:t>
      </w:r>
      <w:r>
        <w:rPr>
          <w:rFonts w:eastAsia="Times New Roman"/>
          <w:szCs w:val="24"/>
        </w:rPr>
        <w:t xml:space="preserve">. </w:t>
      </w:r>
    </w:p>
    <w:p w14:paraId="488C4B74" w14:textId="77777777" w:rsidR="00FF101B" w:rsidRDefault="00202D30">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ερί αλήθειας συνέχεια. Στηρίζετε, ναι ή όχι, την παροχή πλήρους ασφαλιστικής κάλυψης στους ανασφάλιστους και ανέργους; Στηρίζετε, ναι ή όχι, το κοινωνικό εισόδημα αλληλεγγύης, τις συλλογικές συμβάσεις; Στηρίζετε, ναι ή όχι, την αύξηση δαπανών για την δ</w:t>
      </w:r>
      <w:r>
        <w:rPr>
          <w:rFonts w:eastAsia="Times New Roman"/>
          <w:szCs w:val="24"/>
        </w:rPr>
        <w:t xml:space="preserve">ημόσια υγεία και την εθνική παιδεία; Στηρίζετε, ναι ή όχι, την δίκαιη καταβολή φόρων σταματώντας την προστασία που προσφέρατε στην ομάδα προνομιούχων φίλων σας για </w:t>
      </w:r>
      <w:r>
        <w:rPr>
          <w:rFonts w:eastAsia="Times New Roman"/>
          <w:szCs w:val="24"/>
        </w:rPr>
        <w:lastRenderedPageBreak/>
        <w:t xml:space="preserve">να σας στηρίζουν πολιτικά; Στηρίζετε, ναι ή όχι, την αξιοποίηση της δημόσιας περιουσίας που </w:t>
      </w:r>
      <w:r>
        <w:rPr>
          <w:rFonts w:eastAsia="Times New Roman"/>
          <w:szCs w:val="24"/>
        </w:rPr>
        <w:t xml:space="preserve">τότε το ΤΑΙΠΕΔ την ξεπουλούσε όπως προέβλεπε; Στηρίζετε, ναι ή όχι, την αύξηση των θέσεων εργασίας και όχι τις απολύσεις; </w:t>
      </w:r>
    </w:p>
    <w:p w14:paraId="488C4B75" w14:textId="77777777" w:rsidR="00FF101B" w:rsidRDefault="00202D30">
      <w:pPr>
        <w:spacing w:line="600" w:lineRule="auto"/>
        <w:ind w:firstLine="720"/>
        <w:contextualSpacing/>
        <w:jc w:val="both"/>
        <w:rPr>
          <w:rFonts w:eastAsia="Times New Roman"/>
          <w:szCs w:val="24"/>
        </w:rPr>
      </w:pPr>
      <w:r>
        <w:rPr>
          <w:rFonts w:eastAsia="Times New Roman"/>
          <w:szCs w:val="24"/>
        </w:rPr>
        <w:t>Αυτό είναι το συμβόλαιο αλήθειας που εμείς δεν προπαγανδίζουμε, αλλά το υλοποιούμε.</w:t>
      </w:r>
    </w:p>
    <w:p w14:paraId="488C4B7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w:t>
      </w:r>
      <w:r>
        <w:rPr>
          <w:rFonts w:eastAsia="Times New Roman" w:cs="Times New Roman"/>
          <w:szCs w:val="24"/>
        </w:rPr>
        <w:t>ρόνου ομιλίας της κυρίας Υφυπουργού)</w:t>
      </w:r>
    </w:p>
    <w:p w14:paraId="488C4B7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δύο λεπτά ακόμα, σας παρακαλώ. Δεν μιλάω πολύ συχνά στην Βουλή και θα ήθελα την ανοχή και των συναδέλφων.</w:t>
      </w:r>
    </w:p>
    <w:p w14:paraId="488C4B7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υλοποιούμε εμείς. Για την πραγματική υλοποίηση ενός συμβολαίου αλήθειας θα </w:t>
      </w:r>
      <w:r>
        <w:rPr>
          <w:rFonts w:eastAsia="Times New Roman" w:cs="Times New Roman"/>
          <w:szCs w:val="24"/>
        </w:rPr>
        <w:t xml:space="preserve">σας φέρω συγκεκριμένο παράδειγμα από το Υπουργείο στο οποίο προΐσταμαι. </w:t>
      </w:r>
    </w:p>
    <w:p w14:paraId="488C4B7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Μακεδονίας -Θράκης, κυρίες και κύριοι συνάδελφοι, έχει ήδη δεχτεί σε λιγότερο από δύο μήνες από την έναρξη του νέου αναπτυξιακού </w:t>
      </w:r>
      <w:r>
        <w:rPr>
          <w:rFonts w:eastAsia="Times New Roman" w:cs="Times New Roman"/>
          <w:szCs w:val="24"/>
        </w:rPr>
        <w:lastRenderedPageBreak/>
        <w:t>νόμου, του νέου αναπτυξιακού προγράμματος, επενδυτ</w:t>
      </w:r>
      <w:r>
        <w:rPr>
          <w:rFonts w:eastAsia="Times New Roman" w:cs="Times New Roman"/>
          <w:szCs w:val="24"/>
        </w:rPr>
        <w:t>ικά σχέδια ιδιωτών περί τα 180 εκατομμύρια και με συνεχώς αυξανόμενο ρυθμό. Αυτό οφείλεται στην νέα φιλοσοφία του αναπτυξιακού νόμου, στην νέα πολιτική στόχευση και βέβαια στα κονδύλια του ΕΣΠΑ, που δίνει προτεραιότητα στην περιφέρεια, στην μικρομεσαία επι</w:t>
      </w:r>
      <w:r>
        <w:rPr>
          <w:rFonts w:eastAsia="Times New Roman" w:cs="Times New Roman"/>
          <w:szCs w:val="24"/>
        </w:rPr>
        <w:t>χειρηματικότητα. Πετυχαίνουμε έτσι την διασπορά των κεφαλαίων σε όλη την Ελλάδα και όχι σε λίγους αρεστούς.</w:t>
      </w:r>
    </w:p>
    <w:p w14:paraId="488C4B7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σας καλούσα μάλιστα, κύριε Πρόεδρε της Νέας Δημοκρατίας, κύριε Μητσοτάκη, στη Θεσσαλονίκη να σας ενημερώσω και προσωπικά για την μεγάλη προσπάθει</w:t>
      </w:r>
      <w:r>
        <w:rPr>
          <w:rFonts w:eastAsia="Times New Roman" w:cs="Times New Roman"/>
          <w:szCs w:val="24"/>
        </w:rPr>
        <w:t>α που κάνουμε στη Βόρειο Ελλάδα. Θα σας καλούσα, επίσης, να έρθετε και να διαπιστώσετε με τα ίδια σας τα μάτια πόσο σημαντικό είναι αυτό που πετυχαίνουμε για την Μακεδονία και την Θράκη με την τακτική παρουσία του Πρωθυπουργού στην Θεσσαλονίκη, φέρνοντας π</w:t>
      </w:r>
      <w:r>
        <w:rPr>
          <w:rFonts w:eastAsia="Times New Roman" w:cs="Times New Roman"/>
          <w:szCs w:val="24"/>
        </w:rPr>
        <w:t>ιο κοντά έτσι την Μακεδονία και την Θράκη με το κέντρο λήψης απόφασης που είναι η Αθήνα.</w:t>
      </w:r>
    </w:p>
    <w:p w14:paraId="488C4B7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ολοκληρώνοντας θα ήθελα να επισημάνω τα εξής, που πιστεύω ότι μπορούν να ερμηνεύσουν και τις πολιτικές επιλογές των δύο κομμάτων που συγκ</w:t>
      </w:r>
      <w:r>
        <w:rPr>
          <w:rFonts w:eastAsia="Times New Roman" w:cs="Times New Roman"/>
          <w:szCs w:val="24"/>
        </w:rPr>
        <w:t>υβέρνησαν. Τρομάζετε, κυρίες και κύριοι συνάδελφοι, στην ιδέα ότι αποδείξαμε ότι μπορούμε ΣΥΡΙΖΑ και ΑΝΕΛ να συνυπάρξουμε κάνοντας πράξη την εθνική ομοψυχία για την πατρίδα και όχι για τις καρέκλες. Τρομάζετε γιατί αποδεικνύουμε ότι υπάρχει και άλλος δρόμο</w:t>
      </w:r>
      <w:r>
        <w:rPr>
          <w:rFonts w:eastAsia="Times New Roman" w:cs="Times New Roman"/>
          <w:szCs w:val="24"/>
        </w:rPr>
        <w:t xml:space="preserve">ς εκτός της λιτότητας, της σιωπής και του ναι σε όλα. Τρομάζετε, όμως, πιο πολύ γιατί οι Έλληνες σάς τοποθέτησαν για πολλά χρόνια στην Αντιπολίτευση. Τελείωσαν τα χρυσά κουτάλια εξουσίας και του δημοσίου χρήματος. Τελείωσε η συγκάλυψη των «ημετέρων». </w:t>
      </w:r>
    </w:p>
    <w:p w14:paraId="488C4B7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είναι η πολιτική μας πραγματικότητα, κυρίες και κύριοι συνάδελφοι. Με αυτόν τον </w:t>
      </w:r>
      <w:r>
        <w:rPr>
          <w:rFonts w:eastAsia="Times New Roman" w:cs="Times New Roman"/>
          <w:szCs w:val="24"/>
        </w:rPr>
        <w:t>π</w:t>
      </w:r>
      <w:r>
        <w:rPr>
          <w:rFonts w:eastAsia="Times New Roman" w:cs="Times New Roman"/>
          <w:szCs w:val="24"/>
        </w:rPr>
        <w:t xml:space="preserve">ροϋπολογισμό δεν σας παρουσιάζουμε τον παράδεισο. Με τον </w:t>
      </w:r>
      <w:r>
        <w:rPr>
          <w:rFonts w:eastAsia="Times New Roman" w:cs="Times New Roman"/>
          <w:szCs w:val="24"/>
        </w:rPr>
        <w:t>π</w:t>
      </w:r>
      <w:r>
        <w:rPr>
          <w:rFonts w:eastAsia="Times New Roman" w:cs="Times New Roman"/>
          <w:szCs w:val="24"/>
        </w:rPr>
        <w:t>ροϋπολογισμό αυτόν σας δείχνουμε, όμως, ότι πρέπει να δείτε τον τρόπο αλλά και τον δρόμο που οδηγεί στην αποδέσμευση</w:t>
      </w:r>
      <w:r>
        <w:rPr>
          <w:rFonts w:eastAsia="Times New Roman" w:cs="Times New Roman"/>
          <w:szCs w:val="24"/>
        </w:rPr>
        <w:t xml:space="preserve"> από </w:t>
      </w:r>
      <w:r>
        <w:rPr>
          <w:rFonts w:eastAsia="Times New Roman" w:cs="Times New Roman"/>
          <w:szCs w:val="24"/>
        </w:rPr>
        <w:lastRenderedPageBreak/>
        <w:t>τα μνημόνια, στην ευημερία του ελληνικού λαού, στην εθνική μας κυριαρχία.</w:t>
      </w:r>
    </w:p>
    <w:p w14:paraId="488C4B7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88C4B7E" w14:textId="77777777" w:rsidR="00FF101B" w:rsidRDefault="00202D30">
      <w:pPr>
        <w:spacing w:line="600" w:lineRule="auto"/>
        <w:ind w:firstLine="720"/>
        <w:contextualSpacing/>
        <w:jc w:val="center"/>
        <w:rPr>
          <w:rFonts w:eastAsia="Times New Roman"/>
          <w:szCs w:val="24"/>
        </w:rPr>
      </w:pPr>
      <w:r>
        <w:rPr>
          <w:rFonts w:eastAsia="Times New Roman" w:cs="Times New Roman"/>
          <w:szCs w:val="24"/>
        </w:rPr>
        <w:t>(Χειροκροτήματα από τις πτέρυγες του ΣΥΡΙΖΑ και των ΑΝΕΛ)</w:t>
      </w:r>
    </w:p>
    <w:p w14:paraId="488C4B7F" w14:textId="77777777" w:rsidR="00FF101B" w:rsidRDefault="00202D30">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ΠΡΟΕΔΡΕΥΩΝ (Δημήτριος Κρεμαστινός): </w:t>
      </w:r>
      <w:r>
        <w:rPr>
          <w:rFonts w:eastAsia="Times New Roman" w:cs="Times New Roman"/>
          <w:bCs/>
          <w:szCs w:val="24"/>
        </w:rPr>
        <w:t>Τον λόγο έχει ο Βουλευτής της Νέας Δημοκρατίας κ. Βασίλειος Οικ</w:t>
      </w:r>
      <w:r>
        <w:rPr>
          <w:rFonts w:eastAsia="Times New Roman" w:cs="Times New Roman"/>
          <w:bCs/>
          <w:szCs w:val="24"/>
        </w:rPr>
        <w:t>ονόμου, για επτά λεπτά. Παράκληση να σεβαστούμε τον χρόνο.</w:t>
      </w:r>
    </w:p>
    <w:p w14:paraId="488C4B80"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ΒΑΣΙΛΕΙΟΣ ΟΙΚΟΝΟΜΟΥ: </w:t>
      </w:r>
      <w:r>
        <w:rPr>
          <w:rFonts w:eastAsia="Times New Roman" w:cs="Times New Roman"/>
          <w:bCs/>
          <w:szCs w:val="24"/>
        </w:rPr>
        <w:t>Επειδή άκουσα την καλή συνάδελφο προηγουμένως, η οποία ξέρει ότι την εκτιμώ και</w:t>
      </w:r>
      <w:r>
        <w:rPr>
          <w:rFonts w:eastAsia="Times New Roman" w:cs="Times New Roman"/>
          <w:b/>
          <w:bCs/>
          <w:szCs w:val="24"/>
        </w:rPr>
        <w:t xml:space="preserve"> </w:t>
      </w:r>
      <w:r>
        <w:rPr>
          <w:rFonts w:eastAsia="Times New Roman" w:cs="Times New Roman"/>
          <w:bCs/>
          <w:szCs w:val="24"/>
        </w:rPr>
        <w:t>την συμπαθώ, να λέει «αν στηρίζετε την αύξηση των δημοσίων δαπανών για την υγεία» -λέω, παραδείγ</w:t>
      </w:r>
      <w:r>
        <w:rPr>
          <w:rFonts w:eastAsia="Times New Roman" w:cs="Times New Roman"/>
          <w:bCs/>
          <w:szCs w:val="24"/>
        </w:rPr>
        <w:t>ματος χάρ</w:t>
      </w:r>
      <w:r>
        <w:rPr>
          <w:rFonts w:eastAsia="Times New Roman" w:cs="Times New Roman"/>
          <w:bCs/>
          <w:szCs w:val="24"/>
        </w:rPr>
        <w:t>ιν</w:t>
      </w:r>
      <w:r>
        <w:rPr>
          <w:rFonts w:eastAsia="Times New Roman" w:cs="Times New Roman"/>
          <w:bCs/>
          <w:szCs w:val="24"/>
        </w:rPr>
        <w:t xml:space="preserve">, γιατί το έπιασα έτσι τώρα στην άκρη του αυτιού μου- και ότι αυτό θα είναι και ένα συμβόλαιο με την αλήθεια, δεν ξέρω αν έχετε ανοίξει τον </w:t>
      </w:r>
      <w:r>
        <w:rPr>
          <w:rFonts w:eastAsia="Times New Roman" w:cs="Times New Roman"/>
          <w:bCs/>
          <w:szCs w:val="24"/>
        </w:rPr>
        <w:t>π</w:t>
      </w:r>
      <w:r>
        <w:rPr>
          <w:rFonts w:eastAsia="Times New Roman" w:cs="Times New Roman"/>
          <w:bCs/>
          <w:szCs w:val="24"/>
        </w:rPr>
        <w:t xml:space="preserve">ροϋπολογισμό που έχει φέρει εδώ ο κ. </w:t>
      </w:r>
      <w:proofErr w:type="spellStart"/>
      <w:r>
        <w:rPr>
          <w:rFonts w:eastAsia="Times New Roman" w:cs="Times New Roman"/>
          <w:bCs/>
          <w:szCs w:val="24"/>
        </w:rPr>
        <w:t>Τσακαλώτος</w:t>
      </w:r>
      <w:proofErr w:type="spellEnd"/>
      <w:r>
        <w:rPr>
          <w:rFonts w:eastAsia="Times New Roman" w:cs="Times New Roman"/>
          <w:bCs/>
          <w:szCs w:val="24"/>
        </w:rPr>
        <w:t xml:space="preserve">. </w:t>
      </w:r>
    </w:p>
    <w:p w14:paraId="488C4B81" w14:textId="77777777" w:rsidR="00FF101B" w:rsidRDefault="00202D30">
      <w:pPr>
        <w:spacing w:line="600" w:lineRule="auto"/>
        <w:ind w:firstLine="720"/>
        <w:contextualSpacing/>
        <w:jc w:val="both"/>
        <w:rPr>
          <w:rFonts w:eastAsia="Times New Roman" w:cs="Times New Roman"/>
          <w:b/>
          <w:bCs/>
          <w:szCs w:val="24"/>
        </w:rPr>
      </w:pPr>
      <w:r>
        <w:rPr>
          <w:rFonts w:eastAsia="Times New Roman" w:cs="Times New Roman"/>
          <w:b/>
          <w:bCs/>
          <w:szCs w:val="24"/>
        </w:rPr>
        <w:lastRenderedPageBreak/>
        <w:t xml:space="preserve">ΕΥΑΓΓΕΛΟΣ ΑΠΟΣΤΟΛΟΥ (Υπουργός Αγροτικής Ανάπτυξης και </w:t>
      </w:r>
      <w:r>
        <w:rPr>
          <w:rFonts w:eastAsia="Times New Roman" w:cs="Times New Roman"/>
          <w:b/>
          <w:bCs/>
          <w:szCs w:val="24"/>
        </w:rPr>
        <w:t xml:space="preserve">Τροφίμων): </w:t>
      </w:r>
      <w:r>
        <w:rPr>
          <w:rFonts w:eastAsia="Times New Roman" w:cs="Times New Roman"/>
          <w:bCs/>
          <w:szCs w:val="24"/>
        </w:rPr>
        <w:t>Εδώ είναι ο κύριος Υπουργός.</w:t>
      </w:r>
    </w:p>
    <w:p w14:paraId="488C4B82"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ΒΑΣΙΛΕΙΟΣ ΟΙΚΟΝΟΜΟΥ: </w:t>
      </w:r>
      <w:r>
        <w:rPr>
          <w:rFonts w:eastAsia="Times New Roman" w:cs="Times New Roman"/>
          <w:bCs/>
          <w:szCs w:val="24"/>
        </w:rPr>
        <w:t xml:space="preserve">Μιλάω για τη διπλανή σας, στην ίδια ομάδα είστε. </w:t>
      </w:r>
    </w:p>
    <w:p w14:paraId="488C4B83" w14:textId="77777777" w:rsidR="00FF101B" w:rsidRDefault="00202D30">
      <w:pPr>
        <w:spacing w:line="600" w:lineRule="auto"/>
        <w:ind w:firstLine="720"/>
        <w:contextualSpacing/>
        <w:jc w:val="both"/>
        <w:rPr>
          <w:rFonts w:eastAsia="Times New Roman"/>
          <w:szCs w:val="24"/>
        </w:rPr>
      </w:pPr>
      <w:r>
        <w:rPr>
          <w:rFonts w:eastAsia="Times New Roman" w:cs="Times New Roman"/>
          <w:bCs/>
          <w:szCs w:val="24"/>
        </w:rPr>
        <w:t xml:space="preserve">Δεν ξέρω αν τον έχει ανοίξει, κύριε </w:t>
      </w:r>
      <w:proofErr w:type="spellStart"/>
      <w:r>
        <w:rPr>
          <w:rFonts w:eastAsia="Times New Roman" w:cs="Times New Roman"/>
          <w:bCs/>
          <w:szCs w:val="24"/>
        </w:rPr>
        <w:t>Τσακαλώτο</w:t>
      </w:r>
      <w:proofErr w:type="spellEnd"/>
      <w:r>
        <w:rPr>
          <w:rFonts w:eastAsia="Times New Roman" w:cs="Times New Roman"/>
          <w:bCs/>
          <w:szCs w:val="24"/>
        </w:rPr>
        <w:t xml:space="preserve">, τον </w:t>
      </w:r>
      <w:r>
        <w:rPr>
          <w:rFonts w:eastAsia="Times New Roman" w:cs="Times New Roman"/>
          <w:bCs/>
          <w:szCs w:val="24"/>
        </w:rPr>
        <w:t>π</w:t>
      </w:r>
      <w:r>
        <w:rPr>
          <w:rFonts w:eastAsia="Times New Roman" w:cs="Times New Roman"/>
          <w:bCs/>
          <w:szCs w:val="24"/>
        </w:rPr>
        <w:t>ροϋπολογισμό. Όμως διαβάζοντας στην σελίδα 74 ότι πέρσι ήταν 4.350.000.000</w:t>
      </w:r>
      <w:r>
        <w:rPr>
          <w:rFonts w:eastAsia="Times New Roman" w:cs="Times New Roman"/>
          <w:bCs/>
          <w:szCs w:val="24"/>
        </w:rPr>
        <w:t xml:space="preserve"> ευρώ </w:t>
      </w:r>
      <w:r>
        <w:rPr>
          <w:rFonts w:eastAsia="Times New Roman" w:cs="Times New Roman"/>
          <w:bCs/>
          <w:szCs w:val="24"/>
        </w:rPr>
        <w:t>και φέτος είν</w:t>
      </w:r>
      <w:r>
        <w:rPr>
          <w:rFonts w:eastAsia="Times New Roman" w:cs="Times New Roman"/>
          <w:bCs/>
          <w:szCs w:val="24"/>
        </w:rPr>
        <w:t>αι 4.200.000.000</w:t>
      </w:r>
      <w:r>
        <w:rPr>
          <w:rFonts w:eastAsia="Times New Roman" w:cs="Times New Roman"/>
          <w:bCs/>
          <w:szCs w:val="24"/>
        </w:rPr>
        <w:t xml:space="preserve"> ευρώ</w:t>
      </w:r>
      <w:r>
        <w:rPr>
          <w:rFonts w:eastAsia="Times New Roman" w:cs="Times New Roman"/>
          <w:bCs/>
          <w:szCs w:val="24"/>
        </w:rPr>
        <w:t>, συνεπάγεται δηλαδή ότι 150.000.000</w:t>
      </w:r>
      <w:r>
        <w:rPr>
          <w:rFonts w:eastAsia="Times New Roman" w:cs="Times New Roman"/>
          <w:bCs/>
          <w:szCs w:val="24"/>
        </w:rPr>
        <w:t xml:space="preserve"> ευρώ</w:t>
      </w:r>
      <w:r>
        <w:rPr>
          <w:rFonts w:eastAsia="Times New Roman" w:cs="Times New Roman"/>
          <w:bCs/>
          <w:szCs w:val="24"/>
        </w:rPr>
        <w:t xml:space="preserve"> κάτω, κ</w:t>
      </w:r>
      <w:r>
        <w:rPr>
          <w:rFonts w:eastAsia="Times New Roman" w:cs="Times New Roman"/>
          <w:bCs/>
          <w:szCs w:val="24"/>
        </w:rPr>
        <w:t>.</w:t>
      </w:r>
      <w:r>
        <w:rPr>
          <w:rFonts w:eastAsia="Times New Roman" w:cs="Times New Roman"/>
          <w:bCs/>
          <w:szCs w:val="24"/>
        </w:rPr>
        <w:t xml:space="preserve"> Κόλλια, θα ψηφίσετε, αν τον έχετε διαβάσει τον </w:t>
      </w:r>
      <w:r>
        <w:rPr>
          <w:rFonts w:eastAsia="Times New Roman" w:cs="Times New Roman"/>
          <w:bCs/>
          <w:szCs w:val="24"/>
        </w:rPr>
        <w:t>π</w:t>
      </w:r>
      <w:r>
        <w:rPr>
          <w:rFonts w:eastAsia="Times New Roman" w:cs="Times New Roman"/>
          <w:bCs/>
          <w:szCs w:val="24"/>
        </w:rPr>
        <w:t>ροϋπολογισμό, σε λίγες ώρες.</w:t>
      </w:r>
    </w:p>
    <w:p w14:paraId="488C4B8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συμβόλαιο με την αλήθεια ή ένα διαζύγιο με την αλήθεια που έχετε πάρει και μάλιστα οριστικό; </w:t>
      </w:r>
      <w:r>
        <w:rPr>
          <w:rFonts w:eastAsia="Times New Roman" w:cs="Times New Roman"/>
          <w:szCs w:val="24"/>
        </w:rPr>
        <w:t>Γιατί, προσέξτε να δείτε, το λένε και οι άλλοι συνάδελφοί σας εδώ -σας ακούω στα πάνελ- είναι, λέει, 183 εκατομμύρια</w:t>
      </w:r>
      <w:r w:rsidRPr="001052C0">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πάνω τα ποσά στην υγεία. Διαβάζω τη σελίδα 74 αυτού </w:t>
      </w:r>
      <w:r>
        <w:rPr>
          <w:rFonts w:eastAsia="Times New Roman" w:cs="Times New Roman"/>
          <w:szCs w:val="24"/>
        </w:rPr>
        <w:lastRenderedPageBreak/>
        <w:t xml:space="preserve">που έχετε φέρει, που έχει φέρει ο </w:t>
      </w:r>
      <w:proofErr w:type="spellStart"/>
      <w:r>
        <w:rPr>
          <w:rFonts w:eastAsia="Times New Roman" w:cs="Times New Roman"/>
          <w:szCs w:val="24"/>
        </w:rPr>
        <w:t>Τσακαλώτος</w:t>
      </w:r>
      <w:proofErr w:type="spellEnd"/>
      <w:r>
        <w:rPr>
          <w:rFonts w:eastAsia="Times New Roman" w:cs="Times New Roman"/>
          <w:szCs w:val="24"/>
        </w:rPr>
        <w:t>. Λέει ο κ. Ξανθός: 300 εκατομμύρια ευ</w:t>
      </w:r>
      <w:r>
        <w:rPr>
          <w:rFonts w:eastAsia="Times New Roman" w:cs="Times New Roman"/>
          <w:szCs w:val="24"/>
        </w:rPr>
        <w:t xml:space="preserve">ρώ παραπάνω η επιχορήγηση στα νοσοκομεία φέτος. Λέω και εγώ: Μπράβο το παιδί, καλά τα πάει, μακάρι, για να πω και έναν καλό λόγο! Πάω στην σελίδα 111 και βλέπω 1,5 δισεκατομμύριο </w:t>
      </w:r>
      <w:r>
        <w:rPr>
          <w:rFonts w:eastAsia="Times New Roman" w:cs="Times New Roman"/>
          <w:szCs w:val="24"/>
        </w:rPr>
        <w:t>ευρώ</w:t>
      </w:r>
      <w:r>
        <w:rPr>
          <w:rFonts w:eastAsia="Times New Roman" w:cs="Times New Roman"/>
          <w:szCs w:val="24"/>
        </w:rPr>
        <w:t xml:space="preserve"> πέρυσι και 1,5 δισεκατομμύριο </w:t>
      </w:r>
      <w:r>
        <w:rPr>
          <w:rFonts w:eastAsia="Times New Roman" w:cs="Times New Roman"/>
          <w:szCs w:val="24"/>
        </w:rPr>
        <w:t>ευρώ</w:t>
      </w:r>
      <w:r>
        <w:rPr>
          <w:rFonts w:eastAsia="Times New Roman" w:cs="Times New Roman"/>
          <w:szCs w:val="24"/>
        </w:rPr>
        <w:t xml:space="preserve"> φέτος. Πού είναι τα 300 εκατομμύρια</w:t>
      </w:r>
      <w:r>
        <w:rPr>
          <w:rFonts w:eastAsia="Times New Roman" w:cs="Times New Roman"/>
          <w:szCs w:val="24"/>
        </w:rPr>
        <w:t xml:space="preserve"> ε</w:t>
      </w:r>
      <w:r>
        <w:rPr>
          <w:rFonts w:eastAsia="Times New Roman" w:cs="Times New Roman"/>
          <w:szCs w:val="24"/>
        </w:rPr>
        <w:t>υρώ</w:t>
      </w:r>
      <w:r>
        <w:rPr>
          <w:rFonts w:eastAsia="Times New Roman" w:cs="Times New Roman"/>
          <w:szCs w:val="24"/>
        </w:rPr>
        <w:t xml:space="preserve">, κύριοι; </w:t>
      </w:r>
    </w:p>
    <w:p w14:paraId="488C4B8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Πάω στον ΕΟΠΥΥ, πάλι στην σελίδα 111. Βλέπω ότι από 526 εκατομμύρια </w:t>
      </w:r>
      <w:r>
        <w:rPr>
          <w:rFonts w:eastAsia="Times New Roman" w:cs="Times New Roman"/>
          <w:szCs w:val="24"/>
        </w:rPr>
        <w:t>ευρώ</w:t>
      </w:r>
      <w:r>
        <w:rPr>
          <w:rFonts w:eastAsia="Times New Roman" w:cs="Times New Roman"/>
          <w:szCs w:val="24"/>
        </w:rPr>
        <w:t xml:space="preserve"> πέρυσι να είναι 326 εκατομμύρια </w:t>
      </w:r>
      <w:r>
        <w:rPr>
          <w:rFonts w:eastAsia="Times New Roman" w:cs="Times New Roman"/>
          <w:szCs w:val="24"/>
        </w:rPr>
        <w:t>ευρώ</w:t>
      </w:r>
      <w:r>
        <w:rPr>
          <w:rFonts w:eastAsia="Times New Roman" w:cs="Times New Roman"/>
          <w:szCs w:val="24"/>
        </w:rPr>
        <w:t xml:space="preserve"> φέτος. Κόβετε 200 εκατομμύρια </w:t>
      </w:r>
      <w:r>
        <w:rPr>
          <w:rFonts w:eastAsia="Times New Roman" w:cs="Times New Roman"/>
          <w:szCs w:val="24"/>
        </w:rPr>
        <w:t>ευρώ</w:t>
      </w:r>
      <w:r>
        <w:rPr>
          <w:rFonts w:eastAsia="Times New Roman" w:cs="Times New Roman"/>
          <w:szCs w:val="24"/>
        </w:rPr>
        <w:t xml:space="preserve"> από τον ΕΟΠΥΥ. Κόβετε και άλλα 140 εκατομμύρια </w:t>
      </w:r>
      <w:r>
        <w:rPr>
          <w:rFonts w:eastAsia="Times New Roman" w:cs="Times New Roman"/>
          <w:szCs w:val="24"/>
        </w:rPr>
        <w:t>ευρώ</w:t>
      </w:r>
      <w:r>
        <w:rPr>
          <w:rFonts w:eastAsia="Times New Roman" w:cs="Times New Roman"/>
          <w:szCs w:val="24"/>
        </w:rPr>
        <w:t xml:space="preserve"> από τη φαρμακευτική δαπάνη στον ΕΟΠΥΥ και από</w:t>
      </w:r>
      <w:r>
        <w:rPr>
          <w:rFonts w:eastAsia="Times New Roman" w:cs="Times New Roman"/>
          <w:szCs w:val="24"/>
        </w:rPr>
        <w:t xml:space="preserve"> 2,5 δισεκατομμύρια </w:t>
      </w:r>
      <w:r>
        <w:rPr>
          <w:rFonts w:eastAsia="Times New Roman" w:cs="Times New Roman"/>
          <w:szCs w:val="24"/>
        </w:rPr>
        <w:t>ευρώ</w:t>
      </w:r>
      <w:r>
        <w:rPr>
          <w:rFonts w:eastAsia="Times New Roman" w:cs="Times New Roman"/>
          <w:szCs w:val="24"/>
        </w:rPr>
        <w:t xml:space="preserve"> που ήταν το πάτε στα 2,270 δισεκατομμύρια</w:t>
      </w:r>
      <w:r>
        <w:rPr>
          <w:rFonts w:eastAsia="Times New Roman" w:cs="Times New Roman"/>
          <w:szCs w:val="24"/>
        </w:rPr>
        <w:t xml:space="preserve"> ευρώ</w:t>
      </w:r>
      <w:r>
        <w:rPr>
          <w:rFonts w:eastAsia="Times New Roman" w:cs="Times New Roman"/>
          <w:szCs w:val="24"/>
        </w:rPr>
        <w:t>, αυτά που πληρώνει δηλαδή το κράτος στη δημόσια υγεία για το φάρμακο στον ΕΟΠΥΥ.</w:t>
      </w:r>
    </w:p>
    <w:p w14:paraId="488C4B8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Τα λέω σωστά ή τα λέω λάθος; Ξέρετε, τα μικρά ψεματάκια κάνουν το μεγάλο ψέμα, το φρικτό ψέμα με το οπο</w:t>
      </w:r>
      <w:r>
        <w:rPr>
          <w:rFonts w:eastAsia="Times New Roman" w:cs="Times New Roman"/>
          <w:szCs w:val="24"/>
        </w:rPr>
        <w:t>ίο ήρθατε εδώ πέρα και με το οποίο πολιτευτήκατε το 2015 και το συνεχίζετε. Φρικτά ψέματα!</w:t>
      </w:r>
    </w:p>
    <w:p w14:paraId="488C4B8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ακούσω τώρα εδώ και κάτι άλλο, γιατί είναι και ο καλός συνάδελφος, που τον εκτιμώ και τον συμπαθώ και αυτόν, ο κ. </w:t>
      </w:r>
      <w:proofErr w:type="spellStart"/>
      <w:r>
        <w:rPr>
          <w:rFonts w:eastAsia="Times New Roman" w:cs="Times New Roman"/>
          <w:szCs w:val="24"/>
        </w:rPr>
        <w:t>Δρίτσας</w:t>
      </w:r>
      <w:proofErr w:type="spellEnd"/>
      <w:r>
        <w:rPr>
          <w:rFonts w:eastAsia="Times New Roman" w:cs="Times New Roman"/>
          <w:szCs w:val="24"/>
        </w:rPr>
        <w:t>, ο οποίος μίλησε για τη χθεσινή τραγ</w:t>
      </w:r>
      <w:r>
        <w:rPr>
          <w:rFonts w:eastAsia="Times New Roman" w:cs="Times New Roman"/>
          <w:szCs w:val="24"/>
        </w:rPr>
        <w:t>ική εικόνα ενός Πρωθυπουργού, ο οποίος ήρθε από το Ισραήλ, για να βγάλει από το καπέλο τον λαγό και να μοιράζει εις το πόπολο –γιατί έτσι θεωρείτε τον κόσμο, τους πολίτες- 600 εκατομμύρια</w:t>
      </w:r>
      <w:r>
        <w:rPr>
          <w:rFonts w:eastAsia="Times New Roman" w:cs="Times New Roman"/>
          <w:szCs w:val="24"/>
        </w:rPr>
        <w:t xml:space="preserve"> ευρώ</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έω και εγώ τώρα, 600 εκατομμύρια </w:t>
      </w:r>
      <w:r>
        <w:rPr>
          <w:rFonts w:eastAsia="Times New Roman" w:cs="Times New Roman"/>
          <w:szCs w:val="24"/>
        </w:rPr>
        <w:t>ευρώ</w:t>
      </w:r>
      <w:r>
        <w:rPr>
          <w:rFonts w:eastAsia="Times New Roman" w:cs="Times New Roman"/>
          <w:szCs w:val="24"/>
        </w:rPr>
        <w:t xml:space="preserve"> στους χαμηλοσυνταξιούχο</w:t>
      </w:r>
      <w:r>
        <w:rPr>
          <w:rFonts w:eastAsia="Times New Roman" w:cs="Times New Roman"/>
          <w:szCs w:val="24"/>
        </w:rPr>
        <w:t>υς.</w:t>
      </w:r>
    </w:p>
    <w:p w14:paraId="488C4B8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Τσακαλώτο</w:t>
      </w:r>
      <w:proofErr w:type="spellEnd"/>
      <w:r>
        <w:rPr>
          <w:rFonts w:eastAsia="Times New Roman" w:cs="Times New Roman"/>
          <w:szCs w:val="24"/>
        </w:rPr>
        <w:t>, πέρυσι κόψατε από τα χρήματα για το ΕΚΑΣ 200 εκατομμύρια</w:t>
      </w:r>
      <w:r>
        <w:rPr>
          <w:rFonts w:eastAsia="Times New Roman" w:cs="Times New Roman"/>
          <w:szCs w:val="24"/>
        </w:rPr>
        <w:t xml:space="preserve"> ευρώ</w:t>
      </w:r>
      <w:r>
        <w:rPr>
          <w:rFonts w:eastAsia="Times New Roman" w:cs="Times New Roman"/>
          <w:szCs w:val="24"/>
        </w:rPr>
        <w:t>; Από τις πιστώσεις για το ΕΚΑΣ κόψατε πέρυσι 200 εκατομμύρια</w:t>
      </w:r>
      <w:r>
        <w:rPr>
          <w:rFonts w:eastAsia="Times New Roman" w:cs="Times New Roman"/>
          <w:szCs w:val="24"/>
        </w:rPr>
        <w:t xml:space="preserve"> ευρώ; </w:t>
      </w:r>
    </w:p>
    <w:p w14:paraId="488C4B8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Πάω, λοιπόν, στον προϋπολογισμό του 2017, κύριε </w:t>
      </w:r>
      <w:proofErr w:type="spellStart"/>
      <w:r>
        <w:rPr>
          <w:rFonts w:eastAsia="Times New Roman" w:cs="Times New Roman"/>
          <w:szCs w:val="24"/>
        </w:rPr>
        <w:t>Θεωνά</w:t>
      </w:r>
      <w:proofErr w:type="spellEnd"/>
      <w:r>
        <w:rPr>
          <w:rFonts w:eastAsia="Times New Roman" w:cs="Times New Roman"/>
          <w:szCs w:val="24"/>
        </w:rPr>
        <w:t xml:space="preserve">, και θα ψηφίσεις να κοπούν άλλα 600 εκατομμύρια </w:t>
      </w:r>
      <w:r>
        <w:rPr>
          <w:rFonts w:eastAsia="Times New Roman" w:cs="Times New Roman"/>
          <w:szCs w:val="24"/>
        </w:rPr>
        <w:t>ευρ</w:t>
      </w:r>
      <w:r>
        <w:rPr>
          <w:rFonts w:eastAsia="Times New Roman" w:cs="Times New Roman"/>
          <w:szCs w:val="24"/>
        </w:rPr>
        <w:t>ώ</w:t>
      </w:r>
      <w:r>
        <w:rPr>
          <w:rFonts w:eastAsia="Times New Roman" w:cs="Times New Roman"/>
          <w:szCs w:val="24"/>
        </w:rPr>
        <w:t xml:space="preserve"> από το ΕΚΑΣ.</w:t>
      </w:r>
    </w:p>
    <w:p w14:paraId="488C4B8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ΘΕΩΝΑΣ: </w:t>
      </w:r>
      <w:r>
        <w:rPr>
          <w:rFonts w:eastAsia="Times New Roman" w:cs="Times New Roman"/>
          <w:szCs w:val="24"/>
        </w:rPr>
        <w:t>Πες μας ποιος το υπέγραψε για το ΕΚΑΣ.</w:t>
      </w:r>
    </w:p>
    <w:p w14:paraId="488C4B8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Λ</w:t>
      </w:r>
      <w:r>
        <w:rPr>
          <w:rFonts w:eastAsia="Times New Roman" w:cs="Times New Roman"/>
          <w:szCs w:val="24"/>
        </w:rPr>
        <w:t xml:space="preserve">έω εγώ, 200 εκατομμύρια </w:t>
      </w:r>
      <w:r>
        <w:rPr>
          <w:rFonts w:eastAsia="Times New Roman" w:cs="Times New Roman"/>
          <w:szCs w:val="24"/>
        </w:rPr>
        <w:t>ευρώ</w:t>
      </w:r>
      <w:r>
        <w:rPr>
          <w:rFonts w:eastAsia="Times New Roman" w:cs="Times New Roman"/>
          <w:szCs w:val="24"/>
        </w:rPr>
        <w:t xml:space="preserve"> το 2016 και τα 600 εκατομμύρια </w:t>
      </w:r>
      <w:r>
        <w:rPr>
          <w:rFonts w:eastAsia="Times New Roman" w:cs="Times New Roman"/>
          <w:szCs w:val="24"/>
        </w:rPr>
        <w:t>ευρώ</w:t>
      </w:r>
      <w:r>
        <w:rPr>
          <w:rFonts w:eastAsia="Times New Roman" w:cs="Times New Roman"/>
          <w:szCs w:val="24"/>
        </w:rPr>
        <w:t xml:space="preserve"> το 2017 μας κάνουν 800 εκατομμύρια </w:t>
      </w:r>
      <w:r>
        <w:rPr>
          <w:rFonts w:eastAsia="Times New Roman" w:cs="Times New Roman"/>
          <w:szCs w:val="24"/>
        </w:rPr>
        <w:t>ευρώ</w:t>
      </w:r>
      <w:r>
        <w:rPr>
          <w:rFonts w:eastAsia="Times New Roman" w:cs="Times New Roman"/>
          <w:szCs w:val="24"/>
        </w:rPr>
        <w:t xml:space="preserve"> στους χαμηλοσυνταξιούχους, στο ΕΚΑΣ και έρχεστε σήμερα εδώ </w:t>
      </w:r>
      <w:r>
        <w:rPr>
          <w:rFonts w:eastAsia="Times New Roman" w:cs="Times New Roman"/>
          <w:szCs w:val="24"/>
        </w:rPr>
        <w:t>και λέτε για 600 εκατομμύρια</w:t>
      </w:r>
      <w:r>
        <w:rPr>
          <w:rFonts w:eastAsia="Times New Roman" w:cs="Times New Roman"/>
          <w:szCs w:val="24"/>
        </w:rPr>
        <w:t xml:space="preserve"> ευρώ</w:t>
      </w:r>
      <w:r>
        <w:rPr>
          <w:rFonts w:eastAsia="Times New Roman" w:cs="Times New Roman"/>
          <w:szCs w:val="24"/>
        </w:rPr>
        <w:t>; Τι είναι αυτά; Δεν είναι μ</w:t>
      </w:r>
      <w:r>
        <w:rPr>
          <w:rFonts w:eastAsia="Times New Roman" w:cs="Times New Roman"/>
          <w:szCs w:val="24"/>
        </w:rPr>
        <w:t>ί</w:t>
      </w:r>
      <w:r>
        <w:rPr>
          <w:rFonts w:eastAsia="Times New Roman" w:cs="Times New Roman"/>
          <w:szCs w:val="24"/>
        </w:rPr>
        <w:t xml:space="preserve">α πολιτική απάτη; Το 1,1 δισεκατομμύριο </w:t>
      </w:r>
      <w:r>
        <w:rPr>
          <w:rFonts w:eastAsia="Times New Roman" w:cs="Times New Roman"/>
          <w:szCs w:val="24"/>
        </w:rPr>
        <w:t>ευρώ</w:t>
      </w:r>
      <w:r>
        <w:rPr>
          <w:rFonts w:eastAsia="Times New Roman" w:cs="Times New Roman"/>
          <w:szCs w:val="24"/>
        </w:rPr>
        <w:t xml:space="preserve"> που έκοψες πέρυσι στις επικουρικές σε ποιανού τις επικουρικές συντάξεις το έκοψες; Των πλουσίων; Οι περικοπές των συντάξεων ήταν 2,2 δισεκατομμύρια </w:t>
      </w:r>
      <w:r>
        <w:rPr>
          <w:rFonts w:eastAsia="Times New Roman" w:cs="Times New Roman"/>
          <w:szCs w:val="24"/>
        </w:rPr>
        <w:t>ευρώ</w:t>
      </w:r>
      <w:r>
        <w:rPr>
          <w:rFonts w:eastAsia="Times New Roman" w:cs="Times New Roman"/>
          <w:szCs w:val="24"/>
        </w:rPr>
        <w:t xml:space="preserve"> το 2016 και έχεις βάλει άλλο 1 δισεκατομμύριο</w:t>
      </w:r>
      <w:r>
        <w:rPr>
          <w:rFonts w:eastAsia="Times New Roman" w:cs="Times New Roman"/>
          <w:szCs w:val="24"/>
        </w:rPr>
        <w:t xml:space="preserve"> ευρώ</w:t>
      </w:r>
      <w:r>
        <w:rPr>
          <w:rFonts w:eastAsia="Times New Roman" w:cs="Times New Roman"/>
          <w:szCs w:val="24"/>
        </w:rPr>
        <w:t xml:space="preserve">, κύριε </w:t>
      </w:r>
      <w:proofErr w:type="spellStart"/>
      <w:r>
        <w:rPr>
          <w:rFonts w:eastAsia="Times New Roman" w:cs="Times New Roman"/>
          <w:szCs w:val="24"/>
        </w:rPr>
        <w:t>Τσακαλώτο</w:t>
      </w:r>
      <w:proofErr w:type="spellEnd"/>
      <w:r>
        <w:rPr>
          <w:rFonts w:eastAsia="Times New Roman" w:cs="Times New Roman"/>
          <w:szCs w:val="24"/>
        </w:rPr>
        <w:t>, στο 2017 στις περικοπές των συντάξεων. Μέσα σε μ</w:t>
      </w:r>
      <w:r>
        <w:rPr>
          <w:rFonts w:eastAsia="Times New Roman" w:cs="Times New Roman"/>
          <w:szCs w:val="24"/>
        </w:rPr>
        <w:t>ί</w:t>
      </w:r>
      <w:r>
        <w:rPr>
          <w:rFonts w:eastAsia="Times New Roman" w:cs="Times New Roman"/>
          <w:szCs w:val="24"/>
        </w:rPr>
        <w:t>α διετία σχεδόν 3,5 δισεκατομμύρια</w:t>
      </w:r>
      <w:r>
        <w:rPr>
          <w:rFonts w:eastAsia="Times New Roman" w:cs="Times New Roman"/>
          <w:szCs w:val="24"/>
        </w:rPr>
        <w:t xml:space="preserve"> ευρώ</w:t>
      </w:r>
      <w:r>
        <w:rPr>
          <w:rFonts w:eastAsia="Times New Roman" w:cs="Times New Roman"/>
          <w:szCs w:val="24"/>
        </w:rPr>
        <w:t>!</w:t>
      </w:r>
    </w:p>
    <w:p w14:paraId="488C4B8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Στη δική σας κυβέρνηση πόσα κόπηκαν; </w:t>
      </w:r>
    </w:p>
    <w:p w14:paraId="488C4B8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Α, κάνουμε τώρα ανταγωνισμό ποιος έκοψε πιο πολλά; Πες μου για σένα, που είσαι Υπουργός. </w:t>
      </w:r>
    </w:p>
    <w:p w14:paraId="488C4B8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Πόσα δισεκατομμύρια ήταν αυτά που κόψατε και έχετε και αυτό το ύφος;</w:t>
      </w:r>
    </w:p>
    <w:p w14:paraId="488C4B8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Είσαι Υπου</w:t>
      </w:r>
      <w:r>
        <w:rPr>
          <w:rFonts w:eastAsia="Times New Roman" w:cs="Times New Roman"/>
          <w:szCs w:val="24"/>
        </w:rPr>
        <w:t xml:space="preserve">ργός. Έτσι δικαιολογείς τα κοψίματα σου; </w:t>
      </w:r>
    </w:p>
    <w:p w14:paraId="488C4B9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Πόσα δισεκατομμύρια ήταν αυτά που κόψατε; </w:t>
      </w:r>
    </w:p>
    <w:p w14:paraId="488C4B9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Τα </w:t>
      </w:r>
      <w:proofErr w:type="spellStart"/>
      <w:r>
        <w:rPr>
          <w:rFonts w:eastAsia="Times New Roman" w:cs="Times New Roman"/>
          <w:szCs w:val="24"/>
        </w:rPr>
        <w:t>κοψίματά</w:t>
      </w:r>
      <w:proofErr w:type="spellEnd"/>
      <w:r>
        <w:rPr>
          <w:rFonts w:eastAsia="Times New Roman" w:cs="Times New Roman"/>
          <w:szCs w:val="24"/>
        </w:rPr>
        <w:t xml:space="preserve"> σου, τα νεοφιλελεύθερα, δεξιά, ακροδεξιά κοψίματα…</w:t>
      </w:r>
    </w:p>
    <w:p w14:paraId="488C4B9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b/>
          <w:szCs w:val="24"/>
        </w:rPr>
        <w:t xml:space="preserve">): </w:t>
      </w:r>
      <w:r>
        <w:rPr>
          <w:rFonts w:eastAsia="Times New Roman" w:cs="Times New Roman"/>
          <w:szCs w:val="24"/>
        </w:rPr>
        <w:t>Εσείς κόψατε δέκα και δεκαπέντε φορές παραπάνω! Δεν ντρέπεσαι που έχεις αυτό το ύφος;</w:t>
      </w:r>
    </w:p>
    <w:p w14:paraId="488C4B9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488C4B9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Εσύ να ντραπείς με αυτή τη μεγάλη εξαπάτηση που κάνεις! </w:t>
      </w:r>
    </w:p>
    <w:p w14:paraId="488C4B9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b/>
          <w:szCs w:val="24"/>
        </w:rPr>
        <w:t xml:space="preserve">: </w:t>
      </w:r>
      <w:r>
        <w:rPr>
          <w:rFonts w:eastAsia="Times New Roman" w:cs="Times New Roman"/>
          <w:szCs w:val="24"/>
        </w:rPr>
        <w:t>Δεν ντρέπεσαι; Αυτό το ύφος δεν δικαιολογείται από εσάς!</w:t>
      </w:r>
    </w:p>
    <w:p w14:paraId="488C4B9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Υπουργέ.</w:t>
      </w:r>
    </w:p>
    <w:p w14:paraId="488C4B9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Έχεις κόψει 3,5 δισεκατομμύρια</w:t>
      </w:r>
      <w:r>
        <w:rPr>
          <w:rFonts w:eastAsia="Times New Roman" w:cs="Times New Roman"/>
          <w:szCs w:val="24"/>
        </w:rPr>
        <w:t xml:space="preserve"> ευρώ</w:t>
      </w:r>
      <w:r>
        <w:rPr>
          <w:rFonts w:eastAsia="Times New Roman" w:cs="Times New Roman"/>
          <w:szCs w:val="24"/>
        </w:rPr>
        <w:t>.</w:t>
      </w:r>
    </w:p>
    <w:p w14:paraId="488C4B9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Αυτό το ύφος να το κόψετε, όταν έ</w:t>
      </w:r>
      <w:r>
        <w:rPr>
          <w:rFonts w:eastAsia="Times New Roman" w:cs="Times New Roman"/>
          <w:szCs w:val="24"/>
        </w:rPr>
        <w:t>χετε κόψει τόσα δισεκατομμύρια!</w:t>
      </w:r>
    </w:p>
    <w:p w14:paraId="488C4B9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Έχεις κόψει 3,5 δισεκατομμύρια </w:t>
      </w:r>
      <w:r>
        <w:rPr>
          <w:rFonts w:eastAsia="Times New Roman" w:cs="Times New Roman"/>
          <w:szCs w:val="24"/>
        </w:rPr>
        <w:t>ευρώ</w:t>
      </w:r>
      <w:r>
        <w:rPr>
          <w:rFonts w:eastAsia="Times New Roman" w:cs="Times New Roman"/>
          <w:szCs w:val="24"/>
        </w:rPr>
        <w:t xml:space="preserve"> σε δ</w:t>
      </w:r>
      <w:r>
        <w:rPr>
          <w:rFonts w:eastAsia="Times New Roman" w:cs="Times New Roman"/>
          <w:szCs w:val="24"/>
        </w:rPr>
        <w:t>ύ</w:t>
      </w:r>
      <w:r>
        <w:rPr>
          <w:rFonts w:eastAsia="Times New Roman" w:cs="Times New Roman"/>
          <w:szCs w:val="24"/>
        </w:rPr>
        <w:t xml:space="preserve">ο χρόνια, δίνεις 600 εκατομμύρια </w:t>
      </w:r>
      <w:r>
        <w:rPr>
          <w:rFonts w:eastAsia="Times New Roman" w:cs="Times New Roman"/>
          <w:szCs w:val="24"/>
        </w:rPr>
        <w:t>ευρώ</w:t>
      </w:r>
      <w:r>
        <w:rPr>
          <w:rFonts w:eastAsia="Times New Roman" w:cs="Times New Roman"/>
          <w:szCs w:val="24"/>
        </w:rPr>
        <w:t xml:space="preserve"> και αυτό το λες κοινωνική πολιτική; Είναι δυνατόν ποτέ αυτό να είναι έντιμο; </w:t>
      </w:r>
    </w:p>
    <w:p w14:paraId="488C4B9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Α</w:t>
      </w:r>
      <w:r>
        <w:rPr>
          <w:rFonts w:eastAsia="Times New Roman" w:cs="Times New Roman"/>
          <w:szCs w:val="24"/>
        </w:rPr>
        <w:t>υτό το ύφος που έχετε να το κόψετε, όταν έχετε κόψει δεκάδες δισεκατομμύρια από τις συντάξεις!</w:t>
      </w:r>
    </w:p>
    <w:p w14:paraId="488C4B9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Μπα, θα μας πεις και τι ύφος θα έχουμε; </w:t>
      </w:r>
    </w:p>
    <w:p w14:paraId="488C4B9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Ναι, θα σας πω! </w:t>
      </w:r>
    </w:p>
    <w:p w14:paraId="488C4B9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Σε παρακαλώ πολύ</w:t>
      </w:r>
      <w:r>
        <w:rPr>
          <w:rFonts w:eastAsia="Times New Roman" w:cs="Times New Roman"/>
          <w:szCs w:val="24"/>
        </w:rPr>
        <w:t xml:space="preserve">, κάτσε εκεί πέρα και άκου. Να ακούς και για το ύφος αλλού να κάνεις υποδείξεις! </w:t>
      </w:r>
    </w:p>
    <w:p w14:paraId="488C4B9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Όταν φύγατε γιατί το μνημόνιο ήταν δεξιό, πήγατε στη Νέα Δημοκρατία…</w:t>
      </w:r>
    </w:p>
    <w:p w14:paraId="488C4B9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Ηρέμησε λίγο, κύριε </w:t>
      </w:r>
      <w:proofErr w:type="spellStart"/>
      <w:r>
        <w:rPr>
          <w:rFonts w:eastAsia="Times New Roman" w:cs="Times New Roman"/>
          <w:szCs w:val="24"/>
        </w:rPr>
        <w:t>Τσακαλώτο</w:t>
      </w:r>
      <w:proofErr w:type="spellEnd"/>
      <w:r>
        <w:rPr>
          <w:rFonts w:eastAsia="Times New Roman" w:cs="Times New Roman"/>
          <w:szCs w:val="24"/>
        </w:rPr>
        <w:t xml:space="preserve">! </w:t>
      </w:r>
    </w:p>
    <w:p w14:paraId="488C4BA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(Δημήτριος Κρεμαστινός): </w:t>
      </w:r>
      <w:r>
        <w:rPr>
          <w:rFonts w:eastAsia="Times New Roman" w:cs="Times New Roman"/>
          <w:szCs w:val="24"/>
        </w:rPr>
        <w:t xml:space="preserve">Παρακαλώ, κύριοι! </w:t>
      </w:r>
    </w:p>
    <w:p w14:paraId="488C4BA1"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88C4BA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Βρήκε -γιατί είναι και πρώην Υπουργός Υγείας ο κ. Κρεμαστινός- η Κυβέρνησή σου, κύριε </w:t>
      </w:r>
      <w:proofErr w:type="spellStart"/>
      <w:r>
        <w:rPr>
          <w:rFonts w:eastAsia="Times New Roman" w:cs="Times New Roman"/>
          <w:szCs w:val="24"/>
        </w:rPr>
        <w:t>Τσακαλώτο</w:t>
      </w:r>
      <w:proofErr w:type="spellEnd"/>
      <w:r>
        <w:rPr>
          <w:rFonts w:eastAsia="Times New Roman" w:cs="Times New Roman"/>
          <w:szCs w:val="24"/>
        </w:rPr>
        <w:t>, τέσσερις χιλιάδες πεντακόσιες έτοιμες προσλήψεις στον</w:t>
      </w:r>
      <w:r>
        <w:rPr>
          <w:rFonts w:eastAsia="Times New Roman" w:cs="Times New Roman"/>
          <w:szCs w:val="24"/>
        </w:rPr>
        <w:t xml:space="preserve"> χώρο της υγείας. Μετά από δυο χρόνια, ακούω τους Υπουργούς να λένε, τρεις χιλιάδες προσλήψεις κάναμε και τέσσερις χιλιάδες επίκεινται. Σώπα!</w:t>
      </w:r>
    </w:p>
    <w:p w14:paraId="488C4BA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488C4BA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Από το 2010 γιατί δεν τις κάνατε;</w:t>
      </w:r>
    </w:p>
    <w:p w14:paraId="488C4BA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Γιατί δεν τις κάνατε, κύριε Οικονόμου; </w:t>
      </w:r>
    </w:p>
    <w:p w14:paraId="488C4BA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Να σας πω, τα προγράμματα του ΟΑΕΔ είναι προσλήψεις; Είναι διορισμοί;</w:t>
      </w:r>
    </w:p>
    <w:p w14:paraId="488C4BA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Γιατί δεν τις κάνατε, κύριε Οικονόμου; </w:t>
      </w:r>
    </w:p>
    <w:p w14:paraId="488C4BA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Αφήστε με να μιλήσω.</w:t>
      </w:r>
    </w:p>
    <w:p w14:paraId="488C4BA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προστατέψτε με. Το ύφος είναι δικό μου και προστατέψτε με.</w:t>
      </w:r>
    </w:p>
    <w:p w14:paraId="488C4BA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κύριε Οικονόμου.</w:t>
      </w:r>
    </w:p>
    <w:p w14:paraId="488C4BA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Τα προγράμματα του ΟΑΕΔ είναι προσλήψεις; Είναι διορισμοί τα προγράμματα του ΟΑΕΔ; Από πότε έγιναν διορι</w:t>
      </w:r>
      <w:r>
        <w:rPr>
          <w:rFonts w:eastAsia="Times New Roman" w:cs="Times New Roman"/>
          <w:szCs w:val="24"/>
        </w:rPr>
        <w:t xml:space="preserve">σμοί τα προγράμματα του ΟΑΕΔ τα τέσσερις χιλιάδες, αυτά που επίκεινται; Από πότε; Δηλαδή τα πεντάμηνα τα υιοθετείτε ως προσλήψεις; Έτσι θα καλύψετε τα κενά στον χώρο της υγείας; Στο </w:t>
      </w:r>
      <w:proofErr w:type="spellStart"/>
      <w:r>
        <w:rPr>
          <w:rFonts w:eastAsia="Times New Roman" w:cs="Times New Roman"/>
          <w:szCs w:val="24"/>
        </w:rPr>
        <w:t>Θ</w:t>
      </w:r>
      <w:r>
        <w:rPr>
          <w:rFonts w:eastAsia="Times New Roman" w:cs="Times New Roman"/>
          <w:szCs w:val="24"/>
        </w:rPr>
        <w:t>ριάσιο</w:t>
      </w:r>
      <w:proofErr w:type="spellEnd"/>
      <w:r>
        <w:rPr>
          <w:rFonts w:eastAsia="Times New Roman" w:cs="Times New Roman"/>
          <w:szCs w:val="24"/>
        </w:rPr>
        <w:t>, στο Γ</w:t>
      </w:r>
      <w:r>
        <w:rPr>
          <w:rFonts w:eastAsia="Times New Roman" w:cs="Times New Roman"/>
          <w:szCs w:val="24"/>
        </w:rPr>
        <w:t>εννηματά</w:t>
      </w:r>
      <w:r>
        <w:rPr>
          <w:rFonts w:eastAsia="Times New Roman" w:cs="Times New Roman"/>
          <w:szCs w:val="24"/>
        </w:rPr>
        <w:t>; Το Κ</w:t>
      </w:r>
      <w:r>
        <w:rPr>
          <w:rFonts w:eastAsia="Times New Roman" w:cs="Times New Roman"/>
          <w:szCs w:val="24"/>
        </w:rPr>
        <w:t>ρατικό</w:t>
      </w:r>
      <w:r>
        <w:rPr>
          <w:rFonts w:eastAsia="Times New Roman" w:cs="Times New Roman"/>
          <w:szCs w:val="24"/>
        </w:rPr>
        <w:t xml:space="preserve"> της Νίκαιας που είναι κατά 50% </w:t>
      </w:r>
      <w:proofErr w:type="spellStart"/>
      <w:r>
        <w:rPr>
          <w:rFonts w:eastAsia="Times New Roman" w:cs="Times New Roman"/>
          <w:szCs w:val="24"/>
        </w:rPr>
        <w:t>υποστελε</w:t>
      </w:r>
      <w:r>
        <w:rPr>
          <w:rFonts w:eastAsia="Times New Roman" w:cs="Times New Roman"/>
          <w:szCs w:val="24"/>
        </w:rPr>
        <w:t>χωμένο</w:t>
      </w:r>
      <w:proofErr w:type="spellEnd"/>
      <w:r>
        <w:rPr>
          <w:rFonts w:eastAsia="Times New Roman" w:cs="Times New Roman"/>
          <w:szCs w:val="24"/>
        </w:rPr>
        <w:t xml:space="preserve"> θα το καλύψετε με προγράμματα του ΟΑΕΔ; Κι έχετε το θράσος κι αυτό το ισχυρίζεστε και βγαίνετε στα πάνελ και τις συνεντεύξεις και λέτε «τέσσερις χιλιάδες διορισμοί»; Τα προγράμματα του ΟΑΕΔ; Τρεις χιλιάδες καλύπτουν; </w:t>
      </w:r>
    </w:p>
    <w:p w14:paraId="488C4BA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ΜΕΡΟΠΗ ΤΖΟΥΦΗ:</w:t>
      </w:r>
      <w:r>
        <w:rPr>
          <w:rFonts w:eastAsia="Times New Roman" w:cs="Times New Roman"/>
          <w:szCs w:val="24"/>
        </w:rPr>
        <w:t xml:space="preserve"> Το θράσος χαρακτ</w:t>
      </w:r>
      <w:r>
        <w:rPr>
          <w:rFonts w:eastAsia="Times New Roman" w:cs="Times New Roman"/>
          <w:szCs w:val="24"/>
        </w:rPr>
        <w:t xml:space="preserve">ηρίζει εσάς δυστυχώς. </w:t>
      </w:r>
    </w:p>
    <w:p w14:paraId="488C4BA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Να σας πω και κάτι άλλο; Φωνάζετε κι έχετε διορίσει κάποιους, οι οποίοι πρέπει να είναι πολύ προσεκτικοί από </w:t>
      </w:r>
      <w:r>
        <w:rPr>
          <w:rFonts w:eastAsia="Times New Roman" w:cs="Times New Roman"/>
          <w:szCs w:val="24"/>
        </w:rPr>
        <w:lastRenderedPageBreak/>
        <w:t>εδώ και πέρα γιατί κάνουν διώξεις -βλέπω και μαθαίνουμε- στα νοσοκομεία, στελεχών και άξιων επιστημόνων</w:t>
      </w:r>
      <w:r>
        <w:rPr>
          <w:rFonts w:eastAsia="Times New Roman" w:cs="Times New Roman"/>
          <w:szCs w:val="24"/>
        </w:rPr>
        <w:t>. Αυτοί οι διοικητές που διορίσατε καλούν…</w:t>
      </w:r>
    </w:p>
    <w:p w14:paraId="488C4BA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Διώξεις; </w:t>
      </w:r>
    </w:p>
    <w:p w14:paraId="488C4BA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Θα τα πούμε αυτά για τις διώξεις. Τελείωσαν τα κόλπα. </w:t>
      </w:r>
    </w:p>
    <w:p w14:paraId="488C4BB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Διώξεις; Πού βρισκόμαστε; Στις εποχές τις παλιές βρισκόμαστε, που έκανε η παράταξή σας διώξ</w:t>
      </w:r>
      <w:r>
        <w:rPr>
          <w:rFonts w:eastAsia="Times New Roman" w:cs="Times New Roman"/>
          <w:szCs w:val="24"/>
        </w:rPr>
        <w:t xml:space="preserve">εις; Έχουν περάσει προ πολλού. </w:t>
      </w:r>
    </w:p>
    <w:p w14:paraId="488C4BB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Ναι, διώξεις! </w:t>
      </w:r>
    </w:p>
    <w:p w14:paraId="488C4B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Διώξεις των εργολάβων θέλετε να πείτε.</w:t>
      </w:r>
    </w:p>
    <w:p w14:paraId="488C4B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Ακούστε με λίγο. Εγώ λέω το άλλο. Καλούν τους σεκιούριτι και τις καθαρίστριες και τους τραπεζοκόμους και κάνου</w:t>
      </w:r>
      <w:r>
        <w:rPr>
          <w:rFonts w:eastAsia="Times New Roman" w:cs="Times New Roman"/>
          <w:szCs w:val="24"/>
        </w:rPr>
        <w:t xml:space="preserve">ν ατομικές συμβάσεις. Για πείτε μου, κύριοι της Αριστεράς και της προόδου,... </w:t>
      </w:r>
    </w:p>
    <w:p w14:paraId="488C4B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Συνήγορος των εργολάβων είστε.</w:t>
      </w:r>
    </w:p>
    <w:p w14:paraId="488C4B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Θα τα δούμε αυτά. </w:t>
      </w:r>
    </w:p>
    <w:p w14:paraId="488C4BB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πείτε μου, κύριοι της Αριστεράς και της προόδου, είστε θιγμένοι για τις επιχειρησιακέ</w:t>
      </w:r>
      <w:r>
        <w:rPr>
          <w:rFonts w:eastAsia="Times New Roman" w:cs="Times New Roman"/>
          <w:szCs w:val="24"/>
        </w:rPr>
        <w:t xml:space="preserve">ς συμβάσεις που θα κάνει η νεοφιλελεύθερη πτέρυγα και θέλετε τις κλαδικές. </w:t>
      </w:r>
      <w:r>
        <w:rPr>
          <w:rFonts w:eastAsia="Times New Roman" w:cs="Times New Roman"/>
          <w:szCs w:val="24"/>
        </w:rPr>
        <w:t>Τ</w:t>
      </w:r>
      <w:r>
        <w:rPr>
          <w:rFonts w:eastAsia="Times New Roman" w:cs="Times New Roman"/>
          <w:szCs w:val="24"/>
        </w:rPr>
        <w:t xml:space="preserve">ην ίδια στιγμή υπογράφετε ατομικές συμβάσεις στα νοσοκομεία και στα κέντρα υγείας; </w:t>
      </w:r>
      <w:r>
        <w:rPr>
          <w:rFonts w:eastAsia="Times New Roman" w:cs="Times New Roman"/>
          <w:szCs w:val="24"/>
        </w:rPr>
        <w:t>Δ</w:t>
      </w:r>
      <w:r>
        <w:rPr>
          <w:rFonts w:eastAsia="Times New Roman" w:cs="Times New Roman"/>
          <w:szCs w:val="24"/>
        </w:rPr>
        <w:t xml:space="preserve">εν ντρέπεστε; Κι αυτό είναι αριστερή πολιτική, οι ατομικές συμβάσεις; </w:t>
      </w:r>
    </w:p>
    <w:p w14:paraId="488C4BB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το κουδούνι λήξεως του χρόνου ομιλίας του κυρίου Βουλευτή)</w:t>
      </w:r>
    </w:p>
    <w:p w14:paraId="488C4BB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Ντροπή!</w:t>
      </w:r>
    </w:p>
    <w:p w14:paraId="488C4BB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ΒΑΣΙΛΕΙΟΣ ΟΙΚΟΝΟΜΟΥ: </w:t>
      </w:r>
      <w:r>
        <w:rPr>
          <w:rFonts w:eastAsia="Times New Roman" w:cs="Times New Roman"/>
          <w:szCs w:val="24"/>
        </w:rPr>
        <w:t>Και για να σας πω, αν κάνουν μ</w:t>
      </w:r>
      <w:r>
        <w:rPr>
          <w:rFonts w:eastAsia="Times New Roman" w:cs="Times New Roman"/>
          <w:szCs w:val="24"/>
        </w:rPr>
        <w:t>ί</w:t>
      </w:r>
      <w:r>
        <w:rPr>
          <w:rFonts w:eastAsia="Times New Roman" w:cs="Times New Roman"/>
          <w:szCs w:val="24"/>
        </w:rPr>
        <w:t>α, δ</w:t>
      </w:r>
      <w:r>
        <w:rPr>
          <w:rFonts w:eastAsia="Times New Roman" w:cs="Times New Roman"/>
          <w:szCs w:val="24"/>
        </w:rPr>
        <w:t>ύ</w:t>
      </w:r>
      <w:r>
        <w:rPr>
          <w:rFonts w:eastAsia="Times New Roman" w:cs="Times New Roman"/>
          <w:szCs w:val="24"/>
        </w:rPr>
        <w:t>ο ανανεώσεις, κύριε συνάδελφε, αυτούς θα τους διορίσει μόνιμα; Σαράντα, πενήντα χιλιάδες διορισμούς από την πίσω π</w:t>
      </w:r>
      <w:r>
        <w:rPr>
          <w:rFonts w:eastAsia="Times New Roman" w:cs="Times New Roman"/>
          <w:szCs w:val="24"/>
        </w:rPr>
        <w:t xml:space="preserve">όρτα, την ώρα που λείπουν </w:t>
      </w:r>
      <w:proofErr w:type="spellStart"/>
      <w:r>
        <w:rPr>
          <w:rFonts w:eastAsia="Times New Roman" w:cs="Times New Roman"/>
          <w:szCs w:val="24"/>
        </w:rPr>
        <w:t>εξίμισι</w:t>
      </w:r>
      <w:proofErr w:type="spellEnd"/>
      <w:r>
        <w:rPr>
          <w:rFonts w:eastAsia="Times New Roman" w:cs="Times New Roman"/>
          <w:szCs w:val="24"/>
        </w:rPr>
        <w:t xml:space="preserve"> χιλιάδες</w:t>
      </w:r>
      <w:r>
        <w:rPr>
          <w:rFonts w:eastAsia="Times New Roman" w:cs="Times New Roman"/>
          <w:szCs w:val="24"/>
        </w:rPr>
        <w:t xml:space="preserve"> γιατροί</w:t>
      </w:r>
      <w:r>
        <w:rPr>
          <w:rFonts w:eastAsia="Times New Roman" w:cs="Times New Roman"/>
          <w:szCs w:val="24"/>
        </w:rPr>
        <w:t>;</w:t>
      </w:r>
    </w:p>
    <w:p w14:paraId="488C4BB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ΡΙΖΟΣ:</w:t>
      </w:r>
      <w:r>
        <w:rPr>
          <w:rFonts w:eastAsia="Times New Roman" w:cs="Times New Roman"/>
          <w:szCs w:val="24"/>
        </w:rPr>
        <w:t xml:space="preserve"> Ντροπή! </w:t>
      </w:r>
    </w:p>
    <w:p w14:paraId="488C4BB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Σε εσένα ντροπή, γιατί την ίδια στιγμή είσαι στα πάνελ και λες «δεν έχω γιατρούς και νοσηλευτές». Τι θα πάρεις; Θα πάρεις τις καθαρίστριες και τους σεκιούριτι που έχεις βάλει με ατομικές συμβάσεις; Η μεγαλύτερη εκμετάλλευση που κάνεις. </w:t>
      </w:r>
      <w:r>
        <w:rPr>
          <w:rFonts w:eastAsia="Times New Roman" w:cs="Times New Roman"/>
          <w:szCs w:val="24"/>
        </w:rPr>
        <w:t>Δ</w:t>
      </w:r>
      <w:r>
        <w:rPr>
          <w:rFonts w:eastAsia="Times New Roman" w:cs="Times New Roman"/>
          <w:szCs w:val="24"/>
        </w:rPr>
        <w:t>εν θα βάλεις γιατρο</w:t>
      </w:r>
      <w:r>
        <w:rPr>
          <w:rFonts w:eastAsia="Times New Roman" w:cs="Times New Roman"/>
          <w:szCs w:val="24"/>
        </w:rPr>
        <w:t xml:space="preserve">ύς και νοσηλευτές; Λείπουν έξι χιλιάδες θέσεις γιατρών και δεκαπέντε χιλιάδες θέσεις νοσηλευτών. Ξέρεις πόσους σεκιούριτι και καθαρίστριες έχεις βάλει από την πίσω πόρτα; </w:t>
      </w:r>
    </w:p>
    <w:p w14:paraId="488C4BB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Οι εργολάβοι σάς ενδιαφέρουν, γι’ αυτό. </w:t>
      </w:r>
    </w:p>
    <w:p w14:paraId="488C4BB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Πενή</w:t>
      </w:r>
      <w:r>
        <w:rPr>
          <w:rFonts w:eastAsia="Times New Roman" w:cs="Times New Roman"/>
          <w:szCs w:val="24"/>
        </w:rPr>
        <w:t xml:space="preserve">ντα χιλιάδες! Θα τους μονιμοποιήσεις; Νομίζεις ότι είναι αυτοί ψηφοφόροι σου έτοιμοι και τους έχεις κλειδωμένους μέσα από ατομικές συμβάσεις; Δεν θα περάσουν αυτά, σας το λέω. Προσέξτε, αυτά δεν θα περάσουν. </w:t>
      </w:r>
    </w:p>
    <w:p w14:paraId="488C4BB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ην ίδια στιγμή που δίνει τα 600.000.000</w:t>
      </w:r>
      <w:r>
        <w:rPr>
          <w:rFonts w:eastAsia="Times New Roman" w:cs="Times New Roman"/>
          <w:szCs w:val="24"/>
        </w:rPr>
        <w:t xml:space="preserve"> ευρώ</w:t>
      </w:r>
      <w:r>
        <w:rPr>
          <w:rFonts w:eastAsia="Times New Roman" w:cs="Times New Roman"/>
          <w:szCs w:val="24"/>
        </w:rPr>
        <w:t xml:space="preserve"> α</w:t>
      </w:r>
      <w:r>
        <w:rPr>
          <w:rFonts w:eastAsia="Times New Roman" w:cs="Times New Roman"/>
          <w:szCs w:val="24"/>
        </w:rPr>
        <w:t xml:space="preserve">πό το πρωτογενές πλεόνασμα, χρωστάει 1.800.000.000 ευρώ ο ΕΟΠΥΥ σε </w:t>
      </w:r>
      <w:proofErr w:type="spellStart"/>
      <w:r>
        <w:rPr>
          <w:rFonts w:eastAsia="Times New Roman" w:cs="Times New Roman"/>
          <w:szCs w:val="24"/>
        </w:rPr>
        <w:t>παρόχους</w:t>
      </w:r>
      <w:proofErr w:type="spellEnd"/>
      <w:r>
        <w:rPr>
          <w:rFonts w:eastAsia="Times New Roman" w:cs="Times New Roman"/>
          <w:szCs w:val="24"/>
        </w:rPr>
        <w:t xml:space="preserve"> και 900.000.000</w:t>
      </w:r>
      <w:r>
        <w:rPr>
          <w:rFonts w:eastAsia="Times New Roman" w:cs="Times New Roman"/>
          <w:szCs w:val="24"/>
        </w:rPr>
        <w:t xml:space="preserve"> ευρώ</w:t>
      </w:r>
      <w:r>
        <w:rPr>
          <w:rFonts w:eastAsia="Times New Roman" w:cs="Times New Roman"/>
          <w:szCs w:val="24"/>
        </w:rPr>
        <w:t xml:space="preserve"> στα νοσοκομεία. Δηλαδή 2.700.000.000</w:t>
      </w:r>
      <w:r>
        <w:rPr>
          <w:rFonts w:eastAsia="Times New Roman" w:cs="Times New Roman"/>
          <w:szCs w:val="24"/>
        </w:rPr>
        <w:t xml:space="preserve"> ευρώ</w:t>
      </w:r>
      <w:r>
        <w:rPr>
          <w:rFonts w:eastAsia="Times New Roman" w:cs="Times New Roman"/>
          <w:szCs w:val="24"/>
        </w:rPr>
        <w:t xml:space="preserve"> δεν τα έχετε πληρώσει. Αφού έχετε πρωτογενές πλεόνασμα, δώστε στα νοσοκομεία και στον ΕΟΠΥΥ να πληρώσουν την αγορά, ν</w:t>
      </w:r>
      <w:r>
        <w:rPr>
          <w:rFonts w:eastAsia="Times New Roman" w:cs="Times New Roman"/>
          <w:szCs w:val="24"/>
        </w:rPr>
        <w:t xml:space="preserve">α μην κλείσουν οι επιχειρήσεις, να μην μείνει ο κόσμος άνεργος. </w:t>
      </w:r>
    </w:p>
    <w:p w14:paraId="488C4BB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Εσείς από πότε έχετε να δώσετε; Δεν μας λέτε. </w:t>
      </w:r>
    </w:p>
    <w:p w14:paraId="488C4BC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Τι μεγάλη υποκρισία είναι αυτή, που κάθεστε και λέτε για 600.000.000</w:t>
      </w:r>
      <w:r>
        <w:rPr>
          <w:rFonts w:eastAsia="Times New Roman" w:cs="Times New Roman"/>
          <w:szCs w:val="24"/>
        </w:rPr>
        <w:t xml:space="preserve"> ευρώ</w:t>
      </w:r>
      <w:r>
        <w:rPr>
          <w:rFonts w:eastAsia="Times New Roman" w:cs="Times New Roman"/>
          <w:szCs w:val="24"/>
        </w:rPr>
        <w:t xml:space="preserve"> πλεόνασμα; Κι έχετε 2.700.000.000</w:t>
      </w:r>
      <w:r>
        <w:rPr>
          <w:rFonts w:eastAsia="Times New Roman" w:cs="Times New Roman"/>
          <w:szCs w:val="24"/>
        </w:rPr>
        <w:t xml:space="preserve"> ευρώ</w:t>
      </w:r>
      <w:r>
        <w:rPr>
          <w:rFonts w:eastAsia="Times New Roman" w:cs="Times New Roman"/>
          <w:szCs w:val="24"/>
        </w:rPr>
        <w:t xml:space="preserve"> μόνο στον χώρο της υγείας. Είναι οφειλές που δεν τις πληρώνετε. </w:t>
      </w:r>
      <w:r>
        <w:rPr>
          <w:rFonts w:eastAsia="Times New Roman" w:cs="Times New Roman"/>
          <w:szCs w:val="24"/>
        </w:rPr>
        <w:lastRenderedPageBreak/>
        <w:t>Είναι τρομερό αυτό που γίνεται. Τρομερό είναι, αλλά εσείς δεν μπορείτε να το καταλάβετε ότι είναι τρομερό, γιατί εσείς δεν νομίζετε ότι θα βρείτε πελάτες ψηφοφόρους από την αγορά, τις επ</w:t>
      </w:r>
      <w:r>
        <w:rPr>
          <w:rFonts w:eastAsia="Times New Roman" w:cs="Times New Roman"/>
          <w:szCs w:val="24"/>
        </w:rPr>
        <w:t xml:space="preserve">ιχειρήσεις και τον ιδιωτικό τομέα. </w:t>
      </w:r>
    </w:p>
    <w:p w14:paraId="488C4BC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Δεν έχουμε πελάτες, κύριε Οικονόμου.</w:t>
      </w:r>
    </w:p>
    <w:p w14:paraId="488C4BC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Άλλοι λένε τους προμηθευτές πελάτες, όχι εμείς.</w:t>
      </w:r>
    </w:p>
    <w:p w14:paraId="488C4BC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Δεν νομίζω ότι θα βρείτε. Νομίζετε ότι θα βρείτε πελάτες ψηφοφόρους όλο το </w:t>
      </w:r>
      <w:r>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και</w:t>
      </w:r>
      <w:r>
        <w:rPr>
          <w:rFonts w:eastAsia="Times New Roman" w:cs="Times New Roman"/>
          <w:szCs w:val="24"/>
        </w:rPr>
        <w:t xml:space="preserve"> τους συνταξιούχους. </w:t>
      </w:r>
    </w:p>
    <w:p w14:paraId="488C4BC4"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88C4BC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r>
        <w:rPr>
          <w:rFonts w:eastAsia="Times New Roman" w:cs="Times New Roman"/>
          <w:szCs w:val="24"/>
        </w:rPr>
        <w:t xml:space="preserve">! </w:t>
      </w:r>
    </w:p>
    <w:p w14:paraId="488C4BC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 xml:space="preserve">Άλλοι δίδαξαν τους πελάτες, όχι εμείς. </w:t>
      </w:r>
    </w:p>
    <w:p w14:paraId="488C4BC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Πετάει και το πουλάκι από εκεί. Κλείνω. </w:t>
      </w:r>
    </w:p>
    <w:p w14:paraId="488C4BC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Κρεμαστ</w:t>
      </w:r>
      <w:r>
        <w:rPr>
          <w:rFonts w:eastAsia="Times New Roman" w:cs="Times New Roman"/>
          <w:b/>
          <w:szCs w:val="24"/>
        </w:rPr>
        <w:t xml:space="preserve">ινός): </w:t>
      </w:r>
      <w:r>
        <w:rPr>
          <w:rFonts w:eastAsia="Times New Roman" w:cs="Times New Roman"/>
          <w:szCs w:val="24"/>
        </w:rPr>
        <w:t xml:space="preserve">Κύριε </w:t>
      </w:r>
      <w:proofErr w:type="spellStart"/>
      <w:r>
        <w:rPr>
          <w:rFonts w:eastAsia="Times New Roman" w:cs="Times New Roman"/>
          <w:szCs w:val="24"/>
        </w:rPr>
        <w:t>Θεωνά</w:t>
      </w:r>
      <w:proofErr w:type="spellEnd"/>
      <w:r>
        <w:rPr>
          <w:rFonts w:eastAsia="Times New Roman" w:cs="Times New Roman"/>
          <w:szCs w:val="24"/>
        </w:rPr>
        <w:t>, σας παρακαλώ.</w:t>
      </w:r>
    </w:p>
    <w:p w14:paraId="488C4BC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 xml:space="preserve">Είμαι δυσάρεστος. Τι να κάνω; Όμως, εγώ πάω βάσει του Προϋπολογισμού. Δεν πάω βάσει μιας προπαγάνδας. Πάω βάσει του Προϋπολογισμού. </w:t>
      </w:r>
    </w:p>
    <w:p w14:paraId="488C4BC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Κύριε Οικονόμου, ολοκληρώνετε πα</w:t>
      </w:r>
      <w:r>
        <w:rPr>
          <w:rFonts w:eastAsia="Times New Roman" w:cs="Times New Roman"/>
          <w:szCs w:val="24"/>
        </w:rPr>
        <w:t xml:space="preserve">ρακαλώ. </w:t>
      </w:r>
    </w:p>
    <w:p w14:paraId="488C4BC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λοιπόν ο </w:t>
      </w:r>
      <w:r>
        <w:rPr>
          <w:rFonts w:eastAsia="Times New Roman" w:cs="Times New Roman"/>
          <w:szCs w:val="24"/>
        </w:rPr>
        <w:t>π</w:t>
      </w:r>
      <w:r>
        <w:rPr>
          <w:rFonts w:eastAsia="Times New Roman" w:cs="Times New Roman"/>
          <w:szCs w:val="24"/>
        </w:rPr>
        <w:t xml:space="preserve">ροϋπολογισμός που έφερε η Κυβέρνηση Τσίπρα είναι αυτός που μόλις ανέφερα, όχι μόνο δεν τον ψηφίζουμε, αλλά θα είμαστε αντίθετοι και κάθετα απέναντι. </w:t>
      </w:r>
    </w:p>
    <w:p w14:paraId="488C4BCC"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BC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w:t>
      </w:r>
      <w:r>
        <w:rPr>
          <w:rFonts w:eastAsia="Times New Roman" w:cs="Times New Roman"/>
          <w:b/>
          <w:szCs w:val="24"/>
        </w:rPr>
        <w:t>ργός Οικονομικών):</w:t>
      </w:r>
      <w:r>
        <w:rPr>
          <w:rFonts w:eastAsia="Times New Roman" w:cs="Times New Roman"/>
          <w:szCs w:val="24"/>
        </w:rPr>
        <w:t xml:space="preserve"> Κύριε Πρόεδρε, παρακαλώ τον λόγο. </w:t>
      </w:r>
    </w:p>
    <w:p w14:paraId="488C4BC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Έχετε τον λόγο για δύο λεπτά, κύριε Υπουργέ. </w:t>
      </w:r>
    </w:p>
    <w:p w14:paraId="488C4BC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Δεν θα σχολιάσω όλα όσα είπε ο κ. Οικονόμου. Μόνο σε τρία στοιχεία θέλω να αναφερθώ και να βοηθήσω κι άλλους, όχι μόνο τον κ. Οικονόμου, για να μπορούν να διαβάσουν καλύτερα τον Προϋπολογισμό. Για την υγεία σε σχέση με αυτά που είπε, δεν περιλαμβάνονται τ</w:t>
      </w:r>
      <w:r>
        <w:rPr>
          <w:rFonts w:eastAsia="Times New Roman" w:cs="Times New Roman"/>
          <w:szCs w:val="24"/>
        </w:rPr>
        <w:t>α 300 εκατομμύρια</w:t>
      </w:r>
      <w:r>
        <w:rPr>
          <w:rFonts w:eastAsia="Times New Roman" w:cs="Times New Roman"/>
          <w:szCs w:val="24"/>
        </w:rPr>
        <w:t xml:space="preserve"> ευρώ</w:t>
      </w:r>
      <w:r>
        <w:rPr>
          <w:rFonts w:eastAsia="Times New Roman" w:cs="Times New Roman"/>
          <w:szCs w:val="24"/>
        </w:rPr>
        <w:t xml:space="preserve"> για την παιδεία και την υγεία. Διαβάστε τη σελίδα 58. </w:t>
      </w:r>
    </w:p>
    <w:p w14:paraId="488C4B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Για την υγεία μίλησα.</w:t>
      </w:r>
    </w:p>
    <w:p w14:paraId="488C4B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ΕΦΚΑ και την αύξηση δεν διαβάσατε τη σελίδα 111. Για τα νοσοκομεία δεν διαβάσατε την α</w:t>
      </w:r>
      <w:r>
        <w:rPr>
          <w:rFonts w:eastAsia="Times New Roman" w:cs="Times New Roman"/>
          <w:szCs w:val="24"/>
        </w:rPr>
        <w:t>ύξηση που είναι 200 εκατομμύρια</w:t>
      </w:r>
      <w:r>
        <w:rPr>
          <w:rFonts w:eastAsia="Times New Roman" w:cs="Times New Roman"/>
          <w:szCs w:val="24"/>
        </w:rPr>
        <w:t xml:space="preserve"> ευρώ</w:t>
      </w:r>
      <w:r>
        <w:rPr>
          <w:rFonts w:eastAsia="Times New Roman" w:cs="Times New Roman"/>
          <w:szCs w:val="24"/>
        </w:rPr>
        <w:t xml:space="preserve">, στη σελίδα 112. </w:t>
      </w:r>
    </w:p>
    <w:p w14:paraId="488C4BD2" w14:textId="77777777" w:rsidR="00FF101B" w:rsidRDefault="00202D30">
      <w:pPr>
        <w:spacing w:line="600" w:lineRule="auto"/>
        <w:contextualSpacing/>
        <w:rPr>
          <w:rFonts w:eastAsia="Times New Roman"/>
          <w:szCs w:val="24"/>
        </w:rPr>
      </w:pPr>
      <w:r>
        <w:rPr>
          <w:rFonts w:eastAsia="Times New Roman"/>
          <w:szCs w:val="24"/>
        </w:rPr>
        <w:t>Διαβάστε τα αυτά και να επανέλθετε.</w:t>
      </w:r>
    </w:p>
    <w:p w14:paraId="488C4BD3"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ΒΑΣΙΛΕΙΟΣ ΟΙΚΟΝΟΜΟΥ: </w:t>
      </w:r>
      <w:r>
        <w:rPr>
          <w:rFonts w:eastAsia="Times New Roman"/>
          <w:szCs w:val="24"/>
        </w:rPr>
        <w:t xml:space="preserve">Τα έχω εδώ, κύριε </w:t>
      </w:r>
      <w:proofErr w:type="spellStart"/>
      <w:r>
        <w:rPr>
          <w:rFonts w:eastAsia="Times New Roman"/>
          <w:szCs w:val="24"/>
        </w:rPr>
        <w:t>Τσακαλώτο</w:t>
      </w:r>
      <w:proofErr w:type="spellEnd"/>
      <w:r>
        <w:rPr>
          <w:rFonts w:eastAsia="Times New Roman"/>
          <w:szCs w:val="24"/>
        </w:rPr>
        <w:t>. Να τα καταθέσω πάλι;</w:t>
      </w:r>
    </w:p>
    <w:p w14:paraId="488C4BD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Καταλαβαίνω, κύριε Οικονόμου, τον θυμό σας, γιατί</w:t>
      </w:r>
      <w:r>
        <w:rPr>
          <w:rFonts w:eastAsia="Times New Roman"/>
          <w:szCs w:val="24"/>
        </w:rPr>
        <w:t xml:space="preserve"> κι εγώ αν είχα φύγει από το ΠΑΣΟΚ στο πρώτο μνημόνιο, γιατί ήταν δεξιό, κι είχα πάει στη ΔΗΜΑΡ και κατέληγα στη Νέα Δημοκρατία για να λέω με τον κ. Μητσοτάκη «θα μειώσουμε τους φόρους» για να μην έχουμε στο μέλλον νοσοκομεία και παιδεία, τον ίδιο θυμό θα </w:t>
      </w:r>
      <w:r>
        <w:rPr>
          <w:rFonts w:eastAsia="Times New Roman"/>
          <w:szCs w:val="24"/>
        </w:rPr>
        <w:t xml:space="preserve">είχα και την ίδια αγανάκτηση. </w:t>
      </w:r>
    </w:p>
    <w:p w14:paraId="488C4BD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Τα συγχαρητήριά μου! </w:t>
      </w:r>
    </w:p>
    <w:p w14:paraId="488C4BD6"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88C4BD7"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Κυρία Αναγνωστοπούλου, έχετε τον λόγο. </w:t>
      </w:r>
    </w:p>
    <w:p w14:paraId="488C4BD8"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 xml:space="preserve">Ένα λεπτό, κύριε Πρόεδρε. </w:t>
      </w:r>
    </w:p>
    <w:p w14:paraId="488C4BD9"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ΠΡΟΕΔΡΕΥΩΝ (Δημήτριος Κρεμαστινός):</w:t>
      </w:r>
      <w:r>
        <w:rPr>
          <w:rFonts w:eastAsia="Times New Roman"/>
          <w:b/>
          <w:szCs w:val="24"/>
        </w:rPr>
        <w:t xml:space="preserve"> </w:t>
      </w:r>
      <w:r>
        <w:rPr>
          <w:rFonts w:eastAsia="Times New Roman"/>
          <w:szCs w:val="24"/>
        </w:rPr>
        <w:t xml:space="preserve">Δεν κάνουμε διάλογο, κύριε Οικονόμου. Δεν σας </w:t>
      </w:r>
      <w:proofErr w:type="spellStart"/>
      <w:r>
        <w:rPr>
          <w:rFonts w:eastAsia="Times New Roman"/>
          <w:szCs w:val="24"/>
        </w:rPr>
        <w:t>προσέβαλε</w:t>
      </w:r>
      <w:proofErr w:type="spellEnd"/>
      <w:r>
        <w:rPr>
          <w:rFonts w:eastAsia="Times New Roman"/>
          <w:szCs w:val="24"/>
        </w:rPr>
        <w:t xml:space="preserve">. </w:t>
      </w:r>
    </w:p>
    <w:p w14:paraId="488C4BDA"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Κύριε Πρόεδρε, θα ήθελα τον λόγο για ένα λεπτό παρακαλώ. </w:t>
      </w:r>
    </w:p>
    <w:p w14:paraId="488C4BDB" w14:textId="77777777" w:rsidR="00FF101B" w:rsidRDefault="00202D30">
      <w:pPr>
        <w:spacing w:line="600" w:lineRule="auto"/>
        <w:ind w:firstLine="720"/>
        <w:contextualSpacing/>
        <w:jc w:val="both"/>
        <w:rPr>
          <w:rFonts w:eastAsia="Times New Roman"/>
          <w:szCs w:val="24"/>
        </w:rPr>
      </w:pPr>
      <w:r>
        <w:rPr>
          <w:rFonts w:eastAsia="Times New Roman"/>
          <w:b/>
          <w:szCs w:val="24"/>
        </w:rPr>
        <w:t>ΕΥΚΛΕΙΔΗΣ ΤΣΑΚΑΛΩΤΟΣ (Υπουργός Οικονομικών):</w:t>
      </w:r>
      <w:r>
        <w:rPr>
          <w:rFonts w:eastAsia="Times New Roman"/>
          <w:szCs w:val="24"/>
        </w:rPr>
        <w:t xml:space="preserve"> Διαβάστε τη σελίδα 58.</w:t>
      </w:r>
    </w:p>
    <w:p w14:paraId="488C4BDC"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Ζητάτε τον λόγ</w:t>
      </w:r>
      <w:r>
        <w:rPr>
          <w:rFonts w:eastAsia="Times New Roman"/>
          <w:szCs w:val="24"/>
        </w:rPr>
        <w:t>ο επί προσωπικού, κύριε Οικονόμου;</w:t>
      </w:r>
    </w:p>
    <w:p w14:paraId="488C4BDD"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 xml:space="preserve">Ναι, κύριε Πρόεδρε.  </w:t>
      </w:r>
    </w:p>
    <w:p w14:paraId="488C4BDE"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ΜΕΡΟΠΗ ΤΖΟΥΦΗ: </w:t>
      </w:r>
      <w:r>
        <w:rPr>
          <w:rFonts w:eastAsia="Times New Roman"/>
          <w:szCs w:val="24"/>
        </w:rPr>
        <w:t xml:space="preserve">Δεν υπάρχει προσωπικό. Δεν είναι Κοινοβουλευτικός Εκπρόσωπος. </w:t>
      </w:r>
    </w:p>
    <w:p w14:paraId="488C4BDF"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Ποιο είναι το προσωπικό; Ο Κανονισμός, κύριε Οικονόμου, αναφέρει σε τι συνίσταται το προσωπικό. </w:t>
      </w:r>
    </w:p>
    <w:p w14:paraId="488C4BE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Θα σας δώσω τον λόγο, επί προσωπικού, μετά την κ. Αναγνωστοπούλου.</w:t>
      </w:r>
    </w:p>
    <w:p w14:paraId="488C4BE1"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 xml:space="preserve">Κύριε Πρόεδρε, μπορείτε να μου δώσετε τώρα τον λόγο;  </w:t>
      </w:r>
    </w:p>
    <w:p w14:paraId="488C4BE2"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(Δημή</w:t>
      </w:r>
      <w:r>
        <w:rPr>
          <w:rFonts w:eastAsia="Times New Roman"/>
          <w:b/>
          <w:szCs w:val="24"/>
        </w:rPr>
        <w:t xml:space="preserve">τριος Κρεμαστινός): </w:t>
      </w:r>
      <w:r>
        <w:rPr>
          <w:rFonts w:eastAsia="Times New Roman"/>
          <w:szCs w:val="24"/>
        </w:rPr>
        <w:t xml:space="preserve">Θα σας τον δώσω μετά την κ. Αναγνωστοπούλου. Δεν μπορεί να κανονίζετε εσείς τη διαδικασία της Βουλής. Θα μιλήσει η κ. Αναγνωστοπούλου και μετά θα μιλήσετε εσείς. </w:t>
      </w:r>
    </w:p>
    <w:p w14:paraId="488C4BE3"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Μπορώ να πω κάτι, κύριε Πρόε</w:t>
      </w:r>
      <w:r>
        <w:rPr>
          <w:rFonts w:eastAsia="Times New Roman"/>
          <w:szCs w:val="24"/>
        </w:rPr>
        <w:t xml:space="preserve">δρε; </w:t>
      </w:r>
    </w:p>
    <w:p w14:paraId="488C4BE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Υπουργέ. </w:t>
      </w:r>
    </w:p>
    <w:p w14:paraId="488C4BE5"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Προτείνω να του δώσετε μία μέρα για να διαβάσει τον </w:t>
      </w:r>
      <w:r>
        <w:rPr>
          <w:rFonts w:eastAsia="Times New Roman"/>
          <w:szCs w:val="24"/>
        </w:rPr>
        <w:t>π</w:t>
      </w:r>
      <w:r>
        <w:rPr>
          <w:rFonts w:eastAsia="Times New Roman"/>
          <w:szCs w:val="24"/>
        </w:rPr>
        <w:t>ροϋπολογισμό και μετά να επιστρέψει για το προσωπικό. Διότι προφανώς δεν τον έχει διαβάσει</w:t>
      </w:r>
      <w:r>
        <w:rPr>
          <w:rFonts w:eastAsia="Times New Roman"/>
          <w:szCs w:val="24"/>
        </w:rPr>
        <w:t>.</w:t>
      </w:r>
    </w:p>
    <w:p w14:paraId="488C4BE6"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ΒΑΣΙΛΕΙΟΣ ΟΙΚΟΝΟΜΟΥ: </w:t>
      </w:r>
      <w:r>
        <w:rPr>
          <w:rFonts w:eastAsia="Times New Roman"/>
          <w:szCs w:val="24"/>
        </w:rPr>
        <w:t xml:space="preserve">Θα δώσω εξετάσεις, αλλά όχι σε σας, κύριε </w:t>
      </w:r>
      <w:proofErr w:type="spellStart"/>
      <w:r>
        <w:rPr>
          <w:rFonts w:eastAsia="Times New Roman"/>
          <w:szCs w:val="24"/>
        </w:rPr>
        <w:t>Τσακαλώτο</w:t>
      </w:r>
      <w:proofErr w:type="spellEnd"/>
      <w:r>
        <w:rPr>
          <w:rFonts w:eastAsia="Times New Roman"/>
          <w:szCs w:val="24"/>
        </w:rPr>
        <w:t xml:space="preserve">! </w:t>
      </w:r>
    </w:p>
    <w:p w14:paraId="488C4BE7"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Κυρία Αναγνωστοπούλου, έχετε τον λόγο. </w:t>
      </w:r>
    </w:p>
    <w:p w14:paraId="488C4BE8"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ΑΘΑΝΑΣΙΑ (ΣΙΑ) ΑΝΑΓΝΩΣΤΟΠΟΥΛΟΥ: </w:t>
      </w:r>
      <w:r>
        <w:rPr>
          <w:rFonts w:eastAsia="Times New Roman"/>
          <w:szCs w:val="24"/>
        </w:rPr>
        <w:t xml:space="preserve">Ευχαριστώ, κύριε Πρόεδρε. </w:t>
      </w:r>
    </w:p>
    <w:p w14:paraId="488C4BE9" w14:textId="77777777" w:rsidR="00FF101B" w:rsidRDefault="00202D30">
      <w:pPr>
        <w:spacing w:line="600" w:lineRule="auto"/>
        <w:ind w:firstLine="720"/>
        <w:contextualSpacing/>
        <w:jc w:val="both"/>
        <w:rPr>
          <w:rFonts w:eastAsia="Times New Roman"/>
          <w:szCs w:val="24"/>
        </w:rPr>
      </w:pPr>
      <w:r>
        <w:rPr>
          <w:rFonts w:eastAsia="Times New Roman"/>
          <w:szCs w:val="24"/>
        </w:rPr>
        <w:t>Κάτι που θαυμάζω πάρα πολύ στους Βουλευτές της Αξιωματικής Αντιπολίτευσης και όχι μόνο της Αξιωματικής, είναι ο κυνισμός και το θράσος. Τα πολλά χρόνια εξουσίας, οι πολλές δεκαετίες εξουσίας, δίνουν κυνισμό και θράσος στους ανθρώπους και κάπως θα πρέπει αυ</w:t>
      </w:r>
      <w:r>
        <w:rPr>
          <w:rFonts w:eastAsia="Times New Roman"/>
          <w:szCs w:val="24"/>
        </w:rPr>
        <w:t xml:space="preserve">τό να συμμαζευτεί. </w:t>
      </w:r>
    </w:p>
    <w:p w14:paraId="488C4BE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Δεν έχω μάθει να μιλάω σε υψηλούς τόνους. Έχω μάθει, δηλαδή, αλλά θεωρώ ότι η κοινωνία πια δεν έχει ανάγκη αυτές τις κορώνες που </w:t>
      </w:r>
      <w:r>
        <w:rPr>
          <w:rFonts w:eastAsia="Times New Roman"/>
          <w:szCs w:val="24"/>
        </w:rPr>
        <w:lastRenderedPageBreak/>
        <w:t>προσπαθούν να δείξουν άλλα πράγματα. Θα μιλήσω ήρεμα για να αντικρούσω όσα έχουν λεχθεί -κάποια από τα σημε</w:t>
      </w:r>
      <w:r>
        <w:rPr>
          <w:rFonts w:eastAsia="Times New Roman"/>
          <w:szCs w:val="24"/>
        </w:rPr>
        <w:t xml:space="preserve">ία, βέβαια- με έναν άλλο τρόπο και θα είμαι κατηγορηματική. </w:t>
      </w:r>
    </w:p>
    <w:p w14:paraId="488C4BEB" w14:textId="77777777" w:rsidR="00FF101B" w:rsidRDefault="00202D30">
      <w:pPr>
        <w:spacing w:line="600" w:lineRule="auto"/>
        <w:ind w:firstLine="720"/>
        <w:contextualSpacing/>
        <w:jc w:val="both"/>
        <w:rPr>
          <w:rFonts w:eastAsia="Times New Roman"/>
          <w:szCs w:val="24"/>
        </w:rPr>
      </w:pPr>
      <w:r>
        <w:rPr>
          <w:rFonts w:eastAsia="Times New Roman"/>
          <w:szCs w:val="24"/>
        </w:rPr>
        <w:t>Αυτό που μας χωρίζει από τη νεοφιλελεύθερη παράταξη είναι ότι εμείς, παρά τις πιέσεις, δεν παραιτούμαστε από το όραμα μιας οργανωμένης δύναμης που δρα προς όφελος της κοινωνίας για την υπεράσπιση</w:t>
      </w:r>
      <w:r>
        <w:rPr>
          <w:rFonts w:eastAsia="Times New Roman"/>
          <w:szCs w:val="24"/>
        </w:rPr>
        <w:t xml:space="preserve"> της κοινωνικής συνοχής. </w:t>
      </w:r>
      <w:r>
        <w:rPr>
          <w:rFonts w:eastAsia="Times New Roman"/>
          <w:szCs w:val="24"/>
        </w:rPr>
        <w:t>Α</w:t>
      </w:r>
      <w:r>
        <w:rPr>
          <w:rFonts w:eastAsia="Times New Roman"/>
          <w:szCs w:val="24"/>
        </w:rPr>
        <w:t xml:space="preserve">ς προσέξουμε αυτή τη διατύπωση «κοινωνική συνοχή». </w:t>
      </w:r>
    </w:p>
    <w:p w14:paraId="488C4BEC" w14:textId="77777777" w:rsidR="00FF101B" w:rsidRDefault="00202D30">
      <w:pPr>
        <w:spacing w:line="600" w:lineRule="auto"/>
        <w:ind w:firstLine="720"/>
        <w:contextualSpacing/>
        <w:jc w:val="both"/>
        <w:rPr>
          <w:rFonts w:eastAsia="Times New Roman"/>
          <w:szCs w:val="24"/>
        </w:rPr>
      </w:pPr>
      <w:r>
        <w:rPr>
          <w:rFonts w:eastAsia="Times New Roman"/>
          <w:szCs w:val="24"/>
        </w:rPr>
        <w:t>Αυτό που πραγματικά πονάει πάρα πολύ, αν μου επιτρέπετε την έκφραση, την Αξιωματική Αντιπολίτευση, αλλά και τις νεοφιλελεύθερες δυνάμεις εν γένει, είναι ότι η κοινωνική συνοχή πρ</w:t>
      </w:r>
      <w:r>
        <w:rPr>
          <w:rFonts w:eastAsia="Times New Roman"/>
          <w:szCs w:val="24"/>
        </w:rPr>
        <w:t xml:space="preserve">έπει να είναι </w:t>
      </w:r>
      <w:proofErr w:type="spellStart"/>
      <w:r>
        <w:rPr>
          <w:rFonts w:eastAsia="Times New Roman"/>
          <w:szCs w:val="24"/>
        </w:rPr>
        <w:t>υπερασπίσιμη</w:t>
      </w:r>
      <w:proofErr w:type="spellEnd"/>
      <w:r>
        <w:rPr>
          <w:rFonts w:eastAsia="Times New Roman"/>
          <w:szCs w:val="24"/>
        </w:rPr>
        <w:t xml:space="preserve"> από τις πολιτικές δυνάμεις. Θεωρούσε ο νεοφιλελευθερισμός στην Ευρώπη ότι τελειώνουμε με αυτά τα οράματα και ότι είναι ανεδαφικά και ανιστόρητα, πλέον. </w:t>
      </w:r>
    </w:p>
    <w:p w14:paraId="488C4BE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Το διάγγελμα του Πρωθυπουργού, το οποίο, απ’ ό,τι φαίνεται από τις αντιδράσε</w:t>
      </w:r>
      <w:r>
        <w:rPr>
          <w:rFonts w:eastAsia="Times New Roman"/>
          <w:szCs w:val="24"/>
        </w:rPr>
        <w:t xml:space="preserve">ις, δημιούργησε μεγάλο πρόβλημα στην Αξιωματική Αντιπολίτευση και όχι μόνο, το αποδεικνύει. Κι όσο κι αν προσπαθείτε να κατηγορήσετε για </w:t>
      </w:r>
      <w:proofErr w:type="spellStart"/>
      <w:r>
        <w:rPr>
          <w:rFonts w:eastAsia="Times New Roman"/>
          <w:szCs w:val="24"/>
        </w:rPr>
        <w:t>τακτικισμό</w:t>
      </w:r>
      <w:proofErr w:type="spellEnd"/>
      <w:r>
        <w:rPr>
          <w:rFonts w:eastAsia="Times New Roman"/>
          <w:szCs w:val="24"/>
        </w:rPr>
        <w:t>, για λαϊκισμό, για χίλια δυο, ένα είναι βέβαιο: Η αναδιανομή της υπερκάλυψης του πλεονάσματος του 2016 στους</w:t>
      </w:r>
      <w:r>
        <w:rPr>
          <w:rFonts w:eastAsia="Times New Roman"/>
          <w:szCs w:val="24"/>
        </w:rPr>
        <w:t xml:space="preserve"> πιο αδύναμους από τη μια μεριά, στους συνταξιούχους δηλαδή, και στις πιο πιεσμένες περιοχές της χώρας από την άλλη, στα νησιά που σηκώνουν το προσφυγικό, καταδεικνύει αυτό ακριβώς, την ενίσχυση της κοινωνικής συνοχής εκεί που δοκιμάζονται περισσότερο τα ό</w:t>
      </w:r>
      <w:r>
        <w:rPr>
          <w:rFonts w:eastAsia="Times New Roman"/>
          <w:szCs w:val="24"/>
        </w:rPr>
        <w:t xml:space="preserve">ριά τους, εκεί που υπάρχει κίνδυνος περιθωριοποίησης των αδύναμων, αυτών που δεν μπορούν να έχουν δυνατή φωνή ή εκεί που υπάρχει κίνδυνος ανόδου των ακροδεξιών φαινομένων. </w:t>
      </w:r>
    </w:p>
    <w:p w14:paraId="488C4BEE" w14:textId="77777777" w:rsidR="00FF101B" w:rsidRDefault="00202D30">
      <w:pPr>
        <w:spacing w:line="600" w:lineRule="auto"/>
        <w:ind w:firstLine="720"/>
        <w:contextualSpacing/>
        <w:jc w:val="both"/>
        <w:rPr>
          <w:rFonts w:eastAsia="Times New Roman"/>
          <w:szCs w:val="24"/>
        </w:rPr>
      </w:pPr>
      <w:r>
        <w:rPr>
          <w:rFonts w:eastAsia="Times New Roman"/>
          <w:szCs w:val="24"/>
        </w:rPr>
        <w:t>Αυτή η Κυβέρνηση της Αριστεράς δεν κατόρθωσε, βέβαια, να κάνει την ανατροπή του νεο</w:t>
      </w:r>
      <w:r>
        <w:rPr>
          <w:rFonts w:eastAsia="Times New Roman"/>
          <w:szCs w:val="24"/>
        </w:rPr>
        <w:t xml:space="preserve">φιλελευθερισμού στην Ευρώπη. Προσπαθεί, όμως, </w:t>
      </w:r>
      <w:r>
        <w:rPr>
          <w:rFonts w:eastAsia="Times New Roman"/>
          <w:szCs w:val="24"/>
        </w:rPr>
        <w:lastRenderedPageBreak/>
        <w:t>με νύχια και με δόντια να δημιουργήσει υποδοχές αντίστασης εκεί ακριβώς που δοκιμάζεται η αναπαραγωγή της κοινωνικής συνοχής.</w:t>
      </w:r>
    </w:p>
    <w:p w14:paraId="488C4BEF"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 xml:space="preserve">Δεν είναι τυχαίο, λοιπόν, ότι και σε αυτόν τον </w:t>
      </w:r>
      <w:r>
        <w:rPr>
          <w:rFonts w:eastAsia="Times New Roman"/>
          <w:szCs w:val="24"/>
        </w:rPr>
        <w:t>π</w:t>
      </w:r>
      <w:r>
        <w:rPr>
          <w:rFonts w:eastAsia="Times New Roman"/>
          <w:szCs w:val="24"/>
        </w:rPr>
        <w:t xml:space="preserve">ροϋπολογισμό η παιδεία, η υγεία και </w:t>
      </w:r>
      <w:r>
        <w:rPr>
          <w:rFonts w:eastAsia="Times New Roman"/>
          <w:szCs w:val="24"/>
        </w:rPr>
        <w:t xml:space="preserve">η κοινωνική πολιτική αναγορεύονται σε πυλώνες της κοινωνικής συνοχής, γιατί αυτοί είναι οι πυλώνες.  </w:t>
      </w:r>
    </w:p>
    <w:p w14:paraId="488C4BF0" w14:textId="77777777" w:rsidR="00FF101B" w:rsidRDefault="00202D30">
      <w:pPr>
        <w:spacing w:line="600" w:lineRule="auto"/>
        <w:ind w:firstLine="720"/>
        <w:contextualSpacing/>
        <w:jc w:val="both"/>
        <w:rPr>
          <w:rFonts w:eastAsia="Times New Roman"/>
          <w:szCs w:val="24"/>
        </w:rPr>
      </w:pPr>
      <w:r>
        <w:rPr>
          <w:rFonts w:eastAsia="Times New Roman"/>
          <w:szCs w:val="24"/>
        </w:rPr>
        <w:t>Αυτό είναι το «παράλληλο πρόγραμμα» και ας φωνάζετε όσο θέλετε ότι λέμε ψέματα. Αυτό το «λέτε ψέματα» υπονοεί ένα πράγμα. Είναι αυτό που κάνουν οι νεοφιλε</w:t>
      </w:r>
      <w:r>
        <w:rPr>
          <w:rFonts w:eastAsia="Times New Roman"/>
          <w:szCs w:val="24"/>
        </w:rPr>
        <w:t>λεύθερες δυνάμεις πάντα. Υπονοεί ότι ο λαός έχει άδικο. «Έχετε άδικο που ψηφίσατε αυτούς». Ελέγχεται ο λαός, όχι εμείς. Αυτό είναι το πρόβλημα. Προσπαθείτε να δείξετε όποια δύναμη είναι για την υπεράσπιση της κοινωνικής συνοχής ως λαϊκίστικη δύναμη και μέσ</w:t>
      </w:r>
      <w:r>
        <w:rPr>
          <w:rFonts w:eastAsia="Times New Roman"/>
          <w:szCs w:val="24"/>
        </w:rPr>
        <w:t>α απ’ αυτό ελέγχετε τον λαό.</w:t>
      </w:r>
    </w:p>
    <w:p w14:paraId="488C4BF1"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Αυτό, λοιπόν, είναι το «παράλληλο πρόγραμμα» της Κυβέρνησης. </w:t>
      </w:r>
    </w:p>
    <w:p w14:paraId="488C4BF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μιλήσω μόνο για την παιδεία, γιατί δεν προλαβαίνω για τα άλλα. Όπως φαίνεται και από τον </w:t>
      </w:r>
      <w:r>
        <w:rPr>
          <w:rFonts w:eastAsia="Times New Roman"/>
          <w:szCs w:val="24"/>
        </w:rPr>
        <w:t>π</w:t>
      </w:r>
      <w:r>
        <w:rPr>
          <w:rFonts w:eastAsia="Times New Roman"/>
          <w:szCs w:val="24"/>
        </w:rPr>
        <w:t xml:space="preserve">ροϋπολογισμό, καταγράφεται μικρή, αλλά </w:t>
      </w:r>
      <w:r>
        <w:rPr>
          <w:rFonts w:eastAsia="Times New Roman"/>
          <w:szCs w:val="24"/>
        </w:rPr>
        <w:lastRenderedPageBreak/>
        <w:t>σημαντική, υπό το πρίσμα της κοιν</w:t>
      </w:r>
      <w:r>
        <w:rPr>
          <w:rFonts w:eastAsia="Times New Roman"/>
          <w:szCs w:val="24"/>
        </w:rPr>
        <w:t>ωνικής συνοχής, άνοδος των δαπανών για αυτή κατά 2,85%. Απλά να υπενθυμίσω ότι εάν δεν είχε γίνει η πολιτική αλλαγή του 2015, θα είχαμε τώρα, για το 2017 -αυτό είχε ψηφιστεί στο μεσοπρόθεσμο το 2014- 2,15%. Ξέρετε τι σημαίνει αυτό για την παιδεία; Σημαίνει</w:t>
      </w:r>
      <w:r>
        <w:rPr>
          <w:rFonts w:eastAsia="Times New Roman"/>
          <w:szCs w:val="24"/>
        </w:rPr>
        <w:t xml:space="preserve"> πάρα πολλά και το ξέρετε. </w:t>
      </w:r>
    </w:p>
    <w:p w14:paraId="488C4BF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Εμάς αυτό που μας ενέπνευσε και μας εμπνέει και προσπαθούμε να το υλοποιούμε κάθε φορά, όσο και να είναι δύσκολο, είναι τουλάχιστον αυτό το 15% για την παιδεία της γενιάς του «1-1-4». </w:t>
      </w:r>
      <w:r>
        <w:rPr>
          <w:rFonts w:eastAsia="Times New Roman"/>
          <w:szCs w:val="24"/>
        </w:rPr>
        <w:t>Δ</w:t>
      </w:r>
      <w:r>
        <w:rPr>
          <w:rFonts w:eastAsia="Times New Roman"/>
          <w:szCs w:val="24"/>
        </w:rPr>
        <w:t>εν είναι ιδεοληψία εκ μέρους μας, αλλά ιδεο</w:t>
      </w:r>
      <w:r>
        <w:rPr>
          <w:rFonts w:eastAsia="Times New Roman"/>
          <w:szCs w:val="24"/>
        </w:rPr>
        <w:t xml:space="preserve">λογικές αναφορές που κάθε πολιτική δύναμη έχει και που την εντάσσουν γι’ αυτόν το λόγο σε διαφορετικά ιστορικά πολιτικά σχέδια. </w:t>
      </w:r>
      <w:r>
        <w:rPr>
          <w:rFonts w:eastAsia="Times New Roman"/>
          <w:szCs w:val="24"/>
        </w:rPr>
        <w:t>Ο</w:t>
      </w:r>
      <w:r>
        <w:rPr>
          <w:rFonts w:eastAsia="Times New Roman"/>
          <w:szCs w:val="24"/>
        </w:rPr>
        <w:t>ι ιδεολογικές καταβολές της Νέας Δημοκρατίας την εντάσσουν στο ιστορικό καπιταλιστικό σχέδιο, αυτό το σχέδιο, το οποίο η κοινων</w:t>
      </w:r>
      <w:r>
        <w:rPr>
          <w:rFonts w:eastAsia="Times New Roman"/>
          <w:szCs w:val="24"/>
        </w:rPr>
        <w:t>ία πρέπει να έχει συνέχεια κατά νου, για να αποφεύγει την παγίδα της καταστροφολογίας που διακινεί η αντιπολίτευση σε αγαστή συνεργασία, βέβαια, με τα συστημικά μέσα μαζικής ενημέρωσης.</w:t>
      </w:r>
    </w:p>
    <w:p w14:paraId="488C4BF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Ένα είναι το σίγουρο και το ακούσαμε. Άκουσα με ενδιαφέρον τους ομιλητ</w:t>
      </w:r>
      <w:r>
        <w:rPr>
          <w:rFonts w:eastAsia="Times New Roman"/>
          <w:szCs w:val="24"/>
        </w:rPr>
        <w:t xml:space="preserve">ές και της Αξιωματικής Αντιπολίτευσης και του Ποταμιού και του ΠΑΣΟΚ. Αυτό στο οποίο έχει στηριχθεί ο νεοφιλελευθερισμός τα τελευταία χρόνια -το χειρότερο, δηλαδή, καπιταλιστικό μοντέλο που είχαμε και είναι το </w:t>
      </w:r>
      <w:proofErr w:type="spellStart"/>
      <w:r>
        <w:rPr>
          <w:rFonts w:eastAsia="Times New Roman"/>
          <w:szCs w:val="24"/>
        </w:rPr>
        <w:t>Θατσερικό</w:t>
      </w:r>
      <w:proofErr w:type="spellEnd"/>
      <w:r>
        <w:rPr>
          <w:rFonts w:eastAsia="Times New Roman"/>
          <w:szCs w:val="24"/>
        </w:rPr>
        <w:t xml:space="preserve"> μοντέλο- είναι η διάσταση ανάμεσα στ</w:t>
      </w:r>
      <w:r>
        <w:rPr>
          <w:rFonts w:eastAsia="Times New Roman"/>
          <w:szCs w:val="24"/>
        </w:rPr>
        <w:t>ην κοινωνική συνοχή και από την άλλη μεριά στην οικονομική ανάπτυξη. Είναι σαν να έχουμε δύο εχθρικά μέτωπα που από τη μία μεριά παλεύει το ένα και από την άλλη το άλλο.</w:t>
      </w:r>
    </w:p>
    <w:p w14:paraId="488C4BF5" w14:textId="77777777" w:rsidR="00FF101B" w:rsidRDefault="00202D30">
      <w:pPr>
        <w:spacing w:line="600" w:lineRule="auto"/>
        <w:ind w:firstLine="720"/>
        <w:contextualSpacing/>
        <w:jc w:val="both"/>
        <w:rPr>
          <w:rFonts w:eastAsia="Times New Roman"/>
          <w:szCs w:val="24"/>
        </w:rPr>
      </w:pPr>
      <w:r>
        <w:rPr>
          <w:rFonts w:eastAsia="Times New Roman"/>
          <w:szCs w:val="24"/>
        </w:rPr>
        <w:t>Άκουσα την κ. Μπακογιάννη προηγουμένως να λέει, «Να στηρίξουμε επιτέλους αυτούς που πα</w:t>
      </w:r>
      <w:r>
        <w:rPr>
          <w:rFonts w:eastAsia="Times New Roman"/>
          <w:szCs w:val="24"/>
        </w:rPr>
        <w:t xml:space="preserve">ράγουν», αφήνοντας απ’ έξω, βέβαια, τους πολλούς, τους αδύναμους, δηλαδή αυτό που λέει η κοινωνική συνοχή, «όλη η κοινωνία και οι λίγοι και οι πολλοί μαζί». Αυτό πρέπει να φύγει, αυτό, δηλαδή, που λέει η Νέα Δημοκρατία και το </w:t>
      </w:r>
      <w:proofErr w:type="spellStart"/>
      <w:r>
        <w:rPr>
          <w:rFonts w:eastAsia="Times New Roman"/>
          <w:szCs w:val="24"/>
        </w:rPr>
        <w:t>Θατσερικό</w:t>
      </w:r>
      <w:proofErr w:type="spellEnd"/>
      <w:r>
        <w:rPr>
          <w:rFonts w:eastAsia="Times New Roman"/>
          <w:szCs w:val="24"/>
        </w:rPr>
        <w:t xml:space="preserve"> μοντέλο, «οι άριστοι</w:t>
      </w:r>
      <w:r>
        <w:rPr>
          <w:rFonts w:eastAsia="Times New Roman"/>
          <w:szCs w:val="24"/>
        </w:rPr>
        <w:t xml:space="preserve"> πάνω απ’ όλα, οι άλλοι στον Καιάδα.</w:t>
      </w:r>
    </w:p>
    <w:p w14:paraId="488C4BF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ΣΤ</w:t>
      </w:r>
      <w:r>
        <w:rPr>
          <w:rFonts w:eastAsia="Times New Roman" w:cs="Times New Roman"/>
          <w:szCs w:val="24"/>
        </w:rPr>
        <w:t>΄</w:t>
      </w:r>
      <w:r>
        <w:rPr>
          <w:rFonts w:eastAsia="Times New Roman" w:cs="Times New Roman"/>
          <w:szCs w:val="24"/>
        </w:rPr>
        <w:t xml:space="preserve"> Αντιπρόεδρος της Βουλής κ. </w:t>
      </w:r>
      <w:r>
        <w:rPr>
          <w:rFonts w:eastAsia="Times New Roman" w:cs="Times New Roman"/>
          <w:b/>
          <w:szCs w:val="24"/>
        </w:rPr>
        <w:t>ΓΕΩΡΓΙΟΣ ΛΑΜΠΡΟΥΛΗΣ</w:t>
      </w:r>
      <w:r>
        <w:rPr>
          <w:rFonts w:eastAsia="Times New Roman" w:cs="Times New Roman"/>
          <w:szCs w:val="24"/>
        </w:rPr>
        <w:t>)</w:t>
      </w:r>
    </w:p>
    <w:p w14:paraId="488C4BF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Αν μου επιτρέπετε, κύριε Πρόεδρε, θα ήθελα να δώσω μόνο μερικά στοιχεία κυρίως σε ό,τι αφορά την παιδεία, για να πω </w:t>
      </w:r>
      <w:r>
        <w:rPr>
          <w:rFonts w:eastAsia="Times New Roman"/>
          <w:szCs w:val="24"/>
        </w:rPr>
        <w:t xml:space="preserve">ότι το δημόσια και δωρεάν παιδεία για όλους τους πολίτες -όχι με </w:t>
      </w:r>
      <w:r>
        <w:rPr>
          <w:rFonts w:eastAsia="Times New Roman"/>
          <w:szCs w:val="24"/>
          <w:lang w:val="en-US"/>
        </w:rPr>
        <w:t>voucher</w:t>
      </w:r>
      <w:r>
        <w:rPr>
          <w:rFonts w:eastAsia="Times New Roman"/>
          <w:szCs w:val="24"/>
        </w:rPr>
        <w:t>, δεν επαφίεται η κοινωνική συνοχή στις οικογένειες και στις τοπικές κοινωνίες έτσι όπως έχει πει ο κ. Μητσοτάκης- είναι θέμα του κράτους, ευθύνη του κράτους. Για να έχουμε, λοιπόν, δη</w:t>
      </w:r>
      <w:r>
        <w:rPr>
          <w:rFonts w:eastAsia="Times New Roman"/>
          <w:szCs w:val="24"/>
        </w:rPr>
        <w:t>μόσια και δωρεάν παιδεία για όλους τους πολίτες και για όσους κατοικούν εδώ και για όσο κατοικούν εδώ -δηλαδή και για τους πρόσφυγες- σημαίνει ότι το ίδιο το κράτος προσφέρει τα όπλα για να μπορέσουμε να το έχουμε αυτό. Δεν το αφήνει είτε στα ιδρύματα είτε</w:t>
      </w:r>
      <w:r>
        <w:rPr>
          <w:rFonts w:eastAsia="Times New Roman"/>
          <w:szCs w:val="24"/>
        </w:rPr>
        <w:t xml:space="preserve"> στις σχολικές μονάδες από μόνες τους.</w:t>
      </w:r>
    </w:p>
    <w:p w14:paraId="488C4BF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Για το εάν έγιναν προσλήψεις, εγώ θα σας αναφέρω ένα μικρό παράδειγμα. Έγιναν χίλιες πενήντα προσλήψεις μελών ΔΕΠ στα πανεπιστήμια και στα ΤΕΙ, είκοσι χιλιάδες υποτροφίες σε βάθος τριετίας σε νέους </w:t>
      </w:r>
      <w:r>
        <w:rPr>
          <w:rFonts w:eastAsia="Times New Roman"/>
          <w:szCs w:val="24"/>
        </w:rPr>
        <w:lastRenderedPageBreak/>
        <w:t>επιστήμονες και πολ</w:t>
      </w:r>
      <w:r>
        <w:rPr>
          <w:rFonts w:eastAsia="Times New Roman"/>
          <w:szCs w:val="24"/>
        </w:rPr>
        <w:t>λά άλλα σε διοικητικούς υπαλλήλους κ</w:t>
      </w:r>
      <w:r>
        <w:rPr>
          <w:rFonts w:eastAsia="Times New Roman"/>
          <w:szCs w:val="24"/>
        </w:rPr>
        <w:t>.</w:t>
      </w:r>
      <w:r>
        <w:rPr>
          <w:rFonts w:eastAsia="Times New Roman"/>
          <w:szCs w:val="24"/>
        </w:rPr>
        <w:t>λπ</w:t>
      </w:r>
      <w:r>
        <w:rPr>
          <w:rFonts w:eastAsia="Times New Roman"/>
          <w:szCs w:val="24"/>
        </w:rPr>
        <w:t>.</w:t>
      </w:r>
      <w:r>
        <w:rPr>
          <w:rFonts w:eastAsia="Times New Roman"/>
          <w:szCs w:val="24"/>
        </w:rPr>
        <w:t>. Αξία δεν έχει το νούμερο, δεν έχει η ποσότητα. Αξία έχει ένα πράγμα: η προσπάθεια να ανακόψεις το νεοφιλελεύθερο σχέδιο. Ποιο ήταν αυτό; Όσοι μπορούσαν να πάρουν εργολαβίες -αυτά που φωνάζετε τώρα ότι κόψαμε- με «μ</w:t>
      </w:r>
      <w:r>
        <w:rPr>
          <w:rFonts w:eastAsia="Times New Roman"/>
          <w:szCs w:val="24"/>
        </w:rPr>
        <w:t xml:space="preserve">αύρη» εργασία, με ευέλικτη εργασία. </w:t>
      </w:r>
      <w:r>
        <w:rPr>
          <w:rFonts w:eastAsia="Times New Roman"/>
          <w:szCs w:val="24"/>
        </w:rPr>
        <w:t>Τ</w:t>
      </w:r>
      <w:r>
        <w:rPr>
          <w:rFonts w:eastAsia="Times New Roman"/>
          <w:szCs w:val="24"/>
        </w:rPr>
        <w:t xml:space="preserve">ώρα έρχεται το κράτος και λέει, «Στοπ, εγώ έχω την ευθύνη να κάνω τον σχεδιασμό». Και αυτό έκανε. </w:t>
      </w:r>
    </w:p>
    <w:p w14:paraId="488C4BF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ύ</w:t>
      </w:r>
      <w:r>
        <w:rPr>
          <w:rFonts w:eastAsia="Times New Roman" w:cs="Times New Roman"/>
          <w:szCs w:val="24"/>
        </w:rPr>
        <w:t xml:space="preserve">ο λόγια μόνο -γιατί πήρα πολύ χρόνο- για τις περίφημες μεταρρυθμίσεις για τις οποίες μιλάτε. Μάλιστα ο Αρχηγός της Αξιωματικής Αντιπολίτευσης είναι και θαυμαστής του κ. Φρανσουά </w:t>
      </w:r>
      <w:proofErr w:type="spellStart"/>
      <w:r>
        <w:rPr>
          <w:rFonts w:eastAsia="Times New Roman" w:cs="Times New Roman"/>
          <w:szCs w:val="24"/>
        </w:rPr>
        <w:t>Φιγιόν</w:t>
      </w:r>
      <w:proofErr w:type="spellEnd"/>
      <w:r>
        <w:rPr>
          <w:rFonts w:eastAsia="Times New Roman" w:cs="Times New Roman"/>
          <w:szCs w:val="24"/>
        </w:rPr>
        <w:t>, ο οποίος υποσχέθηκε ότι με το που θα αναλάβει, θα κόψει πεντακόσιες χι</w:t>
      </w:r>
      <w:r>
        <w:rPr>
          <w:rFonts w:eastAsia="Times New Roman" w:cs="Times New Roman"/>
          <w:szCs w:val="24"/>
        </w:rPr>
        <w:t xml:space="preserve">λιάδες θέσεις. </w:t>
      </w:r>
    </w:p>
    <w:p w14:paraId="488C4BF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πρόβλημά σας -και είναι αυτό που περιέγραψα πριν, κοινωνική συνοχή και οικονομική παραγωγή- ποιο είναι; Ότι ο δημόσιος τομέας είναι ο κηφήνας. </w:t>
      </w:r>
      <w:r>
        <w:rPr>
          <w:rFonts w:eastAsia="Times New Roman" w:cs="Times New Roman"/>
          <w:szCs w:val="24"/>
        </w:rPr>
        <w:t>Τ</w:t>
      </w:r>
      <w:r>
        <w:rPr>
          <w:rFonts w:eastAsia="Times New Roman" w:cs="Times New Roman"/>
          <w:szCs w:val="24"/>
        </w:rPr>
        <w:t xml:space="preserve">ι έχετε κάνει, όπως έχουμε διαπιστώσει και μέσα από τη διακυβέρνηση της χώρας πια; Παρεισέφρησαν μέσα στο δημόσιο, ιδιωτικοί φορείς ειδικών, οι οποίοι έχουν αναλάβει να κάνουν τις μεταρρυθμίσεις, </w:t>
      </w:r>
      <w:r>
        <w:rPr>
          <w:rFonts w:eastAsia="Times New Roman" w:cs="Times New Roman"/>
          <w:szCs w:val="24"/>
        </w:rPr>
        <w:lastRenderedPageBreak/>
        <w:t>που οι ίδιοι θεωρούν ότι πρέπει να γίνουν, και εκεί κατασπατ</w:t>
      </w:r>
      <w:r>
        <w:rPr>
          <w:rFonts w:eastAsia="Times New Roman" w:cs="Times New Roman"/>
          <w:szCs w:val="24"/>
        </w:rPr>
        <w:t xml:space="preserve">αλιέται τεράστιο δημόσιο χρήμα. </w:t>
      </w:r>
    </w:p>
    <w:p w14:paraId="488C4BF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μπορούσα να σας φέρω παραδείγματα πώς εξοικονομήσαμε χρήματα, πώς εξασφαλίσαμε το δημόσιο χρήμα, γιατί για εσάς το δημόσιο χρήμα -αυτήν την νοοτροπία καλλιεργήσατε- ήταν τζάμπα χρήμα. Αντί το δωρεάν να χειραφετεί την κοι</w:t>
      </w:r>
      <w:r>
        <w:rPr>
          <w:rFonts w:eastAsia="Times New Roman" w:cs="Times New Roman"/>
          <w:szCs w:val="24"/>
        </w:rPr>
        <w:t>νωνία, το τζάμπα έφτιαξε πελατειακές σχέσεις. Το είδαμε σε άπειρες περιπτώσεις. Θα σας πω μόνο, πρόχειρα, ότι από τις μετεγγραφές που θα αναλάμβανε φορέας, εξοικονομήσαμε κάποιες εκατοντάδες χιλιάδες ευρώ.</w:t>
      </w:r>
    </w:p>
    <w:p w14:paraId="488C4BF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Αναγνωστοπ</w:t>
      </w:r>
      <w:r>
        <w:rPr>
          <w:rFonts w:eastAsia="Times New Roman" w:cs="Times New Roman"/>
          <w:szCs w:val="24"/>
        </w:rPr>
        <w:t>ούλου, ολοκληρώστε, παρακαλώ.</w:t>
      </w:r>
    </w:p>
    <w:p w14:paraId="488C4BF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Τελειώνω, κύριε Πρόεδρε.</w:t>
      </w:r>
    </w:p>
    <w:p w14:paraId="488C4BF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ίδιο έγινε και με χίλια δ</w:t>
      </w:r>
      <w:r>
        <w:rPr>
          <w:rFonts w:eastAsia="Times New Roman" w:cs="Times New Roman"/>
          <w:szCs w:val="24"/>
        </w:rPr>
        <w:t>ύ</w:t>
      </w:r>
      <w:r>
        <w:rPr>
          <w:rFonts w:eastAsia="Times New Roman" w:cs="Times New Roman"/>
          <w:szCs w:val="24"/>
        </w:rPr>
        <w:t xml:space="preserve">ο άλλα. </w:t>
      </w:r>
    </w:p>
    <w:p w14:paraId="488C4BF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λέγοντας ένα πράγμα. Επειδή η Ευρώπη βρίσκεται στην κατάσταση που βρίσκεται και η περιοχή μας επίσης, ο καπιταλισμός -ειδ</w:t>
      </w:r>
      <w:r>
        <w:rPr>
          <w:rFonts w:eastAsia="Times New Roman" w:cs="Times New Roman"/>
          <w:szCs w:val="24"/>
        </w:rPr>
        <w:t xml:space="preserve">ικά στη σκληρή του εκδοχή- δεν κατέθεσε ποτέ τίποτα στα ταμεία της δημοκρατίας. Αυτό πρέπει να το έχουμε κατά νου, γιατί όλα τα σημάδια είναι εδώ. </w:t>
      </w:r>
      <w:r>
        <w:rPr>
          <w:rFonts w:eastAsia="Times New Roman" w:cs="Times New Roman"/>
          <w:szCs w:val="24"/>
        </w:rPr>
        <w:t>Α</w:t>
      </w:r>
      <w:r>
        <w:rPr>
          <w:rFonts w:eastAsia="Times New Roman" w:cs="Times New Roman"/>
          <w:szCs w:val="24"/>
        </w:rPr>
        <w:t>ν δεν προσέξουμε, είμαστε σε οριακή στιγμή.</w:t>
      </w:r>
    </w:p>
    <w:p w14:paraId="488C4C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8C4C01"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C0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Pr>
          <w:rFonts w:eastAsia="Times New Roman" w:cs="Times New Roman"/>
          <w:b/>
          <w:szCs w:val="24"/>
        </w:rPr>
        <w:t xml:space="preserve"> ΟΙΚΟΝΟΜΟΥ:</w:t>
      </w:r>
      <w:r>
        <w:rPr>
          <w:rFonts w:eastAsia="Times New Roman" w:cs="Times New Roman"/>
          <w:szCs w:val="24"/>
        </w:rPr>
        <w:t xml:space="preserve"> Κύριε Πρόεδρε, ζητώ τον λόγο για ένα λεπτό.</w:t>
      </w:r>
    </w:p>
    <w:p w14:paraId="488C4C0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Επόμενη ομιλήτρια είναι η </w:t>
      </w:r>
      <w:r>
        <w:rPr>
          <w:rFonts w:eastAsia="Times New Roman" w:cs="Times New Roman"/>
          <w:szCs w:val="24"/>
        </w:rPr>
        <w:t xml:space="preserve">κ. </w:t>
      </w:r>
      <w:r>
        <w:rPr>
          <w:rFonts w:eastAsia="Times New Roman" w:cs="Times New Roman"/>
          <w:szCs w:val="24"/>
        </w:rPr>
        <w:t>Αντωνίου.</w:t>
      </w:r>
    </w:p>
    <w:p w14:paraId="488C4C0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Κάντε, όμως, λίγη υπομονή, κυρία Αντωνίου, γιατί βρήκα, ως κληρονομιά μου, από τον προηγούμενο </w:t>
      </w:r>
      <w:proofErr w:type="spellStart"/>
      <w:r>
        <w:rPr>
          <w:rFonts w:eastAsia="Times New Roman" w:cs="Times New Roman"/>
          <w:szCs w:val="24"/>
        </w:rPr>
        <w:t>Προεδρεύοντα</w:t>
      </w:r>
      <w:proofErr w:type="spellEnd"/>
      <w:r>
        <w:rPr>
          <w:rFonts w:eastAsia="Times New Roman" w:cs="Times New Roman"/>
          <w:szCs w:val="24"/>
        </w:rPr>
        <w:t xml:space="preserve">…. </w:t>
      </w:r>
    </w:p>
    <w:p w14:paraId="488C4C0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b/>
          <w:szCs w:val="24"/>
        </w:rPr>
        <w:t>:</w:t>
      </w:r>
      <w:r>
        <w:rPr>
          <w:rFonts w:eastAsia="Times New Roman" w:cs="Times New Roman"/>
          <w:szCs w:val="24"/>
        </w:rPr>
        <w:t xml:space="preserve"> Το βρήκατε…</w:t>
      </w:r>
    </w:p>
    <w:p w14:paraId="488C4C0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ΟΙΚΟΝΟΜΟΥ:</w:t>
      </w:r>
      <w:r>
        <w:rPr>
          <w:rFonts w:eastAsia="Times New Roman" w:cs="Times New Roman"/>
          <w:szCs w:val="24"/>
        </w:rPr>
        <w:t xml:space="preserve"> Το βρήκατε.</w:t>
      </w:r>
    </w:p>
    <w:p w14:paraId="488C4C0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μου το μετέφερε. </w:t>
      </w:r>
    </w:p>
    <w:p w14:paraId="488C4C0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Γιατί, κύριε </w:t>
      </w:r>
      <w:proofErr w:type="spellStart"/>
      <w:r>
        <w:rPr>
          <w:rFonts w:eastAsia="Times New Roman" w:cs="Times New Roman"/>
          <w:szCs w:val="24"/>
        </w:rPr>
        <w:t>Δένδια</w:t>
      </w:r>
      <w:proofErr w:type="spellEnd"/>
      <w:r>
        <w:rPr>
          <w:rFonts w:eastAsia="Times New Roman" w:cs="Times New Roman"/>
          <w:szCs w:val="24"/>
        </w:rPr>
        <w:t>, αμέσως να σχολιάσετε; Δεν το κατάλαβα; Δεν το καταλαβαίνω αυτό!</w:t>
      </w:r>
    </w:p>
    <w:p w14:paraId="488C4C0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Γιατί εκνευρίζεστε;</w:t>
      </w:r>
    </w:p>
    <w:p w14:paraId="488C4C0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w:t>
      </w:r>
      <w:r>
        <w:rPr>
          <w:rFonts w:eastAsia="Times New Roman" w:cs="Times New Roman"/>
          <w:b/>
          <w:szCs w:val="24"/>
        </w:rPr>
        <w:t>ης</w:t>
      </w:r>
      <w:proofErr w:type="spellEnd"/>
      <w:r>
        <w:rPr>
          <w:rFonts w:eastAsia="Times New Roman" w:cs="Times New Roman"/>
          <w:b/>
          <w:szCs w:val="24"/>
        </w:rPr>
        <w:t>):</w:t>
      </w:r>
      <w:r>
        <w:rPr>
          <w:rFonts w:eastAsia="Times New Roman" w:cs="Times New Roman"/>
          <w:szCs w:val="24"/>
        </w:rPr>
        <w:t xml:space="preserve"> Εκνευρίζομαι, διότι σχολιάζετε </w:t>
      </w:r>
      <w:proofErr w:type="spellStart"/>
      <w:r>
        <w:rPr>
          <w:rFonts w:eastAsia="Times New Roman" w:cs="Times New Roman"/>
          <w:szCs w:val="24"/>
        </w:rPr>
        <w:t>απαξιωτικά</w:t>
      </w:r>
      <w:proofErr w:type="spellEnd"/>
      <w:r>
        <w:rPr>
          <w:rFonts w:eastAsia="Times New Roman" w:cs="Times New Roman"/>
          <w:szCs w:val="24"/>
        </w:rPr>
        <w:t xml:space="preserve"> τα λεγόμενα του Προεδρείου.</w:t>
      </w:r>
    </w:p>
    <w:p w14:paraId="488C4C0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Αν έχετε την καλοσύνη, κακώς εκνευρίζεστε…</w:t>
      </w:r>
    </w:p>
    <w:p w14:paraId="488C4C0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Καθίστε, παρακαλώ, κάτω. Δεν σας δίνω τον λόγο.</w:t>
      </w:r>
    </w:p>
    <w:p w14:paraId="488C4C0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Ακούστε να σας πω, μ</w:t>
      </w:r>
      <w:r>
        <w:rPr>
          <w:rFonts w:eastAsia="Times New Roman" w:cs="Times New Roman"/>
          <w:szCs w:val="24"/>
        </w:rPr>
        <w:t>η μου απευθύνεστε εμένα έτσι. Εκνευριστήκατε παραλόγως.</w:t>
      </w:r>
    </w:p>
    <w:p w14:paraId="488C4C0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Γιατί; Επειδή ειρωνεύεστε εσείς τα λεγόμενα του Προεδρείου; Σας παρακαλώ πολύ.</w:t>
      </w:r>
    </w:p>
    <w:p w14:paraId="488C4C0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Κάνετε λάθος. Εάν δεν αντιλαμβάνεστε αστεϊσμούς, αυτό έχει να κάνει μ</w:t>
      </w:r>
      <w:r>
        <w:rPr>
          <w:rFonts w:eastAsia="Times New Roman" w:cs="Times New Roman"/>
          <w:szCs w:val="24"/>
        </w:rPr>
        <w:t xml:space="preserve">ε τη δική σας νοημοσύνη. Μη μου απευθύνεστε εμένα έτσι. </w:t>
      </w:r>
    </w:p>
    <w:p w14:paraId="488C4C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Σας παρακαλώ πάρα πολύ.</w:t>
      </w:r>
    </w:p>
    <w:p w14:paraId="488C4C1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Ήταν απαράδεκτη η συμπεριφορά σας. Και η Έδρα αυτή δεν είναι προς χρήση.</w:t>
      </w:r>
    </w:p>
    <w:p w14:paraId="488C4C1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Σας παρακαλώ!</w:t>
      </w:r>
    </w:p>
    <w:p w14:paraId="488C4C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Τι εκφράσεις είναι αυτές;</w:t>
      </w:r>
    </w:p>
    <w:p w14:paraId="488C4C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Μα, τον ακούτε; Σοβαρά μιλάμε; Τον έπιασε ξαφνικά…</w:t>
      </w:r>
    </w:p>
    <w:p w14:paraId="488C4C1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Οικονόμου για ένα λεπτό.</w:t>
      </w:r>
    </w:p>
    <w:p w14:paraId="488C4C1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εγώ περίμενα επί του προσωπικού που μίλησε ο κ. </w:t>
      </w:r>
      <w:proofErr w:type="spellStart"/>
      <w:r>
        <w:rPr>
          <w:rFonts w:eastAsia="Times New Roman" w:cs="Times New Roman"/>
          <w:szCs w:val="24"/>
        </w:rPr>
        <w:t>Τσακαλώτος</w:t>
      </w:r>
      <w:proofErr w:type="spellEnd"/>
      <w:r>
        <w:rPr>
          <w:rFonts w:eastAsia="Times New Roman" w:cs="Times New Roman"/>
          <w:szCs w:val="24"/>
        </w:rPr>
        <w:t xml:space="preserve">, ότι θα έχει να πει κάτι σοβαρό, ουσιαστικό και να με διορθώσει αν έχω κάνει το λάθος μου και να ξαναδώσω τις εξετάσεις μου. </w:t>
      </w:r>
    </w:p>
    <w:p w14:paraId="488C4C1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Τρία λάθη.</w:t>
      </w:r>
    </w:p>
    <w:p w14:paraId="488C4C1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Τρία λάθη, κύριε Υπουργέ.</w:t>
      </w:r>
    </w:p>
    <w:p w14:paraId="488C4C1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Πηγαίνω, λοιπόν, στη σελίδα 112. Τι είπα ο δόλιος; Είπα ότι η κρατική επιχορήγηση στα νοσοκομεία είναι στάσιμη, δεν έχετε δώσει ούτε ένα ευρώ παραπάνω και βγαίνετε στα πάνελ και λέτε 300 εκατομμύρια</w:t>
      </w:r>
      <w:r>
        <w:rPr>
          <w:rFonts w:eastAsia="Times New Roman" w:cs="Times New Roman"/>
          <w:szCs w:val="24"/>
        </w:rPr>
        <w:t xml:space="preserve"> ευρώ</w:t>
      </w:r>
      <w:r>
        <w:rPr>
          <w:rFonts w:eastAsia="Times New Roman" w:cs="Times New Roman"/>
          <w:szCs w:val="24"/>
        </w:rPr>
        <w:t xml:space="preserve"> επιπ</w:t>
      </w:r>
      <w:r>
        <w:rPr>
          <w:rFonts w:eastAsia="Times New Roman" w:cs="Times New Roman"/>
          <w:szCs w:val="24"/>
        </w:rPr>
        <w:t xml:space="preserve">λέον χρήματα στα νοσοκομεία. </w:t>
      </w:r>
      <w:r>
        <w:rPr>
          <w:rFonts w:eastAsia="Times New Roman" w:cs="Times New Roman"/>
          <w:szCs w:val="24"/>
        </w:rPr>
        <w:t>Μ</w:t>
      </w:r>
      <w:r>
        <w:rPr>
          <w:rFonts w:eastAsia="Times New Roman" w:cs="Times New Roman"/>
          <w:szCs w:val="24"/>
        </w:rPr>
        <w:t xml:space="preserve">ου είπατε να πάω στη σελίδα 112. </w:t>
      </w:r>
      <w:r>
        <w:rPr>
          <w:rFonts w:eastAsia="Times New Roman" w:cs="Times New Roman"/>
          <w:szCs w:val="24"/>
        </w:rPr>
        <w:lastRenderedPageBreak/>
        <w:t xml:space="preserve">Εδώ είναι. Πιστεύω τον έχετε διαβάσει τον </w:t>
      </w:r>
      <w:r>
        <w:rPr>
          <w:rFonts w:eastAsia="Times New Roman" w:cs="Times New Roman"/>
          <w:szCs w:val="24"/>
        </w:rPr>
        <w:t>π</w:t>
      </w:r>
      <w:r>
        <w:rPr>
          <w:rFonts w:eastAsia="Times New Roman" w:cs="Times New Roman"/>
          <w:szCs w:val="24"/>
        </w:rPr>
        <w:t xml:space="preserve">ροϋπολογισμό που έχετε καταθέσει, κύριε </w:t>
      </w:r>
      <w:proofErr w:type="spellStart"/>
      <w:r>
        <w:rPr>
          <w:rFonts w:eastAsia="Times New Roman" w:cs="Times New Roman"/>
          <w:szCs w:val="24"/>
        </w:rPr>
        <w:t>Τσακαλώτε</w:t>
      </w:r>
      <w:proofErr w:type="spellEnd"/>
      <w:r>
        <w:rPr>
          <w:rFonts w:eastAsia="Times New Roman" w:cs="Times New Roman"/>
          <w:szCs w:val="24"/>
        </w:rPr>
        <w:t xml:space="preserve">. Τα καταλαβαίνετε αυτά που έχετε γράψει. Πηγαίνω στη σελίδα 112. </w:t>
      </w:r>
    </w:p>
    <w:p w14:paraId="488C4C1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w:t>
      </w:r>
      <w:r>
        <w:rPr>
          <w:rFonts w:eastAsia="Times New Roman" w:cs="Times New Roman"/>
          <w:b/>
          <w:szCs w:val="24"/>
        </w:rPr>
        <w:t>ονομικών):</w:t>
      </w:r>
      <w:r>
        <w:rPr>
          <w:rFonts w:eastAsia="Times New Roman" w:cs="Times New Roman"/>
          <w:szCs w:val="24"/>
        </w:rPr>
        <w:t xml:space="preserve"> Κάνετε λάθος.</w:t>
      </w:r>
    </w:p>
    <w:p w14:paraId="488C4C1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Εγώ έχω κάνει λάθος</w:t>
      </w:r>
      <w:r>
        <w:rPr>
          <w:rFonts w:eastAsia="Times New Roman" w:cs="Times New Roman"/>
          <w:szCs w:val="24"/>
        </w:rPr>
        <w:t>;</w:t>
      </w:r>
    </w:p>
    <w:p w14:paraId="488C4C1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Διαβάστε τι λέει στα έξοδα.</w:t>
      </w:r>
    </w:p>
    <w:p w14:paraId="488C4C1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μην διακόπτετε.</w:t>
      </w:r>
    </w:p>
    <w:p w14:paraId="488C4C1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Έχω κάνει λάθος</w:t>
      </w:r>
      <w:r>
        <w:rPr>
          <w:rFonts w:eastAsia="Times New Roman" w:cs="Times New Roman"/>
          <w:szCs w:val="24"/>
        </w:rPr>
        <w:t>;</w:t>
      </w:r>
      <w:r>
        <w:rPr>
          <w:rFonts w:eastAsia="Times New Roman" w:cs="Times New Roman"/>
          <w:szCs w:val="24"/>
        </w:rPr>
        <w:t xml:space="preserve"> </w:t>
      </w:r>
    </w:p>
    <w:p w14:paraId="488C4C1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το 2012,</w:t>
      </w:r>
      <w:r>
        <w:rPr>
          <w:rFonts w:eastAsia="Times New Roman" w:cs="Times New Roman"/>
          <w:szCs w:val="24"/>
        </w:rPr>
        <w:t xml:space="preserve"> λοιπόν, είπα ότι είναι 1,493 δισεκατομμύρι</w:t>
      </w:r>
      <w:r>
        <w:rPr>
          <w:rFonts w:eastAsia="Times New Roman" w:cs="Times New Roman"/>
          <w:szCs w:val="24"/>
        </w:rPr>
        <w:t>ο</w:t>
      </w:r>
      <w:r>
        <w:rPr>
          <w:rFonts w:eastAsia="Times New Roman" w:cs="Times New Roman"/>
          <w:szCs w:val="24"/>
        </w:rPr>
        <w:t xml:space="preserve"> και είναι 1,5, δισεκατομμύρι</w:t>
      </w:r>
      <w:r>
        <w:rPr>
          <w:rFonts w:eastAsia="Times New Roman" w:cs="Times New Roman"/>
          <w:szCs w:val="24"/>
        </w:rPr>
        <w:t>ο</w:t>
      </w:r>
      <w:r>
        <w:rPr>
          <w:rFonts w:eastAsia="Times New Roman" w:cs="Times New Roman"/>
          <w:szCs w:val="24"/>
        </w:rPr>
        <w:t>. Σας αδίκησα για 7 εκατομμύρια. Έχω κάνει λάθος, συγγνώμη.</w:t>
      </w:r>
    </w:p>
    <w:p w14:paraId="488C4C2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ΕΥΚΛΕΙΔΗΣ ΤΣΑΚΑΛΩΤΟΣ (Υπουργός Οικονομικών):</w:t>
      </w:r>
      <w:r>
        <w:rPr>
          <w:rFonts w:eastAsia="Times New Roman" w:cs="Times New Roman"/>
          <w:szCs w:val="24"/>
        </w:rPr>
        <w:t xml:space="preserve"> Διαβάστε τι λέει για τα έξοδα.</w:t>
      </w:r>
    </w:p>
    <w:p w14:paraId="488C4C2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Αφήστε! Είπα κρατική επιχ</w:t>
      </w:r>
      <w:r>
        <w:rPr>
          <w:rFonts w:eastAsia="Times New Roman" w:cs="Times New Roman"/>
          <w:szCs w:val="24"/>
        </w:rPr>
        <w:t>ορήγηση. Ξέρω τι λέω. Δεν σας είπα για έξοδα, κύριε.</w:t>
      </w:r>
    </w:p>
    <w:p w14:paraId="488C4C2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Εγώ σας είπα για κρατική επιχορήγηση. Άρα το κράτος δεν δίνει τίποτα παραπάνω.</w:t>
      </w:r>
    </w:p>
    <w:p w14:paraId="488C4C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Κοιτάξτε τα έξοδα.</w:t>
      </w:r>
    </w:p>
    <w:p w14:paraId="488C4C2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Αφήστε με να μιλήσω. Εγώ σας άφησα.</w:t>
      </w:r>
    </w:p>
    <w:p w14:paraId="488C4C2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κάντε λίγο υπομονή. Αφήστε τον να ολοκληρώσει.</w:t>
      </w:r>
    </w:p>
    <w:p w14:paraId="488C4C2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Τα έξοδα, κύριε </w:t>
      </w:r>
      <w:proofErr w:type="spellStart"/>
      <w:r>
        <w:rPr>
          <w:rFonts w:eastAsia="Times New Roman" w:cs="Times New Roman"/>
          <w:szCs w:val="24"/>
        </w:rPr>
        <w:t>Τσακαλώτε</w:t>
      </w:r>
      <w:proofErr w:type="spellEnd"/>
      <w:r>
        <w:rPr>
          <w:rFonts w:eastAsia="Times New Roman" w:cs="Times New Roman"/>
          <w:szCs w:val="24"/>
        </w:rPr>
        <w:t>, από πού θα τα πληρώσετε; Τα ληξιπρόθεσμα, που δημιουργείτε, από πού θα τα πληρώσετε; Μπερδέψατε παιδεία και υγεία κ</w:t>
      </w:r>
      <w:r>
        <w:rPr>
          <w:rFonts w:eastAsia="Times New Roman" w:cs="Times New Roman"/>
          <w:szCs w:val="24"/>
        </w:rPr>
        <w:t xml:space="preserve">αι με πήγατε στη σελίδα 58. Εγώ </w:t>
      </w:r>
      <w:r>
        <w:rPr>
          <w:rFonts w:eastAsia="Times New Roman" w:cs="Times New Roman"/>
          <w:szCs w:val="24"/>
        </w:rPr>
        <w:lastRenderedPageBreak/>
        <w:t xml:space="preserve">σας είπα για υγεία. Αν πάει στη σελίδα 74, λοιπόν, ο συνεργάτης σας, θα δει ότι είναι μείον 159 εκατομμύρια. Είπα κανένα ψέμα; Έκανα κανένα λάθος; Μήπως πρέπει να πάτε ξανά στην Αγγλία για εξετάσεις και εσείς να </w:t>
      </w:r>
      <w:proofErr w:type="spellStart"/>
      <w:r>
        <w:rPr>
          <w:rFonts w:eastAsia="Times New Roman" w:cs="Times New Roman"/>
          <w:szCs w:val="24"/>
        </w:rPr>
        <w:t>ξανακάτσετε</w:t>
      </w:r>
      <w:proofErr w:type="spellEnd"/>
      <w:r>
        <w:rPr>
          <w:rFonts w:eastAsia="Times New Roman" w:cs="Times New Roman"/>
          <w:szCs w:val="24"/>
        </w:rPr>
        <w:t xml:space="preserve"> </w:t>
      </w:r>
      <w:r>
        <w:rPr>
          <w:rFonts w:eastAsia="Times New Roman" w:cs="Times New Roman"/>
          <w:szCs w:val="24"/>
        </w:rPr>
        <w:t>στα θρανία σας; Μήπως εσείς έχετε το πρόβλημα;</w:t>
      </w:r>
    </w:p>
    <w:p w14:paraId="488C4C2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 τώρα, κύριε Οικονόμου, δεν βοηθάτε. Ολοκληρώστε</w:t>
      </w:r>
      <w:r w:rsidRPr="00611C7E">
        <w:rPr>
          <w:rFonts w:eastAsia="Times New Roman" w:cs="Times New Roman"/>
          <w:szCs w:val="24"/>
        </w:rPr>
        <w:t>,</w:t>
      </w:r>
      <w:r>
        <w:rPr>
          <w:rFonts w:eastAsia="Times New Roman" w:cs="Times New Roman"/>
          <w:szCs w:val="24"/>
        </w:rPr>
        <w:t xml:space="preserve"> παρακαλώ. </w:t>
      </w:r>
    </w:p>
    <w:p w14:paraId="488C4C2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Ακούστε να δείτε. Εγώ μπορεί να έχω λίγο έντονο όντως ύφος και να είμαι…</w:t>
      </w:r>
    </w:p>
    <w:p w14:paraId="488C4C2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Μόν</w:t>
      </w:r>
      <w:r>
        <w:rPr>
          <w:rFonts w:eastAsia="Times New Roman" w:cs="Times New Roman"/>
          <w:szCs w:val="24"/>
        </w:rPr>
        <w:t xml:space="preserve">ο; </w:t>
      </w:r>
    </w:p>
    <w:p w14:paraId="488C4C2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Εντάξει, ρε παιδιά, μη θίγεστε με το ύφος τόσο πολύ! Μπορεί να έχω λίγο έντονο ύφος, αλλά προσέξτε: Όλα τα χρόνια εδώ στην Αίθουσα δεν έχω μιλήσει ποτέ προσωπικά για κανέναν. Έχω για πάρα πολλούς την πορεία τους και το φάκελό τους,</w:t>
      </w:r>
      <w:r>
        <w:rPr>
          <w:rFonts w:eastAsia="Times New Roman" w:cs="Times New Roman"/>
          <w:szCs w:val="24"/>
        </w:rPr>
        <w:t xml:space="preserve"> αλλά δεν έχω μιλήσει. Θα μπορούσα να πω για τον </w:t>
      </w:r>
      <w:proofErr w:type="spellStart"/>
      <w:r>
        <w:rPr>
          <w:rFonts w:eastAsia="Times New Roman" w:cs="Times New Roman"/>
          <w:szCs w:val="24"/>
        </w:rPr>
        <w:t>Τσακαλώτο</w:t>
      </w:r>
      <w:proofErr w:type="spellEnd"/>
      <w:r>
        <w:rPr>
          <w:rFonts w:eastAsia="Times New Roman" w:cs="Times New Roman"/>
          <w:szCs w:val="24"/>
        </w:rPr>
        <w:t xml:space="preserve"> πολλά για τα προσωπικά </w:t>
      </w:r>
      <w:r>
        <w:rPr>
          <w:rFonts w:eastAsia="Times New Roman" w:cs="Times New Roman"/>
          <w:szCs w:val="24"/>
        </w:rPr>
        <w:lastRenderedPageBreak/>
        <w:t xml:space="preserve">του. Αυτός γιατί λέει για μένα; Εγώ θα κριθώ, όπως όλοι μας. Εσείς, είναι διαγωγή και ήθος, όποτε στριμώχνεστε πολιτικά, να το πάτε στο προσωπικό σαν κάτι </w:t>
      </w:r>
      <w:proofErr w:type="spellStart"/>
      <w:r>
        <w:rPr>
          <w:rFonts w:eastAsia="Times New Roman" w:cs="Times New Roman"/>
          <w:szCs w:val="24"/>
        </w:rPr>
        <w:t>κυριούλες</w:t>
      </w:r>
      <w:proofErr w:type="spellEnd"/>
      <w:r>
        <w:rPr>
          <w:rFonts w:eastAsia="Times New Roman" w:cs="Times New Roman"/>
          <w:szCs w:val="24"/>
        </w:rPr>
        <w:t xml:space="preserve">; </w:t>
      </w:r>
    </w:p>
    <w:p w14:paraId="488C4C2B"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88C4C2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απαντήστε σ’ αυτά που σας βάζω και αφήστε τα άλλα. Άντε επιτέλους! </w:t>
      </w:r>
    </w:p>
    <w:p w14:paraId="488C4C2D"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C2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 κύριος Υπουργός έχει τον λόγο.</w:t>
      </w:r>
    </w:p>
    <w:p w14:paraId="488C4C2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Όπως δεν απαντήσατε σε κανένα από τα σημεία, δεν ξέρετε να διαβάζετε τον προϋπολογισμό. Δεν ξέρετε. Σας έχω πει ότι οι δαπάνες της υγείας δεν είναι </w:t>
      </w:r>
      <w:r>
        <w:rPr>
          <w:rFonts w:eastAsia="Times New Roman" w:cs="Times New Roman"/>
          <w:szCs w:val="24"/>
        </w:rPr>
        <w:lastRenderedPageBreak/>
        <w:t>μόνο στο Υπουργείο Υγείας, αλλά είναι και αλλού. Είναι διαθέσιμ</w:t>
      </w:r>
      <w:r>
        <w:rPr>
          <w:rFonts w:eastAsia="Times New Roman" w:cs="Times New Roman"/>
          <w:szCs w:val="24"/>
        </w:rPr>
        <w:t>οι οι συνεργάτες μας να σας κάνουν δίωρα μαθήματα σήμερα το απόγευμα, αύριο το πρωί, αύριο το βράδυ, για να μπορείτε να τα καταλαβαίνετε καλύτερα.</w:t>
      </w:r>
    </w:p>
    <w:p w14:paraId="488C4C3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κύριε Υπουργέ. </w:t>
      </w:r>
    </w:p>
    <w:p w14:paraId="488C4C3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κ. Αντωνίου έχει τον λόγο.</w:t>
      </w:r>
    </w:p>
    <w:p w14:paraId="488C4C3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Κύ</w:t>
      </w:r>
      <w:r>
        <w:rPr>
          <w:rFonts w:eastAsia="Times New Roman" w:cs="Times New Roman"/>
          <w:szCs w:val="24"/>
        </w:rPr>
        <w:t>ριε Πρόεδρε, ζητώ τον λόγο για ένα λεπτό.</w:t>
      </w:r>
    </w:p>
    <w:p w14:paraId="488C4C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Παρακαλώ, παρακαλώ.</w:t>
      </w:r>
    </w:p>
    <w:p w14:paraId="488C4C3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Αν είναι αυτά τα αποτελέσματα, να μας λείπουν. Αν τα δίωρα μαθήματα έχουν αυτά τα αποτελέσματα, να μας λείπουν. </w:t>
      </w:r>
    </w:p>
    <w:p w14:paraId="488C4C3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Τώρα, κυρία Αντωνίου…</w:t>
      </w:r>
    </w:p>
    <w:p w14:paraId="488C4C3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ΟΙΚΟΝΟΜΟΥ: </w:t>
      </w:r>
      <w:r>
        <w:rPr>
          <w:rFonts w:eastAsia="Times New Roman" w:cs="Times New Roman"/>
          <w:szCs w:val="24"/>
        </w:rPr>
        <w:t>Κύριε Πρόεδρε…</w:t>
      </w:r>
    </w:p>
    <w:p w14:paraId="488C4C3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Έδωσα τον λόγο στην κ. Αντωνίου, κύριε Οικονόμου.</w:t>
      </w:r>
    </w:p>
    <w:p w14:paraId="488C4C3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ΟΙΚΟΝΟΜΟΥ: </w:t>
      </w:r>
      <w:r>
        <w:rPr>
          <w:rFonts w:eastAsia="Times New Roman" w:cs="Times New Roman"/>
          <w:szCs w:val="24"/>
        </w:rPr>
        <w:t>Εγώ, κύριε Πρόεδρε, δεν μίλησα για τη δημόσια δαπάνη υγείας, που είναι 10.450.000.000</w:t>
      </w:r>
      <w:r>
        <w:rPr>
          <w:rFonts w:eastAsia="Times New Roman" w:cs="Times New Roman"/>
          <w:szCs w:val="24"/>
        </w:rPr>
        <w:t xml:space="preserve"> ευρώ</w:t>
      </w:r>
      <w:r>
        <w:rPr>
          <w:rFonts w:eastAsia="Times New Roman" w:cs="Times New Roman"/>
          <w:szCs w:val="24"/>
        </w:rPr>
        <w:t xml:space="preserve">, που είναι φάρμακο, ΕΟΠΥΥ και ΠΕΔΥ. Δεν μίλησα για αυτό. Εγώ μίλησα για Υπουργείο Υγείας. Αυτό είπα εγώ, ο καψερός. </w:t>
      </w:r>
    </w:p>
    <w:p w14:paraId="488C4C39"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88C4C3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(Υπουργός Οικονομικών): </w:t>
      </w:r>
      <w:r>
        <w:rPr>
          <w:rFonts w:eastAsia="Times New Roman" w:cs="Times New Roman"/>
          <w:szCs w:val="24"/>
        </w:rPr>
        <w:t xml:space="preserve">Θα πληρώσετε περισσότερα στον κόσμο για υγεία, ναι ή όχι; </w:t>
      </w:r>
    </w:p>
    <w:p w14:paraId="488C4C3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ΜΑΡΙΑ ΑΝΤΩΝ</w:t>
      </w:r>
      <w:r>
        <w:rPr>
          <w:rFonts w:eastAsia="Times New Roman" w:cs="Times New Roman"/>
          <w:b/>
          <w:szCs w:val="24"/>
        </w:rPr>
        <w:t xml:space="preserve">ΙΟΥ: </w:t>
      </w:r>
      <w:r>
        <w:rPr>
          <w:rFonts w:eastAsia="Times New Roman" w:cs="Times New Roman"/>
          <w:szCs w:val="24"/>
        </w:rPr>
        <w:t>Κύριε Πρόεδρε, θα βάλετε από την αρχή τον χρόνο, γιατί έχουμε χάσει ένα λεπτό;</w:t>
      </w:r>
    </w:p>
    <w:p w14:paraId="488C4C3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ΑΘΑΝΑΣΙΑ</w:t>
      </w:r>
      <w:r>
        <w:rPr>
          <w:rFonts w:eastAsia="Times New Roman" w:cs="Times New Roman"/>
          <w:b/>
          <w:szCs w:val="24"/>
        </w:rPr>
        <w:t xml:space="preserve"> (ΣΙΑ)</w:t>
      </w:r>
      <w:r>
        <w:rPr>
          <w:rFonts w:eastAsia="Times New Roman" w:cs="Times New Roman"/>
          <w:b/>
          <w:szCs w:val="24"/>
        </w:rPr>
        <w:t xml:space="preserve"> ΑΝΑΓΝΩΣΤΟΠΟΥΛΟΥ: </w:t>
      </w:r>
      <w:r>
        <w:rPr>
          <w:rFonts w:eastAsia="Times New Roman" w:cs="Times New Roman"/>
          <w:szCs w:val="24"/>
        </w:rPr>
        <w:t xml:space="preserve">Κύριε Πρόεδρε, τον λόγο παρακαλώ. </w:t>
      </w:r>
    </w:p>
    <w:p w14:paraId="488C4C3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Ξεκινήστε, κυρία Αντωνίου.</w:t>
      </w:r>
    </w:p>
    <w:p w14:paraId="488C4C3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ΜΑΡΙΑ ΑΝΤΩΝΙΟΥ: </w:t>
      </w:r>
      <w:r>
        <w:rPr>
          <w:rFonts w:eastAsia="Times New Roman" w:cs="Times New Roman"/>
          <w:szCs w:val="24"/>
        </w:rPr>
        <w:t>Κύριε Πρόεδρε, κυρίες και κύ</w:t>
      </w:r>
      <w:r>
        <w:rPr>
          <w:rFonts w:eastAsia="Times New Roman" w:cs="Times New Roman"/>
          <w:szCs w:val="24"/>
        </w:rPr>
        <w:t xml:space="preserve">ριοι συνάδελφοι, ο δεύτερος προϋπολογισμός της Συγκυβέρνησης ΣΥΡΙΖΑ-ΑΝΕΛ είναι και οφείλω να το αναγνωρίσω ένας τυπικός αριστερός προϋπολογισμός. </w:t>
      </w:r>
    </w:p>
    <w:p w14:paraId="488C4C3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ΑΘΑΝΑΣΙΑ</w:t>
      </w:r>
      <w:r>
        <w:rPr>
          <w:rFonts w:eastAsia="Times New Roman" w:cs="Times New Roman"/>
          <w:b/>
          <w:szCs w:val="24"/>
        </w:rPr>
        <w:t xml:space="preserve"> (ΣΙΑ)</w:t>
      </w:r>
      <w:r>
        <w:rPr>
          <w:rFonts w:eastAsia="Times New Roman" w:cs="Times New Roman"/>
          <w:b/>
          <w:szCs w:val="24"/>
        </w:rPr>
        <w:t xml:space="preserve"> ΑΝΑΓΝΩΣΤΟΠΟΥΛΟΥ: </w:t>
      </w:r>
      <w:r>
        <w:rPr>
          <w:rFonts w:eastAsia="Times New Roman" w:cs="Times New Roman"/>
          <w:szCs w:val="24"/>
        </w:rPr>
        <w:t>Κύριε Πρόεδρε, την έκφραση «</w:t>
      </w:r>
      <w:proofErr w:type="spellStart"/>
      <w:r>
        <w:rPr>
          <w:rFonts w:eastAsia="Times New Roman" w:cs="Times New Roman"/>
          <w:szCs w:val="24"/>
        </w:rPr>
        <w:t>κυριούλα</w:t>
      </w:r>
      <w:proofErr w:type="spellEnd"/>
      <w:r>
        <w:rPr>
          <w:rFonts w:eastAsia="Times New Roman" w:cs="Times New Roman"/>
          <w:szCs w:val="24"/>
        </w:rPr>
        <w:t>» πρέπει να την πάρει πίσω ο κ. Οικονόμου</w:t>
      </w:r>
      <w:r>
        <w:rPr>
          <w:rFonts w:eastAsia="Times New Roman" w:cs="Times New Roman"/>
          <w:szCs w:val="24"/>
        </w:rPr>
        <w:t xml:space="preserve">. </w:t>
      </w:r>
    </w:p>
    <w:p w14:paraId="488C4C4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Από τη μια, είναι γεμάτος από μη ρεαλιστικές προβλέψεις. Οι προσδοκίες, λέτε, της Κυβέρνησης για αύξηση της ανάπτυξης 2,7%, της ιδιωτικής κατανάλωσης 1,8% και των επενδύσεων 9,1%. Μπράβο, κύριε Υπουργέ! </w:t>
      </w:r>
    </w:p>
    <w:p w14:paraId="488C4C41"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88C4C4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επιβάλε</w:t>
      </w:r>
      <w:r>
        <w:rPr>
          <w:rFonts w:eastAsia="Times New Roman" w:cs="Times New Roman"/>
          <w:szCs w:val="24"/>
        </w:rPr>
        <w:t>τε σας παρακαλώ την ησυχία, κύριε Πρόεδρε; Δεν γίνεται αυτό το πράγμα, να ακούγονται συνεχώς! Αν δεν θέλουν κάποιοι να ακούσουν αυτά που τους λέω…</w:t>
      </w:r>
    </w:p>
    <w:p w14:paraId="488C4C4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Κάντε λίγη ησυχία παρακαλώ. </w:t>
      </w:r>
    </w:p>
    <w:p w14:paraId="488C4C4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Δεν είναι απλά υπεραισιόδοξες </w:t>
      </w:r>
      <w:r>
        <w:rPr>
          <w:rFonts w:eastAsia="Times New Roman" w:cs="Times New Roman"/>
          <w:szCs w:val="24"/>
        </w:rPr>
        <w:t xml:space="preserve">οι προβλέψεις, όπως το λέει εξάλλου και το Γραφείο Προϋπολογισμού της Βουλής, αλλά είναι πέρα από κάθε λογική. </w:t>
      </w:r>
    </w:p>
    <w:p w14:paraId="488C4C4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μ</w:t>
      </w:r>
      <w:r>
        <w:rPr>
          <w:rFonts w:eastAsia="Times New Roman" w:cs="Times New Roman"/>
          <w:szCs w:val="24"/>
        </w:rPr>
        <w:t>ί</w:t>
      </w:r>
      <w:r>
        <w:rPr>
          <w:rFonts w:eastAsia="Times New Roman" w:cs="Times New Roman"/>
          <w:szCs w:val="24"/>
        </w:rPr>
        <w:t>α ήδη εξοντωμένη, αγαπητοί συνάδελφοι, φοροδοτικά κοινωνία, με μια χρονιά –το 2016- κατά την οποία είχαμε αύξηση μεν των φορολογικών εσόδων</w:t>
      </w:r>
      <w:r>
        <w:rPr>
          <w:rFonts w:eastAsia="Times New Roman" w:cs="Times New Roman"/>
          <w:szCs w:val="24"/>
        </w:rPr>
        <w:t xml:space="preserve">, κυρίως όμως υπό την απειλή των πλειστηριασμών και των κατασχέσεων. Αυτές που δεν θα γίνονταν με εσάς και ακόμη περιμένουμε αυτή τη νομοθετική ρύθμιση για την άρση των πλειστηριασμών. Την ανήγγειλε ο Πρωθυπουργός. Την είδατε πουθενά; Δεν την είδατε. </w:t>
      </w:r>
    </w:p>
    <w:p w14:paraId="488C4C4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Ταυτ</w:t>
      </w:r>
      <w:r>
        <w:rPr>
          <w:rFonts w:eastAsia="Times New Roman" w:cs="Times New Roman"/>
          <w:szCs w:val="24"/>
        </w:rPr>
        <w:t xml:space="preserve">όχρονα, δεύτερον, με κατακόρυφη αύξηση των ληξιπρόθεσμων οφειλών προς το </w:t>
      </w:r>
      <w:r>
        <w:rPr>
          <w:rFonts w:eastAsia="Times New Roman" w:cs="Times New Roman"/>
          <w:szCs w:val="24"/>
        </w:rPr>
        <w:t>δ</w:t>
      </w:r>
      <w:r>
        <w:rPr>
          <w:rFonts w:eastAsia="Times New Roman" w:cs="Times New Roman"/>
          <w:szCs w:val="24"/>
        </w:rPr>
        <w:t xml:space="preserve">ημόσιο πιστεύετε στα αλήθεια, αγαπητοί συνάδελφοι του ΣΥΡΙΖΑ και των ΑΝΕΛ, ότι μπορούν να επιτευχθούν αυτοί οι στόχοι; </w:t>
      </w:r>
      <w:r>
        <w:rPr>
          <w:rFonts w:eastAsia="Times New Roman" w:cs="Times New Roman"/>
          <w:szCs w:val="24"/>
        </w:rPr>
        <w:lastRenderedPageBreak/>
        <w:t>Τα στοιχεία του 2016 που σας ανέφερα παραπάνω δείχνουν ότι μάλλον η χώρα οδηγείται σε χρεοκοπία και η κοινωνία σε εξέγερση, παρά ότι η οι</w:t>
      </w:r>
      <w:r>
        <w:rPr>
          <w:rFonts w:eastAsia="Times New Roman" w:cs="Times New Roman"/>
          <w:szCs w:val="24"/>
        </w:rPr>
        <w:t xml:space="preserve">κονομία θα πάρει θετική στροφή. </w:t>
      </w:r>
    </w:p>
    <w:p w14:paraId="488C4C4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Να απαντήσω, όμως, σ’ αυτό το σημείο στη χθεσινή τοποθέτηση του κ. </w:t>
      </w:r>
      <w:proofErr w:type="spellStart"/>
      <w:r>
        <w:rPr>
          <w:rFonts w:eastAsia="Times New Roman" w:cs="Times New Roman"/>
          <w:szCs w:val="24"/>
        </w:rPr>
        <w:t>Φωτάκη</w:t>
      </w:r>
      <w:proofErr w:type="spellEnd"/>
      <w:r>
        <w:rPr>
          <w:rFonts w:eastAsia="Times New Roman" w:cs="Times New Roman"/>
          <w:szCs w:val="24"/>
        </w:rPr>
        <w:t xml:space="preserve"> για την αύξηση, λέει, στον προϋπολογισμό για την έρευνα. Φαντάζομαι ότι αναφέρθηκε στο δάνειο που έχει πάρει. Έχει πάρει ένα δάνειο 180 εκατομμύρια</w:t>
      </w:r>
      <w:r>
        <w:rPr>
          <w:rFonts w:eastAsia="Times New Roman" w:cs="Times New Roman"/>
          <w:szCs w:val="24"/>
        </w:rPr>
        <w:t xml:space="preserve"> ευρώ</w:t>
      </w:r>
      <w:r>
        <w:rPr>
          <w:rFonts w:eastAsia="Times New Roman" w:cs="Times New Roman"/>
          <w:szCs w:val="24"/>
        </w:rPr>
        <w:t>. Δεν μας είπε, όμως, κουβέντα για τα 1,2 δισεκατομμύρι</w:t>
      </w:r>
      <w:r>
        <w:rPr>
          <w:rFonts w:eastAsia="Times New Roman" w:cs="Times New Roman"/>
          <w:szCs w:val="24"/>
        </w:rPr>
        <w:t>ο</w:t>
      </w:r>
      <w:r>
        <w:rPr>
          <w:rFonts w:eastAsia="Times New Roman" w:cs="Times New Roman"/>
          <w:szCs w:val="24"/>
        </w:rPr>
        <w:t xml:space="preserve"> ευρώ που έχουμε από το ΕΣΠΑ για την έρευνα αν έχει απορροφήσει έστω και ένα ευρώ, αγαπητοί συνάδελφοι. Δυο χρόνια έχετε απορροφήσει ένα ευρώ; Ας μας απαντήσει ο Υπουργός. Έχετε απορροφήσει για τ</w:t>
      </w:r>
      <w:r>
        <w:rPr>
          <w:rFonts w:eastAsia="Times New Roman" w:cs="Times New Roman"/>
          <w:szCs w:val="24"/>
        </w:rPr>
        <w:t>ην έρευνα ένα ευρώ από τα 1,2 δισεκατομμύρι</w:t>
      </w:r>
      <w:r>
        <w:rPr>
          <w:rFonts w:eastAsia="Times New Roman" w:cs="Times New Roman"/>
          <w:szCs w:val="24"/>
        </w:rPr>
        <w:t>ο</w:t>
      </w:r>
      <w:r>
        <w:rPr>
          <w:rFonts w:eastAsia="Times New Roman" w:cs="Times New Roman"/>
          <w:szCs w:val="24"/>
        </w:rPr>
        <w:t xml:space="preserve">; Η ανικανότητά σας πλέον καταντάει κοροϊδία. </w:t>
      </w:r>
    </w:p>
    <w:p w14:paraId="488C4C4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ώρα, βέβαια, η Κυβέρνηση, για να μην ξεχνάει πόσο αριστερή είναι, φέρνει νέα βάρη, με άμεσους και έμμεσους φόρους, που ξεπερνούν τα 2,6 δισεκατομμύρια. Και </w:t>
      </w:r>
      <w:r>
        <w:rPr>
          <w:rFonts w:eastAsia="Times New Roman" w:cs="Times New Roman"/>
          <w:szCs w:val="24"/>
        </w:rPr>
        <w:t xml:space="preserve">αυτά είναι η πικρή αλήθεια, αυτά είναι τα μόνο σίγουρα του </w:t>
      </w:r>
      <w:r>
        <w:rPr>
          <w:rFonts w:eastAsia="Times New Roman" w:cs="Times New Roman"/>
          <w:szCs w:val="24"/>
        </w:rPr>
        <w:t>π</w:t>
      </w:r>
      <w:r>
        <w:rPr>
          <w:rFonts w:eastAsia="Times New Roman" w:cs="Times New Roman"/>
          <w:szCs w:val="24"/>
        </w:rPr>
        <w:t xml:space="preserve">ροϋπολογισμού. </w:t>
      </w:r>
    </w:p>
    <w:p w14:paraId="488C4C4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Ενδεικτικά να αναφέρω: 437 εκατομμύρια λόγω αύξησης ΦΠΑ, 422 εκατομμύρια έμμεσους φόρους από την αύξηση φορολογίας στο πετρέλαιο θέρμανσης και τα καύσιμα, 89 εκατομμύρια ευρώ από τ</w:t>
      </w:r>
      <w:r>
        <w:rPr>
          <w:rFonts w:eastAsia="Times New Roman" w:cs="Times New Roman"/>
          <w:szCs w:val="24"/>
        </w:rPr>
        <w:t>α πρόσθετα τέλη στην συνδρομητική τηλεόραση και την κινητή τηλεφωνία, 62 εκατομμύρια ευρώ από την αύξηση του φόρου στον ζύθο, 62 εκατομμύρια ευρώ από την αύξηση φόρου στον καφέ, 142 εκατομμύρια ευρώ από την αύξηση του φόρου στα τσιγάρα. Και ο κατάλογος δεν</w:t>
      </w:r>
      <w:r>
        <w:rPr>
          <w:rFonts w:eastAsia="Times New Roman" w:cs="Times New Roman"/>
          <w:szCs w:val="24"/>
        </w:rPr>
        <w:t xml:space="preserve"> έχει τελειωμό.</w:t>
      </w:r>
    </w:p>
    <w:p w14:paraId="488C4C4A"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488C4C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Δεν τα ακούτε, κύριοι συνάδελφοι. Θα τα ψηφίσετε. </w:t>
      </w:r>
    </w:p>
    <w:p w14:paraId="488C4C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Επιτρέψτε μου, όμως, εδώ να αναφερθώ εκτενέστερα σε ένα απ’ αυτά. Αναφέρομαι στις αυξήσεις της φορολογίας στα καύσιμα. Εκπροσωπώ, όπως κι ο κ. </w:t>
      </w:r>
      <w:proofErr w:type="spellStart"/>
      <w:r>
        <w:rPr>
          <w:rFonts w:eastAsia="Times New Roman" w:cs="Times New Roman"/>
          <w:szCs w:val="24"/>
        </w:rPr>
        <w:t>Μπγιάλας</w:t>
      </w:r>
      <w:proofErr w:type="spellEnd"/>
      <w:r>
        <w:rPr>
          <w:rFonts w:eastAsia="Times New Roman" w:cs="Times New Roman"/>
          <w:szCs w:val="24"/>
        </w:rPr>
        <w:t xml:space="preserve"> φαντάζομαι, μι</w:t>
      </w:r>
      <w:r>
        <w:rPr>
          <w:rFonts w:eastAsia="Times New Roman" w:cs="Times New Roman"/>
          <w:szCs w:val="24"/>
        </w:rPr>
        <w:t>α περιοχή στη Μακεδονία, την Καστοριά, με βαρύ χειμώνα. Το ξέρετε, κύριε συνάδελφε. Επί διακυβέρνησης της χώρας από τη Νέα Δημοκρατία, με ακριβότερες τις διεθνείς τιμές του αργού πετρελαίου, χαμηλότερες τιμές στο πετρέλαιο θέρμανσης από τις σημερινές και ε</w:t>
      </w:r>
      <w:r>
        <w:rPr>
          <w:rFonts w:eastAsia="Times New Roman" w:cs="Times New Roman"/>
          <w:szCs w:val="24"/>
        </w:rPr>
        <w:t>πίδομα θέρμανσης σχεδόν στο σύνολο των κατοίκων -35 λεπτά, 200 εκατομμύρια- σας άκουγα να χύνετε κροκοδείλια δάκρυα για τον λαό που πάγωνε. Ουσιαστικά ζητούσατε την κεφαλή μας επί πίνακι. Σήμερα, με πολύ χαμηλότερες τις διεθνείς τιμές του πετρελαίου, η τιμ</w:t>
      </w:r>
      <w:r>
        <w:rPr>
          <w:rFonts w:eastAsia="Times New Roman" w:cs="Times New Roman"/>
          <w:szCs w:val="24"/>
        </w:rPr>
        <w:t>ή του πετρελαίου θέρμανσης έχει ανέβει κατακόρυφα και το επίδομα θέρμανσης αγνοείται. Πιστεύετε άραγε, αγαπητοί συνάδελφοι του ΣΥΡΙΖΑ και των ΑΝΕΛ, ιδιαίτερα της Βορείου Ελλάδ</w:t>
      </w:r>
      <w:r>
        <w:rPr>
          <w:rFonts w:eastAsia="Times New Roman" w:cs="Times New Roman"/>
          <w:szCs w:val="24"/>
        </w:rPr>
        <w:t>α</w:t>
      </w:r>
      <w:r>
        <w:rPr>
          <w:rFonts w:eastAsia="Times New Roman" w:cs="Times New Roman"/>
          <w:szCs w:val="24"/>
        </w:rPr>
        <w:t>ς, ότι το κρύο είναι αριστερό και δεν παγώνει τον κόσμο ή η ζέστη τη καρέκλας τη</w:t>
      </w:r>
      <w:r>
        <w:rPr>
          <w:rFonts w:eastAsia="Times New Roman" w:cs="Times New Roman"/>
          <w:szCs w:val="24"/>
        </w:rPr>
        <w:t xml:space="preserve">ς εξουσίας σας έκανε </w:t>
      </w:r>
      <w:r>
        <w:rPr>
          <w:rFonts w:eastAsia="Times New Roman" w:cs="Times New Roman"/>
          <w:szCs w:val="24"/>
        </w:rPr>
        <w:lastRenderedPageBreak/>
        <w:t>πιο μαλθακούς; Ό,τι και να συμβαίνει, πρέπει τώρα, άμεσα -</w:t>
      </w:r>
      <w:r>
        <w:rPr>
          <w:rFonts w:eastAsia="Times New Roman" w:cs="Times New Roman"/>
          <w:szCs w:val="24"/>
        </w:rPr>
        <w:t xml:space="preserve"> </w:t>
      </w:r>
      <w:r>
        <w:rPr>
          <w:rFonts w:eastAsia="Times New Roman" w:cs="Times New Roman"/>
          <w:szCs w:val="24"/>
        </w:rPr>
        <w:t>και είναι ευκαιρία τώρα που είναι εδώ και ο κύριος Υπουργός των Οικονομικών</w:t>
      </w:r>
      <w:r>
        <w:rPr>
          <w:rFonts w:eastAsia="Times New Roman" w:cs="Times New Roman"/>
          <w:szCs w:val="24"/>
        </w:rPr>
        <w:t xml:space="preserve"> </w:t>
      </w:r>
      <w:r>
        <w:rPr>
          <w:rFonts w:eastAsia="Times New Roman" w:cs="Times New Roman"/>
          <w:szCs w:val="24"/>
        </w:rPr>
        <w:t>- να ανοίξει η εφαρμογή για το επίδομα θέρμανσης και κυρίως να πάρει όλα τα απαραίτητα μέτρα -</w:t>
      </w:r>
      <w:r>
        <w:rPr>
          <w:rFonts w:eastAsia="Times New Roman" w:cs="Times New Roman"/>
          <w:szCs w:val="24"/>
        </w:rPr>
        <w:t xml:space="preserve"> </w:t>
      </w:r>
      <w:r>
        <w:rPr>
          <w:rFonts w:eastAsia="Times New Roman" w:cs="Times New Roman"/>
          <w:szCs w:val="24"/>
        </w:rPr>
        <w:t>να ακ</w:t>
      </w:r>
      <w:r>
        <w:rPr>
          <w:rFonts w:eastAsia="Times New Roman" w:cs="Times New Roman"/>
          <w:szCs w:val="24"/>
        </w:rPr>
        <w:t>ούτε, κύριε Παπαδημητρίου</w:t>
      </w:r>
      <w:r>
        <w:rPr>
          <w:rFonts w:eastAsia="Times New Roman" w:cs="Times New Roman"/>
          <w:szCs w:val="24"/>
        </w:rPr>
        <w:t xml:space="preserve"> </w:t>
      </w:r>
      <w:r>
        <w:rPr>
          <w:rFonts w:eastAsia="Times New Roman" w:cs="Times New Roman"/>
          <w:szCs w:val="24"/>
        </w:rPr>
        <w:t xml:space="preserve">- για να αποφευχθούν οι πολύ μεγάλες αυξήσεις στις τιμές των καυσίμων. </w:t>
      </w:r>
    </w:p>
    <w:p w14:paraId="488C4C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Εσάς δεν φαίνεται να σας απασχολούν αυτά, αφού το τρικ που χρειαζόταν για να κρύψει -</w:t>
      </w:r>
      <w:r>
        <w:rPr>
          <w:rFonts w:eastAsia="Times New Roman" w:cs="Times New Roman"/>
          <w:szCs w:val="24"/>
        </w:rPr>
        <w:t xml:space="preserve"> </w:t>
      </w:r>
      <w:r>
        <w:rPr>
          <w:rFonts w:eastAsia="Times New Roman" w:cs="Times New Roman"/>
          <w:szCs w:val="24"/>
        </w:rPr>
        <w:t>να προσπαθήσει τουλάχιστον</w:t>
      </w:r>
      <w:r>
        <w:rPr>
          <w:rFonts w:eastAsia="Times New Roman" w:cs="Times New Roman"/>
          <w:szCs w:val="24"/>
        </w:rPr>
        <w:t xml:space="preserve"> </w:t>
      </w:r>
      <w:r>
        <w:rPr>
          <w:rFonts w:eastAsia="Times New Roman" w:cs="Times New Roman"/>
          <w:szCs w:val="24"/>
        </w:rPr>
        <w:t>- τα όσα θα χρειαστεί να ψηφίσετε, εφευρέθηκε</w:t>
      </w:r>
      <w:r>
        <w:rPr>
          <w:rFonts w:eastAsia="Times New Roman" w:cs="Times New Roman"/>
          <w:szCs w:val="24"/>
        </w:rPr>
        <w:t xml:space="preserve"> χθες από την Κυβέρνηση με το χθεσινό διάγγελμα του Πρωθυπουργού. Και δεν είναι άλλο από τη δήθεν επιστροφή στους χαμηλοσυνταξιούχους ενός ποσού 600 εκατομμυρίων ευρώ από το αιματοβαμμένο πλεόνασμα της </w:t>
      </w:r>
      <w:proofErr w:type="spellStart"/>
      <w:r>
        <w:rPr>
          <w:rFonts w:eastAsia="Times New Roman" w:cs="Times New Roman"/>
          <w:szCs w:val="24"/>
        </w:rPr>
        <w:t>υπερφορολόγησης</w:t>
      </w:r>
      <w:proofErr w:type="spellEnd"/>
      <w:r>
        <w:rPr>
          <w:rFonts w:eastAsia="Times New Roman" w:cs="Times New Roman"/>
          <w:szCs w:val="24"/>
        </w:rPr>
        <w:t xml:space="preserve"> και των οφειλών του δημοσίου που δεν α</w:t>
      </w:r>
      <w:r>
        <w:rPr>
          <w:rFonts w:eastAsia="Times New Roman" w:cs="Times New Roman"/>
          <w:szCs w:val="24"/>
        </w:rPr>
        <w:t xml:space="preserve">ποδόθηκαν ποτέ στους δικαιούχους. </w:t>
      </w:r>
    </w:p>
    <w:p w14:paraId="488C4C4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Σε αυτούς, δηλαδή, που τους κόβετε για πάντα το ΕΚΑΣ και ετοιμάζεστε να τους κόψετε κι άλλο τις συντάξεις το 2017, δίνετε για μια φορά ένα βοήθημα. Καλά κάνετε αν νομίζετε ότι έτσι ξεπουλάτε την ψήφο σας </w:t>
      </w:r>
      <w:r>
        <w:rPr>
          <w:rFonts w:eastAsia="Times New Roman" w:cs="Times New Roman"/>
          <w:szCs w:val="24"/>
        </w:rPr>
        <w:lastRenderedPageBreak/>
        <w:t>και εξαγοράζετε τ</w:t>
      </w:r>
      <w:r>
        <w:rPr>
          <w:rFonts w:eastAsia="Times New Roman" w:cs="Times New Roman"/>
          <w:szCs w:val="24"/>
        </w:rPr>
        <w:t>ην δική τους. Το βοήθημα αυτό ο Πρωθυπουργός τόλμησε να ονομάσει «</w:t>
      </w:r>
      <w:r>
        <w:rPr>
          <w:rFonts w:eastAsia="Times New Roman" w:cs="Times New Roman"/>
          <w:szCs w:val="24"/>
          <w:vertAlign w:val="superscript"/>
        </w:rPr>
        <w:t xml:space="preserve"> </w:t>
      </w:r>
      <w:r>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ρίτη </w:t>
      </w:r>
      <w:r>
        <w:rPr>
          <w:rFonts w:eastAsia="Times New Roman" w:cs="Times New Roman"/>
          <w:szCs w:val="24"/>
        </w:rPr>
        <w:t xml:space="preserve">σύνταξη». Για να μας προετοιμάσει, άραγε, για το τι έρχεται στις συντάξεις με το τέταρτο μνημόνιο που είναι έτοιμος να συνομολογήσει με τους δανειστές; Ο </w:t>
      </w:r>
      <w:proofErr w:type="spellStart"/>
      <w:r>
        <w:rPr>
          <w:rFonts w:eastAsia="Times New Roman" w:cs="Times New Roman"/>
          <w:szCs w:val="24"/>
        </w:rPr>
        <w:t>Μαυρογ</w:t>
      </w:r>
      <w:r>
        <w:rPr>
          <w:rFonts w:eastAsia="Times New Roman" w:cs="Times New Roman"/>
          <w:szCs w:val="24"/>
        </w:rPr>
        <w:t>ι</w:t>
      </w:r>
      <w:r>
        <w:rPr>
          <w:rFonts w:eastAsia="Times New Roman" w:cs="Times New Roman"/>
          <w:szCs w:val="24"/>
        </w:rPr>
        <w:t>αλούρος</w:t>
      </w:r>
      <w:proofErr w:type="spellEnd"/>
      <w:r>
        <w:rPr>
          <w:rFonts w:eastAsia="Times New Roman" w:cs="Times New Roman"/>
          <w:szCs w:val="24"/>
        </w:rPr>
        <w:t xml:space="preserve"> τώρα σε</w:t>
      </w:r>
      <w:r>
        <w:rPr>
          <w:rFonts w:eastAsia="Times New Roman" w:cs="Times New Roman"/>
          <w:szCs w:val="24"/>
        </w:rPr>
        <w:t xml:space="preserve"> νέες περιπέτειες, σε ρόλο </w:t>
      </w:r>
      <w:proofErr w:type="spellStart"/>
      <w:r>
        <w:rPr>
          <w:rFonts w:eastAsia="Times New Roman" w:cs="Times New Roman"/>
          <w:szCs w:val="24"/>
        </w:rPr>
        <w:t>Άη</w:t>
      </w:r>
      <w:proofErr w:type="spellEnd"/>
      <w:r>
        <w:rPr>
          <w:rFonts w:eastAsia="Times New Roman" w:cs="Times New Roman"/>
          <w:szCs w:val="24"/>
        </w:rPr>
        <w:t xml:space="preserve"> Βασίλη. Τουλάχιστον ο αρχικός είχε και φιλότιμο και όταν είδε τι έκανε, παραιτήθηκε. </w:t>
      </w:r>
    </w:p>
    <w:p w14:paraId="488C4C4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ταυτόχρονα η συζήτηση για τον </w:t>
      </w:r>
      <w:r>
        <w:rPr>
          <w:rFonts w:eastAsia="Times New Roman" w:cs="Times New Roman"/>
          <w:szCs w:val="24"/>
        </w:rPr>
        <w:t>π</w:t>
      </w:r>
      <w:r>
        <w:rPr>
          <w:rFonts w:eastAsia="Times New Roman" w:cs="Times New Roman"/>
          <w:szCs w:val="24"/>
        </w:rPr>
        <w:t>ροϋπολογισμό του 2017 διεξάγεται την ώρα που το Μέγαρο Μαξίμου προσπαθεί να δια</w:t>
      </w:r>
      <w:r>
        <w:rPr>
          <w:rFonts w:eastAsia="Times New Roman" w:cs="Times New Roman"/>
          <w:szCs w:val="24"/>
        </w:rPr>
        <w:t xml:space="preserve">χειριστεί το ναυάγιο του </w:t>
      </w:r>
      <w:proofErr w:type="spellStart"/>
      <w:r>
        <w:rPr>
          <w:rFonts w:eastAsia="Times New Roman" w:cs="Times New Roman"/>
          <w:szCs w:val="24"/>
          <w:lang w:val="en-US"/>
        </w:rPr>
        <w:t>Eurogroup</w:t>
      </w:r>
      <w:proofErr w:type="spellEnd"/>
      <w:r>
        <w:rPr>
          <w:rFonts w:eastAsia="Times New Roman" w:cs="Times New Roman"/>
          <w:szCs w:val="24"/>
        </w:rPr>
        <w:t xml:space="preserve"> της 5</w:t>
      </w:r>
      <w:r>
        <w:rPr>
          <w:rFonts w:eastAsia="Times New Roman" w:cs="Times New Roman"/>
          <w:szCs w:val="24"/>
          <w:vertAlign w:val="superscript"/>
        </w:rPr>
        <w:t>ης</w:t>
      </w:r>
      <w:r>
        <w:rPr>
          <w:rFonts w:eastAsia="Times New Roman" w:cs="Times New Roman"/>
          <w:szCs w:val="24"/>
        </w:rPr>
        <w:t xml:space="preserve"> Δεκεμβρίου. Οι ελληνικές αρχές δεσμεύονται να συμφωνήσουν με τους θεσμούς σε έναν μηχανισμό και σε διαρθρωτικά μέτρα που θα εξασφαλίσουν το πλεόνασμα 3,5% του ΑΕΠ το 2018, αλλά και μεσοπρόθεσμα, αναφέρει η απόφαση</w:t>
      </w:r>
      <w:r>
        <w:rPr>
          <w:rFonts w:eastAsia="Times New Roman" w:cs="Times New Roman"/>
          <w:szCs w:val="24"/>
        </w:rPr>
        <w:t xml:space="preserve"> του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488C4C5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w:t>
      </w:r>
      <w:r>
        <w:rPr>
          <w:rFonts w:eastAsia="Times New Roman" w:cs="Times New Roman"/>
          <w:szCs w:val="24"/>
        </w:rPr>
        <w:t>εω</w:t>
      </w:r>
      <w:r>
        <w:rPr>
          <w:rFonts w:eastAsia="Times New Roman" w:cs="Times New Roman"/>
          <w:szCs w:val="24"/>
        </w:rPr>
        <w:t>ς</w:t>
      </w:r>
      <w:r>
        <w:rPr>
          <w:rFonts w:eastAsia="Times New Roman" w:cs="Times New Roman"/>
          <w:szCs w:val="24"/>
        </w:rPr>
        <w:t xml:space="preserve"> του</w:t>
      </w:r>
      <w:r>
        <w:rPr>
          <w:rFonts w:eastAsia="Times New Roman" w:cs="Times New Roman"/>
          <w:szCs w:val="24"/>
        </w:rPr>
        <w:t xml:space="preserve"> </w:t>
      </w:r>
      <w:r>
        <w:rPr>
          <w:rFonts w:eastAsia="Times New Roman" w:cs="Times New Roman"/>
          <w:szCs w:val="24"/>
        </w:rPr>
        <w:t xml:space="preserve">χρόνου </w:t>
      </w:r>
      <w:r>
        <w:rPr>
          <w:rFonts w:eastAsia="Times New Roman" w:cs="Times New Roman"/>
          <w:szCs w:val="24"/>
        </w:rPr>
        <w:t>ομιλίας της κυρίας Βουλευτού)</w:t>
      </w:r>
    </w:p>
    <w:p w14:paraId="488C4C5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δώσετε τον χρόνο που χάσαμε στην αρχή, κύριε Πρόεδρε.</w:t>
      </w:r>
    </w:p>
    <w:p w14:paraId="488C4C5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Ενέκρινε τα βραχυπρόθεσμα μέτρα του χρέους, αλλά άφησε για το 2018 τις </w:t>
      </w:r>
      <w:r>
        <w:rPr>
          <w:rFonts w:eastAsia="Times New Roman" w:cs="Times New Roman"/>
          <w:szCs w:val="24"/>
        </w:rPr>
        <w:t>αποφάσεις για τα μεσοπρόθεσμα μέτρα και πλεονάσματα. Πρόκειται για μια απόφαση που, όπως δήλωσε και ο κυβερνητικός εκπρόσωπος, τα μέτρα για το χρέος δεν θα έχουν καμ</w:t>
      </w:r>
      <w:r>
        <w:rPr>
          <w:rFonts w:eastAsia="Times New Roman" w:cs="Times New Roman"/>
          <w:szCs w:val="24"/>
        </w:rPr>
        <w:t>μ</w:t>
      </w:r>
      <w:r>
        <w:rPr>
          <w:rFonts w:eastAsia="Times New Roman" w:cs="Times New Roman"/>
          <w:szCs w:val="24"/>
        </w:rPr>
        <w:t>ία άμεση επίπτωση στην καθημερινότητα του πολίτη, μια απόφαση που παραπέμπει σε μείωση χρέ</w:t>
      </w:r>
      <w:r>
        <w:rPr>
          <w:rFonts w:eastAsia="Times New Roman" w:cs="Times New Roman"/>
          <w:szCs w:val="24"/>
        </w:rPr>
        <w:t>ους κατά 20% το 2060, ούτε φυσικά όσο θέλαμε, ούτε με τον τρόπο που θέλαμε. Πρόκειται για μια απόφαση που δεσμεύει τις επόμενες πολλές γενιές και βεβαίως οδηγεί σε νέα, σκληρά μέτρα και νέα μνημόνια και που οδηγεί τον Πρωθυπουργό να βάλει μάλλον τη γραβάτα</w:t>
      </w:r>
      <w:r>
        <w:rPr>
          <w:rFonts w:eastAsia="Times New Roman" w:cs="Times New Roman"/>
          <w:szCs w:val="24"/>
        </w:rPr>
        <w:t xml:space="preserve"> στη ναφθαλίνη, που δήθεν θα έβαζε όταν θα λυνόταν το θέμα με το χρέος. </w:t>
      </w:r>
    </w:p>
    <w:p w14:paraId="488C4C5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 xml:space="preserve">Δεν έχει ο άνθρωπος. </w:t>
      </w:r>
    </w:p>
    <w:p w14:paraId="488C4C5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ΜΑΡΙΑ ΑΝΤΩΝΙΟΥ: </w:t>
      </w:r>
      <w:r>
        <w:rPr>
          <w:rFonts w:eastAsia="Times New Roman" w:cs="Times New Roman"/>
          <w:szCs w:val="24"/>
        </w:rPr>
        <w:t>Έτσι είχε δηλώσει, αγαπητοί συνάδελφοι, ότι αν θα λύσει το θέμα με το χρέος, θα βάλει τη γραβάτα. Μάλλον, στη ναφθαλίνη θα πάει</w:t>
      </w:r>
      <w:r>
        <w:rPr>
          <w:rFonts w:eastAsia="Times New Roman" w:cs="Times New Roman"/>
          <w:szCs w:val="24"/>
        </w:rPr>
        <w:t xml:space="preserve">. </w:t>
      </w:r>
    </w:p>
    <w:p w14:paraId="488C4C5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Συνεχίζω</w:t>
      </w:r>
      <w:r>
        <w:rPr>
          <w:rFonts w:eastAsia="Times New Roman" w:cs="Times New Roman"/>
          <w:szCs w:val="24"/>
        </w:rPr>
        <w:t>.</w:t>
      </w:r>
      <w:r>
        <w:rPr>
          <w:rFonts w:eastAsia="Times New Roman" w:cs="Times New Roman"/>
          <w:szCs w:val="24"/>
        </w:rPr>
        <w:t xml:space="preserve"> Πρόκειται για μια απόφαση, που, ταυτόχρονα, φέρνει νέα επώδυνα μέτρα, που η Κυβέρνηση προσπαθεί τώρα να ξορκίσει, τα οποία, όμως, είναι σίγουρο ότι αν παραμείνετε στην εξουσία και θα τα φέρετε και θα τα ψηφίσετε. Είστε αποφασισμένοι να κάνετε </w:t>
      </w:r>
      <w:r>
        <w:rPr>
          <w:rFonts w:eastAsia="Times New Roman" w:cs="Times New Roman"/>
          <w:szCs w:val="24"/>
        </w:rPr>
        <w:t>τα πάντα για την εξουσία. Ξεπουλήσατε οτιδήποτε λέγατε, ό,τι πιστεύατε, μόνο και μόνο για να απολαύσετε τα προνόμια της εξουσίας, για να μπορείτε ουσιαστικά να διορίζετε τις στρατιές των κομματικών σας φίλων. Έχετε αποδείξει ότι δεν σας ενδιαφέρει κάτι άλλ</w:t>
      </w:r>
      <w:r>
        <w:rPr>
          <w:rFonts w:eastAsia="Times New Roman" w:cs="Times New Roman"/>
          <w:szCs w:val="24"/>
        </w:rPr>
        <w:t>ο. Ζείτε σε έναν δικό σας κόσμο, μιας δικιάς σας παρέας. Και δεν μπορείτε να μιλάτε για κοινωνική πολιτική όταν, με επίσημα στοιχεία της Τράπεζας της Ελλάδ</w:t>
      </w:r>
      <w:r>
        <w:rPr>
          <w:rFonts w:eastAsia="Times New Roman" w:cs="Times New Roman"/>
          <w:szCs w:val="24"/>
        </w:rPr>
        <w:t>α</w:t>
      </w:r>
      <w:r>
        <w:rPr>
          <w:rFonts w:eastAsia="Times New Roman" w:cs="Times New Roman"/>
          <w:szCs w:val="24"/>
        </w:rPr>
        <w:t xml:space="preserve">ς, </w:t>
      </w:r>
      <w:proofErr w:type="spellStart"/>
      <w:r>
        <w:rPr>
          <w:rFonts w:eastAsia="Times New Roman" w:cs="Times New Roman"/>
          <w:szCs w:val="24"/>
        </w:rPr>
        <w:t>φτωχοποιείται</w:t>
      </w:r>
      <w:proofErr w:type="spellEnd"/>
      <w:r>
        <w:rPr>
          <w:rFonts w:eastAsia="Times New Roman" w:cs="Times New Roman"/>
          <w:szCs w:val="24"/>
        </w:rPr>
        <w:t xml:space="preserve"> ακόμη περισσότερο ο ελληνικός λαός. </w:t>
      </w:r>
    </w:p>
    <w:p w14:paraId="488C4C5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Οι κεντρικές σας πολιτικές δεν γίνονται με γνώ</w:t>
      </w:r>
      <w:r>
        <w:rPr>
          <w:rFonts w:eastAsia="Times New Roman" w:cs="Times New Roman"/>
          <w:szCs w:val="24"/>
        </w:rPr>
        <w:t>μονα το καλό της χώρας, αλλά το καλό της παρέας σας. Αυτό που δεν γνωρίζουμε είναι τι δεσμεύσεις έχετε αναλάβει παρασκηνιακά έναντι των δανειστών. Γιατί</w:t>
      </w:r>
      <w:r>
        <w:rPr>
          <w:rFonts w:eastAsia="Times New Roman" w:cs="Times New Roman"/>
          <w:szCs w:val="24"/>
        </w:rPr>
        <w:t>,</w:t>
      </w:r>
      <w:r>
        <w:rPr>
          <w:rFonts w:eastAsia="Times New Roman" w:cs="Times New Roman"/>
          <w:szCs w:val="24"/>
        </w:rPr>
        <w:t xml:space="preserve"> αν και είναι κοινός τόπος ότι η Κυβέρνηση ΣΥΡΙΖΑ είναι μια από τις χειρότερες κυβερνήσεις που πέρασαν </w:t>
      </w:r>
      <w:r>
        <w:rPr>
          <w:rFonts w:eastAsia="Times New Roman" w:cs="Times New Roman"/>
          <w:szCs w:val="24"/>
        </w:rPr>
        <w:t xml:space="preserve">ποτέ, έχει την απεριόριστη στήριξη των δανειστών. </w:t>
      </w:r>
    </w:p>
    <w:p w14:paraId="488C4C5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Αυτοί, οι οποίοι έβριζαν, κύριοι συνάδελφοι, τους άλλους ως γερμανοτσολιάδες, οι οπαδοί του «</w:t>
      </w:r>
      <w:r>
        <w:rPr>
          <w:rFonts w:eastAsia="Times New Roman" w:cs="Times New Roman"/>
          <w:szCs w:val="24"/>
        </w:rPr>
        <w:t>όχι</w:t>
      </w:r>
      <w:r>
        <w:rPr>
          <w:rFonts w:eastAsia="Times New Roman" w:cs="Times New Roman"/>
          <w:szCs w:val="24"/>
        </w:rPr>
        <w:t>» είναι αυτοί, που σήμερα λένε «</w:t>
      </w:r>
      <w:r>
        <w:rPr>
          <w:rFonts w:eastAsia="Times New Roman" w:cs="Times New Roman"/>
          <w:szCs w:val="24"/>
        </w:rPr>
        <w:t>ναι</w:t>
      </w:r>
      <w:r>
        <w:rPr>
          <w:rFonts w:eastAsia="Times New Roman" w:cs="Times New Roman"/>
          <w:szCs w:val="24"/>
        </w:rPr>
        <w:t xml:space="preserve">» σε όλα, ακόμα και σε εκείνα που δεν σας ζητάνε. </w:t>
      </w:r>
    </w:p>
    <w:p w14:paraId="488C4C5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αυτό τον λόγο, είνα</w:t>
      </w:r>
      <w:r>
        <w:rPr>
          <w:rFonts w:eastAsia="Times New Roman" w:cs="Times New Roman"/>
          <w:szCs w:val="24"/>
        </w:rPr>
        <w:t>ι επιτακτική ανάγκη σήμερα, περισσότερο από ποτέ, η χώρα να οδηγηθεί σε εκλογές, όχι μόνο για να αλλάξει κυβέρνηση, αλλά για να αλλάξει πορεία, να ξαναγίνει μια κανονική χώρα. Και αυτό, κυρίες και κύριοι συνάδελφοι του ΣΥΡΙΖΑ, δεν θα το αποφύγετε είτε αργά</w:t>
      </w:r>
      <w:r>
        <w:rPr>
          <w:rFonts w:eastAsia="Times New Roman" w:cs="Times New Roman"/>
          <w:szCs w:val="24"/>
        </w:rPr>
        <w:t xml:space="preserve"> είτε γρήγορα. Εύχομαι να είναι πάρα πολύ γρήγορα. </w:t>
      </w:r>
    </w:p>
    <w:p w14:paraId="488C4C5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8C4C5A"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88C4C5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Κυρίες και κύριοι συνάδελφοι, πριν δώσω τον λόγο στον κ. Συρίγο, έχω την τιμή να ανακοινώσω στο Σώμα την</w:t>
      </w:r>
      <w:r>
        <w:rPr>
          <w:rFonts w:eastAsia="Times New Roman" w:cs="Times New Roman"/>
          <w:szCs w:val="24"/>
        </w:rPr>
        <w:t xml:space="preserve"> υπ. </w:t>
      </w:r>
      <w:proofErr w:type="spellStart"/>
      <w:r>
        <w:rPr>
          <w:rFonts w:eastAsia="Times New Roman" w:cs="Times New Roman"/>
          <w:szCs w:val="24"/>
        </w:rPr>
        <w:t>αριθμ</w:t>
      </w:r>
      <w:proofErr w:type="spellEnd"/>
      <w:r>
        <w:rPr>
          <w:rFonts w:eastAsia="Times New Roman" w:cs="Times New Roman"/>
          <w:szCs w:val="24"/>
        </w:rPr>
        <w:t>. πρωτοκόλλου 18949/13029 από 9 Δεκεμβρίου 2016 απόφαση του Προέδρου της Βουλής</w:t>
      </w:r>
      <w:r>
        <w:rPr>
          <w:rFonts w:eastAsia="Times New Roman" w:cs="Times New Roman"/>
          <w:szCs w:val="24"/>
        </w:rPr>
        <w:t>:</w:t>
      </w:r>
      <w:r>
        <w:rPr>
          <w:rFonts w:eastAsia="Times New Roman" w:cs="Times New Roman"/>
          <w:szCs w:val="24"/>
        </w:rPr>
        <w:t xml:space="preserve"> «Σύσταση και συγκρότηση των Διαρκών Επιτροπών Εθνικής Άμυνας και Εξωτερικών Υποθέσεων, Κοινωνικών Υποθέσεων, Δημόσιας Διοίκησης, Δημόσιας Τάξης και Δικαιοσύνης και Π</w:t>
      </w:r>
      <w:r>
        <w:rPr>
          <w:rFonts w:eastAsia="Times New Roman" w:cs="Times New Roman"/>
          <w:szCs w:val="24"/>
        </w:rPr>
        <w:t>αραγωγής και Εμπορίου».</w:t>
      </w:r>
    </w:p>
    <w:p w14:paraId="488C4C5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σχετική απόφαση  έχει αναρτηθεί στην Κοινοβουλευτική Διαφάνεια και θα </w:t>
      </w:r>
      <w:r>
        <w:rPr>
          <w:rFonts w:eastAsia="Times New Roman" w:cs="Times New Roman"/>
          <w:szCs w:val="24"/>
        </w:rPr>
        <w:t>κατα</w:t>
      </w:r>
      <w:r>
        <w:rPr>
          <w:rFonts w:eastAsia="Times New Roman" w:cs="Times New Roman"/>
          <w:szCs w:val="24"/>
        </w:rPr>
        <w:t xml:space="preserve">χωρισθεί στα Πρακτικά της σημερινής συνεδρίασης. </w:t>
      </w:r>
    </w:p>
    <w:p w14:paraId="488C4C5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κατατίθεται για τα Πρακτικά η σχετική απόφαση του Προέδρου της Βουλής, η οποία έχει ως εξ</w:t>
      </w:r>
      <w:r>
        <w:rPr>
          <w:rFonts w:eastAsia="Times New Roman" w:cs="Times New Roman"/>
          <w:szCs w:val="24"/>
        </w:rPr>
        <w:t xml:space="preserve">ής: </w:t>
      </w:r>
    </w:p>
    <w:p w14:paraId="488C4C5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Αλλαγή σελ.</w:t>
      </w:r>
    </w:p>
    <w:p w14:paraId="488C4C5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Να μπουν οι </w:t>
      </w:r>
      <w:proofErr w:type="spellStart"/>
      <w:r>
        <w:rPr>
          <w:rFonts w:eastAsia="Times New Roman" w:cs="Times New Roman"/>
          <w:szCs w:val="24"/>
        </w:rPr>
        <w:t>σελ</w:t>
      </w:r>
      <w:proofErr w:type="spellEnd"/>
      <w:r>
        <w:rPr>
          <w:rFonts w:eastAsia="Times New Roman" w:cs="Times New Roman"/>
          <w:szCs w:val="24"/>
        </w:rPr>
        <w:t xml:space="preserve"> 137-141</w:t>
      </w:r>
      <w:r>
        <w:rPr>
          <w:rFonts w:eastAsia="Times New Roman" w:cs="Times New Roman"/>
          <w:szCs w:val="24"/>
        </w:rPr>
        <w:t>)</w:t>
      </w:r>
    </w:p>
    <w:p w14:paraId="488C4C6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Αλλαγή σελ.</w:t>
      </w:r>
    </w:p>
    <w:p w14:paraId="488C4C6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Συρίγος από τον ΣΥΡΙΖΑ, με τον οποίο ολοκληρώνεται ο δέκατος τρίτος κύκλος ομιλητών. </w:t>
      </w:r>
    </w:p>
    <w:p w14:paraId="488C4C6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488C4C6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Δεν είναι τόσα πολλά, όσα βλέπετε, αυτά, τα οποία θα πω. </w:t>
      </w:r>
    </w:p>
    <w:p w14:paraId="488C4C6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Κύριε Πρόεδρε, κύριοι συνάδελφοι, κύριοι Υπουργοί, για περισσότερα από πέντε χρόνια έως και σήμερα, διεξάγονται χιλιάδες συζητήσεις -</w:t>
      </w:r>
      <w:r>
        <w:rPr>
          <w:rFonts w:eastAsia="Times New Roman" w:cs="Times New Roman"/>
          <w:szCs w:val="24"/>
        </w:rPr>
        <w:t xml:space="preserve"> </w:t>
      </w:r>
      <w:r>
        <w:rPr>
          <w:rFonts w:eastAsia="Times New Roman" w:cs="Times New Roman"/>
          <w:szCs w:val="24"/>
        </w:rPr>
        <w:t>διεξήχθησαν και εδώ</w:t>
      </w:r>
      <w:r>
        <w:rPr>
          <w:rFonts w:eastAsia="Times New Roman" w:cs="Times New Roman"/>
          <w:szCs w:val="24"/>
        </w:rPr>
        <w:t xml:space="preserve"> </w:t>
      </w:r>
      <w:r>
        <w:rPr>
          <w:rFonts w:eastAsia="Times New Roman" w:cs="Times New Roman"/>
          <w:szCs w:val="24"/>
        </w:rPr>
        <w:t>- για το χρέος, τον δανεισμό, τα μνημόνια, τ</w:t>
      </w:r>
      <w:r>
        <w:rPr>
          <w:rFonts w:eastAsia="Times New Roman" w:cs="Times New Roman"/>
          <w:szCs w:val="24"/>
        </w:rPr>
        <w:t xml:space="preserve">α μέτρα, τη κακή μας μοίρα. </w:t>
      </w:r>
    </w:p>
    <w:p w14:paraId="488C4C6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Τι τα δημιούργησε όλα αυτά; Τι προξενεί όλες αυτές τις συζητήσεις; Την απάντηση θα βρει κάποιος αν επιστρέψει στο 2010 και δει τις κακές αποφάσεις που πάρθηκαν. Οι σφαλερές πολιτικές του πριν και οι λανθα</w:t>
      </w:r>
      <w:r>
        <w:rPr>
          <w:rFonts w:eastAsia="Times New Roman" w:cs="Times New Roman"/>
          <w:szCs w:val="24"/>
        </w:rPr>
        <w:lastRenderedPageBreak/>
        <w:t xml:space="preserve">σμένες αποφάσεις του 2010 αποτελούν </w:t>
      </w:r>
      <w:proofErr w:type="spellStart"/>
      <w:r>
        <w:rPr>
          <w:rFonts w:eastAsia="Times New Roman" w:cs="Times New Roman"/>
          <w:szCs w:val="24"/>
          <w:lang w:val="en-US"/>
        </w:rPr>
        <w:t>conditio</w:t>
      </w:r>
      <w:proofErr w:type="spellEnd"/>
      <w:r>
        <w:rPr>
          <w:rFonts w:eastAsia="Times New Roman" w:cs="Times New Roman"/>
          <w:szCs w:val="24"/>
        </w:rPr>
        <w:t xml:space="preserve"> </w:t>
      </w:r>
      <w:r>
        <w:rPr>
          <w:rFonts w:eastAsia="Times New Roman" w:cs="Times New Roman"/>
          <w:szCs w:val="24"/>
          <w:lang w:val="en-US"/>
        </w:rPr>
        <w:t>sine</w:t>
      </w:r>
      <w:r>
        <w:rPr>
          <w:rFonts w:eastAsia="Times New Roman" w:cs="Times New Roman"/>
          <w:szCs w:val="24"/>
        </w:rPr>
        <w:t xml:space="preserve"> </w:t>
      </w:r>
      <w:r>
        <w:rPr>
          <w:rFonts w:eastAsia="Times New Roman" w:cs="Times New Roman"/>
          <w:szCs w:val="24"/>
          <w:lang w:val="en-US"/>
        </w:rPr>
        <w:t>qu</w:t>
      </w:r>
      <w:r>
        <w:rPr>
          <w:rFonts w:eastAsia="Times New Roman" w:cs="Times New Roman"/>
          <w:szCs w:val="24"/>
          <w:lang w:val="en-US"/>
        </w:rPr>
        <w:t>a</w:t>
      </w:r>
      <w:r>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για τη μετέπειτα πορεία της χώρας και τα προβλήματα που τόσο πιεστικά βιώνουμε. Αυτό δεν πρέπει να λησμονείται ούτε να </w:t>
      </w:r>
      <w:proofErr w:type="spellStart"/>
      <w:r>
        <w:rPr>
          <w:rFonts w:eastAsia="Times New Roman" w:cs="Times New Roman"/>
          <w:szCs w:val="24"/>
        </w:rPr>
        <w:t>κρύπτεται</w:t>
      </w:r>
      <w:proofErr w:type="spellEnd"/>
      <w:r>
        <w:rPr>
          <w:rFonts w:eastAsia="Times New Roman" w:cs="Times New Roman"/>
          <w:szCs w:val="24"/>
        </w:rPr>
        <w:t xml:space="preserve"> από τη συζήτηση. Αυτό είναι η γενεσιουργός αιτία. Πλέον είναι ιστορία αλλά είναι και κεντρικό θέμα σε όλες αυτές τις συζη</w:t>
      </w:r>
      <w:r>
        <w:rPr>
          <w:rFonts w:eastAsia="Times New Roman" w:cs="Times New Roman"/>
          <w:szCs w:val="24"/>
        </w:rPr>
        <w:t xml:space="preserve">τήσεις. </w:t>
      </w:r>
    </w:p>
    <w:p w14:paraId="488C4C6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παρέκβαση αυτή, ας μου συγχωρεθεί, ήταν η οφειλόμενη απάντηση -</w:t>
      </w:r>
      <w:r>
        <w:rPr>
          <w:rFonts w:eastAsia="Times New Roman" w:cs="Times New Roman"/>
          <w:szCs w:val="24"/>
        </w:rPr>
        <w:t xml:space="preserve"> </w:t>
      </w:r>
      <w:r>
        <w:rPr>
          <w:rFonts w:eastAsia="Times New Roman" w:cs="Times New Roman"/>
          <w:szCs w:val="24"/>
        </w:rPr>
        <w:t>ελπίζω με τρόπο διακριτικό</w:t>
      </w:r>
      <w:r>
        <w:rPr>
          <w:rFonts w:eastAsia="Times New Roman" w:cs="Times New Roman"/>
          <w:szCs w:val="24"/>
        </w:rPr>
        <w:t xml:space="preserve"> </w:t>
      </w:r>
      <w:r>
        <w:rPr>
          <w:rFonts w:eastAsia="Times New Roman" w:cs="Times New Roman"/>
          <w:szCs w:val="24"/>
        </w:rPr>
        <w:t xml:space="preserve">- σε όσα ακούστηκαν μέχρι τώρα από την </w:t>
      </w:r>
      <w:r>
        <w:rPr>
          <w:rFonts w:eastAsia="Times New Roman" w:cs="Times New Roman"/>
          <w:szCs w:val="24"/>
        </w:rPr>
        <w:t>Α</w:t>
      </w:r>
      <w:r>
        <w:rPr>
          <w:rFonts w:eastAsia="Times New Roman" w:cs="Times New Roman"/>
          <w:szCs w:val="24"/>
        </w:rPr>
        <w:t xml:space="preserve">ντιπολίτευση, μείζονα και ελάσσονα, σχετικά με την κακοδαιμονία μας. </w:t>
      </w:r>
    </w:p>
    <w:p w14:paraId="488C4C67" w14:textId="77777777" w:rsidR="00FF101B" w:rsidRDefault="00202D30">
      <w:pPr>
        <w:spacing w:line="600" w:lineRule="auto"/>
        <w:ind w:firstLine="720"/>
        <w:contextualSpacing/>
        <w:jc w:val="both"/>
        <w:rPr>
          <w:rFonts w:eastAsia="Times New Roman"/>
          <w:szCs w:val="24"/>
        </w:rPr>
      </w:pPr>
      <w:r>
        <w:rPr>
          <w:rFonts w:eastAsia="Times New Roman" w:cs="Times New Roman"/>
          <w:szCs w:val="24"/>
        </w:rPr>
        <w:t>Κυρίες και κύριοι συνάδελφοι, τέσσερα καθορι</w:t>
      </w:r>
      <w:r>
        <w:rPr>
          <w:rFonts w:eastAsia="Times New Roman" w:cs="Times New Roman"/>
          <w:szCs w:val="24"/>
        </w:rPr>
        <w:t xml:space="preserve">στικά στοιχεία μας βοηθούν να ανιχνεύσουμε την αξιοπιστία ενός προϋπολογισμού, κατά την εκτίμησή μου, μια εκτίμηση που δεν ανήκει σε οικονομολόγο, δηλαδή ειδικό, αλλά σε νομικό, δηλαδή μη ειδικό, αλλά που ως βάση της έχει τη λογική και την πραγματικότητα, </w:t>
      </w:r>
      <w:r>
        <w:rPr>
          <w:rFonts w:eastAsia="Times New Roman" w:cs="Times New Roman"/>
          <w:szCs w:val="24"/>
        </w:rPr>
        <w:t xml:space="preserve">χωρίς να παραγνωρίζει ότι αυτή η πραγματικότητα, όπως διαμορφώνεται πολλές φορές, υπερβαίνει το έλλογο και </w:t>
      </w:r>
      <w:r>
        <w:rPr>
          <w:rFonts w:eastAsia="Times New Roman" w:cs="Times New Roman"/>
          <w:szCs w:val="24"/>
        </w:rPr>
        <w:lastRenderedPageBreak/>
        <w:t xml:space="preserve">συσσωματώνει περισσές </w:t>
      </w:r>
      <w:r>
        <w:rPr>
          <w:rFonts w:eastAsia="Times New Roman" w:cs="Times New Roman"/>
          <w:szCs w:val="24"/>
        </w:rPr>
        <w:t>υπερ</w:t>
      </w:r>
      <w:r>
        <w:rPr>
          <w:rFonts w:eastAsia="Times New Roman" w:cs="Times New Roman"/>
          <w:szCs w:val="24"/>
        </w:rPr>
        <w:t xml:space="preserve">βολές. </w:t>
      </w:r>
      <w:r>
        <w:rPr>
          <w:rFonts w:eastAsia="Times New Roman"/>
          <w:szCs w:val="24"/>
        </w:rPr>
        <w:t>Εννοώ την πραγματικότητα που είναι αντιφατική, την πραγματικότητα που διαμορφώνεται από σφαλερές οικονομικές συνταγέ</w:t>
      </w:r>
      <w:r>
        <w:rPr>
          <w:rFonts w:eastAsia="Times New Roman"/>
          <w:szCs w:val="24"/>
        </w:rPr>
        <w:t xml:space="preserve">ς και απαιτήσεις τρίτων, την πραγματικότητα που εμπεριέχει προβλήματα καθοριστικά όπως οι πόλεμοι, η διεθνής αστάθεια, οι μετακινήσεις πληθυσμών και άλλα, την πραγματικότητα που χάνει </w:t>
      </w:r>
      <w:proofErr w:type="spellStart"/>
      <w:r>
        <w:rPr>
          <w:rFonts w:eastAsia="Times New Roman"/>
          <w:szCs w:val="24"/>
        </w:rPr>
        <w:t>οσημέραι</w:t>
      </w:r>
      <w:proofErr w:type="spellEnd"/>
      <w:r>
        <w:rPr>
          <w:rFonts w:eastAsia="Times New Roman"/>
          <w:szCs w:val="24"/>
        </w:rPr>
        <w:t xml:space="preserve"> </w:t>
      </w:r>
      <w:r>
        <w:rPr>
          <w:rFonts w:eastAsia="Times New Roman"/>
          <w:szCs w:val="24"/>
        </w:rPr>
        <w:t>πολλές από τις σταθερές της που κάποτε την όριζαν. Ευρωπαϊκή Έν</w:t>
      </w:r>
      <w:r>
        <w:rPr>
          <w:rFonts w:eastAsia="Times New Roman"/>
          <w:szCs w:val="24"/>
        </w:rPr>
        <w:t>ωση πάσχουσα και διηρ</w:t>
      </w:r>
      <w:r>
        <w:rPr>
          <w:rFonts w:eastAsia="Times New Roman"/>
          <w:szCs w:val="24"/>
        </w:rPr>
        <w:t>η</w:t>
      </w:r>
      <w:r>
        <w:rPr>
          <w:rFonts w:eastAsia="Times New Roman"/>
          <w:szCs w:val="24"/>
        </w:rPr>
        <w:t xml:space="preserve">μένη, </w:t>
      </w:r>
      <w:r>
        <w:rPr>
          <w:rFonts w:eastAsia="Times New Roman"/>
          <w:szCs w:val="24"/>
          <w:lang w:val="en-US"/>
        </w:rPr>
        <w:t>Brexit</w:t>
      </w:r>
      <w:r>
        <w:rPr>
          <w:rFonts w:eastAsia="Times New Roman"/>
          <w:szCs w:val="24"/>
        </w:rPr>
        <w:t>, κλειστές χώρες</w:t>
      </w:r>
      <w:r>
        <w:rPr>
          <w:rFonts w:eastAsia="Times New Roman"/>
          <w:szCs w:val="24"/>
        </w:rPr>
        <w:t xml:space="preserve"> </w:t>
      </w:r>
      <w:r>
        <w:rPr>
          <w:rFonts w:eastAsia="Times New Roman"/>
          <w:szCs w:val="24"/>
        </w:rPr>
        <w:t>κ.α..</w:t>
      </w:r>
    </w:p>
    <w:p w14:paraId="488C4C6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Επανέρχομαι, όμως, στα τέσσερα ανιχνεύσιμα στοιχεία του </w:t>
      </w:r>
      <w:r>
        <w:rPr>
          <w:rFonts w:eastAsia="Times New Roman"/>
          <w:szCs w:val="24"/>
        </w:rPr>
        <w:t>π</w:t>
      </w:r>
      <w:r>
        <w:rPr>
          <w:rFonts w:eastAsia="Times New Roman"/>
          <w:szCs w:val="24"/>
        </w:rPr>
        <w:t>ροϋπολογισμού που συζητάμε. Πρώτον, λαμβάνει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 περιβάλλον, οικονομικό και άλλο, διεθνές και εσωτερικό; Δεύτερον, είναι συνεπής ο άξο</w:t>
      </w:r>
      <w:r>
        <w:rPr>
          <w:rFonts w:eastAsia="Times New Roman"/>
          <w:szCs w:val="24"/>
        </w:rPr>
        <w:t xml:space="preserve">νας στον οποίο κινείται ο </w:t>
      </w:r>
      <w:r>
        <w:rPr>
          <w:rFonts w:eastAsia="Times New Roman"/>
          <w:szCs w:val="24"/>
        </w:rPr>
        <w:t>π</w:t>
      </w:r>
      <w:r>
        <w:rPr>
          <w:rFonts w:eastAsia="Times New Roman"/>
          <w:szCs w:val="24"/>
        </w:rPr>
        <w:t>ροϋπολογισμός, δηλαδή υπάρχει συνέχεια με τον προηγούμενο στα βήματα, στους στόχους και στις επιδιώξεις; Τρίτον, πώς περιγράφονται αυτές οι επιδιώξεις και πώς αποτυπώνονται στο κείμενό του; Τέλος, ποιες είναι οι επιδιώξεις του πε</w:t>
      </w:r>
      <w:r>
        <w:rPr>
          <w:rFonts w:eastAsia="Times New Roman"/>
          <w:szCs w:val="24"/>
        </w:rPr>
        <w:t xml:space="preserve">ραιτέρω; </w:t>
      </w:r>
    </w:p>
    <w:p w14:paraId="488C4C69"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Και ο περσινός και ο τωρινός </w:t>
      </w:r>
      <w:r>
        <w:rPr>
          <w:rFonts w:eastAsia="Times New Roman"/>
          <w:szCs w:val="24"/>
        </w:rPr>
        <w:t>π</w:t>
      </w:r>
      <w:r>
        <w:rPr>
          <w:rFonts w:eastAsia="Times New Roman"/>
          <w:szCs w:val="24"/>
        </w:rPr>
        <w:t>ροϋπολογισμός -</w:t>
      </w:r>
      <w:r>
        <w:rPr>
          <w:rFonts w:eastAsia="Times New Roman"/>
          <w:szCs w:val="24"/>
        </w:rPr>
        <w:t xml:space="preserve"> </w:t>
      </w:r>
      <w:r>
        <w:rPr>
          <w:rFonts w:eastAsia="Times New Roman"/>
          <w:szCs w:val="24"/>
        </w:rPr>
        <w:t xml:space="preserve">βλέπε εισηγητικές εκθέσεις και το σώμα </w:t>
      </w:r>
      <w:r>
        <w:rPr>
          <w:rFonts w:eastAsia="Times New Roman"/>
          <w:szCs w:val="24"/>
        </w:rPr>
        <w:t xml:space="preserve">τους </w:t>
      </w:r>
      <w:r>
        <w:rPr>
          <w:rFonts w:eastAsia="Times New Roman"/>
          <w:szCs w:val="24"/>
        </w:rPr>
        <w:t>- βαδίζουν σ’ ένα</w:t>
      </w:r>
      <w:r>
        <w:rPr>
          <w:rFonts w:eastAsia="Times New Roman"/>
          <w:szCs w:val="24"/>
        </w:rPr>
        <w:t>ν</w:t>
      </w:r>
      <w:r>
        <w:rPr>
          <w:rFonts w:eastAsia="Times New Roman"/>
          <w:szCs w:val="24"/>
        </w:rPr>
        <w:t xml:space="preserve"> σταθερό οδικό χάρτη με στόχο τη διαφύλαξη της δημοσιονομικής ισορροπίας και τον δίκαιο επιμερισμό του κόστους προσαρμογής και του οφέλους</w:t>
      </w:r>
      <w:r>
        <w:rPr>
          <w:rFonts w:eastAsia="Times New Roman"/>
          <w:szCs w:val="24"/>
        </w:rPr>
        <w:t xml:space="preserve">. Δύσκολη εξισορρόπηση, γι’ αυτό και σταθερά ο συντάκτης του περσινού και του φετινού </w:t>
      </w:r>
      <w:r>
        <w:rPr>
          <w:rFonts w:eastAsia="Times New Roman"/>
          <w:szCs w:val="24"/>
        </w:rPr>
        <w:t>π</w:t>
      </w:r>
      <w:r>
        <w:rPr>
          <w:rFonts w:eastAsia="Times New Roman"/>
          <w:szCs w:val="24"/>
        </w:rPr>
        <w:t xml:space="preserve">ροϋπολογισμού δεν κομπάζει, ούτε και εμείς κάνουμε δηλώσεις </w:t>
      </w:r>
      <w:proofErr w:type="spellStart"/>
      <w:r>
        <w:rPr>
          <w:rFonts w:eastAsia="Times New Roman"/>
          <w:szCs w:val="24"/>
          <w:lang w:val="en-US"/>
        </w:rPr>
        <w:t>triu</w:t>
      </w:r>
      <w:r>
        <w:rPr>
          <w:rFonts w:eastAsia="Times New Roman"/>
          <w:szCs w:val="24"/>
          <w:lang w:val="en-US"/>
        </w:rPr>
        <w:t>m</w:t>
      </w:r>
      <w:r>
        <w:rPr>
          <w:rFonts w:eastAsia="Times New Roman"/>
          <w:szCs w:val="24"/>
          <w:lang w:val="en-US"/>
        </w:rPr>
        <w:t>fale</w:t>
      </w:r>
      <w:proofErr w:type="spellEnd"/>
      <w:r>
        <w:rPr>
          <w:rFonts w:eastAsia="Times New Roman"/>
          <w:szCs w:val="24"/>
        </w:rPr>
        <w:t xml:space="preserve">. Στόχος μας είναι η σταθερότητα και η ανάκαμψη. Στόχος μας είναι η πάταξη της ανεργίας και η ανάσα </w:t>
      </w:r>
      <w:r>
        <w:rPr>
          <w:rFonts w:eastAsia="Times New Roman"/>
          <w:szCs w:val="24"/>
        </w:rPr>
        <w:t>των ταμείων και της αγοράς, η επαναφορά βήμα</w:t>
      </w:r>
      <w:r>
        <w:rPr>
          <w:rFonts w:eastAsia="Times New Roman"/>
          <w:szCs w:val="24"/>
        </w:rPr>
        <w:t xml:space="preserve"> </w:t>
      </w:r>
      <w:proofErr w:type="spellStart"/>
      <w:r>
        <w:rPr>
          <w:rFonts w:eastAsia="Times New Roman"/>
          <w:szCs w:val="24"/>
        </w:rPr>
        <w:t>βήμα</w:t>
      </w:r>
      <w:proofErr w:type="spellEnd"/>
      <w:r>
        <w:rPr>
          <w:rFonts w:eastAsia="Times New Roman"/>
          <w:szCs w:val="24"/>
        </w:rPr>
        <w:t xml:space="preserve"> από πέρσι μέχρι φέτος και για το εγγύς μέλλον της κανονικότητας στην καθημερινή μας ζωή. Ο </w:t>
      </w:r>
      <w:r>
        <w:rPr>
          <w:rFonts w:eastAsia="Times New Roman"/>
          <w:szCs w:val="24"/>
        </w:rPr>
        <w:t>π</w:t>
      </w:r>
      <w:r>
        <w:rPr>
          <w:rFonts w:eastAsia="Times New Roman"/>
          <w:szCs w:val="24"/>
        </w:rPr>
        <w:t>ροϋπολογισμός στοχεύει, λοιπόν, σταθερά, όμως χωρίς κομπασμούς. Έγραφε πέρσι στην εισηγητική του έκθεση: «Η κατάθε</w:t>
      </w:r>
      <w:r>
        <w:rPr>
          <w:rFonts w:eastAsia="Times New Roman"/>
          <w:szCs w:val="24"/>
        </w:rPr>
        <w:t xml:space="preserve">ση του </w:t>
      </w:r>
      <w:r>
        <w:rPr>
          <w:rFonts w:eastAsia="Times New Roman"/>
          <w:szCs w:val="24"/>
        </w:rPr>
        <w:t>π</w:t>
      </w:r>
      <w:r>
        <w:rPr>
          <w:rFonts w:eastAsia="Times New Roman"/>
          <w:szCs w:val="24"/>
        </w:rPr>
        <w:t xml:space="preserve">ροϋπολογισμού του επόμενου έτους βασίζεται σε συντηρητικές εκτιμήσεις και τούτο διότι δεν λαμβάνεται εξ ολοκλήρου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η έναρξη ενός ενάρετου κύκλου στην οικονομία από την </w:t>
      </w:r>
      <w:r>
        <w:rPr>
          <w:rFonts w:eastAsia="Times New Roman"/>
          <w:szCs w:val="24"/>
        </w:rPr>
        <w:lastRenderedPageBreak/>
        <w:t xml:space="preserve">επιτυχή έκβαση τριών αλληλένδετων διαδικασιών που αποτελούν τον βραχυπρόθεσμο οδικό χάρτη της Κυβέρνησης για την οριστική έξοδο». </w:t>
      </w:r>
    </w:p>
    <w:p w14:paraId="488C4C6A" w14:textId="77777777" w:rsidR="00FF101B" w:rsidRDefault="00202D30">
      <w:pPr>
        <w:spacing w:line="600" w:lineRule="auto"/>
        <w:ind w:firstLine="720"/>
        <w:contextualSpacing/>
        <w:jc w:val="both"/>
        <w:rPr>
          <w:rFonts w:eastAsia="Times New Roman"/>
          <w:szCs w:val="24"/>
        </w:rPr>
      </w:pPr>
      <w:r>
        <w:rPr>
          <w:rFonts w:eastAsia="Times New Roman"/>
          <w:szCs w:val="24"/>
        </w:rPr>
        <w:t>Γράφει φέτος: «Στο πλαίσιο αυτό, στόχος για το 2017 παραμένει η διαφύλα</w:t>
      </w:r>
      <w:r>
        <w:rPr>
          <w:rFonts w:eastAsia="Times New Roman"/>
          <w:szCs w:val="24"/>
        </w:rPr>
        <w:t xml:space="preserve">ξη της δημοσιονομικής ισορροπίας, ώστε να ολοκληρωθεί η ανάκτηση της αξιοπιστίας της χώρας στην άσκηση της οικονομικής πολιτικής». </w:t>
      </w:r>
    </w:p>
    <w:p w14:paraId="488C4C6B" w14:textId="77777777" w:rsidR="00FF101B" w:rsidRDefault="00202D30">
      <w:pPr>
        <w:spacing w:line="600" w:lineRule="auto"/>
        <w:ind w:firstLine="720"/>
        <w:contextualSpacing/>
        <w:jc w:val="both"/>
        <w:rPr>
          <w:rFonts w:eastAsia="Times New Roman"/>
          <w:szCs w:val="24"/>
        </w:rPr>
      </w:pPr>
      <w:r>
        <w:rPr>
          <w:rFonts w:eastAsia="Times New Roman"/>
          <w:szCs w:val="24"/>
        </w:rPr>
        <w:t>«</w:t>
      </w:r>
      <w:r>
        <w:rPr>
          <w:rFonts w:eastAsia="Times New Roman"/>
          <w:szCs w:val="24"/>
        </w:rPr>
        <w:t xml:space="preserve">Η οικονομική στρατηγική της Κυβέρνησης παραμένει σταθερή και περιστρέφεται γύρω από δύο άξονες που είναι οι στόχοι του </w:t>
      </w:r>
      <w:r>
        <w:rPr>
          <w:rFonts w:eastAsia="Times New Roman"/>
          <w:szCs w:val="24"/>
        </w:rPr>
        <w:t>π</w:t>
      </w:r>
      <w:r>
        <w:rPr>
          <w:rFonts w:eastAsia="Times New Roman"/>
          <w:szCs w:val="24"/>
        </w:rPr>
        <w:t>ροϋ</w:t>
      </w:r>
      <w:r>
        <w:rPr>
          <w:rFonts w:eastAsia="Times New Roman"/>
          <w:szCs w:val="24"/>
        </w:rPr>
        <w:t xml:space="preserve">πολογισμού, την ολοκλήρωση κατά το ταχύτερο δυνατό και με επιτυχία του προγράμματος δημοσιονομικής προσαρμογής ώστε να καταστεί εφικτή η έξοδος της Ελλάδας απ’ αυτό και </w:t>
      </w:r>
      <w:r>
        <w:rPr>
          <w:rFonts w:eastAsia="Times New Roman"/>
          <w:szCs w:val="24"/>
        </w:rPr>
        <w:t xml:space="preserve">– </w:t>
      </w:r>
      <w:r>
        <w:rPr>
          <w:rFonts w:eastAsia="Times New Roman"/>
          <w:szCs w:val="24"/>
        </w:rPr>
        <w:t>δεύτερον</w:t>
      </w:r>
      <w:r>
        <w:rPr>
          <w:rFonts w:eastAsia="Times New Roman"/>
          <w:szCs w:val="24"/>
        </w:rPr>
        <w:t xml:space="preserve"> </w:t>
      </w:r>
      <w:r>
        <w:rPr>
          <w:rFonts w:eastAsia="Times New Roman"/>
          <w:szCs w:val="24"/>
        </w:rPr>
        <w:t>- την περιφρούρηση και επιπλέον ενίσχυση θεμελιωδών κοινωνικών και οικονομικ</w:t>
      </w:r>
      <w:r>
        <w:rPr>
          <w:rFonts w:eastAsia="Times New Roman"/>
          <w:szCs w:val="24"/>
        </w:rPr>
        <w:t>ών δικαιωμάτων των πολιτών. Δύσκολη ισορροπία</w:t>
      </w:r>
      <w:r>
        <w:rPr>
          <w:rFonts w:eastAsia="Times New Roman"/>
          <w:szCs w:val="24"/>
        </w:rPr>
        <w:t>»</w:t>
      </w:r>
      <w:r>
        <w:rPr>
          <w:rFonts w:eastAsia="Times New Roman"/>
          <w:szCs w:val="24"/>
        </w:rPr>
        <w:t>. Τονίζει με προσοχή: «Τα αισιόδοξα μακροοικονομικά στοιχεία, όμως, δεν πρέπει να προκαλούν τον εφησυχασμό».</w:t>
      </w:r>
    </w:p>
    <w:p w14:paraId="488C4C6C"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Όλα τα μεγέθη δείχνουν, λοιπόν, ότι η απάντηση περί σταθερής συνέχειας της οικονομικής πολιτικής σε ε</w:t>
      </w:r>
      <w:r>
        <w:rPr>
          <w:rFonts w:eastAsia="Times New Roman"/>
          <w:szCs w:val="24"/>
        </w:rPr>
        <w:t>πίπεδο προϋπολογισμού -</w:t>
      </w:r>
      <w:r>
        <w:rPr>
          <w:rFonts w:eastAsia="Times New Roman"/>
          <w:szCs w:val="24"/>
        </w:rPr>
        <w:t xml:space="preserve"> </w:t>
      </w:r>
      <w:r>
        <w:rPr>
          <w:rFonts w:eastAsia="Times New Roman"/>
          <w:szCs w:val="24"/>
        </w:rPr>
        <w:t xml:space="preserve">και όχι </w:t>
      </w:r>
      <w:proofErr w:type="spellStart"/>
      <w:r>
        <w:rPr>
          <w:rFonts w:eastAsia="Times New Roman"/>
          <w:szCs w:val="24"/>
        </w:rPr>
        <w:t>μόν</w:t>
      </w:r>
      <w:proofErr w:type="spellEnd"/>
      <w:r>
        <w:rPr>
          <w:rFonts w:eastAsia="Times New Roman"/>
          <w:szCs w:val="24"/>
        </w:rPr>
        <w:t xml:space="preserve"> </w:t>
      </w:r>
      <w:r>
        <w:rPr>
          <w:rFonts w:eastAsia="Times New Roman"/>
          <w:szCs w:val="24"/>
        </w:rPr>
        <w:t xml:space="preserve">ο- είναι καταφατική. Αλλά και στο πρώτο ερώτημα είναι θετική η απάντηση αφού, όπως μπορούμε να διαπιστώσουμε, λαμβάνονται </w:t>
      </w:r>
      <w:proofErr w:type="spellStart"/>
      <w:r>
        <w:rPr>
          <w:rFonts w:eastAsia="Times New Roman"/>
          <w:szCs w:val="24"/>
        </w:rPr>
        <w:t>υπ</w:t>
      </w:r>
      <w:proofErr w:type="spellEnd"/>
      <w:r>
        <w:rPr>
          <w:rFonts w:eastAsia="Times New Roman"/>
          <w:szCs w:val="24"/>
        </w:rPr>
        <w:t>,</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τόσο το εξωγενές, δηλαδή το διεθνές περιβάλλον, όσο και το εσωτερικό που αλληλοεπηρεάζοντ</w:t>
      </w:r>
      <w:r>
        <w:rPr>
          <w:rFonts w:eastAsia="Times New Roman"/>
          <w:szCs w:val="24"/>
        </w:rPr>
        <w:t xml:space="preserve">αι. </w:t>
      </w:r>
    </w:p>
    <w:p w14:paraId="488C4C6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Αυτές οι επιδιώξεις του </w:t>
      </w:r>
      <w:r>
        <w:rPr>
          <w:rFonts w:eastAsia="Times New Roman"/>
          <w:szCs w:val="24"/>
        </w:rPr>
        <w:t>π</w:t>
      </w:r>
      <w:r>
        <w:rPr>
          <w:rFonts w:eastAsia="Times New Roman"/>
          <w:szCs w:val="24"/>
        </w:rPr>
        <w:t>ροϋπολογισμού, δηλαδή η επίτευξη αυτής της δύσκολης ισορροπίας, καταδεικνύονται στα ειδικότερα κεφάλαια για την κοινωνική αλληλεγγύη και την ενίσχυση των καθημαγμένων κοινωνικών τάξεων, για την υγεία και την παιδεία. Ενδεικτικ</w:t>
      </w:r>
      <w:r>
        <w:rPr>
          <w:rFonts w:eastAsia="Times New Roman"/>
          <w:szCs w:val="24"/>
        </w:rPr>
        <w:t xml:space="preserve">ά τα λέω αυτά. Η εξισορρόπηση στο μέτρο όχι απλά του δυνατού, αλλά καθ’ υπέρβαση και τούτου, επιχειρείται και θα πετύχει. </w:t>
      </w:r>
    </w:p>
    <w:p w14:paraId="488C4C6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Κλείνοντας την ομιλία μου επί του </w:t>
      </w:r>
      <w:r>
        <w:rPr>
          <w:rFonts w:eastAsia="Times New Roman"/>
          <w:szCs w:val="24"/>
        </w:rPr>
        <w:t>π</w:t>
      </w:r>
      <w:r>
        <w:rPr>
          <w:rFonts w:eastAsia="Times New Roman"/>
          <w:szCs w:val="24"/>
        </w:rPr>
        <w:t xml:space="preserve">ροϋπολογισμού, θα ήθελα να ζητήσω ταχύτερα βήματα, παρά τα όσα σημαντικά έχουν γίνει στα ζητήματα </w:t>
      </w:r>
      <w:r>
        <w:rPr>
          <w:rFonts w:eastAsia="Times New Roman"/>
          <w:szCs w:val="24"/>
        </w:rPr>
        <w:lastRenderedPageBreak/>
        <w:t xml:space="preserve">της φοροδιαφυγής, της διαφθοράς και άλλων ειδών οικονομικών εγκλημάτων. </w:t>
      </w:r>
    </w:p>
    <w:p w14:paraId="488C4C6F" w14:textId="77777777" w:rsidR="00FF101B" w:rsidRDefault="00202D30">
      <w:pPr>
        <w:spacing w:line="600" w:lineRule="auto"/>
        <w:ind w:firstLine="720"/>
        <w:contextualSpacing/>
        <w:jc w:val="both"/>
        <w:rPr>
          <w:rFonts w:eastAsia="Times New Roman"/>
          <w:szCs w:val="24"/>
        </w:rPr>
      </w:pPr>
      <w:r>
        <w:rPr>
          <w:rFonts w:eastAsia="Times New Roman"/>
          <w:szCs w:val="24"/>
        </w:rPr>
        <w:t>Σ’ αυτό το σημείο βεβαίως πρέπει να πω ότι έχουν γίνει πάρα πολλά βήματα και πρέπει ειλικρινά να απευθυνθούν έπαινοι στους Υπουργούς και στις υπηρεσίες τους που έχουν ασχοληθεί μ’ αυτ</w:t>
      </w:r>
      <w:r>
        <w:rPr>
          <w:rFonts w:eastAsia="Times New Roman"/>
          <w:szCs w:val="24"/>
        </w:rPr>
        <w:t xml:space="preserve">ά περισσότερο από τα προηγούμενα χρόνια, τα χρόνια της αδράνειας. </w:t>
      </w:r>
    </w:p>
    <w:p w14:paraId="488C4C70" w14:textId="77777777" w:rsidR="00FF101B" w:rsidRDefault="00202D30">
      <w:pPr>
        <w:spacing w:line="600" w:lineRule="auto"/>
        <w:ind w:firstLine="720"/>
        <w:contextualSpacing/>
        <w:jc w:val="both"/>
        <w:rPr>
          <w:rFonts w:eastAsia="Times New Roman"/>
          <w:szCs w:val="24"/>
        </w:rPr>
      </w:pPr>
      <w:r>
        <w:rPr>
          <w:rFonts w:eastAsia="Times New Roman"/>
          <w:szCs w:val="24"/>
        </w:rPr>
        <w:t>Κύριοι συνάδελφοι, υπάρχουν οι προϋποθέσεις και οι βάσεις για ευοίωνο και αίσιο αύριο, αρκεί να το πιστέψουμε και να παλέψουμε αποφασιστικά και επίμονα. Γνωρίζουμε τη ζοφερή πραγματικότητα,</w:t>
      </w:r>
      <w:r>
        <w:rPr>
          <w:rFonts w:eastAsia="Times New Roman"/>
          <w:szCs w:val="24"/>
        </w:rPr>
        <w:t xml:space="preserve"> αλλά δεν αρκεί αυτό. Πρέπει να την αλλάξουμε. Με κινδυνολογικές κριτικές ή εκλογικούς πομφόλυγες ή με μίζερες τοποθετήσεις –</w:t>
      </w:r>
      <w:r>
        <w:rPr>
          <w:rFonts w:eastAsia="Times New Roman"/>
          <w:szCs w:val="24"/>
        </w:rPr>
        <w:t xml:space="preserve"> </w:t>
      </w:r>
      <w:r>
        <w:rPr>
          <w:rFonts w:eastAsia="Times New Roman"/>
          <w:szCs w:val="24"/>
        </w:rPr>
        <w:t>με ελάχιστες εξαιρέσεις</w:t>
      </w:r>
      <w:r>
        <w:rPr>
          <w:rFonts w:eastAsia="Times New Roman"/>
          <w:szCs w:val="24"/>
        </w:rPr>
        <w:t xml:space="preserve"> </w:t>
      </w:r>
      <w:r>
        <w:rPr>
          <w:rFonts w:eastAsia="Times New Roman"/>
          <w:szCs w:val="24"/>
        </w:rPr>
        <w:t>- δεν αντιμετωπίζεται η πραγματικότητα. Ασκώντας καλόπιστη κριτική -</w:t>
      </w:r>
      <w:r>
        <w:rPr>
          <w:rFonts w:eastAsia="Times New Roman"/>
          <w:szCs w:val="24"/>
        </w:rPr>
        <w:t xml:space="preserve"> </w:t>
      </w:r>
      <w:r>
        <w:rPr>
          <w:rFonts w:eastAsia="Times New Roman"/>
          <w:szCs w:val="24"/>
        </w:rPr>
        <w:t>απευθύνομαι προς την Αντιπολίτευση</w:t>
      </w:r>
      <w:r>
        <w:rPr>
          <w:rFonts w:eastAsia="Times New Roman"/>
          <w:szCs w:val="24"/>
        </w:rPr>
        <w:t xml:space="preserve"> </w:t>
      </w:r>
      <w:r>
        <w:rPr>
          <w:rFonts w:eastAsia="Times New Roman"/>
          <w:szCs w:val="24"/>
        </w:rPr>
        <w:t xml:space="preserve">- </w:t>
      </w:r>
      <w:r>
        <w:rPr>
          <w:rFonts w:eastAsia="Times New Roman"/>
          <w:szCs w:val="24"/>
        </w:rPr>
        <w:t xml:space="preserve">αυστηρή μεν αλλά καλόπιστη, αλλά και ευγενώς και τιμίως αναγνωρίζοντας τα βήματα που έχουν γίνει, αργά </w:t>
      </w:r>
      <w:r>
        <w:rPr>
          <w:rFonts w:eastAsia="Times New Roman"/>
          <w:szCs w:val="24"/>
        </w:rPr>
        <w:lastRenderedPageBreak/>
        <w:t xml:space="preserve">αλλά σταθερά, μπορεί η συζήτηση αυτή να αποκτήσει ένα γόνιμο χαρακτήρα. </w:t>
      </w:r>
    </w:p>
    <w:p w14:paraId="488C4C71" w14:textId="77777777" w:rsidR="00FF101B" w:rsidRDefault="00202D30">
      <w:pPr>
        <w:spacing w:line="600" w:lineRule="auto"/>
        <w:ind w:firstLine="720"/>
        <w:contextualSpacing/>
        <w:jc w:val="both"/>
        <w:rPr>
          <w:rFonts w:eastAsia="Times New Roman"/>
          <w:szCs w:val="24"/>
        </w:rPr>
      </w:pPr>
      <w:r>
        <w:rPr>
          <w:rFonts w:eastAsia="Times New Roman"/>
          <w:szCs w:val="24"/>
        </w:rPr>
        <w:t>Απ’ αυτά και τη βήμα</w:t>
      </w:r>
      <w:r>
        <w:rPr>
          <w:rFonts w:eastAsia="Times New Roman"/>
          <w:szCs w:val="24"/>
        </w:rPr>
        <w:t xml:space="preserve"> </w:t>
      </w:r>
      <w:proofErr w:type="spellStart"/>
      <w:r>
        <w:rPr>
          <w:rFonts w:eastAsia="Times New Roman"/>
          <w:szCs w:val="24"/>
        </w:rPr>
        <w:t>βήμα</w:t>
      </w:r>
      <w:proofErr w:type="spellEnd"/>
      <w:r>
        <w:rPr>
          <w:rFonts w:eastAsia="Times New Roman"/>
          <w:szCs w:val="24"/>
        </w:rPr>
        <w:t xml:space="preserve"> μείωση της ανεργίας καταδεικνύεται ότι η Κυβέρνηση σ’ </w:t>
      </w:r>
      <w:r>
        <w:rPr>
          <w:rFonts w:eastAsia="Times New Roman"/>
          <w:szCs w:val="24"/>
        </w:rPr>
        <w:t xml:space="preserve">αυτό τον αγώνα υπερβαίνει τις δυνάμεις της και δεν κάνει απλά ό,τι μπορεί. Στον αγώνα αυτόν επιβάλλεται η </w:t>
      </w:r>
      <w:proofErr w:type="spellStart"/>
      <w:r>
        <w:rPr>
          <w:rFonts w:eastAsia="Times New Roman"/>
          <w:szCs w:val="24"/>
        </w:rPr>
        <w:t>συστράτευση</w:t>
      </w:r>
      <w:proofErr w:type="spellEnd"/>
      <w:r>
        <w:rPr>
          <w:rFonts w:eastAsia="Times New Roman"/>
          <w:szCs w:val="24"/>
        </w:rPr>
        <w:t xml:space="preserve"> όλων. Βλέπε τα ερωτήματα του Υπουργού των Οικονομικών.</w:t>
      </w:r>
    </w:p>
    <w:p w14:paraId="488C4C72" w14:textId="77777777" w:rsidR="00FF101B" w:rsidRDefault="00202D30">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88C4C7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καλλιέργεια κλίματος πολιτικής σταθερότητας απαιτεί το ίδιο και τούτο δεν </w:t>
      </w:r>
      <w:proofErr w:type="spellStart"/>
      <w:r>
        <w:rPr>
          <w:rFonts w:eastAsia="Times New Roman"/>
          <w:szCs w:val="24"/>
        </w:rPr>
        <w:t>βοηθάται</w:t>
      </w:r>
      <w:proofErr w:type="spellEnd"/>
      <w:r>
        <w:rPr>
          <w:rFonts w:eastAsia="Times New Roman"/>
          <w:szCs w:val="24"/>
        </w:rPr>
        <w:t xml:space="preserve"> από την αλυσιτελή και ατελέσφορη διαρκή επίκληση του αιτήματος περί εκλογών ελλείψει άλλης προτάσεως. Τούτο ισχυρίζομαι επικαλούμενος και τις αγορές, που τόσο αποθεώνετε.</w:t>
      </w:r>
    </w:p>
    <w:p w14:paraId="488C4C74" w14:textId="77777777" w:rsidR="00FF101B" w:rsidRDefault="00202D30">
      <w:pPr>
        <w:spacing w:line="600" w:lineRule="auto"/>
        <w:ind w:firstLine="720"/>
        <w:contextualSpacing/>
        <w:jc w:val="both"/>
        <w:rPr>
          <w:rFonts w:eastAsia="Times New Roman"/>
          <w:szCs w:val="24"/>
        </w:rPr>
      </w:pPr>
      <w:r>
        <w:rPr>
          <w:rFonts w:eastAsia="Times New Roman"/>
          <w:szCs w:val="24"/>
        </w:rPr>
        <w:t>Τελειώνω, κύριε Πρόεδρε.</w:t>
      </w:r>
    </w:p>
    <w:p w14:paraId="488C4C7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αναγιγνώσκοντας προσεκτικά τον </w:t>
      </w:r>
      <w:r>
        <w:rPr>
          <w:rFonts w:eastAsia="Times New Roman"/>
          <w:szCs w:val="24"/>
        </w:rPr>
        <w:t>π</w:t>
      </w:r>
      <w:r>
        <w:rPr>
          <w:rFonts w:eastAsia="Times New Roman"/>
          <w:szCs w:val="24"/>
        </w:rPr>
        <w:t>ροϋπολογισμό διαπιστώνει κάθε καλόπιστος κριτής ότι η Κυβέρνηση έχει επίγνωση του τι επιδιώκει και μέσα σε ποιες συνθήκες. Όμως, δεν αρκεί αυτό για να προχωρήσουμε. Πρέ</w:t>
      </w:r>
      <w:r>
        <w:rPr>
          <w:rFonts w:eastAsia="Times New Roman"/>
          <w:szCs w:val="24"/>
        </w:rPr>
        <w:t>πει και η Αντιπολίτευση να έχει εξίσου επίγνωση των πραγμάτων και η αρνητική στάση παντού καταδεικνύει το αντίθετο.</w:t>
      </w:r>
    </w:p>
    <w:p w14:paraId="488C4C7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Εδώ, λοιπόν, ας έλθουν οι απαντήσεις </w:t>
      </w:r>
      <w:r>
        <w:rPr>
          <w:rFonts w:eastAsia="Times New Roman"/>
          <w:szCs w:val="24"/>
        </w:rPr>
        <w:t>στον</w:t>
      </w:r>
      <w:r>
        <w:rPr>
          <w:rFonts w:eastAsia="Times New Roman"/>
          <w:szCs w:val="24"/>
        </w:rPr>
        <w:t xml:space="preserve"> Υπουργ</w:t>
      </w:r>
      <w:r>
        <w:rPr>
          <w:rFonts w:eastAsia="Times New Roman"/>
          <w:szCs w:val="24"/>
        </w:rPr>
        <w:t>ό</w:t>
      </w:r>
      <w:r>
        <w:rPr>
          <w:rFonts w:eastAsia="Times New Roman"/>
          <w:szCs w:val="24"/>
        </w:rPr>
        <w:t xml:space="preserve"> των Οικονομικών στα ζητήματα που έθεσε, διότι αναμένουμε προτάσεις. Η όποια κριτική χωρίς </w:t>
      </w:r>
      <w:r>
        <w:rPr>
          <w:rFonts w:eastAsia="Times New Roman"/>
          <w:szCs w:val="24"/>
        </w:rPr>
        <w:t>προτάσεις είναι λειψή, κεν</w:t>
      </w:r>
      <w:r>
        <w:rPr>
          <w:rFonts w:eastAsia="Times New Roman"/>
          <w:szCs w:val="24"/>
        </w:rPr>
        <w:t>ή</w:t>
      </w:r>
      <w:r>
        <w:rPr>
          <w:rFonts w:eastAsia="Times New Roman"/>
          <w:szCs w:val="24"/>
        </w:rPr>
        <w:t xml:space="preserve"> περιεχομένου και άνευ </w:t>
      </w:r>
      <w:proofErr w:type="spellStart"/>
      <w:r>
        <w:rPr>
          <w:rFonts w:eastAsia="Times New Roman"/>
          <w:szCs w:val="24"/>
        </w:rPr>
        <w:t>έρματος</w:t>
      </w:r>
      <w:proofErr w:type="spellEnd"/>
      <w:r>
        <w:rPr>
          <w:rFonts w:eastAsia="Times New Roman"/>
          <w:szCs w:val="24"/>
        </w:rPr>
        <w:t>.</w:t>
      </w:r>
    </w:p>
    <w:p w14:paraId="488C4C7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Τελειώνω μ’ ένα ερώτημα. Όταν συμβαίνει ένα γεγονός, όπως οι δηλώσεις και οι παροχές που </w:t>
      </w:r>
      <w:proofErr w:type="spellStart"/>
      <w:r>
        <w:rPr>
          <w:rFonts w:eastAsia="Times New Roman"/>
          <w:szCs w:val="24"/>
        </w:rPr>
        <w:t>εξηγγέλθησαν</w:t>
      </w:r>
      <w:proofErr w:type="spellEnd"/>
      <w:r>
        <w:rPr>
          <w:rFonts w:eastAsia="Times New Roman"/>
          <w:szCs w:val="24"/>
        </w:rPr>
        <w:t xml:space="preserve"> εχθές από τον Πρωθυπουργό, σαφώς όλοι θα αναζητήσουν –</w:t>
      </w:r>
      <w:r>
        <w:rPr>
          <w:rFonts w:eastAsia="Times New Roman"/>
          <w:szCs w:val="24"/>
        </w:rPr>
        <w:t xml:space="preserve"> </w:t>
      </w:r>
      <w:r>
        <w:rPr>
          <w:rFonts w:eastAsia="Times New Roman"/>
          <w:szCs w:val="24"/>
        </w:rPr>
        <w:t>και η Αντιπολίτευση και η Συμπολίτευση</w:t>
      </w:r>
      <w:r>
        <w:rPr>
          <w:rFonts w:eastAsia="Times New Roman"/>
          <w:szCs w:val="24"/>
        </w:rPr>
        <w:t xml:space="preserve"> </w:t>
      </w:r>
      <w:r>
        <w:rPr>
          <w:rFonts w:eastAsia="Times New Roman"/>
          <w:szCs w:val="24"/>
        </w:rPr>
        <w:t>-</w:t>
      </w:r>
      <w:r>
        <w:rPr>
          <w:rFonts w:eastAsia="Times New Roman"/>
          <w:szCs w:val="24"/>
        </w:rPr>
        <w:t xml:space="preserve"> την εξήγηση τούτου. Όμως, μ’ αυτό τον τρόπο δεν απαντούμε ευθέως σ’ </w:t>
      </w:r>
      <w:r>
        <w:rPr>
          <w:rFonts w:eastAsia="Times New Roman"/>
          <w:szCs w:val="24"/>
        </w:rPr>
        <w:lastRenderedPageBreak/>
        <w:t>ένα ερώτημα. Και το ερώτημα που θέτουν οι χθεσινές δηλώσεις του Πρωθυπουργού είναι ένα: Υπάρχει κάποιος που διαφωνεί μ’ αυτό; Υπάρχει κάποιος που διαφωνεί με τις παροχές αυτές; Αν ναι, ας</w:t>
      </w:r>
      <w:r>
        <w:rPr>
          <w:rFonts w:eastAsia="Times New Roman"/>
          <w:szCs w:val="24"/>
        </w:rPr>
        <w:t xml:space="preserve"> το πει.</w:t>
      </w:r>
    </w:p>
    <w:p w14:paraId="488C4C78"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 πολύ.</w:t>
      </w:r>
    </w:p>
    <w:p w14:paraId="488C4C79"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488C4C7A"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δώσουμε τον λόγο στον Υπουργό Οικονομίας και Ανάπτυξης, τον κ. Παπαδημητρίου. Θα πάρουν μετά τον λόγο τέσσερις ομιλητές από τον κατάλογο και θα ακολουθήσει ο Υπουργός Παιδείας, Έρευνας και Θρησκευμάτων, ο κ. </w:t>
      </w:r>
      <w:proofErr w:type="spellStart"/>
      <w:r>
        <w:rPr>
          <w:rFonts w:eastAsia="Times New Roman"/>
          <w:szCs w:val="24"/>
        </w:rPr>
        <w:t>Γαβρόγλου</w:t>
      </w:r>
      <w:proofErr w:type="spellEnd"/>
      <w:r>
        <w:rPr>
          <w:rFonts w:eastAsia="Times New Roman"/>
          <w:szCs w:val="24"/>
        </w:rPr>
        <w:t>.</w:t>
      </w:r>
    </w:p>
    <w:p w14:paraId="488C4C7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Παρακαλώ, κύριε Υπουργέ, έχετε </w:t>
      </w:r>
      <w:r>
        <w:rPr>
          <w:rFonts w:eastAsia="Times New Roman"/>
          <w:szCs w:val="24"/>
        </w:rPr>
        <w:t>τον λόγο.</w:t>
      </w:r>
    </w:p>
    <w:p w14:paraId="488C4C7C" w14:textId="77777777" w:rsidR="00FF101B" w:rsidRDefault="00202D30">
      <w:pPr>
        <w:spacing w:line="600" w:lineRule="auto"/>
        <w:ind w:firstLine="720"/>
        <w:contextualSpacing/>
        <w:jc w:val="both"/>
        <w:rPr>
          <w:rFonts w:eastAsia="Times New Roman"/>
          <w:szCs w:val="24"/>
        </w:rPr>
      </w:pPr>
      <w:r>
        <w:rPr>
          <w:rFonts w:eastAsia="Times New Roman"/>
          <w:b/>
          <w:szCs w:val="24"/>
        </w:rPr>
        <w:t>ΔΗΜ</w:t>
      </w:r>
      <w:r>
        <w:rPr>
          <w:rFonts w:eastAsia="Times New Roman"/>
          <w:b/>
          <w:szCs w:val="24"/>
        </w:rPr>
        <w:t>ΟΣ</w:t>
      </w:r>
      <w:r>
        <w:rPr>
          <w:rFonts w:eastAsia="Times New Roman"/>
          <w:b/>
          <w:szCs w:val="24"/>
        </w:rPr>
        <w:t xml:space="preserve"> ΠΑΠΑΔΗΜΗΤΡΙΟΥ (Υπουργός Οικονομίας και Ανάπτυξης):</w:t>
      </w:r>
      <w:r>
        <w:rPr>
          <w:rFonts w:eastAsia="Times New Roman"/>
          <w:szCs w:val="24"/>
        </w:rPr>
        <w:t xml:space="preserve"> Ευχαριστώ πολύ, κύριε Πρόεδρε.</w:t>
      </w:r>
    </w:p>
    <w:p w14:paraId="488C4C7D" w14:textId="77777777" w:rsidR="00FF101B" w:rsidRDefault="00202D30">
      <w:pPr>
        <w:tabs>
          <w:tab w:val="left" w:pos="5812"/>
        </w:tabs>
        <w:spacing w:line="600" w:lineRule="auto"/>
        <w:ind w:firstLine="720"/>
        <w:contextualSpacing/>
        <w:jc w:val="both"/>
        <w:rPr>
          <w:rFonts w:eastAsia="Times New Roman"/>
          <w:szCs w:val="24"/>
        </w:rPr>
      </w:pPr>
      <w:r>
        <w:rPr>
          <w:rFonts w:eastAsia="Times New Roman"/>
          <w:szCs w:val="24"/>
        </w:rPr>
        <w:t xml:space="preserve">Κυρίες και κύριοι Βουλευτές, η συζήτηση που κάνουμε για τον </w:t>
      </w:r>
      <w:r>
        <w:rPr>
          <w:rFonts w:eastAsia="Times New Roman"/>
          <w:szCs w:val="24"/>
        </w:rPr>
        <w:t>π</w:t>
      </w:r>
      <w:r>
        <w:rPr>
          <w:rFonts w:eastAsia="Times New Roman"/>
          <w:szCs w:val="24"/>
        </w:rPr>
        <w:t xml:space="preserve">ροϋπολογισμό του 2017 ενέχει μια σοβαρή αδυναμία. Επικεντρώνεται σε μια </w:t>
      </w:r>
      <w:r>
        <w:rPr>
          <w:rFonts w:eastAsia="Times New Roman"/>
          <w:szCs w:val="24"/>
        </w:rPr>
        <w:lastRenderedPageBreak/>
        <w:t>σημαντική, αλλά όχι κυρία</w:t>
      </w:r>
      <w:r>
        <w:rPr>
          <w:rFonts w:eastAsia="Times New Roman"/>
          <w:szCs w:val="24"/>
        </w:rPr>
        <w:t xml:space="preserve">ρχη πτυχή του, όπως είναι κάποια επώδυνα μέτρα προσαρμογής με βασικότερο την αύξηση της φορολογίας. Όμως, παραβλέπει το γεγονός ότι έχουμε τον πρώτο αναπτυξιακό </w:t>
      </w:r>
      <w:r>
        <w:rPr>
          <w:rFonts w:eastAsia="Times New Roman"/>
          <w:szCs w:val="24"/>
        </w:rPr>
        <w:t>π</w:t>
      </w:r>
      <w:r>
        <w:rPr>
          <w:rFonts w:eastAsia="Times New Roman"/>
          <w:szCs w:val="24"/>
        </w:rPr>
        <w:t>ροϋπολογισμό γενικής αποδοχής μετά από μια οχταετία. Όταν λέω γενικής αποδοχής, εννοώ τους Ευρ</w:t>
      </w:r>
      <w:r>
        <w:rPr>
          <w:rFonts w:eastAsia="Times New Roman"/>
          <w:szCs w:val="24"/>
        </w:rPr>
        <w:t>ωπαίους εταίρους μας, που διά στόματος της Ευρωπαϊκής Επιτροπής προβλέπουν πως η ανάπτυξη το 2017 θα είναι 2,7% με το 2016 να κλείνει οριακά θετικό.</w:t>
      </w:r>
    </w:p>
    <w:p w14:paraId="488C4C7E" w14:textId="77777777" w:rsidR="00FF101B" w:rsidRDefault="00202D30">
      <w:pPr>
        <w:spacing w:line="600" w:lineRule="auto"/>
        <w:ind w:firstLine="720"/>
        <w:contextualSpacing/>
        <w:jc w:val="both"/>
        <w:rPr>
          <w:rFonts w:eastAsia="Times New Roman"/>
          <w:szCs w:val="24"/>
        </w:rPr>
      </w:pPr>
      <w:r>
        <w:rPr>
          <w:rFonts w:eastAsia="Times New Roman"/>
          <w:szCs w:val="24"/>
        </w:rPr>
        <w:t>Συγχρόνως, ξεχνάμε πως τα επώδυνα μέτρα, τα οποία αυτή η Κυβέρνηση προσπαθεί σταθερά να ελαχιστοποιήσει, απ</w:t>
      </w:r>
      <w:r>
        <w:rPr>
          <w:rFonts w:eastAsia="Times New Roman"/>
          <w:szCs w:val="24"/>
        </w:rPr>
        <w:t>οτελούν μέρος της στρατηγικής, που οι περισσότεροι σ’ αυτήν την Αίθουσα αποδέχθηκαν ψηφίζοντας το τρίτο μνημόνιο σταθεροποίησης της οικονομίας.</w:t>
      </w:r>
    </w:p>
    <w:p w14:paraId="488C4C7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Τι επιδιώκει, όμως, ο νέος </w:t>
      </w:r>
      <w:r>
        <w:rPr>
          <w:rFonts w:eastAsia="Times New Roman"/>
          <w:szCs w:val="24"/>
        </w:rPr>
        <w:t>π</w:t>
      </w:r>
      <w:r>
        <w:rPr>
          <w:rFonts w:eastAsia="Times New Roman"/>
          <w:szCs w:val="24"/>
        </w:rPr>
        <w:t>ροϋπολογισμός και ποια στρατηγική ακολουθεί η Κυβέρνηση;</w:t>
      </w:r>
    </w:p>
    <w:p w14:paraId="488C4C80" w14:textId="77777777" w:rsidR="00FF101B" w:rsidRDefault="00202D30">
      <w:pPr>
        <w:spacing w:line="600" w:lineRule="auto"/>
        <w:ind w:firstLine="720"/>
        <w:contextualSpacing/>
        <w:jc w:val="both"/>
        <w:rPr>
          <w:rFonts w:eastAsia="Times New Roman"/>
          <w:szCs w:val="24"/>
        </w:rPr>
      </w:pPr>
      <w:r>
        <w:rPr>
          <w:rFonts w:eastAsia="Times New Roman"/>
          <w:szCs w:val="24"/>
        </w:rPr>
        <w:t>Πρώτον, επιδιώκει για το 20</w:t>
      </w:r>
      <w:r>
        <w:rPr>
          <w:rFonts w:eastAsia="Times New Roman"/>
          <w:szCs w:val="24"/>
        </w:rPr>
        <w:t xml:space="preserve">17 τη διατήρηση και ενίσχυση της δημοσιονομικής ισορροπίας με ταυτόχρονο δίκαιο επιμερισμό του βάρους της </w:t>
      </w:r>
      <w:r>
        <w:rPr>
          <w:rFonts w:eastAsia="Times New Roman"/>
          <w:szCs w:val="24"/>
        </w:rPr>
        <w:lastRenderedPageBreak/>
        <w:t xml:space="preserve">δημοσιονομικής προσαρμογής, αλλά και της οικονομικής ανάκαμψης που αυτός προβλέπει. </w:t>
      </w:r>
    </w:p>
    <w:p w14:paraId="488C4C81" w14:textId="77777777" w:rsidR="00FF101B" w:rsidRDefault="00202D30">
      <w:pPr>
        <w:spacing w:line="600" w:lineRule="auto"/>
        <w:ind w:firstLine="720"/>
        <w:contextualSpacing/>
        <w:jc w:val="both"/>
        <w:rPr>
          <w:rFonts w:eastAsia="Times New Roman"/>
          <w:szCs w:val="24"/>
        </w:rPr>
      </w:pPr>
      <w:r>
        <w:rPr>
          <w:rFonts w:eastAsia="Times New Roman"/>
          <w:szCs w:val="24"/>
        </w:rPr>
        <w:t>Δεύτερον, επαναπροσδιορίζει την οικονομική πολιτική με τη δημιουρ</w:t>
      </w:r>
      <w:r>
        <w:rPr>
          <w:rFonts w:eastAsia="Times New Roman"/>
          <w:szCs w:val="24"/>
        </w:rPr>
        <w:t>γία δημοσιονομικών δυνατοτήτων –</w:t>
      </w:r>
      <w:r>
        <w:rPr>
          <w:rFonts w:eastAsia="Times New Roman"/>
          <w:szCs w:val="24"/>
        </w:rPr>
        <w:t xml:space="preserve"> </w:t>
      </w:r>
      <w:r>
        <w:rPr>
          <w:rFonts w:eastAsia="Times New Roman"/>
          <w:szCs w:val="24"/>
          <w:lang w:val="en-US"/>
        </w:rPr>
        <w:t>physical</w:t>
      </w:r>
      <w:r>
        <w:rPr>
          <w:rFonts w:eastAsia="Times New Roman"/>
          <w:szCs w:val="24"/>
        </w:rPr>
        <w:t xml:space="preserve"> </w:t>
      </w:r>
      <w:r>
        <w:rPr>
          <w:rFonts w:eastAsia="Times New Roman"/>
          <w:szCs w:val="24"/>
          <w:lang w:val="en-US"/>
        </w:rPr>
        <w:t>space</w:t>
      </w:r>
      <w:r>
        <w:rPr>
          <w:rFonts w:eastAsia="Times New Roman"/>
          <w:szCs w:val="24"/>
        </w:rPr>
        <w:t xml:space="preserve"> </w:t>
      </w:r>
      <w:r>
        <w:rPr>
          <w:rFonts w:eastAsia="Times New Roman"/>
          <w:szCs w:val="24"/>
        </w:rPr>
        <w:t>- μειώνοντας δραστικά τον στόχο του πρωτογενούς πλεονάσματος σε 1,75% για το 2017 έναντι 4,5% που είχε συμφωνηθεί στο πλαίσιο του προηγούμενου προγράμματος. Κατ’ επέκταση, μειώνει το απαιτούμενο ύψος των δημο</w:t>
      </w:r>
      <w:r>
        <w:rPr>
          <w:rFonts w:eastAsia="Times New Roman"/>
          <w:szCs w:val="24"/>
        </w:rPr>
        <w:t>σιονομικών μέτρων, απελευθερώνοντας χώρο για τη σταδιακή ανάκαμψη της οικονομίας και αυξάνοντας την αξιοπιστία του προγράμματος.</w:t>
      </w:r>
    </w:p>
    <w:p w14:paraId="488C4C82" w14:textId="77777777" w:rsidR="00FF101B" w:rsidRDefault="00202D30">
      <w:pPr>
        <w:spacing w:line="600" w:lineRule="auto"/>
        <w:ind w:firstLine="720"/>
        <w:contextualSpacing/>
        <w:jc w:val="both"/>
        <w:rPr>
          <w:rFonts w:eastAsia="Times New Roman"/>
          <w:szCs w:val="24"/>
        </w:rPr>
      </w:pPr>
      <w:r>
        <w:rPr>
          <w:rFonts w:eastAsia="Times New Roman"/>
          <w:szCs w:val="24"/>
        </w:rPr>
        <w:t>Τρίτον, προωθεί, επίσης, το πρόγραμμα των αποκρατικοποιήσεων και των διαρθρωτικών μεταρρυθμίσεων στις αγορές προϊόντων, τα οποί</w:t>
      </w:r>
      <w:r>
        <w:rPr>
          <w:rFonts w:eastAsia="Times New Roman"/>
          <w:szCs w:val="24"/>
        </w:rPr>
        <w:t>α αποτελούν σημαντικές συνιστώσες για τη μεγέθυνση της οικονομίας.</w:t>
      </w:r>
    </w:p>
    <w:p w14:paraId="488C4C8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Με τον </w:t>
      </w:r>
      <w:r>
        <w:rPr>
          <w:rFonts w:eastAsia="Times New Roman"/>
          <w:szCs w:val="24"/>
        </w:rPr>
        <w:t>π</w:t>
      </w:r>
      <w:r>
        <w:rPr>
          <w:rFonts w:eastAsia="Times New Roman"/>
          <w:szCs w:val="24"/>
        </w:rPr>
        <w:t xml:space="preserve">ροϋπολογισμό του 2017 η Κυβέρνηση επιδιώκει τη δημοσιονομική σταθεροποίηση στη συγκεκριμένη φάση του οικονομικού κύκλου μέσω του διαύλου της φορολογικής πολιτικής, δεδομένου ότι οι </w:t>
      </w:r>
      <w:r>
        <w:rPr>
          <w:rFonts w:eastAsia="Times New Roman"/>
          <w:szCs w:val="24"/>
        </w:rPr>
        <w:t xml:space="preserve">δημόσιες </w:t>
      </w:r>
      <w:r>
        <w:rPr>
          <w:rFonts w:eastAsia="Times New Roman"/>
          <w:szCs w:val="24"/>
        </w:rPr>
        <w:lastRenderedPageBreak/>
        <w:t>δαπάνες αποτελούνται κυρίως από μισθούς, συντάξεις και δαπάνες κοινωνικής προστασίας, που έχουν συγκριτικά υψηλότερη πολλαπλασιαστική επίδραση στην οικονομική δραστηριότητα από τους φόρους.</w:t>
      </w:r>
    </w:p>
    <w:p w14:paraId="488C4C84" w14:textId="77777777" w:rsidR="00FF101B" w:rsidRDefault="00202D30">
      <w:pPr>
        <w:spacing w:line="600" w:lineRule="auto"/>
        <w:ind w:firstLine="720"/>
        <w:contextualSpacing/>
        <w:jc w:val="both"/>
        <w:rPr>
          <w:rFonts w:eastAsia="Times New Roman"/>
          <w:szCs w:val="24"/>
        </w:rPr>
      </w:pPr>
      <w:r>
        <w:rPr>
          <w:rFonts w:eastAsia="Times New Roman"/>
          <w:szCs w:val="24"/>
        </w:rPr>
        <w:t>Η φορολογία των επιχειρήσεων συμβάλλει στην αναγκαία δημο</w:t>
      </w:r>
      <w:r>
        <w:rPr>
          <w:rFonts w:eastAsia="Times New Roman"/>
          <w:szCs w:val="24"/>
        </w:rPr>
        <w:t>σιονομική σταθεροποίηση της χώρας. Οι επιχειρήσεις συμμετέχουν σ’ αυτήν την κοινή προσπάθεια, όπως και οι υπόλοιπες κοινωνικές ομάδες, δηλαδή οι συνταξιούχοι, οι υπάλληλοι και όσοι εισπράττουν εισοδήματα.</w:t>
      </w:r>
    </w:p>
    <w:p w14:paraId="488C4C85" w14:textId="77777777" w:rsidR="00FF101B" w:rsidRDefault="00202D30">
      <w:pPr>
        <w:spacing w:line="600" w:lineRule="auto"/>
        <w:ind w:firstLine="720"/>
        <w:contextualSpacing/>
        <w:jc w:val="both"/>
        <w:rPr>
          <w:rFonts w:eastAsia="Times New Roman"/>
          <w:szCs w:val="24"/>
        </w:rPr>
      </w:pPr>
      <w:r>
        <w:rPr>
          <w:rFonts w:eastAsia="Times New Roman"/>
          <w:szCs w:val="24"/>
        </w:rPr>
        <w:t>Το ύψος της φορολογικής επιβάρυνσης στη συγκεκριμέν</w:t>
      </w:r>
      <w:r>
        <w:rPr>
          <w:rFonts w:eastAsia="Times New Roman"/>
          <w:szCs w:val="24"/>
        </w:rPr>
        <w:t>η οικονομική συγκυρία της χώρας θα είναι αντιστρόφως ανάλογο της επίτευξης δημοσιονομικού χώρου. Η δημιουργία δημοσιονομικού χώρου, σε συνδυασμό με τη διατήρηση δημοσιονομικής ισορροπίας, θα επιτρέψουν τη βαθμιαία μείωση των φορολογικών συντελεστών, οι οπο</w:t>
      </w:r>
      <w:r>
        <w:rPr>
          <w:rFonts w:eastAsia="Times New Roman"/>
          <w:szCs w:val="24"/>
        </w:rPr>
        <w:t xml:space="preserve">ίοι συντελεστές, όπως τους λέμε </w:t>
      </w:r>
      <w:r>
        <w:rPr>
          <w:rFonts w:eastAsia="Times New Roman"/>
          <w:szCs w:val="24"/>
        </w:rPr>
        <w:t>«</w:t>
      </w:r>
      <w:r>
        <w:rPr>
          <w:rFonts w:eastAsia="Times New Roman"/>
          <w:szCs w:val="24"/>
          <w:lang w:val="en-US"/>
        </w:rPr>
        <w:t>effective</w:t>
      </w:r>
      <w:r>
        <w:rPr>
          <w:rFonts w:eastAsia="Times New Roman"/>
          <w:szCs w:val="24"/>
        </w:rPr>
        <w:t xml:space="preserve"> </w:t>
      </w:r>
      <w:r>
        <w:rPr>
          <w:rFonts w:eastAsia="Times New Roman"/>
          <w:szCs w:val="24"/>
          <w:lang w:val="en-US"/>
        </w:rPr>
        <w:t>average</w:t>
      </w:r>
      <w:r>
        <w:rPr>
          <w:rFonts w:eastAsia="Times New Roman"/>
          <w:szCs w:val="24"/>
        </w:rPr>
        <w:t xml:space="preserve"> </w:t>
      </w:r>
      <w:r>
        <w:rPr>
          <w:rFonts w:eastAsia="Times New Roman"/>
          <w:szCs w:val="24"/>
          <w:lang w:val="en-US"/>
        </w:rPr>
        <w:t>tax</w:t>
      </w:r>
      <w:r>
        <w:rPr>
          <w:rFonts w:eastAsia="Times New Roman"/>
          <w:szCs w:val="24"/>
        </w:rPr>
        <w:t xml:space="preserve"> </w:t>
      </w:r>
      <w:r>
        <w:rPr>
          <w:rFonts w:eastAsia="Times New Roman"/>
          <w:szCs w:val="24"/>
          <w:lang w:val="en-US"/>
        </w:rPr>
        <w:t>rates</w:t>
      </w:r>
      <w:r>
        <w:rPr>
          <w:rFonts w:eastAsia="Times New Roman"/>
          <w:szCs w:val="24"/>
        </w:rPr>
        <w:t>»</w:t>
      </w:r>
      <w:r>
        <w:rPr>
          <w:rFonts w:eastAsia="Times New Roman"/>
          <w:szCs w:val="24"/>
        </w:rPr>
        <w:t xml:space="preserve">, σύμφωνα με την Κομισιόν, είναι στην </w:t>
      </w:r>
      <w:r>
        <w:rPr>
          <w:rFonts w:eastAsia="Times New Roman"/>
          <w:szCs w:val="24"/>
        </w:rPr>
        <w:lastRenderedPageBreak/>
        <w:t>Ελλάδα 27,1%, όσο περίπου στην Πορτογαλία που είναι 26,6% και χαμηλότεροι από αυτούς της Ισπανίας 32,9%, της Γαλλίας 38,3% και της Γερμανίας 28,2%.</w:t>
      </w:r>
    </w:p>
    <w:p w14:paraId="488C4C86" w14:textId="77777777" w:rsidR="00FF101B" w:rsidRDefault="00202D30">
      <w:pPr>
        <w:spacing w:line="600" w:lineRule="auto"/>
        <w:ind w:firstLine="720"/>
        <w:contextualSpacing/>
        <w:jc w:val="both"/>
        <w:rPr>
          <w:rFonts w:eastAsia="Times New Roman"/>
          <w:szCs w:val="24"/>
        </w:rPr>
      </w:pPr>
      <w:r>
        <w:rPr>
          <w:rFonts w:eastAsia="Times New Roman"/>
          <w:szCs w:val="24"/>
        </w:rPr>
        <w:t>Η κ. Μπακ</w:t>
      </w:r>
      <w:r>
        <w:rPr>
          <w:rFonts w:eastAsia="Times New Roman"/>
          <w:szCs w:val="24"/>
        </w:rPr>
        <w:t xml:space="preserve">ογιάννη </w:t>
      </w:r>
      <w:proofErr w:type="spellStart"/>
      <w:r>
        <w:rPr>
          <w:rFonts w:eastAsia="Times New Roman"/>
          <w:szCs w:val="24"/>
        </w:rPr>
        <w:t>ανεφέρθη</w:t>
      </w:r>
      <w:proofErr w:type="spellEnd"/>
      <w:r>
        <w:rPr>
          <w:rFonts w:eastAsia="Times New Roman"/>
          <w:szCs w:val="24"/>
        </w:rPr>
        <w:t xml:space="preserve"> πρόσφατα σε μια ομιλία μου που έδωσα στην ΕΔΕΕ, αλλά δυστυχώς στηρίχτηκε σε αποσπασματικές αναφορές. Αυτό που είπα είναι ότι η φορολογία δεν αποτελεί καταλυτικό παράγοντα της καταστροφής της εθνικής ανταγωνιστικότητας. Οι συντελεστές του ε</w:t>
      </w:r>
      <w:r>
        <w:rPr>
          <w:rFonts w:eastAsia="Times New Roman"/>
          <w:szCs w:val="24"/>
        </w:rPr>
        <w:t>ισοδήματος των επιχειρήσεων στην Ελλάδα είναι 29%, στην Πορτογαλία 29,5%, στην Ιταλία 31,4%, στο Βέλγιο 34%, στη Γαλλία 34,4% και στη Γερμανία 30,2%. Δεν νομίζω ότι θα θεωρούσαμε ότι αυτές χώρες δεν είναι ανταγωνιστικές, αφού μας ζητούν να γίνουμε κι εμείς</w:t>
      </w:r>
      <w:r>
        <w:rPr>
          <w:rFonts w:eastAsia="Times New Roman"/>
          <w:szCs w:val="24"/>
        </w:rPr>
        <w:t xml:space="preserve"> σαν αυτές.</w:t>
      </w:r>
    </w:p>
    <w:p w14:paraId="488C4C87" w14:textId="77777777" w:rsidR="00FF101B" w:rsidRDefault="00202D30">
      <w:pPr>
        <w:spacing w:line="600" w:lineRule="auto"/>
        <w:ind w:firstLine="720"/>
        <w:contextualSpacing/>
        <w:jc w:val="both"/>
        <w:rPr>
          <w:rFonts w:eastAsia="Times New Roman"/>
          <w:szCs w:val="24"/>
        </w:rPr>
      </w:pPr>
      <w:r>
        <w:rPr>
          <w:rFonts w:eastAsia="Times New Roman"/>
          <w:szCs w:val="24"/>
        </w:rPr>
        <w:t>Η φορολογία, όμως, αποτελεί το τελικό στάδιο μιας διαδικασίας, η οποία περιλαμβάνει σταθερό μακροοικονομικό πλαίσιο και δημοσιονομική ισορροπία, δημιουργία δικτύου κοινωνικής προστασίας των πλέον αδύνα</w:t>
      </w:r>
      <w:r>
        <w:rPr>
          <w:rFonts w:eastAsia="Times New Roman"/>
          <w:szCs w:val="24"/>
        </w:rPr>
        <w:lastRenderedPageBreak/>
        <w:t>μων συμπολιτών μας, ευκαιρίες ανάπτυξης επι</w:t>
      </w:r>
      <w:r>
        <w:rPr>
          <w:rFonts w:eastAsia="Times New Roman"/>
          <w:szCs w:val="24"/>
        </w:rPr>
        <w:t>χειρηματικών σχεδίων, απλοποίηση των διαδικασιών έναρξης νέων επιχειρήσεων, βελτίωση του θεσμικού πλαισίου λειτουργίας των επιχειρήσεων και κυρίως ενίσχυση των θεσμών και διεύρυνση των εργαλείων χρηματοδότησης των επιχειρήσεων.</w:t>
      </w:r>
    </w:p>
    <w:p w14:paraId="488C4C8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στρατηγική της Κυβέρνησης </w:t>
      </w:r>
      <w:r>
        <w:rPr>
          <w:rFonts w:eastAsia="Times New Roman"/>
          <w:szCs w:val="24"/>
        </w:rPr>
        <w:t>για την επιχειρηματικότητα και την ανάπτυξη εστιάζεται στη βελτίωση όλων των προηγούμενων σταδίων, όπου όλοι οι διεθνείς δείκτες και έρευνες αναδεικνύουν τη χαμηλή θέση της Ελλάδας.</w:t>
      </w:r>
    </w:p>
    <w:p w14:paraId="488C4C89" w14:textId="77777777" w:rsidR="00FF101B" w:rsidRDefault="00202D30">
      <w:pPr>
        <w:spacing w:line="600" w:lineRule="auto"/>
        <w:ind w:firstLine="720"/>
        <w:contextualSpacing/>
        <w:jc w:val="both"/>
        <w:rPr>
          <w:rFonts w:eastAsia="Times New Roman"/>
          <w:szCs w:val="24"/>
        </w:rPr>
      </w:pPr>
      <w:r>
        <w:rPr>
          <w:rFonts w:eastAsia="Times New Roman"/>
          <w:szCs w:val="24"/>
        </w:rPr>
        <w:t>Ειδικότερα, οι ελληνικές επιχειρήσεις, σύμφωνα με σχετική έρευνα που διεξά</w:t>
      </w:r>
      <w:r>
        <w:rPr>
          <w:rFonts w:eastAsia="Times New Roman"/>
          <w:szCs w:val="24"/>
        </w:rPr>
        <w:t>γει η Ευρωπαϊκή Κεντρική Τράπεζα ανά εξάμηνο σε δείγμα δέκα χιλιάδων επιχειρήσεων στην Ευρωζώνη, αντιμετωπίζουν τη δυσμενέστερη κατάσταση μεταξύ όλων των χωρών της Ευρωζώνης στο θέμα της χρηματοδότησης, όχι της φορολογίας. Συγκεκριμένα, αντιμετωπίζουν τα υ</w:t>
      </w:r>
      <w:r>
        <w:rPr>
          <w:rFonts w:eastAsia="Times New Roman"/>
          <w:szCs w:val="24"/>
        </w:rPr>
        <w:t xml:space="preserve">ψηλότερα επιτόκια τραπεζικού δανεισμού, τις περισσότερες απορρίψεις </w:t>
      </w:r>
      <w:r>
        <w:rPr>
          <w:rFonts w:eastAsia="Times New Roman"/>
          <w:szCs w:val="24"/>
        </w:rPr>
        <w:lastRenderedPageBreak/>
        <w:t xml:space="preserve">αιτήσεων δανεισμού από τις τράπεζες, το χαμηλότερο ύψος προσφερόμενων δανείων από τις τράπεζες, το χαμηλότερο ποσοστό προσφερόμενου δανείου προς ίδια κεφάλαια και τα υψηλότερα ενέχυρα για </w:t>
      </w:r>
      <w:r>
        <w:rPr>
          <w:rFonts w:eastAsia="Times New Roman"/>
          <w:szCs w:val="24"/>
        </w:rPr>
        <w:t>τη χορήγηση δανείου. Η πρόσβαση στη χρηματοδότηση αποτελεί την κυρίαρχη ανησυχία των ελληνικών επιχειρήσεων, όχι η φορολογία.</w:t>
      </w:r>
    </w:p>
    <w:p w14:paraId="488C4C8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Συνεπώς, αποδεικνύεται από την έρευνα η ορθότητα της κυβερνητικής στρατηγικής να δώσει προτεραιότητα στην αποκατάσταση της ομαλής </w:t>
      </w:r>
      <w:r>
        <w:rPr>
          <w:rFonts w:eastAsia="Times New Roman"/>
          <w:szCs w:val="24"/>
        </w:rPr>
        <w:t>χρηματοδότησης και στην ένταξη στο πρόγραμμα ποσοτικής χαλάρωσης της Ευρωπαϊκής Κεντρικής Τράπεζας, εξέλιξη που θα βοηθήσει στη ρευστότητα των τραπεζών, στη σταδιακή μείωση των επιτοκίων δανεισμού και τρίτον, στη διαθεσιμότητα χρηματοδότησης των επιχειρήσε</w:t>
      </w:r>
      <w:r>
        <w:rPr>
          <w:rFonts w:eastAsia="Times New Roman"/>
          <w:szCs w:val="24"/>
        </w:rPr>
        <w:t>ων.</w:t>
      </w:r>
    </w:p>
    <w:p w14:paraId="488C4C8B" w14:textId="77777777" w:rsidR="00FF101B" w:rsidRDefault="00202D30">
      <w:pPr>
        <w:spacing w:line="600" w:lineRule="auto"/>
        <w:ind w:firstLine="720"/>
        <w:contextualSpacing/>
        <w:jc w:val="both"/>
        <w:rPr>
          <w:rFonts w:eastAsia="Times New Roman"/>
          <w:szCs w:val="24"/>
        </w:rPr>
      </w:pPr>
      <w:r>
        <w:rPr>
          <w:rFonts w:eastAsia="Times New Roman"/>
          <w:szCs w:val="24"/>
        </w:rPr>
        <w:t>Παράλληλα, συνεχίζεται η δημοσιονομική σταθεροποίηση της οικονομίας και η περιστολή των κρατικών δαπανών, μέσω της αναμόρφωσης της δημόσιας διοίκησης. Παραδείγματος χάριν, από την εφαρμογή της η</w:t>
      </w:r>
      <w:r>
        <w:rPr>
          <w:rFonts w:eastAsia="Times New Roman"/>
          <w:szCs w:val="24"/>
        </w:rPr>
        <w:lastRenderedPageBreak/>
        <w:t xml:space="preserve">λεκτρονικής υπογραφής, σύμφωνα με εκτιμήσεις του ΑΕΒΕ, θα </w:t>
      </w:r>
      <w:r>
        <w:rPr>
          <w:rFonts w:eastAsia="Times New Roman"/>
          <w:szCs w:val="24"/>
        </w:rPr>
        <w:t>εξοικονομήσει το κράτος 800 εκατομμύρια για τη διετία 2017-2018 και θα καταπολεμηθεί η γραφειοκρατία.</w:t>
      </w:r>
    </w:p>
    <w:p w14:paraId="488C4C8C" w14:textId="77777777" w:rsidR="00FF101B" w:rsidRDefault="00202D30">
      <w:pPr>
        <w:spacing w:line="600" w:lineRule="auto"/>
        <w:ind w:firstLine="720"/>
        <w:contextualSpacing/>
        <w:jc w:val="both"/>
        <w:rPr>
          <w:rFonts w:eastAsia="Times New Roman"/>
          <w:szCs w:val="24"/>
        </w:rPr>
      </w:pPr>
      <w:r>
        <w:rPr>
          <w:rFonts w:eastAsia="Times New Roman"/>
          <w:szCs w:val="24"/>
        </w:rPr>
        <w:t>Τέλος, δίνεται έμφαση στη διευκόλυνση και στον περιορισμό των εμποδίων για την έναρξη επιχειρήσεων, με τον περιορισμό του κόστους σύστασης κατά 70%, εφόσο</w:t>
      </w:r>
      <w:r>
        <w:rPr>
          <w:rFonts w:eastAsia="Times New Roman"/>
          <w:szCs w:val="24"/>
        </w:rPr>
        <w:t xml:space="preserve">ν αυτή γίνεται ηλεκτρονικά, και με το περιορισμό αντίστοιχα του χρόνου </w:t>
      </w:r>
      <w:proofErr w:type="spellStart"/>
      <w:r>
        <w:rPr>
          <w:rFonts w:eastAsia="Times New Roman"/>
          <w:szCs w:val="24"/>
        </w:rPr>
        <w:t>αδειοδότησης</w:t>
      </w:r>
      <w:proofErr w:type="spellEnd"/>
      <w:r>
        <w:rPr>
          <w:rFonts w:eastAsia="Times New Roman"/>
          <w:szCs w:val="24"/>
        </w:rPr>
        <w:t>, ως και 97% για επιχειρήσεις τριών βασικών κλάδων της οικονομίας: αυτόν του τουρισμού, μεταποίηση τροφίμων και ποτών και υγείας.</w:t>
      </w:r>
    </w:p>
    <w:p w14:paraId="488C4C8D" w14:textId="77777777" w:rsidR="00FF101B" w:rsidRDefault="00202D30">
      <w:pPr>
        <w:spacing w:line="600" w:lineRule="auto"/>
        <w:ind w:firstLine="720"/>
        <w:contextualSpacing/>
        <w:jc w:val="both"/>
        <w:rPr>
          <w:rFonts w:eastAsia="Times New Roman"/>
          <w:szCs w:val="24"/>
        </w:rPr>
      </w:pPr>
      <w:r>
        <w:rPr>
          <w:rFonts w:eastAsia="Times New Roman"/>
          <w:szCs w:val="24"/>
        </w:rPr>
        <w:t>Η Κυβέρνηση προωθεί τις απαραίτητες μεταρρυ</w:t>
      </w:r>
      <w:r>
        <w:rPr>
          <w:rFonts w:eastAsia="Times New Roman"/>
          <w:szCs w:val="24"/>
        </w:rPr>
        <w:t>θμίσεις για την αποτελεσματική και δίκαια διαχείριση των κόκκινων δανείων, τη μείωση των διοικητικών εμποδίων, τη δικαιότερη κατανομή των φορολογικών βαρών, τη σύλληψη της φοροδιαφυγής και τη μέγιστη δυνατή άντληση χρηματοδοτικών πόρων και προσέλκυση επενδ</w:t>
      </w:r>
      <w:r>
        <w:rPr>
          <w:rFonts w:eastAsia="Times New Roman"/>
          <w:szCs w:val="24"/>
        </w:rPr>
        <w:t>υτικών κεφαλαίων. Οι μεταρρυθμί</w:t>
      </w:r>
      <w:r>
        <w:rPr>
          <w:rFonts w:eastAsia="Times New Roman"/>
          <w:szCs w:val="24"/>
        </w:rPr>
        <w:lastRenderedPageBreak/>
        <w:t xml:space="preserve">σεις αυτές είναι κρίσιμες για την επιστροφή της βιώσιμης και </w:t>
      </w:r>
      <w:proofErr w:type="spellStart"/>
      <w:r>
        <w:rPr>
          <w:rFonts w:eastAsia="Times New Roman"/>
          <w:szCs w:val="24"/>
        </w:rPr>
        <w:t>δίκαιας</w:t>
      </w:r>
      <w:proofErr w:type="spellEnd"/>
      <w:r>
        <w:rPr>
          <w:rFonts w:eastAsia="Times New Roman"/>
          <w:szCs w:val="24"/>
        </w:rPr>
        <w:t xml:space="preserve"> ανάπτυξης της οικονομίας. Γι’ αυτό και όλοι θα έπρεπε να τις στηρίζουν αντί να τις δυσφημούν ή να τις πολεμούν. Πολύ περισσότερο που ήδη φέτος έχουν αρχίσει</w:t>
      </w:r>
      <w:r>
        <w:rPr>
          <w:rFonts w:eastAsia="Times New Roman"/>
          <w:szCs w:val="24"/>
        </w:rPr>
        <w:t xml:space="preserve"> να αποδίδουν αναπτυξιακά </w:t>
      </w:r>
      <w:proofErr w:type="spellStart"/>
      <w:r>
        <w:rPr>
          <w:rFonts w:eastAsia="Times New Roman"/>
          <w:szCs w:val="24"/>
        </w:rPr>
        <w:t>αποτέλεσματα</w:t>
      </w:r>
      <w:proofErr w:type="spellEnd"/>
      <w:r>
        <w:rPr>
          <w:rFonts w:eastAsia="Times New Roman"/>
          <w:szCs w:val="24"/>
        </w:rPr>
        <w:t>.</w:t>
      </w:r>
    </w:p>
    <w:p w14:paraId="488C4C8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Κλείνοντας, θέλω να σας παροτρύνω όλους να υπερψηφίσετε τον </w:t>
      </w:r>
      <w:r>
        <w:rPr>
          <w:rFonts w:eastAsia="Times New Roman"/>
          <w:szCs w:val="24"/>
        </w:rPr>
        <w:t>π</w:t>
      </w:r>
      <w:r>
        <w:rPr>
          <w:rFonts w:eastAsia="Times New Roman"/>
          <w:szCs w:val="24"/>
        </w:rPr>
        <w:t>ροϋπολογισμό του 2017.</w:t>
      </w:r>
    </w:p>
    <w:p w14:paraId="488C4C8F" w14:textId="77777777" w:rsidR="00FF101B" w:rsidRDefault="00202D30">
      <w:pPr>
        <w:spacing w:line="600" w:lineRule="auto"/>
        <w:ind w:firstLine="720"/>
        <w:contextualSpacing/>
        <w:jc w:val="both"/>
        <w:rPr>
          <w:rFonts w:eastAsia="Times New Roman"/>
          <w:szCs w:val="24"/>
        </w:rPr>
      </w:pPr>
      <w:r>
        <w:rPr>
          <w:rFonts w:eastAsia="Times New Roman"/>
          <w:szCs w:val="24"/>
        </w:rPr>
        <w:t>Σας ευχαριστώ πολύ.</w:t>
      </w:r>
    </w:p>
    <w:p w14:paraId="488C4C90"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88C4C91"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488C4C92" w14:textId="77777777" w:rsidR="00FF101B" w:rsidRDefault="00202D30">
      <w:pPr>
        <w:spacing w:line="600" w:lineRule="auto"/>
        <w:ind w:firstLine="720"/>
        <w:contextualSpacing/>
        <w:jc w:val="both"/>
        <w:rPr>
          <w:rFonts w:eastAsia="Times New Roman"/>
          <w:szCs w:val="24"/>
        </w:rPr>
      </w:pPr>
      <w:r>
        <w:rPr>
          <w:rFonts w:eastAsia="Times New Roman"/>
          <w:szCs w:val="24"/>
        </w:rPr>
        <w:t>Θα</w:t>
      </w:r>
      <w:r>
        <w:rPr>
          <w:rFonts w:eastAsia="Times New Roman"/>
          <w:szCs w:val="24"/>
        </w:rPr>
        <w:t xml:space="preserve"> συνεχίσουμε με την κ</w:t>
      </w:r>
      <w:r>
        <w:rPr>
          <w:rFonts w:eastAsia="Times New Roman"/>
          <w:szCs w:val="24"/>
        </w:rPr>
        <w:t>.</w:t>
      </w:r>
      <w:r>
        <w:rPr>
          <w:rFonts w:eastAsia="Times New Roman"/>
          <w:szCs w:val="24"/>
        </w:rPr>
        <w:t xml:space="preserve"> Αφροδίτη </w:t>
      </w:r>
      <w:proofErr w:type="spellStart"/>
      <w:r>
        <w:rPr>
          <w:rFonts w:eastAsia="Times New Roman"/>
          <w:szCs w:val="24"/>
        </w:rPr>
        <w:t>Θεοπεφτάτου</w:t>
      </w:r>
      <w:proofErr w:type="spellEnd"/>
      <w:r>
        <w:rPr>
          <w:rFonts w:eastAsia="Times New Roman"/>
          <w:szCs w:val="24"/>
        </w:rPr>
        <w:t xml:space="preserve"> από τον ΣΥΡΙΖΑ. Μετά θα μιλήσουν δύο Βουλευτές από τη Νέα Δημοκρατία. Ήδη έχουν ζητήσει τον λόγο τρεις Κοινοβουλευτικοί Εκπρόσωποι, οπότε θα δώσουμε τον λόγο μετά τους δύο Βουλευτές που ανακοίνωσα στον Κοινοβουλε</w:t>
      </w:r>
      <w:r>
        <w:rPr>
          <w:rFonts w:eastAsia="Times New Roman"/>
          <w:szCs w:val="24"/>
        </w:rPr>
        <w:t xml:space="preserve">υτικό </w:t>
      </w:r>
      <w:r>
        <w:rPr>
          <w:rFonts w:eastAsia="Times New Roman"/>
          <w:szCs w:val="24"/>
        </w:rPr>
        <w:lastRenderedPageBreak/>
        <w:t xml:space="preserve">Εκπρόσωπο της Χρυσής Αυγής, ύστερα θα μιλήσουν δύο Βουλευτές και μετά ο κ. </w:t>
      </w:r>
      <w:proofErr w:type="spellStart"/>
      <w:r>
        <w:rPr>
          <w:rFonts w:eastAsia="Times New Roman"/>
          <w:szCs w:val="24"/>
        </w:rPr>
        <w:t>Γαβρόγλου</w:t>
      </w:r>
      <w:proofErr w:type="spellEnd"/>
      <w:r>
        <w:rPr>
          <w:rFonts w:eastAsia="Times New Roman"/>
          <w:szCs w:val="24"/>
        </w:rPr>
        <w:t>.</w:t>
      </w:r>
    </w:p>
    <w:p w14:paraId="488C4C9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Ορίστε, κυρία </w:t>
      </w:r>
      <w:proofErr w:type="spellStart"/>
      <w:r>
        <w:rPr>
          <w:rFonts w:eastAsia="Times New Roman"/>
          <w:szCs w:val="24"/>
        </w:rPr>
        <w:t>Θεοπεφτάτου</w:t>
      </w:r>
      <w:proofErr w:type="spellEnd"/>
      <w:r>
        <w:rPr>
          <w:rFonts w:eastAsia="Times New Roman"/>
          <w:szCs w:val="24"/>
        </w:rPr>
        <w:t>.</w:t>
      </w:r>
    </w:p>
    <w:p w14:paraId="488C4C9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ΑΦΡΟΔΙΤΗ ΘΕΟΠΕΦΤΑΤΟΥ: </w:t>
      </w:r>
      <w:r>
        <w:rPr>
          <w:rFonts w:eastAsia="Times New Roman"/>
          <w:szCs w:val="24"/>
        </w:rPr>
        <w:t>Ευχαριστώ, κύριε Πρόεδρε.</w:t>
      </w:r>
    </w:p>
    <w:p w14:paraId="488C4C9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είναι γεγονός ότι ύστερα από επτά χρόνια συνεχούς λιτότητας και ύφεσης, αναγνωρίζουμε όλοι ότι κανείς δεν διαθέτει το μαγικό ραβδί που θα επαναφέρει την οικονομία σε μια κανονικότητα και θα συμβεί η έξοδος από την κρίση. </w:t>
      </w:r>
    </w:p>
    <w:p w14:paraId="488C4C96" w14:textId="77777777" w:rsidR="00FF101B" w:rsidRDefault="00202D30">
      <w:pPr>
        <w:spacing w:line="600" w:lineRule="auto"/>
        <w:ind w:firstLine="720"/>
        <w:contextualSpacing/>
        <w:jc w:val="both"/>
        <w:rPr>
          <w:rFonts w:eastAsia="Times New Roman"/>
          <w:szCs w:val="24"/>
        </w:rPr>
      </w:pPr>
      <w:r>
        <w:rPr>
          <w:rFonts w:eastAsia="Times New Roman"/>
          <w:szCs w:val="24"/>
        </w:rPr>
        <w:t>Έχει</w:t>
      </w:r>
      <w:r>
        <w:rPr>
          <w:rFonts w:eastAsia="Times New Roman"/>
          <w:szCs w:val="24"/>
        </w:rPr>
        <w:t xml:space="preserve">, λοιπόν, αυτός ο </w:t>
      </w:r>
      <w:r>
        <w:rPr>
          <w:rFonts w:eastAsia="Times New Roman"/>
          <w:szCs w:val="24"/>
        </w:rPr>
        <w:t>π</w:t>
      </w:r>
      <w:r>
        <w:rPr>
          <w:rFonts w:eastAsia="Times New Roman"/>
          <w:szCs w:val="24"/>
        </w:rPr>
        <w:t>ροϋπολογισμός θετικά μηνύματα, έχει και δυσκολίες, αφού ακόμα βρισκόμαστε εν μέσω κρίσης. Υπάρχουν άνθρωποι που επιβαρύνονται και υπάρχουν άλλοι που προσπαθούμε να προστατέψουμε και σε αυτήν την κατεύθυνση ήταν και το χθεσινό διάγγελμα τ</w:t>
      </w:r>
      <w:r>
        <w:rPr>
          <w:rFonts w:eastAsia="Times New Roman"/>
          <w:szCs w:val="24"/>
        </w:rPr>
        <w:t>ου Πρωθυπουργού, που αποτυπώνεται αυτή η πρόθεση και η δέσμευση μας ότι τα πλεονάσματα θα έχουν αναδιανεμητικό χαρακτήρα και θα πηγαίνουν σε αυτούς που έχουν πληγεί περισσότερο από την κρίση.</w:t>
      </w:r>
    </w:p>
    <w:p w14:paraId="488C4C97"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Η στρατηγική μας εδώ και ενάμιση χρόνο είναι να προστατέψουμε τι</w:t>
      </w:r>
      <w:r>
        <w:rPr>
          <w:rFonts w:eastAsia="Times New Roman"/>
          <w:szCs w:val="24"/>
        </w:rPr>
        <w:t xml:space="preserve">ς ευάλωτες τάξεις, να σταθεροποιήσουμε την οικονομία και να οδηγήσουμε την χώρα σε μια κανονικότητα, ώστε να βγει από την κρίση οριστικά, λαμβάνοντας </w:t>
      </w:r>
      <w:proofErr w:type="spellStart"/>
      <w:r>
        <w:rPr>
          <w:rFonts w:eastAsia="Times New Roman"/>
          <w:szCs w:val="24"/>
        </w:rPr>
        <w:t>υπ</w:t>
      </w:r>
      <w:r>
        <w:rPr>
          <w:rFonts w:eastAsia="Times New Roman"/>
          <w:szCs w:val="24"/>
        </w:rPr>
        <w:t>΄</w:t>
      </w:r>
      <w:r>
        <w:rPr>
          <w:rFonts w:eastAsia="Times New Roman"/>
          <w:szCs w:val="24"/>
        </w:rPr>
        <w:t>όψ</w:t>
      </w:r>
      <w:r>
        <w:rPr>
          <w:rFonts w:eastAsia="Times New Roman"/>
          <w:szCs w:val="24"/>
        </w:rPr>
        <w:t>ιν</w:t>
      </w:r>
      <w:proofErr w:type="spellEnd"/>
      <w:r>
        <w:rPr>
          <w:rFonts w:eastAsia="Times New Roman"/>
          <w:szCs w:val="24"/>
        </w:rPr>
        <w:t xml:space="preserve"> ότι μέχρι πρότινος οι κατέχοντες πλήρωναν φόρους σε εθελοντική βάση και ότι έχει πέσει δυσανάλογο </w:t>
      </w:r>
      <w:r>
        <w:rPr>
          <w:rFonts w:eastAsia="Times New Roman"/>
          <w:szCs w:val="24"/>
        </w:rPr>
        <w:t>βάρος σε μερίδα των μεσαίων στρωμάτων και των αυτοαπασχολούμενων. Αυτό το αναγνωρίζουμε, δεν το κρύβουμε και δεν προσπαθούμε να το υποτιμήσουμε.</w:t>
      </w:r>
    </w:p>
    <w:p w14:paraId="488C4C98" w14:textId="77777777" w:rsidR="00FF101B" w:rsidRDefault="00202D30">
      <w:pPr>
        <w:spacing w:line="600" w:lineRule="auto"/>
        <w:ind w:firstLine="720"/>
        <w:contextualSpacing/>
        <w:jc w:val="both"/>
        <w:rPr>
          <w:rFonts w:eastAsia="Times New Roman"/>
          <w:szCs w:val="24"/>
        </w:rPr>
      </w:pPr>
      <w:r>
        <w:rPr>
          <w:rFonts w:eastAsia="Times New Roman"/>
          <w:szCs w:val="24"/>
        </w:rPr>
        <w:t>Είναι πραγματικά μεγάλο το βάρος και σταδιακά το μειώνουμε, καθώς η χώρα ανακάμπτει και ανασυγκροτείται η οικον</w:t>
      </w:r>
      <w:r>
        <w:rPr>
          <w:rFonts w:eastAsia="Times New Roman"/>
          <w:szCs w:val="24"/>
        </w:rPr>
        <w:t xml:space="preserve">ομία της και η παραγωγική της βάση. Ενώ όλες οι προηγούμενες κυβερνήσεις προεκλογικά θεωρούσαν κορυφαίο το πρόβλημα της φοροδιαφυγής, είναι η πρώτη φορά που έχουμε απτά και μετρήσιμα αποτελέσματα στον αγώνα για την πάταξη της. </w:t>
      </w:r>
    </w:p>
    <w:p w14:paraId="488C4C99"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Επομένως, αυτή η στρατηγική </w:t>
      </w:r>
      <w:r>
        <w:rPr>
          <w:rFonts w:eastAsia="Times New Roman"/>
          <w:szCs w:val="24"/>
        </w:rPr>
        <w:t xml:space="preserve">να βοηθήσουμε τα ευάλωτα στρώματα ξεκίνησε συστηματικά πέρυσι, όπου για πρώτη φορά θεσμοθετήθηκε μια σειρά άμεσων μέτρων για την αντιμετώπιση της ανθρωπιστικής κρίσης, ξεκινήσαμε με 100 εκατομμύρια το 2015, 270 φέτος και 760 εγγράφονται στον φετινό </w:t>
      </w:r>
      <w:r>
        <w:rPr>
          <w:rFonts w:eastAsia="Times New Roman"/>
          <w:szCs w:val="24"/>
        </w:rPr>
        <w:t>π</w:t>
      </w:r>
      <w:r>
        <w:rPr>
          <w:rFonts w:eastAsia="Times New Roman"/>
          <w:szCs w:val="24"/>
        </w:rPr>
        <w:t>ροϋπολ</w:t>
      </w:r>
      <w:r>
        <w:rPr>
          <w:rFonts w:eastAsia="Times New Roman"/>
          <w:szCs w:val="24"/>
        </w:rPr>
        <w:t>ογισμό του 2017, μέσα από την εφαρμογή του κοινωνικού εισοδήματος αλληλεγγύης.</w:t>
      </w:r>
    </w:p>
    <w:p w14:paraId="488C4C9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του 2017 επιχειρεί να διατηρήσει τη δημοσιονομική ισορροπία, ώστε να εμπεδωθεί και να ανακτηθεί πλήρως η αξιοπιστία της οικονομικής μας πολιτικής, που είναι προ</w:t>
      </w:r>
      <w:r>
        <w:rPr>
          <w:rFonts w:eastAsia="Times New Roman"/>
          <w:szCs w:val="24"/>
        </w:rPr>
        <w:t xml:space="preserve">ϋπόθεση εξόδου από τα μνημόνια και τη σκληρή επιτροπεία. </w:t>
      </w:r>
    </w:p>
    <w:p w14:paraId="488C4C9B" w14:textId="77777777" w:rsidR="00FF101B" w:rsidRDefault="00202D30">
      <w:pPr>
        <w:spacing w:line="600" w:lineRule="auto"/>
        <w:ind w:firstLine="720"/>
        <w:contextualSpacing/>
        <w:jc w:val="both"/>
        <w:rPr>
          <w:rFonts w:eastAsia="Times New Roman"/>
          <w:szCs w:val="24"/>
        </w:rPr>
      </w:pPr>
      <w:r>
        <w:rPr>
          <w:rFonts w:eastAsia="Times New Roman"/>
          <w:szCs w:val="24"/>
        </w:rPr>
        <w:t>Επιπλέον, επιχειρεί όχι μόνο να διατηρήσει σταθερό ή να αυξήσει το επίπεδο των δημοσίων επενδύσεων για να στηριχθεί ο οικονομικός ρυθμός μεγέθυνσης, εκεί που η ιδιωτική οικονομία δεν μπορεί να δραστ</w:t>
      </w:r>
      <w:r>
        <w:rPr>
          <w:rFonts w:eastAsia="Times New Roman"/>
          <w:szCs w:val="24"/>
        </w:rPr>
        <w:t xml:space="preserve">ηριοποιηθεί, αλλά να βάλει σε νέα βάση την οικονομική δραστηριότητα στον </w:t>
      </w:r>
      <w:r>
        <w:rPr>
          <w:rFonts w:eastAsia="Times New Roman"/>
          <w:szCs w:val="24"/>
        </w:rPr>
        <w:lastRenderedPageBreak/>
        <w:t>ιδιωτικό τομέα, ενισχύοντας την υγιή επιχειρηματικότητα, κόντρα στους αεριτζήδες που λυμαίνονταν την μερίδα του λέοντος για δεκαετίες.</w:t>
      </w:r>
    </w:p>
    <w:p w14:paraId="488C4C9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Είναι χαρακτηριστικό, κύριοι συνάδελφοι, ότι στο</w:t>
      </w:r>
      <w:r>
        <w:rPr>
          <w:rFonts w:eastAsia="Times New Roman" w:cs="Times New Roman"/>
          <w:szCs w:val="24"/>
        </w:rPr>
        <w:t xml:space="preserve"> προηγούμενο ΕΣΠΑ 2007-2013 η κάθε θέση εργασίας κόστισε 90.000 ευρώ τον χρόνο. Ξέρουμε όλοι ότι δεν υπήρχαν πολλοί εργαζόμενοι που να αμείφθηκαν με τέτοια ποσά. </w:t>
      </w:r>
    </w:p>
    <w:p w14:paraId="488C4C9D" w14:textId="77777777" w:rsidR="00FF101B" w:rsidRDefault="00202D30">
      <w:pPr>
        <w:spacing w:line="600" w:lineRule="auto"/>
        <w:contextualSpacing/>
        <w:jc w:val="both"/>
        <w:rPr>
          <w:rFonts w:eastAsia="Times New Roman" w:cs="Times New Roman"/>
          <w:szCs w:val="24"/>
        </w:rPr>
      </w:pPr>
      <w:r>
        <w:rPr>
          <w:rFonts w:eastAsia="Times New Roman" w:cs="Times New Roman"/>
          <w:szCs w:val="24"/>
        </w:rPr>
        <w:t>Στο τρέχον πρόγραμμα η πρόθεσή μας είναι να μοιραστεί σε περισσότερους δικαιούχους αυτό το πρ</w:t>
      </w:r>
      <w:r>
        <w:rPr>
          <w:rFonts w:eastAsia="Times New Roman" w:cs="Times New Roman"/>
          <w:szCs w:val="24"/>
        </w:rPr>
        <w:t xml:space="preserve">όγραμμα, σε μικρομεσαίες επιχειρήσεις, σε νέους ερευνητές και σε άνεργους. </w:t>
      </w:r>
    </w:p>
    <w:p w14:paraId="488C4C9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απόφαση του πρόσφατου </w:t>
      </w:r>
      <w:proofErr w:type="spellStart"/>
      <w:r>
        <w:rPr>
          <w:rFonts w:eastAsia="Times New Roman" w:cs="Times New Roman"/>
          <w:szCs w:val="24"/>
          <w:lang w:val="en-US"/>
        </w:rPr>
        <w:t>Eurogroup</w:t>
      </w:r>
      <w:proofErr w:type="spellEnd"/>
      <w:r>
        <w:rPr>
          <w:rFonts w:eastAsia="Times New Roman" w:cs="Times New Roman"/>
          <w:szCs w:val="24"/>
        </w:rPr>
        <w:t xml:space="preserve"> για τα βραχυπρόθεσμα μέτρα που αφορούν το χρέος είναι σημαντική επιτυχία. Με όσα συμφωνήθηκαν εξασφαλίζεται μείωση του χρέους κατά 22% του ΑΕΠ και</w:t>
      </w:r>
      <w:r>
        <w:rPr>
          <w:rFonts w:eastAsia="Times New Roman" w:cs="Times New Roman"/>
          <w:szCs w:val="24"/>
        </w:rPr>
        <w:t xml:space="preserve"> σταθεροποιούνται τα επιτόκια 1,5%, εκεί που σε πολλές ευρωπαϊκές χώρες υπάρχουν προβλέψεις για πολύ υψηλότερα. </w:t>
      </w:r>
    </w:p>
    <w:p w14:paraId="488C4C9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πετύχαμε κάτι που καμ</w:t>
      </w:r>
      <w:r>
        <w:rPr>
          <w:rFonts w:eastAsia="Times New Roman" w:cs="Times New Roman"/>
          <w:szCs w:val="24"/>
        </w:rPr>
        <w:t>μ</w:t>
      </w:r>
      <w:r>
        <w:rPr>
          <w:rFonts w:eastAsia="Times New Roman" w:cs="Times New Roman"/>
          <w:szCs w:val="24"/>
        </w:rPr>
        <w:t>ιά άλλη κυβέρνηση δεν είχε καν διεκδικήσει σε οικονομικό και κοινωνικό επίπεδο, γιατί εάν θυμάστε προσπαθούσαν να μας</w:t>
      </w:r>
      <w:r>
        <w:rPr>
          <w:rFonts w:eastAsia="Times New Roman" w:cs="Times New Roman"/>
          <w:szCs w:val="24"/>
        </w:rPr>
        <w:t xml:space="preserve"> πείσουν ότι χρέος είναι βιώσιμο. Όσοι δεν το βλέπουν ή το υποτιμούν, αδικούν όχι την Κυβέρνηση, αλλά την προσπάθεια του λαού μας. Είναι αποφασιστικό βήμα για την έξοδο της ελληνικής οικονομίας από την κρίση. </w:t>
      </w:r>
    </w:p>
    <w:p w14:paraId="488C4CA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 επόμενα βήματα είναι απολύτως συγκεκριμένα:</w:t>
      </w:r>
      <w:r>
        <w:rPr>
          <w:rFonts w:eastAsia="Times New Roman" w:cs="Times New Roman"/>
          <w:szCs w:val="24"/>
        </w:rPr>
        <w:t xml:space="preserve"> ένταξη στο πρόγραμμα ποσοτικής χαλάρωσης, έξοδος της χώρας στις αγορές το 2017 με περαιτέρω χαλάρωση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με στόχο την οριστική άρση τους και την επιτυχή ολοκλήρωση του προγράμματος το καλοκαίρι του 2018. </w:t>
      </w:r>
    </w:p>
    <w:p w14:paraId="488C4CA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αναγνωρίζουν πλέον όλοι στην Ε</w:t>
      </w:r>
      <w:r>
        <w:rPr>
          <w:rFonts w:eastAsia="Times New Roman" w:cs="Times New Roman"/>
          <w:szCs w:val="24"/>
        </w:rPr>
        <w:t xml:space="preserve">υρώπη, παρά τη μιζέρια της Αντιπολίτευσης εδώ στη χώρα μας, ενώ είναι προφανές ότι κατευθύνεται η χώρα προς την ανάπτυξη καθώς έχουμε θετικούς ρυθμούς το δεύτερο </w:t>
      </w:r>
      <w:r>
        <w:rPr>
          <w:rFonts w:eastAsia="Times New Roman" w:cs="Times New Roman"/>
          <w:szCs w:val="24"/>
        </w:rPr>
        <w:lastRenderedPageBreak/>
        <w:t>τρίμηνο του 2016 -</w:t>
      </w:r>
      <w:r>
        <w:rPr>
          <w:rFonts w:eastAsia="Times New Roman" w:cs="Times New Roman"/>
          <w:szCs w:val="24"/>
        </w:rPr>
        <w:t xml:space="preserve"> </w:t>
      </w:r>
      <w:r>
        <w:rPr>
          <w:rFonts w:eastAsia="Times New Roman" w:cs="Times New Roman"/>
          <w:szCs w:val="24"/>
        </w:rPr>
        <w:t>και περιμένουμε το ίδιο και για το τρίτο</w:t>
      </w:r>
      <w:r>
        <w:rPr>
          <w:rFonts w:eastAsia="Times New Roman" w:cs="Times New Roman"/>
          <w:szCs w:val="24"/>
        </w:rPr>
        <w:t xml:space="preserve"> </w:t>
      </w:r>
      <w:r>
        <w:rPr>
          <w:rFonts w:eastAsia="Times New Roman" w:cs="Times New Roman"/>
          <w:szCs w:val="24"/>
        </w:rPr>
        <w:t>- ώστε να έχουμε ένα συνολικά θετι</w:t>
      </w:r>
      <w:r>
        <w:rPr>
          <w:rFonts w:eastAsia="Times New Roman" w:cs="Times New Roman"/>
          <w:szCs w:val="24"/>
        </w:rPr>
        <w:t xml:space="preserve">κό αποτέλεσμα. </w:t>
      </w:r>
    </w:p>
    <w:p w14:paraId="488C4CA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 που χρειαζόμαστε τώρα και αυτό που ζητάει ο κόσμος δεν είναι απλώς η επιστροφή στην προ κρίσης κατάσταση και η μείωση της ανεργίας που έχει ήδη αρχίσει να καταγράφεται, αλλά συνολικά η αντιμετώπιση των παθογενειών που οδήγησαν στη χρεο</w:t>
      </w:r>
      <w:r>
        <w:rPr>
          <w:rFonts w:eastAsia="Times New Roman" w:cs="Times New Roman"/>
          <w:szCs w:val="24"/>
        </w:rPr>
        <w:t xml:space="preserve">κοπία της χώρας και έφεραν τα μνημόνια και η απαλλαγή από την επιτροπεία που περιορίζει τη </w:t>
      </w:r>
      <w:r>
        <w:rPr>
          <w:rFonts w:eastAsia="Times New Roman" w:cs="Times New Roman"/>
          <w:szCs w:val="24"/>
        </w:rPr>
        <w:t>δ</w:t>
      </w:r>
      <w:r>
        <w:rPr>
          <w:rFonts w:eastAsia="Times New Roman" w:cs="Times New Roman"/>
          <w:szCs w:val="24"/>
        </w:rPr>
        <w:t>ημοκρατία και τη λαϊκή κυριαρχία. Όχι μοιράζοντας λεφτά που δεν υπάρχουν και παράγοντας έτσι ελλείμματα και χρέη, όχι για να επαναλάβουμε το προηγούμενο μοντέλο δια</w:t>
      </w:r>
      <w:r>
        <w:rPr>
          <w:rFonts w:eastAsia="Times New Roman" w:cs="Times New Roman"/>
          <w:szCs w:val="24"/>
        </w:rPr>
        <w:t xml:space="preserve">κυβέρνησης, αλλά για να γίνει η Ελλάδα επιτέλους μια χώρα με ισχυρή οικονομία, μικρότερη ανεργία, χωρίς φοροδιαφυγή, διαφθορά και πελατειακές σχέσεις, με διαφανή και αποτελεσματική διοίκηση. </w:t>
      </w:r>
    </w:p>
    <w:p w14:paraId="488C4CA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Κανείς δεν πανηγυρίζει και κανείς δεν έχει δικαίωμα να πανηγυρίσ</w:t>
      </w:r>
      <w:r>
        <w:rPr>
          <w:rFonts w:eastAsia="Times New Roman" w:cs="Times New Roman"/>
          <w:szCs w:val="24"/>
        </w:rPr>
        <w:t xml:space="preserve">ει επειδή η οικονομία ξέφυγε από την ύφεση τα δύο τρίμηνα του 2016. Θα </w:t>
      </w:r>
      <w:r>
        <w:rPr>
          <w:rFonts w:eastAsia="Times New Roman" w:cs="Times New Roman"/>
          <w:szCs w:val="24"/>
        </w:rPr>
        <w:lastRenderedPageBreak/>
        <w:t>πάμε ακόμα καλύτερα και αυτό δεν αποδεικνύεται μόνο από τον προϋπολογισμό, αλλά το υποστηρίζουν η Τράπεζα της Ελλάδ</w:t>
      </w:r>
      <w:r>
        <w:rPr>
          <w:rFonts w:eastAsia="Times New Roman" w:cs="Times New Roman"/>
          <w:szCs w:val="24"/>
        </w:rPr>
        <w:t>ο</w:t>
      </w:r>
      <w:r>
        <w:rPr>
          <w:rFonts w:eastAsia="Times New Roman" w:cs="Times New Roman"/>
          <w:szCs w:val="24"/>
        </w:rPr>
        <w:t>ς, η έκθεση της Κομισιόν αλλά και διεθνών χρηματοπιστωτικών οίκων που</w:t>
      </w:r>
      <w:r>
        <w:rPr>
          <w:rFonts w:eastAsia="Times New Roman" w:cs="Times New Roman"/>
          <w:szCs w:val="24"/>
        </w:rPr>
        <w:t xml:space="preserve"> δεν είναι ΣΥΡΙΖΑ όλοι αυτοί. </w:t>
      </w:r>
    </w:p>
    <w:p w14:paraId="488C4CA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Έχει ενδιαφέρον να δούμε πώς εξελίσσεται ο προϋπολογισμός του παρόντος έτους και να απαντηθεί η καταστροφολογία της Αντιπολίτευσης και πολλών μέσων μαζικής ενημέρωσης. Έλεγαν ότι θα καταρρεύσουν τα έσοδα και θα πάμε σε νέα δη</w:t>
      </w:r>
      <w:r>
        <w:rPr>
          <w:rFonts w:eastAsia="Times New Roman" w:cs="Times New Roman"/>
          <w:szCs w:val="24"/>
        </w:rPr>
        <w:t xml:space="preserve">μοσιονομικά μέτρα. Πραγματικά εκτός πραγματικότητας! Ήδη το πρώτο ενδεκάμηνο έχουμε ξεπεράσει τον στόχο του προϋπολογισμού κατά 2,44 δισεκατομμύρια ευρώ. </w:t>
      </w:r>
    </w:p>
    <w:p w14:paraId="488C4CA5"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έναν ευρύτερο ευαίσθητο χώρο η χώρα μας αποτελεί δύναμη σταθερότητας</w:t>
      </w:r>
      <w:r>
        <w:rPr>
          <w:rFonts w:eastAsia="Times New Roman" w:cs="Times New Roman"/>
          <w:szCs w:val="24"/>
        </w:rPr>
        <w:t xml:space="preserve"> και ειρήνης και προχωράει σε συμμαχίες, απλώνοντας χέρι φιλίας και συνεργασίας στους γειτονικούς λαούς για την εμπέδωση της ειρήνης, που είναι και το μεγάλο ζητούμενο </w:t>
      </w:r>
      <w:r>
        <w:rPr>
          <w:rFonts w:eastAsia="Times New Roman" w:cs="Times New Roman"/>
          <w:szCs w:val="24"/>
        </w:rPr>
        <w:lastRenderedPageBreak/>
        <w:t xml:space="preserve">στην εποχή μας, προκειμένου να εδραιωθεί η </w:t>
      </w:r>
      <w:r>
        <w:rPr>
          <w:rFonts w:eastAsia="Times New Roman" w:cs="Times New Roman"/>
          <w:szCs w:val="24"/>
        </w:rPr>
        <w:t>δ</w:t>
      </w:r>
      <w:r>
        <w:rPr>
          <w:rFonts w:eastAsia="Times New Roman" w:cs="Times New Roman"/>
          <w:szCs w:val="24"/>
        </w:rPr>
        <w:t xml:space="preserve">ημοκρατία, η αλληλεγγύη και ο σεβασμός στα ανθρώπινα δικαιώματα. </w:t>
      </w:r>
    </w:p>
    <w:p w14:paraId="488C4CA6"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Δουλεύοντας με σύστημα και αποφασιστικότητα θα προχωρήσουμε με τον προϋπολογισμού του 2017, όπου θα είναι ορατά τα σημάδια εξόδου της χώρας από τη βαθιά κρίση των τελευταίων ετών. </w:t>
      </w:r>
    </w:p>
    <w:p w14:paraId="488C4CA7"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Σας ευχαρ</w:t>
      </w:r>
      <w:r>
        <w:rPr>
          <w:rFonts w:eastAsia="Times New Roman" w:cs="Times New Roman"/>
          <w:szCs w:val="24"/>
        </w:rPr>
        <w:t xml:space="preserve">ιστώ. </w:t>
      </w:r>
    </w:p>
    <w:p w14:paraId="488C4CA8" w14:textId="77777777" w:rsidR="00FF101B" w:rsidRDefault="00202D30">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CA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Θεοπεφτάτου</w:t>
      </w:r>
      <w:proofErr w:type="spellEnd"/>
      <w:r>
        <w:rPr>
          <w:rFonts w:eastAsia="Times New Roman" w:cs="Times New Roman"/>
          <w:szCs w:val="24"/>
        </w:rPr>
        <w:t xml:space="preserve">. </w:t>
      </w:r>
    </w:p>
    <w:p w14:paraId="488C4CA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Καρασμάνης</w:t>
      </w:r>
      <w:proofErr w:type="spellEnd"/>
      <w:r>
        <w:rPr>
          <w:rFonts w:eastAsia="Times New Roman" w:cs="Times New Roman"/>
          <w:szCs w:val="24"/>
        </w:rPr>
        <w:t xml:space="preserve"> από τη Νέα Δημοκρατία. </w:t>
      </w:r>
    </w:p>
    <w:p w14:paraId="488C4CA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ΚΑΡΑΣΜΑΝΗΣ: </w:t>
      </w:r>
      <w:r>
        <w:rPr>
          <w:rFonts w:eastAsia="Times New Roman" w:cs="Times New Roman"/>
          <w:szCs w:val="24"/>
        </w:rPr>
        <w:t xml:space="preserve">Ευχαριστώ, κύριε Πρόεδρε. </w:t>
      </w:r>
    </w:p>
    <w:p w14:paraId="488C4CAC" w14:textId="77777777" w:rsidR="00FF101B" w:rsidRDefault="00202D3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cs="Times New Roman"/>
          <w:szCs w:val="24"/>
        </w:rPr>
        <w:t xml:space="preserve">Κυρίες και κύριοι συνάδελφοι, χθες και προχθές άκουσα από τους συναδέλφους της </w:t>
      </w:r>
      <w:r>
        <w:rPr>
          <w:rFonts w:eastAsia="Times New Roman" w:cs="Times New Roman"/>
          <w:szCs w:val="24"/>
        </w:rPr>
        <w:t>σ</w:t>
      </w:r>
      <w:r>
        <w:rPr>
          <w:rFonts w:eastAsia="Times New Roman" w:cs="Times New Roman"/>
          <w:szCs w:val="24"/>
        </w:rPr>
        <w:t xml:space="preserve">υμπολίτευσης ότι μαζί ψηφίσαμε το καλοκαίρι 2015 τη συμφωνία. Ε, όχι κύριοι συνάδελφοι! Εμείς ψηφίσαμε το πλαίσιο για το πώς </w:t>
      </w:r>
      <w:r>
        <w:rPr>
          <w:rFonts w:eastAsia="Times New Roman" w:cs="Times New Roman"/>
          <w:szCs w:val="24"/>
        </w:rPr>
        <w:lastRenderedPageBreak/>
        <w:t>θα πρέπει να κινηθούν οι δείκτες, αλλά και οι αναγκ</w:t>
      </w:r>
      <w:r>
        <w:rPr>
          <w:rFonts w:eastAsia="Times New Roman" w:cs="Times New Roman"/>
          <w:szCs w:val="24"/>
        </w:rPr>
        <w:t xml:space="preserve">αίες μεταρρυθμίσεις της οικονομίας. </w:t>
      </w:r>
      <w:r>
        <w:rPr>
          <w:rFonts w:eastAsia="Times New Roman"/>
          <w:szCs w:val="24"/>
        </w:rPr>
        <w:t xml:space="preserve">Το πλαίσιο δίνει πολλές δυνατότητες και ευλυγισία, παρέχει μεγάλη ευχέρεια για πολλές επιλογές. Δεν είναι οδικός χάρτης για το πώς θα πρέπει να επιτευχθούν οι επιδιωκόμενοι στόχοι. </w:t>
      </w:r>
    </w:p>
    <w:p w14:paraId="488C4CAD"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Γνωρίζει ο ελληνικός λαός κάτω από ποι</w:t>
      </w:r>
      <w:r>
        <w:rPr>
          <w:rFonts w:eastAsia="Times New Roman"/>
          <w:szCs w:val="24"/>
        </w:rPr>
        <w:t xml:space="preserve">ες προϋποθέσεις και συνθήκες εμείς δώσαμε την θετική μας ψήφο και επιτελέσαμε το εθνικό μας </w:t>
      </w:r>
      <w:proofErr w:type="spellStart"/>
      <w:r>
        <w:rPr>
          <w:rFonts w:eastAsia="Times New Roman"/>
          <w:szCs w:val="24"/>
        </w:rPr>
        <w:t>καθήκον.Δεν</w:t>
      </w:r>
      <w:proofErr w:type="spellEnd"/>
      <w:r>
        <w:rPr>
          <w:rFonts w:eastAsia="Times New Roman"/>
          <w:szCs w:val="24"/>
        </w:rPr>
        <w:t xml:space="preserve"> ψηφίσαμε τα μέτρα. Δεν συμφωνήσαμε μαζί το μείγμα της οικονομικής πολιτικής που εσείς εφαρμόζετε. Και ακριβώς εξαιτίας αυτής της δικής σας ερασιτεχνικής</w:t>
      </w:r>
      <w:r>
        <w:rPr>
          <w:rFonts w:eastAsia="Times New Roman"/>
          <w:szCs w:val="24"/>
        </w:rPr>
        <w:t xml:space="preserve"> πολιτικής, των ατέρμονων και αναποτελεσματικών διαπραγματεύσεων, του ολέθριου εθνικού λάθους του δημοψηφίσματος και άλλων χειρισμών, καταφέρατε να αναδείξετε το 2015 ως τη χειρότερη χρονιά από τη Μεταπολίτευση. Άλλωστε, αυτό αποτυπώνεται και στους δύο προ</w:t>
      </w:r>
      <w:r>
        <w:rPr>
          <w:rFonts w:eastAsia="Times New Roman"/>
          <w:szCs w:val="24"/>
        </w:rPr>
        <w:t xml:space="preserve">ϋπολογισμούς, του 2016 και του 2017, που έχετε καταρτίσει. </w:t>
      </w:r>
    </w:p>
    <w:p w14:paraId="488C4CAE"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Το κόστος που φορτώσατε στις πλάτες του ελληνικού λαού είναι βαρύ κι ασήκωτο και μετριέται σε δεκάδες δισεκατομμύρια. Δεν έχω τον χρόνο να το αναλύσω. Ενδεικτικά θα αναφέρω μόνο, τα 9 δισεκατομμύρ</w:t>
      </w:r>
      <w:r>
        <w:rPr>
          <w:rFonts w:eastAsia="Times New Roman"/>
          <w:szCs w:val="24"/>
        </w:rPr>
        <w:t>ια των μέτρων για την περίοδο 2015-2018, εκ των οποίων τα 6 εκατομμύρια επιβλήθηκαν το 2015 και το 2016. Και το σημαντικότερο, υποθηκεύσατε την εθνική μας περιουσία για ενενήντα εννιά χρόνια, μετατρέποντας την Ελλάδα σε ένα προτεκτοράτο-παρία. Αλήθεια, δεν</w:t>
      </w:r>
      <w:r>
        <w:rPr>
          <w:rFonts w:eastAsia="Times New Roman"/>
          <w:szCs w:val="24"/>
        </w:rPr>
        <w:t xml:space="preserve"> είχατε το δικαίωμα. Υποθηκεύσατε όχι μόνο το παρόν αλλά και το μέλλον της νέας γενιάς. </w:t>
      </w:r>
    </w:p>
    <w:p w14:paraId="488C4CAF"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στην Επιτροπή Οικονομικών τοποθετήθηκα επαρκώς στα βασικά σημεία, αυτά δηλαδή που αποκαλύπτουν την ανελέητη φοροεισπρακτική φιλοσοφία του</w:t>
      </w:r>
      <w:r>
        <w:rPr>
          <w:rFonts w:eastAsia="Times New Roman"/>
          <w:szCs w:val="24"/>
        </w:rPr>
        <w:t xml:space="preserve"> </w:t>
      </w:r>
      <w:r>
        <w:rPr>
          <w:rFonts w:eastAsia="Times New Roman"/>
          <w:szCs w:val="24"/>
        </w:rPr>
        <w:t>π</w:t>
      </w:r>
      <w:r>
        <w:rPr>
          <w:rFonts w:eastAsia="Times New Roman"/>
          <w:szCs w:val="24"/>
        </w:rPr>
        <w:t xml:space="preserve">ροϋπολογισμού για το 2017. </w:t>
      </w:r>
    </w:p>
    <w:p w14:paraId="488C4CB0"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Επιτρέψτε μου, λοιπόν, σήμερα να επικεντρώσω την ομιλία μου στο αγροτικό κομμάτι, για το οποίο ο Υπουργός Αγροτικής Ανάπτυξης επιχείρησε να μας παρουσιάσει μια ειδυλλιακή εικόνα. Μαύρη χρονιά ήταν, για </w:t>
      </w:r>
      <w:r>
        <w:rPr>
          <w:rFonts w:eastAsia="Times New Roman"/>
          <w:szCs w:val="24"/>
        </w:rPr>
        <w:lastRenderedPageBreak/>
        <w:t>τους αγρότες ειδικότερα,</w:t>
      </w:r>
      <w:r>
        <w:rPr>
          <w:rFonts w:eastAsia="Times New Roman"/>
          <w:szCs w:val="24"/>
        </w:rPr>
        <w:t xml:space="preserve"> το 2015. Μια από τα ίδια θα είναι και ο απολογισμός για το 2016. Γιατί; Κατ’ αρχάς διότι χάθηκαν κοινοτικοί πόροι 900 εκατομμυρίων ευρώ από το προηγούμενο Πρόγραμμα Αγροτικής Ανάπτυξης 2007-201</w:t>
      </w:r>
      <w:r>
        <w:rPr>
          <w:rFonts w:eastAsia="Times New Roman"/>
          <w:szCs w:val="24"/>
        </w:rPr>
        <w:t>3</w:t>
      </w:r>
      <w:r>
        <w:rPr>
          <w:rFonts w:eastAsia="Times New Roman"/>
          <w:szCs w:val="24"/>
        </w:rPr>
        <w:t xml:space="preserve">. Βλέπετε, ο κύριος Υπουργός έπρεπε να «τρέξει» το πρόγραμμα </w:t>
      </w:r>
      <w:r>
        <w:rPr>
          <w:rFonts w:eastAsia="Times New Roman"/>
          <w:szCs w:val="24"/>
        </w:rPr>
        <w:t>αυτό με ταχύτητα φωτός για να το αξιοποιήσει ακόμα περισσότερο. Προτίμησε, όμως, να ασχοληθεί με άλλα σοβαρότερα θέματα, όπως τις διαβουλεύσεις επί  διαβουλεύσεων, το ολέθριο δημοψήφισμα, τις εκλογές του Σεπτεμβρίου. Και αλήθεια, τι έκανε μετά την επανεκλο</w:t>
      </w:r>
      <w:r>
        <w:rPr>
          <w:rFonts w:eastAsia="Times New Roman"/>
          <w:szCs w:val="24"/>
        </w:rPr>
        <w:t>γή του τον Οκτώβριο του 2015; Απλώς μετέφερε τα κονδύλια αυτά των 900 εκατομμυρίων ευρώ στο νέο Πρόγραμμα Αγροτικής Ανάπτυξης 2014-20</w:t>
      </w:r>
      <w:r>
        <w:rPr>
          <w:rFonts w:eastAsia="Times New Roman"/>
          <w:szCs w:val="24"/>
        </w:rPr>
        <w:t>20</w:t>
      </w:r>
      <w:r>
        <w:rPr>
          <w:rFonts w:eastAsia="Times New Roman"/>
          <w:szCs w:val="24"/>
        </w:rPr>
        <w:t>, κουτσουρεύοντάς το κατά 21%, με ό,τι αυτό συνεπάγεται για την ανάπτυξη και την  εθνική μας οικονομία.</w:t>
      </w:r>
    </w:p>
    <w:p w14:paraId="488C4CB1"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Και να ήταν μόνο </w:t>
      </w:r>
      <w:r>
        <w:rPr>
          <w:rFonts w:eastAsia="Times New Roman"/>
          <w:szCs w:val="24"/>
        </w:rPr>
        <w:t>αυτό! Και από το καινούρ</w:t>
      </w:r>
      <w:r>
        <w:rPr>
          <w:rFonts w:eastAsia="Times New Roman"/>
          <w:szCs w:val="24"/>
        </w:rPr>
        <w:t>γ</w:t>
      </w:r>
      <w:r>
        <w:rPr>
          <w:rFonts w:eastAsia="Times New Roman"/>
          <w:szCs w:val="24"/>
        </w:rPr>
        <w:t xml:space="preserve">ιο πρόγραμμα των 6 δισεκατομμυρίων δεν έχει </w:t>
      </w:r>
      <w:proofErr w:type="spellStart"/>
      <w:r>
        <w:rPr>
          <w:rFonts w:eastAsia="Times New Roman"/>
          <w:szCs w:val="24"/>
        </w:rPr>
        <w:t>απορροφηθεί</w:t>
      </w:r>
      <w:proofErr w:type="spellEnd"/>
      <w:r>
        <w:rPr>
          <w:rFonts w:eastAsia="Times New Roman"/>
          <w:szCs w:val="24"/>
        </w:rPr>
        <w:t xml:space="preserve"> μέχρι σήμερα ούτε ένα ευρώ, στερώντας από τον αγροτικό μας κόσμο τεράστια ποσά, τα οποία μάλιστα </w:t>
      </w:r>
      <w:r>
        <w:rPr>
          <w:rFonts w:eastAsia="Times New Roman"/>
          <w:szCs w:val="24"/>
        </w:rPr>
        <w:lastRenderedPageBreak/>
        <w:t>έχουν πολλαπλασιαστικό χαρακτήρα για την τόνωση τόσο της τοπικής όσο και της ε</w:t>
      </w:r>
      <w:r>
        <w:rPr>
          <w:rFonts w:eastAsia="Times New Roman"/>
          <w:szCs w:val="24"/>
        </w:rPr>
        <w:t xml:space="preserve">θνικής μας οικονομίας. Εξυπακούεται ότι ταυτόχρονα έχει στερήσει την πολύτιμη ρευστότητα από τη χειμαζόμενη αγορά. Την ίδια ώρα, αυξάνονται άμεσοι, έμμεσοι φόροι, εισφορές, ΦΠΑ, ενώ αντίθετα μειώνονται οι μισθοί, οι συντάξεις και το διαθέσιμο εισόδημα. </w:t>
      </w:r>
    </w:p>
    <w:p w14:paraId="488C4CB2"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Όμ</w:t>
      </w:r>
      <w:r>
        <w:rPr>
          <w:rFonts w:eastAsia="Times New Roman"/>
          <w:szCs w:val="24"/>
        </w:rPr>
        <w:t>ως, ο κύριος Υπουργός στη συγκινητική του προσπάθεια να τα παρουσιάσει όλα ρόδινα, είπε ότι οι αγρότες δεν θα πληρώσουν φόρο, απεναντίας θα πάρουν φόρο πίσω. Αλήθεια, έτσι λένε τώρα την αύξηση του ΦΠΑ από το 13% στο 24%, την αύξηση των φορολογικών συντελεσ</w:t>
      </w:r>
      <w:r>
        <w:rPr>
          <w:rFonts w:eastAsia="Times New Roman"/>
          <w:szCs w:val="24"/>
        </w:rPr>
        <w:t xml:space="preserve">τών από το 13% στο 45%, τον </w:t>
      </w:r>
      <w:proofErr w:type="spellStart"/>
      <w:r>
        <w:rPr>
          <w:rFonts w:eastAsia="Times New Roman"/>
          <w:szCs w:val="24"/>
        </w:rPr>
        <w:t>υπερδιπλασιασμό</w:t>
      </w:r>
      <w:proofErr w:type="spellEnd"/>
      <w:r>
        <w:rPr>
          <w:rFonts w:eastAsia="Times New Roman"/>
          <w:szCs w:val="24"/>
        </w:rPr>
        <w:t xml:space="preserve"> των ασφαλιστικών εισφορών, την κατάργηση της επιστροφής του ειδικού φόρου κατανάλωσης πετρελαίου -που το διπλασιάζει-, τη μείωση της σύνταξης κατά 60% του αγρότη συνταξιούχου, που αν καλλιεργήσει κάποια </w:t>
      </w:r>
      <w:proofErr w:type="spellStart"/>
      <w:r>
        <w:rPr>
          <w:rFonts w:eastAsia="Times New Roman"/>
          <w:szCs w:val="24"/>
        </w:rPr>
        <w:t>στρεμματά</w:t>
      </w:r>
      <w:r>
        <w:rPr>
          <w:rFonts w:eastAsia="Times New Roman"/>
          <w:szCs w:val="24"/>
        </w:rPr>
        <w:t>κια</w:t>
      </w:r>
      <w:proofErr w:type="spellEnd"/>
      <w:r>
        <w:rPr>
          <w:rFonts w:eastAsia="Times New Roman"/>
          <w:szCs w:val="24"/>
        </w:rPr>
        <w:t xml:space="preserve"> για να συμπληρώσει το εισόδημα, θα του επιβληθεί </w:t>
      </w:r>
      <w:r>
        <w:rPr>
          <w:rFonts w:eastAsia="Times New Roman"/>
          <w:szCs w:val="24"/>
        </w:rPr>
        <w:t xml:space="preserve">επιπλέον </w:t>
      </w:r>
      <w:r>
        <w:rPr>
          <w:rFonts w:eastAsia="Times New Roman"/>
          <w:szCs w:val="24"/>
        </w:rPr>
        <w:t xml:space="preserve">μάλιστα και φορολογικός συντελεστής 22%; Ή μήπως ως εκ θαύματος έχει μετεξελιχθεί σε </w:t>
      </w:r>
      <w:r>
        <w:rPr>
          <w:rFonts w:eastAsia="Times New Roman"/>
          <w:szCs w:val="24"/>
        </w:rPr>
        <w:lastRenderedPageBreak/>
        <w:t>μείωση φόρου ο χαρακτηρισμός των επιδοτήσεων ως καθαρό εισόδημα και η φορολόγησή τους από το πρώτο ευρώ ενώ α</w:t>
      </w:r>
      <w:r>
        <w:rPr>
          <w:rFonts w:eastAsia="Times New Roman"/>
          <w:szCs w:val="24"/>
        </w:rPr>
        <w:t xml:space="preserve">ποτελούν αντισταθμιστικές πληρωμές και δεν φορολογούνται; </w:t>
      </w:r>
    </w:p>
    <w:p w14:paraId="488C4CB3" w14:textId="77777777" w:rsidR="00FF101B" w:rsidRDefault="00202D30">
      <w:pPr>
        <w:spacing w:line="600" w:lineRule="auto"/>
        <w:ind w:firstLine="720"/>
        <w:contextualSpacing/>
        <w:jc w:val="both"/>
        <w:rPr>
          <w:rFonts w:eastAsia="Times New Roman"/>
          <w:szCs w:val="24"/>
        </w:rPr>
      </w:pPr>
      <w:r>
        <w:rPr>
          <w:rFonts w:eastAsia="Times New Roman"/>
          <w:szCs w:val="24"/>
        </w:rPr>
        <w:t>Να θυμίσω εδώ ότι τον Νοέμβριο του 2014 ως Υπουργός είχα δηλώσει ότι για μένα, η φορολόγηση των επιδοτήσεων αποτελεί κόκκινη γραμμή.</w:t>
      </w:r>
      <w:r>
        <w:rPr>
          <w:rFonts w:eastAsia="Times New Roman"/>
          <w:szCs w:val="24"/>
        </w:rPr>
        <w:t xml:space="preserve"> </w:t>
      </w:r>
      <w:r>
        <w:rPr>
          <w:rFonts w:eastAsia="Times New Roman"/>
          <w:szCs w:val="24"/>
        </w:rPr>
        <w:t xml:space="preserve">Ανάλογη δήλωση υπήρξε και από τον τότε </w:t>
      </w:r>
      <w:r>
        <w:rPr>
          <w:rFonts w:eastAsia="Times New Roman"/>
          <w:szCs w:val="24"/>
        </w:rPr>
        <w:t>π</w:t>
      </w:r>
      <w:r>
        <w:rPr>
          <w:rFonts w:eastAsia="Times New Roman"/>
          <w:szCs w:val="24"/>
        </w:rPr>
        <w:t>ρωθυπουργό, τον Αντώνη Σ</w:t>
      </w:r>
      <w:r>
        <w:rPr>
          <w:rFonts w:eastAsia="Times New Roman"/>
          <w:szCs w:val="24"/>
        </w:rPr>
        <w:t>αμαρά.</w:t>
      </w:r>
    </w:p>
    <w:p w14:paraId="488C4CB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Να υπενθυμίσω, επίσης, ότι ως Υπουργός μείωσα τον φορολογικό συντελεστή στα αγροτικά </w:t>
      </w:r>
      <w:proofErr w:type="spellStart"/>
      <w:r>
        <w:rPr>
          <w:rFonts w:eastAsia="Times New Roman"/>
          <w:szCs w:val="24"/>
        </w:rPr>
        <w:t>φωτοβολταϊκά</w:t>
      </w:r>
      <w:proofErr w:type="spellEnd"/>
      <w:r>
        <w:rPr>
          <w:rFonts w:eastAsia="Times New Roman"/>
          <w:szCs w:val="24"/>
        </w:rPr>
        <w:t xml:space="preserve"> στο μισό, από το 26% στο 13%. Και επειδή θέλω να είμαι δίκαιος και βλέπω απέναντί μου τον κ. Σταμάτη, σε συνεργασία με τον κ. Σταμάτη καταφέραμε να υλο</w:t>
      </w:r>
      <w:r>
        <w:rPr>
          <w:rFonts w:eastAsia="Times New Roman"/>
          <w:szCs w:val="24"/>
        </w:rPr>
        <w:t xml:space="preserve">ποιήσουμε αυτήν τη μείωση του φορολογικού συντελεστή στα αγροτικά </w:t>
      </w:r>
      <w:proofErr w:type="spellStart"/>
      <w:r>
        <w:rPr>
          <w:rFonts w:eastAsia="Times New Roman"/>
          <w:szCs w:val="24"/>
        </w:rPr>
        <w:t>φωτοβολταϊκά</w:t>
      </w:r>
      <w:proofErr w:type="spellEnd"/>
      <w:r>
        <w:rPr>
          <w:rFonts w:eastAsia="Times New Roman"/>
          <w:szCs w:val="24"/>
        </w:rPr>
        <w:t>. Ενώ εσείς, κύριοι της Κυβέρνησης, καθιστώντας πλέον ασύμφορη την αγροτική παραγωγή ουσιαστικά δημεύετε το αγροτικό εισόδημα.</w:t>
      </w:r>
    </w:p>
    <w:p w14:paraId="488C4CB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Άκουσα ακόμη από τον κύριο Υπουργό να ισχυρίζεται ό</w:t>
      </w:r>
      <w:r>
        <w:rPr>
          <w:rFonts w:eastAsia="Times New Roman"/>
          <w:szCs w:val="24"/>
        </w:rPr>
        <w:t xml:space="preserve">τι με δική του απόφαση από το Πρόγραμμα Αγροτικής Ανάπτυξης 2014-2020 εκχωρεί το 37% στις δεκατρείς </w:t>
      </w:r>
      <w:r>
        <w:rPr>
          <w:rFonts w:eastAsia="Times New Roman"/>
          <w:szCs w:val="24"/>
        </w:rPr>
        <w:t>π</w:t>
      </w:r>
      <w:r>
        <w:rPr>
          <w:rFonts w:eastAsia="Times New Roman"/>
          <w:szCs w:val="24"/>
        </w:rPr>
        <w:t>εριφέρειες. Δεν χρειάζεται να τον διαψεύσω σήμερα. Το έχω κάνει κατ’ επανάληψη και με στοιχεία. Απλώς το δις εξαμαρτείν ουκ ανδρός σοφού.</w:t>
      </w:r>
    </w:p>
    <w:p w14:paraId="488C4CB6" w14:textId="77777777" w:rsidR="00FF101B" w:rsidRDefault="00202D30">
      <w:pPr>
        <w:spacing w:line="600" w:lineRule="auto"/>
        <w:ind w:firstLine="720"/>
        <w:contextualSpacing/>
        <w:jc w:val="both"/>
        <w:rPr>
          <w:rFonts w:eastAsia="Times New Roman"/>
          <w:szCs w:val="24"/>
        </w:rPr>
      </w:pPr>
      <w:r>
        <w:rPr>
          <w:rFonts w:eastAsia="Times New Roman"/>
          <w:szCs w:val="24"/>
        </w:rPr>
        <w:t>Καταθέτω στα Πρακ</w:t>
      </w:r>
      <w:r>
        <w:rPr>
          <w:rFonts w:eastAsia="Times New Roman"/>
          <w:szCs w:val="24"/>
        </w:rPr>
        <w:t>τικά την ομιλία μου στο Υπουργικό Συμβούλιο της 15</w:t>
      </w:r>
      <w:r>
        <w:rPr>
          <w:rFonts w:eastAsia="Times New Roman"/>
          <w:szCs w:val="24"/>
          <w:vertAlign w:val="superscript"/>
        </w:rPr>
        <w:t>ης</w:t>
      </w:r>
      <w:r>
        <w:rPr>
          <w:rFonts w:eastAsia="Times New Roman"/>
          <w:szCs w:val="24"/>
        </w:rPr>
        <w:t xml:space="preserve"> Οκτωβρίου του 2014 με αντικείμενο το συγκεκριμένο Πρόγραμμα Αγροτικής Ανάπτυξης όπου ανέπτυξα όλα τα μέτρα και τα αντίστοιχα κονδύλια, καθώς και την ομιλία μου της 17</w:t>
      </w:r>
      <w:r>
        <w:rPr>
          <w:rFonts w:eastAsia="Times New Roman"/>
          <w:szCs w:val="24"/>
          <w:vertAlign w:val="superscript"/>
        </w:rPr>
        <w:t>ης</w:t>
      </w:r>
      <w:r>
        <w:rPr>
          <w:rFonts w:eastAsia="Times New Roman"/>
          <w:szCs w:val="24"/>
        </w:rPr>
        <w:t xml:space="preserve"> Δεκεμβρίου του 2014 στο Αγροτικό Α</w:t>
      </w:r>
      <w:r>
        <w:rPr>
          <w:rFonts w:eastAsia="Times New Roman"/>
          <w:szCs w:val="24"/>
        </w:rPr>
        <w:t>ναπτυξιακό Συνέδριο με το ίδιο αντικείμενο, παρουσία εκπροσώπων παραγωγικών φορέων αλλά και εκπροσώπων της Περιφέρειας που άκουσαν ότι εκχωρούμε το 1/3 του Προγράμματος, δηλαδή 1.800.000.000 στις Περιφέρειες.</w:t>
      </w:r>
    </w:p>
    <w:p w14:paraId="488C4CB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Γεώργιος </w:t>
      </w:r>
      <w:proofErr w:type="spellStart"/>
      <w:r>
        <w:rPr>
          <w:rFonts w:eastAsia="Times New Roman" w:cs="Times New Roman"/>
          <w:szCs w:val="24"/>
        </w:rPr>
        <w:t>Καρασμ</w:t>
      </w:r>
      <w:r>
        <w:rPr>
          <w:rFonts w:eastAsia="Times New Roman" w:cs="Times New Roman"/>
          <w:szCs w:val="24"/>
        </w:rPr>
        <w:t>άνης</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lastRenderedPageBreak/>
        <w:t>α</w:t>
      </w:r>
      <w:r>
        <w:rPr>
          <w:rFonts w:eastAsia="Times New Roman" w:cs="Times New Roman"/>
          <w:szCs w:val="24"/>
        </w:rPr>
        <w:t>ρχείο του Τμήματος Γραμματείας της Διεύθυνσης Στενογραφίας και Πρακτικών της Βουλής)</w:t>
      </w:r>
    </w:p>
    <w:p w14:paraId="488C4CB8" w14:textId="77777777" w:rsidR="00FF101B" w:rsidRDefault="00202D30">
      <w:pPr>
        <w:spacing w:line="600" w:lineRule="auto"/>
        <w:ind w:firstLine="720"/>
        <w:contextualSpacing/>
        <w:jc w:val="both"/>
        <w:rPr>
          <w:rFonts w:eastAsia="Times New Roman"/>
          <w:szCs w:val="24"/>
        </w:rPr>
      </w:pPr>
      <w:r>
        <w:rPr>
          <w:rFonts w:eastAsia="Times New Roman"/>
          <w:szCs w:val="24"/>
        </w:rPr>
        <w:t>Επίσης, ο κύριος Υπουργός εμφάνισε προχθές ως ρόδινη την κατάσταση, επί των ημερών του β</w:t>
      </w:r>
      <w:r>
        <w:rPr>
          <w:rFonts w:eastAsia="Times New Roman"/>
          <w:szCs w:val="24"/>
        </w:rPr>
        <w:t>έβαια, στον ΕΛΓΑ. Θα εννοεί προφανώς ως επιτυχία το ότι ο ΕΛΓΑ δεν λειτουργεί! Οι γεωπόνοι είναι σε συνεχείς απεργίες. Εκτιμήσεις ζημιών δεν γίνονται και αυτό όταν την τελευταία διετία είχαμε τεράστιες ζημιές από ακραία καιρικά φαινόμενα που προκάλεσαν ακα</w:t>
      </w:r>
      <w:r>
        <w:rPr>
          <w:rFonts w:eastAsia="Times New Roman"/>
          <w:szCs w:val="24"/>
        </w:rPr>
        <w:t>ρπία αλλά και φυτικές και ζωικές ασθένειες που δεν έχουν καλυφθεί.</w:t>
      </w:r>
    </w:p>
    <w:p w14:paraId="488C4CB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έπρεπε συνεπώς αντί να κομπορρημονεί, να απολογηθεί στους αγρότες και κτηνοτρόφους, διότι αντί να επιμείνει για την ενδυνάμωση του ΕΛΓΑ που προβλέπεται στο Πρόγραμμα Αγροτικής Ανάπτυξης </w:t>
      </w:r>
      <w:r>
        <w:rPr>
          <w:rFonts w:eastAsia="Times New Roman"/>
          <w:szCs w:val="24"/>
        </w:rPr>
        <w:t xml:space="preserve">2014-2020, Μέτρο 17, για την αντιστάθμιση της απώλειας εισοδήματος από ακραία καιρικά φαινόμενα, άφησε και χάθηκαν 200.000.000 κοινοτικοί πόροι. </w:t>
      </w:r>
    </w:p>
    <w:p w14:paraId="488C4CB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Και ακόμη, ταυτόχρονα θα έπρεπε να απολογηθεί στους νέους αγρότες, γιατί για δεύτερη συνεχή χρονιά δεν εφάρμοσ</w:t>
      </w:r>
      <w:r>
        <w:rPr>
          <w:rFonts w:eastAsia="Times New Roman"/>
          <w:szCs w:val="24"/>
        </w:rPr>
        <w:t xml:space="preserve">ε την απόφαση την οποία πήραμε τον Οκτώβρη του 2014 και την είχαμε ανακοινώσει στους εκπροσώπους της Πανελλήνιας Ένωσης Νέων Αγροτών, ότι θα αυξήσουμε την αξία των δικαιωμάτων της ενιαίας ενίσχυσης στην ανώτατη αξία του δικαιώματος κάθε </w:t>
      </w:r>
      <w:r>
        <w:rPr>
          <w:rFonts w:eastAsia="Times New Roman"/>
          <w:szCs w:val="24"/>
        </w:rPr>
        <w:t>π</w:t>
      </w:r>
      <w:r>
        <w:rPr>
          <w:rFonts w:eastAsia="Times New Roman"/>
          <w:szCs w:val="24"/>
        </w:rPr>
        <w:t xml:space="preserve">εριφέρειας. </w:t>
      </w:r>
    </w:p>
    <w:p w14:paraId="488C4CBB" w14:textId="77777777" w:rsidR="00FF101B" w:rsidRDefault="00202D30">
      <w:pPr>
        <w:spacing w:line="600" w:lineRule="auto"/>
        <w:ind w:firstLine="720"/>
        <w:contextualSpacing/>
        <w:jc w:val="both"/>
        <w:rPr>
          <w:rFonts w:eastAsia="Times New Roman" w:cs="Times New Roman"/>
          <w:bCs/>
          <w:szCs w:val="24"/>
        </w:rPr>
      </w:pPr>
      <w:r>
        <w:rPr>
          <w:rFonts w:eastAsia="Times New Roman"/>
          <w:szCs w:val="24"/>
        </w:rPr>
        <w:t xml:space="preserve">Να </w:t>
      </w:r>
      <w:r>
        <w:rPr>
          <w:rFonts w:eastAsia="Times New Roman"/>
          <w:szCs w:val="24"/>
        </w:rPr>
        <w:t>του θυμίσω ότι εμείς διασφαλίσαμε την εξισωτική αποζημίωση για το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ύψους 500.000.000, Κανονισμός 1378,</w:t>
      </w:r>
      <w:r>
        <w:rPr>
          <w:rFonts w:eastAsia="Times New Roman" w:cs="Times New Roman"/>
          <w:bCs/>
          <w:szCs w:val="24"/>
        </w:rPr>
        <w:t xml:space="preserve"> που δημοσιεύτηκε </w:t>
      </w:r>
      <w:r>
        <w:rPr>
          <w:rFonts w:eastAsia="Times New Roman" w:cs="Times New Roman"/>
          <w:bCs/>
          <w:szCs w:val="24"/>
        </w:rPr>
        <w:t xml:space="preserve">στην εφημερίδα </w:t>
      </w:r>
      <w:r>
        <w:rPr>
          <w:rFonts w:eastAsia="Times New Roman" w:cs="Times New Roman"/>
          <w:bCs/>
          <w:szCs w:val="24"/>
        </w:rPr>
        <w:t xml:space="preserve">της </w:t>
      </w:r>
      <w:r>
        <w:rPr>
          <w:rFonts w:eastAsia="Times New Roman" w:cs="Times New Roman"/>
          <w:bCs/>
          <w:szCs w:val="24"/>
        </w:rPr>
        <w:t>Ε.Ε</w:t>
      </w:r>
      <w:r>
        <w:rPr>
          <w:rFonts w:eastAsia="Times New Roman" w:cs="Times New Roman"/>
          <w:bCs/>
          <w:szCs w:val="24"/>
        </w:rPr>
        <w:t xml:space="preserve">. </w:t>
      </w:r>
      <w:r>
        <w:rPr>
          <w:rFonts w:eastAsia="Times New Roman" w:cs="Times New Roman"/>
          <w:bCs/>
          <w:szCs w:val="24"/>
        </w:rPr>
        <w:t>στις 23</w:t>
      </w:r>
      <w:r>
        <w:rPr>
          <w:rFonts w:eastAsia="Times New Roman" w:cs="Times New Roman"/>
          <w:bCs/>
          <w:szCs w:val="24"/>
        </w:rPr>
        <w:t>.</w:t>
      </w:r>
      <w:r>
        <w:rPr>
          <w:rFonts w:eastAsia="Times New Roman" w:cs="Times New Roman"/>
          <w:bCs/>
          <w:szCs w:val="24"/>
        </w:rPr>
        <w:t>Δεκεμβρίου του 2014.</w:t>
      </w:r>
    </w:p>
    <w:p w14:paraId="488C4CBC"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w:t>
      </w:r>
      <w:r>
        <w:rPr>
          <w:rFonts w:eastAsia="Times New Roman" w:cs="Times New Roman"/>
          <w:bCs/>
          <w:szCs w:val="24"/>
        </w:rPr>
        <w:t xml:space="preserve"> Κύριε </w:t>
      </w:r>
      <w:proofErr w:type="spellStart"/>
      <w:r>
        <w:rPr>
          <w:rFonts w:eastAsia="Times New Roman" w:cs="Times New Roman"/>
          <w:bCs/>
          <w:szCs w:val="24"/>
        </w:rPr>
        <w:t>Καρασμάνη</w:t>
      </w:r>
      <w:proofErr w:type="spellEnd"/>
      <w:r>
        <w:rPr>
          <w:rFonts w:eastAsia="Times New Roman" w:cs="Times New Roman"/>
          <w:bCs/>
          <w:szCs w:val="24"/>
        </w:rPr>
        <w:t>, ολοκληρώστε, σας παρα</w:t>
      </w:r>
      <w:r>
        <w:rPr>
          <w:rFonts w:eastAsia="Times New Roman" w:cs="Times New Roman"/>
          <w:bCs/>
          <w:szCs w:val="24"/>
        </w:rPr>
        <w:t>καλώ.</w:t>
      </w:r>
    </w:p>
    <w:p w14:paraId="488C4CBD"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
          <w:bCs/>
          <w:szCs w:val="24"/>
        </w:rPr>
        <w:t>ΓΕΩΡΓΙΟΣ ΚΑΡΑΣΜΑΝΗΣ:</w:t>
      </w:r>
      <w:r>
        <w:rPr>
          <w:rFonts w:eastAsia="Times New Roman" w:cs="Times New Roman"/>
          <w:bCs/>
          <w:szCs w:val="24"/>
        </w:rPr>
        <w:t xml:space="preserve"> Ολοκληρώνω, κύριε Πρόεδρε.</w:t>
      </w:r>
    </w:p>
    <w:p w14:paraId="488C4CBE"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Cs/>
          <w:szCs w:val="24"/>
        </w:rPr>
        <w:t>Σε ό,τι αφορά, δε, τα πρόστιμα τον πληροφορώ ότι το 2014 δεν μας επιβλήθηκε ούτε ένα ευρώ.</w:t>
      </w:r>
    </w:p>
    <w:p w14:paraId="488C4CBF"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Τέλος, θέλω να τον ρωτήσω: τον Οκτώβριο του 2015, όταν ήρθε η Κομισιόν και μας απέδωσε, όπως λέει, τα εύσημα σε</w:t>
      </w:r>
      <w:r>
        <w:rPr>
          <w:rFonts w:eastAsia="Times New Roman" w:cs="Times New Roman"/>
          <w:bCs/>
          <w:szCs w:val="24"/>
        </w:rPr>
        <w:t xml:space="preserve"> ποιες εκτάσεις βοσκοτόπων έκανε έλεγχο; Μήπως σε αυτές που εμείς σε εσάς παραδώσαμε, ενώ εσείς δεν τις έχετε αυξήσει ούτε κατά ένα στρέμμα;.</w:t>
      </w:r>
    </w:p>
    <w:p w14:paraId="488C4CC0"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Cs/>
          <w:szCs w:val="24"/>
        </w:rPr>
        <w:t>Η δική μας, λοιπόν, εργασία - προσπάθεια εξάλειψε αυτό το επώδυνο αγκάθι των προστίμων. Εσείς, κύριε Υπουργέ, το μ</w:t>
      </w:r>
      <w:r>
        <w:rPr>
          <w:rFonts w:eastAsia="Times New Roman" w:cs="Times New Roman"/>
          <w:bCs/>
          <w:szCs w:val="24"/>
        </w:rPr>
        <w:t xml:space="preserve">όνο που ξέρετε είναι να κάνετε μνημόσυνα με ξένα κόλλυβα. </w:t>
      </w:r>
    </w:p>
    <w:p w14:paraId="488C4CC1" w14:textId="77777777" w:rsidR="00FF101B" w:rsidRDefault="00202D30">
      <w:pPr>
        <w:spacing w:line="600" w:lineRule="auto"/>
        <w:ind w:firstLine="720"/>
        <w:contextualSpacing/>
        <w:jc w:val="both"/>
        <w:rPr>
          <w:rFonts w:eastAsia="Times New Roman"/>
          <w:szCs w:val="24"/>
        </w:rPr>
      </w:pPr>
      <w:r>
        <w:rPr>
          <w:rFonts w:eastAsia="Times New Roman" w:cs="Times New Roman"/>
          <w:bCs/>
          <w:szCs w:val="24"/>
        </w:rPr>
        <w:t>Ευχαριστώ, κύριε Πρόεδρε, για την ανοχή του χρόνου.</w:t>
      </w:r>
    </w:p>
    <w:p w14:paraId="488C4CC2"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CC3"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Τον λόγο έχει ο Κοινοβουλευτικός Εκπρόσωπος της Χρυσής Αυγ</w:t>
      </w:r>
      <w:r>
        <w:rPr>
          <w:rFonts w:eastAsia="Times New Roman" w:cs="Times New Roman"/>
          <w:bCs/>
          <w:szCs w:val="24"/>
        </w:rPr>
        <w:t>ής κ. Καρακώστας.</w:t>
      </w:r>
      <w:r>
        <w:rPr>
          <w:rFonts w:eastAsia="Times New Roman" w:cs="Times New Roman"/>
          <w:b/>
          <w:bCs/>
          <w:szCs w:val="24"/>
        </w:rPr>
        <w:t xml:space="preserve"> </w:t>
      </w:r>
    </w:p>
    <w:p w14:paraId="488C4CC4"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Κύριε Πρόεδρε, θα ήθελα τον λόγο για δύο λεπτά.</w:t>
      </w:r>
    </w:p>
    <w:p w14:paraId="488C4CC5"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lastRenderedPageBreak/>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Όχι δεν μπορώ να σας τον δώσω. Δεν μπορώ, κύριε Υπουργέ.</w:t>
      </w:r>
    </w:p>
    <w:p w14:paraId="488C4CC6" w14:textId="77777777" w:rsidR="00FF101B" w:rsidRDefault="00202D30">
      <w:pPr>
        <w:spacing w:line="600" w:lineRule="auto"/>
        <w:ind w:firstLine="720"/>
        <w:contextualSpacing/>
        <w:jc w:val="both"/>
        <w:rPr>
          <w:rFonts w:eastAsia="Times New Roman" w:cs="Times New Roman"/>
          <w:b/>
          <w:bCs/>
          <w:szCs w:val="24"/>
        </w:rPr>
      </w:pPr>
      <w:r>
        <w:rPr>
          <w:rFonts w:eastAsia="Times New Roman" w:cs="Times New Roman"/>
          <w:b/>
          <w:bCs/>
          <w:szCs w:val="24"/>
        </w:rPr>
        <w:t>ΕΥΑΓΓΕΛΟΣ ΑΠΟΣΤΟΛΟΥ (Υπουργός Αγρ</w:t>
      </w:r>
      <w:r>
        <w:rPr>
          <w:rFonts w:eastAsia="Times New Roman" w:cs="Times New Roman"/>
          <w:b/>
          <w:bCs/>
          <w:szCs w:val="24"/>
        </w:rPr>
        <w:t>οτικής Ανάπτυξης και Τροφίμων):</w:t>
      </w:r>
      <w:r>
        <w:rPr>
          <w:rFonts w:eastAsia="Times New Roman" w:cs="Times New Roman"/>
          <w:bCs/>
          <w:szCs w:val="24"/>
        </w:rPr>
        <w:t xml:space="preserve"> Κύριε Πρόεδρε, θα ήθελα τον λόγο για δύο λεπτά, έγινε προσωπική αναφορά.</w:t>
      </w:r>
    </w:p>
    <w:p w14:paraId="488C4CC7"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Δεν μπορώ, κύριε Υπουργέ.</w:t>
      </w:r>
    </w:p>
    <w:p w14:paraId="488C4CC8" w14:textId="77777777" w:rsidR="00FF101B" w:rsidRDefault="00202D30">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Όταν γίνεται μια προσωπική</w:t>
      </w:r>
      <w:r>
        <w:rPr>
          <w:rFonts w:eastAsia="Times New Roman" w:cs="Times New Roman"/>
          <w:bCs/>
          <w:szCs w:val="24"/>
        </w:rPr>
        <w:t xml:space="preserve"> αναφορά και λέγονται πράγματα και κυρίως αριθμητικά, που δεν ανταποκρίνονται στην πραγματικότητα, δεν μπορώ να μην απαντήσω.</w:t>
      </w:r>
    </w:p>
    <w:p w14:paraId="488C4CC9"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Παρακολούθησα την συζήτηση από το πρωί. Δεν μπορεί να παρεμβαίνετε συνεχώς μετά από κάθε ομιλούν</w:t>
      </w:r>
      <w:r>
        <w:rPr>
          <w:rFonts w:eastAsia="Times New Roman" w:cs="Times New Roman"/>
          <w:bCs/>
          <w:szCs w:val="24"/>
        </w:rPr>
        <w:t>τα, έχοντας ομιλήσει κιόλας.</w:t>
      </w:r>
    </w:p>
    <w:p w14:paraId="488C4CCA" w14:textId="77777777" w:rsidR="00FF101B" w:rsidRDefault="00202D30">
      <w:pPr>
        <w:spacing w:line="600" w:lineRule="auto"/>
        <w:ind w:firstLine="720"/>
        <w:contextualSpacing/>
        <w:jc w:val="both"/>
        <w:rPr>
          <w:rFonts w:eastAsia="Times New Roman" w:cs="Times New Roman"/>
          <w:b/>
          <w:bCs/>
          <w:szCs w:val="24"/>
        </w:rPr>
      </w:pPr>
      <w:r>
        <w:rPr>
          <w:rFonts w:eastAsia="Times New Roman" w:cs="Times New Roman"/>
          <w:b/>
          <w:bCs/>
          <w:szCs w:val="24"/>
        </w:rPr>
        <w:lastRenderedPageBreak/>
        <w:t xml:space="preserve">ΕΥΑΓΓΕΛΟΣ ΑΠΟΣΤΟΛΟΥ (Υπουργός Αγροτικής Ανάπτυξης και Τροφίμων): </w:t>
      </w:r>
      <w:r>
        <w:rPr>
          <w:rFonts w:eastAsia="Times New Roman" w:cs="Times New Roman"/>
          <w:bCs/>
          <w:szCs w:val="24"/>
        </w:rPr>
        <w:t>Κύριε Πρόεδρε,...</w:t>
      </w:r>
    </w:p>
    <w:p w14:paraId="488C4CCB"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Έχω δώσει τον λόγο σε Κοινοβουλευτικό Εκπρόσωπο, κύριε Υπουργέ. Καταλαβαίνετε τι σας λέω; Με ακούτε; Έχω δώσει</w:t>
      </w:r>
      <w:r>
        <w:rPr>
          <w:rFonts w:eastAsia="Times New Roman" w:cs="Times New Roman"/>
          <w:bCs/>
          <w:szCs w:val="24"/>
        </w:rPr>
        <w:t xml:space="preserve"> τον λόγο σε Κοινοβουλευτικό Εκπρόσωπο. Σας παρακαλώ πολύ!</w:t>
      </w:r>
    </w:p>
    <w:p w14:paraId="488C4CCC"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Τον δώσατε αφού εγώ σας ζήτησα να μιλήσω.</w:t>
      </w:r>
    </w:p>
    <w:p w14:paraId="488C4CCD"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 xml:space="preserve">Δεν σας τον έδωσα και σας εξηγώ γιατί αρνήθηκα. Δηλαδή </w:t>
      </w:r>
      <w:r>
        <w:rPr>
          <w:rFonts w:eastAsia="Times New Roman" w:cs="Times New Roman"/>
          <w:bCs/>
          <w:szCs w:val="24"/>
        </w:rPr>
        <w:t>τι άλλο πρέπει να πω;</w:t>
      </w:r>
    </w:p>
    <w:p w14:paraId="488C4CCE" w14:textId="77777777" w:rsidR="00FF101B" w:rsidRDefault="00202D30">
      <w:pPr>
        <w:spacing w:line="600" w:lineRule="auto"/>
        <w:ind w:firstLine="720"/>
        <w:contextualSpacing/>
        <w:jc w:val="both"/>
        <w:rPr>
          <w:rFonts w:eastAsia="Times New Roman" w:cs="Times New Roman"/>
          <w:b/>
          <w:bCs/>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Θα μου δώσετε τον λόγο μετά;</w:t>
      </w:r>
    </w:p>
    <w:p w14:paraId="488C4CCF" w14:textId="77777777" w:rsidR="00FF101B" w:rsidRDefault="00202D30">
      <w:pPr>
        <w:spacing w:line="600" w:lineRule="auto"/>
        <w:ind w:firstLine="720"/>
        <w:contextualSpacing/>
        <w:jc w:val="both"/>
        <w:rPr>
          <w:rFonts w:eastAsia="Times New Roman"/>
          <w:szCs w:val="24"/>
        </w:rPr>
      </w:pPr>
      <w:r>
        <w:rPr>
          <w:rFonts w:eastAsia="Times New Roman" w:cs="Times New Roman"/>
          <w:b/>
          <w:bCs/>
          <w:szCs w:val="24"/>
        </w:rPr>
        <w:lastRenderedPageBreak/>
        <w:t xml:space="preserve">ΠΡΟΕΔΡΕΥΩΝ (Γεώργιος </w:t>
      </w:r>
      <w:proofErr w:type="spellStart"/>
      <w:r>
        <w:rPr>
          <w:rFonts w:eastAsia="Times New Roman" w:cs="Times New Roman"/>
          <w:b/>
          <w:bCs/>
          <w:szCs w:val="24"/>
        </w:rPr>
        <w:t>Λαμπρούλης</w:t>
      </w:r>
      <w:proofErr w:type="spellEnd"/>
      <w:r>
        <w:rPr>
          <w:rFonts w:eastAsia="Times New Roman" w:cs="Times New Roman"/>
          <w:b/>
          <w:bCs/>
          <w:szCs w:val="24"/>
        </w:rPr>
        <w:t xml:space="preserve">): </w:t>
      </w:r>
      <w:r>
        <w:rPr>
          <w:rFonts w:eastAsia="Times New Roman" w:cs="Times New Roman"/>
          <w:bCs/>
          <w:szCs w:val="24"/>
        </w:rPr>
        <w:t xml:space="preserve">Όχι, δεν θα σας τον δώσω. Έχουν να μιλήσουν οι συνάδελφοι. Μα, με </w:t>
      </w:r>
      <w:proofErr w:type="spellStart"/>
      <w:r>
        <w:rPr>
          <w:rFonts w:eastAsia="Times New Roman" w:cs="Times New Roman"/>
          <w:bCs/>
          <w:szCs w:val="24"/>
        </w:rPr>
        <w:t>συγχωρείτε</w:t>
      </w:r>
      <w:proofErr w:type="spellEnd"/>
      <w:r>
        <w:rPr>
          <w:rFonts w:eastAsia="Times New Roman" w:cs="Times New Roman"/>
          <w:bCs/>
          <w:szCs w:val="24"/>
        </w:rPr>
        <w:t xml:space="preserve"> αυτή η ιστορία θα επαναλαμβάν</w:t>
      </w:r>
      <w:r>
        <w:rPr>
          <w:rFonts w:eastAsia="Times New Roman" w:cs="Times New Roman"/>
          <w:bCs/>
          <w:szCs w:val="24"/>
        </w:rPr>
        <w:t>εται; Όποιος Βουλευτής αναφέρεται στο Υπουργείο Αγροτικής Ανάπτυξης θα εμφανίζεστε εσείς και θα αντιπαρατίθεστε με τα λεγόμενά του;</w:t>
      </w:r>
    </w:p>
    <w:p w14:paraId="488C4C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bCs/>
          <w:szCs w:val="24"/>
        </w:rPr>
        <w:t xml:space="preserve">ΕΥΑΓΓΕΛΟΣ ΑΠΟΣΤΟΛΟΥ (Υπουργός Αγροτικής Ανάπτυξης και Τροφίμων): </w:t>
      </w:r>
      <w:r>
        <w:rPr>
          <w:rFonts w:eastAsia="Times New Roman" w:cs="Times New Roman"/>
          <w:bCs/>
          <w:szCs w:val="24"/>
        </w:rPr>
        <w:t>Μα, είναι δυνατόν η Κυβέρνηση να μην μπορεί να απαντήσει;</w:t>
      </w:r>
    </w:p>
    <w:p w14:paraId="488C4C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Πρόεδρε, όταν λέγονται κάποια πράγματα και μάλιστα αριθμητικά που δεν ανταποκρίνονται στην πραγματικότητα, πρέπει να απαντήσω. </w:t>
      </w:r>
    </w:p>
    <w:p w14:paraId="488C4CD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δεν γίνεται αυτό το πράγμα. Δεν μπορεί να γίνει αυτό το πράγμα. </w:t>
      </w:r>
      <w:r>
        <w:rPr>
          <w:rFonts w:eastAsia="Times New Roman" w:cs="Times New Roman"/>
          <w:szCs w:val="24"/>
        </w:rPr>
        <w:t xml:space="preserve">Τελεία και παύλα! </w:t>
      </w:r>
    </w:p>
    <w:p w14:paraId="488C4CD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Κοινοβουλευτικός Εκπρόσωπος της Χρυσής Αυγής, κ. Ευάγγελος Καρακώστας. </w:t>
      </w:r>
    </w:p>
    <w:p w14:paraId="488C4CD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Το χθεσινοβραδινό διάγγελμα του κ. Τσίπρα δεν αποτελεί παρά μια φθηνή απόπειρα εξαπάτησης και αποπροσανατολισμού του ελληνικού </w:t>
      </w:r>
      <w:r>
        <w:rPr>
          <w:rFonts w:eastAsia="Times New Roman" w:cs="Times New Roman"/>
          <w:szCs w:val="24"/>
        </w:rPr>
        <w:t xml:space="preserve">λαού. Αποδεικνύει δε ότι αποτελεί μια απεγνωσμένη προσπάθεια της Κυβέρνησης να αναζητήσει σανίδα σωτηρίας από τον ελληνικό λαό, μια σανίδα σωτηρίας, την οποία, βεβαίως, δεν πρόκειται να λάβει. </w:t>
      </w:r>
    </w:p>
    <w:p w14:paraId="488C4CD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χθεσινοβραδινό διάγγελμα είναι εξαπάτηση. Είναι εξαπάτηση δ</w:t>
      </w:r>
      <w:r>
        <w:rPr>
          <w:rFonts w:eastAsia="Times New Roman" w:cs="Times New Roman"/>
          <w:szCs w:val="24"/>
        </w:rPr>
        <w:t>ιότι η Κυβέρνηση επιχειρεί με ψίχουλα να εξαγοράσει συνειδήσεις. Είναι μια τακτική, την οποία ακολούθησαν οι προκάτοχοί σας, της Νέας Δημοκρατίας και του ΠΑΣΟΚ, τους οποίους μάλιστα έχετε το θράσος να χαρακτηρίζετε ως «το παλαιό», ενώ εσείς αυτοχαρακτηρίζε</w:t>
      </w:r>
      <w:r>
        <w:rPr>
          <w:rFonts w:eastAsia="Times New Roman" w:cs="Times New Roman"/>
          <w:szCs w:val="24"/>
        </w:rPr>
        <w:t xml:space="preserve">στε ως «κάτι το νέο». Στην πραγματικότητα όχι μόνο δεν είστε κάτι το νέο, αλλά αντιθέτως είστε ό,τι πιο σάπιο και αισχρό έχει να επιδείξει το παλαιό. </w:t>
      </w:r>
    </w:p>
    <w:p w14:paraId="488C4CD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επίσης, αποπροσανατολισμός, διότι εξαγγέλλετε μέτρα υποτίθεται ανακούφισης του λαού, όταν την ίδια</w:t>
      </w:r>
      <w:r>
        <w:rPr>
          <w:rFonts w:eastAsia="Times New Roman" w:cs="Times New Roman"/>
          <w:szCs w:val="24"/>
        </w:rPr>
        <w:t xml:space="preserve"> χρονική περίοδο υπογράφετε, δίχως την παραμικρή αιδώ, την περαιτέρω οικονομική αφαίμαξη του ελληνικού λαού, την εξαθλίωσή του, το ξεπούλημα της ελληνικής μας πατρίδας, ικανοποιώντας εις το ακέραιον τις εντολές των αφεντικών σας στο Βερολίνο. </w:t>
      </w:r>
    </w:p>
    <w:p w14:paraId="488C4C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Δήλωσε ο Πρω</w:t>
      </w:r>
      <w:r>
        <w:rPr>
          <w:rFonts w:eastAsia="Times New Roman" w:cs="Times New Roman"/>
          <w:szCs w:val="24"/>
        </w:rPr>
        <w:t>θυπουργός χθες: «Χορηγούμε άμεσα εν</w:t>
      </w:r>
      <w:r>
        <w:rPr>
          <w:rFonts w:eastAsia="Times New Roman" w:cs="Times New Roman"/>
          <w:szCs w:val="24"/>
        </w:rPr>
        <w:t xml:space="preserve"> </w:t>
      </w:r>
      <w:r>
        <w:rPr>
          <w:rFonts w:eastAsia="Times New Roman" w:cs="Times New Roman"/>
          <w:szCs w:val="24"/>
        </w:rPr>
        <w:t xml:space="preserve">όψει εορτών 617.000.000 ευρώ σε περίπου ένα εκατομμύριο εξακόσιες χιλιάδες συνταξιούχους, οι οποίοι λαμβάνουν συντάξεις κάτω από 850 ευρώ. </w:t>
      </w:r>
    </w:p>
    <w:p w14:paraId="488C4CD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συμπληρώνει η Χρυσή Αυγή: «Θα σας τα πάρουμε, κορόιδα, εις το πολλαπλάσιο με</w:t>
      </w:r>
      <w:r>
        <w:rPr>
          <w:rFonts w:eastAsia="Times New Roman" w:cs="Times New Roman"/>
          <w:szCs w:val="24"/>
        </w:rPr>
        <w:t xml:space="preserve"> τους φόρους ύψους 2,5 δισεκατομμυρίων ευρώ, οι οποίοι προβλέπονται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του 2017, καθώς και με τους φόρους ύψους τουλάχιστον 4,5 δισεκατομμυρίων ευρώ, τους οποίους το Διεθνές Νομισματικό Ταμείο θεωρεί αναπόφευκτους προκειμέ</w:t>
      </w:r>
      <w:r>
        <w:rPr>
          <w:rFonts w:eastAsia="Times New Roman" w:cs="Times New Roman"/>
          <w:szCs w:val="24"/>
        </w:rPr>
        <w:lastRenderedPageBreak/>
        <w:t>νου να επι</w:t>
      </w:r>
      <w:r>
        <w:rPr>
          <w:rFonts w:eastAsia="Times New Roman" w:cs="Times New Roman"/>
          <w:szCs w:val="24"/>
        </w:rPr>
        <w:t xml:space="preserve">τευχθεί ο στόχος του πρωτογενούς πλεονάσματος 3,5%, στόχος εις τον οποίο συμφώνησε η Κυβέρνηση Τσίπρα στο τελευταίο </w:t>
      </w:r>
      <w:proofErr w:type="spellStart"/>
      <w:r>
        <w:rPr>
          <w:rFonts w:eastAsia="Times New Roman" w:cs="Times New Roman"/>
          <w:szCs w:val="24"/>
          <w:lang w:val="en-US"/>
        </w:rPr>
        <w:t>Eurogroup</w:t>
      </w:r>
      <w:proofErr w:type="spellEnd"/>
      <w:r>
        <w:rPr>
          <w:rFonts w:eastAsia="Times New Roman" w:cs="Times New Roman"/>
          <w:szCs w:val="24"/>
        </w:rPr>
        <w:t xml:space="preserve">». </w:t>
      </w:r>
    </w:p>
    <w:p w14:paraId="488C4CD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Δήλωσε χθες ο Πρωθυπουργός: «Σε αυτό το πλαίσιο αποφασίσαμε, επίσης, και μέτρα στήριξης των νησιών της πρώτης γραμμής τα οποία δέχονται τις προσφυγικές ροές. Γι’ αυτά τα νησιά του βόρειου και ανατολικού Αιγαίου αποφασίσαμε να αναστείλουμε για όσο μαίνεται </w:t>
      </w:r>
      <w:r>
        <w:rPr>
          <w:rFonts w:eastAsia="Times New Roman" w:cs="Times New Roman"/>
          <w:szCs w:val="24"/>
        </w:rPr>
        <w:t xml:space="preserve">η προσφυγική κρίση την αύξηση του ΦΠΑ». </w:t>
      </w:r>
    </w:p>
    <w:p w14:paraId="488C4CD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συμπληρώνει η Χρυσή Αυγή: «Αναστέλλουμε και δεν καταργούμε, δεν αποσύρουμε την αύξηση του ΦΠΑ στα νησιά, για χρονικό διάστημα ικανό, ώστε να ολοκληρωθεί η προσχεδιασμένη εισβολή τριών ακόμα εκατομμυρίων λαθρομετ</w:t>
      </w:r>
      <w:r>
        <w:rPr>
          <w:rFonts w:eastAsia="Times New Roman" w:cs="Times New Roman"/>
          <w:szCs w:val="24"/>
        </w:rPr>
        <w:t xml:space="preserve">αναστών στα νησιά του Αιγαίου, όπως έχει βεβαίως προαναγγείλει ο Πρόεδρος της Τουρκίας </w:t>
      </w:r>
      <w:proofErr w:type="spellStart"/>
      <w:r>
        <w:rPr>
          <w:rFonts w:eastAsia="Times New Roman" w:cs="Times New Roman"/>
          <w:szCs w:val="24"/>
        </w:rPr>
        <w:t>Ταγίπ</w:t>
      </w:r>
      <w:proofErr w:type="spellEnd"/>
      <w:r>
        <w:rPr>
          <w:rFonts w:eastAsia="Times New Roman" w:cs="Times New Roman"/>
          <w:szCs w:val="24"/>
        </w:rPr>
        <w:t xml:space="preserve"> </w:t>
      </w:r>
      <w:proofErr w:type="spellStart"/>
      <w:r>
        <w:rPr>
          <w:rFonts w:eastAsia="Times New Roman" w:cs="Times New Roman"/>
          <w:szCs w:val="24"/>
        </w:rPr>
        <w:t>Ερντογάν</w:t>
      </w:r>
      <w:proofErr w:type="spellEnd"/>
      <w:r>
        <w:rPr>
          <w:rFonts w:eastAsia="Times New Roman" w:cs="Times New Roman"/>
          <w:szCs w:val="24"/>
        </w:rPr>
        <w:t xml:space="preserve">. Όταν ολοκληρωθεί η εισβολή, το παραμύθι της ανακούφισης των νησιωτών θα </w:t>
      </w:r>
      <w:r>
        <w:rPr>
          <w:rFonts w:eastAsia="Times New Roman" w:cs="Times New Roman"/>
          <w:szCs w:val="24"/>
        </w:rPr>
        <w:lastRenderedPageBreak/>
        <w:t xml:space="preserve">εκλείψει και το ήδη </w:t>
      </w:r>
      <w:proofErr w:type="spellStart"/>
      <w:r>
        <w:rPr>
          <w:rFonts w:eastAsia="Times New Roman" w:cs="Times New Roman"/>
          <w:szCs w:val="24"/>
        </w:rPr>
        <w:t>ψηφισθέν</w:t>
      </w:r>
      <w:proofErr w:type="spellEnd"/>
      <w:r>
        <w:rPr>
          <w:rFonts w:eastAsia="Times New Roman" w:cs="Times New Roman"/>
          <w:szCs w:val="24"/>
        </w:rPr>
        <w:t xml:space="preserve"> μέτρο της αύξησης του ΦΠΑ, καταπώς προβλέπεται στο τ</w:t>
      </w:r>
      <w:r>
        <w:rPr>
          <w:rFonts w:eastAsia="Times New Roman" w:cs="Times New Roman"/>
          <w:szCs w:val="24"/>
        </w:rPr>
        <w:t xml:space="preserve">ρίτο μνημόνιο, θα εφαρμοστεί κανονικά. </w:t>
      </w:r>
    </w:p>
    <w:p w14:paraId="488C4C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Δήλωσε χθες ο Πρωθυπουργός: «Τις μέρες αυτές διανύουμε τα τελευταία δύσκολα μέτρα ενός δύσκολου μαραθώνιου». Χρησιμοποιείτε δηλαδή το επίθετο «δύσκολος» δυο φορές στην ίδια πρόταση. Τι δείχνει αυτό; Δύσκολα τα πράγμα</w:t>
      </w:r>
      <w:r>
        <w:rPr>
          <w:rFonts w:eastAsia="Times New Roman" w:cs="Times New Roman"/>
          <w:szCs w:val="24"/>
        </w:rPr>
        <w:t xml:space="preserve">τα για την Κυβέρνηση! </w:t>
      </w:r>
    </w:p>
    <w:p w14:paraId="488C4CD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Υπενθυμίζει η Χρυσή Αυγή την εξής δήλωση: «Αυτό, άλλωστε, είναι και η δικαίωση σήμερα της παράταξής μας που κράτησε τη χώρα όρθια στην κρίση, που απέτρεψε τα χειρότερα που μας απειλούσαν ακόμα και πριν δυο χρόνια. Και σήμερα βγαίνουμ</w:t>
      </w:r>
      <w:r>
        <w:rPr>
          <w:rFonts w:eastAsia="Times New Roman" w:cs="Times New Roman"/>
          <w:szCs w:val="24"/>
        </w:rPr>
        <w:t>ε πια οριστικά και από την κρίση και από τα μνημόνια. Βγαίνουμε για να συνεχίσουμε τις μεταρρυθμίσεις, αλλά τώρα πια σε συνθήκες ανάπτυξης». Ποιος τα είπε αυτά; Ένας σκευωρός μεγάλος: Αντώνης Σαμαράς σε εκδήλωση της «</w:t>
      </w:r>
      <w:proofErr w:type="spellStart"/>
      <w:r>
        <w:rPr>
          <w:rFonts w:eastAsia="Times New Roman" w:cs="Times New Roman"/>
          <w:szCs w:val="24"/>
        </w:rPr>
        <w:t>νεολέρας</w:t>
      </w:r>
      <w:proofErr w:type="spellEnd"/>
      <w:r>
        <w:rPr>
          <w:rFonts w:eastAsia="Times New Roman" w:cs="Times New Roman"/>
          <w:szCs w:val="24"/>
        </w:rPr>
        <w:t>» της Νέας Δημοκρατίας, Οκτώβρι</w:t>
      </w:r>
      <w:r>
        <w:rPr>
          <w:rFonts w:eastAsia="Times New Roman" w:cs="Times New Roman"/>
          <w:szCs w:val="24"/>
        </w:rPr>
        <w:t>ος του 2014.</w:t>
      </w:r>
    </w:p>
    <w:p w14:paraId="488C4CD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Οποιαδήποτε </w:t>
      </w:r>
      <w:proofErr w:type="spellStart"/>
      <w:r>
        <w:rPr>
          <w:rFonts w:eastAsia="Times New Roman"/>
          <w:szCs w:val="24"/>
        </w:rPr>
        <w:t>ομοιότης</w:t>
      </w:r>
      <w:proofErr w:type="spellEnd"/>
      <w:r>
        <w:rPr>
          <w:rFonts w:eastAsia="Times New Roman"/>
          <w:szCs w:val="24"/>
        </w:rPr>
        <w:t xml:space="preserve"> των δηλώσεων Τσίπρα με τις αντίστοιχες δηλώσεις Σαμαρά δυο χρόνια πριν, δεν είναι καθόλου </w:t>
      </w:r>
      <w:proofErr w:type="spellStart"/>
      <w:r>
        <w:rPr>
          <w:rFonts w:eastAsia="Times New Roman"/>
          <w:szCs w:val="24"/>
        </w:rPr>
        <w:t>συμπτωματική</w:t>
      </w:r>
      <w:proofErr w:type="spellEnd"/>
      <w:r>
        <w:rPr>
          <w:rFonts w:eastAsia="Times New Roman"/>
          <w:szCs w:val="24"/>
        </w:rPr>
        <w:t>. Οι δηλώσεις Τσίπρα και Σαμαρά είναι ακριβώς ίδιες και είναι ακριβώς ίδιες διότι εκπορεύονται από το ίδιο κέντρο, από τ</w:t>
      </w:r>
      <w:r>
        <w:rPr>
          <w:rFonts w:eastAsia="Times New Roman"/>
          <w:szCs w:val="24"/>
        </w:rPr>
        <w:t xml:space="preserve">ην Καγκελαρία του Βερολίνου. </w:t>
      </w:r>
    </w:p>
    <w:p w14:paraId="488C4CDE" w14:textId="77777777" w:rsidR="00FF101B" w:rsidRDefault="00202D30">
      <w:pPr>
        <w:spacing w:line="600" w:lineRule="auto"/>
        <w:ind w:firstLine="720"/>
        <w:contextualSpacing/>
        <w:jc w:val="both"/>
        <w:rPr>
          <w:rFonts w:eastAsia="Times New Roman"/>
          <w:szCs w:val="24"/>
        </w:rPr>
      </w:pPr>
      <w:r>
        <w:rPr>
          <w:rFonts w:eastAsia="Times New Roman"/>
          <w:szCs w:val="24"/>
        </w:rPr>
        <w:t>Ιδού γιατί εμείς οι εθνικιστές σάς χαρακτηρίζουμε προσκυνημένους και υπεύθυνους της δυστυχίας του λαού μας, ιδού γιατί εμείς οι εθνικιστές σάς χαρακτηρίζουμε κλέφτες και λαφυραγωγούς της εθνικής περιουσίας. Και δεσμευόμαστε έν</w:t>
      </w:r>
      <w:r>
        <w:rPr>
          <w:rFonts w:eastAsia="Times New Roman"/>
          <w:szCs w:val="24"/>
        </w:rPr>
        <w:t>αντι του ελληνικού λαού πως θα έρθει η ώρα που θα σας βροντήξουμε την πόρτα και θα σας πούμε, κύριοι του ΣΥΡΙΖΑ, κύριοι των ΑΝΕΛ, κύριοι της Νέας Δημοκρατίας και κύριοι του ΠΑΣΟΚ, ήρθαμε για να πάρουμε πίσω τα κλεμμένα, ήρθε η ώρα της πληρωμής του λογαριασ</w:t>
      </w:r>
      <w:r>
        <w:rPr>
          <w:rFonts w:eastAsia="Times New Roman"/>
          <w:szCs w:val="24"/>
        </w:rPr>
        <w:t xml:space="preserve">μού. </w:t>
      </w:r>
    </w:p>
    <w:p w14:paraId="488C4CDF" w14:textId="77777777" w:rsidR="00FF101B" w:rsidRDefault="00202D30">
      <w:pPr>
        <w:spacing w:line="600" w:lineRule="auto"/>
        <w:ind w:firstLine="720"/>
        <w:contextualSpacing/>
        <w:jc w:val="both"/>
        <w:rPr>
          <w:rFonts w:eastAsia="Times New Roman"/>
          <w:szCs w:val="24"/>
        </w:rPr>
      </w:pPr>
      <w:r>
        <w:rPr>
          <w:rFonts w:eastAsia="Times New Roman"/>
          <w:szCs w:val="24"/>
        </w:rPr>
        <w:t>Όσοι από εδώ μέσα, αλλά και τα πληρωμένα σας ανδρείκελα έξω από αυτό το κτήριο, θεωρούσαν πως η Χρυσή Αυγή εισήλθε διά της ψήφου του ελληνικού λαού –</w:t>
      </w:r>
      <w:r>
        <w:rPr>
          <w:rFonts w:eastAsia="Times New Roman"/>
          <w:szCs w:val="24"/>
        </w:rPr>
        <w:t xml:space="preserve"> </w:t>
      </w:r>
      <w:r>
        <w:rPr>
          <w:rFonts w:eastAsia="Times New Roman"/>
          <w:szCs w:val="24"/>
        </w:rPr>
        <w:t>και το τονίζω αυτό</w:t>
      </w:r>
      <w:r>
        <w:rPr>
          <w:rFonts w:eastAsia="Times New Roman"/>
          <w:szCs w:val="24"/>
        </w:rPr>
        <w:t xml:space="preserve"> </w:t>
      </w:r>
      <w:r>
        <w:rPr>
          <w:rFonts w:eastAsia="Times New Roman"/>
          <w:szCs w:val="24"/>
        </w:rPr>
        <w:t xml:space="preserve">- το 2012 στη Βουλή των Ελλήνων </w:t>
      </w:r>
      <w:r>
        <w:rPr>
          <w:rFonts w:eastAsia="Times New Roman"/>
          <w:szCs w:val="24"/>
        </w:rPr>
        <w:lastRenderedPageBreak/>
        <w:t>για να λάβει ένα κομμάτι της πίτας των κλεμμένων,</w:t>
      </w:r>
      <w:r>
        <w:rPr>
          <w:rFonts w:eastAsia="Times New Roman"/>
          <w:szCs w:val="24"/>
        </w:rPr>
        <w:t xml:space="preserve"> έχουν διαψευστεί οικτρά. Η Χρυσή Αυγή δεν γυρεύει μερίδιο της πίτας, αλλά γυρεύει ολόκληρη την πίτα, για να την επιστρέψει στον πραγματικό της κάτοχο, τον κυρίαρχο ελληνικό λαό. </w:t>
      </w:r>
    </w:p>
    <w:p w14:paraId="488C4CE0" w14:textId="77777777" w:rsidR="00FF101B" w:rsidRDefault="00202D30">
      <w:pPr>
        <w:spacing w:line="600" w:lineRule="auto"/>
        <w:ind w:firstLine="720"/>
        <w:contextualSpacing/>
        <w:jc w:val="both"/>
        <w:rPr>
          <w:rFonts w:eastAsia="Times New Roman"/>
          <w:szCs w:val="24"/>
        </w:rPr>
      </w:pPr>
      <w:r>
        <w:rPr>
          <w:rFonts w:eastAsia="Times New Roman"/>
          <w:szCs w:val="24"/>
        </w:rPr>
        <w:t>Σήμερα το πρωί σε όλα τα εγχώρια μέσα ενημέρωσης φιγουράρει η είδηση της εισ</w:t>
      </w:r>
      <w:r>
        <w:rPr>
          <w:rFonts w:eastAsia="Times New Roman"/>
          <w:szCs w:val="24"/>
        </w:rPr>
        <w:t>βολής διακοσίων Αφρικανών λαθρομεταναστών στη Λέσβο. Οι πληροφορίες αναφέρουν πως οι συγκεκριμένοι διέμεναν σε καταυλισμούς στη Βορειοδυτική Τουρκία, οι οποίοι εκκενώθηκαν από τις τουρκικές αρχές. Πρόκειται, προφανώς, για την έναρξη της υλοποίησης των εκβι</w:t>
      </w:r>
      <w:r>
        <w:rPr>
          <w:rFonts w:eastAsia="Times New Roman"/>
          <w:szCs w:val="24"/>
        </w:rPr>
        <w:t xml:space="preserve">ασμών του </w:t>
      </w:r>
      <w:proofErr w:type="spellStart"/>
      <w:r>
        <w:rPr>
          <w:rFonts w:eastAsia="Times New Roman"/>
          <w:szCs w:val="24"/>
        </w:rPr>
        <w:t>Ερντογάν</w:t>
      </w:r>
      <w:proofErr w:type="spellEnd"/>
      <w:r>
        <w:rPr>
          <w:rFonts w:eastAsia="Times New Roman"/>
          <w:szCs w:val="24"/>
        </w:rPr>
        <w:t xml:space="preserve">, σύμφωνα με τους οποίους θα πλημμυρίσει την Ελλάδα με τρεισήμισι, περίπου, εκατομμύρια πρόσφυγες.  </w:t>
      </w:r>
    </w:p>
    <w:p w14:paraId="488C4CE1" w14:textId="77777777" w:rsidR="00FF101B" w:rsidRDefault="00202D30">
      <w:pPr>
        <w:spacing w:line="600" w:lineRule="auto"/>
        <w:ind w:firstLine="720"/>
        <w:contextualSpacing/>
        <w:jc w:val="both"/>
        <w:rPr>
          <w:rFonts w:eastAsia="Times New Roman"/>
          <w:szCs w:val="24"/>
        </w:rPr>
      </w:pPr>
      <w:r>
        <w:rPr>
          <w:rFonts w:eastAsia="Times New Roman"/>
          <w:szCs w:val="24"/>
        </w:rPr>
        <w:t>Το συγκεκριμένο γεγονός θα πρέπει, βεβαίως, να ιδωθεί σε συνδυασμό με τη χθεσινή είδηση της σταδιακής ενεργοποίησης της επαίσχυντης Συμφω</w:t>
      </w:r>
      <w:r>
        <w:rPr>
          <w:rFonts w:eastAsia="Times New Roman"/>
          <w:szCs w:val="24"/>
        </w:rPr>
        <w:t xml:space="preserve">νίας του Δουβλίνου για την Ελλάδα, η οποία και θα τεθεί σε ισχύ από τα μέσα Μαρτίου του 2017. Τι σημαίνει, πρακτικά, αυτό; Σημαίνει ότι </w:t>
      </w:r>
      <w:r>
        <w:rPr>
          <w:rFonts w:eastAsia="Times New Roman"/>
          <w:szCs w:val="24"/>
        </w:rPr>
        <w:lastRenderedPageBreak/>
        <w:t>όσοι εκ των λαθρομεταναστών δεν έχουν λάβει άσυλο στις υπόλοιπες χώρες της Ευρώπης, επιστρέφονται στην Ελλάδα, ως χώρα π</w:t>
      </w:r>
      <w:r>
        <w:rPr>
          <w:rFonts w:eastAsia="Times New Roman"/>
          <w:szCs w:val="24"/>
        </w:rPr>
        <w:t xml:space="preserve">ρώτης υποδοχής. </w:t>
      </w:r>
    </w:p>
    <w:p w14:paraId="488C4CE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Συνεπώς, τι βλέπουμε να συμβαίνει; Η Κυβέρνησή σας υποσχόταν στον ελληνικό λαό ευρωπαϊκές δεσμεύσεις για </w:t>
      </w:r>
      <w:proofErr w:type="spellStart"/>
      <w:r>
        <w:rPr>
          <w:rFonts w:eastAsia="Times New Roman"/>
          <w:szCs w:val="24"/>
        </w:rPr>
        <w:t>απομείωση</w:t>
      </w:r>
      <w:proofErr w:type="spellEnd"/>
      <w:r>
        <w:rPr>
          <w:rFonts w:eastAsia="Times New Roman"/>
          <w:szCs w:val="24"/>
        </w:rPr>
        <w:t xml:space="preserve"> του χρέους και εκείνο το οποίο τελικά φέρνει στην Ελλάδα είναι νέο μνημόνιο και εκατομμύρια λαθρομεταναστών. </w:t>
      </w:r>
    </w:p>
    <w:p w14:paraId="488C4CE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Ποια είναι, </w:t>
      </w:r>
      <w:r>
        <w:rPr>
          <w:rFonts w:eastAsia="Times New Roman"/>
          <w:szCs w:val="24"/>
        </w:rPr>
        <w:t>όμως, η θέση της Αξιωματικής Αντιπολίτευσης στο μείζον ζήτημα της λαθρομετανάστευσης; Τα δημοσιογραφικά φερέφωνα της Νέας Δημοκρατίας μέμφονται την Κυβέρνηση ΣΥΡΙΖΑ-ΑΝΕΛ, αλλά αποκρύπτουν από την ελληνική κοινή γνώμη την πραγματικότητα. Και η πραγματικότητ</w:t>
      </w:r>
      <w:r>
        <w:rPr>
          <w:rFonts w:eastAsia="Times New Roman"/>
          <w:szCs w:val="24"/>
        </w:rPr>
        <w:t>α είναι ότι η Νέα Δημοκρατία όχι μόνο δεν έχει διαφορετική θέση επί του συγκεκριμένου ζητήματος από τον ΣΥΡΙΖΑ, αλλά, εάν δεν υπήρχε η Χρυσή Αυγή, η θέση της θα ήταν πολύ περισσότερο αντεθνική εκείνης της σημερινής Κυβέρνησης.</w:t>
      </w:r>
    </w:p>
    <w:p w14:paraId="488C4CE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Παραθέτω επί τούτου τη δήλωση</w:t>
      </w:r>
      <w:r>
        <w:rPr>
          <w:rFonts w:eastAsia="Times New Roman"/>
          <w:szCs w:val="24"/>
        </w:rPr>
        <w:t xml:space="preserve"> του τέως Αντιπροέδρου της Νέας Δημοκρατίας και σημερινού Επιτρόπου της Ευρωπαϊκής Ένωσης για θέματα λαθρομετανάστευσης, κ. Αβραμόπουλου: «Κάτω από προϋποθέσεις, θα μπορούσαν σταδιακά να επιστρέφονται κάποιες κατηγορίες μεταναστών που θα έρθουν στην Ευρώπη</w:t>
      </w:r>
      <w:r>
        <w:rPr>
          <w:rFonts w:eastAsia="Times New Roman"/>
          <w:szCs w:val="24"/>
        </w:rPr>
        <w:t xml:space="preserve"> μέσω Ελλάδος μετά τη 15</w:t>
      </w:r>
      <w:r>
        <w:rPr>
          <w:rFonts w:eastAsia="Times New Roman"/>
          <w:szCs w:val="24"/>
          <w:vertAlign w:val="superscript"/>
        </w:rPr>
        <w:t>η</w:t>
      </w:r>
      <w:r>
        <w:rPr>
          <w:rFonts w:eastAsia="Times New Roman"/>
          <w:szCs w:val="24"/>
        </w:rPr>
        <w:t xml:space="preserve"> Μαρτίου 2017». Το ποιος ορίζει αυτές τις προϋποθέσεις το γνωρίζουμε όλοι. </w:t>
      </w:r>
    </w:p>
    <w:p w14:paraId="488C4CE5" w14:textId="77777777" w:rsidR="00FF101B" w:rsidRDefault="00202D30">
      <w:pPr>
        <w:spacing w:line="600" w:lineRule="auto"/>
        <w:ind w:firstLine="720"/>
        <w:contextualSpacing/>
        <w:jc w:val="both"/>
        <w:rPr>
          <w:rFonts w:eastAsia="Times New Roman"/>
          <w:szCs w:val="24"/>
        </w:rPr>
      </w:pPr>
      <w:r>
        <w:rPr>
          <w:rFonts w:eastAsia="Times New Roman"/>
          <w:szCs w:val="24"/>
        </w:rPr>
        <w:t>Επιπρόσθετα, εδώ και δύο σχεδόν χρόνια ο νεοδημοκράτης Επίτροπος της Ευρωπαϊκής Ένωσης, κ. Αβραμόπουλος, μοιράζει αφειδώς συγχαρητήρια στην Κυβέρνηση Τσίπρ</w:t>
      </w:r>
      <w:r>
        <w:rPr>
          <w:rFonts w:eastAsia="Times New Roman"/>
          <w:szCs w:val="24"/>
        </w:rPr>
        <w:t xml:space="preserve">α για τη μεταναστευτική της πολιτική, ακόμη και την περίοδο εκείνη κατά την οποία η αρμόδια τότε Υπουργός κ. Χριστοδουλοπούλου δήλωνε πως «οι πρόσφυγες λιάζονται στην Ομόνοια». </w:t>
      </w:r>
    </w:p>
    <w:p w14:paraId="488C4CE6" w14:textId="77777777" w:rsidR="00FF101B" w:rsidRDefault="00202D30">
      <w:pPr>
        <w:spacing w:line="600" w:lineRule="auto"/>
        <w:contextualSpacing/>
        <w:jc w:val="both"/>
        <w:rPr>
          <w:rFonts w:eastAsia="Times New Roman"/>
          <w:szCs w:val="24"/>
        </w:rPr>
      </w:pPr>
      <w:r>
        <w:rPr>
          <w:rFonts w:eastAsia="Times New Roman"/>
          <w:szCs w:val="24"/>
        </w:rPr>
        <w:t>Μήπως αντέδρασε ποτέ το κόμμα της Αξιωματικής Αντιπολίτευσης στις δηλώσεις του</w:t>
      </w:r>
      <w:r>
        <w:rPr>
          <w:rFonts w:eastAsia="Times New Roman"/>
          <w:szCs w:val="24"/>
        </w:rPr>
        <w:t xml:space="preserve"> επιφανούς στελέχους της;  Μήπως ποτέ τις αποδοκίμασε; Ούτε αντέδρασε ούτε τις αποδοκίμασε ποτέ και δεν το έκανε, γιατί η δική </w:t>
      </w:r>
      <w:r>
        <w:rPr>
          <w:rFonts w:eastAsia="Times New Roman"/>
          <w:szCs w:val="24"/>
        </w:rPr>
        <w:lastRenderedPageBreak/>
        <w:t xml:space="preserve">της στάση στο ζήτημα είναι εξίσου αντεθνική με εκείνη της Κυβέρνησης Τσίπρα-Καμμένου. </w:t>
      </w:r>
    </w:p>
    <w:p w14:paraId="488C4CE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Εις ό,τι αφορά τα του </w:t>
      </w:r>
      <w:r>
        <w:rPr>
          <w:rFonts w:eastAsia="Times New Roman"/>
          <w:szCs w:val="24"/>
        </w:rPr>
        <w:t>π</w:t>
      </w:r>
      <w:r>
        <w:rPr>
          <w:rFonts w:eastAsia="Times New Roman"/>
          <w:szCs w:val="24"/>
        </w:rPr>
        <w:t>ροϋπολογισμού του 2</w:t>
      </w:r>
      <w:r>
        <w:rPr>
          <w:rFonts w:eastAsia="Times New Roman"/>
          <w:szCs w:val="24"/>
        </w:rPr>
        <w:t xml:space="preserve">017 και πέρα από τις θρασύτατες και αλαζονικές διακηρύξεις από μέρους της Κυβέρνησης περί αναπτυξιακού προϋπολογισμού, αρκεί θαρρώ να τονίσω με έμφαση τούτο: Η Κυβέρνηση τον κατέθεσε αφού προηγουμένως έλαβε την έγκριση των δανειστών. Τούτο, λοιπόν, μπορεί </w:t>
      </w:r>
      <w:r>
        <w:rPr>
          <w:rFonts w:eastAsia="Times New Roman"/>
          <w:szCs w:val="24"/>
        </w:rPr>
        <w:t xml:space="preserve">δικαίως να χαρακτηριστεί ως </w:t>
      </w:r>
      <w:proofErr w:type="spellStart"/>
      <w:r>
        <w:rPr>
          <w:rFonts w:eastAsia="Times New Roman"/>
          <w:szCs w:val="24"/>
        </w:rPr>
        <w:t>μνημονιακό</w:t>
      </w:r>
      <w:proofErr w:type="spellEnd"/>
      <w:r>
        <w:rPr>
          <w:rFonts w:eastAsia="Times New Roman"/>
          <w:szCs w:val="24"/>
        </w:rPr>
        <w:t xml:space="preserve"> τελεσίγραφο και όχι ως προϋπολογισμός ενός υποτίθεται ανεξάρτητου και κυρίαρχου εθνικού κράτους.</w:t>
      </w:r>
    </w:p>
    <w:p w14:paraId="488C4CE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Εσείς μπορεί βεβαίως να προσκυνάτε τους διεθνείς τοκογλύφους, αλλά όπως πολύ καλά γνωρίζετε, η Χρυσή Αυγή δεν υποκύπτει </w:t>
      </w:r>
      <w:r>
        <w:rPr>
          <w:rFonts w:eastAsia="Times New Roman"/>
          <w:szCs w:val="24"/>
        </w:rPr>
        <w:t xml:space="preserve">ούτε σε εκβιασμούς ούτε σε τελεσίγραφα. Η διαφορά μας με όλους εσάς είναι η εξής. Η Χρυσή Αυγή δεν ασκεί πολιτική ως διαχειρίστρια της δυστυχίας </w:t>
      </w:r>
      <w:r>
        <w:rPr>
          <w:rFonts w:eastAsia="Times New Roman"/>
          <w:szCs w:val="24"/>
        </w:rPr>
        <w:lastRenderedPageBreak/>
        <w:t>και της εξαθλίωσης του ελληνικού λαού, αλλά ως η μοναδική πολιτική δύναμη η οποία μπορεί να εγγυηθεί την ενότητ</w:t>
      </w:r>
      <w:r>
        <w:rPr>
          <w:rFonts w:eastAsia="Times New Roman"/>
          <w:szCs w:val="24"/>
        </w:rPr>
        <w:t>α και την ελευθερία του ελληνικού λαού.</w:t>
      </w:r>
    </w:p>
    <w:p w14:paraId="488C4CE9" w14:textId="77777777" w:rsidR="00FF101B" w:rsidRDefault="00202D30">
      <w:pPr>
        <w:spacing w:line="600" w:lineRule="auto"/>
        <w:ind w:firstLine="720"/>
        <w:contextualSpacing/>
        <w:jc w:val="both"/>
        <w:rPr>
          <w:rFonts w:eastAsia="Times New Roman"/>
          <w:szCs w:val="24"/>
        </w:rPr>
      </w:pPr>
      <w:r>
        <w:rPr>
          <w:rFonts w:eastAsia="Times New Roman"/>
          <w:szCs w:val="24"/>
        </w:rPr>
        <w:t>Κύριοι της Κυβέρνησης, το έτος 2015 φωνάζατε πως μπορεί να υποκύψατε στις διαθέσεις των δανειστών, αλλά τουλάχιστον βλέπατε έναν άνεμο αλλαγής στην Ευρώπη, υπονοώντας πως επίκειται μία στροφή προς την Αριστερά. Σήμερ</w:t>
      </w:r>
      <w:r>
        <w:rPr>
          <w:rFonts w:eastAsia="Times New Roman"/>
          <w:szCs w:val="24"/>
        </w:rPr>
        <w:t>α, οφείλουμε να επιβεβαιώσουμε την εκτίμησή σας για αλλαγή. Μαρξιστές και φιλελεύθεροι καταντήσατε η χλεύη των λαών και φεύγετε και εμείς οι εθνικιστές ερχόμαστε!</w:t>
      </w:r>
    </w:p>
    <w:p w14:paraId="488C4CEA" w14:textId="77777777" w:rsidR="00FF101B" w:rsidRDefault="00202D30">
      <w:pPr>
        <w:spacing w:line="600" w:lineRule="auto"/>
        <w:ind w:firstLine="720"/>
        <w:contextualSpacing/>
        <w:jc w:val="both"/>
        <w:rPr>
          <w:rFonts w:eastAsia="Times New Roman"/>
          <w:szCs w:val="24"/>
        </w:rPr>
      </w:pPr>
      <w:r>
        <w:rPr>
          <w:rFonts w:eastAsia="Times New Roman"/>
          <w:szCs w:val="24"/>
        </w:rPr>
        <w:t>Σας ευχαριστώ.</w:t>
      </w:r>
    </w:p>
    <w:p w14:paraId="488C4CEB"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488C4CE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w:t>
      </w:r>
      <w:r>
        <w:rPr>
          <w:rFonts w:eastAsia="Times New Roman" w:cs="Times New Roman"/>
          <w:b/>
          <w:szCs w:val="24"/>
        </w:rPr>
        <w:t>λης</w:t>
      </w:r>
      <w:proofErr w:type="spellEnd"/>
      <w:r>
        <w:rPr>
          <w:rFonts w:eastAsia="Times New Roman" w:cs="Times New Roman"/>
          <w:b/>
          <w:szCs w:val="24"/>
        </w:rPr>
        <w:t xml:space="preserve">): </w:t>
      </w:r>
      <w:r>
        <w:rPr>
          <w:rFonts w:eastAsia="Times New Roman" w:cs="Times New Roman"/>
          <w:szCs w:val="24"/>
        </w:rPr>
        <w:t>Πριν δώσω τον λόγο στον επόμενο ομιλητή, θέλω να κάνω μια ανακοίνωση προς το Σώμα.</w:t>
      </w:r>
    </w:p>
    <w:p w14:paraId="488C4CED" w14:textId="77777777" w:rsidR="00FF101B" w:rsidRDefault="00202D30">
      <w:pPr>
        <w:spacing w:line="600" w:lineRule="auto"/>
        <w:ind w:left="-181" w:firstLine="720"/>
        <w:contextualSpacing/>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 xml:space="preserve">από τα άνω δυτικά θεωρεία, αφού </w:t>
      </w:r>
      <w:r>
        <w:rPr>
          <w:rFonts w:eastAsia="Times New Roman"/>
          <w:szCs w:val="24"/>
        </w:rPr>
        <w:t xml:space="preserve">προηγουμένως </w:t>
      </w:r>
      <w:r>
        <w:rPr>
          <w:rFonts w:eastAsia="Times New Roman"/>
          <w:szCs w:val="24"/>
        </w:rPr>
        <w:lastRenderedPageBreak/>
        <w:t>συμμετείχαν στο Εκπαιδευτικό Πρόγ</w:t>
      </w:r>
      <w:r>
        <w:rPr>
          <w:rFonts w:eastAsia="Times New Roman"/>
          <w:szCs w:val="24"/>
        </w:rPr>
        <w:t xml:space="preserve">ραμμα </w:t>
      </w:r>
      <w:r>
        <w:rPr>
          <w:rFonts w:eastAsia="Times New Roman"/>
          <w:szCs w:val="24"/>
        </w:rPr>
        <w:t>«</w:t>
      </w:r>
      <w:r>
        <w:rPr>
          <w:rFonts w:eastAsia="Times New Roman"/>
          <w:szCs w:val="24"/>
        </w:rPr>
        <w:t>ΚΑΠΟΔΙΣΤΡΙΑΣ</w:t>
      </w:r>
      <w:r>
        <w:rPr>
          <w:rFonts w:eastAsia="Times New Roman"/>
          <w:szCs w:val="24"/>
        </w:rPr>
        <w:t>»</w:t>
      </w:r>
      <w:r>
        <w:rPr>
          <w:rFonts w:eastAsia="Times New Roman"/>
          <w:szCs w:val="24"/>
        </w:rPr>
        <w:t xml:space="preserve"> που οργανώνει το Ίδρυμα της Βουλής, είκοσι επτά μαθήτριες και μαθητές και δύο συνοδοί εκπαιδευτικοί από το 5</w:t>
      </w:r>
      <w:r>
        <w:rPr>
          <w:rFonts w:eastAsia="Times New Roman"/>
          <w:szCs w:val="24"/>
          <w:vertAlign w:val="superscript"/>
        </w:rPr>
        <w:t>ο</w:t>
      </w:r>
      <w:r>
        <w:rPr>
          <w:rFonts w:eastAsia="Times New Roman"/>
          <w:szCs w:val="24"/>
        </w:rPr>
        <w:t xml:space="preserve"> Λύκειο Ζωγράφου.</w:t>
      </w:r>
    </w:p>
    <w:p w14:paraId="488C4CEE" w14:textId="77777777" w:rsidR="00FF101B" w:rsidRDefault="00202D30">
      <w:pPr>
        <w:tabs>
          <w:tab w:val="left" w:pos="6787"/>
        </w:tabs>
        <w:spacing w:line="600" w:lineRule="auto"/>
        <w:ind w:left="-181" w:firstLine="720"/>
        <w:contextualSpacing/>
        <w:jc w:val="both"/>
        <w:rPr>
          <w:rFonts w:eastAsia="Times New Roman"/>
          <w:szCs w:val="24"/>
        </w:rPr>
      </w:pPr>
      <w:r>
        <w:rPr>
          <w:rFonts w:eastAsia="Times New Roman"/>
          <w:szCs w:val="24"/>
        </w:rPr>
        <w:t xml:space="preserve">Η Βουλή τούς καλωσορίζει. </w:t>
      </w:r>
    </w:p>
    <w:p w14:paraId="488C4CEF"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488C4CF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w:t>
      </w:r>
      <w:r>
        <w:rPr>
          <w:rFonts w:eastAsia="Times New Roman" w:cs="Times New Roman"/>
          <w:szCs w:val="24"/>
        </w:rPr>
        <w:t xml:space="preserve">Τσόγκας από τον ΣΥΡΙΖΑ, θα ακολουθήσει ο κ. </w:t>
      </w:r>
      <w:proofErr w:type="spellStart"/>
      <w:r>
        <w:rPr>
          <w:rFonts w:eastAsia="Times New Roman" w:cs="Times New Roman"/>
          <w:szCs w:val="24"/>
        </w:rPr>
        <w:t>Θραψανιώτης</w:t>
      </w:r>
      <w:proofErr w:type="spellEnd"/>
      <w:r>
        <w:rPr>
          <w:rFonts w:eastAsia="Times New Roman" w:cs="Times New Roman"/>
          <w:szCs w:val="24"/>
        </w:rPr>
        <w:t xml:space="preserve"> και μετά ο Υπουργός κ. </w:t>
      </w:r>
      <w:proofErr w:type="spellStart"/>
      <w:r>
        <w:rPr>
          <w:rFonts w:eastAsia="Times New Roman" w:cs="Times New Roman"/>
          <w:szCs w:val="24"/>
        </w:rPr>
        <w:t>Γαβρόγλου</w:t>
      </w:r>
      <w:proofErr w:type="spellEnd"/>
      <w:r>
        <w:rPr>
          <w:rFonts w:eastAsia="Times New Roman" w:cs="Times New Roman"/>
          <w:szCs w:val="24"/>
        </w:rPr>
        <w:t>.</w:t>
      </w:r>
    </w:p>
    <w:p w14:paraId="488C4CF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Ορίστε, κύριε Τσόγκα, έχετε τον λόγο.</w:t>
      </w:r>
    </w:p>
    <w:p w14:paraId="488C4CF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ΤΣΟΓΚΑΣ:</w:t>
      </w:r>
      <w:r>
        <w:rPr>
          <w:rFonts w:eastAsia="Times New Roman" w:cs="Times New Roman"/>
          <w:szCs w:val="24"/>
        </w:rPr>
        <w:t xml:space="preserve"> Ευχαριστώ, κύριε Πρόεδρε.</w:t>
      </w:r>
    </w:p>
    <w:p w14:paraId="488C4CF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κύριοι συνάδελφοι, η συζήτηση του </w:t>
      </w:r>
      <w:r>
        <w:rPr>
          <w:rFonts w:eastAsia="Times New Roman" w:cs="Times New Roman"/>
          <w:szCs w:val="24"/>
        </w:rPr>
        <w:t>π</w:t>
      </w:r>
      <w:r>
        <w:rPr>
          <w:rFonts w:eastAsia="Times New Roman" w:cs="Times New Roman"/>
          <w:szCs w:val="24"/>
        </w:rPr>
        <w:t>ροϋπολογισμού του 2017 διεξάγετα</w:t>
      </w:r>
      <w:r>
        <w:rPr>
          <w:rFonts w:eastAsia="Times New Roman" w:cs="Times New Roman"/>
          <w:szCs w:val="24"/>
        </w:rPr>
        <w:t xml:space="preserve">ι, θα έλεγα, σε ιστορικές συγκυρίες, αφού η χώρα μετρώντας τις πληγές της από τα μνημόνια που η αλήστου μνήμης συγκυβέρνηση Νέας Δημοκρατίας και ΠΑΣΟΚ έφερε αβίαστα, ήδη κινείται σε θετικούς ρυθμούς ανάπτυξης πρώτη φορά από το έτος 2008. </w:t>
      </w:r>
    </w:p>
    <w:p w14:paraId="488C4CF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Η ανεργία μειώνετ</w:t>
      </w:r>
      <w:r>
        <w:rPr>
          <w:rFonts w:eastAsia="Times New Roman" w:cs="Times New Roman"/>
          <w:szCs w:val="24"/>
        </w:rPr>
        <w:t>αι, το ισοζύγιο εξωτερικών συναλλαγών κινείται ανοδικά, το ενδεκάμηνο Ιανουαρίου-Φεβρουαρίου παρουσιάζει πλεόνασμα πέραν του στόχου, η ιδιωτική κατανάλωση ανακάμπτει, έντονη είναι η επιστροφή κεφαλαίων στις τράπεζες, τα επιτόκια των δεκαετών ομολόγων άφησα</w:t>
      </w:r>
      <w:r>
        <w:rPr>
          <w:rFonts w:eastAsia="Times New Roman" w:cs="Times New Roman"/>
          <w:szCs w:val="24"/>
        </w:rPr>
        <w:t xml:space="preserve">ν τα ρετιρέ του 12% και περιορίζονται με καθοδική πορεία στο 6,4%, η δεύτερη αξιολόγηση είναι κλεισμένη κατά περίπου 95%, συμφωνήθηκαν τα βραχυπρόθεσμα μέτρα ελάφρυνσης του χρέους αναπάντεχα καλύτερα από τη συμφωνία του Μαΐου, ο </w:t>
      </w:r>
      <w:r>
        <w:rPr>
          <w:rFonts w:eastAsia="Times New Roman" w:cs="Times New Roman"/>
          <w:szCs w:val="24"/>
        </w:rPr>
        <w:t>π</w:t>
      </w:r>
      <w:r>
        <w:rPr>
          <w:rFonts w:eastAsia="Times New Roman" w:cs="Times New Roman"/>
          <w:szCs w:val="24"/>
        </w:rPr>
        <w:t>ροϋπολογισμός προγραμματίζ</w:t>
      </w:r>
      <w:r>
        <w:rPr>
          <w:rFonts w:eastAsia="Times New Roman" w:cs="Times New Roman"/>
          <w:szCs w:val="24"/>
        </w:rPr>
        <w:t>ει σοβαρές κοινωνικές παροχές στα πλαίσια της εφαρμογής του προγράμματος αντιμετώπισης της ανθρωπιστικής κρίσης και ο Πρωθυπουργός της χώρας ανακοίνωσε χθες βράδυ μέτρα στήριξης των χαμηλών εισοδημάτων, αναδιανέμοντας τον πλεονάζοντα κατά τη συμφωνία παραγ</w:t>
      </w:r>
      <w:r>
        <w:rPr>
          <w:rFonts w:eastAsia="Times New Roman" w:cs="Times New Roman"/>
          <w:szCs w:val="24"/>
        </w:rPr>
        <w:t xml:space="preserve">όμενο πλούτο υπέρ των αδυνάτων με την </w:t>
      </w:r>
      <w:proofErr w:type="spellStart"/>
      <w:r>
        <w:rPr>
          <w:rFonts w:eastAsia="Times New Roman" w:cs="Times New Roman"/>
          <w:szCs w:val="24"/>
        </w:rPr>
        <w:t>αντιδιαμετρική</w:t>
      </w:r>
      <w:proofErr w:type="spellEnd"/>
      <w:r>
        <w:rPr>
          <w:rFonts w:eastAsia="Times New Roman" w:cs="Times New Roman"/>
          <w:szCs w:val="24"/>
        </w:rPr>
        <w:t xml:space="preserve"> λογική ότι περισσότερα θα πάρει όποιος έχει λιγότερα.</w:t>
      </w:r>
    </w:p>
    <w:p w14:paraId="488C4CF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θα χορηγηθεί η </w:t>
      </w:r>
      <w:r>
        <w:rPr>
          <w:rFonts w:eastAsia="Times New Roman" w:cs="Times New Roman"/>
          <w:szCs w:val="24"/>
        </w:rPr>
        <w:t>δέκατη τρίτη</w:t>
      </w:r>
      <w:r>
        <w:rPr>
          <w:rFonts w:eastAsia="Times New Roman" w:cs="Times New Roman"/>
          <w:szCs w:val="24"/>
        </w:rPr>
        <w:t xml:space="preserve"> σύνταξη για 1.600.000 συνταξιούχους κάτω των 850 ευρώ. Ταυτόχρονα, αναστέλλεται η αύξηση του ΦΠΑ στα νησιά όσο διαρκ</w:t>
      </w:r>
      <w:r>
        <w:rPr>
          <w:rFonts w:eastAsia="Times New Roman" w:cs="Times New Roman"/>
          <w:szCs w:val="24"/>
        </w:rPr>
        <w:t>εί η προσφυγική κρίση, χωρίς να επηρεαστεί στο παραμικρό η συμφωνία με τους εταίρους.</w:t>
      </w:r>
    </w:p>
    <w:p w14:paraId="488C4CF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Εσείς, κύριοι της Αντιπολίτευσης, παρά το γεγονός ότι τα σημάδια της ανάκαμψης είναι ορατά διά γυμνού οφθαλμού, περί άλλα τυρβάζετε και άδετε. Ψευδόμενοι και εξαπατώντας </w:t>
      </w:r>
      <w:r>
        <w:rPr>
          <w:rFonts w:eastAsia="Times New Roman" w:cs="Times New Roman"/>
          <w:szCs w:val="24"/>
        </w:rPr>
        <w:t>τη λαϊκή συνείδηση, παραποιώντας ενσυνείδητα την πραγματικότητα και κατασυκοφαντώντας εμάς τους συντελεστές που μάχονται για τη διάσωση της χώρας, αρνείστε να συμβάλλετε έστω κατ’ ελάχιστον θετικά στην πορεία της εξόδου από την κρίση και έχετε ένα πολύ μεγ</w:t>
      </w:r>
      <w:r>
        <w:rPr>
          <w:rFonts w:eastAsia="Times New Roman" w:cs="Times New Roman"/>
          <w:szCs w:val="24"/>
        </w:rPr>
        <w:t>άλο μερίδιο ευθύνης και ενοχής.</w:t>
      </w:r>
    </w:p>
    <w:p w14:paraId="488C4CF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Όμως, αυτή η ιδιότυπη αρνησικυρία υποκρύπτει φοβικά σύνδρομα, κακοβουλία, καιροσκοπισμό και πολιτική δειλία, χωρίς διάθεση για συνεισφορά και συμβολή στις κοινωνικές ανάγκες. </w:t>
      </w:r>
    </w:p>
    <w:p w14:paraId="488C4CF8"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Έτσι η Κυβέρνηση, </w:t>
      </w:r>
      <w:proofErr w:type="spellStart"/>
      <w:r>
        <w:rPr>
          <w:rFonts w:eastAsia="Times New Roman"/>
          <w:szCs w:val="24"/>
        </w:rPr>
        <w:t>στριμωγμένη</w:t>
      </w:r>
      <w:proofErr w:type="spellEnd"/>
      <w:r>
        <w:rPr>
          <w:rFonts w:eastAsia="Times New Roman"/>
          <w:szCs w:val="24"/>
        </w:rPr>
        <w:t xml:space="preserve"> όχι απλά ανάμεσα σ</w:t>
      </w:r>
      <w:r>
        <w:rPr>
          <w:rFonts w:eastAsia="Times New Roman"/>
          <w:szCs w:val="24"/>
        </w:rPr>
        <w:t xml:space="preserve">ε δύο ελέφαντες, τη συνολική Αντιπολίτευση και τους ευρωπαϊκούς </w:t>
      </w:r>
      <w:r>
        <w:rPr>
          <w:rFonts w:eastAsia="Times New Roman"/>
          <w:szCs w:val="24"/>
        </w:rPr>
        <w:t>θ</w:t>
      </w:r>
      <w:r>
        <w:rPr>
          <w:rFonts w:eastAsia="Times New Roman"/>
          <w:szCs w:val="24"/>
        </w:rPr>
        <w:t xml:space="preserve">εσμούς, αλλά ανάμεσα στις δικές σας φαντασιώσεις και τις δικές σας ενοχές, επιμένει να αφήσει τα αριστερά της </w:t>
      </w:r>
      <w:proofErr w:type="spellStart"/>
      <w:r>
        <w:rPr>
          <w:rFonts w:eastAsia="Times New Roman"/>
          <w:szCs w:val="24"/>
        </w:rPr>
        <w:t>προτάγματα</w:t>
      </w:r>
      <w:proofErr w:type="spellEnd"/>
      <w:r>
        <w:rPr>
          <w:rFonts w:eastAsia="Times New Roman"/>
          <w:szCs w:val="24"/>
        </w:rPr>
        <w:t xml:space="preserve"> στο διάβα της πολιτικής και κοινωνικής ιστορίας της και ζητά την υπερψήφιση του </w:t>
      </w:r>
      <w:r>
        <w:rPr>
          <w:rFonts w:eastAsia="Times New Roman"/>
          <w:szCs w:val="24"/>
        </w:rPr>
        <w:t>π</w:t>
      </w:r>
      <w:r>
        <w:rPr>
          <w:rFonts w:eastAsia="Times New Roman"/>
          <w:szCs w:val="24"/>
        </w:rPr>
        <w:t>ροϋπολογισμού.</w:t>
      </w:r>
    </w:p>
    <w:p w14:paraId="488C4CF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ΣΥΡΙΖΑ, επιδιώκοντας ένα </w:t>
      </w:r>
      <w:r>
        <w:rPr>
          <w:rFonts w:eastAsia="Times New Roman"/>
          <w:szCs w:val="24"/>
          <w:lang w:val="en-US"/>
        </w:rPr>
        <w:t>success</w:t>
      </w:r>
      <w:r>
        <w:rPr>
          <w:rFonts w:eastAsia="Times New Roman"/>
          <w:szCs w:val="24"/>
        </w:rPr>
        <w:t xml:space="preserve"> </w:t>
      </w:r>
      <w:r>
        <w:rPr>
          <w:rFonts w:eastAsia="Times New Roman"/>
          <w:szCs w:val="24"/>
          <w:lang w:val="en-US"/>
        </w:rPr>
        <w:t>stor</w:t>
      </w:r>
      <w:r>
        <w:rPr>
          <w:rFonts w:eastAsia="Times New Roman"/>
          <w:szCs w:val="24"/>
          <w:lang w:val="en-US"/>
        </w:rPr>
        <w:t>y</w:t>
      </w:r>
      <w:r>
        <w:rPr>
          <w:rFonts w:eastAsia="Times New Roman"/>
          <w:szCs w:val="24"/>
        </w:rPr>
        <w:t xml:space="preserve"> για τις λαϊκές τάξεις, κάνει σαφή αναφορά στις εργασιακές σχέσεις, την παιδεία και την υγεία, την υγιή επιχειρηματικότητα, τις επενδύσεις και στοχεύει στη δόμηση της στρατηγικής του αναφοράς που θα του δώσει τη δυνατότητα να υπερβεί τον ίδιο του τον εαυτ</w:t>
      </w:r>
      <w:r>
        <w:rPr>
          <w:rFonts w:eastAsia="Times New Roman"/>
          <w:szCs w:val="24"/>
        </w:rPr>
        <w:t xml:space="preserve">ό και ενδεχομένως να τον ξεπεράσει. </w:t>
      </w:r>
    </w:p>
    <w:p w14:paraId="488C4CF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Τηρουμένων των αναλογιών, κατέθεσε για ψήφιση τον υπό κρίση </w:t>
      </w:r>
      <w:r>
        <w:rPr>
          <w:rFonts w:eastAsia="Times New Roman"/>
          <w:szCs w:val="24"/>
        </w:rPr>
        <w:t>π</w:t>
      </w:r>
      <w:r>
        <w:rPr>
          <w:rFonts w:eastAsia="Times New Roman"/>
          <w:szCs w:val="24"/>
        </w:rPr>
        <w:t xml:space="preserve">ροϋπολογισμό που κυριαρχείται από αναπτυξιακό ρεαλισμό, με πρόβλεψη για πλεονάσματα, πρόβλεψη για κοινωνικές δαπάνες που σηματοδοτούν την τεράστια προσπάθεια </w:t>
      </w:r>
      <w:r>
        <w:rPr>
          <w:rFonts w:eastAsia="Times New Roman"/>
          <w:szCs w:val="24"/>
        </w:rPr>
        <w:t>που καταβάλλει η Κυβέρνηση να συ</w:t>
      </w:r>
      <w:r>
        <w:rPr>
          <w:rFonts w:eastAsia="Times New Roman"/>
          <w:szCs w:val="24"/>
        </w:rPr>
        <w:lastRenderedPageBreak/>
        <w:t>γκρατήσει την κοινωνική συνοχή, να απομακρύνει τη διάρρηξη των κοινωνικών δεσμών και να προσδώσει στις επιλογές της μικρές αλλά σταθερές ανάσες που θα διασφαλίζουν και θα τεκμηριώνουν μια θετική πορεία της οικονομίας και κυρ</w:t>
      </w:r>
      <w:r>
        <w:rPr>
          <w:rFonts w:eastAsia="Times New Roman"/>
          <w:szCs w:val="24"/>
        </w:rPr>
        <w:t>ίως τη μετάβαση σε καθεστώς δημοσιονομικής ισορροπίας, επενδυτικής άνοιξης και προστασίας των αδύναμων κοινωνικών στρωμάτων, στον δρόμο προς την οικοδόμηση ενός οργανωμένου και σύγχρονου κράτους, μακριά από τον λαϊκισμό, πολύ κοντά όμως στα λαϊκά συμφέροντ</w:t>
      </w:r>
      <w:r>
        <w:rPr>
          <w:rFonts w:eastAsia="Times New Roman"/>
          <w:szCs w:val="24"/>
        </w:rPr>
        <w:t xml:space="preserve">α. </w:t>
      </w:r>
    </w:p>
    <w:p w14:paraId="488C4CFB" w14:textId="77777777" w:rsidR="00FF101B" w:rsidRDefault="00202D30">
      <w:pPr>
        <w:spacing w:line="600" w:lineRule="auto"/>
        <w:ind w:firstLine="720"/>
        <w:contextualSpacing/>
        <w:jc w:val="both"/>
        <w:rPr>
          <w:rFonts w:eastAsia="Times New Roman"/>
          <w:szCs w:val="24"/>
        </w:rPr>
      </w:pPr>
      <w:r>
        <w:rPr>
          <w:rFonts w:eastAsia="Times New Roman"/>
          <w:szCs w:val="24"/>
        </w:rPr>
        <w:t>Υπό το πρίσμα αυτό και έχοντας εκτελέσει σχεδόν το 90% έως 95% των απαιτούμενων μεταρρυθμίσεων, από τα μικροστοιχεία της οικονομίας φαίνεται ότι η ανάπτυξη του 2016 θα είναι μεγαλύτερη του αναμενόμενου, η δεύτερη αξιολόγηση σίγουρη και η έξοδος από την</w:t>
      </w:r>
      <w:r>
        <w:rPr>
          <w:rFonts w:eastAsia="Times New Roman"/>
          <w:szCs w:val="24"/>
        </w:rPr>
        <w:t xml:space="preserve"> κρίση το 2017 ορατή όσο ποτέ άλλοτε, καθόσον ήδη το δεύτερο και τρίτο τρίμηνο του 2016 η οικονομία κινείται σε θετικούς ρυθμούς ανάπτυξης της τάξης του 1,8% σε </w:t>
      </w:r>
      <w:r>
        <w:rPr>
          <w:rFonts w:eastAsia="Times New Roman"/>
          <w:szCs w:val="24"/>
        </w:rPr>
        <w:lastRenderedPageBreak/>
        <w:t xml:space="preserve">σχέση με το αντίστοιχο του 2015, όπως αναμένεται και για το τέταρτο τρίμηνο. </w:t>
      </w:r>
    </w:p>
    <w:p w14:paraId="488C4CF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Ελλάδα αλλάζει </w:t>
      </w:r>
      <w:r>
        <w:rPr>
          <w:rFonts w:eastAsia="Times New Roman"/>
          <w:szCs w:val="24"/>
        </w:rPr>
        <w:t>σελίδα και εξέρχεται από την ύφεση, αν αναλογιστεί κανείς ότι η τελευταία ανάπτυξη καταγράφεται το 2008, ενώ το 2016 έχουμε υπέρβαση του στόχου κατά 0,5%, ήτοι περίπου κατά ένα δισεκατομμύριο. Η κατεύθυνση και η ταχύτητα της αποκλιμάκωσης των επιτοκίων, τω</w:t>
      </w:r>
      <w:r>
        <w:rPr>
          <w:rFonts w:eastAsia="Times New Roman"/>
          <w:szCs w:val="24"/>
        </w:rPr>
        <w:t xml:space="preserve">ν δεκαετών ομολόγων, των </w:t>
      </w:r>
      <w:r>
        <w:rPr>
          <w:rFonts w:eastAsia="Times New Roman"/>
          <w:szCs w:val="24"/>
          <w:lang w:val="en-US"/>
        </w:rPr>
        <w:t>spreads</w:t>
      </w:r>
      <w:r>
        <w:rPr>
          <w:rFonts w:eastAsia="Times New Roman"/>
          <w:szCs w:val="24"/>
        </w:rPr>
        <w:t xml:space="preserve"> ήταν το καλοκαίρι 9% και τώρα έφτασαν στο 6,4% με 6,5% περίπου, ποσοστό που υποδηλώνει ότι προσεγγίζει το κατώφλι πέραν του οποίου τα ελληνικά ομόλογα θα μπορέσουν να γίνουν δεκτά στις αγορές. Η συμπεριφορά των καταθέσεων ε</w:t>
      </w:r>
      <w:r>
        <w:rPr>
          <w:rFonts w:eastAsia="Times New Roman"/>
          <w:szCs w:val="24"/>
        </w:rPr>
        <w:t>μφανίζει καθαρή εισροή για πέμπτο συνεχόμενο μήνα, κάτι που δείχνει την αυξανόμενη εμπιστοσύνη στο τραπεζικό σύστημα, ενώ στα χρόνια της κρίσης συνέβαινε το αντίθετο. Το πλεόνασμα του ενδεκάμηνου Ιανουαρίου-Νοεμβρίου εμφανίζει υπέρβαση του στόχου κατά 2,44</w:t>
      </w:r>
      <w:r>
        <w:rPr>
          <w:rFonts w:eastAsia="Times New Roman"/>
          <w:szCs w:val="24"/>
        </w:rPr>
        <w:t xml:space="preserve"> δισεκατομμύρια. Ο στόχος του πλεονάσματος το 2017 υπολογίστηκε στο 2% αντί του </w:t>
      </w:r>
      <w:r>
        <w:rPr>
          <w:rFonts w:eastAsia="Times New Roman"/>
          <w:szCs w:val="24"/>
        </w:rPr>
        <w:lastRenderedPageBreak/>
        <w:t>προβλεπόμενου 1,75%, ο δε ρυθμός ανάπτυξης το 2017 προβλέπεται να κινηθεί στο 2,7%.</w:t>
      </w:r>
    </w:p>
    <w:p w14:paraId="488C4CFD" w14:textId="77777777" w:rsidR="00FF101B" w:rsidRDefault="00202D30">
      <w:pPr>
        <w:spacing w:line="600" w:lineRule="auto"/>
        <w:ind w:firstLine="720"/>
        <w:contextualSpacing/>
        <w:jc w:val="both"/>
        <w:rPr>
          <w:rFonts w:eastAsia="Times New Roman"/>
          <w:szCs w:val="24"/>
        </w:rPr>
      </w:pPr>
      <w:r>
        <w:rPr>
          <w:rFonts w:eastAsia="Times New Roman"/>
          <w:szCs w:val="24"/>
        </w:rPr>
        <w:t>Τέλος, η σημαντική πρόσφατη συμφωνία της 6</w:t>
      </w:r>
      <w:r>
        <w:rPr>
          <w:rFonts w:eastAsia="Times New Roman"/>
          <w:szCs w:val="24"/>
          <w:vertAlign w:val="superscript"/>
        </w:rPr>
        <w:t>ης</w:t>
      </w:r>
      <w:r>
        <w:rPr>
          <w:rFonts w:eastAsia="Times New Roman"/>
          <w:szCs w:val="24"/>
        </w:rPr>
        <w:t xml:space="preserve"> Δεκεμβρίου του 2016 δίνει νέα ώθηση στην ελληνι</w:t>
      </w:r>
      <w:r>
        <w:rPr>
          <w:rFonts w:eastAsia="Times New Roman"/>
          <w:szCs w:val="24"/>
        </w:rPr>
        <w:t xml:space="preserve">κή οικονομία, όχι τόσο για την ονομαστική μείωση του χρέους κατά 20% του ΑΕΠ, αλλά και 45 δισεκατομμύρια μέχρι το 2060, αλλά κι επειδή προσθέτει πόντους αξιοπιστίας στην ελληνική οικονομία, οπότε με το </w:t>
      </w:r>
      <w:proofErr w:type="spellStart"/>
      <w:r>
        <w:rPr>
          <w:rFonts w:eastAsia="Times New Roman"/>
          <w:szCs w:val="24"/>
        </w:rPr>
        <w:t>διαβλεπόμενο</w:t>
      </w:r>
      <w:proofErr w:type="spellEnd"/>
      <w:r>
        <w:rPr>
          <w:rFonts w:eastAsia="Times New Roman"/>
          <w:szCs w:val="24"/>
        </w:rPr>
        <w:t xml:space="preserve"> κλείσιμο της δεύτερης αξιολόγησης </w:t>
      </w:r>
      <w:proofErr w:type="spellStart"/>
      <w:r>
        <w:rPr>
          <w:rFonts w:eastAsia="Times New Roman"/>
          <w:szCs w:val="24"/>
        </w:rPr>
        <w:t>προεξοφ</w:t>
      </w:r>
      <w:r>
        <w:rPr>
          <w:rFonts w:eastAsia="Times New Roman"/>
          <w:szCs w:val="24"/>
        </w:rPr>
        <w:t>λείται</w:t>
      </w:r>
      <w:proofErr w:type="spellEnd"/>
      <w:r>
        <w:rPr>
          <w:rFonts w:eastAsia="Times New Roman"/>
          <w:szCs w:val="24"/>
        </w:rPr>
        <w:t xml:space="preserve"> η ένταξη της χώρας στο σύστημα της ποσοτικής χαλάρωσης της Ευρωπαϊκής Κεντρικής Τράπεζας, το </w:t>
      </w:r>
      <w:r>
        <w:rPr>
          <w:rFonts w:eastAsia="Times New Roman"/>
          <w:szCs w:val="24"/>
          <w:lang w:val="en-US"/>
        </w:rPr>
        <w:t>QE</w:t>
      </w:r>
      <w:r>
        <w:rPr>
          <w:rFonts w:eastAsia="Times New Roman"/>
          <w:szCs w:val="24"/>
        </w:rPr>
        <w:t xml:space="preserve">, που θα καθορίζει εν πολλοίς τον χρόνο δανεισμού της χώρας από τις αγορές. </w:t>
      </w:r>
    </w:p>
    <w:p w14:paraId="488C4CFE" w14:textId="77777777" w:rsidR="00FF101B" w:rsidRDefault="00202D30">
      <w:pPr>
        <w:spacing w:line="600" w:lineRule="auto"/>
        <w:ind w:firstLine="720"/>
        <w:contextualSpacing/>
        <w:jc w:val="both"/>
        <w:rPr>
          <w:rFonts w:eastAsia="Times New Roman"/>
          <w:szCs w:val="24"/>
        </w:rPr>
      </w:pPr>
      <w:r>
        <w:rPr>
          <w:rFonts w:eastAsia="Times New Roman"/>
          <w:szCs w:val="24"/>
        </w:rPr>
        <w:t>Έχοντας αναπτύξει αυτή τη δυναμική, η ελληνική οικονομία μείωσε την ανεργία σ</w:t>
      </w:r>
      <w:r>
        <w:rPr>
          <w:rFonts w:eastAsia="Times New Roman"/>
          <w:szCs w:val="24"/>
        </w:rPr>
        <w:t xml:space="preserve">το 23% από 27% και κατάφερε να εγγράψει στον υπό ψήφιση Προϋπολογισμό της 760 εκατομμύρια ευρώ ή το 0,4% του ΑΕΠ για την υλοποίηση του κοινωνικού εισοδήματος αλληλεγγύης, χωρίς να θιγούν τα βασικά επιδόματα όπως τα οικογενειακά και των αναπήρων, που θα </w:t>
      </w:r>
      <w:r>
        <w:rPr>
          <w:rFonts w:eastAsia="Times New Roman"/>
          <w:szCs w:val="24"/>
        </w:rPr>
        <w:lastRenderedPageBreak/>
        <w:t>καλ</w:t>
      </w:r>
      <w:r>
        <w:rPr>
          <w:rFonts w:eastAsia="Times New Roman"/>
          <w:szCs w:val="24"/>
        </w:rPr>
        <w:t xml:space="preserve">ύψουν περίπου τους 700.000 δικαιούχους, ανανεώνοντας την προσδοκία βελτίωσης των συνθηκών της ζωής τους. </w:t>
      </w:r>
    </w:p>
    <w:p w14:paraId="488C4CF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Επίσης, ποσό 250 εκατομμυρίων ευρώ θα διατεθεί για κοινωνικούς σκοπούς από το Πρόγραμμα Δημοσίων Επενδύσεων και 100 εκατομμύρια θα προστεθούν για την </w:t>
      </w:r>
      <w:r>
        <w:rPr>
          <w:rFonts w:eastAsia="Times New Roman"/>
          <w:szCs w:val="24"/>
        </w:rPr>
        <w:t xml:space="preserve">προστασία ευάλωτων νοικοκυριών, για την προστασία της πρώτης κατοικίας από τις αναγκαστικές κατασχέσεις. </w:t>
      </w:r>
    </w:p>
    <w:p w14:paraId="488C4D00"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ο ΣΥΡΙΖΑ έβαλε στοπ στην κατακρήμνιση του κοινωνικού κράτους, στην ψευδολογία της Νέας Δημοκρατίας και στις ψευδεπίγραφε</w:t>
      </w:r>
      <w:r>
        <w:rPr>
          <w:rFonts w:eastAsia="Times New Roman"/>
          <w:szCs w:val="24"/>
        </w:rPr>
        <w:t>ς ευαισθησίες της. Έβαλε επίσης στοπ στο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της Νέας Δημοκρατίας και αποκάλυψε τα μυθεύματά της που ισχυρίστηκε -</w:t>
      </w:r>
      <w:r>
        <w:rPr>
          <w:rFonts w:eastAsia="Times New Roman"/>
          <w:szCs w:val="24"/>
        </w:rPr>
        <w:t xml:space="preserve"> </w:t>
      </w:r>
      <w:r>
        <w:rPr>
          <w:rFonts w:eastAsia="Times New Roman"/>
          <w:szCs w:val="24"/>
        </w:rPr>
        <w:t>και εξακολουθεί να το πράττει</w:t>
      </w:r>
      <w:r>
        <w:rPr>
          <w:rFonts w:eastAsia="Times New Roman"/>
          <w:szCs w:val="24"/>
        </w:rPr>
        <w:t xml:space="preserve"> </w:t>
      </w:r>
      <w:r>
        <w:rPr>
          <w:rFonts w:eastAsia="Times New Roman"/>
          <w:szCs w:val="24"/>
        </w:rPr>
        <w:t>- ότι το 2014 οδηγούσε τη χώρα στην έξοδο από το μνημόνιο και ότι τότε ο ΣΥΡΙΖΑ δεν έβαλε πλάτη. Πρ</w:t>
      </w:r>
      <w:r>
        <w:rPr>
          <w:rFonts w:eastAsia="Times New Roman"/>
          <w:szCs w:val="24"/>
        </w:rPr>
        <w:t>όκειται για έναν απίστευτο μύθο που δεν έχει καμ</w:t>
      </w:r>
      <w:r>
        <w:rPr>
          <w:rFonts w:eastAsia="Times New Roman"/>
          <w:szCs w:val="24"/>
        </w:rPr>
        <w:t>μ</w:t>
      </w:r>
      <w:r>
        <w:rPr>
          <w:rFonts w:eastAsia="Times New Roman"/>
          <w:szCs w:val="24"/>
        </w:rPr>
        <w:t>ία βάση.</w:t>
      </w:r>
    </w:p>
    <w:p w14:paraId="488C4D0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Με την ψευδολογία αυτή, ότι δήθεν η χώρα έβγαινε από το μνημόνιο, θα σταθώ σε δύο σημεία: Ότι ο στόχος για το 2014 ήταν να καλύψει 1,5%, </w:t>
      </w:r>
      <w:r>
        <w:rPr>
          <w:rFonts w:eastAsia="Times New Roman" w:cs="Times New Roman"/>
          <w:szCs w:val="24"/>
        </w:rPr>
        <w:lastRenderedPageBreak/>
        <w:t>όμως, κάλυψε μόνο 0,2% οπότε υπελήφθη κατά 1,3%, που σημαίνει</w:t>
      </w:r>
      <w:r>
        <w:rPr>
          <w:rFonts w:eastAsia="Times New Roman" w:cs="Times New Roman"/>
          <w:szCs w:val="24"/>
        </w:rPr>
        <w:t xml:space="preserve"> ότι νέα μέτρα έρχονταν στην πορεία. Σε συνδυασμό με τα συμφωνηθέντα πλεονάσματα των επόμενων ετών 3,5% και 4,5%, εφεξής μέχρι το 2018 προφανώς οι ανάγκες υπερέβαιναν τα 20 δισεκατομμύρια. Δηλαδή, η απόλυτη καταστροφή. Υπό την έννοια αυτή, η απόφαση του ΣΥ</w:t>
      </w:r>
      <w:r>
        <w:rPr>
          <w:rFonts w:eastAsia="Times New Roman" w:cs="Times New Roman"/>
          <w:szCs w:val="24"/>
        </w:rPr>
        <w:t>ΡΙΖΑ να μην στηρίξει τις επιλογές αυτές ήταν εθνική υποχρέωση.</w:t>
      </w:r>
    </w:p>
    <w:p w14:paraId="488C4D0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Έτσι ο ΣΥΡΙΖΑ έθεσε τα θεμέλια σε συνθήκες απόλυτης κοινωνικής και οικονομικής ασφυξίας. Ολοκλήρωσε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των τραπεζών, ολοκλήρωσε την πρώτη αξιολόγηση, ψήφισε τον αναπτυξιακό ν</w:t>
      </w:r>
      <w:r>
        <w:rPr>
          <w:rFonts w:eastAsia="Times New Roman" w:cs="Times New Roman"/>
          <w:szCs w:val="24"/>
        </w:rPr>
        <w:t xml:space="preserve">όμο, έθεσε σε διαδικασία το ΕΣΠΑ, αξιοποίησε τις χρηματοδοτήσεις των επενδυτικών τραπεζών και τελικά έφτασε, στο τέλος του 2016, η οικονομία να εμφανίζει θετικό πρόσημο και η πρόβλεψη της μεγέθυνσής της για το 2017 να είναι 2,7%. </w:t>
      </w:r>
    </w:p>
    <w:p w14:paraId="488C4D0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w:t>
      </w:r>
      <w:r>
        <w:rPr>
          <w:rFonts w:eastAsia="Times New Roman" w:cs="Times New Roman"/>
          <w:szCs w:val="24"/>
        </w:rPr>
        <w:t>ές, ο ΣΥΡΙΖΑ σταδιακά, μεθοδικά και δίκαια αποκαθιστά τις αδυναμίες και τις ανάγκες της ελληνικής κοινωνίας, εκσυγχρονίζει το κράτος, αναδιανέμει τον παραγόμενο πλούτο με διαφάνεια, ισότητα και αλληλεγγύη προς τους αδύναμους, όπως ακριβώς πρέπει να ασκείτα</w:t>
      </w:r>
      <w:r>
        <w:rPr>
          <w:rFonts w:eastAsia="Times New Roman" w:cs="Times New Roman"/>
          <w:szCs w:val="24"/>
        </w:rPr>
        <w:t xml:space="preserve">ι η εξουσία και η κυβερνητική πολιτική σε ένα κράτος δικαίου, όπως ακριβώς αρμόζει σε μια σύγχρονη και δημοκρατική κοινωνία. </w:t>
      </w:r>
    </w:p>
    <w:p w14:paraId="488C4D0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Υπό τους όρους αυτούς σας καλώ να ψηφίσετε τον δεύτερο προϋπολογισμό του ΣΥΡΙΖΑ, διότι αποτελεί ορόσημο για την έξοδο από την κρίσ</w:t>
      </w:r>
      <w:r>
        <w:rPr>
          <w:rFonts w:eastAsia="Times New Roman" w:cs="Times New Roman"/>
          <w:szCs w:val="24"/>
        </w:rPr>
        <w:t>η που γονάτισε τη χώρα, η οποία, όμως, ανακάμπτει κάτω από την πλοήγηση του ΣΥΡΙΖΑ.</w:t>
      </w:r>
    </w:p>
    <w:p w14:paraId="488C4D0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8C4D06"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D0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ο κ. </w:t>
      </w:r>
      <w:proofErr w:type="spellStart"/>
      <w:r>
        <w:rPr>
          <w:rFonts w:eastAsia="Times New Roman" w:cs="Times New Roman"/>
          <w:szCs w:val="24"/>
        </w:rPr>
        <w:t>Θραψανιώτης</w:t>
      </w:r>
      <w:proofErr w:type="spellEnd"/>
      <w:r>
        <w:rPr>
          <w:rFonts w:eastAsia="Times New Roman" w:cs="Times New Roman"/>
          <w:szCs w:val="24"/>
        </w:rPr>
        <w:t xml:space="preserve"> από τον ΣΥΡΙΖΑ.</w:t>
      </w:r>
    </w:p>
    <w:p w14:paraId="488C4D0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ΕΜΜΑΝΟΥΗΛ ΘΡΑΨΑΝΙΩΤΗΣ:</w:t>
      </w:r>
      <w:r>
        <w:rPr>
          <w:rFonts w:eastAsia="Times New Roman" w:cs="Times New Roman"/>
          <w:szCs w:val="24"/>
        </w:rPr>
        <w:t xml:space="preserve"> Κύριε Πρόεδρε, κύριοι Υπουργοί, κυρίες και κύριοι συνάδελφοι, σε ένα ευνοϊκότερο οικονομικό περιβάλλον, το οποίο ενισχύεται και από την απόφαση του </w:t>
      </w:r>
      <w:proofErr w:type="spellStart"/>
      <w:r>
        <w:rPr>
          <w:rFonts w:eastAsia="Times New Roman" w:cs="Times New Roman"/>
          <w:szCs w:val="24"/>
          <w:lang w:val="en-US"/>
        </w:rPr>
        <w:t>Eurogroup</w:t>
      </w:r>
      <w:proofErr w:type="spellEnd"/>
      <w:r>
        <w:rPr>
          <w:rFonts w:eastAsia="Times New Roman" w:cs="Times New Roman"/>
          <w:szCs w:val="24"/>
        </w:rPr>
        <w:t xml:space="preserve"> με τα βραχυπρόθεσμα μέτρα για </w:t>
      </w:r>
      <w:proofErr w:type="spellStart"/>
      <w:r>
        <w:rPr>
          <w:rFonts w:eastAsia="Times New Roman" w:cs="Times New Roman"/>
          <w:szCs w:val="24"/>
        </w:rPr>
        <w:t>απομείωση</w:t>
      </w:r>
      <w:proofErr w:type="spellEnd"/>
      <w:r>
        <w:rPr>
          <w:rFonts w:eastAsia="Times New Roman" w:cs="Times New Roman"/>
          <w:szCs w:val="24"/>
        </w:rPr>
        <w:t xml:space="preserve"> του χρέους κατά 22% του ΑΕΠ και σταθερά επιτόκια 1,5%, συ</w:t>
      </w:r>
      <w:r>
        <w:rPr>
          <w:rFonts w:eastAsia="Times New Roman" w:cs="Times New Roman"/>
          <w:szCs w:val="24"/>
        </w:rPr>
        <w:t xml:space="preserve">ζητάμε σήμερα τον προϋπολογισμό του 2017, του οποίου ο στόχος του πρωτογενούς πλεονάσματος αναμένεται να διαμορφωθεί στο 1,8% του ΑΕΠ. </w:t>
      </w:r>
    </w:p>
    <w:p w14:paraId="488C4D0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επίτευξη του στόχου αυτού δίνει τη δυνατότητα στην Κυβέρνηση να ενισχύσει δύο από τις πιο κρίσιμες πολιτικές επιλογές </w:t>
      </w:r>
      <w:r>
        <w:rPr>
          <w:rFonts w:eastAsia="Times New Roman" w:cs="Times New Roman"/>
          <w:szCs w:val="24"/>
        </w:rPr>
        <w:t xml:space="preserve">της, την αύξηση του εθνικού σκέλους του προγράμματος δημόσιων επενδύσεων, καθώς και την καθολική εφαρμογή του κοινωνικού εισοδήματος αλληλεγγύης με 760 εκατομμύρια. </w:t>
      </w:r>
    </w:p>
    <w:p w14:paraId="488C4D0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επίσης, σημαντικό να επισημάνουμε ότι η υπέρβαση του στόχου του προϋπολογισμού του </w:t>
      </w:r>
      <w:r>
        <w:rPr>
          <w:rFonts w:eastAsia="Times New Roman" w:cs="Times New Roman"/>
          <w:szCs w:val="24"/>
        </w:rPr>
        <w:t xml:space="preserve">2016, έδωσε τη δυνατότητα στην Κυβέρνηση να διαθέσει το ποσό των 617 εκατομμυρίων ευρώ για την ενίσχυση </w:t>
      </w:r>
      <w:r>
        <w:rPr>
          <w:rFonts w:eastAsia="Times New Roman" w:cs="Times New Roman"/>
          <w:szCs w:val="24"/>
        </w:rPr>
        <w:lastRenderedPageBreak/>
        <w:t>συνταξιούχων με μία ισόποση μηναία σύνταξη κάτω των 850 ευρώ, γεγονός που αποτελεί κυβερνητική δέσμευση για τη διάθεση μέρους του πλεονάσματος για κοινω</w:t>
      </w:r>
      <w:r>
        <w:rPr>
          <w:rFonts w:eastAsia="Times New Roman" w:cs="Times New Roman"/>
          <w:szCs w:val="24"/>
        </w:rPr>
        <w:t xml:space="preserve">νικές παροχές. Και τα κόμματα της </w:t>
      </w:r>
      <w:r>
        <w:rPr>
          <w:rFonts w:eastAsia="Times New Roman" w:cs="Times New Roman"/>
          <w:szCs w:val="24"/>
        </w:rPr>
        <w:t>Α</w:t>
      </w:r>
      <w:r>
        <w:rPr>
          <w:rFonts w:eastAsia="Times New Roman" w:cs="Times New Roman"/>
          <w:szCs w:val="24"/>
        </w:rPr>
        <w:t>ντιπολίτευσης αναλώνονται σε μια μίζερη κριτική. Δεν περιμέναμε, βέβαια, και να επικροτήσουν αυτήν την πρωτοβουλία, μια πρωτοβουλία που έχει στόχο να ενισχύσει και να ανακουφίσει τους χαμηλοσυνταξιούχους, εκείνους που έχο</w:t>
      </w:r>
      <w:r>
        <w:rPr>
          <w:rFonts w:eastAsia="Times New Roman" w:cs="Times New Roman"/>
          <w:szCs w:val="24"/>
        </w:rPr>
        <w:t>υν υποστεί περισσότερο τις συνέπειες των πολιτικών της λιτότητας. Πρόκειται για μια κριτική που καταδεικνύει σαφέστατα ότι δεν τους ενδιαφέρουν στην πραγματικότητα οι δυσκολίες που περνούν οι χαμηλοσυνταξιούχοι, αλλά το πώς θα εκδηλωθεί η αντικυβερνητική π</w:t>
      </w:r>
      <w:r>
        <w:rPr>
          <w:rFonts w:eastAsia="Times New Roman" w:cs="Times New Roman"/>
          <w:szCs w:val="24"/>
        </w:rPr>
        <w:t xml:space="preserve">ολιτική. </w:t>
      </w:r>
    </w:p>
    <w:p w14:paraId="488C4D0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Αυτή η Κυβέρνηση, είτε αρέσει είτε όχι, έχει στόχο να υπηρετήσει κοινωνικά στρώματα και ομάδες που βιώνουν περισσότερο από κάθε άλλον την οικονομική κρίση. Αυτό κάνουμε και αυτό θα κάνουμε. </w:t>
      </w:r>
    </w:p>
    <w:p w14:paraId="488C4D0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ίδιο ισχύει και για το πάγωμα του ΦΠΑ στα νησιά.</w:t>
      </w:r>
    </w:p>
    <w:p w14:paraId="488C4D0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κύριοι της Νέας Δημοκρατίας, δεν εγκαλούσατε χθες, απ’ αυτήν εδώ την Αίθουσα, τον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για τον ΦΠΑ στα νησιά; Μήπως και αυτό υποκρύπτει σκοπιμότητες; Τέτοια μικρότητα;</w:t>
      </w:r>
    </w:p>
    <w:p w14:paraId="488C4D0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Χθες κατατέθηκε στη Βουλή το σχέδιο νόμου με τί</w:t>
      </w:r>
      <w:r>
        <w:rPr>
          <w:rFonts w:eastAsia="Times New Roman" w:cs="Times New Roman"/>
          <w:szCs w:val="24"/>
        </w:rPr>
        <w:t>τλο</w:t>
      </w:r>
      <w:r>
        <w:rPr>
          <w:rFonts w:eastAsia="Times New Roman" w:cs="Times New Roman"/>
          <w:szCs w:val="24"/>
        </w:rPr>
        <w:t>:</w:t>
      </w:r>
      <w:r>
        <w:rPr>
          <w:rFonts w:eastAsia="Times New Roman" w:cs="Times New Roman"/>
          <w:szCs w:val="24"/>
        </w:rPr>
        <w:t xml:space="preserve"> «Εθνικός Μηχανισμός Συντονισμού, Παρακολούθησης και Αξιολόγησης των Πολιτικών Κοινωνικής Ένταξης και Κοινωνικής Συνοχής, Ρυθμίσεις για την Κοινωνική Αλληλεγγύη και </w:t>
      </w:r>
      <w:proofErr w:type="spellStart"/>
      <w:r>
        <w:rPr>
          <w:rFonts w:eastAsia="Times New Roman" w:cs="Times New Roman"/>
          <w:szCs w:val="24"/>
        </w:rPr>
        <w:t>Εφαρμοστικές</w:t>
      </w:r>
      <w:proofErr w:type="spellEnd"/>
      <w:r>
        <w:rPr>
          <w:rFonts w:eastAsia="Times New Roman" w:cs="Times New Roman"/>
          <w:szCs w:val="24"/>
        </w:rPr>
        <w:t xml:space="preserve"> Διατάξεις του ν.4387/2016 (Α</w:t>
      </w:r>
      <w:r>
        <w:rPr>
          <w:rFonts w:eastAsia="Times New Roman" w:cs="Times New Roman"/>
          <w:szCs w:val="24"/>
        </w:rPr>
        <w:t>΄</w:t>
      </w:r>
      <w:r>
        <w:rPr>
          <w:rFonts w:eastAsia="Times New Roman" w:cs="Times New Roman"/>
          <w:szCs w:val="24"/>
        </w:rPr>
        <w:t xml:space="preserve"> 85)».</w:t>
      </w:r>
    </w:p>
    <w:p w14:paraId="488C4D0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Αφορά στον σχεδιασμό, την παρακολούθησ</w:t>
      </w:r>
      <w:r>
        <w:rPr>
          <w:rFonts w:eastAsia="Times New Roman" w:cs="Times New Roman"/>
          <w:szCs w:val="24"/>
        </w:rPr>
        <w:t>η, την ενημέρωση, την αξιολόγηση και τον συντονισμό της συνολικής πολιτικής του κράτους για τις ευάλωτες κοινωνικά ομάδες του πληθυσμού, όπως τα παιδιά, τους Α</w:t>
      </w:r>
      <w:r>
        <w:rPr>
          <w:rFonts w:eastAsia="Times New Roman" w:cs="Times New Roman"/>
          <w:szCs w:val="24"/>
        </w:rPr>
        <w:t>ΜΕ</w:t>
      </w:r>
      <w:r>
        <w:rPr>
          <w:rFonts w:eastAsia="Times New Roman" w:cs="Times New Roman"/>
          <w:szCs w:val="24"/>
        </w:rPr>
        <w:t>Α, τους ηλικιωμένους, τους άστεγους, που χρήζουν κοινωνικής προστασίας.</w:t>
      </w:r>
    </w:p>
    <w:p w14:paraId="488C4D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Είναι γεγονός ότι η βασ</w:t>
      </w:r>
      <w:r>
        <w:rPr>
          <w:rFonts w:eastAsia="Times New Roman" w:cs="Times New Roman"/>
          <w:szCs w:val="24"/>
        </w:rPr>
        <w:t xml:space="preserve">ική δομή του </w:t>
      </w:r>
      <w:proofErr w:type="spellStart"/>
      <w:r>
        <w:rPr>
          <w:rFonts w:eastAsia="Times New Roman" w:cs="Times New Roman"/>
          <w:szCs w:val="24"/>
        </w:rPr>
        <w:t>προνοιακού</w:t>
      </w:r>
      <w:proofErr w:type="spellEnd"/>
      <w:r>
        <w:rPr>
          <w:rFonts w:eastAsia="Times New Roman" w:cs="Times New Roman"/>
          <w:szCs w:val="24"/>
        </w:rPr>
        <w:t xml:space="preserve"> χάρτη παραμένει η ίδια εδώ και πολλά χρόνια, ειδικότερα σε ό,τι αφορά τα ιδρύματα τα οποία </w:t>
      </w:r>
      <w:r>
        <w:rPr>
          <w:rFonts w:eastAsia="Times New Roman" w:cs="Times New Roman"/>
          <w:szCs w:val="24"/>
        </w:rPr>
        <w:lastRenderedPageBreak/>
        <w:t>εξακολουθούν να λειτουργούν ως μεγάλες μονάδες εντόνου ιδρυματικού χαρακτήρα, που δεν συνάδουν με τις σημερινές απαιτήσεις της κοινωνίας.</w:t>
      </w:r>
    </w:p>
    <w:p w14:paraId="488C4D1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Επι</w:t>
      </w:r>
      <w:r>
        <w:rPr>
          <w:rFonts w:eastAsia="Times New Roman" w:cs="Times New Roman"/>
          <w:szCs w:val="24"/>
        </w:rPr>
        <w:t>πρόσθετα, τα ιδρύματα νομικού προσώπου ιδιωτικού δικαίου, τα οποία δεν ελέγχονται από το κράτος ως προς τη λειτουργία τους και τη διαχείριση της μεγάλης ακίνητης περιουσίας τους, διακρίνονται από κακοδιαχείριση και χαμηλής ποιότητας υπηρεσίες προς τους φιλ</w:t>
      </w:r>
      <w:r>
        <w:rPr>
          <w:rFonts w:eastAsia="Times New Roman" w:cs="Times New Roman"/>
          <w:szCs w:val="24"/>
        </w:rPr>
        <w:t>οξενούμενους. Χαρακτηριστικό παράδειγμα είναι το Γηροκομείο Αθηνών, ίδρυμα που κάποτε φιλοξενούσε τετρακόσιους ηλικιωμένους με τεράστια ακίνητη περιουσία. Σήμερα έχει απαξιωθεί τελείως, με τους εκατό περίπου φιλοξενούμενους να ζουν σε άθλιες συνθήκες και α</w:t>
      </w:r>
      <w:r>
        <w:rPr>
          <w:rFonts w:eastAsia="Times New Roman" w:cs="Times New Roman"/>
          <w:szCs w:val="24"/>
        </w:rPr>
        <w:t xml:space="preserve">υτό εξαιτίας κακοδιαχείρισης, αδιαφάνειας και κατασπατάλησης δημόσιου χρήματος. </w:t>
      </w:r>
    </w:p>
    <w:p w14:paraId="488C4D1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έχει επέμβει η </w:t>
      </w:r>
      <w:r>
        <w:rPr>
          <w:rFonts w:eastAsia="Times New Roman" w:cs="Times New Roman"/>
          <w:szCs w:val="24"/>
        </w:rPr>
        <w:t>δ</w:t>
      </w:r>
      <w:r>
        <w:rPr>
          <w:rFonts w:eastAsia="Times New Roman" w:cs="Times New Roman"/>
          <w:szCs w:val="24"/>
        </w:rPr>
        <w:t>ικαιοσύνη, όπως και σε πολλά άλλα. Γι’ αυτά, όμως, δεν διαμαρτύρεστε. Και ξέρετε γιατί; Γιατί είναι μέρος της δικής σας σοδειάς, δημιουργήματα των δικώ</w:t>
      </w:r>
      <w:r>
        <w:rPr>
          <w:rFonts w:eastAsia="Times New Roman" w:cs="Times New Roman"/>
          <w:szCs w:val="24"/>
        </w:rPr>
        <w:t>ν σας πολιτικών, του δικού σας πελατειακού κράτους.</w:t>
      </w:r>
    </w:p>
    <w:p w14:paraId="488C4D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Αυτές τις στρεβλώσεις, τις αδυναμίες, έρχεται να διορθώσει το σχέδιο νόμου που κατατέθηκε και ενδεικτικά διακρίνεται στις παρακάτω ενότητες. Το πρωτοβάθμιο σύστημα, το οποίο περιλαμβάνει το σύνολο των παρ</w:t>
      </w:r>
      <w:r>
        <w:rPr>
          <w:rFonts w:eastAsia="Times New Roman" w:cs="Times New Roman"/>
          <w:szCs w:val="24"/>
        </w:rPr>
        <w:t xml:space="preserve">οχών σε χρήμα. Να τονίσουμε ότι η εξοικονόμηση πόρων από τον προϋπολογισμό, ύψους 760 εκατομμυρίων ευρώ, που αφορούν το κοινωνικό εισόδημα αλληλεγγύης, επετεύχθη χάρις στην επιμονή και τις τεκμηριωμένες μελέτες που αποδεικνύουν ότι τα χαμηλά </w:t>
      </w:r>
      <w:proofErr w:type="spellStart"/>
      <w:r>
        <w:rPr>
          <w:rFonts w:eastAsia="Times New Roman" w:cs="Times New Roman"/>
          <w:szCs w:val="24"/>
        </w:rPr>
        <w:t>προνοιακά</w:t>
      </w:r>
      <w:proofErr w:type="spellEnd"/>
      <w:r>
        <w:rPr>
          <w:rFonts w:eastAsia="Times New Roman" w:cs="Times New Roman"/>
          <w:szCs w:val="24"/>
        </w:rPr>
        <w:t xml:space="preserve"> επιδ</w:t>
      </w:r>
      <w:r>
        <w:rPr>
          <w:rFonts w:eastAsia="Times New Roman" w:cs="Times New Roman"/>
          <w:szCs w:val="24"/>
        </w:rPr>
        <w:t>όματα αντιπροσωπεύουν στη χώρα μας το 2,1 % του ΑΕΠ έναντι του 4,1% του μέσου όρου της Ευρωπαϊκής Ένωσης.</w:t>
      </w:r>
    </w:p>
    <w:p w14:paraId="488C4D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νέος σχεδιασμός του συστήματος, για να μπορέσει κάποιος να έχει πρόσβαση στο ΚΕΑ, είναι απλός και κατανοητός. Γίνεται μέσω </w:t>
      </w:r>
      <w:proofErr w:type="spellStart"/>
      <w:r>
        <w:rPr>
          <w:rFonts w:eastAsia="Times New Roman" w:cs="Times New Roman"/>
          <w:szCs w:val="24"/>
        </w:rPr>
        <w:t>προσυμπληρωμένης</w:t>
      </w:r>
      <w:proofErr w:type="spellEnd"/>
      <w:r>
        <w:rPr>
          <w:rFonts w:eastAsia="Times New Roman" w:cs="Times New Roman"/>
          <w:szCs w:val="24"/>
        </w:rPr>
        <w:t xml:space="preserve"> πλατφόρμ</w:t>
      </w:r>
      <w:r>
        <w:rPr>
          <w:rFonts w:eastAsia="Times New Roman" w:cs="Times New Roman"/>
          <w:szCs w:val="24"/>
        </w:rPr>
        <w:t xml:space="preserve">ας και ο δυνητικός δικαιούχος του μπορεί να υποβάλει αίτημα βάσει του εισοδήματος των τελευταίων έξι μηνών. Πρόκειται για ρυθμίσεις που είναι πρωτοποριακές σε σύγκριση με αντίστοιχα </w:t>
      </w:r>
      <w:r>
        <w:rPr>
          <w:rFonts w:eastAsia="Times New Roman" w:cs="Times New Roman"/>
          <w:szCs w:val="24"/>
        </w:rPr>
        <w:lastRenderedPageBreak/>
        <w:t>ευρωπαϊκά συστήματα και διευκολύνουν τους δικαιούχους, που τις περισσότερε</w:t>
      </w:r>
      <w:r>
        <w:rPr>
          <w:rFonts w:eastAsia="Times New Roman" w:cs="Times New Roman"/>
          <w:szCs w:val="24"/>
        </w:rPr>
        <w:t>ς φορές δεν έχουν πρόσβαση στην πληροφόρηση.</w:t>
      </w:r>
    </w:p>
    <w:p w14:paraId="488C4D1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Στις αλλαγές που περιλαμβάνει ο εθνικός μηχανισμός πολιτικών ένταξης, ο οποίος έχει δυνατότητα να συλλέγει πληροφορίες, είναι ότι θα περιέχει τρία μητρώα. Το μητρώο των δικαιούχων, το μητρώο δημοσίων και ιδιωτικ</w:t>
      </w:r>
      <w:r>
        <w:rPr>
          <w:rFonts w:eastAsia="Times New Roman" w:cs="Times New Roman"/>
          <w:szCs w:val="24"/>
        </w:rPr>
        <w:t xml:space="preserve">ών φορέων κοινωνικής πρόνοιας, το μητρώο προγραμμάτων κοινωνικής πρόνοιας. </w:t>
      </w:r>
    </w:p>
    <w:p w14:paraId="488C4D1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ίδια πλατφόρμα θα εξυπηρετεί διακόσια πενήντα τέσσερα κέντρα κοινότητας σε όλη τη χώρα, δεκατρία παρατηρητήρια στις περιφέρειες, που θα υπάγονται σε δυο διευθύνσεις, μια γενικής </w:t>
      </w:r>
      <w:r>
        <w:rPr>
          <w:rFonts w:eastAsia="Times New Roman" w:cs="Times New Roman"/>
          <w:szCs w:val="24"/>
        </w:rPr>
        <w:t>εποπτείας και μια αποκλειστικά για το ΚΕΑ και θα στεγάζονται στο Υπουργείο Εργασίας, Πρόνοιας και Κοινωνικής Αλληλεγγύης.</w:t>
      </w:r>
    </w:p>
    <w:p w14:paraId="488C4D1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Προβλέπει, επίσης, την ίδρυση ενιαίου φορέα πληρωμής επιδομάτων από όλους τους φορείς της Κυβέρνησης, ο οποίος θα συνδέεται με τη βάση</w:t>
      </w:r>
      <w:r>
        <w:rPr>
          <w:rFonts w:eastAsia="Times New Roman" w:cs="Times New Roman"/>
          <w:szCs w:val="24"/>
        </w:rPr>
        <w:t xml:space="preserve"> </w:t>
      </w:r>
      <w:r>
        <w:rPr>
          <w:rFonts w:eastAsia="Times New Roman" w:cs="Times New Roman"/>
          <w:szCs w:val="24"/>
        </w:rPr>
        <w:lastRenderedPageBreak/>
        <w:t>δεδομένων της ΗΔΙΚΑ με διαφάνεια, κάτι που αποτελεί πάγιο αίτημα του αναπηρικού κινήματος.</w:t>
      </w:r>
    </w:p>
    <w:p w14:paraId="488C4D1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προώθηση της μεγάλης μεταρρύθμισης για αναδοχή και υιοθεσία θα συμβάλλει σημαντικά στην </w:t>
      </w:r>
      <w:proofErr w:type="spellStart"/>
      <w:r>
        <w:rPr>
          <w:rFonts w:eastAsia="Times New Roman" w:cs="Times New Roman"/>
          <w:szCs w:val="24"/>
        </w:rPr>
        <w:t>αποϊδρυματοποίηση</w:t>
      </w:r>
      <w:proofErr w:type="spellEnd"/>
      <w:r>
        <w:rPr>
          <w:rFonts w:eastAsia="Times New Roman" w:cs="Times New Roman"/>
          <w:szCs w:val="24"/>
        </w:rPr>
        <w:t>, η οποία αποτελεί έναν πολύ σημαντικό στόχο.</w:t>
      </w:r>
    </w:p>
    <w:p w14:paraId="488C4D1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Είναι, επίσ</w:t>
      </w:r>
      <w:r>
        <w:rPr>
          <w:rFonts w:eastAsia="Times New Roman" w:cs="Times New Roman"/>
          <w:szCs w:val="24"/>
        </w:rPr>
        <w:t>ης, η νομοθετική πρωτοβουλία για τη θεσμοθέτηση κοινών κανόνων αξιολόγησης και ελέγχου των ιδρυμάτων νομικών προσώπων ιδιωτικού δικαίου και νομικών προσώπων δημοσίου δικαίου, τα οποία προσφέρουν υπηρεσίες κοινωνικής προστασίας.</w:t>
      </w:r>
    </w:p>
    <w:p w14:paraId="488C4D1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κοινωνικό εισόδημα αλληλε</w:t>
      </w:r>
      <w:r>
        <w:rPr>
          <w:rFonts w:eastAsia="Times New Roman" w:cs="Times New Roman"/>
          <w:szCs w:val="24"/>
        </w:rPr>
        <w:t xml:space="preserve">γγύης, υποχρέωσή μας από το 2012, εφαρμόστηκε πιλοτικά τον Νοέμβριο του 2014 σε δεκατρείς δήμους από την κυβέρνηση Σαμαρά-Βενιζέλου. </w:t>
      </w:r>
    </w:p>
    <w:p w14:paraId="488C4D1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Ο κ. Μητσοτάκης δήλωσε στη Θεσσαλονίκη ότι θα εφαρμόσει το ΚΕΑ δυο χρόνια μετά την εκλογή του. Η Κυβέρνηση ξεκινά την καθο</w:t>
      </w:r>
      <w:r>
        <w:rPr>
          <w:rFonts w:eastAsia="Times New Roman" w:cs="Times New Roman"/>
          <w:szCs w:val="24"/>
        </w:rPr>
        <w:t xml:space="preserve">λική εφαρμογή του ΚΕΑ για περίπου επτακόσιους χιλιάδες δικαιούχους με την ψήφιση του νομοσχεδίου που ήδη κατατέθηκε στη Βουλή. </w:t>
      </w:r>
    </w:p>
    <w:p w14:paraId="488C4D1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άμεση πρόσβαση στην πλατφόρμα εθνικού μηχανισμού στήριξης, απλή και κατανοητή, των ατόμων που ανήκουν σε ευάλωτες κοινωνικά ομ</w:t>
      </w:r>
      <w:r>
        <w:rPr>
          <w:rFonts w:eastAsia="Times New Roman" w:cs="Times New Roman"/>
          <w:szCs w:val="24"/>
        </w:rPr>
        <w:t xml:space="preserve">άδες δίνει τη δυνατότητα για την ενημέρωση σε ό,τι αφορά τα δικαιώματά τους, τη δυνατότητα εύρεσης εργασίας, τη συμμετοχή τους σε ευρωπαϊκά και εθνικά προγράμματα. Κυρίως, όμως, αποδεσμεύονται οι πολίτες απ’ όλο το προηγούμενο πελατειακό καθεστώς που τους </w:t>
      </w:r>
      <w:r>
        <w:rPr>
          <w:rFonts w:eastAsia="Times New Roman" w:cs="Times New Roman"/>
          <w:szCs w:val="24"/>
        </w:rPr>
        <w:t>ανάγκαζε να απευθύνονται σε πολιτευτές, κόμματα και σε Υπουργούς, για να διεκδικήσουν τα αυτονόητα.</w:t>
      </w:r>
    </w:p>
    <w:p w14:paraId="488C4D1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8C4D1E"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D1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Υπουργός Παιδείας, Έρευνας και Θρησκευμάτων, ο </w:t>
      </w:r>
      <w:r>
        <w:rPr>
          <w:rFonts w:eastAsia="Times New Roman" w:cs="Times New Roman"/>
          <w:szCs w:val="24"/>
        </w:rPr>
        <w:t xml:space="preserve">κ. </w:t>
      </w:r>
      <w:proofErr w:type="spellStart"/>
      <w:r>
        <w:rPr>
          <w:rFonts w:eastAsia="Times New Roman" w:cs="Times New Roman"/>
          <w:szCs w:val="24"/>
        </w:rPr>
        <w:t>Γαβρόγλου</w:t>
      </w:r>
      <w:proofErr w:type="spellEnd"/>
      <w:r>
        <w:rPr>
          <w:rFonts w:eastAsia="Times New Roman" w:cs="Times New Roman"/>
          <w:szCs w:val="24"/>
        </w:rPr>
        <w:t>.</w:t>
      </w:r>
    </w:p>
    <w:p w14:paraId="488C4D2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ΓΑΒΡΟΓΛΟΥ (Υπουργός Παιδείας, Έρευνας και Θρησκευμάτων): </w:t>
      </w:r>
      <w:r>
        <w:rPr>
          <w:rFonts w:eastAsia="Times New Roman" w:cs="Times New Roman"/>
          <w:szCs w:val="24"/>
        </w:rPr>
        <w:t>Σας ευχαριστώ, κύριε Πρόεδρε.</w:t>
      </w:r>
    </w:p>
    <w:p w14:paraId="488C4D2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Δεν θα σας κουράσω, επαναλαμβάνοντας τις ολέθριες συνέπειες της κρίσης στην εκπαίδευση. Είναι γνωστές σε όλες και όλους, ακόμη και αν κάποιοι δεν θέλουν να τις αναγνωρίσουν δημόσια. Αυτό, όμως, που μας σοκάρει καθημερινά είναι η απερίγραπτη διάλυση που έχε</w:t>
      </w:r>
      <w:r>
        <w:rPr>
          <w:rFonts w:eastAsia="Times New Roman" w:cs="Times New Roman"/>
          <w:szCs w:val="24"/>
        </w:rPr>
        <w:t xml:space="preserve">ι υποστεί η δημόσια εκπαίδευση, όχι μόνο λόγω της κρίσης, αλλά και λόγω των πολιτικών που είχαν ακολουθηθεί προηγουμένως. </w:t>
      </w:r>
    </w:p>
    <w:p w14:paraId="488C4D2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της Κυβέρνησής μας και κεντρική πολιτική μας επιλογή είναι να διαμορφώσουμε το σχολείο που μας επιτρέπουν οι σαφείς ενδείξεις </w:t>
      </w:r>
      <w:r>
        <w:rPr>
          <w:rFonts w:eastAsia="Times New Roman" w:cs="Times New Roman"/>
          <w:szCs w:val="24"/>
        </w:rPr>
        <w:t>μιας έστω δειλής αναπτυξιακής πορείας, αφήνοντας πίσω μας το σχολείο της κρίσης.</w:t>
      </w:r>
    </w:p>
    <w:p w14:paraId="488C4D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Ας αναφερθούμε πρώτα στις δαπάνες για την εκπαίδευση. Για πρώτη φορά μετά τα τελευταία πέντε χρόνια αυξήθηκαν τα κονδύλια για την παιδεία. Η αύξηση αυτή, αν και μικρή ως ποσοσ</w:t>
      </w:r>
      <w:r>
        <w:rPr>
          <w:rFonts w:eastAsia="Times New Roman" w:cs="Times New Roman"/>
          <w:szCs w:val="24"/>
        </w:rPr>
        <w:t>τό, μεταφράζεται σε 250 εκατομμύρια ευρώ, ποσό που θα ανακουφίσει τουλάχιστον κάποιες από τις επείγουσες ανάγκες της εκπαίδευσης.</w:t>
      </w:r>
    </w:p>
    <w:p w14:paraId="488C4D2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για την υποστήριξη των αναπτυξιακών μας πρωτοβουλιών έχουμε εξασφαλίσει από ευρωπαϊκούς χρηματοδοτικούς μηχανισμούς </w:t>
      </w:r>
      <w:r>
        <w:rPr>
          <w:rFonts w:eastAsia="Times New Roman" w:cs="Times New Roman"/>
          <w:szCs w:val="24"/>
        </w:rPr>
        <w:t>άλλα 100 εκατομμύρια ευρώ ανά έτος μέχρι το 2020.</w:t>
      </w:r>
    </w:p>
    <w:p w14:paraId="488C4D2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Χαίρομαι πραγματικά –</w:t>
      </w:r>
      <w:r>
        <w:rPr>
          <w:rFonts w:eastAsia="Times New Roman" w:cs="Times New Roman"/>
          <w:szCs w:val="24"/>
        </w:rPr>
        <w:t xml:space="preserve"> </w:t>
      </w:r>
      <w:r>
        <w:rPr>
          <w:rFonts w:eastAsia="Times New Roman" w:cs="Times New Roman"/>
          <w:szCs w:val="24"/>
        </w:rPr>
        <w:t>και το τονίζω ειλικρινά</w:t>
      </w:r>
      <w:r>
        <w:rPr>
          <w:rFonts w:eastAsia="Times New Roman" w:cs="Times New Roman"/>
          <w:szCs w:val="24"/>
        </w:rPr>
        <w:t xml:space="preserve"> </w:t>
      </w:r>
      <w:r>
        <w:rPr>
          <w:rFonts w:eastAsia="Times New Roman" w:cs="Times New Roman"/>
          <w:szCs w:val="24"/>
        </w:rPr>
        <w:t>- ότι αυτήν τουλάχιστον την αύξηση και αυτήν την πορεία την αναγνωρίζει και η Νέα Δημοκρατία.</w:t>
      </w:r>
    </w:p>
    <w:p w14:paraId="488C4D2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Εδώ και δυο χρόνια σχεδόν προσπαθούμε να ορθοποδήσει μια δημόσια ε</w:t>
      </w:r>
      <w:r>
        <w:rPr>
          <w:rFonts w:eastAsia="Times New Roman" w:cs="Times New Roman"/>
          <w:szCs w:val="24"/>
        </w:rPr>
        <w:t>κπαίδευση, θεσμικά υπονομευμένη, υλικοτεχνικά ρημαγμένη και με ένα ανθρώπινο δυναμικό, που η ίδια η πολιτεία για πολλά χρόνια είχε απαξιώσει.</w:t>
      </w:r>
    </w:p>
    <w:p w14:paraId="488C4D2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Η πολιτική μας κινείται σε δυο κατευθύνεις. Κατοχυρώνουμε πρώτα αυτά που έχουν γίνει και ταυτοχρόνως τα βελτιώνουμ</w:t>
      </w:r>
      <w:r>
        <w:rPr>
          <w:rFonts w:eastAsia="Times New Roman" w:cs="Times New Roman"/>
          <w:szCs w:val="24"/>
        </w:rPr>
        <w:t>ε και σχεδιάζουμε νέες πρωτοβουλίες στην κατεύθυνση της εκπαιδευτικής μεταρρύθμισης. Δεν θα ήθελα να υποσχεθώ μεγαλεπήβολες ρυθμίσεις, αλλά θα ήθελα να υπογραμμίσω τη σημασία ενίσχυσης και βελτίωσης όσων ήδη έχουν αρχίσει να γίνονται. Και δεν είναι λίγα, ο</w:t>
      </w:r>
      <w:r>
        <w:rPr>
          <w:rFonts w:eastAsia="Times New Roman" w:cs="Times New Roman"/>
          <w:szCs w:val="24"/>
        </w:rPr>
        <w:t>ύτε και αμελητέα όσα έχουν ήδη επιτευχθεί.</w:t>
      </w:r>
    </w:p>
    <w:p w14:paraId="488C4D2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πρώτη φορά μετά από δεκαετίες όλα τα δημόσια σχολεία άρχισαν να λειτουργούν κανονικά από την πρώτη ημέρα της σχολικής χρονιάς. Γενικεύτηκε το ενιαίο ολοήμερο σχολείο στα δημοτικά. Το γυμνάσιο γίνεται εκπαιδευτ</w:t>
      </w:r>
      <w:r>
        <w:rPr>
          <w:rFonts w:eastAsia="Times New Roman" w:cs="Times New Roman"/>
          <w:szCs w:val="24"/>
        </w:rPr>
        <w:t xml:space="preserve">ικά πιο φιλικό στους μαθητές, χωρίς πολλές εξετάσεις. Επιμηκύναμε τον ωφέλιμο διδακτικό του χρόνο και καθιερώσαμε την ταχύρρυθμη ενισχυτική διδασκαλία για τους μαθητές που δεν θα πετύχουν </w:t>
      </w:r>
      <w:proofErr w:type="spellStart"/>
      <w:r>
        <w:rPr>
          <w:rFonts w:eastAsia="Times New Roman" w:cs="Times New Roman"/>
          <w:szCs w:val="24"/>
        </w:rPr>
        <w:t>προβιβάσιμο</w:t>
      </w:r>
      <w:proofErr w:type="spellEnd"/>
      <w:r>
        <w:rPr>
          <w:rFonts w:eastAsia="Times New Roman" w:cs="Times New Roman"/>
          <w:szCs w:val="24"/>
        </w:rPr>
        <w:t xml:space="preserve"> βαθμό σε κάποιο από τα μαθήματα.</w:t>
      </w:r>
    </w:p>
    <w:p w14:paraId="488C4D2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Επιτροπές του Ινστιτούτ</w:t>
      </w:r>
      <w:r>
        <w:rPr>
          <w:rFonts w:eastAsia="Times New Roman" w:cs="Times New Roman"/>
          <w:szCs w:val="24"/>
        </w:rPr>
        <w:t xml:space="preserve">ου Εκπαιδευτικής Πολιτικής προχώρησαν σε </w:t>
      </w:r>
      <w:proofErr w:type="spellStart"/>
      <w:r>
        <w:rPr>
          <w:rFonts w:eastAsia="Times New Roman" w:cs="Times New Roman"/>
          <w:szCs w:val="24"/>
        </w:rPr>
        <w:t>εξορθολογισμό</w:t>
      </w:r>
      <w:proofErr w:type="spellEnd"/>
      <w:r>
        <w:rPr>
          <w:rFonts w:eastAsia="Times New Roman" w:cs="Times New Roman"/>
          <w:szCs w:val="24"/>
        </w:rPr>
        <w:t xml:space="preserve"> της διδακτέας ύλης και εξέδωσαν εκσυγχρονισμένες οδηγίες διδασκαλίας των μαθημάτων πρωτοβάθμιας και δευτεροβάθμιας εκπαίδευσης.</w:t>
      </w:r>
    </w:p>
    <w:p w14:paraId="488C4D2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 Επίσης, δημοσιεύτηκαν νέα προγράμματα σπουδών για τις ξένες γλώσσες, συμ</w:t>
      </w:r>
      <w:r>
        <w:rPr>
          <w:rFonts w:eastAsia="Times New Roman" w:cs="Times New Roman"/>
          <w:szCs w:val="24"/>
        </w:rPr>
        <w:t>βατά με τα επίπεδα γλωσσομάθειας που αναγνωρίζονται διεθνώς</w:t>
      </w:r>
      <w:r>
        <w:rPr>
          <w:rFonts w:eastAsia="Times New Roman" w:cs="Times New Roman"/>
          <w:szCs w:val="24"/>
        </w:rPr>
        <w:t>,</w:t>
      </w:r>
      <w:r>
        <w:rPr>
          <w:rFonts w:eastAsia="Times New Roman" w:cs="Times New Roman"/>
          <w:szCs w:val="24"/>
        </w:rPr>
        <w:t xml:space="preserve"> και νέα προγράμματα για τα θρησκευτικά, συμβατά και αυτά με τις σύγχρονες διδακτικές μεθόδους και επιστημονικά τεκμηριωμένα ως προς τις γνώσεις για τις άλλες θρησκείες, με κορμό βέβαια την Ορθοδο</w:t>
      </w:r>
      <w:r>
        <w:rPr>
          <w:rFonts w:eastAsia="Times New Roman" w:cs="Times New Roman"/>
          <w:szCs w:val="24"/>
        </w:rPr>
        <w:t xml:space="preserve">ξία. </w:t>
      </w:r>
    </w:p>
    <w:p w14:paraId="488C4D2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επαγγελματική εκπαίδευση έχει αναβαθμιστεί με </w:t>
      </w:r>
      <w:proofErr w:type="spellStart"/>
      <w:r>
        <w:rPr>
          <w:rFonts w:eastAsia="Times New Roman" w:cs="Times New Roman"/>
          <w:szCs w:val="24"/>
        </w:rPr>
        <w:t>επικαιροποιημένα</w:t>
      </w:r>
      <w:proofErr w:type="spellEnd"/>
      <w:r>
        <w:rPr>
          <w:rFonts w:eastAsia="Times New Roman" w:cs="Times New Roman"/>
          <w:szCs w:val="24"/>
        </w:rPr>
        <w:t xml:space="preserve"> ωρολόγια προγράμματα και προγράμματα σπουδών. Μετά από πολλά χρόνια, θεσμοθετούμε και υλοποιούμε την παιδαγωγικά ορθή συμπερίληψη των παιδιών με ειδικές ανάγκες στα σχολεία, αποκαθιστών</w:t>
      </w:r>
      <w:r>
        <w:rPr>
          <w:rFonts w:eastAsia="Times New Roman" w:cs="Times New Roman"/>
          <w:szCs w:val="24"/>
        </w:rPr>
        <w:t>τας μια αδικία που είχε συντελεστεί κατά μιας ιδιαίτερα ευαίσθητης ομάδας συμπολιτών μας.</w:t>
      </w:r>
    </w:p>
    <w:p w14:paraId="488C4D2C" w14:textId="77777777" w:rsidR="00FF101B" w:rsidRDefault="00202D30">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Ορθολογικοποιήσαμε</w:t>
      </w:r>
      <w:proofErr w:type="spellEnd"/>
      <w:r>
        <w:rPr>
          <w:rFonts w:eastAsia="Times New Roman" w:cs="Times New Roman"/>
          <w:szCs w:val="24"/>
        </w:rPr>
        <w:t xml:space="preserve"> πολλές από τις διαδικασίες που διέπουν την καθημερινή λειτουργία των ΑΕΙ.</w:t>
      </w:r>
    </w:p>
    <w:p w14:paraId="488C4D2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Τέλος, αντιμετωπίσαμε με επιτυχία μια από τις μεγαλύτερες προκλήσεις της </w:t>
      </w:r>
      <w:r>
        <w:rPr>
          <w:rFonts w:eastAsia="Times New Roman" w:cs="Times New Roman"/>
          <w:szCs w:val="24"/>
        </w:rPr>
        <w:t>χώρας μας αυτήν την περίοδο, την εκπαίδευση των προσφυγόπουλων.</w:t>
      </w:r>
    </w:p>
    <w:p w14:paraId="488C4D2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Έγιναν πολλά </w:t>
      </w:r>
      <w:r>
        <w:rPr>
          <w:rFonts w:eastAsia="Times New Roman" w:cs="Times New Roman"/>
          <w:szCs w:val="24"/>
        </w:rPr>
        <w:t>κ</w:t>
      </w:r>
      <w:r>
        <w:rPr>
          <w:rFonts w:eastAsia="Times New Roman" w:cs="Times New Roman"/>
          <w:szCs w:val="24"/>
        </w:rPr>
        <w:t xml:space="preserve">αι όλα όσα έγιναν, στις συνθήκες </w:t>
      </w:r>
      <w:r>
        <w:rPr>
          <w:rFonts w:eastAsia="Times New Roman" w:cs="Times New Roman"/>
          <w:szCs w:val="24"/>
        </w:rPr>
        <w:t>στις οποίες</w:t>
      </w:r>
      <w:r>
        <w:rPr>
          <w:rFonts w:eastAsia="Times New Roman" w:cs="Times New Roman"/>
          <w:szCs w:val="24"/>
        </w:rPr>
        <w:t xml:space="preserve"> πραγματοποιήθηκαν, αποτελούν έναν μεγάλο άθλο. </w:t>
      </w:r>
    </w:p>
    <w:p w14:paraId="488C4D2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Όμως, μένουν πολλά ακόμα να γίνουν. Μένουν να γίνουν πολλά, προκειμένου να γίνουν καθ</w:t>
      </w:r>
      <w:r>
        <w:rPr>
          <w:rFonts w:eastAsia="Times New Roman" w:cs="Times New Roman"/>
          <w:szCs w:val="24"/>
        </w:rPr>
        <w:t>εστώς όλα όσα έπρεπε να είχαν γίνει εδώ και πολλά χρόνια. Σε ένα</w:t>
      </w:r>
      <w:r>
        <w:rPr>
          <w:rFonts w:eastAsia="Times New Roman" w:cs="Times New Roman"/>
          <w:szCs w:val="24"/>
        </w:rPr>
        <w:t>ν</w:t>
      </w:r>
      <w:r>
        <w:rPr>
          <w:rFonts w:eastAsia="Times New Roman" w:cs="Times New Roman"/>
          <w:szCs w:val="24"/>
        </w:rPr>
        <w:t xml:space="preserve"> τόσο περίπλοκο θεσμό, όπως η δημόσια εκπαίδευση, που έχει υποστεί τόσα δεινά και έχει τόσο βάναυσα απαξιωθεί, η εδραίωση της κανονικότητας δεν είναι κάτι που γίνεται μονάχα με νόμους και δια</w:t>
      </w:r>
      <w:r>
        <w:rPr>
          <w:rFonts w:eastAsia="Times New Roman" w:cs="Times New Roman"/>
          <w:szCs w:val="24"/>
        </w:rPr>
        <w:t xml:space="preserve">τάξεις. Χρειάζεται και μια συζήτηση με την κοινωνία, ένας </w:t>
      </w:r>
      <w:proofErr w:type="spellStart"/>
      <w:r>
        <w:rPr>
          <w:rFonts w:eastAsia="Times New Roman" w:cs="Times New Roman"/>
          <w:szCs w:val="24"/>
        </w:rPr>
        <w:t>αναστοχασμός</w:t>
      </w:r>
      <w:proofErr w:type="spellEnd"/>
      <w:r>
        <w:rPr>
          <w:rFonts w:eastAsia="Times New Roman" w:cs="Times New Roman"/>
          <w:szCs w:val="24"/>
        </w:rPr>
        <w:t xml:space="preserve"> όλων μας, από όλα τα κόμματα, ώστε να αρχίσουν να αλλάζουν νοοτροπίες και </w:t>
      </w:r>
      <w:r>
        <w:rPr>
          <w:rFonts w:eastAsia="Times New Roman" w:cs="Times New Roman"/>
          <w:szCs w:val="24"/>
        </w:rPr>
        <w:lastRenderedPageBreak/>
        <w:t>παθογένειες, που διαμορφώθηκαν εδώ και δεκαετίες και οι οποίες υπονομεύουν την ουσιαστική λειτουργία των εκπαιδ</w:t>
      </w:r>
      <w:r>
        <w:rPr>
          <w:rFonts w:eastAsia="Times New Roman" w:cs="Times New Roman"/>
          <w:szCs w:val="24"/>
        </w:rPr>
        <w:t xml:space="preserve">ευτικών μας θεσμών. </w:t>
      </w:r>
    </w:p>
    <w:p w14:paraId="488C4D3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Εδραίωση, λοιπόν, των πρωτοβουλιών μας και παραπέρα βελτίωσή τους. </w:t>
      </w:r>
    </w:p>
    <w:p w14:paraId="488C4D3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Στην προσχολική αγωγή, την οποία έχουμε πρόθεση όχι μόνο να γενικεύσουμε αλλά και να εκσυγχρονίσουμε, ανανεώνουμε τα αναλυτικά προγράμματα και εισάγουμε νέες παιδαγωγι</w:t>
      </w:r>
      <w:r>
        <w:rPr>
          <w:rFonts w:eastAsia="Times New Roman" w:cs="Times New Roman"/>
          <w:szCs w:val="24"/>
        </w:rPr>
        <w:t xml:space="preserve">κές μεθόδους, όπως είναι η διαφοροποιημένη παιδαγωγική. </w:t>
      </w:r>
    </w:p>
    <w:p w14:paraId="488C4D3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Στα δημοτικά σχολεία θα επεκτείνουμε τη λειτουργία του ενιαίου τύπου ολοήμερου, ώστε να συμπεριλάβει και τα μονοθέσια, τα διθέσια και τα τριθέσια δημοτικά σχολεία. Ταυτόχρονα, θα βελτιώσουμε την υλοπ</w:t>
      </w:r>
      <w:r>
        <w:rPr>
          <w:rFonts w:eastAsia="Times New Roman" w:cs="Times New Roman"/>
          <w:szCs w:val="24"/>
        </w:rPr>
        <w:t xml:space="preserve">οίηση του προγράμματος κατά τις απογευματινές ώρες, ώστε η φοίτηση των μαθητών σε αυτά να αποκτήσει ουσιαστικό παιδαγωγικό χαρακτήρα. </w:t>
      </w:r>
    </w:p>
    <w:p w14:paraId="488C4D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Στα γυμνάσια σχεδιάζουμε την καθιέρωση του θεσμού της θεματικής εβδομάδας, που φέτος θα είναι αφιερωμένη στην αγωγή της </w:t>
      </w:r>
      <w:r>
        <w:rPr>
          <w:rFonts w:eastAsia="Times New Roman" w:cs="Times New Roman"/>
          <w:szCs w:val="24"/>
        </w:rPr>
        <w:t>υ</w:t>
      </w:r>
      <w:r>
        <w:rPr>
          <w:rFonts w:eastAsia="Times New Roman" w:cs="Times New Roman"/>
          <w:szCs w:val="24"/>
        </w:rPr>
        <w:t xml:space="preserve">γείας, με έμφαση στις εξαρτήσεις, τη διατροφή και τις </w:t>
      </w:r>
      <w:proofErr w:type="spellStart"/>
      <w:r>
        <w:rPr>
          <w:rFonts w:eastAsia="Times New Roman" w:cs="Times New Roman"/>
          <w:szCs w:val="24"/>
        </w:rPr>
        <w:t>έμφυλες</w:t>
      </w:r>
      <w:proofErr w:type="spellEnd"/>
      <w:r>
        <w:rPr>
          <w:rFonts w:eastAsia="Times New Roman" w:cs="Times New Roman"/>
          <w:szCs w:val="24"/>
        </w:rPr>
        <w:t xml:space="preserve"> σχέσεις. </w:t>
      </w:r>
    </w:p>
    <w:p w14:paraId="488C4D3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σε ολόκληρη την υποχρεωτική εκπαίδευση ξεκινά πιλοτικό πρόγραμμα περιγραφικής αξιολόγησης, που σταδιακά θα επεκταθεί σε όλα τα σχολεία το 2018-2019. </w:t>
      </w:r>
    </w:p>
    <w:p w14:paraId="488C4D3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Επιδιώκουμε να ενισχυθο</w:t>
      </w:r>
      <w:r>
        <w:rPr>
          <w:rFonts w:eastAsia="Times New Roman" w:cs="Times New Roman"/>
          <w:szCs w:val="24"/>
        </w:rPr>
        <w:t xml:space="preserve">ύν οι αρμοδιότητες του </w:t>
      </w:r>
      <w:r>
        <w:rPr>
          <w:rFonts w:eastAsia="Times New Roman" w:cs="Times New Roman"/>
          <w:szCs w:val="24"/>
        </w:rPr>
        <w:t>σ</w:t>
      </w:r>
      <w:r>
        <w:rPr>
          <w:rFonts w:eastAsia="Times New Roman" w:cs="Times New Roman"/>
          <w:szCs w:val="24"/>
        </w:rPr>
        <w:t xml:space="preserve">υλλόγου </w:t>
      </w:r>
      <w:r>
        <w:rPr>
          <w:rFonts w:eastAsia="Times New Roman" w:cs="Times New Roman"/>
          <w:szCs w:val="24"/>
        </w:rPr>
        <w:t>δ</w:t>
      </w:r>
      <w:r>
        <w:rPr>
          <w:rFonts w:eastAsia="Times New Roman" w:cs="Times New Roman"/>
          <w:szCs w:val="24"/>
        </w:rPr>
        <w:t xml:space="preserve">ιδασκόντων και συνεπώς η αυτονομία της σχολικής μονάδας, ώστε να </w:t>
      </w:r>
      <w:proofErr w:type="spellStart"/>
      <w:r>
        <w:rPr>
          <w:rFonts w:eastAsia="Times New Roman" w:cs="Times New Roman"/>
          <w:szCs w:val="24"/>
        </w:rPr>
        <w:t>απεμπλακεί</w:t>
      </w:r>
      <w:proofErr w:type="spellEnd"/>
      <w:r>
        <w:rPr>
          <w:rFonts w:eastAsia="Times New Roman" w:cs="Times New Roman"/>
          <w:szCs w:val="24"/>
        </w:rPr>
        <w:t xml:space="preserve"> η λειτουργία της από την καθηλωτική γραφειοκρατία. Οι διαδικασίες του σχεδιασμού και της αποτίμησης του εκπαιδευτικού έργου, που σταδιακά θα εισαχθ</w:t>
      </w:r>
      <w:r>
        <w:rPr>
          <w:rFonts w:eastAsia="Times New Roman" w:cs="Times New Roman"/>
          <w:szCs w:val="24"/>
        </w:rPr>
        <w:t>ούν, θα αποτελούν εσωτερική υπόθεση των σχολικών μονάδων και σε καμ</w:t>
      </w:r>
      <w:r>
        <w:rPr>
          <w:rFonts w:eastAsia="Times New Roman" w:cs="Times New Roman"/>
          <w:szCs w:val="24"/>
        </w:rPr>
        <w:t>μ</w:t>
      </w:r>
      <w:r>
        <w:rPr>
          <w:rFonts w:eastAsia="Times New Roman" w:cs="Times New Roman"/>
          <w:szCs w:val="24"/>
        </w:rPr>
        <w:t xml:space="preserve">ία περίπτωση δεν θα έχουν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ούτε, βέβαια, θα συνδέονται με τους μισθούς ή τις απολύσεις. </w:t>
      </w:r>
    </w:p>
    <w:p w14:paraId="488C4D3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Αντίθετα, στόχος είναι να δημιουργηθεί μια κουλτούρα συνεργατικού σχεδιασμού, μ</w:t>
      </w:r>
      <w:r>
        <w:rPr>
          <w:rFonts w:eastAsia="Times New Roman" w:cs="Times New Roman"/>
          <w:szCs w:val="24"/>
        </w:rPr>
        <w:t xml:space="preserve">ε στόχο τη βελτίωση της ποιότητας της παιδαγωγικής πράξης μέσα σε κλίμα εμπιστοσύνης και ασφάλειας. Τέτοιου τύπου </w:t>
      </w:r>
      <w:proofErr w:type="spellStart"/>
      <w:r>
        <w:rPr>
          <w:rFonts w:eastAsia="Times New Roman" w:cs="Times New Roman"/>
          <w:szCs w:val="24"/>
        </w:rPr>
        <w:t>αυτοαξιολογήσεις</w:t>
      </w:r>
      <w:proofErr w:type="spellEnd"/>
      <w:r>
        <w:rPr>
          <w:rFonts w:eastAsia="Times New Roman" w:cs="Times New Roman"/>
          <w:szCs w:val="24"/>
        </w:rPr>
        <w:t xml:space="preserve"> θα αναδείξουν τις πρωτοποριακές δράσεις, που ήδη γίνονται με πρωτοβουλία εκπαιδευτικών σε πολλά από τα σχολεία μας. Όμως, στι</w:t>
      </w:r>
      <w:r>
        <w:rPr>
          <w:rFonts w:eastAsia="Times New Roman" w:cs="Times New Roman"/>
          <w:szCs w:val="24"/>
        </w:rPr>
        <w:t xml:space="preserve">ς </w:t>
      </w:r>
      <w:proofErr w:type="spellStart"/>
      <w:r>
        <w:rPr>
          <w:rFonts w:eastAsia="Times New Roman" w:cs="Times New Roman"/>
          <w:szCs w:val="24"/>
        </w:rPr>
        <w:t>αυτοαξιολογήσεις</w:t>
      </w:r>
      <w:proofErr w:type="spellEnd"/>
      <w:r>
        <w:rPr>
          <w:rFonts w:eastAsia="Times New Roman" w:cs="Times New Roman"/>
          <w:szCs w:val="24"/>
        </w:rPr>
        <w:t xml:space="preserve"> των σχολικών μονάδων θα πρέπει να καταγραφούν και οι υποχρεώσεις της </w:t>
      </w:r>
      <w:r>
        <w:rPr>
          <w:rFonts w:eastAsia="Times New Roman" w:cs="Times New Roman"/>
          <w:szCs w:val="24"/>
        </w:rPr>
        <w:t>π</w:t>
      </w:r>
      <w:r>
        <w:rPr>
          <w:rFonts w:eastAsia="Times New Roman" w:cs="Times New Roman"/>
          <w:szCs w:val="24"/>
        </w:rPr>
        <w:t xml:space="preserve">ολιτείας, που σε πολλούς τομείς υπολείπονται. </w:t>
      </w:r>
    </w:p>
    <w:p w14:paraId="488C4D3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λύκειο αποτελεί το πιο σύνθετο πεδίο, στο οποίο είναι απαραίτητο να παρέμβουμε. Χρειάζεται να αποκατασταθεί η αυτονομ</w:t>
      </w:r>
      <w:r>
        <w:rPr>
          <w:rFonts w:eastAsia="Times New Roman" w:cs="Times New Roman"/>
          <w:szCs w:val="24"/>
        </w:rPr>
        <w:t>ία του ως εκπαιδευτικής βαθμίδας. Ιδιαίτερα κρίσιμη είναι η αναβάθμιση των δύο τελευταίων τάξεων του λυκείου, την ουσιαστική λειτουργία των οποίων, δυστυχώς, όλη η κοινωνία μας έχει εκχωρήσει στα φροντιστήρια. Είναι απαραίτητο το λύκειο να απονέμει ένα αξι</w:t>
      </w:r>
      <w:r>
        <w:rPr>
          <w:rFonts w:eastAsia="Times New Roman" w:cs="Times New Roman"/>
          <w:szCs w:val="24"/>
        </w:rPr>
        <w:t xml:space="preserve">όπιστο εθνικό απολυτήριο, που θα αποτελέσει και τη βάση για το νέο σύστημα εισαγωγής στα πανεπιστήμια. </w:t>
      </w:r>
    </w:p>
    <w:p w14:paraId="488C4D3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Άμεσα η Επιτροπή Μορφωτικών Υποθέσεων της Βουλής, αξιοποιώντας τις προτάσεις, που διαμορφώθηκαν στη διάρκεια του εθνικού και κοινωνικού διαλόγου, τις επ</w:t>
      </w:r>
      <w:r>
        <w:rPr>
          <w:rFonts w:eastAsia="Times New Roman" w:cs="Times New Roman"/>
          <w:szCs w:val="24"/>
        </w:rPr>
        <w:t>εξεργασίες του Ινστιτούτου Εκπαιδευτικής Πολιτικής, τις απόψεις των εμπειρογνωμόνων, των εκπαιδευτικών φορέων, αλλά και των προτάσεων που έχουν διατυπωθεί τα τελευταία είκοσι χρόνια, μέσα από έναν διάλογο, που θα μεταδίδεται και από το κανάλι της Βουλής, κ</w:t>
      </w:r>
      <w:r>
        <w:rPr>
          <w:rFonts w:eastAsia="Times New Roman" w:cs="Times New Roman"/>
          <w:szCs w:val="24"/>
        </w:rPr>
        <w:t xml:space="preserve">αλείται να καταλήξει σε ένα πλαίσιο προτάσεων για το </w:t>
      </w:r>
      <w:proofErr w:type="spellStart"/>
      <w:r>
        <w:rPr>
          <w:rFonts w:eastAsia="Times New Roman" w:cs="Times New Roman"/>
          <w:szCs w:val="24"/>
        </w:rPr>
        <w:t>τετράπτυχο</w:t>
      </w:r>
      <w:proofErr w:type="spellEnd"/>
      <w:r>
        <w:rPr>
          <w:rFonts w:eastAsia="Times New Roman" w:cs="Times New Roman"/>
          <w:szCs w:val="24"/>
        </w:rPr>
        <w:t xml:space="preserve">: αναβάθμιση των δύο τελευταίων τάξεων του λυκείου, αξιόπιστο εθνικό απολυτήριο, κατάργηση των πανελληνίων εξετάσεων και αναμόρφωση των πρώτων ετών για τα ΑΕΙ. </w:t>
      </w:r>
    </w:p>
    <w:p w14:paraId="488C4D39" w14:textId="77777777" w:rsidR="00FF101B" w:rsidRDefault="00202D30">
      <w:pPr>
        <w:spacing w:line="600" w:lineRule="auto"/>
        <w:ind w:firstLine="709"/>
        <w:contextualSpacing/>
        <w:jc w:val="both"/>
        <w:rPr>
          <w:rFonts w:eastAsia="Times New Roman"/>
          <w:szCs w:val="24"/>
        </w:rPr>
      </w:pPr>
      <w:r>
        <w:rPr>
          <w:rFonts w:eastAsia="Times New Roman" w:cs="Times New Roman"/>
          <w:szCs w:val="24"/>
        </w:rPr>
        <w:t>Ελπίζουμε, όπως είχε δηλώσει και</w:t>
      </w:r>
      <w:r>
        <w:rPr>
          <w:rFonts w:eastAsia="Times New Roman" w:cs="Times New Roman"/>
          <w:szCs w:val="24"/>
        </w:rPr>
        <w:t xml:space="preserve"> ο πρώην Υπουργός Παιδείας, ο κ. Νίκος Φίλης, στην προ ημερησίας διατάξεως συζήτηση που έγινε στη Βουλή, μέχρι τον Μάρτιο να ολοκληρωθούν οι συζητήσεις, ώστε να ληφθούν οι απαραίτητες πολιτικές αποφάσεις και να γνωρίζουν όλα τα παιδιά, που θα είναι στην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λ</w:t>
      </w:r>
      <w:r>
        <w:rPr>
          <w:rFonts w:eastAsia="Times New Roman" w:cs="Times New Roman"/>
          <w:szCs w:val="24"/>
        </w:rPr>
        <w:t xml:space="preserve">υκείου, από τον Σεπτέμβριο ποιο σύστημα θα ισχύει </w:t>
      </w:r>
      <w:r>
        <w:rPr>
          <w:rFonts w:eastAsia="Times New Roman" w:cs="Times New Roman"/>
          <w:szCs w:val="24"/>
        </w:rPr>
        <w:lastRenderedPageBreak/>
        <w:t xml:space="preserve">για το τέλος του λυκείου και την εισαγωγή στα </w:t>
      </w:r>
      <w:r>
        <w:rPr>
          <w:rFonts w:eastAsia="Times New Roman" w:cs="Times New Roman"/>
          <w:szCs w:val="24"/>
        </w:rPr>
        <w:t>π</w:t>
      </w:r>
      <w:r>
        <w:rPr>
          <w:rFonts w:eastAsia="Times New Roman" w:cs="Times New Roman"/>
          <w:szCs w:val="24"/>
        </w:rPr>
        <w:t xml:space="preserve">ανεπιστήμια. </w:t>
      </w:r>
      <w:r>
        <w:rPr>
          <w:rFonts w:eastAsia="Times New Roman"/>
          <w:szCs w:val="24"/>
        </w:rPr>
        <w:t>Θα προγραμματίσουμε, δηλαδή, μια μεταρρύθμιση σε βάθος τριετίας. Μέχρι τότε θα ισχύουν οι πανελλήνιες εξετάσεις με τη σημερινή τους μορφή.</w:t>
      </w:r>
    </w:p>
    <w:p w14:paraId="488C4D3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ενιαίος χώρος της ανώτατης εκπαίδευσης είναι το άλλο μεγάλο πεδίο που αφορά την εκπαιδευτική μεταρρύθμιση. Είναι απαραίτητο για πολλούς λόγους να υπάρξει ώσμωση ανάμεσα στα </w:t>
      </w:r>
      <w:r>
        <w:rPr>
          <w:rFonts w:eastAsia="Times New Roman"/>
          <w:szCs w:val="24"/>
        </w:rPr>
        <w:t>π</w:t>
      </w:r>
      <w:r>
        <w:rPr>
          <w:rFonts w:eastAsia="Times New Roman"/>
          <w:szCs w:val="24"/>
        </w:rPr>
        <w:t>ανεπιστήμια και τα ΤΕΙ, όπως και τα ερευνητικά κέντρα, έτσι ώστε να προωθηθεί πι</w:t>
      </w:r>
      <w:r>
        <w:rPr>
          <w:rFonts w:eastAsia="Times New Roman"/>
          <w:szCs w:val="24"/>
        </w:rPr>
        <w:t xml:space="preserve">ο αποτελεσματικά η παραγωγή γνώσης. Ο μεγάλος μας στόχος εδώ είναι όχι μόνο η διατήρηση, αλλά και η ενίσχυση της αυτονομίας των </w:t>
      </w:r>
      <w:r>
        <w:rPr>
          <w:rFonts w:eastAsia="Times New Roman"/>
          <w:szCs w:val="24"/>
        </w:rPr>
        <w:t>π</w:t>
      </w:r>
      <w:r>
        <w:rPr>
          <w:rFonts w:eastAsia="Times New Roman"/>
          <w:szCs w:val="24"/>
        </w:rPr>
        <w:t xml:space="preserve">ανεπιστημίων, όπως και των ΤΕΙ, και η απρόσκοπτη στήριξη της ερευνητικής και εκπαιδευτικής τους δράσης. </w:t>
      </w:r>
    </w:p>
    <w:p w14:paraId="488C4D3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Καθοριστικής σημασίας </w:t>
      </w:r>
      <w:r>
        <w:rPr>
          <w:rFonts w:eastAsia="Times New Roman"/>
          <w:szCs w:val="24"/>
        </w:rPr>
        <w:t>είναι η δημιουργία ενός ευέλικτου ΕΛΚΕ, που</w:t>
      </w:r>
      <w:r>
        <w:rPr>
          <w:rFonts w:eastAsia="Times New Roman"/>
          <w:szCs w:val="24"/>
        </w:rPr>
        <w:t>,</w:t>
      </w:r>
      <w:r>
        <w:rPr>
          <w:rFonts w:eastAsia="Times New Roman"/>
          <w:szCs w:val="24"/>
        </w:rPr>
        <w:t xml:space="preserve"> απαλλαγμένος από την υπέρμετρη γραφειοκρατία, θα διαχειρίζεται αποτελεσματικά τα ερευνητικά κονδύλια.</w:t>
      </w:r>
    </w:p>
    <w:p w14:paraId="488C4D3C"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Άφησα για το τέλος τη στήριξη των εκπαιδευτικών λειτουργών, όχι επειδή το θεωρούμε δευτερεύον, αλλά -ίσα</w:t>
      </w:r>
      <w:r>
        <w:rPr>
          <w:rFonts w:eastAsia="Times New Roman"/>
          <w:szCs w:val="24"/>
        </w:rPr>
        <w:t xml:space="preserve"> </w:t>
      </w:r>
      <w:r>
        <w:rPr>
          <w:rFonts w:eastAsia="Times New Roman"/>
          <w:szCs w:val="24"/>
        </w:rPr>
        <w:t>ίσα-</w:t>
      </w:r>
      <w:r>
        <w:rPr>
          <w:rFonts w:eastAsia="Times New Roman"/>
          <w:szCs w:val="24"/>
        </w:rPr>
        <w:t xml:space="preserve"> επειδή το θεωρούμε εξαιρετικό και κρίσιμο. Άλλωστε, στη δική τους συμβολή και ενεργό συμμετοχή στηρίζουμε την αισιοδοξία μας για την επιτυχία του εγχειρήματος.</w:t>
      </w:r>
    </w:p>
    <w:p w14:paraId="488C4D3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Ανάμεσα στις προτεραιότητες του Υπουργείου είναι η δημιουργία κεντρικής υποστηρικτής δομής της </w:t>
      </w:r>
      <w:r>
        <w:rPr>
          <w:rFonts w:eastAsia="Times New Roman"/>
          <w:szCs w:val="24"/>
        </w:rPr>
        <w:t>εκπαιδευτικής κοινότητας, η οποία</w:t>
      </w:r>
      <w:r>
        <w:rPr>
          <w:rFonts w:eastAsia="Times New Roman"/>
          <w:szCs w:val="24"/>
        </w:rPr>
        <w:t>,</w:t>
      </w:r>
      <w:r>
        <w:rPr>
          <w:rFonts w:eastAsia="Times New Roman"/>
          <w:szCs w:val="24"/>
        </w:rPr>
        <w:t xml:space="preserve"> ανάμεσα σε πολλά άλλα</w:t>
      </w:r>
      <w:r>
        <w:rPr>
          <w:rFonts w:eastAsia="Times New Roman"/>
          <w:szCs w:val="24"/>
        </w:rPr>
        <w:t>,</w:t>
      </w:r>
      <w:r>
        <w:rPr>
          <w:rFonts w:eastAsia="Times New Roman"/>
          <w:szCs w:val="24"/>
        </w:rPr>
        <w:t xml:space="preserve"> θα έχει την ευθύνη προγραμμάτων ουσιαστικής επιμόρφωσης και όχι -δυστυχώς το λέω αυτό- παρωδίας της επιμόρφωσης, που έχει γίνει με τόσα πολλά ευρωπαϊκά χρήματα.</w:t>
      </w:r>
    </w:p>
    <w:p w14:paraId="488C4D3E" w14:textId="77777777" w:rsidR="00FF101B" w:rsidRDefault="00202D30">
      <w:pPr>
        <w:spacing w:line="600" w:lineRule="auto"/>
        <w:ind w:firstLine="720"/>
        <w:contextualSpacing/>
        <w:jc w:val="both"/>
        <w:rPr>
          <w:rFonts w:eastAsia="Times New Roman"/>
          <w:szCs w:val="24"/>
        </w:rPr>
      </w:pPr>
      <w:r>
        <w:rPr>
          <w:rFonts w:eastAsia="Times New Roman"/>
          <w:szCs w:val="24"/>
        </w:rPr>
        <w:t>Η μεγάλη, όμως, εικόνα της εκπαίδευση</w:t>
      </w:r>
      <w:r>
        <w:rPr>
          <w:rFonts w:eastAsia="Times New Roman"/>
          <w:szCs w:val="24"/>
        </w:rPr>
        <w:t xml:space="preserve">ς δεν αφορά μόνο τις τυπικές βαθμίδες της. Αφορά και τον τρόπο που συναντιέται με τη γνώση ολόκληρη η κοινωνία. Οι βιβλιοθήκες, όπως και τα αρχεία, πρέπει να γίνουν ζωντανές κοιτίδες πολιτισμού στον ιστό των </w:t>
      </w:r>
      <w:proofErr w:type="spellStart"/>
      <w:r>
        <w:rPr>
          <w:rFonts w:eastAsia="Times New Roman"/>
          <w:szCs w:val="24"/>
        </w:rPr>
        <w:t>πόλεών</w:t>
      </w:r>
      <w:proofErr w:type="spellEnd"/>
      <w:r>
        <w:rPr>
          <w:rFonts w:eastAsia="Times New Roman"/>
          <w:szCs w:val="24"/>
        </w:rPr>
        <w:t xml:space="preserve"> μας. </w:t>
      </w:r>
    </w:p>
    <w:p w14:paraId="488C4D3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Μια από τις πιο σημαντικές πρωτοβου</w:t>
      </w:r>
      <w:r>
        <w:rPr>
          <w:rFonts w:eastAsia="Times New Roman"/>
          <w:szCs w:val="24"/>
        </w:rPr>
        <w:t xml:space="preserve">λίες προς αυτή την κατεύθυνση είναι η επανεκκίνηση της Εθνικής Βιβλιοθήκης στη νέα της έδρα, στο </w:t>
      </w:r>
      <w:r>
        <w:rPr>
          <w:rFonts w:eastAsia="Times New Roman"/>
          <w:szCs w:val="24"/>
        </w:rPr>
        <w:t>«</w:t>
      </w:r>
      <w:r>
        <w:rPr>
          <w:rFonts w:eastAsia="Times New Roman"/>
          <w:szCs w:val="24"/>
        </w:rPr>
        <w:t>Ίδρυμα Σταύρος Νιάρχος»</w:t>
      </w:r>
      <w:r>
        <w:rPr>
          <w:rFonts w:eastAsia="Times New Roman"/>
          <w:szCs w:val="24"/>
        </w:rPr>
        <w:t>,</w:t>
      </w:r>
      <w:r>
        <w:rPr>
          <w:rFonts w:eastAsia="Times New Roman"/>
          <w:szCs w:val="24"/>
        </w:rPr>
        <w:t xml:space="preserve"> και ο επανασχεδιασμός των </w:t>
      </w:r>
      <w:proofErr w:type="spellStart"/>
      <w:r>
        <w:rPr>
          <w:rFonts w:eastAsia="Times New Roman"/>
          <w:szCs w:val="24"/>
        </w:rPr>
        <w:t>δράσεών</w:t>
      </w:r>
      <w:proofErr w:type="spellEnd"/>
      <w:r>
        <w:rPr>
          <w:rFonts w:eastAsia="Times New Roman"/>
          <w:szCs w:val="24"/>
        </w:rPr>
        <w:t xml:space="preserve"> της. Η διασύνδεσή της με τις δημόσιες βιβλιοθήκες της χώρας φιλοδοξούμε να πυροδοτήσει μια νέα πολι</w:t>
      </w:r>
      <w:r>
        <w:rPr>
          <w:rFonts w:eastAsia="Times New Roman"/>
          <w:szCs w:val="24"/>
        </w:rPr>
        <w:t>τική για το βιβλίο και την ανάγνωση.</w:t>
      </w:r>
    </w:p>
    <w:p w14:paraId="488C4D40"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η μεγάλη πρόκληση που αντιμετωπίζει το Υπουργείο Παιδείας είναι να θωρακίσει τόσο τους εκπαιδευτικούς όλων των βαθμίδων όσο και τους νέους και τις νέες της χώρας μας, τους μαθητές και τις μ</w:t>
      </w:r>
      <w:r>
        <w:rPr>
          <w:rFonts w:eastAsia="Times New Roman"/>
          <w:szCs w:val="24"/>
        </w:rPr>
        <w:t>αθήτριες, τις φοιτήτριες και τους φοιτητές. Το όραμά μας παραμένει μια παιδεία που εμπνέεται από τις δημοκρατικές και ανθρωπιστικές αξίες. Στόχος μας είναι να φτιάξουμε μια κοινωνία συμπερίληψης και όχι μια κοινωνία αποκλεισμού. Πρόκειται για αξίες και κοι</w:t>
      </w:r>
      <w:r>
        <w:rPr>
          <w:rFonts w:eastAsia="Times New Roman"/>
          <w:szCs w:val="24"/>
        </w:rPr>
        <w:t>νωνικές τάσεις που μπορούν και πρέπει να διδάσκονται.</w:t>
      </w:r>
    </w:p>
    <w:p w14:paraId="488C4D41"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Υπάρχει, άλλωστε, το παράδειγμα των εξαιρετικών πρωτοβουλιών που υλοποιούν πολλοί εκπαιδευτικοί και, μάλιστα, αφιλοκερδώς. Το Υπουργείο πρέπει να ενισχύσει τέτοιες πρωτοβουλίες, να στηρίξει τις δράσεις </w:t>
      </w:r>
      <w:r>
        <w:rPr>
          <w:rFonts w:eastAsia="Times New Roman"/>
          <w:szCs w:val="24"/>
        </w:rPr>
        <w:t xml:space="preserve">που μετατρέπουν τα σχολεία, τα </w:t>
      </w:r>
      <w:r>
        <w:rPr>
          <w:rFonts w:eastAsia="Times New Roman"/>
          <w:szCs w:val="24"/>
        </w:rPr>
        <w:t>π</w:t>
      </w:r>
      <w:r>
        <w:rPr>
          <w:rFonts w:eastAsia="Times New Roman"/>
          <w:szCs w:val="24"/>
        </w:rPr>
        <w:t xml:space="preserve">ανεπιστήμια και τα ΤΕΙ από χώρους μετάδοσης γνώσης σε κοινότητες που διαμορφώνουν δημιουργικούς και υπεύθυνους πολίτες. </w:t>
      </w:r>
      <w:r>
        <w:rPr>
          <w:rFonts w:eastAsia="Times New Roman"/>
          <w:szCs w:val="24"/>
        </w:rPr>
        <w:t>Τ</w:t>
      </w:r>
      <w:r>
        <w:rPr>
          <w:rFonts w:eastAsia="Times New Roman"/>
          <w:szCs w:val="24"/>
        </w:rPr>
        <w:t>ότε θα μπορέσουμε εκ νέου στο πρόσωπο του κάθε εκπαιδευτικού να δούμε ξανά τον κοινωνικό λειτουργό.</w:t>
      </w:r>
    </w:p>
    <w:p w14:paraId="488C4D42" w14:textId="77777777" w:rsidR="00FF101B" w:rsidRDefault="00202D30">
      <w:pPr>
        <w:spacing w:line="600" w:lineRule="auto"/>
        <w:ind w:firstLine="720"/>
        <w:contextualSpacing/>
        <w:jc w:val="both"/>
        <w:rPr>
          <w:rFonts w:eastAsia="Times New Roman"/>
          <w:szCs w:val="24"/>
        </w:rPr>
      </w:pPr>
      <w:r>
        <w:rPr>
          <w:rFonts w:eastAsia="Times New Roman"/>
          <w:szCs w:val="24"/>
        </w:rPr>
        <w:t>Όσα</w:t>
      </w:r>
      <w:r>
        <w:rPr>
          <w:rFonts w:eastAsia="Times New Roman"/>
          <w:szCs w:val="24"/>
        </w:rPr>
        <w:t xml:space="preserve"> πρέπει να γίνουν είναι πολλά. Αρκετά από αυτά είναι και εξαιρετικά δύσκολα. Ορισμένα από όσα προτείνουμε αποτελούν τη συμβολή της δικής μας Αριστεράς στη σύνθεση σημαντικών προβληματισμών που εκφράζονται στην Ευρώπη.</w:t>
      </w:r>
    </w:p>
    <w:p w14:paraId="488C4D43" w14:textId="77777777" w:rsidR="00FF101B" w:rsidRDefault="00202D30">
      <w:pPr>
        <w:spacing w:line="600" w:lineRule="auto"/>
        <w:ind w:firstLine="720"/>
        <w:contextualSpacing/>
        <w:jc w:val="both"/>
        <w:rPr>
          <w:rFonts w:eastAsia="Times New Roman"/>
          <w:szCs w:val="24"/>
        </w:rPr>
      </w:pPr>
      <w:r>
        <w:rPr>
          <w:rFonts w:eastAsia="Times New Roman"/>
          <w:szCs w:val="24"/>
        </w:rPr>
        <w:t>Στόχος μας είναι να καταφέρει η δημόσι</w:t>
      </w:r>
      <w:r>
        <w:rPr>
          <w:rFonts w:eastAsia="Times New Roman"/>
          <w:szCs w:val="24"/>
        </w:rPr>
        <w:t>α εκπαίδευση να αποκτήσει το κύρος και την αίγλη που ιστορικά τ</w:t>
      </w:r>
      <w:r>
        <w:rPr>
          <w:rFonts w:eastAsia="Times New Roman"/>
          <w:szCs w:val="24"/>
        </w:rPr>
        <w:t>ή</w:t>
      </w:r>
      <w:r>
        <w:rPr>
          <w:rFonts w:eastAsia="Times New Roman"/>
          <w:szCs w:val="24"/>
        </w:rPr>
        <w:t>ς αναλογεί. Για να γίνει, όμως, κάτι τέτοιο</w:t>
      </w:r>
      <w:r>
        <w:rPr>
          <w:rFonts w:eastAsia="Times New Roman"/>
          <w:szCs w:val="24"/>
        </w:rPr>
        <w:t>,</w:t>
      </w:r>
      <w:r>
        <w:rPr>
          <w:rFonts w:eastAsia="Times New Roman"/>
          <w:szCs w:val="24"/>
        </w:rPr>
        <w:t xml:space="preserve"> πρέπει να βρούμε ξανά ως κοινωνία την κανονικότητά μας </w:t>
      </w:r>
      <w:r>
        <w:rPr>
          <w:rFonts w:eastAsia="Times New Roman"/>
          <w:szCs w:val="24"/>
        </w:rPr>
        <w:t>κ</w:t>
      </w:r>
      <w:r>
        <w:rPr>
          <w:rFonts w:eastAsia="Times New Roman"/>
          <w:szCs w:val="24"/>
        </w:rPr>
        <w:t xml:space="preserve">αι αυτό </w:t>
      </w:r>
      <w:r>
        <w:rPr>
          <w:rFonts w:eastAsia="Times New Roman"/>
          <w:szCs w:val="24"/>
        </w:rPr>
        <w:lastRenderedPageBreak/>
        <w:t>το εγχείρημα δεν μπορεί να ολοκληρωθεί, αν δεν υπάρξει μια στοιχειώδης πολιτική και</w:t>
      </w:r>
      <w:r>
        <w:rPr>
          <w:rFonts w:eastAsia="Times New Roman"/>
          <w:szCs w:val="24"/>
        </w:rPr>
        <w:t xml:space="preserve"> κοινωνική συναίνεση.</w:t>
      </w:r>
    </w:p>
    <w:p w14:paraId="488C4D44" w14:textId="77777777" w:rsidR="00FF101B" w:rsidRDefault="00202D30">
      <w:pPr>
        <w:spacing w:line="600" w:lineRule="auto"/>
        <w:ind w:firstLine="720"/>
        <w:contextualSpacing/>
        <w:jc w:val="both"/>
        <w:rPr>
          <w:rFonts w:eastAsia="Times New Roman"/>
          <w:szCs w:val="24"/>
        </w:rPr>
      </w:pPr>
      <w:r>
        <w:rPr>
          <w:rFonts w:eastAsia="Times New Roman"/>
          <w:szCs w:val="24"/>
        </w:rPr>
        <w:t>Σας ευχαριστώ.</w:t>
      </w:r>
    </w:p>
    <w:p w14:paraId="488C4D45" w14:textId="77777777" w:rsidR="00FF101B" w:rsidRDefault="00202D30">
      <w:pPr>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488C4D46"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488C4D47" w14:textId="77777777" w:rsidR="00FF101B" w:rsidRDefault="00202D30">
      <w:pPr>
        <w:spacing w:line="600" w:lineRule="auto"/>
        <w:ind w:firstLine="720"/>
        <w:contextualSpacing/>
        <w:jc w:val="both"/>
        <w:rPr>
          <w:rFonts w:eastAsia="Times New Roman"/>
          <w:szCs w:val="24"/>
        </w:rPr>
      </w:pPr>
      <w:r>
        <w:rPr>
          <w:rFonts w:eastAsia="Times New Roman"/>
          <w:szCs w:val="24"/>
        </w:rPr>
        <w:t>Τον λόγο έχει η κ</w:t>
      </w:r>
      <w:r>
        <w:rPr>
          <w:rFonts w:eastAsia="Times New Roman"/>
          <w:szCs w:val="24"/>
        </w:rPr>
        <w:t>.</w:t>
      </w:r>
      <w:r>
        <w:rPr>
          <w:rFonts w:eastAsia="Times New Roman"/>
          <w:szCs w:val="24"/>
        </w:rPr>
        <w:t xml:space="preserve"> Αλέκα Παπαρήγα και μετά θα ακολουθήσουν τέσσερις Βουλευτές και ο Αναπληρωτής</w:t>
      </w:r>
      <w:r>
        <w:rPr>
          <w:rFonts w:eastAsia="Times New Roman"/>
          <w:szCs w:val="24"/>
        </w:rPr>
        <w:t xml:space="preserve"> Υπουργός Περιβάλλοντος και Ενέργειας, ο κ. </w:t>
      </w:r>
      <w:proofErr w:type="spellStart"/>
      <w:r>
        <w:rPr>
          <w:rFonts w:eastAsia="Times New Roman"/>
          <w:szCs w:val="24"/>
        </w:rPr>
        <w:t>Φάμελλος</w:t>
      </w:r>
      <w:proofErr w:type="spellEnd"/>
      <w:r>
        <w:rPr>
          <w:rFonts w:eastAsia="Times New Roman"/>
          <w:szCs w:val="24"/>
        </w:rPr>
        <w:t>.</w:t>
      </w:r>
    </w:p>
    <w:p w14:paraId="488C4D48" w14:textId="77777777" w:rsidR="00FF101B" w:rsidRDefault="00202D30">
      <w:pPr>
        <w:spacing w:line="600" w:lineRule="auto"/>
        <w:ind w:firstLine="720"/>
        <w:contextualSpacing/>
        <w:jc w:val="both"/>
        <w:rPr>
          <w:rFonts w:eastAsia="Times New Roman"/>
          <w:szCs w:val="24"/>
        </w:rPr>
      </w:pPr>
      <w:r>
        <w:rPr>
          <w:rFonts w:eastAsia="Times New Roman"/>
          <w:b/>
          <w:szCs w:val="24"/>
        </w:rPr>
        <w:t>ΙΩΑΝΝΗΣ ΑΝΤΩΝΙΑΔΗΣ:</w:t>
      </w:r>
      <w:r>
        <w:rPr>
          <w:rFonts w:eastAsia="Times New Roman"/>
          <w:szCs w:val="24"/>
        </w:rPr>
        <w:t xml:space="preserve"> Πείτε μας τα ονόματα, κύριε Πρόεδρε, ώστε να ξέρουμε ποιοι Βουλευτές είναι.</w:t>
      </w:r>
    </w:p>
    <w:p w14:paraId="488C4D49"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ακολουθήσουν, όπως σας είπα τέσσερις Βουλευτές, ο κ. Αντωνιάδης, ο κ.</w:t>
      </w:r>
      <w:r>
        <w:rPr>
          <w:rFonts w:eastAsia="Times New Roman"/>
          <w:szCs w:val="24"/>
        </w:rPr>
        <w:t xml:space="preserve"> Πάλλης, η κ. Ράπτη και ο κ. Φίλης</w:t>
      </w:r>
      <w:r>
        <w:rPr>
          <w:rFonts w:eastAsia="Times New Roman"/>
          <w:szCs w:val="24"/>
        </w:rPr>
        <w:t>,</w:t>
      </w:r>
      <w:r>
        <w:rPr>
          <w:rFonts w:eastAsia="Times New Roman"/>
          <w:szCs w:val="24"/>
        </w:rPr>
        <w:t xml:space="preserve"> και μετά ο Υπουργός.</w:t>
      </w:r>
    </w:p>
    <w:p w14:paraId="488C4D4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Ελάτε, κυρία Παπαρήγα.</w:t>
      </w:r>
    </w:p>
    <w:p w14:paraId="488C4D4B" w14:textId="77777777" w:rsidR="00FF101B" w:rsidRDefault="00202D30">
      <w:pPr>
        <w:spacing w:line="600" w:lineRule="auto"/>
        <w:ind w:firstLine="720"/>
        <w:contextualSpacing/>
        <w:jc w:val="both"/>
        <w:rPr>
          <w:rFonts w:eastAsia="Times New Roman"/>
          <w:szCs w:val="24"/>
        </w:rPr>
      </w:pPr>
      <w:r>
        <w:rPr>
          <w:rFonts w:eastAsia="Times New Roman"/>
          <w:b/>
          <w:szCs w:val="24"/>
        </w:rPr>
        <w:t>ΑΛΕΞΑΝΔΡΑ ΠΑΠΑΡΗΓΑ:</w:t>
      </w:r>
      <w:r>
        <w:rPr>
          <w:rFonts w:eastAsia="Times New Roman"/>
          <w:szCs w:val="24"/>
        </w:rPr>
        <w:t xml:space="preserve"> Παρά το γεγονός ότι και λόγω ηλικίας είμαι αρκετά ψημένη, θα έλεγα και ξεροψημένη, ωστόσο χθες το βράδυ αισθάνθηκα ένα αληθινό σοκ ακούγοντας και βλέποντας </w:t>
      </w:r>
      <w:r>
        <w:rPr>
          <w:rFonts w:eastAsia="Times New Roman"/>
          <w:szCs w:val="24"/>
        </w:rPr>
        <w:t>τον Πρωθυπουργό να μιλάει για το πλεόνασμα εσόδων που πέτυχε και να κάνει τη διανομή. Και μόνο το ότι υπάρχει πλεόνασμα εσόδων επιβεβαιώνει τη σκληρή και βάρβαρη λιτότητα που συνέχισε η Κυβέρνηση, ακολουθώντας το έργο των προηγούμενων.</w:t>
      </w:r>
    </w:p>
    <w:p w14:paraId="488C4D4C" w14:textId="77777777" w:rsidR="00FF101B" w:rsidRDefault="00202D30">
      <w:pPr>
        <w:spacing w:line="600" w:lineRule="auto"/>
        <w:ind w:firstLine="720"/>
        <w:contextualSpacing/>
        <w:jc w:val="both"/>
        <w:rPr>
          <w:rFonts w:eastAsia="Times New Roman"/>
          <w:szCs w:val="24"/>
        </w:rPr>
      </w:pPr>
      <w:r>
        <w:rPr>
          <w:rFonts w:eastAsia="Times New Roman"/>
          <w:szCs w:val="24"/>
        </w:rPr>
        <w:t>Δηλαδή, με τον τελευ</w:t>
      </w:r>
      <w:r>
        <w:rPr>
          <w:rFonts w:eastAsia="Times New Roman"/>
          <w:szCs w:val="24"/>
        </w:rPr>
        <w:t>ταίο νόμο η Κυβέρνηση αφαίρεσε 8,5 δισεκατομμύρια από τις τσέπες των εργαζομένων και επέστρεψε 650 εκατομμύρια ευρώ στην ακραία φτώχ</w:t>
      </w:r>
      <w:r>
        <w:rPr>
          <w:rFonts w:eastAsia="Times New Roman"/>
          <w:szCs w:val="24"/>
        </w:rPr>
        <w:t>ε</w:t>
      </w:r>
      <w:r>
        <w:rPr>
          <w:rFonts w:eastAsia="Times New Roman"/>
          <w:szCs w:val="24"/>
        </w:rPr>
        <w:t xml:space="preserve">ια, όπως λέει. Δεν ξέρω πώς θα δεχτούν οι άνθρωποι αυτοί αυτή την κίνηση ούτε μπορώ να προεξοφλήσω για όλους αν όλοι όμοια </w:t>
      </w:r>
      <w:r>
        <w:rPr>
          <w:rFonts w:eastAsia="Times New Roman"/>
          <w:szCs w:val="24"/>
        </w:rPr>
        <w:t>θα σκεφτούν και πώς θα συμπεριφερθούν. Αυτό, όμως, που είναι φανερό και σαφές είναι ότι η Κυβέρνηση θέλει να εξαγοράσει συνειδήσεις και κυρίως να καλλιεργήσει μόνιμα –δεν θα το πετύχει</w:t>
      </w:r>
      <w:r>
        <w:rPr>
          <w:rFonts w:eastAsia="Times New Roman"/>
          <w:szCs w:val="24"/>
        </w:rPr>
        <w:t>,</w:t>
      </w:r>
      <w:r>
        <w:rPr>
          <w:rFonts w:eastAsia="Times New Roman"/>
          <w:szCs w:val="24"/>
        </w:rPr>
        <w:t xml:space="preserve"> βεβαίως- </w:t>
      </w:r>
      <w:r>
        <w:rPr>
          <w:rFonts w:eastAsia="Times New Roman"/>
          <w:szCs w:val="24"/>
        </w:rPr>
        <w:lastRenderedPageBreak/>
        <w:t>αυτό που λέμε μειωμένες απαιτήσεις και μειωμένα κριτήρια για το τι σημαίνει σήμερα βιοτικό επίπεδο, δικαιώματα στη ζωή, στη δουλειά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488C4D4D" w14:textId="77777777" w:rsidR="00FF101B" w:rsidRDefault="00202D30">
      <w:pPr>
        <w:spacing w:line="600" w:lineRule="auto"/>
        <w:ind w:firstLine="720"/>
        <w:contextualSpacing/>
        <w:jc w:val="both"/>
        <w:rPr>
          <w:rFonts w:eastAsia="Times New Roman"/>
          <w:szCs w:val="24"/>
        </w:rPr>
      </w:pPr>
      <w:r>
        <w:rPr>
          <w:rFonts w:eastAsia="Times New Roman"/>
          <w:szCs w:val="24"/>
        </w:rPr>
        <w:t>Ένα δεύτερο στοιχείο, που βεβαίως δεν είναι καθόλου καινούργιο, απλώς θέλω να το υπενθυμίσω, είναι το ε</w:t>
      </w:r>
      <w:r>
        <w:rPr>
          <w:rFonts w:eastAsia="Times New Roman"/>
          <w:szCs w:val="24"/>
        </w:rPr>
        <w:t>ξής: Μα δεν υπάρχει μια ομιλία στη Βουλή είτε σε ένα νομοσχέδιο είτε γενικότερης σημασίας είτε, αν θέλετε, σε αυτά τα πάνελ στην τηλεόραση, που να μην κυριαρχεί η συζήτηση σύγκρισης ανάμεσα στο τι έκανε η Νέα Δημοκρατία και ο ΣΥΡΙΖΑ, ανάμεσα στο τι έκανε η</w:t>
      </w:r>
      <w:r>
        <w:rPr>
          <w:rFonts w:eastAsia="Times New Roman"/>
          <w:szCs w:val="24"/>
        </w:rPr>
        <w:t xml:space="preserve"> Νέα Δημοκρατία και το ΠΑΣΟΚ από τη μια μεριά και ο ΣΥΡΙΖΑ από την άλλη. «Εγώ έκανα εκείνο», «εγώ θα κάνω εκείνο», μία συνεχής σύγκριση μεταξύ τους. Αυτό για μας επιβεβαιώνει -και για μας, εντάξει, ήταν γνωστό από πριν, δεν είναι καμμιά έκπληξη- ότι κινείσ</w:t>
      </w:r>
      <w:r>
        <w:rPr>
          <w:rFonts w:eastAsia="Times New Roman"/>
          <w:szCs w:val="24"/>
        </w:rPr>
        <w:t>τε στην ίδια γραμμή πλεύσης, παρά τις όποιες επιμέρους διαφορές υπάρχουν.</w:t>
      </w:r>
    </w:p>
    <w:p w14:paraId="488C4D4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μου πείτε, δεν έχει δικαίωμα ο ΣΥΡΙΖΑ ως Κυβέρνηση να κάνει σύγκριση με την προηγούμενη, όπως άλλωστε το έκανε και το ΠΑΣΟΚ </w:t>
      </w:r>
      <w:r>
        <w:rPr>
          <w:rFonts w:eastAsia="Times New Roman"/>
          <w:szCs w:val="24"/>
        </w:rPr>
        <w:lastRenderedPageBreak/>
        <w:t xml:space="preserve">απέναντι στη Νέα Δημοκρατία ή αντίστροφα; Ένα κόμμα το </w:t>
      </w:r>
      <w:r>
        <w:rPr>
          <w:rFonts w:eastAsia="Times New Roman"/>
          <w:szCs w:val="24"/>
        </w:rPr>
        <w:t xml:space="preserve">οποίο εμφανίζεται ως </w:t>
      </w:r>
      <w:r>
        <w:rPr>
          <w:rFonts w:eastAsia="Times New Roman"/>
          <w:szCs w:val="24"/>
        </w:rPr>
        <w:t>α</w:t>
      </w:r>
      <w:r>
        <w:rPr>
          <w:rFonts w:eastAsia="Times New Roman"/>
          <w:szCs w:val="24"/>
        </w:rPr>
        <w:t>ριστερό, ανατρεπτικό, ριζοσπαστικό δεν μπορεί να έχει σαν κύριο σημείο σύγκρισης τι έκανε η Νέα Δημοκρατία και τι έκανε αυτό. Πρέπει να βάλει και ένα άλλο στοιχείο σύγκρισης, το οποίο ούτε το έβαλε και ούτε πρόκειται να το βάλει και</w:t>
      </w:r>
      <w:r>
        <w:rPr>
          <w:rFonts w:eastAsia="Times New Roman"/>
          <w:szCs w:val="24"/>
        </w:rPr>
        <w:t>,</w:t>
      </w:r>
      <w:r>
        <w:rPr>
          <w:rFonts w:eastAsia="Times New Roman"/>
          <w:szCs w:val="24"/>
        </w:rPr>
        <w:t xml:space="preserve"> </w:t>
      </w:r>
      <w:r>
        <w:rPr>
          <w:rFonts w:eastAsia="Times New Roman"/>
          <w:szCs w:val="24"/>
        </w:rPr>
        <w:t>όταν το βάλει, θα το κάνει μόνο για δημαγωγία</w:t>
      </w:r>
      <w:r>
        <w:rPr>
          <w:rFonts w:eastAsia="Times New Roman"/>
          <w:szCs w:val="24"/>
        </w:rPr>
        <w:t>.</w:t>
      </w:r>
      <w:r>
        <w:rPr>
          <w:rFonts w:eastAsia="Times New Roman"/>
          <w:szCs w:val="24"/>
        </w:rPr>
        <w:t xml:space="preserve"> Να αναγνωρίσει κατ’ αρχ</w:t>
      </w:r>
      <w:r>
        <w:rPr>
          <w:rFonts w:eastAsia="Times New Roman"/>
          <w:szCs w:val="24"/>
        </w:rPr>
        <w:t>άς</w:t>
      </w:r>
      <w:r>
        <w:rPr>
          <w:rFonts w:eastAsia="Times New Roman"/>
          <w:szCs w:val="24"/>
        </w:rPr>
        <w:t xml:space="preserve"> ποιες είναι οι σημερινές ανάγκες των εργαζομένων, ποιες ήταν, αν θέλετε, προ κρίσης και ποιες είναι σήμερα, ακόμα αυξημένες, σε συνθήκες κρίσης. Αυτό δεν το έχουμε ακούσει, ποιες είνα</w:t>
      </w:r>
      <w:r>
        <w:rPr>
          <w:rFonts w:eastAsia="Times New Roman"/>
          <w:szCs w:val="24"/>
        </w:rPr>
        <w:t>ι οι ανάγκες</w:t>
      </w:r>
      <w:r>
        <w:rPr>
          <w:rFonts w:eastAsia="Times New Roman"/>
          <w:szCs w:val="24"/>
        </w:rPr>
        <w:t>,</w:t>
      </w:r>
      <w:r>
        <w:rPr>
          <w:rFonts w:eastAsia="Times New Roman"/>
          <w:szCs w:val="24"/>
        </w:rPr>
        <w:t xml:space="preserve"> δηλαδή. Ας κάνει έστω μια περιγραφή. Γιατί</w:t>
      </w:r>
      <w:r>
        <w:rPr>
          <w:rFonts w:eastAsia="Times New Roman"/>
          <w:szCs w:val="24"/>
        </w:rPr>
        <w:t>,</w:t>
      </w:r>
      <w:r>
        <w:rPr>
          <w:rFonts w:eastAsia="Times New Roman"/>
          <w:szCs w:val="24"/>
        </w:rPr>
        <w:t xml:space="preserve"> όταν μιλάει για συσσίτια και για κουπόνια</w:t>
      </w:r>
      <w:r>
        <w:rPr>
          <w:rFonts w:eastAsia="Times New Roman"/>
          <w:szCs w:val="24"/>
        </w:rPr>
        <w:t>,</w:t>
      </w:r>
      <w:r>
        <w:rPr>
          <w:rFonts w:eastAsia="Times New Roman"/>
          <w:szCs w:val="24"/>
        </w:rPr>
        <w:t xml:space="preserve"> αυτό δεν είναι η αναγνώριση των αναγκών των εργαζομένων.</w:t>
      </w:r>
    </w:p>
    <w:p w14:paraId="488C4D4F" w14:textId="77777777" w:rsidR="00FF101B" w:rsidRDefault="00202D30">
      <w:pPr>
        <w:spacing w:line="600" w:lineRule="auto"/>
        <w:ind w:firstLine="720"/>
        <w:contextualSpacing/>
        <w:jc w:val="both"/>
        <w:rPr>
          <w:rFonts w:eastAsia="Times New Roman"/>
          <w:szCs w:val="24"/>
        </w:rPr>
      </w:pPr>
      <w:r>
        <w:rPr>
          <w:rFonts w:eastAsia="Times New Roman"/>
          <w:szCs w:val="24"/>
        </w:rPr>
        <w:t>Άλλο στοιχείο. Μια κυβέρνηση της Αριστεράς, όπως λέει, ένα αριστερό κόμμα, οφείλει πριν από όλα έσ</w:t>
      </w:r>
      <w:r>
        <w:rPr>
          <w:rFonts w:eastAsia="Times New Roman"/>
          <w:szCs w:val="24"/>
        </w:rPr>
        <w:t xml:space="preserve">τω, αν θέλετε, στα λόγια -αλλά δεν τολμάει να το κάνει ούτε στα λόγια αυτό- να αναγνωρίσει ότι ο παραγωγός </w:t>
      </w:r>
      <w:r>
        <w:rPr>
          <w:rFonts w:eastAsia="Times New Roman"/>
          <w:szCs w:val="24"/>
        </w:rPr>
        <w:lastRenderedPageBreak/>
        <w:t>του πλούτου είναι ο εργαζόμενος άνθρωπος. Αντίθετα, μιλάει για κοινωνική συνοχή, για πολιτική σταθερότητα -τι θα πει κοινωνική συνοχή;-, για κοινωνικ</w:t>
      </w:r>
      <w:r>
        <w:rPr>
          <w:rFonts w:eastAsia="Times New Roman"/>
          <w:szCs w:val="24"/>
        </w:rPr>
        <w:t>ούς εταίρους, που μάλιστα θα κ</w:t>
      </w:r>
      <w:r>
        <w:rPr>
          <w:rFonts w:eastAsia="Times New Roman"/>
          <w:szCs w:val="24"/>
        </w:rPr>
        <w:t>αθί</w:t>
      </w:r>
      <w:r>
        <w:rPr>
          <w:rFonts w:eastAsia="Times New Roman"/>
          <w:szCs w:val="24"/>
        </w:rPr>
        <w:t>σουν στο τραπέζι και θα διαπραγματεύονται ισότιμα τις συλλογικές συμβάσεις και την αναδιανομή των κερδών και του πλούτου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Αυτά τα έλεγαν τα κλασικά, παραδοσιακά, όπως έχουν ονομαστεί, δεξιά κόμματα, τα φιλελεύθερα</w:t>
      </w:r>
      <w:r>
        <w:rPr>
          <w:rFonts w:eastAsia="Times New Roman"/>
          <w:szCs w:val="24"/>
        </w:rPr>
        <w:t>, τα σοσιαλδημοκρατικά, τα κλασικά αυτά που γνωρίσαμε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Γιατί σήμερα, βεβαίως, ηγέτης της σύγχρονης σοσιαλδημοκρατίας είναι ο ΣΥΡΙΖΑ. Ακόμα ούτε και φραστικά δεν λέγονται αυτά, ενώ, κατά τα άλλα, εύκολα μπορεί να μιλήσει για επανάσταση, για εξέγερ</w:t>
      </w:r>
      <w:r>
        <w:rPr>
          <w:rFonts w:eastAsia="Times New Roman"/>
          <w:szCs w:val="24"/>
        </w:rPr>
        <w:t>ση και κάτι τέτοια. Αλλά αυτές τις συγκεκριμένες αλήθειες από θέση αρχών ποτέ δεν θα τις ακούσουμε από το στόμα του ΣΥΡΙΖΑ. Γιατί αυτό ανοίγει λίγο τη συνείδηση του ανθρώπου. Τα άλλα δημιουργούν συναισθήματα και θολές διαμαρτυρίες και τυφλές καταστάσεις.</w:t>
      </w:r>
    </w:p>
    <w:p w14:paraId="488C4D5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Ε</w:t>
      </w:r>
      <w:r>
        <w:rPr>
          <w:rFonts w:eastAsia="Times New Roman"/>
          <w:szCs w:val="24"/>
        </w:rPr>
        <w:t xml:space="preserve">ιλικρινά, εγώ τουλάχιστον έχω κουραστεί από αυτή την ακατάσχετη ηθικολογία που περνάει μέσα από τον ανταγωνισμό και την αντιπαράθεση μεταξύ σας μέσα στη Βουλή. Ακατάσχετη ηθικολογία.                </w:t>
      </w:r>
    </w:p>
    <w:p w14:paraId="488C4D51" w14:textId="77777777" w:rsidR="00FF101B" w:rsidRDefault="00202D30">
      <w:pPr>
        <w:spacing w:line="600" w:lineRule="auto"/>
        <w:ind w:firstLine="709"/>
        <w:contextualSpacing/>
        <w:jc w:val="both"/>
        <w:rPr>
          <w:rFonts w:eastAsia="Times New Roman"/>
          <w:szCs w:val="24"/>
        </w:rPr>
      </w:pPr>
      <w:r>
        <w:rPr>
          <w:rFonts w:eastAsia="Times New Roman"/>
          <w:szCs w:val="24"/>
        </w:rPr>
        <w:t>Πο</w:t>
      </w:r>
      <w:r>
        <w:rPr>
          <w:rFonts w:eastAsia="Times New Roman"/>
          <w:szCs w:val="24"/>
        </w:rPr>
        <w:t>ύ</w:t>
      </w:r>
      <w:r>
        <w:rPr>
          <w:rFonts w:eastAsia="Times New Roman"/>
          <w:szCs w:val="24"/>
        </w:rPr>
        <w:t xml:space="preserve"> οφείλεται η κρίση; Στην ανικανότητα, στη </w:t>
      </w:r>
      <w:proofErr w:type="spellStart"/>
      <w:r>
        <w:rPr>
          <w:rFonts w:eastAsia="Times New Roman"/>
          <w:szCs w:val="24"/>
        </w:rPr>
        <w:t>λαμογιά</w:t>
      </w:r>
      <w:proofErr w:type="spellEnd"/>
      <w:r>
        <w:rPr>
          <w:rFonts w:eastAsia="Times New Roman"/>
          <w:szCs w:val="24"/>
        </w:rPr>
        <w:t>, στη</w:t>
      </w:r>
      <w:r>
        <w:rPr>
          <w:rFonts w:eastAsia="Times New Roman"/>
          <w:szCs w:val="24"/>
        </w:rPr>
        <w:t xml:space="preserve">ν </w:t>
      </w:r>
      <w:proofErr w:type="spellStart"/>
      <w:r>
        <w:rPr>
          <w:rFonts w:eastAsia="Times New Roman"/>
          <w:szCs w:val="24"/>
        </w:rPr>
        <w:t>κομματοκρατία</w:t>
      </w:r>
      <w:proofErr w:type="spellEnd"/>
      <w:r>
        <w:rPr>
          <w:rFonts w:eastAsia="Times New Roman"/>
          <w:szCs w:val="24"/>
        </w:rPr>
        <w:t>, στη ρουσφετολογία, στο</w:t>
      </w:r>
      <w:r>
        <w:rPr>
          <w:rFonts w:eastAsia="Times New Roman"/>
          <w:szCs w:val="24"/>
        </w:rPr>
        <w:t>ν</w:t>
      </w:r>
      <w:r>
        <w:rPr>
          <w:rFonts w:eastAsia="Times New Roman"/>
          <w:szCs w:val="24"/>
        </w:rPr>
        <w:t xml:space="preserve"> διορισμό των </w:t>
      </w:r>
      <w:r>
        <w:rPr>
          <w:rFonts w:eastAsia="Times New Roman"/>
          <w:szCs w:val="24"/>
        </w:rPr>
        <w:t>«</w:t>
      </w:r>
      <w:r>
        <w:rPr>
          <w:rFonts w:eastAsia="Times New Roman"/>
          <w:szCs w:val="24"/>
        </w:rPr>
        <w:t>δικών μας</w:t>
      </w:r>
      <w:r>
        <w:rPr>
          <w:rFonts w:eastAsia="Times New Roman"/>
          <w:szCs w:val="24"/>
        </w:rPr>
        <w:t>»</w:t>
      </w:r>
      <w:r>
        <w:rPr>
          <w:rFonts w:eastAsia="Times New Roman"/>
          <w:szCs w:val="24"/>
        </w:rPr>
        <w:t xml:space="preserve"> παιδιών, στο μεγάλο κράτος,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Όλα από ηθικολογική πλευρά. Ερμηνεύστε, λοιπόν, την κρίση. </w:t>
      </w:r>
    </w:p>
    <w:p w14:paraId="488C4D52" w14:textId="77777777" w:rsidR="00FF101B" w:rsidRDefault="00202D30">
      <w:pPr>
        <w:spacing w:line="600" w:lineRule="auto"/>
        <w:ind w:firstLine="720"/>
        <w:contextualSpacing/>
        <w:jc w:val="both"/>
        <w:rPr>
          <w:rFonts w:eastAsia="Times New Roman"/>
          <w:szCs w:val="24"/>
        </w:rPr>
      </w:pPr>
      <w:r>
        <w:rPr>
          <w:rFonts w:eastAsia="Times New Roman"/>
          <w:szCs w:val="24"/>
        </w:rPr>
        <w:t>Ας πάρουμε τη δεκαετία του ’90. Είχαμε κρίση σε μια σειρά από χώρες και σχεδόν συγχρονισμέν</w:t>
      </w:r>
      <w:r>
        <w:rPr>
          <w:rFonts w:eastAsia="Times New Roman"/>
          <w:szCs w:val="24"/>
        </w:rPr>
        <w:t xml:space="preserve">η. Ακούμπησαν την κρίση πολλά καπιταλιστικά κράτη, αλλά πέρασε η κρίση από πολλά και συνεχίζει και σήμερα </w:t>
      </w:r>
      <w:r>
        <w:rPr>
          <w:rFonts w:eastAsia="Times New Roman"/>
          <w:szCs w:val="24"/>
        </w:rPr>
        <w:t>κ</w:t>
      </w:r>
      <w:r>
        <w:rPr>
          <w:rFonts w:eastAsia="Times New Roman"/>
          <w:szCs w:val="24"/>
        </w:rPr>
        <w:t>αι αύριο θα περάσουν κι άλλα. Όλα είχαν ανήθικους, ανέντιμους, ανίκανους; Ο ΣΥΡΙΖΑ, δεν κιν</w:t>
      </w:r>
      <w:r>
        <w:rPr>
          <w:rFonts w:eastAsia="Times New Roman"/>
          <w:szCs w:val="24"/>
        </w:rPr>
        <w:t>εί</w:t>
      </w:r>
      <w:r>
        <w:rPr>
          <w:rFonts w:eastAsia="Times New Roman"/>
          <w:szCs w:val="24"/>
        </w:rPr>
        <w:t>στε στην ίδια γραμμή πλεύσης με τη Νέα Δημοκρατία και τα</w:t>
      </w:r>
      <w:r>
        <w:rPr>
          <w:rFonts w:eastAsia="Times New Roman"/>
          <w:szCs w:val="24"/>
        </w:rPr>
        <w:t xml:space="preserve"> άλλα κόμματα, όταν πάτε να βγάλετε «λάδι» το ίδιο το καπι</w:t>
      </w:r>
      <w:r>
        <w:rPr>
          <w:rFonts w:eastAsia="Times New Roman"/>
          <w:szCs w:val="24"/>
        </w:rPr>
        <w:lastRenderedPageBreak/>
        <w:t>ταλιστικό σύστημα</w:t>
      </w:r>
      <w:r>
        <w:rPr>
          <w:rFonts w:eastAsia="Times New Roman"/>
          <w:szCs w:val="24"/>
        </w:rPr>
        <w:t>,</w:t>
      </w:r>
      <w:r>
        <w:rPr>
          <w:rFonts w:eastAsia="Times New Roman"/>
          <w:szCs w:val="24"/>
        </w:rPr>
        <w:t xml:space="preserve"> που είναι μέσα στο </w:t>
      </w:r>
      <w:r>
        <w:rPr>
          <w:rFonts w:eastAsia="Times New Roman"/>
          <w:szCs w:val="24"/>
          <w:lang w:val="en-US"/>
        </w:rPr>
        <w:t>DNA</w:t>
      </w:r>
      <w:r>
        <w:rPr>
          <w:rFonts w:eastAsia="Times New Roman"/>
          <w:szCs w:val="24"/>
        </w:rPr>
        <w:t xml:space="preserve"> του η κρίση; Όχι ότι δεν υπάρχουν </w:t>
      </w:r>
      <w:proofErr w:type="spellStart"/>
      <w:r>
        <w:rPr>
          <w:rFonts w:eastAsia="Times New Roman"/>
          <w:szCs w:val="24"/>
        </w:rPr>
        <w:t>λαμογιές</w:t>
      </w:r>
      <w:proofErr w:type="spellEnd"/>
      <w:r>
        <w:rPr>
          <w:rFonts w:eastAsia="Times New Roman"/>
          <w:szCs w:val="24"/>
        </w:rPr>
        <w:t>, ρουσφέτια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Υπάρχουν. Δεν δημιουργούν αυτά τέτοια βαθιά οικονομική κρίση. </w:t>
      </w:r>
    </w:p>
    <w:p w14:paraId="488C4D53" w14:textId="77777777" w:rsidR="00FF101B" w:rsidRDefault="00202D30">
      <w:pPr>
        <w:spacing w:line="600" w:lineRule="auto"/>
        <w:ind w:firstLine="720"/>
        <w:contextualSpacing/>
        <w:jc w:val="both"/>
        <w:rPr>
          <w:rFonts w:eastAsia="Times New Roman"/>
          <w:szCs w:val="24"/>
        </w:rPr>
      </w:pPr>
      <w:r>
        <w:rPr>
          <w:rFonts w:eastAsia="Times New Roman"/>
          <w:szCs w:val="24"/>
        </w:rPr>
        <w:t>Τα λέω αυτά, όχι για να κάνω</w:t>
      </w:r>
      <w:r>
        <w:rPr>
          <w:rFonts w:eastAsia="Times New Roman"/>
          <w:szCs w:val="24"/>
        </w:rPr>
        <w:t xml:space="preserve"> κανένα μάθημα, γιατί άλλωστε σε </w:t>
      </w:r>
      <w:proofErr w:type="spellStart"/>
      <w:r>
        <w:rPr>
          <w:rFonts w:eastAsia="Times New Roman"/>
          <w:szCs w:val="24"/>
        </w:rPr>
        <w:t>ώτα</w:t>
      </w:r>
      <w:proofErr w:type="spellEnd"/>
      <w:r>
        <w:rPr>
          <w:rFonts w:eastAsia="Times New Roman"/>
          <w:szCs w:val="24"/>
        </w:rPr>
        <w:t xml:space="preserve"> μη ακουόντων γίνεται, αλλά γιατί</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θυμώνετε πάρα πολλές φορές λέγοντας ότι σας εξομοιώνουμε μεταξύ σας και δεν βλέπουμε τις διαφορές. </w:t>
      </w:r>
    </w:p>
    <w:p w14:paraId="488C4D54" w14:textId="77777777" w:rsidR="00FF101B" w:rsidRDefault="00202D30">
      <w:pPr>
        <w:spacing w:line="600" w:lineRule="auto"/>
        <w:ind w:firstLine="720"/>
        <w:contextualSpacing/>
        <w:jc w:val="both"/>
        <w:rPr>
          <w:rFonts w:eastAsia="Times New Roman"/>
          <w:szCs w:val="24"/>
        </w:rPr>
      </w:pPr>
      <w:r>
        <w:rPr>
          <w:rFonts w:eastAsia="Times New Roman"/>
          <w:szCs w:val="24"/>
        </w:rPr>
        <w:t>Θα σας πω ένα άλλο παράδειγμα. Οι σύγχρονες ανάγκες των εργαζομέν</w:t>
      </w:r>
      <w:r>
        <w:rPr>
          <w:rFonts w:eastAsia="Times New Roman"/>
          <w:szCs w:val="24"/>
        </w:rPr>
        <w:t>ων βέβαια δεν είναι ένα γενικό μέγεθος. Έχει ιστορικό περιεχόμενο. Εμείς μιλάμε στην Ελλάδα, με τις συγκεκριμένες πραγματικές αναπτυξιακές δυνατότητες που έχει, με την παραγωγικότητα της εργασίας που υπάρχει, με την πρόοδο της επιστήμης και της τεχνολογίας</w:t>
      </w:r>
      <w:r>
        <w:rPr>
          <w:rFonts w:eastAsia="Times New Roman"/>
          <w:szCs w:val="24"/>
        </w:rPr>
        <w:t>, όχι μόνο στην Ελλάδα αλλά παγκόσμια, γιατί αυτή πια διαχέεται και εφαρμόζεται παντού, ακόμα κι αν υπάρχουν πολιτικές ή υποκειμενικές επιλογές</w:t>
      </w:r>
      <w:r>
        <w:rPr>
          <w:rFonts w:eastAsia="Times New Roman"/>
          <w:szCs w:val="24"/>
        </w:rPr>
        <w:t>,</w:t>
      </w:r>
      <w:r>
        <w:rPr>
          <w:rFonts w:eastAsia="Times New Roman"/>
          <w:szCs w:val="24"/>
        </w:rPr>
        <w:t xml:space="preserve"> και στις πιο καθυστερημένες χώρες της Αφρικής. Γι’ αυτό δεν γίνεται λόγος. </w:t>
      </w:r>
    </w:p>
    <w:p w14:paraId="488C4D5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Τι λόγος γίνεται από την Κυβέρνηση </w:t>
      </w:r>
      <w:r>
        <w:rPr>
          <w:rFonts w:eastAsia="Times New Roman"/>
          <w:szCs w:val="24"/>
        </w:rPr>
        <w:t>και από όλα τα άλλα κόμματα; Για τις αναπτυξιακές δυνατότητες της Ελλάδας, εκεί που υπάρχει συγκριτικό πλεονέκτημα. Τι εννοείτε με αυτό; Εννοείτε εκεί που συμφέρει, εγχώρια και ξένα μονοπώλια να βγάζουν κέρδος και να τα βγάζουν πέρα στο</w:t>
      </w:r>
      <w:r>
        <w:rPr>
          <w:rFonts w:eastAsia="Times New Roman"/>
          <w:szCs w:val="24"/>
        </w:rPr>
        <w:t>ν</w:t>
      </w:r>
      <w:r>
        <w:rPr>
          <w:rFonts w:eastAsia="Times New Roman"/>
          <w:szCs w:val="24"/>
        </w:rPr>
        <w:t xml:space="preserve"> σκληρό και αδυσώπη</w:t>
      </w:r>
      <w:r>
        <w:rPr>
          <w:rFonts w:eastAsia="Times New Roman"/>
          <w:szCs w:val="24"/>
        </w:rPr>
        <w:t>το ανταγωνισμό μεταξύ τους. Δεν μιλάτε για όλους τους κλάδους, τις βιομηχανίες, παραδείγματος χάριν</w:t>
      </w:r>
      <w:r>
        <w:rPr>
          <w:rFonts w:eastAsia="Times New Roman"/>
          <w:szCs w:val="24"/>
        </w:rPr>
        <w:t>,</w:t>
      </w:r>
      <w:r>
        <w:rPr>
          <w:rFonts w:eastAsia="Times New Roman"/>
          <w:szCs w:val="24"/>
        </w:rPr>
        <w:t xml:space="preserve"> κι όλους τους κλάδους της μεταποίησης. Όχι. Εκεί που υπάρχει συγκριτικό πλεονέκτημα, με βάση τα μονοπώλια που θα αποφασίσουν τα λιμνάζοντα, τα τεράστια σε </w:t>
      </w:r>
      <w:r>
        <w:rPr>
          <w:rFonts w:eastAsia="Times New Roman"/>
          <w:szCs w:val="24"/>
        </w:rPr>
        <w:t xml:space="preserve">χρήμα, αποθέματα που έχουν να κάνουν τις επενδύσεις τους. </w:t>
      </w:r>
      <w:r>
        <w:rPr>
          <w:rFonts w:eastAsia="Times New Roman"/>
          <w:szCs w:val="24"/>
        </w:rPr>
        <w:t>Ό</w:t>
      </w:r>
      <w:r>
        <w:rPr>
          <w:rFonts w:eastAsia="Times New Roman"/>
          <w:szCs w:val="24"/>
        </w:rPr>
        <w:t>χι, βεβαίως για αναπτυξιακές δυνατότητες που υπηρετούν τις ανθρώπινες ανάγκες, στη συγκεκριμένη Ελλάδα με τις συγκεκριμένες δυνατότητες που έχει.</w:t>
      </w:r>
    </w:p>
    <w:p w14:paraId="488C4D5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Τι άλλο επικαλείστε; Το </w:t>
      </w:r>
      <w:proofErr w:type="spellStart"/>
      <w:r>
        <w:rPr>
          <w:rFonts w:eastAsia="Times New Roman"/>
          <w:szCs w:val="24"/>
        </w:rPr>
        <w:t>γεωστρατηγικό</w:t>
      </w:r>
      <w:proofErr w:type="spellEnd"/>
      <w:r>
        <w:rPr>
          <w:rFonts w:eastAsia="Times New Roman"/>
          <w:szCs w:val="24"/>
        </w:rPr>
        <w:t xml:space="preserve"> πλεονέκτημα π</w:t>
      </w:r>
      <w:r>
        <w:rPr>
          <w:rFonts w:eastAsia="Times New Roman"/>
          <w:szCs w:val="24"/>
        </w:rPr>
        <w:t xml:space="preserve">ου έχει η Ελλάδα. Τι είναι το </w:t>
      </w:r>
      <w:proofErr w:type="spellStart"/>
      <w:r>
        <w:rPr>
          <w:rFonts w:eastAsia="Times New Roman"/>
          <w:szCs w:val="24"/>
        </w:rPr>
        <w:t>γεωστρατηγικό</w:t>
      </w:r>
      <w:proofErr w:type="spellEnd"/>
      <w:r>
        <w:rPr>
          <w:rFonts w:eastAsia="Times New Roman"/>
          <w:szCs w:val="24"/>
        </w:rPr>
        <w:t xml:space="preserve"> πλεονέκτημα της Ελλάδας; Η Ελλάδα βάση στρατιωτική, όχι μόνο των Ηνωμένων Πολιτειών και άλλων. Μάλιστα </w:t>
      </w:r>
      <w:r>
        <w:rPr>
          <w:rFonts w:eastAsia="Times New Roman"/>
          <w:szCs w:val="24"/>
        </w:rPr>
        <w:lastRenderedPageBreak/>
        <w:t>προτείνετε και καινούρ</w:t>
      </w:r>
      <w:r>
        <w:rPr>
          <w:rFonts w:eastAsia="Times New Roman"/>
          <w:szCs w:val="24"/>
        </w:rPr>
        <w:t>γ</w:t>
      </w:r>
      <w:r>
        <w:rPr>
          <w:rFonts w:eastAsia="Times New Roman"/>
          <w:szCs w:val="24"/>
        </w:rPr>
        <w:t xml:space="preserve">ιες βάσεις να έλθουν εκεί. Η Ελλάδα ήταν μπλεγμένη, παραμένει και ίσως εμπλακεί ακόμα </w:t>
      </w:r>
      <w:r>
        <w:rPr>
          <w:rFonts w:eastAsia="Times New Roman"/>
          <w:szCs w:val="24"/>
        </w:rPr>
        <w:t>περισσότερο σε ιμπεριαλιστικό πόλεμο. Η Ελλάδα μπλεγμένη σε ιμπεριαλιστικές πιέσεις και επεμβάσεις, που γίνονται σε μια σειρά χώρες. Ποιοι είναι οι κλάδοι με τα συγκριτικά πλεονεκτήματα; Ενέργεια, τηλεπικοινωνίες, η μεταφορά φυσικού αερίου και πετρελαίου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Δηλαδή, οι δρόμοι που ήταν, είναι και θα είναι βαμμένοι με αίμα. </w:t>
      </w:r>
    </w:p>
    <w:p w14:paraId="488C4D57" w14:textId="77777777" w:rsidR="00FF101B" w:rsidRDefault="00202D30">
      <w:pPr>
        <w:spacing w:line="600" w:lineRule="auto"/>
        <w:ind w:firstLine="720"/>
        <w:contextualSpacing/>
        <w:jc w:val="both"/>
        <w:rPr>
          <w:rFonts w:eastAsia="Times New Roman"/>
          <w:szCs w:val="24"/>
        </w:rPr>
      </w:pPr>
      <w:r>
        <w:rPr>
          <w:rFonts w:eastAsia="Times New Roman"/>
          <w:szCs w:val="24"/>
        </w:rPr>
        <w:t>Τι άλλο λέγεται εδώ; Θυμώνει η Νέα Δημοκρατία γιατί δεν προχωράτε στις ιδιωτικοποιήσεις. Απαντάει η Κυβέρνηση: «Όχι, εμείς σε ορισμένες περιπτώσεις δεν δίνουμε 100%, δεν ιδιωτικοπο</w:t>
      </w:r>
      <w:r>
        <w:rPr>
          <w:rFonts w:eastAsia="Times New Roman"/>
          <w:szCs w:val="24"/>
        </w:rPr>
        <w:t>ιούμε τις επιχειρήσεις. Εμείς θα τις παραχωρήσουμε για εκμετάλλευση, θα γίνουν έργα υποδομής και μετά θα τις πάρουμε πίσω</w:t>
      </w:r>
      <w:r>
        <w:rPr>
          <w:rFonts w:eastAsia="Times New Roman"/>
          <w:szCs w:val="24"/>
        </w:rPr>
        <w:t>.</w:t>
      </w:r>
      <w:r>
        <w:rPr>
          <w:rFonts w:eastAsia="Times New Roman"/>
          <w:szCs w:val="24"/>
        </w:rPr>
        <w:t xml:space="preserve">». </w:t>
      </w:r>
    </w:p>
    <w:p w14:paraId="488C4D58" w14:textId="77777777" w:rsidR="00FF101B" w:rsidRDefault="00202D30">
      <w:pPr>
        <w:spacing w:line="600" w:lineRule="auto"/>
        <w:ind w:firstLine="720"/>
        <w:contextualSpacing/>
        <w:jc w:val="both"/>
        <w:rPr>
          <w:rFonts w:eastAsia="Times New Roman"/>
          <w:szCs w:val="24"/>
        </w:rPr>
      </w:pPr>
      <w:r>
        <w:rPr>
          <w:rFonts w:eastAsia="Times New Roman"/>
          <w:szCs w:val="24"/>
        </w:rPr>
        <w:t>Κοιτάξτε να δείτε, τώρα και κράτη αλλά και μονοπωλιακά μεγαθήρια δεν αγοράζουν για πάντα -ούτε για ενενήντα εννέα χρόνια θα ισχύει</w:t>
      </w:r>
      <w:r>
        <w:rPr>
          <w:rFonts w:eastAsia="Times New Roman"/>
          <w:szCs w:val="24"/>
        </w:rPr>
        <w:t xml:space="preserve"> που έχετε ψηφίσει- ούτε λιμάνια ούτε αεροδρόμια ούτε άλλες περιοχές. Δεν </w:t>
      </w:r>
      <w:r>
        <w:rPr>
          <w:rFonts w:eastAsia="Times New Roman"/>
          <w:szCs w:val="24"/>
        </w:rPr>
        <w:lastRenderedPageBreak/>
        <w:t xml:space="preserve">είναι κορόιδα. Εδώ το κινητό τηλέφωνο απαξιώνεται σε έξι μήνες. Θα πάρουν τα αεροδρόμια για είκοσι χρόνια -τριάντα λένε, εγώ σας λέω για είκοσι-, θα κάνουν και έργα υποδομής και στη </w:t>
      </w:r>
      <w:r>
        <w:rPr>
          <w:rFonts w:eastAsia="Times New Roman"/>
          <w:szCs w:val="24"/>
        </w:rPr>
        <w:t xml:space="preserve">συνέχεια θα τα παρατήσουν, γιατί κρίκος έχει γίνει ένα άλλο λιμάνι, ενδεχομένως στη Μάλτα ή δεν ξέρω πού αλλού, και αυτά θα τα αφήσουν και δεν θα έχουν καμμία αξία. </w:t>
      </w:r>
    </w:p>
    <w:p w14:paraId="488C4D59" w14:textId="77777777" w:rsidR="00FF101B" w:rsidRDefault="00202D30">
      <w:pPr>
        <w:spacing w:line="600" w:lineRule="auto"/>
        <w:ind w:firstLine="709"/>
        <w:contextualSpacing/>
        <w:jc w:val="both"/>
        <w:rPr>
          <w:rFonts w:eastAsia="Times New Roman"/>
          <w:szCs w:val="24"/>
        </w:rPr>
      </w:pPr>
      <w:r>
        <w:rPr>
          <w:rFonts w:eastAsia="Times New Roman"/>
          <w:szCs w:val="24"/>
        </w:rPr>
        <w:t>Επομένως έχετε κοινή γραμμή πλεύσης και -εδώ θα ολοκληρώσω- έχετε ορισμένες επιμέρους διαφ</w:t>
      </w:r>
      <w:r>
        <w:rPr>
          <w:rFonts w:eastAsia="Times New Roman"/>
          <w:szCs w:val="24"/>
        </w:rPr>
        <w:t xml:space="preserve">ορές. Όμως, σταματήστε να φωνάζετε και να λέτε «κοιτάξτε να δείτε, έχουμε την άνοδο της ακροδεξιάς στην Ευρώπη». Βεβαίως υπάρχει και μας απασχολεί κι εμάς αυτό, πρώτους από όλους. Με </w:t>
      </w:r>
      <w:proofErr w:type="spellStart"/>
      <w:r>
        <w:rPr>
          <w:rFonts w:eastAsia="Times New Roman"/>
          <w:szCs w:val="24"/>
        </w:rPr>
        <w:t>συγχωρείτε</w:t>
      </w:r>
      <w:proofErr w:type="spellEnd"/>
      <w:r>
        <w:rPr>
          <w:rFonts w:eastAsia="Times New Roman"/>
          <w:szCs w:val="24"/>
        </w:rPr>
        <w:t>,</w:t>
      </w:r>
      <w:r>
        <w:rPr>
          <w:rFonts w:eastAsia="Times New Roman"/>
          <w:szCs w:val="24"/>
        </w:rPr>
        <w:t xml:space="preserve"> δηλαδή, γιατί έχουμε και μια ιστορία και ξέρουμε τι σημαίνει </w:t>
      </w:r>
      <w:r>
        <w:rPr>
          <w:rFonts w:eastAsia="Times New Roman"/>
          <w:szCs w:val="24"/>
        </w:rPr>
        <w:t xml:space="preserve">αυτό. Αλλά οι ακροδεξιές απόψεις δεν είναι γέννημα μόνο της φιλελεύθερης πολιτικής. Είναι γέννημα της πολιτικής των ανταγωνισμών και της ιδεολογίας και πρακτικής του δίδυμου φιλελεύθερων και σοσιαλδημοκρατικών κομμάτων. </w:t>
      </w:r>
      <w:r>
        <w:rPr>
          <w:rFonts w:eastAsia="Times New Roman"/>
          <w:szCs w:val="24"/>
        </w:rPr>
        <w:t xml:space="preserve">Ο </w:t>
      </w:r>
      <w:proofErr w:type="spellStart"/>
      <w:r>
        <w:rPr>
          <w:rFonts w:eastAsia="Times New Roman"/>
          <w:szCs w:val="24"/>
        </w:rPr>
        <w:t>Τραμπ</w:t>
      </w:r>
      <w:proofErr w:type="spellEnd"/>
      <w:r>
        <w:rPr>
          <w:rFonts w:eastAsia="Times New Roman"/>
          <w:szCs w:val="24"/>
        </w:rPr>
        <w:t xml:space="preserve"> ήθελε και τον Ομπάμα του. Η </w:t>
      </w:r>
      <w:proofErr w:type="spellStart"/>
      <w:r>
        <w:rPr>
          <w:rFonts w:eastAsia="Times New Roman"/>
          <w:szCs w:val="24"/>
        </w:rPr>
        <w:t>Μέρκελ</w:t>
      </w:r>
      <w:proofErr w:type="spellEnd"/>
      <w:r>
        <w:rPr>
          <w:rFonts w:eastAsia="Times New Roman"/>
          <w:szCs w:val="24"/>
        </w:rPr>
        <w:t xml:space="preserve"> </w:t>
      </w:r>
      <w:r>
        <w:rPr>
          <w:rFonts w:eastAsia="Times New Roman"/>
          <w:szCs w:val="24"/>
        </w:rPr>
        <w:lastRenderedPageBreak/>
        <w:t xml:space="preserve">θέλει και τον Γκάμπριελ. Έτσι γίνεται. Η ιστορία αυτό το παράδειγμα έχει δείξει. </w:t>
      </w:r>
    </w:p>
    <w:p w14:paraId="488C4D5A" w14:textId="77777777" w:rsidR="00FF101B" w:rsidRDefault="00202D30">
      <w:pPr>
        <w:spacing w:line="600" w:lineRule="auto"/>
        <w:ind w:firstLine="720"/>
        <w:contextualSpacing/>
        <w:jc w:val="both"/>
        <w:rPr>
          <w:rFonts w:eastAsia="Times New Roman"/>
          <w:szCs w:val="24"/>
        </w:rPr>
      </w:pPr>
      <w:r>
        <w:rPr>
          <w:rFonts w:eastAsia="Times New Roman"/>
          <w:szCs w:val="24"/>
        </w:rPr>
        <w:t>Απ’ αυτή την άποψη, ο ανταγωνισμός που υπάρχει σήμερα μέσα στη Βουλή με κύριους πόλους τη Νέα Δημοκρατία και τον ΣΥΡΙΖΑ είναι ένας βασικός παράγοντας -δεν λέω ότι είνα</w:t>
      </w:r>
      <w:r>
        <w:rPr>
          <w:rFonts w:eastAsia="Times New Roman"/>
          <w:szCs w:val="24"/>
        </w:rPr>
        <w:t xml:space="preserve">ι ο αποκλειστικός- τροφοδότησης των ακροδεξιών απόψεων. </w:t>
      </w:r>
    </w:p>
    <w:p w14:paraId="488C4D5B" w14:textId="77777777" w:rsidR="00FF101B" w:rsidRDefault="00202D30">
      <w:pPr>
        <w:spacing w:line="600" w:lineRule="auto"/>
        <w:ind w:firstLine="720"/>
        <w:contextualSpacing/>
        <w:jc w:val="both"/>
        <w:rPr>
          <w:rFonts w:eastAsia="Times New Roman"/>
          <w:szCs w:val="24"/>
        </w:rPr>
      </w:pPr>
      <w:r>
        <w:rPr>
          <w:rFonts w:eastAsia="Times New Roman"/>
          <w:szCs w:val="24"/>
        </w:rPr>
        <w:t>Η Νέα Δημοκρατία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αδίστακτα έχει ταξική πείρα και ταξικό ένστικτο και ξέρει ότι το κίνημα είναι σε προσωρινή υποχώρηση και αυτό που κάνει είναι να συκοφαντεί, να διαβάλλει και να χτυπά όχι μ</w:t>
      </w:r>
      <w:r>
        <w:rPr>
          <w:rFonts w:eastAsia="Times New Roman"/>
          <w:szCs w:val="24"/>
        </w:rPr>
        <w:t xml:space="preserve">όνο όποιο κίνημα υπάρχει σήμερα, αλλά και την ιστορία του εργατικού κινήματος στην Ελλάδα. </w:t>
      </w:r>
    </w:p>
    <w:p w14:paraId="488C4D5C" w14:textId="77777777" w:rsidR="00FF101B" w:rsidRDefault="00202D30">
      <w:pPr>
        <w:spacing w:line="600" w:lineRule="auto"/>
        <w:ind w:firstLine="720"/>
        <w:contextualSpacing/>
        <w:jc w:val="both"/>
        <w:rPr>
          <w:rFonts w:eastAsia="Times New Roman"/>
          <w:szCs w:val="24"/>
        </w:rPr>
      </w:pPr>
      <w:r>
        <w:rPr>
          <w:rFonts w:eastAsia="Times New Roman"/>
          <w:szCs w:val="24"/>
        </w:rPr>
        <w:t>Εσείς δεν το κάνετε αυτό. Εσείς, αφού απονευρώνετε και βγάζετε από το κίνημα την ουσία του, κάνετε λαθρεμπόριο, όπως έκανε και το ΠΑΣΟΚ στη δεκαετία του ’70. Όλα αυ</w:t>
      </w:r>
      <w:r>
        <w:rPr>
          <w:rFonts w:eastAsia="Times New Roman"/>
          <w:szCs w:val="24"/>
        </w:rPr>
        <w:t xml:space="preserve">τά ναι, τρέφουν ακροδεξιές απόψεις, </w:t>
      </w:r>
      <w:r>
        <w:rPr>
          <w:rFonts w:eastAsia="Times New Roman"/>
          <w:szCs w:val="24"/>
        </w:rPr>
        <w:lastRenderedPageBreak/>
        <w:t>γιατί εγκλωβίζετε προς το παρόν το</w:t>
      </w:r>
      <w:r>
        <w:rPr>
          <w:rFonts w:eastAsia="Times New Roman"/>
          <w:szCs w:val="24"/>
        </w:rPr>
        <w:t>ν</w:t>
      </w:r>
      <w:r>
        <w:rPr>
          <w:rFonts w:eastAsia="Times New Roman"/>
          <w:szCs w:val="24"/>
        </w:rPr>
        <w:t xml:space="preserve"> λαό ανάμεσά σας. Το ένα χέρι νίβει τ’ άλλο.</w:t>
      </w:r>
    </w:p>
    <w:p w14:paraId="488C4D5D" w14:textId="77777777" w:rsidR="00FF101B" w:rsidRDefault="00202D30">
      <w:pPr>
        <w:spacing w:line="600" w:lineRule="auto"/>
        <w:ind w:firstLine="709"/>
        <w:contextualSpacing/>
        <w:jc w:val="both"/>
        <w:rPr>
          <w:rFonts w:eastAsia="Times New Roman"/>
          <w:szCs w:val="24"/>
        </w:rPr>
      </w:pPr>
      <w:r>
        <w:rPr>
          <w:rFonts w:eastAsia="Times New Roman"/>
          <w:szCs w:val="24"/>
        </w:rPr>
        <w:t>Δεν μου λέτε: Η συνεργασία σας με τους ΑΝΕΛ δεν οδηγεί στην ενδυνάμωση των ακροδεξιών απόψεων; Ιδού το παράδειγμα. Δεν οδηγεί; Τώρα λέτε «τα</w:t>
      </w:r>
      <w:r>
        <w:rPr>
          <w:rFonts w:eastAsia="Times New Roman"/>
          <w:szCs w:val="24"/>
        </w:rPr>
        <w:t xml:space="preserve"> κεφάλια μέσα»</w:t>
      </w:r>
      <w:r>
        <w:rPr>
          <w:rFonts w:eastAsia="Times New Roman"/>
          <w:szCs w:val="24"/>
        </w:rPr>
        <w:t>,</w:t>
      </w:r>
      <w:r>
        <w:rPr>
          <w:rFonts w:eastAsia="Times New Roman"/>
          <w:szCs w:val="24"/>
        </w:rPr>
        <w:t xml:space="preserve"> γιατί μεγαλώνει η ακροδεξιά. Όλοι με τον ΣΥΡΙΖΑ ή όλοι με τη Νέα Δημοκρατία –που δεν είναι και τόσο ακραία-</w:t>
      </w:r>
      <w:r>
        <w:rPr>
          <w:rFonts w:eastAsia="Times New Roman"/>
          <w:szCs w:val="24"/>
        </w:rPr>
        <w:t>,</w:t>
      </w:r>
      <w:r>
        <w:rPr>
          <w:rFonts w:eastAsia="Times New Roman"/>
          <w:szCs w:val="24"/>
        </w:rPr>
        <w:t xml:space="preserve"> γιατί ανεβαίνουν οι ακροδεξιοί. Βρέθηκε ο καινούργιος κίνδυνος. Αυτό</w:t>
      </w:r>
      <w:r>
        <w:rPr>
          <w:rFonts w:eastAsia="Times New Roman"/>
          <w:szCs w:val="24"/>
        </w:rPr>
        <w:t>ν</w:t>
      </w:r>
      <w:r>
        <w:rPr>
          <w:rFonts w:eastAsia="Times New Roman"/>
          <w:szCs w:val="24"/>
        </w:rPr>
        <w:t xml:space="preserve"> τον κίνδυνο τον τρέφετε εσείς. Δεν τον τρέφει γενικά η φτώχει</w:t>
      </w:r>
      <w:r>
        <w:rPr>
          <w:rFonts w:eastAsia="Times New Roman"/>
          <w:szCs w:val="24"/>
        </w:rPr>
        <w:t>α. Τον τρέφετε με μηχανισμούς, τον τρέφετε με την πολιτική σας, τον τρέφετε με όλη την προσπάθεια που κάνετε για να «βγάλετε λάδι» το ίδιο το καπιταλιστικό σύστημα.</w:t>
      </w:r>
    </w:p>
    <w:p w14:paraId="488C4D5E" w14:textId="77777777" w:rsidR="00FF101B" w:rsidRDefault="00202D30">
      <w:pPr>
        <w:spacing w:line="600" w:lineRule="auto"/>
        <w:ind w:firstLine="709"/>
        <w:contextualSpacing/>
        <w:jc w:val="both"/>
        <w:rPr>
          <w:rFonts w:eastAsia="Times New Roman"/>
          <w:szCs w:val="24"/>
        </w:rPr>
      </w:pPr>
      <w:r>
        <w:rPr>
          <w:rFonts w:eastAsia="Times New Roman"/>
          <w:szCs w:val="24"/>
        </w:rPr>
        <w:t>Κ</w:t>
      </w:r>
      <w:r>
        <w:rPr>
          <w:rFonts w:eastAsia="Times New Roman"/>
          <w:szCs w:val="24"/>
        </w:rPr>
        <w:t>άτι τελευταίο</w:t>
      </w:r>
      <w:r>
        <w:rPr>
          <w:rFonts w:eastAsia="Times New Roman"/>
          <w:szCs w:val="24"/>
        </w:rPr>
        <w:t>.</w:t>
      </w:r>
      <w:r>
        <w:rPr>
          <w:rFonts w:eastAsia="Times New Roman"/>
          <w:szCs w:val="24"/>
        </w:rPr>
        <w:t xml:space="preserve"> Ακούμε συνέχεια για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Ποιο είναι αυτό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Να λυθεί το Κυπριακό με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το θέμα του Αιγαίου με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 xml:space="preserve">ίκαιο. Ποιο είναι αυτό; Υπήρχε ένα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όταν υπήρχε ένας άλλος συσχετισμός</w:t>
      </w:r>
      <w:r>
        <w:rPr>
          <w:rFonts w:eastAsia="Times New Roman"/>
          <w:szCs w:val="24"/>
        </w:rPr>
        <w:t>,</w:t>
      </w:r>
      <w:r>
        <w:rPr>
          <w:rFonts w:eastAsia="Times New Roman"/>
          <w:szCs w:val="24"/>
        </w:rPr>
        <w:t xml:space="preserve"> μετά το</w:t>
      </w:r>
      <w:r>
        <w:rPr>
          <w:rFonts w:eastAsia="Times New Roman"/>
          <w:szCs w:val="24"/>
        </w:rPr>
        <w:t>ν</w:t>
      </w:r>
      <w:r>
        <w:rPr>
          <w:rFonts w:eastAsia="Times New Roman"/>
          <w:szCs w:val="24"/>
        </w:rPr>
        <w:t xml:space="preserve"> Β΄ Παγκόσμιο Πόλεμο</w:t>
      </w:r>
      <w:r>
        <w:rPr>
          <w:rFonts w:eastAsia="Times New Roman"/>
          <w:szCs w:val="24"/>
        </w:rPr>
        <w:t>,</w:t>
      </w:r>
      <w:r>
        <w:rPr>
          <w:rFonts w:eastAsia="Times New Roman"/>
          <w:szCs w:val="24"/>
        </w:rPr>
        <w:t xml:space="preserve"> </w:t>
      </w:r>
      <w:r>
        <w:rPr>
          <w:rFonts w:eastAsia="Times New Roman"/>
          <w:szCs w:val="24"/>
        </w:rPr>
        <w:lastRenderedPageBreak/>
        <w:t>που έφερε τα αποτυπώματα της πίεσης του σοσιαλιστικού σ</w:t>
      </w:r>
      <w:r>
        <w:rPr>
          <w:rFonts w:eastAsia="Times New Roman"/>
          <w:szCs w:val="24"/>
        </w:rPr>
        <w:t xml:space="preserve">υστήματος. Αυτό το </w:t>
      </w:r>
      <w:r>
        <w:rPr>
          <w:rFonts w:eastAsia="Times New Roman"/>
          <w:szCs w:val="24"/>
        </w:rPr>
        <w:t>Δ</w:t>
      </w:r>
      <w:r>
        <w:rPr>
          <w:rFonts w:eastAsia="Times New Roman"/>
          <w:szCs w:val="24"/>
        </w:rPr>
        <w:t xml:space="preserve">ιεθνές </w:t>
      </w:r>
      <w:r>
        <w:rPr>
          <w:rFonts w:eastAsia="Times New Roman"/>
          <w:szCs w:val="24"/>
        </w:rPr>
        <w:t>Δ</w:t>
      </w:r>
      <w:r>
        <w:rPr>
          <w:rFonts w:eastAsia="Times New Roman"/>
          <w:szCs w:val="24"/>
        </w:rPr>
        <w:t>ίκαιο έχει αλλάξει, έχει γίνει κουρέλι. Εδώ υπάρχουν αποφάσεις του ΟΗΕ</w:t>
      </w:r>
      <w:r>
        <w:rPr>
          <w:rFonts w:eastAsia="Times New Roman"/>
          <w:szCs w:val="24"/>
        </w:rPr>
        <w:t>,</w:t>
      </w:r>
      <w:r>
        <w:rPr>
          <w:rFonts w:eastAsia="Times New Roman"/>
          <w:szCs w:val="24"/>
        </w:rPr>
        <w:t xml:space="preserve"> που λέει ότι το ΝΑΤΟ μπορεί να επεμβαίνει χωρίς την έγκριση του ΟΗΕ και όχι μόνο αυτό, αλλά το ΝΑΤΟ να συμπληρώνει τον ΟΗΕ. Έχει αλλάξει. Διεθνές </w:t>
      </w:r>
      <w:r>
        <w:rPr>
          <w:rFonts w:eastAsia="Times New Roman"/>
          <w:szCs w:val="24"/>
        </w:rPr>
        <w:t>Δ</w:t>
      </w:r>
      <w:r>
        <w:rPr>
          <w:rFonts w:eastAsia="Times New Roman"/>
          <w:szCs w:val="24"/>
        </w:rPr>
        <w:t>ίκαιο. Πο</w:t>
      </w:r>
      <w:r>
        <w:rPr>
          <w:rFonts w:eastAsia="Times New Roman"/>
          <w:szCs w:val="24"/>
        </w:rPr>
        <w:t xml:space="preserve">ιο; Άλλοι το έχουν υπογράψει, άλλοι δεν το έχουν υπογράψει. Αντί να πηγαίνετε στο </w:t>
      </w:r>
      <w:proofErr w:type="spellStart"/>
      <w:r>
        <w:rPr>
          <w:rFonts w:eastAsia="Times New Roman"/>
          <w:szCs w:val="24"/>
        </w:rPr>
        <w:t>Καστε</w:t>
      </w:r>
      <w:r>
        <w:rPr>
          <w:rFonts w:eastAsia="Times New Roman"/>
          <w:szCs w:val="24"/>
        </w:rPr>
        <w:t>λ</w:t>
      </w:r>
      <w:r>
        <w:rPr>
          <w:rFonts w:eastAsia="Times New Roman"/>
          <w:szCs w:val="24"/>
        </w:rPr>
        <w:t>λόριζο</w:t>
      </w:r>
      <w:proofErr w:type="spellEnd"/>
      <w:r>
        <w:rPr>
          <w:rFonts w:eastAsia="Times New Roman"/>
          <w:szCs w:val="24"/>
        </w:rPr>
        <w:t xml:space="preserve"> και να κάνετε βόλτες τάχα για να ευχαριστήσετε τις Ένοπλες Δυνάμεις, γιατί δεν φέρνετε τα πάνω κάτω μέσα στο ΝΑΤΟ; Από το 1973 και μετά το ΝΑΤΟ ανέχεται τις διεκ</w:t>
      </w:r>
      <w:r>
        <w:rPr>
          <w:rFonts w:eastAsia="Times New Roman"/>
          <w:szCs w:val="24"/>
        </w:rPr>
        <w:t xml:space="preserve">δικήσεις της Τουρκίας. </w:t>
      </w:r>
    </w:p>
    <w:p w14:paraId="488C4D5F" w14:textId="77777777" w:rsidR="00FF101B" w:rsidRDefault="00202D30">
      <w:pPr>
        <w:spacing w:line="600" w:lineRule="auto"/>
        <w:ind w:firstLine="720"/>
        <w:contextualSpacing/>
        <w:jc w:val="both"/>
        <w:rPr>
          <w:rFonts w:eastAsia="Times New Roman"/>
          <w:szCs w:val="24"/>
        </w:rPr>
      </w:pPr>
      <w:r>
        <w:rPr>
          <w:rFonts w:eastAsia="Times New Roman"/>
          <w:szCs w:val="24"/>
        </w:rPr>
        <w:t>Γιατί, παραδείγματος χάρ</w:t>
      </w:r>
      <w:r>
        <w:rPr>
          <w:rFonts w:eastAsia="Times New Roman"/>
          <w:szCs w:val="24"/>
        </w:rPr>
        <w:t>ιν</w:t>
      </w:r>
      <w:r>
        <w:rPr>
          <w:rFonts w:eastAsia="Times New Roman"/>
          <w:szCs w:val="24"/>
        </w:rPr>
        <w:t>, δεν είχατε κα</w:t>
      </w:r>
      <w:r>
        <w:rPr>
          <w:rFonts w:eastAsia="Times New Roman"/>
          <w:szCs w:val="24"/>
        </w:rPr>
        <w:t>μ</w:t>
      </w:r>
      <w:r>
        <w:rPr>
          <w:rFonts w:eastAsia="Times New Roman"/>
          <w:szCs w:val="24"/>
        </w:rPr>
        <w:t>μία αντίρρηση και δεν κάνατε καμ</w:t>
      </w:r>
      <w:r>
        <w:rPr>
          <w:rFonts w:eastAsia="Times New Roman"/>
          <w:szCs w:val="24"/>
        </w:rPr>
        <w:t>μ</w:t>
      </w:r>
      <w:r>
        <w:rPr>
          <w:rFonts w:eastAsia="Times New Roman"/>
          <w:szCs w:val="24"/>
        </w:rPr>
        <w:t xml:space="preserve">ία διαμαρτυρία στην ανακοίνωση του </w:t>
      </w:r>
      <w:r>
        <w:rPr>
          <w:rFonts w:eastAsia="Times New Roman"/>
          <w:szCs w:val="24"/>
          <w:lang w:val="en-US"/>
        </w:rPr>
        <w:t>State</w:t>
      </w:r>
      <w:r>
        <w:rPr>
          <w:rFonts w:eastAsia="Times New Roman"/>
          <w:szCs w:val="24"/>
        </w:rPr>
        <w:t xml:space="preserve"> </w:t>
      </w:r>
      <w:r>
        <w:rPr>
          <w:rFonts w:eastAsia="Times New Roman"/>
          <w:szCs w:val="24"/>
          <w:lang w:val="en-US"/>
        </w:rPr>
        <w:t>Department</w:t>
      </w:r>
      <w:r>
        <w:rPr>
          <w:rFonts w:eastAsia="Times New Roman"/>
          <w:szCs w:val="24"/>
        </w:rPr>
        <w:t xml:space="preserve"> που λέει «βρείτε τα μεταξύ σας Ελλάδα και Τουρκία»; Είναι πράγματα αυτά τώρα, να φοράμε τις στολές παραλλ</w:t>
      </w:r>
      <w:r>
        <w:rPr>
          <w:rFonts w:eastAsia="Times New Roman"/>
          <w:szCs w:val="24"/>
        </w:rPr>
        <w:t xml:space="preserve">αγής; </w:t>
      </w:r>
    </w:p>
    <w:p w14:paraId="488C4D6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Εμείς δεν λέμε να κάνετε πόλεμο με την Τουρκία, αλλά «το ράβετε». Γιατί; Γιατί θέλετε επενδύσεις για να επανέλθει η καπιταλιστική κερδοφορία, γιατί θέλετε να αναδείξετε τον </w:t>
      </w:r>
      <w:proofErr w:type="spellStart"/>
      <w:r>
        <w:rPr>
          <w:rFonts w:eastAsia="Times New Roman"/>
          <w:szCs w:val="24"/>
        </w:rPr>
        <w:t>γεωστρατηγικό</w:t>
      </w:r>
      <w:proofErr w:type="spellEnd"/>
      <w:r>
        <w:rPr>
          <w:rFonts w:eastAsia="Times New Roman"/>
          <w:szCs w:val="24"/>
        </w:rPr>
        <w:t xml:space="preserve"> ρόλο της Ελλάδας</w:t>
      </w:r>
      <w:r>
        <w:rPr>
          <w:rFonts w:eastAsia="Times New Roman"/>
          <w:szCs w:val="24"/>
        </w:rPr>
        <w:t>,</w:t>
      </w:r>
      <w:r>
        <w:rPr>
          <w:rFonts w:eastAsia="Times New Roman"/>
          <w:szCs w:val="24"/>
        </w:rPr>
        <w:t xml:space="preserve"> που αργά ή γρήγορα θα μπλέξει την Ελλάδα σε </w:t>
      </w:r>
      <w:r>
        <w:rPr>
          <w:rFonts w:eastAsia="Times New Roman"/>
          <w:szCs w:val="24"/>
        </w:rPr>
        <w:t>πολύ μεγαλύτερες περιπέτειες. Δεν λύνετε τα ζητήματα μοιράζοντας 300 και 400 και 500 ευρώ σ’ αυτούς που και οι προηγούμενες κυβερνήσεις και η σημερινή τούς έχουν καταδικάσει στη φτώχεια.</w:t>
      </w:r>
    </w:p>
    <w:p w14:paraId="488C4D61" w14:textId="77777777" w:rsidR="00FF101B" w:rsidRDefault="00202D30">
      <w:pPr>
        <w:spacing w:line="600" w:lineRule="auto"/>
        <w:ind w:firstLine="709"/>
        <w:contextualSpacing/>
        <w:jc w:val="both"/>
        <w:rPr>
          <w:rFonts w:eastAsia="Times New Roman"/>
          <w:szCs w:val="24"/>
        </w:rPr>
      </w:pPr>
      <w:r>
        <w:rPr>
          <w:rFonts w:eastAsia="Times New Roman"/>
          <w:szCs w:val="24"/>
        </w:rPr>
        <w:t>Τελειώνω λέγοντας το εξής: Η μεγαλύτερη ζημιά που κάνετε –και αυτό το</w:t>
      </w:r>
      <w:r>
        <w:rPr>
          <w:rFonts w:eastAsia="Times New Roman"/>
          <w:szCs w:val="24"/>
        </w:rPr>
        <w:t xml:space="preserve"> κάνετε συνειδητά όχι μόνο η Κυβέρνηση, αλλά και τα άλλα κόμματα και όλοι οι μηχανισμοί του συστήματος- είναι να πείσετε τον λαό ότι δεν μπορεί να επιβάλει το δίκιο του, αξιοποιώντας τι; Την υποχώρηση των δυνάμεων του σοσιαλισμού, την ανατροπή του σοσιαλισ</w:t>
      </w:r>
      <w:r>
        <w:rPr>
          <w:rFonts w:eastAsia="Times New Roman"/>
          <w:szCs w:val="24"/>
        </w:rPr>
        <w:t xml:space="preserve">μού στον εικοστό αιώνα. </w:t>
      </w:r>
    </w:p>
    <w:p w14:paraId="488C4D62"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Δεν πρόκειται να δικαιολογήσω την ανατροπή σε κα</w:t>
      </w:r>
      <w:r>
        <w:rPr>
          <w:rFonts w:eastAsia="Times New Roman"/>
          <w:szCs w:val="24"/>
        </w:rPr>
        <w:t>μ</w:t>
      </w:r>
      <w:r>
        <w:rPr>
          <w:rFonts w:eastAsia="Times New Roman"/>
          <w:szCs w:val="24"/>
        </w:rPr>
        <w:t>μία περίπτωση, αλλά η πείρα έδειξε το εξής: Όταν πας να μιμηθείς τις ιδέες του καπιταλισμού, δεν έχεις μέλλον. Ίσα</w:t>
      </w:r>
      <w:r>
        <w:rPr>
          <w:rFonts w:eastAsia="Times New Roman"/>
          <w:szCs w:val="24"/>
        </w:rPr>
        <w:t xml:space="preserve"> </w:t>
      </w:r>
      <w:r>
        <w:rPr>
          <w:rFonts w:eastAsia="Times New Roman"/>
          <w:szCs w:val="24"/>
        </w:rPr>
        <w:t>ίσα, όσα δεν φέρνει ο μήνας ή ο χρόνος μπορεί να τα φέρει μια στιγμ</w:t>
      </w:r>
      <w:r>
        <w:rPr>
          <w:rFonts w:eastAsia="Times New Roman"/>
          <w:szCs w:val="24"/>
        </w:rPr>
        <w:t xml:space="preserve">ή. </w:t>
      </w:r>
    </w:p>
    <w:p w14:paraId="488C4D63" w14:textId="77777777" w:rsidR="00FF101B" w:rsidRDefault="00202D30">
      <w:pPr>
        <w:spacing w:line="600" w:lineRule="auto"/>
        <w:ind w:firstLine="720"/>
        <w:contextualSpacing/>
        <w:jc w:val="both"/>
        <w:rPr>
          <w:rFonts w:eastAsia="Times New Roman"/>
          <w:szCs w:val="24"/>
        </w:rPr>
      </w:pPr>
      <w:r>
        <w:rPr>
          <w:rFonts w:eastAsia="Times New Roman"/>
          <w:szCs w:val="24"/>
        </w:rPr>
        <w:t>Σήμερα υπάρχουν όλες οι προϋποθέσεις –κι εμείς προς αυτή την κατεύθυνση δουλεύουμε- για ένα πράγμα</w:t>
      </w:r>
      <w:r>
        <w:rPr>
          <w:rFonts w:eastAsia="Times New Roman"/>
          <w:szCs w:val="24"/>
        </w:rPr>
        <w:t>:</w:t>
      </w:r>
      <w:r>
        <w:rPr>
          <w:rFonts w:eastAsia="Times New Roman"/>
          <w:szCs w:val="24"/>
        </w:rPr>
        <w:t xml:space="preserve"> να συνειδητοποιήσει ο λαός ότι έχει τη δύναμη και να εμποδίσει ορισμένα μέτρα της Κυβέρνησης, αλλά και να επιβάλει τον δικό του δρόμο</w:t>
      </w:r>
      <w:r>
        <w:rPr>
          <w:rFonts w:eastAsia="Times New Roman"/>
          <w:szCs w:val="24"/>
        </w:rPr>
        <w:t>,</w:t>
      </w:r>
      <w:r>
        <w:rPr>
          <w:rFonts w:eastAsia="Times New Roman"/>
          <w:szCs w:val="24"/>
        </w:rPr>
        <w:t xml:space="preserve"> που δεν είναι εύκ</w:t>
      </w:r>
      <w:r>
        <w:rPr>
          <w:rFonts w:eastAsia="Times New Roman"/>
          <w:szCs w:val="24"/>
        </w:rPr>
        <w:t xml:space="preserve">ολος, αλλά είναι πολύ πιο εύκολος απ’ αυτά που επιφυλάσσει η πολιτική της Κυβέρνησης και των άλλων κομμάτων τα επόμενα χρόνια. </w:t>
      </w:r>
    </w:p>
    <w:p w14:paraId="488C4D6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Έρχονται νέα μνημόνια. Δεν θα τα λένε μνημόνια. Θα τα λένε «κόφτες», </w:t>
      </w:r>
      <w:r>
        <w:rPr>
          <w:rFonts w:eastAsia="Times New Roman"/>
          <w:szCs w:val="24"/>
        </w:rPr>
        <w:t>«</w:t>
      </w:r>
      <w:r>
        <w:rPr>
          <w:rFonts w:eastAsia="Times New Roman"/>
          <w:szCs w:val="24"/>
        </w:rPr>
        <w:t>εξάμηνα</w:t>
      </w:r>
      <w:r>
        <w:rPr>
          <w:rFonts w:eastAsia="Times New Roman"/>
          <w:szCs w:val="24"/>
        </w:rPr>
        <w:t>»</w:t>
      </w:r>
      <w:r>
        <w:rPr>
          <w:rFonts w:eastAsia="Times New Roman"/>
          <w:szCs w:val="24"/>
        </w:rPr>
        <w:t xml:space="preserve">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Η μόνη ικανότητα που έχει αναδείξει η </w:t>
      </w:r>
      <w:r>
        <w:rPr>
          <w:rFonts w:eastAsia="Times New Roman"/>
          <w:szCs w:val="24"/>
        </w:rPr>
        <w:t>Κυβέρνηση είναι ακριβώς η ικανότητα χειραγώγησης του λαού. Πόσα χρόνια θα κρατήσει αυτή η ικανότητα; Δεν ξέρω.</w:t>
      </w:r>
    </w:p>
    <w:p w14:paraId="488C4D65" w14:textId="77777777" w:rsidR="00FF101B" w:rsidRDefault="00202D30">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Σε αυτή την ικανότητα είστε αρκετά καλοί, όχι όμως για πολύ. Γιατί το ίδιο το σύστημα </w:t>
      </w:r>
      <w:proofErr w:type="spellStart"/>
      <w:r>
        <w:rPr>
          <w:rFonts w:eastAsia="Times New Roman" w:cs="Times New Roman"/>
          <w:szCs w:val="24"/>
        </w:rPr>
        <w:t>αντιδραστικοποιείται</w:t>
      </w:r>
      <w:proofErr w:type="spellEnd"/>
      <w:r>
        <w:rPr>
          <w:rFonts w:eastAsia="Times New Roman" w:cs="Times New Roman"/>
          <w:szCs w:val="24"/>
        </w:rPr>
        <w:t xml:space="preserve"> και σαπίζει. Δεν μπορεί ο καπιταλισμός</w:t>
      </w:r>
      <w:r>
        <w:rPr>
          <w:rFonts w:eastAsia="Times New Roman" w:cs="Times New Roman"/>
          <w:szCs w:val="24"/>
        </w:rPr>
        <w:t xml:space="preserve"> να δώσει αυτό που έδωσε πριν από τριάντα, σαράντα και πενήντα χρόνια. Έχει τελειώσει. Θα γίνεται πιο αντιδραστικός, πιο αδυσώπητος και οι αντιθέσεις ανάμεσα στα καπιταλιστικά κράτη</w:t>
      </w:r>
      <w:r>
        <w:rPr>
          <w:rFonts w:eastAsia="Times New Roman" w:cs="Times New Roman"/>
          <w:szCs w:val="24"/>
        </w:rPr>
        <w:t>,</w:t>
      </w:r>
      <w:r>
        <w:rPr>
          <w:rFonts w:eastAsia="Times New Roman" w:cs="Times New Roman"/>
          <w:szCs w:val="24"/>
        </w:rPr>
        <w:t xml:space="preserve"> που είναι και σύμμαχοι μεταξύ </w:t>
      </w:r>
      <w:r>
        <w:rPr>
          <w:rFonts w:eastAsia="Times New Roman" w:cs="Times New Roman"/>
          <w:szCs w:val="24"/>
        </w:rPr>
        <w:t>τους,</w:t>
      </w:r>
      <w:r>
        <w:rPr>
          <w:rFonts w:eastAsia="Times New Roman" w:cs="Times New Roman"/>
          <w:szCs w:val="24"/>
        </w:rPr>
        <w:t xml:space="preserve"> θα είναι τόσο αυξημένες</w:t>
      </w:r>
      <w:r>
        <w:rPr>
          <w:rFonts w:eastAsia="Times New Roman" w:cs="Times New Roman"/>
          <w:szCs w:val="24"/>
        </w:rPr>
        <w:t>,</w:t>
      </w:r>
      <w:r>
        <w:rPr>
          <w:rFonts w:eastAsia="Times New Roman" w:cs="Times New Roman"/>
          <w:szCs w:val="24"/>
        </w:rPr>
        <w:t xml:space="preserve"> που δεν θα μπορεί να κάνει παραχωρήσεις ούτε ενδεχομένως και ανοικτών συσσιτίων. </w:t>
      </w:r>
    </w:p>
    <w:p w14:paraId="488C4D6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Ιωάννης Αντωνιάδης από τη Νέα Δημοκρατία. </w:t>
      </w:r>
    </w:p>
    <w:p w14:paraId="488C4D6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Με την κ. Παπαρήγα συμφωνούμε μόνο στο θέμα της χειραγώγη</w:t>
      </w:r>
      <w:r>
        <w:rPr>
          <w:rFonts w:eastAsia="Times New Roman" w:cs="Times New Roman"/>
          <w:szCs w:val="24"/>
        </w:rPr>
        <w:t xml:space="preserve">σης. </w:t>
      </w:r>
    </w:p>
    <w:p w14:paraId="488C4D6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Γαβρόγλου</w:t>
      </w:r>
      <w:proofErr w:type="spellEnd"/>
      <w:r>
        <w:rPr>
          <w:rFonts w:eastAsia="Times New Roman" w:cs="Times New Roman"/>
          <w:szCs w:val="24"/>
        </w:rPr>
        <w:t>, θέλω να κάνω μερικές επισημάνσεις. Κατ</w:t>
      </w:r>
      <w:r>
        <w:rPr>
          <w:rFonts w:eastAsia="Times New Roman" w:cs="Times New Roman"/>
          <w:szCs w:val="24"/>
        </w:rPr>
        <w:t xml:space="preserve">’ </w:t>
      </w:r>
      <w:r>
        <w:rPr>
          <w:rFonts w:eastAsia="Times New Roman" w:cs="Times New Roman"/>
          <w:szCs w:val="24"/>
        </w:rPr>
        <w:t xml:space="preserve">αρχάς σε κάθε λόγο σας επικαλείστε τον κ. Φίλη. Ο κ. Φίλης επεδίωκε τη </w:t>
      </w:r>
      <w:proofErr w:type="spellStart"/>
      <w:r>
        <w:rPr>
          <w:rFonts w:eastAsia="Times New Roman" w:cs="Times New Roman"/>
          <w:szCs w:val="24"/>
        </w:rPr>
        <w:t>σοβιετοποίηση</w:t>
      </w:r>
      <w:proofErr w:type="spellEnd"/>
      <w:r>
        <w:rPr>
          <w:rFonts w:eastAsia="Times New Roman" w:cs="Times New Roman"/>
          <w:szCs w:val="24"/>
        </w:rPr>
        <w:t xml:space="preserve"> της ελληνικής εκπαίδευσης. Αυτό να το γνωρίζετε καλά. </w:t>
      </w:r>
    </w:p>
    <w:p w14:paraId="488C4D6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μιλήσατε για του μάχιμους εκπαιδευτικούς. Δ</w:t>
      </w:r>
      <w:r>
        <w:rPr>
          <w:rFonts w:eastAsia="Times New Roman" w:cs="Times New Roman"/>
          <w:szCs w:val="24"/>
        </w:rPr>
        <w:t>ύο χρόνια τους μάχιμους εκπαιδευτικούς το</w:t>
      </w:r>
      <w:r>
        <w:rPr>
          <w:rFonts w:eastAsia="Times New Roman" w:cs="Times New Roman"/>
          <w:szCs w:val="24"/>
        </w:rPr>
        <w:t>ύ</w:t>
      </w:r>
      <w:r>
        <w:rPr>
          <w:rFonts w:eastAsia="Times New Roman" w:cs="Times New Roman"/>
          <w:szCs w:val="24"/>
        </w:rPr>
        <w:t xml:space="preserve">ς είχατε πετάξει στον Καιάδα. </w:t>
      </w:r>
      <w:r>
        <w:rPr>
          <w:rFonts w:eastAsia="Times New Roman" w:cs="Times New Roman"/>
          <w:szCs w:val="24"/>
        </w:rPr>
        <w:t>Μ</w:t>
      </w:r>
      <w:r>
        <w:rPr>
          <w:rFonts w:eastAsia="Times New Roman" w:cs="Times New Roman"/>
          <w:szCs w:val="24"/>
        </w:rPr>
        <w:t xml:space="preserve">ιλάω συγκεκριμένα για τους δασκάλους και τους καθηγητές –όχι τους καθηγητές πανεπιστημίου. </w:t>
      </w:r>
    </w:p>
    <w:p w14:paraId="488C4D6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Τρίτον, όλα όσα λέτε είναι κενά περιεχομένου</w:t>
      </w:r>
      <w:r>
        <w:rPr>
          <w:rFonts w:eastAsia="Times New Roman" w:cs="Times New Roman"/>
          <w:szCs w:val="24"/>
        </w:rPr>
        <w:t>,</w:t>
      </w:r>
      <w:r>
        <w:rPr>
          <w:rFonts w:eastAsia="Times New Roman" w:cs="Times New Roman"/>
          <w:szCs w:val="24"/>
        </w:rPr>
        <w:t xml:space="preserve"> εάν δεν συνδεθεί κάποτε η εκπαίδευση και η πα</w:t>
      </w:r>
      <w:r>
        <w:rPr>
          <w:rFonts w:eastAsia="Times New Roman" w:cs="Times New Roman"/>
          <w:szCs w:val="24"/>
        </w:rPr>
        <w:t xml:space="preserve">ιδεία με την αγορά και την παραγωγή και εάν δεν απελευθερωθούν τα πανεπιστήμια και δεν υπάρξουν ιδιωτικά πανεπιστήμια. Μετά από είκοσι χρόνια ο Υπουργός Παιδείας θα κάνει τις ίδιες διαπιστώσεις και θα παίρνει τα ίδια μέτρα. </w:t>
      </w:r>
    </w:p>
    <w:p w14:paraId="488C4D6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άτι τελευταίο: Από τη Φλώρινα </w:t>
      </w:r>
      <w:r>
        <w:rPr>
          <w:rFonts w:eastAsia="Times New Roman" w:cs="Times New Roman"/>
          <w:szCs w:val="24"/>
        </w:rPr>
        <w:t xml:space="preserve">το Τμήμα Βαλκανικών Σπουδών έφυγε εν μία </w:t>
      </w:r>
      <w:proofErr w:type="spellStart"/>
      <w:r>
        <w:rPr>
          <w:rFonts w:eastAsia="Times New Roman" w:cs="Times New Roman"/>
          <w:szCs w:val="24"/>
        </w:rPr>
        <w:t>νυκτί</w:t>
      </w:r>
      <w:proofErr w:type="spellEnd"/>
      <w:r>
        <w:rPr>
          <w:rFonts w:eastAsia="Times New Roman" w:cs="Times New Roman"/>
          <w:szCs w:val="24"/>
        </w:rPr>
        <w:t xml:space="preserve"> προς </w:t>
      </w:r>
      <w:proofErr w:type="spellStart"/>
      <w:r>
        <w:rPr>
          <w:rFonts w:eastAsia="Times New Roman" w:cs="Times New Roman"/>
          <w:szCs w:val="24"/>
        </w:rPr>
        <w:t>δόξαν</w:t>
      </w:r>
      <w:proofErr w:type="spellEnd"/>
      <w:r>
        <w:rPr>
          <w:rFonts w:eastAsia="Times New Roman" w:cs="Times New Roman"/>
          <w:szCs w:val="24"/>
        </w:rPr>
        <w:t xml:space="preserve"> των συναδέλφων καθηγητών πανεπιστημίου</w:t>
      </w:r>
      <w:r>
        <w:rPr>
          <w:rFonts w:eastAsia="Times New Roman" w:cs="Times New Roman"/>
          <w:szCs w:val="24"/>
        </w:rPr>
        <w:t>,</w:t>
      </w:r>
      <w:r>
        <w:rPr>
          <w:rFonts w:eastAsia="Times New Roman" w:cs="Times New Roman"/>
          <w:szCs w:val="24"/>
        </w:rPr>
        <w:t xml:space="preserve"> για να υπηρετήσει συντεχνιακά συμφέροντα. Γιατί οι καθηγητές βρήκαν δουλειά στη Φλώρινα και μετά ήθελαν ένα μεγάλο αστικό κέντρο</w:t>
      </w:r>
      <w:r>
        <w:rPr>
          <w:rFonts w:eastAsia="Times New Roman" w:cs="Times New Roman"/>
          <w:szCs w:val="24"/>
        </w:rPr>
        <w:t>,</w:t>
      </w:r>
      <w:r>
        <w:rPr>
          <w:rFonts w:eastAsia="Times New Roman" w:cs="Times New Roman"/>
          <w:szCs w:val="24"/>
        </w:rPr>
        <w:t xml:space="preserve"> για να μπορούν να απολαύσουν</w:t>
      </w:r>
      <w:r>
        <w:rPr>
          <w:rFonts w:eastAsia="Times New Roman" w:cs="Times New Roman"/>
          <w:szCs w:val="24"/>
        </w:rPr>
        <w:t xml:space="preserve"> τους μισθούς τους. Αυτή είναι η Ελλάδα της παιδείας που ονειρευόμαστε.</w:t>
      </w:r>
    </w:p>
    <w:p w14:paraId="488C4D6C"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κατ</w:t>
      </w:r>
      <w:r>
        <w:rPr>
          <w:rFonts w:eastAsia="Times New Roman" w:cs="Times New Roman"/>
          <w:szCs w:val="24"/>
        </w:rPr>
        <w:t xml:space="preserve">’ </w:t>
      </w:r>
      <w:r>
        <w:rPr>
          <w:rFonts w:eastAsia="Times New Roman" w:cs="Times New Roman"/>
          <w:szCs w:val="24"/>
        </w:rPr>
        <w:t xml:space="preserve">αρχάς καλές γιορτές και χρόνια πολλά στις Αννούλες. Έρχομαι κατευθείαν στη συζήτηση. Συζητούμε υπό ποιες συνθήκες; Πολιτική και πολιτικοί πλήρως </w:t>
      </w:r>
      <w:proofErr w:type="spellStart"/>
      <w:r>
        <w:rPr>
          <w:rFonts w:eastAsia="Times New Roman" w:cs="Times New Roman"/>
          <w:szCs w:val="24"/>
        </w:rPr>
        <w:t>απαξιωμένοι</w:t>
      </w:r>
      <w:proofErr w:type="spellEnd"/>
      <w:r>
        <w:rPr>
          <w:rFonts w:eastAsia="Times New Roman" w:cs="Times New Roman"/>
          <w:szCs w:val="24"/>
        </w:rPr>
        <w:t xml:space="preserve"> από την κοινωνία, μια κοινωνία που αδιαφορεί, μια κοινωνία βυθισμένη στα αδιέξοδα και τα προβλήματα</w:t>
      </w:r>
      <w:r>
        <w:rPr>
          <w:rFonts w:eastAsia="Times New Roman" w:cs="Times New Roman"/>
          <w:szCs w:val="24"/>
        </w:rPr>
        <w:t xml:space="preserve"> και μια τρίτη κοινωνία που αγωνιά για το μέλλον της. Είναι ο δεύτερός σας προϋπολογισμός. Έχετε κλείσει δύο χρόνια και μοιραία ο λογισμός πάει περισσότερο σε μια αποτίμηση της διετίας από τον προϋπολογισμό, αφού δεν θα βελτιώσει ούτε κατ’ ελάχιστον τη ζωή</w:t>
      </w:r>
      <w:r>
        <w:rPr>
          <w:rFonts w:eastAsia="Times New Roman" w:cs="Times New Roman"/>
          <w:szCs w:val="24"/>
        </w:rPr>
        <w:t xml:space="preserve"> των πολιτών. </w:t>
      </w:r>
    </w:p>
    <w:p w14:paraId="488C4D6D"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Αλήθεια, παιδεύτηκα πολύ να βρω έναν χαρακτηρισμό για τη διετία</w:t>
      </w:r>
      <w:r>
        <w:rPr>
          <w:rFonts w:eastAsia="Times New Roman" w:cs="Times New Roman"/>
          <w:szCs w:val="24"/>
        </w:rPr>
        <w:t>,</w:t>
      </w:r>
      <w:r>
        <w:rPr>
          <w:rFonts w:eastAsia="Times New Roman" w:cs="Times New Roman"/>
          <w:szCs w:val="24"/>
        </w:rPr>
        <w:t xml:space="preserve"> για να μη σας αδικήσω: από φτωχή έως ανύπαρκτη. Εάν επρόκειτο να τη βαθμολογήσω</w:t>
      </w:r>
      <w:r>
        <w:rPr>
          <w:rFonts w:eastAsia="Times New Roman" w:cs="Times New Roman"/>
          <w:szCs w:val="24"/>
        </w:rPr>
        <w:t>,</w:t>
      </w:r>
      <w:r>
        <w:rPr>
          <w:rFonts w:eastAsia="Times New Roman" w:cs="Times New Roman"/>
          <w:szCs w:val="24"/>
        </w:rPr>
        <w:t xml:space="preserve"> θα έπρεπε να χρησιμοποιήσω υποδιαιρέσεις της μονάδας. Εάν δε κάποιος διαρρήκτης επιχειρούσε να </w:t>
      </w:r>
      <w:r>
        <w:rPr>
          <w:rFonts w:eastAsia="Times New Roman" w:cs="Times New Roman"/>
          <w:szCs w:val="24"/>
        </w:rPr>
        <w:t xml:space="preserve">κλέψει το πλούσιο έργο σας θα απογοητευόταν, γιατί θα έβρισκε άδειο θησαυροφυλάκιο. Δύο χρόνια </w:t>
      </w:r>
      <w:r>
        <w:rPr>
          <w:rFonts w:eastAsia="Times New Roman" w:cs="Times New Roman"/>
          <w:szCs w:val="24"/>
        </w:rPr>
        <w:lastRenderedPageBreak/>
        <w:t xml:space="preserve">με ατέρμονες διαπραγματεύσεις, από τις ανεκδιήγητες με τραγικά αποτελέσματα διαπραγματεύσεις του «αεροπόρου» </w:t>
      </w:r>
      <w:proofErr w:type="spellStart"/>
      <w:r>
        <w:rPr>
          <w:rFonts w:eastAsia="Times New Roman" w:cs="Times New Roman"/>
          <w:szCs w:val="24"/>
        </w:rPr>
        <w:t>Βαρουφάκη</w:t>
      </w:r>
      <w:proofErr w:type="spellEnd"/>
      <w:r>
        <w:rPr>
          <w:rFonts w:eastAsia="Times New Roman" w:cs="Times New Roman"/>
          <w:szCs w:val="24"/>
        </w:rPr>
        <w:t>, έως τις φτωχές μέχρι χθες δικές σας διαπρ</w:t>
      </w:r>
      <w:r>
        <w:rPr>
          <w:rFonts w:eastAsia="Times New Roman" w:cs="Times New Roman"/>
          <w:szCs w:val="24"/>
        </w:rPr>
        <w:t xml:space="preserve">αγματεύσεις. </w:t>
      </w:r>
    </w:p>
    <w:p w14:paraId="488C4D6E"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Αλήθεια, θυμάται κανείς εκείνο το περιβόητο νομοσχέδιο για επανεκκίνηση της οικονομίας το 2015; Θυμάται κανείς εκείνο το περίφημο σχέδιο για εκδημοκρατισμό της δημόσιας διοίκησης; Υπήρξαν και μια σειρά από άλλα νομοσχέδια με βαρύγδουπους τίτλ</w:t>
      </w:r>
      <w:r>
        <w:rPr>
          <w:rFonts w:eastAsia="Times New Roman" w:cs="Times New Roman"/>
          <w:szCs w:val="24"/>
        </w:rPr>
        <w:t>ους</w:t>
      </w:r>
      <w:r>
        <w:rPr>
          <w:rFonts w:eastAsia="Times New Roman" w:cs="Times New Roman"/>
          <w:szCs w:val="24"/>
        </w:rPr>
        <w:t>,</w:t>
      </w:r>
      <w:r>
        <w:rPr>
          <w:rFonts w:eastAsia="Times New Roman" w:cs="Times New Roman"/>
          <w:szCs w:val="24"/>
        </w:rPr>
        <w:t xml:space="preserve"> που έμειναν μόνο λόγια. Δύο χρόνια χαμένα</w:t>
      </w:r>
      <w:r>
        <w:rPr>
          <w:rFonts w:eastAsia="Times New Roman" w:cs="Times New Roman"/>
          <w:szCs w:val="24"/>
        </w:rPr>
        <w:t>,</w:t>
      </w:r>
      <w:r>
        <w:rPr>
          <w:rFonts w:eastAsia="Times New Roman" w:cs="Times New Roman"/>
          <w:szCs w:val="24"/>
        </w:rPr>
        <w:t xml:space="preserve"> με μεγάλο κόστος. Ο </w:t>
      </w:r>
      <w:proofErr w:type="spellStart"/>
      <w:r>
        <w:rPr>
          <w:rFonts w:eastAsia="Times New Roman" w:cs="Times New Roman"/>
          <w:szCs w:val="24"/>
        </w:rPr>
        <w:t>Ρέ</w:t>
      </w:r>
      <w:r>
        <w:rPr>
          <w:rFonts w:eastAsia="Times New Roman" w:cs="Times New Roman"/>
          <w:szCs w:val="24"/>
        </w:rPr>
        <w:t>ντ</w:t>
      </w:r>
      <w:r>
        <w:rPr>
          <w:rFonts w:eastAsia="Times New Roman" w:cs="Times New Roman"/>
          <w:szCs w:val="24"/>
        </w:rPr>
        <w:t>λι</w:t>
      </w:r>
      <w:r>
        <w:rPr>
          <w:rFonts w:eastAsia="Times New Roman" w:cs="Times New Roman"/>
          <w:szCs w:val="24"/>
        </w:rPr>
        <w:t>ν</w:t>
      </w:r>
      <w:r>
        <w:rPr>
          <w:rFonts w:eastAsia="Times New Roman" w:cs="Times New Roman"/>
          <w:szCs w:val="24"/>
        </w:rPr>
        <w:t>γκ</w:t>
      </w:r>
      <w:proofErr w:type="spellEnd"/>
      <w:r>
        <w:rPr>
          <w:rFonts w:eastAsia="Times New Roman" w:cs="Times New Roman"/>
          <w:szCs w:val="24"/>
        </w:rPr>
        <w:t xml:space="preserve"> το υπολογίζει σε 100 δισεκατομμύρια ευρώ, ενώ ο Στουρνάρας σε 80 δισεκατομμύρια ευρώ. </w:t>
      </w:r>
    </w:p>
    <w:p w14:paraId="488C4D6F"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Ακούτε κριτική -και δικαίως- για αύξηση έμμεσων φόρων, για μείωση καταθέσεων, για αύξηση λη</w:t>
      </w:r>
      <w:r>
        <w:rPr>
          <w:rFonts w:eastAsia="Times New Roman" w:cs="Times New Roman"/>
          <w:szCs w:val="24"/>
        </w:rPr>
        <w:t>ξιπρόθεσμων, για μείωση κοινωνικών δαπανών. Η Ελλάδα είναι προτελευταία –εικοστή έβδομη στους είκοσι οκτώ- στις απορροφήσεις στα αγροτικά. Από ογδοηκοστή πρώτη πήγε ογδοηκοστή έκτη στην ανταγωνιστικότητα και εσχάτως –προχθές το μάθαμε- εί</w:t>
      </w:r>
      <w:r>
        <w:rPr>
          <w:rFonts w:eastAsia="Times New Roman" w:cs="Times New Roman"/>
          <w:szCs w:val="24"/>
        </w:rPr>
        <w:t>ν</w:t>
      </w:r>
      <w:r>
        <w:rPr>
          <w:rFonts w:eastAsia="Times New Roman" w:cs="Times New Roman"/>
          <w:szCs w:val="24"/>
        </w:rPr>
        <w:t>αι και πρώτ</w:t>
      </w:r>
      <w:r>
        <w:rPr>
          <w:rFonts w:eastAsia="Times New Roman" w:cs="Times New Roman"/>
          <w:szCs w:val="24"/>
        </w:rPr>
        <w:t>η</w:t>
      </w:r>
      <w:r>
        <w:rPr>
          <w:rFonts w:eastAsia="Times New Roman" w:cs="Times New Roman"/>
          <w:szCs w:val="24"/>
        </w:rPr>
        <w:t xml:space="preserve"> στο </w:t>
      </w:r>
      <w:r>
        <w:rPr>
          <w:rFonts w:eastAsia="Times New Roman" w:cs="Times New Roman"/>
          <w:szCs w:val="24"/>
        </w:rPr>
        <w:t xml:space="preserve">παθητικό κάπνισμα. </w:t>
      </w:r>
    </w:p>
    <w:p w14:paraId="488C4D70"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Αλήθεια, τέλειωσε η ανθρωπιστική κρίση; Κάποτε την ανεβάζατε στα 4,5 εκατομμύρια. Τέλειωσε η ξένη κατοχή ή τώρα η τρόικα έρχεται για τουρισμό; Είναι ένας προϋπολογισμός που μοιράζει φτώχεια χωρίς όραμα. Κα</w:t>
      </w:r>
      <w:r>
        <w:rPr>
          <w:rFonts w:eastAsia="Times New Roman" w:cs="Times New Roman"/>
          <w:szCs w:val="24"/>
        </w:rPr>
        <w:t>μ</w:t>
      </w:r>
      <w:r>
        <w:rPr>
          <w:rFonts w:eastAsia="Times New Roman" w:cs="Times New Roman"/>
          <w:szCs w:val="24"/>
        </w:rPr>
        <w:t>μιά επαφή με την πραγματικότητ</w:t>
      </w:r>
      <w:r>
        <w:rPr>
          <w:rFonts w:eastAsia="Times New Roman" w:cs="Times New Roman"/>
          <w:szCs w:val="24"/>
        </w:rPr>
        <w:t xml:space="preserve">α, γιατί η πραγματικότητα λέει άλλα. Λέει ότι ο Έλληνας στενάζει στα νοσοκομεία από ελλείψεις υλικών και αγαθών. Λέει ότι οι επιχειρήσεις φεύγουν σωρηδόν στο εξωτερικό, γιατί δεν υπάρχει ρευστό για να αναπνεύσουν αλλά και λόγω φόρων και υψηλών εισφορών.  </w:t>
      </w:r>
    </w:p>
    <w:p w14:paraId="488C4D71"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Λέει ότι οι εργαζόμενοι στον ιδιωτικό τομέα, στενάζουν κάτω από τον εκβιασμό των αφεντικών</w:t>
      </w:r>
      <w:r>
        <w:rPr>
          <w:rFonts w:eastAsia="Times New Roman"/>
          <w:szCs w:val="24"/>
        </w:rPr>
        <w:t>,</w:t>
      </w:r>
      <w:r>
        <w:rPr>
          <w:rFonts w:eastAsia="Times New Roman"/>
          <w:szCs w:val="24"/>
        </w:rPr>
        <w:t xml:space="preserve"> που τους δίνουν 450 ευρώ για δέκα ώρες την ημέρα, αν θέλουν, αν δεν θέλουν, στο σπίτι. Αλήθεια, μπορεί να ζήσει άνθρωπος με 450 ευρώ; </w:t>
      </w:r>
    </w:p>
    <w:p w14:paraId="488C4D72"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πραγματικότητα επίσης λέει </w:t>
      </w:r>
      <w:r>
        <w:rPr>
          <w:rFonts w:eastAsia="Times New Roman"/>
          <w:szCs w:val="24"/>
        </w:rPr>
        <w:t xml:space="preserve">ότι οι αγρότες πουλούν τα προϊόντα τους κάτω από το κόστος. Τεράστια προβλήματα από προσφυγικό και άθλιες συνθήκες, το ίδιο στην παιδεία, στα κοινωνικά επιδόματα και άλλα </w:t>
      </w:r>
      <w:r>
        <w:rPr>
          <w:rFonts w:eastAsia="Times New Roman"/>
          <w:szCs w:val="24"/>
        </w:rPr>
        <w:lastRenderedPageBreak/>
        <w:t>πολλά, με πρώτο την ανεργία, τον μεγάλο καρκίνο της κοινωνίας. Δεν κινείται τίποτα απ</w:t>
      </w:r>
      <w:r>
        <w:rPr>
          <w:rFonts w:eastAsia="Times New Roman"/>
          <w:szCs w:val="24"/>
        </w:rPr>
        <w:t>ό αναπτυξιακά έργα</w:t>
      </w:r>
      <w:r>
        <w:rPr>
          <w:rFonts w:eastAsia="Times New Roman"/>
          <w:szCs w:val="24"/>
        </w:rPr>
        <w:t>,</w:t>
      </w:r>
      <w:r>
        <w:rPr>
          <w:rFonts w:eastAsia="Times New Roman"/>
          <w:szCs w:val="24"/>
        </w:rPr>
        <w:t xml:space="preserve"> να δώσει λίγο οξυγόνο στην αγορά και στους εργαζόμενους. </w:t>
      </w:r>
    </w:p>
    <w:p w14:paraId="488C4D73"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Εδώ να κάνω μια μικρή παραπομπή στη Φλώρινα. Όπως και σε όλη την Ελλάδα, δεν μπήκε ένα καρφί. Το θέμα της τηλεθέρμανσης καρκινοβατεί. Τίποτα στον οδικό άξονα Φλώρινα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Πτολεμαΐδα</w:t>
      </w:r>
      <w:r>
        <w:rPr>
          <w:rFonts w:eastAsia="Times New Roman"/>
          <w:szCs w:val="24"/>
        </w:rPr>
        <w:t xml:space="preserve">, τίποτα με το θέμα της επιστροφής του Τμήματος Βαλκανικών Σπουδών, τίποτα με την </w:t>
      </w:r>
      <w:proofErr w:type="spellStart"/>
      <w:r>
        <w:rPr>
          <w:rFonts w:eastAsia="Times New Roman"/>
          <w:szCs w:val="24"/>
        </w:rPr>
        <w:t>αποθείωση</w:t>
      </w:r>
      <w:proofErr w:type="spellEnd"/>
      <w:r>
        <w:rPr>
          <w:rFonts w:eastAsia="Times New Roman"/>
          <w:szCs w:val="24"/>
        </w:rPr>
        <w:t xml:space="preserve"> Αμυνταίου, αρδευτικά δίκτυα. </w:t>
      </w:r>
    </w:p>
    <w:p w14:paraId="488C4D74"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Έ</w:t>
      </w:r>
      <w:r>
        <w:rPr>
          <w:rFonts w:eastAsia="Times New Roman"/>
          <w:szCs w:val="24"/>
        </w:rPr>
        <w:t>ρχομαι σε ένα τελευταίο και απευθύνομαι στον νέο Υπουργό Ενέργειας, σχετικά με την ανέγερση της δεύτερης μονάδας παραγωγής ηλεκτρικής</w:t>
      </w:r>
      <w:r>
        <w:rPr>
          <w:rFonts w:eastAsia="Times New Roman"/>
          <w:szCs w:val="24"/>
        </w:rPr>
        <w:t xml:space="preserve"> ενέργειας. Γίνονται παρασκηνιακές εργασίες με τους Κινέζους. Προειδοποιώ τον νέο Υπουργό Ενέργειας, εάν δεν ικανοποιηθούν τα τοπικά δίκαια, στη Φλώρινα θα γίνει «της Κερατέας». Υπάρχουν </w:t>
      </w:r>
      <w:proofErr w:type="spellStart"/>
      <w:r>
        <w:rPr>
          <w:rFonts w:eastAsia="Times New Roman"/>
          <w:szCs w:val="24"/>
        </w:rPr>
        <w:t>χρωστούμενα</w:t>
      </w:r>
      <w:proofErr w:type="spellEnd"/>
      <w:r>
        <w:rPr>
          <w:rFonts w:eastAsia="Times New Roman"/>
          <w:szCs w:val="24"/>
        </w:rPr>
        <w:t xml:space="preserve"> στους πολίτες της Φλώρινας από παλιές εταιρείες, οι οποίε</w:t>
      </w:r>
      <w:r>
        <w:rPr>
          <w:rFonts w:eastAsia="Times New Roman"/>
          <w:szCs w:val="24"/>
        </w:rPr>
        <w:t>ς σηκω</w:t>
      </w:r>
      <w:r>
        <w:rPr>
          <w:rFonts w:eastAsia="Times New Roman"/>
          <w:szCs w:val="24"/>
        </w:rPr>
        <w:lastRenderedPageBreak/>
        <w:t xml:space="preserve">θήκανε και φύγανε και αφήσανε λάκκους μεγάλους. Εάν δεν υπάρχει </w:t>
      </w:r>
      <w:proofErr w:type="spellStart"/>
      <w:r>
        <w:rPr>
          <w:rFonts w:eastAsia="Times New Roman"/>
          <w:szCs w:val="24"/>
        </w:rPr>
        <w:t>συμβατοποίηση</w:t>
      </w:r>
      <w:proofErr w:type="spellEnd"/>
      <w:r>
        <w:rPr>
          <w:rFonts w:eastAsia="Times New Roman"/>
          <w:szCs w:val="24"/>
        </w:rPr>
        <w:t xml:space="preserve"> ότι η νέα μονάδα θα παίρνει ντόπιο δυναμικό, εμείς δεν πρόκειται να δεχθούμε αυτό που γίνεται στα Σκόπια, που έχουν γεμίσει με Κινέζους εργάτες. Δεν πρόκειται να δεχθούμε ν</w:t>
      </w:r>
      <w:r>
        <w:rPr>
          <w:rFonts w:eastAsia="Times New Roman"/>
          <w:szCs w:val="24"/>
        </w:rPr>
        <w:t xml:space="preserve">α χτιστεί νέα μονάδα και να έχουμε Πακιστανούς και Αφγανούς και όλους τους υπόλοιπους και οι υπόλοιποι να βρίσκονται στην ανεργία και βεβαίως το θέμα του δωρεάν ηλεκτρικού ρεύματος. </w:t>
      </w:r>
    </w:p>
    <w:p w14:paraId="488C4D75"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μεγάλο πρόβλημα του ΣΥΡΙΖΑ δεν είναι όλα αυτά. Είναι και αυτά, αλλά εί</w:t>
      </w:r>
      <w:r>
        <w:rPr>
          <w:rFonts w:eastAsia="Times New Roman"/>
          <w:szCs w:val="24"/>
        </w:rPr>
        <w:t xml:space="preserve">ναι κυρίως η πολιτική παρουσία του και η χαμένη αξιοπιστία. Η </w:t>
      </w:r>
      <w:proofErr w:type="spellStart"/>
      <w:r>
        <w:rPr>
          <w:rFonts w:eastAsia="Times New Roman"/>
          <w:szCs w:val="24"/>
        </w:rPr>
        <w:t>Μέρκελ</w:t>
      </w:r>
      <w:proofErr w:type="spellEnd"/>
      <w:r>
        <w:rPr>
          <w:rFonts w:eastAsia="Times New Roman"/>
          <w:szCs w:val="24"/>
        </w:rPr>
        <w:t xml:space="preserve"> τελικά τι είναι; Είναι Αρχηγός </w:t>
      </w:r>
      <w:r>
        <w:rPr>
          <w:rFonts w:eastAsia="Times New Roman"/>
          <w:szCs w:val="24"/>
        </w:rPr>
        <w:t>ο</w:t>
      </w:r>
      <w:r>
        <w:rPr>
          <w:rFonts w:eastAsia="Times New Roman"/>
          <w:szCs w:val="24"/>
        </w:rPr>
        <w:t xml:space="preserve">ικονομικού Ράιχ ή ισχυρή σύμμαχος; Ο Ολάντ τι είναι σήμερα; </w:t>
      </w:r>
      <w:r>
        <w:rPr>
          <w:rFonts w:eastAsia="Times New Roman"/>
          <w:szCs w:val="24"/>
        </w:rPr>
        <w:t>«</w:t>
      </w:r>
      <w:proofErr w:type="spellStart"/>
      <w:r>
        <w:rPr>
          <w:rFonts w:eastAsia="Times New Roman"/>
          <w:szCs w:val="24"/>
        </w:rPr>
        <w:t>Ολαντρέου</w:t>
      </w:r>
      <w:proofErr w:type="spellEnd"/>
      <w:r>
        <w:rPr>
          <w:rFonts w:eastAsia="Times New Roman"/>
          <w:szCs w:val="24"/>
        </w:rPr>
        <w:t>»</w:t>
      </w:r>
      <w:r>
        <w:rPr>
          <w:rFonts w:eastAsia="Times New Roman"/>
          <w:szCs w:val="24"/>
        </w:rPr>
        <w:t xml:space="preserve"> ή ισχυρός σύμμαχος; Το ΔΝΤ είναι καλό όταν ζητάει μείωση του χρέους και κακό όταν ζ</w:t>
      </w:r>
      <w:r>
        <w:rPr>
          <w:rFonts w:eastAsia="Times New Roman"/>
          <w:szCs w:val="24"/>
        </w:rPr>
        <w:t xml:space="preserve">ητάει μείωση συντάξεων; Οι ΗΠΑ τι είναι; Φονιάδες των λαών ή σύμμαχοι; Τώρα τι σχέση έχει η Επανάσταση του 1821 με την Οκτωβριανή, αυτό μόνο ο </w:t>
      </w:r>
      <w:proofErr w:type="spellStart"/>
      <w:r>
        <w:rPr>
          <w:rFonts w:eastAsia="Times New Roman"/>
          <w:szCs w:val="24"/>
        </w:rPr>
        <w:t>Κομαντάντε</w:t>
      </w:r>
      <w:proofErr w:type="spellEnd"/>
      <w:r>
        <w:rPr>
          <w:rFonts w:eastAsia="Times New Roman"/>
          <w:szCs w:val="24"/>
        </w:rPr>
        <w:t xml:space="preserve"> μπορεί να μας το πει.</w:t>
      </w:r>
    </w:p>
    <w:p w14:paraId="488C4D76"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Κύριοι συνάδελφοι, λίγο πολύ τα δημοσιονομικά ισοσκελίστηκαν. Γιατί δεν απογειών</w:t>
      </w:r>
      <w:r>
        <w:rPr>
          <w:rFonts w:eastAsia="Times New Roman"/>
          <w:szCs w:val="24"/>
        </w:rPr>
        <w:t>εται η οικονομία; Γιατί δεν έρχονται ξένες και εγχώριες επενδύσεις; Απλά γιατί δεν σας έχουν εμπιστοσύνη</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άτι που χτίζεται μέρα με τη μέρα, σιγά σιγά και γκρεμίζεται εν μία </w:t>
      </w:r>
      <w:proofErr w:type="spellStart"/>
      <w:r>
        <w:rPr>
          <w:rFonts w:eastAsia="Times New Roman"/>
          <w:szCs w:val="24"/>
        </w:rPr>
        <w:t>νυκτί</w:t>
      </w:r>
      <w:proofErr w:type="spellEnd"/>
      <w:r>
        <w:rPr>
          <w:rFonts w:eastAsia="Times New Roman"/>
          <w:szCs w:val="24"/>
        </w:rPr>
        <w:t>. Βρήκατε το δένδρο, χάσατε το δάσος με τις αντιφατικές σας δηλώσεις και πράξ</w:t>
      </w:r>
      <w:r>
        <w:rPr>
          <w:rFonts w:eastAsia="Times New Roman"/>
          <w:szCs w:val="24"/>
        </w:rPr>
        <w:t xml:space="preserve">εις. Άλλα λέτε το πρωί, άλλα το μεσημέρι, άλλα το βράδυ. Άλλος τραβάει για Ανατολή και άλλος για Δύση. </w:t>
      </w:r>
    </w:p>
    <w:p w14:paraId="488C4D77"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Κύριοι, ο λαός θέλει λύσεις τώρα. Ή δίνετε λύσεις τώρα στα προβλήματα και στα αδιέξοδα, που εσείς δημιουργήσατε</w:t>
      </w:r>
      <w:r>
        <w:rPr>
          <w:rFonts w:eastAsia="Times New Roman"/>
          <w:szCs w:val="24"/>
        </w:rPr>
        <w:t>,</w:t>
      </w:r>
      <w:r>
        <w:rPr>
          <w:rFonts w:eastAsia="Times New Roman"/>
          <w:szCs w:val="24"/>
        </w:rPr>
        <w:t xml:space="preserve"> ή τότε τη λύση θα δώσει ο ίδιος ο λαός</w:t>
      </w:r>
      <w:r>
        <w:rPr>
          <w:rFonts w:eastAsia="Times New Roman"/>
          <w:szCs w:val="24"/>
        </w:rPr>
        <w:t>,</w:t>
      </w:r>
      <w:r>
        <w:rPr>
          <w:rFonts w:eastAsia="Times New Roman"/>
          <w:szCs w:val="24"/>
        </w:rPr>
        <w:t xml:space="preserve"> αφού στη </w:t>
      </w:r>
      <w:r>
        <w:rPr>
          <w:rFonts w:eastAsia="Times New Roman"/>
          <w:szCs w:val="24"/>
        </w:rPr>
        <w:t>δ</w:t>
      </w:r>
      <w:r>
        <w:rPr>
          <w:rFonts w:eastAsia="Times New Roman"/>
          <w:szCs w:val="24"/>
        </w:rPr>
        <w:t>ημοκρατία γνωρίζετε ότι δεν υπάρχουν αδιέξοδα.</w:t>
      </w:r>
    </w:p>
    <w:p w14:paraId="488C4D78"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Καλές γιορτές σε όλους.</w:t>
      </w:r>
    </w:p>
    <w:p w14:paraId="488C4D79"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88C4D7A"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τον κ. Πάλλη Γεώργιο από το</w:t>
      </w:r>
      <w:r>
        <w:rPr>
          <w:rFonts w:eastAsia="Times New Roman"/>
          <w:szCs w:val="24"/>
        </w:rPr>
        <w:t>ν</w:t>
      </w:r>
      <w:r>
        <w:rPr>
          <w:rFonts w:eastAsia="Times New Roman"/>
          <w:szCs w:val="24"/>
        </w:rPr>
        <w:t xml:space="preserve"> ΣΥΡΙΖΑ.</w:t>
      </w:r>
    </w:p>
    <w:p w14:paraId="488C4D7B"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lastRenderedPageBreak/>
        <w:t>ΚΩΝΣΤΑΝΤΙΝΟΣ ΓΑΒΡΟΓΛΟΥ (Υπουργός Π</w:t>
      </w:r>
      <w:r>
        <w:rPr>
          <w:rFonts w:eastAsia="Times New Roman"/>
          <w:b/>
          <w:szCs w:val="24"/>
        </w:rPr>
        <w:t xml:space="preserve">αιδείας, Έρευνας και Θρησκευμάτων): </w:t>
      </w:r>
      <w:r>
        <w:rPr>
          <w:rFonts w:eastAsia="Times New Roman"/>
          <w:szCs w:val="24"/>
        </w:rPr>
        <w:t xml:space="preserve">Κύριε Πρόεδρε, μπορώ να κάνω μια διευκρίνιση; </w:t>
      </w:r>
    </w:p>
    <w:p w14:paraId="488C4D7C"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Ναι. Μισό λεπτό, κύριε Πάλλη.</w:t>
      </w:r>
    </w:p>
    <w:p w14:paraId="488C4D7D"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Ορίστε, κύριε Υπουργέ, έχετε τον λόγο για ένα λεπτό. </w:t>
      </w:r>
    </w:p>
    <w:p w14:paraId="488C4D7E"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ΚΩΝΣΤΑΝΤΙΝΟΣ ΓΑΒΡΟΓΛΟΥ (Υπουργός Παιδείας, Έρευνας και </w:t>
      </w:r>
      <w:r>
        <w:rPr>
          <w:rFonts w:eastAsia="Times New Roman"/>
          <w:b/>
          <w:szCs w:val="24"/>
        </w:rPr>
        <w:t xml:space="preserve">Θρησκευμάτων): </w:t>
      </w:r>
      <w:r>
        <w:rPr>
          <w:rFonts w:eastAsia="Times New Roman"/>
          <w:szCs w:val="24"/>
        </w:rPr>
        <w:t>Υπάρχει μια συζήτηση που χρησιμοποιείται η λέξη «</w:t>
      </w:r>
      <w:proofErr w:type="spellStart"/>
      <w:r>
        <w:rPr>
          <w:rFonts w:eastAsia="Times New Roman"/>
          <w:szCs w:val="24"/>
        </w:rPr>
        <w:t>σοβιετοποίηση</w:t>
      </w:r>
      <w:proofErr w:type="spellEnd"/>
      <w:r>
        <w:rPr>
          <w:rFonts w:eastAsia="Times New Roman"/>
          <w:szCs w:val="24"/>
        </w:rPr>
        <w:t>». Το λέω για να σας προστατεύσω</w:t>
      </w:r>
      <w:r>
        <w:rPr>
          <w:rFonts w:eastAsia="Times New Roman"/>
          <w:szCs w:val="24"/>
        </w:rPr>
        <w:t>,</w:t>
      </w:r>
      <w:r>
        <w:rPr>
          <w:rFonts w:eastAsia="Times New Roman"/>
          <w:szCs w:val="24"/>
        </w:rPr>
        <w:t xml:space="preserve"> γιατί εκτίθεστε με το να χρησιμοποιείτε αυτή τη λέξη. Αν διαβάσετε αυτά που έλεγε ο Πρωθυπουργός Ράλλης ή ο Μπακογιάννης, αν αυτά που πάμε να κάν</w:t>
      </w:r>
      <w:r>
        <w:rPr>
          <w:rFonts w:eastAsia="Times New Roman"/>
          <w:szCs w:val="24"/>
        </w:rPr>
        <w:t xml:space="preserve">ουμε εμείς είναι </w:t>
      </w:r>
      <w:proofErr w:type="spellStart"/>
      <w:r>
        <w:rPr>
          <w:rFonts w:eastAsia="Times New Roman"/>
          <w:szCs w:val="24"/>
        </w:rPr>
        <w:t>σοβιετοποίηση</w:t>
      </w:r>
      <w:proofErr w:type="spellEnd"/>
      <w:r>
        <w:rPr>
          <w:rFonts w:eastAsia="Times New Roman"/>
          <w:szCs w:val="24"/>
        </w:rPr>
        <w:t>,</w:t>
      </w:r>
      <w:r>
        <w:rPr>
          <w:rFonts w:eastAsia="Times New Roman"/>
          <w:szCs w:val="24"/>
        </w:rPr>
        <w:t xml:space="preserve"> δεν ξέρω τι θα έχετε να πείτε για αυτούς τους συναδέλφους μας. Το λέω λοιπόν για να μην εκτίθεστε, μη χρησιμοποιείτε την ίδια λέξη που χρησιμοποιεί εξαιρετικά επιθετικά ο Σύλλογος Ιδιωτικών Εκ</w:t>
      </w:r>
      <w:r>
        <w:rPr>
          <w:rFonts w:eastAsia="Times New Roman"/>
          <w:szCs w:val="24"/>
        </w:rPr>
        <w:lastRenderedPageBreak/>
        <w:t>παιδευτηρίων. Δεν τιμά ούτε εκεί</w:t>
      </w:r>
      <w:r>
        <w:rPr>
          <w:rFonts w:eastAsia="Times New Roman"/>
          <w:szCs w:val="24"/>
        </w:rPr>
        <w:t xml:space="preserve">νους τους συναδέλφους, δεν τιμά να χρησιμοποιείται κάτι που είναι λάθος και </w:t>
      </w:r>
      <w:proofErr w:type="spellStart"/>
      <w:r>
        <w:rPr>
          <w:rFonts w:eastAsia="Times New Roman"/>
          <w:szCs w:val="24"/>
        </w:rPr>
        <w:t>ανιστορικό</w:t>
      </w:r>
      <w:proofErr w:type="spellEnd"/>
      <w:r>
        <w:rPr>
          <w:rFonts w:eastAsia="Times New Roman"/>
          <w:szCs w:val="24"/>
        </w:rPr>
        <w:t>. Το λέω, επιμένω, για να σας προστατεύσω.</w:t>
      </w:r>
    </w:p>
    <w:p w14:paraId="488C4D7F"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 Σας ευχαριστώ.</w:t>
      </w:r>
    </w:p>
    <w:p w14:paraId="488C4D80"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Ορίστε, κύριε Πάλλη, έχετε τον λόγο.</w:t>
      </w:r>
    </w:p>
    <w:p w14:paraId="488C4D81"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ΓΕΩΡΓΙΟΣ ΠΑΛΛΗΣ: </w:t>
      </w:r>
      <w:r>
        <w:rPr>
          <w:rFonts w:eastAsia="Times New Roman"/>
          <w:szCs w:val="24"/>
        </w:rPr>
        <w:t xml:space="preserve">Ευχαριστώ, κύριε Πρόεδρε. </w:t>
      </w:r>
    </w:p>
    <w:p w14:paraId="488C4D82"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συνάδελφοι, νομίζω ότι οι επενδυτές που θα ήθελα</w:t>
      </w:r>
      <w:r>
        <w:rPr>
          <w:rFonts w:eastAsia="Times New Roman"/>
          <w:szCs w:val="24"/>
        </w:rPr>
        <w:t>ν</w:t>
      </w:r>
      <w:r>
        <w:rPr>
          <w:rFonts w:eastAsia="Times New Roman"/>
          <w:szCs w:val="24"/>
        </w:rPr>
        <w:t xml:space="preserve"> να έρθουν στη χώρα, ακούγοντας τον προηγούμενο ομιλητή και όλα αυτά τα δεινά που έχει υποστεί ο τόπος, τις ομιλίες πολλών μαζί να μας κατακεραυνώνουν, δεν θα έρχονταν ποτέ. </w:t>
      </w:r>
    </w:p>
    <w:p w14:paraId="488C4D83" w14:textId="77777777" w:rsidR="00FF101B" w:rsidRDefault="00202D30">
      <w:pPr>
        <w:spacing w:line="600" w:lineRule="auto"/>
        <w:ind w:firstLine="720"/>
        <w:contextualSpacing/>
        <w:jc w:val="both"/>
        <w:rPr>
          <w:rFonts w:eastAsia="Times New Roman"/>
          <w:szCs w:val="24"/>
        </w:rPr>
      </w:pPr>
      <w:r>
        <w:rPr>
          <w:rFonts w:eastAsia="Times New Roman"/>
          <w:szCs w:val="24"/>
        </w:rPr>
        <w:t>Να πάρουμε κάποια δεδομένα. Είχαμε μια συμφωνία και έχουμε ένα συγκεκριμένο περιβ</w:t>
      </w:r>
      <w:r>
        <w:rPr>
          <w:rFonts w:eastAsia="Times New Roman"/>
          <w:szCs w:val="24"/>
        </w:rPr>
        <w:t>άλλον, στο οποίο συνειδητά προσπαθούμε να εφαρμόσουμε, μέσα σε αυτ</w:t>
      </w:r>
      <w:r>
        <w:rPr>
          <w:rFonts w:eastAsia="Times New Roman"/>
          <w:szCs w:val="24"/>
        </w:rPr>
        <w:t>ό</w:t>
      </w:r>
      <w:r>
        <w:rPr>
          <w:rFonts w:eastAsia="Times New Roman"/>
          <w:szCs w:val="24"/>
        </w:rPr>
        <w:t xml:space="preserve"> τ</w:t>
      </w:r>
      <w:r>
        <w:rPr>
          <w:rFonts w:eastAsia="Times New Roman"/>
          <w:szCs w:val="24"/>
        </w:rPr>
        <w:t>ο</w:t>
      </w:r>
      <w:r>
        <w:rPr>
          <w:rFonts w:eastAsia="Times New Roman"/>
          <w:szCs w:val="24"/>
        </w:rPr>
        <w:t xml:space="preserve"> στεν</w:t>
      </w:r>
      <w:r>
        <w:rPr>
          <w:rFonts w:eastAsia="Times New Roman"/>
          <w:szCs w:val="24"/>
        </w:rPr>
        <w:t>ό</w:t>
      </w:r>
      <w:r>
        <w:rPr>
          <w:rFonts w:eastAsia="Times New Roman"/>
          <w:szCs w:val="24"/>
        </w:rPr>
        <w:t xml:space="preserve"> πλαίσι</w:t>
      </w:r>
      <w:r>
        <w:rPr>
          <w:rFonts w:eastAsia="Times New Roman"/>
          <w:szCs w:val="24"/>
        </w:rPr>
        <w:t>ο</w:t>
      </w:r>
      <w:r>
        <w:rPr>
          <w:rFonts w:eastAsia="Times New Roman"/>
          <w:szCs w:val="24"/>
        </w:rPr>
        <w:t xml:space="preserve"> μιας λιτότητας μακροχρόνιας, </w:t>
      </w:r>
      <w:r>
        <w:rPr>
          <w:rFonts w:eastAsia="Times New Roman"/>
          <w:szCs w:val="24"/>
        </w:rPr>
        <w:lastRenderedPageBreak/>
        <w:t>μια πτυχή της πολιτικής μας με δεδομένη την ανάγκη για δομικές αλλαγές και με στόχο την αναδιανομή</w:t>
      </w:r>
      <w:r>
        <w:rPr>
          <w:rFonts w:eastAsia="Times New Roman"/>
          <w:szCs w:val="24"/>
        </w:rPr>
        <w:t>,</w:t>
      </w:r>
      <w:r>
        <w:rPr>
          <w:rFonts w:eastAsia="Times New Roman"/>
          <w:szCs w:val="24"/>
        </w:rPr>
        <w:t xml:space="preserve"> στο</w:t>
      </w:r>
      <w:r>
        <w:rPr>
          <w:rFonts w:eastAsia="Times New Roman"/>
          <w:szCs w:val="24"/>
        </w:rPr>
        <w:t>ν</w:t>
      </w:r>
      <w:r>
        <w:rPr>
          <w:rFonts w:eastAsia="Times New Roman"/>
          <w:szCs w:val="24"/>
        </w:rPr>
        <w:t xml:space="preserve"> βαθμό που είναι εφικτό </w:t>
      </w:r>
      <w:r>
        <w:rPr>
          <w:rFonts w:eastAsia="Times New Roman"/>
          <w:szCs w:val="24"/>
        </w:rPr>
        <w:t>υ</w:t>
      </w:r>
      <w:r>
        <w:rPr>
          <w:rFonts w:eastAsia="Times New Roman"/>
          <w:szCs w:val="24"/>
        </w:rPr>
        <w:t xml:space="preserve">πό αυτές τις </w:t>
      </w:r>
      <w:r>
        <w:rPr>
          <w:rFonts w:eastAsia="Times New Roman"/>
          <w:szCs w:val="24"/>
        </w:rPr>
        <w:t>συνθήκες, προκειμένου να ενισχύσουμε τους αδύναμους συμπολίτες μας, να ενισχύσουμε την υγεία, την παιδεία, το κοινωνικό κράτος.</w:t>
      </w:r>
    </w:p>
    <w:p w14:paraId="488C4D8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συζητάμε για τον </w:t>
      </w:r>
      <w:r>
        <w:rPr>
          <w:rFonts w:eastAsia="Times New Roman"/>
          <w:szCs w:val="24"/>
        </w:rPr>
        <w:t>π</w:t>
      </w:r>
      <w:r>
        <w:rPr>
          <w:rFonts w:eastAsia="Times New Roman"/>
          <w:szCs w:val="24"/>
        </w:rPr>
        <w:t xml:space="preserve">ροϋπολογισμό του 2017 μιας χώρας που βρίσκεται σε μια πολύ αδύναμη θέση της πιο </w:t>
      </w:r>
      <w:r>
        <w:rPr>
          <w:rFonts w:eastAsia="Times New Roman"/>
          <w:szCs w:val="24"/>
        </w:rPr>
        <w:t xml:space="preserve">συγχυσμένης και φοβικής ηπείρου, στη θέα των παγκόσμιων προκλήσεων και των τεκτονικών και πολιτικών αλλαγών, μιας ηπείρου που κλείνει τα μάτια στη θέα των χιλιάδων πνιγμένων ανθρώπων στη Μεσόγειο, μιας ηπείρου που κλείνει τα μάτια στη γιαγιά με το παιδάκι </w:t>
      </w:r>
      <w:r>
        <w:rPr>
          <w:rFonts w:eastAsia="Times New Roman"/>
          <w:szCs w:val="24"/>
        </w:rPr>
        <w:t xml:space="preserve">στη Μόρια της Λέσβου, στο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μιας ηπείρου που</w:t>
      </w:r>
      <w:r>
        <w:rPr>
          <w:rFonts w:eastAsia="Times New Roman"/>
          <w:szCs w:val="24"/>
        </w:rPr>
        <w:t>,</w:t>
      </w:r>
      <w:r>
        <w:rPr>
          <w:rFonts w:eastAsia="Times New Roman"/>
          <w:szCs w:val="24"/>
        </w:rPr>
        <w:t xml:space="preserve"> αντί να επενδύει στα ανταγωνιστικά της πλεονεκτήματα, στην έρευνα, στην καινοτομία, στον μορφωμένο πληθυσμό της, στην υψηλή προστιθέμενη αξία</w:t>
      </w:r>
      <w:r>
        <w:rPr>
          <w:rFonts w:eastAsia="Times New Roman"/>
          <w:szCs w:val="24"/>
        </w:rPr>
        <w:t>,</w:t>
      </w:r>
      <w:r>
        <w:rPr>
          <w:rFonts w:eastAsia="Times New Roman"/>
          <w:szCs w:val="24"/>
        </w:rPr>
        <w:t xml:space="preserve"> υποβιβάζει το βιοτικό επίπεδο των πολιτών. </w:t>
      </w:r>
    </w:p>
    <w:p w14:paraId="488C4D8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Αυτό είναι που </w:t>
      </w:r>
      <w:r>
        <w:rPr>
          <w:rFonts w:eastAsia="Times New Roman"/>
          <w:szCs w:val="24"/>
        </w:rPr>
        <w:t>θέλουμε, κυρίες και κύριοι συνάδελφοι; Μπορούμε να τους ανταγωνιστούμε στο κόστος εργασίας; Μπορούμε να ανταγωνιστούμε τις αναπτυσσόμενες χώρες ως Ευρώπη; Μπορεί να γυρίσει η ιστορία πίσω;</w:t>
      </w:r>
    </w:p>
    <w:p w14:paraId="488C4D86" w14:textId="77777777" w:rsidR="00FF101B" w:rsidRDefault="00202D30">
      <w:pPr>
        <w:spacing w:line="600" w:lineRule="auto"/>
        <w:ind w:firstLine="720"/>
        <w:contextualSpacing/>
        <w:jc w:val="both"/>
        <w:rPr>
          <w:rFonts w:eastAsia="Times New Roman"/>
          <w:szCs w:val="24"/>
        </w:rPr>
      </w:pPr>
      <w:r>
        <w:rPr>
          <w:rFonts w:eastAsia="Times New Roman"/>
          <w:szCs w:val="24"/>
        </w:rPr>
        <w:t>Δεν μπορεί, κυρίες και κύριοι συνάδελφοι. Είναι πολλά τα προβλήματα</w:t>
      </w:r>
      <w:r>
        <w:rPr>
          <w:rFonts w:eastAsia="Times New Roman"/>
          <w:szCs w:val="24"/>
        </w:rPr>
        <w:t>, είναι ατελείωτες οι προκλήσεις, είναι αδιέξοδη η πολιτική που ακολουθείται μέχρι στιγμής στην Ευρώπη. Τα τελευταία χρόνια</w:t>
      </w:r>
      <w:r>
        <w:rPr>
          <w:rFonts w:eastAsia="Times New Roman"/>
          <w:szCs w:val="24"/>
        </w:rPr>
        <w:t>,</w:t>
      </w:r>
      <w:r>
        <w:rPr>
          <w:rFonts w:eastAsia="Times New Roman"/>
          <w:szCs w:val="24"/>
        </w:rPr>
        <w:t xml:space="preserve"> αντί να λύνονται προβλήματα, προστίθενται αδιέξοδα. Αντί να ανακατανέμεται ο πλούτος, μεγαλώνουν οι ανισότητες, αντί να υπερασπιστο</w:t>
      </w:r>
      <w:r>
        <w:rPr>
          <w:rFonts w:eastAsia="Times New Roman"/>
          <w:szCs w:val="24"/>
        </w:rPr>
        <w:t>ύμε τους αδύναμους, καλούμαστε από τη</w:t>
      </w:r>
      <w:r>
        <w:rPr>
          <w:rFonts w:eastAsia="Times New Roman"/>
          <w:szCs w:val="24"/>
        </w:rPr>
        <w:t>ν</w:t>
      </w:r>
      <w:r>
        <w:rPr>
          <w:rFonts w:eastAsia="Times New Roman"/>
          <w:szCs w:val="24"/>
        </w:rPr>
        <w:t xml:space="preserve"> Ευρώπη να τους εξαθλιώνουμε περαιτέρω. Αντί να εκφράσουμε ένα νέο αφήγημα για την κοινωνία και τους πολίτες, ένα αφήγημα που θα περιλαμβάνει την ποιότητα της ζωής των πολιτών, διαχειριζόμαστε μίζερα την καθημερινότητά</w:t>
      </w:r>
      <w:r>
        <w:rPr>
          <w:rFonts w:eastAsia="Times New Roman"/>
          <w:szCs w:val="24"/>
        </w:rPr>
        <w:t xml:space="preserve"> μας</w:t>
      </w:r>
      <w:r>
        <w:rPr>
          <w:rFonts w:eastAsia="Times New Roman"/>
          <w:szCs w:val="24"/>
        </w:rPr>
        <w:t>,</w:t>
      </w:r>
      <w:r>
        <w:rPr>
          <w:rFonts w:eastAsia="Times New Roman"/>
          <w:szCs w:val="24"/>
        </w:rPr>
        <w:t xml:space="preserve"> προσπαθώντας να αντιμετωπίσουμε τα αποτελέσματα αλλαγών, χωρίς να κάνουμε τίποτα</w:t>
      </w:r>
      <w:r>
        <w:rPr>
          <w:rFonts w:eastAsia="Times New Roman"/>
          <w:szCs w:val="24"/>
        </w:rPr>
        <w:t>,</w:t>
      </w:r>
      <w:r>
        <w:rPr>
          <w:rFonts w:eastAsia="Times New Roman"/>
          <w:szCs w:val="24"/>
        </w:rPr>
        <w:t xml:space="preserve"> ώστε να α</w:t>
      </w:r>
      <w:r>
        <w:rPr>
          <w:rFonts w:eastAsia="Times New Roman"/>
          <w:szCs w:val="24"/>
        </w:rPr>
        <w:lastRenderedPageBreak/>
        <w:t>ντιμετωπίσουμε τις αιτίες που προκαλούν αυτές τις αλλαγές, χωρίς να επεμβαίνουμε ουσιαστικά</w:t>
      </w:r>
      <w:r>
        <w:rPr>
          <w:rFonts w:eastAsia="Times New Roman"/>
          <w:szCs w:val="24"/>
        </w:rPr>
        <w:t>,</w:t>
      </w:r>
      <w:r>
        <w:rPr>
          <w:rFonts w:eastAsia="Times New Roman"/>
          <w:szCs w:val="24"/>
        </w:rPr>
        <w:t xml:space="preserve"> ώστε να πάρουμε εμείς την πρωτοβουλία των επιλογών που θα καθορίσο</w:t>
      </w:r>
      <w:r>
        <w:rPr>
          <w:rFonts w:eastAsia="Times New Roman"/>
          <w:szCs w:val="24"/>
        </w:rPr>
        <w:t>υν τη ζωή μας.</w:t>
      </w:r>
    </w:p>
    <w:p w14:paraId="488C4D8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της Νέας Δημοκρατίας και του ΠΑΣΟΚ, η χώρα μας βρίσκεται σε μια μεγάλη κρίση εδώ και αρκετά χρόνια και νομίζω πως θα συμφωνήσετε ότι δεν είμαστε αποκλειστικοί υπεύθυνοι εμείς του ΣΥΡΙΖΑ για αυτή την κατάσταση. </w:t>
      </w:r>
    </w:p>
    <w:p w14:paraId="488C4D88" w14:textId="77777777" w:rsidR="00FF101B" w:rsidRDefault="00202D30">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 xml:space="preserve">ιστεύω επίσης ότι όλοι συμφωνούμε ότι χωρίς ριζικές αλλαγές, δομικές μεταρρυθμίσεις και δύσκολες επιλογές δεν μπορούμε να ξεφύγουμε από τον φαύλο </w:t>
      </w:r>
      <w:proofErr w:type="spellStart"/>
      <w:r>
        <w:rPr>
          <w:rFonts w:eastAsia="Times New Roman"/>
          <w:szCs w:val="24"/>
        </w:rPr>
        <w:t>υφεσιακό</w:t>
      </w:r>
      <w:proofErr w:type="spellEnd"/>
      <w:r>
        <w:rPr>
          <w:rFonts w:eastAsia="Times New Roman"/>
          <w:szCs w:val="24"/>
        </w:rPr>
        <w:t xml:space="preserve"> κύκλο στον οποίο βρισκόμαστε τα τελευταία χρόνια και πως οι αλλαγές απαιτούν χρόνο, τη συγκατάθεση τω</w:t>
      </w:r>
      <w:r>
        <w:rPr>
          <w:rFonts w:eastAsia="Times New Roman"/>
          <w:szCs w:val="24"/>
        </w:rPr>
        <w:t>ν συμπολιτών μας, τη συμμετοχή τους και την ευρύτερη κοινωνική συναίνεση.</w:t>
      </w:r>
    </w:p>
    <w:p w14:paraId="488C4D89"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της Νέας Δημοκρατίας, όσοι είστε εδώ, πιστεύω ότι θα συμφωνήσετε στο γεγονός πως οι αλλαγές αυτές δεν μπο</w:t>
      </w:r>
      <w:r>
        <w:rPr>
          <w:rFonts w:eastAsia="Times New Roman"/>
          <w:szCs w:val="24"/>
        </w:rPr>
        <w:lastRenderedPageBreak/>
        <w:t xml:space="preserve">ρούν να συμβούν μέσα σε ένα μόνιμο </w:t>
      </w:r>
      <w:proofErr w:type="spellStart"/>
      <w:r>
        <w:rPr>
          <w:rFonts w:eastAsia="Times New Roman"/>
          <w:szCs w:val="24"/>
        </w:rPr>
        <w:t>υφεσιακό</w:t>
      </w:r>
      <w:proofErr w:type="spellEnd"/>
      <w:r>
        <w:rPr>
          <w:rFonts w:eastAsia="Times New Roman"/>
          <w:szCs w:val="24"/>
        </w:rPr>
        <w:t xml:space="preserve"> περι</w:t>
      </w:r>
      <w:r>
        <w:rPr>
          <w:rFonts w:eastAsia="Times New Roman"/>
          <w:szCs w:val="24"/>
        </w:rPr>
        <w:t>βάλλον, πως</w:t>
      </w:r>
      <w:r>
        <w:rPr>
          <w:rFonts w:eastAsia="Times New Roman"/>
          <w:szCs w:val="24"/>
        </w:rPr>
        <w:t>,</w:t>
      </w:r>
      <w:r>
        <w:rPr>
          <w:rFonts w:eastAsia="Times New Roman"/>
          <w:szCs w:val="24"/>
        </w:rPr>
        <w:t xml:space="preserve"> προκειμένου να μη διαταραχθεί παραπάνω η κοινωνική συνοχή</w:t>
      </w:r>
      <w:r>
        <w:rPr>
          <w:rFonts w:eastAsia="Times New Roman"/>
          <w:szCs w:val="24"/>
        </w:rPr>
        <w:t>,</w:t>
      </w:r>
      <w:r>
        <w:rPr>
          <w:rFonts w:eastAsia="Times New Roman"/>
          <w:szCs w:val="24"/>
        </w:rPr>
        <w:t xml:space="preserve"> θα πρέπει να προστατευθούν οι αδύναμες κοινωνικές ομάδες, οι πρόσφυγες, οι συνταξιούχοι. Είναι θέμα κοινωνικής συνοχής, ανθρωπιάς και πολιτικού πολιτισμού να προστατευθούν αυτές οι ομά</w:t>
      </w:r>
      <w:r>
        <w:rPr>
          <w:rFonts w:eastAsia="Times New Roman"/>
          <w:szCs w:val="24"/>
        </w:rPr>
        <w:t>δες.</w:t>
      </w:r>
    </w:p>
    <w:p w14:paraId="488C4D8A" w14:textId="77777777" w:rsidR="00FF101B" w:rsidRDefault="00202D30">
      <w:pPr>
        <w:spacing w:line="600" w:lineRule="auto"/>
        <w:ind w:firstLine="720"/>
        <w:contextualSpacing/>
        <w:jc w:val="both"/>
        <w:rPr>
          <w:rFonts w:eastAsia="Times New Roman"/>
          <w:szCs w:val="24"/>
        </w:rPr>
      </w:pPr>
      <w:r>
        <w:rPr>
          <w:rFonts w:eastAsia="Times New Roman"/>
          <w:szCs w:val="24"/>
        </w:rPr>
        <w:t>Η πιστή εφαρμογή των αδιέξοδων μνημονίων δεν περιλαμβάνει αυτόν τον πολιτικό πολιτισμό. Εδώ, αγαπητοί συνάδελφοι, αρχίζει και η πολιτική συζήτηση. Εδώ είναι που θα πρέπει να τοποθετηθείτε πολιτικά, ειλικρινά και πατριωτικά. Αν είστε σύμφωνοι στις δομι</w:t>
      </w:r>
      <w:r>
        <w:rPr>
          <w:rFonts w:eastAsia="Times New Roman"/>
          <w:szCs w:val="24"/>
        </w:rPr>
        <w:t>κές μεταρρυθμίσεις</w:t>
      </w:r>
      <w:r>
        <w:rPr>
          <w:rFonts w:eastAsia="Times New Roman"/>
          <w:szCs w:val="24"/>
        </w:rPr>
        <w:t>,</w:t>
      </w:r>
      <w:r>
        <w:rPr>
          <w:rFonts w:eastAsia="Times New Roman"/>
          <w:szCs w:val="24"/>
        </w:rPr>
        <w:t xml:space="preserve"> θα πρέπει να παραδεχτείτε ότι η Κυβέρνηση ΣΥΡΙΖΑ – ΑΝΕΛ</w:t>
      </w:r>
      <w:r>
        <w:rPr>
          <w:rFonts w:eastAsia="Times New Roman"/>
          <w:szCs w:val="24"/>
        </w:rPr>
        <w:t>,</w:t>
      </w:r>
      <w:r>
        <w:rPr>
          <w:rFonts w:eastAsia="Times New Roman"/>
          <w:szCs w:val="24"/>
        </w:rPr>
        <w:t xml:space="preserve"> με τις όποιες παραλ</w:t>
      </w:r>
      <w:r>
        <w:rPr>
          <w:rFonts w:eastAsia="Times New Roman"/>
          <w:szCs w:val="24"/>
        </w:rPr>
        <w:t>εί</w:t>
      </w:r>
      <w:r>
        <w:rPr>
          <w:rFonts w:eastAsia="Times New Roman"/>
          <w:szCs w:val="24"/>
        </w:rPr>
        <w:t>ψεις και λάθη της</w:t>
      </w:r>
      <w:r>
        <w:rPr>
          <w:rFonts w:eastAsia="Times New Roman"/>
          <w:szCs w:val="24"/>
        </w:rPr>
        <w:t>,</w:t>
      </w:r>
      <w:r>
        <w:rPr>
          <w:rFonts w:eastAsia="Times New Roman"/>
          <w:szCs w:val="24"/>
        </w:rPr>
        <w:t xml:space="preserve"> έχει καταφέρει να π</w:t>
      </w:r>
      <w:r>
        <w:rPr>
          <w:rFonts w:eastAsia="Times New Roman"/>
          <w:szCs w:val="24"/>
        </w:rPr>
        <w:t>ροχωρήσ</w:t>
      </w:r>
      <w:r>
        <w:rPr>
          <w:rFonts w:eastAsia="Times New Roman"/>
          <w:szCs w:val="24"/>
        </w:rPr>
        <w:t>ει πράγματα που δεν προχωρούσαν τις προηγούμενες πολλές δεκαετίες, που σπαταλήσατε δισεκατομμύρια, δεν είχατε την</w:t>
      </w:r>
      <w:r>
        <w:rPr>
          <w:rFonts w:eastAsia="Times New Roman"/>
          <w:szCs w:val="24"/>
        </w:rPr>
        <w:t xml:space="preserve"> πολιτική βούληση να </w:t>
      </w:r>
      <w:r>
        <w:rPr>
          <w:rFonts w:eastAsia="Times New Roman"/>
          <w:szCs w:val="24"/>
        </w:rPr>
        <w:t xml:space="preserve">τα </w:t>
      </w:r>
      <w:r>
        <w:rPr>
          <w:rFonts w:eastAsia="Times New Roman"/>
          <w:szCs w:val="24"/>
        </w:rPr>
        <w:t>κάνετε και δημιουργήσατε και ένα τεράστιο δημοσιονομικό κόστος για όλα τα επόμενα χρόνια, ακόμα και σήμερα.</w:t>
      </w:r>
    </w:p>
    <w:p w14:paraId="488C4D8B" w14:textId="77777777" w:rsidR="00FF101B" w:rsidRDefault="00202D30">
      <w:pPr>
        <w:spacing w:line="600" w:lineRule="auto"/>
        <w:ind w:firstLine="709"/>
        <w:contextualSpacing/>
        <w:jc w:val="both"/>
        <w:rPr>
          <w:rFonts w:eastAsia="Times New Roman" w:cs="Times New Roman"/>
          <w:szCs w:val="24"/>
        </w:rPr>
      </w:pPr>
      <w:r>
        <w:rPr>
          <w:rFonts w:eastAsia="Times New Roman"/>
          <w:szCs w:val="24"/>
        </w:rPr>
        <w:lastRenderedPageBreak/>
        <w:t>Αν βέβαια για λόγους πολιτικής σκοπιμότητας ντρέπεστε, αυτό είναι κατανοητό από την πλευρά μας. Αν συμφωνήσετε με το γεγονός</w:t>
      </w:r>
      <w:r>
        <w:rPr>
          <w:rFonts w:eastAsia="Times New Roman"/>
          <w:szCs w:val="24"/>
        </w:rPr>
        <w:t xml:space="preserve"> ότι οι βαθιές δομικές αλλαγές πρέπει να συμβούν, εδώ έρχεται η σύγκρουση.</w:t>
      </w:r>
      <w:r>
        <w:rPr>
          <w:rFonts w:eastAsia="Times New Roman"/>
          <w:szCs w:val="24"/>
        </w:rPr>
        <w:t xml:space="preserve"> </w:t>
      </w:r>
      <w:r>
        <w:rPr>
          <w:rFonts w:eastAsia="Times New Roman" w:cs="Times New Roman"/>
          <w:szCs w:val="24"/>
        </w:rPr>
        <w:t xml:space="preserve">Διότι για εμάς, οι αλλαγές αυτές δεν μπορεί να είναι χωρίς την κοινωνία, δεν μπορεί να είναι μόνο νούμερα. Αυτή είναι η μεγάλη πολιτική μας διαφορά. Εμάς μας ενδιαφέρει η ανάκαμψη </w:t>
      </w:r>
      <w:r>
        <w:rPr>
          <w:rFonts w:eastAsia="Times New Roman" w:cs="Times New Roman"/>
          <w:szCs w:val="24"/>
        </w:rPr>
        <w:t>της οικονομίας να περιλαμβάνει κα τους ίδιους τους πολίτες και όχι μόνο τους αριθμούς. Δεν θέλουμε ανάπτυξη τύπου Γκάνας. Δεν θέλουμε επίτευξη στόχων με απολύσεις. Ονειρευόμαστε μια ανάπτυξη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κοινωνικής και ανθρώπινης Ευρώπης του αύριο.</w:t>
      </w:r>
    </w:p>
    <w:p w14:paraId="488C4D8C" w14:textId="77777777" w:rsidR="00FF101B" w:rsidRDefault="00202D30">
      <w:pPr>
        <w:spacing w:line="600" w:lineRule="auto"/>
        <w:ind w:firstLine="709"/>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 xml:space="preserve">ο σημείο αυτό την Προεδρική Έδρα καταλαμβάνει ο  Ζ΄ Αντιπρόεδρος της Βουλής κ. </w:t>
      </w:r>
      <w:r w:rsidRPr="005E2FBC">
        <w:rPr>
          <w:rFonts w:eastAsia="Times New Roman" w:cs="Times New Roman"/>
          <w:b/>
          <w:szCs w:val="24"/>
        </w:rPr>
        <w:t>Σπυρίδων Λυκούδης</w:t>
      </w:r>
      <w:r>
        <w:rPr>
          <w:rFonts w:eastAsia="Times New Roman" w:cs="Times New Roman"/>
          <w:szCs w:val="24"/>
        </w:rPr>
        <w:t>)</w:t>
      </w:r>
    </w:p>
    <w:p w14:paraId="488C4D8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κομμάτι του </w:t>
      </w:r>
      <w:r>
        <w:rPr>
          <w:rFonts w:eastAsia="Times New Roman" w:cs="Times New Roman"/>
          <w:szCs w:val="24"/>
        </w:rPr>
        <w:t>π</w:t>
      </w:r>
      <w:r>
        <w:rPr>
          <w:rFonts w:eastAsia="Times New Roman" w:cs="Times New Roman"/>
          <w:szCs w:val="24"/>
        </w:rPr>
        <w:t>ροϋπολογισμού θα αναφερθώ στο προσφυγικό, σε ένα νεοσύστατο Υπουργείο, το οποίο, πέρα από τις εξαγγελίες για τη</w:t>
      </w:r>
      <w:r>
        <w:rPr>
          <w:rFonts w:eastAsia="Times New Roman" w:cs="Times New Roman"/>
          <w:szCs w:val="24"/>
        </w:rPr>
        <w:t xml:space="preserve">ν ενίσχυση και της αυτοδιοίκησης, πρέπει </w:t>
      </w:r>
      <w:r>
        <w:rPr>
          <w:rFonts w:eastAsia="Times New Roman" w:cs="Times New Roman"/>
          <w:szCs w:val="24"/>
        </w:rPr>
        <w:lastRenderedPageBreak/>
        <w:t xml:space="preserve">να αξιοποιήσει και τα ευρωπαϊκά κονδύλια που υπάρχουν για την αντιμετώπιση του προσφυγικού. </w:t>
      </w:r>
    </w:p>
    <w:p w14:paraId="488C4D8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Όμως, μας κάνετε κριτική, εντελώς στείρα, για την αντιμετώπιση της προσφυγικής κρίσης, για τις παραλείψεις μας, για την αν</w:t>
      </w:r>
      <w:r>
        <w:rPr>
          <w:rFonts w:eastAsia="Times New Roman" w:cs="Times New Roman"/>
          <w:szCs w:val="24"/>
        </w:rPr>
        <w:t xml:space="preserve">θρωπιά που επιδείξαμε όταν άρχισαν τα μεγάλα προσφυγικά κύματα, για την πολιτική της ελλιπούς </w:t>
      </w:r>
      <w:proofErr w:type="spellStart"/>
      <w:r>
        <w:rPr>
          <w:rFonts w:eastAsia="Times New Roman" w:cs="Times New Roman"/>
          <w:szCs w:val="24"/>
        </w:rPr>
        <w:t>επαναπροώθησης</w:t>
      </w:r>
      <w:proofErr w:type="spellEnd"/>
      <w:r>
        <w:rPr>
          <w:rFonts w:eastAsia="Times New Roman" w:cs="Times New Roman"/>
          <w:szCs w:val="24"/>
        </w:rPr>
        <w:t xml:space="preserve"> των προσφύγων προς την Τουρκία. Όταν αύριο, λοιπόν, οι φίλοι μας οι Ευρωπαίοι θα επιβάλουν τη σταδιακή επαναφορά από το </w:t>
      </w:r>
      <w:r>
        <w:rPr>
          <w:rFonts w:eastAsia="Times New Roman" w:cs="Times New Roman"/>
          <w:szCs w:val="24"/>
        </w:rPr>
        <w:t xml:space="preserve">Δουβλίνο </w:t>
      </w:r>
      <w:r>
        <w:rPr>
          <w:rFonts w:eastAsia="Times New Roman" w:cs="Times New Roman"/>
          <w:szCs w:val="24"/>
        </w:rPr>
        <w:t>που εσείς ψηφίσατε</w:t>
      </w:r>
      <w:r>
        <w:rPr>
          <w:rFonts w:eastAsia="Times New Roman" w:cs="Times New Roman"/>
          <w:szCs w:val="24"/>
        </w:rPr>
        <w:t xml:space="preserve">, καταδικάζοντας τη χώρα μας, χωρίς εγγυήσεις, θα είστε στα κάγκελα. Εδώ, λοιπόν, στα θέματα αυτά δεν χωράνε τέτοιου τύπου πολιτικές. </w:t>
      </w:r>
    </w:p>
    <w:p w14:paraId="488C4D8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Στα νησιά του ανατολικού Αιγαίου σηκώνετε συνεχώς διάφορα κινήματα και παίζετε επικίνδυνα. Τη μια ζητάτε να εκκενωθούν απ</w:t>
      </w:r>
      <w:r>
        <w:rPr>
          <w:rFonts w:eastAsia="Times New Roman" w:cs="Times New Roman"/>
          <w:szCs w:val="24"/>
        </w:rPr>
        <w:t>ό τους πρόσφυγες και την επομένη ζητάτε να μην καταργηθεί ο ΦΠΑ, λόγω του προσφυγικού. Δεν θα κάνετε τίποτα απ’ όλα αυτά, για</w:t>
      </w:r>
      <w:r>
        <w:rPr>
          <w:rFonts w:eastAsia="Times New Roman" w:cs="Times New Roman"/>
          <w:szCs w:val="24"/>
        </w:rPr>
        <w:t>τί</w:t>
      </w:r>
      <w:r>
        <w:rPr>
          <w:rFonts w:eastAsia="Times New Roman" w:cs="Times New Roman"/>
          <w:szCs w:val="24"/>
        </w:rPr>
        <w:t xml:space="preserve"> ήσασταν ανίκανοι να </w:t>
      </w:r>
      <w:r>
        <w:rPr>
          <w:rFonts w:eastAsia="Times New Roman" w:cs="Times New Roman"/>
          <w:szCs w:val="24"/>
        </w:rPr>
        <w:lastRenderedPageBreak/>
        <w:t>τα κάνετε. Τούτη εδώ η Κυβέρνηση και το</w:t>
      </w:r>
      <w:r>
        <w:rPr>
          <w:rFonts w:eastAsia="Times New Roman" w:cs="Times New Roman"/>
          <w:szCs w:val="24"/>
        </w:rPr>
        <w:t>ν</w:t>
      </w:r>
      <w:r>
        <w:rPr>
          <w:rFonts w:eastAsia="Times New Roman" w:cs="Times New Roman"/>
          <w:szCs w:val="24"/>
        </w:rPr>
        <w:t xml:space="preserve"> ΦΠΑ διατήρησε, γιατί τεκμηριωμένα, με πάρα πολλή δουλειά</w:t>
      </w:r>
      <w:r>
        <w:rPr>
          <w:rFonts w:eastAsia="Times New Roman" w:cs="Times New Roman"/>
          <w:szCs w:val="24"/>
        </w:rPr>
        <w:t>,</w:t>
      </w:r>
      <w:r>
        <w:rPr>
          <w:rFonts w:eastAsia="Times New Roman" w:cs="Times New Roman"/>
          <w:szCs w:val="24"/>
        </w:rPr>
        <w:t xml:space="preserve"> έδωσε στη</w:t>
      </w:r>
      <w:r>
        <w:rPr>
          <w:rFonts w:eastAsia="Times New Roman" w:cs="Times New Roman"/>
          <w:szCs w:val="24"/>
        </w:rPr>
        <w:t xml:space="preserve">ν Ευρώπη εκείνα τα στοιχεία που έπρεπε, ούτως ώστε να κατακτήσουμε αυτό το πράγμα που είναι κοινωνική ανάγκη. </w:t>
      </w:r>
      <w:r>
        <w:rPr>
          <w:rFonts w:eastAsia="Times New Roman" w:cs="Times New Roman"/>
          <w:szCs w:val="24"/>
        </w:rPr>
        <w:t>Μ</w:t>
      </w:r>
      <w:r>
        <w:rPr>
          <w:rFonts w:eastAsia="Times New Roman" w:cs="Times New Roman"/>
          <w:szCs w:val="24"/>
        </w:rPr>
        <w:t>πορώ</w:t>
      </w:r>
      <w:r>
        <w:rPr>
          <w:rFonts w:eastAsia="Times New Roman" w:cs="Times New Roman"/>
          <w:szCs w:val="24"/>
        </w:rPr>
        <w:t>, μάλιστα,</w:t>
      </w:r>
      <w:r>
        <w:rPr>
          <w:rFonts w:eastAsia="Times New Roman" w:cs="Times New Roman"/>
          <w:szCs w:val="24"/>
        </w:rPr>
        <w:t xml:space="preserve"> να σας μεταφέρω ότι οι συμπολίτες μας σήμερα ανακουφίστηκαν και είναι πιο αισιόδοξοι. </w:t>
      </w:r>
    </w:p>
    <w:p w14:paraId="488C4D9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Όπως αντίστοιχα χθες</w:t>
      </w:r>
      <w:r>
        <w:rPr>
          <w:rFonts w:eastAsia="Times New Roman" w:cs="Times New Roman"/>
          <w:szCs w:val="24"/>
        </w:rPr>
        <w:t>,</w:t>
      </w:r>
      <w:r>
        <w:rPr>
          <w:rFonts w:eastAsia="Times New Roman" w:cs="Times New Roman"/>
          <w:szCs w:val="24"/>
        </w:rPr>
        <w:t xml:space="preserve"> με την εξαγγελία για </w:t>
      </w:r>
      <w:r>
        <w:rPr>
          <w:rFonts w:eastAsia="Times New Roman" w:cs="Times New Roman"/>
          <w:szCs w:val="24"/>
        </w:rPr>
        <w:t xml:space="preserve">τους πιο φτωχούς από τους συμπολίτες μας, αυτό το πλεόνασμα μέσα από τα μέτρα αυτά της εφαρμοσμένης λιτότητας που μας έχουν επιβάλει, επέστρεψε στους φτωχότερους. </w:t>
      </w:r>
    </w:p>
    <w:p w14:paraId="488C4D9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Καλώ, λοιπόν, όλους τους συναδέλφους και κυρίως τους συναδέλφους της </w:t>
      </w:r>
      <w:r>
        <w:rPr>
          <w:rFonts w:eastAsia="Times New Roman" w:cs="Times New Roman"/>
          <w:szCs w:val="24"/>
        </w:rPr>
        <w:t>Α</w:t>
      </w:r>
      <w:r>
        <w:rPr>
          <w:rFonts w:eastAsia="Times New Roman" w:cs="Times New Roman"/>
          <w:szCs w:val="24"/>
        </w:rPr>
        <w:t>ντιπολίτευσης, να αφου</w:t>
      </w:r>
      <w:r>
        <w:rPr>
          <w:rFonts w:eastAsia="Times New Roman" w:cs="Times New Roman"/>
          <w:szCs w:val="24"/>
        </w:rPr>
        <w:t>γκραστούν τη συγκυρία και να δουν πώς αυτή η χώρα μπορεί να πάει μπροστά. Πολλά νέα μυαλά έχουν φύγει έξω. Είναι η γενιά μου αυτή που έχει φύγει έξω. Αν μη τι άλλο</w:t>
      </w:r>
      <w:r>
        <w:rPr>
          <w:rFonts w:eastAsia="Times New Roman" w:cs="Times New Roman"/>
          <w:szCs w:val="24"/>
        </w:rPr>
        <w:t>,</w:t>
      </w:r>
      <w:r>
        <w:rPr>
          <w:rFonts w:eastAsia="Times New Roman" w:cs="Times New Roman"/>
          <w:szCs w:val="24"/>
        </w:rPr>
        <w:t xml:space="preserve"> μην την εμποδίζετε να γυρίσει</w:t>
      </w:r>
      <w:r>
        <w:rPr>
          <w:rFonts w:eastAsia="Times New Roman" w:cs="Times New Roman"/>
          <w:szCs w:val="24"/>
        </w:rPr>
        <w:t>,</w:t>
      </w:r>
      <w:r>
        <w:rPr>
          <w:rFonts w:eastAsia="Times New Roman" w:cs="Times New Roman"/>
          <w:szCs w:val="24"/>
        </w:rPr>
        <w:t xml:space="preserve"> για να συμβάλει σε αυτή την προσπάθεια. </w:t>
      </w:r>
    </w:p>
    <w:p w14:paraId="488C4D9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88C4D9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lastRenderedPageBreak/>
        <w:t>(Χε</w:t>
      </w:r>
      <w:r>
        <w:rPr>
          <w:rFonts w:eastAsia="Times New Roman" w:cs="Times New Roman"/>
          <w:szCs w:val="24"/>
        </w:rPr>
        <w:t>ιροκροτήματα από την πτέρυγα του ΣΥΡΙΖΑ)</w:t>
      </w:r>
    </w:p>
    <w:p w14:paraId="488C4D9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488C4D9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συνάδελφος κ. Έλενα Ράπτη από τη Νέα Δημοκρατία έχει τον λόγο. </w:t>
      </w:r>
    </w:p>
    <w:p w14:paraId="488C4D9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ΕΛΕΝ</w:t>
      </w:r>
      <w:r>
        <w:rPr>
          <w:rFonts w:eastAsia="Times New Roman" w:cs="Times New Roman"/>
          <w:b/>
          <w:szCs w:val="24"/>
        </w:rPr>
        <w:t>Η</w:t>
      </w:r>
      <w:r>
        <w:rPr>
          <w:rFonts w:eastAsia="Times New Roman" w:cs="Times New Roman"/>
          <w:b/>
          <w:szCs w:val="24"/>
        </w:rPr>
        <w:t xml:space="preserve"> ΡΑΠΤΗ: </w:t>
      </w:r>
      <w:r>
        <w:rPr>
          <w:rFonts w:eastAsia="Times New Roman" w:cs="Times New Roman"/>
          <w:szCs w:val="24"/>
        </w:rPr>
        <w:t xml:space="preserve">Κύριε Πρόεδρε, κυρίες και κύριοι συνάδελφοι, παρά το γεγονός πως ο </w:t>
      </w:r>
      <w:r>
        <w:rPr>
          <w:rFonts w:eastAsia="Times New Roman" w:cs="Times New Roman"/>
          <w:szCs w:val="24"/>
        </w:rPr>
        <w:t xml:space="preserve">προϋπολογισμός ίσως είναι το πιο κρίσιμο νομοθέτημα σε κάθε κοινοβουλευτικό έτος, αναρωτιέμαι άραγε πόση αξία έχει να συζητήσουμε στη βάση ενός σχεδίου, που είναι βέβαιο ότι δεν θα πραγματοποιηθεί όπως αποτυπώνεται. Διότι σε όλα τα τελευταία έτη συζήτησης </w:t>
      </w:r>
      <w:r>
        <w:rPr>
          <w:rFonts w:eastAsia="Times New Roman" w:cs="Times New Roman"/>
          <w:szCs w:val="24"/>
        </w:rPr>
        <w:t>των προϋπολογισμών τα μεγέθη άλλαξαν, η ισορροπία εσόδων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εξόδων ανατράπηκε, προσδοκόμενα κρατικά έσοδα δεν επιβεβαιώθηκαν και πάντοτε σχεδόν χρειάστηκε συμπληρωματικός προϋπολογισμός</w:t>
      </w:r>
      <w:r>
        <w:rPr>
          <w:rFonts w:eastAsia="Times New Roman" w:cs="Times New Roman"/>
          <w:szCs w:val="24"/>
        </w:rPr>
        <w:t>,</w:t>
      </w:r>
      <w:r>
        <w:rPr>
          <w:rFonts w:eastAsia="Times New Roman" w:cs="Times New Roman"/>
          <w:szCs w:val="24"/>
        </w:rPr>
        <w:t xml:space="preserve"> για να καλύψει έκτακτες ανάγκες. </w:t>
      </w:r>
    </w:p>
    <w:p w14:paraId="488C4D9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φέτος κάποια διαφορά; Αλλάζει</w:t>
      </w:r>
      <w:r>
        <w:rPr>
          <w:rFonts w:eastAsia="Times New Roman" w:cs="Times New Roman"/>
          <w:szCs w:val="24"/>
        </w:rPr>
        <w:t xml:space="preserve"> κάτι</w:t>
      </w:r>
      <w:r>
        <w:rPr>
          <w:rFonts w:eastAsia="Times New Roman" w:cs="Times New Roman"/>
          <w:szCs w:val="24"/>
        </w:rPr>
        <w:t>,</w:t>
      </w:r>
      <w:r>
        <w:rPr>
          <w:rFonts w:eastAsia="Times New Roman" w:cs="Times New Roman"/>
          <w:szCs w:val="24"/>
        </w:rPr>
        <w:t xml:space="preserve"> όταν ήδη ομολογείται από την Κυβέρνηση ότι κάθε βασικό μέγεθος του προϋπολογισμού έχει αστερίσκο και τελεί υπό την αίρεση ολοκλήρωσης της αξιολόγησης; </w:t>
      </w:r>
    </w:p>
    <w:p w14:paraId="488C4D9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2017 διαπνέεται από μια ακατανόητη αισιοδοξία. Είναι σαν να τον συνέταξαν άν</w:t>
      </w:r>
      <w:r>
        <w:rPr>
          <w:rFonts w:eastAsia="Times New Roman" w:cs="Times New Roman"/>
          <w:szCs w:val="24"/>
        </w:rPr>
        <w:t xml:space="preserve">θρωποι που δεν ζουν στην Ελλάδα και αποτυπώνει πολύ ξεκάθαρα τη χαοτική απόσταση ανάμεσα στην οικονομία όπως την παρουσιάζουν οι προβλέψεις, και στην οικονομία όπως τη βιώνουν οι Έλληνες. </w:t>
      </w:r>
    </w:p>
    <w:p w14:paraId="488C4D9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σας έλεγα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πως συντάχθηκε και με μια επικοινωνιακή λογι</w:t>
      </w:r>
      <w:r>
        <w:rPr>
          <w:rFonts w:eastAsia="Times New Roman" w:cs="Times New Roman"/>
          <w:szCs w:val="24"/>
        </w:rPr>
        <w:t>κή, αφού στις πρώτες γραμμές της εισηγητικής έκθεσης, που διαβάζονται απ’ όλους, κάνει λόγο για υπερδιπλάσιο πρωτογενές πλεόνασμα το 2016, 1,09%</w:t>
      </w:r>
      <w:r>
        <w:rPr>
          <w:rFonts w:eastAsia="Times New Roman" w:cs="Times New Roman"/>
          <w:szCs w:val="24"/>
        </w:rPr>
        <w:t>,</w:t>
      </w:r>
      <w:r>
        <w:rPr>
          <w:rFonts w:eastAsia="Times New Roman" w:cs="Times New Roman"/>
          <w:szCs w:val="24"/>
        </w:rPr>
        <w:t xml:space="preserve"> αντί του στόχου του μνημονίου 0,53%, περνώντας έτσι την εικόνα μιας οικονομίας που ξεπερνά τους στόχους της. Ε</w:t>
      </w:r>
      <w:r>
        <w:rPr>
          <w:rFonts w:eastAsia="Times New Roman" w:cs="Times New Roman"/>
          <w:szCs w:val="24"/>
        </w:rPr>
        <w:t xml:space="preserve">ίναι πράγματι έτσι; </w:t>
      </w:r>
    </w:p>
    <w:p w14:paraId="488C4D9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Αυτό, λοιπόν, το 1,09% σε αριθμούς σημαίνει 1,9 δισεκατομμύρι</w:t>
      </w:r>
      <w:r>
        <w:rPr>
          <w:rFonts w:eastAsia="Times New Roman"/>
          <w:szCs w:val="24"/>
        </w:rPr>
        <w:t>ο</w:t>
      </w:r>
      <w:r>
        <w:rPr>
          <w:rFonts w:eastAsia="Times New Roman"/>
          <w:szCs w:val="24"/>
        </w:rPr>
        <w:t>, αντί 900 εκατομμύρια. Άρα, δηλαδή, το κράτος θα παρ</w:t>
      </w:r>
      <w:r>
        <w:rPr>
          <w:rFonts w:eastAsia="Times New Roman"/>
          <w:szCs w:val="24"/>
        </w:rPr>
        <w:t>αγ</w:t>
      </w:r>
      <w:r>
        <w:rPr>
          <w:rFonts w:eastAsia="Times New Roman"/>
          <w:szCs w:val="24"/>
        </w:rPr>
        <w:t>άγει το 2016 πρωτογενές πλεόνασμα 1 δισεκατομμύριο επιπλέον, το οποίο σπεύδει, μάλιστα, να διανείμει με τη μορφή κοινω</w:t>
      </w:r>
      <w:r>
        <w:rPr>
          <w:rFonts w:eastAsia="Times New Roman"/>
          <w:szCs w:val="24"/>
        </w:rPr>
        <w:t xml:space="preserve">νικού μερίσματος. Κανένας δεν διαφωνεί με τη διανομή κοινωνικού μερίσματος. Στην οικονομία, όμως, συνήθως τα πράγματα δεν είναι τόσο ωραία όσο φαίνονται. </w:t>
      </w:r>
    </w:p>
    <w:p w14:paraId="488C4D9B" w14:textId="77777777" w:rsidR="00FF101B" w:rsidRDefault="00202D30">
      <w:pPr>
        <w:spacing w:line="600" w:lineRule="auto"/>
        <w:ind w:firstLine="720"/>
        <w:contextualSpacing/>
        <w:jc w:val="both"/>
        <w:rPr>
          <w:rFonts w:eastAsia="Times New Roman"/>
          <w:szCs w:val="24"/>
        </w:rPr>
      </w:pPr>
      <w:r>
        <w:rPr>
          <w:rFonts w:eastAsia="Times New Roman"/>
          <w:szCs w:val="24"/>
        </w:rPr>
        <w:t>Το βασικό ερώτημα είναι από πού προέκυψε το μέρισμα και</w:t>
      </w:r>
      <w:r>
        <w:rPr>
          <w:rFonts w:eastAsia="Times New Roman"/>
          <w:szCs w:val="24"/>
        </w:rPr>
        <w:t>,</w:t>
      </w:r>
      <w:r>
        <w:rPr>
          <w:rFonts w:eastAsia="Times New Roman"/>
          <w:szCs w:val="24"/>
        </w:rPr>
        <w:t xml:space="preserve"> βεβαίως, πώς προέκυψε το πλεόνασμα</w:t>
      </w:r>
      <w:r>
        <w:rPr>
          <w:rFonts w:eastAsia="Times New Roman"/>
          <w:szCs w:val="24"/>
        </w:rPr>
        <w:t>,</w:t>
      </w:r>
      <w:r>
        <w:rPr>
          <w:rFonts w:eastAsia="Times New Roman"/>
          <w:szCs w:val="24"/>
        </w:rPr>
        <w:t xml:space="preserve"> που οδηγ</w:t>
      </w:r>
      <w:r>
        <w:rPr>
          <w:rFonts w:eastAsia="Times New Roman"/>
          <w:szCs w:val="24"/>
        </w:rPr>
        <w:t>εί στο να διανεμηθεί αυτό το μέρισμα. Μήπως αυξήθηκε η παραγωγή και η κατανάλωση; Κάθε άλλο. Οι δείκτες είναι διαρκώς καθοδικοί. Μήπως κινείται κάποιος κλάδος της οικονομίας και παράγει δημόσια έσοδα; Αν συνέβαινε αυτό, θα το ξέραμε. Μήπως μειώθηκε το κόστ</w:t>
      </w:r>
      <w:r>
        <w:rPr>
          <w:rFonts w:eastAsia="Times New Roman"/>
          <w:szCs w:val="24"/>
        </w:rPr>
        <w:t>ος εξυπηρέτησης του κράτους και άφησε περισσότερα διαθέσιμα; Ασφαλώς, όχι. Μήπως, τότε, περάσαμε σε τέτοιους ρυθμούς ανάπτυξης</w:t>
      </w:r>
      <w:r>
        <w:rPr>
          <w:rFonts w:eastAsia="Times New Roman"/>
          <w:szCs w:val="24"/>
        </w:rPr>
        <w:t>,</w:t>
      </w:r>
      <w:r>
        <w:rPr>
          <w:rFonts w:eastAsia="Times New Roman"/>
          <w:szCs w:val="24"/>
        </w:rPr>
        <w:t xml:space="preserve"> που διπλασιάζουν τους προβλεπόμενους στόχους; Δυστυχώς, η ύφεση καλά κρατεί. </w:t>
      </w:r>
    </w:p>
    <w:p w14:paraId="488C4D9C"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Τι συμβαίνει</w:t>
      </w:r>
      <w:r>
        <w:rPr>
          <w:rFonts w:eastAsia="Times New Roman"/>
          <w:szCs w:val="24"/>
        </w:rPr>
        <w:t>,</w:t>
      </w:r>
      <w:r>
        <w:rPr>
          <w:rFonts w:eastAsia="Times New Roman"/>
          <w:szCs w:val="24"/>
        </w:rPr>
        <w:t xml:space="preserve"> λοιπόν; Η αλήθεια είναι πολύ απλή. Η</w:t>
      </w:r>
      <w:r>
        <w:rPr>
          <w:rFonts w:eastAsia="Times New Roman"/>
          <w:szCs w:val="24"/>
        </w:rPr>
        <w:t xml:space="preserve"> εξήγηση του πλεονάσματος είναι προφανής. Αυξήθηκαν οι φόροι και αυξήθηκαν δραματικά, χωρίς προηγούμενο, φόροι κάθε επινόησης. Ακόμα και στον καφέ του Έλληνα είχαμε αύξηση 25%. Όταν, όμως, τα έσοδα που δημιουργούν το πλεόνασμα προέρχονται από </w:t>
      </w:r>
      <w:proofErr w:type="spellStart"/>
      <w:r>
        <w:rPr>
          <w:rFonts w:eastAsia="Times New Roman"/>
          <w:szCs w:val="24"/>
        </w:rPr>
        <w:t>υπερφορολόγησ</w:t>
      </w:r>
      <w:r>
        <w:rPr>
          <w:rFonts w:eastAsia="Times New Roman"/>
          <w:szCs w:val="24"/>
        </w:rPr>
        <w:t>η</w:t>
      </w:r>
      <w:proofErr w:type="spellEnd"/>
      <w:r>
        <w:rPr>
          <w:rFonts w:eastAsia="Times New Roman"/>
          <w:szCs w:val="24"/>
        </w:rPr>
        <w:t xml:space="preserve"> και όχι από ανάπτυξη, το μέρισμα διανέμεται ως πολιτική υποχρέωση και χωρίς οικονομική λογική και αυτό είναι επικίνδυνο, όχι μόνο γιατί δημιουργεί μία μη επαναλαμβανόμενη κοινωνική παροχή, αλλά κυρίως γιατί εξουθενώνει τη φοροδοτική ικανότητα των Ελλήνων</w:t>
      </w:r>
      <w:r>
        <w:rPr>
          <w:rFonts w:eastAsia="Times New Roman"/>
          <w:szCs w:val="24"/>
        </w:rPr>
        <w:t>, αθροίζοντας λιγότερους Έλληνες στην πλευρά αυτών που δημιουργούν ανάπτυξη και παράγουν φόρους και περισσότερους Έλληνες στη λίστα όσων θα έχουν ανάγκη το κοινωνικό μέρισμα.</w:t>
      </w:r>
    </w:p>
    <w:p w14:paraId="488C4D9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Δημιουργείτε περισσότερους φτωχούς με την πολιτική σας. Επειδή δεν γνωρίζετε πώς </w:t>
      </w:r>
      <w:r>
        <w:rPr>
          <w:rFonts w:eastAsia="Times New Roman"/>
          <w:szCs w:val="24"/>
        </w:rPr>
        <w:t xml:space="preserve">να κάνετε ανάπτυξη, περιορίζεστε στο πώς θα κάνετε διανομή, φορολογώντας υπέρμετρα. Προφανώς, η κίνηση αυτή δεν είναι </w:t>
      </w:r>
      <w:r>
        <w:rPr>
          <w:rFonts w:eastAsia="Times New Roman"/>
          <w:szCs w:val="24"/>
        </w:rPr>
        <w:lastRenderedPageBreak/>
        <w:t>κίνηση ευαισθησίας, είναι μία πολιτική κίνηση, ανάλογη με το «</w:t>
      </w:r>
      <w:proofErr w:type="spellStart"/>
      <w:r>
        <w:rPr>
          <w:rFonts w:eastAsia="Times New Roman"/>
          <w:szCs w:val="24"/>
        </w:rPr>
        <w:t>δώ</w:t>
      </w:r>
      <w:r>
        <w:rPr>
          <w:rFonts w:eastAsia="Times New Roman"/>
          <w:szCs w:val="24"/>
        </w:rPr>
        <w:t>σ</w:t>
      </w:r>
      <w:proofErr w:type="spellEnd"/>
      <w:r>
        <w:rPr>
          <w:rFonts w:eastAsia="Times New Roman"/>
          <w:szCs w:val="24"/>
        </w:rPr>
        <w:t xml:space="preserve">’ </w:t>
      </w:r>
      <w:r>
        <w:rPr>
          <w:rFonts w:eastAsia="Times New Roman"/>
          <w:szCs w:val="24"/>
        </w:rPr>
        <w:t>τα όλα» και το «λεφτά υπάρχουν». Σας θυμίζω, όμως, πως και οι δύο είχαν</w:t>
      </w:r>
      <w:r>
        <w:rPr>
          <w:rFonts w:eastAsia="Times New Roman"/>
          <w:szCs w:val="24"/>
        </w:rPr>
        <w:t xml:space="preserve"> κακή τύχη. </w:t>
      </w:r>
    </w:p>
    <w:p w14:paraId="488C4D9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Πιθανολογώ πως μάλλον βλέπετε στον ορίζοντα εκλογές και είπατε να δώσετε κατιτίς στους δοκιμαζόμενους συμπολίτες μας. Πρώτα τους φορολογείτε βάναυσα και μετά τους δίνετε, ως ελεημοσύνη, μέρισμα από τα δικά τους χρήματα. </w:t>
      </w:r>
    </w:p>
    <w:p w14:paraId="488C4D9F" w14:textId="77777777" w:rsidR="00FF101B" w:rsidRDefault="00202D30">
      <w:pPr>
        <w:spacing w:line="600" w:lineRule="auto"/>
        <w:ind w:firstLine="720"/>
        <w:contextualSpacing/>
        <w:jc w:val="both"/>
        <w:rPr>
          <w:rFonts w:eastAsia="Times New Roman"/>
          <w:szCs w:val="24"/>
        </w:rPr>
      </w:pPr>
      <w:r>
        <w:rPr>
          <w:rFonts w:eastAsia="Times New Roman"/>
          <w:szCs w:val="24"/>
        </w:rPr>
        <w:t>Την ίδια ώρα, οκτώ χιλ</w:t>
      </w:r>
      <w:r>
        <w:rPr>
          <w:rFonts w:eastAsia="Times New Roman"/>
          <w:szCs w:val="24"/>
        </w:rPr>
        <w:t xml:space="preserve">ιάδες επαγγελματίες κάθε μήνα παραδίδουν το μπλοκάκι τους και φεύγουν από το ταμείο τους. </w:t>
      </w:r>
      <w:r>
        <w:rPr>
          <w:rFonts w:eastAsia="Times New Roman"/>
          <w:szCs w:val="24"/>
        </w:rPr>
        <w:t>Ξ</w:t>
      </w:r>
      <w:r>
        <w:rPr>
          <w:rFonts w:eastAsia="Times New Roman"/>
          <w:szCs w:val="24"/>
        </w:rPr>
        <w:t>έρετε ποιοι είναι αυτοί; Αυτοί που σας έδωσαν τους φόρους</w:t>
      </w:r>
      <w:r>
        <w:rPr>
          <w:rFonts w:eastAsia="Times New Roman"/>
          <w:szCs w:val="24"/>
        </w:rPr>
        <w:t>,</w:t>
      </w:r>
      <w:r>
        <w:rPr>
          <w:rFonts w:eastAsia="Times New Roman"/>
          <w:szCs w:val="24"/>
        </w:rPr>
        <w:t xml:space="preserve"> για να μοιράσετε το μέρισμα. Του χρόνου, όμως, πού θα τους βρείτε; Γιατί έφυγαν σε άλλη γη, σε άλλα μέρη, </w:t>
      </w:r>
      <w:r>
        <w:rPr>
          <w:rFonts w:eastAsia="Times New Roman"/>
          <w:szCs w:val="24"/>
        </w:rPr>
        <w:t xml:space="preserve">καθώς με την πολιτική σας αδειάζετε την Ελλάδα από την επιχειρηματικότητα. </w:t>
      </w:r>
    </w:p>
    <w:p w14:paraId="488C4DA0"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Ιταλία είναι σε κρίση. Οι οικονομίες γίνονται πιο προστατευτικές. Η οικονομική πολιτική της διοίκησης </w:t>
      </w:r>
      <w:proofErr w:type="spellStart"/>
      <w:r>
        <w:rPr>
          <w:rFonts w:eastAsia="Times New Roman"/>
          <w:szCs w:val="24"/>
        </w:rPr>
        <w:t>Τραμπ</w:t>
      </w:r>
      <w:proofErr w:type="spellEnd"/>
      <w:r>
        <w:rPr>
          <w:rFonts w:eastAsia="Times New Roman"/>
          <w:szCs w:val="24"/>
        </w:rPr>
        <w:t xml:space="preserve"> ακόμη δεν έχει φανεί. Το χρέος </w:t>
      </w:r>
      <w:r>
        <w:rPr>
          <w:rFonts w:eastAsia="Times New Roman"/>
          <w:szCs w:val="24"/>
        </w:rPr>
        <w:lastRenderedPageBreak/>
        <w:t xml:space="preserve">των χωρών αυξάνεται και ο </w:t>
      </w:r>
      <w:proofErr w:type="spellStart"/>
      <w:r>
        <w:rPr>
          <w:rFonts w:eastAsia="Times New Roman"/>
          <w:szCs w:val="24"/>
        </w:rPr>
        <w:t>ευρωσκεπτικισ</w:t>
      </w:r>
      <w:r>
        <w:rPr>
          <w:rFonts w:eastAsia="Times New Roman"/>
          <w:szCs w:val="24"/>
        </w:rPr>
        <w:t>μός</w:t>
      </w:r>
      <w:proofErr w:type="spellEnd"/>
      <w:r>
        <w:rPr>
          <w:rFonts w:eastAsia="Times New Roman"/>
          <w:szCs w:val="24"/>
        </w:rPr>
        <w:t xml:space="preserve"> επίσης. Ακόμα και υπό ιδανικές συνθήκες, τα προβλεπόμενα μεγέθη ανάπτυξης θα ήταν δύσκολα, </w:t>
      </w:r>
      <w:proofErr w:type="spellStart"/>
      <w:r>
        <w:rPr>
          <w:rFonts w:eastAsia="Times New Roman"/>
          <w:szCs w:val="24"/>
        </w:rPr>
        <w:t>πόσω</w:t>
      </w:r>
      <w:proofErr w:type="spellEnd"/>
      <w:r>
        <w:rPr>
          <w:rFonts w:eastAsia="Times New Roman"/>
          <w:szCs w:val="24"/>
        </w:rPr>
        <w:t xml:space="preserve"> μάλλον μέσα σε ένα τέτοιο κλίμα. </w:t>
      </w:r>
    </w:p>
    <w:p w14:paraId="488C4DA1" w14:textId="77777777" w:rsidR="00FF101B" w:rsidRDefault="00202D30">
      <w:pPr>
        <w:spacing w:line="600" w:lineRule="auto"/>
        <w:ind w:firstLine="720"/>
        <w:contextualSpacing/>
        <w:jc w:val="both"/>
        <w:rPr>
          <w:rFonts w:eastAsia="Times New Roman"/>
          <w:szCs w:val="24"/>
        </w:rPr>
      </w:pPr>
      <w:r>
        <w:rPr>
          <w:rFonts w:eastAsia="Times New Roman"/>
          <w:szCs w:val="24"/>
        </w:rPr>
        <w:t>Σε όλα αυτά θα πρέπει να προστεθεί και το πρόβλημα της διαχείρισης του ανυπολόγιστου ιδιωτικού, μη εξυπηρετούμενου χρέους,</w:t>
      </w:r>
      <w:r>
        <w:rPr>
          <w:rFonts w:eastAsia="Times New Roman"/>
          <w:szCs w:val="24"/>
        </w:rPr>
        <w:t xml:space="preserve"> στο οποίο δεν έχει δοθεί ακόμα λύση. </w:t>
      </w:r>
      <w:r>
        <w:rPr>
          <w:rFonts w:eastAsia="Times New Roman"/>
          <w:szCs w:val="24"/>
        </w:rPr>
        <w:t>Β</w:t>
      </w:r>
      <w:r>
        <w:rPr>
          <w:rFonts w:eastAsia="Times New Roman"/>
          <w:szCs w:val="24"/>
        </w:rPr>
        <w:t>εβαίως, μια ματιά στις πηγές από τις οποίες προκύπτει η αύξηση των δημοσίων εσόδων αρκεί</w:t>
      </w:r>
      <w:r>
        <w:rPr>
          <w:rFonts w:eastAsia="Times New Roman"/>
          <w:szCs w:val="24"/>
        </w:rPr>
        <w:t>,</w:t>
      </w:r>
      <w:r>
        <w:rPr>
          <w:rFonts w:eastAsia="Times New Roman"/>
          <w:szCs w:val="24"/>
        </w:rPr>
        <w:t xml:space="preserve"> για να διαπιστώσει κάποιος πως αφορούν σχεδόν μόνο φόρους. </w:t>
      </w:r>
    </w:p>
    <w:p w14:paraId="488C4DA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Όσο για την κοινωνική διάσταση του </w:t>
      </w:r>
      <w:r>
        <w:rPr>
          <w:rFonts w:eastAsia="Times New Roman"/>
          <w:szCs w:val="24"/>
        </w:rPr>
        <w:t>π</w:t>
      </w:r>
      <w:r>
        <w:rPr>
          <w:rFonts w:eastAsia="Times New Roman"/>
          <w:szCs w:val="24"/>
        </w:rPr>
        <w:t xml:space="preserve">ροϋπολογισμού, είναι μηδενική, </w:t>
      </w:r>
      <w:r>
        <w:rPr>
          <w:rFonts w:eastAsia="Times New Roman"/>
          <w:szCs w:val="24"/>
        </w:rPr>
        <w:t>ίσως και αρνητική, αν συνυπολογίσουμε και αυτά που θα αφαιρεθούν από πολλές κοινωνικές και ευπαθείς ομάδες με τις αυξήσεις φόρων και τις μειώσεις συντάξεων και αποδοχών.</w:t>
      </w:r>
    </w:p>
    <w:p w14:paraId="488C4DA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  Κυρίες και κύριοι συνάδελφοι, δεν υπάρχει αμφιβολία πως αυτός ο </w:t>
      </w:r>
      <w:r>
        <w:rPr>
          <w:rFonts w:eastAsia="Times New Roman"/>
          <w:szCs w:val="24"/>
        </w:rPr>
        <w:t>π</w:t>
      </w:r>
      <w:r>
        <w:rPr>
          <w:rFonts w:eastAsia="Times New Roman"/>
          <w:szCs w:val="24"/>
        </w:rPr>
        <w:t xml:space="preserve">ροϋπολογισμός δεν </w:t>
      </w:r>
      <w:r>
        <w:rPr>
          <w:rFonts w:eastAsia="Times New Roman"/>
          <w:szCs w:val="24"/>
        </w:rPr>
        <w:t>μπορεί να σταθεί. Δεν υπάρχει, επίσης, αμφιβολία πως</w:t>
      </w:r>
      <w:r>
        <w:rPr>
          <w:rFonts w:eastAsia="Times New Roman"/>
          <w:szCs w:val="24"/>
        </w:rPr>
        <w:t>,</w:t>
      </w:r>
      <w:r>
        <w:rPr>
          <w:rFonts w:eastAsia="Times New Roman"/>
          <w:szCs w:val="24"/>
        </w:rPr>
        <w:t xml:space="preserve"> προκειμένου να τον κάνει η Κυβέρνηση να σταθεί</w:t>
      </w:r>
      <w:r>
        <w:rPr>
          <w:rFonts w:eastAsia="Times New Roman"/>
          <w:szCs w:val="24"/>
        </w:rPr>
        <w:t>,</w:t>
      </w:r>
      <w:r>
        <w:rPr>
          <w:rFonts w:eastAsia="Times New Roman"/>
          <w:szCs w:val="24"/>
        </w:rPr>
        <w:t xml:space="preserve"> θα προχωρήσει </w:t>
      </w:r>
      <w:r>
        <w:rPr>
          <w:rFonts w:eastAsia="Times New Roman"/>
          <w:szCs w:val="24"/>
        </w:rPr>
        <w:lastRenderedPageBreak/>
        <w:t xml:space="preserve">σε μία ακόμα φορολογική επιδρομή. Ήδη συζητείται και σχεδιάζεται πακέτο μέτρων ύψους 2-3 δισεκατομμυρίων. </w:t>
      </w:r>
    </w:p>
    <w:p w14:paraId="488C4DA4" w14:textId="77777777" w:rsidR="00FF101B" w:rsidRDefault="00202D30">
      <w:pPr>
        <w:spacing w:line="600" w:lineRule="auto"/>
        <w:ind w:firstLine="720"/>
        <w:contextualSpacing/>
        <w:jc w:val="both"/>
        <w:rPr>
          <w:rFonts w:eastAsia="Times New Roman"/>
          <w:szCs w:val="24"/>
        </w:rPr>
      </w:pPr>
      <w:r>
        <w:rPr>
          <w:rFonts w:eastAsia="Times New Roman"/>
          <w:szCs w:val="24"/>
        </w:rPr>
        <w:t>Αυτό που συζητούμε σήμερα είναι έ</w:t>
      </w:r>
      <w:r>
        <w:rPr>
          <w:rFonts w:eastAsia="Times New Roman"/>
          <w:szCs w:val="24"/>
        </w:rPr>
        <w:t>να κείμενο διαφορετικό από αυτό που θα δούμε τελικά να εφαρμόζεται. Η Κυβέρνηση</w:t>
      </w:r>
      <w:r>
        <w:rPr>
          <w:rFonts w:eastAsia="Times New Roman"/>
          <w:szCs w:val="24"/>
        </w:rPr>
        <w:t>,</w:t>
      </w:r>
      <w:r>
        <w:rPr>
          <w:rFonts w:eastAsia="Times New Roman"/>
          <w:szCs w:val="24"/>
        </w:rPr>
        <w:t xml:space="preserve"> στην αγωνία της να δείξει πως κάτι πάει καλά, κάνει αισιόδοξους τους αριθμούς και απαισιόδοξους τους ανθρώπους. Ο κρατικός προϋπολογισμός θα αλλάξει. Το θέμα είναι αν μαζί του</w:t>
      </w:r>
      <w:r>
        <w:rPr>
          <w:rFonts w:eastAsia="Times New Roman"/>
          <w:szCs w:val="24"/>
        </w:rPr>
        <w:t xml:space="preserve"> θα πρέπει να αλλάξει και η Κυβέρνηση.</w:t>
      </w:r>
    </w:p>
    <w:p w14:paraId="488C4DA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Σας ευχαριστώ. </w:t>
      </w:r>
    </w:p>
    <w:p w14:paraId="488C4DA6"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88C4DA7"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Ευχαριστούμε, κυρία συνάδελφε.</w:t>
      </w:r>
    </w:p>
    <w:p w14:paraId="488C4DA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συνάδελφος κ. Νίκος Φίλης από τον ΣΥΡΙΖΑ έχει τον λόγο. </w:t>
      </w:r>
    </w:p>
    <w:p w14:paraId="488C4DA9" w14:textId="77777777" w:rsidR="00FF101B" w:rsidRDefault="00202D30">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 xml:space="preserve"> Ευχαριστώ</w:t>
      </w:r>
      <w:r>
        <w:rPr>
          <w:rFonts w:eastAsia="Times New Roman"/>
          <w:szCs w:val="24"/>
        </w:rPr>
        <w:t>, κύριε Πρόεδρε.</w:t>
      </w:r>
    </w:p>
    <w:p w14:paraId="488C4DA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ο </w:t>
      </w:r>
      <w:r>
        <w:rPr>
          <w:rFonts w:eastAsia="Times New Roman"/>
          <w:szCs w:val="24"/>
        </w:rPr>
        <w:t>π</w:t>
      </w:r>
      <w:r>
        <w:rPr>
          <w:rFonts w:eastAsia="Times New Roman"/>
          <w:szCs w:val="24"/>
        </w:rPr>
        <w:t xml:space="preserve">ροϋπολογισμός είναι ο πρώτος προϋπολογισμός στα χρόνια του </w:t>
      </w:r>
      <w:proofErr w:type="spellStart"/>
      <w:r>
        <w:rPr>
          <w:rFonts w:eastAsia="Times New Roman"/>
          <w:szCs w:val="24"/>
        </w:rPr>
        <w:t>μνημονιακού</w:t>
      </w:r>
      <w:proofErr w:type="spellEnd"/>
      <w:r>
        <w:rPr>
          <w:rFonts w:eastAsia="Times New Roman"/>
          <w:szCs w:val="24"/>
        </w:rPr>
        <w:t xml:space="preserve"> ζόφου στη χώρα μας που έχει ως στόχο την ανάπτυξη. Το ερώτημα είναι: </w:t>
      </w:r>
      <w:r>
        <w:rPr>
          <w:rFonts w:eastAsia="Times New Roman"/>
          <w:szCs w:val="24"/>
        </w:rPr>
        <w:t>Π</w:t>
      </w:r>
      <w:r>
        <w:rPr>
          <w:rFonts w:eastAsia="Times New Roman"/>
          <w:szCs w:val="24"/>
        </w:rPr>
        <w:t>οια ανάπτυξη; Πόσο και πώς θα αντιμετωπιστεί η λιτότητα; Πώς θα α</w:t>
      </w:r>
      <w:r>
        <w:rPr>
          <w:rFonts w:eastAsia="Times New Roman"/>
          <w:szCs w:val="24"/>
        </w:rPr>
        <w:t>ντιμετωπιστούν, αποκρουστούν</w:t>
      </w:r>
      <w:r>
        <w:rPr>
          <w:rFonts w:eastAsia="Times New Roman"/>
          <w:szCs w:val="24"/>
        </w:rPr>
        <w:t>,</w:t>
      </w:r>
      <w:r>
        <w:rPr>
          <w:rFonts w:eastAsia="Times New Roman"/>
          <w:szCs w:val="24"/>
        </w:rPr>
        <w:t xml:space="preserve"> οι νέοι εκβιασμοί των δανειστών</w:t>
      </w:r>
      <w:r>
        <w:rPr>
          <w:rFonts w:eastAsia="Times New Roman"/>
          <w:szCs w:val="24"/>
        </w:rPr>
        <w:t>,</w:t>
      </w:r>
      <w:r>
        <w:rPr>
          <w:rFonts w:eastAsia="Times New Roman"/>
          <w:szCs w:val="24"/>
        </w:rPr>
        <w:t xml:space="preserve"> χωρίς να επιστρέψουμε στις συνθήκες του Αυγούστου του 2015; Συμπαραστεκόμαστε στη μάχη που δίνει αυτές τις μέρες η Κυβέρνηση</w:t>
      </w:r>
      <w:r>
        <w:rPr>
          <w:rFonts w:eastAsia="Times New Roman"/>
          <w:szCs w:val="24"/>
        </w:rPr>
        <w:t>,</w:t>
      </w:r>
      <w:r>
        <w:rPr>
          <w:rFonts w:eastAsia="Times New Roman"/>
          <w:szCs w:val="24"/>
        </w:rPr>
        <w:t xml:space="preserve"> προκειμένου να υπάρξει μια κατά το δυνατόν βιώσιμη συμφωνία και η χ</w:t>
      </w:r>
      <w:r>
        <w:rPr>
          <w:rFonts w:eastAsia="Times New Roman"/>
          <w:szCs w:val="24"/>
        </w:rPr>
        <w:t>ώρα μας να κάνει έστω ένα μικρό βήμα προς τα εμπρός</w:t>
      </w:r>
      <w:r>
        <w:rPr>
          <w:rFonts w:eastAsia="Times New Roman"/>
          <w:szCs w:val="24"/>
        </w:rPr>
        <w:t>,</w:t>
      </w:r>
      <w:r>
        <w:rPr>
          <w:rFonts w:eastAsia="Times New Roman"/>
          <w:szCs w:val="24"/>
        </w:rPr>
        <w:t xml:space="preserve"> με κοινωνική ευαισθησία και με τα μάτια στραμμένα στο μέλλον.</w:t>
      </w:r>
    </w:p>
    <w:p w14:paraId="488C4DAB" w14:textId="77777777" w:rsidR="00FF101B" w:rsidRDefault="00202D30">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 xml:space="preserve">ροφανώς προϋπόθεση μιας τέτοιας πορείας είναι η διασφάλιση της πολιτικής σταθερότητας. Όσοι, λοιπόν, </w:t>
      </w:r>
      <w:proofErr w:type="spellStart"/>
      <w:r>
        <w:rPr>
          <w:rFonts w:eastAsia="Times New Roman"/>
          <w:szCs w:val="24"/>
        </w:rPr>
        <w:t>ευκαίρως</w:t>
      </w:r>
      <w:proofErr w:type="spellEnd"/>
      <w:r>
        <w:rPr>
          <w:rFonts w:eastAsia="Times New Roman"/>
          <w:szCs w:val="24"/>
        </w:rPr>
        <w:t xml:space="preserve"> </w:t>
      </w:r>
      <w:proofErr w:type="spellStart"/>
      <w:r>
        <w:rPr>
          <w:rFonts w:eastAsia="Times New Roman"/>
          <w:szCs w:val="24"/>
        </w:rPr>
        <w:t>ακαίρως</w:t>
      </w:r>
      <w:proofErr w:type="spellEnd"/>
      <w:r>
        <w:rPr>
          <w:rFonts w:eastAsia="Times New Roman"/>
          <w:szCs w:val="24"/>
        </w:rPr>
        <w:t>, διακινούν σενάρια για</w:t>
      </w:r>
      <w:r>
        <w:rPr>
          <w:rFonts w:eastAsia="Times New Roman"/>
          <w:szCs w:val="24"/>
        </w:rPr>
        <w:t xml:space="preserve"> πρόωρες εκλογές, είναι προφανές ότι βιάζονται να ράψουν υπουργικά κοστούμια. Θα παραμείνουν τα κοστούμια τους στη</w:t>
      </w:r>
      <w:r>
        <w:rPr>
          <w:rFonts w:eastAsia="Times New Roman"/>
          <w:szCs w:val="24"/>
        </w:rPr>
        <w:t>ν</w:t>
      </w:r>
      <w:r>
        <w:rPr>
          <w:rFonts w:eastAsia="Times New Roman"/>
          <w:szCs w:val="24"/>
        </w:rPr>
        <w:t xml:space="preserve"> γκαρνταρόμπα για πολύ καιρό ακόμα.</w:t>
      </w:r>
    </w:p>
    <w:p w14:paraId="488C4DAC"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Όμως ο </w:t>
      </w:r>
      <w:r>
        <w:rPr>
          <w:rFonts w:eastAsia="Times New Roman"/>
          <w:szCs w:val="24"/>
        </w:rPr>
        <w:t>π</w:t>
      </w:r>
      <w:r>
        <w:rPr>
          <w:rFonts w:eastAsia="Times New Roman"/>
          <w:szCs w:val="24"/>
        </w:rPr>
        <w:t>ροϋπολογισμός –πρέπει να πούμε την αλήθεια- προσδιορίζεται από την επαχθή, νεοφιλελεύθερη σε σημα</w:t>
      </w:r>
      <w:r>
        <w:rPr>
          <w:rFonts w:eastAsia="Times New Roman"/>
          <w:szCs w:val="24"/>
        </w:rPr>
        <w:t>ντικές πλευρές της, συμφωνία του Αυγούστου του 2015. Προσδιορίζεται, επίσης, όμως, και από τη δυναμική των πολιτικών και κοινωνικών εξελίξεων. Η έκβασή του θα κριθεί αφ</w:t>
      </w:r>
      <w:r>
        <w:rPr>
          <w:rFonts w:eastAsia="Times New Roman"/>
          <w:szCs w:val="24"/>
        </w:rPr>
        <w:t xml:space="preserve">’ </w:t>
      </w:r>
      <w:r>
        <w:rPr>
          <w:rFonts w:eastAsia="Times New Roman"/>
          <w:szCs w:val="24"/>
        </w:rPr>
        <w:t>ενός από την ικανότητα της Κυβέρνησης της Αριστεράς να αξιοποιήσει δυνατότητες και ταυ</w:t>
      </w:r>
      <w:r>
        <w:rPr>
          <w:rFonts w:eastAsia="Times New Roman"/>
          <w:szCs w:val="24"/>
        </w:rPr>
        <w:t xml:space="preserve">τοχρόνως να εμπνεύσει τον λαϊκό παράγοντα. Χωρίς στήριξη στον λαϊκό παράγοντα δεν υπάρχει επιτυχία της Κυβέρνησης της Αριστεράς. Ταυτοχρόνως επίσης, θα κριθεί και από τις διεθνείς και ευρωπαϊκές εξελίξεις. Και εδώ βρισκόμαστε. </w:t>
      </w:r>
    </w:p>
    <w:p w14:paraId="488C4DA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Προσφάτως είχαμε το ιταλικό </w:t>
      </w:r>
      <w:r>
        <w:rPr>
          <w:rFonts w:eastAsia="Times New Roman"/>
          <w:szCs w:val="24"/>
        </w:rPr>
        <w:t>«όχι», ένα περήφανο «όχι»</w:t>
      </w:r>
      <w:r>
        <w:rPr>
          <w:rFonts w:eastAsia="Times New Roman"/>
          <w:szCs w:val="24"/>
        </w:rPr>
        <w:t>,</w:t>
      </w:r>
      <w:r>
        <w:rPr>
          <w:rFonts w:eastAsia="Times New Roman"/>
          <w:szCs w:val="24"/>
        </w:rPr>
        <w:t xml:space="preserve"> που μας κάνει να σκεφτόμαστε τη δική μας εμπειρία, ενός άλλου περήφανου «όχι», και ταυτοχρόνως από άλλη πλευρά έχουμε εξελίξεις όπως είναι η άνοδος του </w:t>
      </w:r>
      <w:proofErr w:type="spellStart"/>
      <w:r>
        <w:rPr>
          <w:rFonts w:eastAsia="Times New Roman"/>
          <w:szCs w:val="24"/>
        </w:rPr>
        <w:t>Τραμπ</w:t>
      </w:r>
      <w:proofErr w:type="spellEnd"/>
      <w:r>
        <w:rPr>
          <w:rFonts w:eastAsia="Times New Roman"/>
          <w:szCs w:val="24"/>
        </w:rPr>
        <w:t>. Από διαφορετικές, λοιπόν, κατευθύνσεις επιβεβαιώνεται η κρίση της κεντ</w:t>
      </w:r>
      <w:r>
        <w:rPr>
          <w:rFonts w:eastAsia="Times New Roman"/>
          <w:szCs w:val="24"/>
        </w:rPr>
        <w:t xml:space="preserve">ρώας </w:t>
      </w:r>
      <w:proofErr w:type="spellStart"/>
      <w:r>
        <w:rPr>
          <w:rFonts w:eastAsia="Times New Roman"/>
          <w:szCs w:val="24"/>
        </w:rPr>
        <w:t>σοσιαλφιλελεύθερης</w:t>
      </w:r>
      <w:proofErr w:type="spellEnd"/>
      <w:r>
        <w:rPr>
          <w:rFonts w:eastAsia="Times New Roman"/>
          <w:szCs w:val="24"/>
        </w:rPr>
        <w:t xml:space="preserve"> συναίνεσης. Οι κοινωνίες δεν μπορούν να πορευτούν για πολύ με πρωταρχική κατεύθυνση τη λιτότητα </w:t>
      </w:r>
      <w:r>
        <w:rPr>
          <w:rFonts w:eastAsia="Times New Roman"/>
          <w:szCs w:val="24"/>
        </w:rPr>
        <w:lastRenderedPageBreak/>
        <w:t>και με την εργασία στο περιθώριο, να μην υπάρχει ως κεντρική στόχευση της οικονομικής και κοινωνικής πολιτικής.</w:t>
      </w:r>
    </w:p>
    <w:p w14:paraId="488C4DA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Τα πραγματικά </w:t>
      </w:r>
      <w:proofErr w:type="spellStart"/>
      <w:r>
        <w:rPr>
          <w:rFonts w:eastAsia="Times New Roman"/>
          <w:szCs w:val="24"/>
        </w:rPr>
        <w:t>προτάγματα</w:t>
      </w:r>
      <w:proofErr w:type="spellEnd"/>
      <w:r>
        <w:rPr>
          <w:rFonts w:eastAsia="Times New Roman"/>
          <w:szCs w:val="24"/>
        </w:rPr>
        <w:t xml:space="preserve"> δεν συγκλίνουν πια στο Κέντρο -έχει αλλάξει πια η εικοσαετία-, αλλά διαμορφώνουν δύο αντίπαλους ιδεολογικά, πολιτικά και προγραμματικά πόλους του πολιτικού συστήματος και εδώ και σε άλλες ευρωπαϊκές χώρες. Από τη μία πλευρά είναι η Δεξιά, που ολοένα και π</w:t>
      </w:r>
      <w:r>
        <w:rPr>
          <w:rFonts w:eastAsia="Times New Roman"/>
          <w:szCs w:val="24"/>
        </w:rPr>
        <w:t xml:space="preserve">ερισσότερο στο εσωτερικό της ενισχύεται η </w:t>
      </w:r>
      <w:r>
        <w:rPr>
          <w:rFonts w:eastAsia="Times New Roman"/>
          <w:szCs w:val="24"/>
        </w:rPr>
        <w:t>α</w:t>
      </w:r>
      <w:r>
        <w:rPr>
          <w:rFonts w:eastAsia="Times New Roman"/>
          <w:szCs w:val="24"/>
        </w:rPr>
        <w:t>κροδεξιά –και παρατήρησα με κάποιο</w:t>
      </w:r>
      <w:r>
        <w:rPr>
          <w:rFonts w:eastAsia="Times New Roman"/>
          <w:szCs w:val="24"/>
        </w:rPr>
        <w:t>ν</w:t>
      </w:r>
      <w:r>
        <w:rPr>
          <w:rFonts w:eastAsia="Times New Roman"/>
          <w:szCs w:val="24"/>
        </w:rPr>
        <w:t xml:space="preserve"> σκεπτικισμό την τάση να υποβαθμιστεί αυτός ο κίνδυνος της </w:t>
      </w:r>
      <w:r>
        <w:rPr>
          <w:rFonts w:eastAsia="Times New Roman"/>
          <w:szCs w:val="24"/>
        </w:rPr>
        <w:t>α</w:t>
      </w:r>
      <w:r>
        <w:rPr>
          <w:rFonts w:eastAsia="Times New Roman"/>
          <w:szCs w:val="24"/>
        </w:rPr>
        <w:t>κροδεξιάς απ’ όσα είπε η κ. Παπαρήγα</w:t>
      </w:r>
      <w:r>
        <w:rPr>
          <w:rFonts w:eastAsia="Times New Roman"/>
          <w:szCs w:val="24"/>
        </w:rPr>
        <w:t xml:space="preserve">, </w:t>
      </w:r>
      <w:r>
        <w:rPr>
          <w:rFonts w:eastAsia="Times New Roman"/>
          <w:szCs w:val="24"/>
        </w:rPr>
        <w:t xml:space="preserve">που περίπου θεωρεί ότι είναι πλάσμα φαντασίας η άνοδος της </w:t>
      </w:r>
      <w:r>
        <w:rPr>
          <w:rFonts w:eastAsia="Times New Roman"/>
          <w:szCs w:val="24"/>
        </w:rPr>
        <w:t>α</w:t>
      </w:r>
      <w:r>
        <w:rPr>
          <w:rFonts w:eastAsia="Times New Roman"/>
          <w:szCs w:val="24"/>
        </w:rPr>
        <w:t>κροδεξιάς στην Ευρώπ</w:t>
      </w:r>
      <w:r>
        <w:rPr>
          <w:rFonts w:eastAsia="Times New Roman"/>
          <w:szCs w:val="24"/>
        </w:rPr>
        <w:t>η- και από την άλλη είναι η Αριστερά</w:t>
      </w:r>
      <w:r>
        <w:rPr>
          <w:rFonts w:eastAsia="Times New Roman"/>
          <w:szCs w:val="24"/>
        </w:rPr>
        <w:t>,</w:t>
      </w:r>
      <w:r>
        <w:rPr>
          <w:rFonts w:eastAsia="Times New Roman"/>
          <w:szCs w:val="24"/>
        </w:rPr>
        <w:t xml:space="preserve"> με την ευρύτερη πολιτική και ιδεολογική ενδοχώρα της. Η Αριστερά</w:t>
      </w:r>
      <w:r>
        <w:rPr>
          <w:rFonts w:eastAsia="Times New Roman"/>
          <w:szCs w:val="24"/>
        </w:rPr>
        <w:t>,</w:t>
      </w:r>
      <w:r>
        <w:rPr>
          <w:rFonts w:eastAsia="Times New Roman"/>
          <w:szCs w:val="24"/>
        </w:rPr>
        <w:t xml:space="preserve"> η οποία, μέσα σε συνθήκες κρίσης που μέχρι τώρα παράγουν στη χώρα μας απογοήτευση σε μεγάλο βαθμό -το βλέπουμε-, μπορεί να αποκτήσει επικοινωνία με νέες</w:t>
      </w:r>
      <w:r>
        <w:rPr>
          <w:rFonts w:eastAsia="Times New Roman"/>
          <w:szCs w:val="24"/>
        </w:rPr>
        <w:t xml:space="preserve"> κοινωνικές δυνάμεις, οι </w:t>
      </w:r>
      <w:r>
        <w:rPr>
          <w:rFonts w:eastAsia="Times New Roman"/>
          <w:szCs w:val="24"/>
        </w:rPr>
        <w:lastRenderedPageBreak/>
        <w:t>οποίες συνειδητοποιούν ότι</w:t>
      </w:r>
      <w:r>
        <w:rPr>
          <w:rFonts w:eastAsia="Times New Roman"/>
          <w:szCs w:val="24"/>
        </w:rPr>
        <w:t>,</w:t>
      </w:r>
      <w:r>
        <w:rPr>
          <w:rFonts w:eastAsia="Times New Roman"/>
          <w:szCs w:val="24"/>
        </w:rPr>
        <w:t xml:space="preserve"> ακόμη και μέσα στη σημερινή συντριβή ονείρων και ελπίδων</w:t>
      </w:r>
      <w:r>
        <w:rPr>
          <w:rFonts w:eastAsia="Times New Roman"/>
          <w:szCs w:val="24"/>
        </w:rPr>
        <w:t>,</w:t>
      </w:r>
      <w:r>
        <w:rPr>
          <w:rFonts w:eastAsia="Times New Roman"/>
          <w:szCs w:val="24"/>
        </w:rPr>
        <w:t xml:space="preserve"> μια μικρή, ελάχιστη ελπίδα υπάρχει προς τα αριστερά και όχι προς τα δεξιά και μάλιστα προς τα ακροδεξιά.</w:t>
      </w:r>
    </w:p>
    <w:p w14:paraId="488C4DA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Είναι προφανές ότι αυτή η διεθνής νέα </w:t>
      </w:r>
      <w:r>
        <w:rPr>
          <w:rFonts w:eastAsia="Times New Roman"/>
          <w:szCs w:val="24"/>
        </w:rPr>
        <w:t>τάση</w:t>
      </w:r>
      <w:r>
        <w:rPr>
          <w:rFonts w:eastAsia="Times New Roman"/>
          <w:szCs w:val="24"/>
        </w:rPr>
        <w:t>,</w:t>
      </w:r>
      <w:r>
        <w:rPr>
          <w:rFonts w:eastAsia="Times New Roman"/>
          <w:szCs w:val="24"/>
        </w:rPr>
        <w:t xml:space="preserve"> που, επαναλαμβάνω, συνιστά την κατάρρευση της κεντρώας </w:t>
      </w:r>
      <w:proofErr w:type="spellStart"/>
      <w:r>
        <w:rPr>
          <w:rFonts w:eastAsia="Times New Roman"/>
          <w:szCs w:val="24"/>
        </w:rPr>
        <w:t>σοσιαλφιλελεύθερης</w:t>
      </w:r>
      <w:proofErr w:type="spellEnd"/>
      <w:r>
        <w:rPr>
          <w:rFonts w:eastAsia="Times New Roman"/>
          <w:szCs w:val="24"/>
        </w:rPr>
        <w:t xml:space="preserve"> συναίνεσης στην Ευρώπη και στον υπόλοιπο κόσμο, επανατοποθετεί το ελληνικό πρόβλημα σε όλες του τις διαστάσεις -δ</w:t>
      </w:r>
      <w:r>
        <w:rPr>
          <w:rFonts w:eastAsia="Times New Roman" w:cs="Times New Roman"/>
          <w:szCs w:val="24"/>
        </w:rPr>
        <w:t>εν είμαστε παράδοξο, είμαστε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είναι η αλήθεια, </w:t>
      </w:r>
      <w:r>
        <w:rPr>
          <w:rFonts w:eastAsia="Times New Roman" w:cs="Times New Roman"/>
          <w:szCs w:val="24"/>
        </w:rPr>
        <w:t xml:space="preserve">ένα στάδιο πριν </w:t>
      </w:r>
      <w:r>
        <w:rPr>
          <w:rFonts w:eastAsia="Times New Roman" w:cs="Times New Roman"/>
          <w:szCs w:val="24"/>
        </w:rPr>
        <w:t>και δεν ξέρουμε πόσο θα αντέξουμε, για να αξιοποιήσουμε αυτές τις εξελίξεις- και προγραμματικά και κυβερνητικά, με επίκεντρο των προγραμματικών και κυβερνητικών διαστάσεων την εργασία. Αυτό είναι το ζητούμενο της κοινωνίας.</w:t>
      </w:r>
    </w:p>
    <w:p w14:paraId="488C4DB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θα κριθεί, επίσ</w:t>
      </w:r>
      <w:r>
        <w:rPr>
          <w:rFonts w:eastAsia="Times New Roman" w:cs="Times New Roman"/>
          <w:szCs w:val="24"/>
        </w:rPr>
        <w:t xml:space="preserve">ης, μέσα στο περιβάλλον της προσφυγικής κρίσης. Έχουμε αναζωπύρωση μιας κινδυνολογίας με βάση αντικειμενικά αλλά και υποκειμενικά προβλήματα, που πρέπει να προσέξει η Κυβέρνηση, μιας κινδυνολογίας η οποία αθροίζεται στην προσπάθεια </w:t>
      </w:r>
      <w:r>
        <w:rPr>
          <w:rFonts w:eastAsia="Times New Roman" w:cs="Times New Roman"/>
          <w:szCs w:val="24"/>
        </w:rPr>
        <w:lastRenderedPageBreak/>
        <w:t>να διαμορφωθεί μια νέα ε</w:t>
      </w:r>
      <w:r>
        <w:rPr>
          <w:rFonts w:eastAsia="Times New Roman" w:cs="Times New Roman"/>
          <w:szCs w:val="24"/>
        </w:rPr>
        <w:t>κδοχή του ακραίου Κέντρου. Βλέπουμε σε διάφορες περιοχές, στη βάση –επαναλαμβάνω- και υπαρκτών προβλημάτων που πρέπει να προσέξει η Κυβέρνηση, να διαμορφώνονται μέτωπα ανάμεσα σε χρεοκοπημένους πολιτευτές, σε δημάρχους οι οποίοι υπάρχουν για να χαϊδεύουν α</w:t>
      </w:r>
      <w:r>
        <w:rPr>
          <w:rFonts w:eastAsia="Times New Roman" w:cs="Times New Roman"/>
          <w:szCs w:val="24"/>
        </w:rPr>
        <w:t>υ</w:t>
      </w:r>
      <w:r>
        <w:rPr>
          <w:rFonts w:eastAsia="Times New Roman" w:cs="Times New Roman"/>
          <w:szCs w:val="24"/>
        </w:rPr>
        <w:t>τιά και σε εκκλησιαστικούς παράγοντες. Όλοι αυτοί κερδοσκοπούν</w:t>
      </w:r>
      <w:r>
        <w:rPr>
          <w:rFonts w:eastAsia="Times New Roman" w:cs="Times New Roman"/>
          <w:szCs w:val="24"/>
        </w:rPr>
        <w:t>,</w:t>
      </w:r>
      <w:r>
        <w:rPr>
          <w:rFonts w:eastAsia="Times New Roman" w:cs="Times New Roman"/>
          <w:szCs w:val="24"/>
        </w:rPr>
        <w:t xml:space="preserve"> με στόχο την επάνοδο στην εξουσία. Όμως, ποια εξουσία; Έτσι θα φτιάξουν τη νέα Ελλάδα, με τέτοιες αξίες και τέτοια ιδανικά; </w:t>
      </w:r>
    </w:p>
    <w:p w14:paraId="488C4DB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Διότι το κεντρικό ζήτημα, πέρα από το οικονομικό θέμα, είναι με πο</w:t>
      </w:r>
      <w:r>
        <w:rPr>
          <w:rFonts w:eastAsia="Times New Roman" w:cs="Times New Roman"/>
          <w:szCs w:val="24"/>
        </w:rPr>
        <w:t>ιες αξίες θα υπάρξει έξοδος από την κρίση. Η εργασία προφανώς είναι μια αξία γύρω από την οποία διαμορφώνονται και άλλες, η δημοκρατία βεβαίως. Όμως είναι δυνατόν να αφήσουμε στο απυρόβλητο αυτής της δύσκολης μάχης εξουσίες οι οποίες ευθύνονται και αυτές γ</w:t>
      </w:r>
      <w:r>
        <w:rPr>
          <w:rFonts w:eastAsia="Times New Roman" w:cs="Times New Roman"/>
          <w:szCs w:val="24"/>
        </w:rPr>
        <w:t>ια τη σημερινή κρίση, όπως είναι η εκκλησιαστική εξουσία; Είναι δυνατό</w:t>
      </w:r>
      <w:r>
        <w:rPr>
          <w:rFonts w:eastAsia="Times New Roman" w:cs="Times New Roman"/>
          <w:szCs w:val="24"/>
        </w:rPr>
        <w:t>ν</w:t>
      </w:r>
      <w:r>
        <w:rPr>
          <w:rFonts w:eastAsia="Times New Roman" w:cs="Times New Roman"/>
          <w:szCs w:val="24"/>
        </w:rPr>
        <w:t xml:space="preserve"> να υποκλινόμαστε και να αφήνουμε, όσο αφήνουμε, με διάφορες συμβολικού τύπου κινήσεις –και ελπίζω να μην είναι και ουσιαστικές κινήσεις στο μέλλον- τη </w:t>
      </w:r>
      <w:r>
        <w:rPr>
          <w:rFonts w:eastAsia="Times New Roman" w:cs="Times New Roman"/>
          <w:szCs w:val="24"/>
        </w:rPr>
        <w:lastRenderedPageBreak/>
        <w:t xml:space="preserve">δυνατότητα στους εκκλησιαστικούς </w:t>
      </w:r>
      <w:r>
        <w:rPr>
          <w:rFonts w:eastAsia="Times New Roman" w:cs="Times New Roman"/>
          <w:szCs w:val="24"/>
        </w:rPr>
        <w:t xml:space="preserve">ανώτατους παράγοντες να παρεμβαίνουν στη συγκρότηση κυβερνήσεων και προγραμμάτων στα σχολεία; </w:t>
      </w:r>
    </w:p>
    <w:p w14:paraId="488C4D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Όμως, αυτά μ</w:t>
      </w:r>
      <w:r>
        <w:rPr>
          <w:rFonts w:eastAsia="Times New Roman" w:cs="Times New Roman"/>
          <w:szCs w:val="24"/>
        </w:rPr>
        <w:t>ά</w:t>
      </w:r>
      <w:r>
        <w:rPr>
          <w:rFonts w:eastAsia="Times New Roman" w:cs="Times New Roman"/>
          <w:szCs w:val="24"/>
        </w:rPr>
        <w:t>ς πηγαίνουν και σε ένα άλλο θέμα αξιών, που έχει να κάνει με τα εθνικά ζητήματα. Έχει ξαναρχίσει η συζήτηση, οι συνομιλίες για το Κυπριακό. Οι συνομ</w:t>
      </w:r>
      <w:r>
        <w:rPr>
          <w:rFonts w:eastAsia="Times New Roman" w:cs="Times New Roman"/>
          <w:szCs w:val="24"/>
        </w:rPr>
        <w:t xml:space="preserve">ιλίες με το </w:t>
      </w:r>
      <w:proofErr w:type="spellStart"/>
      <w:r>
        <w:rPr>
          <w:rFonts w:eastAsia="Times New Roman" w:cs="Times New Roman"/>
          <w:szCs w:val="24"/>
        </w:rPr>
        <w:t>Καστελ</w:t>
      </w:r>
      <w:r>
        <w:rPr>
          <w:rFonts w:eastAsia="Times New Roman" w:cs="Times New Roman"/>
          <w:szCs w:val="24"/>
        </w:rPr>
        <w:t>λ</w:t>
      </w:r>
      <w:r>
        <w:rPr>
          <w:rFonts w:eastAsia="Times New Roman" w:cs="Times New Roman"/>
          <w:szCs w:val="24"/>
        </w:rPr>
        <w:t>όριζο</w:t>
      </w:r>
      <w:proofErr w:type="spellEnd"/>
      <w:r>
        <w:rPr>
          <w:rFonts w:eastAsia="Times New Roman" w:cs="Times New Roman"/>
          <w:szCs w:val="24"/>
        </w:rPr>
        <w:t xml:space="preserve"> -και εννοώ την πρόσφατη εμπειρία- δεν είναι δυνατόν να πάνε μαζί. Είναι ευθύνη της Κυβέρνησης, η οποία προγραμματικά, </w:t>
      </w:r>
      <w:proofErr w:type="spellStart"/>
      <w:r>
        <w:rPr>
          <w:rFonts w:eastAsia="Times New Roman" w:cs="Times New Roman"/>
          <w:szCs w:val="24"/>
        </w:rPr>
        <w:t>αξιακά</w:t>
      </w:r>
      <w:proofErr w:type="spellEnd"/>
      <w:r>
        <w:rPr>
          <w:rFonts w:eastAsia="Times New Roman" w:cs="Times New Roman"/>
          <w:szCs w:val="24"/>
        </w:rPr>
        <w:t xml:space="preserve">, δημοκρατικά έχει αναλάβει την ευθύνη της κοινής συνεργασίας με την κυβέρνηση στη Λευκωσία, την </w:t>
      </w:r>
      <w:r>
        <w:rPr>
          <w:rFonts w:eastAsia="Times New Roman" w:cs="Times New Roman"/>
          <w:szCs w:val="24"/>
        </w:rPr>
        <w:t>κ</w:t>
      </w:r>
      <w:r>
        <w:rPr>
          <w:rFonts w:eastAsia="Times New Roman" w:cs="Times New Roman"/>
          <w:szCs w:val="24"/>
        </w:rPr>
        <w:t>υπριακή Κ</w:t>
      </w:r>
      <w:r>
        <w:rPr>
          <w:rFonts w:eastAsia="Times New Roman" w:cs="Times New Roman"/>
          <w:szCs w:val="24"/>
        </w:rPr>
        <w:t>υβέρνηση, είναι ευθύνη της να διασφαλίσει ένα πλαίσιο</w:t>
      </w:r>
      <w:r>
        <w:rPr>
          <w:rFonts w:eastAsia="Times New Roman" w:cs="Times New Roman"/>
          <w:szCs w:val="24"/>
        </w:rPr>
        <w:t>,</w:t>
      </w:r>
      <w:r>
        <w:rPr>
          <w:rFonts w:eastAsia="Times New Roman" w:cs="Times New Roman"/>
          <w:szCs w:val="24"/>
        </w:rPr>
        <w:t xml:space="preserve"> ώστε οι συνομιλίες να εξελιχθούν κατά το δυνατόν κατά τον καλύτερο τρόπο, χωρίς βιασύνη και χωρίς παλινδρόμηση σε εθνικιστικά στερεότυπα.</w:t>
      </w:r>
    </w:p>
    <w:p w14:paraId="488C4D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α κερδίσουμε και κάτι από την Κύπρο. Αυτή την περίοδο τα δύο μ</w:t>
      </w:r>
      <w:r>
        <w:rPr>
          <w:rFonts w:eastAsia="Times New Roman" w:cs="Times New Roman"/>
          <w:szCs w:val="24"/>
        </w:rPr>
        <w:t xml:space="preserve">εγάλα κόμματα, το κυβερνητικό, το ΔΗΣΥ, δεξιό, και το ΑΚΕΛ, αριστερό, συνεργάζονται για να βρουν κάποια λύση. Στην Ελλάδα; Δεν βλέπω κάποιον από τη Νέα Δημοκρατία. Βεβαίως, βλέπω τον κ. Σταμάτη και τον κ. </w:t>
      </w:r>
      <w:r>
        <w:rPr>
          <w:rFonts w:eastAsia="Times New Roman" w:cs="Times New Roman"/>
          <w:szCs w:val="24"/>
        </w:rPr>
        <w:lastRenderedPageBreak/>
        <w:t>Καραμανλή στο βάθος. Στην Ελλάδα δεν μπορεί να υπάρ</w:t>
      </w:r>
      <w:r>
        <w:rPr>
          <w:rFonts w:eastAsia="Times New Roman" w:cs="Times New Roman"/>
          <w:szCs w:val="24"/>
        </w:rPr>
        <w:t>ξει καμ</w:t>
      </w:r>
      <w:r>
        <w:rPr>
          <w:rFonts w:eastAsia="Times New Roman" w:cs="Times New Roman"/>
          <w:szCs w:val="24"/>
        </w:rPr>
        <w:t>μ</w:t>
      </w:r>
      <w:r>
        <w:rPr>
          <w:rFonts w:eastAsia="Times New Roman" w:cs="Times New Roman"/>
          <w:szCs w:val="24"/>
        </w:rPr>
        <w:t>ιά συνεννόηση, κα</w:t>
      </w:r>
      <w:r>
        <w:rPr>
          <w:rFonts w:eastAsia="Times New Roman" w:cs="Times New Roman"/>
          <w:szCs w:val="24"/>
        </w:rPr>
        <w:t>μ</w:t>
      </w:r>
      <w:r>
        <w:rPr>
          <w:rFonts w:eastAsia="Times New Roman" w:cs="Times New Roman"/>
          <w:szCs w:val="24"/>
        </w:rPr>
        <w:t>μιά ενημέρωση, προκειμένου να σταθούμε στο πλευρό των κυβερνητικών και των άλλων πολιτικών δυνάμεων της Κύπρου; Ούτε και εκεί υπάρχει περιθώριο συνεννόησης;</w:t>
      </w:r>
    </w:p>
    <w:p w14:paraId="488C4D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παιδεία είναι βασικό στοιχείο αυτού που ο</w:t>
      </w:r>
      <w:r>
        <w:rPr>
          <w:rFonts w:eastAsia="Times New Roman" w:cs="Times New Roman"/>
          <w:szCs w:val="24"/>
        </w:rPr>
        <w:t>νομάζουμε αξίες, διαμόρφωση προϋποθέσεων και αξιών</w:t>
      </w:r>
      <w:r>
        <w:rPr>
          <w:rFonts w:eastAsia="Times New Roman" w:cs="Times New Roman"/>
          <w:szCs w:val="24"/>
        </w:rPr>
        <w:t>,</w:t>
      </w:r>
      <w:r>
        <w:rPr>
          <w:rFonts w:eastAsia="Times New Roman" w:cs="Times New Roman"/>
          <w:szCs w:val="24"/>
        </w:rPr>
        <w:t xml:space="preserve"> για να βγούμε από την κρίση. Ο Υπουργός Παιδείας, ο κ. </w:t>
      </w:r>
      <w:proofErr w:type="spellStart"/>
      <w:r>
        <w:rPr>
          <w:rFonts w:eastAsia="Times New Roman" w:cs="Times New Roman"/>
          <w:szCs w:val="24"/>
        </w:rPr>
        <w:t>Γαβρόγλου</w:t>
      </w:r>
      <w:proofErr w:type="spellEnd"/>
      <w:r>
        <w:rPr>
          <w:rFonts w:eastAsia="Times New Roman" w:cs="Times New Roman"/>
          <w:szCs w:val="24"/>
        </w:rPr>
        <w:t xml:space="preserve">, ο οποίος αναφέρθηκε διεξοδικά στην ανάγκη των μεταρρυθμίσεων και με τον οποίο είχαμε και έχουμε μια πολύ καλή συνεργασία, αναφέρθηκε στις </w:t>
      </w:r>
      <w:r>
        <w:rPr>
          <w:rFonts w:eastAsia="Times New Roman" w:cs="Times New Roman"/>
          <w:szCs w:val="24"/>
        </w:rPr>
        <w:t xml:space="preserve">προτεραιότητες της Κυβέρνησης, οι οποίες δεν περιορίζονται στα πανεπιστήμια και στην τριτοβάθμια εκπαίδευση, αλλά εκτείνονται σε όλο το εύρος του δημόσιου σχολείου, από την προσχολική μέχρι και την πανεπιστημιακή μόρφωση και έρευνα. </w:t>
      </w:r>
    </w:p>
    <w:p w14:paraId="488C4D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ξεφύγουμε απ</w:t>
      </w:r>
      <w:r>
        <w:rPr>
          <w:rFonts w:eastAsia="Times New Roman" w:cs="Times New Roman"/>
          <w:szCs w:val="24"/>
        </w:rPr>
        <w:t>ό τα στερεότυπα, σύμφωνα με τα οποία μια δικομματική διαμάχη γύρω από τα πανεπιστήμια αποτελούσε την πεμπτουσία της λεγόμενης αλλαγής στην εκπαίδευση. Η ελληνική οικογένεια φέτος κατάλαβε ότι έχουν γίνει πολλά και γνωρίζει και γνωρίζουμε ότι πρέπει να γίνο</w:t>
      </w:r>
      <w:r>
        <w:rPr>
          <w:rFonts w:eastAsia="Times New Roman" w:cs="Times New Roman"/>
          <w:szCs w:val="24"/>
        </w:rPr>
        <w:t>υν ακόμα περισσότερα, προκειμένου να αλλάξει η εκπαίδευση</w:t>
      </w:r>
      <w:r>
        <w:rPr>
          <w:rFonts w:eastAsia="Times New Roman" w:cs="Times New Roman"/>
          <w:szCs w:val="24"/>
        </w:rPr>
        <w:t>,</w:t>
      </w:r>
      <w:r>
        <w:rPr>
          <w:rFonts w:eastAsia="Times New Roman" w:cs="Times New Roman"/>
          <w:szCs w:val="24"/>
        </w:rPr>
        <w:t xml:space="preserve"> από την πρώτη βαθμίδα μέχρι την τελευταία</w:t>
      </w:r>
      <w:r>
        <w:rPr>
          <w:rFonts w:eastAsia="Times New Roman" w:cs="Times New Roman"/>
          <w:szCs w:val="24"/>
        </w:rPr>
        <w:t>,</w:t>
      </w:r>
      <w:r>
        <w:rPr>
          <w:rFonts w:eastAsia="Times New Roman" w:cs="Times New Roman"/>
          <w:szCs w:val="24"/>
        </w:rPr>
        <w:t xml:space="preserve"> και όχι να ξεφύγουμε από τα μεγάλα διλήμματα που δημιουργούνται σήμερα στην κοινωνία μας για την εκπαίδευση, για ένα σχολείο ποιότητας και ισότητας, για έ</w:t>
      </w:r>
      <w:r>
        <w:rPr>
          <w:rFonts w:eastAsia="Times New Roman" w:cs="Times New Roman"/>
          <w:szCs w:val="24"/>
        </w:rPr>
        <w:t>να δημόσιο σχολείο ποιότητας και ισότητας.</w:t>
      </w:r>
    </w:p>
    <w:p w14:paraId="488C4DB6" w14:textId="77777777" w:rsidR="00FF101B" w:rsidRDefault="00202D30">
      <w:pPr>
        <w:spacing w:line="600" w:lineRule="auto"/>
        <w:ind w:firstLine="720"/>
        <w:contextualSpacing/>
        <w:jc w:val="both"/>
        <w:rPr>
          <w:rFonts w:eastAsia="Times New Roman"/>
          <w:szCs w:val="24"/>
        </w:rPr>
      </w:pPr>
      <w:r>
        <w:rPr>
          <w:rFonts w:eastAsia="Times New Roman"/>
          <w:szCs w:val="24"/>
        </w:rPr>
        <w:t>Θα μπορούσαμε να αναφερθούμε διεξοδικότερα στο ζήτημα αυτό, αλλά επαναλαμβάνω ότι έχουμε εμπιστοσύνη ότι το κυβερνητικό έργο που ξεκινήσαμε με τις αναγκαίες αναπροσαρμογές θα συνεχιστεί στον τομέα της παιδείας, πο</w:t>
      </w:r>
      <w:r>
        <w:rPr>
          <w:rFonts w:eastAsia="Times New Roman"/>
          <w:szCs w:val="24"/>
        </w:rPr>
        <w:t xml:space="preserve">υ είναι ένας τομέας-πυλώνας του κοινωνικού κράτους, πυλώνας της ανάπτυξης, όπως η Αριστερά την έχει διαμορφώσει στο πρόγραμμά της και εδώ και στην υπόλοιπη Ευρώπη. </w:t>
      </w:r>
    </w:p>
    <w:p w14:paraId="488C4DB7"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Κυρίες και κύριοι συνάδελφοι, η Ελλάδα βρίσκεται σ’ ένα μεταίχμιο. Από ιδιομορφία μιας χώρα</w:t>
      </w:r>
      <w:r>
        <w:rPr>
          <w:rFonts w:eastAsia="Times New Roman"/>
          <w:szCs w:val="24"/>
        </w:rPr>
        <w:t xml:space="preserve">ς βυθισμένης στην κρίση, μπορεί να γίνει μαζί με άλλες ευρωπαϊκές εξελίξεις ένα εργαστήριο εναλλακτικής πορείας της Ευρώπης, γι’ αυτό και τονίσαμε από την αρχή τις εξελίξεις στην Ιταλία και αλλού. </w:t>
      </w:r>
    </w:p>
    <w:p w14:paraId="488C4DB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Το γεγονός ότι η </w:t>
      </w:r>
      <w:r>
        <w:rPr>
          <w:rFonts w:eastAsia="Times New Roman"/>
          <w:szCs w:val="24"/>
        </w:rPr>
        <w:t>α</w:t>
      </w:r>
      <w:r>
        <w:rPr>
          <w:rFonts w:eastAsia="Times New Roman"/>
          <w:szCs w:val="24"/>
        </w:rPr>
        <w:t>κροδεξιά σηκώνει κεφάλι δεν σημαίνει ότι</w:t>
      </w:r>
      <w:r>
        <w:rPr>
          <w:rFonts w:eastAsia="Times New Roman"/>
          <w:szCs w:val="24"/>
        </w:rPr>
        <w:t xml:space="preserve"> αυτό οδηγεί την Αριστερά στο περιθώριο. Αντιθέτως, θέτει νέα, αυξημένα ιστορικά καθήκοντα, όπως συνέβη στην Ελλάδα</w:t>
      </w:r>
      <w:r>
        <w:rPr>
          <w:rFonts w:eastAsia="Times New Roman"/>
          <w:szCs w:val="24"/>
        </w:rPr>
        <w:t>,</w:t>
      </w:r>
      <w:r>
        <w:rPr>
          <w:rFonts w:eastAsia="Times New Roman"/>
          <w:szCs w:val="24"/>
        </w:rPr>
        <w:t xml:space="preserve"> που ο ΣΥΡΙΖΑ υπήρξε ανάχωμα στην ακροδεξιά έκρηξη, να συμβεί το ίδιο τώρα ή σε μεσοπρόθεσμο διάστημα και σε άλλες ευρωπαϊκές χώρες. Για να </w:t>
      </w:r>
      <w:r>
        <w:rPr>
          <w:rFonts w:eastAsia="Times New Roman"/>
          <w:szCs w:val="24"/>
        </w:rPr>
        <w:t>συμβεί αυτό, προφανώς πρέπει όσα σκεφτόμαστε και όσα πράττουμε να είναι μέσα σ’ έναν ορίζοντα αλλαγής του παραδείγματος της οικονομίας και ευρύτερα αλλαγής της κοινωνίας.</w:t>
      </w:r>
    </w:p>
    <w:p w14:paraId="488C4DB9"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w:t>
      </w:r>
    </w:p>
    <w:p w14:paraId="488C4DBA"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88C4DBB"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b/>
          <w:szCs w:val="24"/>
        </w:rPr>
        <w:t>:</w:t>
      </w:r>
      <w:r>
        <w:rPr>
          <w:rFonts w:eastAsia="Times New Roman"/>
          <w:szCs w:val="24"/>
        </w:rPr>
        <w:t xml:space="preserve"> Ευχαριστούμε, κύριε συνάδελφε.</w:t>
      </w:r>
    </w:p>
    <w:p w14:paraId="488C4DB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Αναπληρωτής Υπουργός Περιβάλλοντος και Ενέργειας κ. </w:t>
      </w:r>
      <w:proofErr w:type="spellStart"/>
      <w:r>
        <w:rPr>
          <w:rFonts w:eastAsia="Times New Roman"/>
          <w:szCs w:val="24"/>
        </w:rPr>
        <w:t>Φάμελλος</w:t>
      </w:r>
      <w:proofErr w:type="spellEnd"/>
      <w:r>
        <w:rPr>
          <w:rFonts w:eastAsia="Times New Roman"/>
          <w:szCs w:val="24"/>
        </w:rPr>
        <w:t xml:space="preserve"> έχει τον λόγο.</w:t>
      </w:r>
    </w:p>
    <w:p w14:paraId="488C4DBD" w14:textId="77777777" w:rsidR="00FF101B" w:rsidRDefault="00202D30">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Περιβάλλοντος και</w:t>
      </w:r>
      <w:r>
        <w:rPr>
          <w:rFonts w:eastAsia="Times New Roman"/>
          <w:szCs w:val="24"/>
        </w:rPr>
        <w:t xml:space="preserve"> </w:t>
      </w:r>
      <w:r>
        <w:rPr>
          <w:rFonts w:eastAsia="Times New Roman"/>
          <w:b/>
          <w:szCs w:val="24"/>
        </w:rPr>
        <w:t xml:space="preserve">Ενέργειας): </w:t>
      </w:r>
      <w:r>
        <w:rPr>
          <w:rFonts w:eastAsia="Times New Roman"/>
          <w:szCs w:val="24"/>
        </w:rPr>
        <w:t>Ευχαριστώ πολύ, κύριε Πρόεδρε.</w:t>
      </w:r>
    </w:p>
    <w:p w14:paraId="488C4DBE"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Βουλευτές, κύριοι συνάδελφ</w:t>
      </w:r>
      <w:r>
        <w:rPr>
          <w:rFonts w:eastAsia="Times New Roman"/>
          <w:szCs w:val="24"/>
        </w:rPr>
        <w:t xml:space="preserve">οι, συζητώντας για τον </w:t>
      </w:r>
      <w:r>
        <w:rPr>
          <w:rFonts w:eastAsia="Times New Roman"/>
          <w:szCs w:val="24"/>
        </w:rPr>
        <w:t>π</w:t>
      </w:r>
      <w:r>
        <w:rPr>
          <w:rFonts w:eastAsia="Times New Roman"/>
          <w:szCs w:val="24"/>
        </w:rPr>
        <w:t>ροϋπολογισμό θα μπορούσε εύκολα κάποιος, ιδιαίτερα από την Κυβέρνηση και από τη Συμπολίτευση, να αναλωθεί σε μια συζήτηση για τα σημερινά χαρακτηριστικά της ελληνικής κοινωνίας. Οι ερωτήσεις που μπαίνουν είναι συγκεκριμένες: Πηγαίνουμε προς την έξοδο από τ</w:t>
      </w:r>
      <w:r>
        <w:rPr>
          <w:rFonts w:eastAsia="Times New Roman"/>
          <w:szCs w:val="24"/>
        </w:rPr>
        <w:t xml:space="preserve">ην κρίση; Υπάρχουν στοιχεία και συμπεράσματα προς αυτή την κατεύθυνση; </w:t>
      </w:r>
    </w:p>
    <w:p w14:paraId="488C4DB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Θα μπορούσε, λοιπόν, αυτή την εβδομάδα, οποιοδήποτε μέσο ενημέρωσης και αν διάβαζε κάποιος, να βρει στοιχεία για την πτώση της ανεργίας</w:t>
      </w:r>
      <w:r>
        <w:rPr>
          <w:rFonts w:eastAsia="Times New Roman"/>
          <w:szCs w:val="24"/>
        </w:rPr>
        <w:t>,</w:t>
      </w:r>
      <w:r>
        <w:rPr>
          <w:rFonts w:eastAsia="Times New Roman"/>
          <w:szCs w:val="24"/>
        </w:rPr>
        <w:t xml:space="preserve"> που έγινε ένα σημαντικό επιπλέον βήμα, για την </w:t>
      </w:r>
      <w:r>
        <w:rPr>
          <w:rFonts w:eastAsia="Times New Roman"/>
          <w:szCs w:val="24"/>
        </w:rPr>
        <w:t xml:space="preserve">αύξηση των εσόδων κατά 2,44 δισεκατομμύρια και μάλιστα, όπως είπε στην Επιτροπή Οικονομικών ο Υπουργός Οικονομικών, για πρώτη φορά στοχεύοντας σ’ αυτά που μέχρι τώρα ονομάζονταν </w:t>
      </w:r>
      <w:r>
        <w:rPr>
          <w:rFonts w:eastAsia="Times New Roman"/>
          <w:szCs w:val="24"/>
        </w:rPr>
        <w:t>«</w:t>
      </w:r>
      <w:r>
        <w:rPr>
          <w:rFonts w:eastAsia="Times New Roman"/>
          <w:szCs w:val="24"/>
        </w:rPr>
        <w:t>φόροι σε εθελοντική βάση</w:t>
      </w:r>
      <w:r>
        <w:rPr>
          <w:rFonts w:eastAsia="Times New Roman"/>
          <w:szCs w:val="24"/>
        </w:rPr>
        <w:t>»</w:t>
      </w:r>
      <w:r>
        <w:rPr>
          <w:rFonts w:eastAsia="Times New Roman"/>
          <w:szCs w:val="24"/>
        </w:rPr>
        <w:t>, γιατί η αστική τάξη και αυτοί που διέφευγαν της φο</w:t>
      </w:r>
      <w:r>
        <w:rPr>
          <w:rFonts w:eastAsia="Times New Roman"/>
          <w:szCs w:val="24"/>
        </w:rPr>
        <w:t>ρολόγησης εθελοντικά πλήρωναν φόρους, γιατί υπήρχε μια νόμιμη φοροδιαφυγή στ</w:t>
      </w:r>
      <w:r>
        <w:rPr>
          <w:rFonts w:eastAsia="Times New Roman"/>
          <w:szCs w:val="24"/>
        </w:rPr>
        <w:t>ις κυβερνήσεις</w:t>
      </w:r>
      <w:r>
        <w:rPr>
          <w:rFonts w:eastAsia="Times New Roman"/>
          <w:szCs w:val="24"/>
        </w:rPr>
        <w:t xml:space="preserve"> ΠΑΣΟΚ και Νέα</w:t>
      </w:r>
      <w:r>
        <w:rPr>
          <w:rFonts w:eastAsia="Times New Roman"/>
          <w:szCs w:val="24"/>
        </w:rPr>
        <w:t>ς</w:t>
      </w:r>
      <w:r>
        <w:rPr>
          <w:rFonts w:eastAsia="Times New Roman"/>
          <w:szCs w:val="24"/>
        </w:rPr>
        <w:t xml:space="preserve"> Δημοκρατία</w:t>
      </w:r>
      <w:r>
        <w:rPr>
          <w:rFonts w:eastAsia="Times New Roman"/>
          <w:szCs w:val="24"/>
        </w:rPr>
        <w:t>ς</w:t>
      </w:r>
      <w:r>
        <w:rPr>
          <w:rFonts w:eastAsia="Times New Roman"/>
          <w:szCs w:val="24"/>
        </w:rPr>
        <w:t xml:space="preserve">, επικουρούμενη ή καλυπτόμενη από το ΠΑΣΟΚ και τη Νέα Δημοκρατία. </w:t>
      </w:r>
    </w:p>
    <w:p w14:paraId="488C4DC0" w14:textId="77777777" w:rsidR="00FF101B" w:rsidRDefault="00202D30">
      <w:pPr>
        <w:spacing w:line="600" w:lineRule="auto"/>
        <w:ind w:firstLine="720"/>
        <w:contextualSpacing/>
        <w:jc w:val="both"/>
        <w:rPr>
          <w:rFonts w:eastAsia="Times New Roman"/>
          <w:szCs w:val="24"/>
        </w:rPr>
      </w:pPr>
      <w:r>
        <w:rPr>
          <w:rFonts w:eastAsia="Times New Roman"/>
          <w:szCs w:val="24"/>
        </w:rPr>
        <w:t>Ταυτόχρονα, υπάρχει μια αύξηση των εξαγωγών</w:t>
      </w:r>
      <w:r>
        <w:rPr>
          <w:rFonts w:eastAsia="Times New Roman"/>
          <w:szCs w:val="24"/>
        </w:rPr>
        <w:t>,</w:t>
      </w:r>
      <w:r>
        <w:rPr>
          <w:rFonts w:eastAsia="Times New Roman"/>
          <w:szCs w:val="24"/>
        </w:rPr>
        <w:t xml:space="preserve"> με διψήφιο νούμερο ποσοστού</w:t>
      </w:r>
      <w:r>
        <w:rPr>
          <w:rFonts w:eastAsia="Times New Roman"/>
          <w:szCs w:val="24"/>
        </w:rPr>
        <w:t>, μια αύξηση των επενδύσεων πάγιων κεφαλαιακών αγαθών</w:t>
      </w:r>
      <w:r>
        <w:rPr>
          <w:rFonts w:eastAsia="Times New Roman"/>
          <w:szCs w:val="24"/>
        </w:rPr>
        <w:t>,</w:t>
      </w:r>
      <w:r>
        <w:rPr>
          <w:rFonts w:eastAsia="Times New Roman"/>
          <w:szCs w:val="24"/>
        </w:rPr>
        <w:t xml:space="preserve"> επίσης με διψήφιο ποσοστό, μια αύξηση του τουριστικού προϊόντος</w:t>
      </w:r>
      <w:r>
        <w:rPr>
          <w:rFonts w:eastAsia="Times New Roman"/>
          <w:szCs w:val="24"/>
        </w:rPr>
        <w:t>,</w:t>
      </w:r>
      <w:r>
        <w:rPr>
          <w:rFonts w:eastAsia="Times New Roman"/>
          <w:szCs w:val="24"/>
        </w:rPr>
        <w:t xml:space="preserve"> επίσης με διψήφιο ποσοστό</w:t>
      </w:r>
      <w:r>
        <w:rPr>
          <w:rFonts w:eastAsia="Times New Roman"/>
          <w:szCs w:val="24"/>
        </w:rPr>
        <w:t>,</w:t>
      </w:r>
      <w:r>
        <w:rPr>
          <w:rFonts w:eastAsia="Times New Roman"/>
          <w:szCs w:val="24"/>
        </w:rPr>
        <w:t xml:space="preserve"> και ένα πλεόνασμα για το 2016</w:t>
      </w:r>
      <w:r>
        <w:rPr>
          <w:rFonts w:eastAsia="Times New Roman"/>
          <w:szCs w:val="24"/>
        </w:rPr>
        <w:t>,</w:t>
      </w:r>
      <w:r>
        <w:rPr>
          <w:rFonts w:eastAsia="Times New Roman"/>
          <w:szCs w:val="24"/>
        </w:rPr>
        <w:t xml:space="preserve"> που ανέρχεται περίπου στα 2 δισεκατομμύρια. Δεν θα έφτανε, όμως, αυτή η συζήτη</w:t>
      </w:r>
      <w:r>
        <w:rPr>
          <w:rFonts w:eastAsia="Times New Roman"/>
          <w:szCs w:val="24"/>
        </w:rPr>
        <w:t xml:space="preserve">ση </w:t>
      </w:r>
      <w:r>
        <w:rPr>
          <w:rFonts w:eastAsia="Times New Roman"/>
          <w:szCs w:val="24"/>
        </w:rPr>
        <w:lastRenderedPageBreak/>
        <w:t xml:space="preserve">για να συζητήσουμε για τον </w:t>
      </w:r>
      <w:r>
        <w:rPr>
          <w:rFonts w:eastAsia="Times New Roman"/>
          <w:szCs w:val="24"/>
        </w:rPr>
        <w:t>π</w:t>
      </w:r>
      <w:r>
        <w:rPr>
          <w:rFonts w:eastAsia="Times New Roman"/>
          <w:szCs w:val="24"/>
        </w:rPr>
        <w:t xml:space="preserve">ροϋπολογισμό, γι’ αυτό και αλλάζω γρήγορα σελίδα. </w:t>
      </w:r>
    </w:p>
    <w:p w14:paraId="488C4DC1" w14:textId="77777777" w:rsidR="00FF101B" w:rsidRDefault="00202D30">
      <w:pPr>
        <w:spacing w:line="600" w:lineRule="auto"/>
        <w:ind w:firstLine="709"/>
        <w:contextualSpacing/>
        <w:jc w:val="both"/>
        <w:rPr>
          <w:rFonts w:eastAsia="Times New Roman"/>
          <w:szCs w:val="24"/>
        </w:rPr>
      </w:pPr>
      <w:r>
        <w:rPr>
          <w:rFonts w:eastAsia="Times New Roman"/>
          <w:szCs w:val="24"/>
        </w:rPr>
        <w:t xml:space="preserve">Επίσης, θα μπορούσαμε να κάνουμε μια συζήτηση για τη στρατηγική, αλλά επειδή η στρατηγική είναι ίδια με τον </w:t>
      </w:r>
      <w:r>
        <w:rPr>
          <w:rFonts w:eastAsia="Times New Roman"/>
          <w:szCs w:val="24"/>
        </w:rPr>
        <w:t>π</w:t>
      </w:r>
      <w:r>
        <w:rPr>
          <w:rFonts w:eastAsia="Times New Roman"/>
          <w:szCs w:val="24"/>
        </w:rPr>
        <w:t>ροϋπολογισμό του 2016 -και αναφέρομαι στη δημοσιονομική σταθερότη</w:t>
      </w:r>
      <w:r>
        <w:rPr>
          <w:rFonts w:eastAsia="Times New Roman"/>
          <w:szCs w:val="24"/>
        </w:rPr>
        <w:t>τα, στη χρηματοοικονομική σταθερότητα και στη λειτουργία της αγοράς, στις διαρθρωτικές αλλαγές και στην επιτάχυνση της παραγωγής και στην κοινωνική πολιτική με αναδιανομή, σ’ αυτούς τους τέσσερις πυλώνες-</w:t>
      </w:r>
      <w:r>
        <w:rPr>
          <w:rFonts w:eastAsia="Times New Roman"/>
          <w:szCs w:val="24"/>
        </w:rPr>
        <w:t>,</w:t>
      </w:r>
      <w:r>
        <w:rPr>
          <w:rFonts w:eastAsia="Times New Roman"/>
          <w:szCs w:val="24"/>
        </w:rPr>
        <w:t xml:space="preserve"> νομίζω ότι επίσης μπορούμε να περάσουμε σε μια άλλ</w:t>
      </w:r>
      <w:r>
        <w:rPr>
          <w:rFonts w:eastAsia="Times New Roman"/>
          <w:szCs w:val="24"/>
        </w:rPr>
        <w:t xml:space="preserve">η, πιο ενδιαφέρουσα συζήτηση. Σας καλώ να κάνουμε συζήτηση γι’ αυτά που κρύβονται πίσω από τον </w:t>
      </w:r>
      <w:r>
        <w:rPr>
          <w:rFonts w:eastAsia="Times New Roman"/>
          <w:szCs w:val="24"/>
        </w:rPr>
        <w:t>π</w:t>
      </w:r>
      <w:r>
        <w:rPr>
          <w:rFonts w:eastAsia="Times New Roman"/>
          <w:szCs w:val="24"/>
        </w:rPr>
        <w:t xml:space="preserve">ροϋπολογισμό και πίσω από την πολιτική της οικονομίας. </w:t>
      </w:r>
    </w:p>
    <w:p w14:paraId="488C4DC2" w14:textId="77777777" w:rsidR="00FF101B" w:rsidRDefault="00202D30">
      <w:pPr>
        <w:spacing w:line="600" w:lineRule="auto"/>
        <w:ind w:firstLine="709"/>
        <w:contextualSpacing/>
        <w:jc w:val="both"/>
        <w:rPr>
          <w:rFonts w:eastAsia="Times New Roman"/>
          <w:szCs w:val="24"/>
        </w:rPr>
      </w:pPr>
      <w:r>
        <w:rPr>
          <w:rFonts w:eastAsia="Times New Roman"/>
          <w:szCs w:val="24"/>
        </w:rPr>
        <w:t>Χθες το βράδυ ο Πρωθυπουργός ανακοίνωσε την αναδιανομή του πλεονάσματος του 2016 και απέδειξε δύο πράγμα</w:t>
      </w:r>
      <w:r>
        <w:rPr>
          <w:rFonts w:eastAsia="Times New Roman"/>
          <w:szCs w:val="24"/>
        </w:rPr>
        <w:t xml:space="preserve">τα: πρώτα απ’ όλα ότι αυτή η Κυβέρνηση μπορεί να λέει λίγα, γιατί είναι εγκλωβισμένη σε μία </w:t>
      </w:r>
      <w:r>
        <w:rPr>
          <w:rFonts w:eastAsia="Times New Roman"/>
          <w:szCs w:val="24"/>
        </w:rPr>
        <w:lastRenderedPageBreak/>
        <w:t xml:space="preserve">απόλυτη, οριζόντια χρεοκοπία της χώρας, αλλά ό,τι λέει το κάνει, σε αντίθεση με τις προηγούμενες κυβερνήσεις. </w:t>
      </w:r>
    </w:p>
    <w:p w14:paraId="488C4DC3" w14:textId="77777777" w:rsidR="00FF101B" w:rsidRDefault="00202D30">
      <w:pPr>
        <w:spacing w:line="600" w:lineRule="auto"/>
        <w:ind w:firstLine="720"/>
        <w:contextualSpacing/>
        <w:jc w:val="both"/>
        <w:rPr>
          <w:rFonts w:eastAsia="Times New Roman"/>
          <w:szCs w:val="24"/>
        </w:rPr>
      </w:pPr>
      <w:r>
        <w:rPr>
          <w:rFonts w:eastAsia="Times New Roman"/>
          <w:szCs w:val="24"/>
        </w:rPr>
        <w:t>Δεύτερον, απέδειξε ότι εμείς έχουμε άλλες προτεραιότη</w:t>
      </w:r>
      <w:r>
        <w:rPr>
          <w:rFonts w:eastAsia="Times New Roman"/>
          <w:szCs w:val="24"/>
        </w:rPr>
        <w:t xml:space="preserve">τες, γιατί αυτή η Κυβέρνηση έχει αποφασίσει –και αυτό έκανε χθες το βράδυ ο Πρωθυπουργός- και αποδίδει στην κοινωνία το προϊόν που παράγει αυτή η κοινωνία. Το παραδίδει και το αποδίδει κατά προτεραιότητα στις ασθενείς και </w:t>
      </w:r>
      <w:proofErr w:type="spellStart"/>
      <w:r>
        <w:rPr>
          <w:rFonts w:eastAsia="Times New Roman"/>
          <w:szCs w:val="24"/>
        </w:rPr>
        <w:t>πληττόμενες</w:t>
      </w:r>
      <w:proofErr w:type="spellEnd"/>
      <w:r>
        <w:rPr>
          <w:rFonts w:eastAsia="Times New Roman"/>
          <w:szCs w:val="24"/>
        </w:rPr>
        <w:t xml:space="preserve"> κοινωνικές τάξεις, για</w:t>
      </w:r>
      <w:r>
        <w:rPr>
          <w:rFonts w:eastAsia="Times New Roman"/>
          <w:szCs w:val="24"/>
        </w:rPr>
        <w:t xml:space="preserve">τί το πλεόνασμα ανήκει σ’ αυτούς. </w:t>
      </w:r>
    </w:p>
    <w:p w14:paraId="488C4DC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Εσείς, οι προηγούμενοι που κυβερνήσατε τη χώρα, ό,τι απέδιδε η κοινωνία, ακόμα και με δημιουργία ελλειμμάτων, όχι σε πλεονασματικές περιόδους, το αποδίδατε στους </w:t>
      </w:r>
      <w:proofErr w:type="spellStart"/>
      <w:r>
        <w:rPr>
          <w:rFonts w:eastAsia="Times New Roman"/>
          <w:szCs w:val="24"/>
        </w:rPr>
        <w:t>καναλάρχες</w:t>
      </w:r>
      <w:proofErr w:type="spellEnd"/>
      <w:r>
        <w:rPr>
          <w:rFonts w:eastAsia="Times New Roman"/>
          <w:szCs w:val="24"/>
        </w:rPr>
        <w:t xml:space="preserve"> και μάλιστα με «αέρα», το παραδίδατε στους «κουμ</w:t>
      </w:r>
      <w:r>
        <w:rPr>
          <w:rFonts w:eastAsia="Times New Roman"/>
          <w:szCs w:val="24"/>
        </w:rPr>
        <w:t xml:space="preserve">πάρους», το παραδίδατε στη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στους άλλους </w:t>
      </w:r>
      <w:proofErr w:type="spellStart"/>
      <w:r>
        <w:rPr>
          <w:rFonts w:eastAsia="Times New Roman"/>
          <w:szCs w:val="24"/>
        </w:rPr>
        <w:t>ολιγάρχες</w:t>
      </w:r>
      <w:proofErr w:type="spellEnd"/>
      <w:r>
        <w:rPr>
          <w:rFonts w:eastAsia="Times New Roman"/>
          <w:szCs w:val="24"/>
        </w:rPr>
        <w:t xml:space="preserve"> ή στην οικογενειοκρατία</w:t>
      </w:r>
      <w:r>
        <w:rPr>
          <w:rFonts w:eastAsia="Times New Roman"/>
          <w:szCs w:val="24"/>
        </w:rPr>
        <w:t>,</w:t>
      </w:r>
      <w:r>
        <w:rPr>
          <w:rFonts w:eastAsia="Times New Roman"/>
          <w:szCs w:val="24"/>
        </w:rPr>
        <w:t xml:space="preserve"> που διοικεί ακόμα και τα κόμματά σας. Αυτή είναι μία διαφορά ριζική, γιατί εμείς δεν έχουμε κα</w:t>
      </w:r>
      <w:r>
        <w:rPr>
          <w:rFonts w:eastAsia="Times New Roman"/>
          <w:szCs w:val="24"/>
        </w:rPr>
        <w:t>μ</w:t>
      </w:r>
      <w:r>
        <w:rPr>
          <w:rFonts w:eastAsia="Times New Roman"/>
          <w:szCs w:val="24"/>
        </w:rPr>
        <w:t>μία σχέση με εσάς.</w:t>
      </w:r>
    </w:p>
    <w:p w14:paraId="488C4DC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szCs w:val="24"/>
        </w:rPr>
        <w:t>Α</w:t>
      </w:r>
      <w:r>
        <w:rPr>
          <w:rFonts w:eastAsia="Times New Roman" w:cs="Times New Roman"/>
          <w:szCs w:val="24"/>
        </w:rPr>
        <w:t xml:space="preserve">υτή τη διαφορά πιστεύω ότι και το πόρισμα της </w:t>
      </w:r>
      <w:r>
        <w:rPr>
          <w:rFonts w:eastAsia="Times New Roman" w:cs="Times New Roman"/>
          <w:szCs w:val="24"/>
        </w:rPr>
        <w:t>ε</w:t>
      </w:r>
      <w:r>
        <w:rPr>
          <w:rFonts w:eastAsia="Times New Roman" w:cs="Times New Roman"/>
          <w:szCs w:val="24"/>
        </w:rPr>
        <w:t>ξεταστι</w:t>
      </w:r>
      <w:r>
        <w:rPr>
          <w:rFonts w:eastAsia="Times New Roman" w:cs="Times New Roman"/>
          <w:szCs w:val="24"/>
        </w:rPr>
        <w:t xml:space="preserve">κής </w:t>
      </w:r>
      <w:r>
        <w:rPr>
          <w:rFonts w:eastAsia="Times New Roman" w:cs="Times New Roman"/>
          <w:szCs w:val="24"/>
        </w:rPr>
        <w:t>ε</w:t>
      </w:r>
      <w:r>
        <w:rPr>
          <w:rFonts w:eastAsia="Times New Roman" w:cs="Times New Roman"/>
          <w:szCs w:val="24"/>
        </w:rPr>
        <w:t xml:space="preserve">πιτροπής, που ετοιμάζεται αυτόν τον καιρό, θα την αποδείξει και οφείλει να την αποδείξει, γιατί ελπίζω η Αντιπολίτευση να μην κρυφτεί πίσω από την πραγματικότητα που κατατέθηκε δημόσια μέσα στις κοινοβουλευτικές διαδικασίες. </w:t>
      </w:r>
    </w:p>
    <w:p w14:paraId="488C4DC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Έτσι, 617 εκατομμύρια δίδ</w:t>
      </w:r>
      <w:r>
        <w:rPr>
          <w:rFonts w:eastAsia="Times New Roman" w:cs="Times New Roman"/>
          <w:szCs w:val="24"/>
        </w:rPr>
        <w:t>ονται στους συνταξιούχους, 4,7 φορές περισσότερα από τις απώλειες του ΕΚΑΣ, με 500 έως 830 ευρώ σε διακόσιες εβδομήντα χιλιάδες οικογένειες, 300 έως 500 ευρώ σε πεντακόσιες εβδομήντα χιλιάδες οικογένειες και 300 ευρώ σε επτακόσιες πενήντα χιλιάδες οικογένε</w:t>
      </w:r>
      <w:r>
        <w:rPr>
          <w:rFonts w:eastAsia="Times New Roman" w:cs="Times New Roman"/>
          <w:szCs w:val="24"/>
        </w:rPr>
        <w:t>ιες και μάλιστα λεφτά που θα μπουν άμεσα στην αγορά και δεν θα πάνε να καταναλωθούν πριν από τα Χριστούγεννα σε ελβετικά σαλέ, όπως έκαναν οι φίλοι σας.</w:t>
      </w:r>
    </w:p>
    <w:p w14:paraId="488C4DC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Αντίστοιχη επιλογή έχει και ο </w:t>
      </w:r>
      <w:r>
        <w:rPr>
          <w:rFonts w:eastAsia="Times New Roman" w:cs="Times New Roman"/>
          <w:szCs w:val="24"/>
        </w:rPr>
        <w:t>π</w:t>
      </w:r>
      <w:r>
        <w:rPr>
          <w:rFonts w:eastAsia="Times New Roman" w:cs="Times New Roman"/>
          <w:szCs w:val="24"/>
        </w:rPr>
        <w:t xml:space="preserve">ροϋπολογισμός. Εισόδημα κοινωνικής αλληλεγγύης 760 εκατομμύρια για </w:t>
      </w:r>
      <w:r>
        <w:rPr>
          <w:rFonts w:eastAsia="Times New Roman" w:cs="Times New Roman"/>
          <w:szCs w:val="24"/>
        </w:rPr>
        <w:t xml:space="preserve">διακόσιες πενήντα χιλιάδες νοικοκυριά, </w:t>
      </w:r>
      <w:r>
        <w:rPr>
          <w:rFonts w:eastAsia="Times New Roman" w:cs="Times New Roman"/>
          <w:szCs w:val="24"/>
        </w:rPr>
        <w:lastRenderedPageBreak/>
        <w:t>ειδικά κοινωνικά προγράμματα</w:t>
      </w:r>
      <w:r>
        <w:rPr>
          <w:rFonts w:eastAsia="Times New Roman" w:cs="Times New Roman"/>
          <w:szCs w:val="24"/>
        </w:rPr>
        <w:t>,</w:t>
      </w:r>
      <w:r>
        <w:rPr>
          <w:rFonts w:eastAsia="Times New Roman" w:cs="Times New Roman"/>
          <w:szCs w:val="24"/>
        </w:rPr>
        <w:t xml:space="preserve"> καινούργια</w:t>
      </w:r>
      <w:r>
        <w:rPr>
          <w:rFonts w:eastAsia="Times New Roman" w:cs="Times New Roman"/>
          <w:szCs w:val="24"/>
        </w:rPr>
        <w:t>,</w:t>
      </w:r>
      <w:r>
        <w:rPr>
          <w:rFonts w:eastAsia="Times New Roman" w:cs="Times New Roman"/>
          <w:szCs w:val="24"/>
        </w:rPr>
        <w:t xml:space="preserve"> για την αναπηρία, για την παιδική ηλικία, για τους άστεγους, προνομιακή -θα έλεγα- πολιτική για την παιδεία, την υγεία και την πρόνοια, επιπλέον της περσινής χρηματοδότησης άλ</w:t>
      </w:r>
      <w:r>
        <w:rPr>
          <w:rFonts w:eastAsia="Times New Roman" w:cs="Times New Roman"/>
          <w:szCs w:val="24"/>
        </w:rPr>
        <w:t xml:space="preserve">λα 300 εκατομμύρια και με 100 εκατομμύρια ενίσχυση της πρώτης κατοικίας. </w:t>
      </w:r>
    </w:p>
    <w:p w14:paraId="488C4DC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διαφορά μας. Η διαφορά, λοιπόν, είναι ότι εμείς δεν είμαστε ίδιοι. Εμείς ασχολούμαστε με την κοινωνία και εσείς ασχολείστε με αυτούς των οποίων τα συμφέροντα πάντα </w:t>
      </w:r>
      <w:r>
        <w:rPr>
          <w:rFonts w:eastAsia="Times New Roman" w:cs="Times New Roman"/>
          <w:szCs w:val="24"/>
        </w:rPr>
        <w:t>εξυπηρετείτε.</w:t>
      </w:r>
    </w:p>
    <w:p w14:paraId="488C4DC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όμως, και κάτι διαφορετικό. Το </w:t>
      </w:r>
      <w:proofErr w:type="spellStart"/>
      <w:r>
        <w:rPr>
          <w:rFonts w:eastAsia="Times New Roman" w:cs="Times New Roman"/>
          <w:szCs w:val="24"/>
          <w:lang w:val="en-US"/>
        </w:rPr>
        <w:t>Eurogroup</w:t>
      </w:r>
      <w:proofErr w:type="spellEnd"/>
      <w:r>
        <w:rPr>
          <w:rFonts w:eastAsia="Times New Roman" w:cs="Times New Roman"/>
          <w:szCs w:val="24"/>
        </w:rPr>
        <w:t xml:space="preserve"> στην αρχή της εβδομάδας αποφάσισε κούρεμα </w:t>
      </w:r>
      <w:r>
        <w:rPr>
          <w:rFonts w:eastAsia="Times New Roman" w:cs="Times New Roman"/>
          <w:szCs w:val="24"/>
        </w:rPr>
        <w:t xml:space="preserve">χρέους </w:t>
      </w:r>
      <w:r>
        <w:rPr>
          <w:rFonts w:eastAsia="Times New Roman" w:cs="Times New Roman"/>
          <w:szCs w:val="24"/>
        </w:rPr>
        <w:t>45 δισ. χωρίς άλλα ανταλλάγματα αλλά μόνο με τη διαπραγμάτευση, δηλαδή 22% του ΑΕΠ. Αποδεικνύεται, δηλαδή, ότι τελικά μπορούσε να γίνει και αλ</w:t>
      </w:r>
      <w:r>
        <w:rPr>
          <w:rFonts w:eastAsia="Times New Roman" w:cs="Times New Roman"/>
          <w:szCs w:val="24"/>
        </w:rPr>
        <w:t xml:space="preserve">λιώς. Δεν ήταν μόνο το </w:t>
      </w:r>
      <w:r>
        <w:rPr>
          <w:rFonts w:eastAsia="Times New Roman" w:cs="Times New Roman"/>
          <w:szCs w:val="24"/>
          <w:lang w:val="en-US"/>
        </w:rPr>
        <w:t>PSI</w:t>
      </w:r>
      <w:r>
        <w:rPr>
          <w:rFonts w:eastAsia="Times New Roman" w:cs="Times New Roman"/>
          <w:szCs w:val="24"/>
        </w:rPr>
        <w:t xml:space="preserve"> εργαλείο μείωσης του χρέους. Δηλαδή, μπορούσε να λυθεί το πρόβλημα του χρέους της χώρας μας χωρίς να ρίξει κάποιος πυρηνική βόμβα στα ασφαλιστικά ταμεία και να τα πάρει από τους </w:t>
      </w:r>
      <w:proofErr w:type="spellStart"/>
      <w:r>
        <w:rPr>
          <w:rFonts w:eastAsia="Times New Roman" w:cs="Times New Roman"/>
          <w:szCs w:val="24"/>
        </w:rPr>
        <w:t>μικροομολογιούχους</w:t>
      </w:r>
      <w:proofErr w:type="spellEnd"/>
      <w:r>
        <w:rPr>
          <w:rFonts w:eastAsia="Times New Roman" w:cs="Times New Roman"/>
          <w:szCs w:val="24"/>
        </w:rPr>
        <w:t xml:space="preserve">; Τελικά </w:t>
      </w:r>
      <w:r>
        <w:rPr>
          <w:rFonts w:eastAsia="Times New Roman" w:cs="Times New Roman"/>
          <w:szCs w:val="24"/>
        </w:rPr>
        <w:lastRenderedPageBreak/>
        <w:t xml:space="preserve">αποδείχθηκε ότι μπορεί. </w:t>
      </w:r>
      <w:r>
        <w:rPr>
          <w:rFonts w:eastAsia="Times New Roman" w:cs="Times New Roman"/>
          <w:szCs w:val="24"/>
        </w:rPr>
        <w:t xml:space="preserve">Μπορεί, δηλαδή, να γίνει και αλλιώς. </w:t>
      </w:r>
      <w:r>
        <w:rPr>
          <w:rFonts w:eastAsia="Times New Roman" w:cs="Times New Roman"/>
          <w:szCs w:val="24"/>
        </w:rPr>
        <w:t>Ε</w:t>
      </w:r>
      <w:r>
        <w:rPr>
          <w:rFonts w:eastAsia="Times New Roman" w:cs="Times New Roman"/>
          <w:szCs w:val="24"/>
        </w:rPr>
        <w:t xml:space="preserve">πειδή αυτό αποκαλύπτεται, μάλλον ενοχλείστε. Γιατί τότε είχατε έναν σκοπό και να τον πούμε δημόσια ακόμη μια φορά: </w:t>
      </w:r>
      <w:r>
        <w:rPr>
          <w:rFonts w:eastAsia="Times New Roman" w:cs="Times New Roman"/>
          <w:szCs w:val="24"/>
        </w:rPr>
        <w:t>ν</w:t>
      </w:r>
      <w:r>
        <w:rPr>
          <w:rFonts w:eastAsia="Times New Roman" w:cs="Times New Roman"/>
          <w:szCs w:val="24"/>
        </w:rPr>
        <w:t xml:space="preserve">α σώσετε τις τράπεζες των Γερμανών και των Γάλλων κατά πάσα πιθανότητα και κατά πλειοψηφία. </w:t>
      </w:r>
    </w:p>
    <w:p w14:paraId="488C4DC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Ας προσθέ</w:t>
      </w:r>
      <w:r>
        <w:rPr>
          <w:rFonts w:eastAsia="Times New Roman" w:cs="Times New Roman"/>
          <w:szCs w:val="24"/>
        </w:rPr>
        <w:t>σουμε ότι</w:t>
      </w:r>
      <w:r>
        <w:rPr>
          <w:rFonts w:eastAsia="Times New Roman" w:cs="Times New Roman"/>
          <w:szCs w:val="24"/>
        </w:rPr>
        <w:t>,</w:t>
      </w:r>
      <w:r>
        <w:rPr>
          <w:rFonts w:eastAsia="Times New Roman" w:cs="Times New Roman"/>
          <w:szCs w:val="24"/>
        </w:rPr>
        <w:t xml:space="preserve"> εκτός απ’ αυτό που γλιτώσαμε στη διαπραγμάτευση και ήταν </w:t>
      </w:r>
      <w:r>
        <w:rPr>
          <w:rFonts w:eastAsia="Times New Roman" w:cs="Times New Roman"/>
          <w:szCs w:val="24"/>
        </w:rPr>
        <w:t xml:space="preserve">κούρεμα </w:t>
      </w:r>
      <w:r>
        <w:rPr>
          <w:rFonts w:eastAsia="Times New Roman" w:cs="Times New Roman"/>
          <w:szCs w:val="24"/>
        </w:rPr>
        <w:t>καθαρ</w:t>
      </w:r>
      <w:r>
        <w:rPr>
          <w:rFonts w:eastAsia="Times New Roman" w:cs="Times New Roman"/>
          <w:szCs w:val="24"/>
        </w:rPr>
        <w:t>ού</w:t>
      </w:r>
      <w:r>
        <w:rPr>
          <w:rFonts w:eastAsia="Times New Roman" w:cs="Times New Roman"/>
          <w:szCs w:val="24"/>
        </w:rPr>
        <w:t xml:space="preserve"> χρέο</w:t>
      </w:r>
      <w:r>
        <w:rPr>
          <w:rFonts w:eastAsia="Times New Roman" w:cs="Times New Roman"/>
          <w:szCs w:val="24"/>
        </w:rPr>
        <w:t>υ</w:t>
      </w:r>
      <w:r>
        <w:rPr>
          <w:rFonts w:eastAsia="Times New Roman" w:cs="Times New Roman"/>
          <w:szCs w:val="24"/>
        </w:rPr>
        <w:t xml:space="preserve">ς, καταφέραμε και γλιτώσαμε άλλα 20 δισεκατομμύρια από τα πλεονάσματα που είχατε συμφωνήσει εσείς να έχει η ελληνική κοινωνία. </w:t>
      </w:r>
    </w:p>
    <w:p w14:paraId="488C4DC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Βεβαίως, είναι κυνικό να έρχεστε τώρα κ</w:t>
      </w:r>
      <w:r>
        <w:rPr>
          <w:rFonts w:eastAsia="Times New Roman" w:cs="Times New Roman"/>
          <w:szCs w:val="24"/>
        </w:rPr>
        <w:t>αι να λέτε ότι είναι μεγάλο το πλεόνασμα του 3,5% για το 2018, όταν είχατε συμφωνήσει –και να σας το θυμίσω- για φέτος 4,2% πλεόνασμα, για του χρόνου 4,5% και άλλο ένα 4,5% το 2018. Αυτά τα πλεονάσματα, λοιπόν, η ελληνική κοινωνία τα γλίτωσε με δική της επ</w:t>
      </w:r>
      <w:r>
        <w:rPr>
          <w:rFonts w:eastAsia="Times New Roman" w:cs="Times New Roman"/>
          <w:szCs w:val="24"/>
        </w:rPr>
        <w:t>ιλογή, γιατί πολύ απλά γλίτωσε από τη Νέα Δημοκρατία και το ΠΑΣΟΚ.</w:t>
      </w:r>
    </w:p>
    <w:p w14:paraId="488C4DC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υτή είναι η διαφορά μας. Η διαφορά μας είναι ότι εμείς κάνουμε διαπραγμάτευση, για να κερδίσει η ελληνική κοινωνία, το αποδίδουμε άμεσα στη</w:t>
      </w:r>
      <w:r>
        <w:rPr>
          <w:rFonts w:eastAsia="Times New Roman" w:cs="Times New Roman"/>
          <w:szCs w:val="24"/>
        </w:rPr>
        <w:t>ν</w:t>
      </w:r>
      <w:r>
        <w:rPr>
          <w:rFonts w:eastAsia="Times New Roman" w:cs="Times New Roman"/>
          <w:szCs w:val="24"/>
        </w:rPr>
        <w:t xml:space="preserve"> ελληνική κοινωνία, ενώ εσείς κάνατε διαπραγμάτε</w:t>
      </w:r>
      <w:r>
        <w:rPr>
          <w:rFonts w:eastAsia="Times New Roman" w:cs="Times New Roman"/>
          <w:szCs w:val="24"/>
        </w:rPr>
        <w:t>υση, πρώτα απ’ όλα, για να εξυπηρετείτε συγκεκριμένα συμφέροντα και βασικά για να έχετε την καρέκλα της εξουσίας.</w:t>
      </w:r>
    </w:p>
    <w:p w14:paraId="488C4DC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 αυτό το κυνήγι της εξουσίας είναι γεγονός ότι τώρα τελευταία γίνεστε αδίστακτοι. Χρησιμοποιείτε την προπαγάνδα, την παραποίηση της αλήθειας</w:t>
      </w:r>
      <w:r>
        <w:rPr>
          <w:rFonts w:eastAsia="Times New Roman" w:cs="Times New Roman"/>
          <w:szCs w:val="24"/>
        </w:rPr>
        <w:t>, της πραγματικότητας. Δεν σας ενδιαφέρει το συμφέρον της χώρας και ακόμα και με νοθεία και με πλαστογραφία επηρεάζετε εκλογές σε συνδικαλιστικές οργανώσεις. Από εκεί φαίνεται κεντρικά σας στελέχη μέχρι πού μπορούν να φτάσουν στη νοθεία και στην πλαστογραφ</w:t>
      </w:r>
      <w:r>
        <w:rPr>
          <w:rFonts w:eastAsia="Times New Roman" w:cs="Times New Roman"/>
          <w:szCs w:val="24"/>
        </w:rPr>
        <w:t>ία, για να πάρουν ξανά πίσω τις καρέκλες και να χρησιμοποιήσουν συνδικαλιστικούς ρόλους για πολιτικούς και κομματικούς σκοπούς.</w:t>
      </w:r>
    </w:p>
    <w:p w14:paraId="488C4DC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συνάδελφος, ο κ. </w:t>
      </w:r>
      <w:proofErr w:type="spellStart"/>
      <w:r>
        <w:rPr>
          <w:rFonts w:eastAsia="Times New Roman" w:cs="Times New Roman"/>
          <w:szCs w:val="24"/>
        </w:rPr>
        <w:t>Δρίτσας</w:t>
      </w:r>
      <w:proofErr w:type="spellEnd"/>
      <w:r>
        <w:rPr>
          <w:rFonts w:eastAsia="Times New Roman" w:cs="Times New Roman"/>
          <w:szCs w:val="24"/>
        </w:rPr>
        <w:t>, νωρίτερα ανέφερε ένα παράλογο συνεννόησης, εάν θέλετε, και σύμπτωσης απόψεων και συμφερόντων συνδικα</w:t>
      </w:r>
      <w:r>
        <w:rPr>
          <w:rFonts w:eastAsia="Times New Roman" w:cs="Times New Roman"/>
          <w:szCs w:val="24"/>
        </w:rPr>
        <w:t>λιστών –δεν λέω σωματείων- και εργοδοτών. Εμείς, όμως, λέμε ότι για πάντα</w:t>
      </w:r>
      <w:r>
        <w:rPr>
          <w:rFonts w:eastAsia="Times New Roman" w:cs="Times New Roman"/>
          <w:szCs w:val="24"/>
        </w:rPr>
        <w:t>,</w:t>
      </w:r>
      <w:r>
        <w:rPr>
          <w:rFonts w:eastAsia="Times New Roman" w:cs="Times New Roman"/>
          <w:szCs w:val="24"/>
        </w:rPr>
        <w:t xml:space="preserve"> εμείς τουλάχιστον</w:t>
      </w:r>
      <w:r>
        <w:rPr>
          <w:rFonts w:eastAsia="Times New Roman" w:cs="Times New Roman"/>
          <w:szCs w:val="24"/>
        </w:rPr>
        <w:t>,</w:t>
      </w:r>
      <w:r>
        <w:rPr>
          <w:rFonts w:eastAsia="Times New Roman" w:cs="Times New Roman"/>
          <w:szCs w:val="24"/>
        </w:rPr>
        <w:t xml:space="preserve"> θα υπηρετούμε συμφέροντα εργαζομένων. Και αυτό είναι διαφορετικό με αυτό που συνηθίσατε εσείς να κάνετε. </w:t>
      </w:r>
    </w:p>
    <w:p w14:paraId="488C4DC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κύριοι συνάδελφοι να περάσω στο αντ</w:t>
      </w:r>
      <w:r>
        <w:rPr>
          <w:rFonts w:eastAsia="Times New Roman" w:cs="Times New Roman"/>
          <w:szCs w:val="24"/>
        </w:rPr>
        <w:t>ικείμενο του Υπουργείου, γιατί οφείλουμε να πούμε ότι ο προϋπολογισμός, πέρα από τα πολιτικά διδάγματα που δίνει –αυτή η εβδομάδα μάς έδωσε δύο σημαντικά-</w:t>
      </w:r>
      <w:r>
        <w:rPr>
          <w:rFonts w:eastAsia="Times New Roman" w:cs="Times New Roman"/>
          <w:szCs w:val="24"/>
        </w:rPr>
        <w:t>,</w:t>
      </w:r>
      <w:r>
        <w:rPr>
          <w:rFonts w:eastAsia="Times New Roman" w:cs="Times New Roman"/>
          <w:szCs w:val="24"/>
        </w:rPr>
        <w:t xml:space="preserve"> οφείλει να γίνεται και στο πλαίσιο της συζήτησης για την Ευρώπη που θέλουμε. Ο προϋπολογισμός δεν εί</w:t>
      </w:r>
      <w:r>
        <w:rPr>
          <w:rFonts w:eastAsia="Times New Roman" w:cs="Times New Roman"/>
          <w:szCs w:val="24"/>
        </w:rPr>
        <w:t xml:space="preserve">ναι μια στενή συζήτηση για την ελληνική πραγματικότητα. </w:t>
      </w:r>
      <w:r>
        <w:rPr>
          <w:rFonts w:eastAsia="Times New Roman" w:cs="Times New Roman"/>
          <w:szCs w:val="24"/>
        </w:rPr>
        <w:t>Ε</w:t>
      </w:r>
      <w:r>
        <w:rPr>
          <w:rFonts w:eastAsia="Times New Roman" w:cs="Times New Roman"/>
          <w:szCs w:val="24"/>
        </w:rPr>
        <w:t>δώ πρέπει να πούμε ότι η Ευρώπη, που υιοθέτησε στο Παρίσι τη συμφωνία για την κλιματική αλλαγή και τον Οκτώβριο του 2015 τη συμφωνία για τους στόχους βιώσιμης ανάπτυξης, αυτή η Ευρώπη στη δημοσιονομι</w:t>
      </w:r>
      <w:r>
        <w:rPr>
          <w:rFonts w:eastAsia="Times New Roman" w:cs="Times New Roman"/>
          <w:szCs w:val="24"/>
        </w:rPr>
        <w:t xml:space="preserve">κή της πολιτική δεν υλοποιεί τους στόχους βιώσιμης ανάπτυξης που η ίδια έχει επιλέξει. Γιατί οφείλουμε να το </w:t>
      </w:r>
      <w:r>
        <w:rPr>
          <w:rFonts w:eastAsia="Times New Roman" w:cs="Times New Roman"/>
          <w:szCs w:val="24"/>
        </w:rPr>
        <w:lastRenderedPageBreak/>
        <w:t>διαπιστώσουμε: Η Ελλάδα το 2016</w:t>
      </w:r>
      <w:r>
        <w:rPr>
          <w:rFonts w:eastAsia="Times New Roman" w:cs="Times New Roman"/>
          <w:szCs w:val="24"/>
        </w:rPr>
        <w:t>,</w:t>
      </w:r>
      <w:r>
        <w:rPr>
          <w:rFonts w:eastAsia="Times New Roman" w:cs="Times New Roman"/>
          <w:szCs w:val="24"/>
        </w:rPr>
        <w:t xml:space="preserve"> σε σχέση με το 2010</w:t>
      </w:r>
      <w:r>
        <w:rPr>
          <w:rFonts w:eastAsia="Times New Roman" w:cs="Times New Roman"/>
          <w:szCs w:val="24"/>
        </w:rPr>
        <w:t>,</w:t>
      </w:r>
      <w:r>
        <w:rPr>
          <w:rFonts w:eastAsia="Times New Roman" w:cs="Times New Roman"/>
          <w:szCs w:val="24"/>
        </w:rPr>
        <w:t xml:space="preserve"> έχει οπισθοχωρήσει από τους στόχους βιώσιμης ανάπτυξης, που η ίδια η Ευρώπη έχει ενσωματώσει </w:t>
      </w:r>
      <w:r>
        <w:rPr>
          <w:rFonts w:eastAsia="Times New Roman" w:cs="Times New Roman"/>
          <w:szCs w:val="24"/>
        </w:rPr>
        <w:t>ως βασική κεντρική στρατηγική στα θέματα της φτώχειας, της εργασίας, της πρόσβασης σε βασικά αγαθά. Σε όλα αυτά είμαστε προς τα πίσω.</w:t>
      </w:r>
    </w:p>
    <w:p w14:paraId="488C4D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Οφείλουμε, λοιπόν, εδώ να κάνουμε μια συζήτηση για μια Ευρώπη, η οποία πραγματικά θα υποστηρίζει τους στόχους της βιώσιμης</w:t>
      </w:r>
      <w:r>
        <w:rPr>
          <w:rFonts w:eastAsia="Times New Roman" w:cs="Times New Roman"/>
          <w:szCs w:val="24"/>
        </w:rPr>
        <w:t xml:space="preserve"> ανάπτυξης, μια πολιτική η οποία δεν είναι</w:t>
      </w:r>
      <w:r>
        <w:rPr>
          <w:rFonts w:eastAsia="Times New Roman" w:cs="Times New Roman"/>
          <w:szCs w:val="24"/>
        </w:rPr>
        <w:t xml:space="preserve"> απλά</w:t>
      </w:r>
      <w:r>
        <w:rPr>
          <w:rFonts w:eastAsia="Times New Roman" w:cs="Times New Roman"/>
          <w:szCs w:val="24"/>
        </w:rPr>
        <w:t xml:space="preserve"> περιβαλλοντική, είναι καθολική</w:t>
      </w:r>
      <w:r>
        <w:rPr>
          <w:rFonts w:eastAsia="Times New Roman" w:cs="Times New Roman"/>
          <w:szCs w:val="24"/>
        </w:rPr>
        <w:t>,</w:t>
      </w:r>
      <w:r>
        <w:rPr>
          <w:rFonts w:eastAsia="Times New Roman" w:cs="Times New Roman"/>
          <w:szCs w:val="24"/>
        </w:rPr>
        <w:t xml:space="preserve"> σε όλα τα επίπεδα, γιατί πραγματικά συνδέεται με τη φτώχεια, με τις επενδύσεις, με την έρευνα και </w:t>
      </w:r>
      <w:r>
        <w:rPr>
          <w:rFonts w:eastAsia="Times New Roman" w:cs="Times New Roman"/>
          <w:szCs w:val="24"/>
        </w:rPr>
        <w:t xml:space="preserve">την </w:t>
      </w:r>
      <w:r>
        <w:rPr>
          <w:rFonts w:eastAsia="Times New Roman" w:cs="Times New Roman"/>
          <w:szCs w:val="24"/>
        </w:rPr>
        <w:t>ανάπτυξη και νομίζω ότι μας δημιουργεί την υποχρέωση, εφόσον συμφωνούμε, ν</w:t>
      </w:r>
      <w:r>
        <w:rPr>
          <w:rFonts w:eastAsia="Times New Roman" w:cs="Times New Roman"/>
          <w:szCs w:val="24"/>
        </w:rPr>
        <w:t>ομίζω, όλοι εδώ με αυτά τα ζητήματα της βιώσιμης ανάπτυξης, να πούμε ότι θα συνεργαστούμε για μια Ευρώπη που θα ασχοληθεί με τη δίκαιη ανάπτυξη, με την αειφόρο ανάπτυξη και θα επενδύσει, αν θέλετε, στη στήριξη των ευαίσθητων κοινωνικών ομάδων, στην παραγωγ</w:t>
      </w:r>
      <w:r>
        <w:rPr>
          <w:rFonts w:eastAsia="Times New Roman" w:cs="Times New Roman"/>
          <w:szCs w:val="24"/>
        </w:rPr>
        <w:t xml:space="preserve">ική εργασία, στη βιώσιμη εκβιομηχάνιση, στη μείωση της </w:t>
      </w:r>
      <w:r>
        <w:rPr>
          <w:rFonts w:eastAsia="Times New Roman" w:cs="Times New Roman"/>
          <w:szCs w:val="24"/>
        </w:rPr>
        <w:lastRenderedPageBreak/>
        <w:t xml:space="preserve">ανισοτιμίας και σε βιώσιμες πόλεις, στην αντιμετώπιση της κλιματικής αλλαγής και στην προστασία των οικοσυστημάτων. </w:t>
      </w:r>
    </w:p>
    <w:p w14:paraId="488C4D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Υπάρχει, όμως, περιθώριο για να κάνουμε μια συζήτηση για σύγκρουση της ανάπτυξης και</w:t>
      </w:r>
      <w:r>
        <w:rPr>
          <w:rFonts w:eastAsia="Times New Roman" w:cs="Times New Roman"/>
          <w:szCs w:val="24"/>
        </w:rPr>
        <w:t xml:space="preserve"> του περιβάλλοντος; Ναι. Αν μιλάγαμε για την ανάπτυξη που είχαμε μέχρι τώρα, την κοντόφθαλμη ανάπτυξη</w:t>
      </w:r>
      <w:r>
        <w:rPr>
          <w:rFonts w:eastAsia="Times New Roman" w:cs="Times New Roman"/>
          <w:szCs w:val="24"/>
        </w:rPr>
        <w:t>,</w:t>
      </w:r>
      <w:r>
        <w:rPr>
          <w:rFonts w:eastAsia="Times New Roman" w:cs="Times New Roman"/>
          <w:szCs w:val="24"/>
        </w:rPr>
        <w:t xml:space="preserve"> που κατανάλωνε, χωρίς να αποδίδει ούτε καν εργασία, που στηριζόταν στην εργασία χωρίς εξειδίκευση, με ελαστικούς όρους και όχι στη μακροπρόθεσμη επένδυση</w:t>
      </w:r>
      <w:r>
        <w:rPr>
          <w:rFonts w:eastAsia="Times New Roman" w:cs="Times New Roman"/>
          <w:szCs w:val="24"/>
        </w:rPr>
        <w:t>, ναι. Η δική σας ανάπτυξη συγκρουόταν με το περιβάλλον. Όμως, η δίκαιη και βιώσιμη ανάπτυξη στηρίζεται στο περιβάλλον</w:t>
      </w:r>
      <w:r>
        <w:rPr>
          <w:rFonts w:eastAsia="Times New Roman" w:cs="Times New Roman"/>
          <w:szCs w:val="24"/>
        </w:rPr>
        <w:t xml:space="preserve"> κ</w:t>
      </w:r>
      <w:r>
        <w:rPr>
          <w:rFonts w:eastAsia="Times New Roman" w:cs="Times New Roman"/>
          <w:szCs w:val="24"/>
        </w:rPr>
        <w:t>αι αυτό η ευρωπαϊκή πολιτική το έχει καταλάβει, απλώς δεν το υλοποιήσατε ποτέ, γιατί και σε αυτό ήταν επαρχιώτικη η πολιτική που ασκούντ</w:t>
      </w:r>
      <w:r>
        <w:rPr>
          <w:rFonts w:eastAsia="Times New Roman" w:cs="Times New Roman"/>
          <w:szCs w:val="24"/>
        </w:rPr>
        <w:t xml:space="preserve">αν στην Ελλάδα. </w:t>
      </w:r>
    </w:p>
    <w:p w14:paraId="488C4DD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οικονομία του ριφιφί για το γρήγορο κέρδος, να τα πάρουμε και να φύγουμε και να τα κάνουμε άεργες επενδύσεις στο εξωτερικό, δεν είναι </w:t>
      </w:r>
      <w:r>
        <w:rPr>
          <w:rFonts w:eastAsia="Times New Roman" w:cs="Times New Roman"/>
          <w:szCs w:val="24"/>
        </w:rPr>
        <w:lastRenderedPageBreak/>
        <w:t xml:space="preserve">βιώσιμη ανάπτυξη. </w:t>
      </w:r>
      <w:r>
        <w:rPr>
          <w:rFonts w:eastAsia="Times New Roman" w:cs="Times New Roman"/>
          <w:szCs w:val="24"/>
        </w:rPr>
        <w:t>Ε</w:t>
      </w:r>
      <w:r>
        <w:rPr>
          <w:rFonts w:eastAsia="Times New Roman" w:cs="Times New Roman"/>
          <w:szCs w:val="24"/>
        </w:rPr>
        <w:t>πιτρέψτε μου εδώ να πω ότι δεν μπορεί να είναι βιώσιμη μια ανάπτυξη και να είναι βιώ</w:t>
      </w:r>
      <w:r>
        <w:rPr>
          <w:rFonts w:eastAsia="Times New Roman" w:cs="Times New Roman"/>
          <w:szCs w:val="24"/>
        </w:rPr>
        <w:t>σιμη μια χώρα που έχει χώρους ανεξέλεγκτης διάθεσης απορριμμάτων και διάθεση επικινδύνων αποβλήτων, δυο πρόστιμα που τώρα τα πληρώνουμε. Η Ελλάδα πληρώνει εξαιτίας της πολιτικής της Νέας Δημοκρατίας και του ΠΑΣΟΚ σήμερα πρόστιμα για περιβαλλοντικές παραβάσ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αν τα επένδυε στη λειτουργία της πολιτείας τα προηγούμενα δέκα χρόνια, σήμερα δεν θα πλήρωνε τίποτα και θα είχε και περισσότερες θέσεις εργασίας. Αυτή είναι η άποψη για το περιβάλλον που είχαν οι προηγούμενες κυβερνήσεις: </w:t>
      </w:r>
      <w:r>
        <w:rPr>
          <w:rFonts w:eastAsia="Times New Roman" w:cs="Times New Roman"/>
          <w:szCs w:val="24"/>
        </w:rPr>
        <w:t>χ</w:t>
      </w:r>
      <w:r>
        <w:rPr>
          <w:rFonts w:eastAsia="Times New Roman" w:cs="Times New Roman"/>
          <w:szCs w:val="24"/>
        </w:rPr>
        <w:t>ώροι ανεξέλεγκτης διάθε</w:t>
      </w:r>
      <w:r>
        <w:rPr>
          <w:rFonts w:eastAsia="Times New Roman" w:cs="Times New Roman"/>
          <w:szCs w:val="24"/>
        </w:rPr>
        <w:t>σης απορριμμάτων και επικίνδυνα απόβλητα στις αυλές των μεγαλύτερων ελληνικών βιομηχανιών, κάτι που θίγει την ουσία της βιομηχανικής ανάπτυξης και εργασίας, γιατί</w:t>
      </w:r>
      <w:r>
        <w:rPr>
          <w:rFonts w:eastAsia="Times New Roman" w:cs="Times New Roman"/>
          <w:szCs w:val="24"/>
        </w:rPr>
        <w:t>,</w:t>
      </w:r>
      <w:r>
        <w:rPr>
          <w:rFonts w:eastAsia="Times New Roman" w:cs="Times New Roman"/>
          <w:szCs w:val="24"/>
        </w:rPr>
        <w:t xml:space="preserve"> αν δεν έχεις χώρο να διαθέσεις βιομηχανικά απόβλητα, δεν θα έχεις χαλυβουργία, δεν θα έχεις </w:t>
      </w:r>
      <w:r>
        <w:rPr>
          <w:rFonts w:eastAsia="Times New Roman" w:cs="Times New Roman"/>
          <w:szCs w:val="24"/>
        </w:rPr>
        <w:t xml:space="preserve">πετρελαϊκή βιομηχανία, δεν θα έχεις εργασία, δεν θα είσαι ποτέ αυτοδύναμος σαν χώρα και ανεξάρτητος. Αυτή ήταν όμως η επιλογή, να υποδουλώνεται και από </w:t>
      </w:r>
      <w:r>
        <w:rPr>
          <w:rFonts w:eastAsia="Times New Roman" w:cs="Times New Roman"/>
          <w:szCs w:val="24"/>
        </w:rPr>
        <w:lastRenderedPageBreak/>
        <w:t>το περιβάλλον η χώρα σε πρόστιμα και σε εταιρείες του εξωτερικού που διαχειρίζονται σήμερα τα απόβλητά μ</w:t>
      </w:r>
      <w:r>
        <w:rPr>
          <w:rFonts w:eastAsia="Times New Roman" w:cs="Times New Roman"/>
          <w:szCs w:val="24"/>
        </w:rPr>
        <w:t xml:space="preserve">ας. Γιατί πού οδηγηθήκαμε; </w:t>
      </w:r>
    </w:p>
    <w:p w14:paraId="488C4DD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w:t>
      </w:r>
      <w:r>
        <w:rPr>
          <w:rFonts w:eastAsia="Times New Roman" w:cs="Times New Roman"/>
          <w:szCs w:val="24"/>
        </w:rPr>
        <w:t xml:space="preserve"> του κυρίου Αναπληρωτή Υπουργού)</w:t>
      </w:r>
    </w:p>
    <w:p w14:paraId="488C4DD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Ολοκληρώστε</w:t>
      </w:r>
      <w:r>
        <w:rPr>
          <w:rFonts w:eastAsia="Times New Roman" w:cs="Times New Roman"/>
          <w:szCs w:val="24"/>
        </w:rPr>
        <w:t>,</w:t>
      </w:r>
      <w:r>
        <w:rPr>
          <w:rFonts w:eastAsia="Times New Roman" w:cs="Times New Roman"/>
          <w:szCs w:val="24"/>
        </w:rPr>
        <w:t xml:space="preserve"> παρακαλώ, κύριε Υπουργέ.</w:t>
      </w:r>
    </w:p>
    <w:p w14:paraId="488C4DD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w:t>
      </w:r>
      <w:r>
        <w:rPr>
          <w:rFonts w:eastAsia="Times New Roman" w:cs="Times New Roman"/>
          <w:b/>
          <w:szCs w:val="24"/>
        </w:rPr>
        <w:t xml:space="preserve">ειας): </w:t>
      </w:r>
      <w:r>
        <w:rPr>
          <w:rFonts w:eastAsia="Times New Roman" w:cs="Times New Roman"/>
          <w:szCs w:val="24"/>
        </w:rPr>
        <w:t xml:space="preserve">Ναι, με </w:t>
      </w:r>
      <w:proofErr w:type="spellStart"/>
      <w:r>
        <w:rPr>
          <w:rFonts w:eastAsia="Times New Roman" w:cs="Times New Roman"/>
          <w:szCs w:val="24"/>
        </w:rPr>
        <w:t>συγχωρείτε</w:t>
      </w:r>
      <w:proofErr w:type="spellEnd"/>
      <w:r>
        <w:rPr>
          <w:rFonts w:eastAsia="Times New Roman" w:cs="Times New Roman"/>
          <w:szCs w:val="24"/>
        </w:rPr>
        <w:t>, κύριε Πρόεδρε, ολοκληρώνω.</w:t>
      </w:r>
    </w:p>
    <w:p w14:paraId="488C4DD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Οδηγηθήκαμε σε μια παραοικονομία αποβλήτων και λατομείων, γιατί αυτό γίνεται ακόμα και στην Αττική αυτόν τον μήνα, οδηγηθήκαμε στο να έχει η επιχειρηματικότητα 40% εισφοροδιαφυγή από το τέλος ανακύκλωση</w:t>
      </w:r>
      <w:r>
        <w:rPr>
          <w:rFonts w:eastAsia="Times New Roman" w:cs="Times New Roman"/>
          <w:szCs w:val="24"/>
        </w:rPr>
        <w:t xml:space="preserve">ς που όφειλε να αποδίδει στην ελληνική κοινωνία για ανακύκλωση. </w:t>
      </w:r>
      <w:r>
        <w:rPr>
          <w:rFonts w:eastAsia="Times New Roman" w:cs="Times New Roman"/>
          <w:szCs w:val="24"/>
        </w:rPr>
        <w:t>Α</w:t>
      </w:r>
      <w:r>
        <w:rPr>
          <w:rFonts w:eastAsia="Times New Roman" w:cs="Times New Roman"/>
          <w:szCs w:val="24"/>
        </w:rPr>
        <w:t xml:space="preserve">υτό δεν λύθηκε από τον Οργανισμό Ανακύκλωσης τα προηγούμενα χρόνια. </w:t>
      </w:r>
      <w:r>
        <w:rPr>
          <w:rFonts w:eastAsia="Times New Roman" w:cs="Times New Roman"/>
          <w:szCs w:val="24"/>
        </w:rPr>
        <w:lastRenderedPageBreak/>
        <w:t xml:space="preserve">Δεν πληρώνουν τέλη 40% για την ανακύκλωση οι παραγωγοί, τέλη </w:t>
      </w:r>
      <w:r>
        <w:rPr>
          <w:rFonts w:eastAsia="Times New Roman" w:cs="Times New Roman"/>
          <w:szCs w:val="24"/>
        </w:rPr>
        <w:t>τα οποία</w:t>
      </w:r>
      <w:r>
        <w:rPr>
          <w:rFonts w:eastAsia="Times New Roman" w:cs="Times New Roman"/>
          <w:szCs w:val="24"/>
        </w:rPr>
        <w:t xml:space="preserve"> οι καταναλωτές τα αποδίδουν στους παραγωγούς. Αυτή εί</w:t>
      </w:r>
      <w:r>
        <w:rPr>
          <w:rFonts w:eastAsia="Times New Roman" w:cs="Times New Roman"/>
          <w:szCs w:val="24"/>
        </w:rPr>
        <w:t xml:space="preserve">ναι η κατάσταση της σχέσης περιβάλλοντος και ανάπτυξης. </w:t>
      </w:r>
    </w:p>
    <w:p w14:paraId="488C4D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να μη σας πω για το πόσους επιθεωρητές περιβάλλοντος έχει το Υπουργείο. Από σαράντα πέντε έγιναν δεκαπέντε. Επιθεωρητές περιβάλλοντος για τη χώρα συνολικά τα τελευταία πέντε χρόνια.</w:t>
      </w:r>
    </w:p>
    <w:p w14:paraId="488C4DD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νομίζω </w:t>
      </w:r>
      <w:r>
        <w:rPr>
          <w:rFonts w:eastAsia="Times New Roman" w:cs="Times New Roman"/>
          <w:szCs w:val="24"/>
        </w:rPr>
        <w:t>ότι εμείς πρέπει να επιστρέψουμε στην ταυτόχρονη επιστροφή του κράτους δικαίου και της ισονομίας και στο περιβάλλον αλλά και στην κυκλική ανταγωνιστική, βιώσιμη οικονομία, μια οικονομία συμβατή με το περιβάλλον, η οποία θα στηριχθεί στην κωδικοποίηση της π</w:t>
      </w:r>
      <w:r>
        <w:rPr>
          <w:rFonts w:eastAsia="Times New Roman" w:cs="Times New Roman"/>
          <w:szCs w:val="24"/>
        </w:rPr>
        <w:t>εριβαλλοντικής νομοθεσίας, στην αποτύπωση των ρυθμίσεων σε έναν ψηφιακό χάρτη για όλη την Ελλάδα, που είναι και οικολογικό και αναπτυξιακό εργαλείο και ξεκαθαρίζει τις σχέσεις κοινωνίας και οικονομίας, στην οργάνωση της βιομηχανικής συγκέντρωσης και των χρ</w:t>
      </w:r>
      <w:r>
        <w:rPr>
          <w:rFonts w:eastAsia="Times New Roman" w:cs="Times New Roman"/>
          <w:szCs w:val="24"/>
        </w:rPr>
        <w:t xml:space="preserve">ήσεων γης -γιατί δεν μπορούμε να έχουμε πολεοδομικά σχέδια που κάνουν είκοσι πέντε και </w:t>
      </w:r>
      <w:r>
        <w:rPr>
          <w:rFonts w:eastAsia="Times New Roman" w:cs="Times New Roman"/>
          <w:szCs w:val="24"/>
        </w:rPr>
        <w:lastRenderedPageBreak/>
        <w:t>τριάντα χρόνια, που εκεί ανθεί προφανώς το αυθαίρετο και η παραοικονομία- και</w:t>
      </w:r>
      <w:r>
        <w:rPr>
          <w:rFonts w:eastAsia="Times New Roman" w:cs="Times New Roman"/>
          <w:szCs w:val="24"/>
        </w:rPr>
        <w:t>,</w:t>
      </w:r>
      <w:r>
        <w:rPr>
          <w:rFonts w:eastAsia="Times New Roman" w:cs="Times New Roman"/>
          <w:szCs w:val="24"/>
        </w:rPr>
        <w:t xml:space="preserve"> βέβαια, στη λειτουργία μητρώου για τα απόβλητα, για τους παραγωγούς, στους δασικούς χάρτες</w:t>
      </w:r>
      <w:r>
        <w:rPr>
          <w:rFonts w:eastAsia="Times New Roman" w:cs="Times New Roman"/>
          <w:szCs w:val="24"/>
        </w:rPr>
        <w:t>,</w:t>
      </w:r>
      <w:r>
        <w:rPr>
          <w:rFonts w:eastAsia="Times New Roman" w:cs="Times New Roman"/>
          <w:szCs w:val="24"/>
        </w:rPr>
        <w:t xml:space="preserve"> που θα οργανώσουν και την κτηνοτροφία και τη γεωργία, έτσι ώστε το περιβάλλον να είναι παραγωγική δύναμη και να μην αναστείλει την παραγωγική δραστηριότητα, αλλά να τροφοδοτήσει την εργασία. Αυτή είναι και η λέξη που χαρακτηρίζει το 2017. Επιστροφή στην </w:t>
      </w:r>
      <w:r>
        <w:rPr>
          <w:rFonts w:eastAsia="Times New Roman" w:cs="Times New Roman"/>
          <w:szCs w:val="24"/>
        </w:rPr>
        <w:t xml:space="preserve">εργασία, επιστροφή στην προκοπή, επιστροφή στο κράτος δικαίου. Αυτός ο </w:t>
      </w:r>
      <w:r>
        <w:rPr>
          <w:rFonts w:eastAsia="Times New Roman" w:cs="Times New Roman"/>
          <w:szCs w:val="24"/>
        </w:rPr>
        <w:t>π</w:t>
      </w:r>
      <w:r>
        <w:rPr>
          <w:rFonts w:eastAsia="Times New Roman" w:cs="Times New Roman"/>
          <w:szCs w:val="24"/>
        </w:rPr>
        <w:t xml:space="preserve">ροϋπολογισμός υποστηρίζει αυτή την πολιτική. </w:t>
      </w:r>
    </w:p>
    <w:p w14:paraId="488C4DD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88C4DDA"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Χ</w:t>
      </w:r>
      <w:r>
        <w:rPr>
          <w:rFonts w:eastAsia="Times New Roman" w:cs="Times New Roman"/>
          <w:szCs w:val="24"/>
        </w:rPr>
        <w:t>ειροκροτήματα από την πτέρυγα του ΣΥΡΙΖΑ)</w:t>
      </w:r>
    </w:p>
    <w:p w14:paraId="488C4D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488C4DDC" w14:textId="77777777" w:rsidR="00FF101B" w:rsidRDefault="00202D30">
      <w:pPr>
        <w:spacing w:line="600" w:lineRule="auto"/>
        <w:ind w:firstLine="720"/>
        <w:contextualSpacing/>
        <w:jc w:val="both"/>
        <w:rPr>
          <w:rFonts w:eastAsia="Times New Roman" w:cs="Times New Roman"/>
        </w:rPr>
      </w:pPr>
      <w:r>
        <w:rPr>
          <w:rFonts w:eastAsia="Times New Roman" w:cs="Times New Roman"/>
        </w:rPr>
        <w:t>Κυρίες και κύ</w:t>
      </w:r>
      <w:r>
        <w:rPr>
          <w:rFonts w:eastAsia="Times New Roman" w:cs="Times New Roman"/>
        </w:rPr>
        <w:t xml:space="preserve">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w:t>
      </w:r>
      <w:r>
        <w:rPr>
          <w:rFonts w:eastAsia="Times New Roman" w:cs="Times New Roman"/>
        </w:rPr>
        <w:lastRenderedPageBreak/>
        <w:t>ΒΕΝΙΖΕΛΟΣ» και ενημερώθηκαν για την ιστορία του κτηρίου και τον τρόπο οργ</w:t>
      </w:r>
      <w:r>
        <w:rPr>
          <w:rFonts w:eastAsia="Times New Roman" w:cs="Times New Roman"/>
        </w:rPr>
        <w:t>άνωσης και λειτουργίας της Βουλής, πενήντα τέσσερις μαθητές και μαθήτριες και τρεις εκπαιδευτικοί συνοδοί τους από το 6</w:t>
      </w:r>
      <w:r>
        <w:rPr>
          <w:rFonts w:eastAsia="Times New Roman" w:cs="Times New Roman"/>
          <w:vertAlign w:val="superscript"/>
        </w:rPr>
        <w:t>ο</w:t>
      </w:r>
      <w:r>
        <w:rPr>
          <w:rFonts w:eastAsia="Times New Roman" w:cs="Times New Roman"/>
        </w:rPr>
        <w:t xml:space="preserve"> Γυμνάσιο Πάτρας. </w:t>
      </w:r>
    </w:p>
    <w:p w14:paraId="488C4DDD" w14:textId="77777777" w:rsidR="00FF101B" w:rsidRDefault="00202D30">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488C4DDE"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rPr>
        <w:t>(Χειροκροτήματα απ’ όλες τις πτέρυγες της Βουλής)</w:t>
      </w:r>
    </w:p>
    <w:p w14:paraId="488C4DD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w:t>
      </w:r>
      <w:r>
        <w:rPr>
          <w:rFonts w:eastAsia="Times New Roman" w:cs="Times New Roman"/>
          <w:szCs w:val="24"/>
        </w:rPr>
        <w:t xml:space="preserve">πος του Ποταμιού κ. Γεώργιος </w:t>
      </w:r>
      <w:proofErr w:type="spellStart"/>
      <w:r>
        <w:rPr>
          <w:rFonts w:eastAsia="Times New Roman" w:cs="Times New Roman"/>
          <w:szCs w:val="24"/>
        </w:rPr>
        <w:t>Μαυρωτάς</w:t>
      </w:r>
      <w:proofErr w:type="spellEnd"/>
      <w:r>
        <w:rPr>
          <w:rFonts w:eastAsia="Times New Roman" w:cs="Times New Roman"/>
          <w:szCs w:val="24"/>
        </w:rPr>
        <w:t xml:space="preserve"> και αμέσως μετά εσείς, κύριε Καραμανλή.</w:t>
      </w:r>
    </w:p>
    <w:p w14:paraId="488C4DE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488C4DE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Είναι η τέταρτη μέρα συζήτησης για τον προϋπολογισμό και επιτρέψτε μου να ξεκινήσω με κάτι διαδικαστικό. Κάνουμε ένα λάθος. Ο τίτλος πρέπει να αλλάξει. Δεν είναι συζήτηση για τον προϋπολογισμό, αλλά κριτική στον προϋπολογισμό. Γιατί όταν λέμε συζήτηση στις</w:t>
      </w:r>
      <w:r>
        <w:rPr>
          <w:rFonts w:eastAsia="Times New Roman" w:cs="Times New Roman"/>
          <w:szCs w:val="24"/>
        </w:rPr>
        <w:t xml:space="preserve"> κοινοβουλευτικές διαδικασίες, συνήθως εννοούμε ότι μπορείς να επέμβεις, να προτείνεις, να κάνεις διορθώσεις. Εδώ απλώς μέσα σε πέντε μέρες και άλλες </w:t>
      </w:r>
      <w:r>
        <w:rPr>
          <w:rFonts w:eastAsia="Times New Roman" w:cs="Times New Roman"/>
          <w:szCs w:val="24"/>
        </w:rPr>
        <w:lastRenderedPageBreak/>
        <w:t>τόσες στις επιτροπές, οι συμπολιτευόμενοι Βουλευτές προσπαθούν να τον εγκωμιάσουν και οι αντιπολιτευόμενοι</w:t>
      </w:r>
      <w:r>
        <w:rPr>
          <w:rFonts w:eastAsia="Times New Roman" w:cs="Times New Roman"/>
          <w:szCs w:val="24"/>
        </w:rPr>
        <w:t xml:space="preserve"> να τον </w:t>
      </w:r>
      <w:proofErr w:type="spellStart"/>
      <w:r>
        <w:rPr>
          <w:rFonts w:eastAsia="Times New Roman" w:cs="Times New Roman"/>
          <w:szCs w:val="24"/>
        </w:rPr>
        <w:t>αποδομήσουν</w:t>
      </w:r>
      <w:proofErr w:type="spellEnd"/>
      <w:r>
        <w:rPr>
          <w:rFonts w:eastAsia="Times New Roman" w:cs="Times New Roman"/>
          <w:szCs w:val="24"/>
        </w:rPr>
        <w:t xml:space="preserve">. </w:t>
      </w:r>
    </w:p>
    <w:p w14:paraId="488C4DE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Σε άλλες χώρες η κατάρτιση του </w:t>
      </w:r>
      <w:r>
        <w:rPr>
          <w:rFonts w:eastAsia="Times New Roman" w:cs="Times New Roman"/>
          <w:szCs w:val="24"/>
        </w:rPr>
        <w:t>π</w:t>
      </w:r>
      <w:r>
        <w:rPr>
          <w:rFonts w:eastAsia="Times New Roman" w:cs="Times New Roman"/>
          <w:szCs w:val="24"/>
        </w:rPr>
        <w:t xml:space="preserve">ροϋπολογισμού είναι μια διαδικασία αλληλεπιδραστική, που μπορεί να κρατάει και μήνες, </w:t>
      </w:r>
      <w:r>
        <w:rPr>
          <w:rFonts w:eastAsia="Times New Roman" w:cs="Times New Roman"/>
          <w:szCs w:val="24"/>
        </w:rPr>
        <w:t xml:space="preserve">κατά την οποία </w:t>
      </w:r>
      <w:r>
        <w:rPr>
          <w:rFonts w:eastAsia="Times New Roman" w:cs="Times New Roman"/>
          <w:szCs w:val="24"/>
        </w:rPr>
        <w:t xml:space="preserve">η Κυβέρνηση και η Αντιπολίτευση διασταυρώνουν τα ξίφη τους σχεδόν σε κάθε κωδικό του </w:t>
      </w:r>
      <w:r>
        <w:rPr>
          <w:rFonts w:eastAsia="Times New Roman" w:cs="Times New Roman"/>
          <w:szCs w:val="24"/>
        </w:rPr>
        <w:t>π</w:t>
      </w:r>
      <w:r>
        <w:rPr>
          <w:rFonts w:eastAsia="Times New Roman" w:cs="Times New Roman"/>
          <w:szCs w:val="24"/>
        </w:rPr>
        <w:t xml:space="preserve">ροϋπολογισμού. Εδώ απλώς συγκρίνουμε με τα περσινά, ενώ το σωστό θα ήταν με τον πολιτικό σχεδιασμό, με τον στρατηγικό σχεδιασμό ανά Υπουργείο, κάτι που δεν κάνουμε. </w:t>
      </w:r>
    </w:p>
    <w:p w14:paraId="488C4DE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Σάββατο το βράδυ, λοιπόν, θα ψηφιστεί, τη Δευτέρα θα δημοσιευθεί η κατανομή των πιστώσε</w:t>
      </w:r>
      <w:r>
        <w:rPr>
          <w:rFonts w:eastAsia="Times New Roman" w:cs="Times New Roman"/>
          <w:szCs w:val="24"/>
        </w:rPr>
        <w:t>ων και από την Τρίτη οι Υπουργοί θα αρχίζουν να κάνουν ανακατανομές στα κονδύλια των πιστώσεων, έτσι ώστε αυτό που θα εφαρμοστεί τελικά να μην έχει και πολ</w:t>
      </w:r>
      <w:r>
        <w:rPr>
          <w:rFonts w:eastAsia="Times New Roman" w:cs="Times New Roman"/>
          <w:szCs w:val="24"/>
        </w:rPr>
        <w:t>λή</w:t>
      </w:r>
      <w:r>
        <w:rPr>
          <w:rFonts w:eastAsia="Times New Roman" w:cs="Times New Roman"/>
          <w:szCs w:val="24"/>
        </w:rPr>
        <w:t xml:space="preserve"> σχέση με αυτό που θα ψηφιστεί. Αυτό είναι μια τακτική όχι των τελευταίων ετών, αλλά πολλών ετών τώ</w:t>
      </w:r>
      <w:r>
        <w:rPr>
          <w:rFonts w:eastAsia="Times New Roman" w:cs="Times New Roman"/>
          <w:szCs w:val="24"/>
        </w:rPr>
        <w:t xml:space="preserve">ρα. </w:t>
      </w:r>
    </w:p>
    <w:p w14:paraId="488C4DE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κάνει ποτέ σοβαρό απολογισμό</w:t>
      </w:r>
      <w:r>
        <w:rPr>
          <w:rFonts w:eastAsia="Times New Roman" w:cs="Times New Roman"/>
          <w:szCs w:val="24"/>
        </w:rPr>
        <w:t>,</w:t>
      </w:r>
      <w:r>
        <w:rPr>
          <w:rFonts w:eastAsia="Times New Roman" w:cs="Times New Roman"/>
          <w:szCs w:val="24"/>
        </w:rPr>
        <w:t xml:space="preserve"> για να δούμε τι από αυτά που ψηφίζονται τελικά εφαρμόζονται; Είναι ο προϋπολογισμός στο περίπου. Είμαστε η χώρα του περίπου. </w:t>
      </w:r>
    </w:p>
    <w:p w14:paraId="488C4DE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στον συγκεκριμένο </w:t>
      </w:r>
      <w:r>
        <w:rPr>
          <w:rFonts w:eastAsia="Times New Roman" w:cs="Times New Roman"/>
          <w:szCs w:val="24"/>
        </w:rPr>
        <w:t>π</w:t>
      </w:r>
      <w:r>
        <w:rPr>
          <w:rFonts w:eastAsia="Times New Roman" w:cs="Times New Roman"/>
          <w:szCs w:val="24"/>
        </w:rPr>
        <w:t>ροϋπολογισμό. Το Γραφείο Προϋπολογισμού της Βουλής τον περιγρ</w:t>
      </w:r>
      <w:r>
        <w:rPr>
          <w:rFonts w:eastAsia="Times New Roman" w:cs="Times New Roman"/>
          <w:szCs w:val="24"/>
        </w:rPr>
        <w:t xml:space="preserve">άφει ως βραχυπρόθεσμα </w:t>
      </w:r>
      <w:proofErr w:type="spellStart"/>
      <w:r>
        <w:rPr>
          <w:rFonts w:eastAsia="Times New Roman" w:cs="Times New Roman"/>
          <w:szCs w:val="24"/>
        </w:rPr>
        <w:t>υφεσιακό</w:t>
      </w:r>
      <w:proofErr w:type="spellEnd"/>
      <w:r>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 κακό είναι ότι στην Ελλάδα πάντα το βραχυπρόθεσμο κερδίζει το μακροπρόθεσμο. Η Κυβέρνηση στην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κθεση γράφει</w:t>
      </w:r>
      <w:r>
        <w:rPr>
          <w:rFonts w:eastAsia="Times New Roman" w:cs="Times New Roman"/>
          <w:szCs w:val="24"/>
        </w:rPr>
        <w:t>,</w:t>
      </w:r>
      <w:r>
        <w:rPr>
          <w:rFonts w:eastAsia="Times New Roman" w:cs="Times New Roman"/>
          <w:szCs w:val="24"/>
        </w:rPr>
        <w:t xml:space="preserve"> στη σελίδα 20, ότι μετά από ενέργειές της, έκλεισε η πρώτη αξιολόγηση και</w:t>
      </w:r>
      <w:r>
        <w:rPr>
          <w:rFonts w:eastAsia="Times New Roman" w:cs="Times New Roman"/>
          <w:szCs w:val="24"/>
        </w:rPr>
        <w:t>,</w:t>
      </w:r>
      <w:r>
        <w:rPr>
          <w:rFonts w:eastAsia="Times New Roman" w:cs="Times New Roman"/>
          <w:szCs w:val="24"/>
        </w:rPr>
        <w:t xml:space="preserve"> πρώτον, εξασφαλίστηκε η ομ</w:t>
      </w:r>
      <w:r>
        <w:rPr>
          <w:rFonts w:eastAsia="Times New Roman" w:cs="Times New Roman"/>
          <w:szCs w:val="24"/>
        </w:rPr>
        <w:t>αλή χρηματοδότηση της οικονομίας</w:t>
      </w:r>
      <w:r>
        <w:rPr>
          <w:rFonts w:eastAsia="Times New Roman" w:cs="Times New Roman"/>
          <w:szCs w:val="24"/>
        </w:rPr>
        <w:t>,</w:t>
      </w:r>
      <w:r>
        <w:rPr>
          <w:rFonts w:eastAsia="Times New Roman" w:cs="Times New Roman"/>
          <w:szCs w:val="24"/>
        </w:rPr>
        <w:t xml:space="preserve"> δεύτερον, δημιουργήθηκαν θετικές προσδοκίες στην πραγματική οικονομία</w:t>
      </w:r>
      <w:r>
        <w:rPr>
          <w:rFonts w:eastAsia="Times New Roman" w:cs="Times New Roman"/>
          <w:szCs w:val="24"/>
        </w:rPr>
        <w:t>,</w:t>
      </w:r>
      <w:r>
        <w:rPr>
          <w:rFonts w:eastAsia="Times New Roman" w:cs="Times New Roman"/>
          <w:szCs w:val="24"/>
        </w:rPr>
        <w:t xml:space="preserve"> λόγω πολιτικής σταθερότητας, τρίτον, δημιουργήθηκαν οι αναγκαίες συνθήκες για την επαναφορά από την Ευρωπαϊκή Κεντρική Τράπεζα της </w:t>
      </w:r>
      <w:proofErr w:type="spellStart"/>
      <w:r>
        <w:rPr>
          <w:rFonts w:eastAsia="Times New Roman" w:cs="Times New Roman"/>
          <w:szCs w:val="24"/>
        </w:rPr>
        <w:t>επιλεξιμότητας</w:t>
      </w:r>
      <w:proofErr w:type="spellEnd"/>
      <w:r>
        <w:rPr>
          <w:rFonts w:eastAsia="Times New Roman" w:cs="Times New Roman"/>
          <w:szCs w:val="24"/>
        </w:rPr>
        <w:t xml:space="preserve"> των ε</w:t>
      </w:r>
      <w:r>
        <w:rPr>
          <w:rFonts w:eastAsia="Times New Roman" w:cs="Times New Roman"/>
          <w:szCs w:val="24"/>
        </w:rPr>
        <w:t>λληνικών ομολόγων και</w:t>
      </w:r>
      <w:r>
        <w:rPr>
          <w:rFonts w:eastAsia="Times New Roman" w:cs="Times New Roman"/>
          <w:szCs w:val="24"/>
        </w:rPr>
        <w:t>,</w:t>
      </w:r>
      <w:r>
        <w:rPr>
          <w:rFonts w:eastAsia="Times New Roman" w:cs="Times New Roman"/>
          <w:szCs w:val="24"/>
        </w:rPr>
        <w:t xml:space="preserve"> τέταρτον, συμφωνήθηκε η παροχή ρευστότητας προς την πραγματική οικονομία</w:t>
      </w:r>
      <w:r>
        <w:rPr>
          <w:rFonts w:eastAsia="Times New Roman" w:cs="Times New Roman"/>
          <w:szCs w:val="24"/>
        </w:rPr>
        <w:t>,</w:t>
      </w:r>
      <w:r>
        <w:rPr>
          <w:rFonts w:eastAsia="Times New Roman" w:cs="Times New Roman"/>
          <w:szCs w:val="24"/>
        </w:rPr>
        <w:t xml:space="preserve"> μέσω της πληρωμής ληξιπρόθεσμων οφειλών του δημοσίου. </w:t>
      </w:r>
    </w:p>
    <w:p w14:paraId="488C4DE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δεν λέει  ότι με δική της ευθύνη όλα αυτά κόντεψαν να χαθούν το 2015, όπως τα κέρδη από τα ομόλογα</w:t>
      </w:r>
      <w:r>
        <w:rPr>
          <w:rFonts w:eastAsia="Times New Roman" w:cs="Times New Roman"/>
          <w:szCs w:val="24"/>
        </w:rPr>
        <w:t xml:space="preserve"> που κατακράτησαν οι κεντρικές τράπεζες, </w:t>
      </w:r>
      <w:r w:rsidRPr="003C0263">
        <w:rPr>
          <w:rFonts w:eastAsia="Times New Roman" w:cs="Times New Roman"/>
          <w:szCs w:val="24"/>
        </w:rPr>
        <w:t xml:space="preserve">τα </w:t>
      </w:r>
      <w:r w:rsidRPr="003C0263">
        <w:rPr>
          <w:rFonts w:eastAsia="Times New Roman" w:cs="Times New Roman"/>
          <w:szCs w:val="24"/>
          <w:lang w:val="en-US"/>
        </w:rPr>
        <w:t>ANFA</w:t>
      </w:r>
      <w:r w:rsidRPr="003C0263">
        <w:rPr>
          <w:rFonts w:eastAsia="Times New Roman" w:cs="Times New Roman"/>
          <w:szCs w:val="24"/>
          <w:lang w:val="en-US"/>
        </w:rPr>
        <w:t>s</w:t>
      </w:r>
      <w:r w:rsidRPr="003C0263">
        <w:rPr>
          <w:rFonts w:eastAsia="Times New Roman" w:cs="Times New Roman"/>
          <w:szCs w:val="24"/>
        </w:rPr>
        <w:t xml:space="preserve"> και </w:t>
      </w:r>
      <w:r w:rsidRPr="003C0263">
        <w:rPr>
          <w:rFonts w:eastAsia="Times New Roman" w:cs="Times New Roman"/>
          <w:szCs w:val="24"/>
          <w:lang w:val="en-US"/>
        </w:rPr>
        <w:t>SMPs</w:t>
      </w:r>
      <w:r>
        <w:rPr>
          <w:rFonts w:eastAsia="Times New Roman" w:cs="Times New Roman"/>
          <w:szCs w:val="24"/>
        </w:rPr>
        <w:t>,</w:t>
      </w:r>
      <w:r>
        <w:rPr>
          <w:rFonts w:eastAsia="Times New Roman" w:cs="Times New Roman"/>
          <w:b/>
          <w:szCs w:val="24"/>
        </w:rPr>
        <w:t xml:space="preserve"> </w:t>
      </w:r>
      <w:r>
        <w:rPr>
          <w:rFonts w:eastAsia="Times New Roman" w:cs="Times New Roman"/>
          <w:szCs w:val="24"/>
        </w:rPr>
        <w:t xml:space="preserve"> που ήταν να εισπράξουμε 1,6 </w:t>
      </w:r>
      <w:proofErr w:type="spellStart"/>
      <w:r>
        <w:rPr>
          <w:rFonts w:eastAsia="Times New Roman" w:cs="Times New Roman"/>
          <w:szCs w:val="24"/>
        </w:rPr>
        <w:t>δισεκατομμύρι</w:t>
      </w:r>
      <w:proofErr w:type="spellEnd"/>
      <w:r>
        <w:rPr>
          <w:rFonts w:eastAsia="Times New Roman" w:cs="Times New Roman"/>
          <w:szCs w:val="24"/>
          <w:lang w:val="en-US"/>
        </w:rPr>
        <w:t>o</w:t>
      </w:r>
      <w:r>
        <w:rPr>
          <w:rFonts w:eastAsia="Times New Roman" w:cs="Times New Roman"/>
          <w:szCs w:val="24"/>
        </w:rPr>
        <w:t xml:space="preserve"> το 2016 -τόσα ήταν εγγεγραμμένα στον περσινό προϋπολογισμό- και τελικά παίρνουμε 375 εκατομμύρια και για το 2017 εγγράφονται μόνο 345 εκατομμύρια. Τα άλ</w:t>
      </w:r>
      <w:r>
        <w:rPr>
          <w:rFonts w:eastAsia="Times New Roman" w:cs="Times New Roman"/>
          <w:szCs w:val="24"/>
        </w:rPr>
        <w:t>λα πήγαν δίδακτρα για το ακριβότερο μάθημα «</w:t>
      </w:r>
      <w:r>
        <w:rPr>
          <w:rFonts w:eastAsia="Times New Roman" w:cs="Times New Roman"/>
          <w:szCs w:val="24"/>
          <w:lang w:val="en-US"/>
        </w:rPr>
        <w:t>game</w:t>
      </w:r>
      <w:r>
        <w:rPr>
          <w:rFonts w:eastAsia="Times New Roman" w:cs="Times New Roman"/>
          <w:szCs w:val="24"/>
        </w:rPr>
        <w:t xml:space="preserve"> </w:t>
      </w:r>
      <w:r>
        <w:rPr>
          <w:rFonts w:eastAsia="Times New Roman" w:cs="Times New Roman"/>
          <w:szCs w:val="24"/>
          <w:lang w:val="en-US"/>
        </w:rPr>
        <w:t>theory</w:t>
      </w:r>
      <w:r>
        <w:rPr>
          <w:rFonts w:eastAsia="Times New Roman" w:cs="Times New Roman"/>
          <w:szCs w:val="24"/>
        </w:rPr>
        <w:t xml:space="preserve">» στην ιστορία της ανθρωπότητας. </w:t>
      </w:r>
    </w:p>
    <w:p w14:paraId="488C4DE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 λίγα λόγια η Κυβέρνηση εμφανίζει ως κατόρθωμα το ότι πάει να ανατρέψει την καταστροφή που προκάλεσε το 2015. Τράκαρε μεθυσμένη το αυτοκίνητο στον τοίχο και πανηγυρί</w:t>
      </w:r>
      <w:r>
        <w:rPr>
          <w:rFonts w:eastAsia="Times New Roman" w:cs="Times New Roman"/>
          <w:szCs w:val="24"/>
        </w:rPr>
        <w:t>ζει τώρα που βρήκε φθηνά ανταλλακτικά. Όμως, η αξιοπιστία είναι κάτι που δύσκολα μπορεί να ανακτηθεί. Όσο εύκολα φεύγει, τόσο δύσκολα επιστρέφει και για αυτό μπαίνουμε κάθε τόσο στις διαπραγματεύσεις, σε παζάρια. Μας ζητάνε δέκα</w:t>
      </w:r>
      <w:r w:rsidRPr="004B002E">
        <w:rPr>
          <w:rFonts w:eastAsia="Times New Roman" w:cs="Times New Roman"/>
          <w:szCs w:val="24"/>
        </w:rPr>
        <w:t>,</w:t>
      </w:r>
      <w:r>
        <w:rPr>
          <w:rFonts w:eastAsia="Times New Roman" w:cs="Times New Roman"/>
          <w:szCs w:val="24"/>
        </w:rPr>
        <w:t xml:space="preserve"> ώστε να κάνουμε τα πέντε. </w:t>
      </w:r>
    </w:p>
    <w:p w14:paraId="488C4DE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γυρίσουμε στον </w:t>
      </w:r>
      <w:r>
        <w:rPr>
          <w:rFonts w:eastAsia="Times New Roman" w:cs="Times New Roman"/>
          <w:szCs w:val="24"/>
        </w:rPr>
        <w:t>π</w:t>
      </w:r>
      <w:r>
        <w:rPr>
          <w:rFonts w:eastAsia="Times New Roman" w:cs="Times New Roman"/>
          <w:szCs w:val="24"/>
        </w:rPr>
        <w:t xml:space="preserve">ροϋπολογισμό. Σκοπός του κάθε προϋπολογισμού είναι </w:t>
      </w:r>
      <w:r>
        <w:rPr>
          <w:rFonts w:eastAsia="Times New Roman" w:cs="Times New Roman"/>
          <w:szCs w:val="24"/>
        </w:rPr>
        <w:t xml:space="preserve">να </w:t>
      </w:r>
      <w:r>
        <w:rPr>
          <w:rFonts w:eastAsia="Times New Roman" w:cs="Times New Roman"/>
          <w:szCs w:val="24"/>
        </w:rPr>
        <w:t>μοιράσει συγκεκριμένους πόρους -το ποιοι είναι το διαβάζουμε στα έσοδα- σε δραστηριότητες -το ποιες είναι το διαβάζουμε στα έξοδα-</w:t>
      </w:r>
      <w:r>
        <w:rPr>
          <w:rFonts w:eastAsia="Times New Roman" w:cs="Times New Roman"/>
          <w:szCs w:val="24"/>
        </w:rPr>
        <w:t>,</w:t>
      </w:r>
      <w:r>
        <w:rPr>
          <w:rFonts w:eastAsia="Times New Roman" w:cs="Times New Roman"/>
          <w:szCs w:val="24"/>
        </w:rPr>
        <w:t xml:space="preserve"> έτσι ώστε να βελτιστοποιηθεί το όφελος για τους πο</w:t>
      </w:r>
      <w:r>
        <w:rPr>
          <w:rFonts w:eastAsia="Times New Roman" w:cs="Times New Roman"/>
          <w:szCs w:val="24"/>
        </w:rPr>
        <w:t>λίτες της χώρας.</w:t>
      </w:r>
    </w:p>
    <w:p w14:paraId="488C4DE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 Αυτή η συνάρτηση οφέλους είναι πολύ δύσκολο να προσδιοριστεί αντικειμενικά, για αυτό καταφεύγουμε σε υποκειμενικές προτιμήσεις και θέτουμε προτεραιότητες. Όμως, καλό θα ήταν σε αυτές τις προτεραιότητες να υπάρχει ένας διάλογος, μια σύγκλι</w:t>
      </w:r>
      <w:r>
        <w:rPr>
          <w:rFonts w:eastAsia="Times New Roman" w:cs="Times New Roman"/>
          <w:szCs w:val="24"/>
        </w:rPr>
        <w:t xml:space="preserve">ση, όχι κατ’ ανάγκη ταύτιση. Τα  έσοδα του </w:t>
      </w:r>
      <w:r>
        <w:rPr>
          <w:rFonts w:eastAsia="Times New Roman" w:cs="Times New Roman"/>
          <w:szCs w:val="24"/>
        </w:rPr>
        <w:t>π</w:t>
      </w:r>
      <w:r>
        <w:rPr>
          <w:rFonts w:eastAsia="Times New Roman" w:cs="Times New Roman"/>
          <w:szCs w:val="24"/>
        </w:rPr>
        <w:t>ροϋπολογισμού προέρχονται από φόρους, άμεσους και έμμεσους. Οι άμεσοι έχουν να κάνουν με το εισόδημα και την περιουσία, οι έμμεσοι με την κατανάλωση. Οι έμμεσοι φόροι είναι, δηλαδή, οι πιο άδικοι, με την έννοια ό</w:t>
      </w:r>
      <w:r>
        <w:rPr>
          <w:rFonts w:eastAsia="Times New Roman" w:cs="Times New Roman"/>
          <w:szCs w:val="24"/>
        </w:rPr>
        <w:t xml:space="preserve">τι είναι κοινοί για όλους, ανεξάρτητα από το βιοτικό τους επίπεδο. </w:t>
      </w:r>
    </w:p>
    <w:p w14:paraId="488C4DE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αναλογία, λοιπόν, έμμεσων προς άμεσους φόρους έχει αυξηθεί στον συγκεκριμένο </w:t>
      </w:r>
      <w:r>
        <w:rPr>
          <w:rFonts w:eastAsia="Times New Roman" w:cs="Times New Roman"/>
          <w:szCs w:val="24"/>
        </w:rPr>
        <w:t>π</w:t>
      </w:r>
      <w:r>
        <w:rPr>
          <w:rFonts w:eastAsia="Times New Roman" w:cs="Times New Roman"/>
          <w:szCs w:val="24"/>
        </w:rPr>
        <w:t xml:space="preserve">ροϋπολογισμό. Αυξήθηκαν, δηλαδή, οι άδικοι φόροι. </w:t>
      </w:r>
      <w:r>
        <w:rPr>
          <w:rFonts w:eastAsia="Times New Roman" w:cs="Times New Roman"/>
          <w:szCs w:val="24"/>
        </w:rPr>
        <w:t>Η</w:t>
      </w:r>
      <w:r>
        <w:rPr>
          <w:rFonts w:eastAsia="Times New Roman" w:cs="Times New Roman"/>
          <w:szCs w:val="24"/>
        </w:rPr>
        <w:t xml:space="preserve"> δικαιολογία που ακούστηκε και ακούγεται -παρουσιάζεται, </w:t>
      </w:r>
      <w:r>
        <w:rPr>
          <w:rFonts w:eastAsia="Times New Roman" w:cs="Times New Roman"/>
          <w:szCs w:val="24"/>
        </w:rPr>
        <w:t xml:space="preserve">άλλωστε, στη σελίδα 62 της </w:t>
      </w:r>
      <w:r>
        <w:rPr>
          <w:rFonts w:eastAsia="Times New Roman" w:cs="Times New Roman"/>
          <w:szCs w:val="24"/>
        </w:rPr>
        <w:t>ε</w:t>
      </w:r>
      <w:r>
        <w:rPr>
          <w:rFonts w:eastAsia="Times New Roman" w:cs="Times New Roman"/>
          <w:szCs w:val="24"/>
        </w:rPr>
        <w:t>ισηγητικής</w:t>
      </w:r>
      <w:r>
        <w:rPr>
          <w:rFonts w:eastAsia="Times New Roman" w:cs="Times New Roman"/>
          <w:szCs w:val="24"/>
        </w:rPr>
        <w:t xml:space="preserve"> έ</w:t>
      </w:r>
      <w:r>
        <w:rPr>
          <w:rFonts w:eastAsia="Times New Roman" w:cs="Times New Roman"/>
          <w:szCs w:val="24"/>
        </w:rPr>
        <w:t>κθεσης-</w:t>
      </w:r>
      <w:r>
        <w:rPr>
          <w:rFonts w:eastAsia="Times New Roman" w:cs="Times New Roman"/>
          <w:szCs w:val="24"/>
        </w:rPr>
        <w:t>,</w:t>
      </w:r>
      <w:r>
        <w:rPr>
          <w:rFonts w:eastAsia="Times New Roman" w:cs="Times New Roman"/>
          <w:szCs w:val="24"/>
        </w:rPr>
        <w:t xml:space="preserve"> ότι η αναλογία αυτή ήταν χειρότερη το 2007 ως το 2011, δεν ισχύει, γιατί τότε δεν υπήρχε ο ΕΝΦΙΑ, που είναι 3 δισεκατομμύρια, δηλαδή το 1/6 των άμεσων φόρων. </w:t>
      </w:r>
    </w:p>
    <w:p w14:paraId="488C4DE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ας δούμε και πέντε, έξι πολύ συγκεκριμένα </w:t>
      </w:r>
      <w:r>
        <w:rPr>
          <w:rFonts w:eastAsia="Times New Roman" w:cs="Times New Roman"/>
          <w:szCs w:val="24"/>
        </w:rPr>
        <w:t xml:space="preserve">πράγματα από τον παρόντα </w:t>
      </w:r>
      <w:r>
        <w:rPr>
          <w:rFonts w:eastAsia="Times New Roman" w:cs="Times New Roman"/>
          <w:szCs w:val="24"/>
        </w:rPr>
        <w:t>π</w:t>
      </w:r>
      <w:r>
        <w:rPr>
          <w:rFonts w:eastAsia="Times New Roman" w:cs="Times New Roman"/>
          <w:szCs w:val="24"/>
        </w:rPr>
        <w:t xml:space="preserve">ροϋπολογισμό. Ας ξεκινήσουμε από την </w:t>
      </w:r>
      <w:r>
        <w:rPr>
          <w:rFonts w:eastAsia="Times New Roman" w:cs="Times New Roman"/>
          <w:szCs w:val="24"/>
        </w:rPr>
        <w:t>π</w:t>
      </w:r>
      <w:r>
        <w:rPr>
          <w:rFonts w:eastAsia="Times New Roman" w:cs="Times New Roman"/>
          <w:szCs w:val="24"/>
        </w:rPr>
        <w:t>αιδεία, έναν τομέα που ξέρω καλά. Για τις εισιτήριες εξετάσεις, λοιπόν, έχει προϋπολογιστεί το ποσό των 11 εκατομμυρίων ευρώ. Το 2015 ξοδεύτηκε ούτε ένα εκατομμύριο ευρώ. Το 2016 η εκτίμηση εί</w:t>
      </w:r>
      <w:r>
        <w:rPr>
          <w:rFonts w:eastAsia="Times New Roman" w:cs="Times New Roman"/>
          <w:szCs w:val="24"/>
        </w:rPr>
        <w:t xml:space="preserve">ναι για κάτι λιγότερο από 2 εκατομμύρια ευρώ. Πώς, λοιπόν, </w:t>
      </w:r>
      <w:proofErr w:type="spellStart"/>
      <w:r>
        <w:rPr>
          <w:rFonts w:eastAsia="Times New Roman" w:cs="Times New Roman"/>
          <w:szCs w:val="24"/>
        </w:rPr>
        <w:t>υπερπενταπλασιάζε</w:t>
      </w:r>
      <w:r>
        <w:rPr>
          <w:rFonts w:eastAsia="Times New Roman" w:cs="Times New Roman"/>
          <w:szCs w:val="24"/>
        </w:rPr>
        <w:t>τ</w:t>
      </w:r>
      <w:r>
        <w:rPr>
          <w:rFonts w:eastAsia="Times New Roman" w:cs="Times New Roman"/>
          <w:szCs w:val="24"/>
        </w:rPr>
        <w:t>αι</w:t>
      </w:r>
      <w:proofErr w:type="spellEnd"/>
      <w:r>
        <w:rPr>
          <w:rFonts w:eastAsia="Times New Roman" w:cs="Times New Roman"/>
          <w:szCs w:val="24"/>
        </w:rPr>
        <w:t xml:space="preserve"> το νούμερο; Οι ίδιοι μαθητές δεν είναι ούτως ή άλλως, ο ίδιος αριθμός; Το ίδιο είχε γίνει και στον περσινό προϋπολογισμό. Δίνεται, λοιπόν, η εικόνα ότι μπαίνουν τα νούμερα αυτά</w:t>
      </w:r>
      <w:r>
        <w:rPr>
          <w:rFonts w:eastAsia="Times New Roman" w:cs="Times New Roman"/>
          <w:szCs w:val="24"/>
        </w:rPr>
        <w:t xml:space="preserve"> </w:t>
      </w:r>
      <w:r>
        <w:rPr>
          <w:rFonts w:eastAsia="Times New Roman" w:cs="Times New Roman"/>
          <w:szCs w:val="24"/>
        </w:rPr>
        <w:lastRenderedPageBreak/>
        <w:t xml:space="preserve">στην τύχη ή μπαίνουν για να μετατίθενται με τα κονδύλια από τον έναν κωδικό στον άλλο. </w:t>
      </w:r>
    </w:p>
    <w:p w14:paraId="488C4DEC" w14:textId="77777777" w:rsidR="00FF101B" w:rsidRDefault="00202D30">
      <w:pPr>
        <w:spacing w:line="600" w:lineRule="auto"/>
        <w:contextualSpacing/>
        <w:jc w:val="both"/>
        <w:rPr>
          <w:rFonts w:eastAsia="Times New Roman"/>
          <w:szCs w:val="24"/>
        </w:rPr>
      </w:pPr>
      <w:r>
        <w:rPr>
          <w:rFonts w:eastAsia="Times New Roman" w:cs="Times New Roman"/>
          <w:szCs w:val="24"/>
        </w:rPr>
        <w:t xml:space="preserve">Με βάση τις δαπάνες για πρωτοβάθμια, δευτεροβάθμια και τριτοβάθμια εκπαίδευση -ακούσαμε και πριν </w:t>
      </w:r>
      <w:r>
        <w:rPr>
          <w:rFonts w:eastAsia="Times New Roman" w:cs="Times New Roman"/>
          <w:szCs w:val="24"/>
        </w:rPr>
        <w:t xml:space="preserve">από </w:t>
      </w:r>
      <w:r>
        <w:rPr>
          <w:rFonts w:eastAsia="Times New Roman" w:cs="Times New Roman"/>
          <w:szCs w:val="24"/>
        </w:rPr>
        <w:t xml:space="preserve">λίγο τον κ. </w:t>
      </w:r>
      <w:proofErr w:type="spellStart"/>
      <w:r>
        <w:rPr>
          <w:rFonts w:eastAsia="Times New Roman" w:cs="Times New Roman"/>
          <w:szCs w:val="24"/>
        </w:rPr>
        <w:t>Γαβρόγλου</w:t>
      </w:r>
      <w:proofErr w:type="spellEnd"/>
      <w:r>
        <w:rPr>
          <w:rFonts w:eastAsia="Times New Roman" w:cs="Times New Roman"/>
          <w:szCs w:val="24"/>
        </w:rPr>
        <w:t>, τον Υπουργό- υπάρχει μια αύξηση σε σχέση με</w:t>
      </w:r>
      <w:r>
        <w:rPr>
          <w:rFonts w:eastAsia="Times New Roman" w:cs="Times New Roman"/>
          <w:szCs w:val="24"/>
        </w:rPr>
        <w:t xml:space="preserve"> πέρυσι 7,6%, 1,7% και 4,1% αντίστοιχα για πρωτοβάθμια, δευτεροβάθμια και τριτοβάθμια εκπαίδευση. </w:t>
      </w:r>
      <w:r>
        <w:rPr>
          <w:rFonts w:eastAsia="Times New Roman"/>
          <w:szCs w:val="24"/>
        </w:rPr>
        <w:t>Ναι, χρειάζονται περισσότερα κονδύλια για την Παιδεία κι ελπίζουμε να πιάσουν τόπο, μαζί με το απαραίτητο «νοικοκύρεμα».</w:t>
      </w:r>
    </w:p>
    <w:p w14:paraId="488C4DE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Στην τριτοβάθμια εκπαίδευση βλέπουμε </w:t>
      </w:r>
      <w:r>
        <w:rPr>
          <w:rFonts w:eastAsia="Times New Roman"/>
          <w:szCs w:val="24"/>
        </w:rPr>
        <w:t>σημαντική αύξηση στο κονδύλι των αποδοχών -περίπου 40 εκατομμυρίων ευρώ επιπλέον- που αντιστοιχεί σχεδόν σε δύο χιλιάδες νέους διορισμούς. Η Κυβέρνηση είχε υποσχεθεί  πεντακόσιες νέες θέσεις ΔΕΠ. Θα ήταν σκόπιμο να μας διαφωτίσει η Κυβέρνηση τι θα είναι τα</w:t>
      </w:r>
      <w:r>
        <w:rPr>
          <w:rFonts w:eastAsia="Times New Roman"/>
          <w:szCs w:val="24"/>
        </w:rPr>
        <w:t xml:space="preserve"> επιπλέον χρήματα, τι επιπλέον θέσεις έχουν προκύψει. Νέοι διορισμοί; Πού; Πώς; Όχι, ελπίζω, σε προσωποπαγείς θέσεις.</w:t>
      </w:r>
    </w:p>
    <w:p w14:paraId="488C4DEE"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τα ποσά στον </w:t>
      </w:r>
      <w:r>
        <w:rPr>
          <w:rFonts w:eastAsia="Times New Roman"/>
          <w:szCs w:val="24"/>
        </w:rPr>
        <w:t>π</w:t>
      </w:r>
      <w:r>
        <w:rPr>
          <w:rFonts w:eastAsia="Times New Roman"/>
          <w:szCs w:val="24"/>
        </w:rPr>
        <w:t>ροϋπολογισμό πρέπει να απηχούν τις πολιτικές, τη στρατηγική στόχευση της Κυβέρνησης, όπως εκφρ</w:t>
      </w:r>
      <w:r>
        <w:rPr>
          <w:rFonts w:eastAsia="Times New Roman"/>
          <w:szCs w:val="24"/>
        </w:rPr>
        <w:t xml:space="preserve">άζονται στην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 xml:space="preserve">κθεση του </w:t>
      </w:r>
      <w:r>
        <w:rPr>
          <w:rFonts w:eastAsia="Times New Roman"/>
          <w:szCs w:val="24"/>
        </w:rPr>
        <w:t>π</w:t>
      </w:r>
      <w:r>
        <w:rPr>
          <w:rFonts w:eastAsia="Times New Roman"/>
          <w:szCs w:val="24"/>
        </w:rPr>
        <w:t>ροϋπολογισμού. Ας δούμε, όμως, και πόσο τα λόγια ταιριάζουν με τα νούμερα.</w:t>
      </w:r>
    </w:p>
    <w:p w14:paraId="488C4DE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Στη σελίδα 44 της </w:t>
      </w:r>
      <w:r>
        <w:rPr>
          <w:rFonts w:eastAsia="Times New Roman"/>
          <w:szCs w:val="24"/>
        </w:rPr>
        <w:t>ε</w:t>
      </w:r>
      <w:r>
        <w:rPr>
          <w:rFonts w:eastAsia="Times New Roman"/>
          <w:szCs w:val="24"/>
        </w:rPr>
        <w:t>ισηγητικής</w:t>
      </w:r>
      <w:r>
        <w:rPr>
          <w:rFonts w:eastAsia="Times New Roman"/>
          <w:szCs w:val="24"/>
        </w:rPr>
        <w:t xml:space="preserve"> έ</w:t>
      </w:r>
      <w:r>
        <w:rPr>
          <w:rFonts w:eastAsia="Times New Roman"/>
          <w:szCs w:val="24"/>
        </w:rPr>
        <w:t xml:space="preserve">κθεσης, στη στρατηγική της Κυβέρνησης για την </w:t>
      </w:r>
      <w:r>
        <w:rPr>
          <w:rFonts w:eastAsia="Times New Roman"/>
          <w:szCs w:val="24"/>
        </w:rPr>
        <w:t>π</w:t>
      </w:r>
      <w:r>
        <w:rPr>
          <w:rFonts w:eastAsia="Times New Roman"/>
          <w:szCs w:val="24"/>
        </w:rPr>
        <w:t>αιδεία, αναφέρεται -και σωστά- επί λέξει: «Ενίσχυση του ρόλου της α</w:t>
      </w:r>
      <w:r>
        <w:rPr>
          <w:rFonts w:eastAsia="Times New Roman"/>
          <w:szCs w:val="24"/>
        </w:rPr>
        <w:t>ρχής διασφάλισης και πιστοποίησης ποιότητας για την ανώτατη εκπαίδευση, την ΑΔΙΠ</w:t>
      </w:r>
      <w:r>
        <w:rPr>
          <w:rFonts w:eastAsia="Times New Roman"/>
          <w:szCs w:val="24"/>
        </w:rPr>
        <w:t>.</w:t>
      </w:r>
      <w:r>
        <w:rPr>
          <w:rFonts w:eastAsia="Times New Roman"/>
          <w:szCs w:val="24"/>
        </w:rPr>
        <w:t xml:space="preserve">». Πηγαίνουμε στον </w:t>
      </w:r>
      <w:r>
        <w:rPr>
          <w:rFonts w:eastAsia="Times New Roman"/>
          <w:szCs w:val="24"/>
        </w:rPr>
        <w:t>π</w:t>
      </w:r>
      <w:r>
        <w:rPr>
          <w:rFonts w:eastAsia="Times New Roman"/>
          <w:szCs w:val="24"/>
        </w:rPr>
        <w:t>ροϋπολογισμό και βλέπουμε στο αντίστοιχο κονδύλι μείωση κατά 33% σε σχέση με πέρσι. Αυτή είναι η ενίσχυση που εννοείτε;</w:t>
      </w:r>
    </w:p>
    <w:p w14:paraId="488C4DF0" w14:textId="77777777" w:rsidR="00FF101B" w:rsidRDefault="00202D30">
      <w:pPr>
        <w:spacing w:line="600" w:lineRule="auto"/>
        <w:ind w:firstLine="720"/>
        <w:contextualSpacing/>
        <w:jc w:val="both"/>
        <w:rPr>
          <w:rFonts w:eastAsia="Times New Roman"/>
          <w:szCs w:val="24"/>
        </w:rPr>
      </w:pPr>
      <w:r>
        <w:rPr>
          <w:rFonts w:eastAsia="Times New Roman"/>
          <w:szCs w:val="24"/>
        </w:rPr>
        <w:t>Τέλος, επιδοκιμάζουμε την αύξηση τω</w:t>
      </w:r>
      <w:r>
        <w:rPr>
          <w:rFonts w:eastAsia="Times New Roman"/>
          <w:szCs w:val="24"/>
        </w:rPr>
        <w:t xml:space="preserve">ν κονδυλίων για την έρευνα. Όμως, βλέπουμε αναλυτικά στον </w:t>
      </w:r>
      <w:r>
        <w:rPr>
          <w:rFonts w:eastAsia="Times New Roman"/>
          <w:szCs w:val="24"/>
        </w:rPr>
        <w:t>π</w:t>
      </w:r>
      <w:r>
        <w:rPr>
          <w:rFonts w:eastAsia="Times New Roman"/>
          <w:szCs w:val="24"/>
        </w:rPr>
        <w:t xml:space="preserve">ροϋπολογισμό μόνο δύο ερευνητικά κέντρα, που είναι και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 xml:space="preserve">ικαίου, το Αστεροσκοπείο και το ΕΛΚΕΘΕ. Τα υπόλοιπα ερευνητικά κέντρα, που είναι </w:t>
      </w:r>
      <w:r>
        <w:rPr>
          <w:rFonts w:eastAsia="Times New Roman"/>
          <w:szCs w:val="24"/>
        </w:rPr>
        <w:t>ν</w:t>
      </w:r>
      <w:r>
        <w:rPr>
          <w:rFonts w:eastAsia="Times New Roman"/>
          <w:szCs w:val="24"/>
        </w:rPr>
        <w:t xml:space="preserve">ομικά </w:t>
      </w:r>
      <w:r>
        <w:rPr>
          <w:rFonts w:eastAsia="Times New Roman"/>
          <w:szCs w:val="24"/>
        </w:rPr>
        <w:lastRenderedPageBreak/>
        <w:t>π</w:t>
      </w:r>
      <w:r>
        <w:rPr>
          <w:rFonts w:eastAsia="Times New Roman"/>
          <w:szCs w:val="24"/>
        </w:rPr>
        <w:t xml:space="preserve">ρόσωπα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ικαίου, δεν</w:t>
      </w:r>
      <w:r>
        <w:rPr>
          <w:rFonts w:eastAsia="Times New Roman"/>
          <w:szCs w:val="24"/>
        </w:rPr>
        <w:t xml:space="preserve"> παρουσιάζονται αναλυτικά και είναι ένα ερώτημα γιατί.</w:t>
      </w:r>
    </w:p>
    <w:p w14:paraId="488C4DF1"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Συνεχίζοντας τη σταχυολόγηση, αν πάμε στην </w:t>
      </w:r>
      <w:r>
        <w:rPr>
          <w:rFonts w:eastAsia="Times New Roman"/>
          <w:szCs w:val="24"/>
        </w:rPr>
        <w:t>υ</w:t>
      </w:r>
      <w:r>
        <w:rPr>
          <w:rFonts w:eastAsia="Times New Roman"/>
          <w:szCs w:val="24"/>
        </w:rPr>
        <w:t>γεία, μου έκανε εντύπωση η μείωση στο κονδύλι του εθνικού συντονιστή για την αντιμετώπιση των ναρκωτικών κατά 27%. Και να πεις ότι έχουμε λύσει το πρόβλημα μ</w:t>
      </w:r>
      <w:r>
        <w:rPr>
          <w:rFonts w:eastAsia="Times New Roman"/>
          <w:szCs w:val="24"/>
        </w:rPr>
        <w:t>ε τα ναρκωτικά;</w:t>
      </w:r>
    </w:p>
    <w:p w14:paraId="488C4DF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Επίσης, στην </w:t>
      </w:r>
      <w:r>
        <w:rPr>
          <w:rFonts w:eastAsia="Times New Roman"/>
          <w:szCs w:val="24"/>
        </w:rPr>
        <w:t>ε</w:t>
      </w:r>
      <w:r>
        <w:rPr>
          <w:rFonts w:eastAsia="Times New Roman"/>
          <w:szCs w:val="24"/>
        </w:rPr>
        <w:t xml:space="preserve">ισηγητική </w:t>
      </w:r>
      <w:r>
        <w:rPr>
          <w:rFonts w:eastAsia="Times New Roman"/>
          <w:szCs w:val="24"/>
        </w:rPr>
        <w:t>έ</w:t>
      </w:r>
      <w:r>
        <w:rPr>
          <w:rFonts w:eastAsia="Times New Roman"/>
          <w:szCs w:val="24"/>
        </w:rPr>
        <w:t xml:space="preserve">κθεση, στη σελίδα 109, εμφανίζεται ο ΟΑΕΔ να έχει για το 2017 πλεόνασμα 177 εκατομμύρια ευρώ. Πώς είναι δυνατόν να έχει πλεόνασμα ένας τέτοιος </w:t>
      </w:r>
      <w:r>
        <w:rPr>
          <w:rFonts w:eastAsia="Times New Roman"/>
          <w:szCs w:val="24"/>
        </w:rPr>
        <w:t>ο</w:t>
      </w:r>
      <w:r>
        <w:rPr>
          <w:rFonts w:eastAsia="Times New Roman"/>
          <w:szCs w:val="24"/>
        </w:rPr>
        <w:t>ργανισμός, όταν η ανεργία είναι το νούμερο ένα πρόβλημα της χώρας; Γιατ</w:t>
      </w:r>
      <w:r>
        <w:rPr>
          <w:rFonts w:eastAsia="Times New Roman"/>
          <w:szCs w:val="24"/>
        </w:rPr>
        <w:t>ί δεν επεκτείνουμε τις δράσεις του και τα προγράμματά του, εφόσον υπάρχουν χρήματα;</w:t>
      </w:r>
    </w:p>
    <w:p w14:paraId="488C4DF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Περισσότερα για την ανεργία, όμως, θα πω στο τέλος. </w:t>
      </w:r>
    </w:p>
    <w:p w14:paraId="488C4DF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Πάμε στο Υπουργείο Οικονομικών</w:t>
      </w:r>
      <w:r>
        <w:rPr>
          <w:rFonts w:eastAsia="Times New Roman"/>
          <w:szCs w:val="24"/>
        </w:rPr>
        <w:t>,</w:t>
      </w:r>
      <w:r>
        <w:rPr>
          <w:rFonts w:eastAsia="Times New Roman"/>
          <w:szCs w:val="24"/>
        </w:rPr>
        <w:t xml:space="preserve"> για να δούμε πόσο ταιριάζουν τα λόγια με τους αριθμούς. Λέμε ότι νούμερο ένα προτεραιότ</w:t>
      </w:r>
      <w:r>
        <w:rPr>
          <w:rFonts w:eastAsia="Times New Roman"/>
          <w:szCs w:val="24"/>
        </w:rPr>
        <w:t xml:space="preserve">ητα είναι η πάταξη της φοροδιαφυγής. Ωραία. Τι κάνουμε, όμως, γι’ αυτό; Μειώνουμε τα κονδύλια του ΣΔΟΕ από 5,1 εκατομμύρια το 2016 σε 3,5 το 2017. </w:t>
      </w:r>
    </w:p>
    <w:p w14:paraId="488C4DF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Επίσης, πάλι από το Υπουργείο Οικονομικών, από τον αντίστοιχο πίνακα, αναγράφεται στον </w:t>
      </w:r>
      <w:r>
        <w:rPr>
          <w:rFonts w:eastAsia="Times New Roman"/>
          <w:szCs w:val="24"/>
        </w:rPr>
        <w:t>π</w:t>
      </w:r>
      <w:r>
        <w:rPr>
          <w:rFonts w:eastAsia="Times New Roman"/>
          <w:szCs w:val="24"/>
        </w:rPr>
        <w:t>ροϋπολογισμό ότι για</w:t>
      </w:r>
      <w:r>
        <w:rPr>
          <w:rFonts w:eastAsia="Times New Roman"/>
          <w:szCs w:val="24"/>
        </w:rPr>
        <w:t xml:space="preserve"> τα πολιτικά γραφεία μόνο του Αντιπροέδρου της Κυβέρνησης και των Υπουργών Επικρατείας δίνουμε 1,8 εκατομμύρι</w:t>
      </w:r>
      <w:r>
        <w:rPr>
          <w:rFonts w:eastAsia="Times New Roman"/>
          <w:szCs w:val="24"/>
        </w:rPr>
        <w:t>ο</w:t>
      </w:r>
      <w:r>
        <w:rPr>
          <w:rFonts w:eastAsia="Times New Roman"/>
          <w:szCs w:val="24"/>
        </w:rPr>
        <w:t xml:space="preserve"> ευρώ. Για πέντε πολιτικά γραφεία δίνουμε 1,8 εκατομμύρι</w:t>
      </w:r>
      <w:r>
        <w:rPr>
          <w:rFonts w:eastAsia="Times New Roman"/>
          <w:szCs w:val="24"/>
        </w:rPr>
        <w:t>ο</w:t>
      </w:r>
      <w:r>
        <w:rPr>
          <w:rFonts w:eastAsia="Times New Roman"/>
          <w:szCs w:val="24"/>
        </w:rPr>
        <w:t xml:space="preserve"> ευρώ, περισσότερα, δηλαδή, απ’ όσα δίνουμε για τα δύο ερευνητικά κέντρα, που σας ανέφερα</w:t>
      </w:r>
      <w:r>
        <w:rPr>
          <w:rFonts w:eastAsia="Times New Roman"/>
          <w:szCs w:val="24"/>
        </w:rPr>
        <w:t xml:space="preserve"> προηγουμένως, το Αστεροσκοπείο και το ΕΛΚΕΘΕ, που είναι μαζί και τα δύο 1,5 εκατομμύριο ευρώ. Είναι προτεραιότητες αυτές;</w:t>
      </w:r>
    </w:p>
    <w:p w14:paraId="488C4DF6" w14:textId="77777777" w:rsidR="00FF101B" w:rsidRDefault="00202D30">
      <w:pPr>
        <w:spacing w:line="600" w:lineRule="auto"/>
        <w:ind w:firstLine="720"/>
        <w:contextualSpacing/>
        <w:jc w:val="both"/>
        <w:rPr>
          <w:rFonts w:eastAsia="Times New Roman"/>
          <w:szCs w:val="24"/>
        </w:rPr>
      </w:pPr>
      <w:r>
        <w:rPr>
          <w:rFonts w:eastAsia="Times New Roman"/>
          <w:szCs w:val="24"/>
        </w:rPr>
        <w:t>Ακόμα και οι κοινωνικές δαπάνες με το ζόρι διασώθηκαν ως κοινωνικό εισόδημα αλληλεγγύης. Τα 760 εκατομμύρια ευρώ δεν είναι άλλο από τ</w:t>
      </w:r>
      <w:r>
        <w:rPr>
          <w:rFonts w:eastAsia="Times New Roman"/>
          <w:szCs w:val="24"/>
        </w:rPr>
        <w:t xml:space="preserve">ο ελάχιστο εγγυημένο εισόδημα, που μετά βδελυγμίας αποκηρύσσατε ως  </w:t>
      </w:r>
      <w:r>
        <w:rPr>
          <w:rFonts w:eastAsia="Times New Roman"/>
          <w:szCs w:val="24"/>
        </w:rPr>
        <w:lastRenderedPageBreak/>
        <w:t>α</w:t>
      </w:r>
      <w:r>
        <w:rPr>
          <w:rFonts w:eastAsia="Times New Roman"/>
          <w:szCs w:val="24"/>
        </w:rPr>
        <w:t>ντιπολίτευση και στους πρώτους μήνες της διακυβέρνησης ως τάχα νεοφιλελεύθερο μέτρο.</w:t>
      </w:r>
    </w:p>
    <w:p w14:paraId="488C4DF7" w14:textId="77777777" w:rsidR="00FF101B" w:rsidRDefault="00202D30">
      <w:pPr>
        <w:spacing w:line="600" w:lineRule="auto"/>
        <w:ind w:firstLine="720"/>
        <w:contextualSpacing/>
        <w:jc w:val="both"/>
        <w:rPr>
          <w:rFonts w:eastAsia="Times New Roman"/>
          <w:szCs w:val="24"/>
        </w:rPr>
      </w:pPr>
      <w:r>
        <w:rPr>
          <w:rFonts w:eastAsia="Times New Roman"/>
          <w:szCs w:val="24"/>
        </w:rPr>
        <w:t>Αυτό που βιώνει σήμερα ο Έλληνας είναι σκανδιναβικοί φόροι, που αντιστοιχούν σε βαλκανικές, για να μην</w:t>
      </w:r>
      <w:r>
        <w:rPr>
          <w:rFonts w:eastAsia="Times New Roman"/>
          <w:szCs w:val="24"/>
        </w:rPr>
        <w:t xml:space="preserve"> πω σε αφρικανικές, υπηρεσίες. Τι πάει στραβά; Κάναμε μια ερώτηση το καλοκαίρι σε όλα τα Υπουργεία για το ποιους φορείς εποπτεύουν. Μας απάντησαν έντεκα από τα δεκαπέντε Υπουργεία, τα δύο, μάλιστα, εκπρόθεσμα και με ελλιπή στοιχεία. Δύο είναι, λοιπόν, τα τ</w:t>
      </w:r>
      <w:r>
        <w:rPr>
          <w:rFonts w:eastAsia="Times New Roman"/>
          <w:szCs w:val="24"/>
        </w:rPr>
        <w:t>ινά: ή περιφρονούν τις κοινοβουλευτικές διαδικασίες οι αντίστοιχοι Υπουργοί ή πράγματι δεν ξέρουν τι να απαντήσουν για το ποιους φορείς εποπτεύουν. Ειλικρινά, δεν ξέρω ποιο από τα δύο είναι χειρότερο.</w:t>
      </w:r>
    </w:p>
    <w:p w14:paraId="488C4DF8" w14:textId="77777777" w:rsidR="00FF101B" w:rsidRDefault="00202D30">
      <w:pPr>
        <w:spacing w:line="600" w:lineRule="auto"/>
        <w:ind w:firstLine="720"/>
        <w:contextualSpacing/>
        <w:jc w:val="both"/>
        <w:rPr>
          <w:rFonts w:eastAsia="Times New Roman"/>
          <w:szCs w:val="24"/>
        </w:rPr>
      </w:pPr>
      <w:r>
        <w:rPr>
          <w:rFonts w:eastAsia="Times New Roman"/>
          <w:szCs w:val="24"/>
        </w:rPr>
        <w:t>Από τα παραπάνω είναι σαφές ότι πρέπει να εκσυγχρονιστε</w:t>
      </w:r>
      <w:r>
        <w:rPr>
          <w:rFonts w:eastAsia="Times New Roman"/>
          <w:szCs w:val="24"/>
        </w:rPr>
        <w:t>ί, να μεταρρυθμιστεί το κράτος</w:t>
      </w:r>
      <w:r>
        <w:rPr>
          <w:rFonts w:eastAsia="Times New Roman"/>
          <w:szCs w:val="24"/>
        </w:rPr>
        <w:t>,</w:t>
      </w:r>
      <w:r>
        <w:rPr>
          <w:rFonts w:eastAsia="Times New Roman"/>
          <w:szCs w:val="24"/>
        </w:rPr>
        <w:t xml:space="preserve"> για να παίξει τον πραγματικό του ρόλο. Στις μεταρρυθμίσεις, όμως, κερδίζουν πολλοί μεσοπρόθεσμα και χάνουν λίγοι βραχυπρόθεσμα. Οι λίγοι, όμως, συνήθως έχουν πρόσβαση στην εξουσία </w:t>
      </w:r>
      <w:r>
        <w:rPr>
          <w:rFonts w:eastAsia="Times New Roman"/>
          <w:szCs w:val="24"/>
        </w:rPr>
        <w:lastRenderedPageBreak/>
        <w:t>και ακούγεται πιο δυνατά η δική τους φωνή. Γ</w:t>
      </w:r>
      <w:r>
        <w:rPr>
          <w:rFonts w:eastAsia="Times New Roman"/>
          <w:szCs w:val="24"/>
        </w:rPr>
        <w:t xml:space="preserve">ι’ αυτό και συνήθως στην Ελλάδα οι μεταρρυθμίσεις καρκινοβατούν, γιατί για κάποιους σημαίνουν </w:t>
      </w:r>
      <w:proofErr w:type="spellStart"/>
      <w:r>
        <w:rPr>
          <w:rFonts w:eastAsia="Times New Roman"/>
          <w:szCs w:val="24"/>
        </w:rPr>
        <w:t>ξεβόλεμα</w:t>
      </w:r>
      <w:proofErr w:type="spellEnd"/>
      <w:r>
        <w:rPr>
          <w:rFonts w:eastAsia="Times New Roman"/>
          <w:szCs w:val="24"/>
        </w:rPr>
        <w:t xml:space="preserve">. Χωρίς </w:t>
      </w:r>
      <w:proofErr w:type="spellStart"/>
      <w:r>
        <w:rPr>
          <w:rFonts w:eastAsia="Times New Roman"/>
          <w:szCs w:val="24"/>
        </w:rPr>
        <w:t>ξεβόλεμα</w:t>
      </w:r>
      <w:proofErr w:type="spellEnd"/>
      <w:r>
        <w:rPr>
          <w:rFonts w:eastAsia="Times New Roman"/>
          <w:szCs w:val="24"/>
        </w:rPr>
        <w:t xml:space="preserve"> κάποιων, όμως, δεν μπορούν να διορθωθούν οι παθογένειες </w:t>
      </w:r>
      <w:r>
        <w:rPr>
          <w:rFonts w:eastAsia="Times New Roman"/>
          <w:szCs w:val="24"/>
        </w:rPr>
        <w:t>κ</w:t>
      </w:r>
      <w:r>
        <w:rPr>
          <w:rFonts w:eastAsia="Times New Roman"/>
          <w:szCs w:val="24"/>
        </w:rPr>
        <w:t xml:space="preserve">αι η βασική παθογένεια είναι η αναξιοκρατία που δημιουργείται από το πελατειακό </w:t>
      </w:r>
      <w:r>
        <w:rPr>
          <w:rFonts w:eastAsia="Times New Roman"/>
          <w:szCs w:val="24"/>
        </w:rPr>
        <w:t>κράτος. Το ξέρω ότι σας έχω κουράσει με την επιμονή μου στο πελατειακό κράτος, αλλά πιστεύω ότι είναι η πηγή των παθογ</w:t>
      </w:r>
      <w:r>
        <w:rPr>
          <w:rFonts w:eastAsia="Times New Roman"/>
          <w:szCs w:val="24"/>
        </w:rPr>
        <w:t>ε</w:t>
      </w:r>
      <w:r>
        <w:rPr>
          <w:rFonts w:eastAsia="Times New Roman"/>
          <w:szCs w:val="24"/>
        </w:rPr>
        <w:t>νειών μας.</w:t>
      </w:r>
    </w:p>
    <w:p w14:paraId="488C4DF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Όταν μιλάω στην Κυβέρνηση ή στις κυβερνήσεις, για να μην είμαι άδικος -δεν αναφέρομαι μόνο στην Κυβέρνηση του ΣΥΡΙΖΑ- για την </w:t>
      </w:r>
      <w:r>
        <w:rPr>
          <w:rFonts w:eastAsia="Times New Roman"/>
          <w:szCs w:val="24"/>
        </w:rPr>
        <w:t xml:space="preserve">καταπολέμηση του πελατειακού κράτους, νιώθω σαν να μιλάω σε καπνοβιομήχανους για την καταπολέμηση του καπνίσματος. Ίσως, μάλιστα, οι τελευταίοι να είναι και πιο </w:t>
      </w:r>
      <w:r w:rsidRPr="009E311D">
        <w:rPr>
          <w:rFonts w:eastAsia="Times New Roman"/>
          <w:szCs w:val="24"/>
        </w:rPr>
        <w:t xml:space="preserve">ευαίσθητοι στο θέμα. </w:t>
      </w:r>
    </w:p>
    <w:p w14:paraId="488C4DFA" w14:textId="77777777" w:rsidR="00FF101B" w:rsidRDefault="00202D30">
      <w:pPr>
        <w:spacing w:line="600" w:lineRule="auto"/>
        <w:ind w:firstLine="720"/>
        <w:contextualSpacing/>
        <w:jc w:val="both"/>
        <w:rPr>
          <w:rFonts w:eastAsia="Times New Roman"/>
          <w:szCs w:val="24"/>
        </w:rPr>
      </w:pPr>
      <w:r>
        <w:rPr>
          <w:rFonts w:eastAsia="Times New Roman"/>
          <w:szCs w:val="24"/>
        </w:rPr>
        <w:t>Και μια μιλάμε για ψηφοθηρία και πελατειακό κράτος, επιτρέψτε μου να αναφ</w:t>
      </w:r>
      <w:r>
        <w:rPr>
          <w:rFonts w:eastAsia="Times New Roman"/>
          <w:szCs w:val="24"/>
        </w:rPr>
        <w:t>ερθώ στις χθεσινές εξαγγελίες του Πρωθυπουργού. Για την ανα</w:t>
      </w:r>
      <w:r>
        <w:rPr>
          <w:rFonts w:eastAsia="Times New Roman"/>
          <w:szCs w:val="24"/>
        </w:rPr>
        <w:lastRenderedPageBreak/>
        <w:t>στολή αύξησης του ΦΠΑ στα δοκιμαζόμενα νησιά το καταλαβαίνω. Το είχαμε προτείνει κι εμείς ως Ποτάμι. Έχουν υποστεί το μεγάλο βάρος του προσφυγικού και εφόσον μπορούμε, ας τα ανακουφίσουμε.</w:t>
      </w:r>
    </w:p>
    <w:p w14:paraId="488C4DFB" w14:textId="77777777" w:rsidR="00FF101B" w:rsidRDefault="00202D30">
      <w:pPr>
        <w:spacing w:line="600" w:lineRule="auto"/>
        <w:ind w:firstLine="720"/>
        <w:contextualSpacing/>
        <w:jc w:val="both"/>
        <w:rPr>
          <w:rFonts w:eastAsia="Times New Roman"/>
          <w:szCs w:val="24"/>
        </w:rPr>
      </w:pPr>
      <w:r>
        <w:rPr>
          <w:rFonts w:eastAsia="Times New Roman"/>
          <w:szCs w:val="24"/>
        </w:rPr>
        <w:t>Για τη δ</w:t>
      </w:r>
      <w:r>
        <w:rPr>
          <w:rFonts w:eastAsia="Times New Roman"/>
          <w:szCs w:val="24"/>
        </w:rPr>
        <w:t>έκατη τρίτη σύνταξη, όμως, στους χαμηλοσυνταξιούχους, που δεν είναι δέκατη τρίτη σύνταξη</w:t>
      </w:r>
      <w:r>
        <w:rPr>
          <w:rFonts w:eastAsia="Times New Roman"/>
          <w:szCs w:val="24"/>
        </w:rPr>
        <w:t>,</w:t>
      </w:r>
      <w:r>
        <w:rPr>
          <w:rFonts w:eastAsia="Times New Roman"/>
          <w:szCs w:val="24"/>
        </w:rPr>
        <w:t xml:space="preserve"> όπως παραπλανητικά λέτε, αλλά ένα έκτακτο επίδομα, επιτρέψτε μου να πω το εξής για τις προτεραιότητες και την ευαισθησία:</w:t>
      </w:r>
    </w:p>
    <w:p w14:paraId="488C4DFC" w14:textId="77777777" w:rsidR="00FF101B" w:rsidRDefault="00202D30">
      <w:pPr>
        <w:spacing w:line="600" w:lineRule="auto"/>
        <w:ind w:firstLine="720"/>
        <w:contextualSpacing/>
        <w:jc w:val="both"/>
        <w:rPr>
          <w:rFonts w:eastAsia="Times New Roman"/>
          <w:szCs w:val="24"/>
        </w:rPr>
      </w:pPr>
      <w:r>
        <w:rPr>
          <w:rFonts w:eastAsia="Times New Roman"/>
          <w:szCs w:val="24"/>
        </w:rPr>
        <w:t>Ναι, οι χαμηλοσυνταξιούχοι χρειάζονται βοήθε</w:t>
      </w:r>
      <w:r>
        <w:rPr>
          <w:rFonts w:eastAsia="Times New Roman"/>
          <w:szCs w:val="24"/>
        </w:rPr>
        <w:t>ια. Έχω κι εγώ στο περιβάλλον μου και ξέρω. Αν αυτή είναι, όμως, η προτεραιότητα, η κατανομή είναι άδικη. Θα πάρει το έκτακτο επίδομα ο συνταξιούχος των 850 ευρώ -και ένα ερώτημα είναι πώς βγήκε το νούμερο αυτό των 850 ευρώ- και δεν θα το πάρει αυτός των 8</w:t>
      </w:r>
      <w:r>
        <w:rPr>
          <w:rFonts w:eastAsia="Times New Roman"/>
          <w:szCs w:val="24"/>
        </w:rPr>
        <w:t>60 ευρώ, που ίσως έχει υποστεί και μεγαλύτερη περικοπή στις συντάξεις του. Τα παράλληλα εισοδήματα δεν θα ληφθούν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w:t>
      </w:r>
    </w:p>
    <w:p w14:paraId="488C4DF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Το σημαντικό, όμως, είναι άλλο. Σε έναν χαμηλοσυνταξιούχο των 800 ευρώ μπαίνουν τουλάχιστον κάποια χρήματα στο σπίτι. Μπορεί να </w:t>
      </w:r>
      <w:r>
        <w:rPr>
          <w:rFonts w:eastAsia="Times New Roman"/>
          <w:szCs w:val="24"/>
        </w:rPr>
        <w:t>είναι λίγα. Μην ξεχνάτε, όμως, ότι αυτές οι συντάξεις χρηματοδοτούνται από μισθούς μπορεί και των 580 ευρώ, που είναι ακόμα λιγότερα. Λίγα, λοιπόν, αλλά μπαίνουν κάποια χρήματα στον λογαριασμό κάθε τέλος του μήνα. Σε έναν άνεργο, όμως, δεν μπαίνει ούτε ευρ</w:t>
      </w:r>
      <w:r>
        <w:rPr>
          <w:rFonts w:eastAsia="Times New Roman"/>
          <w:szCs w:val="24"/>
        </w:rPr>
        <w:t>ώ. Αν υπάρχει, λοιπόν, μια κατηγορία ανθρώπων που χρειάζεται κατά προτεραιότητα βοήθεια, είναι οι άνεργοι. Τα 617 εκατομμύρια θα μπορούσαν να επιδοτήσουν εκατό χιλιάδες θέσεις εργασίας για έναν χρόνο με 500 ευρώ τον μήνα. Λιγότεροι ψήφοι, βέβαια, από το έν</w:t>
      </w:r>
      <w:r>
        <w:rPr>
          <w:rFonts w:eastAsia="Times New Roman"/>
          <w:szCs w:val="24"/>
        </w:rPr>
        <w:t>α εκατομμύριο εξακόσιες χιλιάδες, αλλά μεγαλύτερη ανακούφιση συνολικά για τη δοκιμαζόμενη κοινωνία.</w:t>
      </w:r>
    </w:p>
    <w:p w14:paraId="488C4DF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88C4DF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Πίσω στον </w:t>
      </w:r>
      <w:r>
        <w:rPr>
          <w:rFonts w:eastAsia="Times New Roman"/>
          <w:szCs w:val="24"/>
        </w:rPr>
        <w:t>π</w:t>
      </w:r>
      <w:r>
        <w:rPr>
          <w:rFonts w:eastAsia="Times New Roman"/>
          <w:szCs w:val="24"/>
        </w:rPr>
        <w:t xml:space="preserve">ροϋπολογισμό και κλείνω, κύριε Πρόεδρε. Ο </w:t>
      </w:r>
      <w:r>
        <w:rPr>
          <w:rFonts w:eastAsia="Times New Roman"/>
          <w:szCs w:val="24"/>
        </w:rPr>
        <w:t>π</w:t>
      </w:r>
      <w:r>
        <w:rPr>
          <w:rFonts w:eastAsia="Times New Roman"/>
          <w:szCs w:val="24"/>
        </w:rPr>
        <w:t xml:space="preserve">ροϋπολογισμός απεικονίζει μια οικονομική πολιτική. Η οικονομική πολιτική που έχει </w:t>
      </w:r>
      <w:r>
        <w:rPr>
          <w:rFonts w:eastAsia="Times New Roman"/>
          <w:szCs w:val="24"/>
        </w:rPr>
        <w:lastRenderedPageBreak/>
        <w:t xml:space="preserve">ανάγκη η χώρα είναι μια πολιτική χαμηλής φορολογίας, διευκόλυνση επενδύσεων, ώστε να χτυπηθεί η ανεργία και αξιοποίησης του δημόσιου τομέα μέσα από αξιοκρατικές διαδικασίες, </w:t>
      </w:r>
      <w:r>
        <w:rPr>
          <w:rFonts w:eastAsia="Times New Roman"/>
          <w:szCs w:val="24"/>
        </w:rPr>
        <w:t xml:space="preserve">να αρχίσει η χώρα να παράγει. Το σύγχρονο «ελευθερία ή θάνατος» για την Ελλάδα πρέπει να γίνει «παραγωγή ή θάνατος». </w:t>
      </w:r>
    </w:p>
    <w:p w14:paraId="488C4E00" w14:textId="77777777" w:rsidR="00FF101B" w:rsidRDefault="00202D30">
      <w:pPr>
        <w:spacing w:line="600" w:lineRule="auto"/>
        <w:ind w:firstLine="720"/>
        <w:contextualSpacing/>
        <w:jc w:val="both"/>
        <w:rPr>
          <w:rFonts w:eastAsia="Times New Roman"/>
          <w:szCs w:val="24"/>
        </w:rPr>
      </w:pPr>
      <w:r>
        <w:rPr>
          <w:rFonts w:eastAsia="Times New Roman"/>
          <w:szCs w:val="24"/>
        </w:rPr>
        <w:t>Προτεραιότητα, λοιπόν, είναι να παρ</w:t>
      </w:r>
      <w:r>
        <w:rPr>
          <w:rFonts w:eastAsia="Times New Roman"/>
          <w:szCs w:val="24"/>
        </w:rPr>
        <w:t>αγάγ</w:t>
      </w:r>
      <w:r>
        <w:rPr>
          <w:rFonts w:eastAsia="Times New Roman"/>
          <w:szCs w:val="24"/>
        </w:rPr>
        <w:t>ουμε πλούτο, ώστε να στηρίξουμε κι ένα σοβαρό κοινωνικό κράτος κι όχι να μοιράζουμε τη φτώχ</w:t>
      </w:r>
      <w:r>
        <w:rPr>
          <w:rFonts w:eastAsia="Times New Roman"/>
          <w:szCs w:val="24"/>
        </w:rPr>
        <w:t>ε</w:t>
      </w:r>
      <w:r>
        <w:rPr>
          <w:rFonts w:eastAsia="Times New Roman"/>
          <w:szCs w:val="24"/>
        </w:rPr>
        <w:t>ια μας.</w:t>
      </w:r>
      <w:r>
        <w:rPr>
          <w:rFonts w:eastAsia="Times New Roman"/>
          <w:szCs w:val="24"/>
        </w:rPr>
        <w:t xml:space="preserve"> Αυτά τα χαρακτηριστικά χρειαζόμαστε.</w:t>
      </w:r>
    </w:p>
    <w:p w14:paraId="488C4E01"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υπερψηφίσω τον </w:t>
      </w:r>
      <w:r>
        <w:rPr>
          <w:rFonts w:eastAsia="Times New Roman"/>
          <w:szCs w:val="24"/>
        </w:rPr>
        <w:t>π</w:t>
      </w:r>
      <w:r>
        <w:rPr>
          <w:rFonts w:eastAsia="Times New Roman"/>
          <w:szCs w:val="24"/>
        </w:rPr>
        <w:t>ροϋπολογισμό και κάθε προϋπολογισμό που θα έχει τα παραπάνω χαρακτηριστικά. Ο συγκεκριμένος, λυπάμαι, δεν τα έχει.</w:t>
      </w:r>
    </w:p>
    <w:p w14:paraId="488C4E02"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 πολύ.</w:t>
      </w:r>
    </w:p>
    <w:p w14:paraId="488C4E03"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488C4E0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Ο κ. Κων</w:t>
      </w:r>
      <w:r>
        <w:rPr>
          <w:rFonts w:eastAsia="Times New Roman"/>
          <w:szCs w:val="24"/>
        </w:rPr>
        <w:t>σταντίνος Καραμανλής από τη Νέα Δημοκρατία έχει τον λόγο.</w:t>
      </w:r>
    </w:p>
    <w:p w14:paraId="488C4E05" w14:textId="77777777" w:rsidR="00FF101B" w:rsidRDefault="00202D30">
      <w:pPr>
        <w:spacing w:line="600" w:lineRule="auto"/>
        <w:ind w:firstLine="720"/>
        <w:contextualSpacing/>
        <w:jc w:val="both"/>
        <w:rPr>
          <w:rFonts w:eastAsia="Times New Roman"/>
          <w:szCs w:val="24"/>
        </w:rPr>
      </w:pPr>
      <w:r>
        <w:rPr>
          <w:rFonts w:eastAsia="Times New Roman"/>
          <w:b/>
          <w:szCs w:val="24"/>
        </w:rPr>
        <w:t>ΚΩΝΣΤΑΝΤΙΝΟΣ ΑΧ. ΚΑΡΑΜΑΝΛΗΣ:</w:t>
      </w:r>
      <w:r>
        <w:rPr>
          <w:rFonts w:eastAsia="Times New Roman"/>
          <w:szCs w:val="24"/>
        </w:rPr>
        <w:t xml:space="preserve"> Σας ευχαριστώ, κύριε Πρόεδρε.</w:t>
      </w:r>
    </w:p>
    <w:p w14:paraId="488C4E0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παρούσα συζήτηση για τον </w:t>
      </w:r>
      <w:r>
        <w:rPr>
          <w:rFonts w:eastAsia="Times New Roman"/>
          <w:szCs w:val="24"/>
        </w:rPr>
        <w:t>π</w:t>
      </w:r>
      <w:r>
        <w:rPr>
          <w:rFonts w:eastAsia="Times New Roman"/>
          <w:szCs w:val="24"/>
        </w:rPr>
        <w:t xml:space="preserve">ροϋπολογισμό του 2017 διεξάγεται, η αλήθεια είναι, σε μια κρίσιμη συγκυρία. Και το κείμενο του </w:t>
      </w:r>
      <w:r>
        <w:rPr>
          <w:rFonts w:eastAsia="Times New Roman"/>
          <w:szCs w:val="24"/>
        </w:rPr>
        <w:t>π</w:t>
      </w:r>
      <w:r>
        <w:rPr>
          <w:rFonts w:eastAsia="Times New Roman"/>
          <w:szCs w:val="24"/>
        </w:rPr>
        <w:t>ροϋπολογισμού π</w:t>
      </w:r>
      <w:r>
        <w:rPr>
          <w:rFonts w:eastAsia="Times New Roman"/>
          <w:szCs w:val="24"/>
        </w:rPr>
        <w:t xml:space="preserve">ου κατατέθηκε από την Κυβέρνηση, παρουσιάζεται, αρκετά αισιόδοξο στους προς επίτευξη στόχους, στόχοι που για να </w:t>
      </w:r>
      <w:r>
        <w:rPr>
          <w:rFonts w:eastAsia="Times New Roman"/>
          <w:szCs w:val="24"/>
        </w:rPr>
        <w:t xml:space="preserve">υλοποιηθούν </w:t>
      </w:r>
      <w:r>
        <w:rPr>
          <w:rFonts w:eastAsia="Times New Roman"/>
          <w:szCs w:val="24"/>
        </w:rPr>
        <w:t>χρειάζονται προσέλκυση επενδύσεων και ενίσχυση του ανταγωνισμού, αυτήν ακριβώς την πολιτική που αντιμάχεται η Κυβέρνηση ή τουλάχιστο</w:t>
      </w:r>
      <w:r>
        <w:rPr>
          <w:rFonts w:eastAsia="Times New Roman"/>
          <w:szCs w:val="24"/>
        </w:rPr>
        <w:t>ν ένα κομμάτι της.</w:t>
      </w:r>
    </w:p>
    <w:p w14:paraId="488C4E0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Ειλικρινά ελπίζουμε ότι ο ΣΥΡΙΖΑ σιγά-σιγά ξεπερνάει τις ιδεολογικές του αγκυλώσεις και πραγματικά συνειδητοποιεί ότι οι επενδύσεις είναι αναγκαίες για τη χώρα μας. Τα έργα υποδομής και ο κατασκευαστικός κλάδος μπορούν να διαδραματίσουν </w:t>
      </w:r>
      <w:r>
        <w:rPr>
          <w:rFonts w:eastAsia="Times New Roman"/>
          <w:szCs w:val="24"/>
        </w:rPr>
        <w:t xml:space="preserve">καθοριστικό ρόλο. Όλοι γνωρίζουμε ότι </w:t>
      </w:r>
      <w:r>
        <w:rPr>
          <w:rFonts w:eastAsia="Times New Roman"/>
          <w:szCs w:val="24"/>
        </w:rPr>
        <w:lastRenderedPageBreak/>
        <w:t>για κάθε 1 ευρώ που δαπανάται στον τομέα των</w:t>
      </w:r>
      <w:r>
        <w:rPr>
          <w:rFonts w:eastAsia="Times New Roman"/>
          <w:szCs w:val="24"/>
        </w:rPr>
        <w:t xml:space="preserve"> κατασκευών</w:t>
      </w:r>
      <w:r>
        <w:rPr>
          <w:rFonts w:eastAsia="Times New Roman"/>
          <w:szCs w:val="24"/>
        </w:rPr>
        <w:t>, προστίθενται 1,8 ευρώ στο ΑΕΠ της χώρας. Για αυτόν ακριβώς τον λόγο θα μου επιτρέψετε να επικεντρωθώ στην ομιλία μου στα έργα υποδομής.</w:t>
      </w:r>
    </w:p>
    <w:p w14:paraId="488C4E08" w14:textId="77777777" w:rsidR="00FF101B" w:rsidRDefault="00202D30">
      <w:pPr>
        <w:spacing w:line="600" w:lineRule="auto"/>
        <w:ind w:firstLine="720"/>
        <w:contextualSpacing/>
        <w:jc w:val="both"/>
        <w:rPr>
          <w:rFonts w:eastAsia="Times New Roman"/>
          <w:szCs w:val="24"/>
        </w:rPr>
      </w:pPr>
      <w:r>
        <w:rPr>
          <w:rFonts w:eastAsia="Times New Roman"/>
          <w:szCs w:val="24"/>
        </w:rPr>
        <w:t>Όμως, πριν μπούμε σε αυτά</w:t>
      </w:r>
      <w:r>
        <w:rPr>
          <w:rFonts w:eastAsia="Times New Roman"/>
          <w:szCs w:val="24"/>
        </w:rPr>
        <w:t xml:space="preserve"> τα θέματα, επιτρέψτε μου να κάνω μια μικρή παρένθεση για ένα άλλο επίκαιρο θέμα στον τομέα των μεταφορών. Είναι ένα ζήτημα που ιδίως ταλαιπωρεί τόσο τους πολίτες της Αθήνας, όσο και τους πολίτες της Θεσσαλονίκης στην καθημερινότητά τους. Και αυτό που βιών</w:t>
      </w:r>
      <w:r>
        <w:rPr>
          <w:rFonts w:eastAsia="Times New Roman"/>
          <w:szCs w:val="24"/>
        </w:rPr>
        <w:t xml:space="preserve">ουν είναι μια πολύ μεγάλη ταλαιπωρία, μια μικρή </w:t>
      </w:r>
      <w:r>
        <w:rPr>
          <w:rFonts w:eastAsia="Times New Roman"/>
          <w:szCs w:val="24"/>
        </w:rPr>
        <w:t>ο</w:t>
      </w:r>
      <w:r>
        <w:rPr>
          <w:rFonts w:eastAsia="Times New Roman"/>
          <w:szCs w:val="24"/>
        </w:rPr>
        <w:t xml:space="preserve">δύσσεια, γιατί οι αστικές συγκοινωνίες, δυστυχώς, βρίσκονται σήμερα σε ένα αδιέξοδο. </w:t>
      </w:r>
    </w:p>
    <w:p w14:paraId="488C4E09" w14:textId="77777777" w:rsidR="00FF101B" w:rsidRDefault="00202D30">
      <w:pPr>
        <w:spacing w:line="600" w:lineRule="auto"/>
        <w:ind w:firstLine="720"/>
        <w:contextualSpacing/>
        <w:jc w:val="both"/>
        <w:rPr>
          <w:rFonts w:eastAsia="Times New Roman"/>
          <w:szCs w:val="24"/>
        </w:rPr>
      </w:pPr>
      <w:r>
        <w:rPr>
          <w:rFonts w:eastAsia="Times New Roman"/>
          <w:szCs w:val="24"/>
        </w:rPr>
        <w:t>Διότι η Κυβέρνηση πρώτα με τις εμπνεύσεις, όπως το αξέχαστο «όλοι τζάμπα» λίγες μέρες πριν το δημοψήφισμα και μετά, με τη</w:t>
      </w:r>
      <w:r>
        <w:rPr>
          <w:rFonts w:eastAsia="Times New Roman"/>
          <w:szCs w:val="24"/>
        </w:rPr>
        <w:t xml:space="preserve">ν πλήρη έλλειψη σχεδίου, έχει προκαλέσει, η αλήθεια είναι, ένα χάος στα μέσα σταθερής τροχιάς, τα οποία ας μην ξεχνάμε ότι προ των εκλογών του 2015 είχαν </w:t>
      </w:r>
      <w:r>
        <w:rPr>
          <w:rFonts w:eastAsia="Times New Roman"/>
          <w:szCs w:val="24"/>
        </w:rPr>
        <w:lastRenderedPageBreak/>
        <w:t>αποθεματικά άνω των 20 εκατομμυρίων ευρώ, ενώ σήμερα είναι μια πραγματικότητα οι καθημερινές στάσεις ε</w:t>
      </w:r>
      <w:r>
        <w:rPr>
          <w:rFonts w:eastAsia="Times New Roman"/>
          <w:szCs w:val="24"/>
        </w:rPr>
        <w:t xml:space="preserve">ργασίας. </w:t>
      </w:r>
    </w:p>
    <w:p w14:paraId="488C4E0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Στα λεωφορεία και τα τρόλεϊ τα δρομολόγια μειώνονται, καθώς επίσης μειώνονται και τα </w:t>
      </w:r>
      <w:proofErr w:type="spellStart"/>
      <w:r>
        <w:rPr>
          <w:rFonts w:eastAsia="Times New Roman"/>
          <w:szCs w:val="24"/>
        </w:rPr>
        <w:t>κυκλοφορούντα</w:t>
      </w:r>
      <w:proofErr w:type="spellEnd"/>
      <w:r>
        <w:rPr>
          <w:rFonts w:eastAsia="Times New Roman"/>
          <w:szCs w:val="24"/>
        </w:rPr>
        <w:t xml:space="preserve"> οχήματα. Στο κέντρο της πόλης οι βανδαλισμοί σε μηχανήματα και οχήματα παίρνουν πλέον ανεξέλεγκτες διαστάσεις. Επιπλέον, τα σημεία πώλησης των εισι</w:t>
      </w:r>
      <w:r>
        <w:rPr>
          <w:rFonts w:eastAsia="Times New Roman"/>
          <w:szCs w:val="24"/>
        </w:rPr>
        <w:t xml:space="preserve">τηρίων από περίπου τέσσερις χιλιάδες, που ήταν το 2011, είναι σήμερα χίλια εκατό. </w:t>
      </w:r>
    </w:p>
    <w:p w14:paraId="488C4E0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Γι’ αυτό νομίζω ότι είναι σωστό να μιλάει κάποιος για μια μικρή </w:t>
      </w:r>
      <w:r>
        <w:rPr>
          <w:rFonts w:eastAsia="Times New Roman"/>
          <w:szCs w:val="24"/>
        </w:rPr>
        <w:t>ο</w:t>
      </w:r>
      <w:r>
        <w:rPr>
          <w:rFonts w:eastAsia="Times New Roman"/>
          <w:szCs w:val="24"/>
        </w:rPr>
        <w:t xml:space="preserve">δύσσεια. </w:t>
      </w:r>
    </w:p>
    <w:p w14:paraId="488C4E0C" w14:textId="77777777" w:rsidR="00FF101B" w:rsidRDefault="00202D30">
      <w:pPr>
        <w:spacing w:line="600" w:lineRule="auto"/>
        <w:ind w:firstLine="720"/>
        <w:contextualSpacing/>
        <w:jc w:val="both"/>
        <w:rPr>
          <w:rFonts w:eastAsia="Times New Roman"/>
          <w:szCs w:val="24"/>
        </w:rPr>
      </w:pPr>
      <w:r>
        <w:rPr>
          <w:rFonts w:eastAsia="Times New Roman"/>
          <w:szCs w:val="24"/>
        </w:rPr>
        <w:t>Δυστυχώς τα προβλήματα δεν περιορίζονται μόνο στην Αθήνα. Είναι και στη συμπρωτεύουσα τη Θεσσαλονί</w:t>
      </w:r>
      <w:r>
        <w:rPr>
          <w:rFonts w:eastAsia="Times New Roman"/>
          <w:szCs w:val="24"/>
        </w:rPr>
        <w:t>κη, όπου με τα προβλήματα που έχει ο ΟΑΣΘ και με τις συνεχείς απεργίες που γίνονται εκεί, δημιουργούνται πολλά μεγάλα προβλήματα σε μια πόλη που δεν έχει μετρό.</w:t>
      </w:r>
    </w:p>
    <w:p w14:paraId="488C4E0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Είναι καιρός, λοιπόν, η Κυβέρνηση και ο Υπουργός, ο οποίος αρνείται το διάλογο με τη διοίκηση κ</w:t>
      </w:r>
      <w:r>
        <w:rPr>
          <w:rFonts w:eastAsia="Times New Roman"/>
          <w:szCs w:val="24"/>
        </w:rPr>
        <w:t>αι τους εργαζομένους των αστικών συγκοινωνιών, να καταλάβει ότι πρέπει να το κάνει. Γιατί τελικά ποιοι είναι αυτοί που πληρώνουν όλο αυτό το χάος; Όσοι μετακινούνται καθημερινά με τα μέσα μαζικής μεταφοράς, δηλαδή όσοι έχουν τη μεγαλύτερη ανάγκη, οι μη προ</w:t>
      </w:r>
      <w:r>
        <w:rPr>
          <w:rFonts w:eastAsia="Times New Roman"/>
          <w:szCs w:val="24"/>
        </w:rPr>
        <w:t xml:space="preserve">νομιούχοι. Και αυτό δεν είναι, άλλωστε, το προνόμιο της Αριστεράς; Αυτό δεν είναι το προνόμιο μιας Κυβέρνησης, η οποία επικαλείται ότι στηρίζει τα συμφέροντα των μη προνομιούχων; </w:t>
      </w:r>
    </w:p>
    <w:p w14:paraId="488C4E0E" w14:textId="77777777" w:rsidR="00FF101B" w:rsidRDefault="00202D30">
      <w:pPr>
        <w:spacing w:line="600" w:lineRule="auto"/>
        <w:ind w:firstLine="720"/>
        <w:contextualSpacing/>
        <w:jc w:val="both"/>
        <w:rPr>
          <w:rFonts w:eastAsia="Times New Roman"/>
          <w:szCs w:val="24"/>
        </w:rPr>
      </w:pPr>
      <w:r>
        <w:rPr>
          <w:rFonts w:eastAsia="Times New Roman"/>
          <w:szCs w:val="24"/>
        </w:rPr>
        <w:t>Ας έλθουμε, λοιπόν, και στα έργα υποδομών. Αναρωτιέμαι πολλές φορές ποια είν</w:t>
      </w:r>
      <w:r>
        <w:rPr>
          <w:rFonts w:eastAsia="Times New Roman"/>
          <w:szCs w:val="24"/>
        </w:rPr>
        <w:t xml:space="preserve">αι τα λεγόμενα «έργα βιτρίνας» και όχι έργα ουσίας, στα οποία </w:t>
      </w:r>
      <w:proofErr w:type="spellStart"/>
      <w:r>
        <w:rPr>
          <w:rFonts w:eastAsia="Times New Roman"/>
          <w:szCs w:val="24"/>
        </w:rPr>
        <w:t>απαξιωτικά</w:t>
      </w:r>
      <w:proofErr w:type="spellEnd"/>
      <w:r>
        <w:rPr>
          <w:rFonts w:eastAsia="Times New Roman"/>
          <w:szCs w:val="24"/>
        </w:rPr>
        <w:t xml:space="preserve"> αναφέρεται πολύ συχνά ο κ. </w:t>
      </w:r>
      <w:proofErr w:type="spellStart"/>
      <w:r>
        <w:rPr>
          <w:rFonts w:eastAsia="Times New Roman"/>
          <w:szCs w:val="24"/>
        </w:rPr>
        <w:t>Σπίρτζης</w:t>
      </w:r>
      <w:proofErr w:type="spellEnd"/>
      <w:r>
        <w:rPr>
          <w:rFonts w:eastAsia="Times New Roman"/>
          <w:szCs w:val="24"/>
        </w:rPr>
        <w:t xml:space="preserve">. Μήπως είναι η Ιόνια </w:t>
      </w:r>
      <w:r>
        <w:rPr>
          <w:rFonts w:eastAsia="Times New Roman"/>
          <w:szCs w:val="24"/>
        </w:rPr>
        <w:t>Ο</w:t>
      </w:r>
      <w:r>
        <w:rPr>
          <w:rFonts w:eastAsia="Times New Roman"/>
          <w:szCs w:val="24"/>
        </w:rPr>
        <w:t xml:space="preserve">δός, η Ολυμπία </w:t>
      </w:r>
      <w:r>
        <w:rPr>
          <w:rFonts w:eastAsia="Times New Roman"/>
          <w:szCs w:val="24"/>
        </w:rPr>
        <w:t>Ο</w:t>
      </w:r>
      <w:r>
        <w:rPr>
          <w:rFonts w:eastAsia="Times New Roman"/>
          <w:szCs w:val="24"/>
        </w:rPr>
        <w:t>δός, ο Ε65; Γιατί τα μεγάλα αυτά έργα, είναι τα έργα που αναμένονται να δοθούν στην κυκλοφορία μέσα στο 2017,</w:t>
      </w:r>
      <w:r>
        <w:rPr>
          <w:rFonts w:eastAsia="Times New Roman"/>
          <w:szCs w:val="24"/>
        </w:rPr>
        <w:t xml:space="preserve"> έργα, τα οποία ξεκίνησαν το 2008 και θα είχαν ολοκληρωθεί, η αλήθεια είναι, πολύ νωρίτερα αν δεν είχαν σταματήσει το πρώτο εξάμηνο του 2015, τότε </w:t>
      </w:r>
      <w:r>
        <w:rPr>
          <w:rFonts w:eastAsia="Times New Roman"/>
          <w:szCs w:val="24"/>
        </w:rPr>
        <w:lastRenderedPageBreak/>
        <w:t>που ο ΣΥΡΙΖΑ δεν είχε ωριμάσει, τότε που ο κ. Τσίπρας μ</w:t>
      </w:r>
      <w:r>
        <w:rPr>
          <w:rFonts w:eastAsia="Times New Roman"/>
          <w:szCs w:val="24"/>
        </w:rPr>
        <w:t>ά</w:t>
      </w:r>
      <w:r>
        <w:rPr>
          <w:rFonts w:eastAsia="Times New Roman"/>
          <w:szCs w:val="24"/>
        </w:rPr>
        <w:t>ς έλεγε για τη διαπραγματευτική του δεινότητα και που</w:t>
      </w:r>
      <w:r>
        <w:rPr>
          <w:rFonts w:eastAsia="Times New Roman"/>
          <w:szCs w:val="24"/>
        </w:rPr>
        <w:t xml:space="preserve"> ο τότε συναγωνιστής -σύντροφός σας κ. </w:t>
      </w:r>
      <w:proofErr w:type="spellStart"/>
      <w:r>
        <w:rPr>
          <w:rFonts w:eastAsia="Times New Roman"/>
          <w:szCs w:val="24"/>
        </w:rPr>
        <w:t>Βαρουφάκης</w:t>
      </w:r>
      <w:proofErr w:type="spellEnd"/>
      <w:r>
        <w:rPr>
          <w:rFonts w:eastAsia="Times New Roman"/>
          <w:szCs w:val="24"/>
        </w:rPr>
        <w:t xml:space="preserve"> οδήγησε στα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στη στάση πληρωμών του δημοσίου και την κατάρρευση των εισροών από το ΕΣΠΑ. </w:t>
      </w:r>
    </w:p>
    <w:p w14:paraId="488C4E0F" w14:textId="77777777" w:rsidR="00FF101B" w:rsidRDefault="00202D30">
      <w:pPr>
        <w:spacing w:line="600" w:lineRule="auto"/>
        <w:ind w:firstLine="720"/>
        <w:contextualSpacing/>
        <w:jc w:val="both"/>
        <w:rPr>
          <w:rFonts w:eastAsia="Times New Roman"/>
          <w:szCs w:val="24"/>
        </w:rPr>
      </w:pPr>
      <w:r>
        <w:rPr>
          <w:rFonts w:eastAsia="Times New Roman"/>
          <w:szCs w:val="24"/>
        </w:rPr>
        <w:t>Το πρόβλημα, πάντως, στα δημόσια έργα έχει να κάνει, λοιπόν, με αυτή</w:t>
      </w:r>
      <w:r>
        <w:rPr>
          <w:rFonts w:eastAsia="Times New Roman"/>
          <w:szCs w:val="24"/>
        </w:rPr>
        <w:t xml:space="preserve"> την ιδεοληπτική προσέγγιση απέναντι σε επενδύσεις και στην ενίσχυση της ανταγωνιστικότητας. Το είδαμε, δυστυχώς, και με τον νόμο που ψηφίστηκε τον Αύγουστο, τον ν.4412. Από τότε πολλοί εδώ μέσα σε αυτή την Αίθουσα και ειδικά Βουλευτές της Νέας Δημοκρατίας</w:t>
      </w:r>
      <w:r>
        <w:rPr>
          <w:rFonts w:eastAsia="Times New Roman"/>
          <w:szCs w:val="24"/>
        </w:rPr>
        <w:t>, είχαμε επισημάνει ότι παρά τα θετικά που έχει ο νόμος, γίνεται με πολλές στρεβλώσεις και θα έχει ως αποτέλεσμα να παγώσουν οι δημοπρατήσεις. Από τις αρχές Σεπτεμβρίου οι αναθέτουσες αρχές δεν γνωρίζουν τι ισχύει. Αποτέλεσμα είναι να σταματήσουν οι διαδικ</w:t>
      </w:r>
      <w:r>
        <w:rPr>
          <w:rFonts w:eastAsia="Times New Roman"/>
          <w:szCs w:val="24"/>
        </w:rPr>
        <w:t xml:space="preserve">ασίες δημοπρατήσεων και να βλάπτεται, τελικά, το δημόσιο συμφέρον. Και μπορεί τότε να μας κατηγορούσατε </w:t>
      </w:r>
      <w:r>
        <w:rPr>
          <w:rFonts w:eastAsia="Times New Roman"/>
          <w:szCs w:val="24"/>
        </w:rPr>
        <w:lastRenderedPageBreak/>
        <w:t xml:space="preserve">για κινδυνολόγους, αλλά δυστυχώς σήμερα η πραγματικότητα μας επιβεβαιώνει. </w:t>
      </w:r>
    </w:p>
    <w:p w14:paraId="488C4E10" w14:textId="77777777" w:rsidR="00FF101B" w:rsidRDefault="00202D30">
      <w:pPr>
        <w:spacing w:line="600" w:lineRule="auto"/>
        <w:ind w:firstLine="720"/>
        <w:contextualSpacing/>
        <w:jc w:val="both"/>
        <w:rPr>
          <w:rFonts w:eastAsia="Times New Roman"/>
          <w:szCs w:val="24"/>
        </w:rPr>
      </w:pPr>
      <w:r>
        <w:rPr>
          <w:rFonts w:eastAsia="Times New Roman"/>
          <w:szCs w:val="24"/>
        </w:rPr>
        <w:t>Τη χειρότερη επίδοση της τελευταίας δεκαπενταετίας κατέγραψε φέτος η παραγωγ</w:t>
      </w:r>
      <w:r>
        <w:rPr>
          <w:rFonts w:eastAsia="Times New Roman"/>
          <w:szCs w:val="24"/>
        </w:rPr>
        <w:t>ή νέων δημοσίων έργων. Η εικόνα στα μεγάλα έργα είναι απογοητευτική, καθώς έχουν δημοπρατηθεί μόλις τρεις εργολαβίες άνω των πενήντα εκατομμυρίων ευρώ. Και ποιες είναι αυτές; Το γνωστό και μη εξαιρετέο έργο του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 ένα έργο το οποίο είτε μας αρ</w:t>
      </w:r>
      <w:r>
        <w:rPr>
          <w:rFonts w:eastAsia="Times New Roman"/>
          <w:szCs w:val="24"/>
        </w:rPr>
        <w:t xml:space="preserve">έσει είτε όχι, η Κυβέρνηση το βρήκε έτοιμο με δημοπράτηση και με εξασφαλισμένη χρηματοδότηση. Και τελικά τι κάνατε; </w:t>
      </w:r>
      <w:proofErr w:type="spellStart"/>
      <w:r>
        <w:rPr>
          <w:rFonts w:eastAsia="Times New Roman"/>
          <w:szCs w:val="24"/>
        </w:rPr>
        <w:t>Κατατμήσατε</w:t>
      </w:r>
      <w:proofErr w:type="spellEnd"/>
      <w:r>
        <w:rPr>
          <w:rFonts w:eastAsia="Times New Roman"/>
          <w:szCs w:val="24"/>
        </w:rPr>
        <w:t xml:space="preserve"> το έργο αυτό σε οκτώ κομμάτια και στην πραγματικότητα, εδώ και είκοσι δύο μήνες έχουν δημοπρατηθεί μόνο τρία τμήματα και δεν έχε</w:t>
      </w:r>
      <w:r>
        <w:rPr>
          <w:rFonts w:eastAsia="Times New Roman"/>
          <w:szCs w:val="24"/>
        </w:rPr>
        <w:t xml:space="preserve">ι υπογραφεί καν η σύμβαση. </w:t>
      </w:r>
    </w:p>
    <w:p w14:paraId="488C4E11" w14:textId="77777777" w:rsidR="00FF101B" w:rsidRDefault="00202D30">
      <w:pPr>
        <w:spacing w:line="600" w:lineRule="auto"/>
        <w:ind w:firstLine="720"/>
        <w:contextualSpacing/>
        <w:jc w:val="both"/>
        <w:rPr>
          <w:rFonts w:eastAsia="Times New Roman"/>
          <w:szCs w:val="24"/>
        </w:rPr>
      </w:pPr>
      <w:r>
        <w:rPr>
          <w:rFonts w:eastAsia="Times New Roman"/>
          <w:szCs w:val="24"/>
        </w:rPr>
        <w:t>Ο Υπουργός υποστήριξε ότι το έκανε για την ενίσχυση του υγιούς ανταγωνισμού, αλλά γνωρίζουμε ότι τελικά τα τρία πρώτα τμήματα πήγαν στη γνωστή εταιρεία του κ. Καλογρίτσα.</w:t>
      </w:r>
    </w:p>
    <w:p w14:paraId="488C4E12"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Επιτρέψτε μου, όμως, να σας πω και κάτι άλλο: Η Κυβέρνηση</w:t>
      </w:r>
      <w:r>
        <w:rPr>
          <w:rFonts w:eastAsia="Times New Roman"/>
          <w:szCs w:val="24"/>
        </w:rPr>
        <w:t xml:space="preserve"> πανηγυρίζει για τις μεγάλες εκπτώσεις, αλλά όλοι γνωρίζουμε ότι οι εργολαβίες αυτές πολλές φορές δεν ολοκληρώνονται και τελικά υπογράφονται οι λεγόμενες συμπληρωματικές συμβάσεις και τελικά και ο χρόνος ολοκλήρωσης των έργων επιμηκύνεται και αυξάνεται το </w:t>
      </w:r>
      <w:r>
        <w:rPr>
          <w:rFonts w:eastAsia="Times New Roman"/>
          <w:szCs w:val="24"/>
        </w:rPr>
        <w:t xml:space="preserve">κόστος. </w:t>
      </w:r>
    </w:p>
    <w:p w14:paraId="488C4E1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θυμίσω κάτι που είχε δηλώσει ο κ. </w:t>
      </w:r>
      <w:proofErr w:type="spellStart"/>
      <w:r>
        <w:rPr>
          <w:rFonts w:eastAsia="Times New Roman"/>
          <w:szCs w:val="24"/>
        </w:rPr>
        <w:t>Σπίρτζης</w:t>
      </w:r>
      <w:proofErr w:type="spellEnd"/>
      <w:r>
        <w:rPr>
          <w:rFonts w:eastAsia="Times New Roman"/>
          <w:szCs w:val="24"/>
        </w:rPr>
        <w:t xml:space="preserve"> που ήταν το 2013 Πρόεδρος του ΤΕΕ στην </w:t>
      </w:r>
      <w:r>
        <w:rPr>
          <w:rFonts w:eastAsia="Times New Roman"/>
          <w:szCs w:val="24"/>
        </w:rPr>
        <w:t>ε</w:t>
      </w:r>
      <w:r>
        <w:rPr>
          <w:rFonts w:eastAsia="Times New Roman"/>
          <w:szCs w:val="24"/>
        </w:rPr>
        <w:t>πιτροπή της Βουλής. «Μια πολιτεία» -είπε πολύ σωστά τότε ο Υπουργός- «που σέβεται τον εαυτό της δεν είναι δυνατό να αποδέχεται τόσες μεγάλες εκπτώσεις».</w:t>
      </w:r>
    </w:p>
    <w:p w14:paraId="488C4E14" w14:textId="77777777" w:rsidR="00FF101B" w:rsidRDefault="00202D30">
      <w:pPr>
        <w:spacing w:line="600" w:lineRule="auto"/>
        <w:ind w:firstLine="720"/>
        <w:contextualSpacing/>
        <w:jc w:val="both"/>
        <w:rPr>
          <w:rFonts w:eastAsia="Times New Roman"/>
          <w:szCs w:val="24"/>
        </w:rPr>
      </w:pPr>
      <w:r>
        <w:rPr>
          <w:rFonts w:eastAsia="Times New Roman"/>
          <w:szCs w:val="24"/>
        </w:rPr>
        <w:t>Πολλοί α</w:t>
      </w:r>
      <w:r>
        <w:rPr>
          <w:rFonts w:eastAsia="Times New Roman"/>
          <w:szCs w:val="24"/>
        </w:rPr>
        <w:t xml:space="preserve">πό σας μιλήσατε για τις συνδυασμένες μεταφορές. Είναι ευτύχημα που έρχεστε και αναγνωρίζετε αυτό που εμείς ξεκινήσαμε το 2008 όταν προσκαλέσαμε την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να κάνει μία από τις μεγαλύτερες επενδύσεις, αλλά και τότε τόσο το ΠΑΣΟΚ με τον κ. Παπανδρέου όσο δυ</w:t>
      </w:r>
      <w:r>
        <w:rPr>
          <w:rFonts w:eastAsia="Times New Roman"/>
          <w:szCs w:val="24"/>
        </w:rPr>
        <w:t>στυχώς και ο σημερινός Πρωθυπουργός ήταν απέναντι σ</w:t>
      </w:r>
      <w:r>
        <w:rPr>
          <w:rFonts w:eastAsia="Times New Roman"/>
          <w:szCs w:val="24"/>
        </w:rPr>
        <w:t xml:space="preserve">ε </w:t>
      </w:r>
      <w:r>
        <w:rPr>
          <w:rFonts w:eastAsia="Times New Roman"/>
          <w:szCs w:val="24"/>
        </w:rPr>
        <w:t xml:space="preserve">αυτή τη μεγάλη </w:t>
      </w:r>
      <w:r>
        <w:rPr>
          <w:rFonts w:eastAsia="Times New Roman"/>
          <w:szCs w:val="24"/>
        </w:rPr>
        <w:lastRenderedPageBreak/>
        <w:t>συμφωνία. Όσο για το Ελληνικό, όλοι θυμόμαστε τις παλινωδίες και όλοι βλέπουμε τις παλινωδίες αυτής της επένδυσης.</w:t>
      </w:r>
    </w:p>
    <w:p w14:paraId="488C4E15" w14:textId="77777777" w:rsidR="00FF101B" w:rsidRDefault="00202D30">
      <w:pPr>
        <w:spacing w:line="600" w:lineRule="auto"/>
        <w:ind w:firstLine="720"/>
        <w:contextualSpacing/>
        <w:jc w:val="both"/>
        <w:rPr>
          <w:rFonts w:eastAsia="Times New Roman"/>
          <w:szCs w:val="24"/>
        </w:rPr>
      </w:pPr>
      <w:r>
        <w:rPr>
          <w:rFonts w:eastAsia="Times New Roman"/>
          <w:szCs w:val="24"/>
        </w:rPr>
        <w:t>Αγαπητοί συνάδελφοι, βρισκόμαστε στην τελική φάση ολοκλήρωσης των μεγάλων</w:t>
      </w:r>
      <w:r>
        <w:rPr>
          <w:rFonts w:eastAsia="Times New Roman"/>
          <w:szCs w:val="24"/>
        </w:rPr>
        <w:t xml:space="preserve"> έργων υποδομής. Νομίζω ότι είναι καιρός να κάνουμε ένα βήμα και να δούμε ποια θα είναι τα νέα έργα υποδομής που θα προτάξουμε για το μέλλον. Αυτό θα πρέπει να αποτελέσει πεδίο συνεννόησης ανάμεσα στον πολιτικό κόσμο της χώρας όποιο κόμμα και αν είναι κυβέ</w:t>
      </w:r>
      <w:r>
        <w:rPr>
          <w:rFonts w:eastAsia="Times New Roman"/>
          <w:szCs w:val="24"/>
        </w:rPr>
        <w:t>ρνηση, όποιο κόμμα και αν είναι αντιπολίτευση.</w:t>
      </w:r>
    </w:p>
    <w:p w14:paraId="488C4E16" w14:textId="77777777" w:rsidR="00FF101B" w:rsidRDefault="00202D30">
      <w:pPr>
        <w:spacing w:line="600" w:lineRule="auto"/>
        <w:ind w:firstLine="720"/>
        <w:contextualSpacing/>
        <w:jc w:val="both"/>
        <w:rPr>
          <w:rFonts w:eastAsia="Times New Roman"/>
          <w:szCs w:val="24"/>
        </w:rPr>
      </w:pPr>
      <w:r>
        <w:rPr>
          <w:rFonts w:eastAsia="Times New Roman"/>
          <w:szCs w:val="24"/>
        </w:rPr>
        <w:t>Κύριοι της Κυβέρνησης, ας καταλάβουμε όλοι ότι έχει παρέλθει προ πολλού η εποχή του κοψίματος της κορδέλας και αυτό γιατί τα δημόσια έργα δεν ανήκουν σε καμ</w:t>
      </w:r>
      <w:r>
        <w:rPr>
          <w:rFonts w:eastAsia="Times New Roman"/>
          <w:szCs w:val="24"/>
        </w:rPr>
        <w:t>μ</w:t>
      </w:r>
      <w:r>
        <w:rPr>
          <w:rFonts w:eastAsia="Times New Roman"/>
          <w:szCs w:val="24"/>
        </w:rPr>
        <w:t>ία κυβέρνηση, σε κανέναν Υπουργό, σε κανένα κόμμα, α</w:t>
      </w:r>
      <w:r>
        <w:rPr>
          <w:rFonts w:eastAsia="Times New Roman"/>
          <w:szCs w:val="24"/>
        </w:rPr>
        <w:t>λλά ανήκουν στους πολίτες αυτής της χώρας, γιατί απλούστατα τα έργα αυτά άλλος τα σχεδιάζει, άλλος τα δημοπρατεί, άλλος υπογράφει τις συμβάσεις και άλλος κόβει τις κορδέλες. Ήλθε, λοιπόν, η ώρα να δούμε το «εμείς» και όχι το «εγώ». Στην Ελλάδα, λοιπόν, έχε</w:t>
      </w:r>
      <w:r>
        <w:rPr>
          <w:rFonts w:eastAsia="Times New Roman"/>
          <w:szCs w:val="24"/>
        </w:rPr>
        <w:t xml:space="preserve">ι μικρή σημασία </w:t>
      </w:r>
      <w:r>
        <w:rPr>
          <w:rFonts w:eastAsia="Times New Roman"/>
          <w:szCs w:val="24"/>
        </w:rPr>
        <w:lastRenderedPageBreak/>
        <w:t xml:space="preserve">ποιος ξεκινάει το έργο και ποιος το υλοποιεί. Σημασία έχει να τελειώσει στην ώρα του. </w:t>
      </w:r>
    </w:p>
    <w:p w14:paraId="488C4E17" w14:textId="77777777" w:rsidR="00FF101B" w:rsidRDefault="00202D30">
      <w:pPr>
        <w:spacing w:line="600" w:lineRule="auto"/>
        <w:ind w:firstLine="720"/>
        <w:contextualSpacing/>
        <w:jc w:val="both"/>
        <w:rPr>
          <w:rFonts w:eastAsia="Times New Roman"/>
          <w:szCs w:val="24"/>
        </w:rPr>
      </w:pPr>
      <w:r>
        <w:rPr>
          <w:rFonts w:eastAsia="Times New Roman"/>
          <w:szCs w:val="24"/>
        </w:rPr>
        <w:t>Αποφασίστε, λοιπόν, όλοι οι κύριοι της Κυβέρνησης έστω και την τελευταία ώρα να στραφείτε στην κατεύθυνση της ελεύθερης οικονομίας και του ανταγωνισμού κ</w:t>
      </w:r>
      <w:r>
        <w:rPr>
          <w:rFonts w:eastAsia="Times New Roman"/>
          <w:szCs w:val="24"/>
        </w:rPr>
        <w:t xml:space="preserve">αι να ξεφύγουμε και εσείς της Κυβέρνησης, αλλά και εμείς της Αντιπολίτευσης, από παλαιοκομματικές λογικές που δεν οδηγούν πουθενά. </w:t>
      </w:r>
    </w:p>
    <w:p w14:paraId="488C4E18" w14:textId="77777777" w:rsidR="00FF101B" w:rsidRDefault="00202D30">
      <w:pPr>
        <w:spacing w:line="600" w:lineRule="auto"/>
        <w:ind w:firstLine="720"/>
        <w:contextualSpacing/>
        <w:jc w:val="both"/>
        <w:rPr>
          <w:rFonts w:eastAsia="Times New Roman"/>
          <w:szCs w:val="24"/>
        </w:rPr>
      </w:pPr>
      <w:r>
        <w:rPr>
          <w:rFonts w:eastAsia="Times New Roman"/>
          <w:szCs w:val="24"/>
        </w:rPr>
        <w:t>Σας ευχαριστώ πολύ.</w:t>
      </w:r>
    </w:p>
    <w:p w14:paraId="488C4E19"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488C4E1A"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488C4E1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συνάδελφος κ. Νικόλαος </w:t>
      </w:r>
      <w:proofErr w:type="spellStart"/>
      <w:r>
        <w:rPr>
          <w:rFonts w:eastAsia="Times New Roman"/>
          <w:szCs w:val="24"/>
        </w:rPr>
        <w:t>Ξυδάκης</w:t>
      </w:r>
      <w:proofErr w:type="spellEnd"/>
      <w:r>
        <w:rPr>
          <w:rFonts w:eastAsia="Times New Roman"/>
          <w:szCs w:val="24"/>
        </w:rPr>
        <w:t xml:space="preserve"> από το</w:t>
      </w:r>
      <w:r>
        <w:rPr>
          <w:rFonts w:eastAsia="Times New Roman"/>
          <w:szCs w:val="24"/>
        </w:rPr>
        <w:t>ν</w:t>
      </w:r>
      <w:r>
        <w:rPr>
          <w:rFonts w:eastAsia="Times New Roman"/>
          <w:szCs w:val="24"/>
        </w:rPr>
        <w:t xml:space="preserve"> ΣΥΡΙΖΑ έχει τον λόγο.</w:t>
      </w:r>
    </w:p>
    <w:p w14:paraId="488C4E1C" w14:textId="77777777" w:rsidR="00FF101B" w:rsidRDefault="00202D30">
      <w:pPr>
        <w:spacing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Ευχαριστώ, κύριε Πρόεδρε.</w:t>
      </w:r>
    </w:p>
    <w:p w14:paraId="488C4E1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Αγαπητοί συνάδελφοι, κυρίες και κύριοι Βουλευτές, επισημάνθηκε ήδη ότι γίνεται μία συζήτηση για τον </w:t>
      </w:r>
      <w:r>
        <w:rPr>
          <w:rFonts w:eastAsia="Times New Roman"/>
          <w:szCs w:val="24"/>
        </w:rPr>
        <w:t>π</w:t>
      </w:r>
      <w:r>
        <w:rPr>
          <w:rFonts w:eastAsia="Times New Roman"/>
          <w:szCs w:val="24"/>
        </w:rPr>
        <w:t xml:space="preserve">ροϋπολογισμό σ’ </w:t>
      </w:r>
      <w:r>
        <w:rPr>
          <w:rFonts w:eastAsia="Times New Roman"/>
          <w:szCs w:val="24"/>
        </w:rPr>
        <w:t xml:space="preserve">ένα δυσμενές ιστορικό περιβάλλον και για τη χώρα μας και σε μια ανησυχητική πορεία της Ευρώπης, αλλά και των Ηνωμένων Πολιτειών σε μια άγνωστη οδό, σε καινούργιες ατραπούς, ωστόσο η δουλειά μας είναι να συζητήσουμε και κυρίως να δράσουμε. </w:t>
      </w:r>
    </w:p>
    <w:p w14:paraId="488C4E1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w:t>
      </w:r>
      <w:r>
        <w:rPr>
          <w:rFonts w:eastAsia="Times New Roman"/>
          <w:szCs w:val="24"/>
        </w:rPr>
        <w:t xml:space="preserve">, όπως ήδη έχει </w:t>
      </w:r>
      <w:proofErr w:type="spellStart"/>
      <w:r>
        <w:rPr>
          <w:rFonts w:eastAsia="Times New Roman"/>
          <w:szCs w:val="24"/>
        </w:rPr>
        <w:t>περιγραφεί</w:t>
      </w:r>
      <w:proofErr w:type="spellEnd"/>
      <w:r>
        <w:rPr>
          <w:rFonts w:eastAsia="Times New Roman"/>
          <w:szCs w:val="24"/>
        </w:rPr>
        <w:t xml:space="preserve"> και από τους εισηγητές και από άλλους συναδέλφους, είναι ένας </w:t>
      </w:r>
      <w:r>
        <w:rPr>
          <w:rFonts w:eastAsia="Times New Roman"/>
          <w:szCs w:val="24"/>
        </w:rPr>
        <w:t>π</w:t>
      </w:r>
      <w:r>
        <w:rPr>
          <w:rFonts w:eastAsia="Times New Roman"/>
          <w:szCs w:val="24"/>
        </w:rPr>
        <w:t xml:space="preserve">ροϋπολογισμός ανάγκης, αλλά είναι και ένας </w:t>
      </w:r>
      <w:r>
        <w:rPr>
          <w:rFonts w:eastAsia="Times New Roman"/>
          <w:szCs w:val="24"/>
        </w:rPr>
        <w:t>π</w:t>
      </w:r>
      <w:r>
        <w:rPr>
          <w:rFonts w:eastAsia="Times New Roman"/>
          <w:szCs w:val="24"/>
        </w:rPr>
        <w:t>ροϋπολογισμός που έχει μια πολιτική σφραγίδα. Έχει τη βούληση, την επιθυμία αυτής της Κυβέρνησης, της Κυβέρνησης της Αριστ</w:t>
      </w:r>
      <w:r>
        <w:rPr>
          <w:rFonts w:eastAsia="Times New Roman"/>
          <w:szCs w:val="24"/>
        </w:rPr>
        <w:t xml:space="preserve">εράς, να είναι </w:t>
      </w:r>
      <w:proofErr w:type="spellStart"/>
      <w:r>
        <w:rPr>
          <w:rFonts w:eastAsia="Times New Roman"/>
          <w:szCs w:val="24"/>
        </w:rPr>
        <w:t>αντικυκλικός</w:t>
      </w:r>
      <w:proofErr w:type="spellEnd"/>
      <w:r>
        <w:rPr>
          <w:rFonts w:eastAsia="Times New Roman"/>
          <w:szCs w:val="24"/>
        </w:rPr>
        <w:t xml:space="preserve">, να μη βαθύνει τα </w:t>
      </w:r>
      <w:proofErr w:type="spellStart"/>
      <w:r>
        <w:rPr>
          <w:rFonts w:eastAsia="Times New Roman"/>
          <w:szCs w:val="24"/>
        </w:rPr>
        <w:t>υφεσιακά</w:t>
      </w:r>
      <w:proofErr w:type="spellEnd"/>
      <w:r>
        <w:rPr>
          <w:rFonts w:eastAsia="Times New Roman"/>
          <w:szCs w:val="24"/>
        </w:rPr>
        <w:t xml:space="preserve"> φαινόμενα, να προσπαθήσει να τα απαλύνει και κυρίως να έχει αυτή τη μέριμνα για την κοινωνία, τη μέριμνα για την κοινωνική συνοχή, για την υπεράσπιση του αδύναμου, του πλέον </w:t>
      </w:r>
      <w:proofErr w:type="spellStart"/>
      <w:r>
        <w:rPr>
          <w:rFonts w:eastAsia="Times New Roman"/>
          <w:szCs w:val="24"/>
        </w:rPr>
        <w:t>πληττόμενου</w:t>
      </w:r>
      <w:proofErr w:type="spellEnd"/>
      <w:r>
        <w:rPr>
          <w:rFonts w:eastAsia="Times New Roman"/>
          <w:szCs w:val="24"/>
        </w:rPr>
        <w:t xml:space="preserve">. </w:t>
      </w:r>
    </w:p>
    <w:p w14:paraId="488C4E1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Η πρόταση του</w:t>
      </w:r>
      <w:r>
        <w:rPr>
          <w:rFonts w:eastAsia="Times New Roman"/>
          <w:szCs w:val="24"/>
        </w:rPr>
        <w:t xml:space="preserve"> Ευκλείδη </w:t>
      </w:r>
      <w:proofErr w:type="spellStart"/>
      <w:r>
        <w:rPr>
          <w:rFonts w:eastAsia="Times New Roman"/>
          <w:szCs w:val="24"/>
        </w:rPr>
        <w:t>Τσακαλώτου</w:t>
      </w:r>
      <w:proofErr w:type="spellEnd"/>
      <w:r>
        <w:rPr>
          <w:rFonts w:eastAsia="Times New Roman"/>
          <w:szCs w:val="24"/>
        </w:rPr>
        <w:t xml:space="preserve"> σχετικά με τα πλεονάσματα, η πρόταση που έχει πέσει στο τραπέζι και δεν έχει λάβει απάντηση, αλλά πιστεύουμε ότι κάποια απάντηση θα δοθεί, για να ληφθεί δηλαδή το 1% από το πλεόνασμα 3,5% το οποίο προβλέπεται και να δοθεί ως κίνητρο γι</w:t>
      </w:r>
      <w:r>
        <w:rPr>
          <w:rFonts w:eastAsia="Times New Roman"/>
          <w:szCs w:val="24"/>
        </w:rPr>
        <w:t xml:space="preserve">α την παραγωγή, για την οικονομία, για τους ελεύθερους επαγγελματίες, για τους μικρομεσαίους, νομίζω ότι δείχνει όχι μόνο την </w:t>
      </w:r>
      <w:proofErr w:type="spellStart"/>
      <w:r>
        <w:rPr>
          <w:rFonts w:eastAsia="Times New Roman"/>
          <w:szCs w:val="24"/>
        </w:rPr>
        <w:t>αντικυκλικότητα</w:t>
      </w:r>
      <w:proofErr w:type="spellEnd"/>
      <w:r>
        <w:rPr>
          <w:rFonts w:eastAsia="Times New Roman"/>
          <w:szCs w:val="24"/>
        </w:rPr>
        <w:t xml:space="preserve"> του οικονομικού σχεδιασμού της Κυβέρνησης, όχι μόνο την ιδρυτική μέριμνα της Αριστεράς για την κοινωνική συνοχή κα</w:t>
      </w:r>
      <w:r>
        <w:rPr>
          <w:rFonts w:eastAsia="Times New Roman"/>
          <w:szCs w:val="24"/>
        </w:rPr>
        <w:t>ι την κοινωνική δικαιοσύνη, αλλά δείχνει και το μέτρο του πραγματισμού, τον ρεαλισμό, το πώς αντιλαμβάνεται η Αριστερά την πραγματική οικονομία και πώς είναι μπροστά, απαντώντας στα πραγματικά ερωτήματα.</w:t>
      </w:r>
    </w:p>
    <w:p w14:paraId="488C4E2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αυτή τη μέριμνα για ανακούφιση στο μέτρο του δυνα</w:t>
      </w:r>
      <w:r>
        <w:rPr>
          <w:rFonts w:eastAsia="Times New Roman" w:cs="Times New Roman"/>
          <w:szCs w:val="24"/>
        </w:rPr>
        <w:t xml:space="preserve">τού, θα πρέπει να εντάξουμε και τη χθεσινή εξαγγελία του Πρωθυπουργού. Η μείωση του ΦΠΑ στα </w:t>
      </w:r>
      <w:proofErr w:type="spellStart"/>
      <w:r>
        <w:rPr>
          <w:rFonts w:eastAsia="Times New Roman" w:cs="Times New Roman"/>
          <w:szCs w:val="24"/>
        </w:rPr>
        <w:t>πληττόμενα</w:t>
      </w:r>
      <w:proofErr w:type="spellEnd"/>
      <w:r>
        <w:rPr>
          <w:rFonts w:eastAsia="Times New Roman" w:cs="Times New Roman"/>
          <w:szCs w:val="24"/>
        </w:rPr>
        <w:t xml:space="preserve"> νησιά του Ανατολικού Αιγαίου ήταν ένα μέτρο </w:t>
      </w:r>
      <w:r>
        <w:rPr>
          <w:rFonts w:eastAsia="Times New Roman" w:cs="Times New Roman"/>
          <w:szCs w:val="24"/>
        </w:rPr>
        <w:lastRenderedPageBreak/>
        <w:t>που ίσως θα έπρεπε να το έχουμε λάβει από πέρ</w:t>
      </w:r>
      <w:r>
        <w:rPr>
          <w:rFonts w:eastAsia="Times New Roman" w:cs="Times New Roman"/>
          <w:szCs w:val="24"/>
        </w:rPr>
        <w:t>υ</w:t>
      </w:r>
      <w:r>
        <w:rPr>
          <w:rFonts w:eastAsia="Times New Roman" w:cs="Times New Roman"/>
          <w:szCs w:val="24"/>
        </w:rPr>
        <w:t>σι. Ξέραμε τα προβλήματα. Δεν μπορέσαμε να το περάσουμε στη δια</w:t>
      </w:r>
      <w:r>
        <w:rPr>
          <w:rFonts w:eastAsia="Times New Roman" w:cs="Times New Roman"/>
          <w:szCs w:val="24"/>
        </w:rPr>
        <w:t xml:space="preserve">πραγμάτευση, διότι απέναντι δεν έχεις ορθολογισμό, αλλά μια θεολογία εμμονών, έναν φονταμενταλισμό. Ωστόσο, είναι ένα απολύτως δίκαιο μέτρο. Και νομίζω ότι δεν θα υπάρξει καμμία φωνή, από καμμία πτέρυγα του Κοινοβουλίου που να το αμφισβητήσει. </w:t>
      </w:r>
    </w:p>
    <w:p w14:paraId="488C4E2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Κατά τον ίδ</w:t>
      </w:r>
      <w:r>
        <w:rPr>
          <w:rFonts w:eastAsia="Times New Roman" w:cs="Times New Roman"/>
          <w:szCs w:val="24"/>
        </w:rPr>
        <w:t xml:space="preserve">ιο τρόπο, νομίζω, από αυτή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το να διατεθούν 600 εκατομμύρια ευρώ για την ανακούφιση των χαμηλοσυνταξιούχων, θεωρώ ότι δεν κινείται μόνο από ανθρωπιστικό ελατήριο, αλλά και από μια τιμιότητα απέναντι στους ανθρώπους αυτούς οι οποί</w:t>
      </w:r>
      <w:r>
        <w:rPr>
          <w:rFonts w:eastAsia="Times New Roman" w:cs="Times New Roman"/>
          <w:szCs w:val="24"/>
        </w:rPr>
        <w:t xml:space="preserve">οι είδαν να περιστέλλεται ήδη η μικρή τους σύνταξη, αλλά και με μια άμεση κατανόηση αυτής της </w:t>
      </w:r>
      <w:proofErr w:type="spellStart"/>
      <w:r>
        <w:rPr>
          <w:rFonts w:eastAsia="Times New Roman" w:cs="Times New Roman"/>
          <w:szCs w:val="24"/>
        </w:rPr>
        <w:t>ασφυκτιώσας</w:t>
      </w:r>
      <w:proofErr w:type="spellEnd"/>
      <w:r>
        <w:rPr>
          <w:rFonts w:eastAsia="Times New Roman" w:cs="Times New Roman"/>
          <w:szCs w:val="24"/>
        </w:rPr>
        <w:t xml:space="preserve"> αγοράς. Θα πέσουν 600 εκατομμύρια ευρώ τον επόμενο μήνα σε αυτή την αγορά. Ήδη οι επιχειρηματίες το χαιρετίζουν. Δεν είναι ούτε </w:t>
      </w:r>
      <w:proofErr w:type="spellStart"/>
      <w:r>
        <w:rPr>
          <w:rFonts w:eastAsia="Times New Roman" w:cs="Times New Roman"/>
          <w:szCs w:val="24"/>
        </w:rPr>
        <w:t>συριζαίοι</w:t>
      </w:r>
      <w:proofErr w:type="spellEnd"/>
      <w:r>
        <w:rPr>
          <w:rFonts w:eastAsia="Times New Roman" w:cs="Times New Roman"/>
          <w:szCs w:val="24"/>
        </w:rPr>
        <w:t>, ούτε αριστε</w:t>
      </w:r>
      <w:r>
        <w:rPr>
          <w:rFonts w:eastAsia="Times New Roman" w:cs="Times New Roman"/>
          <w:szCs w:val="24"/>
        </w:rPr>
        <w:t>ροί. Δεν είναι, ό</w:t>
      </w:r>
      <w:r>
        <w:rPr>
          <w:rFonts w:eastAsia="Times New Roman" w:cs="Times New Roman"/>
          <w:szCs w:val="24"/>
        </w:rPr>
        <w:lastRenderedPageBreak/>
        <w:t>μως, και ανεδαφικοί. Δεν κατακλύζονται από την κακεντρέχεια και τον παραλογισμό που διατρέχουν ορισμένους αντιπολιτευόμενους. Ο Πρόεδρος του Συνδέσμου Τουριστικών Επιχειρήσεων, ο κ. Ανδρεάδης, χθες το βράδυ το χαιρέτισε. Όλοι οι έμποροι κα</w:t>
      </w:r>
      <w:r>
        <w:rPr>
          <w:rFonts w:eastAsia="Times New Roman" w:cs="Times New Roman"/>
          <w:szCs w:val="24"/>
        </w:rPr>
        <w:t xml:space="preserve">ταλαβαίνουν τι θα γίνει. Είναι χρήματα τα οποία αμέσως θα </w:t>
      </w:r>
      <w:proofErr w:type="spellStart"/>
      <w:r>
        <w:rPr>
          <w:rFonts w:eastAsia="Times New Roman" w:cs="Times New Roman"/>
          <w:szCs w:val="24"/>
        </w:rPr>
        <w:t>απορροφηθούν</w:t>
      </w:r>
      <w:proofErr w:type="spellEnd"/>
      <w:r>
        <w:rPr>
          <w:rFonts w:eastAsia="Times New Roman" w:cs="Times New Roman"/>
          <w:szCs w:val="24"/>
        </w:rPr>
        <w:t xml:space="preserve"> από την αγορά, θα δώσουν μια τόνωση και θα δημιουργήσουν ένα ευνοϊκότερο κλίμα.</w:t>
      </w:r>
    </w:p>
    <w:p w14:paraId="488C4E2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Δεν νομίζω ότι μπορεί κανείς βάσιμα και με τεκμηρίωση να πει ότι αυτά είναι μέτρα προεκλογικής παροχής. Ο</w:t>
      </w:r>
      <w:r>
        <w:rPr>
          <w:rFonts w:eastAsia="Times New Roman" w:cs="Times New Roman"/>
          <w:szCs w:val="24"/>
        </w:rPr>
        <w:t>ύτε μόνιμο χαρακτήρα έχουν, ούτε αλλάζουν τη ροή των γεγονότων. Δίνουν μια ανακούφιση στον κόσμο και κυρίως δίνουν το συμβολικό και το έμπρακτο μήνυμα ότι αυτή η Κυβέρνηση, αυτή η παράταξη είναι πλάι στον κόσμο της εργασίας, είναι πλάι στην κοινωνία, προσπ</w:t>
      </w:r>
      <w:r>
        <w:rPr>
          <w:rFonts w:eastAsia="Times New Roman" w:cs="Times New Roman"/>
          <w:szCs w:val="24"/>
        </w:rPr>
        <w:t xml:space="preserve">αθεί, με όλες τις δυνάμεις που διαθέτει, να άρει τους όρους κοινωνικού αποκλεισμού και κοινωνικής αδικίας. </w:t>
      </w:r>
    </w:p>
    <w:p w14:paraId="488C4E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ας μπούμε και στον </w:t>
      </w:r>
      <w:r>
        <w:rPr>
          <w:rFonts w:eastAsia="Times New Roman" w:cs="Times New Roman"/>
          <w:szCs w:val="24"/>
        </w:rPr>
        <w:t>π</w:t>
      </w:r>
      <w:r>
        <w:rPr>
          <w:rFonts w:eastAsia="Times New Roman" w:cs="Times New Roman"/>
          <w:szCs w:val="24"/>
        </w:rPr>
        <w:t xml:space="preserve">ροϋπολογισμό και με βάση αυτά που έχουν </w:t>
      </w:r>
      <w:proofErr w:type="spellStart"/>
      <w:r>
        <w:rPr>
          <w:rFonts w:eastAsia="Times New Roman" w:cs="Times New Roman"/>
          <w:szCs w:val="24"/>
        </w:rPr>
        <w:t>τελεστεί</w:t>
      </w:r>
      <w:proofErr w:type="spellEnd"/>
      <w:r>
        <w:rPr>
          <w:rFonts w:eastAsia="Times New Roman" w:cs="Times New Roman"/>
          <w:szCs w:val="24"/>
        </w:rPr>
        <w:t xml:space="preserve"> τον περασμένο ένα, ενάμιση χρόνο. Θα ήθελα να μείνω σε </w:t>
      </w:r>
      <w:r>
        <w:rPr>
          <w:rFonts w:eastAsia="Times New Roman" w:cs="Times New Roman"/>
          <w:szCs w:val="24"/>
        </w:rPr>
        <w:lastRenderedPageBreak/>
        <w:t>δύο τομείς όπου φαίνεται καθαρά πότε μια κυβέρνηση κάνει πολιτικές επιλογές. Εγώ θεωρώ ότι στα δύο πεδία, στα οποία μπορούμε βάσιμα να δούμε το πολιτικό</w:t>
      </w:r>
      <w:r>
        <w:rPr>
          <w:rFonts w:eastAsia="Times New Roman" w:cs="Times New Roman"/>
          <w:szCs w:val="24"/>
        </w:rPr>
        <w:t xml:space="preserve"> στίγμα της Κυβέρνηση ΣΥΡΙΖΑ, είναι η </w:t>
      </w:r>
      <w:r>
        <w:rPr>
          <w:rFonts w:eastAsia="Times New Roman" w:cs="Times New Roman"/>
          <w:szCs w:val="24"/>
        </w:rPr>
        <w:t>π</w:t>
      </w:r>
      <w:r>
        <w:rPr>
          <w:rFonts w:eastAsia="Times New Roman" w:cs="Times New Roman"/>
          <w:szCs w:val="24"/>
        </w:rPr>
        <w:t xml:space="preserve">αιδεία και η </w:t>
      </w:r>
      <w:r>
        <w:rPr>
          <w:rFonts w:eastAsia="Times New Roman" w:cs="Times New Roman"/>
          <w:szCs w:val="24"/>
        </w:rPr>
        <w:t>υ</w:t>
      </w:r>
      <w:r>
        <w:rPr>
          <w:rFonts w:eastAsia="Times New Roman" w:cs="Times New Roman"/>
          <w:szCs w:val="24"/>
        </w:rPr>
        <w:t>γεία. Είναι τα δύο κατ</w:t>
      </w:r>
      <w:r>
        <w:rPr>
          <w:rFonts w:eastAsia="Times New Roman" w:cs="Times New Roman"/>
          <w:szCs w:val="24"/>
        </w:rPr>
        <w:t xml:space="preserve">’ </w:t>
      </w:r>
      <w:r>
        <w:rPr>
          <w:rFonts w:eastAsia="Times New Roman" w:cs="Times New Roman"/>
          <w:szCs w:val="24"/>
        </w:rPr>
        <w:t>εξοχήν πεδία</w:t>
      </w:r>
      <w:r>
        <w:rPr>
          <w:rFonts w:eastAsia="Times New Roman" w:cs="Times New Roman"/>
          <w:szCs w:val="24"/>
        </w:rPr>
        <w:t>,</w:t>
      </w:r>
      <w:r>
        <w:rPr>
          <w:rFonts w:eastAsia="Times New Roman" w:cs="Times New Roman"/>
          <w:szCs w:val="24"/>
        </w:rPr>
        <w:t xml:space="preserve"> στα οποία δοκιμάζεται η δημοκρατία. Εκεί θα δει ο πολίτης εμπράκτως την ισοπολιτεία, την ισότητα, την κοινωνική δικαιοσύνη. </w:t>
      </w:r>
    </w:p>
    <w:p w14:paraId="488C4E2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π</w:t>
      </w:r>
      <w:r>
        <w:rPr>
          <w:rFonts w:eastAsia="Times New Roman" w:cs="Times New Roman"/>
          <w:szCs w:val="24"/>
        </w:rPr>
        <w:t>αιδεία έχω να πω το εξής, το οποίο</w:t>
      </w:r>
      <w:r>
        <w:rPr>
          <w:rFonts w:eastAsia="Times New Roman" w:cs="Times New Roman"/>
          <w:szCs w:val="24"/>
        </w:rPr>
        <w:t xml:space="preserve"> και ανέφεραν συνάδελφοι Βουλευτές από το Βήμα: Στην ανά τριετία μέτρηση </w:t>
      </w:r>
      <w:r>
        <w:rPr>
          <w:rFonts w:eastAsia="Times New Roman" w:cs="Times New Roman"/>
          <w:szCs w:val="24"/>
          <w:lang w:val="en-US"/>
        </w:rPr>
        <w:t>PISA</w:t>
      </w:r>
      <w:r>
        <w:rPr>
          <w:rFonts w:eastAsia="Times New Roman" w:cs="Times New Roman"/>
          <w:szCs w:val="24"/>
        </w:rPr>
        <w:t xml:space="preserve"> του ΟΟΣΑ υπήρξε διαπίστωση ότι οι Έλληνες έχουν προβλήματα κατανόησης της ύλης και βασικών εννοιών. Νομίζω ότι οι αλλαγές τις οποίες άρχισε να προωθεί ο Νίκος Φίλης στο Υπουργείο</w:t>
      </w:r>
      <w:r>
        <w:rPr>
          <w:rFonts w:eastAsia="Times New Roman" w:cs="Times New Roman"/>
          <w:szCs w:val="24"/>
        </w:rPr>
        <w:t xml:space="preserve"> Παιδείας -οι οποίες δεν ήταν οι θεαματικές και αυτές οι οποίες συνήθως ακούγονται- ήταν αλλαγές στον πυρήνα της υποχρεωτικής εκπαίδευσης, στη στοιχειώδη εκπαίδευση, στην άρση του </w:t>
      </w:r>
      <w:proofErr w:type="spellStart"/>
      <w:r>
        <w:rPr>
          <w:rFonts w:eastAsia="Times New Roman" w:cs="Times New Roman"/>
          <w:szCs w:val="24"/>
        </w:rPr>
        <w:t>εξετασιοκεντρικού</w:t>
      </w:r>
      <w:proofErr w:type="spellEnd"/>
      <w:r>
        <w:rPr>
          <w:rFonts w:eastAsia="Times New Roman" w:cs="Times New Roman"/>
          <w:szCs w:val="24"/>
        </w:rPr>
        <w:t xml:space="preserve"> τρόπου του </w:t>
      </w:r>
      <w:r>
        <w:rPr>
          <w:rFonts w:eastAsia="Times New Roman" w:cs="Times New Roman"/>
          <w:szCs w:val="24"/>
        </w:rPr>
        <w:t>γ</w:t>
      </w:r>
      <w:r>
        <w:rPr>
          <w:rFonts w:eastAsia="Times New Roman" w:cs="Times New Roman"/>
          <w:szCs w:val="24"/>
        </w:rPr>
        <w:t>υμνασίου και στην ώθηση της μάθη</w:t>
      </w:r>
      <w:r>
        <w:rPr>
          <w:rFonts w:eastAsia="Times New Roman" w:cs="Times New Roman"/>
          <w:szCs w:val="24"/>
        </w:rPr>
        <w:lastRenderedPageBreak/>
        <w:t xml:space="preserve">σης σαν χαρά, </w:t>
      </w:r>
      <w:r>
        <w:rPr>
          <w:rFonts w:eastAsia="Times New Roman" w:cs="Times New Roman"/>
          <w:szCs w:val="24"/>
        </w:rPr>
        <w:t xml:space="preserve">σαν συμμετοχή, σαν πρακτική και όχι έναν διάδρομο διαρκών εξετάσεων. Αυτά ελάχιστα έχουν επισημανθεί και στο Κοινοβούλιο και στον Τύπο.  </w:t>
      </w:r>
    </w:p>
    <w:p w14:paraId="488C4E25"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Έχουν επισημανθεί, βεβαίως, από τους καλόπιστους εκπαιδευτικούς, οι οποίοι υποδέχθηκαν όλα αυτά τα μέτρα με πραγματική</w:t>
      </w:r>
      <w:r>
        <w:rPr>
          <w:rFonts w:eastAsia="Times New Roman"/>
          <w:szCs w:val="24"/>
        </w:rPr>
        <w:t xml:space="preserve"> ανακούφιση και μερικές φορές με έκπληξη. </w:t>
      </w:r>
    </w:p>
    <w:p w14:paraId="488C4E26"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Πολιτική επιλογή είναι να δώσεις έμφαση στο σχολείο ειδικής αγωγής, να μην αφήσεις παιδιά με ειδικές ανάγκες εκτός κοινωνίας. Και αυτό έγινε από την Κυβέρνηση. Πολιτική επιλογή είναι να ξαναφτιάξεις το επαγγελματι</w:t>
      </w:r>
      <w:r>
        <w:rPr>
          <w:rFonts w:eastAsia="Times New Roman"/>
          <w:szCs w:val="24"/>
        </w:rPr>
        <w:t xml:space="preserve">κό λύκειο, για να μην αφήσεις εκτός κοινωνίας τα παιδιά που δεν θα πάνε στο πανεπιστήμιο. Αυτό είναι πολιτική επιλογή. Αυτό είναι </w:t>
      </w:r>
      <w:r>
        <w:rPr>
          <w:rFonts w:eastAsia="Times New Roman"/>
          <w:szCs w:val="24"/>
        </w:rPr>
        <w:t>δ</w:t>
      </w:r>
      <w:r>
        <w:rPr>
          <w:rFonts w:eastAsia="Times New Roman"/>
          <w:szCs w:val="24"/>
        </w:rPr>
        <w:t xml:space="preserve">ημοκρατία. </w:t>
      </w:r>
    </w:p>
    <w:p w14:paraId="488C4E27"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Πολιτική επιλογή είναι να βάλεις στην πρωτοβάθμια περίθαλψη δυόμισι εκατομμύρια ανασφάλιστους. Ο αριθμός αυτός εί</w:t>
      </w:r>
      <w:r>
        <w:rPr>
          <w:rFonts w:eastAsia="Times New Roman"/>
          <w:szCs w:val="24"/>
        </w:rPr>
        <w:t xml:space="preserve">ναι κοινωνία, είναι </w:t>
      </w:r>
      <w:r>
        <w:rPr>
          <w:rFonts w:eastAsia="Times New Roman"/>
          <w:szCs w:val="24"/>
        </w:rPr>
        <w:lastRenderedPageBreak/>
        <w:t xml:space="preserve">το ένα τέταρτο του ελληνικού πληθυσμού. Κι εκεί δόθηκαν μάχες να εξευρεθούν πόροι, να </w:t>
      </w:r>
      <w:proofErr w:type="spellStart"/>
      <w:r>
        <w:rPr>
          <w:rFonts w:eastAsia="Times New Roman"/>
          <w:szCs w:val="24"/>
        </w:rPr>
        <w:t>εξορθολογιστεί</w:t>
      </w:r>
      <w:proofErr w:type="spellEnd"/>
      <w:r>
        <w:rPr>
          <w:rFonts w:eastAsia="Times New Roman"/>
          <w:szCs w:val="24"/>
        </w:rPr>
        <w:t xml:space="preserve"> το σύστημα, να βρεθούν ευρωπαϊκά κονδύλια, να αναμορφωθεί ο </w:t>
      </w:r>
      <w:r>
        <w:rPr>
          <w:rFonts w:eastAsia="Times New Roman"/>
          <w:szCs w:val="24"/>
        </w:rPr>
        <w:t>π</w:t>
      </w:r>
      <w:r>
        <w:rPr>
          <w:rFonts w:eastAsia="Times New Roman"/>
          <w:szCs w:val="24"/>
        </w:rPr>
        <w:t>ροϋπολογισμός και -ένα στοιχείο που είπε χθες ο Αναπληρωτής Υπουργός Υγεία</w:t>
      </w:r>
      <w:r>
        <w:rPr>
          <w:rFonts w:eastAsia="Times New Roman"/>
          <w:szCs w:val="24"/>
        </w:rPr>
        <w:t xml:space="preserve">ς- για πρώτη φορά ο ΕΟΠΥΥ να επιστρέψει έσοδα, 530 εκατομμύρια, στο Εθνικό Σύστημα Υγείας. </w:t>
      </w:r>
    </w:p>
    <w:p w14:paraId="488C4E28"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Πρέπει και γι’ αυτά να αναρωτηθούμε. Για το γεγονός ότι μια χρηστή, ενάρετη και κυρίως φωτισμένη δημοκρατική διακυβέρνηση παράγει και έσοδα, παράγει πλούτο και τον </w:t>
      </w:r>
      <w:r>
        <w:rPr>
          <w:rFonts w:eastAsia="Times New Roman"/>
          <w:szCs w:val="24"/>
        </w:rPr>
        <w:t xml:space="preserve">επιστρέφει στην κοινωνία. Νομίζω ότι αυτή είναι η μεγάλη γραμμή της Κυβέρνησης και σε αυτόν τον </w:t>
      </w:r>
      <w:r>
        <w:rPr>
          <w:rFonts w:eastAsia="Times New Roman"/>
          <w:szCs w:val="24"/>
        </w:rPr>
        <w:t>π</w:t>
      </w:r>
      <w:r>
        <w:rPr>
          <w:rFonts w:eastAsia="Times New Roman"/>
          <w:szCs w:val="24"/>
        </w:rPr>
        <w:t>ροϋπολογισμό ανάγκης διαφαίνονται αυτοί οι πολιτικοί σχεδιασμοί, όπως και μια μέριμνα, ώστε κάθε τομέας της δημόσιας διοίκησης, κάθε πεδίο του δημόσιου βίου να</w:t>
      </w:r>
      <w:r>
        <w:rPr>
          <w:rFonts w:eastAsia="Times New Roman"/>
          <w:szCs w:val="24"/>
        </w:rPr>
        <w:t xml:space="preserve"> μπορεί να είναι παραγωγικός, να μπορεί να υποστηρίζει την πραγματική κοινωνία, να υπηρετεί τον πολίτη. </w:t>
      </w:r>
    </w:p>
    <w:p w14:paraId="488C4E29"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Και κάτι τελευταίο. Γίνεται ένας διαγωνισμός συχνά -και μέσα στο Κοινοβούλιο και σε άλλα δημόσια </w:t>
      </w:r>
      <w:r>
        <w:rPr>
          <w:rFonts w:eastAsia="Times New Roman"/>
          <w:szCs w:val="24"/>
          <w:lang w:val="en-US"/>
        </w:rPr>
        <w:t>fora</w:t>
      </w:r>
      <w:r>
        <w:rPr>
          <w:rFonts w:eastAsia="Times New Roman"/>
          <w:szCs w:val="24"/>
        </w:rPr>
        <w:t xml:space="preserve">- για το ποιος διαχειρίζεται τη μιζέρια </w:t>
      </w:r>
      <w:r>
        <w:rPr>
          <w:rFonts w:eastAsia="Times New Roman"/>
          <w:szCs w:val="24"/>
        </w:rPr>
        <w:lastRenderedPageBreak/>
        <w:t>καλύτερα κ</w:t>
      </w:r>
      <w:r>
        <w:rPr>
          <w:rFonts w:eastAsia="Times New Roman"/>
          <w:szCs w:val="24"/>
        </w:rPr>
        <w:t>αι μάλιστα πάνω σε ένα υπέδαφος ενός διχαστικού και εμπρηστικού λόγου, ενός κλίματος διχασμού. Νομίζω ότι το τελευταίο πράγμα που έχει ανάγκη η χώρα μέσα σε αυτή την ιστορική περιπέτεια και αυτό το ιστορικό μεταίχμιο, είναι ένας άγονος διχασμός, ένας λόγος</w:t>
      </w:r>
      <w:r>
        <w:rPr>
          <w:rFonts w:eastAsia="Times New Roman"/>
          <w:szCs w:val="24"/>
        </w:rPr>
        <w:t xml:space="preserve"> μίσους. </w:t>
      </w:r>
    </w:p>
    <w:p w14:paraId="488C4E2A"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Αυτό που χρειάζεται η κοινωνία -και από το πολιτικό σύστημα, από τους αιρετούς δηλαδή και όχι τους επαγγελματίες- είναι να δείξουμε κουράγιο και χαραμάδες, παράθυρα. Να πάμε σε μια αλλαγή παραδείγματος, να θυμηθούμε παλιές αρετές, ακόμη και φιλοσ</w:t>
      </w:r>
      <w:r>
        <w:rPr>
          <w:rFonts w:eastAsia="Times New Roman"/>
          <w:szCs w:val="24"/>
        </w:rPr>
        <w:t xml:space="preserve">οφικά παραδείγματα, όπως το παράδειγμα της αλεπούς και του σκαντζόχοιρου που έλεγε ο ποιητής Αρχίλοχος. Η αλεπού ξέρει πολλά πράγματα, ο σκαντζόχοιρος ξέρει ένα μόνο και σπουδαίο. Νομίζω ότι η ιστορική συγκυρία απαιτεί από μας να είμαστε αλεπούδες σε όλον </w:t>
      </w:r>
      <w:r>
        <w:rPr>
          <w:rFonts w:eastAsia="Times New Roman"/>
          <w:szCs w:val="24"/>
        </w:rPr>
        <w:t xml:space="preserve">τον πρακτικό βίο, σε όλες τις πράξεις και τις κινήσεις μας, να είμαστε προσαρμοστικοί στην πραγματικότητα και σκαντζόχοιροι σε ένα πράγμα, στην ηθική στάση απέναντι στην κοινωνία, στην ηθική στάση απέναντι στον πολιτικό βίο. Εκεί, ναι, είναι ένα σπουδαίο </w:t>
      </w:r>
      <w:r>
        <w:rPr>
          <w:rFonts w:eastAsia="Times New Roman"/>
          <w:szCs w:val="24"/>
        </w:rPr>
        <w:lastRenderedPageBreak/>
        <w:t>π</w:t>
      </w:r>
      <w:r>
        <w:rPr>
          <w:rFonts w:eastAsia="Times New Roman"/>
          <w:szCs w:val="24"/>
        </w:rPr>
        <w:t xml:space="preserve">ράγμα. Προσηλωμένοι σε ένα. Και σε αυτή την κατεύθυνση, να επιδιώξουμε να προκαλέσουμε τις ελάχιστες δυνατές, αλλά αναγκαίες, συναινέσεις στα μεγάλα εθνικά και ιστορικά προβλήματα. </w:t>
      </w:r>
    </w:p>
    <w:p w14:paraId="488C4E2B"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Έχουμε μπροστά μας το κυπριακό. Θα πρέπει η συζήτηση να γίνει με μεγάλη σο</w:t>
      </w:r>
      <w:r>
        <w:rPr>
          <w:rFonts w:eastAsia="Times New Roman"/>
          <w:szCs w:val="24"/>
        </w:rPr>
        <w:t xml:space="preserve">βαρότητα, με σύνεση και νηφαλιότητα και να επιδιώξουμε συνθέσεις και συναινέσεις. Η στάση μας στο Αιγαίο απέναντι στην επιθετικότητα του </w:t>
      </w:r>
      <w:proofErr w:type="spellStart"/>
      <w:r>
        <w:rPr>
          <w:rFonts w:eastAsia="Times New Roman"/>
          <w:szCs w:val="24"/>
        </w:rPr>
        <w:t>Ερντογάν</w:t>
      </w:r>
      <w:proofErr w:type="spellEnd"/>
      <w:r>
        <w:rPr>
          <w:rFonts w:eastAsia="Times New Roman"/>
          <w:szCs w:val="24"/>
        </w:rPr>
        <w:t xml:space="preserve"> απαιτεί σοβαρότητα, νηφαλιότητα, σύνεση και ουσιώδη πατριωτισμό, ούτε δημαγωγία ούτε πατριδοκαπηλία. Απαιτεί σ</w:t>
      </w:r>
      <w:r>
        <w:rPr>
          <w:rFonts w:eastAsia="Times New Roman"/>
          <w:szCs w:val="24"/>
        </w:rPr>
        <w:t>οβαρότητα και νηφαλιότητα απέναντι στην ιστορία.</w:t>
      </w:r>
    </w:p>
    <w:p w14:paraId="488C4E2C"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παρακαλώ ολοκληρώστε.</w:t>
      </w:r>
    </w:p>
    <w:p w14:paraId="488C4E2D"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ΝΙΚΟΛΑΟΣ ΞΥΔΑΚΗΣ:</w:t>
      </w:r>
      <w:r>
        <w:rPr>
          <w:rFonts w:eastAsia="Times New Roman"/>
          <w:szCs w:val="24"/>
        </w:rPr>
        <w:t xml:space="preserve"> Είκοσι δευτερόλεπτα, κύριε Πρόεδρε.</w:t>
      </w:r>
    </w:p>
    <w:p w14:paraId="488C4E2E"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Η μεγάλη ιστορία μας </w:t>
      </w:r>
      <w:r>
        <w:rPr>
          <w:rFonts w:eastAsia="Times New Roman"/>
          <w:szCs w:val="24"/>
        </w:rPr>
        <w:t>κ</w:t>
      </w:r>
      <w:r>
        <w:rPr>
          <w:rFonts w:eastAsia="Times New Roman"/>
          <w:szCs w:val="24"/>
        </w:rPr>
        <w:t>τυπάει την πόρτα. Δεν μπορούμε να κοκορευόμαστε δεξιά και αρ</w:t>
      </w:r>
      <w:r>
        <w:rPr>
          <w:rFonts w:eastAsia="Times New Roman"/>
          <w:szCs w:val="24"/>
        </w:rPr>
        <w:t xml:space="preserve">ιστερά. </w:t>
      </w:r>
    </w:p>
    <w:p w14:paraId="488C4E2F"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 xml:space="preserve">Στη χρονιά αυτή που κλείνουμε, με τον </w:t>
      </w:r>
      <w:r>
        <w:rPr>
          <w:rFonts w:eastAsia="Times New Roman"/>
          <w:szCs w:val="24"/>
        </w:rPr>
        <w:t>π</w:t>
      </w:r>
      <w:r>
        <w:rPr>
          <w:rFonts w:eastAsia="Times New Roman"/>
          <w:szCs w:val="24"/>
        </w:rPr>
        <w:t xml:space="preserve">ροϋπολογισμό, αλλά και στη δύσκολη χρονιά που έρχεται, νομίζω ότι με αυτές τις δύσκολες, αλλά απολύτως αναγκαίες ιδιότητες και αρετές, πρέπει να πορευτούμε. </w:t>
      </w:r>
    </w:p>
    <w:p w14:paraId="488C4E30"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Σας ευχαριστώ πολύ.</w:t>
      </w:r>
    </w:p>
    <w:p w14:paraId="488C4E31"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center"/>
        <w:rPr>
          <w:rFonts w:eastAsia="Times New Roman"/>
          <w:szCs w:val="24"/>
        </w:rPr>
      </w:pPr>
      <w:r>
        <w:rPr>
          <w:rFonts w:eastAsia="Times New Roman"/>
          <w:szCs w:val="24"/>
        </w:rPr>
        <w:t xml:space="preserve">(Χειροκροτήματα από την </w:t>
      </w:r>
      <w:r>
        <w:rPr>
          <w:rFonts w:eastAsia="Times New Roman"/>
          <w:szCs w:val="24"/>
        </w:rPr>
        <w:t>πτέρυγα του ΣΥΡΙΖΑ)</w:t>
      </w:r>
    </w:p>
    <w:p w14:paraId="488C4E32"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Τον λόγο έχει τώρα ο συνάδελφος κ. Γεώργιος Κουμουτσάκος από τη Νέα Δημοκρατία. </w:t>
      </w:r>
    </w:p>
    <w:p w14:paraId="488C4E33"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ΓΕΩΡΓΙΟΣ ΚΟΥΜΟΥΤΣΑΚΟΣ:</w:t>
      </w:r>
      <w:r>
        <w:rPr>
          <w:rFonts w:eastAsia="Times New Roman"/>
          <w:szCs w:val="24"/>
        </w:rPr>
        <w:t xml:space="preserve"> Ευχαριστώ, κύριε Πρόεδρε.</w:t>
      </w:r>
    </w:p>
    <w:p w14:paraId="488C4E34"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Κυρίες και κύριοι συνάδελφοι, ο </w:t>
      </w:r>
      <w:r>
        <w:rPr>
          <w:rFonts w:eastAsia="Times New Roman"/>
          <w:szCs w:val="24"/>
        </w:rPr>
        <w:t>π</w:t>
      </w:r>
      <w:r>
        <w:rPr>
          <w:rFonts w:eastAsia="Times New Roman"/>
          <w:szCs w:val="24"/>
        </w:rPr>
        <w:t>ροϋπολογισμός που συζητάει η Εθνική Αντιπροσωπεία, είναι προϋπολογισμός παράτασης της μιζέριας. Και αυτό δεν αλλάζει με την επιστροφή μέρους, μόνο</w:t>
      </w:r>
      <w:r>
        <w:rPr>
          <w:rFonts w:eastAsia="Times New Roman"/>
          <w:szCs w:val="24"/>
        </w:rPr>
        <w:t>ν</w:t>
      </w:r>
      <w:r>
        <w:rPr>
          <w:rFonts w:eastAsia="Times New Roman"/>
          <w:szCs w:val="24"/>
        </w:rPr>
        <w:t xml:space="preserve">, εκείνων που πολλαπλάσια έχετε πάρει από τους αδύναμους και τους συνταξιούχους τα τελευταία δύο χρόνια. </w:t>
      </w:r>
    </w:p>
    <w:p w14:paraId="488C4E3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Θυμ</w:t>
      </w:r>
      <w:r>
        <w:rPr>
          <w:rFonts w:eastAsia="Times New Roman"/>
          <w:szCs w:val="24"/>
        </w:rPr>
        <w:t xml:space="preserve">ίζω ότι όταν η </w:t>
      </w:r>
      <w:r>
        <w:rPr>
          <w:rFonts w:eastAsia="Times New Roman"/>
          <w:szCs w:val="24"/>
        </w:rPr>
        <w:t>κ</w:t>
      </w:r>
      <w:r>
        <w:rPr>
          <w:rFonts w:eastAsia="Times New Roman"/>
          <w:szCs w:val="24"/>
        </w:rPr>
        <w:t>υβέρνηση Σαμαρά έδινε 500 εκατομμύρια κοινωνικό μέρισμα -εσείς δίνετε 600 εκατομμύρια- σε μια εποχή που είχε μειώσει την εισφορά αλληλεγγύης κατά 30%, που είχε μειώσει τον φόρο στο πετρέλαιο θέρμανσης, που είχε μειώσει τον ΦΠΑ στην εστίαση,</w:t>
      </w:r>
      <w:r>
        <w:rPr>
          <w:rFonts w:eastAsia="Times New Roman"/>
          <w:szCs w:val="24"/>
        </w:rPr>
        <w:t xml:space="preserve"> δηλαδή όταν είχε μειώσει την φορολογία, τότε </w:t>
      </w:r>
      <w:r>
        <w:rPr>
          <w:rFonts w:eastAsia="Times New Roman"/>
          <w:szCs w:val="24"/>
        </w:rPr>
        <w:t xml:space="preserve">ο </w:t>
      </w:r>
      <w:r>
        <w:rPr>
          <w:rFonts w:eastAsia="Times New Roman"/>
          <w:szCs w:val="24"/>
        </w:rPr>
        <w:t xml:space="preserve">αρχηγός σας από τα Ιωάννινα </w:t>
      </w:r>
      <w:r>
        <w:rPr>
          <w:rFonts w:eastAsia="Times New Roman"/>
          <w:szCs w:val="24"/>
        </w:rPr>
        <w:t xml:space="preserve">μιλούσε </w:t>
      </w:r>
      <w:r>
        <w:rPr>
          <w:rFonts w:eastAsia="Times New Roman"/>
          <w:szCs w:val="24"/>
        </w:rPr>
        <w:t xml:space="preserve">για πράξη ντροπής. </w:t>
      </w:r>
    </w:p>
    <w:p w14:paraId="488C4E3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Αν τότε, λοιπόν, ήταν πράξη ντροπής τα 500 εκατομμύρια με μείωση της φορολογίας, τα 600 εκατομμύρια με μια σφαγιαστική φορολογία τι είναι; </w:t>
      </w:r>
    </w:p>
    <w:p w14:paraId="488C4E37" w14:textId="77777777" w:rsidR="00FF101B" w:rsidRDefault="00202D30">
      <w:pPr>
        <w:spacing w:line="600" w:lineRule="auto"/>
        <w:ind w:firstLine="720"/>
        <w:contextualSpacing/>
        <w:jc w:val="both"/>
        <w:rPr>
          <w:rFonts w:eastAsia="Times New Roman"/>
          <w:szCs w:val="24"/>
        </w:rPr>
      </w:pPr>
      <w:r>
        <w:rPr>
          <w:rFonts w:eastAsia="Times New Roman"/>
          <w:szCs w:val="24"/>
        </w:rPr>
        <w:t>Είναι ένα νέ</w:t>
      </w:r>
      <w:r>
        <w:rPr>
          <w:rFonts w:eastAsia="Times New Roman"/>
          <w:szCs w:val="24"/>
        </w:rPr>
        <w:t>ο σχέδιο εξαπάτησης που βρίσκεται σε εφαρμογή από χθες</w:t>
      </w:r>
      <w:r>
        <w:rPr>
          <w:rFonts w:eastAsia="Times New Roman"/>
          <w:szCs w:val="24"/>
        </w:rPr>
        <w:t>. Σ</w:t>
      </w:r>
      <w:r>
        <w:rPr>
          <w:rFonts w:eastAsia="Times New Roman"/>
          <w:szCs w:val="24"/>
        </w:rPr>
        <w:t xml:space="preserve">χέδιο εξαπάτησης των συνταξιούχων, των αδύναμων, του ελληνικού λαού, της ελληνικής οικονομίας και αυτό είναι </w:t>
      </w:r>
      <w:r>
        <w:rPr>
          <w:rFonts w:eastAsia="Times New Roman"/>
          <w:szCs w:val="24"/>
        </w:rPr>
        <w:t xml:space="preserve">η πραγματική </w:t>
      </w:r>
      <w:r>
        <w:rPr>
          <w:rFonts w:eastAsia="Times New Roman"/>
          <w:szCs w:val="24"/>
        </w:rPr>
        <w:t>ντροπή, γιατί δείχνει ότι δεν μαθαίνετε. Ως πότε θα επιχειρείτε να εξαπατάτε;</w:t>
      </w:r>
    </w:p>
    <w:p w14:paraId="488C4E3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 xml:space="preserve">φετινός </w:t>
      </w:r>
      <w:r>
        <w:rPr>
          <w:rFonts w:eastAsia="Times New Roman"/>
          <w:szCs w:val="24"/>
        </w:rPr>
        <w:t>π</w:t>
      </w:r>
      <w:r>
        <w:rPr>
          <w:rFonts w:eastAsia="Times New Roman"/>
          <w:szCs w:val="24"/>
        </w:rPr>
        <w:t>ροϋπολογισμός, όμως, είναι και προϋπολογισμός καταβύθισης της ελπίδας</w:t>
      </w:r>
      <w:r>
        <w:rPr>
          <w:rFonts w:eastAsia="Times New Roman"/>
          <w:szCs w:val="24"/>
        </w:rPr>
        <w:t>.</w:t>
      </w:r>
      <w:r>
        <w:rPr>
          <w:rFonts w:eastAsia="Times New Roman"/>
          <w:szCs w:val="24"/>
        </w:rPr>
        <w:t xml:space="preserve"> </w:t>
      </w:r>
      <w:r>
        <w:rPr>
          <w:rFonts w:eastAsia="Times New Roman"/>
          <w:szCs w:val="24"/>
        </w:rPr>
        <w:t>Α</w:t>
      </w:r>
      <w:r>
        <w:rPr>
          <w:rFonts w:eastAsia="Times New Roman"/>
          <w:szCs w:val="24"/>
        </w:rPr>
        <w:t xml:space="preserve">υτό επιβεβαίωσε το τελευταίο </w:t>
      </w:r>
      <w:proofErr w:type="spellStart"/>
      <w:r>
        <w:rPr>
          <w:rFonts w:eastAsia="Times New Roman"/>
          <w:szCs w:val="24"/>
          <w:lang w:val="en-US"/>
        </w:rPr>
        <w:t>Eurogroup</w:t>
      </w:r>
      <w:proofErr w:type="spellEnd"/>
      <w:r>
        <w:rPr>
          <w:rFonts w:eastAsia="Times New Roman"/>
          <w:szCs w:val="24"/>
        </w:rPr>
        <w:t xml:space="preserve">. </w:t>
      </w:r>
      <w:r>
        <w:rPr>
          <w:rFonts w:eastAsia="Times New Roman"/>
          <w:szCs w:val="24"/>
        </w:rPr>
        <w:t>Α</w:t>
      </w:r>
      <w:r>
        <w:rPr>
          <w:rFonts w:eastAsia="Times New Roman"/>
          <w:szCs w:val="24"/>
        </w:rPr>
        <w:t xml:space="preserve">κόμα </w:t>
      </w:r>
      <w:r>
        <w:rPr>
          <w:rFonts w:eastAsia="Times New Roman"/>
          <w:szCs w:val="24"/>
        </w:rPr>
        <w:lastRenderedPageBreak/>
        <w:t>σκληρότερα μέτρα, αξιολόγηση που δεν έχει κλείσει στο όνομα μικρών βελτιώσεων για το δημόσιο χρέος. Είναι όμως και προϋπολογισ</w:t>
      </w:r>
      <w:r>
        <w:rPr>
          <w:rFonts w:eastAsia="Times New Roman"/>
          <w:szCs w:val="24"/>
        </w:rPr>
        <w:t>μός πιστοποίησης της ακαταλληλότητας</w:t>
      </w:r>
      <w:r>
        <w:rPr>
          <w:rFonts w:eastAsia="Times New Roman"/>
          <w:szCs w:val="24"/>
        </w:rPr>
        <w:t>,</w:t>
      </w:r>
      <w:r>
        <w:rPr>
          <w:rFonts w:eastAsia="Times New Roman"/>
          <w:szCs w:val="24"/>
        </w:rPr>
        <w:t xml:space="preserve"> της αδυναμίας αυτής της Κυβέρνησης να διαχειριστεί το σύνολο των μεγάλων ζητημάτων της χώρας στην οικονομία, στο προσφυγικό και </w:t>
      </w:r>
      <w:r>
        <w:rPr>
          <w:rFonts w:eastAsia="Times New Roman"/>
          <w:szCs w:val="24"/>
        </w:rPr>
        <w:t xml:space="preserve">πρόσφατα </w:t>
      </w:r>
      <w:r>
        <w:rPr>
          <w:rFonts w:eastAsia="Times New Roman"/>
          <w:szCs w:val="24"/>
        </w:rPr>
        <w:t>στην εξωτερική πολιτική</w:t>
      </w:r>
      <w:r>
        <w:rPr>
          <w:rFonts w:eastAsia="Times New Roman"/>
          <w:szCs w:val="24"/>
        </w:rPr>
        <w:t>, στα εθνικά θέματα</w:t>
      </w:r>
      <w:r>
        <w:rPr>
          <w:rFonts w:eastAsia="Times New Roman"/>
          <w:szCs w:val="24"/>
        </w:rPr>
        <w:t>.</w:t>
      </w:r>
    </w:p>
    <w:p w14:paraId="488C4E39" w14:textId="77777777" w:rsidR="00FF101B" w:rsidRDefault="00202D30">
      <w:pPr>
        <w:spacing w:line="600" w:lineRule="auto"/>
        <w:ind w:firstLine="720"/>
        <w:contextualSpacing/>
        <w:jc w:val="both"/>
        <w:rPr>
          <w:rFonts w:eastAsia="Times New Roman"/>
          <w:szCs w:val="24"/>
        </w:rPr>
      </w:pPr>
      <w:r>
        <w:rPr>
          <w:rFonts w:eastAsia="Times New Roman"/>
          <w:szCs w:val="24"/>
        </w:rPr>
        <w:t>Θα μου επιτρέψετε να αναφερθώ λίγο πε</w:t>
      </w:r>
      <w:r>
        <w:rPr>
          <w:rFonts w:eastAsia="Times New Roman"/>
          <w:szCs w:val="24"/>
        </w:rPr>
        <w:t>ρισσότερο στην εξωτερική πολιτική, διότι η Εθνική Αντιπροσωπεία και γενικ</w:t>
      </w:r>
      <w:r>
        <w:rPr>
          <w:rFonts w:eastAsia="Times New Roman"/>
          <w:szCs w:val="24"/>
        </w:rPr>
        <w:t>ότερα</w:t>
      </w:r>
      <w:r>
        <w:rPr>
          <w:rFonts w:eastAsia="Times New Roman"/>
          <w:szCs w:val="24"/>
        </w:rPr>
        <w:t xml:space="preserve"> η Ελλάδα δεν έχει την πολυτέλεια να μην συζητάει σοβαρά και με νηφαλιότητα τα ζητήματα της εξωτερικής πολιτικής και της ασφάλειας. </w:t>
      </w:r>
    </w:p>
    <w:p w14:paraId="488C4E3A" w14:textId="77777777" w:rsidR="00FF101B" w:rsidRDefault="00202D30">
      <w:pPr>
        <w:spacing w:line="600" w:lineRule="auto"/>
        <w:ind w:firstLine="720"/>
        <w:contextualSpacing/>
        <w:jc w:val="both"/>
        <w:rPr>
          <w:rFonts w:eastAsia="Times New Roman"/>
          <w:szCs w:val="24"/>
        </w:rPr>
      </w:pPr>
      <w:r>
        <w:rPr>
          <w:rFonts w:eastAsia="Times New Roman"/>
          <w:szCs w:val="24"/>
        </w:rPr>
        <w:t>Άκουσα τον κ. Φίλη να λέει προηγουμένως ότι κ</w:t>
      </w:r>
      <w:r>
        <w:rPr>
          <w:rFonts w:eastAsia="Times New Roman"/>
          <w:szCs w:val="24"/>
        </w:rPr>
        <w:t>ακώς δεν συζητάνε οι πολιτικές δυνάμεις για τις εξελίξεις στο Κυπριακό εν</w:t>
      </w:r>
      <w:r>
        <w:rPr>
          <w:rFonts w:eastAsia="Times New Roman"/>
          <w:szCs w:val="24"/>
        </w:rPr>
        <w:t xml:space="preserve"> </w:t>
      </w:r>
      <w:r>
        <w:rPr>
          <w:rFonts w:eastAsia="Times New Roman"/>
          <w:szCs w:val="24"/>
        </w:rPr>
        <w:t xml:space="preserve">όψει μάλιστα σοβαρών γεγονότων. Σε ποιον απευθύνεστε, κύριε Φίλη; </w:t>
      </w:r>
    </w:p>
    <w:p w14:paraId="488C4E3B" w14:textId="77777777" w:rsidR="00FF101B" w:rsidRDefault="00202D30">
      <w:pPr>
        <w:spacing w:line="600" w:lineRule="auto"/>
        <w:ind w:firstLine="720"/>
        <w:contextualSpacing/>
        <w:jc w:val="both"/>
        <w:rPr>
          <w:rFonts w:eastAsia="Times New Roman"/>
          <w:szCs w:val="24"/>
        </w:rPr>
      </w:pPr>
      <w:r>
        <w:rPr>
          <w:rFonts w:eastAsia="Times New Roman"/>
          <w:szCs w:val="24"/>
        </w:rPr>
        <w:t>Προφανώς, αποδέκτης της προτροπής σας είναι ο Υπουργός Εξωτερικών, ο κ. Κοτζιάς. Σε αυτόν κάνετε υπόδειξη, σε αυτόν</w:t>
      </w:r>
      <w:r>
        <w:rPr>
          <w:rFonts w:eastAsia="Times New Roman"/>
          <w:szCs w:val="24"/>
        </w:rPr>
        <w:t xml:space="preserve"> υπαγορεύετε τι </w:t>
      </w:r>
      <w:r>
        <w:rPr>
          <w:rFonts w:eastAsia="Times New Roman"/>
          <w:szCs w:val="24"/>
        </w:rPr>
        <w:lastRenderedPageBreak/>
        <w:t xml:space="preserve">πρέπει να κάνει, όχι στην Αντιπολίτευση. Διότι εμείς την πληροφόρηση που έχουμε την έχουμε από την κυπριακή πλευρά επίσημη και φανερή, όχι όμως </w:t>
      </w:r>
      <w:r>
        <w:rPr>
          <w:rFonts w:eastAsia="Times New Roman"/>
          <w:szCs w:val="24"/>
        </w:rPr>
        <w:t xml:space="preserve">από εδώ, </w:t>
      </w:r>
      <w:r>
        <w:rPr>
          <w:rFonts w:eastAsia="Times New Roman"/>
          <w:szCs w:val="24"/>
        </w:rPr>
        <w:t xml:space="preserve">από την Ελλάδα, παρά το γεγονός ότι </w:t>
      </w:r>
      <w:r>
        <w:rPr>
          <w:rFonts w:eastAsia="Times New Roman"/>
          <w:szCs w:val="24"/>
        </w:rPr>
        <w:t xml:space="preserve">έχουμε </w:t>
      </w:r>
      <w:r>
        <w:rPr>
          <w:rFonts w:eastAsia="Times New Roman"/>
          <w:szCs w:val="24"/>
        </w:rPr>
        <w:t>επανειλημμέν</w:t>
      </w:r>
      <w:r>
        <w:rPr>
          <w:rFonts w:eastAsia="Times New Roman"/>
          <w:szCs w:val="24"/>
        </w:rPr>
        <w:t xml:space="preserve">α ζητήσει </w:t>
      </w:r>
      <w:r>
        <w:rPr>
          <w:rFonts w:eastAsia="Times New Roman"/>
          <w:szCs w:val="24"/>
        </w:rPr>
        <w:t>σύγκληση του Εθνικού Σ</w:t>
      </w:r>
      <w:r>
        <w:rPr>
          <w:rFonts w:eastAsia="Times New Roman"/>
          <w:szCs w:val="24"/>
        </w:rPr>
        <w:t xml:space="preserve">υμβουλίου Εξωτερικής Πολιτικής. </w:t>
      </w:r>
    </w:p>
    <w:p w14:paraId="488C4E3C" w14:textId="77777777" w:rsidR="00FF101B" w:rsidRDefault="00202D30">
      <w:pPr>
        <w:spacing w:line="600" w:lineRule="auto"/>
        <w:ind w:firstLine="720"/>
        <w:contextualSpacing/>
        <w:jc w:val="both"/>
        <w:rPr>
          <w:rFonts w:eastAsia="Times New Roman"/>
          <w:szCs w:val="24"/>
        </w:rPr>
      </w:pPr>
      <w:r>
        <w:rPr>
          <w:rFonts w:eastAsia="Times New Roman"/>
          <w:szCs w:val="24"/>
        </w:rPr>
        <w:t>Γιατί</w:t>
      </w:r>
      <w:r>
        <w:rPr>
          <w:rFonts w:eastAsia="Times New Roman"/>
          <w:szCs w:val="24"/>
        </w:rPr>
        <w:t xml:space="preserve"> το ζητάμε</w:t>
      </w:r>
      <w:r>
        <w:rPr>
          <w:rFonts w:eastAsia="Times New Roman"/>
          <w:szCs w:val="24"/>
        </w:rPr>
        <w:t>; Για να γίνει σε εκείνο το πλαίσιο</w:t>
      </w:r>
      <w:r>
        <w:rPr>
          <w:rFonts w:eastAsia="Times New Roman"/>
          <w:szCs w:val="24"/>
        </w:rPr>
        <w:t>,</w:t>
      </w:r>
      <w:r>
        <w:rPr>
          <w:rFonts w:eastAsia="Times New Roman"/>
          <w:szCs w:val="24"/>
        </w:rPr>
        <w:t xml:space="preserve"> μακριά από τα φώτα της δημοσιότητας</w:t>
      </w:r>
      <w:r>
        <w:rPr>
          <w:rFonts w:eastAsia="Times New Roman"/>
          <w:szCs w:val="24"/>
        </w:rPr>
        <w:t>,</w:t>
      </w:r>
      <w:r>
        <w:rPr>
          <w:rFonts w:eastAsia="Times New Roman"/>
          <w:szCs w:val="24"/>
        </w:rPr>
        <w:t xml:space="preserve"> μια ουσιαστική και νηφάλια συζήτηση για μεγάλα ζητήματα της εξωτερικής πολιτικής της χώρας. Και κανείς δεν καταλαβαίνει γιατί </w:t>
      </w:r>
      <w:r>
        <w:rPr>
          <w:rFonts w:eastAsia="Times New Roman"/>
          <w:szCs w:val="24"/>
        </w:rPr>
        <w:t xml:space="preserve">αυτό </w:t>
      </w:r>
      <w:r>
        <w:rPr>
          <w:rFonts w:eastAsia="Times New Roman"/>
          <w:szCs w:val="24"/>
        </w:rPr>
        <w:t>δεν</w:t>
      </w:r>
      <w:r>
        <w:rPr>
          <w:rFonts w:eastAsia="Times New Roman"/>
          <w:szCs w:val="24"/>
        </w:rPr>
        <w:t xml:space="preserve"> γίνεται</w:t>
      </w:r>
      <w:r>
        <w:rPr>
          <w:rFonts w:eastAsia="Times New Roman"/>
          <w:szCs w:val="24"/>
        </w:rPr>
        <w:t>. Εισπράττουμε μια</w:t>
      </w:r>
      <w:r>
        <w:rPr>
          <w:rFonts w:eastAsia="Times New Roman"/>
          <w:szCs w:val="24"/>
        </w:rPr>
        <w:t xml:space="preserve"> επίμονη και ακατανόητη άρνηση. Επομένως, αν δεν γίνεται διάλογος</w:t>
      </w:r>
      <w:r>
        <w:rPr>
          <w:rFonts w:eastAsia="Times New Roman"/>
          <w:szCs w:val="24"/>
        </w:rPr>
        <w:t>,</w:t>
      </w:r>
      <w:r>
        <w:rPr>
          <w:rFonts w:eastAsia="Times New Roman"/>
          <w:szCs w:val="24"/>
        </w:rPr>
        <w:t xml:space="preserve"> </w:t>
      </w:r>
      <w:r>
        <w:rPr>
          <w:rFonts w:eastAsia="Times New Roman"/>
          <w:szCs w:val="24"/>
        </w:rPr>
        <w:t xml:space="preserve">κύριε Φίλη, </w:t>
      </w:r>
      <w:r>
        <w:rPr>
          <w:rFonts w:eastAsia="Times New Roman"/>
          <w:szCs w:val="24"/>
        </w:rPr>
        <w:t xml:space="preserve">να μέμφεστε την Κυβέρνησή </w:t>
      </w:r>
      <w:r>
        <w:rPr>
          <w:rFonts w:eastAsia="Times New Roman"/>
          <w:szCs w:val="24"/>
        </w:rPr>
        <w:t>σας.</w:t>
      </w:r>
      <w:r>
        <w:rPr>
          <w:rFonts w:eastAsia="Times New Roman"/>
          <w:szCs w:val="24"/>
        </w:rPr>
        <w:t xml:space="preserve"> </w:t>
      </w:r>
      <w:r>
        <w:rPr>
          <w:rFonts w:eastAsia="Times New Roman"/>
          <w:szCs w:val="24"/>
        </w:rPr>
        <w:t>Κ</w:t>
      </w:r>
      <w:r>
        <w:rPr>
          <w:rFonts w:eastAsia="Times New Roman"/>
          <w:szCs w:val="24"/>
        </w:rPr>
        <w:t>ανέναν άλλο.</w:t>
      </w:r>
    </w:p>
    <w:p w14:paraId="488C4E3D" w14:textId="77777777" w:rsidR="00FF101B" w:rsidRDefault="00202D30">
      <w:pPr>
        <w:spacing w:line="600" w:lineRule="auto"/>
        <w:ind w:firstLine="720"/>
        <w:contextualSpacing/>
        <w:jc w:val="both"/>
        <w:rPr>
          <w:rFonts w:eastAsia="Times New Roman"/>
          <w:szCs w:val="24"/>
        </w:rPr>
      </w:pPr>
      <w:r>
        <w:rPr>
          <w:rFonts w:eastAsia="Times New Roman"/>
          <w:szCs w:val="24"/>
        </w:rPr>
        <w:t>Το ζήτημα των ημερών, βεβαίως, κυρίες και κύριοι συνάδελφοι, είναι η Τουρκία και η συμπεριφορά της το</w:t>
      </w:r>
      <w:r>
        <w:rPr>
          <w:rFonts w:eastAsia="Times New Roman"/>
          <w:szCs w:val="24"/>
        </w:rPr>
        <w:t>ν</w:t>
      </w:r>
      <w:r>
        <w:rPr>
          <w:rFonts w:eastAsia="Times New Roman"/>
          <w:szCs w:val="24"/>
        </w:rPr>
        <w:t xml:space="preserve"> τελ</w:t>
      </w:r>
      <w:r>
        <w:rPr>
          <w:rFonts w:eastAsia="Times New Roman"/>
          <w:szCs w:val="24"/>
        </w:rPr>
        <w:t>ευτα</w:t>
      </w:r>
      <w:r>
        <w:rPr>
          <w:rFonts w:eastAsia="Times New Roman"/>
          <w:szCs w:val="24"/>
        </w:rPr>
        <w:t>ίο</w:t>
      </w:r>
      <w:r>
        <w:rPr>
          <w:rFonts w:eastAsia="Times New Roman"/>
          <w:szCs w:val="24"/>
        </w:rPr>
        <w:t xml:space="preserve"> χρόνο. Συνεχείς δηλώσεις, προκλητικές, αναθεωρητικές, προβληματικές, είτε αφορούν την αναθεώ</w:t>
      </w:r>
      <w:r>
        <w:rPr>
          <w:rFonts w:eastAsia="Times New Roman"/>
          <w:szCs w:val="24"/>
        </w:rPr>
        <w:lastRenderedPageBreak/>
        <w:t xml:space="preserve">ρηση της Συνθήκης της </w:t>
      </w:r>
      <w:proofErr w:type="spellStart"/>
      <w:r>
        <w:rPr>
          <w:rFonts w:eastAsia="Times New Roman"/>
          <w:szCs w:val="24"/>
        </w:rPr>
        <w:t>Λωζάνης</w:t>
      </w:r>
      <w:proofErr w:type="spellEnd"/>
      <w:r>
        <w:rPr>
          <w:rFonts w:eastAsia="Times New Roman"/>
          <w:szCs w:val="24"/>
        </w:rPr>
        <w:t xml:space="preserve"> είτε την κυπριακή σημαία</w:t>
      </w:r>
      <w:r>
        <w:rPr>
          <w:rFonts w:eastAsia="Times New Roman"/>
          <w:szCs w:val="24"/>
        </w:rPr>
        <w:t>,</w:t>
      </w:r>
      <w:r>
        <w:rPr>
          <w:rFonts w:eastAsia="Times New Roman"/>
          <w:szCs w:val="24"/>
        </w:rPr>
        <w:t xml:space="preserve"> που</w:t>
      </w:r>
      <w:r>
        <w:rPr>
          <w:rFonts w:eastAsia="Times New Roman"/>
          <w:szCs w:val="24"/>
        </w:rPr>
        <w:t xml:space="preserve"> </w:t>
      </w:r>
      <w:r>
        <w:rPr>
          <w:rFonts w:eastAsia="Times New Roman"/>
          <w:szCs w:val="24"/>
        </w:rPr>
        <w:t>ο</w:t>
      </w:r>
      <w:r>
        <w:rPr>
          <w:rFonts w:eastAsia="Times New Roman"/>
          <w:szCs w:val="24"/>
        </w:rPr>
        <w:t>υσιαστικά</w:t>
      </w:r>
      <w:r>
        <w:rPr>
          <w:rFonts w:eastAsia="Times New Roman"/>
          <w:szCs w:val="24"/>
        </w:rPr>
        <w:t xml:space="preserve"> </w:t>
      </w:r>
      <w:r>
        <w:rPr>
          <w:rFonts w:eastAsia="Times New Roman"/>
          <w:szCs w:val="24"/>
        </w:rPr>
        <w:t xml:space="preserve">δεν την </w:t>
      </w:r>
      <w:r>
        <w:rPr>
          <w:rFonts w:eastAsia="Times New Roman"/>
          <w:szCs w:val="24"/>
        </w:rPr>
        <w:t>αποδ</w:t>
      </w:r>
      <w:r>
        <w:rPr>
          <w:rFonts w:eastAsia="Times New Roman"/>
          <w:szCs w:val="24"/>
        </w:rPr>
        <w:t>έχεται</w:t>
      </w:r>
      <w:r>
        <w:rPr>
          <w:rFonts w:eastAsia="Times New Roman"/>
          <w:szCs w:val="24"/>
        </w:rPr>
        <w:t xml:space="preserve"> ο κ. </w:t>
      </w:r>
      <w:proofErr w:type="spellStart"/>
      <w:r>
        <w:rPr>
          <w:rFonts w:eastAsia="Times New Roman"/>
          <w:szCs w:val="24"/>
        </w:rPr>
        <w:t>Ερντογάν</w:t>
      </w:r>
      <w:proofErr w:type="spellEnd"/>
      <w:r>
        <w:rPr>
          <w:rFonts w:eastAsia="Times New Roman"/>
          <w:szCs w:val="24"/>
        </w:rPr>
        <w:t xml:space="preserve">, </w:t>
      </w:r>
      <w:r>
        <w:rPr>
          <w:rFonts w:eastAsia="Times New Roman"/>
          <w:szCs w:val="24"/>
        </w:rPr>
        <w:t xml:space="preserve">και έτσι </w:t>
      </w:r>
      <w:r>
        <w:rPr>
          <w:rFonts w:eastAsia="Times New Roman"/>
          <w:szCs w:val="24"/>
        </w:rPr>
        <w:t>την προσβάλ</w:t>
      </w:r>
      <w:r>
        <w:rPr>
          <w:rFonts w:eastAsia="Times New Roman"/>
          <w:szCs w:val="24"/>
        </w:rPr>
        <w:t>λ</w:t>
      </w:r>
      <w:r>
        <w:rPr>
          <w:rFonts w:eastAsia="Times New Roman"/>
          <w:szCs w:val="24"/>
        </w:rPr>
        <w:t xml:space="preserve">ει, </w:t>
      </w:r>
      <w:r>
        <w:rPr>
          <w:rFonts w:eastAsia="Times New Roman"/>
          <w:szCs w:val="24"/>
        </w:rPr>
        <w:t xml:space="preserve">μιλούν επίσης </w:t>
      </w:r>
      <w:r>
        <w:rPr>
          <w:rFonts w:eastAsia="Times New Roman"/>
          <w:szCs w:val="24"/>
        </w:rPr>
        <w:t>για πιθανή πρ</w:t>
      </w:r>
      <w:r>
        <w:rPr>
          <w:rFonts w:eastAsia="Times New Roman"/>
          <w:szCs w:val="24"/>
        </w:rPr>
        <w:t xml:space="preserve">οσάρτηση του κατεχομένου τμήματος, για σύνορα της καρδιάς του κ. </w:t>
      </w:r>
      <w:proofErr w:type="spellStart"/>
      <w:r>
        <w:rPr>
          <w:rFonts w:eastAsia="Times New Roman"/>
          <w:szCs w:val="24"/>
        </w:rPr>
        <w:t>Ερντογάν</w:t>
      </w:r>
      <w:proofErr w:type="spellEnd"/>
      <w:r>
        <w:rPr>
          <w:rFonts w:eastAsia="Times New Roman"/>
          <w:szCs w:val="24"/>
        </w:rPr>
        <w:t xml:space="preserve"> -τα σύνορα της καρδιάς του</w:t>
      </w:r>
      <w:r>
        <w:rPr>
          <w:rFonts w:eastAsia="Times New Roman"/>
          <w:szCs w:val="24"/>
        </w:rPr>
        <w:t>, που</w:t>
      </w:r>
      <w:r>
        <w:rPr>
          <w:rFonts w:eastAsia="Times New Roman"/>
          <w:szCs w:val="24"/>
        </w:rPr>
        <w:t xml:space="preserve"> προφανώς πηγαίνουν πολύ πέραν των </w:t>
      </w:r>
      <w:r>
        <w:rPr>
          <w:rFonts w:eastAsia="Times New Roman"/>
          <w:szCs w:val="24"/>
        </w:rPr>
        <w:t xml:space="preserve">σημερινών </w:t>
      </w:r>
      <w:r>
        <w:rPr>
          <w:rFonts w:eastAsia="Times New Roman"/>
          <w:szCs w:val="24"/>
        </w:rPr>
        <w:t xml:space="preserve">συνόρων της Τουρκίας- και βεβαίως </w:t>
      </w:r>
      <w:r>
        <w:rPr>
          <w:rFonts w:eastAsia="Times New Roman"/>
          <w:szCs w:val="24"/>
        </w:rPr>
        <w:t xml:space="preserve">έχουμε την </w:t>
      </w:r>
      <w:r>
        <w:rPr>
          <w:rFonts w:eastAsia="Times New Roman"/>
          <w:szCs w:val="24"/>
        </w:rPr>
        <w:t xml:space="preserve">επαναφορά του ζητήματος των δήθεν «γκρίζων ζωνών» και </w:t>
      </w:r>
      <w:r>
        <w:rPr>
          <w:rFonts w:eastAsia="Times New Roman"/>
          <w:szCs w:val="24"/>
        </w:rPr>
        <w:t>τη</w:t>
      </w:r>
      <w:r>
        <w:rPr>
          <w:rFonts w:eastAsia="Times New Roman"/>
          <w:szCs w:val="24"/>
        </w:rPr>
        <w:t>ς</w:t>
      </w:r>
      <w:r>
        <w:rPr>
          <w:rFonts w:eastAsia="Times New Roman"/>
          <w:szCs w:val="24"/>
        </w:rPr>
        <w:t xml:space="preserve"> αμφ</w:t>
      </w:r>
      <w:r>
        <w:rPr>
          <w:rFonts w:eastAsia="Times New Roman"/>
          <w:szCs w:val="24"/>
        </w:rPr>
        <w:t>ισβ</w:t>
      </w:r>
      <w:r>
        <w:rPr>
          <w:rFonts w:eastAsia="Times New Roman"/>
          <w:szCs w:val="24"/>
        </w:rPr>
        <w:t>ήτησης</w:t>
      </w:r>
      <w:r>
        <w:rPr>
          <w:rFonts w:eastAsia="Times New Roman"/>
          <w:szCs w:val="24"/>
        </w:rPr>
        <w:t xml:space="preserve"> </w:t>
      </w:r>
      <w:r>
        <w:rPr>
          <w:rFonts w:eastAsia="Times New Roman"/>
          <w:szCs w:val="24"/>
        </w:rPr>
        <w:t xml:space="preserve">της </w:t>
      </w:r>
      <w:r>
        <w:rPr>
          <w:rFonts w:eastAsia="Times New Roman"/>
          <w:szCs w:val="24"/>
        </w:rPr>
        <w:t xml:space="preserve">εκεί </w:t>
      </w:r>
      <w:r>
        <w:rPr>
          <w:rFonts w:eastAsia="Times New Roman"/>
          <w:szCs w:val="24"/>
        </w:rPr>
        <w:t>ελληνικής κυριαρχίας.</w:t>
      </w:r>
    </w:p>
    <w:p w14:paraId="488C4E3E" w14:textId="77777777" w:rsidR="00FF101B" w:rsidRDefault="00202D30">
      <w:pPr>
        <w:spacing w:line="600" w:lineRule="auto"/>
        <w:ind w:firstLine="720"/>
        <w:contextualSpacing/>
        <w:jc w:val="both"/>
        <w:rPr>
          <w:rFonts w:eastAsia="Times New Roman"/>
          <w:szCs w:val="24"/>
        </w:rPr>
      </w:pPr>
      <w:r>
        <w:rPr>
          <w:rFonts w:eastAsia="Times New Roman"/>
          <w:szCs w:val="24"/>
        </w:rPr>
        <w:t>Προσοχή</w:t>
      </w:r>
      <w:r>
        <w:rPr>
          <w:rFonts w:eastAsia="Times New Roman"/>
          <w:szCs w:val="24"/>
        </w:rPr>
        <w:t>! Ε</w:t>
      </w:r>
      <w:r>
        <w:rPr>
          <w:rFonts w:eastAsia="Times New Roman"/>
          <w:szCs w:val="24"/>
        </w:rPr>
        <w:t xml:space="preserve">δώ έχουμε και κάτι καινούργιο, κάτι νέο. Για πρώτη φορά μετά το 1996, για πρώτη φορά μετά το επεισόδιο των Ιμίων κυβέρνηση και αντιπολίτευση στην Τουρκία συζητούν </w:t>
      </w:r>
      <w:r>
        <w:rPr>
          <w:rFonts w:eastAsia="Times New Roman"/>
          <w:szCs w:val="24"/>
        </w:rPr>
        <w:t>δημόσια</w:t>
      </w:r>
      <w:r>
        <w:rPr>
          <w:rFonts w:eastAsia="Times New Roman"/>
          <w:szCs w:val="24"/>
        </w:rPr>
        <w:t xml:space="preserve"> και προβάλουν από κοινού αμφισβ</w:t>
      </w:r>
      <w:r>
        <w:rPr>
          <w:rFonts w:eastAsia="Times New Roman"/>
          <w:szCs w:val="24"/>
        </w:rPr>
        <w:t>ητή</w:t>
      </w:r>
      <w:r>
        <w:rPr>
          <w:rFonts w:eastAsia="Times New Roman"/>
          <w:szCs w:val="24"/>
        </w:rPr>
        <w:t>σεις</w:t>
      </w:r>
      <w:r>
        <w:rPr>
          <w:rFonts w:eastAsia="Times New Roman"/>
          <w:szCs w:val="24"/>
        </w:rPr>
        <w:t xml:space="preserve"> της κυριαρχίας της χώρας</w:t>
      </w:r>
      <w:r>
        <w:rPr>
          <w:rFonts w:eastAsia="Times New Roman"/>
          <w:szCs w:val="24"/>
        </w:rPr>
        <w:t xml:space="preserve"> μας</w:t>
      </w:r>
      <w:r>
        <w:rPr>
          <w:rFonts w:eastAsia="Times New Roman"/>
          <w:szCs w:val="24"/>
        </w:rPr>
        <w:t xml:space="preserve">. Τα ζητήματα αμφισβήτησης των ελληνικών </w:t>
      </w:r>
      <w:r>
        <w:rPr>
          <w:rFonts w:eastAsia="Times New Roman"/>
          <w:szCs w:val="24"/>
        </w:rPr>
        <w:t xml:space="preserve">δικαίων και </w:t>
      </w:r>
      <w:r>
        <w:rPr>
          <w:rFonts w:eastAsia="Times New Roman"/>
          <w:szCs w:val="24"/>
        </w:rPr>
        <w:t xml:space="preserve">δικαιωμάτων μπαίνουν με δύναμη στον εσωτερικό πολιτικό διάλογο και στην κομματική διαμάχη της Τουρκίας. Αυτό είναι στοιχείο πολύ ανησυχητικό, </w:t>
      </w:r>
      <w:r>
        <w:rPr>
          <w:rFonts w:eastAsia="Times New Roman"/>
          <w:szCs w:val="24"/>
        </w:rPr>
        <w:t xml:space="preserve">που </w:t>
      </w:r>
      <w:r>
        <w:rPr>
          <w:rFonts w:eastAsia="Times New Roman"/>
          <w:szCs w:val="24"/>
        </w:rPr>
        <w:t>πρέπει πολύ σοβαρά να το</w:t>
      </w:r>
      <w:r>
        <w:rPr>
          <w:rFonts w:eastAsia="Times New Roman"/>
          <w:szCs w:val="24"/>
        </w:rPr>
        <w:t xml:space="preserve"> </w:t>
      </w:r>
      <w:r>
        <w:rPr>
          <w:rFonts w:eastAsia="Times New Roman"/>
          <w:szCs w:val="24"/>
        </w:rPr>
        <w:lastRenderedPageBreak/>
        <w:t xml:space="preserve">αξιολογήσουμε, διότι διαμορφώνει κλιμάκωση τοποθετήσεων και προδιαθέτει </w:t>
      </w:r>
      <w:r>
        <w:rPr>
          <w:rFonts w:eastAsia="Times New Roman"/>
          <w:szCs w:val="24"/>
        </w:rPr>
        <w:t xml:space="preserve">ανάλογα </w:t>
      </w:r>
      <w:r>
        <w:rPr>
          <w:rFonts w:eastAsia="Times New Roman"/>
          <w:szCs w:val="24"/>
        </w:rPr>
        <w:t xml:space="preserve">και την τουρκική </w:t>
      </w:r>
      <w:r>
        <w:rPr>
          <w:rFonts w:eastAsia="Times New Roman"/>
          <w:szCs w:val="24"/>
        </w:rPr>
        <w:t xml:space="preserve">κοινή </w:t>
      </w:r>
      <w:r>
        <w:rPr>
          <w:rFonts w:eastAsia="Times New Roman"/>
          <w:szCs w:val="24"/>
        </w:rPr>
        <w:t xml:space="preserve">γνώμη προς </w:t>
      </w:r>
      <w:r>
        <w:rPr>
          <w:rFonts w:eastAsia="Times New Roman"/>
          <w:szCs w:val="24"/>
        </w:rPr>
        <w:t xml:space="preserve">την </w:t>
      </w:r>
      <w:r>
        <w:rPr>
          <w:rFonts w:eastAsia="Times New Roman"/>
          <w:szCs w:val="24"/>
        </w:rPr>
        <w:t>κατεύθυνση</w:t>
      </w:r>
      <w:r>
        <w:rPr>
          <w:rFonts w:eastAsia="Times New Roman"/>
          <w:szCs w:val="24"/>
        </w:rPr>
        <w:t xml:space="preserve"> της ένταξης</w:t>
      </w:r>
      <w:r>
        <w:rPr>
          <w:rFonts w:eastAsia="Times New Roman"/>
          <w:szCs w:val="24"/>
        </w:rPr>
        <w:t xml:space="preserve">. </w:t>
      </w:r>
    </w:p>
    <w:p w14:paraId="488C4E3F" w14:textId="77777777" w:rsidR="00FF101B" w:rsidRDefault="00202D30">
      <w:pPr>
        <w:spacing w:line="600" w:lineRule="auto"/>
        <w:ind w:firstLine="720"/>
        <w:contextualSpacing/>
        <w:jc w:val="both"/>
        <w:rPr>
          <w:rFonts w:eastAsia="Times New Roman"/>
          <w:szCs w:val="24"/>
        </w:rPr>
      </w:pPr>
      <w:r>
        <w:rPr>
          <w:rFonts w:eastAsia="Times New Roman"/>
          <w:szCs w:val="24"/>
        </w:rPr>
        <w:t>Την ίδια στιγμή υπάρχει</w:t>
      </w:r>
      <w:r>
        <w:rPr>
          <w:rFonts w:eastAsia="Times New Roman"/>
          <w:szCs w:val="24"/>
        </w:rPr>
        <w:t xml:space="preserve"> στην Τουρκία</w:t>
      </w:r>
      <w:r>
        <w:rPr>
          <w:rFonts w:eastAsia="Times New Roman"/>
          <w:szCs w:val="24"/>
        </w:rPr>
        <w:t xml:space="preserve"> και μια φρενήρης αγορά όπλων, αύξηση των αμυντικών δαπανών, μεγάλη αγορά εξοπλιστικών προγραμμάτων. Γιατί συμβαίνουν όλα αυτά άραγε; Γιατί υπάρχει αυτή η κρίσιμη μάζα τέτοιων κινήσεων στην Τουρκία; </w:t>
      </w:r>
    </w:p>
    <w:p w14:paraId="488C4E40" w14:textId="77777777" w:rsidR="00FF101B" w:rsidRDefault="00202D30">
      <w:pPr>
        <w:spacing w:line="600" w:lineRule="auto"/>
        <w:ind w:firstLine="720"/>
        <w:contextualSpacing/>
        <w:jc w:val="both"/>
        <w:rPr>
          <w:rFonts w:eastAsia="Times New Roman"/>
          <w:szCs w:val="24"/>
        </w:rPr>
      </w:pPr>
      <w:r>
        <w:rPr>
          <w:rFonts w:eastAsia="Times New Roman"/>
          <w:szCs w:val="24"/>
        </w:rPr>
        <w:t>Η μια λογική είναι αυτή που ακούω συχνά, ότι είναι για ε</w:t>
      </w:r>
      <w:r>
        <w:rPr>
          <w:rFonts w:eastAsia="Times New Roman"/>
          <w:szCs w:val="24"/>
        </w:rPr>
        <w:t xml:space="preserve">σωτερική κατανάλωση ή απευθύνεται στο εσωτερικό. Αυτή είναι η μια ανάγνωση. Βεβαίως, υπάρχουν λόγοι εσωτερικοί. Ο κ. </w:t>
      </w:r>
      <w:proofErr w:type="spellStart"/>
      <w:r>
        <w:rPr>
          <w:rFonts w:eastAsia="Times New Roman"/>
          <w:szCs w:val="24"/>
        </w:rPr>
        <w:t>Ερντογάν</w:t>
      </w:r>
      <w:proofErr w:type="spellEnd"/>
      <w:r>
        <w:rPr>
          <w:rFonts w:eastAsia="Times New Roman"/>
          <w:szCs w:val="24"/>
        </w:rPr>
        <w:t xml:space="preserve"> θέλει να αποκτήσει πρόσθετες εξουσίες ως Πρόεδρος</w:t>
      </w:r>
      <w:r>
        <w:rPr>
          <w:rFonts w:eastAsia="Times New Roman"/>
          <w:szCs w:val="24"/>
        </w:rPr>
        <w:t xml:space="preserve"> και</w:t>
      </w:r>
      <w:r>
        <w:rPr>
          <w:rFonts w:eastAsia="Times New Roman"/>
          <w:szCs w:val="24"/>
        </w:rPr>
        <w:t xml:space="preserve"> έχει ανάγκη τους εθνικιστές </w:t>
      </w:r>
      <w:r>
        <w:rPr>
          <w:rFonts w:eastAsia="Times New Roman"/>
          <w:szCs w:val="24"/>
        </w:rPr>
        <w:t xml:space="preserve">για </w:t>
      </w:r>
      <w:r>
        <w:rPr>
          <w:rFonts w:eastAsia="Times New Roman"/>
          <w:szCs w:val="24"/>
        </w:rPr>
        <w:t>να τον υποστηρίξουν στην Βουλή</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 xml:space="preserve">έλει </w:t>
      </w:r>
      <w:r>
        <w:rPr>
          <w:rFonts w:eastAsia="Times New Roman"/>
          <w:szCs w:val="24"/>
        </w:rPr>
        <w:t>ταυτόχ</w:t>
      </w:r>
      <w:r>
        <w:rPr>
          <w:rFonts w:eastAsia="Times New Roman"/>
          <w:szCs w:val="24"/>
        </w:rPr>
        <w:t xml:space="preserve">ρονα </w:t>
      </w:r>
      <w:r>
        <w:rPr>
          <w:rFonts w:eastAsia="Times New Roman"/>
          <w:szCs w:val="24"/>
        </w:rPr>
        <w:t xml:space="preserve">να αποδυναμώσει την </w:t>
      </w:r>
      <w:proofErr w:type="spellStart"/>
      <w:r>
        <w:rPr>
          <w:rFonts w:eastAsia="Times New Roman"/>
          <w:szCs w:val="24"/>
        </w:rPr>
        <w:t>Κεμαλική</w:t>
      </w:r>
      <w:proofErr w:type="spellEnd"/>
      <w:r>
        <w:rPr>
          <w:rFonts w:eastAsia="Times New Roman"/>
          <w:szCs w:val="24"/>
        </w:rPr>
        <w:t xml:space="preserve"> κληρονομιά και βεβαίως θέλει να δει </w:t>
      </w:r>
      <w:r>
        <w:rPr>
          <w:rFonts w:eastAsia="Times New Roman"/>
          <w:szCs w:val="24"/>
        </w:rPr>
        <w:t xml:space="preserve">την Τουρκία το </w:t>
      </w:r>
      <w:r>
        <w:rPr>
          <w:rFonts w:eastAsia="Times New Roman"/>
          <w:szCs w:val="24"/>
        </w:rPr>
        <w:t xml:space="preserve">2023, όπως ο ίδιος έχει πει, όχι απλά περιφερειακή δύναμη, αλλά ένα κράτος </w:t>
      </w:r>
      <w:r>
        <w:rPr>
          <w:rFonts w:eastAsia="Times New Roman"/>
          <w:szCs w:val="24"/>
        </w:rPr>
        <w:t>«</w:t>
      </w:r>
      <w:r>
        <w:rPr>
          <w:rFonts w:eastAsia="Times New Roman"/>
          <w:szCs w:val="24"/>
        </w:rPr>
        <w:t>παγκόσμιας εμβέλειας και ακτινοβολίας</w:t>
      </w:r>
      <w:r>
        <w:rPr>
          <w:rFonts w:eastAsia="Times New Roman"/>
          <w:szCs w:val="24"/>
        </w:rPr>
        <w:t>»</w:t>
      </w:r>
      <w:r>
        <w:rPr>
          <w:rFonts w:eastAsia="Times New Roman"/>
          <w:szCs w:val="24"/>
        </w:rPr>
        <w:t>.</w:t>
      </w:r>
    </w:p>
    <w:p w14:paraId="488C4E4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δεν είναι μόνο εσωτερικ</w:t>
      </w:r>
      <w:r>
        <w:rPr>
          <w:rFonts w:eastAsia="Times New Roman" w:cs="Times New Roman"/>
          <w:szCs w:val="24"/>
        </w:rPr>
        <w:t>οί οι λόγοι</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Ερντογάν</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αφώς στέλνει μηνύματα σοβαρά </w:t>
      </w:r>
      <w:r>
        <w:rPr>
          <w:rFonts w:eastAsia="Times New Roman" w:cs="Times New Roman"/>
          <w:szCs w:val="24"/>
        </w:rPr>
        <w:t xml:space="preserve">και </w:t>
      </w:r>
      <w:r>
        <w:rPr>
          <w:rFonts w:eastAsia="Times New Roman" w:cs="Times New Roman"/>
          <w:szCs w:val="24"/>
        </w:rPr>
        <w:t>στο εξωτερικό</w:t>
      </w:r>
      <w:r>
        <w:rPr>
          <w:rFonts w:eastAsia="Times New Roman" w:cs="Times New Roman"/>
          <w:szCs w:val="24"/>
        </w:rPr>
        <w:t>. Αυτό</w:t>
      </w:r>
      <w:r>
        <w:rPr>
          <w:rFonts w:eastAsia="Times New Roman" w:cs="Times New Roman"/>
          <w:szCs w:val="24"/>
        </w:rPr>
        <w:t xml:space="preserve"> κυρίως σχετίζεται με τις εξελίξεις στα νότια σύνορά του. Πιέζει </w:t>
      </w:r>
      <w:r>
        <w:rPr>
          <w:rFonts w:eastAsia="Times New Roman" w:cs="Times New Roman"/>
          <w:szCs w:val="24"/>
        </w:rPr>
        <w:t xml:space="preserve">ταυτόχρονα </w:t>
      </w:r>
      <w:r>
        <w:rPr>
          <w:rFonts w:eastAsia="Times New Roman" w:cs="Times New Roman"/>
          <w:szCs w:val="24"/>
        </w:rPr>
        <w:t>για το Κυπριακό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πιέζει και </w:t>
      </w:r>
      <w:r>
        <w:rPr>
          <w:rFonts w:eastAsia="Times New Roman" w:cs="Times New Roman"/>
          <w:szCs w:val="24"/>
        </w:rPr>
        <w:t>την Ελλάδα. Και</w:t>
      </w:r>
      <w:r>
        <w:rPr>
          <w:rFonts w:eastAsia="Times New Roman" w:cs="Times New Roman"/>
          <w:szCs w:val="24"/>
        </w:rPr>
        <w:t xml:space="preserve"> προσοχή</w:t>
      </w:r>
      <w:r>
        <w:rPr>
          <w:rFonts w:eastAsia="Times New Roman" w:cs="Times New Roman"/>
          <w:szCs w:val="24"/>
        </w:rPr>
        <w:t xml:space="preserve">, διαμορφώνεται μια κατάσταση εξόχως ανησυχητική. </w:t>
      </w:r>
    </w:p>
    <w:p w14:paraId="488C4E4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w:t>
      </w:r>
      <w:r>
        <w:rPr>
          <w:rFonts w:eastAsia="Times New Roman" w:cs="Times New Roman"/>
          <w:szCs w:val="24"/>
        </w:rPr>
        <w:t xml:space="preserve"> 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488C4E4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 Κύριε Πρόεδρε, θα ζητήσω την κατανόησή σας. </w:t>
      </w:r>
    </w:p>
    <w:p w14:paraId="488C4E4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Συσσωρεύονται τέσσερις παράγοντες που δείχνουν ότι μπορεί η κλιμάκωση αυτή να συνεχιστεί</w:t>
      </w:r>
      <w:r>
        <w:rPr>
          <w:rFonts w:eastAsia="Times New Roman" w:cs="Times New Roman"/>
          <w:szCs w:val="24"/>
        </w:rPr>
        <w:t xml:space="preserve"> και να ενταθεί</w:t>
      </w:r>
      <w:r>
        <w:rPr>
          <w:rFonts w:eastAsia="Times New Roman" w:cs="Times New Roman"/>
          <w:szCs w:val="24"/>
        </w:rPr>
        <w:t xml:space="preserve">. </w:t>
      </w:r>
    </w:p>
    <w:p w14:paraId="488C4E4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Πρώτος παράγοντας είναι ότι οι απαράδεκτες απαιτήσεις και οι διεκδικήσεις έχουν γίνει –όπως σας είπα- μέρος της εσωτερικής πολιτικής συζήτησης στην Τουρκία. Και αυτό είναι επικίνδυνο γιατί δημιουργεί προϋποθέσεις </w:t>
      </w:r>
      <w:r>
        <w:rPr>
          <w:rFonts w:eastAsia="Times New Roman" w:cs="Times New Roman"/>
          <w:szCs w:val="24"/>
        </w:rPr>
        <w:t xml:space="preserve">μεγαλύτερης </w:t>
      </w:r>
      <w:r>
        <w:rPr>
          <w:rFonts w:eastAsia="Times New Roman" w:cs="Times New Roman"/>
          <w:szCs w:val="24"/>
        </w:rPr>
        <w:t xml:space="preserve">έντασης και κλιμάκωσης. </w:t>
      </w:r>
    </w:p>
    <w:p w14:paraId="488C4E4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w:t>
      </w:r>
      <w:r>
        <w:rPr>
          <w:rFonts w:eastAsia="Times New Roman" w:cs="Times New Roman"/>
          <w:szCs w:val="24"/>
        </w:rPr>
        <w:t>ον, δραματική εξέλιξη των σχέσεων Τουρκίας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Ευρωπαϊκής Ένωσης. Η ευρωπαϊκή προοπτική της Τουρκίας βρίσκεται σε κώμα, στην εντατική και δεν πρόκειται να βγει γρήγορα</w:t>
      </w:r>
      <w:r>
        <w:rPr>
          <w:rFonts w:eastAsia="Times New Roman" w:cs="Times New Roman"/>
          <w:szCs w:val="24"/>
        </w:rPr>
        <w:t xml:space="preserve"> και αυτό είναι αρνητική εξέλιξη</w:t>
      </w:r>
      <w:r>
        <w:rPr>
          <w:rFonts w:eastAsia="Times New Roman" w:cs="Times New Roman"/>
          <w:szCs w:val="24"/>
        </w:rPr>
        <w:t xml:space="preserve">. </w:t>
      </w:r>
    </w:p>
    <w:p w14:paraId="488C4E4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η κατάσταση στις </w:t>
      </w:r>
      <w:r>
        <w:rPr>
          <w:rFonts w:eastAsia="Times New Roman" w:cs="Times New Roman"/>
          <w:szCs w:val="24"/>
        </w:rPr>
        <w:t xml:space="preserve">τουρκικές </w:t>
      </w:r>
      <w:r>
        <w:rPr>
          <w:rFonts w:eastAsia="Times New Roman" w:cs="Times New Roman"/>
          <w:szCs w:val="24"/>
        </w:rPr>
        <w:t xml:space="preserve">Ένοπλες Δυνάμεις μετά το πραξικόπημα και την καταστολή του. Χιλιάδες αξιωματικοί έχουν καθαιρεθεί. Τι σημαίνει αυτό για </w:t>
      </w:r>
      <w:r>
        <w:rPr>
          <w:rFonts w:eastAsia="Times New Roman" w:cs="Times New Roman"/>
          <w:szCs w:val="24"/>
        </w:rPr>
        <w:t xml:space="preserve">το κύρος και </w:t>
      </w:r>
      <w:r>
        <w:rPr>
          <w:rFonts w:eastAsia="Times New Roman" w:cs="Times New Roman"/>
          <w:szCs w:val="24"/>
        </w:rPr>
        <w:t>το ηθικό του τουρκικού στρατεύματος; Έχουν χαθεί επαγγελματίες και έμπειροι αξιωματικοί; Και πώς θα αντιδράσουν οι λιγότερο</w:t>
      </w:r>
      <w:r>
        <w:rPr>
          <w:rFonts w:eastAsia="Times New Roman" w:cs="Times New Roman"/>
          <w:szCs w:val="24"/>
        </w:rPr>
        <w:t xml:space="preserve"> έμπειροι; </w:t>
      </w:r>
    </w:p>
    <w:p w14:paraId="488C4E4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Κι ένα τελευταίο. Όλα αυτά συμβαίνουν </w:t>
      </w:r>
      <w:r>
        <w:rPr>
          <w:rFonts w:eastAsia="Times New Roman" w:cs="Times New Roman"/>
          <w:szCs w:val="24"/>
        </w:rPr>
        <w:t xml:space="preserve">στο </w:t>
      </w:r>
      <w:r>
        <w:rPr>
          <w:rFonts w:eastAsia="Times New Roman" w:cs="Times New Roman"/>
          <w:szCs w:val="24"/>
        </w:rPr>
        <w:t>διάστημα μεσοβασιλείας στη μόνη χώρα που θα μπορούσε σε οποιαδήποτε μορφής ένταση</w:t>
      </w:r>
      <w:r>
        <w:rPr>
          <w:rFonts w:eastAsia="Times New Roman" w:cs="Times New Roman"/>
          <w:szCs w:val="24"/>
        </w:rPr>
        <w:t>,</w:t>
      </w:r>
      <w:r>
        <w:rPr>
          <w:rFonts w:eastAsia="Times New Roman" w:cs="Times New Roman"/>
          <w:szCs w:val="24"/>
        </w:rPr>
        <w:t xml:space="preserve"> να παρέμβει στην περιοχή, στις Ηνωμένες Πολιτείες. Για πολλούς μήνες, από τώρα και για τουλάχιστον για τρεις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τέσσερις</w:t>
      </w:r>
      <w:r>
        <w:rPr>
          <w:rFonts w:eastAsia="Times New Roman" w:cs="Times New Roman"/>
          <w:szCs w:val="24"/>
        </w:rPr>
        <w:t xml:space="preserve"> μήνες, θα βρισκόμαστε σε αυτό το διάστημα</w:t>
      </w:r>
      <w:r>
        <w:rPr>
          <w:rFonts w:eastAsia="Times New Roman" w:cs="Times New Roman"/>
          <w:szCs w:val="24"/>
        </w:rPr>
        <w:t xml:space="preserve"> μεταξύ δύο προεδριών</w:t>
      </w:r>
      <w:r>
        <w:rPr>
          <w:rFonts w:eastAsia="Times New Roman" w:cs="Times New Roman"/>
          <w:szCs w:val="24"/>
        </w:rPr>
        <w:t xml:space="preserve">. </w:t>
      </w:r>
    </w:p>
    <w:p w14:paraId="488C4E4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Τι σημαίνουν όλα αυτά; Τι μπορεί να συμβεί; Και η Κυβέρνηση αντί να προχωρήσει σε εμπεριστατωμένες σοβαρές κινήσεις συνεχούς, αδιάληπτης</w:t>
      </w:r>
      <w:r>
        <w:rPr>
          <w:rFonts w:eastAsia="Times New Roman" w:cs="Times New Roman"/>
          <w:szCs w:val="24"/>
        </w:rPr>
        <w:t>,</w:t>
      </w:r>
      <w:r>
        <w:rPr>
          <w:rFonts w:eastAsia="Times New Roman" w:cs="Times New Roman"/>
          <w:szCs w:val="24"/>
        </w:rPr>
        <w:t xml:space="preserve"> εξοντωτικής ενημέρωσης εταίρων και συμμάχων για το τ</w:t>
      </w:r>
      <w:r>
        <w:rPr>
          <w:rFonts w:eastAsia="Times New Roman" w:cs="Times New Roman"/>
          <w:szCs w:val="24"/>
        </w:rPr>
        <w:t xml:space="preserve">ι γίνεται, για το ποια είναι η </w:t>
      </w:r>
      <w:r>
        <w:rPr>
          <w:rFonts w:eastAsia="Times New Roman" w:cs="Times New Roman"/>
          <w:szCs w:val="24"/>
        </w:rPr>
        <w:t xml:space="preserve">δική μας </w:t>
      </w:r>
      <w:r>
        <w:rPr>
          <w:rFonts w:eastAsia="Times New Roman" w:cs="Times New Roman"/>
          <w:szCs w:val="24"/>
        </w:rPr>
        <w:t xml:space="preserve">ερμηνεία των κινήσεων αυτών της Τουρκίας και </w:t>
      </w:r>
      <w:r>
        <w:rPr>
          <w:rFonts w:eastAsia="Times New Roman" w:cs="Times New Roman"/>
          <w:szCs w:val="24"/>
        </w:rPr>
        <w:t xml:space="preserve">για το </w:t>
      </w:r>
      <w:r>
        <w:rPr>
          <w:rFonts w:eastAsia="Times New Roman" w:cs="Times New Roman"/>
          <w:szCs w:val="24"/>
        </w:rPr>
        <w:t xml:space="preserve">τι ζητάμε από τους συμμάχους μας, καταφεύγει -κι αυτό είναι λυπηρό- όχι σε κινήσεις σχεδιασμένες, αλλά σε κινήσεις </w:t>
      </w:r>
      <w:r>
        <w:rPr>
          <w:rFonts w:eastAsia="Times New Roman" w:cs="Times New Roman"/>
          <w:szCs w:val="24"/>
        </w:rPr>
        <w:t xml:space="preserve">θυμικής </w:t>
      </w:r>
      <w:r>
        <w:rPr>
          <w:rFonts w:eastAsia="Times New Roman" w:cs="Times New Roman"/>
          <w:szCs w:val="24"/>
        </w:rPr>
        <w:t xml:space="preserve">ανακλαστικής συμπεριφοράς, κινήσεις </w:t>
      </w:r>
      <w:r>
        <w:rPr>
          <w:rFonts w:eastAsia="Times New Roman" w:cs="Times New Roman"/>
          <w:szCs w:val="24"/>
        </w:rPr>
        <w:t>φθηνο</w:t>
      </w:r>
      <w:r>
        <w:rPr>
          <w:rFonts w:eastAsia="Times New Roman" w:cs="Times New Roman"/>
          <w:szCs w:val="24"/>
        </w:rPr>
        <w:t xml:space="preserve">ύ </w:t>
      </w:r>
      <w:r>
        <w:rPr>
          <w:rFonts w:eastAsia="Times New Roman" w:cs="Times New Roman"/>
          <w:szCs w:val="24"/>
        </w:rPr>
        <w:t>εντυπωσιασμού και ρηχής επικοινωνίας</w:t>
      </w:r>
      <w:r>
        <w:rPr>
          <w:rFonts w:eastAsia="Times New Roman" w:cs="Times New Roman"/>
          <w:szCs w:val="24"/>
        </w:rPr>
        <w:t xml:space="preserve">. Αυτό είναι συμπεριφορά </w:t>
      </w:r>
      <w:r>
        <w:rPr>
          <w:rFonts w:eastAsia="Times New Roman" w:cs="Times New Roman"/>
          <w:szCs w:val="24"/>
        </w:rPr>
        <w:t xml:space="preserve">που μπορεί να αποδειχθεί ιδιαίτερα επικίνδυνη. Αυτή είναι η κατάσταση. </w:t>
      </w:r>
    </w:p>
    <w:p w14:paraId="488C4E4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την ίδια ώρα ο προϋπολογισμός του Υπουργείου Εξωτερικών, μειώνεται τραγικά. Αυξάνεται κατά τι σε σχέση με πέρ</w:t>
      </w:r>
      <w:r>
        <w:rPr>
          <w:rFonts w:eastAsia="Times New Roman" w:cs="Times New Roman"/>
          <w:szCs w:val="24"/>
        </w:rPr>
        <w:t>υ</w:t>
      </w:r>
      <w:r>
        <w:rPr>
          <w:rFonts w:eastAsia="Times New Roman" w:cs="Times New Roman"/>
          <w:szCs w:val="24"/>
        </w:rPr>
        <w:t>σι, αλλ</w:t>
      </w:r>
      <w:r>
        <w:rPr>
          <w:rFonts w:eastAsia="Times New Roman" w:cs="Times New Roman"/>
          <w:szCs w:val="24"/>
        </w:rPr>
        <w:t>ά σε σχέση με όλα τα προηγούμενα χρόνια η μείωση του προϋπολογισμού είναι πραγματικά θεαματική. Προβλέπονται 276 εκατομμύρια εκ των οποίων τα 6 εκατομμύρια αφορούν πιστώσεις δημοσίου χρέους και το 25% περίπου είναι ανελαστικές διεθνείς υποχρεώσεις της χώρα</w:t>
      </w:r>
      <w:r>
        <w:rPr>
          <w:rFonts w:eastAsia="Times New Roman" w:cs="Times New Roman"/>
          <w:szCs w:val="24"/>
        </w:rPr>
        <w:t xml:space="preserve">ς. Όμως, με περίπου </w:t>
      </w:r>
      <w:r>
        <w:rPr>
          <w:rFonts w:eastAsia="Times New Roman" w:cs="Times New Roman"/>
          <w:szCs w:val="24"/>
        </w:rPr>
        <w:lastRenderedPageBreak/>
        <w:t xml:space="preserve">220 εκατομμύρια ευρώ δεν μπορείς να ασκήσεις εξωτερική πολιτική σε αυτές τις συνθήκες, σε αυτούς τους καιρούς. </w:t>
      </w:r>
    </w:p>
    <w:p w14:paraId="488C4E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της Πλειοψηφίας</w:t>
      </w:r>
      <w:r>
        <w:rPr>
          <w:rFonts w:eastAsia="Times New Roman" w:cs="Times New Roman"/>
          <w:szCs w:val="24"/>
        </w:rPr>
        <w:t>, αξιοποιήστε ως Κυβέρνηση το αίσθημα όλων των Ελλήνων ότι απέναντι στις προκλήσεις -όταν μ</w:t>
      </w:r>
      <w:r>
        <w:rPr>
          <w:rFonts w:eastAsia="Times New Roman" w:cs="Times New Roman"/>
          <w:szCs w:val="24"/>
        </w:rPr>
        <w:t>άλιστα αυξάνονται με τον ρυθμό και τη θεαματική ένταση των τελευταίων ημερών- ο ελληνικός λαός είναι ενωμένος. Αυτό είναι ένα πολύ σοβαρό στοιχείο</w:t>
      </w:r>
      <w:r>
        <w:rPr>
          <w:rFonts w:eastAsia="Times New Roman" w:cs="Times New Roman"/>
          <w:szCs w:val="24"/>
        </w:rPr>
        <w:t xml:space="preserve"> ισχύος</w:t>
      </w:r>
      <w:r>
        <w:rPr>
          <w:rFonts w:eastAsia="Times New Roman" w:cs="Times New Roman"/>
          <w:szCs w:val="24"/>
        </w:rPr>
        <w:t>. Δεν ξέρω, όμως, αν μπορείτε να το κάνετε. Διότι η κληρονομιά που έχετε διαμορφώσει, όλη η προηγούμενη</w:t>
      </w:r>
      <w:r>
        <w:rPr>
          <w:rFonts w:eastAsia="Times New Roman" w:cs="Times New Roman"/>
          <w:szCs w:val="24"/>
        </w:rPr>
        <w:t xml:space="preserve"> πολιτεία σας, είναι μια πολιτεία πόλωσης και διχασμού του ελληνικού λαού. Ποτέ δεν μπορέσατε να υπηρετήσετε συνειδητά την ενότητα του έθνους. Ποτέ δεν μπορέσατε να υπηρετήσετε συνειδητά την εθνική ενότητα. </w:t>
      </w:r>
    </w:p>
    <w:p w14:paraId="488C4E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Μη λέτε βαριές κουβέντες. </w:t>
      </w:r>
    </w:p>
    <w:p w14:paraId="488C4E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w:t>
      </w:r>
      <w:r>
        <w:rPr>
          <w:rFonts w:eastAsia="Times New Roman" w:cs="Times New Roman"/>
          <w:b/>
          <w:szCs w:val="24"/>
        </w:rPr>
        <w:t>ΡΓΙΟΣ ΚΟΥΜΟΥΤΣΑΚΟΣ:</w:t>
      </w:r>
      <w:r>
        <w:rPr>
          <w:rFonts w:eastAsia="Times New Roman" w:cs="Times New Roman"/>
          <w:szCs w:val="24"/>
        </w:rPr>
        <w:t xml:space="preserve"> Παρακαλώ! Δεν δέχομαι κα</w:t>
      </w:r>
      <w:r>
        <w:rPr>
          <w:rFonts w:eastAsia="Times New Roman" w:cs="Times New Roman"/>
          <w:szCs w:val="24"/>
        </w:rPr>
        <w:t>μ</w:t>
      </w:r>
      <w:r>
        <w:rPr>
          <w:rFonts w:eastAsia="Times New Roman" w:cs="Times New Roman"/>
          <w:szCs w:val="24"/>
        </w:rPr>
        <w:t xml:space="preserve">μιά διακοπή. </w:t>
      </w:r>
    </w:p>
    <w:p w14:paraId="488C4E4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Έως και χθες, χ</w:t>
      </w:r>
      <w:r>
        <w:rPr>
          <w:rFonts w:eastAsia="Times New Roman" w:cs="Times New Roman"/>
          <w:szCs w:val="24"/>
        </w:rPr>
        <w:t xml:space="preserve">ωρίζατε σε μιάσματα, σε προδότες, σε γερμανοτσολιάδες και σε άλλα απαράδεκτα τέτοια. </w:t>
      </w:r>
    </w:p>
    <w:p w14:paraId="488C4E4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Εκτός από το ’42.</w:t>
      </w:r>
    </w:p>
    <w:p w14:paraId="488C4E5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Μανιέ</w:t>
      </w:r>
      <w:proofErr w:type="spellEnd"/>
      <w:r>
        <w:rPr>
          <w:rFonts w:eastAsia="Times New Roman" w:cs="Times New Roman"/>
          <w:szCs w:val="24"/>
        </w:rPr>
        <w:t xml:space="preserve">, παρακαλώ. </w:t>
      </w:r>
    </w:p>
    <w:p w14:paraId="488C4E5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Εσείς τα κάνατε αυτά. </w:t>
      </w:r>
    </w:p>
    <w:p w14:paraId="488C4E5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Εμείς το ’42 ενώσαμε την Ελλάδα, όχι εσείς. </w:t>
      </w:r>
    </w:p>
    <w:p w14:paraId="488C4E5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Εσείς είστε οι άνθρωποι που έχετε δυναμιτίσει την εθνική ενότητα. Και τώρα που τη χρειάζεται η χώρα, την έχετε δηλητηριάσει. </w:t>
      </w:r>
    </w:p>
    <w:p w14:paraId="488C4E5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Άσε την </w:t>
      </w:r>
      <w:proofErr w:type="spellStart"/>
      <w:r>
        <w:rPr>
          <w:rFonts w:eastAsia="Times New Roman" w:cs="Times New Roman"/>
          <w:szCs w:val="24"/>
        </w:rPr>
        <w:t>εθνοκαπηλεία</w:t>
      </w:r>
      <w:proofErr w:type="spellEnd"/>
      <w:r>
        <w:rPr>
          <w:rFonts w:eastAsia="Times New Roman" w:cs="Times New Roman"/>
          <w:szCs w:val="24"/>
        </w:rPr>
        <w:t xml:space="preserve">. </w:t>
      </w:r>
    </w:p>
    <w:p w14:paraId="488C4E5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Ζητήστε συγγνώμη για όλα αυτά που έχετε πει όλον αυτόν τον καιρό </w:t>
      </w:r>
      <w:r>
        <w:rPr>
          <w:rFonts w:eastAsia="Times New Roman" w:cs="Times New Roman"/>
          <w:szCs w:val="24"/>
        </w:rPr>
        <w:t xml:space="preserve">προς </w:t>
      </w:r>
      <w:r>
        <w:rPr>
          <w:rFonts w:eastAsia="Times New Roman" w:cs="Times New Roman"/>
          <w:szCs w:val="24"/>
        </w:rPr>
        <w:t xml:space="preserve">όλες τις παρατάξεις της Βουλής και της Εθνικής Αντιπροσωπείας. Λυπάμαι που συνεχίζετε να το κάνετε. </w:t>
      </w:r>
    </w:p>
    <w:p w14:paraId="488C4E5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ΜΑΝΙΟΣ: </w:t>
      </w:r>
      <w:r>
        <w:rPr>
          <w:rFonts w:eastAsia="Times New Roman" w:cs="Times New Roman"/>
          <w:szCs w:val="24"/>
        </w:rPr>
        <w:t xml:space="preserve">Άσε </w:t>
      </w:r>
      <w:r>
        <w:rPr>
          <w:rFonts w:eastAsia="Times New Roman" w:cs="Times New Roman"/>
          <w:szCs w:val="24"/>
        </w:rPr>
        <w:t xml:space="preserve">την </w:t>
      </w:r>
      <w:proofErr w:type="spellStart"/>
      <w:r>
        <w:rPr>
          <w:rFonts w:eastAsia="Times New Roman" w:cs="Times New Roman"/>
          <w:szCs w:val="24"/>
        </w:rPr>
        <w:t>εθνοκαπηλεία</w:t>
      </w:r>
      <w:proofErr w:type="spellEnd"/>
      <w:r>
        <w:rPr>
          <w:rFonts w:eastAsia="Times New Roman" w:cs="Times New Roman"/>
          <w:szCs w:val="24"/>
        </w:rPr>
        <w:t xml:space="preserve">. </w:t>
      </w:r>
    </w:p>
    <w:p w14:paraId="488C4E5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Τώρα δεν είναι και στο θέμα της εθνικής ενότητας να τσακωθούμε! Μια χαρά είμαστε όλοι!</w:t>
      </w:r>
    </w:p>
    <w:p w14:paraId="488C4E5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Αυτό ξέρατε, αυτό ξέρετε, αυτό κάνετε. </w:t>
      </w:r>
    </w:p>
    <w:p w14:paraId="488C4E5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ώρα την εθνικής ενότητας είναι μπροστά μας και υπάρχε</w:t>
      </w:r>
      <w:r>
        <w:rPr>
          <w:rFonts w:eastAsia="Times New Roman" w:cs="Times New Roman"/>
          <w:szCs w:val="24"/>
        </w:rPr>
        <w:t>ι μόνο</w:t>
      </w:r>
      <w:r>
        <w:rPr>
          <w:rFonts w:eastAsia="Times New Roman" w:cs="Times New Roman"/>
          <w:szCs w:val="24"/>
        </w:rPr>
        <w:t>ν</w:t>
      </w:r>
      <w:r>
        <w:rPr>
          <w:rFonts w:eastAsia="Times New Roman" w:cs="Times New Roman"/>
          <w:szCs w:val="24"/>
        </w:rPr>
        <w:t xml:space="preserve"> μια παράταξη, που την έχει υπηρετήσει από την πρώτη μέρα της ίδρυσής της. Αυτή είναι η παράταξη που θα είναι πολύ σύντομα η νέα κυβέρνηση του τόπου. Είναι η Νέα Δημοκρατία. </w:t>
      </w:r>
    </w:p>
    <w:p w14:paraId="488C4E5A"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E5B"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 </w:t>
      </w:r>
      <w:r>
        <w:rPr>
          <w:rFonts w:eastAsia="Times New Roman"/>
          <w:szCs w:val="24"/>
        </w:rPr>
        <w:t xml:space="preserve">Ευχαριστούμε, κύριε συνάδελφε. </w:t>
      </w:r>
    </w:p>
    <w:p w14:paraId="488C4E5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συνάδερφος κ. Ιωάννης Καραγιάννης από τον ΣΥΡΙΖΑ έχει τον λόγο. </w:t>
      </w:r>
    </w:p>
    <w:p w14:paraId="488C4E5D"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 xml:space="preserve">Οι επίστρατοι του Γούναρη! </w:t>
      </w:r>
    </w:p>
    <w:p w14:paraId="488C4E5E"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ΓΕΩΡΓΙΟΣ ΚΟΥΜΟΥΤΣΑΚΟΣ: </w:t>
      </w:r>
      <w:r>
        <w:rPr>
          <w:rFonts w:eastAsia="Times New Roman"/>
          <w:szCs w:val="24"/>
        </w:rPr>
        <w:t xml:space="preserve">Έχετε βαθιά μνήμη, κύριε </w:t>
      </w:r>
      <w:proofErr w:type="spellStart"/>
      <w:r>
        <w:rPr>
          <w:rFonts w:eastAsia="Times New Roman"/>
          <w:szCs w:val="24"/>
        </w:rPr>
        <w:t>Ξυδάκη</w:t>
      </w:r>
      <w:proofErr w:type="spellEnd"/>
      <w:r>
        <w:rPr>
          <w:rFonts w:eastAsia="Times New Roman"/>
          <w:szCs w:val="24"/>
        </w:rPr>
        <w:t xml:space="preserve">. </w:t>
      </w:r>
    </w:p>
    <w:p w14:paraId="488C4E5F"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Έχω πολύ βαθιά. Όλον τον</w:t>
      </w:r>
      <w:r>
        <w:rPr>
          <w:rFonts w:eastAsia="Times New Roman"/>
          <w:szCs w:val="24"/>
        </w:rPr>
        <w:t xml:space="preserve"> 20</w:t>
      </w:r>
      <w:r>
        <w:rPr>
          <w:rFonts w:eastAsia="Times New Roman"/>
          <w:szCs w:val="24"/>
          <w:vertAlign w:val="superscript"/>
        </w:rPr>
        <w:t>ο</w:t>
      </w:r>
      <w:r>
        <w:rPr>
          <w:rFonts w:eastAsia="Times New Roman"/>
          <w:szCs w:val="24"/>
        </w:rPr>
        <w:t xml:space="preserve"> και τον 21</w:t>
      </w:r>
      <w:r>
        <w:rPr>
          <w:rFonts w:eastAsia="Times New Roman"/>
          <w:szCs w:val="24"/>
          <w:vertAlign w:val="superscript"/>
        </w:rPr>
        <w:t>ο</w:t>
      </w:r>
      <w:r>
        <w:rPr>
          <w:rFonts w:eastAsia="Times New Roman"/>
          <w:szCs w:val="24"/>
        </w:rPr>
        <w:t xml:space="preserve"> αιώνα.</w:t>
      </w:r>
    </w:p>
    <w:p w14:paraId="488C4E60"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ΚΟΥΜΟΥΤΣΑΚΟΣ: </w:t>
      </w:r>
      <w:r>
        <w:rPr>
          <w:rFonts w:eastAsia="Times New Roman"/>
          <w:szCs w:val="24"/>
        </w:rPr>
        <w:t>Δεν σκέφτεστε</w:t>
      </w:r>
      <w:r>
        <w:rPr>
          <w:rFonts w:eastAsia="Times New Roman"/>
          <w:szCs w:val="24"/>
        </w:rPr>
        <w:t xml:space="preserve"> για τα πρόσφατα</w:t>
      </w:r>
      <w:r>
        <w:rPr>
          <w:rFonts w:eastAsia="Times New Roman"/>
          <w:szCs w:val="24"/>
        </w:rPr>
        <w:t xml:space="preserve">, όμως. Θυμηθείτε τι λέγατε δυο χρόνια πριν. Ντροπή που τα λέτε αυτά. </w:t>
      </w:r>
    </w:p>
    <w:p w14:paraId="488C4E61"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ΝΙΚΟΛΑΟΣ ΞΥΔΑΚΗΣ: </w:t>
      </w:r>
      <w:r>
        <w:rPr>
          <w:rFonts w:eastAsia="Times New Roman"/>
          <w:szCs w:val="24"/>
        </w:rPr>
        <w:t>Εγώ δεν τα σκέφτηκα;</w:t>
      </w:r>
      <w:r>
        <w:rPr>
          <w:rFonts w:eastAsia="Times New Roman"/>
          <w:b/>
          <w:szCs w:val="24"/>
        </w:rPr>
        <w:t xml:space="preserve"> </w:t>
      </w:r>
      <w:r>
        <w:rPr>
          <w:rFonts w:eastAsia="Times New Roman"/>
          <w:szCs w:val="24"/>
        </w:rPr>
        <w:t xml:space="preserve">Εσείς τα λέτε τώρα, κύριε Κουμουτσάκο. Τώρα τα ανακαλύψατε. </w:t>
      </w:r>
    </w:p>
    <w:p w14:paraId="488C4E62"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w:t>
      </w:r>
      <w:r>
        <w:rPr>
          <w:rFonts w:eastAsia="Times New Roman"/>
          <w:b/>
          <w:szCs w:val="24"/>
        </w:rPr>
        <w:t xml:space="preserve">Ν (Σπυρίδων Λυκούδης): </w:t>
      </w:r>
      <w:r>
        <w:rPr>
          <w:rFonts w:eastAsia="Times New Roman"/>
          <w:szCs w:val="24"/>
        </w:rPr>
        <w:t xml:space="preserve">Κύριε Καραγιάννη, έχετε τον λόγο. </w:t>
      </w:r>
    </w:p>
    <w:p w14:paraId="488C4E63"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ΙΩΑΝΝΗΣ ΚΑΡΑΓΙΑΝΝΗΣ: </w:t>
      </w:r>
      <w:r>
        <w:rPr>
          <w:rFonts w:eastAsia="Times New Roman"/>
          <w:szCs w:val="24"/>
        </w:rPr>
        <w:t xml:space="preserve">Ευχαριστώ, κύριε Πρόεδρε. </w:t>
      </w:r>
    </w:p>
    <w:p w14:paraId="488C4E64"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ένας προϋπολογισμός είναι, μεταξύ των άλλων, μια σχέση δυναμική και εξελισσόμενη. Συνδυάζει τους περιορισμούς που κληρον</w:t>
      </w:r>
      <w:r>
        <w:rPr>
          <w:rFonts w:eastAsia="Times New Roman"/>
          <w:szCs w:val="24"/>
        </w:rPr>
        <w:t xml:space="preserve">ομεί το παρελθόν, με τις οικονομικές αποφάσεις της </w:t>
      </w:r>
      <w:r>
        <w:rPr>
          <w:rFonts w:eastAsia="Times New Roman"/>
          <w:szCs w:val="24"/>
        </w:rPr>
        <w:lastRenderedPageBreak/>
        <w:t xml:space="preserve">Κυβέρνησης για το παρόν και το μέλλον. Οι αποφάσεις πρέπει να στοχεύουν σε μακροοικονομική σταθερότητα, ενίσχυση της ανάπτυξης και κοινωνική προστασία. </w:t>
      </w:r>
    </w:p>
    <w:p w14:paraId="488C4E6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Όσον αφορά τους περιορισμούς, αυτοί αποτυπώνονται στις διαχρονικές παθογένειες της ελληνικής οικονομίας, στα αίτια της κρίσης και τις </w:t>
      </w:r>
      <w:proofErr w:type="spellStart"/>
      <w:r>
        <w:rPr>
          <w:rFonts w:eastAsia="Times New Roman"/>
          <w:szCs w:val="24"/>
        </w:rPr>
        <w:t>μνημονιακές</w:t>
      </w:r>
      <w:proofErr w:type="spellEnd"/>
      <w:r>
        <w:rPr>
          <w:rFonts w:eastAsia="Times New Roman"/>
          <w:szCs w:val="24"/>
        </w:rPr>
        <w:t xml:space="preserve"> υποχρεώσεις που μας οδήγησαν οι πολιτικές των προηγούμενων κυβερνήσεων. </w:t>
      </w:r>
    </w:p>
    <w:p w14:paraId="488C4E66" w14:textId="77777777" w:rsidR="00FF101B" w:rsidRDefault="00202D30">
      <w:pPr>
        <w:spacing w:line="600" w:lineRule="auto"/>
        <w:ind w:firstLine="720"/>
        <w:contextualSpacing/>
        <w:jc w:val="both"/>
        <w:rPr>
          <w:rFonts w:eastAsia="Times New Roman"/>
          <w:szCs w:val="24"/>
        </w:rPr>
      </w:pPr>
      <w:r>
        <w:rPr>
          <w:rFonts w:eastAsia="Times New Roman"/>
          <w:szCs w:val="24"/>
        </w:rPr>
        <w:t>Όταν η ελληνική οικονομία στις περιόδ</w:t>
      </w:r>
      <w:r>
        <w:rPr>
          <w:rFonts w:eastAsia="Times New Roman"/>
          <w:szCs w:val="24"/>
        </w:rPr>
        <w:t xml:space="preserve">ους ανάπτυξης των παλαιότερων χρόνων παρήγαγε ελλείμματα αντί πλεονασμάτων, είναι αδύνατη η επίκληση της </w:t>
      </w:r>
      <w:proofErr w:type="spellStart"/>
      <w:r>
        <w:rPr>
          <w:rFonts w:eastAsia="Times New Roman"/>
          <w:szCs w:val="24"/>
        </w:rPr>
        <w:t>κε</w:t>
      </w:r>
      <w:r>
        <w:rPr>
          <w:rFonts w:eastAsia="Times New Roman"/>
          <w:szCs w:val="24"/>
        </w:rPr>
        <w:t>ϋ</w:t>
      </w:r>
      <w:r>
        <w:rPr>
          <w:rFonts w:eastAsia="Times New Roman"/>
          <w:szCs w:val="24"/>
        </w:rPr>
        <w:t>νσιανής</w:t>
      </w:r>
      <w:proofErr w:type="spellEnd"/>
      <w:r>
        <w:rPr>
          <w:rFonts w:eastAsia="Times New Roman"/>
          <w:szCs w:val="24"/>
        </w:rPr>
        <w:t xml:space="preserve"> πολιτικής για την αύξηση των κρατικών δαπανών μέσα στην κρίση. Αυτό το γνωρίζουν καλά όσοι σήμερα μας εγκαλούν για έλλειμμα κοινωνικής πολιτ</w:t>
      </w:r>
      <w:r>
        <w:rPr>
          <w:rFonts w:eastAsia="Times New Roman"/>
          <w:szCs w:val="24"/>
        </w:rPr>
        <w:t xml:space="preserve">ικής, όπως επίσης γνωρίζουν ότι τα πλεονάσματα αυτά προορίζονται, κατά τον </w:t>
      </w:r>
      <w:proofErr w:type="spellStart"/>
      <w:r>
        <w:rPr>
          <w:rFonts w:eastAsia="Times New Roman"/>
          <w:szCs w:val="24"/>
        </w:rPr>
        <w:t>Κέ</w:t>
      </w:r>
      <w:r>
        <w:rPr>
          <w:rFonts w:eastAsia="Times New Roman"/>
          <w:szCs w:val="24"/>
        </w:rPr>
        <w:t>υ</w:t>
      </w:r>
      <w:r>
        <w:rPr>
          <w:rFonts w:eastAsia="Times New Roman"/>
          <w:szCs w:val="24"/>
        </w:rPr>
        <w:t>νς</w:t>
      </w:r>
      <w:proofErr w:type="spellEnd"/>
      <w:r>
        <w:rPr>
          <w:rFonts w:eastAsia="Times New Roman"/>
          <w:szCs w:val="24"/>
        </w:rPr>
        <w:t xml:space="preserve">, για την κάλυψη μεγαλύτερων δαπανών σε περιόδους κρίσης. </w:t>
      </w:r>
    </w:p>
    <w:p w14:paraId="488C4E67"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Κάτω από αυτούς τους περιορισμούς, η Κυβέρνηση καλείται να πάρει τις αποφάσεις της για τον </w:t>
      </w:r>
      <w:r>
        <w:rPr>
          <w:rFonts w:eastAsia="Times New Roman"/>
          <w:szCs w:val="24"/>
        </w:rPr>
        <w:t>π</w:t>
      </w:r>
      <w:r>
        <w:rPr>
          <w:rFonts w:eastAsia="Times New Roman"/>
          <w:szCs w:val="24"/>
        </w:rPr>
        <w:t>ροϋπολογισμό του 2017. Αυ</w:t>
      </w:r>
      <w:r>
        <w:rPr>
          <w:rFonts w:eastAsia="Times New Roman"/>
          <w:szCs w:val="24"/>
        </w:rPr>
        <w:t xml:space="preserve">τό σημαίνει μια προσπάθεια ισορροπίας μεταξύ των άμεσων αναγκών και των βραχυπρόθεσμων στόχων. Η ισορροπία αυτή αποτυπώνεται επαρκώς στο εν λόγω σχέδιο. Ο </w:t>
      </w:r>
      <w:r>
        <w:rPr>
          <w:rFonts w:eastAsia="Times New Roman"/>
          <w:szCs w:val="24"/>
        </w:rPr>
        <w:t>π</w:t>
      </w:r>
      <w:r>
        <w:rPr>
          <w:rFonts w:eastAsia="Times New Roman"/>
          <w:szCs w:val="24"/>
        </w:rPr>
        <w:t>ροϋπολογισμός του 2017, βάσει εξόδων ανά Υπουργείο και αποκεντρωμένη διοίκηση, δημιουργεί τις προϋπο</w:t>
      </w:r>
      <w:r>
        <w:rPr>
          <w:rFonts w:eastAsia="Times New Roman"/>
          <w:szCs w:val="24"/>
        </w:rPr>
        <w:t xml:space="preserve">θέσεις για σταθεροποίηση, παραγωγική ανασυγκρότηση και στήριξη της κοινωνικής πολιτικής. </w:t>
      </w:r>
    </w:p>
    <w:p w14:paraId="488C4E6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ενίσχυση του </w:t>
      </w:r>
      <w:proofErr w:type="spellStart"/>
      <w:r>
        <w:rPr>
          <w:rFonts w:eastAsia="Times New Roman"/>
          <w:szCs w:val="24"/>
        </w:rPr>
        <w:t>αγροτοδιατροφικού</w:t>
      </w:r>
      <w:proofErr w:type="spellEnd"/>
      <w:r>
        <w:rPr>
          <w:rFonts w:eastAsia="Times New Roman"/>
          <w:szCs w:val="24"/>
        </w:rPr>
        <w:t xml:space="preserve"> τομέα, βασικού πυλώνα παραγωγικής ανασυγκρότησης, θα συμβάλει σημαντικά στον βαθμό αυτάρκειας της χώρας σε τρόφιμα και θα μειώσει την</w:t>
      </w:r>
      <w:r>
        <w:rPr>
          <w:rFonts w:eastAsia="Times New Roman"/>
          <w:szCs w:val="24"/>
        </w:rPr>
        <w:t xml:space="preserve"> ψαλίδα στο εμπορικό ισοζύγιο. Η δε εξωστρέφεια της ελληνικής οικονομίας θα βοηθήσει τις καινοτόμες επιχειρήσεις και τους κλάδους με ενσωματωμένη υψηλή τεχνολογία. </w:t>
      </w:r>
    </w:p>
    <w:p w14:paraId="488C4E69"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Παράλληλα, δημιουργούνται οι προϋποθέσεις για ένα σταθερό, ανταγωνιστικό και απλοποιημένο ε</w:t>
      </w:r>
      <w:r>
        <w:rPr>
          <w:rFonts w:eastAsia="Times New Roman"/>
          <w:szCs w:val="24"/>
        </w:rPr>
        <w:t>πενδυτικό περιβάλλον, με στόχο την προσέλκυση άμεσων ξένων επενδύσεων και την ανάπτυξη διεθνών συνεργασιών και συμπράξεων. Θα πρέπει, όμως, να βελτιώσουμε ακόμη περισσότερο τη σχέση ρίσκου και ανταμοιβής, γιατί το ρίσκο παραμένει υψηλό για τους μακροπρόθεσ</w:t>
      </w:r>
      <w:r>
        <w:rPr>
          <w:rFonts w:eastAsia="Times New Roman"/>
          <w:szCs w:val="24"/>
        </w:rPr>
        <w:t xml:space="preserve">μους επενδυτές.   </w:t>
      </w:r>
    </w:p>
    <w:p w14:paraId="488C4E6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εκσυγχρονισμός της δημόσιας διοίκησης, το σταθερό φορολογικό, η διαφάνεια στις δημόσιες συμβάσεις, η απλοποίηση των επενδυτικών διαδικασιών, τα νέα χρηματοδοτικά εργαλεία και η οργανωμένη προσπάθεια προσέλκυσης επενδύσεων θα συμβάλουν </w:t>
      </w:r>
      <w:r>
        <w:rPr>
          <w:rFonts w:eastAsia="Times New Roman"/>
          <w:szCs w:val="24"/>
        </w:rPr>
        <w:t xml:space="preserve">σημαντικά στην αλλαγή του επενδυτικού κλίματος της χώρας. </w:t>
      </w:r>
    </w:p>
    <w:p w14:paraId="488C4E6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δε πρόσφατη θετική έκβαση στο ζήτημα του χρέους θα πρέπει να συμπλεύσει με άμεσες διαρθρωτικές και θεσμικές μεταρρυθμίσεις, που βελτιώνουν την παραγωγικότητα, τη διεθνή ανταγωνιστικότητα και την </w:t>
      </w:r>
      <w:r>
        <w:rPr>
          <w:rFonts w:eastAsia="Times New Roman"/>
          <w:szCs w:val="24"/>
        </w:rPr>
        <w:t xml:space="preserve">ανάπτυξη. </w:t>
      </w:r>
    </w:p>
    <w:p w14:paraId="488C4E6C"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Η διαφαινόμενη βραχυπρ</w:t>
      </w:r>
      <w:r>
        <w:rPr>
          <w:rFonts w:eastAsia="Times New Roman"/>
          <w:szCs w:val="24"/>
        </w:rPr>
        <w:t>όθεσμη</w:t>
      </w:r>
      <w:r>
        <w:rPr>
          <w:rFonts w:eastAsia="Times New Roman"/>
          <w:szCs w:val="24"/>
        </w:rPr>
        <w:t xml:space="preserve"> τόνωση της ζήτησης θα πρέπει να στοχεύσει σε πληθυσμιακές ομάδες με τις μεγαλύτερες ανάγκες, επειδή πάντα ελλοχεύει ο κίνδυνος λόγω των ανισορροπιών της ελληνικής οικονομίας να ανατροφοδοτηθεί ο φαύλος κύκλος των ελλ</w:t>
      </w:r>
      <w:r>
        <w:rPr>
          <w:rFonts w:eastAsia="Times New Roman"/>
          <w:szCs w:val="24"/>
        </w:rPr>
        <w:t xml:space="preserve">ειμάτων και της ύφεσης. </w:t>
      </w:r>
    </w:p>
    <w:p w14:paraId="488C4E6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Έτσι, ορθώς έπραξε ο Πρωθυπουργός με το χθεσινό του διάγγελμα να ενισχύσει ευπαθείς κοινωνικές ομάδες που έχουν πληγεί ιδιαίτερα από την κρίση και το προσφυγικό. </w:t>
      </w:r>
    </w:p>
    <w:p w14:paraId="488C4E6E"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Ο δρόμος, όμως της ανάκαμψης είναι μακρύς και επώδυνος. Η προσπάθεια</w:t>
      </w:r>
      <w:r>
        <w:rPr>
          <w:rFonts w:eastAsia="Times New Roman"/>
          <w:szCs w:val="24"/>
        </w:rPr>
        <w:t xml:space="preserve"> καταπολέμησης της φοροδιαφυγής και τη διαφθοράς θα πρέπει να ενδυναμωθεί, όπως και η αναδιοργάνωση του δημόσιου τομέα. Παράλληλα, να αντιμετωπίσουμε άμεσα το μεγάλο ζήτημα των κόκκινων επιχειρηματικών δανείων και να στηριχθεί η επιχειρηματικότητα. </w:t>
      </w:r>
    </w:p>
    <w:p w14:paraId="488C4E6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Είναι </w:t>
      </w:r>
      <w:r>
        <w:rPr>
          <w:rFonts w:eastAsia="Times New Roman"/>
          <w:szCs w:val="24"/>
        </w:rPr>
        <w:t xml:space="preserve">μέτρα συμπληρωματικά και όχι υποκατάστατα στην προσπάθεια τόνωσης της ζήτησης και στη στήριξη των πολιτών στη σημερινή δύσκολη συγκυρία. </w:t>
      </w:r>
    </w:p>
    <w:p w14:paraId="488C4E70" w14:textId="77777777" w:rsidR="00FF101B" w:rsidRDefault="00202D30">
      <w:pPr>
        <w:spacing w:line="600" w:lineRule="auto"/>
        <w:ind w:firstLine="720"/>
        <w:contextualSpacing/>
        <w:jc w:val="both"/>
        <w:rPr>
          <w:rFonts w:eastAsia="Times New Roman"/>
          <w:szCs w:val="24"/>
        </w:rPr>
      </w:pPr>
      <w:r>
        <w:rPr>
          <w:rFonts w:eastAsia="Times New Roman"/>
          <w:szCs w:val="24"/>
        </w:rPr>
        <w:t>Για να επιτύχουν, όμως, οι μεταρρυθμίσεις και να εξασφαλιστεί συνολική ευημερία απαιτείται κοινωνική συνεργασία και συ</w:t>
      </w:r>
      <w:r>
        <w:rPr>
          <w:rFonts w:eastAsia="Times New Roman"/>
          <w:szCs w:val="24"/>
        </w:rPr>
        <w:t xml:space="preserve">νοχή. Στατιστικές μελέτες δείχνουν τη θετική συσχέτιση μεταξύ κοινωνικής συνοχής και ποιότητας θεσμών από τη μια μεριά και συστηματικής ανάπτυξης και οικονομικής ισότητας από την άλλη. Ο </w:t>
      </w:r>
      <w:r>
        <w:rPr>
          <w:rFonts w:eastAsia="Times New Roman"/>
          <w:szCs w:val="24"/>
        </w:rPr>
        <w:t>π</w:t>
      </w:r>
      <w:r>
        <w:rPr>
          <w:rFonts w:eastAsia="Times New Roman"/>
          <w:szCs w:val="24"/>
        </w:rPr>
        <w:t>ροϋπολογισμός του 2017 σέβεται τις παραπάνω αρχές και υπακούει ορθολ</w:t>
      </w:r>
      <w:r>
        <w:rPr>
          <w:rFonts w:eastAsia="Times New Roman"/>
          <w:szCs w:val="24"/>
        </w:rPr>
        <w:t xml:space="preserve">ογικά στους υπάρχοντες περιορισμούς. </w:t>
      </w:r>
    </w:p>
    <w:p w14:paraId="488C4E71" w14:textId="77777777" w:rsidR="00FF101B" w:rsidRDefault="00202D30">
      <w:pPr>
        <w:spacing w:line="600" w:lineRule="auto"/>
        <w:ind w:firstLine="720"/>
        <w:contextualSpacing/>
        <w:jc w:val="both"/>
        <w:rPr>
          <w:rFonts w:eastAsia="Times New Roman"/>
          <w:szCs w:val="24"/>
        </w:rPr>
      </w:pPr>
      <w:r>
        <w:rPr>
          <w:rFonts w:eastAsia="Times New Roman"/>
          <w:szCs w:val="24"/>
        </w:rPr>
        <w:t>Τέλος, δεν πρέπει να ξεχνάμε ότι πάντα οι κρίσεις εμπεριέχουν τη δυνατότητα για κάτι καινούρ</w:t>
      </w:r>
      <w:r>
        <w:rPr>
          <w:rFonts w:eastAsia="Times New Roman"/>
          <w:szCs w:val="24"/>
        </w:rPr>
        <w:t>γ</w:t>
      </w:r>
      <w:r>
        <w:rPr>
          <w:rFonts w:eastAsia="Times New Roman"/>
          <w:szCs w:val="24"/>
        </w:rPr>
        <w:t>ιο. Είναι στο χέρι μας να αξιοποιήσουμε την ευκαιρία αυτή μακριά από μικροκομματικές λογικές και σκοπιμότητες. Η έξοδος από τ</w:t>
      </w:r>
      <w:r>
        <w:rPr>
          <w:rFonts w:eastAsia="Times New Roman"/>
          <w:szCs w:val="24"/>
        </w:rPr>
        <w:t>ην κρίση είναι υπόθεση εθνική.</w:t>
      </w:r>
    </w:p>
    <w:p w14:paraId="488C4E72"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 για την προσοχή σας.</w:t>
      </w:r>
    </w:p>
    <w:p w14:paraId="488C4E7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88C4E74"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488C4E75"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 από τη Νέα Δημοκρατία κ. Τασούλας και ο δέκατος τέταρτος κύκλος</w:t>
      </w:r>
      <w:r>
        <w:rPr>
          <w:rFonts w:eastAsia="Times New Roman" w:cs="Times New Roman"/>
          <w:szCs w:val="24"/>
        </w:rPr>
        <w:t xml:space="preserve"> θα κλείσει με τον Υπουργό κ. Βίτσα.</w:t>
      </w:r>
    </w:p>
    <w:p w14:paraId="488C4E76"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488C4E77"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ΚΩΝΣΤΑΝΤΙΝΟΣ ΤΑΣΟΥΛΑΣ:</w:t>
      </w:r>
      <w:r>
        <w:rPr>
          <w:rFonts w:eastAsia="Times New Roman" w:cs="Times New Roman"/>
          <w:szCs w:val="24"/>
        </w:rPr>
        <w:t xml:space="preserve"> Κυρίες και κύριοι συνάδελφοι, μετά από δύο χρόνια θα γίνει η αυτοψία στον </w:t>
      </w:r>
      <w:r>
        <w:rPr>
          <w:rFonts w:eastAsia="Times New Roman" w:cs="Times New Roman"/>
          <w:szCs w:val="24"/>
        </w:rPr>
        <w:t>π</w:t>
      </w:r>
      <w:r>
        <w:rPr>
          <w:rFonts w:eastAsia="Times New Roman" w:cs="Times New Roman"/>
          <w:szCs w:val="24"/>
        </w:rPr>
        <w:t xml:space="preserve">ροϋπολογισμό του 2017, όταν αυτή η Βουλή ή η επόμενη Βουλή θα ψηφίζει τον </w:t>
      </w:r>
      <w:r>
        <w:rPr>
          <w:rFonts w:eastAsia="Times New Roman" w:cs="Times New Roman"/>
          <w:szCs w:val="24"/>
        </w:rPr>
        <w:t>α</w:t>
      </w:r>
      <w:r>
        <w:rPr>
          <w:rFonts w:eastAsia="Times New Roman" w:cs="Times New Roman"/>
          <w:szCs w:val="24"/>
        </w:rPr>
        <w:t>πολογισμό του 2017. Και τότε θα είμαστε σε θέση, όπως πάντα, να κρίνουμε και τις φιλόδοξες έως εξωπραγματικές του προθέσεις και τα πραγματικά αποτελέσματα της πολιτικής που αυτή η Κυβέρνηση χάραξε για να εφαρμόσει το 2017.</w:t>
      </w:r>
    </w:p>
    <w:p w14:paraId="488C4E78"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Τώρα είμαστε μέσα σε ένα πεδίο πρ</w:t>
      </w:r>
      <w:r>
        <w:rPr>
          <w:rFonts w:eastAsia="Times New Roman" w:cs="Times New Roman"/>
          <w:szCs w:val="24"/>
        </w:rPr>
        <w:t xml:space="preserve">οβλέψεων, πεδίο πειθούς, είτε αντιπολιτευτικής είτε </w:t>
      </w:r>
      <w:proofErr w:type="spellStart"/>
      <w:r>
        <w:rPr>
          <w:rFonts w:eastAsia="Times New Roman" w:cs="Times New Roman"/>
          <w:szCs w:val="24"/>
        </w:rPr>
        <w:t>συμπολιτευτικής</w:t>
      </w:r>
      <w:proofErr w:type="spellEnd"/>
      <w:r>
        <w:rPr>
          <w:rFonts w:eastAsia="Times New Roman" w:cs="Times New Roman"/>
          <w:szCs w:val="24"/>
        </w:rPr>
        <w:t xml:space="preserve">. Η πραγματικότητα, όμως, είναι ότι </w:t>
      </w:r>
      <w:r>
        <w:rPr>
          <w:rFonts w:eastAsia="Times New Roman" w:cs="Times New Roman"/>
          <w:szCs w:val="24"/>
        </w:rPr>
        <w:lastRenderedPageBreak/>
        <w:t xml:space="preserve">και αυτός ο </w:t>
      </w:r>
      <w:r>
        <w:rPr>
          <w:rFonts w:eastAsia="Times New Roman" w:cs="Times New Roman"/>
          <w:szCs w:val="24"/>
        </w:rPr>
        <w:t>π</w:t>
      </w:r>
      <w:r>
        <w:rPr>
          <w:rFonts w:eastAsia="Times New Roman" w:cs="Times New Roman"/>
          <w:szCs w:val="24"/>
        </w:rPr>
        <w:t>ροϋπολογισμός ψηφίζεται κάτω από την καταθλιπτική σκιά της επιδεινώσεως της κατάστασης της χώρας. Και φαίνεται η παραδοχή της επιδεινώσεως ν</w:t>
      </w:r>
      <w:r>
        <w:rPr>
          <w:rFonts w:eastAsia="Times New Roman" w:cs="Times New Roman"/>
          <w:szCs w:val="24"/>
        </w:rPr>
        <w:t>α διεγείρει από την πλευρά της Συμπολίτευσης το έσχατο επιχείρημα, την έσχατη συνηγορία υπέρ της αγωνιστικής τους διάθεσης ή υπέρ των προσπαθειών τους, η οποία ακούει στις λέξεις «είκοσι μήνες, είκοσι δύο μήνες, είκοσι τέσσερις μήνες ΣΥΡΙΖΑ τάραξαν και ταρ</w:t>
      </w:r>
      <w:r>
        <w:rPr>
          <w:rFonts w:eastAsia="Times New Roman" w:cs="Times New Roman"/>
          <w:szCs w:val="24"/>
        </w:rPr>
        <w:t>ακούνησαν τη χώρα και όχι σαράντα χρόνια νεοφιλελεύθερης πολιτικής του κατεστημένου ή της διαπλοκής ή οτιδήποτε άλλο δυσώνυμο μπορεί κανείς να φανταστεί;».</w:t>
      </w:r>
    </w:p>
    <w:p w14:paraId="488C4E79"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Ξέρετε, αυτό το επιχείρημα -το οποίο το λέει και ένα μέρος του ακροατηρίου, ένα μέρος του ελληνικού </w:t>
      </w:r>
      <w:r>
        <w:rPr>
          <w:rFonts w:eastAsia="Times New Roman" w:cs="Times New Roman"/>
          <w:szCs w:val="24"/>
        </w:rPr>
        <w:t xml:space="preserve">λαού υπερασπιζόμενο σε έσχατη ανάλυση την ψήφο που έδωσε πριν από δύο χρόνια λέγοντας «γιατί οι άλλοι ήταν καλύτεροι;»- είναι ένα επιχείρημα κακόμοιρο, κακορίζικο. Ο λαός όταν ψηφίζει, ψηφίζει για το καλύτερο. Δεν ψηφίζει για να είναι κάποιος εξίσου κακός </w:t>
      </w:r>
      <w:r>
        <w:rPr>
          <w:rFonts w:eastAsia="Times New Roman" w:cs="Times New Roman"/>
          <w:szCs w:val="24"/>
        </w:rPr>
        <w:t xml:space="preserve">με τον άλλον. Όταν καταλήγουμε ως επιχείρημα να λέμε ότι </w:t>
      </w:r>
      <w:r>
        <w:rPr>
          <w:rFonts w:eastAsia="Times New Roman" w:cs="Times New Roman"/>
          <w:szCs w:val="24"/>
        </w:rPr>
        <w:lastRenderedPageBreak/>
        <w:t xml:space="preserve">είμαστε ίδιοι σαν και εσάς, πρέπει να παραδεχθείτε ότι δεν είναι ούτε αισιόδοξο, ούτε κολακευτικό, ούτε ενθαρρυντικό επιχείρημα. </w:t>
      </w:r>
    </w:p>
    <w:p w14:paraId="488C4E7A"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άμυνα σε αυτό το επιχείρημα είναι να παραδοθούν εντελώς τα </w:t>
      </w:r>
      <w:r>
        <w:rPr>
          <w:rFonts w:eastAsia="Times New Roman" w:cs="Times New Roman"/>
          <w:szCs w:val="24"/>
        </w:rPr>
        <w:t xml:space="preserve">όπλα. Η διάγνωση της κατάστασης της χώρας δεν έχει γίνει ακόμη από την πλευρά της κυβερνητικής </w:t>
      </w:r>
      <w:r>
        <w:rPr>
          <w:rFonts w:eastAsia="Times New Roman" w:cs="Times New Roman"/>
          <w:szCs w:val="24"/>
        </w:rPr>
        <w:t>π</w:t>
      </w:r>
      <w:r>
        <w:rPr>
          <w:rFonts w:eastAsia="Times New Roman" w:cs="Times New Roman"/>
          <w:szCs w:val="24"/>
        </w:rPr>
        <w:t>λειοψηφίας. Και δεν έχει γίνει ακόμα, οφείλω να πω, και από ένα μέρος της κοινωνίας. Η διάγνωση</w:t>
      </w:r>
      <w:r>
        <w:rPr>
          <w:rFonts w:eastAsia="Times New Roman" w:cs="Times New Roman"/>
          <w:szCs w:val="24"/>
        </w:rPr>
        <w:t>, όμως,</w:t>
      </w:r>
      <w:r>
        <w:rPr>
          <w:rFonts w:eastAsia="Times New Roman" w:cs="Times New Roman"/>
          <w:szCs w:val="24"/>
        </w:rPr>
        <w:t xml:space="preserve"> είναι αυτή η οποία συνιστά τη μισή θεραπεία. </w:t>
      </w:r>
    </w:p>
    <w:p w14:paraId="488C4E7B"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Όταν λέμε </w:t>
      </w:r>
      <w:r>
        <w:rPr>
          <w:rFonts w:eastAsia="Times New Roman" w:cs="Times New Roman"/>
          <w:szCs w:val="24"/>
        </w:rPr>
        <w:t xml:space="preserve">ακόμα και σήμερα ότι η διάγνωση λέει ότι η χώρα χρεοκόπησε επειδή ακολούθησε νεοφιλελεύθερες συνταγές, είμαστε εκτός </w:t>
      </w:r>
      <w:proofErr w:type="spellStart"/>
      <w:r>
        <w:rPr>
          <w:rFonts w:eastAsia="Times New Roman" w:cs="Times New Roman"/>
          <w:szCs w:val="24"/>
        </w:rPr>
        <w:t>πραγματικότητος</w:t>
      </w:r>
      <w:proofErr w:type="spellEnd"/>
      <w:r>
        <w:rPr>
          <w:rFonts w:eastAsia="Times New Roman" w:cs="Times New Roman"/>
          <w:szCs w:val="24"/>
        </w:rPr>
        <w:t>. Η χώρα, κυρίως μετά το 1981, υπέκυψε σε έναν άκρατο, τερατώδη, θηριώδη λαϊκισμό, σε έναν θηριώδη κρατισμό. Και αυτός ο κρα</w:t>
      </w:r>
      <w:r>
        <w:rPr>
          <w:rFonts w:eastAsia="Times New Roman" w:cs="Times New Roman"/>
          <w:szCs w:val="24"/>
        </w:rPr>
        <w:t>τισμός δεν είχε τέλος</w:t>
      </w:r>
      <w:r>
        <w:rPr>
          <w:rFonts w:eastAsia="Times New Roman" w:cs="Times New Roman"/>
          <w:szCs w:val="24"/>
        </w:rPr>
        <w:t>,</w:t>
      </w:r>
      <w:r>
        <w:rPr>
          <w:rFonts w:eastAsia="Times New Roman" w:cs="Times New Roman"/>
          <w:szCs w:val="24"/>
        </w:rPr>
        <w:t xml:space="preserve"> παρά την πρόσκρουση της χώρας τον Μάϊο του 2010 σε έναν βράχο</w:t>
      </w:r>
      <w:r>
        <w:rPr>
          <w:rFonts w:eastAsia="Times New Roman" w:cs="Times New Roman"/>
          <w:szCs w:val="24"/>
        </w:rPr>
        <w:t>,</w:t>
      </w:r>
      <w:r>
        <w:rPr>
          <w:rFonts w:eastAsia="Times New Roman" w:cs="Times New Roman"/>
          <w:szCs w:val="24"/>
        </w:rPr>
        <w:t xml:space="preserve"> ο οποίος την οδήγησε σε ουσιαστική χρεοκοπία. Και ευτυχώς που ήμασταν μέσα στην Ευρώπη και εκ </w:t>
      </w:r>
      <w:r>
        <w:rPr>
          <w:rFonts w:eastAsia="Times New Roman" w:cs="Times New Roman"/>
          <w:szCs w:val="24"/>
        </w:rPr>
        <w:t xml:space="preserve">των </w:t>
      </w:r>
      <w:proofErr w:type="spellStart"/>
      <w:r>
        <w:rPr>
          <w:rFonts w:eastAsia="Times New Roman" w:cs="Times New Roman"/>
          <w:szCs w:val="24"/>
        </w:rPr>
        <w:t>ενόντων</w:t>
      </w:r>
      <w:proofErr w:type="spellEnd"/>
      <w:r>
        <w:rPr>
          <w:rFonts w:eastAsia="Times New Roman" w:cs="Times New Roman"/>
          <w:szCs w:val="24"/>
        </w:rPr>
        <w:t xml:space="preserve"> η Ευρώπη </w:t>
      </w:r>
      <w:r>
        <w:rPr>
          <w:rFonts w:eastAsia="Times New Roman" w:cs="Times New Roman"/>
          <w:szCs w:val="24"/>
        </w:rPr>
        <w:lastRenderedPageBreak/>
        <w:t>κατασκεύασε έναν μηχανισμό αδέξιο, άτεχνο, αλλά κατασκε</w:t>
      </w:r>
      <w:r>
        <w:rPr>
          <w:rFonts w:eastAsia="Times New Roman" w:cs="Times New Roman"/>
          <w:szCs w:val="24"/>
        </w:rPr>
        <w:t xml:space="preserve">ύασε έναν μηχανισμό και δεν είχαμε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jure</w:t>
      </w:r>
      <w:r>
        <w:rPr>
          <w:rFonts w:eastAsia="Times New Roman" w:cs="Times New Roman"/>
          <w:szCs w:val="24"/>
        </w:rPr>
        <w:t xml:space="preserve"> χρεοκοπία.</w:t>
      </w:r>
    </w:p>
    <w:p w14:paraId="488C4E7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Δεν απέτυχε κανένα νεοφιλελεύθερο πρόγραμμα. Απέτυχε ένα </w:t>
      </w:r>
      <w:proofErr w:type="spellStart"/>
      <w:r>
        <w:rPr>
          <w:rFonts w:eastAsia="Times New Roman" w:cs="Times New Roman"/>
          <w:szCs w:val="24"/>
        </w:rPr>
        <w:t>κρατικίστικο</w:t>
      </w:r>
      <w:proofErr w:type="spellEnd"/>
      <w:r>
        <w:rPr>
          <w:rFonts w:eastAsia="Times New Roman" w:cs="Times New Roman"/>
          <w:szCs w:val="24"/>
        </w:rPr>
        <w:t xml:space="preserve">, λαϊκίστικο, πελατειακό σύστημα, το οποίο δεν ήταν καν δημιούργημα –το τελευταίο- της Μεταπολίτευσης, αλλά ήταν δημιούργημα </w:t>
      </w:r>
      <w:r>
        <w:rPr>
          <w:rFonts w:eastAsia="Times New Roman" w:cs="Times New Roman"/>
          <w:szCs w:val="24"/>
        </w:rPr>
        <w:t>της εποχ</w:t>
      </w:r>
      <w:r>
        <w:rPr>
          <w:rFonts w:eastAsia="Times New Roman" w:cs="Times New Roman"/>
          <w:szCs w:val="24"/>
        </w:rPr>
        <w:t>ής που ακολούθησε</w:t>
      </w:r>
      <w:r>
        <w:rPr>
          <w:rFonts w:eastAsia="Times New Roman" w:cs="Times New Roman"/>
          <w:szCs w:val="24"/>
        </w:rPr>
        <w:t xml:space="preserve"> από την απελευθέρωση του νεοελληνικού κράτους. Άλλοι είναι οι λόγοι και δεν είναι του παρόντος να το</w:t>
      </w:r>
      <w:r>
        <w:rPr>
          <w:rFonts w:eastAsia="Times New Roman" w:cs="Times New Roman"/>
          <w:szCs w:val="24"/>
        </w:rPr>
        <w:t>υς</w:t>
      </w:r>
      <w:r>
        <w:rPr>
          <w:rFonts w:eastAsia="Times New Roman" w:cs="Times New Roman"/>
          <w:szCs w:val="24"/>
        </w:rPr>
        <w:t xml:space="preserve"> εξηγήσουμε. Αυτό το σύστημα στην κατάρρευσή του δημιούργησε τέτοιο παράπονο, τέτοια οργή, τέτοια αγανάκτηση, τέτοια σύγχυση, που κόμματ</w:t>
      </w:r>
      <w:r>
        <w:rPr>
          <w:rFonts w:eastAsia="Times New Roman" w:cs="Times New Roman"/>
          <w:szCs w:val="24"/>
        </w:rPr>
        <w:t>α τα οποία ο λαός, ο οποίος κατά τον κ. Τσίπρα -και περιέργως συμφωνώ σε αυτό μαζί του-</w:t>
      </w:r>
      <w:r>
        <w:rPr>
          <w:rFonts w:eastAsia="Times New Roman" w:cs="Times New Roman"/>
          <w:szCs w:val="24"/>
        </w:rPr>
        <w:t>,</w:t>
      </w:r>
      <w:r>
        <w:rPr>
          <w:rFonts w:eastAsia="Times New Roman" w:cs="Times New Roman"/>
          <w:szCs w:val="24"/>
        </w:rPr>
        <w:t xml:space="preserve"> δεν τρώει κουτόχορτο, κόμματα τα οποία ο λαός είχε στο περιθώριο επί δεκαετίες, όπως ο ΣΥΡΙΖΑ ή η Χρυσή Αυγή, τα ανέδειξε στην επιφάνεια. Όχι επειδή σκέφτηκε ότι είχαμ</w:t>
      </w:r>
      <w:r>
        <w:rPr>
          <w:rFonts w:eastAsia="Times New Roman" w:cs="Times New Roman"/>
          <w:szCs w:val="24"/>
        </w:rPr>
        <w:t xml:space="preserve">ε έναν θησαυρό εδώ τον οποίο δεν είχαμε πάρει χαμπάρι και πρέπει αυτόν τον θησαυρό να τον αναδείξουμε και να του δώσουμε τις πολιτικές δυνατότητες να κυβερνήσει τη </w:t>
      </w:r>
      <w:r>
        <w:rPr>
          <w:rFonts w:eastAsia="Times New Roman" w:cs="Times New Roman"/>
          <w:szCs w:val="24"/>
        </w:rPr>
        <w:lastRenderedPageBreak/>
        <w:t>χώρα, αλλά επειδή σκέφτηκε μέσα στην οργή, στη θλίψη, στη σύγχυση, στην αγανάκτηση, στη στέρ</w:t>
      </w:r>
      <w:r>
        <w:rPr>
          <w:rFonts w:eastAsia="Times New Roman" w:cs="Times New Roman"/>
          <w:szCs w:val="24"/>
        </w:rPr>
        <w:t>ησή του ότι πρέπει να τιμωρήσει και να εκδικηθεί για όλη αυτή την ανηφόρα, για όλη αυτή τη δυσκολία εις την οποίαν περιήλθε.</w:t>
      </w:r>
    </w:p>
    <w:p w14:paraId="488C4E7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Προφανώς αυτά τα χρόνια τα σαράντα της Μεταπολιτεύσεως δεν είχαμε μόνο την υποταγή στον λαϊκισμό ή στον κρατισμό. Είχαμε και μία εκ</w:t>
      </w:r>
      <w:r>
        <w:rPr>
          <w:rFonts w:eastAsia="Times New Roman" w:cs="Times New Roman"/>
          <w:szCs w:val="24"/>
        </w:rPr>
        <w:t>πληκτική άνοδο του βιοτικού επιπέδου, που πράγματι οφείλεται στην ενίσχυση της κατανάλωσης και όχι στην ενίσχυση των επενδύσεων, αλλά είχαμε και μιας μορφής ανάπτυξη τρομακτική στη χώρα, πρωτοφανή για τα δεδομένα της Ελλάδας. Είχαμε και τις καλές και κακές</w:t>
      </w:r>
      <w:r>
        <w:rPr>
          <w:rFonts w:eastAsia="Times New Roman" w:cs="Times New Roman"/>
          <w:szCs w:val="24"/>
        </w:rPr>
        <w:t xml:space="preserve"> πλευρές. Επικράτησαν οι κακές και οδήγησαν τη χώρα στον γκρεμό. </w:t>
      </w:r>
    </w:p>
    <w:p w14:paraId="488C4E7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Τώρα, η διόρθωση αυτής της κατάστασης δεν γίνεται με το να λέμε να τελειώνουμε τους άλλους μισούς ή να ξεμπερδεύουμε με τους άλλους, ή εμείς ή αυτοί, ή αυτοί είναι προδότες και εμείς είμαστε</w:t>
      </w:r>
      <w:r>
        <w:rPr>
          <w:rFonts w:eastAsia="Times New Roman" w:cs="Times New Roman"/>
          <w:szCs w:val="24"/>
        </w:rPr>
        <w:t xml:space="preserve"> καλοί, αυτοί κακοί </w:t>
      </w:r>
      <w:r>
        <w:rPr>
          <w:rFonts w:eastAsia="Times New Roman" w:cs="Times New Roman"/>
          <w:szCs w:val="24"/>
        </w:rPr>
        <w:lastRenderedPageBreak/>
        <w:t xml:space="preserve">και εμείς καλοί, εμείς </w:t>
      </w:r>
      <w:proofErr w:type="spellStart"/>
      <w:r>
        <w:rPr>
          <w:rFonts w:eastAsia="Times New Roman" w:cs="Times New Roman"/>
          <w:szCs w:val="24"/>
        </w:rPr>
        <w:t>φιλοικτίρμονες</w:t>
      </w:r>
      <w:proofErr w:type="spellEnd"/>
      <w:r>
        <w:rPr>
          <w:rFonts w:eastAsia="Times New Roman" w:cs="Times New Roman"/>
          <w:szCs w:val="24"/>
        </w:rPr>
        <w:t xml:space="preserve"> και οι άλλοι ανοικτίρμονες και όλες αυτές τις </w:t>
      </w:r>
      <w:proofErr w:type="spellStart"/>
      <w:r>
        <w:rPr>
          <w:rFonts w:eastAsia="Times New Roman" w:cs="Times New Roman"/>
          <w:szCs w:val="24"/>
        </w:rPr>
        <w:t>επιφανειακότητες</w:t>
      </w:r>
      <w:proofErr w:type="spellEnd"/>
      <w:r>
        <w:rPr>
          <w:rFonts w:eastAsia="Times New Roman" w:cs="Times New Roman"/>
          <w:szCs w:val="24"/>
        </w:rPr>
        <w:t>.</w:t>
      </w:r>
    </w:p>
    <w:p w14:paraId="488C4E7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Εμείς αγνοήσαμε το πολιτικό κόστος, αναλάβαμε τις σοβαρότατες ευθύνες που είχαμε για την κατάρρευση της χώρας και προσπαθήσαμε να συμμ</w:t>
      </w:r>
      <w:r>
        <w:rPr>
          <w:rFonts w:eastAsia="Times New Roman" w:cs="Times New Roman"/>
          <w:szCs w:val="24"/>
        </w:rPr>
        <w:t>αζέψουμε τα πράγματα. Και συμμαζεύτηκαν τα πράγματα. Μια σύγκριση μεταξύ του τέλους του φθινοπώρου ή του τέλους του χειμώνα του 2014 με τη σημερινή κατάσταση δείχνει πού φτάσαμε. Το δείχνει</w:t>
      </w:r>
      <w:r>
        <w:rPr>
          <w:rFonts w:eastAsia="Times New Roman" w:cs="Times New Roman"/>
          <w:szCs w:val="24"/>
        </w:rPr>
        <w:t>,</w:t>
      </w:r>
      <w:r>
        <w:rPr>
          <w:rFonts w:eastAsia="Times New Roman" w:cs="Times New Roman"/>
          <w:szCs w:val="24"/>
        </w:rPr>
        <w:t xml:space="preserve"> γιατί σήμερα η επιδείνωση είναι δραματική. </w:t>
      </w:r>
    </w:p>
    <w:p w14:paraId="488C4E8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δεν συγχωρείται α</w:t>
      </w:r>
      <w:r>
        <w:rPr>
          <w:rFonts w:eastAsia="Times New Roman" w:cs="Times New Roman"/>
          <w:szCs w:val="24"/>
        </w:rPr>
        <w:t>υτή η επιδείνωση με την επίκληση των μειώσεων που έγιναν από την προηγούμενη κυβέρνηση στις συντάξεις ή με την επίκληση των μέτρων που πάρθηκαν. Αυτές οι μειώσεις, που όντως έγιναν, αυτές οι συντάξεις, που όντως μειώθηκαν, αυτά τα εισοδήματα, που όντως κόπ</w:t>
      </w:r>
      <w:r>
        <w:rPr>
          <w:rFonts w:eastAsia="Times New Roman" w:cs="Times New Roman"/>
          <w:szCs w:val="24"/>
        </w:rPr>
        <w:t xml:space="preserve">ηκαν, αυτή η ανεργία που όντως διογκώθηκε ήταν το τίμημα, το βαρύτατο τίμημα για να αντικρίσουμε την έξοδο από την κρίση. </w:t>
      </w:r>
    </w:p>
    <w:p w14:paraId="488C4E8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να λέτε τώρα εσείς ότι αυτά που επιβά</w:t>
      </w:r>
      <w:r>
        <w:rPr>
          <w:rFonts w:eastAsia="Times New Roman" w:cs="Times New Roman"/>
          <w:szCs w:val="24"/>
        </w:rPr>
        <w:t>λ</w:t>
      </w:r>
      <w:r>
        <w:rPr>
          <w:rFonts w:eastAsia="Times New Roman" w:cs="Times New Roman"/>
          <w:szCs w:val="24"/>
        </w:rPr>
        <w:t xml:space="preserve">λουμε είναι λιγότερα ή περισσότερα ή συμπαθέστερα απ’ αυτά τα οποία είχατε επιβάλει εσείς, </w:t>
      </w:r>
      <w:r>
        <w:rPr>
          <w:rFonts w:eastAsia="Times New Roman" w:cs="Times New Roman"/>
          <w:szCs w:val="24"/>
        </w:rPr>
        <w:t>π</w:t>
      </w:r>
      <w:r>
        <w:rPr>
          <w:rFonts w:eastAsia="Times New Roman" w:cs="Times New Roman"/>
          <w:szCs w:val="24"/>
        </w:rPr>
        <w:t xml:space="preserve">αραγνωρίζει </w:t>
      </w:r>
      <w:r>
        <w:rPr>
          <w:rFonts w:eastAsia="Times New Roman" w:cs="Times New Roman"/>
          <w:szCs w:val="24"/>
        </w:rPr>
        <w:t>ότι δεν συγκρίνουμε τις κακουχίες που επιβάλλονται στον ελληνικό λαό, ώστε να επαίρεστε ότι οι κακουχίες των είκοσι μηνών είναι λιγότερες από τις κακουχίες των σαράντα ετών. Πρέπει να καταλάβουμε ότι οι κακουχίες της περιόδου 2012-2014 είχαν αν</w:t>
      </w:r>
      <w:r>
        <w:rPr>
          <w:rFonts w:eastAsia="Times New Roman" w:cs="Times New Roman"/>
          <w:szCs w:val="24"/>
        </w:rPr>
        <w:t xml:space="preserve">τίκρισμα και οι κακουχίες οι δικές σας τίναξαν στον αέρα το αντίκρισμα που είχε πληρώσει βαρύτατα ο ελληνικός λαός και έπρεπε τώρα τα πανάκριβα δίδακτρα της δικής σας εκμάθησης ή της δικής σας επαφής με την πραγματικότητα να τα </w:t>
      </w:r>
      <w:proofErr w:type="spellStart"/>
      <w:r>
        <w:rPr>
          <w:rFonts w:eastAsia="Times New Roman" w:cs="Times New Roman"/>
          <w:szCs w:val="24"/>
        </w:rPr>
        <w:t>ξαναπληρώσει</w:t>
      </w:r>
      <w:proofErr w:type="spellEnd"/>
      <w:r>
        <w:rPr>
          <w:rFonts w:eastAsia="Times New Roman" w:cs="Times New Roman"/>
          <w:szCs w:val="24"/>
        </w:rPr>
        <w:t xml:space="preserve"> ο ελληνικός λαό</w:t>
      </w:r>
      <w:r>
        <w:rPr>
          <w:rFonts w:eastAsia="Times New Roman" w:cs="Times New Roman"/>
          <w:szCs w:val="24"/>
        </w:rPr>
        <w:t xml:space="preserve">ς. Εδώ βρισκόμαστε σήμερα. </w:t>
      </w:r>
    </w:p>
    <w:p w14:paraId="488C4E8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πρ</w:t>
      </w:r>
      <w:r>
        <w:rPr>
          <w:rFonts w:eastAsia="Times New Roman" w:cs="Times New Roman"/>
          <w:szCs w:val="24"/>
        </w:rPr>
        <w:t>οϋπολογισμός, λοιπόν, με τους φόρους των 2,5 δισεκατομμυρίων που επιβάλ</w:t>
      </w:r>
      <w:r>
        <w:rPr>
          <w:rFonts w:eastAsia="Times New Roman" w:cs="Times New Roman"/>
          <w:szCs w:val="24"/>
        </w:rPr>
        <w:t>λ</w:t>
      </w:r>
      <w:r>
        <w:rPr>
          <w:rFonts w:eastAsia="Times New Roman" w:cs="Times New Roman"/>
          <w:szCs w:val="24"/>
        </w:rPr>
        <w:t xml:space="preserve">ει και τις νέες περικοπές που εγκυμονεί και αυτό το πρόγραμμα το οικονομικό το οποίο ακολουθείτε μέσα σε μία εξωπραγματική για τον σύγχρονο κόσμο </w:t>
      </w:r>
      <w:r>
        <w:rPr>
          <w:rFonts w:eastAsia="Times New Roman" w:cs="Times New Roman"/>
          <w:szCs w:val="24"/>
        </w:rPr>
        <w:t>και τη σύγχρονη Ευρώπη πραγματικό</w:t>
      </w:r>
      <w:r>
        <w:rPr>
          <w:rFonts w:eastAsia="Times New Roman" w:cs="Times New Roman"/>
          <w:szCs w:val="24"/>
        </w:rPr>
        <w:lastRenderedPageBreak/>
        <w:t>τητα, μια εξωπραγματική κατεύθυνση και έναν εξωπραγματικό προσανατολισμό, δεν βοηθάει τη χώρα για να βγει από την κρίση. Οι προσπάθειές σας, οι αυταπάτες σας, οι αποτυχίες σας έφεραν νέο μνημόνιο, νέους φόρους, νέα λιτότητα</w:t>
      </w:r>
      <w:r>
        <w:rPr>
          <w:rFonts w:eastAsia="Times New Roman" w:cs="Times New Roman"/>
          <w:szCs w:val="24"/>
        </w:rPr>
        <w:t xml:space="preserve">. </w:t>
      </w:r>
    </w:p>
    <w:p w14:paraId="488C4E8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Εμείς, που έχουμε διορθώσει και έχουμε κατανοήσει και τα λάθη μας και τις αστοχίες μας, προτείνουμε τρία αυτονόητα πράγματα για την έξοδο από την κρίση, που είναι προσανατολισμένα σε αυτό που ακολουθούν όλες οι σύγχρονες χώρες, όλη η Ευρώπη και όλοι αυτ</w:t>
      </w:r>
      <w:r>
        <w:rPr>
          <w:rFonts w:eastAsia="Times New Roman" w:cs="Times New Roman"/>
          <w:szCs w:val="24"/>
        </w:rPr>
        <w:t>οί οι οποίοι βγήκαν από μνημόνια.</w:t>
      </w:r>
    </w:p>
    <w:p w14:paraId="488C4E8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Προτείνουμε μείωση της φορολογίας και περικοπή κρατικών δαπανών, προτείνουμε εκσυγχρονισμό του κράτους και προτείνουμε δυνάμωμα της ρευστότητας της οικονομίας. </w:t>
      </w:r>
    </w:p>
    <w:p w14:paraId="488C4E8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Διαφέρουμε πάρα πολύ. Είστε προσανατολισμένοι στο χθες, είστε</w:t>
      </w:r>
      <w:r>
        <w:rPr>
          <w:rFonts w:eastAsia="Times New Roman" w:cs="Times New Roman"/>
          <w:szCs w:val="24"/>
        </w:rPr>
        <w:t xml:space="preserve"> αποτέλεσμα της κακουχίας του ελληνικού λαού, του θυμού, της οργής, της </w:t>
      </w:r>
      <w:r>
        <w:rPr>
          <w:rFonts w:eastAsia="Times New Roman" w:cs="Times New Roman"/>
          <w:szCs w:val="24"/>
        </w:rPr>
        <w:lastRenderedPageBreak/>
        <w:t>αγανάκτησης, δεν είστε κάτι το οποίο ψηφίστηκε</w:t>
      </w:r>
      <w:r>
        <w:rPr>
          <w:rFonts w:eastAsia="Times New Roman" w:cs="Times New Roman"/>
          <w:szCs w:val="24"/>
        </w:rPr>
        <w:t xml:space="preserve"> θετικά</w:t>
      </w:r>
      <w:r>
        <w:rPr>
          <w:rFonts w:eastAsia="Times New Roman" w:cs="Times New Roman"/>
          <w:szCs w:val="24"/>
        </w:rPr>
        <w:t xml:space="preserve">. Εγώ δεν συμφωνώ με αυτούς που λένε ότι παραπλανήσατε τον ελληνικό λαό. Δεν παραπλανήσατε κανέναν. </w:t>
      </w:r>
      <w:r>
        <w:rPr>
          <w:rFonts w:eastAsia="Times New Roman" w:cs="Times New Roman"/>
          <w:szCs w:val="24"/>
        </w:rPr>
        <w:t>Γιατί κ</w:t>
      </w:r>
      <w:r>
        <w:rPr>
          <w:rFonts w:eastAsia="Times New Roman" w:cs="Times New Roman"/>
          <w:szCs w:val="24"/>
        </w:rPr>
        <w:t>ανείς δεν σας πίστεψε. Ε</w:t>
      </w:r>
      <w:r>
        <w:rPr>
          <w:rFonts w:eastAsia="Times New Roman" w:cs="Times New Roman"/>
          <w:szCs w:val="24"/>
        </w:rPr>
        <w:t xml:space="preserve">μάς τιμώρησαν. Είμαι τόσο αυστηρός με τον εαυτό μου, τόσο αυστηρός με το κόμμα μου. Και είναι υπέρ σας αυτό, ότι κανείς δεν σας ζητά τα ρέστα, επειδή κανείς δεν πίστευε αυτά που λέγατε. </w:t>
      </w:r>
    </w:p>
    <w:p w14:paraId="488C4E8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λαός έβγαλε το άχτι του. Από εδώ και πέρα, ο λαός πρέπει να ατενίσε</w:t>
      </w:r>
      <w:r>
        <w:rPr>
          <w:rFonts w:eastAsia="Times New Roman" w:cs="Times New Roman"/>
          <w:szCs w:val="24"/>
        </w:rPr>
        <w:t xml:space="preserve">ι το μέλλον του. Η Νέα Δημοκρατία τον διευκολύνει και του προτείνει τον τρόπο να βγει από την κρίση και δεν προτείνει ούτε άχτι, ούτε μένος, ούτε εκδίκηση. Προτείνει ανάπτυξη, ενότητα, συναίνεση, προκοπή και κοινή λογική. Γι’ αυτό και ο προϋπολογισμός σας </w:t>
      </w:r>
      <w:r>
        <w:rPr>
          <w:rFonts w:eastAsia="Times New Roman" w:cs="Times New Roman"/>
          <w:szCs w:val="24"/>
        </w:rPr>
        <w:t xml:space="preserve">πρέπει να συναντήσει την άρνησή μας. </w:t>
      </w:r>
    </w:p>
    <w:p w14:paraId="488C4E87"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E8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488C4E8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Ο Αναπληρωτής Υπουργός Εθνικής Άμυνας, ο συνάδελφος κ. Δημήτριος Βίτσας, έχει τον λόγο.</w:t>
      </w:r>
    </w:p>
    <w:p w14:paraId="488C4E8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Ευχαριστώ, κύριε Πρόεδρε. </w:t>
      </w:r>
    </w:p>
    <w:p w14:paraId="488C4E8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Την Ελλάδα την έχουν επισκεφτεί για σοβαρές συζητήσεις το τελευταίο χρονικό διάστημα ο Πρόεδρος Ομπάμα, ο Πρόεδρος Πούτιν, η Καγκελάριος </w:t>
      </w:r>
      <w:proofErr w:type="spellStart"/>
      <w:r>
        <w:rPr>
          <w:rFonts w:eastAsia="Times New Roman" w:cs="Times New Roman"/>
          <w:szCs w:val="24"/>
        </w:rPr>
        <w:t>Μέρκελ</w:t>
      </w:r>
      <w:proofErr w:type="spellEnd"/>
      <w:r>
        <w:rPr>
          <w:rFonts w:eastAsia="Times New Roman" w:cs="Times New Roman"/>
          <w:szCs w:val="24"/>
        </w:rPr>
        <w:t>, ο Πρόεδρος Ολάντ. Στην Αθήνα</w:t>
      </w:r>
      <w:r>
        <w:rPr>
          <w:rFonts w:eastAsia="Times New Roman" w:cs="Times New Roman"/>
          <w:szCs w:val="24"/>
        </w:rPr>
        <w:t xml:space="preserve"> έγινε πριν από λίγο χρονικό διάστημα η Σύσκεψη των Προέδρων των μεσογειακών χωρών, της Νότιας Ευρώπης. Στη Ρόδο πριν από ένα χρονικό διάστημα έγινε η Σύσκεψη των Υπουργών Εξωτερικών της Μεσογείου και της Άπω Ανατολής και η Ελλάδα παίζει πρωταγωνιστικό ρόλ</w:t>
      </w:r>
      <w:r>
        <w:rPr>
          <w:rFonts w:eastAsia="Times New Roman" w:cs="Times New Roman"/>
          <w:szCs w:val="24"/>
        </w:rPr>
        <w:t xml:space="preserve">ο στη συγκρότηση ενός τόξου σταθερότητας από τη μια μεριά και ειρήνης από την άλλη μεριά στη Μεσόγειο με την Αίγυπτο, το Ισραήλ, το Λίβανο, την Ιορδανία και βέβαια και την Κύπρο. </w:t>
      </w:r>
    </w:p>
    <w:p w14:paraId="488C4E8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μέσα σε όλα αυτά πώς μπορεί κανείς να πει ότι κάνουμε μια αποτυχημένη </w:t>
      </w:r>
      <w:r>
        <w:rPr>
          <w:rFonts w:eastAsia="Times New Roman" w:cs="Times New Roman"/>
          <w:szCs w:val="24"/>
        </w:rPr>
        <w:t xml:space="preserve">εξωτερική πολιτική, είναι απορίας </w:t>
      </w:r>
      <w:proofErr w:type="spellStart"/>
      <w:r>
        <w:rPr>
          <w:rFonts w:eastAsia="Times New Roman" w:cs="Times New Roman"/>
          <w:szCs w:val="24"/>
        </w:rPr>
        <w:t>άξιον</w:t>
      </w:r>
      <w:proofErr w:type="spellEnd"/>
      <w:r>
        <w:rPr>
          <w:rFonts w:eastAsia="Times New Roman" w:cs="Times New Roman"/>
          <w:szCs w:val="24"/>
        </w:rPr>
        <w:t>, εάν δούμε πώς αντιμετωπιζόταν η Ελλάδα πριν από δύο χρόνια και πώς αντιμετωπίζεται τώρα.</w:t>
      </w:r>
    </w:p>
    <w:p w14:paraId="488C4E8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δεύτερο που θέλω να πω είναι ένα πολύ απλό πράγμα. Το ΑΕΠ της χώρας το 2010 ήταν περίπου 225 δισεκατομμύρια ευρώ. Το ΑΕΠ τη</w:t>
      </w:r>
      <w:r>
        <w:rPr>
          <w:rFonts w:eastAsia="Times New Roman" w:cs="Times New Roman"/>
          <w:szCs w:val="24"/>
        </w:rPr>
        <w:t xml:space="preserve">ς χώρας το 2014, το 2015, το 2016 είναι περίπου 175 με 177 δισεκατομμύρια ευρώ. Ποιος έχασε αυτά τα 50 δισεκατομμύρια; Μπορεί κάποιος να μιλήσει επ’ αυτού; </w:t>
      </w:r>
    </w:p>
    <w:p w14:paraId="488C4E8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 προϋπολογισμός είναι μια συζήτηση που ευνοεί τη συζήτηση των αριθμών. Πίσω, όμως, από τη </w:t>
      </w:r>
      <w:r>
        <w:rPr>
          <w:rFonts w:eastAsia="Times New Roman" w:cs="Times New Roman"/>
          <w:szCs w:val="24"/>
        </w:rPr>
        <w:t xml:space="preserve">συζήτηση των αριθμών κρύβεται προσπάθεια, κρύβεται κόπος, κρύβονται άνθρωποι, κρύβεται πόνος. Και, βεβαίως, είναι αδόκιμο οι ομιλητές, που εναλλάσσονται με βάση τη θέση τους στα έδρανα της Βουλής, να χρησιμοποιούν τους αριθμούς, ώστε να </w:t>
      </w:r>
      <w:r>
        <w:rPr>
          <w:rFonts w:eastAsia="Times New Roman" w:cs="Times New Roman"/>
          <w:szCs w:val="24"/>
        </w:rPr>
        <w:lastRenderedPageBreak/>
        <w:t>αποδείξουν αυτό που</w:t>
      </w:r>
      <w:r>
        <w:rPr>
          <w:rFonts w:eastAsia="Times New Roman" w:cs="Times New Roman"/>
          <w:szCs w:val="24"/>
        </w:rPr>
        <w:t xml:space="preserve"> από την αρχή είτε το έφεραν από το κόμμα τους είτε το έφεραν από το σπίτι τους. </w:t>
      </w:r>
    </w:p>
    <w:p w14:paraId="488C4E8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ένας αριθμός που λίγο-πολύ παραμένει σταθερός όλα αυτά τα χρόνια και αποτυπώνει το συνολικό πρόβλημα της χώρας. Λίγο-πολύ 320 δισεκατομμύρια ευρώ είναι το δημόσιο χρέος σε απόλυτο αριθμό και όχι ως ποσοστό. </w:t>
      </w:r>
    </w:p>
    <w:p w14:paraId="488C4E9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Φοβάμαι ή, εάν θέλετε, ξέρω ότι θ</w:t>
      </w:r>
      <w:r>
        <w:rPr>
          <w:rFonts w:eastAsia="Times New Roman" w:cs="Times New Roman"/>
          <w:szCs w:val="24"/>
        </w:rPr>
        <w:t>α ερχόμαστε και θα επανερχόμαστε σ</w:t>
      </w:r>
      <w:r>
        <w:rPr>
          <w:rFonts w:eastAsia="Times New Roman" w:cs="Times New Roman"/>
          <w:szCs w:val="24"/>
        </w:rPr>
        <w:t>ε</w:t>
      </w:r>
      <w:r>
        <w:rPr>
          <w:rFonts w:eastAsia="Times New Roman" w:cs="Times New Roman"/>
          <w:szCs w:val="24"/>
        </w:rPr>
        <w:t xml:space="preserve"> αυτόν τον αριθμό. Όμως, θα πρέπει να κατανοήσουμε ότι εάν θέλουμε να μιλάμε για εθνική ενότητα και εθνική στρατηγική, τότε πρέπει να διαμορφωθεί μια κοινή αντίληψη του πολιτικού κόσμου, πρώτον, ότι αυτό το χρέος δεν είνα</w:t>
      </w:r>
      <w:r>
        <w:rPr>
          <w:rFonts w:eastAsia="Times New Roman" w:cs="Times New Roman"/>
          <w:szCs w:val="24"/>
        </w:rPr>
        <w:t xml:space="preserve">ι βιώσιμο και δεύτερον, ότι πρέπει να </w:t>
      </w:r>
      <w:proofErr w:type="spellStart"/>
      <w:r>
        <w:rPr>
          <w:rFonts w:eastAsia="Times New Roman" w:cs="Times New Roman"/>
          <w:szCs w:val="24"/>
        </w:rPr>
        <w:t>απομειωθεί</w:t>
      </w:r>
      <w:proofErr w:type="spellEnd"/>
      <w:r>
        <w:rPr>
          <w:rFonts w:eastAsia="Times New Roman" w:cs="Times New Roman"/>
          <w:szCs w:val="24"/>
        </w:rPr>
        <w:t xml:space="preserve">. </w:t>
      </w:r>
    </w:p>
    <w:p w14:paraId="488C4E9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είναι ιδιαίτερα σημαντική η απόφαση του τελευταίου </w:t>
      </w:r>
      <w:proofErr w:type="spellStart"/>
      <w:r>
        <w:rPr>
          <w:rFonts w:eastAsia="Times New Roman" w:cs="Times New Roman"/>
          <w:szCs w:val="24"/>
        </w:rPr>
        <w:t>Eurogroup</w:t>
      </w:r>
      <w:proofErr w:type="spellEnd"/>
      <w:r>
        <w:rPr>
          <w:rFonts w:eastAsia="Times New Roman" w:cs="Times New Roman"/>
          <w:szCs w:val="24"/>
        </w:rPr>
        <w:t xml:space="preserve"> και γίνεται ακόμη πιο σημαντική, εάν κάποιος παρακολουθήσει -και κάντε το, σας παρακαλώ, αυτό- τις λήξεις των δόσεων και </w:t>
      </w:r>
      <w:r>
        <w:rPr>
          <w:rFonts w:eastAsia="Times New Roman" w:cs="Times New Roman"/>
          <w:szCs w:val="24"/>
        </w:rPr>
        <w:lastRenderedPageBreak/>
        <w:t xml:space="preserve">των </w:t>
      </w:r>
      <w:r>
        <w:rPr>
          <w:rFonts w:eastAsia="Times New Roman" w:cs="Times New Roman"/>
          <w:szCs w:val="24"/>
        </w:rPr>
        <w:t xml:space="preserve">ομολόγων τα επόμενα σαράντα πέντε χρόνια. Εκεί φαίνεται η σημαντικότητα του κέρδους των 42 δισεκατομμυρίων από τη μια μεριά και των σταθερών χαμηλών επιτοκίων από την άλλη. </w:t>
      </w:r>
    </w:p>
    <w:p w14:paraId="488C4E9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 Όμως, το ερώτημα παραμένει. Πώς τα καταφέρατε να φέρετε τη χώρα σε αυτή τη δεινή </w:t>
      </w:r>
      <w:r>
        <w:rPr>
          <w:rFonts w:eastAsia="Times New Roman" w:cs="Times New Roman"/>
          <w:szCs w:val="24"/>
        </w:rPr>
        <w:t>θέση και πολύ περισσότερο γιατί το κάνατε αυτό; Για εμένα η απάντηση είναι μια και είναι και πεντακάθαρη. Αγοράσατε εξουσία πολιτική, οικονομική και κοινωνική, όπως ξέρετε πάντοτε να κάνετε. Να διορθώσω ότι ο νεοφιλελευθερισμός σαν ιδεολογία αναπτύχθηκε στ</w:t>
      </w:r>
      <w:r>
        <w:rPr>
          <w:rFonts w:eastAsia="Times New Roman" w:cs="Times New Roman"/>
          <w:szCs w:val="24"/>
        </w:rPr>
        <w:t xml:space="preserve">η δεκαετία του </w:t>
      </w:r>
      <w:r>
        <w:rPr>
          <w:rFonts w:eastAsia="Times New Roman" w:cs="Times New Roman"/>
          <w:szCs w:val="24"/>
        </w:rPr>
        <w:t>’</w:t>
      </w:r>
      <w:r>
        <w:rPr>
          <w:rFonts w:eastAsia="Times New Roman" w:cs="Times New Roman"/>
          <w:szCs w:val="24"/>
        </w:rPr>
        <w:t>80, άρα</w:t>
      </w:r>
      <w:r>
        <w:rPr>
          <w:rFonts w:eastAsia="Times New Roman" w:cs="Times New Roman"/>
          <w:szCs w:val="24"/>
        </w:rPr>
        <w:t xml:space="preserve"> </w:t>
      </w:r>
      <w:r>
        <w:rPr>
          <w:rFonts w:eastAsia="Times New Roman" w:cs="Times New Roman"/>
          <w:szCs w:val="24"/>
        </w:rPr>
        <w:t>το σαράντα χρόνια ας το μειώσουμε λίγο, ας το κάνουμε τριάντα–τριάντα πέντε.</w:t>
      </w:r>
    </w:p>
    <w:p w14:paraId="488C4E9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Τι εννοώ όταν λέω πως ξέρετε να το κάνετε οι παρατάξεις που κυβέρνησαν εδώ τον τόπο; Σήμερα όλα είναι γνωστά. Πώς έφαγαν τη λεγόμενη οικονομική βοήθεια οι </w:t>
      </w:r>
      <w:r>
        <w:rPr>
          <w:rFonts w:eastAsia="Times New Roman" w:cs="Times New Roman"/>
          <w:szCs w:val="24"/>
        </w:rPr>
        <w:t xml:space="preserve">μαυραγορίτες της Κατοχής, εκτός από τα χρήματα που έγιναν στρατόπεδα εξορίας για τους κομμουνιστές, για τους αριστερούς, τους δημοκράτες, για τους προοδευτικούς ανθρώπους; Πώς </w:t>
      </w:r>
      <w:r>
        <w:rPr>
          <w:rFonts w:eastAsia="Times New Roman" w:cs="Times New Roman"/>
          <w:szCs w:val="24"/>
        </w:rPr>
        <w:lastRenderedPageBreak/>
        <w:t xml:space="preserve">τα </w:t>
      </w:r>
      <w:r>
        <w:rPr>
          <w:rFonts w:eastAsia="Times New Roman" w:cs="Times New Roman"/>
          <w:szCs w:val="24"/>
        </w:rPr>
        <w:t>μ</w:t>
      </w:r>
      <w:r>
        <w:rPr>
          <w:rFonts w:eastAsia="Times New Roman" w:cs="Times New Roman"/>
          <w:szCs w:val="24"/>
        </w:rPr>
        <w:t xml:space="preserve">εσογειακά </w:t>
      </w:r>
      <w:r>
        <w:rPr>
          <w:rFonts w:eastAsia="Times New Roman" w:cs="Times New Roman"/>
          <w:szCs w:val="24"/>
        </w:rPr>
        <w:t>π</w:t>
      </w:r>
      <w:r>
        <w:rPr>
          <w:rFonts w:eastAsia="Times New Roman" w:cs="Times New Roman"/>
          <w:szCs w:val="24"/>
        </w:rPr>
        <w:t>ρογράμματα έγιναν νέα λεφτά για παλιά και νέα «τζάκια» και συγχρό</w:t>
      </w:r>
      <w:r>
        <w:rPr>
          <w:rFonts w:eastAsia="Times New Roman" w:cs="Times New Roman"/>
          <w:szCs w:val="24"/>
        </w:rPr>
        <w:t xml:space="preserve">νως σεμινάρια κηπουρικής από φροντιστήρια αγγλικών αλλά και από συνδικαλιστικές οργανώσεις; Πώς τα «πακέτα </w:t>
      </w:r>
      <w:proofErr w:type="spellStart"/>
      <w:r>
        <w:rPr>
          <w:rFonts w:eastAsia="Times New Roman" w:cs="Times New Roman"/>
          <w:szCs w:val="24"/>
        </w:rPr>
        <w:t>Ντελόρ</w:t>
      </w:r>
      <w:proofErr w:type="spellEnd"/>
      <w:r>
        <w:rPr>
          <w:rFonts w:eastAsia="Times New Roman" w:cs="Times New Roman"/>
          <w:szCs w:val="24"/>
        </w:rPr>
        <w:t>» έγιναν δρόμοι και άλλοι δρόμοι; Και στην Ελλάδα αυτό που γίνεται μόνο είναι δρόμοι. Έτσι και τα 300.000.000.000 ευρώ. Σιγά-σιγά ή γρήγορα-γρή</w:t>
      </w:r>
      <w:r>
        <w:rPr>
          <w:rFonts w:eastAsia="Times New Roman" w:cs="Times New Roman"/>
          <w:szCs w:val="24"/>
        </w:rPr>
        <w:t>γορα έγιναν «δημοκρατική εξαγορά συνειδήσεων και στοιχείο ατομικού πλουτισμού των λίγων», όχι μόνο αυτών που είναι φυλακή.</w:t>
      </w:r>
    </w:p>
    <w:p w14:paraId="488C4E9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Έτσι λειτουργούσε το σύστημα στη χώρα, σ</w:t>
      </w:r>
      <w:r>
        <w:rPr>
          <w:rFonts w:eastAsia="Times New Roman" w:cs="Times New Roman"/>
          <w:szCs w:val="24"/>
        </w:rPr>
        <w:t>ε</w:t>
      </w:r>
      <w:r>
        <w:rPr>
          <w:rFonts w:eastAsia="Times New Roman" w:cs="Times New Roman"/>
          <w:szCs w:val="24"/>
        </w:rPr>
        <w:t xml:space="preserve"> αυτό προτείνετε στον ελληνικό λαό να επιστρέψουμε. Αυτή η Ελλάδα, όμως, έχει τελειώσει, αφή</w:t>
      </w:r>
      <w:r>
        <w:rPr>
          <w:rFonts w:eastAsia="Times New Roman" w:cs="Times New Roman"/>
          <w:szCs w:val="24"/>
        </w:rPr>
        <w:t>νοντας πίσω της το πρόβλημα που εμείς καλούμαστε να λύσουμε σε ένα δύσκολο περιβάλλον γεωπολιτικής αστάθειας, λαθεμένης συνολικής οικονομικής πολιτικής σε όλη την Ευρώπη. Αυτό εννοώ δύσκολο περιβάλλον. Σε αυτό, λοιπόν, το δύσκολο περιβάλλον καλούμαστε να τ</w:t>
      </w:r>
      <w:r>
        <w:rPr>
          <w:rFonts w:eastAsia="Times New Roman" w:cs="Times New Roman"/>
          <w:szCs w:val="24"/>
        </w:rPr>
        <w:t xml:space="preserve">ο λύσουμε και να είστε σίγουροι ότι θα το λύσουμε. </w:t>
      </w:r>
    </w:p>
    <w:p w14:paraId="488C4E9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κάνει εντύπωση η αντίδραση στις χθεσινές εξαγγελίες του Πρωθυπουργού. Δεν θέλετε να γίνουν; Και γιατί δεν θέλετε να γίνουν; Είναι μια ανακούφιση για τους πιο φτωχούς και συγχρόνως είναι μια ένεση -μικ</w:t>
      </w:r>
      <w:r>
        <w:rPr>
          <w:rFonts w:eastAsia="Times New Roman" w:cs="Times New Roman"/>
          <w:szCs w:val="24"/>
        </w:rPr>
        <w:t xml:space="preserve">ρή; Μικρή- στην εγχώρια αγορά. Όμως αυτό που φοβάστε στην ουσία δεν είναι αυτό, είναι ότι αυτές οι εξαγγελίες είναι η έμπρακτη απόδειξη διαφοράς πολιτικής. Το όφελος από τον κόπο και τον πόνο αναδιανέμεται σε εκείνους που έχουν μεγαλύτερο κόπο, μεγαλύτερο </w:t>
      </w:r>
      <w:r>
        <w:rPr>
          <w:rFonts w:eastAsia="Times New Roman" w:cs="Times New Roman"/>
          <w:szCs w:val="24"/>
        </w:rPr>
        <w:t>πόνο ή όπως προσφιλώς λέγεται, στους ασθενέστερούς.</w:t>
      </w:r>
    </w:p>
    <w:p w14:paraId="488C4E9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Όταν η χώρα θα ξαναγίνει κανονική -και είμαστε κοντά σε αυτό-, όταν θα μπορεί να </w:t>
      </w:r>
      <w:proofErr w:type="spellStart"/>
      <w:r>
        <w:rPr>
          <w:rFonts w:eastAsia="Times New Roman" w:cs="Times New Roman"/>
          <w:szCs w:val="24"/>
        </w:rPr>
        <w:t>αναχρηματοδοτεί</w:t>
      </w:r>
      <w:proofErr w:type="spellEnd"/>
      <w:r>
        <w:rPr>
          <w:rFonts w:eastAsia="Times New Roman" w:cs="Times New Roman"/>
          <w:szCs w:val="24"/>
        </w:rPr>
        <w:t xml:space="preserve"> το μειωμένο χρέος της, τότε στον τρόπο της παραγωγικής ανασυγκρότησης των κριτηρίων και των κινήτρων, στην </w:t>
      </w:r>
      <w:r>
        <w:rPr>
          <w:rFonts w:eastAsia="Times New Roman" w:cs="Times New Roman"/>
          <w:szCs w:val="24"/>
        </w:rPr>
        <w:t xml:space="preserve">αναδιανομή και στη συγκρότηση του κοινωνικού κράτους ιδιαίτερα, στους τομείς αναπαραγωγής της κοινωνίας, δηλαδή στην παιδεία, την υγεία, τον </w:t>
      </w:r>
      <w:r>
        <w:rPr>
          <w:rFonts w:eastAsia="Times New Roman" w:cs="Times New Roman"/>
          <w:szCs w:val="24"/>
        </w:rPr>
        <w:lastRenderedPageBreak/>
        <w:t>πολιτισμό και τον αθλητισμό, θα φαίνεται πεντακάθαρα η μεταξύ μας διαφορά. Και αυτό που καταλαβαίνετε πολύ καλά είν</w:t>
      </w:r>
      <w:r>
        <w:rPr>
          <w:rFonts w:eastAsia="Times New Roman" w:cs="Times New Roman"/>
          <w:szCs w:val="24"/>
        </w:rPr>
        <w:t>αι ότι αυτός ο προϋπολογισμός και αυτά τα μέτρα είναι η αρχή αυτής της διαφοράς.</w:t>
      </w:r>
    </w:p>
    <w:p w14:paraId="488C4E9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Αναπληρωτή Υπουργού) </w:t>
      </w:r>
    </w:p>
    <w:p w14:paraId="488C4E9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 την άδειά σας, κύριε Πρόεδρε, θα αναφερθώ σε ορισμένα ζητήματα για την άμυνα</w:t>
      </w:r>
      <w:r>
        <w:rPr>
          <w:rFonts w:eastAsia="Times New Roman" w:cs="Times New Roman"/>
          <w:szCs w:val="24"/>
        </w:rPr>
        <w:t xml:space="preserve"> της χώρας. Νομίζω ότι δεν υπάρχει η παραμικρή διαφωνία ότι οι Ένοπλες Δυνάμεις της χώρας βρίσκονται σε πολύ καλή κατάσταση, έτοιμες να ανταποκριθούν στο συνταγματικό τους καθήκον. Το πώς το έχουμε καταφέρει γίνεται εν μέρει καθαρό</w:t>
      </w:r>
      <w:r>
        <w:rPr>
          <w:rFonts w:eastAsia="Times New Roman" w:cs="Times New Roman"/>
          <w:szCs w:val="24"/>
        </w:rPr>
        <w:t>,</w:t>
      </w:r>
      <w:r>
        <w:rPr>
          <w:rFonts w:eastAsia="Times New Roman" w:cs="Times New Roman"/>
          <w:szCs w:val="24"/>
        </w:rPr>
        <w:t xml:space="preserve"> αν κάποιος εξετάσει τα </w:t>
      </w:r>
      <w:r>
        <w:rPr>
          <w:rFonts w:eastAsia="Times New Roman" w:cs="Times New Roman"/>
          <w:szCs w:val="24"/>
        </w:rPr>
        <w:t xml:space="preserve">απολογιστικά στοιχεία και στο Υπουργείο Εθνικής Άμυνας δεν χρειαζόμαστε δύο χρόνια -τα έχουμε τώρα-, με τη συμπλήρωση θα έχουν κλείσει. Και είναι πρωτοφανές το γεγονός αυτός ο προϋπολογισμός να εκτελείται σχεδόν στο 100%. </w:t>
      </w:r>
    </w:p>
    <w:p w14:paraId="488C4E9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Θα διαπιστώνουμε, λοιπόν, για κάθ</w:t>
      </w:r>
      <w:r>
        <w:rPr>
          <w:rFonts w:eastAsia="Times New Roman" w:cs="Times New Roman"/>
          <w:szCs w:val="24"/>
        </w:rPr>
        <w:t>ε ευρώ του ελληνικού λαού αν αξιοποιήθηκε κατάλληλα, ώστε και υψηλό φρόνημα να υπάρχει, και οι υποδομές μας να είναι σε επάρκεια και ο οπλισμός μας να αντιστοιχεί στις ανάγκες να ανταποκριθούμε σε κάθε απειλή. Πώς τα καταφέραμε αυτά με τα μισά λεφτά; Πώς α</w:t>
      </w:r>
      <w:r>
        <w:rPr>
          <w:rFonts w:eastAsia="Times New Roman" w:cs="Times New Roman"/>
          <w:szCs w:val="24"/>
        </w:rPr>
        <w:t xml:space="preserve">παντήσαμε στο ερώτημα να κάνεις περισσότερα έχοντας λιγότερα; Επτά λέξεις: διακλαδικότητα, διαθεσιμότητα, εκπαίδευση, μέριμνα, σεβασμός, </w:t>
      </w:r>
      <w:proofErr w:type="spellStart"/>
      <w:r>
        <w:rPr>
          <w:rFonts w:eastAsia="Times New Roman" w:cs="Times New Roman"/>
          <w:szCs w:val="24"/>
        </w:rPr>
        <w:t>στοχοπροσήλωση</w:t>
      </w:r>
      <w:proofErr w:type="spellEnd"/>
      <w:r>
        <w:rPr>
          <w:rFonts w:eastAsia="Times New Roman" w:cs="Times New Roman"/>
          <w:szCs w:val="24"/>
        </w:rPr>
        <w:t>, αποφασιστικότητα, και αυτό το πρόγραμμα συνεχίζουμε.</w:t>
      </w:r>
    </w:p>
    <w:p w14:paraId="488C4E9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Αν μου επιτρέπετε -και όσο μου επιτρέπετε- θα πω ο</w:t>
      </w:r>
      <w:r>
        <w:rPr>
          <w:rFonts w:eastAsia="Times New Roman" w:cs="Times New Roman"/>
          <w:szCs w:val="24"/>
        </w:rPr>
        <w:t>ρισμένα πράγματα.</w:t>
      </w:r>
    </w:p>
    <w:p w14:paraId="488C4E9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Διακλαδικότητα: Δημιουργία οικονομίας κλίμακος με την κοινή προμήθεια υλικών, διακλαδική ενοποίηση των μεταφορών, συντήρηση μέσων από υφιστάμενες δομές διακλαδικά, βελτίωση του συστήματος επιτήρη</w:t>
      </w:r>
      <w:r>
        <w:rPr>
          <w:rFonts w:eastAsia="Times New Roman" w:cs="Times New Roman"/>
          <w:szCs w:val="24"/>
        </w:rPr>
        <w:lastRenderedPageBreak/>
        <w:t>σης κοινής επιχειρησιακής εικόνας και αποφυ</w:t>
      </w:r>
      <w:r>
        <w:rPr>
          <w:rFonts w:eastAsia="Times New Roman" w:cs="Times New Roman"/>
          <w:szCs w:val="24"/>
        </w:rPr>
        <w:t xml:space="preserve">γή επικαλύψεων των επιτελείων, διακλαδικότητα προμηθειών στρατιωτικών νοσοκομείων, αναδιοργάνωση των στρατιωτικών πρατηρίων. </w:t>
      </w:r>
    </w:p>
    <w:p w14:paraId="488C4E9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Διαθεσιμότητα: Αναβάθμιση και συντήρηση των υπαρχόντων εξοπλιστικών συστημάτων, </w:t>
      </w:r>
      <w:proofErr w:type="spellStart"/>
      <w:r>
        <w:rPr>
          <w:rFonts w:eastAsia="Times New Roman" w:cs="Times New Roman"/>
          <w:szCs w:val="24"/>
        </w:rPr>
        <w:t>στοχευμένες</w:t>
      </w:r>
      <w:proofErr w:type="spellEnd"/>
      <w:r>
        <w:rPr>
          <w:rFonts w:eastAsia="Times New Roman" w:cs="Times New Roman"/>
          <w:szCs w:val="24"/>
        </w:rPr>
        <w:t xml:space="preserve"> νέες αγορές κατά κύριο λόγο στα </w:t>
      </w:r>
      <w:proofErr w:type="spellStart"/>
      <w:r>
        <w:rPr>
          <w:rFonts w:eastAsia="Times New Roman" w:cs="Times New Roman"/>
          <w:szCs w:val="24"/>
        </w:rPr>
        <w:t>πυρομα</w:t>
      </w:r>
      <w:r>
        <w:rPr>
          <w:rFonts w:eastAsia="Times New Roman" w:cs="Times New Roman"/>
          <w:szCs w:val="24"/>
        </w:rPr>
        <w:t>χικά</w:t>
      </w:r>
      <w:proofErr w:type="spellEnd"/>
      <w:r>
        <w:rPr>
          <w:rFonts w:eastAsia="Times New Roman" w:cs="Times New Roman"/>
          <w:szCs w:val="24"/>
        </w:rPr>
        <w:t>, εθνική αμυντική βιομηχανική στρατηγική, αναδιάρθρωση και αναδιοργάνωση των μονάδων και στρατοπέδων με πλήρη στελέχωση, έγκαιρη υλοποίηση των μεταθέσεων, αναθεώρηση των μεταθέσεων και της εκπαίδευσης των νεοσυλλέκτων με την εκπαίδευση να γίνεται στους</w:t>
      </w:r>
      <w:r>
        <w:rPr>
          <w:rFonts w:eastAsia="Times New Roman" w:cs="Times New Roman"/>
          <w:szCs w:val="24"/>
        </w:rPr>
        <w:t xml:space="preserve"> μεγάλους σχηματισμούς, αξιοποίηση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ενεργοποίηση του συνόλου των στρατιωτικών εργοστασίων. </w:t>
      </w:r>
    </w:p>
    <w:p w14:paraId="488C4E9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Εκπαίδευση: Αντίληψη ότι η εκπαίδευση πρέπει να είναι διακλαδική και να είναι ολιστική. Και εκπαίδευση συγχρόνως των δικών μας στελεχών </w:t>
      </w:r>
      <w:r>
        <w:rPr>
          <w:rFonts w:eastAsia="Times New Roman" w:cs="Times New Roman"/>
          <w:szCs w:val="24"/>
        </w:rPr>
        <w:lastRenderedPageBreak/>
        <w:t>στο εξωτερικό αλλά και επαν</w:t>
      </w:r>
      <w:r>
        <w:rPr>
          <w:rFonts w:eastAsia="Times New Roman" w:cs="Times New Roman"/>
          <w:szCs w:val="24"/>
        </w:rPr>
        <w:t>αφορά του γεγονότος της εκπαίδευσης αξιωματικών από άλλες χώρες σε εμάς, κάτι που μας δίνει πολλαπλές δυνατότητες.</w:t>
      </w:r>
    </w:p>
    <w:p w14:paraId="488C4E9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Τέλος, είναι γνωστό ότι οι μισθοί των στρατιωτικών δεν μειώνονται. Αντίθετα, προχωράμε, αφού δεν έχουμε παραπάνω χρήματα να δώσουμε, σε ένα ε</w:t>
      </w:r>
      <w:r>
        <w:rPr>
          <w:rFonts w:eastAsia="Times New Roman" w:cs="Times New Roman"/>
          <w:szCs w:val="24"/>
        </w:rPr>
        <w:t xml:space="preserve">κτεταμένο πρόγραμμα για τη δημιουργία οικισμών για όλα τα στελέχη των Ενόπλων Δυνάμεων. Έχουμε νέες υπηρεσίες και νέες κλινικές στα νοσοκομεία. Λύνουμε ζητήματα που αφορούν το μέρισμα του Μετοχικού Ταμείου Στρατού και ενισχύουμε τον </w:t>
      </w:r>
      <w:r>
        <w:rPr>
          <w:rFonts w:eastAsia="Times New Roman" w:cs="Times New Roman"/>
          <w:szCs w:val="24"/>
        </w:rPr>
        <w:t>π</w:t>
      </w:r>
      <w:r>
        <w:rPr>
          <w:rFonts w:eastAsia="Times New Roman" w:cs="Times New Roman"/>
          <w:szCs w:val="24"/>
        </w:rPr>
        <w:t>ροϋπολογισμό με κονδύλ</w:t>
      </w:r>
      <w:r>
        <w:rPr>
          <w:rFonts w:eastAsia="Times New Roman" w:cs="Times New Roman"/>
          <w:szCs w:val="24"/>
        </w:rPr>
        <w:t xml:space="preserve">ια από την ΜΟΜΚΑ και την αξιοποίηση της </w:t>
      </w:r>
      <w:proofErr w:type="spellStart"/>
      <w:r>
        <w:rPr>
          <w:rFonts w:eastAsia="Times New Roman" w:cs="Times New Roman"/>
          <w:szCs w:val="24"/>
        </w:rPr>
        <w:t>έγγειας</w:t>
      </w:r>
      <w:proofErr w:type="spellEnd"/>
      <w:r>
        <w:rPr>
          <w:rFonts w:eastAsia="Times New Roman" w:cs="Times New Roman"/>
          <w:szCs w:val="24"/>
        </w:rPr>
        <w:t xml:space="preserve"> περιουσίας. Αυτή είναι η απάντηση στην προηγούμενη ερώτηση.</w:t>
      </w:r>
    </w:p>
    <w:p w14:paraId="488C4E9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αναφέρω τη συμβολή των Ενόπλων Δυνάμεων, όπως και των δυνάμεων της Αστυνομίας και του Λιμενικού, στη διαχείριση </w:t>
      </w:r>
      <w:r>
        <w:rPr>
          <w:rFonts w:eastAsia="Times New Roman" w:cs="Times New Roman"/>
          <w:szCs w:val="24"/>
        </w:rPr>
        <w:lastRenderedPageBreak/>
        <w:t>του προσφυγικού ζ</w:t>
      </w:r>
      <w:r>
        <w:rPr>
          <w:rFonts w:eastAsia="Times New Roman" w:cs="Times New Roman"/>
          <w:szCs w:val="24"/>
        </w:rPr>
        <w:t xml:space="preserve">ητήματος -και όχι προβλήματος- η οποία πια </w:t>
      </w:r>
      <w:proofErr w:type="spellStart"/>
      <w:r>
        <w:rPr>
          <w:rFonts w:eastAsia="Times New Roman" w:cs="Times New Roman"/>
          <w:szCs w:val="24"/>
        </w:rPr>
        <w:t>πανθο</w:t>
      </w:r>
      <w:r>
        <w:rPr>
          <w:rFonts w:eastAsia="Times New Roman" w:cs="Times New Roman"/>
          <w:szCs w:val="24"/>
        </w:rPr>
        <w:t>μο</w:t>
      </w:r>
      <w:r>
        <w:rPr>
          <w:rFonts w:eastAsia="Times New Roman" w:cs="Times New Roman"/>
          <w:szCs w:val="24"/>
        </w:rPr>
        <w:t>λογουμένως</w:t>
      </w:r>
      <w:proofErr w:type="spellEnd"/>
      <w:r>
        <w:rPr>
          <w:rFonts w:eastAsia="Times New Roman" w:cs="Times New Roman"/>
          <w:szCs w:val="24"/>
        </w:rPr>
        <w:t xml:space="preserve"> και εσωτερικά αλλά και από το εξωτερικό παίρνει πολύ καλό βαθμό, αλλά συνεχίζουμε, δεν τα παρατάμε. </w:t>
      </w:r>
    </w:p>
    <w:p w14:paraId="488C4EA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κλείνω με το γεγονός ότι η κοινωνική μας προσφορά συνεχίζεται. Συνεχίζεται, </w:t>
      </w:r>
      <w:r>
        <w:rPr>
          <w:rFonts w:eastAsia="Times New Roman" w:cs="Times New Roman"/>
          <w:szCs w:val="24"/>
        </w:rPr>
        <w:t>επεμβαίνοντας εκεί που επεμβαίνει και το δάκτυλο του Θεού με θεομηνίες, να λύνουμε τέτοια προβλήματα.</w:t>
      </w:r>
    </w:p>
    <w:p w14:paraId="488C4EA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το κεντρικό πράγμα που πρέπει να μείνει είναι αυτό που είπα και στην αρχή, ότι αυτός ο </w:t>
      </w:r>
      <w:r>
        <w:rPr>
          <w:rFonts w:eastAsia="Times New Roman" w:cs="Times New Roman"/>
          <w:szCs w:val="24"/>
        </w:rPr>
        <w:t>π</w:t>
      </w:r>
      <w:r>
        <w:rPr>
          <w:rFonts w:eastAsia="Times New Roman" w:cs="Times New Roman"/>
          <w:szCs w:val="24"/>
        </w:rPr>
        <w:t>ροϋπολογισμός δείχνει τον δρόμο και το μέλλον για μια τ</w:t>
      </w:r>
      <w:r>
        <w:rPr>
          <w:rFonts w:eastAsia="Times New Roman" w:cs="Times New Roman"/>
          <w:szCs w:val="24"/>
        </w:rPr>
        <w:t xml:space="preserve">έλεια αντιπαράθεση με την Αξιωματική Αντιπολίτευση αλλά και την ελάσσονα Αντιπολίτευση. </w:t>
      </w:r>
    </w:p>
    <w:p w14:paraId="488C4EA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8C4EA3"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EA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488C4EA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Μπαίνουμε στον δέκατο πέμπτο κύκλο ομιλητών. Ο πρώτος </w:t>
      </w:r>
      <w:r>
        <w:rPr>
          <w:rFonts w:eastAsia="Times New Roman" w:cs="Times New Roman"/>
          <w:szCs w:val="24"/>
        </w:rPr>
        <w:t xml:space="preserve">ομιλητής είναι ο συνάδελφος Μουσταφά </w:t>
      </w:r>
      <w:proofErr w:type="spellStart"/>
      <w:r>
        <w:rPr>
          <w:rFonts w:eastAsia="Times New Roman" w:cs="Times New Roman"/>
          <w:szCs w:val="24"/>
        </w:rPr>
        <w:t>Μουσταφά</w:t>
      </w:r>
      <w:proofErr w:type="spellEnd"/>
      <w:r>
        <w:rPr>
          <w:rFonts w:eastAsia="Times New Roman" w:cs="Times New Roman"/>
          <w:szCs w:val="24"/>
        </w:rPr>
        <w:t xml:space="preserve"> από τον ΣΥΡΙΖΑ.</w:t>
      </w:r>
    </w:p>
    <w:p w14:paraId="488C4EA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488C4EA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ΜΟΥΣΤΑΦΑ </w:t>
      </w:r>
      <w:proofErr w:type="spellStart"/>
      <w:r>
        <w:rPr>
          <w:rFonts w:eastAsia="Times New Roman" w:cs="Times New Roman"/>
          <w:b/>
          <w:szCs w:val="24"/>
        </w:rPr>
        <w:t>ΜΟΥΣΤΑΦΑ</w:t>
      </w:r>
      <w:proofErr w:type="spellEnd"/>
      <w:r>
        <w:rPr>
          <w:rFonts w:eastAsia="Times New Roman" w:cs="Times New Roman"/>
          <w:b/>
          <w:szCs w:val="24"/>
        </w:rPr>
        <w:t xml:space="preserve">: </w:t>
      </w:r>
      <w:r>
        <w:rPr>
          <w:rFonts w:eastAsia="Times New Roman" w:cs="Times New Roman"/>
          <w:szCs w:val="24"/>
        </w:rPr>
        <w:t>Ευχαριστώ, κύριε Πρόεδρε.</w:t>
      </w:r>
    </w:p>
    <w:p w14:paraId="488C4EA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ακούγοντας τις τοποθετήσεις των συναδέλφων της Αντιπολίτευσης, θα αρχίσω να έχω τύψεις</w:t>
      </w:r>
      <w:r>
        <w:rPr>
          <w:rFonts w:eastAsia="Times New Roman" w:cs="Times New Roman"/>
          <w:szCs w:val="24"/>
        </w:rPr>
        <w:t xml:space="preserve"> συνείδησης, υπαρξιακό πρόβλημα για το ανοσιούργημα της συμμετοχής μου στο</w:t>
      </w:r>
      <w:r>
        <w:rPr>
          <w:rFonts w:eastAsia="Times New Roman" w:cs="Times New Roman"/>
          <w:szCs w:val="24"/>
        </w:rPr>
        <w:t>ν</w:t>
      </w:r>
      <w:r>
        <w:rPr>
          <w:rFonts w:eastAsia="Times New Roman" w:cs="Times New Roman"/>
          <w:szCs w:val="24"/>
        </w:rPr>
        <w:t xml:space="preserve"> ΣΥΡΙΖΑ, για την </w:t>
      </w:r>
      <w:proofErr w:type="spellStart"/>
      <w:r>
        <w:rPr>
          <w:rFonts w:eastAsia="Times New Roman" w:cs="Times New Roman"/>
          <w:szCs w:val="24"/>
        </w:rPr>
        <w:t>συνυποψηφιότητά</w:t>
      </w:r>
      <w:proofErr w:type="spellEnd"/>
      <w:r>
        <w:rPr>
          <w:rFonts w:eastAsia="Times New Roman" w:cs="Times New Roman"/>
          <w:szCs w:val="24"/>
        </w:rPr>
        <w:t xml:space="preserve"> μου με το ψηφοδέλτιο του ΣΥΡΙΖΑ στις εκλογές του 2015 και τελικά για την σαραντάχρονη πολιτική μου δράση, γιατί σύμφωνα με τα λεγόμενα των συναδέλφω</w:t>
      </w:r>
      <w:r>
        <w:rPr>
          <w:rFonts w:eastAsia="Times New Roman" w:cs="Times New Roman"/>
          <w:szCs w:val="24"/>
        </w:rPr>
        <w:t xml:space="preserve">ν, η σωτηρία της χώρας μας, της κοινωνίας μας, της οικονομίας μας, η απαλλαγή μας από τα δεινά της επιτροπείας και των μνημονίων ήταν ένα </w:t>
      </w:r>
      <w:proofErr w:type="spellStart"/>
      <w:r>
        <w:rPr>
          <w:rFonts w:eastAsia="Times New Roman" w:cs="Times New Roman"/>
          <w:szCs w:val="24"/>
        </w:rPr>
        <w:t>βηματάκι</w:t>
      </w:r>
      <w:proofErr w:type="spellEnd"/>
      <w:r>
        <w:rPr>
          <w:rFonts w:eastAsia="Times New Roman" w:cs="Times New Roman"/>
          <w:szCs w:val="24"/>
        </w:rPr>
        <w:t>, μια χεριά, τόσο κοντά, και ήρθαμε εμείς οι «κακοί», οι ιδεοληπτικοί, οι ψεύτες και τα χαλάσαμε όλα και βυθίσ</w:t>
      </w:r>
      <w:r>
        <w:rPr>
          <w:rFonts w:eastAsia="Times New Roman" w:cs="Times New Roman"/>
          <w:szCs w:val="24"/>
        </w:rPr>
        <w:t>αμε τη χώρα στην καταστροφή.</w:t>
      </w:r>
    </w:p>
    <w:p w14:paraId="488C4EA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Η ιστορία του τόπου μας δεν άρχισε με τις εκλογές του 2015. Έχουμε μια σαραντάχρονη περίοδο Μεταπολίτευσης, στην οποία κυριάρχησαν τα δ</w:t>
      </w:r>
      <w:r>
        <w:rPr>
          <w:rFonts w:eastAsia="Times New Roman" w:cs="Times New Roman"/>
          <w:szCs w:val="24"/>
        </w:rPr>
        <w:t>ύ</w:t>
      </w:r>
      <w:r>
        <w:rPr>
          <w:rFonts w:eastAsia="Times New Roman" w:cs="Times New Roman"/>
          <w:szCs w:val="24"/>
        </w:rPr>
        <w:t xml:space="preserve">ο κόμματα, εναλλασσόμενα στην εξουσία και έφεραν τη χώρα μας σε αυτή την κατάσταση. Οι </w:t>
      </w:r>
      <w:r>
        <w:rPr>
          <w:rFonts w:eastAsia="Times New Roman" w:cs="Times New Roman"/>
          <w:szCs w:val="24"/>
        </w:rPr>
        <w:t>εκλογές του 2015, τα αποτελέσματα αυτών των εκλογών δεν είναι ένα καθαρτήριο, μια απαλλαγή για όσους κυβέρνησαν τόσα χρόνια τον τόπο και φόρτωμα όλων των ευθυνών, όλων των βαρών στις πλάτες του ΣΥΡΙΖΑ. Οδηγήθηκε η χώρα σε ένα τέλμα και οι υπεύθυνοι τώρα κο</w:t>
      </w:r>
      <w:r>
        <w:rPr>
          <w:rFonts w:eastAsia="Times New Roman" w:cs="Times New Roman"/>
          <w:szCs w:val="24"/>
        </w:rPr>
        <w:t>υνάνε το δάκτυλό τους, λέγοντάς μας «άντε, βγάλτε την από εκεί αμέσως και τώρα». Και επειδή υπάρχει μια εναγώνια προσπάθεια από τους εκπροσώπους της Αντιπολίτευσης να μας κολλήσουν τη ρετσινιά του λαϊκιστή, του ψεύτη, του ιδεοληπτικού, του ανεύθυνου, θα ήθ</w:t>
      </w:r>
      <w:r>
        <w:rPr>
          <w:rFonts w:eastAsia="Times New Roman" w:cs="Times New Roman"/>
          <w:szCs w:val="24"/>
        </w:rPr>
        <w:t>ελα να υπενθυμίσω ότι όπως έχετε κι εσείς ιστορία, έχει και η Αριστερά την ιστορία της.</w:t>
      </w:r>
    </w:p>
    <w:p w14:paraId="488C4EAA"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Θέλω να αναφερθώ επιγραμματικά σε χαρακτηριστικές μας παρεμβάσεις, προτάσεις και θέσεις μας, σε επεξεργασμένες πολιτικές μας στο διάβα της Μεταπολίτευσης. </w:t>
      </w:r>
    </w:p>
    <w:p w14:paraId="488C4EA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Μικρούτσικο </w:t>
      </w:r>
      <w:r>
        <w:rPr>
          <w:rFonts w:eastAsia="Times New Roman"/>
          <w:szCs w:val="24"/>
        </w:rPr>
        <w:t xml:space="preserve">κόμμα ήμασταν και κινήσαμε γη και ουρανό, ολόκληρες διαδικασίες κάναμε για τη μη ανάληψη των Ολυμπιακών Αγώνων, για τα κοινωνικά δικαιώματα, για τα εργασιακά δικαιώματα, για θεσμικές παρεμβάσεις, για σχέσεις με τις γειτονικές χώρες, για τον </w:t>
      </w:r>
      <w:proofErr w:type="spellStart"/>
      <w:r>
        <w:rPr>
          <w:rFonts w:eastAsia="Times New Roman"/>
          <w:szCs w:val="24"/>
        </w:rPr>
        <w:t>εξορθολογισμό</w:t>
      </w:r>
      <w:proofErr w:type="spellEnd"/>
      <w:r>
        <w:rPr>
          <w:rFonts w:eastAsia="Times New Roman"/>
          <w:szCs w:val="24"/>
        </w:rPr>
        <w:t xml:space="preserve"> τ</w:t>
      </w:r>
      <w:r>
        <w:rPr>
          <w:rFonts w:eastAsia="Times New Roman"/>
          <w:szCs w:val="24"/>
        </w:rPr>
        <w:t xml:space="preserve">ων εξοπλισμών, για το εκλογικό σύστημα. Όλα αυτά έμπαιναν στο μικροσκόπιο του όποιου στελεχικού δυναμικού του </w:t>
      </w:r>
      <w:r>
        <w:rPr>
          <w:rFonts w:eastAsia="Times New Roman"/>
          <w:szCs w:val="24"/>
        </w:rPr>
        <w:t>κ</w:t>
      </w:r>
      <w:r>
        <w:rPr>
          <w:rFonts w:eastAsia="Times New Roman"/>
          <w:szCs w:val="24"/>
        </w:rPr>
        <w:t>όμματός μας για εποικοδομητική κριτική, για προτάσεις για βελτίωση.</w:t>
      </w:r>
    </w:p>
    <w:p w14:paraId="488C4EA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Αντισταθήκαμε στην κατασπατάληση των πόρων για το πελατειακό κράτος, για τον </w:t>
      </w:r>
      <w:r>
        <w:rPr>
          <w:rFonts w:eastAsia="Times New Roman"/>
          <w:szCs w:val="24"/>
        </w:rPr>
        <w:t>κρατικοδίαιτο καπιταλισμό, για παροχές στους ημετέρους σας. Δεν ήταν, δυστυχώς, λίγοι αυτοί οι πόροι.</w:t>
      </w:r>
    </w:p>
    <w:p w14:paraId="488C4EAD"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Σε διεθνές επίπεδο, σε ευρωπαϊκό επίπεδο, στ</w:t>
      </w:r>
      <w:r>
        <w:rPr>
          <w:rFonts w:eastAsia="Times New Roman"/>
          <w:szCs w:val="24"/>
        </w:rPr>
        <w:t xml:space="preserve">ο </w:t>
      </w:r>
      <w:r>
        <w:rPr>
          <w:rFonts w:eastAsia="Times New Roman"/>
          <w:szCs w:val="24"/>
        </w:rPr>
        <w:t>πλαίσι</w:t>
      </w:r>
      <w:r>
        <w:rPr>
          <w:rFonts w:eastAsia="Times New Roman"/>
          <w:szCs w:val="24"/>
        </w:rPr>
        <w:t>ο</w:t>
      </w:r>
      <w:r>
        <w:rPr>
          <w:rFonts w:eastAsia="Times New Roman"/>
          <w:szCs w:val="24"/>
        </w:rPr>
        <w:t xml:space="preserve"> του Κόμματος της Ευρωπαϊκής Αριστεράς παλέψαμε και παλεύουμε για μια Ευρώπη των λαών και όχι των αγο</w:t>
      </w:r>
      <w:r>
        <w:rPr>
          <w:rFonts w:eastAsia="Times New Roman"/>
          <w:szCs w:val="24"/>
        </w:rPr>
        <w:t>ρών.</w:t>
      </w:r>
    </w:p>
    <w:p w14:paraId="488C4EA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Από τις τοποθετήσεις των συναδέλφων της Αντιπολίτευσης τα αποτελέσματα των εκλογών του 2015 παρουσιάζονται ως μια παρά φύσιν εξέλιξη, σαν επικράτηση του λαϊκισμού, σαν ένα στιγμιαίο λάθος του λαού μας. </w:t>
      </w:r>
    </w:p>
    <w:p w14:paraId="488C4EAF" w14:textId="77777777" w:rsidR="00FF101B" w:rsidRDefault="00202D30">
      <w:pPr>
        <w:spacing w:line="600" w:lineRule="auto"/>
        <w:ind w:firstLine="720"/>
        <w:contextualSpacing/>
        <w:jc w:val="both"/>
        <w:rPr>
          <w:rFonts w:eastAsia="Times New Roman"/>
          <w:szCs w:val="24"/>
        </w:rPr>
      </w:pPr>
      <w:r>
        <w:rPr>
          <w:rFonts w:eastAsia="Times New Roman"/>
          <w:szCs w:val="24"/>
        </w:rPr>
        <w:t>Με την επιμονή σας σ</w:t>
      </w:r>
      <w:r>
        <w:rPr>
          <w:rFonts w:eastAsia="Times New Roman"/>
          <w:szCs w:val="24"/>
        </w:rPr>
        <w:t>ε</w:t>
      </w:r>
      <w:r>
        <w:rPr>
          <w:rFonts w:eastAsia="Times New Roman"/>
          <w:szCs w:val="24"/>
        </w:rPr>
        <w:t xml:space="preserve"> αυτή την άγρια επιθετική κ</w:t>
      </w:r>
      <w:r>
        <w:rPr>
          <w:rFonts w:eastAsia="Times New Roman"/>
          <w:szCs w:val="24"/>
        </w:rPr>
        <w:t xml:space="preserve">ριτική, με την καταστροφολογία, με την ταύτισή σας με τις πιο ακραίες νεοφιλελεύθερες αντιλήψεις και πολιτικές, που κυριαρχούν αυτή την στιγμή σε Ευρώπη και κόσμο, θέλετε να αποφύγετε μια ειλικρινή αυτοκριτική και να ενοχοποιήσετε και την κοινωνία. Θέλετε </w:t>
      </w:r>
      <w:r>
        <w:rPr>
          <w:rFonts w:eastAsia="Times New Roman"/>
          <w:szCs w:val="24"/>
        </w:rPr>
        <w:t xml:space="preserve">να πέσει η κοινωνία στα γόνατά σας και να ζητήσει μετάνοια για το λάθος της, να </w:t>
      </w:r>
      <w:proofErr w:type="spellStart"/>
      <w:r>
        <w:rPr>
          <w:rFonts w:eastAsia="Times New Roman"/>
          <w:szCs w:val="24"/>
        </w:rPr>
        <w:t>πεισμανέψει</w:t>
      </w:r>
      <w:proofErr w:type="spellEnd"/>
      <w:r>
        <w:rPr>
          <w:rFonts w:eastAsia="Times New Roman"/>
          <w:szCs w:val="24"/>
        </w:rPr>
        <w:t xml:space="preserve">, όπως λέμε στη Θράκη. Δεν θα </w:t>
      </w:r>
      <w:proofErr w:type="spellStart"/>
      <w:r>
        <w:rPr>
          <w:rFonts w:eastAsia="Times New Roman"/>
          <w:szCs w:val="24"/>
        </w:rPr>
        <w:t>πεισμανέψουμε</w:t>
      </w:r>
      <w:proofErr w:type="spellEnd"/>
      <w:r>
        <w:rPr>
          <w:rFonts w:eastAsia="Times New Roman"/>
          <w:szCs w:val="24"/>
        </w:rPr>
        <w:t>.</w:t>
      </w:r>
    </w:p>
    <w:p w14:paraId="488C4EB0"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Πραγματικά, σ</w:t>
      </w:r>
      <w:r>
        <w:rPr>
          <w:rFonts w:eastAsia="Times New Roman"/>
          <w:szCs w:val="24"/>
        </w:rPr>
        <w:t>ε</w:t>
      </w:r>
      <w:r>
        <w:rPr>
          <w:rFonts w:eastAsia="Times New Roman"/>
          <w:szCs w:val="24"/>
        </w:rPr>
        <w:t xml:space="preserve"> αυτή τη δύσκολη συγκυρία συζητάμε για τον </w:t>
      </w:r>
      <w:r>
        <w:rPr>
          <w:rFonts w:eastAsia="Times New Roman"/>
          <w:szCs w:val="24"/>
        </w:rPr>
        <w:t>π</w:t>
      </w:r>
      <w:r>
        <w:rPr>
          <w:rFonts w:eastAsia="Times New Roman"/>
          <w:szCs w:val="24"/>
        </w:rPr>
        <w:t xml:space="preserve">ροϋπολογισμό. Όμως, τι βιώνουμε και στις περιοχές μας; </w:t>
      </w:r>
    </w:p>
    <w:p w14:paraId="488C4EB1"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Φέτος </w:t>
      </w:r>
      <w:r>
        <w:rPr>
          <w:rFonts w:eastAsia="Times New Roman"/>
          <w:szCs w:val="24"/>
        </w:rPr>
        <w:t xml:space="preserve">τα σχολεία μας άνοιξαν κανονικά, με τα βιβλία και τους δασκάλους και τους καθηγητές στις αίθουσές τους. Το </w:t>
      </w:r>
      <w:r>
        <w:rPr>
          <w:rFonts w:eastAsia="Times New Roman"/>
          <w:szCs w:val="24"/>
        </w:rPr>
        <w:t>ν</w:t>
      </w:r>
      <w:r>
        <w:rPr>
          <w:rFonts w:eastAsia="Times New Roman"/>
          <w:szCs w:val="24"/>
        </w:rPr>
        <w:t>οσοκομείο μας λειτουργεί παρά τα προβλήματά του και με την αυτοθυσία των εργαζόμενων, αλλά με σημάδια βελτίωσης. Οι αγρότες μας λαμβάνουν έγκαιρα τι</w:t>
      </w:r>
      <w:r>
        <w:rPr>
          <w:rFonts w:eastAsia="Times New Roman"/>
          <w:szCs w:val="24"/>
        </w:rPr>
        <w:t>ς επιδοτήσεις τους, παρ’ όλο που υπάρχουν τα πάγια προβλήματα από τη δυσλειτουργία του ΟΠΕΚΕΠΕ, του ΕΛΓΑ και των υπηρεσιών.</w:t>
      </w:r>
    </w:p>
    <w:p w14:paraId="488C4EB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Έχουμε προβλήματα στην περιοχή μας στην κτηνοτροφική παραγωγή, με </w:t>
      </w:r>
      <w:proofErr w:type="spellStart"/>
      <w:r>
        <w:rPr>
          <w:rFonts w:eastAsia="Times New Roman"/>
          <w:szCs w:val="24"/>
        </w:rPr>
        <w:t>ζωονόσους</w:t>
      </w:r>
      <w:proofErr w:type="spellEnd"/>
      <w:r>
        <w:rPr>
          <w:rFonts w:eastAsia="Times New Roman"/>
          <w:szCs w:val="24"/>
        </w:rPr>
        <w:t>, με καραντίνα και με το δασαρχείο, που κάθε τόσο βάζει ε</w:t>
      </w:r>
      <w:r>
        <w:rPr>
          <w:rFonts w:eastAsia="Times New Roman"/>
          <w:szCs w:val="24"/>
        </w:rPr>
        <w:t>μπόδια στην κτηνοτροφική δραστηριότητα.</w:t>
      </w:r>
    </w:p>
    <w:p w14:paraId="488C4EB3" w14:textId="77777777" w:rsidR="00FF101B" w:rsidRDefault="00202D30">
      <w:pPr>
        <w:spacing w:line="600" w:lineRule="auto"/>
        <w:ind w:firstLine="720"/>
        <w:contextualSpacing/>
        <w:jc w:val="both"/>
        <w:rPr>
          <w:rFonts w:eastAsia="Times New Roman"/>
          <w:szCs w:val="24"/>
        </w:rPr>
      </w:pPr>
      <w:r>
        <w:rPr>
          <w:rFonts w:eastAsia="Times New Roman"/>
          <w:szCs w:val="24"/>
        </w:rPr>
        <w:t>Η γειτνίαση με τη Βουλγαρία και με την Τουρκία, ενώ μας ανοίγει προοπτικές, αυτή τη στιγμή δημιουργεί προβλήματα στους επαγγελματίες μας. Όμως, ταυτόχρονα, είναι και μια προοπτική.</w:t>
      </w:r>
    </w:p>
    <w:p w14:paraId="488C4EB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Σε μια πρόσφατη περιοδεία μας στη Ρ</w:t>
      </w:r>
      <w:r>
        <w:rPr>
          <w:rFonts w:eastAsia="Times New Roman"/>
          <w:szCs w:val="24"/>
        </w:rPr>
        <w:t xml:space="preserve">οδόπη με τον Υφυπουργό Αγροτικής Ανάπτυξης επισκεφθήκαμε και είδαμε υγιείς επιχειρήσεις. Όταν ρωτήσαμε αυτούς τους ανθρώπους τι επιχορηγήσεις, τι λεφτά πήραν από τον κρατικό </w:t>
      </w:r>
      <w:r>
        <w:rPr>
          <w:rFonts w:eastAsia="Times New Roman"/>
          <w:szCs w:val="24"/>
        </w:rPr>
        <w:t>π</w:t>
      </w:r>
      <w:r>
        <w:rPr>
          <w:rFonts w:eastAsia="Times New Roman"/>
          <w:szCs w:val="24"/>
        </w:rPr>
        <w:t>ροϋπολογισμό και από τα διάφορα προγράμματα, σεμνά, χωρίς πάντως πίκρα, μας είπαν</w:t>
      </w:r>
      <w:r>
        <w:rPr>
          <w:rFonts w:eastAsia="Times New Roman"/>
          <w:szCs w:val="24"/>
        </w:rPr>
        <w:t xml:space="preserve"> ότι ήταν ελάχιστα. </w:t>
      </w:r>
    </w:p>
    <w:p w14:paraId="488C4EB5" w14:textId="77777777" w:rsidR="00FF101B" w:rsidRDefault="00202D30">
      <w:pPr>
        <w:spacing w:line="600" w:lineRule="auto"/>
        <w:ind w:firstLine="720"/>
        <w:contextualSpacing/>
        <w:jc w:val="both"/>
        <w:rPr>
          <w:rFonts w:eastAsia="Times New Roman"/>
          <w:szCs w:val="24"/>
        </w:rPr>
      </w:pPr>
      <w:r>
        <w:rPr>
          <w:rFonts w:eastAsia="Times New Roman"/>
          <w:szCs w:val="24"/>
        </w:rPr>
        <w:t>Αυτή η επιχειρηματικότητα είναι η αντίληψη της ιδιωτικής πρωτοβουλίας και πρέπει να τύχει στήριξης, να ενισχυθεί, και όχι η άλλη, που δοκιμάστηκε τη δεκαετία του 1990 με 62% επιδοτήσεις, που άφησαν κουφάρια τις βιομηχανικές περιοχές.</w:t>
      </w:r>
    </w:p>
    <w:p w14:paraId="488C4EB6" w14:textId="77777777" w:rsidR="00FF101B" w:rsidRDefault="00202D30">
      <w:pPr>
        <w:spacing w:line="600" w:lineRule="auto"/>
        <w:ind w:firstLine="720"/>
        <w:contextualSpacing/>
        <w:jc w:val="both"/>
        <w:rPr>
          <w:rFonts w:eastAsia="Times New Roman"/>
          <w:szCs w:val="24"/>
        </w:rPr>
      </w:pPr>
      <w:r>
        <w:rPr>
          <w:rFonts w:eastAsia="Times New Roman"/>
          <w:szCs w:val="24"/>
        </w:rPr>
        <w:t>Όσον αφορά τους καπνοπαραγωγούς της περιοχής, αρκετοί χύνουν κροκοδείλια δάκρυα. Είναι μια παραδοσιακή καλλιέργεια που πρέπει να στηριχθεί, αλλά θα στηριχθεί μ’ έναν τρόπο που θα είναι σύννομος με το καθεστώς το ευρωπαϊκό και όχι με πακέτα τύπου Χατζηγάκη,</w:t>
      </w:r>
      <w:r>
        <w:rPr>
          <w:rFonts w:eastAsia="Times New Roman"/>
          <w:szCs w:val="24"/>
        </w:rPr>
        <w:t xml:space="preserve"> που δίναμε λεφτά στους ανθρώπους για να τους τα ζητήσουμε να τα επιστρέψουν μετά από ένα ή δύο χρόνια.</w:t>
      </w:r>
    </w:p>
    <w:p w14:paraId="488C4EB7"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Χθες από Βουλευτή της εκλογικής μου περιφέρειας έγινε μια λαϊκίστικη κριτική στην επίσκεψη του Πρωθυπουργού στη Θράκη. Αράδιασε ο συνάδελφος τα διαχρονι</w:t>
      </w:r>
      <w:r>
        <w:rPr>
          <w:rFonts w:eastAsia="Times New Roman"/>
          <w:szCs w:val="24"/>
        </w:rPr>
        <w:t xml:space="preserve">κά προβλήματα της περιοχής μας και κατηγόρησε τον Πρωθυπουργό ότι δεν έκανε εξαγγελίες. </w:t>
      </w:r>
    </w:p>
    <w:p w14:paraId="488C4EB8" w14:textId="77777777" w:rsidR="00FF101B" w:rsidRDefault="00202D30">
      <w:pPr>
        <w:spacing w:line="600" w:lineRule="auto"/>
        <w:ind w:firstLine="720"/>
        <w:contextualSpacing/>
        <w:jc w:val="both"/>
        <w:rPr>
          <w:rFonts w:eastAsia="Times New Roman"/>
          <w:szCs w:val="24"/>
        </w:rPr>
      </w:pPr>
      <w:r>
        <w:rPr>
          <w:rFonts w:eastAsia="Times New Roman"/>
          <w:szCs w:val="24"/>
        </w:rPr>
        <w:t>Ευτυχώς που ο Πρωθυπουργός δεν έκανε εξαγγελίες, συνάδελφοι. Με την επίσκεψή του σηματοδότησε και τις αναπτυξιακές προοπτικές και δυνατότητες της περιοχής μας, επισκεπ</w:t>
      </w:r>
      <w:r>
        <w:rPr>
          <w:rFonts w:eastAsia="Times New Roman"/>
          <w:szCs w:val="24"/>
        </w:rPr>
        <w:t xml:space="preserve">τόμενος το λιμάνι της Αλεξανδρούπολης, το έργο του αγωγού </w:t>
      </w:r>
      <w:r>
        <w:rPr>
          <w:rFonts w:eastAsia="Times New Roman"/>
          <w:szCs w:val="24"/>
          <w:lang w:val="en-US"/>
        </w:rPr>
        <w:t>TAP</w:t>
      </w:r>
      <w:r>
        <w:rPr>
          <w:rFonts w:eastAsia="Times New Roman"/>
          <w:szCs w:val="24"/>
        </w:rPr>
        <w:t xml:space="preserve">, το ερευνητικό κέντρο «Αθηνά» στην Ξάνθη, αλλά και τα ελλείμματα της περιοχής, επισκεπτόμενος τον πιο φτωχό δήμο και τον πιο </w:t>
      </w:r>
      <w:proofErr w:type="spellStart"/>
      <w:r>
        <w:rPr>
          <w:rFonts w:eastAsia="Times New Roman"/>
          <w:szCs w:val="24"/>
        </w:rPr>
        <w:t>υποστελεχωμένο</w:t>
      </w:r>
      <w:proofErr w:type="spellEnd"/>
      <w:r>
        <w:rPr>
          <w:rFonts w:eastAsia="Times New Roman"/>
          <w:szCs w:val="24"/>
        </w:rPr>
        <w:t xml:space="preserve"> δήμο της Ροδόπης. Επισκεπτόμενος δε τα σχολεία της Ξάν</w:t>
      </w:r>
      <w:r>
        <w:rPr>
          <w:rFonts w:eastAsia="Times New Roman"/>
          <w:szCs w:val="24"/>
        </w:rPr>
        <w:t xml:space="preserve">θης και της Ροδόπης σηματοδότησε το πρόβλημα της μεγάλης διαρροής από την εννιάχρονη υποχρεωτική εκπαίδευση, που οι δύο νομοί της Ξάνθης και της Ροδόπης έχουν την πανελλαδική πρωτιά. Και με τις ομιλίες του τόνισε τη βούληση της Κυβέρνησης για </w:t>
      </w:r>
      <w:r>
        <w:rPr>
          <w:rFonts w:eastAsia="Times New Roman"/>
          <w:szCs w:val="24"/>
        </w:rPr>
        <w:lastRenderedPageBreak/>
        <w:t>δίκαιη ανάπτυ</w:t>
      </w:r>
      <w:r>
        <w:rPr>
          <w:rFonts w:eastAsia="Times New Roman"/>
          <w:szCs w:val="24"/>
        </w:rPr>
        <w:t>ξη, για ανάπτυξη χωρίς διαχωρισμούς, ανάπτυξη που θα αφορά όλους τους κατοίκους της Θράκης.</w:t>
      </w:r>
    </w:p>
    <w:p w14:paraId="488C4EB9" w14:textId="77777777" w:rsidR="00FF101B" w:rsidRDefault="00202D30">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88C4EBA" w14:textId="77777777" w:rsidR="00FF101B" w:rsidRDefault="00202D30">
      <w:pPr>
        <w:spacing w:line="600" w:lineRule="auto"/>
        <w:ind w:firstLine="720"/>
        <w:contextualSpacing/>
        <w:jc w:val="both"/>
        <w:rPr>
          <w:rFonts w:eastAsia="Times New Roman"/>
          <w:szCs w:val="24"/>
        </w:rPr>
      </w:pPr>
      <w:r>
        <w:rPr>
          <w:rFonts w:eastAsia="Times New Roman"/>
          <w:szCs w:val="24"/>
        </w:rPr>
        <w:t>Θα ήθελα για ένα λεπτό την ανοχή σας, κύριε Πρόεδρε.</w:t>
      </w:r>
    </w:p>
    <w:p w14:paraId="488C4EBB" w14:textId="77777777" w:rsidR="00FF101B" w:rsidRDefault="00202D30">
      <w:pPr>
        <w:spacing w:line="600" w:lineRule="auto"/>
        <w:ind w:firstLine="720"/>
        <w:contextualSpacing/>
        <w:jc w:val="both"/>
        <w:rPr>
          <w:rFonts w:eastAsia="Times New Roman"/>
          <w:szCs w:val="24"/>
        </w:rPr>
      </w:pPr>
      <w:r>
        <w:rPr>
          <w:rFonts w:eastAsia="Times New Roman"/>
          <w:szCs w:val="24"/>
        </w:rPr>
        <w:t>Ξέρετε, στη Θράκη και παλιά</w:t>
      </w:r>
      <w:r>
        <w:rPr>
          <w:rFonts w:eastAsia="Times New Roman"/>
          <w:szCs w:val="24"/>
        </w:rPr>
        <w:t xml:space="preserve"> και τώρα τελευταία έχουμε επισκέψεις Προέδρων, Αντιπροέδρων, κλιμακίων των κομμάτων. Φιλόξενοι είμαστε, καλώς έρχονται. Είχαμε και σπουδαία, σημαντικά στελέχη στα χρόνια του δικομματισμού, που διετέλεσαν Υπουργοί, Υφυπουργοί, </w:t>
      </w:r>
      <w:r>
        <w:rPr>
          <w:rFonts w:eastAsia="Times New Roman"/>
          <w:szCs w:val="24"/>
        </w:rPr>
        <w:t>Κ</w:t>
      </w:r>
      <w:r>
        <w:rPr>
          <w:rFonts w:eastAsia="Times New Roman"/>
          <w:szCs w:val="24"/>
        </w:rPr>
        <w:t xml:space="preserve">υβερνητικοί </w:t>
      </w:r>
      <w:r>
        <w:rPr>
          <w:rFonts w:eastAsia="Times New Roman"/>
          <w:szCs w:val="24"/>
        </w:rPr>
        <w:t>Ε</w:t>
      </w:r>
      <w:r>
        <w:rPr>
          <w:rFonts w:eastAsia="Times New Roman"/>
          <w:szCs w:val="24"/>
        </w:rPr>
        <w:t>κπρόσωποι, κεντ</w:t>
      </w:r>
      <w:r>
        <w:rPr>
          <w:rFonts w:eastAsia="Times New Roman"/>
          <w:szCs w:val="24"/>
        </w:rPr>
        <w:t>ρικά στελέχη του κομματικού μηχανισμού, χρόνια Βουλευτές. Μακάρι η παρουσία τους και οι εξαγγελίες των ερχομένων να είχαν βοηθήσει στην περιοχή μας να ξεφύγουμε από τις τελευταίες θέσεις των περιφερειών στη χώρα μας και στην Ευρώπη.</w:t>
      </w:r>
    </w:p>
    <w:p w14:paraId="488C4EB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Τελευταία ο </w:t>
      </w:r>
      <w:proofErr w:type="spellStart"/>
      <w:r>
        <w:rPr>
          <w:rFonts w:eastAsia="Times New Roman"/>
          <w:szCs w:val="24"/>
        </w:rPr>
        <w:t>τριεδρικός</w:t>
      </w:r>
      <w:proofErr w:type="spellEnd"/>
      <w:r>
        <w:rPr>
          <w:rFonts w:eastAsia="Times New Roman"/>
          <w:szCs w:val="24"/>
        </w:rPr>
        <w:t xml:space="preserve"> </w:t>
      </w:r>
      <w:r>
        <w:rPr>
          <w:rFonts w:eastAsia="Times New Roman"/>
          <w:szCs w:val="24"/>
        </w:rPr>
        <w:t>ν</w:t>
      </w:r>
      <w:r>
        <w:rPr>
          <w:rFonts w:eastAsia="Times New Roman"/>
          <w:szCs w:val="24"/>
        </w:rPr>
        <w:t xml:space="preserve">ομός μας απέκτησε κι άλλους Βουλευτές. Στελέχη κομμάτων επισκέπτονται τον </w:t>
      </w:r>
      <w:r>
        <w:rPr>
          <w:rFonts w:eastAsia="Times New Roman"/>
          <w:szCs w:val="24"/>
        </w:rPr>
        <w:t>ν</w:t>
      </w:r>
      <w:r>
        <w:rPr>
          <w:rFonts w:eastAsia="Times New Roman"/>
          <w:szCs w:val="24"/>
        </w:rPr>
        <w:t xml:space="preserve">ομό μας, χρίζονται Βουλευτές της </w:t>
      </w:r>
      <w:r>
        <w:rPr>
          <w:rFonts w:eastAsia="Times New Roman"/>
          <w:szCs w:val="24"/>
        </w:rPr>
        <w:lastRenderedPageBreak/>
        <w:t>Ροδόπης, γιατί λένε -</w:t>
      </w:r>
      <w:proofErr w:type="spellStart"/>
      <w:r>
        <w:rPr>
          <w:rFonts w:eastAsia="Times New Roman"/>
          <w:szCs w:val="24"/>
        </w:rPr>
        <w:t>άκουσον-άκουσον</w:t>
      </w:r>
      <w:proofErr w:type="spellEnd"/>
      <w:r>
        <w:rPr>
          <w:rFonts w:eastAsia="Times New Roman"/>
          <w:szCs w:val="24"/>
        </w:rPr>
        <w:t xml:space="preserve">!- ότι ο </w:t>
      </w:r>
      <w:r>
        <w:rPr>
          <w:rFonts w:eastAsia="Times New Roman"/>
          <w:szCs w:val="24"/>
        </w:rPr>
        <w:t>ν</w:t>
      </w:r>
      <w:r>
        <w:rPr>
          <w:rFonts w:eastAsia="Times New Roman"/>
          <w:szCs w:val="24"/>
        </w:rPr>
        <w:t>ομός δεν έχει χριστιανό Βουλευτή. Τώρα αυτό πώς συνάδει με το επίπεδο της δημοκρατίας μας, με τα επιτ</w:t>
      </w:r>
      <w:r>
        <w:rPr>
          <w:rFonts w:eastAsia="Times New Roman"/>
          <w:szCs w:val="24"/>
        </w:rPr>
        <w:t>εύγματα της κοινωνίας της Θράκης στον τομέα της συνύπαρξης και της συμβίωσης, ας το κρίνει ο καθένας μας. Είναι λαϊκισμός χειρίστου είδους, τυχοδιωκτισμός, που καμμία υπηρεσία στον τόπο δεν προσφέρει. Είναι άγνοια της ιστορίας και της εξέλιξης της ιστορίας</w:t>
      </w:r>
      <w:r>
        <w:rPr>
          <w:rFonts w:eastAsia="Times New Roman"/>
          <w:szCs w:val="24"/>
        </w:rPr>
        <w:t xml:space="preserve"> μας και του τόπου μας.</w:t>
      </w:r>
    </w:p>
    <w:p w14:paraId="488C4EB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ιστορική Συνθήκη της </w:t>
      </w:r>
      <w:proofErr w:type="spellStart"/>
      <w:r>
        <w:rPr>
          <w:rFonts w:eastAsia="Times New Roman"/>
          <w:szCs w:val="24"/>
        </w:rPr>
        <w:t>Λωζάνης</w:t>
      </w:r>
      <w:proofErr w:type="spellEnd"/>
      <w:r>
        <w:rPr>
          <w:rFonts w:eastAsia="Times New Roman"/>
          <w:szCs w:val="24"/>
        </w:rPr>
        <w:t>, που έδωσε λύση σε πάρα πολλά προβλήματα μιας ευρύτερης περιοχής μετά από μια ταραγμένη εποχή, ήταν μια στέρεη βάση και για τη Θράκη, όπου αναπτύχτηκε μια κουλτούρα συνύπαρξης, συμβίωσης, αλληλοσεβασμο</w:t>
      </w:r>
      <w:r>
        <w:rPr>
          <w:rFonts w:eastAsia="Times New Roman"/>
          <w:szCs w:val="24"/>
        </w:rPr>
        <w:t>ύ. Μοιράστηκαν οι άνθρωποι διαφορετικών καταγωγών και θρησκειών τις πίκρες και τις χαρές της ζωής, τις δυσκολίες και την προκοπή του τόπου τους.</w:t>
      </w:r>
    </w:p>
    <w:p w14:paraId="488C4EB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συμβολή της Αριστεράς σε αυτή την κουλτούρα της συνύπαρξης, της συμβίωσης και της </w:t>
      </w:r>
      <w:proofErr w:type="spellStart"/>
      <w:r>
        <w:rPr>
          <w:rFonts w:eastAsia="Times New Roman"/>
          <w:szCs w:val="24"/>
        </w:rPr>
        <w:t>συνζωής</w:t>
      </w:r>
      <w:proofErr w:type="spellEnd"/>
      <w:r>
        <w:rPr>
          <w:rFonts w:eastAsia="Times New Roman"/>
          <w:szCs w:val="24"/>
        </w:rPr>
        <w:t xml:space="preserve"> υπήρξε καθοριστική.</w:t>
      </w:r>
      <w:r>
        <w:rPr>
          <w:rFonts w:eastAsia="Times New Roman"/>
          <w:szCs w:val="24"/>
        </w:rPr>
        <w:t xml:space="preserve"> Εμείς θεωρούμε </w:t>
      </w:r>
      <w:r>
        <w:rPr>
          <w:rFonts w:eastAsia="Times New Roman"/>
          <w:szCs w:val="24"/>
        </w:rPr>
        <w:lastRenderedPageBreak/>
        <w:t xml:space="preserve">τιμή μας τη στράτευσή μας στην Αριστερά σε αυτή την όμορφη περιοχή της χώρας μας. Ήμασταν και είμαστε ο συνεκτικός ιστός της κοινωνίας της Θράκης. Η </w:t>
      </w:r>
      <w:proofErr w:type="spellStart"/>
      <w:r>
        <w:rPr>
          <w:rFonts w:eastAsia="Times New Roman"/>
          <w:szCs w:val="24"/>
        </w:rPr>
        <w:t>εθνοτική</w:t>
      </w:r>
      <w:proofErr w:type="spellEnd"/>
      <w:r>
        <w:rPr>
          <w:rFonts w:eastAsia="Times New Roman"/>
          <w:szCs w:val="24"/>
        </w:rPr>
        <w:t xml:space="preserve"> ταυτότητα, η θρησκευτική μας ταυτότητα είναι δεδομένες, γιατί έτσι μας γέννησαν κα</w:t>
      </w:r>
      <w:r>
        <w:rPr>
          <w:rFonts w:eastAsia="Times New Roman"/>
          <w:szCs w:val="24"/>
        </w:rPr>
        <w:t>ι μας μεγάλωσαν οι μανούλες μας. Η πολιτική μας ταυτότητα είναι επιλογή μας, είναι μια επίκτητη ταυτότητα.</w:t>
      </w:r>
    </w:p>
    <w:p w14:paraId="488C4EB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Εμείς ζούμε, δρούμε και συμμετέχουμε στα κοινά με την πολιτική μας ταυτότητα, με την ταυτότητα του κομμουνιστή, με την ταυτότητα του σοσιαλιστή, του </w:t>
      </w:r>
      <w:r>
        <w:rPr>
          <w:rFonts w:eastAsia="Times New Roman"/>
          <w:szCs w:val="24"/>
        </w:rPr>
        <w:t>αριστερού, της ταξικής ματιάς και προσέγγισης και σε αυτή τη διαδικασία από τις σχολές που περάσαμε, από τα ζόρια και τις δυσκολίες που ζήσαμε μάθαμε να λέμε τα σύκα</w:t>
      </w:r>
      <w:r>
        <w:rPr>
          <w:rFonts w:eastAsia="Times New Roman"/>
          <w:szCs w:val="24"/>
        </w:rPr>
        <w:t>-</w:t>
      </w:r>
      <w:r>
        <w:rPr>
          <w:rFonts w:eastAsia="Times New Roman"/>
          <w:szCs w:val="24"/>
        </w:rPr>
        <w:t>σύκα και τη σκάφη</w:t>
      </w:r>
      <w:r>
        <w:rPr>
          <w:rFonts w:eastAsia="Times New Roman"/>
          <w:szCs w:val="24"/>
        </w:rPr>
        <w:t>-</w:t>
      </w:r>
      <w:r>
        <w:rPr>
          <w:rFonts w:eastAsia="Times New Roman"/>
          <w:szCs w:val="24"/>
        </w:rPr>
        <w:t xml:space="preserve">σκάφη και μάθαμε να τραγουδάμε και να αγωνιζόμαστε όχι για να χωρίσουμε </w:t>
      </w:r>
      <w:r>
        <w:rPr>
          <w:rFonts w:eastAsia="Times New Roman"/>
          <w:szCs w:val="24"/>
        </w:rPr>
        <w:t>τον κόσμο, αλλά για να σμίξουμε τον κόσμο.</w:t>
      </w:r>
    </w:p>
    <w:p w14:paraId="488C4EC0"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488C4EC1"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88C4EC2"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488C4EC3" w14:textId="77777777" w:rsidR="00FF101B" w:rsidRDefault="00202D30">
      <w:pPr>
        <w:spacing w:line="600" w:lineRule="auto"/>
        <w:ind w:firstLine="720"/>
        <w:contextualSpacing/>
        <w:jc w:val="both"/>
        <w:rPr>
          <w:rFonts w:eastAsia="Times New Roman"/>
          <w:szCs w:val="24"/>
        </w:rPr>
      </w:pPr>
      <w:r>
        <w:rPr>
          <w:rFonts w:eastAsia="Times New Roman"/>
          <w:szCs w:val="24"/>
        </w:rPr>
        <w:t>Ο συνάδελφος κ. Δημήτριος Γάκης έχει τον λόγο.</w:t>
      </w:r>
    </w:p>
    <w:p w14:paraId="488C4EC4" w14:textId="77777777" w:rsidR="00FF101B" w:rsidRDefault="00202D30">
      <w:pPr>
        <w:spacing w:line="600" w:lineRule="auto"/>
        <w:ind w:firstLine="720"/>
        <w:contextualSpacing/>
        <w:jc w:val="both"/>
        <w:rPr>
          <w:rFonts w:eastAsia="Times New Roman"/>
          <w:szCs w:val="24"/>
        </w:rPr>
      </w:pPr>
      <w:r>
        <w:rPr>
          <w:rFonts w:eastAsia="Times New Roman"/>
          <w:b/>
          <w:szCs w:val="24"/>
        </w:rPr>
        <w:t>ΔΗΜΗΤΡΙΟΣ ΓΑΚΗΣ:</w:t>
      </w:r>
      <w:r>
        <w:rPr>
          <w:rFonts w:eastAsia="Times New Roman"/>
          <w:szCs w:val="24"/>
        </w:rPr>
        <w:t xml:space="preserve"> Ευχαριστώ πολύ, κύριε Πρόεδρε.</w:t>
      </w:r>
    </w:p>
    <w:p w14:paraId="488C4EC5"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για μια ακόμα φορά αυτές τις μέρες αρκετοί Βουλευτές της Αντιπολίτευσης, αλλά όχι όλης της Αντιπολίτευσης, έδωσαν μια θεατρική παράσταση που θυσίασε τη λογική και την πολιτική κριτική στις κομμα</w:t>
      </w:r>
      <w:r>
        <w:rPr>
          <w:rFonts w:eastAsia="Times New Roman"/>
          <w:szCs w:val="24"/>
        </w:rPr>
        <w:t>τικές σκοπιμότητες και στην επικοινωνιακή εικόνα. Επικράτησε η καταστροφολογία και ο μηδενισμός ενός προϋπολογισμού που θα τον ονόμαζε κανείς, αν άκουγε μόνο αυτούς, έναν καταστροφικό και μηδενικό προϋπολογισμό.</w:t>
      </w:r>
    </w:p>
    <w:p w14:paraId="488C4EC6" w14:textId="77777777" w:rsidR="00FF101B" w:rsidRDefault="00202D30">
      <w:pPr>
        <w:spacing w:line="600" w:lineRule="auto"/>
        <w:ind w:firstLine="720"/>
        <w:contextualSpacing/>
        <w:jc w:val="both"/>
        <w:rPr>
          <w:rFonts w:eastAsia="Times New Roman"/>
          <w:szCs w:val="24"/>
        </w:rPr>
      </w:pPr>
      <w:r>
        <w:rPr>
          <w:rFonts w:eastAsia="Times New Roman"/>
          <w:szCs w:val="24"/>
        </w:rPr>
        <w:t>Εμείς θα επιμείνουμε σε μια σοβαρή παρέμβαση</w:t>
      </w:r>
      <w:r>
        <w:rPr>
          <w:rFonts w:eastAsia="Times New Roman"/>
          <w:szCs w:val="24"/>
        </w:rPr>
        <w:t xml:space="preserve">, σοβαρή παρουσίαση των θέσεων και των προοπτικών που ανοίγονται μέσω του </w:t>
      </w:r>
      <w:r>
        <w:rPr>
          <w:rFonts w:eastAsia="Times New Roman"/>
          <w:szCs w:val="24"/>
        </w:rPr>
        <w:t>π</w:t>
      </w:r>
      <w:r>
        <w:rPr>
          <w:rFonts w:eastAsia="Times New Roman"/>
          <w:szCs w:val="24"/>
        </w:rPr>
        <w:t>ροϋπο</w:t>
      </w:r>
      <w:r>
        <w:rPr>
          <w:rFonts w:eastAsia="Times New Roman"/>
          <w:szCs w:val="24"/>
        </w:rPr>
        <w:lastRenderedPageBreak/>
        <w:t>λογισμού. Σε μια περίοδο αβεβαιότητας στην Ευρώπη η Ελλάδα επιστρέφει με ηχηρό τρόπο στην ανάπτυξη, επιστρέφει στο ευρωπαϊκό και παγκόσμιο πολιτικό γίγνεσθαι.</w:t>
      </w:r>
    </w:p>
    <w:p w14:paraId="488C4EC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επιτυχία στο </w:t>
      </w:r>
      <w:proofErr w:type="spellStart"/>
      <w:r>
        <w:rPr>
          <w:rFonts w:eastAsia="Times New Roman"/>
          <w:szCs w:val="24"/>
          <w:lang w:val="en-US"/>
        </w:rPr>
        <w:t>Eu</w:t>
      </w:r>
      <w:r>
        <w:rPr>
          <w:rFonts w:eastAsia="Times New Roman"/>
          <w:szCs w:val="24"/>
          <w:lang w:val="en-US"/>
        </w:rPr>
        <w:t>rogroup</w:t>
      </w:r>
      <w:proofErr w:type="spellEnd"/>
      <w:r>
        <w:rPr>
          <w:rFonts w:eastAsia="Times New Roman"/>
          <w:szCs w:val="24"/>
        </w:rPr>
        <w:t xml:space="preserve"> της 5</w:t>
      </w:r>
      <w:r>
        <w:rPr>
          <w:rFonts w:eastAsia="Times New Roman"/>
          <w:szCs w:val="24"/>
          <w:vertAlign w:val="superscript"/>
        </w:rPr>
        <w:t>ης</w:t>
      </w:r>
      <w:r>
        <w:rPr>
          <w:rFonts w:eastAsia="Times New Roman"/>
          <w:szCs w:val="24"/>
        </w:rPr>
        <w:t xml:space="preserve"> Δεκεμβρίου έρχεται σε μια σημαντική στιγμή για τη χώρα μας. Τα βραχυπρόθεσμα μέτρα ελάφρυνσης του χρέους που συμφωνήθηκαν για την Ελλάδα είναι ξεκάθαρο ότι θα βελτιώσουν την οικονομική κατάσταση που έχει σταθεροποιηθεί και βελτιώνεται τρίμη</w:t>
      </w:r>
      <w:r>
        <w:rPr>
          <w:rFonts w:eastAsia="Times New Roman"/>
          <w:szCs w:val="24"/>
        </w:rPr>
        <w:t>νο με τρίμηνο και θα αποκαταστήσουν κλίμα οικονομίας και κοινωνικής ασφάλειας. Είναι το πρώτο αλλά αποφασιστικό βήμα για την έξοδο από την κρίση και την έξοδο στις αγορές και συνεπώς για την απαλλαγή της χώρας μας από την επιτροπεία και την απόκτηση της εθ</w:t>
      </w:r>
      <w:r>
        <w:rPr>
          <w:rFonts w:eastAsia="Times New Roman"/>
          <w:szCs w:val="24"/>
        </w:rPr>
        <w:t>νικής της ανεξαρτησίας.</w:t>
      </w:r>
    </w:p>
    <w:p w14:paraId="488C4EC8" w14:textId="77777777" w:rsidR="00FF101B" w:rsidRDefault="00202D30">
      <w:pPr>
        <w:spacing w:line="600" w:lineRule="auto"/>
        <w:ind w:firstLine="720"/>
        <w:contextualSpacing/>
        <w:jc w:val="both"/>
        <w:rPr>
          <w:rFonts w:eastAsia="Times New Roman"/>
          <w:szCs w:val="24"/>
        </w:rPr>
      </w:pPr>
      <w:r>
        <w:rPr>
          <w:rFonts w:eastAsia="Times New Roman"/>
          <w:szCs w:val="24"/>
        </w:rPr>
        <w:t>Το αποδεικνύουν τα μεγέθη της ελληνικής οικονομίας που συνεχώς βελτιώνονται. Ο ετήσιος ρυθμός ανάπτυξης φτάνει το 1,8% το τρίτο τρίμηνο του 2016, ξεπερνώντας σημαντικές οικονομίες της Ευρωζώνης.</w:t>
      </w:r>
    </w:p>
    <w:p w14:paraId="488C4EC9"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Τα ουσιαστικά αυτά βήματα για την έξο</w:t>
      </w:r>
      <w:r>
        <w:rPr>
          <w:rFonts w:eastAsia="Times New Roman"/>
          <w:szCs w:val="24"/>
        </w:rPr>
        <w:t>δο από την κρίση, σε συνδυασμό με την υλοποίηση των ρεαλιστικών στόχων που είχαμε θέσει για το πρωτογενές πλεόνασμα για το 2016 και το οποίο έχει επιτευχθεί, αλλά και η σημαντική αύξηση των κρατικών εσόδων μάς δίνει σήμερα τη δυνατότητα να στηρίξουμε με μέ</w:t>
      </w:r>
      <w:r>
        <w:rPr>
          <w:rFonts w:eastAsia="Times New Roman"/>
          <w:szCs w:val="24"/>
        </w:rPr>
        <w:t>τρα κοινωνικής δικαιοσύνης τις πιο ασθενείς κοινωνικές ομάδες του πληθυσμού.</w:t>
      </w:r>
    </w:p>
    <w:p w14:paraId="488C4ECA" w14:textId="77777777" w:rsidR="00FF101B" w:rsidRDefault="00202D30">
      <w:pPr>
        <w:spacing w:line="600" w:lineRule="auto"/>
        <w:ind w:firstLine="720"/>
        <w:contextualSpacing/>
        <w:jc w:val="both"/>
        <w:rPr>
          <w:rFonts w:eastAsia="Times New Roman"/>
          <w:szCs w:val="24"/>
        </w:rPr>
      </w:pPr>
      <w:r>
        <w:rPr>
          <w:rFonts w:eastAsia="Times New Roman"/>
          <w:szCs w:val="24"/>
        </w:rPr>
        <w:t>Οι εξαγγελίες του Πρωθυπουργού μας για την αναστολή, μεταξύ των άλλων, της αύξησης των συντελεστών ΦΠΑ στα νησιά, που αντιμετωπίζουν εντονότερα τις συνέπειες της προσφυγικής εισρο</w:t>
      </w:r>
      <w:r>
        <w:rPr>
          <w:rFonts w:eastAsia="Times New Roman"/>
          <w:szCs w:val="24"/>
        </w:rPr>
        <w:t>ής, είναι μια απόφαση ευθύνης και συνέπειας απέναντι στους νησιώτες του Ανατολικού Αιγαίου, απέναντι στους Έλληνες ακρίτες και θα την εφαρμόσουμε όσο τουλάχιστον μαίνεται αυτή η προσφυγική κρίση.</w:t>
      </w:r>
    </w:p>
    <w:p w14:paraId="488C4ECB" w14:textId="77777777" w:rsidR="00FF101B" w:rsidRDefault="00202D30">
      <w:pPr>
        <w:spacing w:line="600" w:lineRule="auto"/>
        <w:ind w:firstLine="720"/>
        <w:contextualSpacing/>
        <w:jc w:val="both"/>
        <w:rPr>
          <w:rFonts w:eastAsia="Times New Roman"/>
          <w:szCs w:val="24"/>
        </w:rPr>
      </w:pPr>
      <w:r>
        <w:rPr>
          <w:rFonts w:eastAsia="Times New Roman"/>
          <w:szCs w:val="24"/>
        </w:rPr>
        <w:t>Είναι υποχρέωση όλης της Ευρώπης. Είναι ένα μέτρο που θα ανα</w:t>
      </w:r>
      <w:r>
        <w:rPr>
          <w:rFonts w:eastAsia="Times New Roman"/>
          <w:szCs w:val="24"/>
        </w:rPr>
        <w:t>κουφίσει σημαντικά τις τοπικές κοινωνίες. Η κίνηση αυτή αποτελεί ένα ου</w:t>
      </w:r>
      <w:r>
        <w:rPr>
          <w:rFonts w:eastAsia="Times New Roman"/>
          <w:szCs w:val="24"/>
        </w:rPr>
        <w:lastRenderedPageBreak/>
        <w:t>σιαστικό βήμα ανάδειξης της αποφασιστικότητας με την οποία αγωνιζόμαστε για να αποκτήσουν νόημα και ουσία οι προσδοκίες των νησιωτών για ένα καλύτερο αύριο. Εμείς επιμένουμε να τον κρατ</w:t>
      </w:r>
      <w:r>
        <w:rPr>
          <w:rFonts w:eastAsia="Times New Roman"/>
          <w:szCs w:val="24"/>
        </w:rPr>
        <w:t>άμε σαν έναν πυρήνα ελπίδας για την ολική επαναφορά των συντελεστών ΦΠΑ εκεί από όπου με δυσκολία και εξ ανάγκης τούς καταργήσαμε. Σύντομα θα ακολουθήσει η εξαγγελία ενός ολοκληρωμένου αναπτυξιακού σχεδίου για τη νησιωτική πολιτική, που θα ανακοινώσει ο ίδ</w:t>
      </w:r>
      <w:r>
        <w:rPr>
          <w:rFonts w:eastAsia="Times New Roman"/>
          <w:szCs w:val="24"/>
        </w:rPr>
        <w:t>ιος ο Πρωθυπουργός.</w:t>
      </w:r>
    </w:p>
    <w:p w14:paraId="488C4ECC" w14:textId="77777777" w:rsidR="00FF101B" w:rsidRDefault="00202D30">
      <w:pPr>
        <w:spacing w:line="600" w:lineRule="auto"/>
        <w:ind w:firstLine="720"/>
        <w:contextualSpacing/>
        <w:jc w:val="both"/>
        <w:rPr>
          <w:rFonts w:eastAsia="Times New Roman"/>
          <w:szCs w:val="24"/>
        </w:rPr>
      </w:pPr>
      <w:r>
        <w:rPr>
          <w:rFonts w:eastAsia="Times New Roman"/>
          <w:szCs w:val="24"/>
        </w:rPr>
        <w:t>Όλα αυτά τα μέτρα θεωρήθηκαν ότι είναι προεκλογικού περιεχομένου και προεκλογικής σκοπιμότητας. Όμως, η Αντιπολίτευση αυτό έμαθε να κάνει, δηλαδή, όταν ανακοινώνονται κάποια θετικά στοιχεία οικονομικής ανάσας της κοινωνίας, ότι αυτά πρέ</w:t>
      </w:r>
      <w:r>
        <w:rPr>
          <w:rFonts w:eastAsia="Times New Roman"/>
          <w:szCs w:val="24"/>
        </w:rPr>
        <w:t>πει να συνοδεύονται από εκλογές, για να μπορέσει να υποκλέψει την ψήφο του ελληνικού λαού.</w:t>
      </w:r>
    </w:p>
    <w:p w14:paraId="488C4EC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Χθες ο Αναπληρωτής Υπουργός Οικονομίας και Ανάπτυξης, κ. </w:t>
      </w:r>
      <w:proofErr w:type="spellStart"/>
      <w:r>
        <w:rPr>
          <w:rFonts w:eastAsia="Times New Roman"/>
          <w:szCs w:val="24"/>
        </w:rPr>
        <w:t>Χαρίτσης</w:t>
      </w:r>
      <w:proofErr w:type="spellEnd"/>
      <w:r>
        <w:rPr>
          <w:rFonts w:eastAsia="Times New Roman"/>
          <w:szCs w:val="24"/>
        </w:rPr>
        <w:t xml:space="preserve"> ανακοίνωσε επίσης τη θεσμοθέτηση δύο ειδικών αναπτυξιακών προγραμμάτων, ξεκινώντας από τις δύο </w:t>
      </w:r>
      <w:r>
        <w:rPr>
          <w:rFonts w:eastAsia="Times New Roman"/>
          <w:szCs w:val="24"/>
        </w:rPr>
        <w:t>π</w:t>
      </w:r>
      <w:r>
        <w:rPr>
          <w:rFonts w:eastAsia="Times New Roman"/>
          <w:szCs w:val="24"/>
        </w:rPr>
        <w:t>ερι</w:t>
      </w:r>
      <w:r>
        <w:rPr>
          <w:rFonts w:eastAsia="Times New Roman"/>
          <w:szCs w:val="24"/>
        </w:rPr>
        <w:t xml:space="preserve">φέρειες του Αιγαίου, τα νησιά </w:t>
      </w:r>
      <w:r>
        <w:rPr>
          <w:rFonts w:eastAsia="Times New Roman"/>
          <w:szCs w:val="24"/>
        </w:rPr>
        <w:lastRenderedPageBreak/>
        <w:t xml:space="preserve">δηλαδή του Αιγαίου, ώστε σε συνεργασία με τις </w:t>
      </w:r>
      <w:proofErr w:type="spellStart"/>
      <w:r>
        <w:rPr>
          <w:rFonts w:eastAsia="Times New Roman"/>
          <w:szCs w:val="24"/>
        </w:rPr>
        <w:t>αυτοδιοικητικές</w:t>
      </w:r>
      <w:proofErr w:type="spellEnd"/>
      <w:r>
        <w:rPr>
          <w:rFonts w:eastAsia="Times New Roman"/>
          <w:szCs w:val="24"/>
        </w:rPr>
        <w:t xml:space="preserve"> αρχές και τους παραγωγικούς φορείς να </w:t>
      </w:r>
      <w:proofErr w:type="spellStart"/>
      <w:r>
        <w:rPr>
          <w:rFonts w:eastAsia="Times New Roman"/>
          <w:szCs w:val="24"/>
        </w:rPr>
        <w:t>συνδιαμορφώσουν</w:t>
      </w:r>
      <w:proofErr w:type="spellEnd"/>
      <w:r>
        <w:rPr>
          <w:rFonts w:eastAsia="Times New Roman"/>
          <w:szCs w:val="24"/>
        </w:rPr>
        <w:t xml:space="preserve"> αυτά τα ειδικά προγράμματα. Έτσι βάζουμε τέλος στις κραυγές απομόνωσης, στην περιθωριοποίηση και στον μηδενισμ</w:t>
      </w:r>
      <w:r>
        <w:rPr>
          <w:rFonts w:eastAsia="Times New Roman"/>
          <w:szCs w:val="24"/>
        </w:rPr>
        <w:t>ό, ο οποίος συνόδευσε ένα μεγάλο πρόβλημα και θυσιάζοντας ακόμα και σε σκοπιμότητες της προσφυγικής κρίσης, προσπάθησε να αλλοιώσει, να αλλοτριώσει τις τοπικές κοινωνίες και να τις εμπλουτίσει με φασιστικά στοιχεία, για να μπορέσει έτσι να επικρατήσει πάλι</w:t>
      </w:r>
      <w:r>
        <w:rPr>
          <w:rFonts w:eastAsia="Times New Roman"/>
          <w:szCs w:val="24"/>
        </w:rPr>
        <w:t xml:space="preserve"> στο προσκήνιο.</w:t>
      </w:r>
    </w:p>
    <w:p w14:paraId="488C4ECE"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Αυτές δεν είναι προεκλογικές εξαγγελίες, είναι η οπτική της Αριστεράς απέναντι στα κοινωνικά προβλήματα. Αλλιώς βέβαια συνήθισε, όπως είπα, η Νέα Δημοκρατία. Αυτό είναι το μήνυμα που στέλνει σήμερα η Κυβέρνηση από τη συζήτηση στον </w:t>
      </w:r>
      <w:r>
        <w:rPr>
          <w:rFonts w:eastAsia="Times New Roman"/>
          <w:szCs w:val="24"/>
        </w:rPr>
        <w:t>π</w:t>
      </w:r>
      <w:r>
        <w:rPr>
          <w:rFonts w:eastAsia="Times New Roman"/>
          <w:szCs w:val="24"/>
        </w:rPr>
        <w:t xml:space="preserve">ροϋπολογισμό. Θέλω σαν παράδειγμα να καταθέσω την αντιπαράθεση της τοποθέτησης της Αξιωματικής Αντιπολίτευσης απέναντι στην πραγματικότητα. Να πούμε μόνο για τους γιατρούς. Ένα από τα μέτρα που εξήγγειλε ο κύριος Πρωθυπουργός χθες </w:t>
      </w:r>
      <w:r>
        <w:rPr>
          <w:rFonts w:eastAsia="Times New Roman"/>
          <w:szCs w:val="24"/>
        </w:rPr>
        <w:lastRenderedPageBreak/>
        <w:t>ήταν ότι θα προσληφθούν ά</w:t>
      </w:r>
      <w:r>
        <w:rPr>
          <w:rFonts w:eastAsia="Times New Roman"/>
          <w:szCs w:val="24"/>
        </w:rPr>
        <w:t xml:space="preserve">μεσα πέντε χιλιάδες γιατροί και νοσηλευτικό προσωπικό. Αυτό προσπάθησε πάλι να μηδενιστεί σαν προοπτική. Θέλω να πω, όμως, ότι υπάρχουν κίνητρα, αυτά τα κίνητρα τα περίφημα που τόσο καιρό επιμέναμε να δοθούν για να μπορέσουν να στελεχωθούν τα αγροτικά και </w:t>
      </w:r>
      <w:r>
        <w:rPr>
          <w:rFonts w:eastAsia="Times New Roman"/>
          <w:szCs w:val="24"/>
        </w:rPr>
        <w:t>πολυδύναμα ιατρεία στα νησιά και τα οποία έχουν θεσμοθετηθεί εδώ και καιρό, αλλά δεν ακούστηκαν καθόλου.</w:t>
      </w:r>
    </w:p>
    <w:p w14:paraId="488C4ECF" w14:textId="77777777" w:rsidR="00FF101B" w:rsidRDefault="00202D30">
      <w:pPr>
        <w:spacing w:line="600" w:lineRule="auto"/>
        <w:ind w:firstLine="720"/>
        <w:contextualSpacing/>
        <w:jc w:val="both"/>
        <w:rPr>
          <w:rFonts w:eastAsia="Times New Roman"/>
          <w:szCs w:val="24"/>
        </w:rPr>
      </w:pPr>
      <w:r>
        <w:rPr>
          <w:rFonts w:eastAsia="Times New Roman"/>
          <w:szCs w:val="24"/>
        </w:rPr>
        <w:t>Πρώτον, οι επίκουροι γιατροί στα νοσοκομεία και στα πολυδύναμα ιατρεία των νησιών διορίζονται με τριετή θητεία, η οποία μπορεί να διπλασιαστεί. Οι αποδ</w:t>
      </w:r>
      <w:r>
        <w:rPr>
          <w:rFonts w:eastAsia="Times New Roman"/>
          <w:szCs w:val="24"/>
        </w:rPr>
        <w:t>οχές αυτών των γιατρών φθάνουν καθαρά στις 2 χιλιάδες και παραπάνω, αφού μπορούν να κάνουν εξ ανάγκης -υπάρχουν προβλήματα- και τις επτά εφημερίες που δικαιούνται. Οι αγροτικοί γιατροί που υπηρετούν στα άγονα περιφερειακά ιατρεία των ακριτικών νησιών αμείβ</w:t>
      </w:r>
      <w:r>
        <w:rPr>
          <w:rFonts w:eastAsia="Times New Roman"/>
          <w:szCs w:val="24"/>
        </w:rPr>
        <w:t xml:space="preserve">ονται εκτός του μισθού τους και τις εφημερίες τους, με επιπλέον έως και 850 ευρώ, που είναι κίνητρα από το Υπουργείο Υγείας, αλλά και από την Περιφέρεια Νοτίου Αιγαίου. Τελικός μισθός πάνω από 2 χιλιάδες ευρώ, με </w:t>
      </w:r>
      <w:r>
        <w:rPr>
          <w:rFonts w:eastAsia="Times New Roman"/>
          <w:szCs w:val="24"/>
        </w:rPr>
        <w:lastRenderedPageBreak/>
        <w:t>αποτέλεσμα να υπάρχει κίνηση, διαθεσιμότητα</w:t>
      </w:r>
      <w:r>
        <w:rPr>
          <w:rFonts w:eastAsia="Times New Roman"/>
          <w:szCs w:val="24"/>
        </w:rPr>
        <w:t xml:space="preserve"> και επιλογή πια να δηλώνουν τη συμμετοχή τους οι νέοι γιατροί για τις αγροτικές περιοχές. Η προϋπηρεσία επίσης πενταπλασιάζεται για τους αγροτικούς γιατρούς, όταν κρίνονται σε θέσεις μόνιμων γιατρών, ενώ για τους ειδικευμένους γιατρούς, που θα πάνε στα άγ</w:t>
      </w:r>
      <w:r>
        <w:rPr>
          <w:rFonts w:eastAsia="Times New Roman"/>
          <w:szCs w:val="24"/>
        </w:rPr>
        <w:t>ονα νησιά, επταπλασιάζεται.</w:t>
      </w:r>
    </w:p>
    <w:p w14:paraId="488C4ED0" w14:textId="77777777" w:rsidR="00FF101B" w:rsidRDefault="00202D30">
      <w:pPr>
        <w:spacing w:line="600" w:lineRule="auto"/>
        <w:ind w:firstLine="720"/>
        <w:contextualSpacing/>
        <w:jc w:val="both"/>
        <w:rPr>
          <w:rFonts w:eastAsia="Times New Roman"/>
          <w:szCs w:val="24"/>
        </w:rPr>
      </w:pPr>
      <w:r>
        <w:rPr>
          <w:rFonts w:eastAsia="Times New Roman"/>
          <w:szCs w:val="24"/>
        </w:rPr>
        <w:t>Βάζουμε, λοιπόν, έτσι τέρμα σε αυτές τις περιθωριοποιημένες φωνές που θέλουν να εκμεταλλευτούν μια κατάσταση που έχει δημιουργηθεί τον τελευταίο καιρό στα νησιά. Δείξαμε, κυρίες και κύριοι συνάδελφοι, αντοχή σε δυσμενείς εξελίξε</w:t>
      </w:r>
      <w:r>
        <w:rPr>
          <w:rFonts w:eastAsia="Times New Roman"/>
          <w:szCs w:val="24"/>
        </w:rPr>
        <w:t xml:space="preserve">ις, καθώς και σε αβεβαιότητες που έχουν σχέση με το παγκόσμιο περιβάλλον. Καταφέραμε και σε πολιτικό και σε οικονομικό επίπεδο να αντιμετωπίσουμε σημαντικές προκλήσεις των καιρών, όπως είναι το προσφυγικό πρόβλημα. </w:t>
      </w:r>
    </w:p>
    <w:p w14:paraId="488C4E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προχωρήσουμε μπροστά σε ένα νέο υπόδε</w:t>
      </w:r>
      <w:r>
        <w:rPr>
          <w:rFonts w:eastAsia="Times New Roman" w:cs="Times New Roman"/>
          <w:szCs w:val="24"/>
        </w:rPr>
        <w:t xml:space="preserve">ιγμα βιώσιμης ανάπτυξης με δράσεις εξωστρέφειας, με έμφαση στην καινοτομία, με στόχο </w:t>
      </w:r>
      <w:r>
        <w:rPr>
          <w:rFonts w:eastAsia="Times New Roman" w:cs="Times New Roman"/>
          <w:szCs w:val="24"/>
        </w:rPr>
        <w:lastRenderedPageBreak/>
        <w:t>τη μείωση περιφερειακών ανισοτήτων και κυρίως την υποβάθμιση των μικρομεσαίων επιχειρήσεων για την αύξηση της ανταγωνιστικότητας. Έχουμε επίγνωση της πραγματικότητας και τ</w:t>
      </w:r>
      <w:r>
        <w:rPr>
          <w:rFonts w:eastAsia="Times New Roman" w:cs="Times New Roman"/>
          <w:szCs w:val="24"/>
        </w:rPr>
        <w:t xml:space="preserve">ων προβλημάτων που πρέπει να επιλύσουμε. Έχουμε μπροστά μας νέες προκλήσεις με πρώτη το κλείσιμο της αξιολόγησης που θα βελτιώσει το οικονομικό κλίμα και θα ανοίξει τον δρόμο για την ένταξη στην ποσοτική χαλάρωση. </w:t>
      </w:r>
    </w:p>
    <w:p w14:paraId="488C4ED2"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προσδοκί</w:t>
      </w:r>
      <w:r>
        <w:rPr>
          <w:rFonts w:eastAsia="Times New Roman" w:cs="Times New Roman"/>
          <w:szCs w:val="24"/>
        </w:rPr>
        <w:t xml:space="preserve">ες των συμπολιτών μας είναι μεγάλες και θα πρέπει να εξαντλήσουμε όλες τις δυνατότητες. Και σε συνεργασία με την κοινωνία θα τα καταφέρουμε. Είμαστε ιστορικά υποχρεωμένοι να αντέξουμε σε αυτές τις προκλήσεις της σύγχρονης εποχής. </w:t>
      </w:r>
    </w:p>
    <w:p w14:paraId="488C4ED3"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Το 2017 χαρακτηρίζεται απ</w:t>
      </w:r>
      <w:r>
        <w:rPr>
          <w:rFonts w:eastAsia="Times New Roman" w:cs="Times New Roman"/>
          <w:szCs w:val="24"/>
        </w:rPr>
        <w:t xml:space="preserve">ό μια μεγάλη και δύσκολη πολυπλοκότητα σε εθνικό και παγκόσμιο επίπεδο. Η αντιμετώπιση των σημαντικών αυτών προκλήσεων απαιτεί αν όχι τη στήριξη της αντιπολίτευσης, τουλάχιστον </w:t>
      </w:r>
      <w:r>
        <w:rPr>
          <w:rFonts w:eastAsia="Times New Roman" w:cs="Times New Roman"/>
          <w:szCs w:val="24"/>
        </w:rPr>
        <w:lastRenderedPageBreak/>
        <w:t>μια σοβαρότητα εκ μέρους της στην αντιμετώπισή της, μακριά από λαϊκισμούς και α</w:t>
      </w:r>
      <w:r>
        <w:rPr>
          <w:rFonts w:eastAsia="Times New Roman" w:cs="Times New Roman"/>
          <w:szCs w:val="24"/>
        </w:rPr>
        <w:t xml:space="preserve">πό τα πάθη του παρελθόντος που μόλις πριν από λίγο ξαναζήσαμε εδώ μέσα. </w:t>
      </w:r>
    </w:p>
    <w:p w14:paraId="488C4ED4"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Το σχέδιό σας για επιστροφή στο παρελθόν είναι καταστροφικό. Όσο πιο γρήγορα το εγκαταλείψετε, τόσο καλύτερα θα είναι για τη χώρα. </w:t>
      </w:r>
    </w:p>
    <w:p w14:paraId="488C4ED5"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88C4ED6" w14:textId="77777777" w:rsidR="00FF101B" w:rsidRDefault="00202D30">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w:t>
      </w:r>
      <w:r>
        <w:rPr>
          <w:rFonts w:eastAsia="Times New Roman" w:cs="Times New Roman"/>
          <w:szCs w:val="24"/>
        </w:rPr>
        <w:t>ΙΖΑ)</w:t>
      </w:r>
    </w:p>
    <w:p w14:paraId="488C4E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488C4ED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συνάδελφος κ. Αναστασιάδης από τη Νέα Δημοκρατία και ακολουθεί ο Υπουργός κ. </w:t>
      </w:r>
      <w:proofErr w:type="spellStart"/>
      <w:r>
        <w:rPr>
          <w:rFonts w:eastAsia="Times New Roman" w:cs="Times New Roman"/>
          <w:szCs w:val="24"/>
        </w:rPr>
        <w:t>Κουρουμπλής</w:t>
      </w:r>
      <w:proofErr w:type="spellEnd"/>
      <w:r>
        <w:rPr>
          <w:rFonts w:eastAsia="Times New Roman" w:cs="Times New Roman"/>
          <w:szCs w:val="24"/>
        </w:rPr>
        <w:t xml:space="preserve">. </w:t>
      </w:r>
    </w:p>
    <w:p w14:paraId="488C4ED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 xml:space="preserve">Ευχαριστώ, κύριε Πρόεδρε. </w:t>
      </w:r>
    </w:p>
    <w:p w14:paraId="488C4ED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π</w:t>
      </w:r>
      <w:r>
        <w:rPr>
          <w:rFonts w:eastAsia="Times New Roman" w:cs="Times New Roman"/>
          <w:szCs w:val="24"/>
        </w:rPr>
        <w:t>ροϋπολογισμός του 2017 και η πορεία της διαπραγμάτευσης αλλά και της ολοκλήρωσης της δεύτερης αξιολόγησης αποτυπώνουν ξεκάθαρα την αποτυχία της κυβερνητικής πολιτικής. Την ώρα που οι ληξιπρόθεσμες οφειλές των ιδιωτών προς το δημόσιο αγγίζουν τα 94 δισεκατο</w:t>
      </w:r>
      <w:r>
        <w:rPr>
          <w:rFonts w:eastAsia="Times New Roman" w:cs="Times New Roman"/>
          <w:szCs w:val="24"/>
        </w:rPr>
        <w:t xml:space="preserve">μμύρια ευρώ και του δημοσίου προς τους πολίτες περίπου τα 7 δισεκατομμύρια ευρώ, νέα επέλαση στα εισοδήματα των νοικοκυριών φέρνει ο </w:t>
      </w:r>
      <w:r>
        <w:rPr>
          <w:rFonts w:eastAsia="Times New Roman" w:cs="Times New Roman"/>
          <w:szCs w:val="24"/>
        </w:rPr>
        <w:t>π</w:t>
      </w:r>
      <w:r>
        <w:rPr>
          <w:rFonts w:eastAsia="Times New Roman" w:cs="Times New Roman"/>
          <w:szCs w:val="24"/>
        </w:rPr>
        <w:t>ροϋπολογισμός του 2017. Φέρνει κούρεμα των αφορολόγητων ποσών, φέρνει υψηλότερους φόρους στα εισοδήματα, μεγαλύτερες εισφο</w:t>
      </w:r>
      <w:r>
        <w:rPr>
          <w:rFonts w:eastAsia="Times New Roman" w:cs="Times New Roman"/>
          <w:szCs w:val="24"/>
        </w:rPr>
        <w:t>ρές στους ασφαλισμένους, περισσότερες επιβαρύνσεις στα αγροτικά εισοδήματα την ώρα που τα προϊόντα των αγροτών μένουν στα αζήτητα, αδιάθετα στις αποθήκες, που το σιτάρι και το ρύζι έχουν τιμές κάτω του κόστους. Και αυτή την ώρα επέλεξε η Κυβέρνηση να επιβα</w:t>
      </w:r>
      <w:r>
        <w:rPr>
          <w:rFonts w:eastAsia="Times New Roman" w:cs="Times New Roman"/>
          <w:szCs w:val="24"/>
        </w:rPr>
        <w:t xml:space="preserve">ρύνει ακόμη περισσότερο τους αγρότες με νέα μέτρα. </w:t>
      </w:r>
    </w:p>
    <w:p w14:paraId="488C4E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Βαριές επιβαρύνσεις και άδικους φόρους φέρνουν επίσης και οι έμμεσοι φόροι, οι αυξήσεις στα καύσιμα, στον καφέ που θα είναι πολύ πικρός </w:t>
      </w:r>
      <w:r>
        <w:rPr>
          <w:rFonts w:eastAsia="Times New Roman" w:cs="Times New Roman"/>
          <w:szCs w:val="24"/>
        </w:rPr>
        <w:lastRenderedPageBreak/>
        <w:t>από το νέο έτος, στα τσιγάρα και την σταθερή τηλεφωνία. Οι προβλέψει</w:t>
      </w:r>
      <w:r>
        <w:rPr>
          <w:rFonts w:eastAsia="Times New Roman" w:cs="Times New Roman"/>
          <w:szCs w:val="24"/>
        </w:rPr>
        <w:t xml:space="preserve">ς του </w:t>
      </w:r>
      <w:r>
        <w:rPr>
          <w:rFonts w:eastAsia="Times New Roman" w:cs="Times New Roman"/>
          <w:szCs w:val="24"/>
        </w:rPr>
        <w:t>π</w:t>
      </w:r>
      <w:r>
        <w:rPr>
          <w:rFonts w:eastAsia="Times New Roman" w:cs="Times New Roman"/>
          <w:szCs w:val="24"/>
        </w:rPr>
        <w:t xml:space="preserve">ροϋπολογισμού για ανάπτυξη 2,7% το 2017, για τις οποίες πανηγυρίζετε, φοβάμαι ότι είναι ανεφάρμοστες, κυρίες και κύριοι συνάδελφοι. Αυτή την εκτίμηση δεν την εκφράζουμε μόνο εμείς. </w:t>
      </w:r>
    </w:p>
    <w:p w14:paraId="488C4ED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Τους ίδιους φόβους εκφράζει και το Γραφείο Προϋπολογισμού της Βουλή</w:t>
      </w:r>
      <w:r>
        <w:rPr>
          <w:rFonts w:eastAsia="Times New Roman" w:cs="Times New Roman"/>
          <w:szCs w:val="24"/>
        </w:rPr>
        <w:t>ς που θεωρεί τις εκτιμήσεις σας εξαιρετικά υπεραισιόδοξες. Το ΔΝΤ για να συμμετάσχει στο πρόγραμμα απαιτεί νέα μέτρα ύψους 4,5 δισεκατομμυρίων ευρώ</w:t>
      </w:r>
      <w:r>
        <w:rPr>
          <w:rFonts w:eastAsia="Times New Roman" w:cs="Times New Roman"/>
          <w:szCs w:val="24"/>
        </w:rPr>
        <w:t>,</w:t>
      </w:r>
      <w:r>
        <w:rPr>
          <w:rFonts w:eastAsia="Times New Roman" w:cs="Times New Roman"/>
          <w:szCs w:val="24"/>
        </w:rPr>
        <w:t xml:space="preserve"> εάν παραμείνει στο 3,5% του ΑΕΠ το πρωτογενές πλεόνασμα, κάτι για το οποίο έχετε δεσμευτεί για να πάρετε τα</w:t>
      </w:r>
      <w:r>
        <w:rPr>
          <w:rFonts w:eastAsia="Times New Roman" w:cs="Times New Roman"/>
          <w:szCs w:val="24"/>
        </w:rPr>
        <w:t xml:space="preserve"> μέτρα διευκόλυνσης του χρέους. </w:t>
      </w:r>
    </w:p>
    <w:p w14:paraId="488C4EDD"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Με τις προβλέψεις σας δεν συμφωνεί επίσης ο ΟΟΣΑ και το νεοσύστατο δημοσιονομικό συμβούλιο</w:t>
      </w:r>
      <w:r>
        <w:rPr>
          <w:rFonts w:eastAsia="Times New Roman" w:cs="Times New Roman"/>
          <w:szCs w:val="24"/>
        </w:rPr>
        <w:t>,</w:t>
      </w:r>
      <w:r>
        <w:rPr>
          <w:rFonts w:eastAsia="Times New Roman" w:cs="Times New Roman"/>
          <w:szCs w:val="24"/>
        </w:rPr>
        <w:t xml:space="preserve"> το οποίο στην πρώτη του έκθεση αμφισβητεί την αποτελεσματικότητα των μέτρων που φέρνει ο νέος προϋπολογισμός. Εσείς, όμως, πανηγυρί</w:t>
      </w:r>
      <w:r>
        <w:rPr>
          <w:rFonts w:eastAsia="Times New Roman" w:cs="Times New Roman"/>
          <w:szCs w:val="24"/>
        </w:rPr>
        <w:t xml:space="preserve">ζετε και ο κ. Τσίπρας πανικόβλητος από </w:t>
      </w:r>
      <w:r>
        <w:rPr>
          <w:rFonts w:eastAsia="Times New Roman" w:cs="Times New Roman"/>
          <w:szCs w:val="24"/>
        </w:rPr>
        <w:lastRenderedPageBreak/>
        <w:t>την κατακραυγή και την κατάρρευση, μοιράζει επιδόματα για να τα ξαναπάρει πίσω πολλαπλάσια με τα νέα μέτρα που έρχονται. Αυτό δείχνει να μην αντιλαμβάνεστε την κρισιμότητα της κατάστασης. Δείχνετε να ζείτε σε ένα άλλο</w:t>
      </w:r>
      <w:r>
        <w:rPr>
          <w:rFonts w:eastAsia="Times New Roman" w:cs="Times New Roman"/>
          <w:szCs w:val="24"/>
        </w:rPr>
        <w:t xml:space="preserve"> σύμπαν. Μήπως πρέπει, κυρίες και κύριοι συνάδελφοι, να μάθετε να ξαναδιαβάζετε τους αριθμούς που αποτυπώνονται στον προϋπολογισμό; </w:t>
      </w:r>
    </w:p>
    <w:p w14:paraId="488C4EDE" w14:textId="77777777" w:rsidR="00FF101B" w:rsidRDefault="00202D30">
      <w:pPr>
        <w:tabs>
          <w:tab w:val="left" w:pos="720"/>
          <w:tab w:val="left" w:pos="1440"/>
          <w:tab w:val="left" w:pos="1749"/>
          <w:tab w:val="left" w:pos="2160"/>
          <w:tab w:val="left" w:pos="2880"/>
          <w:tab w:val="left" w:pos="3600"/>
          <w:tab w:val="center" w:pos="4753"/>
        </w:tabs>
        <w:spacing w:before="240" w:line="600" w:lineRule="auto"/>
        <w:contextualSpacing/>
        <w:jc w:val="both"/>
        <w:rPr>
          <w:rFonts w:eastAsia="Times New Roman"/>
          <w:szCs w:val="24"/>
        </w:rPr>
      </w:pPr>
      <w:r>
        <w:rPr>
          <w:rFonts w:eastAsia="Times New Roman"/>
          <w:szCs w:val="24"/>
        </w:rPr>
        <w:tab/>
      </w:r>
      <w:r>
        <w:rPr>
          <w:rFonts w:eastAsia="Times New Roman"/>
          <w:szCs w:val="24"/>
        </w:rPr>
        <w:t>Μήπως ο κ. Τσίπρας πιστεύει ότι είναι Πρωθυπουργός σε έναν άλλον πλανήτη; Μήπως δεν κυκλοφορείτε πλέον στην κοινωνία για ν</w:t>
      </w:r>
      <w:r>
        <w:rPr>
          <w:rFonts w:eastAsia="Times New Roman"/>
          <w:szCs w:val="24"/>
        </w:rPr>
        <w:t xml:space="preserve">α δείτε την πραγματική κατάσταση της κοινωνίας; </w:t>
      </w:r>
    </w:p>
    <w:p w14:paraId="488C4EDF"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Εμείς, κυρίες και κύριοι συνάδελφοι, ευχόμαστε να πετύχουν οι προβλέψεις σας. Η πορεία, όμως, του </w:t>
      </w:r>
      <w:r>
        <w:rPr>
          <w:rFonts w:eastAsia="Times New Roman"/>
          <w:szCs w:val="24"/>
        </w:rPr>
        <w:t>π</w:t>
      </w:r>
      <w:r>
        <w:rPr>
          <w:rFonts w:eastAsia="Times New Roman"/>
          <w:szCs w:val="24"/>
        </w:rPr>
        <w:t>ροϋπολογισμού είναι συνδεδεμένη με μεταρρυθμίσεις.  Κι εσείς φαίνεται να έχετε αλλεργία με τις μεταρρυθμίσει</w:t>
      </w:r>
      <w:r>
        <w:rPr>
          <w:rFonts w:eastAsia="Times New Roman"/>
          <w:szCs w:val="24"/>
        </w:rPr>
        <w:t xml:space="preserve">ς. Στηρίζετε τις προβλέψεις σας σε αύξηση της ιδιωτικής κατανάλωσης κατά 1,8, την ώρα που υπερφορολογείτε τους πολίτες. Και, όπως λέει και </w:t>
      </w:r>
      <w:r>
        <w:rPr>
          <w:rFonts w:eastAsia="Times New Roman"/>
          <w:szCs w:val="24"/>
        </w:rPr>
        <w:lastRenderedPageBreak/>
        <w:t xml:space="preserve">η επιστήμη της οικονομίας, όταν υπάρχει </w:t>
      </w:r>
      <w:proofErr w:type="spellStart"/>
      <w:r>
        <w:rPr>
          <w:rFonts w:eastAsia="Times New Roman"/>
          <w:szCs w:val="24"/>
        </w:rPr>
        <w:t>υπερφορολόγηση</w:t>
      </w:r>
      <w:proofErr w:type="spellEnd"/>
      <w:r>
        <w:rPr>
          <w:rFonts w:eastAsia="Times New Roman"/>
          <w:szCs w:val="24"/>
        </w:rPr>
        <w:t xml:space="preserve">, η ιδιωτική κατανάλωση μειώνεται. </w:t>
      </w:r>
    </w:p>
    <w:p w14:paraId="488C4EE0"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Εκτιμάτε αύξηση 9,1% στις ν</w:t>
      </w:r>
      <w:r>
        <w:rPr>
          <w:rFonts w:eastAsia="Times New Roman"/>
          <w:szCs w:val="24"/>
        </w:rPr>
        <w:t>έες επενδύσεις. Μα, ποιος πιστεύετε ότι θα έρθει να επενδύσει σε μία χώρα με μία Κυβέρνηση που δεν πιστεύει και δεν στηρίζει τις επενδύσεις, σε μία χώρα που δεν υπάρχει σταθερότητα, εμπιστοσύνη, αξιοπιστία και ασφάλεια, σε μία χώρα που ο Υπουργός Ανάπτυξης</w:t>
      </w:r>
      <w:r>
        <w:rPr>
          <w:rFonts w:eastAsia="Times New Roman"/>
          <w:szCs w:val="24"/>
        </w:rPr>
        <w:t xml:space="preserve"> προχθές ανέφερε ότι η υψηλή φορολογία δεν επηρεάζει αρνητικά την ανταγωνιστικότητα της οικονομίας και την επιχειρηματικότητα; </w:t>
      </w:r>
    </w:p>
    <w:p w14:paraId="488C4EE1"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Ελπίζω, κυρία Υπουργέ των Οικονομικών, που βρίσκεστε στα έδρανα, να μην έχετε κι εσείς την ίδια άποψη. </w:t>
      </w:r>
    </w:p>
    <w:p w14:paraId="488C4EE2"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Την ίδια ώρα ο </w:t>
      </w:r>
      <w:r>
        <w:rPr>
          <w:rFonts w:eastAsia="Times New Roman"/>
          <w:szCs w:val="24"/>
        </w:rPr>
        <w:t>π</w:t>
      </w:r>
      <w:r>
        <w:rPr>
          <w:rFonts w:eastAsia="Times New Roman"/>
          <w:szCs w:val="24"/>
        </w:rPr>
        <w:t xml:space="preserve">ρόεδρος </w:t>
      </w:r>
      <w:r>
        <w:rPr>
          <w:rFonts w:eastAsia="Times New Roman"/>
          <w:szCs w:val="24"/>
        </w:rPr>
        <w:t xml:space="preserve">του ΣΕΒ έλεγε στην ίδια εκδήλωση ότι με βάση τα στοιχεία του </w:t>
      </w:r>
      <w:r>
        <w:rPr>
          <w:rFonts w:eastAsia="Times New Roman"/>
          <w:szCs w:val="24"/>
        </w:rPr>
        <w:t>π</w:t>
      </w:r>
      <w:r>
        <w:rPr>
          <w:rFonts w:eastAsia="Times New Roman"/>
          <w:szCs w:val="24"/>
        </w:rPr>
        <w:t xml:space="preserve">ροϋπολογισμού, το νέο έτος τα λουκέτα θα είναι περισσότερα και η ανεργία ακόμη μεγαλύτερη. </w:t>
      </w:r>
    </w:p>
    <w:p w14:paraId="488C4EE3"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Τώρα, όσον αφορά τις θριαμβολογίες για τα βραχυπρόθεσμα μέτρα του χρέους, η εξέλιξη θεωρείται κατ’ αρχ</w:t>
      </w:r>
      <w:r>
        <w:rPr>
          <w:rFonts w:eastAsia="Times New Roman"/>
          <w:szCs w:val="24"/>
        </w:rPr>
        <w:t>άς</w:t>
      </w:r>
      <w:r>
        <w:rPr>
          <w:rFonts w:eastAsia="Times New Roman"/>
          <w:szCs w:val="24"/>
        </w:rPr>
        <w:t xml:space="preserve"> θετική. Δεν είναι, όμως, αυτή που περιμένατε, κύριε Υπουργέ, και αυτή που διαφημίζατε τόσον καιρό. Και δεν πρέπει να κοροϊδεύουμε τους Έλληνες επιπλέον, γιατί δεν πρόκειται για καμμία μείωση του χρέους, αλλά για μια παρέμβαση που θα βελτιώνει την εξυπηρ</w:t>
      </w:r>
      <w:r>
        <w:rPr>
          <w:rFonts w:eastAsia="Times New Roman"/>
          <w:szCs w:val="24"/>
        </w:rPr>
        <w:t>έτηση του χρέους μέχρι το 2060 και θα φέρει και μείωση του χρέους σε βάθος χρόνου.</w:t>
      </w:r>
    </w:p>
    <w:p w14:paraId="488C4EE4"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Το αντιστάθμισμα, όμως, αυτών των μέτρων, όπως το δέχτηκε η Κυβέρνηση, είναι το πλεόνασμα του 3,5% του ΑΕΠ που θα φέρει νέα επώδυνα μέτρα ύψους περίπου 4,5 δισεκατομμυρίων ε</w:t>
      </w:r>
      <w:r>
        <w:rPr>
          <w:rFonts w:eastAsia="Times New Roman"/>
          <w:szCs w:val="24"/>
        </w:rPr>
        <w:t>υρώ.</w:t>
      </w:r>
    </w:p>
    <w:p w14:paraId="488C4EE5"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 xml:space="preserve">Για την ολοκλήρωση, δε, της αξιολόγησης, δεν συζητάμε. Αυτή την παραπέμπετε, όπως και την πρώτη, στο μέλλον. Αυξάνετε την αναξιοπιστία της χώρας και βεβαίως επιβαρύνετε ακόμη περισσότερο τη χώρα. </w:t>
      </w:r>
    </w:p>
    <w:p w14:paraId="488C4EE6"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Είναι προφανές, κυρίες και κύριοι συνάδελφοι, ότι η αν</w:t>
      </w:r>
      <w:r>
        <w:rPr>
          <w:rFonts w:eastAsia="Times New Roman"/>
          <w:szCs w:val="24"/>
        </w:rPr>
        <w:t xml:space="preserve">άπτυξη και η λύση μπορεί να προέλθει μόνο μέσα από επενδύσεις, επενδύσεις που θα </w:t>
      </w:r>
      <w:r>
        <w:rPr>
          <w:rFonts w:eastAsia="Times New Roman"/>
          <w:szCs w:val="24"/>
        </w:rPr>
        <w:lastRenderedPageBreak/>
        <w:t xml:space="preserve">φέρουν νέες θέσεις εργασίας από νέους επενδυτές, όχι, όμως, αυτούς που αναζητούσατε ανάμεσα στους </w:t>
      </w:r>
      <w:proofErr w:type="spellStart"/>
      <w:r>
        <w:rPr>
          <w:rFonts w:eastAsia="Times New Roman"/>
          <w:szCs w:val="24"/>
        </w:rPr>
        <w:t>Σύρους</w:t>
      </w:r>
      <w:proofErr w:type="spellEnd"/>
      <w:r>
        <w:rPr>
          <w:rFonts w:eastAsia="Times New Roman"/>
          <w:szCs w:val="24"/>
        </w:rPr>
        <w:t xml:space="preserve"> πρόσφυγες, σύμφωνα με τη θεωρία του κ. </w:t>
      </w:r>
      <w:proofErr w:type="spellStart"/>
      <w:r>
        <w:rPr>
          <w:rFonts w:eastAsia="Times New Roman"/>
          <w:szCs w:val="24"/>
        </w:rPr>
        <w:t>Μάρδα</w:t>
      </w:r>
      <w:proofErr w:type="spellEnd"/>
      <w:r>
        <w:rPr>
          <w:rFonts w:eastAsia="Times New Roman"/>
          <w:szCs w:val="24"/>
        </w:rPr>
        <w:t>, γιατί εκεί αποδεικνύεται</w:t>
      </w:r>
      <w:r>
        <w:rPr>
          <w:rFonts w:eastAsia="Times New Roman"/>
          <w:szCs w:val="24"/>
        </w:rPr>
        <w:t xml:space="preserve"> ότι δεν τους βρήκατε και δεν θα τους βρείτε. Αλλού πρέπει να στραφείτε. Αλλού πρέπει να στραφούμε. Εκεί που υπάρχουν επενδυτές που έχουν στραμμένο το βλέμμα προς τα εμάς, στην Ελλάδα που ακμάζει εκτός των συνόρων μας, στους Έλληνες που μεγαλουργούν στις π</w:t>
      </w:r>
      <w:r>
        <w:rPr>
          <w:rFonts w:eastAsia="Times New Roman"/>
          <w:szCs w:val="24"/>
        </w:rPr>
        <w:t>έντε ηπείρους, σε αυτούς που βλέπουν με θλίψη και αγωνία την κατρακύλα της χώρας. Σε αυτούς πρέπει να απευθυνθούμε και να τους δώσουμε κίνητρα</w:t>
      </w:r>
      <w:r>
        <w:rPr>
          <w:rFonts w:eastAsia="Times New Roman"/>
          <w:szCs w:val="24"/>
        </w:rPr>
        <w:t>,</w:t>
      </w:r>
      <w:r>
        <w:rPr>
          <w:rFonts w:eastAsia="Times New Roman"/>
          <w:szCs w:val="24"/>
        </w:rPr>
        <w:t xml:space="preserve"> ώστε να έρθουν να επενδύσουν στην πατρίδα τους, που την αγαπούν ίσως και περισσότερο από μας, σε αυτούς που θέλο</w:t>
      </w:r>
      <w:r>
        <w:rPr>
          <w:rFonts w:eastAsia="Times New Roman"/>
          <w:szCs w:val="24"/>
        </w:rPr>
        <w:t xml:space="preserve">υν να βλέπουμε την πατρίδα τους να προοδεύει. Να είστε σίγουροι ότι οι Έλληνες της ομογένειας μπορούν να σταθούν αρωγοί στην προσπάθεια που κάνει η χώρα μας για να βγει από την κρίση. </w:t>
      </w:r>
    </w:p>
    <w:p w14:paraId="488C4EE7"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lastRenderedPageBreak/>
        <w:t>Χρειάζεται, όμως, εθνική στρατηγική, εθνική πολιτική και βούληση για να</w:t>
      </w:r>
      <w:r>
        <w:rPr>
          <w:rFonts w:eastAsia="Times New Roman"/>
          <w:szCs w:val="24"/>
        </w:rPr>
        <w:t xml:space="preserve"> τους προσελκύσουμε, όχι εμμονές ιδεοληπτικές και όχι πολέμιους της ελεύθερης οικονομίας, όπως είστε εσείς.  </w:t>
      </w:r>
    </w:p>
    <w:p w14:paraId="488C4EE8"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szCs w:val="24"/>
        </w:rPr>
        <w:t>Κυρίες και κύριοι της Κυβέρνησης, εξαπατήσατε τον ελληνικό λαό με υπερβολικές και απραγματοποίητες υποσχέσεις. Θέσατε σε κίνδυνο την ευρωπαϊκή πορ</w:t>
      </w:r>
      <w:r>
        <w:rPr>
          <w:rFonts w:eastAsia="Times New Roman"/>
          <w:szCs w:val="24"/>
        </w:rPr>
        <w:t xml:space="preserve">εία της χώρας, κλείσατε τις τράπεζες και στεγνώσατε την αγορά από ρευστότητα.  </w:t>
      </w:r>
    </w:p>
    <w:p w14:paraId="488C4EE9"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ΠΑΝΑΓΙΩΤΗΣ ΚΟΥΡΟΥΜΠΛΗΣ (Υπουργός Ναυτιλίας και Νησιωτικής Πολιτικής):</w:t>
      </w:r>
      <w:r>
        <w:rPr>
          <w:rFonts w:eastAsia="Times New Roman"/>
          <w:szCs w:val="24"/>
        </w:rPr>
        <w:t xml:space="preserve"> Στο τέλος της τετραετίας θα δούμε.</w:t>
      </w:r>
    </w:p>
    <w:p w14:paraId="488C4EEA"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szCs w:val="24"/>
        </w:rPr>
      </w:pPr>
      <w:r>
        <w:rPr>
          <w:rFonts w:eastAsia="Times New Roman"/>
          <w:b/>
          <w:szCs w:val="24"/>
        </w:rPr>
        <w:t>ΣΑΒΒΑΣ ΑΝΑΣΤΑΣΙΑΔΗΣ:</w:t>
      </w:r>
      <w:r>
        <w:rPr>
          <w:rFonts w:eastAsia="Times New Roman"/>
          <w:szCs w:val="24"/>
        </w:rPr>
        <w:t xml:space="preserve"> Κύριε Υπουργέ, μη διαμαρτύρεστε. Καλό είναι να το </w:t>
      </w:r>
      <w:r>
        <w:rPr>
          <w:rFonts w:eastAsia="Times New Roman"/>
          <w:szCs w:val="24"/>
        </w:rPr>
        <w:t xml:space="preserve">ακούτε. </w:t>
      </w:r>
    </w:p>
    <w:p w14:paraId="488C4EEB" w14:textId="77777777" w:rsidR="00FF101B" w:rsidRDefault="00202D30">
      <w:pPr>
        <w:tabs>
          <w:tab w:val="left" w:pos="720"/>
          <w:tab w:val="left" w:pos="1440"/>
          <w:tab w:val="left" w:pos="1749"/>
          <w:tab w:val="left" w:pos="2160"/>
          <w:tab w:val="left" w:pos="2880"/>
          <w:tab w:val="left" w:pos="3600"/>
          <w:tab w:val="center" w:pos="4753"/>
        </w:tabs>
        <w:spacing w:before="240" w:line="600" w:lineRule="auto"/>
        <w:ind w:firstLine="720"/>
        <w:contextualSpacing/>
        <w:jc w:val="both"/>
        <w:rPr>
          <w:rFonts w:eastAsia="Times New Roman"/>
          <w:color w:val="000000" w:themeColor="text1"/>
          <w:szCs w:val="24"/>
        </w:rPr>
      </w:pPr>
      <w:r w:rsidRPr="00ED0167">
        <w:rPr>
          <w:rFonts w:eastAsia="Times New Roman"/>
          <w:color w:val="000000" w:themeColor="text1"/>
          <w:szCs w:val="24"/>
        </w:rPr>
        <w:t>Και δύο χρόνια μετά δείχνετε ότι ακόμη δεν έχετε διδαχθεί από τα παθήματά σας και συνεχίζετε να πορεύεστε μέσα σε αυταπάτες.</w:t>
      </w:r>
    </w:p>
    <w:p w14:paraId="488C4EEC" w14:textId="77777777" w:rsidR="00FF101B" w:rsidRDefault="00202D30">
      <w:pPr>
        <w:spacing w:line="600" w:lineRule="auto"/>
        <w:ind w:firstLine="720"/>
        <w:contextualSpacing/>
        <w:jc w:val="both"/>
        <w:rPr>
          <w:rFonts w:eastAsia="Times New Roman"/>
          <w:szCs w:val="24"/>
        </w:rPr>
      </w:pPr>
      <w:r w:rsidRPr="00ED0167">
        <w:rPr>
          <w:rFonts w:eastAsia="Times New Roman"/>
          <w:color w:val="000000" w:themeColor="text1"/>
          <w:szCs w:val="24"/>
        </w:rPr>
        <w:lastRenderedPageBreak/>
        <w:t>Είναι σαφές ότι η χώρα χρειάζεται μια άλλη οικονομική πολιτική. Είναι σαφές ότι χρειάζεται αλλαγή δημοσιονομικής πολιτικής</w:t>
      </w:r>
      <w:r w:rsidRPr="00ED0167">
        <w:rPr>
          <w:rFonts w:eastAsia="Times New Roman"/>
          <w:color w:val="000000" w:themeColor="text1"/>
          <w:szCs w:val="24"/>
        </w:rPr>
        <w:t xml:space="preserve"> στην κατεύθυνση της σταδιακής μείωσης της φορολογίας με υλοποίηση των διαρθρωτικών αλλαγών. Είναι σαφές ότι χρειάζεται μια μεταρρυθμιστική κυβέρνηση, αξιόπιστη, </w:t>
      </w:r>
      <w:r>
        <w:rPr>
          <w:rFonts w:eastAsia="Times New Roman"/>
          <w:szCs w:val="24"/>
        </w:rPr>
        <w:t>αποτελεσματική και κοινωνικά δίκαιη, η οποία να εμπεδώσει το αίσθημα της ασφάλειας στους πολίτ</w:t>
      </w:r>
      <w:r>
        <w:rPr>
          <w:rFonts w:eastAsia="Times New Roman"/>
          <w:szCs w:val="24"/>
        </w:rPr>
        <w:t xml:space="preserve">ες. Το έχουν ανάγκη και οι πολίτες μας, το έχει ανάγκη και η πατρίδα </w:t>
      </w:r>
      <w:r>
        <w:rPr>
          <w:rFonts w:eastAsia="Times New Roman"/>
          <w:szCs w:val="24"/>
        </w:rPr>
        <w:t>μας,</w:t>
      </w:r>
      <w:r>
        <w:rPr>
          <w:rFonts w:eastAsia="Times New Roman"/>
          <w:szCs w:val="24"/>
        </w:rPr>
        <w:t xml:space="preserve"> που βάλλεται πανταχόθεν. Αυτά, όμως, προϋποθέτουν πολιτική αλλαγή που θα φέρει και τη λύση.</w:t>
      </w:r>
    </w:p>
    <w:p w14:paraId="488C4EE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Σαφώς και δεν ψηφίζουμε τον </w:t>
      </w:r>
      <w:r>
        <w:rPr>
          <w:rFonts w:eastAsia="Times New Roman"/>
          <w:szCs w:val="24"/>
        </w:rPr>
        <w:t>προϋπολογισμό</w:t>
      </w:r>
      <w:r>
        <w:rPr>
          <w:rFonts w:eastAsia="Times New Roman"/>
          <w:szCs w:val="24"/>
        </w:rPr>
        <w:t xml:space="preserve">. </w:t>
      </w:r>
    </w:p>
    <w:p w14:paraId="488C4EEE" w14:textId="77777777" w:rsidR="00FF101B" w:rsidRDefault="00202D30">
      <w:pPr>
        <w:spacing w:line="600" w:lineRule="auto"/>
        <w:ind w:firstLine="720"/>
        <w:contextualSpacing/>
        <w:jc w:val="center"/>
        <w:rPr>
          <w:rFonts w:eastAsia="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488C4EEF" w14:textId="77777777" w:rsidR="00FF101B" w:rsidRDefault="00202D30">
      <w:pPr>
        <w:spacing w:line="600" w:lineRule="auto"/>
        <w:ind w:firstLine="720"/>
        <w:contextualSpacing/>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Ευχαριστούμε, κύριε συνάδελφε.</w:t>
      </w:r>
    </w:p>
    <w:p w14:paraId="488C4EF0" w14:textId="77777777" w:rsidR="00FF101B" w:rsidRDefault="00202D30">
      <w:pPr>
        <w:spacing w:line="600" w:lineRule="auto"/>
        <w:ind w:firstLine="720"/>
        <w:contextualSpacing/>
        <w:jc w:val="both"/>
        <w:rPr>
          <w:rFonts w:eastAsia="Times New Roman"/>
          <w:szCs w:val="24"/>
        </w:rPr>
      </w:pPr>
      <w:r>
        <w:rPr>
          <w:rFonts w:eastAsia="Times New Roman" w:cs="Times New Roman"/>
          <w:bCs/>
          <w:szCs w:val="24"/>
        </w:rPr>
        <w:t xml:space="preserve">Τον λόγο έχει ο </w:t>
      </w:r>
      <w:r>
        <w:rPr>
          <w:rFonts w:eastAsia="Times New Roman"/>
          <w:szCs w:val="24"/>
        </w:rPr>
        <w:t xml:space="preserve">Υπουργός Ναυτιλίας και Νησιωτικής Πολιτικής κ. Παναγιώτης </w:t>
      </w:r>
      <w:proofErr w:type="spellStart"/>
      <w:r>
        <w:rPr>
          <w:rFonts w:eastAsia="Times New Roman"/>
          <w:szCs w:val="24"/>
        </w:rPr>
        <w:t>Κουρουμπλής</w:t>
      </w:r>
      <w:proofErr w:type="spellEnd"/>
      <w:r>
        <w:rPr>
          <w:rFonts w:eastAsia="Times New Roman"/>
          <w:szCs w:val="24"/>
        </w:rPr>
        <w:t>.</w:t>
      </w:r>
    </w:p>
    <w:p w14:paraId="488C4EF1"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ΠΑΝΑΓΙΩΤΗΣ ΚΟΥΡΟΥΜΠΛΗΣ (Υπουργός Ναυτιλίας και Νησιωτικής Πολιτικής): </w:t>
      </w:r>
      <w:r>
        <w:rPr>
          <w:rFonts w:eastAsia="Times New Roman"/>
          <w:szCs w:val="24"/>
        </w:rPr>
        <w:t>Κύριε Πρόεδρε, κυρίες κ</w:t>
      </w:r>
      <w:r>
        <w:rPr>
          <w:rFonts w:eastAsia="Times New Roman"/>
          <w:szCs w:val="24"/>
        </w:rPr>
        <w:t>αι κύριοι συνάδελφοι, «μέγα το της θαλάσσης κράτος»</w:t>
      </w:r>
      <w:r>
        <w:rPr>
          <w:rFonts w:eastAsia="Times New Roman"/>
          <w:szCs w:val="24"/>
        </w:rPr>
        <w:t>!</w:t>
      </w:r>
      <w:r>
        <w:rPr>
          <w:rFonts w:eastAsia="Times New Roman"/>
          <w:szCs w:val="24"/>
        </w:rPr>
        <w:t xml:space="preserve"> Με αυτή τη ρήση ο μεγάλος ιστορικός της αρχαιότητας Θουκυδίδης προσδιόρισε τη σχέση του </w:t>
      </w:r>
      <w:r>
        <w:rPr>
          <w:rFonts w:eastAsia="Times New Roman"/>
          <w:szCs w:val="24"/>
        </w:rPr>
        <w:t>Ε</w:t>
      </w:r>
      <w:r>
        <w:rPr>
          <w:rFonts w:eastAsia="Times New Roman"/>
          <w:szCs w:val="24"/>
        </w:rPr>
        <w:t xml:space="preserve">λληνισμού με τη θάλασσα. Μια ιστορική διαδρομή φέρνει στη σκέψη του τη σχέση του </w:t>
      </w:r>
      <w:r>
        <w:rPr>
          <w:rFonts w:eastAsia="Times New Roman"/>
          <w:szCs w:val="24"/>
        </w:rPr>
        <w:t>Ε</w:t>
      </w:r>
      <w:r>
        <w:rPr>
          <w:rFonts w:eastAsia="Times New Roman"/>
          <w:szCs w:val="24"/>
        </w:rPr>
        <w:t>λληνισμού με τη θάλασσα, το μεγα</w:t>
      </w:r>
      <w:r>
        <w:rPr>
          <w:rFonts w:eastAsia="Times New Roman"/>
          <w:szCs w:val="24"/>
        </w:rPr>
        <w:t>λείο που προέκυψε από αυτή τη σχέση και στην υπεράσπιση, στα αρχαία χρόνια, της ελευθερίας και της δημοκρατίας, αλλά και της ανάπτυξης του πολιτισμού και της προώθησης του εμπορίου.</w:t>
      </w:r>
    </w:p>
    <w:p w14:paraId="488C4EF2"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βρίσκομαι, μετά την απόφαση του Πρωθυπουργού</w:t>
      </w:r>
      <w:r>
        <w:rPr>
          <w:rFonts w:eastAsia="Times New Roman"/>
          <w:szCs w:val="24"/>
        </w:rPr>
        <w:t xml:space="preserve"> στον τελευταίο ανασχηματισμό, σε ένα νέο, εξόχως παραγωγικό και δημιουργικό Υπουργείο. Βρήκα μια προεργασία εξαιρετικά σημαντική από τον προκάτοχό μου, τον Θοδωρή </w:t>
      </w:r>
      <w:proofErr w:type="spellStart"/>
      <w:r>
        <w:rPr>
          <w:rFonts w:eastAsia="Times New Roman"/>
          <w:szCs w:val="24"/>
        </w:rPr>
        <w:t>Δρίτσα</w:t>
      </w:r>
      <w:proofErr w:type="spellEnd"/>
      <w:r>
        <w:rPr>
          <w:rFonts w:eastAsia="Times New Roman"/>
          <w:szCs w:val="24"/>
        </w:rPr>
        <w:t>. Πάνω σε αυτή την προσπάθεια</w:t>
      </w:r>
      <w:r>
        <w:rPr>
          <w:rFonts w:eastAsia="Times New Roman"/>
          <w:szCs w:val="24"/>
        </w:rPr>
        <w:t>,</w:t>
      </w:r>
      <w:r>
        <w:rPr>
          <w:rFonts w:eastAsia="Times New Roman"/>
          <w:szCs w:val="24"/>
        </w:rPr>
        <w:t xml:space="preserve"> που έγινε, χτίζουμε με τους συνεργάτες μου και τους </w:t>
      </w:r>
      <w:r>
        <w:rPr>
          <w:rFonts w:eastAsia="Times New Roman"/>
          <w:szCs w:val="24"/>
        </w:rPr>
        <w:lastRenderedPageBreak/>
        <w:t xml:space="preserve">επιτελείς του Υπουργείου, αλλά και το στελεχικό δυναμικό του Υπουργείου, τους στρατηγικούς στόχους αυτού του Υπουργείου. </w:t>
      </w:r>
    </w:p>
    <w:p w14:paraId="488C4EF3"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Εμείς ισχυριζόμαστε ότι αυτός ο </w:t>
      </w:r>
      <w:r>
        <w:rPr>
          <w:rFonts w:eastAsia="Times New Roman"/>
          <w:szCs w:val="24"/>
        </w:rPr>
        <w:t>π</w:t>
      </w:r>
      <w:r>
        <w:rPr>
          <w:rFonts w:eastAsia="Times New Roman"/>
          <w:szCs w:val="24"/>
        </w:rPr>
        <w:t>ροϋπολογισμός χτίστηκε σε τρεις αρχές για να εμπ</w:t>
      </w:r>
      <w:r>
        <w:rPr>
          <w:rFonts w:eastAsia="Times New Roman"/>
          <w:szCs w:val="24"/>
        </w:rPr>
        <w:t xml:space="preserve">εδώσει το αίσθημα της ασφάλειας και της σιγουριάς για να μπορούν οι επενδυτές να έρθουν στην Ελλάδα. </w:t>
      </w:r>
    </w:p>
    <w:p w14:paraId="488C4EF4" w14:textId="77777777" w:rsidR="00FF101B" w:rsidRDefault="00202D30">
      <w:pPr>
        <w:spacing w:line="600" w:lineRule="auto"/>
        <w:ind w:firstLine="720"/>
        <w:contextualSpacing/>
        <w:jc w:val="both"/>
        <w:rPr>
          <w:rFonts w:eastAsia="Times New Roman"/>
          <w:szCs w:val="24"/>
        </w:rPr>
      </w:pPr>
      <w:r>
        <w:rPr>
          <w:rFonts w:eastAsia="Times New Roman"/>
          <w:szCs w:val="24"/>
        </w:rPr>
        <w:t>Η Ελλάδα, κυρίες και κύριοι συνάδελφοι -και καλό είναι να απαλλαγούμε από αυτή τη μιζέρια και την κατάθλιψη που διακατέχει κάποιους από την απουσία τους α</w:t>
      </w:r>
      <w:r>
        <w:rPr>
          <w:rFonts w:eastAsia="Times New Roman"/>
          <w:szCs w:val="24"/>
        </w:rPr>
        <w:t xml:space="preserve">πό την επαφή από την εξουσία- είναι η πιο ασφαλής χώρα αυτή τη στιγμή, χώρα με πολιτική σταθερότητα, χώρα που ελκύει σταθερά και αποφασιστικά επενδύσεις. Και μόλις θα προχωρήσει η διαδικασία της ποσοτικής χαλάρωσης, είναι βέβαιο ότι θα εμπεδωθεί πλήρως το </w:t>
      </w:r>
      <w:r>
        <w:rPr>
          <w:rFonts w:eastAsia="Times New Roman"/>
          <w:szCs w:val="24"/>
        </w:rPr>
        <w:t>αίσθημα και σε επενδυτές του εξωτερικού</w:t>
      </w:r>
      <w:r>
        <w:rPr>
          <w:rFonts w:eastAsia="Times New Roman"/>
          <w:szCs w:val="24"/>
        </w:rPr>
        <w:t>,</w:t>
      </w:r>
      <w:r>
        <w:rPr>
          <w:rFonts w:eastAsia="Times New Roman"/>
          <w:szCs w:val="24"/>
        </w:rPr>
        <w:t xml:space="preserve"> που περιμένουν αυτή τη στιγμή για να επενδύσουν στην Ελλάδα. Είναι </w:t>
      </w:r>
      <w:r>
        <w:rPr>
          <w:rFonts w:eastAsia="Times New Roman"/>
          <w:szCs w:val="24"/>
        </w:rPr>
        <w:t>π</w:t>
      </w:r>
      <w:r>
        <w:rPr>
          <w:rFonts w:eastAsia="Times New Roman"/>
          <w:szCs w:val="24"/>
        </w:rPr>
        <w:t>ροϋπολογισμός που προσπαθεί μέρα με την μέρα να εμπεδώνει το αίσθημα της δικαιοσύνης.</w:t>
      </w:r>
    </w:p>
    <w:p w14:paraId="488C4EF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w:t>
      </w:r>
      <w:r>
        <w:rPr>
          <w:rFonts w:eastAsia="Times New Roman"/>
          <w:szCs w:val="24"/>
        </w:rPr>
        <w:t>«</w:t>
      </w:r>
      <w:proofErr w:type="spellStart"/>
      <w:r>
        <w:rPr>
          <w:rFonts w:eastAsia="Times New Roman"/>
          <w:szCs w:val="24"/>
        </w:rPr>
        <w:t>μιζερολογείτε</w:t>
      </w:r>
      <w:proofErr w:type="spellEnd"/>
      <w:r>
        <w:rPr>
          <w:rFonts w:eastAsia="Times New Roman"/>
          <w:szCs w:val="24"/>
        </w:rPr>
        <w:t>»</w:t>
      </w:r>
      <w:r>
        <w:rPr>
          <w:rFonts w:eastAsia="Times New Roman"/>
          <w:szCs w:val="24"/>
        </w:rPr>
        <w:t xml:space="preserve"> για τη χθεσινή </w:t>
      </w:r>
      <w:r>
        <w:rPr>
          <w:rFonts w:eastAsia="Times New Roman"/>
          <w:szCs w:val="24"/>
        </w:rPr>
        <w:t xml:space="preserve">ανακοίνωση του Πρωθυπουργού. Βεβαίως, δεν είχε την έκταση που θα θέλαμε να είχε. Όμως, αυτά που περισσεύουν, επιστρέφουν πρωτίστως σε εκείνους που έχουν κοινωνικές ανάγκες και τα ιεραρχούμε, γιατί </w:t>
      </w:r>
      <w:r>
        <w:rPr>
          <w:rFonts w:eastAsia="Times New Roman"/>
          <w:szCs w:val="24"/>
        </w:rPr>
        <w:t xml:space="preserve">η </w:t>
      </w:r>
      <w:r>
        <w:rPr>
          <w:rFonts w:eastAsia="Times New Roman"/>
          <w:szCs w:val="24"/>
        </w:rPr>
        <w:t xml:space="preserve">δική μας αντίληψη </w:t>
      </w:r>
      <w:r>
        <w:rPr>
          <w:rFonts w:eastAsia="Times New Roman"/>
          <w:szCs w:val="24"/>
        </w:rPr>
        <w:t xml:space="preserve">είναι </w:t>
      </w:r>
      <w:r>
        <w:rPr>
          <w:rFonts w:eastAsia="Times New Roman"/>
          <w:szCs w:val="24"/>
        </w:rPr>
        <w:t>εντελώς διαφορετική από τη δική σ</w:t>
      </w:r>
      <w:r>
        <w:rPr>
          <w:rFonts w:eastAsia="Times New Roman"/>
          <w:szCs w:val="24"/>
        </w:rPr>
        <w:t>ας.</w:t>
      </w:r>
    </w:p>
    <w:p w14:paraId="488C4EF6" w14:textId="77777777" w:rsidR="00FF101B" w:rsidRDefault="00202D30">
      <w:pPr>
        <w:spacing w:line="600" w:lineRule="auto"/>
        <w:ind w:firstLine="720"/>
        <w:contextualSpacing/>
        <w:jc w:val="both"/>
        <w:rPr>
          <w:rFonts w:eastAsia="Times New Roman"/>
          <w:szCs w:val="24"/>
        </w:rPr>
      </w:pPr>
      <w:r>
        <w:rPr>
          <w:rFonts w:eastAsia="Times New Roman"/>
          <w:szCs w:val="24"/>
        </w:rPr>
        <w:t>Εδώ πρέπει να σας πω, γιατί ξεχνάτε εύκολα, ότι κάθε Σεπτέμβριο τα τελευταία δεκαπέντε χρόνια τα βιβλία καθυστερούσαν να πάνε τρεις και τέσσερις μήνες στα σχολεία, όπως καθυστερούσαν και οι καθηγητές. Φέτος δεν ακούστηκε κουβέντα. Δεν λέτε κάτι γι</w:t>
      </w:r>
      <w:r>
        <w:rPr>
          <w:rFonts w:eastAsia="Times New Roman"/>
          <w:szCs w:val="24"/>
        </w:rPr>
        <w:t>’</w:t>
      </w:r>
      <w:r>
        <w:rPr>
          <w:rFonts w:eastAsia="Times New Roman"/>
          <w:szCs w:val="24"/>
        </w:rPr>
        <w:t xml:space="preserve"> αυτ</w:t>
      </w:r>
      <w:r>
        <w:rPr>
          <w:rFonts w:eastAsia="Times New Roman"/>
          <w:szCs w:val="24"/>
        </w:rPr>
        <w:t xml:space="preserve">ό. Δεν ήταν μια σημαντική συμβολή; </w:t>
      </w:r>
    </w:p>
    <w:p w14:paraId="488C4EF7" w14:textId="77777777" w:rsidR="00FF101B" w:rsidRDefault="00202D30">
      <w:pPr>
        <w:spacing w:line="600" w:lineRule="auto"/>
        <w:ind w:firstLine="720"/>
        <w:contextualSpacing/>
        <w:jc w:val="both"/>
        <w:rPr>
          <w:rFonts w:eastAsia="Times New Roman"/>
          <w:b/>
          <w:szCs w:val="24"/>
        </w:rPr>
      </w:pPr>
      <w:r>
        <w:rPr>
          <w:rFonts w:eastAsia="Times New Roman"/>
          <w:szCs w:val="24"/>
        </w:rPr>
        <w:t xml:space="preserve">Το 2014 πήρατε </w:t>
      </w:r>
      <w:proofErr w:type="spellStart"/>
      <w:r>
        <w:rPr>
          <w:rFonts w:eastAsia="Times New Roman"/>
          <w:szCs w:val="24"/>
        </w:rPr>
        <w:t>εμπροσθοβαρώς</w:t>
      </w:r>
      <w:proofErr w:type="spellEnd"/>
      <w:r>
        <w:rPr>
          <w:rFonts w:eastAsia="Times New Roman"/>
          <w:szCs w:val="24"/>
        </w:rPr>
        <w:t xml:space="preserve"> όλα τα λεφτά του ΕΣΠΑ για να καλύψετε τις ανάγκες των παιδικών σταθμών. Φέτος δώσαμε 93.000.000 ευρώ από το Πρόγραμμα Δημοσίων Επενδύσεων και βάλαμε στους παιδικούς σταθμούς δεκαπέντε χιλιάδε</w:t>
      </w:r>
      <w:r>
        <w:rPr>
          <w:rFonts w:eastAsia="Times New Roman"/>
          <w:szCs w:val="24"/>
        </w:rPr>
        <w:t>ς περισσότερα παιδιά.</w:t>
      </w:r>
    </w:p>
    <w:p w14:paraId="488C4EF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Πώς το θεωρείτε; Λίγο; Μικρό; Ξέρετε πόσα τέτοια πράγματα θα γίνουν μέχρι το τέλος της τετραετίας, όταν θα κληθεί ο ελληνικός λαός να αποφασίσει σε ποιους θέλει να αναθέσει και πάλι τη διακυβέρνηση της χώρας; </w:t>
      </w:r>
    </w:p>
    <w:p w14:paraId="488C4EF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Κάντε, λοιπόν, υπομονή, </w:t>
      </w:r>
      <w:r>
        <w:rPr>
          <w:rFonts w:eastAsia="Times New Roman" w:cs="Times New Roman"/>
          <w:szCs w:val="24"/>
        </w:rPr>
        <w:t>γιατί ακόμα και αυτό που ζητάτε σήμερα, δηλαδή εκλογές, αγνοώντας την επόμενη μέρα ότι η χώρα θα βρεθεί σε πολιτική αστάθεια, είναι ό,τι χειρότερο μπορεί να συναντήσει την πατρίδα σε αυτή τη δύσκολη στιγμή, όταν στην περίμετρο της χώρας υπάρχει ένας ακήρυχ</w:t>
      </w:r>
      <w:r>
        <w:rPr>
          <w:rFonts w:eastAsia="Times New Roman" w:cs="Times New Roman"/>
          <w:szCs w:val="24"/>
        </w:rPr>
        <w:t xml:space="preserve">τος παγκόσμιος πόλεμος -και το αγνοείτε- όταν το προσφυγικό είναι πάντα επί θύραις, όταν η οικονομία της χώρας έχει πρωτίστως ανάγκη από σταθερότητα. </w:t>
      </w:r>
    </w:p>
    <w:p w14:paraId="488C4EF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Καλό είναι, λοιπόν, σε αυτά τα ζητήματα να βρεθεί κοινός τόπος όλων μας, διότι όλοι είμαστε πατριώτες εδώ</w:t>
      </w:r>
      <w:r>
        <w:rPr>
          <w:rFonts w:eastAsia="Times New Roman" w:cs="Times New Roman"/>
          <w:szCs w:val="24"/>
        </w:rPr>
        <w:t xml:space="preserve">. Όλοι αγαπούμε την Ελλάδα και σε ένα τέτοιο πνεύμα πρέπει να κινηθούμε. </w:t>
      </w:r>
    </w:p>
    <w:p w14:paraId="488C4EF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Επιστρέφω στα του Υπουργείου Ναυτιλίας και Νησιωτικής Πολιτικής. </w:t>
      </w:r>
    </w:p>
    <w:p w14:paraId="488C4EF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Επεξεργαστήκαμε έξι στρατηγικούς στόχους, ιεραρχώντας τις ανάγκες, για να μπορέσουμε με αποφασιστικότητα και με τη μ</w:t>
      </w:r>
      <w:r>
        <w:rPr>
          <w:rFonts w:eastAsia="Times New Roman" w:cs="Times New Roman"/>
          <w:szCs w:val="24"/>
        </w:rPr>
        <w:t xml:space="preserve">εγαλύτερη δυνατή επιτάχυνση να δημιουργήσουμε προϋποθέσεις πραγματικής ανάπτυξης με δημιουργία θέσεων εργασίας. </w:t>
      </w:r>
    </w:p>
    <w:p w14:paraId="488C4EF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πρώτος στρατηγικός στόχος είναι να προωθήσουμε θεσμικά το νομοσχέδιο που επεξεργάστηκε ο προκάτοχός μου Υπουργός, να το συμπληρώσουμε μέσα απ</w:t>
      </w:r>
      <w:r>
        <w:rPr>
          <w:rFonts w:eastAsia="Times New Roman" w:cs="Times New Roman"/>
          <w:szCs w:val="24"/>
        </w:rPr>
        <w:t xml:space="preserve">ό έναν ανοιχτό και δημιουργικό διάλογο με όλους τους θεσμικούς φορείς. </w:t>
      </w:r>
      <w:r>
        <w:rPr>
          <w:rFonts w:eastAsia="Times New Roman" w:cs="Times New Roman"/>
          <w:szCs w:val="24"/>
        </w:rPr>
        <w:t>Δόθηκε</w:t>
      </w:r>
      <w:r>
        <w:rPr>
          <w:rFonts w:eastAsia="Times New Roman" w:cs="Times New Roman"/>
          <w:szCs w:val="24"/>
        </w:rPr>
        <w:t xml:space="preserve"> σε όλους τους θεσμικούς φορείς και σε λίγες ημέρες θα ολοκληρώσουμε αυτή την επεξεργασία. </w:t>
      </w:r>
    </w:p>
    <w:p w14:paraId="488C4EF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Πυλώνες σε αυτό το νομοσχέδιο είναι οι εξής: Οι πανελλήνιες εξετάσεις για την εισαγωγή </w:t>
      </w:r>
      <w:r>
        <w:rPr>
          <w:rFonts w:eastAsia="Times New Roman" w:cs="Times New Roman"/>
          <w:szCs w:val="24"/>
        </w:rPr>
        <w:t xml:space="preserve">στις σχολές του Λιμενικού Σώματος. Μόνο έτσι θα κλείσουμε την πόρτα στους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στην αναξιοκρατία που κυριαρχούσε όλα αυτά τα χρόνια κυρίως από τη διακυβέρνηση συγκεκριμένης παράταξης, που όταν ερχόταν, καταργούσε κάθε μοριακή διαδικασία που είχε κα</w:t>
      </w:r>
      <w:r>
        <w:rPr>
          <w:rFonts w:eastAsia="Times New Roman" w:cs="Times New Roman"/>
          <w:szCs w:val="24"/>
        </w:rPr>
        <w:t>θιερωθεί</w:t>
      </w:r>
      <w:r>
        <w:rPr>
          <w:rFonts w:eastAsia="Times New Roman" w:cs="Times New Roman"/>
          <w:szCs w:val="24"/>
        </w:rPr>
        <w:t>,</w:t>
      </w:r>
      <w:r>
        <w:rPr>
          <w:rFonts w:eastAsia="Times New Roman" w:cs="Times New Roman"/>
          <w:szCs w:val="24"/>
        </w:rPr>
        <w:t xml:space="preserve"> για να προωθήσει συγκεκριμένες επιλογές. Επίσης, είναι </w:t>
      </w:r>
      <w:r>
        <w:rPr>
          <w:rFonts w:eastAsia="Times New Roman" w:cs="Times New Roman"/>
          <w:szCs w:val="24"/>
        </w:rPr>
        <w:lastRenderedPageBreak/>
        <w:t>η καθιέρωση μοριακού συστήματος για τις μεταθέσεις, ώστε να σταματήσει η άδικη και αναξιοκρατική -πολλές φορές- μετακίνηση. Οι συμβάσεις με τη συνεργασία και των πολιτών για την ακτοπλοΐα</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έχει σχέση με τις άγονες γραμμές, η προστασία των εργαζομένων στην ακτοπλοΐα, των ναυτικών μας, ώστε να μην υπάρχει ναυτικός που να δουλεύει </w:t>
      </w:r>
      <w:r>
        <w:rPr>
          <w:rFonts w:eastAsia="Times New Roman" w:cs="Times New Roman"/>
          <w:szCs w:val="24"/>
        </w:rPr>
        <w:t>στο πλαίσιο</w:t>
      </w:r>
      <w:r>
        <w:rPr>
          <w:rFonts w:eastAsia="Times New Roman" w:cs="Times New Roman"/>
          <w:szCs w:val="24"/>
        </w:rPr>
        <w:t xml:space="preserve"> της μαύρης εργασίας. </w:t>
      </w:r>
    </w:p>
    <w:p w14:paraId="488C4EF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Δεύτερος στρατηγικός μας στόχος είναι να αξιοποιήσουμε με τον καλύτερο δυνατό τ</w:t>
      </w:r>
      <w:r>
        <w:rPr>
          <w:rFonts w:eastAsia="Times New Roman" w:cs="Times New Roman"/>
          <w:szCs w:val="24"/>
        </w:rPr>
        <w:t xml:space="preserve">ρόπο έστω και το 1 ευρώ από τα 400 εκατομμύρια ευρώ που συμπεριλαμβάνουν τα προγράμματα τα οποία έχουν σχέση με το Υπουργείο. </w:t>
      </w:r>
    </w:p>
    <w:p w14:paraId="488C4F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ΕΣΠΑ, το προσφυγικό και μια σειρά άλλων μικρότερων προγραμμάτων για την αλιεία, είναι προγράμματα με τα οποία μπορούμε πραγματ</w:t>
      </w:r>
      <w:r>
        <w:rPr>
          <w:rFonts w:eastAsia="Times New Roman" w:cs="Times New Roman"/>
          <w:szCs w:val="24"/>
        </w:rPr>
        <w:t xml:space="preserve">ικά, αφού αξιοποιηθούν σωστά, αφού απορροφήσουμε τους πόρους με τον πιο αποτελεσματικό τρόπο, να πετύχουμε σ’ αυτόν τον πυλώνα τα </w:t>
      </w:r>
      <w:r>
        <w:rPr>
          <w:rFonts w:eastAsia="Times New Roman" w:cs="Times New Roman"/>
          <w:szCs w:val="24"/>
        </w:rPr>
        <w:lastRenderedPageBreak/>
        <w:t>εξής τρία πράγματα: Τη στρατηγική ψηφιακή πολιτική, δηλαδή να μπορέσουμε όλα τα συστήματα που θα αγοραστούν, να είναι και σύγχ</w:t>
      </w:r>
      <w:r>
        <w:rPr>
          <w:rFonts w:eastAsia="Times New Roman" w:cs="Times New Roman"/>
          <w:szCs w:val="24"/>
        </w:rPr>
        <w:t>ρονα, να κουμπώνουν μεταξύ τους και να δημιουργούν ένα αξιόπιστο πλαίσιο που θα προσφέρει έγκαιρα και έγκυρα στην ασφάλεια της χώρας. Να εξοπλίσουμε το Λιμενικό με σειρά σκαφών, πραγματικά σύγχρονων, με γρήγορες ταχύτητες, γιατί σήμερα, όπως ξέρετε, το Λιμ</w:t>
      </w:r>
      <w:r>
        <w:rPr>
          <w:rFonts w:eastAsia="Times New Roman" w:cs="Times New Roman"/>
          <w:szCs w:val="24"/>
        </w:rPr>
        <w:t xml:space="preserve">ενικό παίζει έναν πολύ καθοριστικό ρόλο και στην ασφάλεια της χώρας. O τρίτος τομέας είναι η οργάνωση, η αξιοποίηση όλου του υλικού που διαθέτουμε σε σκάφη, </w:t>
      </w:r>
      <w:r>
        <w:rPr>
          <w:rFonts w:eastAsia="Times New Roman" w:cs="Times New Roman"/>
          <w:szCs w:val="24"/>
        </w:rPr>
        <w:t xml:space="preserve">να </w:t>
      </w:r>
      <w:r>
        <w:rPr>
          <w:rFonts w:eastAsia="Times New Roman" w:cs="Times New Roman"/>
          <w:szCs w:val="24"/>
        </w:rPr>
        <w:t xml:space="preserve">επισκευαστούν και να αξιοποιηθούν για να καταστούν και πάλι αξιόμαχα. </w:t>
      </w:r>
    </w:p>
    <w:p w14:paraId="488C4F0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Τρίτος στρατηγικός στόχος</w:t>
      </w:r>
      <w:r>
        <w:rPr>
          <w:rFonts w:eastAsia="Times New Roman" w:cs="Times New Roman"/>
          <w:szCs w:val="24"/>
        </w:rPr>
        <w:t xml:space="preserve"> είναι η ποντοπόρ</w:t>
      </w:r>
      <w:r>
        <w:rPr>
          <w:rFonts w:eastAsia="Times New Roman" w:cs="Times New Roman"/>
          <w:szCs w:val="24"/>
        </w:rPr>
        <w:t>ος</w:t>
      </w:r>
      <w:r>
        <w:rPr>
          <w:rFonts w:eastAsia="Times New Roman" w:cs="Times New Roman"/>
          <w:szCs w:val="24"/>
        </w:rPr>
        <w:t xml:space="preserve"> ναυτιλία. Όλοι γνωρίζουμε ότι η Ελλάδα αυτή τη στιγμή είναι μια μεγάλη δύναμη. Και αυτό οφείλεται στη ναυτοσύνη και στον εφοπλισμό.</w:t>
      </w:r>
    </w:p>
    <w:p w14:paraId="488C4F02" w14:textId="77777777" w:rsidR="00FF101B" w:rsidRDefault="00202D30">
      <w:pPr>
        <w:spacing w:line="600" w:lineRule="auto"/>
        <w:ind w:firstLine="720"/>
        <w:contextualSpacing/>
        <w:jc w:val="both"/>
        <w:rPr>
          <w:rFonts w:eastAsia="Times New Roman"/>
          <w:szCs w:val="24"/>
        </w:rPr>
      </w:pPr>
      <w:r>
        <w:rPr>
          <w:rFonts w:eastAsia="Times New Roman"/>
          <w:szCs w:val="24"/>
        </w:rPr>
        <w:t>Και πρέπει στη διαμάχη που υπάρχει για τα εργασιακά ζητήματα σε αυτούς τους δύο χώρους, με υπομονή και ε</w:t>
      </w:r>
      <w:r>
        <w:rPr>
          <w:rFonts w:eastAsia="Times New Roman"/>
          <w:szCs w:val="24"/>
        </w:rPr>
        <w:t xml:space="preserve">πιμονή να βρούμε έναν κοινό τόπο. Πρέπει οι Έλληνες ναυτικοί να πλημμυρίσουν τα </w:t>
      </w:r>
      <w:proofErr w:type="spellStart"/>
      <w:r>
        <w:rPr>
          <w:rFonts w:eastAsia="Times New Roman"/>
          <w:szCs w:val="24"/>
        </w:rPr>
        <w:t>ελληνόκτητα</w:t>
      </w:r>
      <w:proofErr w:type="spellEnd"/>
      <w:r>
        <w:rPr>
          <w:rFonts w:eastAsia="Times New Roman"/>
          <w:szCs w:val="24"/>
        </w:rPr>
        <w:t xml:space="preserve"> πλοία </w:t>
      </w:r>
      <w:r>
        <w:rPr>
          <w:rFonts w:eastAsia="Times New Roman"/>
          <w:szCs w:val="24"/>
        </w:rPr>
        <w:lastRenderedPageBreak/>
        <w:t>για πολλούς και ευνόητους λόγους. Και οι εφοπλιστές πρέπει από τη δική τους μεριά να αντιληφθούν και να αναγνωρίσουν -πιστεύω ότι το αναγνωρίζουν- την αξιοσύν</w:t>
      </w:r>
      <w:r>
        <w:rPr>
          <w:rFonts w:eastAsia="Times New Roman"/>
          <w:szCs w:val="24"/>
        </w:rPr>
        <w:t xml:space="preserve">η των Ελλήνων ναυτικών. </w:t>
      </w:r>
    </w:p>
    <w:p w14:paraId="488C4F03" w14:textId="77777777" w:rsidR="00FF101B" w:rsidRDefault="00202D30">
      <w:pPr>
        <w:spacing w:line="600" w:lineRule="auto"/>
        <w:ind w:firstLine="720"/>
        <w:contextualSpacing/>
        <w:jc w:val="both"/>
        <w:rPr>
          <w:rFonts w:eastAsia="Times New Roman"/>
          <w:szCs w:val="24"/>
        </w:rPr>
      </w:pPr>
      <w:r>
        <w:rPr>
          <w:rFonts w:eastAsia="Times New Roman"/>
          <w:szCs w:val="24"/>
        </w:rPr>
        <w:t>Με μια τέτοια προσπάθεια θα μπορέσει, πραγματικά, όχι μόνο να διατηρήσει η Ελλάδα την ποιοτική της σημαία, όχι μόνο να εξασφαλίσει προτεραιότητα στην παγκόσμια εμπορική ναυτιλία, αλλά και να προσδώσει ακόμα και στην Ευρώπη την ανάλ</w:t>
      </w:r>
      <w:r>
        <w:rPr>
          <w:rFonts w:eastAsia="Times New Roman"/>
          <w:szCs w:val="24"/>
        </w:rPr>
        <w:t>ογη σημασία από την ύπαρξη αυτής της ναυτιλίας.</w:t>
      </w:r>
    </w:p>
    <w:p w14:paraId="488C4F04" w14:textId="77777777" w:rsidR="00FF101B" w:rsidRDefault="00202D30">
      <w:pPr>
        <w:spacing w:line="600" w:lineRule="auto"/>
        <w:ind w:firstLine="720"/>
        <w:contextualSpacing/>
        <w:jc w:val="both"/>
        <w:rPr>
          <w:rFonts w:eastAsia="Times New Roman"/>
          <w:szCs w:val="24"/>
        </w:rPr>
      </w:pPr>
      <w:r>
        <w:rPr>
          <w:rFonts w:eastAsia="Times New Roman"/>
          <w:szCs w:val="24"/>
        </w:rPr>
        <w:t>Στ</w:t>
      </w:r>
      <w:r>
        <w:rPr>
          <w:rFonts w:eastAsia="Times New Roman"/>
          <w:szCs w:val="24"/>
        </w:rPr>
        <w:t>ο</w:t>
      </w:r>
      <w:r>
        <w:rPr>
          <w:rFonts w:eastAsia="Times New Roman"/>
          <w:szCs w:val="24"/>
        </w:rPr>
        <w:t xml:space="preserve"> πλαίσια αυτ</w:t>
      </w:r>
      <w:r>
        <w:rPr>
          <w:rFonts w:eastAsia="Times New Roman"/>
          <w:szCs w:val="24"/>
        </w:rPr>
        <w:t>ό</w:t>
      </w:r>
      <w:r>
        <w:rPr>
          <w:rFonts w:eastAsia="Times New Roman"/>
          <w:szCs w:val="24"/>
        </w:rPr>
        <w:t xml:space="preserve"> υπάρχει μία σειρά προβλημάτων με την Επιτροπή Ανταγωνισμού. Η Κυβέρνηση θα συνεχίσει την προσπάθεια και των προηγούμενων κυβερνήσεων για να στηρίξουμε την ελληνική ναυτιλία. Περιμένουμε, όμως</w:t>
      </w:r>
      <w:r>
        <w:rPr>
          <w:rFonts w:eastAsia="Times New Roman"/>
          <w:szCs w:val="24"/>
        </w:rPr>
        <w:t>, και από τον εφοπλισμό ανάλογη ανταπόκριση σε μ</w:t>
      </w:r>
      <w:r>
        <w:rPr>
          <w:rFonts w:eastAsia="Times New Roman"/>
          <w:szCs w:val="24"/>
        </w:rPr>
        <w:t>ι</w:t>
      </w:r>
      <w:r>
        <w:rPr>
          <w:rFonts w:eastAsia="Times New Roman"/>
          <w:szCs w:val="24"/>
        </w:rPr>
        <w:t xml:space="preserve">α σειρά επενδύσεων. </w:t>
      </w:r>
    </w:p>
    <w:p w14:paraId="488C4F0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Θα μπορούσε -και πρέπει να το κάνουμε σε συνεργασία- για τα </w:t>
      </w:r>
      <w:proofErr w:type="spellStart"/>
      <w:r>
        <w:rPr>
          <w:rFonts w:eastAsia="Times New Roman"/>
          <w:szCs w:val="24"/>
        </w:rPr>
        <w:t>ελληνόκτητα</w:t>
      </w:r>
      <w:proofErr w:type="spellEnd"/>
      <w:r>
        <w:rPr>
          <w:rFonts w:eastAsia="Times New Roman"/>
          <w:szCs w:val="24"/>
        </w:rPr>
        <w:t xml:space="preserve"> πλοία που κατασκευάζονται στην Κίνα, στην Κορέα και στην </w:t>
      </w:r>
      <w:r>
        <w:rPr>
          <w:rFonts w:eastAsia="Times New Roman"/>
          <w:szCs w:val="24"/>
        </w:rPr>
        <w:lastRenderedPageBreak/>
        <w:t>Ιαπωνία, να χρησιμοποιούνται αξιόπιστα εξαρτήματα που κατ</w:t>
      </w:r>
      <w:r>
        <w:rPr>
          <w:rFonts w:eastAsia="Times New Roman"/>
          <w:szCs w:val="24"/>
        </w:rPr>
        <w:t>ασκευάζονται στην Ελλάδα. Με έναν τέτοιο</w:t>
      </w:r>
      <w:r>
        <w:rPr>
          <w:rFonts w:eastAsia="Times New Roman"/>
          <w:szCs w:val="24"/>
        </w:rPr>
        <w:t>ν</w:t>
      </w:r>
      <w:r>
        <w:rPr>
          <w:rFonts w:eastAsia="Times New Roman"/>
          <w:szCs w:val="24"/>
        </w:rPr>
        <w:t xml:space="preserve"> τρόπο θα δημιουργήσουμε οικονομικό κύκλο και θα δημιουργήσουμε  και θέσεις εργασίας. </w:t>
      </w:r>
    </w:p>
    <w:p w14:paraId="488C4F06" w14:textId="77777777" w:rsidR="00FF101B" w:rsidRDefault="00202D30">
      <w:pPr>
        <w:spacing w:line="600" w:lineRule="auto"/>
        <w:ind w:firstLine="720"/>
        <w:contextualSpacing/>
        <w:jc w:val="both"/>
        <w:rPr>
          <w:rFonts w:eastAsia="Times New Roman"/>
          <w:szCs w:val="24"/>
        </w:rPr>
      </w:pPr>
      <w:r>
        <w:rPr>
          <w:rFonts w:eastAsia="Times New Roman"/>
          <w:szCs w:val="24"/>
        </w:rPr>
        <w:t>Επόμενος στρατηγικός στόχος: Κυρίες και κύριοι συνάδελφοι, οι αναλυτές της ναυτιλίας υποστηρίζουν ότι τα επόμενα δέκα χρόνια πάν</w:t>
      </w:r>
      <w:r>
        <w:rPr>
          <w:rFonts w:eastAsia="Times New Roman"/>
          <w:szCs w:val="24"/>
        </w:rPr>
        <w:t xml:space="preserve">ω από </w:t>
      </w:r>
      <w:proofErr w:type="spellStart"/>
      <w:r>
        <w:rPr>
          <w:rFonts w:eastAsia="Times New Roman"/>
          <w:szCs w:val="24"/>
        </w:rPr>
        <w:t>εκατόν</w:t>
      </w:r>
      <w:proofErr w:type="spellEnd"/>
      <w:r>
        <w:rPr>
          <w:rFonts w:eastAsia="Times New Roman"/>
          <w:szCs w:val="24"/>
        </w:rPr>
        <w:t xml:space="preserve"> πενήντα χιλιάδες στελέχη πρώτης γραμμής θα χρειαστούν για την παγκόσμια ναυτιλία. Η Ελλάδα πρέπει σε αυτή την κατανομή να πάρει σημαντικό μέρος. Και αυτό μπορεί να το κάνει οργανώνοντας τις σχολές εκπαίδευσης, τις ακαδημίες εκπαίδευσης, οι οπο</w:t>
      </w:r>
      <w:r>
        <w:rPr>
          <w:rFonts w:eastAsia="Times New Roman"/>
          <w:szCs w:val="24"/>
        </w:rPr>
        <w:t xml:space="preserve">ίες είχαν εγκαταλειφθεί στην τύχη τους και στις οποίες είχαν καταργηθεί οι θέσεις εργασίας. </w:t>
      </w:r>
    </w:p>
    <w:p w14:paraId="488C4F07" w14:textId="77777777" w:rsidR="00FF101B" w:rsidRDefault="00202D30">
      <w:pPr>
        <w:spacing w:line="600" w:lineRule="auto"/>
        <w:ind w:firstLine="720"/>
        <w:contextualSpacing/>
        <w:jc w:val="both"/>
        <w:rPr>
          <w:rFonts w:eastAsia="Times New Roman"/>
          <w:szCs w:val="24"/>
        </w:rPr>
      </w:pPr>
      <w:r>
        <w:rPr>
          <w:rFonts w:eastAsia="Times New Roman"/>
          <w:szCs w:val="24"/>
        </w:rPr>
        <w:t>Σήμερα, λοιπόν, δουλεύουν σε μεγάλο βαθμό με ωρομίσθιους. Εμείς, όμως, παρωθήσαμε γρήγορα, αμέσως τη διαδικασία -δι</w:t>
      </w:r>
      <w:r>
        <w:rPr>
          <w:rFonts w:eastAsia="Times New Roman"/>
          <w:szCs w:val="24"/>
        </w:rPr>
        <w:t>ά</w:t>
      </w:r>
      <w:r>
        <w:rPr>
          <w:rFonts w:eastAsia="Times New Roman"/>
          <w:szCs w:val="24"/>
        </w:rPr>
        <w:t xml:space="preserve"> του ΑΣΕΠ- πρόσληψης εκπαιδευτικών. Σε συνεργασία με όλες τις περιφέρεις</w:t>
      </w:r>
      <w:r>
        <w:rPr>
          <w:rFonts w:eastAsia="Times New Roman"/>
          <w:szCs w:val="24"/>
        </w:rPr>
        <w:t>,</w:t>
      </w:r>
      <w:r>
        <w:rPr>
          <w:rFonts w:eastAsia="Times New Roman"/>
          <w:szCs w:val="24"/>
        </w:rPr>
        <w:t xml:space="preserve"> στις οποίες υπάρχουν ακαδημίες, εντάσσουμε στο περιφερειακό πρόγραμμα τη χρηματοδότηση για τον εξοπλισμό με σύγχρονο εξοπλισμό των σχολών </w:t>
      </w:r>
      <w:r>
        <w:rPr>
          <w:rFonts w:eastAsia="Times New Roman"/>
          <w:szCs w:val="24"/>
        </w:rPr>
        <w:lastRenderedPageBreak/>
        <w:t>αυτών, για να μπορέσουμε</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δώσ</w:t>
      </w:r>
      <w:r>
        <w:rPr>
          <w:rFonts w:eastAsia="Times New Roman"/>
          <w:szCs w:val="24"/>
        </w:rPr>
        <w:t xml:space="preserve">ουμε δυνατότητα υψηλής ποιοτικής εκπαίδευσης στους νέους ανθρώπους. Επίσης, θα συνεργαστούμε και με το Υπουργείο Παιδείας, ώστε να ενταχθεί στον επαγγελματικό προσανατολισμό και η κατεύθυνση στη ναυτιλία.  </w:t>
      </w:r>
    </w:p>
    <w:p w14:paraId="488C4F08" w14:textId="77777777" w:rsidR="00FF101B" w:rsidRDefault="00202D30">
      <w:pPr>
        <w:spacing w:line="600" w:lineRule="auto"/>
        <w:ind w:firstLine="720"/>
        <w:contextualSpacing/>
        <w:jc w:val="both"/>
        <w:rPr>
          <w:rFonts w:eastAsia="Times New Roman"/>
          <w:szCs w:val="24"/>
        </w:rPr>
      </w:pPr>
      <w:r>
        <w:rPr>
          <w:rFonts w:eastAsia="Times New Roman"/>
          <w:szCs w:val="24"/>
        </w:rPr>
        <w:t>Επόμενος στρατηγικός μας στόχος είναι η κρουαζιέρ</w:t>
      </w:r>
      <w:r>
        <w:rPr>
          <w:rFonts w:eastAsia="Times New Roman"/>
          <w:szCs w:val="24"/>
        </w:rPr>
        <w:t>α, είναι τα τουριστικά πλοία, είναι τα γιοτ. Είναι ένας τομέας που η Ελλάδα έχει συγκριτικά πλεονεκτήματα, τα οποία πρέπει να αξιοποιήσουμε. Και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w:t>
      </w:r>
      <w:r>
        <w:rPr>
          <w:rFonts w:eastAsia="Times New Roman"/>
          <w:szCs w:val="24"/>
        </w:rPr>
        <w:t>ό</w:t>
      </w:r>
      <w:r>
        <w:rPr>
          <w:rFonts w:eastAsia="Times New Roman"/>
          <w:szCs w:val="24"/>
        </w:rPr>
        <w:t xml:space="preserve"> υπάρχει η απόλυτη συνεργασία με το Υπουργείο Τουρισμού</w:t>
      </w:r>
      <w:r>
        <w:rPr>
          <w:rFonts w:eastAsia="Times New Roman"/>
          <w:szCs w:val="24"/>
        </w:rPr>
        <w:t>,</w:t>
      </w:r>
      <w:r>
        <w:rPr>
          <w:rFonts w:eastAsia="Times New Roman"/>
          <w:szCs w:val="24"/>
        </w:rPr>
        <w:t xml:space="preserve"> για να προωθήσουμε σε παγκόσμιο επίπεδ</w:t>
      </w:r>
      <w:r>
        <w:rPr>
          <w:rFonts w:eastAsia="Times New Roman"/>
          <w:szCs w:val="24"/>
        </w:rPr>
        <w:t xml:space="preserve">ο τις δυνατότητες που υπάρχουν στη χώρα, για να εξασφαλίσουμε </w:t>
      </w:r>
      <w:r>
        <w:rPr>
          <w:rFonts w:eastAsia="Times New Roman"/>
          <w:szCs w:val="24"/>
        </w:rPr>
        <w:t>την προσέλκυση</w:t>
      </w:r>
      <w:r>
        <w:rPr>
          <w:rFonts w:eastAsia="Times New Roman"/>
          <w:szCs w:val="24"/>
        </w:rPr>
        <w:t xml:space="preserve"> τουριστών. </w:t>
      </w:r>
    </w:p>
    <w:p w14:paraId="488C4F09"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η νησιωτική πολιτική είναι μια πονεμένη ιστορία για όλους. Και δεν αμφισβητώ -γατί θα ήταν μικρόψυχο να μην το αναγνωρίσω- ότι έγιναν πολ</w:t>
      </w:r>
      <w:r>
        <w:rPr>
          <w:rFonts w:eastAsia="Times New Roman"/>
          <w:szCs w:val="24"/>
        </w:rPr>
        <w:t xml:space="preserve">λές προσπάθειες από διάφορες κυβερνήσεις. Ποτέ, όμως, δεν εξασφαλίσαμε ένα ειδικό ευρωπαϊκό πρόγραμμα, </w:t>
      </w:r>
      <w:r>
        <w:rPr>
          <w:rFonts w:eastAsia="Times New Roman"/>
          <w:szCs w:val="24"/>
        </w:rPr>
        <w:lastRenderedPageBreak/>
        <w:t xml:space="preserve">προκειμένου η Ευρώπη να υλοποιήσει τις δεσμεύσεις και τις αναφορές που έχει σε πολλές συνθήκες. </w:t>
      </w:r>
    </w:p>
    <w:p w14:paraId="488C4F0A" w14:textId="77777777" w:rsidR="00FF101B" w:rsidRDefault="00202D30">
      <w:pPr>
        <w:spacing w:line="600" w:lineRule="auto"/>
        <w:ind w:firstLine="720"/>
        <w:contextualSpacing/>
        <w:jc w:val="both"/>
        <w:rPr>
          <w:rFonts w:eastAsia="Times New Roman"/>
          <w:szCs w:val="24"/>
        </w:rPr>
      </w:pPr>
      <w:r>
        <w:rPr>
          <w:rFonts w:eastAsia="Times New Roman"/>
          <w:szCs w:val="24"/>
        </w:rPr>
        <w:t>Ήδη, ξεκινούμε με τις εντελώς νησιωτικές περιφέρειες της</w:t>
      </w:r>
      <w:r>
        <w:rPr>
          <w:rFonts w:eastAsia="Times New Roman"/>
          <w:szCs w:val="24"/>
        </w:rPr>
        <w:t xml:space="preserve"> Ελλάδος να συνεργαστούμε και με άλλες νησιωτικές περιφέρειες της Νότιας Ευρώπης. Ήδη, στο περιθώριο των Υπουργών Ναυτιλίας στις Βρυξέλλες είδα όλους τους ομολόγους μου. Είδαν την ιδέα εξαιρετικά θετικά. Είναι καλή και η συγκυρία της Μαλτέζικης Προεδρίας. </w:t>
      </w:r>
    </w:p>
    <w:p w14:paraId="488C4F0B" w14:textId="77777777" w:rsidR="00FF101B" w:rsidRDefault="00202D30">
      <w:pPr>
        <w:spacing w:line="600" w:lineRule="auto"/>
        <w:contextualSpacing/>
        <w:jc w:val="both"/>
        <w:rPr>
          <w:rFonts w:eastAsia="Times New Roman"/>
          <w:szCs w:val="24"/>
        </w:rPr>
      </w:pPr>
      <w:r>
        <w:rPr>
          <w:rFonts w:eastAsia="Times New Roman"/>
          <w:szCs w:val="24"/>
        </w:rPr>
        <w:t xml:space="preserve">Μπορούμε, λοιπόν, μέσα από μία συνεργασία, συνεννόηση, </w:t>
      </w:r>
      <w:proofErr w:type="spellStart"/>
      <w:r>
        <w:rPr>
          <w:rFonts w:eastAsia="Times New Roman"/>
          <w:szCs w:val="24"/>
        </w:rPr>
        <w:t>συστρατεύοντας</w:t>
      </w:r>
      <w:proofErr w:type="spellEnd"/>
      <w:r>
        <w:rPr>
          <w:rFonts w:eastAsia="Times New Roman"/>
          <w:szCs w:val="24"/>
        </w:rPr>
        <w:t xml:space="preserve"> και τους Ευρωβουλευτές μας, κινητοποιώντας ό,τι δυνατότητες έχουμε, να δημιουργ</w:t>
      </w:r>
      <w:r>
        <w:rPr>
          <w:rFonts w:eastAsia="Times New Roman"/>
          <w:szCs w:val="24"/>
        </w:rPr>
        <w:t>ήσουμε</w:t>
      </w:r>
      <w:r>
        <w:rPr>
          <w:rFonts w:eastAsia="Times New Roman"/>
          <w:szCs w:val="24"/>
        </w:rPr>
        <w:t xml:space="preserve"> ένα κλίμα θετικό στην Ευρώπη. Αυτή η Ευρώπη φαίνεται ότι αρχίζει πλέον να αντιλαμβάνεται ότι η εδαφ</w:t>
      </w:r>
      <w:r>
        <w:rPr>
          <w:rFonts w:eastAsia="Times New Roman"/>
          <w:szCs w:val="24"/>
        </w:rPr>
        <w:t>ική συνοχή είναι υποχρέωσ</w:t>
      </w:r>
      <w:r>
        <w:rPr>
          <w:rFonts w:eastAsia="Times New Roman"/>
          <w:szCs w:val="24"/>
        </w:rPr>
        <w:t>ή της</w:t>
      </w:r>
      <w:r>
        <w:rPr>
          <w:rFonts w:eastAsia="Times New Roman"/>
          <w:szCs w:val="24"/>
        </w:rPr>
        <w:t>, ώστε οι πολίτες στα νησιά να αισθάνονται ότι δεν είναι πολίτες δεύτερης κατηγορίας, για να νιώθουν ότι είναι πολίτες και της Ελλάδος και της Ευρώπης, ότι είναι πολίτες και της Ισπανίας και της Ευρώπης, δηλαδή να υπάρξει η πρ</w:t>
      </w:r>
      <w:r>
        <w:rPr>
          <w:rFonts w:eastAsia="Times New Roman"/>
          <w:szCs w:val="24"/>
        </w:rPr>
        <w:t>αγματική εδαφική συνοχή.</w:t>
      </w:r>
    </w:p>
    <w:p w14:paraId="488C4F0C"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Υπουργέ, να ολοκληρώνετε.</w:t>
      </w:r>
    </w:p>
    <w:p w14:paraId="488C4F0D" w14:textId="77777777" w:rsidR="00FF101B" w:rsidRDefault="00202D30">
      <w:pPr>
        <w:spacing w:line="600" w:lineRule="auto"/>
        <w:ind w:firstLine="720"/>
        <w:contextualSpacing/>
        <w:jc w:val="both"/>
        <w:rPr>
          <w:rFonts w:eastAsia="Times New Roman" w:cs="Times New Roman"/>
          <w:szCs w:val="24"/>
        </w:rPr>
      </w:pPr>
      <w:r>
        <w:rPr>
          <w:rFonts w:eastAsia="Times New Roman"/>
          <w:b/>
          <w:szCs w:val="24"/>
        </w:rPr>
        <w:t>ΠΑΝΑΓΙΩΤΗΣ ΚΟΥΡΟΥΜΠΛΗΣ (Υπουργός Ναυτιλίας και Νησιωτικής Πολιτικής):</w:t>
      </w:r>
      <w:r>
        <w:rPr>
          <w:rFonts w:eastAsia="Times New Roman" w:cs="Times New Roman"/>
          <w:szCs w:val="24"/>
        </w:rPr>
        <w:t xml:space="preserve"> Κλείνω, κύριε Πρόεδρε. </w:t>
      </w:r>
    </w:p>
    <w:p w14:paraId="488C4F0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δύσκολες οι στιγμές. Μπορούμε, όμως, να εργαστούμε επίμονα. </w:t>
      </w:r>
    </w:p>
    <w:p w14:paraId="488C4F0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με ένα πάρα πολύ σημαντικό θέμα</w:t>
      </w:r>
      <w:r>
        <w:rPr>
          <w:rFonts w:eastAsia="Times New Roman" w:cs="Times New Roman"/>
          <w:szCs w:val="24"/>
        </w:rPr>
        <w:t>,</w:t>
      </w:r>
      <w:r>
        <w:rPr>
          <w:rFonts w:eastAsia="Times New Roman" w:cs="Times New Roman"/>
          <w:szCs w:val="24"/>
        </w:rPr>
        <w:t xml:space="preserve"> που έχει να κάνει με τη ναυπηγοεπισκευαστική ζώνη. Όλοι γνωρίζουμε τα προβλήματα που υπάρχουν στη ζώνη </w:t>
      </w:r>
      <w:r>
        <w:rPr>
          <w:rFonts w:eastAsia="Times New Roman" w:cs="Times New Roman"/>
          <w:szCs w:val="24"/>
        </w:rPr>
        <w:t xml:space="preserve">αυτή. Υπάρχει, όμως, μια σειρά υποχρεώσεων και από τη σύμβαση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στο λιμάνι. Θέλω παρεμπιπτόντως να πω ότι προχωρεί </w:t>
      </w:r>
      <w:r>
        <w:rPr>
          <w:rFonts w:eastAsia="Times New Roman" w:cs="Times New Roman"/>
          <w:szCs w:val="24"/>
        </w:rPr>
        <w:t xml:space="preserve">ομαλά </w:t>
      </w:r>
      <w:r>
        <w:rPr>
          <w:rFonts w:eastAsia="Times New Roman" w:cs="Times New Roman"/>
          <w:szCs w:val="24"/>
        </w:rPr>
        <w:t xml:space="preserve">η διαδικασία για τη Θεσσαλονίκη και εξασφαλίζονται εκεί και τα ζητήματα των εργαζομένων αλλά και η πρόσβαση και η αξιοποίηση </w:t>
      </w:r>
      <w:r>
        <w:rPr>
          <w:rFonts w:eastAsia="Times New Roman" w:cs="Times New Roman"/>
          <w:szCs w:val="24"/>
        </w:rPr>
        <w:t>των χώρων της πρώτης προβλήτας.</w:t>
      </w:r>
    </w:p>
    <w:p w14:paraId="488C4F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Θέλω, λοιπόν, να πω ότι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μιας δημιουργικής συνεργασίας και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θα ανοίξουμε έναν διάλογο και πιστεύω ότι θα γίνει κατανοητή η ανάγκη να προωθηθούν οι επενδύσεις που</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αφορούν αυτόν τον τομέα της </w:t>
      </w:r>
      <w:r>
        <w:rPr>
          <w:rFonts w:eastAsia="Times New Roman" w:cs="Times New Roman"/>
          <w:szCs w:val="24"/>
        </w:rPr>
        <w:t xml:space="preserve">επισκευαστικής ζώνης. Πρέπει γρήγορα να έρθουν οι δεξαμενές και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ήδη είμαστε προ των πυλών της λεγόμενης «πράσινης» ενέργειας, της κατασκευής πλοίων «πράσινης» ενέργειας, αλλά και της μετατροπής πλοίων για τη χρησιμοποίηση της «πράσινης» </w:t>
      </w:r>
      <w:r>
        <w:rPr>
          <w:rFonts w:eastAsia="Times New Roman" w:cs="Times New Roman"/>
          <w:szCs w:val="24"/>
        </w:rPr>
        <w:t>ενέργειας και γι’ αυτό θα υπάρξει πολύ μεγάλο ενδιαφέρον.</w:t>
      </w:r>
    </w:p>
    <w:p w14:paraId="488C4F1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ό,τι αφορά τον Σκαραμαγκά, μαζί με το Υπουργείο Ανάπτυξης και το Υπουργείο Εθνικής Άμυνας πρέπει να ξεκινήσει μια νέα προσπάθεια αποδέσμευσης από τα βάρη της Επιτροπής Ανταγωνισμού της Ευρωπαϊκής</w:t>
      </w:r>
      <w:r>
        <w:rPr>
          <w:rFonts w:eastAsia="Times New Roman" w:cs="Times New Roman"/>
          <w:szCs w:val="24"/>
        </w:rPr>
        <w:t xml:space="preserve"> Ένωσης στο ναυπηγείο, να προχωρήσει η διαδικασία επίλυσης της διαφοράς, ώστε και αυτό το μεγάλο ναυπηγείο να μπορέσει να συμβάλει –και μπορεί να συμβάλει-πραγματικά στην ανάπτυξη της χώρας. </w:t>
      </w:r>
    </w:p>
    <w:p w14:paraId="488C4F1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τέτοιες, λοιπόν, πρωτοβουλίες είναι βέβαιο ότι μπορεί η χώρα </w:t>
      </w:r>
      <w:r>
        <w:rPr>
          <w:rFonts w:eastAsia="Times New Roman" w:cs="Times New Roman"/>
          <w:szCs w:val="24"/>
        </w:rPr>
        <w:t>να περπατήσει στον πραγματικό δρόμο της ανάπτυξης. Μιας ανάπτυξης που θα αφορά όλους. Μιας ανάπτυξης που θα αγγίζει τα χείλη όλων, μιας ανάπτυξης που θα αναστρέψει το να φεύγει η ελπίδα της πατρίδας στο εξωτερικό, να φεύγουν τα νέα παιδιά της Ελλάδας στο ε</w:t>
      </w:r>
      <w:r>
        <w:rPr>
          <w:rFonts w:eastAsia="Times New Roman" w:cs="Times New Roman"/>
          <w:szCs w:val="24"/>
        </w:rPr>
        <w:t xml:space="preserve">ξωτερικό. </w:t>
      </w:r>
    </w:p>
    <w:p w14:paraId="488C4F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Ελλάδα έχει τεράστιες δυνατότητες και πιστεύω ότι όσο αποκαθίσταται αυτό το κλίμα εμπιστοσύνης και φεύγουμε από τις καταστάσεις πολιτικής αστάθειας τόσο θα αναπτύσσεται η οικονομία και τόσο θα εξελίσσεται αυτός ο τόπος προς το καλύτερο.</w:t>
      </w:r>
    </w:p>
    <w:p w14:paraId="488C4F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w:t>
      </w:r>
      <w:r>
        <w:rPr>
          <w:rFonts w:eastAsia="Times New Roman" w:cs="Times New Roman"/>
          <w:szCs w:val="24"/>
        </w:rPr>
        <w:t>χαριστώ.</w:t>
      </w:r>
    </w:p>
    <w:p w14:paraId="488C4F15"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F16"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Υπουργέ.</w:t>
      </w:r>
    </w:p>
    <w:p w14:paraId="488C4F17"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συνάδελφος κ. </w:t>
      </w:r>
      <w:proofErr w:type="spellStart"/>
      <w:r>
        <w:rPr>
          <w:rFonts w:eastAsia="Times New Roman" w:cs="Times New Roman"/>
          <w:szCs w:val="24"/>
        </w:rPr>
        <w:t>Αϊχάν</w:t>
      </w:r>
      <w:proofErr w:type="spellEnd"/>
      <w:r>
        <w:rPr>
          <w:rFonts w:eastAsia="Times New Roman" w:cs="Times New Roman"/>
          <w:szCs w:val="24"/>
        </w:rPr>
        <w:t xml:space="preserve"> Καρά </w:t>
      </w:r>
      <w:proofErr w:type="spellStart"/>
      <w:r>
        <w:rPr>
          <w:rFonts w:eastAsia="Times New Roman" w:cs="Times New Roman"/>
          <w:szCs w:val="24"/>
        </w:rPr>
        <w:t>Γιουσούφ</w:t>
      </w:r>
      <w:proofErr w:type="spellEnd"/>
      <w:r>
        <w:rPr>
          <w:rFonts w:eastAsia="Times New Roman" w:cs="Times New Roman"/>
          <w:szCs w:val="24"/>
        </w:rPr>
        <w:t xml:space="preserve"> από τον ΣΥΡΙΖΑ.</w:t>
      </w:r>
    </w:p>
    <w:p w14:paraId="488C4F18"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b/>
          <w:szCs w:val="24"/>
        </w:rPr>
        <w:lastRenderedPageBreak/>
        <w:t>ΑΪΧΑΝ ΚΑΡΑ ΓΙΟΥΣΟΥΦ:</w:t>
      </w:r>
      <w:r>
        <w:rPr>
          <w:rFonts w:eastAsia="Times New Roman" w:cs="Times New Roman"/>
          <w:szCs w:val="24"/>
        </w:rPr>
        <w:t xml:space="preserve"> Ευχαριστώ, κύριε Πρόεδρε.</w:t>
      </w:r>
    </w:p>
    <w:p w14:paraId="488C4F19" w14:textId="77777777" w:rsidR="00FF101B" w:rsidRDefault="00202D30">
      <w:pPr>
        <w:tabs>
          <w:tab w:val="left" w:pos="3695"/>
        </w:tabs>
        <w:spacing w:line="600" w:lineRule="auto"/>
        <w:ind w:firstLine="720"/>
        <w:contextualSpacing/>
        <w:jc w:val="both"/>
        <w:rPr>
          <w:rFonts w:eastAsia="Times New Roman" w:cs="Times New Roman"/>
          <w:szCs w:val="24"/>
        </w:rPr>
      </w:pP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w:t>
      </w:r>
      <w:r>
        <w:rPr>
          <w:rFonts w:eastAsia="Times New Roman" w:cs="Times New Roman"/>
          <w:szCs w:val="24"/>
        </w:rPr>
        <w:t>φοι, αυτές τις μέρες συζητάμε τον δεύτερο προϋπολογισμό που καταθέτει η Κυβέρνησή μας. Με τον προϋπολογισμό του 2016 καταφέραμε να ανακόψουμε την ύφεση και σήμερα η εικόνα της Ελλάδας είναι πιο δυνατή, επειδή η Κυβέρνηση επέλεξε να αντιμετωπίσει τα προβλήμ</w:t>
      </w:r>
      <w:r>
        <w:rPr>
          <w:rFonts w:eastAsia="Times New Roman" w:cs="Times New Roman"/>
          <w:szCs w:val="24"/>
        </w:rPr>
        <w:t>ατα ρεαλιστικά, παίρνοντας δύσκολες αποφάσεις.</w:t>
      </w:r>
    </w:p>
    <w:p w14:paraId="488C4F1A"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Είχαμε δύο επιλογές. Η πρώτη ήταν να αγνοήσουμε τις πραγματικές συνθήκες</w:t>
      </w:r>
      <w:r>
        <w:rPr>
          <w:rFonts w:eastAsia="Times New Roman" w:cs="Times New Roman"/>
          <w:szCs w:val="24"/>
        </w:rPr>
        <w:t>,</w:t>
      </w:r>
      <w:r>
        <w:rPr>
          <w:rFonts w:eastAsia="Times New Roman" w:cs="Times New Roman"/>
          <w:szCs w:val="24"/>
        </w:rPr>
        <w:t xml:space="preserve"> τις οποίες καθημερινά αντιμετωπίζει ο λαός, υπακούοντας τυφλά στις επιταγές των εξωτερικών μας εταίρων. Πρόκειται για το λάθος που έκαν</w:t>
      </w:r>
      <w:r>
        <w:rPr>
          <w:rFonts w:eastAsia="Times New Roman" w:cs="Times New Roman"/>
          <w:szCs w:val="24"/>
        </w:rPr>
        <w:t xml:space="preserve">αν οι προηγούμενες κυβερνήσεις. Η άλλη επιλογή ήταν να κάνουμε συνετούς υπολογισμούς με βάση τα πραγματικά σημερινά δεδομένα. Αυτός άραγε δεν είναι και ο σκοπός σχεδιασμού ενός εθνικού προϋπολογισμού, </w:t>
      </w:r>
      <w:r>
        <w:rPr>
          <w:rFonts w:eastAsia="Times New Roman" w:cs="Times New Roman"/>
          <w:szCs w:val="24"/>
        </w:rPr>
        <w:t xml:space="preserve">δηλαδή </w:t>
      </w:r>
      <w:r>
        <w:rPr>
          <w:rFonts w:eastAsia="Times New Roman" w:cs="Times New Roman"/>
          <w:szCs w:val="24"/>
        </w:rPr>
        <w:t>να διορθώσει τις ατέλειες που μας κληροδότησε το</w:t>
      </w:r>
      <w:r>
        <w:rPr>
          <w:rFonts w:eastAsia="Times New Roman" w:cs="Times New Roman"/>
          <w:szCs w:val="24"/>
        </w:rPr>
        <w:t xml:space="preserve"> </w:t>
      </w:r>
      <w:r>
        <w:rPr>
          <w:rFonts w:eastAsia="Times New Roman" w:cs="Times New Roman"/>
          <w:szCs w:val="24"/>
        </w:rPr>
        <w:lastRenderedPageBreak/>
        <w:t>παρελθόν, να προσπαθήσει να βελτιώσει το σήμερα και ταυτόχρονα να μεριμνήσει για το αύριο;</w:t>
      </w:r>
    </w:p>
    <w:p w14:paraId="488C4F1B" w14:textId="77777777" w:rsidR="00FF101B" w:rsidRDefault="00202D30">
      <w:pPr>
        <w:tabs>
          <w:tab w:val="left" w:pos="3695"/>
        </w:tabs>
        <w:spacing w:line="600" w:lineRule="auto"/>
        <w:ind w:firstLine="720"/>
        <w:contextualSpacing/>
        <w:jc w:val="both"/>
        <w:rPr>
          <w:rFonts w:eastAsia="Times New Roman" w:cs="Times New Roman"/>
          <w:szCs w:val="24"/>
        </w:rPr>
      </w:pPr>
      <w:r>
        <w:rPr>
          <w:rFonts w:eastAsia="Times New Roman" w:cs="Times New Roman"/>
          <w:szCs w:val="24"/>
        </w:rPr>
        <w:t>Από τότε που αναλάβαμε την Κυβέρνηση κάναμε μεγάλη προσπάθεια να αποκαταστήσουμε τις αδικίες των προηγούμενων χρόνων</w:t>
      </w:r>
      <w:r>
        <w:rPr>
          <w:rFonts w:eastAsia="Times New Roman" w:cs="Times New Roman"/>
          <w:szCs w:val="24"/>
        </w:rPr>
        <w:t>,</w:t>
      </w:r>
      <w:r>
        <w:rPr>
          <w:rFonts w:eastAsia="Times New Roman" w:cs="Times New Roman"/>
          <w:szCs w:val="24"/>
        </w:rPr>
        <w:t xml:space="preserve"> κυρίως σε δύο καίριους τομείς, την εκπαίδευση </w:t>
      </w:r>
      <w:r>
        <w:rPr>
          <w:rFonts w:eastAsia="Times New Roman" w:cs="Times New Roman"/>
          <w:szCs w:val="24"/>
        </w:rPr>
        <w:t>και την υγεία.</w:t>
      </w:r>
    </w:p>
    <w:p w14:paraId="488C4F1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Οι δύο αυτοί τομείς είχαν πληγεί ανεπανόρθωτα, ωστόσο με συντονισμένες κινήσεις και μεγάλη προσπάθεια τα σχολεία φέτος άνοιξαν χωρίς κενά με τα βιβλία να είναι στην ώρα τους. </w:t>
      </w:r>
      <w:r>
        <w:rPr>
          <w:rFonts w:eastAsia="Times New Roman" w:cs="Times New Roman"/>
          <w:szCs w:val="24"/>
        </w:rPr>
        <w:t>Μάλιστα,</w:t>
      </w:r>
      <w:r>
        <w:rPr>
          <w:rFonts w:eastAsia="Times New Roman" w:cs="Times New Roman"/>
          <w:szCs w:val="24"/>
        </w:rPr>
        <w:t xml:space="preserve"> να υπενθυμίσω ότι ιδιαίτερα στο μειονοτικό εκπαιδευτικό </w:t>
      </w:r>
      <w:r>
        <w:rPr>
          <w:rFonts w:eastAsia="Times New Roman" w:cs="Times New Roman"/>
          <w:szCs w:val="24"/>
        </w:rPr>
        <w:t>σύστημα ήρθαν όλα τα βιβλία και των δύο προγραμμάτων έγκαιρα</w:t>
      </w:r>
      <w:r>
        <w:rPr>
          <w:rFonts w:eastAsia="Times New Roman" w:cs="Times New Roman"/>
          <w:szCs w:val="24"/>
        </w:rPr>
        <w:t xml:space="preserve">, το ίδιο </w:t>
      </w:r>
      <w:r>
        <w:rPr>
          <w:rFonts w:eastAsia="Times New Roman" w:cs="Times New Roman"/>
          <w:szCs w:val="24"/>
        </w:rPr>
        <w:t xml:space="preserve">και οι δάσκαλοι. </w:t>
      </w:r>
    </w:p>
    <w:p w14:paraId="488C4F1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μετά από χρόνια δημοσιεύτηκαν οι προκηρύξεις για πρόσληψη προσωπικού από το Υπουργείο Υγείας, ενώ δυόμισι εκατομμύρια ανασφάλιστοι εντάχθηκαν στο ΕΣΥ. </w:t>
      </w:r>
    </w:p>
    <w:p w14:paraId="488C4F1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να </w:t>
      </w:r>
      <w:r>
        <w:rPr>
          <w:rFonts w:eastAsia="Times New Roman" w:cs="Times New Roman"/>
          <w:szCs w:val="24"/>
        </w:rPr>
        <w:t>σημειώσουμε ότι τον αγώνα αυτόν η Κυβέρνηση τον έδωσε σε ιδιαίτερα δυσμενείς συνθήκες</w:t>
      </w:r>
      <w:r>
        <w:rPr>
          <w:rFonts w:eastAsia="Times New Roman" w:cs="Times New Roman"/>
          <w:szCs w:val="24"/>
        </w:rPr>
        <w:t>,</w:t>
      </w:r>
      <w:r>
        <w:rPr>
          <w:rFonts w:eastAsia="Times New Roman" w:cs="Times New Roman"/>
          <w:szCs w:val="24"/>
        </w:rPr>
        <w:t xml:space="preserve"> με τους δανειστές από τη μια μεριά να </w:t>
      </w:r>
      <w:r>
        <w:rPr>
          <w:rFonts w:eastAsia="Times New Roman" w:cs="Times New Roman"/>
          <w:szCs w:val="24"/>
        </w:rPr>
        <w:lastRenderedPageBreak/>
        <w:t>πιέζουν για επιπλέον μέτρα, κάτι το οποίο παραμένει αδιαπραγμάτευτο για την Κυβέρνηση</w:t>
      </w:r>
      <w:r>
        <w:rPr>
          <w:rFonts w:eastAsia="Times New Roman" w:cs="Times New Roman"/>
          <w:szCs w:val="24"/>
        </w:rPr>
        <w:t>,</w:t>
      </w:r>
      <w:r>
        <w:rPr>
          <w:rFonts w:eastAsia="Times New Roman" w:cs="Times New Roman"/>
          <w:szCs w:val="24"/>
        </w:rPr>
        <w:t xml:space="preserve"> καθώς τα συμφωνηθέντα πρέπει να τηρούνται κα</w:t>
      </w:r>
      <w:r>
        <w:rPr>
          <w:rFonts w:eastAsia="Times New Roman" w:cs="Times New Roman"/>
          <w:szCs w:val="24"/>
        </w:rPr>
        <w:t>ι από τις δύο πλευρές, ενώ ταυτόχρονα έκλειναν τα σύνορά τους στους πρόσφυγες και τους μετανάστες εγκλωβίζοντας τους ανθρώπους στη χώρα μας, μια χώρα που από το υστέρημα της τσέπης της και από το περίσσευμα της ψυχής της τους φρόντισε με τον καλύτερο δυνατ</w:t>
      </w:r>
      <w:r>
        <w:rPr>
          <w:rFonts w:eastAsia="Times New Roman" w:cs="Times New Roman"/>
          <w:szCs w:val="24"/>
        </w:rPr>
        <w:t xml:space="preserve">ό και ανθρώπινο τρόπο. </w:t>
      </w:r>
    </w:p>
    <w:p w14:paraId="488C4F1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Υπό αυτές τις συνθήκες η χώρα συνεχίζει με σταθερούς ρυθμούς να προχωράει μπροστά, ακριβώς επειδή η κυβέρνηση δεν αναζητά βραχυπρόθεσμες λύσεις, αλλά καταστρώνει ένα μακροπρόθεσμο οικονομικό πλάνο. </w:t>
      </w:r>
    </w:p>
    <w:p w14:paraId="488C4F2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του 2017 είναι ο</w:t>
      </w:r>
      <w:r>
        <w:rPr>
          <w:rFonts w:eastAsia="Times New Roman" w:cs="Times New Roman"/>
          <w:szCs w:val="24"/>
        </w:rPr>
        <w:t xml:space="preserve"> πρώτος προϋπολογισμός που θέτει το πλαίσιο για μια διαφορετική οικονομική πολιτική με την οικονομία να σημειώνει ανάπτυξη και τους ασθενέστερους, που τόσο έχουν πληγεί </w:t>
      </w:r>
      <w:r>
        <w:rPr>
          <w:rFonts w:eastAsia="Times New Roman" w:cs="Times New Roman"/>
          <w:szCs w:val="24"/>
        </w:rPr>
        <w:lastRenderedPageBreak/>
        <w:t>τα τελευταία χρόνια, να στηρίζονται αποτελεσματικά. Το 2017 ο κοινωνικός προϋπολογισμός</w:t>
      </w:r>
      <w:r>
        <w:rPr>
          <w:rFonts w:eastAsia="Times New Roman" w:cs="Times New Roman"/>
          <w:szCs w:val="24"/>
        </w:rPr>
        <w:t xml:space="preserve"> φτάνει τα 1,16 δισεκατομμύρια με τη θέσπιση του κοινωνικού εισοδήματος αλληλεγγύης, την ενίσχυση του κοινωνικού προϋπολογισμού για υγεία, παιδεία και πρόνοια, αλλά και την προστασία της πρώτης κατοικίας. </w:t>
      </w:r>
    </w:p>
    <w:p w14:paraId="488C4F2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προϋπολογισμός του 2017 έχει τη μεγαλύτερη αναδι</w:t>
      </w:r>
      <w:r>
        <w:rPr>
          <w:rFonts w:eastAsia="Times New Roman" w:cs="Times New Roman"/>
          <w:szCs w:val="24"/>
        </w:rPr>
        <w:t xml:space="preserve">ανομή εισοδήματος που έχει γίνει στην Ελλάδα τα τελευταία χρόνια. Αυτό δεν είναι το καθήκον μιας </w:t>
      </w:r>
      <w:r>
        <w:rPr>
          <w:rFonts w:eastAsia="Times New Roman" w:cs="Times New Roman"/>
          <w:szCs w:val="24"/>
        </w:rPr>
        <w:t>αριστερής κυβέρνησης</w:t>
      </w:r>
      <w:r>
        <w:rPr>
          <w:rFonts w:eastAsia="Times New Roman" w:cs="Times New Roman"/>
          <w:szCs w:val="24"/>
        </w:rPr>
        <w:t xml:space="preserve">; </w:t>
      </w:r>
    </w:p>
    <w:p w14:paraId="488C4F2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Επιπλέον, όπως ανήγγειλε χθες το βράδυ ο Πρωθυπουργός, θα χορηγηθούν 617 εκατομμύρια ευρώ σε περίπου ενάμισ</w:t>
      </w:r>
      <w:r>
        <w:rPr>
          <w:rFonts w:eastAsia="Times New Roman" w:cs="Times New Roman"/>
          <w:szCs w:val="24"/>
        </w:rPr>
        <w:t>ι</w:t>
      </w:r>
      <w:r>
        <w:rPr>
          <w:rFonts w:eastAsia="Times New Roman" w:cs="Times New Roman"/>
          <w:szCs w:val="24"/>
        </w:rPr>
        <w:t xml:space="preserve"> εκατομμύριο συνταξιούχους π</w:t>
      </w:r>
      <w:r>
        <w:rPr>
          <w:rFonts w:eastAsia="Times New Roman" w:cs="Times New Roman"/>
          <w:szCs w:val="24"/>
        </w:rPr>
        <w:t>ου λαμβάνουν συντάξεις κάτω από 850 ευρώ, εν</w:t>
      </w:r>
      <w:r>
        <w:rPr>
          <w:rFonts w:eastAsia="Times New Roman" w:cs="Times New Roman"/>
          <w:szCs w:val="24"/>
        </w:rPr>
        <w:t xml:space="preserve"> </w:t>
      </w:r>
      <w:r>
        <w:rPr>
          <w:rFonts w:eastAsia="Times New Roman" w:cs="Times New Roman"/>
          <w:szCs w:val="24"/>
        </w:rPr>
        <w:t xml:space="preserve">όψει των εορτών. Το ποσό αυτό να σας υπενθυμίσω ότι είναι 4,7 φορές μεγαλύτερο από το ποσό του ΕΚΑΣ που </w:t>
      </w:r>
      <w:proofErr w:type="spellStart"/>
      <w:r>
        <w:rPr>
          <w:rFonts w:eastAsia="Times New Roman" w:cs="Times New Roman"/>
          <w:szCs w:val="24"/>
        </w:rPr>
        <w:t>περικόπηκε</w:t>
      </w:r>
      <w:proofErr w:type="spellEnd"/>
      <w:r>
        <w:rPr>
          <w:rFonts w:eastAsia="Times New Roman" w:cs="Times New Roman"/>
          <w:szCs w:val="24"/>
        </w:rPr>
        <w:t xml:space="preserve"> το 2016. Μέχρι τις γιορτές θα </w:t>
      </w:r>
      <w:r>
        <w:rPr>
          <w:rFonts w:eastAsia="Times New Roman" w:cs="Times New Roman"/>
          <w:szCs w:val="24"/>
        </w:rPr>
        <w:lastRenderedPageBreak/>
        <w:t>έχει, επίσης, καταβληθεί η πληρωμή του 100% της εξισωτικής αποζημί</w:t>
      </w:r>
      <w:r>
        <w:rPr>
          <w:rFonts w:eastAsia="Times New Roman" w:cs="Times New Roman"/>
          <w:szCs w:val="24"/>
        </w:rPr>
        <w:t xml:space="preserve">ωσης του 2016 για τους αγρότες, όπως και η εκκαθάριση της βασικής και της πράσινης ενίσχυσης. </w:t>
      </w:r>
    </w:p>
    <w:p w14:paraId="488C4F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να ενισχύσουμε τους αγρότες εισάγουμε το αφορολόγητο για τις επιδοτήσεις έως και 12.000 ευρώ και εισάγουμε έκπτωση φόρου στο πραγματικό εισόδημα. Όσοι φορολο</w:t>
      </w:r>
      <w:r>
        <w:rPr>
          <w:rFonts w:eastAsia="Times New Roman" w:cs="Times New Roman"/>
          <w:szCs w:val="24"/>
        </w:rPr>
        <w:t>γούμενοι αγρότες εμφανίσουν στις φορολογικές δηλώσεις του 2017 ετήσιο καθαρό εισόδημα από αγροτικές και μόνο δραστηριότητες μικρότερο από τα επίπεδα των 8.500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9.500 ευρώ δεν θα πληρώνουν φόρους. Να το υπενθυμίσω σε κάποιους </w:t>
      </w:r>
      <w:proofErr w:type="spellStart"/>
      <w:r>
        <w:rPr>
          <w:rFonts w:eastAsia="Times New Roman" w:cs="Times New Roman"/>
          <w:szCs w:val="24"/>
        </w:rPr>
        <w:t>πολιτευόμενους</w:t>
      </w:r>
      <w:proofErr w:type="spellEnd"/>
      <w:r>
        <w:rPr>
          <w:rFonts w:eastAsia="Times New Roman" w:cs="Times New Roman"/>
          <w:szCs w:val="24"/>
        </w:rPr>
        <w:t xml:space="preserve"> στην περιοχή μο</w:t>
      </w:r>
      <w:r>
        <w:rPr>
          <w:rFonts w:eastAsia="Times New Roman" w:cs="Times New Roman"/>
          <w:szCs w:val="24"/>
        </w:rPr>
        <w:t xml:space="preserve">υ, αυτοί που μας κυβερνούσαν κάποτε και πάλι είναι στα έδρανα της Αντιπολίτευσης και κάνουν βόλτες στα χωριά μας και να τρομοκρατούν τον κόσμο ότι έρχεται </w:t>
      </w:r>
      <w:proofErr w:type="spellStart"/>
      <w:r>
        <w:rPr>
          <w:rFonts w:eastAsia="Times New Roman" w:cs="Times New Roman"/>
          <w:szCs w:val="24"/>
        </w:rPr>
        <w:t>φοροκαταιγίδα</w:t>
      </w:r>
      <w:proofErr w:type="spellEnd"/>
      <w:r>
        <w:rPr>
          <w:rFonts w:eastAsia="Times New Roman" w:cs="Times New Roman"/>
          <w:szCs w:val="24"/>
        </w:rPr>
        <w:t>. Να ξέρουν, πόσοι θα πληρώσουν; Πόσους τσιφλικά</w:t>
      </w:r>
      <w:r>
        <w:rPr>
          <w:rFonts w:eastAsia="Times New Roman" w:cs="Times New Roman"/>
          <w:szCs w:val="24"/>
        </w:rPr>
        <w:t>δ</w:t>
      </w:r>
      <w:r>
        <w:rPr>
          <w:rFonts w:eastAsia="Times New Roman" w:cs="Times New Roman"/>
          <w:szCs w:val="24"/>
        </w:rPr>
        <w:t>ες έχουμε στην περιοχή μας, στη Θράκη κ</w:t>
      </w:r>
      <w:r>
        <w:rPr>
          <w:rFonts w:eastAsia="Times New Roman" w:cs="Times New Roman"/>
          <w:szCs w:val="24"/>
        </w:rPr>
        <w:t xml:space="preserve">αι ειδικότερα στη Ροδόπη, που πολιτεύομαι; </w:t>
      </w:r>
    </w:p>
    <w:p w14:paraId="488C4F2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όλα αυτά, αλλά και για όσα έχουν αναφέρει οι συνάδελφοι της Κυβέρνησης πριν από εμένα υπερψηφίζω τον προϋπολογισμό και καλώ, βεβαίως, και την Αντιπολίτευση έστω και την ύστατη στιγμή να σοβαρευτεί. Έτσι η Ελλ</w:t>
      </w:r>
      <w:r>
        <w:rPr>
          <w:rFonts w:eastAsia="Times New Roman" w:cs="Times New Roman"/>
          <w:szCs w:val="24"/>
        </w:rPr>
        <w:t xml:space="preserve">άδα δεν θα αποτελεί απλώς μια μικρή χρεωμένη χώρα του </w:t>
      </w:r>
      <w:r>
        <w:rPr>
          <w:rFonts w:eastAsia="Times New Roman" w:cs="Times New Roman"/>
          <w:szCs w:val="24"/>
        </w:rPr>
        <w:t>Ν</w:t>
      </w:r>
      <w:r>
        <w:rPr>
          <w:rFonts w:eastAsia="Times New Roman" w:cs="Times New Roman"/>
          <w:szCs w:val="24"/>
        </w:rPr>
        <w:t xml:space="preserve">ότου. Θα είναι μια χώρα που πετυχαίνει τους στόχους της, μια χώρα που συνιστά παράγοντα σταθερότητας στην ευρύτερη περιοχή της </w:t>
      </w:r>
      <w:r>
        <w:rPr>
          <w:rFonts w:eastAsia="Times New Roman" w:cs="Times New Roman"/>
          <w:szCs w:val="24"/>
        </w:rPr>
        <w:t>Ν</w:t>
      </w:r>
      <w:r>
        <w:rPr>
          <w:rFonts w:eastAsia="Times New Roman" w:cs="Times New Roman"/>
          <w:szCs w:val="24"/>
        </w:rPr>
        <w:t>οτιοανατολικής Ευρώπης.</w:t>
      </w:r>
    </w:p>
    <w:p w14:paraId="488C4F2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χαιρετίσω</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το</w:t>
      </w:r>
      <w:r>
        <w:rPr>
          <w:rFonts w:eastAsia="Times New Roman" w:cs="Times New Roman"/>
          <w:szCs w:val="24"/>
        </w:rPr>
        <w:t xml:space="preserve"> Βήμα αυτό και να ευχαριστήσω προσωπικά τον Πρωθυπουργό αλλά και τους Υπουργούς για την πρόσφατη επίσκεψή τους στην περιοχή μας. Κρατούμε την επίσκεψη αυτή ως υπόσχεση ότι η περιοχή μας θα αναβαθμιστεί άμεσα στο επίπεδο που της αξίζει και θα αναγνωριστεί η</w:t>
      </w:r>
      <w:r>
        <w:rPr>
          <w:rFonts w:eastAsia="Times New Roman" w:cs="Times New Roman"/>
          <w:szCs w:val="24"/>
        </w:rPr>
        <w:t xml:space="preserve"> μεγάλη ενεργειακή, παραγωγική και </w:t>
      </w:r>
      <w:proofErr w:type="spellStart"/>
      <w:r>
        <w:rPr>
          <w:rFonts w:eastAsia="Times New Roman" w:cs="Times New Roman"/>
          <w:szCs w:val="24"/>
        </w:rPr>
        <w:t>γεωστρατηγική</w:t>
      </w:r>
      <w:proofErr w:type="spellEnd"/>
      <w:r>
        <w:rPr>
          <w:rFonts w:eastAsia="Times New Roman" w:cs="Times New Roman"/>
          <w:szCs w:val="24"/>
        </w:rPr>
        <w:t xml:space="preserve"> σημασία της. </w:t>
      </w:r>
    </w:p>
    <w:p w14:paraId="488C4F2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Κάποιοι, που κυβερνούσαν για δεκαετίες τη χώρα, θυμήθηκαν τώρα ότι υπάρχει Θράκη, λες και τις δεκαετίες που κυβερνούσαν η Θράκη ήταν </w:t>
      </w:r>
      <w:r>
        <w:rPr>
          <w:rFonts w:eastAsia="Times New Roman" w:cs="Times New Roman"/>
          <w:szCs w:val="24"/>
        </w:rPr>
        <w:lastRenderedPageBreak/>
        <w:t xml:space="preserve">σε κάποια άλλη περιοχή του πλανήτη και με την Κυβέρνηση του </w:t>
      </w:r>
      <w:r>
        <w:rPr>
          <w:rFonts w:eastAsia="Times New Roman" w:cs="Times New Roman"/>
          <w:szCs w:val="24"/>
        </w:rPr>
        <w:t xml:space="preserve">ΣΥΡΙΖΑ ανακαλύψαμε ότι είναι στην ελληνική επικράτεια. </w:t>
      </w:r>
    </w:p>
    <w:p w14:paraId="488C4F2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κοινωνία, λοιπόν, της Θράκης ενωμένη</w:t>
      </w:r>
      <w:r>
        <w:rPr>
          <w:rFonts w:eastAsia="Times New Roman" w:cs="Times New Roman"/>
          <w:szCs w:val="24"/>
        </w:rPr>
        <w:t>,</w:t>
      </w:r>
      <w:r>
        <w:rPr>
          <w:rFonts w:eastAsia="Times New Roman" w:cs="Times New Roman"/>
          <w:szCs w:val="24"/>
        </w:rPr>
        <w:t xml:space="preserve"> δεν θα επιτρέψει σε κανέναν να παίξει παιχνίδια εις βάρος της όμορφης </w:t>
      </w:r>
      <w:r>
        <w:rPr>
          <w:rFonts w:eastAsia="Times New Roman" w:cs="Times New Roman"/>
          <w:szCs w:val="24"/>
        </w:rPr>
        <w:t>π</w:t>
      </w:r>
      <w:r>
        <w:rPr>
          <w:rFonts w:eastAsia="Times New Roman" w:cs="Times New Roman"/>
          <w:szCs w:val="24"/>
        </w:rPr>
        <w:t>εριφέρειάς μας.</w:t>
      </w:r>
    </w:p>
    <w:p w14:paraId="488C4F2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8C4F29"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F2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(Σπ</w:t>
      </w:r>
      <w:r>
        <w:rPr>
          <w:rFonts w:eastAsia="Times New Roman" w:cs="Times New Roman"/>
          <w:b/>
          <w:szCs w:val="24"/>
        </w:rPr>
        <w:t xml:space="preserve">υρίδων Λυκούδης): </w:t>
      </w:r>
      <w:r>
        <w:rPr>
          <w:rFonts w:eastAsia="Times New Roman" w:cs="Times New Roman"/>
          <w:szCs w:val="24"/>
        </w:rPr>
        <w:t>Ευχαριστούμε, κύριε συνάδελφε.</w:t>
      </w:r>
    </w:p>
    <w:p w14:paraId="488C4F2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Κοινοβουλευτικός Εκπρόσωπος της Ένωσης Κεντρώων, ο συνάδελφος κ. Αναστάσιος Μεγαλομύστακας, έχει τον λόγο.</w:t>
      </w:r>
    </w:p>
    <w:p w14:paraId="488C4F2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Ευχαριστώ, κύριε Πρόεδρε.</w:t>
      </w:r>
    </w:p>
    <w:p w14:paraId="488C4F2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άκουσα αυτές τι</w:t>
      </w:r>
      <w:r>
        <w:rPr>
          <w:rFonts w:eastAsia="Times New Roman" w:cs="Times New Roman"/>
          <w:szCs w:val="24"/>
        </w:rPr>
        <w:t>ς ημέρες</w:t>
      </w:r>
      <w:r>
        <w:rPr>
          <w:rFonts w:eastAsia="Times New Roman" w:cs="Times New Roman"/>
          <w:szCs w:val="24"/>
        </w:rPr>
        <w:t>,</w:t>
      </w:r>
      <w:r>
        <w:rPr>
          <w:rFonts w:eastAsia="Times New Roman" w:cs="Times New Roman"/>
          <w:szCs w:val="24"/>
        </w:rPr>
        <w:t xml:space="preserve"> που συζητούμε για τον προϋπολογισμό</w:t>
      </w:r>
      <w:r>
        <w:rPr>
          <w:rFonts w:eastAsia="Times New Roman" w:cs="Times New Roman"/>
          <w:szCs w:val="24"/>
        </w:rPr>
        <w:t>,</w:t>
      </w:r>
      <w:r>
        <w:rPr>
          <w:rFonts w:eastAsia="Times New Roman" w:cs="Times New Roman"/>
          <w:szCs w:val="24"/>
        </w:rPr>
        <w:t xml:space="preserve"> πολλούς από εμάς να αναφέρουν ότι εδώ μέσα δεν γίνεται συζήτηση καφενείου. Δυστυχώς, σε πολλές περιπτώσεις </w:t>
      </w:r>
      <w:r>
        <w:rPr>
          <w:rFonts w:eastAsia="Times New Roman" w:cs="Times New Roman"/>
          <w:szCs w:val="24"/>
        </w:rPr>
        <w:lastRenderedPageBreak/>
        <w:t xml:space="preserve">είναι λίγο χειρότερο αυτό που εξελίσσεται εδώ απ’ ό,τι οι συζητήσεις καφενείου, όπως λέτε και εσείς. </w:t>
      </w:r>
    </w:p>
    <w:p w14:paraId="488C4F2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Βλέπω εκατέρωθεν κατηγορίες για το τι έχει κάνει η μία πλευρά, τι έχει κάνει η άλλη.</w:t>
      </w:r>
      <w:r>
        <w:rPr>
          <w:rFonts w:eastAsia="Times New Roman" w:cs="Times New Roman"/>
          <w:szCs w:val="24"/>
        </w:rPr>
        <w:t xml:space="preserve"> </w:t>
      </w:r>
      <w:r>
        <w:rPr>
          <w:rFonts w:eastAsia="Times New Roman" w:cs="Times New Roman"/>
          <w:szCs w:val="24"/>
        </w:rPr>
        <w:t>Οι άνθρωποι που συχνάζουν στα καφενεία ξέρουν ότι οι προηγούμενες κυβερνήσεις κατέστρεψαν την ελληνική οικονομία, άρπαξαν το μέλλον από τους νέους της πατρίδας μας και έρχ</w:t>
      </w:r>
      <w:r>
        <w:rPr>
          <w:rFonts w:eastAsia="Times New Roman" w:cs="Times New Roman"/>
          <w:szCs w:val="24"/>
        </w:rPr>
        <w:t xml:space="preserve">εται η τωρινή Κυβέρνηση και δίνει τελειωτικά χτυπήματα. Σφυροκοπά την ελληνική οικονομία και μαζί με αυτή σφυροκοπά και την ελληνική κοινωνία. Έχουμε πλέον προβλήματα και κοινωνικής συνοχής. </w:t>
      </w:r>
    </w:p>
    <w:p w14:paraId="488C4F2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χειρότερο απ’ όλα, όμως, είναι ότι ο κόσμος καταλαβαίνει ότι </w:t>
      </w:r>
      <w:r>
        <w:rPr>
          <w:rFonts w:eastAsia="Times New Roman" w:cs="Times New Roman"/>
          <w:szCs w:val="24"/>
        </w:rPr>
        <w:t>δεν διεκδικείτε τη σωτηρία της πατρίδας μας αλλά απλώς την κυβέρνησ</w:t>
      </w:r>
      <w:r>
        <w:rPr>
          <w:rFonts w:eastAsia="Times New Roman" w:cs="Times New Roman"/>
          <w:szCs w:val="24"/>
        </w:rPr>
        <w:t>ή</w:t>
      </w:r>
      <w:r>
        <w:rPr>
          <w:rFonts w:eastAsia="Times New Roman" w:cs="Times New Roman"/>
          <w:szCs w:val="24"/>
        </w:rPr>
        <w:t xml:space="preserve"> της. Γιατί; Γιατί να υπάρχει αυτή η εικόνα για εμάς τους πολιτικούς -γιατί κοντά στα ξερά καίγονται και τα χλωρά- και γιατί να μην εμπνεύσουμε στον κόσμο την ελπίδα;</w:t>
      </w:r>
    </w:p>
    <w:p w14:paraId="488C4F3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Ξέρουμε ότι εάν εσείς</w:t>
      </w:r>
      <w:r>
        <w:rPr>
          <w:rFonts w:eastAsia="Times New Roman" w:cs="Times New Roman"/>
          <w:szCs w:val="24"/>
        </w:rPr>
        <w:t xml:space="preserve"> κάνετε μια γύρα στα καφενεία, στις πλατείες, γυρίσετε μέσα στον κόσμο, θα καταλάβετε ποιες είναι οι βασικές τους ανάγκες. Γιατί αυτή τη στιγμή, ακούγοντάς σας, νομίζω ότι ζούμε σε ένα παράλληλο σύμπαν εδώ μέσα, πως είμαστε σε μια άλλη πραγματικότητα. Και </w:t>
      </w:r>
      <w:r>
        <w:rPr>
          <w:rFonts w:eastAsia="Times New Roman" w:cs="Times New Roman"/>
          <w:szCs w:val="24"/>
        </w:rPr>
        <w:t>θα σας εξηγήσω γιατί.</w:t>
      </w:r>
    </w:p>
    <w:p w14:paraId="488C4F3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Ακούω να μιλούν για ανεργία και η Νέα Δημοκρατία και το ΠΑΣΟΚ και ο ΣΥΡΙΖΑ. Η Νέα Δημοκρατία και το ΠΑΣΟΚ φταίνε που παρέδωσαν αυτά τα νούμερα ανεργίας στον ΣΥΡΙΖΑ και έρχεται ο ΣΥΡΙΖΑ και μας λέει ότι καταπολεμά την ανεργία. Καταπολε</w:t>
      </w:r>
      <w:r>
        <w:rPr>
          <w:rFonts w:eastAsia="Times New Roman" w:cs="Times New Roman"/>
          <w:szCs w:val="24"/>
        </w:rPr>
        <w:t xml:space="preserve">μά την ανεργία με δίωρες και τετράωρες θέσεις εργασίας. Είναι αυτό ουσιαστική λύση στο πρόβλημά μας; Δεν είναι και το ξέρετε πολύ καλά. </w:t>
      </w:r>
    </w:p>
    <w:p w14:paraId="488C4F3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ο Δ</w:t>
      </w:r>
      <w:r>
        <w:rPr>
          <w:rFonts w:eastAsia="Times New Roman" w:cs="Times New Roman"/>
          <w:szCs w:val="24"/>
        </w:rPr>
        <w:t>΄</w:t>
      </w:r>
      <w:r>
        <w:rPr>
          <w:rFonts w:eastAsia="Times New Roman" w:cs="Times New Roman"/>
          <w:szCs w:val="24"/>
        </w:rPr>
        <w:t xml:space="preserve"> Αντιπρόεδρος της Βουλής κ. </w:t>
      </w:r>
      <w:r w:rsidRPr="00992D2C">
        <w:rPr>
          <w:rFonts w:eastAsia="Times New Roman" w:cs="Times New Roman"/>
          <w:b/>
          <w:szCs w:val="24"/>
        </w:rPr>
        <w:t>ΝΙΚΗΤΑΣ ΚΑΚΛΑΜΑΝΗΣ</w:t>
      </w:r>
      <w:r>
        <w:rPr>
          <w:rFonts w:eastAsia="Times New Roman" w:cs="Times New Roman"/>
          <w:szCs w:val="24"/>
        </w:rPr>
        <w:t>)</w:t>
      </w:r>
    </w:p>
    <w:p w14:paraId="488C4F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καταπολεμάμε τ</w:t>
      </w:r>
      <w:r>
        <w:rPr>
          <w:rFonts w:eastAsia="Times New Roman" w:cs="Times New Roman"/>
          <w:szCs w:val="24"/>
        </w:rPr>
        <w:t xml:space="preserve">ην ανεργία, όταν η ανεργία στους νέους έχει ξεπεράσει το 60%. Κάθονται παροπλισμένοι οι νέοι μας, που αυτοί θα έπρεπε να είναι η κινητήριος δύναμη, στην οποία θα στηριχθεί η οικονομία μας για να ανακάμψει. Και όλο αυτό ενισχύεται με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Έχει φύ</w:t>
      </w:r>
      <w:r>
        <w:rPr>
          <w:rFonts w:eastAsia="Times New Roman" w:cs="Times New Roman"/>
          <w:szCs w:val="24"/>
        </w:rPr>
        <w:t xml:space="preserve">γει ο «αφρός» της επιστημονικής μας δύναμης στο εξωτερικό. Βγαίνουν έξω και διαπρέπουν. Αυτούς τους ανθρώπους χρειαζόμαστε, αυτά τα μυαλά χρειαζόμαστε, για να μπορέσουμε </w:t>
      </w:r>
      <w:r>
        <w:rPr>
          <w:rFonts w:eastAsia="Times New Roman" w:cs="Times New Roman"/>
          <w:szCs w:val="24"/>
        </w:rPr>
        <w:t xml:space="preserve">να </w:t>
      </w:r>
      <w:r>
        <w:rPr>
          <w:rFonts w:eastAsia="Times New Roman" w:cs="Times New Roman"/>
          <w:szCs w:val="24"/>
        </w:rPr>
        <w:t xml:space="preserve">ανακάμψουμε σαν Ελλάδα. </w:t>
      </w:r>
    </w:p>
    <w:p w14:paraId="488C4F3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Δεν μπορώ πραγματικά να καταλάβω πώς ανεβαίνετε στο Βήμα κ</w:t>
      </w:r>
      <w:r>
        <w:rPr>
          <w:rFonts w:eastAsia="Times New Roman" w:cs="Times New Roman"/>
          <w:szCs w:val="24"/>
        </w:rPr>
        <w:t>αι λέτε «καταπολεμάμε την ανεργία». Αυτό δεν μπορώ να το καταλάβω.</w:t>
      </w:r>
    </w:p>
    <w:p w14:paraId="488C4F3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w:t>
      </w:r>
      <w:proofErr w:type="spellStart"/>
      <w:r>
        <w:rPr>
          <w:rFonts w:eastAsia="Times New Roman" w:cs="Times New Roman"/>
          <w:szCs w:val="24"/>
        </w:rPr>
        <w:t>υπερφορολόγηση</w:t>
      </w:r>
      <w:proofErr w:type="spellEnd"/>
      <w:r>
        <w:rPr>
          <w:rFonts w:eastAsia="Times New Roman" w:cs="Times New Roman"/>
          <w:szCs w:val="24"/>
        </w:rPr>
        <w:t xml:space="preserve">. Τόσο η Νέα Δημοκρατία όσο και το ΠΑΣΟΚ κατηγορούν τον ΣΥΡΙΖΑ, αλλά και ο ΣΥΡΙΖΑ τους κατηγορεί για την προηγούμενη πολιτική. </w:t>
      </w:r>
    </w:p>
    <w:p w14:paraId="488C4F3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Ναι, και οι δυο υπερφορολογείτε. Αυτ</w:t>
      </w:r>
      <w:r>
        <w:rPr>
          <w:rFonts w:eastAsia="Times New Roman" w:cs="Times New Roman"/>
          <w:szCs w:val="24"/>
        </w:rPr>
        <w:t>ό φαίνεται από τα νούμερα, τα οποία έχουν αναφέρει πάρα πολλοί Βουλευτές αυτές τις ημέρες και Υ</w:t>
      </w:r>
      <w:r>
        <w:rPr>
          <w:rFonts w:eastAsia="Times New Roman" w:cs="Times New Roman"/>
          <w:szCs w:val="24"/>
        </w:rPr>
        <w:lastRenderedPageBreak/>
        <w:t xml:space="preserve">πουργοί. Βλέπουμε ότι η φορολογική σας πολιτική οδηγεί </w:t>
      </w:r>
      <w:r>
        <w:rPr>
          <w:rFonts w:eastAsia="Times New Roman" w:cs="Times New Roman"/>
          <w:szCs w:val="24"/>
        </w:rPr>
        <w:t>σ</w:t>
      </w:r>
      <w:r>
        <w:rPr>
          <w:rFonts w:eastAsia="Times New Roman" w:cs="Times New Roman"/>
          <w:szCs w:val="24"/>
        </w:rPr>
        <w:t>την έξοδο μεγάλου αριθμού επιχειρήσεων στη Βουλγαρία. Αυτή τη στιγμή υπάρχουν δεκαεπτά χιλιάδες ελληνικές</w:t>
      </w:r>
      <w:r>
        <w:rPr>
          <w:rFonts w:eastAsia="Times New Roman" w:cs="Times New Roman"/>
          <w:szCs w:val="24"/>
        </w:rPr>
        <w:t xml:space="preserve"> επιχειρήσεις στη Βουλγαρία και πενήντα χιλιάδες θέσεις εργασίας από ελληνικές επιχειρήσεις. Κάναμε μάγκες όχι μόνο τους Βούλγαρους αλλά και τους Ρουμάνους! </w:t>
      </w:r>
    </w:p>
    <w:p w14:paraId="488C4F3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Εάν αυτές οι επιχειρήσεις είχαν τις εργασίες τους εντός Ελλάδας, άνεργοι δεν θα υπήρχαν ούτε στην </w:t>
      </w:r>
      <w:r>
        <w:rPr>
          <w:rFonts w:eastAsia="Times New Roman" w:cs="Times New Roman"/>
          <w:szCs w:val="24"/>
        </w:rPr>
        <w:t xml:space="preserve">Έδεσσα ούτε στη Δράμα ούτε στις Σέρρες ούτε στο Κιλκίς. Μιλάμε για πενήντα χιλιάδες εργαζόμενους. Κάναμε δώρο αυτές τις θέσεις εργασίας στους γείτονες. Τόσο καλοί γείτονες είμαστε! </w:t>
      </w:r>
    </w:p>
    <w:p w14:paraId="488C4F3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Άκουσα τον Υπουργό</w:t>
      </w:r>
      <w:r>
        <w:rPr>
          <w:rFonts w:eastAsia="Times New Roman" w:cs="Times New Roman"/>
          <w:szCs w:val="24"/>
        </w:rPr>
        <w:t xml:space="preserve"> </w:t>
      </w:r>
      <w:r>
        <w:rPr>
          <w:rFonts w:eastAsia="Times New Roman" w:cs="Times New Roman"/>
          <w:szCs w:val="24"/>
        </w:rPr>
        <w:t>κ. Παπαδημητρίου</w:t>
      </w:r>
      <w:r>
        <w:rPr>
          <w:rFonts w:eastAsia="Times New Roman" w:cs="Times New Roman"/>
          <w:szCs w:val="24"/>
        </w:rPr>
        <w:t xml:space="preserve"> εδώ στο Βήμα και διάβασα και αυτά που είπε, που μας λέει ότι η </w:t>
      </w:r>
      <w:proofErr w:type="spellStart"/>
      <w:r>
        <w:rPr>
          <w:rFonts w:eastAsia="Times New Roman" w:cs="Times New Roman"/>
          <w:szCs w:val="24"/>
        </w:rPr>
        <w:t>υπερφορολόγηση</w:t>
      </w:r>
      <w:proofErr w:type="spellEnd"/>
      <w:r>
        <w:rPr>
          <w:rFonts w:eastAsia="Times New Roman" w:cs="Times New Roman"/>
          <w:szCs w:val="24"/>
        </w:rPr>
        <w:t xml:space="preserve"> δεν είναι το πρώτο κριτήριο που διώχνει, που απομακρύνει τις επιχειρήσεις. Και το αιτιολόγησε με το ότι και άλλες χώρες έχουν υψηλή φορολογία. </w:t>
      </w:r>
    </w:p>
    <w:p w14:paraId="488C4F3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άλλες χώρες έχουν την προκατα</w:t>
      </w:r>
      <w:r>
        <w:rPr>
          <w:rFonts w:eastAsia="Times New Roman" w:cs="Times New Roman"/>
          <w:szCs w:val="24"/>
        </w:rPr>
        <w:t xml:space="preserve">βολή; Και άλλες χώρες έχουν τις ασφαλιστικές εισφορές; Και άλλες χώρες έχουν τις ειδικές εισφορές; Έχουν αυτούς τους μισθούς αυτές οι χώρες;  </w:t>
      </w:r>
    </w:p>
    <w:p w14:paraId="488C4F3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Όταν το Διεθνές Οικονομικό Φόρουμ –το έχω </w:t>
      </w:r>
      <w:proofErr w:type="spellStart"/>
      <w:r>
        <w:rPr>
          <w:rFonts w:eastAsia="Times New Roman" w:cs="Times New Roman"/>
          <w:szCs w:val="24"/>
        </w:rPr>
        <w:t>ξαναναφέρει</w:t>
      </w:r>
      <w:proofErr w:type="spellEnd"/>
      <w:r>
        <w:rPr>
          <w:rFonts w:eastAsia="Times New Roman" w:cs="Times New Roman"/>
          <w:szCs w:val="24"/>
        </w:rPr>
        <w:t xml:space="preserve"> σε ομιλία μου- μας λέει ότι οι κύριοι παράγοντες που καθορί</w:t>
      </w:r>
      <w:r>
        <w:rPr>
          <w:rFonts w:eastAsia="Times New Roman" w:cs="Times New Roman"/>
          <w:szCs w:val="24"/>
        </w:rPr>
        <w:t>ζουν την ανταγωνιστικότητα μιας χώρας είναι, πρώτα απ’ όλα, η πολιτική σταθερότητα, η φορολογική πολιτική, η κεντρική διοίκηση, η δυνατότητα των τραπεζών να ενισχύουν τις επιχειρήσεις και τους πολίτες και η κυβερνητική σταθερότητα, έρχεστε και μας λέτε εσε</w:t>
      </w:r>
      <w:r>
        <w:rPr>
          <w:rFonts w:eastAsia="Times New Roman" w:cs="Times New Roman"/>
          <w:szCs w:val="24"/>
        </w:rPr>
        <w:t xml:space="preserve">ίς ότι δεν παίζει τόσο μεγάλο ρόλο η </w:t>
      </w:r>
      <w:proofErr w:type="spellStart"/>
      <w:r>
        <w:rPr>
          <w:rFonts w:eastAsia="Times New Roman" w:cs="Times New Roman"/>
          <w:szCs w:val="24"/>
        </w:rPr>
        <w:t>υπερφορολόγηση</w:t>
      </w:r>
      <w:proofErr w:type="spellEnd"/>
      <w:r>
        <w:rPr>
          <w:rFonts w:eastAsia="Times New Roman" w:cs="Times New Roman"/>
          <w:szCs w:val="24"/>
        </w:rPr>
        <w:t xml:space="preserve">; Πώς; </w:t>
      </w:r>
    </w:p>
    <w:p w14:paraId="488C4F3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και φορολογείτε και το κρασί και το πετρέλαιο και βλέπουμε ότι τα έσοδά σας είναι λιγότερα απ’ ό,τι πριν. Βλέπετε ότι η </w:t>
      </w:r>
      <w:proofErr w:type="spellStart"/>
      <w:r>
        <w:rPr>
          <w:rFonts w:eastAsia="Times New Roman" w:cs="Times New Roman"/>
          <w:szCs w:val="24"/>
        </w:rPr>
        <w:t>υπερφορολόγηση</w:t>
      </w:r>
      <w:proofErr w:type="spellEnd"/>
      <w:r>
        <w:rPr>
          <w:rFonts w:eastAsia="Times New Roman" w:cs="Times New Roman"/>
          <w:szCs w:val="24"/>
        </w:rPr>
        <w:t xml:space="preserve"> δεν αποδίδει τα αναμενόμενα αποτελέσματα. Σας πιέ</w:t>
      </w:r>
      <w:r>
        <w:rPr>
          <w:rFonts w:eastAsia="Times New Roman" w:cs="Times New Roman"/>
          <w:szCs w:val="24"/>
        </w:rPr>
        <w:t xml:space="preserve">ζουν οι δανειστές. Εκεί, όμως, δείξτε το ανάστημά σας, ορθώστε το. </w:t>
      </w:r>
    </w:p>
    <w:p w14:paraId="488C4F3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γίνεται στην Ελλάδα του 2016, που οι τουρίστες ήταν περισσότεροι, να έχουμε λιγότερα έσοδα. Δεν καταλαβαίνετε ότι οι επιχειρηματίες προσπάθησαν να φοροδιαφύγουν, γιατί απλά δεν έβγαινα</w:t>
      </w:r>
      <w:r>
        <w:rPr>
          <w:rFonts w:eastAsia="Times New Roman" w:cs="Times New Roman"/>
          <w:szCs w:val="24"/>
        </w:rPr>
        <w:t xml:space="preserve">ν αλλιώς; Όταν δεν έπεφτε καρφίτσα σε πολλές παραλίες της Ελλάδας, σε πολλά μαγαζιά, εσείς μου λέτε ότι έχουμε λιγότερα έσοδα; Σκεφτείτε το λίγο. </w:t>
      </w:r>
    </w:p>
    <w:p w14:paraId="488C4F3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Έρχεστε και μιλάτε εδώ μέσα για επενδύσεις και λέτε ότι του χρόνου, σύμφωνα με τον νέο προϋπολογισμό, οι επιχ</w:t>
      </w:r>
      <w:r>
        <w:rPr>
          <w:rFonts w:eastAsia="Times New Roman" w:cs="Times New Roman"/>
          <w:szCs w:val="24"/>
        </w:rPr>
        <w:t>ειρήσεις στην Ελλάδα θα εξ</w:t>
      </w:r>
      <w:r>
        <w:rPr>
          <w:rFonts w:eastAsia="Times New Roman" w:cs="Times New Roman"/>
          <w:szCs w:val="24"/>
        </w:rPr>
        <w:t>αγ</w:t>
      </w:r>
      <w:r>
        <w:rPr>
          <w:rFonts w:eastAsia="Times New Roman" w:cs="Times New Roman"/>
          <w:szCs w:val="24"/>
        </w:rPr>
        <w:t>άγουν περισσότερα. Ούτε νέες επενδύσεις θα έρθουν ούτε οι υπάρχουσες</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προβλέπουμε ότι θα έχουν αύξηση των εξαγωγών. Πείτε μου, πώς θα γίνει αυτό; Εξηγήστε μου. Κανένας δεν μπορεί να το εξηγήσει, απλώς το αναφέρουμε</w:t>
      </w:r>
      <w:r>
        <w:rPr>
          <w:rFonts w:eastAsia="Times New Roman" w:cs="Times New Roman"/>
          <w:szCs w:val="24"/>
        </w:rPr>
        <w:t>,</w:t>
      </w:r>
      <w:r>
        <w:rPr>
          <w:rFonts w:eastAsia="Times New Roman" w:cs="Times New Roman"/>
          <w:szCs w:val="24"/>
        </w:rPr>
        <w:t xml:space="preserve"> για να το πούμε. </w:t>
      </w:r>
    </w:p>
    <w:p w14:paraId="488C4F3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Έχετε δείξει πολλές φορές ότι είστε αφερέγγυοι απέναντι σε μεγάλες επενδύσεις. Υπάρχουν ακυρώσεις συμφωνιών, υπάρχουν καθυστερήσεις. Πολλοί έχουν πάρει τα μπογαλάκια τους και έχουν φύγει. Πώς στηρίζετε το επιχείρημα ότι θα αυξηθούν οι επ</w:t>
      </w:r>
      <w:r>
        <w:rPr>
          <w:rFonts w:eastAsia="Times New Roman" w:cs="Times New Roman"/>
          <w:szCs w:val="24"/>
        </w:rPr>
        <w:t xml:space="preserve">ενδύσεις στην Ελλάδα και οι </w:t>
      </w:r>
      <w:r>
        <w:rPr>
          <w:rFonts w:eastAsia="Times New Roman" w:cs="Times New Roman"/>
          <w:szCs w:val="24"/>
        </w:rPr>
        <w:lastRenderedPageBreak/>
        <w:t xml:space="preserve">εξαγωγές; Το έχετε τάξει. Έχετε πει ακόμη ότι και οι πρόσφυγες θα βοηθήσουν στην αύξηση της </w:t>
      </w:r>
      <w:proofErr w:type="spellStart"/>
      <w:r>
        <w:rPr>
          <w:rFonts w:eastAsia="Times New Roman" w:cs="Times New Roman"/>
          <w:szCs w:val="24"/>
        </w:rPr>
        <w:t>επενδυτικότητας</w:t>
      </w:r>
      <w:proofErr w:type="spellEnd"/>
      <w:r>
        <w:rPr>
          <w:rFonts w:eastAsia="Times New Roman" w:cs="Times New Roman"/>
          <w:szCs w:val="24"/>
        </w:rPr>
        <w:t xml:space="preserve"> στην Ελλάδα, αλλά δεν βλέπουμε τίποτα. </w:t>
      </w:r>
    </w:p>
    <w:p w14:paraId="488C4F3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μας πει κ</w:t>
      </w:r>
      <w:r>
        <w:rPr>
          <w:rFonts w:eastAsia="Times New Roman" w:cs="Times New Roman"/>
          <w:szCs w:val="24"/>
        </w:rPr>
        <w:t>άποιος</w:t>
      </w:r>
      <w:r>
        <w:rPr>
          <w:rFonts w:eastAsia="Times New Roman" w:cs="Times New Roman"/>
          <w:szCs w:val="24"/>
        </w:rPr>
        <w:t xml:space="preserve"> πότε επιτέλους θα αρθούν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Πώς θα έρθει έν</w:t>
      </w:r>
      <w:r>
        <w:rPr>
          <w:rFonts w:eastAsia="Times New Roman" w:cs="Times New Roman"/>
          <w:szCs w:val="24"/>
        </w:rPr>
        <w:t xml:space="preserve">ας επιχειρηματίας; Πες ότι δεν τους επηρεάζει η </w:t>
      </w:r>
      <w:proofErr w:type="spellStart"/>
      <w:r>
        <w:rPr>
          <w:rFonts w:eastAsia="Times New Roman" w:cs="Times New Roman"/>
          <w:szCs w:val="24"/>
        </w:rPr>
        <w:t>υπερφορολόγηση</w:t>
      </w:r>
      <w:proofErr w:type="spellEnd"/>
      <w:r>
        <w:rPr>
          <w:rFonts w:eastAsia="Times New Roman" w:cs="Times New Roman"/>
          <w:szCs w:val="24"/>
        </w:rPr>
        <w:t xml:space="preserve"> και ήρθε εδώ επειδή έχουμε καλό καιρό. Θα έρθει να επενδύσει, ενώ έχουμε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488C4F4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 σκέφτεστε πριν τα πείτε κάποια πράγματα; Γιατί εγώ δεν μπορώ να τα καταλάβω. Πρέπει εσείς να μου τ</w:t>
      </w:r>
      <w:r>
        <w:rPr>
          <w:rFonts w:eastAsia="Times New Roman" w:cs="Times New Roman"/>
          <w:szCs w:val="24"/>
        </w:rPr>
        <w:t xml:space="preserve">α εξηγήσετε πιο απλά, για να τα καταλάβω και εγώ και ο κόσμος που μας ακούει. </w:t>
      </w:r>
    </w:p>
    <w:p w14:paraId="488C4F4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τώρα να </w:t>
      </w:r>
      <w:r>
        <w:rPr>
          <w:rFonts w:eastAsia="Times New Roman" w:cs="Times New Roman"/>
          <w:szCs w:val="24"/>
        </w:rPr>
        <w:t>δώσετε</w:t>
      </w:r>
      <w:r>
        <w:rPr>
          <w:rFonts w:eastAsia="Times New Roman" w:cs="Times New Roman"/>
          <w:szCs w:val="24"/>
        </w:rPr>
        <w:t xml:space="preserve"> μια κλωτσιά και στις υφιστάμενες παραγωγικές δομές της χώρας, όπως είναι ο πρωτογενής τομέας. Κάντε μια συζήτηση με αγρότες και θα δείτε ότι δεν μπορούν ν</w:t>
      </w:r>
      <w:r>
        <w:rPr>
          <w:rFonts w:eastAsia="Times New Roman" w:cs="Times New Roman"/>
          <w:szCs w:val="24"/>
        </w:rPr>
        <w:t xml:space="preserve">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στους νέους φόρους, στις νέες εισφορές, στην κατάργηση του αγροτικού πετρελαίου. </w:t>
      </w:r>
    </w:p>
    <w:p w14:paraId="488C4F4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κάνετε και με τον τουρισμό. Βγήκε χθες στο διάγγελμα ο Πρωθυπουργός της χώρας</w:t>
      </w:r>
      <w:r>
        <w:rPr>
          <w:rFonts w:eastAsia="Times New Roman" w:cs="Times New Roman"/>
          <w:szCs w:val="24"/>
        </w:rPr>
        <w:t xml:space="preserve"> </w:t>
      </w:r>
      <w:r>
        <w:rPr>
          <w:rFonts w:eastAsia="Times New Roman" w:cs="Times New Roman"/>
          <w:szCs w:val="24"/>
        </w:rPr>
        <w:t>ο κ. Τσίπρας και είπε ότι δεν θα ισχύει ο αυξημένος ΦΠΑ σε κάποια νησιά.</w:t>
      </w:r>
      <w:r>
        <w:rPr>
          <w:rFonts w:eastAsia="Times New Roman" w:cs="Times New Roman"/>
          <w:szCs w:val="24"/>
        </w:rPr>
        <w:t xml:space="preserve"> Νομίζετε ότι έτσι ενισχύετε τον τουρισμό; Δίνετε λύση; Δεν δίνετε λύση, σας απαντάω εγώ. Φοβάστε τις μεταρρυθμίσεις, αυτές τις μεταρρυθμίσεις που παράγουν πλούτο. Δεν κόβετε τις δαπάνες από εκεί που πρέπει. Συνεχίζετε με τους διορισμούς μετακλητών και με </w:t>
      </w:r>
      <w:r>
        <w:rPr>
          <w:rFonts w:eastAsia="Times New Roman" w:cs="Times New Roman"/>
          <w:szCs w:val="24"/>
        </w:rPr>
        <w:t xml:space="preserve">τη δημιουργία διευθύνσεων, οργανισμών και ας </w:t>
      </w:r>
      <w:proofErr w:type="spellStart"/>
      <w:r>
        <w:rPr>
          <w:rFonts w:eastAsia="Times New Roman" w:cs="Times New Roman"/>
          <w:szCs w:val="24"/>
        </w:rPr>
        <w:t>αλληλοκαλύπτουν</w:t>
      </w:r>
      <w:proofErr w:type="spellEnd"/>
      <w:r>
        <w:rPr>
          <w:rFonts w:eastAsia="Times New Roman" w:cs="Times New Roman"/>
          <w:szCs w:val="24"/>
        </w:rPr>
        <w:t xml:space="preserve"> αρμοδιότητες ο ένας με τον άλλο</w:t>
      </w:r>
      <w:r>
        <w:rPr>
          <w:rFonts w:eastAsia="Times New Roman" w:cs="Times New Roman"/>
          <w:szCs w:val="24"/>
        </w:rPr>
        <w:t>ν</w:t>
      </w:r>
      <w:r>
        <w:rPr>
          <w:rFonts w:eastAsia="Times New Roman" w:cs="Times New Roman"/>
          <w:szCs w:val="24"/>
        </w:rPr>
        <w:t xml:space="preserve">. </w:t>
      </w:r>
    </w:p>
    <w:p w14:paraId="488C4F4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ίδια σας η Υπουργός μίλησε για δημόσιους υπαλλήλους που δεν ξέρουμε πού βρίσκονται. Υπάρχουν φορείς που δεν έχουν κανένα απολύτως αντικείμενο εργασίας και αυτ</w:t>
      </w:r>
      <w:r>
        <w:rPr>
          <w:rFonts w:eastAsia="Times New Roman" w:cs="Times New Roman"/>
          <w:szCs w:val="24"/>
        </w:rPr>
        <w:t xml:space="preserve">οί εξακολουθούν να υπάρχουν. Μην τους διώξετε τους δημοσίους υπαλλήλους, βάλτε τους εκεί που υπάρχουν ελλείψεις. Πόσους χρειάζεστε δηλαδή; Άντε και οι προηγούμενοι ήταν άχρηστοι, δέχομαι αυτό που λέτε, αλλά είστε κοντά δύο χρόνια και δεν μπορούμε να δούμε </w:t>
      </w:r>
      <w:r>
        <w:rPr>
          <w:rFonts w:eastAsia="Times New Roman" w:cs="Times New Roman"/>
          <w:szCs w:val="24"/>
        </w:rPr>
        <w:t xml:space="preserve">πού είναι οι εργαζόμενοί μας; Νομίζετε ότι σε μια ιδιωτική </w:t>
      </w:r>
      <w:r>
        <w:rPr>
          <w:rFonts w:eastAsia="Times New Roman" w:cs="Times New Roman"/>
          <w:szCs w:val="24"/>
        </w:rPr>
        <w:lastRenderedPageBreak/>
        <w:t>επιχείρηση θα χρειαζόταν πάνω από μ</w:t>
      </w:r>
      <w:r>
        <w:rPr>
          <w:rFonts w:eastAsia="Times New Roman" w:cs="Times New Roman"/>
          <w:szCs w:val="24"/>
        </w:rPr>
        <w:t>ί</w:t>
      </w:r>
      <w:r>
        <w:rPr>
          <w:rFonts w:eastAsia="Times New Roman" w:cs="Times New Roman"/>
          <w:szCs w:val="24"/>
        </w:rPr>
        <w:t xml:space="preserve">α εβδομάδα για να γίνει αυτό; Για να μην υπάρχει ούτε η μομφή απέναντι στους δημοσίους υπαλλήλους ότι είναι αργόσχολοι και χασομέρηδες και </w:t>
      </w:r>
      <w:r>
        <w:rPr>
          <w:rFonts w:eastAsia="Times New Roman" w:cs="Times New Roman"/>
          <w:szCs w:val="24"/>
        </w:rPr>
        <w:t>ότι</w:t>
      </w:r>
      <w:r>
        <w:rPr>
          <w:rFonts w:eastAsia="Times New Roman" w:cs="Times New Roman"/>
          <w:szCs w:val="24"/>
        </w:rPr>
        <w:t xml:space="preserve"> είναι αυτοί οι υπε</w:t>
      </w:r>
      <w:r>
        <w:rPr>
          <w:rFonts w:eastAsia="Times New Roman" w:cs="Times New Roman"/>
          <w:szCs w:val="24"/>
        </w:rPr>
        <w:t>ύθυνοι για το τι συμβαίνει στη χώρα. Δεν είναι αυτοί οι υπεύθυνοι, η πολιτική</w:t>
      </w:r>
      <w:r>
        <w:rPr>
          <w:rFonts w:eastAsia="Times New Roman" w:cs="Times New Roman"/>
          <w:szCs w:val="24"/>
        </w:rPr>
        <w:t>,</w:t>
      </w:r>
      <w:r>
        <w:rPr>
          <w:rFonts w:eastAsia="Times New Roman" w:cs="Times New Roman"/>
          <w:szCs w:val="24"/>
        </w:rPr>
        <w:t xml:space="preserve"> που ασκήθηκε μέχρι τώρα</w:t>
      </w:r>
      <w:r>
        <w:rPr>
          <w:rFonts w:eastAsia="Times New Roman" w:cs="Times New Roman"/>
          <w:szCs w:val="24"/>
        </w:rPr>
        <w:t>,</w:t>
      </w:r>
      <w:r>
        <w:rPr>
          <w:rFonts w:eastAsia="Times New Roman" w:cs="Times New Roman"/>
          <w:szCs w:val="24"/>
        </w:rPr>
        <w:t xml:space="preserve"> είναι υπεύθυνη για το σημείο που έχουμε φτάσει.</w:t>
      </w:r>
    </w:p>
    <w:p w14:paraId="488C4F4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Πρέπει να εκμεταλλευτούμε όλα μας τα εφόδια, το περιβάλλον μας, τη γεωθερμία μας, τα προϊόντα μας και όχ</w:t>
      </w:r>
      <w:r>
        <w:rPr>
          <w:rFonts w:eastAsia="Times New Roman" w:cs="Times New Roman"/>
          <w:szCs w:val="24"/>
        </w:rPr>
        <w:t>ι να τα απαξιώνουμε εμείς οι ίδιοι. Πρέπει επιτέλους -δεν θέλω να επαναλαμβάνομαι, αλλά δεν το καταλαβαίνετε αλλιώς εσείς- να έχουμε μια κυβέρνηση εθνικής συνεννόησης. Ακούω ότι το ίδιο ζητάει πλέον και το ΠΑΣΟΚ, που όταν ήρθε στη Βουλή η ώρα να ψηφίσει τη</w:t>
      </w:r>
      <w:r>
        <w:rPr>
          <w:rFonts w:eastAsia="Times New Roman" w:cs="Times New Roman"/>
          <w:szCs w:val="24"/>
        </w:rPr>
        <w:t>ν απλή αναλογική</w:t>
      </w:r>
      <w:r>
        <w:rPr>
          <w:rFonts w:eastAsia="Times New Roman" w:cs="Times New Roman"/>
          <w:szCs w:val="24"/>
        </w:rPr>
        <w:t>,</w:t>
      </w:r>
      <w:r>
        <w:rPr>
          <w:rFonts w:eastAsia="Times New Roman" w:cs="Times New Roman"/>
          <w:szCs w:val="24"/>
        </w:rPr>
        <w:t xml:space="preserve"> την καταψήφισε και δεν καταλαβαίνω πραγματικά τον λόγο να κάνει ένα τέτοιο δώρο στον επόμενο Πρωθυπουργό, όποιος και αν είναι αυτός. </w:t>
      </w:r>
    </w:p>
    <w:p w14:paraId="488C4F4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έρχεστε τώρα και ζητάτε εθνική συνεννόηση; Δηλαδή, πριν τρεις μήνες, που ήρθε ο νόμος για την απλή α</w:t>
      </w:r>
      <w:r>
        <w:rPr>
          <w:rFonts w:eastAsia="Times New Roman" w:cs="Times New Roman"/>
          <w:szCs w:val="24"/>
        </w:rPr>
        <w:t xml:space="preserve">ναλογική, ήσασταν κατά και τώρα </w:t>
      </w:r>
      <w:r>
        <w:rPr>
          <w:rFonts w:eastAsia="Times New Roman" w:cs="Times New Roman"/>
          <w:szCs w:val="24"/>
        </w:rPr>
        <w:lastRenderedPageBreak/>
        <w:t>μιλάτε για εθνική συνεννόηση; Ευτυχώς, ήρθατε στον σωστό δρόμο</w:t>
      </w:r>
      <w:r>
        <w:rPr>
          <w:rFonts w:eastAsia="Times New Roman" w:cs="Times New Roman"/>
          <w:szCs w:val="24"/>
        </w:rPr>
        <w:t>!</w:t>
      </w:r>
      <w:r>
        <w:rPr>
          <w:rFonts w:eastAsia="Times New Roman" w:cs="Times New Roman"/>
          <w:szCs w:val="24"/>
        </w:rPr>
        <w:t xml:space="preserve"> Και αυτό ζητάμε και εμείς, έχοντας μια σταθερή κυβέρνηση, μια δυνατή κυβέρνηση, γιατί δεν γίνεται να βγαίνει ο Πρωθυπουργός να διαπραγματευτεί και ο Αρχηγός της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είζονος Αντιπολίτευσης να οδύρεται και να φωνάζει «θέλω εκλογές, θέλω εκλογές». Αυτή είναι η λύση; Δεν είναι λύση οι εκλογές. Ρωτήστε λίγο τους συνανθρώπους μας. Κανένας δεν θέλει εκλογές, γιατί δεν θα υπάρξει λύση, θα υπάρξει επιπλέον καθυστέρηση και θα</w:t>
      </w:r>
      <w:r>
        <w:rPr>
          <w:rFonts w:eastAsia="Times New Roman" w:cs="Times New Roman"/>
          <w:szCs w:val="24"/>
        </w:rPr>
        <w:t xml:space="preserve"> έρθετε εσείς, σαν Νέα Δημοκρατία, γιατί τα πράγματα δεν θα πηγαίνουν αλλού, να υπογράψετε το τέταρτο μνημόνιο. Αυτό θέλετε να κάνετε; Δεν νομίζω. </w:t>
      </w:r>
    </w:p>
    <w:p w14:paraId="488C4F4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Ας βάλουμε όλοι στην άκρη το κομματικό συμφέρον και ας ενωθούμε</w:t>
      </w:r>
      <w:r>
        <w:rPr>
          <w:rFonts w:eastAsia="Times New Roman" w:cs="Times New Roman"/>
          <w:szCs w:val="24"/>
        </w:rPr>
        <w:t>,</w:t>
      </w:r>
      <w:r>
        <w:rPr>
          <w:rFonts w:eastAsia="Times New Roman" w:cs="Times New Roman"/>
          <w:szCs w:val="24"/>
        </w:rPr>
        <w:t xml:space="preserve"> επιτέλους</w:t>
      </w:r>
      <w:r>
        <w:rPr>
          <w:rFonts w:eastAsia="Times New Roman" w:cs="Times New Roman"/>
          <w:szCs w:val="24"/>
        </w:rPr>
        <w:t>,</w:t>
      </w:r>
      <w:r>
        <w:rPr>
          <w:rFonts w:eastAsia="Times New Roman" w:cs="Times New Roman"/>
          <w:szCs w:val="24"/>
        </w:rPr>
        <w:t xml:space="preserve"> για να ταρακουνήσουμε λίγο και τ</w:t>
      </w:r>
      <w:r>
        <w:rPr>
          <w:rFonts w:eastAsia="Times New Roman" w:cs="Times New Roman"/>
          <w:szCs w:val="24"/>
        </w:rPr>
        <w:t xml:space="preserve">ην Ευρώπη. </w:t>
      </w:r>
      <w:r>
        <w:rPr>
          <w:rFonts w:eastAsia="Times New Roman" w:cs="Times New Roman"/>
          <w:szCs w:val="24"/>
        </w:rPr>
        <w:t>Με α</w:t>
      </w:r>
      <w:r>
        <w:rPr>
          <w:rFonts w:eastAsia="Times New Roman" w:cs="Times New Roman"/>
          <w:szCs w:val="24"/>
        </w:rPr>
        <w:t xml:space="preserve">υτά που γίνονται στην Ευρώπη, </w:t>
      </w:r>
      <w:r>
        <w:rPr>
          <w:rFonts w:eastAsia="Times New Roman" w:cs="Times New Roman"/>
          <w:szCs w:val="24"/>
        </w:rPr>
        <w:t xml:space="preserve">όπως και </w:t>
      </w:r>
      <w:r>
        <w:rPr>
          <w:rFonts w:eastAsia="Times New Roman" w:cs="Times New Roman"/>
          <w:szCs w:val="24"/>
        </w:rPr>
        <w:t xml:space="preserve">στην Ελλάδα, με το δημοψήφισμα στην Ιταλία, στην Μεγάλη Βρετανία, φαίνεται ότι ο λαός της Ευρώπης έχει απαυδήσει πλέον με την πολιτική, που ασκείται. </w:t>
      </w:r>
    </w:p>
    <w:p w14:paraId="488C4F4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σχεδιασμός που ακολουθείται αυτή τη στιγμή είναι </w:t>
      </w:r>
      <w:r>
        <w:rPr>
          <w:rFonts w:eastAsia="Times New Roman" w:cs="Times New Roman"/>
          <w:szCs w:val="24"/>
        </w:rPr>
        <w:t>λάθος. Δεν λέω σε κα</w:t>
      </w:r>
      <w:r>
        <w:rPr>
          <w:rFonts w:eastAsia="Times New Roman" w:cs="Times New Roman"/>
          <w:szCs w:val="24"/>
        </w:rPr>
        <w:t>μ</w:t>
      </w:r>
      <w:r>
        <w:rPr>
          <w:rFonts w:eastAsia="Times New Roman" w:cs="Times New Roman"/>
          <w:szCs w:val="24"/>
        </w:rPr>
        <w:t>μία περίπτωση ότι πρέπει να βγούμε από την Ευρώπη. Είμαστε ένα κόμμα φιλοευρωπαϊκό. Είδαμε πολλά καλά από την Ευρώπη και αυτή τη στιγμή η Ευρώπη είναι σε μια κρίση. Εμείς πρέπει να τους ταρακουνήσουμε, να βρούμε συμμάχους σε αυτό και ν</w:t>
      </w:r>
      <w:r>
        <w:rPr>
          <w:rFonts w:eastAsia="Times New Roman" w:cs="Times New Roman"/>
          <w:szCs w:val="24"/>
        </w:rPr>
        <w:t xml:space="preserve">α πάμε να ορθώσουμε το ανάστημά μας με μια δυνατή κυβέρνηση, να ξέρουν κι αυτοί ότι μιλούν με σοβαρούς ανθρώπους όχι με μια κυβέρνηση που άλλα λέει ο Υπουργός, άλλα λέει ο Πρωθυπουργός και άλλα λένε οι Βουλευτές, για να έχουμε αποτέλεσμα. </w:t>
      </w:r>
    </w:p>
    <w:p w14:paraId="488C4F4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Έρχεται ο </w:t>
      </w:r>
      <w:r>
        <w:rPr>
          <w:rFonts w:eastAsia="Times New Roman" w:cs="Times New Roman"/>
          <w:szCs w:val="24"/>
        </w:rPr>
        <w:t>Πρωθυπουργός εχθές και βγάζει ένα διάγγελμα. Η κριτική μου για το διάγγελμα αυτό θα είναι να ανατρέξω στις δηλώσεις που είχε κάνει ο τωρινός Πρωθυπουργός και με…</w:t>
      </w:r>
    </w:p>
    <w:p w14:paraId="488C4F4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με αυτό θα κλείσετε, κύριε συνάδελφε, έτσι; </w:t>
      </w:r>
    </w:p>
    <w:p w14:paraId="488C4F4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Μ</w:t>
      </w:r>
      <w:r>
        <w:rPr>
          <w:rFonts w:eastAsia="Times New Roman" w:cs="Times New Roman"/>
          <w:b/>
          <w:szCs w:val="24"/>
        </w:rPr>
        <w:t xml:space="preserve">ΕΓΑΛΟΜΥΣΤΑΚΑΣ: </w:t>
      </w:r>
      <w:r>
        <w:rPr>
          <w:rFonts w:eastAsia="Times New Roman" w:cs="Times New Roman"/>
          <w:szCs w:val="24"/>
        </w:rPr>
        <w:t>Θα χρειαστώ ελάχιστο χρόνο, κύριε Πρόεδρε.</w:t>
      </w:r>
    </w:p>
    <w:p w14:paraId="488C4F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έχετε την ανοχή</w:t>
      </w:r>
      <w:r>
        <w:rPr>
          <w:rFonts w:eastAsia="Times New Roman" w:cs="Times New Roman"/>
          <w:szCs w:val="24"/>
        </w:rPr>
        <w:t>…</w:t>
      </w:r>
    </w:p>
    <w:p w14:paraId="488C4F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Πολύ ωραία</w:t>
      </w:r>
      <w:r>
        <w:rPr>
          <w:rFonts w:eastAsia="Times New Roman" w:cs="Times New Roman"/>
          <w:szCs w:val="24"/>
        </w:rPr>
        <w:t>!</w:t>
      </w:r>
    </w:p>
    <w:p w14:paraId="488C4F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 xml:space="preserve">αυτά </w:t>
      </w:r>
      <w:r>
        <w:rPr>
          <w:rFonts w:eastAsia="Times New Roman" w:cs="Times New Roman"/>
          <w:szCs w:val="24"/>
        </w:rPr>
        <w:t>που είχε πει το 2014 για τον κ. Σαμαρά, ο οποίος είχε δώσει ένα επίδομα 500 ευρώ</w:t>
      </w:r>
      <w:r>
        <w:rPr>
          <w:rFonts w:eastAsia="Times New Roman" w:cs="Times New Roman"/>
          <w:szCs w:val="24"/>
        </w:rPr>
        <w:t>,</w:t>
      </w:r>
      <w:r>
        <w:rPr>
          <w:rFonts w:eastAsia="Times New Roman" w:cs="Times New Roman"/>
          <w:szCs w:val="24"/>
        </w:rPr>
        <w:t xml:space="preserve"> ότι αυτά είναι ψίχ</w:t>
      </w:r>
      <w:r>
        <w:rPr>
          <w:rFonts w:eastAsia="Times New Roman" w:cs="Times New Roman"/>
          <w:szCs w:val="24"/>
        </w:rPr>
        <w:t>ουλα. «Είναι ψίχουλα» -είχε πει- «τους πήρατε το ψωμί από τα τραπέζια και τώρα τους εκμεταλλεύεστε». «Θίγετε την αξιοπρέπειά τους», αυτό είχε πει ο Πρωθυπουργός μας. Δεν λέμε ότι δεν πρέπει να δοθούν τα λεφτά αυτά, αλλά ελπίζουμε να μην είναι ένα προεκλογι</w:t>
      </w:r>
      <w:r>
        <w:rPr>
          <w:rFonts w:eastAsia="Times New Roman" w:cs="Times New Roman"/>
          <w:szCs w:val="24"/>
        </w:rPr>
        <w:t>κό τρικ και να είναι μόνο η αρχή, γιατί αυτό δεν λύνει το πρόβλημα σε κα</w:t>
      </w:r>
      <w:r>
        <w:rPr>
          <w:rFonts w:eastAsia="Times New Roman" w:cs="Times New Roman"/>
          <w:szCs w:val="24"/>
        </w:rPr>
        <w:t>μ</w:t>
      </w:r>
      <w:r>
        <w:rPr>
          <w:rFonts w:eastAsia="Times New Roman" w:cs="Times New Roman"/>
          <w:szCs w:val="24"/>
        </w:rPr>
        <w:t xml:space="preserve">μία περίπτωση. </w:t>
      </w:r>
    </w:p>
    <w:p w14:paraId="488C4F4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κλείσω, ο ελληνικός λαός προ πολλού έχει χάσει την εμπιστοσύνη του στο πολιτικό σύστημα. Βάζει χρόνια τώρα πλάτη για να ανακάμψει η ελληνική οικονομία. Όμως</w:t>
      </w:r>
      <w:r>
        <w:rPr>
          <w:rFonts w:eastAsia="Times New Roman" w:cs="Times New Roman"/>
          <w:szCs w:val="24"/>
        </w:rPr>
        <w:t xml:space="preserve"> πολύ φοβάμαι ότι εάν συνεχίσετε έτσι, ο ελληνικός λαός θα χάσει και την ελπίδα του και τότε χαθήκαμε όλοι μας.</w:t>
      </w:r>
    </w:p>
    <w:p w14:paraId="488C4F4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88C4F50"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88C4F5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πριν προ</w:t>
      </w:r>
      <w:r>
        <w:rPr>
          <w:rFonts w:eastAsia="Times New Roman" w:cs="Times New Roman"/>
          <w:szCs w:val="24"/>
        </w:rPr>
        <w:t xml:space="preserve">χωρήσουμε θέλω να σας ενημερώσω για κάτι, όντας πεπεισμένος ότι εκπροσωπώ τη συντριπτική πλειοψηφία των συναδέλφων από όλες σχεδόν τις πτέρυγες της Βουλής. </w:t>
      </w:r>
    </w:p>
    <w:p w14:paraId="488C4F5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Εχθές διέλαθε κατ’ αρχ</w:t>
      </w:r>
      <w:r>
        <w:rPr>
          <w:rFonts w:eastAsia="Times New Roman" w:cs="Times New Roman"/>
          <w:szCs w:val="24"/>
        </w:rPr>
        <w:t>άς</w:t>
      </w:r>
      <w:r>
        <w:rPr>
          <w:rFonts w:eastAsia="Times New Roman" w:cs="Times New Roman"/>
          <w:szCs w:val="24"/>
        </w:rPr>
        <w:t xml:space="preserve"> της δικής μου προσοχής, αλλά και των συναδέλφων</w:t>
      </w:r>
      <w:r>
        <w:rPr>
          <w:rFonts w:eastAsia="Times New Roman" w:cs="Times New Roman"/>
          <w:szCs w:val="24"/>
        </w:rPr>
        <w:t>,</w:t>
      </w:r>
      <w:r>
        <w:rPr>
          <w:rFonts w:eastAsia="Times New Roman" w:cs="Times New Roman"/>
          <w:szCs w:val="24"/>
        </w:rPr>
        <w:t xml:space="preserve"> που ήταν μέσα στην Αίθουσα, μια απίστευτης αγριότητας προσωπική επίθεση του κ. Κασιδιάρη προς τον Υπουργό κ. </w:t>
      </w:r>
      <w:proofErr w:type="spellStart"/>
      <w:r>
        <w:rPr>
          <w:rFonts w:eastAsia="Times New Roman" w:cs="Times New Roman"/>
          <w:szCs w:val="24"/>
        </w:rPr>
        <w:t>Τσακαλώτο</w:t>
      </w:r>
      <w:proofErr w:type="spellEnd"/>
      <w:r>
        <w:rPr>
          <w:rFonts w:eastAsia="Times New Roman" w:cs="Times New Roman"/>
          <w:szCs w:val="24"/>
        </w:rPr>
        <w:t>, ο οποίος ήταν και στα Έδρανα. Νομίζω ότι ομοφώνως καταδικάζουμε τέτοιες συμπεριφορές χωρίς κανένα απολύτως άλλοθι.</w:t>
      </w:r>
    </w:p>
    <w:p w14:paraId="488C4F5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ΜΑΝΤΑΣ: </w:t>
      </w:r>
      <w:r>
        <w:rPr>
          <w:rFonts w:eastAsia="Times New Roman" w:cs="Times New Roman"/>
          <w:szCs w:val="24"/>
        </w:rPr>
        <w:t>Απολ</w:t>
      </w:r>
      <w:r>
        <w:rPr>
          <w:rFonts w:eastAsia="Times New Roman" w:cs="Times New Roman"/>
          <w:szCs w:val="24"/>
        </w:rPr>
        <w:t>ύτως.</w:t>
      </w:r>
    </w:p>
    <w:p w14:paraId="488C4F5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Επίσης, ζητώ την ομόφωνη απόφασή σας, προκειμένου μονομερώς να ζητήσω να διαγραφεί η επαίσχυντη φράση από τα Πρακτικά. </w:t>
      </w:r>
    </w:p>
    <w:p w14:paraId="488C4F5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Μόνο; Να του επιβάλετε άλλη ποινή…</w:t>
      </w:r>
    </w:p>
    <w:p w14:paraId="488C4F56"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Όταν έχει</w:t>
      </w:r>
      <w:r>
        <w:rPr>
          <w:rFonts w:eastAsia="Times New Roman"/>
          <w:szCs w:val="24"/>
        </w:rPr>
        <w:t xml:space="preserve"> περάσει, κυρία συνάδελφε, αναδρομική ποινή το Προεδρείο δεν βάζει. Είναι άλλη η διαδικασία. Κατάλαβα τι λέτε, αλλά σας λέω αυτό</w:t>
      </w:r>
      <w:r>
        <w:rPr>
          <w:rFonts w:eastAsia="Times New Roman"/>
          <w:szCs w:val="24"/>
        </w:rPr>
        <w:t>,</w:t>
      </w:r>
      <w:r>
        <w:rPr>
          <w:rFonts w:eastAsia="Times New Roman"/>
          <w:szCs w:val="24"/>
        </w:rPr>
        <w:t xml:space="preserve"> για να είμαστε </w:t>
      </w:r>
      <w:proofErr w:type="spellStart"/>
      <w:r>
        <w:rPr>
          <w:rFonts w:eastAsia="Times New Roman"/>
          <w:szCs w:val="24"/>
        </w:rPr>
        <w:t>συνεννοημένοι</w:t>
      </w:r>
      <w:proofErr w:type="spellEnd"/>
      <w:r>
        <w:rPr>
          <w:rFonts w:eastAsia="Times New Roman"/>
          <w:szCs w:val="24"/>
        </w:rPr>
        <w:t xml:space="preserve">. Έτσι; Κλείνουμε το συγκεκριμένο θέμα εδώ και παρακαλώ τις κυρίες των Πρακτικών να το διορθώσουν </w:t>
      </w:r>
      <w:r>
        <w:rPr>
          <w:rFonts w:eastAsia="Times New Roman"/>
          <w:szCs w:val="24"/>
        </w:rPr>
        <w:t>και να μου το φέρουν σήμερα ή αύριο να το μονογράψω.</w:t>
      </w:r>
    </w:p>
    <w:p w14:paraId="488C4F57" w14:textId="77777777" w:rsidR="00FF101B" w:rsidRDefault="00202D30">
      <w:pPr>
        <w:spacing w:line="600" w:lineRule="auto"/>
        <w:ind w:firstLine="720"/>
        <w:contextualSpacing/>
        <w:jc w:val="both"/>
        <w:rPr>
          <w:rFonts w:eastAsia="Times New Roman"/>
          <w:szCs w:val="24"/>
        </w:rPr>
      </w:pPr>
      <w:r>
        <w:rPr>
          <w:rFonts w:eastAsia="Times New Roman"/>
          <w:szCs w:val="24"/>
        </w:rPr>
        <w:t>Προχωρούμε τώρα ως εξής: Θα μιλήσει η κ</w:t>
      </w:r>
      <w:r>
        <w:rPr>
          <w:rFonts w:eastAsia="Times New Roman"/>
          <w:szCs w:val="24"/>
        </w:rPr>
        <w:t>.</w:t>
      </w:r>
      <w:r>
        <w:rPr>
          <w:rFonts w:eastAsia="Times New Roman"/>
          <w:szCs w:val="24"/>
        </w:rPr>
        <w:t xml:space="preserve"> </w:t>
      </w:r>
      <w:proofErr w:type="spellStart"/>
      <w:r>
        <w:rPr>
          <w:rFonts w:eastAsia="Times New Roman"/>
          <w:szCs w:val="24"/>
        </w:rPr>
        <w:t>Σταμπουλή</w:t>
      </w:r>
      <w:proofErr w:type="spellEnd"/>
      <w:r>
        <w:rPr>
          <w:rFonts w:eastAsia="Times New Roman"/>
          <w:szCs w:val="24"/>
        </w:rPr>
        <w:t xml:space="preserve">, μετά ο κ. Παναγιωτόπουλος, μετά ο κ. </w:t>
      </w:r>
      <w:proofErr w:type="spellStart"/>
      <w:r>
        <w:rPr>
          <w:rFonts w:eastAsia="Times New Roman"/>
          <w:szCs w:val="24"/>
        </w:rPr>
        <w:t>Μπόλαρης</w:t>
      </w:r>
      <w:proofErr w:type="spellEnd"/>
      <w:r>
        <w:rPr>
          <w:rFonts w:eastAsia="Times New Roman"/>
          <w:szCs w:val="24"/>
        </w:rPr>
        <w:t>, αν έχει έλθει στην Αίθουσα –συμβαίνει καμμιά φορά ν</w:t>
      </w:r>
      <w:r>
        <w:rPr>
          <w:rFonts w:eastAsia="Times New Roman"/>
          <w:szCs w:val="24"/>
        </w:rPr>
        <w:t xml:space="preserve">α </w:t>
      </w:r>
      <w:r>
        <w:rPr>
          <w:rFonts w:eastAsia="Times New Roman"/>
          <w:szCs w:val="24"/>
        </w:rPr>
        <w:t xml:space="preserve">αργεί κάποιος συνάδελφος- και όσον αφορά τον κ. </w:t>
      </w:r>
      <w:r>
        <w:rPr>
          <w:rFonts w:eastAsia="Times New Roman"/>
          <w:szCs w:val="24"/>
        </w:rPr>
        <w:lastRenderedPageBreak/>
        <w:t>Καρ</w:t>
      </w:r>
      <w:r>
        <w:rPr>
          <w:rFonts w:eastAsia="Times New Roman"/>
          <w:szCs w:val="24"/>
        </w:rPr>
        <w:t xml:space="preserve">αγκούνη, έχει γίνει αμοιβαία μετάθεση με τον κ. Παναγιωτόπουλο. Εφόσον δεν έλθει ο κ. </w:t>
      </w:r>
      <w:proofErr w:type="spellStart"/>
      <w:r>
        <w:rPr>
          <w:rFonts w:eastAsia="Times New Roman"/>
          <w:szCs w:val="24"/>
        </w:rPr>
        <w:t>Μπόλαρης</w:t>
      </w:r>
      <w:proofErr w:type="spellEnd"/>
      <w:r>
        <w:rPr>
          <w:rFonts w:eastAsia="Times New Roman"/>
          <w:szCs w:val="24"/>
        </w:rPr>
        <w:t>, θα μιλήσει ο κ. Σταμάτης, που υπομονετικά αναμένει μέσα στην Αίθουσα, μετά ο Υπουργός Υγείας</w:t>
      </w:r>
      <w:r>
        <w:rPr>
          <w:rFonts w:eastAsia="Times New Roman"/>
          <w:szCs w:val="24"/>
        </w:rPr>
        <w:t xml:space="preserve"> </w:t>
      </w:r>
      <w:r>
        <w:rPr>
          <w:rFonts w:eastAsia="Times New Roman"/>
          <w:szCs w:val="24"/>
        </w:rPr>
        <w:t>κ. Ξανθός και θα συνεχίσουμε με τρεις-τέσσερις Βουλευτές και με την</w:t>
      </w:r>
      <w:r>
        <w:rPr>
          <w:rFonts w:eastAsia="Times New Roman"/>
          <w:szCs w:val="24"/>
        </w:rPr>
        <w:t xml:space="preserve"> Υπουργό Εργασίας</w:t>
      </w:r>
      <w:r>
        <w:rPr>
          <w:rFonts w:eastAsia="Times New Roman"/>
          <w:szCs w:val="24"/>
        </w:rPr>
        <w:t xml:space="preserve"> κ.</w:t>
      </w:r>
      <w:r>
        <w:rPr>
          <w:rFonts w:eastAsia="Times New Roman"/>
          <w:szCs w:val="24"/>
        </w:rPr>
        <w:t xml:space="preserve"> Φωτίου, που την αναμένουμε να έλθει, για να της δώσουμε τον λόγο.</w:t>
      </w:r>
    </w:p>
    <w:p w14:paraId="488C4F5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Σταμπουλή</w:t>
      </w:r>
      <w:proofErr w:type="spellEnd"/>
      <w:r>
        <w:rPr>
          <w:rFonts w:eastAsia="Times New Roman"/>
          <w:szCs w:val="24"/>
        </w:rPr>
        <w:t>, έχετε τον λόγο.</w:t>
      </w:r>
    </w:p>
    <w:p w14:paraId="488C4F59" w14:textId="77777777" w:rsidR="00FF101B" w:rsidRDefault="00202D30">
      <w:pPr>
        <w:spacing w:line="600" w:lineRule="auto"/>
        <w:ind w:firstLine="720"/>
        <w:contextualSpacing/>
        <w:jc w:val="both"/>
        <w:rPr>
          <w:rFonts w:eastAsia="Times New Roman"/>
          <w:szCs w:val="24"/>
        </w:rPr>
      </w:pPr>
      <w:r>
        <w:rPr>
          <w:rFonts w:eastAsia="Times New Roman"/>
          <w:b/>
          <w:szCs w:val="24"/>
        </w:rPr>
        <w:t>ΑΦΡΟΔΙΤΗ ΣΤΑΜΠΟΥΛΗ:</w:t>
      </w:r>
      <w:r>
        <w:rPr>
          <w:rFonts w:eastAsia="Times New Roman"/>
          <w:szCs w:val="24"/>
        </w:rPr>
        <w:t xml:space="preserve"> Ευχαριστώ, κύριε Πρόεδρε.</w:t>
      </w:r>
    </w:p>
    <w:p w14:paraId="488C4F5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Κυρίες και κύριε Υπουργέ, </w:t>
      </w:r>
      <w:proofErr w:type="spellStart"/>
      <w:r>
        <w:rPr>
          <w:rFonts w:eastAsia="Times New Roman"/>
          <w:szCs w:val="24"/>
        </w:rPr>
        <w:t>συνάδελφισσες</w:t>
      </w:r>
      <w:proofErr w:type="spellEnd"/>
      <w:r>
        <w:rPr>
          <w:rFonts w:eastAsia="Times New Roman"/>
          <w:szCs w:val="24"/>
        </w:rPr>
        <w:t xml:space="preserve"> και συνάδελφοι, η συζήτηση για τον </w:t>
      </w:r>
      <w:r>
        <w:rPr>
          <w:rFonts w:eastAsia="Times New Roman"/>
          <w:szCs w:val="24"/>
        </w:rPr>
        <w:t>π</w:t>
      </w:r>
      <w:r>
        <w:rPr>
          <w:rFonts w:eastAsia="Times New Roman"/>
          <w:szCs w:val="24"/>
        </w:rPr>
        <w:t xml:space="preserve">ροϋπολογισμό του 2017 δεν μπορεί παρά να διεξάγεται υπό το φως των χθεσινών εξαγγελιών του Πρωθυπουργού και υπό το φως της απόφασης του </w:t>
      </w:r>
      <w:proofErr w:type="spellStart"/>
      <w:r>
        <w:rPr>
          <w:rFonts w:eastAsia="Times New Roman"/>
          <w:szCs w:val="24"/>
          <w:lang w:val="en-US"/>
        </w:rPr>
        <w:t>Eurogroup</w:t>
      </w:r>
      <w:proofErr w:type="spellEnd"/>
      <w:r>
        <w:rPr>
          <w:rFonts w:eastAsia="Times New Roman"/>
          <w:szCs w:val="24"/>
        </w:rPr>
        <w:t xml:space="preserve"> των προηγούμενων ημερών.</w:t>
      </w:r>
    </w:p>
    <w:p w14:paraId="488C4F5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Είτε θέλει να το παραδεχθεί η Αντιπολίτευση είτε όχι, το χρέος </w:t>
      </w:r>
      <w:r>
        <w:rPr>
          <w:rFonts w:eastAsia="Times New Roman"/>
          <w:szCs w:val="24"/>
        </w:rPr>
        <w:t xml:space="preserve">θα </w:t>
      </w:r>
      <w:r>
        <w:rPr>
          <w:rFonts w:eastAsia="Times New Roman"/>
          <w:szCs w:val="24"/>
        </w:rPr>
        <w:t>ελαφρύνει κατά 21,8</w:t>
      </w:r>
      <w:r>
        <w:rPr>
          <w:rFonts w:eastAsia="Times New Roman"/>
          <w:szCs w:val="24"/>
        </w:rPr>
        <w:t xml:space="preserve">% ή κατά 45 δισεκατομμύρια χωρίς </w:t>
      </w:r>
      <w:r>
        <w:rPr>
          <w:rFonts w:eastAsia="Times New Roman"/>
          <w:szCs w:val="24"/>
          <w:lang w:val="en-US"/>
        </w:rPr>
        <w:t>PSI</w:t>
      </w:r>
      <w:r>
        <w:rPr>
          <w:rFonts w:eastAsia="Times New Roman"/>
          <w:szCs w:val="24"/>
        </w:rPr>
        <w:t xml:space="preserve">, χωρίς εγκληματικό κούρεμα των αποθεματικών των ταμείων των εκπαιδευτικών και </w:t>
      </w:r>
      <w:r>
        <w:rPr>
          <w:rFonts w:eastAsia="Times New Roman"/>
          <w:szCs w:val="24"/>
        </w:rPr>
        <w:lastRenderedPageBreak/>
        <w:t xml:space="preserve">νοσηλευτικών ιδρυμάτων ούτε, βέβαια, των αποταμιεύσεων των </w:t>
      </w:r>
      <w:proofErr w:type="spellStart"/>
      <w:r>
        <w:rPr>
          <w:rFonts w:eastAsia="Times New Roman"/>
          <w:szCs w:val="24"/>
        </w:rPr>
        <w:t>μικροομολογιούχων</w:t>
      </w:r>
      <w:proofErr w:type="spellEnd"/>
      <w:r>
        <w:rPr>
          <w:rFonts w:eastAsia="Times New Roman"/>
          <w:szCs w:val="24"/>
        </w:rPr>
        <w:t xml:space="preserve">. </w:t>
      </w:r>
    </w:p>
    <w:p w14:paraId="488C4F5C" w14:textId="77777777" w:rsidR="00FF101B" w:rsidRDefault="00202D30">
      <w:pPr>
        <w:spacing w:line="600" w:lineRule="auto"/>
        <w:ind w:firstLine="720"/>
        <w:contextualSpacing/>
        <w:jc w:val="both"/>
        <w:rPr>
          <w:rFonts w:eastAsia="Times New Roman"/>
          <w:szCs w:val="24"/>
        </w:rPr>
      </w:pPr>
      <w:r>
        <w:rPr>
          <w:rFonts w:eastAsia="Times New Roman"/>
          <w:szCs w:val="24"/>
        </w:rPr>
        <w:t>Αν σας φαίνεται δυσβάσταχτο το πλεόνασμα 3,5%, που όντως προϋπ</w:t>
      </w:r>
      <w:r>
        <w:rPr>
          <w:rFonts w:eastAsia="Times New Roman"/>
          <w:szCs w:val="24"/>
        </w:rPr>
        <w:t xml:space="preserve">οθέτει δυσπρόσιτους ρυθμούς ανάπτυξης, γι’ αυτό και υπάρχει αντιπρόταση για 2,5% συν </w:t>
      </w:r>
      <w:r>
        <w:rPr>
          <w:rFonts w:eastAsia="Times New Roman"/>
          <w:szCs w:val="24"/>
        </w:rPr>
        <w:t>1%</w:t>
      </w:r>
      <w:r>
        <w:rPr>
          <w:rFonts w:eastAsia="Times New Roman"/>
          <w:szCs w:val="24"/>
        </w:rPr>
        <w:t>, όπου το 1% επιστρέφεται στους μικρομεσαίους από τους φόρους και τις εισφορές, των οποίων θα έπρεπε να αποσπαστεί, αντιπρόταση με την οποία ακόμα δεν μας είπατε αν συμφ</w:t>
      </w:r>
      <w:r>
        <w:rPr>
          <w:rFonts w:eastAsia="Times New Roman"/>
          <w:szCs w:val="24"/>
        </w:rPr>
        <w:t>ωνείτε ή όχι</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α πρέπει να μας εξηγήσ</w:t>
      </w:r>
      <w:r>
        <w:rPr>
          <w:rFonts w:eastAsia="Times New Roman"/>
          <w:szCs w:val="24"/>
        </w:rPr>
        <w:t>ε</w:t>
      </w:r>
      <w:r>
        <w:rPr>
          <w:rFonts w:eastAsia="Times New Roman"/>
          <w:szCs w:val="24"/>
        </w:rPr>
        <w:t>τε πώς γίνεται το μείον 0,25% του 2015, το 0,5% του 2016, το 1,75% του 2017 και το 3,5% του 2018 να είναι πιο δυσβάσταχτο από το 3% του 2015, το 4,5% του 2016, το 4,5% του 2017 και το 4,5% του 2018, που εσείς είχατε συ</w:t>
      </w:r>
      <w:r>
        <w:rPr>
          <w:rFonts w:eastAsia="Times New Roman"/>
          <w:szCs w:val="24"/>
        </w:rPr>
        <w:t>μφωνήσει, με προβλεπόμενη ανάπτυξη 2,9%, όπως ψέλλισε χθες ο Κοινοβουλευτικός Εκπρόσωπος της Νέας Δημοκρατίας, χωρίς να τολμήσει να πει πόση ήταν</w:t>
      </w:r>
      <w:r>
        <w:rPr>
          <w:rFonts w:eastAsia="Times New Roman"/>
          <w:szCs w:val="24"/>
        </w:rPr>
        <w:t>,</w:t>
      </w:r>
      <w:r>
        <w:rPr>
          <w:rFonts w:eastAsia="Times New Roman"/>
          <w:szCs w:val="24"/>
        </w:rPr>
        <w:t xml:space="preserve"> στ’ αλήθεια</w:t>
      </w:r>
      <w:r>
        <w:rPr>
          <w:rFonts w:eastAsia="Times New Roman"/>
          <w:szCs w:val="24"/>
        </w:rPr>
        <w:t>,</w:t>
      </w:r>
      <w:r>
        <w:rPr>
          <w:rFonts w:eastAsia="Times New Roman"/>
          <w:szCs w:val="24"/>
        </w:rPr>
        <w:t xml:space="preserve"> η αρνητική ανάπτυξη που πέτυχε η </w:t>
      </w:r>
      <w:r>
        <w:rPr>
          <w:rFonts w:eastAsia="Times New Roman"/>
          <w:szCs w:val="24"/>
        </w:rPr>
        <w:t>σ</w:t>
      </w:r>
      <w:r>
        <w:rPr>
          <w:rFonts w:eastAsia="Times New Roman"/>
          <w:szCs w:val="24"/>
        </w:rPr>
        <w:t xml:space="preserve">υγκυβέρνησή τους με το ΠΑΣΟΚ, λες </w:t>
      </w:r>
      <w:r>
        <w:rPr>
          <w:rFonts w:eastAsia="Times New Roman"/>
          <w:szCs w:val="24"/>
        </w:rPr>
        <w:lastRenderedPageBreak/>
        <w:t>και μπορεί να ξεχαστεί το σπ</w:t>
      </w:r>
      <w:r>
        <w:rPr>
          <w:rFonts w:eastAsia="Times New Roman"/>
          <w:szCs w:val="24"/>
        </w:rPr>
        <w:t>ιράλ της ύφεσης, στο οποίο βύθισαν την οικονομία επί τέσσερα χρόνια.</w:t>
      </w:r>
    </w:p>
    <w:p w14:paraId="488C4F5D" w14:textId="77777777" w:rsidR="00FF101B" w:rsidRDefault="00202D30">
      <w:pPr>
        <w:spacing w:line="600" w:lineRule="auto"/>
        <w:ind w:firstLine="720"/>
        <w:contextualSpacing/>
        <w:jc w:val="both"/>
        <w:rPr>
          <w:rFonts w:eastAsia="Times New Roman"/>
          <w:szCs w:val="24"/>
        </w:rPr>
      </w:pPr>
      <w:r>
        <w:rPr>
          <w:rFonts w:eastAsia="Times New Roman"/>
          <w:szCs w:val="24"/>
        </w:rPr>
        <w:t>Μπορεί η αριστεία και τα πολλά πτυχία μαζεμένα σε σύντομο χρονικό διάστημα να σε κάνουν να μπερδεύεις λίγο τους φιλοσόφους της Γαλλικής Επανάστασης, αλλά δεν μπορεί να σε εμποδίζουν να συ</w:t>
      </w:r>
      <w:r>
        <w:rPr>
          <w:rFonts w:eastAsia="Times New Roman"/>
          <w:szCs w:val="24"/>
        </w:rPr>
        <w:t>γκρίνεις μεγέθη της απλής αριθμητικής.</w:t>
      </w:r>
    </w:p>
    <w:p w14:paraId="488C4F5E" w14:textId="77777777" w:rsidR="00FF101B" w:rsidRDefault="00202D30">
      <w:pPr>
        <w:spacing w:line="600" w:lineRule="auto"/>
        <w:ind w:firstLine="720"/>
        <w:contextualSpacing/>
        <w:jc w:val="both"/>
        <w:rPr>
          <w:rFonts w:eastAsia="Times New Roman"/>
          <w:szCs w:val="24"/>
        </w:rPr>
      </w:pPr>
      <w:r>
        <w:rPr>
          <w:rFonts w:eastAsia="Times New Roman"/>
          <w:szCs w:val="24"/>
        </w:rPr>
        <w:t>Όσο για την πιθανότητα παράτασης της δέσμευσης για πλεόνασμα μετά το 2018, που κάνει τους ομιλητές της Αξιωματικής Αντιπολίτευσης να μας επισημαίνουν ότι ο πολιτικός μας χρόνος τελειώνει το 2019, η είδηση δεν είναι ότ</w:t>
      </w:r>
      <w:r>
        <w:rPr>
          <w:rFonts w:eastAsia="Times New Roman"/>
          <w:szCs w:val="24"/>
        </w:rPr>
        <w:t>ι δεν μας αναγνωρίζουν το δικαίωμα μιας μεσοπρόθεσμης δέσμευσης αυτοί που υποθήκευσαν το μέλλον της χώρας για δεκαετίες, αλλά ότι μας αναγνωρίζουν πολιτικό χρόνο ως το 2019, όσο λέει το Σύνταγμα δηλαδή, αυτοί που τον Γενάρη του 2015 περίμεναν η αριστερή πα</w:t>
      </w:r>
      <w:r>
        <w:rPr>
          <w:rFonts w:eastAsia="Times New Roman"/>
          <w:szCs w:val="24"/>
        </w:rPr>
        <w:t>ρένθεση να κλείσει στο τέλος Φλεβάρη και τον Σεπτέμβρη ευελπιστούσαν να μη βγάλουμε τη χρονιά.</w:t>
      </w:r>
    </w:p>
    <w:p w14:paraId="488C4F5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Δεν κλείνει, λοιπόν, η αριστερή παρένθεση και δεν είναι προεκλογική η εξαγγελία, η απόφαση του Πρωθυπουργού για παροχή 617.000.000 ευρώ σε ένα εκατομμύριο εξακόσ</w:t>
      </w:r>
      <w:r>
        <w:rPr>
          <w:rFonts w:eastAsia="Times New Roman"/>
          <w:szCs w:val="24"/>
        </w:rPr>
        <w:t>ιες χιλιάδες συνταξιούχους με σύνταξη κάτω των 830 ευρώ, ποσό πολλαπλάσιο των περικοπών του ΕΚΑΣ και, μάλιστα, με αντίστροφη κατανομή, ώστε να πάρουν περισσότερα αυτοί και αυτές που έχουν μεγαλύτερη ανάγκη. Είναι πραγματοποίηση των δεσμεύσε</w:t>
      </w:r>
      <w:r>
        <w:rPr>
          <w:rFonts w:eastAsia="Times New Roman"/>
          <w:szCs w:val="24"/>
        </w:rPr>
        <w:t>ώ</w:t>
      </w:r>
      <w:r>
        <w:rPr>
          <w:rFonts w:eastAsia="Times New Roman"/>
          <w:szCs w:val="24"/>
        </w:rPr>
        <w:t>ν μας για υποστ</w:t>
      </w:r>
      <w:r>
        <w:rPr>
          <w:rFonts w:eastAsia="Times New Roman"/>
          <w:szCs w:val="24"/>
        </w:rPr>
        <w:t>ήριξη αυτών που χτυπήθηκαν πιο άγρια από την κρίση.</w:t>
      </w:r>
    </w:p>
    <w:p w14:paraId="488C4F60" w14:textId="77777777" w:rsidR="00FF101B" w:rsidRDefault="00202D30">
      <w:pPr>
        <w:spacing w:line="600" w:lineRule="auto"/>
        <w:ind w:firstLine="720"/>
        <w:contextualSpacing/>
        <w:jc w:val="both"/>
        <w:rPr>
          <w:rFonts w:eastAsia="Times New Roman"/>
          <w:szCs w:val="24"/>
        </w:rPr>
      </w:pPr>
      <w:r>
        <w:rPr>
          <w:rFonts w:eastAsia="Times New Roman"/>
          <w:szCs w:val="24"/>
        </w:rPr>
        <w:t>Προεκλογική εξαγγελία έσπευσαν να καταγγείλουν χθες ότι είναι οι κάθε λογής «</w:t>
      </w:r>
      <w:proofErr w:type="spellStart"/>
      <w:r>
        <w:rPr>
          <w:rFonts w:eastAsia="Times New Roman"/>
          <w:szCs w:val="24"/>
        </w:rPr>
        <w:t>Μαυρογιαλούροι</w:t>
      </w:r>
      <w:proofErr w:type="spellEnd"/>
      <w:r>
        <w:rPr>
          <w:rFonts w:eastAsia="Times New Roman"/>
          <w:szCs w:val="24"/>
        </w:rPr>
        <w:t>», προβάλλοντας σε μας τον δικό τους τρόπο σκέψης, και σήμερα μας είπαν ότι είναι ψέμα.</w:t>
      </w:r>
    </w:p>
    <w:p w14:paraId="488C4F61" w14:textId="77777777" w:rsidR="00FF101B" w:rsidRDefault="00202D30">
      <w:pPr>
        <w:spacing w:line="600" w:lineRule="auto"/>
        <w:ind w:firstLine="720"/>
        <w:contextualSpacing/>
        <w:jc w:val="both"/>
        <w:rPr>
          <w:rFonts w:eastAsia="Times New Roman"/>
          <w:szCs w:val="24"/>
        </w:rPr>
      </w:pPr>
      <w:r>
        <w:rPr>
          <w:rFonts w:eastAsia="Times New Roman"/>
          <w:szCs w:val="24"/>
        </w:rPr>
        <w:t>Πείτε το σε αυτούς τους α</w:t>
      </w:r>
      <w:r>
        <w:rPr>
          <w:rFonts w:eastAsia="Times New Roman"/>
          <w:szCs w:val="24"/>
        </w:rPr>
        <w:t xml:space="preserve">νθρώπους που θα πάρουν τα χρήματα, θα πληρώσουν κάποιον λογαριασμό που εκκρεμεί και θα περάσουν λίγο καλύτερα τα Χριστούγεννα και στα μαγαζιά της γειτονιάς, όπου θα πάνε να </w:t>
      </w:r>
      <w:r>
        <w:rPr>
          <w:rFonts w:eastAsia="Times New Roman"/>
          <w:szCs w:val="24"/>
        </w:rPr>
        <w:lastRenderedPageBreak/>
        <w:t xml:space="preserve">ξοδέψουν τα λεφτά που θα τους μείνουν, γιατί αυτοί, ξέρετε, δεν θα τα βάλουν σε </w:t>
      </w:r>
      <w:r>
        <w:rPr>
          <w:rFonts w:eastAsia="Times New Roman"/>
          <w:szCs w:val="24"/>
          <w:lang w:val="en-US"/>
        </w:rPr>
        <w:t>off</w:t>
      </w:r>
      <w:r>
        <w:rPr>
          <w:rFonts w:eastAsia="Times New Roman"/>
          <w:szCs w:val="24"/>
          <w:lang w:val="en-US"/>
        </w:rPr>
        <w:t>shore</w:t>
      </w:r>
      <w:r>
        <w:rPr>
          <w:rFonts w:eastAsia="Times New Roman"/>
          <w:szCs w:val="24"/>
        </w:rPr>
        <w:t>,</w:t>
      </w:r>
      <w:r>
        <w:rPr>
          <w:rFonts w:eastAsia="Times New Roman"/>
          <w:szCs w:val="24"/>
        </w:rPr>
        <w:t xml:space="preserve"> ούτε θα αγοράσουν σύνθετα τραπεζικά προϊόντα.</w:t>
      </w:r>
    </w:p>
    <w:p w14:paraId="488C4F6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Σας ενοχλεί η πραγματοποίηση των δεσμεύσεών μας για το ταξικό πρόσημο που θα έχει η δική μας πολιτική κατανομής διαθέσιμων ποσών, </w:t>
      </w:r>
      <w:r>
        <w:rPr>
          <w:rFonts w:eastAsia="Times New Roman"/>
          <w:szCs w:val="24"/>
        </w:rPr>
        <w:t>τα οποία</w:t>
      </w:r>
      <w:r>
        <w:rPr>
          <w:rFonts w:eastAsia="Times New Roman"/>
          <w:szCs w:val="24"/>
        </w:rPr>
        <w:t>, ας το τονίσουμε, είναι διαθέσιμα χάρη στην απόδοση των μη παραμ</w:t>
      </w:r>
      <w:r>
        <w:rPr>
          <w:rFonts w:eastAsia="Times New Roman"/>
          <w:szCs w:val="24"/>
        </w:rPr>
        <w:t xml:space="preserve">ετρικών μέτρων, αυτών που εσείς λέτε ότι δεν παίρνουμε και οι θεσμοί δεν </w:t>
      </w:r>
      <w:proofErr w:type="spellStart"/>
      <w:r>
        <w:rPr>
          <w:rFonts w:eastAsia="Times New Roman"/>
          <w:szCs w:val="24"/>
        </w:rPr>
        <w:t>πολυπιστεύουν</w:t>
      </w:r>
      <w:proofErr w:type="spellEnd"/>
      <w:r>
        <w:rPr>
          <w:rFonts w:eastAsia="Times New Roman"/>
          <w:szCs w:val="24"/>
        </w:rPr>
        <w:t xml:space="preserve"> ότι μπορούμε να πάρουμε, γι’ αυτό και δεν τα συνυπολογίζουν στα συμφωνημένα πλεονάσματα, μέτρων που περιορίζουν τη φοροδιαφυγή, την απώλεια ενδοκοινοτικού ΦΠΑ και το λαθ</w:t>
      </w:r>
      <w:r>
        <w:rPr>
          <w:rFonts w:eastAsia="Times New Roman"/>
          <w:szCs w:val="24"/>
        </w:rPr>
        <w:t>ρεμπόριο, μέτρων όπως αυτά που, επιτέλους, εφαρμόζονται στον Προμαχώνα Σερρών, σύμφωνα με τις επί δεκαετίες υποδείξεις των τελωνειακών. Εκεί, επιτέλους, τοποθετήθηκε από την Κυβέρνησή μας η γεφυροπλάστιγγα, την οποία σας δώρισε η Ελληνική Συνομοσπονδία Εμπ</w:t>
      </w:r>
      <w:r>
        <w:rPr>
          <w:rFonts w:eastAsia="Times New Roman"/>
          <w:szCs w:val="24"/>
        </w:rPr>
        <w:t xml:space="preserve">ορίου και Επιχειρηματικότητας στα μέσα του ’14, διότι οι κυβερνήσεις σας αρνιόντουσαν </w:t>
      </w:r>
      <w:r>
        <w:rPr>
          <w:rFonts w:eastAsia="Times New Roman"/>
          <w:szCs w:val="24"/>
        </w:rPr>
        <w:lastRenderedPageBreak/>
        <w:t>να την αγοράσουν και όταν τους τη δώρισαν, ολιγώρησαν να την εγκαταστήσουν, ενώ έβγαλε τα λεφτά της μέσα στο πρώτο δεκαήμερο λειτουργίας της, όπως ήταν αναμενόμενο.</w:t>
      </w:r>
    </w:p>
    <w:p w14:paraId="488C4F63" w14:textId="77777777" w:rsidR="00FF101B" w:rsidRDefault="00202D30">
      <w:pPr>
        <w:spacing w:line="600" w:lineRule="auto"/>
        <w:ind w:firstLine="720"/>
        <w:contextualSpacing/>
        <w:jc w:val="both"/>
        <w:rPr>
          <w:rFonts w:eastAsia="Times New Roman"/>
          <w:szCs w:val="24"/>
        </w:rPr>
      </w:pPr>
      <w:r>
        <w:rPr>
          <w:rFonts w:eastAsia="Times New Roman"/>
          <w:szCs w:val="24"/>
        </w:rPr>
        <w:t>Και έ</w:t>
      </w:r>
      <w:r>
        <w:rPr>
          <w:rFonts w:eastAsia="Times New Roman"/>
          <w:szCs w:val="24"/>
        </w:rPr>
        <w:t>χει και πρόσημο φύλου η απόφαση αυτή του Πρωθυπουργού, διότι, ως γνωστόν, η φτώχ</w:t>
      </w:r>
      <w:r>
        <w:rPr>
          <w:rFonts w:eastAsia="Times New Roman"/>
          <w:szCs w:val="24"/>
        </w:rPr>
        <w:t>ε</w:t>
      </w:r>
      <w:r>
        <w:rPr>
          <w:rFonts w:eastAsia="Times New Roman"/>
          <w:szCs w:val="24"/>
        </w:rPr>
        <w:t>ια είναι γένους θηλυκού, ειδικά πάνω από τα εξήντα πέντε: 15,2% για τις γυναίκες και 11,9% για τους άντρες.</w:t>
      </w:r>
    </w:p>
    <w:p w14:paraId="488C4F6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Γένους θηλυκού είναι και η ανεργία, γι’ αυτό αντιλαμβανόμαστε πόση </w:t>
      </w:r>
      <w:r>
        <w:rPr>
          <w:rFonts w:eastAsia="Times New Roman"/>
          <w:szCs w:val="24"/>
        </w:rPr>
        <w:t xml:space="preserve">αξία έχουν τα </w:t>
      </w:r>
      <w:r>
        <w:rPr>
          <w:rFonts w:eastAsia="Times New Roman"/>
          <w:szCs w:val="24"/>
          <w:lang w:val="en-US"/>
        </w:rPr>
        <w:t>voucher</w:t>
      </w:r>
      <w:r>
        <w:rPr>
          <w:rFonts w:eastAsia="Times New Roman"/>
          <w:szCs w:val="24"/>
        </w:rPr>
        <w:t xml:space="preserve"> που επιτρέπουν στις άνεργες μητέρες να αφήνουν τα παιδιά τους σε παιδικούς και βρεφονηπιακούς σταθμούς, ώστε να μπορέσουν να ψάξουν για δουλειά.</w:t>
      </w:r>
    </w:p>
    <w:p w14:paraId="488C4F6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Γένους θηλυκού είναι και τα θύματα της </w:t>
      </w:r>
      <w:proofErr w:type="spellStart"/>
      <w:r>
        <w:rPr>
          <w:rFonts w:eastAsia="Times New Roman"/>
          <w:szCs w:val="24"/>
        </w:rPr>
        <w:t>έμφυλης</w:t>
      </w:r>
      <w:proofErr w:type="spellEnd"/>
      <w:r>
        <w:rPr>
          <w:rFonts w:eastAsia="Times New Roman"/>
          <w:szCs w:val="24"/>
        </w:rPr>
        <w:t xml:space="preserve"> βίας, ενδοοικογενειακής βίας, βιασμού, </w:t>
      </w:r>
      <w:r>
        <w:rPr>
          <w:rFonts w:eastAsia="Times New Roman"/>
          <w:szCs w:val="24"/>
          <w:lang w:val="en-US"/>
        </w:rPr>
        <w:t>tra</w:t>
      </w:r>
      <w:r>
        <w:rPr>
          <w:rFonts w:eastAsia="Times New Roman"/>
          <w:szCs w:val="24"/>
          <w:lang w:val="en-US"/>
        </w:rPr>
        <w:t>fficking</w:t>
      </w:r>
      <w:r>
        <w:rPr>
          <w:rFonts w:eastAsia="Times New Roman"/>
          <w:szCs w:val="24"/>
        </w:rPr>
        <w:t xml:space="preserve"> </w:t>
      </w:r>
      <w:r>
        <w:rPr>
          <w:rFonts w:eastAsia="Times New Roman"/>
          <w:szCs w:val="24"/>
        </w:rPr>
        <w:t xml:space="preserve">για </w:t>
      </w:r>
      <w:r>
        <w:rPr>
          <w:rFonts w:eastAsia="Times New Roman"/>
          <w:szCs w:val="24"/>
        </w:rPr>
        <w:t xml:space="preserve">σεξουαλική αλλά και εργασιακή εκμετάλλευση, σεξουαλικής παρενόχλησης στην εργασία, των οποίων η υποστήριξη συνεχίζεται μέσα από τα συμβουλευτικά κέντρα και τα κέντρα φιλοξενίας, αφού εξασφαλίστηκε η χρηματοδότηση από το ΕΣΠΑ για άλλα </w:t>
      </w:r>
      <w:r>
        <w:rPr>
          <w:rFonts w:eastAsia="Times New Roman"/>
          <w:szCs w:val="24"/>
        </w:rPr>
        <w:lastRenderedPageBreak/>
        <w:t>δ</w:t>
      </w:r>
      <w:r>
        <w:rPr>
          <w:rFonts w:eastAsia="Times New Roman"/>
          <w:szCs w:val="24"/>
        </w:rPr>
        <w:t>ύ</w:t>
      </w:r>
      <w:r>
        <w:rPr>
          <w:rFonts w:eastAsia="Times New Roman"/>
          <w:szCs w:val="24"/>
        </w:rPr>
        <w:t xml:space="preserve">ο </w:t>
      </w:r>
      <w:r>
        <w:rPr>
          <w:rFonts w:eastAsia="Times New Roman"/>
          <w:szCs w:val="24"/>
        </w:rPr>
        <w:t>χρόνια. Είναι μικροψυχία να μην αναγνωρίζετ</w:t>
      </w:r>
      <w:r>
        <w:rPr>
          <w:rFonts w:eastAsia="Times New Roman"/>
          <w:szCs w:val="24"/>
        </w:rPr>
        <w:t>ε</w:t>
      </w:r>
      <w:r>
        <w:rPr>
          <w:rFonts w:eastAsia="Times New Roman"/>
          <w:szCs w:val="24"/>
        </w:rPr>
        <w:t xml:space="preserve"> στον κ. </w:t>
      </w:r>
      <w:proofErr w:type="spellStart"/>
      <w:r>
        <w:rPr>
          <w:rFonts w:eastAsia="Times New Roman"/>
          <w:szCs w:val="24"/>
        </w:rPr>
        <w:t>Χαρίτση</w:t>
      </w:r>
      <w:proofErr w:type="spellEnd"/>
      <w:r>
        <w:rPr>
          <w:rFonts w:eastAsia="Times New Roman"/>
          <w:szCs w:val="24"/>
        </w:rPr>
        <w:t xml:space="preserve"> ότι επί των ημερών του το ΕΣΠΑ </w:t>
      </w:r>
      <w:proofErr w:type="spellStart"/>
      <w:r>
        <w:rPr>
          <w:rFonts w:eastAsia="Times New Roman"/>
          <w:szCs w:val="24"/>
        </w:rPr>
        <w:t>απορροφάται</w:t>
      </w:r>
      <w:proofErr w:type="spellEnd"/>
      <w:r>
        <w:rPr>
          <w:rFonts w:eastAsia="Times New Roman"/>
          <w:szCs w:val="24"/>
        </w:rPr>
        <w:t xml:space="preserve"> μέχρι λεπτού. Επίσης, υπάρχει πρόβλεψη, για τα κέντρα αυτά, να δέχονται και γυναίκες πρόσφυγες θύματα βίας.</w:t>
      </w:r>
    </w:p>
    <w:p w14:paraId="488C4F66" w14:textId="77777777" w:rsidR="00FF101B" w:rsidRDefault="00202D30">
      <w:pPr>
        <w:spacing w:line="600" w:lineRule="auto"/>
        <w:ind w:firstLine="720"/>
        <w:contextualSpacing/>
        <w:jc w:val="both"/>
        <w:rPr>
          <w:rFonts w:eastAsia="Times New Roman"/>
          <w:szCs w:val="24"/>
        </w:rPr>
      </w:pPr>
      <w:r>
        <w:rPr>
          <w:rFonts w:eastAsia="Times New Roman"/>
          <w:szCs w:val="24"/>
        </w:rPr>
        <w:t>Με την υπογραφή τον Σεπτέμβριο της κοινής υπ</w:t>
      </w:r>
      <w:r>
        <w:rPr>
          <w:rFonts w:eastAsia="Times New Roman"/>
          <w:szCs w:val="24"/>
        </w:rPr>
        <w:t>ουργικής απόφασης των Υπουργών Εξωτερικών και Εργασίας για τη σύσταση και λειτουργία Εθνικού Συστήματος Αναγνώρισης και Παραπομπής Θυμάτων Εμπορίας Ανθρώπων εξασφαλίζεται, πέραν των άλλων, η προστασία του Εθνικού Κέντρου Κοινωνικής Αλληλεγγύης για τα πρόσω</w:t>
      </w:r>
      <w:r>
        <w:rPr>
          <w:rFonts w:eastAsia="Times New Roman"/>
          <w:szCs w:val="24"/>
        </w:rPr>
        <w:t>πα αυτά, στην συντριπτική τους πλειοψηφία γυναίκες.</w:t>
      </w:r>
    </w:p>
    <w:p w14:paraId="488C4F67" w14:textId="77777777" w:rsidR="00FF101B" w:rsidRDefault="00202D30">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488C4F68" w14:textId="77777777" w:rsidR="00FF101B" w:rsidRDefault="00202D30">
      <w:pPr>
        <w:spacing w:line="600" w:lineRule="auto"/>
        <w:ind w:firstLine="720"/>
        <w:contextualSpacing/>
        <w:jc w:val="both"/>
        <w:rPr>
          <w:rFonts w:eastAsia="Times New Roman"/>
          <w:szCs w:val="24"/>
        </w:rPr>
      </w:pPr>
      <w:r>
        <w:rPr>
          <w:rFonts w:eastAsia="Times New Roman"/>
          <w:szCs w:val="24"/>
        </w:rPr>
        <w:t>Λίγα δευτερόλεπτα, σας παρακαλώ, κύριε Πρόεδρε.</w:t>
      </w:r>
    </w:p>
    <w:p w14:paraId="488C4F69"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Συνεχίστε.</w:t>
      </w:r>
    </w:p>
    <w:p w14:paraId="488C4F6A"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ΑΦΡΟΔΙΤΗ ΣΤΑΜΠΟΥΛΗ:</w:t>
      </w:r>
      <w:r>
        <w:rPr>
          <w:rFonts w:eastAsia="Times New Roman"/>
          <w:szCs w:val="24"/>
        </w:rPr>
        <w:t xml:space="preserve"> Γένους </w:t>
      </w:r>
      <w:r>
        <w:rPr>
          <w:rFonts w:eastAsia="Times New Roman"/>
          <w:szCs w:val="24"/>
        </w:rPr>
        <w:t xml:space="preserve">θηλυκού είναι και </w:t>
      </w:r>
      <w:r>
        <w:rPr>
          <w:rFonts w:eastAsia="Times New Roman"/>
          <w:szCs w:val="24"/>
        </w:rPr>
        <w:t xml:space="preserve">η </w:t>
      </w:r>
      <w:r>
        <w:rPr>
          <w:rFonts w:eastAsia="Times New Roman"/>
          <w:szCs w:val="24"/>
        </w:rPr>
        <w:t>πιο σκοτεινή περιοχή της σκοτεινής πλευράς του φεγγαριού, εκεί που κατοικούν όσοι η δικαιοσύνη θεώρησε ότι κάποια πράξη τους την πρόσβαλε και που αυτή η Κυβέρνηση δεν παύει να προσπαθεί να βελτιώσει τη ζωή τους, όχι μόνο με τα μέτρα απο</w:t>
      </w:r>
      <w:r>
        <w:rPr>
          <w:rFonts w:eastAsia="Times New Roman"/>
          <w:szCs w:val="24"/>
        </w:rPr>
        <w:t>συμφόρησης και τη νομοθεσία για τις μητέρες πολύ μικρών παιδιών, που επιτέλους πρέπει να τύχει ευρύτερης εφαρμογής, αλλά και με τα 3 εκατομμύρια ευρώ</w:t>
      </w:r>
      <w:r>
        <w:rPr>
          <w:rFonts w:eastAsia="Times New Roman"/>
          <w:szCs w:val="24"/>
        </w:rPr>
        <w:t>,</w:t>
      </w:r>
      <w:r>
        <w:rPr>
          <w:rFonts w:eastAsia="Times New Roman"/>
          <w:szCs w:val="24"/>
        </w:rPr>
        <w:t xml:space="preserve"> κατά τα οποία είναι αυξημένος ο προϋπολογισμός του Υπουργείου Δικαιοσύνης για τη βελτίωση των συνθηκών ζω</w:t>
      </w:r>
      <w:r>
        <w:rPr>
          <w:rFonts w:eastAsia="Times New Roman"/>
          <w:szCs w:val="24"/>
        </w:rPr>
        <w:t>ής το 2016, αρχίζοντας από τα στοιχειώδη, όπως η θέρμανση και το ζεστό νερό.</w:t>
      </w:r>
    </w:p>
    <w:p w14:paraId="488C4F6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Την ώρα που οι μικροπολιτικές σκοπιμότητες κάποιων προσπαθούν να στερήσουν από τις κρατούμενες του Κορυδαλλού ακόμα και τον χώρο </w:t>
      </w:r>
      <w:proofErr w:type="spellStart"/>
      <w:r>
        <w:rPr>
          <w:rFonts w:eastAsia="Times New Roman"/>
          <w:szCs w:val="24"/>
        </w:rPr>
        <w:t>προαυλισμού</w:t>
      </w:r>
      <w:proofErr w:type="spellEnd"/>
      <w:r>
        <w:rPr>
          <w:rFonts w:eastAsia="Times New Roman"/>
          <w:szCs w:val="24"/>
        </w:rPr>
        <w:t xml:space="preserve"> τους, ενώ ο ηθικός αυτουργός της ηθική</w:t>
      </w:r>
      <w:r>
        <w:rPr>
          <w:rFonts w:eastAsia="Times New Roman"/>
          <w:szCs w:val="24"/>
        </w:rPr>
        <w:t>ς</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εξόντωσης των πλήρως αθωωμένων οροθετικών γυναικών –αυτή η δίωξη κι </w:t>
      </w:r>
      <w:r>
        <w:rPr>
          <w:rFonts w:eastAsia="Times New Roman"/>
          <w:szCs w:val="24"/>
        </w:rPr>
        <w:lastRenderedPageBreak/>
        <w:t>αν ήταν διάκριση λόγω φύλου- γυρνά ανάμεσά μας και μας κουνά το δάχτυλο, το Υπουργείο αναδιοργανώνει την εκπαίδευση των κρατουμένων, κάνει την προεργασία για την ίδρυση γυν</w:t>
      </w:r>
      <w:r>
        <w:rPr>
          <w:rFonts w:eastAsia="Times New Roman"/>
          <w:szCs w:val="24"/>
        </w:rPr>
        <w:t>αικείων αγροτικών φυλακών και προετοιμάζει το προεδρικό διάταγμα που θα εντάσσει το ψυχιατρείο των φυλακών στο ΕΣΥ, δημιουργώντας για πρώτη φορά και τμήμα γυναικών και νέων.</w:t>
      </w:r>
    </w:p>
    <w:p w14:paraId="488C4F6C" w14:textId="77777777" w:rsidR="00FF101B" w:rsidRDefault="00202D30">
      <w:pPr>
        <w:spacing w:line="600" w:lineRule="auto"/>
        <w:ind w:firstLine="720"/>
        <w:contextualSpacing/>
        <w:jc w:val="both"/>
        <w:rPr>
          <w:rFonts w:eastAsia="Times New Roman"/>
          <w:szCs w:val="24"/>
        </w:rPr>
      </w:pPr>
      <w:r>
        <w:rPr>
          <w:rFonts w:eastAsia="Times New Roman"/>
          <w:szCs w:val="24"/>
        </w:rPr>
        <w:t>Το ΕΣΥ, λοιπόν, επωμίζεται τις δαπάνες του ιατρικού και νοσηλευτικού προσωπικού δί</w:t>
      </w:r>
      <w:r>
        <w:rPr>
          <w:rFonts w:eastAsia="Times New Roman"/>
          <w:szCs w:val="24"/>
        </w:rPr>
        <w:t xml:space="preserve">καια, διότι προσωπικό του Υπουργείου Υγείας θα είναι πια, όπως και όλοι οι επαγγελματίες υγείας που προσφέρουν τις υπηρεσίες </w:t>
      </w:r>
      <w:r>
        <w:rPr>
          <w:rFonts w:eastAsia="Times New Roman"/>
          <w:szCs w:val="24"/>
        </w:rPr>
        <w:t>τους,</w:t>
      </w:r>
      <w:r>
        <w:rPr>
          <w:rFonts w:eastAsia="Times New Roman"/>
          <w:szCs w:val="24"/>
        </w:rPr>
        <w:t xml:space="preserve"> στα καταστήματα κράτησης.</w:t>
      </w:r>
    </w:p>
    <w:p w14:paraId="488C4F6D" w14:textId="77777777" w:rsidR="00FF101B" w:rsidRDefault="00202D30">
      <w:pPr>
        <w:spacing w:line="600" w:lineRule="auto"/>
        <w:ind w:firstLine="720"/>
        <w:contextualSpacing/>
        <w:jc w:val="both"/>
        <w:rPr>
          <w:rFonts w:eastAsia="Times New Roman"/>
          <w:szCs w:val="24"/>
        </w:rPr>
      </w:pPr>
      <w:r>
        <w:rPr>
          <w:rFonts w:eastAsia="Times New Roman"/>
          <w:szCs w:val="24"/>
        </w:rPr>
        <w:t>Και μια</w:t>
      </w:r>
      <w:r>
        <w:rPr>
          <w:rFonts w:eastAsia="Times New Roman"/>
          <w:szCs w:val="24"/>
        </w:rPr>
        <w:t>ς</w:t>
      </w:r>
      <w:r>
        <w:rPr>
          <w:rFonts w:eastAsia="Times New Roman"/>
          <w:szCs w:val="24"/>
        </w:rPr>
        <w:t xml:space="preserve"> και μιλάμε για το ΕΣΥ, στο οποίο δεν είχα σκοπό να αναφερθώ εκτενέστερα, όμως χθες προκλήθ</w:t>
      </w:r>
      <w:r>
        <w:rPr>
          <w:rFonts w:eastAsia="Times New Roman"/>
          <w:szCs w:val="24"/>
        </w:rPr>
        <w:t>ηκα, χρειάζεται πολύ θράσος για να αμφισβητηθούν οι προσλήψεις που άρχισαν από το 2015, συνεχίστηκαν το 2016, χάρη στη γενναία αύξηση του προϋπολογισμού του Υπουργείου Υγείας, και θα συνεχιστούν και το 2017.</w:t>
      </w:r>
    </w:p>
    <w:p w14:paraId="488C4F6E"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Να μιλήσω για τους διακόσιους και πλέον γιατρούς που οι τότε κυβερνώντες άφησαν μετέωρους από τις κρίσεις του 2010, 2011 και τώρα έχουν προσληφθεί όλοι όσοι δεν έχουν ρυθμίσει αλλιώς την επαγγελματική τους ζωή μέσα στην πενταετία που πέρασε; </w:t>
      </w:r>
    </w:p>
    <w:p w14:paraId="488C4F6F" w14:textId="77777777" w:rsidR="00FF101B" w:rsidRDefault="00202D30">
      <w:pPr>
        <w:spacing w:line="600" w:lineRule="auto"/>
        <w:ind w:firstLine="720"/>
        <w:contextualSpacing/>
        <w:jc w:val="both"/>
        <w:rPr>
          <w:rFonts w:eastAsia="Times New Roman"/>
          <w:szCs w:val="24"/>
        </w:rPr>
      </w:pPr>
      <w:r>
        <w:rPr>
          <w:rFonts w:eastAsia="Times New Roman"/>
          <w:szCs w:val="24"/>
        </w:rPr>
        <w:t>Ή για τους τε</w:t>
      </w:r>
      <w:r>
        <w:rPr>
          <w:rFonts w:eastAsia="Times New Roman"/>
          <w:szCs w:val="24"/>
        </w:rPr>
        <w:t>τρακόσιους επικουρικούς το 2015 συν εξακόσιους το 2016, για τους οποίους ακούστηκε η απαράδεκτη ατάκα «αφήστε τους αυτούς», λες και είναι λιγότερο γιατροί ή λες και δεν περιλαμβάνεται στον προϋπολογισμό η μισθοδοσία τους. Δεν θα συνεχίσω με αριθμούς προσλή</w:t>
      </w:r>
      <w:r>
        <w:rPr>
          <w:rFonts w:eastAsia="Times New Roman"/>
          <w:szCs w:val="24"/>
        </w:rPr>
        <w:t>ψεων, θα το κάνει πολύ καλύτερα ο παρών Υπουργός, φαντάζομαι.</w:t>
      </w:r>
    </w:p>
    <w:p w14:paraId="488C4F70"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Ούτως ή άλλως πρέπει να κλεί</w:t>
      </w:r>
      <w:r>
        <w:rPr>
          <w:rFonts w:eastAsia="Times New Roman"/>
          <w:szCs w:val="24"/>
        </w:rPr>
        <w:t>σ</w:t>
      </w:r>
      <w:r>
        <w:rPr>
          <w:rFonts w:eastAsia="Times New Roman"/>
          <w:szCs w:val="24"/>
        </w:rPr>
        <w:t>ετε.</w:t>
      </w:r>
    </w:p>
    <w:p w14:paraId="488C4F71" w14:textId="77777777" w:rsidR="00FF101B" w:rsidRDefault="00202D30">
      <w:pPr>
        <w:spacing w:line="600" w:lineRule="auto"/>
        <w:ind w:firstLine="720"/>
        <w:contextualSpacing/>
        <w:jc w:val="both"/>
        <w:rPr>
          <w:rFonts w:eastAsia="Times New Roman"/>
          <w:szCs w:val="24"/>
        </w:rPr>
      </w:pPr>
      <w:r>
        <w:rPr>
          <w:rFonts w:eastAsia="Times New Roman"/>
          <w:b/>
          <w:szCs w:val="24"/>
        </w:rPr>
        <w:t>ΑΦΡΟΔΙΤΗ ΣΤΑΜΠΟΥΛΗ:</w:t>
      </w:r>
      <w:r>
        <w:rPr>
          <w:rFonts w:eastAsia="Times New Roman"/>
          <w:szCs w:val="24"/>
        </w:rPr>
        <w:t xml:space="preserve"> Κλείνω. Θα πω, όμως, ότι παρά τους αντίθετους ψευδείς ισχυρισμούς της Αντιπολίτευσης, το </w:t>
      </w:r>
      <w:proofErr w:type="spellStart"/>
      <w:r>
        <w:rPr>
          <w:rFonts w:eastAsia="Times New Roman"/>
          <w:szCs w:val="24"/>
        </w:rPr>
        <w:t>παρακρατούμενο</w:t>
      </w:r>
      <w:proofErr w:type="spellEnd"/>
      <w:r>
        <w:rPr>
          <w:rFonts w:eastAsia="Times New Roman"/>
          <w:szCs w:val="24"/>
        </w:rPr>
        <w:t xml:space="preserve"> 6% </w:t>
      </w:r>
      <w:r>
        <w:rPr>
          <w:rFonts w:eastAsia="Times New Roman"/>
          <w:szCs w:val="24"/>
        </w:rPr>
        <w:t xml:space="preserve">από τις συντάξεις αποδίδεται ολόκληρο στον ΕΟΠΥΥ, ο οποίος -για </w:t>
      </w:r>
      <w:r>
        <w:rPr>
          <w:rFonts w:eastAsia="Times New Roman"/>
          <w:szCs w:val="24"/>
        </w:rPr>
        <w:lastRenderedPageBreak/>
        <w:t>να ξαναγυρίσουμε στις γυναίκες- εντάσσει τώρα πια στις χορηγούμενες εξετάσεις την ψηφιακή μαστογραφία. Μένει να εντάξει και το αντισυλληπτικό χάπι. Κύριε Υπουργέ, νομίζω ότι δεν θα μας ρίξει έ</w:t>
      </w:r>
      <w:r>
        <w:rPr>
          <w:rFonts w:eastAsia="Times New Roman"/>
          <w:szCs w:val="24"/>
        </w:rPr>
        <w:t>ξω τον προϋπολογισμό.</w:t>
      </w:r>
    </w:p>
    <w:p w14:paraId="488C4F72"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ο προϋπολογισμός</w:t>
      </w:r>
      <w:r>
        <w:rPr>
          <w:rFonts w:eastAsia="Times New Roman"/>
          <w:szCs w:val="24"/>
        </w:rPr>
        <w:t>,</w:t>
      </w:r>
      <w:r>
        <w:rPr>
          <w:rFonts w:eastAsia="Times New Roman"/>
          <w:szCs w:val="24"/>
        </w:rPr>
        <w:t xml:space="preserve"> που έχουμε μπροστά μας, υλοποιεί στο μέτρο του δυνατού δεσμεύσεις μας απέναντι σε εκείνους που έπληξε περισσότερο η κρίση και γι’ αυτό υπερψηφίζεται από όλους και όλες εμάς που βάζουμε τ</w:t>
      </w:r>
      <w:r>
        <w:rPr>
          <w:rFonts w:eastAsia="Times New Roman"/>
          <w:szCs w:val="24"/>
        </w:rPr>
        <w:t>ην υποστήριξη αυτών των στρωμάτων σε πρώτη προτεραιότητα. Οι υπόλοιπες και οι υπόλοιποι ας αναλάβουν τις ευθύνες τους.</w:t>
      </w:r>
    </w:p>
    <w:p w14:paraId="488C4F73"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w:t>
      </w:r>
    </w:p>
    <w:p w14:paraId="488C4F74"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88C4F75" w14:textId="77777777" w:rsidR="00FF101B" w:rsidRDefault="00202D3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 κ. Κωνσταντίνος Καραγκούνης έχει τον λόγο.</w:t>
      </w:r>
    </w:p>
    <w:p w14:paraId="488C4F76"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ΚΩΝΣ</w:t>
      </w:r>
      <w:r>
        <w:rPr>
          <w:rFonts w:eastAsia="Times New Roman"/>
          <w:b/>
          <w:szCs w:val="24"/>
        </w:rPr>
        <w:t>ΤΑΝΤΙΝΟΣ ΚΑΡΑΓΚΟΥΝΗΣ:</w:t>
      </w:r>
      <w:r>
        <w:rPr>
          <w:rFonts w:eastAsia="Times New Roman"/>
          <w:szCs w:val="24"/>
        </w:rPr>
        <w:t xml:space="preserve"> Ευχαριστώ πολύ, κύριε Πρόεδρε.</w:t>
      </w:r>
    </w:p>
    <w:p w14:paraId="488C4F7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αν κρίνει κανείς τον </w:t>
      </w:r>
      <w:r>
        <w:rPr>
          <w:rFonts w:eastAsia="Times New Roman"/>
          <w:szCs w:val="24"/>
        </w:rPr>
        <w:t>π</w:t>
      </w:r>
      <w:r>
        <w:rPr>
          <w:rFonts w:eastAsia="Times New Roman"/>
          <w:szCs w:val="24"/>
        </w:rPr>
        <w:t>ροϋπολογισμό του 2017 με βάση τα κριτήρια που συνήθως κρίνουμε έναν προϋπολογισμό, δεν υπάρχει αμφιβολία ότι πρόκειται για ένα εξοργιστικό κείμενο, διό</w:t>
      </w:r>
      <w:r>
        <w:rPr>
          <w:rFonts w:eastAsia="Times New Roman"/>
          <w:szCs w:val="24"/>
        </w:rPr>
        <w:t xml:space="preserve">τι αν ο απλός Έλληνας πολίτης αντιληφθεί στο σύνολό του τι πρόκειται να υποστεί και αν δει πίσω από τα νούμερα και τους αριθμούς, έχω την αίσθηση, χωρίς καμμία παρεξήγηση, ότι ο Πρωθυπουργός θα έπρεπε να </w:t>
      </w:r>
      <w:r>
        <w:rPr>
          <w:rFonts w:eastAsia="Times New Roman"/>
          <w:szCs w:val="24"/>
        </w:rPr>
        <w:t>εί</w:t>
      </w:r>
      <w:r>
        <w:rPr>
          <w:rFonts w:eastAsia="Times New Roman"/>
          <w:szCs w:val="24"/>
        </w:rPr>
        <w:t>χε μείνει μόνιμα στην Κούβα</w:t>
      </w:r>
      <w:r>
        <w:rPr>
          <w:rFonts w:eastAsia="Times New Roman"/>
          <w:szCs w:val="24"/>
        </w:rPr>
        <w:t>!</w:t>
      </w:r>
    </w:p>
    <w:p w14:paraId="488C4F7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Το πιο εξοργιστικό </w:t>
      </w:r>
      <w:r>
        <w:rPr>
          <w:rFonts w:eastAsia="Times New Roman"/>
          <w:szCs w:val="24"/>
        </w:rPr>
        <w:t>είναι ότι εμπαίζετε τους συνταξιούχους. Ενώ τους έχετε κάνει μια ανελέητη επίθεση στα εισοδήματα, κομπάζετε ότι τους δίνετε δέκατη τρίτη σύνταξη, πράγμα το οποίο δεν ισχύει, -διότι, όπως ξέρετε, είναι μόνο για έναν χρόνο- και</w:t>
      </w:r>
      <w:r>
        <w:rPr>
          <w:rFonts w:eastAsia="Times New Roman"/>
          <w:szCs w:val="24"/>
        </w:rPr>
        <w:t>,</w:t>
      </w:r>
      <w:r>
        <w:rPr>
          <w:rFonts w:eastAsia="Times New Roman"/>
          <w:szCs w:val="24"/>
        </w:rPr>
        <w:t xml:space="preserve"> βεβαίως, τους τα παίρνετε πολ</w:t>
      </w:r>
      <w:r>
        <w:rPr>
          <w:rFonts w:eastAsia="Times New Roman"/>
          <w:szCs w:val="24"/>
        </w:rPr>
        <w:t xml:space="preserve">ύπλευρα από την άλλη τσέπη. </w:t>
      </w:r>
    </w:p>
    <w:p w14:paraId="488C4F79"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Θα δώσω ένα απλό παράδειγμα, για να καταλάβει ο κόσμος. Ένας συνταξιούχος με κύρια σύνταξη 580 ευρώ και επικουρική 84 ευρώ έχασε περίπου 417,6 ευρώ ετησίως μόνο για την παρακράτηση υπέρ της εισφοράς υγείας στην κύρια σύνταξη κα</w:t>
      </w:r>
      <w:r>
        <w:rPr>
          <w:rFonts w:eastAsia="Times New Roman"/>
          <w:szCs w:val="24"/>
        </w:rPr>
        <w:t xml:space="preserve">ι 60 ευρώ στην επικουρική. Δηλαδή, μέχρι τώρα έχουμε 417,6 ευρώ. Αυτός ο συνταξιούχος θα πάρει πίσω ως εφάπαξ, δέκατη τρίτη σύνταξη, όπως την ονομάζετε, 300 ευρώ. </w:t>
      </w:r>
    </w:p>
    <w:p w14:paraId="488C4F7A" w14:textId="77777777" w:rsidR="00FF101B" w:rsidRDefault="00202D30">
      <w:pPr>
        <w:spacing w:line="600" w:lineRule="auto"/>
        <w:ind w:firstLine="720"/>
        <w:contextualSpacing/>
        <w:jc w:val="both"/>
        <w:rPr>
          <w:rFonts w:eastAsia="Times New Roman"/>
          <w:szCs w:val="24"/>
        </w:rPr>
      </w:pPr>
      <w:r>
        <w:rPr>
          <w:rFonts w:eastAsia="Times New Roman"/>
          <w:szCs w:val="24"/>
        </w:rPr>
        <w:t>Ο συνταξιούχος του ιδίου παραδείγματος προφανώς παίρνει και ΕΚΑΣ, το οποίο έχασε πριν από λί</w:t>
      </w:r>
      <w:r>
        <w:rPr>
          <w:rFonts w:eastAsia="Times New Roman"/>
          <w:szCs w:val="24"/>
        </w:rPr>
        <w:t>γους μήνες και θα στερηθεί, δηλαδή, συνολικά 360 ευρώ ετησίως. Συνολική απώλεια: 837,6 ευρώ. Και εσείς του επιστρέφετε πίσω το 1/3.</w:t>
      </w:r>
    </w:p>
    <w:p w14:paraId="488C4F7B" w14:textId="77777777" w:rsidR="00FF101B" w:rsidRDefault="00202D30">
      <w:pPr>
        <w:spacing w:line="600" w:lineRule="auto"/>
        <w:ind w:firstLine="720"/>
        <w:contextualSpacing/>
        <w:jc w:val="both"/>
        <w:rPr>
          <w:rFonts w:eastAsia="Times New Roman"/>
          <w:szCs w:val="24"/>
        </w:rPr>
      </w:pPr>
      <w:r>
        <w:rPr>
          <w:rFonts w:eastAsia="Times New Roman"/>
          <w:szCs w:val="24"/>
        </w:rPr>
        <w:t>Μιλάμε για τεράστια κοροϊδία, μιλάμε για τη γνωστή θεωρία του Χότζα. Ξεκάθαρα πράγματα. Μιλάμε για έναν προϋπολογισμό μονιμο</w:t>
      </w:r>
      <w:r>
        <w:rPr>
          <w:rFonts w:eastAsia="Times New Roman"/>
          <w:szCs w:val="24"/>
        </w:rPr>
        <w:t>ποίησης του κλινικού θανάτου της ελληνικής οικονομίας. Το σύνθημά σας είναι «φέρτε και άλλα χρήματα». Και αυτά περί ανάπτυξης και τα υπόλοιπα που λέτε, έχω την αίσθηση ότι κινούνται στη σφαίρα της ανεκδοτολογίας.</w:t>
      </w:r>
    </w:p>
    <w:p w14:paraId="488C4F7C"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Θα σας δώσω ένα άλλο παράδειγμα. Κάθε μέρα </w:t>
      </w:r>
      <w:r>
        <w:rPr>
          <w:rFonts w:eastAsia="Times New Roman"/>
          <w:szCs w:val="24"/>
        </w:rPr>
        <w:t xml:space="preserve">διαβάζω στις εφημερίδες ότι το Υπουργείο Οικονομικών -είναι εδώ και η κ. </w:t>
      </w:r>
      <w:proofErr w:type="spellStart"/>
      <w:r>
        <w:rPr>
          <w:rFonts w:eastAsia="Times New Roman"/>
          <w:szCs w:val="24"/>
        </w:rPr>
        <w:t>Παπανάτσιου</w:t>
      </w:r>
      <w:proofErr w:type="spellEnd"/>
      <w:r>
        <w:rPr>
          <w:rFonts w:eastAsia="Times New Roman"/>
          <w:szCs w:val="24"/>
        </w:rPr>
        <w:t xml:space="preserve"> να μας τα πει- ετοιμάζεται να ελέγξει ένα εκατομμύρια διακόσιους πενήντα χιλιάδες φορολογουμένους ως υπόπτους φοροδιαφυγής. Δηλαδή, στην ουσία τι λένε; Ότι θα ελέγξουν το</w:t>
      </w:r>
      <w:r>
        <w:rPr>
          <w:rFonts w:eastAsia="Times New Roman"/>
          <w:szCs w:val="24"/>
        </w:rPr>
        <w:t>ν</w:t>
      </w:r>
      <w:r>
        <w:rPr>
          <w:rFonts w:eastAsia="Times New Roman"/>
          <w:szCs w:val="24"/>
        </w:rPr>
        <w:t xml:space="preserve"> μισό ενεργό φορολογικά πληθυσμό της χώρας. Δηλαδή, εκτός από τους υπέρογκους λογαριασμούς</w:t>
      </w:r>
      <w:r>
        <w:rPr>
          <w:rFonts w:eastAsia="Times New Roman"/>
          <w:szCs w:val="24"/>
        </w:rPr>
        <w:t>,</w:t>
      </w:r>
      <w:r>
        <w:rPr>
          <w:rFonts w:eastAsia="Times New Roman"/>
          <w:szCs w:val="24"/>
        </w:rPr>
        <w:t xml:space="preserve"> που πληρώνουν σε φόρους</w:t>
      </w:r>
      <w:r>
        <w:rPr>
          <w:rFonts w:eastAsia="Times New Roman"/>
          <w:szCs w:val="24"/>
        </w:rPr>
        <w:t>,</w:t>
      </w:r>
      <w:r>
        <w:rPr>
          <w:rFonts w:eastAsia="Times New Roman"/>
          <w:szCs w:val="24"/>
        </w:rPr>
        <w:t xml:space="preserve"> θα κινδυνεύσουν εφεξής οι φορολογούμενοι να γίνουν και υπόδικοι. Και όλα αυτά σε συνθήκες απόλυτης κρίσης.</w:t>
      </w:r>
    </w:p>
    <w:p w14:paraId="488C4F7D" w14:textId="77777777" w:rsidR="00FF101B" w:rsidRDefault="00202D30">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Δεν είναι έτσι, </w:t>
      </w:r>
      <w:r>
        <w:rPr>
          <w:rFonts w:eastAsia="Times New Roman"/>
          <w:szCs w:val="24"/>
        </w:rPr>
        <w:t>κύριε Καραγκούνη.</w:t>
      </w:r>
    </w:p>
    <w:p w14:paraId="488C4F7E" w14:textId="77777777" w:rsidR="00FF101B" w:rsidRDefault="00202D30">
      <w:pPr>
        <w:spacing w:line="600" w:lineRule="auto"/>
        <w:ind w:firstLine="720"/>
        <w:contextualSpacing/>
        <w:jc w:val="both"/>
        <w:rPr>
          <w:rFonts w:eastAsia="Times New Roman"/>
          <w:szCs w:val="24"/>
        </w:rPr>
      </w:pPr>
      <w:r>
        <w:rPr>
          <w:rFonts w:eastAsia="Times New Roman"/>
          <w:b/>
          <w:szCs w:val="24"/>
        </w:rPr>
        <w:t>ΚΩΝΣΤΑΝΤΙΝΟΣ ΚΑΡΑΓΚΟΥΝΗΣ:</w:t>
      </w:r>
      <w:r>
        <w:rPr>
          <w:rFonts w:eastAsia="Times New Roman"/>
          <w:szCs w:val="24"/>
        </w:rPr>
        <w:t xml:space="preserve"> Έτσι είναι, κύριε συνάδελφε. Απολύτως. Δηλαδή, κάνετε το πρωτοφανές, που δεν κάνει καμμία χώρα στον κόσμο. Κυνηγάτε τους μισούς Έλληνες, τους μισούς φορολογικά ενεργούς Έλληνες.</w:t>
      </w:r>
    </w:p>
    <w:p w14:paraId="488C4F7F"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Πραγματικά</w:t>
      </w:r>
      <w:r>
        <w:rPr>
          <w:rFonts w:eastAsia="Times New Roman"/>
          <w:szCs w:val="24"/>
        </w:rPr>
        <w:t>,</w:t>
      </w:r>
      <w:r>
        <w:rPr>
          <w:rFonts w:eastAsia="Times New Roman"/>
          <w:szCs w:val="24"/>
        </w:rPr>
        <w:t xml:space="preserve"> δεν έχετε ιδέα για το </w:t>
      </w:r>
      <w:r>
        <w:rPr>
          <w:rFonts w:eastAsia="Times New Roman"/>
          <w:szCs w:val="24"/>
        </w:rPr>
        <w:t>πώς λειτουργεί η πραγματική οικονομία. Νομίζετε ότι αυτή η χώρα είναι μια χώρα κλειστή, μια οικονομία κλειστή, λες και είμαστε στα χρόνια του Στάλιν και του Χότζα, όπως ανέφερα πριν. Τη στιγμή που εσείς ζητάτε ασφαλιστικές εισφορές, κύριε Μαντά, και φορολο</w:t>
      </w:r>
      <w:r>
        <w:rPr>
          <w:rFonts w:eastAsia="Times New Roman"/>
          <w:szCs w:val="24"/>
        </w:rPr>
        <w:t>γείτε το 60% του εισοδήματος του Έλληνα, οι επιχειρήσεις και οι επαγγελματίες αναγκάζονται, δυστυχώς, οι μισοί να αλλάξουν φορολογική έδρα -αν δεν το γνωρίζετε, κοιτάξτε την πρακτική- και οι υπόλοιποι μισοί να φύγουν στο εξωτερικό.</w:t>
      </w:r>
    </w:p>
    <w:p w14:paraId="488C4F8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Ξέρετε γιατί; Είναι πολύ</w:t>
      </w:r>
      <w:r>
        <w:rPr>
          <w:rFonts w:eastAsia="Times New Roman" w:cs="Times New Roman"/>
          <w:szCs w:val="24"/>
        </w:rPr>
        <w:t xml:space="preserve"> απλά τα πράγματα. Κανείς στην πραγματική οικονομία δεν θέλει να δίνει το 60% του εισοδήματός του, κανείς, σε καμμία χώρα, όχι μόνο στην Ελλάδα, πουθενά. Και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η νέα και συμπαθέστατη Υπουργός Εργασίας ίσως στα τριάντα της να μην είχε την ευκαιρία </w:t>
      </w:r>
      <w:r>
        <w:rPr>
          <w:rFonts w:eastAsia="Times New Roman" w:cs="Times New Roman"/>
          <w:szCs w:val="24"/>
        </w:rPr>
        <w:t xml:space="preserve">ακόμα να μάθει πώς λειτουργεί ο κανόνας της οικονομίας, η πραγματική οικονομία. Τόσο η ίδια όσο και ο Υπουργός Οικονομικών ξέρετε τι θα γίνει; Του χρόνου θα δουν τα έσοδα του ασφαλιστικού συστήματος και δεν </w:t>
      </w:r>
      <w:r>
        <w:rPr>
          <w:rFonts w:eastAsia="Times New Roman" w:cs="Times New Roman"/>
          <w:szCs w:val="24"/>
        </w:rPr>
        <w:lastRenderedPageBreak/>
        <w:t>θα έχουν κάνει απλώς βουτιά, αλλά θα είναι σε ελε</w:t>
      </w:r>
      <w:r>
        <w:rPr>
          <w:rFonts w:eastAsia="Times New Roman" w:cs="Times New Roman"/>
          <w:szCs w:val="24"/>
        </w:rPr>
        <w:t xml:space="preserve">ύθερη πτώση. Έχω την αίσθηση ότι τότε δεν θα ζητάτε 3,5% πλεονάσματος, αλλά θα ζητάτε 10% και 13,5%. Διαφορετικά θα κλείσει το ασφαλιστικό σύστημα, δεν θα υπάρχουν πόροι να κρατηθεί το ασφαλιστικό σύστημα. </w:t>
      </w:r>
    </w:p>
    <w:p w14:paraId="488C4F8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Μέσα σε όλα αυτά εσείς τι κάνετε; Τρέχετε στην Κο</w:t>
      </w:r>
      <w:r>
        <w:rPr>
          <w:rFonts w:eastAsia="Times New Roman" w:cs="Times New Roman"/>
          <w:szCs w:val="24"/>
        </w:rPr>
        <w:t>ύβα να το παίξετε και επαναστάτες. Παρομοιάζετε μάλιστα τον ένοπλο αγώνα που εγκαθίδρυσε το διδακτορικό καθεστώς του Κάστρο στη χώρα του και το συγκρίνετε με τον εθνικοαπελευθερωτικό αγώνα του 1821, δηλαδή απίστευτα πράγματα! Και τι συζητήσατε με όλους αυτ</w:t>
      </w:r>
      <w:r>
        <w:rPr>
          <w:rFonts w:eastAsia="Times New Roman" w:cs="Times New Roman"/>
          <w:szCs w:val="24"/>
        </w:rPr>
        <w:t xml:space="preserve">ούς; Πραγματικά, να μας πει ο Πρωθυπουργός τι συζήτησε με όλους αυτούς, τον κ. </w:t>
      </w:r>
      <w:proofErr w:type="spellStart"/>
      <w:r>
        <w:rPr>
          <w:rFonts w:eastAsia="Times New Roman" w:cs="Times New Roman"/>
          <w:szCs w:val="24"/>
        </w:rPr>
        <w:t>Μαδούρο</w:t>
      </w:r>
      <w:proofErr w:type="spellEnd"/>
      <w:r>
        <w:rPr>
          <w:rFonts w:eastAsia="Times New Roman" w:cs="Times New Roman"/>
          <w:szCs w:val="24"/>
        </w:rPr>
        <w:t xml:space="preserve">, τον κ. </w:t>
      </w:r>
      <w:proofErr w:type="spellStart"/>
      <w:r>
        <w:rPr>
          <w:rFonts w:eastAsia="Times New Roman" w:cs="Times New Roman"/>
          <w:szCs w:val="24"/>
        </w:rPr>
        <w:t>Μοράλες</w:t>
      </w:r>
      <w:proofErr w:type="spellEnd"/>
      <w:r>
        <w:rPr>
          <w:rFonts w:eastAsia="Times New Roman" w:cs="Times New Roman"/>
          <w:szCs w:val="24"/>
        </w:rPr>
        <w:t>; Γιατί το μόνο που μπορούν να σας πουν μετά βεβαιότητας είναι το πώς να παρατείνετε το καθεστώς κεφαλαιακών ελέγχων. Τίποτα άλλο. Μάλιστα έχουν πολύ μεγά</w:t>
      </w:r>
      <w:r>
        <w:rPr>
          <w:rFonts w:eastAsia="Times New Roman" w:cs="Times New Roman"/>
          <w:szCs w:val="24"/>
        </w:rPr>
        <w:t xml:space="preserve">λη εμπειρία σε αυτό. Άντε και το πώς θα φορολογήσετε τον υπόλοιπο πληθυσμό. Αυτά τα ξέρουμε πάρα πολύ καλά. Τι άλλο συζητήσατε εκεί πέρα; </w:t>
      </w:r>
    </w:p>
    <w:p w14:paraId="488C4F8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την αίσθηση ότι το παίζατε και επαναστάτες, όταν την ίδια στιγμή εκτελείτε κατά γράμμα ό,τι σας λέει ο κ. Σόιμπλε</w:t>
      </w:r>
      <w:r>
        <w:rPr>
          <w:rFonts w:eastAsia="Times New Roman" w:cs="Times New Roman"/>
          <w:szCs w:val="24"/>
        </w:rPr>
        <w:t xml:space="preserve">. Μέτρα; Κόφτες; </w:t>
      </w:r>
      <w:proofErr w:type="spellStart"/>
      <w:r>
        <w:rPr>
          <w:rFonts w:eastAsia="Times New Roman" w:cs="Times New Roman"/>
          <w:szCs w:val="24"/>
        </w:rPr>
        <w:t>Υπερταμεία</w:t>
      </w:r>
      <w:proofErr w:type="spellEnd"/>
      <w:r>
        <w:rPr>
          <w:rFonts w:eastAsia="Times New Roman" w:cs="Times New Roman"/>
          <w:szCs w:val="24"/>
        </w:rPr>
        <w:t>; Αυτά που δεν τόλμησε καμμία κυβέρνηση να παραδώσει, το κάνατε εσείς. Να σας ενημερώσω μάλιστα ότι τα διεθνή μέσα λένε για τον Γερμανό Υπουργό Οικονομικών</w:t>
      </w:r>
      <w:r>
        <w:rPr>
          <w:rFonts w:eastAsia="Times New Roman" w:cs="Times New Roman"/>
          <w:szCs w:val="24"/>
        </w:rPr>
        <w:t>,</w:t>
      </w:r>
      <w:r>
        <w:rPr>
          <w:rFonts w:eastAsia="Times New Roman" w:cs="Times New Roman"/>
          <w:szCs w:val="24"/>
        </w:rPr>
        <w:t xml:space="preserve"> ο οποίος εκφράζεται με πολύ κολακευτικά λόγια για τον Πρωθυπουργό. Τον π</w:t>
      </w:r>
      <w:r>
        <w:rPr>
          <w:rFonts w:eastAsia="Times New Roman" w:cs="Times New Roman"/>
          <w:szCs w:val="24"/>
        </w:rPr>
        <w:t>αρουσιάζει ως τον καλύτερο μαθητή του. Στάζει μέλι για αυτόν και την ίδια ώρα πάτε και βγάζετε δεκάρικους για την Επανάσταση, για την Αριστερά και όλα αυτά. Μιλάμε για τον απόλυτο παραλογισμό, μιλάμε για τον απόλυτο σουρεαλισμό</w:t>
      </w:r>
      <w:r>
        <w:rPr>
          <w:rFonts w:eastAsia="Times New Roman" w:cs="Times New Roman"/>
          <w:szCs w:val="24"/>
        </w:rPr>
        <w:t>!</w:t>
      </w:r>
      <w:r>
        <w:rPr>
          <w:rFonts w:eastAsia="Times New Roman" w:cs="Times New Roman"/>
          <w:szCs w:val="24"/>
        </w:rPr>
        <w:t xml:space="preserve"> </w:t>
      </w:r>
    </w:p>
    <w:p w14:paraId="488C4F8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ο </w:t>
      </w:r>
      <w:proofErr w:type="spellStart"/>
      <w:r>
        <w:rPr>
          <w:rFonts w:eastAsia="Times New Roman" w:cs="Times New Roman"/>
          <w:szCs w:val="24"/>
        </w:rPr>
        <w:t>Μπονιουέλ</w:t>
      </w:r>
      <w:proofErr w:type="spellEnd"/>
      <w:r>
        <w:rPr>
          <w:rFonts w:eastAsia="Times New Roman" w:cs="Times New Roman"/>
          <w:szCs w:val="24"/>
        </w:rPr>
        <w:t>, που</w:t>
      </w:r>
      <w:r>
        <w:rPr>
          <w:rFonts w:eastAsia="Times New Roman" w:cs="Times New Roman"/>
          <w:szCs w:val="24"/>
        </w:rPr>
        <w:t xml:space="preserve"> είναι διάσημος σκηνοθέτης του σουρεαλισμού, πραγματικά θα είχε σκίσει τα πτυχία του, αν τα άκουγε όλα αυτά. Έχω την αίσθηση ότι θα αισθανόντουσαν κατώτεροι των περιστάσεων. </w:t>
      </w:r>
    </w:p>
    <w:p w14:paraId="488C4F84"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Με μια κουβέντα, κυρίες και κύριοι συνάδελφοι, σαν συμπέρασμα και επειδή συνήθως </w:t>
      </w:r>
      <w:r>
        <w:rPr>
          <w:rFonts w:eastAsia="Times New Roman" w:cs="Times New Roman"/>
          <w:szCs w:val="24"/>
        </w:rPr>
        <w:t>ο λαός λέει ότι το ψάρι βρ</w:t>
      </w:r>
      <w:r>
        <w:rPr>
          <w:rFonts w:eastAsia="Times New Roman" w:cs="Times New Roman"/>
          <w:szCs w:val="24"/>
        </w:rPr>
        <w:t>ω</w:t>
      </w:r>
      <w:r>
        <w:rPr>
          <w:rFonts w:eastAsia="Times New Roman" w:cs="Times New Roman"/>
          <w:szCs w:val="24"/>
        </w:rPr>
        <w:t xml:space="preserve">μάει από το κεφάλι, θα έλεγα ότι αυτός ο προϋπολογισμός από μόνος του είναι τελείως αξιοκατάκριτος. </w:t>
      </w:r>
      <w:r>
        <w:rPr>
          <w:rFonts w:eastAsia="Times New Roman" w:cs="Times New Roman"/>
          <w:szCs w:val="24"/>
        </w:rPr>
        <w:lastRenderedPageBreak/>
        <w:t>Αλλά εάν αναλογιστεί κανείς την κωμωδία που διαδραματίζεται γύρω μας με αυτήν την Κυβέρνηση, πιθανόν να δει και αυτό το κείμενο ό</w:t>
      </w:r>
      <w:r>
        <w:rPr>
          <w:rFonts w:eastAsia="Times New Roman" w:cs="Times New Roman"/>
          <w:szCs w:val="24"/>
        </w:rPr>
        <w:t>τι υπάρχουν και κάποια ψήγματα ελάχιστης σοβαρότητας.</w:t>
      </w:r>
    </w:p>
    <w:p w14:paraId="488C4F85" w14:textId="77777777" w:rsidR="00FF101B" w:rsidRDefault="00202D30">
      <w:pPr>
        <w:tabs>
          <w:tab w:val="left" w:pos="3189"/>
          <w:tab w:val="center" w:pos="4513"/>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488C4F86" w14:textId="77777777" w:rsidR="00FF101B" w:rsidRDefault="00202D30">
      <w:pPr>
        <w:tabs>
          <w:tab w:val="left" w:pos="3189"/>
          <w:tab w:val="center" w:pos="4513"/>
        </w:tabs>
        <w:spacing w:line="600" w:lineRule="auto"/>
        <w:ind w:firstLine="720"/>
        <w:contextualSpacing/>
        <w:jc w:val="both"/>
        <w:rPr>
          <w:rFonts w:eastAsia="Times New Roman"/>
          <w:szCs w:val="24"/>
        </w:rPr>
      </w:pPr>
      <w:r>
        <w:rPr>
          <w:rFonts w:eastAsia="Times New Roman"/>
          <w:szCs w:val="24"/>
        </w:rPr>
        <w:t xml:space="preserve">Θα ήθελα λίγο χρόνο ακόμα, κύριε Πρόεδρε. </w:t>
      </w:r>
    </w:p>
    <w:p w14:paraId="488C4F8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έχετε την ανοχή και εσείς. Συνεχίστε. </w:t>
      </w:r>
    </w:p>
    <w:p w14:paraId="488C4F8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Ευχαριστώ, κύριε Πρόεδρε. </w:t>
      </w:r>
    </w:p>
    <w:p w14:paraId="488C4F89"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Θέλω να κάνω κάποιες μικρές αναφορές στα ζητήματα της δικαιοσύνης, η οποία πραγματικά βάλλεται τον τελευταίο καιρό. Τόσο το πολιτικό σύστημα, οι λειτουργοί</w:t>
      </w:r>
      <w:r>
        <w:rPr>
          <w:rFonts w:eastAsia="Times New Roman" w:cs="Times New Roman"/>
          <w:szCs w:val="24"/>
        </w:rPr>
        <w:t>,</w:t>
      </w:r>
      <w:r>
        <w:rPr>
          <w:rFonts w:eastAsia="Times New Roman" w:cs="Times New Roman"/>
          <w:szCs w:val="24"/>
        </w:rPr>
        <w:t xml:space="preserve"> όσο και οι συλλειτουργοί της δικαιοσύνης να προσαρμόσουν τις πολιτικές μας και τις κατευθύνσεις μας, ώστε να εξυπηρετηθούν πολύ συγκεκριμένοι στόχοι, που αυτή η Κυβέρνηση</w:t>
      </w:r>
      <w:r>
        <w:rPr>
          <w:rFonts w:eastAsia="Times New Roman" w:cs="Times New Roman"/>
          <w:szCs w:val="24"/>
        </w:rPr>
        <w:t>,</w:t>
      </w:r>
      <w:r>
        <w:rPr>
          <w:rFonts w:eastAsia="Times New Roman" w:cs="Times New Roman"/>
          <w:szCs w:val="24"/>
        </w:rPr>
        <w:t xml:space="preserve"> κυρίες και </w:t>
      </w:r>
      <w:r>
        <w:rPr>
          <w:rFonts w:eastAsia="Times New Roman" w:cs="Times New Roman"/>
          <w:szCs w:val="24"/>
        </w:rPr>
        <w:lastRenderedPageBreak/>
        <w:t>κύριοι συνάδελφοι, έχει συνειδητά υπονομεύσει και ναρκοθετήσει τα τελευτ</w:t>
      </w:r>
      <w:r>
        <w:rPr>
          <w:rFonts w:eastAsia="Times New Roman" w:cs="Times New Roman"/>
          <w:szCs w:val="24"/>
        </w:rPr>
        <w:t xml:space="preserve">αία δύο χρόνια. </w:t>
      </w:r>
    </w:p>
    <w:p w14:paraId="488C4F8A"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Πρώτον, η διαφάνεια στη λειτουργία της και του συνταγματικού της ρόλου και σκοπού</w:t>
      </w:r>
      <w:r>
        <w:rPr>
          <w:rFonts w:eastAsia="Times New Roman" w:cs="Times New Roman"/>
          <w:szCs w:val="24"/>
        </w:rPr>
        <w:t>,</w:t>
      </w:r>
      <w:r>
        <w:rPr>
          <w:rFonts w:eastAsia="Times New Roman" w:cs="Times New Roman"/>
          <w:szCs w:val="24"/>
        </w:rPr>
        <w:t xml:space="preserve"> μακριά από παρεμβάσεις και επηρεασμούς. Διότι μόνο με αυτόν τον τρόπο ενισχύεται το κύρος των δικαστικών αποφάσεων και ο σεβασμός στους θεσμούς της πολιτεία</w:t>
      </w:r>
      <w:r>
        <w:rPr>
          <w:rFonts w:eastAsia="Times New Roman" w:cs="Times New Roman"/>
          <w:szCs w:val="24"/>
        </w:rPr>
        <w:t>ς από τους πολίτες, η αποτελεσματική αντιμετώπιση της διαφθοράς</w:t>
      </w:r>
      <w:r>
        <w:rPr>
          <w:rFonts w:eastAsia="Times New Roman" w:cs="Times New Roman"/>
          <w:szCs w:val="24"/>
        </w:rPr>
        <w:t>,</w:t>
      </w:r>
      <w:r>
        <w:rPr>
          <w:rFonts w:eastAsia="Times New Roman" w:cs="Times New Roman"/>
          <w:szCs w:val="24"/>
        </w:rPr>
        <w:t xml:space="preserve"> η οποία υπονομεύει το κράτος δικαίου, ενώ δημιουργεί εμπόδια και παρασιτικές δομές στην οικονομική και επιχειρηματική δραστηριότητα. </w:t>
      </w:r>
    </w:p>
    <w:p w14:paraId="488C4F8B"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Το ερώτημα που θέτει και ο απλός πολίτης είναι: Πραγματικ</w:t>
      </w:r>
      <w:r>
        <w:rPr>
          <w:rFonts w:eastAsia="Times New Roman" w:cs="Times New Roman"/>
          <w:szCs w:val="24"/>
        </w:rPr>
        <w:t xml:space="preserve">ά τα τελευταία δύο χρόνια τι έχετε για την πάταξη της διαφθοράς; Πόσες υποθέσεις διαφθοράς που άπτονται του δημοσίου συμφέροντος προχώρησαν και πόσοι πραγματικά με τα στοιχεία που μπορεί να συλλέξει η Κυβέρνηση πέρασαν τις πύλες του Κορυδαλλού; </w:t>
      </w:r>
    </w:p>
    <w:p w14:paraId="488C4F8C"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κάνατε </w:t>
      </w:r>
      <w:r>
        <w:rPr>
          <w:rFonts w:eastAsia="Times New Roman" w:cs="Times New Roman"/>
          <w:szCs w:val="24"/>
        </w:rPr>
        <w:t xml:space="preserve">για την πάταξη του λαθρεμπορίου και πόσους καταχραστές συλλάβατε; Πόσα σκάνδαλα αποκαλύψατε τα τελευταία δύο χρόνια; Είναι ένα ερώτημα που και ο κόσμος το καταλαβαίνει και βλέπει τι γίνεται στην πράξη. </w:t>
      </w:r>
    </w:p>
    <w:p w14:paraId="488C4F8D" w14:textId="77777777" w:rsidR="00FF101B" w:rsidRDefault="00202D30">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Τρίτον, η ταχεία και οριστική επίλυση των διαφορών κα</w:t>
      </w:r>
      <w:r>
        <w:rPr>
          <w:rFonts w:eastAsia="Times New Roman" w:cs="Times New Roman"/>
          <w:szCs w:val="24"/>
        </w:rPr>
        <w:t>ι η μείωση της αβεβαιότητας που προκαλούν οι καθυστερήσεις, όπως για παράδειγμα στην υλοποίηση δημοσίων και ιδιωτικών επενδύσεων, στην επίλυση εργατικών διαφορών, την επιχειρηματική δραστηριότητα και τη λειτουργία του φορολογικού συστήματος, μπορεί να γίνε</w:t>
      </w:r>
      <w:r>
        <w:rPr>
          <w:rFonts w:eastAsia="Times New Roman" w:cs="Times New Roman"/>
          <w:szCs w:val="24"/>
        </w:rPr>
        <w:t xml:space="preserve">ι, αρκεί να αξιοποιηθούν οι νέοι τρόποι εξωδικαστικού συμβιβασμού που η προηγούμενη </w:t>
      </w:r>
      <w:r>
        <w:rPr>
          <w:rFonts w:eastAsia="Times New Roman" w:cs="Times New Roman"/>
          <w:szCs w:val="24"/>
        </w:rPr>
        <w:t>κ</w:t>
      </w:r>
      <w:r>
        <w:rPr>
          <w:rFonts w:eastAsia="Times New Roman" w:cs="Times New Roman"/>
          <w:szCs w:val="24"/>
        </w:rPr>
        <w:t xml:space="preserve">υβέρνηση θεσμοθέτησε και προώθησε και που η σημερινή Κυβέρνηση, δυστυχώς, κατεδάφισε και πολέμησε με μανία.  </w:t>
      </w:r>
    </w:p>
    <w:p w14:paraId="488C4F8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άκουγα τις προάλλες τον Υπουργό Δικαιοσύνης να ανακαλύπτε</w:t>
      </w:r>
      <w:r>
        <w:rPr>
          <w:rFonts w:eastAsia="Times New Roman" w:cs="Times New Roman"/>
          <w:szCs w:val="24"/>
        </w:rPr>
        <w:t xml:space="preserve">ι όψιμα ότι πρέπει να δώσει έμφαση στον εξωδικαστικό συμβιβασμό, στη </w:t>
      </w:r>
      <w:r>
        <w:rPr>
          <w:rFonts w:eastAsia="Times New Roman" w:cs="Times New Roman"/>
          <w:szCs w:val="24"/>
        </w:rPr>
        <w:lastRenderedPageBreak/>
        <w:t>διαμεσολάβηση, στη δικαστική μεσολάβηση, όταν δυο χρόνια στο Υπουργείο Δικαιοσύνης πολέμησαν -και βεβαίως νωρίτερα ως ΣΥΡΙΖΑ- λυσσαλέα αυτούς τους θεσμούς ή την αναμόρφωση των κωδίκων πολ</w:t>
      </w:r>
      <w:r>
        <w:rPr>
          <w:rFonts w:eastAsia="Times New Roman" w:cs="Times New Roman"/>
          <w:szCs w:val="24"/>
        </w:rPr>
        <w:t>ιτικής δικονομίας, ποινικής δικονομίας του Ποινικού Κώδικα, που είναι έτοιμη δυο χρόνια και το μόνο που κάνατε είναι να ακυρώσετε τις νομοπαρασκευαστικές επιτροπές, να υποτιμήσετε αξιολογότατους καθηγητές και να καταχωνιάσετε τα νομοθετήματα στα συρτάρια τ</w:t>
      </w:r>
      <w:r>
        <w:rPr>
          <w:rFonts w:eastAsia="Times New Roman" w:cs="Times New Roman"/>
          <w:szCs w:val="24"/>
        </w:rPr>
        <w:t xml:space="preserve">ου Υπουργείου. </w:t>
      </w:r>
    </w:p>
    <w:p w14:paraId="488C4F8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μεγάλο ζήτημα είναι η </w:t>
      </w:r>
      <w:proofErr w:type="spellStart"/>
      <w:r>
        <w:rPr>
          <w:rFonts w:eastAsia="Times New Roman" w:cs="Times New Roman"/>
          <w:szCs w:val="24"/>
        </w:rPr>
        <w:t>ψηφιοποίηση</w:t>
      </w:r>
      <w:proofErr w:type="spellEnd"/>
      <w:r>
        <w:rPr>
          <w:rFonts w:eastAsia="Times New Roman" w:cs="Times New Roman"/>
          <w:szCs w:val="24"/>
        </w:rPr>
        <w:t xml:space="preserve"> της δικαιοσύνης, που απλοποιεί διαδικασίες, επιταχύνει την απονομή δικαιοσύνης και δίνει μια τόνωση στις παραγωγικές δυνάμεις.</w:t>
      </w:r>
    </w:p>
    <w:p w14:paraId="488C4F9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αυτό ολοκληρώστε, κύριε συνάδελφε.</w:t>
      </w:r>
      <w:r>
        <w:rPr>
          <w:rFonts w:eastAsia="Times New Roman" w:cs="Times New Roman"/>
          <w:szCs w:val="24"/>
        </w:rPr>
        <w:t xml:space="preserve"> </w:t>
      </w:r>
    </w:p>
    <w:p w14:paraId="488C4F9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Τελειώνω, κύριε Πρόεδρε. </w:t>
      </w:r>
    </w:p>
    <w:p w14:paraId="488C4F9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αυτόν τον τομέα, τα έργα της ηλεκτρονικής δικαιοσύνης έπρεπε ήδη να έχουν ολοκληρωθεί και να έχουν παραδοθεί από το 2015. Πήραν παράταση για το 2017 και Κύριος </w:t>
      </w:r>
      <w:r>
        <w:rPr>
          <w:rFonts w:eastAsia="Times New Roman" w:cs="Times New Roman"/>
          <w:szCs w:val="24"/>
        </w:rPr>
        <w:t>ο</w:t>
      </w:r>
      <w:r>
        <w:rPr>
          <w:rFonts w:eastAsia="Times New Roman" w:cs="Times New Roman"/>
          <w:szCs w:val="24"/>
        </w:rPr>
        <w:t>ίδε</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πότε αυτά τα έργα θα ολοκ</w:t>
      </w:r>
      <w:r>
        <w:rPr>
          <w:rFonts w:eastAsia="Times New Roman" w:cs="Times New Roman"/>
          <w:szCs w:val="24"/>
        </w:rPr>
        <w:t>ληρωθούν!</w:t>
      </w:r>
    </w:p>
    <w:p w14:paraId="488C4F9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Θέλω να τελειώσω με το σωφρονιστικό σύστημα –και κλείνω, κύριε Πρόεδρε- διότι πρέπει να εμπεδωθεί το αίσθημα ασφάλειας στους πολίτες. Εγώ θα σας πω τι έχει γίνει τα τελευταία δ</w:t>
      </w:r>
      <w:r>
        <w:rPr>
          <w:rFonts w:eastAsia="Times New Roman" w:cs="Times New Roman"/>
          <w:szCs w:val="24"/>
        </w:rPr>
        <w:t>ύ</w:t>
      </w:r>
      <w:r>
        <w:rPr>
          <w:rFonts w:eastAsia="Times New Roman" w:cs="Times New Roman"/>
          <w:szCs w:val="24"/>
        </w:rPr>
        <w:t>ο χρόνια: Με τον νόμο Παρασκευόπουλου, τον ν.4322/2015 –ακούστε, κυρί</w:t>
      </w:r>
      <w:r>
        <w:rPr>
          <w:rFonts w:eastAsia="Times New Roman" w:cs="Times New Roman"/>
          <w:szCs w:val="24"/>
        </w:rPr>
        <w:t>ες και κύριοι συνάδελφοι- αποφυλακίστηκαν εννιά χιλιάδες διακόσιοι σαράντα εννιά κρατούμενοι. Η σωφρονιστική σας πολιτική συνοψίζεται στο εξής δόγμα: Βγάλτε τους όλους έξω. Αυτά είναι τα πεπραγμένα σας, κυρίες και κύριοι συνάδελφοι. Δυστυχώς, για τον ελλην</w:t>
      </w:r>
      <w:r>
        <w:rPr>
          <w:rFonts w:eastAsia="Times New Roman" w:cs="Times New Roman"/>
          <w:szCs w:val="24"/>
        </w:rPr>
        <w:t xml:space="preserve">ικό λαό, όσο παρατείνεται –θα το λέμε πάρα πολλές φορές- ο βίος αυτής της Κυβέρνησης τόσο και θα παρατείνεται το μαρτύριό του. </w:t>
      </w:r>
    </w:p>
    <w:p w14:paraId="488C4F9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88C4F95"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88C4F9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w:t>
      </w:r>
      <w:proofErr w:type="spellStart"/>
      <w:r>
        <w:rPr>
          <w:rFonts w:eastAsia="Times New Roman" w:cs="Times New Roman"/>
          <w:szCs w:val="24"/>
        </w:rPr>
        <w:t>Μπόλαρης</w:t>
      </w:r>
      <w:proofErr w:type="spellEnd"/>
      <w:r>
        <w:rPr>
          <w:rFonts w:eastAsia="Times New Roman" w:cs="Times New Roman"/>
          <w:szCs w:val="24"/>
        </w:rPr>
        <w:t xml:space="preserve"> δεν έχει έ</w:t>
      </w:r>
      <w:r>
        <w:rPr>
          <w:rFonts w:eastAsia="Times New Roman" w:cs="Times New Roman"/>
          <w:szCs w:val="24"/>
        </w:rPr>
        <w:t xml:space="preserve">ρθει. Δεν τον διαγράφω, όπως κάναμε και με άλλους συναδέλφους. </w:t>
      </w:r>
    </w:p>
    <w:p w14:paraId="488C4F9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Σταμάτης. </w:t>
      </w:r>
    </w:p>
    <w:p w14:paraId="488C4F9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Μετά τον λόγο θα πάρει ο Υπουργός Υγείας κ. Ξανθός και μετά ο κ. Παναγιωτόπουλος. Ο κ. Κατσαφάδος μάλλον δεν θα έρθει, γιατί είχε ευτυχές γεγονός. Πριν λίγες ώρες</w:t>
      </w:r>
      <w:r>
        <w:rPr>
          <w:rFonts w:eastAsia="Times New Roman" w:cs="Times New Roman"/>
          <w:szCs w:val="24"/>
        </w:rPr>
        <w:t xml:space="preserve"> έγινε μπαμπάς. Του ευχόμαστε καλορίζικο και στον ίδιο και στη γυναίκα του. Στη συνέχεια θα συνεχίσουμε με τον κατάλογο. </w:t>
      </w:r>
    </w:p>
    <w:p w14:paraId="488C4F9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Σταμάτη, έχετε τον λόγο. </w:t>
      </w:r>
    </w:p>
    <w:p w14:paraId="488C4F9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Ευχαριστώ, κύριε Πρόεδρε. </w:t>
      </w:r>
    </w:p>
    <w:p w14:paraId="488C4F9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θα μιλήσω σήμερα με α</w:t>
      </w:r>
      <w:r>
        <w:rPr>
          <w:rFonts w:eastAsia="Times New Roman" w:cs="Times New Roman"/>
          <w:szCs w:val="24"/>
        </w:rPr>
        <w:t xml:space="preserve">ριθμούς. Έχουν ακουστεί πολλοί αριθμοί. Νομίζω ότι ο καθένας έχει βγάλει τα συμπεράσματά του. Σε τελευταία ανάλυση, η πολιτική εμπειρία λέει ότι ένας </w:t>
      </w:r>
      <w:r>
        <w:rPr>
          <w:rFonts w:eastAsia="Times New Roman" w:cs="Times New Roman"/>
          <w:szCs w:val="24"/>
        </w:rPr>
        <w:lastRenderedPageBreak/>
        <w:t>προϋπολογισμός έχει δ</w:t>
      </w:r>
      <w:r>
        <w:rPr>
          <w:rFonts w:eastAsia="Times New Roman" w:cs="Times New Roman"/>
          <w:szCs w:val="24"/>
        </w:rPr>
        <w:t>ύ</w:t>
      </w:r>
      <w:r>
        <w:rPr>
          <w:rFonts w:eastAsia="Times New Roman" w:cs="Times New Roman"/>
          <w:szCs w:val="24"/>
        </w:rPr>
        <w:t>ο όψεις: Η μ</w:t>
      </w:r>
      <w:r>
        <w:rPr>
          <w:rFonts w:eastAsia="Times New Roman" w:cs="Times New Roman"/>
          <w:szCs w:val="24"/>
        </w:rPr>
        <w:t>ί</w:t>
      </w:r>
      <w:r>
        <w:rPr>
          <w:rFonts w:eastAsia="Times New Roman" w:cs="Times New Roman"/>
          <w:szCs w:val="24"/>
        </w:rPr>
        <w:t>α όψη είναι η ικανοποίηση των αριθμών. Η άλλη όψη είναι η ικανοποίηση τ</w:t>
      </w:r>
      <w:r>
        <w:rPr>
          <w:rFonts w:eastAsia="Times New Roman" w:cs="Times New Roman"/>
          <w:szCs w:val="24"/>
        </w:rPr>
        <w:t>ης κοινωνίας. Εγώ εκτιμώ ότι ούτε οι αριθμοί θα ικανοποιηθούν, αλλά είμαι βέβαιος ότι ούτε η κοινωνία είναι ικανοποιημένη. Και αυτό, κυρίες και κύριοι συνάδελφοι της Συμπολίτευσης, είναι ένα δικό σας θέμα. Καλό κουράγιο</w:t>
      </w:r>
      <w:r>
        <w:rPr>
          <w:rFonts w:eastAsia="Times New Roman" w:cs="Times New Roman"/>
          <w:szCs w:val="24"/>
        </w:rPr>
        <w:t>,</w:t>
      </w:r>
      <w:r>
        <w:rPr>
          <w:rFonts w:eastAsia="Times New Roman" w:cs="Times New Roman"/>
          <w:szCs w:val="24"/>
        </w:rPr>
        <w:t xml:space="preserve"> να το ξεπεράσετε</w:t>
      </w:r>
      <w:r>
        <w:rPr>
          <w:rFonts w:eastAsia="Times New Roman" w:cs="Times New Roman"/>
          <w:szCs w:val="24"/>
        </w:rPr>
        <w:t>!</w:t>
      </w:r>
      <w:r>
        <w:rPr>
          <w:rFonts w:eastAsia="Times New Roman" w:cs="Times New Roman"/>
          <w:szCs w:val="24"/>
        </w:rPr>
        <w:t xml:space="preserve"> </w:t>
      </w:r>
    </w:p>
    <w:p w14:paraId="488C4F9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λαός ξέρει τι </w:t>
      </w:r>
      <w:r>
        <w:rPr>
          <w:rFonts w:eastAsia="Times New Roman" w:cs="Times New Roman"/>
          <w:szCs w:val="24"/>
        </w:rPr>
        <w:t xml:space="preserve">σημαίνουν αυτά τα μέτρα. Ο λαός μπορεί να εκτιμήσει τι συνέπειες έχουν στην καθημερινότητα, πέρα από τους αριθμούς, είτε λέγονται από εμάς είτε λέγονται από εσάς. </w:t>
      </w:r>
    </w:p>
    <w:p w14:paraId="488C4F9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Εγώ θα επιχειρήσω να δω λίγο πιο πολιτικά τον προϋπολογισμό.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το θεωρώ έωλο. Καλούμαστε να ψηφίσουμε έναν προϋπολογισμό χωρίς να έχει κλείσει η δεύτερη αξιολόγηση</w:t>
      </w:r>
      <w:r>
        <w:rPr>
          <w:rFonts w:eastAsia="Times New Roman" w:cs="Times New Roman"/>
          <w:szCs w:val="24"/>
        </w:rPr>
        <w:t>.</w:t>
      </w:r>
      <w:r>
        <w:rPr>
          <w:rFonts w:eastAsia="Times New Roman" w:cs="Times New Roman"/>
          <w:szCs w:val="24"/>
        </w:rPr>
        <w:t xml:space="preserve"> </w:t>
      </w:r>
    </w:p>
    <w:p w14:paraId="488C4F9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ότι ο ίδιος ο Πρωθυπουργός είπε </w:t>
      </w:r>
      <w:r>
        <w:rPr>
          <w:rFonts w:eastAsia="Times New Roman" w:cs="Times New Roman"/>
          <w:szCs w:val="24"/>
        </w:rPr>
        <w:t xml:space="preserve">πως </w:t>
      </w:r>
      <w:r>
        <w:rPr>
          <w:rFonts w:eastAsia="Times New Roman" w:cs="Times New Roman"/>
          <w:szCs w:val="24"/>
        </w:rPr>
        <w:t>καταληκτική ημερομηνία για το κλείσιμο της αξιολόγησης είναι η 5</w:t>
      </w:r>
      <w:r>
        <w:rPr>
          <w:rFonts w:eastAsia="Times New Roman" w:cs="Times New Roman"/>
          <w:szCs w:val="24"/>
          <w:vertAlign w:val="superscript"/>
        </w:rPr>
        <w:t>η</w:t>
      </w:r>
      <w:r>
        <w:rPr>
          <w:rFonts w:eastAsia="Times New Roman" w:cs="Times New Roman"/>
          <w:szCs w:val="24"/>
        </w:rPr>
        <w:t xml:space="preserve"> Δεκεμβρίου. Ασφαλώς, είχε δίκιο όταν το έλεγε. Διότι χωρίς να έχει κλείσει η συμφωνία, τι είδους προϋπολογισμό ψηφίζουμε στη Βουλή; Εάν δεν έχει κλείσει η συμφωνία, </w:t>
      </w:r>
      <w:r>
        <w:rPr>
          <w:rFonts w:eastAsia="Times New Roman" w:cs="Times New Roman"/>
          <w:szCs w:val="24"/>
        </w:rPr>
        <w:lastRenderedPageBreak/>
        <w:t xml:space="preserve">με βάση ποιο μεσοπρόθεσμο πρόγραμμα εξελίσσεται η οικονομική κατάσταση τον επόμενο χρόνο; </w:t>
      </w:r>
      <w:r>
        <w:rPr>
          <w:rFonts w:eastAsia="Times New Roman" w:cs="Times New Roman"/>
          <w:szCs w:val="24"/>
        </w:rPr>
        <w:t>Εάν το κλείσιμο της συμφωνίας και το μεσοπρόθεσμο καθυστερήσουν, ποιες είναι οι συνέπειες πάνω 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επί</w:t>
      </w:r>
      <w:r>
        <w:rPr>
          <w:rFonts w:eastAsia="Times New Roman" w:cs="Times New Roman"/>
          <w:szCs w:val="24"/>
        </w:rPr>
        <w:t>δρ</w:t>
      </w:r>
      <w:r>
        <w:rPr>
          <w:rFonts w:eastAsia="Times New Roman" w:cs="Times New Roman"/>
          <w:szCs w:val="24"/>
        </w:rPr>
        <w:t>α</w:t>
      </w:r>
      <w:r>
        <w:rPr>
          <w:rFonts w:eastAsia="Times New Roman" w:cs="Times New Roman"/>
          <w:szCs w:val="24"/>
        </w:rPr>
        <w:t>ση αυτού του προϋπολογισμού στην οικονομική ζωή του τόπου; Καμμία απάντηση. Είναι, λοιπόν, έωλος, γιατί εξαρτάται από ένα γεγονός που θα συμβεί. Εάν δ</w:t>
      </w:r>
      <w:r>
        <w:rPr>
          <w:rFonts w:eastAsia="Times New Roman" w:cs="Times New Roman"/>
          <w:szCs w:val="24"/>
        </w:rPr>
        <w:t xml:space="preserve">ε δεν συμβεί, τότε τζάμπα συζητάμε αυτόν τον προϋπολογισμό. </w:t>
      </w:r>
    </w:p>
    <w:p w14:paraId="488C4F9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Είναι όμως έωλος και για έναν ακόμη πολιτικό λόγο. Διότι η χώρα με τη χθεσινή εξαγγελία του κυρίου Πρωθυπουργού έχει μπει ουσιαστικά σε προεκλογική περίοδο. </w:t>
      </w:r>
    </w:p>
    <w:p w14:paraId="488C4FA0"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Δεν ξέρω αν το έχετε καταλάβει, αλλά </w:t>
      </w:r>
      <w:r>
        <w:rPr>
          <w:rFonts w:eastAsia="Times New Roman"/>
          <w:szCs w:val="24"/>
        </w:rPr>
        <w:t>τα πολιτικά γεγονότα έχουν τη δική τους δυναμική. Ακόμη και ως λάθος να εκλάβει κ</w:t>
      </w:r>
      <w:r>
        <w:rPr>
          <w:rFonts w:eastAsia="Times New Roman"/>
          <w:szCs w:val="24"/>
        </w:rPr>
        <w:t>άποιο</w:t>
      </w:r>
      <w:r>
        <w:rPr>
          <w:rFonts w:eastAsia="Times New Roman"/>
          <w:szCs w:val="24"/>
        </w:rPr>
        <w:t>ς</w:t>
      </w:r>
      <w:r>
        <w:rPr>
          <w:rFonts w:eastAsia="Times New Roman"/>
          <w:szCs w:val="24"/>
        </w:rPr>
        <w:t xml:space="preserve"> τις εξαγγελίες</w:t>
      </w:r>
      <w:r>
        <w:rPr>
          <w:rFonts w:eastAsia="Times New Roman"/>
          <w:szCs w:val="24"/>
        </w:rPr>
        <w:t>, τα πολιτικά γεγονότα αυτονομούνται. Και σήμερα, όχι μόνο την Ελλάδα</w:t>
      </w:r>
      <w:r>
        <w:rPr>
          <w:rFonts w:eastAsia="Times New Roman"/>
          <w:szCs w:val="24"/>
        </w:rPr>
        <w:t xml:space="preserve"> </w:t>
      </w:r>
      <w:r>
        <w:rPr>
          <w:rFonts w:eastAsia="Times New Roman"/>
          <w:szCs w:val="24"/>
        </w:rPr>
        <w:t>αλλά και διεθνώς, συζητ</w:t>
      </w:r>
      <w:r>
        <w:rPr>
          <w:rFonts w:eastAsia="Times New Roman"/>
          <w:szCs w:val="24"/>
        </w:rPr>
        <w:t>είται</w:t>
      </w:r>
      <w:r>
        <w:rPr>
          <w:rFonts w:eastAsia="Times New Roman"/>
          <w:szCs w:val="24"/>
        </w:rPr>
        <w:t xml:space="preserve"> ότι πιθανότατα η Ελλάδα έχει μπει σε προεκλογικούς ρυθμ</w:t>
      </w:r>
      <w:r>
        <w:rPr>
          <w:rFonts w:eastAsia="Times New Roman"/>
          <w:szCs w:val="24"/>
        </w:rPr>
        <w:t>ούς.</w:t>
      </w:r>
    </w:p>
    <w:p w14:paraId="488C4FA1"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Βέβαια, εδώ τίθεται ένα ερώτημα: Τι συνέβη και ξαφνικά ο Πρωθυπουργός, ενώ πριν από μερικές ώρες στη Βουλή μίλησε ο Υπουργός Οικονομικών χωρίς να κάνει κα</w:t>
      </w:r>
      <w:r>
        <w:rPr>
          <w:rFonts w:eastAsia="Times New Roman"/>
          <w:szCs w:val="24"/>
        </w:rPr>
        <w:t>μ</w:t>
      </w:r>
      <w:r>
        <w:rPr>
          <w:rFonts w:eastAsia="Times New Roman"/>
          <w:szCs w:val="24"/>
        </w:rPr>
        <w:t>μία τέτοια ανακοίνωση, μετά από μερικές ώρες έκανε εξαγγελία των μέτρων; Είχε επιφοίτηση από τον</w:t>
      </w:r>
      <w:r>
        <w:rPr>
          <w:rFonts w:eastAsia="Times New Roman"/>
          <w:szCs w:val="24"/>
        </w:rPr>
        <w:t xml:space="preserve"> Πανάγιο Τάφο που είχε πάει; Δεν όφειλε να έχει ενημερώσει τον Υπουργό Οικονομικών; </w:t>
      </w:r>
    </w:p>
    <w:p w14:paraId="488C4FA2"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Και αν ήταν ο Υπουργός Οικονομικών εδώ, θα τον ρωτούσα: </w:t>
      </w:r>
      <w:r>
        <w:rPr>
          <w:rFonts w:eastAsia="Times New Roman"/>
          <w:szCs w:val="24"/>
        </w:rPr>
        <w:t>α</w:t>
      </w:r>
      <w:r>
        <w:rPr>
          <w:rFonts w:eastAsia="Times New Roman"/>
          <w:szCs w:val="24"/>
        </w:rPr>
        <w:t xml:space="preserve">υτή η ενημέρωση έγινε </w:t>
      </w:r>
      <w:r>
        <w:rPr>
          <w:rFonts w:eastAsia="Times New Roman"/>
          <w:szCs w:val="24"/>
        </w:rPr>
        <w:t xml:space="preserve">προς </w:t>
      </w:r>
      <w:r>
        <w:rPr>
          <w:rFonts w:eastAsia="Times New Roman"/>
          <w:szCs w:val="24"/>
        </w:rPr>
        <w:t xml:space="preserve">τους δανειστές; Ενημερώθηκαν; Γιατί τα μηνύματα πια είναι άκρως ανησυχητικά. Έχουμε τη </w:t>
      </w:r>
      <w:r>
        <w:rPr>
          <w:rFonts w:eastAsia="Times New Roman"/>
          <w:szCs w:val="24"/>
        </w:rPr>
        <w:t xml:space="preserve">δήλωση του κ. </w:t>
      </w:r>
      <w:proofErr w:type="spellStart"/>
      <w:r>
        <w:rPr>
          <w:rFonts w:eastAsia="Times New Roman"/>
          <w:szCs w:val="24"/>
        </w:rPr>
        <w:t>Ρέγκλινγκ</w:t>
      </w:r>
      <w:proofErr w:type="spellEnd"/>
      <w:r>
        <w:rPr>
          <w:rFonts w:eastAsia="Times New Roman"/>
          <w:szCs w:val="24"/>
        </w:rPr>
        <w:t xml:space="preserve"> που λέει: «Διερωτόμαστε τι σημαίνει αυτό». Έχουμε την αντίδραση της Κομισιόν. </w:t>
      </w:r>
    </w:p>
    <w:p w14:paraId="488C4FA3"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Και εγώ διερωτώμαι τώρα. Πάμε σε μια διαπραγμάτευση και αναζητούμε συμμάχους για να υποστηρίξουν τα δίκαια αιτήματά μας και την ώρα που </w:t>
      </w:r>
      <w:r>
        <w:rPr>
          <w:rFonts w:eastAsia="Times New Roman"/>
          <w:szCs w:val="24"/>
        </w:rPr>
        <w:t>ανα</w:t>
      </w:r>
      <w:r>
        <w:rPr>
          <w:rFonts w:eastAsia="Times New Roman"/>
          <w:szCs w:val="24"/>
        </w:rPr>
        <w:t>ζητούμε συμμάχ</w:t>
      </w:r>
      <w:r>
        <w:rPr>
          <w:rFonts w:eastAsia="Times New Roman"/>
          <w:szCs w:val="24"/>
        </w:rPr>
        <w:t xml:space="preserve">ους, εμείς ενώνουμε αυτούς μεταξύ τους </w:t>
      </w:r>
      <w:r>
        <w:rPr>
          <w:rFonts w:eastAsia="Times New Roman"/>
          <w:szCs w:val="24"/>
        </w:rPr>
        <w:t xml:space="preserve">και </w:t>
      </w:r>
      <w:r>
        <w:rPr>
          <w:rFonts w:eastAsia="Times New Roman"/>
          <w:szCs w:val="24"/>
        </w:rPr>
        <w:t xml:space="preserve">απέναντί </w:t>
      </w:r>
      <w:r>
        <w:rPr>
          <w:rFonts w:eastAsia="Times New Roman"/>
          <w:szCs w:val="24"/>
        </w:rPr>
        <w:t>μας!</w:t>
      </w:r>
      <w:r>
        <w:rPr>
          <w:rFonts w:eastAsia="Times New Roman"/>
          <w:szCs w:val="24"/>
        </w:rPr>
        <w:t xml:space="preserve"> Τι είδους εξυπνάδα είναι αυτή; Τι είδους διαπραγματευτική τακτική εξυπηρετεί αυτή η στάση; </w:t>
      </w:r>
    </w:p>
    <w:p w14:paraId="488C4FA4"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Εκτός αν -γιατί μόνο αυτό το συμπέρασμα βγαίνει- έχετε ξεκινήσει τη διαδικασία των εκλογών και ψάχνετε να β</w:t>
      </w:r>
      <w:r>
        <w:rPr>
          <w:rFonts w:eastAsia="Times New Roman"/>
          <w:szCs w:val="24"/>
        </w:rPr>
        <w:t xml:space="preserve">ρείτε βήμα-βήμα τα προσχήματα με τα οποία θα το επιχειρήσετε. </w:t>
      </w:r>
    </w:p>
    <w:p w14:paraId="488C4FA5"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Εγώ ένα σας λέω. Το καλοκαίρι του 2015 δεν μπορεί να επαναληφθεί, αν αυτό έχετε στο μυαλό σας. Η Νέα Δημοκρατία δεν πέφτει στην παγίδα που πάτε να στήσετε. Για να </w:t>
      </w:r>
      <w:r>
        <w:rPr>
          <w:rFonts w:eastAsia="Times New Roman"/>
          <w:szCs w:val="24"/>
        </w:rPr>
        <w:t>’</w:t>
      </w:r>
      <w:r>
        <w:rPr>
          <w:rFonts w:eastAsia="Times New Roman"/>
          <w:szCs w:val="24"/>
        </w:rPr>
        <w:t xml:space="preserve">ξηγιόμαστε και να μην </w:t>
      </w:r>
      <w:proofErr w:type="spellStart"/>
      <w:r>
        <w:rPr>
          <w:rFonts w:eastAsia="Times New Roman"/>
          <w:szCs w:val="24"/>
        </w:rPr>
        <w:t>παρεξηγ</w:t>
      </w:r>
      <w:r>
        <w:rPr>
          <w:rFonts w:eastAsia="Times New Roman"/>
          <w:szCs w:val="24"/>
        </w:rPr>
        <w:t>ιόμαστε</w:t>
      </w:r>
      <w:proofErr w:type="spellEnd"/>
      <w:r>
        <w:rPr>
          <w:rFonts w:eastAsia="Times New Roman"/>
          <w:szCs w:val="24"/>
        </w:rPr>
        <w:t>!</w:t>
      </w:r>
      <w:r>
        <w:rPr>
          <w:rFonts w:eastAsia="Times New Roman"/>
          <w:szCs w:val="24"/>
        </w:rPr>
        <w:t xml:space="preserve"> </w:t>
      </w:r>
    </w:p>
    <w:p w14:paraId="488C4FA6"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βεβαίως, όσον αφορά το περιεχόμενο αυτών των παροχών που έγιναν χθες, έχει αναλυθεί από όλους και επειδή πιθανότατα κάποιος από εσάς μπορεί να πει</w:t>
      </w:r>
      <w:r>
        <w:rPr>
          <w:rFonts w:eastAsia="Times New Roman"/>
          <w:szCs w:val="24"/>
        </w:rPr>
        <w:t>,</w:t>
      </w:r>
      <w:r>
        <w:rPr>
          <w:rFonts w:eastAsia="Times New Roman"/>
          <w:szCs w:val="24"/>
        </w:rPr>
        <w:t xml:space="preserve"> όπως είπε ο κ. </w:t>
      </w:r>
      <w:proofErr w:type="spellStart"/>
      <w:r>
        <w:rPr>
          <w:rFonts w:eastAsia="Times New Roman"/>
          <w:szCs w:val="24"/>
        </w:rPr>
        <w:t>Φλαμπουράρης</w:t>
      </w:r>
      <w:proofErr w:type="spellEnd"/>
      <w:r>
        <w:rPr>
          <w:rFonts w:eastAsia="Times New Roman"/>
          <w:szCs w:val="24"/>
        </w:rPr>
        <w:t xml:space="preserve"> και ο κ. </w:t>
      </w:r>
      <w:proofErr w:type="spellStart"/>
      <w:r>
        <w:rPr>
          <w:rFonts w:eastAsia="Times New Roman"/>
          <w:szCs w:val="24"/>
        </w:rPr>
        <w:t>Τζανακόπουλος</w:t>
      </w:r>
      <w:proofErr w:type="spellEnd"/>
      <w:r>
        <w:rPr>
          <w:rFonts w:eastAsia="Times New Roman"/>
          <w:szCs w:val="24"/>
        </w:rPr>
        <w:t>: «Είμαστε Κυβέρνηση και κάνουμε ό,τι θέλουμε», τότε οφείλει να μου δώσει μια απάντηση η Κυβέρνηση. Υπάρχει μία δέσμευση του Πρωθυπουργού στη Διεθνή Έκθεση Θεσσαλονίκης</w:t>
      </w:r>
      <w:r>
        <w:rPr>
          <w:rFonts w:eastAsia="Times New Roman"/>
          <w:szCs w:val="24"/>
        </w:rPr>
        <w:t>,</w:t>
      </w:r>
      <w:r>
        <w:rPr>
          <w:rFonts w:eastAsia="Times New Roman"/>
          <w:szCs w:val="24"/>
        </w:rPr>
        <w:t xml:space="preserve"> που μιλούσε για πάγωμα των ασφαλιστ</w:t>
      </w:r>
      <w:r>
        <w:rPr>
          <w:rFonts w:eastAsia="Times New Roman"/>
          <w:szCs w:val="24"/>
        </w:rPr>
        <w:t>ικών εισφορών των επαγγελματιών στον ΟΑΕΕ και είπε: «Μία δήλωση κάνω, μία δέσμευση». Πού είναι; Πληροφορίες λένε ότι μόλις το έμαθαν οι δανειστές</w:t>
      </w:r>
      <w:r>
        <w:rPr>
          <w:rFonts w:eastAsia="Times New Roman"/>
          <w:szCs w:val="24"/>
        </w:rPr>
        <w:t>,</w:t>
      </w:r>
      <w:r>
        <w:rPr>
          <w:rFonts w:eastAsia="Times New Roman"/>
          <w:szCs w:val="24"/>
        </w:rPr>
        <w:t xml:space="preserve"> του είπαν: «</w:t>
      </w:r>
      <w:proofErr w:type="spellStart"/>
      <w:r>
        <w:rPr>
          <w:rFonts w:eastAsia="Times New Roman"/>
          <w:szCs w:val="24"/>
        </w:rPr>
        <w:t>Β</w:t>
      </w:r>
      <w:r>
        <w:rPr>
          <w:rFonts w:eastAsia="Times New Roman"/>
          <w:szCs w:val="24"/>
        </w:rPr>
        <w:t>ά</w:t>
      </w:r>
      <w:r>
        <w:rPr>
          <w:rFonts w:eastAsia="Times New Roman"/>
          <w:szCs w:val="24"/>
        </w:rPr>
        <w:t>λ</w:t>
      </w:r>
      <w:proofErr w:type="spellEnd"/>
      <w:r>
        <w:rPr>
          <w:rFonts w:eastAsia="Times New Roman"/>
          <w:szCs w:val="24"/>
        </w:rPr>
        <w:t>’ τη στην άκρη».</w:t>
      </w:r>
    </w:p>
    <w:p w14:paraId="488C4FA7"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Αν θέλατε, λοιπόν, να κάνετε τον μάγκα, γιατί δεν τον κάνετε εκεί;</w:t>
      </w:r>
    </w:p>
    <w:p w14:paraId="488C4FA8"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b/>
          <w:szCs w:val="24"/>
        </w:rPr>
        <w:t>ΠΑΥΛΟΣ ΠΟΛ</w:t>
      </w:r>
      <w:r>
        <w:rPr>
          <w:rFonts w:eastAsia="Times New Roman"/>
          <w:b/>
          <w:szCs w:val="24"/>
        </w:rPr>
        <w:t xml:space="preserve">ΑΚΗΣ (Αναπληρωτής Υπουργός Υγείας): </w:t>
      </w:r>
      <w:r>
        <w:rPr>
          <w:rFonts w:eastAsia="Times New Roman"/>
          <w:szCs w:val="24"/>
        </w:rPr>
        <w:t>Είμαστε μάγκες</w:t>
      </w:r>
      <w:r>
        <w:rPr>
          <w:rFonts w:eastAsia="Times New Roman"/>
          <w:szCs w:val="24"/>
        </w:rPr>
        <w:t>!</w:t>
      </w:r>
    </w:p>
    <w:p w14:paraId="488C4FA9"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ΣΤΑΜΑΤΗΣ: </w:t>
      </w:r>
      <w:r>
        <w:rPr>
          <w:rFonts w:eastAsia="Times New Roman"/>
          <w:szCs w:val="24"/>
        </w:rPr>
        <w:t>Εσείς…</w:t>
      </w:r>
      <w:r>
        <w:rPr>
          <w:rFonts w:eastAsia="Times New Roman"/>
          <w:szCs w:val="24"/>
        </w:rPr>
        <w:t xml:space="preserve"> το ξέρω. Μόνο που διαφέρει. Άλλη έννοια </w:t>
      </w:r>
      <w:r>
        <w:rPr>
          <w:rFonts w:eastAsia="Times New Roman"/>
          <w:szCs w:val="24"/>
        </w:rPr>
        <w:t>δίνω</w:t>
      </w:r>
      <w:r>
        <w:rPr>
          <w:rFonts w:eastAsia="Times New Roman"/>
          <w:szCs w:val="24"/>
        </w:rPr>
        <w:t xml:space="preserve"> εγώ για το «μάγκας» και άλλη εσείς. Σε αυτό διαφωνούμε.</w:t>
      </w:r>
    </w:p>
    <w:p w14:paraId="488C4FAA"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Μην απαντάτε, κύριε Σταμάτη. </w:t>
      </w:r>
    </w:p>
    <w:p w14:paraId="488C4FAB"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Πολάκη</w:t>
      </w:r>
      <w:proofErr w:type="spellEnd"/>
      <w:r>
        <w:rPr>
          <w:rFonts w:eastAsia="Times New Roman"/>
          <w:szCs w:val="24"/>
        </w:rPr>
        <w:t>,</w:t>
      </w:r>
      <w:r>
        <w:rPr>
          <w:rFonts w:eastAsia="Times New Roman"/>
          <w:szCs w:val="24"/>
        </w:rPr>
        <w:t xml:space="preserve"> μην το </w:t>
      </w:r>
      <w:proofErr w:type="spellStart"/>
      <w:r>
        <w:rPr>
          <w:rFonts w:eastAsia="Times New Roman"/>
          <w:szCs w:val="24"/>
        </w:rPr>
        <w:t>ξαναεπιχειρήσετε</w:t>
      </w:r>
      <w:proofErr w:type="spellEnd"/>
      <w:r>
        <w:rPr>
          <w:rFonts w:eastAsia="Times New Roman"/>
          <w:szCs w:val="24"/>
        </w:rPr>
        <w:t xml:space="preserve">. Θα ξεχάσουμε τον ιατρικό </w:t>
      </w:r>
      <w:r>
        <w:rPr>
          <w:rFonts w:eastAsia="Times New Roman"/>
          <w:szCs w:val="24"/>
        </w:rPr>
        <w:t>σοβινισμό</w:t>
      </w:r>
      <w:r>
        <w:rPr>
          <w:rFonts w:eastAsia="Times New Roman"/>
          <w:szCs w:val="24"/>
        </w:rPr>
        <w:t>.</w:t>
      </w:r>
    </w:p>
    <w:p w14:paraId="488C4FAC"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b/>
          <w:szCs w:val="24"/>
        </w:rPr>
        <w:t xml:space="preserve">ΔΗΜΗΤΡΙΟΣ ΣΤΑΜΑΤΗΣ: </w:t>
      </w:r>
      <w:r>
        <w:rPr>
          <w:rFonts w:eastAsia="Times New Roman"/>
          <w:szCs w:val="24"/>
        </w:rPr>
        <w:t>Επαναλαμβάνω, λοιπόν, ότι αυτό</w:t>
      </w:r>
      <w:r>
        <w:rPr>
          <w:rFonts w:eastAsia="Times New Roman"/>
          <w:szCs w:val="24"/>
        </w:rPr>
        <w:t>ς</w:t>
      </w:r>
      <w:r>
        <w:rPr>
          <w:rFonts w:eastAsia="Times New Roman"/>
          <w:szCs w:val="24"/>
        </w:rPr>
        <w:t xml:space="preserve"> ο </w:t>
      </w:r>
      <w:r>
        <w:rPr>
          <w:rFonts w:eastAsia="Times New Roman"/>
          <w:szCs w:val="24"/>
        </w:rPr>
        <w:t>π</w:t>
      </w:r>
      <w:r>
        <w:rPr>
          <w:rFonts w:eastAsia="Times New Roman"/>
          <w:szCs w:val="24"/>
        </w:rPr>
        <w:t xml:space="preserve">ροϋπολογισμός που ψηφίζεται, ψηφίζεται μέσα σε προεκλογικό κλίμα που </w:t>
      </w:r>
      <w:r>
        <w:rPr>
          <w:rFonts w:eastAsia="Times New Roman"/>
          <w:szCs w:val="24"/>
        </w:rPr>
        <w:lastRenderedPageBreak/>
        <w:t>θα το δούμε να διαμορφώνεται δυναμικά το επόμενο διάστημα. Αν ετοιμάζε</w:t>
      </w:r>
      <w:r>
        <w:rPr>
          <w:rFonts w:eastAsia="Times New Roman"/>
          <w:szCs w:val="24"/>
        </w:rPr>
        <w:t>τε –επαναλαμβάνω- να ξαναστήσετε το σκηνικό του 2015 για να εκβιάσετε την Αντιπολίτευση, θα χτυπήσετε πόρτα που δεν ακούει.</w:t>
      </w:r>
    </w:p>
    <w:p w14:paraId="488C4FAD"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Επίσης, αυτό</w:t>
      </w:r>
      <w:r>
        <w:rPr>
          <w:rFonts w:eastAsia="Times New Roman"/>
          <w:szCs w:val="24"/>
        </w:rPr>
        <w:t>ς</w:t>
      </w:r>
      <w:r>
        <w:rPr>
          <w:rFonts w:eastAsia="Times New Roman"/>
          <w:szCs w:val="24"/>
        </w:rPr>
        <w:t xml:space="preserve"> ο </w:t>
      </w:r>
      <w:r>
        <w:rPr>
          <w:rFonts w:eastAsia="Times New Roman"/>
          <w:szCs w:val="24"/>
        </w:rPr>
        <w:t>π</w:t>
      </w:r>
      <w:r>
        <w:rPr>
          <w:rFonts w:eastAsia="Times New Roman"/>
          <w:szCs w:val="24"/>
        </w:rPr>
        <w:t>ροϋπολογισμός είναι αναξιόπιστος και δεν το λέμε εμείς, σας το έχει πει το Γραφείο Προϋπολογισμού της Βουλής, σας τ</w:t>
      </w:r>
      <w:r>
        <w:rPr>
          <w:rFonts w:eastAsia="Times New Roman"/>
          <w:szCs w:val="24"/>
        </w:rPr>
        <w:t xml:space="preserve">ο έχει πει το Δημοσιονομικό Συμβούλιο, σας το έχει πει ο ΟΟΣΑ ότι αυτοί οι στόχοι της ανάπτυξης 2,7% είναι στον αέρα. Σας το είπαν κομψά, αλλά αυτό εννοούσαν. </w:t>
      </w:r>
    </w:p>
    <w:p w14:paraId="488C4FAE"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w:t>
      </w:r>
      <w:r>
        <w:rPr>
          <w:rFonts w:eastAsia="Times New Roman"/>
          <w:szCs w:val="24"/>
        </w:rPr>
        <w:t>επίσης,</w:t>
      </w:r>
      <w:r>
        <w:rPr>
          <w:rFonts w:eastAsia="Times New Roman"/>
          <w:szCs w:val="24"/>
        </w:rPr>
        <w:t xml:space="preserve"> πάτε να επιτύχετε 2,7% με λάθος </w:t>
      </w:r>
      <w:r>
        <w:rPr>
          <w:rFonts w:eastAsia="Times New Roman"/>
          <w:szCs w:val="24"/>
        </w:rPr>
        <w:t>τρόπ</w:t>
      </w:r>
      <w:r>
        <w:rPr>
          <w:rFonts w:eastAsia="Times New Roman"/>
          <w:szCs w:val="24"/>
        </w:rPr>
        <w:t>ο. Με τι; Με τη φορολόγηση. Και για όσους</w:t>
      </w:r>
      <w:r>
        <w:rPr>
          <w:rFonts w:eastAsia="Times New Roman"/>
          <w:szCs w:val="24"/>
        </w:rPr>
        <w:t xml:space="preserve"> </w:t>
      </w:r>
      <w:r>
        <w:rPr>
          <w:rFonts w:eastAsia="Times New Roman"/>
          <w:szCs w:val="24"/>
        </w:rPr>
        <w:t>αμφιβ</w:t>
      </w:r>
      <w:r>
        <w:rPr>
          <w:rFonts w:eastAsia="Times New Roman"/>
          <w:szCs w:val="24"/>
        </w:rPr>
        <w:t>άλ</w:t>
      </w:r>
      <w:r>
        <w:rPr>
          <w:rFonts w:eastAsia="Times New Roman"/>
          <w:szCs w:val="24"/>
        </w:rPr>
        <w:t>λ</w:t>
      </w:r>
      <w:r>
        <w:rPr>
          <w:rFonts w:eastAsia="Times New Roman"/>
          <w:szCs w:val="24"/>
        </w:rPr>
        <w:t>ουν</w:t>
      </w:r>
      <w:r>
        <w:rPr>
          <w:rFonts w:eastAsia="Times New Roman"/>
          <w:szCs w:val="24"/>
        </w:rPr>
        <w:t xml:space="preserve"> γι’ αυτό, αρκούσε η χθεσινή δήλωση-τοποθέτηση του κ. Παπαδημητρίου, ο οποίος όχι μόνο παραδέχεται την ορθότητα της φορολόγησης, αλλά δίνει και πολιτικό περιεχόμενο σε αυτή. Λέει: «Σωστά φορολογούμε. Έτσι γίνεται η ανάπτυξη». Εδώ</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κάθε λογικ</w:t>
      </w:r>
      <w:r>
        <w:rPr>
          <w:rFonts w:eastAsia="Times New Roman"/>
          <w:szCs w:val="24"/>
        </w:rPr>
        <w:t>ός άνθρωπος μένει άναυδος, όταν ακούει τον Υπουργό Ανάπτυξής να λέει αυτά που είπε.</w:t>
      </w:r>
    </w:p>
    <w:p w14:paraId="488C4FA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εξωπραγματικός διότι κάνει παραδοχές που δεν υπάρχουν. Λέει για αύξηση ιδιωτικής κατανάλωσης 1,81</w:t>
      </w:r>
      <w:r>
        <w:rPr>
          <w:rFonts w:eastAsia="Times New Roman" w:cs="Times New Roman"/>
          <w:szCs w:val="24"/>
        </w:rPr>
        <w:t>%</w:t>
      </w:r>
      <w:r>
        <w:rPr>
          <w:rFonts w:eastAsia="Times New Roman" w:cs="Times New Roman"/>
          <w:szCs w:val="24"/>
        </w:rPr>
        <w:t>, την ώρα που θα έχουμε μείωση μισθών και συνολικού εισοδήμα</w:t>
      </w:r>
      <w:r>
        <w:rPr>
          <w:rFonts w:eastAsia="Times New Roman" w:cs="Times New Roman"/>
          <w:szCs w:val="24"/>
        </w:rPr>
        <w:t>τος. Λέει για επενδύσεις 9,1</w:t>
      </w:r>
      <w:r>
        <w:rPr>
          <w:rFonts w:eastAsia="Times New Roman" w:cs="Times New Roman"/>
          <w:szCs w:val="24"/>
        </w:rPr>
        <w:t>%</w:t>
      </w:r>
      <w:r>
        <w:rPr>
          <w:rFonts w:eastAsia="Times New Roman" w:cs="Times New Roman"/>
          <w:szCs w:val="24"/>
        </w:rPr>
        <w:t xml:space="preserve">, όταν πριν από τρεις ημέρες τορπιλίσατε την </w:t>
      </w:r>
      <w:r>
        <w:rPr>
          <w:rFonts w:eastAsia="Times New Roman" w:cs="Times New Roman"/>
          <w:szCs w:val="24"/>
        </w:rPr>
        <w:t>«</w:t>
      </w:r>
      <w:r>
        <w:rPr>
          <w:rFonts w:eastAsia="Times New Roman" w:cs="Times New Roman"/>
          <w:szCs w:val="24"/>
          <w:lang w:val="en-US"/>
        </w:rPr>
        <w:t>SOCAR</w:t>
      </w:r>
      <w:r>
        <w:rPr>
          <w:rFonts w:eastAsia="Times New Roman" w:cs="Times New Roman"/>
          <w:szCs w:val="24"/>
        </w:rPr>
        <w:t>»</w:t>
      </w:r>
      <w:r>
        <w:rPr>
          <w:rFonts w:eastAsia="Times New Roman" w:cs="Times New Roman"/>
          <w:szCs w:val="24"/>
        </w:rPr>
        <w:t xml:space="preserve">. </w:t>
      </w:r>
    </w:p>
    <w:p w14:paraId="488C4FB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Λέει ότι θα επιτύχουμε αύξηση φόρων 2,6 δισεκατομμύρια, όταν καθημερινά αυξάνονται τα χρέη των ιδιωτών προς το δημόσιο με ρυθμό 1,3 δισεκατομμύρια πλέον. Δηλαδή, οι πολίτες δεν πληρώνουν </w:t>
      </w:r>
      <w:r>
        <w:rPr>
          <w:rFonts w:eastAsia="Times New Roman" w:cs="Times New Roman"/>
          <w:szCs w:val="24"/>
        </w:rPr>
        <w:t>έξι</w:t>
      </w:r>
      <w:r>
        <w:rPr>
          <w:rFonts w:eastAsia="Times New Roman" w:cs="Times New Roman"/>
          <w:szCs w:val="24"/>
        </w:rPr>
        <w:t xml:space="preserve"> ΕΝΦΙΑ τον χρόνο! Εσείς βάζετε έναν ΕΝΦΙΑ επιπλέον </w:t>
      </w:r>
      <w:r>
        <w:rPr>
          <w:rFonts w:eastAsia="Times New Roman" w:cs="Times New Roman"/>
          <w:szCs w:val="24"/>
        </w:rPr>
        <w:t>-</w:t>
      </w:r>
      <w:r>
        <w:rPr>
          <w:rFonts w:eastAsia="Times New Roman" w:cs="Times New Roman"/>
          <w:szCs w:val="24"/>
        </w:rPr>
        <w:t>2,6 δισεκατομμ</w:t>
      </w:r>
      <w:r>
        <w:rPr>
          <w:rFonts w:eastAsia="Times New Roman" w:cs="Times New Roman"/>
          <w:szCs w:val="24"/>
        </w:rPr>
        <w:t>ύρια</w:t>
      </w:r>
      <w:r>
        <w:rPr>
          <w:rFonts w:eastAsia="Times New Roman" w:cs="Times New Roman"/>
          <w:szCs w:val="24"/>
        </w:rPr>
        <w:t>-</w:t>
      </w:r>
      <w:r>
        <w:rPr>
          <w:rFonts w:eastAsia="Times New Roman" w:cs="Times New Roman"/>
          <w:szCs w:val="24"/>
        </w:rPr>
        <w:t xml:space="preserve"> και έχετε απώλεια από την άλλη τσέπη έξι ΕΝΦΙΑ! Τι είδους οικονομική πολιτική είναι αυτή; Δεν το κατάλαβα!</w:t>
      </w:r>
    </w:p>
    <w:p w14:paraId="488C4FB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Επίσης, ένας προϋπολογισμός κινείται μέσα σε ένα πραγματικό οικονομικό περιβάλλον. Ποιο είναι αυτό, πέρα από αυτά που γράφουν οι αριθμοί; Το πρ</w:t>
      </w:r>
      <w:r>
        <w:rPr>
          <w:rFonts w:eastAsia="Times New Roman" w:cs="Times New Roman"/>
          <w:szCs w:val="24"/>
        </w:rPr>
        <w:t xml:space="preserve">αγματικό οικονομικό περιβάλλον, μέσα στο οποίο πρέπει να λειτουργήσει ο προϋπολογισμός είναι οι </w:t>
      </w:r>
      <w:r>
        <w:rPr>
          <w:rFonts w:eastAsia="Times New Roman" w:cs="Times New Roman"/>
          <w:szCs w:val="24"/>
        </w:rPr>
        <w:t xml:space="preserve">κλειστές </w:t>
      </w:r>
      <w:r>
        <w:rPr>
          <w:rFonts w:eastAsia="Times New Roman" w:cs="Times New Roman"/>
          <w:szCs w:val="24"/>
        </w:rPr>
        <w:t xml:space="preserve">τράπεζες, που αυτή τη στιγμή έχουν αφελληνιστεί κιόλας. </w:t>
      </w:r>
    </w:p>
    <w:p w14:paraId="488C4F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Διαβάζω τις συνθέσεις των συμβουλίων των τραπεζών και μου θυμίζουν ελληνικές ομάδες: δέκα παίκ</w:t>
      </w:r>
      <w:r>
        <w:rPr>
          <w:rFonts w:eastAsia="Times New Roman" w:cs="Times New Roman"/>
          <w:szCs w:val="24"/>
        </w:rPr>
        <w:t>τες με ξένο όνομα και ένα</w:t>
      </w:r>
      <w:r>
        <w:rPr>
          <w:rFonts w:eastAsia="Times New Roman" w:cs="Times New Roman"/>
          <w:szCs w:val="24"/>
        </w:rPr>
        <w:t>ς</w:t>
      </w:r>
      <w:r>
        <w:rPr>
          <w:rFonts w:eastAsia="Times New Roman" w:cs="Times New Roman"/>
          <w:szCs w:val="24"/>
        </w:rPr>
        <w:t xml:space="preserve"> με ελληνικό!  </w:t>
      </w:r>
    </w:p>
    <w:p w14:paraId="488C4F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είναι μόνο ότι έγινε αφελληνισμός. Χάσαμε και 25 δισεκατομμύρια γι’ αυτόν τον αφελληνισμό, για τον οποίο να είστε βέβαιοι ότι κάποια στιγμή οι υπεύθυνοι θα λογοδοτήσουν, όπως θα λογοδοτήσουν και για το </w:t>
      </w:r>
      <w:proofErr w:type="spellStart"/>
      <w:r>
        <w:rPr>
          <w:rFonts w:eastAsia="Times New Roman" w:cs="Times New Roman"/>
          <w:szCs w:val="24"/>
        </w:rPr>
        <w:t>υπερ</w:t>
      </w:r>
      <w:r>
        <w:rPr>
          <w:rFonts w:eastAsia="Times New Roman" w:cs="Times New Roman"/>
          <w:szCs w:val="24"/>
        </w:rPr>
        <w:t>τ</w:t>
      </w:r>
      <w:r>
        <w:rPr>
          <w:rFonts w:eastAsia="Times New Roman" w:cs="Times New Roman"/>
          <w:szCs w:val="24"/>
        </w:rPr>
        <w:t>αμείο</w:t>
      </w:r>
      <w:proofErr w:type="spellEnd"/>
      <w:r>
        <w:rPr>
          <w:rFonts w:eastAsia="Times New Roman" w:cs="Times New Roman"/>
          <w:szCs w:val="24"/>
        </w:rPr>
        <w:t>!</w:t>
      </w:r>
    </w:p>
    <w:p w14:paraId="488C4F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Σταμάτη, με αυτό κλείστε σας παρακαλώ!</w:t>
      </w:r>
    </w:p>
    <w:p w14:paraId="488C4F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Ένα λεπτό, κύριε Πρόεδρε. </w:t>
      </w:r>
    </w:p>
    <w:p w14:paraId="488C4FB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Επίσης, έχουμε τα ασφαλιστικά ταμεία, που με το ζόρι μπορούν να ανταποκριθούν το πολύ μέχρι τον Μάιο με τη συνδρομή του Ταμ</w:t>
      </w:r>
      <w:r>
        <w:rPr>
          <w:rFonts w:eastAsia="Times New Roman" w:cs="Times New Roman"/>
          <w:szCs w:val="24"/>
        </w:rPr>
        <w:t>είου Αλληλεγγύης Γενεών. Δεν διαμορφώνεται δημοσιονομικό κενό;</w:t>
      </w:r>
    </w:p>
    <w:p w14:paraId="488C4FB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Έχουμε την καθυστέρηση απονομής συντάξεων για τρία έτη. Δεν είναι αυτό δημοσιονομικό κενό;</w:t>
      </w:r>
    </w:p>
    <w:p w14:paraId="488C4FB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έχουμε ανεκτέλεστες δικαστικές αποφάσεις κατά το ήμισυ τουλάχιστον. Δεν διαμορφώνουν </w:t>
      </w:r>
      <w:r>
        <w:rPr>
          <w:rFonts w:eastAsia="Times New Roman" w:cs="Times New Roman"/>
          <w:szCs w:val="24"/>
        </w:rPr>
        <w:t>δημοσιονομικό κενό;</w:t>
      </w:r>
    </w:p>
    <w:p w14:paraId="488C4FB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Οι ιδιώτες χρωστάνε 3 δισεκατομμύρια στη ΔΕΗ. Αυτό τι σημαίνει; Δεν υπάρχει εν δυνάμει δημοσιονομικό κενό; Τι θα γίνει δηλαδή εάν διογκωθεί και δεν μπορεί να ανταποκριθεί η ΔΕΗ; Θα κλείσε</w:t>
      </w:r>
      <w:r>
        <w:rPr>
          <w:rFonts w:eastAsia="Times New Roman" w:cs="Times New Roman"/>
          <w:szCs w:val="24"/>
        </w:rPr>
        <w:t>τε</w:t>
      </w:r>
      <w:r>
        <w:rPr>
          <w:rFonts w:eastAsia="Times New Roman" w:cs="Times New Roman"/>
          <w:szCs w:val="24"/>
        </w:rPr>
        <w:t xml:space="preserve"> το ρεύμα στην Ελλάδα ή θα τσοντάρει ο προϋπολο</w:t>
      </w:r>
      <w:r>
        <w:rPr>
          <w:rFonts w:eastAsia="Times New Roman" w:cs="Times New Roman"/>
          <w:szCs w:val="24"/>
        </w:rPr>
        <w:t xml:space="preserve">γισμός </w:t>
      </w:r>
      <w:r>
        <w:rPr>
          <w:rFonts w:eastAsia="Times New Roman" w:cs="Times New Roman"/>
          <w:szCs w:val="24"/>
        </w:rPr>
        <w:t>κι έτσι θα διαμορφωθεί</w:t>
      </w:r>
      <w:r>
        <w:rPr>
          <w:rFonts w:eastAsia="Times New Roman" w:cs="Times New Roman"/>
          <w:szCs w:val="24"/>
        </w:rPr>
        <w:t xml:space="preserve"> αυτόματα και εδώ δημοσιονομικό κενό;</w:t>
      </w:r>
    </w:p>
    <w:p w14:paraId="488C4FB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Σταμάτη, ολοκληρώστε!</w:t>
      </w:r>
    </w:p>
    <w:p w14:paraId="488C4FB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Κλείνω, κύριε Πρόεδρε. Συγγνώμη, αλλά σε όλους υπήρξε μια ανοχή. </w:t>
      </w:r>
    </w:p>
    <w:p w14:paraId="488C4FB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έχω δ</w:t>
      </w:r>
      <w:r>
        <w:rPr>
          <w:rFonts w:eastAsia="Times New Roman" w:cs="Times New Roman"/>
          <w:szCs w:val="24"/>
        </w:rPr>
        <w:t>ώσει τρ</w:t>
      </w:r>
      <w:r>
        <w:rPr>
          <w:rFonts w:eastAsia="Times New Roman" w:cs="Times New Roman"/>
          <w:szCs w:val="24"/>
        </w:rPr>
        <w:t>ιά</w:t>
      </w:r>
      <w:r>
        <w:rPr>
          <w:rFonts w:eastAsia="Times New Roman" w:cs="Times New Roman"/>
          <w:szCs w:val="24"/>
        </w:rPr>
        <w:t xml:space="preserve">μισι λεπτά. </w:t>
      </w:r>
    </w:p>
    <w:p w14:paraId="488C4FB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ΣΤΑΜΑΤΗΣ:</w:t>
      </w:r>
      <w:r>
        <w:rPr>
          <w:rFonts w:eastAsia="Times New Roman" w:cs="Times New Roman"/>
          <w:szCs w:val="24"/>
        </w:rPr>
        <w:t xml:space="preserve"> Επειδή είμαστε από το ίδιο κόμμα δείχνετε υπερβολική αυστηρότητα σε εμένα, ενώ με τους άλλους ήταν πιο χαλαρά τα πράγματα. </w:t>
      </w:r>
    </w:p>
    <w:p w14:paraId="488C4FB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Προφανώς δεν είδατε το ρολόι απέναντι. </w:t>
      </w:r>
    </w:p>
    <w:p w14:paraId="488C4FB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w:t>
      </w:r>
      <w:r>
        <w:rPr>
          <w:rFonts w:eastAsia="Times New Roman" w:cs="Times New Roman"/>
          <w:b/>
          <w:szCs w:val="24"/>
        </w:rPr>
        <w:t>Σ:</w:t>
      </w:r>
      <w:r>
        <w:rPr>
          <w:rFonts w:eastAsia="Times New Roman" w:cs="Times New Roman"/>
          <w:szCs w:val="24"/>
        </w:rPr>
        <w:t xml:space="preserve"> Επίσης, για να δούμε την πραγματική οικονομία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ον Αύγουστο που πέρασε δημοσιοποιήθηκαν στοιχεία της ΕΛΣΤΑΤ, που λένε ότι μέχρι και τον Αύγουστο, </w:t>
      </w:r>
      <w:r>
        <w:rPr>
          <w:rFonts w:eastAsia="Times New Roman" w:cs="Times New Roman"/>
          <w:szCs w:val="24"/>
        </w:rPr>
        <w:t>σ</w:t>
      </w:r>
      <w:r>
        <w:rPr>
          <w:rFonts w:eastAsia="Times New Roman" w:cs="Times New Roman"/>
          <w:szCs w:val="24"/>
        </w:rPr>
        <w:t xml:space="preserve">το οκτάμηνο, υπήρχαν 541 εκατομμύρια ακάλυπτες επιταγές, που μαζί με τις συναλλαγματικές είναι 600 εκατομμύρια. </w:t>
      </w:r>
    </w:p>
    <w:p w14:paraId="488C4FC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αντίστοιχο δωδεκάμηνο του 2015 οι ακάλυπτες επιταγές ανέρχονταν σε 280 εκατομμύρια. Αυτό σημαίνει ότι μέσα σε έναν χρόνο τριπλασιάστηκαν οι </w:t>
      </w:r>
      <w:r>
        <w:rPr>
          <w:rFonts w:eastAsia="Times New Roman" w:cs="Times New Roman"/>
          <w:szCs w:val="24"/>
        </w:rPr>
        <w:t xml:space="preserve">μη εξυπηρετούμενες υποχρεώσεις ιδιωτών προς ιδιώτες. </w:t>
      </w:r>
    </w:p>
    <w:p w14:paraId="488C4FC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Μπορεί κάποιος από το οικονομικό επιτελείο της Κυβέρνησης να μας πει τι συνέπειες </w:t>
      </w:r>
      <w:proofErr w:type="spellStart"/>
      <w:r>
        <w:rPr>
          <w:rFonts w:eastAsia="Times New Roman" w:cs="Times New Roman"/>
          <w:szCs w:val="24"/>
        </w:rPr>
        <w:t>μετακυλ</w:t>
      </w:r>
      <w:r>
        <w:rPr>
          <w:rFonts w:eastAsia="Times New Roman" w:cs="Times New Roman"/>
          <w:szCs w:val="24"/>
        </w:rPr>
        <w:t>ί</w:t>
      </w:r>
      <w:r>
        <w:rPr>
          <w:rFonts w:eastAsia="Times New Roman" w:cs="Times New Roman"/>
          <w:szCs w:val="24"/>
        </w:rPr>
        <w:t>ονται</w:t>
      </w:r>
      <w:proofErr w:type="spellEnd"/>
      <w:r>
        <w:rPr>
          <w:rFonts w:eastAsia="Times New Roman" w:cs="Times New Roman"/>
          <w:szCs w:val="24"/>
        </w:rPr>
        <w:t xml:space="preserve"> στην πραγματική οικονομία εξαιτίας αυτού του γεγονότος;</w:t>
      </w:r>
    </w:p>
    <w:p w14:paraId="488C4FC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Μέσα σε αυτό το οικονομικό περιβάλλον, κύριοι, θα </w:t>
      </w:r>
      <w:r>
        <w:rPr>
          <w:rFonts w:eastAsia="Times New Roman" w:cs="Times New Roman"/>
          <w:szCs w:val="24"/>
        </w:rPr>
        <w:t>κινηθεί και θα δείξει εάν ανταποκρίνεται ο προϋπολογισμός και όχι σε αυτά τα χαρτιά που γράφετε, που θεωρητικά γίνονται αποδεκτά και από τους δανειστές, αλλά στην πραγματικότητα διαμορφώνουν δυναμικά ένα δημοσιονομικό κενό, το οποίο θα κληθεί να αντιμετωπί</w:t>
      </w:r>
      <w:r>
        <w:rPr>
          <w:rFonts w:eastAsia="Times New Roman" w:cs="Times New Roman"/>
          <w:szCs w:val="24"/>
        </w:rPr>
        <w:t xml:space="preserve">σει η επόμενη κυβέρνηση. </w:t>
      </w:r>
    </w:p>
    <w:p w14:paraId="488C4FC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Σταμάτη, σας παρακαλώ κλείστε</w:t>
      </w:r>
      <w:r>
        <w:rPr>
          <w:rFonts w:eastAsia="Times New Roman" w:cs="Times New Roman"/>
          <w:szCs w:val="24"/>
        </w:rPr>
        <w:t>,</w:t>
      </w:r>
      <w:r>
        <w:rPr>
          <w:rFonts w:eastAsia="Times New Roman" w:cs="Times New Roman"/>
          <w:szCs w:val="24"/>
        </w:rPr>
        <w:t xml:space="preserve"> γιατί δεν μπορώ να αφήσω περισσότερο το μικρόφωνο!</w:t>
      </w:r>
    </w:p>
    <w:p w14:paraId="488C4FC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Κλείνω, κύριε Πρόεδρε. </w:t>
      </w:r>
    </w:p>
    <w:p w14:paraId="488C4FC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Έχετε εμπλακεί σε έναν φαύλο κύκλο. Προσέξτε μην τυχόν, στη ζάλη </w:t>
      </w:r>
      <w:r>
        <w:rPr>
          <w:rFonts w:eastAsia="Times New Roman" w:cs="Times New Roman"/>
          <w:szCs w:val="24"/>
        </w:rPr>
        <w:t xml:space="preserve">που έχετε, παρασύρετε τη χώρα σε περιπέτειες. </w:t>
      </w:r>
    </w:p>
    <w:p w14:paraId="488C4FC6"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4FC7"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Τον λόγο έχει ο Υπουργός κ. Ξανθός. Μετά είχα αναγγείλει συναδέλφους, αλλά από χθες είχε ενημερώσει ο κ. Βενιζέλος ότι θα </w:t>
      </w:r>
      <w:r>
        <w:rPr>
          <w:rFonts w:eastAsia="Times New Roman"/>
          <w:szCs w:val="24"/>
        </w:rPr>
        <w:t xml:space="preserve">μιλούσε και τώρα μπήκε στην Αίθουσα. Εφόσον το θέλει, θα λάβει τον λόγο ο κ. Βενιζέλος και θα ακολουθήσουν κανονικά οι συνάδελφοι, όπως τους είχα ονοματίσει. Ήρθε και η κ. Φωτίου. Μετά τους τρεις, τέσσερις συναδέλφους, θα πάρει τον λόγο η κ. Φωτίου. </w:t>
      </w:r>
    </w:p>
    <w:p w14:paraId="488C4FC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 κ. </w:t>
      </w:r>
      <w:r>
        <w:rPr>
          <w:rFonts w:eastAsia="Times New Roman"/>
          <w:szCs w:val="24"/>
        </w:rPr>
        <w:t xml:space="preserve">Ξανθός έχει τον λόγο για δώδεκα λεπτά με την αντίστοιχη ανοχή που έδειξα και στους προηγούμενους. </w:t>
      </w:r>
    </w:p>
    <w:p w14:paraId="488C4FC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Ορίστε, κύριε Υπουργέ, έχετε τον λόγο. </w:t>
      </w:r>
    </w:p>
    <w:p w14:paraId="488C4FCA"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 xml:space="preserve">Ευχαριστώ, κύριε Πρόεδρε. </w:t>
      </w:r>
    </w:p>
    <w:p w14:paraId="488C4FCB" w14:textId="77777777" w:rsidR="00FF101B" w:rsidRDefault="00202D30">
      <w:pPr>
        <w:spacing w:line="600" w:lineRule="auto"/>
        <w:ind w:firstLine="720"/>
        <w:contextualSpacing/>
        <w:jc w:val="both"/>
        <w:rPr>
          <w:rFonts w:eastAsia="Times New Roman"/>
          <w:szCs w:val="24"/>
        </w:rPr>
      </w:pPr>
      <w:r>
        <w:rPr>
          <w:rFonts w:eastAsia="Times New Roman"/>
          <w:szCs w:val="24"/>
        </w:rPr>
        <w:t>Νομίζω ότι κάθε συζήτηση για τον προϋπολογισμό ενέχει το</w:t>
      </w:r>
      <w:r>
        <w:rPr>
          <w:rFonts w:eastAsia="Times New Roman"/>
          <w:szCs w:val="24"/>
        </w:rPr>
        <w:t xml:space="preserve">ν κίνδυνο αλχημείας πάνω στα δημοσιονομικά μεγέθη και πολιτικής χειραγώγησης </w:t>
      </w:r>
      <w:r>
        <w:rPr>
          <w:rFonts w:eastAsia="Times New Roman"/>
          <w:szCs w:val="24"/>
        </w:rPr>
        <w:lastRenderedPageBreak/>
        <w:t xml:space="preserve">των αριθμών. Οφείλουμε όλοι μας, κυρίως για να διαφυλάξουμε την αξιοπιστία του πολιτικού συστήματος, να είμαστε πλέον όσο γίνεται πιο συγκεκριμένοι, σαφείς και ειλικρινείς. </w:t>
      </w:r>
    </w:p>
    <w:p w14:paraId="488C4FCC" w14:textId="77777777" w:rsidR="00FF101B" w:rsidRDefault="00202D30">
      <w:pPr>
        <w:spacing w:line="600" w:lineRule="auto"/>
        <w:ind w:firstLine="720"/>
        <w:contextualSpacing/>
        <w:jc w:val="both"/>
        <w:rPr>
          <w:rFonts w:eastAsia="Times New Roman"/>
          <w:szCs w:val="24"/>
        </w:rPr>
      </w:pPr>
      <w:r>
        <w:rPr>
          <w:rFonts w:eastAsia="Times New Roman"/>
          <w:szCs w:val="24"/>
        </w:rPr>
        <w:t>Η αλή</w:t>
      </w:r>
      <w:r>
        <w:rPr>
          <w:rFonts w:eastAsia="Times New Roman"/>
          <w:szCs w:val="24"/>
        </w:rPr>
        <w:t xml:space="preserve">θεια, λοιπόν, είναι ότι έχουμε έναν </w:t>
      </w:r>
      <w:r>
        <w:rPr>
          <w:rFonts w:eastAsia="Times New Roman"/>
          <w:szCs w:val="24"/>
        </w:rPr>
        <w:t>π</w:t>
      </w:r>
      <w:r>
        <w:rPr>
          <w:rFonts w:eastAsia="Times New Roman"/>
          <w:szCs w:val="24"/>
        </w:rPr>
        <w:t>ροϋπολογισμό στον οποίο προφανώς υπάρχει ένας σκληρός πυρήνας πολιτικής λιτότητας, ο οποίος επιβλήθηκε. Είναι παρεπόμενο μιας συμφωνίας επώδυνης, την οποία υπογράψαμε πέρυσι, δίνοντας μια ανάσα στη χώρα και μια προσπάθε</w:t>
      </w:r>
      <w:r>
        <w:rPr>
          <w:rFonts w:eastAsia="Times New Roman"/>
          <w:szCs w:val="24"/>
        </w:rPr>
        <w:t xml:space="preserve">ια να </w:t>
      </w:r>
      <w:proofErr w:type="spellStart"/>
      <w:r>
        <w:rPr>
          <w:rFonts w:eastAsia="Times New Roman"/>
          <w:szCs w:val="24"/>
        </w:rPr>
        <w:t>ξαναδιεκδικήσει</w:t>
      </w:r>
      <w:proofErr w:type="spellEnd"/>
      <w:r>
        <w:rPr>
          <w:rFonts w:eastAsia="Times New Roman"/>
          <w:szCs w:val="24"/>
        </w:rPr>
        <w:t xml:space="preserve"> με αξιοπρέπεια και με ισοτιμία τη θέση της στην Ευρώπη. </w:t>
      </w:r>
    </w:p>
    <w:p w14:paraId="488C4FCD" w14:textId="77777777" w:rsidR="00FF101B" w:rsidRDefault="00202D30">
      <w:pPr>
        <w:spacing w:line="600" w:lineRule="auto"/>
        <w:ind w:firstLine="720"/>
        <w:contextualSpacing/>
        <w:jc w:val="both"/>
        <w:rPr>
          <w:rFonts w:eastAsia="Times New Roman"/>
          <w:szCs w:val="24"/>
        </w:rPr>
      </w:pPr>
      <w:r>
        <w:rPr>
          <w:rFonts w:eastAsia="Times New Roman"/>
          <w:szCs w:val="24"/>
        </w:rPr>
        <w:t>Οι δημοσιονομικοί περιορισμοί του είναι δεδομένοι. Οι δυσκολίες στην πραγματική οικονομία είναι, επίσης, δεδομένες. Δημιουργούν μια ασυμμετρία ανάμεσα στις κοινωνικές ανάγκες κα</w:t>
      </w:r>
      <w:r>
        <w:rPr>
          <w:rFonts w:eastAsia="Times New Roman"/>
          <w:szCs w:val="24"/>
        </w:rPr>
        <w:t>ι στους πόρους που έχει αυτή η χώρα. Αυτή είναι, επίσης, μια σημαντική αλήθεια. Και αυτή η ασυμ</w:t>
      </w:r>
      <w:r>
        <w:rPr>
          <w:rFonts w:eastAsia="Times New Roman"/>
          <w:szCs w:val="24"/>
        </w:rPr>
        <w:lastRenderedPageBreak/>
        <w:t xml:space="preserve">μετρία θεωρούμε ότι μπορεί να αντιμετωπιστεί μόνο με ένα σοβαρό σχέδιο παραγωγικής, κοινωνικής, θεσμικής, διοικητικής, πολιτικής ανασυγκρότησης της χώρας. </w:t>
      </w:r>
    </w:p>
    <w:p w14:paraId="488C4FCE" w14:textId="77777777" w:rsidR="00FF101B" w:rsidRDefault="00202D30">
      <w:pPr>
        <w:spacing w:line="600" w:lineRule="auto"/>
        <w:ind w:firstLine="720"/>
        <w:contextualSpacing/>
        <w:jc w:val="both"/>
        <w:rPr>
          <w:rFonts w:eastAsia="Times New Roman"/>
          <w:szCs w:val="24"/>
        </w:rPr>
      </w:pPr>
      <w:r>
        <w:rPr>
          <w:rFonts w:eastAsia="Times New Roman"/>
          <w:szCs w:val="24"/>
        </w:rPr>
        <w:t>Στο σ</w:t>
      </w:r>
      <w:r>
        <w:rPr>
          <w:rFonts w:eastAsia="Times New Roman"/>
          <w:szCs w:val="24"/>
        </w:rPr>
        <w:t xml:space="preserve">ύστημα υγείας αυτό σημαίνει προτεραιότητα στη δημόσια περίθαλψη, αναδιοργάνωση του ΕΣΥ με επίκεντρο την πρωτοβάθμια φροντίδα, την πρόληψη, τις πολιτικές δημόσιας υγείας. Σημαίνει αναδιοργάνωση του συστήματος προμηθειών. Σημαίνει έλεγχος της </w:t>
      </w:r>
      <w:proofErr w:type="spellStart"/>
      <w:r>
        <w:rPr>
          <w:rFonts w:eastAsia="Times New Roman"/>
          <w:szCs w:val="24"/>
        </w:rPr>
        <w:t>προκλητής</w:t>
      </w:r>
      <w:proofErr w:type="spellEnd"/>
      <w:r>
        <w:rPr>
          <w:rFonts w:eastAsia="Times New Roman"/>
          <w:szCs w:val="24"/>
        </w:rPr>
        <w:t xml:space="preserve"> ζήτησ</w:t>
      </w:r>
      <w:r>
        <w:rPr>
          <w:rFonts w:eastAsia="Times New Roman"/>
          <w:szCs w:val="24"/>
        </w:rPr>
        <w:t xml:space="preserve">ης, της σπατάλης και της διαφθοράς που εξακολουθούν παρά τις περικοπές να υπάρχουν στην καθημερινότητα του συστήματος υγείας. </w:t>
      </w:r>
    </w:p>
    <w:p w14:paraId="488C4FCF" w14:textId="77777777" w:rsidR="00FF101B" w:rsidRDefault="00202D30">
      <w:pPr>
        <w:spacing w:line="600" w:lineRule="auto"/>
        <w:ind w:firstLine="720"/>
        <w:contextualSpacing/>
        <w:jc w:val="both"/>
        <w:rPr>
          <w:rFonts w:eastAsia="Times New Roman"/>
          <w:szCs w:val="24"/>
        </w:rPr>
      </w:pPr>
      <w:r>
        <w:rPr>
          <w:rFonts w:eastAsia="Times New Roman"/>
          <w:szCs w:val="24"/>
        </w:rPr>
        <w:t>Μια άλλη αλήθεια είναι, επίσης, ότι το Εθνικό Σύστημα Υγείας παρά τις προφητείες και τις «</w:t>
      </w:r>
      <w:proofErr w:type="spellStart"/>
      <w:r>
        <w:rPr>
          <w:rFonts w:eastAsia="Times New Roman"/>
          <w:szCs w:val="24"/>
        </w:rPr>
        <w:t>Κασσάνδρες</w:t>
      </w:r>
      <w:proofErr w:type="spellEnd"/>
      <w:r>
        <w:rPr>
          <w:rFonts w:eastAsia="Times New Roman"/>
          <w:szCs w:val="24"/>
        </w:rPr>
        <w:t>» εξακολουθεί να είναι όρθιο,</w:t>
      </w:r>
      <w:r>
        <w:rPr>
          <w:rFonts w:eastAsia="Times New Roman"/>
          <w:szCs w:val="24"/>
        </w:rPr>
        <w:t xml:space="preserve"> να σταθεροποιεί τη λειτουργία του, να αναβαθμίζει την ποιότητα της φροντίδας που παρέχει στους πολίτες. Και αυτό οφείλεται κυρίως στη συνεισφορά, στο φιλότιμο, στην αφοσίωση του ανθρώπινου δυναμικού του και</w:t>
      </w:r>
      <w:r>
        <w:rPr>
          <w:rFonts w:eastAsia="Times New Roman"/>
          <w:szCs w:val="24"/>
        </w:rPr>
        <w:t>,</w:t>
      </w:r>
      <w:r>
        <w:rPr>
          <w:rFonts w:eastAsia="Times New Roman"/>
          <w:szCs w:val="24"/>
        </w:rPr>
        <w:t xml:space="preserve"> φυσικά, σε κρίσιμες παρεμβάσεις πολιτικής στήρι</w:t>
      </w:r>
      <w:r>
        <w:rPr>
          <w:rFonts w:eastAsia="Times New Roman"/>
          <w:szCs w:val="24"/>
        </w:rPr>
        <w:t xml:space="preserve">ξης του συστήματος που έγιναν </w:t>
      </w:r>
      <w:r>
        <w:rPr>
          <w:rFonts w:eastAsia="Times New Roman"/>
          <w:szCs w:val="24"/>
        </w:rPr>
        <w:lastRenderedPageBreak/>
        <w:t xml:space="preserve">την περσινή χρονιά και εξελίσσονται αυτή την περίοδο και αυτό αφορά και ενισχυμένη χρηματοδότηση και ενισχυμένες δέσμες προσλήψεων ανθρώπινου δυναμικού. </w:t>
      </w:r>
    </w:p>
    <w:p w14:paraId="488C4FD0" w14:textId="77777777" w:rsidR="00FF101B" w:rsidRDefault="00202D30">
      <w:pPr>
        <w:spacing w:line="600" w:lineRule="auto"/>
        <w:ind w:firstLine="720"/>
        <w:contextualSpacing/>
        <w:jc w:val="both"/>
        <w:rPr>
          <w:rFonts w:eastAsia="Times New Roman"/>
          <w:szCs w:val="24"/>
        </w:rPr>
      </w:pPr>
      <w:r>
        <w:rPr>
          <w:rFonts w:eastAsia="Times New Roman"/>
          <w:szCs w:val="24"/>
        </w:rPr>
        <w:t>Μια άλλη αλήθεια, επίσης, είναι ότι η χώρα είναι υγειονομικά ασφαλής, ότ</w:t>
      </w:r>
      <w:r>
        <w:rPr>
          <w:rFonts w:eastAsia="Times New Roman"/>
          <w:szCs w:val="24"/>
        </w:rPr>
        <w:t>ι εξαιτίας της προσπάθειας που καταβάλλει, το εξαιρετικό επιστημονικό δυναμικό των ανθρώπων που ασχολούνται με τη δημόσια υγεία, εξαιτίας της φροντίδας που έχουν δείξει όλη αυτή την κρίσιμη περίοδο</w:t>
      </w:r>
      <w:r>
        <w:rPr>
          <w:rFonts w:eastAsia="Times New Roman"/>
          <w:szCs w:val="24"/>
        </w:rPr>
        <w:t>,</w:t>
      </w:r>
      <w:r>
        <w:rPr>
          <w:rFonts w:eastAsia="Times New Roman"/>
          <w:szCs w:val="24"/>
        </w:rPr>
        <w:t xml:space="preserve"> που διαχειριζόμαστε ένα τεράστιο κοινωνικό πρόβλημα πανευ</w:t>
      </w:r>
      <w:r>
        <w:rPr>
          <w:rFonts w:eastAsia="Times New Roman"/>
          <w:szCs w:val="24"/>
        </w:rPr>
        <w:t>ρωπαϊκής σημασίας και εμβέλειας</w:t>
      </w:r>
      <w:r>
        <w:rPr>
          <w:rFonts w:eastAsia="Times New Roman"/>
          <w:szCs w:val="24"/>
        </w:rPr>
        <w:t>,</w:t>
      </w:r>
      <w:r>
        <w:rPr>
          <w:rFonts w:eastAsia="Times New Roman"/>
          <w:szCs w:val="24"/>
        </w:rPr>
        <w:t xml:space="preserve"> που είναι το προσφυγικό. </w:t>
      </w:r>
    </w:p>
    <w:p w14:paraId="488C4FD1"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 xml:space="preserve">Και  δεν επιτρέψαμε αυτό το πρόβλημα να μετατραπεί σε πρόβλημα δημόσιας υγείας με τη συνδρομή </w:t>
      </w:r>
      <w:r>
        <w:rPr>
          <w:rFonts w:eastAsia="Times New Roman"/>
          <w:szCs w:val="24"/>
        </w:rPr>
        <w:t>μη κυβερνητικών οργανώσεων</w:t>
      </w:r>
      <w:r>
        <w:rPr>
          <w:rFonts w:eastAsia="Times New Roman"/>
          <w:szCs w:val="24"/>
        </w:rPr>
        <w:t xml:space="preserve">, εθελοντών, καθημερινών ανθρώπων, απλών πολιτών και φυσικά των ανθρώπων του </w:t>
      </w:r>
      <w:r>
        <w:rPr>
          <w:rFonts w:eastAsia="Times New Roman"/>
          <w:szCs w:val="24"/>
        </w:rPr>
        <w:t>συστήματος υγείας. Σε συνεννόηση με τις επιστημονικές οργανώσεις της Ευρώπης, σε συνεννόηση με τους διεθνείς οργανισμούς που εποπτεύουν και παρεμβαίνουν σε αυτές τις περιπτώσεις</w:t>
      </w:r>
      <w:r>
        <w:rPr>
          <w:rFonts w:eastAsia="Times New Roman"/>
          <w:szCs w:val="24"/>
        </w:rPr>
        <w:t>,</w:t>
      </w:r>
      <w:r>
        <w:rPr>
          <w:rFonts w:eastAsia="Times New Roman"/>
          <w:szCs w:val="24"/>
        </w:rPr>
        <w:t xml:space="preserve"> εξασφαλίσαμε </w:t>
      </w:r>
      <w:r>
        <w:rPr>
          <w:rFonts w:eastAsia="Times New Roman"/>
          <w:szCs w:val="24"/>
        </w:rPr>
        <w:lastRenderedPageBreak/>
        <w:t xml:space="preserve">ότι στη χώρα </w:t>
      </w:r>
      <w:r>
        <w:rPr>
          <w:rFonts w:eastAsia="Times New Roman"/>
          <w:szCs w:val="24"/>
        </w:rPr>
        <w:t>μας,</w:t>
      </w:r>
      <w:r>
        <w:rPr>
          <w:rFonts w:eastAsia="Times New Roman"/>
          <w:szCs w:val="24"/>
        </w:rPr>
        <w:t xml:space="preserve"> παρά τις δυσκολίες</w:t>
      </w:r>
      <w:r>
        <w:rPr>
          <w:rFonts w:eastAsia="Times New Roman"/>
          <w:szCs w:val="24"/>
        </w:rPr>
        <w:t>,</w:t>
      </w:r>
      <w:r>
        <w:rPr>
          <w:rFonts w:eastAsia="Times New Roman"/>
          <w:szCs w:val="24"/>
        </w:rPr>
        <w:t xml:space="preserve"> γίνεται σήμερα αξιοπρεπής υγειονομική φροντίδα των προσφύγων και των μεταναστών και μπορούμε με αυτόν τον τρόπο να μην επιτρέπουμε να αποκτούν μαζική κοινωνική επιρροή </w:t>
      </w:r>
      <w:proofErr w:type="spellStart"/>
      <w:r>
        <w:rPr>
          <w:rFonts w:eastAsia="Times New Roman"/>
          <w:szCs w:val="24"/>
        </w:rPr>
        <w:t>ξενοφοβικά</w:t>
      </w:r>
      <w:proofErr w:type="spellEnd"/>
      <w:r>
        <w:rPr>
          <w:rFonts w:eastAsia="Times New Roman"/>
          <w:szCs w:val="24"/>
        </w:rPr>
        <w:t xml:space="preserve">, μισαλλόδοξα και ρατσιστικά αντανακλαστικά. </w:t>
      </w:r>
    </w:p>
    <w:p w14:paraId="488C4FD2"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Γίνεται πολλή συζήτηση για </w:t>
      </w:r>
      <w:r>
        <w:rPr>
          <w:rFonts w:eastAsia="Times New Roman"/>
          <w:szCs w:val="24"/>
        </w:rPr>
        <w:t>εξαγγελίες προσλήψεων, οι οποίες δεν επιβεβαιώνονται από την πραγματικότητα. Άκουσα χθες συναδέλφους να λένε και να μας εγκαλούν και να μας ζητούν να τους παρουσιάσουμε μία πρόσληψη μόνιμου εργαζόμενου στο σύστημα υγείας.</w:t>
      </w:r>
    </w:p>
    <w:p w14:paraId="488C4FD3" w14:textId="77777777" w:rsidR="00FF101B" w:rsidRDefault="00202D30">
      <w:pPr>
        <w:spacing w:line="600" w:lineRule="auto"/>
        <w:ind w:firstLine="720"/>
        <w:contextualSpacing/>
        <w:jc w:val="both"/>
        <w:rPr>
          <w:rFonts w:eastAsia="Times New Roman"/>
          <w:szCs w:val="24"/>
        </w:rPr>
      </w:pPr>
      <w:r>
        <w:rPr>
          <w:rFonts w:eastAsia="Times New Roman"/>
          <w:szCs w:val="24"/>
        </w:rPr>
        <w:t>Αγαπητοί συνάδελφοι, εκτίθεστε. Εκ</w:t>
      </w:r>
      <w:r>
        <w:rPr>
          <w:rFonts w:eastAsia="Times New Roman"/>
          <w:szCs w:val="24"/>
        </w:rPr>
        <w:t xml:space="preserve">τίθεστε κυρίως απέναντι στο ανθρώπινο δυναμικό του συστήματος υγείας, το οποίο ξέρει πάρα πολύ καλά ότι αυτή την περίοδο του τελευταίου </w:t>
      </w:r>
      <w:r>
        <w:rPr>
          <w:rFonts w:eastAsia="Times New Roman"/>
          <w:szCs w:val="24"/>
        </w:rPr>
        <w:t>ενός</w:t>
      </w:r>
      <w:r>
        <w:rPr>
          <w:rFonts w:eastAsia="Times New Roman"/>
          <w:szCs w:val="24"/>
        </w:rPr>
        <w:t xml:space="preserve">-ενάμιση χρόνου έχουν γίνει πολύ σημαντικές και συστηματικές προσπάθειες μαζικής ενίσχυσης του συστήματος υγείας με </w:t>
      </w:r>
      <w:r>
        <w:rPr>
          <w:rFonts w:eastAsia="Times New Roman"/>
          <w:szCs w:val="24"/>
        </w:rPr>
        <w:t xml:space="preserve">ανθρώπινο δυναμικό, κάτι που εγώ προσωπικά δεν θυμάμαι να είχαν επιχειρηθεί την τελευταία τουλάχιστον εικοσαετία. </w:t>
      </w:r>
    </w:p>
    <w:p w14:paraId="488C4FD4"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Έχουν ήδη τοποθετηθεί </w:t>
      </w:r>
      <w:r>
        <w:rPr>
          <w:rFonts w:eastAsia="Times New Roman"/>
          <w:szCs w:val="24"/>
        </w:rPr>
        <w:t>τρεισήμισι χιλιάδες</w:t>
      </w:r>
      <w:r>
        <w:rPr>
          <w:rFonts w:eastAsia="Times New Roman"/>
          <w:szCs w:val="24"/>
        </w:rPr>
        <w:t xml:space="preserve"> γιατροί και υπόλοιπο προσωπικό με διάφορες σχέσεις εργασίας, καλύπτοντας, όμως, τα πιο επείγοντα κε</w:t>
      </w:r>
      <w:r>
        <w:rPr>
          <w:rFonts w:eastAsia="Times New Roman"/>
          <w:szCs w:val="24"/>
        </w:rPr>
        <w:t>νά, σταθεροποιώντας τη λειτουργία κρίσιμων τμημάτων, ιδιαίτερα στα επαρχιακά νοσοκομεία. Όλες αυτές οι αλλαγές ήδη γίνονται αισθητές. Αλλάζει το κλίμα στα νοσοκομεία. Ανοίγουν κλειστά κρεβάτια εντατικής θεραπείας. Επαναλειτουργούν τμήματα των οποίων η λειτ</w:t>
      </w:r>
      <w:r>
        <w:rPr>
          <w:rFonts w:eastAsia="Times New Roman"/>
          <w:szCs w:val="24"/>
        </w:rPr>
        <w:t xml:space="preserve">ουργία είχε ανασταλεί την προηγούμενη περίοδο λόγω </w:t>
      </w:r>
      <w:proofErr w:type="spellStart"/>
      <w:r>
        <w:rPr>
          <w:rFonts w:eastAsia="Times New Roman"/>
          <w:szCs w:val="24"/>
        </w:rPr>
        <w:t>υποστελέχωσης</w:t>
      </w:r>
      <w:proofErr w:type="spellEnd"/>
      <w:r>
        <w:rPr>
          <w:rFonts w:eastAsia="Times New Roman"/>
          <w:szCs w:val="24"/>
        </w:rPr>
        <w:t xml:space="preserve">. </w:t>
      </w:r>
    </w:p>
    <w:p w14:paraId="488C4FD5" w14:textId="77777777" w:rsidR="00FF101B" w:rsidRDefault="00202D30">
      <w:pPr>
        <w:spacing w:line="600" w:lineRule="auto"/>
        <w:ind w:firstLine="720"/>
        <w:contextualSpacing/>
        <w:jc w:val="both"/>
        <w:rPr>
          <w:rFonts w:eastAsia="Times New Roman"/>
          <w:szCs w:val="24"/>
        </w:rPr>
      </w:pPr>
      <w:r>
        <w:rPr>
          <w:rFonts w:eastAsia="Times New Roman"/>
          <w:szCs w:val="24"/>
        </w:rPr>
        <w:t>Και</w:t>
      </w:r>
      <w:r>
        <w:rPr>
          <w:rFonts w:eastAsia="Times New Roman"/>
          <w:szCs w:val="24"/>
        </w:rPr>
        <w:t>,</w:t>
      </w:r>
      <w:r>
        <w:rPr>
          <w:rFonts w:eastAsia="Times New Roman"/>
          <w:szCs w:val="24"/>
        </w:rPr>
        <w:t xml:space="preserve"> φυσικά</w:t>
      </w:r>
      <w:r>
        <w:rPr>
          <w:rFonts w:eastAsia="Times New Roman"/>
          <w:szCs w:val="24"/>
        </w:rPr>
        <w:t>,</w:t>
      </w:r>
      <w:r>
        <w:rPr>
          <w:rFonts w:eastAsia="Times New Roman"/>
          <w:szCs w:val="24"/>
        </w:rPr>
        <w:t xml:space="preserve"> αυτό το οποίο ακολουθεί είναι μια πολύ συστηματική προσπάθεια να </w:t>
      </w:r>
      <w:proofErr w:type="spellStart"/>
      <w:r>
        <w:rPr>
          <w:rFonts w:eastAsia="Times New Roman"/>
          <w:szCs w:val="24"/>
        </w:rPr>
        <w:t>επισπευθούν</w:t>
      </w:r>
      <w:proofErr w:type="spellEnd"/>
      <w:r>
        <w:rPr>
          <w:rFonts w:eastAsia="Times New Roman"/>
          <w:szCs w:val="24"/>
        </w:rPr>
        <w:t xml:space="preserve"> –γιατί ήδη έχουν δρομολογηθεί- επιπλέον </w:t>
      </w:r>
      <w:r>
        <w:rPr>
          <w:rFonts w:eastAsia="Times New Roman"/>
          <w:szCs w:val="24"/>
        </w:rPr>
        <w:t>δύο χιλιάδες</w:t>
      </w:r>
      <w:r>
        <w:rPr>
          <w:rFonts w:eastAsia="Times New Roman"/>
          <w:szCs w:val="24"/>
        </w:rPr>
        <w:t xml:space="preserve"> προσλήψεις μόνιμων γιατρών του ΕΣΥ, μια τεράστ</w:t>
      </w:r>
      <w:r>
        <w:rPr>
          <w:rFonts w:eastAsia="Times New Roman"/>
          <w:szCs w:val="24"/>
        </w:rPr>
        <w:t>ια ενίσχυση στο σύστημα. Μάλιστα επιδιώκουμε αυτό να συνοδευτεί και με μία αλλαγή στον τρόπο επιλογής των γιατρών στα συμβούλια κρίσης και αξιολόγησης, έτσι ώστε να είναι πολύ πιο γρήγορη η διαδικασία και να μην κρατάει ενάμισ</w:t>
      </w:r>
      <w:r>
        <w:rPr>
          <w:rFonts w:eastAsia="Times New Roman"/>
          <w:szCs w:val="24"/>
        </w:rPr>
        <w:t>ι</w:t>
      </w:r>
      <w:r>
        <w:rPr>
          <w:rFonts w:eastAsia="Times New Roman"/>
          <w:szCs w:val="24"/>
        </w:rPr>
        <w:t xml:space="preserve"> με δύο χρόνια, όπως κρατούσε</w:t>
      </w:r>
      <w:r>
        <w:rPr>
          <w:rFonts w:eastAsia="Times New Roman"/>
          <w:szCs w:val="24"/>
        </w:rPr>
        <w:t xml:space="preserve"> μέχρι τώρα.</w:t>
      </w:r>
    </w:p>
    <w:p w14:paraId="488C4FD6"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Φυσικά επίκειται μια προκήρυξη άλλων </w:t>
      </w:r>
      <w:r>
        <w:rPr>
          <w:rFonts w:eastAsia="Times New Roman"/>
          <w:szCs w:val="24"/>
        </w:rPr>
        <w:t>δύο χιλιάδων θέσ</w:t>
      </w:r>
      <w:r>
        <w:rPr>
          <w:rFonts w:eastAsia="Times New Roman"/>
          <w:szCs w:val="24"/>
        </w:rPr>
        <w:t>ε</w:t>
      </w:r>
      <w:r>
        <w:rPr>
          <w:rFonts w:eastAsia="Times New Roman"/>
          <w:szCs w:val="24"/>
        </w:rPr>
        <w:t>ων</w:t>
      </w:r>
      <w:r>
        <w:rPr>
          <w:rFonts w:eastAsia="Times New Roman"/>
          <w:szCs w:val="24"/>
        </w:rPr>
        <w:t xml:space="preserve"> νοσηλευτών, παρασκευαστών, λοιπού προσωπικού, μόνιμων προσλήψεων μέσω του ΑΣΕΠ, και θα διοριστούν άμεσα </w:t>
      </w:r>
      <w:r>
        <w:rPr>
          <w:rFonts w:eastAsia="Times New Roman"/>
          <w:szCs w:val="24"/>
        </w:rPr>
        <w:t xml:space="preserve">εξακόσιοι ενενήντα </w:t>
      </w:r>
      <w:r>
        <w:rPr>
          <w:rFonts w:eastAsia="Times New Roman"/>
          <w:szCs w:val="24"/>
        </w:rPr>
        <w:t>εργαζόμενοι από κυλιόμενους πίνακες επιτυχόντων της πρώτης προκ</w:t>
      </w:r>
      <w:r>
        <w:rPr>
          <w:rFonts w:eastAsia="Times New Roman"/>
          <w:szCs w:val="24"/>
        </w:rPr>
        <w:t xml:space="preserve">ήρυξης των </w:t>
      </w:r>
      <w:r>
        <w:rPr>
          <w:rFonts w:eastAsia="Times New Roman"/>
          <w:szCs w:val="24"/>
        </w:rPr>
        <w:t>εννιακοσίων πενήντα</w:t>
      </w:r>
      <w:r>
        <w:rPr>
          <w:rFonts w:eastAsia="Times New Roman"/>
          <w:szCs w:val="24"/>
        </w:rPr>
        <w:t xml:space="preserve">, που ήδη έχει ολοκληρωθεί και έχουν τοποθετηθεί στα δημόσια νοσοκομεία. Αθροιστικά αυτό είναι το νούμερο </w:t>
      </w:r>
      <w:r>
        <w:rPr>
          <w:rFonts w:eastAsia="Times New Roman"/>
          <w:szCs w:val="24"/>
        </w:rPr>
        <w:t>των πέντε χιλιάδων</w:t>
      </w:r>
      <w:r>
        <w:rPr>
          <w:rFonts w:eastAsia="Times New Roman"/>
          <w:szCs w:val="24"/>
        </w:rPr>
        <w:t xml:space="preserve">, το οποίο ανέφερε χθες στο διάγγελμά του ο Πρωθυπουργός. </w:t>
      </w:r>
    </w:p>
    <w:p w14:paraId="488C4FD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Κυρίως έχουμε διασφαλίσει μια πολύ κρίσιμη </w:t>
      </w:r>
      <w:r>
        <w:rPr>
          <w:rFonts w:eastAsia="Times New Roman"/>
          <w:szCs w:val="24"/>
        </w:rPr>
        <w:t xml:space="preserve">και άμεσης απόδοσης παρέμβαση, που είναι η πρόσληψη </w:t>
      </w:r>
      <w:r>
        <w:rPr>
          <w:rFonts w:eastAsia="Times New Roman"/>
          <w:szCs w:val="24"/>
        </w:rPr>
        <w:t>τεσσάρων χιλιάδων</w:t>
      </w:r>
      <w:r>
        <w:rPr>
          <w:rFonts w:eastAsia="Times New Roman"/>
          <w:szCs w:val="24"/>
        </w:rPr>
        <w:t xml:space="preserve"> εργαζομένων μέσω του ΟΑΕΔ, με ένα ειδικό πρόγραμμα στήριξης της απασχόλησης στον τομέα της υγείας, που θα δώσει μια πολύ μεγάλη ανάσα σε ένα σύστημα υγείας, το οποίο όντως έχει ταλαιπωρη</w:t>
      </w:r>
      <w:r>
        <w:rPr>
          <w:rFonts w:eastAsia="Times New Roman"/>
          <w:szCs w:val="24"/>
        </w:rPr>
        <w:t xml:space="preserve">θεί τα τελευταία χρόνια από τη συνεχή διαρροή ανθρώπινου δυναμικού. </w:t>
      </w:r>
    </w:p>
    <w:p w14:paraId="488C4FD8"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Μας λέτε ότι δεν υπάρχουν πόροι, ότι όλα αυτά που μας λέτε είναι στον αέρα και ότι δεν αποτυπώνονται στον προϋπολογισμό οι προσλήψεις. Αυτοί που έχουν στοιχειώδη επαφή με τα μεγέθη και με</w:t>
      </w:r>
      <w:r>
        <w:rPr>
          <w:rFonts w:eastAsia="Times New Roman"/>
          <w:szCs w:val="24"/>
        </w:rPr>
        <w:t xml:space="preserve"> τους προϋπολογισμούς ξέρουν πολύ καλά ότι οι προσλήψεις μόνιμων δημοσίων υπαλλήλων δεν αναγράφονται στους προϋπολογισμούς των αντίστοιχων Υπουργείων, αλλά επιβαρύνουν τη γενική κυβέρνηση. Και φυσικά οι πράξεις </w:t>
      </w:r>
      <w:r>
        <w:rPr>
          <w:rFonts w:eastAsia="Times New Roman"/>
          <w:szCs w:val="24"/>
        </w:rPr>
        <w:t>υπουργικού συμβουλίο</w:t>
      </w:r>
      <w:r>
        <w:rPr>
          <w:rFonts w:eastAsia="Times New Roman"/>
          <w:szCs w:val="24"/>
        </w:rPr>
        <w:t xml:space="preserve">υ που προηγούνται, έχουν </w:t>
      </w:r>
      <w:r>
        <w:rPr>
          <w:rFonts w:eastAsia="Times New Roman"/>
          <w:szCs w:val="24"/>
        </w:rPr>
        <w:t xml:space="preserve">την έγκριση και του Υπουργείου Οικονομικών και του Γενικού Λογιστηρίου του Κράτους. </w:t>
      </w:r>
    </w:p>
    <w:p w14:paraId="488C4FD9" w14:textId="77777777" w:rsidR="00FF101B" w:rsidRDefault="00202D30">
      <w:pPr>
        <w:spacing w:line="600" w:lineRule="auto"/>
        <w:ind w:firstLine="720"/>
        <w:contextualSpacing/>
        <w:jc w:val="both"/>
        <w:rPr>
          <w:rFonts w:eastAsia="Times New Roman"/>
          <w:szCs w:val="24"/>
        </w:rPr>
      </w:pPr>
      <w:r>
        <w:rPr>
          <w:rFonts w:eastAsia="Times New Roman"/>
          <w:szCs w:val="24"/>
        </w:rPr>
        <w:t>Όσον αφορά αυτά καθαυτά τα μεγέθη ο προϋπολογισμός δαπανών, αγορών δηλαδή, στο σύστημα υγείας το 2015 ήταν 1,388 δισεκατομμύρια. Κάναμε μία κρίσιμη παρέμβαση πέρσι τον Οκτ</w:t>
      </w:r>
      <w:r>
        <w:rPr>
          <w:rFonts w:eastAsia="Times New Roman"/>
          <w:szCs w:val="24"/>
        </w:rPr>
        <w:t xml:space="preserve">ώβρη, τον ενισχύσαμε και έφτασε στο 1,556 στο τέλος του χρόνου. Έτσι κρατήσαμε το σύστημα υγείας όρθιο. Φέτος ήταν 1,634 και θα παραμείνει σε αυτό το επίπεδο με βάση το νέο </w:t>
      </w:r>
      <w:r>
        <w:rPr>
          <w:rFonts w:eastAsia="Times New Roman"/>
          <w:szCs w:val="24"/>
        </w:rPr>
        <w:t>Μ</w:t>
      </w:r>
      <w:r>
        <w:rPr>
          <w:rFonts w:eastAsia="Times New Roman"/>
          <w:szCs w:val="24"/>
        </w:rPr>
        <w:t>εσοπρόθεσμο μέχρι το 2018.</w:t>
      </w:r>
    </w:p>
    <w:p w14:paraId="488C4FD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Ξέρετε πόσο ήταν το προηγούμενο </w:t>
      </w:r>
      <w:r>
        <w:rPr>
          <w:rFonts w:eastAsia="Times New Roman" w:cs="Times New Roman"/>
          <w:szCs w:val="24"/>
        </w:rPr>
        <w:t>Μ</w:t>
      </w:r>
      <w:r>
        <w:rPr>
          <w:rFonts w:eastAsia="Times New Roman" w:cs="Times New Roman"/>
          <w:szCs w:val="24"/>
        </w:rPr>
        <w:t>εσοπρόθεσμο, πόση ήταν</w:t>
      </w:r>
      <w:r>
        <w:rPr>
          <w:rFonts w:eastAsia="Times New Roman" w:cs="Times New Roman"/>
          <w:szCs w:val="24"/>
        </w:rPr>
        <w:t xml:space="preserve"> η αντίστοιχη πρόβλεψη; Ήταν 1,402 για το 2016 και 1</w:t>
      </w:r>
      <w:r w:rsidRPr="00611C7E">
        <w:rPr>
          <w:rFonts w:eastAsia="Times New Roman" w:cs="Times New Roman"/>
          <w:szCs w:val="24"/>
        </w:rPr>
        <w:t>,</w:t>
      </w:r>
      <w:r>
        <w:rPr>
          <w:rFonts w:eastAsia="Times New Roman" w:cs="Times New Roman"/>
          <w:szCs w:val="24"/>
        </w:rPr>
        <w:t>420 για το 2017. Είναι, λοιπόν, περίπου 230 εκατομμύρια παραπάνω η χρηματοδότηση που έχει εξασφαλιστεί. Αυτό δεν έγινε με κάποιο</w:t>
      </w:r>
      <w:r>
        <w:rPr>
          <w:rFonts w:eastAsia="Times New Roman" w:cs="Times New Roman"/>
          <w:szCs w:val="24"/>
        </w:rPr>
        <w:t>ν</w:t>
      </w:r>
      <w:r>
        <w:rPr>
          <w:rFonts w:eastAsia="Times New Roman" w:cs="Times New Roman"/>
          <w:szCs w:val="24"/>
        </w:rPr>
        <w:t xml:space="preserve"> μαγικό τρόπο</w:t>
      </w:r>
      <w:r>
        <w:rPr>
          <w:rFonts w:eastAsia="Times New Roman" w:cs="Times New Roman"/>
          <w:szCs w:val="24"/>
        </w:rPr>
        <w:t xml:space="preserve">, αλλά </w:t>
      </w:r>
      <w:r>
        <w:rPr>
          <w:rFonts w:eastAsia="Times New Roman" w:cs="Times New Roman"/>
          <w:szCs w:val="24"/>
        </w:rPr>
        <w:t>μ</w:t>
      </w:r>
      <w:r>
        <w:rPr>
          <w:rFonts w:eastAsia="Times New Roman" w:cs="Times New Roman"/>
          <w:szCs w:val="24"/>
        </w:rPr>
        <w:t>ε κεντρική πολιτική της Κυβέρνηση</w:t>
      </w:r>
      <w:r>
        <w:rPr>
          <w:rFonts w:eastAsia="Times New Roman" w:cs="Times New Roman"/>
          <w:szCs w:val="24"/>
        </w:rPr>
        <w:t>ς</w:t>
      </w:r>
      <w:r>
        <w:rPr>
          <w:rFonts w:eastAsia="Times New Roman" w:cs="Times New Roman"/>
          <w:szCs w:val="24"/>
        </w:rPr>
        <w:t xml:space="preserve"> έγινε ανακατανομή πόρων από τον κρατικό προϋπολογισμό</w:t>
      </w:r>
      <w:r>
        <w:rPr>
          <w:rFonts w:eastAsia="Times New Roman" w:cs="Times New Roman"/>
          <w:szCs w:val="24"/>
        </w:rPr>
        <w:t>,</w:t>
      </w:r>
      <w:r>
        <w:rPr>
          <w:rFonts w:eastAsia="Times New Roman" w:cs="Times New Roman"/>
          <w:szCs w:val="24"/>
        </w:rPr>
        <w:t xml:space="preserve"> για να επενδυθούν σε αυτόν τον κρίσιμο για την κοινωνική συνοχή τομέα και για να στηρίξουμε ένα σχέδιο διασφάλισης καθολικής πρόσβασης στους ανασφάλιστους πολίτες. </w:t>
      </w:r>
    </w:p>
    <w:p w14:paraId="488C4F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Λέγατε ότι αυτό το έχετε αντιμετωπί</w:t>
      </w:r>
      <w:r>
        <w:rPr>
          <w:rFonts w:eastAsia="Times New Roman" w:cs="Times New Roman"/>
          <w:szCs w:val="24"/>
        </w:rPr>
        <w:t xml:space="preserve">σει και ότι κοροϊδεύουμε περίπου τους ανασφάλιστους ανθρώπους. Επίσης, εκτίθεστε. Έχουμε εξασφαλίσει, με βάση τα στοιχεία του </w:t>
      </w:r>
      <w:r>
        <w:rPr>
          <w:rFonts w:eastAsia="Times New Roman" w:cs="Times New Roman"/>
          <w:szCs w:val="24"/>
        </w:rPr>
        <w:t>συστήματος «</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τη δυνατότητα σε επτακόσιους εξήντα επτά χιλιάδες ανασφάλιστους πολίτες, που είναι κάτω από το κατώτατο εισοδη</w:t>
      </w:r>
      <w:r>
        <w:rPr>
          <w:rFonts w:eastAsia="Times New Roman" w:cs="Times New Roman"/>
          <w:szCs w:val="24"/>
        </w:rPr>
        <w:t xml:space="preserve">ματικό όριο να έχουν δωρεάν πρόσβαση στα φάρμακα. </w:t>
      </w:r>
    </w:p>
    <w:p w14:paraId="488C4FD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Από 1</w:t>
      </w:r>
      <w:r w:rsidRPr="00B40291">
        <w:rPr>
          <w:rFonts w:eastAsia="Times New Roman" w:cs="Times New Roman"/>
          <w:szCs w:val="24"/>
          <w:vertAlign w:val="superscript"/>
        </w:rPr>
        <w:t>ης</w:t>
      </w:r>
      <w:r>
        <w:rPr>
          <w:rFonts w:eastAsia="Times New Roman" w:cs="Times New Roman"/>
          <w:szCs w:val="24"/>
        </w:rPr>
        <w:t xml:space="preserve"> Αυγούστου που λειτουργεί το σύστημα, ογδόντα δύο χιλιάδες από αυτούς έχουν πάρει με μηδενική συμμετοχή τα φάρμακά τους χωρίς το 1 ευρώ ανά συνταγή από τα ιδιωτικά φαρμακεία, με μια δαπάνη της τάξης</w:t>
      </w:r>
      <w:r>
        <w:rPr>
          <w:rFonts w:eastAsia="Times New Roman" w:cs="Times New Roman"/>
          <w:szCs w:val="24"/>
        </w:rPr>
        <w:t xml:space="preserve"> των 19 εκατομμυρίων ευρώ.</w:t>
      </w:r>
    </w:p>
    <w:p w14:paraId="488C4FD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w:t>
      </w:r>
      <w:proofErr w:type="spellStart"/>
      <w:r>
        <w:rPr>
          <w:rFonts w:eastAsia="Times New Roman" w:cs="Times New Roman"/>
          <w:szCs w:val="24"/>
        </w:rPr>
        <w:t>εκατόν</w:t>
      </w:r>
      <w:proofErr w:type="spellEnd"/>
      <w:r>
        <w:rPr>
          <w:rFonts w:eastAsia="Times New Roman" w:cs="Times New Roman"/>
          <w:szCs w:val="24"/>
        </w:rPr>
        <w:t xml:space="preserve"> ενενήντα χιλιάδες ανασφάλιστοι που έχουν κάνει φέτος εργαστηριακές εξετάσεις στις δημόσιες δομές, μια δαπάνη ύψους 21,6 εκατομμυρίων ευρώ, η οποία δεν προβλεπόταν μέχρι τώρα. Επίσης, υπάρχουν διακόσιες εβδομήντα τ</w:t>
      </w:r>
      <w:r>
        <w:rPr>
          <w:rFonts w:eastAsia="Times New Roman" w:cs="Times New Roman"/>
          <w:szCs w:val="24"/>
        </w:rPr>
        <w:t xml:space="preserve">έσσερις χιλιάδες ανασφάλιστοι, οι οποίοι έχουν </w:t>
      </w:r>
      <w:proofErr w:type="spellStart"/>
      <w:r>
        <w:rPr>
          <w:rFonts w:eastAsia="Times New Roman" w:cs="Times New Roman"/>
          <w:szCs w:val="24"/>
        </w:rPr>
        <w:t>συνταγογραφηθεί</w:t>
      </w:r>
      <w:proofErr w:type="spellEnd"/>
      <w:r>
        <w:rPr>
          <w:rFonts w:eastAsia="Times New Roman" w:cs="Times New Roman"/>
          <w:szCs w:val="24"/>
        </w:rPr>
        <w:t xml:space="preserve">, έχουν πάρει τα φάρμακά τους και έχουν αντιμετωπιστεί, όπως και οι υπόλοιποι ασφαλισμένοι και είναι μια δαπάνη ύψους 62,7 εκατομμυρίων ευρώ, η οποία μέχρι τώρα δεν υπήρχε. </w:t>
      </w:r>
    </w:p>
    <w:p w14:paraId="488C4FD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Αυτά, λοιπόν, αγαπητ</w:t>
      </w:r>
      <w:r>
        <w:rPr>
          <w:rFonts w:eastAsia="Times New Roman" w:cs="Times New Roman"/>
          <w:szCs w:val="24"/>
        </w:rPr>
        <w:t>οί συνάδελφοι μαζί με την πρόβλεψη -σε πολύ άμεσο διάστημα- για κάλυψη των υπόλοιπων παροχών ιατρικών βοηθημάτων, αναλώσιμου υλικού από τον ΕΟΠΥΥ για ασθενείς με σοβαρά χρό</w:t>
      </w:r>
      <w:r>
        <w:rPr>
          <w:rFonts w:eastAsia="Times New Roman" w:cs="Times New Roman"/>
          <w:szCs w:val="24"/>
        </w:rPr>
        <w:lastRenderedPageBreak/>
        <w:t xml:space="preserve">νια νοσήματα, όπως ο σακχαρώδης διαβήτης, </w:t>
      </w:r>
      <w:r>
        <w:rPr>
          <w:rFonts w:eastAsia="Times New Roman" w:cs="Times New Roman"/>
          <w:szCs w:val="24"/>
        </w:rPr>
        <w:t>η</w:t>
      </w:r>
      <w:r>
        <w:rPr>
          <w:rFonts w:eastAsia="Times New Roman" w:cs="Times New Roman"/>
          <w:szCs w:val="24"/>
        </w:rPr>
        <w:t xml:space="preserve"> ΧΑΠ, ο καρκίνος, η μεσογειακή αναιμία, κ</w:t>
      </w:r>
      <w:r>
        <w:rPr>
          <w:rFonts w:eastAsia="Times New Roman" w:cs="Times New Roman"/>
          <w:szCs w:val="24"/>
        </w:rPr>
        <w:t xml:space="preserve">ατά την άποψή μου συνιστούν μια πολύ κρίσιμη παρέμβαση κοινωνικής ανακούφισης. </w:t>
      </w:r>
    </w:p>
    <w:p w14:paraId="488C4FD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 κατά την άποψή μου είναι η εφικτή αριστερή πολιτική σήμερα. Είναι μια πολιτική που βάζει στο επίκεντρό της τα θύματα της κρίσης, τους οικονομικά και κοινωνικά αδύναμους αυ</w:t>
      </w:r>
      <w:r>
        <w:rPr>
          <w:rFonts w:eastAsia="Times New Roman" w:cs="Times New Roman"/>
          <w:szCs w:val="24"/>
        </w:rPr>
        <w:t xml:space="preserve">τής της χώρας. </w:t>
      </w:r>
    </w:p>
    <w:p w14:paraId="488C4FE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Επίσης, αυτή την περίοδο ο ΕΟΠΥΥ</w:t>
      </w:r>
      <w:r>
        <w:rPr>
          <w:rFonts w:eastAsia="Times New Roman" w:cs="Times New Roman"/>
          <w:szCs w:val="24"/>
        </w:rPr>
        <w:t>,</w:t>
      </w:r>
      <w:r>
        <w:rPr>
          <w:rFonts w:eastAsia="Times New Roman" w:cs="Times New Roman"/>
          <w:szCs w:val="24"/>
        </w:rPr>
        <w:t xml:space="preserve"> για πρώτη φορά μετά από πάρα πολλά χρόνια</w:t>
      </w:r>
      <w:r>
        <w:rPr>
          <w:rFonts w:eastAsia="Times New Roman" w:cs="Times New Roman"/>
          <w:szCs w:val="24"/>
        </w:rPr>
        <w:t>,</w:t>
      </w:r>
      <w:r>
        <w:rPr>
          <w:rFonts w:eastAsia="Times New Roman" w:cs="Times New Roman"/>
          <w:szCs w:val="24"/>
        </w:rPr>
        <w:t xml:space="preserve"> κατευθύνει δημόσιους πόρους</w:t>
      </w:r>
      <w:r>
        <w:rPr>
          <w:rFonts w:eastAsia="Times New Roman" w:cs="Times New Roman"/>
          <w:szCs w:val="24"/>
        </w:rPr>
        <w:t xml:space="preserve"> </w:t>
      </w:r>
      <w:r>
        <w:rPr>
          <w:rFonts w:eastAsia="Times New Roman" w:cs="Times New Roman"/>
          <w:szCs w:val="24"/>
        </w:rPr>
        <w:t>της κοινωνικής ασφάλισης στο δημόσιο σύστημα υγείας. Ενώ κατά μέσο όρο τα προηγούμενα χρόνια απέδιδε 80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90 εκατομμύρια, φέτος θα αποδ</w:t>
      </w:r>
      <w:r>
        <w:rPr>
          <w:rFonts w:eastAsia="Times New Roman" w:cs="Times New Roman"/>
          <w:szCs w:val="24"/>
        </w:rPr>
        <w:t xml:space="preserve">ώσει πάνω από 400 εκατομμύρια στα δημόσια νοσοκομεία. </w:t>
      </w:r>
    </w:p>
    <w:p w14:paraId="488C4FE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 επίσης είναι μια έμπρακτη συνέργεια πόρων ανάμεσα στον κρατικό προϋπολογισμό και την κοινωνική ασφάλιση</w:t>
      </w:r>
      <w:r>
        <w:rPr>
          <w:rFonts w:eastAsia="Times New Roman" w:cs="Times New Roman"/>
          <w:szCs w:val="24"/>
        </w:rPr>
        <w:t>,</w:t>
      </w:r>
      <w:r>
        <w:rPr>
          <w:rFonts w:eastAsia="Times New Roman" w:cs="Times New Roman"/>
          <w:szCs w:val="24"/>
        </w:rPr>
        <w:t xml:space="preserve"> που ενισχύει το δημόσιο σύστημα υγείας. Αυτό, αγαπητοί συνάδελφοι, δεν είναι νεοφιλελεύθερη</w:t>
      </w:r>
      <w:r>
        <w:rPr>
          <w:rFonts w:eastAsia="Times New Roman" w:cs="Times New Roman"/>
          <w:szCs w:val="24"/>
        </w:rPr>
        <w:t xml:space="preserve"> αλλά είναι αριστερή πολιτική. </w:t>
      </w:r>
    </w:p>
    <w:p w14:paraId="488C4FE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Ληξιπρόθεσμα χρέη. Έχουν ήδη αποδοθεί από την αξιοποίηση των δόσεων που πήρε η χώρα 850 εκατομμύρια ευρώ σε προμηθευτές των δημόσιων νοσοκομείων και 470 εκατομμύρια ευρώ σε προμηθευτές του ΕΟΠΥΥ. Αθροιστικά είναι 1,320 δισεκ</w:t>
      </w:r>
      <w:r>
        <w:rPr>
          <w:rFonts w:eastAsia="Times New Roman" w:cs="Times New Roman"/>
          <w:szCs w:val="24"/>
        </w:rPr>
        <w:t xml:space="preserve">ατομμύρια ευρώ λιγότερο χρέος στο σύστημα υγείας. </w:t>
      </w:r>
    </w:p>
    <w:p w14:paraId="488C4FE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Στις 31-12-2015 το χρέος των δημόσιων νοσοκομείων ήταν 1,2 δισεκατομμύρια ευρώ. Αυτή τη στιγμή είναι 0,7 δισεκατομμύρια και με την ολοκλήρωση των πληρωμών μέχρι το τέλος του χρόνου και με τις ρυθμίσεις που</w:t>
      </w:r>
      <w:r>
        <w:rPr>
          <w:rFonts w:eastAsia="Times New Roman" w:cs="Times New Roman"/>
          <w:szCs w:val="24"/>
        </w:rPr>
        <w:t xml:space="preserve"> θα κάνουμε για το </w:t>
      </w:r>
      <w:proofErr w:type="spellStart"/>
      <w:r>
        <w:rPr>
          <w:rFonts w:eastAsia="Times New Roman" w:cs="Times New Roman"/>
          <w:szCs w:val="24"/>
          <w:lang w:val="en-US"/>
        </w:rPr>
        <w:t>clawback</w:t>
      </w:r>
      <w:proofErr w:type="spellEnd"/>
      <w:r>
        <w:rPr>
          <w:rFonts w:eastAsia="Times New Roman" w:cs="Times New Roman"/>
          <w:szCs w:val="24"/>
        </w:rPr>
        <w:t xml:space="preserve">, πιθανότατα θα πάμε στις αρχές του επόμενου χρόνου χωρίς να παράγονται ληξιπρόθεσμα χρέη στα δημόσια νοσοκομεία. </w:t>
      </w:r>
    </w:p>
    <w:p w14:paraId="488C4FE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Οι συσσωρευμένες οφειλές του ΕΟΠΥΥ στις 31-12-2015 ήταν 1,7 δισεκατομμύρια ευρώ. Τώρα είναι 1,450 δισεκατομμύρια κ</w:t>
      </w:r>
      <w:r>
        <w:rPr>
          <w:rFonts w:eastAsia="Times New Roman" w:cs="Times New Roman"/>
          <w:szCs w:val="24"/>
        </w:rPr>
        <w:t xml:space="preserve">αι οι προβλέψεις είναι ότι θα πάνε στα 1,350 δισεκατομμύρια. Από αυτά, τα 450 εκατομμύρια είναι μεταφερόμενες οφειλές πριν από το 2012, πριν συγκροτηθεί ο </w:t>
      </w:r>
      <w:r>
        <w:rPr>
          <w:rFonts w:eastAsia="Times New Roman" w:cs="Times New Roman"/>
          <w:szCs w:val="24"/>
        </w:rPr>
        <w:lastRenderedPageBreak/>
        <w:t>ΕΟΠΥΥ, από τα παλιά ασφαλιστικά ταμεία, που όμως θα αποπληρωθούν μέσα από τα ληξιπρόθεσμα, και το μεγ</w:t>
      </w:r>
      <w:r>
        <w:rPr>
          <w:rFonts w:eastAsia="Times New Roman" w:cs="Times New Roman"/>
          <w:szCs w:val="24"/>
        </w:rPr>
        <w:t xml:space="preserve">αλύτερο μέρος τους είναι </w:t>
      </w:r>
      <w:proofErr w:type="spellStart"/>
      <w:r>
        <w:rPr>
          <w:rFonts w:eastAsia="Times New Roman" w:cs="Times New Roman"/>
          <w:szCs w:val="24"/>
          <w:lang w:val="en-US"/>
        </w:rPr>
        <w:t>clawback</w:t>
      </w:r>
      <w:proofErr w:type="spellEnd"/>
      <w:r>
        <w:rPr>
          <w:rFonts w:eastAsia="Times New Roman" w:cs="Times New Roman"/>
          <w:szCs w:val="24"/>
        </w:rPr>
        <w:t xml:space="preserve">, το οποίο ακόμα δεν έχει εισπραχτεί, και συμψηφισμοί που θα γίνουν. </w:t>
      </w:r>
    </w:p>
    <w:p w14:paraId="488C4FE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Κι εκεί, αν όλα προχωρήσουν κανονικά, με βάση τον σχεδιασμό που έχει γίνει, και κυρίως, με βάση το σύστημα αποπληρωμής στο 100%, με βάση τους ισχυροποιημ</w:t>
      </w:r>
      <w:r>
        <w:rPr>
          <w:rFonts w:eastAsia="Times New Roman" w:cs="Times New Roman"/>
          <w:szCs w:val="24"/>
        </w:rPr>
        <w:t xml:space="preserve">ένους ελέγχους που γίνονται σήμερα στους </w:t>
      </w:r>
      <w:proofErr w:type="spellStart"/>
      <w:r>
        <w:rPr>
          <w:rFonts w:eastAsia="Times New Roman" w:cs="Times New Roman"/>
          <w:szCs w:val="24"/>
        </w:rPr>
        <w:t>παρόχους</w:t>
      </w:r>
      <w:proofErr w:type="spellEnd"/>
      <w:r>
        <w:rPr>
          <w:rFonts w:eastAsia="Times New Roman" w:cs="Times New Roman"/>
          <w:szCs w:val="24"/>
        </w:rPr>
        <w:t>, προχωρούμε αρχές του 2017, επίσης, σε ένα νέο τοπίο και στον ΕΟΠΥΥ, όπου δεν θα παράγονται πλέον ληξιπρόθεσμα χρέη.</w:t>
      </w:r>
    </w:p>
    <w:p w14:paraId="488C4FE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πρέπει να το μαζεύετε λίγο</w:t>
      </w:r>
      <w:r>
        <w:rPr>
          <w:rFonts w:eastAsia="Times New Roman" w:cs="Times New Roman"/>
          <w:szCs w:val="24"/>
        </w:rPr>
        <w:t>!</w:t>
      </w:r>
    </w:p>
    <w:p w14:paraId="488C4FE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ΑΝΔΡΕΑΣ ΞΑΝΘΟ</w:t>
      </w:r>
      <w:r>
        <w:rPr>
          <w:rFonts w:eastAsia="Times New Roman" w:cs="Times New Roman"/>
          <w:b/>
          <w:szCs w:val="24"/>
        </w:rPr>
        <w:t>Σ (Υπουργός Υγείας):</w:t>
      </w:r>
      <w:r>
        <w:rPr>
          <w:rFonts w:eastAsia="Times New Roman" w:cs="Times New Roman"/>
          <w:szCs w:val="24"/>
        </w:rPr>
        <w:t xml:space="preserve"> Θα προσπαθήσω, κύριε Πρόεδρε, να τελειώσω.</w:t>
      </w:r>
    </w:p>
    <w:p w14:paraId="488C4FE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Ορισμένοι από εσάς παριστάνετε τους υγειονομικούς συντάκτες. Έρχεστε εδώ και μας αραδιάζετε τα προβλήματα του συστήματος υγείας, </w:t>
      </w:r>
      <w:r>
        <w:rPr>
          <w:rFonts w:eastAsia="Times New Roman" w:cs="Times New Roman"/>
          <w:szCs w:val="24"/>
        </w:rPr>
        <w:lastRenderedPageBreak/>
        <w:t xml:space="preserve">αναδεικνύετε τα κενά του και τις αδυναμίες του. Βεβαίως, να το </w:t>
      </w:r>
      <w:r>
        <w:rPr>
          <w:rFonts w:eastAsia="Times New Roman" w:cs="Times New Roman"/>
          <w:szCs w:val="24"/>
        </w:rPr>
        <w:t xml:space="preserve">κάνετε. Αυτός είναι και ο ρόλος της Αντιπολίτευσης. </w:t>
      </w:r>
    </w:p>
    <w:p w14:paraId="488C4FE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ρόλος, όμως, των πολιτικών δυνάμεων και των πολιτικών προσώπων είναι να παρουσιάζουν </w:t>
      </w:r>
      <w:r>
        <w:rPr>
          <w:rFonts w:eastAsia="Times New Roman" w:cs="Times New Roman"/>
          <w:szCs w:val="24"/>
        </w:rPr>
        <w:t xml:space="preserve">κάτι </w:t>
      </w:r>
      <w:r>
        <w:rPr>
          <w:rFonts w:eastAsia="Times New Roman" w:cs="Times New Roman"/>
          <w:szCs w:val="24"/>
        </w:rPr>
        <w:t>εναλλακτικό στο κυβερνητικό πολιτικό σχέδιο. Εμείς σας είπαμε ποιο είναι το πολιτικό σχέδιο: προτεραιότητα στο δημόσιο σύστημα, επικουρικότητα του ιδιωτικού τομέα, συνέργεια πόρων, κράτους και κοινωνικής ασφάλισης και αξιοποίηση και των ευρωπαϊκών κονδυλίω</w:t>
      </w:r>
      <w:r>
        <w:rPr>
          <w:rFonts w:eastAsia="Times New Roman" w:cs="Times New Roman"/>
          <w:szCs w:val="24"/>
        </w:rPr>
        <w:t xml:space="preserve">ν αυτή την περίοδο, όχι για έργα και δράσεις </w:t>
      </w:r>
      <w:r>
        <w:rPr>
          <w:rFonts w:eastAsia="Times New Roman" w:cs="Times New Roman"/>
          <w:szCs w:val="24"/>
        </w:rPr>
        <w:t>«</w:t>
      </w:r>
      <w:r>
        <w:rPr>
          <w:rFonts w:eastAsia="Times New Roman" w:cs="Times New Roman"/>
          <w:szCs w:val="24"/>
        </w:rPr>
        <w:t xml:space="preserve">ατάκτως </w:t>
      </w:r>
      <w:proofErr w:type="spellStart"/>
      <w:r>
        <w:rPr>
          <w:rFonts w:eastAsia="Times New Roman" w:cs="Times New Roman"/>
          <w:szCs w:val="24"/>
        </w:rPr>
        <w:t>ερριμμέν</w:t>
      </w:r>
      <w:r>
        <w:rPr>
          <w:rFonts w:eastAsia="Times New Roman" w:cs="Times New Roman"/>
          <w:szCs w:val="24"/>
        </w:rPr>
        <w:t>α</w:t>
      </w:r>
      <w:proofErr w:type="spellEnd"/>
      <w:r>
        <w:rPr>
          <w:rFonts w:eastAsia="Times New Roman" w:cs="Times New Roman"/>
          <w:szCs w:val="24"/>
        </w:rPr>
        <w:t>»</w:t>
      </w:r>
      <w:r>
        <w:rPr>
          <w:rFonts w:eastAsia="Times New Roman" w:cs="Times New Roman"/>
          <w:szCs w:val="24"/>
        </w:rPr>
        <w:t>, αλλά που υπηρετούν μια συνεκτική πολιτική και</w:t>
      </w:r>
      <w:r>
        <w:rPr>
          <w:rFonts w:eastAsia="Times New Roman" w:cs="Times New Roman"/>
          <w:szCs w:val="24"/>
        </w:rPr>
        <w:t>,</w:t>
      </w:r>
      <w:r>
        <w:rPr>
          <w:rFonts w:eastAsia="Times New Roman" w:cs="Times New Roman"/>
          <w:szCs w:val="24"/>
        </w:rPr>
        <w:t xml:space="preserve"> κυρίως, τη μεταρρύθμιση στην πρωτοβάθμια φροντίδα.</w:t>
      </w:r>
    </w:p>
    <w:p w14:paraId="488C4FE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 είναι το δικό μας πολιτικό σχέδιο. Αυτό προβλέπει ενισχυμένη αλλά οριακή, προφανώς, χρη</w:t>
      </w:r>
      <w:r>
        <w:rPr>
          <w:rFonts w:eastAsia="Times New Roman" w:cs="Times New Roman"/>
          <w:szCs w:val="24"/>
        </w:rPr>
        <w:t xml:space="preserve">ματοδότηση –ενισχυμένη, πάντως- και σημαίνει και προσλήψεις. </w:t>
      </w:r>
    </w:p>
    <w:p w14:paraId="488C4FEB" w14:textId="77777777" w:rsidR="00FF101B" w:rsidRDefault="00202D30">
      <w:pPr>
        <w:spacing w:line="600" w:lineRule="auto"/>
        <w:ind w:firstLine="720"/>
        <w:contextualSpacing/>
        <w:jc w:val="both"/>
        <w:rPr>
          <w:rFonts w:eastAsia="Times New Roman" w:cs="Times New Roman"/>
          <w:color w:val="000000" w:themeColor="text1"/>
          <w:szCs w:val="24"/>
        </w:rPr>
      </w:pPr>
      <w:r>
        <w:rPr>
          <w:rFonts w:eastAsia="Times New Roman" w:cs="Times New Roman"/>
          <w:szCs w:val="24"/>
        </w:rPr>
        <w:t>Ποιο είναι το δικό σας πολιτικό σχέδιο; Πώς θα αντιμετωπίσετε αυτά τα κενά όσοι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μιλάτε από τη σκοπιά του λιγότερου κράτους; </w:t>
      </w:r>
      <w:r>
        <w:rPr>
          <w:rFonts w:eastAsia="Times New Roman" w:cs="Times New Roman"/>
          <w:szCs w:val="24"/>
        </w:rPr>
        <w:lastRenderedPageBreak/>
        <w:t>Πού θα βρείτε τα έσοδα; Γιατί δεν σας αρέσει η φορολογία</w:t>
      </w:r>
      <w:r>
        <w:rPr>
          <w:rFonts w:eastAsia="Times New Roman" w:cs="Times New Roman"/>
          <w:szCs w:val="24"/>
        </w:rPr>
        <w:t xml:space="preserve">, διότι θεωρείτε πως είναι αντιπαραγωγική. Πώς θα κάνετε κοινωνική πολιτική; Πώς θα προωθηθούν πιο </w:t>
      </w:r>
      <w:r w:rsidRPr="00F20D92">
        <w:rPr>
          <w:rFonts w:eastAsia="Times New Roman" w:cs="Times New Roman"/>
          <w:color w:val="000000" w:themeColor="text1"/>
          <w:szCs w:val="24"/>
        </w:rPr>
        <w:t>γρήγορα οι προσλήψεις μόνιμου και λοιπού προσωπικού; Με ποιον τρόπο θα αντιμετωπίσετε τις πραγματικές δυσκολίες που υπάρχουν στο σύστημα υγείας;</w:t>
      </w:r>
    </w:p>
    <w:p w14:paraId="488C4FEC" w14:textId="77777777" w:rsidR="00FF101B" w:rsidRDefault="00202D30">
      <w:pPr>
        <w:spacing w:line="600" w:lineRule="auto"/>
        <w:ind w:firstLine="720"/>
        <w:contextualSpacing/>
        <w:jc w:val="both"/>
        <w:rPr>
          <w:rFonts w:eastAsia="Times New Roman" w:cs="Times New Roman"/>
          <w:color w:val="000000" w:themeColor="text1"/>
          <w:szCs w:val="24"/>
        </w:rPr>
      </w:pPr>
      <w:r w:rsidRPr="00F20D92">
        <w:rPr>
          <w:rFonts w:eastAsia="Times New Roman" w:cs="Times New Roman"/>
          <w:b/>
          <w:color w:val="000000" w:themeColor="text1"/>
          <w:szCs w:val="24"/>
        </w:rPr>
        <w:t>ΠΡΟΕΔΡΕΥΩΝ (</w:t>
      </w:r>
      <w:r w:rsidRPr="00F20D92">
        <w:rPr>
          <w:rFonts w:eastAsia="Times New Roman" w:cs="Times New Roman"/>
          <w:b/>
          <w:color w:val="000000" w:themeColor="text1"/>
          <w:szCs w:val="24"/>
        </w:rPr>
        <w:t>Νικήτας Κακλαμάνης):</w:t>
      </w:r>
      <w:r w:rsidRPr="00F20D92">
        <w:rPr>
          <w:rFonts w:eastAsia="Times New Roman" w:cs="Times New Roman"/>
          <w:color w:val="000000" w:themeColor="text1"/>
          <w:szCs w:val="24"/>
        </w:rPr>
        <w:t xml:space="preserve"> Κύριε Υπουργέ, σας παρακαλώ κλείστε.</w:t>
      </w:r>
    </w:p>
    <w:p w14:paraId="488C4FE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Τελειώνω, κύριε Πρόεδρε.</w:t>
      </w:r>
    </w:p>
    <w:p w14:paraId="488C4FE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υπάρχει ένα πολιτικό ερώτημα, αν</w:t>
      </w:r>
      <w:r>
        <w:rPr>
          <w:rFonts w:eastAsia="Times New Roman" w:cs="Times New Roman"/>
          <w:szCs w:val="24"/>
        </w:rPr>
        <w:t xml:space="preserve"> με δεδομένους τους περιορισμούς της </w:t>
      </w:r>
      <w:proofErr w:type="spellStart"/>
      <w:r>
        <w:rPr>
          <w:rFonts w:eastAsia="Times New Roman" w:cs="Times New Roman"/>
          <w:szCs w:val="24"/>
        </w:rPr>
        <w:t>μνημονιακής</w:t>
      </w:r>
      <w:proofErr w:type="spellEnd"/>
      <w:r>
        <w:rPr>
          <w:rFonts w:eastAsia="Times New Roman" w:cs="Times New Roman"/>
          <w:szCs w:val="24"/>
        </w:rPr>
        <w:t xml:space="preserve"> συμφωνίας και τα </w:t>
      </w:r>
      <w:proofErr w:type="spellStart"/>
      <w:r>
        <w:rPr>
          <w:rFonts w:eastAsia="Times New Roman" w:cs="Times New Roman"/>
          <w:szCs w:val="24"/>
        </w:rPr>
        <w:t>προαπαιτούμενα</w:t>
      </w:r>
      <w:proofErr w:type="spellEnd"/>
      <w:r>
        <w:rPr>
          <w:rFonts w:eastAsia="Times New Roman" w:cs="Times New Roman"/>
          <w:szCs w:val="24"/>
        </w:rPr>
        <w:t xml:space="preserve">, υπάρχει περιθώριο να ασκηθεί μια διαφορετική πολιτική στον χώρο της δημόσιας περίθαλψης και του κοινωνικού κράτους. </w:t>
      </w:r>
    </w:p>
    <w:p w14:paraId="488C4FE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είναι ένα κρίσιμο ερώτημα, το οποίο θέλει μια πολύ ε</w:t>
      </w:r>
      <w:r>
        <w:rPr>
          <w:rFonts w:eastAsia="Times New Roman" w:cs="Times New Roman"/>
          <w:szCs w:val="24"/>
        </w:rPr>
        <w:t>ιλικρινή απάντηση. Η απάντησή μας, λοιπόν, είναι</w:t>
      </w:r>
      <w:r>
        <w:rPr>
          <w:rFonts w:eastAsia="Times New Roman" w:cs="Times New Roman"/>
          <w:szCs w:val="24"/>
        </w:rPr>
        <w:t>.</w:t>
      </w:r>
      <w:r>
        <w:rPr>
          <w:rFonts w:eastAsia="Times New Roman" w:cs="Times New Roman"/>
          <w:szCs w:val="24"/>
        </w:rPr>
        <w:t xml:space="preserve"> Ναι υπό προϋποθέσεις. </w:t>
      </w:r>
      <w:r>
        <w:rPr>
          <w:rFonts w:eastAsia="Times New Roman" w:cs="Times New Roman"/>
          <w:szCs w:val="24"/>
        </w:rPr>
        <w:t>Ε</w:t>
      </w:r>
      <w:r>
        <w:rPr>
          <w:rFonts w:eastAsia="Times New Roman" w:cs="Times New Roman"/>
          <w:szCs w:val="24"/>
        </w:rPr>
        <w:t>ίμαστε σε αυτές τις θέσεις, επειδή ακριβώς πιστεύουμε ότι μπορούμε σε αυτές τις δύσκολες συνθήκες, διαχειριζόμενοι με εντιμότητα τους λιγοστούς πόρους που έχει η πατρίδα μας, συνεργαζ</w:t>
      </w:r>
      <w:r>
        <w:rPr>
          <w:rFonts w:eastAsia="Times New Roman" w:cs="Times New Roman"/>
          <w:szCs w:val="24"/>
        </w:rPr>
        <w:t>όμενοι με το ανθρώπινο δυναμικό του συστήματος, εμπνέοντας ένα άλλο κοινωνικό ήθος στο σύστημα υγείας, παύοντας να παρέχουμε πολιτική ασυλία στα φαινόμενα σπατάλης, διαφθοράς και φαυλότητας του παρελθόντος και υπό ορισμένες κρίσιμες προϋποθέσεις, που είναι</w:t>
      </w:r>
      <w:r>
        <w:rPr>
          <w:rFonts w:eastAsia="Times New Roman" w:cs="Times New Roman"/>
          <w:szCs w:val="24"/>
        </w:rPr>
        <w:t xml:space="preserve"> πρώτον, ο αποτελεσματικός και τεκμηριωμένος έλεγχος της ζήτησης με βάση διαγνωστικά και θεραπευτικά πρωτόκολλα…</w:t>
      </w:r>
    </w:p>
    <w:p w14:paraId="488C4FF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με φέρνετε σε πολύ δύσκολη θέση. Δεν θα μιλήσετε περισσότερο από τον Υπουργό Οικονομικών! Συγγν</w:t>
      </w:r>
      <w:r>
        <w:rPr>
          <w:rFonts w:eastAsia="Times New Roman" w:cs="Times New Roman"/>
          <w:szCs w:val="24"/>
        </w:rPr>
        <w:t>ώμη!</w:t>
      </w:r>
    </w:p>
    <w:p w14:paraId="488C4FF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ΞΑΝΘΟΣ (Υπουργός Υγείας):</w:t>
      </w:r>
      <w:r>
        <w:rPr>
          <w:rFonts w:eastAsia="Times New Roman" w:cs="Times New Roman"/>
          <w:szCs w:val="24"/>
        </w:rPr>
        <w:t xml:space="preserve"> Τελειώνω, κύριε Πρόεδρε. Μισό λεπτό.</w:t>
      </w:r>
    </w:p>
    <w:p w14:paraId="488C4FF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πει πέντε φορές τη λέξη «τελειώνω».</w:t>
      </w:r>
    </w:p>
    <w:p w14:paraId="488C4FF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Μισό λεπτό και συγγνώμη για την καθυστέρηση.</w:t>
      </w:r>
    </w:p>
    <w:p w14:paraId="488C4FF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w:t>
      </w:r>
      <w:proofErr w:type="spellStart"/>
      <w:r>
        <w:rPr>
          <w:rFonts w:eastAsia="Times New Roman" w:cs="Times New Roman"/>
          <w:szCs w:val="24"/>
        </w:rPr>
        <w:t>κεντρικοποίηση</w:t>
      </w:r>
      <w:proofErr w:type="spellEnd"/>
      <w:r>
        <w:rPr>
          <w:rFonts w:eastAsia="Times New Roman" w:cs="Times New Roman"/>
          <w:szCs w:val="24"/>
        </w:rPr>
        <w:t xml:space="preserve"> των υπηρεσιών, τρίτον, η αντιμετώπιση της διαφθοράς και</w:t>
      </w:r>
      <w:r>
        <w:rPr>
          <w:rFonts w:eastAsia="Times New Roman" w:cs="Times New Roman"/>
          <w:szCs w:val="24"/>
        </w:rPr>
        <w:t>,</w:t>
      </w:r>
      <w:r>
        <w:rPr>
          <w:rFonts w:eastAsia="Times New Roman" w:cs="Times New Roman"/>
          <w:szCs w:val="24"/>
        </w:rPr>
        <w:t xml:space="preserve"> τέταρτον και πολύ σημαντικό, η διαπραγμάτευση βιώσιμων τιμών αποζημίωσης ιδιαίτερα στα ακριβά φάρμακα. Αυτές είναι οι κρίσιμες προϋποθέσεις. </w:t>
      </w:r>
    </w:p>
    <w:p w14:paraId="488C4FF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Κλείνω λέγοντας το εξής. Εκτός από την αξιολόγηση των δα</w:t>
      </w:r>
      <w:r>
        <w:rPr>
          <w:rFonts w:eastAsia="Times New Roman" w:cs="Times New Roman"/>
          <w:szCs w:val="24"/>
        </w:rPr>
        <w:t xml:space="preserve">νειστών που πρέπει να ολοκληρωθεί και που είναι πολύ σημαντική για την πορεία της οικονομίας και της χώρας, μας ενδιαφέρει πρωτίστως η αξιολόγηση της κοινωνίας. </w:t>
      </w:r>
    </w:p>
    <w:p w14:paraId="488C4FF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ώρα για την τελική αξιολόγηση της κοινωνίας δεν έχει έρθει. Η δουλειά μας είναι με πείσμα, σ</w:t>
      </w:r>
      <w:r>
        <w:rPr>
          <w:rFonts w:eastAsia="Times New Roman" w:cs="Times New Roman"/>
          <w:szCs w:val="24"/>
        </w:rPr>
        <w:t>θένος και αποφασιστικότητα</w:t>
      </w:r>
      <w:r>
        <w:rPr>
          <w:rFonts w:eastAsia="Times New Roman" w:cs="Times New Roman"/>
          <w:szCs w:val="24"/>
        </w:rPr>
        <w:t>,</w:t>
      </w:r>
      <w:r>
        <w:rPr>
          <w:rFonts w:eastAsia="Times New Roman" w:cs="Times New Roman"/>
          <w:szCs w:val="24"/>
        </w:rPr>
        <w:t xml:space="preserve"> να συνεχίσουμε να κάνουμε μια παρέμβαση</w:t>
      </w:r>
      <w:r>
        <w:rPr>
          <w:rFonts w:eastAsia="Times New Roman" w:cs="Times New Roman"/>
          <w:szCs w:val="24"/>
        </w:rPr>
        <w:t>,</w:t>
      </w:r>
      <w:r>
        <w:rPr>
          <w:rFonts w:eastAsia="Times New Roman" w:cs="Times New Roman"/>
          <w:szCs w:val="24"/>
        </w:rPr>
        <w:t xml:space="preserve"> που παράγει ανακουφιστικά αποτελέσματα στην κοινωνία, ιδιαίτερα στον ευαίσθητο χώρο της δημόσιας υγείας, που αναβαθμίζει, αντί να συρρικνώνει και να αποδιοργανώνει το δημόσιο σύστημα.</w:t>
      </w:r>
    </w:p>
    <w:p w14:paraId="488C4FF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πολύ.</w:t>
      </w:r>
    </w:p>
    <w:p w14:paraId="488C4FF8"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4FF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δεν οφείλεται η μεγάλη ανοχή μου στο ότι είμαστε γιατροί αλλά στο ότι υπάρχει χρόνος να εξαντληθεί ο κατάλογος όλων των συναδέλφων Βουλευτών. Αλλιώ</w:t>
      </w:r>
      <w:r>
        <w:rPr>
          <w:rFonts w:eastAsia="Times New Roman" w:cs="Times New Roman"/>
          <w:szCs w:val="24"/>
        </w:rPr>
        <w:t>ς θα σας είχα κατεβάσει κάτω νωρίτερα.</w:t>
      </w:r>
    </w:p>
    <w:p w14:paraId="488C4FF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Πάντως επειδή θα επανέ</w:t>
      </w:r>
      <w:r>
        <w:rPr>
          <w:rFonts w:eastAsia="Times New Roman" w:cs="Times New Roman"/>
          <w:szCs w:val="24"/>
        </w:rPr>
        <w:t>λ</w:t>
      </w:r>
      <w:r>
        <w:rPr>
          <w:rFonts w:eastAsia="Times New Roman" w:cs="Times New Roman"/>
          <w:szCs w:val="24"/>
        </w:rPr>
        <w:t>θει το θέμα των προσλήψεων, κύριε Υπουργέ, θα ήθελα να σας παρακαλέσω</w:t>
      </w:r>
      <w:r>
        <w:rPr>
          <w:rFonts w:eastAsia="Times New Roman" w:cs="Times New Roman"/>
          <w:szCs w:val="24"/>
        </w:rPr>
        <w:t>,</w:t>
      </w:r>
      <w:r>
        <w:rPr>
          <w:rFonts w:eastAsia="Times New Roman" w:cs="Times New Roman"/>
          <w:szCs w:val="24"/>
        </w:rPr>
        <w:t xml:space="preserve"> μέχρι αύριο να στείλετε στα Πρα</w:t>
      </w:r>
      <w:r>
        <w:rPr>
          <w:rFonts w:eastAsia="Times New Roman" w:cs="Times New Roman"/>
          <w:szCs w:val="24"/>
        </w:rPr>
        <w:lastRenderedPageBreak/>
        <w:t>κτικά της Βουλής τον κατάλογο με τις προσλήψεις, τις μόνιμες κενές οργανικές θέσεις, γιατί π</w:t>
      </w:r>
      <w:r>
        <w:rPr>
          <w:rFonts w:eastAsia="Times New Roman" w:cs="Times New Roman"/>
          <w:szCs w:val="24"/>
        </w:rPr>
        <w:t>ερί αυτού γίνεται η διαπάλη μεταξύ Αντιπολίτευσης και Κυβέρνησης. Μιλάμε για τις μόνιμες κενές οργανικές θέσεις και όχι γενικά για προσλήψεις.</w:t>
      </w:r>
    </w:p>
    <w:p w14:paraId="488C4FF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Κύριε Πρόεδρε, θα μπορούσα να έχω τον λόγο για πολύ λίγο;</w:t>
      </w:r>
    </w:p>
    <w:p w14:paraId="488C4FF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 xml:space="preserve">ακλαμάνης): </w:t>
      </w:r>
      <w:r>
        <w:rPr>
          <w:rFonts w:eastAsia="Times New Roman" w:cs="Times New Roman"/>
          <w:szCs w:val="24"/>
        </w:rPr>
        <w:t>Μέχρι να ανέβει στο Βήμα ο κ. Βενιζέλος, θα σας δώσω ένα λεπτό, κύριε Υπουργέ.</w:t>
      </w:r>
    </w:p>
    <w:p w14:paraId="488C4FF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488C4FF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(Υπουργός Υγείας): </w:t>
      </w:r>
      <w:r>
        <w:rPr>
          <w:rFonts w:eastAsia="Times New Roman" w:cs="Times New Roman"/>
          <w:szCs w:val="24"/>
        </w:rPr>
        <w:t>Η συζήτηση δεν γίνεται για τις μόνιμες κενές οργανικές θέσεις. Ξέρετε πάρα πολύ καλά ότι κενές οργανικές θέ</w:t>
      </w:r>
      <w:r>
        <w:rPr>
          <w:rFonts w:eastAsia="Times New Roman" w:cs="Times New Roman"/>
          <w:szCs w:val="24"/>
        </w:rPr>
        <w:t>σεις στο σύστημα υγείας υπήρχαν και πριν από την κρίση και πριν από το μνημόνιο και σε περιόδους υποτιθέμενης ευημερίας.</w:t>
      </w:r>
    </w:p>
    <w:p w14:paraId="488C4FF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Ωραία στείλτε όσες έχετε μέχρι αύριο, για να τις δούμε και εμείς στην Αντιπολίτευση.</w:t>
      </w:r>
    </w:p>
    <w:p w14:paraId="488C50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Ορίστε, κύριε Πρό</w:t>
      </w:r>
      <w:r>
        <w:rPr>
          <w:rFonts w:eastAsia="Times New Roman" w:cs="Times New Roman"/>
          <w:szCs w:val="24"/>
        </w:rPr>
        <w:t>εδρε, έχετε τον λόγο. Θα υπάρχει σχετική ανοχή και σε σας.</w:t>
      </w:r>
    </w:p>
    <w:p w14:paraId="488C500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Ευχαριστώ, κύριε Πρόεδρε.</w:t>
      </w:r>
    </w:p>
    <w:p w14:paraId="488C500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ο φετινός προϋπολογισμός είναι ο δέκατος προϋπολογισμός της κρίσης που άρχισε το 2007 στην πραγματικότητα και είχε επωαστ</w:t>
      </w:r>
      <w:r>
        <w:rPr>
          <w:rFonts w:eastAsia="Times New Roman" w:cs="Times New Roman"/>
          <w:szCs w:val="24"/>
        </w:rPr>
        <w:t>εί πολλά χρόνια πριν.</w:t>
      </w:r>
    </w:p>
    <w:p w14:paraId="488C500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Τον Δεκέμβριο του 2014</w:t>
      </w:r>
      <w:r>
        <w:rPr>
          <w:rFonts w:eastAsia="Times New Roman" w:cs="Times New Roman"/>
          <w:szCs w:val="24"/>
        </w:rPr>
        <w:t>,</w:t>
      </w:r>
      <w:r>
        <w:rPr>
          <w:rFonts w:eastAsia="Times New Roman" w:cs="Times New Roman"/>
          <w:szCs w:val="24"/>
        </w:rPr>
        <w:t xml:space="preserve"> είχαμε φθάσει πραγματικά ένα βήμα πριν την έξοδο από το μνημόνιο. Είχε αρχίσει να αποκτά μορφή η τεράστια, η υπεράνθρωπη προσπάθεια του ελληνικού λαού την περίοδο 2010 έως και το τέλος του 2014. Είχε διαμορφωθε</w:t>
      </w:r>
      <w:r>
        <w:rPr>
          <w:rFonts w:eastAsia="Times New Roman" w:cs="Times New Roman"/>
          <w:szCs w:val="24"/>
        </w:rPr>
        <w:t xml:space="preserve">ί ένα κεκτημένο. </w:t>
      </w:r>
      <w:r>
        <w:rPr>
          <w:rFonts w:eastAsia="Times New Roman" w:cs="Times New Roman"/>
          <w:szCs w:val="24"/>
        </w:rPr>
        <w:t>Μ</w:t>
      </w:r>
      <w:r>
        <w:rPr>
          <w:rFonts w:eastAsia="Times New Roman" w:cs="Times New Roman"/>
          <w:szCs w:val="24"/>
        </w:rPr>
        <w:t xml:space="preserve">ετά με τις εκλογές του Ιανουαρίου του 2015 ήρθε μια εθνική υπαναχώρηση, δυστυχώς καταστροφικών διαστάσεων. </w:t>
      </w:r>
    </w:p>
    <w:p w14:paraId="488C500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Προσέξτε, το μέγεθος της βλάβης που έχει επέλθει στο σώμα και την προοπτική της ελληνικής οικονομίας</w:t>
      </w:r>
      <w:r>
        <w:rPr>
          <w:rFonts w:eastAsia="Times New Roman" w:cs="Times New Roman"/>
          <w:szCs w:val="24"/>
        </w:rPr>
        <w:t>,</w:t>
      </w:r>
      <w:r>
        <w:rPr>
          <w:rFonts w:eastAsia="Times New Roman" w:cs="Times New Roman"/>
          <w:szCs w:val="24"/>
        </w:rPr>
        <w:t xml:space="preserve"> είναι πολύ μεγαλύτερο από το</w:t>
      </w:r>
      <w:r>
        <w:rPr>
          <w:rFonts w:eastAsia="Times New Roman" w:cs="Times New Roman"/>
          <w:szCs w:val="24"/>
        </w:rPr>
        <w:t xml:space="preserve"> μέγεθος της εξαπάτησης και της διάψευσης. Η χώρα, δυστυχώς, εγκλωβίζεται στον βυθό αυτής της βλάβης</w:t>
      </w:r>
      <w:r>
        <w:rPr>
          <w:rFonts w:eastAsia="Times New Roman" w:cs="Times New Roman"/>
          <w:szCs w:val="24"/>
        </w:rPr>
        <w:t>,</w:t>
      </w:r>
      <w:r>
        <w:rPr>
          <w:rFonts w:eastAsia="Times New Roman" w:cs="Times New Roman"/>
          <w:szCs w:val="24"/>
        </w:rPr>
        <w:t xml:space="preserve"> που έχει προκαλέσει η σημερινή Κυβέρνηση.</w:t>
      </w:r>
    </w:p>
    <w:p w14:paraId="488C500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χαρακτηριστικό είναι αυτό που συνέβη προχθές στο </w:t>
      </w:r>
      <w:proofErr w:type="spellStart"/>
      <w:r>
        <w:rPr>
          <w:rFonts w:eastAsia="Times New Roman" w:cs="Times New Roman"/>
          <w:szCs w:val="24"/>
          <w:lang w:val="en-US"/>
        </w:rPr>
        <w:t>Eurogroup</w:t>
      </w:r>
      <w:proofErr w:type="spellEnd"/>
      <w:r>
        <w:rPr>
          <w:rFonts w:eastAsia="Times New Roman" w:cs="Times New Roman"/>
          <w:szCs w:val="24"/>
        </w:rPr>
        <w:t>. Η απόφασή του είναι η επιτομή του προβλήμ</w:t>
      </w:r>
      <w:r>
        <w:rPr>
          <w:rFonts w:eastAsia="Times New Roman" w:cs="Times New Roman"/>
          <w:szCs w:val="24"/>
        </w:rPr>
        <w:t>ατος της χώρας</w:t>
      </w:r>
      <w:r>
        <w:rPr>
          <w:rFonts w:eastAsia="Times New Roman" w:cs="Times New Roman"/>
          <w:szCs w:val="24"/>
        </w:rPr>
        <w:t>.</w:t>
      </w:r>
      <w:r>
        <w:rPr>
          <w:rFonts w:eastAsia="Times New Roman" w:cs="Times New Roman"/>
          <w:szCs w:val="24"/>
        </w:rPr>
        <w:t xml:space="preserve"> Από το «Μνημόνιο ΙΙΙ» προχθές, στις 5 Δεκεμβρίου, πήγαμε στο «Μνημόνιο ΙΙΙ </w:t>
      </w:r>
      <w:r>
        <w:rPr>
          <w:rFonts w:eastAsia="Times New Roman" w:cs="Times New Roman"/>
          <w:szCs w:val="24"/>
          <w:lang w:val="en-US"/>
        </w:rPr>
        <w:t>Plus</w:t>
      </w:r>
      <w:r>
        <w:rPr>
          <w:rFonts w:eastAsia="Times New Roman" w:cs="Times New Roman"/>
          <w:szCs w:val="24"/>
        </w:rPr>
        <w:t>» με το Διεθνές Νομισματικό Ταμείο, που είναι ζητούμενο για την Κυβέρνηση, για την Ευρωπαϊκή Ένωση και, δυστυχώς, ανεξαρτήτως του τι θα γίνει με το «Μνημόνιο ΙΙΙ</w:t>
      </w:r>
      <w:r>
        <w:rPr>
          <w:rFonts w:eastAsia="Times New Roman" w:cs="Times New Roman"/>
          <w:szCs w:val="24"/>
        </w:rPr>
        <w:t xml:space="preserve"> </w:t>
      </w:r>
      <w:r>
        <w:rPr>
          <w:rFonts w:eastAsia="Times New Roman" w:cs="Times New Roman"/>
          <w:szCs w:val="24"/>
          <w:lang w:val="en-US"/>
        </w:rPr>
        <w:t>Plus</w:t>
      </w:r>
      <w:r>
        <w:rPr>
          <w:rFonts w:eastAsia="Times New Roman" w:cs="Times New Roman"/>
          <w:szCs w:val="24"/>
        </w:rPr>
        <w:t>», ήδη έχουμε αποδεχθεί «Μνημόνιο Ι</w:t>
      </w:r>
      <w:r>
        <w:rPr>
          <w:rFonts w:eastAsia="Times New Roman" w:cs="Times New Roman"/>
          <w:szCs w:val="24"/>
          <w:lang w:val="en-US"/>
        </w:rPr>
        <w:t>V</w:t>
      </w:r>
      <w:r>
        <w:rPr>
          <w:rFonts w:eastAsia="Times New Roman" w:cs="Times New Roman"/>
          <w:szCs w:val="24"/>
        </w:rPr>
        <w:t>» εις το διηνεκές, χωρίς δάνειο, αλλά με μέτρα, με όρους, χωρίς να ξέρουμε αν θα υπάρξει και περαιτέρω δανεισμός με ευνοϊκούς όρους, πολύ ευνοϊκότερους απ’ αυτούς που δίνει η αγορά.</w:t>
      </w:r>
    </w:p>
    <w:p w14:paraId="488C500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με πρωτογενές πλεόνασμα </w:t>
      </w:r>
      <w:r>
        <w:rPr>
          <w:rFonts w:eastAsia="Times New Roman" w:cs="Times New Roman"/>
          <w:szCs w:val="24"/>
        </w:rPr>
        <w:t>3,5%, τη στιγμή που η χώρα έχει διαμορφώσει όλες τις προϋποθέσεις</w:t>
      </w:r>
      <w:r>
        <w:rPr>
          <w:rFonts w:eastAsia="Times New Roman" w:cs="Times New Roman"/>
          <w:szCs w:val="24"/>
        </w:rPr>
        <w:t>,</w:t>
      </w:r>
      <w:r>
        <w:rPr>
          <w:rFonts w:eastAsia="Times New Roman" w:cs="Times New Roman"/>
          <w:szCs w:val="24"/>
        </w:rPr>
        <w:t xml:space="preserve"> να ζητήσει και να πετύχει μείωση του επιδιωκόμενου πρωτογενούς πλεονάσματος. Γιατί τώρα το πρωτογενές πλεόνασμα δεν είναι μια αφηρημένη μαθηματική οντότητα που επηρεάζει την ονομαστική τιμή</w:t>
      </w:r>
      <w:r>
        <w:rPr>
          <w:rFonts w:eastAsia="Times New Roman" w:cs="Times New Roman"/>
          <w:szCs w:val="24"/>
        </w:rPr>
        <w:t xml:space="preserve"> του χρέους το 2022, όπως συνέβαινε στις συζητήσεις του 2011- 2012. Τώρα μιλάμε για τις ετήσιες χρηματοδοτικές ανάγκες, οι οποίες καλύπτονται από τους εταίρους με δάνειο ή από την αγορά ή από έσοδα από ιδιωτικοποιήσεις και από πρωτογενές πλεόνασμα, αλλά μπ</w:t>
      </w:r>
      <w:r>
        <w:rPr>
          <w:rFonts w:eastAsia="Times New Roman" w:cs="Times New Roman"/>
          <w:szCs w:val="24"/>
        </w:rPr>
        <w:t>ορείς να κάνεις εσωτερικές διαρρυθμίσεις και ανταλλαγές. Άρα έχεις ισχυρά επιχειρήματα</w:t>
      </w:r>
      <w:r>
        <w:rPr>
          <w:rFonts w:eastAsia="Times New Roman" w:cs="Times New Roman"/>
          <w:szCs w:val="24"/>
        </w:rPr>
        <w:t>,</w:t>
      </w:r>
      <w:r>
        <w:rPr>
          <w:rFonts w:eastAsia="Times New Roman" w:cs="Times New Roman"/>
          <w:szCs w:val="24"/>
        </w:rPr>
        <w:t xml:space="preserve"> να διεκδικήσεις μείωση του επιδιωκόμενου πρωτογενούς πλεονάσματος, κάτι που το είχαμε θέσει ήδη από το 2013.</w:t>
      </w:r>
    </w:p>
    <w:p w14:paraId="488C500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να ξέρουμε τι πρέπει να ζητάμε, πώς κα</w:t>
      </w:r>
      <w:r>
        <w:rPr>
          <w:rFonts w:eastAsia="Times New Roman" w:cs="Times New Roman"/>
          <w:szCs w:val="24"/>
        </w:rPr>
        <w:t xml:space="preserve">ι πότε. </w:t>
      </w:r>
      <w:r>
        <w:rPr>
          <w:rFonts w:eastAsia="Times New Roman" w:cs="Times New Roman"/>
          <w:szCs w:val="24"/>
        </w:rPr>
        <w:t>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κρίμα ούτε να το ζητάμε ούτε να το παίρνουμε. Το λέω </w:t>
      </w:r>
      <w:r>
        <w:rPr>
          <w:rFonts w:eastAsia="Times New Roman" w:cs="Times New Roman"/>
          <w:szCs w:val="24"/>
        </w:rPr>
        <w:lastRenderedPageBreak/>
        <w:t xml:space="preserve">αυτό γιατί εκθέτετε, κυρίες και κύριοι της Κυβέρνησης, τη χώρα σε πολύ μεγάλες πιέσεις, σε απειλές και σε εκβιασμούς. </w:t>
      </w:r>
    </w:p>
    <w:p w14:paraId="488C500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επαναφορά του </w:t>
      </w:r>
      <w:proofErr w:type="spellStart"/>
      <w:r>
        <w:rPr>
          <w:rFonts w:eastAsia="Times New Roman" w:cs="Times New Roman"/>
          <w:szCs w:val="24"/>
          <w:lang w:val="en-US"/>
        </w:rPr>
        <w:t>Grexit</w:t>
      </w:r>
      <w:proofErr w:type="spellEnd"/>
      <w:r>
        <w:rPr>
          <w:rFonts w:eastAsia="Times New Roman" w:cs="Times New Roman"/>
          <w:szCs w:val="24"/>
        </w:rPr>
        <w:t xml:space="preserve"> ως απειλή από τον κ. Σόιμπλε για πολλοστή φορά δεν είναι η δική σας –θα μου επιτρέψετε την έκφραση- «τζάμπα μαγκιά», όταν παίζατε με το </w:t>
      </w:r>
      <w:proofErr w:type="spellStart"/>
      <w:r>
        <w:rPr>
          <w:rFonts w:eastAsia="Times New Roman" w:cs="Times New Roman"/>
          <w:szCs w:val="24"/>
          <w:lang w:val="en-US"/>
        </w:rPr>
        <w:t>Grexit</w:t>
      </w:r>
      <w:proofErr w:type="spellEnd"/>
      <w:r>
        <w:rPr>
          <w:rFonts w:eastAsia="Times New Roman" w:cs="Times New Roman"/>
          <w:szCs w:val="24"/>
        </w:rPr>
        <w:t xml:space="preserve"> το τραγικό πρώτο εξάμηνο του 2015, μέσα στο σύννεφο της ανευθυνότητας και της δημαγωγίας.</w:t>
      </w:r>
    </w:p>
    <w:p w14:paraId="488C500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Τώρα έχουμε να αντιμετ</w:t>
      </w:r>
      <w:r>
        <w:rPr>
          <w:rFonts w:eastAsia="Times New Roman" w:cs="Times New Roman"/>
          <w:szCs w:val="24"/>
        </w:rPr>
        <w:t>ωπίσουμε μια Ευρώπη νευρική, αμήχανη, που αναζητά κατεύθυνση και έχει εισέλθει σε έναν πολύπλοκο εκλογικό κύκλο με την Ιταλία, με την Ολλανδία, με την Γαλλία, με τη Γερμανία. Τώρα πια η Ελλάδα είναι πολύ μικρό πρόβλημα, όταν έχεις να αντιμετωπίσεις το ιταλ</w:t>
      </w:r>
      <w:r>
        <w:rPr>
          <w:rFonts w:eastAsia="Times New Roman" w:cs="Times New Roman"/>
          <w:szCs w:val="24"/>
        </w:rPr>
        <w:t>ικό πρόβλημα, τις ιταλικές τράπεζες, τα ιταλικά κόκκινα δάνεια, όταν έχεις να αντιμετωπίσεις το μεγάλο πρόβλημα του προσανατολισμού της Γαλλίας, που είναι ο δεύτερος μεγάλος εταίρος, είναι στοιχείο του άξονα Βερολίνο-Παρίσι.</w:t>
      </w:r>
    </w:p>
    <w:p w14:paraId="488C500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δεν υπάρχει μόνο η βλάβη που προκαλέσατε τη διετία 2015-2016. Έχετε προκαλέσει τεράστια βλάβη και την περίοδο 2010-2014 και ιδίως την περίοδο 2012-2014 ως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ντιπολίτευση με την υπονόμευση των προσπαθειών, με χυδαία ψέματα, με συκοφαντίες, με τον</w:t>
      </w:r>
      <w:r>
        <w:rPr>
          <w:rFonts w:eastAsia="Times New Roman" w:cs="Times New Roman"/>
          <w:szCs w:val="24"/>
        </w:rPr>
        <w:t xml:space="preserve"> διχασμό του έθνους, με τη διάρρηξη της κοινής λογικής και με την υπονόμευση του τρόπου </w:t>
      </w:r>
      <w:proofErr w:type="spellStart"/>
      <w:r>
        <w:rPr>
          <w:rFonts w:eastAsia="Times New Roman" w:cs="Times New Roman"/>
          <w:szCs w:val="24"/>
        </w:rPr>
        <w:t>σκέπτεσθαι</w:t>
      </w:r>
      <w:proofErr w:type="spellEnd"/>
      <w:r>
        <w:rPr>
          <w:rFonts w:eastAsia="Times New Roman" w:cs="Times New Roman"/>
          <w:szCs w:val="24"/>
        </w:rPr>
        <w:t xml:space="preserve"> της ελληνικής κοινωνίας. Τώρα το πληρώνετε πολιτικά εσείς αυτό, αλλά η χώρα το έχει πληρώσει και το πληρώνει πολύ βαριά με εθνικό κόστος. </w:t>
      </w:r>
    </w:p>
    <w:p w14:paraId="488C500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Ας θυμηθούμε το πρ</w:t>
      </w:r>
      <w:r>
        <w:rPr>
          <w:rFonts w:eastAsia="Times New Roman" w:cs="Times New Roman"/>
          <w:szCs w:val="24"/>
        </w:rPr>
        <w:t>αγματικό μέγεθος της βλάβης που έχετε προκαλέσει</w:t>
      </w:r>
      <w:r>
        <w:rPr>
          <w:rFonts w:eastAsia="Times New Roman" w:cs="Times New Roman"/>
          <w:szCs w:val="24"/>
        </w:rPr>
        <w:t>.</w:t>
      </w:r>
      <w:r>
        <w:rPr>
          <w:rFonts w:eastAsia="Times New Roman" w:cs="Times New Roman"/>
          <w:szCs w:val="24"/>
        </w:rPr>
        <w:t xml:space="preserve"> </w:t>
      </w:r>
    </w:p>
    <w:p w14:paraId="488C500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Επιστροφή στην ύφεση. Απώλεια τουλάχιστον </w:t>
      </w:r>
      <w:proofErr w:type="spellStart"/>
      <w:r>
        <w:rPr>
          <w:rFonts w:eastAsia="Times New Roman" w:cs="Times New Roman"/>
          <w:szCs w:val="24"/>
        </w:rPr>
        <w:t>επτάμισι</w:t>
      </w:r>
      <w:proofErr w:type="spellEnd"/>
      <w:r>
        <w:rPr>
          <w:rFonts w:eastAsia="Times New Roman" w:cs="Times New Roman"/>
          <w:szCs w:val="24"/>
        </w:rPr>
        <w:t xml:space="preserve"> μονάδων ανάπτυξης. Όση αξία είχε η πρόγνωση για τις </w:t>
      </w:r>
      <w:proofErr w:type="spellStart"/>
      <w:r>
        <w:rPr>
          <w:rFonts w:eastAsia="Times New Roman" w:cs="Times New Roman"/>
          <w:szCs w:val="24"/>
        </w:rPr>
        <w:t>επτάμισι</w:t>
      </w:r>
      <w:proofErr w:type="spellEnd"/>
      <w:r>
        <w:rPr>
          <w:rFonts w:eastAsia="Times New Roman" w:cs="Times New Roman"/>
          <w:szCs w:val="24"/>
        </w:rPr>
        <w:t xml:space="preserve"> μονάδες</w:t>
      </w:r>
      <w:r>
        <w:rPr>
          <w:rFonts w:eastAsia="Times New Roman" w:cs="Times New Roman"/>
          <w:szCs w:val="24"/>
        </w:rPr>
        <w:t>,</w:t>
      </w:r>
      <w:r>
        <w:rPr>
          <w:rFonts w:eastAsia="Times New Roman" w:cs="Times New Roman"/>
          <w:szCs w:val="24"/>
        </w:rPr>
        <w:t xml:space="preserve"> έχει και η πρόγνωση για ανάπτυξη 2,7% το 2017, που είναι ο πυλώνας της ρητορείας σας</w:t>
      </w:r>
      <w:r>
        <w:rPr>
          <w:rFonts w:eastAsia="Times New Roman" w:cs="Times New Roman"/>
          <w:szCs w:val="24"/>
        </w:rPr>
        <w:t xml:space="preserve"> τώρα. Χάθηκαν, όμως, οι προβλεπόμενες </w:t>
      </w:r>
      <w:proofErr w:type="spellStart"/>
      <w:r>
        <w:rPr>
          <w:rFonts w:eastAsia="Times New Roman" w:cs="Times New Roman"/>
          <w:szCs w:val="24"/>
        </w:rPr>
        <w:t>επτάμισι</w:t>
      </w:r>
      <w:proofErr w:type="spellEnd"/>
      <w:r>
        <w:rPr>
          <w:rFonts w:eastAsia="Times New Roman" w:cs="Times New Roman"/>
          <w:szCs w:val="24"/>
        </w:rPr>
        <w:t xml:space="preserve"> μονάδες του 2015 και του 2016.</w:t>
      </w:r>
    </w:p>
    <w:p w14:paraId="488C500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proofErr w:type="spellStart"/>
      <w:r>
        <w:rPr>
          <w:rFonts w:eastAsia="Times New Roman" w:cs="Times New Roman"/>
          <w:szCs w:val="24"/>
        </w:rPr>
        <w:t>υπερφορολόγηση</w:t>
      </w:r>
      <w:proofErr w:type="spellEnd"/>
      <w:r>
        <w:rPr>
          <w:rFonts w:eastAsia="Times New Roman" w:cs="Times New Roman"/>
          <w:szCs w:val="24"/>
        </w:rPr>
        <w:t xml:space="preserve">. Πρόσθετα δημοσιονομικά μέτρα. Αντιαναπτυξιακή υπαναχώρηση. Απώλεια επιστροφής κερδών από το </w:t>
      </w:r>
      <w:r>
        <w:rPr>
          <w:rFonts w:eastAsia="Times New Roman" w:cs="Times New Roman"/>
          <w:szCs w:val="24"/>
          <w:lang w:val="en-US"/>
        </w:rPr>
        <w:t>SNT</w:t>
      </w:r>
      <w:r>
        <w:rPr>
          <w:rFonts w:eastAsia="Times New Roman" w:cs="Times New Roman"/>
          <w:szCs w:val="24"/>
        </w:rPr>
        <w:t xml:space="preserve"> και το </w:t>
      </w:r>
      <w:r>
        <w:rPr>
          <w:rFonts w:eastAsia="Times New Roman" w:cs="Times New Roman"/>
          <w:szCs w:val="24"/>
          <w:lang w:val="en-US"/>
        </w:rPr>
        <w:t>ANFA</w:t>
      </w:r>
      <w:r>
        <w:rPr>
          <w:rFonts w:eastAsia="Times New Roman" w:cs="Times New Roman"/>
          <w:szCs w:val="24"/>
        </w:rPr>
        <w:t xml:space="preserve"> χαρτοφυλάκιο του </w:t>
      </w:r>
      <w:proofErr w:type="spellStart"/>
      <w:r>
        <w:rPr>
          <w:rFonts w:eastAsia="Times New Roman" w:cs="Times New Roman"/>
          <w:szCs w:val="24"/>
        </w:rPr>
        <w:t>ε</w:t>
      </w:r>
      <w:r>
        <w:rPr>
          <w:rFonts w:eastAsia="Times New Roman" w:cs="Times New Roman"/>
          <w:szCs w:val="24"/>
        </w:rPr>
        <w:t>υρωσυστήματος</w:t>
      </w:r>
      <w:proofErr w:type="spellEnd"/>
      <w:r>
        <w:rPr>
          <w:rFonts w:eastAsia="Times New Roman" w:cs="Times New Roman"/>
          <w:szCs w:val="24"/>
        </w:rPr>
        <w:t>, 6 δισεκατομμύρια ε</w:t>
      </w:r>
      <w:r>
        <w:rPr>
          <w:rFonts w:eastAsia="Times New Roman" w:cs="Times New Roman"/>
          <w:szCs w:val="24"/>
        </w:rPr>
        <w:t xml:space="preserve">υρώ. Απώλεια του χαρτοφυλακίου του </w:t>
      </w:r>
      <w:r>
        <w:rPr>
          <w:rFonts w:eastAsia="Times New Roman" w:cs="Times New Roman"/>
          <w:szCs w:val="24"/>
        </w:rPr>
        <w:t>δ</w:t>
      </w:r>
      <w:r>
        <w:rPr>
          <w:rFonts w:eastAsia="Times New Roman" w:cs="Times New Roman"/>
          <w:szCs w:val="24"/>
        </w:rPr>
        <w:t xml:space="preserve">ημοσίου σε μετοχές τραπεζών, που είχε φτάσει σε αξία 25 δισεκατομμυρίων τον Απρίλιο του 2014. Απώλεια της δημόσιας και της εθνικής επιρροής στο ελληνικό τραπεζικό σύστημα. Νέα </w:t>
      </w:r>
      <w:proofErr w:type="spellStart"/>
      <w:r>
        <w:rPr>
          <w:rFonts w:eastAsia="Times New Roman" w:cs="Times New Roman"/>
          <w:szCs w:val="24"/>
        </w:rPr>
        <w:t>ανακεφαλαιοποίηση</w:t>
      </w:r>
      <w:proofErr w:type="spellEnd"/>
      <w:r>
        <w:rPr>
          <w:rFonts w:eastAsia="Times New Roman" w:cs="Times New Roman"/>
          <w:szCs w:val="24"/>
        </w:rPr>
        <w:t xml:space="preserve">, </w:t>
      </w:r>
      <w:proofErr w:type="spellStart"/>
      <w:r>
        <w:rPr>
          <w:rFonts w:eastAsia="Times New Roman" w:cs="Times New Roman"/>
          <w:szCs w:val="24"/>
        </w:rPr>
        <w:t>όπως,</w:t>
      </w:r>
      <w:r>
        <w:rPr>
          <w:rFonts w:eastAsia="Times New Roman" w:cs="Times New Roman"/>
          <w:szCs w:val="24"/>
        </w:rPr>
        <w:t>όπως</w:t>
      </w:r>
      <w:proofErr w:type="spellEnd"/>
      <w:r>
        <w:rPr>
          <w:rFonts w:eastAsia="Times New Roman" w:cs="Times New Roman"/>
          <w:szCs w:val="24"/>
        </w:rPr>
        <w:t>, αξίας 5,5 δισε</w:t>
      </w:r>
      <w:r>
        <w:rPr>
          <w:rFonts w:eastAsia="Times New Roman" w:cs="Times New Roman"/>
          <w:szCs w:val="24"/>
        </w:rPr>
        <w:t>κατομμυρίων ευρώ. Διαρροή καταθέσεων 45 δισεκατομμυρίων ευρώ. Ραγδαία αύξηση των μη εξυπηρετούμενων δανείων.</w:t>
      </w:r>
    </w:p>
    <w:p w14:paraId="488C500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Δραματική επιδείνωση της δυναμικής του χρέους. Μέχρι τον Ιούνιο του 2015 είχαμε προσδοκία</w:t>
      </w:r>
      <w:r>
        <w:rPr>
          <w:rFonts w:eastAsia="Times New Roman" w:cs="Times New Roman"/>
          <w:szCs w:val="24"/>
        </w:rPr>
        <w:t>,</w:t>
      </w:r>
      <w:r>
        <w:rPr>
          <w:rFonts w:eastAsia="Times New Roman" w:cs="Times New Roman"/>
          <w:szCs w:val="24"/>
        </w:rPr>
        <w:t xml:space="preserve"> το 2060 το χρέος να είναι 70% του ΑΕΠ. </w:t>
      </w:r>
      <w:r>
        <w:rPr>
          <w:rFonts w:eastAsia="Times New Roman" w:cs="Times New Roman"/>
          <w:szCs w:val="24"/>
        </w:rPr>
        <w:t>Τ</w:t>
      </w:r>
      <w:r>
        <w:rPr>
          <w:rFonts w:eastAsia="Times New Roman" w:cs="Times New Roman"/>
          <w:szCs w:val="24"/>
        </w:rPr>
        <w:t>ώρα μετά από όσα</w:t>
      </w:r>
      <w:r>
        <w:rPr>
          <w:rFonts w:eastAsia="Times New Roman" w:cs="Times New Roman"/>
          <w:szCs w:val="24"/>
        </w:rPr>
        <w:t xml:space="preserve"> συνέβησαν επί των ημερών σας, εάν δεν γίνουν παρεμβάσεις, η προοπτική είναι να φτάνει στο 250% του ΑΕΠ. Επ’ αυτού συζητάμε τώρα.</w:t>
      </w:r>
    </w:p>
    <w:p w14:paraId="488C500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έχει αρχίσει το «ψιλό γαζί» από τους εταίρους για δήθεν βραχυπρόθεσμα μέτρα, σε σχέση με το χρέος. Τα μεσοπρόθεσμα θα τα </w:t>
      </w:r>
      <w:r>
        <w:rPr>
          <w:rFonts w:eastAsia="Times New Roman" w:cs="Times New Roman"/>
          <w:szCs w:val="24"/>
        </w:rPr>
        <w:t xml:space="preserve">δούμε από τον Ιούλιο του 2018, εάν τα δούμε. Τα μακροπρόθεσμα εξαφανίστηκαν τελείως από τη συζήτηση. </w:t>
      </w:r>
    </w:p>
    <w:p w14:paraId="488C50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Τελικά ενώ τάχα μου δήθεν παίζατε με τη σύγκρουση Ευρωπαϊκής Ένωσης-Διεθνούς Νομισματικού Ταμείου, χάσαμε και προς τις δυο πλευρές. Χάσαμε και σε σχέση με</w:t>
      </w:r>
      <w:r>
        <w:rPr>
          <w:rFonts w:eastAsia="Times New Roman" w:cs="Times New Roman"/>
          <w:szCs w:val="24"/>
        </w:rPr>
        <w:t xml:space="preserve"> το χρέος και σε σχέση με τον βαθμό σκληρότητας μέτρων. Ούτε παρέμβαση στο χρέος ούτε επιείκεια στα μέτρα.</w:t>
      </w:r>
    </w:p>
    <w:p w14:paraId="488C501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Ποια μέτρα; Θα έχουμε, λέει, μείωση του χρέους σε ονομαστική τιμή 40 δισεκατομμύρια ευρώ το 2060. Δηλαδή μηδέν! Διότι αν η μείωση του χρέους είναι 40</w:t>
      </w:r>
      <w:r>
        <w:rPr>
          <w:rFonts w:eastAsia="Times New Roman" w:cs="Times New Roman"/>
          <w:szCs w:val="24"/>
        </w:rPr>
        <w:t xml:space="preserve"> δισεκατομμύρια ευρώ, 20% του ΑΕΠ, το 2060, τότε η μείωση όπως σας είπα χθες που επήλθε στο χρέος είτε σε ονομαστική τιμή είτε σε παρουσία αξία το 2012, ισοδυναμεί σε τιμές 2060, με 1,330 τρισεκατομμύρια ευρώ, με 650% του ΑΕΠ.</w:t>
      </w:r>
    </w:p>
    <w:p w14:paraId="488C501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Αν θέλετε να μας πείτε ότι φέ</w:t>
      </w:r>
      <w:r>
        <w:rPr>
          <w:rFonts w:eastAsia="Times New Roman" w:cs="Times New Roman"/>
          <w:szCs w:val="24"/>
        </w:rPr>
        <w:t xml:space="preserve">ρατε μείωση 40 δισεκατομμύρια, φέραμε μείωση 1,330 τρισεκατομμύρια. Εάν μας πείτε ότι φέρατε μείωση 20% του ΑΕΠ το 2060, επιφέραμε μείωση 650% του ΑΕΠ. Απάντησε το Υπουργείο Οικονομικών στην χθεσινή μου ανακοίνωση; Δεν απάντησε! Μήπως απάντησε ο </w:t>
      </w:r>
      <w:r>
        <w:rPr>
          <w:rFonts w:eastAsia="Times New Roman" w:cs="Times New Roman"/>
          <w:szCs w:val="24"/>
          <w:lang w:val="en-US"/>
        </w:rPr>
        <w:t>ESM</w:t>
      </w:r>
      <w:r>
        <w:rPr>
          <w:rFonts w:eastAsia="Times New Roman" w:cs="Times New Roman"/>
          <w:szCs w:val="24"/>
        </w:rPr>
        <w:t>; Δεν α</w:t>
      </w:r>
      <w:r>
        <w:rPr>
          <w:rFonts w:eastAsia="Times New Roman" w:cs="Times New Roman"/>
          <w:szCs w:val="24"/>
        </w:rPr>
        <w:t xml:space="preserve">πάντησε ούτε θα απαντήσει. Γιατί αν διαβάσετε τις αναλυτικές ανακοινώσεις του, θα δείτε ότι δυστυχώς σας δουλεύουν </w:t>
      </w:r>
      <w:r>
        <w:rPr>
          <w:rFonts w:eastAsia="Times New Roman" w:cs="Times New Roman"/>
          <w:szCs w:val="24"/>
        </w:rPr>
        <w:t>κ</w:t>
      </w:r>
      <w:r>
        <w:rPr>
          <w:rFonts w:eastAsia="Times New Roman" w:cs="Times New Roman"/>
          <w:szCs w:val="24"/>
        </w:rPr>
        <w:t xml:space="preserve">αι στο πρόσωπο της Κυβέρνησής σας δουλεύουν τη χώρα. </w:t>
      </w:r>
    </w:p>
    <w:p w14:paraId="488C50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νώ συμβαίνουν αυτά, έρχεται ο κ. Τσίπρας να κάνει την εξαγγελία για το εφάπαξ βοήθημα</w:t>
      </w:r>
      <w:r>
        <w:rPr>
          <w:rFonts w:eastAsia="Times New Roman" w:cs="Times New Roman"/>
          <w:szCs w:val="24"/>
        </w:rPr>
        <w:t xml:space="preserve"> στους χαμηλοσυνταξιούχους. Ποιους; Αυτούς που έχουν υποστεί τις μειώσεις – για να μη μιλήσω γι’ αυτούς που παίρνουν κάπως μεγαλύτερες συντάξεις, αλλά έχουν πληρώσει πολύ μεγάλες εισφορές μια ολόκληρη ζωή, για να μη μιλήσω για τους ανέργους, να μη μιλήσω γ</w:t>
      </w:r>
      <w:r>
        <w:rPr>
          <w:rFonts w:eastAsia="Times New Roman" w:cs="Times New Roman"/>
          <w:szCs w:val="24"/>
        </w:rPr>
        <w:t>ια τους επαγγελματίες, να μη μιλήσω για τις επιχειρήσεις, να μη μιλήσω για τους νέους ανθρώπους.</w:t>
      </w:r>
    </w:p>
    <w:p w14:paraId="488C50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Pr>
          <w:rFonts w:eastAsia="Times New Roman" w:cs="Times New Roman"/>
          <w:szCs w:val="24"/>
        </w:rPr>
        <w:t>υτό το εφάπαξ βοήθημα τι θα αντισταθμίσει; Την επαπειλούμενη μείωση των κυρίων συντάξεων ή την επαπειλούμενη μείωση του αφορολογήτου, που ζητά ακατέβατα το Δι</w:t>
      </w:r>
      <w:r>
        <w:rPr>
          <w:rFonts w:eastAsia="Times New Roman" w:cs="Times New Roman"/>
          <w:szCs w:val="24"/>
        </w:rPr>
        <w:t>εθνές Νομισματικό Ταμείο;</w:t>
      </w:r>
    </w:p>
    <w:p w14:paraId="488C501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488C501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Μήπως θυμάστε τι έλεγε ο κ. Τσίπρας, όταν εξαγγείλαμε εμείς τον Μάρτιο του 2014 το κοινωνικό μέρισμα από το πρωτογενές πλεόνασμα του 2013; Μας έβρ</w:t>
      </w:r>
      <w:r>
        <w:rPr>
          <w:rFonts w:eastAsia="Times New Roman" w:cs="Times New Roman"/>
          <w:szCs w:val="24"/>
        </w:rPr>
        <w:t>ιζε, μας λοιδορούσε, έλεγε ότι δεν είναι τίποτα, ότι είναι ντροπή μας που το κάνουμε.</w:t>
      </w:r>
    </w:p>
    <w:p w14:paraId="488C501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Έχασαν οι Έλληνες πολίτες το αντίστοιχο κοινωνικό μέρισμα του 2015 και βέβαια χάνουν πολλά, πάρα πολλά χρόνια από την προοπτική επανόδου στην ομαλότητα. Διότι μόνο η ανάπ</w:t>
      </w:r>
      <w:r>
        <w:rPr>
          <w:rFonts w:eastAsia="Times New Roman" w:cs="Times New Roman"/>
          <w:szCs w:val="24"/>
        </w:rPr>
        <w:t xml:space="preserve">τυξη και η απασχόληση θα δώσει ασφάλεια, λεφτά και προοπτική στους πιο φτωχούς, στους πιο αδύναμους αλλά και στους μεσαίους. Γιατί χωρίς μεσαίους δεν υπάρχει ούτε ανάπτυξη ούτε </w:t>
      </w:r>
      <w:r>
        <w:rPr>
          <w:rFonts w:eastAsia="Times New Roman" w:cs="Times New Roman"/>
          <w:szCs w:val="24"/>
        </w:rPr>
        <w:t>δ</w:t>
      </w:r>
      <w:r>
        <w:rPr>
          <w:rFonts w:eastAsia="Times New Roman" w:cs="Times New Roman"/>
          <w:szCs w:val="24"/>
        </w:rPr>
        <w:t xml:space="preserve">ημοκρατία. </w:t>
      </w:r>
    </w:p>
    <w:p w14:paraId="488C501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ώρα για πείτε μου</w:t>
      </w:r>
      <w:r>
        <w:rPr>
          <w:rFonts w:eastAsia="Times New Roman" w:cs="Times New Roman"/>
          <w:szCs w:val="24"/>
        </w:rPr>
        <w:t>.</w:t>
      </w:r>
      <w:r>
        <w:rPr>
          <w:rFonts w:eastAsia="Times New Roman" w:cs="Times New Roman"/>
          <w:szCs w:val="24"/>
        </w:rPr>
        <w:t xml:space="preserve"> Ποιο είναι το σχέδιο; Περιμένετε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w:t>
      </w:r>
      <w:r>
        <w:rPr>
          <w:rFonts w:eastAsia="Times New Roman" w:cs="Times New Roman"/>
          <w:szCs w:val="24"/>
          <w:lang w:val="en-US"/>
        </w:rPr>
        <w:t>ory</w:t>
      </w:r>
      <w:r>
        <w:rPr>
          <w:rFonts w:eastAsia="Times New Roman" w:cs="Times New Roman"/>
          <w:szCs w:val="24"/>
        </w:rPr>
        <w:t xml:space="preserve"> με βάση τη δική μας στρατηγική; Τώρα νομίζετε ότι θα κεφαλαιοποιήσετε την προσπάθεια που έχουμε κάνει και την οποία υπονομεύσατε και καταστρέψατε τα δύο τελευταία χρόνια; </w:t>
      </w:r>
      <w:r>
        <w:rPr>
          <w:rFonts w:eastAsia="Times New Roman" w:cs="Times New Roman"/>
          <w:szCs w:val="24"/>
        </w:rPr>
        <w:t>Έ</w:t>
      </w:r>
      <w:r>
        <w:rPr>
          <w:rFonts w:eastAsia="Times New Roman" w:cs="Times New Roman"/>
          <w:szCs w:val="24"/>
        </w:rPr>
        <w:t>στω με καθυστέρηση μερικών ετών, το 2019 θα έχουμε την επιτυχία; Δηλαδή θα έχουμ</w:t>
      </w:r>
      <w:r>
        <w:rPr>
          <w:rFonts w:eastAsia="Times New Roman" w:cs="Times New Roman"/>
          <w:szCs w:val="24"/>
        </w:rPr>
        <w:t xml:space="preserve">ε σταθερή ανάκαμψη, ιδιωτικές επενδύσεις, </w:t>
      </w:r>
      <w:proofErr w:type="spellStart"/>
      <w:r>
        <w:rPr>
          <w:rFonts w:eastAsia="Times New Roman" w:cs="Times New Roman"/>
          <w:szCs w:val="24"/>
        </w:rPr>
        <w:t>μόχλευση</w:t>
      </w:r>
      <w:proofErr w:type="spellEnd"/>
      <w:r>
        <w:rPr>
          <w:rFonts w:eastAsia="Times New Roman" w:cs="Times New Roman"/>
          <w:szCs w:val="24"/>
        </w:rPr>
        <w:t xml:space="preserve"> του ΕΣΠΑ, αύξηση θέσεων εργασίας, αύξηση κατανάλωσης, επιστροφή καταθέσεων στις τράπεζες, μείωση των κόκκινων δανείων, ομαλοποίηση της λειτουργίας του τραπεζικού συστήματος, σταθεροποίηση του ασφαλιστικού </w:t>
      </w:r>
      <w:r>
        <w:rPr>
          <w:rFonts w:eastAsia="Times New Roman" w:cs="Times New Roman"/>
          <w:szCs w:val="24"/>
        </w:rPr>
        <w:t>συστήματος και της δυναμικής του αναλογιστικού ελλείμματος, αύξηση των εσόδων από ιδιωτικοποιήσεις;</w:t>
      </w:r>
    </w:p>
    <w:p w14:paraId="488C501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τα έχουμε όλα αυτά; Θα τα πετύχετε και θα τα κεφαλαιοποιήσετε πολιτικά; Πότε; Το 2017 με το δημοσιονομικό και πολιτικό πλαίσιο που υπάρχει ή το πρώτο εξά</w:t>
      </w:r>
      <w:r>
        <w:rPr>
          <w:rFonts w:eastAsia="Times New Roman" w:cs="Times New Roman"/>
          <w:szCs w:val="24"/>
        </w:rPr>
        <w:t xml:space="preserve">μηνο του 2018, όταν θα έχετε υπογράψει ήδη το τέταρτο μνημόνιο χωρίς εντολή και χωρίς νομιμοποίηση; </w:t>
      </w:r>
    </w:p>
    <w:p w14:paraId="488C501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γίνει, δυστυχώς, τίποτε από αυτά όσο είστε στην </w:t>
      </w:r>
      <w:r>
        <w:rPr>
          <w:rFonts w:eastAsia="Times New Roman" w:cs="Times New Roman"/>
          <w:szCs w:val="24"/>
        </w:rPr>
        <w:t>Κ</w:t>
      </w:r>
      <w:r>
        <w:rPr>
          <w:rFonts w:eastAsia="Times New Roman" w:cs="Times New Roman"/>
          <w:szCs w:val="24"/>
        </w:rPr>
        <w:t>υβέρνηση. Γιατί δεν υπάρχει ούτε η δική σας πίστη σε αυτά ούτε η εμπιστοσύνη των άλλων εντός και εκ</w:t>
      </w:r>
      <w:r>
        <w:rPr>
          <w:rFonts w:eastAsia="Times New Roman" w:cs="Times New Roman"/>
          <w:szCs w:val="24"/>
        </w:rPr>
        <w:t xml:space="preserve">τός Ελλάδος. Δεν υπάρχουν οι κοινωνικές και πολιτικές προϋποθέσεις. Δεν υπάρχουν ούτε οι εξ υποκειμένου ούτε οι εξ αντικειμένου συνθήκες. Δεν έχετε ικανότητα διαχείρισης ούτε ικανότητα διαπραγμάτευσης. </w:t>
      </w:r>
    </w:p>
    <w:p w14:paraId="488C501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Δυστυχώς όπως είπα, σας δουλεύουν πια ανοιχτά και αυτ</w:t>
      </w:r>
      <w:r>
        <w:rPr>
          <w:rFonts w:eastAsia="Times New Roman" w:cs="Times New Roman"/>
          <w:szCs w:val="24"/>
        </w:rPr>
        <w:t xml:space="preserve">ό βλάπτει τη χώρα </w:t>
      </w:r>
      <w:r>
        <w:rPr>
          <w:rFonts w:eastAsia="Times New Roman" w:cs="Times New Roman"/>
          <w:szCs w:val="24"/>
        </w:rPr>
        <w:t>κ</w:t>
      </w:r>
      <w:r>
        <w:rPr>
          <w:rFonts w:eastAsia="Times New Roman" w:cs="Times New Roman"/>
          <w:szCs w:val="24"/>
        </w:rPr>
        <w:t xml:space="preserve">αι όλα αυτά σε τι κλίμα για τα εθνικά θέματα; Στο κλίμα του </w:t>
      </w:r>
      <w:proofErr w:type="spellStart"/>
      <w:r>
        <w:rPr>
          <w:rFonts w:eastAsia="Times New Roman" w:cs="Times New Roman"/>
          <w:szCs w:val="24"/>
        </w:rPr>
        <w:t>εθνικολαϊκισμού</w:t>
      </w:r>
      <w:proofErr w:type="spellEnd"/>
      <w:r>
        <w:rPr>
          <w:rFonts w:eastAsia="Times New Roman" w:cs="Times New Roman"/>
          <w:szCs w:val="24"/>
        </w:rPr>
        <w:t>, που δεν έχει κα</w:t>
      </w:r>
      <w:r>
        <w:rPr>
          <w:rFonts w:eastAsia="Times New Roman" w:cs="Times New Roman"/>
          <w:szCs w:val="24"/>
        </w:rPr>
        <w:t>μ</w:t>
      </w:r>
      <w:r>
        <w:rPr>
          <w:rFonts w:eastAsia="Times New Roman" w:cs="Times New Roman"/>
          <w:szCs w:val="24"/>
        </w:rPr>
        <w:t xml:space="preserve">μία στρατηγική κατεύθυνση; </w:t>
      </w:r>
    </w:p>
    <w:p w14:paraId="488C501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το προσφυγικό ποια είναι η αντίδραση της Κυβέρνησης</w:t>
      </w:r>
      <w:r>
        <w:rPr>
          <w:rFonts w:eastAsia="Times New Roman" w:cs="Times New Roman"/>
          <w:szCs w:val="24"/>
        </w:rPr>
        <w:t>,</w:t>
      </w:r>
      <w:r>
        <w:rPr>
          <w:rFonts w:eastAsia="Times New Roman" w:cs="Times New Roman"/>
          <w:szCs w:val="24"/>
        </w:rPr>
        <w:t xml:space="preserve"> στην αναγγελία ότι από 15 Μαρτίου 2017 επανέρχεται το Δουβλίνο ΙΙΙ και θα γίνεται επιστροφή προσφύγων από τις άλλες χώρες στην Ελλάδα ως χώρα πρώτης προσέγγισης και πρώτης αίτησης για χορήγηση ασύλου; Εφαρμόζεται η συμφωνία με την Τουρκία; Σταμάτησαν ή αυ</w:t>
      </w:r>
      <w:r>
        <w:rPr>
          <w:rFonts w:eastAsia="Times New Roman" w:cs="Times New Roman"/>
          <w:szCs w:val="24"/>
        </w:rPr>
        <w:t xml:space="preserve">ξάνονται οι ροές </w:t>
      </w:r>
      <w:r>
        <w:rPr>
          <w:rFonts w:eastAsia="Times New Roman" w:cs="Times New Roman"/>
          <w:szCs w:val="24"/>
        </w:rPr>
        <w:lastRenderedPageBreak/>
        <w:t xml:space="preserve">προσφύγων και μεταναστών από την Τουρκία στα νησιά μας; Αυξάνονται καθημερινά. </w:t>
      </w:r>
    </w:p>
    <w:p w14:paraId="488C501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μη μιλήσω για τους θεσμούς, για τη δικαιοσύνη, γι’ αυτό το μοναδικό φαινόμενο του νόμου του κ. Παππά! </w:t>
      </w:r>
      <w:r>
        <w:rPr>
          <w:rFonts w:eastAsia="Times New Roman" w:cs="Times New Roman"/>
          <w:szCs w:val="24"/>
        </w:rPr>
        <w:t>Β</w:t>
      </w:r>
      <w:r>
        <w:rPr>
          <w:rFonts w:eastAsia="Times New Roman" w:cs="Times New Roman"/>
          <w:szCs w:val="24"/>
        </w:rPr>
        <w:t>έβαια βλέπετε</w:t>
      </w:r>
      <w:r>
        <w:rPr>
          <w:rFonts w:eastAsia="Times New Roman" w:cs="Times New Roman"/>
          <w:szCs w:val="24"/>
        </w:rPr>
        <w:t>,</w:t>
      </w:r>
      <w:r>
        <w:rPr>
          <w:rFonts w:eastAsia="Times New Roman" w:cs="Times New Roman"/>
          <w:szCs w:val="24"/>
        </w:rPr>
        <w:t xml:space="preserve"> πως έχει φυλλορροήσει το περιβόητο</w:t>
      </w:r>
      <w:r>
        <w:rPr>
          <w:rFonts w:eastAsia="Times New Roman" w:cs="Times New Roman"/>
          <w:szCs w:val="24"/>
        </w:rPr>
        <w:t xml:space="preserve"> αφήγημά σας για το χρέος. Στην αρχική εκδοχή περί επονείδιστου χρέους και μονομερούς διαγραφής, παίξατε τα λεφτά σας το 2015. Τώρα κάποιοι άλλοι είναι οι σημαιοφόροι αυτής της ιδέας, αλλά είναι αντίπαλοί σας. </w:t>
      </w:r>
      <w:r>
        <w:rPr>
          <w:rFonts w:eastAsia="Times New Roman" w:cs="Times New Roman"/>
          <w:szCs w:val="24"/>
        </w:rPr>
        <w:t>Ο</w:t>
      </w:r>
      <w:r>
        <w:rPr>
          <w:rFonts w:eastAsia="Times New Roman" w:cs="Times New Roman"/>
          <w:szCs w:val="24"/>
        </w:rPr>
        <w:t xml:space="preserve">ύτως ή άλλως πρόκειται για κάτι που κινείται </w:t>
      </w:r>
      <w:r>
        <w:rPr>
          <w:rFonts w:eastAsia="Times New Roman" w:cs="Times New Roman"/>
          <w:szCs w:val="24"/>
        </w:rPr>
        <w:t xml:space="preserve">στο πεδίο του γραφικού. </w:t>
      </w:r>
    </w:p>
    <w:p w14:paraId="488C501E"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olor w:val="000000"/>
          <w:szCs w:val="24"/>
        </w:rPr>
      </w:pPr>
      <w:r>
        <w:rPr>
          <w:rFonts w:eastAsia="Times New Roman"/>
          <w:color w:val="000000"/>
          <w:szCs w:val="24"/>
        </w:rPr>
        <w:t xml:space="preserve">Το δεύτερο αφήγημα οι παραμετρικές αλλαγές που είχαμε βάλει εμείς το 2012. Μα, δεν τις πήρατε, σας τις αφαιρέσαν. Δηλαδή πλήρης καταστροφή του εθνικού σχεδίου. </w:t>
      </w:r>
    </w:p>
    <w:p w14:paraId="488C501F"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olor w:val="000000"/>
          <w:szCs w:val="24"/>
        </w:rPr>
      </w:pPr>
      <w:r>
        <w:rPr>
          <w:rFonts w:eastAsia="Times New Roman"/>
          <w:color w:val="000000"/>
          <w:szCs w:val="24"/>
        </w:rPr>
        <w:t>Ε</w:t>
      </w:r>
      <w:r>
        <w:rPr>
          <w:rFonts w:eastAsia="Times New Roman"/>
          <w:color w:val="000000"/>
          <w:szCs w:val="24"/>
        </w:rPr>
        <w:t>νώ η έντιμη επιλογή η επιλογή του εθνικού συμφέροντος είναι να πάτε τ</w:t>
      </w:r>
      <w:r>
        <w:rPr>
          <w:rFonts w:eastAsia="Times New Roman"/>
          <w:color w:val="000000"/>
          <w:szCs w:val="24"/>
        </w:rPr>
        <w:t>η χώρα σε εκλογές, δεν τολμάτε να τις διανοηθείτε, γιατί δεν έχετε κα</w:t>
      </w:r>
      <w:r>
        <w:rPr>
          <w:rFonts w:eastAsia="Times New Roman"/>
          <w:color w:val="000000"/>
          <w:szCs w:val="24"/>
        </w:rPr>
        <w:t>μ</w:t>
      </w:r>
      <w:r>
        <w:rPr>
          <w:rFonts w:eastAsia="Times New Roman"/>
          <w:color w:val="000000"/>
          <w:szCs w:val="24"/>
        </w:rPr>
        <w:t xml:space="preserve">μία άλλη νομιμοποίηση, έχετε μόνη συγκολλητική ουσία την εξουσία, </w:t>
      </w:r>
      <w:r>
        <w:rPr>
          <w:rFonts w:eastAsia="Times New Roman"/>
          <w:color w:val="000000"/>
          <w:szCs w:val="24"/>
        </w:rPr>
        <w:lastRenderedPageBreak/>
        <w:t>χωρίς αξίες, χωρίς φραγμό, κυνικά. Το μόνο που επινοείτε είναι τεχνάσματα αλλά τεχνάσματα μεροδούλι-</w:t>
      </w:r>
      <w:proofErr w:type="spellStart"/>
      <w:r>
        <w:rPr>
          <w:rFonts w:eastAsia="Times New Roman"/>
          <w:color w:val="000000"/>
          <w:szCs w:val="24"/>
        </w:rPr>
        <w:t>μεροφάϊ</w:t>
      </w:r>
      <w:proofErr w:type="spellEnd"/>
      <w:r>
        <w:rPr>
          <w:rFonts w:eastAsia="Times New Roman"/>
          <w:color w:val="000000"/>
          <w:szCs w:val="24"/>
        </w:rPr>
        <w:t>.</w:t>
      </w:r>
    </w:p>
    <w:p w14:paraId="488C5020"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olor w:val="000000"/>
          <w:szCs w:val="24"/>
        </w:rPr>
      </w:pPr>
      <w:r>
        <w:rPr>
          <w:rFonts w:eastAsia="Times New Roman"/>
          <w:color w:val="000000"/>
          <w:szCs w:val="24"/>
        </w:rPr>
        <w:t>Δεν μπορούμ</w:t>
      </w:r>
      <w:r>
        <w:rPr>
          <w:rFonts w:eastAsia="Times New Roman"/>
          <w:color w:val="000000"/>
          <w:szCs w:val="24"/>
        </w:rPr>
        <w:t>ε φυσικά να επιβάλουμε εκλογές, αλλά μπορούμε να λέμε τι απαιτεί το εθνικό συμφέρον, το οποίο απαιτεί άλλους συσχετισμούς, άλλη κυβέρνηση ευρύτατης συνεργασίας όλων των δημοκρατικών φιλοευρωπαϊκών δυνάμεων και βέβαια με έναν ΣΥΡΙΖΑ που θα μετέχει, αφού πλη</w:t>
      </w:r>
      <w:r>
        <w:rPr>
          <w:rFonts w:eastAsia="Times New Roman"/>
          <w:color w:val="000000"/>
          <w:szCs w:val="24"/>
        </w:rPr>
        <w:t xml:space="preserve">ρώσει το κόστος της εθνικής βλάβης, αφού ηττηθεί και αφού πάει στα κανονικά του μεγέθη, αυτά τα οποία είχε το 2010. </w:t>
      </w:r>
    </w:p>
    <w:p w14:paraId="488C5021"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olor w:val="000000"/>
          <w:szCs w:val="24"/>
        </w:rPr>
      </w:pPr>
      <w:r>
        <w:rPr>
          <w:rFonts w:eastAsia="Times New Roman"/>
          <w:b/>
          <w:color w:val="000000"/>
          <w:szCs w:val="24"/>
        </w:rPr>
        <w:t>ΧΡΗΣΤΟΣ ΜΠΓΙΑΛΑΣ:</w:t>
      </w:r>
      <w:r>
        <w:rPr>
          <w:rFonts w:eastAsia="Times New Roman"/>
          <w:color w:val="000000"/>
          <w:szCs w:val="24"/>
        </w:rPr>
        <w:t xml:space="preserve"> Με εκλογές ή χωρίς;</w:t>
      </w:r>
    </w:p>
    <w:p w14:paraId="488C5022"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olor w:val="000000"/>
          <w:szCs w:val="24"/>
        </w:rPr>
      </w:pPr>
      <w:r>
        <w:rPr>
          <w:rFonts w:eastAsia="Times New Roman"/>
          <w:b/>
          <w:color w:val="000000"/>
          <w:szCs w:val="24"/>
        </w:rPr>
        <w:t>ΕΥΑΓΓΕΛΟΣ ΒΕΝΙΖΕΛΟΣ:</w:t>
      </w:r>
      <w:r>
        <w:rPr>
          <w:rFonts w:eastAsia="Times New Roman"/>
          <w:color w:val="000000"/>
          <w:szCs w:val="24"/>
        </w:rPr>
        <w:t xml:space="preserve"> Λύση φυσικά δεν είναι μια αυτοδύναμη κυβέρνηση της Νέας Δημοκρατίας, η οποία θα ήταν και αυτή η δευτέρα πλάνη </w:t>
      </w:r>
      <w:proofErr w:type="spellStart"/>
      <w:r>
        <w:rPr>
          <w:rFonts w:eastAsia="Times New Roman"/>
          <w:color w:val="000000"/>
          <w:szCs w:val="24"/>
        </w:rPr>
        <w:t>χείρων</w:t>
      </w:r>
      <w:proofErr w:type="spellEnd"/>
      <w:r>
        <w:rPr>
          <w:rFonts w:eastAsia="Times New Roman"/>
          <w:color w:val="000000"/>
          <w:szCs w:val="24"/>
        </w:rPr>
        <w:t xml:space="preserve"> της πρώτης και θα ήταν και ανιστόρητη για τα σημερινά δεδομένα της κρίσης, αλλά αυτό που χρειάζεται η χώρα</w:t>
      </w:r>
      <w:r>
        <w:rPr>
          <w:rFonts w:eastAsia="Times New Roman"/>
          <w:color w:val="000000"/>
          <w:szCs w:val="24"/>
        </w:rPr>
        <w:t>,</w:t>
      </w:r>
      <w:r>
        <w:rPr>
          <w:rFonts w:eastAsia="Times New Roman"/>
          <w:color w:val="000000"/>
          <w:szCs w:val="24"/>
        </w:rPr>
        <w:t xml:space="preserve"> είναι ολοκληρω</w:t>
      </w:r>
      <w:r>
        <w:rPr>
          <w:rFonts w:eastAsia="Times New Roman"/>
          <w:color w:val="000000"/>
          <w:szCs w:val="24"/>
        </w:rPr>
        <w:lastRenderedPageBreak/>
        <w:t>μένη εναλλακτική</w:t>
      </w:r>
      <w:r>
        <w:rPr>
          <w:rFonts w:eastAsia="Times New Roman"/>
          <w:color w:val="000000"/>
          <w:szCs w:val="24"/>
        </w:rPr>
        <w:t xml:space="preserve"> λύση και εθνική στρατηγική βασισμένη στην εθνική συνεννόηση. Έχουμε προτείνει με συνέπεια και κόστος, μόνον εμείς, μόνον ο χώρος ο δικός μας, η δημοκρατική παράταξη, η Δημοκρατική Συμπαράταξη, τα τελευταία χρόνια.</w:t>
      </w:r>
    </w:p>
    <w:p w14:paraId="488C50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w:t>
      </w:r>
      <w:r>
        <w:rPr>
          <w:rFonts w:eastAsia="Times New Roman" w:cs="Times New Roman"/>
          <w:szCs w:val="24"/>
        </w:rPr>
        <w:t>ρατικής Συμπαράταξης ΠΑΣΟΚ-ΔΗΜΑΡ)</w:t>
      </w:r>
    </w:p>
    <w:p w14:paraId="488C5024"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olor w:val="000000"/>
          <w:szCs w:val="24"/>
        </w:rPr>
      </w:pPr>
      <w:r>
        <w:rPr>
          <w:rFonts w:eastAsia="Times New Roman"/>
          <w:color w:val="000000"/>
          <w:szCs w:val="24"/>
        </w:rPr>
        <w:t xml:space="preserve">Γιατί χρειάζεται </w:t>
      </w:r>
      <w:proofErr w:type="spellStart"/>
      <w:r>
        <w:rPr>
          <w:rFonts w:eastAsia="Times New Roman"/>
          <w:color w:val="000000"/>
          <w:szCs w:val="24"/>
        </w:rPr>
        <w:t>συνέγερση</w:t>
      </w:r>
      <w:proofErr w:type="spellEnd"/>
      <w:r>
        <w:rPr>
          <w:rFonts w:eastAsia="Times New Roman"/>
          <w:color w:val="000000"/>
          <w:szCs w:val="24"/>
        </w:rPr>
        <w:t xml:space="preserve"> των δημιουργικών δυνάμεων, εμπιστοσύνη, ικανότητα διαπραγμάτευσης, για να πάρει η χώρα δημοσιονομικό χώρο έναντι μεταρρυθμίσεων.</w:t>
      </w:r>
    </w:p>
    <w:p w14:paraId="488C5025" w14:textId="77777777" w:rsidR="00FF101B" w:rsidRDefault="00202D30">
      <w:pPr>
        <w:spacing w:line="600" w:lineRule="auto"/>
        <w:ind w:firstLine="720"/>
        <w:contextualSpacing/>
        <w:jc w:val="both"/>
        <w:rPr>
          <w:rFonts w:eastAsia="Times New Roman"/>
          <w:bCs/>
        </w:rPr>
      </w:pPr>
      <w:r>
        <w:rPr>
          <w:rFonts w:eastAsia="Times New Roman"/>
          <w:bCs/>
        </w:rPr>
        <w:t>Μ</w:t>
      </w:r>
      <w:r>
        <w:rPr>
          <w:rFonts w:eastAsia="Times New Roman"/>
          <w:bCs/>
        </w:rPr>
        <w:t>όνο έτσι μπορούμε να πείσουμε την κοινωνία</w:t>
      </w:r>
      <w:r>
        <w:rPr>
          <w:rFonts w:eastAsia="Times New Roman"/>
          <w:bCs/>
        </w:rPr>
        <w:t>,</w:t>
      </w:r>
      <w:r>
        <w:rPr>
          <w:rFonts w:eastAsia="Times New Roman"/>
          <w:bCs/>
        </w:rPr>
        <w:t xml:space="preserve"> να υιοθετήσει το ρυθμ</w:t>
      </w:r>
      <w:r>
        <w:rPr>
          <w:rFonts w:eastAsia="Times New Roman"/>
          <w:bCs/>
        </w:rPr>
        <w:t xml:space="preserve">ιστικό </w:t>
      </w:r>
      <w:proofErr w:type="spellStart"/>
      <w:r>
        <w:rPr>
          <w:rFonts w:eastAsia="Times New Roman"/>
          <w:bCs/>
        </w:rPr>
        <w:t>πρόταγμα</w:t>
      </w:r>
      <w:proofErr w:type="spellEnd"/>
      <w:r>
        <w:rPr>
          <w:rFonts w:eastAsia="Times New Roman"/>
          <w:bCs/>
        </w:rPr>
        <w:t>, επειδή αυτό συμφέρει στη μεγάλη πλειοψηφία τους πιο δημιουργικούς Έλληνες με επιχειρηματική διάθεση, αλλά και τους πιο αδύναμους, τους φτωχούς, τους άνεργους και τα μεσαία στρώματα, που πρέπει να ανασυγκροτηθούν μέσα από την επαναλειτουργί</w:t>
      </w:r>
      <w:r>
        <w:rPr>
          <w:rFonts w:eastAsia="Times New Roman"/>
          <w:bCs/>
        </w:rPr>
        <w:t>α της πραγματικής οικονομίας και του τραπεζικού συστήματος.</w:t>
      </w:r>
    </w:p>
    <w:p w14:paraId="488C5026" w14:textId="77777777" w:rsidR="00FF101B" w:rsidRDefault="00202D30">
      <w:pPr>
        <w:spacing w:line="600" w:lineRule="auto"/>
        <w:ind w:firstLine="720"/>
        <w:contextualSpacing/>
        <w:jc w:val="both"/>
        <w:rPr>
          <w:rFonts w:eastAsia="Times New Roman"/>
          <w:bCs/>
        </w:rPr>
      </w:pPr>
      <w:r>
        <w:rPr>
          <w:rFonts w:eastAsia="Times New Roman"/>
          <w:bCs/>
        </w:rPr>
        <w:lastRenderedPageBreak/>
        <w:t xml:space="preserve">Συζητάμε τον </w:t>
      </w:r>
      <w:r>
        <w:rPr>
          <w:rFonts w:eastAsia="Times New Roman"/>
          <w:bCs/>
        </w:rPr>
        <w:t>π</w:t>
      </w:r>
      <w:r>
        <w:rPr>
          <w:rFonts w:eastAsia="Times New Roman"/>
          <w:bCs/>
        </w:rPr>
        <w:t xml:space="preserve">ροϋπολογισμό του 2017 και αυτός ο </w:t>
      </w:r>
      <w:r>
        <w:rPr>
          <w:rFonts w:eastAsia="Times New Roman"/>
          <w:bCs/>
        </w:rPr>
        <w:t>π</w:t>
      </w:r>
      <w:r>
        <w:rPr>
          <w:rFonts w:eastAsia="Times New Roman"/>
          <w:bCs/>
        </w:rPr>
        <w:t xml:space="preserve">ροϋπολογισμός έχει ήδη κατά τη διάρκεια της συζήτησης, υπονομευθεί σε καίρια σημεία του με την απόφαση του </w:t>
      </w:r>
      <w:proofErr w:type="spellStart"/>
      <w:r>
        <w:rPr>
          <w:rFonts w:eastAsia="Times New Roman"/>
          <w:bCs/>
          <w:lang w:val="en-US"/>
        </w:rPr>
        <w:t>Eurogroup</w:t>
      </w:r>
      <w:proofErr w:type="spellEnd"/>
      <w:r>
        <w:rPr>
          <w:rFonts w:eastAsia="Times New Roman"/>
          <w:bCs/>
        </w:rPr>
        <w:t xml:space="preserve">. </w:t>
      </w:r>
    </w:p>
    <w:p w14:paraId="488C5027" w14:textId="77777777" w:rsidR="00FF101B" w:rsidRDefault="00202D30">
      <w:pPr>
        <w:spacing w:line="600" w:lineRule="auto"/>
        <w:ind w:firstLine="720"/>
        <w:contextualSpacing/>
        <w:jc w:val="both"/>
        <w:rPr>
          <w:rFonts w:eastAsia="Times New Roman"/>
          <w:bCs/>
        </w:rPr>
      </w:pPr>
      <w:r>
        <w:rPr>
          <w:rFonts w:eastAsia="Times New Roman"/>
          <w:bCs/>
        </w:rPr>
        <w:t>Τ</w:t>
      </w:r>
      <w:r>
        <w:rPr>
          <w:rFonts w:eastAsia="Times New Roman"/>
          <w:bCs/>
        </w:rPr>
        <w:t>ώρα έρχεται ο Πρωθυπουργός</w:t>
      </w:r>
      <w:r>
        <w:rPr>
          <w:rFonts w:eastAsia="Times New Roman"/>
          <w:bCs/>
        </w:rPr>
        <w:t>,</w:t>
      </w:r>
      <w:r>
        <w:rPr>
          <w:rFonts w:eastAsia="Times New Roman"/>
          <w:bCs/>
        </w:rPr>
        <w:t xml:space="preserve"> να μοιράσει τα δικά του ψίχουλα. Αλλά δεν γίνεται έτσι, γιατί δεν μοιράζει ψίχουλα γενναιοδωρίας, μοιράζει τα ψίχουλα από την ήττα μιας εθνικής προσπάθειας, ενώ πρέπει να μαζέψουμε τώρα όλες τις δυνάμεις, για να φτιάξουμε μια προοπτική που έχει ανάγκη ο τ</w:t>
      </w:r>
      <w:r>
        <w:rPr>
          <w:rFonts w:eastAsia="Times New Roman"/>
          <w:bCs/>
        </w:rPr>
        <w:t>όπος</w:t>
      </w:r>
      <w:r>
        <w:rPr>
          <w:rFonts w:eastAsia="Times New Roman"/>
          <w:bCs/>
        </w:rPr>
        <w:t>,</w:t>
      </w:r>
      <w:r>
        <w:rPr>
          <w:rFonts w:eastAsia="Times New Roman"/>
          <w:bCs/>
        </w:rPr>
        <w:t xml:space="preserve"> έχει ανάγκη από ένα αισιόδοξο αλλά και υπεύθυνο μήνυμα. </w:t>
      </w:r>
    </w:p>
    <w:p w14:paraId="488C5028" w14:textId="77777777" w:rsidR="00FF101B" w:rsidRDefault="00202D30">
      <w:pPr>
        <w:spacing w:line="600" w:lineRule="auto"/>
        <w:ind w:firstLine="720"/>
        <w:contextualSpacing/>
        <w:jc w:val="both"/>
        <w:rPr>
          <w:rFonts w:eastAsia="Times New Roman"/>
          <w:bCs/>
        </w:rPr>
      </w:pPr>
      <w:r>
        <w:rPr>
          <w:rFonts w:eastAsia="Times New Roman"/>
          <w:bCs/>
        </w:rPr>
        <w:t xml:space="preserve">Γιατί όπως μας θύμισε χθες ένας σπουδαίος Έλληνας ακαδημαϊκός, ο Πασχάλης </w:t>
      </w:r>
      <w:proofErr w:type="spellStart"/>
      <w:r>
        <w:rPr>
          <w:rFonts w:eastAsia="Times New Roman"/>
          <w:bCs/>
        </w:rPr>
        <w:t>Κιτρομηλίδης</w:t>
      </w:r>
      <w:proofErr w:type="spellEnd"/>
      <w:r>
        <w:rPr>
          <w:rFonts w:eastAsia="Times New Roman"/>
          <w:bCs/>
        </w:rPr>
        <w:t>, μιλώντας στην Παλαιά Βουλή, ο Μαξ Βέμπερ έλεγε ότι υπάρχουν στη δημοκρατία δύο συγκρουόμενες ηθικές: Η ηθ</w:t>
      </w:r>
      <w:r>
        <w:rPr>
          <w:rFonts w:eastAsia="Times New Roman"/>
          <w:bCs/>
        </w:rPr>
        <w:t xml:space="preserve">ική της πεποίθησης, όπου ο καθένας μπορεί να λέει αυτή είναι η πεποίθησή μου, αυτή είναι η ιδεολογία μου, αυτή είναι η πολιτική μου εκτίμηση, οι απάτες μου, οι αυταπάτες μου, τα ψέματά μου, η δημαγωγία μου. </w:t>
      </w:r>
    </w:p>
    <w:p w14:paraId="488C5029" w14:textId="77777777" w:rsidR="00FF101B" w:rsidRDefault="00202D30">
      <w:pPr>
        <w:spacing w:line="600" w:lineRule="auto"/>
        <w:ind w:firstLine="720"/>
        <w:contextualSpacing/>
        <w:jc w:val="both"/>
        <w:rPr>
          <w:rFonts w:eastAsia="Times New Roman"/>
          <w:bCs/>
        </w:rPr>
      </w:pPr>
      <w:r>
        <w:rPr>
          <w:rFonts w:eastAsia="Times New Roman"/>
          <w:b/>
          <w:bCs/>
        </w:rPr>
        <w:lastRenderedPageBreak/>
        <w:t>ΠΡΟΕΔΡΕΥΩΝ (Νικήτας Κακλαμάνης):</w:t>
      </w:r>
      <w:r>
        <w:rPr>
          <w:rFonts w:eastAsia="Times New Roman" w:cs="Times New Roman"/>
          <w:szCs w:val="24"/>
        </w:rPr>
        <w:t xml:space="preserve"> </w:t>
      </w:r>
      <w:r>
        <w:rPr>
          <w:rFonts w:eastAsia="Times New Roman"/>
          <w:bCs/>
        </w:rPr>
        <w:t>Και με αυτό ολο</w:t>
      </w:r>
      <w:r>
        <w:rPr>
          <w:rFonts w:eastAsia="Times New Roman"/>
          <w:bCs/>
        </w:rPr>
        <w:t>κληρώστε, παρακαλώ.</w:t>
      </w:r>
    </w:p>
    <w:p w14:paraId="488C502A" w14:textId="77777777" w:rsidR="00FF101B" w:rsidRDefault="00202D30">
      <w:pPr>
        <w:spacing w:line="600" w:lineRule="auto"/>
        <w:ind w:firstLine="720"/>
        <w:contextualSpacing/>
        <w:jc w:val="both"/>
        <w:rPr>
          <w:rFonts w:eastAsia="Times New Roman"/>
          <w:color w:val="000000"/>
          <w:szCs w:val="24"/>
        </w:rPr>
      </w:pPr>
      <w:r>
        <w:rPr>
          <w:rFonts w:eastAsia="Times New Roman"/>
          <w:b/>
          <w:color w:val="000000"/>
          <w:szCs w:val="24"/>
        </w:rPr>
        <w:t>ΕΥΑΓΓΕΛΟΣ ΒΕΝΙΖΕΛΟΣ:</w:t>
      </w:r>
      <w:r>
        <w:rPr>
          <w:rFonts w:eastAsia="Times New Roman"/>
          <w:color w:val="000000"/>
          <w:szCs w:val="24"/>
        </w:rPr>
        <w:t xml:space="preserve"> Και υπάρχει και η ηθική της ευθύνης </w:t>
      </w:r>
      <w:r>
        <w:rPr>
          <w:rFonts w:eastAsia="Times New Roman"/>
          <w:color w:val="000000"/>
          <w:szCs w:val="24"/>
        </w:rPr>
        <w:t>κ</w:t>
      </w:r>
      <w:r>
        <w:rPr>
          <w:rFonts w:eastAsia="Times New Roman"/>
          <w:color w:val="000000"/>
          <w:szCs w:val="24"/>
        </w:rPr>
        <w:t xml:space="preserve">αι εμείς αυτή εκπροσωπούμε. Αυτή είναι η πραγματικά προοδευτική, η πραγματικά δημοκρατική, η πραγματικά εθνική αίσθηση ευθύνης. </w:t>
      </w:r>
    </w:p>
    <w:p w14:paraId="488C502B" w14:textId="77777777" w:rsidR="00FF101B" w:rsidRDefault="00202D30">
      <w:pPr>
        <w:spacing w:line="600" w:lineRule="auto"/>
        <w:ind w:firstLine="720"/>
        <w:contextualSpacing/>
        <w:jc w:val="both"/>
        <w:rPr>
          <w:rFonts w:eastAsia="Times New Roman"/>
          <w:color w:val="000000"/>
          <w:szCs w:val="24"/>
        </w:rPr>
      </w:pPr>
      <w:r>
        <w:rPr>
          <w:rFonts w:eastAsia="Times New Roman"/>
          <w:color w:val="000000"/>
          <w:szCs w:val="24"/>
        </w:rPr>
        <w:t xml:space="preserve">Σας ευχαριστώ. </w:t>
      </w:r>
    </w:p>
    <w:p w14:paraId="488C502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 Δημοκρατικής Συμπαράταξης ΠΑΣΟΚ-ΔΗΜΑΡ)</w:t>
      </w:r>
    </w:p>
    <w:p w14:paraId="488C502D" w14:textId="77777777" w:rsidR="00FF101B" w:rsidRDefault="00202D30">
      <w:pPr>
        <w:spacing w:line="600" w:lineRule="auto"/>
        <w:ind w:firstLine="720"/>
        <w:contextualSpacing/>
        <w:jc w:val="both"/>
        <w:rPr>
          <w:rFonts w:eastAsia="Times New Roman"/>
          <w:bCs/>
        </w:rPr>
      </w:pPr>
      <w:r>
        <w:rPr>
          <w:rFonts w:eastAsia="Times New Roman"/>
          <w:b/>
          <w:bCs/>
        </w:rPr>
        <w:t>ΠΡΟΕΔΡΕΥΩΝ (Νικήτας Κακλαμάνης):</w:t>
      </w:r>
      <w:r>
        <w:rPr>
          <w:rFonts w:eastAsia="Times New Roman" w:cs="Times New Roman"/>
          <w:szCs w:val="24"/>
        </w:rPr>
        <w:t xml:space="preserve"> </w:t>
      </w:r>
      <w:r>
        <w:rPr>
          <w:rFonts w:eastAsia="Times New Roman"/>
          <w:bCs/>
        </w:rPr>
        <w:t>Λοιπόν, προχωράμε όπως είχαμε προαναγγείλει</w:t>
      </w:r>
      <w:r>
        <w:rPr>
          <w:rFonts w:eastAsia="Times New Roman"/>
          <w:bCs/>
        </w:rPr>
        <w:t>.</w:t>
      </w:r>
      <w:r>
        <w:rPr>
          <w:rFonts w:eastAsia="Times New Roman"/>
          <w:bCs/>
        </w:rPr>
        <w:t xml:space="preserve"> Ο κ. Παναγιωτόπουλος, τον κ. </w:t>
      </w:r>
      <w:proofErr w:type="spellStart"/>
      <w:r>
        <w:rPr>
          <w:rFonts w:eastAsia="Times New Roman"/>
          <w:bCs/>
        </w:rPr>
        <w:t>Μπόλαρη</w:t>
      </w:r>
      <w:proofErr w:type="spellEnd"/>
      <w:r>
        <w:rPr>
          <w:rFonts w:eastAsia="Times New Roman"/>
          <w:bCs/>
        </w:rPr>
        <w:t xml:space="preserve"> δεν τον βλέπω, όπως και τον κ. Βαρβιτσιώτη, άρα θα ακολουθήσει ο κ. Θεοφύλακτος, η κ. </w:t>
      </w:r>
      <w:proofErr w:type="spellStart"/>
      <w:r>
        <w:rPr>
          <w:rFonts w:eastAsia="Times New Roman"/>
          <w:bCs/>
        </w:rPr>
        <w:t>Τζάκρη</w:t>
      </w:r>
      <w:proofErr w:type="spellEnd"/>
      <w:r>
        <w:rPr>
          <w:rFonts w:eastAsia="Times New Roman"/>
          <w:bCs/>
        </w:rPr>
        <w:t xml:space="preserve"> και τ</w:t>
      </w:r>
      <w:r>
        <w:rPr>
          <w:rFonts w:eastAsia="Times New Roman"/>
          <w:bCs/>
        </w:rPr>
        <w:t xml:space="preserve">ον λόγο θα πάρει ή η κ. </w:t>
      </w:r>
      <w:proofErr w:type="spellStart"/>
      <w:r>
        <w:rPr>
          <w:rFonts w:eastAsia="Times New Roman"/>
          <w:bCs/>
        </w:rPr>
        <w:t>Αχτσιόγλου</w:t>
      </w:r>
      <w:proofErr w:type="spellEnd"/>
      <w:r>
        <w:rPr>
          <w:rFonts w:eastAsia="Times New Roman"/>
          <w:bCs/>
        </w:rPr>
        <w:t xml:space="preserve"> ή κ. Φωτίου. Θα συνεννοηθούν μεταξύ τους οι δύο Υπουργοί του ιδίου Υπουργείου και θα μου πουν ποια θέλει να είναι πρώτη. </w:t>
      </w:r>
    </w:p>
    <w:p w14:paraId="488C502E" w14:textId="77777777" w:rsidR="00FF101B" w:rsidRDefault="00202D30">
      <w:pPr>
        <w:spacing w:line="600" w:lineRule="auto"/>
        <w:ind w:firstLine="720"/>
        <w:contextualSpacing/>
        <w:jc w:val="both"/>
        <w:rPr>
          <w:rFonts w:eastAsia="Times New Roman"/>
          <w:bCs/>
        </w:rPr>
      </w:pPr>
      <w:r>
        <w:rPr>
          <w:rFonts w:eastAsia="Times New Roman"/>
          <w:bCs/>
        </w:rPr>
        <w:lastRenderedPageBreak/>
        <w:t>Ορίστε, κύριε Παναγιωτόπουλε, έχετε τον λόγο.</w:t>
      </w:r>
    </w:p>
    <w:p w14:paraId="488C502F" w14:textId="77777777" w:rsidR="00FF101B" w:rsidRDefault="00202D30">
      <w:pPr>
        <w:spacing w:line="600" w:lineRule="auto"/>
        <w:ind w:firstLine="720"/>
        <w:contextualSpacing/>
        <w:jc w:val="both"/>
        <w:rPr>
          <w:rFonts w:eastAsia="Times New Roman"/>
          <w:bCs/>
        </w:rPr>
      </w:pPr>
      <w:r>
        <w:rPr>
          <w:rFonts w:eastAsia="Times New Roman"/>
          <w:b/>
          <w:bCs/>
        </w:rPr>
        <w:t>ΝΙΚΟΛΑΟΣ ΠΑΝΑΓΙΩΤΟΠΟΥΛΟΣ:</w:t>
      </w:r>
      <w:r>
        <w:rPr>
          <w:rFonts w:eastAsia="Times New Roman"/>
          <w:bCs/>
        </w:rPr>
        <w:t xml:space="preserve"> Σας ευχαριστώ, κύριε Πρόεδρ</w:t>
      </w:r>
      <w:r>
        <w:rPr>
          <w:rFonts w:eastAsia="Times New Roman"/>
          <w:bCs/>
        </w:rPr>
        <w:t>ε.</w:t>
      </w:r>
    </w:p>
    <w:p w14:paraId="488C5030" w14:textId="77777777" w:rsidR="00FF101B" w:rsidRDefault="00202D30">
      <w:pPr>
        <w:spacing w:line="600" w:lineRule="auto"/>
        <w:ind w:firstLine="720"/>
        <w:contextualSpacing/>
        <w:jc w:val="both"/>
        <w:rPr>
          <w:rFonts w:eastAsia="Times New Roman"/>
          <w:bCs/>
        </w:rPr>
      </w:pPr>
      <w:r>
        <w:rPr>
          <w:rFonts w:eastAsia="Times New Roman"/>
          <w:bCs/>
        </w:rPr>
        <w:t xml:space="preserve">Κυρίες και κύριοι συνάδελφοι, σε όσα χρόνια συμμετέχω σε αυτή την κεντρική συζήτηση για τα κοινοβουλευτικά μας ήθη του προϋπολογισμού, ποτέ δεν αισθάνθηκα άλλοτε μια τόσο άνευρη, άνευ νοήματος διαδικασία, πραγματικά άνευ νοήματος. </w:t>
      </w:r>
    </w:p>
    <w:p w14:paraId="488C5031" w14:textId="77777777" w:rsidR="00FF101B" w:rsidRDefault="00202D30">
      <w:pPr>
        <w:spacing w:line="600" w:lineRule="auto"/>
        <w:ind w:firstLine="720"/>
        <w:contextualSpacing/>
        <w:jc w:val="both"/>
        <w:rPr>
          <w:rFonts w:eastAsia="Times New Roman"/>
          <w:bCs/>
        </w:rPr>
      </w:pPr>
      <w:r>
        <w:rPr>
          <w:rFonts w:eastAsia="Times New Roman"/>
          <w:bCs/>
        </w:rPr>
        <w:t>Σ</w:t>
      </w:r>
      <w:r>
        <w:rPr>
          <w:rFonts w:eastAsia="Times New Roman"/>
          <w:bCs/>
        </w:rPr>
        <w:t>πεύδω να προσθέσω</w:t>
      </w:r>
      <w:r>
        <w:rPr>
          <w:rFonts w:eastAsia="Times New Roman"/>
          <w:bCs/>
        </w:rPr>
        <w:t>,</w:t>
      </w:r>
      <w:r>
        <w:rPr>
          <w:rFonts w:eastAsia="Times New Roman"/>
          <w:bCs/>
        </w:rPr>
        <w:t xml:space="preserve"> ό</w:t>
      </w:r>
      <w:r>
        <w:rPr>
          <w:rFonts w:eastAsia="Times New Roman"/>
          <w:bCs/>
        </w:rPr>
        <w:t xml:space="preserve">τι ενώ συζητούμε τον προϋπολογισμό, αυτή την ώρα συμβαίνουν δύο πράγματα </w:t>
      </w:r>
      <w:proofErr w:type="spellStart"/>
      <w:r>
        <w:rPr>
          <w:rFonts w:eastAsia="Times New Roman"/>
          <w:bCs/>
        </w:rPr>
        <w:t>χθεσινο</w:t>
      </w:r>
      <w:proofErr w:type="spellEnd"/>
      <w:r>
        <w:rPr>
          <w:rFonts w:eastAsia="Times New Roman"/>
          <w:bCs/>
        </w:rPr>
        <w:t>-σημερινές εξελίξεις</w:t>
      </w:r>
      <w:r>
        <w:rPr>
          <w:rFonts w:eastAsia="Times New Roman"/>
          <w:bCs/>
        </w:rPr>
        <w:t>.</w:t>
      </w:r>
    </w:p>
    <w:p w14:paraId="488C5032" w14:textId="77777777" w:rsidR="00FF101B" w:rsidRDefault="00202D30">
      <w:pPr>
        <w:spacing w:line="600" w:lineRule="auto"/>
        <w:ind w:firstLine="720"/>
        <w:contextualSpacing/>
        <w:jc w:val="both"/>
        <w:rPr>
          <w:rFonts w:eastAsia="Times New Roman"/>
          <w:bCs/>
        </w:rPr>
      </w:pPr>
      <w:r>
        <w:rPr>
          <w:rFonts w:eastAsia="Times New Roman"/>
          <w:bCs/>
        </w:rPr>
        <w:t>Το πρώτο</w:t>
      </w:r>
      <w:r>
        <w:rPr>
          <w:rFonts w:eastAsia="Times New Roman"/>
          <w:bCs/>
        </w:rPr>
        <w:t>,</w:t>
      </w:r>
      <w:r>
        <w:rPr>
          <w:rFonts w:eastAsia="Times New Roman"/>
          <w:bCs/>
        </w:rPr>
        <w:t xml:space="preserve"> είναι ότι έρχεται στην αρμόδια </w:t>
      </w:r>
      <w:r>
        <w:rPr>
          <w:rFonts w:eastAsia="Times New Roman"/>
          <w:bCs/>
        </w:rPr>
        <w:t>ε</w:t>
      </w:r>
      <w:r>
        <w:rPr>
          <w:rFonts w:eastAsia="Times New Roman"/>
          <w:bCs/>
        </w:rPr>
        <w:t>πιτροπή σήμερα, στην Ολομέλεια μεθαύριο, ένα νομοσχέδιο με σαράντα δύο διορθώσεις στο ασφαλιστικό που ψηφίσαμε τ</w:t>
      </w:r>
      <w:r>
        <w:rPr>
          <w:rFonts w:eastAsia="Times New Roman"/>
          <w:bCs/>
        </w:rPr>
        <w:t>ον Μάϊο, όταν όπως θυμάστε</w:t>
      </w:r>
      <w:r>
        <w:rPr>
          <w:rFonts w:eastAsia="Times New Roman"/>
          <w:bCs/>
        </w:rPr>
        <w:t>,</w:t>
      </w:r>
      <w:r>
        <w:rPr>
          <w:rFonts w:eastAsia="Times New Roman"/>
          <w:bCs/>
        </w:rPr>
        <w:t xml:space="preserve"> ο αρμόδιος Υπουργός διερρήγνυε τα ιμάτιά του</w:t>
      </w:r>
      <w:r>
        <w:rPr>
          <w:rFonts w:eastAsia="Times New Roman"/>
          <w:bCs/>
        </w:rPr>
        <w:t>,</w:t>
      </w:r>
      <w:r>
        <w:rPr>
          <w:rFonts w:eastAsia="Times New Roman"/>
          <w:bCs/>
        </w:rPr>
        <w:t xml:space="preserve"> για το πόσο σε βάθος θωρακίζει το σύστημα και φέρνει ένα ασφαλιστικό, το οποίο θα διασφαλίσει και θα εξασφαλίσει κ.λπ.</w:t>
      </w:r>
      <w:r>
        <w:rPr>
          <w:rFonts w:eastAsia="Times New Roman"/>
          <w:bCs/>
        </w:rPr>
        <w:t>.</w:t>
      </w:r>
    </w:p>
    <w:p w14:paraId="488C50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ώρα μετά από έξι μήνες, σαράντα δύο διορθώσεις σε αυτό το τόσ</w:t>
      </w:r>
      <w:r>
        <w:rPr>
          <w:rFonts w:eastAsia="Times New Roman" w:cs="Times New Roman"/>
          <w:szCs w:val="24"/>
        </w:rPr>
        <w:t>ο τέλειο νομοτεχνικά νομοθέτημα.</w:t>
      </w:r>
    </w:p>
    <w:p w14:paraId="488C503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ο Πρωθυπουργός έρχεται να τάξει 600 και πλέον </w:t>
      </w:r>
      <w:r>
        <w:rPr>
          <w:rFonts w:eastAsia="Times New Roman" w:cs="Times New Roman"/>
          <w:szCs w:val="24"/>
        </w:rPr>
        <w:t xml:space="preserve">εκατομμύρια </w:t>
      </w:r>
      <w:r>
        <w:rPr>
          <w:rFonts w:eastAsia="Times New Roman" w:cs="Times New Roman"/>
          <w:szCs w:val="24"/>
        </w:rPr>
        <w:t>ευρώ στους χαμηλοσυνταξιούχους ως κοινωνικό μέρισμα του 2016. Το πρώτο είναι μνημείο προχειρότητας. Δεν νομίζω να χρειαστεί να επεκταθώ επ’ αυτού. Το δεύτε</w:t>
      </w:r>
      <w:r>
        <w:rPr>
          <w:rFonts w:eastAsia="Times New Roman" w:cs="Times New Roman"/>
          <w:szCs w:val="24"/>
        </w:rPr>
        <w:t>ρο, όμως, είναι μνημείο εξαπάτησης, θα έλεγα περισσότερο με άρωμα ανεύθυνης ζαριάς παρά ηρωικής εξόδου, όπως έσπευσαν να εκτιμήσουν πολλοί, με εκλογές στο βάθος, όχι μόνο γιατί ακόμα την ώρα που τάζει αυτά τα 600 εκατομμύρια δεν έχει κλείσει η αξιολόγηση -</w:t>
      </w:r>
      <w:r>
        <w:rPr>
          <w:rFonts w:eastAsia="Times New Roman" w:cs="Times New Roman"/>
          <w:szCs w:val="24"/>
        </w:rPr>
        <w:t>παρατείνεται, όπως γνωρίζουμε- αλλά επίσης, διότι, όπως ξέρετε ή, αν δεν ξέρετε, επιτρέψτε μου να σας το γνωστοποιήσω, το ύψος του πρωτογενούς πλεονάσματος υπολογίζεται κάθε χρόνο τον μήνα Μάρτιο, έτσι ώστε οποιαδήποτε παροχή κοινωνικής φύσεως να γίνει κατ</w:t>
      </w:r>
      <w:r>
        <w:rPr>
          <w:rFonts w:eastAsia="Times New Roman" w:cs="Times New Roman"/>
          <w:szCs w:val="24"/>
        </w:rPr>
        <w:t>ά τον Απρίλιο.</w:t>
      </w:r>
    </w:p>
    <w:p w14:paraId="488C503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Θυμίζω ότι για το τελευταίο κοινωνικό μέρισμα που είχε διανείμει η </w:t>
      </w:r>
      <w:r>
        <w:rPr>
          <w:rFonts w:eastAsia="Times New Roman" w:cs="Times New Roman"/>
          <w:szCs w:val="24"/>
        </w:rPr>
        <w:t>κ</w:t>
      </w:r>
      <w:r>
        <w:rPr>
          <w:rFonts w:eastAsia="Times New Roman" w:cs="Times New Roman"/>
          <w:szCs w:val="24"/>
        </w:rPr>
        <w:t>υβέρνηση Σαμαρά τον Απρίλιο του 2014, τον Μάρτιο είχαμε υπολογίσει τα νούμερα -εσείς δεν τα πάτε καλά με τα νούμερα, τους αριθμούς δηλαδή- και μετά σπεύσαμε, σε συνεννόηση κ</w:t>
      </w:r>
      <w:r>
        <w:rPr>
          <w:rFonts w:eastAsia="Times New Roman" w:cs="Times New Roman"/>
          <w:szCs w:val="24"/>
        </w:rPr>
        <w:t>αι αντιπαραβολή των αριθμητικών δεδομένων με τους θεσμούς, να μοιράσουμε ό,τι μπορούσε να περισσέψει σε όποιους έπρεπε να το πάρουν.</w:t>
      </w:r>
    </w:p>
    <w:p w14:paraId="488C503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Εσείς εδώ έρχεστε από τον Δεκέμβριο και μοιράζετε λεφτά. Επιταγές χωρίς αντίκρισμα είναι. Μόνο τότε τον Μάρτιο μπορεί </w:t>
      </w:r>
      <w:r>
        <w:rPr>
          <w:rFonts w:eastAsia="Times New Roman" w:cs="Times New Roman"/>
          <w:szCs w:val="24"/>
        </w:rPr>
        <w:t>με</w:t>
      </w:r>
      <w:r>
        <w:rPr>
          <w:rFonts w:eastAsia="Times New Roman" w:cs="Times New Roman"/>
          <w:szCs w:val="24"/>
        </w:rPr>
        <w:t xml:space="preserve"> ασ</w:t>
      </w:r>
      <w:r>
        <w:rPr>
          <w:rFonts w:eastAsia="Times New Roman" w:cs="Times New Roman"/>
          <w:szCs w:val="24"/>
        </w:rPr>
        <w:t>φάλεια να υπολογιστεί το ύψος του μερίσματος. Άρα εγώ προβλέπω δύο σενάρια</w:t>
      </w:r>
      <w:r>
        <w:rPr>
          <w:rFonts w:eastAsia="Times New Roman" w:cs="Times New Roman"/>
          <w:szCs w:val="24"/>
        </w:rPr>
        <w:t>.</w:t>
      </w:r>
      <w:r>
        <w:rPr>
          <w:rFonts w:eastAsia="Times New Roman" w:cs="Times New Roman"/>
          <w:szCs w:val="24"/>
        </w:rPr>
        <w:t xml:space="preserve"> Ή θα δώσετε προφανώς με τη σύμφωνη γνώμη των θεσμών και θα εισπράξετε το πολιτικό όφελος, όποιο πολιτικό όφελος, εν πάση </w:t>
      </w:r>
      <w:proofErr w:type="spellStart"/>
      <w:r>
        <w:rPr>
          <w:rFonts w:eastAsia="Times New Roman" w:cs="Times New Roman"/>
          <w:szCs w:val="24"/>
        </w:rPr>
        <w:t>περιπτώσει</w:t>
      </w:r>
      <w:proofErr w:type="spellEnd"/>
      <w:r>
        <w:rPr>
          <w:rFonts w:eastAsia="Times New Roman" w:cs="Times New Roman"/>
          <w:szCs w:val="24"/>
        </w:rPr>
        <w:t>, επιδιώξετε να εισπράξετε, αφού παίρνετε δέκα κα</w:t>
      </w:r>
      <w:r>
        <w:rPr>
          <w:rFonts w:eastAsia="Times New Roman" w:cs="Times New Roman"/>
          <w:szCs w:val="24"/>
        </w:rPr>
        <w:t xml:space="preserve">ι δίνετε τρία, για να το πω σχηματικά, ή το άλλο σενάριο είναι να υπάρξει άρνηση των θεσμών, μη επίτευξη συμφωνίας, χαρακτηρισμός του μποναμά αυτού ως μονομερούς ενέργειας, αιτία ρήξης με τους δανειστές, απόπειρα </w:t>
      </w:r>
      <w:proofErr w:type="spellStart"/>
      <w:r>
        <w:rPr>
          <w:rFonts w:eastAsia="Times New Roman" w:cs="Times New Roman"/>
          <w:szCs w:val="24"/>
        </w:rPr>
        <w:t>ηρωοποίησης</w:t>
      </w:r>
      <w:proofErr w:type="spellEnd"/>
      <w:r>
        <w:rPr>
          <w:rFonts w:eastAsia="Times New Roman" w:cs="Times New Roman"/>
          <w:szCs w:val="24"/>
        </w:rPr>
        <w:t xml:space="preserve"> του </w:t>
      </w:r>
      <w:r>
        <w:rPr>
          <w:rFonts w:eastAsia="Times New Roman" w:cs="Times New Roman"/>
          <w:szCs w:val="24"/>
        </w:rPr>
        <w:lastRenderedPageBreak/>
        <w:t>Πρωθυπουργού που τα βάζει μ</w:t>
      </w:r>
      <w:r>
        <w:rPr>
          <w:rFonts w:eastAsia="Times New Roman" w:cs="Times New Roman"/>
          <w:szCs w:val="24"/>
        </w:rPr>
        <w:t xml:space="preserve">ε τους κακούς θεσμούς, τους Ευρωπαίους, στους οποίους παρεμπιπτόντως όποτε έχει πρόβλημα με τον </w:t>
      </w:r>
      <w:proofErr w:type="spellStart"/>
      <w:r>
        <w:rPr>
          <w:rFonts w:eastAsia="Times New Roman" w:cs="Times New Roman"/>
          <w:szCs w:val="24"/>
        </w:rPr>
        <w:t>Ερντογάν</w:t>
      </w:r>
      <w:proofErr w:type="spellEnd"/>
      <w:r>
        <w:rPr>
          <w:rFonts w:eastAsia="Times New Roman" w:cs="Times New Roman"/>
          <w:szCs w:val="24"/>
        </w:rPr>
        <w:t>, προστρέχει, αναγνωρίζοντας καλοσύνη περισσότερο παρά αντιπαλότητα και βέβαια όλα τα άλλα σενάρια που βλέπουν το φως της δημοσιότητας αυτή την ώρα. Ένα</w:t>
      </w:r>
      <w:r>
        <w:rPr>
          <w:rFonts w:eastAsia="Times New Roman" w:cs="Times New Roman"/>
          <w:szCs w:val="24"/>
        </w:rPr>
        <w:t xml:space="preserve"> από αυτά τα δύο. </w:t>
      </w:r>
      <w:r>
        <w:rPr>
          <w:rFonts w:eastAsia="Times New Roman" w:cs="Times New Roman"/>
          <w:szCs w:val="24"/>
          <w:lang w:val="en-US"/>
        </w:rPr>
        <w:t>Win</w:t>
      </w:r>
      <w:r>
        <w:rPr>
          <w:rFonts w:eastAsia="Times New Roman" w:cs="Times New Roman"/>
          <w:szCs w:val="24"/>
        </w:rPr>
        <w:t>-</w:t>
      </w:r>
      <w:r>
        <w:rPr>
          <w:rFonts w:eastAsia="Times New Roman" w:cs="Times New Roman"/>
          <w:szCs w:val="24"/>
          <w:lang w:val="en-US"/>
        </w:rPr>
        <w:t>win</w:t>
      </w:r>
      <w:r>
        <w:rPr>
          <w:rFonts w:eastAsia="Times New Roman" w:cs="Times New Roman"/>
          <w:szCs w:val="24"/>
        </w:rPr>
        <w:t>, που λένε και οι ξένοι, μόνο που το κόλπο έχει γίνει αντιληπτό και κατά την άποψή μου δεν θα πιάσει.</w:t>
      </w:r>
    </w:p>
    <w:p w14:paraId="488C503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πιο πρόσφατο αφήγημα της Κυβέρνησης -το ύστατο, θα έλεγα- είναι η θριαμβολογία για τα μέτρα ελάφρυνσης του χρέους, με μείωση </w:t>
      </w:r>
      <w:r>
        <w:rPr>
          <w:rFonts w:eastAsia="Times New Roman" w:cs="Times New Roman"/>
          <w:szCs w:val="24"/>
        </w:rPr>
        <w:t>το 2060. Δεν λέω, ευπρόσδεκτα τα μέτρα, αλλά οπωσδήποτε αυτονόητα και σίγουρα όχι εξασφαλίζοντα</w:t>
      </w:r>
      <w:r>
        <w:rPr>
          <w:rFonts w:eastAsia="Times New Roman" w:cs="Times New Roman"/>
          <w:szCs w:val="24"/>
        </w:rPr>
        <w:t>ς</w:t>
      </w:r>
      <w:r>
        <w:rPr>
          <w:rFonts w:eastAsia="Times New Roman" w:cs="Times New Roman"/>
          <w:szCs w:val="24"/>
        </w:rPr>
        <w:t xml:space="preserve"> τη βιωσιμότητα του χρέους, κατά την εκτίμηση όλων.</w:t>
      </w:r>
    </w:p>
    <w:p w14:paraId="488C503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Εδώ, όμως, έχει σημασία να δούμε</w:t>
      </w:r>
      <w:r>
        <w:rPr>
          <w:rFonts w:eastAsia="Times New Roman" w:cs="Times New Roman"/>
          <w:szCs w:val="24"/>
        </w:rPr>
        <w:t>,</w:t>
      </w:r>
      <w:r>
        <w:rPr>
          <w:rFonts w:eastAsia="Times New Roman" w:cs="Times New Roman"/>
          <w:szCs w:val="24"/>
        </w:rPr>
        <w:t xml:space="preserve"> τι δεν επιτεύχθηκε από την Κυβέρνηση και το </w:t>
      </w:r>
      <w:proofErr w:type="spellStart"/>
      <w:r>
        <w:rPr>
          <w:rFonts w:eastAsia="Times New Roman" w:cs="Times New Roman"/>
          <w:szCs w:val="24"/>
          <w:lang w:val="en-GB"/>
        </w:rPr>
        <w:t>Eurogroup</w:t>
      </w:r>
      <w:proofErr w:type="spellEnd"/>
      <w:r>
        <w:rPr>
          <w:rFonts w:eastAsia="Times New Roman" w:cs="Times New Roman"/>
          <w:szCs w:val="24"/>
        </w:rPr>
        <w:t xml:space="preserve"> της περασμένης Δευτέ</w:t>
      </w:r>
      <w:r>
        <w:rPr>
          <w:rFonts w:eastAsia="Times New Roman" w:cs="Times New Roman"/>
          <w:szCs w:val="24"/>
        </w:rPr>
        <w:t>ρας. Το πρώτο είναι ότι η δεύτερη αξιολόγηση δεν έκλεισε. Ξέρουμε εκ πείρας ότι όσο παρατείνε</w:t>
      </w:r>
      <w:r>
        <w:rPr>
          <w:rFonts w:eastAsia="Times New Roman" w:cs="Times New Roman"/>
          <w:szCs w:val="24"/>
        </w:rPr>
        <w:lastRenderedPageBreak/>
        <w:t>ται τόσο αυξάνεται ο λογαριασμός. Ξέρουμε ότι τα εργασιακά και ενεργειακά είναι σε εκκρεμότητα. Προφανώς θα διεκπεραιωθούν εντός του επόμενου έτους, αλλά επίσης εδ</w:t>
      </w:r>
      <w:r>
        <w:rPr>
          <w:rFonts w:eastAsia="Times New Roman" w:cs="Times New Roman"/>
          <w:szCs w:val="24"/>
        </w:rPr>
        <w:t>ώ δεν μπορώ να παραβλέψω την πρόσφατη -βλέπω και τον αρμόδιο Υπουργό εδώ- ματαίωση της ιδιωτικοποίησης του ΔΕΣΦΑ, όπου εκτός από το ότι στέρησε, υποθέτω, έσοδα που είχαν προϋπολογισθεί στον προϋπολογισμό που συζητάμε τώρα, κυρίες και κύριοι συνάδελφοι, 180</w:t>
      </w:r>
      <w:r>
        <w:rPr>
          <w:rFonts w:eastAsia="Times New Roman" w:cs="Times New Roman"/>
          <w:szCs w:val="24"/>
        </w:rPr>
        <w:t xml:space="preserve"> και πλέον εκατομμυρίων, επιπλέον -και αυτό είναι το χειρότερο- λειτουργεί ως πολύ αρνητικό σήμα στους επενδυτές ότι εδώ αυτό που πρέπει να κάνουν</w:t>
      </w:r>
      <w:r>
        <w:rPr>
          <w:rFonts w:eastAsia="Times New Roman" w:cs="Times New Roman"/>
          <w:szCs w:val="24"/>
        </w:rPr>
        <w:t>,</w:t>
      </w:r>
      <w:r>
        <w:rPr>
          <w:rFonts w:eastAsia="Times New Roman" w:cs="Times New Roman"/>
          <w:szCs w:val="24"/>
        </w:rPr>
        <w:t xml:space="preserve"> είναι να κρατιούνται μακριά από την Ελλάδα με τα όποια επενδυτικά σχέδιά τους. Αυτό είναι το χειρότερο.</w:t>
      </w:r>
    </w:p>
    <w:p w14:paraId="488C503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δ</w:t>
      </w:r>
      <w:r>
        <w:rPr>
          <w:rFonts w:eastAsia="Times New Roman" w:cs="Times New Roman"/>
          <w:szCs w:val="24"/>
        </w:rPr>
        <w:t>εύτερο που δεν επιτεύχθηκε</w:t>
      </w:r>
      <w:r>
        <w:rPr>
          <w:rFonts w:eastAsia="Times New Roman" w:cs="Times New Roman"/>
          <w:szCs w:val="24"/>
        </w:rPr>
        <w:t>,</w:t>
      </w:r>
      <w:r>
        <w:rPr>
          <w:rFonts w:eastAsia="Times New Roman" w:cs="Times New Roman"/>
          <w:szCs w:val="24"/>
        </w:rPr>
        <w:t xml:space="preserve"> ήταν η ένταξη στο πρόγραμμα ποσοτικής χαλάρωσης, που παρατάθηκε, αν διαβάσατε, στα κράτη που είχαν αυτή την εύνοια, τους Ευρωπαίους εταίρους που μπορούσαν να ενταχθούν σε αυτή τη «βροχή» χρήματος</w:t>
      </w:r>
      <w:r>
        <w:rPr>
          <w:rFonts w:eastAsia="Times New Roman" w:cs="Times New Roman"/>
          <w:szCs w:val="24"/>
        </w:rPr>
        <w:t>,</w:t>
      </w:r>
      <w:r>
        <w:rPr>
          <w:rFonts w:eastAsia="Times New Roman" w:cs="Times New Roman"/>
          <w:szCs w:val="24"/>
        </w:rPr>
        <w:t xml:space="preserve"> την ώρα που εμείς επιλέξαμε εμε</w:t>
      </w:r>
      <w:r>
        <w:rPr>
          <w:rFonts w:eastAsia="Times New Roman" w:cs="Times New Roman"/>
          <w:szCs w:val="24"/>
        </w:rPr>
        <w:t xml:space="preserve">ίς </w:t>
      </w:r>
      <w:r>
        <w:rPr>
          <w:rFonts w:eastAsia="Times New Roman" w:cs="Times New Roman"/>
          <w:szCs w:val="24"/>
        </w:rPr>
        <w:lastRenderedPageBreak/>
        <w:t>να κρατούμε ομπρέλα και για το επόμενο έτος. Πάλι παρέμεινε όνειρο απατηλό η στρατηγικής σημασίας και για τους κυβερνητικούς σχεδιασμούς ένταξη στην ποσοτική χαλάρωση και πάλι παραμένει μια κατ’ εξακολούθηση χαμένη ευκαιρία.</w:t>
      </w:r>
    </w:p>
    <w:p w14:paraId="488C503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και το χειρότερο </w:t>
      </w:r>
      <w:r>
        <w:rPr>
          <w:rFonts w:eastAsia="Times New Roman" w:cs="Times New Roman"/>
          <w:szCs w:val="24"/>
        </w:rPr>
        <w:t>είναι αυτό που έχει να κάνει με το πρωτογενές πλεόνασμα. Εδώ είναι το μεγαλύτερο αγκάθι. Διατηρείται ο στόχος για τη διατήρηση του πρωτογενούς πλεονάσματος στο 3,5% του ΑΕΠ από το 2018 και μετά. Δεν ξέρουμε όμως για πόσο. Για τρία, για πέντε ή για δέκα χρό</w:t>
      </w:r>
      <w:r>
        <w:rPr>
          <w:rFonts w:eastAsia="Times New Roman" w:cs="Times New Roman"/>
          <w:szCs w:val="24"/>
        </w:rPr>
        <w:t>νια;</w:t>
      </w:r>
    </w:p>
    <w:p w14:paraId="488C503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Εγώ σας ρωτάω</w:t>
      </w:r>
      <w:r>
        <w:rPr>
          <w:rFonts w:eastAsia="Times New Roman" w:cs="Times New Roman"/>
          <w:szCs w:val="24"/>
        </w:rPr>
        <w:t>.</w:t>
      </w:r>
      <w:r>
        <w:rPr>
          <w:rFonts w:eastAsia="Times New Roman" w:cs="Times New Roman"/>
          <w:szCs w:val="24"/>
        </w:rPr>
        <w:t xml:space="preserve"> Καταλαβαίνετε τι σημαίνει αυτό, δηλαδή η διατήρηση του στόχου στο 3,5%; Είστε χαρούμενοι γι’ αυτό; Θριαμβολογείτε γι’ αυτό; Εδώ οι ευρωπαϊκοί θεσμοί εκτιμούν ήδη μέτρα 700 εκατομμ</w:t>
      </w:r>
      <w:r>
        <w:rPr>
          <w:rFonts w:eastAsia="Times New Roman" w:cs="Times New Roman"/>
          <w:szCs w:val="24"/>
        </w:rPr>
        <w:t>υρίων</w:t>
      </w:r>
      <w:r>
        <w:rPr>
          <w:rFonts w:eastAsia="Times New Roman" w:cs="Times New Roman"/>
          <w:szCs w:val="24"/>
        </w:rPr>
        <w:t xml:space="preserve"> ευρώ για το 2018, ενώ το ΔΝΤ κάνει λόγο για μέτρα π</w:t>
      </w:r>
      <w:r>
        <w:rPr>
          <w:rFonts w:eastAsia="Times New Roman" w:cs="Times New Roman"/>
          <w:szCs w:val="24"/>
        </w:rPr>
        <w:t xml:space="preserve">άνω από 4 δισεκατομμύρια. </w:t>
      </w:r>
    </w:p>
    <w:p w14:paraId="488C503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Εκτός των άλλων μιας και βλέπω και τους αρμόδιους Υπουργούς, ζητάει να ανοίξει και το ασφαλιστικό. Μιλάμε για παρατεταμένη ασφυξία της οικονομίας, μόνιμη λιτότητα, στην ουσία για ένα διαρκές μνημόνιο. Διότι όσο η χώρα δεν θα μπορ</w:t>
      </w:r>
      <w:r>
        <w:rPr>
          <w:rFonts w:eastAsia="Times New Roman" w:cs="Times New Roman"/>
          <w:szCs w:val="24"/>
        </w:rPr>
        <w:t>εί να έχει τη δυνατότητα να βγαίνει στις αγορές να δανείζεται, οι μόνες επιλογές που θα έχει</w:t>
      </w:r>
      <w:r>
        <w:rPr>
          <w:rFonts w:eastAsia="Times New Roman" w:cs="Times New Roman"/>
          <w:szCs w:val="24"/>
        </w:rPr>
        <w:t>,</w:t>
      </w:r>
      <w:r>
        <w:rPr>
          <w:rFonts w:eastAsia="Times New Roman" w:cs="Times New Roman"/>
          <w:szCs w:val="24"/>
        </w:rPr>
        <w:t xml:space="preserve"> είναι ή η άτακτη χρε</w:t>
      </w:r>
      <w:r>
        <w:rPr>
          <w:rFonts w:eastAsia="Times New Roman" w:cs="Times New Roman"/>
          <w:szCs w:val="24"/>
        </w:rPr>
        <w:t>ο</w:t>
      </w:r>
      <w:r>
        <w:rPr>
          <w:rFonts w:eastAsia="Times New Roman" w:cs="Times New Roman"/>
          <w:szCs w:val="24"/>
        </w:rPr>
        <w:t xml:space="preserve">κοπία σε συνδυασμό με αποβολή από την Ευρωζώνη ή η υπαγωγή σε καθεστώς διαρκών μνημονίων </w:t>
      </w:r>
      <w:r>
        <w:rPr>
          <w:rFonts w:eastAsia="Times New Roman" w:cs="Times New Roman"/>
          <w:szCs w:val="24"/>
        </w:rPr>
        <w:t>κ</w:t>
      </w:r>
      <w:r>
        <w:rPr>
          <w:rFonts w:eastAsia="Times New Roman" w:cs="Times New Roman"/>
          <w:szCs w:val="24"/>
        </w:rPr>
        <w:t xml:space="preserve">ι εσείς κάνετε ό,τι μπορείτε για να υπάρχει αυτή η </w:t>
      </w:r>
      <w:r>
        <w:rPr>
          <w:rFonts w:eastAsia="Times New Roman" w:cs="Times New Roman"/>
          <w:szCs w:val="24"/>
        </w:rPr>
        <w:t xml:space="preserve">διάρκεια. </w:t>
      </w:r>
    </w:p>
    <w:p w14:paraId="488C503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Εν τω μεταξύ ήδη -και αυτό είναι πολύ ενδιαφέρον- αναζωπυρώνεται η συζήτηση σε ευρωπαϊκούς κύκλους, στους οποίους κάνετε την χάρη </w:t>
      </w:r>
      <w:r>
        <w:rPr>
          <w:rFonts w:eastAsia="Times New Roman" w:cs="Times New Roman"/>
          <w:szCs w:val="24"/>
        </w:rPr>
        <w:t>εσείς,</w:t>
      </w:r>
      <w:r>
        <w:rPr>
          <w:rFonts w:eastAsia="Times New Roman" w:cs="Times New Roman"/>
          <w:szCs w:val="24"/>
        </w:rPr>
        <w:t xml:space="preserve"> να ορέγονται επιτέλους την αποβολή της Ελλάδας από την Ευρωζώνη. </w:t>
      </w:r>
    </w:p>
    <w:p w14:paraId="488C503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συζήτηση για το </w:t>
      </w:r>
      <w:proofErr w:type="spellStart"/>
      <w:r>
        <w:rPr>
          <w:rFonts w:eastAsia="Times New Roman" w:cs="Times New Roman"/>
          <w:szCs w:val="24"/>
          <w:lang w:val="en-US"/>
        </w:rPr>
        <w:t>Grexit</w:t>
      </w:r>
      <w:proofErr w:type="spellEnd"/>
      <w:r>
        <w:rPr>
          <w:rFonts w:eastAsia="Times New Roman" w:cs="Times New Roman"/>
          <w:szCs w:val="24"/>
        </w:rPr>
        <w:t xml:space="preserve"> επανέρχεται, διότ</w:t>
      </w:r>
      <w:r>
        <w:rPr>
          <w:rFonts w:eastAsia="Times New Roman" w:cs="Times New Roman"/>
          <w:szCs w:val="24"/>
        </w:rPr>
        <w:t>ι όλο και εδραιώνεται η πεποίθηση ότι εδώ ο μαθητής είναι ανεπίδεκτος μαθήσεως</w:t>
      </w:r>
      <w:r>
        <w:rPr>
          <w:rFonts w:eastAsia="Times New Roman" w:cs="Times New Roman"/>
          <w:szCs w:val="24"/>
        </w:rPr>
        <w:t>,</w:t>
      </w:r>
      <w:r>
        <w:rPr>
          <w:rFonts w:eastAsia="Times New Roman" w:cs="Times New Roman"/>
          <w:szCs w:val="24"/>
        </w:rPr>
        <w:t xml:space="preserve"> σε αυτούς που εξ αρχής θα ήθελαν να μας δουν εκτός Ευρωζώνης. </w:t>
      </w:r>
    </w:p>
    <w:p w14:paraId="488C503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αναρωτιέμαι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τι θέλετε κι εσείς κατά βάθος. Διότι βλέποντας τις πρόσφατες περιπέτειες του Πρωθυπο</w:t>
      </w:r>
      <w:r>
        <w:rPr>
          <w:rFonts w:eastAsia="Times New Roman" w:cs="Times New Roman"/>
          <w:szCs w:val="24"/>
        </w:rPr>
        <w:t>υργού στη Λατινική Αμερική</w:t>
      </w:r>
      <w:r>
        <w:rPr>
          <w:rFonts w:eastAsia="Times New Roman" w:cs="Times New Roman"/>
          <w:szCs w:val="24"/>
        </w:rPr>
        <w:t>,</w:t>
      </w:r>
      <w:r>
        <w:rPr>
          <w:rFonts w:eastAsia="Times New Roman" w:cs="Times New Roman"/>
          <w:szCs w:val="24"/>
        </w:rPr>
        <w:t xml:space="preserve"> θεωρώ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θα ήθελε να μας μεταφέρει -ει δυνατόν- και να μας μετατρέψει σε λατινικού τύπου δημοκρατία. </w:t>
      </w:r>
      <w:r>
        <w:rPr>
          <w:rFonts w:eastAsia="Times New Roman" w:cs="Times New Roman"/>
          <w:szCs w:val="24"/>
        </w:rPr>
        <w:t>Π</w:t>
      </w:r>
      <w:r>
        <w:rPr>
          <w:rFonts w:eastAsia="Times New Roman" w:cs="Times New Roman"/>
          <w:szCs w:val="24"/>
        </w:rPr>
        <w:t>ραγματικά θεωρώ ότι θα ήθελε να το κάνει, εάν στο μεταξύ δεν συμβεί τίποτα χειρότερο, δεδομένης και της γεωπολιτ</w:t>
      </w:r>
      <w:r>
        <w:rPr>
          <w:rFonts w:eastAsia="Times New Roman" w:cs="Times New Roman"/>
          <w:szCs w:val="24"/>
        </w:rPr>
        <w:t xml:space="preserve">ικής απαξίωσης της χώρας. </w:t>
      </w:r>
    </w:p>
    <w:p w14:paraId="488C504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μεταξύ –και τελειώνω, κύριε Πρόεδρε, δεν θα χρειαστώ ούτε ένα λεπτό- ο Υπουργός Ανάπτυξης δηλώνει</w:t>
      </w:r>
      <w:r>
        <w:rPr>
          <w:rFonts w:eastAsia="Times New Roman" w:cs="Times New Roman"/>
          <w:szCs w:val="24"/>
        </w:rPr>
        <w:t>,</w:t>
      </w:r>
      <w:r>
        <w:rPr>
          <w:rFonts w:eastAsia="Times New Roman" w:cs="Times New Roman"/>
          <w:szCs w:val="24"/>
        </w:rPr>
        <w:t xml:space="preserve"> ότι η </w:t>
      </w:r>
      <w:proofErr w:type="spellStart"/>
      <w:r>
        <w:rPr>
          <w:rFonts w:eastAsia="Times New Roman" w:cs="Times New Roman"/>
          <w:szCs w:val="24"/>
        </w:rPr>
        <w:t>υπερφορολόγηση</w:t>
      </w:r>
      <w:proofErr w:type="spellEnd"/>
      <w:r>
        <w:rPr>
          <w:rFonts w:eastAsia="Times New Roman" w:cs="Times New Roman"/>
          <w:szCs w:val="24"/>
        </w:rPr>
        <w:t xml:space="preserve"> δεν επηρεάζει την ανταγωνιστικότητα των επιχειρήσεων. Ίσως όσους έχουν μεταφέρει την φορολογική τους έδρα</w:t>
      </w:r>
      <w:r>
        <w:rPr>
          <w:rFonts w:eastAsia="Times New Roman" w:cs="Times New Roman"/>
          <w:szCs w:val="24"/>
        </w:rPr>
        <w:t xml:space="preserve"> εκτός Ελλάδος όντως δεν τους επηρεάζει. Αλλά είναι εξωφρενική η δήλωση αυτή από ένα </w:t>
      </w:r>
      <w:proofErr w:type="spellStart"/>
      <w:r>
        <w:rPr>
          <w:rFonts w:eastAsia="Times New Roman" w:cs="Times New Roman"/>
          <w:szCs w:val="24"/>
        </w:rPr>
        <w:t>αμερικανοτραφή</w:t>
      </w:r>
      <w:proofErr w:type="spellEnd"/>
      <w:r>
        <w:rPr>
          <w:rFonts w:eastAsia="Times New Roman" w:cs="Times New Roman"/>
          <w:szCs w:val="24"/>
        </w:rPr>
        <w:t xml:space="preserve"> Υπουργό Ανάπτυξης. </w:t>
      </w:r>
    </w:p>
    <w:p w14:paraId="488C504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Υπουργός Οικονομικών προβλέπει τόνωση της ιδιωτικής κατανάλωσης παρακαλώ στον προϋπολογισμό του 2017, όταν από τον άλλον μήνα θα πληρώ</w:t>
      </w:r>
      <w:r>
        <w:rPr>
          <w:rFonts w:eastAsia="Times New Roman" w:cs="Times New Roman"/>
          <w:szCs w:val="24"/>
        </w:rPr>
        <w:t xml:space="preserve">νουμε πιο ακριβά ακόμα και τον καφέ που πίνουμε! </w:t>
      </w:r>
    </w:p>
    <w:p w14:paraId="488C504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έβαια δι</w:t>
      </w:r>
      <w:r>
        <w:rPr>
          <w:rFonts w:eastAsia="Times New Roman" w:cs="Times New Roman"/>
          <w:szCs w:val="24"/>
        </w:rPr>
        <w:t>ά</w:t>
      </w:r>
      <w:r>
        <w:rPr>
          <w:rFonts w:eastAsia="Times New Roman" w:cs="Times New Roman"/>
          <w:szCs w:val="24"/>
        </w:rPr>
        <w:t xml:space="preserve"> του προϋπολογισμού που συζητάμε</w:t>
      </w:r>
      <w:r>
        <w:rPr>
          <w:rFonts w:eastAsia="Times New Roman" w:cs="Times New Roman"/>
          <w:szCs w:val="24"/>
        </w:rPr>
        <w:t>,</w:t>
      </w:r>
      <w:r>
        <w:rPr>
          <w:rFonts w:eastAsia="Times New Roman" w:cs="Times New Roman"/>
          <w:szCs w:val="24"/>
        </w:rPr>
        <w:t xml:space="preserve"> προβλέπονται φορολογικά μέτρα 2,6 δισεκατομμύρια για το 2017. Ο διαπρεπής αυτός οικονομολόγος Υπουργός Οικονομικών προβλέπει ότι όσο συρρικνώνεται στην ουσία το δ</w:t>
      </w:r>
      <w:r>
        <w:rPr>
          <w:rFonts w:eastAsia="Times New Roman" w:cs="Times New Roman"/>
          <w:szCs w:val="24"/>
        </w:rPr>
        <w:t xml:space="preserve">ιαθέσιμο εισόδημα των νοικοκυριών, τόσο θα τονώνεται η ιδιωτική κατανάλωση. </w:t>
      </w:r>
      <w:proofErr w:type="spellStart"/>
      <w:r>
        <w:rPr>
          <w:rFonts w:eastAsia="Times New Roman" w:cs="Times New Roman"/>
          <w:szCs w:val="24"/>
        </w:rPr>
        <w:t>Τρέχα</w:t>
      </w:r>
      <w:proofErr w:type="spellEnd"/>
      <w:r>
        <w:rPr>
          <w:rFonts w:eastAsia="Times New Roman" w:cs="Times New Roman"/>
          <w:szCs w:val="24"/>
        </w:rPr>
        <w:t xml:space="preserve"> γύρευε!</w:t>
      </w:r>
    </w:p>
    <w:p w14:paraId="488C504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τις επενδύσεις, θα ήθελα να κάνω περισσότερο λόγο για </w:t>
      </w:r>
      <w:proofErr w:type="spellStart"/>
      <w:r>
        <w:rPr>
          <w:rFonts w:eastAsia="Times New Roman" w:cs="Times New Roman"/>
          <w:szCs w:val="24"/>
        </w:rPr>
        <w:t>αποεπενδυτικό</w:t>
      </w:r>
      <w:proofErr w:type="spellEnd"/>
      <w:r>
        <w:rPr>
          <w:rFonts w:eastAsia="Times New Roman" w:cs="Times New Roman"/>
          <w:szCs w:val="24"/>
        </w:rPr>
        <w:t xml:space="preserve"> πυρετό κι όχι επενδυτικό πυρετό. Έτσι εκλαμβάνω την αποχώρηση πάρα πολλών παραγωγικών </w:t>
      </w:r>
      <w:r>
        <w:rPr>
          <w:rFonts w:eastAsia="Times New Roman" w:cs="Times New Roman"/>
          <w:szCs w:val="24"/>
        </w:rPr>
        <w:t>αλυσίδων επιχειρήσεων από τη χώρα.</w:t>
      </w:r>
    </w:p>
    <w:p w14:paraId="488C504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ότι ακόμα και η </w:t>
      </w:r>
      <w:r>
        <w:rPr>
          <w:rFonts w:eastAsia="Times New Roman" w:cs="Times New Roman"/>
          <w:szCs w:val="24"/>
        </w:rPr>
        <w:t>δ</w:t>
      </w:r>
      <w:r>
        <w:rPr>
          <w:rFonts w:eastAsia="Times New Roman" w:cs="Times New Roman"/>
          <w:szCs w:val="24"/>
        </w:rPr>
        <w:t>ικαιοσύνη, την ηγεσία της οποίας είχαμε σήμερα την τιμή να συναντήσουμε, θα μπορούσε να έχει αναπτυξιακό πρόσημο, εάν επιταχυνόταν ο ρυθμός απονομής της, έτσι ώστε κάθε δυνητικός επενδυτής να ήξερε</w:t>
      </w:r>
      <w:r>
        <w:rPr>
          <w:rFonts w:eastAsia="Times New Roman" w:cs="Times New Roman"/>
          <w:szCs w:val="24"/>
        </w:rPr>
        <w:t>,</w:t>
      </w:r>
      <w:r>
        <w:rPr>
          <w:rFonts w:eastAsia="Times New Roman" w:cs="Times New Roman"/>
          <w:szCs w:val="24"/>
        </w:rPr>
        <w:t xml:space="preserve"> ότι εάν εμπλακεί στα ελληνική δικαστήρια δεν θα </w:t>
      </w:r>
      <w:r>
        <w:rPr>
          <w:rFonts w:eastAsia="Times New Roman" w:cs="Times New Roman"/>
          <w:szCs w:val="24"/>
        </w:rPr>
        <w:lastRenderedPageBreak/>
        <w:t>εμπλακεί σε μια περιπέτεια δίχως τέλος αλλά θα μπορούσε σε έναν εύλογο χρόνο</w:t>
      </w:r>
      <w:r>
        <w:rPr>
          <w:rFonts w:eastAsia="Times New Roman" w:cs="Times New Roman"/>
          <w:szCs w:val="24"/>
        </w:rPr>
        <w:t>,</w:t>
      </w:r>
      <w:r>
        <w:rPr>
          <w:rFonts w:eastAsia="Times New Roman" w:cs="Times New Roman"/>
          <w:szCs w:val="24"/>
        </w:rPr>
        <w:t xml:space="preserve"> να λύσει τις διαφορές του και να  υλοποιήσει την επένδυσή του. </w:t>
      </w:r>
    </w:p>
    <w:p w14:paraId="488C504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Τέλος –και ευχαριστώ για την ανοχή σας, κύριε Πρόεδρε</w:t>
      </w:r>
      <w:r>
        <w:rPr>
          <w:rFonts w:eastAsia="Times New Roman" w:cs="Times New Roman"/>
          <w:szCs w:val="24"/>
        </w:rPr>
        <w:t>,</w:t>
      </w:r>
      <w:r>
        <w:rPr>
          <w:rFonts w:eastAsia="Times New Roman" w:cs="Times New Roman"/>
          <w:szCs w:val="24"/>
        </w:rPr>
        <w:t xml:space="preserve"> μια που ε</w:t>
      </w:r>
      <w:r>
        <w:rPr>
          <w:rFonts w:eastAsia="Times New Roman" w:cs="Times New Roman"/>
          <w:szCs w:val="24"/>
        </w:rPr>
        <w:t xml:space="preserve">ίναι εδώ και η αρμόδια Υπουργός, θα ήθελα να πω το εξής: Μας λέτε ότι είναι προϋπολογισμός με κοινωνικό πρόσημο, διότι θα εφαρμοστεί σε όλη την </w:t>
      </w:r>
      <w:r>
        <w:rPr>
          <w:rFonts w:eastAsia="Times New Roman" w:cs="Times New Roman"/>
          <w:szCs w:val="24"/>
        </w:rPr>
        <w:t>ε</w:t>
      </w:r>
      <w:r>
        <w:rPr>
          <w:rFonts w:eastAsia="Times New Roman" w:cs="Times New Roman"/>
          <w:szCs w:val="24"/>
        </w:rPr>
        <w:t xml:space="preserve">πικράτεια το πρόγραμμα του </w:t>
      </w:r>
      <w:r>
        <w:rPr>
          <w:rFonts w:eastAsia="Times New Roman" w:cs="Times New Roman"/>
          <w:szCs w:val="24"/>
        </w:rPr>
        <w:t>κ</w:t>
      </w:r>
      <w:r>
        <w:rPr>
          <w:rFonts w:eastAsia="Times New Roman" w:cs="Times New Roman"/>
          <w:szCs w:val="24"/>
        </w:rPr>
        <w:t xml:space="preserve">οινωνικού </w:t>
      </w:r>
      <w:r>
        <w:rPr>
          <w:rFonts w:eastAsia="Times New Roman" w:cs="Times New Roman"/>
          <w:szCs w:val="24"/>
        </w:rPr>
        <w:t>ε</w:t>
      </w:r>
      <w:r>
        <w:rPr>
          <w:rFonts w:eastAsia="Times New Roman" w:cs="Times New Roman"/>
          <w:szCs w:val="24"/>
        </w:rPr>
        <w:t xml:space="preserve">γγυημένου </w:t>
      </w:r>
      <w:r>
        <w:rPr>
          <w:rFonts w:eastAsia="Times New Roman" w:cs="Times New Roman"/>
          <w:szCs w:val="24"/>
        </w:rPr>
        <w:t>ε</w:t>
      </w:r>
      <w:r>
        <w:rPr>
          <w:rFonts w:eastAsia="Times New Roman" w:cs="Times New Roman"/>
          <w:szCs w:val="24"/>
        </w:rPr>
        <w:t xml:space="preserve">ισοδήματος, αυτό που εμείς είχαμε εισαγάγει ως </w:t>
      </w:r>
      <w:r>
        <w:rPr>
          <w:rFonts w:eastAsia="Times New Roman" w:cs="Times New Roman"/>
          <w:szCs w:val="24"/>
        </w:rPr>
        <w:t>ε</w:t>
      </w:r>
      <w:r>
        <w:rPr>
          <w:rFonts w:eastAsia="Times New Roman" w:cs="Times New Roman"/>
          <w:szCs w:val="24"/>
        </w:rPr>
        <w:t xml:space="preserve">λάχιστο </w:t>
      </w:r>
      <w:r>
        <w:rPr>
          <w:rFonts w:eastAsia="Times New Roman" w:cs="Times New Roman"/>
          <w:szCs w:val="24"/>
        </w:rPr>
        <w:t>ε</w:t>
      </w:r>
      <w:r>
        <w:rPr>
          <w:rFonts w:eastAsia="Times New Roman" w:cs="Times New Roman"/>
          <w:szCs w:val="24"/>
        </w:rPr>
        <w:t>γγυη</w:t>
      </w:r>
      <w:r>
        <w:rPr>
          <w:rFonts w:eastAsia="Times New Roman" w:cs="Times New Roman"/>
          <w:szCs w:val="24"/>
        </w:rPr>
        <w:t xml:space="preserve">μένο </w:t>
      </w:r>
      <w:r>
        <w:rPr>
          <w:rFonts w:eastAsia="Times New Roman" w:cs="Times New Roman"/>
          <w:szCs w:val="24"/>
        </w:rPr>
        <w:t>ε</w:t>
      </w:r>
      <w:r>
        <w:rPr>
          <w:rFonts w:eastAsia="Times New Roman" w:cs="Times New Roman"/>
          <w:szCs w:val="24"/>
        </w:rPr>
        <w:t xml:space="preserve">ισόδημα, που κάποτε εσείς αποκηρύσσατε αλλά τώρα αναγνωρίζετε την κοινωνική του ωφελιμότητα, επειδή στην ουσία σάς έπεισε η Παγκόσμια Τράπεζα να το εφαρμόσετε σε όλη την </w:t>
      </w:r>
      <w:r>
        <w:rPr>
          <w:rFonts w:eastAsia="Times New Roman" w:cs="Times New Roman"/>
          <w:szCs w:val="24"/>
        </w:rPr>
        <w:t>ε</w:t>
      </w:r>
      <w:r>
        <w:rPr>
          <w:rFonts w:eastAsia="Times New Roman" w:cs="Times New Roman"/>
          <w:szCs w:val="24"/>
        </w:rPr>
        <w:t>πικράτεια.</w:t>
      </w:r>
    </w:p>
    <w:p w14:paraId="488C504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κεί όμως υπάρχει μια παρανόηση, κύριε Υπουργέ: Η Παγκόσμια Τράπεζα </w:t>
      </w:r>
      <w:r>
        <w:rPr>
          <w:rFonts w:eastAsia="Times New Roman" w:cs="Times New Roman"/>
          <w:szCs w:val="24"/>
        </w:rPr>
        <w:t xml:space="preserve">σας είπε να βάλετε το κοινωνικό εγγυημένο εισόδημα σε όλη την Ελλάδα. Εσείς βάζετε όλη την Ελλάδα στο κοινωνικό εγγυημένο εισόδημα. Πώς;  </w:t>
      </w:r>
      <w:proofErr w:type="spellStart"/>
      <w:r>
        <w:rPr>
          <w:rFonts w:eastAsia="Times New Roman" w:cs="Times New Roman"/>
          <w:szCs w:val="24"/>
        </w:rPr>
        <w:t>Φτωχοποιώντας</w:t>
      </w:r>
      <w:proofErr w:type="spellEnd"/>
      <w:r>
        <w:rPr>
          <w:rFonts w:eastAsia="Times New Roman" w:cs="Times New Roman"/>
          <w:szCs w:val="24"/>
        </w:rPr>
        <w:t xml:space="preserve"> την δι</w:t>
      </w:r>
      <w:r>
        <w:rPr>
          <w:rFonts w:eastAsia="Times New Roman" w:cs="Times New Roman"/>
          <w:szCs w:val="24"/>
        </w:rPr>
        <w:t>ά</w:t>
      </w:r>
      <w:r>
        <w:rPr>
          <w:rFonts w:eastAsia="Times New Roman" w:cs="Times New Roman"/>
          <w:szCs w:val="24"/>
        </w:rPr>
        <w:t xml:space="preserve"> των πολιτικών σας και </w:t>
      </w:r>
      <w:proofErr w:type="spellStart"/>
      <w:r>
        <w:rPr>
          <w:rFonts w:eastAsia="Times New Roman" w:cs="Times New Roman"/>
          <w:szCs w:val="24"/>
        </w:rPr>
        <w:t>φτωχοποιώντας</w:t>
      </w:r>
      <w:proofErr w:type="spellEnd"/>
      <w:r>
        <w:rPr>
          <w:rFonts w:eastAsia="Times New Roman" w:cs="Times New Roman"/>
          <w:szCs w:val="24"/>
        </w:rPr>
        <w:t xml:space="preserve"> ό,τι </w:t>
      </w:r>
      <w:r>
        <w:rPr>
          <w:rFonts w:eastAsia="Times New Roman" w:cs="Times New Roman"/>
          <w:szCs w:val="24"/>
        </w:rPr>
        <w:lastRenderedPageBreak/>
        <w:t>έχει μείνει από την υποφέρουσα από την λιτότητα και την</w:t>
      </w:r>
      <w:r>
        <w:rPr>
          <w:rFonts w:eastAsia="Times New Roman" w:cs="Times New Roman"/>
          <w:szCs w:val="24"/>
        </w:rPr>
        <w:t xml:space="preserve"> </w:t>
      </w:r>
      <w:proofErr w:type="spellStart"/>
      <w:r>
        <w:rPr>
          <w:rFonts w:eastAsia="Times New Roman" w:cs="Times New Roman"/>
          <w:szCs w:val="24"/>
        </w:rPr>
        <w:t>υπερφορολόγηση</w:t>
      </w:r>
      <w:proofErr w:type="spellEnd"/>
      <w:r>
        <w:rPr>
          <w:rFonts w:eastAsia="Times New Roman" w:cs="Times New Roman"/>
          <w:szCs w:val="24"/>
        </w:rPr>
        <w:t xml:space="preserve"> μεσαία τάξη.</w:t>
      </w:r>
    </w:p>
    <w:p w14:paraId="488C504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Πάρτε το αλλιώς! </w:t>
      </w:r>
    </w:p>
    <w:p w14:paraId="488C504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Παναγιωτόπουλε.</w:t>
      </w:r>
    </w:p>
    <w:p w14:paraId="488C504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Εάν δεν είναι επιδίωξή σας η ισοπέδωση όλων προς τα κάτω, επί τα </w:t>
      </w:r>
      <w:proofErr w:type="spellStart"/>
      <w:r>
        <w:rPr>
          <w:rFonts w:eastAsia="Times New Roman" w:cs="Times New Roman"/>
          <w:szCs w:val="24"/>
        </w:rPr>
        <w:t>χείρω</w:t>
      </w:r>
      <w:proofErr w:type="spellEnd"/>
      <w:r>
        <w:rPr>
          <w:rFonts w:eastAsia="Times New Roman" w:cs="Times New Roman"/>
          <w:szCs w:val="24"/>
        </w:rPr>
        <w:t>, είναι μια κατάσταση, με την οποία πολύ φοβο</w:t>
      </w:r>
      <w:r>
        <w:rPr>
          <w:rFonts w:eastAsia="Times New Roman" w:cs="Times New Roman"/>
          <w:szCs w:val="24"/>
        </w:rPr>
        <w:t xml:space="preserve">ύμαι ότι είστε υπερβολικά άνετοι. </w:t>
      </w:r>
    </w:p>
    <w:p w14:paraId="488C504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Εμείς υποστηρίζουμε ότι δεν μπορείτε, ότι έτσι δεν γίνεται! Η χώρα πληρώνει πανάκριβο τίμημα</w:t>
      </w:r>
      <w:r>
        <w:rPr>
          <w:rFonts w:eastAsia="Times New Roman" w:cs="Times New Roman"/>
          <w:szCs w:val="24"/>
        </w:rPr>
        <w:t>,</w:t>
      </w:r>
      <w:r>
        <w:rPr>
          <w:rFonts w:eastAsia="Times New Roman" w:cs="Times New Roman"/>
          <w:szCs w:val="24"/>
        </w:rPr>
        <w:t xml:space="preserve"> για να επιστρέψει μετά από τεράστια βλάβη εκεί που ήταν το 2014. Επομένως χρειάζεται πολιτική αλλαγή. </w:t>
      </w:r>
    </w:p>
    <w:p w14:paraId="488C50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αμάνης):</w:t>
      </w:r>
      <w:r>
        <w:rPr>
          <w:rFonts w:eastAsia="Times New Roman" w:cs="Times New Roman"/>
          <w:szCs w:val="24"/>
        </w:rPr>
        <w:t xml:space="preserve"> Ολοκληρώστε κύριε Παναγιωτόπουλε, σας παρακαλώ πολύ!</w:t>
      </w:r>
    </w:p>
    <w:p w14:paraId="488C50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ΠΑΝΑΓΙΩΤΟΠΟΥΛΟΣ</w:t>
      </w:r>
      <w:r>
        <w:rPr>
          <w:rFonts w:eastAsia="Times New Roman" w:cs="Times New Roman"/>
          <w:szCs w:val="24"/>
        </w:rPr>
        <w:t xml:space="preserve">: Το μόνο ερώτημα που υπάρχει –γιατί πολιτική αλλαγή θα γίνει, όποτε επιλέξετε να γίνουν εκλογές- είναι τι ζημιά θα υπάρχει και κατά πόσο αυτή η ζημιά θα είναι </w:t>
      </w:r>
      <w:proofErr w:type="spellStart"/>
      <w:r>
        <w:rPr>
          <w:rFonts w:eastAsia="Times New Roman" w:cs="Times New Roman"/>
          <w:szCs w:val="24"/>
        </w:rPr>
        <w:t>διαχειρίσι</w:t>
      </w:r>
      <w:r>
        <w:rPr>
          <w:rFonts w:eastAsia="Times New Roman" w:cs="Times New Roman"/>
          <w:szCs w:val="24"/>
        </w:rPr>
        <w:t>μη</w:t>
      </w:r>
      <w:proofErr w:type="spellEnd"/>
      <w:r>
        <w:rPr>
          <w:rFonts w:eastAsia="Times New Roman" w:cs="Times New Roman"/>
          <w:szCs w:val="24"/>
        </w:rPr>
        <w:t>,</w:t>
      </w:r>
      <w:r>
        <w:rPr>
          <w:rFonts w:eastAsia="Times New Roman" w:cs="Times New Roman"/>
          <w:szCs w:val="24"/>
        </w:rPr>
        <w:t xml:space="preserve"> όταν θα την αφήσετε πίσω σας. </w:t>
      </w:r>
    </w:p>
    <w:p w14:paraId="488C50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8C504E" w14:textId="77777777" w:rsidR="00FF101B" w:rsidRDefault="00202D30">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504F" w14:textId="77777777" w:rsidR="00FF101B" w:rsidRDefault="00202D30">
      <w:pPr>
        <w:spacing w:line="600" w:lineRule="auto"/>
        <w:ind w:firstLine="720"/>
        <w:contextualSpacing/>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w:t>
      </w:r>
      <w:r>
        <w:rPr>
          <w:rFonts w:eastAsia="Times New Roman" w:cs="Times New Roman"/>
        </w:rPr>
        <w:t xml:space="preserve">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 μαθήτριες και μαθητές και τρεις εκπαιδευτικοί συνοδοί τους </w:t>
      </w:r>
      <w:r>
        <w:rPr>
          <w:rFonts w:eastAsia="Times New Roman" w:cs="Times New Roman"/>
        </w:rPr>
        <w:t>από το 94</w:t>
      </w:r>
      <w:r>
        <w:rPr>
          <w:rFonts w:eastAsia="Times New Roman" w:cs="Times New Roman"/>
          <w:vertAlign w:val="superscript"/>
        </w:rPr>
        <w:t>ο</w:t>
      </w:r>
      <w:r>
        <w:rPr>
          <w:rFonts w:eastAsia="Times New Roman" w:cs="Times New Roman"/>
        </w:rPr>
        <w:t xml:space="preserve"> Δημοτικό Σχολείο της Θεσσαλονίκης. </w:t>
      </w:r>
    </w:p>
    <w:p w14:paraId="488C5050" w14:textId="77777777" w:rsidR="00FF101B" w:rsidRDefault="00202D30">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488C5051" w14:textId="77777777" w:rsidR="00FF101B" w:rsidRDefault="00202D30">
      <w:pPr>
        <w:spacing w:line="600" w:lineRule="auto"/>
        <w:ind w:firstLine="720"/>
        <w:contextualSpacing/>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488C5052" w14:textId="77777777" w:rsidR="00FF101B" w:rsidRDefault="00202D30">
      <w:pPr>
        <w:spacing w:line="600" w:lineRule="auto"/>
        <w:ind w:firstLine="720"/>
        <w:contextualSpacing/>
        <w:jc w:val="both"/>
        <w:rPr>
          <w:rFonts w:eastAsia="Times New Roman" w:cs="Times New Roman"/>
        </w:rPr>
      </w:pPr>
      <w:r>
        <w:rPr>
          <w:rFonts w:eastAsia="Times New Roman" w:cs="Times New Roman"/>
        </w:rPr>
        <w:t xml:space="preserve">Ο κ. </w:t>
      </w:r>
      <w:proofErr w:type="spellStart"/>
      <w:r>
        <w:rPr>
          <w:rFonts w:eastAsia="Times New Roman" w:cs="Times New Roman"/>
        </w:rPr>
        <w:t>Μπόλαρης</w:t>
      </w:r>
      <w:proofErr w:type="spellEnd"/>
      <w:r>
        <w:rPr>
          <w:rFonts w:eastAsia="Times New Roman" w:cs="Times New Roman"/>
        </w:rPr>
        <w:t xml:space="preserve"> δεν </w:t>
      </w:r>
      <w:r>
        <w:rPr>
          <w:rFonts w:eastAsia="Times New Roman"/>
          <w:bCs/>
        </w:rPr>
        <w:t>είναι</w:t>
      </w:r>
      <w:r>
        <w:rPr>
          <w:rFonts w:eastAsia="Times New Roman" w:cs="Times New Roman"/>
        </w:rPr>
        <w:t xml:space="preserve"> εντός αιθούσης. Άρα τον αντικαθιστώ με άλλον Βουλευτή του ΣΥΡΙΖΑ. Προηγείται ο κ. Θεοφύλακτος και μετά </w:t>
      </w:r>
      <w:r>
        <w:rPr>
          <w:rFonts w:eastAsia="Times New Roman"/>
          <w:bCs/>
        </w:rPr>
        <w:t>είναι</w:t>
      </w:r>
      <w:r>
        <w:rPr>
          <w:rFonts w:eastAsia="Times New Roman" w:cs="Times New Roman"/>
        </w:rPr>
        <w:t xml:space="preserve"> η κ. </w:t>
      </w:r>
      <w:proofErr w:type="spellStart"/>
      <w:r>
        <w:rPr>
          <w:rFonts w:eastAsia="Times New Roman" w:cs="Times New Roman"/>
        </w:rPr>
        <w:t>Τζάκρη</w:t>
      </w:r>
      <w:proofErr w:type="spellEnd"/>
      <w:r>
        <w:rPr>
          <w:rFonts w:eastAsia="Times New Roman" w:cs="Times New Roman"/>
        </w:rPr>
        <w:t xml:space="preserve">, με βάση τον κατάλογο των εγγεγραμμένων που έχω μπροστά μου. </w:t>
      </w:r>
    </w:p>
    <w:p w14:paraId="488C5053" w14:textId="77777777" w:rsidR="00FF101B" w:rsidRDefault="00202D30">
      <w:pPr>
        <w:spacing w:line="600" w:lineRule="auto"/>
        <w:ind w:firstLine="720"/>
        <w:contextualSpacing/>
        <w:jc w:val="both"/>
        <w:rPr>
          <w:rFonts w:eastAsia="Times New Roman" w:cs="Times New Roman"/>
        </w:rPr>
      </w:pPr>
      <w:r>
        <w:rPr>
          <w:rFonts w:eastAsia="Times New Roman" w:cs="Times New Roman"/>
          <w:b/>
        </w:rPr>
        <w:t>ΙΩΑΝΝΗΣ ΘΕΟΦΥΛΑΚΤΟΣ:</w:t>
      </w:r>
      <w:r>
        <w:rPr>
          <w:rFonts w:eastAsia="Times New Roman" w:cs="Times New Roman"/>
        </w:rPr>
        <w:t xml:space="preserve"> Ευχαριστώ, κύριε Πρόεδρε.</w:t>
      </w:r>
    </w:p>
    <w:p w14:paraId="488C5054" w14:textId="77777777" w:rsidR="00FF101B" w:rsidRDefault="00202D30">
      <w:pPr>
        <w:spacing w:line="600" w:lineRule="auto"/>
        <w:ind w:firstLine="720"/>
        <w:contextualSpacing/>
        <w:jc w:val="both"/>
        <w:rPr>
          <w:rFonts w:eastAsia="Times New Roman"/>
        </w:rPr>
      </w:pPr>
      <w:r>
        <w:rPr>
          <w:rFonts w:eastAsia="Times New Roman"/>
        </w:rPr>
        <w:t xml:space="preserve">Κυρίες και κύριοι Υπουργοί, κυρίες και κύριοι συνάδελφοι, θα πω δύο λόγια πρώτα για τη χθεσινή εξαγγελία του Πρωθυπουργού για το εφάπαξ βοήθημα στους συνταξιούχους. Συμφωνώ με έναν τίτλο που είδα στην </w:t>
      </w:r>
      <w:r>
        <w:rPr>
          <w:rFonts w:eastAsia="Times New Roman"/>
        </w:rPr>
        <w:t>«Ε</w:t>
      </w:r>
      <w:r>
        <w:rPr>
          <w:rFonts w:eastAsia="Times New Roman"/>
        </w:rPr>
        <w:t>φημερίδα των Συντακτών</w:t>
      </w:r>
      <w:r>
        <w:rPr>
          <w:rFonts w:eastAsia="Times New Roman"/>
        </w:rPr>
        <w:t>».</w:t>
      </w:r>
      <w:r>
        <w:rPr>
          <w:rFonts w:eastAsia="Times New Roman"/>
        </w:rPr>
        <w:t xml:space="preserve"> «Ούτε πανηγυρισμοί» –θα μπορ</w:t>
      </w:r>
      <w:r>
        <w:rPr>
          <w:rFonts w:eastAsia="Times New Roman"/>
        </w:rPr>
        <w:t xml:space="preserve">ούσαμε, γιατί </w:t>
      </w:r>
      <w:r>
        <w:rPr>
          <w:rFonts w:eastAsia="Times New Roman"/>
          <w:bCs/>
        </w:rPr>
        <w:t>είναι</w:t>
      </w:r>
      <w:r>
        <w:rPr>
          <w:rFonts w:eastAsia="Times New Roman"/>
        </w:rPr>
        <w:t xml:space="preserve"> σχεδόν πενταπλάσιο από την απώλεια του ΕΚΑΣ και αφορά το 60% των συνταξιούχων– «όχι όμως και μικροψυχία», κυρίες και κύριοι συνάδελφοι. </w:t>
      </w:r>
    </w:p>
    <w:p w14:paraId="488C5055" w14:textId="77777777" w:rsidR="00FF101B" w:rsidRDefault="00202D30">
      <w:pPr>
        <w:spacing w:line="600" w:lineRule="auto"/>
        <w:ind w:firstLine="720"/>
        <w:contextualSpacing/>
        <w:jc w:val="both"/>
        <w:rPr>
          <w:rFonts w:eastAsia="Times New Roman"/>
        </w:rPr>
      </w:pPr>
      <w:r>
        <w:rPr>
          <w:rFonts w:eastAsia="Times New Roman"/>
        </w:rPr>
        <w:t>Θα επαναλάβω το ερώτημα που έθεσε ο κ. Συρίγος, ο συνάδελφος Βουλευτής του ΣΥΡΙΖΑ. Διαφωνεί κανείς;</w:t>
      </w:r>
      <w:r>
        <w:rPr>
          <w:rFonts w:eastAsia="Times New Roman"/>
        </w:rPr>
        <w:t xml:space="preserve"> Διαφωνεί κανείς</w:t>
      </w:r>
      <w:r>
        <w:rPr>
          <w:rFonts w:eastAsia="Times New Roman"/>
        </w:rPr>
        <w:t>,</w:t>
      </w:r>
      <w:r>
        <w:rPr>
          <w:rFonts w:eastAsia="Times New Roman"/>
        </w:rPr>
        <w:t xml:space="preserve"> να δώσουμε </w:t>
      </w:r>
      <w:r>
        <w:rPr>
          <w:rFonts w:eastAsia="Times New Roman"/>
        </w:rPr>
        <w:lastRenderedPageBreak/>
        <w:t xml:space="preserve">από το πλεόνασμα σε μια ομάδα πληθυσμού που επλήγη όλα αυτά τα χρόνια από την κρίση και συνεισέφερε στο να αντιμετωπιστεί αυτή; Κανείς δεν διαφωνεί. Απλώς ψελλίζετε διάφορα άλλα για να αποπροσανατολίζετε τη συζήτηση. </w:t>
      </w:r>
    </w:p>
    <w:p w14:paraId="488C5056" w14:textId="77777777" w:rsidR="00FF101B" w:rsidRDefault="00202D30">
      <w:pPr>
        <w:spacing w:line="600" w:lineRule="auto"/>
        <w:ind w:firstLine="720"/>
        <w:contextualSpacing/>
        <w:jc w:val="both"/>
        <w:rPr>
          <w:rFonts w:eastAsia="Times New Roman"/>
        </w:rPr>
      </w:pPr>
      <w:r>
        <w:rPr>
          <w:rFonts w:eastAsia="Times New Roman"/>
        </w:rPr>
        <w:t xml:space="preserve">Θα ήθελα </w:t>
      </w:r>
      <w:r>
        <w:rPr>
          <w:rFonts w:eastAsia="Times New Roman"/>
        </w:rPr>
        <w:t xml:space="preserve">να τονίσω, κυρία Φωτίου και κύριε </w:t>
      </w:r>
      <w:proofErr w:type="spellStart"/>
      <w:r>
        <w:rPr>
          <w:rFonts w:eastAsia="Times New Roman"/>
        </w:rPr>
        <w:t>Χουλιαράκη</w:t>
      </w:r>
      <w:proofErr w:type="spellEnd"/>
      <w:r>
        <w:rPr>
          <w:rFonts w:eastAsia="Times New Roman"/>
        </w:rPr>
        <w:t xml:space="preserve">, στην </w:t>
      </w:r>
      <w:r>
        <w:rPr>
          <w:rFonts w:eastAsia="Times New Roman"/>
          <w:bCs/>
        </w:rPr>
        <w:t>Κυβέρνηση,</w:t>
      </w:r>
      <w:r>
        <w:rPr>
          <w:rFonts w:eastAsia="Times New Roman"/>
        </w:rPr>
        <w:t xml:space="preserve"> γιατί έχω εμπειρία και γνώση για το θέμα, να προσεχθεί το ακατάσχετο αυτού του βοηθήματος. Επειδή όταν θα δοθεί, θα αυξήσει το ποσό της σύνταξης που θα πάρει ο συνταξιούχος και πιθανότατα θα κατ</w:t>
      </w:r>
      <w:r>
        <w:rPr>
          <w:rFonts w:eastAsia="Times New Roman"/>
        </w:rPr>
        <w:t xml:space="preserve">αβληθεί μαζί με τη σύνταξη και θα πάει πάνω από 1.000 ευρώ, αμέσως μπορεί να πέσουν τα χρέη στις τράπεζες, στην </w:t>
      </w:r>
      <w:r>
        <w:rPr>
          <w:rFonts w:eastAsia="Times New Roman"/>
        </w:rPr>
        <w:t>ε</w:t>
      </w:r>
      <w:r>
        <w:rPr>
          <w:rFonts w:eastAsia="Times New Roman"/>
        </w:rPr>
        <w:t xml:space="preserve">φορία και στα </w:t>
      </w:r>
      <w:r>
        <w:rPr>
          <w:rFonts w:eastAsia="Times New Roman"/>
        </w:rPr>
        <w:t>τ</w:t>
      </w:r>
      <w:r>
        <w:rPr>
          <w:rFonts w:eastAsia="Times New Roman"/>
        </w:rPr>
        <w:t xml:space="preserve">αμεία και να κατάσχουν αυτό το ποσό </w:t>
      </w:r>
      <w:r>
        <w:rPr>
          <w:rFonts w:eastAsia="Times New Roman"/>
        </w:rPr>
        <w:t>κ</w:t>
      </w:r>
      <w:r>
        <w:rPr>
          <w:rFonts w:eastAsia="Times New Roman"/>
        </w:rPr>
        <w:t>αι εκεί που περιμένουν τώρα πώς και πώς οι οικογένειες και οι συνταξιούχοι, τα 300 ή τα 500</w:t>
      </w:r>
      <w:r>
        <w:rPr>
          <w:rFonts w:eastAsia="Times New Roman"/>
        </w:rPr>
        <w:t xml:space="preserve"> ευρώ, να τους κατασχεθεί το μισό ποσό και να έχουμε άλλα. Γι’ αυτό το τονίζω από τώρα. </w:t>
      </w:r>
    </w:p>
    <w:p w14:paraId="488C5057" w14:textId="77777777" w:rsidR="00FF101B" w:rsidRDefault="00202D30">
      <w:pPr>
        <w:spacing w:line="600" w:lineRule="auto"/>
        <w:ind w:firstLine="720"/>
        <w:contextualSpacing/>
        <w:jc w:val="both"/>
        <w:rPr>
          <w:rFonts w:eastAsia="Times New Roman"/>
        </w:rPr>
      </w:pPr>
      <w:r>
        <w:rPr>
          <w:rFonts w:eastAsia="Times New Roman"/>
        </w:rPr>
        <w:lastRenderedPageBreak/>
        <w:t>Δεν φοβόμαστε να κάνουμε τη σύγκριση</w:t>
      </w:r>
      <w:r>
        <w:rPr>
          <w:rFonts w:eastAsia="Times New Roman"/>
        </w:rPr>
        <w:t>,</w:t>
      </w:r>
      <w:r>
        <w:rPr>
          <w:rFonts w:eastAsia="Times New Roman"/>
        </w:rPr>
        <w:t xml:space="preserve"> με αυτό που μοίρασε ο Σαμαράς και ο Βενιζέλος τον Μάρτη και τον Απρίλιο του 2014 στους ένστολους. Δεν </w:t>
      </w:r>
      <w:r>
        <w:rPr>
          <w:rFonts w:eastAsia="Times New Roman"/>
          <w:bCs/>
        </w:rPr>
        <w:t>έχει</w:t>
      </w:r>
      <w:r>
        <w:rPr>
          <w:rFonts w:eastAsia="Times New Roman"/>
        </w:rPr>
        <w:t xml:space="preserve"> κα</w:t>
      </w:r>
      <w:r>
        <w:rPr>
          <w:rFonts w:eastAsia="Times New Roman"/>
        </w:rPr>
        <w:t>μ</w:t>
      </w:r>
      <w:r>
        <w:rPr>
          <w:rFonts w:eastAsia="Times New Roman"/>
        </w:rPr>
        <w:t>μία σχέση ούτε με τ</w:t>
      </w:r>
      <w:r>
        <w:rPr>
          <w:rFonts w:eastAsia="Times New Roman"/>
        </w:rPr>
        <w:t>α πλεονάσματα ούτε με αυτό που λένε τώρα, ότι «εσείς δύο χρόνια παιδεύεστε</w:t>
      </w:r>
      <w:r>
        <w:rPr>
          <w:rFonts w:eastAsia="Times New Roman"/>
        </w:rPr>
        <w:t>,</w:t>
      </w:r>
      <w:r>
        <w:rPr>
          <w:rFonts w:eastAsia="Times New Roman"/>
        </w:rPr>
        <w:t xml:space="preserve"> για να φτάσετε εκεί που ήμασταν εμείς το 2014». </w:t>
      </w:r>
    </w:p>
    <w:p w14:paraId="488C5058" w14:textId="77777777" w:rsidR="00FF101B" w:rsidRDefault="00202D30">
      <w:pPr>
        <w:spacing w:line="600" w:lineRule="auto"/>
        <w:ind w:firstLine="720"/>
        <w:contextualSpacing/>
        <w:jc w:val="both"/>
        <w:rPr>
          <w:rFonts w:eastAsia="Times New Roman"/>
        </w:rPr>
      </w:pPr>
      <w:r>
        <w:rPr>
          <w:rFonts w:eastAsia="Times New Roman"/>
        </w:rPr>
        <w:t>Κατ</w:t>
      </w:r>
      <w:r>
        <w:rPr>
          <w:rFonts w:eastAsia="Times New Roman"/>
        </w:rPr>
        <w:t xml:space="preserve">’ </w:t>
      </w:r>
      <w:r>
        <w:rPr>
          <w:rFonts w:eastAsia="Times New Roman"/>
        </w:rPr>
        <w:t>αρχ</w:t>
      </w:r>
      <w:r>
        <w:rPr>
          <w:rFonts w:eastAsia="Times New Roman"/>
        </w:rPr>
        <w:t>άς</w:t>
      </w:r>
      <w:r>
        <w:rPr>
          <w:rFonts w:eastAsia="Times New Roman"/>
        </w:rPr>
        <w:t xml:space="preserve"> επρόκειτο για μια σάπια ανάπτυξη. Ας σκεφτεί ο λαός το ράλι της ανάπτυξης της δεκαετίας του ‘90 και του 2000 πού οδήγησε</w:t>
      </w:r>
      <w:r>
        <w:rPr>
          <w:rFonts w:eastAsia="Times New Roman"/>
        </w:rPr>
        <w:t xml:space="preserve">. Στο να πλουτίσουν οι λίγοι και να πτωχεύσουν οι πολλοί. Να πτωχεύσει η χώρα, οι πολλοί, και οι λίγοι να έχουν βγάλει τα χρήματά τους στο εξωτερικό. </w:t>
      </w:r>
      <w:r>
        <w:rPr>
          <w:rFonts w:eastAsia="Times New Roman"/>
          <w:bCs/>
        </w:rPr>
        <w:t>Είναι</w:t>
      </w:r>
      <w:r>
        <w:rPr>
          <w:rFonts w:eastAsia="Times New Roman"/>
        </w:rPr>
        <w:t xml:space="preserve"> αυτοί οι ίδιοι που δημιούργησαν την ψεύτικη και σάπια ανάπτυξη του 2014. Γι’ αυτό έπρεπε να αποχωρήσ</w:t>
      </w:r>
      <w:r>
        <w:rPr>
          <w:rFonts w:eastAsia="Times New Roman"/>
        </w:rPr>
        <w:t>ουν από το πολιτικό σκηνικό και από το τιμόνι της χώρας. Ε</w:t>
      </w:r>
      <w:r>
        <w:rPr>
          <w:rFonts w:eastAsia="Times New Roman"/>
          <w:bCs/>
          <w:shd w:val="clear" w:color="auto" w:fill="FFFFFF"/>
        </w:rPr>
        <w:t xml:space="preserve">πίσης </w:t>
      </w:r>
      <w:r>
        <w:rPr>
          <w:rFonts w:eastAsia="Times New Roman"/>
        </w:rPr>
        <w:t xml:space="preserve">ο </w:t>
      </w:r>
      <w:r>
        <w:rPr>
          <w:rFonts w:eastAsia="Times New Roman"/>
          <w:bCs/>
        </w:rPr>
        <w:t>κ.</w:t>
      </w:r>
      <w:r>
        <w:rPr>
          <w:rFonts w:eastAsia="Times New Roman"/>
        </w:rPr>
        <w:t xml:space="preserve"> Σαμαράς παράτησε την αξιολόγηση στη μέση. Τα νούμερα ήταν πλαστά. Γι’ αυτό οι σύμμαχοί του τον παράτησαν. </w:t>
      </w:r>
    </w:p>
    <w:p w14:paraId="488C5059" w14:textId="77777777" w:rsidR="00FF101B" w:rsidRDefault="00202D30">
      <w:pPr>
        <w:spacing w:line="600" w:lineRule="auto"/>
        <w:ind w:firstLine="720"/>
        <w:contextualSpacing/>
        <w:jc w:val="both"/>
        <w:rPr>
          <w:rFonts w:eastAsia="Times New Roman"/>
        </w:rPr>
      </w:pPr>
      <w:r>
        <w:rPr>
          <w:rFonts w:eastAsia="Times New Roman"/>
        </w:rPr>
        <w:lastRenderedPageBreak/>
        <w:t>Τέλος, αναφορικά με το επίδομα των 500 ευρώ το κοινωνικό επίδομα όπως το λένε τώ</w:t>
      </w:r>
      <w:r>
        <w:rPr>
          <w:rFonts w:eastAsia="Times New Roman"/>
        </w:rPr>
        <w:t xml:space="preserve">ρα, που ήταν στους ένστολους, ήταν προεκλογικό, ενώ τώρα δεν </w:t>
      </w:r>
      <w:r>
        <w:rPr>
          <w:rFonts w:eastAsia="Times New Roman"/>
          <w:bCs/>
        </w:rPr>
        <w:t>είναι</w:t>
      </w:r>
      <w:r>
        <w:rPr>
          <w:rFonts w:eastAsia="Times New Roman"/>
        </w:rPr>
        <w:t xml:space="preserve"> προεκλογικό. Να το ξεκαθαρίσουμε και αυτό. </w:t>
      </w:r>
    </w:p>
    <w:p w14:paraId="488C505A" w14:textId="77777777" w:rsidR="00FF101B" w:rsidRDefault="00202D30">
      <w:pPr>
        <w:spacing w:line="600" w:lineRule="auto"/>
        <w:ind w:firstLine="720"/>
        <w:contextualSpacing/>
        <w:jc w:val="both"/>
        <w:rPr>
          <w:rFonts w:eastAsia="Times New Roman"/>
        </w:rPr>
      </w:pPr>
      <w:r>
        <w:rPr>
          <w:rFonts w:eastAsia="Times New Roman"/>
        </w:rPr>
        <w:t xml:space="preserve">Από τον </w:t>
      </w:r>
      <w:r>
        <w:rPr>
          <w:rFonts w:eastAsia="Times New Roman"/>
          <w:bCs/>
          <w:shd w:val="clear" w:color="auto" w:fill="FFFFFF"/>
        </w:rPr>
        <w:t>προϋπολογισμό</w:t>
      </w:r>
      <w:r>
        <w:rPr>
          <w:rFonts w:eastAsia="Times New Roman"/>
        </w:rPr>
        <w:t xml:space="preserve"> ξεχωρίζω το κονδύλιο των 100 εκατομμυρίων ευρώ, το οποίο </w:t>
      </w:r>
      <w:r>
        <w:rPr>
          <w:rFonts w:eastAsia="Times New Roman"/>
          <w:bCs/>
        </w:rPr>
        <w:t>είναι</w:t>
      </w:r>
      <w:r>
        <w:rPr>
          <w:rFonts w:eastAsia="Times New Roman"/>
        </w:rPr>
        <w:t xml:space="preserve"> αναρτημένο και αφορά την ενίσχυση των παντελώς αδύναμων οικο</w:t>
      </w:r>
      <w:r>
        <w:rPr>
          <w:rFonts w:eastAsia="Times New Roman"/>
        </w:rPr>
        <w:t>νομικά συμπολιτών μας για την προστασία της πρώτης κατοικίας. Να θυμηθούμε τι έλεγε όλη η Αντιπολίτευση, ότι αυτό δεν υπάρχει, ότι θα αναγκαστούν τα υπερχρεωμένα νοικοκυριά που εντάσσονται σε αυτή την κατηγορία</w:t>
      </w:r>
      <w:r>
        <w:rPr>
          <w:rFonts w:eastAsia="Times New Roman"/>
        </w:rPr>
        <w:t>,</w:t>
      </w:r>
      <w:r>
        <w:rPr>
          <w:rFonts w:eastAsia="Times New Roman"/>
        </w:rPr>
        <w:t xml:space="preserve"> να τα επιστρέψουν στην </w:t>
      </w:r>
      <w:r>
        <w:rPr>
          <w:rFonts w:eastAsia="Times New Roman"/>
        </w:rPr>
        <w:t>ε</w:t>
      </w:r>
      <w:r>
        <w:rPr>
          <w:rFonts w:eastAsia="Times New Roman"/>
        </w:rPr>
        <w:t>φορία κ.α.</w:t>
      </w:r>
      <w:r>
        <w:rPr>
          <w:rFonts w:eastAsia="Times New Roman"/>
        </w:rPr>
        <w:t>.</w:t>
      </w:r>
      <w:r>
        <w:rPr>
          <w:rFonts w:eastAsia="Times New Roman"/>
        </w:rPr>
        <w:t xml:space="preserve"> Πάντως υ</w:t>
      </w:r>
      <w:r>
        <w:rPr>
          <w:rFonts w:eastAsia="Times New Roman"/>
        </w:rPr>
        <w:t xml:space="preserve">πήρχε μια θολούρα και μια κατασυκοφάντηση. Ουδέν </w:t>
      </w:r>
      <w:proofErr w:type="spellStart"/>
      <w:r>
        <w:rPr>
          <w:rFonts w:eastAsia="Times New Roman"/>
        </w:rPr>
        <w:t>ψευδέστερον</w:t>
      </w:r>
      <w:proofErr w:type="spellEnd"/>
      <w:r>
        <w:rPr>
          <w:rFonts w:eastAsia="Times New Roman"/>
        </w:rPr>
        <w:t xml:space="preserve">. Το βλέπουμε τώρα στον </w:t>
      </w:r>
      <w:r>
        <w:rPr>
          <w:rFonts w:eastAsia="Times New Roman"/>
          <w:bCs/>
          <w:shd w:val="clear" w:color="auto" w:fill="FFFFFF"/>
        </w:rPr>
        <w:t>προϋπολογισμό</w:t>
      </w:r>
      <w:r>
        <w:rPr>
          <w:rFonts w:eastAsia="Times New Roman"/>
        </w:rPr>
        <w:t xml:space="preserve">. Ήταν στον ν.4346/2015. </w:t>
      </w:r>
    </w:p>
    <w:p w14:paraId="488C505B" w14:textId="77777777" w:rsidR="00FF101B" w:rsidRDefault="00202D30">
      <w:pPr>
        <w:spacing w:line="600" w:lineRule="auto"/>
        <w:ind w:firstLine="720"/>
        <w:contextualSpacing/>
        <w:jc w:val="both"/>
        <w:rPr>
          <w:rFonts w:eastAsia="Times New Roman"/>
        </w:rPr>
      </w:pPr>
      <w:r>
        <w:rPr>
          <w:rFonts w:eastAsia="Times New Roman"/>
        </w:rPr>
        <w:t>Το ξεκαθαρίζουμε, λοιπόν</w:t>
      </w:r>
      <w:r>
        <w:rPr>
          <w:rFonts w:eastAsia="Times New Roman"/>
        </w:rPr>
        <w:t>.</w:t>
      </w:r>
      <w:r>
        <w:rPr>
          <w:rFonts w:eastAsia="Times New Roman"/>
        </w:rPr>
        <w:t xml:space="preserve"> Για πρώτη φορά </w:t>
      </w:r>
      <w:r>
        <w:rPr>
          <w:rFonts w:eastAsia="Times New Roman"/>
          <w:bCs/>
        </w:rPr>
        <w:t>κ</w:t>
      </w:r>
      <w:r>
        <w:rPr>
          <w:rFonts w:eastAsia="Times New Roman"/>
          <w:bCs/>
        </w:rPr>
        <w:t>υβέρνηση</w:t>
      </w:r>
      <w:r>
        <w:rPr>
          <w:rFonts w:eastAsia="Times New Roman"/>
        </w:rPr>
        <w:t xml:space="preserve"> διαθέτει κονδύλιο, ώστε να πληρώνει το κράτος τη δόση που ορίζει το δικαστήριο για</w:t>
      </w:r>
      <w:r>
        <w:rPr>
          <w:rFonts w:eastAsia="Times New Roman"/>
        </w:rPr>
        <w:t xml:space="preserve"> </w:t>
      </w:r>
      <w:r>
        <w:rPr>
          <w:rFonts w:eastAsia="Times New Roman"/>
        </w:rPr>
        <w:lastRenderedPageBreak/>
        <w:t xml:space="preserve">την προστασία της πρώτης κατοικίας. </w:t>
      </w:r>
      <w:r>
        <w:rPr>
          <w:rFonts w:eastAsia="Times New Roman"/>
          <w:bCs/>
          <w:shd w:val="clear" w:color="auto" w:fill="FFFFFF"/>
        </w:rPr>
        <w:t>Όμως</w:t>
      </w:r>
      <w:r>
        <w:rPr>
          <w:rFonts w:eastAsia="Times New Roman"/>
        </w:rPr>
        <w:t xml:space="preserve"> άλλα ισχυριζόταν η Αντιπολίτευση σχεδόν ενάμισ</w:t>
      </w:r>
      <w:r>
        <w:rPr>
          <w:rFonts w:eastAsia="Times New Roman"/>
        </w:rPr>
        <w:t>η</w:t>
      </w:r>
      <w:r>
        <w:rPr>
          <w:rFonts w:eastAsia="Times New Roman"/>
        </w:rPr>
        <w:t xml:space="preserve"> χρόνο τώρα. Κάθε μέρα ανακρίβειες, κάθε μέρα ψεύδη και λάσπη με τη λογική «πες </w:t>
      </w:r>
      <w:proofErr w:type="spellStart"/>
      <w:r>
        <w:rPr>
          <w:rFonts w:eastAsia="Times New Roman"/>
        </w:rPr>
        <w:t>πες</w:t>
      </w:r>
      <w:proofErr w:type="spellEnd"/>
      <w:r>
        <w:rPr>
          <w:rFonts w:eastAsia="Times New Roman"/>
        </w:rPr>
        <w:t xml:space="preserve">, κάτι θα μείνει». </w:t>
      </w:r>
    </w:p>
    <w:p w14:paraId="488C505C" w14:textId="77777777" w:rsidR="00FF101B" w:rsidRDefault="00202D30">
      <w:pPr>
        <w:spacing w:line="600" w:lineRule="auto"/>
        <w:ind w:firstLine="720"/>
        <w:contextualSpacing/>
        <w:jc w:val="both"/>
        <w:rPr>
          <w:rFonts w:eastAsia="Times New Roman"/>
        </w:rPr>
      </w:pPr>
      <w:r>
        <w:rPr>
          <w:rFonts w:eastAsia="Times New Roman"/>
        </w:rPr>
        <w:t xml:space="preserve">Να θυμίσω και την προσπάθεια σπίλωσης του Υπουργού, του κ. </w:t>
      </w:r>
      <w:proofErr w:type="spellStart"/>
      <w:r>
        <w:rPr>
          <w:rFonts w:eastAsia="Times New Roman"/>
        </w:rPr>
        <w:t>Κατρο</w:t>
      </w:r>
      <w:r>
        <w:rPr>
          <w:rFonts w:eastAsia="Times New Roman"/>
        </w:rPr>
        <w:t>ύγκαλου</w:t>
      </w:r>
      <w:proofErr w:type="spellEnd"/>
      <w:r>
        <w:rPr>
          <w:rFonts w:eastAsia="Times New Roman"/>
        </w:rPr>
        <w:t xml:space="preserve">, ότι δήθεν πήρε εργολαβική αμοιβή με ενέργειες που έκανε. </w:t>
      </w:r>
      <w:r>
        <w:rPr>
          <w:rFonts w:eastAsia="Times New Roman"/>
        </w:rPr>
        <w:t>«ΤΟ ΒΗΜΑ»</w:t>
      </w:r>
      <w:r>
        <w:rPr>
          <w:rFonts w:eastAsia="Times New Roman"/>
        </w:rPr>
        <w:t xml:space="preserve"> την προηγούμενη βδομάδα, τις προηγούμενες ημέρες, αναγκάστηκε και ζήτησε συγγνώμη. Θα ζητήσει συγγνώμη ο κ. Μητσοτάκης και τα στελέχη της Νέας Δημοκρατίας</w:t>
      </w:r>
      <w:r>
        <w:rPr>
          <w:rFonts w:eastAsia="Times New Roman"/>
        </w:rPr>
        <w:t>,</w:t>
      </w:r>
      <w:r>
        <w:rPr>
          <w:rFonts w:eastAsia="Times New Roman"/>
        </w:rPr>
        <w:t xml:space="preserve"> που το ανέφεραν ενάμιση χρόνο αυτό, αυτή την ανακρίβεια, αυτό το ψεύδος, αυτή τη συκοφαντία, όπως ζήτησε συγγνώμη </w:t>
      </w:r>
      <w:r>
        <w:rPr>
          <w:rFonts w:eastAsia="Times New Roman"/>
        </w:rPr>
        <w:t>«ΤΟ ΒΗΜΑ»</w:t>
      </w:r>
      <w:r>
        <w:rPr>
          <w:rFonts w:eastAsia="Times New Roman"/>
        </w:rPr>
        <w:t xml:space="preserve">; </w:t>
      </w:r>
      <w:r>
        <w:rPr>
          <w:rFonts w:eastAsia="Times New Roman"/>
        </w:rPr>
        <w:t>«ΤΟ ΒΗΜΑ»</w:t>
      </w:r>
      <w:r>
        <w:rPr>
          <w:rFonts w:eastAsia="Times New Roman"/>
        </w:rPr>
        <w:t xml:space="preserve"> αναγκάστηκε σύμφωνα με τον νόμο, γιατί σου λέει «θα έχω θέμα με τις αποζημιώσεις». </w:t>
      </w:r>
    </w:p>
    <w:p w14:paraId="488C505D" w14:textId="77777777" w:rsidR="00FF101B" w:rsidRDefault="00202D30">
      <w:pPr>
        <w:spacing w:line="600" w:lineRule="auto"/>
        <w:ind w:firstLine="720"/>
        <w:contextualSpacing/>
        <w:jc w:val="both"/>
        <w:rPr>
          <w:rFonts w:eastAsia="Times New Roman" w:cs="Times New Roman"/>
        </w:rPr>
      </w:pPr>
      <w:r>
        <w:rPr>
          <w:rFonts w:eastAsia="Times New Roman"/>
        </w:rPr>
        <w:t xml:space="preserve">Τι να </w:t>
      </w:r>
      <w:proofErr w:type="spellStart"/>
      <w:r>
        <w:rPr>
          <w:rFonts w:eastAsia="Times New Roman"/>
        </w:rPr>
        <w:t>πρωτοθυμηθεί</w:t>
      </w:r>
      <w:proofErr w:type="spellEnd"/>
      <w:r>
        <w:rPr>
          <w:rFonts w:eastAsia="Times New Roman"/>
        </w:rPr>
        <w:t xml:space="preserve"> κανείς από τα καθ</w:t>
      </w:r>
      <w:r>
        <w:rPr>
          <w:rFonts w:eastAsia="Times New Roman"/>
        </w:rPr>
        <w:t xml:space="preserve">ημερινά που αναφέρει η Νέα Δημοκρατία; </w:t>
      </w:r>
    </w:p>
    <w:p w14:paraId="488C505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 Σταχυολογώ</w:t>
      </w:r>
      <w:r>
        <w:rPr>
          <w:rFonts w:eastAsia="Times New Roman" w:cs="Times New Roman"/>
          <w:szCs w:val="24"/>
        </w:rPr>
        <w:t>.</w:t>
      </w:r>
      <w:r>
        <w:rPr>
          <w:rFonts w:eastAsia="Times New Roman" w:cs="Times New Roman"/>
          <w:szCs w:val="24"/>
        </w:rPr>
        <w:t xml:space="preserve"> Για τους μετακλητούς; Τώρα για το κόστος του ταξιδιού στην Κούβα; Μας πείραξε αυτό; Για την ιατροφαρμακευτική κάλυψη; Τα </w:t>
      </w:r>
      <w:r>
        <w:rPr>
          <w:rFonts w:eastAsia="Times New Roman" w:cs="Times New Roman"/>
          <w:szCs w:val="24"/>
        </w:rPr>
        <w:lastRenderedPageBreak/>
        <w:t>δήθεν δάνεια του ΣΥΡΙΖΑ που είναι εξοφλημένα και ενήμερα, ενώ Νέα Δημοκρατία και Π</w:t>
      </w:r>
      <w:r>
        <w:rPr>
          <w:rFonts w:eastAsia="Times New Roman" w:cs="Times New Roman"/>
          <w:szCs w:val="24"/>
        </w:rPr>
        <w:t>ΑΣΟΚ χρωστάνε 400 εκατομμύρια και τα φορτώνουν στον ελληνικό λαό; Κάθε μέρα και από ένα πολιτικό ψεύδος. Κάθε μέρα η προσπάθεια να γίνει η τρίχα τριχιά, να διυλίσουμε τον κώνωπα, να καταπιούμε την κάμηλο.</w:t>
      </w:r>
    </w:p>
    <w:p w14:paraId="488C505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θίξω δυο-τρία από τα θέματα αυτά, γιατί απασχολο</w:t>
      </w:r>
      <w:r>
        <w:rPr>
          <w:rFonts w:eastAsia="Times New Roman" w:cs="Times New Roman"/>
          <w:szCs w:val="24"/>
        </w:rPr>
        <w:t>ύν την ελληνική κοινωνία. Τόσος ντόρος για τους μετακλητούς. Έχει το θράσος η Νέα Δημοκρατία να μιλάει για μετακλητούς, ενώ πρόκειται για νόμιμες προσωρινές τοποθετήσεις νέων επιστημόνων</w:t>
      </w:r>
      <w:r>
        <w:rPr>
          <w:rFonts w:eastAsia="Times New Roman" w:cs="Times New Roman"/>
          <w:szCs w:val="24"/>
        </w:rPr>
        <w:t>,</w:t>
      </w:r>
      <w:r>
        <w:rPr>
          <w:rFonts w:eastAsia="Times New Roman" w:cs="Times New Roman"/>
          <w:szCs w:val="24"/>
        </w:rPr>
        <w:t xml:space="preserve"> που είναι απαραίτητοι σε κάθε Βουλευτή, σε κάθε Υπουργό, σε κάθε δήμ</w:t>
      </w:r>
      <w:r>
        <w:rPr>
          <w:rFonts w:eastAsia="Times New Roman" w:cs="Times New Roman"/>
          <w:szCs w:val="24"/>
        </w:rPr>
        <w:t>αρχο κ.λπ.</w:t>
      </w:r>
      <w:r>
        <w:rPr>
          <w:rFonts w:eastAsia="Times New Roman" w:cs="Times New Roman"/>
          <w:szCs w:val="24"/>
        </w:rPr>
        <w:t>.</w:t>
      </w:r>
    </w:p>
    <w:p w14:paraId="488C506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Ποια είναι τα δείγματα γραφής του παλιού πολιτικού συστήματος, της Νέας Δημοκρατίας και του ΠΑΣΟΚ; Όσον αφορά τους μόνιμους, φόρτωσαν το </w:t>
      </w:r>
      <w:r>
        <w:rPr>
          <w:rFonts w:eastAsia="Times New Roman" w:cs="Times New Roman"/>
          <w:szCs w:val="24"/>
        </w:rPr>
        <w:t>δ</w:t>
      </w:r>
      <w:r>
        <w:rPr>
          <w:rFonts w:eastAsia="Times New Roman" w:cs="Times New Roman"/>
          <w:szCs w:val="24"/>
        </w:rPr>
        <w:t>ημόσιο με τα δικά τους τα παιδιά, το λέγανε κιόλας, ασχέτως προσόντων. Σαράντα χρόνια μόνο «παράθυρο», μόν</w:t>
      </w:r>
      <w:r>
        <w:rPr>
          <w:rFonts w:eastAsia="Times New Roman" w:cs="Times New Roman"/>
          <w:szCs w:val="24"/>
        </w:rPr>
        <w:t xml:space="preserve">ο ρουσφετολογικές </w:t>
      </w:r>
      <w:r>
        <w:rPr>
          <w:rFonts w:eastAsia="Times New Roman" w:cs="Times New Roman"/>
          <w:szCs w:val="24"/>
        </w:rPr>
        <w:lastRenderedPageBreak/>
        <w:t>προσλήψεις και ένα</w:t>
      </w:r>
      <w:r>
        <w:rPr>
          <w:rFonts w:eastAsia="Times New Roman" w:cs="Times New Roman"/>
          <w:szCs w:val="24"/>
        </w:rPr>
        <w:t>ς</w:t>
      </w:r>
      <w:r>
        <w:rPr>
          <w:rFonts w:eastAsia="Times New Roman" w:cs="Times New Roman"/>
          <w:szCs w:val="24"/>
        </w:rPr>
        <w:t xml:space="preserve"> αξιόλογος νόμος που έγινε, ο νόμος ΑΣΕΠ, προσπάθησαν και τα κατάφεραν τελικά με φωτογραφικές διατάξεις να τον υπερκεράσουν. </w:t>
      </w:r>
    </w:p>
    <w:p w14:paraId="488C506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τους προσωρινούς τα δείγματα γραφής που έδωσε ο Κυριάκος Μητσοτάκης </w:t>
      </w:r>
      <w:r>
        <w:rPr>
          <w:rFonts w:eastAsia="Times New Roman" w:cs="Times New Roman"/>
          <w:szCs w:val="24"/>
        </w:rPr>
        <w:t>ως</w:t>
      </w:r>
      <w:r>
        <w:rPr>
          <w:rFonts w:eastAsia="Times New Roman" w:cs="Times New Roman"/>
          <w:szCs w:val="24"/>
        </w:rPr>
        <w:t xml:space="preserve"> Υπουργός</w:t>
      </w:r>
      <w:r>
        <w:rPr>
          <w:rFonts w:eastAsia="Times New Roman" w:cs="Times New Roman"/>
          <w:szCs w:val="24"/>
        </w:rPr>
        <w:t>,</w:t>
      </w:r>
      <w:r>
        <w:rPr>
          <w:rFonts w:eastAsia="Times New Roman" w:cs="Times New Roman"/>
          <w:szCs w:val="24"/>
        </w:rPr>
        <w:t xml:space="preserve"> ήταν ότι</w:t>
      </w:r>
      <w:r>
        <w:rPr>
          <w:rFonts w:eastAsia="Times New Roman" w:cs="Times New Roman"/>
          <w:szCs w:val="24"/>
        </w:rPr>
        <w:t xml:space="preserve"> είχε τους πενταπλάσιους μετακλητούς από τον αντίστοιχο </w:t>
      </w:r>
      <w:r>
        <w:rPr>
          <w:rFonts w:eastAsia="Times New Roman" w:cs="Times New Roman"/>
          <w:szCs w:val="24"/>
        </w:rPr>
        <w:t>Υ</w:t>
      </w:r>
      <w:r>
        <w:rPr>
          <w:rFonts w:eastAsia="Times New Roman" w:cs="Times New Roman"/>
          <w:szCs w:val="24"/>
        </w:rPr>
        <w:t>πουργό του ΣΥΡΙΖΑ, τους πενταπλάσιους, δηλαδή επιβάρυναν τον προϋπολογισμό πέντε φορές παραπάνω.</w:t>
      </w:r>
    </w:p>
    <w:p w14:paraId="488C506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Τώρα τελευταία δήθεν έγκαιρα στοιχεία λένε ότι -τα δημοσίευσε και </w:t>
      </w:r>
      <w:r>
        <w:rPr>
          <w:rFonts w:eastAsia="Times New Roman" w:cs="Times New Roman"/>
          <w:szCs w:val="24"/>
        </w:rPr>
        <w:t>«Η</w:t>
      </w:r>
      <w:r>
        <w:rPr>
          <w:rFonts w:eastAsia="Times New Roman" w:cs="Times New Roman"/>
          <w:szCs w:val="24"/>
        </w:rPr>
        <w:t xml:space="preserve"> ΚΑΘΗΜΕΡΙΝΗ</w:t>
      </w:r>
      <w:r>
        <w:rPr>
          <w:rFonts w:eastAsia="Times New Roman" w:cs="Times New Roman"/>
          <w:szCs w:val="24"/>
        </w:rPr>
        <w:t>»</w:t>
      </w:r>
      <w:r>
        <w:rPr>
          <w:rFonts w:eastAsia="Times New Roman" w:cs="Times New Roman"/>
          <w:szCs w:val="24"/>
        </w:rPr>
        <w:t xml:space="preserve"> με μια σοβαροφάνεια- </w:t>
      </w:r>
      <w:r>
        <w:rPr>
          <w:rFonts w:eastAsia="Times New Roman" w:cs="Times New Roman"/>
          <w:szCs w:val="24"/>
        </w:rPr>
        <w:t>αυξήθηκαν επί ΣΥΡΙΖΑ οι μετακλητοί. Δεν ανέφεραν, όμως, ότι απλώς γίνεται με διαφάνεια η καταμέτρησή τους, ότι παλιότερα δηλαδή από τους πενήντα δύο που είχε ο Μητσοτάκης</w:t>
      </w:r>
      <w:r>
        <w:rPr>
          <w:rFonts w:eastAsia="Times New Roman" w:cs="Times New Roman"/>
          <w:szCs w:val="24"/>
        </w:rPr>
        <w:t>,</w:t>
      </w:r>
      <w:r>
        <w:rPr>
          <w:rFonts w:eastAsia="Times New Roman" w:cs="Times New Roman"/>
          <w:szCs w:val="24"/>
        </w:rPr>
        <w:t xml:space="preserve"> φαινόντουσαν μόνον οι επτά. Μειώθηκαν οι μετακλητοί, λοιπόν.</w:t>
      </w:r>
    </w:p>
    <w:p w14:paraId="488C506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Πάμε στην ιατροφαρμακευ</w:t>
      </w:r>
      <w:r>
        <w:rPr>
          <w:rFonts w:eastAsia="Times New Roman" w:cs="Times New Roman"/>
          <w:szCs w:val="24"/>
        </w:rPr>
        <w:t xml:space="preserve">τική περίθαλψη, γιατί και εκεί λεγόντουσαν </w:t>
      </w:r>
      <w:proofErr w:type="spellStart"/>
      <w:r>
        <w:rPr>
          <w:rFonts w:eastAsia="Times New Roman" w:cs="Times New Roman"/>
          <w:szCs w:val="24"/>
        </w:rPr>
        <w:t>διάφορα:</w:t>
      </w:r>
      <w:r>
        <w:rPr>
          <w:rFonts w:eastAsia="Times New Roman" w:cs="Times New Roman"/>
          <w:szCs w:val="24"/>
        </w:rPr>
        <w:t>.</w:t>
      </w:r>
      <w:r>
        <w:rPr>
          <w:rFonts w:eastAsia="Times New Roman" w:cs="Times New Roman"/>
          <w:szCs w:val="24"/>
        </w:rPr>
        <w:t>«</w:t>
      </w:r>
      <w:r>
        <w:rPr>
          <w:rFonts w:eastAsia="Times New Roman" w:cs="Times New Roman"/>
          <w:szCs w:val="24"/>
        </w:rPr>
        <w:t>Π</w:t>
      </w:r>
      <w:r>
        <w:rPr>
          <w:rFonts w:eastAsia="Times New Roman" w:cs="Times New Roman"/>
          <w:szCs w:val="24"/>
        </w:rPr>
        <w:t>ώς</w:t>
      </w:r>
      <w:proofErr w:type="spellEnd"/>
      <w:r>
        <w:rPr>
          <w:rFonts w:eastAsia="Times New Roman" w:cs="Times New Roman"/>
          <w:szCs w:val="24"/>
        </w:rPr>
        <w:t xml:space="preserve"> θα το κάνετε και εμείς το είχαμε κάνει». Θυμάμαι έναν φίλο </w:t>
      </w:r>
      <w:r>
        <w:rPr>
          <w:rFonts w:eastAsia="Times New Roman" w:cs="Times New Roman"/>
          <w:szCs w:val="24"/>
        </w:rPr>
        <w:lastRenderedPageBreak/>
        <w:t>μου ταξιτζή πολύτεκνο, που έπαθε καρδιά, στην Κοζάνη. Έκανε επέμβαση, ήταν ανασφάλιστος, γιατί χρωστούσε στον ΟΑΕΕ. Έκανε επέμβαση στο Νοσοκ</w:t>
      </w:r>
      <w:r>
        <w:rPr>
          <w:rFonts w:eastAsia="Times New Roman" w:cs="Times New Roman"/>
          <w:szCs w:val="24"/>
        </w:rPr>
        <w:t>ομείο Κοζάνης, σε μία πολύ καλή καρδιολογική κλινική, και ευγνωμονεί</w:t>
      </w:r>
      <w:r>
        <w:rPr>
          <w:rFonts w:eastAsia="Times New Roman" w:cs="Times New Roman"/>
          <w:szCs w:val="24"/>
        </w:rPr>
        <w:t>,</w:t>
      </w:r>
      <w:r>
        <w:rPr>
          <w:rFonts w:eastAsia="Times New Roman" w:cs="Times New Roman"/>
          <w:szCs w:val="24"/>
        </w:rPr>
        <w:t xml:space="preserve"> γιατί έγινε δωρεάν η επέμβαση αυτή. Παλιότερα δεν θα έκανε καν επέμβαση. Αργότερα η Νέα Δημοκρατία και το ΠΑΣΟΚ έκαναν τις επεμβάσεις, αλλά μετά πήγαινε ο λογαριασμός στην </w:t>
      </w:r>
      <w:r>
        <w:rPr>
          <w:rFonts w:eastAsia="Times New Roman" w:cs="Times New Roman"/>
          <w:szCs w:val="24"/>
        </w:rPr>
        <w:t>ε</w:t>
      </w:r>
      <w:r>
        <w:rPr>
          <w:rFonts w:eastAsia="Times New Roman" w:cs="Times New Roman"/>
          <w:szCs w:val="24"/>
        </w:rPr>
        <w:t>φορία. Βάλε υ</w:t>
      </w:r>
      <w:r>
        <w:rPr>
          <w:rFonts w:eastAsia="Times New Roman" w:cs="Times New Roman"/>
          <w:szCs w:val="24"/>
        </w:rPr>
        <w:t>λικά, βάλε εντατική, βάλε χειρουργείο, τουλάχιστον πέντε χιλιάρικα. Δεν θα μπορούσε να τα πληρώσει, τα πέντε θα γίνονταν δέκα, τα δέκα, είκοσι κ.λπ.</w:t>
      </w:r>
      <w:r>
        <w:rPr>
          <w:rFonts w:eastAsia="Times New Roman" w:cs="Times New Roman"/>
          <w:szCs w:val="24"/>
        </w:rPr>
        <w:t>.</w:t>
      </w:r>
    </w:p>
    <w:p w14:paraId="488C506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συγκεκριμένος, λοιπόν, έκανε δωρεάν εγχείρηση στην καρδιά του και σώθηκε. Έχει κάρτα ανθρωπιστικής κρίση</w:t>
      </w:r>
      <w:r>
        <w:rPr>
          <w:rFonts w:eastAsia="Times New Roman" w:cs="Times New Roman"/>
          <w:szCs w:val="24"/>
        </w:rPr>
        <w:t xml:space="preserve">ς. Προστάτευσε την πρώτη του κατοικία, γιατί μπήκε στον νόμο Κατσέλη. Χειρίστηκα εγώ προσωπικά την υπόθεσή του. Ε μην περιμένετε ότι θα στηρίξει τη Νέα Δημοκρατία ή το ΠΑΣΟΚ. </w:t>
      </w:r>
      <w:r>
        <w:rPr>
          <w:rFonts w:eastAsia="Times New Roman" w:cs="Times New Roman"/>
          <w:szCs w:val="24"/>
        </w:rPr>
        <w:t>Ε</w:t>
      </w:r>
      <w:r>
        <w:rPr>
          <w:rFonts w:eastAsia="Times New Roman" w:cs="Times New Roman"/>
          <w:szCs w:val="24"/>
        </w:rPr>
        <w:t>μείς δεν τα κάναμε για να μας στηρίξει πολιτικά αλλά τουλάχιστον δεν είναι αγνώμ</w:t>
      </w:r>
      <w:r>
        <w:rPr>
          <w:rFonts w:eastAsia="Times New Roman" w:cs="Times New Roman"/>
          <w:szCs w:val="24"/>
        </w:rPr>
        <w:t>ων.</w:t>
      </w:r>
    </w:p>
    <w:p w14:paraId="488C506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Μην ψάχνετε, όμως, να βρείτε τον συγκεκριμένο στα γκάλοπ που κάνουν οι εταιρείες σας, αυτές που είχαν βγάλει το δημοψήφισμα ντέρμπι, ενώ είχε είκοσι μονάδες διαφορά και τις εκλογές του Σεπτεμβρίου του 2015 ότι ήταν πάλι ίσα-ίσα, ενώ χάσατε με οκτώ μονά</w:t>
      </w:r>
      <w:r>
        <w:rPr>
          <w:rFonts w:eastAsia="Times New Roman" w:cs="Times New Roman"/>
          <w:szCs w:val="24"/>
        </w:rPr>
        <w:t>δες διαφορά. Τέτοιους ανθρώπους που είναι στην αφάνεια</w:t>
      </w:r>
      <w:r>
        <w:rPr>
          <w:rFonts w:eastAsia="Times New Roman" w:cs="Times New Roman"/>
          <w:szCs w:val="24"/>
        </w:rPr>
        <w:t>,</w:t>
      </w:r>
      <w:r>
        <w:rPr>
          <w:rFonts w:eastAsia="Times New Roman" w:cs="Times New Roman"/>
          <w:szCs w:val="24"/>
        </w:rPr>
        <w:t xml:space="preserve"> δεν θα τους βρουν οι εταιρείες σας, γιατί δεν έχουν σταθερό τηλέφωνο και στο κινητό να τον πάρουν οι εταιρείες σας δεν το σηκώνει, γιατί όταν βλέπει τέτοια νούμερα</w:t>
      </w:r>
      <w:r>
        <w:rPr>
          <w:rFonts w:eastAsia="Times New Roman" w:cs="Times New Roman"/>
          <w:szCs w:val="24"/>
        </w:rPr>
        <w:t>,</w:t>
      </w:r>
      <w:r>
        <w:rPr>
          <w:rFonts w:eastAsia="Times New Roman" w:cs="Times New Roman"/>
          <w:szCs w:val="24"/>
        </w:rPr>
        <w:t xml:space="preserve"> φοβάται ότι είναι εισπρακτικές εται</w:t>
      </w:r>
      <w:r>
        <w:rPr>
          <w:rFonts w:eastAsia="Times New Roman" w:cs="Times New Roman"/>
          <w:szCs w:val="24"/>
        </w:rPr>
        <w:t xml:space="preserve">ρείες που τους επιτίθενται. </w:t>
      </w:r>
    </w:p>
    <w:p w14:paraId="488C506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Πρόκειται για μία αφανή πλειοψηφία, αυτή που στήριξε τον ΣΥΡΙΖΑ και την Κυβέρνησή μας, αυτοί που έτσι τους κατάντησε η χρε</w:t>
      </w:r>
      <w:r>
        <w:rPr>
          <w:rFonts w:eastAsia="Times New Roman" w:cs="Times New Roman"/>
          <w:szCs w:val="24"/>
        </w:rPr>
        <w:t>ο</w:t>
      </w:r>
      <w:r>
        <w:rPr>
          <w:rFonts w:eastAsia="Times New Roman" w:cs="Times New Roman"/>
          <w:szCs w:val="24"/>
        </w:rPr>
        <w:t xml:space="preserve">κοπία της χώρας, </w:t>
      </w:r>
      <w:proofErr w:type="spellStart"/>
      <w:r>
        <w:rPr>
          <w:rFonts w:eastAsia="Times New Roman" w:cs="Times New Roman"/>
          <w:szCs w:val="24"/>
        </w:rPr>
        <w:t>όμως,μας</w:t>
      </w:r>
      <w:proofErr w:type="spellEnd"/>
      <w:r>
        <w:rPr>
          <w:rFonts w:eastAsia="Times New Roman" w:cs="Times New Roman"/>
          <w:szCs w:val="24"/>
        </w:rPr>
        <w:t xml:space="preserve"> στηρίζει και επιτέλους εκπροσωπείται από εμάς. Αντίθετα αυτοί που φαίνονται, ο</w:t>
      </w:r>
      <w:r>
        <w:rPr>
          <w:rFonts w:eastAsia="Times New Roman" w:cs="Times New Roman"/>
          <w:szCs w:val="24"/>
        </w:rPr>
        <w:t>ι δυνατοί, το σύστημα στηρίζει το παλιό πολιτικό σύστημα, στηρίζει τη Νέα Δημοκρατία και το ΠΑΣΟΚ.</w:t>
      </w:r>
    </w:p>
    <w:p w14:paraId="488C506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υτό το ερώτημα θα ήθελα να θέσω στον ελληνικό λαό, γιατί μας χτυπάει το σύστημα; Γιατί τα κανάλια χτυπάνε την Κυβέρνηση;</w:t>
      </w:r>
    </w:p>
    <w:p w14:paraId="488C506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Κα</w:t>
      </w:r>
      <w:r>
        <w:rPr>
          <w:rFonts w:eastAsia="Times New Roman" w:cs="Times New Roman"/>
          <w:szCs w:val="24"/>
        </w:rPr>
        <w:t>ι με αυτό το ερώτημα κλείνετε κιόλας.</w:t>
      </w:r>
    </w:p>
    <w:p w14:paraId="488C506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Γιατί οι ισχυροί είναι απέναντι στην Κυβέρνηση και όχι με εμάς; Δεν τους κάνουμε τα χατίρια, γι’ αυτό. Αντίθετα και ο προϋπολογισμός αυτή τη χροιά έχει, να εκπροσωπήσει αυτούς τους αφανείς ήρωες, γ</w:t>
      </w:r>
      <w:r>
        <w:rPr>
          <w:rFonts w:eastAsia="Times New Roman" w:cs="Times New Roman"/>
          <w:szCs w:val="24"/>
        </w:rPr>
        <w:t>ιατί αυτοί κράτησαν τη χώρα στα δύσκολα χρόνια της κρίσης και δικαιούνται επιτέλους εκπροσώπηση και την έχουν από εμάς και αυτούς αφορά.</w:t>
      </w:r>
    </w:p>
    <w:p w14:paraId="488C506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λείνω με αυτό, κύριε Πρόεδρε, αν και είχα πολλά ακόμα να πω. Αυτούς αφορά η σταθερότητα που ευαγγελιζόμαστε εμείς και </w:t>
      </w:r>
      <w:r>
        <w:rPr>
          <w:rFonts w:eastAsia="Times New Roman" w:cs="Times New Roman"/>
          <w:szCs w:val="24"/>
        </w:rPr>
        <w:t>που φέρνουν οι προϋπολογισμοί μας, γιατί κα</w:t>
      </w:r>
      <w:r>
        <w:rPr>
          <w:rFonts w:eastAsia="Times New Roman" w:cs="Times New Roman"/>
          <w:szCs w:val="24"/>
        </w:rPr>
        <w:t>μ</w:t>
      </w:r>
      <w:r>
        <w:rPr>
          <w:rFonts w:eastAsia="Times New Roman" w:cs="Times New Roman"/>
          <w:szCs w:val="24"/>
        </w:rPr>
        <w:t xml:space="preserve">μιά φορά μας λένε κάποιοι φίλοι: «τα ίδια λέτε, τα ίδια έλεγε και ο Σαμαράς, σταθερότητα, σταθερότητα, </w:t>
      </w:r>
      <w:r>
        <w:rPr>
          <w:rFonts w:eastAsia="Times New Roman" w:cs="Times New Roman"/>
          <w:szCs w:val="24"/>
        </w:rPr>
        <w:lastRenderedPageBreak/>
        <w:t xml:space="preserve">σταθερότητα, τώρα κι εσείς λέτε για σταθερότητα». Ναι αλλά ποιους αφορά; Η δική τους σταθερότητα αφορούσε το </w:t>
      </w:r>
      <w:r>
        <w:rPr>
          <w:rFonts w:eastAsia="Times New Roman" w:cs="Times New Roman"/>
          <w:szCs w:val="24"/>
        </w:rPr>
        <w:t xml:space="preserve">μεγάλο κεφάλαιο, τις μεγάλες επιχειρήσεις, τους τραπεζίτες.  </w:t>
      </w:r>
    </w:p>
    <w:p w14:paraId="488C506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δική μας σταθερότητα αφορά τους αφανείς ήρωες, τους δανειολήπτες, τον απλό λαό. Όλα αυτά έχουν περάσει στον προϋπολογισμό, γι’ αυτό και σας καλώ να τον ψηφίσουμε. </w:t>
      </w:r>
    </w:p>
    <w:p w14:paraId="488C506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88C506D"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506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όπως έχω προαναγγείλει, η Αναπληρώτρια Υπουργός Εργασίας κ. Θεανώ Φωτίου. </w:t>
      </w:r>
    </w:p>
    <w:p w14:paraId="488C506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Πρόεδρε, είπατε μετά θα μιλήσω εγώ. </w:t>
      </w:r>
    </w:p>
    <w:p w14:paraId="488C507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μάνης):</w:t>
      </w:r>
      <w:r>
        <w:rPr>
          <w:rFonts w:eastAsia="Times New Roman" w:cs="Times New Roman"/>
          <w:szCs w:val="24"/>
        </w:rPr>
        <w:t xml:space="preserve"> Όχι, ζήτησε τον λόγο η κ. Φωτίου. Καθίστε. Αμέσως μετά την κ. Φωτίου θα μιλήσετε, κυρία </w:t>
      </w:r>
      <w:proofErr w:type="spellStart"/>
      <w:r>
        <w:rPr>
          <w:rFonts w:eastAsia="Times New Roman" w:cs="Times New Roman"/>
          <w:szCs w:val="24"/>
        </w:rPr>
        <w:t>Τζάκρη</w:t>
      </w:r>
      <w:proofErr w:type="spellEnd"/>
      <w:r>
        <w:rPr>
          <w:rFonts w:eastAsia="Times New Roman" w:cs="Times New Roman"/>
          <w:szCs w:val="24"/>
        </w:rPr>
        <w:t xml:space="preserve">. </w:t>
      </w:r>
    </w:p>
    <w:p w14:paraId="488C507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Δεν έχω πρόβλημα εγώ. </w:t>
      </w:r>
    </w:p>
    <w:p w14:paraId="488C507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Η κ. Φωτίου δεν </w:t>
      </w:r>
      <w:r>
        <w:rPr>
          <w:rFonts w:eastAsia="Times New Roman" w:cs="Times New Roman"/>
          <w:szCs w:val="24"/>
        </w:rPr>
        <w:t xml:space="preserve">έχει πρόβλημα. </w:t>
      </w:r>
    </w:p>
    <w:p w14:paraId="488C507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Τώρα μπορεί η κ. Φωτίου να μην έχει πρόβλημα, αλλά εγώ έχω πρόβλημα</w:t>
      </w:r>
      <w:r>
        <w:rPr>
          <w:rFonts w:eastAsia="Times New Roman" w:cs="Times New Roman"/>
          <w:szCs w:val="24"/>
        </w:rPr>
        <w:t>,</w:t>
      </w:r>
      <w:r>
        <w:rPr>
          <w:rFonts w:eastAsia="Times New Roman" w:cs="Times New Roman"/>
          <w:szCs w:val="24"/>
        </w:rPr>
        <w:t xml:space="preserve"> γιατί πρέπει να εξαντληθεί ο κατάλογος των Υπουργών σήμερα</w:t>
      </w:r>
      <w:r>
        <w:rPr>
          <w:rFonts w:eastAsia="Times New Roman" w:cs="Times New Roman"/>
          <w:szCs w:val="24"/>
        </w:rPr>
        <w:t>,</w:t>
      </w:r>
      <w:r>
        <w:rPr>
          <w:rFonts w:eastAsia="Times New Roman" w:cs="Times New Roman"/>
          <w:szCs w:val="24"/>
        </w:rPr>
        <w:t xml:space="preserve"> για να μην τους έχουμε όλους αύριο. Οχτώ λεπτά έχει η κ. Φωτίου. Άντε με την α</w:t>
      </w:r>
      <w:r>
        <w:rPr>
          <w:rFonts w:eastAsia="Times New Roman" w:cs="Times New Roman"/>
          <w:szCs w:val="24"/>
        </w:rPr>
        <w:t xml:space="preserve">νοχή μου να μιλήσει δέκα λεπτά. Σε δέκα λεπτά, αγαπητή μου συνάδελφε, θα έχετε τον λόγο. </w:t>
      </w:r>
    </w:p>
    <w:p w14:paraId="488C507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μέχρι τι ώρα θα πάμε σήμερα; </w:t>
      </w:r>
    </w:p>
    <w:p w14:paraId="488C507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Είπαμε πριν τις </w:t>
      </w:r>
      <w:r>
        <w:rPr>
          <w:rFonts w:eastAsia="Times New Roman" w:cs="Times New Roman"/>
          <w:szCs w:val="24"/>
        </w:rPr>
        <w:t xml:space="preserve">δώδεκα το βράδυ, </w:t>
      </w:r>
      <w:r>
        <w:rPr>
          <w:rFonts w:eastAsia="Times New Roman" w:cs="Times New Roman"/>
          <w:szCs w:val="24"/>
        </w:rPr>
        <w:t>διότι οι συνάδελφοι Βουλευτές θα έχο</w:t>
      </w:r>
      <w:r>
        <w:rPr>
          <w:rFonts w:eastAsia="Times New Roman" w:cs="Times New Roman"/>
          <w:szCs w:val="24"/>
        </w:rPr>
        <w:t xml:space="preserve">υν τελειώσει. Οι Υπουργοί </w:t>
      </w:r>
      <w:r>
        <w:rPr>
          <w:rFonts w:eastAsia="Times New Roman" w:cs="Times New Roman"/>
          <w:szCs w:val="24"/>
        </w:rPr>
        <w:lastRenderedPageBreak/>
        <w:t xml:space="preserve">θα έχουν τελειώσει. Εάν δεν θέλει κάποιος άλλος κοινοβουλευτικός να μιλήσει, γιατί ένας τουλάχιστον θέλει, ο κ. </w:t>
      </w:r>
      <w:proofErr w:type="spellStart"/>
      <w:r>
        <w:rPr>
          <w:rFonts w:eastAsia="Times New Roman" w:cs="Times New Roman"/>
          <w:szCs w:val="24"/>
        </w:rPr>
        <w:t>Παφίλης</w:t>
      </w:r>
      <w:proofErr w:type="spellEnd"/>
      <w:r>
        <w:rPr>
          <w:rFonts w:eastAsia="Times New Roman" w:cs="Times New Roman"/>
          <w:szCs w:val="24"/>
        </w:rPr>
        <w:t xml:space="preserve">, μπορεί να τελειώσουμε και νωρίτερα. </w:t>
      </w:r>
    </w:p>
    <w:p w14:paraId="488C507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Κυρία Φωτίου, έχετε τον λόγο. </w:t>
      </w:r>
    </w:p>
    <w:p w14:paraId="488C5077" w14:textId="77777777" w:rsidR="00FF101B" w:rsidRDefault="00202D30">
      <w:pPr>
        <w:spacing w:line="600" w:lineRule="auto"/>
        <w:ind w:firstLine="720"/>
        <w:contextualSpacing/>
        <w:jc w:val="both"/>
        <w:rPr>
          <w:rFonts w:eastAsia="Times New Roman" w:cs="Times New Roman"/>
          <w:b/>
          <w:szCs w:val="24"/>
        </w:rPr>
      </w:pPr>
      <w:r>
        <w:rPr>
          <w:rFonts w:eastAsia="Times New Roman" w:cs="Times New Roman"/>
          <w:b/>
          <w:szCs w:val="24"/>
        </w:rPr>
        <w:t>ΘΕΑΝΩ ΦΩΤΙΟΥ (Αναπληρώτρια Υπουργός Εργασ</w:t>
      </w:r>
      <w:r>
        <w:rPr>
          <w:rFonts w:eastAsia="Times New Roman" w:cs="Times New Roman"/>
          <w:b/>
          <w:szCs w:val="24"/>
        </w:rPr>
        <w:t xml:space="preserve">ίας, Κοινωνικής Ασφάλισης και Κοινωνικής Αλληλεγγύης): </w:t>
      </w:r>
      <w:r>
        <w:rPr>
          <w:rFonts w:eastAsia="Times New Roman" w:cs="Times New Roman"/>
          <w:szCs w:val="24"/>
        </w:rPr>
        <w:t>Ευχαριστώ, κύριε Πρόεδρε.</w:t>
      </w:r>
      <w:r>
        <w:rPr>
          <w:rFonts w:eastAsia="Times New Roman" w:cs="Times New Roman"/>
          <w:b/>
          <w:szCs w:val="24"/>
        </w:rPr>
        <w:t xml:space="preserve"> </w:t>
      </w:r>
    </w:p>
    <w:p w14:paraId="488C507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συζήτηση για τον προϋπολογισμό πάντα αποκαλύπτει τους πολιτικούς στόχους των κομμάτων. Για τη Νέα Δημοκρατία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ο στόχος είναι διαφανής,</w:t>
      </w:r>
      <w:r>
        <w:rPr>
          <w:rFonts w:eastAsia="Times New Roman" w:cs="Times New Roman"/>
          <w:szCs w:val="24"/>
        </w:rPr>
        <w:t xml:space="preserve"> πολυπόθητος και ξεκάθαρος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πάνοδος στην εξουσία. </w:t>
      </w:r>
    </w:p>
    <w:p w14:paraId="488C507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Χωρίς την εξουσία η Νέα Δημοκρατία δεν μπορεί να συγκρατήσει το τεράστιο πελατειακό σύστημα που έχει στήσει τόσα χρόνια και από το οποίο τροφοδοτείται. Χωρίς την εξουσία καταρρέει η πρόσκαιρη ανακωχή </w:t>
      </w:r>
      <w:r>
        <w:rPr>
          <w:rFonts w:eastAsia="Times New Roman" w:cs="Times New Roman"/>
          <w:szCs w:val="24"/>
        </w:rPr>
        <w:lastRenderedPageBreak/>
        <w:t xml:space="preserve">των </w:t>
      </w:r>
      <w:r>
        <w:rPr>
          <w:rFonts w:eastAsia="Times New Roman" w:cs="Times New Roman"/>
          <w:szCs w:val="24"/>
        </w:rPr>
        <w:t xml:space="preserve">αντίπαλων τάσεων υπό την ηγεμονία του Μητσοτάκη. Γι’ αυτό και δίνει τον υπέρτατο αγώνα τώρα, την υπέρτατη μάχη. Εξουσία εδώ και τώρα ή αλλιώς εκλογές εδώ και τώρα. </w:t>
      </w:r>
    </w:p>
    <w:p w14:paraId="488C507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Στη συζήτηση όμως για τον προϋπολογισμό του 2017 αυτή η τακτική έχει ένα ενδιαφέρον το πώς </w:t>
      </w:r>
      <w:r>
        <w:rPr>
          <w:rFonts w:eastAsia="Times New Roman" w:cs="Times New Roman"/>
          <w:szCs w:val="24"/>
        </w:rPr>
        <w:t>εκφράστηκε. Πιστεύω ότι εκφράστηκε σχεδόν από το σύνολο των ομιλητών της Νέας Δημοκρατίας κι έχει το εξής τρίπτυχο</w:t>
      </w:r>
      <w:r>
        <w:rPr>
          <w:rFonts w:eastAsia="Times New Roman" w:cs="Times New Roman"/>
          <w:szCs w:val="24"/>
        </w:rPr>
        <w:t>.</w:t>
      </w:r>
      <w:r>
        <w:rPr>
          <w:rFonts w:eastAsia="Times New Roman" w:cs="Times New Roman"/>
          <w:szCs w:val="24"/>
        </w:rPr>
        <w:t xml:space="preserve"> Πρώτον, αποδόμηση της Κυβέρνησης με τα γνωστά επιχειρήματα «ψεύτες, ανίκανοι, εξουσιομανείς». </w:t>
      </w:r>
    </w:p>
    <w:p w14:paraId="488C507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κ. Χατζηδάκης, Υπουργός της </w:t>
      </w:r>
      <w:r>
        <w:rPr>
          <w:rFonts w:eastAsia="Times New Roman" w:cs="Times New Roman"/>
          <w:szCs w:val="24"/>
        </w:rPr>
        <w:t>κ</w:t>
      </w:r>
      <w:r>
        <w:rPr>
          <w:rFonts w:eastAsia="Times New Roman" w:cs="Times New Roman"/>
          <w:szCs w:val="24"/>
        </w:rPr>
        <w:t>υβέρνησης Σαμα</w:t>
      </w:r>
      <w:r>
        <w:rPr>
          <w:rFonts w:eastAsia="Times New Roman" w:cs="Times New Roman"/>
          <w:szCs w:val="24"/>
        </w:rPr>
        <w:t xml:space="preserve">ρά-Βενιζέλου, υπηρέτησε τη γραμμή αυτή με μια ομιλία ανάλαφρη, ειρωνική, γεμάτη αστεϊσμούς. Φαίνεται πως αυτή είναι η πιο εύπεπτη γραμμή της Νέας Δημοκρατίας για να γελοιοποιήσει την Κυβέρνηση, όπως τη συμβουλεύουν οι επικοινωνιολόγοι της. </w:t>
      </w:r>
    </w:p>
    <w:p w14:paraId="488C507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Δεύτερον, ακραί</w:t>
      </w:r>
      <w:r>
        <w:rPr>
          <w:rFonts w:eastAsia="Times New Roman" w:cs="Times New Roman"/>
          <w:szCs w:val="24"/>
        </w:rPr>
        <w:t xml:space="preserve">ος </w:t>
      </w:r>
      <w:proofErr w:type="spellStart"/>
      <w:r>
        <w:rPr>
          <w:rFonts w:eastAsia="Times New Roman" w:cs="Times New Roman"/>
          <w:szCs w:val="24"/>
        </w:rPr>
        <w:t>αντιμνημονιακός</w:t>
      </w:r>
      <w:proofErr w:type="spellEnd"/>
      <w:r>
        <w:rPr>
          <w:rFonts w:eastAsia="Times New Roman" w:cs="Times New Roman"/>
          <w:szCs w:val="24"/>
        </w:rPr>
        <w:t xml:space="preserve"> λόγος. Πιο </w:t>
      </w:r>
      <w:proofErr w:type="spellStart"/>
      <w:r>
        <w:rPr>
          <w:rFonts w:eastAsia="Times New Roman" w:cs="Times New Roman"/>
          <w:szCs w:val="24"/>
        </w:rPr>
        <w:t>αντιμνημονιακοί</w:t>
      </w:r>
      <w:proofErr w:type="spellEnd"/>
      <w:r>
        <w:rPr>
          <w:rFonts w:eastAsia="Times New Roman" w:cs="Times New Roman"/>
          <w:szCs w:val="24"/>
        </w:rPr>
        <w:t xml:space="preserve"> δεν γίνεται. Η νέα κολυμβήθρα του Σιλωάμ, για να ξεχαστεί το </w:t>
      </w:r>
      <w:proofErr w:type="spellStart"/>
      <w:r>
        <w:rPr>
          <w:rFonts w:eastAsia="Times New Roman" w:cs="Times New Roman"/>
          <w:szCs w:val="24"/>
        </w:rPr>
        <w:t>μνημονιακό</w:t>
      </w:r>
      <w:proofErr w:type="spellEnd"/>
      <w:r>
        <w:rPr>
          <w:rFonts w:eastAsia="Times New Roman" w:cs="Times New Roman"/>
          <w:szCs w:val="24"/>
        </w:rPr>
        <w:t xml:space="preserve"> </w:t>
      </w:r>
      <w:r>
        <w:rPr>
          <w:rFonts w:eastAsia="Times New Roman" w:cs="Times New Roman"/>
          <w:szCs w:val="24"/>
        </w:rPr>
        <w:lastRenderedPageBreak/>
        <w:t>παρελθόν, η άγρια λιτότητα, οι απολύσεις, η απώλεια του 25% του ΑΕΠ, το ενάμισι εκατομμύριο άνεργοι, η μείωση έντεκα φορές των συντάξεων κ</w:t>
      </w:r>
      <w:r>
        <w:rPr>
          <w:rFonts w:eastAsia="Times New Roman" w:cs="Times New Roman"/>
          <w:szCs w:val="24"/>
        </w:rPr>
        <w:t xml:space="preserve">αι πάει λέγοντας. </w:t>
      </w:r>
    </w:p>
    <w:p w14:paraId="488C507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Τρίτον, σιωπή και απουσία οποιασδήποτε δέσμευσης. Δηλαδή πολύ απλά, συνάδελφοι της Νέας Δημοκρατίας, εάν η Νέα Δημοκρατία ερχόταν αύριο στην εξουσία, όπως ευελπιστείτε, τι θα άλλαζε σε αυτόν τον προϋπολογισμό; Από πού θα έπαιρνε τα χρήμα</w:t>
      </w:r>
      <w:r>
        <w:rPr>
          <w:rFonts w:eastAsia="Times New Roman" w:cs="Times New Roman"/>
          <w:szCs w:val="24"/>
        </w:rPr>
        <w:t xml:space="preserve">τα για να τα δώσει πού; Αντί αυτού ο κ. Χατζηδάκης διαχειρίστηκε ίσως στο πλαίσιο της συμφωνίας αλήθειας πολύ περίεργα τους αριθμούς. Είπε: «Το 2015 η Κυβέρνηση έδωσε 105 εκατομμύρια για την ανθρωπιστική κρίση, ενώ η </w:t>
      </w:r>
      <w:r>
        <w:rPr>
          <w:rFonts w:eastAsia="Times New Roman" w:cs="Times New Roman"/>
          <w:szCs w:val="24"/>
        </w:rPr>
        <w:t>κ</w:t>
      </w:r>
      <w:r>
        <w:rPr>
          <w:rFonts w:eastAsia="Times New Roman" w:cs="Times New Roman"/>
          <w:szCs w:val="24"/>
        </w:rPr>
        <w:t>υβέρνηση Σαμαρά-Βενιζέλου είχε δώσει τ</w:t>
      </w:r>
      <w:r>
        <w:rPr>
          <w:rFonts w:eastAsia="Times New Roman" w:cs="Times New Roman"/>
          <w:szCs w:val="24"/>
        </w:rPr>
        <w:t xml:space="preserve">ο τετραπλάσιο». Μάλιστα. </w:t>
      </w:r>
    </w:p>
    <w:p w14:paraId="488C507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Ακούστε τώρα τους αριθμούς</w:t>
      </w:r>
      <w:r>
        <w:rPr>
          <w:rFonts w:eastAsia="Times New Roman" w:cs="Times New Roman"/>
          <w:szCs w:val="24"/>
        </w:rPr>
        <w:t>.</w:t>
      </w:r>
      <w:r>
        <w:rPr>
          <w:rFonts w:eastAsia="Times New Roman" w:cs="Times New Roman"/>
          <w:szCs w:val="24"/>
        </w:rPr>
        <w:t xml:space="preserve"> Την περίοδο 2012-2014</w:t>
      </w:r>
      <w:r>
        <w:rPr>
          <w:rFonts w:eastAsia="Times New Roman" w:cs="Times New Roman"/>
          <w:szCs w:val="24"/>
        </w:rPr>
        <w:t>,</w:t>
      </w:r>
      <w:r>
        <w:rPr>
          <w:rFonts w:eastAsia="Times New Roman" w:cs="Times New Roman"/>
          <w:szCs w:val="24"/>
        </w:rPr>
        <w:t xml:space="preserve"> το παλιό καθεστώς έδωσε 450 εκατομμύρια από το πρωτογενές πλεόνασμα άπαξ διά παντός και με διαδικασίες μη διαφανείς. Ακόμη δεν ξέρουμε ποιοι τα πήραν. </w:t>
      </w:r>
    </w:p>
    <w:p w14:paraId="488C507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η δική μας Κυβέρν</w:t>
      </w:r>
      <w:r>
        <w:rPr>
          <w:rFonts w:eastAsia="Times New Roman" w:cs="Times New Roman"/>
          <w:szCs w:val="24"/>
        </w:rPr>
        <w:t>ηση, για την περίοδο 2015-2017 διαθέτει 105 εκατομμύρια από τον προϋπολογισμό του 2015, 250 εκατομμύρια από τον προϋπολογισμό του 2016, 760 εκατομμύρια από τον προϋπολογισμό του 2017 και τώρα 630 εκατομμύρια από το πρωτογενές πλεόνασμα. Σύνολο 1.745.000.00</w:t>
      </w:r>
      <w:r>
        <w:rPr>
          <w:rFonts w:eastAsia="Times New Roman" w:cs="Times New Roman"/>
          <w:szCs w:val="24"/>
        </w:rPr>
        <w:t xml:space="preserve">0 ευρώ. Αυτό σημαίνει τετραπλάσιο ποσό από τα δικά σας 450 εκατομμύρια για ανάλογο χρονικό διάστημα. Πράγματι, κύριε Χατζηδάκη, τα νούμερα είναι ξεροκέφαλα, όπως είπε ο </w:t>
      </w:r>
      <w:proofErr w:type="spellStart"/>
      <w:r>
        <w:rPr>
          <w:rFonts w:eastAsia="Times New Roman" w:cs="Times New Roman"/>
          <w:szCs w:val="24"/>
        </w:rPr>
        <w:t>Μιτεράν</w:t>
      </w:r>
      <w:proofErr w:type="spellEnd"/>
      <w:r>
        <w:rPr>
          <w:rFonts w:eastAsia="Times New Roman" w:cs="Times New Roman"/>
          <w:szCs w:val="24"/>
        </w:rPr>
        <w:t xml:space="preserve"> που εσείς επικαλεστήκατε. </w:t>
      </w:r>
    </w:p>
    <w:p w14:paraId="488C5080"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Με τον κ. Χατζηδάκη, βέβαια, συνέπλευσε και ο εισηγη</w:t>
      </w:r>
      <w:r>
        <w:rPr>
          <w:rFonts w:eastAsia="Times New Roman"/>
          <w:szCs w:val="24"/>
        </w:rPr>
        <w:t xml:space="preserve">τής της Δημοκρατικής Συμπαράταξης, για να υποβαθμίσει τα πρώτα μέτρα για την ελάφρυνση του χρέους που αποφασίστηκαν στο </w:t>
      </w:r>
      <w:proofErr w:type="spellStart"/>
      <w:r>
        <w:rPr>
          <w:rFonts w:eastAsia="Times New Roman"/>
          <w:szCs w:val="24"/>
          <w:lang w:val="en-US"/>
        </w:rPr>
        <w:t>Eurogroup</w:t>
      </w:r>
      <w:proofErr w:type="spellEnd"/>
      <w:r>
        <w:rPr>
          <w:rFonts w:eastAsia="Times New Roman"/>
          <w:szCs w:val="24"/>
        </w:rPr>
        <w:t xml:space="preserve">, συγκρίνοντάς τα με το αλήστου μνήμης </w:t>
      </w:r>
      <w:r>
        <w:rPr>
          <w:rFonts w:eastAsia="Times New Roman"/>
          <w:szCs w:val="24"/>
          <w:lang w:val="en-US"/>
        </w:rPr>
        <w:t>PSI</w:t>
      </w:r>
      <w:r>
        <w:rPr>
          <w:rFonts w:eastAsia="Times New Roman"/>
          <w:szCs w:val="24"/>
        </w:rPr>
        <w:t xml:space="preserve"> που διέγραψε 120 δισεκατομμύρια και στην πραγματικότητα μας κατέστρεψε. Είχε την ευκαιρία πάλι ο εμπνευστής κ. Βενιζέλος να μας τα ξαναθυμίσει. </w:t>
      </w:r>
    </w:p>
    <w:p w14:paraId="488C5081"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Διότι τότε διασώθηκαν για δεύτερη φορά οι ευρωπαϊκές τράπεζες. Η πρώτη φορά</w:t>
      </w:r>
      <w:r>
        <w:rPr>
          <w:rFonts w:eastAsia="Times New Roman"/>
          <w:szCs w:val="24"/>
        </w:rPr>
        <w:t>.</w:t>
      </w:r>
      <w:r>
        <w:rPr>
          <w:rFonts w:eastAsia="Times New Roman"/>
          <w:szCs w:val="24"/>
        </w:rPr>
        <w:t xml:space="preserve"> ήταν με την προσφυγή της </w:t>
      </w:r>
      <w:r>
        <w:rPr>
          <w:rFonts w:eastAsia="Times New Roman"/>
          <w:szCs w:val="24"/>
        </w:rPr>
        <w:t>κ</w:t>
      </w:r>
      <w:r>
        <w:rPr>
          <w:rFonts w:eastAsia="Times New Roman"/>
          <w:szCs w:val="24"/>
        </w:rPr>
        <w:t>υβέρνησ</w:t>
      </w:r>
      <w:r>
        <w:rPr>
          <w:rFonts w:eastAsia="Times New Roman"/>
          <w:szCs w:val="24"/>
        </w:rPr>
        <w:t xml:space="preserve">ης του ΠΑΣΟΚ στο ΔΝΤ. </w:t>
      </w:r>
      <w:r>
        <w:rPr>
          <w:rFonts w:eastAsia="Times New Roman"/>
          <w:szCs w:val="24"/>
        </w:rPr>
        <w:t>Έ</w:t>
      </w:r>
      <w:r>
        <w:rPr>
          <w:rFonts w:eastAsia="Times New Roman"/>
          <w:szCs w:val="24"/>
        </w:rPr>
        <w:t>τσι το ελληνικό χρέος από ιδιωτικό έγινε δημόσιο, ώστε η Ελλάδα αντί να χρωστάει σε ιδιώτες</w:t>
      </w:r>
      <w:r>
        <w:rPr>
          <w:rFonts w:eastAsia="Times New Roman"/>
          <w:szCs w:val="24"/>
        </w:rPr>
        <w:t>,</w:t>
      </w:r>
      <w:r>
        <w:rPr>
          <w:rFonts w:eastAsia="Times New Roman"/>
          <w:szCs w:val="24"/>
        </w:rPr>
        <w:t xml:space="preserve"> να χρωστάει στα κράτη μέλη και να έχει απέναντί της τώρα τα κοινοβούλια των χωρών της Ευρωζώνης και τις κυβερνήσεις τους, τον κ. Σόιμπλε και</w:t>
      </w:r>
      <w:r>
        <w:rPr>
          <w:rFonts w:eastAsia="Times New Roman"/>
          <w:szCs w:val="24"/>
        </w:rPr>
        <w:t xml:space="preserve"> πάει λέγοντας. Παράλληλα καταστράφηκαν οι </w:t>
      </w:r>
      <w:proofErr w:type="spellStart"/>
      <w:r>
        <w:rPr>
          <w:rFonts w:eastAsia="Times New Roman"/>
          <w:szCs w:val="24"/>
        </w:rPr>
        <w:t>μικροομολογιούχοι</w:t>
      </w:r>
      <w:proofErr w:type="spellEnd"/>
      <w:r>
        <w:rPr>
          <w:rFonts w:eastAsia="Times New Roman"/>
          <w:szCs w:val="24"/>
        </w:rPr>
        <w:t xml:space="preserve">, τα ασφαλιστικά ταμεία, τα νοσοκομεία, τα πανεπιστήμια. Γι’ αυτά επαίρεστε, αντί να ντρέπεστε, αντί να απολογείστε. Αυτά σε απάντηση στους υπαινιγμούς περί απατεώνων του κ. Κουτσούκου. </w:t>
      </w:r>
    </w:p>
    <w:p w14:paraId="488C5082"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Η ομοφωνί</w:t>
      </w:r>
      <w:r>
        <w:rPr>
          <w:rFonts w:eastAsia="Times New Roman"/>
          <w:szCs w:val="24"/>
        </w:rPr>
        <w:t>α, όμως, Νέας Δημοκρατίας και Δημοκρατικής Συμπαράταξης δεν με εκπλήσσει. Είναι κοινός ο στόχος ανάκτησης της εξουσίας και συγκυβέρνησης. Το πιο επικίνδυνο, όμως, σε αυτή την εξέλιξη είναι η πρωτοφανής στην ιστορία του ελληνικού κράτους υπονόμευση της διαπ</w:t>
      </w:r>
      <w:r>
        <w:rPr>
          <w:rFonts w:eastAsia="Times New Roman"/>
          <w:szCs w:val="24"/>
        </w:rPr>
        <w:t xml:space="preserve">ραγματευτικής θέσης της χώρας από την </w:t>
      </w:r>
      <w:r>
        <w:rPr>
          <w:rFonts w:eastAsia="Times New Roman"/>
          <w:szCs w:val="24"/>
        </w:rPr>
        <w:t>Α</w:t>
      </w:r>
      <w:r>
        <w:rPr>
          <w:rFonts w:eastAsia="Times New Roman"/>
          <w:szCs w:val="24"/>
        </w:rPr>
        <w:t xml:space="preserve">ντιπολίτευση. Το έκαναν το </w:t>
      </w:r>
      <w:r>
        <w:rPr>
          <w:rFonts w:eastAsia="Times New Roman"/>
          <w:szCs w:val="24"/>
        </w:rPr>
        <w:lastRenderedPageBreak/>
        <w:t>2015 παρακαλώντας, εκλιπαρώντας τους δανειστές να είναι ανυποχώρητοι και καλώντας τους Έλληνες αποταμιευτές</w:t>
      </w:r>
      <w:r>
        <w:rPr>
          <w:rFonts w:eastAsia="Times New Roman"/>
          <w:szCs w:val="24"/>
        </w:rPr>
        <w:t>,</w:t>
      </w:r>
      <w:r>
        <w:rPr>
          <w:rFonts w:eastAsia="Times New Roman"/>
          <w:szCs w:val="24"/>
        </w:rPr>
        <w:t xml:space="preserve"> να πάρουν τις καταθέσεις τους από τις τράπεζες. Το κάνει ο κ. Μητσοτάκης τώρα. Στ</w:t>
      </w:r>
      <w:r>
        <w:rPr>
          <w:rFonts w:eastAsia="Times New Roman"/>
          <w:szCs w:val="24"/>
        </w:rPr>
        <w:t>α ταξίδια του στης Ηνωμένες Πολιτείες της Αμερικής λέει στους επενδυτές</w:t>
      </w:r>
      <w:r>
        <w:rPr>
          <w:rFonts w:eastAsia="Times New Roman"/>
          <w:szCs w:val="24"/>
        </w:rPr>
        <w:t>,</w:t>
      </w:r>
      <w:r>
        <w:rPr>
          <w:rFonts w:eastAsia="Times New Roman"/>
          <w:szCs w:val="24"/>
        </w:rPr>
        <w:t xml:space="preserve"> ότι αν δεν πέσει η Κυβέρνηση, επενδύσεις δεν γίνονται. </w:t>
      </w:r>
    </w:p>
    <w:p w14:paraId="488C5083"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Όμως η υπονόμευση της διεθνούς θέσης της χώρας δυστυχώς, κύριοι της Αξιωματικής Αντιπολίτευσης, είναι υπονόμευση της δημοκρατία</w:t>
      </w:r>
      <w:r>
        <w:rPr>
          <w:rFonts w:eastAsia="Times New Roman"/>
          <w:szCs w:val="24"/>
        </w:rPr>
        <w:t xml:space="preserve">ς. Η Αντιπολίτευση λοιδορεί συχνά τον τρόπο με τον οποίο διαπραγματευόμαστε. </w:t>
      </w:r>
    </w:p>
    <w:p w14:paraId="488C5084"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Εμείς, όμως, καταφέραμε να χρηματοδοτηθεί το ΚΕΑ, 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 xml:space="preserve">λληλεγγύης, με 760 εκατομμύρια από τον </w:t>
      </w:r>
      <w:r>
        <w:rPr>
          <w:rFonts w:eastAsia="Times New Roman"/>
          <w:szCs w:val="24"/>
        </w:rPr>
        <w:t>π</w:t>
      </w:r>
      <w:r>
        <w:rPr>
          <w:rFonts w:eastAsia="Times New Roman"/>
          <w:szCs w:val="24"/>
        </w:rPr>
        <w:t xml:space="preserve">ροϋπολογισμό που ψηφίζουμε αύριο, χωρίς να θιγούν τα βασικά </w:t>
      </w:r>
      <w:proofErr w:type="spellStart"/>
      <w:r>
        <w:rPr>
          <w:rFonts w:eastAsia="Times New Roman"/>
          <w:szCs w:val="24"/>
        </w:rPr>
        <w:t>προνο</w:t>
      </w:r>
      <w:r>
        <w:rPr>
          <w:rFonts w:eastAsia="Times New Roman"/>
          <w:szCs w:val="24"/>
        </w:rPr>
        <w:t>ιακά</w:t>
      </w:r>
      <w:proofErr w:type="spellEnd"/>
      <w:r>
        <w:rPr>
          <w:rFonts w:eastAsia="Times New Roman"/>
          <w:szCs w:val="24"/>
        </w:rPr>
        <w:t xml:space="preserve"> επιδόματα, παραδείγματος χάριν οικογενειακά και αναπηρικά, όπως διαδίδατε και όπως ευελπιστούσατε και ευελπιστείτε. </w:t>
      </w:r>
    </w:p>
    <w:p w14:paraId="488C5085"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Το </w:t>
      </w:r>
      <w:r>
        <w:rPr>
          <w:rFonts w:eastAsia="Times New Roman"/>
          <w:szCs w:val="24"/>
        </w:rPr>
        <w:t>κ</w:t>
      </w:r>
      <w:r>
        <w:rPr>
          <w:rFonts w:eastAsia="Times New Roman"/>
          <w:szCs w:val="24"/>
        </w:rPr>
        <w:t xml:space="preserve">οινωνικό </w:t>
      </w:r>
      <w:r>
        <w:rPr>
          <w:rFonts w:eastAsia="Times New Roman"/>
          <w:szCs w:val="24"/>
        </w:rPr>
        <w:t>ε</w:t>
      </w:r>
      <w:r>
        <w:rPr>
          <w:rFonts w:eastAsia="Times New Roman"/>
          <w:szCs w:val="24"/>
        </w:rPr>
        <w:t xml:space="preserve">ισόδημα </w:t>
      </w:r>
      <w:r>
        <w:rPr>
          <w:rFonts w:eastAsia="Times New Roman"/>
          <w:szCs w:val="24"/>
        </w:rPr>
        <w:t>α</w:t>
      </w:r>
      <w:r>
        <w:rPr>
          <w:rFonts w:eastAsia="Times New Roman"/>
          <w:szCs w:val="24"/>
        </w:rPr>
        <w:t xml:space="preserve">λληλεγγύης αφορά εφτακόσιες χιλιάδες συμπολίτες μας. Ενσωματώνει την εμπειρία που αποκτήσαμε από το πρόγραμμα </w:t>
      </w:r>
      <w:r>
        <w:rPr>
          <w:rFonts w:eastAsia="Times New Roman"/>
          <w:szCs w:val="24"/>
        </w:rPr>
        <w:t>για την αντιμετώπιση της ανθρωπιστικής κρίσης σε τρεις άξονες ενίσχυσης</w:t>
      </w:r>
      <w:r>
        <w:rPr>
          <w:rFonts w:eastAsia="Times New Roman"/>
          <w:szCs w:val="24"/>
        </w:rPr>
        <w:t>.</w:t>
      </w:r>
      <w:r>
        <w:rPr>
          <w:rFonts w:eastAsia="Times New Roman"/>
          <w:szCs w:val="24"/>
        </w:rPr>
        <w:t xml:space="preserve"> </w:t>
      </w:r>
    </w:p>
    <w:p w14:paraId="488C5086"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Πρώτον, εισοδηματική ενίσχυση. </w:t>
      </w:r>
    </w:p>
    <w:p w14:paraId="488C5087"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Δεύτερον, διασύνδεση των οφειλόμενων με τις υπηρεσίες, όπως δωρεάν φάρμακα και ιατρική περίθαλψη, συμμετοχή στις κοινωνικές δομές φτώχειας, συμμετοχή </w:t>
      </w:r>
      <w:r>
        <w:rPr>
          <w:rFonts w:eastAsia="Times New Roman"/>
          <w:szCs w:val="24"/>
        </w:rPr>
        <w:t xml:space="preserve">στο πρόγραμμα του ΤΕΒΑ, δωρεάν διανομή φρούτων, τροφίμων, λαχανικών, επιδότηση </w:t>
      </w:r>
      <w:r>
        <w:rPr>
          <w:rFonts w:eastAsia="Times New Roman"/>
          <w:szCs w:val="24"/>
          <w:lang w:val="en-US"/>
        </w:rPr>
        <w:t>voucher</w:t>
      </w:r>
      <w:r>
        <w:rPr>
          <w:rFonts w:eastAsia="Times New Roman"/>
          <w:szCs w:val="24"/>
        </w:rPr>
        <w:t xml:space="preserve"> των παιδιών για βρεφονηπιακούς σταθμούς. Σαράντα πέντε χιλιάδες παιδιά που μπήκαν στους βρεφονηπιακούς σταθμούς</w:t>
      </w:r>
      <w:r>
        <w:rPr>
          <w:rFonts w:eastAsia="Times New Roman"/>
          <w:szCs w:val="24"/>
        </w:rPr>
        <w:t>,</w:t>
      </w:r>
      <w:r>
        <w:rPr>
          <w:rFonts w:eastAsia="Times New Roman"/>
          <w:szCs w:val="24"/>
        </w:rPr>
        <w:t xml:space="preserve"> είναι από τις οικογένειες που θα μπουν στο ΚΕΑ. </w:t>
      </w:r>
    </w:p>
    <w:p w14:paraId="488C5088"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Τρίτον,</w:t>
      </w:r>
      <w:r>
        <w:rPr>
          <w:rFonts w:eastAsia="Times New Roman"/>
          <w:szCs w:val="24"/>
        </w:rPr>
        <w:t xml:space="preserve"> διασύνδεση με την αγορά εργασίας. Το 10% των δικαιούχων ανέργων θα βρουν δουλειά με προγράμματα του ΟΑΕΔ και πιλοτικά προγράμματα του χαρτοφυλακίου απασχόληση. </w:t>
      </w:r>
    </w:p>
    <w:p w14:paraId="488C5089"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Το ΚΕΑ ήταν υποχρέωση της χώρας από το 2012. Ο κ. Μητσοτάκης στην Διεθνή Έκθεση Θεσσαλονίκης δ</w:t>
      </w:r>
      <w:r>
        <w:rPr>
          <w:rFonts w:eastAsia="Times New Roman"/>
          <w:szCs w:val="24"/>
        </w:rPr>
        <w:t xml:space="preserve">ήλωσε ότι θα το εφάρμοζε δύο χρόνια μετά την εκλογή του. Εμείς θα το ψηφίσουμε. Θα ψηφίσουμε την καθολική εφαρμογή του ΚΕΑ από τον Ιανουάριο του 2017 και ελπίζουμε η Νέα Δημοκρατία να συναινέσει. </w:t>
      </w:r>
    </w:p>
    <w:p w14:paraId="488C508A"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Παράλληλα, όμως, θα αλλάξουμε το ιδρυματικό και επιδοματικό</w:t>
      </w:r>
      <w:r>
        <w:rPr>
          <w:rFonts w:eastAsia="Times New Roman"/>
          <w:szCs w:val="24"/>
        </w:rPr>
        <w:t xml:space="preserve"> </w:t>
      </w:r>
      <w:proofErr w:type="spellStart"/>
      <w:r>
        <w:rPr>
          <w:rFonts w:eastAsia="Times New Roman"/>
          <w:szCs w:val="24"/>
        </w:rPr>
        <w:t>προνοιακό</w:t>
      </w:r>
      <w:proofErr w:type="spellEnd"/>
      <w:r>
        <w:rPr>
          <w:rFonts w:eastAsia="Times New Roman"/>
          <w:szCs w:val="24"/>
        </w:rPr>
        <w:t xml:space="preserve"> κράτος της χώρας μας με τις εξής μεταρρυθμίσεις μέσα στο 2017</w:t>
      </w:r>
      <w:r>
        <w:rPr>
          <w:rFonts w:eastAsia="Times New Roman"/>
          <w:szCs w:val="24"/>
        </w:rPr>
        <w:t>.</w:t>
      </w:r>
      <w:r>
        <w:rPr>
          <w:rFonts w:eastAsia="Times New Roman"/>
          <w:szCs w:val="24"/>
        </w:rPr>
        <w:t xml:space="preserve"> </w:t>
      </w:r>
    </w:p>
    <w:p w14:paraId="488C508B"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Πρώτον, ίδρυση ενιαίου φορέα πληρωμής και απόδοσης επιδομάτων που θα καλύπτει όλα τα επιδόματα που δίδονται από όλους τους φορείς της Κυβέρνησης με διαφάνεια και ενιαία οργάνωση, ώσ</w:t>
      </w:r>
      <w:r>
        <w:rPr>
          <w:rFonts w:eastAsia="Times New Roman"/>
          <w:szCs w:val="24"/>
        </w:rPr>
        <w:t xml:space="preserve">τε να πληρώνονται όλα τα επιδόματα σε τακτές ημερομηνίες, πάγιο αίτημα του αναπηρικού κινήματος. </w:t>
      </w:r>
    </w:p>
    <w:p w14:paraId="488C508C"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Δεύτερον, θα κάνουμε νόμο για την αναδοχή και την υιοθεσία, ώστε τα παιδιά να μην περιμένουν μήνες και χρόνια στα ιδρύματα.</w:t>
      </w:r>
    </w:p>
    <w:p w14:paraId="488C508D"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Παράλληλα ενισχύουμε την </w:t>
      </w:r>
      <w:proofErr w:type="spellStart"/>
      <w:r>
        <w:rPr>
          <w:rFonts w:eastAsia="Times New Roman" w:cs="Times New Roman"/>
          <w:szCs w:val="24"/>
        </w:rPr>
        <w:t>αποϊδρυμα</w:t>
      </w:r>
      <w:r>
        <w:rPr>
          <w:rFonts w:eastAsia="Times New Roman" w:cs="Times New Roman"/>
          <w:szCs w:val="24"/>
        </w:rPr>
        <w:t>τοποίηση</w:t>
      </w:r>
      <w:proofErr w:type="spellEnd"/>
      <w:r>
        <w:rPr>
          <w:rFonts w:eastAsia="Times New Roman" w:cs="Times New Roman"/>
          <w:szCs w:val="24"/>
        </w:rPr>
        <w:t xml:space="preserve"> με τα ΕΣΠΑ αλλά και με άλλα προγράμματα, για να ανοίξουν ιδρύματα τα οποία έχουν πολύ σχολιαστεί στην ελληνική και διεθνή επικαιρότητα και να ενταχθούν, επιτέλους, οι ωφελούμενοί τους στην κοινωνία. </w:t>
      </w:r>
    </w:p>
    <w:p w14:paraId="488C508E"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Τρίτον, θεσμοθετούμε μέσα στο 2017, μετά από δι</w:t>
      </w:r>
      <w:r>
        <w:rPr>
          <w:rFonts w:eastAsia="Times New Roman" w:cs="Times New Roman"/>
          <w:szCs w:val="24"/>
        </w:rPr>
        <w:t>αβούλευση και συνεννόηση –θέλουμε τη συνεννόηση όλων σε αυτό το θέμα- κοινούς κανόνες λειτουργίας, αξιολόγησης και ελέγχου όλων των ιδρυμάτων και επαναξιολόγησης νομικών προσώπων ιδιωτικού δικαίου και δημοσίου δικαίου που προσφέρουν υπηρεσίες κοινωνικής πρ</w:t>
      </w:r>
      <w:r>
        <w:rPr>
          <w:rFonts w:eastAsia="Times New Roman" w:cs="Times New Roman"/>
          <w:szCs w:val="24"/>
        </w:rPr>
        <w:t xml:space="preserve">οστασίας. </w:t>
      </w:r>
    </w:p>
    <w:p w14:paraId="488C508F"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Τέλος τέταρτον, ιδρύουμε τον Εθνικό Μηχανισμό Παρακολούθησης και Αξιολόγησης Πολιτικών Κοινωνικής Ένταξης, ο οποίος μπαίνει για συζήτηση τη Δευτέρα στη Βουλή, μέσω του οποίου η Ελλάδα θα αποκτήσει για πρώτη φορά ισχυρό εργαλείο πληροφόρησης, επο</w:t>
      </w:r>
      <w:r>
        <w:rPr>
          <w:rFonts w:eastAsia="Times New Roman" w:cs="Times New Roman"/>
          <w:szCs w:val="24"/>
        </w:rPr>
        <w:t xml:space="preserve">πτείας και αξιολόγησης σε τρία επίπεδα, σε επίπεδο κυβέρνησης, σε επίπεδο περιφέρειας </w:t>
      </w:r>
      <w:r>
        <w:rPr>
          <w:rFonts w:eastAsia="Times New Roman" w:cs="Times New Roman"/>
          <w:szCs w:val="24"/>
        </w:rPr>
        <w:lastRenderedPageBreak/>
        <w:t xml:space="preserve">και σε επίπεδο δήμων. Ενιαία, </w:t>
      </w:r>
      <w:r>
        <w:rPr>
          <w:rFonts w:eastAsia="Times New Roman" w:cs="Times New Roman"/>
          <w:szCs w:val="24"/>
          <w:lang w:val="en-US"/>
        </w:rPr>
        <w:t>online</w:t>
      </w:r>
      <w:r>
        <w:rPr>
          <w:rFonts w:eastAsia="Times New Roman" w:cs="Times New Roman"/>
          <w:szCs w:val="24"/>
        </w:rPr>
        <w:t xml:space="preserve">, καθημερινά αυτός ο </w:t>
      </w:r>
      <w:r>
        <w:rPr>
          <w:rFonts w:eastAsia="Times New Roman" w:cs="Times New Roman"/>
          <w:szCs w:val="24"/>
        </w:rPr>
        <w:t>μ</w:t>
      </w:r>
      <w:r>
        <w:rPr>
          <w:rFonts w:eastAsia="Times New Roman" w:cs="Times New Roman"/>
          <w:szCs w:val="24"/>
        </w:rPr>
        <w:t xml:space="preserve">ηχανισμός θα δώσει και το ΚΕΑ και θα παρακολουθεί το ΚΕΑ. </w:t>
      </w:r>
    </w:p>
    <w:p w14:paraId="488C5090"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πιο σημαντικό, όμως, απ’ όσα σας είπα</w:t>
      </w:r>
      <w:r>
        <w:rPr>
          <w:rFonts w:eastAsia="Times New Roman" w:cs="Times New Roman"/>
          <w:szCs w:val="24"/>
        </w:rPr>
        <w:t>,</w:t>
      </w:r>
      <w:r>
        <w:rPr>
          <w:rFonts w:eastAsia="Times New Roman" w:cs="Times New Roman"/>
          <w:szCs w:val="24"/>
        </w:rPr>
        <w:t xml:space="preserve"> είναι ότι εμείς προωθούμε και προσπαθούμε να δώσουμε ξανά τον σεβασμό και την αξιοπρέπεια σε όλους τους συμπολίτες μας που βρίσκονται σε ανάγκη. Αυτό θα το πετύχουμε με τα διακόσια πενήντα τέσσερα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 xml:space="preserve">οινότητας, τα οποία θα λειτουργούν με επτακόσιους </w:t>
      </w:r>
      <w:r>
        <w:rPr>
          <w:rFonts w:eastAsia="Times New Roman" w:cs="Times New Roman"/>
          <w:szCs w:val="24"/>
        </w:rPr>
        <w:t xml:space="preserve">πενήντα νέους ανθρώπους που θα προσληφθούν με διαδικασίες ΑΣΕΠ και στα οποία θα υπάρχει η πλατφόρμα του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μ</w:t>
      </w:r>
      <w:r>
        <w:rPr>
          <w:rFonts w:eastAsia="Times New Roman" w:cs="Times New Roman"/>
          <w:szCs w:val="24"/>
        </w:rPr>
        <w:t>ηχανισμού, έτσι ώστε καθένας συμπολίτης μας να μπορεί με το ΑΦΜ και με το ΑΜΚΑ του</w:t>
      </w:r>
      <w:r>
        <w:rPr>
          <w:rFonts w:eastAsia="Times New Roman" w:cs="Times New Roman"/>
          <w:szCs w:val="24"/>
        </w:rPr>
        <w:t>,</w:t>
      </w:r>
      <w:r>
        <w:rPr>
          <w:rFonts w:eastAsia="Times New Roman" w:cs="Times New Roman"/>
          <w:szCs w:val="24"/>
        </w:rPr>
        <w:t xml:space="preserve"> να πηγαίνει εκεί και να ενημερώνεται καθημερινά για τα δικα</w:t>
      </w:r>
      <w:r>
        <w:rPr>
          <w:rFonts w:eastAsia="Times New Roman" w:cs="Times New Roman"/>
          <w:szCs w:val="24"/>
        </w:rPr>
        <w:t xml:space="preserve">ιώματά του, για τα επιδόματα που πρέπει να πάρει, για τις δυνατότητες εργασίας που έχει, για τις θέσεις που υπάρχουν στα ιδρύματα της περιοχής του, για τη συμμετοχή του σε ευρωπαϊκά ή ελληνικά –εθνικά- προγράμματα. </w:t>
      </w:r>
    </w:p>
    <w:p w14:paraId="488C5091"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πλατφόρμα θα βρίσκεται σε διακόσια πεν</w:t>
      </w:r>
      <w:r>
        <w:rPr>
          <w:rFonts w:eastAsia="Times New Roman" w:cs="Times New Roman"/>
          <w:szCs w:val="24"/>
        </w:rPr>
        <w:t xml:space="preserve">ήντα τέσσερα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κ</w:t>
      </w:r>
      <w:r>
        <w:rPr>
          <w:rFonts w:eastAsia="Times New Roman" w:cs="Times New Roman"/>
          <w:szCs w:val="24"/>
        </w:rPr>
        <w:t>οινότητας. Είναι συνδεδεμένη –</w:t>
      </w:r>
      <w:r>
        <w:rPr>
          <w:rFonts w:eastAsia="Times New Roman" w:cs="Times New Roman"/>
          <w:szCs w:val="24"/>
          <w:lang w:val="en-US"/>
        </w:rPr>
        <w:t>online</w:t>
      </w:r>
      <w:r>
        <w:rPr>
          <w:rFonts w:eastAsia="Times New Roman" w:cs="Times New Roman"/>
          <w:szCs w:val="24"/>
        </w:rPr>
        <w:t>- με δεκατρία περιφερειακά παρατηρητήρια και μέσα στο Υπουργείο. Κάθε μέρα, λοιπόν</w:t>
      </w:r>
      <w:r>
        <w:rPr>
          <w:rFonts w:eastAsia="Times New Roman" w:cs="Times New Roman"/>
          <w:szCs w:val="24"/>
        </w:rPr>
        <w:t>,</w:t>
      </w:r>
      <w:r>
        <w:rPr>
          <w:rFonts w:eastAsia="Times New Roman" w:cs="Times New Roman"/>
          <w:szCs w:val="24"/>
        </w:rPr>
        <w:t xml:space="preserve"> στη νέα </w:t>
      </w:r>
      <w:r>
        <w:rPr>
          <w:rFonts w:eastAsia="Times New Roman" w:cs="Times New Roman"/>
          <w:szCs w:val="24"/>
        </w:rPr>
        <w:t>δ</w:t>
      </w:r>
      <w:r>
        <w:rPr>
          <w:rFonts w:eastAsia="Times New Roman" w:cs="Times New Roman"/>
          <w:szCs w:val="24"/>
        </w:rPr>
        <w:t>ιεύθυνση που ιδρύουμε στο Υπουργείο</w:t>
      </w:r>
      <w:r>
        <w:rPr>
          <w:rFonts w:eastAsia="Times New Roman" w:cs="Times New Roman"/>
          <w:szCs w:val="24"/>
        </w:rPr>
        <w:t>,</w:t>
      </w:r>
      <w:r>
        <w:rPr>
          <w:rFonts w:eastAsia="Times New Roman" w:cs="Times New Roman"/>
          <w:szCs w:val="24"/>
        </w:rPr>
        <w:t xml:space="preserve"> θα βλέπουμε τι υπηρεσίες προσφέρουν τα διακόσια πενήντα τέσσερα </w:t>
      </w:r>
      <w:r>
        <w:rPr>
          <w:rFonts w:eastAsia="Times New Roman" w:cs="Times New Roman"/>
          <w:szCs w:val="24"/>
        </w:rPr>
        <w:t>κ</w:t>
      </w:r>
      <w:r>
        <w:rPr>
          <w:rFonts w:eastAsia="Times New Roman" w:cs="Times New Roman"/>
          <w:szCs w:val="24"/>
        </w:rPr>
        <w:t>έντρ</w:t>
      </w:r>
      <w:r>
        <w:rPr>
          <w:rFonts w:eastAsia="Times New Roman" w:cs="Times New Roman"/>
          <w:szCs w:val="24"/>
        </w:rPr>
        <w:t xml:space="preserve">α </w:t>
      </w:r>
      <w:r>
        <w:rPr>
          <w:rFonts w:eastAsia="Times New Roman" w:cs="Times New Roman"/>
          <w:szCs w:val="24"/>
        </w:rPr>
        <w:t>κ</w:t>
      </w:r>
      <w:r>
        <w:rPr>
          <w:rFonts w:eastAsia="Times New Roman" w:cs="Times New Roman"/>
          <w:szCs w:val="24"/>
        </w:rPr>
        <w:t xml:space="preserve">οινότητας από τη Φλώρινα μέχρι το </w:t>
      </w:r>
      <w:proofErr w:type="spellStart"/>
      <w:r>
        <w:rPr>
          <w:rFonts w:eastAsia="Times New Roman" w:cs="Times New Roman"/>
          <w:szCs w:val="24"/>
        </w:rPr>
        <w:t>Μαλεβίζι</w:t>
      </w:r>
      <w:proofErr w:type="spellEnd"/>
      <w:r>
        <w:rPr>
          <w:rFonts w:eastAsia="Times New Roman" w:cs="Times New Roman"/>
          <w:szCs w:val="24"/>
        </w:rPr>
        <w:t xml:space="preserve">. </w:t>
      </w:r>
    </w:p>
    <w:p w14:paraId="488C5092"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Υπουργέ, τελειώνετε. </w:t>
      </w:r>
    </w:p>
    <w:p w14:paraId="488C5093"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Τελείωσα, κύριε Πρόεδρε και ευχαριστώ και για την α</w:t>
      </w:r>
      <w:r>
        <w:rPr>
          <w:rFonts w:eastAsia="Times New Roman"/>
          <w:szCs w:val="24"/>
        </w:rPr>
        <w:t>νοχή σας.</w:t>
      </w:r>
    </w:p>
    <w:p w14:paraId="488C5094"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Έτσι, λοιπόν, αποδεσμεύουμε –γιατί αυτός είναι ο στόχος μας, αυτή είναι η αριστερή πολιτική για εμάς- τους Έλληνες από το προηγούμενο </w:t>
      </w:r>
      <w:r>
        <w:rPr>
          <w:rFonts w:eastAsia="Times New Roman"/>
          <w:szCs w:val="24"/>
        </w:rPr>
        <w:lastRenderedPageBreak/>
        <w:t xml:space="preserve">πελατειακό καθεστώς, το οποίο τους ανάγκαζε να απευθύνονται σε δημάρχους, πολιτευτές, κόμματα, Υπουργούς με τον </w:t>
      </w:r>
      <w:r>
        <w:rPr>
          <w:rFonts w:eastAsia="Times New Roman"/>
          <w:szCs w:val="24"/>
        </w:rPr>
        <w:t xml:space="preserve">πιο </w:t>
      </w:r>
      <w:proofErr w:type="spellStart"/>
      <w:r>
        <w:rPr>
          <w:rFonts w:eastAsia="Times New Roman"/>
          <w:szCs w:val="24"/>
        </w:rPr>
        <w:t>ευτελιστικό</w:t>
      </w:r>
      <w:proofErr w:type="spellEnd"/>
      <w:r>
        <w:rPr>
          <w:rFonts w:eastAsia="Times New Roman"/>
          <w:szCs w:val="24"/>
        </w:rPr>
        <w:t xml:space="preserve"> τρόπο, για να εξασφαλίσουν όσα δικαιούντο. </w:t>
      </w:r>
    </w:p>
    <w:p w14:paraId="488C5095"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Λέτε συχνά ότι έχουμε αλλεργία στις μεταρρυθμίσεις. Πράγματι έχουμε αλλεργία σε όλες τις </w:t>
      </w:r>
      <w:proofErr w:type="spellStart"/>
      <w:r>
        <w:rPr>
          <w:rFonts w:eastAsia="Times New Roman"/>
          <w:szCs w:val="24"/>
        </w:rPr>
        <w:t>μνημονιακές</w:t>
      </w:r>
      <w:proofErr w:type="spellEnd"/>
      <w:r>
        <w:rPr>
          <w:rFonts w:eastAsia="Times New Roman"/>
          <w:szCs w:val="24"/>
        </w:rPr>
        <w:t xml:space="preserve"> μεταρρυθμίσεις</w:t>
      </w:r>
      <w:r>
        <w:rPr>
          <w:rFonts w:eastAsia="Times New Roman"/>
          <w:szCs w:val="24"/>
        </w:rPr>
        <w:t>,</w:t>
      </w:r>
      <w:r>
        <w:rPr>
          <w:rFonts w:eastAsia="Times New Roman"/>
          <w:szCs w:val="24"/>
        </w:rPr>
        <w:t xml:space="preserve"> που ήταν </w:t>
      </w:r>
      <w:proofErr w:type="spellStart"/>
      <w:r>
        <w:rPr>
          <w:rFonts w:eastAsia="Times New Roman"/>
          <w:szCs w:val="24"/>
        </w:rPr>
        <w:t>μνημονιακές</w:t>
      </w:r>
      <w:proofErr w:type="spellEnd"/>
      <w:r>
        <w:rPr>
          <w:rFonts w:eastAsia="Times New Roman"/>
          <w:szCs w:val="24"/>
        </w:rPr>
        <w:t xml:space="preserve"> υποχρεώσεις «κοψιμάτων» που ονομάζατε «μεταρρυθμίσεις». </w:t>
      </w:r>
    </w:p>
    <w:p w14:paraId="488C5096" w14:textId="77777777" w:rsidR="00FF101B" w:rsidRDefault="00202D30">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υτές, όμως, οι μεγάλες μεταρρυθμίσεις που εμείς ξεκινάμε –και όχι εσείς, εσείς δεν μπορέσατε να κάνετε ποτέ ούτε και θέλατε- θα αλλάξουν την κοινωνική προστασία στην Ελλάδα.</w:t>
      </w:r>
    </w:p>
    <w:p w14:paraId="488C5097"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Αυτές τις αλλαγές αποτυπώνει ο </w:t>
      </w:r>
      <w:r>
        <w:rPr>
          <w:rFonts w:eastAsia="Times New Roman"/>
          <w:szCs w:val="24"/>
        </w:rPr>
        <w:t>π</w:t>
      </w:r>
      <w:r>
        <w:rPr>
          <w:rFonts w:eastAsia="Times New Roman"/>
          <w:szCs w:val="24"/>
        </w:rPr>
        <w:t>ροϋπολογισμός και σας καλώ να τον ψηφίσετε.</w:t>
      </w:r>
    </w:p>
    <w:p w14:paraId="488C5098" w14:textId="77777777" w:rsidR="00FF101B" w:rsidRDefault="00202D30">
      <w:pPr>
        <w:spacing w:line="600" w:lineRule="auto"/>
        <w:ind w:firstLine="720"/>
        <w:contextualSpacing/>
        <w:jc w:val="both"/>
        <w:rPr>
          <w:rFonts w:eastAsia="Times New Roman"/>
          <w:szCs w:val="24"/>
        </w:rPr>
      </w:pPr>
      <w:r>
        <w:rPr>
          <w:rFonts w:eastAsia="Times New Roman"/>
          <w:szCs w:val="24"/>
        </w:rPr>
        <w:t>Σας ευ</w:t>
      </w:r>
      <w:r>
        <w:rPr>
          <w:rFonts w:eastAsia="Times New Roman"/>
          <w:szCs w:val="24"/>
        </w:rPr>
        <w:t xml:space="preserve">χαριστώ. </w:t>
      </w:r>
    </w:p>
    <w:p w14:paraId="488C5099"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488C509A"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Το να απευθύνονται πάντως οι πολίτες στους αιρετούς δημάρχους</w:t>
      </w:r>
      <w:r>
        <w:rPr>
          <w:rFonts w:eastAsia="Times New Roman"/>
          <w:szCs w:val="24"/>
        </w:rPr>
        <w:t>,</w:t>
      </w:r>
      <w:r>
        <w:rPr>
          <w:rFonts w:eastAsia="Times New Roman"/>
          <w:szCs w:val="24"/>
        </w:rPr>
        <w:t xml:space="preserve"> δεν είναι μεμπτό ούτε ποινικό </w:t>
      </w:r>
      <w:r>
        <w:rPr>
          <w:rFonts w:eastAsia="Times New Roman"/>
          <w:szCs w:val="24"/>
        </w:rPr>
        <w:lastRenderedPageBreak/>
        <w:t>αδίκημα. Οι δήμαρχοι είναι πιο κοντά, πολύ περισσότερο από εμάς τους πολιτικ</w:t>
      </w:r>
      <w:r>
        <w:rPr>
          <w:rFonts w:eastAsia="Times New Roman"/>
          <w:szCs w:val="24"/>
        </w:rPr>
        <w:t>ούς, στην τοπική τους κοινωνία. Δεν είναι καθόλου κα</w:t>
      </w:r>
      <w:r>
        <w:rPr>
          <w:rFonts w:eastAsia="Times New Roman"/>
          <w:szCs w:val="24"/>
        </w:rPr>
        <w:t>κ</w:t>
      </w:r>
      <w:r>
        <w:rPr>
          <w:rFonts w:eastAsia="Times New Roman"/>
          <w:szCs w:val="24"/>
        </w:rPr>
        <w:t xml:space="preserve">ό. Είναι η </w:t>
      </w:r>
      <w:proofErr w:type="spellStart"/>
      <w:r>
        <w:rPr>
          <w:rFonts w:eastAsia="Times New Roman"/>
          <w:szCs w:val="24"/>
        </w:rPr>
        <w:t>αυτοδιοικητική</w:t>
      </w:r>
      <w:proofErr w:type="spellEnd"/>
      <w:r>
        <w:rPr>
          <w:rFonts w:eastAsia="Times New Roman"/>
          <w:szCs w:val="24"/>
        </w:rPr>
        <w:t xml:space="preserve"> διαστροφή μου. </w:t>
      </w:r>
    </w:p>
    <w:p w14:paraId="488C509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Ορίστε, κυρία </w:t>
      </w:r>
      <w:proofErr w:type="spellStart"/>
      <w:r>
        <w:rPr>
          <w:rFonts w:eastAsia="Times New Roman"/>
          <w:szCs w:val="24"/>
        </w:rPr>
        <w:t>Τζάκρη</w:t>
      </w:r>
      <w:proofErr w:type="spellEnd"/>
      <w:r>
        <w:rPr>
          <w:rFonts w:eastAsia="Times New Roman"/>
          <w:szCs w:val="24"/>
        </w:rPr>
        <w:t>, έχετε τον λόγο.</w:t>
      </w:r>
    </w:p>
    <w:p w14:paraId="488C509C"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 xml:space="preserve">Μήπως έγινε παρανόηση; Να επανέλθω; </w:t>
      </w:r>
    </w:p>
    <w:p w14:paraId="488C509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Κύριε Πρόεδρε, αν μου επιτρέπετε, για ένα λεπτό θα ήθελα τον λόγο. Κάτι δεν έχετε καταλάβει. </w:t>
      </w:r>
    </w:p>
    <w:p w14:paraId="488C509E"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Αφήστε τώρα, θα μας «φάει» η κ. </w:t>
      </w:r>
      <w:proofErr w:type="spellStart"/>
      <w:r>
        <w:rPr>
          <w:rFonts w:eastAsia="Times New Roman"/>
          <w:szCs w:val="24"/>
        </w:rPr>
        <w:t>Τζάκρη</w:t>
      </w:r>
      <w:proofErr w:type="spellEnd"/>
      <w:r>
        <w:rPr>
          <w:rFonts w:eastAsia="Times New Roman"/>
          <w:szCs w:val="24"/>
        </w:rPr>
        <w:t>. Καθίστε, μετά θα μιλήσετε. Ανέβηκε στο Βήμα τώρα και</w:t>
      </w:r>
      <w:r>
        <w:rPr>
          <w:rFonts w:eastAsia="Times New Roman"/>
          <w:szCs w:val="24"/>
        </w:rPr>
        <w:t xml:space="preserve"> δικαίως θα διαμαρτυρηθεί. </w:t>
      </w:r>
    </w:p>
    <w:p w14:paraId="488C509F"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 xml:space="preserve">Ε, όχι και θα σας «φάω», κύριε Πρόεδρε! </w:t>
      </w:r>
    </w:p>
    <w:p w14:paraId="488C50A0"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Ορίστε, κυρία </w:t>
      </w:r>
      <w:proofErr w:type="spellStart"/>
      <w:r>
        <w:rPr>
          <w:rFonts w:eastAsia="Times New Roman"/>
          <w:szCs w:val="24"/>
        </w:rPr>
        <w:t>Τζάκρη</w:t>
      </w:r>
      <w:proofErr w:type="spellEnd"/>
      <w:r>
        <w:rPr>
          <w:rFonts w:eastAsia="Times New Roman"/>
          <w:szCs w:val="24"/>
        </w:rPr>
        <w:t xml:space="preserve">, έχετε τον λόγο. </w:t>
      </w:r>
    </w:p>
    <w:p w14:paraId="488C50A1"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ΘΕΟΔΩΡΑ ΤΖΑΚΡΗ: </w:t>
      </w:r>
      <w:r>
        <w:rPr>
          <w:rFonts w:eastAsia="Times New Roman"/>
          <w:szCs w:val="24"/>
        </w:rPr>
        <w:t>Υπέμεινα, νομίζω, καρτερικά.</w:t>
      </w:r>
    </w:p>
    <w:p w14:paraId="488C50A2"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 xml:space="preserve">Κυρίες και κύριοι Βουλευτές, η συζήτηση για τον </w:t>
      </w:r>
      <w:r>
        <w:rPr>
          <w:rFonts w:eastAsia="Times New Roman"/>
          <w:szCs w:val="24"/>
        </w:rPr>
        <w:t>π</w:t>
      </w:r>
      <w:r>
        <w:rPr>
          <w:rFonts w:eastAsia="Times New Roman"/>
          <w:szCs w:val="24"/>
        </w:rPr>
        <w:t xml:space="preserve">ροϋπολογισμό του 2017 διεξάγεται κάτω από το πρίσμα, κάτω από τη σκιά της απόφασης του </w:t>
      </w:r>
      <w:proofErr w:type="spellStart"/>
      <w:r>
        <w:rPr>
          <w:rFonts w:eastAsia="Times New Roman"/>
          <w:szCs w:val="24"/>
          <w:lang w:val="en-US"/>
        </w:rPr>
        <w:t>Eurogroup</w:t>
      </w:r>
      <w:proofErr w:type="spellEnd"/>
      <w:r>
        <w:rPr>
          <w:rFonts w:eastAsia="Times New Roman"/>
          <w:szCs w:val="24"/>
        </w:rPr>
        <w:t xml:space="preserve"> για την άμεση εφαρμογή των βραχυπρόθεσμων μέτρων ελάφρυνσης του ελληνικού δημόσιου χρέους, ο αντίκτυπος των οποίων θα είναι ουσιαστικός και θα μειώσει σημαντικ</w:t>
      </w:r>
      <w:r>
        <w:rPr>
          <w:rFonts w:eastAsia="Times New Roman"/>
          <w:szCs w:val="24"/>
        </w:rPr>
        <w:t xml:space="preserve">ά τον λόγο του χρέους προς το ΑΕΠ κατά 22% για την περίοδο 2017-2060, σύμφωνα πάντα με τις εκτιμήσεις και τους υπολογισμούς του </w:t>
      </w:r>
      <w:r>
        <w:rPr>
          <w:rFonts w:eastAsia="Times New Roman"/>
          <w:szCs w:val="24"/>
          <w:lang w:val="en-US"/>
        </w:rPr>
        <w:t>ESM</w:t>
      </w:r>
      <w:r>
        <w:rPr>
          <w:rFonts w:eastAsia="Times New Roman"/>
          <w:szCs w:val="24"/>
        </w:rPr>
        <w:t>.</w:t>
      </w:r>
    </w:p>
    <w:p w14:paraId="488C50A3" w14:textId="77777777" w:rsidR="00FF101B" w:rsidRDefault="00202D30">
      <w:pPr>
        <w:spacing w:line="600" w:lineRule="auto"/>
        <w:ind w:firstLine="720"/>
        <w:contextualSpacing/>
        <w:jc w:val="both"/>
        <w:rPr>
          <w:rFonts w:eastAsia="Times New Roman"/>
          <w:szCs w:val="24"/>
        </w:rPr>
      </w:pPr>
      <w:r>
        <w:rPr>
          <w:rFonts w:eastAsia="Times New Roman"/>
          <w:szCs w:val="24"/>
        </w:rPr>
        <w:t>Παρακολουθώ μάλιστα τις αγωνιώδεις προσπάθειες που καταβάλλονται μέσα σε αυτή την Αίθουσα από σύσσωμη την Αντιπολίτευση, κα</w:t>
      </w:r>
      <w:r>
        <w:rPr>
          <w:rFonts w:eastAsia="Times New Roman"/>
          <w:szCs w:val="24"/>
        </w:rPr>
        <w:t xml:space="preserve">θώς και από μια πολύ μεγάλη μερίδα του Τύπου, παρά τις ομολογίες για αναμφίβολα θετική εξέλιξη στην υπόθεση του ελληνικού δημόσιου χρέους, </w:t>
      </w:r>
      <w:r>
        <w:rPr>
          <w:rFonts w:eastAsia="Times New Roman"/>
          <w:szCs w:val="24"/>
        </w:rPr>
        <w:lastRenderedPageBreak/>
        <w:t>να υποβαθμίσουν τη σημαντική αυτή θετική επιτυχία, από την οποία προκύπτει όφελος για την οικονομία της τάξεως των 45</w:t>
      </w:r>
      <w:r>
        <w:rPr>
          <w:rFonts w:eastAsia="Times New Roman"/>
          <w:szCs w:val="24"/>
        </w:rPr>
        <w:t xml:space="preserve"> δισεκατομμυρίων ευρώ, χωρίς –και αυτό είναι το σημαντικότερο- κανένας να χάσει ούτε </w:t>
      </w:r>
      <w:r>
        <w:rPr>
          <w:rFonts w:eastAsia="Times New Roman"/>
          <w:szCs w:val="24"/>
        </w:rPr>
        <w:t xml:space="preserve">1 </w:t>
      </w:r>
      <w:r>
        <w:rPr>
          <w:rFonts w:eastAsia="Times New Roman"/>
          <w:szCs w:val="24"/>
        </w:rPr>
        <w:t xml:space="preserve">ευρώ. </w:t>
      </w:r>
    </w:p>
    <w:p w14:paraId="488C50A4" w14:textId="77777777" w:rsidR="00FF101B" w:rsidRDefault="00202D30">
      <w:pPr>
        <w:spacing w:line="600" w:lineRule="auto"/>
        <w:ind w:firstLine="720"/>
        <w:contextualSpacing/>
        <w:jc w:val="both"/>
        <w:rPr>
          <w:rFonts w:eastAsia="Times New Roman"/>
          <w:szCs w:val="24"/>
        </w:rPr>
      </w:pPr>
      <w:r>
        <w:rPr>
          <w:rFonts w:eastAsia="Times New Roman"/>
          <w:szCs w:val="24"/>
        </w:rPr>
        <w:t>Τα βραχυπρόθεσμα μέτρα θα βελτιώσουν σίγουρα τη βιωσιμότητα του χρέους και έχουν ως στόχο να αντιμετωπίσουν μια ευρύτερη ανησυχία</w:t>
      </w:r>
      <w:r>
        <w:rPr>
          <w:rFonts w:eastAsia="Times New Roman"/>
          <w:szCs w:val="24"/>
        </w:rPr>
        <w:t>,</w:t>
      </w:r>
      <w:r>
        <w:rPr>
          <w:rFonts w:eastAsia="Times New Roman"/>
          <w:szCs w:val="24"/>
        </w:rPr>
        <w:t xml:space="preserve"> ότι οι μελλοντικές πληρωμές του</w:t>
      </w:r>
      <w:r>
        <w:rPr>
          <w:rFonts w:eastAsia="Times New Roman"/>
          <w:szCs w:val="24"/>
        </w:rPr>
        <w:t xml:space="preserve"> χρέους θα επιφέρουν ένα αθέμιτο βάρος στις δαπάνες καταπνίγοντας την οικονομία. Εκπέμπουν έτσι ένα σήμα σταθεροποίησης της ελληνικής οικονομίας, καθώς το ποσοστό που δαπανά η χώρα μας κάθε έτος σε πληρωμές τόκων και στην αποπληρωμή του χρέους που ωριμάζει</w:t>
      </w:r>
      <w:r>
        <w:rPr>
          <w:rFonts w:eastAsia="Times New Roman"/>
          <w:szCs w:val="24"/>
        </w:rPr>
        <w:t>, θα παραμείνουν κάτω από το 15% του ΑΕΠ στη μεσοπρόθεσμη περίοδο μετά τη λήξη του προγράμματος και κάτω από το 20% του ΑΕΠ την επόμενη περίοδο. Έτσι θα ανοίξει ο δρόμος και για την Ευρωπαϊκή Κεντρική Τράπεζα να εντάξει τα ελληνικά ομόλογα στο πρόγραμμα πο</w:t>
      </w:r>
      <w:r>
        <w:rPr>
          <w:rFonts w:eastAsia="Times New Roman"/>
          <w:szCs w:val="24"/>
        </w:rPr>
        <w:t>σοτικής χαλάρωσης.</w:t>
      </w:r>
    </w:p>
    <w:p w14:paraId="488C50A5"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ασφαλώς, η προσπάθεια για τη διασφάλιση της βιωσιμότητας του ελληνικού χρέους θα συνεχιστεί. </w:t>
      </w:r>
    </w:p>
    <w:p w14:paraId="488C50A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απόφαση, όμως, του </w:t>
      </w:r>
      <w:proofErr w:type="spellStart"/>
      <w:r>
        <w:rPr>
          <w:rFonts w:eastAsia="Times New Roman"/>
          <w:szCs w:val="24"/>
          <w:lang w:val="en-US"/>
        </w:rPr>
        <w:t>Eurogroup</w:t>
      </w:r>
      <w:proofErr w:type="spellEnd"/>
      <w:r>
        <w:rPr>
          <w:rFonts w:eastAsia="Times New Roman"/>
          <w:szCs w:val="24"/>
        </w:rPr>
        <w:t xml:space="preserve"> είναι και γι’ αυτό σημαντική, για έναν επίσης πρόσθετο λόγο</w:t>
      </w:r>
      <w:r>
        <w:rPr>
          <w:rFonts w:eastAsia="Times New Roman"/>
          <w:szCs w:val="24"/>
        </w:rPr>
        <w:t>.</w:t>
      </w:r>
      <w:r>
        <w:rPr>
          <w:rFonts w:eastAsia="Times New Roman"/>
          <w:szCs w:val="24"/>
        </w:rPr>
        <w:t xml:space="preserve"> Άνοιξε τη συζήτηση κα</w:t>
      </w:r>
      <w:r>
        <w:rPr>
          <w:rFonts w:eastAsia="Times New Roman"/>
          <w:szCs w:val="24"/>
        </w:rPr>
        <w:t xml:space="preserve">ι σε τεχνικό και σε πολιτικό επίπεδο για τα μεσοπρόθεσμα μέτρα, με στόχο την περαιτέρω βελτίωση του ελληνικού χρέους που θα συμπαρασύρει προς τα κάτω τα πρωτογενή πλεονάσματα μετά τη λήξη του προγράμματος. </w:t>
      </w:r>
    </w:p>
    <w:p w14:paraId="488C50A7"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Βουλευτές, η ελληνική Κυβέρνηση</w:t>
      </w:r>
      <w:r>
        <w:rPr>
          <w:rFonts w:eastAsia="Times New Roman"/>
          <w:szCs w:val="24"/>
        </w:rPr>
        <w:t xml:space="preserve"> θα ολοκληρώσει το ταχύτερο δυνατό τη δεύτερη αξιολόγηση του τρίτου προγράμματος, με μια πολιτική συμφωνία με τους </w:t>
      </w:r>
      <w:r>
        <w:rPr>
          <w:rFonts w:eastAsia="Times New Roman"/>
          <w:szCs w:val="24"/>
        </w:rPr>
        <w:t>θ</w:t>
      </w:r>
      <w:r>
        <w:rPr>
          <w:rFonts w:eastAsia="Times New Roman"/>
          <w:szCs w:val="24"/>
        </w:rPr>
        <w:t>εσμούς.</w:t>
      </w:r>
    </w:p>
    <w:p w14:paraId="488C50A8" w14:textId="77777777" w:rsidR="00FF101B" w:rsidRDefault="00202D30">
      <w:pPr>
        <w:spacing w:line="600" w:lineRule="auto"/>
        <w:ind w:firstLine="720"/>
        <w:contextualSpacing/>
        <w:jc w:val="both"/>
        <w:rPr>
          <w:rFonts w:eastAsia="Times New Roman"/>
          <w:szCs w:val="24"/>
        </w:rPr>
      </w:pPr>
      <w:r>
        <w:rPr>
          <w:rFonts w:eastAsia="Times New Roman"/>
          <w:szCs w:val="24"/>
        </w:rPr>
        <w:t>Το Διεθνές Νομισματικό Ταμείο και ο κ. Σόιμπλε οφείλουν, όμως, να κατανοήσουν</w:t>
      </w:r>
      <w:r>
        <w:rPr>
          <w:rFonts w:eastAsia="Times New Roman"/>
          <w:szCs w:val="24"/>
        </w:rPr>
        <w:t>,</w:t>
      </w:r>
      <w:r>
        <w:rPr>
          <w:rFonts w:eastAsia="Times New Roman"/>
          <w:szCs w:val="24"/>
        </w:rPr>
        <w:t xml:space="preserve"> ότι δεν πρόκειται σε καμμία των περιπτώσεων να αποδεχ</w:t>
      </w:r>
      <w:r>
        <w:rPr>
          <w:rFonts w:eastAsia="Times New Roman"/>
          <w:szCs w:val="24"/>
        </w:rPr>
        <w:t xml:space="preserve">τούμε την απαίτηση για νέα μέτρα μετά τη λήξη του προγράμματος και </w:t>
      </w:r>
      <w:r>
        <w:rPr>
          <w:rFonts w:eastAsia="Times New Roman"/>
          <w:szCs w:val="24"/>
        </w:rPr>
        <w:lastRenderedPageBreak/>
        <w:t>τη συνέχιση των ακραίων πολιτικών λιτότητας. Θα πρέπει, επίσης, να κατανοήσουν</w:t>
      </w:r>
      <w:r>
        <w:rPr>
          <w:rFonts w:eastAsia="Times New Roman"/>
          <w:szCs w:val="24"/>
        </w:rPr>
        <w:t>,</w:t>
      </w:r>
      <w:r>
        <w:rPr>
          <w:rFonts w:eastAsia="Times New Roman"/>
          <w:szCs w:val="24"/>
        </w:rPr>
        <w:t xml:space="preserve"> ότι η Ελλάδα δεν μπορεί να αποτελεί την εξαίρεση στην ευρωπαϊκή κανονικότητα σε ό,τι αφορά τις σχέσεις εργασί</w:t>
      </w:r>
      <w:r>
        <w:rPr>
          <w:rFonts w:eastAsia="Times New Roman"/>
          <w:szCs w:val="24"/>
        </w:rPr>
        <w:t xml:space="preserve">ας. </w:t>
      </w:r>
    </w:p>
    <w:p w14:paraId="488C50A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Η Ελλάδα έχει πετύχει πολλά. Ο ελληνικός λαός έχει κουραστεί από τις ακολουθούμενες για επτά συνεχή χρόνια πολιτικές λιτότητας. </w:t>
      </w:r>
    </w:p>
    <w:p w14:paraId="488C50AA" w14:textId="77777777" w:rsidR="00FF101B" w:rsidRDefault="00202D30">
      <w:pPr>
        <w:spacing w:line="600" w:lineRule="auto"/>
        <w:ind w:firstLine="720"/>
        <w:contextualSpacing/>
        <w:jc w:val="both"/>
        <w:rPr>
          <w:rFonts w:eastAsia="Times New Roman"/>
          <w:szCs w:val="24"/>
        </w:rPr>
      </w:pPr>
      <w:r>
        <w:rPr>
          <w:rFonts w:eastAsia="Times New Roman"/>
          <w:szCs w:val="24"/>
        </w:rPr>
        <w:t>Είμαι από αυτούς που πιστεύουν</w:t>
      </w:r>
      <w:r>
        <w:rPr>
          <w:rFonts w:eastAsia="Times New Roman"/>
          <w:szCs w:val="24"/>
        </w:rPr>
        <w:t>,</w:t>
      </w:r>
      <w:r>
        <w:rPr>
          <w:rFonts w:eastAsia="Times New Roman"/>
          <w:szCs w:val="24"/>
        </w:rPr>
        <w:t xml:space="preserve"> ότι η πολιτική είναι η τέχνη τού ορθώς </w:t>
      </w:r>
      <w:proofErr w:type="spellStart"/>
      <w:r>
        <w:rPr>
          <w:rFonts w:eastAsia="Times New Roman"/>
          <w:szCs w:val="24"/>
        </w:rPr>
        <w:t>αποφασίζειν</w:t>
      </w:r>
      <w:proofErr w:type="spellEnd"/>
      <w:r>
        <w:rPr>
          <w:rFonts w:eastAsia="Times New Roman"/>
          <w:szCs w:val="24"/>
        </w:rPr>
        <w:t>. Είναι η τέχνη που δικαιώνεται, όταν βε</w:t>
      </w:r>
      <w:r>
        <w:rPr>
          <w:rFonts w:eastAsia="Times New Roman"/>
          <w:szCs w:val="24"/>
        </w:rPr>
        <w:t xml:space="preserve">λτιώνει συνολικά την ποιότητα ζωής όλων των πολιτών και την ευημερία αυτών. Η πολιτική, όμως, χάνει το νόημά της, όταν περιορίζεται μόνο στον </w:t>
      </w:r>
      <w:proofErr w:type="spellStart"/>
      <w:r>
        <w:rPr>
          <w:rFonts w:eastAsia="Times New Roman"/>
          <w:szCs w:val="24"/>
        </w:rPr>
        <w:t>τιμωρητικό</w:t>
      </w:r>
      <w:proofErr w:type="spellEnd"/>
      <w:r>
        <w:rPr>
          <w:rFonts w:eastAsia="Times New Roman"/>
          <w:szCs w:val="24"/>
        </w:rPr>
        <w:t xml:space="preserve"> της ρόλο. Αυτό πρέπει να καταλάβουν οι άσπονδοι Ευρωπαίοι φίλοι μας, που διακατέχονται από το σύνδρομο </w:t>
      </w:r>
      <w:r>
        <w:rPr>
          <w:rFonts w:eastAsia="Times New Roman"/>
          <w:szCs w:val="24"/>
        </w:rPr>
        <w:t xml:space="preserve">της στείρας ερμηνείας, των αξιών της προτεσταντικής ηθικής. Αρκετά υπέφεραν οι Έλληνες πολίτες στο όνομα των λαθών των παλαιότερων πολιτικών. Ήρθε η ώρα να αναγνωριστούν και οι θυσίες και οι αγώνες τους. </w:t>
      </w:r>
    </w:p>
    <w:p w14:paraId="488C50AB"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Είναι, λοιπόν, αυτονόητο δικαίωμα της Κυβέρνησής μα</w:t>
      </w:r>
      <w:r>
        <w:rPr>
          <w:rFonts w:eastAsia="Times New Roman"/>
          <w:szCs w:val="24"/>
        </w:rPr>
        <w:t xml:space="preserve">ς και δεν τελεί υπό την έγκριση των </w:t>
      </w:r>
      <w:r>
        <w:rPr>
          <w:rFonts w:eastAsia="Times New Roman"/>
          <w:szCs w:val="24"/>
        </w:rPr>
        <w:t>θ</w:t>
      </w:r>
      <w:r>
        <w:rPr>
          <w:rFonts w:eastAsia="Times New Roman"/>
          <w:szCs w:val="24"/>
        </w:rPr>
        <w:t>εσμών</w:t>
      </w:r>
      <w:r>
        <w:rPr>
          <w:rFonts w:eastAsia="Times New Roman"/>
          <w:szCs w:val="24"/>
        </w:rPr>
        <w:t>,</w:t>
      </w:r>
      <w:r>
        <w:rPr>
          <w:rFonts w:eastAsia="Times New Roman"/>
          <w:szCs w:val="24"/>
        </w:rPr>
        <w:t xml:space="preserve"> ό,τι προκύπτει ως πλεόνασμα να ανακατανέμεται με κοινωνικά κριτήρια στους πλέον αδύναμους, προς αποκατάσταση παλαιότερων αδικιών. Στην κατεύθυνση αυτή κινείται η δέκατη τρίτη σύνταξη, που θα καταβληθεί στις 22 Δε</w:t>
      </w:r>
      <w:r>
        <w:rPr>
          <w:rFonts w:eastAsia="Times New Roman"/>
          <w:szCs w:val="24"/>
        </w:rPr>
        <w:t>κεμβρίου μαζί με τη δωδέκατη σύνταξη σε 1,6 εκατομμύρια χαμηλοσυνταξιούχους όλων των ταμείων, ως έκτακτο κοινωνικό μέρισμα. Η απόφαση αυτή θα υλοποιηθεί.</w:t>
      </w:r>
    </w:p>
    <w:p w14:paraId="488C50AC" w14:textId="77777777" w:rsidR="00FF101B" w:rsidRDefault="00202D30">
      <w:pPr>
        <w:spacing w:line="600" w:lineRule="auto"/>
        <w:ind w:firstLine="720"/>
        <w:contextualSpacing/>
        <w:jc w:val="both"/>
        <w:rPr>
          <w:rFonts w:eastAsia="Times New Roman"/>
          <w:szCs w:val="24"/>
        </w:rPr>
      </w:pPr>
      <w:r>
        <w:rPr>
          <w:rFonts w:eastAsia="Times New Roman"/>
          <w:szCs w:val="24"/>
        </w:rPr>
        <w:t>Κυρίες και κύριοι συνάδελφοι, όσες ρυθμίσεις όμως και αν υπάρξουν για τη διευθέτηση του χρέους, δεν πρ</w:t>
      </w:r>
      <w:r>
        <w:rPr>
          <w:rFonts w:eastAsia="Times New Roman"/>
          <w:szCs w:val="24"/>
        </w:rPr>
        <w:t xml:space="preserve">όκειται να οδηγήσουν σε αναθέρμανση της οικονομίας, αν δεν υπάρξει αλλαγή του αναπτυξιακού παραδείγματος, αλλαγή του αναπτυξιακού μοντέλου. </w:t>
      </w:r>
    </w:p>
    <w:p w14:paraId="488C50AD" w14:textId="77777777" w:rsidR="00FF101B" w:rsidRDefault="00202D30">
      <w:pPr>
        <w:spacing w:line="600" w:lineRule="auto"/>
        <w:ind w:firstLine="720"/>
        <w:contextualSpacing/>
        <w:jc w:val="both"/>
        <w:rPr>
          <w:rFonts w:eastAsia="Times New Roman"/>
          <w:szCs w:val="24"/>
        </w:rPr>
      </w:pPr>
      <w:r>
        <w:rPr>
          <w:rFonts w:eastAsia="Times New Roman"/>
          <w:szCs w:val="24"/>
        </w:rPr>
        <w:t>Ανάπτυξη δεν σημαίνει λιγότερο κράτος, με στρατιές απολυμένων, με συνεχή εκχώρηση των αρμοδιοτήτων του στην κερδοσκ</w:t>
      </w:r>
      <w:r>
        <w:rPr>
          <w:rFonts w:eastAsia="Times New Roman"/>
          <w:szCs w:val="24"/>
        </w:rPr>
        <w:t xml:space="preserve">οπική αγορά και τους αδύναμους βορά στις ορέξεις τους, όπως οραματίζεται ο κ. Μητσοτάκης. </w:t>
      </w:r>
    </w:p>
    <w:p w14:paraId="488C50AE"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Ανάπτυξη δεν είναι σίγουρα ο αυτόματος πιλότος της αγοράς. Η κυρίαρχη πλέον τάση στην πολιτική των αναπτυγμένων χωρών είναι η αναζήτηση όχι της λιγότερης αλλά της απ</w:t>
      </w:r>
      <w:r>
        <w:rPr>
          <w:rFonts w:eastAsia="Times New Roman"/>
          <w:szCs w:val="24"/>
        </w:rPr>
        <w:t xml:space="preserve">οτελεσματικότερης </w:t>
      </w:r>
      <w:proofErr w:type="spellStart"/>
      <w:r>
        <w:rPr>
          <w:rFonts w:eastAsia="Times New Roman"/>
          <w:szCs w:val="24"/>
        </w:rPr>
        <w:t>επαναρρύθμισης</w:t>
      </w:r>
      <w:proofErr w:type="spellEnd"/>
      <w:r>
        <w:rPr>
          <w:rFonts w:eastAsia="Times New Roman"/>
          <w:szCs w:val="24"/>
        </w:rPr>
        <w:t xml:space="preserve"> των οικονομικών δραστηριοτήτων, που διασφαλίζει το δημόσιο συμφέρον των κοινωνιών, χωρίς να πνίγει αλλά αντίθετα διευκολύνοντας τις δημιουργικές επιχειρηματικές δυνάμεις τους να αναπτυχθούν.</w:t>
      </w:r>
    </w:p>
    <w:p w14:paraId="488C50AF" w14:textId="77777777" w:rsidR="00FF101B" w:rsidRDefault="00202D30">
      <w:pPr>
        <w:spacing w:line="600" w:lineRule="auto"/>
        <w:ind w:firstLine="720"/>
        <w:contextualSpacing/>
        <w:jc w:val="both"/>
        <w:rPr>
          <w:rFonts w:eastAsia="Times New Roman"/>
          <w:szCs w:val="24"/>
        </w:rPr>
      </w:pPr>
      <w:r>
        <w:rPr>
          <w:rFonts w:eastAsia="Times New Roman"/>
          <w:szCs w:val="24"/>
        </w:rPr>
        <w:t>Σήμερα έχει πλέον κυριαρχήσει ότ</w:t>
      </w:r>
      <w:r>
        <w:rPr>
          <w:rFonts w:eastAsia="Times New Roman"/>
          <w:szCs w:val="24"/>
        </w:rPr>
        <w:t xml:space="preserve">ι το βέλτιστο ρυθμιστικό περιβάλλον -και όχι οι φορολογικοί παράδεισοι- μπορεί να γίνει το συγκριτικό πλεονέκτημα μιας χώρας, στην προσπάθειά της να προσελκύσει κρίσιμες επενδύσεις και πόρους για την ανάπτυξή της. </w:t>
      </w:r>
    </w:p>
    <w:p w14:paraId="488C50B0" w14:textId="77777777" w:rsidR="00FF101B" w:rsidRDefault="00202D30">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ο νομοσχέδιο για την υπηρεσία μίας στάση</w:t>
      </w:r>
      <w:r>
        <w:rPr>
          <w:rFonts w:eastAsia="Times New Roman"/>
          <w:szCs w:val="24"/>
        </w:rPr>
        <w:t xml:space="preserve">ς και το νομοσχέδιο για την αναμόρφωση των διαδικασιών </w:t>
      </w:r>
      <w:proofErr w:type="spellStart"/>
      <w:r>
        <w:rPr>
          <w:rFonts w:eastAsia="Times New Roman"/>
          <w:szCs w:val="24"/>
        </w:rPr>
        <w:t>αδειοδότησης</w:t>
      </w:r>
      <w:proofErr w:type="spellEnd"/>
      <w:r>
        <w:rPr>
          <w:rFonts w:eastAsia="Times New Roman"/>
          <w:szCs w:val="24"/>
        </w:rPr>
        <w:t xml:space="preserve"> των επιχειρήσεων, με στόχο τη βελτίωση του περιβάλλοντος λειτουργίας τους, μέσα από τη μείωση των γραφειοκρατικών βαρών, χωρίς όμως εκπτώσεις στην προά</w:t>
      </w:r>
      <w:r>
        <w:rPr>
          <w:rFonts w:eastAsia="Times New Roman"/>
          <w:szCs w:val="24"/>
        </w:rPr>
        <w:lastRenderedPageBreak/>
        <w:t xml:space="preserve">σπιση του δημοσίου συμφέροντος -είχα </w:t>
      </w:r>
      <w:r>
        <w:rPr>
          <w:rFonts w:eastAsia="Times New Roman"/>
          <w:szCs w:val="24"/>
        </w:rPr>
        <w:t>την ευκαιρία να συντονίζω ως Υφυπουργός Οικονομίας μέχρι τον πρόσφατο ανασχηματισμό-, που ψηφίστηκαν μάλιστα από διευρυμένες πλειοψηφίες την προηγούμενη εβδομάδα από την ελληνική Βουλή, είναι κομβικής σημασίας νομοθετήματα για τη βελτίωση του επιχειρηματικ</w:t>
      </w:r>
      <w:r>
        <w:rPr>
          <w:rFonts w:eastAsia="Times New Roman"/>
          <w:szCs w:val="24"/>
        </w:rPr>
        <w:t>ού περιβάλλοντος και την υπέρβαση της βαθιάς ύφεσης που μαστίζει τη χώρα μας τα τελευταία χρόνια.</w:t>
      </w:r>
    </w:p>
    <w:p w14:paraId="488C50B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ανάπτυξη, κυρίες και κύριοι συνάδελφοι, προϋποθέτει, επίσης, κίνητρα. Ο νέος αναπτυξιακός νόμος έχει ήδη ανοίξει για προσκλήσεις από τους ενδιαφερόμενους κα</w:t>
      </w:r>
      <w:r>
        <w:rPr>
          <w:rFonts w:eastAsia="Times New Roman" w:cs="Times New Roman"/>
          <w:szCs w:val="24"/>
        </w:rPr>
        <w:t xml:space="preserve">ι τα έξι νέα προγράμματα του ΕΣΠΑ, συνολικού προϋπολογισμού 404 εκατομμυρίων ευρώ. </w:t>
      </w:r>
    </w:p>
    <w:p w14:paraId="488C50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Συνοπτικά μόνο αναφέρω το πρόγραμμα «Σύγχρονη Μεταποίηση», προϋπολογισμού 100 εκατομμυρίων, πρόγραμμα «Ενίσχυση επιχειρηματικών σχεδίων στην περιβαλλοντική βιομηχανία», πρό</w:t>
      </w:r>
      <w:r>
        <w:rPr>
          <w:rFonts w:eastAsia="Times New Roman" w:cs="Times New Roman"/>
          <w:szCs w:val="24"/>
        </w:rPr>
        <w:t xml:space="preserve">γραμμα για την «Ανάπτυξη των Επιχειρηματικών Πάρκων Τοπικής Εμβέλειας», για τη μεταποίηση και την εφοδιαστική αλυσίδα, πρόγραμμα για την ενίσχυση των </w:t>
      </w:r>
      <w:r>
        <w:rPr>
          <w:rFonts w:eastAsia="Times New Roman" w:cs="Times New Roman"/>
          <w:szCs w:val="24"/>
        </w:rPr>
        <w:lastRenderedPageBreak/>
        <w:t xml:space="preserve">αλυσίδων αξίας, τους συνεταιρισμούς και τις δικτυώσεις, πρόγραμμα «Διεθνοποίηση- Εξωστρέφεια Μικρομεσαίων </w:t>
      </w:r>
      <w:r>
        <w:rPr>
          <w:rFonts w:eastAsia="Times New Roman" w:cs="Times New Roman"/>
          <w:szCs w:val="24"/>
        </w:rPr>
        <w:t xml:space="preserve">Επιχειρήσεων», προϋπολογισμού 100 εκατομμυρίων από μόνο του, πρόγραμμα για την «Αξιοποίηση Συμπληρωματικής Εμπειρίας- Επιχειρηματική Επανεκκίνηση», με προϋπολογισμό 54 εκατομμύρια. </w:t>
      </w:r>
    </w:p>
    <w:p w14:paraId="488C50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που πρόκειται να προκηρυχθούν τους επόμενους μήνες, πρόκειται να </w:t>
      </w:r>
      <w:r>
        <w:rPr>
          <w:rFonts w:eastAsia="Times New Roman" w:cs="Times New Roman"/>
          <w:szCs w:val="24"/>
        </w:rPr>
        <w:t xml:space="preserve">παίξουν σημαντικό ρόλο στην ανάπτυξη των επιχειρήσεων και την ενίσχυση της πραγματικής οικονομίας. </w:t>
      </w:r>
    </w:p>
    <w:p w14:paraId="488C50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ανάπτυξη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προϋποθέτει ένα νέο κοινωνικό συμβόλαιο, που σημαίνει ότι όλοι οι συντελεστές στις παραγωγικές διαδικασίες συμμετέχουν δίκαια και στις ε</w:t>
      </w:r>
      <w:r>
        <w:rPr>
          <w:rFonts w:eastAsia="Times New Roman" w:cs="Times New Roman"/>
          <w:szCs w:val="24"/>
        </w:rPr>
        <w:t>υκαιρίες και στους κινδύνους. Φυσικά αυτό δεν επιτυγχάνεται με την αύξηση του ορίου των ομαδικών απολύσεων, όπως απαιτούν οι δανειστές μας, χωρίς συλλογικές συμβάσεις εργασίες, με υπερχρεωμένες επιχειρήσεις, χωρίς ένα τραπεζικό σύστημα που να είναι γενναίο</w:t>
      </w:r>
      <w:r>
        <w:rPr>
          <w:rFonts w:eastAsia="Times New Roman" w:cs="Times New Roman"/>
          <w:szCs w:val="24"/>
        </w:rPr>
        <w:t xml:space="preserve"> στη χρηματοδότηση των παραγωγικών δραστηριοτήτων. </w:t>
      </w:r>
    </w:p>
    <w:p w14:paraId="488C50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Προς την κατεύθυνση αυτή κινείται και το νομοσχέδιο για τον εξωδικαστικό μηχανισμό ρύθμισης δημοσίων και ιδιωτικών οφειλών</w:t>
      </w:r>
      <w:r>
        <w:rPr>
          <w:rFonts w:eastAsia="Times New Roman" w:cs="Times New Roman"/>
          <w:szCs w:val="24"/>
        </w:rPr>
        <w:t>,</w:t>
      </w:r>
      <w:r>
        <w:rPr>
          <w:rFonts w:eastAsia="Times New Roman" w:cs="Times New Roman"/>
          <w:szCs w:val="24"/>
        </w:rPr>
        <w:t xml:space="preserve"> που θα ψηφισθεί το επόμενο χρονικό διάστημα στη Βουλή, που για πρώτη φορά το δημόσιο, τα ασφαλιστικά ταμεία και οι τράπεζες συμμετέχουν από κοινού στην </w:t>
      </w:r>
      <w:proofErr w:type="spellStart"/>
      <w:r>
        <w:rPr>
          <w:rFonts w:eastAsia="Times New Roman" w:cs="Times New Roman"/>
          <w:szCs w:val="24"/>
        </w:rPr>
        <w:t>απομείωση</w:t>
      </w:r>
      <w:proofErr w:type="spellEnd"/>
      <w:r>
        <w:rPr>
          <w:rFonts w:eastAsia="Times New Roman" w:cs="Times New Roman"/>
          <w:szCs w:val="24"/>
        </w:rPr>
        <w:t xml:space="preserve"> βαρών βιώσιμων πλην όμως υπερχρεωμένων επιχειρήσεων, με οφέλη και για τις ίδιες τις τράπεζες,</w:t>
      </w:r>
      <w:r>
        <w:rPr>
          <w:rFonts w:eastAsia="Times New Roman" w:cs="Times New Roman"/>
          <w:szCs w:val="24"/>
        </w:rPr>
        <w:t xml:space="preserve"> όπως μπορούμε να αντιληφθούμε όλοι και για την πραγματική οικονομία και για τους ίδιους τους οφειλέτες. </w:t>
      </w:r>
    </w:p>
    <w:p w14:paraId="488C50B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 </w:t>
      </w:r>
      <w:proofErr w:type="spellStart"/>
      <w:r>
        <w:rPr>
          <w:rFonts w:eastAsia="Times New Roman" w:cs="Times New Roman"/>
          <w:szCs w:val="24"/>
        </w:rPr>
        <w:t>αγροτοδιατροφικός</w:t>
      </w:r>
      <w:proofErr w:type="spellEnd"/>
      <w:r>
        <w:rPr>
          <w:rFonts w:eastAsia="Times New Roman" w:cs="Times New Roman"/>
          <w:szCs w:val="24"/>
        </w:rPr>
        <w:t xml:space="preserve"> τομέας διαθέτει επίσης όλες τις απαραίτητες προϋποθέσεις</w:t>
      </w:r>
      <w:r>
        <w:rPr>
          <w:rFonts w:eastAsia="Times New Roman" w:cs="Times New Roman"/>
          <w:szCs w:val="24"/>
        </w:rPr>
        <w:t>,</w:t>
      </w:r>
      <w:r>
        <w:rPr>
          <w:rFonts w:eastAsia="Times New Roman" w:cs="Times New Roman"/>
          <w:szCs w:val="24"/>
        </w:rPr>
        <w:t xml:space="preserve"> για να παραμείνει ένας από τους μοχλούς αν</w:t>
      </w:r>
      <w:r>
        <w:rPr>
          <w:rFonts w:eastAsia="Times New Roman" w:cs="Times New Roman"/>
          <w:szCs w:val="24"/>
        </w:rPr>
        <w:t xml:space="preserve">άπτυξης της χώρας μας, ενώ ήταν και συνεχίζει να είναι από τους λίγους που όχι μόνο αντιστέκεται στην κρίση, αλλά αυξάνει σταθερά τη δυναμική του, ώστε να βελτιωθεί ο εξαγωγικός χαρακτήρας της χώρας μας. </w:t>
      </w:r>
    </w:p>
    <w:p w14:paraId="488C50B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κινηθούμε προς μια ανταγωνιστική γεωργία,</w:t>
      </w:r>
      <w:r>
        <w:rPr>
          <w:rFonts w:eastAsia="Times New Roman" w:cs="Times New Roman"/>
          <w:szCs w:val="24"/>
        </w:rPr>
        <w:t xml:space="preserve"> προσανατολισμένη στην αγορά και στην παραγωγή ποιοτικών και επωνύμων προϊόντων τα οποία πρέπει και να αναδείξουμε. Έμφαση πρέπει να δοθεί σε αγροτικά προϊόντα που παρουσιάζουν αυξανόμενο εξαγωγικό ενδιαφέρον, όπως είναι τα φρούτα και τα </w:t>
      </w:r>
      <w:proofErr w:type="spellStart"/>
      <w:r>
        <w:rPr>
          <w:rFonts w:eastAsia="Times New Roman" w:cs="Times New Roman"/>
          <w:szCs w:val="24"/>
        </w:rPr>
        <w:t>οπωροκηπευτικά</w:t>
      </w:r>
      <w:proofErr w:type="spellEnd"/>
      <w:r>
        <w:rPr>
          <w:rFonts w:eastAsia="Times New Roman" w:cs="Times New Roman"/>
          <w:szCs w:val="24"/>
        </w:rPr>
        <w:t>, το</w:t>
      </w:r>
      <w:r>
        <w:rPr>
          <w:rFonts w:eastAsia="Times New Roman" w:cs="Times New Roman"/>
          <w:szCs w:val="24"/>
        </w:rPr>
        <w:t xml:space="preserve"> βαμβάκι και ο καπνός. </w:t>
      </w:r>
    </w:p>
    <w:p w14:paraId="488C50B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Βασικός μας στόχος πρέπει να είναι η ενίσχυση της βιωσιμότητας των γεωργικών εκμεταλλεύσεων και η δημιουργία οικονομιών κλίμακας, η ενίσχυση μορφών συνεργασίας και δικτύωσης και η ανάπτυξη συνεργατικών σχηματισμών, η αύξηση της προσ</w:t>
      </w:r>
      <w:r>
        <w:rPr>
          <w:rFonts w:eastAsia="Times New Roman" w:cs="Times New Roman"/>
          <w:szCs w:val="24"/>
        </w:rPr>
        <w:t xml:space="preserve">τιθέμενης αξίας με έμφαση στην μεταποίηση, την πιστοποίηση των προϊόντων, την τυποποίηση αυτών και τη διαφοροποίηση της παραγωγής για την παραγωγή καινοτόμων προϊόντων. </w:t>
      </w:r>
    </w:p>
    <w:p w14:paraId="488C50B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Βασική προϋπόθεση αποτελεί η πλήρης αξιοποίηση των πόρων της νέας ΚΑΠ της περιόδου 201</w:t>
      </w:r>
      <w:r>
        <w:rPr>
          <w:rFonts w:eastAsia="Times New Roman" w:cs="Times New Roman"/>
          <w:szCs w:val="24"/>
        </w:rPr>
        <w:t>4-2020, που είναι συνολικά 19,6 δισεκατομμύρια, με τα 15,4 δισεκατομμύρια να κατευθύνονται προς τις άμεσες ενισχύσεις και τα 4,2 δισεκατομμύρια για μέτρα υπέρ των αγροτικών περιοχών, σύμφωνα πάντα με τις προτεραιότητες του προγράμματος αγροτικής ανάπτυξης.</w:t>
      </w:r>
      <w:r>
        <w:rPr>
          <w:rFonts w:eastAsia="Times New Roman" w:cs="Times New Roman"/>
          <w:szCs w:val="24"/>
        </w:rPr>
        <w:t xml:space="preserve"> </w:t>
      </w:r>
    </w:p>
    <w:p w14:paraId="488C50B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επιτρέψτε μου να κλείσω αισιόδοξα, λέγοντας ότι κάθε κρίση είναι και ένα παράθυρο ευκαιρίας. Ο προϋπολογισμός που συζητάμε είναι στη σωστή κατεύθυνση και μπορεί για πρώτη φορά μετά από έξι χρόνια ύφεσης να κρατήσει το παράθυρο ανοικτ</w:t>
      </w:r>
      <w:r>
        <w:rPr>
          <w:rFonts w:eastAsia="Times New Roman" w:cs="Times New Roman"/>
          <w:szCs w:val="24"/>
        </w:rPr>
        <w:t>ό και να δώσει την ευκαιρία για δομικές αλλαγές στην οργάνωση του κράτους, δείχνοντάς του τον τρόπο να αναπτυχθεί, να ανθίσει. Μόνο έτσι θα πετύχουμε την πολυπόθητη διατηρήσιμη ανάπτυξη</w:t>
      </w:r>
      <w:r>
        <w:rPr>
          <w:rFonts w:eastAsia="Times New Roman" w:cs="Times New Roman"/>
          <w:szCs w:val="24"/>
        </w:rPr>
        <w:t>,</w:t>
      </w:r>
      <w:r>
        <w:rPr>
          <w:rFonts w:eastAsia="Times New Roman" w:cs="Times New Roman"/>
          <w:szCs w:val="24"/>
        </w:rPr>
        <w:t xml:space="preserve"> που χρωστάμε στις επερχόμενες γενιές των Ελλήνων. </w:t>
      </w:r>
    </w:p>
    <w:p w14:paraId="488C50B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Βρισκόμαστε ως χώρ</w:t>
      </w:r>
      <w:r>
        <w:rPr>
          <w:rFonts w:eastAsia="Times New Roman" w:cs="Times New Roman"/>
          <w:szCs w:val="24"/>
        </w:rPr>
        <w:t>α και ως κοινωνία μπροστά σε ένα τεράστιο έργο αλλαγών</w:t>
      </w:r>
      <w:r>
        <w:rPr>
          <w:rFonts w:eastAsia="Times New Roman" w:cs="Times New Roman"/>
          <w:szCs w:val="24"/>
        </w:rPr>
        <w:t>,</w:t>
      </w:r>
      <w:r>
        <w:rPr>
          <w:rFonts w:eastAsia="Times New Roman" w:cs="Times New Roman"/>
          <w:szCs w:val="24"/>
        </w:rPr>
        <w:t xml:space="preserve"> που ενώ έπρεπε να έχουν γίνει σταδιακά εδώ και πολλές δεκαετίες, σήμερα πρέπει να πραγματοποιηθούν με ταχύτατους ρυθμούς, αλλαγές που αφορούν όλους μας και προϋποθέτουν τη συμμετοχή όλων μας. </w:t>
      </w:r>
    </w:p>
    <w:p w14:paraId="488C50B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μετα</w:t>
      </w:r>
      <w:r>
        <w:rPr>
          <w:rFonts w:eastAsia="Times New Roman" w:cs="Times New Roman"/>
          <w:szCs w:val="24"/>
        </w:rPr>
        <w:t>ρρυθμιστικό στοίχημα επομένως πρέπει να επιδιωχθεί με επιμονή και προσήλωση στο στόχο, απ’ τη στιγμή της υιοθέτησης των μεταρρυθμίσεων στη Βουλή ως την πλήρη υλοποίησή τους. Δεν εφησυχάσαμε έναν ολόκληρο χρόνο</w:t>
      </w:r>
      <w:r>
        <w:rPr>
          <w:rFonts w:eastAsia="Times New Roman" w:cs="Times New Roman"/>
          <w:szCs w:val="24"/>
        </w:rPr>
        <w:t>,</w:t>
      </w:r>
      <w:r>
        <w:rPr>
          <w:rFonts w:eastAsia="Times New Roman" w:cs="Times New Roman"/>
          <w:szCs w:val="24"/>
        </w:rPr>
        <w:t xml:space="preserve"> όταν προετοιμάζαμε ένα ολόκληρο πλέγμα αλλαγώ</w:t>
      </w:r>
      <w:r>
        <w:rPr>
          <w:rFonts w:eastAsia="Times New Roman" w:cs="Times New Roman"/>
          <w:szCs w:val="24"/>
        </w:rPr>
        <w:t>ν για το καλό της ελληνικής οικονομίας και της ελληνικής κοινωνίας. Δεν θα εφησυχάσουμε</w:t>
      </w:r>
      <w:r>
        <w:rPr>
          <w:rFonts w:eastAsia="Times New Roman" w:cs="Times New Roman"/>
          <w:szCs w:val="24"/>
        </w:rPr>
        <w:t>,</w:t>
      </w:r>
      <w:r>
        <w:rPr>
          <w:rFonts w:eastAsia="Times New Roman" w:cs="Times New Roman"/>
          <w:szCs w:val="24"/>
        </w:rPr>
        <w:t xml:space="preserve"> εάν δεν δούμε όλες αυτές τις μεταρρυθμιστικές τομές σε πλήρη εφαρμογή. Ας είμαστε αισιόδοξοι ότι θα τα καταφέρουμε. </w:t>
      </w:r>
    </w:p>
    <w:p w14:paraId="488C50BD" w14:textId="77777777" w:rsidR="00FF101B" w:rsidRDefault="00202D3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488C50BE" w14:textId="77777777" w:rsidR="00FF101B" w:rsidRDefault="00202D30">
      <w:pPr>
        <w:spacing w:line="600" w:lineRule="auto"/>
        <w:ind w:firstLine="720"/>
        <w:contextualSpacing/>
        <w:jc w:val="both"/>
        <w:rPr>
          <w:rFonts w:eastAsia="Times New Roman" w:cs="Times New Roman"/>
          <w:szCs w:val="24"/>
        </w:rPr>
      </w:pPr>
      <w:r>
        <w:rPr>
          <w:rFonts w:eastAsia="Times New Roman"/>
          <w:b/>
          <w:bCs/>
        </w:rPr>
        <w:lastRenderedPageBreak/>
        <w:t>ΠΡΟΕΔΡ</w:t>
      </w:r>
      <w:r>
        <w:rPr>
          <w:rFonts w:eastAsia="Times New Roman"/>
          <w:b/>
          <w:bCs/>
        </w:rPr>
        <w:t>ΕΥΩΝ (Νικήτας Κακλαμάνης):</w:t>
      </w:r>
      <w:r>
        <w:rPr>
          <w:rFonts w:eastAsia="Times New Roman" w:cs="Times New Roman"/>
          <w:szCs w:val="24"/>
        </w:rPr>
        <w:t xml:space="preserve"> Τον λόγο έχει ο κ. Μιλτιάδης Βαρβιτσιώτης. Μετά θα πάρει τον λόγο, ως δικαιούται μετά από τέσσερις μέρες συνεχούς παρουσίας, ο Κοινοβουλευτικός Εκπρόσωπος του ΣΥΡΙΖΑ κ. Μαντάς. Θα ακολουθήσει μια συνάδελφος,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Λιβανίου</w:t>
      </w:r>
      <w:proofErr w:type="spellEnd"/>
      <w:r>
        <w:rPr>
          <w:rFonts w:eastAsia="Times New Roman" w:cs="Times New Roman"/>
          <w:szCs w:val="24"/>
        </w:rPr>
        <w:t>, για να</w:t>
      </w:r>
      <w:r>
        <w:rPr>
          <w:rFonts w:eastAsia="Times New Roman" w:cs="Times New Roman"/>
          <w:szCs w:val="24"/>
        </w:rPr>
        <w:t xml:space="preserve"> μη συνεχίσουμε αμέσως με τους Υπουργούς και έπειτα θα πάρει τον λόγο η Υπουργός Εργασίας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p>
    <w:p w14:paraId="488C50B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Κύριε Βαρβιτσιώτη, έχετε τον λόγο.</w:t>
      </w:r>
    </w:p>
    <w:p w14:paraId="488C50C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Ευχαριστώ, κύριε Πρόεδρε. </w:t>
      </w:r>
    </w:p>
    <w:p w14:paraId="488C50C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πλεόνασμά τους είναι σεσημασμένο για τους Έλληνες. Σ’ αυτό κρ</w:t>
      </w:r>
      <w:r>
        <w:rPr>
          <w:rFonts w:eastAsia="Times New Roman" w:cs="Times New Roman"/>
          <w:szCs w:val="24"/>
        </w:rPr>
        <w:t xml:space="preserve">ύβονται όλες οι αμαρτίες, όλες οι πληγές, όλη η σήψη, όλη η απάτη της σημερινής πολιτικής. Σ’ αυτό κρύβεται το δράμα εκατομμυρίων ανθρώπων, η καταστροφή νοικοκυριών και επιχειρήσεων, οι λιποθυμίες παιδιών από ασιτία, τα εκατομμύρια ανέργων, η ζωή εν </w:t>
      </w:r>
      <w:proofErr w:type="spellStart"/>
      <w:r>
        <w:rPr>
          <w:rFonts w:eastAsia="Times New Roman" w:cs="Times New Roman"/>
          <w:szCs w:val="24"/>
        </w:rPr>
        <w:t>τάφω</w:t>
      </w:r>
      <w:proofErr w:type="spellEnd"/>
      <w:r>
        <w:rPr>
          <w:rFonts w:eastAsia="Times New Roman" w:cs="Times New Roman"/>
          <w:szCs w:val="24"/>
        </w:rPr>
        <w:t xml:space="preserve"> σ</w:t>
      </w:r>
      <w:r>
        <w:rPr>
          <w:rFonts w:eastAsia="Times New Roman" w:cs="Times New Roman"/>
          <w:szCs w:val="24"/>
        </w:rPr>
        <w:t xml:space="preserve">τα νοσοκομεία, στα </w:t>
      </w:r>
      <w:r>
        <w:rPr>
          <w:rFonts w:eastAsia="Times New Roman" w:cs="Times New Roman"/>
          <w:szCs w:val="24"/>
        </w:rPr>
        <w:lastRenderedPageBreak/>
        <w:t xml:space="preserve">ψυχιατρεία και στα άσυλα ανιάτων, οι παγωμένες νύκτες και οι πεινασμένες μέρες χιλιάδων και χιλιάδων συνταξιούχων. </w:t>
      </w:r>
    </w:p>
    <w:p w14:paraId="488C50C2" w14:textId="77777777" w:rsidR="00FF101B" w:rsidRDefault="00202D30">
      <w:pPr>
        <w:spacing w:line="600" w:lineRule="auto"/>
        <w:ind w:firstLine="720"/>
        <w:contextualSpacing/>
        <w:jc w:val="center"/>
        <w:rPr>
          <w:rFonts w:eastAsia="Times New Roman"/>
          <w:bCs/>
        </w:rPr>
      </w:pPr>
      <w:r>
        <w:rPr>
          <w:rFonts w:eastAsia="Times New Roman"/>
          <w:bCs/>
        </w:rPr>
        <w:t>(Θόρυβος-</w:t>
      </w:r>
      <w:r>
        <w:rPr>
          <w:rFonts w:eastAsia="Times New Roman"/>
          <w:bCs/>
        </w:rPr>
        <w:t xml:space="preserve">διαμαρτυρίες </w:t>
      </w:r>
      <w:r>
        <w:rPr>
          <w:rFonts w:eastAsia="Times New Roman"/>
          <w:bCs/>
        </w:rPr>
        <w:t>από την πτέρυγα του ΣΥΡΙΖΑ)</w:t>
      </w:r>
    </w:p>
    <w:p w14:paraId="488C50C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Διαμαρτύρεστε; Αυτά λέγατε για το πλεόνασμα, όταν το έδινε 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Σαμαρά το 2014! Αυτά λέγατε!</w:t>
      </w:r>
    </w:p>
    <w:p w14:paraId="488C50C4"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50C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λέξεις το υποδεχόσασταν. Μην κουνάτε το κεφάλι σας, κυρία Φωτίου! Διότι το δικό σας πλεόνασμα έρχεται με 2,7 δισεκατομμύρια καινούργιους φόρους για την επόμενη </w:t>
      </w:r>
      <w:r>
        <w:rPr>
          <w:rFonts w:eastAsia="Times New Roman" w:cs="Times New Roman"/>
          <w:szCs w:val="24"/>
        </w:rPr>
        <w:t>χρονιά. Επιβάλλετ</w:t>
      </w:r>
      <w:r>
        <w:rPr>
          <w:rFonts w:eastAsia="Times New Roman" w:cs="Times New Roman"/>
          <w:szCs w:val="24"/>
        </w:rPr>
        <w:t>ε</w:t>
      </w:r>
      <w:r>
        <w:rPr>
          <w:rFonts w:eastAsia="Times New Roman" w:cs="Times New Roman"/>
          <w:szCs w:val="24"/>
        </w:rPr>
        <w:t xml:space="preserve"> 2,7 δισεκατομμύρια παραπάνω φόρους με τον προϋπολογισμό που ψηφίζετε! </w:t>
      </w:r>
    </w:p>
    <w:p w14:paraId="488C50C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Ενώ το τότε πλεόνασμα ερχόταν με μείωση φόρων, για τους οποίους ακούσαμε εχθές ότι ήταν νεοφιλελεύθεροι και ότι ήταν αντιπαραγωγική μείωση φόρων. Καινούργια ιδέα στην</w:t>
      </w:r>
      <w:r>
        <w:rPr>
          <w:rFonts w:eastAsia="Times New Roman" w:cs="Times New Roman"/>
          <w:szCs w:val="24"/>
        </w:rPr>
        <w:t xml:space="preserve"> οικονομία! Έχετε διαπρέψει στο να εισάγετε καινούργιες θεωρίες στην παγκόσμια οικονομική σκέψη. Δυστυχώς μέχρι τώρα δεν έχετε καταφέρει να ακολουθήσετε τίποτα από την </w:t>
      </w:r>
      <w:r>
        <w:rPr>
          <w:rFonts w:eastAsia="Times New Roman" w:cs="Times New Roman"/>
          <w:szCs w:val="24"/>
        </w:rPr>
        <w:lastRenderedPageBreak/>
        <w:t>αυθεντική δική σας οικονομική σκέψη. Τα έχετε εγκαταλείψει όλα, γιατί δεν σας έχουν βγει</w:t>
      </w:r>
      <w:r>
        <w:rPr>
          <w:rFonts w:eastAsia="Times New Roman" w:cs="Times New Roman"/>
          <w:szCs w:val="24"/>
        </w:rPr>
        <w:t>, βεβαίως, πουθενά.</w:t>
      </w:r>
    </w:p>
    <w:p w14:paraId="488C50C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καλό από τις εξαγγελίες του Πρωθυπουργού -και θέλω να το επισημάνω- είναι ότι δεν αυξάνεται ο ΦΠΑ στα νησιά του </w:t>
      </w:r>
      <w:r>
        <w:rPr>
          <w:rFonts w:eastAsia="Times New Roman" w:cs="Times New Roman"/>
          <w:szCs w:val="24"/>
        </w:rPr>
        <w:t>β</w:t>
      </w:r>
      <w:r>
        <w:rPr>
          <w:rFonts w:eastAsia="Times New Roman" w:cs="Times New Roman"/>
          <w:szCs w:val="24"/>
        </w:rPr>
        <w:t xml:space="preserve">ορείου Αιγαίου. Τα νησιά, όντως, θέλουν προσοχή. </w:t>
      </w:r>
    </w:p>
    <w:p w14:paraId="488C50C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Άκουγα πριν από λίγο τον κ. </w:t>
      </w:r>
      <w:proofErr w:type="spellStart"/>
      <w:r>
        <w:rPr>
          <w:rFonts w:eastAsia="Times New Roman" w:cs="Times New Roman"/>
          <w:szCs w:val="24"/>
        </w:rPr>
        <w:t>Κουρουμπλή</w:t>
      </w:r>
      <w:proofErr w:type="spellEnd"/>
      <w:r>
        <w:rPr>
          <w:rFonts w:eastAsia="Times New Roman" w:cs="Times New Roman"/>
          <w:szCs w:val="24"/>
        </w:rPr>
        <w:t xml:space="preserve"> στον ΣΚΑΪ να λέει</w:t>
      </w:r>
      <w:r>
        <w:rPr>
          <w:rFonts w:eastAsia="Times New Roman" w:cs="Times New Roman"/>
          <w:szCs w:val="24"/>
        </w:rPr>
        <w:t>,</w:t>
      </w:r>
      <w:r>
        <w:rPr>
          <w:rFonts w:eastAsia="Times New Roman" w:cs="Times New Roman"/>
          <w:szCs w:val="24"/>
        </w:rPr>
        <w:t xml:space="preserve"> ότι, επ</w:t>
      </w:r>
      <w:r>
        <w:rPr>
          <w:rFonts w:eastAsia="Times New Roman" w:cs="Times New Roman"/>
          <w:szCs w:val="24"/>
        </w:rPr>
        <w:t xml:space="preserve">ιτέλους, θα δρομολογήσει το πλοίο ασφαλείας, θα συγκαλέσει αύριο συμβούλιο ακτοπλοϊκών συγκοινωνιών. </w:t>
      </w:r>
      <w:r>
        <w:rPr>
          <w:rFonts w:eastAsia="Times New Roman" w:cs="Times New Roman"/>
          <w:szCs w:val="24"/>
        </w:rPr>
        <w:t>Μ</w:t>
      </w:r>
      <w:r>
        <w:rPr>
          <w:rFonts w:eastAsia="Times New Roman" w:cs="Times New Roman"/>
          <w:szCs w:val="24"/>
        </w:rPr>
        <w:t xml:space="preserve">άλιστα ανακάλυψε ότι πρέπει να συγκαλέσει ένα συμβούλιο και ότι δεν μπορεί να πάρει την απόφαση μόνος του. </w:t>
      </w:r>
    </w:p>
    <w:p w14:paraId="488C50C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w:t>
      </w:r>
      <w:r>
        <w:rPr>
          <w:rFonts w:eastAsia="Times New Roman" w:cs="Times New Roman"/>
          <w:szCs w:val="24"/>
        </w:rPr>
        <w:t xml:space="preserve">υμόμουν τι ομηρικές μάχες έγιναν εδώ σε αυτή </w:t>
      </w:r>
      <w:r>
        <w:rPr>
          <w:rFonts w:eastAsia="Times New Roman" w:cs="Times New Roman"/>
          <w:szCs w:val="24"/>
        </w:rPr>
        <w:t xml:space="preserve">την Αίθουσα, όταν εισηγούμουν το συμβούλιο ασφαλείας. Πού είναι ο κ. </w:t>
      </w:r>
      <w:proofErr w:type="spellStart"/>
      <w:r>
        <w:rPr>
          <w:rFonts w:eastAsia="Times New Roman" w:cs="Times New Roman"/>
          <w:szCs w:val="24"/>
        </w:rPr>
        <w:t>Συρμαλένιος</w:t>
      </w:r>
      <w:proofErr w:type="spellEnd"/>
      <w:r>
        <w:rPr>
          <w:rFonts w:eastAsia="Times New Roman" w:cs="Times New Roman"/>
          <w:szCs w:val="24"/>
        </w:rPr>
        <w:t>,</w:t>
      </w:r>
      <w:r>
        <w:rPr>
          <w:rFonts w:eastAsia="Times New Roman" w:cs="Times New Roman"/>
          <w:szCs w:val="24"/>
        </w:rPr>
        <w:t xml:space="preserve"> που σχεδόν ανέβαινε εδώ στα έδρανα; Δεν ήταν, όμως, μόνο οι αντιδράσεις από τον ΣΥΡΙΖΑ. Ο προκάτοχός μου ο κ. </w:t>
      </w:r>
      <w:proofErr w:type="spellStart"/>
      <w:r>
        <w:rPr>
          <w:rFonts w:eastAsia="Times New Roman" w:cs="Times New Roman"/>
          <w:szCs w:val="24"/>
        </w:rPr>
        <w:t>Μουσουρούλης</w:t>
      </w:r>
      <w:proofErr w:type="spellEnd"/>
      <w:r>
        <w:rPr>
          <w:rFonts w:eastAsia="Times New Roman" w:cs="Times New Roman"/>
          <w:szCs w:val="24"/>
        </w:rPr>
        <w:t xml:space="preserve"> προσπάθησε να </w:t>
      </w:r>
      <w:r>
        <w:rPr>
          <w:rFonts w:eastAsia="Times New Roman" w:cs="Times New Roman"/>
          <w:szCs w:val="24"/>
        </w:rPr>
        <w:lastRenderedPageBreak/>
        <w:t>το φέρει και οι συνάδελφοι από το ΠΑΣ</w:t>
      </w:r>
      <w:r>
        <w:rPr>
          <w:rFonts w:eastAsia="Times New Roman" w:cs="Times New Roman"/>
          <w:szCs w:val="24"/>
        </w:rPr>
        <w:t xml:space="preserve">ΟΚ, κύριε </w:t>
      </w:r>
      <w:proofErr w:type="spellStart"/>
      <w:r>
        <w:rPr>
          <w:rFonts w:eastAsia="Times New Roman" w:cs="Times New Roman"/>
          <w:szCs w:val="24"/>
        </w:rPr>
        <w:t>Κεγκέρογλου</w:t>
      </w:r>
      <w:proofErr w:type="spellEnd"/>
      <w:r>
        <w:rPr>
          <w:rFonts w:eastAsia="Times New Roman" w:cs="Times New Roman"/>
          <w:szCs w:val="24"/>
        </w:rPr>
        <w:t>, φωνάζατε ενάντια σε αυτό το μέτρο και αναγκάστηκε να το αποσύρει στη Βουλή.</w:t>
      </w:r>
    </w:p>
    <w:p w14:paraId="488C50C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w:t>
      </w:r>
    </w:p>
    <w:p w14:paraId="488C50C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w:t>
      </w:r>
      <w:r>
        <w:rPr>
          <w:rFonts w:eastAsia="Times New Roman" w:cs="Times New Roman"/>
          <w:szCs w:val="24"/>
        </w:rPr>
        <w:t xml:space="preserve"> σηκώνετε το χέρι σας κύριε </w:t>
      </w:r>
      <w:proofErr w:type="spellStart"/>
      <w:r>
        <w:rPr>
          <w:rFonts w:eastAsia="Times New Roman" w:cs="Times New Roman"/>
          <w:szCs w:val="24"/>
        </w:rPr>
        <w:t>Κεγκέρογλου</w:t>
      </w:r>
      <w:proofErr w:type="spellEnd"/>
      <w:r>
        <w:rPr>
          <w:rFonts w:eastAsia="Times New Roman" w:cs="Times New Roman"/>
          <w:szCs w:val="24"/>
        </w:rPr>
        <w:t>. Δεν πρόκειται να διακόψω τον κ. Βαρβιτσιώτη.</w:t>
      </w:r>
    </w:p>
    <w:p w14:paraId="488C50C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Αμέσως μετά θέλω τον λόγο.</w:t>
      </w:r>
    </w:p>
    <w:p w14:paraId="488C50C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Έτσι είναι. Απαντήστε μετά. Έχετε εκπροσώπηση και στο ΠΑΣΟΚ καλή.</w:t>
      </w:r>
    </w:p>
    <w:p w14:paraId="488C50C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Είσαι κ</w:t>
      </w:r>
      <w:r>
        <w:rPr>
          <w:rFonts w:eastAsia="Times New Roman" w:cs="Times New Roman"/>
          <w:szCs w:val="24"/>
        </w:rPr>
        <w:t>λασικός ψεύτης!</w:t>
      </w:r>
    </w:p>
    <w:p w14:paraId="488C50C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Ηρεμήστε τώρα!</w:t>
      </w:r>
    </w:p>
    <w:p w14:paraId="488C50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Γιατί κι εσείς ήσασταν όμηροι των συνδικαλιστικών συμφερόντων σε πάρα πολλά. Θα τα ακούτε και στο ΠΑΣΟΚ, γιατί έχει τις ευθύνες του για το σημείο που έφτασε η χώρα.</w:t>
      </w:r>
    </w:p>
    <w:p w14:paraId="488C50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απαντήσω μετά.</w:t>
      </w:r>
    </w:p>
    <w:p w14:paraId="488C50D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ΜΙΛΤΙΑΔΗΣ ΒΑΡΒΙΤΣΙΩΤΗΣ:</w:t>
      </w:r>
      <w:r>
        <w:rPr>
          <w:rFonts w:eastAsia="Times New Roman" w:cs="Times New Roman"/>
          <w:szCs w:val="24"/>
        </w:rPr>
        <w:t xml:space="preserve"> Λοιπόν, κυρίες και κύριοι συνάδελφοι, τα νησιά χρειάζονται προσοχή. </w:t>
      </w:r>
      <w:r>
        <w:rPr>
          <w:rFonts w:eastAsia="Times New Roman" w:cs="Times New Roman"/>
          <w:szCs w:val="24"/>
        </w:rPr>
        <w:t>Χ</w:t>
      </w:r>
      <w:r>
        <w:rPr>
          <w:rFonts w:eastAsia="Times New Roman" w:cs="Times New Roman"/>
          <w:szCs w:val="24"/>
        </w:rPr>
        <w:t xml:space="preserve">ρειάζονται τα νησιά προσοχή, γιατί έχουν το ιδιαίτερο και μεγάλο βάρος του μεταναστευτικού. </w:t>
      </w:r>
    </w:p>
    <w:p w14:paraId="488C50D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Όσον αφορά τις χθεσινές ανακο</w:t>
      </w:r>
      <w:r>
        <w:rPr>
          <w:rFonts w:eastAsia="Times New Roman" w:cs="Times New Roman"/>
          <w:szCs w:val="24"/>
        </w:rPr>
        <w:t xml:space="preserve">ινώσεις της Κομισιόν διά στόματος κ. Αβραμόπουλου, θα έπρεπε ο κ. </w:t>
      </w:r>
      <w:proofErr w:type="spellStart"/>
      <w:r>
        <w:rPr>
          <w:rFonts w:eastAsia="Times New Roman" w:cs="Times New Roman"/>
          <w:szCs w:val="24"/>
        </w:rPr>
        <w:t>Μουζάλας</w:t>
      </w:r>
      <w:proofErr w:type="spellEnd"/>
      <w:r>
        <w:rPr>
          <w:rFonts w:eastAsia="Times New Roman" w:cs="Times New Roman"/>
          <w:szCs w:val="24"/>
        </w:rPr>
        <w:t xml:space="preserve"> να τον έχει αναγορεύσει σε «άγιο Αβραμόπουλο», διότι δεν θα φανούν όλες οι ελλείψεις αυτής της δραματικής διαχείρισης που έγιναν και το 2015 και συνεχίστηκαν το 2016 στο μεταναστευτ</w:t>
      </w:r>
      <w:r>
        <w:rPr>
          <w:rFonts w:eastAsia="Times New Roman" w:cs="Times New Roman"/>
          <w:szCs w:val="24"/>
        </w:rPr>
        <w:t xml:space="preserve">ικό και δεν θα υποστεί η χώρα μας τις συνέπειες. Δεν θα μας επιστραφούν όλοι αυτοί που πέρασαν αυτό το διάστημα. </w:t>
      </w:r>
    </w:p>
    <w:p w14:paraId="488C50D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υτό οφείλεται, πραγματικά, στην πολιτική προσπάθεια του Δημήτρη Αβραμόπουλου</w:t>
      </w:r>
      <w:r>
        <w:rPr>
          <w:rFonts w:eastAsia="Times New Roman" w:cs="Times New Roman"/>
          <w:szCs w:val="24"/>
        </w:rPr>
        <w:t>,</w:t>
      </w:r>
      <w:r>
        <w:rPr>
          <w:rFonts w:eastAsia="Times New Roman" w:cs="Times New Roman"/>
          <w:szCs w:val="24"/>
        </w:rPr>
        <w:t xml:space="preserve"> να πείσει τους εταίρους να εξαιρεθεί μέχρι τον Μάρτιο του 2017 </w:t>
      </w:r>
      <w:r>
        <w:rPr>
          <w:rFonts w:eastAsia="Times New Roman" w:cs="Times New Roman"/>
          <w:szCs w:val="24"/>
        </w:rPr>
        <w:t xml:space="preserve">η χώρα μας από την εφαρμογή των συνθηκών του Δουβλίνου και να παραμείνουν τα εκατομμύρια των ανθρώπων που πέρασαν από τη χώρα μας εκεί που έχουν καταλήξει. </w:t>
      </w:r>
    </w:p>
    <w:p w14:paraId="488C50D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όμως, δεν σημαίνει ότι εμείς δεν πρέπει να προετοιμαζόμαστε για τις μετέπειτα εξελίξεις. Δεν </w:t>
      </w:r>
      <w:r>
        <w:rPr>
          <w:rFonts w:eastAsia="Times New Roman" w:cs="Times New Roman"/>
          <w:szCs w:val="24"/>
        </w:rPr>
        <w:t xml:space="preserve">έχουμε προετοιμαστεί για τίποτα. Προχθές το Υπουργείο Άμυνας, κυρίες και κύριοι συνάδελφοι, έκανε διαγωνισμό –όχι διαγωνισμό, απευθείας ανάθεση έκανε- εν όψει εκτάκτων αναγκών. Σε τι; Ποια ήταν η έκτακτη ανάγκη; </w:t>
      </w:r>
    </w:p>
    <w:p w14:paraId="488C50D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Έκτακτη ανάγκη ήταν η έλευση του χειμώνα. </w:t>
      </w:r>
      <w:r>
        <w:rPr>
          <w:rFonts w:eastAsia="Times New Roman" w:cs="Times New Roman"/>
          <w:szCs w:val="24"/>
        </w:rPr>
        <w:t>Π</w:t>
      </w:r>
      <w:r>
        <w:rPr>
          <w:rFonts w:eastAsia="Times New Roman" w:cs="Times New Roman"/>
          <w:szCs w:val="24"/>
        </w:rPr>
        <w:t xml:space="preserve">ήγε να αγοράσει σόμπες για τους καταυλισμούς που έχει φτιάξει σε στρατόπεδα της </w:t>
      </w:r>
      <w:r>
        <w:rPr>
          <w:rFonts w:eastAsia="Times New Roman" w:cs="Times New Roman"/>
          <w:szCs w:val="24"/>
        </w:rPr>
        <w:t>β</w:t>
      </w:r>
      <w:r>
        <w:rPr>
          <w:rFonts w:eastAsia="Times New Roman" w:cs="Times New Roman"/>
          <w:szCs w:val="24"/>
        </w:rPr>
        <w:t>όρειας Ελλάδας. Δηλαδή δεν ήξερε ότι θα έρθει ο χειμώνας; Ήταν έκτακτη ανάγκη;</w:t>
      </w:r>
    </w:p>
    <w:p w14:paraId="488C50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Όταν γινόταν ο σχεδιασμός</w:t>
      </w:r>
      <w:r>
        <w:rPr>
          <w:rFonts w:eastAsia="Times New Roman" w:cs="Times New Roman"/>
          <w:szCs w:val="24"/>
        </w:rPr>
        <w:t>,</w:t>
      </w:r>
      <w:r>
        <w:rPr>
          <w:rFonts w:eastAsia="Times New Roman" w:cs="Times New Roman"/>
          <w:szCs w:val="24"/>
        </w:rPr>
        <w:t xml:space="preserve"> ότι θα μπουν οι μισοί χώροι φύλαξης μεταναστών στη </w:t>
      </w:r>
      <w:r>
        <w:rPr>
          <w:rFonts w:eastAsia="Times New Roman" w:cs="Times New Roman"/>
          <w:szCs w:val="24"/>
        </w:rPr>
        <w:t>β</w:t>
      </w:r>
      <w:r>
        <w:rPr>
          <w:rFonts w:eastAsia="Times New Roman" w:cs="Times New Roman"/>
          <w:szCs w:val="24"/>
        </w:rPr>
        <w:t>όρεια Ελλάδα, δεν</w:t>
      </w:r>
      <w:r>
        <w:rPr>
          <w:rFonts w:eastAsia="Times New Roman" w:cs="Times New Roman"/>
          <w:szCs w:val="24"/>
        </w:rPr>
        <w:t xml:space="preserve"> ξέραμε ότι θα έρθει κάποια στιγμή ο Νοέμβριος και το κρύο; Αυτή η έλλειψη προετοιμασίας που υπάρχει στα θέματα αντιμετώπισης του μεταναστευτικού και προσφυγικού ζητήματος είναι πρωτοφανής και δικαιολογεί μια σειρά από κατασπατάληση πόρων </w:t>
      </w:r>
      <w:r>
        <w:rPr>
          <w:rFonts w:eastAsia="Times New Roman" w:cs="Times New Roman"/>
          <w:szCs w:val="24"/>
        </w:rPr>
        <w:lastRenderedPageBreak/>
        <w:t>και αδυναμία, βεβ</w:t>
      </w:r>
      <w:r>
        <w:rPr>
          <w:rFonts w:eastAsia="Times New Roman" w:cs="Times New Roman"/>
          <w:szCs w:val="24"/>
        </w:rPr>
        <w:t xml:space="preserve">αίως, του ελληνικού κράτους να απορροφήσει ευρωπαϊκούς πόρους. </w:t>
      </w:r>
    </w:p>
    <w:p w14:paraId="488C50D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Διαβάζοντας τον </w:t>
      </w:r>
      <w:r>
        <w:rPr>
          <w:rFonts w:eastAsia="Times New Roman" w:cs="Times New Roman"/>
          <w:szCs w:val="24"/>
        </w:rPr>
        <w:t>π</w:t>
      </w:r>
      <w:r>
        <w:rPr>
          <w:rFonts w:eastAsia="Times New Roman" w:cs="Times New Roman"/>
          <w:szCs w:val="24"/>
        </w:rPr>
        <w:t>ροϋπολογισμό, βλέπω ένα πράγμα</w:t>
      </w:r>
      <w:r>
        <w:rPr>
          <w:rFonts w:eastAsia="Times New Roman" w:cs="Times New Roman"/>
          <w:szCs w:val="24"/>
        </w:rPr>
        <w:t>.</w:t>
      </w:r>
      <w:r>
        <w:rPr>
          <w:rFonts w:eastAsia="Times New Roman" w:cs="Times New Roman"/>
          <w:szCs w:val="24"/>
        </w:rPr>
        <w:t xml:space="preserve"> Φτιάξαμε ένα Υπουργείο Μετανάστευσης. Είπαμε ότι χρειάζεται Υπουργείο Μετανάστευσης. Ξέρετε πόσο ποσοστό του </w:t>
      </w:r>
      <w:r>
        <w:rPr>
          <w:rFonts w:eastAsia="Times New Roman" w:cs="Times New Roman"/>
          <w:szCs w:val="24"/>
        </w:rPr>
        <w:t>π</w:t>
      </w:r>
      <w:r>
        <w:rPr>
          <w:rFonts w:eastAsia="Times New Roman" w:cs="Times New Roman"/>
          <w:szCs w:val="24"/>
        </w:rPr>
        <w:t xml:space="preserve">ροϋπολογισμού παίρνει; Το 0,37%. </w:t>
      </w:r>
      <w:r>
        <w:rPr>
          <w:rFonts w:eastAsia="Times New Roman" w:cs="Times New Roman"/>
          <w:szCs w:val="24"/>
        </w:rPr>
        <w:t>Ξέρετε ότι ο βασικός διαχειριστής του μεταναστευτικού θα παραμείνει και για το 2017 το Υπουργείο Άμυνας; Αυτή είναι η λογική τού να φτιάξουμε ένα καινούργιο Υπουργείο; Γιατί το κάναμε το Υπουργείο; Γιατί επιβαρύνουμε τον ελληνικό λαό με γραφειοκρατικό κόστ</w:t>
      </w:r>
      <w:r>
        <w:rPr>
          <w:rFonts w:eastAsia="Times New Roman" w:cs="Times New Roman"/>
          <w:szCs w:val="24"/>
        </w:rPr>
        <w:t>ος; Γιατί επιβαρύνουμε την εικόνα της χώρας με γραφειοκρατική ανικανότητα;</w:t>
      </w:r>
    </w:p>
    <w:p w14:paraId="488C50D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Προχθές στο Συμβούλιο της Ευρώπης ήρθε η «Ευρωπαϊκή Πρωτοβουλία», ένας διεθνής οργανισμός και οι «Γιατροί Χωρίς Σύνορα» και μας είπαν</w:t>
      </w:r>
      <w:r>
        <w:rPr>
          <w:rFonts w:eastAsia="Times New Roman" w:cs="Times New Roman"/>
          <w:szCs w:val="24"/>
        </w:rPr>
        <w:t>,</w:t>
      </w:r>
      <w:r>
        <w:rPr>
          <w:rFonts w:eastAsia="Times New Roman" w:cs="Times New Roman"/>
          <w:szCs w:val="24"/>
        </w:rPr>
        <w:t xml:space="preserve"> ότι είναι πρωτοφανής ο τρόπος με τον οποίο η γ</w:t>
      </w:r>
      <w:r>
        <w:rPr>
          <w:rFonts w:eastAsia="Times New Roman" w:cs="Times New Roman"/>
          <w:szCs w:val="24"/>
        </w:rPr>
        <w:t xml:space="preserve">ραφειοκρατία δεν μπορεί να κάνει τίποτα εφικτό, ότι νοίκιασαν αποθήκη για να στεγάσουν </w:t>
      </w:r>
      <w:r>
        <w:rPr>
          <w:rFonts w:eastAsia="Times New Roman" w:cs="Times New Roman"/>
          <w:szCs w:val="24"/>
        </w:rPr>
        <w:lastRenderedPageBreak/>
        <w:t>μετανάστες και το Υπουργείο Άμυνας είπε στους «Γιατρούς Χωρίς Σύνορα»</w:t>
      </w:r>
      <w:r>
        <w:rPr>
          <w:rFonts w:eastAsia="Times New Roman" w:cs="Times New Roman"/>
          <w:szCs w:val="24"/>
        </w:rPr>
        <w:t>,</w:t>
      </w:r>
      <w:r>
        <w:rPr>
          <w:rFonts w:eastAsia="Times New Roman" w:cs="Times New Roman"/>
          <w:szCs w:val="24"/>
        </w:rPr>
        <w:t xml:space="preserve"> ότι «δεν μπορείτε να βάλετε σόμπες μέσα, γιατί έχουμε συμφωνήσει με τον ιδιοκτήτη</w:t>
      </w:r>
      <w:r>
        <w:rPr>
          <w:rFonts w:eastAsia="Times New Roman" w:cs="Times New Roman"/>
          <w:szCs w:val="24"/>
        </w:rPr>
        <w:t>,</w:t>
      </w:r>
      <w:r>
        <w:rPr>
          <w:rFonts w:eastAsia="Times New Roman" w:cs="Times New Roman"/>
          <w:szCs w:val="24"/>
        </w:rPr>
        <w:t xml:space="preserve"> ότι δεν μπορεί </w:t>
      </w:r>
      <w:r>
        <w:rPr>
          <w:rFonts w:eastAsia="Times New Roman" w:cs="Times New Roman"/>
          <w:szCs w:val="24"/>
        </w:rPr>
        <w:t>να μπει ούτε ένα καρφί» και δεν μπορούσαν να κρεμάσουν σόμπες και να βάλουν θερμαντικά σώματα.</w:t>
      </w:r>
    </w:p>
    <w:p w14:paraId="488C50D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Αυτή τη γραφειοκρατία τη συντηρείτε και τη διατηρείτε σε ένα Υπουργείο στο οποίο δεν δίνετε χρηματοδότηση, γιατί όλη η χρηματοδότηση περνάει από τις αδιαφανείς δ</w:t>
      </w:r>
      <w:r>
        <w:rPr>
          <w:rFonts w:eastAsia="Times New Roman" w:cs="Times New Roman"/>
          <w:szCs w:val="24"/>
        </w:rPr>
        <w:t>ιαδικασίες του Υπουργείου Εθνικής Άμυνας, το οποίο δεν έχει κάνει ούτε έναν διαγωνισμό, αλλά συνεχίζει να κάνει απευθείας αναθέσεις.</w:t>
      </w:r>
    </w:p>
    <w:p w14:paraId="488C50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εγώ θέλω να σας πω</w:t>
      </w:r>
      <w:r>
        <w:rPr>
          <w:rFonts w:eastAsia="Times New Roman" w:cs="Times New Roman"/>
          <w:szCs w:val="24"/>
        </w:rPr>
        <w:t>,</w:t>
      </w:r>
      <w:r>
        <w:rPr>
          <w:rFonts w:eastAsia="Times New Roman" w:cs="Times New Roman"/>
          <w:szCs w:val="24"/>
        </w:rPr>
        <w:t xml:space="preserve"> ότι στο θέμα του προσφυγικού και μεταναστευτικού θα πρέπει να αλλάξετε γρ</w:t>
      </w:r>
      <w:r>
        <w:rPr>
          <w:rFonts w:eastAsia="Times New Roman" w:cs="Times New Roman"/>
          <w:szCs w:val="24"/>
        </w:rPr>
        <w:t>ήγορα ρότα. Η πλειοψηφία πλέον αυτών που έρχονται δεν είναι πρόσφυγες από τη Συρία. Είναι παράνομοι μετανάστες</w:t>
      </w:r>
      <w:r>
        <w:rPr>
          <w:rFonts w:eastAsia="Times New Roman" w:cs="Times New Roman"/>
          <w:szCs w:val="24"/>
        </w:rPr>
        <w:t>,</w:t>
      </w:r>
      <w:r>
        <w:rPr>
          <w:rFonts w:eastAsia="Times New Roman" w:cs="Times New Roman"/>
          <w:szCs w:val="24"/>
        </w:rPr>
        <w:t xml:space="preserve"> που επιδιώκουν τη μόνιμη εγκατάστασή τους στην Ευρώπη. Εχθές διακόσιοι είναι από χώρες της Αφρικής. </w:t>
      </w:r>
      <w:r>
        <w:rPr>
          <w:rFonts w:eastAsia="Times New Roman" w:cs="Times New Roman"/>
          <w:szCs w:val="24"/>
        </w:rPr>
        <w:lastRenderedPageBreak/>
        <w:t>Την προηγούμενη εβδομάδα είδαμε από χώρες τη</w:t>
      </w:r>
      <w:r>
        <w:rPr>
          <w:rFonts w:eastAsia="Times New Roman" w:cs="Times New Roman"/>
          <w:szCs w:val="24"/>
        </w:rPr>
        <w:t>ς Καραϊβικής να φτάνουν στα δικά μας σύνορα.</w:t>
      </w:r>
    </w:p>
    <w:p w14:paraId="488C50D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Αλλάξτε ρότα. Αποκτήστε μία γραμμή. Σας την είπε ο κ. Αβραμόπουλος, ότι πρέπει να γίνετε πιο προσεκτικοί. Κάντε τα κλειστά κέντρα κράτησης, οργανώστε σωστά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ηρεμήστε επιτέλους τους πολίτες στα νησιά</w:t>
      </w:r>
      <w:r>
        <w:rPr>
          <w:rFonts w:eastAsia="Times New Roman" w:cs="Times New Roman"/>
          <w:szCs w:val="24"/>
        </w:rPr>
        <w:t>, ώστε το 2017 και ο Μάρτιος του 2017, που είναι πολύ σύντομα, να μας βρει οργανωμένους και να μη μας βρει σαν μια χώρα η οποία κινδυνεύει να έχει εισροές μεταναστών όχι μόνο από τα ανατολικά της σύνορα αλλά και επιστροφές μεταναστών από αυτούς που περνούν</w:t>
      </w:r>
      <w:r>
        <w:rPr>
          <w:rFonts w:eastAsia="Times New Roman" w:cs="Times New Roman"/>
          <w:szCs w:val="24"/>
        </w:rPr>
        <w:t xml:space="preserve"> από τη χώρα μας από τις υπόλοιπες ευρωπαϊκές χώρες.</w:t>
      </w:r>
    </w:p>
    <w:p w14:paraId="488C50D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88C50DE" w14:textId="77777777" w:rsidR="00FF101B" w:rsidRDefault="00202D30">
      <w:pPr>
        <w:spacing w:line="600" w:lineRule="auto"/>
        <w:ind w:firstLine="709"/>
        <w:contextualSpacing/>
        <w:jc w:val="center"/>
        <w:rPr>
          <w:rFonts w:eastAsia="Times New Roman"/>
          <w:bCs/>
        </w:rPr>
      </w:pPr>
      <w:r>
        <w:rPr>
          <w:rFonts w:eastAsia="Times New Roman"/>
          <w:bCs/>
        </w:rPr>
        <w:t>(Χειροκροτήματα από την πτέρυγα της Νέας Δημοκρατίας)</w:t>
      </w:r>
    </w:p>
    <w:p w14:paraId="488C50D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όπως </w:t>
      </w:r>
      <w:proofErr w:type="spellStart"/>
      <w:r>
        <w:rPr>
          <w:rFonts w:eastAsia="Times New Roman" w:cs="Times New Roman"/>
          <w:szCs w:val="24"/>
        </w:rPr>
        <w:t>προείπα</w:t>
      </w:r>
      <w:proofErr w:type="spellEnd"/>
      <w:r>
        <w:rPr>
          <w:rFonts w:eastAsia="Times New Roman" w:cs="Times New Roman"/>
          <w:szCs w:val="24"/>
        </w:rPr>
        <w:t>, ο Κοινοβουλευτικός Εκπρόσωπος του ΣΥΡΙΖΑ, ο κ. Μαντάς.</w:t>
      </w:r>
    </w:p>
    <w:p w14:paraId="488C50E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w:t>
      </w:r>
      <w:r>
        <w:rPr>
          <w:rFonts w:eastAsia="Times New Roman" w:cs="Times New Roman"/>
          <w:b/>
          <w:szCs w:val="24"/>
        </w:rPr>
        <w:t>ΚΕΓΚΕΡΟΓΛΟΥ:</w:t>
      </w:r>
      <w:r>
        <w:rPr>
          <w:rFonts w:eastAsia="Times New Roman" w:cs="Times New Roman"/>
          <w:szCs w:val="24"/>
        </w:rPr>
        <w:t xml:space="preserve"> Κύριε Πρόεδρε, θέλω τον λόγο.</w:t>
      </w:r>
    </w:p>
    <w:p w14:paraId="488C50E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Για ποιο πράγμα, κύριε </w:t>
      </w:r>
      <w:proofErr w:type="spellStart"/>
      <w:r>
        <w:rPr>
          <w:rFonts w:eastAsia="Times New Roman" w:cs="Times New Roman"/>
          <w:szCs w:val="24"/>
        </w:rPr>
        <w:t>Κεγκέρογλου</w:t>
      </w:r>
      <w:proofErr w:type="spellEnd"/>
      <w:r>
        <w:rPr>
          <w:rFonts w:eastAsia="Times New Roman" w:cs="Times New Roman"/>
          <w:szCs w:val="24"/>
        </w:rPr>
        <w:t>;</w:t>
      </w:r>
    </w:p>
    <w:p w14:paraId="488C50E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ένα λεπτό θέλω.</w:t>
      </w:r>
    </w:p>
    <w:p w14:paraId="488C50E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γιατί ζητάτε τον λόγο;</w:t>
      </w:r>
    </w:p>
    <w:p w14:paraId="488C50E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Θέλω τ</w:t>
      </w:r>
      <w:r>
        <w:rPr>
          <w:rFonts w:eastAsia="Times New Roman" w:cs="Times New Roman"/>
          <w:szCs w:val="24"/>
        </w:rPr>
        <w:t>ον λόγο επί προσωπικού.</w:t>
      </w:r>
    </w:p>
    <w:p w14:paraId="488C50E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ήταν προσωπικό. Στο κόμμα σας έκανε αναφορά. Βλέποντας εσάς, μίλησε για το ΠΑΣΟΚ. Δεν είπε για σας.</w:t>
      </w:r>
    </w:p>
    <w:p w14:paraId="488C50E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Ένα λεπτό, λοιπόν, δώστε μου για να τεκμηριώσω, κατά τον Κανονισμό, το π</w:t>
      </w:r>
      <w:r>
        <w:rPr>
          <w:rFonts w:eastAsia="Times New Roman" w:cs="Times New Roman"/>
          <w:szCs w:val="24"/>
        </w:rPr>
        <w:t>ροσωπικό.</w:t>
      </w:r>
    </w:p>
    <w:p w14:paraId="488C50E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Έχετε ένα λεπτό, σας παρακαλώ,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να τελειώνουμε. Δεν βάζω χρόνο. Εμπιστεύομαι αυτό που είπατε.</w:t>
      </w:r>
    </w:p>
    <w:p w14:paraId="488C50E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Ευχαριστώ, κύριε Πρόεδρε.</w:t>
      </w:r>
    </w:p>
    <w:p w14:paraId="488C50E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Θα πάω τώρα πάνω στο </w:t>
      </w:r>
      <w:r>
        <w:rPr>
          <w:rFonts w:eastAsia="Times New Roman" w:cs="Times New Roman"/>
          <w:szCs w:val="24"/>
        </w:rPr>
        <w:t>α</w:t>
      </w:r>
      <w:r>
        <w:rPr>
          <w:rFonts w:eastAsia="Times New Roman" w:cs="Times New Roman"/>
          <w:szCs w:val="24"/>
        </w:rPr>
        <w:t>ρχείο</w:t>
      </w:r>
      <w:r>
        <w:rPr>
          <w:rFonts w:eastAsia="Times New Roman" w:cs="Times New Roman"/>
          <w:szCs w:val="24"/>
        </w:rPr>
        <w:t>,</w:t>
      </w:r>
      <w:r>
        <w:rPr>
          <w:rFonts w:eastAsia="Times New Roman" w:cs="Times New Roman"/>
          <w:szCs w:val="24"/>
        </w:rPr>
        <w:t xml:space="preserve"> για να αποδειχθεί αυ</w:t>
      </w:r>
      <w:r>
        <w:rPr>
          <w:rFonts w:eastAsia="Times New Roman" w:cs="Times New Roman"/>
          <w:szCs w:val="24"/>
        </w:rPr>
        <w:t>τό που είπα εκτός μικροφώνου στον κ. Βαρβιτσιώτη και θα φέρω την τροπολογία που είχα καταθέσει και την οποία αρνήθηκε η ηγεσία του Υπουργείου Εμπορικής Ναυτιλίας, που προέβλεπε με βάση το άρθρο 101 του Συντάγματος, για την ιδιαίτερη μέριμνα για τα νησιά, τ</w:t>
      </w:r>
      <w:r>
        <w:rPr>
          <w:rFonts w:eastAsia="Times New Roman" w:cs="Times New Roman"/>
          <w:szCs w:val="24"/>
        </w:rPr>
        <w:t>ην ελάχιστη εξυπηρέτηση που πρέπει να διασφαλίζει η πολιτεία, αν για οποιονδήποτε λόγο διακόπτονται οι ακτοπλοϊκές συγκοινωνίες. Αυτό καταρρίπτει αυτό που είπε ο κ. Βαρβιτσιώτης.</w:t>
      </w:r>
    </w:p>
    <w:p w14:paraId="488C50E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Αντί να κάνετε την παρέμβαση, φέρτε τ</w:t>
      </w:r>
      <w:r>
        <w:rPr>
          <w:rFonts w:eastAsia="Times New Roman" w:cs="Times New Roman"/>
          <w:szCs w:val="24"/>
        </w:rPr>
        <w:t>ην τροπολογία και θα μιλ</w:t>
      </w:r>
      <w:r>
        <w:rPr>
          <w:rFonts w:eastAsia="Times New Roman" w:cs="Times New Roman"/>
          <w:szCs w:val="24"/>
        </w:rPr>
        <w:t>ή</w:t>
      </w:r>
      <w:r>
        <w:rPr>
          <w:rFonts w:eastAsia="Times New Roman" w:cs="Times New Roman"/>
          <w:szCs w:val="24"/>
        </w:rPr>
        <w:t>σ</w:t>
      </w:r>
      <w:r>
        <w:rPr>
          <w:rFonts w:eastAsia="Times New Roman" w:cs="Times New Roman"/>
          <w:szCs w:val="24"/>
        </w:rPr>
        <w:t>ε</w:t>
      </w:r>
      <w:r>
        <w:rPr>
          <w:rFonts w:eastAsia="Times New Roman" w:cs="Times New Roman"/>
          <w:szCs w:val="24"/>
        </w:rPr>
        <w:t>τε τότε. Δεν χρειάζεται δύο φορές.</w:t>
      </w:r>
    </w:p>
    <w:p w14:paraId="488C50E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Ένα λεπτό. Θα μου επιτρέψετε να την καταθέσω στα Πρακτικά.</w:t>
      </w:r>
    </w:p>
    <w:p w14:paraId="488C50E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Δεν χρειάζεται να σας επιτρέψω. Έχετε δικαίωμα να την καταθέσετε.</w:t>
      </w:r>
    </w:p>
    <w:p w14:paraId="488C50E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Τότε όμως, πρέπει να κληθεί ο κ. Βαρβιτσιώτης</w:t>
      </w:r>
      <w:r>
        <w:rPr>
          <w:rFonts w:eastAsia="Times New Roman" w:cs="Times New Roman"/>
          <w:szCs w:val="24"/>
        </w:rPr>
        <w:t>,</w:t>
      </w:r>
      <w:r>
        <w:rPr>
          <w:rFonts w:eastAsia="Times New Roman" w:cs="Times New Roman"/>
          <w:szCs w:val="24"/>
        </w:rPr>
        <w:t xml:space="preserve"> να πει ότι έκανε λάθος τουλάχιστον.</w:t>
      </w:r>
    </w:p>
    <w:p w14:paraId="488C50E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Κλείσαμε, κύριε </w:t>
      </w:r>
      <w:proofErr w:type="spellStart"/>
      <w:r>
        <w:rPr>
          <w:rFonts w:eastAsia="Times New Roman" w:cs="Times New Roman"/>
          <w:szCs w:val="24"/>
        </w:rPr>
        <w:t>Κεγκέρογλου</w:t>
      </w:r>
      <w:proofErr w:type="spellEnd"/>
      <w:r>
        <w:rPr>
          <w:rFonts w:eastAsia="Times New Roman" w:cs="Times New Roman"/>
          <w:szCs w:val="24"/>
        </w:rPr>
        <w:t>. Του κ. Βαρβιτσιώτη δεν του λείπει το πολιτικό θάρρος. Άμα τη</w:t>
      </w:r>
      <w:r>
        <w:rPr>
          <w:rFonts w:eastAsia="Times New Roman" w:cs="Times New Roman"/>
          <w:szCs w:val="24"/>
        </w:rPr>
        <w:t>ν</w:t>
      </w:r>
      <w:r>
        <w:rPr>
          <w:rFonts w:eastAsia="Times New Roman" w:cs="Times New Roman"/>
          <w:szCs w:val="24"/>
        </w:rPr>
        <w:t xml:space="preserve"> δει, θα πει αυτό πο</w:t>
      </w:r>
      <w:r>
        <w:rPr>
          <w:rFonts w:eastAsia="Times New Roman" w:cs="Times New Roman"/>
          <w:szCs w:val="24"/>
        </w:rPr>
        <w:t>υ θέλει να πει.</w:t>
      </w:r>
    </w:p>
    <w:p w14:paraId="488C50E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Μην κουνιέσαι! Πάω να στη φέρω. Μη φύγεις.</w:t>
      </w:r>
    </w:p>
    <w:p w14:paraId="488C50F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Τι ύφος είναι αυτό; Σε παρακαλώ πολύ!</w:t>
      </w:r>
    </w:p>
    <w:p w14:paraId="488C50F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σας παρακαλώ!</w:t>
      </w:r>
    </w:p>
    <w:p w14:paraId="488C50F2" w14:textId="77777777" w:rsidR="00FF101B" w:rsidRDefault="00202D30">
      <w:pPr>
        <w:spacing w:line="600" w:lineRule="auto"/>
        <w:ind w:firstLine="720"/>
        <w:contextualSpacing/>
        <w:jc w:val="both"/>
        <w:rPr>
          <w:rFonts w:eastAsia="Times New Roman" w:cs="Times New Roman"/>
        </w:rPr>
      </w:pPr>
      <w:r>
        <w:rPr>
          <w:rFonts w:eastAsia="Times New Roman" w:cs="Times New Roman"/>
        </w:rPr>
        <w:lastRenderedPageBreak/>
        <w:t xml:space="preserve">Κυρίες και κύριοι συνάδελφοι, έχω την τιμή να </w:t>
      </w:r>
      <w:r>
        <w:rPr>
          <w:rFonts w:eastAsia="Times New Roman" w:cs="Times New Roman"/>
        </w:rPr>
        <w:t>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εξήντα μαθητές και μαθήτριες και τέσσερις εκπαιδευτικοί συνοδο</w:t>
      </w:r>
      <w:r>
        <w:rPr>
          <w:rFonts w:eastAsia="Times New Roman" w:cs="Times New Roman"/>
        </w:rPr>
        <w:t xml:space="preserve">ί τους -η </w:t>
      </w:r>
      <w:r>
        <w:rPr>
          <w:rFonts w:eastAsia="Times New Roman" w:cs="Times New Roman"/>
        </w:rPr>
        <w:t>β</w:t>
      </w:r>
      <w:r>
        <w:rPr>
          <w:rFonts w:eastAsia="Times New Roman" w:cs="Times New Roman"/>
        </w:rPr>
        <w:t>όρεια Ελλάδα έχει την τιμητική της απόψε- από το Γυμνάσιο Λιτόχωρου Πιερίας.</w:t>
      </w:r>
    </w:p>
    <w:p w14:paraId="488C50F3" w14:textId="77777777" w:rsidR="00FF101B" w:rsidRDefault="00202D30">
      <w:pPr>
        <w:spacing w:line="600" w:lineRule="auto"/>
        <w:ind w:firstLine="720"/>
        <w:contextualSpacing/>
        <w:jc w:val="both"/>
        <w:rPr>
          <w:rFonts w:eastAsia="Times New Roman" w:cs="Times New Roman"/>
        </w:rPr>
      </w:pPr>
      <w:r>
        <w:rPr>
          <w:rFonts w:eastAsia="Times New Roman" w:cs="Times New Roman"/>
        </w:rPr>
        <w:t>Καλωσορίσατε στη Βουλή!</w:t>
      </w:r>
    </w:p>
    <w:p w14:paraId="488C50F4" w14:textId="77777777" w:rsidR="00FF101B" w:rsidRDefault="00202D30">
      <w:pPr>
        <w:spacing w:line="600" w:lineRule="auto"/>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488C50F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συνάδελφε.</w:t>
      </w:r>
    </w:p>
    <w:p w14:paraId="488C50F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κυρίες και κύριοι Βουλευτές, κυρίες και κύριοι Υπουργοί, δεν είναι συνηθισμένοι καιροί αυτοί που ζούμε τούτην την περίοδο. Αισθανόμαστε τα γυρίσματα της ιστορίας, ανησυχούμε, αγωνιούμε μήπως ξαναγυρίσουμε στο φάσμα της σκοτεινής Ευρώπης, γι</w:t>
      </w:r>
      <w:r>
        <w:rPr>
          <w:rFonts w:eastAsia="Times New Roman" w:cs="Times New Roman"/>
          <w:szCs w:val="24"/>
        </w:rPr>
        <w:t xml:space="preserve">ατί τα μηνύματα όσα κι εάν είναι σύνθετα, έχουν φαιά χρώματα. </w:t>
      </w:r>
      <w:r>
        <w:rPr>
          <w:rFonts w:eastAsia="Times New Roman" w:cs="Times New Roman"/>
          <w:szCs w:val="24"/>
        </w:rPr>
        <w:lastRenderedPageBreak/>
        <w:t xml:space="preserve">Εθνικισμοί, ρατσισμός, ξενοφοβία, λιτότητα, ανισότητα, πόλεμοι, περιβαλλοντικές καταστροφές είναι δίπλα μας, κοντά μας, σε έναν πλανήτη που μοιάζει τόσο μικρός κι εμείς ελάχιστοι. </w:t>
      </w:r>
    </w:p>
    <w:p w14:paraId="488C50F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w:t>
      </w:r>
      <w:r>
        <w:rPr>
          <w:rFonts w:eastAsia="Times New Roman" w:cs="Times New Roman"/>
          <w:szCs w:val="24"/>
        </w:rPr>
        <w:t>είναι πρωταρχικό μας καθήκον, των δημοκρατικών και προοδευτικών ανθρώπων και ιδιαίτερα της πολύχρωμης Αριστεράς, με όπλο τις αξίες μας, την αλληλεγγύη και τη δικαιοσύνη, τη δημοκρατία και την ελευθερία, να δώσουμε συνεχή κι αποφασιστική μάχη</w:t>
      </w:r>
      <w:r>
        <w:rPr>
          <w:rFonts w:eastAsia="Times New Roman" w:cs="Times New Roman"/>
          <w:szCs w:val="24"/>
        </w:rPr>
        <w:t>,</w:t>
      </w:r>
      <w:r>
        <w:rPr>
          <w:rFonts w:eastAsia="Times New Roman" w:cs="Times New Roman"/>
          <w:szCs w:val="24"/>
        </w:rPr>
        <w:t xml:space="preserve"> για να μην μπ</w:t>
      </w:r>
      <w:r>
        <w:rPr>
          <w:rFonts w:eastAsia="Times New Roman" w:cs="Times New Roman"/>
          <w:szCs w:val="24"/>
        </w:rPr>
        <w:t>ει η ανθρωπότητα σε καταστροφικά σπιράλ. Σ’ αυτόν τον κόσμο, τον μικρό, τον μέγα δεν επιτρέπεται να λησμονούμε</w:t>
      </w:r>
      <w:r>
        <w:rPr>
          <w:rFonts w:eastAsia="Times New Roman" w:cs="Times New Roman"/>
          <w:szCs w:val="24"/>
        </w:rPr>
        <w:t>,</w:t>
      </w:r>
      <w:r>
        <w:rPr>
          <w:rFonts w:eastAsia="Times New Roman" w:cs="Times New Roman"/>
          <w:szCs w:val="24"/>
        </w:rPr>
        <w:t xml:space="preserve"> ότι πολλές φορές δώσαμε, δίνουμε και θα δίνουμε μάχες ακόμα και απέναντι σε υπέρτερες δυνάμεις</w:t>
      </w:r>
      <w:r>
        <w:rPr>
          <w:rFonts w:eastAsia="Times New Roman" w:cs="Times New Roman"/>
          <w:szCs w:val="24"/>
        </w:rPr>
        <w:t>,</w:t>
      </w:r>
      <w:r>
        <w:rPr>
          <w:rFonts w:eastAsia="Times New Roman" w:cs="Times New Roman"/>
          <w:szCs w:val="24"/>
        </w:rPr>
        <w:t xml:space="preserve"> με μοναδικά όπλα το δίκαιο και την αποφασιστικότ</w:t>
      </w:r>
      <w:r>
        <w:rPr>
          <w:rFonts w:eastAsia="Times New Roman" w:cs="Times New Roman"/>
          <w:szCs w:val="24"/>
        </w:rPr>
        <w:t xml:space="preserve">ητά μας. Σ’ αυτόν τον δρόμο, σε δύσκολες συνθήκες, με πολλά εμπρός και πίσω, χτίζουμε με κόπο την ελπίδα για μας και τις επόμενες γενιές. </w:t>
      </w:r>
    </w:p>
    <w:p w14:paraId="488C50F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 αυτό το φόντο συζητάμε τον </w:t>
      </w:r>
      <w:r>
        <w:rPr>
          <w:rFonts w:eastAsia="Times New Roman" w:cs="Times New Roman"/>
          <w:szCs w:val="24"/>
        </w:rPr>
        <w:t>π</w:t>
      </w:r>
      <w:r>
        <w:rPr>
          <w:rFonts w:eastAsia="Times New Roman" w:cs="Times New Roman"/>
          <w:szCs w:val="24"/>
        </w:rPr>
        <w:t>ροϋπολογισμό του 2017 και ουσιαστικά συζητάμε εφ’ όλης τη</w:t>
      </w:r>
      <w:r>
        <w:rPr>
          <w:rFonts w:eastAsia="Times New Roman" w:cs="Times New Roman"/>
          <w:szCs w:val="24"/>
        </w:rPr>
        <w:t xml:space="preserve">ς ύλης για το πού </w:t>
      </w:r>
      <w:r>
        <w:rPr>
          <w:rFonts w:eastAsia="Times New Roman" w:cs="Times New Roman"/>
          <w:szCs w:val="24"/>
        </w:rPr>
        <w:lastRenderedPageBreak/>
        <w:t xml:space="preserve">βρισκόμαστε και το πού πάμε, ακόμα περισσότερο στο φόντο των δυσκολιών, της επιτροπείας, της πολύχρονης λιτότητας που έχει τραυματίσει βαριά τη χώρα μας, η οποία έχει ζήσει επτά πολέμους και επτά πτωχεύσεις, χώρια τους εμφυλίους. </w:t>
      </w:r>
    </w:p>
    <w:p w14:paraId="488C50F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Τη στιγ</w:t>
      </w:r>
      <w:r>
        <w:rPr>
          <w:rFonts w:eastAsia="Times New Roman" w:cs="Times New Roman"/>
          <w:szCs w:val="24"/>
        </w:rPr>
        <w:t xml:space="preserve">μή της δύσκολης </w:t>
      </w:r>
      <w:r>
        <w:rPr>
          <w:rFonts w:eastAsia="Times New Roman" w:cs="Times New Roman"/>
          <w:szCs w:val="24"/>
        </w:rPr>
        <w:t>δεύτερης</w:t>
      </w:r>
      <w:r>
        <w:rPr>
          <w:rFonts w:eastAsia="Times New Roman" w:cs="Times New Roman"/>
          <w:szCs w:val="24"/>
        </w:rPr>
        <w:t xml:space="preserve"> Αξιολόγησης αλλά και τη στιγμή της ωρίμανσης κρίσιμων συνθηκών για την έξοδο από την κρίση, εμείς η Αριστερά</w:t>
      </w:r>
      <w:r>
        <w:rPr>
          <w:rFonts w:eastAsia="Times New Roman" w:cs="Times New Roman"/>
          <w:szCs w:val="24"/>
        </w:rPr>
        <w:t>,</w:t>
      </w:r>
      <w:r>
        <w:rPr>
          <w:rFonts w:eastAsia="Times New Roman" w:cs="Times New Roman"/>
          <w:szCs w:val="24"/>
        </w:rPr>
        <w:t xml:space="preserve"> οφείλουμε τώρα και πάντα</w:t>
      </w:r>
      <w:r>
        <w:rPr>
          <w:rFonts w:eastAsia="Times New Roman" w:cs="Times New Roman"/>
          <w:szCs w:val="24"/>
        </w:rPr>
        <w:t>,</w:t>
      </w:r>
      <w:r>
        <w:rPr>
          <w:rFonts w:eastAsia="Times New Roman" w:cs="Times New Roman"/>
          <w:szCs w:val="24"/>
        </w:rPr>
        <w:t xml:space="preserve"> να μην ξεχνάμε την κοινωνική πλειοψηφία, τους ανθρώπους που υποφέρουν από ταξικές και φυλετικές</w:t>
      </w:r>
      <w:r>
        <w:rPr>
          <w:rFonts w:eastAsia="Times New Roman" w:cs="Times New Roman"/>
          <w:szCs w:val="24"/>
        </w:rPr>
        <w:t xml:space="preserve"> διακρίσεις, όχι επειδή αυτό είναι μοιραίο και φυσικό φαινόμενο, αλλά κάτι που προκύπτει κατά βάση ως αποτέλεσμα του καπιταλισμού. </w:t>
      </w:r>
    </w:p>
    <w:p w14:paraId="488C50F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Αυτή τη στιγμή οφείλουμε να απολογηθούμε καθαρά γι’ αυτά που κάναμε και δεν κάνουμε, γι’ αυτά που προγραμματίζουμε και ονειρ</w:t>
      </w:r>
      <w:r>
        <w:rPr>
          <w:rFonts w:eastAsia="Times New Roman" w:cs="Times New Roman"/>
          <w:szCs w:val="24"/>
        </w:rPr>
        <w:t xml:space="preserve">ευόμαστε, γιατί μπορούμε ακόμα να ονειρευόμαστε. </w:t>
      </w:r>
    </w:p>
    <w:p w14:paraId="488C50F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Απολογούμαστε, λοιπόν, γιατί εξασφαλίσαμε την πρόσβαση στην ιατροφαρμακευτική περίθαλψη σε πάνω από δυόμισι εκατομμύρια ανασφάλιστους. </w:t>
      </w:r>
    </w:p>
    <w:p w14:paraId="488C50F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δώσαμε πάνω από 250 εκατομμύρια ευρώ το 2016 στην</w:t>
      </w:r>
      <w:r>
        <w:rPr>
          <w:rFonts w:eastAsia="Times New Roman" w:cs="Times New Roman"/>
          <w:szCs w:val="24"/>
        </w:rPr>
        <w:t xml:space="preserve"> αντιμετώπιση της ανθρωπιστικής κρίσης και εξασφαλίζουμε </w:t>
      </w:r>
      <w:r>
        <w:rPr>
          <w:rFonts w:eastAsia="Times New Roman" w:cs="Times New Roman"/>
          <w:szCs w:val="24"/>
        </w:rPr>
        <w:t>κ</w:t>
      </w:r>
      <w:r>
        <w:rPr>
          <w:rFonts w:eastAsia="Times New Roman" w:cs="Times New Roman"/>
          <w:szCs w:val="24"/>
        </w:rPr>
        <w:t xml:space="preserve">οινωνικό </w:t>
      </w:r>
      <w:r>
        <w:rPr>
          <w:rFonts w:eastAsia="Times New Roman" w:cs="Times New Roman"/>
          <w:szCs w:val="24"/>
        </w:rPr>
        <w:t>ε</w:t>
      </w:r>
      <w:r>
        <w:rPr>
          <w:rFonts w:eastAsia="Times New Roman" w:cs="Times New Roman"/>
          <w:szCs w:val="24"/>
        </w:rPr>
        <w:t xml:space="preserve">ισόδημα </w:t>
      </w:r>
      <w:r>
        <w:rPr>
          <w:rFonts w:eastAsia="Times New Roman" w:cs="Times New Roman"/>
          <w:szCs w:val="24"/>
        </w:rPr>
        <w:t>α</w:t>
      </w:r>
      <w:r>
        <w:rPr>
          <w:rFonts w:eastAsia="Times New Roman" w:cs="Times New Roman"/>
          <w:szCs w:val="24"/>
        </w:rPr>
        <w:t>λληλεγγύης για πάνω από διακόσιες πενήντα χιλιάδες οικογένειες</w:t>
      </w:r>
      <w:r>
        <w:rPr>
          <w:rFonts w:eastAsia="Times New Roman" w:cs="Times New Roman"/>
          <w:szCs w:val="24"/>
        </w:rPr>
        <w:t>,</w:t>
      </w:r>
      <w:r>
        <w:rPr>
          <w:rFonts w:eastAsia="Times New Roman" w:cs="Times New Roman"/>
          <w:szCs w:val="24"/>
        </w:rPr>
        <w:t xml:space="preserve"> που ζουν κάτω από το όριο της φτώχειας, με ταυτόχρονη πρόσβαση και σε άλλες κοινωνικές παροχές και στις δυνατότητες</w:t>
      </w:r>
      <w:r>
        <w:rPr>
          <w:rFonts w:eastAsia="Times New Roman" w:cs="Times New Roman"/>
          <w:szCs w:val="24"/>
        </w:rPr>
        <w:t xml:space="preserve"> εισόδου στα προγράμματα απασχόλησης. </w:t>
      </w:r>
    </w:p>
    <w:p w14:paraId="488C50F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μετά από έξι χρόνια, νέο ανθρώπινο δυναμικό, χιλιάδες άνθρωποι, ιατρικό, νοσηλευτικό κι άλλο προσωπικό, επιχειρεί να στηρίξει ένα σύστημα υγείας</w:t>
      </w:r>
      <w:r>
        <w:rPr>
          <w:rFonts w:eastAsia="Times New Roman" w:cs="Times New Roman"/>
          <w:szCs w:val="24"/>
        </w:rPr>
        <w:t>,</w:t>
      </w:r>
      <w:r>
        <w:rPr>
          <w:rFonts w:eastAsia="Times New Roman" w:cs="Times New Roman"/>
          <w:szCs w:val="24"/>
        </w:rPr>
        <w:t xml:space="preserve"> που το προλάβαμε πριν την ανήκεστο βλάβη, ενώ ταυτ</w:t>
      </w:r>
      <w:r>
        <w:rPr>
          <w:rFonts w:eastAsia="Times New Roman" w:cs="Times New Roman"/>
          <w:szCs w:val="24"/>
        </w:rPr>
        <w:t xml:space="preserve">όχρονα σχεδιάζουμε το 2017 τη μεγάλη στροφή στην πρωτοβάθμια φροντίδα υγείας. </w:t>
      </w:r>
    </w:p>
    <w:p w14:paraId="488C50F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Απολογούμαστε</w:t>
      </w:r>
      <w:r>
        <w:rPr>
          <w:rFonts w:eastAsia="Times New Roman" w:cs="Times New Roman"/>
          <w:szCs w:val="24"/>
        </w:rPr>
        <w:t>,</w:t>
      </w:r>
      <w:r>
        <w:rPr>
          <w:rFonts w:eastAsia="Times New Roman" w:cs="Times New Roman"/>
          <w:szCs w:val="24"/>
        </w:rPr>
        <w:t xml:space="preserve"> γιατί ολοκληρώνουμε με δεκάδες εκατομμύρια ευρώ λιγότερα –για την ακρίβεια 764 εκατομμύρια ευρώ λιγότερα- μετά την επαναδιαπραγμάτευση τους μεγάλους οδικούς άξονε</w:t>
      </w:r>
      <w:r>
        <w:rPr>
          <w:rFonts w:eastAsia="Times New Roman" w:cs="Times New Roman"/>
          <w:szCs w:val="24"/>
        </w:rPr>
        <w:t xml:space="preserve">ς της χώρας και βάζουμε μπροστά, επιτέλους, την υλοποίηση ενός σιδηροδρομικού δικτύου που το αξίζει ο τόπος μας. </w:t>
      </w:r>
    </w:p>
    <w:p w14:paraId="488C50F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ψηφίσαμε τον νόμο για την ιθαγένεια και δώσαμε ίσα δικαιώματα στη συμβίωση ανθρώπων ανεξαρτήτως σεξουαλικού προσανατολισμ</w:t>
      </w:r>
      <w:r>
        <w:rPr>
          <w:rFonts w:eastAsia="Times New Roman" w:cs="Times New Roman"/>
          <w:szCs w:val="24"/>
        </w:rPr>
        <w:t xml:space="preserve">ού και ταυτότητας φύλου, αρκούμενοι στην ταυτότητα άνθρωποι. </w:t>
      </w:r>
    </w:p>
    <w:p w14:paraId="488C51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δώσαμε για πρώτη φορά ατομικό αφορολόγητο στους αγρότες, απαλλάσσοντας την πλειοψηφία τους από φορολογικές επιβαρύνσεις και εθνική σύνταξη 384 ευρώ, σώζοντας από τον μηδενισ</w:t>
      </w:r>
      <w:r>
        <w:rPr>
          <w:rFonts w:eastAsia="Times New Roman" w:cs="Times New Roman"/>
          <w:szCs w:val="24"/>
        </w:rPr>
        <w:t xml:space="preserve">μό μέσα σε λίγα χρόνια την αγροτική σύνταξη. </w:t>
      </w:r>
    </w:p>
    <w:p w14:paraId="488C510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κλείσαμε το πρόγραμμα ΕΣΠΑ 2007-2013 με πλήρη σχεδόν απορροφητικότητα, πρωτιά στην Ευρώπη.</w:t>
      </w:r>
    </w:p>
    <w:p w14:paraId="488C510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Προκηρύσσουμε ως το τέλος του χρόνου τα προγράμματα, σε ποσοστό πάνω από 50% του 2014-2020, γιατί </w:t>
      </w:r>
      <w:r>
        <w:rPr>
          <w:rFonts w:eastAsia="Times New Roman" w:cs="Times New Roman"/>
          <w:szCs w:val="24"/>
        </w:rPr>
        <w:t xml:space="preserve">έχουμε για το 2017 ένα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στο ύψος των 5,75 δισεκατομμυρίων ευρώ, το μεγαλύτερο μετά από το 2010. Απορροφούμε για την πρώτη χρονιά το 7%, ενώ τα ποσοστά απορρόφησης ακόμα και στα χρόνια των «</w:t>
      </w:r>
      <w:proofErr w:type="spellStart"/>
      <w:r>
        <w:rPr>
          <w:rFonts w:eastAsia="Times New Roman" w:cs="Times New Roman"/>
          <w:szCs w:val="24"/>
        </w:rPr>
        <w:t>παχέων</w:t>
      </w:r>
      <w:proofErr w:type="spellEnd"/>
      <w:r>
        <w:rPr>
          <w:rFonts w:eastAsia="Times New Roman" w:cs="Times New Roman"/>
          <w:szCs w:val="24"/>
        </w:rPr>
        <w:t xml:space="preserve"> αγελάδων»</w:t>
      </w:r>
      <w:r>
        <w:rPr>
          <w:rFonts w:eastAsia="Times New Roman" w:cs="Times New Roman"/>
          <w:szCs w:val="24"/>
        </w:rPr>
        <w:t xml:space="preserve"> έφταναν στα επίπεδα του 1,5%-2%. </w:t>
      </w:r>
    </w:p>
    <w:p w14:paraId="488C510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κρατήσαμε τον ΑΔΜΗΕ υπό δημόσιο έλεγχο και τα δίκτυα υπό δημόσιο έλεγχο. </w:t>
      </w:r>
    </w:p>
    <w:p w14:paraId="488C510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αυξήσαμε κατά 99% τις ξένες επενδύσεις, σε σύγκριση με τα δύο προηγούμενα χρόνια, καθώς και γιατί έχουμε </w:t>
      </w:r>
      <w:r>
        <w:rPr>
          <w:rFonts w:eastAsia="Times New Roman" w:cs="Times New Roman"/>
          <w:szCs w:val="24"/>
        </w:rPr>
        <w:t xml:space="preserve">θετικό πρόσημο 12,6% στις επενδύσεις παγίων κεφαλαιακών αγαθών και 10,2% στις εξαγωγές στο τρίτο τρίμηνο. </w:t>
      </w:r>
    </w:p>
    <w:p w14:paraId="488C510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επιχειρήσαμε μια φορολογική και ασφαλιστική μεταρρύθμιση</w:t>
      </w:r>
      <w:r>
        <w:rPr>
          <w:rFonts w:eastAsia="Times New Roman" w:cs="Times New Roman"/>
          <w:szCs w:val="24"/>
        </w:rPr>
        <w:t>,</w:t>
      </w:r>
      <w:r>
        <w:rPr>
          <w:rFonts w:eastAsia="Times New Roman" w:cs="Times New Roman"/>
          <w:szCs w:val="24"/>
        </w:rPr>
        <w:t xml:space="preserve"> που προσδιορίζει μια πιο προοδευτική και δίκαιη κατανομή των φόρων στα</w:t>
      </w:r>
      <w:r>
        <w:rPr>
          <w:rFonts w:eastAsia="Times New Roman" w:cs="Times New Roman"/>
          <w:szCs w:val="24"/>
        </w:rPr>
        <w:t xml:space="preserve"> φυσικά πρόσωπα, με στόχο την αναδιανομή, και θέτει </w:t>
      </w:r>
      <w:r>
        <w:rPr>
          <w:rFonts w:eastAsia="Times New Roman" w:cs="Times New Roman"/>
          <w:szCs w:val="24"/>
        </w:rPr>
        <w:lastRenderedPageBreak/>
        <w:t>κανόνες ισονομίας στο ασφαλιστικό σύστημα με όρους προσαρμογής για τους αγρότες και τους νέους επιστήμονες, έστω και όχι επαρκής, επιχειρώντας ταυτόχρονα μια δομική αλλαγή, με βάση την καθιέρωση της εθνικ</w:t>
      </w:r>
      <w:r>
        <w:rPr>
          <w:rFonts w:eastAsia="Times New Roman" w:cs="Times New Roman"/>
          <w:szCs w:val="24"/>
        </w:rPr>
        <w:t>ής σύνταξης που προσαρμόζεται στην πορεία της οικονομίας με ρήτρα ανάπτυξης.</w:t>
      </w:r>
    </w:p>
    <w:p w14:paraId="488C510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αυξήσαμε υπερβολικά τους ελέγχους στη λίστα </w:t>
      </w:r>
      <w:proofErr w:type="spellStart"/>
      <w:r>
        <w:rPr>
          <w:rFonts w:eastAsia="Times New Roman" w:cs="Times New Roman"/>
          <w:szCs w:val="24"/>
        </w:rPr>
        <w:t>Λαγκάρντ</w:t>
      </w:r>
      <w:proofErr w:type="spellEnd"/>
      <w:r>
        <w:rPr>
          <w:rFonts w:eastAsia="Times New Roman" w:cs="Times New Roman"/>
          <w:szCs w:val="24"/>
        </w:rPr>
        <w:t xml:space="preserve"> και εισπράξαμε 37 εκατομμύρια ευρώ περίπου, γιατί στείλαμε τη λίστα </w:t>
      </w:r>
      <w:proofErr w:type="spellStart"/>
      <w:r>
        <w:rPr>
          <w:rFonts w:eastAsia="Times New Roman" w:cs="Times New Roman"/>
          <w:szCs w:val="24"/>
        </w:rPr>
        <w:t>Μπόργιανς</w:t>
      </w:r>
      <w:proofErr w:type="spellEnd"/>
      <w:r>
        <w:rPr>
          <w:rFonts w:eastAsia="Times New Roman" w:cs="Times New Roman"/>
          <w:szCs w:val="24"/>
        </w:rPr>
        <w:t>, χωρίς να την ξεχάσουμε σε συρτάρια, αμέσως στις αρμόδιες αρχές. Ταυτόχρονα διασφαλίσαμε τον μηχανισμό διασταύρωσης φο</w:t>
      </w:r>
      <w:r>
        <w:rPr>
          <w:rFonts w:eastAsia="Times New Roman" w:cs="Times New Roman"/>
          <w:szCs w:val="24"/>
        </w:rPr>
        <w:t>ρολογικών δηλώσεων και κινήσεων λογαριασμών</w:t>
      </w:r>
      <w:r>
        <w:rPr>
          <w:rFonts w:eastAsia="Times New Roman" w:cs="Times New Roman"/>
          <w:szCs w:val="24"/>
        </w:rPr>
        <w:t>,</w:t>
      </w:r>
      <w:r>
        <w:rPr>
          <w:rFonts w:eastAsia="Times New Roman" w:cs="Times New Roman"/>
          <w:szCs w:val="24"/>
        </w:rPr>
        <w:t xml:space="preserve"> που θα χτυπήσει αποφασιστικά τη φοροδιαφυγή.</w:t>
      </w:r>
    </w:p>
    <w:p w14:paraId="488C510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επιχειρήσαμε να βάλουμε σε συνθήκες νομιμότητας το ραδιοτηλεοπτικό τοπίο -παρά τις παραλείψεις και τα προβλήματα- σε ακραία σύγκρουση με κατεστημ</w:t>
      </w:r>
      <w:r>
        <w:rPr>
          <w:rFonts w:eastAsia="Times New Roman" w:cs="Times New Roman"/>
          <w:szCs w:val="24"/>
        </w:rPr>
        <w:t xml:space="preserve">ένα συμφέροντα στον χώρο της ενημέρωσης. Συμβάλλαμε αποφασιστικά στη συγκρότηση του Εθνικού </w:t>
      </w:r>
      <w:r>
        <w:rPr>
          <w:rFonts w:eastAsia="Times New Roman" w:cs="Times New Roman"/>
          <w:szCs w:val="24"/>
        </w:rPr>
        <w:lastRenderedPageBreak/>
        <w:t>Συμβουλίου Ραδιοτηλεόρασης με πλήρη και νόμιμη σύνθεση</w:t>
      </w:r>
      <w:r>
        <w:rPr>
          <w:rFonts w:eastAsia="Times New Roman" w:cs="Times New Roman"/>
          <w:szCs w:val="24"/>
        </w:rPr>
        <w:t>,</w:t>
      </w:r>
      <w:r>
        <w:rPr>
          <w:rFonts w:eastAsia="Times New Roman" w:cs="Times New Roman"/>
          <w:szCs w:val="24"/>
        </w:rPr>
        <w:t xml:space="preserve"> που οφείλει σύντομα να επαναφέρει τη δημοκρατική νομιμότητα στη ζούγκλα των καναλιών.</w:t>
      </w:r>
    </w:p>
    <w:p w14:paraId="488C510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π</w:t>
      </w:r>
      <w:r>
        <w:rPr>
          <w:rFonts w:eastAsia="Times New Roman" w:cs="Times New Roman"/>
          <w:szCs w:val="24"/>
        </w:rPr>
        <w:t xml:space="preserve">ήραμε την πρωτοβουλία να συγκροτήσουμε την </w:t>
      </w:r>
      <w:r>
        <w:rPr>
          <w:rFonts w:eastAsia="Times New Roman" w:cs="Times New Roman"/>
          <w:szCs w:val="24"/>
        </w:rPr>
        <w:t>ε</w:t>
      </w:r>
      <w:r>
        <w:rPr>
          <w:rFonts w:eastAsia="Times New Roman" w:cs="Times New Roman"/>
          <w:szCs w:val="24"/>
        </w:rPr>
        <w:t>πιτροπή για τη διερεύνηση των δανείων κομμάτων και μέσων μαζικής ενημέρωσης και να αποκαλύψουμε</w:t>
      </w:r>
      <w:r>
        <w:rPr>
          <w:rFonts w:eastAsia="Times New Roman" w:cs="Times New Roman"/>
          <w:szCs w:val="24"/>
        </w:rPr>
        <w:t>,</w:t>
      </w:r>
      <w:r>
        <w:rPr>
          <w:rFonts w:eastAsia="Times New Roman" w:cs="Times New Roman"/>
          <w:szCs w:val="24"/>
        </w:rPr>
        <w:t xml:space="preserve"> πως κάποιοι έπαιρναν δάνεια με αέρα και πως τα κραταιά κόμματα του χθες -Νέα Δημοκρατία και ΠΑΣΟΚ- έχουν μπροστά το</w:t>
      </w:r>
      <w:r>
        <w:rPr>
          <w:rFonts w:eastAsia="Times New Roman" w:cs="Times New Roman"/>
          <w:szCs w:val="24"/>
        </w:rPr>
        <w:t>υς πάνω από εκατό χρόνια</w:t>
      </w:r>
      <w:r>
        <w:rPr>
          <w:rFonts w:eastAsia="Times New Roman" w:cs="Times New Roman"/>
          <w:szCs w:val="24"/>
        </w:rPr>
        <w:t>,</w:t>
      </w:r>
      <w:r>
        <w:rPr>
          <w:rFonts w:eastAsia="Times New Roman" w:cs="Times New Roman"/>
          <w:szCs w:val="24"/>
        </w:rPr>
        <w:t xml:space="preserve"> για να ξεπληρώσουν δάνεια πάνω από 400 εκατομμύρια ευρώ.</w:t>
      </w:r>
    </w:p>
    <w:p w14:paraId="488C510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Απολογούμαστε</w:t>
      </w:r>
      <w:r>
        <w:rPr>
          <w:rFonts w:eastAsia="Times New Roman" w:cs="Times New Roman"/>
          <w:szCs w:val="24"/>
        </w:rPr>
        <w:t>,</w:t>
      </w:r>
      <w:r>
        <w:rPr>
          <w:rFonts w:eastAsia="Times New Roman" w:cs="Times New Roman"/>
          <w:szCs w:val="24"/>
        </w:rPr>
        <w:t xml:space="preserve"> γιατί δεν πυροβολήσαμε τους πρόσφυγες, τους κατατρεγμένους των πολέμων και των παγκόσμιων ανταγωνισμών. Ναι με παραλείψεις και προβλήματα, αλλά τους δεχθήκαμε</w:t>
      </w:r>
      <w:r>
        <w:rPr>
          <w:rFonts w:eastAsia="Times New Roman" w:cs="Times New Roman"/>
          <w:szCs w:val="24"/>
        </w:rPr>
        <w:t xml:space="preserve">, κόντρα στα αντανακλαστικά της ξενοφοβίας και του ρατσισμού που κάποιοι τελευταία τα πυροδοτούν, σώζοντας τις αξίες της αλληλεγγύης και της ανθρωπιάς. </w:t>
      </w:r>
    </w:p>
    <w:p w14:paraId="488C510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Απολογούμαστε γιατί, ακολουθώντας μια πολυδιάστατη εξωτερική πολιτική, φέραμε στη χώρα παγκόσμιους ηγέτ</w:t>
      </w:r>
      <w:r>
        <w:rPr>
          <w:rFonts w:eastAsia="Times New Roman" w:cs="Times New Roman"/>
          <w:szCs w:val="24"/>
        </w:rPr>
        <w:t>ες. Επίσης, παρά τις προκλήσεις, ακολουθούμε σταθερά μια πολιτική υπεράσπισης της ειρήνης και της συνεργασίας στην ευρύτερη περιοχή που είναι γεμάτη εντάσεις, υπερασπιζόμενοι τα κυριαρχικά μας δικαιώματα μακριά από εθνικισμούς.</w:t>
      </w:r>
    </w:p>
    <w:p w14:paraId="488C510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Απολογούμαστε γιατί άνοιξαν </w:t>
      </w:r>
      <w:r>
        <w:rPr>
          <w:rFonts w:eastAsia="Times New Roman" w:cs="Times New Roman"/>
          <w:szCs w:val="24"/>
        </w:rPr>
        <w:t xml:space="preserve">τα </w:t>
      </w:r>
      <w:r>
        <w:rPr>
          <w:rFonts w:eastAsia="Times New Roman" w:cs="Times New Roman"/>
          <w:szCs w:val="24"/>
        </w:rPr>
        <w:t xml:space="preserve">σχολεία </w:t>
      </w:r>
      <w:r>
        <w:rPr>
          <w:rFonts w:eastAsia="Times New Roman" w:cs="Times New Roman"/>
          <w:szCs w:val="24"/>
        </w:rPr>
        <w:t>στην ώρα τους, γιατί μπαίνει νέο δυναμικό στα πανεπιστήμια, νέα μέλη ΔΕΠ, γιατί δίνουμε ιδιαίτερο βάρος στην ειδική εκπαίδευση, γιατί δίνουμε χιλιάδες υποτροφίες, γιατί αυξάνουμε σημαντικά τα κονδύλια για την έρευνα, γιατί ιδρύσαμε το Ελληνικό Ί</w:t>
      </w:r>
      <w:r>
        <w:rPr>
          <w:rFonts w:eastAsia="Times New Roman" w:cs="Times New Roman"/>
          <w:szCs w:val="24"/>
        </w:rPr>
        <w:t xml:space="preserve">δρυμα Έρευνας και Τεχνολογίας και γιατί διοχετεύουμε πόρους 240 εκατομμυρίων ευρώ για τους νέους επιστήμονες. </w:t>
      </w:r>
    </w:p>
    <w:p w14:paraId="488C510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Βουλευτές, θέλουμε να απολογηθούμε και γιατί δίνουμε στο 60% των συνταξιούχων, περίπου, που έχουν σύνταξη κάτω από 850 ευ</w:t>
      </w:r>
      <w:r>
        <w:rPr>
          <w:rFonts w:eastAsia="Times New Roman" w:cs="Times New Roman"/>
          <w:szCs w:val="24"/>
        </w:rPr>
        <w:t xml:space="preserve">ρώ, αυτό που μπορούμε και έχουμε απόλυτη υποχρέωση να κάνουμε, δηλαδή ένα πρόσθετο ποσό από 300 ευρώ έως 830 ευρώ. </w:t>
      </w:r>
    </w:p>
    <w:p w14:paraId="488C510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Ακόμη θέλουμε να απολογηθούμε και γιατί αναστέλλουμε στα νησιά του βορειοανατολικού Αιγαίου που έχουν χτυπηθεί από την προσφυγική κρίση την </w:t>
      </w:r>
      <w:r>
        <w:rPr>
          <w:rFonts w:eastAsia="Times New Roman" w:cs="Times New Roman"/>
          <w:szCs w:val="24"/>
        </w:rPr>
        <w:t>αύξηση του ΦΠΑ. Για όλα τα παραπάνω και πολλά για άλλα απολογούμαστε και αναλαμβάνουμε την ευθύνη.</w:t>
      </w:r>
    </w:p>
    <w:p w14:paraId="488C510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Ταυτόχρονα, αναλαμβάνουμε την ευθύνη και για πολλά που δεν αναφέραμε, πολλά που δεν μπορέσαμε αποτελεσματικά να διεκδικήσουμε και κυρίως για όσα ο απλός κόσμ</w:t>
      </w:r>
      <w:r>
        <w:rPr>
          <w:rFonts w:eastAsia="Times New Roman" w:cs="Times New Roman"/>
          <w:szCs w:val="24"/>
        </w:rPr>
        <w:t xml:space="preserve">ος αισθάνεται ότι υφίσταται άδικα, για όσα ο απλός κόσμος μας καταλογίζει. Και μην έχουμε αμφιβολία, είναι πολλά αυτά, είναι σημαντικά, είναι κατά βάση </w:t>
      </w:r>
      <w:r>
        <w:rPr>
          <w:rFonts w:eastAsia="Times New Roman" w:cs="Times New Roman"/>
          <w:szCs w:val="24"/>
        </w:rPr>
        <w:t xml:space="preserve">στο πλαίσιο </w:t>
      </w:r>
      <w:r>
        <w:rPr>
          <w:rFonts w:eastAsia="Times New Roman" w:cs="Times New Roman"/>
          <w:szCs w:val="24"/>
        </w:rPr>
        <w:t>του επώδυνου συμβιβασμού του καλοκαιριού του 2015. Όμως, είναι και πολλά άλλα που είναι –και</w:t>
      </w:r>
      <w:r>
        <w:rPr>
          <w:rFonts w:eastAsia="Times New Roman" w:cs="Times New Roman"/>
          <w:szCs w:val="24"/>
        </w:rPr>
        <w:t xml:space="preserve"> το τονίζω αυτό- αποκλειστικά δικιά μας ευθύνη.</w:t>
      </w:r>
    </w:p>
    <w:p w14:paraId="488C510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Αφήνω στην άκρη τα τραύματα των δυνάμεων της Αντιπολίτευσης που καθηλωμένα στην εμπειρία του τέλους του 2014 και της αρχής του 2015, όπου δήθεν η χώρα απογειωνόταν, βρέθηκαν ξαφνικά οι «ξυπόλυτοι» στην εξουσί</w:t>
      </w:r>
      <w:r>
        <w:rPr>
          <w:rFonts w:eastAsia="Times New Roman" w:cs="Times New Roman"/>
          <w:szCs w:val="24"/>
        </w:rPr>
        <w:t>α, «τα παιδιά που τους έλεγαν αλήτες».</w:t>
      </w:r>
    </w:p>
    <w:p w14:paraId="488C51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παρά τις προσπάθειες να πέσουμε -η παρένθεση</w:t>
      </w:r>
      <w:r>
        <w:rPr>
          <w:rFonts w:eastAsia="Times New Roman" w:cs="Times New Roman"/>
          <w:szCs w:val="24"/>
        </w:rPr>
        <w:t xml:space="preserve"> </w:t>
      </w:r>
      <w:r>
        <w:rPr>
          <w:rFonts w:eastAsia="Times New Roman" w:cs="Times New Roman"/>
          <w:szCs w:val="24"/>
        </w:rPr>
        <w:t>που έλεγαν αυτοί- εμείς επιμένουμε, όχι για τις καρέκλες, αλλά για να αφήσουμε αποτύπωμα με ιστορικό βάρος, αποτύπωμα αξιοπρέπειας, δικαιοσύνης, αποτύπωμα Αριστεράς. Ε,</w:t>
      </w:r>
      <w:r>
        <w:rPr>
          <w:rFonts w:eastAsia="Times New Roman" w:cs="Times New Roman"/>
          <w:szCs w:val="24"/>
        </w:rPr>
        <w:t xml:space="preserve"> αυτό δεν μπορούν να το χωνέψουν ούτε οι ντόπιοι ούτε οι ξένοι. Και αυτό το ξέρουμε καλά. </w:t>
      </w:r>
    </w:p>
    <w:p w14:paraId="488C511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ένα πράγμα –και να το θυμόμαστε- δεν πρόκειται να μας συγχωρέσουν οι απλοί άνθρωποι, αλλά ούτε και η ιστορία, αλλά και δεν πρόκειται να </w:t>
      </w:r>
      <w:r>
        <w:rPr>
          <w:rFonts w:eastAsia="Times New Roman" w:cs="Times New Roman"/>
          <w:szCs w:val="24"/>
        </w:rPr>
        <w:t>συγχωρέσουμε ποτέ εμείς στους εαυτούς μας. Αυτό που δεν πρόκειται να μας συγχωρέσουν είναι αν μπούμε στο κάδρο του συστήματος, αν παίξουμε παιχνίδια συναλλαγών, αν περάσουμε το κατώφλι. Και καταλαβαίνουμε ποιο κατώφλι. Και είμαστε αποφασισμένοι να μην το ε</w:t>
      </w:r>
      <w:r>
        <w:rPr>
          <w:rFonts w:eastAsia="Times New Roman" w:cs="Times New Roman"/>
          <w:szCs w:val="24"/>
        </w:rPr>
        <w:t xml:space="preserve">πιτρέψουμε αν και όποτε συμβεί αυτό, γιατί τότε θα είμαστε όλοι συνυπεύθυνοι. Να έχουμε τα μάτια μας δεκατέσσερα! </w:t>
      </w:r>
    </w:p>
    <w:p w14:paraId="488C511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χθες ο Υπουργός Οικονομικών έκανε μια ειλικρινή ενημέρωση στη Βουλή των Ελλήνων σχετικά με τη διαπραγμάτευση και</w:t>
      </w:r>
      <w:r>
        <w:rPr>
          <w:rFonts w:eastAsia="Times New Roman" w:cs="Times New Roman"/>
          <w:szCs w:val="24"/>
        </w:rPr>
        <w:t xml:space="preserve"> ζήτησε να πάρουν όλες οι δυνάμεις θέση ανοιχτά και καθαρά στη δημόσια σφαίρα. </w:t>
      </w:r>
    </w:p>
    <w:p w14:paraId="488C51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Υποστηρίζουν τις προσπάθειες για την επαναφορά του κοινοτικού κεκτημένου στην επαναφορά των εργασιακών δικαιωμάτων, στην επαναφορά των συλλογικών διαπραγματεύσεων με επεκτασιμό</w:t>
      </w:r>
      <w:r>
        <w:rPr>
          <w:rFonts w:eastAsia="Times New Roman" w:cs="Times New Roman"/>
          <w:szCs w:val="24"/>
        </w:rPr>
        <w:t>τητα και επιλογή της ευνοϊκότερης ρύθμισης για τους εργαζομένους; Ναι ή όχι; Υποστηρίζουν τις προσπάθειες να μπει τέλος στη λιτότητα και ειδικότερα την πρόταση της ελληνικής Κυβέρνησης για τα πρωτογενή πλεονάσματα μετά το 2018, που προβλέπει το 1% από το 3</w:t>
      </w:r>
      <w:r>
        <w:rPr>
          <w:rFonts w:eastAsia="Times New Roman" w:cs="Times New Roman"/>
          <w:szCs w:val="24"/>
        </w:rPr>
        <w:t xml:space="preserve">,5% να πάει στην ανάπτυξη και την ενίσχυση των μικρομεσαίων επιχειρήσεων; Ναι ή όχι; </w:t>
      </w:r>
    </w:p>
    <w:p w14:paraId="488C51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διαβάζω τη σελίδα 55 από τον </w:t>
      </w:r>
      <w:r>
        <w:rPr>
          <w:rFonts w:eastAsia="Times New Roman" w:cs="Times New Roman"/>
          <w:szCs w:val="24"/>
        </w:rPr>
        <w:t xml:space="preserve">προϋπολογισμό </w:t>
      </w:r>
      <w:r>
        <w:rPr>
          <w:rFonts w:eastAsia="Times New Roman" w:cs="Times New Roman"/>
          <w:szCs w:val="24"/>
        </w:rPr>
        <w:t xml:space="preserve">που εγκρίθηκε και από το </w:t>
      </w:r>
      <w:proofErr w:type="spellStart"/>
      <w:r>
        <w:rPr>
          <w:rFonts w:eastAsia="Times New Roman" w:cs="Times New Roman"/>
          <w:szCs w:val="24"/>
          <w:lang w:val="en-US"/>
        </w:rPr>
        <w:t>Eurogroup</w:t>
      </w:r>
      <w:proofErr w:type="spellEnd"/>
      <w:r>
        <w:rPr>
          <w:rFonts w:eastAsia="Times New Roman" w:cs="Times New Roman"/>
          <w:szCs w:val="24"/>
        </w:rPr>
        <w:t xml:space="preserve">: «Λόγω της υπέρβασης του στόχου, θα εξεταστεί άμεσα η δυνατότητα εφάπαξ διάθεσης μέρους της υπέρβασης σε </w:t>
      </w:r>
      <w:r>
        <w:rPr>
          <w:rFonts w:eastAsia="Times New Roman" w:cs="Times New Roman"/>
          <w:szCs w:val="24"/>
        </w:rPr>
        <w:lastRenderedPageBreak/>
        <w:t>δράσεις για την ενίσχυση της κοινωνικής συνοχής και προστασίας». Και ρωτάω το εξής: Θα υπερασπιστούμε μέσα σε αυτό το ασφυκτικό πλαίσιο το ελάχιστο, ό</w:t>
      </w:r>
      <w:r>
        <w:rPr>
          <w:rFonts w:eastAsia="Times New Roman" w:cs="Times New Roman"/>
          <w:szCs w:val="24"/>
        </w:rPr>
        <w:t>ποια εξήγηση και ερμηνεία και αν δίνει κανείς; Θα υπερασπιστούμε δηλαδή το δικαίωμά μας, το δικαίωμα της όποιας ελληνικής κυβέρνησης να κατανέμει την υπέρβαση των στόχων, δηλαδή τα χρήματα που περισσεύουν στην ενίσχυση της κοινωνικής συνοχής, όπως κι αν τη</w:t>
      </w:r>
      <w:r>
        <w:rPr>
          <w:rFonts w:eastAsia="Times New Roman" w:cs="Times New Roman"/>
          <w:szCs w:val="24"/>
        </w:rPr>
        <w:t xml:space="preserve">ν αντιλαμβάνονται οι διάφορες πολιτικές δυνάμεις; Ναι ή όχι; </w:t>
      </w:r>
    </w:p>
    <w:p w14:paraId="488C511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«Είμαστε πολίτες.», λέει ο Χάουαρντ </w:t>
      </w:r>
      <w:proofErr w:type="spellStart"/>
      <w:r>
        <w:rPr>
          <w:rFonts w:eastAsia="Times New Roman" w:cs="Times New Roman"/>
          <w:szCs w:val="24"/>
        </w:rPr>
        <w:t>Ζιν</w:t>
      </w:r>
      <w:proofErr w:type="spellEnd"/>
      <w:r>
        <w:rPr>
          <w:rFonts w:eastAsia="Times New Roman" w:cs="Times New Roman"/>
          <w:szCs w:val="24"/>
        </w:rPr>
        <w:t xml:space="preserve">, Αμερικάνος ιστορικός και ακτιβιστής, ο οποίος δεν ζει τώρα «Δεν πρέπει να βλέπουμε τον κόσμο με τα μάτια των πολιτικών και να </w:t>
      </w:r>
      <w:r>
        <w:rPr>
          <w:rFonts w:eastAsia="Times New Roman" w:cs="Times New Roman"/>
          <w:szCs w:val="24"/>
        </w:rPr>
        <w:t xml:space="preserve">λέμε πρέπει να συμβιβαστούμε, πρέπει να το κάνουμε αυτό για πολιτικούς λόγους». Όχι, πρέπει να λέμε θαρρετά την άποψή μας. Εμείς είμαστε εδώ, είμαστε αποφασισμένοι και επιμένουμε! </w:t>
      </w:r>
    </w:p>
    <w:p w14:paraId="488C511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88C5117" w14:textId="77777777" w:rsidR="00FF101B" w:rsidRDefault="00202D3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488C511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(Νικήτας Κακλαμάνης):</w:t>
      </w:r>
      <w:r>
        <w:rPr>
          <w:rFonts w:eastAsia="Times New Roman" w:cs="Times New Roman"/>
          <w:szCs w:val="24"/>
        </w:rPr>
        <w:t xml:space="preserve"> Εγώ θα δείτε, κύριε Μαντά, που ήσασταν πολύ σωστός με τον χρόνο σας και παρά την ιατρική αλληλεγγύη, δεν τη χρειαστήκατε ούτε για ένα δευτερόλεπτο. </w:t>
      </w:r>
    </w:p>
    <w:p w14:paraId="488C511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Λιβανίου</w:t>
      </w:r>
      <w:proofErr w:type="spellEnd"/>
      <w:r>
        <w:rPr>
          <w:rFonts w:eastAsia="Times New Roman" w:cs="Times New Roman"/>
          <w:szCs w:val="24"/>
        </w:rPr>
        <w:t xml:space="preserve"> από τον ΣΥΡΙΖΑ. </w:t>
      </w:r>
    </w:p>
    <w:p w14:paraId="488C511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ν</w:t>
      </w:r>
      <w:r>
        <w:rPr>
          <w:rFonts w:eastAsia="Times New Roman" w:cs="Times New Roman"/>
          <w:szCs w:val="24"/>
        </w:rPr>
        <w:t>α καταθέσω την τροπολογία…</w:t>
      </w:r>
    </w:p>
    <w:p w14:paraId="488C511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Καταθέστε την τροπολογία στα Πρακτικά, κύριε </w:t>
      </w:r>
      <w:proofErr w:type="spellStart"/>
      <w:r>
        <w:rPr>
          <w:rFonts w:eastAsia="Times New Roman" w:cs="Times New Roman"/>
          <w:szCs w:val="24"/>
        </w:rPr>
        <w:t>Κεγκέρογλου</w:t>
      </w:r>
      <w:proofErr w:type="spellEnd"/>
      <w:r>
        <w:rPr>
          <w:rFonts w:eastAsia="Times New Roman" w:cs="Times New Roman"/>
          <w:szCs w:val="24"/>
        </w:rPr>
        <w:t>. Αυτή δεν πρέπει να είναι η σειρά; Καταθέστε την για να φωτοτυπηθεί και να διανεμηθεί σε όσους …</w:t>
      </w:r>
    </w:p>
    <w:p w14:paraId="488C511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πρέπει να πω πρώ</w:t>
      </w:r>
      <w:r>
        <w:rPr>
          <w:rFonts w:eastAsia="Times New Roman" w:cs="Times New Roman"/>
          <w:szCs w:val="24"/>
        </w:rPr>
        <w:t xml:space="preserve">τα για αυτήν, κύριε Πρόεδρε, για να κατατεθεί. </w:t>
      </w:r>
    </w:p>
    <w:p w14:paraId="488C511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w:t>
      </w:r>
      <w:proofErr w:type="spellStart"/>
      <w:r>
        <w:rPr>
          <w:rFonts w:eastAsia="Times New Roman" w:cs="Times New Roman"/>
          <w:szCs w:val="24"/>
        </w:rPr>
        <w:t>Κεγκέρογλου</w:t>
      </w:r>
      <w:proofErr w:type="spellEnd"/>
      <w:r>
        <w:rPr>
          <w:rFonts w:eastAsia="Times New Roman" w:cs="Times New Roman"/>
          <w:szCs w:val="24"/>
        </w:rPr>
        <w:t xml:space="preserve">. Θα σας δώσω τον λόγο για ένα λεπτό μετά την κ. </w:t>
      </w:r>
      <w:proofErr w:type="spellStart"/>
      <w:r>
        <w:rPr>
          <w:rFonts w:eastAsia="Times New Roman" w:cs="Times New Roman"/>
          <w:szCs w:val="24"/>
        </w:rPr>
        <w:t>Λιβανίου</w:t>
      </w:r>
      <w:proofErr w:type="spellEnd"/>
      <w:r>
        <w:rPr>
          <w:rFonts w:eastAsia="Times New Roman" w:cs="Times New Roman"/>
          <w:szCs w:val="24"/>
        </w:rPr>
        <w:t>.</w:t>
      </w:r>
    </w:p>
    <w:p w14:paraId="488C511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Λιβανίου</w:t>
      </w:r>
      <w:proofErr w:type="spellEnd"/>
      <w:r>
        <w:rPr>
          <w:rFonts w:eastAsia="Times New Roman" w:cs="Times New Roman"/>
          <w:szCs w:val="24"/>
        </w:rPr>
        <w:t xml:space="preserve">, έχετε τον λόγο. </w:t>
      </w:r>
    </w:p>
    <w:p w14:paraId="488C511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ΖΩΗ ΛΙΒΑΝΙΟΥ:</w:t>
      </w:r>
      <w:r>
        <w:rPr>
          <w:rFonts w:eastAsia="Times New Roman" w:cs="Times New Roman"/>
          <w:szCs w:val="24"/>
        </w:rPr>
        <w:t xml:space="preserve"> Ευχαριστώ, κύριε Πρόεδρε. </w:t>
      </w:r>
    </w:p>
    <w:p w14:paraId="488C512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οι Βουλευτές της Αντιπολίτευσης καμώνονται πως ξεχνούν ότι συζητάμε μόλις τον δεύτερο προϋπολογισμό της Κυβέρνησης ΣΥΡΙΖΑ-ΑΝΕΛ. Αυτή η Κυβέρνηση με τη διαρκή στήριξη του ελληνικού λαού προσπαθεί να </w:t>
      </w:r>
      <w:r>
        <w:rPr>
          <w:rFonts w:eastAsia="Times New Roman" w:cs="Times New Roman"/>
          <w:szCs w:val="24"/>
        </w:rPr>
        <w:t xml:space="preserve">αντιμετωπίσει την καταστροφή που παρέλαβε στις χειρότερες δυνατές οικονομικές και κοινωνικές συνθήκες της Μεταπολίτευσης. </w:t>
      </w:r>
    </w:p>
    <w:p w14:paraId="488C512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Δεν έχει νόημα να θυμίζουμε τις σπατάλες της δημόσιας περιουσίας και τις </w:t>
      </w:r>
      <w:proofErr w:type="spellStart"/>
      <w:r>
        <w:rPr>
          <w:rFonts w:eastAsia="Times New Roman" w:cs="Times New Roman"/>
          <w:szCs w:val="24"/>
        </w:rPr>
        <w:t>υπερκοστολογήσεις</w:t>
      </w:r>
      <w:proofErr w:type="spellEnd"/>
      <w:r>
        <w:rPr>
          <w:rFonts w:eastAsia="Times New Roman" w:cs="Times New Roman"/>
          <w:szCs w:val="24"/>
        </w:rPr>
        <w:t xml:space="preserve"> δημοσίων έργων που δέχθηκαν οι προηγούμενε</w:t>
      </w:r>
      <w:r>
        <w:rPr>
          <w:rFonts w:eastAsia="Times New Roman" w:cs="Times New Roman"/>
          <w:szCs w:val="24"/>
        </w:rPr>
        <w:t xml:space="preserve">ς κυβερνήσεις αδιαμαρτύρητα και κάποιοι με το αζημίωτο. </w:t>
      </w:r>
    </w:p>
    <w:p w14:paraId="488C512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εκπληκτική αμνησία της Νέας Δημοκρατίας προκαλεί. Τα κροκοδείλια δάκρυα πάνω από τα θύματά της μόνο τρόμο φέρνουν στην ελληνική κοινωνία. Οι πολίτες αυτής της χώρας έχουν πολύ καλύτερη μνήμη. Από τ</w:t>
      </w:r>
      <w:r>
        <w:rPr>
          <w:rFonts w:eastAsia="Times New Roman" w:cs="Times New Roman"/>
          <w:szCs w:val="24"/>
        </w:rPr>
        <w:t>ον Γενάρη του 2015 αλλάξαμε την ουσία της διαπραγμάτευσης και φέραμε στο προσκήνιο τις συνέπειες της σκληρής λιτότητας</w:t>
      </w:r>
      <w:r>
        <w:rPr>
          <w:rFonts w:eastAsia="Times New Roman" w:cs="Times New Roman"/>
          <w:szCs w:val="24"/>
        </w:rPr>
        <w:t>.</w:t>
      </w:r>
      <w:r>
        <w:rPr>
          <w:rFonts w:eastAsia="Times New Roman" w:cs="Times New Roman"/>
          <w:szCs w:val="24"/>
        </w:rPr>
        <w:t xml:space="preserve"> </w:t>
      </w:r>
    </w:p>
    <w:p w14:paraId="488C512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η Γ΄ Αντιπρόεδρος της Βουλής κ. </w:t>
      </w:r>
      <w:r w:rsidRPr="00D618E7">
        <w:rPr>
          <w:rFonts w:eastAsia="Times New Roman" w:cs="Times New Roman"/>
          <w:b/>
          <w:szCs w:val="24"/>
        </w:rPr>
        <w:t>ΑΝΑΣΤΑΣΙΑ ΧΡΙΣΤΟΔΟΥΛΟΠΟΥΛΟΥ</w:t>
      </w:r>
      <w:r>
        <w:rPr>
          <w:rFonts w:eastAsia="Times New Roman" w:cs="Times New Roman"/>
          <w:szCs w:val="24"/>
        </w:rPr>
        <w:t>)</w:t>
      </w:r>
    </w:p>
    <w:p w14:paraId="488C512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προσπάθεια της κοινωνικ</w:t>
      </w:r>
      <w:r>
        <w:rPr>
          <w:rFonts w:eastAsia="Times New Roman" w:cs="Times New Roman"/>
          <w:szCs w:val="24"/>
        </w:rPr>
        <w:t>ής ανασυγκρότησης άρχισε να υλοποιείται το 2016 με τον πρώτο προϋπολογισμό της Κυβέρνησης. Αποδίδει καρπούς παρά τις συνεχείς πιέσεις, παρά τα συνεχή εμπόδια που δημιουργούν τα οργανωμένα συμφέροντα των ελίτ, για να εμποδίσουν κάθε προσπάθεια κοινωνικής αν</w:t>
      </w:r>
      <w:r>
        <w:rPr>
          <w:rFonts w:eastAsia="Times New Roman" w:cs="Times New Roman"/>
          <w:szCs w:val="24"/>
        </w:rPr>
        <w:t xml:space="preserve">αδιανομής. Το κατεστημένο σύστημα δεν μπορεί να ανεχθεί έναν πολιτικό χώρο που όσο και να προσπαθούν, δεν μπορούν να τον ορίσουν, δεν μπορούν να τον μεταλλάξουν. </w:t>
      </w:r>
    </w:p>
    <w:p w14:paraId="488C5125"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δημόσιο συμφέρον είναι ταυτισμένο με τα συμφέροντα των πολλών, με την προστασία όλων εκείν</w:t>
      </w:r>
      <w:r>
        <w:rPr>
          <w:rFonts w:eastAsia="Times New Roman" w:cs="Times New Roman"/>
          <w:szCs w:val="24"/>
        </w:rPr>
        <w:t>ων που αντιμετωπίστηκαν ως στατιστική ή ως παράπλευρη απώλεια. Η Κυβέρνηση αυτή διαπραγματεύεται για τον άνθρωπο, αγωνίζεται για τον άνθρωπο, επενδύει στον άνθρωπο.</w:t>
      </w:r>
    </w:p>
    <w:p w14:paraId="488C5126"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Εμείς, αγαπητοί συνάδελφοι, είμαστε περαστικοί από αυτήν την Αίθουσα, δεν είμαστε, ούτε επι</w:t>
      </w:r>
      <w:r>
        <w:rPr>
          <w:rFonts w:eastAsia="Times New Roman" w:cs="Times New Roman"/>
          <w:szCs w:val="24"/>
        </w:rPr>
        <w:t>διώκουμε να γίνουμε επαγγελματίες της πολιτικής, μας ενδιαφέρει μόνο να βοηθήσουμε τη χώρα και τους ανθρώπους της. Δεν δίνουμε γη και ύδωρ σε εν δυνάμει επενδυτές, δεν θυσιάζουμε τους εργαζόμενους και τις κατακτήσεις του κοινωνικού κράτους, για να έχουμε γ</w:t>
      </w:r>
      <w:r>
        <w:rPr>
          <w:rFonts w:eastAsia="Times New Roman" w:cs="Times New Roman"/>
          <w:szCs w:val="24"/>
        </w:rPr>
        <w:t xml:space="preserve">ενιές πειθαρχημένων και υπάκουων πολιτών, δεν δεχόμαστε όσα προστάζει η δύναμη του χρήματος. </w:t>
      </w:r>
    </w:p>
    <w:p w14:paraId="488C5127"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προϋπολογισμός αυτός είναι η αρχή για κοινωνική ισορροπία. Δεν μπορούμε να επιστρέψουμε σε μία στιγμή όλα όσα στερήθηκε η κοινωνία από τα μνημόνια και όσα τους </w:t>
      </w:r>
      <w:r>
        <w:rPr>
          <w:rFonts w:eastAsia="Times New Roman" w:cs="Times New Roman"/>
          <w:szCs w:val="24"/>
        </w:rPr>
        <w:t>στέρησαν με κόλπα και πονηριές οι κυβερνήσεις που προηγήθηκαν στα χρόνια της επίπλαστης ανάπτυξης. Γιατί η μεγάλη κλοπή της περιουσίας των Ελλήνων προηγήθηκε της οικονομικής κρίσης και των μνημονίων. Η ακρίβεια και οι ανατιμήσεις βασικών προϊόντων προηγήθη</w:t>
      </w:r>
      <w:r>
        <w:rPr>
          <w:rFonts w:eastAsia="Times New Roman" w:cs="Times New Roman"/>
          <w:szCs w:val="24"/>
        </w:rPr>
        <w:t xml:space="preserve">καν των μνημονίων. Το ότι δεν επαρκεί η εργασία για να ζήσεις με αξιοπρέπεια προηγήθηκε των μνημονίων. Η επιθετική πολιτική </w:t>
      </w:r>
      <w:r>
        <w:rPr>
          <w:rFonts w:eastAsia="Times New Roman" w:cs="Times New Roman"/>
          <w:szCs w:val="24"/>
        </w:rPr>
        <w:lastRenderedPageBreak/>
        <w:t>των τραπεζών προηγήθηκε των μνημονίων. Η υπερχρέωση των νοικοκυριών προηγήθηκε των μνημονίων. Τα μνημόνια, που εσείς φέρατε ως το 20</w:t>
      </w:r>
      <w:r>
        <w:rPr>
          <w:rFonts w:eastAsia="Times New Roman" w:cs="Times New Roman"/>
          <w:szCs w:val="24"/>
        </w:rPr>
        <w:t>14 κατάργησαν δικαιώματα, ναρκοθέτησαν το κοινωνικό κράτος και έκαναν πλειοψηφία τους αδύναμους. Αυτό αλλάζουμε. Προστατεύουμε και βελτιώνουμε το κοινωνικό κράτος, αποκαθιστούμε την κοινωνική συνοχή. Δεν αντιμετωπίζουμε το κράτος ως λάφυρο ή ως ατελείωτο κ</w:t>
      </w:r>
      <w:r>
        <w:rPr>
          <w:rFonts w:eastAsia="Times New Roman" w:cs="Times New Roman"/>
          <w:szCs w:val="24"/>
        </w:rPr>
        <w:t>ουμπαρά. Γνωρίζουμε τα όρια. Παλεύουμε να αυξήσουμε τα διαθέσιμα εισοδήματα του κόσμου, την παραγωγή, τον διαθέσιμο πλούτο, την κατανάλωση. Αγωνιζόμαστε για νέες μόνιμες θέσεις εργασίας, να αυξηθεί ο πλούτος και να μπορέσουμε να μειώσουμε τους φορολογικούς</w:t>
      </w:r>
      <w:r>
        <w:rPr>
          <w:rFonts w:eastAsia="Times New Roman" w:cs="Times New Roman"/>
          <w:szCs w:val="24"/>
        </w:rPr>
        <w:t xml:space="preserve"> συντελεστές με τρόπο δίκαιο. </w:t>
      </w:r>
    </w:p>
    <w:p w14:paraId="488C5128"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Αλέξης Τσίπρας χθες ανήγγειλε τον τρόπο διάθεσης του πλεονάσματος που πέτυχε η Κυβέρνηση το 2016. Η αναγγελία μεταφράστηκε από πολλούς ως αναγγελία εκλογών. Ο πεινασμένος για εξουσία εκλογές </w:t>
      </w:r>
      <w:r>
        <w:rPr>
          <w:rFonts w:eastAsia="Times New Roman" w:cs="Times New Roman"/>
          <w:szCs w:val="24"/>
        </w:rPr>
        <w:lastRenderedPageBreak/>
        <w:t>ονειρεύεται. Δεν μπορεί η Νέα Δη</w:t>
      </w:r>
      <w:r>
        <w:rPr>
          <w:rFonts w:eastAsia="Times New Roman" w:cs="Times New Roman"/>
          <w:szCs w:val="24"/>
        </w:rPr>
        <w:t>μοκρατία να δεχθεί ότι υπάρχει Κυβέρνηση που στηρίζει τους αδύναμους συμπολίτες μας. Για εσάς η στήριξη των αδυνάμων είναι προεκλογικό τρικ, για εμάς είναι συνειδητή επιλογή. Ο Πρωθυπουργός είχε δεσμευθεί από τον Ιανουάριο του 2015, όταν η Κυβέρνηση πέτυχε</w:t>
      </w:r>
      <w:r>
        <w:rPr>
          <w:rFonts w:eastAsia="Times New Roman" w:cs="Times New Roman"/>
          <w:szCs w:val="24"/>
        </w:rPr>
        <w:t xml:space="preserve"> να μειώσει τους στόχους που είχαν αποδεχθεί η Νέα Δημοκρατία και το ΠΑΣΟΚ για υπερβολικά πλεονάσματα. Ο ΣΥΡΙΖΑ ήταν σαφής: Τα πλεονάσματα θα διατεθούν σε αυτούς που έχουν ανάγκη, σε αυτούς που είναι αδύναμοι, σε αυτούς που χρειάζονται τη στήριξή μας για ν</w:t>
      </w:r>
      <w:r>
        <w:rPr>
          <w:rFonts w:eastAsia="Times New Roman" w:cs="Times New Roman"/>
          <w:szCs w:val="24"/>
        </w:rPr>
        <w:t>α ζήσουν. Δεν είναι προεκλογική παροχή η εξαγγελία του Πρωθυπουργού. Είναι ιδεολογία, είναι η στάση μας για τη διαχείριση του κράτους, είναι η αδιάρρηκτη σχέση μας με την κοινωνία, που οδηγεί τις εξελίξεις στη βάση των πραγματικών αναγκών και των πραγματικ</w:t>
      </w:r>
      <w:r>
        <w:rPr>
          <w:rFonts w:eastAsia="Times New Roman" w:cs="Times New Roman"/>
          <w:szCs w:val="24"/>
        </w:rPr>
        <w:t>ών δυνατοτήτων.</w:t>
      </w:r>
    </w:p>
    <w:p w14:paraId="488C5129"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Όπως είπε ο Πρωθυπουργός, η διανομή του πλεονάσματος είναι κυριαρχικό μας δικαίωμα. Ως κυρίαρχο κράτος αποφασίζουμε την αναστολή </w:t>
      </w:r>
      <w:r>
        <w:rPr>
          <w:rFonts w:eastAsia="Times New Roman" w:cs="Times New Roman"/>
          <w:szCs w:val="24"/>
        </w:rPr>
        <w:lastRenderedPageBreak/>
        <w:t>αύξησης του ΦΠΑ στα νησιά που δέχονται τις μεγάλες ροές των προσφύγων και έκτακτο βοήθημα στους χαμηλοσυνταξιού</w:t>
      </w:r>
      <w:r>
        <w:rPr>
          <w:rFonts w:eastAsia="Times New Roman" w:cs="Times New Roman"/>
          <w:szCs w:val="24"/>
        </w:rPr>
        <w:t xml:space="preserve">χους. Ναι, είναι κυριαρχικό μας δικαίωμα, δικαίωμα που είχαν εκχωρήσει οι προηγούμενες </w:t>
      </w:r>
      <w:r>
        <w:rPr>
          <w:rFonts w:eastAsia="Times New Roman" w:cs="Times New Roman"/>
          <w:szCs w:val="24"/>
        </w:rPr>
        <w:t xml:space="preserve">κυβερνήσεις </w:t>
      </w:r>
      <w:r>
        <w:rPr>
          <w:rFonts w:eastAsia="Times New Roman" w:cs="Times New Roman"/>
          <w:szCs w:val="24"/>
        </w:rPr>
        <w:t xml:space="preserve">και ο Αλέξης Τσίπρας και η Κυβέρνηση το ανέκτησαν. Ο λαός το γνωρίζει, το βλέπει και το αισθάνεται. </w:t>
      </w:r>
    </w:p>
    <w:p w14:paraId="488C512A"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Η Κυβέρνηση θα εξαντλήσει τον πολιτικό χρόνο που έχει. Σ</w:t>
      </w:r>
      <w:r>
        <w:rPr>
          <w:rFonts w:eastAsia="Times New Roman" w:cs="Times New Roman"/>
          <w:szCs w:val="24"/>
        </w:rPr>
        <w:t xml:space="preserve">τόχος μας το τέλος της τετραετίας, οι κοινωνικές συνθήκες να είναι καλύτερες για όλους, χωρίς να υποχωρούμε από τις αρχές μας. </w:t>
      </w:r>
    </w:p>
    <w:p w14:paraId="488C512B"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Αγωνιζόμαστε και φέρνουμε αποτελέσματα. Ο προϋπολογισμός για το 2017 είναι βελτιωμένος σε σχέση με το 2016. Δίνει περισσότερα σε</w:t>
      </w:r>
      <w:r>
        <w:rPr>
          <w:rFonts w:eastAsia="Times New Roman" w:cs="Times New Roman"/>
          <w:szCs w:val="24"/>
        </w:rPr>
        <w:t xml:space="preserve"> όσους έχουν ανάγκη. Δίνει πόρους στην υγεία, στην κοινωνική προστασία, στην παιδεία. Διεκδικεί αξιοπρεπή διαβίωση για όλους. Μπαίνουν τα θεμέλια ενός νέου κοινωνικού κράτους. Διαμορφώνουμε προϋποθέσεις για νέες θέσεις εργασίας. Εξασφαλίζεται εισόδημα για </w:t>
      </w:r>
      <w:r>
        <w:rPr>
          <w:rFonts w:eastAsia="Times New Roman" w:cs="Times New Roman"/>
          <w:szCs w:val="24"/>
        </w:rPr>
        <w:t xml:space="preserve">περισσότερες θέσεις. Προβλέπεται εθνικός μηχανισμός κοινωνικής ένταξης σε αντιδιαστολή με </w:t>
      </w:r>
      <w:r>
        <w:rPr>
          <w:rFonts w:eastAsia="Times New Roman" w:cs="Times New Roman"/>
          <w:szCs w:val="24"/>
        </w:rPr>
        <w:lastRenderedPageBreak/>
        <w:t>τις πολιτικές των προηγούμενων κυβερνήσεων που οδήγησαν μαζικά τον πληθυσμό στο περιθώριο. Καθιερώνουμε κοινωνικό εισόδημα αλληλεγγύης, για να ζήσουν με αξιοπρέπεια π</w:t>
      </w:r>
      <w:r>
        <w:rPr>
          <w:rFonts w:eastAsia="Times New Roman" w:cs="Times New Roman"/>
          <w:szCs w:val="24"/>
        </w:rPr>
        <w:t xml:space="preserve">ερισσότεροι και να επανενταχθούν στην οικονομική ζωή όσοι από αυτούς είναι σε παραγωγική ηλικία. </w:t>
      </w:r>
    </w:p>
    <w:p w14:paraId="488C512C" w14:textId="77777777" w:rsidR="00FF101B" w:rsidRDefault="00202D30">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αλήθεια ότι στερούμε από τις μεγάλες επιχειρήσεις και τους εν δυνάμει επενδυτές το φθηνό εργατικό δυναμικό, τους αναγκάζουμε έμμεσα να γίνουν θελκτικές </w:t>
      </w:r>
      <w:r>
        <w:rPr>
          <w:rFonts w:eastAsia="Times New Roman" w:cs="Times New Roman"/>
          <w:szCs w:val="24"/>
        </w:rPr>
        <w:t>για τους εργαζόμενους.</w:t>
      </w:r>
    </w:p>
    <w:p w14:paraId="488C512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στηρίζουμε τον πολιτισμό και τον αθλητισμό πραγματικά μέσα από το υστέρημα. Παρά την ένδεια χρημάτων, αξιοποιούμε πλήρως ευρωπαϊκούς πόρους και χάρη στο φιλότιμο των ανθρώπων του πολιτισμού, </w:t>
      </w:r>
      <w:r>
        <w:rPr>
          <w:rFonts w:eastAsia="Times New Roman" w:cs="Times New Roman"/>
          <w:szCs w:val="24"/>
        </w:rPr>
        <w:t xml:space="preserve">εξασφαλίζουμε </w:t>
      </w:r>
      <w:r>
        <w:rPr>
          <w:rFonts w:eastAsia="Times New Roman" w:cs="Times New Roman"/>
          <w:szCs w:val="24"/>
        </w:rPr>
        <w:t>και σε αυτές τις</w:t>
      </w:r>
      <w:r>
        <w:rPr>
          <w:rFonts w:eastAsia="Times New Roman" w:cs="Times New Roman"/>
          <w:szCs w:val="24"/>
        </w:rPr>
        <w:t xml:space="preserve"> συνθήκες, τα αναγκαία. Η Κυβέρνηση πετυχαίνει χωρίς να δημιουργεί νέες τρύπες στα δημοσιονομικά και ανταποκρίνεται ταυτόχρονα στην τεράστια προσφυγική κρίση.</w:t>
      </w:r>
    </w:p>
    <w:p w14:paraId="488C512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αυτός είναι η αρχή της ανάκαμψης. Αυξάνεται το διαθέσιμο εισόδημα σε εκατοντάδες</w:t>
      </w:r>
      <w:r>
        <w:rPr>
          <w:rFonts w:eastAsia="Times New Roman" w:cs="Times New Roman"/>
          <w:szCs w:val="24"/>
        </w:rPr>
        <w:t xml:space="preserve"> χιλιάδες φτωχούς συμπολίτες μας. </w:t>
      </w:r>
      <w:r>
        <w:rPr>
          <w:rFonts w:eastAsia="Times New Roman" w:cs="Times New Roman"/>
          <w:szCs w:val="24"/>
        </w:rPr>
        <w:lastRenderedPageBreak/>
        <w:t>Τα νέα αυτά εισοδήματα θα αυξήσουν την κατανάλωση και τις μόνιμες θέσεις εργασίας, διευρύνοντας τη φορολογική βάση για να είναι εφικτή η μείωση της φορολογίας. Η Κυβέρνηση είναι συνεπής στον στόχο της για βιώσιμη οικονομία</w:t>
      </w:r>
      <w:r>
        <w:rPr>
          <w:rFonts w:eastAsia="Times New Roman" w:cs="Times New Roman"/>
          <w:szCs w:val="24"/>
        </w:rPr>
        <w:t xml:space="preserve"> </w:t>
      </w:r>
      <w:r>
        <w:rPr>
          <w:rFonts w:eastAsia="Times New Roman" w:cs="Times New Roman"/>
          <w:szCs w:val="24"/>
        </w:rPr>
        <w:t xml:space="preserve">στο πλαίσιο </w:t>
      </w:r>
      <w:r>
        <w:rPr>
          <w:rFonts w:eastAsia="Times New Roman" w:cs="Times New Roman"/>
          <w:szCs w:val="24"/>
        </w:rPr>
        <w:t>ενός κράτους δικαίου, αξιοκρατίας και διαφάνειας.</w:t>
      </w:r>
    </w:p>
    <w:p w14:paraId="488C512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Υπερψηφίζουμε τον </w:t>
      </w:r>
      <w:r>
        <w:rPr>
          <w:rFonts w:eastAsia="Times New Roman" w:cs="Times New Roman"/>
          <w:szCs w:val="24"/>
        </w:rPr>
        <w:t xml:space="preserve">προϋπολογισμό </w:t>
      </w:r>
      <w:r>
        <w:rPr>
          <w:rFonts w:eastAsia="Times New Roman" w:cs="Times New Roman"/>
          <w:szCs w:val="24"/>
        </w:rPr>
        <w:t>με βαθιά πίστη σε αυτήν την Κυβέρνηση που βγάζει επιτέλους τη χώρα από την επιτροπεία που εσείς τη βάλατε.</w:t>
      </w:r>
    </w:p>
    <w:p w14:paraId="488C5130"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513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w:t>
      </w:r>
      <w:r>
        <w:rPr>
          <w:rFonts w:eastAsia="Times New Roman" w:cs="Times New Roman"/>
          <w:b/>
          <w:szCs w:val="24"/>
        </w:rPr>
        <w:t>ΣΑ (Αναστασία Χριστοδουλοπούλου):</w:t>
      </w:r>
      <w:r>
        <w:rPr>
          <w:rFonts w:eastAsia="Times New Roman" w:cs="Times New Roman"/>
          <w:szCs w:val="24"/>
        </w:rPr>
        <w:t xml:space="preserve"> Καλησπέρα</w:t>
      </w:r>
      <w:r>
        <w:rPr>
          <w:rFonts w:eastAsia="Times New Roman" w:cs="Times New Roman"/>
          <w:szCs w:val="24"/>
        </w:rPr>
        <w:t xml:space="preserve"> σας.</w:t>
      </w:r>
    </w:p>
    <w:p w14:paraId="488C513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η κ. </w:t>
      </w:r>
      <w:proofErr w:type="spellStart"/>
      <w:r>
        <w:rPr>
          <w:rFonts w:eastAsia="Times New Roman" w:cs="Times New Roman"/>
          <w:szCs w:val="24"/>
        </w:rPr>
        <w:t>Κοζομπόλη</w:t>
      </w:r>
      <w:proofErr w:type="spellEnd"/>
      <w:r>
        <w:rPr>
          <w:rFonts w:eastAsia="Times New Roman" w:cs="Times New Roman"/>
          <w:szCs w:val="24"/>
        </w:rPr>
        <w:t>.</w:t>
      </w:r>
    </w:p>
    <w:p w14:paraId="488C51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Κυρία Πρόεδρε, θα ήθελα τον λόγο για τριάντα δευτερόλεπτα για να καταθέσω μια τροπολογία.</w:t>
      </w:r>
    </w:p>
    <w:p w14:paraId="488C513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Έχετε τον λόγο.</w:t>
      </w:r>
    </w:p>
    <w:p w14:paraId="488C513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488C513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Προς αποκατάσταση, λοιπόν, της αλήθειας, για όσα ανέφερε αναληθώς, ψευδώς, ο κ. Βαρβιτσιώτης καταθέτω στα Πρακτικά της Βουλής την τροπολογία με αριθμό 448/12-4-13 σε νομοσχέδιο του Υπουργείου Ναυτιλίας επί </w:t>
      </w:r>
      <w:r>
        <w:rPr>
          <w:rFonts w:eastAsia="Times New Roman" w:cs="Times New Roman"/>
          <w:szCs w:val="24"/>
        </w:rPr>
        <w:t xml:space="preserve">Υπουργίας κ. </w:t>
      </w:r>
      <w:proofErr w:type="spellStart"/>
      <w:r>
        <w:rPr>
          <w:rFonts w:eastAsia="Times New Roman" w:cs="Times New Roman"/>
          <w:szCs w:val="24"/>
        </w:rPr>
        <w:t>Μουσουρούλη</w:t>
      </w:r>
      <w:proofErr w:type="spellEnd"/>
      <w:r>
        <w:rPr>
          <w:rFonts w:eastAsia="Times New Roman" w:cs="Times New Roman"/>
          <w:szCs w:val="24"/>
        </w:rPr>
        <w:t>, που για πρώτη φορά αναφέρεται στην ελάχιστη επικοινωνία ασφαλείας, στο πλοίο ασφαλείας και στην υποχρέωσή μας από το Σύνταγμα για τη διασφάλιση της ελάχιστης επικοινωνίας των νησιών. Την καταθέτω προς αποκατάσταση της αλήθειας.</w:t>
      </w:r>
    </w:p>
    <w:p w14:paraId="488C513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την </w:t>
      </w:r>
      <w:r w:rsidRPr="00C575BD">
        <w:rPr>
          <w:rFonts w:eastAsia="Times New Roman" w:cs="Times New Roman"/>
          <w:szCs w:val="24"/>
        </w:rPr>
        <w:t>προαναφερθείσα</w:t>
      </w:r>
      <w:r>
        <w:rPr>
          <w:rFonts w:eastAsia="Times New Roman" w:cs="Times New Roman"/>
          <w:szCs w:val="24"/>
        </w:rPr>
        <w:t xml:space="preserve"> τροπολογία, </w:t>
      </w:r>
      <w:r>
        <w:rPr>
          <w:rFonts w:eastAsia="Times New Roman" w:cs="Times New Roman"/>
          <w:szCs w:val="24"/>
        </w:rPr>
        <w:t xml:space="preserve">η </w:t>
      </w:r>
      <w:r>
        <w:rPr>
          <w:rFonts w:eastAsia="Times New Roman" w:cs="Times New Roman"/>
          <w:szCs w:val="24"/>
        </w:rPr>
        <w:t xml:space="preserve">οποία </w:t>
      </w:r>
      <w:r>
        <w:rPr>
          <w:rFonts w:eastAsia="Times New Roman" w:cs="Times New Roman"/>
          <w:szCs w:val="24"/>
        </w:rPr>
        <w:t xml:space="preserve">βρίσκεται </w:t>
      </w:r>
      <w:r>
        <w:rPr>
          <w:rFonts w:eastAsia="Times New Roman" w:cs="Times New Roman"/>
          <w:szCs w:val="24"/>
        </w:rPr>
        <w:t xml:space="preserve">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488C513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Ευχαριστούμε.</w:t>
      </w:r>
    </w:p>
    <w:p w14:paraId="488C513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Κυρία Πρόεδρε, θα ήθελα τον λόγο.</w:t>
      </w:r>
    </w:p>
    <w:p w14:paraId="488C513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είπε κάτι, κύριε Βαρβιτσιώτη. Θα καταθέσει ένα έγγραφο. Μελετήστε το έγγραφο.</w:t>
      </w:r>
    </w:p>
    <w:p w14:paraId="488C513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Εντίμως θα ανα</w:t>
      </w:r>
      <w:r>
        <w:rPr>
          <w:rFonts w:eastAsia="Times New Roman" w:cs="Times New Roman"/>
          <w:szCs w:val="24"/>
        </w:rPr>
        <w:t xml:space="preserve">γνωρίσω ότι ο κ. </w:t>
      </w:r>
      <w:proofErr w:type="spellStart"/>
      <w:r>
        <w:rPr>
          <w:rFonts w:eastAsia="Times New Roman" w:cs="Times New Roman"/>
          <w:szCs w:val="24"/>
        </w:rPr>
        <w:t>Κεγκέρογλου</w:t>
      </w:r>
      <w:proofErr w:type="spellEnd"/>
      <w:r>
        <w:rPr>
          <w:rFonts w:eastAsia="Times New Roman" w:cs="Times New Roman"/>
          <w:szCs w:val="24"/>
        </w:rPr>
        <w:t xml:space="preserve"> είχε όντως καταθέσει τη συγκεκριμένη τροπολογία. Και θέλω να σας θυμίσω και να θυμίσω στον συνάδελφο, ότι τότε ούτε η δική του ούτε των Βουλευτών της Νέας Δημοκρατίας είχε γίνει αποδεκτή από την </w:t>
      </w:r>
      <w:proofErr w:type="spellStart"/>
      <w:r>
        <w:rPr>
          <w:rFonts w:eastAsia="Times New Roman" w:cs="Times New Roman"/>
          <w:szCs w:val="24"/>
        </w:rPr>
        <w:t>τρικομματική</w:t>
      </w:r>
      <w:proofErr w:type="spellEnd"/>
      <w:r>
        <w:rPr>
          <w:rFonts w:eastAsia="Times New Roman" w:cs="Times New Roman"/>
          <w:szCs w:val="24"/>
        </w:rPr>
        <w:t xml:space="preserve"> –τότε- κυβέρνηση, δ</w:t>
      </w:r>
      <w:r>
        <w:rPr>
          <w:rFonts w:eastAsia="Times New Roman" w:cs="Times New Roman"/>
          <w:szCs w:val="24"/>
        </w:rPr>
        <w:t xml:space="preserve">ιότι δεν υπήρχε η απαιτούμενη στήριξη από όλες τις πολιτικές δυνάμεις, πράγμα το οποίο έγινε στη συνέχεια το 2014. Ξέρω πολύ καλά τις διαπραγματεύσεις που έγιναν με την ηγεσία </w:t>
      </w:r>
      <w:r>
        <w:rPr>
          <w:rFonts w:eastAsia="Times New Roman" w:cs="Times New Roman"/>
          <w:szCs w:val="24"/>
        </w:rPr>
        <w:lastRenderedPageBreak/>
        <w:t>του ΠΑΣΟΚ, για να δεχτεί τότε εκείνη τη ρύθμιση, την οποία καλούμε πλέον την Κυβ</w:t>
      </w:r>
      <w:r>
        <w:rPr>
          <w:rFonts w:eastAsia="Times New Roman" w:cs="Times New Roman"/>
          <w:szCs w:val="24"/>
        </w:rPr>
        <w:t>έρνηση να εφαρμόσει και να μην ολιγωρεί.</w:t>
      </w:r>
    </w:p>
    <w:p w14:paraId="488C513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Κυρία </w:t>
      </w:r>
      <w:proofErr w:type="spellStart"/>
      <w:r>
        <w:rPr>
          <w:rFonts w:eastAsia="Times New Roman" w:cs="Times New Roman"/>
          <w:szCs w:val="24"/>
        </w:rPr>
        <w:t>Κοζομπόλη</w:t>
      </w:r>
      <w:proofErr w:type="spellEnd"/>
      <w:r>
        <w:rPr>
          <w:rFonts w:eastAsia="Times New Roman" w:cs="Times New Roman"/>
          <w:szCs w:val="24"/>
        </w:rPr>
        <w:t>, έχετε τον λόγο για επτά λεπτά.</w:t>
      </w:r>
    </w:p>
    <w:p w14:paraId="488C513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Ευχαριστώ, κυρία Πρόεδρε.</w:t>
      </w:r>
    </w:p>
    <w:p w14:paraId="488C513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Υπουργοί, κυρίες και κύριοι Βουλευτές, σε μια πο</w:t>
      </w:r>
      <w:r>
        <w:rPr>
          <w:rFonts w:eastAsia="Times New Roman" w:cs="Times New Roman"/>
          <w:szCs w:val="24"/>
        </w:rPr>
        <w:t xml:space="preserve">λύ κρίσιμη συγκυρία για τη χώρα μας, για την Ευρώπη, για τον κόσμο συζητάμε σήμερα εδώ, τέσσερις μέρες τώρα, τον </w:t>
      </w:r>
      <w:r>
        <w:rPr>
          <w:rFonts w:eastAsia="Times New Roman" w:cs="Times New Roman"/>
          <w:szCs w:val="24"/>
        </w:rPr>
        <w:t xml:space="preserve">προϋπολογισμό </w:t>
      </w:r>
      <w:r>
        <w:rPr>
          <w:rFonts w:eastAsia="Times New Roman" w:cs="Times New Roman"/>
          <w:szCs w:val="24"/>
        </w:rPr>
        <w:t>του 2017.</w:t>
      </w:r>
    </w:p>
    <w:p w14:paraId="488C513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Θα περίμενε </w:t>
      </w:r>
      <w:r>
        <w:rPr>
          <w:rFonts w:eastAsia="Times New Roman" w:cs="Times New Roman"/>
          <w:szCs w:val="24"/>
        </w:rPr>
        <w:t>κάποιος</w:t>
      </w:r>
      <w:r>
        <w:rPr>
          <w:rFonts w:eastAsia="Times New Roman" w:cs="Times New Roman"/>
          <w:szCs w:val="24"/>
        </w:rPr>
        <w:t xml:space="preserve"> πως όλες οι πτέρυγες της Βουλής θα έκαναν μια κριτική τέτοια που θα συνέβαλε στη διαμόρφωση αυτού τ</w:t>
      </w:r>
      <w:r>
        <w:rPr>
          <w:rFonts w:eastAsia="Times New Roman" w:cs="Times New Roman"/>
          <w:szCs w:val="24"/>
        </w:rPr>
        <w:t>ου νόμου, που θα γίνει νόμος του κράτους σε λίγο, και που θα είναι ο οδικός χάρτης για το 2017, ο χάρτης που θα βαδίσει η χώρα μας.</w:t>
      </w:r>
    </w:p>
    <w:p w14:paraId="488C514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 αυτού, τι βλέπουμε; Σύμπασα η </w:t>
      </w:r>
      <w:r>
        <w:rPr>
          <w:rFonts w:eastAsia="Times New Roman" w:cs="Times New Roman"/>
          <w:szCs w:val="24"/>
        </w:rPr>
        <w:t xml:space="preserve">Αντιπολίτευση </w:t>
      </w:r>
      <w:r>
        <w:rPr>
          <w:rFonts w:eastAsia="Times New Roman" w:cs="Times New Roman"/>
          <w:szCs w:val="24"/>
        </w:rPr>
        <w:t xml:space="preserve">έχει έναν μόνο στόχο, να </w:t>
      </w:r>
      <w:proofErr w:type="spellStart"/>
      <w:r>
        <w:rPr>
          <w:rFonts w:eastAsia="Times New Roman" w:cs="Times New Roman"/>
          <w:szCs w:val="24"/>
        </w:rPr>
        <w:t>αποδομήσει</w:t>
      </w:r>
      <w:proofErr w:type="spellEnd"/>
      <w:r>
        <w:rPr>
          <w:rFonts w:eastAsia="Times New Roman" w:cs="Times New Roman"/>
          <w:szCs w:val="24"/>
        </w:rPr>
        <w:t xml:space="preserve"> το προτεινόμενο σχέδιο, χωρίς </w:t>
      </w:r>
      <w:r>
        <w:rPr>
          <w:rFonts w:eastAsia="Times New Roman" w:cs="Times New Roman"/>
          <w:szCs w:val="24"/>
        </w:rPr>
        <w:t>επιχειρήματα, διαστρεβλώνοντας και κακοποιώντας την αλήθεια, επαναλαμβάνοντας τα ίδια και τα ίδια, παρότι έχουν απαντηθεί και ξανά-απαντηθεί και ξανά-απαντηθεί και ξανά-απαντηθεί.</w:t>
      </w:r>
    </w:p>
    <w:p w14:paraId="488C514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μία συμβολή, κα</w:t>
      </w:r>
      <w:r>
        <w:rPr>
          <w:rFonts w:eastAsia="Times New Roman" w:cs="Times New Roman"/>
          <w:szCs w:val="24"/>
        </w:rPr>
        <w:t>μ</w:t>
      </w:r>
      <w:r>
        <w:rPr>
          <w:rFonts w:eastAsia="Times New Roman" w:cs="Times New Roman"/>
          <w:szCs w:val="24"/>
        </w:rPr>
        <w:t xml:space="preserve">μία πρόταση στο σχέδιο που θα αποτελέσει τον οδικό χάρτη </w:t>
      </w:r>
      <w:r>
        <w:rPr>
          <w:rFonts w:eastAsia="Times New Roman" w:cs="Times New Roman"/>
          <w:szCs w:val="24"/>
        </w:rPr>
        <w:t>που θα πορευτεί η χώρα μας το 2017. Μοναδική αγωνία όλων, κυρίως της Αξιωματικής Αντιπολίτευσης, είναι να αποδείξει ότι η παρούσα Κυβέρνηση τους εμπόδισε -την Αξιωματική Αντιπολίτευση και το ΠΑΣΟΚ, που τότε ήταν συγκυβέρνηση- να ολοκληρώσουν την επιτυχή το</w:t>
      </w:r>
      <w:r>
        <w:rPr>
          <w:rFonts w:eastAsia="Times New Roman" w:cs="Times New Roman"/>
          <w:szCs w:val="24"/>
        </w:rPr>
        <w:t>υς πορεία.</w:t>
      </w:r>
    </w:p>
    <w:p w14:paraId="488C514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Λησμονούν μια λεπτομέρεια, ότι δική τους ήταν η επιλογή να δρομολογήσουν την εκλογή του Προέδρου της Δημοκρατίας τον Οκτώβριο </w:t>
      </w:r>
      <w:r>
        <w:rPr>
          <w:rFonts w:eastAsia="Times New Roman" w:cs="Times New Roman"/>
          <w:szCs w:val="24"/>
        </w:rPr>
        <w:t>2014</w:t>
      </w:r>
      <w:r>
        <w:rPr>
          <w:rFonts w:eastAsia="Times New Roman" w:cs="Times New Roman"/>
          <w:szCs w:val="24"/>
        </w:rPr>
        <w:t xml:space="preserve"> αντί τον Μάρτιο του </w:t>
      </w:r>
      <w:r>
        <w:rPr>
          <w:rFonts w:eastAsia="Times New Roman" w:cs="Times New Roman"/>
          <w:szCs w:val="24"/>
        </w:rPr>
        <w:t>2015</w:t>
      </w:r>
      <w:r>
        <w:rPr>
          <w:rFonts w:eastAsia="Times New Roman" w:cs="Times New Roman"/>
          <w:szCs w:val="24"/>
        </w:rPr>
        <w:t>. Λησμονούν ότι το δεύτερο πρόγραμμα, το οποίο διένυε τότε η χώρα, τελείωνε τον Φεβρουάριο</w:t>
      </w:r>
      <w:r>
        <w:rPr>
          <w:rFonts w:eastAsia="Times New Roman" w:cs="Times New Roman"/>
          <w:szCs w:val="24"/>
        </w:rPr>
        <w:t xml:space="preserve"> του 2015, όμως, η εικόνα </w:t>
      </w:r>
      <w:r>
        <w:rPr>
          <w:rFonts w:eastAsia="Times New Roman" w:cs="Times New Roman"/>
          <w:szCs w:val="24"/>
        </w:rPr>
        <w:lastRenderedPageBreak/>
        <w:t>της χώρας ήταν σε διάλυση. Δεν υπήρχε προοπτική εξόδου από το πρόγραμμα εκείνο, ούτε να κλείσει η περιβόητη πέμπτη αξιολόγηση.</w:t>
      </w:r>
    </w:p>
    <w:p w14:paraId="488C514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Ποιες </w:t>
      </w:r>
      <w:r>
        <w:rPr>
          <w:rFonts w:eastAsia="Times New Roman"/>
          <w:bCs/>
        </w:rPr>
        <w:t>είναι</w:t>
      </w:r>
      <w:r>
        <w:rPr>
          <w:rFonts w:eastAsia="Times New Roman" w:cs="Times New Roman"/>
          <w:szCs w:val="24"/>
        </w:rPr>
        <w:t xml:space="preserve"> οι αδιάψευστες αποδείξεις; Ενώ τα επιτόκια δανεισμού την </w:t>
      </w:r>
      <w:r>
        <w:rPr>
          <w:rFonts w:eastAsia="Times New Roman" w:cs="Times New Roman"/>
          <w:szCs w:val="24"/>
        </w:rPr>
        <w:t xml:space="preserve">άνοιξη </w:t>
      </w:r>
      <w:r>
        <w:rPr>
          <w:rFonts w:eastAsia="Times New Roman" w:cs="Times New Roman"/>
          <w:szCs w:val="24"/>
        </w:rPr>
        <w:t>του 2014 ήταν 6,5%, τον Δεκ</w:t>
      </w:r>
      <w:r>
        <w:rPr>
          <w:rFonts w:eastAsia="Times New Roman" w:cs="Times New Roman"/>
          <w:szCs w:val="24"/>
        </w:rPr>
        <w:t xml:space="preserve">έμβριο, που μας είπε πριν ο κ. Βενιζέλος ότι θα έβγαιναν από το πρόγραμμα, αγγίζαν το 9%, ενώ θα έπρεπε να βαίνουν μειούμενα, εάν ήταν πραγματικά αλήθεια αυτό που έλεγε. </w:t>
      </w:r>
    </w:p>
    <w:p w14:paraId="488C514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προσδοκώμενο και περιβόητο πλεόνασμα του 2014 αποδείχτηκε έλλειμμα. Σύμφωνα με του</w:t>
      </w:r>
      <w:r>
        <w:rPr>
          <w:rFonts w:eastAsia="Times New Roman" w:cs="Times New Roman"/>
          <w:szCs w:val="24"/>
        </w:rPr>
        <w:t xml:space="preserve">ς πίνακες της </w:t>
      </w:r>
      <w:r>
        <w:rPr>
          <w:rFonts w:eastAsia="Times New Roman" w:cs="Times New Roman"/>
          <w:szCs w:val="24"/>
          <w:lang w:val="en-US"/>
        </w:rPr>
        <w:t>E</w:t>
      </w:r>
      <w:r>
        <w:rPr>
          <w:rFonts w:eastAsia="Times New Roman" w:cs="Times New Roman"/>
          <w:szCs w:val="24"/>
          <w:lang w:val="en-US"/>
        </w:rPr>
        <w:t>UROSTAT</w:t>
      </w:r>
      <w:r>
        <w:rPr>
          <w:rFonts w:eastAsia="Times New Roman" w:cs="Times New Roman"/>
          <w:szCs w:val="24"/>
        </w:rPr>
        <w:t xml:space="preserve">, υπήρξε μια λευκή τρύπα 700 </w:t>
      </w:r>
      <w:r>
        <w:rPr>
          <w:rFonts w:eastAsia="Times New Roman" w:cs="Times New Roman"/>
        </w:rPr>
        <w:t>εκατομμυρίων ευρώ</w:t>
      </w:r>
      <w:r>
        <w:rPr>
          <w:rFonts w:eastAsia="Times New Roman" w:cs="Times New Roman"/>
          <w:szCs w:val="24"/>
        </w:rPr>
        <w:t xml:space="preserve"> στους ΟΤΑ και στην </w:t>
      </w:r>
      <w:r>
        <w:rPr>
          <w:rFonts w:eastAsia="Times New Roman" w:cs="Times New Roman"/>
          <w:szCs w:val="24"/>
        </w:rPr>
        <w:t xml:space="preserve">περιφέρεια </w:t>
      </w:r>
      <w:r>
        <w:rPr>
          <w:rFonts w:eastAsia="Times New Roman" w:cs="Times New Roman"/>
          <w:szCs w:val="24"/>
        </w:rPr>
        <w:t xml:space="preserve">και ακόμη 4,7 </w:t>
      </w:r>
      <w:r>
        <w:rPr>
          <w:rFonts w:eastAsia="Times New Roman" w:cs="Times New Roman"/>
          <w:bCs/>
          <w:shd w:val="clear" w:color="auto" w:fill="FFFFFF"/>
        </w:rPr>
        <w:t xml:space="preserve">δισεκατομμυρίων ευρώ </w:t>
      </w:r>
      <w:r>
        <w:rPr>
          <w:rFonts w:eastAsia="Times New Roman" w:cs="Times New Roman"/>
          <w:szCs w:val="24"/>
        </w:rPr>
        <w:t xml:space="preserve">στον ασφαλιστικό τομέα, ενώ προηγουμένως εμφάνιζαν έλλειμμα. </w:t>
      </w:r>
    </w:p>
    <w:p w14:paraId="488C514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ελληνικό </w:t>
      </w:r>
      <w:r>
        <w:rPr>
          <w:rFonts w:eastAsia="Times New Roman" w:cs="Times New Roman"/>
          <w:szCs w:val="24"/>
        </w:rPr>
        <w:t xml:space="preserve">δημόσιο </w:t>
      </w:r>
      <w:r>
        <w:rPr>
          <w:rFonts w:eastAsia="Times New Roman" w:cs="Times New Roman"/>
          <w:szCs w:val="24"/>
        </w:rPr>
        <w:t xml:space="preserve">δανείστηκε αυτά τα χρήματα από την </w:t>
      </w:r>
      <w:r>
        <w:rPr>
          <w:rFonts w:eastAsia="Times New Roman" w:cs="Times New Roman"/>
          <w:szCs w:val="24"/>
        </w:rPr>
        <w:t>τρόικ</w:t>
      </w:r>
      <w:r>
        <w:rPr>
          <w:rFonts w:eastAsia="Times New Roman" w:cs="Times New Roman"/>
          <w:szCs w:val="24"/>
        </w:rPr>
        <w:t>α</w:t>
      </w:r>
      <w:r>
        <w:rPr>
          <w:rFonts w:eastAsia="Times New Roman" w:cs="Times New Roman"/>
          <w:szCs w:val="24"/>
        </w:rPr>
        <w:t xml:space="preserve">, μπήκαν σε ειδικό λογαριασμό και κλειδώθηκαν και πήραν το πράσινο φως από την </w:t>
      </w:r>
      <w:r>
        <w:rPr>
          <w:rFonts w:eastAsia="Times New Roman" w:cs="Times New Roman"/>
          <w:szCs w:val="24"/>
        </w:rPr>
        <w:t xml:space="preserve">τρόικα </w:t>
      </w:r>
      <w:r>
        <w:rPr>
          <w:rFonts w:eastAsia="Times New Roman" w:cs="Times New Roman"/>
          <w:szCs w:val="24"/>
        </w:rPr>
        <w:t xml:space="preserve">για να καταγραφούν ως έσοδα. Αυτό </w:t>
      </w:r>
      <w:r>
        <w:rPr>
          <w:rFonts w:eastAsia="Times New Roman"/>
          <w:bCs/>
        </w:rPr>
        <w:t>είναι</w:t>
      </w:r>
      <w:r>
        <w:rPr>
          <w:rFonts w:eastAsia="Times New Roman" w:cs="Times New Roman"/>
          <w:szCs w:val="24"/>
        </w:rPr>
        <w:t xml:space="preserve"> το περίφημο </w:t>
      </w:r>
      <w:r>
        <w:rPr>
          <w:rFonts w:eastAsia="Times New Roman" w:cs="Times New Roman"/>
          <w:szCs w:val="24"/>
        </w:rPr>
        <w:lastRenderedPageBreak/>
        <w:t xml:space="preserve">πρωτογενές πλεόνασμα του 2014, το οποίο τους εμποδίσαμε να προχωρήσουν ως επιτυχή πορεία. </w:t>
      </w:r>
    </w:p>
    <w:p w14:paraId="488C514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χρέος ήταν δυσθεώρητο, </w:t>
      </w:r>
      <w:r>
        <w:rPr>
          <w:rFonts w:eastAsia="Times New Roman" w:cs="Times New Roman"/>
          <w:szCs w:val="24"/>
        </w:rPr>
        <w:t xml:space="preserve">στο 181% του ΑΕΠ. Οι πόροι του ΕΣΠΑ ήταν </w:t>
      </w:r>
      <w:proofErr w:type="spellStart"/>
      <w:r>
        <w:rPr>
          <w:rFonts w:eastAsia="Times New Roman" w:cs="Times New Roman"/>
          <w:szCs w:val="24"/>
        </w:rPr>
        <w:t>υπερδεσμευμένοι</w:t>
      </w:r>
      <w:proofErr w:type="spellEnd"/>
      <w:r>
        <w:rPr>
          <w:rFonts w:eastAsia="Times New Roman" w:cs="Times New Roman"/>
          <w:szCs w:val="24"/>
        </w:rPr>
        <w:t xml:space="preserve"> και αδρανείς. Το τρίτο πρόγραμμα ήταν αναπόφευκτο. Ποια ήταν η λύση; Δρομολογούμε εκλογές. Δεν μπορεί ο ΣΥΡΙΖΑ να </w:t>
      </w:r>
      <w:proofErr w:type="spellStart"/>
      <w:r>
        <w:rPr>
          <w:rFonts w:eastAsia="Times New Roman" w:cs="Times New Roman"/>
          <w:szCs w:val="24"/>
        </w:rPr>
        <w:t>αντεπεξέλθει</w:t>
      </w:r>
      <w:proofErr w:type="spellEnd"/>
      <w:r>
        <w:rPr>
          <w:rFonts w:eastAsia="Times New Roman" w:cs="Times New Roman"/>
          <w:szCs w:val="24"/>
        </w:rPr>
        <w:t>. Ερχόμαστε πάλι νικηφόροι, τροπαιοφόροι και σωτήρες.</w:t>
      </w:r>
    </w:p>
    <w:p w14:paraId="488C514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ένα μόνο είχε δί</w:t>
      </w:r>
      <w:r>
        <w:rPr>
          <w:rFonts w:eastAsia="Times New Roman" w:cs="Times New Roman"/>
          <w:szCs w:val="24"/>
        </w:rPr>
        <w:t xml:space="preserve">κιο η προηγούμενη </w:t>
      </w:r>
      <w:r>
        <w:rPr>
          <w:rFonts w:eastAsia="Times New Roman"/>
          <w:bCs/>
        </w:rPr>
        <w:t>συγκυβέρνηση</w:t>
      </w:r>
      <w:r>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η κατάσταση στη χώρα ήταν μη </w:t>
      </w:r>
      <w:proofErr w:type="spellStart"/>
      <w:r>
        <w:rPr>
          <w:rFonts w:eastAsia="Times New Roman" w:cs="Times New Roman"/>
          <w:szCs w:val="24"/>
        </w:rPr>
        <w:t>διαχειρίσιμη</w:t>
      </w:r>
      <w:proofErr w:type="spellEnd"/>
      <w:r>
        <w:rPr>
          <w:rFonts w:eastAsia="Times New Roman" w:cs="Times New Roman"/>
          <w:szCs w:val="24"/>
        </w:rPr>
        <w:t xml:space="preserve"> και αυτό το γνώριζαν καλά. Πραγματικά, έτσι ήταν, όταν αναλάβαμε. Δύο χρόνια μετά, φίλοι και αντίπαλοι, όλοι συμφωνούν ότι η χώρα </w:t>
      </w:r>
      <w:r>
        <w:rPr>
          <w:rFonts w:eastAsia="Times New Roman"/>
          <w:bCs/>
        </w:rPr>
        <w:t>έχει</w:t>
      </w:r>
      <w:r>
        <w:rPr>
          <w:rFonts w:eastAsia="Times New Roman" w:cs="Times New Roman"/>
          <w:szCs w:val="24"/>
        </w:rPr>
        <w:t xml:space="preserve"> σταματήσει την καθοδική πορεία της στον οικο</w:t>
      </w:r>
      <w:r>
        <w:rPr>
          <w:rFonts w:eastAsia="Times New Roman" w:cs="Times New Roman"/>
          <w:szCs w:val="24"/>
        </w:rPr>
        <w:t xml:space="preserve">νομικό και στον κοινωνικό τομέα. Τώρα, όλα δείχνουν ότι το 2016 θα αποδειχτεί το πρώτο έτος μιας νέας περιόδου σταδιακής, αλλά σταθερής και σε υγιή βάση ανάπτυξης, που θα συνεχιστεί και το 2017. </w:t>
      </w:r>
    </w:p>
    <w:p w14:paraId="488C514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πραγματοποιείται σε μια περίοδο σοβαρής προσφυγικής κρί</w:t>
      </w:r>
      <w:r>
        <w:rPr>
          <w:rFonts w:eastAsia="Times New Roman" w:cs="Times New Roman"/>
          <w:szCs w:val="24"/>
        </w:rPr>
        <w:t xml:space="preserve">σης, που δοκίμασε και ακόμα δοκιμάζει πολιτικά, οικονομικά και θεσμικά, όχι μόνο την χώρα μας, αλλά και ολόκληρη την Ευρώπη. </w:t>
      </w:r>
    </w:p>
    <w:p w14:paraId="488C514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Στην παρούσα συγκυρία, ο </w:t>
      </w:r>
      <w:r>
        <w:rPr>
          <w:rFonts w:eastAsia="Times New Roman" w:cs="Times New Roman"/>
          <w:bCs/>
          <w:shd w:val="clear" w:color="auto" w:fill="FFFFFF"/>
        </w:rPr>
        <w:t>προϋπολογισμός</w:t>
      </w:r>
      <w:r>
        <w:rPr>
          <w:rFonts w:eastAsia="Times New Roman" w:cs="Times New Roman"/>
          <w:szCs w:val="24"/>
        </w:rPr>
        <w:t xml:space="preserve"> που εγκρίθηκε πρόσφατα από το </w:t>
      </w:r>
      <w:proofErr w:type="spellStart"/>
      <w:r>
        <w:rPr>
          <w:rFonts w:eastAsia="Times New Roman" w:cs="Times New Roman"/>
          <w:szCs w:val="24"/>
          <w:lang w:val="en-US"/>
        </w:rPr>
        <w:t>Eurogroup</w:t>
      </w:r>
      <w:proofErr w:type="spellEnd"/>
      <w:r>
        <w:rPr>
          <w:rFonts w:eastAsia="Times New Roman" w:cs="Times New Roman"/>
          <w:szCs w:val="24"/>
        </w:rPr>
        <w:t xml:space="preserve">, </w:t>
      </w:r>
      <w:r>
        <w:rPr>
          <w:rFonts w:eastAsia="Times New Roman"/>
          <w:bCs/>
        </w:rPr>
        <w:t>είναι</w:t>
      </w:r>
      <w:r>
        <w:rPr>
          <w:rFonts w:eastAsia="Times New Roman" w:cs="Times New Roman"/>
          <w:szCs w:val="24"/>
        </w:rPr>
        <w:t xml:space="preserve"> ρεαλιστικός, με την έννοια ότι ισορροπεί ανάμεσα στις υποχρεώσεις που έχει </w:t>
      </w:r>
      <w:r>
        <w:rPr>
          <w:rFonts w:eastAsia="Times New Roman" w:cs="Times New Roman"/>
          <w:szCs w:val="24"/>
        </w:rPr>
        <w:t xml:space="preserve">η χώρα </w:t>
      </w:r>
      <w:r>
        <w:rPr>
          <w:rFonts w:eastAsia="Times New Roman" w:cs="Times New Roman"/>
          <w:szCs w:val="24"/>
        </w:rPr>
        <w:t xml:space="preserve">από τη δανειακή συμφωνία και ανάμεσα στην </w:t>
      </w:r>
      <w:r>
        <w:rPr>
          <w:rFonts w:eastAsia="Times New Roman" w:cs="Times New Roman"/>
          <w:szCs w:val="24"/>
        </w:rPr>
        <w:t xml:space="preserve">προσπάθεια </w:t>
      </w:r>
      <w:r>
        <w:rPr>
          <w:rFonts w:eastAsia="Times New Roman" w:cs="Times New Roman"/>
          <w:szCs w:val="24"/>
        </w:rPr>
        <w:t xml:space="preserve">να </w:t>
      </w:r>
      <w:r>
        <w:rPr>
          <w:rFonts w:eastAsia="Times New Roman" w:cs="Times New Roman"/>
          <w:szCs w:val="24"/>
        </w:rPr>
        <w:t xml:space="preserve">υλοποιηθεί </w:t>
      </w:r>
      <w:r>
        <w:rPr>
          <w:rFonts w:eastAsia="Times New Roman" w:cs="Times New Roman"/>
          <w:szCs w:val="24"/>
        </w:rPr>
        <w:t xml:space="preserve">ένα παράλληλο με τη συμφωνία πρόγραμμα υπέρ των αδυνάτων. </w:t>
      </w:r>
      <w:r>
        <w:rPr>
          <w:rFonts w:eastAsia="Times New Roman"/>
          <w:bCs/>
        </w:rPr>
        <w:t>Είναι</w:t>
      </w:r>
      <w:r>
        <w:rPr>
          <w:rFonts w:eastAsia="Times New Roman" w:cs="Times New Roman"/>
          <w:szCs w:val="24"/>
        </w:rPr>
        <w:t xml:space="preserve"> ένας </w:t>
      </w:r>
      <w:r>
        <w:rPr>
          <w:rFonts w:eastAsia="Times New Roman" w:cs="Times New Roman"/>
          <w:bCs/>
          <w:shd w:val="clear" w:color="auto" w:fill="FFFFFF"/>
        </w:rPr>
        <w:t>προϋπολογισμός</w:t>
      </w:r>
      <w:r>
        <w:rPr>
          <w:rFonts w:eastAsia="Times New Roman" w:cs="Times New Roman"/>
          <w:szCs w:val="24"/>
        </w:rPr>
        <w:t xml:space="preserve"> αλληλέγγυος προς τους </w:t>
      </w:r>
      <w:r>
        <w:rPr>
          <w:rFonts w:eastAsia="Times New Roman" w:cs="Times New Roman"/>
          <w:szCs w:val="24"/>
        </w:rPr>
        <w:t>αδύναμους και αναπτυξιακός.</w:t>
      </w:r>
    </w:p>
    <w:p w14:paraId="488C514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αξιοπιστία της ελληνικής οικονομίας </w:t>
      </w:r>
      <w:r>
        <w:rPr>
          <w:rFonts w:eastAsia="Times New Roman"/>
          <w:bCs/>
        </w:rPr>
        <w:t>έχει</w:t>
      </w:r>
      <w:r>
        <w:rPr>
          <w:rFonts w:eastAsia="Times New Roman" w:cs="Times New Roman"/>
          <w:szCs w:val="24"/>
        </w:rPr>
        <w:t xml:space="preserve"> αυξηθεί και οι σχετικοί δείκτες αποτυπώνουν τη βελτίωση του σχετικού κλίματος. Η ανεργία του 28% του 2013 μειώνεται αργά, αλλά σταθερά στο 24,9% το 2015 και αναμένεται να μειωθεί στο 23</w:t>
      </w:r>
      <w:r>
        <w:rPr>
          <w:rFonts w:eastAsia="Times New Roman" w:cs="Times New Roman"/>
          <w:szCs w:val="24"/>
        </w:rPr>
        <w:t xml:space="preserve">,5% το 2016. </w:t>
      </w:r>
    </w:p>
    <w:p w14:paraId="488C514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Οι δαπάνες του κράτους </w:t>
      </w:r>
      <w:proofErr w:type="spellStart"/>
      <w:r>
        <w:rPr>
          <w:rFonts w:eastAsia="Times New Roman" w:cs="Times New Roman"/>
          <w:szCs w:val="24"/>
        </w:rPr>
        <w:t>εξορθολογίζονται</w:t>
      </w:r>
      <w:proofErr w:type="spellEnd"/>
      <w:r>
        <w:rPr>
          <w:rFonts w:eastAsia="Times New Roman" w:cs="Times New Roman"/>
          <w:szCs w:val="24"/>
        </w:rPr>
        <w:t xml:space="preserve">. Έχουν συγκρατηθεί οι συνολικές δαπάνες του τακτικού </w:t>
      </w:r>
      <w:r>
        <w:rPr>
          <w:rFonts w:eastAsia="Times New Roman" w:cs="Times New Roman"/>
          <w:bCs/>
          <w:shd w:val="clear" w:color="auto" w:fill="FFFFFF"/>
        </w:rPr>
        <w:t>προϋπολογισμού</w:t>
      </w:r>
      <w:r>
        <w:rPr>
          <w:rFonts w:eastAsia="Times New Roman" w:cs="Times New Roman"/>
          <w:szCs w:val="24"/>
        </w:rPr>
        <w:t xml:space="preserve"> στα 49,1 </w:t>
      </w:r>
      <w:r>
        <w:rPr>
          <w:rFonts w:eastAsia="Times New Roman" w:cs="Times New Roman"/>
          <w:bCs/>
          <w:shd w:val="clear" w:color="auto" w:fill="FFFFFF"/>
        </w:rPr>
        <w:t xml:space="preserve">δισεκατομμύρια </w:t>
      </w:r>
      <w:r>
        <w:rPr>
          <w:rFonts w:eastAsia="Times New Roman" w:cs="Times New Roman"/>
          <w:bCs/>
          <w:shd w:val="clear" w:color="auto" w:fill="FFFFFF"/>
        </w:rPr>
        <w:lastRenderedPageBreak/>
        <w:t xml:space="preserve">ευρώ, </w:t>
      </w:r>
      <w:r>
        <w:rPr>
          <w:rFonts w:eastAsia="Times New Roman" w:cs="Times New Roman"/>
          <w:szCs w:val="24"/>
        </w:rPr>
        <w:t xml:space="preserve">μειωμένες κατά 1,3 </w:t>
      </w:r>
      <w:r>
        <w:rPr>
          <w:rFonts w:eastAsia="Times New Roman" w:cs="Times New Roman"/>
          <w:bCs/>
          <w:shd w:val="clear" w:color="auto" w:fill="FFFFFF"/>
        </w:rPr>
        <w:t xml:space="preserve">δισεκατομμύριο </w:t>
      </w:r>
      <w:r>
        <w:rPr>
          <w:rFonts w:eastAsia="Times New Roman" w:cs="Times New Roman"/>
          <w:bCs/>
          <w:shd w:val="clear" w:color="auto" w:fill="FFFFFF"/>
        </w:rPr>
        <w:t xml:space="preserve">ευρώ, </w:t>
      </w:r>
      <w:r>
        <w:rPr>
          <w:rFonts w:eastAsia="Times New Roman" w:cs="Times New Roman"/>
          <w:szCs w:val="24"/>
        </w:rPr>
        <w:t xml:space="preserve">που εκτιμάται ότι θα </w:t>
      </w:r>
      <w:r>
        <w:rPr>
          <w:rFonts w:eastAsia="Times New Roman"/>
          <w:bCs/>
        </w:rPr>
        <w:t>είναι</w:t>
      </w:r>
      <w:r>
        <w:rPr>
          <w:rFonts w:eastAsia="Times New Roman" w:cs="Times New Roman"/>
          <w:szCs w:val="24"/>
        </w:rPr>
        <w:t xml:space="preserve"> το 2016, χ</w:t>
      </w:r>
      <w:r>
        <w:rPr>
          <w:rFonts w:eastAsia="Times New Roman" w:cs="Times New Roman"/>
        </w:rPr>
        <w:t>ωρίς</w:t>
      </w:r>
      <w:r>
        <w:rPr>
          <w:rFonts w:eastAsia="Times New Roman" w:cs="Times New Roman"/>
          <w:szCs w:val="24"/>
        </w:rPr>
        <w:t xml:space="preserve"> </w:t>
      </w:r>
      <w:r>
        <w:rPr>
          <w:rFonts w:eastAsia="Times New Roman" w:cs="Times New Roman"/>
          <w:bCs/>
          <w:shd w:val="clear" w:color="auto" w:fill="FFFFFF"/>
        </w:rPr>
        <w:t>όμως</w:t>
      </w:r>
      <w:r>
        <w:rPr>
          <w:rFonts w:eastAsia="Times New Roman" w:cs="Times New Roman"/>
          <w:szCs w:val="24"/>
        </w:rPr>
        <w:t xml:space="preserve"> να μειωθούν οι δα</w:t>
      </w:r>
      <w:r>
        <w:rPr>
          <w:rFonts w:eastAsia="Times New Roman" w:cs="Times New Roman"/>
          <w:szCs w:val="24"/>
        </w:rPr>
        <w:t>πάνες για την παιδεία, την υγεία, που αντίθετα αυξάνονται</w:t>
      </w:r>
      <w:r>
        <w:rPr>
          <w:rFonts w:eastAsia="Times New Roman" w:cs="Times New Roman"/>
          <w:szCs w:val="24"/>
        </w:rPr>
        <w:t xml:space="preserve">. </w:t>
      </w:r>
      <w:r>
        <w:rPr>
          <w:rFonts w:eastAsia="Times New Roman" w:cs="Times New Roman"/>
        </w:rPr>
        <w:t>Χωρίς</w:t>
      </w:r>
      <w:r>
        <w:rPr>
          <w:rFonts w:eastAsia="Times New Roman" w:cs="Times New Roman"/>
          <w:szCs w:val="24"/>
        </w:rPr>
        <w:t xml:space="preserve"> </w:t>
      </w:r>
      <w:r>
        <w:rPr>
          <w:rFonts w:eastAsia="Times New Roman" w:cs="Times New Roman"/>
          <w:szCs w:val="24"/>
        </w:rPr>
        <w:t>να μειωθούν οι δαπάνες για τους μισθούς και τις συντάξεις του κράτους</w:t>
      </w:r>
      <w:r>
        <w:rPr>
          <w:rFonts w:eastAsia="Times New Roman" w:cs="Times New Roman"/>
          <w:szCs w:val="24"/>
        </w:rPr>
        <w:t>.</w:t>
      </w:r>
      <w:r>
        <w:rPr>
          <w:rFonts w:eastAsia="Times New Roman" w:cs="Times New Roman"/>
          <w:szCs w:val="24"/>
        </w:rPr>
        <w:t xml:space="preserve"> </w:t>
      </w:r>
      <w:r>
        <w:rPr>
          <w:rFonts w:eastAsia="Times New Roman" w:cs="Times New Roman"/>
        </w:rPr>
        <w:t>Χωρίς</w:t>
      </w:r>
      <w:r>
        <w:rPr>
          <w:rFonts w:eastAsia="Times New Roman" w:cs="Times New Roman"/>
          <w:szCs w:val="24"/>
        </w:rPr>
        <w:t xml:space="preserve"> να διαλυθεί το κοινωνικό κράτος, που αντίθετα ενισχύεται, όπως ειπώθηκε σε αυτή</w:t>
      </w:r>
      <w:r>
        <w:rPr>
          <w:rFonts w:eastAsia="Times New Roman" w:cs="Times New Roman"/>
          <w:szCs w:val="24"/>
        </w:rPr>
        <w:t>ν</w:t>
      </w:r>
      <w:r>
        <w:rPr>
          <w:rFonts w:eastAsia="Times New Roman" w:cs="Times New Roman"/>
          <w:szCs w:val="24"/>
        </w:rPr>
        <w:t xml:space="preserve"> την Αίθουσα από πολλούς ομιλητές.</w:t>
      </w:r>
      <w:r>
        <w:rPr>
          <w:rFonts w:eastAsia="Times New Roman" w:cs="Times New Roman"/>
          <w:szCs w:val="24"/>
        </w:rPr>
        <w:t xml:space="preserve"> </w:t>
      </w:r>
    </w:p>
    <w:p w14:paraId="488C514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Σημειώνεται ότι στη </w:t>
      </w:r>
      <w:r>
        <w:rPr>
          <w:rFonts w:eastAsia="Times New Roman"/>
          <w:bCs/>
        </w:rPr>
        <w:t>συγκεκριμένη</w:t>
      </w:r>
      <w:r>
        <w:rPr>
          <w:rFonts w:eastAsia="Times New Roman" w:cs="Times New Roman"/>
          <w:szCs w:val="24"/>
        </w:rPr>
        <w:t xml:space="preserve"> μείωση των δαπανών που προανέφερα δεν λαμβάνονται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όλα όσα θα εξοικονομήσει το ελληνικό </w:t>
      </w:r>
      <w:r>
        <w:rPr>
          <w:rFonts w:eastAsia="Times New Roman" w:cs="Times New Roman"/>
          <w:szCs w:val="24"/>
        </w:rPr>
        <w:t xml:space="preserve">δημόσιο </w:t>
      </w:r>
      <w:r>
        <w:rPr>
          <w:rFonts w:eastAsia="Times New Roman" w:cs="Times New Roman"/>
          <w:szCs w:val="24"/>
        </w:rPr>
        <w:t xml:space="preserve">από την ψήφιση νόμων, όπως η υποχρεωτική θέσπιση της ηλεκτρονικής διακίνησης εγγράφων και άλλες τομές που </w:t>
      </w:r>
      <w:r>
        <w:rPr>
          <w:rFonts w:eastAsia="Times New Roman"/>
          <w:bCs/>
        </w:rPr>
        <w:t>έγ</w:t>
      </w:r>
      <w:r>
        <w:rPr>
          <w:rFonts w:eastAsia="Times New Roman" w:cs="Times New Roman"/>
          <w:szCs w:val="24"/>
        </w:rPr>
        <w:t xml:space="preserve">ιναν στον δημόσιο τομέα, οι οποίες εκτός από την πάταξη της γραφειοκρατίας, εκτός από τη διαφάνεια που προωθούν, εξοικονομούν και εκατοντάδες εκατομμύρια ευρώ. </w:t>
      </w:r>
    </w:p>
    <w:p w14:paraId="488C514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Μετατοπίζονται τα φορολογικά βάρη από τα χαμηλά εισοδήματα στα μεγαλύτερα. Για παράδειγμα, τα έ</w:t>
      </w:r>
      <w:r>
        <w:rPr>
          <w:rFonts w:eastAsia="Times New Roman" w:cs="Times New Roman"/>
          <w:szCs w:val="24"/>
        </w:rPr>
        <w:t xml:space="preserve">σοδα από τον ΕΝΦΙΑ </w:t>
      </w:r>
      <w:r>
        <w:rPr>
          <w:rFonts w:eastAsia="Times New Roman"/>
          <w:bCs/>
        </w:rPr>
        <w:t>είναι</w:t>
      </w:r>
      <w:r>
        <w:rPr>
          <w:rFonts w:eastAsia="Times New Roman" w:cs="Times New Roman"/>
          <w:szCs w:val="24"/>
        </w:rPr>
        <w:t xml:space="preserve"> 2,65</w:t>
      </w:r>
      <w:r>
        <w:rPr>
          <w:rFonts w:eastAsia="Times New Roman" w:cs="Times New Roman"/>
          <w:szCs w:val="24"/>
        </w:rPr>
        <w:t xml:space="preserve"> δισεκατομμύρια</w:t>
      </w:r>
      <w:r>
        <w:rPr>
          <w:rFonts w:eastAsia="Times New Roman" w:cs="Times New Roman"/>
          <w:szCs w:val="24"/>
        </w:rPr>
        <w:t xml:space="preserve"> παρά τη μείωση των αντικειμενικών αξιών,</w:t>
      </w:r>
      <w:r>
        <w:rPr>
          <w:rFonts w:eastAsia="Times New Roman"/>
          <w:szCs w:val="24"/>
        </w:rPr>
        <w:t xml:space="preserve"> α</w:t>
      </w:r>
      <w:r>
        <w:rPr>
          <w:rFonts w:eastAsia="Times New Roman" w:cs="Times New Roman"/>
          <w:szCs w:val="24"/>
        </w:rPr>
        <w:t xml:space="preserve">λλά μετατοπίστηκε ένα μέρος προς τους μεγαλοϊδιοκτήτες. Το 75% περίπου πληρώνει το ίδιο και λιγότερο ποσό για τον </w:t>
      </w:r>
      <w:r>
        <w:rPr>
          <w:rFonts w:eastAsia="Times New Roman"/>
          <w:bCs/>
        </w:rPr>
        <w:t>συγκεκριμένο</w:t>
      </w:r>
      <w:r>
        <w:rPr>
          <w:rFonts w:eastAsia="Times New Roman" w:cs="Times New Roman"/>
          <w:szCs w:val="24"/>
        </w:rPr>
        <w:t xml:space="preserve"> φόρο, τον ΕΝΦΙΑ, το 25% πληρώνει πολύ λίγο</w:t>
      </w:r>
      <w:r>
        <w:rPr>
          <w:rFonts w:eastAsia="Times New Roman" w:cs="Times New Roman"/>
          <w:szCs w:val="24"/>
        </w:rPr>
        <w:t xml:space="preserve">, ελάχιστα, σε δέκα ευρώ μετρούμενα μεγαλύτερο ΕΝΦΙΑ και μόνο ένα 0,3% πληρώνει μεγαλύτερο ποσό σε σχέση με το παρελθόν. </w:t>
      </w:r>
    </w:p>
    <w:p w14:paraId="488C514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Αντιμετωπίζονται σφαιρικά, κομμάτι </w:t>
      </w:r>
      <w:proofErr w:type="spellStart"/>
      <w:r>
        <w:rPr>
          <w:rFonts w:eastAsia="Times New Roman" w:cs="Times New Roman"/>
          <w:szCs w:val="24"/>
        </w:rPr>
        <w:t>κομμάτι</w:t>
      </w:r>
      <w:proofErr w:type="spellEnd"/>
      <w:r>
        <w:rPr>
          <w:rFonts w:eastAsia="Times New Roman" w:cs="Times New Roman"/>
          <w:szCs w:val="24"/>
        </w:rPr>
        <w:t xml:space="preserve"> </w:t>
      </w:r>
      <w:r>
        <w:rPr>
          <w:rFonts w:eastAsia="Times New Roman"/>
          <w:szCs w:val="24"/>
        </w:rPr>
        <w:t>–</w:t>
      </w:r>
      <w:r>
        <w:rPr>
          <w:rFonts w:eastAsia="Times New Roman" w:cs="Times New Roman"/>
          <w:szCs w:val="24"/>
        </w:rPr>
        <w:t>τελειώνει και έρχεται το τελευταίο τους τμήμα</w:t>
      </w:r>
      <w:r>
        <w:rPr>
          <w:rFonts w:eastAsia="Times New Roman"/>
          <w:szCs w:val="24"/>
        </w:rPr>
        <w:t>–</w:t>
      </w:r>
      <w:r>
        <w:rPr>
          <w:rFonts w:eastAsia="Times New Roman" w:cs="Times New Roman"/>
          <w:szCs w:val="24"/>
        </w:rPr>
        <w:t xml:space="preserve"> τα κόκκινα δάνεια και θεσπίζεται ο εξωδικασ</w:t>
      </w:r>
      <w:r>
        <w:rPr>
          <w:rFonts w:eastAsia="Times New Roman" w:cs="Times New Roman"/>
          <w:szCs w:val="24"/>
        </w:rPr>
        <w:t xml:space="preserve">τικός συμβιβασμός, που αποτελεί αναδιάρθρωση των χρεών των μικρομεσαίων επιχειρήσεων. </w:t>
      </w:r>
    </w:p>
    <w:p w14:paraId="488C514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μέτωπο της διαπλοκής η παρούσα Κυβέρνηση το κράτησε σταθερό, παρ</w:t>
      </w:r>
      <w:r>
        <w:rPr>
          <w:rFonts w:eastAsia="Times New Roman" w:cs="Times New Roman"/>
          <w:szCs w:val="24"/>
        </w:rPr>
        <w:t xml:space="preserve">’ </w:t>
      </w:r>
      <w:r>
        <w:rPr>
          <w:rFonts w:eastAsia="Times New Roman" w:cs="Times New Roman"/>
          <w:szCs w:val="24"/>
        </w:rPr>
        <w:t xml:space="preserve">ότι αποδείχθηκε Λερναία Ύδρα. Η </w:t>
      </w:r>
      <w:r>
        <w:rPr>
          <w:rFonts w:eastAsia="Times New Roman" w:cs="Times New Roman"/>
          <w:szCs w:val="24"/>
        </w:rPr>
        <w:t xml:space="preserve">Εξεταστική </w:t>
      </w:r>
      <w:r>
        <w:rPr>
          <w:rFonts w:eastAsia="Times New Roman" w:cs="Times New Roman"/>
          <w:szCs w:val="24"/>
        </w:rPr>
        <w:t>Επιτροπή ολοκληρώνει το έργο της και παραδίδει το πόρισμά</w:t>
      </w:r>
      <w:r>
        <w:rPr>
          <w:rFonts w:eastAsia="Times New Roman" w:cs="Times New Roman"/>
          <w:szCs w:val="24"/>
        </w:rPr>
        <w:t xml:space="preserve"> της αυτόν το μήνα. Απο</w:t>
      </w:r>
      <w:r>
        <w:rPr>
          <w:rFonts w:eastAsia="Times New Roman" w:cs="Times New Roman"/>
          <w:szCs w:val="24"/>
        </w:rPr>
        <w:lastRenderedPageBreak/>
        <w:t>τυπώνεται με ενάργεια η διαδρομή του χρήματος από τις τράπεζες σε συγκεκριμένα μέσα μαζικής ενημέρωσης και σε κόμματα χωρίς εξασφάλιση, χωρίς ελπίδα αποπληρωμής, την ίδια ώρα που έκλειναν εκατοντάδες χιλιάδες μικρομεσαίες επιχειρήσει</w:t>
      </w:r>
      <w:r>
        <w:rPr>
          <w:rFonts w:eastAsia="Times New Roman" w:cs="Times New Roman"/>
          <w:szCs w:val="24"/>
        </w:rPr>
        <w:t xml:space="preserve">ς. </w:t>
      </w:r>
    </w:p>
    <w:p w14:paraId="488C515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Έχουμε ενδείξεις ανάκαμψης; Ναι, έχουμε τη συνοχή ροή των καταθέσεων με αντίστοιχη χαλάρωση των κεφαλαιακών ελέγχων, τη μείωση των επιτοκίων δανεισμού –πολύ σημαντικό- που τα δεκαετή μας ομόλογα πλέον έχουν επιτόκιο 6,3%, την εξυγίανση των προγραμμάτων</w:t>
      </w:r>
      <w:r>
        <w:rPr>
          <w:rFonts w:eastAsia="Times New Roman" w:cs="Times New Roman"/>
          <w:szCs w:val="24"/>
        </w:rPr>
        <w:t xml:space="preserve"> ΕΣΠΑ –</w:t>
      </w:r>
      <w:proofErr w:type="spellStart"/>
      <w:r>
        <w:rPr>
          <w:rFonts w:eastAsia="Times New Roman" w:cs="Times New Roman"/>
          <w:szCs w:val="24"/>
        </w:rPr>
        <w:t>υπερδέσμευση</w:t>
      </w:r>
      <w:proofErr w:type="spellEnd"/>
      <w:r>
        <w:rPr>
          <w:rFonts w:eastAsia="Times New Roman" w:cs="Times New Roman"/>
          <w:szCs w:val="24"/>
        </w:rPr>
        <w:t xml:space="preserve"> και αδρανή μέχρι τώρα όλα τα προγράμματα-, υπερδιπλάσιο πρωτογενές πλεόνασμα το 2016, υπέρβαση το 2017. Πρόκειται για στόχους, που η επίτευξή τους επιδιώκεται με κοινωνική δικαιοσύνη, με δίκαιο επιμερισμό του βάρους της δημοσιονομικής π</w:t>
      </w:r>
      <w:r>
        <w:rPr>
          <w:rFonts w:eastAsia="Times New Roman" w:cs="Times New Roman"/>
          <w:szCs w:val="24"/>
        </w:rPr>
        <w:t xml:space="preserve">ροσαρμογής και της επίτευξης των πλεονασμάτων, με δίκαιο επιμερισμό του οφέλους. </w:t>
      </w:r>
    </w:p>
    <w:p w14:paraId="488C515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επίγνωση της κοινωνικής πραγματικότητας, της δύσκολης καθημερινότητας του πολίτη. Ο πολίτης, όμως, παρά τον βομβαρδισμό </w:t>
      </w:r>
      <w:r>
        <w:rPr>
          <w:rFonts w:eastAsia="Times New Roman" w:cs="Times New Roman"/>
          <w:szCs w:val="24"/>
        </w:rPr>
        <w:lastRenderedPageBreak/>
        <w:t>από τα «φιλικά» προς την Κυβέρνηση μέσα μαζικής</w:t>
      </w:r>
      <w:r>
        <w:rPr>
          <w:rFonts w:eastAsia="Times New Roman" w:cs="Times New Roman"/>
          <w:szCs w:val="24"/>
        </w:rPr>
        <w:t xml:space="preserve"> ενημέρωσης βλέπει τη θεσμική κατοχύρωση και την επέκταση του εισοδήματος κοινωνικής αλληλεγγύης, που μέχρι τώρα εφαρμόζονταν πιλοτικά. </w:t>
      </w:r>
    </w:p>
    <w:p w14:paraId="488C515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Έχουμε την ενίσχυση της απασχόλησης μέσω του επιδόματος εργασίας και όχι ανεργίας, την αναβάθμιση των υπηρεσιών υγείας </w:t>
      </w:r>
      <w:r>
        <w:rPr>
          <w:rFonts w:eastAsia="Times New Roman" w:cs="Times New Roman"/>
          <w:szCs w:val="24"/>
        </w:rPr>
        <w:t>και περίθαλψης. Οι δημόσιες δομές υγείας μπορούν να εξυπηρετήσουν με αξιοπρέπεια τόσο τους ασφαλισμένους όσο και τους ανασφάλιστους συμπολίτες μας. Οι αγρότες σε ποσοστό 80% με 90% θα δουν μηδενικό φόρο ως υποχρέωση να πληρώσουν, ενώ τα προγράμματα αγροτικ</w:t>
      </w:r>
      <w:r>
        <w:rPr>
          <w:rFonts w:eastAsia="Times New Roman" w:cs="Times New Roman"/>
          <w:szCs w:val="24"/>
        </w:rPr>
        <w:t xml:space="preserve">ής ανάπτυξης θα δώσουν μεγάλες ευκαιρίες στους ίδιους και θα καλυτερέψουν τη ζωή τους και τη ζωή της χώρας μέσω της παραγωγικής ανασυγκρότησης. </w:t>
      </w:r>
    </w:p>
    <w:p w14:paraId="488C515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 βλέπουν όλα αυτά οι καλόπιστοι. Βλέπουν ότι το νερό έχει μπει στο αυλάκι και ότι είναι δύσκολο να το εκτρέψο</w:t>
      </w:r>
      <w:r>
        <w:rPr>
          <w:rFonts w:eastAsia="Times New Roman" w:cs="Times New Roman"/>
          <w:szCs w:val="24"/>
        </w:rPr>
        <w:t xml:space="preserve">υν οι όποιοι Σόιμπλε και οι σύμμαχοί τους. </w:t>
      </w:r>
    </w:p>
    <w:p w14:paraId="488C515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88C5155"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88C515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η Υπουργός Εργασίας, Κοινωνικής Ασφάλισης και Κοινωνικής Αλληλεγγύης, η κ. </w:t>
      </w:r>
      <w:proofErr w:type="spellStart"/>
      <w:r>
        <w:rPr>
          <w:rFonts w:eastAsia="Times New Roman" w:cs="Times New Roman"/>
          <w:szCs w:val="24"/>
        </w:rPr>
        <w:t>Αχτσιόγλου</w:t>
      </w:r>
      <w:proofErr w:type="spellEnd"/>
      <w:r>
        <w:rPr>
          <w:rFonts w:eastAsia="Times New Roman" w:cs="Times New Roman"/>
          <w:szCs w:val="24"/>
        </w:rPr>
        <w:t xml:space="preserve"> για δώδεκα λεπτά. </w:t>
      </w:r>
    </w:p>
    <w:p w14:paraId="488C515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 xml:space="preserve">Κυρίες και κύριοι Βουλευτές, το εύκολο για εμένα σήμερα θα ήταν να αναλώσω αυτήν την ομιλία στο να περιγράψω τη ραγδαία απορρύθμιση που επέφεραν οι </w:t>
      </w:r>
      <w:r>
        <w:rPr>
          <w:rFonts w:eastAsia="Times New Roman" w:cs="Times New Roman"/>
          <w:szCs w:val="24"/>
        </w:rPr>
        <w:t>κυβ</w:t>
      </w:r>
      <w:r>
        <w:rPr>
          <w:rFonts w:eastAsia="Times New Roman" w:cs="Times New Roman"/>
          <w:szCs w:val="24"/>
        </w:rPr>
        <w:t xml:space="preserve">ερνήσεις </w:t>
      </w:r>
      <w:r>
        <w:rPr>
          <w:rFonts w:eastAsia="Times New Roman" w:cs="Times New Roman"/>
          <w:szCs w:val="24"/>
        </w:rPr>
        <w:t>της Νέας Δημοκρατίας και του ΠΑΣΟΚ στην ελληνική αγορά εργασίας, ιδίως την περίοδο 2010-2014, το βαρύτατο νομοθετικό πλαίσιο που αυτές οι πολιτικές δυνάμεις κληροδότησαν στον κόσμο της εργασίας, ένα πλαίσιο που μείωσε οριζόντια τους μισθούς, κατήρ</w:t>
      </w:r>
      <w:r>
        <w:rPr>
          <w:rFonts w:eastAsia="Times New Roman" w:cs="Times New Roman"/>
          <w:szCs w:val="24"/>
        </w:rPr>
        <w:t xml:space="preserve">γησε εργασιακά και ασφαλιστικά δικαιώματα. Εντελώς ενδεικτικά θυμίζω τους νόμους 3845/2010, 3863/2010, </w:t>
      </w:r>
      <w:r>
        <w:rPr>
          <w:rFonts w:eastAsia="Times New Roman" w:cs="Times New Roman"/>
          <w:szCs w:val="24"/>
        </w:rPr>
        <w:lastRenderedPageBreak/>
        <w:t xml:space="preserve">3986/2011, 4024/2011, την περίφημη πράξη Υπουργικού Συμβουλίου του 2012, τον </w:t>
      </w:r>
      <w:r>
        <w:rPr>
          <w:rFonts w:eastAsia="Times New Roman" w:cs="Times New Roman"/>
          <w:szCs w:val="24"/>
        </w:rPr>
        <w:t>ν.</w:t>
      </w:r>
      <w:r>
        <w:rPr>
          <w:rFonts w:eastAsia="Times New Roman" w:cs="Times New Roman"/>
          <w:szCs w:val="24"/>
        </w:rPr>
        <w:t xml:space="preserve">4093/2012 και πολλούς, πολλούς άλλους. </w:t>
      </w:r>
    </w:p>
    <w:p w14:paraId="488C515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μου ήταν ιδιαίτερα εύκολο, διότ</w:t>
      </w:r>
      <w:r>
        <w:rPr>
          <w:rFonts w:eastAsia="Times New Roman" w:cs="Times New Roman"/>
          <w:szCs w:val="24"/>
        </w:rPr>
        <w:t xml:space="preserve">ι στο επίκαιρο ζήτημα της διαπραγμάτευσης με τους θεσμούς, στο ζήτημα των συλλογικών διαπραγματεύσεων, οι ανατροπές που επέφεραν τα νομοθετήματα του 2010 και 2012 ήταν πραγματικά δραματικές. </w:t>
      </w:r>
    </w:p>
    <w:p w14:paraId="488C515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 συλλογικά μορφώματα εικονικής εκπροσώπησης των εργαζομένων, ο</w:t>
      </w:r>
      <w:r>
        <w:rPr>
          <w:rFonts w:eastAsia="Times New Roman" w:cs="Times New Roman"/>
          <w:szCs w:val="24"/>
        </w:rPr>
        <w:t xml:space="preserve">ι ενώσεις προσώπων απέκτησαν τη δυνατότητα υπογραφής συλλογικών συμβάσεων εργασίας. Η αρχή της ευνοϊκότερης για τον εργαζόμενο ρύθμισης ανεστάλη, το ίδιο και η αρχή της επεκτασιμότητας των κλαδικών συλλογικών συμβάσεων εργασίας. Η </w:t>
      </w:r>
      <w:proofErr w:type="spellStart"/>
      <w:r>
        <w:rPr>
          <w:rFonts w:eastAsia="Times New Roman" w:cs="Times New Roman"/>
          <w:szCs w:val="24"/>
        </w:rPr>
        <w:t>μετενέργεια</w:t>
      </w:r>
      <w:proofErr w:type="spellEnd"/>
      <w:r>
        <w:rPr>
          <w:rFonts w:eastAsia="Times New Roman" w:cs="Times New Roman"/>
          <w:szCs w:val="24"/>
        </w:rPr>
        <w:t xml:space="preserve"> περιορίστηκε </w:t>
      </w:r>
      <w:r>
        <w:rPr>
          <w:rFonts w:eastAsia="Times New Roman" w:cs="Times New Roman"/>
          <w:szCs w:val="24"/>
        </w:rPr>
        <w:t>ασφυκτικά, ο κατώτατος μισθός μειώθηκε κατά 22% και κατά 32% για τους εργαζόμενους κάτω των είκοσι πέντε ετών. Καταργήθηκε το επίδομα γάμου, μειώθηκε το επίδομα προϋπηρεσίας για τους αμειβόμενους με τον κατώτατο μισθό. Οι μισθολογικές ωριμάνσεις πάγωσαν. Τ</w:t>
      </w:r>
      <w:r>
        <w:rPr>
          <w:rFonts w:eastAsia="Times New Roman" w:cs="Times New Roman"/>
          <w:szCs w:val="24"/>
        </w:rPr>
        <w:t xml:space="preserve">ο δικαίωμα της </w:t>
      </w:r>
      <w:r>
        <w:rPr>
          <w:rFonts w:eastAsia="Times New Roman" w:cs="Times New Roman"/>
          <w:szCs w:val="24"/>
        </w:rPr>
        <w:lastRenderedPageBreak/>
        <w:t xml:space="preserve">εργατικής πλευράς για μονομερή προσφυγή στη διαιτησία καταργήθηκε και αυτό. </w:t>
      </w:r>
    </w:p>
    <w:p w14:paraId="488C515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να αναφερθώ δε στο άλλο επίκαιρο ζήτημα της διαπραγμάτευσης με τους θεσμούς, αυτό των ομαδικών απολύσεων, να θυμίσω ότι με νόμο του 2010 αυξήθηκε το όριο των ομ</w:t>
      </w:r>
      <w:r>
        <w:rPr>
          <w:rFonts w:eastAsia="Times New Roman" w:cs="Times New Roman"/>
          <w:szCs w:val="24"/>
        </w:rPr>
        <w:t xml:space="preserve">αδικών απολύσεων, ενώ μια σειρά από ρυθμίσεις της ίδιας χρονικής περιόδου, που σχετίζονται με την αποζημίωση απόλυσης και τον χρόνο απόλυσης, τον χρόνο προειδοποίησης για τις απολύσεις, επιδείνωσαν ραγδαία τη θέση των εργαζομένων. </w:t>
      </w:r>
    </w:p>
    <w:p w14:paraId="488C515B" w14:textId="77777777" w:rsidR="00FF101B" w:rsidRDefault="00202D30">
      <w:pPr>
        <w:spacing w:line="600" w:lineRule="auto"/>
        <w:ind w:firstLine="720"/>
        <w:contextualSpacing/>
        <w:jc w:val="both"/>
        <w:rPr>
          <w:rFonts w:eastAsia="Times New Roman"/>
          <w:szCs w:val="24"/>
        </w:rPr>
      </w:pPr>
      <w:r>
        <w:rPr>
          <w:rFonts w:eastAsia="Times New Roman"/>
          <w:szCs w:val="24"/>
        </w:rPr>
        <w:t>Και σαν να μην έφταναν ό</w:t>
      </w:r>
      <w:r>
        <w:rPr>
          <w:rFonts w:eastAsia="Times New Roman"/>
          <w:szCs w:val="24"/>
        </w:rPr>
        <w:t xml:space="preserve">λα αυτά, ακούσαμε αυτές τις μέρες από εκπρόσωπο της Αξιωματικής Αντιπολίτευσης να υποστηρίζει ότι η απελευθέρωση των ομαδικών απολύσεων συνιστά προϋπόθεση για την προσέλκυση επενδύσεων. </w:t>
      </w:r>
    </w:p>
    <w:p w14:paraId="488C515C"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Θα μου ήταν, λοιπόν, εύκολο να αναλωθώ σε αυτή την κριτική. Υπάρχει πολύ υλικό για να το κάνω. Γνωρίζουμε, όμως, ότι στόχος μας δεν είναι </w:t>
      </w:r>
      <w:r>
        <w:rPr>
          <w:rFonts w:eastAsia="Times New Roman"/>
          <w:szCs w:val="24"/>
        </w:rPr>
        <w:lastRenderedPageBreak/>
        <w:t xml:space="preserve">να απαντήσουμε σε ένα </w:t>
      </w:r>
      <w:proofErr w:type="spellStart"/>
      <w:r>
        <w:rPr>
          <w:rFonts w:eastAsia="Times New Roman"/>
          <w:szCs w:val="24"/>
        </w:rPr>
        <w:t>απαξιωμένο</w:t>
      </w:r>
      <w:proofErr w:type="spellEnd"/>
      <w:r>
        <w:rPr>
          <w:rFonts w:eastAsia="Times New Roman"/>
          <w:szCs w:val="24"/>
        </w:rPr>
        <w:t xml:space="preserve"> πολιτικό προσωπικό ενός </w:t>
      </w:r>
      <w:proofErr w:type="spellStart"/>
      <w:r>
        <w:rPr>
          <w:rFonts w:eastAsia="Times New Roman"/>
          <w:szCs w:val="24"/>
        </w:rPr>
        <w:t>καταρρέοντος</w:t>
      </w:r>
      <w:proofErr w:type="spellEnd"/>
      <w:r>
        <w:rPr>
          <w:rFonts w:eastAsia="Times New Roman"/>
          <w:szCs w:val="24"/>
        </w:rPr>
        <w:t xml:space="preserve"> πολιτικού συστήματος, αλλά να αντιμετωπίσουμε τα</w:t>
      </w:r>
      <w:r>
        <w:rPr>
          <w:rFonts w:eastAsia="Times New Roman"/>
          <w:szCs w:val="24"/>
        </w:rPr>
        <w:t xml:space="preserve"> προβλήματα που δημιούργησε η πολιτική του και τα οποία βιώνει σήμερα η πλειονότητα των εργαζομένων. </w:t>
      </w:r>
    </w:p>
    <w:p w14:paraId="488C515D"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Οι πολιτικές για τις εργασιακές σχέσεις που υιοθετήθηκαν την περίοδο 2010 και 2014 και τα μέτρα που λήφθηκαν με τους νόμους που προανέφερα, δεν ήταν μόνο </w:t>
      </w:r>
      <w:r>
        <w:rPr>
          <w:rFonts w:eastAsia="Times New Roman"/>
          <w:szCs w:val="24"/>
        </w:rPr>
        <w:t>αντίθετα με τις θεμελιώδεις αρχές του νομικού μας πολιτισμού. Ήταν προπάντων μέτρα άδικα, μέτρα ανήθικα, μέτρα καταστροφικά.</w:t>
      </w:r>
    </w:p>
    <w:p w14:paraId="488C515E"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Αυτά τα μέτρα υπηρετούσαν έναν κεντρικό στόχο που διατυπώθηκε πολλές φορές, τη βελτίωση της ανταγωνιστικότητας της ελληνικής οικονο</w:t>
      </w:r>
      <w:r>
        <w:rPr>
          <w:rFonts w:eastAsia="Times New Roman"/>
          <w:szCs w:val="24"/>
        </w:rPr>
        <w:t xml:space="preserve">μίας στη βάση της συντριβής της εργασίας. </w:t>
      </w:r>
    </w:p>
    <w:p w14:paraId="488C515F"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Και απέναντι σε αυτόν τον στόχο η Κυβέρνησή μας είχε και θα έχει ως στόχο να αντιστρέψει τις συγκεκριμένες πολιτικές επιλογές, υλοποιώ</w:t>
      </w:r>
      <w:r>
        <w:rPr>
          <w:rFonts w:eastAsia="Times New Roman"/>
          <w:szCs w:val="24"/>
        </w:rPr>
        <w:lastRenderedPageBreak/>
        <w:t>ντας μια σειρά μέτρων προστασίας των χαμηλότερων στρωμάτων, αντιμετωπίζοντας τη</w:t>
      </w:r>
      <w:r>
        <w:rPr>
          <w:rFonts w:eastAsia="Times New Roman"/>
          <w:szCs w:val="24"/>
        </w:rPr>
        <w:t>ν ανεργία, δημιουργώντας νέες θέσεις εργασίας, υποστηρίζοντας την αναδιανομή εισοδημάτων υπέρ του κόσμου της εργασίας, που είναι προϋπόθεση της ανάπτυξης και όχι αποτέλεσμά της, διεκδικώντας την κατοχύρωση και εφαρμογή στην πράξη των συλλογικών διαπραγματε</w:t>
      </w:r>
      <w:r>
        <w:rPr>
          <w:rFonts w:eastAsia="Times New Roman"/>
          <w:szCs w:val="24"/>
        </w:rPr>
        <w:t>ύσεων, που αποτελούν θεμελιώδη προϋπόθεση για την εξασφάλιση των δικαιωμάτων των εργαζομένων στη χώρα μας.</w:t>
      </w:r>
    </w:p>
    <w:p w14:paraId="488C5160"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Γι’ αυτό και στη διαπραγμάτευση με τους δανειστές, εν</w:t>
      </w:r>
      <w:r>
        <w:rPr>
          <w:rFonts w:eastAsia="Times New Roman"/>
          <w:szCs w:val="24"/>
        </w:rPr>
        <w:t xml:space="preserve"> </w:t>
      </w:r>
      <w:r>
        <w:rPr>
          <w:rFonts w:eastAsia="Times New Roman"/>
          <w:szCs w:val="24"/>
        </w:rPr>
        <w:t>όψει της ολοκλήρωσης της δεύτερης αξιολόγησης, δίνουμε αυτή τη μάχη για την επαναφορά των συλλο</w:t>
      </w:r>
      <w:r>
        <w:rPr>
          <w:rFonts w:eastAsia="Times New Roman"/>
          <w:szCs w:val="24"/>
        </w:rPr>
        <w:t xml:space="preserve">γικών διαπραγματεύσεων στην Ελλάδα, αυτών που ο κ. Μητσοτάκης χαρακτήρισε ιδεοληψίες της Αριστεράς, για να αποκτήσουν ξανά οι εργαζόμενοι διαπραγματευτική ισχύ και να μπορούν να διεκδικούν καλύτερους όρους εργασίας. </w:t>
      </w:r>
    </w:p>
    <w:p w14:paraId="488C5161"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Αυτή είναι μια θέση που εναρμονίζεται π</w:t>
      </w:r>
      <w:r>
        <w:rPr>
          <w:rFonts w:eastAsia="Times New Roman"/>
          <w:szCs w:val="24"/>
        </w:rPr>
        <w:t xml:space="preserve">λήρως με τις καλές πρακτικές που ισχύουν στην Ευρωπαϊκή Ένωση, μια θέση που υποστηρίζεται </w:t>
      </w:r>
      <w:r>
        <w:rPr>
          <w:rFonts w:eastAsia="Times New Roman"/>
          <w:szCs w:val="24"/>
        </w:rPr>
        <w:lastRenderedPageBreak/>
        <w:t>από τον Χάρτη Θεμελιωδών Δικαιωμάτων της Ευρωπαϊκής Ένωσης, μια θέση που υποστηρίζεται από τη Διεθνή Οργάνωση Εργασίας, που υποστηρίζεται από το γνωστό πόρισμα της επ</w:t>
      </w:r>
      <w:r>
        <w:rPr>
          <w:rFonts w:eastAsia="Times New Roman"/>
          <w:szCs w:val="24"/>
        </w:rPr>
        <w:t xml:space="preserve">ιτροπής των εμπειρογνωμόνων. Και η θέση αυτή μόνο ιδεοληπτική δεν είναι. Είναι μια θέση που αντανακλά με τον πιο σαφή τρόπο τι ανάπτυξη θέλουμε. </w:t>
      </w:r>
    </w:p>
    <w:p w14:paraId="488C5162"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Για μας, δίκαιη είναι η ανάπτυξη που στηρίζεται στην ενίσχυση των δικαιωμάτων της εργασίας, όχι στη συμπίεση τ</w:t>
      </w:r>
      <w:r>
        <w:rPr>
          <w:rFonts w:eastAsia="Times New Roman"/>
          <w:szCs w:val="24"/>
        </w:rPr>
        <w:t>ου εργατικού κόστους. Θέλουμε μια ανάπτυξη, προϋπόθεση της οποίας είναι η αναδιανομή του εισοδήματος υπέρ του κόσμου της εργασίας. Και η λειτουργία του μηχανισμού των συλλογικών διαπραγματεύσεων θέτει ακριβώς αυτό το αναγκαίο θεμέλιο, το θεμέλιο για τη συμ</w:t>
      </w:r>
      <w:r>
        <w:rPr>
          <w:rFonts w:eastAsia="Times New Roman"/>
          <w:szCs w:val="24"/>
        </w:rPr>
        <w:t xml:space="preserve">μετοχή των εργαζομένων στην επίτευξη της ανάπτυξης, για να απλωθούν τα αποτελέσματά της σε όλη την κοινωνία. </w:t>
      </w:r>
    </w:p>
    <w:p w14:paraId="488C5163"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Διότι για την ανάπτυξη που εμείς μιλάμε, χρειάζεται να λειτουργεί ένα υγιές σύστημα συλλογικών συμβάσεων εργασίας μέσω του οποίου θα γίνεται πρωτο</w:t>
      </w:r>
      <w:r>
        <w:rPr>
          <w:rFonts w:eastAsia="Times New Roman"/>
          <w:szCs w:val="24"/>
        </w:rPr>
        <w:t xml:space="preserve">γενώς η κατανομή του παραγόμενου προϊόντος με τη μορφή </w:t>
      </w:r>
      <w:r>
        <w:rPr>
          <w:rFonts w:eastAsia="Times New Roman"/>
          <w:szCs w:val="24"/>
        </w:rPr>
        <w:lastRenderedPageBreak/>
        <w:t>του μισθού. Πρωτογενώς και όχι εκ των υστέρων. Γι’ αυτό είναι σημαντικές οι συλλογικές συμβάσεις εργασίας, γι’ αυτό η επαναφορά τους συνιστά για την Κυβέρνησή μας κεντρικό πολιτικό αίτημα.</w:t>
      </w:r>
    </w:p>
    <w:p w14:paraId="488C5164"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Αυτονόητη πρ</w:t>
      </w:r>
      <w:r>
        <w:rPr>
          <w:rFonts w:eastAsia="Times New Roman"/>
          <w:szCs w:val="24"/>
        </w:rPr>
        <w:t>οϋπόθεση της δίκαιης ανάπτυξης είναι να κλείσει οριστικά και ο κύκλος της εργασιακής απορρύθμισης. Γι’ αυτό αντιστεκόμαστε στην απελευθέρωση των ομαδικών απολύσεων που επιδιώκουν οι μεγάλοι επιχειρηματικοί όμιλοι και το Διεθνές Νομισματικό Ταμείο.</w:t>
      </w:r>
    </w:p>
    <w:p w14:paraId="488C5165"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Κυρίες κ</w:t>
      </w:r>
      <w:r>
        <w:rPr>
          <w:rFonts w:eastAsia="Times New Roman"/>
          <w:szCs w:val="24"/>
        </w:rPr>
        <w:t xml:space="preserve">αι κύριοι Βουλευτές, άκουσα πολλούς συναδέλφους και </w:t>
      </w:r>
      <w:proofErr w:type="spellStart"/>
      <w:r>
        <w:rPr>
          <w:rFonts w:eastAsia="Times New Roman"/>
          <w:szCs w:val="24"/>
        </w:rPr>
        <w:t>συναδέλφισσες</w:t>
      </w:r>
      <w:proofErr w:type="spellEnd"/>
      <w:r>
        <w:rPr>
          <w:rFonts w:eastAsia="Times New Roman"/>
          <w:szCs w:val="24"/>
        </w:rPr>
        <w:t xml:space="preserve"> τις προηγούμενες μέρες να αναφέρονται στην απουσία παράλληλου προγράμματος από την Κυβέρνησή μας. Θα ήθελα να σταθώ ενδεικτικά σε μερικά σημεία που θεωρώ πολύ σημαντικά και χαρακτηριστικά τη</w:t>
      </w:r>
      <w:r>
        <w:rPr>
          <w:rFonts w:eastAsia="Times New Roman"/>
          <w:szCs w:val="24"/>
        </w:rPr>
        <w:t>ς σκληρής δουλειάς που γίνονται στο Υπουργείο Εργασίας για τη βελτίωση της καθημερινότητας των πολιτών, πρωτοβουλίες που δεν θα δείτε σίγουρα σε κάποιο δελτίο ειδήσεων.</w:t>
      </w:r>
    </w:p>
    <w:p w14:paraId="488C5166"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Οργανισμός Εργατικής Κατοικίας. Τι παραλάβαμε από τον ΟΕΚ; Έντεκα χιλιάδες </w:t>
      </w:r>
      <w:proofErr w:type="spellStart"/>
      <w:r>
        <w:rPr>
          <w:rFonts w:eastAsia="Times New Roman"/>
          <w:szCs w:val="24"/>
        </w:rPr>
        <w:t>εκατόν</w:t>
      </w:r>
      <w:proofErr w:type="spellEnd"/>
      <w:r>
        <w:rPr>
          <w:rFonts w:eastAsia="Times New Roman"/>
          <w:szCs w:val="24"/>
        </w:rPr>
        <w:t xml:space="preserve"> τριάν</w:t>
      </w:r>
      <w:r>
        <w:rPr>
          <w:rFonts w:eastAsia="Times New Roman"/>
          <w:szCs w:val="24"/>
        </w:rPr>
        <w:t>τα τέσσερις κατοικίες, για τις οποίες δεν έχουν δοθεί μέχρι σήμερα τα οριστικά παραχωρητήρια. Τι σημαίνει αυτό; Άνθρωποι που σε πολλές περιπτώσεις διαμένουν στους αντίστοιχους οικισμούς, ακόμη και από το 1978, δεν θεωρούνται ιδιοκτήτες των κατοικιών τους μ</w:t>
      </w:r>
      <w:r>
        <w:rPr>
          <w:rFonts w:eastAsia="Times New Roman"/>
          <w:szCs w:val="24"/>
        </w:rPr>
        <w:t xml:space="preserve">έχρι και σήμερα. Αποτέλεσμα είναι αυτονόητα η ταλαιπωρία των ανθρώπων και από την άλλη η μείωση των εσόδων του σημερινού ΑΕΠ. </w:t>
      </w:r>
    </w:p>
    <w:p w14:paraId="488C5167"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Η ηγεσία του Υπουργείου Εργασίας από την πρώτη στιγμή κίνησε τις απαραίτητες διαδικασίες για την επίλυση του συγκεκριμένου προβλή</w:t>
      </w:r>
      <w:r>
        <w:rPr>
          <w:rFonts w:eastAsia="Times New Roman"/>
          <w:szCs w:val="24"/>
        </w:rPr>
        <w:t>ματος. Επιλύσαμε το ζήτημα του Ολυμπιακού Χωριού. Συστήσαμε σχετική επιτροπή, η οποία πριν λίγο μας παρέδωσε το πόρισμά της και σήμερα ανακοινώνουμε από το Βήμα της Βουλής ότι ξεκινούν οι διαδικασίες για την έκδοση οριστικών παραχωρητηρίων σε όλους τους δι</w:t>
      </w:r>
      <w:r>
        <w:rPr>
          <w:rFonts w:eastAsia="Times New Roman"/>
          <w:szCs w:val="24"/>
        </w:rPr>
        <w:t>καιούχους, έχοντας διασφαλίσει ενιαία τιμή για όλους.</w:t>
      </w:r>
    </w:p>
    <w:p w14:paraId="488C516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Καταβάλαμε έκτακτη οικονομική ενίσχυση ύψους 1.000 ευρώ σε απολυμένους πολλών εταιρειών. Από τον Απρίλιο του 2015 έως το τέλος του 2016 έχουν καταβληθεί και πρόκειται να καταβληθούν περίπου 4 εκατομμύρι</w:t>
      </w:r>
      <w:r>
        <w:rPr>
          <w:rFonts w:eastAsia="Times New Roman" w:cs="Times New Roman"/>
          <w:szCs w:val="24"/>
        </w:rPr>
        <w:t xml:space="preserve">α ευρώ σε τέσσερις χιλιάδες εργαζόμενους. </w:t>
      </w:r>
    </w:p>
    <w:p w14:paraId="488C516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Με διάταξη που συμπεριλαμβάνεται σε νομοσχέδιο που κατατίθεται σήμερα στη Βουλή απαλλάσσονται από την υποχρέωση καταβολής του </w:t>
      </w:r>
      <w:proofErr w:type="spellStart"/>
      <w:r>
        <w:rPr>
          <w:rFonts w:eastAsia="Times New Roman" w:cs="Times New Roman"/>
          <w:szCs w:val="24"/>
        </w:rPr>
        <w:t>παραβόλου</w:t>
      </w:r>
      <w:proofErr w:type="spellEnd"/>
      <w:r>
        <w:rPr>
          <w:rFonts w:eastAsia="Times New Roman" w:cs="Times New Roman"/>
          <w:szCs w:val="24"/>
        </w:rPr>
        <w:t xml:space="preserve"> των 46 ευρώ για τη χρήση των υπηρεσιών ΚΕΠΑ όλοι οι άποροι ανασφάλιστοι. </w:t>
      </w:r>
    </w:p>
    <w:p w14:paraId="488C516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(Χε</w:t>
      </w:r>
      <w:r>
        <w:rPr>
          <w:rFonts w:eastAsia="Times New Roman" w:cs="Times New Roman"/>
          <w:szCs w:val="24"/>
        </w:rPr>
        <w:t>ιροκροτήματα από την πτέρυγα του ΣΥΡΙΖΑ και των Α</w:t>
      </w:r>
      <w:r>
        <w:rPr>
          <w:rFonts w:eastAsia="Times New Roman" w:cs="Times New Roman"/>
          <w:szCs w:val="24"/>
        </w:rPr>
        <w:t>ΝΕΛ</w:t>
      </w:r>
      <w:r>
        <w:rPr>
          <w:rFonts w:eastAsia="Times New Roman" w:cs="Times New Roman"/>
          <w:szCs w:val="24"/>
        </w:rPr>
        <w:t>)</w:t>
      </w:r>
    </w:p>
    <w:p w14:paraId="488C516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 των ημερών της δικής μας Κυβέρνησης ξηλώσαμε το κράτος-εργολάβο που είχε στηθεί όλα τα προηγούμενα χρόνια, μια ενέργεια που είναι κοινωνικά δίκαιη για τις εργαζόμενες και τους εργαζόμενους που σταμά</w:t>
      </w:r>
      <w:r>
        <w:rPr>
          <w:rFonts w:eastAsia="Times New Roman" w:cs="Times New Roman"/>
          <w:szCs w:val="24"/>
        </w:rPr>
        <w:t>τησαν να πέφτουν θύματα εκμετάλλευσης του κάθε εργολάβου και απέφερε έσοδα στα δημόσια ταμεία.</w:t>
      </w:r>
    </w:p>
    <w:p w14:paraId="488C516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στο Υπουργείο Εργασίας, για το 2016 μειώσαμε κατά 46.000 ευρώ τις δαπάνες φύλαξης και κατά 16.000 ευρώ τις δαπάνες καθαριότητας. Στην ίδια κατεύθυνση,</w:t>
      </w:r>
      <w:r>
        <w:rPr>
          <w:rFonts w:eastAsia="Times New Roman" w:cs="Times New Roman"/>
          <w:szCs w:val="24"/>
        </w:rPr>
        <w:t xml:space="preserve"> μέσω του προϋπολογισμού του 2017, ενός προϋπολογισμού που πρέπει να κριθεί μέσα στις δεδομένες συνθήκες, δίνουμε έμφαση στα ζητήματα του κοινωνικού κράτους, με βάση τρεις άξονες:</w:t>
      </w:r>
    </w:p>
    <w:p w14:paraId="488C516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Πρώτος άξονας είναι η ανασυγκρότηση του κοινωνικού κράτους: εργασιακές σχέσε</w:t>
      </w:r>
      <w:r>
        <w:rPr>
          <w:rFonts w:eastAsia="Times New Roman" w:cs="Times New Roman"/>
          <w:szCs w:val="24"/>
        </w:rPr>
        <w:t xml:space="preserve">ις, συλλογικές συμβάσεις εργασίας, ενίσχυση του Σώματος Επιθεώρησης Εργασίας, ενεργητικές πολιτικές για την απασχόληση και την κοινωνική οικονομία, ανασυγκρότηση των δομών του κοινωνικού κράτους. </w:t>
      </w:r>
    </w:p>
    <w:p w14:paraId="488C516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Δεύτερος άξονας είναι η ανασυγκρότηση του δημόσιου συστήματ</w:t>
      </w:r>
      <w:r>
        <w:rPr>
          <w:rFonts w:eastAsia="Times New Roman" w:cs="Times New Roman"/>
          <w:szCs w:val="24"/>
        </w:rPr>
        <w:t xml:space="preserve">ος υγείας, η επέκτασή του στην πρωτοβάθμια φροντίδα και η στελέχωση των δομών του. </w:t>
      </w:r>
    </w:p>
    <w:p w14:paraId="488C516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Τρίτος άξονας είναι η </w:t>
      </w:r>
      <w:r>
        <w:rPr>
          <w:rFonts w:eastAsia="Times New Roman" w:cs="Times New Roman"/>
          <w:szCs w:val="24"/>
        </w:rPr>
        <w:t>παιδεία</w:t>
      </w:r>
      <w:r>
        <w:rPr>
          <w:rFonts w:eastAsia="Times New Roman" w:cs="Times New Roman"/>
          <w:szCs w:val="24"/>
        </w:rPr>
        <w:t xml:space="preserve">, τα ζητήματα που αφορούν στην καθολική πρόσβαση στο δημόσιο σχολείο και στο πανεπιστήμιο, στον ριζικό αναπροσανατολισμό των εκπαιδευτικών και </w:t>
      </w:r>
      <w:r>
        <w:rPr>
          <w:rFonts w:eastAsia="Times New Roman" w:cs="Times New Roman"/>
          <w:szCs w:val="24"/>
        </w:rPr>
        <w:t xml:space="preserve">μαθησιακών διαδικασιών. </w:t>
      </w:r>
    </w:p>
    <w:p w14:paraId="488C517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Επιτρέψτε μου, στον λίγο χρόνο που έχω, να αναφερθώ εντελώς επιγραμματικά σε τομείς του Υπουργείου, για κάποιους από τους οποίους ήδη μίλησαν αναλυτικά οι συνάδελφοί μου, η κ. Θεανώ Φωτίου, η κ. Ράνια Αντωνοπούλου και ο κ. Τάσος Πε</w:t>
      </w:r>
      <w:r>
        <w:rPr>
          <w:rFonts w:eastAsia="Times New Roman" w:cs="Times New Roman"/>
          <w:szCs w:val="24"/>
        </w:rPr>
        <w:t xml:space="preserve">τρόπουλος. </w:t>
      </w:r>
    </w:p>
    <w:p w14:paraId="488C517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Πρώτος τομέας πολιτικής είναι η αντιμετώπιση της παραβατικότητας στην αγορά εργασίας. Ακούσαμε εκπρόσωπο της Αξιωματικής Αντιπολίτευσης να αναφέρεται στην Επιθεώρηση Εργασίας και να </w:t>
      </w:r>
      <w:proofErr w:type="spellStart"/>
      <w:r>
        <w:rPr>
          <w:rFonts w:eastAsia="Times New Roman" w:cs="Times New Roman"/>
          <w:szCs w:val="24"/>
        </w:rPr>
        <w:t>επιχαίρει</w:t>
      </w:r>
      <w:proofErr w:type="spellEnd"/>
      <w:r>
        <w:rPr>
          <w:rFonts w:eastAsia="Times New Roman" w:cs="Times New Roman"/>
          <w:szCs w:val="24"/>
        </w:rPr>
        <w:t xml:space="preserve"> ότι αναβάθμισε το έργο της και έτσι κατάφερε να βάλε</w:t>
      </w:r>
      <w:r>
        <w:rPr>
          <w:rFonts w:eastAsia="Times New Roman" w:cs="Times New Roman"/>
          <w:szCs w:val="24"/>
        </w:rPr>
        <w:t xml:space="preserve">ι μία τάξη στην αγορά εργασίας. </w:t>
      </w:r>
    </w:p>
    <w:p w14:paraId="488C517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δεν γνωρίζει ότι η διεθνής βιβλιογραφία, στην οποία συμβάλλει και η Διεθνής Οργάνωση Εργασίας, υποστηρίζει ότι δεν μπορεί να </w:t>
      </w:r>
      <w:r>
        <w:rPr>
          <w:rFonts w:eastAsia="Times New Roman" w:cs="Times New Roman"/>
          <w:szCs w:val="24"/>
        </w:rPr>
        <w:lastRenderedPageBreak/>
        <w:t xml:space="preserve">αντιμετωπιστεί η παραβατικότητα στην αγορά εργασίας όταν έχει καταρρεύσει το σύστημα των </w:t>
      </w:r>
      <w:r>
        <w:rPr>
          <w:rFonts w:eastAsia="Times New Roman" w:cs="Times New Roman"/>
          <w:szCs w:val="24"/>
        </w:rPr>
        <w:t>συλλογικών συμβάσεων εργασίας. Μάλλον και η Διεθνής Οργάνωση Εργασίας συμμερίζεται τις εμμονές μας ή τις ιδεοληψίες μας για τις συλλογικές συμβάσεις εργασίας!</w:t>
      </w:r>
    </w:p>
    <w:p w14:paraId="488C517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Αλλά, ας υποθέσουμε ότι αφήνουμε στην άκρη το ζήτημα των συλλογικών συμβάσεων, που εσείς υπηρετήσ</w:t>
      </w:r>
      <w:r>
        <w:rPr>
          <w:rFonts w:eastAsia="Times New Roman" w:cs="Times New Roman"/>
          <w:szCs w:val="24"/>
        </w:rPr>
        <w:t xml:space="preserve">ατε και συνεχίζετε να υπερασπίζεστε τη διάλυσή τους. Μπορείτε πράγματι να αναφέρεστε στο έργο του ΣΕΠΕ, τη στιγμή που επί των ημερών της προηγούμενης συγκυβέρνησης διαλύθηκε η νομική του υπηρεσία; Γνωρίζετε μήπως ένα παράδειγμα από όλη την Ευρώπη, όπου οι </w:t>
      </w:r>
      <w:r>
        <w:rPr>
          <w:rFonts w:eastAsia="Times New Roman" w:cs="Times New Roman"/>
          <w:szCs w:val="24"/>
        </w:rPr>
        <w:t>επιθεωρητές εργασίας</w:t>
      </w:r>
      <w:r>
        <w:rPr>
          <w:rFonts w:eastAsia="Times New Roman" w:cs="Times New Roman"/>
          <w:szCs w:val="24"/>
        </w:rPr>
        <w:t xml:space="preserve"> δεν έχουν την απαραίτητη νομική βοήθεια στο έργο τους;</w:t>
      </w:r>
    </w:p>
    <w:p w14:paraId="488C517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αντίληψή σας για την Επιθεώρηση Εργασίας είναι τόσο βαθιά λογιστική, που ακόμη και τα πρόστιμα, τα οποία σε μεγάλο βαθμό αποτελούν κλεμμένους πόρους από το σύστημα κοινωνικής ασφ</w:t>
      </w:r>
      <w:r>
        <w:rPr>
          <w:rFonts w:eastAsia="Times New Roman" w:cs="Times New Roman"/>
          <w:szCs w:val="24"/>
        </w:rPr>
        <w:t xml:space="preserve">άλισης φροντίσατε να πηγαίνουν στις εφορίες και όχι εκεί που πρέπει. </w:t>
      </w:r>
    </w:p>
    <w:p w14:paraId="488C517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Κυβέρνηση κάνει ό,τι χρειάζεται για τη διοικητική και οργανωτική αναβάθμιση της δουλειάς του Σώματος Επιθεώρησης Εργασίας, για τη δημιουργία ενός νομοθετικού πλαισίου, που συμβάλλ</w:t>
      </w:r>
      <w:r>
        <w:rPr>
          <w:rFonts w:eastAsia="Times New Roman" w:cs="Times New Roman"/>
          <w:szCs w:val="24"/>
        </w:rPr>
        <w:t>ει πραγματικά στην καταπολέμηση της παραβατικότητας και όχι απλά στον μετασχηματισμό της από τη συνολικά αδήλωτη στην υποδηλωμένη εργασία.</w:t>
      </w:r>
    </w:p>
    <w:p w14:paraId="488C517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Έχουμε ήδη φροντίσει ώστε από τη νέα χρονιά τα πρόστιμα του ΣΕΠΕ να αποδίδονται στο σύστημα κοινωνικής ασφάλισης. Σχε</w:t>
      </w:r>
      <w:r>
        <w:rPr>
          <w:rFonts w:eastAsia="Times New Roman" w:cs="Times New Roman"/>
          <w:szCs w:val="24"/>
        </w:rPr>
        <w:t>διάζουμε την αναμόρφωση των προστίμων, έτσι ώστε να παρέχονται κίνητρα στους εργαζόμενους να απευθυνθούν στην Επιθεώρηση Εργασίας.</w:t>
      </w:r>
    </w:p>
    <w:p w14:paraId="488C517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συνεργασία με τη Διεθνή Οργάνωση Εργασίας έχουμε ήδη σχεδιάσει ένα εκτεταμένο πλάνο δράσης. Έχουν σχεδιαστεί μια σειρά από</w:t>
      </w:r>
      <w:r>
        <w:rPr>
          <w:rFonts w:eastAsia="Times New Roman" w:cs="Times New Roman"/>
          <w:szCs w:val="24"/>
        </w:rPr>
        <w:t xml:space="preserve"> δομές ενημέρωσης των εργαζομένων για ζητήματα της εργατικής νομοθεσίας, ενώ εξελίσσεται και η διαδικασία για την κύρωση της Διεθνούς Σύμβασης Εργασίας με αριθμό 129, κάτι που θα σημαίνει τη δυνατότητα </w:t>
      </w:r>
      <w:r>
        <w:rPr>
          <w:rFonts w:eastAsia="Times New Roman" w:cs="Times New Roman"/>
          <w:szCs w:val="24"/>
        </w:rPr>
        <w:lastRenderedPageBreak/>
        <w:t xml:space="preserve">της Επιθεώρησης Εργασίας να διενεργεί καθολικό έλεγχο </w:t>
      </w:r>
      <w:r>
        <w:rPr>
          <w:rFonts w:eastAsia="Times New Roman" w:cs="Times New Roman"/>
          <w:szCs w:val="24"/>
        </w:rPr>
        <w:t xml:space="preserve">των εργασιών στον αγροτικό χώρο. </w:t>
      </w:r>
    </w:p>
    <w:p w14:paraId="488C517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κάτι ακόμη: Όλα τα στοιχεία δείχνουν μια σταθερή άνοδο στα εργατικά ατυχήματα μέσα στην κρίση. Δεν κλείνουμε τα μάτια μας σε αυτήν την κατάσταση. Επαναξιολογούμε συνολικά το πλαίσιο για την υγεία, την ασφάλεια αλλά και</w:t>
      </w:r>
      <w:r>
        <w:rPr>
          <w:rFonts w:eastAsia="Times New Roman" w:cs="Times New Roman"/>
          <w:szCs w:val="24"/>
        </w:rPr>
        <w:t xml:space="preserve"> τις επαγγελματικές ασθένειες. Ο στόχος εδώ δεν μπορεί να είναι λογιστικός, στο επίπεδο των προστίμων, αλλά στη μείωση των ατυχημάτων. </w:t>
      </w:r>
    </w:p>
    <w:p w14:paraId="488C5179" w14:textId="77777777" w:rsidR="00FF101B" w:rsidRDefault="00202D30">
      <w:pPr>
        <w:tabs>
          <w:tab w:val="left" w:pos="2738"/>
          <w:tab w:val="center" w:pos="4753"/>
          <w:tab w:val="left" w:pos="5723"/>
        </w:tabs>
        <w:spacing w:line="600" w:lineRule="auto"/>
        <w:contextualSpacing/>
        <w:jc w:val="both"/>
        <w:rPr>
          <w:rFonts w:eastAsia="Times New Roman" w:cs="Times New Roman"/>
          <w:szCs w:val="24"/>
        </w:rPr>
      </w:pPr>
      <w:r>
        <w:rPr>
          <w:rFonts w:eastAsia="Times New Roman" w:cs="Times New Roman"/>
          <w:szCs w:val="24"/>
        </w:rPr>
        <w:t xml:space="preserve">Δεύτερος άξονας: Η κοινωνική ασφάλιση. Στον τομέα της κοινωνικής ασφάλισης η Κυβέρνηση επικεντρώνεται στην εφαρμογή της </w:t>
      </w:r>
      <w:r>
        <w:rPr>
          <w:rFonts w:eastAsia="Times New Roman" w:cs="Times New Roman"/>
          <w:szCs w:val="24"/>
        </w:rPr>
        <w:t xml:space="preserve">ασφαλιστικής μεταρρύθμισης, η οποία θεσπίζει ένα ενιαίο σύστημα κοινωνικής ασφάλειας, έχοντας ως βασικό άξονα την εθνική σύνταξη, που αποσκοπεί στην αντιμετώπιση της φτώχειας και του κοινωνικού αποκλεισμού. </w:t>
      </w:r>
    </w:p>
    <w:p w14:paraId="488C517A"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Η εθνική σύνταξη δεν χρηματοδοτείται από ασφαλισ</w:t>
      </w:r>
      <w:r>
        <w:rPr>
          <w:rFonts w:eastAsia="Times New Roman" w:cs="Times New Roman"/>
          <w:szCs w:val="24"/>
        </w:rPr>
        <w:t xml:space="preserve">τικές εισφορές, αλλά από τον κρατικό προϋπολογισμό. Δίνεται σε όλους όσοι θεμελιώνουν δικαίωμα συνταξιοδότησης, ανεξάρτητα από εισοδηματικά κριτήρια. </w:t>
      </w:r>
    </w:p>
    <w:p w14:paraId="488C517B"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Στόχος μας σε αυτόν τον τομέα πολιτικής ήταν και είναι η εξυπηρέτηση των κοινωνικών αναγκών της πλειοψηφί</w:t>
      </w:r>
      <w:r>
        <w:rPr>
          <w:rFonts w:eastAsia="Times New Roman" w:cs="Times New Roman"/>
          <w:szCs w:val="24"/>
        </w:rPr>
        <w:t>ας και ιδίως των πιο αδύναμων στρωμάτων. Σε αυτόν τον στόχο, σε αυτή την κατεύθυνση και η χθεσινή εξαγγελία του Πρωθυπουργού για την ουσιαστική στήριξη των χαμηλοσυνταξιούχων αναδεικνύει ότι παρά τις δυσκολίες, παρά τον αρνητικό ευρωπαϊκό συσχετισμό, δημιο</w:t>
      </w:r>
      <w:r>
        <w:rPr>
          <w:rFonts w:eastAsia="Times New Roman" w:cs="Times New Roman"/>
          <w:szCs w:val="24"/>
        </w:rPr>
        <w:t xml:space="preserve">υργούμε τον χώρο για τη χάραξη μιας διαφορετικής πολιτικής. </w:t>
      </w:r>
    </w:p>
    <w:p w14:paraId="488C517C"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Στην κοινωνική πολιτική, στον τομέα της κοινωνικής αλληλεγγύης η κ. Θεανώ Φωτίου ήδη ενημέρωσε ότι από 1-1-2017 ξεκινάει η εφαρμογή του Κοινωνικού Εισοδήματος Αλληλεγγύης, για το οποίο εξασφαλίστ</w:t>
      </w:r>
      <w:r>
        <w:rPr>
          <w:rFonts w:eastAsia="Times New Roman" w:cs="Times New Roman"/>
          <w:szCs w:val="24"/>
        </w:rPr>
        <w:t xml:space="preserve">ηκαν πόροι ύψους 760 εκατομμυρίων ευρώ και από τους οποίους αναμένεται να ωφεληθούν πάνω από επτακόσιες χιλιάδες συμπολίτες μας. </w:t>
      </w:r>
    </w:p>
    <w:p w14:paraId="488C517D"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θέλω να πω κάτι και για τον τομέα της απασχόλησης. Νιώθω την ανάγκη να τοποθετηθώ απέναντι σε μια παραφιλολογία που </w:t>
      </w:r>
      <w:r>
        <w:rPr>
          <w:rFonts w:eastAsia="Times New Roman" w:cs="Times New Roman"/>
          <w:szCs w:val="24"/>
        </w:rPr>
        <w:t xml:space="preserve">υπάρχει γύρω από αυτόν τον τομέα. Μέχρι στιγμής καταγράφεται το καλύτερο ισοζύγιο προσλήψεων-απολύσεων των τελευταίων δεκαπέντε χρόνων. Προφανώς και δεν δικαιούται κανείς να πανηγυρίζει. Γνωρίζουμε πολύ καλά την κατάσταση στην αγορά εργασίας, γι’ αυτό και </w:t>
      </w:r>
      <w:r>
        <w:rPr>
          <w:rFonts w:eastAsia="Times New Roman" w:cs="Times New Roman"/>
          <w:szCs w:val="24"/>
        </w:rPr>
        <w:t>δίνουμε και τη μεγάλη μάχη για την επαναφορά των συλλογικών συμβάσεων εργασίας. Όμως, δεν μπορούμε χάριν μιας πολιτικής αντιπαράθεσης να διαβάζουμε την πραγματικότητα κατά το δοκούν.</w:t>
      </w:r>
    </w:p>
    <w:p w14:paraId="488C517E"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πλαίσιο της ενίσχυσης της απασχόλησης το Υπουργείο Εργασίας υλοποίησε</w:t>
      </w:r>
      <w:r>
        <w:rPr>
          <w:rFonts w:eastAsia="Times New Roman" w:cs="Times New Roman"/>
          <w:szCs w:val="24"/>
        </w:rPr>
        <w:t xml:space="preserve"> προγράμματα για τριάντα οκτώ χιλιάδες ανέργους το 2016 και έχουν προγραμματιστεί προγράμματα απασχόλησης για ένα σύνολο ογδόντα έξι χιλιάδων ανέργων για το τελευταίο δίμηνο του 2016 και για το 2017. Μέσα από την αναθεώρηση του πλαισίου των κοινωφελών προγ</w:t>
      </w:r>
      <w:r>
        <w:rPr>
          <w:rFonts w:eastAsia="Times New Roman" w:cs="Times New Roman"/>
          <w:szCs w:val="24"/>
        </w:rPr>
        <w:t xml:space="preserve">ραμμάτων πετύχαμε την επέκτασή τους από πέντε σε οκτώ μήνες, κάτι </w:t>
      </w:r>
      <w:r>
        <w:rPr>
          <w:rFonts w:eastAsia="Times New Roman" w:cs="Times New Roman"/>
          <w:szCs w:val="24"/>
        </w:rPr>
        <w:lastRenderedPageBreak/>
        <w:t>που δίνει τη δυνατότητα μετά το τέλος του προγράμματος ο εργαζόμενος να έχει το δικαίωμα ένταξης στο Ταμείο Ανεργίας. Αντίστοιχα, εξασφαλίσαμε πλήρη εργασιακά δικαιώματα για τους συμμετέχοντ</w:t>
      </w:r>
      <w:r>
        <w:rPr>
          <w:rFonts w:eastAsia="Times New Roman" w:cs="Times New Roman"/>
          <w:szCs w:val="24"/>
        </w:rPr>
        <w:t xml:space="preserve">ες στα προγράμματα εισόδου στην αγορά εργασίας. </w:t>
      </w:r>
    </w:p>
    <w:p w14:paraId="488C517F"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γνωρίζετε ότι βρισκόμαστε στην κορύφωση μιας κρίσιμης αξιολόγησης, κεντρικό σημείο της οποίας είναι το ζήτημα των εργασιακών σχέσεων. Το αμέσως προηγούμενο διάστημα πραγματοποιήσ</w:t>
      </w:r>
      <w:r>
        <w:rPr>
          <w:rFonts w:eastAsia="Times New Roman" w:cs="Times New Roman"/>
          <w:szCs w:val="24"/>
        </w:rPr>
        <w:t>αμε έναν κύκλο διεθνών επαφών με πολιτικές δυνάμεις και συνδικαλιστικές οργανώσεις. Εισπράξαμε ένα ευρύ κύμα συμπαράστασης και αλληλεγγύης στις θέσεις της ελληνικής Κυβέρνησης για την επαναφορά του ευρωπαϊκού κεκτημένου στην ελληνική αγορά εργασίας, για τη</w:t>
      </w:r>
      <w:r>
        <w:rPr>
          <w:rFonts w:eastAsia="Times New Roman" w:cs="Times New Roman"/>
          <w:szCs w:val="24"/>
        </w:rPr>
        <w:t xml:space="preserve">ν ανάκτηση κύριων συλλογικών </w:t>
      </w:r>
      <w:r>
        <w:rPr>
          <w:rFonts w:eastAsia="Times New Roman" w:cs="Times New Roman"/>
          <w:szCs w:val="24"/>
        </w:rPr>
        <w:t xml:space="preserve">εργασιακών </w:t>
      </w:r>
      <w:r>
        <w:rPr>
          <w:rFonts w:eastAsia="Times New Roman" w:cs="Times New Roman"/>
          <w:szCs w:val="24"/>
        </w:rPr>
        <w:t>δικαιωμάτων.</w:t>
      </w:r>
    </w:p>
    <w:p w14:paraId="488C5180"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Σε αυτήν τη σύγκρουση στα εργασιακά η Ελλάδα είναι ο καθρέφτης του μέλλοντος της Ευρώπης. Γι’ αυτό, οφείλουν όλες οι πολιτικές δυνάμεις τόσο στην Ελλάδα όσο και στην Ευρώπη να πάρουν ξεκάθαρη θέση.</w:t>
      </w:r>
    </w:p>
    <w:p w14:paraId="488C5181"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 xml:space="preserve"> έχουμε από καιρό δηλώσει τη θέση μας. Είμαστε με τον κόσμο της εργασίας και δηλώνουμε σαφώς ότι η Ευρώπη δεν μπορεί να επιβάλει στην Ελλάδα ένα καθεστώς εξαίρεσης από το πλαίσιο των κοινωνικών κατακτήσεων των λαών και της ιστορίας της. Η κατάσταση είναι κ</w:t>
      </w:r>
      <w:r>
        <w:rPr>
          <w:rFonts w:eastAsia="Times New Roman" w:cs="Times New Roman"/>
          <w:szCs w:val="24"/>
        </w:rPr>
        <w:t>ρίσιμη, αλλά δεν είναι μη αναστρέψιμη. Μπορούμε ακόμη να δώσουμε ένα σημαντικό σήμα ότι οι κοινωνικές κατακτήσεις αποτελούν σημαντικό κομμάτι αυτής της χώρας και αυτής της Ευρώπης, όχι απλώς με όρους παράδοσης αλλά για το μέλλον που θέλουμε να οικοδομήσουμ</w:t>
      </w:r>
      <w:r>
        <w:rPr>
          <w:rFonts w:eastAsia="Times New Roman" w:cs="Times New Roman"/>
          <w:szCs w:val="24"/>
        </w:rPr>
        <w:t xml:space="preserve">ε εντός της. </w:t>
      </w:r>
    </w:p>
    <w:p w14:paraId="488C5182"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88C5183" w14:textId="77777777" w:rsidR="00FF101B" w:rsidRDefault="00202D30">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τις πτέρυγες του ΣΥΡΙΖΑ και των </w:t>
      </w:r>
      <w:r>
        <w:rPr>
          <w:rFonts w:eastAsia="Times New Roman" w:cs="Times New Roman"/>
          <w:szCs w:val="24"/>
        </w:rPr>
        <w:t xml:space="preserve">ΑΝΕΛ) </w:t>
      </w:r>
    </w:p>
    <w:p w14:paraId="488C518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Τον λόγο έχει τώρα ο κ. Μπασιάκος, Βουλευτής της Νέας Δημοκρατίας. </w:t>
      </w:r>
    </w:p>
    <w:p w14:paraId="488C5185"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ΕΥΑΓΓΕΛΟΣ ΜΠΑΣΙΑΚΟΣ: </w:t>
      </w:r>
      <w:r>
        <w:rPr>
          <w:rFonts w:eastAsia="Times New Roman"/>
          <w:szCs w:val="24"/>
        </w:rPr>
        <w:t xml:space="preserve">Κυρίες και κύριοι συνάδελφοι, συζητούμε έναν </w:t>
      </w:r>
      <w:r>
        <w:rPr>
          <w:rFonts w:eastAsia="Times New Roman"/>
          <w:szCs w:val="24"/>
        </w:rPr>
        <w:t xml:space="preserve">προϋπολογισμό </w:t>
      </w:r>
      <w:r>
        <w:rPr>
          <w:rFonts w:eastAsia="Times New Roman"/>
          <w:szCs w:val="24"/>
        </w:rPr>
        <w:t xml:space="preserve">ο οποίος καταγράφει μια εικόνα –υποτίθεται- </w:t>
      </w:r>
      <w:r>
        <w:rPr>
          <w:rFonts w:eastAsia="Times New Roman"/>
          <w:szCs w:val="24"/>
        </w:rPr>
        <w:lastRenderedPageBreak/>
        <w:t>αισιοδοξίας για ανάκαμψη της οικονομίας, βελτίωση των δεικτών και αποκατάσταση της κοινωνικής ειρήνης.</w:t>
      </w:r>
    </w:p>
    <w:p w14:paraId="488C5186"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 xml:space="preserve">Δυστυχώς, η εικόνα που παρουσιάζεται στον </w:t>
      </w:r>
      <w:r>
        <w:rPr>
          <w:rFonts w:eastAsia="Times New Roman"/>
          <w:szCs w:val="24"/>
        </w:rPr>
        <w:t>προϋπολο</w:t>
      </w:r>
      <w:r>
        <w:rPr>
          <w:rFonts w:eastAsia="Times New Roman"/>
          <w:szCs w:val="24"/>
        </w:rPr>
        <w:t xml:space="preserve">γισμό </w:t>
      </w:r>
      <w:r>
        <w:rPr>
          <w:rFonts w:eastAsia="Times New Roman"/>
          <w:szCs w:val="24"/>
        </w:rPr>
        <w:t>είναι παραπλανητική, διότι είναι αποκαρδιωτικά τα μεγέθη της ελληνικής οικονομίας, μιας οικονομίας η οποία μαστίζεται από υψηλό ποσοστό ανεργίας. Οι άνεργοι είναι στο 24%. Οι νέοι άνεργοι είναι στο υψηλότερο επίπεδο παγκοσμίως, στο 52%.</w:t>
      </w:r>
    </w:p>
    <w:p w14:paraId="488C5187" w14:textId="77777777" w:rsidR="00FF101B" w:rsidRDefault="00202D30">
      <w:pPr>
        <w:spacing w:line="600" w:lineRule="auto"/>
        <w:ind w:firstLine="720"/>
        <w:contextualSpacing/>
        <w:jc w:val="both"/>
        <w:rPr>
          <w:rFonts w:eastAsia="Times New Roman"/>
          <w:szCs w:val="24"/>
        </w:rPr>
      </w:pPr>
      <w:r>
        <w:rPr>
          <w:rFonts w:eastAsia="Times New Roman"/>
          <w:szCs w:val="24"/>
        </w:rPr>
        <w:t>Υπάρχει μελέτ</w:t>
      </w:r>
      <w:r>
        <w:rPr>
          <w:rFonts w:eastAsia="Times New Roman"/>
          <w:szCs w:val="24"/>
        </w:rPr>
        <w:t xml:space="preserve">η η οποία δίνει την Ελλάδα στο υψηλότερο ποσοστό, </w:t>
      </w:r>
      <w:r>
        <w:rPr>
          <w:rFonts w:eastAsia="Times New Roman"/>
          <w:szCs w:val="24"/>
        </w:rPr>
        <w:t xml:space="preserve">με </w:t>
      </w:r>
      <w:r>
        <w:rPr>
          <w:rFonts w:eastAsia="Times New Roman"/>
          <w:szCs w:val="24"/>
        </w:rPr>
        <w:t xml:space="preserve">δεύτερη την Ισπανία στο 48%. Έχουμε αύξηση της ανεργίας κατά </w:t>
      </w:r>
      <w:r>
        <w:rPr>
          <w:rFonts w:eastAsia="Times New Roman"/>
          <w:szCs w:val="24"/>
        </w:rPr>
        <w:t>ογδόντα δύο χιλιάδες</w:t>
      </w:r>
      <w:r>
        <w:rPr>
          <w:rFonts w:eastAsia="Times New Roman"/>
          <w:szCs w:val="24"/>
        </w:rPr>
        <w:t xml:space="preserve"> μέσα στον μήνα Οκτώβριο. Και πέρα από αυτό έχουμε μετεγκατάσταση Ελλήνων</w:t>
      </w:r>
      <w:r>
        <w:rPr>
          <w:rFonts w:eastAsia="Times New Roman"/>
          <w:szCs w:val="24"/>
        </w:rPr>
        <w:t>,</w:t>
      </w:r>
      <w:r>
        <w:rPr>
          <w:rFonts w:eastAsia="Times New Roman"/>
          <w:szCs w:val="24"/>
        </w:rPr>
        <w:t xml:space="preserve"> παραγωγικών ηλικιών, νέων κυρίως ανθρώπων. Τα τ</w:t>
      </w:r>
      <w:r>
        <w:rPr>
          <w:rFonts w:eastAsia="Times New Roman"/>
          <w:szCs w:val="24"/>
        </w:rPr>
        <w:t xml:space="preserve">ελευταία χρόνια έφυγαν </w:t>
      </w:r>
      <w:r>
        <w:rPr>
          <w:rFonts w:eastAsia="Times New Roman"/>
          <w:szCs w:val="24"/>
        </w:rPr>
        <w:t>τετρακόσιες πενήντα χιλιάδες</w:t>
      </w:r>
      <w:r>
        <w:rPr>
          <w:rFonts w:eastAsia="Times New Roman"/>
          <w:szCs w:val="24"/>
        </w:rPr>
        <w:t xml:space="preserve"> στο εξωτερικό. Αυτό επιδεινώνει την ήδη τεταμένη και οξεία κρίση του δημο</w:t>
      </w:r>
      <w:r>
        <w:rPr>
          <w:rFonts w:eastAsia="Times New Roman"/>
          <w:szCs w:val="24"/>
        </w:rPr>
        <w:lastRenderedPageBreak/>
        <w:t>γραφικού</w:t>
      </w:r>
      <w:r>
        <w:rPr>
          <w:rFonts w:eastAsia="Times New Roman"/>
          <w:szCs w:val="24"/>
        </w:rPr>
        <w:t>,</w:t>
      </w:r>
      <w:r>
        <w:rPr>
          <w:rFonts w:eastAsia="Times New Roman"/>
          <w:szCs w:val="24"/>
        </w:rPr>
        <w:t xml:space="preserve"> την οποία αντιμετωπίζουμε. Έχουμε πολύ σοβαρά θέματα αποβιομηχάνισης, </w:t>
      </w:r>
      <w:proofErr w:type="spellStart"/>
      <w:r>
        <w:rPr>
          <w:rFonts w:eastAsia="Times New Roman"/>
          <w:szCs w:val="24"/>
        </w:rPr>
        <w:t>αποεπένδυσης</w:t>
      </w:r>
      <w:proofErr w:type="spellEnd"/>
      <w:r>
        <w:rPr>
          <w:rFonts w:eastAsia="Times New Roman"/>
          <w:szCs w:val="24"/>
        </w:rPr>
        <w:t xml:space="preserve"> και αύξησης της ανεργίας και εξ αυτού </w:t>
      </w:r>
      <w:r>
        <w:rPr>
          <w:rFonts w:eastAsia="Times New Roman"/>
          <w:szCs w:val="24"/>
        </w:rPr>
        <w:t xml:space="preserve">του λόγου. </w:t>
      </w:r>
    </w:p>
    <w:p w14:paraId="488C5188"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Δεν υπάρχει δυστυχώς κίνητρο για την ίδρυση και λειτουργία βιομηχανιών για την προσέλκυση ξένων επενδύσεων, αφού, πέρα από τη γραφειοκρατία, πέρα από την υψηλή φορολογία, πέρα από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πέρα από την έλλειψη ρευστότητας, που αντιμ</w:t>
      </w:r>
      <w:r>
        <w:rPr>
          <w:rFonts w:eastAsia="Times New Roman"/>
          <w:szCs w:val="24"/>
        </w:rPr>
        <w:t xml:space="preserve">ετωπίζει ένας επίδοξος επενδυτής, έχουμε τα πολύ δελεαστικά κίνητρα, τα οποία καταγράφονται στις γειτονικές χώρες, στη Βουλγαρία, στη Ρουμανία, στην Κύπρο, σε πολλές άλλες χώρες. </w:t>
      </w:r>
    </w:p>
    <w:p w14:paraId="488C5189" w14:textId="77777777" w:rsidR="00FF101B" w:rsidRDefault="00202D30">
      <w:pPr>
        <w:spacing w:line="600" w:lineRule="auto"/>
        <w:ind w:firstLine="720"/>
        <w:contextualSpacing/>
        <w:jc w:val="both"/>
        <w:rPr>
          <w:rFonts w:eastAsia="Times New Roman"/>
          <w:szCs w:val="24"/>
        </w:rPr>
      </w:pPr>
      <w:r>
        <w:rPr>
          <w:rFonts w:eastAsia="Times New Roman"/>
          <w:szCs w:val="24"/>
        </w:rPr>
        <w:t>Και αντί να γίνει δίδαγμα σε όλους μας το θεσμικό πλαίσιο με το οποίο προσελ</w:t>
      </w:r>
      <w:r>
        <w:rPr>
          <w:rFonts w:eastAsia="Times New Roman"/>
          <w:szCs w:val="24"/>
        </w:rPr>
        <w:t xml:space="preserve">κύονται επενδύσεις στις γειτονικές χώρες, εμείς δημιουργούμε περισσότερα προκόμματα. </w:t>
      </w:r>
    </w:p>
    <w:p w14:paraId="488C518A"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Πρόσφατο παράδειγμα η κατάργηση του </w:t>
      </w:r>
      <w:r>
        <w:rPr>
          <w:rFonts w:eastAsia="Times New Roman"/>
          <w:szCs w:val="24"/>
        </w:rPr>
        <w:t>ν.</w:t>
      </w:r>
      <w:r>
        <w:rPr>
          <w:rFonts w:eastAsia="Times New Roman"/>
          <w:szCs w:val="24"/>
        </w:rPr>
        <w:t>4262</w:t>
      </w:r>
      <w:r>
        <w:rPr>
          <w:rFonts w:eastAsia="Times New Roman"/>
          <w:szCs w:val="24"/>
        </w:rPr>
        <w:t xml:space="preserve"> για τις </w:t>
      </w:r>
      <w:proofErr w:type="spellStart"/>
      <w:r>
        <w:rPr>
          <w:rFonts w:eastAsia="Times New Roman"/>
          <w:szCs w:val="24"/>
        </w:rPr>
        <w:t>αδειοδοτήσεις</w:t>
      </w:r>
      <w:proofErr w:type="spellEnd"/>
      <w:r>
        <w:rPr>
          <w:rFonts w:eastAsia="Times New Roman"/>
          <w:szCs w:val="24"/>
        </w:rPr>
        <w:t xml:space="preserve"> του νόμου Χατζηδάκη, ο οποίος ήταν ένας νόμος υπόδειγμα, και η εξ αυτού </w:t>
      </w:r>
      <w:r>
        <w:rPr>
          <w:rFonts w:eastAsia="Times New Roman"/>
          <w:szCs w:val="24"/>
        </w:rPr>
        <w:lastRenderedPageBreak/>
        <w:t>του λόγου καθυστέρηση της υλοποίη</w:t>
      </w:r>
      <w:r>
        <w:rPr>
          <w:rFonts w:eastAsia="Times New Roman"/>
          <w:szCs w:val="24"/>
        </w:rPr>
        <w:t>σης οποιουδήποτε μέτρου, αφού χρειάζονται, πέραν της καθυστέρησης των δύο ετών που παρατηρήθηκε, και νέες υπουργικές αποφάσεις και νέα καθυστέρηση και βέβαια το πληροφορι</w:t>
      </w:r>
      <w:r>
        <w:rPr>
          <w:rFonts w:eastAsia="Times New Roman"/>
          <w:szCs w:val="24"/>
        </w:rPr>
        <w:t>α</w:t>
      </w:r>
      <w:r>
        <w:rPr>
          <w:rFonts w:eastAsia="Times New Roman"/>
          <w:szCs w:val="24"/>
        </w:rPr>
        <w:t xml:space="preserve">κό σύστημα, το οποίο δεν πρόκειται να λειτουργήσει προ της παρόδου πολλών μηνών. </w:t>
      </w:r>
    </w:p>
    <w:p w14:paraId="488C518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Άρα η Ελλάδα δεν ενθαρρύνει τις επενδύσεις, δεν δημιουργεί ένα κλίμα προσέλκυσης επενδύσεων, αντίθετα αποθαρρύνει τις επενδύσεις και έμμεσα αποθαρρύνει τη βελτίωση του επιπέδου απασχόλησης. </w:t>
      </w:r>
    </w:p>
    <w:p w14:paraId="488C518C" w14:textId="77777777" w:rsidR="00FF101B" w:rsidRDefault="00202D30">
      <w:pPr>
        <w:spacing w:line="600" w:lineRule="auto"/>
        <w:ind w:firstLine="720"/>
        <w:contextualSpacing/>
        <w:jc w:val="both"/>
        <w:rPr>
          <w:rFonts w:eastAsia="Times New Roman"/>
          <w:szCs w:val="24"/>
        </w:rPr>
      </w:pPr>
      <w:r>
        <w:rPr>
          <w:rFonts w:eastAsia="Times New Roman"/>
          <w:szCs w:val="24"/>
        </w:rPr>
        <w:t>Για ποιον λόγο να μείνουν οι νέοι στην Ελλάδα; Γι’ αυτό και φεύγο</w:t>
      </w:r>
      <w:r>
        <w:rPr>
          <w:rFonts w:eastAsia="Times New Roman"/>
          <w:szCs w:val="24"/>
        </w:rPr>
        <w:t>υν οι νέοι. Για ποιον λόγο μια επιχείρηση να λειτουργήσει στη χώρα μας, όταν βλέπει τόσο υψηλή φορολογία;</w:t>
      </w:r>
    </w:p>
    <w:p w14:paraId="488C518D"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Και βέβαια δεν είναι μόνον ο τομέας των επαγγελματιών που αντιμετωπίζει πρόβλημα, με τις </w:t>
      </w:r>
      <w:r>
        <w:rPr>
          <w:rFonts w:eastAsia="Times New Roman"/>
          <w:szCs w:val="24"/>
        </w:rPr>
        <w:t>τριάντα χιλιάδες</w:t>
      </w:r>
      <w:r>
        <w:rPr>
          <w:rFonts w:eastAsia="Times New Roman"/>
          <w:szCs w:val="24"/>
        </w:rPr>
        <w:t xml:space="preserve"> περιπτώσεις κλεισίματος επι</w:t>
      </w:r>
      <w:r>
        <w:rPr>
          <w:rFonts w:eastAsia="Times New Roman"/>
          <w:szCs w:val="24"/>
        </w:rPr>
        <w:lastRenderedPageBreak/>
        <w:t>χειρήσεων, που δη</w:t>
      </w:r>
      <w:r>
        <w:rPr>
          <w:rFonts w:eastAsia="Times New Roman"/>
          <w:szCs w:val="24"/>
        </w:rPr>
        <w:t>μιουργούν τεράστιο πρόβλημα σε πόλεις, σε οικογένειες, σε εργαζόμενους. Είναι και το πρόβλημα του αγροτικού τομέα, του πρωτογενούς τομέα.</w:t>
      </w:r>
    </w:p>
    <w:p w14:paraId="488C518E" w14:textId="77777777" w:rsidR="00FF101B" w:rsidRDefault="00202D30">
      <w:pPr>
        <w:spacing w:line="600" w:lineRule="auto"/>
        <w:ind w:firstLine="720"/>
        <w:contextualSpacing/>
        <w:jc w:val="both"/>
        <w:rPr>
          <w:rFonts w:eastAsia="Times New Roman"/>
          <w:szCs w:val="24"/>
        </w:rPr>
      </w:pPr>
      <w:r>
        <w:rPr>
          <w:rFonts w:eastAsia="Times New Roman"/>
          <w:szCs w:val="24"/>
        </w:rPr>
        <w:t>Η τελευταία ρύθμιση για την προκαταβολή τόσο υψηλού φόρου εισοδήματος, ανεξαρτήτως αν μπορεί ο επαγγελματίας ή ο αγρότ</w:t>
      </w:r>
      <w:r>
        <w:rPr>
          <w:rFonts w:eastAsia="Times New Roman"/>
          <w:szCs w:val="24"/>
        </w:rPr>
        <w:t>ης να παράγει την επόμενη χρονιά, δημιουργεί πλήρες αδιέξοδο. Οι αυξημένες ασφαλιστικές εισφορές, τα σοβαρότατα προβλήματα γενικότερα επιβαρύνσεων στους κλάδους αυτούς, σε συνδυασμό με το πολύ αυξημένο κόστος παραγωγής, ιδιαίτερα των αγροτών, στο πετρέλαιο</w:t>
      </w:r>
      <w:r>
        <w:rPr>
          <w:rFonts w:eastAsia="Times New Roman"/>
          <w:szCs w:val="24"/>
        </w:rPr>
        <w:t>, στο ηλεκτρικό ρεύμα, στην καθυστέρηση επιστροφής του ΦΠΑ ή του ειδικού φόρου κατανάλωσης και σε πολλά άλλα σημεία, δημιουργεί ένα αδιέξοδο και προφανώς προοιωνίζεται τη μείωση του ενεργού αγροτικού πληθυσμού της χώρας μας, με τεράστιες κοινωνικές και εθν</w:t>
      </w:r>
      <w:r>
        <w:rPr>
          <w:rFonts w:eastAsia="Times New Roman"/>
          <w:szCs w:val="24"/>
        </w:rPr>
        <w:t xml:space="preserve">ικές επιπτώσεις, αφού οι άνεργοι αγρότες που </w:t>
      </w:r>
      <w:proofErr w:type="spellStart"/>
      <w:r>
        <w:rPr>
          <w:rFonts w:eastAsia="Times New Roman"/>
          <w:szCs w:val="24"/>
        </w:rPr>
        <w:t>μετεγκαθίστανται</w:t>
      </w:r>
      <w:proofErr w:type="spellEnd"/>
      <w:r>
        <w:rPr>
          <w:rFonts w:eastAsia="Times New Roman"/>
          <w:szCs w:val="24"/>
        </w:rPr>
        <w:t xml:space="preserve"> στα αστικά κέντρα, θα δημιουργήσουν ένα </w:t>
      </w:r>
      <w:r>
        <w:rPr>
          <w:rFonts w:eastAsia="Times New Roman"/>
          <w:szCs w:val="24"/>
        </w:rPr>
        <w:lastRenderedPageBreak/>
        <w:t>πολύ μεγαλύτερο πρόβλημα αστυφιλίας, ένα κοινωνικό πρόβλημα, το οποίο θα το βρούμε μπροστά μας.</w:t>
      </w:r>
    </w:p>
    <w:p w14:paraId="488C518F" w14:textId="77777777" w:rsidR="00FF101B" w:rsidRDefault="00202D30">
      <w:pPr>
        <w:spacing w:line="600" w:lineRule="auto"/>
        <w:ind w:firstLine="720"/>
        <w:contextualSpacing/>
        <w:jc w:val="both"/>
        <w:rPr>
          <w:rFonts w:eastAsia="Times New Roman"/>
          <w:szCs w:val="24"/>
        </w:rPr>
      </w:pPr>
      <w:r>
        <w:rPr>
          <w:rFonts w:eastAsia="Times New Roman"/>
          <w:szCs w:val="24"/>
        </w:rPr>
        <w:t>Όταν, λοιπόν, λέμε ότι πρέπει να μειωθεί η φορολογία, προφ</w:t>
      </w:r>
      <w:r>
        <w:rPr>
          <w:rFonts w:eastAsia="Times New Roman"/>
          <w:szCs w:val="24"/>
        </w:rPr>
        <w:t>ανέστατα θεωρούμε ότι με τον τρόπο αυτόν μπορεί να εισπράξουμε και παραπάνω έσοδα, γιατί η αύξηση του ΦΠΑ σε ορισμένα είδη δυστυχώς</w:t>
      </w:r>
      <w:r>
        <w:rPr>
          <w:rFonts w:eastAsia="Times New Roman"/>
          <w:szCs w:val="24"/>
        </w:rPr>
        <w:t>,</w:t>
      </w:r>
      <w:r>
        <w:rPr>
          <w:rFonts w:eastAsia="Times New Roman"/>
          <w:szCs w:val="24"/>
        </w:rPr>
        <w:t xml:space="preserve"> δημιουργεί μείωση των εσόδων. Όσο και αν φαίνεται περίεργο στην κοινή γνώμη, η αύξηση του συντελεστή ΦΠΑ οδηγεί σε μείωση τ</w:t>
      </w:r>
      <w:r>
        <w:rPr>
          <w:rFonts w:eastAsia="Times New Roman"/>
          <w:szCs w:val="24"/>
        </w:rPr>
        <w:t xml:space="preserve">ων κρατικών εσόδων από τον ΦΠΑ. Αυτό έχει αποδειχθεί στην πράξη. </w:t>
      </w:r>
    </w:p>
    <w:p w14:paraId="488C5190" w14:textId="77777777" w:rsidR="00FF101B" w:rsidRDefault="00202D30">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 xml:space="preserve">έβαια έχουμε </w:t>
      </w:r>
      <w:r>
        <w:rPr>
          <w:rFonts w:eastAsia="Times New Roman"/>
          <w:szCs w:val="24"/>
        </w:rPr>
        <w:t>και</w:t>
      </w:r>
      <w:r>
        <w:rPr>
          <w:rFonts w:eastAsia="Times New Roman"/>
          <w:szCs w:val="24"/>
        </w:rPr>
        <w:t xml:space="preserve"> τα σοβαρά προβλήματα καθυστέρησης υλοποίησης αναπτυξιακών προγραμμάτων. Αναφέρομαι στο ΕΣΠΑ, στο Κοινοτικό Πρόγραμμα Αγροτικής Ανάπτυξης, που παρουσιάζουν πάρα πολύ μεγάλη </w:t>
      </w:r>
      <w:r>
        <w:rPr>
          <w:rFonts w:eastAsia="Times New Roman"/>
          <w:szCs w:val="24"/>
        </w:rPr>
        <w:t xml:space="preserve">υστέρηση. Αναφέρομαι, επίσης, σε σοβαρά προβλήματα καθυστέρησης αξιοποίησης χρηματοδοτικών εργαλείων, όπως είναι το πακέτο </w:t>
      </w:r>
      <w:proofErr w:type="spellStart"/>
      <w:r>
        <w:rPr>
          <w:rFonts w:eastAsia="Times New Roman"/>
          <w:szCs w:val="24"/>
        </w:rPr>
        <w:t>Γιούνκερ</w:t>
      </w:r>
      <w:proofErr w:type="spellEnd"/>
      <w:r>
        <w:rPr>
          <w:rFonts w:eastAsia="Times New Roman"/>
          <w:szCs w:val="24"/>
        </w:rPr>
        <w:t xml:space="preserve"> </w:t>
      </w:r>
      <w:r>
        <w:rPr>
          <w:rFonts w:eastAsia="Times New Roman"/>
          <w:szCs w:val="24"/>
        </w:rPr>
        <w:t xml:space="preserve">και πολλά άλλα, τα οποία θα μπορούσαν να συνδράμουν στη </w:t>
      </w:r>
      <w:r>
        <w:rPr>
          <w:rFonts w:eastAsia="Times New Roman"/>
          <w:szCs w:val="24"/>
        </w:rPr>
        <w:lastRenderedPageBreak/>
        <w:t>χρηματοδότηση της ελληνικής οικονομίας και ιδιαίτερα της παραγωγικής</w:t>
      </w:r>
      <w:r>
        <w:rPr>
          <w:rFonts w:eastAsia="Times New Roman"/>
          <w:szCs w:val="24"/>
        </w:rPr>
        <w:t xml:space="preserve"> βάσης. </w:t>
      </w:r>
    </w:p>
    <w:p w14:paraId="488C5191" w14:textId="77777777" w:rsidR="00FF101B" w:rsidRDefault="00202D30">
      <w:pPr>
        <w:spacing w:line="600" w:lineRule="auto"/>
        <w:ind w:firstLine="720"/>
        <w:contextualSpacing/>
        <w:jc w:val="both"/>
        <w:rPr>
          <w:rFonts w:eastAsia="Times New Roman"/>
          <w:szCs w:val="24"/>
        </w:rPr>
      </w:pPr>
      <w:r>
        <w:rPr>
          <w:rFonts w:eastAsia="Times New Roman"/>
          <w:szCs w:val="24"/>
        </w:rPr>
        <w:t>Πώς είναι δυνατόν να προχωρήσουμε με τις εξελίξεις αυτές, να μειώσουμε τη γραφειοκρατία; Δυστυχώς παρεμβάλλονται πολλά πρόσθετα προσκόμματα καθημερινά, με θέσπιση νόμων, με καθυστέρηση υπογραφής υπουργικών αποφάσεων σε οποιαδήποτε δραστηριότητα έχ</w:t>
      </w:r>
      <w:r>
        <w:rPr>
          <w:rFonts w:eastAsia="Times New Roman"/>
          <w:szCs w:val="24"/>
        </w:rPr>
        <w:t>ει να κάνει με κρατικές, με δημόσιες διαδικασίες.</w:t>
      </w:r>
    </w:p>
    <w:p w14:paraId="488C5192" w14:textId="77777777" w:rsidR="00FF101B" w:rsidRDefault="00202D30">
      <w:pPr>
        <w:spacing w:line="600" w:lineRule="auto"/>
        <w:ind w:firstLine="720"/>
        <w:contextualSpacing/>
        <w:jc w:val="both"/>
        <w:rPr>
          <w:rFonts w:eastAsia="Times New Roman"/>
          <w:szCs w:val="24"/>
        </w:rPr>
      </w:pPr>
      <w:r>
        <w:rPr>
          <w:rFonts w:eastAsia="Times New Roman"/>
          <w:szCs w:val="24"/>
        </w:rPr>
        <w:t>Β</w:t>
      </w:r>
      <w:r>
        <w:rPr>
          <w:rFonts w:eastAsia="Times New Roman"/>
          <w:szCs w:val="24"/>
        </w:rPr>
        <w:t xml:space="preserve">έβαια όλα αυτά γίνονται σε έναν περίγυρο που ακούμε απειλές από γειτονικές χώρες, από την Ανατολή, από την Τουρκία, έχουμε σε εξέλιξη το </w:t>
      </w:r>
      <w:r>
        <w:rPr>
          <w:rFonts w:eastAsia="Times New Roman"/>
          <w:szCs w:val="24"/>
        </w:rPr>
        <w:t xml:space="preserve">Κυπριακό </w:t>
      </w:r>
      <w:r>
        <w:rPr>
          <w:rFonts w:eastAsia="Times New Roman"/>
          <w:szCs w:val="24"/>
        </w:rPr>
        <w:t>πρόβλημα, έχουμε απειλές από την Αλβανία ή από τα Σκόπια κα</w:t>
      </w:r>
      <w:r>
        <w:rPr>
          <w:rFonts w:eastAsia="Times New Roman"/>
          <w:szCs w:val="24"/>
        </w:rPr>
        <w:t>ι βέβαια έχουμε το τεράστιο πρόβλημα της εισόδου στη χώρα μας προσφύγων και μεταναστών, χωρίς κανένα πρόγραμμα, χωρίς κανέναν προγραμματισμό και προεργασία, η οποία θίγει όχι μόνο την κοινωνία, αλλά και την οικονομία πολλών περιοχών.</w:t>
      </w:r>
    </w:p>
    <w:p w14:paraId="488C519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Δυστυχώς, δεν αξιοποιο</w:t>
      </w:r>
      <w:r>
        <w:rPr>
          <w:rFonts w:eastAsia="Times New Roman" w:cs="Times New Roman"/>
          <w:szCs w:val="24"/>
        </w:rPr>
        <w:t xml:space="preserve">ύμε και τα κονδύλια που μπορούμε να εισπράξουμε, τόσο από κοινοτικούς όσο και από άλλους πόρους, για να </w:t>
      </w:r>
      <w:r>
        <w:rPr>
          <w:rFonts w:eastAsia="Times New Roman" w:cs="Times New Roman"/>
          <w:szCs w:val="24"/>
        </w:rPr>
        <w:t xml:space="preserve">αντεπεξέλθουμε </w:t>
      </w:r>
      <w:r>
        <w:rPr>
          <w:rFonts w:eastAsia="Times New Roman" w:cs="Times New Roman"/>
          <w:szCs w:val="24"/>
        </w:rPr>
        <w:t>στις αυξημένες ανάγκες που αυτά τα προβλήματα δημιουργούν στη χώρα μας.</w:t>
      </w:r>
    </w:p>
    <w:p w14:paraId="488C519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λοιπόν, ότι υπάρχει ένα σοβαρό πρόβλημα διαχείρισης και </w:t>
      </w:r>
      <w:r>
        <w:rPr>
          <w:rFonts w:eastAsia="Times New Roman" w:cs="Times New Roman"/>
          <w:szCs w:val="24"/>
        </w:rPr>
        <w:t xml:space="preserve">λυπάμαι γιατί και οι Υπουργοί είναι χαρούμενοι και παρουσιάζουν πολύ αισιόδοξα την κατάσταση, με αποτέλεσμα -το λιγότερο- να δυσκολεύονται να πείσουν τους δανειστές. </w:t>
      </w:r>
    </w:p>
    <w:p w14:paraId="488C519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Άκουσα προηγουμένως την κυρία Υπουργό Εργασίας. Μίλησε με πολύ χαρά για τις εξελίξεις. Πώ</w:t>
      </w:r>
      <w:r>
        <w:rPr>
          <w:rFonts w:eastAsia="Times New Roman" w:cs="Times New Roman"/>
          <w:szCs w:val="24"/>
        </w:rPr>
        <w:t xml:space="preserve">ς θα διαπραγματευτείτε με τους δανειστές, όταν τους λέτε ότι όλα αυτά είναι πάρα πολύ καλά; Την ώρα που λέτε ότι όλα είναι ρόδινα, πάτε να διαπραγματευτείτε με τους δανειστές τη βελτίωση των όρων. Και νομίζω ότι δεν είναι σωστή αντιμετώπιση αυτή. </w:t>
      </w:r>
    </w:p>
    <w:p w14:paraId="488C519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Ο Πρωθυπ</w:t>
      </w:r>
      <w:r>
        <w:rPr>
          <w:rFonts w:eastAsia="Times New Roman" w:cs="Times New Roman"/>
          <w:szCs w:val="24"/>
        </w:rPr>
        <w:t xml:space="preserve">ουργός ανήγγειλε παροχές 650 εκατομμυρίων ευρώ σε συγκεκριμένες κοινωνικές ομάδες συνταξιούχων, την ίδια στιγμή που υπάρχουν οι άνεργοι που έχουν μεγαλύτερο πρόβλημα για παράδειγμα, την ίδια στιγμή που καθυστερεί η έγκριση συντάξεων ύψους 850 εκατομμυρίων </w:t>
      </w:r>
      <w:r>
        <w:rPr>
          <w:rFonts w:eastAsia="Times New Roman" w:cs="Times New Roman"/>
          <w:szCs w:val="24"/>
        </w:rPr>
        <w:t xml:space="preserve">ευρώ. Από ολιγωρία, από πολιτική βούληση, από εντολές της Κυβέρνησης καθυστερήσατε την έγκριση των συντάξεων; </w:t>
      </w:r>
    </w:p>
    <w:p w14:paraId="488C519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είναι νοσηρά φαινόμενα, τα οποία δεν προοιωνίζουν δυστυχώς καλύτερες μέρες για την ελληνική οικονομία και την ελληνική κοινωνία, σε μια </w:t>
      </w:r>
      <w:r>
        <w:rPr>
          <w:rFonts w:eastAsia="Times New Roman" w:cs="Times New Roman"/>
          <w:szCs w:val="24"/>
        </w:rPr>
        <w:t>περίοδο που οι προκλήσεις είναι σοβαρότατες από παντού, που οι γεωπολιτικές συνθήκες είναι δύσκολες, δυσμενείς, δυσχερείς για όλους μας και που δεν αξιοποιούμε συγκριτικά πλεονεκτήματα της χώρας μας.</w:t>
      </w:r>
    </w:p>
    <w:p w14:paraId="488C519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Αντί η χώρα να γίνει παράδειγμα και υπόδειγμα για αξιοπο</w:t>
      </w:r>
      <w:r>
        <w:rPr>
          <w:rFonts w:eastAsia="Times New Roman" w:cs="Times New Roman"/>
          <w:szCs w:val="24"/>
        </w:rPr>
        <w:t xml:space="preserve">ίηση, σε σχέση με τα συγκριτικά γεωπολιτικά πλεονεκτήματα που διαθέτει και αυτό να αποτελέσει το βασικό κριτήριο και εφόδιο για τη διαπραγμάτευσή μας, </w:t>
      </w:r>
      <w:r>
        <w:rPr>
          <w:rFonts w:eastAsia="Times New Roman" w:cs="Times New Roman"/>
          <w:szCs w:val="24"/>
        </w:rPr>
        <w:lastRenderedPageBreak/>
        <w:t>καθυστερούμε ή δημιουργούμε προβλήματα και προσκόμματα στην ομαλή πορεία της ελληνικής οικονομίας.</w:t>
      </w:r>
    </w:p>
    <w:p w14:paraId="488C519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Εγώ θα</w:t>
      </w:r>
      <w:r>
        <w:rPr>
          <w:rFonts w:eastAsia="Times New Roman" w:cs="Times New Roman"/>
          <w:szCs w:val="24"/>
        </w:rPr>
        <w:t xml:space="preserve"> ήθελα απλώς να πω ότι η Νέα Δημοκρατία δεν υπόσχεται. Ο Πρόεδρος του κόμματος Κυριάκος Μητσοτάκης, </w:t>
      </w:r>
      <w:r>
        <w:rPr>
          <w:rFonts w:eastAsia="Times New Roman" w:cs="Times New Roman"/>
          <w:szCs w:val="24"/>
        </w:rPr>
        <w:t xml:space="preserve">στο πλαίσιο </w:t>
      </w:r>
      <w:r>
        <w:rPr>
          <w:rFonts w:eastAsia="Times New Roman" w:cs="Times New Roman"/>
          <w:szCs w:val="24"/>
        </w:rPr>
        <w:t xml:space="preserve">της συμφωνίας της αλήθειας, είπε λίγα πράγματα, αλλά υλοποιήσιμα. Δεν θέλουμε να λέμε ωραίες κουβέντες στα ευήκοα </w:t>
      </w:r>
      <w:proofErr w:type="spellStart"/>
      <w:r>
        <w:rPr>
          <w:rFonts w:eastAsia="Times New Roman" w:cs="Times New Roman"/>
          <w:szCs w:val="24"/>
        </w:rPr>
        <w:t>ώτα</w:t>
      </w:r>
      <w:proofErr w:type="spellEnd"/>
      <w:r>
        <w:rPr>
          <w:rFonts w:eastAsia="Times New Roman" w:cs="Times New Roman"/>
          <w:szCs w:val="24"/>
        </w:rPr>
        <w:t>, διότι αυτό γινόταν στις σ</w:t>
      </w:r>
      <w:r>
        <w:rPr>
          <w:rFonts w:eastAsia="Times New Roman" w:cs="Times New Roman"/>
          <w:szCs w:val="24"/>
        </w:rPr>
        <w:t xml:space="preserve">υνθήκες του παρελθόντος. </w:t>
      </w:r>
    </w:p>
    <w:p w14:paraId="488C519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Στα πέντε πράγματα που έκανε –αν θέλετε και λανθασμένα- η προηγούμενη περίοδος διακυβέρνησης, από τα κόμματα που μας κυβέρνησαν, δυστυχώς τα κόμματα της τότε Αντιπολίτευσης ζητούσαν δέκα. Αυτό πρέπει να εκλείψει, να είμαστε ειλικρ</w:t>
      </w:r>
      <w:r>
        <w:rPr>
          <w:rFonts w:eastAsia="Times New Roman" w:cs="Times New Roman"/>
          <w:szCs w:val="24"/>
        </w:rPr>
        <w:t xml:space="preserve">ινείς, να είμαστε έντιμοι, συνεπείς στον πολίτη, αν θέλουμε πραγματικά να υπάρχει αξιοπιστία στο πολιτικό σύστημα, η οποία δυστυχώς έχει καταρρεύσει. </w:t>
      </w:r>
    </w:p>
    <w:p w14:paraId="488C519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Εμείς έτσι θα πορευτούμε, με σοβαρότητα και υπευθυνότητα, για να μπορέσουμε πραγματικά να δώσουμε λύση στ</w:t>
      </w:r>
      <w:r>
        <w:rPr>
          <w:rFonts w:eastAsia="Times New Roman" w:cs="Times New Roman"/>
          <w:szCs w:val="24"/>
        </w:rPr>
        <w:t xml:space="preserve">α σοβαρά προβλήματα και </w:t>
      </w:r>
      <w:r>
        <w:rPr>
          <w:rFonts w:eastAsia="Times New Roman" w:cs="Times New Roman"/>
          <w:szCs w:val="24"/>
        </w:rPr>
        <w:lastRenderedPageBreak/>
        <w:t>όχι να προχωρήσουμε με μορφή λαϊκισμού, εκμεταλλευόμενοι την ένδεια, τις αδυναμίες, τα προβλήματα και την απόγνωση μεγάλων κοινωνικών ομάδων του πληθυσμού.</w:t>
      </w:r>
    </w:p>
    <w:p w14:paraId="488C519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88C519D"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88C519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 σας ενημερώσω ότι αύριο η συνεδρίαση θα αρχίσει στις δύο το μεσημέρι και σύμφωνα με το πρόγραμμα στις εννιά περίπου θα έχουμε τελειώσει και θα ξεκινήσει η ψηφοφορία. </w:t>
      </w:r>
    </w:p>
    <w:p w14:paraId="488C519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Όχι στις </w:t>
      </w:r>
      <w:r>
        <w:rPr>
          <w:rFonts w:eastAsia="Times New Roman" w:cs="Times New Roman"/>
          <w:szCs w:val="24"/>
        </w:rPr>
        <w:t>δώδεκα;</w:t>
      </w:r>
    </w:p>
    <w:p w14:paraId="488C51A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Κανονισμός λέει «μέχρι τις δώδεκα», όχι «στις δώδεκα».</w:t>
      </w:r>
    </w:p>
    <w:p w14:paraId="488C51A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Αναπληρωτής Υπουργός Οικονομικών κ. </w:t>
      </w:r>
      <w:proofErr w:type="spellStart"/>
      <w:r>
        <w:rPr>
          <w:rFonts w:eastAsia="Times New Roman" w:cs="Times New Roman"/>
          <w:szCs w:val="24"/>
        </w:rPr>
        <w:t>Χουλιαράκης</w:t>
      </w:r>
      <w:proofErr w:type="spellEnd"/>
      <w:r>
        <w:rPr>
          <w:rFonts w:eastAsia="Times New Roman" w:cs="Times New Roman"/>
          <w:szCs w:val="24"/>
        </w:rPr>
        <w:t xml:space="preserve"> για δεκαπέντε λεπτά.</w:t>
      </w:r>
    </w:p>
    <w:p w14:paraId="488C51A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ΧΟΥΛΙΑΡΑΚΗΣ (Αναπληρωτής Υπουργός Οικονομικών):</w:t>
      </w:r>
      <w:r>
        <w:rPr>
          <w:rFonts w:eastAsia="Times New Roman" w:cs="Times New Roman"/>
          <w:szCs w:val="24"/>
        </w:rPr>
        <w:t xml:space="preserve"> Κύριε</w:t>
      </w:r>
      <w:r>
        <w:rPr>
          <w:rFonts w:eastAsia="Times New Roman" w:cs="Times New Roman"/>
          <w:szCs w:val="24"/>
        </w:rPr>
        <w:t xml:space="preserve"> Πρόεδρε, κυρίες και κύριοι Βουλευτές, η κατάρτιση ενός προϋπολογισμού και κατά συνέπεια και του προϋπολογισμού του 2017, είναι μια αρκετά σύνθετη άσκηση για έναν κυρίως λόγο, επιχειρεί να πετύχει πολλαπλούς στόχους με ένα μόνο εργαλείο, το μέγεθος του πρω</w:t>
      </w:r>
      <w:r>
        <w:rPr>
          <w:rFonts w:eastAsia="Times New Roman" w:cs="Times New Roman"/>
          <w:szCs w:val="24"/>
        </w:rPr>
        <w:t xml:space="preserve">τογενούς ισοζυγίου της </w:t>
      </w:r>
      <w:r>
        <w:rPr>
          <w:rFonts w:eastAsia="Times New Roman" w:cs="Times New Roman"/>
          <w:szCs w:val="24"/>
        </w:rPr>
        <w:t>γενικής κυβέρνησης</w:t>
      </w:r>
      <w:r>
        <w:rPr>
          <w:rFonts w:eastAsia="Times New Roman" w:cs="Times New Roman"/>
          <w:szCs w:val="24"/>
        </w:rPr>
        <w:t xml:space="preserve"> ή, όπως συνήθως λέμε, το μέγεθος του πλεονάσματος ή του ελλείμματος του προϋπολογισμού.</w:t>
      </w:r>
    </w:p>
    <w:p w14:paraId="488C51A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Πρώτα από όλα επιχειρεί -ή θα έπρεπε να επιχειρεί- να διατηρήσει τη δημοσιονομική ισορροπία, ώστε να εμπεδωθεί και να ανακτηθε</w:t>
      </w:r>
      <w:r>
        <w:rPr>
          <w:rFonts w:eastAsia="Times New Roman" w:cs="Times New Roman"/>
          <w:szCs w:val="24"/>
        </w:rPr>
        <w:t xml:space="preserve">ί πλήρως η αξιοπιστία στην άσκηση δημοσιονομικής πολιτικής. </w:t>
      </w:r>
    </w:p>
    <w:p w14:paraId="488C51A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τονίσω ότι η αξιοπιστία στη δημοσιονομική πολιτική </w:t>
      </w:r>
      <w:proofErr w:type="spellStart"/>
      <w:r>
        <w:rPr>
          <w:rFonts w:eastAsia="Times New Roman" w:cs="Times New Roman"/>
          <w:szCs w:val="24"/>
        </w:rPr>
        <w:t>κατακτάται</w:t>
      </w:r>
      <w:proofErr w:type="spellEnd"/>
      <w:r>
        <w:rPr>
          <w:rFonts w:eastAsia="Times New Roman" w:cs="Times New Roman"/>
          <w:szCs w:val="24"/>
        </w:rPr>
        <w:t xml:space="preserve"> πάρα πολύ δύσκολα και διασπαθίζεται πάρα πολύ εύκολα. Η ιστορία των σαράντα χρόνων μέχρι την αρχή της μεγάλης ύφεσης του </w:t>
      </w:r>
      <w:r>
        <w:rPr>
          <w:rFonts w:eastAsia="Times New Roman" w:cs="Times New Roman"/>
          <w:szCs w:val="24"/>
        </w:rPr>
        <w:lastRenderedPageBreak/>
        <w:t>2010-2015 είναι ενδεικτική, όταν τα δύο μεγάλα κόμματα δαπανούσαν βρέξει-χιονίσει, ανεξάρτητα από το αν η οικονομία πήγαινε καλά ή όχι. Αποτελεί ταυτόχρονα προϋπόθεση για την επιτυχή έξοδο της χώρας από το πρόγραμμα, άρα προϋπόθεση για την επιτυχία του έργ</w:t>
      </w:r>
      <w:r>
        <w:rPr>
          <w:rFonts w:eastAsia="Times New Roman" w:cs="Times New Roman"/>
          <w:szCs w:val="24"/>
        </w:rPr>
        <w:t>ου της Κυβέρνησης της Αριστεράς.</w:t>
      </w:r>
    </w:p>
    <w:p w14:paraId="488C51A5"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Δεύτερον, ο προϋπολογισμός επιχειρεί ή θα έπρεπε να επιχειρεί να στηρίξει την οικονομική δραστηριότητα με κατάλληλες </w:t>
      </w:r>
      <w:proofErr w:type="spellStart"/>
      <w:r>
        <w:rPr>
          <w:rFonts w:eastAsia="Times New Roman" w:cs="Times New Roman"/>
          <w:szCs w:val="24"/>
        </w:rPr>
        <w:t>αντικυκλικές</w:t>
      </w:r>
      <w:proofErr w:type="spellEnd"/>
      <w:r>
        <w:rPr>
          <w:rFonts w:eastAsia="Times New Roman" w:cs="Times New Roman"/>
          <w:szCs w:val="24"/>
        </w:rPr>
        <w:t xml:space="preserve"> πολιτικές, όταν η οικονομία είναι σε ύφεση, όπως ήταν την τελευταία πενταετία και όταν υπάρχε</w:t>
      </w:r>
      <w:r>
        <w:rPr>
          <w:rFonts w:eastAsia="Times New Roman" w:cs="Times New Roman"/>
          <w:szCs w:val="24"/>
        </w:rPr>
        <w:t>ι ο δημοσιονομικός χώρος.</w:t>
      </w:r>
    </w:p>
    <w:p w14:paraId="488C51A6"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Τρίτον, επιχειρεί ή θα έπρεπε να επιχειρεί να αυξήσει το επίπεδο των δημοσίων επενδύσεων, ώστε να στηριχθεί </w:t>
      </w:r>
      <w:proofErr w:type="spellStart"/>
      <w:r>
        <w:rPr>
          <w:rFonts w:eastAsia="Times New Roman" w:cs="Times New Roman"/>
          <w:szCs w:val="24"/>
        </w:rPr>
        <w:t>μεσομακροπρόθεσμα</w:t>
      </w:r>
      <w:proofErr w:type="spellEnd"/>
      <w:r>
        <w:rPr>
          <w:rFonts w:eastAsia="Times New Roman" w:cs="Times New Roman"/>
          <w:szCs w:val="24"/>
        </w:rPr>
        <w:t xml:space="preserve"> ο οικονομικός ρυθμός μεγέθυνσης, ακριβώς εκεί όπου η ιδιωτική οικονομία δεν μπορεί να δραστηριοποιηθεί. </w:t>
      </w:r>
    </w:p>
    <w:p w14:paraId="488C51A7"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Και τέλος, επιχειρεί ή θα έπρεπε να επιχειρεί την αναδιανομή των διαθέσιμων πόρων για να προστατευθούν τα οικονομικά ευάλωτα νοικοκυριά και για να ενισχυθεί περαιτέρω η κοινωνική συνοχή. </w:t>
      </w:r>
    </w:p>
    <w:p w14:paraId="488C51A8"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Οι πολλαπλοί, όμως, αυτοί στόχοι με ένα μόνο εργαλείο, το μέγεθος τ</w:t>
      </w:r>
      <w:r>
        <w:rPr>
          <w:rFonts w:eastAsia="Times New Roman" w:cs="Times New Roman"/>
          <w:szCs w:val="24"/>
        </w:rPr>
        <w:t>ου πρωτογενούς ισοζυγίου, θέτει μια σειρά από δύσκολα και αλληλεξαρτώμενα διλήμματα. Ένα τέτοιο δίλημμα είναι το δίλημμα μεταξύ δημοσιονομικής ισορροπίας και κατά συνέπεια αξιοπιστίας, από τη μια πλευρά, και δημοσιονομικής επέκτασης και αντιμετώπισης των σ</w:t>
      </w:r>
      <w:r>
        <w:rPr>
          <w:rFonts w:eastAsia="Times New Roman" w:cs="Times New Roman"/>
          <w:szCs w:val="24"/>
        </w:rPr>
        <w:t xml:space="preserve">υνεπειών της ύφεσης από την άλλη πλευρά. </w:t>
      </w:r>
    </w:p>
    <w:p w14:paraId="488C51A9"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Προφανώς, η δημοσιονομική ισορροπία προϋποθέτει την επίτευξη μικρών έστω πρωτογενών πλεονασμάτων. Η δημοσιονομική επέκταση, όμως, από την άλλη, συνεπάγεται είτε ακόμη μικρότερα πλεονάσματα είτε όταν χρειάζεται και </w:t>
      </w:r>
      <w:r>
        <w:rPr>
          <w:rFonts w:eastAsia="Times New Roman" w:cs="Times New Roman"/>
          <w:szCs w:val="24"/>
        </w:rPr>
        <w:t>εκεί που χρειάζεται, δημοσιονομικά ελλείμματα. Είναι ένα δύσκολο, λοιπόν, οξύ πολιτικό, οικονομικό δίλημμα.</w:t>
      </w:r>
    </w:p>
    <w:p w14:paraId="488C51AA"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lastRenderedPageBreak/>
        <w:t>Ανάλογο δίλημμα είναι η κατανομή των διαθέσιμων πόρων του προϋπολογισμού μεταξύ δημοσίων επενδύσεων, δηλαδή δαπάνες με μελλοντική απόδοση από τη μια</w:t>
      </w:r>
      <w:r>
        <w:rPr>
          <w:rFonts w:eastAsia="Times New Roman" w:cs="Times New Roman"/>
          <w:szCs w:val="24"/>
        </w:rPr>
        <w:t xml:space="preserve"> και δημόσιας κατανάλωσης για μισθούς και συντάξεις, μεταβιβαστικές πληρωμές για κοινωνική προστασία, από την άλλη.</w:t>
      </w:r>
    </w:p>
    <w:p w14:paraId="488C51AB"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Τρίτο κρίσιμο δίλημμα που αντιμετωπίζει ένας φορέας άσκησης οικονομικής πολιτικής και κατάρτισης του προϋπολογισμού είναι το δίλημμα μεταξύ </w:t>
      </w:r>
      <w:r>
        <w:rPr>
          <w:rFonts w:eastAsia="Times New Roman" w:cs="Times New Roman"/>
          <w:szCs w:val="24"/>
        </w:rPr>
        <w:t>ενίσχυσης των οικονομικά αδυνάτων από τη μια πλευρά, των πιο ευάλωτων οικονομικά νοικοκυριών, αν θέλετε, που συνήθως δεν έχουν ούτε φωνή ούτε πολιτική εκπροσώπηση, και από την άλλη, της επιβάρυνσης μεσαίων ή ανώτερων στρωμάτων που έχουν πόρους και ταυτόχρο</w:t>
      </w:r>
      <w:r>
        <w:rPr>
          <w:rFonts w:eastAsia="Times New Roman" w:cs="Times New Roman"/>
          <w:szCs w:val="24"/>
        </w:rPr>
        <w:t xml:space="preserve">να έχουν και φωνή και πολιτική εκπροσώπηση. </w:t>
      </w:r>
    </w:p>
    <w:p w14:paraId="488C51AC"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Είναι ένα πολύ δύσκολο δίλημμα πολιτικής οικονομίας, διότι αν κανείς θέλει να κάνει πραγματική αναδιανομή, πρέπει ταυτόχρονα να λάβει και </w:t>
      </w:r>
      <w:r>
        <w:rPr>
          <w:rFonts w:eastAsia="Times New Roman" w:cs="Times New Roman"/>
          <w:szCs w:val="24"/>
        </w:rPr>
        <w:lastRenderedPageBreak/>
        <w:t>το αντίστοιχο πολιτικό κόστος. Διότι η κοινωνική αναδιανομή έχει και οικο</w:t>
      </w:r>
      <w:r>
        <w:rPr>
          <w:rFonts w:eastAsia="Times New Roman" w:cs="Times New Roman"/>
          <w:szCs w:val="24"/>
        </w:rPr>
        <w:t xml:space="preserve">νομικό και πολιτικό κόστος. </w:t>
      </w:r>
    </w:p>
    <w:p w14:paraId="488C51AD"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Η αξιολόγηση ενός προϋπολογισμού θα έλεγα ότι κρίνεται από το πόσο αξιόπιστα και ειλικρινά απαντά στα παραπάνω διλήμματα. Και τελικά, η επιτυχία του κρίνεται στο τέλος του έτους από την πορεία της οικονομίας και τη χρηστή διαχε</w:t>
      </w:r>
      <w:r>
        <w:rPr>
          <w:rFonts w:eastAsia="Times New Roman" w:cs="Times New Roman"/>
          <w:szCs w:val="24"/>
        </w:rPr>
        <w:t xml:space="preserve">ίριση των χρημάτων των Ελλήνων φορολογουμένων. </w:t>
      </w:r>
    </w:p>
    <w:p w14:paraId="488C51AE"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Θα έλεγα μάλιστα εδώ ότι ο προϋπολογισμός του 2016, που είναι ακόμα υπό εκτέλεση, καθώς δεν έχει τελειώσει το οικονομικό έτος, έχει ήδη κριθεί επιτυχής, πρώτον, διότι συνέβαλε στην εμπέδωση της εμπιστοσύνης σ</w:t>
      </w:r>
      <w:r>
        <w:rPr>
          <w:rFonts w:eastAsia="Times New Roman" w:cs="Times New Roman"/>
          <w:szCs w:val="24"/>
        </w:rPr>
        <w:t>την ελληνική οικονομία, -δεν έχω κα</w:t>
      </w:r>
      <w:r>
        <w:rPr>
          <w:rFonts w:eastAsia="Times New Roman" w:cs="Times New Roman"/>
          <w:szCs w:val="24"/>
        </w:rPr>
        <w:t>μ</w:t>
      </w:r>
      <w:r>
        <w:rPr>
          <w:rFonts w:eastAsia="Times New Roman" w:cs="Times New Roman"/>
          <w:szCs w:val="24"/>
        </w:rPr>
        <w:t xml:space="preserve">μία αμφιβολία ότι η πολύ καλύτερη επίδοση της ελληνικής οικονομίας το 2016 απ’ αυτήν που προβλέπαμε και που προέβλεπαν πάρα πολλοί, και η Αξιωματική Αντιπολίτευση ανάμεσα σε αυτούς, οφείλεται και στην καλή δημοσιονομική </w:t>
      </w:r>
      <w:r>
        <w:rPr>
          <w:rFonts w:eastAsia="Times New Roman" w:cs="Times New Roman"/>
          <w:szCs w:val="24"/>
        </w:rPr>
        <w:t xml:space="preserve">διαχείριση- </w:t>
      </w:r>
      <w:r>
        <w:rPr>
          <w:rFonts w:eastAsia="Times New Roman" w:cs="Times New Roman"/>
          <w:szCs w:val="24"/>
        </w:rPr>
        <w:lastRenderedPageBreak/>
        <w:t xml:space="preserve">ενώ ταυτόχρονα, ο προϋπολογισμός ενίσχυσε όσο μπορούσε τα νοικοκυριά που ήταν στο όριο της φτώχειας με το ποσό των 272 εκατομμυρίων ευρώ σε συνθήκες εξαιρετικά ασφυκτικές. </w:t>
      </w:r>
    </w:p>
    <w:p w14:paraId="488C51AF"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Πρόβλεψή μας είναι πως ο προϋπολογισμός του 2016 θα κλείσει με σημαντικ</w:t>
      </w:r>
      <w:r>
        <w:rPr>
          <w:rFonts w:eastAsia="Times New Roman" w:cs="Times New Roman"/>
          <w:szCs w:val="24"/>
        </w:rPr>
        <w:t xml:space="preserve">ή υπέρβαση και ότι αυτή θα ξεπεράσει το 1 δισεκατομμύριο, μέρος της οποίας, όπως ανακοινώθηκε εχθές, θα επιστραφεί </w:t>
      </w:r>
      <w:proofErr w:type="spellStart"/>
      <w:r>
        <w:rPr>
          <w:rFonts w:eastAsia="Times New Roman" w:cs="Times New Roman"/>
          <w:szCs w:val="24"/>
        </w:rPr>
        <w:t>στοχευμένα</w:t>
      </w:r>
      <w:proofErr w:type="spellEnd"/>
      <w:r>
        <w:rPr>
          <w:rFonts w:eastAsia="Times New Roman" w:cs="Times New Roman"/>
          <w:szCs w:val="24"/>
        </w:rPr>
        <w:t xml:space="preserve"> εκεί που πρέπει να επιστραφεί. </w:t>
      </w:r>
    </w:p>
    <w:p w14:paraId="488C51B0"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Άκουσα με μεγάλη προσοχή και ενδιαφέρον τις τοποθετήσεις όλων των κομμάτων και κυρίως της Αξιωματι</w:t>
      </w:r>
      <w:r>
        <w:rPr>
          <w:rFonts w:eastAsia="Times New Roman" w:cs="Times New Roman"/>
          <w:szCs w:val="24"/>
        </w:rPr>
        <w:t>κής Αντιπολίτευσης. Παρά τα θετικά στοιχεία κριτικής που κάποιες απ’ αυτές είχαν, νομίζω ότι στο σύνολό τους απέφυγαν να δουν τον προϋπολογισμό ακριβώς όπως τον περιέγραψα πριν, σαν ένα σύστημα διλημμάτων, αν θέλετε, σαν ένα σύστημα γενικής ισορροπίας. Και</w:t>
      </w:r>
      <w:r>
        <w:rPr>
          <w:rFonts w:eastAsia="Times New Roman" w:cs="Times New Roman"/>
          <w:szCs w:val="24"/>
        </w:rPr>
        <w:t xml:space="preserve"> είναι λογικό, καθώς δεν έχουν την ευθύνη της διακυβέρνησης και μπορούν εύκολα να αποφύγουν να αντιμετωπίσουν τα αντίστοιχα διλήμματα.</w:t>
      </w:r>
    </w:p>
    <w:p w14:paraId="488C51B1"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lastRenderedPageBreak/>
        <w:t>Η πραγματικότητα όμως –κι απευθύνομαι κυρίως στη Νέα Δημοκρατία- είναι αμείλικτη. Και θα πρέπει να είμαστε ειλικρινείς, γ</w:t>
      </w:r>
      <w:r>
        <w:rPr>
          <w:rFonts w:eastAsia="Times New Roman" w:cs="Times New Roman"/>
          <w:szCs w:val="24"/>
        </w:rPr>
        <w:t xml:space="preserve">ιατί η ειλικρίνεια είναι θεμέλιο της δημοκρατίας. </w:t>
      </w:r>
    </w:p>
    <w:p w14:paraId="488C51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δεν αρκεί να εγκαλεί κάποιος την Κυβέρνηση για αύξηση φόρων και για </w:t>
      </w:r>
      <w:proofErr w:type="spellStart"/>
      <w:r>
        <w:rPr>
          <w:rFonts w:eastAsia="Times New Roman" w:cs="Times New Roman"/>
          <w:szCs w:val="24"/>
        </w:rPr>
        <w:t>οιονεί</w:t>
      </w:r>
      <w:proofErr w:type="spellEnd"/>
      <w:r>
        <w:rPr>
          <w:rFonts w:eastAsia="Times New Roman" w:cs="Times New Roman"/>
          <w:szCs w:val="24"/>
        </w:rPr>
        <w:t xml:space="preserve"> </w:t>
      </w:r>
      <w:proofErr w:type="spellStart"/>
      <w:r>
        <w:rPr>
          <w:rFonts w:eastAsia="Times New Roman" w:cs="Times New Roman"/>
          <w:szCs w:val="24"/>
        </w:rPr>
        <w:t>υφεσιακές</w:t>
      </w:r>
      <w:proofErr w:type="spellEnd"/>
      <w:r>
        <w:rPr>
          <w:rFonts w:eastAsia="Times New Roman" w:cs="Times New Roman"/>
          <w:szCs w:val="24"/>
        </w:rPr>
        <w:t xml:space="preserve"> πολιτικές χωρίς να εξηγεί πώς θα διατηρήσει ταυτόχρονα τη δημοσιονομική ισορροπία, πώς δεν θα βάλει τη χ</w:t>
      </w:r>
      <w:r>
        <w:rPr>
          <w:rFonts w:eastAsia="Times New Roman" w:cs="Times New Roman"/>
          <w:szCs w:val="24"/>
        </w:rPr>
        <w:t>ώρα σε μια νέα περιπέτεια νέων προγραμμάτων. Δεν αρκεί κανείς να αναφέρεται σε μείωση φόρων, να επικαλείται δηλαδή μείωση φόρων της τάξης των 4,2 δισεκατομμυρίων ευρώ, όπως κάνει η Αξιωματική Αντιπολίτευση, χωρίς να εξηγεί ποιες δαπάνες θα περικόψει. Διότι</w:t>
      </w:r>
      <w:r>
        <w:rPr>
          <w:rFonts w:eastAsia="Times New Roman" w:cs="Times New Roman"/>
          <w:szCs w:val="24"/>
        </w:rPr>
        <w:t>, αν δείτε τη σελίδα 57 του προϋπολογισμού, οι πρωτογενείς λειτουργικές δαπάνες, ο δαπάνες δηλαδή που εσείς λέτε ότι θα περικόψετε, για να χρηματοδοτήσετε μειωμένους φόρους κατά 4,2 εκατομμύρια ευρώ, είναι λιγότερο από 6 δισεκατομμύρια ευρώ. Περικοπές, λοι</w:t>
      </w:r>
      <w:r>
        <w:rPr>
          <w:rFonts w:eastAsia="Times New Roman" w:cs="Times New Roman"/>
          <w:szCs w:val="24"/>
        </w:rPr>
        <w:t>πόν, φορολογίας κατά 4,2 εκατομ</w:t>
      </w:r>
      <w:r>
        <w:rPr>
          <w:rFonts w:eastAsia="Times New Roman" w:cs="Times New Roman"/>
          <w:szCs w:val="24"/>
        </w:rPr>
        <w:lastRenderedPageBreak/>
        <w:t>μύρια ευρώ ή θα ρίξουν την οικονομία σε μια νέα περιπέτεια ή θα οδηγήσουν σε σημαντική μείωση μισθών, συντάξεων και κοινωνικής προστασίας.</w:t>
      </w:r>
    </w:p>
    <w:p w14:paraId="488C51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Επίσης, δεν αρκεί κανείς να λέει ότι θα στηρίξει με τρόπο κοινωνικά δίκαιο τα χαμηλά ε</w:t>
      </w:r>
      <w:r>
        <w:rPr>
          <w:rFonts w:eastAsia="Times New Roman" w:cs="Times New Roman"/>
          <w:szCs w:val="24"/>
        </w:rPr>
        <w:t>ισοδήματα, χωρίς να αναλαμβάνει ταυτόχρονα το πολιτικό κόστος της επιβάρυνσης των ανώτερων, αλλά δυστυχώς και μεσαίων στρωμάτων σε συνθήκες κρίσης, έστω και προσωρινά, όπως αναγνωρίζω ότι κάνουμε εμείς, γιατί αναλαμβάνουμε αυτό το πολιτικό κόστος.</w:t>
      </w:r>
    </w:p>
    <w:p w14:paraId="488C51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προϋπο</w:t>
      </w:r>
      <w:r>
        <w:rPr>
          <w:rFonts w:eastAsia="Times New Roman" w:cs="Times New Roman"/>
          <w:szCs w:val="24"/>
        </w:rPr>
        <w:t xml:space="preserve">λογισμός του 2017, λοιπόν, στο πλαίσιο αυτό, σε ένα πλαίσιο θα έλεγα εξαιρετικά δύσκολο δημοσιονομικά και μακροοικονομικά, έχει θέσει τους εξής στόχους: Πρώτα απ’ όλα, την περαιτέρω εμπέδωση και την πλήρη ανάκτηση της δημοσιονομικής αξιοπιστίας, ώστε μέσα </w:t>
      </w:r>
      <w:r>
        <w:rPr>
          <w:rFonts w:eastAsia="Times New Roman" w:cs="Times New Roman"/>
          <w:szCs w:val="24"/>
        </w:rPr>
        <w:t>στον επόμενο χρόνο η χώρα να είναι ήδη σε θέση να αντλήσει κεφάλαια από τις διεθνείς αγορές και να αποβάλει μια και καλή το 2018 από πάνω της τη διεθνή επιτροπεία, που υπαγορεύει προγράμματα προσαρμογής.</w:t>
      </w:r>
    </w:p>
    <w:p w14:paraId="488C51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αξιοπιστία έχει μία τιμή και η τιμή της </w:t>
      </w:r>
      <w:r>
        <w:rPr>
          <w:rFonts w:eastAsia="Times New Roman" w:cs="Times New Roman"/>
          <w:szCs w:val="24"/>
        </w:rPr>
        <w:t>αξιοπιστίας είναι το μακροχρόνιο επιτόκιο δανεισμού. Όσο ανακτάς αξιοπιστία, τόσο μειώνεται η τιμή αυτή και τόσο επιτρέπει στη χώρα να δανειστεί απευθείας και γρήγορα, θα έλεγα, από τις αγορές.</w:t>
      </w:r>
    </w:p>
    <w:p w14:paraId="488C51B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Δεύτερος στόχος του προϋπολογισμού: Η αναγκαία δημοσιονομική π</w:t>
      </w:r>
      <w:r>
        <w:rPr>
          <w:rFonts w:eastAsia="Times New Roman" w:cs="Times New Roman"/>
          <w:szCs w:val="24"/>
        </w:rPr>
        <w:t>ροσαρμογή πρέπει να γίνει με κοινωνικά δίκαιο τρόπο, με κοινωνική δικαιοσύνη. Το 2015, στο πλαίσιο της εκτέλεσης ενός προϋπολογισμού που είχε ήδη συνταχθεί από την προηγούμενη κυβέρνηση, η Κυβέρνηση της Αριστεράς βρήκε τους πόρους, βρήκε 100 εκατομμύρια ευ</w:t>
      </w:r>
      <w:r>
        <w:rPr>
          <w:rFonts w:eastAsia="Times New Roman" w:cs="Times New Roman"/>
          <w:szCs w:val="24"/>
        </w:rPr>
        <w:t>ρώ για να ξεκινήσει το πρόγραμμα αντιμετώπισης της ανθρωπιστικής κρίσης και να στηρίξει τους πιο αδύναμους οικονομικά συμπολίτες μας.</w:t>
      </w:r>
    </w:p>
    <w:p w14:paraId="488C51B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2016, με τον προϋπολογισμό που εκτελείται τώρα, προϋπολόγισε πόρους 272 εκατομμυρίων ευρώ για τον ίδιο λόγο.</w:t>
      </w:r>
    </w:p>
    <w:p w14:paraId="488C51B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 επόμενος</w:t>
      </w:r>
      <w:r>
        <w:rPr>
          <w:rFonts w:eastAsia="Times New Roman" w:cs="Times New Roman"/>
          <w:szCs w:val="24"/>
        </w:rPr>
        <w:t xml:space="preserve"> προϋπολογισμός </w:t>
      </w:r>
      <w:r>
        <w:rPr>
          <w:rFonts w:eastAsia="Times New Roman" w:cs="Times New Roman"/>
          <w:szCs w:val="24"/>
        </w:rPr>
        <w:t>ο οποίος</w:t>
      </w:r>
      <w:r>
        <w:rPr>
          <w:rFonts w:eastAsia="Times New Roman" w:cs="Times New Roman"/>
          <w:szCs w:val="24"/>
        </w:rPr>
        <w:t xml:space="preserve"> θα ψηφιστεί αύριο από τη Βουλή, ενσωματώνει 760 εκατομμύρια ευρώ για την οικονομική ενίσχυση </w:t>
      </w:r>
      <w:r>
        <w:rPr>
          <w:rFonts w:eastAsia="Times New Roman" w:cs="Times New Roman"/>
          <w:szCs w:val="24"/>
        </w:rPr>
        <w:lastRenderedPageBreak/>
        <w:t xml:space="preserve">των ευάλωτων νοικοκυριών, άλλα 300 εκατομμύρια ευρώ για τον προϋπολογισμό των Υπουργείων Υγείας και Παιδείας και επιπλέον 250 εκατομμύρια </w:t>
      </w:r>
      <w:r>
        <w:rPr>
          <w:rFonts w:eastAsia="Times New Roman" w:cs="Times New Roman"/>
          <w:szCs w:val="24"/>
        </w:rPr>
        <w:t>ευρώ για τη στήριξη των δημοσίων επενδύσεων, ακριβώς επειδή το συγχρηματοδοτούμενο σκέλος θα μειωθεί κατά τι.</w:t>
      </w:r>
    </w:p>
    <w:p w14:paraId="488C51B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Μεσοπρόθεσμα, στη διάρκεια του 2017 όπως περιγράφει άλλωστε και η εισηγητική έκθεση του προϋπολογισμού, στόχος της Κυβέρνησης είναι η δημιουργία ε</w:t>
      </w:r>
      <w:r>
        <w:rPr>
          <w:rFonts w:eastAsia="Times New Roman" w:cs="Times New Roman"/>
          <w:szCs w:val="24"/>
        </w:rPr>
        <w:t>πιπλέον δημοσιονομικού χώρου εκεί που δεν υπάρχει, πρώτα απ’ όλα, με την ολοκλήρωση της επισκόπησης των πρωτογενών λειτουργικών δαπανών που έχει ξεκινήσει σε πιλοτικό επίπεδο από τον προηγούμενο Σεπτέμβριο και, δεύτερον, με τη διεύρυνση της φορολογικής βάσ</w:t>
      </w:r>
      <w:r>
        <w:rPr>
          <w:rFonts w:eastAsia="Times New Roman" w:cs="Times New Roman"/>
          <w:szCs w:val="24"/>
        </w:rPr>
        <w:t>ης μέσα από μια σειρά δράσεων, η πιο χαρακτηριστική από τις οποίες είναι τα επιπλέον κίνητρα, τα νέα κίνητρα για τη διευρυμένη χρήση ηλεκτρονικών μέσων πληρωμής, ώστε ο προϋπολογισμός του 2018 να είναι ακόμα πιο κοινωνικά δίκαιος και ακόμα πιο αναπτυξιακός</w:t>
      </w:r>
      <w:r>
        <w:rPr>
          <w:rFonts w:eastAsia="Times New Roman" w:cs="Times New Roman"/>
          <w:szCs w:val="24"/>
        </w:rPr>
        <w:t>.</w:t>
      </w:r>
    </w:p>
    <w:p w14:paraId="488C51B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Κανείς δεν πανηγυρίζει και κανείς δεν έχει δικαίωμα να πανηγυρίζει όσο η χώρα είναι σε πρόγραμμα προσαρμογής, όσο δεν έχει τα περιθώρια να δανειστεί από τις αγορές και κατά συνέπεια, να ανακτήσει βαθμούς ελευθερίας, όσο δεν έχουμε τη δυνατότητα να ασκήσο</w:t>
      </w:r>
      <w:r>
        <w:rPr>
          <w:rFonts w:eastAsia="Times New Roman" w:cs="Times New Roman"/>
          <w:szCs w:val="24"/>
        </w:rPr>
        <w:t xml:space="preserve">υμε τη δημοσιονομική πολιτική που θα θέλαμε να ασκήσουμε, μια </w:t>
      </w:r>
      <w:proofErr w:type="spellStart"/>
      <w:r>
        <w:rPr>
          <w:rFonts w:eastAsia="Times New Roman" w:cs="Times New Roman"/>
          <w:szCs w:val="24"/>
        </w:rPr>
        <w:t>αντικυκλική</w:t>
      </w:r>
      <w:proofErr w:type="spellEnd"/>
      <w:r>
        <w:rPr>
          <w:rFonts w:eastAsia="Times New Roman" w:cs="Times New Roman"/>
          <w:szCs w:val="24"/>
        </w:rPr>
        <w:t xml:space="preserve"> δημοσιονομική πολιτική σε συνθήκες κρίσης, με ενισχυμένο δείκτη κοινωνικής προστασίας.</w:t>
      </w:r>
    </w:p>
    <w:p w14:paraId="488C51B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Παρ’ όλα αυτά, η δημοσιονομική πολιτική και γενικότερα θα έλεγα η πορεία της οικονομίας, από τι</w:t>
      </w:r>
      <w:r>
        <w:rPr>
          <w:rFonts w:eastAsia="Times New Roman" w:cs="Times New Roman"/>
          <w:szCs w:val="24"/>
        </w:rPr>
        <w:t>ς πρώτες ενδείξεις τουλάχιστον που έχουμε το τελευταίο εξάμηνο, είναι ιδιαίτερα ενθαρρυντική. Ξέρουμε πια ότι η ύφεση τερματίστηκε το δεύτερο τρίμηνο του 2016, όπως λέγαμε εμείς την ώρα που η Αντιπολίτευση κατηγορούσε την Κυβέρνηση ότι βύθιζε τη χώρα περαι</w:t>
      </w:r>
      <w:r>
        <w:rPr>
          <w:rFonts w:eastAsia="Times New Roman" w:cs="Times New Roman"/>
          <w:szCs w:val="24"/>
        </w:rPr>
        <w:t>τέρω στην ύφεση. Η ύφεση τελείωσε και τυπικά το δεύτερο τρίμηνο του 2016. Το τρίτο τρίμηνο του 2016, ο τριμηνιαίος ρυθμός μεγέθυνσης ήταν 0,8% και ο ετήσιος ρυθμός ήταν 1,8%.</w:t>
      </w:r>
    </w:p>
    <w:p w14:paraId="488C51B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για τέταρτο συνεχόμενο μήνα η εισροή καθαρών καταθέσεων στις τράπεζες</w:t>
      </w:r>
      <w:r>
        <w:rPr>
          <w:rFonts w:eastAsia="Times New Roman" w:cs="Times New Roman"/>
          <w:szCs w:val="24"/>
        </w:rPr>
        <w:t xml:space="preserve"> ξεπερνούσε το ένα δισεκατομμύριο ευρώ, ένα μέρος εκ των οποίων πηγαίνει σε λογαριασμούς «</w:t>
      </w:r>
      <w:r>
        <w:rPr>
          <w:rFonts w:eastAsia="Times New Roman" w:cs="Times New Roman"/>
          <w:szCs w:val="24"/>
          <w:lang w:val="en-US"/>
        </w:rPr>
        <w:t>time</w:t>
      </w:r>
      <w:r>
        <w:rPr>
          <w:rFonts w:eastAsia="Times New Roman" w:cs="Times New Roman"/>
          <w:szCs w:val="24"/>
        </w:rPr>
        <w:t xml:space="preserve"> </w:t>
      </w:r>
      <w:r>
        <w:rPr>
          <w:rFonts w:eastAsia="Times New Roman" w:cs="Times New Roman"/>
          <w:szCs w:val="24"/>
          <w:lang w:val="en-US"/>
        </w:rPr>
        <w:t>deposit</w:t>
      </w:r>
      <w:r>
        <w:rPr>
          <w:rFonts w:eastAsia="Times New Roman" w:cs="Times New Roman"/>
          <w:szCs w:val="24"/>
        </w:rPr>
        <w:t>», λογαριασμούς προθεσμιακούς, δείχνοντας ότι το πιστωτικό σύστημα ανακτά σιγά-σιγά ξανά την εμπιστοσύνη των πολιτών.</w:t>
      </w:r>
    </w:p>
    <w:p w14:paraId="488C51B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Αυτές δεν είναι μόνο δικές μας εκτιμήσεις. Είναι ουσιαστικά οι εκτιμήσεις που κάνουν, αν θέλετε, οι ίδιες οι αγορές. Εδώ έχει ενδιαφέρον να συγκρίνει </w:t>
      </w:r>
      <w:r>
        <w:rPr>
          <w:rFonts w:eastAsia="Times New Roman" w:cs="Times New Roman"/>
          <w:szCs w:val="24"/>
        </w:rPr>
        <w:t>κά</w:t>
      </w:r>
      <w:r>
        <w:rPr>
          <w:rFonts w:eastAsia="Times New Roman" w:cs="Times New Roman"/>
          <w:szCs w:val="24"/>
        </w:rPr>
        <w:t>ποιο</w:t>
      </w:r>
      <w:r>
        <w:rPr>
          <w:rFonts w:eastAsia="Times New Roman" w:cs="Times New Roman"/>
          <w:szCs w:val="24"/>
        </w:rPr>
        <w:t xml:space="preserve">ς </w:t>
      </w:r>
      <w:r>
        <w:rPr>
          <w:rFonts w:eastAsia="Times New Roman" w:cs="Times New Roman"/>
          <w:szCs w:val="24"/>
        </w:rPr>
        <w:t xml:space="preserve">την πορεία των επιτοκίων δανεισμού του ελληνικού χρέους σήμερα, τον μήνα Δεκέμβριο –θα έλεγα, από </w:t>
      </w:r>
      <w:r>
        <w:rPr>
          <w:rFonts w:eastAsia="Times New Roman" w:cs="Times New Roman"/>
          <w:szCs w:val="24"/>
        </w:rPr>
        <w:t xml:space="preserve">τα μέσα Νοεμβρίου και μετά- με τα επιτόκια δανεισμού του ελληνικού χρέους, μόλις έξι μήνες πριν, μετά την ολοκλήρωση της Α΄ </w:t>
      </w:r>
      <w:r>
        <w:rPr>
          <w:rFonts w:eastAsia="Times New Roman" w:cs="Times New Roman"/>
          <w:szCs w:val="24"/>
        </w:rPr>
        <w:t>αξιολόγησης</w:t>
      </w:r>
      <w:r>
        <w:rPr>
          <w:rFonts w:eastAsia="Times New Roman" w:cs="Times New Roman"/>
          <w:szCs w:val="24"/>
        </w:rPr>
        <w:t>. Αν δείτε την πορεία των επιτοκίων του ελληνικού χρέους τους μήνες Μάιο και Ιούνιο, ήταν πράγματι πτωτική, αλλά η πτωτικ</w:t>
      </w:r>
      <w:r>
        <w:rPr>
          <w:rFonts w:eastAsia="Times New Roman" w:cs="Times New Roman"/>
          <w:szCs w:val="24"/>
        </w:rPr>
        <w:t xml:space="preserve">ή πορεία </w:t>
      </w:r>
      <w:proofErr w:type="spellStart"/>
      <w:r>
        <w:rPr>
          <w:rFonts w:eastAsia="Times New Roman" w:cs="Times New Roman"/>
          <w:szCs w:val="24"/>
        </w:rPr>
        <w:t>ανασχέθηκε</w:t>
      </w:r>
      <w:proofErr w:type="spellEnd"/>
      <w:r>
        <w:rPr>
          <w:rFonts w:eastAsia="Times New Roman" w:cs="Times New Roman"/>
          <w:szCs w:val="24"/>
        </w:rPr>
        <w:t xml:space="preserve"> γρήγορα και απότομα αμέ</w:t>
      </w:r>
      <w:r>
        <w:rPr>
          <w:rFonts w:eastAsia="Times New Roman" w:cs="Times New Roman"/>
          <w:szCs w:val="24"/>
        </w:rPr>
        <w:lastRenderedPageBreak/>
        <w:t>σως μετά το βρετανικό δημοψήφισμα, ακριβώς επειδή το βρετανικό δημοψήφισμα έφερε αβεβαιότητα πάνω από την παγκόσμια οικονομία και, κατά συνέπεια, την ελληνική.</w:t>
      </w:r>
    </w:p>
    <w:p w14:paraId="488C51B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Τώρα, αντίστοιχη αβεβαιότητα προκάλεσαν οι αμερικανικ</w:t>
      </w:r>
      <w:r>
        <w:rPr>
          <w:rFonts w:eastAsia="Times New Roman" w:cs="Times New Roman"/>
          <w:szCs w:val="24"/>
        </w:rPr>
        <w:t>ές εκλογές και η προσδοκία ότι η οικονομική πολιτική της νέας αμερικανικής διοίκησης θα οδηγήσει σε αύξηση των επιτοκίων διεθνώς. Πράγματι, πολλά επιτόκια χωρών της ευρωπαϊκής περιφέρειας –αλλά όχι μόνο- άρχισαν να ανεβαίνουν πάλι. Εξαίρεση αποτέλεσαν τους</w:t>
      </w:r>
      <w:r>
        <w:rPr>
          <w:rFonts w:eastAsia="Times New Roman" w:cs="Times New Roman"/>
          <w:szCs w:val="24"/>
        </w:rPr>
        <w:t xml:space="preserve"> μήνες Νοέμβριο και Δεκέμβριο τα ελληνικά επιτόκια που συνέχισαν να μειώνονται στα επίπεδα του 6,4% και 6,5%, το δεύτερο καλύτερο επίπεδο από την αρχή της κρίσης μέχρι σήμερα.</w:t>
      </w:r>
    </w:p>
    <w:p w14:paraId="488C51B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Προτεραιότητά μας είναι η ενίσχυση και προστασία, θα έλεγα, της ανάκαμψης της ελ</w:t>
      </w:r>
      <w:r>
        <w:rPr>
          <w:rFonts w:eastAsia="Times New Roman" w:cs="Times New Roman"/>
          <w:szCs w:val="24"/>
        </w:rPr>
        <w:t xml:space="preserve">ληνικής οικονομίας. Κλειδί σ’ αυτήν την πορεία είναι πρώτα απ’ όλα η άμεση ολοκλήρωση της Β΄ </w:t>
      </w:r>
      <w:r>
        <w:rPr>
          <w:rFonts w:eastAsia="Times New Roman" w:cs="Times New Roman"/>
          <w:szCs w:val="24"/>
        </w:rPr>
        <w:t xml:space="preserve">αξιολόγησης </w:t>
      </w:r>
      <w:r>
        <w:rPr>
          <w:rFonts w:eastAsia="Times New Roman" w:cs="Times New Roman"/>
          <w:szCs w:val="24"/>
        </w:rPr>
        <w:t xml:space="preserve">και η ταχεία </w:t>
      </w:r>
      <w:r>
        <w:rPr>
          <w:rFonts w:eastAsia="Times New Roman" w:cs="Times New Roman"/>
          <w:szCs w:val="24"/>
        </w:rPr>
        <w:lastRenderedPageBreak/>
        <w:t>ένταξη της χώρας στο Πρόγραμμα Ποσοτικής Χαλάρωσης της Ευρωπαϊκής Κεντρικής Τράπεζας, ώστε να μην επιστρέψει η αβεβαιότητα πάνω από την ελ</w:t>
      </w:r>
      <w:r>
        <w:rPr>
          <w:rFonts w:eastAsia="Times New Roman" w:cs="Times New Roman"/>
          <w:szCs w:val="24"/>
        </w:rPr>
        <w:t>ληνική οικονομία, αλλά ταυτόχρονα και η ελληνική οικονομία να αντιμετωπίσει τις προκλήσεις και τους κινδύνους που κινούνται πάνω από την Ευρώπη από θέση ασφάλειας και ισχύος.</w:t>
      </w:r>
    </w:p>
    <w:p w14:paraId="488C51C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ήδη κλείσει τη μεγάλη πλειοψηφία των φακέλων της Β΄ </w:t>
      </w:r>
      <w:r>
        <w:rPr>
          <w:rFonts w:eastAsia="Times New Roman" w:cs="Times New Roman"/>
          <w:szCs w:val="24"/>
        </w:rPr>
        <w:t>αξιολόγησης</w:t>
      </w:r>
      <w:r>
        <w:rPr>
          <w:rFonts w:eastAsia="Times New Roman" w:cs="Times New Roman"/>
          <w:szCs w:val="24"/>
        </w:rPr>
        <w:t>. Θα αναφερ</w:t>
      </w:r>
      <w:r>
        <w:rPr>
          <w:rFonts w:eastAsia="Times New Roman" w:cs="Times New Roman"/>
          <w:szCs w:val="24"/>
        </w:rPr>
        <w:t xml:space="preserve">θώ ενδεικτικά εδώ στους φακέλους των μεταρρυθμίσεων στις αγορές προϊόντων, στον χρηματοοικονομικό τομέα, στην υγεία, στην </w:t>
      </w:r>
      <w:r>
        <w:rPr>
          <w:rFonts w:eastAsia="Times New Roman" w:cs="Times New Roman"/>
          <w:szCs w:val="24"/>
        </w:rPr>
        <w:t>παιδεία</w:t>
      </w:r>
      <w:r>
        <w:rPr>
          <w:rFonts w:eastAsia="Times New Roman" w:cs="Times New Roman"/>
          <w:szCs w:val="24"/>
        </w:rPr>
        <w:t xml:space="preserve">, στη φορολογική διοίκηση και αλλού. Θα έλεγα ότι η μεγάλη εκκρεμότητα που παραμένει για την ολοκλήρωση της Β΄ </w:t>
      </w:r>
      <w:r>
        <w:rPr>
          <w:rFonts w:eastAsia="Times New Roman" w:cs="Times New Roman"/>
          <w:szCs w:val="24"/>
        </w:rPr>
        <w:t xml:space="preserve">αξιολόγησης </w:t>
      </w:r>
      <w:r>
        <w:rPr>
          <w:rFonts w:eastAsia="Times New Roman" w:cs="Times New Roman"/>
          <w:szCs w:val="24"/>
        </w:rPr>
        <w:t>αποτ</w:t>
      </w:r>
      <w:r>
        <w:rPr>
          <w:rFonts w:eastAsia="Times New Roman" w:cs="Times New Roman"/>
          <w:szCs w:val="24"/>
        </w:rPr>
        <w:t>ελεί αναμφίβολα η συμμετοχή του Διεθνούς Νομισματικού Ταμείου στο ελληνικό πρόγραμμα. Το Διεθνές Νομισματικό Ταμείο συναρτά τη συμμετοχή του στο ελληνικό πρόγραμμα με την προκαταβολική λήψη μέτρων της τάξης του 2,5% του ΑΕΠ ή 4,5 δισεκατομμυρίων ευρώ για τ</w:t>
      </w:r>
      <w:r>
        <w:rPr>
          <w:rFonts w:eastAsia="Times New Roman" w:cs="Times New Roman"/>
          <w:szCs w:val="24"/>
        </w:rPr>
        <w:t xml:space="preserve">ο έτος 2019, με προκαταβολική νομοθέτηση τον Δεκέμβριο του 2016 για το έτος 2019. </w:t>
      </w:r>
      <w:r>
        <w:rPr>
          <w:rFonts w:eastAsia="Times New Roman" w:cs="Times New Roman"/>
          <w:szCs w:val="24"/>
        </w:rPr>
        <w:lastRenderedPageBreak/>
        <w:t>Η θέση του Ταμείου στηρίζεται στη δική του εκτίμηση ότι το 2018, το 2019 και παραπέρα, η ελληνική οικονομία δεν έχει τη δυνατότητα να πιάσει τον στόχο του 3,5%, όπως προβλέπε</w:t>
      </w:r>
      <w:r>
        <w:rPr>
          <w:rFonts w:eastAsia="Times New Roman" w:cs="Times New Roman"/>
          <w:szCs w:val="24"/>
        </w:rPr>
        <w:t>ι το πρόγραμμα.</w:t>
      </w:r>
    </w:p>
    <w:p w14:paraId="488C51C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ήθελα εδώ να τονίσω ότι το ίδιο εργαλείο που οδηγεί το Διεθνές Νομισματικό Ταμείο να προβλέπει πολύ χαμηλότερη δημοσιονομική επίδοση στα έτη 2018 και 2019, οδήγησε το Ταμείο να εκτιμά ότι το 2015 ο προϋπολογισμός θα έκλεινε με έλλειμμα μ</w:t>
      </w:r>
      <w:r>
        <w:rPr>
          <w:rFonts w:eastAsia="Times New Roman" w:cs="Times New Roman"/>
          <w:szCs w:val="24"/>
        </w:rPr>
        <w:t xml:space="preserve">είον 0,6%, ενώ έκλεισε με πλεόνασμα 0,2%, ότι ο προϋπολογισμός του 2016 θα έκλεινε με έλλειμμα μείον 0,5%, ενώ φαίνεται να κλείνει με υπέρβαση –υπέρβαση!- 0,6% του ΑΕΠ, συνολικά με πλεόνασμα 1,1% </w:t>
      </w:r>
      <w:proofErr w:type="spellStart"/>
      <w:r>
        <w:rPr>
          <w:rFonts w:eastAsia="Times New Roman" w:cs="Times New Roman"/>
          <w:szCs w:val="24"/>
        </w:rPr>
        <w:t>κ.ο.κ.</w:t>
      </w:r>
      <w:proofErr w:type="spellEnd"/>
    </w:p>
    <w:p w14:paraId="488C51C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Η ελληνική Κυβέρνηση με ηρεμία, με εμπιστοσύνη, με βε</w:t>
      </w:r>
      <w:r>
        <w:rPr>
          <w:rFonts w:eastAsia="Times New Roman" w:cs="Times New Roman"/>
          <w:szCs w:val="24"/>
        </w:rPr>
        <w:t xml:space="preserve">βαιότητα </w:t>
      </w:r>
      <w:proofErr w:type="spellStart"/>
      <w:r>
        <w:rPr>
          <w:rFonts w:eastAsia="Times New Roman" w:cs="Times New Roman"/>
          <w:szCs w:val="24"/>
        </w:rPr>
        <w:t>οικοδομεί</w:t>
      </w:r>
      <w:proofErr w:type="spellEnd"/>
      <w:r>
        <w:rPr>
          <w:rFonts w:eastAsia="Times New Roman" w:cs="Times New Roman"/>
          <w:szCs w:val="24"/>
        </w:rPr>
        <w:t xml:space="preserve"> τις συμμαχίες που πρέπει να οικοδομήσει στην Ευρώπη, αξιοποιεί τα ρήγματα </w:t>
      </w:r>
      <w:r>
        <w:rPr>
          <w:rFonts w:eastAsia="Times New Roman" w:cs="Times New Roman"/>
          <w:szCs w:val="24"/>
        </w:rPr>
        <w:t>στο πλαίσιο</w:t>
      </w:r>
      <w:r>
        <w:rPr>
          <w:rFonts w:eastAsia="Times New Roman" w:cs="Times New Roman"/>
          <w:szCs w:val="24"/>
        </w:rPr>
        <w:t xml:space="preserve"> των ευρωπαϊκών οργάνων και έχει τη βεβαιότητα ότι η αξιολόγηση θα κλείσει γρήγορα, η τροχιά της οικονομικής </w:t>
      </w:r>
      <w:r>
        <w:rPr>
          <w:rFonts w:eastAsia="Times New Roman" w:cs="Times New Roman"/>
          <w:szCs w:val="24"/>
        </w:rPr>
        <w:lastRenderedPageBreak/>
        <w:t>ανάκαμψης θα διατηρηθεί, η οικονομία θα βγε</w:t>
      </w:r>
      <w:r>
        <w:rPr>
          <w:rFonts w:eastAsia="Times New Roman" w:cs="Times New Roman"/>
          <w:szCs w:val="24"/>
        </w:rPr>
        <w:t>ι από την ύφεση και από το πρόγραμμα, όπως προβλέπεται, μέσα στο 2017 και το 2018.</w:t>
      </w:r>
    </w:p>
    <w:p w14:paraId="488C51C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8C51C4"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488C51C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Θα δώσω τον λόγο στον κ. </w:t>
      </w:r>
      <w:proofErr w:type="spellStart"/>
      <w:r>
        <w:rPr>
          <w:rFonts w:eastAsia="Times New Roman" w:cs="Times New Roman"/>
          <w:szCs w:val="24"/>
        </w:rPr>
        <w:t>Παφίλη</w:t>
      </w:r>
      <w:proofErr w:type="spellEnd"/>
      <w:r>
        <w:rPr>
          <w:rFonts w:eastAsia="Times New Roman" w:cs="Times New Roman"/>
          <w:szCs w:val="24"/>
        </w:rPr>
        <w:t>,</w:t>
      </w:r>
      <w:r>
        <w:rPr>
          <w:rFonts w:eastAsia="Times New Roman" w:cs="Times New Roman"/>
          <w:szCs w:val="24"/>
        </w:rPr>
        <w:t xml:space="preserve"> τον Κοινοβουλευτικό Εκπρόσω</w:t>
      </w:r>
      <w:r>
        <w:rPr>
          <w:rFonts w:eastAsia="Times New Roman" w:cs="Times New Roman"/>
          <w:szCs w:val="24"/>
        </w:rPr>
        <w:t>πο του ΚΚΕ.</w:t>
      </w:r>
    </w:p>
    <w:p w14:paraId="488C51C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φιλοδοξώ να απαντήσω αναλυτικά στον κ. </w:t>
      </w:r>
      <w:proofErr w:type="spellStart"/>
      <w:r>
        <w:rPr>
          <w:rFonts w:eastAsia="Times New Roman" w:cs="Times New Roman"/>
          <w:szCs w:val="24"/>
        </w:rPr>
        <w:t>Χουλιαράκη</w:t>
      </w:r>
      <w:proofErr w:type="spellEnd"/>
      <w:r>
        <w:rPr>
          <w:rFonts w:eastAsia="Times New Roman" w:cs="Times New Roman"/>
          <w:szCs w:val="24"/>
        </w:rPr>
        <w:t xml:space="preserve"> που έκανε μια σοβαρή και χαμηλών τόνων ομιλία, για τον λόγο ότι είμαστε ριζικά σε διαφορετική κατεύθυνση.</w:t>
      </w:r>
    </w:p>
    <w:p w14:paraId="488C51C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είσαστε μαρξιστές και οι δύο;</w:t>
      </w:r>
    </w:p>
    <w:p w14:paraId="488C51C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ΑΘΑΝΑΣΙΟΣ ΠΑΦ</w:t>
      </w:r>
      <w:r>
        <w:rPr>
          <w:rFonts w:eastAsia="Times New Roman" w:cs="Times New Roman"/>
          <w:b/>
          <w:szCs w:val="24"/>
        </w:rPr>
        <w:t xml:space="preserve">ΙΛΗΣ: </w:t>
      </w:r>
      <w:r>
        <w:rPr>
          <w:rFonts w:eastAsia="Times New Roman" w:cs="Times New Roman"/>
          <w:szCs w:val="24"/>
        </w:rPr>
        <w:t>Φάνηκε και από την ομιλία ότι ο διάλογος είναι οικογενειακός, ανάμεσα σε εσάς στη Νέα Δημοκρατία, στο Ποτάμι, σε όλους -τέλος πάντως- που μαζί ψηφίσατε και το τρίτο μνημόνιο. Θα πω μετά για αυτό.</w:t>
      </w:r>
    </w:p>
    <w:p w14:paraId="488C51C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Η δική μας αφετηρία είναι τελείως διαφορετική. Δεν μπο</w:t>
      </w:r>
      <w:r>
        <w:rPr>
          <w:rFonts w:eastAsia="Times New Roman" w:cs="Times New Roman"/>
          <w:szCs w:val="24"/>
        </w:rPr>
        <w:t xml:space="preserve">ρούμε να μπούμε σε αυτόν τον </w:t>
      </w:r>
      <w:proofErr w:type="spellStart"/>
      <w:r>
        <w:rPr>
          <w:rFonts w:eastAsia="Times New Roman" w:cs="Times New Roman"/>
          <w:szCs w:val="24"/>
        </w:rPr>
        <w:t>ψευτοκαυγά</w:t>
      </w:r>
      <w:proofErr w:type="spellEnd"/>
      <w:r>
        <w:rPr>
          <w:rFonts w:eastAsia="Times New Roman" w:cs="Times New Roman"/>
          <w:szCs w:val="24"/>
        </w:rPr>
        <w:t xml:space="preserve"> που γίνεται -και που καταντάει καμμιά φορά και λίγο προσβλητικός για τον λαό-, για το ποιος έκανε τα περισσότερα χειρότερα ή ποιος έκανε τα περισσότερα καλύτερα. </w:t>
      </w:r>
    </w:p>
    <w:p w14:paraId="488C51C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Θα έλεγα να ξεπεζέψετε, και οι απολογίες του Σωκράτη </w:t>
      </w:r>
      <w:r>
        <w:rPr>
          <w:rFonts w:eastAsia="Times New Roman" w:cs="Times New Roman"/>
          <w:szCs w:val="24"/>
        </w:rPr>
        <w:t xml:space="preserve">και οι διθύραμβοι και από την άλλη πλευρά η έξαλλη κριτική ότι «Εμείς τα είχαμε όλα έτοιμα να απογειωθεί το αεροπλάνο και εσείς το προσγειώσατε». Η συνέχεια ο ένας του άλλου είναι. </w:t>
      </w:r>
    </w:p>
    <w:p w14:paraId="488C51C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το λέω αυτό; Το λέω γιατί το Κομμουνιστικό Κόμμα </w:t>
      </w:r>
      <w:r>
        <w:rPr>
          <w:rFonts w:eastAsia="Times New Roman" w:cs="Times New Roman"/>
          <w:szCs w:val="24"/>
        </w:rPr>
        <w:t xml:space="preserve">Ελλάδας </w:t>
      </w:r>
      <w:r>
        <w:rPr>
          <w:rFonts w:eastAsia="Times New Roman" w:cs="Times New Roman"/>
          <w:szCs w:val="24"/>
        </w:rPr>
        <w:t xml:space="preserve">ξεκινά από </w:t>
      </w:r>
      <w:r>
        <w:rPr>
          <w:rFonts w:eastAsia="Times New Roman" w:cs="Times New Roman"/>
          <w:szCs w:val="24"/>
        </w:rPr>
        <w:t>άλλη αφετηρία: Πρώτον, ποιος παράγει τον πλούτο; Ποιος τον παράγει, λοιπόν, οι εργαζόμενοι ή οι καπιταλιστές; Εμείς λέμε οι εργαζόμενοι. Εμείς λέμε ότι οι καπιταλιστές είναι παράσιτα. Άρα, ιδιοκτήτες αυτού του πλούτου πρέπει να είναι αυτοί που τον παράγουν</w:t>
      </w:r>
      <w:r>
        <w:rPr>
          <w:rFonts w:eastAsia="Times New Roman" w:cs="Times New Roman"/>
          <w:szCs w:val="24"/>
        </w:rPr>
        <w:t>. Ποιος άλλος το λέει αυτό; Κανένας.</w:t>
      </w:r>
    </w:p>
    <w:p w14:paraId="488C51C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Δεύτερον, εμείς ξεκινάμε από το ποιες ανάγκες πρέπει και μπορεί να καλύπτει σήμερα η κοινωνία; Εμείς λέμε τις ανάγκες των εργαζόμενων που είναι όλο και περισσότερες, όλο και πιο διευρυμένες. </w:t>
      </w:r>
    </w:p>
    <w:p w14:paraId="488C51C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λέτε; Λέτε: «Αυτά </w:t>
      </w:r>
      <w:r>
        <w:rPr>
          <w:rFonts w:eastAsia="Times New Roman" w:cs="Times New Roman"/>
          <w:szCs w:val="24"/>
        </w:rPr>
        <w:t>μπορούμε». Στο «αυτά μπορούμε» εμείς απαντάμε ποιες είναι οι δυνατότητες της κοινωνίας σήμερα, με βάση την τεχνολογική εξέλιξη, με βάση την παραγωγικότητα της εργασίας, με βάση τη μόρφωση που υπάρχει, με βάση τον πλούτο που παράγεται παγκόσμια και που κατα</w:t>
      </w:r>
      <w:r>
        <w:rPr>
          <w:rFonts w:eastAsia="Times New Roman" w:cs="Times New Roman"/>
          <w:szCs w:val="24"/>
        </w:rPr>
        <w:t>λήγει σε μια χούφτα εκμεταλλευτές που έχουν αμύθητα πράγματα. Το 0,7% του παγκόσμιου πληθυσμού έχει το 45% με 46% του παγκόσμιου ΑΕΠ, σύμφωνα με εκθέσεις, όχι του ΚΚΕ, της SWISS, αν δεν κάνω λάθος.</w:t>
      </w:r>
    </w:p>
    <w:p w14:paraId="488C51C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Επομένως, δεν μπορούμε να μπούμε στον δικό σας τον διάλογο</w:t>
      </w:r>
      <w:r>
        <w:rPr>
          <w:rFonts w:eastAsia="Times New Roman" w:cs="Times New Roman"/>
          <w:szCs w:val="24"/>
        </w:rPr>
        <w:t xml:space="preserve">. Τσακωθείτε όσο θέλετε. Στο ίδιο γήπεδο παίζετε, γιατί έχετε κάποιες κοινές αναφορές. Γι’ αυτό μίλησα για οικογενειακό καβγά. </w:t>
      </w:r>
    </w:p>
    <w:p w14:paraId="488C51C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Ποιες είναι αυτές οι αναφορές; Ας κρίνει ο λαός αν έχουμε δίκιο ή άδικο.</w:t>
      </w:r>
    </w:p>
    <w:p w14:paraId="488C51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ο καπιταλιστικός δρόμος ανάπτυξης είναι αδιαπραγμάτευτος. </w:t>
      </w:r>
    </w:p>
    <w:p w14:paraId="488C51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Χουλιαράκη</w:t>
      </w:r>
      <w:proofErr w:type="spellEnd"/>
      <w:r>
        <w:rPr>
          <w:rFonts w:eastAsia="Times New Roman" w:cs="Times New Roman"/>
          <w:szCs w:val="24"/>
        </w:rPr>
        <w:t xml:space="preserve">, κάνατε καλή τοποθέτηση για το πώς μπορούμε να πάμε καλύτερα εμείς -αυτό στην πραγματικότητα λέτε- αυτόν τον καπιταλιστικό δρόμο ανάπτυξης και όχι η Νέα Δημοκρατία. Είπατε </w:t>
      </w:r>
      <w:r>
        <w:rPr>
          <w:rFonts w:eastAsia="Times New Roman" w:cs="Times New Roman"/>
          <w:szCs w:val="24"/>
        </w:rPr>
        <w:t xml:space="preserve">μια σειρά παράγοντες. Θα τους σχολιάσω μετά. </w:t>
      </w:r>
    </w:p>
    <w:p w14:paraId="488C51D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Λέμε, λοιπόν, ότι το δεύτερο είναι η «Αγία Οικογένεια». Εδώ θα φύγουν όλοι από την Ευρωπαϊκή Ένωση και εσείς θα λέτε «Ζήτω η Ευρωπαϊκή Ένωση!». Εδώ γίνεται, κυριολεκτικά, κόλαση στους ευρωπαϊκούς λαούς, κόλαση </w:t>
      </w:r>
      <w:r>
        <w:rPr>
          <w:rFonts w:eastAsia="Times New Roman" w:cs="Times New Roman"/>
          <w:szCs w:val="24"/>
        </w:rPr>
        <w:t xml:space="preserve">στους εργαζόμενους και εσείς εκεί το βιολί σας «Η Ευρώπη αλλάζει». Αλλάζει, κύριε Μαντά; Έτσι δεν λέγατε; Εμείς λέγαμε ότι αλλάζει και γίνεται χειρότερη. Εσείς λέγατε ότι έρχεται η γη της επαγγελίας. </w:t>
      </w:r>
    </w:p>
    <w:p w14:paraId="488C51D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λοιπόν, </w:t>
      </w:r>
      <w:r>
        <w:rPr>
          <w:rFonts w:eastAsia="Times New Roman" w:cs="Times New Roman"/>
          <w:szCs w:val="24"/>
        </w:rPr>
        <w:t xml:space="preserve">σας </w:t>
      </w:r>
      <w:r>
        <w:rPr>
          <w:rFonts w:eastAsia="Times New Roman" w:cs="Times New Roman"/>
          <w:szCs w:val="24"/>
        </w:rPr>
        <w:t>ενώνει η Ευρωπαϊκή Ένωση. Και η Ευρωπα</w:t>
      </w:r>
      <w:r>
        <w:rPr>
          <w:rFonts w:eastAsia="Times New Roman" w:cs="Times New Roman"/>
          <w:szCs w:val="24"/>
        </w:rPr>
        <w:t xml:space="preserve">ϊκή Ένωση δεν ήταν ποτέ τίποτα διαφορετικό. Αν σήμερα δείχνει ένα πιο σκληρό πρόσωπο, δεν σημαίνει ότι πριν ήταν καλή. </w:t>
      </w:r>
    </w:p>
    <w:p w14:paraId="488C51D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Κυρία Υπουργέ, σε σχέση με τις συλλογικές συμβάσεις, θα ήθελα να σας πω ότι το ξήλωμα των συλλογικών συμβάσεων ξεκίνησε με την Πράσινη Β</w:t>
      </w:r>
      <w:r>
        <w:rPr>
          <w:rFonts w:eastAsia="Times New Roman" w:cs="Times New Roman"/>
          <w:szCs w:val="24"/>
        </w:rPr>
        <w:t>ίβλο. Έτυχε να είμαι Ευρωβουλευτής και να έχω αποστηθίσει τι έλεγε. Έλεγε, λοιπόν, ότι οι παραδοσιακές σχέσεις εργασίας με τις συλλογικές συμβάσεις δεν ανταποκρίνονται στο σημερινό επίπεδο ανάπτυξης της οικονομίας και δεν υπηρετούν την ανταγωνιστικότητα. Γ</w:t>
      </w:r>
      <w:r>
        <w:rPr>
          <w:rFonts w:eastAsia="Times New Roman" w:cs="Times New Roman"/>
          <w:szCs w:val="24"/>
        </w:rPr>
        <w:t xml:space="preserve">ι’ αυτό πρέπει να περάσουμε σε ατομικές ρυθμίσεις στην αγορά εργασίας». </w:t>
      </w:r>
    </w:p>
    <w:p w14:paraId="488C51D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τι ψήφισαν; Εμείς ψηφίσαμε </w:t>
      </w:r>
      <w:r>
        <w:rPr>
          <w:rFonts w:eastAsia="Times New Roman" w:cs="Times New Roman"/>
          <w:szCs w:val="24"/>
        </w:rPr>
        <w:t>κατά</w:t>
      </w:r>
      <w:r>
        <w:rPr>
          <w:rFonts w:eastAsia="Times New Roman" w:cs="Times New Roman"/>
          <w:szCs w:val="24"/>
        </w:rPr>
        <w:t xml:space="preserve">, το ΠΑΣΟΚ και η Νέα Δημοκρατία </w:t>
      </w:r>
      <w:r>
        <w:rPr>
          <w:rFonts w:eastAsia="Times New Roman" w:cs="Times New Roman"/>
          <w:szCs w:val="24"/>
        </w:rPr>
        <w:t>υπέρ</w:t>
      </w:r>
      <w:r>
        <w:rPr>
          <w:rFonts w:eastAsia="Times New Roman" w:cs="Times New Roman"/>
          <w:szCs w:val="24"/>
        </w:rPr>
        <w:t xml:space="preserve"> και ο </w:t>
      </w:r>
      <w:proofErr w:type="spellStart"/>
      <w:r>
        <w:rPr>
          <w:rFonts w:eastAsia="Times New Roman" w:cs="Times New Roman"/>
          <w:szCs w:val="24"/>
        </w:rPr>
        <w:t>Παπαδημούλης</w:t>
      </w:r>
      <w:proofErr w:type="spellEnd"/>
      <w:r>
        <w:rPr>
          <w:rFonts w:eastAsia="Times New Roman" w:cs="Times New Roman"/>
          <w:szCs w:val="24"/>
        </w:rPr>
        <w:t xml:space="preserve"> «ΛΕΥΚΟ». Και λέω και όνομα, γιατί είχε γίνει ολόκληρο επεισόδιο. Άρα, σας ενών</w:t>
      </w:r>
      <w:r>
        <w:rPr>
          <w:rFonts w:eastAsia="Times New Roman" w:cs="Times New Roman"/>
          <w:szCs w:val="24"/>
        </w:rPr>
        <w:t xml:space="preserve">ουν αυτά. </w:t>
      </w:r>
    </w:p>
    <w:p w14:paraId="488C51D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η συζήτηση που γίνεται, γίνεται εντός των τειχών όχι για να αλλάξουμε, αλλά για το πώς θα διαχειριστούμε αυτή τη βαρβαρότητα που ζει ολόκληρη η ανθρωπότητα και ο ελληνικός λαός. </w:t>
      </w:r>
    </w:p>
    <w:p w14:paraId="488C51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το τρίτο βέβαια και σημαντικό –το είπε ο κ. Παπαδημη</w:t>
      </w:r>
      <w:r>
        <w:rPr>
          <w:rFonts w:eastAsia="Times New Roman" w:cs="Times New Roman"/>
          <w:szCs w:val="24"/>
        </w:rPr>
        <w:t>τρίου στην ομιλία του και έτσι είναι- είναι ότι το μνημόνιο το ψηφίσατε. Καλά, εσείς δεν ξέρετε τι ψηφίσατε; Η Νέα Δημοκρατία, τι ψηφίσατε; Στρατηγική; Η στρατηγική είναι κάτι ξεχωριστό; Δεν ήξεραν τα υπόλοιπα κόμματα που ψήφισαν τρίτο μνημόνιο ή δεν ήξερε</w:t>
      </w:r>
      <w:r>
        <w:rPr>
          <w:rFonts w:eastAsia="Times New Roman" w:cs="Times New Roman"/>
          <w:szCs w:val="24"/>
        </w:rPr>
        <w:t xml:space="preserve"> ο ΣΥΡΙΖΑ τι ψήφισε και ότι ήταν επώδυνος συμβιβασμός; Επώδυνος για ποιο πράγμα; </w:t>
      </w:r>
    </w:p>
    <w:p w14:paraId="488C51D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λέμε ότι εμείς έχουμε άλλη αφετηρία και λέμε στον λαό «σου ανήκουν όλα, πάρε τη δύναμη, σήκωσε το κεφάλι και </w:t>
      </w:r>
      <w:proofErr w:type="spellStart"/>
      <w:r>
        <w:rPr>
          <w:rFonts w:eastAsia="Times New Roman" w:cs="Times New Roman"/>
          <w:szCs w:val="24"/>
        </w:rPr>
        <w:t>πάρτα</w:t>
      </w:r>
      <w:proofErr w:type="spellEnd"/>
      <w:r>
        <w:rPr>
          <w:rFonts w:eastAsia="Times New Roman" w:cs="Times New Roman"/>
          <w:szCs w:val="24"/>
        </w:rPr>
        <w:t>. Και μη δέχεσαι ελεημοσύνες και μη δέχεσαι διακηρ</w:t>
      </w:r>
      <w:r>
        <w:rPr>
          <w:rFonts w:eastAsia="Times New Roman" w:cs="Times New Roman"/>
          <w:szCs w:val="24"/>
        </w:rPr>
        <w:t xml:space="preserve">ύξεις, όπως ότι σας δώσαμε 100 εκατομμύρια». Και λοιπόν; Πόσα του έχετε φάει τόσα χρόνια; Ποιο </w:t>
      </w:r>
      <w:r>
        <w:rPr>
          <w:rFonts w:eastAsia="Times New Roman" w:cs="Times New Roman"/>
          <w:szCs w:val="24"/>
        </w:rPr>
        <w:lastRenderedPageBreak/>
        <w:t>ασφαλιστικό σύστημα; Πόσα δισεκατομμύρια; Πόσο αίμα; Πόση εκμετάλλευση; Ποιος τον έφτιαξε αυτόν τον κόσμο εδώ και του παριστάνετε όλοι σας ότι του δίνετε κιόλας;</w:t>
      </w:r>
      <w:r>
        <w:rPr>
          <w:rFonts w:eastAsia="Times New Roman" w:cs="Times New Roman"/>
          <w:szCs w:val="24"/>
        </w:rPr>
        <w:t xml:space="preserve"> Τι του δίνετε; </w:t>
      </w:r>
    </w:p>
    <w:p w14:paraId="488C51D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Πάμε, λοιπόν, στον προϋπολογισμό για να μιλήσουμε για την πραγματικότητα. Αυτός ο προϋπολογισμός είναι διαφορετικός από τους προηγούμενους; Κινείται σε άλλη γραμμή; Εμείς λέμε ότι είναι ταξικός, σκληρός και απάνθρωπος, όπως και όλοι οι προ</w:t>
      </w:r>
      <w:r>
        <w:rPr>
          <w:rFonts w:eastAsia="Times New Roman" w:cs="Times New Roman"/>
          <w:szCs w:val="24"/>
        </w:rPr>
        <w:t>ηγούμενοι. Γιατί στο καπιταλιστικό σύστημα –αυτά τα έλεγαν και κάποιοι άλλοι, όχι όλοι- οι προϋπολογισμοί αυτό κάνουν: Αναδιανέμουν το παραγόμενο κοινωνικό προϊόν σε όφελος αυτών που κατέχουν την εξουσία και την οικονομία, δηλαδή σε όφελος του κεφαλαίου. Κ</w:t>
      </w:r>
      <w:r>
        <w:rPr>
          <w:rFonts w:eastAsia="Times New Roman" w:cs="Times New Roman"/>
          <w:szCs w:val="24"/>
        </w:rPr>
        <w:t xml:space="preserve">αι το παίρνουν από τους εργαζόμενους. </w:t>
      </w:r>
    </w:p>
    <w:p w14:paraId="488C51D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προϋπολογισμός αλλάζει ρότα ή μήπως τα 100 εκατομμύρια και τα 200 εκατομμύρια και τα 300 εκατομμύρια αλλάζουν τον χαρακτήρα και τη στρατηγική του; Όχι! Από πού παίρνει; Παίρνει 3,1 δισεκατομμύρια </w:t>
      </w:r>
      <w:r>
        <w:rPr>
          <w:rFonts w:eastAsia="Times New Roman" w:cs="Times New Roman"/>
          <w:szCs w:val="24"/>
          <w:lang w:val="en-US"/>
        </w:rPr>
        <w:lastRenderedPageBreak/>
        <w:t>plus</w:t>
      </w:r>
      <w:r>
        <w:rPr>
          <w:rFonts w:eastAsia="Times New Roman" w:cs="Times New Roman"/>
          <w:szCs w:val="24"/>
        </w:rPr>
        <w:t xml:space="preserve">, δηλαδή </w:t>
      </w:r>
      <w:r>
        <w:rPr>
          <w:rFonts w:eastAsia="Times New Roman" w:cs="Times New Roman"/>
          <w:szCs w:val="24"/>
        </w:rPr>
        <w:t xml:space="preserve">συν -για να μιλήσουμε και εμείς ελληνικά- όλη την προηγούμενη άγρια φορολογία. </w:t>
      </w:r>
    </w:p>
    <w:p w14:paraId="488C51D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Από πού τα παίρνετε αυτά; Αυξάνεται η άμεση. Σε ποιους; Στα νομικά πρόσωπα τη μειώνετε. Αυξάνεται η έμμεση. Τι είναι η έμμεση φορολογία; Είναι η πιο βάρβαρη και η πιο αντιλαϊκή</w:t>
      </w:r>
      <w:r>
        <w:rPr>
          <w:rFonts w:eastAsia="Times New Roman" w:cs="Times New Roman"/>
          <w:szCs w:val="24"/>
        </w:rPr>
        <w:t xml:space="preserve"> φορολογία! Τι την κάνετε; Τη μειώνετε, για να ανακουφίσετε τα λαϊκά στρώματα; Όχι. Την αυξάνετε! Και δεν χρειάζεται να απαριθμήσω, γιατί τα έχουν πει ομιλητές μας και ο εισηγητής μας, ΦΠΑ, βενζίνες, πετρέλαια, τσιγάρα, ό,τι θέλετε. Μόνο στον αέρα που αναπ</w:t>
      </w:r>
      <w:r>
        <w:rPr>
          <w:rFonts w:eastAsia="Times New Roman" w:cs="Times New Roman"/>
          <w:szCs w:val="24"/>
        </w:rPr>
        <w:t xml:space="preserve">νέουμε δεν έχετε βάλει φόρο ακόμα! Σε λίγο θα μας μετράτε και τον θώρακα, και εσείς και οι άλλοι, για να μην αδικώ κανέναν. </w:t>
      </w:r>
    </w:p>
    <w:p w14:paraId="488C51D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Άρα, λοιπόν, από πού παίρνετε; Και αυτό είναι και το ταξικό θέμα. Παίρνετε από τα λαϊκά στρώματα. Πόσα παίρνετε από τους «μεγάλους»</w:t>
      </w:r>
      <w:r>
        <w:rPr>
          <w:rFonts w:eastAsia="Times New Roman" w:cs="Times New Roman"/>
          <w:szCs w:val="24"/>
        </w:rPr>
        <w:t xml:space="preserve">; Γιατί άκουσα και τον κ. </w:t>
      </w:r>
      <w:proofErr w:type="spellStart"/>
      <w:r>
        <w:rPr>
          <w:rFonts w:eastAsia="Times New Roman" w:cs="Times New Roman"/>
          <w:szCs w:val="24"/>
        </w:rPr>
        <w:t>Χουλιαράκη</w:t>
      </w:r>
      <w:proofErr w:type="spellEnd"/>
      <w:r>
        <w:rPr>
          <w:rFonts w:eastAsia="Times New Roman" w:cs="Times New Roman"/>
          <w:szCs w:val="24"/>
        </w:rPr>
        <w:t xml:space="preserve">. </w:t>
      </w:r>
    </w:p>
    <w:p w14:paraId="488C51D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Χουλιαράκη</w:t>
      </w:r>
      <w:proofErr w:type="spellEnd"/>
      <w:r>
        <w:rPr>
          <w:rFonts w:eastAsia="Times New Roman" w:cs="Times New Roman"/>
          <w:szCs w:val="24"/>
        </w:rPr>
        <w:t xml:space="preserve">, μας είπατε ότι επιβαρύνετε τα μεσαία –συμφωνώ!- και τα ανώτερα. Ποια ανώτερα; Από τους εφοπλιστές τι παίρνετε; </w:t>
      </w:r>
    </w:p>
    <w:p w14:paraId="488C51D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ΧΟΥΛΙΑΡΑΚΗΣ (Αναπληρωτής Υπουργός Οικονομικών): </w:t>
      </w:r>
      <w:r>
        <w:rPr>
          <w:rFonts w:eastAsia="Times New Roman" w:cs="Times New Roman"/>
          <w:szCs w:val="24"/>
        </w:rPr>
        <w:t>Η απάντηση του ΣΕΒ…</w:t>
      </w:r>
    </w:p>
    <w:p w14:paraId="488C51D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 xml:space="preserve">ΠΑΦΙΛΗΣ: </w:t>
      </w:r>
      <w:r>
        <w:rPr>
          <w:rFonts w:eastAsia="Times New Roman" w:cs="Times New Roman"/>
          <w:szCs w:val="24"/>
        </w:rPr>
        <w:t xml:space="preserve">Από τους εφοπλιστές τι παίρνετε; Ποιο; Ότι τους επιβαρύνετε; Καλά, θα πούμε παρακάτω πόσο τους επιβαρύνετε. Αν είναι έτσι, να μας επιβαρύνετε και εμάς έτσι! Αν είναι, το δεχόμαστε και εμείς. Αν αυτό είναι επιβάρυνση των ανώτατων, να το κάνετε και </w:t>
      </w:r>
      <w:r>
        <w:rPr>
          <w:rFonts w:eastAsia="Times New Roman" w:cs="Times New Roman"/>
          <w:szCs w:val="24"/>
        </w:rPr>
        <w:t>στους εργαζόμενους! Να εφαρμόσετε την ίδια πολιτική!</w:t>
      </w:r>
    </w:p>
    <w:p w14:paraId="488C51E0" w14:textId="77777777" w:rsidR="00FF101B" w:rsidRDefault="00202D30">
      <w:pPr>
        <w:spacing w:line="600" w:lineRule="auto"/>
        <w:contextualSpacing/>
        <w:jc w:val="both"/>
        <w:rPr>
          <w:rFonts w:eastAsia="Times New Roman" w:cs="Times New Roman"/>
          <w:szCs w:val="24"/>
        </w:rPr>
      </w:pPr>
      <w:r>
        <w:rPr>
          <w:rFonts w:eastAsia="Times New Roman" w:cs="Times New Roman"/>
          <w:szCs w:val="24"/>
        </w:rPr>
        <w:t xml:space="preserve">Λέω, λοιπόν, ότι τα παίρνετε από εκεί. </w:t>
      </w:r>
      <w:r>
        <w:rPr>
          <w:rFonts w:eastAsia="Times New Roman" w:cs="Times New Roman"/>
          <w:szCs w:val="24"/>
          <w:lang w:val="en-US"/>
        </w:rPr>
        <w:t>N</w:t>
      </w:r>
      <w:r>
        <w:rPr>
          <w:rFonts w:eastAsia="Times New Roman" w:cs="Times New Roman"/>
          <w:szCs w:val="24"/>
        </w:rPr>
        <w:t xml:space="preserve">α, λοιπόν, το πρώτο δείγμα της </w:t>
      </w:r>
      <w:proofErr w:type="spellStart"/>
      <w:r>
        <w:rPr>
          <w:rFonts w:eastAsia="Times New Roman" w:cs="Times New Roman"/>
          <w:szCs w:val="24"/>
        </w:rPr>
        <w:t>ταξικότητας</w:t>
      </w:r>
      <w:proofErr w:type="spellEnd"/>
      <w:r>
        <w:rPr>
          <w:rFonts w:eastAsia="Times New Roman" w:cs="Times New Roman"/>
          <w:szCs w:val="24"/>
        </w:rPr>
        <w:t xml:space="preserve"> και της σκληρότητας.</w:t>
      </w:r>
    </w:p>
    <w:p w14:paraId="488C51E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μειώνετε τις δαπάνες. Από πού μειώνετε τις δαπάνες; Ένα δισεκατομμύριο από μείωση μισθών </w:t>
      </w:r>
      <w:r>
        <w:rPr>
          <w:rFonts w:eastAsia="Times New Roman" w:cs="Times New Roman"/>
          <w:szCs w:val="24"/>
        </w:rPr>
        <w:t>και συντάξεων. Σύνολο, για να μην λέω νούμερα, 1.650.000 ευρώ μειώσεις δαπανών. Από πού είναι οι μειώ</w:t>
      </w:r>
      <w:r>
        <w:rPr>
          <w:rFonts w:eastAsia="Times New Roman" w:cs="Times New Roman"/>
          <w:szCs w:val="24"/>
        </w:rPr>
        <w:lastRenderedPageBreak/>
        <w:t>σεις δαπανών, από τον πολυτελή βίο; Όχι, βέβαια. Πάλι από τους εργαζόμενους. Επιστρέφετε τα 871 ευρώ -και αν επιστραφούν- και αυτό λέτε ότι είναι κοινωνική</w:t>
      </w:r>
      <w:r>
        <w:rPr>
          <w:rFonts w:eastAsia="Times New Roman" w:cs="Times New Roman"/>
          <w:szCs w:val="24"/>
        </w:rPr>
        <w:t xml:space="preserve"> πολιτική, όπως και οι εξαγγελίες. </w:t>
      </w:r>
    </w:p>
    <w:p w14:paraId="488C51E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Να σας κάνω μια πρόταση; Δώστε μου από ένα χιλιάρικο, να σας δώσω πίσω δύο κατοστάρικα, για να είστε και εσείς ευχαριστημένοι, και εγώ να λέω ότι κάνω κοινωνική πολιτική. Αυτό ακριβώς κάνετε. Αυτό κάνετε! Έχετε καταληστέ</w:t>
      </w:r>
      <w:r>
        <w:rPr>
          <w:rFonts w:eastAsia="Times New Roman" w:cs="Times New Roman"/>
          <w:szCs w:val="24"/>
        </w:rPr>
        <w:t>ψει το μόχθο γενεών. Είναι ντροπή και μόνο που το λέτε. Κατά τη γνώμη μου και κατά τη γνώμη μας, είναι απαράδεκτο να γίνεται διάγγελμα ότι «σας δίνουμε 500 ή 300 ευρώ». Σε ποιους, αλήθεια, τα δίνετε; Σε αυτούς που έχτισαν τη σύγχρονη Ελλάδα, με ιδρώτα, αίμ</w:t>
      </w:r>
      <w:r>
        <w:rPr>
          <w:rFonts w:eastAsia="Times New Roman" w:cs="Times New Roman"/>
          <w:szCs w:val="24"/>
        </w:rPr>
        <w:t xml:space="preserve">α, γενιές ολόκληρες των πατεράδων μας, δικές μας και που τους κλέψανε, εκτός των άλλων, ακόμα και αυτά που πλήρωσαν τα ασφαλιστικά ταμεία. </w:t>
      </w:r>
    </w:p>
    <w:p w14:paraId="488C51E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πάρετε ποτέ από κανένα πίσω τίποτα; Διότι εδώ βασιλεύει όλη η πλουτοκρατία, έχει αμύθητη περιουσία. Θα πάρετε; Όχ</w:t>
      </w:r>
      <w:r>
        <w:rPr>
          <w:rFonts w:eastAsia="Times New Roman" w:cs="Times New Roman"/>
          <w:szCs w:val="24"/>
        </w:rPr>
        <w:t xml:space="preserve">ι. </w:t>
      </w:r>
    </w:p>
    <w:p w14:paraId="488C51E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βγαίνετε τώρα –και κατά τη γνώμη μας, είναι ντροπή και το λέω ευθέως, γιατί θα μπορούσατε με πολύ ήπιους τόνους να το κάνετε- και λέτε ότι από αυτά που μας περίσσεψαν δίνουμε αυτά. Όχι έτσι. Τι είναι ζητιάνοι; Τι είναι αυτός ο κόσμος ο οποίος τρέχε</w:t>
      </w:r>
      <w:r>
        <w:rPr>
          <w:rFonts w:eastAsia="Times New Roman" w:cs="Times New Roman"/>
          <w:szCs w:val="24"/>
        </w:rPr>
        <w:t>ι, ο οποίος κάνει οικονομία για να δώσει στο παιδί του και στο εγγόνι του; Δεν είναι αυτοί που έφτιαξαν ό,τι βλέπετε γύρω; Ποιος τα έφτιαξε; Η ολιγαρχία, που ξοδεύει σε ένα βράδυ, όσο κοστίζει η ζωή και η δουλειά ενός εργαζόμενου; Αυτό το σύστημα υποστηρίζ</w:t>
      </w:r>
      <w:r>
        <w:rPr>
          <w:rFonts w:eastAsia="Times New Roman" w:cs="Times New Roman"/>
          <w:szCs w:val="24"/>
        </w:rPr>
        <w:t xml:space="preserve">ετε και εσείς και πιο ανοιχτά και η Νέα Δημοκρατία. Άρα, λοιπόν, δεν είναι διαφορετικός. Είναι σκληρός, ταξικός, άγριος προϋπολογισμός, που προσθέτει και νέα βάρη σε όσα δημιούργησαν οι προηγούμενοι. </w:t>
      </w:r>
    </w:p>
    <w:p w14:paraId="488C51E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τα ανώτατα στρώματα, κύριε </w:t>
      </w:r>
      <w:proofErr w:type="spellStart"/>
      <w:r>
        <w:rPr>
          <w:rFonts w:eastAsia="Times New Roman" w:cs="Times New Roman"/>
          <w:szCs w:val="24"/>
        </w:rPr>
        <w:t>Χουλιαράκη</w:t>
      </w:r>
      <w:proofErr w:type="spellEnd"/>
      <w:r>
        <w:rPr>
          <w:rFonts w:eastAsia="Times New Roman" w:cs="Times New Roman"/>
          <w:szCs w:val="24"/>
        </w:rPr>
        <w:t>; Στο απυρόβλη</w:t>
      </w:r>
      <w:r>
        <w:rPr>
          <w:rFonts w:eastAsia="Times New Roman" w:cs="Times New Roman"/>
          <w:szCs w:val="24"/>
        </w:rPr>
        <w:t xml:space="preserve">το. Προνόμια, νέα προνόμια, νέα αναπτυξιακά πακέτα, νέες φοροαπαλλαγές για τους επιχειρηματικούς ομίλους, έτσι δεν είναι; Άλλωστε αυτό απαιτεί και η </w:t>
      </w:r>
      <w:r>
        <w:rPr>
          <w:rFonts w:eastAsia="Times New Roman" w:cs="Times New Roman"/>
          <w:szCs w:val="24"/>
        </w:rPr>
        <w:lastRenderedPageBreak/>
        <w:t>καπιταλιστική ανάπτυξη. Όταν λες ότι η μηχανή ανάπτυξης της οικονομίας είναι το κεφάλαιο, τότε κάνεις αυτά.</w:t>
      </w:r>
      <w:r>
        <w:rPr>
          <w:rFonts w:eastAsia="Times New Roman" w:cs="Times New Roman"/>
          <w:szCs w:val="24"/>
        </w:rPr>
        <w:t xml:space="preserve"> </w:t>
      </w:r>
    </w:p>
    <w:p w14:paraId="488C51E6" w14:textId="77777777" w:rsidR="00FF101B" w:rsidRDefault="00202D30">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488C51E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Θα τα πω επιγραμματικά, κυρία Πρόεδρε. </w:t>
      </w:r>
    </w:p>
    <w:p w14:paraId="488C51E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Δεύτερον, τι διαφορετικό κάνετε, αλήθεια, εκτός από το να ικανοποιείτε τις απαιτήσεις του κεφαλαίου που έκανε και η Νέα Δημοκρατία</w:t>
      </w:r>
      <w:r>
        <w:rPr>
          <w:rFonts w:eastAsia="Times New Roman" w:cs="Times New Roman"/>
          <w:szCs w:val="24"/>
        </w:rPr>
        <w:t xml:space="preserve"> και που συνεχίζετε και εσείς; Τι ζητούσε το κεφάλαιο εδώ και πολλά χρόνια; Και το ξήλωμα άρχισε από τη «Λευκή Βίβλο» πολλά χρόνια πριν. Φθηνή εργατική δύναμη. Την δίνετε; Μισθούς, συντάξεις πείνας. </w:t>
      </w:r>
    </w:p>
    <w:p w14:paraId="488C51E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Εργασιακές σχέσεις. Ποιες εργασιακές σχέσεις; Κυρία Υπουργέ, πέρα από προθέσεις, θα αλλάξετε τη ζούγκλα της μερικής απασχόλησης, του δίωρου, του τρίωρου; Ξέρετε τι σημαίνει. Δεν ξέρω εάν τα ζείτε εδώ, αλλά φαντάζομαι ότι το γνωρίζετε, έστω και θεωρητικά, κ</w:t>
      </w:r>
      <w:r>
        <w:rPr>
          <w:rFonts w:eastAsia="Times New Roman" w:cs="Times New Roman"/>
          <w:szCs w:val="24"/>
        </w:rPr>
        <w:t xml:space="preserve">αι στην πραγματικότητα τα γνωρίζετε. Αυτή τη σύγχρονη σκλαβιά θα την αλλάξετε; Θα </w:t>
      </w:r>
      <w:r>
        <w:rPr>
          <w:rFonts w:eastAsia="Times New Roman" w:cs="Times New Roman"/>
          <w:szCs w:val="24"/>
        </w:rPr>
        <w:lastRenderedPageBreak/>
        <w:t xml:space="preserve">πάμε σε σταθερές σχέσεις εργασίας; Όχι, γιατί αυτά εμποδίζουν την ανταγωνιστικότητα. Αυτά λένε όλα τα χαρτιά, όλα όσα έχετε υπογράψει. </w:t>
      </w:r>
    </w:p>
    <w:p w14:paraId="488C51EA" w14:textId="77777777" w:rsidR="00FF101B" w:rsidRDefault="00202D30">
      <w:pPr>
        <w:spacing w:line="600" w:lineRule="auto"/>
        <w:ind w:firstLine="720"/>
        <w:contextualSpacing/>
        <w:jc w:val="both"/>
        <w:rPr>
          <w:rFonts w:eastAsia="Times New Roman"/>
          <w:bCs/>
        </w:rPr>
      </w:pPr>
      <w:r>
        <w:rPr>
          <w:rFonts w:eastAsia="Times New Roman"/>
          <w:bCs/>
        </w:rPr>
        <w:t xml:space="preserve">(Στο σημείο αυτό κτυπάει το κουδούνι </w:t>
      </w:r>
      <w:r>
        <w:rPr>
          <w:rFonts w:eastAsia="Times New Roman"/>
          <w:bCs/>
        </w:rPr>
        <w:t>λήξεως του χρόνου ομιλίας του κυρίου Βουλευτή)</w:t>
      </w:r>
    </w:p>
    <w:p w14:paraId="488C51E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δώστε μου αν θέλετε λίγο χρόνο και δεν θα ξαναμιλήσω. </w:t>
      </w:r>
    </w:p>
    <w:p w14:paraId="488C51E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Δεύτερον, απελευθέρωση επαγγελμάτων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το πρόλαβε να το κάνει όλο η Νέα Δημοκρατία -και στεναχωριέται τώρα- και το κάνετε εσείς. Τι</w:t>
      </w:r>
      <w:r>
        <w:rPr>
          <w:rFonts w:eastAsia="Times New Roman" w:cs="Times New Roman"/>
          <w:szCs w:val="24"/>
        </w:rPr>
        <w:t xml:space="preserve"> σημαίνει αυτό; Βίαιο εκτόπισμα των αυτοαπασχολούμενων, των εμπόρων, των μικροεπαγγελματιών, κ.λπ. από την αγορά για ποιο λόγο; Για να τα πάρουν τα μονοπώλια –νόμος του καπιταλισμού είναι αυτός- και εσείς τους το δίνετε. </w:t>
      </w:r>
    </w:p>
    <w:p w14:paraId="488C51E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Τι άλλο ζητούν; Ιδιωτικοποιήσεις γ</w:t>
      </w:r>
      <w:r>
        <w:rPr>
          <w:rFonts w:eastAsia="Times New Roman" w:cs="Times New Roman"/>
          <w:szCs w:val="24"/>
        </w:rPr>
        <w:t>ενικευμένες, είτε με μορφή πώλησης είτε με μορφή ενοικίου. Σας είπε η Αλέκα Παπαρήγα πώς και δεν θέλω να τα επαναλάβω. Το κάνετε, το υλοποιείτε; Το υλοποιείτε!</w:t>
      </w:r>
    </w:p>
    <w:p w14:paraId="488C51E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Τι άλλο; Το θεσμικό πλαίσιο να αλλάξει. Δηλαδή; Να φτιάξουμε κράτος που να υπηρετεί με τον καλύτ</w:t>
      </w:r>
      <w:r>
        <w:rPr>
          <w:rFonts w:eastAsia="Times New Roman" w:cs="Times New Roman"/>
          <w:szCs w:val="24"/>
        </w:rPr>
        <w:t xml:space="preserve">ερο τρόπο τους επιχειρηματίες, τα μονοπώλια, το μεγάλο κεφάλαιο. Και αυτό το κάνετε. Να απαλλαγούμε από αγκυλώσεις, λέτε. Ό,τι στοιχειώδεις έλεγχοι υπήρχαν να εξαφανιστούν και αυτοί. </w:t>
      </w:r>
    </w:p>
    <w:p w14:paraId="488C51E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Άρα, λοιπόν, εφαρμόζετε όλα αυτά. Ποια είναι η διαφορά; Και μάλιστα να π</w:t>
      </w:r>
      <w:r>
        <w:rPr>
          <w:rFonts w:eastAsia="Times New Roman" w:cs="Times New Roman"/>
          <w:szCs w:val="24"/>
        </w:rPr>
        <w:t>ω ότι τα εφαρμόζετε και καλύτερα σε μερικούς τομείς και θα το σχολιάσω τελειώνοντας.</w:t>
      </w:r>
    </w:p>
    <w:p w14:paraId="488C51F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τώρα ξέρετε τι έχει συμβεί. Η Νέα Δημοκρατία πήγε στον ΟΑΕΔ μετά το μνημόνιο το δικό σας και τώρα τελείωσε και ο χρόνος και δεν ξέρει τι θα κάνετε και για αυτό φωνάζει</w:t>
      </w:r>
      <w:r>
        <w:rPr>
          <w:rFonts w:eastAsia="Times New Roman" w:cs="Times New Roman"/>
          <w:szCs w:val="24"/>
        </w:rPr>
        <w:t xml:space="preserve">. Μα, σου λέει «εμείς στρώσαμε το χαλί, κάναμε όλα αυτά, ήμασταν έτοιμοι να κάνουμε και τα υπόλοιπα και ήρθε και μας πήρε τη δουλειά ο ΣΥΡΙΖΑ και εφαρμόζει ακριβώς την ίδια πολιτική!» </w:t>
      </w:r>
    </w:p>
    <w:p w14:paraId="488C51F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γαίνει στα κεραμίδια και σας πιέζει να προχωρήσετε ακόμα πιο γρήγορα. </w:t>
      </w:r>
      <w:r>
        <w:rPr>
          <w:rFonts w:eastAsia="Times New Roman" w:cs="Times New Roman"/>
          <w:szCs w:val="24"/>
        </w:rPr>
        <w:t xml:space="preserve">Και τα κροκοδείλια δάκρυα περί συντάξεων, περί μισθών κ.λπ., πείτε τα αλλού. Έντεκα φορές τα κόψατε και ήσασταν έτοιμοι και θα τα κόβατε και την επόμενη. </w:t>
      </w:r>
    </w:p>
    <w:p w14:paraId="488C51F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Αφήστε όλα αυτά, γιατί οι απαιτήσεις τώρα του κεφαλαίου δεν είναι αυτές που ήταν παλιότερα. </w:t>
      </w:r>
      <w:r>
        <w:rPr>
          <w:rFonts w:eastAsia="Times New Roman" w:cs="Times New Roman"/>
          <w:szCs w:val="24"/>
          <w:lang w:val="en-US"/>
        </w:rPr>
        <w:t>T</w:t>
      </w:r>
      <w:r>
        <w:rPr>
          <w:rFonts w:eastAsia="Times New Roman" w:cs="Times New Roman"/>
          <w:szCs w:val="24"/>
        </w:rPr>
        <w:t>α θέλουν</w:t>
      </w:r>
      <w:r>
        <w:rPr>
          <w:rFonts w:eastAsia="Times New Roman" w:cs="Times New Roman"/>
          <w:szCs w:val="24"/>
        </w:rPr>
        <w:t xml:space="preserve"> όλα –και το ξέρουν καλά οι Υπουργοί που διαπραγματεύονται- όλα! Δεν αφήνουν τίποτα, γιατί δεν είναι σε φάση ο καπιταλισμός που μπορεί –έστω- να κάνει ορισμένες υποχωρήσεις. </w:t>
      </w:r>
    </w:p>
    <w:p w14:paraId="488C51F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υπάρξει κάποια ανάπτυξη; Πιθανόν να υπάρξει. Εξαρτάται, βέβαια, από πάρα πολλά</w:t>
      </w:r>
      <w:r>
        <w:rPr>
          <w:rFonts w:eastAsia="Times New Roman" w:cs="Times New Roman"/>
          <w:szCs w:val="24"/>
        </w:rPr>
        <w:t>, από διεθνείς παράγοντες και από άλλες συγκυρίες, που είναι δύσκολες.</w:t>
      </w:r>
    </w:p>
    <w:p w14:paraId="488C51F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το εξής: Με ποιους όρους; Δηλαδή, με τον κόσμο τσακισμένο, με εργασιακές σχέσεις γαλέρας και με όφελος για τους μεγάλους επιχειρηματίες. Για αυτό, λοιπόν, σας στηρίζουν</w:t>
      </w:r>
      <w:r>
        <w:rPr>
          <w:rFonts w:eastAsia="Times New Roman" w:cs="Times New Roman"/>
          <w:szCs w:val="24"/>
        </w:rPr>
        <w:t xml:space="preserve">, γιατί κάνετε καλά </w:t>
      </w:r>
      <w:r>
        <w:rPr>
          <w:rFonts w:eastAsia="Times New Roman" w:cs="Times New Roman"/>
          <w:szCs w:val="24"/>
        </w:rPr>
        <w:lastRenderedPageBreak/>
        <w:t>τη δουλειά. Για αυτό προς το παρόν η Νέα Δημοκρατία περιμένει –λέω- στη σειρά του ΟΑΕΔ, για να γίνει και πιο αντιληπτό.</w:t>
      </w:r>
    </w:p>
    <w:p w14:paraId="488C51F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υπάρχει και κάτι χειρότερο από αυτό. Τι κάνετε και γιατί σας στηρίζουν; </w:t>
      </w:r>
      <w:proofErr w:type="spellStart"/>
      <w:r>
        <w:rPr>
          <w:rFonts w:eastAsia="Times New Roman" w:cs="Times New Roman"/>
          <w:szCs w:val="24"/>
        </w:rPr>
        <w:t>Απενοχοποιείτε</w:t>
      </w:r>
      <w:proofErr w:type="spellEnd"/>
      <w:r>
        <w:rPr>
          <w:rFonts w:eastAsia="Times New Roman" w:cs="Times New Roman"/>
          <w:szCs w:val="24"/>
        </w:rPr>
        <w:t xml:space="preserve"> το σύστημα το καπιταλισ</w:t>
      </w:r>
      <w:r>
        <w:rPr>
          <w:rFonts w:eastAsia="Times New Roman" w:cs="Times New Roman"/>
          <w:szCs w:val="24"/>
        </w:rPr>
        <w:t xml:space="preserve">τικό. Λέτε για διαφθορά, για </w:t>
      </w:r>
      <w:proofErr w:type="spellStart"/>
      <w:r>
        <w:rPr>
          <w:rFonts w:eastAsia="Times New Roman" w:cs="Times New Roman"/>
          <w:szCs w:val="24"/>
        </w:rPr>
        <w:t>λαμόγια</w:t>
      </w:r>
      <w:proofErr w:type="spellEnd"/>
      <w:r>
        <w:rPr>
          <w:rFonts w:eastAsia="Times New Roman" w:cs="Times New Roman"/>
          <w:szCs w:val="24"/>
        </w:rPr>
        <w:t>, λες και αυτό είναι το πρόβλημα. Αυτά φυσικά και υπάρχουν, είναι συνυφασμένα, όμως στο κέντρο υπάρχει ταξικός αντίπαλος. Δεν υπάρχει κοινωνική συνοχή και συναίνεση, υπάρχουν δύο τάξεις που σε όλη την ιστορία της ανθρωπό</w:t>
      </w:r>
      <w:r>
        <w:rPr>
          <w:rFonts w:eastAsia="Times New Roman" w:cs="Times New Roman"/>
          <w:szCs w:val="24"/>
        </w:rPr>
        <w:t>τητας συγκρούονται, συγκρούονται σκληρά μάλιστα, για το ποιος θα έχει την εξουσία. Αυτό το κρύβετε.</w:t>
      </w:r>
    </w:p>
    <w:p w14:paraId="488C51F6" w14:textId="77777777" w:rsidR="00FF101B" w:rsidRDefault="00202D30">
      <w:pPr>
        <w:spacing w:line="600" w:lineRule="auto"/>
        <w:ind w:firstLine="720"/>
        <w:contextualSpacing/>
        <w:jc w:val="both"/>
        <w:rPr>
          <w:rFonts w:eastAsia="Times New Roman" w:cs="Times New Roman"/>
          <w:b/>
          <w:szCs w:val="24"/>
        </w:rPr>
      </w:pPr>
      <w:r>
        <w:rPr>
          <w:rFonts w:eastAsia="Times New Roman" w:cs="Times New Roman"/>
          <w:szCs w:val="24"/>
        </w:rPr>
        <w:t xml:space="preserve">Δεύτερον, </w:t>
      </w:r>
      <w:proofErr w:type="spellStart"/>
      <w:r>
        <w:rPr>
          <w:rFonts w:eastAsia="Times New Roman" w:cs="Times New Roman"/>
          <w:szCs w:val="24"/>
        </w:rPr>
        <w:t>απενοχοποιήσατε</w:t>
      </w:r>
      <w:proofErr w:type="spellEnd"/>
      <w:r>
        <w:rPr>
          <w:rFonts w:eastAsia="Times New Roman" w:cs="Times New Roman"/>
          <w:szCs w:val="24"/>
        </w:rPr>
        <w:t xml:space="preserve"> το ΝΑΤΟ. Γίνατε η νατοϊκή και, μετά την επίσκεψη του Ομπάμα, </w:t>
      </w:r>
      <w:proofErr w:type="spellStart"/>
      <w:r>
        <w:rPr>
          <w:rFonts w:eastAsia="Times New Roman" w:cs="Times New Roman"/>
          <w:szCs w:val="24"/>
        </w:rPr>
        <w:t>αμερικανονατοϊκή</w:t>
      </w:r>
      <w:proofErr w:type="spellEnd"/>
      <w:r>
        <w:rPr>
          <w:rFonts w:eastAsia="Times New Roman" w:cs="Times New Roman"/>
          <w:szCs w:val="24"/>
        </w:rPr>
        <w:t xml:space="preserve"> Αριστερά. Αλήθεια, τέτοιο όραμα δίνεται στον αριστερ</w:t>
      </w:r>
      <w:r>
        <w:rPr>
          <w:rFonts w:eastAsia="Times New Roman" w:cs="Times New Roman"/>
          <w:szCs w:val="24"/>
        </w:rPr>
        <w:t xml:space="preserve">ό κόσμο και στον προοδευτικό σήμερα, καλώντας το ΝΑΤΟ στο Αιγαίο, καθαγιάζοντας το ΝΑΤΟ, υπογράφοντας στη Βαρσοβία το πρώτο πυρηνικό πλήγμα; Τι θέλετε να κάνετε; Τσακίζετε, διαφθείρετε τις συνειδήσεις της νεολαίας για την ιστορία του ΝΑΤΟ, που </w:t>
      </w:r>
      <w:r>
        <w:rPr>
          <w:rFonts w:eastAsia="Times New Roman" w:cs="Times New Roman"/>
          <w:szCs w:val="24"/>
        </w:rPr>
        <w:lastRenderedPageBreak/>
        <w:t>είναι βαμμέν</w:t>
      </w:r>
      <w:r>
        <w:rPr>
          <w:rFonts w:eastAsia="Times New Roman" w:cs="Times New Roman"/>
          <w:szCs w:val="24"/>
        </w:rPr>
        <w:t xml:space="preserve">η με το αίμα εκατοντάδων εκατομμυρίων ανθρώπων σε ολόκληρο τον κόσμο. </w:t>
      </w:r>
      <w:proofErr w:type="spellStart"/>
      <w:r>
        <w:rPr>
          <w:rFonts w:eastAsia="Times New Roman" w:cs="Times New Roman"/>
          <w:szCs w:val="24"/>
        </w:rPr>
        <w:t>Απενοχοποιείτε</w:t>
      </w:r>
      <w:proofErr w:type="spellEnd"/>
      <w:r>
        <w:rPr>
          <w:rFonts w:eastAsia="Times New Roman" w:cs="Times New Roman"/>
          <w:szCs w:val="24"/>
        </w:rPr>
        <w:t xml:space="preserve"> τον ιμπεριαλισμό. Δεν έχουμε ιμπεριαλιστικές επεμβάσεις και πολέμους. «</w:t>
      </w:r>
      <w:r>
        <w:rPr>
          <w:rFonts w:eastAsia="Times New Roman" w:cs="Times New Roman"/>
          <w:szCs w:val="24"/>
          <w:lang w:val="en-US"/>
        </w:rPr>
        <w:t>Conflicts</w:t>
      </w:r>
      <w:r>
        <w:rPr>
          <w:rFonts w:eastAsia="Times New Roman" w:cs="Times New Roman"/>
          <w:szCs w:val="24"/>
        </w:rPr>
        <w:t>», λένε. Τα έχω ανεχθεί είκοσι χρόνια!</w:t>
      </w:r>
    </w:p>
    <w:p w14:paraId="488C51F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Πα</w:t>
      </w:r>
      <w:r>
        <w:rPr>
          <w:rFonts w:eastAsia="Times New Roman" w:cs="Times New Roman"/>
          <w:szCs w:val="24"/>
        </w:rPr>
        <w:t>φίλη</w:t>
      </w:r>
      <w:proofErr w:type="spellEnd"/>
      <w:r>
        <w:rPr>
          <w:rFonts w:eastAsia="Times New Roman" w:cs="Times New Roman"/>
          <w:szCs w:val="24"/>
        </w:rPr>
        <w:t>, σας παρακαλώ να ολοκληρώνουμε.</w:t>
      </w:r>
    </w:p>
    <w:p w14:paraId="488C51F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Τελειώνω.</w:t>
      </w:r>
    </w:p>
    <w:p w14:paraId="488C51F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Καλλιεργείτε τη μοιρολατρία και οχυρώνεστε πίσω από τον αρνητικό συσχετισμό των δυνάμεων. Ακούστε, εμείς δεν πετάμε στα σύννεφα. Εμείς γνωρίζουμε ποια είναι η κατάσταση και ότι είναι δύσκολη</w:t>
      </w:r>
      <w:r>
        <w:rPr>
          <w:rFonts w:eastAsia="Times New Roman" w:cs="Times New Roman"/>
          <w:szCs w:val="24"/>
        </w:rPr>
        <w:t>.</w:t>
      </w:r>
    </w:p>
    <w:p w14:paraId="488C51F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Όμως, στις ιστορικές καμπές υπάρχουν δύο επιλογές: Η μία επιλογή είναι αυτή που λέει ότι υπολογίζω τον συσχετισμό των δυνάμεων, που είναι αρνητικός και με βάση αυτό οργανώνω την αντεπίθεση και την ανατροπή. Και η άλλη είναι αυτή που λέει ότι υποτάσσομαι </w:t>
      </w:r>
      <w:r>
        <w:rPr>
          <w:rFonts w:eastAsia="Times New Roman" w:cs="Times New Roman"/>
          <w:szCs w:val="24"/>
        </w:rPr>
        <w:t xml:space="preserve">στον συσχετισμό </w:t>
      </w:r>
      <w:r>
        <w:rPr>
          <w:rFonts w:eastAsia="Times New Roman" w:cs="Times New Roman"/>
          <w:szCs w:val="24"/>
        </w:rPr>
        <w:lastRenderedPageBreak/>
        <w:t>των δυνάμεων και υπηρετώ την ίδια τη βαρβαρότητα. Και καλλιεργώ την αυταπάτη ότι μπορεί να εξανθρωπιστεί η ανθρωπότητα, όπως προχώρησε μπροστά με την πρώτη αντίληψη, με αυτούς που σε πιο δύσκολες εποχές και πιο μαύρες ακόμα διάλεξαν τον δρό</w:t>
      </w:r>
      <w:r>
        <w:rPr>
          <w:rFonts w:eastAsia="Times New Roman" w:cs="Times New Roman"/>
          <w:szCs w:val="24"/>
        </w:rPr>
        <w:t>μο όχι της υποταγής, αλλά της ανατροπής.</w:t>
      </w:r>
    </w:p>
    <w:p w14:paraId="488C51F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Εκεί, λοιπόν, για να πω και στον γείτονά μου τον κ. </w:t>
      </w:r>
      <w:proofErr w:type="spellStart"/>
      <w:r>
        <w:rPr>
          <w:rFonts w:eastAsia="Times New Roman" w:cs="Times New Roman"/>
          <w:szCs w:val="24"/>
        </w:rPr>
        <w:t>Μανιό</w:t>
      </w:r>
      <w:proofErr w:type="spellEnd"/>
      <w:r>
        <w:rPr>
          <w:rFonts w:eastAsia="Times New Roman" w:cs="Times New Roman"/>
          <w:szCs w:val="24"/>
        </w:rPr>
        <w:t>, που μας λέει πού είμαστε παρόντες και απόντες, ότι εκεί εμείς είμαστε παρόντες. Κι είμαστε απόντες, για να αρχίσω ανάποδα, από τις φωτογραφίες με τον Ομπάμα</w:t>
      </w:r>
      <w:r>
        <w:rPr>
          <w:rFonts w:eastAsia="Times New Roman" w:cs="Times New Roman"/>
          <w:szCs w:val="24"/>
        </w:rPr>
        <w:t xml:space="preserve">, είμαστε απόντες στο Καστελόριζο με τους </w:t>
      </w:r>
      <w:proofErr w:type="spellStart"/>
      <w:r>
        <w:rPr>
          <w:rFonts w:eastAsia="Times New Roman" w:cs="Times New Roman"/>
          <w:szCs w:val="24"/>
        </w:rPr>
        <w:t>Χρυσαυγίτες</w:t>
      </w:r>
      <w:proofErr w:type="spellEnd"/>
      <w:r>
        <w:rPr>
          <w:rFonts w:eastAsia="Times New Roman" w:cs="Times New Roman"/>
          <w:szCs w:val="24"/>
        </w:rPr>
        <w:t>, είμαστε απόντες στη βάρβαρη πολιτική των μνημονίων και είμαστε παρόντες και λέμε στον λαό: «σήκωσε το κεφάλι, έχεις τη δύναμη, μπορείς, αν το καταλάβεις, να ανατρέψεις αυτήν την κατάσταση». Εκεί, θα εί</w:t>
      </w:r>
      <w:r>
        <w:rPr>
          <w:rFonts w:eastAsia="Times New Roman" w:cs="Times New Roman"/>
          <w:szCs w:val="24"/>
        </w:rPr>
        <w:t>μαστε παρόντες και με τις αδυναμίες μας, αλλά πάντως πίσω από αυτό δεν κάνουμε. Εσείς καλό ταξίδι στην καπιταλιστική βαρβαρότητα!</w:t>
      </w:r>
    </w:p>
    <w:p w14:paraId="488C51F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Ευχαριστούμε.</w:t>
      </w:r>
    </w:p>
    <w:p w14:paraId="488C51F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Πριν δώσω τον λόγο στον κ. </w:t>
      </w:r>
      <w:proofErr w:type="spellStart"/>
      <w:r>
        <w:rPr>
          <w:rFonts w:eastAsia="Times New Roman" w:cs="Times New Roman"/>
          <w:szCs w:val="24"/>
        </w:rPr>
        <w:t>Παπαχριστόπουλο</w:t>
      </w:r>
      <w:proofErr w:type="spellEnd"/>
      <w:r>
        <w:rPr>
          <w:rFonts w:eastAsia="Times New Roman" w:cs="Times New Roman"/>
          <w:szCs w:val="24"/>
        </w:rPr>
        <w:t>, που είναι επίσης Κοινοβο</w:t>
      </w:r>
      <w:r>
        <w:rPr>
          <w:rFonts w:eastAsia="Times New Roman" w:cs="Times New Roman"/>
          <w:szCs w:val="24"/>
        </w:rPr>
        <w:t xml:space="preserve">υλευτικός Εκπρόσωπος, θα καλέσω τον κ. </w:t>
      </w:r>
      <w:proofErr w:type="spellStart"/>
      <w:r>
        <w:rPr>
          <w:rFonts w:eastAsia="Times New Roman" w:cs="Times New Roman"/>
          <w:szCs w:val="24"/>
        </w:rPr>
        <w:t>Τζαμακλή</w:t>
      </w:r>
      <w:proofErr w:type="spellEnd"/>
      <w:r>
        <w:rPr>
          <w:rFonts w:eastAsia="Times New Roman" w:cs="Times New Roman"/>
          <w:szCs w:val="24"/>
        </w:rPr>
        <w:t xml:space="preserve">. </w:t>
      </w:r>
    </w:p>
    <w:p w14:paraId="488C51F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Μετά τον λόγο έχει ο κ. </w:t>
      </w:r>
      <w:proofErr w:type="spellStart"/>
      <w:r>
        <w:rPr>
          <w:rFonts w:eastAsia="Times New Roman" w:cs="Times New Roman"/>
          <w:szCs w:val="24"/>
        </w:rPr>
        <w:t>Παπαχριστόπουλος</w:t>
      </w:r>
      <w:proofErr w:type="spellEnd"/>
      <w:r>
        <w:rPr>
          <w:rFonts w:eastAsia="Times New Roman" w:cs="Times New Roman"/>
          <w:szCs w:val="24"/>
        </w:rPr>
        <w:t xml:space="preserve"> και στη συνέχεια ο κ. </w:t>
      </w:r>
      <w:proofErr w:type="spellStart"/>
      <w:r>
        <w:rPr>
          <w:rFonts w:eastAsia="Times New Roman" w:cs="Times New Roman"/>
          <w:szCs w:val="24"/>
        </w:rPr>
        <w:t>Σαλμάς</w:t>
      </w:r>
      <w:proofErr w:type="spellEnd"/>
      <w:r>
        <w:rPr>
          <w:rFonts w:eastAsia="Times New Roman" w:cs="Times New Roman"/>
          <w:szCs w:val="24"/>
        </w:rPr>
        <w:t>, για να ξέρετε τη σειρά.</w:t>
      </w:r>
    </w:p>
    <w:p w14:paraId="488C51F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Ευχαριστώ, κυρία Πρόεδρε.</w:t>
      </w:r>
    </w:p>
    <w:p w14:paraId="488C52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αυτός ο προϋπολογισμός ψηφίζεται σε</w:t>
      </w:r>
      <w:r>
        <w:rPr>
          <w:rFonts w:eastAsia="Times New Roman" w:cs="Times New Roman"/>
          <w:szCs w:val="24"/>
        </w:rPr>
        <w:t xml:space="preserve"> μια περίοδο πολύ κρίσιμη για τη χώρα. Μέσα σε έναν μήνα θα κριθεί η πρόοδος της οικονομίας και η πρόοδος του οδικού χάρτη αυτής της Κυβέρνησης.</w:t>
      </w:r>
    </w:p>
    <w:p w14:paraId="488C5201"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rPr>
        <w:t xml:space="preserve">Έναν χρόνο πριν, με θέμα τον </w:t>
      </w:r>
      <w:r>
        <w:rPr>
          <w:rFonts w:eastAsia="Times New Roman" w:cs="Times New Roman"/>
          <w:bCs/>
          <w:shd w:val="clear" w:color="auto" w:fill="FFFFFF"/>
        </w:rPr>
        <w:t>προϋπολογισμό</w:t>
      </w:r>
      <w:r>
        <w:rPr>
          <w:rFonts w:eastAsia="Times New Roman" w:cs="Times New Roman"/>
        </w:rPr>
        <w:t xml:space="preserve"> του 2016, μιλήσαμε για </w:t>
      </w:r>
      <w:r>
        <w:rPr>
          <w:rFonts w:eastAsia="Times New Roman" w:cs="Times New Roman"/>
          <w:bCs/>
          <w:shd w:val="clear" w:color="auto" w:fill="FFFFFF"/>
        </w:rPr>
        <w:t xml:space="preserve">προϋπολογισμό ανάκαμψης. Σήμερα, πρώτον, </w:t>
      </w:r>
      <w:r>
        <w:rPr>
          <w:rFonts w:eastAsia="Times New Roman"/>
          <w:bCs/>
          <w:shd w:val="clear" w:color="auto" w:fill="FFFFFF"/>
        </w:rPr>
        <w:t>έχει</w:t>
      </w:r>
      <w:r>
        <w:rPr>
          <w:rFonts w:eastAsia="Times New Roman" w:cs="Times New Roman"/>
          <w:bCs/>
          <w:shd w:val="clear" w:color="auto" w:fill="FFFFFF"/>
        </w:rPr>
        <w:t xml:space="preserve"> ολοκληρωθεί επιτυχώς η πρώτη αξιολόγηση, δεύτερον, πρόκειται να ολοκληρωθεί και η </w:t>
      </w:r>
      <w:r>
        <w:rPr>
          <w:rFonts w:eastAsia="Times New Roman" w:cs="Times New Roman"/>
          <w:bCs/>
          <w:shd w:val="clear" w:color="auto" w:fill="FFFFFF"/>
        </w:rPr>
        <w:lastRenderedPageBreak/>
        <w:t>δεύτερη, τρίτον, τα μεγέθη της οικονομίας δείχνουν ανάκαμψη, τέταρτον, η θέση της χώρας στα ζητήματα της λιτότητας, της ανάπτυξης και του χρέους ενισχύονται λόγω των συνθηκώ</w:t>
      </w:r>
      <w:r>
        <w:rPr>
          <w:rFonts w:eastAsia="Times New Roman" w:cs="Times New Roman"/>
          <w:bCs/>
          <w:shd w:val="clear" w:color="auto" w:fill="FFFFFF"/>
        </w:rPr>
        <w:t xml:space="preserve">ν που διαμορφώνουν νέοι συσχετισμοί δυνάμεων και οι νέες διεθνείς συμμαχίες και </w:t>
      </w:r>
      <w:proofErr w:type="spellStart"/>
      <w:r>
        <w:rPr>
          <w:rFonts w:eastAsia="Times New Roman" w:cs="Times New Roman"/>
          <w:bCs/>
          <w:shd w:val="clear" w:color="auto" w:fill="FFFFFF"/>
        </w:rPr>
        <w:t>πέμπτον</w:t>
      </w:r>
      <w:proofErr w:type="spellEnd"/>
      <w:r>
        <w:rPr>
          <w:rFonts w:eastAsia="Times New Roman" w:cs="Times New Roman"/>
          <w:bCs/>
          <w:shd w:val="clear" w:color="auto" w:fill="FFFFFF"/>
        </w:rPr>
        <w:t xml:space="preserve">, υπάρχουν χρηματοδοτικά εργαλεία, για να βοηθηθεί η ανάκαμψη της οικονομίας. </w:t>
      </w:r>
    </w:p>
    <w:p w14:paraId="488C5202"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Εργαλείο αιχμής, ασφαλώς, αποτελεί ο προ εξαμήνου ψηφισθείς νέος αναπτυξιακός νόμος, με το</w:t>
      </w:r>
      <w:r>
        <w:rPr>
          <w:rFonts w:eastAsia="Times New Roman" w:cs="Times New Roman"/>
          <w:bCs/>
          <w:shd w:val="clear" w:color="auto" w:fill="FFFFFF"/>
        </w:rPr>
        <w:t>ν οποίο επιδιώκεται στροφή στη μικρή και μεσαία επιχειρηματικότητα, στην επιχειρηματικότητα των νέων ανθρώπων και την καινοτομία, στην αξιοποίηση των συγκριτικών πλεονεκτημάτων της χώρας, δηλαδή στο ανθρώπινο δυναμικό της και τις κλιματολογικές της συνθήκε</w:t>
      </w:r>
      <w:r>
        <w:rPr>
          <w:rFonts w:eastAsia="Times New Roman" w:cs="Times New Roman"/>
          <w:bCs/>
          <w:shd w:val="clear" w:color="auto" w:fill="FFFFFF"/>
        </w:rPr>
        <w:t xml:space="preserve">ς. </w:t>
      </w:r>
    </w:p>
    <w:p w14:paraId="488C5203"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Η αυτονόητη και αναγκαία απλοποίηση του πολύπλοκου θεσμικού και νομικού πλαισίου, που συντελούσε αρνητικά στην προσέλκυση ξένων ή εγχώριων επενδύσεων, λόγω των καθυστερήσεων που συνεπάγονταν </w:t>
      </w:r>
      <w:r>
        <w:rPr>
          <w:rFonts w:eastAsia="Times New Roman" w:cs="Times New Roman"/>
          <w:bCs/>
          <w:shd w:val="clear" w:color="auto" w:fill="FFFFFF"/>
        </w:rPr>
        <w:lastRenderedPageBreak/>
        <w:t xml:space="preserve">στην ίδρυση και λειτουργία επιχειρηματικών σχημάτων, εδώ και </w:t>
      </w:r>
      <w:r>
        <w:rPr>
          <w:rFonts w:eastAsia="Times New Roman" w:cs="Times New Roman"/>
          <w:bCs/>
          <w:shd w:val="clear" w:color="auto" w:fill="FFFFFF"/>
        </w:rPr>
        <w:t xml:space="preserve">λίγες μέρες νομοθετήθηκε και αναμένεται να αποδώσει άμεσα αποτελέσματα. </w:t>
      </w:r>
    </w:p>
    <w:p w14:paraId="488C5204"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Ο αγώνας να βγούμε από την κρίση με την κοινωνία όρθια, συνθήκη αδιάφορη με τις προηγούμενες κυβερνήσεις που διαχειρίστηκαν την κρίση, </w:t>
      </w:r>
      <w:r>
        <w:rPr>
          <w:rFonts w:eastAsia="Times New Roman"/>
          <w:bCs/>
          <w:shd w:val="clear" w:color="auto" w:fill="FFFFFF"/>
        </w:rPr>
        <w:t>είναι</w:t>
      </w:r>
      <w:r>
        <w:rPr>
          <w:rFonts w:eastAsia="Times New Roman" w:cs="Times New Roman"/>
          <w:bCs/>
          <w:shd w:val="clear" w:color="auto" w:fill="FFFFFF"/>
        </w:rPr>
        <w:t xml:space="preserve"> δύσκολος. Από την πρώτη στιγμή, η στρατηγική αυτής της </w:t>
      </w:r>
      <w:r>
        <w:rPr>
          <w:rFonts w:eastAsia="Times New Roman"/>
          <w:bCs/>
          <w:shd w:val="clear" w:color="auto" w:fill="FFFFFF"/>
        </w:rPr>
        <w:t>Κυβέρνηση</w:t>
      </w:r>
      <w:r>
        <w:rPr>
          <w:rFonts w:eastAsia="Times New Roman" w:cs="Times New Roman"/>
          <w:bCs/>
          <w:shd w:val="clear" w:color="auto" w:fill="FFFFFF"/>
        </w:rPr>
        <w:t xml:space="preserve">ς </w:t>
      </w:r>
      <w:r>
        <w:rPr>
          <w:rFonts w:eastAsia="Times New Roman"/>
          <w:bCs/>
          <w:shd w:val="clear" w:color="auto" w:fill="FFFFFF"/>
        </w:rPr>
        <w:t>είναι</w:t>
      </w:r>
      <w:r>
        <w:rPr>
          <w:rFonts w:eastAsia="Times New Roman" w:cs="Times New Roman"/>
          <w:bCs/>
          <w:shd w:val="clear" w:color="auto" w:fill="FFFFFF"/>
        </w:rPr>
        <w:t xml:space="preserve"> να βοηθήσει τα πιο ευάλωτα στρώματα και το πράττει με σειρά μέτρων και πολιτικών, με αποκορύφωμα τις χθεσινές εξαγγελίες του Πρωθυπουργού με τους συνταξιούχους. Παραμένουν, όμως, ακόμ</w:t>
      </w:r>
      <w:r>
        <w:rPr>
          <w:rFonts w:eastAsia="Times New Roman" w:cs="Times New Roman"/>
          <w:bCs/>
          <w:shd w:val="clear" w:color="auto" w:fill="FFFFFF"/>
        </w:rPr>
        <w:t xml:space="preserve">η μεγάλα βάρη στη μεσαία τάξη και στους αυτοαπασχολούμενους, που και αυτά πρέπει να τα ελαφρύνουμε. </w:t>
      </w:r>
    </w:p>
    <w:p w14:paraId="488C5205"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Η επίτευξη των στόχων της </w:t>
      </w:r>
      <w:r>
        <w:rPr>
          <w:rFonts w:eastAsia="Times New Roman"/>
          <w:bCs/>
          <w:shd w:val="clear" w:color="auto" w:fill="FFFFFF"/>
        </w:rPr>
        <w:t>Κυβέρνησης</w:t>
      </w:r>
      <w:r>
        <w:rPr>
          <w:rFonts w:eastAsia="Times New Roman" w:cs="Times New Roman"/>
          <w:bCs/>
          <w:shd w:val="clear" w:color="auto" w:fill="FFFFFF"/>
        </w:rPr>
        <w:t xml:space="preserve"> αυτής στα θέματα της φοροδιαφυγής και του λαθρεμπορίου</w:t>
      </w:r>
      <w:r>
        <w:rPr>
          <w:rFonts w:eastAsia="Times New Roman" w:cs="Times New Roman"/>
          <w:bCs/>
          <w:shd w:val="clear" w:color="auto" w:fill="FFFFFF"/>
        </w:rPr>
        <w:t>,</w:t>
      </w:r>
      <w:r>
        <w:rPr>
          <w:rFonts w:eastAsia="Times New Roman" w:cs="Times New Roman"/>
          <w:bCs/>
          <w:shd w:val="clear" w:color="auto" w:fill="FFFFFF"/>
        </w:rPr>
        <w:t xml:space="preserve"> θα αφήσει θεωρώ δημοσιονομικό χώρο έτσι ώστε ό,τι κερδίζεται ν</w:t>
      </w:r>
      <w:r>
        <w:rPr>
          <w:rFonts w:eastAsia="Times New Roman" w:cs="Times New Roman"/>
          <w:bCs/>
          <w:shd w:val="clear" w:color="auto" w:fill="FFFFFF"/>
        </w:rPr>
        <w:t xml:space="preserve">α πηγαίνει στην αγορά και στις κοινωνικές κατηγορίες που έχουν συνεισφέρει δυσανάλογα με τις δυνατότητές τους όλα αυτά τα χρόνια. </w:t>
      </w:r>
    </w:p>
    <w:p w14:paraId="488C5206"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Σημαντικός </w:t>
      </w:r>
      <w:r>
        <w:rPr>
          <w:rFonts w:eastAsia="Times New Roman"/>
          <w:bCs/>
          <w:shd w:val="clear" w:color="auto" w:fill="FFFFFF"/>
        </w:rPr>
        <w:t>είναι</w:t>
      </w:r>
      <w:r>
        <w:rPr>
          <w:rFonts w:eastAsia="Times New Roman" w:cs="Times New Roman"/>
          <w:bCs/>
          <w:shd w:val="clear" w:color="auto" w:fill="FFFFFF"/>
        </w:rPr>
        <w:t xml:space="preserve"> και ο ρόλος των μεταρρυθμίσεων. Αυτή η </w:t>
      </w:r>
      <w:r>
        <w:rPr>
          <w:rFonts w:eastAsia="Times New Roman"/>
          <w:bCs/>
          <w:shd w:val="clear" w:color="auto" w:fill="FFFFFF"/>
        </w:rPr>
        <w:t>Κυβέρνηση</w:t>
      </w:r>
      <w:r>
        <w:rPr>
          <w:rFonts w:eastAsia="Times New Roman" w:cs="Times New Roman"/>
          <w:bCs/>
          <w:shd w:val="clear" w:color="auto" w:fill="FFFFFF"/>
        </w:rPr>
        <w:t xml:space="preserve"> μετράει ήδη σημαντικές τομές, που, εκτός από το όφελος που </w:t>
      </w:r>
      <w:r>
        <w:rPr>
          <w:rFonts w:eastAsia="Times New Roman" w:cs="Times New Roman"/>
          <w:bCs/>
          <w:shd w:val="clear" w:color="auto" w:fill="FFFFFF"/>
        </w:rPr>
        <w:t xml:space="preserve">κομίζουν στην οργάνωση του κράτους, στη δημόσια διοίκηση και στην εξυπηρέτηση του πολίτη, έχουν και δημοσιονομικό όφελος, που αποτυπώνεται στον προϋπολογισμό του 2017. </w:t>
      </w:r>
    </w:p>
    <w:p w14:paraId="488C5207" w14:textId="77777777" w:rsidR="00FF101B" w:rsidRDefault="00202D30">
      <w:pPr>
        <w:tabs>
          <w:tab w:val="left" w:pos="426"/>
          <w:tab w:val="center" w:pos="4393"/>
        </w:tabs>
        <w:spacing w:line="600" w:lineRule="auto"/>
        <w:ind w:firstLine="851"/>
        <w:contextualSpacing/>
        <w:jc w:val="both"/>
        <w:rPr>
          <w:rFonts w:eastAsia="Times New Roman"/>
          <w:bCs/>
          <w:shd w:val="clear" w:color="auto" w:fill="FFFFFF"/>
        </w:rPr>
      </w:pPr>
      <w:r>
        <w:rPr>
          <w:rFonts w:eastAsia="Times New Roman" w:cs="Times New Roman"/>
          <w:bCs/>
          <w:shd w:val="clear" w:color="auto" w:fill="FFFFFF"/>
        </w:rPr>
        <w:t xml:space="preserve">Αναφέρω παραδείγματα από τα πεδία της δικής μου κοινοβουλευτικής δραστηριότητας και </w:t>
      </w:r>
      <w:r>
        <w:rPr>
          <w:rFonts w:eastAsia="Times New Roman"/>
          <w:bCs/>
          <w:shd w:val="clear" w:color="auto" w:fill="FFFFFF"/>
        </w:rPr>
        <w:t>συγ</w:t>
      </w:r>
      <w:r>
        <w:rPr>
          <w:rFonts w:eastAsia="Times New Roman"/>
          <w:bCs/>
          <w:shd w:val="clear" w:color="auto" w:fill="FFFFFF"/>
        </w:rPr>
        <w:t>κεκριμένα</w:t>
      </w:r>
      <w:r>
        <w:rPr>
          <w:rFonts w:eastAsia="Times New Roman" w:cs="Times New Roman"/>
          <w:bCs/>
          <w:shd w:val="clear" w:color="auto" w:fill="FFFFFF"/>
        </w:rPr>
        <w:t xml:space="preserve"> της δημόσιας διοίκησης και της εθνικής άμυνας: Με τα νομοθετήματα του Υπουργείου Διοικητικής Μεταρρύθμισης για τη διαφανή και αξιοκρατική επιλογή των στελεχών του δημοσίου, τη δημιουργία του Εθνικού Μητρώου και την κινητικότητα</w:t>
      </w:r>
      <w:r>
        <w:rPr>
          <w:rFonts w:eastAsia="Times New Roman" w:cs="Times New Roman"/>
          <w:bCs/>
          <w:shd w:val="clear" w:color="auto" w:fill="FFFFFF"/>
        </w:rPr>
        <w:t>,</w:t>
      </w:r>
      <w:r>
        <w:rPr>
          <w:rFonts w:eastAsia="Times New Roman" w:cs="Times New Roman"/>
          <w:bCs/>
          <w:shd w:val="clear" w:color="auto" w:fill="FFFFFF"/>
        </w:rPr>
        <w:t xml:space="preserve"> τίθεται σε πλήρη </w:t>
      </w:r>
      <w:r>
        <w:rPr>
          <w:rFonts w:eastAsia="Times New Roman" w:cs="Times New Roman"/>
          <w:bCs/>
          <w:shd w:val="clear" w:color="auto" w:fill="FFFFFF"/>
        </w:rPr>
        <w:t xml:space="preserve">εφαρμογή το σχέδιο της μείωσης της γραφειοκρατίας, με όσα αυτό συνεπάγεται για τη μείωση των δαπανών και για τη συνεισφορά της δημόσιας διοίκησης στην αναπτυξιακή προσπάθεια της χώρας. Αντίστοιχα, </w:t>
      </w:r>
      <w:r>
        <w:rPr>
          <w:rFonts w:eastAsia="Times New Roman" w:cs="Times New Roman"/>
          <w:bCs/>
          <w:shd w:val="clear" w:color="auto" w:fill="FFFFFF"/>
        </w:rPr>
        <w:lastRenderedPageBreak/>
        <w:t>μεταξύ των διαρθρωτικών μεταρρυθμίσεων και αναπτυξιακών πρω</w:t>
      </w:r>
      <w:r>
        <w:rPr>
          <w:rFonts w:eastAsia="Times New Roman" w:cs="Times New Roman"/>
          <w:bCs/>
          <w:shd w:val="clear" w:color="auto" w:fill="FFFFFF"/>
        </w:rPr>
        <w:t xml:space="preserve">τοβουλιών του Υπουργείου Εθνικής </w:t>
      </w:r>
      <w:r>
        <w:rPr>
          <w:rFonts w:eastAsia="Times New Roman"/>
          <w:bCs/>
          <w:shd w:val="clear" w:color="auto" w:fill="FFFFFF"/>
        </w:rPr>
        <w:t xml:space="preserve">Άμυνας συγκαταλέγεται η αξιοποίηση της ακίνητης περιουσίας μέσω της ΥΠΑΑΠΕΔ. </w:t>
      </w:r>
    </w:p>
    <w:p w14:paraId="488C5208" w14:textId="77777777" w:rsidR="00FF101B" w:rsidRDefault="00202D30">
      <w:pPr>
        <w:tabs>
          <w:tab w:val="left" w:pos="426"/>
          <w:tab w:val="center" w:pos="4393"/>
        </w:tabs>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Στον τομέα της ανεργίας σημειώνεται </w:t>
      </w:r>
      <w:proofErr w:type="spellStart"/>
      <w:r>
        <w:rPr>
          <w:rFonts w:eastAsia="Times New Roman"/>
          <w:bCs/>
          <w:shd w:val="clear" w:color="auto" w:fill="FFFFFF"/>
        </w:rPr>
        <w:t>απομείωση</w:t>
      </w:r>
      <w:proofErr w:type="spellEnd"/>
      <w:r>
        <w:rPr>
          <w:rFonts w:eastAsia="Times New Roman"/>
          <w:bCs/>
          <w:shd w:val="clear" w:color="auto" w:fill="FFFFFF"/>
        </w:rPr>
        <w:t>, μικρή μεν, σημαντική δε. Ίσως δεν είναι αισθητή στην κοινωνία, λόγω του μεγάλου ποσοστού της. Όμως</w:t>
      </w:r>
      <w:r>
        <w:rPr>
          <w:rFonts w:eastAsia="Times New Roman"/>
          <w:bCs/>
          <w:shd w:val="clear" w:color="auto" w:fill="FFFFFF"/>
        </w:rPr>
        <w:t xml:space="preserve"> η απασχόληση από τον Ιανουάριο του 2015 μέχρι σήμερα</w:t>
      </w:r>
      <w:r>
        <w:rPr>
          <w:rFonts w:eastAsia="Times New Roman"/>
          <w:bCs/>
          <w:shd w:val="clear" w:color="auto" w:fill="FFFFFF"/>
        </w:rPr>
        <w:t>,</w:t>
      </w:r>
      <w:r>
        <w:rPr>
          <w:rFonts w:eastAsia="Times New Roman"/>
          <w:bCs/>
          <w:shd w:val="clear" w:color="auto" w:fill="FFFFFF"/>
        </w:rPr>
        <w:t xml:space="preserve"> έχει αυξηθεί κατά διακόσιες χιλιάδες θέσεις. Σημαντικό είναι, επίσης, ότι ο ΟΑΕΔ αναμορφώνεται. Παρέχει καλύτερες υπηρεσίες και ανταποκρίνεται περισσότερο στις ανάγκες της αγοράς εργασίας. </w:t>
      </w:r>
    </w:p>
    <w:p w14:paraId="488C5209" w14:textId="77777777" w:rsidR="00FF101B" w:rsidRDefault="00202D30">
      <w:pPr>
        <w:tabs>
          <w:tab w:val="left" w:pos="426"/>
          <w:tab w:val="center" w:pos="4393"/>
        </w:tabs>
        <w:spacing w:line="600" w:lineRule="auto"/>
        <w:ind w:firstLine="851"/>
        <w:contextualSpacing/>
        <w:jc w:val="both"/>
        <w:rPr>
          <w:rFonts w:eastAsia="Times New Roman"/>
          <w:bCs/>
          <w:shd w:val="clear" w:color="auto" w:fill="FFFFFF"/>
        </w:rPr>
      </w:pPr>
      <w:r>
        <w:rPr>
          <w:rFonts w:eastAsia="Times New Roman"/>
          <w:bCs/>
          <w:shd w:val="clear" w:color="auto" w:fill="FFFFFF"/>
        </w:rPr>
        <w:t>Αυτές τις η</w:t>
      </w:r>
      <w:r>
        <w:rPr>
          <w:rFonts w:eastAsia="Times New Roman"/>
          <w:bCs/>
          <w:shd w:val="clear" w:color="auto" w:fill="FFFFFF"/>
        </w:rPr>
        <w:t xml:space="preserve">μέρες η κινδυνολογία και η καταστροφολογία από την πλευρά της αντιπολίτευσης εκφράστηκε με πολλές ώρες ομιλιών σε αυτή την Αίθουσα. Πίσω από αυτά, όμως, υπάρχουν και γεγονότα. Υπάρχει η αλήθεια. Οι προϋπολογισμοί του 2012, του 2013 και του 2014 κατέληξαν </w:t>
      </w:r>
      <w:r>
        <w:rPr>
          <w:rFonts w:eastAsia="Times New Roman"/>
          <w:bCs/>
          <w:shd w:val="clear" w:color="auto" w:fill="FFFFFF"/>
        </w:rPr>
        <w:lastRenderedPageBreak/>
        <w:t>ε</w:t>
      </w:r>
      <w:r>
        <w:rPr>
          <w:rFonts w:eastAsia="Times New Roman"/>
          <w:bCs/>
          <w:shd w:val="clear" w:color="auto" w:fill="FFFFFF"/>
        </w:rPr>
        <w:t xml:space="preserve">κτός στόχων. Αντιθέτως, ο προϋπολογισμός του 2015, που δεν ήταν αυτής της Κυβέρνησης αλλά τον εκτέλεσε αυτή, είχε υπέρβαση. Υπέρβαση είχε και ο προϋπολογισμός του 2016. </w:t>
      </w:r>
    </w:p>
    <w:p w14:paraId="488C520A" w14:textId="77777777" w:rsidR="00FF101B" w:rsidRDefault="00202D30">
      <w:pPr>
        <w:tabs>
          <w:tab w:val="left" w:pos="426"/>
          <w:tab w:val="center" w:pos="4393"/>
        </w:tabs>
        <w:spacing w:line="600" w:lineRule="auto"/>
        <w:ind w:firstLine="851"/>
        <w:contextualSpacing/>
        <w:jc w:val="both"/>
        <w:rPr>
          <w:rFonts w:eastAsia="Times New Roman"/>
          <w:bCs/>
          <w:shd w:val="clear" w:color="auto" w:fill="FFFFFF"/>
        </w:rPr>
      </w:pPr>
      <w:r>
        <w:rPr>
          <w:rFonts w:eastAsia="Times New Roman"/>
          <w:bCs/>
          <w:shd w:val="clear" w:color="auto" w:fill="FFFFFF"/>
        </w:rPr>
        <w:t>Έχοντας τη βεβαιότητα ότι αυτός ο προϋπολογισμός αποτυπώνει την αποφασιστικότητα της Κ</w:t>
      </w:r>
      <w:r>
        <w:rPr>
          <w:rFonts w:eastAsia="Times New Roman"/>
          <w:bCs/>
          <w:shd w:val="clear" w:color="auto" w:fill="FFFFFF"/>
        </w:rPr>
        <w:t xml:space="preserve">υβέρνησης να αναδιανείμει τους πόρους από τους λίγους στους πολλούς, από τους πλουσιότερους στους φτωχότερους, τον υπερψηφίζω. </w:t>
      </w:r>
    </w:p>
    <w:p w14:paraId="488C520B" w14:textId="77777777" w:rsidR="00FF101B" w:rsidRDefault="00202D30">
      <w:pPr>
        <w:tabs>
          <w:tab w:val="left" w:pos="426"/>
          <w:tab w:val="center" w:pos="4393"/>
        </w:tabs>
        <w:spacing w:line="600" w:lineRule="auto"/>
        <w:ind w:firstLine="851"/>
        <w:contextualSpacing/>
        <w:jc w:val="both"/>
        <w:rPr>
          <w:rFonts w:eastAsia="Times New Roman"/>
          <w:bCs/>
          <w:shd w:val="clear" w:color="auto" w:fill="FFFFFF"/>
        </w:rPr>
      </w:pPr>
      <w:r>
        <w:rPr>
          <w:rFonts w:eastAsia="Times New Roman"/>
          <w:bCs/>
          <w:shd w:val="clear" w:color="auto" w:fill="FFFFFF"/>
        </w:rPr>
        <w:t xml:space="preserve">Ευχαριστώ. </w:t>
      </w:r>
    </w:p>
    <w:p w14:paraId="488C520C" w14:textId="77777777" w:rsidR="00FF101B" w:rsidRDefault="00202D30">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του ΣΥΡΙΖΑ)</w:t>
      </w:r>
    </w:p>
    <w:p w14:paraId="488C520D" w14:textId="77777777" w:rsidR="00FF101B" w:rsidRDefault="00202D30">
      <w:pPr>
        <w:spacing w:line="600" w:lineRule="auto"/>
        <w:ind w:firstLine="720"/>
        <w:contextualSpacing/>
        <w:jc w:val="both"/>
        <w:rPr>
          <w:rFonts w:eastAsia="Times New Roman"/>
          <w:bCs/>
          <w:shd w:val="clear" w:color="auto" w:fill="FFFFFF"/>
        </w:rPr>
      </w:pPr>
      <w:r>
        <w:rPr>
          <w:rFonts w:eastAsia="Times New Roman"/>
          <w:b/>
          <w:bCs/>
        </w:rPr>
        <w:t>ΠΡΟΕΔΡΕΥΟΥΣΑ (Αναστασία Χριστοδουλοπούλου):</w:t>
      </w:r>
      <w:r>
        <w:rPr>
          <w:rFonts w:eastAsia="Times New Roman" w:cs="Times New Roman"/>
        </w:rPr>
        <w:t xml:space="preserve"> </w:t>
      </w:r>
      <w:r>
        <w:rPr>
          <w:rFonts w:eastAsia="Times New Roman"/>
          <w:bCs/>
          <w:shd w:val="clear" w:color="auto" w:fill="FFFFFF"/>
        </w:rPr>
        <w:t xml:space="preserve">Ευχαριστούμε κύριε </w:t>
      </w:r>
      <w:proofErr w:type="spellStart"/>
      <w:r>
        <w:rPr>
          <w:rFonts w:eastAsia="Times New Roman"/>
          <w:bCs/>
          <w:shd w:val="clear" w:color="auto" w:fill="FFFFFF"/>
        </w:rPr>
        <w:t>Τσαμακλή</w:t>
      </w:r>
      <w:proofErr w:type="spellEnd"/>
      <w:r>
        <w:rPr>
          <w:rFonts w:eastAsia="Times New Roman"/>
          <w:bCs/>
          <w:shd w:val="clear" w:color="auto" w:fill="FFFFFF"/>
        </w:rPr>
        <w:t>.</w:t>
      </w:r>
      <w:r>
        <w:rPr>
          <w:rFonts w:eastAsia="Times New Roman"/>
          <w:bCs/>
          <w:shd w:val="clear" w:color="auto" w:fill="FFFFFF"/>
        </w:rPr>
        <w:t xml:space="preserve"> Ελάτε, κύριε </w:t>
      </w:r>
      <w:proofErr w:type="spellStart"/>
      <w:r>
        <w:rPr>
          <w:rFonts w:eastAsia="Times New Roman"/>
          <w:bCs/>
          <w:shd w:val="clear" w:color="auto" w:fill="FFFFFF"/>
        </w:rPr>
        <w:t>Παπαχριστόπουλε</w:t>
      </w:r>
      <w:proofErr w:type="spellEnd"/>
      <w:r>
        <w:rPr>
          <w:rFonts w:eastAsia="Times New Roman"/>
          <w:bCs/>
          <w:shd w:val="clear" w:color="auto" w:fill="FFFFFF"/>
        </w:rPr>
        <w:t>.</w:t>
      </w:r>
    </w:p>
    <w:p w14:paraId="488C520E" w14:textId="77777777" w:rsidR="00FF101B" w:rsidRDefault="00202D30">
      <w:pPr>
        <w:spacing w:line="600" w:lineRule="auto"/>
        <w:ind w:firstLine="720"/>
        <w:contextualSpacing/>
        <w:jc w:val="both"/>
        <w:rPr>
          <w:rFonts w:eastAsia="Times New Roman"/>
          <w:bCs/>
          <w:shd w:val="clear" w:color="auto" w:fill="FFFFFF"/>
        </w:rPr>
      </w:pPr>
      <w:r>
        <w:rPr>
          <w:rFonts w:eastAsia="Times New Roman"/>
          <w:b/>
          <w:bCs/>
          <w:shd w:val="clear" w:color="auto" w:fill="FFFFFF"/>
        </w:rPr>
        <w:t xml:space="preserve">ΑΘΑΝΑΣΙΟΣ ΠΑΠΑΧΡΙΣΤΟΠΟΥΛΟΣ: </w:t>
      </w:r>
      <w:r>
        <w:rPr>
          <w:rFonts w:eastAsia="Times New Roman"/>
          <w:bCs/>
          <w:shd w:val="clear" w:color="auto" w:fill="FFFFFF"/>
        </w:rPr>
        <w:t xml:space="preserve">Ευχαριστώ, κυρία Πρόεδρε. </w:t>
      </w:r>
    </w:p>
    <w:p w14:paraId="488C520F" w14:textId="77777777" w:rsidR="00FF101B" w:rsidRDefault="00202D30">
      <w:pPr>
        <w:spacing w:line="600" w:lineRule="auto"/>
        <w:ind w:firstLine="720"/>
        <w:contextualSpacing/>
        <w:jc w:val="both"/>
        <w:rPr>
          <w:rFonts w:eastAsia="Times New Roman" w:cs="Times New Roman"/>
        </w:rPr>
      </w:pPr>
      <w:r>
        <w:rPr>
          <w:rFonts w:eastAsia="Times New Roman"/>
          <w:bCs/>
          <w:shd w:val="clear" w:color="auto" w:fill="FFFFFF"/>
        </w:rPr>
        <w:lastRenderedPageBreak/>
        <w:t xml:space="preserve">Χθες το μεσημέρι ο κ. </w:t>
      </w:r>
      <w:proofErr w:type="spellStart"/>
      <w:r>
        <w:rPr>
          <w:rFonts w:eastAsia="Times New Roman"/>
          <w:bCs/>
          <w:shd w:val="clear" w:color="auto" w:fill="FFFFFF"/>
        </w:rPr>
        <w:t>Τσακαλώτος</w:t>
      </w:r>
      <w:proofErr w:type="spellEnd"/>
      <w:r>
        <w:rPr>
          <w:rFonts w:eastAsia="Times New Roman"/>
          <w:bCs/>
          <w:shd w:val="clear" w:color="auto" w:fill="FFFFFF"/>
        </w:rPr>
        <w:t xml:space="preserve"> έδωσε κάποιες διευκρινήσεις και όσοι ήταν παρόντες νομίζω ότι θα πρέπει να έκαναν τις εκτιμήσεις τους. Ένας από αυτούς που ρώτησαν ήμουν και εγώ. </w:t>
      </w:r>
    </w:p>
    <w:p w14:paraId="488C521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Είχαμε ακούσει πρόσφατα τον κ. Σόιμπλε να μιλάει για δέκα χρόνια πλεονάσματα</w:t>
      </w:r>
      <w:r>
        <w:rPr>
          <w:rFonts w:eastAsia="Times New Roman" w:cs="Times New Roman"/>
          <w:szCs w:val="24"/>
        </w:rPr>
        <w:t xml:space="preserve"> μετά το 2019. Ακούσαμε διάφορες άλλες απόψεις, όπως για παράδειγμα για πέντε χρόνια, με άνεση μεγάλη. Ρωτήσαμε να μάθουμε τι μέλλει γενέσθαι. Δεν έχω κανένα λόγο να αμφιβάλλω για την ειλικρίνεια του συγκεκριμένου Υπουργού ότι η διαπραγμάτευση δεν έχει ακό</w:t>
      </w:r>
      <w:r>
        <w:rPr>
          <w:rFonts w:eastAsia="Times New Roman" w:cs="Times New Roman"/>
          <w:szCs w:val="24"/>
        </w:rPr>
        <w:t>μη τελειώσει και είναι στη μέση. Τίποτα δεν έχει συμφωνηθεί. Ξέρουμε όλοι μέσα σε αυτήν την Αίθουσα ότι πλεονάσματα πάνω από 2,%, 2,5%, δηλαδή 3,5%, δεν μπορούν να γίνουν ανεκτά. Μπορεί να αντιπαθούμε το Διεθνές Νομισματικό Ταμείο, αλλά νομίζω ότι η εκτίμη</w:t>
      </w:r>
      <w:r>
        <w:rPr>
          <w:rFonts w:eastAsia="Times New Roman" w:cs="Times New Roman"/>
          <w:szCs w:val="24"/>
        </w:rPr>
        <w:t xml:space="preserve">σή του ότι τουλάχιστον 1,5% θα πρέπει να είναι το πλεόνασμα μετά το 2018, θα πρέπει να μας βρίσκει σύμφωνους. </w:t>
      </w:r>
    </w:p>
    <w:p w14:paraId="488C521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επιμονή όλων μας ήταν να αποσπάσουμε την εξής απάντηση. Νομίζω, δεν είναι κακό να τα λέμε αυτά. Με εξαίρεση τον Σόιμπλε, και ο </w:t>
      </w:r>
      <w:proofErr w:type="spellStart"/>
      <w:r>
        <w:rPr>
          <w:rFonts w:eastAsia="Times New Roman" w:cs="Times New Roman"/>
          <w:szCs w:val="24"/>
        </w:rPr>
        <w:t>Σουλτς</w:t>
      </w:r>
      <w:proofErr w:type="spellEnd"/>
      <w:r>
        <w:rPr>
          <w:rFonts w:eastAsia="Times New Roman" w:cs="Times New Roman"/>
          <w:szCs w:val="24"/>
        </w:rPr>
        <w:t xml:space="preserve"> και ο </w:t>
      </w:r>
      <w:proofErr w:type="spellStart"/>
      <w:r>
        <w:rPr>
          <w:rFonts w:eastAsia="Times New Roman" w:cs="Times New Roman"/>
          <w:szCs w:val="24"/>
        </w:rPr>
        <w:t>Γιο</w:t>
      </w:r>
      <w:r>
        <w:rPr>
          <w:rFonts w:eastAsia="Times New Roman" w:cs="Times New Roman"/>
          <w:szCs w:val="24"/>
        </w:rPr>
        <w:t>ύνκερ</w:t>
      </w:r>
      <w:proofErr w:type="spellEnd"/>
      <w:r>
        <w:rPr>
          <w:rFonts w:eastAsia="Times New Roman" w:cs="Times New Roman"/>
          <w:szCs w:val="24"/>
        </w:rPr>
        <w:t xml:space="preserve"> και ο </w:t>
      </w:r>
      <w:proofErr w:type="spellStart"/>
      <w:r>
        <w:rPr>
          <w:rFonts w:eastAsia="Times New Roman" w:cs="Times New Roman"/>
          <w:szCs w:val="24"/>
        </w:rPr>
        <w:t>Μοσχοβισί</w:t>
      </w:r>
      <w:proofErr w:type="spellEnd"/>
      <w:r>
        <w:rPr>
          <w:rFonts w:eastAsia="Times New Roman" w:cs="Times New Roman"/>
          <w:szCs w:val="24"/>
        </w:rPr>
        <w:t xml:space="preserve"> και ο </w:t>
      </w:r>
      <w:proofErr w:type="spellStart"/>
      <w:r>
        <w:rPr>
          <w:rFonts w:eastAsia="Times New Roman" w:cs="Times New Roman"/>
          <w:szCs w:val="24"/>
        </w:rPr>
        <w:t>Ντράγκι</w:t>
      </w:r>
      <w:proofErr w:type="spellEnd"/>
      <w:r>
        <w:rPr>
          <w:rFonts w:eastAsia="Times New Roman" w:cs="Times New Roman"/>
          <w:szCs w:val="24"/>
        </w:rPr>
        <w:t>, ο οποίος μάλιστα ξέρουμε όλοι ότι πήρε μια απόφαση χθες, μήπως τυχόν δεν προλάβουμε την ημερομηνία για την ποσοτική χαλάρωση, δείχνει πνεύμα συνεργασίας. Ακούνε θετικά την πρόταση, που έκανε η Ελληνική Αντιπροσωπεία, το</w:t>
      </w:r>
      <w:r>
        <w:rPr>
          <w:rFonts w:eastAsia="Times New Roman" w:cs="Times New Roman"/>
          <w:szCs w:val="24"/>
        </w:rPr>
        <w:t xml:space="preserve"> 3,5% να γίνει 2,5% και 2% και αυτό το 1% ή 1,5% να μπει και να αυξήσει την ανταγωνιστικότητα. Το λέω απλά. Το ίδιο μας διαβεβαίωσε και ο κ. </w:t>
      </w:r>
      <w:proofErr w:type="spellStart"/>
      <w:r>
        <w:rPr>
          <w:rFonts w:eastAsia="Times New Roman" w:cs="Times New Roman"/>
          <w:szCs w:val="24"/>
        </w:rPr>
        <w:t>Χουλιαράκης</w:t>
      </w:r>
      <w:proofErr w:type="spellEnd"/>
      <w:r>
        <w:rPr>
          <w:rFonts w:eastAsia="Times New Roman" w:cs="Times New Roman"/>
          <w:szCs w:val="24"/>
        </w:rPr>
        <w:t xml:space="preserve">, τον οποίο άκουσα με πολύ σεβασμό και μεγάλη προσοχή. </w:t>
      </w:r>
    </w:p>
    <w:p w14:paraId="488C521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Να βάλουμε τα πράγματα στη θέση τους. </w:t>
      </w:r>
      <w:r>
        <w:rPr>
          <w:rFonts w:eastAsia="Times New Roman" w:cs="Times New Roman"/>
          <w:szCs w:val="24"/>
        </w:rPr>
        <w:t>Ε</w:t>
      </w:r>
      <w:r>
        <w:rPr>
          <w:rFonts w:eastAsia="Times New Roman" w:cs="Times New Roman"/>
          <w:szCs w:val="24"/>
        </w:rPr>
        <w:t>ίμαστε το</w:t>
      </w:r>
      <w:r>
        <w:rPr>
          <w:rFonts w:eastAsia="Times New Roman" w:cs="Times New Roman"/>
          <w:szCs w:val="24"/>
        </w:rPr>
        <w:t xml:space="preserve"> 2% του ΑΕΠ στην Ευρωπαϊκή Ένωση και το 0,0,0 –δεν ξέρω πόσο- του παγκόσμιου ΑΕΠ. Είμαστε μια πολύ μικρή χώρα. </w:t>
      </w:r>
    </w:p>
    <w:p w14:paraId="488C521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μπροστά μας; Έχουμε τεράστιες </w:t>
      </w:r>
      <w:proofErr w:type="spellStart"/>
      <w:r>
        <w:rPr>
          <w:rFonts w:eastAsia="Times New Roman" w:cs="Times New Roman"/>
          <w:szCs w:val="24"/>
        </w:rPr>
        <w:t>υπερ</w:t>
      </w:r>
      <w:proofErr w:type="spellEnd"/>
      <w:r>
        <w:rPr>
          <w:rFonts w:eastAsia="Times New Roman" w:cs="Times New Roman"/>
          <w:szCs w:val="24"/>
        </w:rPr>
        <w:t xml:space="preserve">-επιχειρήσεις πολυεθνικές και χρηματοπιστωτικές δομές απίστευτα δυνατές. Το ΚΚΕ είπε </w:t>
      </w:r>
      <w:r>
        <w:rPr>
          <w:rFonts w:eastAsia="Times New Roman" w:cs="Times New Roman"/>
          <w:szCs w:val="24"/>
        </w:rPr>
        <w:lastRenderedPageBreak/>
        <w:t>λίγα. Εγώ θα πρ</w:t>
      </w:r>
      <w:r>
        <w:rPr>
          <w:rFonts w:eastAsia="Times New Roman" w:cs="Times New Roman"/>
          <w:szCs w:val="24"/>
        </w:rPr>
        <w:t xml:space="preserve">οσθέσω και μερικά ακόμα. Θέλω να υπενθυμίσω πρόσφατη δημοσκόπηση της </w:t>
      </w:r>
      <w:r>
        <w:rPr>
          <w:rFonts w:eastAsia="Times New Roman" w:cs="Times New Roman"/>
          <w:szCs w:val="24"/>
          <w:lang w:val="en-US"/>
        </w:rPr>
        <w:t>Oxfam</w:t>
      </w:r>
      <w:r>
        <w:rPr>
          <w:rFonts w:eastAsia="Times New Roman" w:cs="Times New Roman"/>
          <w:szCs w:val="24"/>
        </w:rPr>
        <w:t xml:space="preserve"> που ανήκε και η Τζο </w:t>
      </w:r>
      <w:proofErr w:type="spellStart"/>
      <w:r>
        <w:rPr>
          <w:rFonts w:eastAsia="Times New Roman" w:cs="Times New Roman"/>
          <w:szCs w:val="24"/>
        </w:rPr>
        <w:t>Κοξ</w:t>
      </w:r>
      <w:proofErr w:type="spellEnd"/>
      <w:r>
        <w:rPr>
          <w:rFonts w:eastAsia="Times New Roman" w:cs="Times New Roman"/>
          <w:szCs w:val="24"/>
        </w:rPr>
        <w:t xml:space="preserve">, αυτή που δολοφονήθηκε στο </w:t>
      </w:r>
      <w:r>
        <w:rPr>
          <w:rFonts w:eastAsia="Times New Roman" w:cs="Times New Roman"/>
          <w:szCs w:val="24"/>
          <w:lang w:val="en-US"/>
        </w:rPr>
        <w:t>Brexit</w:t>
      </w:r>
      <w:r>
        <w:rPr>
          <w:rFonts w:eastAsia="Times New Roman" w:cs="Times New Roman"/>
          <w:szCs w:val="24"/>
        </w:rPr>
        <w:t xml:space="preserve">, στη Μεγάλη Βρετανία δίνει –θα γίνω κουραστικός να το λέω, γιατί δεν πρόκειται για αδικία, αλλά για διαστροφή- ογδόντα δύο </w:t>
      </w:r>
      <w:r>
        <w:rPr>
          <w:rFonts w:eastAsia="Times New Roman" w:cs="Times New Roman"/>
          <w:szCs w:val="24"/>
        </w:rPr>
        <w:t xml:space="preserve">μεγαθήρια να έχουν περιουσιακά στοιχεία όσο τα φτωχότερα τρεισήμισι δισεκατομμύρια του πλανήτη, δηλαδή, όσο ο μισός φτωχότερος πληθυσμός του πλανήτη. Φανταστείτε για τι θηριώδη παντοδυναμία μιλάμε. </w:t>
      </w:r>
    </w:p>
    <w:p w14:paraId="488C521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Όλος ο κόσμος ξέρει ότι το παγκόσμιο ΑΕΠ, η πραγματική οι</w:t>
      </w:r>
      <w:r>
        <w:rPr>
          <w:rFonts w:eastAsia="Times New Roman" w:cs="Times New Roman"/>
          <w:szCs w:val="24"/>
        </w:rPr>
        <w:t xml:space="preserve">κονομία είναι γύρω στα 75 τρισεκατομμύρια. Έλα ντε, είναι δώδεκα φορές επάνω το κάλπικο, το ψεύτικο ΑΕΠ. Τα 900 τρισεκατομμύρια τα διαχειρίζονται πολύ λίγοι άνθρωποι. Και να μην κρυβόμαστε πίσω από το δάχτυλό μας. Σόιμπλε και άλλοι πολλοί πολιτικοί, </w:t>
      </w:r>
      <w:r>
        <w:rPr>
          <w:rFonts w:eastAsia="Times New Roman" w:cs="Times New Roman"/>
          <w:szCs w:val="24"/>
          <w:lang w:val="en-US"/>
        </w:rPr>
        <w:t>G</w:t>
      </w:r>
      <w:r>
        <w:rPr>
          <w:rFonts w:eastAsia="Times New Roman" w:cs="Times New Roman"/>
          <w:szCs w:val="24"/>
        </w:rPr>
        <w:t xml:space="preserve">7, </w:t>
      </w:r>
      <w:r>
        <w:rPr>
          <w:rFonts w:eastAsia="Times New Roman" w:cs="Times New Roman"/>
          <w:szCs w:val="24"/>
          <w:lang w:val="en-US"/>
        </w:rPr>
        <w:t>G</w:t>
      </w:r>
      <w:r>
        <w:rPr>
          <w:rFonts w:eastAsia="Times New Roman" w:cs="Times New Roman"/>
          <w:szCs w:val="24"/>
        </w:rPr>
        <w:t>2</w:t>
      </w:r>
      <w:r>
        <w:rPr>
          <w:rFonts w:eastAsia="Times New Roman" w:cs="Times New Roman"/>
          <w:szCs w:val="24"/>
        </w:rPr>
        <w:t xml:space="preserve">0, προωθούν τα συμφέροντα αυτών των λόμπι. </w:t>
      </w:r>
    </w:p>
    <w:p w14:paraId="488C521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Έχουμε δυνατότητα εμείς, μια μικρούλα χώρα να επιβιώσουμε μέσα στα μεγαθήρια; Μου άρεσε η κουβέντα που είπε ο </w:t>
      </w:r>
      <w:proofErr w:type="spellStart"/>
      <w:r>
        <w:rPr>
          <w:rFonts w:eastAsia="Times New Roman" w:cs="Times New Roman"/>
          <w:szCs w:val="24"/>
        </w:rPr>
        <w:t>Τσακαλώτος</w:t>
      </w:r>
      <w:proofErr w:type="spellEnd"/>
      <w:r>
        <w:rPr>
          <w:rFonts w:eastAsia="Times New Roman" w:cs="Times New Roman"/>
          <w:szCs w:val="24"/>
        </w:rPr>
        <w:t xml:space="preserve"> στον Σόιμπλε ότι «νιώθω να είμαι σε δυο ελέφαντες». Και παρεξηγήθηκε ο Σόιμπλε για το ποιος</w:t>
      </w:r>
      <w:r>
        <w:rPr>
          <w:rFonts w:eastAsia="Times New Roman" w:cs="Times New Roman"/>
          <w:szCs w:val="24"/>
        </w:rPr>
        <w:t xml:space="preserve"> είναι ο δεύτερος ελέφαντας. Προφανώς, δεν είναι ο Σόιμπλε, αλλά αυτοί που είναι πίσω από τον Σόιμπλε. Αυτή είναι η αλήθεια. </w:t>
      </w:r>
    </w:p>
    <w:p w14:paraId="488C521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Θέλω να θυμίσω ότι είτε το θέλουμε είτε όχι, ένα μεγάλο κομμάτι των οικονομικών ελίτ και των χρηματοπιστωτικών δομών υπηρετεί το σ</w:t>
      </w:r>
      <w:r>
        <w:rPr>
          <w:rFonts w:eastAsia="Times New Roman" w:cs="Times New Roman"/>
          <w:szCs w:val="24"/>
        </w:rPr>
        <w:t xml:space="preserve">ύνταγμα της αγοράς. Κρατήστε το: το σύνταγμα της αγοράς. Είναι αυτή η πραγματικότητα που γεννάει ακροδεξιούς, φοβίες, ρατσισμό, συντηρητισμό. Και να μην εκπλήσσεται κανείς. </w:t>
      </w:r>
    </w:p>
    <w:p w14:paraId="488C521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Εδώ, μπαίνει ένα θέμα: Στην Αμερική πρόσφατα είδαμε στις εκλογές να θέλουν την Κλί</w:t>
      </w:r>
      <w:r>
        <w:rPr>
          <w:rFonts w:eastAsia="Times New Roman" w:cs="Times New Roman"/>
          <w:szCs w:val="24"/>
        </w:rPr>
        <w:t xml:space="preserve">ντον. Μπορούσε να την ελέγχει η ελίτ. Ο </w:t>
      </w:r>
      <w:proofErr w:type="spellStart"/>
      <w:r>
        <w:rPr>
          <w:rFonts w:eastAsia="Times New Roman" w:cs="Times New Roman"/>
          <w:szCs w:val="24"/>
        </w:rPr>
        <w:t>Τραμπ</w:t>
      </w:r>
      <w:proofErr w:type="spellEnd"/>
      <w:r>
        <w:rPr>
          <w:rFonts w:eastAsia="Times New Roman" w:cs="Times New Roman"/>
          <w:szCs w:val="24"/>
        </w:rPr>
        <w:t xml:space="preserve"> δεν είναι ο καλός, αλλά γι’ αυτούς ανεξέλεγκτος. </w:t>
      </w:r>
    </w:p>
    <w:p w14:paraId="488C5218"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Κάπως ένα πάγωμα νιώσανε με το </w:t>
      </w:r>
      <w:r>
        <w:rPr>
          <w:rFonts w:eastAsia="Times New Roman"/>
          <w:szCs w:val="24"/>
          <w:lang w:val="en-US"/>
        </w:rPr>
        <w:t>Brexit</w:t>
      </w:r>
      <w:r>
        <w:rPr>
          <w:rFonts w:eastAsia="Times New Roman"/>
          <w:szCs w:val="24"/>
        </w:rPr>
        <w:t xml:space="preserve">. Ένα δεύτερο πάγωμα νιώσανε προχθές. Ο </w:t>
      </w:r>
      <w:proofErr w:type="spellStart"/>
      <w:r>
        <w:rPr>
          <w:rFonts w:eastAsia="Times New Roman"/>
          <w:szCs w:val="24"/>
        </w:rPr>
        <w:t>Ρέντσι</w:t>
      </w:r>
      <w:proofErr w:type="spellEnd"/>
      <w:r>
        <w:rPr>
          <w:rFonts w:eastAsia="Times New Roman"/>
          <w:szCs w:val="24"/>
        </w:rPr>
        <w:t xml:space="preserve"> ο φουκαράς τίποτα δεν ζήτησε, ψίχουλα, λίγο τη </w:t>
      </w:r>
      <w:r>
        <w:rPr>
          <w:rFonts w:eastAsia="Times New Roman"/>
          <w:szCs w:val="24"/>
        </w:rPr>
        <w:lastRenderedPageBreak/>
        <w:t>λιτότητα για να βελτιωθεί, ού</w:t>
      </w:r>
      <w:r>
        <w:rPr>
          <w:rFonts w:eastAsia="Times New Roman"/>
          <w:szCs w:val="24"/>
        </w:rPr>
        <w:t xml:space="preserve">τε αυτό. Και τους περιμένει τώρα ο </w:t>
      </w:r>
      <w:proofErr w:type="spellStart"/>
      <w:r>
        <w:rPr>
          <w:rFonts w:eastAsia="Times New Roman"/>
          <w:szCs w:val="24"/>
        </w:rPr>
        <w:t>Γκρίλο</w:t>
      </w:r>
      <w:proofErr w:type="spellEnd"/>
      <w:r>
        <w:rPr>
          <w:rFonts w:eastAsia="Times New Roman"/>
          <w:szCs w:val="24"/>
        </w:rPr>
        <w:t xml:space="preserve">, ο Μπερλουσκόνι και η Λίγκα του Βορρά, που όλοι ξέρουμε ότι βάζουν θέμα για να φύγουν από την Ευρωπαϊκή Ένωση. </w:t>
      </w:r>
    </w:p>
    <w:p w14:paraId="488C5219"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Θα έλεγε κανείς ότι δρομολογούν τη διάλυσή τους. Τη θέλουν; Όχι, δεν τη θέλουν. Και δεν την θέλουν, όχ</w:t>
      </w:r>
      <w:r>
        <w:rPr>
          <w:rFonts w:eastAsia="Times New Roman"/>
          <w:szCs w:val="24"/>
        </w:rPr>
        <w:t xml:space="preserve">ι γιατί αγαπήσαν εμάς ή τον </w:t>
      </w:r>
      <w:proofErr w:type="spellStart"/>
      <w:r>
        <w:rPr>
          <w:rFonts w:eastAsia="Times New Roman"/>
          <w:szCs w:val="24"/>
        </w:rPr>
        <w:t>Ρέντσι</w:t>
      </w:r>
      <w:proofErr w:type="spellEnd"/>
      <w:r>
        <w:rPr>
          <w:rFonts w:eastAsia="Times New Roman"/>
          <w:szCs w:val="24"/>
        </w:rPr>
        <w:t xml:space="preserve"> ή δεν ξέρω ποιον άλλον αργότερα. Τους τσούζει το ότι στην Αυστρία το 46% είναι ακροδεξιοί. Τους τσούζει αν η </w:t>
      </w:r>
      <w:proofErr w:type="spellStart"/>
      <w:r>
        <w:rPr>
          <w:rFonts w:eastAsia="Times New Roman"/>
          <w:szCs w:val="24"/>
        </w:rPr>
        <w:t>Λεπέν</w:t>
      </w:r>
      <w:proofErr w:type="spellEnd"/>
      <w:r>
        <w:rPr>
          <w:rFonts w:eastAsia="Times New Roman"/>
          <w:szCs w:val="24"/>
        </w:rPr>
        <w:t xml:space="preserve"> γίνει Πρόεδρος της Γαλλικής Δημοκρατίας, γιατί είναι μη ελέγξιμα μεγέθη. Θέλουν να τα ελέγχουν όλα. </w:t>
      </w:r>
    </w:p>
    <w:p w14:paraId="488C521A"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Δεν αγάπησε την Ελλάδα κανένας από αυτούς. Απλά είναι το μικρότερο δυνατό πρόβλημα αυτή τη στιγμή. Και υπάρχει η εκτίμηση -κι εκεί διαφωνώ εγώ με τους έντιμους κατά τα άλλα, και το ΚΚΕ και άλλους που κάνουν τον αγώνα τους, με σεβασμό το λέω- ότι μένεις μέσ</w:t>
      </w:r>
      <w:r>
        <w:rPr>
          <w:rFonts w:eastAsia="Times New Roman"/>
          <w:szCs w:val="24"/>
        </w:rPr>
        <w:t xml:space="preserve">α, η συγκυρία είναι θετική για εμάς. </w:t>
      </w:r>
    </w:p>
    <w:p w14:paraId="488C521B"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Αν διαλυθεί αυτή τη στιγμή η Ευρωζώνη, αυτοί θα χάσουν. Δεν έχουν πια τους μηχανισμούς. Εμείς μπορούμε να τους αλλάξουμε; Όχι βέβαια. Κάνουμε, όμως, έναν φοβερό αγώνα, γιγάντιο θα έλεγα. Ένα καρυδότσουφλο είμαστε που η</w:t>
      </w:r>
      <w:r>
        <w:rPr>
          <w:rFonts w:eastAsia="Times New Roman"/>
          <w:szCs w:val="24"/>
        </w:rPr>
        <w:t xml:space="preserve"> συγκυρία αυτή τη στιγμή μας βοηθάει. Αυτή τη συγκυρία οφείλουμε να κεφαλαιοποιήσουμε σήμερα. </w:t>
      </w:r>
    </w:p>
    <w:p w14:paraId="488C521C"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Θα ήθελα ακόμα για να μην ξεχνιόμαστε να θυμηθώ τα εξής. Πρόσφατα, τα δεκαετή ομόλογα, που είναι γράδο πολύ αξιόπιστο, κατεβήκανε στα 6,4%. Αν περάσουνε το ψυχολ</w:t>
      </w:r>
      <w:r>
        <w:rPr>
          <w:rFonts w:eastAsia="Times New Roman"/>
          <w:szCs w:val="24"/>
        </w:rPr>
        <w:t xml:space="preserve">ογικό όριο του 5,9% θα σημαίνει κάτι πολύ για εμάς. </w:t>
      </w:r>
    </w:p>
    <w:p w14:paraId="488C521D"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Θέλω ακόμη να θυμίσω ότι η </w:t>
      </w:r>
      <w:r>
        <w:rPr>
          <w:rFonts w:eastAsia="Times New Roman"/>
          <w:szCs w:val="24"/>
        </w:rPr>
        <w:t>«</w:t>
      </w:r>
      <w:proofErr w:type="spellStart"/>
      <w:r>
        <w:rPr>
          <w:rFonts w:eastAsia="Times New Roman"/>
          <w:szCs w:val="24"/>
          <w:lang w:val="en-US"/>
        </w:rPr>
        <w:t>Suddeutsche</w:t>
      </w:r>
      <w:proofErr w:type="spellEnd"/>
      <w:r>
        <w:rPr>
          <w:rFonts w:eastAsia="Times New Roman"/>
          <w:szCs w:val="24"/>
        </w:rPr>
        <w:t xml:space="preserve"> </w:t>
      </w:r>
      <w:proofErr w:type="spellStart"/>
      <w:r>
        <w:rPr>
          <w:rFonts w:eastAsia="Times New Roman"/>
          <w:szCs w:val="24"/>
          <w:lang w:val="en-US"/>
        </w:rPr>
        <w:t>Zeitung</w:t>
      </w:r>
      <w:proofErr w:type="spellEnd"/>
      <w:r>
        <w:rPr>
          <w:rFonts w:eastAsia="Times New Roman"/>
          <w:szCs w:val="24"/>
        </w:rPr>
        <w:t>»</w:t>
      </w:r>
      <w:r>
        <w:rPr>
          <w:rFonts w:eastAsia="Times New Roman"/>
          <w:szCs w:val="24"/>
        </w:rPr>
        <w:t>, μια συντηρητική γερμανική εφημερίδα πλέκει το εγκώμιο του Έλληνα Πρωθυπουργού και λέει με σαφήνεια: «Δεν βοηθάει μόνο τη χώρα του, αλλά βοηθάει και την Ε</w:t>
      </w:r>
      <w:r>
        <w:rPr>
          <w:rFonts w:eastAsia="Times New Roman"/>
          <w:szCs w:val="24"/>
        </w:rPr>
        <w:t xml:space="preserve">υρωζώνη». </w:t>
      </w:r>
    </w:p>
    <w:p w14:paraId="488C521E"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Θέλω να θυμίσω ότι ο </w:t>
      </w:r>
      <w:r>
        <w:rPr>
          <w:rFonts w:eastAsia="Times New Roman"/>
          <w:szCs w:val="24"/>
        </w:rPr>
        <w:t>«</w:t>
      </w:r>
      <w:r>
        <w:rPr>
          <w:rFonts w:eastAsia="Times New Roman"/>
          <w:szCs w:val="24"/>
          <w:lang w:val="en-US"/>
        </w:rPr>
        <w:t>BLOOMBERG</w:t>
      </w:r>
      <w:r>
        <w:rPr>
          <w:rFonts w:eastAsia="Times New Roman"/>
          <w:szCs w:val="24"/>
        </w:rPr>
        <w:t>»</w:t>
      </w:r>
      <w:r>
        <w:rPr>
          <w:rFonts w:eastAsia="Times New Roman"/>
          <w:szCs w:val="24"/>
        </w:rPr>
        <w:t xml:space="preserve">, άλλο ένα σκληρό έντυπο για εμάς, πλέκει διθυράμβους γι’ αυτή την Κυβέρνηση που πραγματικά έχει αποκαταστήσει πολλά πράγματα στην Ελλάδα. </w:t>
      </w:r>
    </w:p>
    <w:p w14:paraId="488C521F"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Σήμερα ή χθες η </w:t>
      </w:r>
      <w:r>
        <w:rPr>
          <w:rFonts w:eastAsia="Times New Roman"/>
          <w:szCs w:val="24"/>
        </w:rPr>
        <w:t>«</w:t>
      </w:r>
      <w:r>
        <w:rPr>
          <w:rFonts w:eastAsia="Times New Roman"/>
          <w:szCs w:val="24"/>
          <w:lang w:val="en-US"/>
        </w:rPr>
        <w:t>Morgan</w:t>
      </w:r>
      <w:r>
        <w:rPr>
          <w:rFonts w:eastAsia="Times New Roman"/>
          <w:szCs w:val="24"/>
        </w:rPr>
        <w:t xml:space="preserve"> </w:t>
      </w:r>
      <w:r>
        <w:rPr>
          <w:rFonts w:eastAsia="Times New Roman"/>
          <w:szCs w:val="24"/>
          <w:lang w:val="en-US"/>
        </w:rPr>
        <w:t>Stanley</w:t>
      </w:r>
      <w:r>
        <w:rPr>
          <w:rFonts w:eastAsia="Times New Roman"/>
          <w:szCs w:val="24"/>
        </w:rPr>
        <w:t>»</w:t>
      </w:r>
      <w:r>
        <w:rPr>
          <w:rFonts w:eastAsia="Times New Roman"/>
          <w:szCs w:val="24"/>
        </w:rPr>
        <w:t xml:space="preserve"> επιβεβαιώνει το 1,8%, αν θυμάμαι καλά. Τι σημαίνουν όλα αυτά; Ναι, μπορούμε. Η συγκυρία μας βοηθάει να περάσουμε τη δεύτερη αξιολόγηση. Ο </w:t>
      </w:r>
      <w:proofErr w:type="spellStart"/>
      <w:r>
        <w:rPr>
          <w:rFonts w:eastAsia="Times New Roman"/>
          <w:szCs w:val="24"/>
        </w:rPr>
        <w:t>Ντράγκι</w:t>
      </w:r>
      <w:proofErr w:type="spellEnd"/>
      <w:r>
        <w:rPr>
          <w:rFonts w:eastAsia="Times New Roman"/>
          <w:szCs w:val="24"/>
        </w:rPr>
        <w:t xml:space="preserve"> μας βοηθάει. Σχεδόν παρατείνει την ποσοτική χαλάρωση και μας λέει: «Σας περιμένω». </w:t>
      </w:r>
    </w:p>
    <w:p w14:paraId="488C5220"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Η Φιλανδία, η Αυστρία, το</w:t>
      </w:r>
      <w:r>
        <w:rPr>
          <w:rFonts w:eastAsia="Times New Roman"/>
          <w:szCs w:val="24"/>
        </w:rPr>
        <w:t xml:space="preserve"> Βέλγιο, η Ολλανδία, η Δανία, είναι μικρές χώρες που δεν τις πλάκωσε το τανκς ακόμα, που σημαίνει ότι και για εμάς υπάρχει προοπτική και θέλω να πιστεύω ότι πράγματι θα βγούμε από αυτό το τούνελ. Αυτή η Κυβέρνηση χωρίς διθυράμβους, διαχειρίζεται -λυπάμαι γ</w:t>
      </w:r>
      <w:r>
        <w:rPr>
          <w:rFonts w:eastAsia="Times New Roman"/>
          <w:szCs w:val="24"/>
        </w:rPr>
        <w:t xml:space="preserve">ιατί θα δυσαρεστήσω πολλούς- μια χώρα λεηλατημένη. Λυπάμαι που το λέω. </w:t>
      </w:r>
    </w:p>
    <w:p w14:paraId="488C5221"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Άκουσα έναν ομιλητή που έδινε μαθήματα τιμιότητας. Είναι δικαίωμά του. Είναι άνθρωποι που είχαν δοσοληψίες με το </w:t>
      </w:r>
      <w:proofErr w:type="spellStart"/>
      <w:r>
        <w:rPr>
          <w:rFonts w:eastAsia="Times New Roman"/>
          <w:szCs w:val="24"/>
        </w:rPr>
        <w:t>Χριστοφοράκο</w:t>
      </w:r>
      <w:proofErr w:type="spellEnd"/>
      <w:r>
        <w:rPr>
          <w:rFonts w:eastAsia="Times New Roman"/>
          <w:szCs w:val="24"/>
        </w:rPr>
        <w:t xml:space="preserve"> και με τη </w:t>
      </w:r>
      <w:r>
        <w:rPr>
          <w:rFonts w:eastAsia="Times New Roman"/>
          <w:szCs w:val="24"/>
        </w:rPr>
        <w:lastRenderedPageBreak/>
        <w:t>«</w:t>
      </w:r>
      <w:r>
        <w:rPr>
          <w:rFonts w:eastAsia="Times New Roman"/>
          <w:szCs w:val="24"/>
          <w:lang w:val="en-US"/>
        </w:rPr>
        <w:t>SIEMENS</w:t>
      </w:r>
      <w:r>
        <w:rPr>
          <w:rFonts w:eastAsia="Times New Roman"/>
          <w:szCs w:val="24"/>
        </w:rPr>
        <w:t>»</w:t>
      </w:r>
      <w:r>
        <w:rPr>
          <w:rFonts w:eastAsia="Times New Roman"/>
          <w:szCs w:val="24"/>
        </w:rPr>
        <w:t xml:space="preserve">, άνθρωποι που όλοι τους οι φίλοι ή οι </w:t>
      </w:r>
      <w:r>
        <w:rPr>
          <w:rFonts w:eastAsia="Times New Roman"/>
          <w:szCs w:val="24"/>
        </w:rPr>
        <w:t>συγγενείς τους είναι σε λίστες, άνθρωποι που είχαν μπλεχτεί στα εξοπλιστικά πάρτι, άνθρωποι που είχαν μπερδέματα με το τραπεζικό σύστημα, που χωρίς εγγύηση έδινε και φεύγανε τα κεφάλαια και άλλα πολλά, για να μην πάω παλαιότερα στο πάρτι του Χρηματιστηρίου</w:t>
      </w:r>
      <w:r>
        <w:rPr>
          <w:rFonts w:eastAsia="Times New Roman"/>
          <w:szCs w:val="24"/>
        </w:rPr>
        <w:t xml:space="preserve">, που έγινε η μεγαλύτερη αναδιανομή πλούτου με βρώμικο τρόπο τότε. </w:t>
      </w:r>
    </w:p>
    <w:p w14:paraId="488C5222"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Τα λέω αυτά γιατί είναι πολύ εύκολο να λες ότι φταίει αυτή η Κυβέρνηση γι’ αυτά που τραβάμε. Λάθη κάναμε και δεν είναι κακό να το παραδεχτούμε. Είμαστε άπειροι, είχαμε άγνοια κινδύνου και </w:t>
      </w:r>
      <w:r>
        <w:rPr>
          <w:rFonts w:eastAsia="Times New Roman"/>
          <w:szCs w:val="24"/>
        </w:rPr>
        <w:t xml:space="preserve">κάναμε και επιλογές λάθος. Είναι, όμως, ίσης τάξης παράπτωμα να είσαι άπειρος ή να σε πιάσουν με τη γίδα στην πλάτη, να βιάζεις, να λεηλατείς, να κλέβεις; Πιστεύω ότι είναι δύο διαφορετικά κι έχουμε ιερό χρέος εμείς να το επικοινωνήσουμε. </w:t>
      </w:r>
    </w:p>
    <w:p w14:paraId="488C5223"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Δεν έχουμε ακόμα</w:t>
      </w:r>
      <w:r>
        <w:rPr>
          <w:rFonts w:eastAsia="Times New Roman"/>
          <w:szCs w:val="24"/>
        </w:rPr>
        <w:t xml:space="preserve"> την εξουσία, την Κυβέρνηση έχουμε. Πέντε κανάλια λυσσομανάνε καθημερινά. Κινδυνολογία, φοβία, δηλητήριο, χ</w:t>
      </w:r>
      <w:r>
        <w:rPr>
          <w:rFonts w:eastAsia="Times New Roman"/>
          <w:szCs w:val="24"/>
        </w:rPr>
        <w:t>ο</w:t>
      </w:r>
      <w:r>
        <w:rPr>
          <w:rFonts w:eastAsia="Times New Roman"/>
          <w:szCs w:val="24"/>
        </w:rPr>
        <w:t>λή. Είπα: «Λάθη κάναμε», δεν βουτήξαμε όμως το χέρι στο μέλι.</w:t>
      </w:r>
    </w:p>
    <w:p w14:paraId="488C5224" w14:textId="77777777" w:rsidR="00FF101B" w:rsidRDefault="00202D30">
      <w:pPr>
        <w:tabs>
          <w:tab w:val="left" w:pos="2608"/>
        </w:tabs>
        <w:spacing w:line="600" w:lineRule="auto"/>
        <w:ind w:firstLine="720"/>
        <w:contextualSpacing/>
        <w:jc w:val="both"/>
        <w:rPr>
          <w:rFonts w:eastAsia="Times New Roman" w:cs="Times New Roman"/>
          <w:szCs w:val="24"/>
        </w:rPr>
      </w:pPr>
      <w:r>
        <w:rPr>
          <w:rFonts w:eastAsia="Times New Roman"/>
          <w:szCs w:val="24"/>
        </w:rPr>
        <w:t>Το πρόσφατο παράδειγμα της συγ</w:t>
      </w:r>
      <w:r>
        <w:rPr>
          <w:rFonts w:eastAsia="Times New Roman"/>
          <w:szCs w:val="24"/>
        </w:rPr>
        <w:t>γ</w:t>
      </w:r>
      <w:r>
        <w:rPr>
          <w:rFonts w:eastAsia="Times New Roman"/>
          <w:szCs w:val="24"/>
        </w:rPr>
        <w:t>νώμης που ζ</w:t>
      </w:r>
      <w:r>
        <w:rPr>
          <w:rFonts w:eastAsia="Times New Roman"/>
          <w:szCs w:val="24"/>
        </w:rPr>
        <w:t>ήτησαν</w:t>
      </w:r>
      <w:r>
        <w:rPr>
          <w:rFonts w:eastAsia="Times New Roman"/>
          <w:szCs w:val="24"/>
        </w:rPr>
        <w:t xml:space="preserve"> από τον </w:t>
      </w:r>
      <w:proofErr w:type="spellStart"/>
      <w:r>
        <w:rPr>
          <w:rFonts w:eastAsia="Times New Roman"/>
          <w:szCs w:val="24"/>
        </w:rPr>
        <w:t>Κατρούγκαλο</w:t>
      </w:r>
      <w:proofErr w:type="spellEnd"/>
      <w:r>
        <w:rPr>
          <w:rFonts w:eastAsia="Times New Roman"/>
          <w:szCs w:val="24"/>
        </w:rPr>
        <w:t>, που πέρασε σε όλ</w:t>
      </w:r>
      <w:r>
        <w:rPr>
          <w:rFonts w:eastAsia="Times New Roman"/>
          <w:szCs w:val="24"/>
        </w:rPr>
        <w:t>ους ότι είναι ο κύριος του 12%, ότι έπαιρνε 12%, είναι χειροπιαστό.</w:t>
      </w:r>
      <w:r>
        <w:rPr>
          <w:rFonts w:eastAsia="Times New Roman" w:cs="Times New Roman"/>
          <w:szCs w:val="24"/>
        </w:rPr>
        <w:t xml:space="preserve"> </w:t>
      </w:r>
      <w:r>
        <w:rPr>
          <w:rFonts w:eastAsia="Times New Roman" w:cs="Times New Roman"/>
          <w:szCs w:val="24"/>
        </w:rPr>
        <w:t xml:space="preserve">Όσοι τόλμησαν να βγούνε φανερά, όχι ψιθυριστά, πήραν την απάντηση από όλους τους Υπουργούς αυτής της Κυβέρνησης.  </w:t>
      </w:r>
    </w:p>
    <w:p w14:paraId="488C522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Είμαι από αυτούς που λέω ότι δεν έχουμε πολλά όπλα στα χέρια μας. Αυτοί π</w:t>
      </w:r>
      <w:r>
        <w:rPr>
          <w:rFonts w:eastAsia="Times New Roman" w:cs="Times New Roman"/>
          <w:szCs w:val="24"/>
        </w:rPr>
        <w:t>ου μας έστειλαν στη Βουλή δεν είναι εφοπλιστές και βιομήχανοι. Είναι φτωχολογιά, είναι πολίτες που έχουν ταλαιπωρηθεί πολύ τα τελευταία σαράντα χρόνια. Και έχουμε μια ιερή υποχρέωση στην κοινωνία αυτή</w:t>
      </w:r>
      <w:r>
        <w:rPr>
          <w:rFonts w:eastAsia="Times New Roman" w:cs="Times New Roman"/>
          <w:szCs w:val="24"/>
        </w:rPr>
        <w:t>,</w:t>
      </w:r>
      <w:r>
        <w:rPr>
          <w:rFonts w:eastAsia="Times New Roman" w:cs="Times New Roman"/>
          <w:szCs w:val="24"/>
        </w:rPr>
        <w:t xml:space="preserve"> να είμαστε προσεκτικοί. </w:t>
      </w:r>
    </w:p>
    <w:p w14:paraId="488C522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ηθικό πλεονέκτημα που με τ</w:t>
      </w:r>
      <w:r>
        <w:rPr>
          <w:rFonts w:eastAsia="Times New Roman" w:cs="Times New Roman"/>
          <w:szCs w:val="24"/>
        </w:rPr>
        <w:t xml:space="preserve">όση επιμονή προσπαθούν να </w:t>
      </w:r>
      <w:proofErr w:type="spellStart"/>
      <w:r>
        <w:rPr>
          <w:rFonts w:eastAsia="Times New Roman" w:cs="Times New Roman"/>
          <w:szCs w:val="24"/>
        </w:rPr>
        <w:t>αποδομήσουν</w:t>
      </w:r>
      <w:proofErr w:type="spellEnd"/>
      <w:r>
        <w:rPr>
          <w:rFonts w:eastAsia="Times New Roman" w:cs="Times New Roman"/>
          <w:szCs w:val="24"/>
        </w:rPr>
        <w:t xml:space="preserve"> κάποιοι που δεν πιστεύω ότι έχουν την αξιοπιστία να το κάνουν, έχουμε ιερό χρέος να το κρατήσουμε πάρα πολύ ψηλά. </w:t>
      </w:r>
    </w:p>
    <w:p w14:paraId="488C522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Τελειώνοντας, σε σχέση με την εξαγγελία που έκανε χθες ο Πρωθυπουργός, δεν θριαμβολογώ. Δεν είπε κανείς</w:t>
      </w:r>
      <w:r>
        <w:rPr>
          <w:rFonts w:eastAsia="Times New Roman" w:cs="Times New Roman"/>
          <w:szCs w:val="24"/>
        </w:rPr>
        <w:t xml:space="preserve"> ότι λύθηκε το πρόβλημα της φτώχειας, για όνομα του Θεού! Όμως, είναι ένα μήνυμα, κυρίως σε αυτούς που μας εξουσιάζουν, ότι η λιτότητα είναι μια βλακεία. </w:t>
      </w:r>
    </w:p>
    <w:p w14:paraId="488C522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Έχω το πλεόνασμά μου και εφόσον είμαι εντάξει στις υποχρεώσεις μου, το δίνω εκεί που πρέπει να το δώσ</w:t>
      </w:r>
      <w:r>
        <w:rPr>
          <w:rFonts w:eastAsia="Times New Roman" w:cs="Times New Roman"/>
          <w:szCs w:val="24"/>
        </w:rPr>
        <w:t>ω. Είναι μια συμβολική κίνηση με πάρα πολλούς παραλήπτες. Και θα ήθελα, αν μη τι άλλο, λιγότερη μικροψυχία, λιγότερο δηλητήριο, λιγότερη χολή, λιγότερο μίσος. Γιατί πιστεύω ότι, αργά ή γρήγορα, όταν κοντράρεις τη λογική και την αλήθεια, σου γίνεται μπούμερ</w:t>
      </w:r>
      <w:r>
        <w:rPr>
          <w:rFonts w:eastAsia="Times New Roman" w:cs="Times New Roman"/>
          <w:szCs w:val="24"/>
        </w:rPr>
        <w:t>ανγκ!</w:t>
      </w:r>
    </w:p>
    <w:p w14:paraId="488C5229" w14:textId="77777777" w:rsidR="00FF101B" w:rsidRDefault="00202D30">
      <w:pPr>
        <w:spacing w:line="600" w:lineRule="auto"/>
        <w:contextualSpacing/>
        <w:jc w:val="both"/>
        <w:rPr>
          <w:rFonts w:eastAsia="Times New Roman" w:cs="Times New Roman"/>
          <w:szCs w:val="24"/>
        </w:rPr>
      </w:pPr>
      <w:r>
        <w:rPr>
          <w:rFonts w:eastAsia="Times New Roman" w:cs="Times New Roman"/>
          <w:szCs w:val="24"/>
        </w:rPr>
        <w:t xml:space="preserve">Ευχαριστώ. </w:t>
      </w:r>
    </w:p>
    <w:p w14:paraId="488C522A" w14:textId="77777777" w:rsidR="00FF101B" w:rsidRDefault="00202D30">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522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την τήρηση του χρόνου, κύριε </w:t>
      </w:r>
      <w:proofErr w:type="spellStart"/>
      <w:r>
        <w:rPr>
          <w:rFonts w:eastAsia="Times New Roman" w:cs="Times New Roman"/>
          <w:szCs w:val="24"/>
        </w:rPr>
        <w:t>Παπαχριστόπουλε</w:t>
      </w:r>
      <w:proofErr w:type="spellEnd"/>
      <w:r>
        <w:rPr>
          <w:rFonts w:eastAsia="Times New Roman" w:cs="Times New Roman"/>
          <w:szCs w:val="24"/>
        </w:rPr>
        <w:t xml:space="preserve">. </w:t>
      </w:r>
    </w:p>
    <w:p w14:paraId="488C522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Σαλμάς</w:t>
      </w:r>
      <w:proofErr w:type="spellEnd"/>
      <w:r>
        <w:rPr>
          <w:rFonts w:eastAsia="Times New Roman" w:cs="Times New Roman"/>
          <w:szCs w:val="24"/>
        </w:rPr>
        <w:t xml:space="preserve"> έχει τον λόγο, για επτά λεπτά. </w:t>
      </w:r>
    </w:p>
    <w:p w14:paraId="488C522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ΜΑΡΙΟΣ ΣΑΛΜΑΣ:</w:t>
      </w:r>
      <w:r>
        <w:rPr>
          <w:rFonts w:eastAsia="Times New Roman" w:cs="Times New Roman"/>
          <w:szCs w:val="24"/>
        </w:rPr>
        <w:t xml:space="preserve"> Κυρίες και κύριοι συνάδ</w:t>
      </w:r>
      <w:r>
        <w:rPr>
          <w:rFonts w:eastAsia="Times New Roman" w:cs="Times New Roman"/>
          <w:szCs w:val="24"/>
        </w:rPr>
        <w:t xml:space="preserve">ελφοι, συζητούμε άλλον έναν προϋπολογισμό που εισηγείται η σημερινή Κυβέρνηση. Θα έλεγα ότι το </w:t>
      </w:r>
      <w:proofErr w:type="spellStart"/>
      <w:r>
        <w:rPr>
          <w:rFonts w:eastAsia="Times New Roman" w:cs="Times New Roman"/>
          <w:szCs w:val="24"/>
        </w:rPr>
        <w:t>διακύβευμα</w:t>
      </w:r>
      <w:proofErr w:type="spellEnd"/>
      <w:r>
        <w:rPr>
          <w:rFonts w:eastAsia="Times New Roman" w:cs="Times New Roman"/>
          <w:szCs w:val="24"/>
        </w:rPr>
        <w:t xml:space="preserve"> του προϋπολογισμού αλλά και της ασκούμενης οικονομικής πολιτικής είναι οι χαμένες θυσίες του ελληνικού λαού. </w:t>
      </w:r>
    </w:p>
    <w:p w14:paraId="488C522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Κανείς δεν ισχυρίζεται ότι οι κυβερνήσει</w:t>
      </w:r>
      <w:r>
        <w:rPr>
          <w:rFonts w:eastAsia="Times New Roman" w:cs="Times New Roman"/>
          <w:szCs w:val="24"/>
        </w:rPr>
        <w:t xml:space="preserve">ς από το 2010 και μετά δεν πήραν μέτρα δύσκολα, δυσβάσταχτα εις βάρος του ελληνικού λαού, αλλά τα πήραν προκειμένου να ωφεληθεί η χώρα. Τα μέτρα αυτά είχαν, ανάλογα με την κυβέρνηση, ένα θετικό πρόσημο, έναν δείκτη αποδοτικότητας. Και η προηγούμενη </w:t>
      </w:r>
      <w:r>
        <w:rPr>
          <w:rFonts w:eastAsia="Times New Roman" w:cs="Times New Roman"/>
          <w:szCs w:val="24"/>
        </w:rPr>
        <w:t>κ</w:t>
      </w:r>
      <w:r>
        <w:rPr>
          <w:rFonts w:eastAsia="Times New Roman" w:cs="Times New Roman"/>
          <w:szCs w:val="24"/>
        </w:rPr>
        <w:t>υβέρνη</w:t>
      </w:r>
      <w:r>
        <w:rPr>
          <w:rFonts w:eastAsia="Times New Roman" w:cs="Times New Roman"/>
          <w:szCs w:val="24"/>
        </w:rPr>
        <w:t xml:space="preserve">ση της Νέας Δημοκρατίας, η </w:t>
      </w:r>
      <w:r>
        <w:rPr>
          <w:rFonts w:eastAsia="Times New Roman" w:cs="Times New Roman"/>
          <w:szCs w:val="24"/>
        </w:rPr>
        <w:t>κ</w:t>
      </w:r>
      <w:r>
        <w:rPr>
          <w:rFonts w:eastAsia="Times New Roman" w:cs="Times New Roman"/>
          <w:szCs w:val="24"/>
        </w:rPr>
        <w:t xml:space="preserve">υβέρνηση Σαμαρά, πήρε δύσκολα μέτρα, αλλά πήρε το έλλειμμα από 6% και το μηδένισε. Είχε μια δημοσιονομική προσαρμογή αντίστοιχη με τα μέτρα που πήρε. Πήρε μια ύφεση στο 4% και τη μηδένισε, την έφερε σε οριακή ανάπτυξη.  </w:t>
      </w:r>
    </w:p>
    <w:p w14:paraId="488C522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εσε</w:t>
      </w:r>
      <w:r>
        <w:rPr>
          <w:rFonts w:eastAsia="Times New Roman" w:cs="Times New Roman"/>
          <w:szCs w:val="24"/>
        </w:rPr>
        <w:t xml:space="preserve">ίς, κύριε </w:t>
      </w:r>
      <w:proofErr w:type="spellStart"/>
      <w:r>
        <w:rPr>
          <w:rFonts w:eastAsia="Times New Roman" w:cs="Times New Roman"/>
          <w:szCs w:val="24"/>
        </w:rPr>
        <w:t>Χουλιαράκη</w:t>
      </w:r>
      <w:proofErr w:type="spellEnd"/>
      <w:r>
        <w:rPr>
          <w:rFonts w:eastAsia="Times New Roman" w:cs="Times New Roman"/>
          <w:szCs w:val="24"/>
        </w:rPr>
        <w:t xml:space="preserve">, πήρατε μέτρα 6 δισεκατομμύρια για το 2015-2016 και πήγαν χαμένα, διότι παραλάβατε μηδενικό έλλειμμα και ξανά έγινε ελάχιστο πλεόνασμα και έχετε πάλι ελάχιστο πλεόνασμα. </w:t>
      </w:r>
    </w:p>
    <w:p w14:paraId="488C523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Δεν μεταβάλατε την ύφεση, επομένως δεν βλέπω για ποιον λόγο πρέπ</w:t>
      </w:r>
      <w:r>
        <w:rPr>
          <w:rFonts w:eastAsia="Times New Roman" w:cs="Times New Roman"/>
          <w:szCs w:val="24"/>
        </w:rPr>
        <w:t xml:space="preserve">ει η Κυβέρνηση να πανηγυρίζει. Σχετικά με αυτό που είπε ο </w:t>
      </w:r>
      <w:proofErr w:type="spellStart"/>
      <w:r>
        <w:rPr>
          <w:rFonts w:eastAsia="Times New Roman" w:cs="Times New Roman"/>
          <w:szCs w:val="24"/>
        </w:rPr>
        <w:t>προλαλήσας</w:t>
      </w:r>
      <w:proofErr w:type="spellEnd"/>
      <w:r>
        <w:rPr>
          <w:rFonts w:eastAsia="Times New Roman" w:cs="Times New Roman"/>
          <w:szCs w:val="24"/>
        </w:rPr>
        <w:t xml:space="preserve"> συνάδελφος από τους Ανεξάρτητους Έλληνες ότι το επιτόκιο του δεκαετούς ομολόγου, που είναι το γράδο της οικονομίας</w:t>
      </w:r>
      <w:r>
        <w:rPr>
          <w:rFonts w:eastAsia="Times New Roman" w:cs="Times New Roman"/>
          <w:szCs w:val="24"/>
        </w:rPr>
        <w:t>,</w:t>
      </w:r>
      <w:r>
        <w:rPr>
          <w:rFonts w:eastAsia="Times New Roman" w:cs="Times New Roman"/>
          <w:szCs w:val="24"/>
        </w:rPr>
        <w:t xml:space="preserve"> πήγε στο 6,4% σήμερα. Αφού το παραλάβατε 6,1%. Γιατί έπρεπε να ταλαιπωρ</w:t>
      </w:r>
      <w:r>
        <w:rPr>
          <w:rFonts w:eastAsia="Times New Roman" w:cs="Times New Roman"/>
          <w:szCs w:val="24"/>
        </w:rPr>
        <w:t>ηθούν τόσο οι Έλληνες, ώστε σήμερα η χώρα να δανείζεται με υψηλότερο επιτόκιο δεκαετούς ομολόγου θεωρητικά από ό,τι όταν παραλάβατε την Κυβέρνηση;</w:t>
      </w:r>
    </w:p>
    <w:p w14:paraId="488C523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όλος ο προϋπολογισμός και η προσπάθεια της Κυβέρνησης στηρίζεται, από ό,τι είδα, στο να σταθεί στο κοινωνικό προφίλ μιας </w:t>
      </w:r>
      <w:r>
        <w:rPr>
          <w:rFonts w:eastAsia="Times New Roman" w:cs="Times New Roman"/>
          <w:szCs w:val="24"/>
        </w:rPr>
        <w:t>α</w:t>
      </w:r>
      <w:r>
        <w:rPr>
          <w:rFonts w:eastAsia="Times New Roman" w:cs="Times New Roman"/>
          <w:szCs w:val="24"/>
        </w:rPr>
        <w:t xml:space="preserve">ριστερής </w:t>
      </w:r>
      <w:r>
        <w:rPr>
          <w:rFonts w:eastAsia="Times New Roman" w:cs="Times New Roman"/>
          <w:szCs w:val="24"/>
        </w:rPr>
        <w:t>Κ</w:t>
      </w:r>
      <w:r>
        <w:rPr>
          <w:rFonts w:eastAsia="Times New Roman" w:cs="Times New Roman"/>
          <w:szCs w:val="24"/>
        </w:rPr>
        <w:t xml:space="preserve">υβέρνησης, πρέπει να σας πω ότι αυτό </w:t>
      </w:r>
      <w:proofErr w:type="spellStart"/>
      <w:r>
        <w:rPr>
          <w:rFonts w:eastAsia="Times New Roman" w:cs="Times New Roman"/>
          <w:szCs w:val="24"/>
        </w:rPr>
        <w:t>αποδομείται</w:t>
      </w:r>
      <w:proofErr w:type="spellEnd"/>
      <w:r>
        <w:rPr>
          <w:rFonts w:eastAsia="Times New Roman" w:cs="Times New Roman"/>
          <w:szCs w:val="24"/>
        </w:rPr>
        <w:t xml:space="preserve"> εύκολα. Πώς </w:t>
      </w:r>
      <w:proofErr w:type="spellStart"/>
      <w:r>
        <w:rPr>
          <w:rFonts w:eastAsia="Times New Roman" w:cs="Times New Roman"/>
          <w:szCs w:val="24"/>
        </w:rPr>
        <w:t>αποδομείται</w:t>
      </w:r>
      <w:proofErr w:type="spellEnd"/>
      <w:r>
        <w:rPr>
          <w:rFonts w:eastAsia="Times New Roman" w:cs="Times New Roman"/>
          <w:szCs w:val="24"/>
        </w:rPr>
        <w:t>;</w:t>
      </w:r>
    </w:p>
    <w:p w14:paraId="488C523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Ποια είναι τα δύο κρίσιμα νούμερα, που χθες ο Πρωθυπουργός αλλά και η κοινωνική πολιτική της Κυβέρνησης έρχεται να υποστηρίξει την κοινωνική ευαισθησία που δείχνει αυτή η Κυβέρνηση; Είναι τα 630 εκατομμύρια που ανακοίνωσε χθες ο κύριος Πρωθυπουργός από το </w:t>
      </w:r>
      <w:r>
        <w:rPr>
          <w:rFonts w:eastAsia="Times New Roman" w:cs="Times New Roman"/>
          <w:szCs w:val="24"/>
        </w:rPr>
        <w:t xml:space="preserve">υποτιθέμενο πλεόνασμα που θα μοιράσει στους φτωχούς συνταξιούχους και τα 730 εκατομμύρια που από του χρόνου θα δοθούν για τη στήριξη της ακραίας φτώχειας, ενώ φέτος ήταν 220 εκατομμύρια. </w:t>
      </w:r>
    </w:p>
    <w:p w14:paraId="488C523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κύριε </w:t>
      </w:r>
      <w:proofErr w:type="spellStart"/>
      <w:r>
        <w:rPr>
          <w:rFonts w:eastAsia="Times New Roman" w:cs="Times New Roman"/>
          <w:szCs w:val="24"/>
        </w:rPr>
        <w:t>Χουλιαράκη</w:t>
      </w:r>
      <w:proofErr w:type="spellEnd"/>
      <w:r>
        <w:rPr>
          <w:rFonts w:eastAsia="Times New Roman" w:cs="Times New Roman"/>
          <w:szCs w:val="24"/>
        </w:rPr>
        <w:t xml:space="preserve">, γιατί </w:t>
      </w:r>
      <w:r>
        <w:rPr>
          <w:rFonts w:eastAsia="Times New Roman" w:cs="Times New Roman"/>
          <w:szCs w:val="24"/>
          <w:lang w:val="en-US"/>
        </w:rPr>
        <w:t>Aboriginal</w:t>
      </w:r>
      <w:r>
        <w:rPr>
          <w:rFonts w:eastAsia="Times New Roman" w:cs="Times New Roman"/>
          <w:szCs w:val="24"/>
        </w:rPr>
        <w:t xml:space="preserve"> δεν είμαστε: Πού είναι τ</w:t>
      </w:r>
      <w:r>
        <w:rPr>
          <w:rFonts w:eastAsia="Times New Roman" w:cs="Times New Roman"/>
          <w:szCs w:val="24"/>
        </w:rPr>
        <w:t>α 850 εκατομμύρια που ήταν εγγεγραμμένα στον προϋπολογισμό για να δώσετε στον ΕΟΠΥΥ; Παρακρατήσατε συντάξεις 4% και 6% από τις κύριες και τις επικουρικές συντάξεις και το Γενικό Λογιστήριο του Κράτους έγραψε ότι αυτό το ποσό είναι 830 εκατομμύρια, για να τ</w:t>
      </w:r>
      <w:r>
        <w:rPr>
          <w:rFonts w:eastAsia="Times New Roman" w:cs="Times New Roman"/>
          <w:szCs w:val="24"/>
        </w:rPr>
        <w:t>ο δώσετε στον ΕΟΠΥΥ για την υγεία των πολιτών. Σωστά;</w:t>
      </w:r>
    </w:p>
    <w:p w14:paraId="488C5234"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κόψατε συντάξεις των Ελλήνων πολιτών, για να τα δώσετε στην υγεία. Ακούστε τώρα τα έσοδα του ΕΟΠΥΥ: 3,8 δισεκατομμύρια είχε </w:t>
      </w:r>
      <w:r>
        <w:rPr>
          <w:rFonts w:eastAsia="Times New Roman" w:cs="Times New Roman"/>
          <w:szCs w:val="24"/>
        </w:rPr>
        <w:lastRenderedPageBreak/>
        <w:t>έσοδα από τα ασφαλιστικά ταμεία το 2014</w:t>
      </w:r>
      <w:r>
        <w:rPr>
          <w:rFonts w:eastAsia="Times New Roman" w:cs="Times New Roman"/>
          <w:szCs w:val="24"/>
        </w:rPr>
        <w:t xml:space="preserve"> και </w:t>
      </w:r>
      <w:r>
        <w:rPr>
          <w:rFonts w:eastAsia="Times New Roman" w:cs="Times New Roman"/>
          <w:szCs w:val="24"/>
        </w:rPr>
        <w:t>3,3 δισεκατομμύρια το 2015</w:t>
      </w:r>
      <w:r>
        <w:rPr>
          <w:rFonts w:eastAsia="Times New Roman" w:cs="Times New Roman"/>
          <w:szCs w:val="24"/>
        </w:rPr>
        <w:t xml:space="preserve">, λιγότερα. </w:t>
      </w:r>
      <w:r>
        <w:rPr>
          <w:rFonts w:eastAsia="Times New Roman" w:cs="Times New Roman"/>
          <w:szCs w:val="24"/>
        </w:rPr>
        <w:t>Μ</w:t>
      </w:r>
      <w:r>
        <w:rPr>
          <w:rFonts w:eastAsia="Times New Roman" w:cs="Times New Roman"/>
          <w:szCs w:val="24"/>
        </w:rPr>
        <w:t>έχρι σήμερα 3,8 δισεκατομμύρια έσοδα έχει πάλι. Δηλαδή, όσα ήταν τα έσοδα του ΕΟΠΥΥ από τα ασφαλιστικά ταμεία το 2014</w:t>
      </w:r>
      <w:r>
        <w:rPr>
          <w:rFonts w:eastAsia="Times New Roman" w:cs="Times New Roman"/>
          <w:szCs w:val="24"/>
        </w:rPr>
        <w:t>,</w:t>
      </w:r>
      <w:r>
        <w:rPr>
          <w:rFonts w:eastAsia="Times New Roman" w:cs="Times New Roman"/>
          <w:szCs w:val="24"/>
        </w:rPr>
        <w:t xml:space="preserve"> είναι και σήμερα. Πού είναι τα 830 εκατομμύρια, που κόψατε συντάξεις για να τα δώσετε στον ΕΟΠΥΥ; </w:t>
      </w:r>
    </w:p>
    <w:p w14:paraId="488C5235"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αφού έχετε τόσο πολύ </w:t>
      </w:r>
      <w:r>
        <w:rPr>
          <w:rFonts w:eastAsia="Times New Roman" w:cs="Times New Roman"/>
          <w:szCs w:val="24"/>
        </w:rPr>
        <w:t xml:space="preserve">μεγάλο πλεόνασμα, γιατί χρωστάτε σήμερα 1,4 δισεκατομμύρια στους προμηθευτές; Σήμερα ο ΕΟΠΥΥ έχει 1,4 δισεκατομμύρια ανεξόφλητα και τολμάτε να πείτε ότι έχετε περίσσευμα; Χρωστάτε σε όλη την αγορά και μεταφέρετε αυτά τα χρέη στις επόμενες κυβερνήσεις, για </w:t>
      </w:r>
      <w:r>
        <w:rPr>
          <w:rFonts w:eastAsia="Times New Roman" w:cs="Times New Roman"/>
          <w:szCs w:val="24"/>
        </w:rPr>
        <w:t>να κάνετε εσείς ηρωική έξοδο, λέγοντας στους πολίτες ότι τους παρέχετε –ποια;- αυτά που τους παρακρατήσατε από τις συντάξεις, για να τα δώσετε στην υγεία, που δεν τα δώσατε;</w:t>
      </w:r>
    </w:p>
    <w:p w14:paraId="488C5236"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Ή μήπως δεν καταλάβαμε ότι στο νομοσχέδιο που θα συζητηθεί στην </w:t>
      </w:r>
      <w:r>
        <w:rPr>
          <w:rFonts w:eastAsia="Times New Roman" w:cs="Times New Roman"/>
          <w:szCs w:val="24"/>
        </w:rPr>
        <w:t>ε</w:t>
      </w:r>
      <w:r>
        <w:rPr>
          <w:rFonts w:eastAsia="Times New Roman" w:cs="Times New Roman"/>
          <w:szCs w:val="24"/>
        </w:rPr>
        <w:t>πιτροπή τη Δεύτερ</w:t>
      </w:r>
      <w:r>
        <w:rPr>
          <w:rFonts w:eastAsia="Times New Roman" w:cs="Times New Roman"/>
          <w:szCs w:val="24"/>
        </w:rPr>
        <w:t xml:space="preserve">α κόβετε άλλο 5% από τον ΕΟΠΥΥ, από αυτά που </w:t>
      </w:r>
      <w:r>
        <w:rPr>
          <w:rFonts w:eastAsia="Times New Roman" w:cs="Times New Roman"/>
          <w:szCs w:val="24"/>
        </w:rPr>
        <w:lastRenderedPageBreak/>
        <w:t xml:space="preserve">είναι να δώσουν τα ασφαλιστικά ταμεία, το ΙΚΑ, δηλαδή άλλα 100 εκατομμύρια; </w:t>
      </w:r>
    </w:p>
    <w:p w14:paraId="488C5237"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Κύριοι συνάδελφοι, το νομοσχέδιο που έρχεται προς συζήτηση τη Δευτέρα</w:t>
      </w:r>
      <w:r>
        <w:rPr>
          <w:rFonts w:eastAsia="Times New Roman" w:cs="Times New Roman"/>
          <w:szCs w:val="24"/>
        </w:rPr>
        <w:t>,</w:t>
      </w:r>
      <w:r>
        <w:rPr>
          <w:rFonts w:eastAsia="Times New Roman" w:cs="Times New Roman"/>
          <w:szCs w:val="24"/>
        </w:rPr>
        <w:t xml:space="preserve"> λέει ότι το ΙΚΑ πρέπει να </w:t>
      </w:r>
      <w:proofErr w:type="spellStart"/>
      <w:r>
        <w:rPr>
          <w:rFonts w:eastAsia="Times New Roman" w:cs="Times New Roman"/>
          <w:szCs w:val="24"/>
        </w:rPr>
        <w:t>παρακρατά</w:t>
      </w:r>
      <w:proofErr w:type="spellEnd"/>
      <w:r>
        <w:rPr>
          <w:rFonts w:eastAsia="Times New Roman" w:cs="Times New Roman"/>
          <w:szCs w:val="24"/>
        </w:rPr>
        <w:t xml:space="preserve"> 5% από αυτά που είναι να δώ</w:t>
      </w:r>
      <w:r>
        <w:rPr>
          <w:rFonts w:eastAsia="Times New Roman" w:cs="Times New Roman"/>
          <w:szCs w:val="24"/>
        </w:rPr>
        <w:t>σει στον ΕΟΠΥΥ για τις υπηρεσίες που του παρέχει. Τι είναι αυτό; Παρακράτηση από τον κλάδο υγείας για τον κλάδο σύνταξης. Και τι άλλο λέει;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άλλο 2% θα κρατάει το ΙΚΑ από αυτά που ήταν να δώσει στον κλάδο υγείας, άλλα 40 εκατομμύρια. </w:t>
      </w:r>
    </w:p>
    <w:p w14:paraId="488C5238"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(Στο σημε</w:t>
      </w:r>
      <w:r>
        <w:rPr>
          <w:rFonts w:eastAsia="Times New Roman" w:cs="Times New Roman"/>
          <w:szCs w:val="24"/>
        </w:rPr>
        <w:t xml:space="preserve">ίο αυτό την Προεδρική Έδρα καταλαμβάνει ο ΣΤ΄ Αντιπρόεδρος της Βουλής κ. </w:t>
      </w:r>
      <w:r w:rsidRPr="00CD2473">
        <w:rPr>
          <w:rFonts w:eastAsia="Times New Roman" w:cs="Times New Roman"/>
          <w:b/>
          <w:szCs w:val="24"/>
        </w:rPr>
        <w:t>ΓΕΩΡΓΙΟΣ ΛΑΜΠΡΟΥΛΗΣ</w:t>
      </w:r>
      <w:r>
        <w:rPr>
          <w:rFonts w:eastAsia="Times New Roman" w:cs="Times New Roman"/>
          <w:szCs w:val="24"/>
        </w:rPr>
        <w:t>)</w:t>
      </w:r>
    </w:p>
    <w:p w14:paraId="488C5239"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μήπως, κύριε </w:t>
      </w:r>
      <w:proofErr w:type="spellStart"/>
      <w:r>
        <w:rPr>
          <w:rFonts w:eastAsia="Times New Roman" w:cs="Times New Roman"/>
          <w:szCs w:val="24"/>
        </w:rPr>
        <w:t>Χουλιαράκη</w:t>
      </w:r>
      <w:proofErr w:type="spellEnd"/>
      <w:r>
        <w:rPr>
          <w:rFonts w:eastAsia="Times New Roman" w:cs="Times New Roman"/>
          <w:szCs w:val="24"/>
        </w:rPr>
        <w:t>, δεν καταλάβαμε ότι το 2017 στον ΕΟΠΥΥ θα δώσετε 330 εκατομμύρια λιγότερα, δηλαδή από ό,τι είναι φέτος, άλλα 200 εκατομμύρια; Αυτό κάν</w:t>
      </w:r>
      <w:r>
        <w:rPr>
          <w:rFonts w:eastAsia="Times New Roman" w:cs="Times New Roman"/>
          <w:szCs w:val="24"/>
        </w:rPr>
        <w:t xml:space="preserve">ετε! Αφήνετε ανεξόφλητα στην αγορά, στους προμηθευτές, για να μην κόψετε συντάξεις, τις οποίες έχετε κόψει επανειλημμένως και θα κόψετε, για να έρχεστε εδώ να μας κάνετε θεωρίες </w:t>
      </w:r>
      <w:r>
        <w:rPr>
          <w:rFonts w:eastAsia="Times New Roman" w:cs="Times New Roman"/>
          <w:szCs w:val="24"/>
        </w:rPr>
        <w:lastRenderedPageBreak/>
        <w:t>περί κοινωνικού κράτους. Ποιο κοινωνικό κράτος; Πέστε μου μια δαπάνη που περιο</w:t>
      </w:r>
      <w:r>
        <w:rPr>
          <w:rFonts w:eastAsia="Times New Roman" w:cs="Times New Roman"/>
          <w:szCs w:val="24"/>
        </w:rPr>
        <w:t>ρίσατε στην υγεία από τους προμηθευτές! Μία! Κα</w:t>
      </w:r>
      <w:r>
        <w:rPr>
          <w:rFonts w:eastAsia="Times New Roman" w:cs="Times New Roman"/>
          <w:szCs w:val="24"/>
        </w:rPr>
        <w:t>μ</w:t>
      </w:r>
      <w:r>
        <w:rPr>
          <w:rFonts w:eastAsia="Times New Roman" w:cs="Times New Roman"/>
          <w:szCs w:val="24"/>
        </w:rPr>
        <w:t>μία!</w:t>
      </w:r>
    </w:p>
    <w:p w14:paraId="488C523A"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Την τιμή της αρθροσκόπησης!</w:t>
      </w:r>
    </w:p>
    <w:p w14:paraId="488C523B"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b/>
          <w:szCs w:val="24"/>
        </w:rPr>
      </w:pPr>
      <w:r>
        <w:rPr>
          <w:rFonts w:eastAsia="Times New Roman" w:cs="Times New Roman"/>
          <w:b/>
          <w:szCs w:val="24"/>
        </w:rPr>
        <w:t xml:space="preserve">ΜΑΡΙΟΣ ΣΑΛΜΑΣ: </w:t>
      </w:r>
      <w:r>
        <w:rPr>
          <w:rFonts w:eastAsia="Times New Roman" w:cs="Times New Roman"/>
          <w:szCs w:val="24"/>
        </w:rPr>
        <w:t>Κα</w:t>
      </w:r>
      <w:r>
        <w:rPr>
          <w:rFonts w:eastAsia="Times New Roman" w:cs="Times New Roman"/>
          <w:szCs w:val="24"/>
        </w:rPr>
        <w:t>μ</w:t>
      </w:r>
      <w:r>
        <w:rPr>
          <w:rFonts w:eastAsia="Times New Roman" w:cs="Times New Roman"/>
          <w:szCs w:val="24"/>
        </w:rPr>
        <w:t xml:space="preserve">μία! Ήρθατε μόνο για να λέτε εδώ ότι έχετε κοινωνικό κράτος. </w:t>
      </w:r>
    </w:p>
    <w:p w14:paraId="488C523C"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Την τιμή της αρθροσκόπησης!</w:t>
      </w:r>
    </w:p>
    <w:p w14:paraId="488C523D"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Είναι ευθύνη </w:t>
      </w:r>
      <w:r>
        <w:rPr>
          <w:rFonts w:eastAsia="Times New Roman" w:cs="Times New Roman"/>
          <w:szCs w:val="24"/>
        </w:rPr>
        <w:t xml:space="preserve">των Υπουργών -αφού θέλετε να σας απαντήσω- των ανίκανων Υπουργών Υγείας που έχετε, που δεν κατάλαβαν τίποτα. </w:t>
      </w:r>
    </w:p>
    <w:p w14:paraId="488C523E"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 σας το απαντήσω εγώ από το Βήμα της Βουλής. </w:t>
      </w:r>
    </w:p>
    <w:p w14:paraId="488C523F"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ΜΕΡΟΠΗ ΤΖΟΥΦΗ: </w:t>
      </w:r>
      <w:r>
        <w:rPr>
          <w:rFonts w:eastAsia="Times New Roman" w:cs="Times New Roman"/>
          <w:szCs w:val="24"/>
        </w:rPr>
        <w:t xml:space="preserve">Τη Δευτέρα θα τα συζητήσουμε. </w:t>
      </w:r>
    </w:p>
    <w:p w14:paraId="488C5240" w14:textId="77777777" w:rsidR="00FF101B" w:rsidRDefault="00202D3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488C5241" w14:textId="77777777" w:rsidR="00FF101B" w:rsidRDefault="00202D30">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Το κοινωνικό κράτος δεν δικαιούσθε να το επικαλείστε εσείς! </w:t>
      </w:r>
    </w:p>
    <w:p w14:paraId="488C5242"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Μη διακόπτετε, παρακαλώ!</w:t>
      </w:r>
    </w:p>
    <w:p w14:paraId="488C5243"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ΜΑΡΙΟΣ ΣΑΛΜΑΣ: </w:t>
      </w:r>
      <w:r>
        <w:rPr>
          <w:rFonts w:eastAsia="Times New Roman"/>
          <w:szCs w:val="24"/>
        </w:rPr>
        <w:t>Α</w:t>
      </w:r>
      <w:r>
        <w:rPr>
          <w:rFonts w:eastAsia="Times New Roman"/>
          <w:szCs w:val="24"/>
        </w:rPr>
        <w:t>λλ</w:t>
      </w:r>
      <w:r>
        <w:rPr>
          <w:rFonts w:eastAsia="Times New Roman"/>
          <w:szCs w:val="24"/>
        </w:rPr>
        <w:t>ά</w:t>
      </w:r>
      <w:r>
        <w:rPr>
          <w:rFonts w:eastAsia="Times New Roman"/>
          <w:szCs w:val="24"/>
        </w:rPr>
        <w:t xml:space="preserve"> έχετε χάρη που εμείς κάναμε ένα λάθος. Το λάθος μας είναι ότι τις στρεβλώσεις της μοναδικής οικονομικής θεωρίας, της</w:t>
      </w:r>
      <w:r>
        <w:rPr>
          <w:rFonts w:eastAsia="Times New Roman"/>
          <w:szCs w:val="24"/>
        </w:rPr>
        <w:t xml:space="preserve"> ελεύθερης οικονομίας της αγοράς -που είναι κυρίαρχη σήμερα και είναι αυτή που πιστεύουμε εμείς και εσείς εφαρμόζετε, είτε την πιστεύετε είτε όχι-,  που ήταν δική μας δουλειά να τις διορθώσουμε, τις αφήσαμε σε κομμουνιστές –μάλλον τους κομμουνιστές τους σέ</w:t>
      </w:r>
      <w:r>
        <w:rPr>
          <w:rFonts w:eastAsia="Times New Roman"/>
          <w:szCs w:val="24"/>
        </w:rPr>
        <w:t xml:space="preserve">βομαι, γιατί το Κομμουνιστικό Κόμμα έχει αξιοπιστία και συνέπεια σε όσα λέει- σε πρώην κομμουνιστές, νυν σοσιαλιστές και </w:t>
      </w:r>
      <w:proofErr w:type="spellStart"/>
      <w:r>
        <w:rPr>
          <w:rFonts w:eastAsia="Times New Roman"/>
          <w:szCs w:val="24"/>
        </w:rPr>
        <w:t>οσονούπω</w:t>
      </w:r>
      <w:proofErr w:type="spellEnd"/>
      <w:r>
        <w:rPr>
          <w:rFonts w:eastAsia="Times New Roman"/>
          <w:szCs w:val="24"/>
        </w:rPr>
        <w:t xml:space="preserve"> νεοφιλελεύθερους που διακηρύσσουν και κοροϊδεύουν τον κόσμο ότι είναι και κοινωνικά ευαίσθητοι. </w:t>
      </w:r>
    </w:p>
    <w:p w14:paraId="488C5244" w14:textId="77777777" w:rsidR="00FF101B" w:rsidRDefault="00202D30">
      <w:pPr>
        <w:spacing w:line="600" w:lineRule="auto"/>
        <w:ind w:firstLine="720"/>
        <w:contextualSpacing/>
        <w:jc w:val="both"/>
        <w:rPr>
          <w:rFonts w:eastAsia="Times New Roman"/>
          <w:szCs w:val="24"/>
        </w:rPr>
      </w:pPr>
      <w:r>
        <w:rPr>
          <w:rFonts w:eastAsia="Times New Roman"/>
          <w:szCs w:val="24"/>
        </w:rPr>
        <w:t>Όμως για να μην ακούμε τα θέμ</w:t>
      </w:r>
      <w:r>
        <w:rPr>
          <w:rFonts w:eastAsia="Times New Roman"/>
          <w:szCs w:val="24"/>
        </w:rPr>
        <w:t xml:space="preserve">ατα περί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και όλα αυτά, 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αθωώθηκε επί ΣΥΡΙΖΑ. Προχθές, πριν μια βδομάδα στο </w:t>
      </w:r>
      <w:r>
        <w:rPr>
          <w:rFonts w:eastAsia="Times New Roman"/>
          <w:szCs w:val="24"/>
        </w:rPr>
        <w:lastRenderedPageBreak/>
        <w:t xml:space="preserve">σκάνδαλο </w:t>
      </w:r>
      <w:proofErr w:type="spellStart"/>
      <w:r>
        <w:rPr>
          <w:rFonts w:eastAsia="Times New Roman"/>
          <w:szCs w:val="24"/>
          <w:lang w:val="en-US"/>
        </w:rPr>
        <w:t>Depuy</w:t>
      </w:r>
      <w:proofErr w:type="spellEnd"/>
      <w:r>
        <w:rPr>
          <w:rFonts w:eastAsia="Times New Roman"/>
          <w:szCs w:val="24"/>
        </w:rPr>
        <w:t xml:space="preserve"> -σκάνδαλο εκατομμυρίων- πάλι το δικαστήριο τους αθώωσε και ακύρωσε τη δίκη, την ανέβαλε επ’ </w:t>
      </w:r>
      <w:proofErr w:type="spellStart"/>
      <w:r>
        <w:rPr>
          <w:rFonts w:eastAsia="Times New Roman"/>
          <w:szCs w:val="24"/>
        </w:rPr>
        <w:t>αόριστον</w:t>
      </w:r>
      <w:proofErr w:type="spellEnd"/>
      <w:r>
        <w:rPr>
          <w:rFonts w:eastAsia="Times New Roman"/>
          <w:szCs w:val="24"/>
        </w:rPr>
        <w:t>. Όλα αυτά συμβαίνουν επί ΣΥΡΙΖΑ. Και δεν είδ</w:t>
      </w:r>
      <w:r>
        <w:rPr>
          <w:rFonts w:eastAsia="Times New Roman"/>
          <w:szCs w:val="24"/>
        </w:rPr>
        <w:t>αμε κα</w:t>
      </w:r>
      <w:r>
        <w:rPr>
          <w:rFonts w:eastAsia="Times New Roman"/>
          <w:szCs w:val="24"/>
        </w:rPr>
        <w:t>μ</w:t>
      </w:r>
      <w:r>
        <w:rPr>
          <w:rFonts w:eastAsia="Times New Roman"/>
          <w:szCs w:val="24"/>
        </w:rPr>
        <w:t>μία –μα, κα</w:t>
      </w:r>
      <w:r>
        <w:rPr>
          <w:rFonts w:eastAsia="Times New Roman"/>
          <w:szCs w:val="24"/>
        </w:rPr>
        <w:t>μ</w:t>
      </w:r>
      <w:r>
        <w:rPr>
          <w:rFonts w:eastAsia="Times New Roman"/>
          <w:szCs w:val="24"/>
        </w:rPr>
        <w:t>μία- υπόθεση να τελειώνει. Ήρθατε, όταν ήσασταν αντιπολίτευση και ξέρω ότι σας πειράζει, το καταλαβαίνω…</w:t>
      </w:r>
    </w:p>
    <w:p w14:paraId="488C5245"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ΜΕΡΟΠΗ ΤΖΟΥΦΗ: </w:t>
      </w:r>
      <w:r>
        <w:rPr>
          <w:rFonts w:eastAsia="Times New Roman"/>
          <w:szCs w:val="24"/>
        </w:rPr>
        <w:t xml:space="preserve">Καθόλου! Εμείς το κάναμε το </w:t>
      </w:r>
      <w:proofErr w:type="spellStart"/>
      <w:r>
        <w:rPr>
          <w:rFonts w:eastAsia="Times New Roman"/>
          <w:szCs w:val="24"/>
          <w:lang w:val="en-US"/>
        </w:rPr>
        <w:t>Depuy</w:t>
      </w:r>
      <w:proofErr w:type="spellEnd"/>
      <w:r>
        <w:rPr>
          <w:rFonts w:eastAsia="Times New Roman"/>
          <w:szCs w:val="24"/>
        </w:rPr>
        <w:t>; Εμείς τους παραπέμψαμε!</w:t>
      </w:r>
    </w:p>
    <w:p w14:paraId="488C5246"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ΜΑΡΙΟΣ ΣΑΛΜΑΣ: </w:t>
      </w:r>
      <w:r>
        <w:rPr>
          <w:rFonts w:eastAsia="Times New Roman"/>
          <w:szCs w:val="24"/>
        </w:rPr>
        <w:t>Ξέρω τη δυσκολία σας να πάτε στις περιφέρει</w:t>
      </w:r>
      <w:r>
        <w:rPr>
          <w:rFonts w:eastAsia="Times New Roman"/>
          <w:szCs w:val="24"/>
        </w:rPr>
        <w:t xml:space="preserve">ές σας. Και αυτό το βλέπω. Εκεί στην περιφέρειά μου δεν έχω δει Βουλευτή του ΣΥΡΙΖΑ τον τελευταίο χρόνο. Το καταλαβαίνω. </w:t>
      </w:r>
    </w:p>
    <w:p w14:paraId="488C5247" w14:textId="77777777" w:rsidR="00FF101B" w:rsidRDefault="00202D3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488C5248" w14:textId="77777777" w:rsidR="00FF101B" w:rsidRDefault="00202D30">
      <w:pPr>
        <w:spacing w:line="600" w:lineRule="auto"/>
        <w:ind w:firstLine="720"/>
        <w:contextualSpacing/>
        <w:jc w:val="both"/>
        <w:rPr>
          <w:rFonts w:eastAsia="Times New Roman"/>
          <w:szCs w:val="24"/>
        </w:rPr>
      </w:pPr>
      <w:r>
        <w:rPr>
          <w:rFonts w:eastAsia="Times New Roman"/>
          <w:szCs w:val="24"/>
        </w:rPr>
        <w:t>Είναι βέβαιο ότι θα χάσετε και στις εκλογές, όχι επειδή μιλάω εγώ σήμερα, ή επειδή μιλούν οι συνά</w:t>
      </w:r>
      <w:r>
        <w:rPr>
          <w:rFonts w:eastAsia="Times New Roman"/>
          <w:szCs w:val="24"/>
        </w:rPr>
        <w:t>δελφοι, αλλά γιατί ο κόσμος θα σας τιμω</w:t>
      </w:r>
      <w:r>
        <w:rPr>
          <w:rFonts w:eastAsia="Times New Roman"/>
          <w:szCs w:val="24"/>
        </w:rPr>
        <w:lastRenderedPageBreak/>
        <w:t>ρήσει γιατί φανήκατε λίγοι. Τους κοροϊδεύατε όταν τους λέγατε «δεν θέλουμε αποκρατικοποιήσεις». Διότι οι Νορβηγοί, που δεν είναι κομμουνιστές, έφτιαξαν ένα ταμείο, μια τράπεζα με τα ασφαλιστικά τους ταμεία, για να εκμ</w:t>
      </w:r>
      <w:r>
        <w:rPr>
          <w:rFonts w:eastAsia="Times New Roman"/>
          <w:szCs w:val="24"/>
        </w:rPr>
        <w:t xml:space="preserve">εταλλευτούν την κρατική τους περιουσία. </w:t>
      </w:r>
    </w:p>
    <w:p w14:paraId="488C5249" w14:textId="77777777" w:rsidR="00FF101B" w:rsidRDefault="00202D30">
      <w:pPr>
        <w:spacing w:line="600" w:lineRule="auto"/>
        <w:ind w:firstLine="720"/>
        <w:contextualSpacing/>
        <w:jc w:val="both"/>
        <w:rPr>
          <w:rFonts w:eastAsia="Times New Roman" w:cs="Times New Roman"/>
          <w:szCs w:val="24"/>
        </w:rPr>
      </w:pPr>
      <w:r>
        <w:rPr>
          <w:rFonts w:eastAsia="Times New Roman"/>
          <w:szCs w:val="24"/>
        </w:rPr>
        <w:t xml:space="preserve">Εσείς, όμως, που είστε </w:t>
      </w:r>
      <w:proofErr w:type="spellStart"/>
      <w:r>
        <w:rPr>
          <w:rFonts w:eastAsia="Times New Roman"/>
          <w:szCs w:val="24"/>
        </w:rPr>
        <w:t>ψευτοκομμουνιστές</w:t>
      </w:r>
      <w:proofErr w:type="spellEnd"/>
      <w:r>
        <w:rPr>
          <w:rFonts w:eastAsia="Times New Roman"/>
          <w:szCs w:val="24"/>
        </w:rPr>
        <w:t xml:space="preserve"> δεν κάνετε αυτό, κάνετε αποκρατικοποιήσεις σε τέτοιο βαθμό, ενώ η κυβέρνηση Σαμαρά είχε αρνηθεί να δώσει στο </w:t>
      </w:r>
      <w:proofErr w:type="spellStart"/>
      <w:r>
        <w:rPr>
          <w:rFonts w:eastAsia="Times New Roman"/>
          <w:szCs w:val="24"/>
        </w:rPr>
        <w:t>υπερταμείο</w:t>
      </w:r>
      <w:proofErr w:type="spellEnd"/>
      <w:r>
        <w:rPr>
          <w:rFonts w:eastAsia="Times New Roman"/>
          <w:szCs w:val="24"/>
        </w:rPr>
        <w:t xml:space="preserve"> όλες τις κερδοφόρες ελληνικές επιχειρήσεις επί ενενήντα εννιά χρόνια. </w:t>
      </w:r>
      <w:r>
        <w:rPr>
          <w:rFonts w:eastAsia="Times New Roman" w:cs="Times New Roman"/>
          <w:szCs w:val="24"/>
        </w:rPr>
        <w:t xml:space="preserve">  </w:t>
      </w:r>
    </w:p>
    <w:p w14:paraId="488C524A" w14:textId="77777777" w:rsidR="00FF101B" w:rsidRDefault="00202D30">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488C524B"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ήρεμα!</w:t>
      </w:r>
    </w:p>
    <w:p w14:paraId="488C524C"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Σαλμά</w:t>
      </w:r>
      <w:proofErr w:type="spellEnd"/>
      <w:r>
        <w:rPr>
          <w:rFonts w:eastAsia="Times New Roman"/>
          <w:szCs w:val="24"/>
        </w:rPr>
        <w:t>, να ολοκληρώνουμε σιγά σιγά.</w:t>
      </w:r>
    </w:p>
    <w:p w14:paraId="488C524D" w14:textId="77777777" w:rsidR="00FF101B" w:rsidRDefault="00202D30">
      <w:pPr>
        <w:spacing w:line="600" w:lineRule="auto"/>
        <w:ind w:firstLine="720"/>
        <w:contextualSpacing/>
        <w:jc w:val="both"/>
        <w:rPr>
          <w:rFonts w:eastAsia="Times New Roman"/>
          <w:szCs w:val="24"/>
        </w:rPr>
      </w:pPr>
      <w:r>
        <w:rPr>
          <w:rFonts w:eastAsia="Times New Roman"/>
          <w:b/>
          <w:szCs w:val="24"/>
        </w:rPr>
        <w:t>ΜΑΡΙΟΣ ΣΑΛΜΑΣ:</w:t>
      </w:r>
      <w:r>
        <w:rPr>
          <w:rFonts w:eastAsia="Times New Roman"/>
          <w:szCs w:val="24"/>
        </w:rPr>
        <w:t xml:space="preserve"> Κλείνοντας, να πω το εξής: Μία ευκαιρί</w:t>
      </w:r>
      <w:r>
        <w:rPr>
          <w:rFonts w:eastAsia="Times New Roman"/>
          <w:szCs w:val="24"/>
        </w:rPr>
        <w:t xml:space="preserve">α υπήρχε, κυρίες και κύριοι συνάδελφοι, για τη χώρα, να προχωρήσει τη σκυτάλη μπροστά, γιατί η διακυβέρνηση της χώρας είναι μια σκυταλοδρομία, η μία </w:t>
      </w:r>
      <w:r>
        <w:rPr>
          <w:rFonts w:eastAsia="Times New Roman"/>
          <w:szCs w:val="24"/>
        </w:rPr>
        <w:lastRenderedPageBreak/>
        <w:t>κυβέρνηση παίρνει από τον λαό τη σκυτάλη για να πάει τη χώρα μπροστά. Δεν έχει σημασία αν νομίζει ότι θα τη</w:t>
      </w:r>
      <w:r>
        <w:rPr>
          <w:rFonts w:eastAsia="Times New Roman"/>
          <w:szCs w:val="24"/>
        </w:rPr>
        <w:t xml:space="preserve">ν πάει από δεξιά ή από αριστερά. Πρέπει η χώρα να πάει μπροστά. </w:t>
      </w:r>
    </w:p>
    <w:p w14:paraId="488C524E" w14:textId="77777777" w:rsidR="00FF101B" w:rsidRDefault="00202D30">
      <w:pPr>
        <w:spacing w:line="600" w:lineRule="auto"/>
        <w:ind w:firstLine="720"/>
        <w:contextualSpacing/>
        <w:jc w:val="both"/>
        <w:rPr>
          <w:rFonts w:eastAsia="Times New Roman"/>
          <w:szCs w:val="24"/>
        </w:rPr>
      </w:pPr>
      <w:r>
        <w:rPr>
          <w:rFonts w:eastAsia="Times New Roman"/>
          <w:szCs w:val="24"/>
        </w:rPr>
        <w:t>Σήμερα δεν έχει πάει μπροστά η χώρα. Το ΕΣΠΑ έχει απορρόφηση 5%, το ΕΤΕΑΝ έχει απορρόφηση 0,2% για την ανάπτυξη, 5% έχει το Πρόγραμμα Αγροτικής Ανάπτυξης –η Ελλάδα είναι εικοστή έβδομη χώρα σ</w:t>
      </w:r>
      <w:r>
        <w:rPr>
          <w:rFonts w:eastAsia="Times New Roman"/>
          <w:szCs w:val="24"/>
        </w:rPr>
        <w:t>τις είκοσι οκτώ. Κανείς δεν εμπόδισε πράγματι την Κυβέρνηση να τρέξει όλα αυτά τα προγράμματα. Και πάνω απ’ όλα από 173 δισεκατομμύρια καταθέσεις που παραλάβατε στις τράπεζες -όπου το κράτος είχε το μεγαλύτερο μερίδιο και όπου χάθηκαν 20 δισεκατομμύρια-, τ</w:t>
      </w:r>
      <w:r>
        <w:rPr>
          <w:rFonts w:eastAsia="Times New Roman"/>
          <w:szCs w:val="24"/>
        </w:rPr>
        <w:t xml:space="preserve">ώρα έχει 40 δισεκατομμύρια λιγότερες καταθέσεις και οι τράπεζες είναι με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w:t>
      </w:r>
    </w:p>
    <w:p w14:paraId="488C524F" w14:textId="77777777" w:rsidR="00FF101B" w:rsidRDefault="00202D30">
      <w:pPr>
        <w:spacing w:line="600" w:lineRule="auto"/>
        <w:ind w:firstLine="720"/>
        <w:contextualSpacing/>
        <w:jc w:val="both"/>
        <w:rPr>
          <w:rFonts w:eastAsia="Times New Roman"/>
          <w:szCs w:val="24"/>
        </w:rPr>
      </w:pPr>
      <w:r>
        <w:rPr>
          <w:rFonts w:eastAsia="Times New Roman"/>
          <w:szCs w:val="24"/>
        </w:rPr>
        <w:t>Με αυτούς τους όρους η ανάπτυξη για εσάς είναι ένα όνειρο μακρινό που δυστυχώς για τη χώρα δεν πρόκειται να το πιάσετε.</w:t>
      </w:r>
    </w:p>
    <w:p w14:paraId="488C5250" w14:textId="77777777" w:rsidR="00FF101B" w:rsidRDefault="00202D30">
      <w:pPr>
        <w:spacing w:line="600" w:lineRule="auto"/>
        <w:ind w:firstLine="720"/>
        <w:contextualSpacing/>
        <w:jc w:val="both"/>
        <w:rPr>
          <w:rFonts w:eastAsia="Times New Roman"/>
          <w:szCs w:val="24"/>
        </w:rPr>
      </w:pPr>
      <w:r>
        <w:rPr>
          <w:rFonts w:eastAsia="Times New Roman"/>
          <w:szCs w:val="24"/>
        </w:rPr>
        <w:t>Ευχαριστώ.</w:t>
      </w:r>
    </w:p>
    <w:p w14:paraId="488C5251" w14:textId="77777777" w:rsidR="00FF101B" w:rsidRDefault="00202D30">
      <w:pPr>
        <w:spacing w:line="600" w:lineRule="auto"/>
        <w:ind w:firstLine="720"/>
        <w:contextualSpacing/>
        <w:jc w:val="center"/>
        <w:rPr>
          <w:rFonts w:eastAsia="Times New Roman"/>
          <w:szCs w:val="24"/>
        </w:rPr>
      </w:pPr>
      <w:r>
        <w:rPr>
          <w:rFonts w:eastAsia="Times New Roman"/>
          <w:szCs w:val="24"/>
        </w:rPr>
        <w:t>(Χειροκροτήματα από την πτέρυγα της</w:t>
      </w:r>
      <w:r>
        <w:rPr>
          <w:rFonts w:eastAsia="Times New Roman"/>
          <w:szCs w:val="24"/>
        </w:rPr>
        <w:t xml:space="preserve"> Νέας Δημοκρατίας)</w:t>
      </w:r>
    </w:p>
    <w:p w14:paraId="488C5252"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την κ. Κασιμάτη από τον ΣΥΡΙΖΑ.</w:t>
      </w:r>
    </w:p>
    <w:p w14:paraId="488C5253"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Κύριε Πρόεδρε, ένα λεπτό.</w:t>
      </w:r>
    </w:p>
    <w:p w14:paraId="488C525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Τι θέλετε, κύριε </w:t>
      </w:r>
      <w:proofErr w:type="spellStart"/>
      <w:r>
        <w:rPr>
          <w:rFonts w:eastAsia="Times New Roman"/>
          <w:szCs w:val="24"/>
        </w:rPr>
        <w:t>Χουλιαράκη</w:t>
      </w:r>
      <w:proofErr w:type="spellEnd"/>
      <w:r>
        <w:rPr>
          <w:rFonts w:eastAsia="Times New Roman"/>
          <w:szCs w:val="24"/>
        </w:rPr>
        <w:t>;</w:t>
      </w:r>
    </w:p>
    <w:p w14:paraId="488C5255" w14:textId="77777777" w:rsidR="00FF101B" w:rsidRDefault="00202D30">
      <w:pPr>
        <w:spacing w:line="600" w:lineRule="auto"/>
        <w:ind w:firstLine="720"/>
        <w:contextualSpacing/>
        <w:jc w:val="both"/>
        <w:rPr>
          <w:rFonts w:eastAsia="Times New Roman"/>
          <w:szCs w:val="24"/>
        </w:rPr>
      </w:pPr>
      <w:r>
        <w:rPr>
          <w:rFonts w:eastAsia="Times New Roman"/>
          <w:b/>
          <w:szCs w:val="24"/>
        </w:rPr>
        <w:t>ΓΕΩΡΓΙΟΣ Χ</w:t>
      </w:r>
      <w:r>
        <w:rPr>
          <w:rFonts w:eastAsia="Times New Roman"/>
          <w:b/>
          <w:szCs w:val="24"/>
        </w:rPr>
        <w:t xml:space="preserve">ΟΥΛΙΑΡΑΚΗΣ (Αναπληρωτής Υπουργός Οικονομικών): </w:t>
      </w:r>
      <w:r>
        <w:rPr>
          <w:rFonts w:eastAsia="Times New Roman"/>
          <w:szCs w:val="24"/>
        </w:rPr>
        <w:t>Έγιναν πολλές ερωτήσεις από τον εκπρόσωπο της Νέας Δημοκρατίας και πρέπει να απαντήσω. Ένα λεπτό.</w:t>
      </w:r>
    </w:p>
    <w:p w14:paraId="488C5256"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Σας επαρκούν δύο λεπτά;</w:t>
      </w:r>
    </w:p>
    <w:p w14:paraId="488C5257"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Φτάνουν και περισσεύουν.</w:t>
      </w:r>
    </w:p>
    <w:p w14:paraId="488C5258"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Κυρία Κασιμάτη, συγγνώμη. Αν επιτρέπετε, να μιλήσει ο κύριος Υπουργός.</w:t>
      </w:r>
    </w:p>
    <w:p w14:paraId="488C5259" w14:textId="77777777" w:rsidR="00FF101B" w:rsidRDefault="00202D30">
      <w:pPr>
        <w:spacing w:line="600" w:lineRule="auto"/>
        <w:ind w:firstLine="720"/>
        <w:contextualSpacing/>
        <w:jc w:val="both"/>
        <w:rPr>
          <w:rFonts w:eastAsia="Times New Roman"/>
          <w:szCs w:val="24"/>
        </w:rPr>
      </w:pPr>
      <w:r>
        <w:rPr>
          <w:rFonts w:eastAsia="Times New Roman"/>
          <w:b/>
          <w:szCs w:val="24"/>
        </w:rPr>
        <w:t>ΝΙΝΑ ΚΑΣΙΜΑΤΗ:</w:t>
      </w:r>
      <w:r>
        <w:rPr>
          <w:rFonts w:eastAsia="Times New Roman"/>
          <w:szCs w:val="24"/>
        </w:rPr>
        <w:t xml:space="preserve"> Εντάξει, κύριε Πρόεδρε.</w:t>
      </w:r>
    </w:p>
    <w:p w14:paraId="488C525A"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w:t>
      </w:r>
      <w:r>
        <w:rPr>
          <w:rFonts w:eastAsia="Times New Roman"/>
          <w:b/>
          <w:szCs w:val="24"/>
        </w:rPr>
        <w:t>ς</w:t>
      </w:r>
      <w:proofErr w:type="spellEnd"/>
      <w:r>
        <w:rPr>
          <w:rFonts w:eastAsia="Times New Roman"/>
          <w:b/>
          <w:szCs w:val="24"/>
        </w:rPr>
        <w:t xml:space="preserve">): </w:t>
      </w:r>
      <w:r>
        <w:rPr>
          <w:rFonts w:eastAsia="Times New Roman"/>
          <w:szCs w:val="24"/>
        </w:rPr>
        <w:t xml:space="preserve">Επιτρέπετε προφανώς. </w:t>
      </w:r>
    </w:p>
    <w:p w14:paraId="488C525B"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Χουλιαράκη</w:t>
      </w:r>
      <w:proofErr w:type="spellEnd"/>
      <w:r>
        <w:rPr>
          <w:rFonts w:eastAsia="Times New Roman"/>
          <w:szCs w:val="24"/>
        </w:rPr>
        <w:t>, έχετε τον λόγο για δύο λεπτά.</w:t>
      </w:r>
    </w:p>
    <w:p w14:paraId="488C525C"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Συμφωνώ με την ομιλητή της Νέας Δημοκρατίας…</w:t>
      </w:r>
    </w:p>
    <w:p w14:paraId="488C525D" w14:textId="77777777" w:rsidR="00FF101B" w:rsidRDefault="00202D30">
      <w:pPr>
        <w:spacing w:line="600" w:lineRule="auto"/>
        <w:ind w:firstLine="720"/>
        <w:contextualSpacing/>
        <w:jc w:val="center"/>
        <w:rPr>
          <w:rFonts w:eastAsia="Times New Roman"/>
          <w:szCs w:val="24"/>
        </w:rPr>
      </w:pPr>
      <w:r>
        <w:rPr>
          <w:rFonts w:eastAsia="Times New Roman"/>
          <w:szCs w:val="24"/>
        </w:rPr>
        <w:t>(Θόρυβος στην Αίθουσα)</w:t>
      </w:r>
    </w:p>
    <w:p w14:paraId="488C525E"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Κάντε ησυχία! Σας παρακ</w:t>
      </w:r>
      <w:r>
        <w:rPr>
          <w:rFonts w:eastAsia="Times New Roman"/>
          <w:szCs w:val="24"/>
        </w:rPr>
        <w:t>αλώ!</w:t>
      </w:r>
    </w:p>
    <w:p w14:paraId="488C525F"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Συνεχίστε, κύριε </w:t>
      </w:r>
      <w:proofErr w:type="spellStart"/>
      <w:r>
        <w:rPr>
          <w:rFonts w:eastAsia="Times New Roman"/>
          <w:szCs w:val="24"/>
        </w:rPr>
        <w:t>Χουλιαράκη</w:t>
      </w:r>
      <w:proofErr w:type="spellEnd"/>
      <w:r>
        <w:rPr>
          <w:rFonts w:eastAsia="Times New Roman"/>
          <w:szCs w:val="24"/>
        </w:rPr>
        <w:t>.</w:t>
      </w:r>
    </w:p>
    <w:p w14:paraId="488C5260"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Άκουσα με προσοχή τον ομιλητή της Νέας Δημοκρατίας…</w:t>
      </w:r>
    </w:p>
    <w:p w14:paraId="488C5261" w14:textId="77777777" w:rsidR="00FF101B" w:rsidRDefault="00202D30">
      <w:pPr>
        <w:spacing w:line="600" w:lineRule="auto"/>
        <w:ind w:firstLine="720"/>
        <w:contextualSpacing/>
        <w:jc w:val="center"/>
        <w:rPr>
          <w:rFonts w:eastAsia="Times New Roman"/>
          <w:szCs w:val="24"/>
        </w:rPr>
      </w:pPr>
      <w:r>
        <w:rPr>
          <w:rFonts w:eastAsia="Times New Roman"/>
          <w:szCs w:val="24"/>
        </w:rPr>
        <w:t>(Θόρυβος στην Αίθουσα)</w:t>
      </w:r>
    </w:p>
    <w:p w14:paraId="488C5262" w14:textId="77777777" w:rsidR="00FF101B" w:rsidRDefault="00202D30">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Κυριαζίδη, να πει ο Υπουργός αυτό που θέλει, να συ</w:t>
      </w:r>
      <w:r>
        <w:rPr>
          <w:rFonts w:eastAsia="Times New Roman"/>
          <w:szCs w:val="24"/>
        </w:rPr>
        <w:t xml:space="preserve">νεχίσουμε. Κοιτάξτε, αν θέλετε μπορούμε να μείνουμε ως τις </w:t>
      </w:r>
      <w:r>
        <w:rPr>
          <w:rFonts w:eastAsia="Times New Roman"/>
          <w:szCs w:val="24"/>
        </w:rPr>
        <w:t>δώδεκα το βράδυ</w:t>
      </w:r>
      <w:r>
        <w:rPr>
          <w:rFonts w:eastAsia="Times New Roman"/>
          <w:szCs w:val="24"/>
        </w:rPr>
        <w:t xml:space="preserve">. Είναι πέντε ομιλητές ακόμα για να κλείσει η σημερινή συνεδρίαση. Αν δεν βοηθήσετε και εσείς μπορούμε να φτάσουμε και ως τις </w:t>
      </w:r>
      <w:r>
        <w:rPr>
          <w:rFonts w:eastAsia="Times New Roman"/>
          <w:szCs w:val="24"/>
        </w:rPr>
        <w:t xml:space="preserve">δώδεκα το βράδυ </w:t>
      </w:r>
      <w:r>
        <w:rPr>
          <w:rFonts w:eastAsia="Times New Roman"/>
          <w:szCs w:val="24"/>
        </w:rPr>
        <w:t>. Άμα το επιθυμείτε αυτό…</w:t>
      </w:r>
    </w:p>
    <w:p w14:paraId="488C5263" w14:textId="77777777" w:rsidR="00FF101B" w:rsidRDefault="00202D30">
      <w:pPr>
        <w:spacing w:line="600" w:lineRule="auto"/>
        <w:ind w:firstLine="720"/>
        <w:contextualSpacing/>
        <w:jc w:val="both"/>
        <w:rPr>
          <w:rFonts w:eastAsia="Times New Roman"/>
          <w:szCs w:val="24"/>
        </w:rPr>
      </w:pPr>
      <w:r>
        <w:rPr>
          <w:rFonts w:eastAsia="Times New Roman"/>
          <w:szCs w:val="24"/>
        </w:rPr>
        <w:t>Κύριε Υπουργέ,</w:t>
      </w:r>
      <w:r>
        <w:rPr>
          <w:rFonts w:eastAsia="Times New Roman"/>
          <w:szCs w:val="24"/>
        </w:rPr>
        <w:t xml:space="preserve"> συνεχίστε.</w:t>
      </w:r>
    </w:p>
    <w:p w14:paraId="488C5264"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 xml:space="preserve">Άκουσα με προσοχή τον ομιλητή της Νέας Δημοκρατίας και συμφωνώ μαζί του πως η χώρα πρέπει να πάει μπροστά. </w:t>
      </w:r>
    </w:p>
    <w:p w14:paraId="488C5265" w14:textId="77777777" w:rsidR="00FF101B" w:rsidRDefault="00202D30">
      <w:pPr>
        <w:spacing w:line="600" w:lineRule="auto"/>
        <w:ind w:firstLine="720"/>
        <w:contextualSpacing/>
        <w:jc w:val="both"/>
        <w:rPr>
          <w:rFonts w:eastAsia="Times New Roman"/>
          <w:szCs w:val="24"/>
        </w:rPr>
      </w:pPr>
      <w:r>
        <w:rPr>
          <w:rFonts w:eastAsia="Times New Roman"/>
          <w:szCs w:val="24"/>
        </w:rPr>
        <w:t>Να δούμε, λοιπόν, πού θα πήγαινε η χώρα στο τέλος του 2014, αν δεν είχαν μεσολα</w:t>
      </w:r>
      <w:r>
        <w:rPr>
          <w:rFonts w:eastAsia="Times New Roman"/>
          <w:szCs w:val="24"/>
        </w:rPr>
        <w:t xml:space="preserve">βήσει οι εκλογές του Ιανουαρίου του 2015. </w:t>
      </w:r>
    </w:p>
    <w:p w14:paraId="488C5266"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Πρώτον, στο τέλος του 2014 ο προϋπολογισμός του 2014 κλείνει ισοσκελισμένος, με σοβαρή </w:t>
      </w:r>
      <w:proofErr w:type="spellStart"/>
      <w:r>
        <w:rPr>
          <w:rFonts w:eastAsia="Times New Roman"/>
          <w:szCs w:val="24"/>
        </w:rPr>
        <w:t>υποεκτέλεση</w:t>
      </w:r>
      <w:proofErr w:type="spellEnd"/>
      <w:r>
        <w:rPr>
          <w:rFonts w:eastAsia="Times New Roman"/>
          <w:szCs w:val="24"/>
        </w:rPr>
        <w:t>, σε αντίθεση με τους προϋπολογισμούς του 2015 και του 2016.</w:t>
      </w:r>
    </w:p>
    <w:p w14:paraId="488C5267" w14:textId="77777777" w:rsidR="00FF101B" w:rsidRDefault="00202D30">
      <w:pPr>
        <w:spacing w:line="600" w:lineRule="auto"/>
        <w:ind w:firstLine="720"/>
        <w:contextualSpacing/>
        <w:jc w:val="both"/>
        <w:rPr>
          <w:rFonts w:eastAsia="Times New Roman"/>
          <w:szCs w:val="24"/>
        </w:rPr>
      </w:pPr>
      <w:r>
        <w:rPr>
          <w:rFonts w:eastAsia="Times New Roman"/>
          <w:szCs w:val="24"/>
        </w:rPr>
        <w:lastRenderedPageBreak/>
        <w:t xml:space="preserve">Δεύτερον, ο ρυθμός μεγέθυνσης του 2014, για τον οποίο </w:t>
      </w:r>
      <w:r>
        <w:rPr>
          <w:rFonts w:eastAsia="Times New Roman"/>
          <w:szCs w:val="24"/>
        </w:rPr>
        <w:t xml:space="preserve">η Αξιωματική Αντιπολίτευση είναι περήφανη και το επαναλαμβάνει σε κάθε ευκαιρία, ήταν –ακούστε το- 0,35%, όταν η έξοδος από την ύφεση –οποιαδήποτε ύφεση, ακόμα και ηπιότερη από αυτήν που γνωρίσαμε- χρειάζεται ρυθμούς μεγέθυνσης της τάξης του 2% με 3%. </w:t>
      </w:r>
    </w:p>
    <w:p w14:paraId="488C5268" w14:textId="77777777" w:rsidR="00FF101B" w:rsidRDefault="00202D30">
      <w:pPr>
        <w:spacing w:line="600" w:lineRule="auto"/>
        <w:ind w:firstLine="720"/>
        <w:contextualSpacing/>
        <w:jc w:val="both"/>
        <w:rPr>
          <w:rFonts w:eastAsia="Times New Roman"/>
          <w:szCs w:val="24"/>
        </w:rPr>
      </w:pPr>
      <w:r>
        <w:rPr>
          <w:rFonts w:eastAsia="Times New Roman"/>
          <w:szCs w:val="24"/>
        </w:rPr>
        <w:t>Τρί</w:t>
      </w:r>
      <w:r>
        <w:rPr>
          <w:rFonts w:eastAsia="Times New Roman"/>
          <w:szCs w:val="24"/>
        </w:rPr>
        <w:t xml:space="preserve">τον, στο τέλος του 2014 τα επιτόκια δανεισμού του ελληνικού </w:t>
      </w:r>
      <w:r>
        <w:rPr>
          <w:rFonts w:eastAsia="Times New Roman"/>
          <w:szCs w:val="24"/>
        </w:rPr>
        <w:t>δ</w:t>
      </w:r>
      <w:r>
        <w:rPr>
          <w:rFonts w:eastAsia="Times New Roman"/>
          <w:szCs w:val="24"/>
        </w:rPr>
        <w:t>ημοσίου δεν ήταν στο 6,2% ή στο 6,3%, αλλά στο 8,5%. Από την άνοιξη και το καλοκαίρι του 2014 μέχρι τον Δεκέμβριο του ίδιου έτους είχαν ήδη ανέβει 200 μονάδες βάσης, καθιστώντας βέβαιη την ανάγκη</w:t>
      </w:r>
      <w:r>
        <w:rPr>
          <w:rFonts w:eastAsia="Times New Roman"/>
          <w:szCs w:val="24"/>
        </w:rPr>
        <w:t xml:space="preserve"> ενός τρίτου προγράμματος, διότι δεν υπήρχε περίπτωση να βγει η χώρα στις αγορές με τα επιτόκια αυτά.</w:t>
      </w:r>
    </w:p>
    <w:p w14:paraId="488C5269" w14:textId="77777777" w:rsidR="00FF101B" w:rsidRDefault="00202D30">
      <w:pPr>
        <w:spacing w:line="600" w:lineRule="auto"/>
        <w:ind w:firstLine="720"/>
        <w:contextualSpacing/>
        <w:jc w:val="both"/>
        <w:rPr>
          <w:rFonts w:eastAsia="Times New Roman"/>
          <w:szCs w:val="24"/>
        </w:rPr>
      </w:pPr>
      <w:r>
        <w:rPr>
          <w:rFonts w:eastAsia="Times New Roman"/>
          <w:szCs w:val="24"/>
        </w:rPr>
        <w:t xml:space="preserve">Τέταρτον -και τελειώνω- τον Ιανουάριο του 2014 τα ταμειακά διαθέσιμα του ελληνικού </w:t>
      </w:r>
      <w:r>
        <w:rPr>
          <w:rFonts w:eastAsia="Times New Roman"/>
          <w:szCs w:val="24"/>
        </w:rPr>
        <w:t>δ</w:t>
      </w:r>
      <w:r>
        <w:rPr>
          <w:rFonts w:eastAsia="Times New Roman"/>
          <w:szCs w:val="24"/>
        </w:rPr>
        <w:t>ημοσίου ήταν 2,6 δισεκατομμύρια ευρώ, όσα ακριβώς χρειάζονταν για να κ</w:t>
      </w:r>
      <w:r>
        <w:rPr>
          <w:rFonts w:eastAsia="Times New Roman"/>
          <w:szCs w:val="24"/>
        </w:rPr>
        <w:t xml:space="preserve">αταβληθούν μισθοί και συντάξεις στο τέλος του μήνα. </w:t>
      </w:r>
      <w:r>
        <w:rPr>
          <w:rFonts w:eastAsia="Times New Roman"/>
          <w:szCs w:val="24"/>
        </w:rPr>
        <w:lastRenderedPageBreak/>
        <w:t xml:space="preserve">Δεν βγαίνεις στις αγορές με επιτόκια 8,5% και χωρίς ταμειακά διαθέσιμα δεν βγαίνεις από την ύφεση με ρυθμούς 0,3%. </w:t>
      </w:r>
    </w:p>
    <w:p w14:paraId="488C526A" w14:textId="77777777" w:rsidR="00FF101B" w:rsidRDefault="00202D30">
      <w:pPr>
        <w:spacing w:line="600" w:lineRule="auto"/>
        <w:ind w:firstLine="720"/>
        <w:contextualSpacing/>
        <w:jc w:val="both"/>
        <w:rPr>
          <w:rFonts w:eastAsia="Times New Roman"/>
          <w:szCs w:val="24"/>
        </w:rPr>
      </w:pPr>
      <w:r>
        <w:rPr>
          <w:rFonts w:eastAsia="Times New Roman"/>
          <w:szCs w:val="24"/>
        </w:rPr>
        <w:t>Με βεβαιότητα μπορώ να πω ότι στο τέλος του 2014 η χώρα θα έμπαινε σε τρίτο πρόγραμμα.</w:t>
      </w:r>
    </w:p>
    <w:p w14:paraId="488C526B" w14:textId="77777777" w:rsidR="00FF101B" w:rsidRDefault="00202D30">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υχαριστώ.</w:t>
      </w:r>
    </w:p>
    <w:p w14:paraId="488C526C" w14:textId="77777777" w:rsidR="00FF101B" w:rsidRDefault="00202D30">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Κυρία Κασιμάτη, έχετε τον λόγο.</w:t>
      </w:r>
    </w:p>
    <w:p w14:paraId="488C526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Ευχαριστώ, κύριε Πρόεδρε.</w:t>
      </w:r>
    </w:p>
    <w:p w14:paraId="488C526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συζητάμε σήμερα για τον Προϋπολογισμό του 2017 σε μια εποχή γενικευμένης αβεβαιότητας και αστάθειας στην Ευρώ</w:t>
      </w:r>
      <w:r>
        <w:rPr>
          <w:rFonts w:eastAsia="Times New Roman" w:cs="Times New Roman"/>
          <w:szCs w:val="24"/>
        </w:rPr>
        <w:t xml:space="preserve">πη και σε όλον τον κόσμο, σε μια εποχή που η ομιχλώδης Ευρωπαϊκή Ένωση, με την εμμονή της σε νεοφιλελεύθερες πολιτικές και την αυτοαναίρεσή της, δεν δείχνει να εμπνέει τους πολίτες των ευρωπαϊκών </w:t>
      </w:r>
      <w:r>
        <w:rPr>
          <w:rFonts w:eastAsia="Times New Roman" w:cs="Times New Roman"/>
          <w:szCs w:val="24"/>
        </w:rPr>
        <w:lastRenderedPageBreak/>
        <w:t>κρατών, ενώ υπάρχει έξαρση του φασισμού, σε μια εποχή κυριαρ</w:t>
      </w:r>
      <w:r>
        <w:rPr>
          <w:rFonts w:eastAsia="Times New Roman" w:cs="Times New Roman"/>
          <w:szCs w:val="24"/>
        </w:rPr>
        <w:t>χίας του χρηματοπιστωτικού τομέα και των πολυεθνικών έναντι της πολιτικής.</w:t>
      </w:r>
    </w:p>
    <w:p w14:paraId="488C526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Όλα αυτά είναι στοιχεία που πρέπει πάντοτε να έχουμε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μας ως </w:t>
      </w:r>
      <w:proofErr w:type="spellStart"/>
      <w:r>
        <w:rPr>
          <w:rFonts w:eastAsia="Times New Roman" w:cs="Times New Roman"/>
          <w:szCs w:val="24"/>
        </w:rPr>
        <w:t>συμφραζόμενα</w:t>
      </w:r>
      <w:proofErr w:type="spellEnd"/>
      <w:r>
        <w:rPr>
          <w:rFonts w:eastAsia="Times New Roman" w:cs="Times New Roman"/>
          <w:szCs w:val="24"/>
        </w:rPr>
        <w:t xml:space="preserve"> εντός του οποίου συζητούμε. Έρχομαι, λοιπόν, στα ζητήματα του </w:t>
      </w:r>
      <w:r>
        <w:rPr>
          <w:rFonts w:eastAsia="Times New Roman" w:cs="Times New Roman"/>
          <w:szCs w:val="24"/>
        </w:rPr>
        <w:t>π</w:t>
      </w:r>
      <w:r>
        <w:rPr>
          <w:rFonts w:eastAsia="Times New Roman" w:cs="Times New Roman"/>
          <w:szCs w:val="24"/>
        </w:rPr>
        <w:t>ροϋπολογισμού.</w:t>
      </w:r>
    </w:p>
    <w:p w14:paraId="488C527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φυσικά δεν είναι ζήτημα μόνο αριθμών. Δείχνει τον προσανατολισμό της </w:t>
      </w:r>
      <w:r>
        <w:rPr>
          <w:rFonts w:eastAsia="Times New Roman" w:cs="Times New Roman"/>
          <w:szCs w:val="24"/>
        </w:rPr>
        <w:t>κ</w:t>
      </w:r>
      <w:r>
        <w:rPr>
          <w:rFonts w:eastAsia="Times New Roman" w:cs="Times New Roman"/>
          <w:szCs w:val="24"/>
        </w:rPr>
        <w:t xml:space="preserve">υβέρνησης της χώρας. Ο πρώτος </w:t>
      </w:r>
      <w:r>
        <w:rPr>
          <w:rFonts w:eastAsia="Times New Roman" w:cs="Times New Roman"/>
          <w:szCs w:val="24"/>
        </w:rPr>
        <w:t>π</w:t>
      </w:r>
      <w:r>
        <w:rPr>
          <w:rFonts w:eastAsia="Times New Roman" w:cs="Times New Roman"/>
          <w:szCs w:val="24"/>
        </w:rPr>
        <w:t xml:space="preserve">ροϋπολογισμός της Κυβέρνησής </w:t>
      </w:r>
      <w:r>
        <w:rPr>
          <w:rFonts w:eastAsia="Times New Roman" w:cs="Times New Roman"/>
          <w:szCs w:val="24"/>
        </w:rPr>
        <w:t>μας,</w:t>
      </w:r>
      <w:r>
        <w:rPr>
          <w:rFonts w:eastAsia="Times New Roman" w:cs="Times New Roman"/>
          <w:szCs w:val="24"/>
        </w:rPr>
        <w:t xml:space="preserve"> έβαλε τα θεμέλια για τη δημοσιονομική σταθερότητα. Τα απολογιστικά στοιχεία για την εκτέλεση του </w:t>
      </w:r>
      <w:r>
        <w:rPr>
          <w:rFonts w:eastAsia="Times New Roman" w:cs="Times New Roman"/>
          <w:szCs w:val="24"/>
        </w:rPr>
        <w:t>π</w:t>
      </w:r>
      <w:r>
        <w:rPr>
          <w:rFonts w:eastAsia="Times New Roman" w:cs="Times New Roman"/>
          <w:szCs w:val="24"/>
        </w:rPr>
        <w:t>ροϋπολογι</w:t>
      </w:r>
      <w:r>
        <w:rPr>
          <w:rFonts w:eastAsia="Times New Roman" w:cs="Times New Roman"/>
          <w:szCs w:val="24"/>
        </w:rPr>
        <w:t>σμού και του 2015, ο οποίος δεν είχε καταρτιστεί από εμάς και του 2016, έδειξαν ότι υπήρξε σημαντική υπέρβαση των στόχων, παρά τις καταστροφικές προβλέψεις της Αντιπολίτευσης καθ’ όλη τη διάρκεια του έτους.</w:t>
      </w:r>
    </w:p>
    <w:p w14:paraId="488C527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2016 σηματοδότησε την επιστροφή στην ανάπτυξη.</w:t>
      </w:r>
      <w:r>
        <w:rPr>
          <w:rFonts w:eastAsia="Times New Roman" w:cs="Times New Roman"/>
          <w:szCs w:val="24"/>
        </w:rPr>
        <w:t xml:space="preserve"> Για δύο συνεχόμενα τρίμηνα η οικονομία σημείωσε θετικούς ρυθμούς μεγέθυνσης του </w:t>
      </w:r>
      <w:r>
        <w:rPr>
          <w:rFonts w:eastAsia="Times New Roman" w:cs="Times New Roman"/>
          <w:szCs w:val="24"/>
        </w:rPr>
        <w:lastRenderedPageBreak/>
        <w:t xml:space="preserve">Ακαθάριστου Εγχώριου Προϊόντος, ενώ προβλέπεται η περαιτέρω βελτίωσή της για τα έτη 2017, 2018 και 2019. </w:t>
      </w:r>
    </w:p>
    <w:p w14:paraId="488C527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ηπιότερη δημοσιονομική πολιτική που εφαρμόστηκε λόγω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 xml:space="preserve">που πετύχαμε για μικρότερα πρωτογενή πλεονάσματα, επέτρεψε συνολικά τη βελτίωση της πορείας των μακροοικονομικών μεγεθών, ενώ και τα μεγέθη των δημοσίων εσόδων αυξήθηκαν σημαντικά σε σχέση με τον στόχο του </w:t>
      </w:r>
      <w:r>
        <w:rPr>
          <w:rFonts w:eastAsia="Times New Roman" w:cs="Times New Roman"/>
          <w:szCs w:val="24"/>
        </w:rPr>
        <w:t>π</w:t>
      </w:r>
      <w:r>
        <w:rPr>
          <w:rFonts w:eastAsia="Times New Roman" w:cs="Times New Roman"/>
          <w:szCs w:val="24"/>
        </w:rPr>
        <w:t xml:space="preserve">ροϋπολογισμού του 2016. </w:t>
      </w:r>
    </w:p>
    <w:p w14:paraId="488C527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w:t>
      </w:r>
      <w:r>
        <w:rPr>
          <w:rFonts w:eastAsia="Times New Roman" w:cs="Times New Roman"/>
          <w:szCs w:val="24"/>
        </w:rPr>
        <w:t xml:space="preserve">7 παγιώνει πλέον τη δημοσιονομική ισορροπία και σταθερότητα. Στόχος είναι η διατήρηση της δημοσιονομικής ισορροπίας με ταυτόχρονα δίκαιο επιμερισμό του βάρους της δημοσιονομικής προσαρμογής, αλλά και του οφέλους της οικονομικής ανάκαμψης. Ο </w:t>
      </w:r>
      <w:r>
        <w:rPr>
          <w:rFonts w:eastAsia="Times New Roman" w:cs="Times New Roman"/>
          <w:szCs w:val="24"/>
        </w:rPr>
        <w:t>π</w:t>
      </w:r>
      <w:r>
        <w:rPr>
          <w:rFonts w:eastAsia="Times New Roman" w:cs="Times New Roman"/>
          <w:szCs w:val="24"/>
        </w:rPr>
        <w:t xml:space="preserve">ροϋπολογισμός </w:t>
      </w:r>
      <w:r>
        <w:rPr>
          <w:rFonts w:eastAsia="Times New Roman" w:cs="Times New Roman"/>
          <w:szCs w:val="24"/>
        </w:rPr>
        <w:t>του 2017 είναι ρεαλιστικός, αναπτυξιακός και πλεονασματικός, ενώ παράλληλα έχει και κοινωνικό πρόσημο.</w:t>
      </w:r>
    </w:p>
    <w:p w14:paraId="488C527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Να σταθούμε σε αυτό το κοινωνικό πρόσημο του </w:t>
      </w:r>
      <w:r>
        <w:rPr>
          <w:rFonts w:eastAsia="Times New Roman" w:cs="Times New Roman"/>
          <w:szCs w:val="24"/>
        </w:rPr>
        <w:t>π</w:t>
      </w:r>
      <w:r>
        <w:rPr>
          <w:rFonts w:eastAsia="Times New Roman" w:cs="Times New Roman"/>
          <w:szCs w:val="24"/>
        </w:rPr>
        <w:t>ροϋπολογισμού. Οι επιλογές μας υπέρ των ευάλωτων στρωμάτων ξεκίνησαν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ν.4320/2015, με τον οποίο θεσμο</w:t>
      </w:r>
      <w:r>
        <w:rPr>
          <w:rFonts w:eastAsia="Times New Roman" w:cs="Times New Roman"/>
          <w:szCs w:val="24"/>
        </w:rPr>
        <w:t xml:space="preserve">θετήθηκε μια σειρά άμεσων μέτρων για την αντιμετώπιση της ανθρωπιστικής κρίσης, με δράσεις που </w:t>
      </w:r>
      <w:proofErr w:type="spellStart"/>
      <w:r>
        <w:rPr>
          <w:rFonts w:eastAsia="Times New Roman" w:cs="Times New Roman"/>
          <w:szCs w:val="24"/>
        </w:rPr>
        <w:t>περιελάμβαναν</w:t>
      </w:r>
      <w:proofErr w:type="spellEnd"/>
      <w:r>
        <w:rPr>
          <w:rFonts w:eastAsia="Times New Roman" w:cs="Times New Roman"/>
          <w:szCs w:val="24"/>
        </w:rPr>
        <w:t xml:space="preserve"> την επιδότηση σίτισης, την επιδότηση ενοικίου, τη δωρεάν επανασύνδεση και την παροχή ηλεκτρικού ρεύματος.</w:t>
      </w:r>
    </w:p>
    <w:p w14:paraId="488C527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πρώτη φορά, μετά από έξι χρόνια, οι π</w:t>
      </w:r>
      <w:r>
        <w:rPr>
          <w:rFonts w:eastAsia="Times New Roman" w:cs="Times New Roman"/>
          <w:szCs w:val="24"/>
        </w:rPr>
        <w:t xml:space="preserve">αρεμβάσεις για ενίσχυση της κοινωνικής προστασίας και την τόνωση των επενδύσεων, υπερβαίνουν 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του 2017 την ονομαστική ετήσια αύξηση των φορολογικών εσόδων. Η υπέρβαση ανέρχεται σε 371.000.000 ευρώ.</w:t>
      </w:r>
    </w:p>
    <w:p w14:paraId="488C527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Οι πιστώσεις για το Κοινωνικό Ει</w:t>
      </w:r>
      <w:r>
        <w:rPr>
          <w:rFonts w:eastAsia="Times New Roman" w:cs="Times New Roman"/>
          <w:szCs w:val="24"/>
        </w:rPr>
        <w:t xml:space="preserve">σόδημα Αλληλεγγύης ανέρχονται στα 760.000.000 ευρώ, τριπλάσιες δηλαδή από τις δαπάνες που μέχρι σήμερα είχαμε διαθέσει τη διετία 2015-2016 για τους συμπολίτες μας που είχαν χτυπηθεί άγρια από την κρίση. </w:t>
      </w:r>
    </w:p>
    <w:p w14:paraId="488C527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Το εγγυημένο εισόδημα θα επεκταθεί σε όλους τους δήμ</w:t>
      </w:r>
      <w:r>
        <w:rPr>
          <w:rFonts w:eastAsia="Times New Roman" w:cs="Times New Roman"/>
          <w:szCs w:val="24"/>
        </w:rPr>
        <w:t xml:space="preserve">ους της χώρας, ενσωματώνοντας το παλαιότερο πρόγραμμα του ελάχιστου εγγυημένου εισοδήματος, που τέθηκε σε λειτουργία το 2014 και λειτούργησε μόνο πιλοτικά σε δεκατρείς δήμους. </w:t>
      </w:r>
    </w:p>
    <w:p w14:paraId="488C527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Ενσωματώνουμε την εμπειρία που αποκτήσαμε από το πρόγραμμα για την αντιμετώπιση</w:t>
      </w:r>
      <w:r>
        <w:rPr>
          <w:rFonts w:eastAsia="Times New Roman" w:cs="Times New Roman"/>
          <w:szCs w:val="24"/>
        </w:rPr>
        <w:t xml:space="preserve"> της ανθρωπιστικής κρίσης και αλλάζουμε το υπόδειγμα παρέμβασης με ένα τριπλό υπόδειγμα ενίσχυσης. Θα υπάρξει παρέμβαση σε εισοδηματικό επίπεδο, στο επίπεδο της διασύνδεσης των </w:t>
      </w:r>
      <w:proofErr w:type="spellStart"/>
      <w:r>
        <w:rPr>
          <w:rFonts w:eastAsia="Times New Roman" w:cs="Times New Roman"/>
          <w:szCs w:val="24"/>
        </w:rPr>
        <w:t>ωφελουμένων</w:t>
      </w:r>
      <w:proofErr w:type="spellEnd"/>
      <w:r>
        <w:rPr>
          <w:rFonts w:eastAsia="Times New Roman" w:cs="Times New Roman"/>
          <w:szCs w:val="24"/>
        </w:rPr>
        <w:t xml:space="preserve"> με υπηρεσίες, όπως δωρεάν ιατροφαρμακευτική περίθαλψη, συμμετοχή στ</w:t>
      </w:r>
      <w:r>
        <w:rPr>
          <w:rFonts w:eastAsia="Times New Roman" w:cs="Times New Roman"/>
          <w:szCs w:val="24"/>
        </w:rPr>
        <w:t xml:space="preserve">ις κοινωνικές δομές φτώχειας, συμμετοχή στο </w:t>
      </w:r>
      <w:r>
        <w:rPr>
          <w:rFonts w:eastAsia="Times New Roman" w:cs="Times New Roman"/>
          <w:szCs w:val="24"/>
        </w:rPr>
        <w:t>π</w:t>
      </w:r>
      <w:r>
        <w:rPr>
          <w:rFonts w:eastAsia="Times New Roman" w:cs="Times New Roman"/>
          <w:szCs w:val="24"/>
        </w:rPr>
        <w:t xml:space="preserve">ρόγραμμα του ΤΕΒΑ, επιδότηση παιδιών σε βρεφονηπιακούς σταθμούς, σχολικά γεύματα κ.λπ., και διασύνδεση των </w:t>
      </w:r>
      <w:proofErr w:type="spellStart"/>
      <w:r>
        <w:rPr>
          <w:rFonts w:eastAsia="Times New Roman" w:cs="Times New Roman"/>
          <w:szCs w:val="24"/>
        </w:rPr>
        <w:t>ωφελουμένων</w:t>
      </w:r>
      <w:proofErr w:type="spellEnd"/>
      <w:r>
        <w:rPr>
          <w:rFonts w:eastAsia="Times New Roman" w:cs="Times New Roman"/>
          <w:szCs w:val="24"/>
        </w:rPr>
        <w:t xml:space="preserve"> ανέργων- δικαιούχων του ΚΕΑ για την αγορά εργασίας. </w:t>
      </w:r>
    </w:p>
    <w:p w14:paraId="488C527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Τα συγκριτικά στοιχεία των προϋπολογισμ</w:t>
      </w:r>
      <w:r>
        <w:rPr>
          <w:rFonts w:eastAsia="Times New Roman" w:cs="Times New Roman"/>
          <w:szCs w:val="24"/>
        </w:rPr>
        <w:t xml:space="preserve">ών που διαχειρίζεται η Γενική Γραμματεία Πρόνοιας, στο χαρτοφυλάκιο κοινωνικής αλληλεγγύης, </w:t>
      </w:r>
      <w:r>
        <w:rPr>
          <w:rFonts w:eastAsia="Times New Roman" w:cs="Times New Roman"/>
          <w:szCs w:val="24"/>
        </w:rPr>
        <w:lastRenderedPageBreak/>
        <w:t>δείχνουν τα ακόλουθα: Το 2015 ο Προϋπολογισμός είχε καταρτιστεί από την κυβέρνηση Νέας Δημοκρατίας-ΠΑΣΟΚ και η εκτέλεση του Προϋπολογισμού ήταν ύψους 820.000.000 ευ</w:t>
      </w:r>
      <w:r>
        <w:rPr>
          <w:rFonts w:eastAsia="Times New Roman" w:cs="Times New Roman"/>
          <w:szCs w:val="24"/>
        </w:rPr>
        <w:t xml:space="preserve">ρώ, συμπεριλαμβανομένης της δαπάνης για τα μέτρα αντιμετώπισης της ανθρωπιστικής κρίσης. </w:t>
      </w:r>
    </w:p>
    <w:p w14:paraId="488C527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 2016, μέχρι τον μήνα Οκτώβρη, η εκτέλεση του </w:t>
      </w:r>
      <w:r>
        <w:rPr>
          <w:rFonts w:eastAsia="Times New Roman" w:cs="Times New Roman"/>
          <w:szCs w:val="24"/>
        </w:rPr>
        <w:t>π</w:t>
      </w:r>
      <w:r>
        <w:rPr>
          <w:rFonts w:eastAsia="Times New Roman" w:cs="Times New Roman"/>
          <w:szCs w:val="24"/>
        </w:rPr>
        <w:t>ροϋπολογισμού ήταν ύψους 990.500.000 ευρώ. Το 2019 έχουν προϋπολογιστεί 1.479.000.000 ευρώ. Παράλληλα, η Κυβέρνηση πρ</w:t>
      </w:r>
      <w:r>
        <w:rPr>
          <w:rFonts w:eastAsia="Times New Roman" w:cs="Times New Roman"/>
          <w:szCs w:val="24"/>
        </w:rPr>
        <w:t xml:space="preserve">οωθεί ουσιαστικές θεσμικές τομές στο </w:t>
      </w:r>
      <w:proofErr w:type="spellStart"/>
      <w:r>
        <w:rPr>
          <w:rFonts w:eastAsia="Times New Roman" w:cs="Times New Roman"/>
          <w:szCs w:val="24"/>
        </w:rPr>
        <w:t>προνοιακό</w:t>
      </w:r>
      <w:proofErr w:type="spellEnd"/>
      <w:r>
        <w:rPr>
          <w:rFonts w:eastAsia="Times New Roman" w:cs="Times New Roman"/>
          <w:szCs w:val="24"/>
        </w:rPr>
        <w:t xml:space="preserve"> σύστημα. </w:t>
      </w:r>
    </w:p>
    <w:p w14:paraId="488C527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Στον τομέα της παιδείας και της έρευνας καταβάλλεται προσπάθεια ενίσχυσης του επιστημονικού δυναμικού της χώρας. Με τον Προϋπολογισμό του 2017 προβλέπεται αύξηση των δαπανών του Υπουργείου Παιδείας, </w:t>
      </w:r>
      <w:r>
        <w:rPr>
          <w:rFonts w:eastAsia="Times New Roman" w:cs="Times New Roman"/>
          <w:szCs w:val="24"/>
        </w:rPr>
        <w:t>Έρευνας και Θρησκευμάτων για την εκπαίδευση κατά 257.000.000 ευρώ, σε σχέση με τον Προϋπολογισμό του 2016. Θα αυξηθούν τα κονδύλια στην έρευνα. Από 97.000.000 το 2014, το 2016 δόθηκαν 148.000.000, ενώ για το 2017 θα αυξηθούν στα 180.000.000.</w:t>
      </w:r>
    </w:p>
    <w:p w14:paraId="488C527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πρόγραμμα </w:t>
      </w:r>
      <w:r>
        <w:rPr>
          <w:rFonts w:eastAsia="Times New Roman" w:cs="Times New Roman"/>
          <w:szCs w:val="24"/>
        </w:rPr>
        <w:t>δημοσίων επενδύσεων, το οποίο αποτελεί μοχλό ανάπτυξης, έχουν αυξηθεί οι εθνικοί πόροι για επενδύσεις και συγκεκριμένα, το συνολικό ποσό για το 2017, σε σχέση με το αντίστοιχο του 2016, είναι αυξημένο κατά 250 εκατομμύρια ευρώ.</w:t>
      </w:r>
    </w:p>
    <w:p w14:paraId="488C527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Ενισχύονται κατά 300 εκατομμ</w:t>
      </w:r>
      <w:r>
        <w:rPr>
          <w:rFonts w:eastAsia="Times New Roman" w:cs="Times New Roman"/>
          <w:szCs w:val="24"/>
        </w:rPr>
        <w:t>ύρια οι τομείς υγείας, παιδείας και κοινωνικής προστασίας. Περαιτέρω, 100 εκατομμύρια έχουν προϋπολογιστεί για να στηριχθούν από το κράτος οι δόσεις των αδύναμων δανειοληπτών. Παράλληλα,  συνεχίζονται οι μεταρρυθμίσεις μας στη δημόσια διοίκηση, ώστε η θετι</w:t>
      </w:r>
      <w:r>
        <w:rPr>
          <w:rFonts w:eastAsia="Times New Roman" w:cs="Times New Roman"/>
          <w:szCs w:val="24"/>
        </w:rPr>
        <w:t>κή πορεία της ελληνικής οικονομίας να ενισχύεται από την ύπαρξη ενός σύγχρονου και αποτελεσματικού διοικητικού μηχανισμού.</w:t>
      </w:r>
    </w:p>
    <w:p w14:paraId="488C527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Από πέρυσι έχει ξεκινήσει μια μεγάλη προσπάθεια ανασυγκρότησης του </w:t>
      </w:r>
      <w:r>
        <w:rPr>
          <w:rFonts w:eastAsia="Times New Roman" w:cs="Times New Roman"/>
          <w:szCs w:val="24"/>
        </w:rPr>
        <w:t>δ</w:t>
      </w:r>
      <w:r>
        <w:rPr>
          <w:rFonts w:eastAsia="Times New Roman" w:cs="Times New Roman"/>
          <w:szCs w:val="24"/>
        </w:rPr>
        <w:t>ημοσίου. Χαρακτηριστικά αναφέρω και τον πρόσφατο νόμο που ψηφίσαμ</w:t>
      </w:r>
      <w:r>
        <w:rPr>
          <w:rFonts w:eastAsia="Times New Roman" w:cs="Times New Roman"/>
          <w:szCs w:val="24"/>
        </w:rPr>
        <w:t xml:space="preserve">ε για την κινητικότητα, ώστε να αναδειχθεί και να αξιοποιηθεί στον μεγαλύτερο βαθμό το ικανό και έμπειρο ανθρώπινο δυναμικό στο </w:t>
      </w:r>
      <w:r>
        <w:rPr>
          <w:rFonts w:eastAsia="Times New Roman" w:cs="Times New Roman"/>
          <w:szCs w:val="24"/>
        </w:rPr>
        <w:t>δ</w:t>
      </w:r>
      <w:r>
        <w:rPr>
          <w:rFonts w:eastAsia="Times New Roman" w:cs="Times New Roman"/>
          <w:szCs w:val="24"/>
        </w:rPr>
        <w:t xml:space="preserve">ημόσιο. </w:t>
      </w:r>
    </w:p>
    <w:p w14:paraId="488C527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προηγούμενα χρόνια οι άλλες κυβερνήσεις έριξαν το μεγαλύτερη βάρος της δημοσιονομικής προσαρμογής στην πλευρά των </w:t>
      </w:r>
      <w:r>
        <w:rPr>
          <w:rFonts w:eastAsia="Times New Roman" w:cs="Times New Roman"/>
          <w:szCs w:val="24"/>
        </w:rPr>
        <w:t>δαπανών. Αυτό σήμαινε μειώσεις στις συντάξεις ιδιωτικού και δημοσίου τομέα, μειώσεις μισθών, περικοπές στις κοινωνικές δαπάνες και τις δαπάνες για την υγεία και την παιδεία.</w:t>
      </w:r>
    </w:p>
    <w:p w14:paraId="488C528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Δεν υπάρχουν πια περιθώρια για μειώσεις κοινωνικών δαπανών. Αυτό που επιδιώκει η σ</w:t>
      </w:r>
      <w:r>
        <w:rPr>
          <w:rFonts w:eastAsia="Times New Roman" w:cs="Times New Roman"/>
          <w:szCs w:val="24"/>
        </w:rPr>
        <w:t xml:space="preserve">ημερινή Κυβέρνηση είναι η συστηματική επισκόπηση δαπανών για όλο τον δημόσιο τομέα μέσα στο 2017, με στόχο να εντοπιστούν και να </w:t>
      </w:r>
      <w:proofErr w:type="spellStart"/>
      <w:r>
        <w:rPr>
          <w:rFonts w:eastAsia="Times New Roman" w:cs="Times New Roman"/>
          <w:szCs w:val="24"/>
        </w:rPr>
        <w:t>περικοπούν</w:t>
      </w:r>
      <w:proofErr w:type="spellEnd"/>
      <w:r>
        <w:rPr>
          <w:rFonts w:eastAsia="Times New Roman" w:cs="Times New Roman"/>
          <w:szCs w:val="24"/>
        </w:rPr>
        <w:t xml:space="preserve"> οι περιττές και άσκοπες δαπάνες και σπατάλες, οι οποίες δεν θα προκαλέσουν μεγάλη ζημιά στη λειτουργία του κράτους, </w:t>
      </w:r>
      <w:r>
        <w:rPr>
          <w:rFonts w:eastAsia="Times New Roman" w:cs="Times New Roman"/>
          <w:szCs w:val="24"/>
        </w:rPr>
        <w:t xml:space="preserve">αντίθετα θα ωφελήσουν το κοινωνικό σύνολο. </w:t>
      </w:r>
    </w:p>
    <w:p w14:paraId="488C528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Μεσοπρόθεσμα ο στόχος είναι να μειωθούν οι φόροι. Βέβαια, δεν μας έχει εξηγήσει η Αντιπολίτευση πώς θα πετύχει τη μείωση των φόρων έτσι όπως το έχει προαναγγείλει σε αυτόν τον αριθμό, χωρίς να μειώσει μισθούς και</w:t>
      </w:r>
      <w:r>
        <w:rPr>
          <w:rFonts w:eastAsia="Times New Roman" w:cs="Times New Roman"/>
          <w:szCs w:val="24"/>
        </w:rPr>
        <w:t xml:space="preserve"> συντάξεις και χωρίς απολύσεις. Είναι ένα ερώτημα.</w:t>
      </w:r>
    </w:p>
    <w:p w14:paraId="488C528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 το κουδούνι λήξεως του χρόνο</w:t>
      </w:r>
      <w:r>
        <w:rPr>
          <w:rFonts w:eastAsia="Times New Roman" w:cs="Times New Roman"/>
          <w:szCs w:val="24"/>
        </w:rPr>
        <w:t>υ</w:t>
      </w:r>
      <w:r>
        <w:rPr>
          <w:rFonts w:eastAsia="Times New Roman" w:cs="Times New Roman"/>
          <w:szCs w:val="24"/>
        </w:rPr>
        <w:t xml:space="preserve"> ομιλίας της κυρίας Βουλευτού)</w:t>
      </w:r>
    </w:p>
    <w:p w14:paraId="488C528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Κύριε Πρόεδρε, μπορώ να έχω λίγο την ανοχή σας;</w:t>
      </w:r>
    </w:p>
    <w:p w14:paraId="488C528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Μάλιστα.</w:t>
      </w:r>
    </w:p>
    <w:p w14:paraId="488C528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ΝΙΝΑ ΚΑΣΙΜΑΤΗ:</w:t>
      </w:r>
      <w:r>
        <w:rPr>
          <w:rFonts w:eastAsia="Times New Roman" w:cs="Times New Roman"/>
          <w:szCs w:val="24"/>
        </w:rPr>
        <w:t xml:space="preserve"> Ευχαριστώ.</w:t>
      </w:r>
    </w:p>
    <w:p w14:paraId="488C528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Είμασ</w:t>
      </w:r>
      <w:r>
        <w:rPr>
          <w:rFonts w:eastAsia="Times New Roman" w:cs="Times New Roman"/>
          <w:szCs w:val="24"/>
        </w:rPr>
        <w:t>τε υποχρεωμένοι να πετύχουμε τους δημοσιονομικούς στόχους για τους οποίους έχουμε δεσμευτεί, προκειμένου να αποκατασταθεί η αξιοπιστία της χώρας και να βγούμε από το πρόγραμμα. Προσπαθούμε να ισορροπήσουμε μεταξύ πολλών διλημμάτων, χωρίς να αγνοούμε και το</w:t>
      </w:r>
      <w:r>
        <w:rPr>
          <w:rFonts w:eastAsia="Times New Roman" w:cs="Times New Roman"/>
          <w:szCs w:val="24"/>
        </w:rPr>
        <w:t>υς εξωγενείς παράγοντες -το διεθνές οικονομικό περιβάλλον- οι οποίοι αυξάνουν την αβεβαιότητα.</w:t>
      </w:r>
    </w:p>
    <w:p w14:paraId="488C528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παραμένοντας σταθερή στη δέσμευσή της για στήριξη των πιο αδύναμων συμπολιτών μας, αποφάσισε την άμεση διανομή του </w:t>
      </w:r>
      <w:r>
        <w:rPr>
          <w:rFonts w:eastAsia="Times New Roman" w:cs="Times New Roman"/>
          <w:szCs w:val="24"/>
        </w:rPr>
        <w:lastRenderedPageBreak/>
        <w:t xml:space="preserve">μεγαλύτερου μέρους της </w:t>
      </w:r>
      <w:proofErr w:type="spellStart"/>
      <w:r>
        <w:rPr>
          <w:rFonts w:eastAsia="Times New Roman" w:cs="Times New Roman"/>
          <w:szCs w:val="24"/>
        </w:rPr>
        <w:t>υπεραπόδοσ</w:t>
      </w:r>
      <w:r>
        <w:rPr>
          <w:rFonts w:eastAsia="Times New Roman" w:cs="Times New Roman"/>
          <w:szCs w:val="24"/>
        </w:rPr>
        <w:t>ης</w:t>
      </w:r>
      <w:proofErr w:type="spellEnd"/>
      <w:r>
        <w:rPr>
          <w:rFonts w:eastAsia="Times New Roman" w:cs="Times New Roman"/>
          <w:szCs w:val="24"/>
        </w:rPr>
        <w:t xml:space="preserve"> των εσόδων του 2016 στους χαμηλοσυνταξιούχους και τα μέτρα που ανακοινώθηκαν στο χθεσινό διάγγελμα του Πρωθυπουργού είναι ένα σαφές δείγμα έμπρακτης βούλησης για κοινωνική δικαιοσύνη.</w:t>
      </w:r>
    </w:p>
    <w:p w14:paraId="488C528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Και θα πρέπει να σας πω</w:t>
      </w:r>
      <w:r>
        <w:rPr>
          <w:rFonts w:eastAsia="Times New Roman" w:cs="Times New Roman"/>
          <w:szCs w:val="24"/>
        </w:rPr>
        <w:t>,</w:t>
      </w:r>
      <w:r>
        <w:rPr>
          <w:rFonts w:eastAsia="Times New Roman" w:cs="Times New Roman"/>
          <w:szCs w:val="24"/>
        </w:rPr>
        <w:t xml:space="preserve"> ότι είναι εντός του παραδεκτού πλαισίου. Και το λέω αυτό</w:t>
      </w:r>
      <w:r>
        <w:rPr>
          <w:rFonts w:eastAsia="Times New Roman" w:cs="Times New Roman"/>
          <w:szCs w:val="24"/>
        </w:rPr>
        <w:t>,</w:t>
      </w:r>
      <w:r>
        <w:rPr>
          <w:rFonts w:eastAsia="Times New Roman" w:cs="Times New Roman"/>
          <w:szCs w:val="24"/>
        </w:rPr>
        <w:t xml:space="preserve"> γιατί η ελληνική Βουλή πριν από λίγο καιρό, πριν από έξι μήνες περίπου, κύρωσε τον αναθεωρημένο Ευρωπαϊκό Κοινωνικό Χάρτη, αναγνωρίζοντας ακριβώς την ιδιαίτερη αξία και σημασία του, σε συμφωνία με </w:t>
      </w:r>
      <w:r>
        <w:rPr>
          <w:rFonts w:eastAsia="Times New Roman" w:cs="Times New Roman"/>
          <w:szCs w:val="24"/>
        </w:rPr>
        <w:t xml:space="preserve">τις αρχές και τις αξίες του Συμβουλίου της Ευρώπης, εκφράζοντας, επίσης, την ακλόνητη υποστήριξή της στον Ευρωπαϊκό Κοινωνικό Χάρτη, μια από τις </w:t>
      </w:r>
      <w:proofErr w:type="spellStart"/>
      <w:r>
        <w:rPr>
          <w:rFonts w:eastAsia="Times New Roman" w:cs="Times New Roman"/>
          <w:szCs w:val="24"/>
        </w:rPr>
        <w:t>θεμελιωδέστερες</w:t>
      </w:r>
      <w:proofErr w:type="spellEnd"/>
      <w:r>
        <w:rPr>
          <w:rFonts w:eastAsia="Times New Roman" w:cs="Times New Roman"/>
          <w:szCs w:val="24"/>
        </w:rPr>
        <w:t xml:space="preserve"> συνθήκες του Συμβουλίου της Ευρώπης, η οποία εκπροσωπεί τον πυλώνα προστασίας του κοινωνικού μο</w:t>
      </w:r>
      <w:r>
        <w:rPr>
          <w:rFonts w:eastAsia="Times New Roman" w:cs="Times New Roman"/>
          <w:szCs w:val="24"/>
        </w:rPr>
        <w:t>ντέλου της Ευρώπης, ιδιαίτερα σε περιόδους δυσμενών οικονομικών συνθηκών.</w:t>
      </w:r>
    </w:p>
    <w:p w14:paraId="488C528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Δυστυχώς, οι κατευθύνσεις των δανειστών περιορίζονται στις εξής κατευθύνσεις: σε αυστηρή λιτότητα</w:t>
      </w:r>
      <w:r>
        <w:rPr>
          <w:rFonts w:eastAsia="Times New Roman" w:cs="Times New Roman"/>
          <w:szCs w:val="24"/>
        </w:rPr>
        <w:t>,</w:t>
      </w:r>
      <w:r>
        <w:rPr>
          <w:rFonts w:eastAsia="Times New Roman" w:cs="Times New Roman"/>
          <w:szCs w:val="24"/>
        </w:rPr>
        <w:t xml:space="preserve"> που συνοδεύεται από το ξερίζωμα </w:t>
      </w:r>
      <w:r>
        <w:rPr>
          <w:rFonts w:eastAsia="Times New Roman" w:cs="Times New Roman"/>
          <w:szCs w:val="24"/>
        </w:rPr>
        <w:lastRenderedPageBreak/>
        <w:t>των κεκτημένων δικαιωμάτων με επιτακτικές απορρυθμί</w:t>
      </w:r>
      <w:r>
        <w:rPr>
          <w:rFonts w:eastAsia="Times New Roman" w:cs="Times New Roman"/>
          <w:szCs w:val="24"/>
        </w:rPr>
        <w:t>σεις. Κατά συνέπεια, υπάρχει μια καθαρή αντίφαση μέσων και σκοπών, την οποία έχουμε επανειλημμένα επισημάνει στους αρμοδίους, δηλαδή η ομάδα της ελληνικής αντιπροσωπείας στο Συμβούλιο της Ευρώπης, αλλά και εγώ, ως εκπρόσωπος της χώρας για τον Ευρωπαϊκό Κοι</w:t>
      </w:r>
      <w:r>
        <w:rPr>
          <w:rFonts w:eastAsia="Times New Roman" w:cs="Times New Roman"/>
          <w:szCs w:val="24"/>
        </w:rPr>
        <w:t>νωνικό Χάρτη.</w:t>
      </w:r>
    </w:p>
    <w:p w14:paraId="488C528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λοιπόν, να είναι όλα τα κράτη-μέλη της Ευρώπης συμβαλλόμενα μέρη στον Ευρωπαϊκό Κοινωνικό Χάρτη και, την ίδια ώρα, η Ελλάδα να πιέζεται να παραβιάζει τις συμβατικές της υποχρεώσεις προς τον χάρτη, δηλαδή έναντι των πολιτών της. </w:t>
      </w:r>
    </w:p>
    <w:p w14:paraId="488C528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πως χαρακτηριστικά ειπώθηκε και από την Υπουργό Εργασίας, η Ελλάδα δεν μπορεί να τεθεί σε καθεστώς εξαίρεσης. Αντιθέτως, πρωτίστως για την Ελλάδα που έχει πληρώσει το μεγαλύτερο κόστος για την αβελτηρία της Ευρωζώνης να διαθέτει μηχανισμούς αντιμετώπισης τ</w:t>
      </w:r>
      <w:r>
        <w:rPr>
          <w:rFonts w:eastAsia="Times New Roman" w:cs="Times New Roman"/>
          <w:szCs w:val="24"/>
        </w:rPr>
        <w:t>ης κρίσης, η Ευρωπαϊκή Ένωση και γενικώς οι θεσμοί θα πρέπει να επανε</w:t>
      </w:r>
      <w:r>
        <w:rPr>
          <w:rFonts w:eastAsia="Times New Roman" w:cs="Times New Roman"/>
          <w:szCs w:val="24"/>
        </w:rPr>
        <w:lastRenderedPageBreak/>
        <w:t>ξετάσουν την πολιτική τους, εναρμονίζοντάς την με τις διατάξεις της σύμβασης, συνεισφέροντας αποτελεσματικά και ρεαλιστικά στην προστασία των οικονομικών και κοινωνικών δικαιωμάτων των πο</w:t>
      </w:r>
      <w:r>
        <w:rPr>
          <w:rFonts w:eastAsia="Times New Roman" w:cs="Times New Roman"/>
          <w:szCs w:val="24"/>
        </w:rPr>
        <w:t xml:space="preserve">λιτών. Οι συνθήκες είναι υπέρτεροι θεσμοί, με τους οποίους οι διοικητικοί μηχανισμοί θα πρέπει να συμμορφώνονται. </w:t>
      </w:r>
    </w:p>
    <w:p w14:paraId="488C528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προϋπολογισμός της Κυβέρνησης για το 2017, μαζί με τα βραχυπρόθεσμα μέτρα μείωσης του χρέους που πέτυχε, τα μ</w:t>
      </w:r>
      <w:r>
        <w:rPr>
          <w:rFonts w:eastAsia="Times New Roman" w:cs="Times New Roman"/>
          <w:szCs w:val="24"/>
        </w:rPr>
        <w:t xml:space="preserve">εσοπρόθεσμα μέτρα για το 2018 και το κλείσιμο της δεύτερης αξιολόγησης, καθώς και την ποσοτική χαλάρωση, θα δημιουργήσουν τη δυνατότητα εξόδου από την κρίση. </w:t>
      </w:r>
    </w:p>
    <w:p w14:paraId="488C528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Εμείς θα αγωνιζόμαστε για να βγει η κοινωνία όρθια από την κρίση, με την υπεράσπιση της εργασίας,</w:t>
      </w:r>
      <w:r>
        <w:rPr>
          <w:rFonts w:eastAsia="Times New Roman" w:cs="Times New Roman"/>
          <w:szCs w:val="24"/>
        </w:rPr>
        <w:t xml:space="preserve"> των κοινωνικών αγαθών και την ενίσχυση και επαναφορά του κοινωνικού κράτους, κόντρα στη νεοφιλελεύ</w:t>
      </w:r>
      <w:r>
        <w:rPr>
          <w:rFonts w:eastAsia="Times New Roman" w:cs="Times New Roman"/>
          <w:szCs w:val="24"/>
        </w:rPr>
        <w:lastRenderedPageBreak/>
        <w:t xml:space="preserve">θερη συναίνεση να αποδιαρθρωθούν ολοσχερώς τα </w:t>
      </w:r>
      <w:proofErr w:type="spellStart"/>
      <w:r>
        <w:rPr>
          <w:rFonts w:eastAsia="Times New Roman" w:cs="Times New Roman"/>
          <w:szCs w:val="24"/>
        </w:rPr>
        <w:t>προτάγματα</w:t>
      </w:r>
      <w:proofErr w:type="spellEnd"/>
      <w:r>
        <w:rPr>
          <w:rFonts w:eastAsia="Times New Roman" w:cs="Times New Roman"/>
          <w:szCs w:val="24"/>
        </w:rPr>
        <w:t xml:space="preserve"> της ανθρώπινης αξίας στην οικονομία και την πρόοδο των κοινωνιών, με δίκαιη μοιρασιά και απόλαυση το</w:t>
      </w:r>
      <w:r>
        <w:rPr>
          <w:rFonts w:eastAsia="Times New Roman" w:cs="Times New Roman"/>
          <w:szCs w:val="24"/>
        </w:rPr>
        <w:t>υ πλούτου που παράγουν οι εργαζόμενοι.</w:t>
      </w:r>
    </w:p>
    <w:p w14:paraId="488C528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88C528F" w14:textId="77777777" w:rsidR="00FF101B" w:rsidRDefault="00202D30">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488C529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w:t>
      </w:r>
      <w:proofErr w:type="spellStart"/>
      <w:r>
        <w:rPr>
          <w:rFonts w:eastAsia="Times New Roman" w:cs="Times New Roman"/>
          <w:szCs w:val="24"/>
        </w:rPr>
        <w:t>Παπαφιλίππου</w:t>
      </w:r>
      <w:proofErr w:type="spellEnd"/>
      <w:r>
        <w:rPr>
          <w:rFonts w:eastAsia="Times New Roman" w:cs="Times New Roman"/>
          <w:szCs w:val="24"/>
        </w:rPr>
        <w:t xml:space="preserve"> από τον ΣΥΡΙΖΑ.</w:t>
      </w:r>
    </w:p>
    <w:p w14:paraId="488C529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ΓΕΩΡΓΙΟΣ ΠΑΠΑΦΙΛΙΠΠΟΥ:</w:t>
      </w:r>
      <w:r>
        <w:rPr>
          <w:rFonts w:eastAsia="Times New Roman" w:cs="Times New Roman"/>
          <w:szCs w:val="24"/>
        </w:rPr>
        <w:t xml:space="preserve"> Κύριε Πρόεδρε, κυρίες και κύριοι συνάδελφοι, το συζη</w:t>
      </w:r>
      <w:r>
        <w:rPr>
          <w:rFonts w:eastAsia="Times New Roman" w:cs="Times New Roman"/>
          <w:szCs w:val="24"/>
        </w:rPr>
        <w:t>τούμενο τις μέρες αυτές σχέδιο προϋπολογισμού του έτους 2017, όπως και κάθε συζητούμενο σχέδιο προϋπολογισμού οποιουδήποτε έτους, αποτελεί κορυφαία κοινοβουλευτική διαδικασία, αφού αποτυπώνονται σε αυτό τόσο οι δημοσιονομικοί στόχοι της Κυβέρνησης που το ε</w:t>
      </w:r>
      <w:r>
        <w:rPr>
          <w:rFonts w:eastAsia="Times New Roman" w:cs="Times New Roman"/>
          <w:szCs w:val="24"/>
        </w:rPr>
        <w:t>ισηγείται για την επόμενη χρόνια</w:t>
      </w:r>
      <w:r>
        <w:rPr>
          <w:rFonts w:eastAsia="Times New Roman" w:cs="Times New Roman"/>
          <w:szCs w:val="24"/>
        </w:rPr>
        <w:t>,</w:t>
      </w:r>
      <w:r>
        <w:rPr>
          <w:rFonts w:eastAsia="Times New Roman" w:cs="Times New Roman"/>
          <w:szCs w:val="24"/>
        </w:rPr>
        <w:t xml:space="preserve"> όσο και η πολιτική που θα ακολουθήσει για την υλοποίησή τους.</w:t>
      </w:r>
    </w:p>
    <w:p w14:paraId="488C529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την αποκωδικοποίηση δε των στόχων και των πολιτικών αυτών θα κριθούν, αφ’ ενός, η πορεία και ο χαρακτήρας, πολιτικός και ιδεολογικός, της οικονομίας της χώρ</w:t>
      </w:r>
      <w:r>
        <w:rPr>
          <w:rFonts w:eastAsia="Times New Roman" w:cs="Times New Roman"/>
          <w:szCs w:val="24"/>
        </w:rPr>
        <w:t xml:space="preserve">ας, που έχει σχεδιάσει η Κυβέρνηση </w:t>
      </w:r>
      <w:r>
        <w:rPr>
          <w:rFonts w:eastAsia="Times New Roman" w:cs="Times New Roman"/>
          <w:szCs w:val="24"/>
        </w:rPr>
        <w:t xml:space="preserve">η οποία </w:t>
      </w:r>
      <w:r>
        <w:rPr>
          <w:rFonts w:eastAsia="Times New Roman" w:cs="Times New Roman"/>
          <w:szCs w:val="24"/>
        </w:rPr>
        <w:t>εισηγείται τον προϋπολογισμό, και αφ’ ετέρου, αν η πορεία αυτή ανταποκρίνεται στα όσα έχει υποσχεθεί στον ελληνικό λαό το κόμμα που έλαβε την εντολή της διακυβέρνησής του.</w:t>
      </w:r>
    </w:p>
    <w:p w14:paraId="488C529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Για την ακριβή και αντικειμενική, όμως, α</w:t>
      </w:r>
      <w:r>
        <w:rPr>
          <w:rFonts w:eastAsia="Times New Roman" w:cs="Times New Roman"/>
          <w:szCs w:val="24"/>
        </w:rPr>
        <w:t xml:space="preserve">ποκωδικοποίηση των επιμέρους στοιχείων και χαρακτηριστικών του παρόντος σχεδίου του προϋπολογισμού είναι απολύτως αναγκαίο να ληφθούν υπ’ </w:t>
      </w:r>
      <w:proofErr w:type="spellStart"/>
      <w:r>
        <w:rPr>
          <w:rFonts w:eastAsia="Times New Roman" w:cs="Times New Roman"/>
          <w:szCs w:val="24"/>
        </w:rPr>
        <w:t>όψιν</w:t>
      </w:r>
      <w:proofErr w:type="spellEnd"/>
      <w:r>
        <w:rPr>
          <w:rFonts w:eastAsia="Times New Roman" w:cs="Times New Roman"/>
          <w:szCs w:val="24"/>
        </w:rPr>
        <w:t xml:space="preserve"> και οι οικονομικές, πολιτικές και κοινωνικές συνθήκες που επικρατούσαν στη χώρα, στην Ευρωζώνη και στον κόσμο γεν</w:t>
      </w:r>
      <w:r>
        <w:rPr>
          <w:rFonts w:eastAsia="Times New Roman" w:cs="Times New Roman"/>
          <w:szCs w:val="24"/>
        </w:rPr>
        <w:t>ικότερα κατά τον χρόνο ανάληψης της διακυβέρνησης από το κόμμα μας και από το κόμμα των ΑΝΕΛ, αλλά και αυτές που επικρατούν σήμερα, δηλαδή κατά τον χρόνο κατάρτισης του προϋπολογισμού.</w:t>
      </w:r>
    </w:p>
    <w:p w14:paraId="488C529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Οι συνθήκες, βέβαια, αυτές έχουν εκτεθεί κατ’ επανάληψη από συναδέλφους</w:t>
      </w:r>
      <w:r>
        <w:rPr>
          <w:rFonts w:eastAsia="Times New Roman" w:cs="Times New Roman"/>
          <w:szCs w:val="24"/>
        </w:rPr>
        <w:t xml:space="preserve"> Βουλευτές του ΣΥΡΙΖΑ και των ΑΝΕΛ και Υπουργούς της Κυβέρνησής μας τόσο στην παρούσα συζήτηση όσο και στο παρελθόν. Κρίνω, όμως, αναγκαίο να τις επαναλάβω εν συντομία, γιατί είναι φανερό ότι οι συνάδελφοι της Αντιπολίτευσης και κυρίως της Νέας Δημοκρατίας</w:t>
      </w:r>
      <w:r>
        <w:rPr>
          <w:rFonts w:eastAsia="Times New Roman" w:cs="Times New Roman"/>
          <w:szCs w:val="24"/>
        </w:rPr>
        <w:t xml:space="preserve"> και του ΠΑΣΟΚ αφ’ ενός έχουν ασθενή μνήμη και αφ’ ετέρου, χρειάζονται συχνές επαναλήψεις για να τις εμπεδώσουν. Άλλωστε, η επανάληψη μήτηρ μαθήσεως!</w:t>
      </w:r>
    </w:p>
    <w:p w14:paraId="488C529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Όταν αναλάβαμε τη διακυβέρνηση της χώρας, η Νέα Δημοκρατία και το ΠΑΣΟΚ μάς παρέδωσαν έναν ερειπιώνα οικον</w:t>
      </w:r>
      <w:r>
        <w:rPr>
          <w:rFonts w:eastAsia="Times New Roman" w:cs="Times New Roman"/>
          <w:szCs w:val="24"/>
        </w:rPr>
        <w:t>ομικό, κοινωνικό και πολιτικό. Το ΑΕΠ ήταν μειωμένο κατά 25,7%, το χρέος είχε εκτιναχθεί από 126,7% του ΑΕΠ το 2009 στο 178,6% του ΑΕΠ το 2014, η ανεργία ήταν στο 26%, των δε νέων ξεπερνούσε το 50%, η μείωση των εισοδημάτων ξεπέρασε το 40%, το ΕΣΥ και η δη</w:t>
      </w:r>
      <w:r>
        <w:rPr>
          <w:rFonts w:eastAsia="Times New Roman" w:cs="Times New Roman"/>
          <w:szCs w:val="24"/>
        </w:rPr>
        <w:t xml:space="preserve">μόσια εκπαίδευση ήταν σε κατάρρευση, </w:t>
      </w:r>
      <w:r>
        <w:rPr>
          <w:rFonts w:eastAsia="Times New Roman" w:cs="Times New Roman"/>
          <w:szCs w:val="24"/>
        </w:rPr>
        <w:lastRenderedPageBreak/>
        <w:t xml:space="preserve">τα αποθεματικά των ασφαλιστικών ταμείων ήταν εξαφανισμένα, τα εργασιακά δικαιώματα πλήρως αποδυναμωμένα, οι εργασιακές σχέσεις αποδιαρθρωμένες και τέλος, υπήρχε μια τεραστίων διαστάσεων ανθρωπιστική κρίση. Επιπρόσθετα, </w:t>
      </w:r>
      <w:r>
        <w:rPr>
          <w:rFonts w:eastAsia="Times New Roman" w:cs="Times New Roman"/>
          <w:szCs w:val="24"/>
        </w:rPr>
        <w:t>η αξιοπιστία και το κύρος της χώρας διεθνώς ήταν στο ναδίρ.</w:t>
      </w:r>
    </w:p>
    <w:p w14:paraId="488C529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προπεριγραφείσα</w:t>
      </w:r>
      <w:proofErr w:type="spellEnd"/>
      <w:r>
        <w:rPr>
          <w:rFonts w:eastAsia="Times New Roman" w:cs="Times New Roman"/>
          <w:szCs w:val="24"/>
        </w:rPr>
        <w:t xml:space="preserve"> ζοφερή κατάσταση ήταν έργο των δικών σας κυβερνήσεων, κύριοι συνάδελφοι της Νέας Δημοκρατίας και του ΠΑΣΟΚ, και το πραγματοποιήσατε κατ’ εφαρμογή των σκληρών μέτρων λιτότητας που</w:t>
      </w:r>
      <w:r>
        <w:rPr>
          <w:rFonts w:eastAsia="Times New Roman" w:cs="Times New Roman"/>
          <w:szCs w:val="24"/>
        </w:rPr>
        <w:t xml:space="preserve"> σας επέβαλε η </w:t>
      </w:r>
      <w:r>
        <w:rPr>
          <w:rFonts w:eastAsia="Times New Roman" w:cs="Times New Roman"/>
          <w:szCs w:val="24"/>
        </w:rPr>
        <w:t>τ</w:t>
      </w:r>
      <w:r>
        <w:rPr>
          <w:rFonts w:eastAsia="Times New Roman" w:cs="Times New Roman"/>
          <w:szCs w:val="24"/>
        </w:rPr>
        <w:t>ρόικα.</w:t>
      </w:r>
    </w:p>
    <w:p w14:paraId="488C529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προπεριγραφείσα</w:t>
      </w:r>
      <w:proofErr w:type="spellEnd"/>
      <w:r>
        <w:rPr>
          <w:rFonts w:eastAsia="Times New Roman" w:cs="Times New Roman"/>
          <w:szCs w:val="24"/>
        </w:rPr>
        <w:t xml:space="preserve"> δε κατάσταση θα γινόταν ακόμα πιο ζοφερή και η χώρα θα οδηγούταν σε πλήρη χρεοκοπία και διάλυση, αν ολοκληρωνόταν η εκκρεμούσα αξιολόγηση του δεύτερου μνημονίου που είχε συμφωνήσει η Κυβέρνησή σας και που προέβλεπε </w:t>
      </w:r>
      <w:r>
        <w:rPr>
          <w:rFonts w:eastAsia="Times New Roman" w:cs="Times New Roman"/>
          <w:szCs w:val="24"/>
        </w:rPr>
        <w:t xml:space="preserve">πρόσθετα μέτρα, τετραπλάσιου ύψους από αυτά που προβλέπει η δική μας συμφωνία, αφού μεταξύ </w:t>
      </w:r>
      <w:r>
        <w:rPr>
          <w:rFonts w:eastAsia="Times New Roman" w:cs="Times New Roman"/>
          <w:szCs w:val="24"/>
        </w:rPr>
        <w:lastRenderedPageBreak/>
        <w:t>άλλων δέσμευε τη χώρα σε πλεονάσματα 4,5% για το 2016, 4,9% για την περίοδο 2016-2020 και 4% για την περίοδο 2021-2030.</w:t>
      </w:r>
    </w:p>
    <w:p w14:paraId="488C529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η </w:t>
      </w:r>
      <w:r>
        <w:rPr>
          <w:rFonts w:eastAsia="Times New Roman" w:cs="Times New Roman"/>
          <w:szCs w:val="24"/>
        </w:rPr>
        <w:t>κ</w:t>
      </w:r>
      <w:r>
        <w:rPr>
          <w:rFonts w:eastAsia="Times New Roman" w:cs="Times New Roman"/>
          <w:szCs w:val="24"/>
        </w:rPr>
        <w:t>υβέρνησή σας, κύριοι συνάδελφοι τη</w:t>
      </w:r>
      <w:r>
        <w:rPr>
          <w:rFonts w:eastAsia="Times New Roman" w:cs="Times New Roman"/>
          <w:szCs w:val="24"/>
        </w:rPr>
        <w:t xml:space="preserve">ς Νέας Δημοκρατίας και του ΠΑΣΟΚ, έχοντας επίγνωση του αδιεξόδου στο οποίο οδηγούσε το δεύτερο μνημόνιο και το ανέφικτο της πλήρους εφαρμογής του, </w:t>
      </w:r>
      <w:proofErr w:type="spellStart"/>
      <w:r>
        <w:rPr>
          <w:rFonts w:eastAsia="Times New Roman" w:cs="Times New Roman"/>
          <w:szCs w:val="24"/>
        </w:rPr>
        <w:t>απόδρασε</w:t>
      </w:r>
      <w:proofErr w:type="spellEnd"/>
      <w:r>
        <w:rPr>
          <w:rFonts w:eastAsia="Times New Roman" w:cs="Times New Roman"/>
          <w:szCs w:val="24"/>
        </w:rPr>
        <w:t xml:space="preserve"> από τη διακυβέρνηση της χώρας, αφού επίσπευσε τις εκλογές πριν την ολοκλήρωση της πέμπτης αξιολόγηση</w:t>
      </w:r>
      <w:r>
        <w:rPr>
          <w:rFonts w:eastAsia="Times New Roman" w:cs="Times New Roman"/>
          <w:szCs w:val="24"/>
        </w:rPr>
        <w:t>ς του προγράμματος που προέβλεπε το μνημόνιό σας, έχοντας όμως καταστρώσει το σενάριο της αριστερής παρένθεσης.</w:t>
      </w:r>
    </w:p>
    <w:p w14:paraId="488C5299"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κύριοι συνάδελφοι της Νέας Δημοκρατίας και του ΠΑΣΟΚ, σας διαψεύσαμε, αφού η Κυβέρνησή μας συνήψε με τους εταίρους μας πολύ λιγότερο επαχθή συμφωνία και έχει βάλει τις βάσεις για μια βιώσιμη και κοινωνικά δίκαιη ανάπτυξη, την έξοδο της χώρας από την κρίση</w:t>
      </w:r>
      <w:r>
        <w:rPr>
          <w:rFonts w:eastAsia="Times New Roman" w:cs="Times New Roman"/>
          <w:szCs w:val="24"/>
        </w:rPr>
        <w:t xml:space="preserve"> με επαρκή προστασία των ασθενέστερων κοινωνικών ομάδων του πληθυσμού μας και την απαλλαγή της από την επιτροπεία στο τέλος της τετραετίας.</w:t>
      </w:r>
    </w:p>
    <w:p w14:paraId="488C529A"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lastRenderedPageBreak/>
        <w:t>Αυτό το γεγονός δε, αποδεικνύεται από το ότι όχι μόνο εκτελέστηκε ο περσινός προϋπολογισμός, που προέβλεπε σημαντικέ</w:t>
      </w:r>
      <w:r>
        <w:rPr>
          <w:rFonts w:eastAsia="Times New Roman" w:cs="Times New Roman"/>
          <w:szCs w:val="24"/>
        </w:rPr>
        <w:t xml:space="preserve">ς κοινωνικές παροχές, αλλά υπήρξε και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της τάξης του 1 δισεκατομμυρίου ευρώ. Αποδεικνύεται, επίσης, από τη σταθεροποίηση της οικονομίας –στο τρίτο τρίμηνο μάλιστα του τρέχοντος έτους καταγράφηκε ανάπτυξη της τάξης του 1,8%-, από τη με</w:t>
      </w:r>
      <w:r>
        <w:rPr>
          <w:rFonts w:eastAsia="Times New Roman" w:cs="Times New Roman"/>
          <w:szCs w:val="24"/>
        </w:rPr>
        <w:t xml:space="preserve">ίωση της ανεργίας, την αντιμετώπιση της ανθρωπιστικής κρίσης, το σταμάτημα της υποβάθμισης του ΕΣΥ και της δημόσιας εκπαίδευσης και από πολλά άλλα, τα οποία αναφέρθηκαν ειδικά από συναδέλφους Βουλευτές και από τους αρμόδιους Υπουργούς. </w:t>
      </w:r>
    </w:p>
    <w:p w14:paraId="488C529B"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Όμως δεν θα πρέπει </w:t>
      </w:r>
      <w:r>
        <w:rPr>
          <w:rFonts w:eastAsia="Times New Roman" w:cs="Times New Roman"/>
          <w:szCs w:val="24"/>
        </w:rPr>
        <w:t>να παραλείψω ότι η Κυβέρνησή μας αποκατέστησε την αξιοπιστία και το κύρος της χώρας μας διεθνώς. Αυτό το γεγονός δε αποδεικνύεται από την έλευση στη χώρα μας των Προέδρων Ομπάμα, Πούτιν, Ολάντ, του Πάπα, καθώς και από τη διοργάνωση της Διάσκεψης των Ηγετών</w:t>
      </w:r>
      <w:r>
        <w:rPr>
          <w:rFonts w:eastAsia="Times New Roman" w:cs="Times New Roman"/>
          <w:szCs w:val="24"/>
        </w:rPr>
        <w:t xml:space="preserve"> των Χωρών του Ευρωπαϊκού Νότου.</w:t>
      </w:r>
    </w:p>
    <w:p w14:paraId="488C529C"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Τα παραπάνω στοιχεία είναι αδιαμφισβήτητα, αφού γίνονται αποδεκτά τόσο από τους θεσμούς, όσο και από διεθνείς οργανισμούς και τον διεθνή Τύπο και διαψεύδουν πανηγυρικά τις </w:t>
      </w:r>
      <w:proofErr w:type="spellStart"/>
      <w:r>
        <w:rPr>
          <w:rFonts w:eastAsia="Times New Roman" w:cs="Times New Roman"/>
          <w:szCs w:val="24"/>
        </w:rPr>
        <w:t>Κασσάνδρες</w:t>
      </w:r>
      <w:proofErr w:type="spellEnd"/>
      <w:r>
        <w:rPr>
          <w:rFonts w:eastAsia="Times New Roman" w:cs="Times New Roman"/>
          <w:szCs w:val="24"/>
        </w:rPr>
        <w:t xml:space="preserve"> της Αντιπολίτευσης και τα διακείμενα φιλ</w:t>
      </w:r>
      <w:r>
        <w:rPr>
          <w:rFonts w:eastAsia="Times New Roman" w:cs="Times New Roman"/>
          <w:szCs w:val="24"/>
        </w:rPr>
        <w:t xml:space="preserve">ικά προς αυτήν μέσα μαζικής ενημέρωσης. </w:t>
      </w:r>
    </w:p>
    <w:p w14:paraId="488C529D"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Το συζητούμενο νομοσχέδιο του </w:t>
      </w:r>
      <w:r>
        <w:rPr>
          <w:rFonts w:eastAsia="Times New Roman" w:cs="Times New Roman"/>
          <w:szCs w:val="24"/>
        </w:rPr>
        <w:t>π</w:t>
      </w:r>
      <w:r>
        <w:rPr>
          <w:rFonts w:eastAsia="Times New Roman" w:cs="Times New Roman"/>
          <w:szCs w:val="24"/>
        </w:rPr>
        <w:t>ροϋπολογισμού προβλέπει πρωτογενές πλεόνασμα της τάξης του 1,75% και ανάπτυξη της τάξης του 2,7%. Είναι δε βέβαιο ότι οι παραπάνω δημοσιονομικοί στόχοι θα επιτευχθούν, γιατί το επιτρέπ</w:t>
      </w:r>
      <w:r>
        <w:rPr>
          <w:rFonts w:eastAsia="Times New Roman" w:cs="Times New Roman"/>
          <w:szCs w:val="24"/>
        </w:rPr>
        <w:t xml:space="preserve">ουν οι συνθήκες της οικονομίας μας. Άλλωστε, το γεγονός της πρόσφατης λήψης από το </w:t>
      </w:r>
      <w:proofErr w:type="spellStart"/>
      <w:r>
        <w:rPr>
          <w:rFonts w:eastAsia="Times New Roman" w:cs="Times New Roman"/>
          <w:szCs w:val="24"/>
          <w:lang w:val="en-US"/>
        </w:rPr>
        <w:t>Eurogroup</w:t>
      </w:r>
      <w:proofErr w:type="spellEnd"/>
      <w:r>
        <w:rPr>
          <w:rFonts w:eastAsia="Times New Roman" w:cs="Times New Roman"/>
          <w:szCs w:val="24"/>
        </w:rPr>
        <w:t xml:space="preserve"> των βραχυπρόθεσμων μέτρων ελάφρυνσης του χρέους μάς κάνει αισιόδοξους γι’ αυτό.</w:t>
      </w:r>
    </w:p>
    <w:p w14:paraId="488C529E"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Βέβαια, το σχέδιο του </w:t>
      </w:r>
      <w:r>
        <w:rPr>
          <w:rFonts w:eastAsia="Times New Roman" w:cs="Times New Roman"/>
          <w:szCs w:val="24"/>
        </w:rPr>
        <w:t>π</w:t>
      </w:r>
      <w:r>
        <w:rPr>
          <w:rFonts w:eastAsia="Times New Roman" w:cs="Times New Roman"/>
          <w:szCs w:val="24"/>
        </w:rPr>
        <w:t>ροϋπολογισμού προβλέπει και φορολογικές επιβαρύνσεις, που δυ</w:t>
      </w:r>
      <w:r>
        <w:rPr>
          <w:rFonts w:eastAsia="Times New Roman" w:cs="Times New Roman"/>
          <w:szCs w:val="24"/>
        </w:rPr>
        <w:t xml:space="preserve">στυχώς είναι το αντίτιμο που πρέπει να πληρώσουμε για την έξοδο από την κρίση και την απαλλαγή μας από την επιτροπεία. </w:t>
      </w:r>
    </w:p>
    <w:p w14:paraId="488C529F" w14:textId="77777777" w:rsidR="00FF101B" w:rsidRDefault="00202D30">
      <w:pPr>
        <w:spacing w:line="600" w:lineRule="auto"/>
        <w:ind w:firstLine="720"/>
        <w:contextualSpacing/>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488C52A0"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Παρακαλώ για την ανοχή σας, κύριε Πρόεδρε. Άλλωστε, </w:t>
      </w:r>
      <w:r>
        <w:rPr>
          <w:rFonts w:eastAsia="Times New Roman" w:cs="Times New Roman"/>
          <w:szCs w:val="24"/>
        </w:rPr>
        <w:t>υπάρχει ο χρόνος.</w:t>
      </w:r>
    </w:p>
    <w:p w14:paraId="488C52A1"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Η προσδοκώμενη, όμως, ανάπτυξη με κοινωνική δικαιοσύνη θα μας επιτρέψει την ελάφρυνση των φορολογικών βαρών. Θα πρέπει δε να σημειωθεί ότι στο συζητούμενο σχέδιο για τον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w:t>
      </w:r>
      <w:r>
        <w:rPr>
          <w:rFonts w:eastAsia="Times New Roman" w:cs="Times New Roman"/>
          <w:szCs w:val="24"/>
        </w:rPr>
        <w:t xml:space="preserve"> θεμελιώδης προτεραιότητα παραμένει η ενίσχυση και η θ</w:t>
      </w:r>
      <w:r>
        <w:rPr>
          <w:rFonts w:eastAsia="Times New Roman" w:cs="Times New Roman"/>
          <w:szCs w:val="24"/>
        </w:rPr>
        <w:t>ωράκιση της κοινωνικής προστασίας και η τόνωση των δημοσίων επενδύσεων.</w:t>
      </w:r>
    </w:p>
    <w:p w14:paraId="488C52A2"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Σε αυτήν την κατεύθυνση ο </w:t>
      </w:r>
      <w:r>
        <w:rPr>
          <w:rFonts w:eastAsia="Times New Roman" w:cs="Times New Roman"/>
          <w:szCs w:val="24"/>
        </w:rPr>
        <w:t>π</w:t>
      </w:r>
      <w:r>
        <w:rPr>
          <w:rFonts w:eastAsia="Times New Roman" w:cs="Times New Roman"/>
          <w:szCs w:val="24"/>
        </w:rPr>
        <w:t>ροϋπολογισμός ενσωματώνει μια σειρά από κρίσιμες κοινωνικές παρεμβάσεις, όπως την πλήρη επέκταση του κοινωνικού εισοδήματος αλληλεγγύης με πιστώσεις που ανέρ</w:t>
      </w:r>
      <w:r>
        <w:rPr>
          <w:rFonts w:eastAsia="Times New Roman" w:cs="Times New Roman"/>
          <w:szCs w:val="24"/>
        </w:rPr>
        <w:t xml:space="preserve">χονται σε 700 εκατομμύρια ευρώ, την ενίσχυση των τομέων της υγείας και της περίθαλψης, της παιδείας και της κοινωνικής προστασίας με την επιπλέον πρόβλεψη 300 εκατομμυρίων ευρώ, τη συνεισφορά εκατομμυρίων ευρώ </w:t>
      </w:r>
      <w:r>
        <w:rPr>
          <w:rFonts w:eastAsia="Times New Roman" w:cs="Times New Roman"/>
          <w:szCs w:val="24"/>
        </w:rPr>
        <w:lastRenderedPageBreak/>
        <w:t>για τις ρυθμίσεις των μη εξυπηρετούμενων δανεί</w:t>
      </w:r>
      <w:r>
        <w:rPr>
          <w:rFonts w:eastAsia="Times New Roman" w:cs="Times New Roman"/>
          <w:szCs w:val="24"/>
        </w:rPr>
        <w:t>ων των υπερχρεωμένων νοικοκυριών με προκαθορισμένα εισοδηματικά και περιουσιακά κριτήρια.</w:t>
      </w:r>
    </w:p>
    <w:p w14:paraId="488C52A3"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Κυρίες και κύριοι συνάδελφοι, έχουμε επίγνωση ότι η σημερινή οικονομική κατάσταση της χώρας δεν είναι ρόδινη και ότι όλοι μας καλούμαστε να σηκώσουμε πολλά βάρη. Γι’ </w:t>
      </w:r>
      <w:r>
        <w:rPr>
          <w:rFonts w:eastAsia="Times New Roman" w:cs="Times New Roman"/>
          <w:szCs w:val="24"/>
        </w:rPr>
        <w:t>αυτό, άλλωστε, δεν πανηγυρίζουμε για τις αδιαμφισβήτητες μέχρι τώρα επιτυχίες.</w:t>
      </w:r>
    </w:p>
    <w:p w14:paraId="488C52A4"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Όμως η Κυβέρνησή μας έχει δεσμευθεί ότι κάθε ευρώ που πλεονάζει από διαθέσιμους πόρους θα αναδιανέμεται στους περισσότερο πληγέντες από την κρίση συμπολίτες μας. Τη δέσμευσή της</w:t>
      </w:r>
      <w:r>
        <w:rPr>
          <w:rFonts w:eastAsia="Times New Roman" w:cs="Times New Roman"/>
          <w:szCs w:val="24"/>
        </w:rPr>
        <w:t xml:space="preserve"> αυτήν την κάνει πράξη με τις χθεσινές εξαγγελίες του Πρωθυπουργού για την αναδιανομή του ποσού των 617 εκατομμυρίων ευρώ από την </w:t>
      </w:r>
      <w:proofErr w:type="spellStart"/>
      <w:r>
        <w:rPr>
          <w:rFonts w:eastAsia="Times New Roman" w:cs="Times New Roman"/>
          <w:szCs w:val="24"/>
        </w:rPr>
        <w:t>υπεραπόδοση</w:t>
      </w:r>
      <w:proofErr w:type="spellEnd"/>
      <w:r>
        <w:rPr>
          <w:rFonts w:eastAsia="Times New Roman" w:cs="Times New Roman"/>
          <w:szCs w:val="24"/>
        </w:rPr>
        <w:t xml:space="preserve"> των εσόδων του 2016, που θα χορηγηθεί σε ένα εκατομμύριο εξακόσιες χιλιάδες συνταξιούχους που λαμβάνουν σύνταξη μέ</w:t>
      </w:r>
      <w:r>
        <w:rPr>
          <w:rFonts w:eastAsia="Times New Roman" w:cs="Times New Roman"/>
          <w:szCs w:val="24"/>
        </w:rPr>
        <w:t xml:space="preserve">χρι 850 ευρώ. </w:t>
      </w:r>
    </w:p>
    <w:p w14:paraId="488C52A5" w14:textId="77777777" w:rsidR="00FF101B" w:rsidRDefault="00202D30">
      <w:pPr>
        <w:spacing w:line="600" w:lineRule="auto"/>
        <w:ind w:firstLine="567"/>
        <w:contextualSpacing/>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μετά την επικείμενη ολοκλήρωση της δεύτερης αξιολόγησης, για την οποία σας καλούμε να </w:t>
      </w:r>
      <w:r>
        <w:rPr>
          <w:rFonts w:eastAsia="Times New Roman" w:cs="Times New Roman"/>
          <w:szCs w:val="24"/>
        </w:rPr>
        <w:lastRenderedPageBreak/>
        <w:t>συνδράμετε κι εσείς ουσιαστικά, θα πρέπει να αντιληφθείτε ότι το σενάριο της αριστερής παρένθεσης, στο οπο</w:t>
      </w:r>
      <w:r>
        <w:rPr>
          <w:rFonts w:eastAsia="Times New Roman" w:cs="Times New Roman"/>
          <w:szCs w:val="24"/>
        </w:rPr>
        <w:t>ίο τόσο πολύ επενδύσατε, δεν έχει κα</w:t>
      </w:r>
      <w:r>
        <w:rPr>
          <w:rFonts w:eastAsia="Times New Roman" w:cs="Times New Roman"/>
          <w:szCs w:val="24"/>
        </w:rPr>
        <w:t>μ</w:t>
      </w:r>
      <w:r>
        <w:rPr>
          <w:rFonts w:eastAsia="Times New Roman" w:cs="Times New Roman"/>
          <w:szCs w:val="24"/>
        </w:rPr>
        <w:t xml:space="preserve">μία απολύτως τύχη. </w:t>
      </w:r>
    </w:p>
    <w:p w14:paraId="488C52A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Γι’ αυτό και σας καλώ, αντί να ψευδολογείτε για τη δήθεν ανικανότητα της Κυβέρνησής μας και να την καλείτε να παραιτηθεί, να ασχοληθείτε σοβαρά με τα προβλήματα της χώρας, κάνοντας εποικοδομητική αντ</w:t>
      </w:r>
      <w:r>
        <w:rPr>
          <w:rFonts w:eastAsia="Times New Roman" w:cs="Times New Roman"/>
          <w:szCs w:val="24"/>
        </w:rPr>
        <w:t>ιπολίτευση.</w:t>
      </w:r>
    </w:p>
    <w:p w14:paraId="488C52A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κύριε Πρόεδρε, και ένα τελευταίο σχόλιο. Η κριτική που ασκεί η Αντιπολίτευση για τα βραχυπρόθεσμα μέτρα, καθώς και για τις χθεσινές εξαγγελίες του Πρωθυπουργού για τη χορήγηση της οικονομικής ενίσχυσης στους συνταξιούχους και</w:t>
      </w:r>
      <w:r>
        <w:rPr>
          <w:rFonts w:eastAsia="Times New Roman" w:cs="Times New Roman"/>
          <w:szCs w:val="24"/>
        </w:rPr>
        <w:t xml:space="preserve"> την αναστολή αύξησης του ΦΠΑ στα νησιά της πρώτης γραμμής, αφ</w:t>
      </w:r>
      <w:r>
        <w:rPr>
          <w:rFonts w:eastAsia="Times New Roman" w:cs="Times New Roman"/>
          <w:szCs w:val="24"/>
        </w:rPr>
        <w:t xml:space="preserve">’ </w:t>
      </w:r>
      <w:r>
        <w:rPr>
          <w:rFonts w:eastAsia="Times New Roman" w:cs="Times New Roman"/>
          <w:szCs w:val="24"/>
        </w:rPr>
        <w:t>ενός είναι αβάσιμη, μικρόψυχη και μίζερη και αφ</w:t>
      </w:r>
      <w:r>
        <w:rPr>
          <w:rFonts w:eastAsia="Times New Roman" w:cs="Times New Roman"/>
          <w:szCs w:val="24"/>
        </w:rPr>
        <w:t xml:space="preserve">’ </w:t>
      </w:r>
      <w:r>
        <w:rPr>
          <w:rFonts w:eastAsia="Times New Roman" w:cs="Times New Roman"/>
          <w:szCs w:val="24"/>
        </w:rPr>
        <w:t>ετέρου μας φέρνει στον νου τη λαϊκή παροιμία «όσα δεν φτάνει η αλεπού τα κάνει κρεμαστάρια».</w:t>
      </w:r>
    </w:p>
    <w:p w14:paraId="488C52A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Κατόπιν των προαναφερθέντων, κύριε Πρόεδρε, είναι </w:t>
      </w:r>
      <w:r>
        <w:rPr>
          <w:rFonts w:eastAsia="Times New Roman" w:cs="Times New Roman"/>
          <w:szCs w:val="24"/>
        </w:rPr>
        <w:t xml:space="preserve">ολοφάνερο ότι υπερψηφίζω τον </w:t>
      </w:r>
      <w:r>
        <w:rPr>
          <w:rFonts w:eastAsia="Times New Roman" w:cs="Times New Roman"/>
          <w:szCs w:val="24"/>
        </w:rPr>
        <w:t>π</w:t>
      </w:r>
      <w:r>
        <w:rPr>
          <w:rFonts w:eastAsia="Times New Roman" w:cs="Times New Roman"/>
          <w:szCs w:val="24"/>
        </w:rPr>
        <w:t>ροϋπολογισμό.</w:t>
      </w:r>
    </w:p>
    <w:p w14:paraId="488C52A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88C52AA" w14:textId="77777777" w:rsidR="00FF101B" w:rsidRDefault="00202D30">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488C52A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τον κ. </w:t>
      </w:r>
      <w:proofErr w:type="spellStart"/>
      <w:r>
        <w:rPr>
          <w:rFonts w:eastAsia="Times New Roman" w:cs="Times New Roman"/>
          <w:szCs w:val="24"/>
        </w:rPr>
        <w:t>Δουζίνα</w:t>
      </w:r>
      <w:proofErr w:type="spellEnd"/>
      <w:r>
        <w:rPr>
          <w:rFonts w:eastAsia="Times New Roman" w:cs="Times New Roman"/>
          <w:szCs w:val="24"/>
        </w:rPr>
        <w:t xml:space="preserve"> από τον ΣΥΡΙΖΑ.</w:t>
      </w:r>
    </w:p>
    <w:p w14:paraId="488C52A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Σας </w:t>
      </w:r>
      <w:r>
        <w:rPr>
          <w:rFonts w:eastAsia="Times New Roman"/>
          <w:color w:val="000000"/>
          <w:szCs w:val="24"/>
        </w:rPr>
        <w:t>ευχαριστώ, κύριε Πρόεδρε.</w:t>
      </w:r>
      <w:r>
        <w:rPr>
          <w:rFonts w:eastAsia="Times New Roman" w:cs="Times New Roman"/>
          <w:szCs w:val="24"/>
        </w:rPr>
        <w:t xml:space="preserve"> </w:t>
      </w:r>
    </w:p>
    <w:p w14:paraId="488C52A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w:t>
      </w:r>
      <w:r>
        <w:rPr>
          <w:rFonts w:eastAsia="Times New Roman" w:cs="Times New Roman"/>
          <w:szCs w:val="24"/>
        </w:rPr>
        <w:t>ελφοι, ακούσαμε πάρα πολλά νούμερα, τα ακούσαμε και από εδώ, τα ακούσαμε και από εκεί. Κάτι που άκουσα από εκεί μου θύμισε τ</w:t>
      </w:r>
      <w:r>
        <w:rPr>
          <w:rFonts w:eastAsia="Times New Roman" w:cs="Times New Roman"/>
          <w:szCs w:val="24"/>
        </w:rPr>
        <w:t xml:space="preserve">ο γνωστό ρητό </w:t>
      </w:r>
      <w:r>
        <w:rPr>
          <w:rFonts w:eastAsia="Times New Roman" w:cs="Times New Roman"/>
          <w:szCs w:val="24"/>
        </w:rPr>
        <w:t>«</w:t>
      </w:r>
      <w:r>
        <w:rPr>
          <w:rFonts w:eastAsia="Times New Roman" w:cs="Times New Roman"/>
          <w:szCs w:val="24"/>
        </w:rPr>
        <w:t xml:space="preserve">ψέματα, </w:t>
      </w:r>
      <w:r>
        <w:rPr>
          <w:rFonts w:eastAsia="Times New Roman" w:cs="Times New Roman"/>
          <w:szCs w:val="24"/>
        </w:rPr>
        <w:t>μεγάλα ψέματα και στατιστικ</w:t>
      </w:r>
      <w:r>
        <w:rPr>
          <w:rFonts w:eastAsia="Times New Roman" w:cs="Times New Roman"/>
          <w:szCs w:val="24"/>
        </w:rPr>
        <w:t>ή</w:t>
      </w:r>
      <w:r>
        <w:rPr>
          <w:rFonts w:eastAsia="Times New Roman" w:cs="Times New Roman"/>
          <w:szCs w:val="24"/>
        </w:rPr>
        <w:t>»</w:t>
      </w:r>
      <w:r>
        <w:rPr>
          <w:rFonts w:eastAsia="Times New Roman" w:cs="Times New Roman"/>
          <w:szCs w:val="24"/>
        </w:rPr>
        <w:t xml:space="preserve">. Θα προσθέσουμε τώρα </w:t>
      </w:r>
      <w:r>
        <w:rPr>
          <w:rFonts w:eastAsia="Times New Roman" w:cs="Times New Roman"/>
          <w:szCs w:val="24"/>
        </w:rPr>
        <w:t>«</w:t>
      </w:r>
      <w:r>
        <w:rPr>
          <w:rFonts w:eastAsia="Times New Roman" w:cs="Times New Roman"/>
          <w:szCs w:val="24"/>
        </w:rPr>
        <w:t>και δημοσκοπήσεις</w:t>
      </w:r>
      <w:r>
        <w:rPr>
          <w:rFonts w:eastAsia="Times New Roman" w:cs="Times New Roman"/>
          <w:szCs w:val="24"/>
        </w:rPr>
        <w:t>»</w:t>
      </w:r>
      <w:r>
        <w:rPr>
          <w:rFonts w:eastAsia="Times New Roman" w:cs="Times New Roman"/>
          <w:szCs w:val="24"/>
        </w:rPr>
        <w:t>! Δεν θα μιλήσω εγώ για νούμερα σήμερα.</w:t>
      </w:r>
    </w:p>
    <w:p w14:paraId="488C52A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Επειδή πέρ</w:t>
      </w:r>
      <w:r>
        <w:rPr>
          <w:rFonts w:eastAsia="Times New Roman" w:cs="Times New Roman"/>
          <w:szCs w:val="24"/>
        </w:rPr>
        <w:t>υ</w:t>
      </w:r>
      <w:r>
        <w:rPr>
          <w:rFonts w:eastAsia="Times New Roman" w:cs="Times New Roman"/>
          <w:szCs w:val="24"/>
        </w:rPr>
        <w:t xml:space="preserve">σι γύρισα στην Ελλάδα μετά από μακρά περίοδο στο εξωτερικό, παρακολούθησα με μεγάλη προσοχή τη συζήτηση που έγινε </w:t>
      </w:r>
      <w:r>
        <w:rPr>
          <w:rFonts w:eastAsia="Times New Roman" w:cs="Times New Roman"/>
          <w:szCs w:val="24"/>
        </w:rPr>
        <w:lastRenderedPageBreak/>
        <w:t xml:space="preserve">τις τελευταίες τρεις ημέρες και κατέληξα στο εξής ανθρωπολογικό συμπέρασμα: Αυτή τη στιγμή ζούμε στο έτος 1. Το 2015 ήταν το έτος </w:t>
      </w:r>
      <w:r>
        <w:rPr>
          <w:rFonts w:eastAsia="Times New Roman" w:cs="Times New Roman"/>
          <w:szCs w:val="24"/>
        </w:rPr>
        <w:t>μηδέν. Φέτος είμαστε στο έτος 1. Διότι οτιδήποτε συνέβη πριν από το έτος μηδέν είναι προϊστορία, έχει χαθεί στην αχλή της ιστορίας και δεν μπορεί να αναφερθεί.</w:t>
      </w:r>
    </w:p>
    <w:p w14:paraId="488C52A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Ξεχάσαμε -τα είπε και ο κ. </w:t>
      </w:r>
      <w:proofErr w:type="spellStart"/>
      <w:r>
        <w:rPr>
          <w:rFonts w:eastAsia="Times New Roman" w:cs="Times New Roman"/>
          <w:szCs w:val="24"/>
        </w:rPr>
        <w:t>Παπαφιλίππου</w:t>
      </w:r>
      <w:proofErr w:type="spellEnd"/>
      <w:r>
        <w:rPr>
          <w:rFonts w:eastAsia="Times New Roman" w:cs="Times New Roman"/>
          <w:szCs w:val="24"/>
        </w:rPr>
        <w:t>- τη μείωση του ΑΕΠ κατά 25%, το 30% ανεργία, 60% ανεργία</w:t>
      </w:r>
      <w:r>
        <w:rPr>
          <w:rFonts w:eastAsia="Times New Roman" w:cs="Times New Roman"/>
          <w:szCs w:val="24"/>
        </w:rPr>
        <w:t xml:space="preserve"> των νέων, 40% μείωση του εισοδήματος. Ξεχάσαμε. Και ακούω από την άλλη πλευρά τη συμφωνία της αληθείας! </w:t>
      </w:r>
    </w:p>
    <w:p w14:paraId="488C52B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Ξέρετε -εσείς ασχολείστε και με τους προσωκρατικούς- ότι αλήθεια σημαίνει η έλλειψη, η απώλεια της λήθης. Το «α» είναι στερητικό. Αλήθεια δηλαδή είναι</w:t>
      </w:r>
      <w:r>
        <w:rPr>
          <w:rFonts w:eastAsia="Times New Roman" w:cs="Times New Roman"/>
          <w:szCs w:val="24"/>
        </w:rPr>
        <w:t xml:space="preserve"> να θυμόμαστε, να μην ξεχνάμε. </w:t>
      </w:r>
    </w:p>
    <w:p w14:paraId="488C52B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μας ζητάει η Αντιπολίτευση είναι να τα ξεχάσουμε όλα, να τα διαγράψουμε. Η συμφωνία δηλαδή δεν είναι συμφωνία αληθείας, αλλά </w:t>
      </w:r>
      <w:r>
        <w:rPr>
          <w:rFonts w:eastAsia="Times New Roman" w:cs="Times New Roman"/>
          <w:szCs w:val="24"/>
        </w:rPr>
        <w:lastRenderedPageBreak/>
        <w:t>αναληθείας, με την έννοια ότι μας ζητάει να μπούμε στη λησμοσύνη και όχι στη μνημοσύνη που</w:t>
      </w:r>
      <w:r>
        <w:rPr>
          <w:rFonts w:eastAsia="Times New Roman" w:cs="Times New Roman"/>
          <w:szCs w:val="24"/>
        </w:rPr>
        <w:t xml:space="preserve"> είναι ακριβώς η έννοια της αλήθειας.</w:t>
      </w:r>
    </w:p>
    <w:p w14:paraId="488C52B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Τι μας ζητάνε να ξεχάσουμε; Να σας πω κάτι το οποίο δεν ξέρω αν το ξέρουν και οι Υπουργοί. Τον Ιούλιο του 2016 το </w:t>
      </w:r>
      <w:r>
        <w:rPr>
          <w:rFonts w:eastAsia="Times New Roman" w:cs="Times New Roman"/>
          <w:szCs w:val="24"/>
          <w:lang w:val="en-US"/>
        </w:rPr>
        <w:t>IMF</w:t>
      </w:r>
      <w:r>
        <w:rPr>
          <w:rFonts w:eastAsia="Times New Roman" w:cs="Times New Roman"/>
          <w:szCs w:val="24"/>
        </w:rPr>
        <w:t xml:space="preserve"> δημοσίευσε μια έκθεση που αξιολογούσε το έργο του </w:t>
      </w:r>
      <w:r>
        <w:rPr>
          <w:rFonts w:eastAsia="Times New Roman" w:cs="Times New Roman"/>
          <w:szCs w:val="24"/>
        </w:rPr>
        <w:t>τ</w:t>
      </w:r>
      <w:r>
        <w:rPr>
          <w:rFonts w:eastAsia="Times New Roman" w:cs="Times New Roman"/>
          <w:szCs w:val="24"/>
        </w:rPr>
        <w:t xml:space="preserve">αμείου στην Ελλάδα, την Πορτογαλία και την </w:t>
      </w:r>
      <w:r>
        <w:rPr>
          <w:rFonts w:eastAsia="Times New Roman" w:cs="Times New Roman"/>
          <w:szCs w:val="24"/>
        </w:rPr>
        <w:t>Ιρλανδία. Προσπαθεί, βέβαια, να δικαιολογηθεί για τα λάθη τα πολλά που έκανε -τα οποία βέβαια τα έχουμε πει επανειλημμένα-, αλλά στην παράγραφο 70 λέει τα εξής. Τα μεταφράζω κατευθείαν στα ελληνικά από τα αγγλικά: «Το ΔΝΤ υπερεκτίμησε» -αυτό ήταν για τα δύ</w:t>
      </w:r>
      <w:r>
        <w:rPr>
          <w:rFonts w:eastAsia="Times New Roman" w:cs="Times New Roman"/>
          <w:szCs w:val="24"/>
        </w:rPr>
        <w:t>ο πρώτα μνημόνια- «τη διοικητική ικανότητα της ελληνικής Κυβέρνησης και υποτίμησε την αντίθεση στις δομικές μεταρρυθμίσεις που θα αντιμετώπιζε από τα κεκτημένα συμφέροντα». Μεταφράζω το «</w:t>
      </w:r>
      <w:proofErr w:type="spellStart"/>
      <w:r>
        <w:rPr>
          <w:rFonts w:eastAsia="Times New Roman" w:cs="Times New Roman"/>
          <w:szCs w:val="24"/>
        </w:rPr>
        <w:t>vested</w:t>
      </w:r>
      <w:proofErr w:type="spellEnd"/>
      <w:r>
        <w:rPr>
          <w:rFonts w:eastAsia="Times New Roman" w:cs="Times New Roman"/>
          <w:szCs w:val="24"/>
        </w:rPr>
        <w:t xml:space="preserve"> </w:t>
      </w:r>
      <w:proofErr w:type="spellStart"/>
      <w:r>
        <w:rPr>
          <w:rFonts w:eastAsia="Times New Roman" w:cs="Times New Roman"/>
          <w:szCs w:val="24"/>
        </w:rPr>
        <w:t>interest</w:t>
      </w:r>
      <w:proofErr w:type="spellEnd"/>
      <w:r>
        <w:rPr>
          <w:rFonts w:eastAsia="Times New Roman" w:cs="Times New Roman"/>
          <w:szCs w:val="24"/>
        </w:rPr>
        <w:t>»</w:t>
      </w:r>
      <w:r>
        <w:rPr>
          <w:rFonts w:eastAsia="Times New Roman" w:cs="Times New Roman"/>
          <w:szCs w:val="24"/>
        </w:rPr>
        <w:t xml:space="preserve"> ως κεκτημένα συμφέροντα</w:t>
      </w:r>
      <w:r>
        <w:rPr>
          <w:rFonts w:eastAsia="Times New Roman" w:cs="Times New Roman"/>
          <w:szCs w:val="24"/>
        </w:rPr>
        <w:t>, γιατί η λέξη διαπλοκή δεν υ</w:t>
      </w:r>
      <w:r>
        <w:rPr>
          <w:rFonts w:eastAsia="Times New Roman" w:cs="Times New Roman"/>
          <w:szCs w:val="24"/>
        </w:rPr>
        <w:t>πάρχει στα αγγλικά. Αυτό ήταν για τα δύο πρώτα μνημόνια. Συνεχίζει: «Ήταν σε απάντηση στην έλλειψη διοικητικής ικανότητας και Κυβέρνησης και πολιτικής βούλησης» –</w:t>
      </w:r>
      <w:r>
        <w:rPr>
          <w:rFonts w:eastAsia="Times New Roman" w:cs="Times New Roman"/>
          <w:szCs w:val="24"/>
          <w:lang w:val="en-US"/>
        </w:rPr>
        <w:lastRenderedPageBreak/>
        <w:t>political</w:t>
      </w:r>
      <w:r>
        <w:rPr>
          <w:rFonts w:eastAsia="Times New Roman" w:cs="Times New Roman"/>
          <w:szCs w:val="24"/>
        </w:rPr>
        <w:t xml:space="preserve"> </w:t>
      </w:r>
      <w:r>
        <w:rPr>
          <w:rFonts w:eastAsia="Times New Roman" w:cs="Times New Roman"/>
          <w:szCs w:val="24"/>
          <w:lang w:val="en-US"/>
        </w:rPr>
        <w:t>will</w:t>
      </w:r>
      <w:r>
        <w:rPr>
          <w:rFonts w:eastAsia="Times New Roman" w:cs="Times New Roman"/>
          <w:szCs w:val="24"/>
        </w:rPr>
        <w:t xml:space="preserve">- «που τα δομικά μέτρα πολλαπλασιάστηκαν σε κάθε διαδοχική αξιολόγηση.». </w:t>
      </w:r>
    </w:p>
    <w:p w14:paraId="488C52B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Αυτό τ</w:t>
      </w:r>
      <w:r>
        <w:rPr>
          <w:rFonts w:eastAsia="Times New Roman" w:cs="Times New Roman"/>
          <w:szCs w:val="24"/>
        </w:rPr>
        <w:t>ο λέει τον Ιούλιο του 2016 το ΔΝΤ. Ήταν η έλλειψη πολιτικής βούληση</w:t>
      </w:r>
      <w:r>
        <w:rPr>
          <w:rFonts w:eastAsia="Times New Roman" w:cs="Times New Roman"/>
          <w:szCs w:val="24"/>
        </w:rPr>
        <w:t>ς</w:t>
      </w:r>
      <w:r>
        <w:rPr>
          <w:rFonts w:eastAsia="Times New Roman" w:cs="Times New Roman"/>
          <w:szCs w:val="24"/>
        </w:rPr>
        <w:t xml:space="preserve">. Ήταν το γεγονός πως οι προηγούμενες </w:t>
      </w:r>
      <w:r>
        <w:rPr>
          <w:rFonts w:eastAsia="Times New Roman" w:cs="Times New Roman"/>
          <w:szCs w:val="24"/>
        </w:rPr>
        <w:t>κ</w:t>
      </w:r>
      <w:r>
        <w:rPr>
          <w:rFonts w:eastAsia="Times New Roman" w:cs="Times New Roman"/>
          <w:szCs w:val="24"/>
        </w:rPr>
        <w:t xml:space="preserve">υβερνήσεις δεν έκαναν αυτά που τους ζητούσαν, που αναγκάζουν σήμερα την κ. </w:t>
      </w:r>
      <w:proofErr w:type="spellStart"/>
      <w:r>
        <w:rPr>
          <w:rFonts w:eastAsia="Times New Roman" w:cs="Times New Roman"/>
          <w:szCs w:val="24"/>
        </w:rPr>
        <w:t>Αχτσιόγλου</w:t>
      </w:r>
      <w:proofErr w:type="spellEnd"/>
      <w:r>
        <w:rPr>
          <w:rFonts w:eastAsia="Times New Roman" w:cs="Times New Roman"/>
          <w:szCs w:val="24"/>
        </w:rPr>
        <w:t xml:space="preserve">, τον κ. </w:t>
      </w:r>
      <w:proofErr w:type="spellStart"/>
      <w:r>
        <w:rPr>
          <w:rFonts w:eastAsia="Times New Roman" w:cs="Times New Roman"/>
          <w:szCs w:val="24"/>
        </w:rPr>
        <w:t>Χουλιαράκη</w:t>
      </w:r>
      <w:proofErr w:type="spellEnd"/>
      <w:r>
        <w:rPr>
          <w:rFonts w:eastAsia="Times New Roman" w:cs="Times New Roman"/>
          <w:szCs w:val="24"/>
        </w:rPr>
        <w:t xml:space="preserve"> και τον κ. </w:t>
      </w:r>
      <w:proofErr w:type="spellStart"/>
      <w:r>
        <w:rPr>
          <w:rFonts w:eastAsia="Times New Roman" w:cs="Times New Roman"/>
          <w:szCs w:val="24"/>
        </w:rPr>
        <w:t>Τσακαλώτο</w:t>
      </w:r>
      <w:proofErr w:type="spellEnd"/>
      <w:r>
        <w:rPr>
          <w:rFonts w:eastAsia="Times New Roman" w:cs="Times New Roman"/>
          <w:szCs w:val="24"/>
        </w:rPr>
        <w:t xml:space="preserve"> να βρίσκονται σε αυτήν </w:t>
      </w:r>
      <w:r>
        <w:rPr>
          <w:rFonts w:eastAsia="Times New Roman" w:cs="Times New Roman"/>
          <w:szCs w:val="24"/>
        </w:rPr>
        <w:t>την οξυμένη διαπραγμάτευση για να μπορέσουν να κερδίσουν κάτι για τον ελληνικό λαό.</w:t>
      </w:r>
    </w:p>
    <w:p w14:paraId="488C52B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Όμως έχει και σε κάτι άλλο δίκιο ο κ. Μητσοτάκης. Σε μια ομιλία, την οποία έκανε πριν από δέκα μέρες στην παρουσίαση ενός βιβλίου, είπε τα εξής: «Έχουμε εμείς -η Δεξιά εννο</w:t>
      </w:r>
      <w:r>
        <w:rPr>
          <w:rFonts w:eastAsia="Times New Roman" w:cs="Times New Roman"/>
          <w:szCs w:val="24"/>
        </w:rPr>
        <w:t xml:space="preserve">εί- ιδεολογική ηγεμονία. </w:t>
      </w:r>
      <w:r>
        <w:rPr>
          <w:rFonts w:eastAsia="Times New Roman" w:cs="Times New Roman"/>
          <w:szCs w:val="24"/>
        </w:rPr>
        <w:t xml:space="preserve">Όμως δεν αρκεί να βασιστούμε αυτάρεσκα σ’ αυτήν την ανωτερότητα. Πρέπει να διδαχθούμε από τη μαζική απόρριψη των πολιτικών, οικονομικών, </w:t>
      </w:r>
      <w:proofErr w:type="spellStart"/>
      <w:r>
        <w:rPr>
          <w:rFonts w:eastAsia="Times New Roman" w:cs="Times New Roman"/>
          <w:szCs w:val="24"/>
        </w:rPr>
        <w:t>μιντιακών</w:t>
      </w:r>
      <w:proofErr w:type="spellEnd"/>
      <w:r>
        <w:rPr>
          <w:rFonts w:eastAsia="Times New Roman" w:cs="Times New Roman"/>
          <w:szCs w:val="24"/>
        </w:rPr>
        <w:t xml:space="preserve"> και ακαδημαϊκών ελίτ και να διαβάσουμε το πνεύμα πίσω από το γράμμα </w:t>
      </w:r>
      <w:r>
        <w:rPr>
          <w:rFonts w:eastAsia="Times New Roman" w:cs="Times New Roman"/>
          <w:szCs w:val="24"/>
        </w:rPr>
        <w:lastRenderedPageBreak/>
        <w:t xml:space="preserve">της λαϊκίστικης </w:t>
      </w:r>
      <w:r>
        <w:rPr>
          <w:rFonts w:eastAsia="Times New Roman" w:cs="Times New Roman"/>
          <w:szCs w:val="24"/>
        </w:rPr>
        <w:t xml:space="preserve">ψήφου, δηλαδή τι έγινε στο </w:t>
      </w:r>
      <w:r>
        <w:rPr>
          <w:rFonts w:eastAsia="Times New Roman" w:cs="Times New Roman"/>
          <w:szCs w:val="24"/>
          <w:lang w:val="en-US"/>
        </w:rPr>
        <w:t>Brexit</w:t>
      </w:r>
      <w:r>
        <w:rPr>
          <w:rFonts w:eastAsia="Times New Roman" w:cs="Times New Roman"/>
          <w:szCs w:val="24"/>
        </w:rPr>
        <w:t xml:space="preserve">, τι έγινε στην Αμερική και μετά βέβαια τι έγινε στην Ιταλία». </w:t>
      </w:r>
    </w:p>
    <w:p w14:paraId="488C52B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Λέει, λοιπόν, η Δεξιά ότι έχει ιδεολογική ηγεμονία. Ποιος; Ο νεοφιλελευθερισμός. Η μεταπολιτική συνθήκη, όπου οι τεχνοκράτες αντικαθιστούν τους πολιτικούς. Ότι</w:t>
      </w:r>
      <w:r>
        <w:rPr>
          <w:rFonts w:eastAsia="Times New Roman" w:cs="Times New Roman"/>
          <w:szCs w:val="24"/>
        </w:rPr>
        <w:t xml:space="preserve"> έχει ιδεολογική ηγεμονία, ότι οι εργασιακές σχέσεις έχουν καταργηθεί και καταστραφεί, ότι το χρηματοπιστωτικό κεφάλαιο πηγαίνει όπου θέλει δημιουργώντας αυτήν τη μεγάλη δομική αντίφαση μεταξύ του χρηματοπιστωτικού κεφαλαίου και της εργασίας, δημιουργώντας</w:t>
      </w:r>
      <w:r>
        <w:rPr>
          <w:rFonts w:eastAsia="Times New Roman" w:cs="Times New Roman"/>
          <w:szCs w:val="24"/>
        </w:rPr>
        <w:t xml:space="preserve"> τη δομική ανεργία και την ανισότητα, η οποία οδήγησε στο </w:t>
      </w:r>
      <w:r>
        <w:rPr>
          <w:rFonts w:eastAsia="Times New Roman" w:cs="Times New Roman"/>
          <w:szCs w:val="24"/>
          <w:lang w:val="en-US"/>
        </w:rPr>
        <w:t>Brexit</w:t>
      </w:r>
      <w:r>
        <w:rPr>
          <w:rFonts w:eastAsia="Times New Roman" w:cs="Times New Roman"/>
          <w:szCs w:val="24"/>
        </w:rPr>
        <w:t xml:space="preserve"> και στον </w:t>
      </w:r>
      <w:proofErr w:type="spellStart"/>
      <w:r>
        <w:rPr>
          <w:rFonts w:eastAsia="Times New Roman" w:cs="Times New Roman"/>
          <w:szCs w:val="24"/>
        </w:rPr>
        <w:t>Τραμπ</w:t>
      </w:r>
      <w:proofErr w:type="spellEnd"/>
      <w:r>
        <w:rPr>
          <w:rFonts w:eastAsia="Times New Roman" w:cs="Times New Roman"/>
          <w:szCs w:val="24"/>
        </w:rPr>
        <w:t xml:space="preserve">. Όλοι το παραδέχονται αυτό. </w:t>
      </w:r>
    </w:p>
    <w:p w14:paraId="488C52B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Εάν, λοιπόν, ο κ. Μητσοτάκης και γενικότερα η Δεξιά</w:t>
      </w:r>
      <w:r>
        <w:rPr>
          <w:rFonts w:eastAsia="Times New Roman" w:cs="Times New Roman"/>
          <w:szCs w:val="24"/>
        </w:rPr>
        <w:t>,</w:t>
      </w:r>
      <w:r>
        <w:rPr>
          <w:rFonts w:eastAsia="Times New Roman" w:cs="Times New Roman"/>
          <w:szCs w:val="24"/>
        </w:rPr>
        <w:t xml:space="preserve"> θέλει πραγματικά να μάθει πώς ανεβαίνει η Ακροδεξιά, η </w:t>
      </w:r>
      <w:proofErr w:type="spellStart"/>
      <w:r>
        <w:rPr>
          <w:rFonts w:eastAsia="Times New Roman" w:cs="Times New Roman"/>
          <w:szCs w:val="24"/>
        </w:rPr>
        <w:t>λαϊκιστική</w:t>
      </w:r>
      <w:proofErr w:type="spellEnd"/>
      <w:r>
        <w:rPr>
          <w:rFonts w:eastAsia="Times New Roman" w:cs="Times New Roman"/>
          <w:szCs w:val="24"/>
        </w:rPr>
        <w:t xml:space="preserve"> και εθνικιστική πλευρά, αυτό</w:t>
      </w:r>
      <w:r>
        <w:rPr>
          <w:rFonts w:eastAsia="Times New Roman" w:cs="Times New Roman"/>
          <w:szCs w:val="24"/>
        </w:rPr>
        <w:t xml:space="preserve"> που έχουμε ονομάσει «οι νεοφασίστες με κουστούμια </w:t>
      </w:r>
      <w:r>
        <w:rPr>
          <w:rFonts w:eastAsia="Times New Roman" w:cs="Times New Roman"/>
          <w:szCs w:val="24"/>
          <w:lang w:val="en-US"/>
        </w:rPr>
        <w:t>Armani</w:t>
      </w:r>
      <w:r>
        <w:rPr>
          <w:rFonts w:eastAsia="Times New Roman" w:cs="Times New Roman"/>
          <w:szCs w:val="24"/>
        </w:rPr>
        <w:t xml:space="preserve"> και </w:t>
      </w:r>
      <w:proofErr w:type="spellStart"/>
      <w:r>
        <w:rPr>
          <w:rFonts w:eastAsia="Times New Roman" w:cs="Times New Roman"/>
          <w:szCs w:val="24"/>
        </w:rPr>
        <w:t>ταγεράκια</w:t>
      </w:r>
      <w:proofErr w:type="spellEnd"/>
      <w:r>
        <w:rPr>
          <w:rFonts w:eastAsia="Times New Roman" w:cs="Times New Roman"/>
          <w:szCs w:val="24"/>
        </w:rPr>
        <w:t xml:space="preserve"> </w:t>
      </w:r>
      <w:r>
        <w:rPr>
          <w:rFonts w:eastAsia="Times New Roman" w:cs="Times New Roman"/>
          <w:szCs w:val="24"/>
          <w:lang w:val="en-US"/>
        </w:rPr>
        <w:t>Chanel</w:t>
      </w:r>
      <w:r>
        <w:rPr>
          <w:rFonts w:eastAsia="Times New Roman" w:cs="Times New Roman"/>
          <w:szCs w:val="24"/>
        </w:rPr>
        <w:t xml:space="preserve">», ίσως θα πρέπει να κοιτάξει τη δική της πολιτική. Διότι τη </w:t>
      </w:r>
      <w:proofErr w:type="spellStart"/>
      <w:r>
        <w:rPr>
          <w:rFonts w:eastAsia="Times New Roman" w:cs="Times New Roman"/>
          <w:szCs w:val="24"/>
        </w:rPr>
        <w:t>μεταδημοκρατική</w:t>
      </w:r>
      <w:proofErr w:type="spellEnd"/>
      <w:r>
        <w:rPr>
          <w:rFonts w:eastAsia="Times New Roman" w:cs="Times New Roman"/>
          <w:szCs w:val="24"/>
        </w:rPr>
        <w:t xml:space="preserve"> συνθήκη την απέρριψαν οι λαοί και στο </w:t>
      </w:r>
      <w:r>
        <w:rPr>
          <w:rFonts w:eastAsia="Times New Roman" w:cs="Times New Roman"/>
          <w:szCs w:val="24"/>
          <w:lang w:val="en-US"/>
        </w:rPr>
        <w:lastRenderedPageBreak/>
        <w:t>Brexit</w:t>
      </w:r>
      <w:r>
        <w:rPr>
          <w:rFonts w:eastAsia="Times New Roman" w:cs="Times New Roman"/>
          <w:szCs w:val="24"/>
        </w:rPr>
        <w:t xml:space="preserve"> και στον </w:t>
      </w:r>
      <w:proofErr w:type="spellStart"/>
      <w:r>
        <w:rPr>
          <w:rFonts w:eastAsia="Times New Roman" w:cs="Times New Roman"/>
          <w:szCs w:val="24"/>
        </w:rPr>
        <w:t>Τραμπ</w:t>
      </w:r>
      <w:proofErr w:type="spellEnd"/>
      <w:r>
        <w:rPr>
          <w:rFonts w:eastAsia="Times New Roman" w:cs="Times New Roman"/>
          <w:szCs w:val="24"/>
        </w:rPr>
        <w:t xml:space="preserve"> και στην Ιταλία, αλλά και στην Ελλάδα, ότ</w:t>
      </w:r>
      <w:r>
        <w:rPr>
          <w:rFonts w:eastAsia="Times New Roman" w:cs="Times New Roman"/>
          <w:szCs w:val="24"/>
        </w:rPr>
        <w:t xml:space="preserve">αν υιοθέτησαν τον ΣΥΡΙΖΑ σαν το κόμμα που θα εξέφραζε θεσμικά και πολιτικά τις μεγάλες εξεγέρσεις του ελληνικού λαού από το 2011 και μετά. </w:t>
      </w:r>
    </w:p>
    <w:p w14:paraId="488C52B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Πρέπει, λοιπόν, αντί να μπαίνουμε σε έναν νεοφιλελευθερισμό λάιτ, αντί να παραμένουμε σε δυναστικές πολιτικές σαν αυ</w:t>
      </w:r>
      <w:r>
        <w:rPr>
          <w:rFonts w:eastAsia="Times New Roman" w:cs="Times New Roman"/>
          <w:szCs w:val="24"/>
        </w:rPr>
        <w:t xml:space="preserve">τές του </w:t>
      </w:r>
      <w:proofErr w:type="spellStart"/>
      <w:r>
        <w:rPr>
          <w:rFonts w:eastAsia="Times New Roman" w:cs="Times New Roman"/>
          <w:szCs w:val="24"/>
        </w:rPr>
        <w:t>Κάμερον</w:t>
      </w:r>
      <w:proofErr w:type="spellEnd"/>
      <w:r>
        <w:rPr>
          <w:rFonts w:eastAsia="Times New Roman" w:cs="Times New Roman"/>
          <w:szCs w:val="24"/>
        </w:rPr>
        <w:t xml:space="preserve">, σαν αυτές της Κλίντον και σαν αυτές που βλέπουμε παντού, να κοιτάξουμε να αλλάξει αυτό το μίγμα πολιτικής. </w:t>
      </w:r>
    </w:p>
    <w:p w14:paraId="488C52B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Και θα έλεγα και κάτι προτελευταίο, γιατί στο τέλος θέλω να χαλαρώσω και να γελάσουμε λίγο όλοι. Το προτελευταίο, λοιπόν, που θέλω </w:t>
      </w:r>
      <w:r>
        <w:rPr>
          <w:rFonts w:eastAsia="Times New Roman" w:cs="Times New Roman"/>
          <w:szCs w:val="24"/>
        </w:rPr>
        <w:t xml:space="preserve">να πω είναι το εξής. Μιλήσατε πολλοί και για την </w:t>
      </w:r>
      <w:r>
        <w:rPr>
          <w:rFonts w:eastAsia="Times New Roman" w:cs="Times New Roman"/>
          <w:szCs w:val="24"/>
        </w:rPr>
        <w:t>α</w:t>
      </w:r>
      <w:r>
        <w:rPr>
          <w:rFonts w:eastAsia="Times New Roman" w:cs="Times New Roman"/>
          <w:szCs w:val="24"/>
        </w:rPr>
        <w:t xml:space="preserve">ριστερή παρένθεση και για το ηθικό πλεονέκτημα. Να σας πω εγώ τι είναι το ηθικό πλεονέκτημα. Το ηθικό πλεονέκτημα είναι ότι όλοι οι άνθρωποι που βλέπετε εδώ, όπως η Τασία η Χριστοδουλοπούλου που ήταν πριν, </w:t>
      </w:r>
      <w:r>
        <w:rPr>
          <w:rFonts w:eastAsia="Times New Roman" w:cs="Times New Roman"/>
          <w:szCs w:val="24"/>
        </w:rPr>
        <w:t>αλλά και όλοι μπήκαμε στην Αριστερά -εδώ και πολλά χρόνια εμείς οι μεγαλύτεροι- όχι γιατί περιμέ</w:t>
      </w:r>
      <w:r>
        <w:rPr>
          <w:rFonts w:eastAsia="Times New Roman" w:cs="Times New Roman"/>
          <w:szCs w:val="24"/>
        </w:rPr>
        <w:lastRenderedPageBreak/>
        <w:t>ναμε ποτέ να γίνουμε επαγγελματίες</w:t>
      </w:r>
      <w:r>
        <w:rPr>
          <w:rFonts w:eastAsia="Times New Roman" w:cs="Times New Roman"/>
          <w:szCs w:val="24"/>
        </w:rPr>
        <w:t>-πολιτικοί</w:t>
      </w:r>
      <w:r>
        <w:rPr>
          <w:rFonts w:eastAsia="Times New Roman" w:cs="Times New Roman"/>
          <w:szCs w:val="24"/>
        </w:rPr>
        <w:t xml:space="preserve"> ούτε Υπουργοί και Βουλευτές. Μπήκαμε γιατί το πιστεύαμε! Μπήκαμε για τις αρχές και τις αξίες μας. Δεν είμαστε δεμέν</w:t>
      </w:r>
      <w:r>
        <w:rPr>
          <w:rFonts w:eastAsia="Times New Roman" w:cs="Times New Roman"/>
          <w:szCs w:val="24"/>
        </w:rPr>
        <w:t>οι σε καμιά καρέκλα. Δεν έχουμε την εξουσία σαν το τσιμέντο που μας κρατάει μαζί. Και όπως μπήκαμε, θα φύγουμε. Δεν είμαστε δεμένοι. Γι’ αυτό ψηφίσαμε. Εγώ, όπως το είπα και με την απλή αναλογική, μπήκα στη Βουλή γιατί ήμουν στο</w:t>
      </w:r>
      <w:r>
        <w:rPr>
          <w:rFonts w:eastAsia="Times New Roman" w:cs="Times New Roman"/>
          <w:szCs w:val="24"/>
        </w:rPr>
        <w:t xml:space="preserve"> </w:t>
      </w:r>
      <w:r>
        <w:rPr>
          <w:rFonts w:eastAsia="Times New Roman" w:cs="Times New Roman"/>
          <w:szCs w:val="24"/>
          <w:lang w:val="en-US"/>
        </w:rPr>
        <w:t>bonus</w:t>
      </w:r>
      <w:r w:rsidRPr="00D97BF7">
        <w:rPr>
          <w:rFonts w:eastAsia="Times New Roman" w:cs="Times New Roman"/>
          <w:szCs w:val="24"/>
        </w:rPr>
        <w:t xml:space="preserve"> </w:t>
      </w:r>
      <w:r>
        <w:rPr>
          <w:rFonts w:eastAsia="Times New Roman" w:cs="Times New Roman"/>
          <w:szCs w:val="24"/>
        </w:rPr>
        <w:t>των πενήντα</w:t>
      </w:r>
      <w:r>
        <w:rPr>
          <w:rFonts w:eastAsia="Times New Roman" w:cs="Times New Roman"/>
          <w:szCs w:val="24"/>
        </w:rPr>
        <w:t>. Δεν θέλω</w:t>
      </w:r>
      <w:r>
        <w:rPr>
          <w:rFonts w:eastAsia="Times New Roman" w:cs="Times New Roman"/>
          <w:szCs w:val="24"/>
        </w:rPr>
        <w:t xml:space="preserve"> να είμαι στη Βουλή, επειδή πήραμε μπόνους πενήντα εδρών. Και γι’ αυτό το ψηφίσαμε άνετα</w:t>
      </w:r>
      <w:r>
        <w:rPr>
          <w:rFonts w:eastAsia="Times New Roman" w:cs="Times New Roman"/>
          <w:szCs w:val="24"/>
        </w:rPr>
        <w:t xml:space="preserve"> την απλή αναλογική</w:t>
      </w:r>
      <w:r>
        <w:rPr>
          <w:rFonts w:eastAsia="Times New Roman" w:cs="Times New Roman"/>
          <w:szCs w:val="24"/>
        </w:rPr>
        <w:t>. Διότι για εμάς σημασία δεν έχει η εξουσία και οι καρέκλες, αλλά οι αξίες και οι αρχές που υπηρετήσαμε σε όλη μας τη ζωή και ακόμα υπηρετούμε και σή</w:t>
      </w:r>
      <w:r>
        <w:rPr>
          <w:rFonts w:eastAsia="Times New Roman" w:cs="Times New Roman"/>
          <w:szCs w:val="24"/>
        </w:rPr>
        <w:t xml:space="preserve">μερα, παρά τις δυσκολίες. Όμως είπα να χαλαρώσουμε και λίγο! </w:t>
      </w:r>
    </w:p>
    <w:p w14:paraId="488C52B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(Στο σημείο αυτό χτυπάει το κουδούνι λήξεως του χρόνου ομιλίας του κυρίου Βουλευτή)</w:t>
      </w:r>
    </w:p>
    <w:p w14:paraId="488C52B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Θα τελειώσω, λοιπόν, με μια παραβολή, με μια ωραία ιστορία. Αυτό είναι σε σχέση με ό,τι ακούσαμε χθες το βράδυ</w:t>
      </w:r>
      <w:r>
        <w:rPr>
          <w:rFonts w:eastAsia="Times New Roman" w:cs="Times New Roman"/>
          <w:szCs w:val="24"/>
        </w:rPr>
        <w:t xml:space="preserve"> και σήμερα το πρωί μετά </w:t>
      </w:r>
      <w:r>
        <w:rPr>
          <w:rFonts w:eastAsia="Times New Roman" w:cs="Times New Roman"/>
          <w:szCs w:val="24"/>
        </w:rPr>
        <w:lastRenderedPageBreak/>
        <w:t xml:space="preserve">την ανακοίνωση από την </w:t>
      </w:r>
      <w:r>
        <w:rPr>
          <w:rFonts w:eastAsia="Times New Roman"/>
          <w:szCs w:val="24"/>
        </w:rPr>
        <w:t>Κυβέρνηση</w:t>
      </w:r>
      <w:r>
        <w:rPr>
          <w:rFonts w:eastAsia="Times New Roman" w:cs="Times New Roman"/>
          <w:szCs w:val="24"/>
        </w:rPr>
        <w:t xml:space="preserve">, από τον Πρωθυπουργό αυτής της μεγάλης βοήθειας που δίδεται πριν από τα Χριστούγεννα στους χαμηλοσυνταξιούχους και βέβαια στους νησιώτες μας. </w:t>
      </w:r>
    </w:p>
    <w:p w14:paraId="488C52B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Ακούσαμε ότι αυτά τα μέτρα είναι δεκάρες, ότι θα οδηγήσουν σε μια νέα τεράστια οικονομική και πολιτική κρίση και ότι είναι μια μονομερής ενέργεια. </w:t>
      </w:r>
    </w:p>
    <w:p w14:paraId="488C52B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Φαντάζομαι ότι όλοι έχετε ακούσει το περίφημο χριστουγεννιάτικο παραμύθι του Τσαρλς Ντίκενς, το «</w:t>
      </w:r>
      <w:r>
        <w:rPr>
          <w:rFonts w:eastAsia="Times New Roman" w:cs="Times New Roman"/>
          <w:szCs w:val="24"/>
          <w:lang w:val="en-US"/>
        </w:rPr>
        <w:t>Christmas</w:t>
      </w:r>
      <w:r>
        <w:rPr>
          <w:rFonts w:eastAsia="Times New Roman" w:cs="Times New Roman"/>
          <w:szCs w:val="24"/>
        </w:rPr>
        <w:t xml:space="preserve"> </w:t>
      </w:r>
      <w:r>
        <w:rPr>
          <w:rFonts w:eastAsia="Times New Roman" w:cs="Times New Roman"/>
          <w:szCs w:val="24"/>
          <w:lang w:val="en-US"/>
        </w:rPr>
        <w:t>C</w:t>
      </w:r>
      <w:r>
        <w:rPr>
          <w:rFonts w:eastAsia="Times New Roman" w:cs="Times New Roman"/>
          <w:szCs w:val="24"/>
          <w:lang w:val="en-US"/>
        </w:rPr>
        <w:t>arol</w:t>
      </w:r>
      <w:r>
        <w:rPr>
          <w:rFonts w:eastAsia="Times New Roman" w:cs="Times New Roman"/>
          <w:szCs w:val="24"/>
        </w:rPr>
        <w:t xml:space="preserve">». Δεν θα πω ποιος είναι σήμερα ο κ. </w:t>
      </w:r>
      <w:proofErr w:type="spellStart"/>
      <w:r>
        <w:rPr>
          <w:rFonts w:eastAsia="Times New Roman" w:cs="Times New Roman"/>
          <w:szCs w:val="24"/>
        </w:rPr>
        <w:t>Σκρουτζ</w:t>
      </w:r>
      <w:proofErr w:type="spellEnd"/>
      <w:r>
        <w:rPr>
          <w:rFonts w:eastAsia="Times New Roman" w:cs="Times New Roman"/>
          <w:szCs w:val="24"/>
        </w:rPr>
        <w:t xml:space="preserve">, αλλά θα σας πω τι έκανε ο </w:t>
      </w:r>
      <w:proofErr w:type="spellStart"/>
      <w:r>
        <w:rPr>
          <w:rFonts w:eastAsia="Times New Roman" w:cs="Times New Roman"/>
          <w:szCs w:val="24"/>
        </w:rPr>
        <w:t>Σκρουτζ</w:t>
      </w:r>
      <w:proofErr w:type="spellEnd"/>
      <w:r>
        <w:rPr>
          <w:rFonts w:eastAsia="Times New Roman" w:cs="Times New Roman"/>
          <w:szCs w:val="24"/>
        </w:rPr>
        <w:t xml:space="preserve"> στο χριστουγεννιάτικο παραμύθι. </w:t>
      </w:r>
    </w:p>
    <w:p w14:paraId="488C52B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Την παραμονή των Χριστουγέννων, ο </w:t>
      </w:r>
      <w:proofErr w:type="spellStart"/>
      <w:r>
        <w:rPr>
          <w:rFonts w:eastAsia="Times New Roman" w:cs="Times New Roman"/>
          <w:szCs w:val="24"/>
        </w:rPr>
        <w:t>Εμπενίζερ</w:t>
      </w:r>
      <w:proofErr w:type="spellEnd"/>
      <w:r>
        <w:rPr>
          <w:rFonts w:eastAsia="Times New Roman" w:cs="Times New Roman"/>
          <w:szCs w:val="24"/>
        </w:rPr>
        <w:t xml:space="preserve"> </w:t>
      </w:r>
      <w:proofErr w:type="spellStart"/>
      <w:r>
        <w:rPr>
          <w:rFonts w:eastAsia="Times New Roman" w:cs="Times New Roman"/>
          <w:szCs w:val="24"/>
        </w:rPr>
        <w:t>Σκρουτζ</w:t>
      </w:r>
      <w:proofErr w:type="spellEnd"/>
      <w:r>
        <w:rPr>
          <w:rFonts w:eastAsia="Times New Roman" w:cs="Times New Roman"/>
          <w:szCs w:val="24"/>
        </w:rPr>
        <w:t xml:space="preserve"> αρνήθηκε να πάει να γιορτάσει τα Χριστούγεννα, γιατί τα θεωρούσε χάσιμο χρόνου. Απαίτησ</w:t>
      </w:r>
      <w:r>
        <w:rPr>
          <w:rFonts w:eastAsia="Times New Roman" w:cs="Times New Roman"/>
          <w:szCs w:val="24"/>
        </w:rPr>
        <w:t>ε από τον υπάλληλό του να δουλέψει τα Χριστούγεννα, γιατί, λέει, δεν μπορεί να περνά μια μέρα στην οποία αυτός δεν θα δουλεύει και θα πληρώνεται. Και όταν το φάντασμα των μελλοντικών Χριστουγέννων –</w:t>
      </w:r>
      <w:r>
        <w:rPr>
          <w:rFonts w:eastAsia="Times New Roman" w:cs="Times New Roman"/>
          <w:szCs w:val="24"/>
        </w:rPr>
        <w:lastRenderedPageBreak/>
        <w:t>ξέρετε, τον πήραν τα τρία φαντάσματα να του δείξουν τα παλ</w:t>
      </w:r>
      <w:r>
        <w:rPr>
          <w:rFonts w:eastAsia="Times New Roman" w:cs="Times New Roman"/>
          <w:szCs w:val="24"/>
        </w:rPr>
        <w:t xml:space="preserve">ιά Χριστούγεννα, τα παρόντα Χριστούγεννα και τα μελλοντικά Χριστούγεννα- τον πήγε στο Χρηματιστήριο, εκεί είδε ο κ. </w:t>
      </w:r>
      <w:proofErr w:type="spellStart"/>
      <w:r>
        <w:rPr>
          <w:rFonts w:eastAsia="Times New Roman" w:cs="Times New Roman"/>
          <w:szCs w:val="24"/>
        </w:rPr>
        <w:t>Σκρουτζ</w:t>
      </w:r>
      <w:proofErr w:type="spellEnd"/>
      <w:r>
        <w:rPr>
          <w:rFonts w:eastAsia="Times New Roman" w:cs="Times New Roman"/>
          <w:szCs w:val="24"/>
        </w:rPr>
        <w:t xml:space="preserve"> κοσμοσυρροή και οχλαγωγία. Ανάμεσα στους χρηματιστές και στους εμπόρους υπήρχε μια αναταραχή. «Ποιος πέθανε;» ρώτησε κάποιος από το </w:t>
      </w:r>
      <w:r>
        <w:rPr>
          <w:rFonts w:eastAsia="Times New Roman" w:cs="Times New Roman"/>
          <w:szCs w:val="24"/>
        </w:rPr>
        <w:t>πλήθος. «Χθες βράδυ νομίζω» απάντησε ένας άλλος. «Δεν πιστεύω να πάτησε κανείς στην κηδεία του», σχολίασε ένας τρίτος, «Επιτέλους, ξεκουμπίστηκε! Τον σιχαίνονταν όλοι». Και όταν παρακάλεσε το φάντασμα των Χριστουγέννων του μέλλοντος να του δείξει ποιος είχ</w:t>
      </w:r>
      <w:r>
        <w:rPr>
          <w:rFonts w:eastAsia="Times New Roman" w:cs="Times New Roman"/>
          <w:szCs w:val="24"/>
        </w:rPr>
        <w:t>ε πεθάνει, είδε την ταφόπλακα «</w:t>
      </w:r>
      <w:proofErr w:type="spellStart"/>
      <w:r>
        <w:rPr>
          <w:rFonts w:eastAsia="Times New Roman" w:cs="Times New Roman"/>
          <w:szCs w:val="24"/>
        </w:rPr>
        <w:t>Εμπενίζερ</w:t>
      </w:r>
      <w:proofErr w:type="spellEnd"/>
      <w:r>
        <w:rPr>
          <w:rFonts w:eastAsia="Times New Roman" w:cs="Times New Roman"/>
          <w:szCs w:val="24"/>
        </w:rPr>
        <w:t xml:space="preserve"> </w:t>
      </w:r>
      <w:proofErr w:type="spellStart"/>
      <w:r>
        <w:rPr>
          <w:rFonts w:eastAsia="Times New Roman" w:cs="Times New Roman"/>
          <w:szCs w:val="24"/>
        </w:rPr>
        <w:t>Σκρουτζ</w:t>
      </w:r>
      <w:proofErr w:type="spellEnd"/>
      <w:r>
        <w:rPr>
          <w:rFonts w:eastAsia="Times New Roman" w:cs="Times New Roman"/>
          <w:szCs w:val="24"/>
        </w:rPr>
        <w:t xml:space="preserve">». </w:t>
      </w:r>
    </w:p>
    <w:p w14:paraId="488C52B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Δουζίνα</w:t>
      </w:r>
      <w:proofErr w:type="spellEnd"/>
      <w:r>
        <w:rPr>
          <w:rFonts w:eastAsia="Times New Roman" w:cs="Times New Roman"/>
          <w:szCs w:val="24"/>
        </w:rPr>
        <w:t xml:space="preserve">, παρακαλώ να ολοκληρώνουμε την παροιμία. </w:t>
      </w:r>
    </w:p>
    <w:p w14:paraId="488C52B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ΔΟΥΖΙΝΑΣ: </w:t>
      </w:r>
      <w:r>
        <w:rPr>
          <w:rFonts w:eastAsia="Times New Roman" w:cs="Times New Roman"/>
          <w:szCs w:val="24"/>
        </w:rPr>
        <w:t xml:space="preserve">Τελειώνω, κύριε Πρόεδρε. </w:t>
      </w:r>
    </w:p>
    <w:p w14:paraId="488C52C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μια παραβολή. Δεν θα πω τώρα σήμερα ποιος είναι ο </w:t>
      </w:r>
      <w:proofErr w:type="spellStart"/>
      <w:r>
        <w:rPr>
          <w:rFonts w:eastAsia="Times New Roman" w:cs="Times New Roman"/>
          <w:szCs w:val="24"/>
        </w:rPr>
        <w:t>Σκρουτζ</w:t>
      </w:r>
      <w:proofErr w:type="spellEnd"/>
      <w:r>
        <w:rPr>
          <w:rFonts w:eastAsia="Times New Roman" w:cs="Times New Roman"/>
          <w:szCs w:val="24"/>
        </w:rPr>
        <w:t xml:space="preserve">, </w:t>
      </w:r>
      <w:r>
        <w:rPr>
          <w:rFonts w:eastAsia="Times New Roman" w:cs="Times New Roman"/>
          <w:szCs w:val="24"/>
        </w:rPr>
        <w:t>ο καθένας μπορεί να πει όποιον θέλει, από τον Σόιμπλε μέχρι αυτούς τους δημοσιογράφους</w:t>
      </w:r>
      <w:r>
        <w:rPr>
          <w:rFonts w:eastAsia="Times New Roman" w:cs="Times New Roman"/>
          <w:szCs w:val="24"/>
        </w:rPr>
        <w:t xml:space="preserve"> και του πολιτικούς</w:t>
      </w:r>
      <w:r>
        <w:rPr>
          <w:rFonts w:eastAsia="Times New Roman" w:cs="Times New Roman"/>
          <w:szCs w:val="24"/>
        </w:rPr>
        <w:t>, που μας έλεγαν εχθές το βράδυ και σήμερα το πρωί ότι πρέπει να ξεχάσουμε ότι οι φτωχοί έχουν ανάγκη, τα φτωχότερα κομμάτια του πληθυσμού μας και να γ</w:t>
      </w:r>
      <w:r>
        <w:rPr>
          <w:rFonts w:eastAsia="Times New Roman" w:cs="Times New Roman"/>
          <w:szCs w:val="24"/>
        </w:rPr>
        <w:t xml:space="preserve">ίνουμε κι εμείς σήμερα ή να γίνουν αυτοί οι νέοι </w:t>
      </w:r>
      <w:proofErr w:type="spellStart"/>
      <w:r>
        <w:rPr>
          <w:rFonts w:eastAsia="Times New Roman" w:cs="Times New Roman"/>
          <w:szCs w:val="24"/>
        </w:rPr>
        <w:t>Σκρουτζ</w:t>
      </w:r>
      <w:proofErr w:type="spellEnd"/>
      <w:r>
        <w:rPr>
          <w:rFonts w:eastAsia="Times New Roman" w:cs="Times New Roman"/>
          <w:szCs w:val="24"/>
        </w:rPr>
        <w:t>, οι άνθρωποι αυτοί για τους οποίους τα Χριστούγεννα δεν σημαίνουν τίποτα, δηλαδή ότι η βοήθεια που μπορεί να δώσει μέσα σ’ αυτό το δύσκολο δημοσιονομικό πλαίσιο η Κυβέρνηση δεν είναι δυνατή. Τους αφή</w:t>
      </w:r>
      <w:r>
        <w:rPr>
          <w:rFonts w:eastAsia="Times New Roman" w:cs="Times New Roman"/>
          <w:szCs w:val="24"/>
        </w:rPr>
        <w:t xml:space="preserve">νω, νομίζω, στην κρίση του λαού. </w:t>
      </w:r>
    </w:p>
    <w:p w14:paraId="488C52C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γεγονός ότι μπορείς να βοηθήσεις αυτή την στιγμή –έστω και λίγο- τον κόσμο που έχει υποφέρει περισσότερο</w:t>
      </w:r>
      <w:r>
        <w:rPr>
          <w:rFonts w:eastAsia="Times New Roman" w:cs="Times New Roman"/>
          <w:szCs w:val="24"/>
        </w:rPr>
        <w:t>,</w:t>
      </w:r>
      <w:r>
        <w:rPr>
          <w:rFonts w:eastAsia="Times New Roman" w:cs="Times New Roman"/>
          <w:szCs w:val="24"/>
        </w:rPr>
        <w:t xml:space="preserve"> είναι για μένα ένα παράσημο, είναι η τιμή, είναι η αξιοπρέπεια της Αριστεράς. Κι αυτήν, δεν την χαρίζουμε σε κανέ</w:t>
      </w:r>
      <w:r>
        <w:rPr>
          <w:rFonts w:eastAsia="Times New Roman" w:cs="Times New Roman"/>
          <w:szCs w:val="24"/>
        </w:rPr>
        <w:t>ναν.</w:t>
      </w:r>
    </w:p>
    <w:p w14:paraId="488C52C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88C52C3" w14:textId="77777777" w:rsidR="00FF101B" w:rsidRDefault="00202D30">
      <w:pPr>
        <w:spacing w:line="600" w:lineRule="auto"/>
        <w:ind w:firstLine="709"/>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52C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Δημοσχάκης</w:t>
      </w:r>
      <w:proofErr w:type="spellEnd"/>
      <w:r>
        <w:rPr>
          <w:rFonts w:eastAsia="Times New Roman" w:cs="Times New Roman"/>
          <w:szCs w:val="24"/>
        </w:rPr>
        <w:t xml:space="preserve"> από την Νέα Δημοκρατία.</w:t>
      </w:r>
    </w:p>
    <w:p w14:paraId="488C52C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Δημοσχάκη</w:t>
      </w:r>
      <w:proofErr w:type="spellEnd"/>
      <w:r>
        <w:rPr>
          <w:rFonts w:eastAsia="Times New Roman" w:cs="Times New Roman"/>
          <w:szCs w:val="24"/>
        </w:rPr>
        <w:t xml:space="preserve">, έχετε τον λόγο. </w:t>
      </w:r>
    </w:p>
    <w:p w14:paraId="488C52C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488C52C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Κύ</w:t>
      </w:r>
      <w:r>
        <w:rPr>
          <w:rFonts w:eastAsia="Times New Roman" w:cs="Times New Roman"/>
          <w:szCs w:val="24"/>
        </w:rPr>
        <w:t xml:space="preserve">ριοι και κυρίες συνάδελφοι, στη Βουλή φέρνετε έναν ακόμα προϋπολογισμό που έχει ως βάση την </w:t>
      </w:r>
      <w:proofErr w:type="spellStart"/>
      <w:r>
        <w:rPr>
          <w:rFonts w:eastAsia="Times New Roman" w:cs="Times New Roman"/>
          <w:szCs w:val="24"/>
        </w:rPr>
        <w:t>υπερφορολόγηση</w:t>
      </w:r>
      <w:proofErr w:type="spellEnd"/>
      <w:r>
        <w:rPr>
          <w:rFonts w:eastAsia="Times New Roman" w:cs="Times New Roman"/>
          <w:szCs w:val="24"/>
        </w:rPr>
        <w:t xml:space="preserve"> και τις μειώσεις. Γονατίζετε με τους φόρους σας έναν ήδη απονευρωμένο και απογοητευμένο λαό, που ψάχνει -ένα ποσοστό απ’ αυτόν- να βρει ένα πιάτο φαγ</w:t>
      </w:r>
      <w:r>
        <w:rPr>
          <w:rFonts w:eastAsia="Times New Roman" w:cs="Times New Roman"/>
          <w:szCs w:val="24"/>
        </w:rPr>
        <w:t xml:space="preserve">ητό στις Ιερές Μητροπόλεις, στους δήμους και στις κοινωνικές δομές. </w:t>
      </w:r>
    </w:p>
    <w:p w14:paraId="488C52C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Μιλάτε για επιτυχία στις διαπραγματεύσεις με τους εταίρους, την ώρα που η κοινωνία είναι εξαθλιωμένη και η μια επιχείρηση μετά την άλλη βάζει λουκέτο, την ώρα που αυξάνεται η ανεργία, κυρ</w:t>
      </w:r>
      <w:r>
        <w:rPr>
          <w:rFonts w:eastAsia="Times New Roman" w:cs="Times New Roman"/>
          <w:szCs w:val="24"/>
        </w:rPr>
        <w:t>ίως των νέων ανθρώπων</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και η αγορά στενάζει κάτω από τα φοροεισπρακτικά μέτρα που εφαρμόζετε. </w:t>
      </w:r>
    </w:p>
    <w:p w14:paraId="488C52C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Καταδικάσατε έναν λαό στη φτώχεια και στην υποτέλεια και παίζετε επικοινωνιακά παιχνίδια στις πλάτες του, προσφέροντας ψίχουλα ως </w:t>
      </w:r>
      <w:proofErr w:type="spellStart"/>
      <w:r>
        <w:rPr>
          <w:rFonts w:eastAsia="Times New Roman" w:cs="Times New Roman"/>
          <w:szCs w:val="24"/>
        </w:rPr>
        <w:t>παροχολογία</w:t>
      </w:r>
      <w:proofErr w:type="spellEnd"/>
      <w:r>
        <w:rPr>
          <w:rFonts w:eastAsia="Times New Roman" w:cs="Times New Roman"/>
          <w:szCs w:val="24"/>
        </w:rPr>
        <w:t>. Πανηγυρίζετε για τ</w:t>
      </w:r>
      <w:r>
        <w:rPr>
          <w:rFonts w:eastAsia="Times New Roman" w:cs="Times New Roman"/>
          <w:szCs w:val="24"/>
        </w:rPr>
        <w:t xml:space="preserve">α αποτελέσματα του </w:t>
      </w:r>
      <w:proofErr w:type="spellStart"/>
      <w:r>
        <w:rPr>
          <w:rFonts w:eastAsia="Times New Roman" w:cs="Times New Roman"/>
          <w:szCs w:val="24"/>
          <w:lang w:val="en-US"/>
        </w:rPr>
        <w:t>Eurogroup</w:t>
      </w:r>
      <w:proofErr w:type="spellEnd"/>
      <w:r>
        <w:rPr>
          <w:rFonts w:eastAsia="Times New Roman" w:cs="Times New Roman"/>
          <w:szCs w:val="24"/>
        </w:rPr>
        <w:t xml:space="preserve"> και για τα βραχυπρόθεσμα μέτρα για την ελάφρυνση του χρέους της τάξης του 20% του ΑΕΠ έως το 2060.</w:t>
      </w:r>
    </w:p>
    <w:p w14:paraId="488C52C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Η προηγούμενη </w:t>
      </w:r>
      <w:r>
        <w:rPr>
          <w:rFonts w:eastAsia="Times New Roman" w:cs="Times New Roman"/>
          <w:szCs w:val="24"/>
        </w:rPr>
        <w:t>κ</w:t>
      </w:r>
      <w:r>
        <w:rPr>
          <w:rFonts w:eastAsia="Times New Roman" w:cs="Times New Roman"/>
          <w:szCs w:val="24"/>
        </w:rPr>
        <w:t xml:space="preserve">υβέρνηση των τριών κομμάτων μέσω του γνωστού </w:t>
      </w:r>
      <w:r>
        <w:rPr>
          <w:rFonts w:eastAsia="Times New Roman" w:cs="Times New Roman"/>
          <w:szCs w:val="24"/>
          <w:lang w:val="en-US"/>
        </w:rPr>
        <w:t>PSI</w:t>
      </w:r>
      <w:r>
        <w:rPr>
          <w:rFonts w:eastAsia="Times New Roman" w:cs="Times New Roman"/>
          <w:szCs w:val="24"/>
        </w:rPr>
        <w:t xml:space="preserve"> διέγραψε άμεσα ένα χρέος σημαντικό, 140.000.000.000 ευρώ. Είναι </w:t>
      </w:r>
      <w:r>
        <w:rPr>
          <w:rFonts w:eastAsia="Times New Roman" w:cs="Times New Roman"/>
          <w:szCs w:val="24"/>
        </w:rPr>
        <w:t xml:space="preserve">δυνατόν λοιπόν, η δική σας μείωση έως 45.000.000.000 ευρώ μέχρι το 2060 να εκλαμβάνεται ως εθνική επιτυχία; </w:t>
      </w:r>
    </w:p>
    <w:p w14:paraId="488C52C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περάσουμε στα επιμέρους μέρη του προϋπολογισμού: Στον οικονομικό σχεδιασμό </w:t>
      </w:r>
      <w:r>
        <w:rPr>
          <w:rFonts w:eastAsia="Times New Roman" w:cs="Times New Roman"/>
          <w:szCs w:val="24"/>
        </w:rPr>
        <w:t>σας,</w:t>
      </w:r>
      <w:r>
        <w:rPr>
          <w:rFonts w:eastAsia="Times New Roman" w:cs="Times New Roman"/>
          <w:szCs w:val="24"/>
        </w:rPr>
        <w:t xml:space="preserve"> έχει χωρέσει πουθενά ο Έβρος; Σε ποιο σημείο του προϋπολογισ</w:t>
      </w:r>
      <w:r>
        <w:rPr>
          <w:rFonts w:eastAsia="Times New Roman" w:cs="Times New Roman"/>
          <w:szCs w:val="24"/>
        </w:rPr>
        <w:t xml:space="preserve">μού που καταθέσατε αναφέρεστε για την ανάπτυξη, την επιχειρηματικότητα στη Θράκη γενικότερα; Πόσο σας απασχολεί ότι </w:t>
      </w:r>
      <w:r>
        <w:rPr>
          <w:rFonts w:eastAsia="Times New Roman" w:cs="Times New Roman"/>
          <w:szCs w:val="24"/>
        </w:rPr>
        <w:lastRenderedPageBreak/>
        <w:t>καθημερινά δεκάδες επιχειρήσεις αλλάζουν ΑΦΜ και πηγαίνουν στη Βουλγαρία και σ’ άλλες γειτονικές χώρες; Κα</w:t>
      </w:r>
      <w:r>
        <w:rPr>
          <w:rFonts w:eastAsia="Times New Roman" w:cs="Times New Roman"/>
          <w:szCs w:val="24"/>
        </w:rPr>
        <w:t>μ</w:t>
      </w:r>
      <w:r>
        <w:rPr>
          <w:rFonts w:eastAsia="Times New Roman" w:cs="Times New Roman"/>
          <w:szCs w:val="24"/>
        </w:rPr>
        <w:t>μία πρόβλεψη δεν υπάρχει γι</w:t>
      </w:r>
      <w:r>
        <w:rPr>
          <w:rFonts w:eastAsia="Times New Roman" w:cs="Times New Roman"/>
          <w:szCs w:val="24"/>
        </w:rPr>
        <w:t>α</w:t>
      </w:r>
      <w:r>
        <w:rPr>
          <w:rFonts w:eastAsia="Times New Roman" w:cs="Times New Roman"/>
          <w:szCs w:val="24"/>
        </w:rPr>
        <w:t xml:space="preserve"> όλα </w:t>
      </w:r>
      <w:r>
        <w:rPr>
          <w:rFonts w:eastAsia="Times New Roman" w:cs="Times New Roman"/>
          <w:szCs w:val="24"/>
        </w:rPr>
        <w:t xml:space="preserve">αυτά ούτε για τα κόκκινα δάνεια στον Έβρο και τη Θράκη και τις εθνικές προεκτάσεις τους, ούτε για την </w:t>
      </w:r>
      <w:proofErr w:type="spellStart"/>
      <w:r>
        <w:rPr>
          <w:rFonts w:eastAsia="Times New Roman" w:cs="Times New Roman"/>
          <w:szCs w:val="24"/>
        </w:rPr>
        <w:t>αγροκτηνοτροφία</w:t>
      </w:r>
      <w:proofErr w:type="spellEnd"/>
      <w:r>
        <w:rPr>
          <w:rFonts w:eastAsia="Times New Roman" w:cs="Times New Roman"/>
          <w:szCs w:val="24"/>
        </w:rPr>
        <w:t xml:space="preserve">, που την έχετε εγκαταλείψει στην τύχη της; Χρωστάτε αποζημιώσεις ετών, δείχνετε αδιαφορία για τα κοπάδια που χάνονται λόγω των </w:t>
      </w:r>
      <w:proofErr w:type="spellStart"/>
      <w:r>
        <w:rPr>
          <w:rFonts w:eastAsia="Times New Roman" w:cs="Times New Roman"/>
          <w:szCs w:val="24"/>
        </w:rPr>
        <w:t>ζωονόσων</w:t>
      </w:r>
      <w:proofErr w:type="spellEnd"/>
      <w:r>
        <w:rPr>
          <w:rFonts w:eastAsia="Times New Roman" w:cs="Times New Roman"/>
          <w:szCs w:val="24"/>
        </w:rPr>
        <w:t xml:space="preserve"> πο</w:t>
      </w:r>
      <w:r>
        <w:rPr>
          <w:rFonts w:eastAsia="Times New Roman" w:cs="Times New Roman"/>
          <w:szCs w:val="24"/>
        </w:rPr>
        <w:t xml:space="preserve">υ έρχονται από τη γειτονική χώρα. Δεν ασχολείστε με τα προβλήματα των αλιέων, που το έχουν ανάγκη. </w:t>
      </w:r>
    </w:p>
    <w:p w14:paraId="488C52C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Απόδειξη αυτής της αδιαφορίας είναι ότι δεν έχετε εντάξει τον βορειότερο νομό της χώρας στην πρώτη κλιματική ζώνη για το επίδομα θέρμανσης, που ως γνωστόν </w:t>
      </w:r>
      <w:r>
        <w:rPr>
          <w:rFonts w:eastAsia="Times New Roman" w:cs="Times New Roman"/>
          <w:szCs w:val="24"/>
        </w:rPr>
        <w:t>από το βορ</w:t>
      </w:r>
      <w:r>
        <w:rPr>
          <w:rFonts w:eastAsia="Times New Roman" w:cs="Times New Roman"/>
          <w:szCs w:val="24"/>
        </w:rPr>
        <w:t>ρ</w:t>
      </w:r>
      <w:r>
        <w:rPr>
          <w:rFonts w:eastAsia="Times New Roman" w:cs="Times New Roman"/>
          <w:szCs w:val="24"/>
        </w:rPr>
        <w:t>ά έρχονται τα προβλήματα πάνω στο αντικείμενο το οποίο συζητούμε.</w:t>
      </w:r>
    </w:p>
    <w:p w14:paraId="488C52C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Τα προβλήματα στην Εγνατία Οδό παραμένουν. Είναι ένας αυτοκινητόδρομος δυστυχώς χωρίς δράση, χωρίς αποτέλεσμα, χωρίς χρήση.  </w:t>
      </w:r>
    </w:p>
    <w:p w14:paraId="488C52C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Όλοι οι αυτοκινητόδρομοι έχουν κατά στοίχους κυκλοφορ</w:t>
      </w:r>
      <w:r>
        <w:rPr>
          <w:rFonts w:eastAsia="Times New Roman" w:cs="Times New Roman"/>
          <w:szCs w:val="24"/>
        </w:rPr>
        <w:t>ία και κυκλοφοριακούς φόρτους</w:t>
      </w:r>
      <w:r>
        <w:rPr>
          <w:rFonts w:eastAsia="Times New Roman" w:cs="Times New Roman"/>
          <w:szCs w:val="24"/>
        </w:rPr>
        <w:t>,</w:t>
      </w:r>
      <w:r>
        <w:rPr>
          <w:rFonts w:eastAsia="Times New Roman" w:cs="Times New Roman"/>
          <w:szCs w:val="24"/>
        </w:rPr>
        <w:t xml:space="preserve"> εξαιτίας της δυσλειτουργίας των σημείων εισόδου-εξόδου στους Κήπους</w:t>
      </w:r>
      <w:r>
        <w:rPr>
          <w:rFonts w:eastAsia="Times New Roman" w:cs="Times New Roman"/>
          <w:szCs w:val="24"/>
        </w:rPr>
        <w:t>,</w:t>
      </w:r>
      <w:r>
        <w:rPr>
          <w:rFonts w:eastAsia="Times New Roman" w:cs="Times New Roman"/>
          <w:szCs w:val="24"/>
        </w:rPr>
        <w:t xml:space="preserve"> δημιουργείται αυτό το πρόβλημα. Η Σαμοθράκη βρίσκεται ξεχασμένη από τα Υπουργεία σας, αντιμετωπίζοντας σωρεία άλυτων προβλημάτων.</w:t>
      </w:r>
    </w:p>
    <w:p w14:paraId="488C52CF"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Με πρωτοβουλία του Ευριπίδ</w:t>
      </w:r>
      <w:r>
        <w:rPr>
          <w:rFonts w:eastAsia="Times New Roman" w:cs="Times New Roman"/>
          <w:szCs w:val="24"/>
        </w:rPr>
        <w:t>η Στυλιανίδη σας προτείναμε τη σύσταση διακομματικής επιτροπής της Βουλής για τη χάραξη ενιαίας πολιτικής για τη Θράκη, αλλά ούτε για αυτό ενδιαφερθήκατε.</w:t>
      </w:r>
    </w:p>
    <w:p w14:paraId="488C52D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Την οικονομία επιβάρυνε πολύ η πολιτική των ανοικτών συνόρων που εφαρμόζετε. Μετατρέψατε τη χώρα σε έ</w:t>
      </w:r>
      <w:r>
        <w:rPr>
          <w:rFonts w:eastAsia="Times New Roman" w:cs="Times New Roman"/>
          <w:szCs w:val="24"/>
        </w:rPr>
        <w:t xml:space="preserve">να απέραντο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Καταστρέψατε την οικονομία των ακριτικών νησιών και εσκεμμένα ταυτίσατε τους μετανάστες με τους πρόσφυγες. Όλους τους αποκαλείτε πρόσφυγες. Δεν είναι σωστό. Είναι ανόμοια πράγματα. Δεν μπορεί να βάζουμε διαφορετικά πράγματα στο ίδιο </w:t>
      </w:r>
      <w:r>
        <w:rPr>
          <w:rFonts w:eastAsia="Times New Roman" w:cs="Times New Roman"/>
          <w:szCs w:val="24"/>
        </w:rPr>
        <w:t>καλάθι.</w:t>
      </w:r>
    </w:p>
    <w:p w14:paraId="488C52D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Να ξέρετε ότι εκπτώσεις στη φύλαξη των συνόρων μας δεν συγχωρούνται τέτοιες εποχές. Παραδομένοι στην ιδεοληψία σας έχετε αφήσει τη χώρα ανοχύρωτη σε όλα τα επίπεδα, γιατί δεν είναι μόνον το γεγονός ότι τα χερσαία σύνορά μας έχουν μετατραπεί σε αφύλ</w:t>
      </w:r>
      <w:r>
        <w:rPr>
          <w:rFonts w:eastAsia="Times New Roman" w:cs="Times New Roman"/>
          <w:szCs w:val="24"/>
        </w:rPr>
        <w:t>ακτα μονοπάτια εισόδου προσφύγων και μεταναστών, είναι και η έλλειψη ασφάλειας που νιώθουν οι πολίτες ακόμα και στο κέντρο της πρωτεύουσας.</w:t>
      </w:r>
    </w:p>
    <w:p w14:paraId="488C52D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Έχετε απαξιώσει τα Σώματα Ασφαλείας, τους αστυνομικούς που καθημερινά υπερβάλλουν εαυτόν για να κάνουν το καθήκον το</w:t>
      </w:r>
      <w:r>
        <w:rPr>
          <w:rFonts w:eastAsia="Times New Roman" w:cs="Times New Roman"/>
          <w:szCs w:val="24"/>
        </w:rPr>
        <w:t xml:space="preserve">υς και να προσφέρουν τις υπηρεσίες τους στον πολίτη. Οργανώστε την Αστυνομία με σωστές δομές και ενισχύστε την με το ανάλογο προσωπικό. Μιλάτε για ανάπτυξη στον </w:t>
      </w:r>
      <w:r>
        <w:rPr>
          <w:rFonts w:eastAsia="Times New Roman" w:cs="Times New Roman"/>
          <w:szCs w:val="24"/>
        </w:rPr>
        <w:t>π</w:t>
      </w:r>
      <w:r>
        <w:rPr>
          <w:rFonts w:eastAsia="Times New Roman" w:cs="Times New Roman"/>
          <w:szCs w:val="24"/>
        </w:rPr>
        <w:t xml:space="preserve">ροϋπολογισμό, αλλά αυτή δεν μπορεί να έρθει όταν μετά από κάθε διαδήλωση το κέντρο μοιάζει με </w:t>
      </w:r>
      <w:r>
        <w:rPr>
          <w:rFonts w:eastAsia="Times New Roman" w:cs="Times New Roman"/>
          <w:szCs w:val="24"/>
        </w:rPr>
        <w:t>βομβαρδισμένο τοπίο, με κατεστραμμένα μαγαζιά και επιχειρήσεις.</w:t>
      </w:r>
    </w:p>
    <w:p w14:paraId="488C52D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Κανείς δεν επενδύει με αυτά τα δεδομένα, ούτε καν οι Έλληνες του εξωτερικού που αποδεδειγμένα πονάνε την πατρίδα που γεννήθηκαν. Εσείς, όμως, τους γυρίσατε την πλάτη. Δεν τους δώσατε ούτε το α</w:t>
      </w:r>
      <w:r>
        <w:rPr>
          <w:rFonts w:eastAsia="Times New Roman" w:cs="Times New Roman"/>
          <w:szCs w:val="24"/>
        </w:rPr>
        <w:t xml:space="preserve">υτονόητο, το δικαίωμα να ψηφίζουν, αλλά θέλετε να βάλουν τα λεφτά τους στην ελληνική οικονομία. Δεν προβληματίζεστε που πάνω από πεντακόσιες χιλιάδες νεοέλληνες έχουν μεταναστεύσει ανά την υφήλιο; Παιδιά με πτυχία και διδακτορικά, που έχουν μορφωθεί με τα </w:t>
      </w:r>
      <w:r>
        <w:rPr>
          <w:rFonts w:eastAsia="Times New Roman" w:cs="Times New Roman"/>
          <w:szCs w:val="24"/>
        </w:rPr>
        <w:t>χρήματα του ελληνικού λαού</w:t>
      </w:r>
      <w:r>
        <w:rPr>
          <w:rFonts w:eastAsia="Times New Roman" w:cs="Times New Roman"/>
          <w:szCs w:val="24"/>
        </w:rPr>
        <w:t>,</w:t>
      </w:r>
      <w:r>
        <w:rPr>
          <w:rFonts w:eastAsia="Times New Roman" w:cs="Times New Roman"/>
          <w:szCs w:val="24"/>
        </w:rPr>
        <w:t xml:space="preserve"> προσφέρουν τις υπηρεσίες τους σε ξένες χώρες, στήνοντας εκεί κερδοφόρες επιχειρήσεις, αντί να αποτελούν την κινητήριο δύναμη για την επανεκκίνηση της ελληνικής οικονομίας. Προτιμήσατε να δημιουργήσετε χωρίς αντικείμενο και ύλη Υ</w:t>
      </w:r>
      <w:r>
        <w:rPr>
          <w:rFonts w:eastAsia="Times New Roman" w:cs="Times New Roman"/>
          <w:szCs w:val="24"/>
        </w:rPr>
        <w:t>πουργείο Μεταναστευτικής Πολιτικής και όχι Υπουργείο Οικουμενικού Πολιτισμού, ώστε να ασχοληθείτε ενεργά με αυτά τα παιδιά αλλά και γενικότερα με τα προβλήματα της ομογένειας.</w:t>
      </w:r>
    </w:p>
    <w:p w14:paraId="488C52D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Σε όλους τους τομείς έχετε αποτύχει οικτρά. Το μόνο σας ενδιαφέρον ήταν να κάνετ</w:t>
      </w:r>
      <w:r>
        <w:rPr>
          <w:rFonts w:eastAsia="Times New Roman" w:cs="Times New Roman"/>
          <w:szCs w:val="24"/>
        </w:rPr>
        <w:t>ε κομματικές προσλήψεις και να βολεύετε ημετέρους. Δημιουργήσατε θέσεις αναπληρωτών γενικών γραμματέων, αναπληρωτών διευθυντών των συμβούλων, αντί να εξοικονομήσετε χρήματα για τομείς υψίστου εθνικού συμφέροντος, όπως είναι οι Ένοπλες Δυνάμεις. Προσλαμβάνε</w:t>
      </w:r>
      <w:r>
        <w:rPr>
          <w:rFonts w:eastAsia="Times New Roman" w:cs="Times New Roman"/>
          <w:szCs w:val="24"/>
        </w:rPr>
        <w:t xml:space="preserve">τε με ατομικές συμβάσεις, με μπλοκάκι, μαγείρους, τραπεζοκόμους, καθαρίστριες, </w:t>
      </w:r>
      <w:proofErr w:type="spellStart"/>
      <w:r>
        <w:rPr>
          <w:rFonts w:eastAsia="Times New Roman" w:cs="Times New Roman"/>
          <w:szCs w:val="24"/>
        </w:rPr>
        <w:t>σεκιουριτάδες</w:t>
      </w:r>
      <w:proofErr w:type="spellEnd"/>
      <w:r>
        <w:rPr>
          <w:rFonts w:eastAsia="Times New Roman" w:cs="Times New Roman"/>
          <w:szCs w:val="24"/>
        </w:rPr>
        <w:t>, απαξιώνοντας τις εταιρείες παροχής υπηρεσιών.</w:t>
      </w:r>
    </w:p>
    <w:p w14:paraId="488C52D5"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Σε εποχές ύφεσης, όπου ελλοχεύει ο κίνδυνος κοινωνικής εκτροπής και όχι μόνον, οφείλετε να ενισχύετε τους πυλώνες το</w:t>
      </w:r>
      <w:r>
        <w:rPr>
          <w:rFonts w:eastAsia="Times New Roman" w:cs="Times New Roman"/>
          <w:szCs w:val="24"/>
        </w:rPr>
        <w:t xml:space="preserve">υ κράτους και το έθνος. Οποιοδήποτε ψαλίδι στον προϋπολογισμό των Ενόπλων </w:t>
      </w:r>
      <w:r>
        <w:rPr>
          <w:rFonts w:eastAsia="Times New Roman" w:cs="Times New Roman"/>
          <w:szCs w:val="24"/>
        </w:rPr>
        <w:t>Δ</w:t>
      </w:r>
      <w:r>
        <w:rPr>
          <w:rFonts w:eastAsia="Times New Roman" w:cs="Times New Roman"/>
          <w:szCs w:val="24"/>
        </w:rPr>
        <w:t xml:space="preserve">υνάμεων </w:t>
      </w:r>
      <w:r>
        <w:rPr>
          <w:rFonts w:eastAsia="Times New Roman" w:cs="Times New Roman"/>
          <w:szCs w:val="24"/>
        </w:rPr>
        <w:t>ε</w:t>
      </w:r>
      <w:r>
        <w:rPr>
          <w:rFonts w:eastAsia="Times New Roman" w:cs="Times New Roman"/>
          <w:szCs w:val="24"/>
        </w:rPr>
        <w:t>ίτε αφορά μισθούς και λειτουργικά έξοδα είτε εξοπλισμούς, οδηγεί σε επιχειρησιακή υποβάθμιση.</w:t>
      </w:r>
    </w:p>
    <w:p w14:paraId="488C52D6"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Το Υπουργείο Εθνικής Άμυνας οφείλει να εξασφαλίζει τα απαραίτητα ανταλλακτικά,</w:t>
      </w:r>
      <w:r>
        <w:rPr>
          <w:rFonts w:eastAsia="Times New Roman" w:cs="Times New Roman"/>
          <w:szCs w:val="24"/>
        </w:rPr>
        <w:t xml:space="preserve"> καύσιμα και τα σέρβις των μηχανοκίνητων οχημάτων, των </w:t>
      </w:r>
      <w:r>
        <w:rPr>
          <w:rFonts w:eastAsia="Times New Roman" w:cs="Times New Roman"/>
          <w:szCs w:val="24"/>
        </w:rPr>
        <w:lastRenderedPageBreak/>
        <w:t xml:space="preserve">πολεμικών σκαφών και αεροσκαφών </w:t>
      </w:r>
      <w:r>
        <w:rPr>
          <w:rFonts w:eastAsia="Times New Roman" w:cs="Times New Roman"/>
          <w:szCs w:val="24"/>
        </w:rPr>
        <w:t>μας,</w:t>
      </w:r>
      <w:r>
        <w:rPr>
          <w:rFonts w:eastAsia="Times New Roman" w:cs="Times New Roman"/>
          <w:szCs w:val="24"/>
        </w:rPr>
        <w:t xml:space="preserve"> σε ποσοστό τουλάχιστον το ανώτατο –να μην πω 100%, αν είναι δυνατόν- ώστε να καταστούν όλα όσα διαθέτουμε εύχρηστα και αξιοποιήσιμα. Εκτιμώ ότι εξασφαλίζετε όπως οφ</w:t>
      </w:r>
      <w:r>
        <w:rPr>
          <w:rFonts w:eastAsia="Times New Roman" w:cs="Times New Roman"/>
          <w:szCs w:val="24"/>
        </w:rPr>
        <w:t xml:space="preserve">είλετε τα </w:t>
      </w:r>
      <w:proofErr w:type="spellStart"/>
      <w:r>
        <w:rPr>
          <w:rFonts w:eastAsia="Times New Roman" w:cs="Times New Roman"/>
          <w:szCs w:val="24"/>
        </w:rPr>
        <w:t>πυρομαχικά</w:t>
      </w:r>
      <w:proofErr w:type="spellEnd"/>
      <w:r>
        <w:rPr>
          <w:rFonts w:eastAsia="Times New Roman" w:cs="Times New Roman"/>
          <w:szCs w:val="24"/>
        </w:rPr>
        <w:t>.</w:t>
      </w:r>
    </w:p>
    <w:p w14:paraId="488C52D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Μιλάτε για την αναδιάταξη των Ενόπλων Δυνάμεων με σύσταση δομών μικρότερων και ευέλικτων. Αυτές οι ευέλικτες δομές με τη σφραγίδα των ΣΥΡΙΖΑ – ΑΝΕΛ προκαλούν φόβο, αν θυμηθούμε και την αναδιάταξη που κάνατε στα αστυνομικά τμήματα αλλά</w:t>
      </w:r>
      <w:r>
        <w:rPr>
          <w:rFonts w:eastAsia="Times New Roman" w:cs="Times New Roman"/>
          <w:szCs w:val="24"/>
        </w:rPr>
        <w:t xml:space="preserve"> και τη διάθεση που δείξατε να κλείσετε τμήματα συνοριακής φύλαξης σε διάφορες κομβικές περιοχές της χώρας μας, δυστυχώς μηδέ εξαιρουμένης και της ιδιαίτερης πατρίδας μου, τον Έβρο.</w:t>
      </w:r>
    </w:p>
    <w:p w14:paraId="488C52D8"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Παράλληλα, δεν διευκρινίζεται πόσο θα κοστίσει ο νέος φορέας που δημιουργή</w:t>
      </w:r>
      <w:r>
        <w:rPr>
          <w:rFonts w:eastAsia="Times New Roman" w:cs="Times New Roman"/>
        </w:rPr>
        <w:t xml:space="preserve">θηκε, που λέγεται Υπηρεσία Αξιοποίησης Ακίνητη Περιουσίας Ενόπλων Δυνάμεων, ενώ παραμένουμε στο σκοτάδι για τα λεγόμενα ισοδύναμα, αν και στον </w:t>
      </w:r>
      <w:r>
        <w:rPr>
          <w:rFonts w:eastAsia="Times New Roman" w:cs="Times New Roman"/>
          <w:bCs/>
          <w:shd w:val="clear" w:color="auto" w:fill="FFFFFF"/>
        </w:rPr>
        <w:t>προϋπολογισμό</w:t>
      </w:r>
      <w:r>
        <w:rPr>
          <w:rFonts w:eastAsia="Times New Roman" w:cs="Times New Roman"/>
        </w:rPr>
        <w:t xml:space="preserve"> σας περιλαμβάνεται το πάγωμα των </w:t>
      </w:r>
      <w:r>
        <w:rPr>
          <w:rFonts w:eastAsia="Times New Roman" w:cs="Times New Roman"/>
        </w:rPr>
        <w:lastRenderedPageBreak/>
        <w:t>μισθολογικών ωριμάνσεων, των οικονομικών προαγωγών των στελεχών τω</w:t>
      </w:r>
      <w:r>
        <w:rPr>
          <w:rFonts w:eastAsia="Times New Roman" w:cs="Times New Roman"/>
        </w:rPr>
        <w:t xml:space="preserve">ν Ενόπλων Δυνάμεων και των Σωμάτων Ασφαλείας, σε αντίθεση με τις υποσχέσεις που έδωσε ο Υπουργός Εθνικής Άμυνας, ότι δεν θα ισχύσει το μέτρο και θα καταθέσει ισοδύναμα. Ακόμα τα ψάχνουνε, πάντως. </w:t>
      </w:r>
    </w:p>
    <w:p w14:paraId="488C52D9"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Καταλήγοντας, πιστεύω ότι ο </w:t>
      </w:r>
      <w:r>
        <w:rPr>
          <w:rFonts w:eastAsia="Times New Roman" w:cs="Times New Roman"/>
          <w:bCs/>
          <w:shd w:val="clear" w:color="auto" w:fill="FFFFFF"/>
        </w:rPr>
        <w:t>προϋπολογισμός</w:t>
      </w:r>
      <w:r>
        <w:rPr>
          <w:rFonts w:eastAsia="Times New Roman" w:cs="Times New Roman"/>
        </w:rPr>
        <w:t xml:space="preserve"> αυτός δεν πρόκει</w:t>
      </w:r>
      <w:r>
        <w:rPr>
          <w:rFonts w:eastAsia="Times New Roman" w:cs="Times New Roman"/>
        </w:rPr>
        <w:t>ται να φέρει κα</w:t>
      </w:r>
      <w:r>
        <w:rPr>
          <w:rFonts w:eastAsia="Times New Roman" w:cs="Times New Roman"/>
        </w:rPr>
        <w:t>μ</w:t>
      </w:r>
      <w:r>
        <w:rPr>
          <w:rFonts w:eastAsia="Times New Roman" w:cs="Times New Roman"/>
        </w:rPr>
        <w:t xml:space="preserve">μία ανάπτυξη και θα βυθίσει σε περεταίρω ύφεση τη χώρα μας και γι’ αυτό τον καταψηφίζω στο σύνολό του. </w:t>
      </w:r>
    </w:p>
    <w:p w14:paraId="488C52DA"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Σας ευχαριστώ.</w:t>
      </w:r>
    </w:p>
    <w:p w14:paraId="488C52DB" w14:textId="77777777" w:rsidR="00FF101B" w:rsidRDefault="00202D30">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488C52DC"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rPr>
        <w:t xml:space="preserve">Τον λόγο </w:t>
      </w:r>
      <w:r>
        <w:rPr>
          <w:rFonts w:eastAsia="Times New Roman"/>
          <w:bCs/>
        </w:rPr>
        <w:t>έχει</w:t>
      </w:r>
      <w:r>
        <w:rPr>
          <w:rFonts w:eastAsia="Times New Roman" w:cs="Times New Roman"/>
        </w:rPr>
        <w:t xml:space="preserve"> η κ. </w:t>
      </w:r>
      <w:proofErr w:type="spellStart"/>
      <w:r>
        <w:rPr>
          <w:rFonts w:eastAsia="Times New Roman" w:cs="Times New Roman"/>
        </w:rPr>
        <w:t>Δριτσέλη</w:t>
      </w:r>
      <w:proofErr w:type="spellEnd"/>
      <w:r>
        <w:rPr>
          <w:rFonts w:eastAsia="Times New Roman" w:cs="Times New Roman"/>
        </w:rPr>
        <w:t xml:space="preserve"> από τ</w:t>
      </w:r>
      <w:r>
        <w:rPr>
          <w:rFonts w:eastAsia="Times New Roman" w:cs="Times New Roman"/>
        </w:rPr>
        <w:t xml:space="preserve">ον ΣΥΡΙΖΑ. </w:t>
      </w:r>
      <w:r>
        <w:rPr>
          <w:rFonts w:eastAsia="Times New Roman"/>
          <w:bCs/>
        </w:rPr>
        <w:t>Είναι</w:t>
      </w:r>
      <w:r>
        <w:rPr>
          <w:rFonts w:eastAsia="Times New Roman" w:cs="Times New Roman"/>
        </w:rPr>
        <w:t xml:space="preserve"> η προτελευταία ομιλήτρια και τελευταίος ομιλητής για απόψε</w:t>
      </w:r>
      <w:r>
        <w:rPr>
          <w:rFonts w:eastAsia="Times New Roman"/>
          <w:bCs/>
        </w:rPr>
        <w:t xml:space="preserve"> είναι</w:t>
      </w:r>
      <w:r>
        <w:rPr>
          <w:rFonts w:eastAsia="Times New Roman" w:cs="Times New Roman"/>
        </w:rPr>
        <w:t xml:space="preserve"> ο κ. Παρασκευόπουλος. </w:t>
      </w:r>
    </w:p>
    <w:p w14:paraId="488C52DD"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b/>
        </w:rPr>
        <w:t>ΠΑΝΑΓΙΩΤΑ ΔΡΙΤΣΕΛΗ:</w:t>
      </w:r>
      <w:r>
        <w:rPr>
          <w:rFonts w:eastAsia="Times New Roman" w:cs="Times New Roman"/>
        </w:rPr>
        <w:t xml:space="preserve"> Ευχαριστώ πολύ. </w:t>
      </w:r>
    </w:p>
    <w:p w14:paraId="488C52DE"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lastRenderedPageBreak/>
        <w:t xml:space="preserve">Κύριε Πρόεδρε, κυρίες και κύριοι Βουλευτές, η Νέα Δημοκρατία  και σε αυτή τη </w:t>
      </w:r>
      <w:r>
        <w:rPr>
          <w:rFonts w:eastAsia="Times New Roman"/>
        </w:rPr>
        <w:t>συζήτηση</w:t>
      </w:r>
      <w:r>
        <w:rPr>
          <w:rFonts w:eastAsia="Times New Roman" w:cs="Times New Roman"/>
        </w:rPr>
        <w:t xml:space="preserve"> προσήλθε, ξετυλίγοντας για α</w:t>
      </w:r>
      <w:r>
        <w:rPr>
          <w:rFonts w:eastAsia="Times New Roman" w:cs="Times New Roman"/>
        </w:rPr>
        <w:t xml:space="preserve">κόμη μια φορά αυτό το απίθανο, το ευφάνταστο αφήγημα του </w:t>
      </w:r>
      <w:r>
        <w:rPr>
          <w:rFonts w:eastAsia="Times New Roman" w:cs="Times New Roman"/>
          <w:lang w:val="en-US"/>
        </w:rPr>
        <w:t>success</w:t>
      </w:r>
      <w:r>
        <w:rPr>
          <w:rFonts w:eastAsia="Times New Roman" w:cs="Times New Roman"/>
        </w:rPr>
        <w:t xml:space="preserve"> </w:t>
      </w:r>
      <w:r>
        <w:rPr>
          <w:rFonts w:eastAsia="Times New Roman" w:cs="Times New Roman"/>
          <w:lang w:val="en-US"/>
        </w:rPr>
        <w:t>story</w:t>
      </w:r>
      <w:r>
        <w:rPr>
          <w:rFonts w:eastAsia="Times New Roman" w:cs="Times New Roman"/>
        </w:rPr>
        <w:t xml:space="preserve">. Προφανώς και </w:t>
      </w:r>
      <w:r>
        <w:rPr>
          <w:rFonts w:eastAsia="Times New Roman"/>
          <w:bCs/>
        </w:rPr>
        <w:t>έχει</w:t>
      </w:r>
      <w:r>
        <w:rPr>
          <w:rFonts w:eastAsia="Times New Roman" w:cs="Times New Roman"/>
        </w:rPr>
        <w:t xml:space="preserve"> ξεμείνει από φαντασία, καθώς επιχειρήματα ούτως ή άλλως πολιτικά δεν υπήρχαν. Δεν τα έχουμε ακούσει, από τον Γενάρη τουλάχιστον του 2015, αλλά δεν έχουμε ακούσει ούτε και προτάσεις. Και ξαφνικά το ημερολόγιο αυτές τις μέρες έδειξε ξανά το τελευταίο τρίμην</w:t>
      </w:r>
      <w:r>
        <w:rPr>
          <w:rFonts w:eastAsia="Times New Roman" w:cs="Times New Roman"/>
        </w:rPr>
        <w:t xml:space="preserve">ο του 2014. Τι καλά που ήταν όλα, δηλαδή, και ζούσαμε όλοι σε έναν </w:t>
      </w:r>
      <w:r>
        <w:rPr>
          <w:rFonts w:eastAsia="Times New Roman" w:cs="Times New Roman"/>
        </w:rPr>
        <w:t>π</w:t>
      </w:r>
      <w:r>
        <w:rPr>
          <w:rFonts w:eastAsia="Times New Roman" w:cs="Times New Roman"/>
        </w:rPr>
        <w:t xml:space="preserve">αράδεισο, μέχρι που ήρθε η κακιά </w:t>
      </w:r>
      <w:r>
        <w:rPr>
          <w:rFonts w:eastAsia="Times New Roman"/>
          <w:bCs/>
        </w:rPr>
        <w:t>Κυβέρνηση</w:t>
      </w:r>
      <w:r>
        <w:rPr>
          <w:rFonts w:eastAsia="Times New Roman" w:cs="Times New Roman"/>
        </w:rPr>
        <w:t xml:space="preserve"> ΣΥΡΙΖΑ</w:t>
      </w:r>
      <w:r>
        <w:rPr>
          <w:rFonts w:eastAsia="Times New Roman"/>
        </w:rPr>
        <w:t>–</w:t>
      </w:r>
      <w:r>
        <w:rPr>
          <w:rFonts w:eastAsia="Times New Roman" w:cs="Times New Roman"/>
        </w:rPr>
        <w:t xml:space="preserve">ΑΝΕΛ και τα κατέστρεψε όλα. </w:t>
      </w:r>
    </w:p>
    <w:p w14:paraId="488C52DF"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Βέβαια, χρειάζεται </w:t>
      </w:r>
      <w:r>
        <w:rPr>
          <w:rFonts w:eastAsia="Times New Roman"/>
        </w:rPr>
        <w:t>–</w:t>
      </w:r>
      <w:r>
        <w:rPr>
          <w:rFonts w:eastAsia="Times New Roman" w:cs="Times New Roman"/>
        </w:rPr>
        <w:t xml:space="preserve">και αυτό </w:t>
      </w:r>
      <w:r>
        <w:rPr>
          <w:rFonts w:eastAsia="Times New Roman"/>
          <w:bCs/>
        </w:rPr>
        <w:t>είναι</w:t>
      </w:r>
      <w:r>
        <w:rPr>
          <w:rFonts w:eastAsia="Times New Roman" w:cs="Times New Roman"/>
        </w:rPr>
        <w:t xml:space="preserve"> αλήθεια</w:t>
      </w:r>
      <w:r>
        <w:rPr>
          <w:rFonts w:eastAsia="Times New Roman"/>
        </w:rPr>
        <w:t>–</w:t>
      </w:r>
      <w:r>
        <w:rPr>
          <w:rFonts w:eastAsia="Times New Roman" w:cs="Times New Roman"/>
        </w:rPr>
        <w:t xml:space="preserve"> αρκετό θράσος </w:t>
      </w:r>
      <w:r>
        <w:rPr>
          <w:rFonts w:eastAsia="Times New Roman"/>
        </w:rPr>
        <w:t>–</w:t>
      </w:r>
      <w:r>
        <w:rPr>
          <w:rFonts w:eastAsia="Times New Roman" w:cs="Times New Roman"/>
        </w:rPr>
        <w:t>πραγματικά χρειάζεται θράσος</w:t>
      </w:r>
      <w:r>
        <w:rPr>
          <w:rFonts w:eastAsia="Times New Roman"/>
        </w:rPr>
        <w:t>–</w:t>
      </w:r>
      <w:r>
        <w:rPr>
          <w:rFonts w:eastAsia="Times New Roman" w:cs="Times New Roman"/>
        </w:rPr>
        <w:t xml:space="preserve"> να κουνάνε το δάχτυλ</w:t>
      </w:r>
      <w:r>
        <w:rPr>
          <w:rFonts w:eastAsia="Times New Roman" w:cs="Times New Roman"/>
        </w:rPr>
        <w:t>ο με ύφος χιλίων καρδιναλίων τις περισσότερες φορές οι κατ</w:t>
      </w:r>
      <w:r>
        <w:rPr>
          <w:rFonts w:eastAsia="Times New Roman" w:cs="Times New Roman"/>
        </w:rPr>
        <w:t xml:space="preserve">’ </w:t>
      </w:r>
      <w:r>
        <w:rPr>
          <w:rFonts w:eastAsia="Times New Roman" w:cs="Times New Roman"/>
        </w:rPr>
        <w:t xml:space="preserve">εξοχήν υπεύθυνοι αυτής της κατάστασης, την οποία βιώνει η χώρα μας τα τελευταία χρόνια, σε εμάς που τους τελευταίους τουλάχιστον μήνες προσπαθούμε με νύχια και με δόντια </w:t>
      </w:r>
      <w:r>
        <w:rPr>
          <w:rFonts w:eastAsia="Times New Roman" w:cs="Times New Roman"/>
        </w:rPr>
        <w:lastRenderedPageBreak/>
        <w:t>να κρατήσουμε όρθια την κο</w:t>
      </w:r>
      <w:r>
        <w:rPr>
          <w:rFonts w:eastAsia="Times New Roman" w:cs="Times New Roman"/>
        </w:rPr>
        <w:t xml:space="preserve">ινωνία, αλλά και να προασπίσουμε οτιδήποτε μπορούμε σε αυτή τη δυσμενή διεθνή, θα έλεγα, κατάσταση. </w:t>
      </w:r>
    </w:p>
    <w:p w14:paraId="488C52E0"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Βέβαια, δεν </w:t>
      </w:r>
      <w:r>
        <w:rPr>
          <w:rFonts w:eastAsia="Times New Roman"/>
          <w:bCs/>
        </w:rPr>
        <w:t>είναι</w:t>
      </w:r>
      <w:r>
        <w:rPr>
          <w:rFonts w:eastAsia="Times New Roman" w:cs="Times New Roman"/>
        </w:rPr>
        <w:t xml:space="preserve"> δυνατόν να πιστεύει κανένας ότι πείθετε την κοινωνία. Προφανώς και όχι. Αυτό που πιστεύω ότι προσπαθείτε να κάνετε</w:t>
      </w:r>
      <w:r>
        <w:rPr>
          <w:rFonts w:eastAsia="Times New Roman" w:cs="Times New Roman"/>
        </w:rPr>
        <w:t>,</w:t>
      </w:r>
      <w:r>
        <w:rPr>
          <w:rFonts w:eastAsia="Times New Roman" w:cs="Times New Roman"/>
        </w:rPr>
        <w:t xml:space="preserve"> </w:t>
      </w:r>
      <w:r>
        <w:rPr>
          <w:rFonts w:eastAsia="Times New Roman"/>
          <w:bCs/>
        </w:rPr>
        <w:t>είναι</w:t>
      </w:r>
      <w:r>
        <w:rPr>
          <w:rFonts w:eastAsia="Times New Roman" w:cs="Times New Roman"/>
        </w:rPr>
        <w:t xml:space="preserve"> κυρίως να δικαι</w:t>
      </w:r>
      <w:r>
        <w:rPr>
          <w:rFonts w:eastAsia="Times New Roman" w:cs="Times New Roman"/>
        </w:rPr>
        <w:t>ώσετε τις συνειδητές, θα έλεγα, επιλογές σας τις περισσότερες φορές, για να μην σας αδικήσω, για να ασκήσετε μια πολύ σκληρή νεοφιλελεύθερη πολιτική, όπως αυτή που ασκήσατε από το 2012 τουλάχιστον, βαδίζοντας έτσι στα χνάρια των ακραίων συντηρητικών κύκλων</w:t>
      </w:r>
      <w:r>
        <w:rPr>
          <w:rFonts w:eastAsia="Times New Roman" w:cs="Times New Roman"/>
        </w:rPr>
        <w:t xml:space="preserve"> της Ευρωπαϊκής </w:t>
      </w:r>
      <w:r>
        <w:rPr>
          <w:rFonts w:eastAsia="Times New Roman"/>
          <w:bCs/>
        </w:rPr>
        <w:t>Έ</w:t>
      </w:r>
      <w:r>
        <w:rPr>
          <w:rFonts w:eastAsia="Times New Roman" w:cs="Times New Roman"/>
        </w:rPr>
        <w:t xml:space="preserve">νωσης. </w:t>
      </w:r>
    </w:p>
    <w:p w14:paraId="488C52E1" w14:textId="77777777" w:rsidR="00FF101B" w:rsidRDefault="00202D30">
      <w:pPr>
        <w:tabs>
          <w:tab w:val="left" w:pos="426"/>
          <w:tab w:val="center" w:pos="4393"/>
        </w:tabs>
        <w:spacing w:line="600" w:lineRule="auto"/>
        <w:ind w:firstLine="851"/>
        <w:contextualSpacing/>
        <w:jc w:val="both"/>
        <w:rPr>
          <w:rFonts w:eastAsia="Times New Roman" w:cs="Times New Roman"/>
        </w:rPr>
      </w:pPr>
      <w:r>
        <w:rPr>
          <w:rFonts w:eastAsia="Times New Roman" w:cs="Times New Roman"/>
        </w:rPr>
        <w:t xml:space="preserve">Και αυτή </w:t>
      </w:r>
      <w:r>
        <w:rPr>
          <w:rFonts w:eastAsia="Times New Roman"/>
          <w:bCs/>
        </w:rPr>
        <w:t>η</w:t>
      </w:r>
      <w:r>
        <w:rPr>
          <w:rFonts w:eastAsia="Times New Roman" w:cs="Times New Roman"/>
        </w:rPr>
        <w:t xml:space="preserve"> περίοδος, όσο και αν προσπαθείτε να την κρύψετε, σίγουρα </w:t>
      </w:r>
      <w:r>
        <w:rPr>
          <w:rFonts w:eastAsia="Times New Roman"/>
          <w:bCs/>
        </w:rPr>
        <w:t>είναι</w:t>
      </w:r>
      <w:r>
        <w:rPr>
          <w:rFonts w:eastAsia="Times New Roman" w:cs="Times New Roman"/>
        </w:rPr>
        <w:t xml:space="preserve"> γραμμένη </w:t>
      </w:r>
      <w:r>
        <w:rPr>
          <w:rFonts w:eastAsia="Times New Roman"/>
        </w:rPr>
        <w:t>–</w:t>
      </w:r>
      <w:r>
        <w:rPr>
          <w:rFonts w:eastAsia="Times New Roman" w:cs="Times New Roman"/>
        </w:rPr>
        <w:t>και να το ξέρετε πάρα πολύ καλά</w:t>
      </w:r>
      <w:r>
        <w:rPr>
          <w:rFonts w:eastAsia="Times New Roman"/>
        </w:rPr>
        <w:t>–</w:t>
      </w:r>
      <w:r>
        <w:rPr>
          <w:rFonts w:eastAsia="Times New Roman" w:cs="Times New Roman"/>
        </w:rPr>
        <w:t xml:space="preserve"> με τα πιο μελανά χρώματα της σύγχρονης ιστορίας, όσο και αν προσπαθείτε να βαφτίσετε, φυσικά, το ψάρι κρέας. </w:t>
      </w:r>
    </w:p>
    <w:p w14:paraId="488C52E2"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rPr>
        <w:lastRenderedPageBreak/>
        <w:t>Βέβα</w:t>
      </w:r>
      <w:r>
        <w:rPr>
          <w:rFonts w:eastAsia="Times New Roman" w:cs="Times New Roman"/>
        </w:rPr>
        <w:t xml:space="preserve">ια, ειδικά από χθες, μπορώ να κατανοήσω την όποια αμηχανία των συναδέλφων </w:t>
      </w:r>
      <w:r>
        <w:rPr>
          <w:rFonts w:eastAsia="Times New Roman"/>
          <w:bCs/>
          <w:shd w:val="clear" w:color="auto" w:fill="FFFFFF"/>
        </w:rPr>
        <w:t>της Αξιωματικής Αντιπολίτευσης</w:t>
      </w:r>
      <w:r>
        <w:rPr>
          <w:rFonts w:eastAsia="Times New Roman" w:cs="Times New Roman"/>
          <w:bCs/>
          <w:shd w:val="clear" w:color="auto" w:fill="FFFFFF"/>
        </w:rPr>
        <w:t xml:space="preserve"> </w:t>
      </w:r>
      <w:r>
        <w:rPr>
          <w:rFonts w:eastAsia="Times New Roman"/>
          <w:bCs/>
          <w:shd w:val="clear" w:color="auto" w:fill="FFFFFF"/>
        </w:rPr>
        <w:t>–</w:t>
      </w:r>
      <w:r>
        <w:rPr>
          <w:rFonts w:eastAsia="Times New Roman" w:cs="Times New Roman"/>
          <w:bCs/>
          <w:shd w:val="clear" w:color="auto" w:fill="FFFFFF"/>
        </w:rPr>
        <w:t>και όχι μόνο</w:t>
      </w:r>
      <w:r>
        <w:rPr>
          <w:rFonts w:eastAsia="Times New Roman"/>
          <w:bCs/>
          <w:shd w:val="clear" w:color="auto" w:fill="FFFFFF"/>
        </w:rPr>
        <w:t>–</w:t>
      </w:r>
      <w:r>
        <w:rPr>
          <w:rFonts w:eastAsia="Times New Roman" w:cs="Times New Roman"/>
          <w:bCs/>
          <w:shd w:val="clear" w:color="auto" w:fill="FFFFFF"/>
        </w:rPr>
        <w:t xml:space="preserve"> και γενικά της Αντιπολίτευσης, γιατί αυτή η </w:t>
      </w:r>
      <w:r>
        <w:rPr>
          <w:rFonts w:eastAsia="Times New Roman"/>
          <w:bCs/>
          <w:shd w:val="clear" w:color="auto" w:fill="FFFFFF"/>
        </w:rPr>
        <w:t>συζήτηση</w:t>
      </w:r>
      <w:r>
        <w:rPr>
          <w:rFonts w:eastAsia="Times New Roman" w:cs="Times New Roman"/>
          <w:bCs/>
          <w:shd w:val="clear" w:color="auto" w:fill="FFFFFF"/>
        </w:rPr>
        <w:t xml:space="preserve"> διεξάγεται προφανώς σε μια κρίσιμη συγκυρία εν μέσω μιας </w:t>
      </w:r>
      <w:r>
        <w:rPr>
          <w:rFonts w:eastAsia="Times New Roman"/>
          <w:bCs/>
          <w:shd w:val="clear" w:color="auto" w:fill="FFFFFF"/>
        </w:rPr>
        <w:t>διαπραγμάτευσης</w:t>
      </w:r>
      <w:r>
        <w:rPr>
          <w:rFonts w:eastAsia="Times New Roman" w:cs="Times New Roman"/>
          <w:bCs/>
          <w:shd w:val="clear" w:color="auto" w:fill="FFFFFF"/>
        </w:rPr>
        <w:t xml:space="preserve"> και χωρίς </w:t>
      </w:r>
      <w:r>
        <w:rPr>
          <w:rFonts w:eastAsia="Times New Roman" w:cs="Times New Roman"/>
          <w:bCs/>
          <w:shd w:val="clear" w:color="auto" w:fill="FFFFFF"/>
        </w:rPr>
        <w:t xml:space="preserve">να </w:t>
      </w:r>
      <w:r>
        <w:rPr>
          <w:rFonts w:eastAsia="Times New Roman"/>
          <w:bCs/>
          <w:shd w:val="clear" w:color="auto" w:fill="FFFFFF"/>
        </w:rPr>
        <w:t>έχει</w:t>
      </w:r>
      <w:r>
        <w:rPr>
          <w:rFonts w:eastAsia="Times New Roman" w:cs="Times New Roman"/>
          <w:bCs/>
          <w:shd w:val="clear" w:color="auto" w:fill="FFFFFF"/>
        </w:rPr>
        <w:t xml:space="preserve"> κλείσει η αξιολόγηση, αλλά σε ένα </w:t>
      </w:r>
      <w:r>
        <w:rPr>
          <w:rFonts w:eastAsia="Times New Roman"/>
          <w:bCs/>
          <w:shd w:val="clear" w:color="auto" w:fill="FFFFFF"/>
        </w:rPr>
        <w:t>συγκεκριμένο</w:t>
      </w:r>
      <w:r>
        <w:rPr>
          <w:rFonts w:eastAsia="Times New Roman" w:cs="Times New Roman"/>
          <w:bCs/>
          <w:shd w:val="clear" w:color="auto" w:fill="FFFFFF"/>
        </w:rPr>
        <w:t xml:space="preserve"> πλαίσιο. </w:t>
      </w:r>
    </w:p>
    <w:p w14:paraId="488C52E3"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Αυτό το πλαίσιο, θα έλεγα, ότι </w:t>
      </w:r>
      <w:r>
        <w:rPr>
          <w:rFonts w:eastAsia="Times New Roman"/>
          <w:bCs/>
          <w:shd w:val="clear" w:color="auto" w:fill="FFFFFF"/>
        </w:rPr>
        <w:t>έχει</w:t>
      </w:r>
      <w:r>
        <w:rPr>
          <w:rFonts w:eastAsia="Times New Roman" w:cs="Times New Roman"/>
          <w:bCs/>
          <w:shd w:val="clear" w:color="auto" w:fill="FFFFFF"/>
        </w:rPr>
        <w:t xml:space="preserve"> φόντο δύο καθόλου αμελητέες κατακτήσεις αυτής της </w:t>
      </w:r>
      <w:r>
        <w:rPr>
          <w:rFonts w:eastAsia="Times New Roman"/>
          <w:bCs/>
          <w:shd w:val="clear" w:color="auto" w:fill="FFFFFF"/>
        </w:rPr>
        <w:t>Κυβέρνησης</w:t>
      </w:r>
      <w:r>
        <w:rPr>
          <w:rFonts w:eastAsia="Times New Roman"/>
          <w:bCs/>
          <w:shd w:val="clear" w:color="auto" w:fill="FFFFFF"/>
        </w:rPr>
        <w:t>. Α</w:t>
      </w:r>
      <w:r>
        <w:rPr>
          <w:rFonts w:eastAsia="Times New Roman" w:cs="Times New Roman"/>
          <w:bCs/>
          <w:shd w:val="clear" w:color="auto" w:fill="FFFFFF"/>
        </w:rPr>
        <w:t>φ</w:t>
      </w:r>
      <w:r>
        <w:rPr>
          <w:rFonts w:eastAsia="Times New Roman" w:cs="Times New Roman"/>
          <w:bCs/>
          <w:shd w:val="clear" w:color="auto" w:fill="FFFFFF"/>
        </w:rPr>
        <w:t xml:space="preserve">’ </w:t>
      </w:r>
      <w:r>
        <w:rPr>
          <w:rFonts w:eastAsia="Times New Roman" w:cs="Times New Roman"/>
          <w:bCs/>
          <w:shd w:val="clear" w:color="auto" w:fill="FFFFFF"/>
        </w:rPr>
        <w:t xml:space="preserve">ενός την απόφαση του </w:t>
      </w:r>
      <w:proofErr w:type="spellStart"/>
      <w:r>
        <w:rPr>
          <w:rFonts w:eastAsia="Times New Roman" w:cs="Times New Roman"/>
          <w:bCs/>
          <w:shd w:val="clear" w:color="auto" w:fill="FFFFFF"/>
          <w:lang w:val="en-US"/>
        </w:rPr>
        <w:t>Eurogroup</w:t>
      </w:r>
      <w:proofErr w:type="spellEnd"/>
      <w:r>
        <w:rPr>
          <w:rFonts w:eastAsia="Times New Roman" w:cs="Times New Roman"/>
          <w:bCs/>
          <w:shd w:val="clear" w:color="auto" w:fill="FFFFFF"/>
        </w:rPr>
        <w:t xml:space="preserve"> για τα βραχυπρόθεσμα μέτρα για το χρέος και αφ</w:t>
      </w:r>
      <w:r>
        <w:rPr>
          <w:rFonts w:eastAsia="Times New Roman" w:cs="Times New Roman"/>
          <w:bCs/>
          <w:shd w:val="clear" w:color="auto" w:fill="FFFFFF"/>
        </w:rPr>
        <w:t xml:space="preserve">’ </w:t>
      </w:r>
      <w:r>
        <w:rPr>
          <w:rFonts w:eastAsia="Times New Roman" w:cs="Times New Roman"/>
          <w:bCs/>
          <w:shd w:val="clear" w:color="auto" w:fill="FFFFFF"/>
        </w:rPr>
        <w:t xml:space="preserve">ετέρου το διάγγελμα του Πρωθυπουργού, του Αλέξη Τσίπρα, χθες το βράδυ. </w:t>
      </w:r>
    </w:p>
    <w:p w14:paraId="488C52E4"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 xml:space="preserve">Αυτά στο μυαλό μου </w:t>
      </w:r>
      <w:r>
        <w:rPr>
          <w:rFonts w:eastAsia="Times New Roman"/>
          <w:bCs/>
          <w:shd w:val="clear" w:color="auto" w:fill="FFFFFF"/>
        </w:rPr>
        <w:t>είναι</w:t>
      </w:r>
      <w:r>
        <w:rPr>
          <w:rFonts w:eastAsia="Times New Roman" w:cs="Times New Roman"/>
          <w:bCs/>
          <w:shd w:val="clear" w:color="auto" w:fill="FFFFFF"/>
        </w:rPr>
        <w:t xml:space="preserve"> σε εσάς κάτι σαν συμπληγάδες πέτρες, όπου συνθλίβουν τα όποια αφηγήματα είχατε το τελευταίο διάστημα ή μάλλον από την αρχή. Ένα </w:t>
      </w:r>
      <w:proofErr w:type="spellStart"/>
      <w:r>
        <w:rPr>
          <w:rFonts w:eastAsia="Times New Roman" w:cs="Times New Roman"/>
          <w:bCs/>
          <w:shd w:val="clear" w:color="auto" w:fill="FFFFFF"/>
        </w:rPr>
        <w:t>ποτ</w:t>
      </w:r>
      <w:proofErr w:type="spellEnd"/>
      <w:r>
        <w:rPr>
          <w:rFonts w:eastAsia="Times New Roman" w:cs="Times New Roman"/>
          <w:bCs/>
          <w:shd w:val="clear" w:color="auto" w:fill="FFFFFF"/>
        </w:rPr>
        <w:t xml:space="preserve"> πουρί ακούσαμε από τον κ. </w:t>
      </w:r>
      <w:proofErr w:type="spellStart"/>
      <w:r>
        <w:rPr>
          <w:rFonts w:eastAsia="Times New Roman" w:cs="Times New Roman"/>
          <w:bCs/>
          <w:shd w:val="clear" w:color="auto" w:fill="FFFFFF"/>
        </w:rPr>
        <w:t>Δημοσχάκη</w:t>
      </w:r>
      <w:proofErr w:type="spellEnd"/>
      <w:r>
        <w:rPr>
          <w:rFonts w:eastAsia="Times New Roman" w:cs="Times New Roman"/>
          <w:bCs/>
          <w:shd w:val="clear" w:color="auto" w:fill="FFFFFF"/>
        </w:rPr>
        <w:t xml:space="preserve"> πριν. Έχετε πιάσει, κύριε </w:t>
      </w:r>
      <w:proofErr w:type="spellStart"/>
      <w:r>
        <w:rPr>
          <w:rFonts w:eastAsia="Times New Roman" w:cs="Times New Roman"/>
          <w:bCs/>
          <w:shd w:val="clear" w:color="auto" w:fill="FFFFFF"/>
        </w:rPr>
        <w:t>Δημοσχάκη</w:t>
      </w:r>
      <w:proofErr w:type="spellEnd"/>
      <w:r>
        <w:rPr>
          <w:rFonts w:eastAsia="Times New Roman" w:cs="Times New Roman"/>
          <w:bCs/>
          <w:shd w:val="clear" w:color="auto" w:fill="FFFFFF"/>
        </w:rPr>
        <w:t>, όλα τα αφηγήματα και όλη την κριτική που μας ασκήσ</w:t>
      </w:r>
      <w:r>
        <w:rPr>
          <w:rFonts w:eastAsia="Times New Roman" w:cs="Times New Roman"/>
          <w:bCs/>
          <w:shd w:val="clear" w:color="auto" w:fill="FFFFFF"/>
        </w:rPr>
        <w:t xml:space="preserve">ατε από τον Γενάρη του 2015. Οπότε, μας θυμίσατε ακριβώς ποια </w:t>
      </w:r>
      <w:r>
        <w:rPr>
          <w:rFonts w:eastAsia="Times New Roman"/>
          <w:bCs/>
          <w:shd w:val="clear" w:color="auto" w:fill="FFFFFF"/>
        </w:rPr>
        <w:t>είναι</w:t>
      </w:r>
      <w:r>
        <w:rPr>
          <w:rFonts w:eastAsia="Times New Roman" w:cs="Times New Roman"/>
          <w:bCs/>
          <w:shd w:val="clear" w:color="auto" w:fill="FFFFFF"/>
        </w:rPr>
        <w:t xml:space="preserve"> αυτά. Άρα θεωρώ ότι αυτές οι δύο μεγάλες επιτυχίες που </w:t>
      </w:r>
      <w:r>
        <w:rPr>
          <w:rFonts w:eastAsia="Times New Roman" w:cs="Times New Roman"/>
          <w:bCs/>
          <w:shd w:val="clear" w:color="auto" w:fill="FFFFFF"/>
        </w:rPr>
        <w:lastRenderedPageBreak/>
        <w:t xml:space="preserve">είχε η </w:t>
      </w:r>
      <w:r>
        <w:rPr>
          <w:rFonts w:eastAsia="Times New Roman"/>
          <w:bCs/>
          <w:shd w:val="clear" w:color="auto" w:fill="FFFFFF"/>
        </w:rPr>
        <w:t>Κυβέρνηση</w:t>
      </w:r>
      <w:r>
        <w:rPr>
          <w:rFonts w:eastAsia="Times New Roman" w:cs="Times New Roman"/>
          <w:bCs/>
          <w:shd w:val="clear" w:color="auto" w:fill="FFFFFF"/>
        </w:rPr>
        <w:t xml:space="preserve"> αυτή την εβδομάδα</w:t>
      </w:r>
      <w:r>
        <w:rPr>
          <w:rFonts w:eastAsia="Times New Roman" w:cs="Times New Roman"/>
          <w:bCs/>
          <w:shd w:val="clear" w:color="auto" w:fill="FFFFFF"/>
        </w:rPr>
        <w:t>,</w:t>
      </w:r>
      <w:r>
        <w:rPr>
          <w:rFonts w:eastAsia="Times New Roman" w:cs="Times New Roman"/>
          <w:bCs/>
          <w:shd w:val="clear" w:color="auto" w:fill="FFFFFF"/>
        </w:rPr>
        <w:t xml:space="preserve"> λειτουργούν σε εσάς με αυτόν τον τρόπο. </w:t>
      </w:r>
    </w:p>
    <w:p w14:paraId="488C52E5"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Πλέον δεν μπορείτε σε κανέναν να πείτε ότι είμαστε μια α</w:t>
      </w:r>
      <w:r>
        <w:rPr>
          <w:rFonts w:eastAsia="Times New Roman" w:cs="Times New Roman"/>
          <w:bCs/>
          <w:shd w:val="clear" w:color="auto" w:fill="FFFFFF"/>
        </w:rPr>
        <w:t xml:space="preserve">νίκανη </w:t>
      </w:r>
      <w:r>
        <w:rPr>
          <w:rFonts w:eastAsia="Times New Roman"/>
          <w:bCs/>
          <w:shd w:val="clear" w:color="auto" w:fill="FFFFFF"/>
        </w:rPr>
        <w:t>Κυβέρνηση</w:t>
      </w:r>
      <w:r>
        <w:rPr>
          <w:rFonts w:eastAsia="Times New Roman" w:cs="Times New Roman"/>
          <w:bCs/>
          <w:shd w:val="clear" w:color="auto" w:fill="FFFFFF"/>
        </w:rPr>
        <w:t xml:space="preserve">, μια </w:t>
      </w:r>
      <w:r>
        <w:rPr>
          <w:rFonts w:eastAsia="Times New Roman"/>
          <w:bCs/>
          <w:shd w:val="clear" w:color="auto" w:fill="FFFFFF"/>
        </w:rPr>
        <w:t>Κυβέρνηση</w:t>
      </w:r>
      <w:r>
        <w:rPr>
          <w:rFonts w:eastAsia="Times New Roman" w:cs="Times New Roman"/>
          <w:bCs/>
          <w:shd w:val="clear" w:color="auto" w:fill="FFFFFF"/>
        </w:rPr>
        <w:t xml:space="preserve"> καταστροφική, ότι είμαστε απατεώνες και ψεύτες. Και κάπου εδώ η μικροψυχία αρχίζει να περισσεύει σε αυτή την Αίθουσα ως αντιπερισπασμός να πω εγώ, σε τι ακριβώς,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Σε μια υποχρέωση </w:t>
      </w:r>
      <w:r>
        <w:rPr>
          <w:rFonts w:eastAsia="Times New Roman"/>
          <w:bCs/>
          <w:shd w:val="clear" w:color="auto" w:fill="FFFFFF"/>
        </w:rPr>
        <w:t>–</w:t>
      </w:r>
      <w:r>
        <w:rPr>
          <w:rFonts w:eastAsia="Times New Roman" w:cs="Times New Roman"/>
          <w:bCs/>
          <w:shd w:val="clear" w:color="auto" w:fill="FFFFFF"/>
        </w:rPr>
        <w:t>και το ξαναλέω</w:t>
      </w:r>
      <w:r>
        <w:rPr>
          <w:rFonts w:eastAsia="Times New Roman" w:cs="Times New Roman"/>
          <w:bCs/>
          <w:shd w:val="clear" w:color="auto" w:fill="FFFFFF"/>
        </w:rPr>
        <w:t>: υποχρέωση</w:t>
      </w:r>
      <w:r>
        <w:rPr>
          <w:rFonts w:eastAsia="Times New Roman"/>
          <w:bCs/>
          <w:shd w:val="clear" w:color="auto" w:fill="FFFFFF"/>
        </w:rPr>
        <w:t>–</w:t>
      </w:r>
      <w:r>
        <w:rPr>
          <w:rFonts w:eastAsia="Times New Roman" w:cs="Times New Roman"/>
          <w:bCs/>
          <w:shd w:val="clear" w:color="auto" w:fill="FFFFFF"/>
        </w:rPr>
        <w:t xml:space="preserve"> της </w:t>
      </w:r>
      <w:r>
        <w:rPr>
          <w:rFonts w:eastAsia="Times New Roman"/>
          <w:bCs/>
          <w:shd w:val="clear" w:color="auto" w:fill="FFFFFF"/>
        </w:rPr>
        <w:t>Κυβέρνησης,</w:t>
      </w:r>
      <w:r>
        <w:rPr>
          <w:rFonts w:eastAsia="Times New Roman" w:cs="Times New Roman"/>
          <w:bCs/>
          <w:shd w:val="clear" w:color="auto" w:fill="FFFFFF"/>
        </w:rPr>
        <w:t xml:space="preserve"> αν όχι εν γένει του πολιτικού </w:t>
      </w:r>
      <w:r>
        <w:rPr>
          <w:rFonts w:eastAsia="Times New Roman"/>
          <w:bCs/>
          <w:shd w:val="clear" w:color="auto" w:fill="FFFFFF"/>
        </w:rPr>
        <w:t>κόσμου,</w:t>
      </w:r>
      <w:r>
        <w:rPr>
          <w:rFonts w:eastAsia="Times New Roman" w:cs="Times New Roman"/>
          <w:bCs/>
          <w:shd w:val="clear" w:color="auto" w:fill="FFFFFF"/>
        </w:rPr>
        <w:t xml:space="preserve"> να κάνουμε τι; Να επουλώσουμε τις πληγές που οι πολιτικές λιτότητας αφήνουν τα τελευταία χρόνια. </w:t>
      </w:r>
    </w:p>
    <w:p w14:paraId="488C52E6" w14:textId="77777777" w:rsidR="00FF101B" w:rsidRDefault="00202D30">
      <w:pPr>
        <w:tabs>
          <w:tab w:val="left" w:pos="426"/>
          <w:tab w:val="center" w:pos="4393"/>
        </w:tabs>
        <w:spacing w:line="600" w:lineRule="auto"/>
        <w:ind w:firstLine="851"/>
        <w:contextualSpacing/>
        <w:jc w:val="both"/>
        <w:rPr>
          <w:rFonts w:eastAsia="Times New Roman" w:cs="Times New Roman"/>
          <w:bCs/>
          <w:shd w:val="clear" w:color="auto" w:fill="FFFFFF"/>
        </w:rPr>
      </w:pPr>
      <w:r>
        <w:rPr>
          <w:rFonts w:eastAsia="Times New Roman" w:cs="Times New Roman"/>
          <w:bCs/>
          <w:shd w:val="clear" w:color="auto" w:fill="FFFFFF"/>
        </w:rPr>
        <w:t>Κυρίες και κύριοι Βουλευτές, αυτός ο προϋπολογισμός αποτελεί ένα σημαντικό βήμα στην προσπά</w:t>
      </w:r>
      <w:r>
        <w:rPr>
          <w:rFonts w:eastAsia="Times New Roman" w:cs="Times New Roman"/>
          <w:bCs/>
          <w:shd w:val="clear" w:color="auto" w:fill="FFFFFF"/>
        </w:rPr>
        <w:t xml:space="preserve">θεια που έχουμε αναλάβει να αναχαιτίσουμε τη λιτότητα και να επιστρέψουμε στην ανάπτυξη την ελληνική οικονομία. </w:t>
      </w:r>
    </w:p>
    <w:p w14:paraId="488C52E7"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 τις κινδυνολογίες και την καταστροφολογία, την οποία έχουμε συνηθίσει, η ελληνική οικονομία φαίνεται να προχωράει και να επανέρχεται σε πε</w:t>
      </w:r>
      <w:r>
        <w:rPr>
          <w:rFonts w:eastAsia="Times New Roman" w:cs="Times New Roman"/>
          <w:szCs w:val="24"/>
        </w:rPr>
        <w:t xml:space="preserve">ρίοδο αναπτυξιακής σταθερότητας. </w:t>
      </w:r>
    </w:p>
    <w:p w14:paraId="488C52E8"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αναφερθώ σε δυο συγκεκριμένα πράγματα για να μην καθυστερήσω πάρα πολύ. Κατ’ αρχάς, θέλω να ξεκινήσω από κάποια ποσοστά για την ανεργία των νέων, η οποία βέβαια την περίοδο 2012-2014 ανήλθε σε επίπεδα ρεκόρ και το </w:t>
      </w:r>
      <w:r>
        <w:rPr>
          <w:rFonts w:eastAsia="Times New Roman" w:cs="Times New Roman"/>
          <w:szCs w:val="24"/>
        </w:rPr>
        <w:t xml:space="preserve">2017 θα είναι η πρώτη χρονιά, στην οποία θα μειωθεί καθαρά κάτω από το 50%. </w:t>
      </w:r>
    </w:p>
    <w:p w14:paraId="488C52E9"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Συγκεκριμένα, η ανεργία των νέων στην Ελλάδα εκτιμάται ότι θα κυμανθεί στο 48%, ποσοστό βέβαια που είναι τεράστιο σε σχέση με τα προ κρίσης επίπεδα, αλλά αποτελεί και την καλύτερη</w:t>
      </w:r>
      <w:r>
        <w:rPr>
          <w:rFonts w:eastAsia="Times New Roman" w:cs="Times New Roman"/>
          <w:szCs w:val="24"/>
        </w:rPr>
        <w:t xml:space="preserve"> επίδοση –και αυτό θα πρέπει να το αναγνωρίσουμε- από το 2012. Ήδη, για το 2016, η ανεργία των νέων αποκλιμακώθηκε σημαντικά, κινούμενη βέβαια οριακά στο 50%, ενώ για το επόμενο έτος φαίνεται ότι ακόμη περισσότερα παιδιά αναμένεται να βρουν δουλειά. </w:t>
      </w:r>
    </w:p>
    <w:p w14:paraId="488C52EA"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Κρίσι</w:t>
      </w:r>
      <w:r>
        <w:rPr>
          <w:rFonts w:eastAsia="Times New Roman" w:cs="Times New Roman"/>
          <w:szCs w:val="24"/>
        </w:rPr>
        <w:t>μα θέματα, στα οποία αξίζει βέβαια να αναφερθούμε, είναι και η ισχυροποίηση του κοινωνικού προϋπολογισμού, η καθολική εφαρμογή του κοινωνικού επιδόματος αλληλεγγύης, η αύξηση του εθνικού σκέλους του προγράμματος δημοσίων επενδύσεων και η ενίσχυση των υπερχ</w:t>
      </w:r>
      <w:r>
        <w:rPr>
          <w:rFonts w:eastAsia="Times New Roman" w:cs="Times New Roman"/>
          <w:szCs w:val="24"/>
        </w:rPr>
        <w:t xml:space="preserve">ρεωμένων νοικοκυριών για την εξυπηρέτηση των ληξιπρόθεσμων οφειλών. </w:t>
      </w:r>
    </w:p>
    <w:p w14:paraId="488C52EB"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Ιδιαίτερα σε ό,τι αφορά τον </w:t>
      </w:r>
      <w:r>
        <w:rPr>
          <w:rFonts w:eastAsia="Times New Roman" w:cs="Times New Roman"/>
          <w:szCs w:val="24"/>
        </w:rPr>
        <w:t>π</w:t>
      </w:r>
      <w:r>
        <w:rPr>
          <w:rFonts w:eastAsia="Times New Roman" w:cs="Times New Roman"/>
          <w:szCs w:val="24"/>
        </w:rPr>
        <w:t>ροϋπολογισμό του 2017, για το Υπουργείο Πολιτισμού και Αθλητισμού, το συνολικό ύψος των δαπανών εμφανίζεται αυξημένο σε σχέση με τις εκτιμήσεις του περσινού π</w:t>
      </w:r>
      <w:r>
        <w:rPr>
          <w:rFonts w:eastAsia="Times New Roman" w:cs="Times New Roman"/>
          <w:szCs w:val="24"/>
        </w:rPr>
        <w:t>ροϋπολογισμού. Επιτέλους, κύριε Πρόεδρε, ο αθλητισμός αρχίζει να παίρνει τη θέση που του αξίζει στην ελληνική κοινωνία. Τα τελευταία δύο χρόνια φαίνεται ότι ο αθλητισμός σταματάει –και έτσι πρέπει να γίνει- να είναι ο φτωχός συγγενής όλων των άλλων Υπουργε</w:t>
      </w:r>
      <w:r>
        <w:rPr>
          <w:rFonts w:eastAsia="Times New Roman" w:cs="Times New Roman"/>
          <w:szCs w:val="24"/>
        </w:rPr>
        <w:t>ίων.</w:t>
      </w:r>
    </w:p>
    <w:p w14:paraId="488C52EC"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Αντιμετωπίζουμε τα προβλήματα –αυτό κάνουμε- και δεν τα κρύβουμε κάτω από το χαλί. Ενισχύουμε πάρα πολύ σημαντικά τον μαζικό </w:t>
      </w:r>
      <w:r>
        <w:rPr>
          <w:rFonts w:eastAsia="Times New Roman" w:cs="Times New Roman"/>
          <w:szCs w:val="24"/>
        </w:rPr>
        <w:lastRenderedPageBreak/>
        <w:t xml:space="preserve">αθλητισμό. Συγκρουόμαστε με συμφέροντα του ελληνικού ποδοσφαίρου. Και αυτό το αποδείξαμε. </w:t>
      </w:r>
    </w:p>
    <w:p w14:paraId="488C52ED"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Αρχίζουμε να λύνουμε προβλήματα τα </w:t>
      </w:r>
      <w:r>
        <w:rPr>
          <w:rFonts w:eastAsia="Times New Roman" w:cs="Times New Roman"/>
          <w:szCs w:val="24"/>
        </w:rPr>
        <w:t xml:space="preserve">οποία υπήρχαν εδώ και χρόνια από </w:t>
      </w:r>
      <w:proofErr w:type="spellStart"/>
      <w:r>
        <w:rPr>
          <w:rFonts w:eastAsia="Times New Roman" w:cs="Times New Roman"/>
          <w:szCs w:val="24"/>
        </w:rPr>
        <w:t>αδειοδοτήσεις</w:t>
      </w:r>
      <w:proofErr w:type="spellEnd"/>
      <w:r>
        <w:rPr>
          <w:rFonts w:eastAsia="Times New Roman" w:cs="Times New Roman"/>
          <w:szCs w:val="24"/>
        </w:rPr>
        <w:t>, για παράδειγμα, σε διάφορα αθλητικά κέντρα μέχρι το ότι ενισχύουμε και μαθαίνουμε στα παιδιά του δημοτικού την κολύμβηση. Φέτος, για πρώτη φορά, κανένα κολυμβητήριο δεν μένει κλειστό λόγω έλλειψης πετρελαίου.</w:t>
      </w:r>
      <w:r>
        <w:rPr>
          <w:rFonts w:eastAsia="Times New Roman" w:cs="Times New Roman"/>
          <w:szCs w:val="24"/>
        </w:rPr>
        <w:t xml:space="preserve"> Συνεχίζουμε την πολύ μεγάλη προσπάθεια που κάνουμε, ώστε ο αθλητισμός να μην εκτρέφει τη βία, να μην εκτρέφει τη διαφθορά. </w:t>
      </w:r>
    </w:p>
    <w:p w14:paraId="488C52EE"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Τέλος –και τελειώνω με αυτό-, θα ήθελα να πω το εξής: Αυτή η Κυβέρνηση θα συνεχίσει να μάχεται για την όσο το δυνατόν πιο προωθημέν</w:t>
      </w:r>
      <w:r>
        <w:rPr>
          <w:rFonts w:eastAsia="Times New Roman" w:cs="Times New Roman"/>
          <w:szCs w:val="24"/>
        </w:rPr>
        <w:t>η διευθέτηση του ελληνικού χρέους χωρίς νέα μέτρα. Καμμία απαίτηση –και το έχουν πει όλοι οι συνάδελφοί μου- πέραν από αυτό που έχουμε συμφωνήσει δεν πρόκειται να γίνει αποδεκτή. Τα αποτελέσματα είναι ήδη ορατά και σε σχέση με τη μείωση της ανεργίας και ως</w:t>
      </w:r>
      <w:r>
        <w:rPr>
          <w:rFonts w:eastAsia="Times New Roman" w:cs="Times New Roman"/>
          <w:szCs w:val="24"/>
        </w:rPr>
        <w:t xml:space="preserve"> προς την αύξηση της </w:t>
      </w:r>
      <w:r>
        <w:rPr>
          <w:rFonts w:eastAsia="Times New Roman" w:cs="Times New Roman"/>
          <w:szCs w:val="24"/>
        </w:rPr>
        <w:lastRenderedPageBreak/>
        <w:t xml:space="preserve">κοινωνικής προστασίας. Επόμενα βήματα πρέπει να είναι, φυσικά, η εδραίωση της επιστροφής στην ανάπτυξη, η δημιουργία περισσότερων θέσεων εργασίας, αλλά και επενδύσεων για την πραγματική οικονομία. </w:t>
      </w:r>
    </w:p>
    <w:p w14:paraId="488C52EF"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w:t>
      </w:r>
      <w:r>
        <w:rPr>
          <w:rFonts w:eastAsia="Times New Roman" w:cs="Times New Roman"/>
          <w:szCs w:val="24"/>
        </w:rPr>
        <w:t>ΥΡΙΖΑ)</w:t>
      </w:r>
    </w:p>
    <w:p w14:paraId="488C52F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Δριτσέλη</w:t>
      </w:r>
      <w:proofErr w:type="spellEnd"/>
      <w:r>
        <w:rPr>
          <w:rFonts w:eastAsia="Times New Roman" w:cs="Times New Roman"/>
          <w:szCs w:val="24"/>
        </w:rPr>
        <w:t xml:space="preserve">. </w:t>
      </w:r>
    </w:p>
    <w:p w14:paraId="488C52F1"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Παρασκευόπουλος από το ΣΥΡΙΖΑ, ο οποίος είναι και ο τελευταίος ομιλητής για απόψε. </w:t>
      </w:r>
    </w:p>
    <w:p w14:paraId="488C52F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Ευχαριστώ, κύριε Πρόεδρε. </w:t>
      </w:r>
    </w:p>
    <w:p w14:paraId="488C52F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 xml:space="preserve">συνάδελφοι, ως τελευταίος Βουλευτής, ομιλητής, θα μπορούσα να πω, όπως είπε ο κ. </w:t>
      </w:r>
      <w:proofErr w:type="spellStart"/>
      <w:r>
        <w:rPr>
          <w:rFonts w:eastAsia="Times New Roman" w:cs="Times New Roman"/>
          <w:szCs w:val="24"/>
        </w:rPr>
        <w:t>Παπαφιλίππου</w:t>
      </w:r>
      <w:proofErr w:type="spellEnd"/>
      <w:r>
        <w:rPr>
          <w:rFonts w:eastAsia="Times New Roman" w:cs="Times New Roman"/>
          <w:szCs w:val="24"/>
        </w:rPr>
        <w:t>, ότι έχω άπλετο χρόνο ή να πω ότι δεν θα μακρηγορήσω, γιατί σας βλέπω κουρασμένους. Νομίζω ότι αυτό το οποίο είναι δεδομένο είναι ότι δεν μπορώ να αναφερθώ σε λεπ</w:t>
      </w:r>
      <w:r>
        <w:rPr>
          <w:rFonts w:eastAsia="Times New Roman" w:cs="Times New Roman"/>
          <w:szCs w:val="24"/>
        </w:rPr>
        <w:t xml:space="preserve">τομέρειες ή σε ειδικά θέματα τώρα πια. Πρέπει να είμαι σε ένα κλίμα </w:t>
      </w:r>
      <w:r>
        <w:rPr>
          <w:rFonts w:eastAsia="Times New Roman" w:cs="Times New Roman"/>
          <w:szCs w:val="24"/>
        </w:rPr>
        <w:lastRenderedPageBreak/>
        <w:t>επιλόγου των σημερινών ομιλιών και οπωσδήποτε πρέπει να μιλήσω με κάποια γενικότητα.</w:t>
      </w:r>
    </w:p>
    <w:p w14:paraId="488C52F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Οπωσδήποτε αυτός ο προϋπολογισμός είναι μια σύνθεση ανάγκης και πολιτικής, αριστερής πολιτικής, κατά τη</w:t>
      </w:r>
      <w:r>
        <w:rPr>
          <w:rFonts w:eastAsia="Times New Roman" w:cs="Times New Roman"/>
          <w:szCs w:val="24"/>
        </w:rPr>
        <w:t xml:space="preserve">ν άποψή μου, και ανάγκης, διότι εδώ έχουμε βρεθεί. </w:t>
      </w:r>
    </w:p>
    <w:p w14:paraId="488C52F5" w14:textId="77777777" w:rsidR="00FF101B" w:rsidRDefault="00202D30">
      <w:pPr>
        <w:tabs>
          <w:tab w:val="left" w:pos="2608"/>
        </w:tabs>
        <w:spacing w:line="600" w:lineRule="auto"/>
        <w:ind w:firstLine="709"/>
        <w:contextualSpacing/>
        <w:jc w:val="both"/>
        <w:rPr>
          <w:rFonts w:eastAsia="Times New Roman"/>
          <w:szCs w:val="24"/>
        </w:rPr>
      </w:pPr>
      <w:r>
        <w:rPr>
          <w:rFonts w:eastAsia="Times New Roman" w:cs="Times New Roman"/>
          <w:szCs w:val="24"/>
        </w:rPr>
        <w:t xml:space="preserve">Άκουσα τον κ. </w:t>
      </w:r>
      <w:proofErr w:type="spellStart"/>
      <w:r>
        <w:rPr>
          <w:rFonts w:eastAsia="Times New Roman" w:cs="Times New Roman"/>
          <w:szCs w:val="24"/>
        </w:rPr>
        <w:t>Χουλιαράκη</w:t>
      </w:r>
      <w:proofErr w:type="spellEnd"/>
      <w:r>
        <w:rPr>
          <w:rFonts w:eastAsia="Times New Roman" w:cs="Times New Roman"/>
          <w:szCs w:val="24"/>
        </w:rPr>
        <w:t xml:space="preserve"> να αναφέρεται σε σύνθεση, σε ισορροπία, σε διλήμματα. Μάλιστα, τις λέξεις αυτές τις χρησιμοποίησε πολλές φορές. Προς στιγμή σκέφτηκα: Μήπως έχουμε κεντρώο προϋπολογισμό και όχι αρ</w:t>
      </w:r>
      <w:r>
        <w:rPr>
          <w:rFonts w:eastAsia="Times New Roman" w:cs="Times New Roman"/>
          <w:szCs w:val="24"/>
        </w:rPr>
        <w:t xml:space="preserve">ιστερό;. Διότι όλα αυτά δείχνουν ότι ζυγίζουμε κάτι. </w:t>
      </w:r>
      <w:r>
        <w:rPr>
          <w:rFonts w:eastAsia="Times New Roman"/>
          <w:szCs w:val="24"/>
        </w:rPr>
        <w:t xml:space="preserve">Δεν είναι έτσι, διότι το θέμα είναι τι συνθέτουμε, τι βάζουμε στο ζύγι και στο δίλημμα ποια επιλογή κάνουμε. </w:t>
      </w:r>
    </w:p>
    <w:p w14:paraId="488C52F6"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Στο ζύγι αυτός ο </w:t>
      </w:r>
      <w:r>
        <w:rPr>
          <w:rFonts w:eastAsia="Times New Roman"/>
          <w:szCs w:val="24"/>
        </w:rPr>
        <w:t>π</w:t>
      </w:r>
      <w:r>
        <w:rPr>
          <w:rFonts w:eastAsia="Times New Roman"/>
          <w:szCs w:val="24"/>
        </w:rPr>
        <w:t xml:space="preserve">ροϋπολογισμός έχει βάλει και το κράτος δικαίου και το κράτος πρόνοιας, όχι </w:t>
      </w:r>
      <w:r>
        <w:rPr>
          <w:rFonts w:eastAsia="Times New Roman"/>
          <w:szCs w:val="24"/>
        </w:rPr>
        <w:t xml:space="preserve">μόνο την ανάπτυξη, όχι μόνο την προέλκυση </w:t>
      </w:r>
      <w:r>
        <w:rPr>
          <w:rFonts w:eastAsia="Times New Roman"/>
          <w:szCs w:val="24"/>
        </w:rPr>
        <w:lastRenderedPageBreak/>
        <w:t xml:space="preserve">επενδυτών, η οποία μπορεί να γίνει μέσω μιας συγκεκριμένης δημοσιονομικής πολιτικής μεταξύ άλλων, αλλά έχει βάλει και τη στήριξη των δύο αυτών πυλώνων της δημοκρατίας. </w:t>
      </w:r>
    </w:p>
    <w:p w14:paraId="488C52F7"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Και για μεν τη στήριξη του κράτους δικαίου απ</w:t>
      </w:r>
      <w:r>
        <w:rPr>
          <w:rFonts w:eastAsia="Times New Roman"/>
          <w:szCs w:val="24"/>
        </w:rPr>
        <w:t xml:space="preserve">λώς να θυμίσω ότι αυτός ο προϋπολογισμός αυξάνει τη χρηματοδότηση των σωφρονιστικών καταστημάτων, του σωφρονιστικού συστήματος, κάτι το οποίο δεν εισφέρει μόνο ένα </w:t>
      </w:r>
      <w:proofErr w:type="spellStart"/>
      <w:r>
        <w:rPr>
          <w:rFonts w:eastAsia="Times New Roman"/>
          <w:szCs w:val="24"/>
        </w:rPr>
        <w:t>προνοιακό</w:t>
      </w:r>
      <w:proofErr w:type="spellEnd"/>
      <w:r>
        <w:rPr>
          <w:rFonts w:eastAsia="Times New Roman"/>
          <w:szCs w:val="24"/>
        </w:rPr>
        <w:t xml:space="preserve"> όφελος για τους ανθρώπους που είναι σε πολύ δύσκολη θέση και σε πολύ δύσκολες συνθ</w:t>
      </w:r>
      <w:r>
        <w:rPr>
          <w:rFonts w:eastAsia="Times New Roman"/>
          <w:szCs w:val="24"/>
        </w:rPr>
        <w:t xml:space="preserve">ήκες μέσα στη φυλακή, αλλά εισφέρει και ασφάλεια, αφού στο μέτρο που οι συνθήκες εντός των φυλακών γίνονται ανθρώπινες, έχουμε λιγότερη δευτερογενή εγκληματικότητα. </w:t>
      </w:r>
    </w:p>
    <w:p w14:paraId="488C52F8"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Και σε ό,τι αφορά τις </w:t>
      </w:r>
      <w:proofErr w:type="spellStart"/>
      <w:r>
        <w:rPr>
          <w:rFonts w:eastAsia="Times New Roman"/>
          <w:szCs w:val="24"/>
        </w:rPr>
        <w:t>προνοιακές</w:t>
      </w:r>
      <w:proofErr w:type="spellEnd"/>
      <w:r>
        <w:rPr>
          <w:rFonts w:eastAsia="Times New Roman"/>
          <w:szCs w:val="24"/>
        </w:rPr>
        <w:t xml:space="preserve"> παροχές, νομίζω ότι όποιος ζει σε αυτόν τον κόσμο δεν μπορεί παρά να εκτιμά και να μην υποτιμά με κανέναν τρόπο τις χθεσινές παροχές και προς τους νησιώτες, αλλά ιδιαίτερα </w:t>
      </w:r>
      <w:r>
        <w:rPr>
          <w:rFonts w:eastAsia="Times New Roman"/>
          <w:szCs w:val="24"/>
        </w:rPr>
        <w:lastRenderedPageBreak/>
        <w:t>προς τους χαμηλοσυνταξιούχους. Πρέπει να έχει χάσει</w:t>
      </w:r>
      <w:r>
        <w:rPr>
          <w:rFonts w:eastAsia="Times New Roman"/>
          <w:szCs w:val="24"/>
        </w:rPr>
        <w:t xml:space="preserve"> κάποιος την επαφή με τον κόσμο για να υποτιμήσει τη σημασία αυτών των παροχών, βεβαίως, οι οποίες δεν είναι και οι μόνες. </w:t>
      </w:r>
    </w:p>
    <w:p w14:paraId="488C52F9"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Βεβαίως, εδώ έρχεται η ισορροπία κι εδώ φαίνεται ότι η ισορροπία, η οποία αυτή τη στιγμή έχει αποτυπωθεί στον προϋπολογισμό, έχει έν</w:t>
      </w:r>
      <w:r>
        <w:rPr>
          <w:rFonts w:eastAsia="Times New Roman"/>
          <w:szCs w:val="24"/>
        </w:rPr>
        <w:t>α αριστερό πρόσημο. Δεν ενδιαφέρει μόνο η ανάπτυξη. Αν ενδιέφερε μόνο η ανάπτυξη, χωρίς να μας ενδιαφέρει αν αυτή είναι δίκαιη, εάν θα διευκολύνει την αποκατάσταση της ισότητας ή αν θα εισφέρει ισότητα, τότε θα μπορούσε να είναι και ο προϋπολογισμός ενός κ</w:t>
      </w:r>
      <w:r>
        <w:rPr>
          <w:rFonts w:eastAsia="Times New Roman"/>
          <w:szCs w:val="24"/>
        </w:rPr>
        <w:t xml:space="preserve">ράτους το οποίο δεν είναι δημοκρατικό. </w:t>
      </w:r>
    </w:p>
    <w:p w14:paraId="488C52FA"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Αυτό το οποίο ήθελα να πω, επίσης, ως προς τη δημοσιονομική πλευρά του προϋπολογισμού είναι το εξής: Άκουσα προηγούμενους ομιλητές να παραπονούνται ή εν πάση </w:t>
      </w:r>
      <w:proofErr w:type="spellStart"/>
      <w:r>
        <w:rPr>
          <w:rFonts w:eastAsia="Times New Roman"/>
          <w:szCs w:val="24"/>
        </w:rPr>
        <w:t>περιπτώσει</w:t>
      </w:r>
      <w:proofErr w:type="spellEnd"/>
      <w:r>
        <w:rPr>
          <w:rFonts w:eastAsia="Times New Roman"/>
          <w:szCs w:val="24"/>
        </w:rPr>
        <w:t xml:space="preserve"> να κατακρίνουν την πολιτική αυτής της Κυβέρνηση</w:t>
      </w:r>
      <w:r>
        <w:rPr>
          <w:rFonts w:eastAsia="Times New Roman"/>
          <w:szCs w:val="24"/>
        </w:rPr>
        <w:t>ς από άποψη φορολογική, διότι δεν κατόρθωσε να καταπολεμήσει, όπως είπαν οι ομιλητές, τη φοροδιαφυγή.</w:t>
      </w:r>
    </w:p>
    <w:p w14:paraId="488C52FB"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lastRenderedPageBreak/>
        <w:t>Θέλω να θυμίσω κάτι. Η Κυβέρνηση αυτή</w:t>
      </w:r>
      <w:r>
        <w:rPr>
          <w:rFonts w:eastAsia="Times New Roman"/>
          <w:szCs w:val="24"/>
        </w:rPr>
        <w:t>,</w:t>
      </w:r>
      <w:r>
        <w:rPr>
          <w:rFonts w:eastAsia="Times New Roman"/>
          <w:szCs w:val="24"/>
        </w:rPr>
        <w:t xml:space="preserve"> το 2015 εισέφερε μια ρύθμιση με τον ν.4356, σύμφωνα με την οποία μπορεί να γίνει χρήση και παρανόμως κτηθέντων αποδ</w:t>
      </w:r>
      <w:r>
        <w:rPr>
          <w:rFonts w:eastAsia="Times New Roman"/>
          <w:szCs w:val="24"/>
        </w:rPr>
        <w:t xml:space="preserve">εικτικών μέσων, όταν συντρέχουν κάποιοι συνταγματικοί όροι. </w:t>
      </w:r>
    </w:p>
    <w:p w14:paraId="488C52FC"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Τι μπορούσε να πετύχει αυτή η ρύθμιση, αυτός ο κανόνας; Μπορούσε να πετύχει να υπάρξει μια αποτελεσματική καταπολέμηση της διαφθοράς, μεταξύ άλλων και της φοροδιαφυγής, η οποία βεβαίως δεν προκύπ</w:t>
      </w:r>
      <w:r>
        <w:rPr>
          <w:rFonts w:eastAsia="Times New Roman"/>
          <w:szCs w:val="24"/>
        </w:rPr>
        <w:t xml:space="preserve">τει συνήθως με αποδεικτικά στοιχεία τα οποία βρίσκονται εύκολα και παντού, αλλά βρίσκεται όταν ανακαλύπτονται κάποια στοιχεία τα οποία είναι επιμελώς κρυμμένα. </w:t>
      </w:r>
    </w:p>
    <w:p w14:paraId="488C52FD"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 xml:space="preserve">Τι ειπώθηκε κατά κόρον από την Αντιπολίτευση απέναντι στη ρύθμιση αυτή; Ότι επιτρέπει τη χρήση </w:t>
      </w:r>
      <w:r>
        <w:rPr>
          <w:rFonts w:eastAsia="Times New Roman"/>
          <w:szCs w:val="24"/>
        </w:rPr>
        <w:t xml:space="preserve">παρανόμως κτηθέντων αποδεικτικών μέσων, αν και το Σύνταγμα αυτό το αποκλείει. Είναι απλό να θυμίσει κανείς ότι, βεβαίως, το Σύνταγμά μας περιλαμβάνει διατάξεις οι οποίες μεταξύ τους είναι συγκρουσιακές, κατοχυρώνει τα ατομικά δικαιώματα του πολίτη, </w:t>
      </w:r>
      <w:r>
        <w:rPr>
          <w:rFonts w:eastAsia="Times New Roman"/>
          <w:szCs w:val="24"/>
        </w:rPr>
        <w:lastRenderedPageBreak/>
        <w:t>τα προσ</w:t>
      </w:r>
      <w:r>
        <w:rPr>
          <w:rFonts w:eastAsia="Times New Roman"/>
          <w:szCs w:val="24"/>
        </w:rPr>
        <w:t>ωπικά του δεδομένα από μια παράνομη αφαίρεση ενός δικού του εγγράφου ή οτιδήποτε άλλο μπορεί να ονομάζεται ως υποκλοπή εγγράφου, αλλά από την άλλη πλευρά</w:t>
      </w:r>
      <w:r>
        <w:rPr>
          <w:rFonts w:eastAsia="Times New Roman"/>
          <w:szCs w:val="24"/>
        </w:rPr>
        <w:t>,</w:t>
      </w:r>
      <w:r>
        <w:rPr>
          <w:rFonts w:eastAsia="Times New Roman"/>
          <w:szCs w:val="24"/>
        </w:rPr>
        <w:t xml:space="preserve"> δίνει στον πολίτη και το δικαίωμα δικαστικής προστασίας.</w:t>
      </w:r>
    </w:p>
    <w:p w14:paraId="488C52FE"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Πώς μπορείς να έχεις δικαίωμα δικαστικής προ</w:t>
      </w:r>
      <w:r>
        <w:rPr>
          <w:rFonts w:eastAsia="Times New Roman"/>
          <w:szCs w:val="24"/>
        </w:rPr>
        <w:t>στασίας και να έχεις προστασία και να πας στο δικαστήριο, αν το μοναδικό σου αποδεικτικό μέσο δεν μπορείς να το χρησιμοποιήσεις; Το Σύνταγμα πρέπει να σταθμίσει δύο αντίρροπες ανάγκες</w:t>
      </w:r>
      <w:r>
        <w:rPr>
          <w:rFonts w:eastAsia="Times New Roman"/>
          <w:szCs w:val="24"/>
        </w:rPr>
        <w:t>. Α</w:t>
      </w:r>
      <w:r>
        <w:rPr>
          <w:rFonts w:eastAsia="Times New Roman"/>
          <w:szCs w:val="24"/>
        </w:rPr>
        <w:t xml:space="preserve">πό τη μια το ατομικό δικαίωμα της προστασίας του προσωπικού δεδομένου </w:t>
      </w:r>
      <w:r>
        <w:rPr>
          <w:rFonts w:eastAsia="Times New Roman"/>
          <w:szCs w:val="24"/>
        </w:rPr>
        <w:t xml:space="preserve">και από την άλλη το δικαίωμα της δικαστικής προστασίας του πολίτη που θέλει να βρει το δίκιο του. </w:t>
      </w:r>
    </w:p>
    <w:p w14:paraId="488C52FF" w14:textId="77777777" w:rsidR="00FF101B" w:rsidRDefault="00202D30">
      <w:pPr>
        <w:tabs>
          <w:tab w:val="left" w:pos="2608"/>
        </w:tabs>
        <w:spacing w:line="600" w:lineRule="auto"/>
        <w:ind w:firstLine="720"/>
        <w:contextualSpacing/>
        <w:jc w:val="both"/>
        <w:rPr>
          <w:rFonts w:eastAsia="Times New Roman"/>
          <w:szCs w:val="24"/>
        </w:rPr>
      </w:pPr>
      <w:r>
        <w:rPr>
          <w:rFonts w:eastAsia="Times New Roman"/>
          <w:szCs w:val="24"/>
        </w:rPr>
        <w:t>Αυτή τη στάθμιση είχε ο ν.4356 ακριβώς με τα κριτήρια, με τις αρχές τις οποίες προσφέρει το Σύνταγμα για όσους πρέπει να κάνουν σταθμίσεις: Αναλογικότητα, αξ</w:t>
      </w:r>
      <w:r>
        <w:rPr>
          <w:rFonts w:eastAsia="Times New Roman"/>
          <w:szCs w:val="24"/>
        </w:rPr>
        <w:t xml:space="preserve">ιοπρέπεια, να μην έχει αποσπαστεί το αποδεικτικό μέσο με όρους που πλήττουν την αξιοπρέπεια, και βεβαίως μοναδικότητα, το αποδεικτικό αυτό μέσο να είναι το μοναδικό το οποίο υπήρχε. </w:t>
      </w:r>
    </w:p>
    <w:p w14:paraId="488C5300"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ότι είναι σαφές από όλες τις απόψεις ότι αυτή η Κυβέρνηση και με α</w:t>
      </w:r>
      <w:r>
        <w:rPr>
          <w:rFonts w:eastAsia="Times New Roman" w:cs="Times New Roman"/>
          <w:szCs w:val="24"/>
        </w:rPr>
        <w:t>υτόν τον προϋπολογισμό προσπαθεί και να θεραπεύσει τις προβληματικές καταστάσεις της οικονομίας, οι οποίες έχουν συσσωρευθεί στη χώρα μας μέχρι σήμερα, αλλά και να διαφυλάξει υπέρ των πολιτών τα ατομικά και κοινωνικά τους δικαιώματα. Γι’ αυτό και τον ψηφίζ</w:t>
      </w:r>
      <w:r>
        <w:rPr>
          <w:rFonts w:eastAsia="Times New Roman" w:cs="Times New Roman"/>
          <w:szCs w:val="24"/>
        </w:rPr>
        <w:t xml:space="preserve">ω. </w:t>
      </w:r>
    </w:p>
    <w:p w14:paraId="488C5301" w14:textId="77777777" w:rsidR="00FF101B" w:rsidRDefault="00202D3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488C5302"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Παρασκευόπουλο. </w:t>
      </w:r>
    </w:p>
    <w:p w14:paraId="488C5303"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88C5304" w14:textId="77777777" w:rsidR="00FF101B" w:rsidRDefault="00202D30">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88C5305" w14:textId="77777777" w:rsidR="00FF101B" w:rsidRDefault="00202D30">
      <w:pPr>
        <w:spacing w:line="600" w:lineRule="auto"/>
        <w:ind w:firstLine="720"/>
        <w:contextualSpacing/>
        <w:jc w:val="both"/>
        <w:rPr>
          <w:rFonts w:eastAsia="Times New Roman"/>
          <w:b/>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22.47΄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 ημέρα</w:t>
      </w:r>
      <w:r>
        <w:rPr>
          <w:rFonts w:eastAsia="Times New Roman" w:cs="Times New Roman"/>
          <w:szCs w:val="24"/>
        </w:rPr>
        <w:t xml:space="preserve"> Σάββατο 10 Δεκεμβρίου 2016 και ώρα 14.00΄, με αντικείμενο εργασιών του Σώματος </w:t>
      </w:r>
      <w:r>
        <w:rPr>
          <w:rFonts w:eastAsia="Times New Roman" w:cs="Times New Roman"/>
          <w:szCs w:val="24"/>
        </w:rPr>
        <w:lastRenderedPageBreak/>
        <w:t xml:space="preserve">νομοθετική εργασία: </w:t>
      </w:r>
      <w:r>
        <w:rPr>
          <w:rFonts w:eastAsia="Times New Roman" w:cs="Times New Roman"/>
          <w:szCs w:val="24"/>
        </w:rPr>
        <w:t>σ</w:t>
      </w:r>
      <w:r>
        <w:rPr>
          <w:rFonts w:eastAsia="Times New Roman" w:cs="Times New Roman"/>
          <w:szCs w:val="24"/>
        </w:rPr>
        <w:t xml:space="preserve">υνέχιση της </w:t>
      </w:r>
      <w:r>
        <w:rPr>
          <w:rFonts w:eastAsia="Times New Roman"/>
          <w:color w:val="000000"/>
          <w:szCs w:val="24"/>
          <w:shd w:val="clear" w:color="auto" w:fill="FFFFFF"/>
        </w:rPr>
        <w:t>συζήτησης και ψήφιση επί του σχεδίου νόμου του Υπ</w:t>
      </w:r>
      <w:r>
        <w:rPr>
          <w:rFonts w:eastAsia="Times New Roman"/>
          <w:color w:val="000000"/>
          <w:szCs w:val="24"/>
          <w:shd w:val="clear" w:color="auto" w:fill="FFFFFF"/>
        </w:rPr>
        <w:t>ουργείου Οικονομικών</w:t>
      </w:r>
      <w:r>
        <w:rPr>
          <w:rFonts w:eastAsia="Times New Roman"/>
          <w:color w:val="000000"/>
          <w:szCs w:val="24"/>
          <w:shd w:val="clear" w:color="auto" w:fill="FFFFFF"/>
        </w:rPr>
        <w:t>:</w:t>
      </w:r>
      <w:r>
        <w:rPr>
          <w:rFonts w:eastAsia="Times New Roman"/>
          <w:color w:val="000000"/>
          <w:szCs w:val="24"/>
          <w:shd w:val="clear" w:color="auto" w:fill="FFFFFF"/>
        </w:rPr>
        <w:t xml:space="preserve"> «Κύρωση του Κρατικού Προϋπολογισμού οικονομικού έτους 2017».</w:t>
      </w:r>
    </w:p>
    <w:p w14:paraId="488C5306" w14:textId="77777777" w:rsidR="00FF101B" w:rsidRDefault="00FF101B">
      <w:pPr>
        <w:spacing w:line="600" w:lineRule="auto"/>
        <w:ind w:firstLine="720"/>
        <w:contextualSpacing/>
        <w:jc w:val="both"/>
        <w:rPr>
          <w:rFonts w:eastAsia="Times New Roman" w:cs="Times New Roman"/>
          <w:b/>
          <w:szCs w:val="24"/>
        </w:rPr>
      </w:pPr>
    </w:p>
    <w:p w14:paraId="488C5307" w14:textId="77777777" w:rsidR="00FF101B" w:rsidRDefault="00202D30">
      <w:pPr>
        <w:spacing w:line="600" w:lineRule="auto"/>
        <w:contextualSpacing/>
        <w:jc w:val="both"/>
        <w:rPr>
          <w:rFonts w:eastAsia="Times New Roman" w:cs="Times New Roman"/>
          <w:szCs w:val="24"/>
        </w:rPr>
      </w:pPr>
      <w:r>
        <w:rPr>
          <w:rFonts w:eastAsia="Times New Roman" w:cs="Times New Roman"/>
          <w:b/>
          <w:szCs w:val="24"/>
        </w:rPr>
        <w:t xml:space="preserve">        Ο ΠΡΟΕΔΡΟΣ                                                                    ΟΙ ΓΡΑΜΜΑΤΕΙΣ </w:t>
      </w:r>
    </w:p>
    <w:sectPr w:rsidR="00FF10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rsjpC2Q66nWmhGLZM5HE67EBBYE=" w:salt="UOMEkt5/pbQ0Ph/G4FHN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1B"/>
    <w:rsid w:val="001877A2"/>
    <w:rsid w:val="00202D30"/>
    <w:rsid w:val="00FF10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49FF"/>
  <w15:docId w15:val="{4CCA6D3D-08A4-4414-AF13-E794EBF3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1C7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11C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370</MetadataID>
    <Session xmlns="641f345b-441b-4b81-9152-adc2e73ba5e1">Β´</Session>
    <Date xmlns="641f345b-441b-4b81-9152-adc2e73ba5e1">2016-12-08T22:00:00+00:00</Date>
    <Status xmlns="641f345b-441b-4b81-9152-adc2e73ba5e1">
      <Url>http://srv-sp1/praktika/Lists/Incoming_Metadata/EditForm.aspx?ID=370&amp;Source=/praktika/Recordings_Library/Forms/AllItems.aspx</Url>
      <Description>Δημοσιεύτηκε</Description>
    </Status>
    <Meeting xmlns="641f345b-441b-4b81-9152-adc2e73ba5e1">ΜΔ´</Meeting>
  </documentManagement>
</p:properties>
</file>

<file path=customXml/itemProps1.xml><?xml version="1.0" encoding="utf-8"?>
<ds:datastoreItem xmlns:ds="http://schemas.openxmlformats.org/officeDocument/2006/customXml" ds:itemID="{815D6E09-3DDB-47A6-A133-9A48EF4F08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B04F21-94F9-44B5-A779-037D1297F3E4}">
  <ds:schemaRefs>
    <ds:schemaRef ds:uri="http://schemas.microsoft.com/sharepoint/v3/contenttype/forms"/>
  </ds:schemaRefs>
</ds:datastoreItem>
</file>

<file path=customXml/itemProps3.xml><?xml version="1.0" encoding="utf-8"?>
<ds:datastoreItem xmlns:ds="http://schemas.openxmlformats.org/officeDocument/2006/customXml" ds:itemID="{C246CD9C-C4CA-43F2-9C95-B4EF88FFFE81}">
  <ds:schemaRefs>
    <ds:schemaRef ds:uri="http://purl.org/dc/dcmitype/"/>
    <ds:schemaRef ds:uri="http://purl.org/dc/terms/"/>
    <ds:schemaRef ds:uri="http://schemas.microsoft.com/office/2006/documentManagement/types"/>
    <ds:schemaRef ds:uri="http://www.w3.org/XML/1998/namespace"/>
    <ds:schemaRef ds:uri="641f345b-441b-4b81-9152-adc2e73ba5e1"/>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531</Pages>
  <Words>101315</Words>
  <Characters>547105</Characters>
  <Application>Microsoft Office Word</Application>
  <DocSecurity>0</DocSecurity>
  <Lines>4559</Lines>
  <Paragraphs>1294</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647126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2016-12-15T11:02:00Z</dcterms:created>
  <dcterms:modified xsi:type="dcterms:W3CDTF">2016-12-15T11:02:00Z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