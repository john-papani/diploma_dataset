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3E699F" w14:textId="77777777" w:rsidR="009B2D3F" w:rsidRPr="009B2D3F" w:rsidRDefault="009B2D3F" w:rsidP="009B2D3F">
      <w:pPr>
        <w:spacing w:after="0" w:line="360" w:lineRule="auto"/>
        <w:rPr>
          <w:ins w:id="0" w:author="Φλούδα Χριστίνα" w:date="2018-09-17T11:04:00Z"/>
          <w:rFonts w:eastAsia="Times New Roman"/>
          <w:szCs w:val="24"/>
          <w:lang w:eastAsia="en-US"/>
        </w:rPr>
      </w:pPr>
      <w:bookmarkStart w:id="1" w:name="_GoBack"/>
      <w:bookmarkEnd w:id="1"/>
      <w:ins w:id="2" w:author="Φλούδα Χριστίνα" w:date="2018-09-17T11:04:00Z">
        <w:r w:rsidRPr="009B2D3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36699BB" w14:textId="77777777" w:rsidR="009B2D3F" w:rsidRPr="009B2D3F" w:rsidRDefault="009B2D3F" w:rsidP="009B2D3F">
      <w:pPr>
        <w:spacing w:after="0" w:line="360" w:lineRule="auto"/>
        <w:rPr>
          <w:ins w:id="3" w:author="Φλούδα Χριστίνα" w:date="2018-09-17T11:04:00Z"/>
          <w:rFonts w:eastAsia="Times New Roman"/>
          <w:szCs w:val="24"/>
          <w:lang w:eastAsia="en-US"/>
        </w:rPr>
      </w:pPr>
    </w:p>
    <w:p w14:paraId="322471C7" w14:textId="77777777" w:rsidR="009B2D3F" w:rsidRPr="009B2D3F" w:rsidRDefault="009B2D3F" w:rsidP="009B2D3F">
      <w:pPr>
        <w:spacing w:after="0" w:line="360" w:lineRule="auto"/>
        <w:rPr>
          <w:ins w:id="4" w:author="Φλούδα Χριστίνα" w:date="2018-09-17T11:04:00Z"/>
          <w:rFonts w:eastAsia="Times New Roman"/>
          <w:szCs w:val="24"/>
          <w:lang w:eastAsia="en-US"/>
        </w:rPr>
      </w:pPr>
      <w:ins w:id="5" w:author="Φλούδα Χριστίνα" w:date="2018-09-17T11:04:00Z">
        <w:r w:rsidRPr="009B2D3F">
          <w:rPr>
            <w:rFonts w:eastAsia="Times New Roman"/>
            <w:szCs w:val="24"/>
            <w:lang w:eastAsia="en-US"/>
          </w:rPr>
          <w:t>ΠΙΝΑΚΑΣ ΠΕΡΙΕΧΟΜΕΝΩΝ</w:t>
        </w:r>
      </w:ins>
    </w:p>
    <w:p w14:paraId="3B2DA6C6" w14:textId="77777777" w:rsidR="009B2D3F" w:rsidRPr="009B2D3F" w:rsidRDefault="009B2D3F" w:rsidP="009B2D3F">
      <w:pPr>
        <w:spacing w:after="0" w:line="360" w:lineRule="auto"/>
        <w:rPr>
          <w:ins w:id="6" w:author="Φλούδα Χριστίνα" w:date="2018-09-17T11:04:00Z"/>
          <w:rFonts w:eastAsia="Times New Roman"/>
          <w:szCs w:val="24"/>
          <w:lang w:eastAsia="en-US"/>
        </w:rPr>
      </w:pPr>
      <w:ins w:id="7" w:author="Φλούδα Χριστίνα" w:date="2018-09-17T11:04:00Z">
        <w:r w:rsidRPr="009B2D3F">
          <w:rPr>
            <w:rFonts w:eastAsia="Times New Roman"/>
            <w:szCs w:val="24"/>
            <w:lang w:eastAsia="en-US"/>
          </w:rPr>
          <w:t xml:space="preserve">ΙΖ΄ ΠΕΡΙΟΔΟΣ </w:t>
        </w:r>
      </w:ins>
    </w:p>
    <w:p w14:paraId="6163DEB5" w14:textId="77777777" w:rsidR="009B2D3F" w:rsidRPr="009B2D3F" w:rsidRDefault="009B2D3F" w:rsidP="009B2D3F">
      <w:pPr>
        <w:spacing w:after="0" w:line="360" w:lineRule="auto"/>
        <w:rPr>
          <w:ins w:id="8" w:author="Φλούδα Χριστίνα" w:date="2018-09-17T11:04:00Z"/>
          <w:rFonts w:eastAsia="Times New Roman"/>
          <w:szCs w:val="24"/>
          <w:lang w:eastAsia="en-US"/>
        </w:rPr>
      </w:pPr>
      <w:ins w:id="9" w:author="Φλούδα Χριστίνα" w:date="2018-09-17T11:04:00Z">
        <w:r w:rsidRPr="009B2D3F">
          <w:rPr>
            <w:rFonts w:eastAsia="Times New Roman"/>
            <w:szCs w:val="24"/>
            <w:lang w:eastAsia="en-US"/>
          </w:rPr>
          <w:t>ΠΡΟΕΔΡΕΥΟΜΕΝΗΣ ΚΟΙΝΟΒΟΥΛΕΥΤΙΚΗΣ ΔΗΜΟΚΡΑΤΙΑΣ</w:t>
        </w:r>
      </w:ins>
    </w:p>
    <w:p w14:paraId="4F63AB5B" w14:textId="77777777" w:rsidR="009B2D3F" w:rsidRPr="009B2D3F" w:rsidRDefault="009B2D3F" w:rsidP="009B2D3F">
      <w:pPr>
        <w:spacing w:after="0" w:line="360" w:lineRule="auto"/>
        <w:rPr>
          <w:ins w:id="10" w:author="Φλούδα Χριστίνα" w:date="2018-09-17T11:04:00Z"/>
          <w:rFonts w:eastAsia="Times New Roman"/>
          <w:szCs w:val="24"/>
          <w:lang w:eastAsia="en-US"/>
        </w:rPr>
      </w:pPr>
      <w:ins w:id="11" w:author="Φλούδα Χριστίνα" w:date="2018-09-17T11:04:00Z">
        <w:r w:rsidRPr="009B2D3F">
          <w:rPr>
            <w:rFonts w:eastAsia="Times New Roman"/>
            <w:szCs w:val="24"/>
            <w:lang w:eastAsia="en-US"/>
          </w:rPr>
          <w:t>ΤΜΗΜΑ ΔΙΑΚΟΠΗΣ ΕΡΓΑΣΙΩΝ ΒΟΥΛΗΣ</w:t>
        </w:r>
      </w:ins>
    </w:p>
    <w:p w14:paraId="3DB1A796" w14:textId="77777777" w:rsidR="009B2D3F" w:rsidRPr="009B2D3F" w:rsidRDefault="009B2D3F" w:rsidP="009B2D3F">
      <w:pPr>
        <w:spacing w:after="0" w:line="360" w:lineRule="auto"/>
        <w:rPr>
          <w:ins w:id="12" w:author="Φλούδα Χριστίνα" w:date="2018-09-17T11:04:00Z"/>
          <w:rFonts w:eastAsia="Times New Roman"/>
          <w:szCs w:val="24"/>
          <w:lang w:eastAsia="en-US"/>
        </w:rPr>
      </w:pPr>
      <w:ins w:id="13" w:author="Φλούδα Χριστίνα" w:date="2018-09-17T11:04:00Z">
        <w:r w:rsidRPr="009B2D3F">
          <w:rPr>
            <w:rFonts w:eastAsia="Times New Roman"/>
            <w:szCs w:val="24"/>
            <w:lang w:eastAsia="en-US"/>
          </w:rPr>
          <w:t>ΘΕΡΟΥΣ 2018</w:t>
        </w:r>
      </w:ins>
    </w:p>
    <w:p w14:paraId="6377040D" w14:textId="77777777" w:rsidR="009B2D3F" w:rsidRPr="009B2D3F" w:rsidRDefault="009B2D3F" w:rsidP="009B2D3F">
      <w:pPr>
        <w:spacing w:after="0" w:line="360" w:lineRule="auto"/>
        <w:rPr>
          <w:ins w:id="14" w:author="Φλούδα Χριστίνα" w:date="2018-09-17T11:04:00Z"/>
          <w:rFonts w:eastAsia="Times New Roman"/>
          <w:szCs w:val="24"/>
          <w:lang w:eastAsia="en-US"/>
        </w:rPr>
      </w:pPr>
    </w:p>
    <w:p w14:paraId="67E34967" w14:textId="77777777" w:rsidR="009B2D3F" w:rsidRPr="009B2D3F" w:rsidRDefault="009B2D3F" w:rsidP="009B2D3F">
      <w:pPr>
        <w:spacing w:after="0" w:line="360" w:lineRule="auto"/>
        <w:rPr>
          <w:ins w:id="15" w:author="Φλούδα Χριστίνα" w:date="2018-09-17T11:04:00Z"/>
          <w:rFonts w:eastAsia="Times New Roman"/>
          <w:szCs w:val="24"/>
          <w:lang w:eastAsia="en-US"/>
        </w:rPr>
      </w:pPr>
      <w:ins w:id="16" w:author="Φλούδα Χριστίνα" w:date="2018-09-17T11:04:00Z">
        <w:r w:rsidRPr="009B2D3F">
          <w:rPr>
            <w:rFonts w:eastAsia="Times New Roman"/>
            <w:szCs w:val="24"/>
            <w:lang w:eastAsia="en-US"/>
          </w:rPr>
          <w:t>ΣΥΝΕΔΡΙΑΣΗ Θ΄</w:t>
        </w:r>
      </w:ins>
    </w:p>
    <w:p w14:paraId="1583D6BA" w14:textId="77777777" w:rsidR="009B2D3F" w:rsidRPr="009B2D3F" w:rsidRDefault="009B2D3F" w:rsidP="009B2D3F">
      <w:pPr>
        <w:spacing w:after="0" w:line="360" w:lineRule="auto"/>
        <w:rPr>
          <w:ins w:id="17" w:author="Φλούδα Χριστίνα" w:date="2018-09-17T11:04:00Z"/>
          <w:rFonts w:eastAsia="Times New Roman"/>
          <w:szCs w:val="24"/>
          <w:lang w:eastAsia="en-US"/>
        </w:rPr>
      </w:pPr>
      <w:ins w:id="18" w:author="Φλούδα Χριστίνα" w:date="2018-09-17T11:04:00Z">
        <w:r w:rsidRPr="009B2D3F">
          <w:rPr>
            <w:rFonts w:eastAsia="Times New Roman"/>
            <w:szCs w:val="24"/>
            <w:lang w:eastAsia="en-US"/>
          </w:rPr>
          <w:t>Πέμπτη  30 Αυγούστου 2018</w:t>
        </w:r>
      </w:ins>
    </w:p>
    <w:p w14:paraId="7DD15D08" w14:textId="77777777" w:rsidR="009B2D3F" w:rsidRPr="009B2D3F" w:rsidRDefault="009B2D3F" w:rsidP="009B2D3F">
      <w:pPr>
        <w:spacing w:after="0" w:line="360" w:lineRule="auto"/>
        <w:rPr>
          <w:ins w:id="19" w:author="Φλούδα Χριστίνα" w:date="2018-09-17T11:04:00Z"/>
          <w:rFonts w:eastAsia="Times New Roman"/>
          <w:szCs w:val="24"/>
          <w:lang w:eastAsia="en-US"/>
        </w:rPr>
      </w:pPr>
    </w:p>
    <w:p w14:paraId="63EAF656" w14:textId="77777777" w:rsidR="009B2D3F" w:rsidRPr="009B2D3F" w:rsidRDefault="009B2D3F" w:rsidP="009B2D3F">
      <w:pPr>
        <w:spacing w:after="0" w:line="360" w:lineRule="auto"/>
        <w:rPr>
          <w:ins w:id="20" w:author="Φλούδα Χριστίνα" w:date="2018-09-17T11:04:00Z"/>
          <w:rFonts w:eastAsia="Times New Roman"/>
          <w:szCs w:val="24"/>
          <w:lang w:eastAsia="en-US"/>
        </w:rPr>
      </w:pPr>
      <w:ins w:id="21" w:author="Φλούδα Χριστίνα" w:date="2018-09-17T11:04:00Z">
        <w:r w:rsidRPr="009B2D3F">
          <w:rPr>
            <w:rFonts w:eastAsia="Times New Roman"/>
            <w:szCs w:val="24"/>
            <w:lang w:eastAsia="en-US"/>
          </w:rPr>
          <w:t>ΘΕΜΑΤΑ</w:t>
        </w:r>
      </w:ins>
    </w:p>
    <w:p w14:paraId="47F939F4" w14:textId="77777777" w:rsidR="009B2D3F" w:rsidRPr="009B2D3F" w:rsidRDefault="009B2D3F" w:rsidP="009B2D3F">
      <w:pPr>
        <w:spacing w:after="0" w:line="360" w:lineRule="auto"/>
        <w:rPr>
          <w:ins w:id="22" w:author="Φλούδα Χριστίνα" w:date="2018-09-17T11:04:00Z"/>
          <w:rFonts w:eastAsia="Times New Roman"/>
          <w:szCs w:val="24"/>
          <w:lang w:eastAsia="en-US"/>
        </w:rPr>
      </w:pPr>
      <w:ins w:id="23" w:author="Φλούδα Χριστίνα" w:date="2018-09-17T11:04:00Z">
        <w:r w:rsidRPr="009B2D3F">
          <w:rPr>
            <w:rFonts w:eastAsia="Times New Roman"/>
            <w:szCs w:val="24"/>
            <w:lang w:eastAsia="en-US"/>
          </w:rPr>
          <w:t xml:space="preserve"> </w:t>
        </w:r>
        <w:r w:rsidRPr="009B2D3F">
          <w:rPr>
            <w:rFonts w:eastAsia="Times New Roman"/>
            <w:szCs w:val="24"/>
            <w:lang w:eastAsia="en-US"/>
          </w:rPr>
          <w:br/>
          <w:t xml:space="preserve">Α. ΕΙΔΙΚΑ ΘΕΜΑΤΑ </w:t>
        </w:r>
        <w:r w:rsidRPr="009B2D3F">
          <w:rPr>
            <w:rFonts w:eastAsia="Times New Roman"/>
            <w:szCs w:val="24"/>
            <w:lang w:eastAsia="en-US"/>
          </w:rPr>
          <w:br/>
          <w:t xml:space="preserve">1.  Άδεια απουσίας των Βουλευτών κ.κ. Π. </w:t>
        </w:r>
        <w:proofErr w:type="spellStart"/>
        <w:r w:rsidRPr="009B2D3F">
          <w:rPr>
            <w:rFonts w:eastAsia="Times New Roman"/>
            <w:szCs w:val="24"/>
            <w:lang w:eastAsia="en-US"/>
          </w:rPr>
          <w:t>Μηταράκη</w:t>
        </w:r>
        <w:proofErr w:type="spellEnd"/>
        <w:r w:rsidRPr="009B2D3F">
          <w:rPr>
            <w:rFonts w:eastAsia="Times New Roman"/>
            <w:szCs w:val="24"/>
            <w:lang w:eastAsia="en-US"/>
          </w:rPr>
          <w:t xml:space="preserve"> και Α. Τριανταφυλλίδη, σελ. </w:t>
        </w:r>
        <w:r w:rsidRPr="009B2D3F">
          <w:rPr>
            <w:rFonts w:eastAsia="Times New Roman"/>
            <w:szCs w:val="24"/>
            <w:lang w:eastAsia="en-US"/>
          </w:rPr>
          <w:br/>
          <w:t xml:space="preserve">2. Ανακοινώνεται επιστολή του Πρωθυπουργού κ. Αλέξη Τσίπρα, προς τον προς τον Πρόεδρο της Βουλής με την οποία ανακοινώνεται το προς το Τμήμα ότι με το 73/3-8-2010 προεδρικό διάταγμα, που δημοσιεύθηκε  στο ΦΕΚ 143/3-8-2018 (τ. Α’) έγινε αποδεκτή η παραίτηση που υπέβαλε ο Νικόλαος </w:t>
        </w:r>
        <w:proofErr w:type="spellStart"/>
        <w:r w:rsidRPr="009B2D3F">
          <w:rPr>
            <w:rFonts w:eastAsia="Times New Roman"/>
            <w:szCs w:val="24"/>
            <w:lang w:eastAsia="en-US"/>
          </w:rPr>
          <w:t>Τόσκας</w:t>
        </w:r>
        <w:proofErr w:type="spellEnd"/>
        <w:r w:rsidRPr="009B2D3F">
          <w:rPr>
            <w:rFonts w:eastAsia="Times New Roman"/>
            <w:szCs w:val="24"/>
            <w:lang w:eastAsia="en-US"/>
          </w:rPr>
          <w:t xml:space="preserve"> του Στεφάνου από τη θέση του Αναπληρωτή Υπουργού Εσωτερικών και απαλλάχθηκε από τα καθήκοντά του.», σελ. </w:t>
        </w:r>
        <w:r w:rsidRPr="009B2D3F">
          <w:rPr>
            <w:rFonts w:eastAsia="Times New Roman"/>
            <w:szCs w:val="24"/>
            <w:lang w:eastAsia="en-US"/>
          </w:rPr>
          <w:br/>
          <w:t xml:space="preserve">3. Ανακοινώνεται ότι με το 87/29-8-2018 προεδρικό διάταγμα που δημοσιεύτηκε στο ΦΕΚ 160/29-8-2018 (τ. Α'), έγιναν αποδεκτές οι παραιτήσεις που υπέβαλαν όσοι δεν μετέχουν πλέον στο κυβερνητικό σχήμα ή πήγαν σε άλλες θέσεις, σελ. </w:t>
        </w:r>
        <w:r w:rsidRPr="009B2D3F">
          <w:rPr>
            <w:rFonts w:eastAsia="Times New Roman"/>
            <w:szCs w:val="24"/>
            <w:lang w:eastAsia="en-US"/>
          </w:rPr>
          <w:br/>
          <w:t xml:space="preserve">4. Ανακοινώνεται ότι με το υπ’ αριθμόν 88/29-8-2018 Προεδρικό Διάταγμα, που δημοσιεύθηκε στο ΦΕΚ 160/29-8-2018, ανακοινώνονται τα ονόματα αυτών που διορίστηκαν, που τοποθετήθηκαν στο Κυβερνητικό Συμβούλιο, σελ. </w:t>
        </w:r>
        <w:r w:rsidRPr="009B2D3F">
          <w:rPr>
            <w:rFonts w:eastAsia="Times New Roman"/>
            <w:szCs w:val="24"/>
            <w:lang w:eastAsia="en-US"/>
          </w:rPr>
          <w:br/>
          <w:t xml:space="preserve">5. Ανακοινώνεται ότι ο Υπουργός Δικαιοσύνης, Διαφάνειας και Ανθρωπίνων Δικαιωμάτων διαβίβασε στη Βουλή σύμφωνα με το άρθρο 86 του Συντάγματος και τον ν.3126/2003 «Ποινική Ευθύνη των Υπουργών», όπως ισχύει: α) την 7-8-2018: Ποινική δικογραφία που αφορά τον Αναπληρωτή Υπουργό Οικονομίας και Ανάπτυξης Αλέξη </w:t>
        </w:r>
        <w:proofErr w:type="spellStart"/>
        <w:r w:rsidRPr="009B2D3F">
          <w:rPr>
            <w:rFonts w:eastAsia="Times New Roman"/>
            <w:szCs w:val="24"/>
            <w:lang w:eastAsia="en-US"/>
          </w:rPr>
          <w:t>Χαρίτση</w:t>
        </w:r>
        <w:proofErr w:type="spellEnd"/>
        <w:r w:rsidRPr="009B2D3F">
          <w:rPr>
            <w:rFonts w:eastAsia="Times New Roman"/>
            <w:szCs w:val="24"/>
            <w:lang w:eastAsia="en-US"/>
          </w:rPr>
          <w:t xml:space="preserve">, β) Την 8-8-2018: Ποινική δικογραφία στους Πρωθυπουργούς από το έτος 2008 ως και το έτος 2016, Κωνσταντίνο Καραμανλή, Γεώργιο Παπανδρέου, Λουκά </w:t>
        </w:r>
        <w:proofErr w:type="spellStart"/>
        <w:r w:rsidRPr="009B2D3F">
          <w:rPr>
            <w:rFonts w:eastAsia="Times New Roman"/>
            <w:szCs w:val="24"/>
            <w:lang w:eastAsia="en-US"/>
          </w:rPr>
          <w:t>Παπαδήμο</w:t>
        </w:r>
        <w:proofErr w:type="spellEnd"/>
        <w:r w:rsidRPr="009B2D3F">
          <w:rPr>
            <w:rFonts w:eastAsia="Times New Roman"/>
            <w:szCs w:val="24"/>
            <w:lang w:eastAsia="en-US"/>
          </w:rPr>
          <w:t xml:space="preserve">, Παναγιώτη Πικραμένο, Αντώνη Σαμαρά, Αλέξη Τσίπρα, Βασιλική Θάνου και στους Υπουργούς Οικονομικών από το έτος 2008 έως και το έτος 2016, Γεώργιο Αλογοσκούφη, Γιάννη </w:t>
        </w:r>
        <w:proofErr w:type="spellStart"/>
        <w:r w:rsidRPr="009B2D3F">
          <w:rPr>
            <w:rFonts w:eastAsia="Times New Roman"/>
            <w:szCs w:val="24"/>
            <w:lang w:eastAsia="en-US"/>
          </w:rPr>
          <w:t>Παπαθανασίου</w:t>
        </w:r>
        <w:proofErr w:type="spellEnd"/>
        <w:r w:rsidRPr="009B2D3F">
          <w:rPr>
            <w:rFonts w:eastAsia="Times New Roman"/>
            <w:szCs w:val="24"/>
            <w:lang w:eastAsia="en-US"/>
          </w:rPr>
          <w:t xml:space="preserve">, Γεώργιο Παπακωνσταντίνου, Ευάγγελο Βενιζέλο, Φίλιππο </w:t>
        </w:r>
        <w:proofErr w:type="spellStart"/>
        <w:r w:rsidRPr="009B2D3F">
          <w:rPr>
            <w:rFonts w:eastAsia="Times New Roman"/>
            <w:szCs w:val="24"/>
            <w:lang w:eastAsia="en-US"/>
          </w:rPr>
          <w:t>Σαχινίδη</w:t>
        </w:r>
        <w:proofErr w:type="spellEnd"/>
        <w:r w:rsidRPr="009B2D3F">
          <w:rPr>
            <w:rFonts w:eastAsia="Times New Roman"/>
            <w:szCs w:val="24"/>
            <w:lang w:eastAsia="en-US"/>
          </w:rPr>
          <w:t xml:space="preserve">, Γεώργιο Ζανιά, Γιάννη Στουρνάρα, Γκίκα </w:t>
        </w:r>
        <w:proofErr w:type="spellStart"/>
        <w:r w:rsidRPr="009B2D3F">
          <w:rPr>
            <w:rFonts w:eastAsia="Times New Roman"/>
            <w:szCs w:val="24"/>
            <w:lang w:eastAsia="en-US"/>
          </w:rPr>
          <w:t>Χαρδούβελη</w:t>
        </w:r>
        <w:proofErr w:type="spellEnd"/>
        <w:r w:rsidRPr="009B2D3F">
          <w:rPr>
            <w:rFonts w:eastAsia="Times New Roman"/>
            <w:szCs w:val="24"/>
            <w:lang w:eastAsia="en-US"/>
          </w:rPr>
          <w:t xml:space="preserve">, </w:t>
        </w:r>
        <w:proofErr w:type="spellStart"/>
        <w:r w:rsidRPr="009B2D3F">
          <w:rPr>
            <w:rFonts w:eastAsia="Times New Roman"/>
            <w:szCs w:val="24"/>
            <w:lang w:eastAsia="en-US"/>
          </w:rPr>
          <w:t>Γιάνη</w:t>
        </w:r>
        <w:proofErr w:type="spellEnd"/>
        <w:r w:rsidRPr="009B2D3F">
          <w:rPr>
            <w:rFonts w:eastAsia="Times New Roman"/>
            <w:szCs w:val="24"/>
            <w:lang w:eastAsia="en-US"/>
          </w:rPr>
          <w:t xml:space="preserve"> </w:t>
        </w:r>
        <w:proofErr w:type="spellStart"/>
        <w:r w:rsidRPr="009B2D3F">
          <w:rPr>
            <w:rFonts w:eastAsia="Times New Roman"/>
            <w:szCs w:val="24"/>
            <w:lang w:eastAsia="en-US"/>
          </w:rPr>
          <w:t>Βαρουφάκη</w:t>
        </w:r>
        <w:proofErr w:type="spellEnd"/>
        <w:r w:rsidRPr="009B2D3F">
          <w:rPr>
            <w:rFonts w:eastAsia="Times New Roman"/>
            <w:szCs w:val="24"/>
            <w:lang w:eastAsia="en-US"/>
          </w:rPr>
          <w:t xml:space="preserve"> και Ευκλείδη </w:t>
        </w:r>
        <w:proofErr w:type="spellStart"/>
        <w:r w:rsidRPr="009B2D3F">
          <w:rPr>
            <w:rFonts w:eastAsia="Times New Roman"/>
            <w:szCs w:val="24"/>
            <w:lang w:eastAsia="en-US"/>
          </w:rPr>
          <w:t>Τσακαλώτο</w:t>
        </w:r>
        <w:proofErr w:type="spellEnd"/>
        <w:r w:rsidRPr="009B2D3F">
          <w:rPr>
            <w:rFonts w:eastAsia="Times New Roman"/>
            <w:szCs w:val="24"/>
            <w:lang w:eastAsia="en-US"/>
          </w:rPr>
          <w:t xml:space="preserve"> και γ) την 29-8-2018: Ποινική δικογραφία που αφορά στον πρώην Αναπληρωτή Υπουργό Εσωτερικών αρμόδιο για θέματα Προστασίας του Πολίτη Νικόλαο </w:t>
        </w:r>
        <w:proofErr w:type="spellStart"/>
        <w:r w:rsidRPr="009B2D3F">
          <w:rPr>
            <w:rFonts w:eastAsia="Times New Roman"/>
            <w:szCs w:val="24"/>
            <w:lang w:eastAsia="en-US"/>
          </w:rPr>
          <w:t>Τόσκα</w:t>
        </w:r>
        <w:proofErr w:type="spellEnd"/>
        <w:r w:rsidRPr="009B2D3F">
          <w:rPr>
            <w:rFonts w:eastAsia="Times New Roman"/>
            <w:szCs w:val="24"/>
            <w:lang w:eastAsia="en-US"/>
          </w:rPr>
          <w:t xml:space="preserve">, και στον Υπουργό Εσωτερικών, Παναγιώτη Σκουρλέτη, και ποινική δικογραφία που αφορά στον πρώην Υπουργό Γεώργιο Βουλγαράκη, σελ. </w:t>
        </w:r>
        <w:r w:rsidRPr="009B2D3F">
          <w:rPr>
            <w:rFonts w:eastAsia="Times New Roman"/>
            <w:szCs w:val="24"/>
            <w:lang w:eastAsia="en-US"/>
          </w:rPr>
          <w:br/>
          <w:t xml:space="preserve">6. Επί διαδικαστικού θέματος, σελ. </w:t>
        </w:r>
        <w:r w:rsidRPr="009B2D3F">
          <w:rPr>
            <w:rFonts w:eastAsia="Times New Roman"/>
            <w:szCs w:val="24"/>
            <w:lang w:eastAsia="en-US"/>
          </w:rPr>
          <w:br/>
          <w:t xml:space="preserve"> </w:t>
        </w:r>
        <w:r w:rsidRPr="009B2D3F">
          <w:rPr>
            <w:rFonts w:eastAsia="Times New Roman"/>
            <w:szCs w:val="24"/>
            <w:lang w:eastAsia="en-US"/>
          </w:rPr>
          <w:br/>
          <w:t xml:space="preserve">Β. ΚΟΙΝΟΒΟΥΛΕΥΤΙΚΟΣ ΕΛΕΓΧΟΣ </w:t>
        </w:r>
        <w:r w:rsidRPr="009B2D3F">
          <w:rPr>
            <w:rFonts w:eastAsia="Times New Roman"/>
            <w:szCs w:val="24"/>
            <w:lang w:eastAsia="en-US"/>
          </w:rPr>
          <w:br/>
          <w:t xml:space="preserve">Ανακοίνωση αναφορών, σελ. </w:t>
        </w:r>
        <w:r w:rsidRPr="009B2D3F">
          <w:rPr>
            <w:rFonts w:eastAsia="Times New Roman"/>
            <w:szCs w:val="24"/>
            <w:lang w:eastAsia="en-US"/>
          </w:rPr>
          <w:br/>
          <w:t xml:space="preserve"> </w:t>
        </w:r>
        <w:r w:rsidRPr="009B2D3F">
          <w:rPr>
            <w:rFonts w:eastAsia="Times New Roman"/>
            <w:szCs w:val="24"/>
            <w:lang w:eastAsia="en-US"/>
          </w:rPr>
          <w:br/>
          <w:t xml:space="preserve">Γ. ΝΟΜΟΘΕΤΙΚΗ ΕΡΓΑΣΙΑ </w:t>
        </w:r>
        <w:r w:rsidRPr="009B2D3F">
          <w:rPr>
            <w:rFonts w:eastAsia="Times New Roman"/>
            <w:szCs w:val="24"/>
            <w:lang w:eastAsia="en-US"/>
          </w:rPr>
          <w:br/>
          <w:t>1. Κατάθεση σχεδίων νόμων:</w:t>
        </w:r>
        <w:r w:rsidRPr="009B2D3F">
          <w:rPr>
            <w:rFonts w:eastAsia="Times New Roman"/>
            <w:szCs w:val="24"/>
            <w:lang w:eastAsia="en-US"/>
          </w:rPr>
          <w:br/>
          <w:t xml:space="preserve">    α) Οι Υπουργοί Περιβάλλοντος και Ενέργειας, Οικονομίας και Ανάπτυξης, Εξωτερικών, Υγείας, Οικονομικών, Υποδομών και Μεταφορών, Ναυτιλίας και Νησιωτικής Πολιτικής, Αγροτικής Ανάπτυξης και Τροφίμων, καθώς και ο Αναπληρωτής Υπουργός Περιβάλλοντος και Ενέργειας, κατέθεσαν την 2-8-2018 σχέδιο νόμου: «Κύρωση των τροποποιήσεων της Σύμβασης για την εκτίμηση των περιβαλλοντικών επιπτώσεων σε διασυνοριακό πλαίσιο, που υπεγράφη στο </w:t>
        </w:r>
        <w:proofErr w:type="spellStart"/>
        <w:r w:rsidRPr="009B2D3F">
          <w:rPr>
            <w:rFonts w:eastAsia="Times New Roman"/>
            <w:szCs w:val="24"/>
            <w:lang w:eastAsia="en-US"/>
          </w:rPr>
          <w:t>Espoo</w:t>
        </w:r>
        <w:proofErr w:type="spellEnd"/>
        <w:r w:rsidRPr="009B2D3F">
          <w:rPr>
            <w:rFonts w:eastAsia="Times New Roman"/>
            <w:szCs w:val="24"/>
            <w:lang w:eastAsia="en-US"/>
          </w:rPr>
          <w:t xml:space="preserve"> της Φινλανδίας το 1991 και κυρώθηκε με τον ν. 2540/1997 (Α' 249)», σελ. </w:t>
        </w:r>
        <w:r w:rsidRPr="009B2D3F">
          <w:rPr>
            <w:rFonts w:eastAsia="Times New Roman"/>
            <w:szCs w:val="24"/>
            <w:lang w:eastAsia="en-US"/>
          </w:rPr>
          <w:br/>
          <w:t xml:space="preserve">    β) Οι Υπουργοί Περιβάλλοντος και Ενέργειας, Οικονομίας και Ανάπτυξης, Εξωτερικών, Οικονομικών, καθώς και οι Αναπληρωτές Υπουργοί Οικονομίας και Ανάπτυξης και Περιβάλλοντος και Ενέργειας, κατέθεσαν την 2-8-2018 σχέδιο νόμου: «Κύρωση της τροποποίησης, που έγινε στο </w:t>
        </w:r>
        <w:proofErr w:type="spellStart"/>
        <w:r w:rsidRPr="009B2D3F">
          <w:rPr>
            <w:rFonts w:eastAsia="Times New Roman"/>
            <w:szCs w:val="24"/>
            <w:lang w:eastAsia="en-US"/>
          </w:rPr>
          <w:t>Κιγκάλι</w:t>
        </w:r>
        <w:proofErr w:type="spellEnd"/>
        <w:r w:rsidRPr="009B2D3F">
          <w:rPr>
            <w:rFonts w:eastAsia="Times New Roman"/>
            <w:szCs w:val="24"/>
            <w:lang w:eastAsia="en-US"/>
          </w:rPr>
          <w:t xml:space="preserve"> (Ρουάντα) στις 10-15 Οκτωβρίου 2016, του Πρωτοκόλλου του Μόντρεαλ του 1987, που κυρώθηκε με το ν. 1818/1988 (ΦΕΚ 253 Α'), σχετικά με τις ουσίες που καταστρέφουν τη στιβάδα του όζοντος», σελ. </w:t>
        </w:r>
        <w:r w:rsidRPr="009B2D3F">
          <w:rPr>
            <w:rFonts w:eastAsia="Times New Roman"/>
            <w:szCs w:val="24"/>
            <w:lang w:eastAsia="en-US"/>
          </w:rPr>
          <w:br/>
          <w:t xml:space="preserve">    γ) Οι Υπουργοί Δικαιοσύνης, Διαφάνειας και Ανθρωπίνων Δικαιωμάτων, Εσωτερικών, Εξωτερικών, Ψηφιακής Πολιτικής, Τηλεπικοινωνιών και Ενημέρωσης, Εθνικής  Άμυνας, Οικονομικών, ο Αναπληρωτής Υπουργός Εσωτερικών, καθώς και η Υφυπουργός Οικονομικών, κατέθεσαν την 2-8-2018 σχέδιο νόμου: «Ι) Κύρωση του Πρωτοκόλλου υπ’ αριθμόν 16 στη Σύμβαση για την Προάσπιση των Δικαιωμάτων του Ανθρώπου και των Θεμελιωδών Ελευθεριών, ΙΙ) Ενσωμάτωση της Οδηγίας 2016/343 του Ευρωπαϊκού Κοινοβουλίου και του Συμβουλίου της 9ης Μαρτίου 2016, ΙΙΙ) Τροποποίηση του ν. 3251/2004 σε συμμόρφωση με την απόφαση-πλαίσιο 2002/584/ΔΕΥ του Συμβουλίου της 13ης Ιουνίου 2002 κατά το μέρος που τροποποιήθηκε με την απόφαση-πλαίσιο 2009/299/ΔΕΥ του Συμβουλίου της 26ης Φεβρουαρίου 2009, IV)  Άλλες διατάξεις», σελ. </w:t>
        </w:r>
        <w:r w:rsidRPr="009B2D3F">
          <w:rPr>
            <w:rFonts w:eastAsia="Times New Roman"/>
            <w:szCs w:val="24"/>
            <w:lang w:eastAsia="en-US"/>
          </w:rPr>
          <w:br/>
          <w:t>2. Κατάθεση Εκθέσεων Διαρκούς Επιτροπής:</w:t>
        </w:r>
      </w:ins>
    </w:p>
    <w:p w14:paraId="3F311105" w14:textId="77777777" w:rsidR="009B2D3F" w:rsidRPr="009B2D3F" w:rsidRDefault="009B2D3F" w:rsidP="009B2D3F">
      <w:pPr>
        <w:spacing w:after="0" w:line="360" w:lineRule="auto"/>
        <w:rPr>
          <w:ins w:id="24" w:author="Φλούδα Χριστίνα" w:date="2018-09-17T11:04:00Z"/>
          <w:rFonts w:eastAsia="Times New Roman"/>
          <w:szCs w:val="24"/>
          <w:lang w:eastAsia="en-US"/>
        </w:rPr>
      </w:pPr>
      <w:ins w:id="25" w:author="Φλούδα Χριστίνα" w:date="2018-09-17T11:04:00Z">
        <w:r w:rsidRPr="009B2D3F">
          <w:rPr>
            <w:rFonts w:eastAsia="Times New Roman"/>
            <w:szCs w:val="24"/>
            <w:lang w:eastAsia="en-US"/>
          </w:rPr>
          <w:t>Η Διαρκής Επιτροπή Παραγωγής και Εμπορίου καταθέτει τις Εκθέσεις της στα σχέδια νόμου του Υπουργείου Περιβάλλοντος και Ενέργειας:</w:t>
        </w:r>
        <w:r w:rsidRPr="009B2D3F">
          <w:rPr>
            <w:rFonts w:eastAsia="Times New Roman"/>
            <w:szCs w:val="24"/>
            <w:lang w:eastAsia="en-US"/>
          </w:rPr>
          <w:br/>
          <w:t xml:space="preserve">    Α. «Κύρωση των τροποποιήσεων της Σύμβασης για την εκτίμηση των περιβαλλοντικών επιπτώσεων σε διασυνοριακό πλαίσιο, που υπεγράφη στο </w:t>
        </w:r>
        <w:proofErr w:type="spellStart"/>
        <w:r w:rsidRPr="009B2D3F">
          <w:rPr>
            <w:rFonts w:eastAsia="Times New Roman"/>
            <w:szCs w:val="24"/>
            <w:lang w:eastAsia="en-US"/>
          </w:rPr>
          <w:t>Espoo</w:t>
        </w:r>
        <w:proofErr w:type="spellEnd"/>
        <w:r w:rsidRPr="009B2D3F">
          <w:rPr>
            <w:rFonts w:eastAsia="Times New Roman"/>
            <w:szCs w:val="24"/>
            <w:lang w:eastAsia="en-US"/>
          </w:rPr>
          <w:t xml:space="preserve"> της Φινλανδίας το 1991 και κυρώθηκε με τον ν. 2540/1997 (Α' 249)», σελ. </w:t>
        </w:r>
        <w:r w:rsidRPr="009B2D3F">
          <w:rPr>
            <w:rFonts w:eastAsia="Times New Roman"/>
            <w:szCs w:val="24"/>
            <w:lang w:eastAsia="en-US"/>
          </w:rPr>
          <w:br/>
          <w:t xml:space="preserve">    Β. «Κύρωση της τροποποίησης που έγινε στο </w:t>
        </w:r>
        <w:proofErr w:type="spellStart"/>
        <w:r w:rsidRPr="009B2D3F">
          <w:rPr>
            <w:rFonts w:eastAsia="Times New Roman"/>
            <w:szCs w:val="24"/>
            <w:lang w:eastAsia="en-US"/>
          </w:rPr>
          <w:t>Κιγκάλι</w:t>
        </w:r>
        <w:proofErr w:type="spellEnd"/>
        <w:r w:rsidRPr="009B2D3F">
          <w:rPr>
            <w:rFonts w:eastAsia="Times New Roman"/>
            <w:szCs w:val="24"/>
            <w:lang w:eastAsia="en-US"/>
          </w:rPr>
          <w:t xml:space="preserve"> (Ρουάντα) στις 10-15 Οκτωβρίου 2016, του Πρωτοκόλλου του Μόντρεαλ του 1987, που κυρώθηκε με τον ν. 1818/1988 (Α' 253), σχετικά με τις ουσίες που καταστρέφουν τη στιβάδα του όζοντος», σελ. </w:t>
        </w:r>
        <w:r w:rsidRPr="009B2D3F">
          <w:rPr>
            <w:rFonts w:eastAsia="Times New Roman"/>
            <w:szCs w:val="24"/>
            <w:lang w:eastAsia="en-US"/>
          </w:rPr>
          <w:br/>
          <w:t xml:space="preserve">3. Συζήτηση και ψήφιση επί της αρχής, των άρθρων και του συνόλου των σχεδίων νόμου του Υπουργείου Περιβάλλοντος και Ενέργειας: 1. «Κύρωση των τροποποιήσεων της Σύμβασης για την εκτίμηση των περιβαλλοντικών επιπτώσεων σε διασυνοριακό πλαίσιο, που υπεγράφη στο </w:t>
        </w:r>
        <w:proofErr w:type="spellStart"/>
        <w:r w:rsidRPr="009B2D3F">
          <w:rPr>
            <w:rFonts w:eastAsia="Times New Roman"/>
            <w:szCs w:val="24"/>
            <w:lang w:eastAsia="en-US"/>
          </w:rPr>
          <w:t>Espoo</w:t>
        </w:r>
        <w:proofErr w:type="spellEnd"/>
        <w:r w:rsidRPr="009B2D3F">
          <w:rPr>
            <w:rFonts w:eastAsia="Times New Roman"/>
            <w:szCs w:val="24"/>
            <w:lang w:eastAsia="en-US"/>
          </w:rPr>
          <w:t xml:space="preserve"> της Φινλανδίας το 1991 και κυρώθηκε με τον ν. 2540/1997 (Α’  249)» και 2. «Κύρωση της τροποποίησης που έγινε στο </w:t>
        </w:r>
        <w:proofErr w:type="spellStart"/>
        <w:r w:rsidRPr="009B2D3F">
          <w:rPr>
            <w:rFonts w:eastAsia="Times New Roman"/>
            <w:szCs w:val="24"/>
            <w:lang w:eastAsia="en-US"/>
          </w:rPr>
          <w:t>Κιγκάλι</w:t>
        </w:r>
        <w:proofErr w:type="spellEnd"/>
        <w:r w:rsidRPr="009B2D3F">
          <w:rPr>
            <w:rFonts w:eastAsia="Times New Roman"/>
            <w:szCs w:val="24"/>
            <w:lang w:eastAsia="en-US"/>
          </w:rPr>
          <w:t xml:space="preserve"> (Ρουάντα) στις 10-15 Οκτωβρίου 2016, του Πρωτοκόλλου του Μόντρεαλ του 1987, που κυρώθηκε με τον ν. 1818/1988 (Α’ 253), σχετικά με τις ουσίες που καταστρέφουν τη στιβάδα του όζοντος», σελ. </w:t>
        </w:r>
        <w:r w:rsidRPr="009B2D3F">
          <w:rPr>
            <w:rFonts w:eastAsia="Times New Roman"/>
            <w:szCs w:val="24"/>
            <w:lang w:eastAsia="en-US"/>
          </w:rPr>
          <w:br/>
        </w:r>
      </w:ins>
    </w:p>
    <w:p w14:paraId="5866BC50" w14:textId="77777777" w:rsidR="009B2D3F" w:rsidRPr="009B2D3F" w:rsidRDefault="009B2D3F" w:rsidP="009B2D3F">
      <w:pPr>
        <w:spacing w:after="0" w:line="360" w:lineRule="auto"/>
        <w:rPr>
          <w:ins w:id="26" w:author="Φλούδα Χριστίνα" w:date="2018-09-17T11:04:00Z"/>
          <w:rFonts w:eastAsia="Times New Roman"/>
          <w:szCs w:val="24"/>
          <w:lang w:eastAsia="en-US"/>
        </w:rPr>
      </w:pPr>
      <w:ins w:id="27" w:author="Φλούδα Χριστίνα" w:date="2018-09-17T11:04:00Z">
        <w:r w:rsidRPr="009B2D3F">
          <w:rPr>
            <w:rFonts w:eastAsia="Times New Roman"/>
            <w:szCs w:val="24"/>
            <w:lang w:eastAsia="en-US"/>
          </w:rPr>
          <w:t>ΠΡΟΕΔΡΕΥΩΝ</w:t>
        </w:r>
      </w:ins>
    </w:p>
    <w:p w14:paraId="78533E8C" w14:textId="77777777" w:rsidR="009B2D3F" w:rsidRPr="009B2D3F" w:rsidRDefault="009B2D3F" w:rsidP="009B2D3F">
      <w:pPr>
        <w:spacing w:after="0" w:line="360" w:lineRule="auto"/>
        <w:rPr>
          <w:ins w:id="28" w:author="Φλούδα Χριστίνα" w:date="2018-09-17T11:04:00Z"/>
          <w:rFonts w:eastAsia="Times New Roman"/>
          <w:szCs w:val="24"/>
          <w:lang w:eastAsia="en-US"/>
        </w:rPr>
      </w:pPr>
    </w:p>
    <w:p w14:paraId="2C9379DF" w14:textId="77777777" w:rsidR="009B2D3F" w:rsidRPr="009B2D3F" w:rsidRDefault="009B2D3F" w:rsidP="009B2D3F">
      <w:pPr>
        <w:spacing w:after="0" w:line="360" w:lineRule="auto"/>
        <w:rPr>
          <w:ins w:id="29" w:author="Φλούδα Χριστίνα" w:date="2018-09-17T11:04:00Z"/>
          <w:rFonts w:eastAsia="Times New Roman"/>
          <w:szCs w:val="24"/>
          <w:lang w:eastAsia="en-US"/>
        </w:rPr>
      </w:pPr>
      <w:ins w:id="30" w:author="Φλούδα Χριστίνα" w:date="2018-09-17T11:04:00Z">
        <w:r w:rsidRPr="009B2D3F">
          <w:rPr>
            <w:rFonts w:eastAsia="Times New Roman"/>
            <w:szCs w:val="24"/>
            <w:lang w:eastAsia="en-US"/>
          </w:rPr>
          <w:t>ΒΑΡΕΜΕΝΟΣ Γ. , σελ.</w:t>
        </w:r>
        <w:r w:rsidRPr="009B2D3F">
          <w:rPr>
            <w:rFonts w:eastAsia="Times New Roman"/>
            <w:szCs w:val="24"/>
            <w:lang w:eastAsia="en-US"/>
          </w:rPr>
          <w:br/>
        </w:r>
      </w:ins>
    </w:p>
    <w:p w14:paraId="30B720FA" w14:textId="77777777" w:rsidR="009B2D3F" w:rsidRPr="009B2D3F" w:rsidRDefault="009B2D3F" w:rsidP="009B2D3F">
      <w:pPr>
        <w:spacing w:after="0" w:line="360" w:lineRule="auto"/>
        <w:rPr>
          <w:ins w:id="31" w:author="Φλούδα Χριστίνα" w:date="2018-09-17T11:04:00Z"/>
          <w:rFonts w:eastAsia="Times New Roman"/>
          <w:szCs w:val="24"/>
          <w:lang w:eastAsia="en-US"/>
        </w:rPr>
      </w:pPr>
    </w:p>
    <w:p w14:paraId="7C78DCCD" w14:textId="77777777" w:rsidR="009B2D3F" w:rsidRPr="009B2D3F" w:rsidRDefault="009B2D3F" w:rsidP="009B2D3F">
      <w:pPr>
        <w:spacing w:after="0" w:line="360" w:lineRule="auto"/>
        <w:rPr>
          <w:ins w:id="32" w:author="Φλούδα Χριστίνα" w:date="2018-09-17T11:04:00Z"/>
          <w:rFonts w:eastAsia="Times New Roman"/>
          <w:szCs w:val="24"/>
          <w:lang w:eastAsia="en-US"/>
        </w:rPr>
      </w:pPr>
      <w:ins w:id="33" w:author="Φλούδα Χριστίνα" w:date="2018-09-17T11:04:00Z">
        <w:r w:rsidRPr="009B2D3F">
          <w:rPr>
            <w:rFonts w:eastAsia="Times New Roman"/>
            <w:szCs w:val="24"/>
            <w:lang w:eastAsia="en-US"/>
          </w:rPr>
          <w:t>ΟΜΙΛΗΤΕΣ</w:t>
        </w:r>
      </w:ins>
    </w:p>
    <w:p w14:paraId="4DD883A0" w14:textId="43BB9756" w:rsidR="009B2D3F" w:rsidRDefault="009B2D3F" w:rsidP="009B2D3F">
      <w:pPr>
        <w:tabs>
          <w:tab w:val="left" w:pos="720"/>
          <w:tab w:val="left" w:pos="1440"/>
          <w:tab w:val="left" w:pos="2160"/>
          <w:tab w:val="left" w:pos="2880"/>
          <w:tab w:val="left" w:pos="3600"/>
          <w:tab w:val="center" w:pos="4753"/>
        </w:tabs>
        <w:spacing w:line="600" w:lineRule="auto"/>
        <w:ind w:firstLine="720"/>
        <w:contextualSpacing/>
        <w:jc w:val="center"/>
        <w:rPr>
          <w:ins w:id="34" w:author="Φλούδα Χριστίνα" w:date="2018-09-17T11:04:00Z"/>
          <w:rFonts w:eastAsia="Times New Roman"/>
          <w:szCs w:val="24"/>
        </w:rPr>
      </w:pPr>
      <w:ins w:id="35" w:author="Φλούδα Χριστίνα" w:date="2018-09-17T11:04:00Z">
        <w:r w:rsidRPr="009B2D3F">
          <w:rPr>
            <w:rFonts w:eastAsia="Times New Roman"/>
            <w:szCs w:val="24"/>
            <w:lang w:eastAsia="en-US"/>
          </w:rPr>
          <w:br/>
          <w:t>Α. Επί διαδικαστικού θέματος:</w:t>
        </w:r>
        <w:r w:rsidRPr="009B2D3F">
          <w:rPr>
            <w:rFonts w:eastAsia="Times New Roman"/>
            <w:szCs w:val="24"/>
            <w:lang w:eastAsia="en-US"/>
          </w:rPr>
          <w:br/>
          <w:t>ΒΑΡΕΜΕΝΟΣ Γ. , σελ.</w:t>
        </w:r>
        <w:r w:rsidRPr="009B2D3F">
          <w:rPr>
            <w:rFonts w:eastAsia="Times New Roman"/>
            <w:szCs w:val="24"/>
            <w:lang w:eastAsia="en-US"/>
          </w:rPr>
          <w:br/>
        </w:r>
        <w:r w:rsidRPr="009B2D3F">
          <w:rPr>
            <w:rFonts w:eastAsia="Times New Roman"/>
            <w:szCs w:val="24"/>
            <w:lang w:eastAsia="en-US"/>
          </w:rPr>
          <w:br/>
          <w:t>Β. Επί των σχεδίων νόμου του Υπουργείου Περιβάλλοντος και Ενέργειας:</w:t>
        </w:r>
        <w:r w:rsidRPr="009B2D3F">
          <w:rPr>
            <w:rFonts w:eastAsia="Times New Roman"/>
            <w:szCs w:val="24"/>
            <w:lang w:eastAsia="en-US"/>
          </w:rPr>
          <w:br/>
          <w:t>ΚΑΤΣΩΤΗΣ Χ. , σελ.</w:t>
        </w:r>
        <w:r w:rsidRPr="009B2D3F">
          <w:rPr>
            <w:rFonts w:eastAsia="Times New Roman"/>
            <w:szCs w:val="24"/>
            <w:lang w:eastAsia="en-US"/>
          </w:rPr>
          <w:br/>
          <w:t>ΠΑΝΑΓΙΩΤΑΡΟΣ Η. , σελ.</w:t>
        </w:r>
        <w:r w:rsidRPr="009B2D3F">
          <w:rPr>
            <w:rFonts w:eastAsia="Times New Roman"/>
            <w:szCs w:val="24"/>
            <w:lang w:eastAsia="en-US"/>
          </w:rPr>
          <w:br/>
          <w:t>ΦΑΜΕΛΛΟΣ Σ. , σελ.</w:t>
        </w:r>
        <w:r w:rsidRPr="009B2D3F">
          <w:rPr>
            <w:rFonts w:eastAsia="Times New Roman"/>
            <w:szCs w:val="24"/>
            <w:lang w:eastAsia="en-US"/>
          </w:rPr>
          <w:br/>
        </w:r>
      </w:ins>
    </w:p>
    <w:p w14:paraId="788364AB" w14:textId="530DA750" w:rsidR="00B97164" w:rsidRDefault="009B2D3F">
      <w:pPr>
        <w:tabs>
          <w:tab w:val="left" w:pos="720"/>
          <w:tab w:val="left" w:pos="1440"/>
          <w:tab w:val="left" w:pos="2160"/>
          <w:tab w:val="left" w:pos="2880"/>
          <w:tab w:val="left" w:pos="3600"/>
          <w:tab w:val="center" w:pos="4753"/>
        </w:tabs>
        <w:spacing w:line="600" w:lineRule="auto"/>
        <w:ind w:firstLine="720"/>
        <w:contextualSpacing/>
        <w:jc w:val="center"/>
        <w:rPr>
          <w:rFonts w:eastAsia="Times New Roman"/>
          <w:szCs w:val="24"/>
        </w:rPr>
      </w:pPr>
      <w:r>
        <w:rPr>
          <w:rFonts w:eastAsia="Times New Roman"/>
          <w:szCs w:val="24"/>
        </w:rPr>
        <w:t>ΠΡΑΚΤΙΚΑ ΒΟΥΛΗΣ</w:t>
      </w:r>
    </w:p>
    <w:p w14:paraId="788364AC" w14:textId="77777777" w:rsidR="00B97164" w:rsidRDefault="009B2D3F">
      <w:pPr>
        <w:tabs>
          <w:tab w:val="left" w:pos="720"/>
          <w:tab w:val="left" w:pos="1440"/>
          <w:tab w:val="left" w:pos="2160"/>
          <w:tab w:val="left" w:pos="2880"/>
          <w:tab w:val="left" w:pos="3600"/>
          <w:tab w:val="center" w:pos="4753"/>
        </w:tabs>
        <w:spacing w:line="600" w:lineRule="auto"/>
        <w:ind w:firstLine="720"/>
        <w:contextualSpacing/>
        <w:jc w:val="center"/>
        <w:rPr>
          <w:rFonts w:eastAsia="Times New Roman"/>
          <w:szCs w:val="24"/>
        </w:rPr>
      </w:pPr>
      <w:r>
        <w:rPr>
          <w:rFonts w:eastAsia="Times New Roman"/>
          <w:szCs w:val="24"/>
        </w:rPr>
        <w:t>Ι</w:t>
      </w:r>
      <w:r>
        <w:rPr>
          <w:rFonts w:eastAsia="Times New Roman"/>
          <w:szCs w:val="24"/>
        </w:rPr>
        <w:t>Ζ΄ ΠΕΡΙΟΔΟΣ</w:t>
      </w:r>
    </w:p>
    <w:p w14:paraId="788364AD" w14:textId="77777777" w:rsidR="00B97164" w:rsidRDefault="009B2D3F">
      <w:pPr>
        <w:tabs>
          <w:tab w:val="left" w:pos="720"/>
          <w:tab w:val="left" w:pos="1440"/>
          <w:tab w:val="left" w:pos="2160"/>
          <w:tab w:val="left" w:pos="2880"/>
          <w:tab w:val="left" w:pos="3600"/>
          <w:tab w:val="center" w:pos="4753"/>
        </w:tabs>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788364AE" w14:textId="77777777" w:rsidR="00B97164" w:rsidRDefault="009B2D3F">
      <w:pPr>
        <w:tabs>
          <w:tab w:val="left" w:pos="720"/>
          <w:tab w:val="left" w:pos="1440"/>
          <w:tab w:val="left" w:pos="2160"/>
          <w:tab w:val="left" w:pos="2880"/>
          <w:tab w:val="left" w:pos="3600"/>
          <w:tab w:val="center" w:pos="4753"/>
        </w:tabs>
        <w:spacing w:line="600" w:lineRule="auto"/>
        <w:ind w:firstLine="720"/>
        <w:contextualSpacing/>
        <w:jc w:val="center"/>
        <w:rPr>
          <w:rFonts w:eastAsia="Times New Roman"/>
          <w:szCs w:val="24"/>
        </w:rPr>
      </w:pPr>
      <w:r>
        <w:rPr>
          <w:rFonts w:eastAsia="Times New Roman"/>
          <w:szCs w:val="24"/>
        </w:rPr>
        <w:t>ΣΥΝΟΔΟΣ Γ΄</w:t>
      </w:r>
    </w:p>
    <w:p w14:paraId="788364AF" w14:textId="77777777" w:rsidR="00B97164" w:rsidRDefault="009B2D3F">
      <w:pPr>
        <w:tabs>
          <w:tab w:val="left" w:pos="720"/>
          <w:tab w:val="left" w:pos="1440"/>
          <w:tab w:val="left" w:pos="2160"/>
          <w:tab w:val="left" w:pos="2880"/>
          <w:tab w:val="left" w:pos="3600"/>
          <w:tab w:val="center" w:pos="4753"/>
        </w:tabs>
        <w:spacing w:line="600" w:lineRule="auto"/>
        <w:ind w:firstLine="720"/>
        <w:contextualSpacing/>
        <w:jc w:val="center"/>
        <w:rPr>
          <w:rFonts w:eastAsia="Times New Roman"/>
          <w:szCs w:val="24"/>
        </w:rPr>
      </w:pPr>
      <w:r>
        <w:rPr>
          <w:rFonts w:eastAsia="Times New Roman"/>
          <w:szCs w:val="24"/>
        </w:rPr>
        <w:t>ΤΜΗΜΑ ΔΙΑΚΟΠΗΣ ΕΡΓΑΣΙΩΝ ΤΗΣ ΒΟΥΛΗΣ</w:t>
      </w:r>
    </w:p>
    <w:p w14:paraId="788364B0" w14:textId="77777777" w:rsidR="00B97164" w:rsidRDefault="009B2D3F">
      <w:pPr>
        <w:tabs>
          <w:tab w:val="left" w:pos="720"/>
          <w:tab w:val="left" w:pos="1440"/>
          <w:tab w:val="left" w:pos="2160"/>
          <w:tab w:val="left" w:pos="2880"/>
          <w:tab w:val="left" w:pos="3600"/>
          <w:tab w:val="center" w:pos="4753"/>
        </w:tabs>
        <w:spacing w:line="600" w:lineRule="auto"/>
        <w:ind w:firstLine="720"/>
        <w:contextualSpacing/>
        <w:jc w:val="center"/>
        <w:rPr>
          <w:rFonts w:eastAsia="Times New Roman"/>
          <w:szCs w:val="24"/>
        </w:rPr>
      </w:pPr>
      <w:r>
        <w:rPr>
          <w:rFonts w:eastAsia="Times New Roman"/>
          <w:szCs w:val="24"/>
        </w:rPr>
        <w:t>ΘΕΡΟ</w:t>
      </w:r>
      <w:r>
        <w:rPr>
          <w:rFonts w:eastAsia="Times New Roman"/>
          <w:szCs w:val="24"/>
        </w:rPr>
        <w:t>Υ</w:t>
      </w:r>
      <w:r>
        <w:rPr>
          <w:rFonts w:eastAsia="Times New Roman"/>
          <w:szCs w:val="24"/>
        </w:rPr>
        <w:t>Σ 2018</w:t>
      </w:r>
    </w:p>
    <w:p w14:paraId="788364B1" w14:textId="77777777" w:rsidR="00B97164" w:rsidRDefault="009B2D3F">
      <w:pPr>
        <w:tabs>
          <w:tab w:val="left" w:pos="720"/>
          <w:tab w:val="left" w:pos="1440"/>
          <w:tab w:val="left" w:pos="2160"/>
          <w:tab w:val="left" w:pos="2880"/>
          <w:tab w:val="left" w:pos="3600"/>
          <w:tab w:val="center" w:pos="4753"/>
        </w:tabs>
        <w:spacing w:line="600" w:lineRule="auto"/>
        <w:ind w:firstLine="720"/>
        <w:contextualSpacing/>
        <w:jc w:val="center"/>
        <w:rPr>
          <w:rFonts w:eastAsia="Times New Roman"/>
          <w:szCs w:val="24"/>
        </w:rPr>
      </w:pPr>
      <w:r>
        <w:rPr>
          <w:rFonts w:eastAsia="Times New Roman"/>
          <w:szCs w:val="24"/>
        </w:rPr>
        <w:t>ΣΥΝΕΔΡΙΑΣΗ Θ΄</w:t>
      </w:r>
    </w:p>
    <w:p w14:paraId="788364B2" w14:textId="77777777" w:rsidR="00B97164" w:rsidRDefault="009B2D3F">
      <w:pPr>
        <w:tabs>
          <w:tab w:val="left" w:pos="720"/>
          <w:tab w:val="left" w:pos="1440"/>
          <w:tab w:val="left" w:pos="2160"/>
          <w:tab w:val="left" w:pos="2880"/>
          <w:tab w:val="left" w:pos="3600"/>
          <w:tab w:val="center" w:pos="4753"/>
        </w:tabs>
        <w:spacing w:line="600" w:lineRule="auto"/>
        <w:ind w:firstLine="720"/>
        <w:contextualSpacing/>
        <w:jc w:val="center"/>
        <w:rPr>
          <w:rFonts w:eastAsia="Times New Roman"/>
          <w:szCs w:val="24"/>
        </w:rPr>
      </w:pPr>
      <w:r>
        <w:rPr>
          <w:rFonts w:eastAsia="Times New Roman"/>
          <w:szCs w:val="24"/>
        </w:rPr>
        <w:t>Πέμπτη 30 Αυγούστου 2018</w:t>
      </w:r>
    </w:p>
    <w:p w14:paraId="788364B3" w14:textId="77777777" w:rsidR="00B97164" w:rsidRDefault="009B2D3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Αθήνα, σήμερα στις 30 Αυγούστου 2018, ημέρα Πέμπτη και ώρα 10.08΄</w:t>
      </w:r>
      <w:r>
        <w:rPr>
          <w:rFonts w:eastAsia="Times New Roman"/>
          <w:szCs w:val="24"/>
        </w:rPr>
        <w:t>,</w:t>
      </w:r>
      <w:r>
        <w:rPr>
          <w:rFonts w:eastAsia="Times New Roman"/>
          <w:szCs w:val="24"/>
        </w:rPr>
        <w:t xml:space="preserve"> συνήλθε στην Αίθουσα της Γερουσίας του Βουλευτηρίου το Τμήμα Διακοπής Εργασιών της Βουλής (Β΄ σύνθεση) για να συνεδριάσει υπό την προεδρία του Β΄ Αντιπροέδρου αυτής κ. </w:t>
      </w:r>
      <w:r w:rsidRPr="00A331D9">
        <w:rPr>
          <w:rFonts w:eastAsia="Times New Roman"/>
          <w:b/>
          <w:szCs w:val="24"/>
        </w:rPr>
        <w:t>ΓΕΩΡΓΙΟΥ ΒΑΡΕΜΕΝΟΥ</w:t>
      </w:r>
      <w:r>
        <w:rPr>
          <w:rFonts w:eastAsia="Times New Roman"/>
          <w:szCs w:val="24"/>
        </w:rPr>
        <w:t>.</w:t>
      </w:r>
    </w:p>
    <w:p w14:paraId="788364B4" w14:textId="77777777" w:rsidR="00B97164" w:rsidRDefault="009B2D3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0631FF">
        <w:rPr>
          <w:rFonts w:eastAsia="Times New Roman"/>
          <w:b/>
          <w:szCs w:val="24"/>
        </w:rPr>
        <w:t>ΠΡΟΕΔΡΕΥΩΝ (Γεώργιος Βαρεμένος):</w:t>
      </w:r>
      <w:r>
        <w:rPr>
          <w:rFonts w:eastAsia="Times New Roman"/>
          <w:szCs w:val="24"/>
        </w:rPr>
        <w:t xml:space="preserve"> Κυρίες και κύριοι συνάδελφοι, αρχί</w:t>
      </w:r>
      <w:r>
        <w:rPr>
          <w:rFonts w:eastAsia="Times New Roman"/>
          <w:szCs w:val="24"/>
        </w:rPr>
        <w:t>ζει η συνεδρίαση.</w:t>
      </w:r>
    </w:p>
    <w:p w14:paraId="788364B5" w14:textId="77777777" w:rsidR="00B97164" w:rsidRDefault="009B2D3F">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Παρακαλείται ο κύριος Γραμματέας να ανακοινώσει τις αναφορές προς το Τμήμα.</w:t>
      </w:r>
    </w:p>
    <w:p w14:paraId="788364B6" w14:textId="77777777" w:rsidR="00B97164" w:rsidRDefault="009B2D3F">
      <w:pPr>
        <w:spacing w:line="600" w:lineRule="auto"/>
        <w:ind w:firstLine="720"/>
        <w:contextualSpacing/>
        <w:jc w:val="both"/>
        <w:rPr>
          <w:rFonts w:eastAsia="Times New Roman"/>
          <w:szCs w:val="24"/>
        </w:rPr>
      </w:pPr>
      <w:r w:rsidRPr="00D956D5">
        <w:rPr>
          <w:rFonts w:eastAsia="Times New Roman"/>
          <w:szCs w:val="24"/>
        </w:rPr>
        <w:lastRenderedPageBreak/>
        <w:t xml:space="preserve">(Ανακοινώνονται προς το Τμήμα από τον Γραμματέα της Βουλής κ. Ιωάννη </w:t>
      </w:r>
      <w:proofErr w:type="spellStart"/>
      <w:r w:rsidRPr="00D956D5">
        <w:rPr>
          <w:rFonts w:eastAsia="Times New Roman"/>
          <w:szCs w:val="24"/>
        </w:rPr>
        <w:t>Σαρακιώτη</w:t>
      </w:r>
      <w:proofErr w:type="spellEnd"/>
      <w:r w:rsidRPr="00D956D5">
        <w:rPr>
          <w:rFonts w:eastAsia="Times New Roman"/>
          <w:szCs w:val="24"/>
        </w:rPr>
        <w:t>, Βουλευτή Φθιώτιδας</w:t>
      </w:r>
      <w:r>
        <w:rPr>
          <w:rFonts w:eastAsia="Times New Roman"/>
          <w:szCs w:val="24"/>
        </w:rPr>
        <w:t>,</w:t>
      </w:r>
      <w:r w:rsidRPr="00D956D5">
        <w:rPr>
          <w:rFonts w:eastAsia="Times New Roman"/>
          <w:szCs w:val="24"/>
        </w:rPr>
        <w:t xml:space="preserve"> τα ακόλουθα:</w:t>
      </w:r>
    </w:p>
    <w:p w14:paraId="788364B7" w14:textId="77777777" w:rsidR="00B97164" w:rsidRDefault="009B2D3F">
      <w:pPr>
        <w:spacing w:line="600" w:lineRule="auto"/>
        <w:ind w:firstLine="720"/>
        <w:contextualSpacing/>
        <w:rPr>
          <w:rFonts w:eastAsia="Times New Roman"/>
          <w:szCs w:val="24"/>
        </w:rPr>
      </w:pPr>
      <w:r>
        <w:rPr>
          <w:rFonts w:eastAsia="Times New Roman"/>
          <w:szCs w:val="24"/>
        </w:rPr>
        <w:t xml:space="preserve">Α. </w:t>
      </w:r>
      <w:r>
        <w:rPr>
          <w:rFonts w:eastAsia="Times New Roman"/>
          <w:szCs w:val="24"/>
        </w:rPr>
        <w:t>ΚΑΤΑΘΕΣΗ ΑΝΑΦΟΡΩΝ</w:t>
      </w:r>
    </w:p>
    <w:p w14:paraId="788364B8" w14:textId="77777777" w:rsidR="00B97164" w:rsidRDefault="009B2D3F">
      <w:pPr>
        <w:spacing w:line="600" w:lineRule="auto"/>
        <w:ind w:firstLine="720"/>
        <w:contextualSpacing/>
        <w:jc w:val="center"/>
        <w:rPr>
          <w:rFonts w:eastAsia="Times New Roman"/>
          <w:color w:val="FF0000"/>
          <w:szCs w:val="24"/>
        </w:rPr>
      </w:pPr>
      <w:r w:rsidRPr="00A30104">
        <w:rPr>
          <w:rFonts w:eastAsia="Times New Roman"/>
          <w:color w:val="FF0000"/>
          <w:szCs w:val="24"/>
        </w:rPr>
        <w:t>(Να μπει η σελίδα 2α)</w:t>
      </w:r>
    </w:p>
    <w:p w14:paraId="788364B9" w14:textId="77777777" w:rsidR="00B97164" w:rsidRDefault="009B2D3F">
      <w:pPr>
        <w:spacing w:line="600" w:lineRule="auto"/>
        <w:ind w:firstLine="720"/>
        <w:contextualSpacing/>
        <w:rPr>
          <w:rFonts w:eastAsia="Times New Roman"/>
          <w:szCs w:val="24"/>
        </w:rPr>
      </w:pPr>
      <w:r w:rsidRPr="00E441D1">
        <w:rPr>
          <w:rFonts w:eastAsia="Times New Roman"/>
          <w:szCs w:val="24"/>
        </w:rPr>
        <w:t>Β. ΑΠΑ</w:t>
      </w:r>
      <w:r w:rsidRPr="00E441D1">
        <w:rPr>
          <w:rFonts w:eastAsia="Times New Roman"/>
          <w:szCs w:val="24"/>
        </w:rPr>
        <w:t>ΝΤΗΣΕΙΣ ΥΠΟΥΡΓΩΝ ΣΕ ΕΡΩΤΗΣΕΙΣ ΒΟΥΛΕΥΤΩΝ</w:t>
      </w:r>
    </w:p>
    <w:p w14:paraId="788364BA" w14:textId="77777777" w:rsidR="00B97164" w:rsidRDefault="009B2D3F">
      <w:pPr>
        <w:spacing w:line="600" w:lineRule="auto"/>
        <w:ind w:firstLine="720"/>
        <w:contextualSpacing/>
        <w:jc w:val="center"/>
        <w:rPr>
          <w:rFonts w:eastAsia="Times New Roman"/>
          <w:color w:val="FF0000"/>
          <w:szCs w:val="24"/>
        </w:rPr>
      </w:pPr>
      <w:r>
        <w:rPr>
          <w:rFonts w:eastAsia="Times New Roman"/>
          <w:color w:val="FF0000"/>
          <w:szCs w:val="24"/>
        </w:rPr>
        <w:t>(Να μπει η σελίδα 3α)</w:t>
      </w:r>
    </w:p>
    <w:p w14:paraId="788364BB" w14:textId="77777777" w:rsidR="00B97164" w:rsidRDefault="009B2D3F">
      <w:pPr>
        <w:spacing w:line="600" w:lineRule="auto"/>
        <w:ind w:firstLine="720"/>
        <w:contextualSpacing/>
        <w:jc w:val="center"/>
        <w:rPr>
          <w:rFonts w:eastAsia="Times New Roman"/>
          <w:color w:val="FF0000"/>
          <w:szCs w:val="24"/>
        </w:rPr>
      </w:pPr>
      <w:r w:rsidRPr="003B7DF8">
        <w:rPr>
          <w:rFonts w:eastAsia="Times New Roman"/>
          <w:color w:val="FF0000"/>
          <w:szCs w:val="24"/>
        </w:rPr>
        <w:t>(ΑΛΛΑΓΗ ΣΕΛΙΔΑΣ</w:t>
      </w:r>
      <w:r>
        <w:rPr>
          <w:rFonts w:eastAsia="Times New Roman"/>
          <w:color w:val="FF0000"/>
          <w:szCs w:val="24"/>
        </w:rPr>
        <w:t>)</w:t>
      </w:r>
    </w:p>
    <w:p w14:paraId="788364BC" w14:textId="77777777" w:rsidR="00B97164" w:rsidRDefault="009B2D3F">
      <w:pPr>
        <w:spacing w:line="600" w:lineRule="auto"/>
        <w:ind w:firstLine="720"/>
        <w:contextualSpacing/>
        <w:jc w:val="both"/>
        <w:rPr>
          <w:rFonts w:eastAsia="Times New Roman" w:cs="Times New Roman"/>
          <w:bCs/>
          <w:szCs w:val="24"/>
        </w:rPr>
      </w:pPr>
      <w:bookmarkStart w:id="36" w:name="bmText"/>
      <w:bookmarkEnd w:id="36"/>
      <w:r>
        <w:rPr>
          <w:rFonts w:eastAsia="Times New Roman" w:cs="Times New Roman"/>
          <w:b/>
          <w:bCs/>
          <w:szCs w:val="24"/>
        </w:rPr>
        <w:t xml:space="preserve">ΠΡΟΕΔΡΕΥΩΝ (Γεώργιος Βαρεμένος): </w:t>
      </w:r>
      <w:r>
        <w:rPr>
          <w:rFonts w:eastAsia="Times New Roman" w:cs="Times New Roman"/>
          <w:bCs/>
          <w:szCs w:val="24"/>
        </w:rPr>
        <w:t>Κυρίες και κύριοι συνάδελφοι, πριν εισέλθουμε στην ημερήσια διάταξη νομοθετικής εργασίας, θα ήθελα να κάνω κάποιες ανακοινώσεις προς το Τμήμα.</w:t>
      </w:r>
    </w:p>
    <w:p w14:paraId="788364BD" w14:textId="77777777" w:rsidR="00B97164" w:rsidRDefault="009B2D3F">
      <w:pPr>
        <w:spacing w:line="600" w:lineRule="auto"/>
        <w:ind w:firstLine="720"/>
        <w:contextualSpacing/>
        <w:jc w:val="both"/>
        <w:rPr>
          <w:rFonts w:eastAsia="Times New Roman" w:cs="Times New Roman"/>
          <w:bCs/>
          <w:szCs w:val="24"/>
        </w:rPr>
      </w:pPr>
      <w:r>
        <w:rPr>
          <w:rFonts w:eastAsia="Times New Roman" w:cs="Times New Roman"/>
          <w:bCs/>
          <w:szCs w:val="24"/>
        </w:rPr>
        <w:t>Ο</w:t>
      </w:r>
      <w:r>
        <w:rPr>
          <w:rFonts w:eastAsia="Times New Roman" w:cs="Times New Roman"/>
          <w:bCs/>
          <w:szCs w:val="24"/>
        </w:rPr>
        <w:t xml:space="preserve"> Πρωθυπουργός κ. Τσίπρα</w:t>
      </w:r>
      <w:r>
        <w:rPr>
          <w:rFonts w:eastAsia="Times New Roman" w:cs="Times New Roman"/>
          <w:bCs/>
          <w:szCs w:val="24"/>
        </w:rPr>
        <w:t xml:space="preserve"> με επιστολή του </w:t>
      </w:r>
      <w:r>
        <w:rPr>
          <w:rFonts w:eastAsia="Times New Roman" w:cs="Times New Roman"/>
          <w:bCs/>
          <w:szCs w:val="24"/>
        </w:rPr>
        <w:t>προς τον Πρόεδρο της Βουλής</w:t>
      </w:r>
      <w:r>
        <w:rPr>
          <w:rFonts w:eastAsia="Times New Roman" w:cs="Times New Roman"/>
          <w:bCs/>
          <w:szCs w:val="24"/>
        </w:rPr>
        <w:t xml:space="preserve"> γνωστοποιεί την απαλλαγή από τα καθήκοντα του Αναπληρωτή Υπουργού Εσωτερικών κ. Νικολάου </w:t>
      </w:r>
      <w:proofErr w:type="spellStart"/>
      <w:r>
        <w:rPr>
          <w:rFonts w:eastAsia="Times New Roman" w:cs="Times New Roman"/>
          <w:bCs/>
          <w:szCs w:val="24"/>
        </w:rPr>
        <w:t>Τόσκα</w:t>
      </w:r>
      <w:proofErr w:type="spellEnd"/>
      <w:r>
        <w:rPr>
          <w:rFonts w:eastAsia="Times New Roman" w:cs="Times New Roman"/>
          <w:bCs/>
          <w:szCs w:val="24"/>
        </w:rPr>
        <w:t>.</w:t>
      </w:r>
    </w:p>
    <w:p w14:paraId="788364BE"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t xml:space="preserve">(Η προαναφερθείσα επιστολή </w:t>
      </w:r>
      <w:r>
        <w:rPr>
          <w:rFonts w:eastAsia="Times New Roman" w:cs="Times New Roman"/>
          <w:szCs w:val="24"/>
        </w:rPr>
        <w:t xml:space="preserve">καταχωρίζεται στα Πρακτικά και </w:t>
      </w:r>
      <w:r>
        <w:rPr>
          <w:rFonts w:eastAsia="Times New Roman" w:cs="Times New Roman"/>
          <w:szCs w:val="24"/>
        </w:rPr>
        <w:t xml:space="preserve">έχει ως εξής: </w:t>
      </w:r>
    </w:p>
    <w:p w14:paraId="788364BF" w14:textId="77777777" w:rsidR="00B97164" w:rsidRDefault="009B2D3F">
      <w:pPr>
        <w:spacing w:line="600" w:lineRule="auto"/>
        <w:ind w:firstLine="720"/>
        <w:contextualSpacing/>
        <w:jc w:val="center"/>
        <w:rPr>
          <w:rFonts w:eastAsia="Times New Roman" w:cs="Times New Roman"/>
          <w:color w:val="FF0000"/>
          <w:szCs w:val="24"/>
        </w:rPr>
      </w:pPr>
      <w:r w:rsidRPr="00B45BF0">
        <w:rPr>
          <w:rFonts w:eastAsia="Times New Roman" w:cs="Times New Roman"/>
          <w:color w:val="FF0000"/>
          <w:szCs w:val="24"/>
        </w:rPr>
        <w:lastRenderedPageBreak/>
        <w:t>(ΑΛΛΑΓΗ ΣΕΛΙΔΑΣ)</w:t>
      </w:r>
    </w:p>
    <w:p w14:paraId="788364C0" w14:textId="77777777" w:rsidR="00B97164" w:rsidRDefault="009B2D3F">
      <w:pPr>
        <w:spacing w:line="600" w:lineRule="auto"/>
        <w:ind w:firstLine="720"/>
        <w:contextualSpacing/>
        <w:jc w:val="center"/>
        <w:rPr>
          <w:rFonts w:eastAsia="Times New Roman" w:cs="Times New Roman"/>
          <w:szCs w:val="24"/>
        </w:rPr>
      </w:pPr>
      <w:r>
        <w:rPr>
          <w:rFonts w:eastAsia="Times New Roman" w:cs="Times New Roman"/>
          <w:szCs w:val="24"/>
        </w:rPr>
        <w:t>(Να μπει η σελίδα 8)</w:t>
      </w:r>
    </w:p>
    <w:p w14:paraId="788364C1" w14:textId="77777777" w:rsidR="00B97164" w:rsidRDefault="009B2D3F">
      <w:pPr>
        <w:spacing w:line="600" w:lineRule="auto"/>
        <w:ind w:firstLine="720"/>
        <w:contextualSpacing/>
        <w:jc w:val="center"/>
        <w:rPr>
          <w:rFonts w:eastAsia="Times New Roman" w:cs="Times New Roman"/>
          <w:color w:val="FF0000"/>
          <w:szCs w:val="24"/>
        </w:rPr>
      </w:pPr>
      <w:r w:rsidRPr="00B45BF0">
        <w:rPr>
          <w:rFonts w:eastAsia="Times New Roman" w:cs="Times New Roman"/>
          <w:color w:val="FF0000"/>
          <w:szCs w:val="24"/>
        </w:rPr>
        <w:t>(ΑΛΛΑΓΗ ΣΕΛΙΔΑΣ)</w:t>
      </w:r>
    </w:p>
    <w:p w14:paraId="788364C2" w14:textId="77777777" w:rsidR="00B97164" w:rsidRDefault="009B2D3F">
      <w:pPr>
        <w:spacing w:line="600" w:lineRule="auto"/>
        <w:ind w:firstLine="720"/>
        <w:contextualSpacing/>
        <w:jc w:val="both"/>
        <w:rPr>
          <w:rFonts w:eastAsia="Times New Roman"/>
          <w:szCs w:val="24"/>
        </w:rPr>
      </w:pPr>
      <w:r>
        <w:rPr>
          <w:rFonts w:eastAsia="Times New Roman" w:cs="Times New Roman"/>
          <w:b/>
          <w:bCs/>
          <w:szCs w:val="24"/>
        </w:rPr>
        <w:t xml:space="preserve">ΠΡΟΕΔΡΕΥΩΝ (Γεώργιος Βαρεμένος): </w:t>
      </w:r>
      <w:r>
        <w:rPr>
          <w:rFonts w:eastAsia="Times New Roman" w:cs="Times New Roman"/>
          <w:szCs w:val="24"/>
        </w:rPr>
        <w:t xml:space="preserve">Επίσης ανακοινώνεται στο </w:t>
      </w:r>
      <w:r>
        <w:rPr>
          <w:rFonts w:eastAsia="Times New Roman" w:cs="Times New Roman"/>
          <w:szCs w:val="24"/>
        </w:rPr>
        <w:t>Τμήμα</w:t>
      </w:r>
      <w:r>
        <w:rPr>
          <w:rFonts w:eastAsia="Times New Roman" w:cs="Times New Roman"/>
          <w:szCs w:val="24"/>
        </w:rPr>
        <w:t xml:space="preserve"> ότι </w:t>
      </w:r>
      <w:r>
        <w:rPr>
          <w:rFonts w:eastAsia="Times New Roman" w:cs="Times New Roman"/>
          <w:szCs w:val="24"/>
        </w:rPr>
        <w:t xml:space="preserve">μέσω σχετικής επιστολής </w:t>
      </w:r>
      <w:r>
        <w:rPr>
          <w:rFonts w:eastAsia="Times New Roman" w:cs="Times New Roman"/>
          <w:szCs w:val="24"/>
        </w:rPr>
        <w:t>έγιναν αποδεκτές οι παραιτήσεις που υπέβαλαν όσοι δεν μετέχουν πλέον στο κυβερνητικό σχήμα ή πήγαν σε άλλες θέσεις</w:t>
      </w:r>
      <w:r>
        <w:rPr>
          <w:rFonts w:eastAsia="Times New Roman" w:cs="Times New Roman"/>
          <w:szCs w:val="24"/>
        </w:rPr>
        <w:t>.</w:t>
      </w:r>
      <w:r>
        <w:rPr>
          <w:rFonts w:eastAsia="Times New Roman" w:cs="Times New Roman"/>
          <w:bCs/>
          <w:szCs w:val="24"/>
        </w:rPr>
        <w:t xml:space="preserve"> </w:t>
      </w:r>
      <w:r>
        <w:rPr>
          <w:rFonts w:eastAsia="Times New Roman" w:cs="Times New Roman"/>
          <w:bCs/>
          <w:szCs w:val="24"/>
        </w:rPr>
        <w:t xml:space="preserve">Ομοίως </w:t>
      </w:r>
      <w:r>
        <w:rPr>
          <w:rFonts w:eastAsia="Times New Roman"/>
          <w:szCs w:val="24"/>
        </w:rPr>
        <w:t>ανα</w:t>
      </w:r>
      <w:r>
        <w:rPr>
          <w:rFonts w:eastAsia="Times New Roman"/>
          <w:szCs w:val="24"/>
        </w:rPr>
        <w:t>κοινώνονται τα ονόματα αυτών που διορίστηκαν, που τοποθετήθηκαν στο Κυβερνητικό Συμβούλιο.</w:t>
      </w:r>
    </w:p>
    <w:p w14:paraId="788364C3" w14:textId="77777777" w:rsidR="00B97164" w:rsidRDefault="009B2D3F">
      <w:pPr>
        <w:spacing w:line="600" w:lineRule="auto"/>
        <w:ind w:firstLine="720"/>
        <w:contextualSpacing/>
        <w:jc w:val="both"/>
        <w:rPr>
          <w:rFonts w:eastAsia="Times New Roman"/>
          <w:szCs w:val="24"/>
        </w:rPr>
      </w:pPr>
      <w:r>
        <w:rPr>
          <w:rFonts w:eastAsia="Times New Roman"/>
          <w:szCs w:val="24"/>
        </w:rPr>
        <w:t xml:space="preserve">(Η προαναφερθείσα επιστολή </w:t>
      </w:r>
      <w:r>
        <w:rPr>
          <w:rFonts w:eastAsia="Times New Roman"/>
          <w:szCs w:val="24"/>
        </w:rPr>
        <w:t xml:space="preserve">καταχωρίζεται στα Πρακτικά και </w:t>
      </w:r>
      <w:r>
        <w:rPr>
          <w:rFonts w:eastAsia="Times New Roman"/>
          <w:szCs w:val="24"/>
        </w:rPr>
        <w:t xml:space="preserve">έχει ως εξής: </w:t>
      </w:r>
    </w:p>
    <w:p w14:paraId="788364C4" w14:textId="77777777" w:rsidR="00B97164" w:rsidRDefault="009B2D3F">
      <w:pPr>
        <w:spacing w:line="600" w:lineRule="auto"/>
        <w:ind w:firstLine="720"/>
        <w:contextualSpacing/>
        <w:jc w:val="center"/>
        <w:rPr>
          <w:rFonts w:eastAsia="Times New Roman"/>
          <w:color w:val="FF0000"/>
          <w:szCs w:val="24"/>
        </w:rPr>
      </w:pPr>
      <w:r w:rsidRPr="0098630A">
        <w:rPr>
          <w:rFonts w:eastAsia="Times New Roman"/>
          <w:color w:val="FF0000"/>
          <w:szCs w:val="24"/>
        </w:rPr>
        <w:t>(ΑΛΛΑΓΗ ΣΕΛΙΔΑΣ)</w:t>
      </w:r>
    </w:p>
    <w:p w14:paraId="788364C5" w14:textId="77777777" w:rsidR="00B97164" w:rsidRDefault="009B2D3F">
      <w:pPr>
        <w:spacing w:line="600" w:lineRule="auto"/>
        <w:ind w:firstLine="720"/>
        <w:contextualSpacing/>
        <w:jc w:val="center"/>
        <w:rPr>
          <w:rFonts w:eastAsia="Times New Roman"/>
          <w:szCs w:val="24"/>
        </w:rPr>
      </w:pPr>
      <w:r>
        <w:rPr>
          <w:rFonts w:eastAsia="Times New Roman"/>
          <w:szCs w:val="24"/>
        </w:rPr>
        <w:t>(Να μπουν οι σελίδες 11-13)</w:t>
      </w:r>
    </w:p>
    <w:p w14:paraId="788364C6" w14:textId="77777777" w:rsidR="00B97164" w:rsidRDefault="009B2D3F">
      <w:pPr>
        <w:spacing w:line="600" w:lineRule="auto"/>
        <w:ind w:firstLine="720"/>
        <w:contextualSpacing/>
        <w:jc w:val="center"/>
        <w:rPr>
          <w:rFonts w:eastAsia="Times New Roman"/>
          <w:color w:val="FF0000"/>
          <w:szCs w:val="24"/>
        </w:rPr>
      </w:pPr>
      <w:r w:rsidRPr="0098630A">
        <w:rPr>
          <w:rFonts w:eastAsia="Times New Roman"/>
          <w:color w:val="FF0000"/>
          <w:szCs w:val="24"/>
        </w:rPr>
        <w:t>(ΑΛΛΑΓΗ ΣΕΛΙΔΑΣ)</w:t>
      </w:r>
    </w:p>
    <w:p w14:paraId="788364C7" w14:textId="77777777" w:rsidR="00B97164" w:rsidRDefault="009B2D3F">
      <w:pPr>
        <w:spacing w:line="600" w:lineRule="auto"/>
        <w:ind w:firstLine="720"/>
        <w:contextualSpacing/>
        <w:jc w:val="both"/>
        <w:rPr>
          <w:rFonts w:eastAsia="Times New Roman"/>
          <w:szCs w:val="24"/>
        </w:rPr>
      </w:pPr>
      <w:r>
        <w:rPr>
          <w:rFonts w:eastAsia="Times New Roman" w:cs="Times New Roman"/>
          <w:b/>
          <w:bCs/>
          <w:szCs w:val="24"/>
        </w:rPr>
        <w:t xml:space="preserve">ΠΡΟΕΔΡΕΥΩΝ (Γεώργιος Βαρεμένος): </w:t>
      </w:r>
      <w:r>
        <w:rPr>
          <w:rFonts w:eastAsia="Times New Roman"/>
          <w:szCs w:val="24"/>
        </w:rPr>
        <w:t>Επίσης</w:t>
      </w:r>
      <w:r>
        <w:rPr>
          <w:rFonts w:eastAsia="Times New Roman"/>
          <w:szCs w:val="24"/>
        </w:rPr>
        <w:t>,</w:t>
      </w:r>
      <w:r>
        <w:rPr>
          <w:rFonts w:eastAsia="Times New Roman"/>
          <w:szCs w:val="24"/>
        </w:rPr>
        <w:t xml:space="preserve"> έχω την τιμή να ανακοινώσω στο Τμήμα ότι οι Υπουργοί Περιβάλλοντος και Ενέργειας, Οικονομίας και Ανάπτυξης, Εξωτερικών, Υγείας, Οικονομικών, Υποδομών και Μεταφορών, Ναυτιλίας και </w:t>
      </w:r>
      <w:r>
        <w:rPr>
          <w:rFonts w:eastAsia="Times New Roman"/>
          <w:szCs w:val="24"/>
        </w:rPr>
        <w:lastRenderedPageBreak/>
        <w:t>Νησιωτικής Πολιτικής, Αγροτικής Ανάπ</w:t>
      </w:r>
      <w:r>
        <w:rPr>
          <w:rFonts w:eastAsia="Times New Roman"/>
          <w:szCs w:val="24"/>
        </w:rPr>
        <w:t xml:space="preserve">τυξης και Τροφίμων, καθώς και ο Αναπληρωτής Υπουργός Περιβάλλοντος και Ενέργειας, κατέθεσαν </w:t>
      </w:r>
      <w:r>
        <w:rPr>
          <w:rFonts w:eastAsia="Times New Roman"/>
          <w:szCs w:val="24"/>
        </w:rPr>
        <w:t xml:space="preserve">στις </w:t>
      </w:r>
      <w:r>
        <w:rPr>
          <w:rFonts w:eastAsia="Times New Roman"/>
          <w:szCs w:val="24"/>
        </w:rPr>
        <w:t>2-8-2018 σχέδιο νόμου</w:t>
      </w:r>
      <w:r>
        <w:rPr>
          <w:rFonts w:eastAsia="Times New Roman"/>
          <w:szCs w:val="24"/>
        </w:rPr>
        <w:t>:</w:t>
      </w:r>
      <w:r>
        <w:rPr>
          <w:rFonts w:eastAsia="Times New Roman"/>
          <w:szCs w:val="24"/>
        </w:rPr>
        <w:t xml:space="preserve"> </w:t>
      </w:r>
      <w:r w:rsidRPr="00467155">
        <w:rPr>
          <w:rFonts w:eastAsia="Times New Roman"/>
          <w:szCs w:val="24"/>
        </w:rPr>
        <w:t xml:space="preserve">«Κύρωση των τροποποιήσεων της Σύμβασης για την εκτίμηση των περιβαλλοντικών επιπτώσεων σε διασυνοριακό πλαίσιο, που υπεγράφη στο </w:t>
      </w:r>
      <w:proofErr w:type="spellStart"/>
      <w:r w:rsidRPr="00467155">
        <w:rPr>
          <w:rFonts w:eastAsia="Times New Roman"/>
          <w:szCs w:val="24"/>
        </w:rPr>
        <w:t>Espoo</w:t>
      </w:r>
      <w:proofErr w:type="spellEnd"/>
      <w:r w:rsidRPr="00467155">
        <w:rPr>
          <w:rFonts w:eastAsia="Times New Roman"/>
          <w:szCs w:val="24"/>
        </w:rPr>
        <w:t xml:space="preserve"> τ</w:t>
      </w:r>
      <w:r w:rsidRPr="00467155">
        <w:rPr>
          <w:rFonts w:eastAsia="Times New Roman"/>
          <w:szCs w:val="24"/>
        </w:rPr>
        <w:t>ης Φινλανδίας το 1991 και κυρώθηκε με το ν.</w:t>
      </w:r>
      <w:r>
        <w:rPr>
          <w:rFonts w:eastAsia="Times New Roman"/>
          <w:szCs w:val="24"/>
        </w:rPr>
        <w:t xml:space="preserve"> </w:t>
      </w:r>
      <w:r w:rsidRPr="00467155">
        <w:rPr>
          <w:rFonts w:eastAsia="Times New Roman"/>
          <w:szCs w:val="24"/>
        </w:rPr>
        <w:t>2540/1997 (Α΄ 249)».</w:t>
      </w:r>
    </w:p>
    <w:p w14:paraId="788364C8" w14:textId="77777777" w:rsidR="00B97164" w:rsidRDefault="009B2D3F">
      <w:pPr>
        <w:spacing w:line="600" w:lineRule="auto"/>
        <w:ind w:firstLine="720"/>
        <w:contextualSpacing/>
        <w:jc w:val="both"/>
        <w:rPr>
          <w:rFonts w:eastAsia="Times New Roman"/>
          <w:szCs w:val="24"/>
        </w:rPr>
      </w:pPr>
      <w:r>
        <w:rPr>
          <w:rFonts w:eastAsia="Times New Roman"/>
          <w:szCs w:val="24"/>
        </w:rPr>
        <w:t>Οι Υπουργοί Περιβάλλοντος και Ενέργειας, Οικονομίας και Ανάπτυξης, Εξωτερικών, Οικονομικών, καθώς και οι Αναπληρωτές Υπουργοί Οικονομίας και Ανάπτυξης και Περιβάλλοντος και Ενέργειας, κατέθεσ</w:t>
      </w:r>
      <w:r>
        <w:rPr>
          <w:rFonts w:eastAsia="Times New Roman"/>
          <w:szCs w:val="24"/>
        </w:rPr>
        <w:t xml:space="preserve">αν </w:t>
      </w:r>
      <w:r>
        <w:rPr>
          <w:rFonts w:eastAsia="Times New Roman"/>
          <w:szCs w:val="24"/>
        </w:rPr>
        <w:t xml:space="preserve">στις </w:t>
      </w:r>
      <w:r>
        <w:rPr>
          <w:rFonts w:eastAsia="Times New Roman"/>
          <w:szCs w:val="24"/>
        </w:rPr>
        <w:t>2-8-2018 σχέδιο νόμου</w:t>
      </w:r>
      <w:r>
        <w:rPr>
          <w:rFonts w:eastAsia="Times New Roman"/>
          <w:szCs w:val="24"/>
        </w:rPr>
        <w:t>:</w:t>
      </w:r>
      <w:r>
        <w:rPr>
          <w:rFonts w:eastAsia="Times New Roman"/>
          <w:szCs w:val="24"/>
        </w:rPr>
        <w:t xml:space="preserve"> </w:t>
      </w:r>
      <w:r w:rsidRPr="00467155">
        <w:rPr>
          <w:rFonts w:eastAsia="Times New Roman"/>
          <w:szCs w:val="24"/>
        </w:rPr>
        <w:t>«Κύρωση της τροποποίησης</w:t>
      </w:r>
      <w:r>
        <w:rPr>
          <w:rFonts w:eastAsia="Times New Roman"/>
          <w:szCs w:val="24"/>
        </w:rPr>
        <w:t>,</w:t>
      </w:r>
      <w:r w:rsidRPr="00467155">
        <w:rPr>
          <w:rFonts w:eastAsia="Times New Roman"/>
          <w:szCs w:val="24"/>
        </w:rPr>
        <w:t xml:space="preserve"> που έγινε στο </w:t>
      </w:r>
      <w:proofErr w:type="spellStart"/>
      <w:r w:rsidRPr="00467155">
        <w:rPr>
          <w:rFonts w:eastAsia="Times New Roman"/>
          <w:szCs w:val="24"/>
        </w:rPr>
        <w:t>Κιγκάλι</w:t>
      </w:r>
      <w:proofErr w:type="spellEnd"/>
      <w:r w:rsidRPr="00467155">
        <w:rPr>
          <w:rFonts w:eastAsia="Times New Roman"/>
          <w:szCs w:val="24"/>
        </w:rPr>
        <w:t xml:space="preserve"> (Ρουάντα) στις 10-15 Οκτωβρίου 2016, του Πρωτοκόλλου του Μόντρεαλ του 1987, που κυρώθηκε με το ν. 1818/1988 (</w:t>
      </w:r>
      <w:r>
        <w:rPr>
          <w:rFonts w:eastAsia="Times New Roman"/>
          <w:szCs w:val="24"/>
        </w:rPr>
        <w:t xml:space="preserve">Α΄ </w:t>
      </w:r>
      <w:r>
        <w:rPr>
          <w:rFonts w:eastAsia="Times New Roman"/>
          <w:szCs w:val="24"/>
        </w:rPr>
        <w:t>253</w:t>
      </w:r>
      <w:r w:rsidRPr="00467155">
        <w:rPr>
          <w:rFonts w:eastAsia="Times New Roman"/>
          <w:szCs w:val="24"/>
        </w:rPr>
        <w:t>), σχετικά με τις ουσίες που καταστρέφουν τη στιβάδα του όζοντ</w:t>
      </w:r>
      <w:r w:rsidRPr="00467155">
        <w:rPr>
          <w:rFonts w:eastAsia="Times New Roman"/>
          <w:szCs w:val="24"/>
        </w:rPr>
        <w:t>ος».</w:t>
      </w:r>
    </w:p>
    <w:p w14:paraId="788364C9" w14:textId="77777777" w:rsidR="00B97164" w:rsidRDefault="009B2D3F">
      <w:pPr>
        <w:spacing w:line="600" w:lineRule="auto"/>
        <w:ind w:firstLine="720"/>
        <w:contextualSpacing/>
        <w:jc w:val="both"/>
        <w:rPr>
          <w:rFonts w:eastAsia="Times New Roman"/>
          <w:szCs w:val="24"/>
        </w:rPr>
      </w:pPr>
      <w:r>
        <w:rPr>
          <w:rFonts w:eastAsia="Times New Roman"/>
          <w:szCs w:val="24"/>
        </w:rPr>
        <w:t>Οι Υπουργοί Δικαιοσύνης, Διαφάνειας και Ανθρωπίνων Δικαιωμάτων, Εσωτερικών, Εξωτερικών, Ψηφιακής Πολιτικής, Τηλεπικοινωνιών και Ενημέρωσης, Εθνικής Άμυνας, Οικονομι</w:t>
      </w:r>
      <w:r>
        <w:rPr>
          <w:rFonts w:eastAsia="Times New Roman"/>
          <w:szCs w:val="24"/>
        </w:rPr>
        <w:lastRenderedPageBreak/>
        <w:t xml:space="preserve">κών, ο Αναπληρωτής Υπουργός Εσωτερικών, καθώς και η Υφυπουργός Οικονομικών, κατέθεσαν </w:t>
      </w:r>
      <w:r>
        <w:rPr>
          <w:rFonts w:eastAsia="Times New Roman"/>
          <w:szCs w:val="24"/>
        </w:rPr>
        <w:t>σ</w:t>
      </w:r>
      <w:r>
        <w:rPr>
          <w:rFonts w:eastAsia="Times New Roman"/>
          <w:szCs w:val="24"/>
        </w:rPr>
        <w:t xml:space="preserve">τις </w:t>
      </w:r>
      <w:r>
        <w:rPr>
          <w:rFonts w:eastAsia="Times New Roman"/>
          <w:szCs w:val="24"/>
        </w:rPr>
        <w:t>2-8-2018 σχέδιο νόμου</w:t>
      </w:r>
      <w:r>
        <w:rPr>
          <w:rFonts w:eastAsia="Times New Roman"/>
          <w:szCs w:val="24"/>
        </w:rPr>
        <w:t>:</w:t>
      </w:r>
      <w:r>
        <w:rPr>
          <w:rFonts w:eastAsia="Times New Roman"/>
          <w:szCs w:val="24"/>
        </w:rPr>
        <w:t xml:space="preserve"> «Ι) Κύρωση του Πρωτοκόλλου υπ’ αριθμόν 16 στη Σύμβαση για την Προάσπιση των Δικαιωμάτων του Ανθρώπου και των Θεμελιωδών Ελευθεριών, ΙΙ) Ενσωμάτωση της Οδηγίας 2016/343 του Ευρωπαϊκού Κοινοβουλίου και του Συμβουλίου της 9</w:t>
      </w:r>
      <w:r w:rsidRPr="00C93551">
        <w:rPr>
          <w:rFonts w:eastAsia="Times New Roman"/>
          <w:szCs w:val="24"/>
          <w:vertAlign w:val="superscript"/>
        </w:rPr>
        <w:t>ης</w:t>
      </w:r>
      <w:r>
        <w:rPr>
          <w:rFonts w:eastAsia="Times New Roman"/>
          <w:szCs w:val="24"/>
        </w:rPr>
        <w:t xml:space="preserve"> Μαρτίο</w:t>
      </w:r>
      <w:r>
        <w:rPr>
          <w:rFonts w:eastAsia="Times New Roman"/>
          <w:szCs w:val="24"/>
        </w:rPr>
        <w:t>υ 2016, ΙΙΙ) Τροποποίηση του ν.3251/2004 σε συμμόρφωση με την απόφαση-πλαίσιο 2002/584/ΔΕΥ του Συμβουλίου της 13</w:t>
      </w:r>
      <w:r w:rsidRPr="00C93551">
        <w:rPr>
          <w:rFonts w:eastAsia="Times New Roman"/>
          <w:szCs w:val="24"/>
          <w:vertAlign w:val="superscript"/>
        </w:rPr>
        <w:t>ης</w:t>
      </w:r>
      <w:r>
        <w:rPr>
          <w:rFonts w:eastAsia="Times New Roman"/>
          <w:szCs w:val="24"/>
        </w:rPr>
        <w:t xml:space="preserve"> Ιουνίου 2002 κατά το μέρος που τροποποιήθηκε με την απόφαση-πλαίσιο 2009/299/ΔΕΥ του Συμβουλίου της 26</w:t>
      </w:r>
      <w:r w:rsidRPr="00234505">
        <w:rPr>
          <w:rFonts w:eastAsia="Times New Roman"/>
          <w:szCs w:val="24"/>
          <w:vertAlign w:val="superscript"/>
        </w:rPr>
        <w:t>ης</w:t>
      </w:r>
      <w:r>
        <w:rPr>
          <w:rFonts w:eastAsia="Times New Roman"/>
          <w:szCs w:val="24"/>
        </w:rPr>
        <w:t xml:space="preserve"> Φεβρουαρίου 2009, </w:t>
      </w:r>
      <w:r>
        <w:rPr>
          <w:rFonts w:eastAsia="Times New Roman"/>
          <w:szCs w:val="24"/>
          <w:lang w:val="en-US"/>
        </w:rPr>
        <w:t>IV</w:t>
      </w:r>
      <w:r w:rsidRPr="00234505">
        <w:rPr>
          <w:rFonts w:eastAsia="Times New Roman"/>
          <w:szCs w:val="24"/>
        </w:rPr>
        <w:t>)</w:t>
      </w:r>
      <w:r>
        <w:rPr>
          <w:rFonts w:eastAsia="Times New Roman"/>
          <w:szCs w:val="24"/>
        </w:rPr>
        <w:t xml:space="preserve"> Άλλες διατάξει</w:t>
      </w:r>
      <w:r>
        <w:rPr>
          <w:rFonts w:eastAsia="Times New Roman"/>
          <w:szCs w:val="24"/>
        </w:rPr>
        <w:t>ς».</w:t>
      </w:r>
    </w:p>
    <w:p w14:paraId="788364CA" w14:textId="77777777" w:rsidR="00B97164" w:rsidRDefault="009B2D3F">
      <w:pPr>
        <w:spacing w:line="600" w:lineRule="auto"/>
        <w:ind w:firstLine="720"/>
        <w:contextualSpacing/>
        <w:jc w:val="both"/>
        <w:rPr>
          <w:rFonts w:eastAsia="Times New Roman"/>
          <w:szCs w:val="24"/>
        </w:rPr>
      </w:pPr>
      <w:r>
        <w:rPr>
          <w:rFonts w:eastAsia="Times New Roman"/>
          <w:szCs w:val="24"/>
        </w:rPr>
        <w:t>Αυτά τα σχέδια νόμου παραπέμφθηκαν στις αρμόδιες Διαρκείς Επιτροπές.</w:t>
      </w:r>
    </w:p>
    <w:p w14:paraId="788364CB" w14:textId="77777777" w:rsidR="00B97164" w:rsidRDefault="009B2D3F">
      <w:pPr>
        <w:spacing w:line="600" w:lineRule="auto"/>
        <w:ind w:firstLine="720"/>
        <w:contextualSpacing/>
        <w:jc w:val="both"/>
        <w:rPr>
          <w:rFonts w:eastAsia="Times New Roman"/>
          <w:szCs w:val="24"/>
        </w:rPr>
      </w:pPr>
      <w:r>
        <w:rPr>
          <w:rFonts w:eastAsia="Times New Roman"/>
          <w:szCs w:val="24"/>
        </w:rPr>
        <w:t xml:space="preserve">Επίσης, η Διαρκής Επιτροπή Παραγωγής και Εμπορίου καταθέτει τις </w:t>
      </w:r>
      <w:r>
        <w:rPr>
          <w:rFonts w:eastAsia="Times New Roman"/>
          <w:szCs w:val="24"/>
        </w:rPr>
        <w:t>ε</w:t>
      </w:r>
      <w:r>
        <w:rPr>
          <w:rFonts w:eastAsia="Times New Roman"/>
          <w:szCs w:val="24"/>
        </w:rPr>
        <w:t xml:space="preserve">κθέσεις της στα σχέδια νόμου του Υπουργείου Περιβάλλοντος και Ενέργειας: </w:t>
      </w:r>
    </w:p>
    <w:p w14:paraId="788364CC" w14:textId="77777777" w:rsidR="00B97164" w:rsidRDefault="009B2D3F">
      <w:pPr>
        <w:spacing w:line="600" w:lineRule="auto"/>
        <w:ind w:firstLine="720"/>
        <w:contextualSpacing/>
        <w:jc w:val="both"/>
        <w:rPr>
          <w:rFonts w:eastAsia="Times New Roman"/>
          <w:szCs w:val="24"/>
        </w:rPr>
      </w:pPr>
      <w:r>
        <w:rPr>
          <w:rFonts w:eastAsia="Times New Roman"/>
          <w:szCs w:val="24"/>
        </w:rPr>
        <w:t>Α. «Κύρωση των τροποποιήσεων της Σύμβασης γι</w:t>
      </w:r>
      <w:r>
        <w:rPr>
          <w:rFonts w:eastAsia="Times New Roman"/>
          <w:szCs w:val="24"/>
        </w:rPr>
        <w:t xml:space="preserve">α την εκτίμηση των περιβαλλοντικών επιπτώσεων σε διασυνοριακό </w:t>
      </w:r>
      <w:r>
        <w:rPr>
          <w:rFonts w:eastAsia="Times New Roman"/>
          <w:szCs w:val="24"/>
        </w:rPr>
        <w:lastRenderedPageBreak/>
        <w:t xml:space="preserve">πλαίσιο, που υπεγράφη στο </w:t>
      </w:r>
      <w:proofErr w:type="spellStart"/>
      <w:r>
        <w:rPr>
          <w:rFonts w:eastAsia="Times New Roman"/>
          <w:szCs w:val="24"/>
        </w:rPr>
        <w:t>Espoo</w:t>
      </w:r>
      <w:proofErr w:type="spellEnd"/>
      <w:r>
        <w:rPr>
          <w:rFonts w:eastAsia="Times New Roman"/>
          <w:szCs w:val="24"/>
        </w:rPr>
        <w:t xml:space="preserve"> της Φινλανδίας το 1991 και κυρώθηκε με τον ν. 2540/1997 (Α΄ 249)».</w:t>
      </w:r>
    </w:p>
    <w:p w14:paraId="788364CD" w14:textId="77777777" w:rsidR="00B97164" w:rsidRDefault="009B2D3F">
      <w:pPr>
        <w:spacing w:line="600" w:lineRule="auto"/>
        <w:ind w:firstLine="720"/>
        <w:contextualSpacing/>
        <w:jc w:val="both"/>
        <w:rPr>
          <w:rFonts w:eastAsia="Times New Roman"/>
          <w:szCs w:val="24"/>
        </w:rPr>
      </w:pPr>
      <w:r>
        <w:rPr>
          <w:rFonts w:eastAsia="Times New Roman"/>
          <w:szCs w:val="24"/>
        </w:rPr>
        <w:t xml:space="preserve">Β. «Κύρωση της τροποποίησης που έγινε στο </w:t>
      </w:r>
      <w:proofErr w:type="spellStart"/>
      <w:r>
        <w:rPr>
          <w:rFonts w:eastAsia="Times New Roman"/>
          <w:szCs w:val="24"/>
        </w:rPr>
        <w:t>Κιγκάλι</w:t>
      </w:r>
      <w:proofErr w:type="spellEnd"/>
      <w:r>
        <w:rPr>
          <w:rFonts w:eastAsia="Times New Roman"/>
          <w:szCs w:val="24"/>
        </w:rPr>
        <w:t xml:space="preserve"> (Ρουάντα) στις 10-15 Οκτωβρίου 2016, του Πρωτ</w:t>
      </w:r>
      <w:r>
        <w:rPr>
          <w:rFonts w:eastAsia="Times New Roman"/>
          <w:szCs w:val="24"/>
        </w:rPr>
        <w:t>οκόλλου του Μόντρεαλ του 1987, που κυρώθηκε με το</w:t>
      </w:r>
      <w:r>
        <w:rPr>
          <w:rFonts w:eastAsia="Times New Roman"/>
          <w:szCs w:val="24"/>
        </w:rPr>
        <w:t>ν</w:t>
      </w:r>
      <w:r>
        <w:rPr>
          <w:rFonts w:eastAsia="Times New Roman"/>
          <w:szCs w:val="24"/>
        </w:rPr>
        <w:t xml:space="preserve"> ν. 1818/1988 (Α΄ 253), σχετικά με τις ουσίες που καταστρέφουν τη στιβάδα του όζοντος».</w:t>
      </w:r>
    </w:p>
    <w:p w14:paraId="788364CE" w14:textId="77777777" w:rsidR="00B97164" w:rsidRDefault="009B2D3F">
      <w:pPr>
        <w:spacing w:line="600" w:lineRule="auto"/>
        <w:ind w:firstLine="720"/>
        <w:contextualSpacing/>
        <w:jc w:val="center"/>
        <w:rPr>
          <w:rFonts w:eastAsia="Times New Roman"/>
          <w:color w:val="FF0000"/>
          <w:szCs w:val="24"/>
        </w:rPr>
      </w:pPr>
      <w:r w:rsidRPr="002B0040">
        <w:rPr>
          <w:rFonts w:eastAsia="Times New Roman"/>
          <w:color w:val="FF0000"/>
          <w:szCs w:val="24"/>
        </w:rPr>
        <w:t>(ΑΛΛΑΓΗ ΣΕΛΙΔΑΣ ΛΟΓΩ ΑΛΛΑΓΗΣ ΘΕΜΑΤΟΣ)</w:t>
      </w:r>
    </w:p>
    <w:p w14:paraId="788364CF" w14:textId="77777777" w:rsidR="00B97164" w:rsidRDefault="009B2D3F">
      <w:pPr>
        <w:spacing w:line="600" w:lineRule="auto"/>
        <w:ind w:firstLine="540"/>
        <w:contextualSpacing/>
        <w:jc w:val="both"/>
        <w:rPr>
          <w:rFonts w:eastAsia="Times New Roman" w:cs="Times New Roman"/>
          <w:szCs w:val="24"/>
        </w:rPr>
      </w:pPr>
      <w:r>
        <w:rPr>
          <w:rFonts w:eastAsia="Times New Roman" w:cs="Times New Roman"/>
          <w:b/>
          <w:bCs/>
          <w:szCs w:val="24"/>
        </w:rPr>
        <w:t xml:space="preserve">ΠΡΟΕΔΡΕΥΩΝ (Γεώργιος Βαρεμένος): </w:t>
      </w:r>
      <w:r>
        <w:rPr>
          <w:rFonts w:eastAsia="Times New Roman" w:cs="Times New Roman"/>
          <w:szCs w:val="24"/>
        </w:rPr>
        <w:t>Κυρίες και κύριοι συνάδελφοι, εισερχόμαστε στην</w:t>
      </w:r>
      <w:r>
        <w:rPr>
          <w:rFonts w:eastAsia="Times New Roman" w:cs="Times New Roman"/>
          <w:szCs w:val="24"/>
        </w:rPr>
        <w:t xml:space="preserve"> ημερήσια διάταξη της</w:t>
      </w:r>
    </w:p>
    <w:p w14:paraId="788364D0" w14:textId="77777777" w:rsidR="00B97164" w:rsidRDefault="009B2D3F">
      <w:pPr>
        <w:keepNext/>
        <w:spacing w:line="600" w:lineRule="auto"/>
        <w:ind w:firstLine="720"/>
        <w:contextualSpacing/>
        <w:jc w:val="center"/>
        <w:outlineLvl w:val="0"/>
        <w:rPr>
          <w:rFonts w:eastAsia="Times New Roman" w:cs="Times New Roman"/>
          <w:b/>
          <w:bCs/>
          <w:szCs w:val="24"/>
        </w:rPr>
      </w:pPr>
      <w:r>
        <w:rPr>
          <w:rFonts w:eastAsia="Times New Roman" w:cs="Times New Roman"/>
          <w:b/>
          <w:bCs/>
          <w:szCs w:val="24"/>
        </w:rPr>
        <w:t>ΝΟΜΟΘΕΤΙΚΗΣ ΕΡΓΑΣΙΑΣ</w:t>
      </w:r>
    </w:p>
    <w:p w14:paraId="788364D1"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t xml:space="preserve">1. </w:t>
      </w:r>
      <w:r w:rsidRPr="00162632">
        <w:rPr>
          <w:rFonts w:eastAsia="Times New Roman" w:cs="Times New Roman"/>
          <w:szCs w:val="24"/>
        </w:rPr>
        <w:t>Μόνη συζήτηση και ψήφιση επί της αρχής, των άρθρων και του συνόλου τ</w:t>
      </w:r>
      <w:r>
        <w:rPr>
          <w:rFonts w:eastAsia="Times New Roman" w:cs="Times New Roman"/>
          <w:szCs w:val="24"/>
        </w:rPr>
        <w:t>ου</w:t>
      </w:r>
      <w:r w:rsidRPr="00162632">
        <w:rPr>
          <w:rFonts w:eastAsia="Times New Roman" w:cs="Times New Roman"/>
          <w:szCs w:val="24"/>
        </w:rPr>
        <w:t xml:space="preserve"> σχεδί</w:t>
      </w:r>
      <w:r>
        <w:rPr>
          <w:rFonts w:eastAsia="Times New Roman" w:cs="Times New Roman"/>
          <w:szCs w:val="24"/>
        </w:rPr>
        <w:t>ου</w:t>
      </w:r>
      <w:r w:rsidRPr="00162632">
        <w:rPr>
          <w:rFonts w:eastAsia="Times New Roman" w:cs="Times New Roman"/>
          <w:szCs w:val="24"/>
        </w:rPr>
        <w:t xml:space="preserve"> νόμου του Υπουργείου Περιβάλλοντος και Ενέργειας</w:t>
      </w:r>
      <w:r>
        <w:rPr>
          <w:rFonts w:eastAsia="Times New Roman" w:cs="Times New Roman"/>
          <w:szCs w:val="24"/>
        </w:rPr>
        <w:t>:</w:t>
      </w:r>
      <w:r w:rsidRPr="00162632">
        <w:rPr>
          <w:rFonts w:eastAsia="Times New Roman" w:cs="Times New Roman"/>
          <w:szCs w:val="24"/>
        </w:rPr>
        <w:t xml:space="preserve"> «Κύρωση των τροποποιήσεων της Σύμβασης για την εκτίμηση των περιβαλλοντικών επιπτ</w:t>
      </w:r>
      <w:r w:rsidRPr="00162632">
        <w:rPr>
          <w:rFonts w:eastAsia="Times New Roman" w:cs="Times New Roman"/>
          <w:szCs w:val="24"/>
        </w:rPr>
        <w:t xml:space="preserve">ώσεων σε διασυνοριακό πλαίσιο, που υπεγράφη στο </w:t>
      </w:r>
      <w:proofErr w:type="spellStart"/>
      <w:r w:rsidRPr="00162632">
        <w:rPr>
          <w:rFonts w:eastAsia="Times New Roman" w:cs="Times New Roman"/>
          <w:szCs w:val="24"/>
        </w:rPr>
        <w:t>Espoo</w:t>
      </w:r>
      <w:proofErr w:type="spellEnd"/>
      <w:r w:rsidRPr="00162632">
        <w:rPr>
          <w:rFonts w:eastAsia="Times New Roman" w:cs="Times New Roman"/>
          <w:szCs w:val="24"/>
        </w:rPr>
        <w:t xml:space="preserve"> της Φινλανδίας το 1991 και κυρώθηκε με το ν. 2540/1997 (Α΄ 249)»</w:t>
      </w:r>
      <w:r>
        <w:rPr>
          <w:rFonts w:eastAsia="Times New Roman" w:cs="Times New Roman"/>
          <w:szCs w:val="24"/>
        </w:rPr>
        <w:t xml:space="preserve"> και</w:t>
      </w:r>
      <w:r>
        <w:rPr>
          <w:rFonts w:eastAsia="Times New Roman" w:cs="Times New Roman"/>
          <w:szCs w:val="24"/>
        </w:rPr>
        <w:t xml:space="preserve"> </w:t>
      </w:r>
    </w:p>
    <w:p w14:paraId="788364D2" w14:textId="77777777" w:rsidR="00B97164" w:rsidRDefault="009B2D3F">
      <w:pPr>
        <w:spacing w:line="600" w:lineRule="auto"/>
        <w:ind w:firstLine="720"/>
        <w:contextualSpacing/>
        <w:jc w:val="both"/>
        <w:rPr>
          <w:rFonts w:eastAsia="Times New Roman"/>
          <w:szCs w:val="24"/>
        </w:rPr>
      </w:pPr>
      <w:r>
        <w:rPr>
          <w:rFonts w:eastAsia="Times New Roman" w:cs="Times New Roman"/>
          <w:szCs w:val="24"/>
        </w:rPr>
        <w:lastRenderedPageBreak/>
        <w:t xml:space="preserve">2. </w:t>
      </w:r>
      <w:r w:rsidRPr="00162632">
        <w:rPr>
          <w:rFonts w:eastAsia="Times New Roman" w:cs="Times New Roman"/>
          <w:szCs w:val="24"/>
        </w:rPr>
        <w:t>Μόνη συζήτηση και ψήφιση επί της αρχής, των άρθρων και του συνόλου τ</w:t>
      </w:r>
      <w:r>
        <w:rPr>
          <w:rFonts w:eastAsia="Times New Roman" w:cs="Times New Roman"/>
          <w:szCs w:val="24"/>
        </w:rPr>
        <w:t>ου</w:t>
      </w:r>
      <w:r w:rsidRPr="00162632">
        <w:rPr>
          <w:rFonts w:eastAsia="Times New Roman" w:cs="Times New Roman"/>
          <w:szCs w:val="24"/>
        </w:rPr>
        <w:t xml:space="preserve"> σχεδί</w:t>
      </w:r>
      <w:r>
        <w:rPr>
          <w:rFonts w:eastAsia="Times New Roman" w:cs="Times New Roman"/>
          <w:szCs w:val="24"/>
        </w:rPr>
        <w:t>ου</w:t>
      </w:r>
      <w:r w:rsidRPr="00162632">
        <w:rPr>
          <w:rFonts w:eastAsia="Times New Roman" w:cs="Times New Roman"/>
          <w:szCs w:val="24"/>
        </w:rPr>
        <w:t xml:space="preserve"> νόμου του Υπουργείου Περιβάλλοντος και Ενέργειας</w:t>
      </w:r>
      <w:r>
        <w:rPr>
          <w:rFonts w:eastAsia="Times New Roman" w:cs="Times New Roman"/>
          <w:szCs w:val="24"/>
        </w:rPr>
        <w:t>:</w:t>
      </w:r>
      <w:r w:rsidRPr="00162632">
        <w:rPr>
          <w:rFonts w:eastAsia="Times New Roman" w:cs="Times New Roman"/>
          <w:szCs w:val="24"/>
        </w:rPr>
        <w:t xml:space="preserve"> </w:t>
      </w:r>
      <w:r>
        <w:rPr>
          <w:rFonts w:eastAsia="Times New Roman"/>
          <w:szCs w:val="24"/>
        </w:rPr>
        <w:t xml:space="preserve">«Κύρωση της τροποποίησης που έγινε στο </w:t>
      </w:r>
      <w:proofErr w:type="spellStart"/>
      <w:r>
        <w:rPr>
          <w:rFonts w:eastAsia="Times New Roman"/>
          <w:szCs w:val="24"/>
        </w:rPr>
        <w:t>Κιγκάλι</w:t>
      </w:r>
      <w:proofErr w:type="spellEnd"/>
      <w:r>
        <w:rPr>
          <w:rFonts w:eastAsia="Times New Roman"/>
          <w:szCs w:val="24"/>
        </w:rPr>
        <w:t xml:space="preserve"> (Ρουάντα) στις 10-15 Οκτωβρίου 2016, του Πρωτοκόλλου του Μόντρεαλ του 1987, που κυρώθηκε με το ν. 1818/1988 (Α΄ 253), σχετικά με τις ουσίες που καταστρέφουν τη στιβάδα του όζοντος».</w:t>
      </w:r>
    </w:p>
    <w:p w14:paraId="788364D3"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t xml:space="preserve">Τα </w:t>
      </w:r>
      <w:r>
        <w:rPr>
          <w:rFonts w:eastAsia="Times New Roman" w:cs="Times New Roman"/>
          <w:szCs w:val="24"/>
        </w:rPr>
        <w:t xml:space="preserve">παραπάνω </w:t>
      </w:r>
      <w:r>
        <w:rPr>
          <w:rFonts w:eastAsia="Times New Roman" w:cs="Times New Roman"/>
          <w:szCs w:val="24"/>
        </w:rPr>
        <w:t>νομοσχέδια ψηφί</w:t>
      </w:r>
      <w:r>
        <w:rPr>
          <w:rFonts w:eastAsia="Times New Roman" w:cs="Times New Roman"/>
          <w:szCs w:val="24"/>
        </w:rPr>
        <w:t>στηκαν στη Διαρκή Επιτροπή κατά πλειοψηφία</w:t>
      </w:r>
      <w:r>
        <w:rPr>
          <w:rFonts w:eastAsia="Times New Roman" w:cs="Times New Roman"/>
          <w:szCs w:val="24"/>
        </w:rPr>
        <w:t xml:space="preserve"> και ε</w:t>
      </w:r>
      <w:r>
        <w:rPr>
          <w:rFonts w:eastAsia="Times New Roman" w:cs="Times New Roman"/>
          <w:szCs w:val="24"/>
        </w:rPr>
        <w:t xml:space="preserve">ισάγονται προς συζήτηση με τη διαδικασία του άρθρου 108 του Κανονισμού της Βουλής, δηλαδή μπορούν να λάβουν τον λόγο όσοι έχουν αντίρρηση επί της κυρώσεως αυτών των </w:t>
      </w:r>
      <w:r>
        <w:rPr>
          <w:rFonts w:eastAsia="Times New Roman" w:cs="Times New Roman"/>
          <w:szCs w:val="24"/>
        </w:rPr>
        <w:t>σ</w:t>
      </w:r>
      <w:r>
        <w:rPr>
          <w:rFonts w:eastAsia="Times New Roman" w:cs="Times New Roman"/>
          <w:szCs w:val="24"/>
        </w:rPr>
        <w:t>υμφωνιών.</w:t>
      </w:r>
    </w:p>
    <w:p w14:paraId="788364D4"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t xml:space="preserve">Θέλει κάποιος συνάδελφος από τα </w:t>
      </w:r>
      <w:r>
        <w:rPr>
          <w:rFonts w:eastAsia="Times New Roman" w:cs="Times New Roman"/>
          <w:szCs w:val="24"/>
        </w:rPr>
        <w:t>κ</w:t>
      </w:r>
      <w:r>
        <w:rPr>
          <w:rFonts w:eastAsia="Times New Roman" w:cs="Times New Roman"/>
          <w:szCs w:val="24"/>
        </w:rPr>
        <w:t xml:space="preserve">όμματα που διαφώνησαν να λάβει τον λόγο; </w:t>
      </w:r>
    </w:p>
    <w:p w14:paraId="788364D5" w14:textId="77777777" w:rsidR="00B97164" w:rsidRDefault="009B2D3F">
      <w:pPr>
        <w:spacing w:line="600" w:lineRule="auto"/>
        <w:ind w:firstLine="720"/>
        <w:contextualSpacing/>
        <w:jc w:val="both"/>
        <w:rPr>
          <w:rFonts w:eastAsia="Times New Roman" w:cs="Times New Roman"/>
          <w:szCs w:val="24"/>
        </w:rPr>
      </w:pPr>
      <w:r w:rsidRPr="004A39A3">
        <w:rPr>
          <w:rFonts w:eastAsia="Times New Roman" w:cs="Times New Roman"/>
          <w:b/>
          <w:szCs w:val="24"/>
        </w:rPr>
        <w:t xml:space="preserve">ΗΛΙΑΣ ΠΑΝΑΓΙΩΤΑΡΟΣ: </w:t>
      </w:r>
      <w:r>
        <w:rPr>
          <w:rFonts w:eastAsia="Times New Roman" w:cs="Times New Roman"/>
          <w:szCs w:val="24"/>
        </w:rPr>
        <w:t>Κύριε Πρόεδρε, θα ήθελα το</w:t>
      </w:r>
      <w:r>
        <w:rPr>
          <w:rFonts w:eastAsia="Times New Roman" w:cs="Times New Roman"/>
          <w:szCs w:val="24"/>
        </w:rPr>
        <w:t>ν</w:t>
      </w:r>
      <w:r>
        <w:rPr>
          <w:rFonts w:eastAsia="Times New Roman" w:cs="Times New Roman"/>
          <w:szCs w:val="24"/>
        </w:rPr>
        <w:t xml:space="preserve"> λόγο.</w:t>
      </w:r>
    </w:p>
    <w:p w14:paraId="788364D6" w14:textId="77777777" w:rsidR="00B97164" w:rsidRDefault="009B2D3F">
      <w:pPr>
        <w:spacing w:line="600" w:lineRule="auto"/>
        <w:ind w:firstLine="720"/>
        <w:contextualSpacing/>
        <w:jc w:val="both"/>
        <w:rPr>
          <w:rFonts w:ascii="Symbol" w:eastAsia="Times New Roman" w:hAnsi="Symbol" w:cs="Times New Roman"/>
          <w:szCs w:val="24"/>
        </w:rPr>
      </w:pPr>
      <w:r w:rsidRPr="00467808">
        <w:rPr>
          <w:rFonts w:eastAsia="Times New Roman" w:cs="Times New Roman"/>
          <w:b/>
          <w:szCs w:val="24"/>
        </w:rPr>
        <w:t>ΧΡΗΣΤΟΣ ΚΑΤΣΩΤΗΣ</w:t>
      </w:r>
      <w:r w:rsidRPr="00467808">
        <w:rPr>
          <w:rFonts w:ascii="Symbol" w:eastAsia="Times New Roman" w:hAnsi="Symbol" w:cs="Times New Roman"/>
          <w:b/>
          <w:szCs w:val="24"/>
        </w:rPr>
        <w:t></w:t>
      </w:r>
      <w:r>
        <w:rPr>
          <w:rFonts w:eastAsia="Times New Roman" w:cs="Times New Roman"/>
          <w:szCs w:val="24"/>
        </w:rPr>
        <w:t xml:space="preserve"> Κι εγώ θα ήθελα το</w:t>
      </w:r>
      <w:r>
        <w:rPr>
          <w:rFonts w:eastAsia="Times New Roman" w:cs="Times New Roman"/>
          <w:szCs w:val="24"/>
        </w:rPr>
        <w:t>ν</w:t>
      </w:r>
      <w:r>
        <w:rPr>
          <w:rFonts w:eastAsia="Times New Roman" w:cs="Times New Roman"/>
          <w:szCs w:val="24"/>
        </w:rPr>
        <w:t xml:space="preserve"> λόγο. </w:t>
      </w:r>
    </w:p>
    <w:p w14:paraId="788364D7" w14:textId="77777777" w:rsidR="00B97164" w:rsidRDefault="009B2D3F">
      <w:pPr>
        <w:spacing w:line="600" w:lineRule="auto"/>
        <w:ind w:firstLine="720"/>
        <w:contextualSpacing/>
        <w:jc w:val="both"/>
        <w:rPr>
          <w:rFonts w:eastAsia="Times New Roman" w:cs="Times New Roman"/>
          <w:szCs w:val="24"/>
        </w:rPr>
      </w:pPr>
      <w:r w:rsidRPr="0059032D">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 xml:space="preserve">Παρακαλώ, τον λόγο έχει ο κ. </w:t>
      </w:r>
      <w:proofErr w:type="spellStart"/>
      <w:r>
        <w:rPr>
          <w:rFonts w:eastAsia="Times New Roman" w:cs="Times New Roman"/>
          <w:szCs w:val="24"/>
        </w:rPr>
        <w:t>Παναγιώταρος</w:t>
      </w:r>
      <w:proofErr w:type="spellEnd"/>
      <w:r>
        <w:rPr>
          <w:rFonts w:eastAsia="Times New Roman" w:cs="Times New Roman"/>
          <w:szCs w:val="24"/>
        </w:rPr>
        <w:t xml:space="preserve">. </w:t>
      </w:r>
    </w:p>
    <w:p w14:paraId="788364D8"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ΗΛΙΑΣ ΠΑΝΑΓΙΩΤΑΡΟΣ: </w:t>
      </w:r>
      <w:r>
        <w:rPr>
          <w:rFonts w:eastAsia="Times New Roman" w:cs="Times New Roman"/>
          <w:szCs w:val="24"/>
        </w:rPr>
        <w:t xml:space="preserve">Ευχαριστώ, κύριε </w:t>
      </w:r>
      <w:r>
        <w:rPr>
          <w:rFonts w:eastAsia="Times New Roman" w:cs="Times New Roman"/>
          <w:szCs w:val="24"/>
        </w:rPr>
        <w:t>Πρόεδρε.</w:t>
      </w:r>
    </w:p>
    <w:p w14:paraId="788364D9" w14:textId="77777777" w:rsidR="00B97164" w:rsidRDefault="009B2D3F">
      <w:pPr>
        <w:spacing w:line="600" w:lineRule="auto"/>
        <w:ind w:firstLine="720"/>
        <w:contextualSpacing/>
        <w:jc w:val="both"/>
        <w:rPr>
          <w:rFonts w:eastAsia="Times New Roman"/>
          <w:color w:val="000000"/>
          <w:szCs w:val="24"/>
        </w:rPr>
      </w:pPr>
      <w:r>
        <w:rPr>
          <w:rFonts w:eastAsia="Times New Roman" w:cs="Times New Roman"/>
          <w:szCs w:val="24"/>
        </w:rPr>
        <w:t>Σχετικά με τη διεθνή σύμβαση του Υπουργείου Περιβάλλοντος και Ενέργειας</w:t>
      </w:r>
      <w:r>
        <w:rPr>
          <w:rFonts w:eastAsia="Times New Roman" w:cs="Times New Roman"/>
          <w:szCs w:val="24"/>
        </w:rPr>
        <w:t>:</w:t>
      </w:r>
      <w:r>
        <w:rPr>
          <w:rFonts w:eastAsia="Times New Roman" w:cs="Times New Roman"/>
          <w:szCs w:val="24"/>
        </w:rPr>
        <w:t xml:space="preserve"> </w:t>
      </w:r>
      <w:r w:rsidRPr="00E66D19">
        <w:rPr>
          <w:rFonts w:eastAsia="Times New Roman"/>
          <w:color w:val="000000"/>
          <w:szCs w:val="24"/>
        </w:rPr>
        <w:t>«Κύρωση της τροπ</w:t>
      </w:r>
      <w:r>
        <w:rPr>
          <w:rFonts w:eastAsia="Times New Roman"/>
          <w:color w:val="000000"/>
          <w:szCs w:val="24"/>
        </w:rPr>
        <w:t xml:space="preserve">οποίησης που έγινε στο </w:t>
      </w:r>
      <w:proofErr w:type="spellStart"/>
      <w:r>
        <w:rPr>
          <w:rFonts w:eastAsia="Times New Roman"/>
          <w:color w:val="000000"/>
          <w:szCs w:val="24"/>
        </w:rPr>
        <w:t>Κιγκάλι</w:t>
      </w:r>
      <w:proofErr w:type="spellEnd"/>
      <w:r>
        <w:rPr>
          <w:rFonts w:eastAsia="Times New Roman"/>
          <w:color w:val="000000"/>
          <w:szCs w:val="24"/>
        </w:rPr>
        <w:t xml:space="preserve"> της Ρουάντα</w:t>
      </w:r>
      <w:r w:rsidRPr="00E66D19">
        <w:rPr>
          <w:rFonts w:eastAsia="Times New Roman"/>
          <w:color w:val="000000"/>
          <w:szCs w:val="24"/>
        </w:rPr>
        <w:t xml:space="preserve"> στις 10-15 Οκτωβρίου 2016, του Πρωτοκόλλου του Μόντρεαλ του 1987, που κυρώθηκε με το ν. 1818/1988 (Α΄ 253), σχετικά</w:t>
      </w:r>
      <w:r w:rsidRPr="00E66D19">
        <w:rPr>
          <w:rFonts w:eastAsia="Times New Roman"/>
          <w:color w:val="000000"/>
          <w:szCs w:val="24"/>
        </w:rPr>
        <w:t xml:space="preserve"> με τις ουσίες που καταστρέφουν τη στιβάδα του όζοντος»</w:t>
      </w:r>
      <w:r>
        <w:rPr>
          <w:rFonts w:eastAsia="Times New Roman"/>
          <w:color w:val="000000"/>
          <w:szCs w:val="24"/>
        </w:rPr>
        <w:t>, έχω να πω ότι έχει πολύ ενδιαφέροντα ζητήματα η εν λόγω σύμβαση</w:t>
      </w:r>
      <w:r>
        <w:rPr>
          <w:rFonts w:eastAsia="Times New Roman"/>
          <w:color w:val="000000"/>
          <w:szCs w:val="24"/>
        </w:rPr>
        <w:t>,</w:t>
      </w:r>
      <w:r>
        <w:rPr>
          <w:rFonts w:eastAsia="Times New Roman"/>
          <w:color w:val="000000"/>
          <w:szCs w:val="24"/>
        </w:rPr>
        <w:t xml:space="preserve"> πολλά εκ των οποίων, όμως, δεν έχουν επισημοποιηθεί ή δεν έχουν πιστοποιηθεί. </w:t>
      </w:r>
    </w:p>
    <w:p w14:paraId="788364DA" w14:textId="77777777" w:rsidR="00B97164" w:rsidRDefault="009B2D3F">
      <w:pPr>
        <w:spacing w:line="600" w:lineRule="auto"/>
        <w:ind w:firstLine="720"/>
        <w:contextualSpacing/>
        <w:jc w:val="both"/>
        <w:rPr>
          <w:rFonts w:eastAsia="Times New Roman"/>
          <w:color w:val="000000"/>
          <w:szCs w:val="24"/>
        </w:rPr>
      </w:pPr>
      <w:r>
        <w:rPr>
          <w:rFonts w:eastAsia="Times New Roman"/>
          <w:color w:val="000000"/>
          <w:szCs w:val="24"/>
        </w:rPr>
        <w:t>Θα λέγαμε ότι πιο σωστό είναι ότι το ζήτημα βρίσκεται α</w:t>
      </w:r>
      <w:r>
        <w:rPr>
          <w:rFonts w:eastAsia="Times New Roman"/>
          <w:color w:val="000000"/>
          <w:szCs w:val="24"/>
        </w:rPr>
        <w:t>κόμα σε ερευνητικό στάδιο και ότι η επιστήμη δεν έχει ακόμα αποφανθεί για τα πραγματικά αίτια αυτών των κλιματικών αλλαγών</w:t>
      </w:r>
      <w:r>
        <w:rPr>
          <w:rFonts w:eastAsia="Times New Roman"/>
          <w:color w:val="000000"/>
          <w:szCs w:val="24"/>
        </w:rPr>
        <w:t>,</w:t>
      </w:r>
      <w:r>
        <w:rPr>
          <w:rFonts w:eastAsia="Times New Roman"/>
          <w:color w:val="000000"/>
          <w:szCs w:val="24"/>
        </w:rPr>
        <w:t xml:space="preserve"> παρά να δεχτούμε </w:t>
      </w:r>
      <w:r>
        <w:rPr>
          <w:rFonts w:eastAsia="Times New Roman"/>
          <w:color w:val="000000"/>
          <w:szCs w:val="24"/>
          <w:lang w:val="en-US"/>
        </w:rPr>
        <w:t>de</w:t>
      </w:r>
      <w:r w:rsidRPr="006D07CE">
        <w:rPr>
          <w:rFonts w:eastAsia="Times New Roman"/>
          <w:color w:val="000000"/>
          <w:szCs w:val="24"/>
        </w:rPr>
        <w:t xml:space="preserve"> </w:t>
      </w:r>
      <w:r>
        <w:rPr>
          <w:rFonts w:eastAsia="Times New Roman"/>
          <w:color w:val="000000"/>
          <w:szCs w:val="24"/>
          <w:lang w:val="en-US"/>
        </w:rPr>
        <w:t>facto</w:t>
      </w:r>
      <w:r>
        <w:rPr>
          <w:rFonts w:eastAsia="Times New Roman"/>
          <w:color w:val="000000"/>
          <w:szCs w:val="24"/>
        </w:rPr>
        <w:t xml:space="preserve"> τα συμπεράσματα κάποιων επιστημόνων που ίσως και ορθώς κρούουν τον κώδωνα του κινδύνου, αλλά ενδεχομένως αποδίδουν τα φαινόμενα αυτά σε λάθος αίτια. </w:t>
      </w:r>
    </w:p>
    <w:p w14:paraId="788364DB" w14:textId="77777777" w:rsidR="00B97164" w:rsidRDefault="009B2D3F">
      <w:pPr>
        <w:spacing w:line="600" w:lineRule="auto"/>
        <w:ind w:firstLine="720"/>
        <w:contextualSpacing/>
        <w:jc w:val="both"/>
        <w:rPr>
          <w:rFonts w:eastAsia="Times New Roman"/>
          <w:color w:val="000000"/>
          <w:szCs w:val="24"/>
        </w:rPr>
      </w:pPr>
      <w:r>
        <w:rPr>
          <w:rFonts w:eastAsia="Times New Roman"/>
          <w:color w:val="000000"/>
          <w:szCs w:val="24"/>
        </w:rPr>
        <w:t xml:space="preserve">Θα θέλαμε να δηλώσουμε </w:t>
      </w:r>
      <w:r>
        <w:rPr>
          <w:rFonts w:eastAsia="Times New Roman"/>
          <w:color w:val="000000"/>
          <w:szCs w:val="24"/>
        </w:rPr>
        <w:t>«</w:t>
      </w:r>
      <w:r>
        <w:rPr>
          <w:rFonts w:eastAsia="Times New Roman"/>
          <w:color w:val="000000"/>
          <w:szCs w:val="24"/>
        </w:rPr>
        <w:t>παρώ</w:t>
      </w:r>
      <w:r>
        <w:rPr>
          <w:rFonts w:eastAsia="Times New Roman"/>
          <w:color w:val="000000"/>
          <w:szCs w:val="24"/>
        </w:rPr>
        <w:t>ν»</w:t>
      </w:r>
      <w:r>
        <w:rPr>
          <w:rFonts w:eastAsia="Times New Roman"/>
          <w:color w:val="000000"/>
          <w:szCs w:val="24"/>
        </w:rPr>
        <w:t xml:space="preserve"> στην εν λόγω σύμβαση, διότι ναι μεν συμφωνούμε με τους επιδιωκόμενους σκο</w:t>
      </w:r>
      <w:r>
        <w:rPr>
          <w:rFonts w:eastAsia="Times New Roman"/>
          <w:color w:val="000000"/>
          <w:szCs w:val="24"/>
        </w:rPr>
        <w:lastRenderedPageBreak/>
        <w:t>π</w:t>
      </w:r>
      <w:r>
        <w:rPr>
          <w:rFonts w:eastAsia="Times New Roman"/>
          <w:color w:val="000000"/>
          <w:szCs w:val="24"/>
        </w:rPr>
        <w:t xml:space="preserve">ούς, που είναι η προστασία του περιβάλλοντος σε τοπικό, εθνικό, ευρωπαϊκό και παγκόσμιο επίπεδο, αλλά διατηρούμε και τις επιφυλάξεις μας για την αποτελεσματικότητα των εν λόγω διατάξεων λόγω της επιστημονικής αβεβαιότητας των όσων ευαγγελίζεται το </w:t>
      </w:r>
      <w:r>
        <w:rPr>
          <w:rFonts w:eastAsia="Times New Roman"/>
          <w:color w:val="000000"/>
          <w:szCs w:val="24"/>
        </w:rPr>
        <w:t>π</w:t>
      </w:r>
      <w:r>
        <w:rPr>
          <w:rFonts w:eastAsia="Times New Roman"/>
          <w:color w:val="000000"/>
          <w:szCs w:val="24"/>
        </w:rPr>
        <w:t>ρωτόκολ</w:t>
      </w:r>
      <w:r>
        <w:rPr>
          <w:rFonts w:eastAsia="Times New Roman"/>
          <w:color w:val="000000"/>
          <w:szCs w:val="24"/>
        </w:rPr>
        <w:t>λο.</w:t>
      </w:r>
    </w:p>
    <w:p w14:paraId="788364DC" w14:textId="77777777" w:rsidR="00B97164" w:rsidRDefault="009B2D3F">
      <w:pPr>
        <w:spacing w:line="600" w:lineRule="auto"/>
        <w:ind w:firstLine="720"/>
        <w:contextualSpacing/>
        <w:jc w:val="both"/>
        <w:rPr>
          <w:rFonts w:eastAsia="Times New Roman"/>
          <w:color w:val="000000"/>
          <w:szCs w:val="24"/>
        </w:rPr>
      </w:pPr>
      <w:r>
        <w:rPr>
          <w:rFonts w:eastAsia="Times New Roman"/>
          <w:color w:val="000000"/>
          <w:szCs w:val="24"/>
        </w:rPr>
        <w:t>Σχετικά με τη διεθνή σύμβαση του Υπουργείου Περιβάλλοντος και Ενέργειας</w:t>
      </w:r>
      <w:r>
        <w:rPr>
          <w:rFonts w:eastAsia="Times New Roman"/>
          <w:color w:val="000000"/>
          <w:szCs w:val="24"/>
        </w:rPr>
        <w:t>:</w:t>
      </w:r>
      <w:r>
        <w:rPr>
          <w:rFonts w:eastAsia="Times New Roman"/>
          <w:color w:val="000000"/>
          <w:szCs w:val="24"/>
        </w:rPr>
        <w:t xml:space="preserve"> </w:t>
      </w:r>
      <w:r w:rsidRPr="00E66D19">
        <w:rPr>
          <w:rFonts w:eastAsia="Times New Roman"/>
          <w:color w:val="000000"/>
          <w:szCs w:val="24"/>
        </w:rPr>
        <w:t xml:space="preserve">«Κύρωση των τροποποιήσεων της Σύμβασης για την εκτίμηση των περιβαλλοντικών επιπτώσεων σε διασυνοριακό πλαίσιο, που υπεγράφη στο </w:t>
      </w:r>
      <w:proofErr w:type="spellStart"/>
      <w:r w:rsidRPr="00E66D19">
        <w:rPr>
          <w:rFonts w:eastAsia="Times New Roman"/>
          <w:color w:val="000000"/>
          <w:szCs w:val="24"/>
        </w:rPr>
        <w:t>Espoo</w:t>
      </w:r>
      <w:proofErr w:type="spellEnd"/>
      <w:r w:rsidRPr="00E66D19">
        <w:rPr>
          <w:rFonts w:eastAsia="Times New Roman"/>
          <w:color w:val="000000"/>
          <w:szCs w:val="24"/>
        </w:rPr>
        <w:t xml:space="preserve"> της Φινλανδίας το 1991 και κυρώθη</w:t>
      </w:r>
      <w:r>
        <w:rPr>
          <w:rFonts w:eastAsia="Times New Roman"/>
          <w:color w:val="000000"/>
          <w:szCs w:val="24"/>
        </w:rPr>
        <w:t>κε με το ν.</w:t>
      </w:r>
      <w:r>
        <w:rPr>
          <w:rFonts w:eastAsia="Times New Roman"/>
          <w:color w:val="000000"/>
          <w:szCs w:val="24"/>
        </w:rPr>
        <w:t xml:space="preserve"> 2540/1997 (Α΄ 249)», θέλω να πω ότι στην εν λόγω σύμβαση </w:t>
      </w:r>
      <w:proofErr w:type="spellStart"/>
      <w:r>
        <w:rPr>
          <w:rFonts w:eastAsia="Times New Roman"/>
          <w:color w:val="000000"/>
          <w:szCs w:val="24"/>
        </w:rPr>
        <w:t>τασσόμεθα</w:t>
      </w:r>
      <w:proofErr w:type="spellEnd"/>
      <w:r>
        <w:rPr>
          <w:rFonts w:eastAsia="Times New Roman"/>
          <w:color w:val="000000"/>
          <w:szCs w:val="24"/>
        </w:rPr>
        <w:t xml:space="preserve"> «</w:t>
      </w:r>
      <w:r>
        <w:rPr>
          <w:rFonts w:eastAsia="Times New Roman"/>
          <w:color w:val="000000"/>
          <w:szCs w:val="24"/>
        </w:rPr>
        <w:t>κατά</w:t>
      </w:r>
      <w:r>
        <w:rPr>
          <w:rFonts w:eastAsia="Times New Roman"/>
          <w:color w:val="000000"/>
          <w:szCs w:val="24"/>
        </w:rPr>
        <w:t>», κυρίως λόγω του ότι ενώ ναι μεν συμφωνούμε με τις βασικές επιδιώξεις της σύμβασης, διατηρώντας και τις επιφυλάξεις για την εφαρμογή της στην πράξη, διαφωνούμε με μια εκ των τροποπο</w:t>
      </w:r>
      <w:r>
        <w:rPr>
          <w:rFonts w:eastAsia="Times New Roman"/>
          <w:color w:val="000000"/>
          <w:szCs w:val="24"/>
        </w:rPr>
        <w:t>ιήσεων που αφορούν τις μη κυβερνητικές οργανώσεις για αυτό και τοποθετούμεθα «</w:t>
      </w:r>
      <w:r>
        <w:rPr>
          <w:rFonts w:eastAsia="Times New Roman"/>
          <w:color w:val="000000"/>
          <w:szCs w:val="24"/>
        </w:rPr>
        <w:t>κατά</w:t>
      </w:r>
      <w:r>
        <w:rPr>
          <w:rFonts w:eastAsia="Times New Roman"/>
          <w:color w:val="000000"/>
          <w:szCs w:val="24"/>
        </w:rPr>
        <w:t xml:space="preserve">». </w:t>
      </w:r>
    </w:p>
    <w:p w14:paraId="788364DD" w14:textId="77777777" w:rsidR="00B97164" w:rsidRDefault="009B2D3F">
      <w:pPr>
        <w:spacing w:line="600" w:lineRule="auto"/>
        <w:ind w:firstLine="720"/>
        <w:contextualSpacing/>
        <w:jc w:val="both"/>
        <w:rPr>
          <w:rFonts w:eastAsia="Times New Roman"/>
          <w:color w:val="000000"/>
          <w:szCs w:val="24"/>
        </w:rPr>
      </w:pPr>
      <w:r>
        <w:rPr>
          <w:rFonts w:eastAsia="Times New Roman"/>
          <w:color w:val="000000"/>
          <w:szCs w:val="24"/>
        </w:rPr>
        <w:t xml:space="preserve">Ευχαριστώ. </w:t>
      </w:r>
    </w:p>
    <w:p w14:paraId="788364DE" w14:textId="77777777" w:rsidR="00B97164" w:rsidRDefault="009B2D3F">
      <w:pPr>
        <w:spacing w:line="600" w:lineRule="auto"/>
        <w:ind w:firstLine="720"/>
        <w:contextualSpacing/>
        <w:jc w:val="both"/>
        <w:rPr>
          <w:rFonts w:eastAsia="Times New Roman"/>
          <w:color w:val="000000"/>
          <w:szCs w:val="24"/>
        </w:rPr>
      </w:pPr>
      <w:r w:rsidRPr="006F7284">
        <w:rPr>
          <w:rFonts w:eastAsia="Times New Roman"/>
          <w:b/>
          <w:color w:val="000000"/>
          <w:szCs w:val="24"/>
        </w:rPr>
        <w:t xml:space="preserve">ΠΡΟΕΔΡΕΥΩΝ (Γεώργιος Βαρεμένος): </w:t>
      </w:r>
      <w:r>
        <w:rPr>
          <w:rFonts w:eastAsia="Times New Roman"/>
          <w:color w:val="000000"/>
          <w:szCs w:val="24"/>
        </w:rPr>
        <w:t xml:space="preserve">Ευχαριστώ. </w:t>
      </w:r>
    </w:p>
    <w:p w14:paraId="788364DF" w14:textId="77777777" w:rsidR="00B97164" w:rsidRDefault="009B2D3F">
      <w:pPr>
        <w:spacing w:line="600" w:lineRule="auto"/>
        <w:ind w:firstLine="720"/>
        <w:contextualSpacing/>
        <w:jc w:val="both"/>
        <w:rPr>
          <w:rFonts w:eastAsia="Times New Roman"/>
          <w:color w:val="000000"/>
          <w:szCs w:val="24"/>
        </w:rPr>
      </w:pPr>
      <w:r>
        <w:rPr>
          <w:rFonts w:eastAsia="Times New Roman"/>
          <w:color w:val="000000"/>
          <w:szCs w:val="24"/>
        </w:rPr>
        <w:t xml:space="preserve">Τον λόγο έχει ο κ. </w:t>
      </w:r>
      <w:proofErr w:type="spellStart"/>
      <w:r>
        <w:rPr>
          <w:rFonts w:eastAsia="Times New Roman"/>
          <w:color w:val="000000"/>
          <w:szCs w:val="24"/>
        </w:rPr>
        <w:t>Κατσώτης</w:t>
      </w:r>
      <w:proofErr w:type="spellEnd"/>
      <w:r>
        <w:rPr>
          <w:rFonts w:eastAsia="Times New Roman"/>
          <w:color w:val="000000"/>
          <w:szCs w:val="24"/>
        </w:rPr>
        <w:t>.</w:t>
      </w:r>
    </w:p>
    <w:p w14:paraId="788364E0" w14:textId="77777777" w:rsidR="00B97164" w:rsidRDefault="009B2D3F">
      <w:pPr>
        <w:spacing w:line="600" w:lineRule="auto"/>
        <w:ind w:firstLine="720"/>
        <w:contextualSpacing/>
        <w:jc w:val="both"/>
        <w:rPr>
          <w:rFonts w:eastAsia="Times New Roman"/>
          <w:color w:val="000000"/>
          <w:szCs w:val="24"/>
        </w:rPr>
      </w:pPr>
      <w:r>
        <w:rPr>
          <w:rFonts w:eastAsia="Times New Roman"/>
          <w:b/>
          <w:color w:val="000000"/>
          <w:szCs w:val="24"/>
        </w:rPr>
        <w:lastRenderedPageBreak/>
        <w:t xml:space="preserve">ΧΡΗΣΤΟΣ ΚΑΤΣΩΤΗΣ: </w:t>
      </w:r>
      <w:r>
        <w:rPr>
          <w:rFonts w:eastAsia="Times New Roman"/>
          <w:color w:val="000000"/>
          <w:szCs w:val="24"/>
        </w:rPr>
        <w:t>Ευχαριστώ, κύριε Πρόεδρε.</w:t>
      </w:r>
    </w:p>
    <w:p w14:paraId="788364E1" w14:textId="77777777" w:rsidR="00B97164" w:rsidRDefault="009B2D3F">
      <w:pPr>
        <w:spacing w:line="600" w:lineRule="auto"/>
        <w:ind w:firstLine="720"/>
        <w:contextualSpacing/>
        <w:jc w:val="both"/>
        <w:rPr>
          <w:rFonts w:eastAsia="Times New Roman"/>
          <w:color w:val="000000"/>
          <w:szCs w:val="24"/>
        </w:rPr>
      </w:pPr>
      <w:r>
        <w:rPr>
          <w:rFonts w:eastAsia="Times New Roman"/>
          <w:color w:val="000000"/>
          <w:szCs w:val="24"/>
        </w:rPr>
        <w:t xml:space="preserve">Περίμενα να συζητηθεί </w:t>
      </w:r>
      <w:r>
        <w:rPr>
          <w:rFonts w:eastAsia="Times New Roman"/>
          <w:color w:val="000000"/>
          <w:szCs w:val="24"/>
        </w:rPr>
        <w:t>μία</w:t>
      </w:r>
      <w:r>
        <w:rPr>
          <w:rFonts w:eastAsia="Times New Roman"/>
          <w:color w:val="000000"/>
          <w:szCs w:val="24"/>
        </w:rPr>
        <w:t>-μία σύμβαση, α</w:t>
      </w:r>
      <w:r>
        <w:rPr>
          <w:rFonts w:eastAsia="Times New Roman"/>
          <w:color w:val="000000"/>
          <w:szCs w:val="24"/>
        </w:rPr>
        <w:t xml:space="preserve">λλά αφού συζητούνται και οι δυο μαζί θα προσπαθήσω να αναπτύξω τις θέσεις μας όσον αφορά την πρώτη σύμβαση και μετά τη δεύτερη. </w:t>
      </w:r>
    </w:p>
    <w:p w14:paraId="788364E2" w14:textId="77777777" w:rsidR="00B97164" w:rsidRDefault="009B2D3F">
      <w:pPr>
        <w:spacing w:line="600" w:lineRule="auto"/>
        <w:ind w:firstLine="720"/>
        <w:contextualSpacing/>
        <w:jc w:val="both"/>
        <w:rPr>
          <w:rFonts w:eastAsia="Times New Roman"/>
          <w:color w:val="000000"/>
          <w:szCs w:val="24"/>
        </w:rPr>
      </w:pPr>
      <w:r>
        <w:rPr>
          <w:rFonts w:eastAsia="Times New Roman"/>
          <w:color w:val="000000"/>
          <w:szCs w:val="24"/>
        </w:rPr>
        <w:t xml:space="preserve">Το σχέδιο νόμου που αφορά την κύρωση των τροποποιήσεων του </w:t>
      </w:r>
      <w:r>
        <w:rPr>
          <w:rFonts w:eastAsia="Times New Roman"/>
          <w:color w:val="000000"/>
          <w:szCs w:val="24"/>
          <w:lang w:val="en-US"/>
        </w:rPr>
        <w:t>Espoo</w:t>
      </w:r>
      <w:r>
        <w:rPr>
          <w:rFonts w:eastAsia="Times New Roman"/>
          <w:color w:val="000000"/>
          <w:szCs w:val="24"/>
        </w:rPr>
        <w:t xml:space="preserve"> Φινλανδίας για την εκτίμηση των περιβαλλοντικών επιπτώσεων σε </w:t>
      </w:r>
      <w:r>
        <w:rPr>
          <w:rFonts w:eastAsia="Times New Roman"/>
          <w:color w:val="000000"/>
          <w:szCs w:val="24"/>
        </w:rPr>
        <w:t>διασυνοριακό πλαίσιο είναι γνωστό ότι υπογράφηκε το 1991 και κυρώθηκε από την Ευρωπαϊκή Κοινότητα το 1997, όπως και από την Ελλάδα τον Δεκέμβρη του 1997. Στο υπό συζήτηση νομοσχέδιο προβλέπεται η κύρωση της πρώτης και δεύτερης τροποποίησης που ψηφίστηκαν α</w:t>
      </w:r>
      <w:r>
        <w:rPr>
          <w:rFonts w:eastAsia="Times New Roman"/>
          <w:color w:val="000000"/>
          <w:szCs w:val="24"/>
        </w:rPr>
        <w:t>πό τα συμβαλλόμενα μέρη στη δεύτερη και τρίτη σύνοδό τους το 2001 και 2004 αντίστοιχα.</w:t>
      </w:r>
    </w:p>
    <w:p w14:paraId="788364E3" w14:textId="77777777" w:rsidR="00B97164" w:rsidRDefault="009B2D3F">
      <w:pPr>
        <w:spacing w:line="600" w:lineRule="auto"/>
        <w:ind w:firstLine="720"/>
        <w:contextualSpacing/>
        <w:jc w:val="both"/>
        <w:rPr>
          <w:rFonts w:eastAsia="Times New Roman"/>
          <w:color w:val="000000"/>
          <w:szCs w:val="24"/>
        </w:rPr>
      </w:pPr>
      <w:r>
        <w:rPr>
          <w:rFonts w:eastAsia="Times New Roman"/>
          <w:color w:val="000000"/>
          <w:szCs w:val="24"/>
        </w:rPr>
        <w:t xml:space="preserve">Η πρώτη τροποποίηση περιλαμβάνει τη συμμετοχή των ΜΚΟ στις διαδικασίες της σύμβασης, στις οποίες προβλέπεται συμμετοχή του κοινού, και παρέχεται το δικαίωμα προσχώρησης </w:t>
      </w:r>
      <w:r>
        <w:rPr>
          <w:rFonts w:eastAsia="Times New Roman"/>
          <w:color w:val="000000"/>
          <w:szCs w:val="24"/>
        </w:rPr>
        <w:t>σε χώρες που δεν είναι μέλη της Οικονομικής Επιτροπής της Ευρώπης με προηγούμενη έγκριση της συνόδου των συμβαλλόμενων μερών.</w:t>
      </w:r>
    </w:p>
    <w:p w14:paraId="788364E4" w14:textId="77777777" w:rsidR="00B97164" w:rsidRDefault="009B2D3F">
      <w:pPr>
        <w:spacing w:line="600" w:lineRule="auto"/>
        <w:ind w:firstLine="720"/>
        <w:contextualSpacing/>
        <w:jc w:val="both"/>
        <w:rPr>
          <w:rFonts w:eastAsia="Times New Roman"/>
          <w:color w:val="000000"/>
          <w:szCs w:val="24"/>
        </w:rPr>
      </w:pPr>
      <w:r>
        <w:rPr>
          <w:rFonts w:eastAsia="Times New Roman"/>
          <w:color w:val="000000"/>
          <w:szCs w:val="24"/>
        </w:rPr>
        <w:lastRenderedPageBreak/>
        <w:t>Η δεύτερη τροποποίηση προσθέτει πέντε ομάδες έργων στο πεδίο εφαρμογής της σύμβασης. Περιλαμβάνει, επίσης, μια σειρά τροποποιήσεων</w:t>
      </w:r>
      <w:r>
        <w:rPr>
          <w:rFonts w:eastAsia="Times New Roman"/>
          <w:color w:val="000000"/>
          <w:szCs w:val="24"/>
        </w:rPr>
        <w:t xml:space="preserve"> </w:t>
      </w:r>
      <w:r>
        <w:rPr>
          <w:rFonts w:eastAsia="Times New Roman"/>
          <w:color w:val="000000"/>
          <w:szCs w:val="24"/>
        </w:rPr>
        <w:t xml:space="preserve">οι οποίες </w:t>
      </w:r>
      <w:r>
        <w:rPr>
          <w:rFonts w:eastAsia="Times New Roman"/>
          <w:color w:val="000000"/>
          <w:szCs w:val="24"/>
        </w:rPr>
        <w:t xml:space="preserve">διευρύνουν το περιεχόμενο της σύμβασης σε επίπεδο τόσο διαδικασιών όσο και διακρατικών παρεμβάσεων. </w:t>
      </w:r>
    </w:p>
    <w:p w14:paraId="788364E5" w14:textId="77777777" w:rsidR="00B97164" w:rsidRDefault="009B2D3F">
      <w:pPr>
        <w:spacing w:line="600" w:lineRule="auto"/>
        <w:ind w:firstLine="720"/>
        <w:contextualSpacing/>
        <w:jc w:val="both"/>
        <w:rPr>
          <w:rFonts w:eastAsia="Times New Roman"/>
          <w:color w:val="000000"/>
          <w:szCs w:val="24"/>
        </w:rPr>
      </w:pPr>
      <w:r>
        <w:rPr>
          <w:rFonts w:eastAsia="Times New Roman"/>
          <w:color w:val="000000"/>
          <w:szCs w:val="24"/>
        </w:rPr>
        <w:t>Σύμφωνα, βέβαια, με την Κυβέρνηση οι τροποποιήσεις της σύμβασης δημιουργούν το απαραίτητο θεσμικό πλαίσιο για την προστασία του περιβάλλοντος τη</w:t>
      </w:r>
      <w:r>
        <w:rPr>
          <w:rFonts w:eastAsia="Times New Roman"/>
          <w:color w:val="000000"/>
          <w:szCs w:val="24"/>
        </w:rPr>
        <w:t>ς χώρας μας εξαιτίας πιθανών δυσμενών περιβαλλοντικών επιπτώσεων από σχέδια και προγράμματα που ενδέχεται να πραγματοποιηθούν σε γειτονικές χώρες και δεν είναι μέλη της Οικονομικής Επιτροπής για την Ευρώπη σε τομείς, όπως γεωργία, ενέργεια, βιομηχανία, εξό</w:t>
      </w:r>
      <w:r>
        <w:rPr>
          <w:rFonts w:eastAsia="Times New Roman"/>
          <w:color w:val="000000"/>
          <w:szCs w:val="24"/>
        </w:rPr>
        <w:t xml:space="preserve">ρυξη, διαχείριση αποβλήτων, τηλεπικοινωνίες και άλλα, καθώς και τα προγράμματα που καθορίζουν το πλαίσιο για μελλοντικές εγκρίσεις έργων όπως διυλιστήρια, θερμοηλεκτρικοί σταθμοί, εγκαταστάσεις παραγωγής ή εμπλουτισμού πυρηνικών καθώς και άλλων έργων όπως </w:t>
      </w:r>
      <w:r>
        <w:rPr>
          <w:rFonts w:eastAsia="Times New Roman"/>
          <w:color w:val="000000"/>
          <w:szCs w:val="24"/>
        </w:rPr>
        <w:t>απαριθμούνται στο παράρτημα, για τα οποία απαιτείται εκτίμηση περιβαλλοντικών επιπτώσεων.</w:t>
      </w:r>
    </w:p>
    <w:p w14:paraId="788364E6" w14:textId="77777777" w:rsidR="00B97164" w:rsidRDefault="009B2D3F">
      <w:pPr>
        <w:spacing w:line="600" w:lineRule="auto"/>
        <w:ind w:firstLine="720"/>
        <w:contextualSpacing/>
        <w:jc w:val="both"/>
        <w:rPr>
          <w:rFonts w:eastAsia="Times New Roman"/>
          <w:color w:val="000000"/>
          <w:szCs w:val="24"/>
        </w:rPr>
      </w:pPr>
      <w:r>
        <w:rPr>
          <w:rFonts w:eastAsia="Times New Roman"/>
          <w:color w:val="000000"/>
          <w:szCs w:val="24"/>
        </w:rPr>
        <w:lastRenderedPageBreak/>
        <w:t>Το ΚΚΕ επανειλημμένα έχει προβάλλει και τεκμηριώσει ότι το νομοθετικό έργο της Ευρωπαϊκής Ένωσης και άλλων διακρατικών ιμπεριαλιστικών οργανισμών και για το περιβάλλο</w:t>
      </w:r>
      <w:r>
        <w:rPr>
          <w:rFonts w:eastAsia="Times New Roman"/>
          <w:color w:val="000000"/>
          <w:szCs w:val="24"/>
        </w:rPr>
        <w:t xml:space="preserve">ν στο πλαίσιο σήμερα της «κυκλικής οικονομίας», της αποδοτικότητας των πόρων και των πράσινων τεχνολογιών έχει αποκλειστικό στόχο να εξασφαλίσει νέα πεδία κερδοφορίας για τους μονοπωλιακούς ομίλους. </w:t>
      </w:r>
    </w:p>
    <w:p w14:paraId="788364E7" w14:textId="77777777" w:rsidR="00B97164" w:rsidRDefault="009B2D3F">
      <w:pPr>
        <w:spacing w:line="600" w:lineRule="auto"/>
        <w:ind w:firstLine="720"/>
        <w:contextualSpacing/>
        <w:jc w:val="both"/>
        <w:rPr>
          <w:rFonts w:eastAsia="Times New Roman"/>
          <w:color w:val="000000"/>
          <w:szCs w:val="24"/>
        </w:rPr>
      </w:pPr>
      <w:r>
        <w:rPr>
          <w:rFonts w:eastAsia="Times New Roman"/>
          <w:color w:val="000000"/>
          <w:szCs w:val="24"/>
        </w:rPr>
        <w:t xml:space="preserve">Στο πλαίσιο των </w:t>
      </w:r>
      <w:proofErr w:type="spellStart"/>
      <w:r>
        <w:rPr>
          <w:rFonts w:eastAsia="Times New Roman"/>
          <w:color w:val="000000"/>
          <w:szCs w:val="24"/>
        </w:rPr>
        <w:t>ευρωενωσιακών</w:t>
      </w:r>
      <w:proofErr w:type="spellEnd"/>
      <w:r>
        <w:rPr>
          <w:rFonts w:eastAsia="Times New Roman"/>
          <w:color w:val="000000"/>
          <w:szCs w:val="24"/>
        </w:rPr>
        <w:t xml:space="preserve"> στρατηγικών κατευθύνσεων, </w:t>
      </w:r>
      <w:r>
        <w:rPr>
          <w:rFonts w:eastAsia="Times New Roman"/>
          <w:color w:val="000000"/>
          <w:szCs w:val="24"/>
        </w:rPr>
        <w:t>οδηγιών, προγραμμάτων μαζί και διακρατικών συμβάσεων και πρωτοκόλλων υλοποιείται με κυρίαρχο κριτήριο το ποσοστό κέρδους των μονοπωλιακών ομίλων, η λεηλασία των φυσικών πόρων του πλανήτη σε συνδυασμό με την εκμετάλλευση της εργατικής δύναμης όσων δουλεύουν</w:t>
      </w:r>
      <w:r>
        <w:rPr>
          <w:rFonts w:eastAsia="Times New Roman"/>
          <w:color w:val="000000"/>
          <w:szCs w:val="24"/>
        </w:rPr>
        <w:t xml:space="preserve"> στην εξόρυξη ή κατά άλλο τρόπο απόληψή τους, τη μεταφορά τους, τη μεταποίησή τους, τη διοχέτευση των προϊόντων στις αγορές. </w:t>
      </w:r>
    </w:p>
    <w:p w14:paraId="788364E8" w14:textId="77777777" w:rsidR="00B97164" w:rsidRDefault="009B2D3F">
      <w:pPr>
        <w:spacing w:line="600" w:lineRule="auto"/>
        <w:ind w:firstLine="720"/>
        <w:contextualSpacing/>
        <w:jc w:val="both"/>
        <w:rPr>
          <w:rFonts w:eastAsia="Times New Roman"/>
          <w:color w:val="000000"/>
          <w:szCs w:val="24"/>
        </w:rPr>
      </w:pPr>
      <w:r>
        <w:rPr>
          <w:rFonts w:eastAsia="Times New Roman"/>
          <w:color w:val="000000"/>
          <w:szCs w:val="24"/>
        </w:rPr>
        <w:t>Είναι το ίδιο πλαίσιο πάνω στο οποίο βρίσκουν γόνιμο έδαφος και εκδηλώνονται με αυξανόμενη συχνότητα μεγάλες οικολογικές και τεχνο</w:t>
      </w:r>
      <w:r>
        <w:rPr>
          <w:rFonts w:eastAsia="Times New Roman"/>
          <w:color w:val="000000"/>
          <w:szCs w:val="24"/>
        </w:rPr>
        <w:t>λογικές καταστροφές, η συνεχιζόμενη απο</w:t>
      </w:r>
      <w:r>
        <w:rPr>
          <w:rFonts w:eastAsia="Times New Roman"/>
          <w:color w:val="000000"/>
          <w:szCs w:val="24"/>
        </w:rPr>
        <w:lastRenderedPageBreak/>
        <w:t>ψίλωση των δασών, η καταστροφή οικοσυστημάτων και η αιμορραγία άλλων, η εξάντληση και ποιοτική υποβάθμιση των υδάτινων πόρων, η υπερπαραγωγή τοξικών και άλλων επικίνδυνων αποβλήτων σε συνδυασμό με την ανεξέλεγκτη διάθ</w:t>
      </w:r>
      <w:r>
        <w:rPr>
          <w:rFonts w:eastAsia="Times New Roman"/>
          <w:color w:val="000000"/>
          <w:szCs w:val="24"/>
        </w:rPr>
        <w:t>εσή τους, οι καταστροφικές πλημμύρες, η ρύπανση των θαλασσών με υδρογονάνθρακες, τα βιομηχανικά ατυχήματα μεγάλης έκτασης, η σταδιακή υπερθέρμανση του πλανήτη, καθώς τα πάντα στον καπιταλιστικό τρόπο παραγωγής. Ακόμα και η προστασία απέναντι σε ακραίας έντ</w:t>
      </w:r>
      <w:r>
        <w:rPr>
          <w:rFonts w:eastAsia="Times New Roman"/>
          <w:color w:val="000000"/>
          <w:szCs w:val="24"/>
        </w:rPr>
        <w:t xml:space="preserve">ασης φυσικά φαινόμενα ρυθμίζονται στη βάση του κόστους-οφέλους. </w:t>
      </w:r>
    </w:p>
    <w:p w14:paraId="788364E9"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t xml:space="preserve">Στο ίδιο νομοθετικό πλαίσιο, όπως αυτό ενσωματώνεται και κυρώνεται κατά περίπτωση στο </w:t>
      </w:r>
      <w:r>
        <w:rPr>
          <w:rFonts w:eastAsia="Times New Roman" w:cs="Times New Roman"/>
          <w:szCs w:val="24"/>
        </w:rPr>
        <w:t>Εθνικό Δίκαιο</w:t>
      </w:r>
      <w:r>
        <w:rPr>
          <w:rFonts w:eastAsia="Times New Roman" w:cs="Times New Roman"/>
          <w:szCs w:val="24"/>
        </w:rPr>
        <w:t xml:space="preserve"> και από την αστική τάξη της χώρας μας, βρίσκουν νομικό έρεισμα στις διαχρονικές κυβερνητικέ</w:t>
      </w:r>
      <w:r>
        <w:rPr>
          <w:rFonts w:eastAsia="Times New Roman" w:cs="Times New Roman"/>
          <w:szCs w:val="24"/>
        </w:rPr>
        <w:t xml:space="preserve">ς πολιτικές με καταστροφικό αντίκτυπο στην υγεία του λαού και στο περιβάλλον. </w:t>
      </w:r>
    </w:p>
    <w:p w14:paraId="788364EA"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t xml:space="preserve">Τα παραδείγματα είναι πολλά: Το </w:t>
      </w:r>
      <w:r>
        <w:rPr>
          <w:rFonts w:eastAsia="Times New Roman" w:cs="Times New Roman"/>
          <w:szCs w:val="24"/>
        </w:rPr>
        <w:t>«</w:t>
      </w:r>
      <w:proofErr w:type="spellStart"/>
      <w:r w:rsidRPr="00123C80">
        <w:rPr>
          <w:rFonts w:eastAsia="Times New Roman" w:cs="Times New Roman"/>
          <w:szCs w:val="24"/>
        </w:rPr>
        <w:t>Θριάσιο</w:t>
      </w:r>
      <w:proofErr w:type="spellEnd"/>
      <w:r>
        <w:rPr>
          <w:rFonts w:eastAsia="Times New Roman" w:cs="Times New Roman"/>
          <w:szCs w:val="24"/>
        </w:rPr>
        <w:t>»</w:t>
      </w:r>
      <w:r>
        <w:rPr>
          <w:rFonts w:eastAsia="Times New Roman" w:cs="Times New Roman"/>
          <w:szCs w:val="24"/>
        </w:rPr>
        <w:t xml:space="preserve"> έχει γίνει θερμοκήπιο καρκινογενέσεων για την </w:t>
      </w:r>
      <w:r>
        <w:rPr>
          <w:rFonts w:eastAsia="Times New Roman" w:cs="Times New Roman"/>
          <w:szCs w:val="24"/>
        </w:rPr>
        <w:t xml:space="preserve">δυτική </w:t>
      </w:r>
      <w:r>
        <w:rPr>
          <w:rFonts w:eastAsia="Times New Roman" w:cs="Times New Roman"/>
          <w:szCs w:val="24"/>
        </w:rPr>
        <w:t>Αθήνα, το έγκλημα που ετοιμάζεται στον Γραμματικό, τα χιλιάδες στρέμματα επέν</w:t>
      </w:r>
      <w:r>
        <w:rPr>
          <w:rFonts w:eastAsia="Times New Roman" w:cs="Times New Roman"/>
          <w:szCs w:val="24"/>
        </w:rPr>
        <w:lastRenderedPageBreak/>
        <w:t>δυσης</w:t>
      </w:r>
      <w:r>
        <w:rPr>
          <w:rFonts w:eastAsia="Times New Roman" w:cs="Times New Roman"/>
          <w:szCs w:val="24"/>
        </w:rPr>
        <w:t xml:space="preserve"> της «ΕΛΛΗΝΙΚΟΣ ΧΡΥΣΟΣ» στην Χαλκιδική, οι επαναλαμβανόμενες κάθε χρόνο καταστροφικές πυρκαγιές δασών και οι πλημμύρες που συχνά συνοδεύονται με ανθρώπινες απώλειες, οι καταστροφές από τις ανανεώσιμες πηγές ενέργειας, κυρίως στις ανεμογεννήτριες, όπου κάθε</w:t>
      </w:r>
      <w:r>
        <w:rPr>
          <w:rFonts w:eastAsia="Times New Roman" w:cs="Times New Roman"/>
          <w:szCs w:val="24"/>
        </w:rPr>
        <w:t xml:space="preserve"> χρόνο χιλιάδες στρέμματα με υψηλή περιβαλλοντική σημασία παρέχονται στους ομίλους των ανεμογεννητριών. Αναφερόμαστε σε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σε καταφύγια για την άγρια ζωή, σε εθνικούς δρυμούς και άλλα.</w:t>
      </w:r>
    </w:p>
    <w:p w14:paraId="788364EB"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t>Το βιομηχανικό κεφάλαιο που σπέρνει κατά το δοκούν τα ε</w:t>
      </w:r>
      <w:r>
        <w:rPr>
          <w:rFonts w:eastAsia="Times New Roman" w:cs="Times New Roman"/>
          <w:szCs w:val="24"/>
        </w:rPr>
        <w:t xml:space="preserve">πικίνδυνα απόβλητα, τα υγρά, στερεά κ.λπ., τη σταδιακή μετατροπή των τσιμεντοβιομηχανιών σε επικίνδυνες μονάδες καύσης επικίνδυνων αποβλήτων, την επαναλειτουργία ύστερα από είκοσι χρόνια των καζανιών θανάτου στο Πέραμα και την νομιμοποίηση της </w:t>
      </w:r>
      <w:r>
        <w:rPr>
          <w:rFonts w:eastAsia="Times New Roman" w:cs="Times New Roman"/>
          <w:szCs w:val="24"/>
        </w:rPr>
        <w:t>«</w:t>
      </w:r>
      <w:r w:rsidRPr="00123C80">
        <w:rPr>
          <w:rFonts w:eastAsia="Times New Roman" w:cs="Times New Roman"/>
          <w:szCs w:val="24"/>
          <w:lang w:val="en-US"/>
        </w:rPr>
        <w:t>OIL</w:t>
      </w:r>
      <w:r w:rsidRPr="00123C80">
        <w:rPr>
          <w:rFonts w:eastAsia="Times New Roman" w:cs="Times New Roman"/>
          <w:szCs w:val="24"/>
        </w:rPr>
        <w:t xml:space="preserve"> </w:t>
      </w:r>
      <w:r w:rsidRPr="00123C80">
        <w:rPr>
          <w:rFonts w:eastAsia="Times New Roman" w:cs="Times New Roman"/>
          <w:szCs w:val="24"/>
          <w:lang w:val="en-US"/>
        </w:rPr>
        <w:t>ONE</w:t>
      </w:r>
      <w:r>
        <w:rPr>
          <w:rFonts w:eastAsia="Times New Roman" w:cs="Times New Roman"/>
          <w:szCs w:val="24"/>
        </w:rPr>
        <w:t>»</w:t>
      </w:r>
      <w:r>
        <w:rPr>
          <w:rFonts w:eastAsia="Times New Roman" w:cs="Times New Roman"/>
          <w:szCs w:val="24"/>
        </w:rPr>
        <w:t xml:space="preserve"> να</w:t>
      </w:r>
      <w:r>
        <w:rPr>
          <w:rFonts w:eastAsia="Times New Roman" w:cs="Times New Roman"/>
          <w:szCs w:val="24"/>
        </w:rPr>
        <w:t xml:space="preserve"> αποθηκεύει και να διακινεί τα πετρελαιοειδή και να επεξεργάζεται τεράστιες ποσότητες επικίνδυνων πετρελαιοειδών αποβλήτων στη Δραπετσώνα. </w:t>
      </w:r>
    </w:p>
    <w:p w14:paraId="788364EC"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η συνεχιζόμενη </w:t>
      </w:r>
      <w:r w:rsidRPr="00391267">
        <w:rPr>
          <w:rFonts w:eastAsia="Times New Roman" w:cs="Times New Roman"/>
          <w:szCs w:val="24"/>
        </w:rPr>
        <w:t>τυχοδιωκτική</w:t>
      </w:r>
      <w:r>
        <w:rPr>
          <w:rFonts w:eastAsia="Times New Roman" w:cs="Times New Roman"/>
          <w:szCs w:val="24"/>
        </w:rPr>
        <w:t xml:space="preserve"> κατάσταση στη διαχείριση αστικών και βιομηχανικών αποβλήτων, τα φαινόμενα θαλάσσ</w:t>
      </w:r>
      <w:r>
        <w:rPr>
          <w:rFonts w:eastAsia="Times New Roman" w:cs="Times New Roman"/>
          <w:szCs w:val="24"/>
        </w:rPr>
        <w:t xml:space="preserve">ιας ρύπανσης, όπως αυτό το πρόσφατο της «Αγίας Ζώνης» και άλλα πολλά. Η </w:t>
      </w:r>
      <w:r>
        <w:rPr>
          <w:rFonts w:eastAsia="Times New Roman" w:cs="Times New Roman"/>
          <w:szCs w:val="24"/>
        </w:rPr>
        <w:t>Σ</w:t>
      </w:r>
      <w:r>
        <w:rPr>
          <w:rFonts w:eastAsia="Times New Roman" w:cs="Times New Roman"/>
          <w:szCs w:val="24"/>
        </w:rPr>
        <w:t>ύμβαση</w:t>
      </w:r>
      <w:r>
        <w:rPr>
          <w:rFonts w:eastAsia="Times New Roman" w:cs="Times New Roman"/>
          <w:szCs w:val="24"/>
        </w:rPr>
        <w:t xml:space="preserve"> του </w:t>
      </w:r>
      <w:r>
        <w:rPr>
          <w:rFonts w:eastAsia="Times New Roman" w:cs="Times New Roman"/>
          <w:szCs w:val="24"/>
          <w:lang w:val="en-US"/>
        </w:rPr>
        <w:t>Espoo</w:t>
      </w:r>
      <w:r>
        <w:rPr>
          <w:rFonts w:eastAsia="Times New Roman" w:cs="Times New Roman"/>
          <w:szCs w:val="24"/>
        </w:rPr>
        <w:t>, που διαμορφώνεται και με τις δύο τροποποιήσεις, υπηρετεί τις γενικότερες στοχεύσεις του κεφαλαίου. Ακόμα χειρότερα ο διασυνοριακός της χαρακτήρας, σε περίοδο που ο μ</w:t>
      </w:r>
      <w:r>
        <w:rPr>
          <w:rFonts w:eastAsia="Times New Roman" w:cs="Times New Roman"/>
          <w:szCs w:val="24"/>
        </w:rPr>
        <w:t>ονοπωλιακός ανταγωνισμός εκδηλώνεται με ιδιαίτερη οξύτητα, εγκυμονεί πρόσθετη απειλή και για την εργατική τάξη, την αγροτιά και τα λαϊκά στρώματα, καθώς διευκολύνεται και σε νομικό επίπεδο η δυνατότητα των μονοπωλιακών ομίλων που δραστηριοποιούνται σε γειτ</w:t>
      </w:r>
      <w:r>
        <w:rPr>
          <w:rFonts w:eastAsia="Times New Roman" w:cs="Times New Roman"/>
          <w:szCs w:val="24"/>
        </w:rPr>
        <w:t>ονικά θιγόμενα κράτη να παρεμβαίνουν στο πλαίσιο του άγριου ανταγωνισμού σε έργα που εντάσσονται σε τομείς, όπως η γεωργία, η ενέργεια, η βιομηχανία, η εξόρυξη, οι μεταφορές, η διαχείριση αποβλήτων και φυσικά μπορεί να συμβαίνει και το αντίστροφο. Η όξυνση</w:t>
      </w:r>
      <w:r>
        <w:rPr>
          <w:rFonts w:eastAsia="Times New Roman" w:cs="Times New Roman"/>
          <w:szCs w:val="24"/>
        </w:rPr>
        <w:t xml:space="preserve"> αυτή τίποτε το καλό δεν προοιωνίζεται για τους λαούς της περιοχής των Βαλκανίων που αποτελεί πεδίο οξείας αντιπαράθεσης ιμπεριαλιστικών γεωπολιτικών συμφερόντων και επιδιώξεων. </w:t>
      </w:r>
    </w:p>
    <w:p w14:paraId="788364ED"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αυτό το σκεπτικό εμείς δίνουμε αρνητική ψήφο στην κύρωση της </w:t>
      </w:r>
      <w:r>
        <w:rPr>
          <w:rFonts w:eastAsia="Times New Roman" w:cs="Times New Roman"/>
          <w:szCs w:val="24"/>
        </w:rPr>
        <w:t xml:space="preserve">σύμβασης </w:t>
      </w:r>
      <w:r>
        <w:rPr>
          <w:rFonts w:eastAsia="Times New Roman" w:cs="Times New Roman"/>
          <w:szCs w:val="24"/>
        </w:rPr>
        <w:t>με τ</w:t>
      </w:r>
      <w:r>
        <w:rPr>
          <w:rFonts w:eastAsia="Times New Roman" w:cs="Times New Roman"/>
          <w:szCs w:val="24"/>
        </w:rPr>
        <w:t>ις τροποποιήσεις που προτείνετε να ψηφίσουμε σήμερα.</w:t>
      </w:r>
    </w:p>
    <w:p w14:paraId="788364EE"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θα ήθελα λίγο χρόνο για να αναφερθώ στη </w:t>
      </w:r>
      <w:r>
        <w:rPr>
          <w:rFonts w:eastAsia="Times New Roman" w:cs="Times New Roman"/>
          <w:szCs w:val="24"/>
        </w:rPr>
        <w:t>Σ</w:t>
      </w:r>
      <w:r>
        <w:rPr>
          <w:rFonts w:eastAsia="Times New Roman" w:cs="Times New Roman"/>
          <w:szCs w:val="24"/>
        </w:rPr>
        <w:t xml:space="preserve">ύμβαση </w:t>
      </w:r>
      <w:r>
        <w:rPr>
          <w:rFonts w:eastAsia="Times New Roman" w:cs="Times New Roman"/>
          <w:szCs w:val="24"/>
        </w:rPr>
        <w:t xml:space="preserve">του </w:t>
      </w:r>
      <w:proofErr w:type="spellStart"/>
      <w:r>
        <w:rPr>
          <w:rFonts w:eastAsia="Times New Roman" w:cs="Times New Roman"/>
          <w:szCs w:val="24"/>
        </w:rPr>
        <w:t>Κιγκάλι</w:t>
      </w:r>
      <w:proofErr w:type="spellEnd"/>
      <w:r>
        <w:rPr>
          <w:rFonts w:eastAsia="Times New Roman" w:cs="Times New Roman"/>
          <w:szCs w:val="24"/>
        </w:rPr>
        <w:t xml:space="preserve">. Οι </w:t>
      </w:r>
      <w:proofErr w:type="spellStart"/>
      <w:r>
        <w:rPr>
          <w:rFonts w:eastAsia="Times New Roman" w:cs="Times New Roman"/>
          <w:szCs w:val="24"/>
        </w:rPr>
        <w:t>υδροφθορ</w:t>
      </w:r>
      <w:r w:rsidRPr="00123C80">
        <w:rPr>
          <w:rFonts w:eastAsia="Times New Roman" w:cs="Times New Roman"/>
          <w:szCs w:val="24"/>
        </w:rPr>
        <w:t>άνθρακες</w:t>
      </w:r>
      <w:proofErr w:type="spellEnd"/>
      <w:r>
        <w:rPr>
          <w:rFonts w:eastAsia="Times New Roman" w:cs="Times New Roman"/>
          <w:szCs w:val="24"/>
        </w:rPr>
        <w:t xml:space="preserve"> χρησιμοποιήθηκαν ευρέως ως υποκατάστατο των </w:t>
      </w:r>
      <w:proofErr w:type="spellStart"/>
      <w:r>
        <w:rPr>
          <w:rFonts w:eastAsia="Times New Roman" w:cs="Times New Roman"/>
          <w:szCs w:val="24"/>
        </w:rPr>
        <w:t>χλωρο</w:t>
      </w:r>
      <w:r w:rsidRPr="00123C80">
        <w:rPr>
          <w:rFonts w:eastAsia="Times New Roman" w:cs="Times New Roman"/>
          <w:szCs w:val="24"/>
        </w:rPr>
        <w:t>φθοροανθράκων</w:t>
      </w:r>
      <w:proofErr w:type="spellEnd"/>
      <w:r>
        <w:rPr>
          <w:rFonts w:eastAsia="Times New Roman" w:cs="Times New Roman"/>
          <w:szCs w:val="24"/>
        </w:rPr>
        <w:t xml:space="preserve"> ως ψυκτικά αέρια, κυρίως αέρια, λόγω της σημ</w:t>
      </w:r>
      <w:r>
        <w:rPr>
          <w:rFonts w:eastAsia="Times New Roman" w:cs="Times New Roman"/>
          <w:szCs w:val="24"/>
        </w:rPr>
        <w:t>αντικά μικρότερης επίπτωσής τους στην επέκταση της τρύπας του όζοντος. Όμως, οι ουσίες αυτές ενεργοποιούνται ως αέρια θερμοκηπίου, μιας και φέρονται να είναι χιλιάδες φορές δραστικότερα στη δέσμευση της θερμότητας στην ατμόσφαιρα ως προς το διοξείδιο του ά</w:t>
      </w:r>
      <w:r>
        <w:rPr>
          <w:rFonts w:eastAsia="Times New Roman" w:cs="Times New Roman"/>
          <w:szCs w:val="24"/>
        </w:rPr>
        <w:t xml:space="preserve">νθρακα. Όμως, τίποτε από όλα αυτά δεν είναι καινούργιο. Από το 1987, όταν ξεκίνησε η υποκατάσταση των </w:t>
      </w:r>
      <w:proofErr w:type="spellStart"/>
      <w:r>
        <w:rPr>
          <w:rFonts w:eastAsia="Times New Roman" w:cs="Times New Roman"/>
          <w:szCs w:val="24"/>
        </w:rPr>
        <w:t>χλωρο</w:t>
      </w:r>
      <w:r w:rsidRPr="00123C80">
        <w:rPr>
          <w:rFonts w:eastAsia="Times New Roman" w:cs="Times New Roman"/>
          <w:szCs w:val="24"/>
        </w:rPr>
        <w:t>φθοροανθράκων</w:t>
      </w:r>
      <w:proofErr w:type="spellEnd"/>
      <w:r>
        <w:rPr>
          <w:rFonts w:eastAsia="Times New Roman" w:cs="Times New Roman"/>
          <w:szCs w:val="24"/>
        </w:rPr>
        <w:t xml:space="preserve"> από τους </w:t>
      </w:r>
      <w:proofErr w:type="spellStart"/>
      <w:r>
        <w:rPr>
          <w:rFonts w:eastAsia="Times New Roman" w:cs="Times New Roman"/>
          <w:szCs w:val="24"/>
        </w:rPr>
        <w:t>υδροφθοράνθρακες</w:t>
      </w:r>
      <w:proofErr w:type="spellEnd"/>
      <w:r>
        <w:rPr>
          <w:rFonts w:eastAsia="Times New Roman" w:cs="Times New Roman"/>
          <w:szCs w:val="24"/>
        </w:rPr>
        <w:t>, ήταν πασίγνωστο σε όλο τον επιστημονικό κόσμο ότι οι μεν πλεονεκτούσαν των δε στο θέμα όζον, όχι όμως, και σ</w:t>
      </w:r>
      <w:r>
        <w:rPr>
          <w:rFonts w:eastAsia="Times New Roman" w:cs="Times New Roman"/>
          <w:szCs w:val="24"/>
        </w:rPr>
        <w:t xml:space="preserve">το θέμα υπερθέρμανση. </w:t>
      </w:r>
    </w:p>
    <w:p w14:paraId="788364EF"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κανείς στον βάρβαρο κόσμο των διακρατικών καπιταλιστικών ενώσεων των μεγάλων πολυεθνικών, των ιμπεριαλιστικών οργανισμών, των συνεδρίων και των συμβάσεων </w:t>
      </w:r>
      <w:r>
        <w:rPr>
          <w:rFonts w:eastAsia="Times New Roman" w:cs="Times New Roman"/>
          <w:szCs w:val="24"/>
        </w:rPr>
        <w:lastRenderedPageBreak/>
        <w:t>που ακολούθησαν δεν έθιξε το ζήτημα. Γιατί; Γιατί τα μεγάλα μονοπωλιακ</w:t>
      </w:r>
      <w:r>
        <w:rPr>
          <w:rFonts w:eastAsia="Times New Roman" w:cs="Times New Roman"/>
          <w:szCs w:val="24"/>
        </w:rPr>
        <w:t xml:space="preserve">ά συγκροτήματα στη χημική βιομηχανία είχαν ήδη επενδύσει δισεκατομμύρια δολάρια στην παραγωγή των </w:t>
      </w:r>
      <w:proofErr w:type="spellStart"/>
      <w:r>
        <w:rPr>
          <w:rFonts w:eastAsia="Times New Roman" w:cs="Times New Roman"/>
          <w:szCs w:val="24"/>
        </w:rPr>
        <w:t>υδροφθορανθράκων</w:t>
      </w:r>
      <w:proofErr w:type="spellEnd"/>
      <w:r>
        <w:rPr>
          <w:rFonts w:eastAsia="Times New Roman" w:cs="Times New Roman"/>
          <w:szCs w:val="24"/>
        </w:rPr>
        <w:t xml:space="preserve">, προσδοκώντας τεράστια κέρδη από την απαγόρευση των αμαρτωλών </w:t>
      </w:r>
      <w:proofErr w:type="spellStart"/>
      <w:r>
        <w:rPr>
          <w:rFonts w:eastAsia="Times New Roman" w:cs="Times New Roman"/>
          <w:szCs w:val="24"/>
        </w:rPr>
        <w:t>χλωροφθοροανθράκων</w:t>
      </w:r>
      <w:proofErr w:type="spellEnd"/>
      <w:r>
        <w:rPr>
          <w:rFonts w:eastAsia="Times New Roman" w:cs="Times New Roman"/>
          <w:szCs w:val="24"/>
        </w:rPr>
        <w:t>, μιας και είναι δεδομένο το τεχνολογικό τους προβάδισμα έναν</w:t>
      </w:r>
      <w:r>
        <w:rPr>
          <w:rFonts w:eastAsia="Times New Roman" w:cs="Times New Roman"/>
          <w:szCs w:val="24"/>
        </w:rPr>
        <w:t>τι του ανταγωνισμού των ομίλων λιγότερο ενδεδειγμένων ή αναπτυσσόμενων χωρών, όπως στην Ινδία, στην Βραζιλία και σε άλλα μέρη.</w:t>
      </w:r>
    </w:p>
    <w:p w14:paraId="788364F0"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μερικές δεκαετίες μετά, αφού η παραγωγή των </w:t>
      </w:r>
      <w:proofErr w:type="spellStart"/>
      <w:r>
        <w:rPr>
          <w:rFonts w:eastAsia="Times New Roman" w:cs="Times New Roman"/>
          <w:szCs w:val="24"/>
        </w:rPr>
        <w:t>υδροφθορανθράκων</w:t>
      </w:r>
      <w:proofErr w:type="spellEnd"/>
      <w:r>
        <w:rPr>
          <w:rFonts w:eastAsia="Times New Roman" w:cs="Times New Roman"/>
          <w:szCs w:val="24"/>
        </w:rPr>
        <w:t xml:space="preserve"> εδραιώθηκε διεθνώς, ήρθε η στιγμή για την επανάληψη του έργου</w:t>
      </w:r>
      <w:r>
        <w:rPr>
          <w:rFonts w:eastAsia="Times New Roman" w:cs="Times New Roman"/>
          <w:szCs w:val="24"/>
        </w:rPr>
        <w:t xml:space="preserve"> με λίγο διαφορετικό σενάριο στις λεπτομέρειές τους. Οι </w:t>
      </w:r>
      <w:proofErr w:type="spellStart"/>
      <w:r>
        <w:rPr>
          <w:rFonts w:eastAsia="Times New Roman" w:cs="Times New Roman"/>
          <w:szCs w:val="24"/>
        </w:rPr>
        <w:t>υδροφθοράνθρακες</w:t>
      </w:r>
      <w:proofErr w:type="spellEnd"/>
      <w:r>
        <w:rPr>
          <w:rFonts w:eastAsia="Times New Roman" w:cs="Times New Roman"/>
          <w:szCs w:val="24"/>
        </w:rPr>
        <w:t xml:space="preserve"> πρέπει να αποσυρθούν. Αυτή η φιλολογία έχει ξεκινήσει εδώ και κάποια χρόνια. Οι ίδιοι όμιλοι, που το 1987 κέρδισαν τεράστια ποσά από την τεχνολογική αποκλειστικότητα των </w:t>
      </w:r>
      <w:proofErr w:type="spellStart"/>
      <w:r>
        <w:rPr>
          <w:rFonts w:eastAsia="Times New Roman" w:cs="Times New Roman"/>
          <w:szCs w:val="24"/>
        </w:rPr>
        <w:t>υδροφθορανθρά</w:t>
      </w:r>
      <w:r>
        <w:rPr>
          <w:rFonts w:eastAsia="Times New Roman" w:cs="Times New Roman"/>
          <w:szCs w:val="24"/>
        </w:rPr>
        <w:t>κων</w:t>
      </w:r>
      <w:proofErr w:type="spellEnd"/>
      <w:r>
        <w:rPr>
          <w:rFonts w:eastAsia="Times New Roman" w:cs="Times New Roman"/>
          <w:szCs w:val="24"/>
        </w:rPr>
        <w:t xml:space="preserve">, σήμερα είναι αυτοί που είναι έτοιμοι να κάνουν το ίδιο για τα υποκατάστατά τους. Μεγάλες πολυεθνικές εταιρείες έχουν ήδη ξεκινήσει την παραγωγή των νέων προϊόντων. </w:t>
      </w:r>
    </w:p>
    <w:p w14:paraId="788364F1"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Εκτός από τα τεράστια κέρδη, έχουμε και την επιδίωξη για οικονομική και γεωπολιτική </w:t>
      </w:r>
      <w:r>
        <w:rPr>
          <w:rFonts w:eastAsia="Times New Roman" w:cs="Times New Roman"/>
          <w:szCs w:val="24"/>
        </w:rPr>
        <w:t>υπεροχή έναντι των αντιπάλων. Για μια σειρά οικονομίες, όπως της Ινδίας και άλλες, θα σημαίνει αύξηση του κόστους κλιματισμού κατά οκτώ έως δέκα φορές.</w:t>
      </w:r>
    </w:p>
    <w:p w14:paraId="788364F2" w14:textId="77777777" w:rsidR="00B97164" w:rsidRDefault="009B2D3F">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 xml:space="preserve">Γι’ αυτό μια σειρά από αναπτυσσόμενες καπιταλιστικές οικονομίες, όπως της Ινδίας, του Ιράν και άλλες, </w:t>
      </w:r>
      <w:r>
        <w:rPr>
          <w:rFonts w:eastAsia="Times New Roman" w:cs="Times New Roman"/>
          <w:szCs w:val="24"/>
        </w:rPr>
        <w:t>πίεζαν για πιο ήπια χρονοδιαγράμματα, σε βάθος δεκαπενταετίας</w:t>
      </w:r>
      <w:r w:rsidRPr="00641982">
        <w:rPr>
          <w:rFonts w:eastAsia="Times New Roman" w:cs="Times New Roman"/>
          <w:szCs w:val="24"/>
        </w:rPr>
        <w:t>,</w:t>
      </w:r>
      <w:r>
        <w:rPr>
          <w:rFonts w:eastAsia="Times New Roman" w:cs="Times New Roman"/>
          <w:szCs w:val="24"/>
        </w:rPr>
        <w:t xml:space="preserve"> αντί για την πενταετία, για την οποία πίεζαν οι ΗΠΑ και η Ευρωπαϊκή Ένωση. Ο τελικός συμβιβασμός στο </w:t>
      </w:r>
      <w:proofErr w:type="spellStart"/>
      <w:r>
        <w:rPr>
          <w:rFonts w:eastAsia="Times New Roman" w:cs="Times New Roman"/>
          <w:szCs w:val="24"/>
        </w:rPr>
        <w:t>Κιγκάλι</w:t>
      </w:r>
      <w:proofErr w:type="spellEnd"/>
      <w:r>
        <w:rPr>
          <w:rFonts w:eastAsia="Times New Roman" w:cs="Times New Roman"/>
          <w:szCs w:val="24"/>
        </w:rPr>
        <w:t xml:space="preserve"> υποχρεώνει και αυτές τις χώρες να μειώσουν την παραγωγή και χρήση των </w:t>
      </w:r>
      <w:proofErr w:type="spellStart"/>
      <w:r>
        <w:rPr>
          <w:rFonts w:eastAsia="Times New Roman" w:cs="Times New Roman"/>
          <w:szCs w:val="24"/>
        </w:rPr>
        <w:t>υδροφθορανθράκ</w:t>
      </w:r>
      <w:r>
        <w:rPr>
          <w:rFonts w:eastAsia="Times New Roman" w:cs="Times New Roman"/>
          <w:szCs w:val="24"/>
        </w:rPr>
        <w:t>ων</w:t>
      </w:r>
      <w:proofErr w:type="spellEnd"/>
      <w:r>
        <w:rPr>
          <w:rFonts w:eastAsia="Times New Roman" w:cs="Times New Roman"/>
          <w:szCs w:val="24"/>
        </w:rPr>
        <w:t xml:space="preserve"> από το 2028, δηλαδή σε βάθος δεκαετίας, κατά 15%, όσο δηλαδή θα το κάνουν οι ΗΠΑ και η Ευρωπαϊκή Ένωση μέχρι το 2023.</w:t>
      </w:r>
    </w:p>
    <w:p w14:paraId="788364F3" w14:textId="77777777" w:rsidR="00B97164" w:rsidRDefault="009B2D3F">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Ανεξάρτητα απ’ αυτόν τον συμβιβασμό, είναι φανερό ότι το κόστος από τη γιγαντιαίας κλίμακας αναπροσαρμογή στα συστήματα ψύξης, ειδικά σ</w:t>
      </w:r>
      <w:r>
        <w:rPr>
          <w:rFonts w:eastAsia="Times New Roman" w:cs="Times New Roman"/>
          <w:szCs w:val="24"/>
        </w:rPr>
        <w:t xml:space="preserve">ε χώρες με θερμό κλίμα που έχουν έντονο το πρόβλημα, θα </w:t>
      </w:r>
      <w:proofErr w:type="spellStart"/>
      <w:r>
        <w:rPr>
          <w:rFonts w:eastAsia="Times New Roman" w:cs="Times New Roman"/>
          <w:szCs w:val="24"/>
        </w:rPr>
        <w:t>μετακυλιστεί</w:t>
      </w:r>
      <w:proofErr w:type="spellEnd"/>
      <w:r>
        <w:rPr>
          <w:rFonts w:eastAsia="Times New Roman" w:cs="Times New Roman"/>
          <w:szCs w:val="24"/>
        </w:rPr>
        <w:t xml:space="preserve"> στα λαϊκά στρώματα, επιδεινώνοντας σημαντικά τους όρους διαβίωσης και την οικονομική τους επιβάρυνση. Η αύξηση του κόστους κλιματισμού και </w:t>
      </w:r>
      <w:r>
        <w:rPr>
          <w:rFonts w:eastAsia="Times New Roman" w:cs="Times New Roman"/>
          <w:szCs w:val="24"/>
        </w:rPr>
        <w:lastRenderedPageBreak/>
        <w:t>ψύξης, στην οποία αναπόφευκτα θα οδηγήσει η εφαρ</w:t>
      </w:r>
      <w:r>
        <w:rPr>
          <w:rFonts w:eastAsia="Times New Roman" w:cs="Times New Roman"/>
          <w:szCs w:val="24"/>
        </w:rPr>
        <w:t xml:space="preserve">μογή της </w:t>
      </w:r>
      <w:r>
        <w:rPr>
          <w:rFonts w:eastAsia="Times New Roman" w:cs="Times New Roman"/>
          <w:szCs w:val="24"/>
        </w:rPr>
        <w:t>Σ</w:t>
      </w:r>
      <w:r>
        <w:rPr>
          <w:rFonts w:eastAsia="Times New Roman" w:cs="Times New Roman"/>
          <w:szCs w:val="24"/>
        </w:rPr>
        <w:t xml:space="preserve">υμφωνίας του </w:t>
      </w:r>
      <w:proofErr w:type="spellStart"/>
      <w:r>
        <w:rPr>
          <w:rFonts w:eastAsia="Times New Roman" w:cs="Times New Roman"/>
          <w:szCs w:val="24"/>
        </w:rPr>
        <w:t>Κιγκάλι</w:t>
      </w:r>
      <w:proofErr w:type="spellEnd"/>
      <w:r>
        <w:rPr>
          <w:rFonts w:eastAsia="Times New Roman" w:cs="Times New Roman"/>
          <w:szCs w:val="24"/>
        </w:rPr>
        <w:t>, θα αυξήσει ακόμα περισσότερο το ήδη δυσβάστακτο για τις λαϊκές οικογένειες φορτίο για την προμήθεια, συντήρηση και λειτουργία των κλιματιστικών συστημάτων.</w:t>
      </w:r>
    </w:p>
    <w:p w14:paraId="788364F4" w14:textId="77777777" w:rsidR="00B97164" w:rsidRDefault="009B2D3F">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 xml:space="preserve">Πολλές δεκάδες μικρές βιοτεχνίες, οι οποίες αδυνατούν αντικειμενικά </w:t>
      </w:r>
      <w:r>
        <w:rPr>
          <w:rFonts w:eastAsia="Times New Roman" w:cs="Times New Roman"/>
          <w:szCs w:val="24"/>
        </w:rPr>
        <w:t>να εφαρμόσουν οικονομίες κλίμακας, στην παραγωγή τους, με την εφαρμογή μεγάλων κλιματιστικών μονάδων, θα επωμιστούν κόστη δυσανάλογα με τη ικανότητά τους να τα απορροφήσουν, με αποτέλεσμα η πίεση των μεγάλων ομίλων σ’ αυτές να πολλαπλασιαστεί.</w:t>
      </w:r>
    </w:p>
    <w:p w14:paraId="788364F5" w14:textId="77777777" w:rsidR="00B97164" w:rsidRDefault="009B2D3F">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Το συγκεκριμ</w:t>
      </w:r>
      <w:r>
        <w:rPr>
          <w:rFonts w:eastAsia="Times New Roman" w:cs="Times New Roman"/>
          <w:szCs w:val="24"/>
        </w:rPr>
        <w:t>ένο παράδειγμα μιλά πολύ εύγλωττα για την πραγματικότητα του καπιταλισμού, του καπιταλισμού που σαπίζει και πεθαίνει ακόμα και μέσω της ίδιας του της ανάπτυξης. Είναι ένα κλασικό παράδειγμα το</w:t>
      </w:r>
      <w:r>
        <w:rPr>
          <w:rFonts w:eastAsia="Times New Roman" w:cs="Times New Roman"/>
          <w:szCs w:val="24"/>
        </w:rPr>
        <w:t>υ</w:t>
      </w:r>
      <w:r>
        <w:rPr>
          <w:rFonts w:eastAsia="Times New Roman" w:cs="Times New Roman"/>
          <w:szCs w:val="24"/>
        </w:rPr>
        <w:t xml:space="preserve"> πώς η επιστημονική πρόοδος τίθεται στην υπηρεσία της μεγιστοπο</w:t>
      </w:r>
      <w:r>
        <w:rPr>
          <w:rFonts w:eastAsia="Times New Roman" w:cs="Times New Roman"/>
          <w:szCs w:val="24"/>
        </w:rPr>
        <w:t xml:space="preserve">ίησης των μονοπωλιακών υπερκερδών και μετατρέπεται σε θηλιά που εξοντώνει τα φτωχά λαϊκά στρώματα, εργάτες, αυτοαπασχολούμενους και μικρούς βιοτέχνες, συνθλίβει και βαθαίνει την ανισοτιμία στους όρους με </w:t>
      </w:r>
      <w:r>
        <w:rPr>
          <w:rFonts w:eastAsia="Times New Roman" w:cs="Times New Roman"/>
          <w:szCs w:val="24"/>
        </w:rPr>
        <w:lastRenderedPageBreak/>
        <w:t>τους οποίους μικρές αναπτυσσόμενες καπιταλιστικές χώ</w:t>
      </w:r>
      <w:r>
        <w:rPr>
          <w:rFonts w:eastAsia="Times New Roman" w:cs="Times New Roman"/>
          <w:szCs w:val="24"/>
        </w:rPr>
        <w:t>ρες εντάσσονται στον παγκόσμιο ιμπεριαλιστικό καταμερισμό εργασίας. Είναι ένα κλασικό παράδειγμα το</w:t>
      </w:r>
      <w:r>
        <w:rPr>
          <w:rFonts w:eastAsia="Times New Roman" w:cs="Times New Roman"/>
          <w:szCs w:val="24"/>
        </w:rPr>
        <w:t>ύ</w:t>
      </w:r>
      <w:r>
        <w:rPr>
          <w:rFonts w:eastAsia="Times New Roman" w:cs="Times New Roman"/>
          <w:szCs w:val="24"/>
        </w:rPr>
        <w:t xml:space="preserve"> π</w:t>
      </w:r>
      <w:r>
        <w:rPr>
          <w:rFonts w:eastAsia="Times New Roman" w:cs="Times New Roman"/>
          <w:szCs w:val="24"/>
        </w:rPr>
        <w:t>ω</w:t>
      </w:r>
      <w:r>
        <w:rPr>
          <w:rFonts w:eastAsia="Times New Roman" w:cs="Times New Roman"/>
          <w:szCs w:val="24"/>
        </w:rPr>
        <w:t xml:space="preserve">ς το κεφάλαιο δεν διστάζει να κερδοσκοπεί πάνω στα ερείπια, που το ίδιο προκαλεί στο περιβάλλον, φυσικό και ανθρώπινο, υποκρινόμενο πάντα ότι έτσι λύνει </w:t>
      </w:r>
      <w:r>
        <w:rPr>
          <w:rFonts w:eastAsia="Times New Roman" w:cs="Times New Roman"/>
          <w:szCs w:val="24"/>
        </w:rPr>
        <w:t>τα προβλήματα που το ίδιο δημιούργησε. Και αυτό μόνο μέχρι να δημιουργήσει τα επόμενα, για την αντιμετώπιση των οποίων θα πουλήσει τότε τις νέες λύσεις.</w:t>
      </w:r>
    </w:p>
    <w:p w14:paraId="788364F6" w14:textId="77777777" w:rsidR="00B97164" w:rsidRDefault="009B2D3F">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Το περιβάλλον κινδυνεύει απ’ αυτό το βάρβαρο σύστημα, τον καπιταλισμό, από τις ενώσεις του και τις πολι</w:t>
      </w:r>
      <w:r>
        <w:rPr>
          <w:rFonts w:eastAsia="Times New Roman" w:cs="Times New Roman"/>
          <w:szCs w:val="24"/>
        </w:rPr>
        <w:t>τικές που το υπηρετούν. Το μικρόβιο που προκαλεί τη θανατηφόρα λοίμωξη δεν μπορεί να αποτελέσει το φάρμακο για την αρρώστια που προκαλεί.</w:t>
      </w:r>
    </w:p>
    <w:p w14:paraId="788364F7" w14:textId="77777777" w:rsidR="00B97164" w:rsidRDefault="009B2D3F">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Ψηφίζουμε «</w:t>
      </w:r>
      <w:r>
        <w:rPr>
          <w:rFonts w:eastAsia="Times New Roman" w:cs="Times New Roman"/>
          <w:szCs w:val="24"/>
        </w:rPr>
        <w:t>παρών</w:t>
      </w:r>
      <w:r>
        <w:rPr>
          <w:rFonts w:eastAsia="Times New Roman" w:cs="Times New Roman"/>
          <w:szCs w:val="24"/>
        </w:rPr>
        <w:t xml:space="preserve">» στην προκειμένη </w:t>
      </w:r>
      <w:r>
        <w:rPr>
          <w:rFonts w:eastAsia="Times New Roman" w:cs="Times New Roman"/>
          <w:szCs w:val="24"/>
        </w:rPr>
        <w:t>Σ</w:t>
      </w:r>
      <w:r>
        <w:rPr>
          <w:rFonts w:eastAsia="Times New Roman" w:cs="Times New Roman"/>
          <w:szCs w:val="24"/>
        </w:rPr>
        <w:t xml:space="preserve">ύμβαση του </w:t>
      </w:r>
      <w:proofErr w:type="spellStart"/>
      <w:r>
        <w:rPr>
          <w:rFonts w:eastAsia="Times New Roman" w:cs="Times New Roman"/>
          <w:szCs w:val="24"/>
        </w:rPr>
        <w:t>Κιγκάλι</w:t>
      </w:r>
      <w:proofErr w:type="spellEnd"/>
      <w:r>
        <w:rPr>
          <w:rFonts w:eastAsia="Times New Roman" w:cs="Times New Roman"/>
          <w:szCs w:val="24"/>
        </w:rPr>
        <w:t xml:space="preserve">. </w:t>
      </w:r>
    </w:p>
    <w:p w14:paraId="788364F8" w14:textId="77777777" w:rsidR="00B97164" w:rsidRDefault="009B2D3F">
      <w:pPr>
        <w:tabs>
          <w:tab w:val="left" w:pos="6677"/>
        </w:tabs>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sidRPr="00B023C4">
        <w:rPr>
          <w:rFonts w:eastAsia="Times New Roman" w:cs="Times New Roman"/>
          <w:b/>
          <w:szCs w:val="24"/>
        </w:rPr>
        <w:t>:</w:t>
      </w:r>
      <w:r w:rsidRPr="00B023C4">
        <w:rPr>
          <w:rFonts w:eastAsia="Times New Roman" w:cs="Times New Roman"/>
          <w:szCs w:val="24"/>
        </w:rPr>
        <w:t xml:space="preserve"> </w:t>
      </w:r>
      <w:r>
        <w:rPr>
          <w:rFonts w:eastAsia="Times New Roman" w:cs="Times New Roman"/>
          <w:szCs w:val="24"/>
        </w:rPr>
        <w:t>Ευχαριστούμε.</w:t>
      </w:r>
    </w:p>
    <w:p w14:paraId="788364F9" w14:textId="77777777" w:rsidR="00B97164" w:rsidRDefault="009B2D3F">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Μη υπάρχοντος ά</w:t>
      </w:r>
      <w:r>
        <w:rPr>
          <w:rFonts w:eastAsia="Times New Roman" w:cs="Times New Roman"/>
          <w:szCs w:val="24"/>
        </w:rPr>
        <w:t xml:space="preserve">λλου ομιλητή, ο Υπουργός κ. </w:t>
      </w:r>
      <w:proofErr w:type="spellStart"/>
      <w:r>
        <w:rPr>
          <w:rFonts w:eastAsia="Times New Roman" w:cs="Times New Roman"/>
          <w:szCs w:val="24"/>
        </w:rPr>
        <w:t>Φάμελλος</w:t>
      </w:r>
      <w:proofErr w:type="spellEnd"/>
      <w:r>
        <w:rPr>
          <w:rFonts w:eastAsia="Times New Roman" w:cs="Times New Roman"/>
          <w:szCs w:val="24"/>
        </w:rPr>
        <w:t xml:space="preserve"> έχει τον λόγο.</w:t>
      </w:r>
    </w:p>
    <w:p w14:paraId="788364FA" w14:textId="77777777" w:rsidR="00B97164" w:rsidRDefault="009B2D3F">
      <w:pPr>
        <w:tabs>
          <w:tab w:val="left" w:pos="6677"/>
        </w:tabs>
        <w:spacing w:line="600" w:lineRule="auto"/>
        <w:ind w:firstLine="720"/>
        <w:contextualSpacing/>
        <w:jc w:val="both"/>
        <w:rPr>
          <w:rFonts w:eastAsia="Times New Roman" w:cs="Times New Roman"/>
          <w:szCs w:val="24"/>
        </w:rPr>
      </w:pPr>
      <w:r>
        <w:rPr>
          <w:rFonts w:eastAsia="Times New Roman" w:cs="Times New Roman"/>
          <w:b/>
          <w:szCs w:val="24"/>
        </w:rPr>
        <w:lastRenderedPageBreak/>
        <w:t>ΣΩΚΡΑΤΗΣ ΦΑΜΕΛΛΟΣ (Αναπληρωτής Υπουργός Περιβάλλοντος και Ενέργειας)</w:t>
      </w:r>
      <w:r w:rsidRPr="00B023C4">
        <w:rPr>
          <w:rFonts w:eastAsia="Times New Roman" w:cs="Times New Roman"/>
          <w:b/>
          <w:szCs w:val="24"/>
        </w:rPr>
        <w:t>:</w:t>
      </w:r>
      <w:r>
        <w:rPr>
          <w:rFonts w:eastAsia="Times New Roman" w:cs="Times New Roman"/>
          <w:szCs w:val="24"/>
        </w:rPr>
        <w:t xml:space="preserve"> Ευχαριστώ, κύριε Πρόεδρε.</w:t>
      </w:r>
    </w:p>
    <w:p w14:paraId="788364FB" w14:textId="77777777" w:rsidR="00B97164" w:rsidRDefault="009B2D3F">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νομίζω ότι κάναμε μ</w:t>
      </w:r>
      <w:r>
        <w:rPr>
          <w:rFonts w:eastAsia="Times New Roman" w:cs="Times New Roman"/>
          <w:szCs w:val="24"/>
        </w:rPr>
        <w:t>ί</w:t>
      </w:r>
      <w:r>
        <w:rPr>
          <w:rFonts w:eastAsia="Times New Roman" w:cs="Times New Roman"/>
          <w:szCs w:val="24"/>
        </w:rPr>
        <w:t xml:space="preserve">α ενδιαφέρουσα συζήτηση και στην </w:t>
      </w:r>
      <w:r>
        <w:rPr>
          <w:rFonts w:eastAsia="Times New Roman" w:cs="Times New Roman"/>
          <w:szCs w:val="24"/>
        </w:rPr>
        <w:t>ε</w:t>
      </w:r>
      <w:r>
        <w:rPr>
          <w:rFonts w:eastAsia="Times New Roman" w:cs="Times New Roman"/>
          <w:szCs w:val="24"/>
        </w:rPr>
        <w:t>πιτροπή που συζητήσαμε τι</w:t>
      </w:r>
      <w:r>
        <w:rPr>
          <w:rFonts w:eastAsia="Times New Roman" w:cs="Times New Roman"/>
          <w:szCs w:val="24"/>
        </w:rPr>
        <w:t>ς δ</w:t>
      </w:r>
      <w:r>
        <w:rPr>
          <w:rFonts w:eastAsia="Times New Roman" w:cs="Times New Roman"/>
          <w:szCs w:val="24"/>
        </w:rPr>
        <w:t>ύ</w:t>
      </w:r>
      <w:r>
        <w:rPr>
          <w:rFonts w:eastAsia="Times New Roman" w:cs="Times New Roman"/>
          <w:szCs w:val="24"/>
        </w:rPr>
        <w:t xml:space="preserve">ο </w:t>
      </w:r>
      <w:r>
        <w:rPr>
          <w:rFonts w:eastAsia="Times New Roman" w:cs="Times New Roman"/>
          <w:szCs w:val="24"/>
        </w:rPr>
        <w:t>σ</w:t>
      </w:r>
      <w:r>
        <w:rPr>
          <w:rFonts w:eastAsia="Times New Roman" w:cs="Times New Roman"/>
          <w:szCs w:val="24"/>
        </w:rPr>
        <w:t>υμβάσεις, οπότε και εγώ δεν θα μπω σε πολλά ζητήματα ουσίας των δ</w:t>
      </w:r>
      <w:r>
        <w:rPr>
          <w:rFonts w:eastAsia="Times New Roman" w:cs="Times New Roman"/>
          <w:szCs w:val="24"/>
        </w:rPr>
        <w:t>ύ</w:t>
      </w:r>
      <w:r>
        <w:rPr>
          <w:rFonts w:eastAsia="Times New Roman" w:cs="Times New Roman"/>
          <w:szCs w:val="24"/>
        </w:rPr>
        <w:t>ο</w:t>
      </w:r>
      <w:r>
        <w:rPr>
          <w:rFonts w:eastAsia="Times New Roman" w:cs="Times New Roman"/>
          <w:szCs w:val="24"/>
        </w:rPr>
        <w:t xml:space="preserve"> κ</w:t>
      </w:r>
      <w:r>
        <w:rPr>
          <w:rFonts w:eastAsia="Times New Roman" w:cs="Times New Roman"/>
          <w:szCs w:val="24"/>
        </w:rPr>
        <w:t xml:space="preserve">υρώσεων. Θεωρώ ότι είναι μια θετική στιγμή για το </w:t>
      </w:r>
      <w:r>
        <w:rPr>
          <w:rFonts w:eastAsia="Times New Roman" w:cs="Times New Roman"/>
          <w:szCs w:val="24"/>
        </w:rPr>
        <w:t>ε</w:t>
      </w:r>
      <w:r>
        <w:rPr>
          <w:rFonts w:eastAsia="Times New Roman" w:cs="Times New Roman"/>
          <w:szCs w:val="24"/>
        </w:rPr>
        <w:t xml:space="preserve">λληνικό Κοινοβούλιο. Προχωρούμε στην </w:t>
      </w:r>
      <w:r>
        <w:rPr>
          <w:rFonts w:eastAsia="Times New Roman" w:cs="Times New Roman"/>
          <w:szCs w:val="24"/>
        </w:rPr>
        <w:t>κ</w:t>
      </w:r>
      <w:r>
        <w:rPr>
          <w:rFonts w:eastAsia="Times New Roman" w:cs="Times New Roman"/>
          <w:szCs w:val="24"/>
        </w:rPr>
        <w:t>ύρωση δ</w:t>
      </w:r>
      <w:r>
        <w:rPr>
          <w:rFonts w:eastAsia="Times New Roman" w:cs="Times New Roman"/>
          <w:szCs w:val="24"/>
        </w:rPr>
        <w:t>ύ</w:t>
      </w:r>
      <w:r>
        <w:rPr>
          <w:rFonts w:eastAsia="Times New Roman" w:cs="Times New Roman"/>
          <w:szCs w:val="24"/>
        </w:rPr>
        <w:t xml:space="preserve">ο σημαντικών </w:t>
      </w:r>
      <w:r>
        <w:rPr>
          <w:rFonts w:eastAsia="Times New Roman" w:cs="Times New Roman"/>
          <w:szCs w:val="24"/>
        </w:rPr>
        <w:t>σ</w:t>
      </w:r>
      <w:r>
        <w:rPr>
          <w:rFonts w:eastAsia="Times New Roman" w:cs="Times New Roman"/>
          <w:szCs w:val="24"/>
        </w:rPr>
        <w:t>υμβάσεων. Η μία αφορά στα ζητήματα των περιβαλλοντικών επιπτώσεων και</w:t>
      </w:r>
      <w:r>
        <w:rPr>
          <w:rFonts w:eastAsia="Times New Roman" w:cs="Times New Roman"/>
          <w:szCs w:val="24"/>
        </w:rPr>
        <w:t xml:space="preserve"> η άλλη αφορά τυπικά στα θέματα του όζοντος, αλλά ουσιαστικά στην κλιματική αλλαγή.</w:t>
      </w:r>
    </w:p>
    <w:p w14:paraId="788364FC" w14:textId="77777777" w:rsidR="00B97164" w:rsidRDefault="009B2D3F">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Νομίζω, όμως, ότι οφείλω να επαναλάβω κάποια ζητήματα τα οποία συζητήσαμε, διότι θα ήθελα να καταγραφούν και στα Πρακτικά, ώστε να ενημερώσουμε και τους πολίτες και προφανώ</w:t>
      </w:r>
      <w:r>
        <w:rPr>
          <w:rFonts w:eastAsia="Times New Roman" w:cs="Times New Roman"/>
          <w:szCs w:val="24"/>
        </w:rPr>
        <w:t>ς και τα κόμματα που είναι εδώ σήμερα.</w:t>
      </w:r>
    </w:p>
    <w:p w14:paraId="788364FD" w14:textId="77777777" w:rsidR="00B97164" w:rsidRDefault="009B2D3F">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Τα θέματα του περιβάλλοντος σε παγκόσμιο επίπεδο είναι ουσιαστικά και κρίσιμα ζητήματα. Συνδέονται αναπόσπαστα και με την επιβίωση του πλανήτη και των πολιτών, αλλά και με τα θέματα ανάπτυξης και οικονομίας.</w:t>
      </w:r>
    </w:p>
    <w:p w14:paraId="788364FE" w14:textId="77777777" w:rsidR="00B97164" w:rsidRDefault="009B2D3F">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lastRenderedPageBreak/>
        <w:t>Νομίζω ότ</w:t>
      </w:r>
      <w:r>
        <w:rPr>
          <w:rFonts w:eastAsia="Times New Roman" w:cs="Times New Roman"/>
          <w:szCs w:val="24"/>
        </w:rPr>
        <w:t xml:space="preserve">ι είναι σαφέστατα αντιεπιστημονική θέση να παραγνωρίζουμε και να υποτιμούμε τα σοβαρά περιβαλλοντικά ζητήματα. Αντιθέτως, θα έλεγα ότι η </w:t>
      </w:r>
      <w:r>
        <w:rPr>
          <w:rFonts w:eastAsia="Times New Roman" w:cs="Times New Roman"/>
          <w:szCs w:val="24"/>
        </w:rPr>
        <w:t>σ</w:t>
      </w:r>
      <w:r>
        <w:rPr>
          <w:rFonts w:eastAsia="Times New Roman" w:cs="Times New Roman"/>
          <w:szCs w:val="24"/>
        </w:rPr>
        <w:t>υμφωνία για το περιβάλλον μ</w:t>
      </w:r>
      <w:r>
        <w:rPr>
          <w:rFonts w:eastAsia="Times New Roman" w:cs="Times New Roman"/>
          <w:szCs w:val="24"/>
        </w:rPr>
        <w:t>ά</w:t>
      </w:r>
      <w:r>
        <w:rPr>
          <w:rFonts w:eastAsia="Times New Roman" w:cs="Times New Roman"/>
          <w:szCs w:val="24"/>
        </w:rPr>
        <w:t xml:space="preserve">ς δίνει μια δυνατότητα να πετύχουμε και μια προοδευτική πολιτική συμφωνία σε επίπεδο </w:t>
      </w:r>
      <w:r>
        <w:rPr>
          <w:rFonts w:eastAsia="Times New Roman" w:cs="Times New Roman"/>
          <w:szCs w:val="24"/>
        </w:rPr>
        <w:t>πλανήτη και αυτό είναι επιδίωξή μας.</w:t>
      </w:r>
    </w:p>
    <w:p w14:paraId="788364FF" w14:textId="77777777" w:rsidR="00B97164" w:rsidRDefault="009B2D3F">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 xml:space="preserve">Θεωρούμε ότι και οι στόχοι βιώσιμης ανάπτυξης του ΟΗΕ αλλά και η Συμφωνία των </w:t>
      </w:r>
      <w:proofErr w:type="spellStart"/>
      <w:r>
        <w:rPr>
          <w:rFonts w:eastAsia="Times New Roman" w:cs="Times New Roman"/>
          <w:szCs w:val="24"/>
        </w:rPr>
        <w:t>Παρισίων</w:t>
      </w:r>
      <w:proofErr w:type="spellEnd"/>
      <w:r>
        <w:rPr>
          <w:rFonts w:eastAsia="Times New Roman" w:cs="Times New Roman"/>
          <w:szCs w:val="24"/>
        </w:rPr>
        <w:t xml:space="preserve"> αποτελούν σε παγκόσμιο επίπεδο προοδευτικά πολιτικά κείμενα, συμφέρουν την Ελλάδα και σε εθνικό επίπεδο είναι πολύ σημαντικά. Γι’ αυ</w:t>
      </w:r>
      <w:r>
        <w:rPr>
          <w:rFonts w:eastAsia="Times New Roman" w:cs="Times New Roman"/>
          <w:szCs w:val="24"/>
        </w:rPr>
        <w:t>τό</w:t>
      </w:r>
      <w:r>
        <w:rPr>
          <w:rFonts w:eastAsia="Times New Roman" w:cs="Times New Roman"/>
          <w:szCs w:val="24"/>
        </w:rPr>
        <w:t>ν</w:t>
      </w:r>
      <w:r>
        <w:rPr>
          <w:rFonts w:eastAsia="Times New Roman" w:cs="Times New Roman"/>
          <w:szCs w:val="24"/>
        </w:rPr>
        <w:t xml:space="preserve"> τον λόγο, λοιπόν, και σε επίπεδο περιβαλλοντικής διπλωματίας αλλά και στην άσκηση της ελληνική περιβαλλοντικής πολιτικής σαφέστατα τοποθετούμαστε σ</w:t>
      </w:r>
      <w:r>
        <w:rPr>
          <w:rFonts w:eastAsia="Times New Roman" w:cs="Times New Roman"/>
          <w:szCs w:val="24"/>
        </w:rPr>
        <w:t>ε</w:t>
      </w:r>
      <w:r>
        <w:rPr>
          <w:rFonts w:eastAsia="Times New Roman" w:cs="Times New Roman"/>
          <w:szCs w:val="24"/>
        </w:rPr>
        <w:t xml:space="preserve"> αυτές τις συμμαχίες.</w:t>
      </w:r>
    </w:p>
    <w:p w14:paraId="78836500" w14:textId="77777777" w:rsidR="00B97164" w:rsidRDefault="009B2D3F">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Τα θέματα βιώσιμης ανάπτυξης, για εμάς, είναι πάρα πολύ σημαντικά. Η Ελλάδα επέλεξ</w:t>
      </w:r>
      <w:r>
        <w:rPr>
          <w:rFonts w:eastAsia="Times New Roman" w:cs="Times New Roman"/>
          <w:szCs w:val="24"/>
        </w:rPr>
        <w:t xml:space="preserve">ε να παρουσιάσει εθελοντικά την πρόοδό της για τα θέματα βιώσιμης ανάπτυξης στην πρόσφατη συνάντηση του ΟΗΕ υψηλού επιπέδου, υπουργικού επιπέδου και Αρχηγών κρατών στη Νέα Υόρκη, στις 15, 16 και 17 Ιουλίου, </w:t>
      </w:r>
      <w:r>
        <w:rPr>
          <w:rFonts w:eastAsia="Times New Roman" w:cs="Times New Roman"/>
          <w:szCs w:val="24"/>
        </w:rPr>
        <w:t xml:space="preserve">κατά την οποία </w:t>
      </w:r>
      <w:r>
        <w:rPr>
          <w:rFonts w:eastAsia="Times New Roman" w:cs="Times New Roman"/>
          <w:szCs w:val="24"/>
        </w:rPr>
        <w:t xml:space="preserve">είχαμε πάρα πολύ καλή αξιολόγηση. </w:t>
      </w:r>
      <w:r>
        <w:rPr>
          <w:rFonts w:eastAsia="Times New Roman" w:cs="Times New Roman"/>
          <w:szCs w:val="24"/>
        </w:rPr>
        <w:t xml:space="preserve">Και </w:t>
      </w:r>
      <w:r>
        <w:rPr>
          <w:rFonts w:eastAsia="Times New Roman" w:cs="Times New Roman"/>
          <w:szCs w:val="24"/>
        </w:rPr>
        <w:lastRenderedPageBreak/>
        <w:t xml:space="preserve">αυτό, κυρίες και κύριοι, έχει να κάνει </w:t>
      </w:r>
      <w:r>
        <w:rPr>
          <w:rFonts w:eastAsia="Times New Roman" w:cs="Times New Roman"/>
          <w:szCs w:val="24"/>
        </w:rPr>
        <w:t xml:space="preserve">με το ότι </w:t>
      </w:r>
      <w:r>
        <w:rPr>
          <w:rFonts w:eastAsia="Times New Roman" w:cs="Times New Roman"/>
          <w:szCs w:val="24"/>
        </w:rPr>
        <w:t xml:space="preserve">η βιώσιμη ανάπτυξη δεν είναι μόνο </w:t>
      </w:r>
      <w:r>
        <w:rPr>
          <w:rFonts w:eastAsia="Times New Roman" w:cs="Times New Roman"/>
          <w:szCs w:val="24"/>
        </w:rPr>
        <w:t xml:space="preserve">το </w:t>
      </w:r>
      <w:r>
        <w:rPr>
          <w:rFonts w:eastAsia="Times New Roman" w:cs="Times New Roman"/>
          <w:szCs w:val="24"/>
        </w:rPr>
        <w:t>περιβάλλον. Η βιώσιμη ανάπτυξη αφορά στην εργασία, στην πρόσβαση σε βασικά αγαθά, στην πρόσβαση στην υγεία, στην πρόνοια και στην παιδεία. Είναι βασικοί στόχοι της βι</w:t>
      </w:r>
      <w:r>
        <w:rPr>
          <w:rFonts w:eastAsia="Times New Roman" w:cs="Times New Roman"/>
          <w:szCs w:val="24"/>
        </w:rPr>
        <w:t>ώσιμης ανάπτυξης πλέον για το 2030 και όπως καταλαβαίνετε, συντάσσονται και συμφωνούν σ’ ένα πολύ μεγάλο επίπεδο με τη δική μας πολιτική προοπτική αλλά και με την ευρωπαϊκή πολιτική προοπτική.</w:t>
      </w:r>
    </w:p>
    <w:p w14:paraId="78836501"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t>Θεωρούμε ότι είναι και η κατάλληλη απάντηση στις λανθασμένες κα</w:t>
      </w:r>
      <w:r>
        <w:rPr>
          <w:rFonts w:eastAsia="Times New Roman" w:cs="Times New Roman"/>
          <w:szCs w:val="24"/>
        </w:rPr>
        <w:t xml:space="preserve">ι περιορισμένου πολιτικού επιπέδου και οπτικής </w:t>
      </w:r>
      <w:proofErr w:type="spellStart"/>
      <w:r>
        <w:rPr>
          <w:rFonts w:eastAsia="Times New Roman" w:cs="Times New Roman"/>
          <w:szCs w:val="24"/>
        </w:rPr>
        <w:t>μνημονιακές</w:t>
      </w:r>
      <w:proofErr w:type="spellEnd"/>
      <w:r>
        <w:rPr>
          <w:rFonts w:eastAsia="Times New Roman" w:cs="Times New Roman"/>
          <w:szCs w:val="24"/>
        </w:rPr>
        <w:t xml:space="preserve"> πολιτικές, οι οποίες ασχολούνταν μόνο με τους αριθμούς, αλλά ταυτόχρονα μεγάλωναν το χάσμα όσον αφορά το θέμα της πρόσβασης στην εργασία, στην υγεία ή στην παιδεία</w:t>
      </w:r>
      <w:r w:rsidRPr="00C13546">
        <w:rPr>
          <w:rFonts w:eastAsia="Times New Roman" w:cs="Times New Roman"/>
          <w:szCs w:val="24"/>
        </w:rPr>
        <w:t xml:space="preserve"> </w:t>
      </w:r>
      <w:r>
        <w:rPr>
          <w:rFonts w:eastAsia="Times New Roman" w:cs="Times New Roman"/>
          <w:szCs w:val="24"/>
        </w:rPr>
        <w:t>και πως δημιουργούν ένα νέο πολιτ</w:t>
      </w:r>
      <w:r>
        <w:rPr>
          <w:rFonts w:eastAsia="Times New Roman" w:cs="Times New Roman"/>
          <w:szCs w:val="24"/>
        </w:rPr>
        <w:t>ικό επίπεδο συνεργασιών και στην Ευρώπη και παγκόσμια.</w:t>
      </w:r>
    </w:p>
    <w:p w14:paraId="78836502"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t>Από την άλλη μεριά, υπάρχει από το σύνολο της επιστημονικής, αλλά και της παγκόσμιας πολιτικής κοινότητας μια συμφωνία για θέμα της κλιματικής αλλαγής. Θεωρώ απολύτως αντιεπιστημονικό, απάνθρωπο να ακο</w:t>
      </w:r>
      <w:r>
        <w:rPr>
          <w:rFonts w:eastAsia="Times New Roman" w:cs="Times New Roman"/>
          <w:szCs w:val="24"/>
        </w:rPr>
        <w:t xml:space="preserve">ύγεται εντός της ελληνικής </w:t>
      </w:r>
      <w:r>
        <w:rPr>
          <w:rFonts w:eastAsia="Times New Roman" w:cs="Times New Roman"/>
          <w:szCs w:val="24"/>
        </w:rPr>
        <w:lastRenderedPageBreak/>
        <w:t>Βουλής ότι δεν υπάρχει επιστημονική τεκμηρίωση και συμφωνία για την κλιματική αλλαγή και τις επιπτώσεις της. Η αγάπη στον άνθρωπο, η αγάπη στην πρόοδο, η αγάπη στο περιβάλλον πρώτα απ’ όλα στηρίζεται στην ενίσχυση της υποστήριξης</w:t>
      </w:r>
      <w:r>
        <w:rPr>
          <w:rFonts w:eastAsia="Times New Roman" w:cs="Times New Roman"/>
          <w:szCs w:val="24"/>
        </w:rPr>
        <w:t xml:space="preserve"> της ανθρώπινης ζωής και υγείας. Είναι αδιανόητο να υπάρχουν πολιτικοί χώροι εντός του ελληνικού Κοινοβουλίου που να λένε ότι δεν υπάρχουν δεδομένα για την κλιματική αλλαγή, όταν υπάρχει η Παγκόσμια Διακυβερνητική Διάσκεψη, η οποία όχι απλώς επιβεβαιώνει τ</w:t>
      </w:r>
      <w:r>
        <w:rPr>
          <w:rFonts w:eastAsia="Times New Roman" w:cs="Times New Roman"/>
          <w:szCs w:val="24"/>
        </w:rPr>
        <w:t>ο μεγάλο πρόβλημα της κλιματικής αλλαγής, αλλά, δυστυχώς, επιβεβαιώνει ότι είναι αρνητικές οι εξελίξεις στην κλιματική αλλαγή. Δεν μπορούμε να πιάσουμε, δηλαδή, ως παγκόσμια κοινότητα τον στόχο του κάτω των δύο βαθμών Κελσίου και πρέπει να έχουμε μεγαλύτερ</w:t>
      </w:r>
      <w:r>
        <w:rPr>
          <w:rFonts w:eastAsia="Times New Roman" w:cs="Times New Roman"/>
          <w:szCs w:val="24"/>
        </w:rPr>
        <w:t>η πολιτική εγρήγορση και πιο συγκεκριμένα μέτρα για την κλιματική αλλαγή.</w:t>
      </w:r>
    </w:p>
    <w:p w14:paraId="78836503"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t xml:space="preserve">Θεωρώ, λοιπόν, απαράδεκτο και -αν θέλετε- τίθεμαι απόλυτα απέναντι σε λογικές απολύτως αντιεπιστημονικές, κυρίως, όμως, σε λογικές που είναι ενάντια στον άνθρωπο, στις αξίες του και </w:t>
      </w:r>
      <w:r>
        <w:rPr>
          <w:rFonts w:eastAsia="Times New Roman" w:cs="Times New Roman"/>
          <w:szCs w:val="24"/>
        </w:rPr>
        <w:t>στο περιβάλλον, όπως ακούστηκε προηγουμένως.</w:t>
      </w:r>
    </w:p>
    <w:p w14:paraId="78836504"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την άλλη μεριά, όμως, θα ήθελα σαφέστατα να κάνουμε και μία άλλη διάκριση. Είναι γεγονός ότι η οικονομική δραστηριότητα και η ανθρώπινη δραστηριότητα δημιουργεί επιπτώσεις στο περιβάλλον. Πιθανά, να ζούμε σε</w:t>
      </w:r>
      <w:r>
        <w:rPr>
          <w:rFonts w:eastAsia="Times New Roman" w:cs="Times New Roman"/>
          <w:szCs w:val="24"/>
        </w:rPr>
        <w:t xml:space="preserve"> έναν βάρβαρο κόσμο, σε έναν κόσμο ο οποίος έχει προκύψει από την ανάπτυξη μονοπωλιακών ενώσεων ή επιχειρήσεων, ταυτόχρονα όμως και των κοινωνιών.</w:t>
      </w:r>
    </w:p>
    <w:p w14:paraId="78836505"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t>Θα ήθελα να θέσω, όμως, ένα ερώτημα: Σε αυτόν τον κόσμο, στον οποίο ζούμε, τον κόσμο με τις πολλές αντιθέσεις</w:t>
      </w:r>
      <w:r>
        <w:rPr>
          <w:rFonts w:eastAsia="Times New Roman" w:cs="Times New Roman"/>
          <w:szCs w:val="24"/>
        </w:rPr>
        <w:t xml:space="preserve"> και ταυτόχρονα με την μεγάλη πρόοδο της επιστήμης και της τεχνολογίας</w:t>
      </w:r>
      <w:r>
        <w:rPr>
          <w:rFonts w:eastAsia="Times New Roman" w:cs="Times New Roman"/>
          <w:szCs w:val="24"/>
        </w:rPr>
        <w:t xml:space="preserve"> </w:t>
      </w:r>
      <w:r>
        <w:rPr>
          <w:rFonts w:eastAsia="Times New Roman" w:cs="Times New Roman"/>
          <w:szCs w:val="24"/>
        </w:rPr>
        <w:t>αλλά και των οικονομικών μορφών, δεν οφείλουμε να διαθέσουμε στην υπηρεσία των πολιτών όλων των κοινωνικών τάξεων, των λαϊκών τάξεων και των εργαζομένων, όλα τα επιστημονικά, διοικητικά</w:t>
      </w:r>
      <w:r>
        <w:rPr>
          <w:rFonts w:eastAsia="Times New Roman" w:cs="Times New Roman"/>
          <w:szCs w:val="24"/>
        </w:rPr>
        <w:t xml:space="preserve"> και πολιτικά εργαλεία για την προστασία του περιβάλλοντος; Είναι δυνατόν ένα κόμμα προοδευτικό, ένα κόμμα με τέτοια ιστορία και παράδοση στους αγώνες και στην επιστήμη να αρνείται τον επιστημονικό όρο του ελέγχου του περιβάλλοντος προς όφελος της εργατική</w:t>
      </w:r>
      <w:r>
        <w:rPr>
          <w:rFonts w:eastAsia="Times New Roman" w:cs="Times New Roman"/>
          <w:szCs w:val="24"/>
        </w:rPr>
        <w:t>ς τάξης; Μου έκανε και αυτό ιδιαίτερη εντύπωση.</w:t>
      </w:r>
    </w:p>
    <w:p w14:paraId="78836506"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lastRenderedPageBreak/>
        <w:t>Εγώ, λοιπόν, θέλω να σας πω τη δική μας άποψη: Εφόσον έχουμε την επιστημονική γνώση αλλά και τις παγκόσμιες πολιτικές συμφωνίες, δεν θέλουμε αυτές να τίθενται μόνο προς όφελος πιθανά των οικονομικών ομίλων, α</w:t>
      </w:r>
      <w:r>
        <w:rPr>
          <w:rFonts w:eastAsia="Times New Roman" w:cs="Times New Roman"/>
          <w:szCs w:val="24"/>
        </w:rPr>
        <w:t>λλά αντίθετα και προς όφελος των κοινωνιών, των κρατών και της χώρας μας.</w:t>
      </w:r>
    </w:p>
    <w:p w14:paraId="78836507"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t xml:space="preserve">Η χώρα μας, λοιπόν, όλοι οι εργαζόμενοι και όλοι οι πολίτες </w:t>
      </w:r>
      <w:r>
        <w:rPr>
          <w:rFonts w:eastAsia="Times New Roman" w:cs="Times New Roman"/>
          <w:szCs w:val="24"/>
        </w:rPr>
        <w:t>της,</w:t>
      </w:r>
      <w:r>
        <w:rPr>
          <w:rFonts w:eastAsia="Times New Roman" w:cs="Times New Roman"/>
          <w:szCs w:val="24"/>
        </w:rPr>
        <w:t xml:space="preserve"> αλλά και οι γειτονικές χώρες</w:t>
      </w:r>
      <w:r>
        <w:rPr>
          <w:rFonts w:eastAsia="Times New Roman" w:cs="Times New Roman"/>
          <w:szCs w:val="24"/>
        </w:rPr>
        <w:t>,</w:t>
      </w:r>
      <w:r>
        <w:rPr>
          <w:rFonts w:eastAsia="Times New Roman" w:cs="Times New Roman"/>
          <w:szCs w:val="24"/>
        </w:rPr>
        <w:t xml:space="preserve"> και όλοι οι εργαζόμενοι και οι πολίτες των γειτονικών χωρών έχουν να κερδίσουν από διακ</w:t>
      </w:r>
      <w:r>
        <w:rPr>
          <w:rFonts w:eastAsia="Times New Roman" w:cs="Times New Roman"/>
          <w:szCs w:val="24"/>
        </w:rPr>
        <w:t>ρατικές συμφωνίες που δίνουν τη δυνατότητα ελέγχου των διασυνοριακών περιβαλλοντικών επιπτώσεων.</w:t>
      </w:r>
    </w:p>
    <w:p w14:paraId="78836508"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Αναπληρωτή Υπουργού)</w:t>
      </w:r>
    </w:p>
    <w:p w14:paraId="78836509"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Ολοκληρώνω, κύριε Πρόεδρε. </w:t>
      </w:r>
    </w:p>
    <w:p w14:paraId="7883650A"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t xml:space="preserve">Διότι κι εμείς, αλλά και οι πολίτες </w:t>
      </w:r>
      <w:r>
        <w:rPr>
          <w:rFonts w:eastAsia="Times New Roman" w:cs="Times New Roman"/>
          <w:szCs w:val="24"/>
        </w:rPr>
        <w:t xml:space="preserve">της Αλβανίας, της Πρώην Γιουγκοσλαβικής Δημοκρατίας της Μακεδονίας, της Βουλγαρίας, της Τουρκίας, αλλά και όλων των χωρών της Ανατολικής Μεσογείου έχουν να κερδίσουν από μία συμφωνία που μας δίνει τη δυνατότητα να έχουμε πρόσβαση στον έλεγχο και </w:t>
      </w:r>
      <w:r>
        <w:rPr>
          <w:rFonts w:eastAsia="Times New Roman" w:cs="Times New Roman"/>
          <w:szCs w:val="24"/>
        </w:rPr>
        <w:lastRenderedPageBreak/>
        <w:t>στη διατύπ</w:t>
      </w:r>
      <w:r>
        <w:rPr>
          <w:rFonts w:eastAsia="Times New Roman" w:cs="Times New Roman"/>
          <w:szCs w:val="24"/>
        </w:rPr>
        <w:t>ωση των περιβαλλοντικών όρων και των περιβαλλοντικών επιπτώσεων για τη λειτουργία των επιχειρήσεων.</w:t>
      </w:r>
    </w:p>
    <w:p w14:paraId="7883650B"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εδώ θα ήθελα να πω, σχολιάζοντας -αν θέλετε- και μια άλλη τοποθέτηση που άκουσα, ότι η τροποποίηση αυτή της </w:t>
      </w:r>
      <w:r>
        <w:rPr>
          <w:rFonts w:eastAsia="Times New Roman" w:cs="Times New Roman"/>
          <w:szCs w:val="24"/>
        </w:rPr>
        <w:t>Σ</w:t>
      </w:r>
      <w:r>
        <w:rPr>
          <w:rFonts w:eastAsia="Times New Roman" w:cs="Times New Roman"/>
          <w:szCs w:val="24"/>
        </w:rPr>
        <w:t xml:space="preserve">ύμβασης του </w:t>
      </w:r>
      <w:r>
        <w:rPr>
          <w:rFonts w:eastAsia="Times New Roman" w:cs="Times New Roman"/>
          <w:szCs w:val="24"/>
          <w:lang w:val="en-US"/>
        </w:rPr>
        <w:t>Espoo</w:t>
      </w:r>
      <w:r>
        <w:rPr>
          <w:rFonts w:eastAsia="Times New Roman" w:cs="Times New Roman"/>
          <w:szCs w:val="24"/>
        </w:rPr>
        <w:t xml:space="preserve"> που δίνει τη δυνατότητα στην κοινωνία των πολιτών να συμμετέχει σε αυτή τη διαβούλευση -όχι μόνο δηλαδή στα κράτη αλλά και στην κοινωνία των πολιτών- είναι ένα ακόμη πιο προοδευτικό βήμα και επίτευγμα της παγκόσμιας πολιτικής κοινότητας και γι’ αυτό το υπ</w:t>
      </w:r>
      <w:r>
        <w:rPr>
          <w:rFonts w:eastAsia="Times New Roman" w:cs="Times New Roman"/>
          <w:szCs w:val="24"/>
        </w:rPr>
        <w:t xml:space="preserve">οστηρίζουμε και σε πολιτικό επίπεδο. Δίνει τη δυνατότητα, δηλαδή, όχι μόνο στα κράτη να συμμετέχουν σε μια παγκόσμια συζήτηση, διασυνοριακή, για τις επιπτώσεις των περιβαλλοντικών και οικονομικών δραστηριοτήτων αλλά και η κοινωνία των πολιτών να έχει έναν </w:t>
      </w:r>
      <w:r>
        <w:rPr>
          <w:rFonts w:eastAsia="Times New Roman" w:cs="Times New Roman"/>
          <w:szCs w:val="24"/>
        </w:rPr>
        <w:t>ενισχυμένο ρόλο.</w:t>
      </w:r>
    </w:p>
    <w:p w14:paraId="7883650C"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t>Κι εγώ θέλω να επικροτήσω -και να επικροτήσουμε ως Κυβέρνηση- αυτή την επιλογή της κοινωνίας των πολιτών να έχει αυτόν τον ισχυρό ρόλο, διότι δίνεται η δυνατότητα και σε ανεξάρτητες, αυτόνομες κινηματικές φωνές να διατυπώνουν λόγο και να σ</w:t>
      </w:r>
      <w:r>
        <w:rPr>
          <w:rFonts w:eastAsia="Times New Roman" w:cs="Times New Roman"/>
          <w:szCs w:val="24"/>
        </w:rPr>
        <w:t>υμμετέχουν στο κοινωνικό γίγνεσθαι.</w:t>
      </w:r>
    </w:p>
    <w:p w14:paraId="7883650D"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αντίθετη περίπτωση, διακόπτοντας -αν θέλετε- την πρόσβαση στην πληροφορία, στη διατύπωση γνώμης, στην πολιτική και περιβαλλοντική ενασχόληση από τις κοινωνικές ομάδες, περιορίζουμε τη </w:t>
      </w:r>
      <w:r>
        <w:rPr>
          <w:rFonts w:eastAsia="Times New Roman" w:cs="Times New Roman"/>
          <w:szCs w:val="24"/>
        </w:rPr>
        <w:t>δ</w:t>
      </w:r>
      <w:r>
        <w:rPr>
          <w:rFonts w:eastAsia="Times New Roman" w:cs="Times New Roman"/>
          <w:szCs w:val="24"/>
        </w:rPr>
        <w:t>ημοκρατία. Εμείς θέλουμε να ανοί</w:t>
      </w:r>
      <w:r>
        <w:rPr>
          <w:rFonts w:eastAsia="Times New Roman" w:cs="Times New Roman"/>
          <w:szCs w:val="24"/>
        </w:rPr>
        <w:t xml:space="preserve">ξουμε τη </w:t>
      </w:r>
      <w:r>
        <w:rPr>
          <w:rFonts w:eastAsia="Times New Roman" w:cs="Times New Roman"/>
          <w:szCs w:val="24"/>
        </w:rPr>
        <w:t>δ</w:t>
      </w:r>
      <w:r>
        <w:rPr>
          <w:rFonts w:eastAsia="Times New Roman" w:cs="Times New Roman"/>
          <w:szCs w:val="24"/>
        </w:rPr>
        <w:t>ημοκρατία, τη συνεργασία των λαών και την παράλληλη πρόοδο, προφανώς με περιβαλλοντική ισορροπία και με βιώσιμη ανάπτυξη.</w:t>
      </w:r>
    </w:p>
    <w:p w14:paraId="7883650E" w14:textId="77777777" w:rsidR="00B97164" w:rsidRDefault="009B2D3F">
      <w:pPr>
        <w:spacing w:line="600" w:lineRule="auto"/>
        <w:ind w:firstLine="720"/>
        <w:contextualSpacing/>
        <w:jc w:val="both"/>
        <w:rPr>
          <w:rFonts w:eastAsia="Times New Roman" w:cs="Times New Roman"/>
          <w:color w:val="000000" w:themeColor="text1"/>
          <w:szCs w:val="24"/>
        </w:rPr>
      </w:pPr>
      <w:r>
        <w:rPr>
          <w:rFonts w:eastAsia="Times New Roman" w:cs="Times New Roman"/>
          <w:szCs w:val="24"/>
        </w:rPr>
        <w:t>Έχουμε, λοιπόν, την υποχρέωση, γνωρίζοντας ότι σαφέστατα οι οικονομικές μορφές διαθέτουν πρόσβαση στην επιστημονική γνώση κα</w:t>
      </w:r>
      <w:r>
        <w:rPr>
          <w:rFonts w:eastAsia="Times New Roman" w:cs="Times New Roman"/>
          <w:szCs w:val="24"/>
        </w:rPr>
        <w:t xml:space="preserve">ι ισχυρά επιστημονικά επιτελεία, να δώσουμε τη δυνατότητα στις κοινωνίες και στα κράτη να αναπτύξουν αντίστοιχο δυναμικό και να έχουν το δικαίωμα </w:t>
      </w:r>
      <w:r w:rsidRPr="0051165A">
        <w:rPr>
          <w:rFonts w:eastAsia="Times New Roman" w:cs="Times New Roman"/>
          <w:color w:val="000000" w:themeColor="text1"/>
          <w:szCs w:val="24"/>
        </w:rPr>
        <w:t>παρέμβασης.</w:t>
      </w:r>
    </w:p>
    <w:p w14:paraId="7883650F" w14:textId="77777777" w:rsidR="00B97164" w:rsidRDefault="009B2D3F">
      <w:pPr>
        <w:spacing w:line="600" w:lineRule="auto"/>
        <w:ind w:firstLine="720"/>
        <w:contextualSpacing/>
        <w:jc w:val="both"/>
        <w:rPr>
          <w:rFonts w:eastAsia="Times New Roman" w:cs="Times New Roman"/>
          <w:color w:val="000000" w:themeColor="text1"/>
          <w:szCs w:val="24"/>
        </w:rPr>
      </w:pPr>
      <w:r w:rsidRPr="0051165A">
        <w:rPr>
          <w:rFonts w:eastAsia="Times New Roman" w:cs="Times New Roman"/>
          <w:color w:val="000000" w:themeColor="text1"/>
          <w:szCs w:val="24"/>
        </w:rPr>
        <w:t xml:space="preserve">Διότι όπως είπαμε και στις </w:t>
      </w:r>
      <w:r w:rsidRPr="0051165A">
        <w:rPr>
          <w:rFonts w:eastAsia="Times New Roman" w:cs="Times New Roman"/>
          <w:color w:val="000000" w:themeColor="text1"/>
          <w:szCs w:val="24"/>
        </w:rPr>
        <w:t>ε</w:t>
      </w:r>
      <w:r w:rsidRPr="0051165A">
        <w:rPr>
          <w:rFonts w:eastAsia="Times New Roman" w:cs="Times New Roman"/>
          <w:color w:val="000000" w:themeColor="text1"/>
          <w:szCs w:val="24"/>
        </w:rPr>
        <w:t xml:space="preserve">πιτροπές, τα μονοπώλια, οι μεγάλοι πολυεθνικοί όμιλοι έχουν </w:t>
      </w:r>
      <w:r w:rsidRPr="0051165A">
        <w:rPr>
          <w:rFonts w:eastAsia="Times New Roman" w:cs="Times New Roman"/>
          <w:color w:val="000000" w:themeColor="text1"/>
          <w:szCs w:val="24"/>
        </w:rPr>
        <w:t>επιστημονικό δυναμικό και έχουν και τις διαδρομές -πιθανά πολλές υπόγειες- να παρεμβαίνουν στις περιβαλλοντικές επιπτώσεις άλλων δραστηριοτήτων, άλλων χωρών, στ</w:t>
      </w:r>
      <w:r w:rsidRPr="0051165A">
        <w:rPr>
          <w:rFonts w:eastAsia="Times New Roman" w:cs="Times New Roman"/>
          <w:color w:val="000000" w:themeColor="text1"/>
          <w:szCs w:val="24"/>
        </w:rPr>
        <w:t>ο</w:t>
      </w:r>
      <w:r w:rsidRPr="0051165A">
        <w:rPr>
          <w:rFonts w:eastAsia="Times New Roman" w:cs="Times New Roman"/>
          <w:color w:val="000000" w:themeColor="text1"/>
          <w:szCs w:val="24"/>
        </w:rPr>
        <w:t xml:space="preserve"> πλαίσι</w:t>
      </w:r>
      <w:r w:rsidRPr="0051165A">
        <w:rPr>
          <w:rFonts w:eastAsia="Times New Roman" w:cs="Times New Roman"/>
          <w:color w:val="000000" w:themeColor="text1"/>
          <w:szCs w:val="24"/>
        </w:rPr>
        <w:t>ο</w:t>
      </w:r>
      <w:r w:rsidRPr="0051165A">
        <w:rPr>
          <w:rFonts w:eastAsia="Times New Roman" w:cs="Times New Roman"/>
          <w:color w:val="000000" w:themeColor="text1"/>
          <w:szCs w:val="24"/>
        </w:rPr>
        <w:t xml:space="preserve"> του ανταγωνισμού.</w:t>
      </w:r>
    </w:p>
    <w:p w14:paraId="78836510"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lastRenderedPageBreak/>
        <w:t>Οι πολίτες, οι κοινωνίες, οι πολιτείες και τα κράτη δεν θα έχουν αυτ</w:t>
      </w:r>
      <w:r>
        <w:rPr>
          <w:rFonts w:eastAsia="Times New Roman" w:cs="Times New Roman"/>
          <w:szCs w:val="24"/>
        </w:rPr>
        <w:t xml:space="preserve">ό το δικαίωμα; Αυτό μας δίνει τη δυνατότητα να πετύχουμε η Σύμβαση του </w:t>
      </w:r>
      <w:r>
        <w:rPr>
          <w:rFonts w:eastAsia="Times New Roman" w:cs="Times New Roman"/>
          <w:szCs w:val="24"/>
          <w:lang w:val="en-US"/>
        </w:rPr>
        <w:t>Espoo</w:t>
      </w:r>
      <w:r>
        <w:rPr>
          <w:rFonts w:eastAsia="Times New Roman" w:cs="Times New Roman"/>
          <w:szCs w:val="24"/>
        </w:rPr>
        <w:t>, να κατοχυρώσουμε, δηλαδή, τη δυνατότητα αυτή</w:t>
      </w:r>
      <w:r w:rsidRPr="005D13A2">
        <w:rPr>
          <w:rFonts w:eastAsia="Times New Roman" w:cs="Times New Roman"/>
          <w:szCs w:val="24"/>
        </w:rPr>
        <w:t>.</w:t>
      </w:r>
      <w:r>
        <w:rPr>
          <w:rFonts w:eastAsia="Times New Roman" w:cs="Times New Roman"/>
          <w:szCs w:val="24"/>
        </w:rPr>
        <w:t xml:space="preserve"> Μάλιστα, θα έλεγα</w:t>
      </w:r>
      <w:r w:rsidRPr="005D13A2">
        <w:rPr>
          <w:rFonts w:eastAsia="Times New Roman" w:cs="Times New Roman"/>
          <w:szCs w:val="24"/>
        </w:rPr>
        <w:t xml:space="preserve"> </w:t>
      </w:r>
      <w:r>
        <w:rPr>
          <w:rFonts w:eastAsia="Times New Roman" w:cs="Times New Roman"/>
          <w:szCs w:val="24"/>
        </w:rPr>
        <w:t>ότι σε πολιτικό επίπεδο είναι σημαντικό το ότι η χώρα μας την κυρώνει σε επίπεδο Κοινοβουλίου, διότι δηλώνει στη γ</w:t>
      </w:r>
      <w:r>
        <w:rPr>
          <w:rFonts w:eastAsia="Times New Roman" w:cs="Times New Roman"/>
          <w:szCs w:val="24"/>
        </w:rPr>
        <w:t xml:space="preserve">ειτονιά της ότι θέλουμε και οι υπόλοιπες χώρες της γειτονιάς μας να κυρώσουν τη </w:t>
      </w:r>
      <w:r>
        <w:rPr>
          <w:rFonts w:eastAsia="Times New Roman" w:cs="Times New Roman"/>
          <w:szCs w:val="24"/>
        </w:rPr>
        <w:t>σ</w:t>
      </w:r>
      <w:r>
        <w:rPr>
          <w:rFonts w:eastAsia="Times New Roman" w:cs="Times New Roman"/>
          <w:szCs w:val="24"/>
        </w:rPr>
        <w:t xml:space="preserve">ύμβαση αυτή, κάτι που δεν έχει κάνει η Τουρκία. Και εμείς θέλουμε σε αυτή την «οικογένεια» του ελέγχου, της συνεννόησης, της βιώσιμης ανάπτυξης να είναι όλοι οι γείτονές μας. </w:t>
      </w:r>
      <w:r>
        <w:rPr>
          <w:rFonts w:eastAsia="Times New Roman" w:cs="Times New Roman"/>
          <w:szCs w:val="24"/>
        </w:rPr>
        <w:t xml:space="preserve">Μοιραζόμαστε την ίδια θάλασσα, μοιραζόμαστε την ίδια ατμόσφαιρα, μοιραζόμαστε την ίδια ζωή. </w:t>
      </w:r>
    </w:p>
    <w:p w14:paraId="78836511"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t>Δεν θεωρούμε ότι υπάρχουν σύνορα μεταξύ των πολιτών όσον αφορά το περιβάλλον, όσον αφορά τη ζωή και το δικαίωμα σε αυτή. Αντίθετα, πρέπει να ενισχύουμε τις διασυνο</w:t>
      </w:r>
      <w:r>
        <w:rPr>
          <w:rFonts w:eastAsia="Times New Roman" w:cs="Times New Roman"/>
          <w:szCs w:val="24"/>
        </w:rPr>
        <w:t xml:space="preserve">ριακές συνεργασίες, γιατί αυτές είναι που εγκαθιστούν το κλίμα ειρήνης, που θεωρούμε ότι είναι το πρωτεύον στη ζωή του ανθρώπου. </w:t>
      </w:r>
      <w:r>
        <w:rPr>
          <w:rFonts w:eastAsia="Times New Roman" w:cs="Times New Roman"/>
          <w:szCs w:val="24"/>
        </w:rPr>
        <w:lastRenderedPageBreak/>
        <w:t xml:space="preserve">Και θεωρώ πως και η Αριστερά αυτό πιστεύει, </w:t>
      </w:r>
      <w:r>
        <w:rPr>
          <w:rFonts w:eastAsia="Times New Roman" w:cs="Times New Roman"/>
          <w:szCs w:val="24"/>
        </w:rPr>
        <w:t xml:space="preserve">δηλαδή </w:t>
      </w:r>
      <w:r>
        <w:rPr>
          <w:rFonts w:eastAsia="Times New Roman" w:cs="Times New Roman"/>
          <w:szCs w:val="24"/>
        </w:rPr>
        <w:t>ότι ξεκινώντας από την ειρήνη και τη συνεργασία των λαών μπορούμε να πετύχου</w:t>
      </w:r>
      <w:r>
        <w:rPr>
          <w:rFonts w:eastAsia="Times New Roman" w:cs="Times New Roman"/>
          <w:szCs w:val="24"/>
        </w:rPr>
        <w:t xml:space="preserve">με όλα τα υπόλοιπα. </w:t>
      </w:r>
    </w:p>
    <w:p w14:paraId="78836512"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θα ήθελα να πω ότι η Συνθήκη του </w:t>
      </w:r>
      <w:proofErr w:type="spellStart"/>
      <w:r>
        <w:rPr>
          <w:rFonts w:eastAsia="Times New Roman" w:cs="Times New Roman"/>
          <w:szCs w:val="24"/>
        </w:rPr>
        <w:t>Κιγκάλι</w:t>
      </w:r>
      <w:proofErr w:type="spellEnd"/>
      <w:r>
        <w:rPr>
          <w:rFonts w:eastAsia="Times New Roman" w:cs="Times New Roman"/>
          <w:szCs w:val="24"/>
        </w:rPr>
        <w:t xml:space="preserve"> δημιουργεί σοβαρότατα ζητήματα όσον αφορά τις οικονομικές και παραγωγικές μας υποχρεώσεις. Εδώ είναι η συζήτηση που πρέπει να κάνουμε. Σε αυτό το επίπεδο πρέπει να συζητήσουμε, διότι </w:t>
      </w:r>
      <w:r>
        <w:rPr>
          <w:rFonts w:eastAsia="Times New Roman" w:cs="Times New Roman"/>
          <w:szCs w:val="24"/>
        </w:rPr>
        <w:t xml:space="preserve">υπάρχουν σημαντικότατες αλλαγές, μιας και η Ελλάδα είναι στις χώρες που έχουν τις μεγαλύτερες υποχρεώσεις για τη μείωση των </w:t>
      </w:r>
      <w:proofErr w:type="spellStart"/>
      <w:r>
        <w:rPr>
          <w:rFonts w:eastAsia="Times New Roman" w:cs="Times New Roman"/>
          <w:szCs w:val="24"/>
        </w:rPr>
        <w:t>υδροφθορανθράκων</w:t>
      </w:r>
      <w:proofErr w:type="spellEnd"/>
      <w:r>
        <w:rPr>
          <w:rFonts w:eastAsia="Times New Roman" w:cs="Times New Roman"/>
          <w:szCs w:val="24"/>
        </w:rPr>
        <w:t>. Και εδώ υπάρχουν σοβαρά ζητήματα και ως προς τις εισαγωγές και ως προς τους τεχνίτες και την πιστοποίηση των επαγγ</w:t>
      </w:r>
      <w:r>
        <w:rPr>
          <w:rFonts w:eastAsia="Times New Roman" w:cs="Times New Roman"/>
          <w:szCs w:val="24"/>
        </w:rPr>
        <w:t xml:space="preserve">ελμάτων. </w:t>
      </w:r>
    </w:p>
    <w:p w14:paraId="78836513"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μαζί με το Υπουργείο Οικονομικών, πρέπει να εκδώσουμε μία σημαντική υπουργική απόφαση μέχρι το τέλος του χρόνου για τις οικονομικές δραστηριότητες που αναπτύσσονται στο πεδίο αυτό. </w:t>
      </w:r>
    </w:p>
    <w:p w14:paraId="78836514"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t>Και, βέβαια, πρέπει να συζητήσουμε, στην ουσία τη</w:t>
      </w:r>
      <w:r>
        <w:rPr>
          <w:rFonts w:eastAsia="Times New Roman" w:cs="Times New Roman"/>
          <w:szCs w:val="24"/>
        </w:rPr>
        <w:t xml:space="preserve">ς παραγωγικής ανασυγκρότησης, τι επαγγέλματα, τι δραστηριότητες, τι επιχειρήσεις μπορούν να αναπτυχθούν στην Ελλάδα, ώστε να </w:t>
      </w:r>
      <w:r>
        <w:rPr>
          <w:rFonts w:eastAsia="Times New Roman" w:cs="Times New Roman"/>
          <w:szCs w:val="24"/>
        </w:rPr>
        <w:lastRenderedPageBreak/>
        <w:t>έχουμε εκ των προτέρων επενδύσεις στην πράσινη ανάπτυξη, σε μία οικονομία που θα προλαμβάνει τις εκπομπές, θα προλαμβάνει τους ρύπο</w:t>
      </w:r>
      <w:r>
        <w:rPr>
          <w:rFonts w:eastAsia="Times New Roman" w:cs="Times New Roman"/>
          <w:szCs w:val="24"/>
        </w:rPr>
        <w:t>υς, θα προλαμβάνει τις περιβαλλοντικές επιπτώσεις.</w:t>
      </w:r>
    </w:p>
    <w:p w14:paraId="78836515"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t>Αυτό ταυτόχρονα, κατά την άποψή μου, δίνει δύο σημαντικά χαρακτηριστικά προόδου στην πολιτική μας: Πρώτον, θα αυξήσει την εργασία με βιώσιμα χαρακτηριστικά. Άρα θα έχουμε μακροπρόθεσμη εργασία με μακροπρόθ</w:t>
      </w:r>
      <w:r>
        <w:rPr>
          <w:rFonts w:eastAsia="Times New Roman" w:cs="Times New Roman"/>
          <w:szCs w:val="24"/>
        </w:rPr>
        <w:t>εσμο προϊόν, κάτι που είναι προοδευτικό για την Ελλάδα. Η έξοδος από τα μνημόνια σημαίνει μακροπρόθεσμη, βιώσιμη εργασία για όλους. Δεύτερον, θα εξασφαλίσει ποιότητα ζωής και πρόσβαση στα βασικά αγαθά της υγείας και της προόδου επίσης για όλους τους πολίτε</w:t>
      </w:r>
      <w:r>
        <w:rPr>
          <w:rFonts w:eastAsia="Times New Roman" w:cs="Times New Roman"/>
          <w:szCs w:val="24"/>
        </w:rPr>
        <w:t>ς. Αυτό είναι ένα</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προοδευτικό αγαθό που δεν δινόταν στην προηγούμενη περίοδο και δεν εξασφαλιζόταν για όλους τους πολίτες. </w:t>
      </w:r>
    </w:p>
    <w:p w14:paraId="78836516"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t>Αυτές οι μεγάλες προοδευτικές αλλαγές της εργασίας για όλους, της ζωής για όλους και της πρόσβασης στις αποφάσεις για όλους</w:t>
      </w:r>
      <w:r>
        <w:rPr>
          <w:rFonts w:eastAsia="Times New Roman" w:cs="Times New Roman"/>
          <w:szCs w:val="24"/>
        </w:rPr>
        <w:t xml:space="preserve"> είναι χαρακτηριστικά που και η Ευρώπη και η Ελλάδα έχουν σήμερα στην προτεραιότητά τους. Και πιστεύω ότι από </w:t>
      </w:r>
      <w:r>
        <w:rPr>
          <w:rFonts w:eastAsia="Times New Roman" w:cs="Times New Roman"/>
          <w:szCs w:val="24"/>
        </w:rPr>
        <w:lastRenderedPageBreak/>
        <w:t>αυτή την άποψη -με μία διεσταλμένη, βέβαια, ερμηνεία- αυτές οι δύο συνθήκες μπορούν να συμβάλουν και σε αυτή την κατεύθυνση.</w:t>
      </w:r>
    </w:p>
    <w:p w14:paraId="78836517"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w:t>
      </w:r>
      <w:r>
        <w:rPr>
          <w:rFonts w:eastAsia="Times New Roman" w:cs="Times New Roman"/>
          <w:szCs w:val="24"/>
        </w:rPr>
        <w:t>λευτές, αν γινόταν μία κριτική στη Βουλή σήμερα θα ήταν γιατί αργήσαμε, γιατί πιθανώς υπάρχουν συμφωνίες εδώ του 2001, του 2004 που δεν έχουν έλθει στη Βουλή. Αυτή την κριτική εγώ θα την έκανα αποδεκτή. Έχουμε αργήσει. Πρέπει να επιταχύνουμε και παρ</w:t>
      </w:r>
      <w:r>
        <w:rPr>
          <w:rFonts w:eastAsia="Times New Roman" w:cs="Times New Roman"/>
          <w:szCs w:val="24"/>
        </w:rPr>
        <w:t xml:space="preserve">’ </w:t>
      </w:r>
      <w:r>
        <w:rPr>
          <w:rFonts w:eastAsia="Times New Roman" w:cs="Times New Roman"/>
          <w:szCs w:val="24"/>
        </w:rPr>
        <w:t>ότι ε</w:t>
      </w:r>
      <w:r>
        <w:rPr>
          <w:rFonts w:eastAsia="Times New Roman" w:cs="Times New Roman"/>
          <w:szCs w:val="24"/>
        </w:rPr>
        <w:t>ίμαστε λίγοι σήμερα, πρέπει να δώσουμε ένα μήνυμα ότι το περιβάλλον είναι προτεραιότητα για την Ελλάδα, είναι ανταγωνιστικό πλεονέκτημα. Δεν είναι μόνο υγεία, είναι ανάπτυξη, εργασία και διάκριση -αν θέλετε- της Ελλάδας. Και προφανώς η Ελλάδα πρέπει να είν</w:t>
      </w:r>
      <w:r>
        <w:rPr>
          <w:rFonts w:eastAsia="Times New Roman" w:cs="Times New Roman"/>
          <w:szCs w:val="24"/>
        </w:rPr>
        <w:t>αι πρωτοπόρα και στις περιβαλλοντικές συμφωνίες, αλλά πάνω απ’ όλα στη μάχη για την κλιματική αλλαγή και τη μείωση των επιπτώσεων από το φαινόμενο του θερμοκηπίου.</w:t>
      </w:r>
    </w:p>
    <w:p w14:paraId="78836518"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8836519" w14:textId="77777777" w:rsidR="00B97164" w:rsidRDefault="009B2D3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883651A" w14:textId="77777777" w:rsidR="00B97164" w:rsidRDefault="009B2D3F">
      <w:pPr>
        <w:tabs>
          <w:tab w:val="left" w:pos="3642"/>
          <w:tab w:val="center" w:pos="4753"/>
          <w:tab w:val="left" w:pos="6214"/>
        </w:tabs>
        <w:spacing w:line="600" w:lineRule="auto"/>
        <w:ind w:firstLine="720"/>
        <w:contextualSpacing/>
        <w:jc w:val="both"/>
        <w:rPr>
          <w:rFonts w:eastAsia="Times New Roman" w:cs="Times New Roman"/>
          <w:szCs w:val="24"/>
        </w:rPr>
      </w:pPr>
      <w:r w:rsidRPr="00E601FE">
        <w:rPr>
          <w:rFonts w:eastAsia="Times New Roman" w:cs="Times New Roman"/>
          <w:b/>
          <w:szCs w:val="24"/>
        </w:rPr>
        <w:t>ΠΡΟΕΔΡΕΥΩΝ (Γεώργιος Βαρεμέν</w:t>
      </w:r>
      <w:r w:rsidRPr="00E601FE">
        <w:rPr>
          <w:rFonts w:eastAsia="Times New Roman" w:cs="Times New Roman"/>
          <w:b/>
          <w:szCs w:val="24"/>
        </w:rPr>
        <w:t>ος):</w:t>
      </w:r>
      <w:r>
        <w:rPr>
          <w:rFonts w:eastAsia="Times New Roman" w:cs="Times New Roman"/>
          <w:szCs w:val="24"/>
        </w:rPr>
        <w:t xml:space="preserve"> Κι εμείς ευχαριστούμε.</w:t>
      </w:r>
    </w:p>
    <w:p w14:paraId="7883651B" w14:textId="77777777" w:rsidR="00B97164" w:rsidRDefault="009B2D3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Ο</w:t>
      </w:r>
      <w:r w:rsidRPr="00EC74CE">
        <w:rPr>
          <w:rFonts w:eastAsia="Times New Roman" w:cs="Times New Roman"/>
          <w:szCs w:val="24"/>
        </w:rPr>
        <w:t xml:space="preserve"> Βουλευτ</w:t>
      </w:r>
      <w:r>
        <w:rPr>
          <w:rFonts w:eastAsia="Times New Roman" w:cs="Times New Roman"/>
          <w:szCs w:val="24"/>
        </w:rPr>
        <w:t xml:space="preserve">ής κ. Παναγιώτης (Νότης) </w:t>
      </w:r>
      <w:proofErr w:type="spellStart"/>
      <w:r>
        <w:rPr>
          <w:rFonts w:eastAsia="Times New Roman" w:cs="Times New Roman"/>
          <w:szCs w:val="24"/>
        </w:rPr>
        <w:t>Μηταράκης</w:t>
      </w:r>
      <w:proofErr w:type="spellEnd"/>
      <w:r>
        <w:rPr>
          <w:rFonts w:eastAsia="Times New Roman" w:cs="Times New Roman"/>
          <w:szCs w:val="24"/>
        </w:rPr>
        <w:t xml:space="preserve"> ζητεί άδεια απουσίας στο εξωτερικό από σήμερα Πέμπτη 30</w:t>
      </w:r>
      <w:r>
        <w:rPr>
          <w:rFonts w:eastAsia="Times New Roman" w:cs="Times New Roman"/>
          <w:szCs w:val="24"/>
        </w:rPr>
        <w:t xml:space="preserve"> Αυγούστου </w:t>
      </w:r>
      <w:r>
        <w:rPr>
          <w:rFonts w:eastAsia="Times New Roman" w:cs="Times New Roman"/>
          <w:szCs w:val="24"/>
        </w:rPr>
        <w:t>201</w:t>
      </w:r>
      <w:r>
        <w:rPr>
          <w:rFonts w:eastAsia="Times New Roman" w:cs="Times New Roman"/>
          <w:szCs w:val="24"/>
        </w:rPr>
        <w:t>8</w:t>
      </w:r>
      <w:r>
        <w:rPr>
          <w:rFonts w:eastAsia="Times New Roman" w:cs="Times New Roman"/>
          <w:szCs w:val="24"/>
        </w:rPr>
        <w:t xml:space="preserve"> έως το Σάββατο 1</w:t>
      </w:r>
      <w:r w:rsidRPr="0023523C">
        <w:rPr>
          <w:rFonts w:eastAsia="Times New Roman" w:cs="Times New Roman"/>
          <w:szCs w:val="24"/>
          <w:vertAlign w:val="superscript"/>
        </w:rPr>
        <w:t>η</w:t>
      </w:r>
      <w:r>
        <w:rPr>
          <w:rFonts w:eastAsia="Times New Roman" w:cs="Times New Roman"/>
          <w:szCs w:val="24"/>
        </w:rPr>
        <w:t xml:space="preserve"> Σεπτεμβρίου </w:t>
      </w:r>
      <w:r>
        <w:rPr>
          <w:rFonts w:eastAsia="Times New Roman" w:cs="Times New Roman"/>
          <w:szCs w:val="24"/>
        </w:rPr>
        <w:t>2018. Η Βουλή εγκρίνει;</w:t>
      </w:r>
    </w:p>
    <w:p w14:paraId="7883651C" w14:textId="77777777" w:rsidR="00B97164" w:rsidRDefault="009B2D3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Μάλιστα, μάλιστα.</w:t>
      </w:r>
    </w:p>
    <w:p w14:paraId="7883651D" w14:textId="77777777" w:rsidR="00B97164" w:rsidRDefault="009B2D3F">
      <w:pPr>
        <w:tabs>
          <w:tab w:val="left" w:pos="3642"/>
          <w:tab w:val="center" w:pos="4753"/>
          <w:tab w:val="left" w:pos="6214"/>
        </w:tabs>
        <w:spacing w:line="600" w:lineRule="auto"/>
        <w:ind w:firstLine="720"/>
        <w:contextualSpacing/>
        <w:jc w:val="both"/>
        <w:rPr>
          <w:rFonts w:eastAsia="Times New Roman" w:cs="Times New Roman"/>
          <w:szCs w:val="24"/>
        </w:rPr>
      </w:pPr>
      <w:r w:rsidRPr="00EC74CE">
        <w:rPr>
          <w:rFonts w:eastAsia="Times New Roman" w:cs="Times New Roman"/>
          <w:b/>
          <w:szCs w:val="24"/>
        </w:rPr>
        <w:t xml:space="preserve">ΠΡΟΕΔΡΕΥΩΝ (Γεώργιος </w:t>
      </w:r>
      <w:r w:rsidRPr="00EC74CE">
        <w:rPr>
          <w:rFonts w:eastAsia="Times New Roman" w:cs="Times New Roman"/>
          <w:b/>
          <w:szCs w:val="24"/>
        </w:rPr>
        <w:t>Βαρεμένος):</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7883651E" w14:textId="77777777" w:rsidR="00B97164" w:rsidRDefault="009B2D3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Επίσης, ο Βουλευτής κ. Τριανταφυλλίδης Αλέξανδρος ζητεί άδεια απουσίας στο εξωτερικό από 14</w:t>
      </w:r>
      <w:r>
        <w:rPr>
          <w:rFonts w:eastAsia="Times New Roman" w:cs="Times New Roman"/>
          <w:szCs w:val="24"/>
        </w:rPr>
        <w:t xml:space="preserve"> Σεπτεμβρίου </w:t>
      </w:r>
      <w:r>
        <w:rPr>
          <w:rFonts w:eastAsia="Times New Roman" w:cs="Times New Roman"/>
          <w:szCs w:val="24"/>
        </w:rPr>
        <w:t>201 έως 18</w:t>
      </w:r>
      <w:r>
        <w:rPr>
          <w:rFonts w:eastAsia="Times New Roman" w:cs="Times New Roman"/>
          <w:szCs w:val="24"/>
        </w:rPr>
        <w:t xml:space="preserve"> Σεπτεμβρίου </w:t>
      </w:r>
      <w:r>
        <w:rPr>
          <w:rFonts w:eastAsia="Times New Roman" w:cs="Times New Roman"/>
          <w:szCs w:val="24"/>
        </w:rPr>
        <w:t>2018. Η Βουλή εγκρίνει;</w:t>
      </w:r>
    </w:p>
    <w:p w14:paraId="7883651F" w14:textId="77777777" w:rsidR="00B97164" w:rsidRDefault="009B2D3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Μάλιστα, μάλιστα.</w:t>
      </w:r>
    </w:p>
    <w:p w14:paraId="78836520" w14:textId="77777777" w:rsidR="00B97164" w:rsidRDefault="009B2D3F">
      <w:pPr>
        <w:tabs>
          <w:tab w:val="left" w:pos="3642"/>
          <w:tab w:val="center" w:pos="4753"/>
          <w:tab w:val="left" w:pos="6214"/>
        </w:tabs>
        <w:spacing w:line="600" w:lineRule="auto"/>
        <w:ind w:firstLine="720"/>
        <w:contextualSpacing/>
        <w:jc w:val="both"/>
        <w:rPr>
          <w:rFonts w:eastAsia="Times New Roman" w:cs="Times New Roman"/>
          <w:szCs w:val="24"/>
        </w:rPr>
      </w:pPr>
      <w:r w:rsidRPr="00EC74CE">
        <w:rPr>
          <w:rFonts w:eastAsia="Times New Roman" w:cs="Times New Roman"/>
          <w:b/>
          <w:szCs w:val="24"/>
        </w:rPr>
        <w:t xml:space="preserve">ΠΡΟΕΔΡΕΥΩΝ </w:t>
      </w:r>
      <w:r w:rsidRPr="00EC74CE">
        <w:rPr>
          <w:rFonts w:eastAsia="Times New Roman" w:cs="Times New Roman"/>
          <w:b/>
          <w:szCs w:val="24"/>
        </w:rPr>
        <w:t>(Γεώργιος Βαρεμένος):</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78836521" w14:textId="77777777" w:rsidR="00B97164" w:rsidRDefault="009B2D3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Έχω την τιμή να ανακοινώσω στο Τμήμα ότι ο Υπουργός Δικαιοσύνης, Διαφάνειας και Ανθρωπίνων Δικαιωμάτων διαβίβασε στη Βουλή</w:t>
      </w:r>
      <w:r>
        <w:rPr>
          <w:rFonts w:eastAsia="Times New Roman" w:cs="Times New Roman"/>
          <w:szCs w:val="24"/>
        </w:rPr>
        <w:t>,</w:t>
      </w:r>
      <w:r>
        <w:rPr>
          <w:rFonts w:eastAsia="Times New Roman" w:cs="Times New Roman"/>
          <w:szCs w:val="24"/>
        </w:rPr>
        <w:t xml:space="preserve"> σύμφωνα με το άρθρο 86 του Συντάγματος και τον ν.3126/2003 «Ποινι</w:t>
      </w:r>
      <w:r>
        <w:rPr>
          <w:rFonts w:eastAsia="Times New Roman" w:cs="Times New Roman"/>
          <w:szCs w:val="24"/>
        </w:rPr>
        <w:t>κή Ευθύνη των Υπουργών» όπως ισχύει</w:t>
      </w:r>
      <w:r>
        <w:rPr>
          <w:rFonts w:eastAsia="Times New Roman" w:cs="Times New Roman"/>
          <w:szCs w:val="24"/>
        </w:rPr>
        <w:t>:</w:t>
      </w:r>
      <w:r>
        <w:rPr>
          <w:rFonts w:eastAsia="Times New Roman" w:cs="Times New Roman"/>
          <w:szCs w:val="24"/>
        </w:rPr>
        <w:t xml:space="preserve"> </w:t>
      </w:r>
    </w:p>
    <w:p w14:paraId="78836522" w14:textId="77777777" w:rsidR="00B97164" w:rsidRDefault="009B2D3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ην 7-8-2018 </w:t>
      </w:r>
      <w:r>
        <w:rPr>
          <w:rFonts w:eastAsia="Times New Roman" w:cs="Times New Roman"/>
          <w:szCs w:val="24"/>
        </w:rPr>
        <w:t>π</w:t>
      </w:r>
      <w:r>
        <w:rPr>
          <w:rFonts w:eastAsia="Times New Roman" w:cs="Times New Roman"/>
          <w:szCs w:val="24"/>
        </w:rPr>
        <w:t>οινική δικογραφία που αφορά τον Αναπληρωτή Υπουργό Οικονομίας και Ανάπτυξης</w:t>
      </w:r>
      <w:r>
        <w:rPr>
          <w:rFonts w:eastAsia="Times New Roman" w:cs="Times New Roman"/>
          <w:szCs w:val="24"/>
        </w:rPr>
        <w:t xml:space="preserve"> κ.</w:t>
      </w:r>
      <w:r>
        <w:rPr>
          <w:rFonts w:eastAsia="Times New Roman" w:cs="Times New Roman"/>
          <w:szCs w:val="24"/>
        </w:rPr>
        <w:t xml:space="preserve"> Αλέξη </w:t>
      </w:r>
      <w:proofErr w:type="spellStart"/>
      <w:r>
        <w:rPr>
          <w:rFonts w:eastAsia="Times New Roman" w:cs="Times New Roman"/>
          <w:szCs w:val="24"/>
        </w:rPr>
        <w:t>Χαρίτση</w:t>
      </w:r>
      <w:proofErr w:type="spellEnd"/>
      <w:r>
        <w:rPr>
          <w:rFonts w:eastAsia="Times New Roman" w:cs="Times New Roman"/>
          <w:szCs w:val="24"/>
        </w:rPr>
        <w:t>.</w:t>
      </w:r>
    </w:p>
    <w:p w14:paraId="78836523" w14:textId="77777777" w:rsidR="00B97164" w:rsidRDefault="009B2D3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Την 8-8-2018 </w:t>
      </w:r>
      <w:r>
        <w:rPr>
          <w:rFonts w:eastAsia="Times New Roman" w:cs="Times New Roman"/>
          <w:szCs w:val="24"/>
        </w:rPr>
        <w:t>π</w:t>
      </w:r>
      <w:r>
        <w:rPr>
          <w:rFonts w:eastAsia="Times New Roman" w:cs="Times New Roman"/>
          <w:szCs w:val="24"/>
        </w:rPr>
        <w:t xml:space="preserve">οινική δικογραφία στους Πρωθυπουργούς από το έτος 2008 ως και το έτος 2016, </w:t>
      </w:r>
      <w:r>
        <w:rPr>
          <w:rFonts w:eastAsia="Times New Roman" w:cs="Times New Roman"/>
          <w:szCs w:val="24"/>
        </w:rPr>
        <w:t xml:space="preserve">κ.κ. </w:t>
      </w:r>
      <w:r>
        <w:rPr>
          <w:rFonts w:eastAsia="Times New Roman" w:cs="Times New Roman"/>
          <w:szCs w:val="24"/>
        </w:rPr>
        <w:t>Κωνσταντίνο</w:t>
      </w:r>
      <w:r>
        <w:rPr>
          <w:rFonts w:eastAsia="Times New Roman" w:cs="Times New Roman"/>
          <w:szCs w:val="24"/>
        </w:rPr>
        <w:t>υ</w:t>
      </w:r>
      <w:r>
        <w:rPr>
          <w:rFonts w:eastAsia="Times New Roman" w:cs="Times New Roman"/>
          <w:szCs w:val="24"/>
        </w:rPr>
        <w:t xml:space="preserve"> Καραμανλή, Γεώργιο</w:t>
      </w:r>
      <w:r>
        <w:rPr>
          <w:rFonts w:eastAsia="Times New Roman" w:cs="Times New Roman"/>
          <w:szCs w:val="24"/>
        </w:rPr>
        <w:t>υ</w:t>
      </w:r>
      <w:r>
        <w:rPr>
          <w:rFonts w:eastAsia="Times New Roman" w:cs="Times New Roman"/>
          <w:szCs w:val="24"/>
        </w:rPr>
        <w:t xml:space="preserve"> Παπανδρέου, Λουκά </w:t>
      </w:r>
      <w:proofErr w:type="spellStart"/>
      <w:r>
        <w:rPr>
          <w:rFonts w:eastAsia="Times New Roman" w:cs="Times New Roman"/>
          <w:szCs w:val="24"/>
        </w:rPr>
        <w:t>Παπαδήμο</w:t>
      </w:r>
      <w:r>
        <w:rPr>
          <w:rFonts w:eastAsia="Times New Roman" w:cs="Times New Roman"/>
          <w:szCs w:val="24"/>
        </w:rPr>
        <w:t>υ</w:t>
      </w:r>
      <w:proofErr w:type="spellEnd"/>
      <w:r>
        <w:rPr>
          <w:rFonts w:eastAsia="Times New Roman" w:cs="Times New Roman"/>
          <w:szCs w:val="24"/>
        </w:rPr>
        <w:t>, Παναγιώτη Πικραμένο</w:t>
      </w:r>
      <w:r>
        <w:rPr>
          <w:rFonts w:eastAsia="Times New Roman" w:cs="Times New Roman"/>
          <w:szCs w:val="24"/>
        </w:rPr>
        <w:t>υ</w:t>
      </w:r>
      <w:r>
        <w:rPr>
          <w:rFonts w:eastAsia="Times New Roman" w:cs="Times New Roman"/>
          <w:szCs w:val="24"/>
        </w:rPr>
        <w:t>, Αντών</w:t>
      </w:r>
      <w:r>
        <w:rPr>
          <w:rFonts w:eastAsia="Times New Roman" w:cs="Times New Roman"/>
          <w:szCs w:val="24"/>
        </w:rPr>
        <w:t>ιου</w:t>
      </w:r>
      <w:r>
        <w:rPr>
          <w:rFonts w:eastAsia="Times New Roman" w:cs="Times New Roman"/>
          <w:szCs w:val="24"/>
        </w:rPr>
        <w:t xml:space="preserve"> Σαμαρά, Αλέξη Τσίπρα, Βασιλική</w:t>
      </w:r>
      <w:r>
        <w:rPr>
          <w:rFonts w:eastAsia="Times New Roman" w:cs="Times New Roman"/>
          <w:szCs w:val="24"/>
        </w:rPr>
        <w:t>ς</w:t>
      </w:r>
      <w:r>
        <w:rPr>
          <w:rFonts w:eastAsia="Times New Roman" w:cs="Times New Roman"/>
          <w:szCs w:val="24"/>
        </w:rPr>
        <w:t xml:space="preserve"> Θάνου και στους Υπουργούς Οικονομικών από το έτος 2008 έως και το έτος 2016,</w:t>
      </w:r>
      <w:r>
        <w:rPr>
          <w:rFonts w:eastAsia="Times New Roman" w:cs="Times New Roman"/>
          <w:szCs w:val="24"/>
        </w:rPr>
        <w:t xml:space="preserve"> κυρίων</w:t>
      </w:r>
      <w:r>
        <w:rPr>
          <w:rFonts w:eastAsia="Times New Roman" w:cs="Times New Roman"/>
          <w:szCs w:val="24"/>
        </w:rPr>
        <w:t xml:space="preserve"> Γεώργιο</w:t>
      </w:r>
      <w:r>
        <w:rPr>
          <w:rFonts w:eastAsia="Times New Roman" w:cs="Times New Roman"/>
          <w:szCs w:val="24"/>
        </w:rPr>
        <w:t>υ</w:t>
      </w:r>
      <w:r>
        <w:rPr>
          <w:rFonts w:eastAsia="Times New Roman" w:cs="Times New Roman"/>
          <w:szCs w:val="24"/>
        </w:rPr>
        <w:t xml:space="preserve"> Αλογοσκούφη, Γιάννη </w:t>
      </w:r>
      <w:proofErr w:type="spellStart"/>
      <w:r>
        <w:rPr>
          <w:rFonts w:eastAsia="Times New Roman" w:cs="Times New Roman"/>
          <w:szCs w:val="24"/>
        </w:rPr>
        <w:t>Παπαθανασίου</w:t>
      </w:r>
      <w:proofErr w:type="spellEnd"/>
      <w:r>
        <w:rPr>
          <w:rFonts w:eastAsia="Times New Roman" w:cs="Times New Roman"/>
          <w:szCs w:val="24"/>
        </w:rPr>
        <w:t>, Γεώργιο</w:t>
      </w:r>
      <w:r>
        <w:rPr>
          <w:rFonts w:eastAsia="Times New Roman" w:cs="Times New Roman"/>
          <w:szCs w:val="24"/>
        </w:rPr>
        <w:t>υ</w:t>
      </w:r>
      <w:r>
        <w:rPr>
          <w:rFonts w:eastAsia="Times New Roman" w:cs="Times New Roman"/>
          <w:szCs w:val="24"/>
        </w:rPr>
        <w:t xml:space="preserve"> Παπακων</w:t>
      </w:r>
      <w:r>
        <w:rPr>
          <w:rFonts w:eastAsia="Times New Roman" w:cs="Times New Roman"/>
          <w:szCs w:val="24"/>
        </w:rPr>
        <w:t>σταντίνου, Ευάγγελο</w:t>
      </w:r>
      <w:r>
        <w:rPr>
          <w:rFonts w:eastAsia="Times New Roman" w:cs="Times New Roman"/>
          <w:szCs w:val="24"/>
        </w:rPr>
        <w:t>υ</w:t>
      </w:r>
      <w:r>
        <w:rPr>
          <w:rFonts w:eastAsia="Times New Roman" w:cs="Times New Roman"/>
          <w:szCs w:val="24"/>
        </w:rPr>
        <w:t xml:space="preserve"> Βενιζέλο</w:t>
      </w:r>
      <w:r>
        <w:rPr>
          <w:rFonts w:eastAsia="Times New Roman" w:cs="Times New Roman"/>
          <w:szCs w:val="24"/>
        </w:rPr>
        <w:t>υ</w:t>
      </w:r>
      <w:r>
        <w:rPr>
          <w:rFonts w:eastAsia="Times New Roman" w:cs="Times New Roman"/>
          <w:szCs w:val="24"/>
        </w:rPr>
        <w:t>, Φίλιππο</w:t>
      </w:r>
      <w:r>
        <w:rPr>
          <w:rFonts w:eastAsia="Times New Roman" w:cs="Times New Roman"/>
          <w:szCs w:val="24"/>
        </w:rPr>
        <w:t>υ</w:t>
      </w:r>
      <w:r>
        <w:rPr>
          <w:rFonts w:eastAsia="Times New Roman" w:cs="Times New Roman"/>
          <w:szCs w:val="24"/>
        </w:rPr>
        <w:t xml:space="preserve"> </w:t>
      </w:r>
      <w:proofErr w:type="spellStart"/>
      <w:r>
        <w:rPr>
          <w:rFonts w:eastAsia="Times New Roman" w:cs="Times New Roman"/>
          <w:szCs w:val="24"/>
        </w:rPr>
        <w:t>Σαχινίδη</w:t>
      </w:r>
      <w:proofErr w:type="spellEnd"/>
      <w:r>
        <w:rPr>
          <w:rFonts w:eastAsia="Times New Roman" w:cs="Times New Roman"/>
          <w:szCs w:val="24"/>
        </w:rPr>
        <w:t>, Γεώργιο</w:t>
      </w:r>
      <w:r>
        <w:rPr>
          <w:rFonts w:eastAsia="Times New Roman" w:cs="Times New Roman"/>
          <w:szCs w:val="24"/>
        </w:rPr>
        <w:t>υ</w:t>
      </w:r>
      <w:r>
        <w:rPr>
          <w:rFonts w:eastAsia="Times New Roman" w:cs="Times New Roman"/>
          <w:szCs w:val="24"/>
        </w:rPr>
        <w:t xml:space="preserve"> Ζανιά, Γιάννη Στουρνάρα, Γκίκα </w:t>
      </w:r>
      <w:proofErr w:type="spellStart"/>
      <w:r>
        <w:rPr>
          <w:rFonts w:eastAsia="Times New Roman" w:cs="Times New Roman"/>
          <w:szCs w:val="24"/>
        </w:rPr>
        <w:t>Χαρδούβελη</w:t>
      </w:r>
      <w:proofErr w:type="spellEnd"/>
      <w:r>
        <w:rPr>
          <w:rFonts w:eastAsia="Times New Roman" w:cs="Times New Roman"/>
          <w:szCs w:val="24"/>
        </w:rPr>
        <w:t xml:space="preserve">, </w:t>
      </w:r>
      <w:proofErr w:type="spellStart"/>
      <w:r>
        <w:rPr>
          <w:rFonts w:eastAsia="Times New Roman" w:cs="Times New Roman"/>
          <w:szCs w:val="24"/>
        </w:rPr>
        <w:t>Γιάνη</w:t>
      </w:r>
      <w:proofErr w:type="spellEnd"/>
      <w:r>
        <w:rPr>
          <w:rFonts w:eastAsia="Times New Roman" w:cs="Times New Roman"/>
          <w:szCs w:val="24"/>
        </w:rPr>
        <w:t xml:space="preserve"> </w:t>
      </w:r>
      <w:proofErr w:type="spellStart"/>
      <w:r>
        <w:rPr>
          <w:rFonts w:eastAsia="Times New Roman" w:cs="Times New Roman"/>
          <w:szCs w:val="24"/>
        </w:rPr>
        <w:t>Βαρουφάκη</w:t>
      </w:r>
      <w:proofErr w:type="spellEnd"/>
      <w:r>
        <w:rPr>
          <w:rFonts w:eastAsia="Times New Roman" w:cs="Times New Roman"/>
          <w:szCs w:val="24"/>
        </w:rPr>
        <w:t xml:space="preserve"> και Ευκλείδη </w:t>
      </w:r>
      <w:proofErr w:type="spellStart"/>
      <w:r>
        <w:rPr>
          <w:rFonts w:eastAsia="Times New Roman" w:cs="Times New Roman"/>
          <w:szCs w:val="24"/>
        </w:rPr>
        <w:t>Τσακαλώτο</w:t>
      </w:r>
      <w:r>
        <w:rPr>
          <w:rFonts w:eastAsia="Times New Roman" w:cs="Times New Roman"/>
          <w:szCs w:val="24"/>
        </w:rPr>
        <w:t>υ</w:t>
      </w:r>
      <w:proofErr w:type="spellEnd"/>
      <w:r>
        <w:rPr>
          <w:rFonts w:eastAsia="Times New Roman" w:cs="Times New Roman"/>
          <w:szCs w:val="24"/>
        </w:rPr>
        <w:t xml:space="preserve">. </w:t>
      </w:r>
    </w:p>
    <w:p w14:paraId="78836524" w14:textId="77777777" w:rsidR="00B97164" w:rsidRDefault="009B2D3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Και την 29-8-2018</w:t>
      </w:r>
      <w:r>
        <w:rPr>
          <w:rFonts w:eastAsia="Times New Roman" w:cs="Times New Roman"/>
          <w:szCs w:val="24"/>
        </w:rPr>
        <w:t xml:space="preserve"> π</w:t>
      </w:r>
      <w:r>
        <w:rPr>
          <w:rFonts w:eastAsia="Times New Roman" w:cs="Times New Roman"/>
          <w:szCs w:val="24"/>
        </w:rPr>
        <w:t>οινική δικογραφία που αφορά στον πρώην Αναπληρωτή Υπουργό Εσωτερικών αρμόδιο για θέματα Προσ</w:t>
      </w:r>
      <w:r>
        <w:rPr>
          <w:rFonts w:eastAsia="Times New Roman" w:cs="Times New Roman"/>
          <w:szCs w:val="24"/>
        </w:rPr>
        <w:t xml:space="preserve">τασίας του Πολίτη </w:t>
      </w:r>
      <w:r>
        <w:rPr>
          <w:rFonts w:eastAsia="Times New Roman" w:cs="Times New Roman"/>
          <w:szCs w:val="24"/>
        </w:rPr>
        <w:t xml:space="preserve">κ. </w:t>
      </w:r>
      <w:r>
        <w:rPr>
          <w:rFonts w:eastAsia="Times New Roman" w:cs="Times New Roman"/>
          <w:szCs w:val="24"/>
        </w:rPr>
        <w:t>Νικόλαο</w:t>
      </w:r>
      <w:r>
        <w:rPr>
          <w:rFonts w:eastAsia="Times New Roman" w:cs="Times New Roman"/>
          <w:szCs w:val="24"/>
        </w:rPr>
        <w:t>υ</w:t>
      </w:r>
      <w:r>
        <w:rPr>
          <w:rFonts w:eastAsia="Times New Roman" w:cs="Times New Roman"/>
          <w:szCs w:val="24"/>
        </w:rPr>
        <w:t xml:space="preserve"> </w:t>
      </w:r>
      <w:proofErr w:type="spellStart"/>
      <w:r>
        <w:rPr>
          <w:rFonts w:eastAsia="Times New Roman" w:cs="Times New Roman"/>
          <w:szCs w:val="24"/>
        </w:rPr>
        <w:t>Τόσκα</w:t>
      </w:r>
      <w:proofErr w:type="spellEnd"/>
      <w:r>
        <w:rPr>
          <w:rFonts w:eastAsia="Times New Roman" w:cs="Times New Roman"/>
          <w:szCs w:val="24"/>
        </w:rPr>
        <w:t xml:space="preserve"> και στον Υπουργό Εσωτερικών </w:t>
      </w:r>
      <w:r>
        <w:rPr>
          <w:rFonts w:eastAsia="Times New Roman" w:cs="Times New Roman"/>
          <w:szCs w:val="24"/>
        </w:rPr>
        <w:t xml:space="preserve">κ. </w:t>
      </w:r>
      <w:r>
        <w:rPr>
          <w:rFonts w:eastAsia="Times New Roman" w:cs="Times New Roman"/>
          <w:szCs w:val="24"/>
        </w:rPr>
        <w:t>Παναγιώτη Σκουρλέτη, και ποινική δικογραφία που αφορά στον πρώην Υπουργό</w:t>
      </w:r>
      <w:r>
        <w:rPr>
          <w:rFonts w:eastAsia="Times New Roman" w:cs="Times New Roman"/>
          <w:szCs w:val="24"/>
        </w:rPr>
        <w:t xml:space="preserve"> κ.</w:t>
      </w:r>
      <w:r>
        <w:rPr>
          <w:rFonts w:eastAsia="Times New Roman" w:cs="Times New Roman"/>
          <w:szCs w:val="24"/>
        </w:rPr>
        <w:t xml:space="preserve"> Γεώργιο</w:t>
      </w:r>
      <w:r>
        <w:rPr>
          <w:rFonts w:eastAsia="Times New Roman" w:cs="Times New Roman"/>
          <w:szCs w:val="24"/>
        </w:rPr>
        <w:t>υ</w:t>
      </w:r>
      <w:r>
        <w:rPr>
          <w:rFonts w:eastAsia="Times New Roman" w:cs="Times New Roman"/>
          <w:szCs w:val="24"/>
        </w:rPr>
        <w:t xml:space="preserve"> Βουλγαράκη.</w:t>
      </w:r>
    </w:p>
    <w:p w14:paraId="78836525"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κηρύσσεται περαιωμένη η συζήτηση </w:t>
      </w:r>
      <w:r>
        <w:rPr>
          <w:rFonts w:eastAsia="Times New Roman" w:cs="Times New Roman"/>
          <w:szCs w:val="24"/>
        </w:rPr>
        <w:t xml:space="preserve">ενιαία </w:t>
      </w:r>
      <w:r>
        <w:rPr>
          <w:rFonts w:eastAsia="Times New Roman" w:cs="Times New Roman"/>
          <w:szCs w:val="24"/>
        </w:rPr>
        <w:t>επί της αρχής</w:t>
      </w:r>
      <w:r>
        <w:rPr>
          <w:rFonts w:eastAsia="Times New Roman" w:cs="Times New Roman"/>
          <w:szCs w:val="24"/>
        </w:rPr>
        <w:t xml:space="preserve"> και επί</w:t>
      </w:r>
      <w:r>
        <w:rPr>
          <w:rFonts w:eastAsia="Times New Roman" w:cs="Times New Roman"/>
          <w:szCs w:val="24"/>
        </w:rPr>
        <w:t xml:space="preserve"> </w:t>
      </w:r>
      <w:r>
        <w:rPr>
          <w:rFonts w:eastAsia="Times New Roman" w:cs="Times New Roman"/>
          <w:szCs w:val="24"/>
        </w:rPr>
        <w:t>των άρθρων των σχεδίων νόμου του Υπουργείου Περιβάλλοντος και Ενέργειας</w:t>
      </w:r>
      <w:r>
        <w:rPr>
          <w:rFonts w:eastAsia="Times New Roman" w:cs="Times New Roman"/>
          <w:szCs w:val="24"/>
        </w:rPr>
        <w:t xml:space="preserve"> και προχωρούμε στην ψήφισή τους ξεχωριστά.</w:t>
      </w:r>
      <w:r>
        <w:rPr>
          <w:rFonts w:eastAsia="Times New Roman" w:cs="Times New Roman"/>
          <w:szCs w:val="24"/>
        </w:rPr>
        <w:t xml:space="preserve"> </w:t>
      </w:r>
    </w:p>
    <w:p w14:paraId="78836526"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«Κύρωση των τροποποιήσεων της Σύμβασης για την εκτίμηση των περιβαλλοντικών επιπτώσεων σε διασυνοριακό πλαίσιο, που υπεγράφη στο </w:t>
      </w:r>
      <w:proofErr w:type="spellStart"/>
      <w:r>
        <w:rPr>
          <w:rFonts w:eastAsia="Times New Roman" w:cs="Times New Roman"/>
          <w:szCs w:val="24"/>
        </w:rPr>
        <w:t>Espoo</w:t>
      </w:r>
      <w:proofErr w:type="spellEnd"/>
      <w:r>
        <w:rPr>
          <w:rFonts w:eastAsia="Times New Roman" w:cs="Times New Roman"/>
          <w:szCs w:val="24"/>
        </w:rPr>
        <w:t xml:space="preserve"> της </w:t>
      </w:r>
      <w:r>
        <w:rPr>
          <w:rFonts w:eastAsia="Times New Roman" w:cs="Times New Roman"/>
          <w:szCs w:val="24"/>
        </w:rPr>
        <w:t xml:space="preserve">Φινλανδίας το 1991 και κυρώθηκε με το ν. 2540/1997 (Α΄ 249)». </w:t>
      </w:r>
    </w:p>
    <w:p w14:paraId="78836527"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t>Ερωτάται το Τμήμα: Γίνεται δεκτό το νομοσχέδιο;</w:t>
      </w:r>
    </w:p>
    <w:p w14:paraId="78836528"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(ΒΑΛΙΑ) ΒΑΓΙΩΝΑΚΗ: </w:t>
      </w:r>
      <w:r>
        <w:rPr>
          <w:rFonts w:eastAsia="Times New Roman" w:cs="Times New Roman"/>
          <w:szCs w:val="24"/>
        </w:rPr>
        <w:t>Ναι.</w:t>
      </w:r>
    </w:p>
    <w:p w14:paraId="78836529"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Ναι. </w:t>
      </w:r>
    </w:p>
    <w:p w14:paraId="7883652A"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Ναι. </w:t>
      </w:r>
    </w:p>
    <w:p w14:paraId="7883652B" w14:textId="77777777" w:rsidR="00B97164" w:rsidRDefault="009B2D3F">
      <w:pPr>
        <w:spacing w:line="600" w:lineRule="auto"/>
        <w:ind w:firstLine="720"/>
        <w:contextualSpacing/>
        <w:jc w:val="both"/>
        <w:rPr>
          <w:rFonts w:eastAsia="Times New Roman" w:cs="Times New Roman"/>
          <w:szCs w:val="24"/>
        </w:rPr>
      </w:pPr>
      <w:r w:rsidRPr="00342409">
        <w:rPr>
          <w:rFonts w:eastAsia="Times New Roman" w:cs="Times New Roman"/>
          <w:b/>
          <w:szCs w:val="24"/>
        </w:rPr>
        <w:t>ΗΛΙΑΣ ΠΑΝΑΓΙΩΤΑΡΟΣ:</w:t>
      </w:r>
      <w:r>
        <w:rPr>
          <w:rFonts w:eastAsia="Times New Roman" w:cs="Times New Roman"/>
          <w:szCs w:val="24"/>
        </w:rPr>
        <w:t xml:space="preserve"> Όχι.</w:t>
      </w:r>
    </w:p>
    <w:p w14:paraId="7883652C" w14:textId="77777777" w:rsidR="00B97164" w:rsidRDefault="009B2D3F">
      <w:pPr>
        <w:spacing w:line="600" w:lineRule="auto"/>
        <w:ind w:firstLine="720"/>
        <w:contextualSpacing/>
        <w:jc w:val="both"/>
        <w:rPr>
          <w:rFonts w:eastAsia="Times New Roman" w:cs="Times New Roman"/>
          <w:szCs w:val="24"/>
        </w:rPr>
      </w:pPr>
      <w:r w:rsidRPr="00342409">
        <w:rPr>
          <w:rFonts w:eastAsia="Times New Roman" w:cs="Times New Roman"/>
          <w:b/>
          <w:szCs w:val="24"/>
        </w:rPr>
        <w:t xml:space="preserve">ΧΡΗΣΤΟΣ ΚΑΤΣΩΤΗΣ: </w:t>
      </w:r>
      <w:r w:rsidRPr="00805B07">
        <w:rPr>
          <w:rFonts w:eastAsia="Times New Roman" w:cs="Times New Roman"/>
          <w:szCs w:val="24"/>
        </w:rPr>
        <w:t>Όχι.</w:t>
      </w:r>
    </w:p>
    <w:p w14:paraId="7883652D" w14:textId="77777777" w:rsidR="00B97164" w:rsidRDefault="009B2D3F">
      <w:pPr>
        <w:spacing w:line="600" w:lineRule="auto"/>
        <w:ind w:firstLine="720"/>
        <w:contextualSpacing/>
        <w:jc w:val="both"/>
        <w:rPr>
          <w:rFonts w:eastAsia="Times New Roman" w:cs="Times New Roman"/>
          <w:szCs w:val="24"/>
        </w:rPr>
      </w:pPr>
      <w:r w:rsidRPr="00342409">
        <w:rPr>
          <w:rFonts w:eastAsia="Times New Roman" w:cs="Times New Roman"/>
          <w:b/>
          <w:szCs w:val="24"/>
        </w:rPr>
        <w:t>ΑΘΑΝ</w:t>
      </w:r>
      <w:r w:rsidRPr="00342409">
        <w:rPr>
          <w:rFonts w:eastAsia="Times New Roman" w:cs="Times New Roman"/>
          <w:b/>
          <w:szCs w:val="24"/>
        </w:rPr>
        <w:t xml:space="preserve">ΑΣΙΟΣ ΠΑΠΑΧΡΙΣΤΟΠΟΥΛΟΣ: </w:t>
      </w:r>
      <w:r w:rsidRPr="00805B07">
        <w:rPr>
          <w:rFonts w:eastAsia="Times New Roman" w:cs="Times New Roman"/>
          <w:szCs w:val="24"/>
        </w:rPr>
        <w:t>Ναι.</w:t>
      </w:r>
    </w:p>
    <w:p w14:paraId="7883652E" w14:textId="77777777" w:rsidR="00B97164" w:rsidRDefault="009B2D3F">
      <w:pPr>
        <w:spacing w:line="600" w:lineRule="auto"/>
        <w:ind w:firstLine="720"/>
        <w:contextualSpacing/>
        <w:jc w:val="both"/>
        <w:rPr>
          <w:rFonts w:eastAsia="Times New Roman" w:cs="Times New Roman"/>
          <w:szCs w:val="24"/>
        </w:rPr>
      </w:pPr>
      <w:r w:rsidRPr="00342409">
        <w:rPr>
          <w:rFonts w:eastAsia="Times New Roman" w:cs="Times New Roman"/>
          <w:b/>
          <w:szCs w:val="24"/>
        </w:rPr>
        <w:t xml:space="preserve">ΣΠΥΡΙΔΩΝ ΔΑΝΕΛΛΗΣ: </w:t>
      </w:r>
      <w:r w:rsidRPr="00805B07">
        <w:rPr>
          <w:rFonts w:eastAsia="Times New Roman" w:cs="Times New Roman"/>
          <w:szCs w:val="24"/>
        </w:rPr>
        <w:t>Ναι.</w:t>
      </w:r>
    </w:p>
    <w:p w14:paraId="7883652F"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78836530"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νομοσχέδιο του Υπουργείου Περιβάλλοντος και Ενέργειας: «Κύρωση των τροποποιήσεων της Σύμβασης για την εκτίμηση των περιβαλλοντικών επιπτώ</w:t>
      </w:r>
      <w:r>
        <w:rPr>
          <w:rFonts w:eastAsia="Times New Roman" w:cs="Times New Roman"/>
          <w:szCs w:val="24"/>
        </w:rPr>
        <w:t xml:space="preserve">σεων σε διασυνοριακό πλαίσιο, που υπεγράφη στο </w:t>
      </w:r>
      <w:proofErr w:type="spellStart"/>
      <w:r>
        <w:rPr>
          <w:rFonts w:eastAsia="Times New Roman" w:cs="Times New Roman"/>
          <w:szCs w:val="24"/>
        </w:rPr>
        <w:t>Espoo</w:t>
      </w:r>
      <w:proofErr w:type="spellEnd"/>
      <w:r>
        <w:rPr>
          <w:rFonts w:eastAsia="Times New Roman" w:cs="Times New Roman"/>
          <w:szCs w:val="24"/>
        </w:rPr>
        <w:t xml:space="preserve"> της Φινλανδίας το 1991 και κυρώθηκε με το ν. 2540/1997 (Α΄ 249)» έγινε δεκτό κατά πλειοψηφία</w:t>
      </w:r>
      <w:r>
        <w:rPr>
          <w:rFonts w:eastAsia="Times New Roman" w:cs="Times New Roman"/>
          <w:szCs w:val="24"/>
        </w:rPr>
        <w:t>,</w:t>
      </w:r>
      <w:r>
        <w:rPr>
          <w:rFonts w:eastAsia="Times New Roman" w:cs="Times New Roman"/>
          <w:szCs w:val="24"/>
        </w:rPr>
        <w:t xml:space="preserve"> σε μόνη </w:t>
      </w:r>
      <w:r>
        <w:rPr>
          <w:rFonts w:eastAsia="Times New Roman" w:cs="Times New Roman"/>
          <w:szCs w:val="24"/>
        </w:rPr>
        <w:lastRenderedPageBreak/>
        <w:t>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78836531" w14:textId="77777777" w:rsidR="00B97164" w:rsidRDefault="009B2D3F">
      <w:pPr>
        <w:spacing w:line="600" w:lineRule="auto"/>
        <w:ind w:firstLine="720"/>
        <w:contextualSpacing/>
        <w:jc w:val="center"/>
        <w:rPr>
          <w:rFonts w:eastAsia="Times New Roman" w:cs="Times New Roman"/>
          <w:color w:val="FF0000"/>
          <w:szCs w:val="24"/>
        </w:rPr>
      </w:pPr>
      <w:r w:rsidRPr="003061B9">
        <w:rPr>
          <w:rFonts w:eastAsia="Times New Roman" w:cs="Times New Roman"/>
          <w:color w:val="FF0000"/>
          <w:szCs w:val="24"/>
        </w:rPr>
        <w:t xml:space="preserve">(Να </w:t>
      </w:r>
      <w:r w:rsidRPr="003061B9">
        <w:rPr>
          <w:rFonts w:eastAsia="Times New Roman" w:cs="Times New Roman"/>
          <w:color w:val="FF0000"/>
          <w:szCs w:val="24"/>
        </w:rPr>
        <w:t>μπει το νομοσχέδιο σελίδα</w:t>
      </w:r>
      <w:r w:rsidRPr="003061B9">
        <w:rPr>
          <w:rFonts w:eastAsia="Times New Roman" w:cs="Times New Roman"/>
          <w:color w:val="FF0000"/>
          <w:szCs w:val="24"/>
        </w:rPr>
        <w:t xml:space="preserve"> 4</w:t>
      </w:r>
      <w:r w:rsidRPr="003061B9">
        <w:rPr>
          <w:rFonts w:eastAsia="Times New Roman" w:cs="Times New Roman"/>
          <w:color w:val="FF0000"/>
          <w:szCs w:val="24"/>
        </w:rPr>
        <w:t>0α</w:t>
      </w:r>
      <w:r w:rsidRPr="003061B9">
        <w:rPr>
          <w:rFonts w:eastAsia="Times New Roman" w:cs="Times New Roman"/>
          <w:color w:val="FF0000"/>
          <w:szCs w:val="24"/>
        </w:rPr>
        <w:t>)</w:t>
      </w:r>
    </w:p>
    <w:p w14:paraId="78836532"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Προχωρούμε στ</w:t>
      </w:r>
      <w:r>
        <w:rPr>
          <w:rFonts w:eastAsia="Times New Roman" w:cs="Times New Roman"/>
          <w:szCs w:val="24"/>
        </w:rPr>
        <w:t>η</w:t>
      </w:r>
      <w:r>
        <w:rPr>
          <w:rFonts w:eastAsia="Times New Roman" w:cs="Times New Roman"/>
          <w:szCs w:val="24"/>
        </w:rPr>
        <w:t>ν ψήφιση του δεύτε</w:t>
      </w:r>
      <w:r>
        <w:rPr>
          <w:rFonts w:eastAsia="Times New Roman" w:cs="Times New Roman"/>
          <w:szCs w:val="24"/>
        </w:rPr>
        <w:t xml:space="preserve">ρου </w:t>
      </w:r>
      <w:r>
        <w:rPr>
          <w:rFonts w:eastAsia="Times New Roman" w:cs="Times New Roman"/>
          <w:szCs w:val="24"/>
        </w:rPr>
        <w:t>νομοσχεδίου.</w:t>
      </w:r>
    </w:p>
    <w:p w14:paraId="78836533"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t xml:space="preserve">«Κύρωση της τροποποίησης που έγινε στο </w:t>
      </w:r>
      <w:proofErr w:type="spellStart"/>
      <w:r>
        <w:rPr>
          <w:rFonts w:eastAsia="Times New Roman" w:cs="Times New Roman"/>
          <w:szCs w:val="24"/>
        </w:rPr>
        <w:t>Κιγκάλι</w:t>
      </w:r>
      <w:proofErr w:type="spellEnd"/>
      <w:r>
        <w:rPr>
          <w:rFonts w:eastAsia="Times New Roman" w:cs="Times New Roman"/>
          <w:szCs w:val="24"/>
        </w:rPr>
        <w:t xml:space="preserve"> (Ρουάντα) στις 10-15 Οκτωβρίου 2016, του Πρωτοκόλλου του Μόντρεαλ του 1987, που κυρώθηκε με το ν.</w:t>
      </w:r>
      <w:r>
        <w:rPr>
          <w:rFonts w:eastAsia="Times New Roman" w:cs="Times New Roman"/>
          <w:szCs w:val="24"/>
        </w:rPr>
        <w:t xml:space="preserve"> </w:t>
      </w:r>
      <w:r>
        <w:rPr>
          <w:rFonts w:eastAsia="Times New Roman" w:cs="Times New Roman"/>
          <w:szCs w:val="24"/>
        </w:rPr>
        <w:t xml:space="preserve">1818/1988 (Α΄ 253), </w:t>
      </w:r>
      <w:r>
        <w:rPr>
          <w:rFonts w:eastAsia="Times New Roman" w:cs="Times New Roman"/>
          <w:szCs w:val="24"/>
        </w:rPr>
        <w:t>σχετικά με τις ουσίες που καταστρέφουν τη στιβάδα του όζοντος».</w:t>
      </w:r>
    </w:p>
    <w:p w14:paraId="78836534"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szCs w:val="24"/>
        </w:rPr>
        <w:t>Ερωτάται το Τμήμα: Γίνεται δεκτό το νομοσχέδιο;</w:t>
      </w:r>
    </w:p>
    <w:p w14:paraId="78836535"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(ΒΑΛΙΑ) ΒΑΓΙΩΝΑΚΗ: </w:t>
      </w:r>
      <w:r>
        <w:rPr>
          <w:rFonts w:eastAsia="Times New Roman" w:cs="Times New Roman"/>
          <w:szCs w:val="24"/>
        </w:rPr>
        <w:t>Ναι.</w:t>
      </w:r>
    </w:p>
    <w:p w14:paraId="78836536"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Ναι. </w:t>
      </w:r>
    </w:p>
    <w:p w14:paraId="78836537"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Ναι. </w:t>
      </w:r>
    </w:p>
    <w:p w14:paraId="78836538"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Παρών.</w:t>
      </w:r>
    </w:p>
    <w:p w14:paraId="78836539"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Παρών.</w:t>
      </w:r>
    </w:p>
    <w:p w14:paraId="7883653A"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7883653B"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7883653C"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7883653D"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Συνεπώς</w:t>
      </w:r>
      <w:r>
        <w:rPr>
          <w:rFonts w:eastAsia="Times New Roman" w:cs="Times New Roman"/>
          <w:szCs w:val="24"/>
        </w:rPr>
        <w:t xml:space="preserve"> το νομοσχέδιο του Υπουργείου Περιβάλλοντος και Ενέργειας: «Κύρωση της τροποποίησης που έγινε στο </w:t>
      </w:r>
      <w:proofErr w:type="spellStart"/>
      <w:r>
        <w:rPr>
          <w:rFonts w:eastAsia="Times New Roman" w:cs="Times New Roman"/>
          <w:szCs w:val="24"/>
        </w:rPr>
        <w:t>Κιγκάλι</w:t>
      </w:r>
      <w:proofErr w:type="spellEnd"/>
      <w:r>
        <w:rPr>
          <w:rFonts w:eastAsia="Times New Roman" w:cs="Times New Roman"/>
          <w:szCs w:val="24"/>
        </w:rPr>
        <w:t xml:space="preserve"> (Ρουάντα) στις 10-15 Οκτωβρίου 2016, του Πρωτοκόλλου του Μόντρεαλ του 1987, που κυρώθηκε με το ν. 1818/1988 (Α΄ 253), σχετικά με τις ουσίες που καταστ</w:t>
      </w:r>
      <w:r>
        <w:rPr>
          <w:rFonts w:eastAsia="Times New Roman" w:cs="Times New Roman"/>
          <w:szCs w:val="24"/>
        </w:rPr>
        <w:t>ρέφουν τη στιβάδα του όζοντος»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7883653E" w14:textId="77777777" w:rsidR="00B97164" w:rsidRDefault="009B2D3F">
      <w:pPr>
        <w:spacing w:line="600" w:lineRule="auto"/>
        <w:contextualSpacing/>
        <w:jc w:val="center"/>
        <w:rPr>
          <w:rFonts w:eastAsia="Times New Roman" w:cs="Times New Roman"/>
          <w:color w:val="FF0000"/>
          <w:szCs w:val="24"/>
        </w:rPr>
      </w:pPr>
      <w:r w:rsidRPr="005000EC">
        <w:rPr>
          <w:rFonts w:eastAsia="Times New Roman" w:cs="Times New Roman"/>
          <w:color w:val="FF0000"/>
          <w:szCs w:val="24"/>
        </w:rPr>
        <w:t xml:space="preserve">(Να </w:t>
      </w:r>
      <w:r w:rsidRPr="005000EC">
        <w:rPr>
          <w:rFonts w:eastAsia="Times New Roman" w:cs="Times New Roman"/>
          <w:color w:val="FF0000"/>
          <w:szCs w:val="24"/>
        </w:rPr>
        <w:t>μπει το νομοσχέδιο σελίδα 41α</w:t>
      </w:r>
      <w:r w:rsidRPr="005000EC">
        <w:rPr>
          <w:rFonts w:eastAsia="Times New Roman" w:cs="Times New Roman"/>
          <w:color w:val="FF0000"/>
          <w:szCs w:val="24"/>
        </w:rPr>
        <w:t>)</w:t>
      </w:r>
    </w:p>
    <w:p w14:paraId="7883653F" w14:textId="77777777" w:rsidR="00B97164" w:rsidRDefault="009B2D3F">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παρακαλώ το Τμήμα να</w:t>
      </w:r>
      <w:r>
        <w:rPr>
          <w:rFonts w:eastAsia="Times New Roman" w:cs="Times New Roman"/>
          <w:szCs w:val="24"/>
        </w:rPr>
        <w:t xml:space="preserve"> εξουσιοδοτήσει το Προεδρείο για την υπ’ ευθύνη του επικύρωση των Πρακτικών ως προς την ψήφιση στο σύνολο των παραπάνω νομοσχεδίων.</w:t>
      </w:r>
    </w:p>
    <w:p w14:paraId="78836540" w14:textId="77777777" w:rsidR="00B97164" w:rsidRDefault="009B2D3F">
      <w:pPr>
        <w:spacing w:line="600" w:lineRule="auto"/>
        <w:ind w:firstLine="540"/>
        <w:contextualSpacing/>
        <w:jc w:val="both"/>
        <w:rPr>
          <w:rFonts w:eastAsia="Times New Roman" w:cs="Times New Roman"/>
          <w:szCs w:val="24"/>
        </w:rPr>
      </w:pPr>
      <w:r>
        <w:rPr>
          <w:rFonts w:eastAsia="Times New Roman" w:cs="Times New Roman"/>
          <w:b/>
          <w:bCs/>
          <w:szCs w:val="24"/>
        </w:rPr>
        <w:t xml:space="preserve">ΟΛΟΙ </w:t>
      </w:r>
      <w:r>
        <w:rPr>
          <w:rFonts w:eastAsia="Times New Roman" w:cs="Times New Roman"/>
          <w:b/>
          <w:bCs/>
          <w:szCs w:val="24"/>
        </w:rPr>
        <w:t xml:space="preserve">ΟΙ </w:t>
      </w:r>
      <w:r>
        <w:rPr>
          <w:rFonts w:eastAsia="Times New Roman" w:cs="Times New Roman"/>
          <w:b/>
          <w:bCs/>
          <w:szCs w:val="24"/>
        </w:rPr>
        <w:t>ΒΟΥΛΕΥΤΕΣ:</w:t>
      </w:r>
      <w:r>
        <w:rPr>
          <w:rFonts w:eastAsia="Times New Roman" w:cs="Times New Roman"/>
          <w:szCs w:val="24"/>
        </w:rPr>
        <w:t xml:space="preserve"> Μάλιστα, μάλιστα.</w:t>
      </w:r>
    </w:p>
    <w:p w14:paraId="78836541" w14:textId="77777777" w:rsidR="00B97164" w:rsidRDefault="009B2D3F">
      <w:pPr>
        <w:spacing w:line="600" w:lineRule="auto"/>
        <w:ind w:firstLine="540"/>
        <w:contextualSpacing/>
        <w:jc w:val="both"/>
        <w:rPr>
          <w:rFonts w:eastAsia="Times New Roman" w:cs="Times New Roman"/>
          <w:bCs/>
          <w:szCs w:val="24"/>
        </w:rPr>
      </w:pPr>
      <w:r>
        <w:rPr>
          <w:rFonts w:eastAsia="Times New Roman"/>
          <w:b/>
          <w:szCs w:val="24"/>
        </w:rPr>
        <w:t xml:space="preserve">ΠΡΟΕΔΡΕΥΩΝ (Γεώργιος Βαρεμένος): </w:t>
      </w:r>
      <w:r>
        <w:rPr>
          <w:rFonts w:eastAsia="Times New Roman"/>
          <w:bCs/>
          <w:szCs w:val="24"/>
        </w:rPr>
        <w:t>Συνεπώς τ</w:t>
      </w:r>
      <w:r>
        <w:rPr>
          <w:rFonts w:eastAsia="Times New Roman"/>
          <w:bCs/>
          <w:szCs w:val="24"/>
        </w:rPr>
        <w:t>ο Τμήμα παρέσχε τη ζητηθείσα</w:t>
      </w:r>
      <w:r>
        <w:rPr>
          <w:rFonts w:eastAsia="Times New Roman"/>
          <w:b/>
          <w:bCs/>
          <w:szCs w:val="24"/>
        </w:rPr>
        <w:t xml:space="preserve"> </w:t>
      </w:r>
      <w:r>
        <w:rPr>
          <w:rFonts w:eastAsia="Times New Roman" w:cs="Times New Roman"/>
          <w:bCs/>
          <w:szCs w:val="24"/>
        </w:rPr>
        <w:t>εξουσιοδότηση.</w:t>
      </w:r>
    </w:p>
    <w:p w14:paraId="78836542" w14:textId="77777777" w:rsidR="00B97164" w:rsidRDefault="009B2D3F">
      <w:pPr>
        <w:spacing w:line="600" w:lineRule="auto"/>
        <w:ind w:firstLine="540"/>
        <w:contextualSpacing/>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78836543" w14:textId="77777777" w:rsidR="00B97164" w:rsidRDefault="009B2D3F">
      <w:pPr>
        <w:spacing w:line="600" w:lineRule="auto"/>
        <w:ind w:firstLine="54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78836544" w14:textId="77777777" w:rsidR="00B97164" w:rsidRDefault="009B2D3F">
      <w:pPr>
        <w:spacing w:line="600" w:lineRule="auto"/>
        <w:ind w:firstLine="54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Με τη συναίνεση του Τμήματος και ώρα 10.47΄ </w:t>
      </w:r>
      <w:proofErr w:type="spellStart"/>
      <w:r>
        <w:rPr>
          <w:rFonts w:eastAsia="Times New Roman" w:cs="Times New Roman"/>
          <w:szCs w:val="24"/>
        </w:rPr>
        <w:t>λύεται</w:t>
      </w:r>
      <w:proofErr w:type="spellEnd"/>
      <w:r>
        <w:rPr>
          <w:rFonts w:eastAsia="Times New Roman" w:cs="Times New Roman"/>
          <w:szCs w:val="24"/>
        </w:rPr>
        <w:t xml:space="preserve"> η συνεδρίαση.</w:t>
      </w:r>
    </w:p>
    <w:p w14:paraId="78836545" w14:textId="77777777" w:rsidR="00B97164" w:rsidRDefault="009B2D3F">
      <w:pPr>
        <w:spacing w:line="600" w:lineRule="auto"/>
        <w:contextualSpacing/>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ΟΙ ΓΡΑΜΜΑΤΕΙΣ</w:t>
      </w:r>
    </w:p>
    <w:sectPr w:rsidR="00B971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xGMkeJt4a5DwQMqfu4kMu4X1R3g=" w:salt="QC/dUBd+YNOZInyMNdIbM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164"/>
    <w:rsid w:val="009B2D3F"/>
    <w:rsid w:val="00B97164"/>
    <w:rsid w:val="00E9611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64AB"/>
  <w15:docId w15:val="{8E442EDB-01D9-4CA2-B0B3-E8EED9920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42A0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42A05"/>
    <w:rPr>
      <w:rFonts w:ascii="Segoe UI" w:hAnsi="Segoe UI" w:cs="Segoe UI"/>
      <w:sz w:val="18"/>
      <w:szCs w:val="18"/>
    </w:rPr>
  </w:style>
  <w:style w:type="paragraph" w:styleId="a4">
    <w:name w:val="Revision"/>
    <w:hidden/>
    <w:uiPriority w:val="99"/>
    <w:semiHidden/>
    <w:rsid w:val="000D7FC9"/>
    <w:pPr>
      <w:spacing w:after="0" w:line="240" w:lineRule="auto"/>
    </w:pPr>
  </w:style>
  <w:style w:type="paragraph" w:styleId="a5">
    <w:name w:val="List Paragraph"/>
    <w:basedOn w:val="a"/>
    <w:uiPriority w:val="34"/>
    <w:qFormat/>
    <w:rsid w:val="00927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5</Recordings>
    <MetadataID xmlns="641f345b-441b-4b81-9152-adc2e73ba5e1">683</MetadataID>
    <Session xmlns="641f345b-441b-4b81-9152-adc2e73ba5e1">Β´</Session>
    <Date xmlns="641f345b-441b-4b81-9152-adc2e73ba5e1">2018-08-29T21:00:00+00:00</Date>
    <Status xmlns="641f345b-441b-4b81-9152-adc2e73ba5e1">
      <Url>http://srv-sp1/praktika/Lists/Incoming_Metadata/EditForm.aspx?ID=683&amp;Source=/praktika/Recordings_Library/Forms/AllItems.aspx</Url>
      <Description>Δημοσιεύτηκε</Description>
    </Status>
    <Meeting xmlns="641f345b-441b-4b81-9152-adc2e73ba5e1">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718F91-9AFC-4F6B-9C5C-F3ADD8D8202C}">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2B5DF48B-1BE2-4C5A-8268-199512569C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C93EE0-B773-4CF6-AE4A-6FB4DC308B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6317</Words>
  <Characters>34115</Characters>
  <Application>Microsoft Office Word</Application>
  <DocSecurity>0</DocSecurity>
  <Lines>284</Lines>
  <Paragraphs>80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2018-09-17T08:05:00Z</dcterms:created>
  <dcterms:modified xsi:type="dcterms:W3CDTF">2018-09-17T08:05:00Z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