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C9AE4" w14:textId="77777777" w:rsidR="00B069A8" w:rsidRPr="00B069A8" w:rsidRDefault="00B069A8" w:rsidP="00B069A8">
      <w:pPr>
        <w:spacing w:after="0" w:line="360" w:lineRule="auto"/>
        <w:rPr>
          <w:ins w:id="0" w:author="Φλούδα Χριστίνα" w:date="2016-12-08T13:23:00Z"/>
          <w:rFonts w:eastAsia="Times New Roman"/>
          <w:szCs w:val="24"/>
          <w:lang w:eastAsia="en-US"/>
        </w:rPr>
      </w:pPr>
      <w:bookmarkStart w:id="1" w:name="_GoBack"/>
      <w:bookmarkEnd w:id="1"/>
      <w:ins w:id="2" w:author="Φλούδα Χριστίνα" w:date="2016-12-08T13:23:00Z">
        <w:r w:rsidRPr="00B069A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4EEF4A5" w14:textId="77777777" w:rsidR="00B069A8" w:rsidRPr="00B069A8" w:rsidRDefault="00B069A8" w:rsidP="00B069A8">
      <w:pPr>
        <w:spacing w:after="0" w:line="360" w:lineRule="auto"/>
        <w:rPr>
          <w:ins w:id="3" w:author="Φλούδα Χριστίνα" w:date="2016-12-08T13:23:00Z"/>
          <w:rFonts w:eastAsia="Times New Roman"/>
          <w:szCs w:val="24"/>
          <w:lang w:eastAsia="en-US"/>
        </w:rPr>
      </w:pPr>
    </w:p>
    <w:p w14:paraId="1E2C334A" w14:textId="77777777" w:rsidR="00B069A8" w:rsidRPr="00B069A8" w:rsidRDefault="00B069A8" w:rsidP="00B069A8">
      <w:pPr>
        <w:spacing w:after="0" w:line="360" w:lineRule="auto"/>
        <w:rPr>
          <w:ins w:id="4" w:author="Φλούδα Χριστίνα" w:date="2016-12-08T13:23:00Z"/>
          <w:rFonts w:eastAsia="Times New Roman"/>
          <w:szCs w:val="24"/>
          <w:lang w:eastAsia="en-US"/>
        </w:rPr>
      </w:pPr>
      <w:ins w:id="5" w:author="Φλούδα Χριστίνα" w:date="2016-12-08T13:23:00Z">
        <w:r w:rsidRPr="00B069A8">
          <w:rPr>
            <w:rFonts w:eastAsia="Times New Roman"/>
            <w:szCs w:val="24"/>
            <w:lang w:eastAsia="en-US"/>
          </w:rPr>
          <w:t>ΠΙΝΑΚΑΣ ΠΕΡΙΕΧΟΜΕΝΩΝ</w:t>
        </w:r>
      </w:ins>
    </w:p>
    <w:p w14:paraId="20B84D17" w14:textId="77777777" w:rsidR="00B069A8" w:rsidRPr="00B069A8" w:rsidRDefault="00B069A8" w:rsidP="00B069A8">
      <w:pPr>
        <w:spacing w:after="0" w:line="360" w:lineRule="auto"/>
        <w:rPr>
          <w:ins w:id="6" w:author="Φλούδα Χριστίνα" w:date="2016-12-08T13:23:00Z"/>
          <w:rFonts w:eastAsia="Times New Roman"/>
          <w:szCs w:val="24"/>
          <w:lang w:eastAsia="en-US"/>
        </w:rPr>
      </w:pPr>
      <w:ins w:id="7" w:author="Φλούδα Χριστίνα" w:date="2016-12-08T13:23:00Z">
        <w:r w:rsidRPr="00B069A8">
          <w:rPr>
            <w:rFonts w:eastAsia="Times New Roman"/>
            <w:szCs w:val="24"/>
            <w:lang w:eastAsia="en-US"/>
          </w:rPr>
          <w:t xml:space="preserve">ΙΖ΄ ΠΕΡΙΟΔΟΣ </w:t>
        </w:r>
      </w:ins>
    </w:p>
    <w:p w14:paraId="59722F77" w14:textId="77777777" w:rsidR="00B069A8" w:rsidRPr="00B069A8" w:rsidRDefault="00B069A8" w:rsidP="00B069A8">
      <w:pPr>
        <w:spacing w:after="0" w:line="360" w:lineRule="auto"/>
        <w:rPr>
          <w:ins w:id="8" w:author="Φλούδα Χριστίνα" w:date="2016-12-08T13:23:00Z"/>
          <w:rFonts w:eastAsia="Times New Roman"/>
          <w:szCs w:val="24"/>
          <w:lang w:eastAsia="en-US"/>
        </w:rPr>
      </w:pPr>
      <w:ins w:id="9" w:author="Φλούδα Χριστίνα" w:date="2016-12-08T13:23:00Z">
        <w:r w:rsidRPr="00B069A8">
          <w:rPr>
            <w:rFonts w:eastAsia="Times New Roman"/>
            <w:szCs w:val="24"/>
            <w:lang w:eastAsia="en-US"/>
          </w:rPr>
          <w:t>ΠΡΟΕΔΡΕΥΟΜΕΝΗΣ ΚΟΙΝΟΒΟΥΛΕΥΤΙΚΗΣ ΔΗΜΟΚΡΑΤΙΑΣ</w:t>
        </w:r>
      </w:ins>
    </w:p>
    <w:p w14:paraId="0C93C658" w14:textId="77777777" w:rsidR="00B069A8" w:rsidRPr="00B069A8" w:rsidRDefault="00B069A8" w:rsidP="00B069A8">
      <w:pPr>
        <w:spacing w:after="0" w:line="360" w:lineRule="auto"/>
        <w:rPr>
          <w:ins w:id="10" w:author="Φλούδα Χριστίνα" w:date="2016-12-08T13:23:00Z"/>
          <w:rFonts w:eastAsia="Times New Roman"/>
          <w:szCs w:val="24"/>
          <w:lang w:eastAsia="en-US"/>
        </w:rPr>
      </w:pPr>
      <w:ins w:id="11" w:author="Φλούδα Χριστίνα" w:date="2016-12-08T13:23:00Z">
        <w:r w:rsidRPr="00B069A8">
          <w:rPr>
            <w:rFonts w:eastAsia="Times New Roman"/>
            <w:szCs w:val="24"/>
            <w:lang w:eastAsia="en-US"/>
          </w:rPr>
          <w:t>ΣΥΝΟΔΟΣ Β΄</w:t>
        </w:r>
      </w:ins>
    </w:p>
    <w:p w14:paraId="1C2CD6D8" w14:textId="77777777" w:rsidR="00B069A8" w:rsidRPr="00B069A8" w:rsidRDefault="00B069A8" w:rsidP="00B069A8">
      <w:pPr>
        <w:spacing w:after="0" w:line="360" w:lineRule="auto"/>
        <w:rPr>
          <w:ins w:id="12" w:author="Φλούδα Χριστίνα" w:date="2016-12-08T13:23:00Z"/>
          <w:rFonts w:eastAsia="Times New Roman"/>
          <w:szCs w:val="24"/>
          <w:lang w:eastAsia="en-US"/>
        </w:rPr>
      </w:pPr>
    </w:p>
    <w:p w14:paraId="7F3ACAC5" w14:textId="77777777" w:rsidR="00B069A8" w:rsidRPr="00B069A8" w:rsidRDefault="00B069A8" w:rsidP="00B069A8">
      <w:pPr>
        <w:spacing w:after="0" w:line="360" w:lineRule="auto"/>
        <w:rPr>
          <w:ins w:id="13" w:author="Φλούδα Χριστίνα" w:date="2016-12-08T13:23:00Z"/>
          <w:rFonts w:eastAsia="Times New Roman"/>
          <w:szCs w:val="24"/>
          <w:lang w:eastAsia="en-US"/>
        </w:rPr>
      </w:pPr>
      <w:ins w:id="14" w:author="Φλούδα Χριστίνα" w:date="2016-12-08T13:23:00Z">
        <w:r w:rsidRPr="00B069A8">
          <w:rPr>
            <w:rFonts w:eastAsia="Times New Roman"/>
            <w:szCs w:val="24"/>
            <w:lang w:eastAsia="en-US"/>
          </w:rPr>
          <w:t>ΣΥΝΕΔΡΙΑΣΗ Μ΄</w:t>
        </w:r>
      </w:ins>
    </w:p>
    <w:p w14:paraId="0D81F183" w14:textId="77777777" w:rsidR="00B069A8" w:rsidRPr="00B069A8" w:rsidRDefault="00B069A8" w:rsidP="00B069A8">
      <w:pPr>
        <w:spacing w:after="0" w:line="360" w:lineRule="auto"/>
        <w:rPr>
          <w:ins w:id="15" w:author="Φλούδα Χριστίνα" w:date="2016-12-08T13:23:00Z"/>
          <w:rFonts w:eastAsia="Times New Roman"/>
          <w:szCs w:val="24"/>
          <w:lang w:eastAsia="en-US"/>
        </w:rPr>
      </w:pPr>
      <w:ins w:id="16" w:author="Φλούδα Χριστίνα" w:date="2016-12-08T13:23:00Z">
        <w:r w:rsidRPr="00B069A8">
          <w:rPr>
            <w:rFonts w:eastAsia="Times New Roman"/>
            <w:szCs w:val="24"/>
            <w:lang w:eastAsia="en-US"/>
          </w:rPr>
          <w:t>Δευτέρα  5 Δεκεμβρίου 2016</w:t>
        </w:r>
      </w:ins>
    </w:p>
    <w:p w14:paraId="4D1AF180" w14:textId="77777777" w:rsidR="00B069A8" w:rsidRPr="00B069A8" w:rsidRDefault="00B069A8" w:rsidP="00B069A8">
      <w:pPr>
        <w:spacing w:after="0" w:line="360" w:lineRule="auto"/>
        <w:rPr>
          <w:ins w:id="17" w:author="Φλούδα Χριστίνα" w:date="2016-12-08T13:23:00Z"/>
          <w:rFonts w:eastAsia="Times New Roman"/>
          <w:szCs w:val="24"/>
          <w:lang w:eastAsia="en-US"/>
        </w:rPr>
      </w:pPr>
    </w:p>
    <w:p w14:paraId="1DAF9D35" w14:textId="77777777" w:rsidR="00B069A8" w:rsidRPr="00B069A8" w:rsidRDefault="00B069A8" w:rsidP="00B069A8">
      <w:pPr>
        <w:spacing w:after="0" w:line="360" w:lineRule="auto"/>
        <w:rPr>
          <w:ins w:id="18" w:author="Φλούδα Χριστίνα" w:date="2016-12-08T13:23:00Z"/>
          <w:rFonts w:eastAsia="Times New Roman"/>
          <w:szCs w:val="24"/>
          <w:lang w:eastAsia="en-US"/>
        </w:rPr>
      </w:pPr>
      <w:ins w:id="19" w:author="Φλούδα Χριστίνα" w:date="2016-12-08T13:23:00Z">
        <w:r w:rsidRPr="00B069A8">
          <w:rPr>
            <w:rFonts w:eastAsia="Times New Roman"/>
            <w:szCs w:val="24"/>
            <w:lang w:eastAsia="en-US"/>
          </w:rPr>
          <w:t>ΘΕΜΑΤΑ</w:t>
        </w:r>
      </w:ins>
    </w:p>
    <w:p w14:paraId="752ECEB2" w14:textId="77777777" w:rsidR="00B069A8" w:rsidRPr="00B069A8" w:rsidRDefault="00B069A8" w:rsidP="00B069A8">
      <w:pPr>
        <w:spacing w:after="0" w:line="360" w:lineRule="auto"/>
        <w:rPr>
          <w:ins w:id="20" w:author="Φλούδα Χριστίνα" w:date="2016-12-08T13:23:00Z"/>
          <w:rFonts w:eastAsia="Times New Roman"/>
          <w:szCs w:val="24"/>
          <w:lang w:eastAsia="en-US"/>
        </w:rPr>
      </w:pPr>
      <w:ins w:id="21" w:author="Φλούδα Χριστίνα" w:date="2016-12-08T13:23:00Z">
        <w:r w:rsidRPr="00B069A8">
          <w:rPr>
            <w:rFonts w:eastAsia="Times New Roman"/>
            <w:szCs w:val="24"/>
            <w:lang w:eastAsia="en-US"/>
          </w:rPr>
          <w:t xml:space="preserve"> </w:t>
        </w:r>
        <w:r w:rsidRPr="00B069A8">
          <w:rPr>
            <w:rFonts w:eastAsia="Times New Roman"/>
            <w:szCs w:val="24"/>
            <w:lang w:eastAsia="en-US"/>
          </w:rPr>
          <w:br/>
          <w:t xml:space="preserve">Α. ΕΙΔΙΚΑ ΘΕΜΑΤΑ </w:t>
        </w:r>
        <w:r w:rsidRPr="00B069A8">
          <w:rPr>
            <w:rFonts w:eastAsia="Times New Roman"/>
            <w:szCs w:val="24"/>
            <w:lang w:eastAsia="en-US"/>
          </w:rPr>
          <w:br/>
          <w:t xml:space="preserve">1.  Άδεια απουσίας των Βουλευτών κ.κ. Γ. Δημαρά, Θ. </w:t>
        </w:r>
        <w:proofErr w:type="spellStart"/>
        <w:r w:rsidRPr="00B069A8">
          <w:rPr>
            <w:rFonts w:eastAsia="Times New Roman"/>
            <w:szCs w:val="24"/>
            <w:lang w:eastAsia="en-US"/>
          </w:rPr>
          <w:t>Φορτσάκη</w:t>
        </w:r>
        <w:proofErr w:type="spellEnd"/>
        <w:r w:rsidRPr="00B069A8">
          <w:rPr>
            <w:rFonts w:eastAsia="Times New Roman"/>
            <w:szCs w:val="24"/>
            <w:lang w:eastAsia="en-US"/>
          </w:rPr>
          <w:t xml:space="preserve">, Γ. Κουμουτσάκου και Ι. Μανιάτη, σελ. </w:t>
        </w:r>
        <w:r w:rsidRPr="00B069A8">
          <w:rPr>
            <w:rFonts w:eastAsia="Times New Roman"/>
            <w:szCs w:val="24"/>
            <w:lang w:eastAsia="en-US"/>
          </w:rPr>
          <w:br/>
          <w:t xml:space="preserve">2. Επί διαδικαστικού θέματος, σελ. </w:t>
        </w:r>
        <w:r w:rsidRPr="00B069A8">
          <w:rPr>
            <w:rFonts w:eastAsia="Times New Roman"/>
            <w:szCs w:val="24"/>
            <w:lang w:eastAsia="en-US"/>
          </w:rPr>
          <w:br/>
          <w:t xml:space="preserve"> </w:t>
        </w:r>
        <w:r w:rsidRPr="00B069A8">
          <w:rPr>
            <w:rFonts w:eastAsia="Times New Roman"/>
            <w:szCs w:val="24"/>
            <w:lang w:eastAsia="en-US"/>
          </w:rPr>
          <w:br/>
          <w:t xml:space="preserve">Β. ΚΟΙΝΟΒΟΥΛΕΥΤΙΚΟΣ ΕΛΕΓΧΟΣ </w:t>
        </w:r>
        <w:r w:rsidRPr="00B069A8">
          <w:rPr>
            <w:rFonts w:eastAsia="Times New Roman"/>
            <w:szCs w:val="24"/>
            <w:lang w:eastAsia="en-US"/>
          </w:rPr>
          <w:br/>
          <w:t xml:space="preserve">1. Κατάθεση αναφορών, σελ. </w:t>
        </w:r>
        <w:r w:rsidRPr="00B069A8">
          <w:rPr>
            <w:rFonts w:eastAsia="Times New Roman"/>
            <w:szCs w:val="24"/>
            <w:lang w:eastAsia="en-US"/>
          </w:rPr>
          <w:br/>
          <w:t xml:space="preserve">2. Συζήτηση επίκαιρης ερώτησης προς τον Υπουργό Περιβάλλοντος και Ενέργειας, σχετικά με την ανάπλαση του ρέματος Πικροδάφνης στο Νομό Αττικής, σελ. </w:t>
        </w:r>
        <w:r w:rsidRPr="00B069A8">
          <w:rPr>
            <w:rFonts w:eastAsia="Times New Roman"/>
            <w:szCs w:val="24"/>
            <w:lang w:eastAsia="en-US"/>
          </w:rPr>
          <w:br/>
        </w:r>
      </w:ins>
    </w:p>
    <w:p w14:paraId="1FBC77B4" w14:textId="77777777" w:rsidR="00B069A8" w:rsidRPr="00B069A8" w:rsidRDefault="00B069A8" w:rsidP="00B069A8">
      <w:pPr>
        <w:spacing w:after="0" w:line="360" w:lineRule="auto"/>
        <w:rPr>
          <w:ins w:id="22" w:author="Φλούδα Χριστίνα" w:date="2016-12-08T13:23:00Z"/>
          <w:rFonts w:eastAsia="Times New Roman"/>
          <w:szCs w:val="24"/>
          <w:lang w:eastAsia="en-US"/>
        </w:rPr>
      </w:pPr>
      <w:ins w:id="23" w:author="Φλούδα Χριστίνα" w:date="2016-12-08T13:23:00Z">
        <w:r w:rsidRPr="00B069A8">
          <w:rPr>
            <w:rFonts w:eastAsia="Times New Roman"/>
            <w:szCs w:val="24"/>
            <w:lang w:eastAsia="en-US"/>
          </w:rPr>
          <w:t>ΠΡΟΕΔΡΕΥΟΥΣΑ</w:t>
        </w:r>
      </w:ins>
    </w:p>
    <w:p w14:paraId="1C4903BE" w14:textId="77777777" w:rsidR="00B069A8" w:rsidRPr="00B069A8" w:rsidRDefault="00B069A8" w:rsidP="00B069A8">
      <w:pPr>
        <w:spacing w:after="0" w:line="360" w:lineRule="auto"/>
        <w:rPr>
          <w:ins w:id="24" w:author="Φλούδα Χριστίνα" w:date="2016-12-08T13:23:00Z"/>
          <w:rFonts w:eastAsia="Times New Roman"/>
          <w:szCs w:val="24"/>
          <w:lang w:eastAsia="en-US"/>
        </w:rPr>
      </w:pPr>
    </w:p>
    <w:p w14:paraId="38215136" w14:textId="77777777" w:rsidR="00B069A8" w:rsidRPr="00B069A8" w:rsidRDefault="00B069A8" w:rsidP="00B069A8">
      <w:pPr>
        <w:spacing w:after="0" w:line="360" w:lineRule="auto"/>
        <w:rPr>
          <w:ins w:id="25" w:author="Φλούδα Χριστίνα" w:date="2016-12-08T13:23:00Z"/>
          <w:rFonts w:eastAsia="Times New Roman"/>
          <w:szCs w:val="24"/>
          <w:lang w:eastAsia="en-US"/>
        </w:rPr>
      </w:pPr>
      <w:ins w:id="26" w:author="Φλούδα Χριστίνα" w:date="2016-12-08T13:23:00Z">
        <w:r w:rsidRPr="00B069A8">
          <w:rPr>
            <w:rFonts w:eastAsia="Times New Roman"/>
            <w:szCs w:val="24"/>
            <w:lang w:eastAsia="en-US"/>
          </w:rPr>
          <w:t>ΧΡΙΣΤΟΔΟΥΛΟΠΟΥΛΟΥ Α. , σελ.</w:t>
        </w:r>
        <w:r w:rsidRPr="00B069A8">
          <w:rPr>
            <w:rFonts w:eastAsia="Times New Roman"/>
            <w:szCs w:val="24"/>
            <w:lang w:eastAsia="en-US"/>
          </w:rPr>
          <w:br/>
        </w:r>
      </w:ins>
    </w:p>
    <w:p w14:paraId="71355F81" w14:textId="77777777" w:rsidR="00B069A8" w:rsidRPr="00B069A8" w:rsidRDefault="00B069A8" w:rsidP="00B069A8">
      <w:pPr>
        <w:spacing w:after="0" w:line="360" w:lineRule="auto"/>
        <w:rPr>
          <w:ins w:id="27" w:author="Φλούδα Χριστίνα" w:date="2016-12-08T13:23:00Z"/>
          <w:rFonts w:eastAsia="Times New Roman"/>
          <w:szCs w:val="24"/>
          <w:lang w:eastAsia="en-US"/>
        </w:rPr>
      </w:pPr>
    </w:p>
    <w:p w14:paraId="279DBE5E" w14:textId="77777777" w:rsidR="00B069A8" w:rsidRPr="00B069A8" w:rsidRDefault="00B069A8" w:rsidP="00B069A8">
      <w:pPr>
        <w:spacing w:after="0" w:line="360" w:lineRule="auto"/>
        <w:rPr>
          <w:ins w:id="28" w:author="Φλούδα Χριστίνα" w:date="2016-12-08T13:23:00Z"/>
          <w:rFonts w:eastAsia="Times New Roman"/>
          <w:szCs w:val="24"/>
          <w:lang w:eastAsia="en-US"/>
        </w:rPr>
      </w:pPr>
      <w:ins w:id="29" w:author="Φλούδα Χριστίνα" w:date="2016-12-08T13:23:00Z">
        <w:r w:rsidRPr="00B069A8">
          <w:rPr>
            <w:rFonts w:eastAsia="Times New Roman"/>
            <w:szCs w:val="24"/>
            <w:lang w:eastAsia="en-US"/>
          </w:rPr>
          <w:t>ΟΜΙΛΗΤΕΣ</w:t>
        </w:r>
      </w:ins>
    </w:p>
    <w:p w14:paraId="699CE234" w14:textId="77777777" w:rsidR="00B069A8" w:rsidRPr="00B069A8" w:rsidRDefault="00B069A8" w:rsidP="00B069A8">
      <w:pPr>
        <w:spacing w:after="0" w:line="360" w:lineRule="auto"/>
        <w:rPr>
          <w:ins w:id="30" w:author="Φλούδα Χριστίνα" w:date="2016-12-08T13:23:00Z"/>
          <w:rFonts w:eastAsia="Times New Roman"/>
          <w:szCs w:val="24"/>
          <w:lang w:eastAsia="en-US"/>
        </w:rPr>
      </w:pPr>
      <w:ins w:id="31" w:author="Φλούδα Χριστίνα" w:date="2016-12-08T13:23:00Z">
        <w:r w:rsidRPr="00B069A8">
          <w:rPr>
            <w:rFonts w:eastAsia="Times New Roman"/>
            <w:szCs w:val="24"/>
            <w:lang w:eastAsia="en-US"/>
          </w:rPr>
          <w:br/>
          <w:t>Α. Επί διαδικαστικού θέματος:</w:t>
        </w:r>
        <w:r w:rsidRPr="00B069A8">
          <w:rPr>
            <w:rFonts w:eastAsia="Times New Roman"/>
            <w:szCs w:val="24"/>
            <w:lang w:eastAsia="en-US"/>
          </w:rPr>
          <w:br/>
          <w:t>ΧΡΙΣΤΟΔΟΥΛΟΠΟΥΛΟΥ Α. , σελ.</w:t>
        </w:r>
        <w:r w:rsidRPr="00B069A8">
          <w:rPr>
            <w:rFonts w:eastAsia="Times New Roman"/>
            <w:szCs w:val="24"/>
            <w:lang w:eastAsia="en-US"/>
          </w:rPr>
          <w:br/>
        </w:r>
        <w:r w:rsidRPr="00B069A8">
          <w:rPr>
            <w:rFonts w:eastAsia="Times New Roman"/>
            <w:szCs w:val="24"/>
            <w:lang w:eastAsia="en-US"/>
          </w:rPr>
          <w:br/>
          <w:t>Β. Επί της επίκαιρης ερώτησης:</w:t>
        </w:r>
        <w:r w:rsidRPr="00B069A8">
          <w:rPr>
            <w:rFonts w:eastAsia="Times New Roman"/>
            <w:szCs w:val="24"/>
            <w:lang w:eastAsia="en-US"/>
          </w:rPr>
          <w:br/>
          <w:t>ΛΥΚΟΥΔΗΣ Σ. , σελ.</w:t>
        </w:r>
        <w:r w:rsidRPr="00B069A8">
          <w:rPr>
            <w:rFonts w:eastAsia="Times New Roman"/>
            <w:szCs w:val="24"/>
            <w:lang w:eastAsia="en-US"/>
          </w:rPr>
          <w:br/>
          <w:t>ΦΑΜΕΛΛΟΣ Σ. , σελ.</w:t>
        </w:r>
        <w:r w:rsidRPr="00B069A8">
          <w:rPr>
            <w:rFonts w:eastAsia="Times New Roman"/>
            <w:szCs w:val="24"/>
            <w:lang w:eastAsia="en-US"/>
          </w:rPr>
          <w:br/>
        </w:r>
      </w:ins>
    </w:p>
    <w:p w14:paraId="151826FE" w14:textId="77777777" w:rsidR="00B069A8" w:rsidRDefault="00B069A8" w:rsidP="00B069A8">
      <w:pPr>
        <w:spacing w:after="0" w:line="600" w:lineRule="auto"/>
        <w:ind w:firstLine="720"/>
        <w:jc w:val="both"/>
        <w:rPr>
          <w:ins w:id="32" w:author="Φλούδα Χριστίνα" w:date="2016-12-08T13:23:00Z"/>
          <w:rFonts w:eastAsia="Times New Roman"/>
          <w:szCs w:val="24"/>
        </w:rPr>
        <w:pPrChange w:id="33" w:author="Φλούδα Χριστίνα" w:date="2016-12-08T13:23:00Z">
          <w:pPr>
            <w:spacing w:after="0" w:line="600" w:lineRule="auto"/>
            <w:ind w:firstLine="720"/>
            <w:jc w:val="center"/>
          </w:pPr>
        </w:pPrChange>
      </w:pPr>
    </w:p>
    <w:p w14:paraId="19BF1DA0" w14:textId="77777777" w:rsidR="00DF5B7B" w:rsidRDefault="00B069A8">
      <w:pPr>
        <w:spacing w:after="0" w:line="600" w:lineRule="auto"/>
        <w:ind w:firstLine="720"/>
        <w:jc w:val="center"/>
        <w:rPr>
          <w:rFonts w:eastAsia="Times New Roman"/>
          <w:szCs w:val="24"/>
        </w:rPr>
      </w:pPr>
      <w:r>
        <w:rPr>
          <w:rFonts w:eastAsia="Times New Roman"/>
          <w:szCs w:val="24"/>
        </w:rPr>
        <w:t>ΠΡΑΚΤΙΚΑ ΒΟΥΛΗΣ</w:t>
      </w:r>
    </w:p>
    <w:p w14:paraId="19BF1DA1" w14:textId="77777777" w:rsidR="00DF5B7B" w:rsidRDefault="00B069A8">
      <w:pPr>
        <w:spacing w:after="0" w:line="600" w:lineRule="auto"/>
        <w:ind w:firstLine="720"/>
        <w:jc w:val="center"/>
        <w:rPr>
          <w:rFonts w:eastAsia="Times New Roman"/>
          <w:szCs w:val="24"/>
        </w:rPr>
      </w:pPr>
      <w:r>
        <w:rPr>
          <w:rFonts w:eastAsia="Times New Roman"/>
          <w:szCs w:val="24"/>
        </w:rPr>
        <w:t>Ι</w:t>
      </w:r>
      <w:r>
        <w:rPr>
          <w:rFonts w:eastAsia="Times New Roman"/>
          <w:szCs w:val="24"/>
        </w:rPr>
        <w:t>Ζ</w:t>
      </w:r>
      <w:r>
        <w:rPr>
          <w:rFonts w:eastAsia="Times New Roman"/>
          <w:szCs w:val="24"/>
        </w:rPr>
        <w:t>΄ ΠΕΡΙΟΔΟΣ</w:t>
      </w:r>
    </w:p>
    <w:p w14:paraId="19BF1DA2" w14:textId="77777777" w:rsidR="00DF5B7B" w:rsidRDefault="00B069A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9BF1DA3" w14:textId="77777777" w:rsidR="00DF5B7B" w:rsidRDefault="00B069A8">
      <w:pPr>
        <w:spacing w:after="0" w:line="600" w:lineRule="auto"/>
        <w:ind w:firstLine="720"/>
        <w:jc w:val="center"/>
        <w:rPr>
          <w:rFonts w:eastAsia="Times New Roman"/>
          <w:szCs w:val="24"/>
        </w:rPr>
      </w:pPr>
      <w:r>
        <w:rPr>
          <w:rFonts w:eastAsia="Times New Roman"/>
          <w:szCs w:val="24"/>
        </w:rPr>
        <w:t>ΣΥΝΟΔΟΣ Β΄</w:t>
      </w:r>
    </w:p>
    <w:p w14:paraId="19BF1DA4" w14:textId="77777777" w:rsidR="00DF5B7B" w:rsidRDefault="00B069A8">
      <w:pPr>
        <w:spacing w:after="0" w:line="600" w:lineRule="auto"/>
        <w:ind w:firstLine="720"/>
        <w:jc w:val="center"/>
        <w:rPr>
          <w:rFonts w:eastAsia="Times New Roman"/>
          <w:szCs w:val="24"/>
        </w:rPr>
      </w:pPr>
      <w:r>
        <w:rPr>
          <w:rFonts w:eastAsia="Times New Roman"/>
          <w:szCs w:val="24"/>
        </w:rPr>
        <w:t>ΣΥΝΕΔΡΙΑΣΗ Μ΄</w:t>
      </w:r>
    </w:p>
    <w:p w14:paraId="19BF1DA5" w14:textId="77777777" w:rsidR="00DF5B7B" w:rsidRDefault="00B069A8">
      <w:pPr>
        <w:spacing w:after="0" w:line="600" w:lineRule="auto"/>
        <w:ind w:firstLine="720"/>
        <w:jc w:val="center"/>
        <w:rPr>
          <w:rFonts w:eastAsia="Times New Roman"/>
          <w:szCs w:val="24"/>
        </w:rPr>
      </w:pPr>
      <w:r>
        <w:rPr>
          <w:rFonts w:eastAsia="Times New Roman"/>
          <w:szCs w:val="24"/>
        </w:rPr>
        <w:t>Δευτέρα 5 Δεκεμβρίου 2016</w:t>
      </w:r>
    </w:p>
    <w:p w14:paraId="19BF1DA6" w14:textId="77777777" w:rsidR="00DF5B7B" w:rsidRDefault="00B069A8">
      <w:pPr>
        <w:spacing w:after="0" w:line="600" w:lineRule="auto"/>
        <w:ind w:firstLine="720"/>
        <w:jc w:val="both"/>
        <w:rPr>
          <w:rFonts w:eastAsia="Times New Roman"/>
          <w:szCs w:val="24"/>
        </w:rPr>
      </w:pPr>
      <w:r>
        <w:rPr>
          <w:rFonts w:eastAsia="Times New Roman"/>
          <w:szCs w:val="24"/>
        </w:rPr>
        <w:t>Αθήνα, σήμερα στις 5 Δεκεμβρίου 2016, ημέρα Δευτέρα και ώρα 18.02΄</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w:t>
      </w:r>
      <w:r>
        <w:rPr>
          <w:rFonts w:eastAsia="Times New Roman"/>
          <w:szCs w:val="24"/>
        </w:rPr>
        <w:t xml:space="preserve">για </w:t>
      </w:r>
      <w:r>
        <w:rPr>
          <w:rFonts w:eastAsia="Times New Roman"/>
          <w:szCs w:val="24"/>
        </w:rPr>
        <w:t xml:space="preserve">να συνεδριάσει υπό την προεδρία της Γ΄ Αντιπροέδρου αυτής κ. </w:t>
      </w:r>
      <w:r w:rsidRPr="00D17EE4">
        <w:rPr>
          <w:rFonts w:eastAsia="Times New Roman"/>
          <w:b/>
          <w:szCs w:val="24"/>
        </w:rPr>
        <w:t>ΑΝΑΣΤΑΣΙΑΣ ΧΡΙΣΤΟΔΟΥΛΟΠΟΥΛΟΥ</w:t>
      </w:r>
      <w:r>
        <w:rPr>
          <w:rFonts w:eastAsia="Times New Roman"/>
          <w:szCs w:val="24"/>
        </w:rPr>
        <w:t>.</w:t>
      </w:r>
    </w:p>
    <w:p w14:paraId="19BF1DA7" w14:textId="77777777" w:rsidR="00DF5B7B" w:rsidRDefault="00B069A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αρχίζει η </w:t>
      </w:r>
      <w:r>
        <w:rPr>
          <w:rFonts w:eastAsia="Times New Roman"/>
          <w:szCs w:val="24"/>
        </w:rPr>
        <w:t>συνεδρίαση.</w:t>
      </w:r>
    </w:p>
    <w:p w14:paraId="19BF1DA8" w14:textId="77777777" w:rsidR="00DF5B7B" w:rsidRDefault="00B069A8">
      <w:pPr>
        <w:spacing w:after="0"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19BF1DA9" w14:textId="77777777" w:rsidR="00DF5B7B" w:rsidRDefault="00B069A8">
      <w:pPr>
        <w:spacing w:after="0" w:line="600" w:lineRule="auto"/>
        <w:ind w:firstLine="720"/>
        <w:jc w:val="both"/>
        <w:rPr>
          <w:rFonts w:eastAsia="Times New Roman"/>
          <w:szCs w:val="24"/>
        </w:rPr>
      </w:pPr>
      <w:r>
        <w:rPr>
          <w:rFonts w:eastAsia="Times New Roman"/>
          <w:szCs w:val="24"/>
        </w:rPr>
        <w:lastRenderedPageBreak/>
        <w:t>(Ανακοινώνονται προς το Σώμα από το</w:t>
      </w:r>
      <w:r>
        <w:rPr>
          <w:rFonts w:eastAsia="Times New Roman"/>
          <w:szCs w:val="24"/>
        </w:rPr>
        <w:t>ν</w:t>
      </w:r>
      <w:r>
        <w:rPr>
          <w:rFonts w:eastAsia="Times New Roman"/>
          <w:szCs w:val="24"/>
        </w:rPr>
        <w:t xml:space="preserve"> Γραμματέα της Βουλής κ. Ιωάννη </w:t>
      </w:r>
      <w:proofErr w:type="spellStart"/>
      <w:r>
        <w:rPr>
          <w:rFonts w:eastAsia="Times New Roman"/>
          <w:szCs w:val="24"/>
        </w:rPr>
        <w:t>Σαρακιώτη</w:t>
      </w:r>
      <w:proofErr w:type="spellEnd"/>
      <w:r>
        <w:rPr>
          <w:rFonts w:eastAsia="Times New Roman"/>
          <w:szCs w:val="24"/>
        </w:rPr>
        <w:t>, Βουλευτή Φθιώτιδας, τα ακόλουθα:</w:t>
      </w:r>
    </w:p>
    <w:p w14:paraId="19BF1DAA" w14:textId="77777777" w:rsidR="00DF5B7B" w:rsidRDefault="00B069A8">
      <w:pPr>
        <w:spacing w:after="0" w:line="600" w:lineRule="auto"/>
        <w:ind w:firstLine="720"/>
        <w:jc w:val="both"/>
        <w:rPr>
          <w:rFonts w:eastAsia="Times New Roman"/>
          <w:szCs w:val="24"/>
        </w:rPr>
      </w:pPr>
      <w:r>
        <w:rPr>
          <w:rFonts w:eastAsia="Times New Roman"/>
          <w:szCs w:val="24"/>
        </w:rPr>
        <w:t>Α. ΚΑΤΑΘΕΣΗ ΑΝΑΦΟΡΩΝ</w:t>
      </w:r>
    </w:p>
    <w:p w14:paraId="19BF1DAB" w14:textId="77777777" w:rsidR="00DF5B7B" w:rsidRDefault="00B069A8">
      <w:pPr>
        <w:spacing w:after="0" w:line="600" w:lineRule="auto"/>
        <w:ind w:firstLine="720"/>
        <w:jc w:val="both"/>
        <w:rPr>
          <w:rFonts w:eastAsia="Times New Roman"/>
          <w:color w:val="FF0000"/>
          <w:szCs w:val="24"/>
        </w:rPr>
      </w:pPr>
      <w:r w:rsidRPr="00353700">
        <w:rPr>
          <w:rFonts w:eastAsia="Times New Roman"/>
          <w:color w:val="FF0000"/>
          <w:szCs w:val="24"/>
        </w:rPr>
        <w:t>(ΝΑ ΜΠΕΙ Η ΣΕΛΙΔΑ 1</w:t>
      </w:r>
      <w:r w:rsidRPr="00353700">
        <w:rPr>
          <w:rFonts w:eastAsia="Times New Roman"/>
          <w:color w:val="FF0000"/>
          <w:szCs w:val="24"/>
          <w:vertAlign w:val="superscript"/>
        </w:rPr>
        <w:t>α</w:t>
      </w:r>
      <w:r w:rsidRPr="00353700">
        <w:rPr>
          <w:rFonts w:eastAsia="Times New Roman"/>
          <w:color w:val="FF0000"/>
          <w:szCs w:val="24"/>
        </w:rPr>
        <w:t>)</w:t>
      </w:r>
    </w:p>
    <w:p w14:paraId="19BF1DAC" w14:textId="77777777" w:rsidR="00DF5B7B" w:rsidRDefault="00B069A8">
      <w:pPr>
        <w:spacing w:after="0" w:line="600" w:lineRule="auto"/>
        <w:ind w:firstLine="720"/>
        <w:jc w:val="both"/>
        <w:rPr>
          <w:rFonts w:eastAsia="Times New Roman"/>
          <w:szCs w:val="24"/>
        </w:rPr>
      </w:pPr>
      <w:r>
        <w:rPr>
          <w:rFonts w:eastAsia="Times New Roman"/>
          <w:szCs w:val="24"/>
        </w:rPr>
        <w:t xml:space="preserve">Β. ΑΠΑΝΤΗΣΕΙΣ </w:t>
      </w:r>
      <w:r>
        <w:rPr>
          <w:rFonts w:eastAsia="Times New Roman"/>
          <w:szCs w:val="24"/>
        </w:rPr>
        <w:t>ΥΠΟΥΡΓΩΝ ΣΕ ΕΡΩΤΗΣΕΙΣ ΒΟΥΛΕΥΤΩΝ</w:t>
      </w:r>
    </w:p>
    <w:p w14:paraId="19BF1DAD" w14:textId="77777777" w:rsidR="00DF5B7B" w:rsidRDefault="00B069A8">
      <w:pPr>
        <w:spacing w:after="0" w:line="600" w:lineRule="auto"/>
        <w:ind w:firstLine="720"/>
        <w:jc w:val="both"/>
        <w:rPr>
          <w:rFonts w:eastAsia="Times New Roman"/>
          <w:szCs w:val="24"/>
        </w:rPr>
      </w:pPr>
      <w:r w:rsidRPr="00353700">
        <w:rPr>
          <w:rFonts w:eastAsia="Times New Roman"/>
          <w:color w:val="FF0000"/>
          <w:szCs w:val="24"/>
        </w:rPr>
        <w:t>(ΝΑ ΜΠΕΙ Η ΣΕΛΙΔΑ</w:t>
      </w:r>
      <w:r>
        <w:rPr>
          <w:rFonts w:eastAsia="Times New Roman"/>
          <w:color w:val="FF0000"/>
          <w:szCs w:val="24"/>
        </w:rPr>
        <w:t xml:space="preserve"> 1β</w:t>
      </w:r>
      <w:r w:rsidRPr="00353700">
        <w:rPr>
          <w:rFonts w:eastAsia="Times New Roman"/>
          <w:color w:val="FF0000"/>
          <w:szCs w:val="24"/>
        </w:rPr>
        <w:t>)</w:t>
      </w:r>
    </w:p>
    <w:p w14:paraId="19BF1DAE" w14:textId="77777777" w:rsidR="00DF5B7B" w:rsidRDefault="00B069A8">
      <w:pPr>
        <w:spacing w:after="0" w:line="600" w:lineRule="auto"/>
        <w:ind w:firstLine="720"/>
        <w:jc w:val="both"/>
        <w:rPr>
          <w:rFonts w:eastAsia="Times New Roman" w:cs="Times New Roman"/>
          <w:color w:val="FF0000"/>
          <w:szCs w:val="24"/>
        </w:rPr>
      </w:pPr>
      <w:r w:rsidRPr="000D027E">
        <w:rPr>
          <w:rFonts w:eastAsia="Times New Roman" w:cs="Times New Roman"/>
          <w:color w:val="FF0000"/>
          <w:szCs w:val="24"/>
        </w:rPr>
        <w:t>(</w:t>
      </w:r>
      <w:r>
        <w:rPr>
          <w:rFonts w:eastAsia="Times New Roman" w:cs="Times New Roman"/>
          <w:color w:val="FF0000"/>
          <w:szCs w:val="24"/>
        </w:rPr>
        <w:t>Α</w:t>
      </w:r>
      <w:r w:rsidRPr="000D027E">
        <w:rPr>
          <w:rFonts w:eastAsia="Times New Roman" w:cs="Times New Roman"/>
          <w:color w:val="FF0000"/>
          <w:szCs w:val="24"/>
        </w:rPr>
        <w:t>λλαγή σελίδας)</w:t>
      </w:r>
    </w:p>
    <w:p w14:paraId="19BF1DAF" w14:textId="77777777" w:rsidR="00DF5B7B" w:rsidRDefault="00B069A8">
      <w:pPr>
        <w:spacing w:after="0" w:line="600" w:lineRule="auto"/>
        <w:ind w:firstLine="709"/>
        <w:jc w:val="both"/>
        <w:rPr>
          <w:rFonts w:eastAsia="Times New Roman" w:cs="Times New Roman"/>
          <w:szCs w:val="24"/>
        </w:rPr>
      </w:pPr>
      <w:r w:rsidRPr="004222FC">
        <w:rPr>
          <w:rFonts w:eastAsia="Times New Roman" w:cs="Times New Roman"/>
          <w:b/>
          <w:szCs w:val="24"/>
        </w:rPr>
        <w:t>ΠΡΟΕΔΡΕΥΟΥΣΑ (Αναστασία Χριστοδουλοπούλου)</w:t>
      </w:r>
      <w:r>
        <w:rPr>
          <w:rFonts w:eastAsia="Times New Roman" w:cs="Times New Roman"/>
          <w:b/>
          <w:szCs w:val="24"/>
        </w:rPr>
        <w:t>:</w:t>
      </w:r>
      <w:r w:rsidRPr="004222FC">
        <w:rPr>
          <w:rFonts w:eastAsia="Times New Roman" w:cs="Times New Roman"/>
          <w:b/>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 xml:space="preserve">εισερχόμαστε </w:t>
      </w:r>
      <w:r>
        <w:rPr>
          <w:rFonts w:eastAsia="Times New Roman" w:cs="Times New Roman"/>
          <w:szCs w:val="24"/>
        </w:rPr>
        <w:t xml:space="preserve">στη συζήτηση των </w:t>
      </w:r>
    </w:p>
    <w:p w14:paraId="19BF1DB0" w14:textId="77777777" w:rsidR="00DF5B7B" w:rsidRDefault="00B069A8">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9BF1DB1"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Σήμερα θα συζητηθεί μόνο μία ερώτηση. Είναι η έκτη με αριθμό 79/11-10-2016 επίκαιρη ερώτηση πρώτου κύκλου του </w:t>
      </w:r>
      <w:r>
        <w:rPr>
          <w:rFonts w:eastAsia="Times New Roman" w:cs="Times New Roman"/>
          <w:szCs w:val="24"/>
        </w:rPr>
        <w:t xml:space="preserve">Ζ΄ </w:t>
      </w:r>
      <w:r>
        <w:rPr>
          <w:rFonts w:eastAsia="Times New Roman" w:cs="Times New Roman"/>
          <w:szCs w:val="24"/>
        </w:rPr>
        <w:t xml:space="preserve">Αντιπροέδρου </w:t>
      </w:r>
      <w:r>
        <w:rPr>
          <w:rFonts w:eastAsia="Times New Roman" w:cs="Times New Roman"/>
          <w:szCs w:val="24"/>
        </w:rPr>
        <w:lastRenderedPageBreak/>
        <w:t>της Βουλής και Βουλευτή Α΄ Αθηνών του Ποταμιού κ. Σπυρίδωνος Λυκούδη, σχετικά με την ανάπλαση του ρέματος Πικροδάφνης στο</w:t>
      </w:r>
      <w:r>
        <w:rPr>
          <w:rFonts w:eastAsia="Times New Roman" w:cs="Times New Roman"/>
          <w:szCs w:val="24"/>
        </w:rPr>
        <w:t>ν</w:t>
      </w:r>
      <w:r>
        <w:rPr>
          <w:rFonts w:eastAsia="Times New Roman" w:cs="Times New Roman"/>
          <w:szCs w:val="24"/>
        </w:rPr>
        <w:t xml:space="preserve"> Νομό Ατ</w:t>
      </w:r>
      <w:r>
        <w:rPr>
          <w:rFonts w:eastAsia="Times New Roman" w:cs="Times New Roman"/>
          <w:szCs w:val="24"/>
        </w:rPr>
        <w:t>τικής.</w:t>
      </w:r>
    </w:p>
    <w:p w14:paraId="19BF1DB2"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w:t>
      </w:r>
    </w:p>
    <w:p w14:paraId="19BF1DB3"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Κύριε Αντιπρόεδρε, έχετε για δύο λεπτά τον λόγο</w:t>
      </w:r>
      <w:r>
        <w:rPr>
          <w:rFonts w:eastAsia="Times New Roman" w:cs="Times New Roman"/>
          <w:szCs w:val="24"/>
        </w:rPr>
        <w:t xml:space="preserve"> για να αναπτύξετε την επίκαιρη ερώτηση</w:t>
      </w:r>
      <w:r>
        <w:rPr>
          <w:rFonts w:eastAsia="Times New Roman" w:cs="Times New Roman"/>
          <w:szCs w:val="24"/>
        </w:rPr>
        <w:t xml:space="preserve"> </w:t>
      </w:r>
    </w:p>
    <w:p w14:paraId="19BF1DB4" w14:textId="77777777" w:rsidR="00DF5B7B" w:rsidRDefault="00B069A8">
      <w:pPr>
        <w:spacing w:after="0"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Ευχαρ</w:t>
      </w:r>
      <w:r>
        <w:rPr>
          <w:rFonts w:eastAsia="Times New Roman" w:cs="Times New Roman"/>
          <w:szCs w:val="24"/>
        </w:rPr>
        <w:t xml:space="preserve">ιστώ, κυρία Πρόεδρε. </w:t>
      </w:r>
    </w:p>
    <w:p w14:paraId="19BF1DB5"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Κύριε Υπουργέ, το ρέμα της Πικροδάφνης, το ξέρετε, είναι το τελευταίο που έχει παραμείνει στο λεκανοπέδιο της Αττικής. Είναι ένα σπάνιο φυσικό στοιχείο με μεγάλη σημασία για την βιοποικιλότητα της περιοχής. Διασχίζει την περιοχή της Η</w:t>
      </w:r>
      <w:r>
        <w:rPr>
          <w:rFonts w:eastAsia="Times New Roman" w:cs="Times New Roman"/>
          <w:szCs w:val="24"/>
        </w:rPr>
        <w:t>λιούπολης, του Αγίου Δημητρίου, του Αλίμου και το Παλαιό Φάληρο.</w:t>
      </w:r>
    </w:p>
    <w:p w14:paraId="19BF1DB6"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απόφαση του ΥΠΕΧΩΔΕ έχει χαρακτηριστεί ως ιδιαιτέρου περιβαλλοντικού ενδιαφέροντος χώρος, ενώ σύμφωνα με το νέο ρυθμιστικό σχέδιο της Αθήνας κατατάσσεται στα κύρια </w:t>
      </w:r>
      <w:proofErr w:type="spellStart"/>
      <w:r>
        <w:rPr>
          <w:rFonts w:eastAsia="Times New Roman" w:cs="Times New Roman"/>
          <w:szCs w:val="24"/>
        </w:rPr>
        <w:t>υδατορέματα</w:t>
      </w:r>
      <w:proofErr w:type="spellEnd"/>
      <w:r>
        <w:rPr>
          <w:rFonts w:eastAsia="Times New Roman" w:cs="Times New Roman"/>
          <w:szCs w:val="24"/>
        </w:rPr>
        <w:t xml:space="preserve"> πρώτης προτε</w:t>
      </w:r>
      <w:r>
        <w:rPr>
          <w:rFonts w:eastAsia="Times New Roman" w:cs="Times New Roman"/>
          <w:szCs w:val="24"/>
        </w:rPr>
        <w:t xml:space="preserve">ραιότητας του λεκανοπεδίου της Αττικής. </w:t>
      </w:r>
    </w:p>
    <w:p w14:paraId="19BF1DB7"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Η πλούσια βλάστηση και ο μεγάλος αριθμός των δέντρων καθιστούν το ρέμα της Πικροδάφνης ένα φυσικό πνεύμονα, ενώ με βάση την Ελληνική </w:t>
      </w:r>
      <w:proofErr w:type="spellStart"/>
      <w:r>
        <w:rPr>
          <w:rFonts w:eastAsia="Times New Roman" w:cs="Times New Roman"/>
          <w:szCs w:val="24"/>
        </w:rPr>
        <w:t>Ορνιθολογική</w:t>
      </w:r>
      <w:proofErr w:type="spellEnd"/>
      <w:r>
        <w:rPr>
          <w:rFonts w:eastAsia="Times New Roman" w:cs="Times New Roman"/>
          <w:szCs w:val="24"/>
        </w:rPr>
        <w:t xml:space="preserve"> Εταιρεία είναι το τελευταίο καταφύγιο μεταναστευτικών πουλιών. Πάνω α</w:t>
      </w:r>
      <w:r>
        <w:rPr>
          <w:rFonts w:eastAsia="Times New Roman" w:cs="Times New Roman"/>
          <w:szCs w:val="24"/>
        </w:rPr>
        <w:t xml:space="preserve">πό εκατό είδη πουλιών κάθε χρόνο επισκέπτονται και παραμένουν στη συγκεκριμένη περιοχή. </w:t>
      </w:r>
    </w:p>
    <w:p w14:paraId="19BF1DB8"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Το Περιφερειακό Συμβούλιο της Αττικής με την υπ’ αριθμ</w:t>
      </w:r>
      <w:r>
        <w:rPr>
          <w:rFonts w:eastAsia="Times New Roman" w:cs="Times New Roman"/>
          <w:szCs w:val="24"/>
        </w:rPr>
        <w:t>όν</w:t>
      </w:r>
      <w:r>
        <w:rPr>
          <w:rFonts w:eastAsia="Times New Roman" w:cs="Times New Roman"/>
          <w:szCs w:val="24"/>
        </w:rPr>
        <w:t xml:space="preserve"> 279/2016/30-8-2016 απόφασή του ενέκρινε τη μελέτη του έργου «Ανάπλαση ρέματος Πικροδάφνης» από τη </w:t>
      </w:r>
      <w:r>
        <w:rPr>
          <w:rFonts w:eastAsia="Times New Roman" w:cs="Times New Roman"/>
          <w:szCs w:val="24"/>
        </w:rPr>
        <w:t>λ</w:t>
      </w:r>
      <w:r>
        <w:rPr>
          <w:rFonts w:eastAsia="Times New Roman" w:cs="Times New Roman"/>
          <w:szCs w:val="24"/>
        </w:rPr>
        <w:t xml:space="preserve">εωφόρο </w:t>
      </w:r>
      <w:r>
        <w:rPr>
          <w:rFonts w:eastAsia="Times New Roman" w:cs="Times New Roman"/>
          <w:szCs w:val="24"/>
        </w:rPr>
        <w:t xml:space="preserve">Βουλιαγμένης ως την εκβολή. Σύμφωνα με τις διαμαρτυρίες και τις ενστάσεις των επιτροπών κατοίκων και φορέων της περιοχής, το ρέμα με αυτή την απόφαση θα μετατραπεί ουσιαστικά σε ένα τεχνητό αγωγό </w:t>
      </w:r>
      <w:proofErr w:type="spellStart"/>
      <w:r>
        <w:rPr>
          <w:rFonts w:eastAsia="Times New Roman" w:cs="Times New Roman"/>
          <w:szCs w:val="24"/>
        </w:rPr>
        <w:t>ομβρίων</w:t>
      </w:r>
      <w:proofErr w:type="spellEnd"/>
      <w:r>
        <w:rPr>
          <w:rFonts w:eastAsia="Times New Roman" w:cs="Times New Roman"/>
          <w:szCs w:val="24"/>
        </w:rPr>
        <w:t xml:space="preserve">, αφού θα τοποθετηθούν </w:t>
      </w:r>
      <w:proofErr w:type="spellStart"/>
      <w:r>
        <w:rPr>
          <w:rFonts w:eastAsia="Times New Roman" w:cs="Times New Roman"/>
          <w:szCs w:val="24"/>
        </w:rPr>
        <w:lastRenderedPageBreak/>
        <w:t>συρματοκιβώτια</w:t>
      </w:r>
      <w:proofErr w:type="spellEnd"/>
      <w:r>
        <w:rPr>
          <w:rFonts w:eastAsia="Times New Roman" w:cs="Times New Roman"/>
          <w:szCs w:val="24"/>
        </w:rPr>
        <w:t xml:space="preserve"> στο 80% της δια</w:t>
      </w:r>
      <w:r>
        <w:rPr>
          <w:rFonts w:eastAsia="Times New Roman" w:cs="Times New Roman"/>
          <w:szCs w:val="24"/>
        </w:rPr>
        <w:t xml:space="preserve">δρομής του. Παράλληλα, όπως αναφέρεται στην απόφαση της περιφέρειας θα αφαιρεθούν επτακόσια εβδομήντα έξι από τα χίλια δέντρα που υπάρχουν σήμερα και τα οποία έχουν αναπτυχθεί με φυσικό τρόπο. Προφανώς αυτές είναι καταγγελίες και ενστάσεις των κατοίκων. Η </w:t>
      </w:r>
      <w:r>
        <w:rPr>
          <w:rFonts w:eastAsia="Times New Roman" w:cs="Times New Roman"/>
          <w:szCs w:val="24"/>
        </w:rPr>
        <w:t>ερώτηση γι’ αυτό γίνεται, είτε για να δεχθείτε τις ενστάσεις είτε αν μπορείτε κι αν έχετε τη δυνατότητα για να διασκεδάσετε αυτές τις ανησυχίες, να θεωρήσουμε ότι δεν είναι σωστές.</w:t>
      </w:r>
    </w:p>
    <w:p w14:paraId="19BF1DB9"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Με βάση, λοιπόν, τα παραπάνω σας ερωτώ: </w:t>
      </w:r>
    </w:p>
    <w:p w14:paraId="19BF1DBA"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Εξασφαλίζεται η προστασία και η αν</w:t>
      </w:r>
      <w:r>
        <w:rPr>
          <w:rFonts w:eastAsia="Times New Roman" w:cs="Times New Roman"/>
          <w:szCs w:val="24"/>
        </w:rPr>
        <w:t xml:space="preserve">αβάθμιση του φυσικού αυτού οικοσυστήματος; </w:t>
      </w:r>
    </w:p>
    <w:p w14:paraId="19BF1DBB"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Πώς αντιμετωπίζετε τις διαμαρτυρίες των κατοίκων, των φορέων αλλά και των ειδικών επιστημόνων για ακύρωση της εν λόγω μελέτης; </w:t>
      </w:r>
    </w:p>
    <w:p w14:paraId="19BF1DBC"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Πώς εξασφαλίζεται η προστασία των γύρω περιοχών από τις πλημμύρες; </w:t>
      </w:r>
    </w:p>
    <w:p w14:paraId="19BF1DBD"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lastRenderedPageBreak/>
        <w:t>Η εν λόγω μελέτη</w:t>
      </w:r>
      <w:r>
        <w:rPr>
          <w:rFonts w:eastAsia="Times New Roman" w:cs="Times New Roman"/>
          <w:szCs w:val="24"/>
        </w:rPr>
        <w:t xml:space="preserve"> έχει τεθεί στην κρίση των αρμοδίων </w:t>
      </w:r>
      <w:r>
        <w:rPr>
          <w:rFonts w:eastAsia="Times New Roman" w:cs="Times New Roman"/>
          <w:szCs w:val="24"/>
        </w:rPr>
        <w:t xml:space="preserve">υπηρεσιών </w:t>
      </w:r>
      <w:r>
        <w:rPr>
          <w:rFonts w:eastAsia="Times New Roman" w:cs="Times New Roman"/>
          <w:szCs w:val="24"/>
        </w:rPr>
        <w:t>του ΥΠΕΚΑ;</w:t>
      </w:r>
    </w:p>
    <w:p w14:paraId="19BF1DBE"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Ευχαριστώ.</w:t>
      </w:r>
    </w:p>
    <w:p w14:paraId="19BF1DBF" w14:textId="77777777" w:rsidR="00DF5B7B" w:rsidRDefault="00B069A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για τρία λεπτά. </w:t>
      </w:r>
    </w:p>
    <w:p w14:paraId="19BF1DC0" w14:textId="77777777" w:rsidR="00DF5B7B" w:rsidRDefault="00B069A8">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Ευχαριστώ πολύ, κυρία Πρόεδ</w:t>
      </w:r>
      <w:r>
        <w:rPr>
          <w:rFonts w:eastAsia="Times New Roman" w:cs="Times New Roman"/>
          <w:szCs w:val="24"/>
        </w:rPr>
        <w:t xml:space="preserve">ρε. </w:t>
      </w:r>
    </w:p>
    <w:p w14:paraId="19BF1DC1"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Κύριε Λυκούδη, σας ευχαριστώ πολύ για τη δυνατότητα που μας δίνετε να συζητήσουμε το θέμα αυτό στη Βουλή. </w:t>
      </w:r>
    </w:p>
    <w:p w14:paraId="19BF1DC2"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Είναι γεγονός ότι πράγματι το θέμα του ρέματος Πικροδάφνης είναι ζήτημα το οποίο εμπεριέχει οικολογικά ζητήματα, περιβαλλοντικά, κοινωνικά και ν</w:t>
      </w:r>
      <w:r>
        <w:rPr>
          <w:rFonts w:eastAsia="Times New Roman" w:cs="Times New Roman"/>
          <w:szCs w:val="24"/>
        </w:rPr>
        <w:t xml:space="preserve">ομικά, διότι αποτελεί, αν θέλετε, ένα από τα σημαντικότερα ζητήματα που αποδεικνύουν την παθογένεια σαράντα ετών στο νοτιοανατολικό τμήμα της πρωτεύουσας. </w:t>
      </w:r>
    </w:p>
    <w:p w14:paraId="19BF1DC3"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μελέτη για να είμαστε ακριβείς κατατέθηκε από τη μελέτη περιβάλλοντος της </w:t>
      </w:r>
      <w:r>
        <w:rPr>
          <w:rFonts w:eastAsia="Times New Roman" w:cs="Times New Roman"/>
          <w:szCs w:val="24"/>
        </w:rPr>
        <w:t xml:space="preserve">περιφέρειας </w:t>
      </w:r>
      <w:r>
        <w:rPr>
          <w:rFonts w:eastAsia="Times New Roman" w:cs="Times New Roman"/>
          <w:szCs w:val="24"/>
        </w:rPr>
        <w:t>και εγκρίθηκ</w:t>
      </w:r>
      <w:r>
        <w:rPr>
          <w:rFonts w:eastAsia="Times New Roman" w:cs="Times New Roman"/>
          <w:szCs w:val="24"/>
        </w:rPr>
        <w:t xml:space="preserve">ε από την Αποκεντρωμένη Διοίκηση. Το Περιφερειακό Συμβούλιο γνωμοδότησε και δεν ενέκρινε, όσον αφορά στα περιβαλλοντικά χαρακτηριστικά. Το έργο αυτό είναι ταυτόχρονα οριοθέτηση και περιβαλλοντική διαχείριση ενός ρέματος σε ένα μήκος της τάξης των </w:t>
      </w:r>
      <w:proofErr w:type="spellStart"/>
      <w:r>
        <w:rPr>
          <w:rFonts w:eastAsia="Times New Roman" w:cs="Times New Roman"/>
          <w:szCs w:val="24"/>
        </w:rPr>
        <w:t>ο</w:t>
      </w:r>
      <w:r>
        <w:rPr>
          <w:rFonts w:eastAsia="Times New Roman" w:cs="Times New Roman"/>
          <w:szCs w:val="24"/>
        </w:rPr>
        <w:t>κ</w:t>
      </w:r>
      <w:r>
        <w:rPr>
          <w:rFonts w:eastAsia="Times New Roman" w:cs="Times New Roman"/>
          <w:szCs w:val="24"/>
        </w:rPr>
        <w:t>τώμισι</w:t>
      </w:r>
      <w:proofErr w:type="spellEnd"/>
      <w:r>
        <w:rPr>
          <w:rFonts w:eastAsia="Times New Roman" w:cs="Times New Roman"/>
          <w:szCs w:val="24"/>
        </w:rPr>
        <w:t xml:space="preserve"> </w:t>
      </w:r>
      <w:r>
        <w:rPr>
          <w:rFonts w:eastAsia="Times New Roman" w:cs="Times New Roman"/>
          <w:szCs w:val="24"/>
        </w:rPr>
        <w:t xml:space="preserve">χιλιομέτρων από τη </w:t>
      </w:r>
      <w:r>
        <w:rPr>
          <w:rFonts w:eastAsia="Times New Roman" w:cs="Times New Roman"/>
          <w:szCs w:val="24"/>
        </w:rPr>
        <w:t>λ</w:t>
      </w:r>
      <w:r>
        <w:rPr>
          <w:rFonts w:eastAsia="Times New Roman" w:cs="Times New Roman"/>
          <w:szCs w:val="24"/>
        </w:rPr>
        <w:t xml:space="preserve">εωφόρο Βουλιαγμένης ως την εκβολή του. </w:t>
      </w:r>
    </w:p>
    <w:p w14:paraId="19BF1DC4"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Υπάρχουν πάρα πολλά προβλήματα και πολλές παγίδες, αν θέλετε, για την ασφάλεια των πολιτών όσο και για την περιουσία τους, διότι παρατηρούνται πολλά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Ενδεικτικό των παγίδων κα</w:t>
      </w:r>
      <w:r>
        <w:rPr>
          <w:rFonts w:eastAsia="Times New Roman" w:cs="Times New Roman"/>
          <w:szCs w:val="24"/>
        </w:rPr>
        <w:t xml:space="preserve">ι των προβλημάτων είναι ότι την περυσινή χειμερινή περίοδο υπήρχε κατάπτωση των πρανών στην περιοχή της οδού Ηπείρου στο Φάληρο. Υπήρχαν σοβαρά προβλήματα για τα παιδιά, για τους πολίτες και για τα αυτοκίνητα που διέρχονταν εκείνη την ώρα από την περιοχή. </w:t>
      </w:r>
      <w:r>
        <w:rPr>
          <w:rFonts w:eastAsia="Times New Roman" w:cs="Times New Roman"/>
          <w:szCs w:val="24"/>
        </w:rPr>
        <w:t xml:space="preserve">Κι αυτό γιατί </w:t>
      </w:r>
      <w:r>
        <w:rPr>
          <w:rFonts w:eastAsia="Times New Roman" w:cs="Times New Roman"/>
          <w:szCs w:val="24"/>
        </w:rPr>
        <w:lastRenderedPageBreak/>
        <w:t xml:space="preserve">από την δεκαετία του 1970 υπάρχει μια κακοδαιμονία, όσον αφορά το ρέμα της Πικροδάφνης. </w:t>
      </w:r>
    </w:p>
    <w:p w14:paraId="19BF1DC5"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άποψή μου, αυτό είναι ενδεικτικό της ελληνικής διοίκησης και των προτεραιοτήτων που έθετε η διοίκηση και οι κυβερνήσεις της χώρας μας, διότι το </w:t>
      </w:r>
      <w:r>
        <w:rPr>
          <w:rFonts w:eastAsia="Times New Roman" w:cs="Times New Roman"/>
          <w:szCs w:val="24"/>
        </w:rPr>
        <w:t xml:space="preserve">όρισαν ως δρόμο και το ένταξαν στον πολεοδομικό σχεδιασμό. Με βάση αυτόν τον λανθασμένο ορισμό, υπήρχε κι ένα σχέδιο της ΕΥΔΑΠ μέχρι και για κάλυψή του και τη μετατροπή του σε κλειστό αγωγό. </w:t>
      </w:r>
    </w:p>
    <w:p w14:paraId="19BF1DC6"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Το αποτέλεσμα ήταν όλα τα νόμιμα κτήρια που είχαν εκδοθεί οι άδε</w:t>
      </w:r>
      <w:r>
        <w:rPr>
          <w:rFonts w:eastAsia="Times New Roman" w:cs="Times New Roman"/>
          <w:szCs w:val="24"/>
        </w:rPr>
        <w:t>ιές τους, εκ των υστέρων να βρίσκονται στον αέρα, γιατί προφανώς αναιρέθηκε ο ορισμός του ως δρόμος. Όταν πριν από δέκα χρόνια ξεκίνησε ξανά η προσπάθεια για την ανάπλασή του, επειδή αμελήθηκε από τη διοίκηση και τη νομαρχία η μελέτη οριοθέτησής του, το απ</w:t>
      </w:r>
      <w:r>
        <w:rPr>
          <w:rFonts w:eastAsia="Times New Roman" w:cs="Times New Roman"/>
          <w:szCs w:val="24"/>
        </w:rPr>
        <w:t xml:space="preserve">οτέλεσμα ήταν να έχουμε πάλι σοβαρά προβλήματα, να μην μπορούν να τοποθετηθούν τα έργα στήριξης και να υπάρχει μια ανακολουθία. Αυτό είχε ως αποτέλεσμα το ρέμα αυτό να έχει μέσα μπάζα, σκουπίδια, χώματα και σε πολλά σημεία </w:t>
      </w:r>
      <w:r>
        <w:rPr>
          <w:rFonts w:eastAsia="Times New Roman" w:cs="Times New Roman"/>
          <w:szCs w:val="24"/>
        </w:rPr>
        <w:lastRenderedPageBreak/>
        <w:t>τοιχία –δηλαδή να μην είναι φυσικ</w:t>
      </w:r>
      <w:r>
        <w:rPr>
          <w:rFonts w:eastAsia="Times New Roman" w:cs="Times New Roman"/>
          <w:szCs w:val="24"/>
        </w:rPr>
        <w:t xml:space="preserve">ό το πρανές του- και να έχει και σοβαρά ελλειμματικό τρόπο σχεδιασμού των έργων υποδομής. </w:t>
      </w:r>
    </w:p>
    <w:p w14:paraId="19BF1DC7"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sidRPr="007C6514">
        <w:rPr>
          <w:color w:val="000000" w:themeColor="text1"/>
        </w:rPr>
        <w:t xml:space="preserve">Το αποτέλεσμα νομίζω ήταν, με βάση και τον προσδιορισμό </w:t>
      </w:r>
      <w:r w:rsidRPr="007C6514">
        <w:rPr>
          <w:color w:val="000000" w:themeColor="text1"/>
        </w:rPr>
        <w:t>-</w:t>
      </w:r>
      <w:r w:rsidRPr="007C6514">
        <w:rPr>
          <w:color w:val="000000" w:themeColor="text1"/>
        </w:rPr>
        <w:t xml:space="preserve">όπως είπατε </w:t>
      </w:r>
      <w:r w:rsidRPr="007C6514">
        <w:rPr>
          <w:color w:val="000000" w:themeColor="text1"/>
        </w:rPr>
        <w:t>εσείς-</w:t>
      </w:r>
      <w:r w:rsidRPr="007C6514">
        <w:rPr>
          <w:color w:val="000000" w:themeColor="text1"/>
        </w:rPr>
        <w:t xml:space="preserve"> «έργο προτεραιότητας», να υπάρχει μία μελέτη ως </w:t>
      </w:r>
      <w:proofErr w:type="spellStart"/>
      <w:r w:rsidRPr="007C6514">
        <w:rPr>
          <w:color w:val="000000" w:themeColor="text1"/>
        </w:rPr>
        <w:t>υδατόρεμα</w:t>
      </w:r>
      <w:proofErr w:type="spellEnd"/>
      <w:r w:rsidRPr="007C6514">
        <w:rPr>
          <w:color w:val="000000" w:themeColor="text1"/>
        </w:rPr>
        <w:t>, να</w:t>
      </w:r>
      <w:r w:rsidRPr="007C6514">
        <w:rPr>
          <w:rFonts w:eastAsia="Times New Roman" w:cs="Times New Roman"/>
          <w:color w:val="000000" w:themeColor="text1"/>
          <w:szCs w:val="24"/>
        </w:rPr>
        <w:t xml:space="preserve"> </w:t>
      </w:r>
      <w:r>
        <w:rPr>
          <w:rFonts w:eastAsia="Times New Roman" w:cs="Times New Roman"/>
          <w:szCs w:val="24"/>
        </w:rPr>
        <w:t>σχεδιαστεί η απορροή του</w:t>
      </w:r>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ια να μην έχουμε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να υπάρχει οργανωμένη κατασκευή των έργων υποδομής, ώστε να μην περιορίζουν τη ροή και να υπάρχουν και οι εξής παρεμβάσεις, όσον αφορά τα περιβαλλοντικά του χαρακτηριστικά και πρέπει να τα προσδιορίσουμε αυτά.</w:t>
      </w:r>
    </w:p>
    <w:p w14:paraId="19BF1DC8"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Πρώτα α</w:t>
      </w:r>
      <w:r>
        <w:rPr>
          <w:rFonts w:eastAsia="Times New Roman" w:cs="Times New Roman"/>
          <w:szCs w:val="24"/>
        </w:rPr>
        <w:t xml:space="preserve">π’ όλα, όσον αφορά την επιφάνεια, δεν υπάρχει σφράγιση και </w:t>
      </w:r>
      <w:proofErr w:type="spellStart"/>
      <w:r>
        <w:rPr>
          <w:rFonts w:eastAsia="Times New Roman" w:cs="Times New Roman"/>
          <w:szCs w:val="24"/>
        </w:rPr>
        <w:t>στεγάνωση</w:t>
      </w:r>
      <w:proofErr w:type="spellEnd"/>
      <w:r>
        <w:rPr>
          <w:rFonts w:eastAsia="Times New Roman" w:cs="Times New Roman"/>
          <w:szCs w:val="24"/>
        </w:rPr>
        <w:t xml:space="preserve"> της επιφάνειάς του, γιατί παραμένει χωμάτινη σε ποσοστό 61%. Τα </w:t>
      </w:r>
      <w:proofErr w:type="spellStart"/>
      <w:r>
        <w:rPr>
          <w:rFonts w:eastAsia="Times New Roman" w:cs="Times New Roman"/>
          <w:szCs w:val="24"/>
        </w:rPr>
        <w:t>συρματοκιβώτια</w:t>
      </w:r>
      <w:proofErr w:type="spellEnd"/>
      <w:r>
        <w:rPr>
          <w:rFonts w:eastAsia="Times New Roman" w:cs="Times New Roman"/>
          <w:szCs w:val="24"/>
        </w:rPr>
        <w:t>, όπως περιγράψατε, παραμένουν μόνο στο 26% της επιφάνειάς του και μόνο εκεί που η ταχύτητα της ροής είναι τέ</w:t>
      </w:r>
      <w:r>
        <w:rPr>
          <w:rFonts w:eastAsia="Times New Roman" w:cs="Times New Roman"/>
          <w:szCs w:val="24"/>
        </w:rPr>
        <w:t>τοια</w:t>
      </w:r>
      <w:r>
        <w:rPr>
          <w:rFonts w:eastAsia="Times New Roman" w:cs="Times New Roman"/>
          <w:szCs w:val="24"/>
        </w:rPr>
        <w:t>,</w:t>
      </w:r>
      <w:r>
        <w:rPr>
          <w:rFonts w:eastAsia="Times New Roman" w:cs="Times New Roman"/>
          <w:szCs w:val="24"/>
        </w:rPr>
        <w:t xml:space="preserve"> που διαβρώνει τα πρανή και τεχνικά έργα, δηλαδή σκυροδέματα, μένουν μόνο </w:t>
      </w:r>
      <w:r>
        <w:rPr>
          <w:rFonts w:eastAsia="Times New Roman" w:cs="Times New Roman"/>
          <w:szCs w:val="24"/>
        </w:rPr>
        <w:lastRenderedPageBreak/>
        <w:t xml:space="preserve">στο 12%, διότι ήδη στο </w:t>
      </w:r>
      <w:proofErr w:type="spellStart"/>
      <w:r>
        <w:rPr>
          <w:rFonts w:eastAsia="Times New Roman" w:cs="Times New Roman"/>
          <w:szCs w:val="24"/>
        </w:rPr>
        <w:t>κ</w:t>
      </w:r>
      <w:r>
        <w:rPr>
          <w:rFonts w:eastAsia="Times New Roman" w:cs="Times New Roman"/>
          <w:szCs w:val="24"/>
        </w:rPr>
        <w:t>άτα</w:t>
      </w:r>
      <w:r>
        <w:rPr>
          <w:rFonts w:eastAsia="Times New Roman" w:cs="Times New Roman"/>
          <w:szCs w:val="24"/>
        </w:rPr>
        <w:t>ντ</w:t>
      </w:r>
      <w:r>
        <w:rPr>
          <w:rFonts w:eastAsia="Times New Roman" w:cs="Times New Roman"/>
          <w:szCs w:val="24"/>
        </w:rPr>
        <w:t>ες</w:t>
      </w:r>
      <w:proofErr w:type="spellEnd"/>
      <w:r>
        <w:rPr>
          <w:rFonts w:eastAsia="Times New Roman" w:cs="Times New Roman"/>
          <w:szCs w:val="24"/>
        </w:rPr>
        <w:t xml:space="preserve"> τμήμα, στην περιοχή δηλαδή του Φαλήρου, ήταν ήδη περιορισμένη η στεγανότητα. </w:t>
      </w:r>
    </w:p>
    <w:p w14:paraId="19BF1DC9"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τα θέματα των δένδρων, νομίζω ότι αξίζει να πούμε </w:t>
      </w:r>
      <w:r>
        <w:rPr>
          <w:rFonts w:eastAsia="Times New Roman" w:cs="Times New Roman"/>
          <w:szCs w:val="24"/>
        </w:rPr>
        <w:t>ακριβώς ότι από τα τρεις χιλιάδες διακόσια πενήντα δένδρα</w:t>
      </w:r>
      <w:r>
        <w:rPr>
          <w:rFonts w:eastAsia="Times New Roman" w:cs="Times New Roman"/>
          <w:szCs w:val="24"/>
        </w:rPr>
        <w:t>,</w:t>
      </w:r>
      <w:r>
        <w:rPr>
          <w:rFonts w:eastAsia="Times New Roman" w:cs="Times New Roman"/>
          <w:szCs w:val="24"/>
        </w:rPr>
        <w:t xml:space="preserve"> που υπάρχουν</w:t>
      </w:r>
      <w:r>
        <w:rPr>
          <w:rFonts w:eastAsia="Times New Roman" w:cs="Times New Roman"/>
          <w:szCs w:val="24"/>
        </w:rPr>
        <w:t>,</w:t>
      </w:r>
      <w:r>
        <w:rPr>
          <w:rFonts w:eastAsia="Times New Roman" w:cs="Times New Roman"/>
          <w:szCs w:val="24"/>
        </w:rPr>
        <w:t xml:space="preserve"> θα κοπούν επτακόσια εβδομήντα έξι και θα αντικατασταθούν με εννιακόσια, θα προστεθούν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θάμνοι και θα γίνει </w:t>
      </w:r>
      <w:proofErr w:type="spellStart"/>
      <w:r>
        <w:rPr>
          <w:rFonts w:eastAsia="Times New Roman" w:cs="Times New Roman"/>
          <w:szCs w:val="24"/>
        </w:rPr>
        <w:t>υδροσπορά</w:t>
      </w:r>
      <w:proofErr w:type="spellEnd"/>
      <w:r>
        <w:rPr>
          <w:rFonts w:eastAsia="Times New Roman" w:cs="Times New Roman"/>
          <w:szCs w:val="24"/>
        </w:rPr>
        <w:t>, έτσι ώστε το φυτικό ισοζύγιο να είνα</w:t>
      </w:r>
      <w:r>
        <w:rPr>
          <w:rFonts w:eastAsia="Times New Roman" w:cs="Times New Roman"/>
          <w:szCs w:val="24"/>
        </w:rPr>
        <w:t xml:space="preserve">ι θετικό, να έχουμε δηλαδή περισσότερη </w:t>
      </w:r>
      <w:proofErr w:type="spellStart"/>
      <w:r>
        <w:rPr>
          <w:rFonts w:eastAsia="Times New Roman" w:cs="Times New Roman"/>
          <w:szCs w:val="24"/>
        </w:rPr>
        <w:t>φυτοκάλυψη</w:t>
      </w:r>
      <w:proofErr w:type="spellEnd"/>
      <w:r>
        <w:rPr>
          <w:rFonts w:eastAsia="Times New Roman" w:cs="Times New Roman"/>
          <w:szCs w:val="24"/>
        </w:rPr>
        <w:t xml:space="preserve">, περισσότερη βλάστηση και άρα να παραμένει το φυτικό οικοσύστημα, να προσελκύει και να φωλιάζουν τα πουλιά, τα υδρόβια και οτιδήποτε άλλο υπάρχει στην περιοχή. </w:t>
      </w:r>
    </w:p>
    <w:p w14:paraId="19BF1DCA"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Άρα ούτε η ροή περιορίζεται ούτε η βλάστηση ο</w:t>
      </w:r>
      <w:r>
        <w:rPr>
          <w:rFonts w:eastAsia="Times New Roman" w:cs="Times New Roman"/>
          <w:szCs w:val="24"/>
        </w:rPr>
        <w:t xml:space="preserve">ύτε </w:t>
      </w:r>
      <w:proofErr w:type="spellStart"/>
      <w:r>
        <w:rPr>
          <w:rFonts w:eastAsia="Times New Roman" w:cs="Times New Roman"/>
          <w:szCs w:val="24"/>
        </w:rPr>
        <w:t>στεγανώνεται</w:t>
      </w:r>
      <w:proofErr w:type="spellEnd"/>
      <w:r>
        <w:rPr>
          <w:rFonts w:eastAsia="Times New Roman" w:cs="Times New Roman"/>
          <w:szCs w:val="24"/>
        </w:rPr>
        <w:t xml:space="preserve">, δηλαδή δεν μπαίνει σκυρόδεμα παντού στο ρέμα, έτσι ώστε να είναι χωμάτινο και παραμένει η ανάπτυξη και η λειτουργία, αν θέλετε, και του υπόλοιπου οικοσυστήματος. </w:t>
      </w:r>
    </w:p>
    <w:p w14:paraId="19BF1DCB"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Τα </w:t>
      </w:r>
      <w:proofErr w:type="spellStart"/>
      <w:r>
        <w:rPr>
          <w:rFonts w:eastAsia="Times New Roman" w:cs="Times New Roman"/>
          <w:szCs w:val="24"/>
        </w:rPr>
        <w:t>συρματοκιβώτια</w:t>
      </w:r>
      <w:proofErr w:type="spellEnd"/>
      <w:r>
        <w:rPr>
          <w:rFonts w:eastAsia="Times New Roman" w:cs="Times New Roman"/>
          <w:szCs w:val="24"/>
        </w:rPr>
        <w:t xml:space="preserve"> –για να μη φοβούνται ίσως οι κάτοικοι- δεν είναι αυτά τα </w:t>
      </w:r>
      <w:r>
        <w:rPr>
          <w:rFonts w:eastAsia="Times New Roman" w:cs="Times New Roman"/>
          <w:szCs w:val="24"/>
        </w:rPr>
        <w:t>οποία θα δημιουργήσουν κάτι σαν μπετόν, σαν σκυρόδεμα σε όλη την επιφάνεια του ρέματος. Αντίθετα, θα αντικαταστήσουν σε ένα</w:t>
      </w:r>
      <w:r>
        <w:rPr>
          <w:rFonts w:eastAsia="Times New Roman" w:cs="Times New Roman"/>
          <w:szCs w:val="24"/>
        </w:rPr>
        <w:t>ν</w:t>
      </w:r>
      <w:r>
        <w:rPr>
          <w:rFonts w:eastAsia="Times New Roman" w:cs="Times New Roman"/>
          <w:szCs w:val="24"/>
        </w:rPr>
        <w:t xml:space="preserve"> βαθμό και τη βλάστηση, γι’ αυτό και θα γίνει </w:t>
      </w:r>
      <w:proofErr w:type="spellStart"/>
      <w:r>
        <w:rPr>
          <w:rFonts w:eastAsia="Times New Roman" w:cs="Times New Roman"/>
          <w:szCs w:val="24"/>
        </w:rPr>
        <w:t>υδροσπορά</w:t>
      </w:r>
      <w:proofErr w:type="spellEnd"/>
      <w:r>
        <w:rPr>
          <w:rFonts w:eastAsia="Times New Roman" w:cs="Times New Roman"/>
          <w:szCs w:val="24"/>
        </w:rPr>
        <w:t xml:space="preserve"> σε αυτή την επιφάνεια. </w:t>
      </w:r>
    </w:p>
    <w:p w14:paraId="19BF1DCC"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Νομίζω ότι από αυτά προκύπτει ότι ικανοποιούμε τη θε</w:t>
      </w:r>
      <w:r>
        <w:rPr>
          <w:rFonts w:eastAsia="Times New Roman" w:cs="Times New Roman"/>
          <w:szCs w:val="24"/>
        </w:rPr>
        <w:t xml:space="preserve">μελιώδη βασική περιβαλλοντική υποχρέωση, να μείνει το ρέμα ανοιχτό, να μην κλείσει όπως σχεδίαζαν όλες οι προηγούμενες διοικήσεις και κάποια μελέτη της ΕΥΔΑΠ, να παραμείνει ως χώρος </w:t>
      </w:r>
      <w:proofErr w:type="spellStart"/>
      <w:r>
        <w:rPr>
          <w:rFonts w:eastAsia="Times New Roman" w:cs="Times New Roman"/>
          <w:szCs w:val="24"/>
        </w:rPr>
        <w:t>υδατοροής</w:t>
      </w:r>
      <w:proofErr w:type="spellEnd"/>
      <w:r>
        <w:rPr>
          <w:rFonts w:eastAsia="Times New Roman" w:cs="Times New Roman"/>
          <w:szCs w:val="24"/>
        </w:rPr>
        <w:t xml:space="preserve"> και περιβαλλοντικής, αν θέλετε, αναπνοής της χώρας, να βελτιώνει</w:t>
      </w:r>
      <w:r>
        <w:rPr>
          <w:rFonts w:eastAsia="Times New Roman" w:cs="Times New Roman"/>
          <w:szCs w:val="24"/>
        </w:rPr>
        <w:t xml:space="preserve"> και τον αερισμό της περιοχής και παράλληλα να περιοριστούν πρώτα απ’ όλα τα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να μη μειωθεί το οικοσύστημα και να υπάρχει ένας χώρος αναψυχής και λειτουργίας της κοινωνίας περιμετρικά αυτού με ασφάλεια.</w:t>
      </w:r>
    </w:p>
    <w:p w14:paraId="19BF1DCD"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Νομίζω ότι με αυτόν τον τρόπο, μ</w:t>
      </w:r>
      <w:r>
        <w:rPr>
          <w:rFonts w:eastAsia="Times New Roman" w:cs="Times New Roman"/>
          <w:szCs w:val="24"/>
        </w:rPr>
        <w:t xml:space="preserve">ε τεχνικά έργα βέβαια, αλλά και με οικολογικό σχεδιασμό, έτσι όπως εγκρίθηκε από την αποκεντρωμένη διοίκηση και γνωμοδότησε η Περιφέρεια, ικανοποιούνται και ο κοινωνικός και ο περιβαλλοντικός παράγοντας. </w:t>
      </w:r>
    </w:p>
    <w:p w14:paraId="19BF1DCE"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Ως τελευταίο θέλω να σας πω ότι έγιναν πάρα πολλές </w:t>
      </w:r>
      <w:r>
        <w:rPr>
          <w:rFonts w:eastAsia="Times New Roman" w:cs="Times New Roman"/>
          <w:szCs w:val="24"/>
        </w:rPr>
        <w:t>συναντήσεις και εξετάστηκαν τρεις εναλλακτικές λύσεις. Κλήθηκαν όλοι οι φορείς και οι κάτοικοι σε πολλές συζητήσεις και με τον προηγούμενο Αναπληρωτή Υπουργό και καταναλώθηκε ένα εξάμηνο</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διαβούλευσης</w:t>
      </w:r>
      <w:r>
        <w:rPr>
          <w:rFonts w:eastAsia="Times New Roman" w:cs="Times New Roman"/>
          <w:szCs w:val="24"/>
        </w:rPr>
        <w:t>,</w:t>
      </w:r>
      <w:r>
        <w:rPr>
          <w:rFonts w:eastAsia="Times New Roman" w:cs="Times New Roman"/>
          <w:szCs w:val="24"/>
        </w:rPr>
        <w:t xml:space="preserve"> για να υπάρχει η ενσωμάτωση των προτάσεων</w:t>
      </w:r>
      <w:r>
        <w:rPr>
          <w:rFonts w:eastAsia="Times New Roman" w:cs="Times New Roman"/>
          <w:szCs w:val="24"/>
        </w:rPr>
        <w:t xml:space="preserve"> της κοινωνίας στο επίπεδο του σχεδιασμού και να μην υπάρχει κα</w:t>
      </w:r>
      <w:r>
        <w:rPr>
          <w:rFonts w:eastAsia="Times New Roman" w:cs="Times New Roman"/>
          <w:szCs w:val="24"/>
        </w:rPr>
        <w:t>μ</w:t>
      </w:r>
      <w:r>
        <w:rPr>
          <w:rFonts w:eastAsia="Times New Roman" w:cs="Times New Roman"/>
          <w:szCs w:val="24"/>
        </w:rPr>
        <w:t xml:space="preserve">μία ανησυχία, στο μέτρο του δυνατού βέβαια, όπως κατέληξε τελικά ο σχεδιασμός του έργου. </w:t>
      </w:r>
    </w:p>
    <w:p w14:paraId="19BF1DCF"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Αντιπρόεδρε, έχετε τον λόγο.</w:t>
      </w:r>
    </w:p>
    <w:p w14:paraId="19BF1DD0"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ΣΠΥΡΙΔΩΝ ΛΥΚΟΥΔ</w:t>
      </w:r>
      <w:r>
        <w:rPr>
          <w:rFonts w:eastAsia="Times New Roman" w:cs="Times New Roman"/>
          <w:b/>
          <w:szCs w:val="24"/>
        </w:rPr>
        <w:t>ΗΣ (Ζ΄ Αντιπρόεδρος της Βουλής):</w:t>
      </w:r>
      <w:r>
        <w:rPr>
          <w:rFonts w:eastAsia="Times New Roman" w:cs="Times New Roman"/>
          <w:szCs w:val="24"/>
        </w:rPr>
        <w:t xml:space="preserve"> Κύριε Υπουργέ, ξέρετε ότι δεν υπάρχει πιο άχαρο πράγμα από το να συζητάει ένας ερωτών Βουλευτής με τον ερωτώμενο Υπουργό και οι απαντήσεις που παίρνει να είναι απαντήσεις που αμφισβητούν τα στοιχεία που καταθέτει. </w:t>
      </w:r>
    </w:p>
    <w:p w14:paraId="19BF1DD1"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Εγώ δεν </w:t>
      </w:r>
      <w:r>
        <w:rPr>
          <w:rFonts w:eastAsia="Times New Roman" w:cs="Times New Roman"/>
          <w:szCs w:val="24"/>
        </w:rPr>
        <w:t xml:space="preserve">έχω κανέναν λόγο να μη δεχθώ ότι απαντάτε με ειλικρινή διάθεση να αντιμετωπίσετε το πρόβλημα, όπως επίσης δεν έχω κανέναν λόγο να μη δεχθώ ότι αυτό που λέτε ως αφετηρία έχει αυτό που υποστηρίζετε, ότι όλα όσα θα γίνουν εκεί γίνονται για την υπεράσπιση του </w:t>
      </w:r>
      <w:r>
        <w:rPr>
          <w:rFonts w:eastAsia="Times New Roman" w:cs="Times New Roman"/>
          <w:szCs w:val="24"/>
        </w:rPr>
        <w:t>ρέματος της Πικροδάφνης και όχι για την καταστροφή του.</w:t>
      </w:r>
    </w:p>
    <w:p w14:paraId="19BF1DD2"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Έλα, όμως, που οι κάτοικοι επιμένουν και δεν επιμένουν ούτε από άγνοια, κύριε Υπουργέ, ούτε από κα</w:t>
      </w:r>
      <w:r>
        <w:rPr>
          <w:rFonts w:eastAsia="Times New Roman" w:cs="Times New Roman"/>
          <w:szCs w:val="24"/>
        </w:rPr>
        <w:t>μ</w:t>
      </w:r>
      <w:r>
        <w:rPr>
          <w:rFonts w:eastAsia="Times New Roman" w:cs="Times New Roman"/>
          <w:szCs w:val="24"/>
        </w:rPr>
        <w:t>μία πεισματική και μεμψίμοιρη αντίληψη για το ζήτημα. Δεν έχουν κανέναν λόγο. Κάτοικοι της περιοχής ε</w:t>
      </w:r>
      <w:r>
        <w:rPr>
          <w:rFonts w:eastAsia="Times New Roman" w:cs="Times New Roman"/>
          <w:szCs w:val="24"/>
        </w:rPr>
        <w:t xml:space="preserve">ίναι. Εάν είχαν πειστεί ότι σώζεται το ρέμα, άρα και η δική τους συνάρτηση με </w:t>
      </w:r>
      <w:r>
        <w:rPr>
          <w:rFonts w:eastAsia="Times New Roman" w:cs="Times New Roman"/>
          <w:szCs w:val="24"/>
        </w:rPr>
        <w:lastRenderedPageBreak/>
        <w:t xml:space="preserve">αυτό το ρέμα, στο πλαίσιο μίας οξυγονούχας περιοχής, δεν θα είχαν αυτές τις ενστάσεις. </w:t>
      </w:r>
    </w:p>
    <w:p w14:paraId="19BF1DD3"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Οι κάτοικοι επιμένουν ότι ουσιαστικά μετατρέπεται το ρέμα σε ένα</w:t>
      </w:r>
      <w:r>
        <w:rPr>
          <w:rFonts w:eastAsia="Times New Roman" w:cs="Times New Roman"/>
          <w:szCs w:val="24"/>
        </w:rPr>
        <w:t>ν</w:t>
      </w:r>
      <w:r>
        <w:rPr>
          <w:rFonts w:eastAsia="Times New Roman" w:cs="Times New Roman"/>
          <w:szCs w:val="24"/>
        </w:rPr>
        <w:t xml:space="preserve"> τεχνητό αγωγό </w:t>
      </w:r>
      <w:proofErr w:type="spellStart"/>
      <w:r>
        <w:rPr>
          <w:rFonts w:eastAsia="Times New Roman" w:cs="Times New Roman"/>
          <w:szCs w:val="24"/>
        </w:rPr>
        <w:t>ομβρίων</w:t>
      </w:r>
      <w:proofErr w:type="spellEnd"/>
      <w:r>
        <w:rPr>
          <w:rFonts w:eastAsia="Times New Roman" w:cs="Times New Roman"/>
          <w:szCs w:val="24"/>
        </w:rPr>
        <w:t>, ε</w:t>
      </w:r>
      <w:r>
        <w:rPr>
          <w:rFonts w:eastAsia="Times New Roman" w:cs="Times New Roman"/>
          <w:szCs w:val="24"/>
        </w:rPr>
        <w:t xml:space="preserve">πειδή τοποθετούνται </w:t>
      </w:r>
      <w:proofErr w:type="spellStart"/>
      <w:r>
        <w:rPr>
          <w:rFonts w:eastAsia="Times New Roman" w:cs="Times New Roman"/>
          <w:szCs w:val="24"/>
        </w:rPr>
        <w:t>συρματοκιβώτια</w:t>
      </w:r>
      <w:proofErr w:type="spellEnd"/>
      <w:r>
        <w:rPr>
          <w:rFonts w:eastAsia="Times New Roman" w:cs="Times New Roman"/>
          <w:szCs w:val="24"/>
        </w:rPr>
        <w:t xml:space="preserve"> στο 80% της διαδρομής του. Εσείς λέτε ότι είναι στο 26%. Προφανώς ούτε εγώ μπορώ να σας διαψεύσω, αλλά δεν μπορώ να μη δεχθώ την αναφορά των κατοίκων που είναι αναφορά συνδυασμένη και με επιστημονικές μελέτες, που έχουν γ</w:t>
      </w:r>
      <w:r>
        <w:rPr>
          <w:rFonts w:eastAsia="Times New Roman" w:cs="Times New Roman"/>
          <w:szCs w:val="24"/>
        </w:rPr>
        <w:t>ίνει με επιστήμονες</w:t>
      </w:r>
      <w:r>
        <w:rPr>
          <w:rFonts w:eastAsia="Times New Roman" w:cs="Times New Roman"/>
          <w:szCs w:val="24"/>
        </w:rPr>
        <w:t>,</w:t>
      </w:r>
      <w:r>
        <w:rPr>
          <w:rFonts w:eastAsia="Times New Roman" w:cs="Times New Roman"/>
          <w:szCs w:val="24"/>
        </w:rPr>
        <w:t xml:space="preserve"> τους οποίους οι ίδιοι έχουν καλέσει.</w:t>
      </w:r>
    </w:p>
    <w:p w14:paraId="19BF1DD4"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Επίσης, υποστηρίζουν ότι θεωρητικά για να σταθεροποιηθούν οι όχθες από τη διάβρωση και να προστατευθούν οι καταπατήσεις</w:t>
      </w:r>
      <w:r>
        <w:rPr>
          <w:rFonts w:eastAsia="Times New Roman" w:cs="Times New Roman"/>
          <w:szCs w:val="24"/>
        </w:rPr>
        <w:t>,</w:t>
      </w:r>
      <w:r>
        <w:rPr>
          <w:rFonts w:eastAsia="Times New Roman" w:cs="Times New Roman"/>
          <w:szCs w:val="24"/>
        </w:rPr>
        <w:t xml:space="preserve"> που είναι πάνω στην όχθη</w:t>
      </w:r>
      <w:r>
        <w:rPr>
          <w:rFonts w:eastAsia="Times New Roman" w:cs="Times New Roman"/>
          <w:szCs w:val="24"/>
        </w:rPr>
        <w:t>,</w:t>
      </w:r>
      <w:r>
        <w:rPr>
          <w:rFonts w:eastAsia="Times New Roman" w:cs="Times New Roman"/>
          <w:szCs w:val="24"/>
        </w:rPr>
        <w:t xml:space="preserve"> χρειαζόταν μία ολόκληρη διαδικασία, να γκρεμιστούν </w:t>
      </w:r>
      <w:r>
        <w:rPr>
          <w:rFonts w:eastAsia="Times New Roman" w:cs="Times New Roman"/>
          <w:szCs w:val="24"/>
        </w:rPr>
        <w:t xml:space="preserve">μάντρες και παράνομα τοιχία που υπάρχουν εκεί. Στην απόφαση της Περιφέρειας δεν υπάρχουν αναφορές πάνω σε αυτά τα ζητήματα. </w:t>
      </w:r>
    </w:p>
    <w:p w14:paraId="19BF1DD5" w14:textId="77777777" w:rsidR="00DF5B7B" w:rsidRDefault="00B069A8">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Οπότε η ανησυχία είναι εύλογη, κύριε Υπουργέ, διότι αν θέλουμε να προστατεύσουμε ένα ρέμα, εξαφανίζουμε οτιδήποτε το καλύπτει και ο</w:t>
      </w:r>
      <w:r>
        <w:rPr>
          <w:rFonts w:eastAsia="Times New Roman" w:cs="Times New Roman"/>
          <w:szCs w:val="24"/>
        </w:rPr>
        <w:t>τιδήποτε δίνει την εικόνα ενός μπαζώματος της περιοχής.</w:t>
      </w:r>
    </w:p>
    <w:p w14:paraId="19BF1DD6" w14:textId="77777777" w:rsidR="00DF5B7B" w:rsidRDefault="00B069A8">
      <w:pPr>
        <w:spacing w:after="0" w:line="600" w:lineRule="auto"/>
        <w:ind w:firstLine="720"/>
        <w:jc w:val="both"/>
        <w:rPr>
          <w:rFonts w:eastAsia="Times New Roman"/>
          <w:szCs w:val="24"/>
        </w:rPr>
      </w:pPr>
      <w:r>
        <w:rPr>
          <w:rFonts w:eastAsia="Times New Roman"/>
          <w:szCs w:val="24"/>
        </w:rPr>
        <w:t>Επίσης, οι κάτοικοι λένε ότι δεν είναι σαφές πότε και πώς θα απομακρυνθούν τα αυθαίρετα, διότι υπάρχουν αυθαίρετα στο ρέμα.</w:t>
      </w:r>
    </w:p>
    <w:p w14:paraId="19BF1DD7" w14:textId="77777777" w:rsidR="00DF5B7B" w:rsidRDefault="00B069A8">
      <w:pPr>
        <w:spacing w:after="0" w:line="600" w:lineRule="auto"/>
        <w:ind w:firstLine="720"/>
        <w:jc w:val="both"/>
        <w:rPr>
          <w:rFonts w:eastAsia="Times New Roman"/>
          <w:szCs w:val="24"/>
        </w:rPr>
      </w:pPr>
      <w:r>
        <w:rPr>
          <w:rFonts w:eastAsia="Times New Roman"/>
          <w:szCs w:val="24"/>
        </w:rPr>
        <w:t>Δεύτερον, δεν είναι σαφές πώς θα αντιμετωπιστούν στην ουσία οι πλημμύρες. Δε</w:t>
      </w:r>
      <w:r>
        <w:rPr>
          <w:rFonts w:eastAsia="Times New Roman"/>
          <w:szCs w:val="24"/>
        </w:rPr>
        <w:t>ν γίνεται κα</w:t>
      </w:r>
      <w:r>
        <w:rPr>
          <w:rFonts w:eastAsia="Times New Roman"/>
          <w:szCs w:val="24"/>
        </w:rPr>
        <w:t>μ</w:t>
      </w:r>
      <w:r>
        <w:rPr>
          <w:rFonts w:eastAsia="Times New Roman"/>
          <w:szCs w:val="24"/>
        </w:rPr>
        <w:t>μία νύξη, γιατί αν δεν διορθωθούν οι κακοτεχνίες, αντίθετα</w:t>
      </w:r>
      <w:r>
        <w:rPr>
          <w:rFonts w:eastAsia="Times New Roman"/>
          <w:szCs w:val="24"/>
        </w:rPr>
        <w:t>,</w:t>
      </w:r>
      <w:r>
        <w:rPr>
          <w:rFonts w:eastAsia="Times New Roman"/>
          <w:szCs w:val="24"/>
        </w:rPr>
        <w:t xml:space="preserve"> και με την καταστροφή της βλάστησης το νερό που θα ρέει, θα ρέει ταχύτερα και ο κίνδυνος θα είναι ακόμα μεγαλύτερος για πλημμύρες.</w:t>
      </w:r>
    </w:p>
    <w:p w14:paraId="19BF1DD8" w14:textId="77777777" w:rsidR="00DF5B7B" w:rsidRDefault="00B069A8">
      <w:pPr>
        <w:spacing w:after="0" w:line="600" w:lineRule="auto"/>
        <w:ind w:firstLine="720"/>
        <w:jc w:val="both"/>
        <w:rPr>
          <w:rFonts w:eastAsia="Times New Roman"/>
          <w:szCs w:val="24"/>
        </w:rPr>
      </w:pPr>
      <w:r>
        <w:rPr>
          <w:rFonts w:eastAsia="Times New Roman"/>
          <w:szCs w:val="24"/>
        </w:rPr>
        <w:t xml:space="preserve">Κύριε Υπουργέ, μακάρι αυτές οι ενστάσεις να έχουν </w:t>
      </w:r>
      <w:r>
        <w:rPr>
          <w:rFonts w:eastAsia="Times New Roman"/>
          <w:szCs w:val="24"/>
        </w:rPr>
        <w:t xml:space="preserve">στη βάση τους μια υπερβολή. Να το δεχτούμε για να δούμε πραγματικά αν το ρέμα μπορεί να προστατευτεί ή όχι. </w:t>
      </w:r>
    </w:p>
    <w:p w14:paraId="19BF1DD9" w14:textId="77777777" w:rsidR="00DF5B7B" w:rsidRDefault="00B069A8">
      <w:pPr>
        <w:spacing w:after="0" w:line="600" w:lineRule="auto"/>
        <w:ind w:firstLine="720"/>
        <w:jc w:val="both"/>
        <w:rPr>
          <w:rFonts w:eastAsia="Times New Roman"/>
          <w:szCs w:val="24"/>
        </w:rPr>
      </w:pPr>
      <w:r>
        <w:rPr>
          <w:rFonts w:eastAsia="Times New Roman"/>
          <w:szCs w:val="24"/>
        </w:rPr>
        <w:t>Διάβαζα τώρα ότι ο Ευρωπαϊκός Οργανισμός Περιβάλλοντος</w:t>
      </w:r>
      <w:r>
        <w:rPr>
          <w:rFonts w:eastAsia="Times New Roman"/>
          <w:szCs w:val="24"/>
        </w:rPr>
        <w:t>,</w:t>
      </w:r>
      <w:r>
        <w:rPr>
          <w:rFonts w:eastAsia="Times New Roman"/>
          <w:szCs w:val="24"/>
        </w:rPr>
        <w:t xml:space="preserve"> τουλάχιστον σε δεκαεπτά ευρωπαϊκές πόλεις</w:t>
      </w:r>
      <w:r>
        <w:rPr>
          <w:rFonts w:eastAsia="Times New Roman"/>
          <w:szCs w:val="24"/>
        </w:rPr>
        <w:t>,</w:t>
      </w:r>
      <w:r>
        <w:rPr>
          <w:rFonts w:eastAsia="Times New Roman"/>
          <w:szCs w:val="24"/>
        </w:rPr>
        <w:t xml:space="preserve"> μεταξύ αυτών τη Μαδρίτη, τη </w:t>
      </w:r>
      <w:r>
        <w:rPr>
          <w:rFonts w:eastAsia="Times New Roman"/>
          <w:szCs w:val="24"/>
        </w:rPr>
        <w:lastRenderedPageBreak/>
        <w:t xml:space="preserve">Βιέννη, το </w:t>
      </w:r>
      <w:proofErr w:type="spellStart"/>
      <w:r>
        <w:rPr>
          <w:rFonts w:eastAsia="Times New Roman"/>
          <w:szCs w:val="24"/>
        </w:rPr>
        <w:t>Όσλο</w:t>
      </w:r>
      <w:proofErr w:type="spellEnd"/>
      <w:r>
        <w:rPr>
          <w:rFonts w:eastAsia="Times New Roman"/>
          <w:szCs w:val="24"/>
        </w:rPr>
        <w:t xml:space="preserve">, το </w:t>
      </w:r>
      <w:r>
        <w:rPr>
          <w:rFonts w:eastAsia="Times New Roman"/>
          <w:szCs w:val="24"/>
        </w:rPr>
        <w:t>Βουκουρέστι, τη Λειψία</w:t>
      </w:r>
      <w:r>
        <w:rPr>
          <w:rFonts w:eastAsia="Times New Roman"/>
          <w:szCs w:val="24"/>
        </w:rPr>
        <w:t>,</w:t>
      </w:r>
      <w:r>
        <w:rPr>
          <w:rFonts w:eastAsia="Times New Roman"/>
          <w:szCs w:val="24"/>
        </w:rPr>
        <w:t xml:space="preserve"> έχει αναπτύξει τα τελευταία χρόνια παρεμβάσεις για την ανάδειξη των υδάτινων διαδρομών θεωρώντας ότι είναι πάρα πολύ σοβαρές, σημαντικές για τον τρόπο με τον οποίο λειτουργούν οι πόλεις και κατοικούν στις πόλεις οι πολίτες. </w:t>
      </w:r>
    </w:p>
    <w:p w14:paraId="19BF1DDA" w14:textId="77777777" w:rsidR="00DF5B7B" w:rsidRDefault="00B069A8">
      <w:pPr>
        <w:spacing w:after="0" w:line="600" w:lineRule="auto"/>
        <w:ind w:firstLine="720"/>
        <w:jc w:val="both"/>
        <w:rPr>
          <w:rFonts w:eastAsia="Times New Roman"/>
          <w:szCs w:val="24"/>
        </w:rPr>
      </w:pPr>
      <w:r>
        <w:rPr>
          <w:rFonts w:eastAsia="Times New Roman"/>
          <w:szCs w:val="24"/>
        </w:rPr>
        <w:t>Εμείς ε</w:t>
      </w:r>
      <w:r>
        <w:rPr>
          <w:rFonts w:eastAsia="Times New Roman"/>
          <w:szCs w:val="24"/>
        </w:rPr>
        <w:t>δώ ό,τι υδάτινη διαδρομή υπήρχε</w:t>
      </w:r>
      <w:r>
        <w:rPr>
          <w:rFonts w:eastAsia="Times New Roman"/>
          <w:szCs w:val="24"/>
        </w:rPr>
        <w:t>,</w:t>
      </w:r>
      <w:r>
        <w:rPr>
          <w:rFonts w:eastAsia="Times New Roman"/>
          <w:szCs w:val="24"/>
        </w:rPr>
        <w:t xml:space="preserve"> την έχουμε κλείσει. Δεν υπάρχει Ιλισός. Δεν υπάρχει Ηριδανός. Ο Κηφισός έχει γίνει αυτοκινητόδρομος. Εάν η τελευταία αυτή υδάτινη διαδρομή, που είναι η Πικροδάφνη, χαθεί και αυτή</w:t>
      </w:r>
      <w:r>
        <w:rPr>
          <w:rFonts w:eastAsia="Times New Roman"/>
          <w:szCs w:val="24"/>
        </w:rPr>
        <w:t>,</w:t>
      </w:r>
      <w:r>
        <w:rPr>
          <w:rFonts w:eastAsia="Times New Roman"/>
          <w:szCs w:val="24"/>
        </w:rPr>
        <w:t xml:space="preserve"> αντιλαμβάνεστε, κύριε Υπουργέ, ότι δικαίως </w:t>
      </w:r>
      <w:r>
        <w:rPr>
          <w:rFonts w:eastAsia="Times New Roman"/>
          <w:szCs w:val="24"/>
        </w:rPr>
        <w:t xml:space="preserve">-νομίζω- </w:t>
      </w:r>
      <w:r>
        <w:rPr>
          <w:rFonts w:eastAsia="Times New Roman"/>
          <w:szCs w:val="24"/>
        </w:rPr>
        <w:t>ευαισθητοποιούνται οι κάτοικοι.</w:t>
      </w:r>
    </w:p>
    <w:p w14:paraId="19BF1DDB" w14:textId="77777777" w:rsidR="00DF5B7B" w:rsidRDefault="00B069A8">
      <w:pPr>
        <w:spacing w:after="0" w:line="600" w:lineRule="auto"/>
        <w:ind w:firstLine="720"/>
        <w:jc w:val="both"/>
        <w:rPr>
          <w:rFonts w:eastAsia="Times New Roman"/>
          <w:szCs w:val="24"/>
        </w:rPr>
      </w:pPr>
      <w:r>
        <w:rPr>
          <w:rFonts w:eastAsia="Times New Roman"/>
          <w:szCs w:val="24"/>
        </w:rPr>
        <w:t>Σας ξαναλέω</w:t>
      </w:r>
      <w:r>
        <w:rPr>
          <w:rFonts w:eastAsia="Times New Roman"/>
          <w:szCs w:val="24"/>
        </w:rPr>
        <w:t>,</w:t>
      </w:r>
      <w:r>
        <w:rPr>
          <w:rFonts w:eastAsia="Times New Roman"/>
          <w:szCs w:val="24"/>
        </w:rPr>
        <w:t xml:space="preserve"> να δεχτώ με όλη την καλή διάθεση ότι επιχειρείται μια διάσωση του ρέματος της Πικροδάφνης και όχι οτιδήποτε άλλο. Προφανώς, όμως, χρειάζεται να απαντηθούν αυτές οι ενστάσεις με πειστικότερο τρόπο, κύριε</w:t>
      </w:r>
      <w:r>
        <w:rPr>
          <w:rFonts w:eastAsia="Times New Roman"/>
          <w:szCs w:val="24"/>
        </w:rPr>
        <w:t xml:space="preserve"> Υπουργέ.</w:t>
      </w:r>
    </w:p>
    <w:p w14:paraId="19BF1DDC" w14:textId="77777777" w:rsidR="00DF5B7B" w:rsidRDefault="00B069A8">
      <w:pPr>
        <w:spacing w:after="0" w:line="600" w:lineRule="auto"/>
        <w:ind w:firstLine="720"/>
        <w:jc w:val="both"/>
        <w:rPr>
          <w:rFonts w:eastAsia="Times New Roman"/>
          <w:b/>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Τον λόγο έχει ο Αναπληρωτής </w:t>
      </w:r>
      <w:r>
        <w:rPr>
          <w:rFonts w:eastAsia="Times New Roman" w:cs="Times New Roman"/>
          <w:szCs w:val="24"/>
        </w:rPr>
        <w:t>Υπουργός Περιβάλλοντος και Ενέργειας</w:t>
      </w:r>
      <w:r>
        <w:rPr>
          <w:rFonts w:eastAsia="Times New Roman"/>
          <w:szCs w:val="24"/>
        </w:rPr>
        <w:t xml:space="preserve"> κ. Σωκράτης </w:t>
      </w:r>
      <w:proofErr w:type="spellStart"/>
      <w:r>
        <w:rPr>
          <w:rFonts w:eastAsia="Times New Roman"/>
          <w:szCs w:val="24"/>
        </w:rPr>
        <w:t>Φάμελλος</w:t>
      </w:r>
      <w:proofErr w:type="spellEnd"/>
      <w:r>
        <w:rPr>
          <w:rFonts w:eastAsia="Times New Roman"/>
          <w:szCs w:val="24"/>
        </w:rPr>
        <w:t xml:space="preserve"> για τρία λεπτά.</w:t>
      </w:r>
    </w:p>
    <w:p w14:paraId="19BF1DDD" w14:textId="77777777" w:rsidR="00DF5B7B" w:rsidRDefault="00B069A8">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Κύριε Λυκούδη,</w:t>
      </w:r>
      <w:r>
        <w:rPr>
          <w:rFonts w:eastAsia="Times New Roman" w:cs="Times New Roman"/>
          <w:b/>
          <w:szCs w:val="24"/>
        </w:rPr>
        <w:t xml:space="preserve"> </w:t>
      </w:r>
      <w:r>
        <w:rPr>
          <w:rFonts w:eastAsia="Times New Roman" w:cs="Times New Roman"/>
          <w:szCs w:val="24"/>
        </w:rPr>
        <w:t>θα είχε</w:t>
      </w:r>
      <w:r>
        <w:rPr>
          <w:rFonts w:eastAsia="Times New Roman" w:cs="Times New Roman"/>
          <w:szCs w:val="24"/>
        </w:rPr>
        <w:t>,</w:t>
      </w:r>
      <w:r>
        <w:rPr>
          <w:rFonts w:eastAsia="Times New Roman" w:cs="Times New Roman"/>
          <w:szCs w:val="24"/>
        </w:rPr>
        <w:t xml:space="preserve"> πράγμα</w:t>
      </w:r>
      <w:r>
        <w:rPr>
          <w:rFonts w:eastAsia="Times New Roman" w:cs="Times New Roman"/>
          <w:szCs w:val="24"/>
        </w:rPr>
        <w:t>τι</w:t>
      </w:r>
      <w:r>
        <w:rPr>
          <w:rFonts w:eastAsia="Times New Roman" w:cs="Times New Roman"/>
          <w:szCs w:val="24"/>
        </w:rPr>
        <w:t>,</w:t>
      </w:r>
      <w:r>
        <w:rPr>
          <w:rFonts w:eastAsia="Times New Roman" w:cs="Times New Roman"/>
          <w:szCs w:val="24"/>
        </w:rPr>
        <w:t xml:space="preserve"> ενδιαφέρον να αξιολογήσουμε την ανησυχία των πολιτών και να δομήσουμε πάνω σε αυτούς τους πολίτες μια ειλικρινή σχέση για την προστασία του περιβάλλοντος και την προστασία του ρέματος.</w:t>
      </w:r>
    </w:p>
    <w:p w14:paraId="19BF1DDE"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Έχετε απόλυτο δίκιο ότι το μεγαλύτερο πρόβλημα αυτή τη στιγμή και τ</w:t>
      </w:r>
      <w:r>
        <w:rPr>
          <w:rFonts w:eastAsia="Times New Roman" w:cs="Times New Roman"/>
          <w:szCs w:val="24"/>
        </w:rPr>
        <w:t xml:space="preserve">ης πρωτεύουσας και των περισσότερων ελληνικών πόλεων είναι το κλείσιμο των ρεμάτων που ήταν προφανώς και </w:t>
      </w:r>
      <w:proofErr w:type="spellStart"/>
      <w:r>
        <w:rPr>
          <w:rFonts w:eastAsia="Times New Roman" w:cs="Times New Roman"/>
          <w:szCs w:val="24"/>
        </w:rPr>
        <w:t>υδατοροή</w:t>
      </w:r>
      <w:proofErr w:type="spellEnd"/>
      <w:r>
        <w:rPr>
          <w:rFonts w:eastAsia="Times New Roman" w:cs="Times New Roman"/>
          <w:szCs w:val="24"/>
        </w:rPr>
        <w:t xml:space="preserve"> και αεραγωγοί, αλλά και φυσικό περιβάλλον. </w:t>
      </w:r>
    </w:p>
    <w:p w14:paraId="19BF1DDF"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έκλεισα την αρχική μου τοποθέτησ</w:t>
      </w:r>
      <w:r>
        <w:rPr>
          <w:rFonts w:eastAsia="Times New Roman" w:cs="Times New Roman"/>
          <w:szCs w:val="24"/>
        </w:rPr>
        <w:t>η</w:t>
      </w:r>
      <w:r>
        <w:rPr>
          <w:rFonts w:eastAsia="Times New Roman" w:cs="Times New Roman"/>
          <w:szCs w:val="24"/>
        </w:rPr>
        <w:t xml:space="preserve"> λέγοντας ότι για πρώτη φορά ένα κεντρικότατο, προτεραιό</w:t>
      </w:r>
      <w:r>
        <w:rPr>
          <w:rFonts w:eastAsia="Times New Roman" w:cs="Times New Roman"/>
          <w:szCs w:val="24"/>
        </w:rPr>
        <w:t xml:space="preserve">τητας, </w:t>
      </w:r>
      <w:proofErr w:type="spellStart"/>
      <w:r>
        <w:rPr>
          <w:rFonts w:eastAsia="Times New Roman" w:cs="Times New Roman"/>
          <w:szCs w:val="24"/>
        </w:rPr>
        <w:t>υδατόρεμα</w:t>
      </w:r>
      <w:proofErr w:type="spellEnd"/>
      <w:r>
        <w:rPr>
          <w:rFonts w:eastAsia="Times New Roman" w:cs="Times New Roman"/>
          <w:szCs w:val="24"/>
        </w:rPr>
        <w:t>,</w:t>
      </w:r>
      <w:r>
        <w:rPr>
          <w:rFonts w:eastAsia="Times New Roman" w:cs="Times New Roman"/>
          <w:szCs w:val="24"/>
        </w:rPr>
        <w:t xml:space="preserve"> που προβλέπει το </w:t>
      </w:r>
      <w:r>
        <w:rPr>
          <w:rFonts w:eastAsia="Times New Roman" w:cs="Times New Roman"/>
          <w:szCs w:val="24"/>
        </w:rPr>
        <w:lastRenderedPageBreak/>
        <w:t>Ρυθμιστικό της Αθήνας παραμένει ανοιχτό και διευκολύνεται και η ροή του νερού χωρίς τα λιμενικά φαινόμενα και κρατάμε το φυτικό ισοζύγιο.</w:t>
      </w:r>
    </w:p>
    <w:p w14:paraId="19BF1DE0"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Για να αξιολογήσουμε, όμως, τη συζήτηση</w:t>
      </w:r>
      <w:r>
        <w:rPr>
          <w:rFonts w:eastAsia="Times New Roman" w:cs="Times New Roman"/>
          <w:szCs w:val="24"/>
        </w:rPr>
        <w:t>,</w:t>
      </w:r>
      <w:r>
        <w:rPr>
          <w:rFonts w:eastAsia="Times New Roman" w:cs="Times New Roman"/>
          <w:szCs w:val="24"/>
        </w:rPr>
        <w:t xml:space="preserve"> όσον αφορά τις τοποθετήσεις των κοινωνικών</w:t>
      </w:r>
      <w:r>
        <w:rPr>
          <w:rFonts w:eastAsia="Times New Roman" w:cs="Times New Roman"/>
          <w:szCs w:val="24"/>
        </w:rPr>
        <w:t xml:space="preserve"> φορέων και των πολιτών, ζήτησα και μου έδωσαν από τα Πρακτικά του Περιφερειακού Συμβουλίου πρώτα από όλα την τοποθέτηση του Δημάρχου Φαλήρου, ο οποίος στα </w:t>
      </w:r>
      <w:proofErr w:type="spellStart"/>
      <w:r>
        <w:rPr>
          <w:rFonts w:eastAsia="Times New Roman" w:cs="Times New Roman"/>
          <w:szCs w:val="24"/>
        </w:rPr>
        <w:t>κατάντη</w:t>
      </w:r>
      <w:proofErr w:type="spellEnd"/>
      <w:r>
        <w:rPr>
          <w:rFonts w:eastAsia="Times New Roman" w:cs="Times New Roman"/>
          <w:szCs w:val="24"/>
        </w:rPr>
        <w:t xml:space="preserve"> δέχεται όλη την </w:t>
      </w:r>
      <w:proofErr w:type="spellStart"/>
      <w:r>
        <w:rPr>
          <w:rFonts w:eastAsia="Times New Roman" w:cs="Times New Roman"/>
          <w:szCs w:val="24"/>
        </w:rPr>
        <w:t>πλημμυρική</w:t>
      </w:r>
      <w:proofErr w:type="spellEnd"/>
      <w:r>
        <w:rPr>
          <w:rFonts w:eastAsia="Times New Roman" w:cs="Times New Roman"/>
          <w:szCs w:val="24"/>
        </w:rPr>
        <w:t xml:space="preserve"> ροή και έχει τον βασικότερο κίνδυνο. Εδώ βλέπω ότι η τοποθέτησή τ</w:t>
      </w:r>
      <w:r>
        <w:rPr>
          <w:rFonts w:eastAsia="Times New Roman" w:cs="Times New Roman"/>
          <w:szCs w:val="24"/>
        </w:rPr>
        <w:t>ου ήταν θετική σχετικά με το έργο εκπροσωπώντας και την κοινωνία του Φαλήρου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βάζει το ζήτημα ότι οι τρεις μαγικές λέξεις είναι «διευθέτηση, οριοθέτηση και ανάπλαση». </w:t>
      </w:r>
    </w:p>
    <w:p w14:paraId="19BF1DE1"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περνώντας στον προηγούμενο </w:t>
      </w:r>
      <w:r>
        <w:rPr>
          <w:rFonts w:eastAsia="Times New Roman" w:cs="Times New Roman"/>
          <w:szCs w:val="24"/>
        </w:rPr>
        <w:t>δ</w:t>
      </w:r>
      <w:r>
        <w:rPr>
          <w:rFonts w:eastAsia="Times New Roman" w:cs="Times New Roman"/>
          <w:szCs w:val="24"/>
        </w:rPr>
        <w:t xml:space="preserve">ήμο, στον Δήμο Αλίμου, ζήτησα επίσης </w:t>
      </w:r>
      <w:r>
        <w:rPr>
          <w:rFonts w:eastAsia="Times New Roman" w:cs="Times New Roman"/>
          <w:szCs w:val="24"/>
        </w:rPr>
        <w:t xml:space="preserve">από </w:t>
      </w:r>
      <w:r>
        <w:rPr>
          <w:rFonts w:eastAsia="Times New Roman" w:cs="Times New Roman"/>
          <w:szCs w:val="24"/>
        </w:rPr>
        <w:t xml:space="preserve">το Δημοτικό Συμβούλιο το </w:t>
      </w:r>
      <w:r>
        <w:rPr>
          <w:rFonts w:eastAsia="Times New Roman" w:cs="Times New Roman"/>
          <w:szCs w:val="24"/>
        </w:rPr>
        <w:t>π</w:t>
      </w:r>
      <w:r>
        <w:rPr>
          <w:rFonts w:eastAsia="Times New Roman" w:cs="Times New Roman"/>
          <w:szCs w:val="24"/>
        </w:rPr>
        <w:t xml:space="preserve">ρακτικό, όπου βλέπω ότι με μια τοποθέτηση δεκαεννέα ψήφων υπέρ και </w:t>
      </w:r>
      <w:r>
        <w:rPr>
          <w:rFonts w:eastAsia="Times New Roman" w:cs="Times New Roman"/>
          <w:szCs w:val="24"/>
        </w:rPr>
        <w:t xml:space="preserve">με </w:t>
      </w:r>
      <w:r>
        <w:rPr>
          <w:rFonts w:eastAsia="Times New Roman" w:cs="Times New Roman"/>
          <w:szCs w:val="24"/>
        </w:rPr>
        <w:t xml:space="preserve">δύο λευκά γνωμοδοτούν υπέρ του έργου. </w:t>
      </w:r>
    </w:p>
    <w:p w14:paraId="19BF1DE2"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να πω ότι και αυτό συμβάλ</w:t>
      </w:r>
      <w:r>
        <w:rPr>
          <w:rFonts w:eastAsia="Times New Roman" w:cs="Times New Roman"/>
          <w:szCs w:val="24"/>
        </w:rPr>
        <w:t>λ</w:t>
      </w:r>
      <w:r>
        <w:rPr>
          <w:rFonts w:eastAsia="Times New Roman" w:cs="Times New Roman"/>
          <w:szCs w:val="24"/>
        </w:rPr>
        <w:t>ει στην αναγνώριση ακριβώς της κοινωνική</w:t>
      </w:r>
      <w:r>
        <w:rPr>
          <w:rFonts w:eastAsia="Times New Roman" w:cs="Times New Roman"/>
          <w:szCs w:val="24"/>
        </w:rPr>
        <w:t>ς κατάστασης και των προβληματισμών που έχουν τεθεί. Όμως, υπάρχει πράγματι ένα ζήτημα και θα ήθελα σε αυτό να χρησιμοποιήσω και τη δικιά σας συμβολή</w:t>
      </w:r>
      <w:r>
        <w:rPr>
          <w:rFonts w:eastAsia="Times New Roman" w:cs="Times New Roman"/>
          <w:szCs w:val="24"/>
        </w:rPr>
        <w:t>,</w:t>
      </w:r>
      <w:r>
        <w:rPr>
          <w:rFonts w:eastAsia="Times New Roman" w:cs="Times New Roman"/>
          <w:szCs w:val="24"/>
        </w:rPr>
        <w:t xml:space="preserve"> σχετικά με το τι κάνουμε με τις καταπατήσεις και τις αυθαίρετες κατασκευές. </w:t>
      </w:r>
    </w:p>
    <w:p w14:paraId="19BF1DE3"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Αυτό που διευκρινίσαμε στην </w:t>
      </w:r>
      <w:r>
        <w:rPr>
          <w:rFonts w:eastAsia="Times New Roman" w:cs="Times New Roman"/>
          <w:szCs w:val="24"/>
        </w:rPr>
        <w:t xml:space="preserve">έρευνα που κάναμε για τη δική σας ερώτηση ήταν ότι ταυτόχρονα με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της κατασκευής του αντιπλημμυρικού έργου θα υπάρχει και οριοθέτηση. Μάλιστα σε έγγραφο της Περιφέρειας Αττικής –το έχω συγκεκριμένα στα χέρια μου- αναφέρεται ότ</w:t>
      </w:r>
      <w:r>
        <w:rPr>
          <w:rFonts w:eastAsia="Times New Roman" w:cs="Times New Roman"/>
          <w:szCs w:val="24"/>
        </w:rPr>
        <w:t xml:space="preserve">ι κανένα παράνομο κτίσμα ιδιωτικό ή μη δεν πρόκειται να μείνει στη θέση του μετά την οριοθέτηση. </w:t>
      </w:r>
    </w:p>
    <w:p w14:paraId="19BF1DE4"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Το ότι δεν έκανε, όμως, η διοίκηση και η αυτοδιοίκηση οριοθέτηση τόσα χρόνια ήταν, αν θέλετε, αφετηρία για να μη γίνει καμμία καταπολέ</w:t>
      </w:r>
      <w:r>
        <w:rPr>
          <w:rFonts w:eastAsia="Times New Roman" w:cs="Times New Roman"/>
          <w:szCs w:val="24"/>
        </w:rPr>
        <w:lastRenderedPageBreak/>
        <w:t>μηση της αυθαίρετης δόμη</w:t>
      </w:r>
      <w:r>
        <w:rPr>
          <w:rFonts w:eastAsia="Times New Roman" w:cs="Times New Roman"/>
          <w:szCs w:val="24"/>
        </w:rPr>
        <w:t xml:space="preserve">σης. Ουσιαστικά, ενισχυόταν μέσα από τις αντιδράσεις στην ανάπλαση η καταπάτηση και η αυθαίρετη λειτουργία κάποιων δράσεων εκεί. </w:t>
      </w:r>
    </w:p>
    <w:p w14:paraId="19BF1DE5"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Άρα νομίζω ότι παράλληλα πρέπει να έχουμε δύο χέρια στιβαρά στην περιοχή: το περιβαλλοντικό αποτύπωμα και τη νομιμότητα στην κ</w:t>
      </w:r>
      <w:r>
        <w:rPr>
          <w:rFonts w:eastAsia="Times New Roman" w:cs="Times New Roman"/>
          <w:szCs w:val="24"/>
        </w:rPr>
        <w:t>ατασκευή, να έχουμε δηλαδή ένα έργο περιβαλλοντικά ασφαλές για τα αντιπλημμυρικά φαινόμενα αλλά και με οριοθέτηση, ώστε όλες οι παράνομες κατασκευές να κατεδαφιστούν και να αποσυρθούν, διότι πράγματι εάν δεν γίνουν και τα δύο δεν θα υπερασπιστούμε την αντι</w:t>
      </w:r>
      <w:r>
        <w:rPr>
          <w:rFonts w:eastAsia="Times New Roman" w:cs="Times New Roman"/>
          <w:szCs w:val="24"/>
        </w:rPr>
        <w:t>πλημμυρική προστασία, δεν θα ενισχύσουμε την αντιπλημμυρική προστασία.</w:t>
      </w:r>
    </w:p>
    <w:p w14:paraId="19BF1DE6"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Ταυτόχρονα, η κατασκευή των πρανών και η φύτευση με </w:t>
      </w:r>
      <w:proofErr w:type="spellStart"/>
      <w:r>
        <w:rPr>
          <w:rFonts w:eastAsia="Times New Roman" w:cs="Times New Roman"/>
          <w:szCs w:val="24"/>
        </w:rPr>
        <w:t>υδροσπορά</w:t>
      </w:r>
      <w:proofErr w:type="spellEnd"/>
      <w:r>
        <w:rPr>
          <w:rFonts w:eastAsia="Times New Roman" w:cs="Times New Roman"/>
          <w:szCs w:val="24"/>
        </w:rPr>
        <w:t>,</w:t>
      </w:r>
      <w:r>
        <w:rPr>
          <w:rFonts w:eastAsia="Times New Roman" w:cs="Times New Roman"/>
          <w:szCs w:val="24"/>
        </w:rPr>
        <w:t xml:space="preserve"> που θα γίνει σε αυτά, αλλά και τα τμήματα με τα </w:t>
      </w:r>
      <w:proofErr w:type="spellStart"/>
      <w:r>
        <w:rPr>
          <w:rFonts w:eastAsia="Times New Roman" w:cs="Times New Roman"/>
          <w:szCs w:val="24"/>
        </w:rPr>
        <w:t>ζαρζανέτια</w:t>
      </w:r>
      <w:proofErr w:type="spellEnd"/>
      <w:r>
        <w:rPr>
          <w:rFonts w:eastAsia="Times New Roman" w:cs="Times New Roman"/>
          <w:szCs w:val="24"/>
        </w:rPr>
        <w:t xml:space="preserve">, έστω σε αυτό το μικρό ποσοστό της τάξης του 25%, ενισχύουν τη </w:t>
      </w:r>
      <w:r>
        <w:rPr>
          <w:rFonts w:eastAsia="Times New Roman" w:cs="Times New Roman"/>
          <w:szCs w:val="24"/>
        </w:rPr>
        <w:t xml:space="preserve">σταθερότητα των πρανών, διότι τώρα ήταν μόνο φερτά υλικά, τα οποία ήταν μπαζώματα που είχαν πέσει, ακόμα και τοίχοι ολόκληροι, τοιχία σκυροδέματος </w:t>
      </w:r>
      <w:r>
        <w:rPr>
          <w:rFonts w:eastAsia="Times New Roman" w:cs="Times New Roman"/>
          <w:szCs w:val="24"/>
        </w:rPr>
        <w:lastRenderedPageBreak/>
        <w:t>μαζί με αγωγούς</w:t>
      </w:r>
      <w:r>
        <w:rPr>
          <w:rFonts w:eastAsia="Times New Roman" w:cs="Times New Roman"/>
          <w:szCs w:val="24"/>
        </w:rPr>
        <w:t>,</w:t>
      </w:r>
      <w:r>
        <w:rPr>
          <w:rFonts w:eastAsia="Times New Roman" w:cs="Times New Roman"/>
          <w:szCs w:val="24"/>
        </w:rPr>
        <w:t xml:space="preserve"> που έχουν λύματα στην περιοχή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βρίσκονται μέσα στο ρέμα. </w:t>
      </w:r>
    </w:p>
    <w:p w14:paraId="19BF1DE7"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Όλα αυτά θα καθαριστούν. Θα υπ</w:t>
      </w:r>
      <w:r>
        <w:rPr>
          <w:rFonts w:eastAsia="Times New Roman" w:cs="Times New Roman"/>
          <w:szCs w:val="24"/>
        </w:rPr>
        <w:t xml:space="preserve">άρχει μια κοίτη που θα επιτρέπει τη ροή για να μην έχουμε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Θα έχουμε σταθερή διατομή. Θα έχουμε ταυτόχρονα και το φυτικό οικοσύστημα</w:t>
      </w:r>
      <w:r>
        <w:rPr>
          <w:rFonts w:eastAsia="Times New Roman" w:cs="Times New Roman"/>
          <w:szCs w:val="24"/>
        </w:rPr>
        <w:t>,</w:t>
      </w:r>
      <w:r>
        <w:rPr>
          <w:rFonts w:eastAsia="Times New Roman" w:cs="Times New Roman"/>
          <w:szCs w:val="24"/>
        </w:rPr>
        <w:t xml:space="preserve"> που θα συντηρεί τα πρανή μαζί με τις κατασκευές που γίνονται σε πολύ μικρό ποσοστό, έτσι ώστε πράγματ</w:t>
      </w:r>
      <w:r>
        <w:rPr>
          <w:rFonts w:eastAsia="Times New Roman" w:cs="Times New Roman"/>
          <w:szCs w:val="24"/>
        </w:rPr>
        <w:t>ι η αντιπλημμυρική προστασία να εξασφαλιστεί και τα υπόλοιπα στοιχεία του φυτικού οικοσυστήματος.</w:t>
      </w:r>
    </w:p>
    <w:p w14:paraId="19BF1DE8"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Πάντως νομίζω ότι πρέπει να γνωρίζετε ότι έχουν γίνει πολλές συσκέψεις για το αντικείμενο αυτό, έχουν ενσωματωθεί πάρα πολλές προτάσεις. Κατανοώ ότι στη </w:t>
      </w:r>
      <w:proofErr w:type="spellStart"/>
      <w:r>
        <w:rPr>
          <w:rFonts w:eastAsia="Times New Roman" w:cs="Times New Roman"/>
          <w:szCs w:val="24"/>
        </w:rPr>
        <w:t>μικρο</w:t>
      </w:r>
      <w:r>
        <w:rPr>
          <w:rFonts w:eastAsia="Times New Roman" w:cs="Times New Roman"/>
          <w:szCs w:val="24"/>
        </w:rPr>
        <w:t>κλίμακα</w:t>
      </w:r>
      <w:proofErr w:type="spellEnd"/>
      <w:r>
        <w:rPr>
          <w:rFonts w:eastAsia="Times New Roman" w:cs="Times New Roman"/>
          <w:szCs w:val="24"/>
        </w:rPr>
        <w:t xml:space="preserve"> μιας περιοχής, μιας γειτονιάς, μπορεί να μην έχουν επιλυθεί όλα τα ζητήματα, γιατί πάνω σε μια περιοχή που στρίβει το ρέμα -να το πούμε απλά- πρέπει να γίνει μια ενίσχυση των πρανών για να μη διαβρωθούν, ενώ στην ευθεία διαδρομή του δεν θα επηρεαστ</w:t>
      </w:r>
      <w:r>
        <w:rPr>
          <w:rFonts w:eastAsia="Times New Roman" w:cs="Times New Roman"/>
          <w:szCs w:val="24"/>
        </w:rPr>
        <w:t xml:space="preserve">εί η κοίτη και θα παραμείνει ανοιχτή. Ίσως μια μικρή γειτονιά να </w:t>
      </w:r>
      <w:r>
        <w:rPr>
          <w:rFonts w:eastAsia="Times New Roman" w:cs="Times New Roman"/>
          <w:szCs w:val="24"/>
        </w:rPr>
        <w:lastRenderedPageBreak/>
        <w:t xml:space="preserve">έχει μια μικρή επίπτωση όσον αφορά, για παράδειγμα, τα </w:t>
      </w:r>
      <w:proofErr w:type="spellStart"/>
      <w:r>
        <w:rPr>
          <w:rFonts w:eastAsia="Times New Roman" w:cs="Times New Roman"/>
          <w:szCs w:val="24"/>
        </w:rPr>
        <w:t>συρματοκιβώτια</w:t>
      </w:r>
      <w:proofErr w:type="spellEnd"/>
      <w:r>
        <w:rPr>
          <w:rFonts w:eastAsia="Times New Roman" w:cs="Times New Roman"/>
          <w:szCs w:val="24"/>
        </w:rPr>
        <w:t>. Όμως, οι όροι που έχουν μπει είναι τέτοιοι</w:t>
      </w:r>
      <w:r>
        <w:rPr>
          <w:rFonts w:eastAsia="Times New Roman" w:cs="Times New Roman"/>
          <w:szCs w:val="24"/>
        </w:rPr>
        <w:t>,</w:t>
      </w:r>
      <w:r>
        <w:rPr>
          <w:rFonts w:eastAsia="Times New Roman" w:cs="Times New Roman"/>
          <w:szCs w:val="24"/>
        </w:rPr>
        <w:t xml:space="preserve"> ώστε να επιτραπεί ακόμα και πάνω στα </w:t>
      </w:r>
      <w:proofErr w:type="spellStart"/>
      <w:r>
        <w:rPr>
          <w:rFonts w:eastAsia="Times New Roman" w:cs="Times New Roman"/>
          <w:szCs w:val="24"/>
        </w:rPr>
        <w:t>συρματοκιβώτια</w:t>
      </w:r>
      <w:proofErr w:type="spellEnd"/>
      <w:r>
        <w:rPr>
          <w:rFonts w:eastAsia="Times New Roman" w:cs="Times New Roman"/>
          <w:szCs w:val="24"/>
        </w:rPr>
        <w:t xml:space="preserve"> να σωρευτεί έδαφος, χωρί</w:t>
      </w:r>
      <w:r>
        <w:rPr>
          <w:rFonts w:eastAsia="Times New Roman" w:cs="Times New Roman"/>
          <w:szCs w:val="24"/>
        </w:rPr>
        <w:t xml:space="preserve">ς να περιορίσει την κοίτη, και να γίνει </w:t>
      </w:r>
      <w:proofErr w:type="spellStart"/>
      <w:r>
        <w:rPr>
          <w:rFonts w:eastAsia="Times New Roman" w:cs="Times New Roman"/>
          <w:szCs w:val="24"/>
        </w:rPr>
        <w:t>υδροσπορά</w:t>
      </w:r>
      <w:proofErr w:type="spellEnd"/>
      <w:r>
        <w:rPr>
          <w:rFonts w:eastAsia="Times New Roman" w:cs="Times New Roman"/>
          <w:szCs w:val="24"/>
        </w:rPr>
        <w:t xml:space="preserve">. Είναι ένα μικρό τμήμα αντικατάστασης του φυσικού συστήματος. Κατανοώ ότι δεν είναι η παλιά κατάσταση. Όμως, σε σχέση με μια </w:t>
      </w:r>
      <w:proofErr w:type="spellStart"/>
      <w:r>
        <w:rPr>
          <w:rFonts w:eastAsia="Times New Roman" w:cs="Times New Roman"/>
          <w:szCs w:val="24"/>
        </w:rPr>
        <w:t>σαραντακονταετία</w:t>
      </w:r>
      <w:proofErr w:type="spellEnd"/>
      <w:r>
        <w:rPr>
          <w:rFonts w:eastAsia="Times New Roman" w:cs="Times New Roman"/>
          <w:szCs w:val="24"/>
        </w:rPr>
        <w:t xml:space="preserve"> αυθαίρετης κατασκευής και καταπάτησης και περιορισμού της κοίτης</w:t>
      </w:r>
      <w:r>
        <w:rPr>
          <w:rFonts w:eastAsia="Times New Roman" w:cs="Times New Roman"/>
          <w:szCs w:val="24"/>
        </w:rPr>
        <w:t xml:space="preserve">, νομίζω ότι τώρα σταθεροποιούμε την κοίτη, προστατεύουμε αντιπλημμυρικά την κοινωνία, κρατάμε τα φυσικά συστήματα στο κέντρο της Αθήνας σχεδόν και πετυχαίνουμε μια λύση με τη συμβολή της </w:t>
      </w:r>
      <w:r>
        <w:rPr>
          <w:rFonts w:eastAsia="Times New Roman" w:cs="Times New Roman"/>
          <w:szCs w:val="24"/>
        </w:rPr>
        <w:t>α</w:t>
      </w:r>
      <w:r>
        <w:rPr>
          <w:rFonts w:eastAsia="Times New Roman" w:cs="Times New Roman"/>
          <w:szCs w:val="24"/>
        </w:rPr>
        <w:t xml:space="preserve">υτοδιοίκησης, πρωτοβάθμιας και δευτεροβάθμιας, σε πάρα πολύ μεγάλο </w:t>
      </w:r>
      <w:r>
        <w:rPr>
          <w:rFonts w:eastAsia="Times New Roman" w:cs="Times New Roman"/>
          <w:szCs w:val="24"/>
        </w:rPr>
        <w:t xml:space="preserve">βαθμό, που είναι σαφώς η ένδειξη ότι μπορούν τα πράγματα να γίνουν αλλιώς, ακόμα και μέσα σε μια </w:t>
      </w:r>
      <w:proofErr w:type="spellStart"/>
      <w:r>
        <w:rPr>
          <w:rFonts w:eastAsia="Times New Roman" w:cs="Times New Roman"/>
          <w:szCs w:val="24"/>
        </w:rPr>
        <w:t>πυκνοκατοικημένη</w:t>
      </w:r>
      <w:proofErr w:type="spellEnd"/>
      <w:r>
        <w:rPr>
          <w:rFonts w:eastAsia="Times New Roman" w:cs="Times New Roman"/>
          <w:szCs w:val="24"/>
        </w:rPr>
        <w:t xml:space="preserve"> περιοχή. Και πρέπει να ενισχύσουμε αυτό το περιβαλλοντικό αποτύπωμα σε μια συμφωνία που θα κάνουμε και μέσα στη Βουλή. </w:t>
      </w:r>
    </w:p>
    <w:p w14:paraId="19BF1DE9"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BF1DEA"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 xml:space="preserve">σημείο αυτό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9BF1DEB" w14:textId="77777777" w:rsidR="00DF5B7B" w:rsidRDefault="00B069A8">
      <w:pPr>
        <w:spacing w:after="0" w:line="600" w:lineRule="auto"/>
        <w:ind w:firstLine="720"/>
        <w:jc w:val="both"/>
        <w:rPr>
          <w:rFonts w:eastAsia="Times New Roman" w:cs="Times New Roman"/>
          <w:szCs w:val="24"/>
        </w:rPr>
      </w:pPr>
      <w:r>
        <w:rPr>
          <w:rFonts w:eastAsia="Times New Roman" w:cs="Times New Roman"/>
          <w:b/>
          <w:szCs w:val="24"/>
        </w:rPr>
        <w:t>ΠΡΟΕΔΡΕΥΟ</w:t>
      </w:r>
      <w:r>
        <w:rPr>
          <w:rFonts w:eastAsia="Times New Roman" w:cs="Times New Roman"/>
          <w:b/>
          <w:szCs w:val="24"/>
        </w:rPr>
        <w:t>ΥΣΑ (Αναστασία Χριστοδουλοπούλου):</w:t>
      </w:r>
      <w:r>
        <w:rPr>
          <w:rFonts w:eastAsia="Times New Roman" w:cs="Times New Roman"/>
          <w:szCs w:val="24"/>
        </w:rPr>
        <w:t xml:space="preserve"> Ευχαριστούμε κι εμείς. </w:t>
      </w:r>
    </w:p>
    <w:p w14:paraId="19BF1DEC"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Κύριοι συνάδελφοι, η πέμπτη με αριθμό 232/21-11-2016 επίκαιρη ερώτηση πρώτου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την Υπουργό </w:t>
      </w:r>
      <w:r>
        <w:rPr>
          <w:rFonts w:eastAsia="Times New Roman" w:cs="Times New Roman"/>
          <w:bCs/>
          <w:szCs w:val="24"/>
        </w:rPr>
        <w:t>Πολιτισμού και</w:t>
      </w:r>
      <w:r>
        <w:rPr>
          <w:rFonts w:eastAsia="Times New Roman" w:cs="Times New Roman"/>
          <w:bCs/>
          <w:szCs w:val="24"/>
        </w:rPr>
        <w:t xml:space="preserve"> Αθλητισμού,</w:t>
      </w:r>
      <w:r>
        <w:rPr>
          <w:rFonts w:eastAsia="Times New Roman" w:cs="Times New Roman"/>
          <w:szCs w:val="24"/>
        </w:rPr>
        <w:t xml:space="preserve"> </w:t>
      </w:r>
      <w:r>
        <w:rPr>
          <w:rFonts w:eastAsia="Times New Roman" w:cs="Times New Roman"/>
          <w:szCs w:val="24"/>
        </w:rPr>
        <w:t xml:space="preserve">σχετικά με την </w:t>
      </w:r>
      <w:proofErr w:type="spellStart"/>
      <w:r>
        <w:rPr>
          <w:rFonts w:eastAsia="Times New Roman" w:cs="Times New Roman"/>
          <w:szCs w:val="24"/>
        </w:rPr>
        <w:t>ψηφιοποίηση</w:t>
      </w:r>
      <w:proofErr w:type="spellEnd"/>
      <w:r>
        <w:rPr>
          <w:rFonts w:eastAsia="Times New Roman" w:cs="Times New Roman"/>
          <w:szCs w:val="24"/>
        </w:rPr>
        <w:t xml:space="preserve"> κινητών μνημείων και τις άθλιες εργασιακές σχέσεις, που καλούνται να δουλέψουν οι αρχαιολόγοι, δεν θα συζητηθεί λόγω κωλύματος του ερωτώντος Βουλευτή. </w:t>
      </w:r>
    </w:p>
    <w:p w14:paraId="19BF1DED"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Η τέταρτη με αριθμό 201/14-11-2016 επίκαιρη ερώτηση πρώτου κύκλο</w:t>
      </w:r>
      <w:r>
        <w:rPr>
          <w:rFonts w:eastAsia="Times New Roman" w:cs="Times New Roman"/>
          <w:szCs w:val="24"/>
        </w:rPr>
        <w:t xml:space="preserve">υ της Βουλευτού Αττικής της Δημοκρατικής Συμπαράταξης ΠΑΣΟΚ – </w:t>
      </w:r>
      <w:r>
        <w:rPr>
          <w:rFonts w:eastAsia="Times New Roman" w:cs="Times New Roman"/>
          <w:szCs w:val="24"/>
        </w:rPr>
        <w:lastRenderedPageBreak/>
        <w:t>ΔΗΜΑΡ</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Εύης </w:t>
      </w:r>
      <w:proofErr w:type="spellStart"/>
      <w:r>
        <w:rPr>
          <w:rFonts w:eastAsia="Times New Roman" w:cs="Times New Roman"/>
          <w:bCs/>
          <w:szCs w:val="24"/>
        </w:rPr>
        <w:t>Χριστοφιλοπούλου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 διασφάλιση των θέσεων εργασίας στον </w:t>
      </w:r>
      <w:r>
        <w:rPr>
          <w:rFonts w:eastAsia="Times New Roman" w:cs="Times New Roman"/>
          <w:szCs w:val="24"/>
        </w:rPr>
        <w:t>«</w:t>
      </w:r>
      <w:r>
        <w:rPr>
          <w:rFonts w:eastAsia="Times New Roman" w:cs="Times New Roman"/>
          <w:szCs w:val="24"/>
        </w:rPr>
        <w:t>Αστέρα</w:t>
      </w:r>
      <w:r>
        <w:rPr>
          <w:rFonts w:eastAsia="Times New Roman" w:cs="Times New Roman"/>
          <w:szCs w:val="24"/>
        </w:rPr>
        <w:t>»</w:t>
      </w:r>
      <w:r>
        <w:rPr>
          <w:rFonts w:eastAsia="Times New Roman" w:cs="Times New Roman"/>
          <w:szCs w:val="24"/>
        </w:rPr>
        <w:t xml:space="preserve"> Βουλιαγμένης, δεν θα συζητηθ</w:t>
      </w:r>
      <w:r>
        <w:rPr>
          <w:rFonts w:eastAsia="Times New Roman" w:cs="Times New Roman"/>
          <w:szCs w:val="24"/>
        </w:rPr>
        <w:t>εί λόγω κωλύματος της ερωτώσας Βουλευτού.</w:t>
      </w:r>
    </w:p>
    <w:p w14:paraId="19BF1DEE"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227/18-11-2016 επίκαιρη ερώτηση πρώτου κύκλου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 συστηματική αποδόμηση του Εθνικού Συστήματος</w:t>
      </w:r>
      <w:r>
        <w:rPr>
          <w:rFonts w:eastAsia="Times New Roman" w:cs="Times New Roman"/>
          <w:szCs w:val="24"/>
        </w:rPr>
        <w:t xml:space="preserve"> Υγείας,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εξαιτίας φόρτου εργασίας και θα επαναπροσδιοριστεί προς συζήτηση.</w:t>
      </w:r>
    </w:p>
    <w:p w14:paraId="19BF1DEF"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Η τρίτη με αριθμό 190/8-11-2016 επίκαιρη ερώτηση πρώτου κύκλου</w:t>
      </w:r>
      <w:r>
        <w:rPr>
          <w:rFonts w:eastAsia="Times New Roman" w:cs="Times New Roman"/>
          <w:szCs w:val="24"/>
        </w:rPr>
        <w:t xml:space="preserve"> </w:t>
      </w:r>
      <w:r>
        <w:rPr>
          <w:rFonts w:eastAsia="Times New Roman" w:cs="Times New Roman"/>
          <w:szCs w:val="24"/>
        </w:rPr>
        <w:t>του Ε΄ Αντιπροέδρου της Βουλής και Βο</w:t>
      </w:r>
      <w:r>
        <w:rPr>
          <w:rFonts w:eastAsia="Times New Roman" w:cs="Times New Roman"/>
          <w:szCs w:val="24"/>
        </w:rPr>
        <w:t xml:space="preserve">υλευτή Δωδεκανήσου της Δημοκρατικής Συμπαράταξης ΠΑΣΟΚ – 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το εύρος χρήσης της τηλεϊατρικής </w:t>
      </w:r>
      <w:r>
        <w:rPr>
          <w:rFonts w:eastAsia="Times New Roman" w:cs="Times New Roman"/>
          <w:szCs w:val="24"/>
        </w:rPr>
        <w:lastRenderedPageBreak/>
        <w:t xml:space="preserve">στην Ελλάδα,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εξαιτ</w:t>
      </w:r>
      <w:r>
        <w:rPr>
          <w:rFonts w:eastAsia="Times New Roman" w:cs="Times New Roman"/>
          <w:szCs w:val="24"/>
        </w:rPr>
        <w:t>ίας φόρτου εργασίας και θα επαναπροσδιοριστεί προς συζήτηση.</w:t>
      </w:r>
    </w:p>
    <w:p w14:paraId="19BF1DF0"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Η δεύτερη με αριθμό 235/21-11-2016 επίκαιρη ερώτηση πρώτου κύκλου της Βουλευτού Σερρών της Νέας Δημοκρατίας κ</w:t>
      </w:r>
      <w:r>
        <w:rPr>
          <w:rFonts w:eastAsia="Times New Roman" w:cs="Times New Roman"/>
          <w:szCs w:val="24"/>
        </w:rPr>
        <w:t xml:space="preserve">. </w:t>
      </w:r>
      <w:r>
        <w:rPr>
          <w:rFonts w:eastAsia="Times New Roman" w:cs="Times New Roman"/>
          <w:bCs/>
          <w:szCs w:val="24"/>
        </w:rPr>
        <w:t>Φωτεινής Αραμπατζή</w:t>
      </w:r>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szCs w:val="24"/>
        </w:rPr>
        <w:t xml:space="preserve"> </w:t>
      </w:r>
      <w:r>
        <w:rPr>
          <w:rFonts w:eastAsia="Times New Roman" w:cs="Times New Roman"/>
          <w:bCs/>
          <w:szCs w:val="24"/>
        </w:rPr>
        <w:t>Πολιτισμού και Αθλητισμού,</w:t>
      </w:r>
      <w:r>
        <w:rPr>
          <w:rFonts w:eastAsia="Times New Roman" w:cs="Times New Roman"/>
          <w:szCs w:val="24"/>
        </w:rPr>
        <w:t xml:space="preserve"> </w:t>
      </w:r>
      <w:r>
        <w:rPr>
          <w:rFonts w:eastAsia="Times New Roman" w:cs="Times New Roman"/>
          <w:szCs w:val="24"/>
        </w:rPr>
        <w:t>σχετικά με την εγκατά</w:t>
      </w:r>
      <w:r>
        <w:rPr>
          <w:rFonts w:eastAsia="Times New Roman" w:cs="Times New Roman"/>
          <w:szCs w:val="24"/>
        </w:rPr>
        <w:t xml:space="preserve">λειψη του ακτινοβόλου μνημείου της Αμφίπολης, δεν θα συζητηθεί λόγω κωλύματος της Υπουργού κ. Λυδίας </w:t>
      </w:r>
      <w:proofErr w:type="spellStart"/>
      <w:r>
        <w:rPr>
          <w:rFonts w:eastAsia="Times New Roman" w:cs="Times New Roman"/>
          <w:szCs w:val="24"/>
        </w:rPr>
        <w:t>Κονιόρδου</w:t>
      </w:r>
      <w:proofErr w:type="spellEnd"/>
      <w:r>
        <w:rPr>
          <w:rFonts w:eastAsia="Times New Roman" w:cs="Times New Roman"/>
          <w:szCs w:val="24"/>
        </w:rPr>
        <w:t xml:space="preserve"> εξαιτίας φόρτου εργασίας.  </w:t>
      </w:r>
    </w:p>
    <w:p w14:paraId="19BF1DF1"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πρώτη</w:t>
      </w:r>
      <w:r>
        <w:rPr>
          <w:rFonts w:eastAsia="Times New Roman" w:cs="Times New Roman"/>
          <w:szCs w:val="24"/>
        </w:rPr>
        <w:t xml:space="preserve"> με αριθμό 91/5-10-2016 ερώτηση του Δ΄ Αντιπροέδρου της Βουλής και Βουλευτή Α΄ Αθηνών της Νέας Δημοκρατ</w:t>
      </w:r>
      <w:r>
        <w:rPr>
          <w:rFonts w:eastAsia="Times New Roman" w:cs="Times New Roman"/>
          <w:szCs w:val="24"/>
        </w:rPr>
        <w:t>ίας κ</w:t>
      </w:r>
      <w:r>
        <w:rPr>
          <w:rFonts w:eastAsia="Times New Roman" w:cs="Times New Roman"/>
          <w:b/>
          <w:szCs w:val="24"/>
        </w:rPr>
        <w:t xml:space="preserve">. </w:t>
      </w:r>
      <w:r>
        <w:rPr>
          <w:rFonts w:eastAsia="Times New Roman" w:cs="Times New Roman"/>
          <w:bCs/>
          <w:szCs w:val="24"/>
        </w:rPr>
        <w:t>Νικήτα Κακλαμάνη</w:t>
      </w:r>
      <w:r>
        <w:rPr>
          <w:rFonts w:eastAsia="Times New Roman" w:cs="Times New Roman"/>
          <w:szCs w:val="24"/>
        </w:rPr>
        <w:t xml:space="preserve"> προς τον Υπουργό </w:t>
      </w:r>
      <w:r>
        <w:rPr>
          <w:rFonts w:eastAsia="Times New Roman" w:cs="Times New Roman"/>
          <w:bCs/>
          <w:szCs w:val="24"/>
        </w:rPr>
        <w:t>Μεταναστευτικής Πολιτικής</w:t>
      </w:r>
      <w:r w:rsidRPr="0032651F">
        <w:rPr>
          <w:rFonts w:eastAsia="Times New Roman" w:cs="Times New Roman"/>
          <w:szCs w:val="24"/>
        </w:rPr>
        <w:t xml:space="preserve">, </w:t>
      </w:r>
      <w:r>
        <w:rPr>
          <w:rFonts w:eastAsia="Times New Roman" w:cs="Times New Roman"/>
          <w:szCs w:val="24"/>
        </w:rPr>
        <w:t>σχετικά με το πρόγραμμα ενοικίασης διαμερισμάτων σε πρόσφυγες από την Εταιρεία Ανάπτυξης και Τουριστικής Προβολής Αθηνών (ΕΑΤΑ), δεν θα συζητηθεί λόγω κωλύματος του Υπουργού Μεταναστευτική</w:t>
      </w:r>
      <w:r>
        <w:rPr>
          <w:rFonts w:eastAsia="Times New Roman" w:cs="Times New Roman"/>
          <w:szCs w:val="24"/>
        </w:rPr>
        <w:t xml:space="preserve">ς Πολιτικής κ. Ιωάννη </w:t>
      </w:r>
      <w:proofErr w:type="spellStart"/>
      <w:r>
        <w:rPr>
          <w:rFonts w:eastAsia="Times New Roman" w:cs="Times New Roman"/>
          <w:szCs w:val="24"/>
        </w:rPr>
        <w:t>Μουζάλα</w:t>
      </w:r>
      <w:proofErr w:type="spellEnd"/>
      <w:r>
        <w:rPr>
          <w:rFonts w:eastAsia="Times New Roman" w:cs="Times New Roman"/>
          <w:szCs w:val="24"/>
        </w:rPr>
        <w:t xml:space="preserve">, καθώς αναμένει στοιχεία από τον οικείο </w:t>
      </w:r>
      <w:r>
        <w:rPr>
          <w:rFonts w:eastAsia="Times New Roman" w:cs="Times New Roman"/>
          <w:szCs w:val="24"/>
        </w:rPr>
        <w:t>δ</w:t>
      </w:r>
      <w:r>
        <w:rPr>
          <w:rFonts w:eastAsia="Times New Roman" w:cs="Times New Roman"/>
          <w:szCs w:val="24"/>
        </w:rPr>
        <w:t>ήμο.</w:t>
      </w:r>
    </w:p>
    <w:p w14:paraId="19BF1DF2"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έχουμε κάποια αιτήματα για άδειες απουσίας από συναδέλφους Βουλευτές. </w:t>
      </w:r>
    </w:p>
    <w:p w14:paraId="19BF1DF3"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Ο Βουλευτής Β΄ Αθηνών του ΣΥΡΙΖΑ</w:t>
      </w:r>
      <w:r>
        <w:rPr>
          <w:rFonts w:eastAsia="Times New Roman" w:cs="Times New Roman"/>
          <w:szCs w:val="24"/>
        </w:rPr>
        <w:t xml:space="preserve"> </w:t>
      </w:r>
      <w:r>
        <w:rPr>
          <w:rFonts w:eastAsia="Times New Roman" w:cs="Times New Roman"/>
          <w:szCs w:val="24"/>
        </w:rPr>
        <w:t>κ. Γεώργιος Δημαράς</w:t>
      </w:r>
      <w:r>
        <w:rPr>
          <w:rFonts w:eastAsia="Times New Roman" w:cs="Times New Roman"/>
          <w:szCs w:val="24"/>
        </w:rPr>
        <w:t xml:space="preserve"> ζητεί να απουσιάσει για οικογενειακούς και προσωπικούς λόγους κατά τις ημερομηνίες Δευτέρα 12</w:t>
      </w:r>
      <w:r>
        <w:rPr>
          <w:rFonts w:eastAsia="Times New Roman" w:cs="Times New Roman"/>
          <w:szCs w:val="24"/>
        </w:rPr>
        <w:t xml:space="preserve"> Δεκεμβρίου</w:t>
      </w:r>
      <w:r>
        <w:rPr>
          <w:rFonts w:eastAsia="Times New Roman" w:cs="Times New Roman"/>
          <w:szCs w:val="24"/>
        </w:rPr>
        <w:t xml:space="preserve"> και Τρίτη 13</w:t>
      </w:r>
      <w:r>
        <w:rPr>
          <w:rFonts w:eastAsia="Times New Roman" w:cs="Times New Roman"/>
          <w:szCs w:val="24"/>
        </w:rPr>
        <w:t xml:space="preserve"> Δεκεμβρίου</w:t>
      </w:r>
      <w:r>
        <w:rPr>
          <w:rFonts w:eastAsia="Times New Roman" w:cs="Times New Roman"/>
          <w:szCs w:val="24"/>
        </w:rPr>
        <w:t xml:space="preserve"> 2016</w:t>
      </w:r>
      <w:r>
        <w:rPr>
          <w:rFonts w:eastAsia="Times New Roman" w:cs="Times New Roman"/>
          <w:szCs w:val="24"/>
        </w:rPr>
        <w:t>.</w:t>
      </w:r>
      <w:r w:rsidDel="00143C13">
        <w:rPr>
          <w:rFonts w:eastAsia="Times New Roman" w:cs="Times New Roman"/>
          <w:szCs w:val="24"/>
        </w:rPr>
        <w:t xml:space="preserve"> </w:t>
      </w:r>
    </w:p>
    <w:p w14:paraId="19BF1DF4"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Ο κ. Θεόδωρος </w:t>
      </w:r>
      <w:proofErr w:type="spellStart"/>
      <w:r>
        <w:rPr>
          <w:rFonts w:eastAsia="Times New Roman" w:cs="Times New Roman"/>
          <w:szCs w:val="24"/>
        </w:rPr>
        <w:t>Φορτσάκης</w:t>
      </w:r>
      <w:proofErr w:type="spellEnd"/>
      <w:r>
        <w:rPr>
          <w:rFonts w:eastAsia="Times New Roman" w:cs="Times New Roman"/>
          <w:szCs w:val="24"/>
        </w:rPr>
        <w:t>, Βουλευτής Επικρατείας της Νέας Δημοκρατίας</w:t>
      </w:r>
      <w:r>
        <w:rPr>
          <w:rFonts w:eastAsia="Times New Roman" w:cs="Times New Roman"/>
          <w:szCs w:val="24"/>
        </w:rPr>
        <w:t>,</w:t>
      </w:r>
      <w:r>
        <w:rPr>
          <w:rFonts w:eastAsia="Times New Roman" w:cs="Times New Roman"/>
          <w:szCs w:val="24"/>
        </w:rPr>
        <w:t xml:space="preserve"> ζητεί άδεια απουσίας στη Γαλλία από το μεσημέρι τη</w:t>
      </w:r>
      <w:r>
        <w:rPr>
          <w:rFonts w:eastAsia="Times New Roman" w:cs="Times New Roman"/>
          <w:szCs w:val="24"/>
        </w:rPr>
        <w:t>ς 12</w:t>
      </w:r>
      <w:r w:rsidRPr="00685E73">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 Δεκεμβρίου</w:t>
      </w:r>
      <w:r>
        <w:rPr>
          <w:rFonts w:eastAsia="Times New Roman" w:cs="Times New Roman"/>
          <w:szCs w:val="24"/>
        </w:rPr>
        <w:t xml:space="preserve"> μέχρι το μεσημέρι </w:t>
      </w:r>
      <w:r>
        <w:rPr>
          <w:rFonts w:eastAsia="Times New Roman" w:cs="Times New Roman"/>
          <w:szCs w:val="24"/>
        </w:rPr>
        <w:t xml:space="preserve">της </w:t>
      </w:r>
      <w:r>
        <w:rPr>
          <w:rFonts w:eastAsia="Times New Roman" w:cs="Times New Roman"/>
          <w:szCs w:val="24"/>
        </w:rPr>
        <w:t>15</w:t>
      </w:r>
      <w:r w:rsidRPr="00685E73">
        <w:rPr>
          <w:rFonts w:eastAsia="Times New Roman" w:cs="Times New Roman"/>
          <w:szCs w:val="24"/>
          <w:vertAlign w:val="superscript"/>
        </w:rPr>
        <w:t>ης</w:t>
      </w:r>
      <w:r>
        <w:rPr>
          <w:rFonts w:eastAsia="Times New Roman" w:cs="Times New Roman"/>
          <w:szCs w:val="24"/>
        </w:rPr>
        <w:t xml:space="preserve"> </w:t>
      </w:r>
      <w:r w:rsidRPr="00143C13">
        <w:rPr>
          <w:rFonts w:eastAsia="Times New Roman" w:cs="Times New Roman"/>
          <w:szCs w:val="24"/>
        </w:rPr>
        <w:t xml:space="preserve"> </w:t>
      </w:r>
      <w:r>
        <w:rPr>
          <w:rFonts w:eastAsia="Times New Roman" w:cs="Times New Roman"/>
          <w:szCs w:val="24"/>
        </w:rPr>
        <w:t>Δεκεμβρίου</w:t>
      </w:r>
      <w:r>
        <w:rPr>
          <w:rFonts w:eastAsia="Times New Roman" w:cs="Times New Roman"/>
          <w:szCs w:val="24"/>
        </w:rPr>
        <w:t xml:space="preserve"> 2016</w:t>
      </w:r>
      <w:r>
        <w:rPr>
          <w:rFonts w:eastAsia="Times New Roman" w:cs="Times New Roman"/>
          <w:szCs w:val="24"/>
        </w:rPr>
        <w:t>.</w:t>
      </w:r>
    </w:p>
    <w:p w14:paraId="19BF1DF5"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Ο κ. Γεώργιος Κουμουτσάκος, Βουλευτής Β΄ Αθηνών της Νέας Δημοκρατίας, ζητεί άδεια </w:t>
      </w:r>
      <w:r>
        <w:rPr>
          <w:rFonts w:eastAsia="Times New Roman" w:cs="Times New Roman"/>
          <w:szCs w:val="24"/>
        </w:rPr>
        <w:t xml:space="preserve">ολιγοήμερης </w:t>
      </w:r>
      <w:r>
        <w:rPr>
          <w:rFonts w:eastAsia="Times New Roman" w:cs="Times New Roman"/>
          <w:szCs w:val="24"/>
        </w:rPr>
        <w:t>απουσίας από τις 6 Δεκεμβρίου έως και τις 7 Δεκεμβρίου 2016.</w:t>
      </w:r>
    </w:p>
    <w:p w14:paraId="19BF1DF6"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Ο Βουλευτής της Δημοκρατικής Συμπαράτ</w:t>
      </w:r>
      <w:r>
        <w:rPr>
          <w:rFonts w:eastAsia="Times New Roman" w:cs="Times New Roman"/>
          <w:szCs w:val="24"/>
        </w:rPr>
        <w:t xml:space="preserve">αξης κ. Ιωάννης Μανιάτης ζητεί άδεια </w:t>
      </w:r>
      <w:r>
        <w:rPr>
          <w:rFonts w:eastAsia="Times New Roman" w:cs="Times New Roman"/>
          <w:szCs w:val="24"/>
        </w:rPr>
        <w:t xml:space="preserve">ολιγοήμερης απουσίας </w:t>
      </w:r>
      <w:r>
        <w:rPr>
          <w:rFonts w:eastAsia="Times New Roman" w:cs="Times New Roman"/>
          <w:szCs w:val="24"/>
        </w:rPr>
        <w:t>για το διάστημα από 5</w:t>
      </w:r>
      <w:r>
        <w:rPr>
          <w:rFonts w:eastAsia="Times New Roman" w:cs="Times New Roman"/>
          <w:szCs w:val="24"/>
        </w:rPr>
        <w:t xml:space="preserve"> Δεκεμβρίου</w:t>
      </w:r>
      <w:r>
        <w:rPr>
          <w:rFonts w:eastAsia="Times New Roman" w:cs="Times New Roman"/>
          <w:szCs w:val="24"/>
        </w:rPr>
        <w:t xml:space="preserve"> έως 6</w:t>
      </w:r>
      <w:r>
        <w:rPr>
          <w:rFonts w:eastAsia="Times New Roman" w:cs="Times New Roman"/>
          <w:szCs w:val="24"/>
        </w:rPr>
        <w:t xml:space="preserve"> Δεκεμβρίου</w:t>
      </w:r>
      <w:r>
        <w:rPr>
          <w:rFonts w:eastAsia="Times New Roman" w:cs="Times New Roman"/>
          <w:szCs w:val="24"/>
        </w:rPr>
        <w:t xml:space="preserve"> </w:t>
      </w:r>
      <w:r>
        <w:rPr>
          <w:rFonts w:eastAsia="Times New Roman" w:cs="Times New Roman"/>
          <w:szCs w:val="24"/>
        </w:rPr>
        <w:t xml:space="preserve">2016 </w:t>
      </w:r>
      <w:r>
        <w:rPr>
          <w:rFonts w:eastAsia="Times New Roman" w:cs="Times New Roman"/>
          <w:szCs w:val="24"/>
        </w:rPr>
        <w:t>λόγω μετάβασης στο εξωτερικό.</w:t>
      </w:r>
    </w:p>
    <w:p w14:paraId="19BF1DF7" w14:textId="77777777" w:rsidR="00DF5B7B" w:rsidRDefault="00B069A8">
      <w:pPr>
        <w:spacing w:after="0" w:line="600" w:lineRule="auto"/>
        <w:ind w:firstLine="720"/>
        <w:jc w:val="both"/>
        <w:rPr>
          <w:rFonts w:eastAsia="Times New Roman" w:cs="Times New Roman"/>
          <w:szCs w:val="24"/>
        </w:rPr>
      </w:pPr>
      <w:r>
        <w:rPr>
          <w:rFonts w:eastAsia="Times New Roman" w:cs="Times New Roman"/>
          <w:szCs w:val="24"/>
        </w:rPr>
        <w:t xml:space="preserve">Η Βουλή εγκρίνει; </w:t>
      </w:r>
    </w:p>
    <w:p w14:paraId="19BF1DF8" w14:textId="77777777" w:rsidR="00DF5B7B" w:rsidRDefault="00B069A8">
      <w:pPr>
        <w:spacing w:after="0" w:line="600" w:lineRule="auto"/>
        <w:ind w:firstLine="720"/>
        <w:jc w:val="both"/>
        <w:rPr>
          <w:rFonts w:eastAsia="Times New Roman" w:cs="Times New Roman"/>
          <w:szCs w:val="24"/>
        </w:rPr>
      </w:pPr>
      <w:r>
        <w:rPr>
          <w:rFonts w:eastAsia="Times New Roman" w:cs="Times New Roman"/>
          <w:b/>
          <w:szCs w:val="24"/>
        </w:rPr>
        <w:lastRenderedPageBreak/>
        <w:t>ΟΛΟΙ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19BF1DF9" w14:textId="77777777" w:rsidR="00DF5B7B" w:rsidRDefault="00B069A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w:t>
      </w:r>
      <w:r>
        <w:rPr>
          <w:rFonts w:eastAsia="Times New Roman" w:cs="Times New Roman"/>
          <w:szCs w:val="24"/>
        </w:rPr>
        <w:t>λή ενέκρινε τις ζητηθείσες άδειες.</w:t>
      </w:r>
    </w:p>
    <w:p w14:paraId="19BF1DFA" w14:textId="77777777" w:rsidR="00DF5B7B" w:rsidRDefault="00B069A8">
      <w:pPr>
        <w:spacing w:after="0" w:line="600" w:lineRule="auto"/>
        <w:ind w:firstLine="709"/>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9BF1DFB" w14:textId="77777777" w:rsidR="00DF5B7B" w:rsidRDefault="00B069A8">
      <w:pPr>
        <w:spacing w:after="0" w:line="600" w:lineRule="auto"/>
        <w:ind w:firstLine="709"/>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19BF1DFC" w14:textId="77777777" w:rsidR="00DF5B7B" w:rsidRDefault="00B069A8">
      <w:pPr>
        <w:spacing w:after="0" w:line="600" w:lineRule="auto"/>
        <w:ind w:firstLine="709"/>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18</w:t>
      </w:r>
      <w:r>
        <w:rPr>
          <w:rFonts w:eastAsia="Times New Roman" w:cs="Times New Roman"/>
          <w:szCs w:val="24"/>
        </w:rPr>
        <w:t>.</w:t>
      </w:r>
      <w:r>
        <w:rPr>
          <w:rFonts w:eastAsia="Times New Roman" w:cs="Times New Roman"/>
          <w:szCs w:val="24"/>
        </w:rPr>
        <w:t xml:space="preserve">31΄ </w:t>
      </w:r>
      <w:proofErr w:type="spellStart"/>
      <w:r>
        <w:rPr>
          <w:rFonts w:eastAsia="Times New Roman" w:cs="Times New Roman"/>
          <w:szCs w:val="24"/>
        </w:rPr>
        <w:t>λύεται</w:t>
      </w:r>
      <w:proofErr w:type="spellEnd"/>
      <w:r>
        <w:rPr>
          <w:rFonts w:eastAsia="Times New Roman" w:cs="Times New Roman"/>
          <w:szCs w:val="24"/>
        </w:rPr>
        <w:t xml:space="preserve"> η </w:t>
      </w:r>
      <w:r>
        <w:rPr>
          <w:rFonts w:eastAsia="Times New Roman" w:cs="Times New Roman"/>
          <w:szCs w:val="24"/>
        </w:rPr>
        <w:t>συνεδρίαση για αύριο, ημέρα Τρίτη 6 Δεκεμβρίου 2016 και ώρα 18</w:t>
      </w:r>
      <w:r>
        <w:rPr>
          <w:rFonts w:eastAsia="Times New Roman" w:cs="Times New Roman"/>
          <w:szCs w:val="24"/>
        </w:rPr>
        <w:t>.</w:t>
      </w:r>
      <w:r>
        <w:rPr>
          <w:rFonts w:eastAsia="Times New Roman" w:cs="Times New Roman"/>
          <w:szCs w:val="24"/>
        </w:rPr>
        <w:t>00΄, με αντικείμενο εργασιών 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ομοθετική εργασία</w:t>
      </w:r>
      <w:r>
        <w:rPr>
          <w:rFonts w:eastAsia="Times New Roman" w:cs="Times New Roman"/>
          <w:szCs w:val="24"/>
        </w:rPr>
        <w:t>:</w:t>
      </w:r>
      <w:r>
        <w:rPr>
          <w:rFonts w:eastAsia="Times New Roman" w:cs="Times New Roman"/>
          <w:szCs w:val="24"/>
        </w:rPr>
        <w:t xml:space="preserve"> μόνη συζήτηση και ψήφιση επί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w:t>
      </w:r>
      <w:r>
        <w:rPr>
          <w:rFonts w:eastAsia="Times New Roman" w:cs="Times New Roman"/>
          <w:szCs w:val="24"/>
        </w:rPr>
        <w:t>17», σύμφωνα με την ημερήσια διάταξη που έχει διανεμηθεί.</w:t>
      </w:r>
    </w:p>
    <w:p w14:paraId="19BF1DFD" w14:textId="77777777" w:rsidR="00DF5B7B" w:rsidRDefault="00B069A8">
      <w:pPr>
        <w:spacing w:after="0" w:line="600" w:lineRule="auto"/>
        <w:jc w:val="both"/>
        <w:rPr>
          <w:rFonts w:eastAsia="Times New Roman" w:cs="Times New Roman"/>
          <w:szCs w:val="24"/>
        </w:rPr>
      </w:pPr>
      <w:r>
        <w:rPr>
          <w:rFonts w:eastAsia="Times New Roman" w:cs="Times New Roman"/>
          <w:b/>
          <w:bCs/>
          <w:szCs w:val="24"/>
        </w:rPr>
        <w:lastRenderedPageBreak/>
        <w:t>Ο ΠΡΟΕΔΡΟΣ                                                                               ΟΙ ΓΡΑΜΜΑΤΕΙΣ</w:t>
      </w:r>
    </w:p>
    <w:p w14:paraId="19BF1DFE" w14:textId="77777777" w:rsidR="00DF5B7B" w:rsidRDefault="00DF5B7B">
      <w:pPr>
        <w:spacing w:after="0" w:line="600" w:lineRule="auto"/>
        <w:ind w:firstLine="720"/>
        <w:jc w:val="both"/>
        <w:rPr>
          <w:rFonts w:eastAsia="Times New Roman"/>
          <w:szCs w:val="24"/>
        </w:rPr>
      </w:pPr>
    </w:p>
    <w:sectPr w:rsidR="00DF5B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COQp9eW5lrpzNjHIJfBvf+bVlfY=" w:salt="lnogrLUfzS6lVBlNmZS2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7B"/>
    <w:rsid w:val="00B069A8"/>
    <w:rsid w:val="00DC17AF"/>
    <w:rsid w:val="00DF5B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1DA0"/>
  <w15:docId w15:val="{5C054DC0-AC6D-4109-B4FC-E1C28C40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228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222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366</MetadataID>
    <Session xmlns="641f345b-441b-4b81-9152-adc2e73ba5e1">Β´</Session>
    <Date xmlns="641f345b-441b-4b81-9152-adc2e73ba5e1">2016-12-04T22:00:00+00:00</Date>
    <Status xmlns="641f345b-441b-4b81-9152-adc2e73ba5e1">
      <Url>http://srv-sp1/praktika/Lists/Incoming_Metadata/EditForm.aspx?ID=366&amp;Source=/praktika/Recordings_Library/Forms/AllItems.aspx</Url>
      <Description>Δημοσιεύτηκε</Description>
    </Status>
    <Meeting xmlns="641f345b-441b-4b81-9152-adc2e73ba5e1">Μ´</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81D77C-1C60-41E2-8FA1-BCFAD4FD6860}">
  <ds:schemaRefs>
    <ds:schemaRef ds:uri="http://schemas.microsoft.com/sharepoint/v3/contenttype/forms"/>
  </ds:schemaRefs>
</ds:datastoreItem>
</file>

<file path=customXml/itemProps2.xml><?xml version="1.0" encoding="utf-8"?>
<ds:datastoreItem xmlns:ds="http://schemas.openxmlformats.org/officeDocument/2006/customXml" ds:itemID="{6CD05D25-B158-45C8-B790-BED31AE44119}">
  <ds:schemaRef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641f345b-441b-4b81-9152-adc2e73ba5e1"/>
    <ds:schemaRef ds:uri="http://schemas.microsoft.com/office/2006/metadata/properties"/>
  </ds:schemaRefs>
</ds:datastoreItem>
</file>

<file path=customXml/itemProps3.xml><?xml version="1.0" encoding="utf-8"?>
<ds:datastoreItem xmlns:ds="http://schemas.openxmlformats.org/officeDocument/2006/customXml" ds:itemID="{7F395C1C-CECB-4ADF-83EE-40BD00113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3597</Words>
  <Characters>19430</Characters>
  <Application>Microsoft Office Word</Application>
  <DocSecurity>0</DocSecurity>
  <Lines>161</Lines>
  <Paragraphs>45</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2016-12-08T11:23:00Z</dcterms:created>
  <dcterms:modified xsi:type="dcterms:W3CDTF">2016-12-08T11:23:00Z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